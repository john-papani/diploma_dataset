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B21EF" w14:textId="77777777" w:rsidR="00CF083D" w:rsidRPr="00CF083D" w:rsidRDefault="00CF083D" w:rsidP="00CF083D">
      <w:pPr>
        <w:spacing w:after="0" w:line="360" w:lineRule="auto"/>
        <w:rPr>
          <w:ins w:id="0" w:author="Φλούδα Χριστίνα" w:date="2018-01-10T10:44:00Z"/>
          <w:rFonts w:eastAsia="Times New Roman"/>
          <w:szCs w:val="24"/>
          <w:lang w:eastAsia="en-US"/>
        </w:rPr>
      </w:pPr>
      <w:ins w:id="1" w:author="Φλούδα Χριστίνα" w:date="2018-01-10T10:44:00Z">
        <w:r w:rsidRPr="00CF083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571759C" w14:textId="77777777" w:rsidR="00CF083D" w:rsidRPr="00CF083D" w:rsidRDefault="00CF083D" w:rsidP="00CF083D">
      <w:pPr>
        <w:spacing w:after="0" w:line="360" w:lineRule="auto"/>
        <w:rPr>
          <w:ins w:id="2" w:author="Φλούδα Χριστίνα" w:date="2018-01-10T10:44:00Z"/>
          <w:rFonts w:eastAsia="Times New Roman"/>
          <w:szCs w:val="24"/>
          <w:lang w:eastAsia="en-US"/>
        </w:rPr>
      </w:pPr>
    </w:p>
    <w:p w14:paraId="4CB9CCD2" w14:textId="77777777" w:rsidR="00CF083D" w:rsidRPr="00CF083D" w:rsidRDefault="00CF083D" w:rsidP="00CF083D">
      <w:pPr>
        <w:spacing w:after="0" w:line="360" w:lineRule="auto"/>
        <w:rPr>
          <w:ins w:id="3" w:author="Φλούδα Χριστίνα" w:date="2018-01-10T10:44:00Z"/>
          <w:rFonts w:eastAsia="Times New Roman"/>
          <w:szCs w:val="24"/>
          <w:lang w:eastAsia="en-US"/>
        </w:rPr>
      </w:pPr>
      <w:ins w:id="4" w:author="Φλούδα Χριστίνα" w:date="2018-01-10T10:44:00Z">
        <w:r w:rsidRPr="00CF083D">
          <w:rPr>
            <w:rFonts w:eastAsia="Times New Roman"/>
            <w:szCs w:val="24"/>
            <w:lang w:eastAsia="en-US"/>
          </w:rPr>
          <w:t>ΠΙΝΑΚΑΣ ΠΕΡΙΕΧΟΜΕΝΩΝ</w:t>
        </w:r>
      </w:ins>
    </w:p>
    <w:p w14:paraId="0EF36464" w14:textId="77777777" w:rsidR="00CF083D" w:rsidRPr="00CF083D" w:rsidRDefault="00CF083D" w:rsidP="00CF083D">
      <w:pPr>
        <w:spacing w:after="0" w:line="360" w:lineRule="auto"/>
        <w:rPr>
          <w:ins w:id="5" w:author="Φλούδα Χριστίνα" w:date="2018-01-10T10:44:00Z"/>
          <w:rFonts w:eastAsia="Times New Roman"/>
          <w:szCs w:val="24"/>
          <w:lang w:eastAsia="en-US"/>
        </w:rPr>
      </w:pPr>
      <w:ins w:id="6" w:author="Φλούδα Χριστίνα" w:date="2018-01-10T10:44:00Z">
        <w:r w:rsidRPr="00CF083D">
          <w:rPr>
            <w:rFonts w:eastAsia="Times New Roman"/>
            <w:szCs w:val="24"/>
            <w:lang w:eastAsia="en-US"/>
          </w:rPr>
          <w:t xml:space="preserve">ΙΖ΄ ΠΕΡΙΟΔΟΣ </w:t>
        </w:r>
      </w:ins>
    </w:p>
    <w:p w14:paraId="2A5F0A79" w14:textId="77777777" w:rsidR="00CF083D" w:rsidRPr="00CF083D" w:rsidRDefault="00CF083D" w:rsidP="00CF083D">
      <w:pPr>
        <w:spacing w:after="0" w:line="360" w:lineRule="auto"/>
        <w:rPr>
          <w:ins w:id="7" w:author="Φλούδα Χριστίνα" w:date="2018-01-10T10:44:00Z"/>
          <w:rFonts w:eastAsia="Times New Roman"/>
          <w:szCs w:val="24"/>
          <w:lang w:eastAsia="en-US"/>
        </w:rPr>
      </w:pPr>
      <w:ins w:id="8" w:author="Φλούδα Χριστίνα" w:date="2018-01-10T10:44:00Z">
        <w:r w:rsidRPr="00CF083D">
          <w:rPr>
            <w:rFonts w:eastAsia="Times New Roman"/>
            <w:szCs w:val="24"/>
            <w:lang w:eastAsia="en-US"/>
          </w:rPr>
          <w:t>ΠΡΟΕΔΡΕΥΟΜΕΝΗΣ ΚΟΙΝΟΒΟΥΛΕΥΤΙΚΗΣ ΔΗΜΟΚΡΑΤΙΑΣ</w:t>
        </w:r>
      </w:ins>
    </w:p>
    <w:p w14:paraId="1B219C00" w14:textId="77777777" w:rsidR="00CF083D" w:rsidRPr="00CF083D" w:rsidRDefault="00CF083D" w:rsidP="00CF083D">
      <w:pPr>
        <w:spacing w:after="0" w:line="360" w:lineRule="auto"/>
        <w:rPr>
          <w:ins w:id="9" w:author="Φλούδα Χριστίνα" w:date="2018-01-10T10:44:00Z"/>
          <w:rFonts w:eastAsia="Times New Roman"/>
          <w:szCs w:val="24"/>
          <w:lang w:eastAsia="en-US"/>
        </w:rPr>
      </w:pPr>
      <w:ins w:id="10" w:author="Φλούδα Χριστίνα" w:date="2018-01-10T10:44:00Z">
        <w:r w:rsidRPr="00CF083D">
          <w:rPr>
            <w:rFonts w:eastAsia="Times New Roman"/>
            <w:szCs w:val="24"/>
            <w:lang w:eastAsia="en-US"/>
          </w:rPr>
          <w:t>ΣΥΝΟΔΟΣ Γ΄</w:t>
        </w:r>
      </w:ins>
    </w:p>
    <w:p w14:paraId="736A6FE2" w14:textId="77777777" w:rsidR="00CF083D" w:rsidRPr="00CF083D" w:rsidRDefault="00CF083D" w:rsidP="00CF083D">
      <w:pPr>
        <w:spacing w:after="0" w:line="360" w:lineRule="auto"/>
        <w:rPr>
          <w:ins w:id="11" w:author="Φλούδα Χριστίνα" w:date="2018-01-10T10:44:00Z"/>
          <w:rFonts w:eastAsia="Times New Roman"/>
          <w:szCs w:val="24"/>
          <w:lang w:eastAsia="en-US"/>
        </w:rPr>
      </w:pPr>
    </w:p>
    <w:p w14:paraId="555320AB" w14:textId="77777777" w:rsidR="00CF083D" w:rsidRPr="00CF083D" w:rsidRDefault="00CF083D" w:rsidP="00CF083D">
      <w:pPr>
        <w:spacing w:after="0" w:line="360" w:lineRule="auto"/>
        <w:rPr>
          <w:ins w:id="12" w:author="Φλούδα Χριστίνα" w:date="2018-01-10T10:44:00Z"/>
          <w:rFonts w:eastAsia="Times New Roman"/>
          <w:szCs w:val="24"/>
          <w:lang w:eastAsia="en-US"/>
        </w:rPr>
      </w:pPr>
      <w:ins w:id="13" w:author="Φλούδα Χριστίνα" w:date="2018-01-10T10:44:00Z">
        <w:r w:rsidRPr="00CF083D">
          <w:rPr>
            <w:rFonts w:eastAsia="Times New Roman"/>
            <w:szCs w:val="24"/>
            <w:lang w:eastAsia="en-US"/>
          </w:rPr>
          <w:t>ΣΥΝΕΔΡΙΑΣΗ ΜΖ΄</w:t>
        </w:r>
      </w:ins>
    </w:p>
    <w:p w14:paraId="71192BCA" w14:textId="77777777" w:rsidR="00CF083D" w:rsidRPr="00CF083D" w:rsidRDefault="00CF083D" w:rsidP="00CF083D">
      <w:pPr>
        <w:spacing w:after="0" w:line="360" w:lineRule="auto"/>
        <w:rPr>
          <w:ins w:id="14" w:author="Φλούδα Χριστίνα" w:date="2018-01-10T10:44:00Z"/>
          <w:rFonts w:eastAsia="Times New Roman"/>
          <w:szCs w:val="24"/>
          <w:lang w:eastAsia="en-US"/>
        </w:rPr>
      </w:pPr>
      <w:ins w:id="15" w:author="Φλούδα Χριστίνα" w:date="2018-01-10T10:44:00Z">
        <w:r w:rsidRPr="00CF083D">
          <w:rPr>
            <w:rFonts w:eastAsia="Times New Roman"/>
            <w:szCs w:val="24"/>
            <w:lang w:eastAsia="en-US"/>
          </w:rPr>
          <w:t>Δευτέρα  18 Δεκεμβρίου 2017</w:t>
        </w:r>
      </w:ins>
    </w:p>
    <w:p w14:paraId="6DB1E542" w14:textId="77777777" w:rsidR="00CF083D" w:rsidRPr="00CF083D" w:rsidRDefault="00CF083D" w:rsidP="00CF083D">
      <w:pPr>
        <w:spacing w:after="0" w:line="360" w:lineRule="auto"/>
        <w:rPr>
          <w:ins w:id="16" w:author="Φλούδα Χριστίνα" w:date="2018-01-10T10:44:00Z"/>
          <w:rFonts w:eastAsia="Times New Roman"/>
          <w:szCs w:val="24"/>
          <w:lang w:eastAsia="en-US"/>
        </w:rPr>
      </w:pPr>
    </w:p>
    <w:p w14:paraId="5CB4FF00" w14:textId="77777777" w:rsidR="00CF083D" w:rsidRPr="00CF083D" w:rsidRDefault="00CF083D" w:rsidP="00CF083D">
      <w:pPr>
        <w:spacing w:after="0" w:line="360" w:lineRule="auto"/>
        <w:rPr>
          <w:ins w:id="17" w:author="Φλούδα Χριστίνα" w:date="2018-01-10T10:44:00Z"/>
          <w:rFonts w:eastAsia="Times New Roman"/>
          <w:szCs w:val="24"/>
          <w:lang w:eastAsia="en-US"/>
        </w:rPr>
      </w:pPr>
      <w:ins w:id="18" w:author="Φλούδα Χριστίνα" w:date="2018-01-10T10:44:00Z">
        <w:r w:rsidRPr="00CF083D">
          <w:rPr>
            <w:rFonts w:eastAsia="Times New Roman"/>
            <w:szCs w:val="24"/>
            <w:lang w:eastAsia="en-US"/>
          </w:rPr>
          <w:t>ΘΕΜΑΤΑ</w:t>
        </w:r>
      </w:ins>
    </w:p>
    <w:p w14:paraId="26A77DBD" w14:textId="77777777" w:rsidR="00CF083D" w:rsidRPr="00CF083D" w:rsidRDefault="00CF083D" w:rsidP="00CF083D">
      <w:pPr>
        <w:spacing w:after="0" w:line="360" w:lineRule="auto"/>
        <w:rPr>
          <w:ins w:id="19" w:author="Φλούδα Χριστίνα" w:date="2018-01-10T10:44:00Z"/>
          <w:rFonts w:eastAsia="Times New Roman"/>
          <w:szCs w:val="24"/>
          <w:lang w:eastAsia="en-US"/>
        </w:rPr>
      </w:pPr>
      <w:ins w:id="20" w:author="Φλούδα Χριστίνα" w:date="2018-01-10T10:44:00Z">
        <w:r w:rsidRPr="00CF083D">
          <w:rPr>
            <w:rFonts w:eastAsia="Times New Roman"/>
            <w:szCs w:val="24"/>
            <w:lang w:eastAsia="en-US"/>
          </w:rPr>
          <w:t xml:space="preserve"> </w:t>
        </w:r>
        <w:r w:rsidRPr="00CF083D">
          <w:rPr>
            <w:rFonts w:eastAsia="Times New Roman"/>
            <w:szCs w:val="24"/>
            <w:lang w:eastAsia="en-US"/>
          </w:rPr>
          <w:br/>
          <w:t xml:space="preserve">Α. ΕΙΔΙΚΑ ΘΕΜΑΤΑ </w:t>
        </w:r>
        <w:r w:rsidRPr="00CF083D">
          <w:rPr>
            <w:rFonts w:eastAsia="Times New Roman"/>
            <w:szCs w:val="24"/>
            <w:lang w:eastAsia="en-US"/>
          </w:rPr>
          <w:br/>
          <w:t xml:space="preserve">1. Ανακοινώνεται ότι τη συνεδρίαση παρακολουθούν μαθητές από το 127ο Δημοτικό Σχολείο Αθήνας, το 2ο Γενικό Λύκειο Ελευσίνας, το Γυμνάσιο Καστριτσίου Πατρών, το 4ο Γυμνάσιο Τρίπολης, το Γυμνάσιο Φιλιάτων Θεσπρωτίας και το 1ο Γυμνάσιο Κέρκυρας, σελ. </w:t>
        </w:r>
        <w:r w:rsidRPr="00CF083D">
          <w:rPr>
            <w:rFonts w:eastAsia="Times New Roman"/>
            <w:szCs w:val="24"/>
            <w:lang w:eastAsia="en-US"/>
          </w:rPr>
          <w:br/>
          <w:t xml:space="preserve">2. Ανακοινώνεται η υπ’ αριθμόν 14929/9167 από 15 Δεκεμβρίου 2017 απόφαση του Προέδρου της Βουλής με τίτλο: «Σύσταση και συγκρότηση των Διαρκών Επιτροπών της Ολομέλειας της Βουλής», σελ. </w:t>
        </w:r>
        <w:r w:rsidRPr="00CF083D">
          <w:rPr>
            <w:rFonts w:eastAsia="Times New Roman"/>
            <w:szCs w:val="24"/>
            <w:lang w:eastAsia="en-US"/>
          </w:rPr>
          <w:br/>
          <w:t xml:space="preserve">3. Επί διαδικαστικού θέματος, σελ. </w:t>
        </w:r>
        <w:r w:rsidRPr="00CF083D">
          <w:rPr>
            <w:rFonts w:eastAsia="Times New Roman"/>
            <w:szCs w:val="24"/>
            <w:lang w:eastAsia="en-US"/>
          </w:rPr>
          <w:br/>
          <w:t xml:space="preserve"> </w:t>
        </w:r>
        <w:r w:rsidRPr="00CF083D">
          <w:rPr>
            <w:rFonts w:eastAsia="Times New Roman"/>
            <w:szCs w:val="24"/>
            <w:lang w:eastAsia="en-US"/>
          </w:rPr>
          <w:br/>
          <w:t xml:space="preserve">Β. ΝΟΜΟΘΕΤΙΚΗ ΕΡΓΑΣΙΑ </w:t>
        </w:r>
        <w:r w:rsidRPr="00CF083D">
          <w:rPr>
            <w:rFonts w:eastAsia="Times New Roman"/>
            <w:szCs w:val="24"/>
            <w:lang w:eastAsia="en-US"/>
          </w:rPr>
          <w:br/>
          <w:t xml:space="preserve">1. Κατάθεση σχεδίων νόμων: </w:t>
        </w:r>
        <w:r w:rsidRPr="00CF083D">
          <w:rPr>
            <w:rFonts w:eastAsia="Times New Roman"/>
            <w:szCs w:val="24"/>
            <w:lang w:eastAsia="en-US"/>
          </w:rPr>
          <w:br/>
          <w:t xml:space="preserve">    α) Οι Υπουργοί Εξωτερικών, Εσωτερικών, Οικονομίας και Ανάπτυξης,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Πολιτισμού και Αθλητισμού, Περιβάλλοντος και Ενέργειας, Υποδομών και Μεταφορών, Μεταναστευτικής Πολιτικής, Ναυτιλίας και Νησιωτικής Πολιτικής, Αγροτικής Ανάπτυξης και Τροφίμων και Τουρισμού, καθώς και οι Αναπληρωτές Υπουργοί Εσωτερικών, Οικονομίας και Ανάπτυξης, Παιδείας,  Έρευνας και Θρησκευμάτων, Εργασίας, Κοινωνικής Ασφάλισης και Κοινωνικής Αλληλεγγύης, Εξωτερικών, Οικονομικών, Υγείας, Περιβάλλοντος και Ενέργειας και Αγροτικής Ανάπτυξης και Τροφίμων κατέθεσαν στις 14.12.2017 σχέδιο νόμου: «Κύρωση της Συμφωνίας Εμπορίου μεταξύ της Ευρωπαϊκής  Ένωσης και των Κρατών-Μελών της, αφενός, και της Κολομβίας και του Περού, αφετέρου, μετά των συνημμένων σ’ αυτήν Παραρτημάτων», σελ. </w:t>
        </w:r>
        <w:r w:rsidRPr="00CF083D">
          <w:rPr>
            <w:rFonts w:eastAsia="Times New Roman"/>
            <w:szCs w:val="24"/>
            <w:lang w:eastAsia="en-US"/>
          </w:rPr>
          <w:br/>
          <w:t xml:space="preserve">    β) Οι Υπουργοί Οικονομικών, Εσωτερικών, Οικονομίας και Ανάπτυξης, Εθνικής  Άμυνας, Εργασίας, Κοινωνικής Ασφάλισης και Κοινωνικής Αλληλεγγύης, Δικαιοσύνης, Διαφάνειας και Ανθρωπίνων Δικαιωμάτων, Διοικητικής Ανασυγκρότησης, Περιβάλλοντος και Ενέργειας, Ναυτιλίας και Νησιωτικής Πολιτικής, Αγροτικής Ανάπτυξης και Τροφίμων, Τουρισμού, καθώς και η Υφυπουργός Οικονομικών κατέθεσαν στις 14.12.20117 σχέδιο νόμου: «Αγορές χρηματοπιστωτικών μέσων και άλλες διατάξεις», σελ. </w:t>
        </w:r>
        <w:r w:rsidRPr="00CF083D">
          <w:rPr>
            <w:rFonts w:eastAsia="Times New Roman"/>
            <w:szCs w:val="24"/>
            <w:lang w:eastAsia="en-US"/>
          </w:rPr>
          <w:br/>
          <w:t xml:space="preserve">2. Συζήτηση επί του σχεδίου νόμου του Υπουργείου Οικονομικών: «Κύρωση του Κρατικού Προϋπολογισμού οικονομικού έτους 2018», σελ. </w:t>
        </w:r>
        <w:r w:rsidRPr="00CF083D">
          <w:rPr>
            <w:rFonts w:eastAsia="Times New Roman"/>
            <w:szCs w:val="24"/>
            <w:lang w:eastAsia="en-US"/>
          </w:rPr>
          <w:br/>
          <w:t xml:space="preserve"> </w:t>
        </w:r>
        <w:r w:rsidRPr="00CF083D">
          <w:rPr>
            <w:rFonts w:eastAsia="Times New Roman"/>
            <w:szCs w:val="24"/>
            <w:lang w:eastAsia="en-US"/>
          </w:rPr>
          <w:br/>
          <w:t>ΠΡΟΕΔΡΕΥΟΝΤΕΣ</w:t>
        </w:r>
      </w:ins>
    </w:p>
    <w:p w14:paraId="028F943B" w14:textId="77777777" w:rsidR="00CF083D" w:rsidRPr="00CF083D" w:rsidRDefault="00CF083D" w:rsidP="00CF083D">
      <w:pPr>
        <w:spacing w:after="0" w:line="360" w:lineRule="auto"/>
        <w:rPr>
          <w:ins w:id="21" w:author="Φλούδα Χριστίνα" w:date="2018-01-10T10:44:00Z"/>
          <w:rFonts w:eastAsia="Times New Roman"/>
          <w:szCs w:val="24"/>
          <w:lang w:eastAsia="en-US"/>
        </w:rPr>
      </w:pPr>
      <w:ins w:id="22" w:author="Φλούδα Χριστίνα" w:date="2018-01-10T10:44:00Z">
        <w:r w:rsidRPr="00CF083D">
          <w:rPr>
            <w:rFonts w:eastAsia="Times New Roman"/>
            <w:szCs w:val="24"/>
            <w:lang w:eastAsia="en-US"/>
          </w:rPr>
          <w:t>ΒΑΡΕΜΕΝΟΣ Γ. , σελ.</w:t>
        </w:r>
        <w:r w:rsidRPr="00CF083D">
          <w:rPr>
            <w:rFonts w:eastAsia="Times New Roman"/>
            <w:szCs w:val="24"/>
            <w:lang w:eastAsia="en-US"/>
          </w:rPr>
          <w:br/>
          <w:t>ΓΕΩΡΓΙΑΔΗΣ Μ. , σελ.</w:t>
        </w:r>
        <w:r w:rsidRPr="00CF083D">
          <w:rPr>
            <w:rFonts w:eastAsia="Times New Roman"/>
            <w:szCs w:val="24"/>
            <w:lang w:eastAsia="en-US"/>
          </w:rPr>
          <w:br/>
          <w:t>ΚΑΚΛΑΜΑΝΗΣ Ν. , σελ.</w:t>
        </w:r>
        <w:r w:rsidRPr="00CF083D">
          <w:rPr>
            <w:rFonts w:eastAsia="Times New Roman"/>
            <w:szCs w:val="24"/>
            <w:lang w:eastAsia="en-US"/>
          </w:rPr>
          <w:br/>
          <w:t>ΚΡΕΜΑΣΤΙΝΟΣ Δ. , σελ.</w:t>
        </w:r>
        <w:r w:rsidRPr="00CF083D">
          <w:rPr>
            <w:rFonts w:eastAsia="Times New Roman"/>
            <w:szCs w:val="24"/>
            <w:lang w:eastAsia="en-US"/>
          </w:rPr>
          <w:br/>
          <w:t>ΛΥΚΟΥΔΗΣ Σ. , σελ.</w:t>
        </w:r>
        <w:r w:rsidRPr="00CF083D">
          <w:rPr>
            <w:rFonts w:eastAsia="Times New Roman"/>
            <w:szCs w:val="24"/>
            <w:lang w:eastAsia="en-US"/>
          </w:rPr>
          <w:br/>
        </w:r>
        <w:r w:rsidRPr="00CF083D">
          <w:rPr>
            <w:rFonts w:eastAsia="Times New Roman"/>
            <w:szCs w:val="24"/>
            <w:lang w:eastAsia="en-US"/>
          </w:rPr>
          <w:br/>
        </w:r>
      </w:ins>
    </w:p>
    <w:p w14:paraId="5936435F" w14:textId="77777777" w:rsidR="00CF083D" w:rsidRPr="00CF083D" w:rsidRDefault="00CF083D" w:rsidP="00CF083D">
      <w:pPr>
        <w:spacing w:after="0" w:line="360" w:lineRule="auto"/>
        <w:rPr>
          <w:ins w:id="23" w:author="Φλούδα Χριστίνα" w:date="2018-01-10T10:44:00Z"/>
          <w:rFonts w:eastAsia="Times New Roman"/>
          <w:szCs w:val="24"/>
          <w:lang w:eastAsia="en-US"/>
        </w:rPr>
      </w:pPr>
      <w:ins w:id="24" w:author="Φλούδα Χριστίνα" w:date="2018-01-10T10:44:00Z">
        <w:r w:rsidRPr="00CF083D">
          <w:rPr>
            <w:rFonts w:eastAsia="Times New Roman"/>
            <w:szCs w:val="24"/>
            <w:lang w:eastAsia="en-US"/>
          </w:rPr>
          <w:t>ΟΜΙΛΗΤΕΣ</w:t>
        </w:r>
      </w:ins>
    </w:p>
    <w:p w14:paraId="11C3663D" w14:textId="77777777" w:rsidR="00CF083D" w:rsidRPr="00CF083D" w:rsidRDefault="00CF083D" w:rsidP="00CF083D">
      <w:pPr>
        <w:spacing w:after="0" w:line="360" w:lineRule="auto"/>
        <w:rPr>
          <w:ins w:id="25" w:author="Φλούδα Χριστίνα" w:date="2018-01-10T10:44:00Z"/>
          <w:rFonts w:eastAsia="Times New Roman"/>
          <w:szCs w:val="24"/>
          <w:lang w:eastAsia="en-US"/>
        </w:rPr>
      </w:pPr>
      <w:ins w:id="26" w:author="Φλούδα Χριστίνα" w:date="2018-01-10T10:44:00Z">
        <w:r w:rsidRPr="00CF083D">
          <w:rPr>
            <w:rFonts w:eastAsia="Times New Roman"/>
            <w:szCs w:val="24"/>
            <w:lang w:eastAsia="en-US"/>
          </w:rPr>
          <w:br/>
          <w:t>Α. Επί διαδικαστικού θέματος:</w:t>
        </w:r>
        <w:r w:rsidRPr="00CF083D">
          <w:rPr>
            <w:rFonts w:eastAsia="Times New Roman"/>
            <w:szCs w:val="24"/>
            <w:lang w:eastAsia="en-US"/>
          </w:rPr>
          <w:br/>
          <w:t>ΒΑΡΕΜΕΝΟΣ Γ. , σελ.</w:t>
        </w:r>
        <w:r w:rsidRPr="00CF083D">
          <w:rPr>
            <w:rFonts w:eastAsia="Times New Roman"/>
            <w:szCs w:val="24"/>
            <w:lang w:eastAsia="en-US"/>
          </w:rPr>
          <w:br/>
          <w:t>ΒΕΝΙΖΕΛΟΣ Ε. , σελ.</w:t>
        </w:r>
        <w:r w:rsidRPr="00CF083D">
          <w:rPr>
            <w:rFonts w:eastAsia="Times New Roman"/>
            <w:szCs w:val="24"/>
            <w:lang w:eastAsia="en-US"/>
          </w:rPr>
          <w:br/>
          <w:t>ΒΕΣΥΡΟΠΟΥΛΟΣ Α. , σελ.</w:t>
        </w:r>
        <w:r w:rsidRPr="00CF083D">
          <w:rPr>
            <w:rFonts w:eastAsia="Times New Roman"/>
            <w:szCs w:val="24"/>
            <w:lang w:eastAsia="en-US"/>
          </w:rPr>
          <w:br/>
          <w:t>ΒΙΤΣΑΣ Δ. , σελ.</w:t>
        </w:r>
        <w:r w:rsidRPr="00CF083D">
          <w:rPr>
            <w:rFonts w:eastAsia="Times New Roman"/>
            <w:szCs w:val="24"/>
            <w:lang w:eastAsia="en-US"/>
          </w:rPr>
          <w:br/>
          <w:t>ΓΕΩΡΓΙΑΔΗΣ Μ. , σελ.</w:t>
        </w:r>
        <w:r w:rsidRPr="00CF083D">
          <w:rPr>
            <w:rFonts w:eastAsia="Times New Roman"/>
            <w:szCs w:val="24"/>
            <w:lang w:eastAsia="en-US"/>
          </w:rPr>
          <w:br/>
          <w:t>ΚΑΚΛΑΜΑΝΗΣ Ν. , σελ.</w:t>
        </w:r>
        <w:r w:rsidRPr="00CF083D">
          <w:rPr>
            <w:rFonts w:eastAsia="Times New Roman"/>
            <w:szCs w:val="24"/>
            <w:lang w:eastAsia="en-US"/>
          </w:rPr>
          <w:br/>
          <w:t>ΚΡΕΜΑΣΤΙΝΟΣ Δ. , σελ.</w:t>
        </w:r>
        <w:r w:rsidRPr="00CF083D">
          <w:rPr>
            <w:rFonts w:eastAsia="Times New Roman"/>
            <w:szCs w:val="24"/>
            <w:lang w:eastAsia="en-US"/>
          </w:rPr>
          <w:br/>
          <w:t>ΛΟΒΕΡΔΟΣ Α. , σελ.</w:t>
        </w:r>
        <w:r w:rsidRPr="00CF083D">
          <w:rPr>
            <w:rFonts w:eastAsia="Times New Roman"/>
            <w:szCs w:val="24"/>
            <w:lang w:eastAsia="en-US"/>
          </w:rPr>
          <w:br/>
          <w:t>ΛΥΚΟΥΔΗΣ Σ. , σελ.</w:t>
        </w:r>
      </w:ins>
    </w:p>
    <w:p w14:paraId="2483BCAF" w14:textId="1035EAA9" w:rsidR="00CF083D" w:rsidRDefault="00CF083D" w:rsidP="00CF083D">
      <w:pPr>
        <w:spacing w:line="600" w:lineRule="auto"/>
        <w:ind w:firstLine="709"/>
        <w:jc w:val="center"/>
        <w:rPr>
          <w:ins w:id="27" w:author="Φλούδα Χριστίνα" w:date="2018-01-10T10:44:00Z"/>
          <w:rFonts w:eastAsia="Times New Roman"/>
          <w:szCs w:val="24"/>
        </w:rPr>
      </w:pPr>
      <w:ins w:id="28" w:author="Φλούδα Χριστίνα" w:date="2018-01-10T10:44:00Z">
        <w:r w:rsidRPr="00CF083D">
          <w:rPr>
            <w:rFonts w:eastAsia="Times New Roman"/>
            <w:szCs w:val="24"/>
            <w:lang w:eastAsia="en-US"/>
          </w:rPr>
          <w:t xml:space="preserve">ΜΑΝΤΑΣ Χ. , σελ. </w:t>
        </w:r>
        <w:r w:rsidRPr="00CF083D">
          <w:rPr>
            <w:rFonts w:eastAsia="Times New Roman"/>
            <w:szCs w:val="24"/>
            <w:lang w:eastAsia="en-US"/>
          </w:rPr>
          <w:br/>
          <w:t>ΜΙΧΑΗΛΙΔΗΣ Α. , σελ.</w:t>
        </w:r>
        <w:r w:rsidRPr="00CF083D">
          <w:rPr>
            <w:rFonts w:eastAsia="Times New Roman"/>
            <w:szCs w:val="24"/>
            <w:lang w:eastAsia="en-US"/>
          </w:rPr>
          <w:br/>
          <w:t>ΜΠΑΡΚΑΣ Κ. , σελ.</w:t>
        </w:r>
        <w:r w:rsidRPr="00CF083D">
          <w:rPr>
            <w:rFonts w:eastAsia="Times New Roman"/>
            <w:szCs w:val="24"/>
            <w:lang w:eastAsia="en-US"/>
          </w:rPr>
          <w:br/>
          <w:t>ΠΟΛΑΚΗΣ Π. , σελ.</w:t>
        </w:r>
        <w:r w:rsidRPr="00CF083D">
          <w:rPr>
            <w:rFonts w:eastAsia="Times New Roman"/>
            <w:szCs w:val="24"/>
            <w:lang w:eastAsia="en-US"/>
          </w:rPr>
          <w:br/>
          <w:t>ΣΤΑΘΑΚΗΣ Γ. , σελ.</w:t>
        </w:r>
        <w:r w:rsidRPr="00CF083D">
          <w:rPr>
            <w:rFonts w:eastAsia="Times New Roman"/>
            <w:szCs w:val="24"/>
            <w:lang w:eastAsia="en-US"/>
          </w:rPr>
          <w:br/>
          <w:t>ΣΤΑΪΚΟΥΡΑΣ Χ. , σελ.</w:t>
        </w:r>
        <w:r w:rsidRPr="00CF083D">
          <w:rPr>
            <w:rFonts w:eastAsia="Times New Roman"/>
            <w:szCs w:val="24"/>
            <w:lang w:eastAsia="en-US"/>
          </w:rPr>
          <w:br/>
        </w:r>
        <w:r w:rsidRPr="00CF083D">
          <w:rPr>
            <w:rFonts w:eastAsia="Times New Roman"/>
            <w:szCs w:val="24"/>
            <w:lang w:eastAsia="en-US"/>
          </w:rPr>
          <w:br/>
          <w:t>Β. Επί του σχεδίου νόμου του Υπουργείου Οικονομικών:</w:t>
        </w:r>
        <w:r w:rsidRPr="00CF083D">
          <w:rPr>
            <w:rFonts w:eastAsia="Times New Roman"/>
            <w:szCs w:val="24"/>
            <w:lang w:eastAsia="en-US"/>
          </w:rPr>
          <w:br/>
          <w:t>ΑΝΑΓΝΩΣΤΟΠΟΥΛΟΥ Α. , σελ.</w:t>
        </w:r>
        <w:r w:rsidRPr="00CF083D">
          <w:rPr>
            <w:rFonts w:eastAsia="Times New Roman"/>
            <w:szCs w:val="24"/>
            <w:lang w:eastAsia="en-US"/>
          </w:rPr>
          <w:br/>
          <w:t>ΑΣΗΜΑΚΟΠΟΥΛΟΥ  Ά. , σελ.</w:t>
        </w:r>
        <w:r w:rsidRPr="00CF083D">
          <w:rPr>
            <w:rFonts w:eastAsia="Times New Roman"/>
            <w:szCs w:val="24"/>
            <w:lang w:eastAsia="en-US"/>
          </w:rPr>
          <w:br/>
          <w:t>ΑΥΓΕΝΑΚΗΣ Ε. , σελ.</w:t>
        </w:r>
        <w:r w:rsidRPr="00CF083D">
          <w:rPr>
            <w:rFonts w:eastAsia="Times New Roman"/>
            <w:szCs w:val="24"/>
            <w:lang w:eastAsia="en-US"/>
          </w:rPr>
          <w:br/>
          <w:t>ΒΕΝΙΖΕΛΟΣ Ε. , σελ.</w:t>
        </w:r>
        <w:r w:rsidRPr="00CF083D">
          <w:rPr>
            <w:rFonts w:eastAsia="Times New Roman"/>
            <w:szCs w:val="24"/>
            <w:lang w:eastAsia="en-US"/>
          </w:rPr>
          <w:br/>
          <w:t>ΒΙΤΣΑΣ Δ. , σελ.</w:t>
        </w:r>
        <w:r w:rsidRPr="00CF083D">
          <w:rPr>
            <w:rFonts w:eastAsia="Times New Roman"/>
            <w:szCs w:val="24"/>
            <w:lang w:eastAsia="en-US"/>
          </w:rPr>
          <w:br/>
          <w:t>ΒΟΥΤΣΗΣ Ν. , σελ.</w:t>
        </w:r>
        <w:r w:rsidRPr="00CF083D">
          <w:rPr>
            <w:rFonts w:eastAsia="Times New Roman"/>
            <w:szCs w:val="24"/>
            <w:lang w:eastAsia="en-US"/>
          </w:rPr>
          <w:br/>
          <w:t>ΒΡΟΥΤΣΗΣ Ι. , σελ.</w:t>
        </w:r>
        <w:r w:rsidRPr="00CF083D">
          <w:rPr>
            <w:rFonts w:eastAsia="Times New Roman"/>
            <w:szCs w:val="24"/>
            <w:lang w:eastAsia="en-US"/>
          </w:rPr>
          <w:br/>
          <w:t>ΓΑΒΡΟΓΛΟΥ Κ. , σελ.</w:t>
        </w:r>
        <w:r w:rsidRPr="00CF083D">
          <w:rPr>
            <w:rFonts w:eastAsia="Times New Roman"/>
            <w:szCs w:val="24"/>
            <w:lang w:eastAsia="en-US"/>
          </w:rPr>
          <w:br/>
          <w:t>ΓΑΚΗΣ Δ. , σελ.</w:t>
        </w:r>
        <w:r w:rsidRPr="00CF083D">
          <w:rPr>
            <w:rFonts w:eastAsia="Times New Roman"/>
            <w:szCs w:val="24"/>
            <w:lang w:eastAsia="en-US"/>
          </w:rPr>
          <w:br/>
          <w:t>ΓΕΡΟΒΑΣΙΛΗ  Ό. , σελ.</w:t>
        </w:r>
        <w:r w:rsidRPr="00CF083D">
          <w:rPr>
            <w:rFonts w:eastAsia="Times New Roman"/>
            <w:szCs w:val="24"/>
            <w:lang w:eastAsia="en-US"/>
          </w:rPr>
          <w:br/>
          <w:t>ΓΙΑΚΟΥΜΑΤΟΣ Γ. , σελ.</w:t>
        </w:r>
        <w:r w:rsidRPr="00CF083D">
          <w:rPr>
            <w:rFonts w:eastAsia="Times New Roman"/>
            <w:szCs w:val="24"/>
            <w:lang w:eastAsia="en-US"/>
          </w:rPr>
          <w:br/>
          <w:t>ΔΟΥΖΙΝΑΣ Κ. , σελ.</w:t>
        </w:r>
        <w:r w:rsidRPr="00CF083D">
          <w:rPr>
            <w:rFonts w:eastAsia="Times New Roman"/>
            <w:szCs w:val="24"/>
            <w:lang w:eastAsia="en-US"/>
          </w:rPr>
          <w:br/>
          <w:t>ΘΕΛΕΡΙΤΗ Μ. , σελ.</w:t>
        </w:r>
        <w:r w:rsidRPr="00CF083D">
          <w:rPr>
            <w:rFonts w:eastAsia="Times New Roman"/>
            <w:szCs w:val="24"/>
            <w:lang w:eastAsia="en-US"/>
          </w:rPr>
          <w:br/>
          <w:t>ΚΑΒΒΑΔΙΑ Ι. , σελ.</w:t>
        </w:r>
        <w:r w:rsidRPr="00CF083D">
          <w:rPr>
            <w:rFonts w:eastAsia="Times New Roman"/>
            <w:szCs w:val="24"/>
            <w:lang w:eastAsia="en-US"/>
          </w:rPr>
          <w:br/>
          <w:t>ΚΑΡΑΓΚΟΥΝΗΣ Κ. , σελ.</w:t>
        </w:r>
        <w:r w:rsidRPr="00CF083D">
          <w:rPr>
            <w:rFonts w:eastAsia="Times New Roman"/>
            <w:szCs w:val="24"/>
            <w:lang w:eastAsia="en-US"/>
          </w:rPr>
          <w:br/>
          <w:t>ΚΑΡΑΜΑΝΛΗ  Ά. , σελ.</w:t>
        </w:r>
        <w:r w:rsidRPr="00CF083D">
          <w:rPr>
            <w:rFonts w:eastAsia="Times New Roman"/>
            <w:szCs w:val="24"/>
            <w:lang w:eastAsia="en-US"/>
          </w:rPr>
          <w:br/>
          <w:t>ΚΑΡΑΜΑΝΛΗΣ Κ. του Αχ. , σελ.</w:t>
        </w:r>
        <w:r w:rsidRPr="00CF083D">
          <w:rPr>
            <w:rFonts w:eastAsia="Times New Roman"/>
            <w:szCs w:val="24"/>
            <w:lang w:eastAsia="en-US"/>
          </w:rPr>
          <w:br/>
          <w:t>ΚΑΡΑΣΜΑΝΗΣ Γ. , σελ.</w:t>
        </w:r>
        <w:r w:rsidRPr="00CF083D">
          <w:rPr>
            <w:rFonts w:eastAsia="Times New Roman"/>
            <w:szCs w:val="24"/>
            <w:lang w:eastAsia="en-US"/>
          </w:rPr>
          <w:br/>
          <w:t>ΚΑΤΣΑΝΙΩΤΗΣ Α. , σελ.</w:t>
        </w:r>
        <w:r w:rsidRPr="00CF083D">
          <w:rPr>
            <w:rFonts w:eastAsia="Times New Roman"/>
            <w:szCs w:val="24"/>
            <w:lang w:eastAsia="en-US"/>
          </w:rPr>
          <w:br/>
          <w:t>ΚΑΦΑΝΤΑΡΗ Χ. , σελ.</w:t>
        </w:r>
        <w:r w:rsidRPr="00CF083D">
          <w:rPr>
            <w:rFonts w:eastAsia="Times New Roman"/>
            <w:szCs w:val="24"/>
            <w:lang w:eastAsia="en-US"/>
          </w:rPr>
          <w:br/>
          <w:t>ΚΟΝΤΟΝΗΣ Χ. , σελ.</w:t>
        </w:r>
        <w:r w:rsidRPr="00CF083D">
          <w:rPr>
            <w:rFonts w:eastAsia="Times New Roman"/>
            <w:szCs w:val="24"/>
            <w:lang w:eastAsia="en-US"/>
          </w:rPr>
          <w:br/>
          <w:t>ΚΟΥΝΤΟΥΡΑ  Έ. , σελ.</w:t>
        </w:r>
        <w:r w:rsidRPr="00CF083D">
          <w:rPr>
            <w:rFonts w:eastAsia="Times New Roman"/>
            <w:szCs w:val="24"/>
            <w:lang w:eastAsia="en-US"/>
          </w:rPr>
          <w:br/>
          <w:t>ΚΟΥΤΣΟΥΜΠΑΣ Α. , σελ.</w:t>
        </w:r>
        <w:r w:rsidRPr="00CF083D">
          <w:rPr>
            <w:rFonts w:eastAsia="Times New Roman"/>
            <w:szCs w:val="24"/>
            <w:lang w:eastAsia="en-US"/>
          </w:rPr>
          <w:br/>
          <w:t>ΚΥΡΙΤΣΗΣ Γ. , σελ.</w:t>
        </w:r>
        <w:r w:rsidRPr="00CF083D">
          <w:rPr>
            <w:rFonts w:eastAsia="Times New Roman"/>
            <w:szCs w:val="24"/>
            <w:lang w:eastAsia="en-US"/>
          </w:rPr>
          <w:br/>
          <w:t>ΛΑΠΠΑΣ Σ. , σελ.</w:t>
        </w:r>
        <w:r w:rsidRPr="00CF083D">
          <w:rPr>
            <w:rFonts w:eastAsia="Times New Roman"/>
            <w:szCs w:val="24"/>
            <w:lang w:eastAsia="en-US"/>
          </w:rPr>
          <w:br/>
          <w:t>ΛΟΒΕΡΔΟΣ Α. , σελ.</w:t>
        </w:r>
        <w:r w:rsidRPr="00CF083D">
          <w:rPr>
            <w:rFonts w:eastAsia="Times New Roman"/>
            <w:szCs w:val="24"/>
            <w:lang w:eastAsia="en-US"/>
          </w:rPr>
          <w:br/>
          <w:t>ΜΑΝΤΑΣ Χ. , σελ.</w:t>
        </w:r>
        <w:r w:rsidRPr="00CF083D">
          <w:rPr>
            <w:rFonts w:eastAsia="Times New Roman"/>
            <w:szCs w:val="24"/>
            <w:lang w:eastAsia="en-US"/>
          </w:rPr>
          <w:br/>
          <w:t>ΜΕΓΑΛΟΜΥΣΤΑΚΑΣ Α. , σελ.</w:t>
        </w:r>
        <w:r w:rsidRPr="00CF083D">
          <w:rPr>
            <w:rFonts w:eastAsia="Times New Roman"/>
            <w:szCs w:val="24"/>
            <w:lang w:eastAsia="en-US"/>
          </w:rPr>
          <w:br/>
          <w:t>ΜΟΥΜΟΥΛΙΔΗΣ Θ. , σελ.</w:t>
        </w:r>
        <w:r w:rsidRPr="00CF083D">
          <w:rPr>
            <w:rFonts w:eastAsia="Times New Roman"/>
            <w:szCs w:val="24"/>
            <w:lang w:eastAsia="en-US"/>
          </w:rPr>
          <w:br/>
          <w:t>ΜΟΥΣΤΑΦΑ Μ. , σελ.</w:t>
        </w:r>
        <w:r w:rsidRPr="00CF083D">
          <w:rPr>
            <w:rFonts w:eastAsia="Times New Roman"/>
            <w:szCs w:val="24"/>
            <w:lang w:eastAsia="en-US"/>
          </w:rPr>
          <w:br/>
          <w:t>ΜΠΑΡΚΑΣ Κ. , σελ.</w:t>
        </w:r>
        <w:r w:rsidRPr="00CF083D">
          <w:rPr>
            <w:rFonts w:eastAsia="Times New Roman"/>
            <w:szCs w:val="24"/>
            <w:lang w:eastAsia="en-US"/>
          </w:rPr>
          <w:br/>
          <w:t>ΜΠΟΛΑΡΗΣ Μ. , σελ.</w:t>
        </w:r>
        <w:r w:rsidRPr="00CF083D">
          <w:rPr>
            <w:rFonts w:eastAsia="Times New Roman"/>
            <w:szCs w:val="24"/>
            <w:lang w:eastAsia="en-US"/>
          </w:rPr>
          <w:br/>
          <w:t>ΜΠΟΥΡΑΣ Α. , σελ.</w:t>
        </w:r>
        <w:r w:rsidRPr="00CF083D">
          <w:rPr>
            <w:rFonts w:eastAsia="Times New Roman"/>
            <w:szCs w:val="24"/>
            <w:lang w:eastAsia="en-US"/>
          </w:rPr>
          <w:br/>
          <w:t>ΞΑΝΘΟΣ Α. , σελ.</w:t>
        </w:r>
        <w:r w:rsidRPr="00CF083D">
          <w:rPr>
            <w:rFonts w:eastAsia="Times New Roman"/>
            <w:szCs w:val="24"/>
            <w:lang w:eastAsia="en-US"/>
          </w:rPr>
          <w:br/>
          <w:t>ΠΑΝΑΓΙΩΤΟΠΟΥΛΟΣ Ν. , σελ.</w:t>
        </w:r>
        <w:r w:rsidRPr="00CF083D">
          <w:rPr>
            <w:rFonts w:eastAsia="Times New Roman"/>
            <w:szCs w:val="24"/>
            <w:lang w:eastAsia="en-US"/>
          </w:rPr>
          <w:br/>
          <w:t>ΠΑΠΑΔΗΜΗΤΡΙΟΥ Δ. , σελ.</w:t>
        </w:r>
        <w:r w:rsidRPr="00CF083D">
          <w:rPr>
            <w:rFonts w:eastAsia="Times New Roman"/>
            <w:szCs w:val="24"/>
            <w:lang w:eastAsia="en-US"/>
          </w:rPr>
          <w:br/>
          <w:t>ΠΑΠΑΝΑΤΣΙΟΥ Α. , σελ.</w:t>
        </w:r>
        <w:r w:rsidRPr="00CF083D">
          <w:rPr>
            <w:rFonts w:eastAsia="Times New Roman"/>
            <w:szCs w:val="24"/>
            <w:lang w:eastAsia="en-US"/>
          </w:rPr>
          <w:br/>
          <w:t>ΠΑΠΠΑΣ Χ. , σελ.</w:t>
        </w:r>
        <w:r w:rsidRPr="00CF083D">
          <w:rPr>
            <w:rFonts w:eastAsia="Times New Roman"/>
            <w:szCs w:val="24"/>
            <w:lang w:eastAsia="en-US"/>
          </w:rPr>
          <w:br/>
          <w:t>ΠΑΦΙΛΗΣ Α. , σελ.</w:t>
        </w:r>
        <w:r w:rsidRPr="00CF083D">
          <w:rPr>
            <w:rFonts w:eastAsia="Times New Roman"/>
            <w:szCs w:val="24"/>
            <w:lang w:eastAsia="en-US"/>
          </w:rPr>
          <w:br/>
          <w:t>ΠΛΑΚΙΩΤΑΚΗΣ Ι. , σελ.</w:t>
        </w:r>
        <w:r w:rsidRPr="00CF083D">
          <w:rPr>
            <w:rFonts w:eastAsia="Times New Roman"/>
            <w:szCs w:val="24"/>
            <w:lang w:eastAsia="en-US"/>
          </w:rPr>
          <w:br/>
          <w:t>ΣΑΛΜΑΣ Μ. , σελ.</w:t>
        </w:r>
        <w:r w:rsidRPr="00CF083D">
          <w:rPr>
            <w:rFonts w:eastAsia="Times New Roman"/>
            <w:szCs w:val="24"/>
            <w:lang w:eastAsia="en-US"/>
          </w:rPr>
          <w:br/>
          <w:t>ΣΚΑΝΔΑΛΙΔΗΣ Κ. , σελ.</w:t>
        </w:r>
        <w:r w:rsidRPr="00CF083D">
          <w:rPr>
            <w:rFonts w:eastAsia="Times New Roman"/>
            <w:szCs w:val="24"/>
            <w:lang w:eastAsia="en-US"/>
          </w:rPr>
          <w:br/>
          <w:t>ΣΚΡΕΚΑΣ Κ. , σελ.</w:t>
        </w:r>
        <w:r w:rsidRPr="00CF083D">
          <w:rPr>
            <w:rFonts w:eastAsia="Times New Roman"/>
            <w:szCs w:val="24"/>
            <w:lang w:eastAsia="en-US"/>
          </w:rPr>
          <w:br/>
          <w:t>ΣΠΑΡΤΙΝΟΣ Κ. , σελ.</w:t>
        </w:r>
        <w:r w:rsidRPr="00CF083D">
          <w:rPr>
            <w:rFonts w:eastAsia="Times New Roman"/>
            <w:szCs w:val="24"/>
            <w:lang w:eastAsia="en-US"/>
          </w:rPr>
          <w:br/>
          <w:t>ΣΤΑΘΑΚΗΣ Γ. , σελ.</w:t>
        </w:r>
        <w:r w:rsidRPr="00CF083D">
          <w:rPr>
            <w:rFonts w:eastAsia="Times New Roman"/>
            <w:szCs w:val="24"/>
            <w:lang w:eastAsia="en-US"/>
          </w:rPr>
          <w:br/>
          <w:t>ΣΤΑΪΚΟΥΡΑΣ Χ. , σελ.</w:t>
        </w:r>
        <w:r w:rsidRPr="00CF083D">
          <w:rPr>
            <w:rFonts w:eastAsia="Times New Roman"/>
            <w:szCs w:val="24"/>
            <w:lang w:eastAsia="en-US"/>
          </w:rPr>
          <w:br/>
          <w:t>ΣΤΑΜΑΤΗΣ Δ. , σελ.</w:t>
        </w:r>
        <w:r w:rsidRPr="00CF083D">
          <w:rPr>
            <w:rFonts w:eastAsia="Times New Roman"/>
            <w:szCs w:val="24"/>
            <w:lang w:eastAsia="en-US"/>
          </w:rPr>
          <w:br/>
          <w:t>ΣΤΑΜΠΟΥΛΗ Α. , σελ.</w:t>
        </w:r>
        <w:r w:rsidRPr="00CF083D">
          <w:rPr>
            <w:rFonts w:eastAsia="Times New Roman"/>
            <w:szCs w:val="24"/>
            <w:lang w:eastAsia="en-US"/>
          </w:rPr>
          <w:br/>
          <w:t>ΣΤΕΡΓΙΟΥ Κ. , σελ.</w:t>
        </w:r>
        <w:r w:rsidRPr="00CF083D">
          <w:rPr>
            <w:rFonts w:eastAsia="Times New Roman"/>
            <w:szCs w:val="24"/>
            <w:lang w:eastAsia="en-US"/>
          </w:rPr>
          <w:br/>
          <w:t>ΣΤΥΛΙΟΣ Γ. , σελ.</w:t>
        </w:r>
        <w:r w:rsidRPr="00CF083D">
          <w:rPr>
            <w:rFonts w:eastAsia="Times New Roman"/>
            <w:szCs w:val="24"/>
            <w:lang w:eastAsia="en-US"/>
          </w:rPr>
          <w:br/>
          <w:t>ΤΖΑΒΑΡΑΣ Κ. , σελ.</w:t>
        </w:r>
        <w:r w:rsidRPr="00CF083D">
          <w:rPr>
            <w:rFonts w:eastAsia="Times New Roman"/>
            <w:szCs w:val="24"/>
            <w:lang w:eastAsia="en-US"/>
          </w:rPr>
          <w:br/>
          <w:t>ΤΖΑΚΡΗ Θ. , σελ.</w:t>
        </w:r>
        <w:r w:rsidRPr="00CF083D">
          <w:rPr>
            <w:rFonts w:eastAsia="Times New Roman"/>
            <w:szCs w:val="24"/>
            <w:lang w:eastAsia="en-US"/>
          </w:rPr>
          <w:br/>
          <w:t>ΤΖΑΝΑΚΟΠΟΥΛΟΣ Δ. , σελ.</w:t>
        </w:r>
        <w:r w:rsidRPr="00CF083D">
          <w:rPr>
            <w:rFonts w:eastAsia="Times New Roman"/>
            <w:szCs w:val="24"/>
            <w:lang w:eastAsia="en-US"/>
          </w:rPr>
          <w:br/>
          <w:t>ΤΡΑΓΑΚΗΣ Ι. , σελ.</w:t>
        </w:r>
        <w:r w:rsidRPr="00CF083D">
          <w:rPr>
            <w:rFonts w:eastAsia="Times New Roman"/>
            <w:szCs w:val="24"/>
            <w:lang w:eastAsia="en-US"/>
          </w:rPr>
          <w:br/>
          <w:t>ΤΣΑΚΑΛΩΤΟΣ Ε. , σελ.</w:t>
        </w:r>
        <w:r w:rsidRPr="00CF083D">
          <w:rPr>
            <w:rFonts w:eastAsia="Times New Roman"/>
            <w:szCs w:val="24"/>
            <w:lang w:eastAsia="en-US"/>
          </w:rPr>
          <w:br/>
          <w:t>ΤΣΙΑΡΑΣ Κ. , σελ.</w:t>
        </w:r>
        <w:r w:rsidRPr="00CF083D">
          <w:rPr>
            <w:rFonts w:eastAsia="Times New Roman"/>
            <w:szCs w:val="24"/>
            <w:lang w:eastAsia="en-US"/>
          </w:rPr>
          <w:br/>
          <w:t>ΤΣΙΡΩΝΗΣ Ι. , σελ.</w:t>
        </w:r>
        <w:r w:rsidRPr="00CF083D">
          <w:rPr>
            <w:rFonts w:eastAsia="Times New Roman"/>
            <w:szCs w:val="24"/>
            <w:lang w:eastAsia="en-US"/>
          </w:rPr>
          <w:br/>
          <w:t>ΦΙΛΗΣ Ν. , σελ.</w:t>
        </w:r>
        <w:r w:rsidRPr="00CF083D">
          <w:rPr>
            <w:rFonts w:eastAsia="Times New Roman"/>
            <w:szCs w:val="24"/>
            <w:lang w:eastAsia="en-US"/>
          </w:rPr>
          <w:br/>
          <w:t>ΦΩΤΙΟΥ Θ. , σελ.</w:t>
        </w:r>
        <w:r w:rsidRPr="00CF083D">
          <w:rPr>
            <w:rFonts w:eastAsia="Times New Roman"/>
            <w:szCs w:val="24"/>
            <w:lang w:eastAsia="en-US"/>
          </w:rPr>
          <w:br/>
          <w:t>ΧΑΡΑΚΟΠΟΥΛΟΣ Μ. , σελ.</w:t>
        </w:r>
        <w:r w:rsidRPr="00CF083D">
          <w:rPr>
            <w:rFonts w:eastAsia="Times New Roman"/>
            <w:szCs w:val="24"/>
            <w:lang w:eastAsia="en-US"/>
          </w:rPr>
          <w:br/>
          <w:t>ΧΑΡΙΤΣΗΣ Α. , σελ.</w:t>
        </w:r>
        <w:r w:rsidRPr="00CF083D">
          <w:rPr>
            <w:rFonts w:eastAsia="Times New Roman"/>
            <w:szCs w:val="24"/>
            <w:lang w:eastAsia="en-US"/>
          </w:rPr>
          <w:br/>
          <w:t>ΧΑΤΖΗΔΑΚΗΣ Κ. , σελ.</w:t>
        </w:r>
        <w:r w:rsidRPr="00CF083D">
          <w:rPr>
            <w:rFonts w:eastAsia="Times New Roman"/>
            <w:szCs w:val="24"/>
            <w:lang w:eastAsia="en-US"/>
          </w:rPr>
          <w:br/>
          <w:t>ΧΟΥΛΙΑΡΑΚΗΣ Γ. , σελ.</w:t>
        </w:r>
        <w:r w:rsidRPr="00CF083D">
          <w:rPr>
            <w:rFonts w:eastAsia="Times New Roman"/>
            <w:szCs w:val="24"/>
            <w:lang w:eastAsia="en-US"/>
          </w:rPr>
          <w:br/>
          <w:t>ΨΥΧΟΓΙΟΣ Γ. , σελ.</w:t>
        </w:r>
        <w:r w:rsidRPr="00CF083D">
          <w:rPr>
            <w:rFonts w:eastAsia="Times New Roman"/>
            <w:szCs w:val="24"/>
            <w:lang w:eastAsia="en-US"/>
          </w:rPr>
          <w:br/>
        </w:r>
        <w:r w:rsidRPr="00CF083D">
          <w:rPr>
            <w:rFonts w:eastAsia="Times New Roman"/>
            <w:szCs w:val="24"/>
            <w:lang w:eastAsia="en-US"/>
          </w:rPr>
          <w:br/>
          <w:t>ΠΑΡΕΜΒΑΣΕΙΣ:</w:t>
        </w:r>
        <w:r w:rsidRPr="00CF083D">
          <w:rPr>
            <w:rFonts w:eastAsia="Times New Roman"/>
            <w:szCs w:val="24"/>
            <w:lang w:eastAsia="en-US"/>
          </w:rPr>
          <w:br/>
          <w:t>ΒΑΓΙΩΝΑΚΗ Ε. , σελ.</w:t>
        </w:r>
        <w:r w:rsidRPr="00CF083D">
          <w:rPr>
            <w:rFonts w:eastAsia="Times New Roman"/>
            <w:szCs w:val="24"/>
            <w:lang w:eastAsia="en-US"/>
          </w:rPr>
          <w:br/>
          <w:t>ΒΕΣΥΡΟΠΟΥΛΟΣ Α. , σελ.</w:t>
        </w:r>
        <w:r w:rsidRPr="00CF083D">
          <w:rPr>
            <w:rFonts w:eastAsia="Times New Roman"/>
            <w:szCs w:val="24"/>
            <w:lang w:eastAsia="en-US"/>
          </w:rPr>
          <w:br/>
          <w:t>ΒΕΤΤΑΣ Δ. , σελ.</w:t>
        </w:r>
        <w:r w:rsidRPr="00CF083D">
          <w:rPr>
            <w:rFonts w:eastAsia="Times New Roman"/>
            <w:szCs w:val="24"/>
            <w:lang w:eastAsia="en-US"/>
          </w:rPr>
          <w:br/>
          <w:t>ΚΑΤΣΗΣ Μ. , σελ.</w:t>
        </w:r>
        <w:r w:rsidRPr="00CF083D">
          <w:rPr>
            <w:rFonts w:eastAsia="Times New Roman"/>
            <w:szCs w:val="24"/>
            <w:lang w:eastAsia="en-US"/>
          </w:rPr>
          <w:br/>
          <w:t>ΠΑΠΑΔΟΠΟΥΛΟΣ Ν. , σελ.</w:t>
        </w:r>
        <w:r w:rsidRPr="00CF083D">
          <w:rPr>
            <w:rFonts w:eastAsia="Times New Roman"/>
            <w:szCs w:val="24"/>
            <w:lang w:eastAsia="en-US"/>
          </w:rPr>
          <w:br/>
          <w:t>ΤΡΑΓΑΚΗΣ Ι. , σελ.</w:t>
        </w:r>
        <w:r w:rsidRPr="00CF083D">
          <w:rPr>
            <w:rFonts w:eastAsia="Times New Roman"/>
            <w:szCs w:val="24"/>
            <w:lang w:eastAsia="en-US"/>
          </w:rPr>
          <w:br/>
          <w:t>ΦΙΛΗΣ Ν. , σελ.</w:t>
        </w:r>
        <w:r w:rsidRPr="00CF083D">
          <w:rPr>
            <w:rFonts w:eastAsia="Times New Roman"/>
            <w:szCs w:val="24"/>
            <w:lang w:eastAsia="en-US"/>
          </w:rPr>
          <w:br/>
        </w:r>
        <w:bookmarkStart w:id="29" w:name="_GoBack"/>
        <w:bookmarkEnd w:id="29"/>
      </w:ins>
    </w:p>
    <w:p w14:paraId="1C8C4134" w14:textId="77777777" w:rsidR="00AD7333" w:rsidRDefault="00CF083D">
      <w:pPr>
        <w:spacing w:line="600" w:lineRule="auto"/>
        <w:ind w:firstLine="709"/>
        <w:jc w:val="center"/>
        <w:rPr>
          <w:rFonts w:eastAsia="Times New Roman"/>
          <w:szCs w:val="24"/>
        </w:rPr>
      </w:pPr>
      <w:r>
        <w:rPr>
          <w:rFonts w:eastAsia="Times New Roman"/>
          <w:szCs w:val="24"/>
        </w:rPr>
        <w:t>ΠΡΑΚΤΙΚΑ ΒΟΥΛΗΣ</w:t>
      </w:r>
    </w:p>
    <w:p w14:paraId="1C8C4135" w14:textId="77777777" w:rsidR="00AD7333" w:rsidRDefault="00CF083D">
      <w:pPr>
        <w:spacing w:line="600" w:lineRule="auto"/>
        <w:ind w:firstLine="709"/>
        <w:jc w:val="center"/>
        <w:rPr>
          <w:rFonts w:eastAsia="Times New Roman"/>
          <w:szCs w:val="24"/>
        </w:rPr>
      </w:pPr>
      <w:r>
        <w:rPr>
          <w:rFonts w:eastAsia="Times New Roman"/>
          <w:szCs w:val="24"/>
        </w:rPr>
        <w:t>Ι</w:t>
      </w:r>
      <w:r w:rsidRPr="009F3663">
        <w:rPr>
          <w:rFonts w:eastAsia="Times New Roman"/>
          <w:szCs w:val="24"/>
        </w:rPr>
        <w:t>Z</w:t>
      </w:r>
      <w:r>
        <w:rPr>
          <w:rFonts w:eastAsia="Times New Roman"/>
          <w:szCs w:val="24"/>
        </w:rPr>
        <w:t>΄ ΠΕΡΙΟΔΟΣ</w:t>
      </w:r>
    </w:p>
    <w:p w14:paraId="1C8C4136" w14:textId="77777777" w:rsidR="00AD7333" w:rsidRDefault="00CF083D">
      <w:pPr>
        <w:spacing w:line="600" w:lineRule="auto"/>
        <w:ind w:firstLine="709"/>
        <w:jc w:val="center"/>
        <w:rPr>
          <w:rFonts w:eastAsia="Times New Roman"/>
          <w:szCs w:val="24"/>
        </w:rPr>
      </w:pPr>
      <w:r>
        <w:rPr>
          <w:rFonts w:eastAsia="Times New Roman"/>
          <w:szCs w:val="24"/>
        </w:rPr>
        <w:t>ΠΡΟΕΔΡΕΥΟΜΕΝΗΣ ΚΟΙΝΟΒΟΥΛΕΥΤΙΚΗΣ ΔΗΜΟΚΡΑΤΙΑΣ</w:t>
      </w:r>
    </w:p>
    <w:p w14:paraId="1C8C4137" w14:textId="77777777" w:rsidR="00AD7333" w:rsidRDefault="00CF083D">
      <w:pPr>
        <w:spacing w:line="600" w:lineRule="auto"/>
        <w:ind w:firstLine="709"/>
        <w:jc w:val="center"/>
        <w:rPr>
          <w:rFonts w:eastAsia="Times New Roman"/>
          <w:szCs w:val="24"/>
        </w:rPr>
      </w:pPr>
      <w:r>
        <w:rPr>
          <w:rFonts w:eastAsia="Times New Roman"/>
          <w:szCs w:val="24"/>
        </w:rPr>
        <w:t>ΣΥΝΟΔΟΣ Γ΄</w:t>
      </w:r>
    </w:p>
    <w:p w14:paraId="1C8C4138" w14:textId="77777777" w:rsidR="00AD7333" w:rsidRDefault="00CF083D">
      <w:pPr>
        <w:spacing w:line="600" w:lineRule="auto"/>
        <w:ind w:firstLine="709"/>
        <w:jc w:val="center"/>
        <w:rPr>
          <w:rFonts w:eastAsia="Times New Roman"/>
          <w:szCs w:val="24"/>
        </w:rPr>
      </w:pPr>
      <w:r>
        <w:rPr>
          <w:rFonts w:eastAsia="Times New Roman"/>
          <w:szCs w:val="24"/>
        </w:rPr>
        <w:t>ΣΥΝΕΔΡΙΑΣΗ  Μ</w:t>
      </w:r>
      <w:r>
        <w:rPr>
          <w:rFonts w:eastAsia="Times New Roman"/>
          <w:szCs w:val="24"/>
          <w:lang w:val="en-US"/>
        </w:rPr>
        <w:t>Z</w:t>
      </w:r>
      <w:r>
        <w:rPr>
          <w:rFonts w:eastAsia="Times New Roman"/>
          <w:szCs w:val="24"/>
        </w:rPr>
        <w:t>΄</w:t>
      </w:r>
    </w:p>
    <w:p w14:paraId="1C8C4139" w14:textId="77777777" w:rsidR="00AD7333" w:rsidRDefault="00CF083D">
      <w:pPr>
        <w:spacing w:line="600" w:lineRule="auto"/>
        <w:ind w:firstLine="709"/>
        <w:jc w:val="center"/>
        <w:rPr>
          <w:rFonts w:eastAsia="Times New Roman"/>
          <w:szCs w:val="24"/>
        </w:rPr>
      </w:pPr>
      <w:r>
        <w:rPr>
          <w:rFonts w:eastAsia="Times New Roman"/>
          <w:szCs w:val="24"/>
        </w:rPr>
        <w:t>Δευτέρα 18 Δεκεμβρίου 2017</w:t>
      </w:r>
    </w:p>
    <w:p w14:paraId="1C8C413A" w14:textId="77777777" w:rsidR="00AD7333" w:rsidRDefault="00CF083D">
      <w:pPr>
        <w:spacing w:line="600" w:lineRule="auto"/>
        <w:ind w:firstLine="720"/>
        <w:jc w:val="both"/>
        <w:rPr>
          <w:rFonts w:eastAsia="Times New Roman"/>
          <w:szCs w:val="24"/>
        </w:rPr>
      </w:pPr>
      <w:r>
        <w:rPr>
          <w:rFonts w:eastAsia="Times New Roman"/>
          <w:szCs w:val="24"/>
        </w:rPr>
        <w:t>Αθήνα, σήμερα στις 18 Δεκεμβρίου 2017</w:t>
      </w:r>
      <w:r w:rsidRPr="009F3663">
        <w:rPr>
          <w:rFonts w:eastAsia="Times New Roman"/>
          <w:szCs w:val="24"/>
        </w:rPr>
        <w:t>,</w:t>
      </w:r>
      <w:r>
        <w:rPr>
          <w:rFonts w:eastAsia="Times New Roman"/>
          <w:szCs w:val="24"/>
        </w:rPr>
        <w:t xml:space="preserve"> ημέρα Δευτέρα και ώρα 11.13΄</w:t>
      </w:r>
      <w:r w:rsidRPr="009F3663">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AA48FA">
        <w:rPr>
          <w:rFonts w:eastAsia="Times New Roman"/>
          <w:b/>
          <w:szCs w:val="24"/>
        </w:rPr>
        <w:t>ΝΙΚΗΤΑ ΚΑΚΛΑΜΑΝΗ</w:t>
      </w:r>
      <w:r>
        <w:rPr>
          <w:rFonts w:eastAsia="Times New Roman"/>
          <w:szCs w:val="24"/>
        </w:rPr>
        <w:t>.</w:t>
      </w:r>
    </w:p>
    <w:p w14:paraId="1C8C413B" w14:textId="77777777" w:rsidR="00AD7333" w:rsidRDefault="00CF083D">
      <w:pPr>
        <w:spacing w:line="600" w:lineRule="auto"/>
        <w:ind w:firstLine="720"/>
        <w:jc w:val="both"/>
        <w:rPr>
          <w:rFonts w:eastAsia="Times New Roman"/>
          <w:szCs w:val="24"/>
        </w:rPr>
      </w:pPr>
      <w:r>
        <w:rPr>
          <w:rFonts w:eastAsia="Times New Roman"/>
          <w:b/>
          <w:bCs/>
          <w:szCs w:val="24"/>
        </w:rPr>
        <w:lastRenderedPageBreak/>
        <w:t xml:space="preserve">ΠΡΟΕΔΡΕΥΩΝ (Νικήτας Κακλαμάνης): </w:t>
      </w:r>
      <w:r>
        <w:rPr>
          <w:rFonts w:eastAsia="Times New Roman"/>
          <w:szCs w:val="24"/>
        </w:rPr>
        <w:t>Κυρίες και κύριοι συνάδελφοι, αρχίζει η συνεδρίαση.</w:t>
      </w:r>
    </w:p>
    <w:p w14:paraId="1C8C413C" w14:textId="77777777" w:rsidR="00AD7333" w:rsidRDefault="00CF083D">
      <w:pPr>
        <w:spacing w:line="600" w:lineRule="auto"/>
        <w:ind w:firstLine="720"/>
        <w:jc w:val="both"/>
        <w:rPr>
          <w:rFonts w:eastAsia="Times New Roman"/>
          <w:szCs w:val="24"/>
        </w:rPr>
      </w:pPr>
      <w:r>
        <w:rPr>
          <w:rFonts w:eastAsia="Times New Roman" w:cs="Times New Roman"/>
        </w:rPr>
        <w:t>Έχω την τιμ</w:t>
      </w:r>
      <w:r>
        <w:rPr>
          <w:rFonts w:eastAsia="Times New Roman" w:cs="Times New Roman"/>
        </w:rPr>
        <w:t xml:space="preserve">ή να ανακοινώσω στο Σώμα ότι τη συνεδρίασή μας </w:t>
      </w:r>
      <w:r>
        <w:rPr>
          <w:rFonts w:eastAsia="Times New Roman" w:cs="Times New Roman"/>
        </w:rPr>
        <w:t xml:space="preserve">παρακολούθησαν πριν από λίγο </w:t>
      </w:r>
      <w:r>
        <w:rPr>
          <w:rFonts w:eastAsia="Times New Roman" w:cs="Times New Roman"/>
        </w:rPr>
        <w:t xml:space="preserve">από τα άνω δυτικά θεωρεία, αφού προηγουμένως συμμετείχαν στο εκπαιδευτικό πρόγραμμα «Εργαστήρι Δημοκρατίας» που οργανώνει το Ίδρυμα της Βουλής, δεκαπέντε μαθητές και μαθήτριες και </w:t>
      </w:r>
      <w:r>
        <w:rPr>
          <w:rFonts w:eastAsia="Times New Roman" w:cs="Times New Roman"/>
        </w:rPr>
        <w:t>δύο εκπαιδευτικοί συνοδοί από το 127</w:t>
      </w:r>
      <w:r>
        <w:rPr>
          <w:rFonts w:eastAsia="Times New Roman" w:cs="Times New Roman"/>
          <w:vertAlign w:val="superscript"/>
        </w:rPr>
        <w:t>ο</w:t>
      </w:r>
      <w:r>
        <w:rPr>
          <w:rFonts w:eastAsia="Times New Roman" w:cs="Times New Roman"/>
        </w:rPr>
        <w:t xml:space="preserve"> Δημοτικό Σχολείο Αθήνας.</w:t>
      </w:r>
      <w:r>
        <w:rPr>
          <w:rFonts w:eastAsia="Times New Roman"/>
          <w:szCs w:val="24"/>
        </w:rPr>
        <w:t xml:space="preserve"> </w:t>
      </w:r>
    </w:p>
    <w:p w14:paraId="1C8C413D" w14:textId="77777777" w:rsidR="00AD7333" w:rsidRDefault="00CF083D">
      <w:pPr>
        <w:spacing w:line="600" w:lineRule="auto"/>
        <w:ind w:firstLine="720"/>
        <w:jc w:val="both"/>
        <w:rPr>
          <w:rFonts w:eastAsia="Times New Roman" w:cs="Times New Roman"/>
        </w:rPr>
      </w:pPr>
      <w:r>
        <w:rPr>
          <w:rFonts w:eastAsia="Times New Roman" w:cs="Times New Roman"/>
        </w:rPr>
        <w:t>Τα παιδιά έχουν φύγει</w:t>
      </w:r>
      <w:r>
        <w:rPr>
          <w:rFonts w:eastAsia="Times New Roman" w:cs="Times New Roman"/>
        </w:rPr>
        <w:t xml:space="preserve">, οπότε δεν τα καλωσορίζω. </w:t>
      </w:r>
    </w:p>
    <w:p w14:paraId="1C8C413E" w14:textId="77777777" w:rsidR="00AD7333" w:rsidRDefault="00CF083D">
      <w:pPr>
        <w:spacing w:line="600" w:lineRule="auto"/>
        <w:ind w:firstLine="720"/>
        <w:jc w:val="both"/>
        <w:rPr>
          <w:rFonts w:eastAsia="Times New Roman" w:cs="Times New Roman"/>
        </w:rPr>
      </w:pPr>
      <w:r>
        <w:rPr>
          <w:rFonts w:eastAsia="Times New Roman"/>
          <w:szCs w:val="24"/>
        </w:rPr>
        <w:t>Κυρίες και κύριοι συνάδελφοι, θ</w:t>
      </w:r>
      <w:r>
        <w:rPr>
          <w:rFonts w:eastAsia="Times New Roman" w:cs="Times New Roman"/>
        </w:rPr>
        <w:t xml:space="preserve">α ήθελα να κάνω τις παρακάτω ανακοινώσεις: </w:t>
      </w:r>
    </w:p>
    <w:p w14:paraId="1C8C413F" w14:textId="77777777" w:rsidR="00AD7333" w:rsidRDefault="00CF083D">
      <w:pPr>
        <w:spacing w:line="600" w:lineRule="auto"/>
        <w:ind w:firstLine="720"/>
        <w:jc w:val="both"/>
        <w:rPr>
          <w:rFonts w:eastAsia="Times New Roman" w:cs="Times New Roman"/>
        </w:rPr>
      </w:pPr>
      <w:r>
        <w:rPr>
          <w:rFonts w:eastAsia="Times New Roman" w:cs="Times New Roman"/>
        </w:rPr>
        <w:lastRenderedPageBreak/>
        <w:t>Οι Υπουργοί Εξωτερικών, Εσωτερικών, Οικονομίας και Ανάπτυξης, Ψηφιακ</w:t>
      </w:r>
      <w:r>
        <w:rPr>
          <w:rFonts w:eastAsia="Times New Roman" w:cs="Times New Roman"/>
        </w:rPr>
        <w:t>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Πολιτισμού και Αθλητισμού,</w:t>
      </w:r>
      <w:r>
        <w:rPr>
          <w:rFonts w:eastAsia="Times New Roman" w:cs="Times New Roman"/>
        </w:rPr>
        <w:t xml:space="preserve"> Περιβάλλοντος και Ενέργειας, Υποδομών και Μεταφορών, Μεταναστευτικής Πολιτικής, Ναυτιλίας και Νησιωτικής Πολιτικής, Αγροτικής Ανάπτυξης και Τροφίμων και Τουρισμού, καθώς και οι Αναπληρωτές Υπουργοί Εσωτερικών, Οικονομίας και Ανάπτυξης, Παιδείας, Έρευνας κ</w:t>
      </w:r>
      <w:r>
        <w:rPr>
          <w:rFonts w:eastAsia="Times New Roman" w:cs="Times New Roman"/>
        </w:rPr>
        <w:t>αι Θρησκευμάτων, Εργασίας, Κοινωνικής Ασφάλισης και Κοινωνικής Αλληλεγγύης, Εξωτερικών, Οικονομικών, Υγείας, Περιβάλλοντος και Ενέργειας και Α</w:t>
      </w:r>
      <w:r>
        <w:rPr>
          <w:rFonts w:eastAsia="Times New Roman" w:cs="Times New Roman"/>
        </w:rPr>
        <w:lastRenderedPageBreak/>
        <w:t>γροτικής Ανάπτυξης και Τροφίμων κατέθεσαν στις 14</w:t>
      </w:r>
      <w:r>
        <w:rPr>
          <w:rFonts w:eastAsia="Times New Roman" w:cs="Times New Roman"/>
        </w:rPr>
        <w:t>-</w:t>
      </w:r>
      <w:r>
        <w:rPr>
          <w:rFonts w:eastAsia="Times New Roman" w:cs="Times New Roman"/>
        </w:rPr>
        <w:t>12</w:t>
      </w:r>
      <w:r>
        <w:rPr>
          <w:rFonts w:eastAsia="Times New Roman" w:cs="Times New Roman"/>
        </w:rPr>
        <w:t>-</w:t>
      </w:r>
      <w:r>
        <w:rPr>
          <w:rFonts w:eastAsia="Times New Roman" w:cs="Times New Roman"/>
        </w:rPr>
        <w:t xml:space="preserve">2017 σχέδιο νόμου: «Κύρωση της Συμφωνίας Εμπορίου μεταξύ της </w:t>
      </w:r>
      <w:r>
        <w:rPr>
          <w:rFonts w:eastAsia="Times New Roman" w:cs="Times New Roman"/>
        </w:rPr>
        <w:t xml:space="preserve">Ευρωπαϊκής Ένωσης και των Κρατών-Μελών της, αφενός, και της Κολομβίας και του Περού, αφετέρου, μετά των συνημμένων σ’ αυτήν Παραρτημάτων». </w:t>
      </w:r>
    </w:p>
    <w:p w14:paraId="1C8C4140" w14:textId="77777777" w:rsidR="00AD7333" w:rsidRDefault="00CF083D">
      <w:pPr>
        <w:spacing w:line="600" w:lineRule="auto"/>
        <w:ind w:firstLine="720"/>
        <w:jc w:val="both"/>
        <w:rPr>
          <w:rFonts w:eastAsia="Times New Roman" w:cs="Times New Roman"/>
        </w:rPr>
      </w:pPr>
      <w:r>
        <w:rPr>
          <w:rFonts w:eastAsia="Times New Roman" w:cs="Times New Roman"/>
        </w:rPr>
        <w:t xml:space="preserve">Παραπέμπεται στην αρμόδια Διαρκή Επιτροπή. </w:t>
      </w:r>
    </w:p>
    <w:p w14:paraId="1C8C4141"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Οι Υπουργοί Οικονομικών, Εσωτερικών, Οικονομίας και Ανάπτυξης, Εθνικής Ά</w:t>
      </w:r>
      <w:r>
        <w:rPr>
          <w:rFonts w:eastAsia="Times New Roman"/>
          <w:szCs w:val="24"/>
        </w:rPr>
        <w:t>μυνας, Εργασίας, Κοινωνικής Ασφάλισης και Κοινωνικής Αλληλεγγύης, Δικαιοσύνης, Διαφάνειας και Ανθρωπίνων Δικαιωμάτων, Διοικητικής Ανασυγκρότησης, Περιβάλλοντος και Ενέργειας, Ναυτιλίας και Νησιωτικής Πολιτικής, Αγροτικής Ανάπτυ</w:t>
      </w:r>
      <w:r>
        <w:rPr>
          <w:rFonts w:eastAsia="Times New Roman"/>
          <w:szCs w:val="24"/>
        </w:rPr>
        <w:lastRenderedPageBreak/>
        <w:t xml:space="preserve">ξης και Τροφίμων, Τουρισμού, </w:t>
      </w:r>
      <w:r>
        <w:rPr>
          <w:rFonts w:eastAsia="Times New Roman"/>
          <w:szCs w:val="24"/>
        </w:rPr>
        <w:t>καθώς και η Υφυπουργός Οικονομικών κατέθεσαν στις 14</w:t>
      </w:r>
      <w:r w:rsidRPr="009E1AEE">
        <w:rPr>
          <w:rFonts w:eastAsia="Times New Roman"/>
          <w:szCs w:val="24"/>
        </w:rPr>
        <w:t>-</w:t>
      </w:r>
      <w:r>
        <w:rPr>
          <w:rFonts w:eastAsia="Times New Roman"/>
          <w:szCs w:val="24"/>
        </w:rPr>
        <w:t>12</w:t>
      </w:r>
      <w:r w:rsidRPr="009E1AEE">
        <w:rPr>
          <w:rFonts w:eastAsia="Times New Roman"/>
          <w:szCs w:val="24"/>
        </w:rPr>
        <w:t>-</w:t>
      </w:r>
      <w:r>
        <w:rPr>
          <w:rFonts w:eastAsia="Times New Roman"/>
          <w:szCs w:val="24"/>
        </w:rPr>
        <w:t>20117 σχέδιο νόμου: «Αγορές χρηματοπιστωτικών μέσων και άλλες διατάξεις».</w:t>
      </w:r>
    </w:p>
    <w:p w14:paraId="1C8C4142"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Παραπέμπεται στην </w:t>
      </w:r>
      <w:r>
        <w:rPr>
          <w:rFonts w:eastAsia="Times New Roman"/>
          <w:szCs w:val="24"/>
        </w:rPr>
        <w:t xml:space="preserve">αρμόδια </w:t>
      </w:r>
      <w:r>
        <w:rPr>
          <w:rFonts w:eastAsia="Times New Roman"/>
          <w:szCs w:val="24"/>
        </w:rPr>
        <w:t xml:space="preserve">Διαρκή Επιτροπή. </w:t>
      </w:r>
    </w:p>
    <w:p w14:paraId="1C8C4143"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Τέλος, έχω την τιμή να ανακοινώσω την υπ’ αριθμόν 14929/9167 από 15 Δεκεμβρίου </w:t>
      </w:r>
      <w:r>
        <w:rPr>
          <w:rFonts w:eastAsia="Times New Roman"/>
          <w:szCs w:val="24"/>
        </w:rPr>
        <w:t>2017 απόφαση του Προέδρου της Βουλής με τίτλο: «Σύσταση και συγκρότηση των Διαρκών Επιτροπών της Ολομέλειας της Βουλής».</w:t>
      </w:r>
    </w:p>
    <w:p w14:paraId="1C8C4144"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Η σχετική απόφαση έχει αναρτηθεί στην Κοινοβουλευτική Διαφάνεια και θα καταχωρισθεί στα Πρακτικά της σημερινής συνεδρίασης.</w:t>
      </w:r>
    </w:p>
    <w:p w14:paraId="1C8C4145"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(Η προαναφε</w:t>
      </w:r>
      <w:r>
        <w:rPr>
          <w:rFonts w:eastAsia="Times New Roman" w:cs="Times New Roman"/>
          <w:szCs w:val="24"/>
        </w:rPr>
        <w:t>ρθείσα απόφαση έχει ως εξής:</w:t>
      </w:r>
    </w:p>
    <w:p w14:paraId="1C8C4146" w14:textId="77777777" w:rsidR="00AD7333" w:rsidRDefault="00CF083D">
      <w:pPr>
        <w:spacing w:after="0" w:line="600" w:lineRule="auto"/>
        <w:ind w:firstLine="720"/>
        <w:jc w:val="center"/>
        <w:rPr>
          <w:rFonts w:eastAsia="Times New Roman" w:cs="Times New Roman"/>
          <w:color w:val="FF0000"/>
          <w:szCs w:val="24"/>
        </w:rPr>
      </w:pPr>
      <w:r w:rsidRPr="009E1AEE">
        <w:rPr>
          <w:rFonts w:eastAsia="Times New Roman" w:cs="Times New Roman"/>
          <w:color w:val="FF0000"/>
          <w:szCs w:val="24"/>
        </w:rPr>
        <w:t>(ΑΛΛΑΓΗ ΣΕΛΙΔΑΣ)</w:t>
      </w:r>
    </w:p>
    <w:p w14:paraId="1C8C4147" w14:textId="77777777" w:rsidR="00AD7333" w:rsidRDefault="00CF083D">
      <w:pPr>
        <w:spacing w:after="0" w:line="600" w:lineRule="auto"/>
        <w:ind w:firstLine="720"/>
        <w:jc w:val="center"/>
        <w:rPr>
          <w:rFonts w:eastAsia="Times New Roman" w:cs="Times New Roman"/>
          <w:color w:val="FF0000"/>
          <w:szCs w:val="24"/>
        </w:rPr>
      </w:pPr>
      <w:r w:rsidRPr="009E1AEE">
        <w:rPr>
          <w:rFonts w:eastAsia="Times New Roman" w:cs="Times New Roman"/>
          <w:color w:val="FF0000"/>
          <w:szCs w:val="24"/>
        </w:rPr>
        <w:lastRenderedPageBreak/>
        <w:t>(Να μπουν οι σελ. 4 έως 10)</w:t>
      </w:r>
    </w:p>
    <w:p w14:paraId="1C8C4148" w14:textId="77777777" w:rsidR="00AD7333" w:rsidRDefault="00CF083D">
      <w:pPr>
        <w:spacing w:after="0" w:line="600" w:lineRule="auto"/>
        <w:ind w:firstLine="720"/>
        <w:jc w:val="center"/>
        <w:rPr>
          <w:rFonts w:eastAsia="Times New Roman" w:cs="Times New Roman"/>
          <w:color w:val="FF0000"/>
          <w:szCs w:val="24"/>
        </w:rPr>
      </w:pPr>
      <w:r w:rsidRPr="009E1AEE">
        <w:rPr>
          <w:rFonts w:eastAsia="Times New Roman" w:cs="Times New Roman"/>
          <w:color w:val="FF0000"/>
          <w:szCs w:val="24"/>
        </w:rPr>
        <w:t>(ΑΛΛΑΓΗ ΣΕΛΙΔΑΣ)</w:t>
      </w:r>
    </w:p>
    <w:p w14:paraId="1C8C4149" w14:textId="77777777" w:rsidR="00AD7333" w:rsidRDefault="00CF083D">
      <w:pPr>
        <w:spacing w:line="600" w:lineRule="auto"/>
        <w:ind w:firstLine="709"/>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εισερχόμαστε στην ημερήσια διάταξη της</w:t>
      </w:r>
    </w:p>
    <w:p w14:paraId="1C8C414A" w14:textId="77777777" w:rsidR="00AD7333" w:rsidRDefault="00CF083D">
      <w:pPr>
        <w:keepNext/>
        <w:spacing w:line="600" w:lineRule="auto"/>
        <w:ind w:firstLine="709"/>
        <w:jc w:val="center"/>
        <w:outlineLvl w:val="0"/>
        <w:rPr>
          <w:rFonts w:eastAsia="Times New Roman"/>
          <w:b/>
          <w:bCs/>
          <w:szCs w:val="24"/>
        </w:rPr>
      </w:pPr>
      <w:r>
        <w:rPr>
          <w:rFonts w:eastAsia="Times New Roman"/>
          <w:b/>
          <w:bCs/>
          <w:szCs w:val="24"/>
        </w:rPr>
        <w:t>ΝΟΜΟΘΕΤΙΚΗΣ ΕΡΓΑΣΙΑΣ</w:t>
      </w:r>
    </w:p>
    <w:p w14:paraId="1C8C414B" w14:textId="77777777" w:rsidR="00AD7333" w:rsidRDefault="00CF083D">
      <w:pPr>
        <w:spacing w:line="600" w:lineRule="auto"/>
        <w:ind w:firstLine="709"/>
        <w:jc w:val="both"/>
        <w:rPr>
          <w:rFonts w:eastAsia="Times New Roman"/>
          <w:szCs w:val="24"/>
        </w:rPr>
      </w:pPr>
      <w:r>
        <w:rPr>
          <w:rFonts w:eastAsia="Times New Roman"/>
          <w:szCs w:val="24"/>
        </w:rPr>
        <w:t xml:space="preserve">Συνέχιση της συζήτησης επί του σχεδίου </w:t>
      </w:r>
      <w:r>
        <w:rPr>
          <w:rFonts w:eastAsia="Times New Roman"/>
          <w:szCs w:val="24"/>
        </w:rPr>
        <w:t>νόμου του Υπουργείου Οικονομικών: «</w:t>
      </w:r>
      <w:r>
        <w:rPr>
          <w:rFonts w:eastAsia="Times New Roman" w:cs="Times New Roman"/>
          <w:szCs w:val="24"/>
        </w:rPr>
        <w:t>Κύρωση του Κρατικού Προϋπολογισμού οικονομικού έτους 2018</w:t>
      </w:r>
      <w:r>
        <w:rPr>
          <w:rFonts w:eastAsia="Times New Roman"/>
          <w:szCs w:val="24"/>
        </w:rPr>
        <w:t>».</w:t>
      </w:r>
    </w:p>
    <w:p w14:paraId="1C8C414C" w14:textId="77777777" w:rsidR="00AD7333" w:rsidRDefault="00CF083D">
      <w:pPr>
        <w:spacing w:line="600" w:lineRule="auto"/>
        <w:ind w:firstLine="709"/>
        <w:jc w:val="both"/>
        <w:rPr>
          <w:rFonts w:eastAsia="Times New Roman"/>
          <w:szCs w:val="24"/>
        </w:rPr>
      </w:pPr>
      <w:r>
        <w:rPr>
          <w:rFonts w:eastAsia="Times New Roman"/>
          <w:szCs w:val="24"/>
        </w:rPr>
        <w:t>Ως προς την οργάνωση της συζήτησης, μετά την ομόφωνη απόφαση της Διάσκεψης των Προέδρων, θα ήθελα να σας προτείνω τα εξής:</w:t>
      </w:r>
    </w:p>
    <w:p w14:paraId="1C8C414D" w14:textId="77777777" w:rsidR="00AD7333" w:rsidRDefault="00CF083D">
      <w:pPr>
        <w:spacing w:line="600" w:lineRule="auto"/>
        <w:ind w:firstLine="709"/>
        <w:jc w:val="both"/>
        <w:rPr>
          <w:rFonts w:eastAsia="Times New Roman"/>
          <w:szCs w:val="24"/>
        </w:rPr>
      </w:pPr>
      <w:r>
        <w:rPr>
          <w:rFonts w:eastAsia="Times New Roman"/>
          <w:szCs w:val="24"/>
        </w:rPr>
        <w:lastRenderedPageBreak/>
        <w:t>Πρώτον, στη σημερινή συνεδρίαση, Δευτέ</w:t>
      </w:r>
      <w:r>
        <w:rPr>
          <w:rFonts w:eastAsia="Times New Roman"/>
          <w:szCs w:val="24"/>
        </w:rPr>
        <w:t>ρα 18</w:t>
      </w:r>
      <w:r>
        <w:rPr>
          <w:rFonts w:eastAsia="Times New Roman"/>
          <w:szCs w:val="24"/>
        </w:rPr>
        <w:t>-</w:t>
      </w:r>
      <w:r>
        <w:rPr>
          <w:rFonts w:eastAsia="Times New Roman"/>
          <w:szCs w:val="24"/>
        </w:rPr>
        <w:t>12</w:t>
      </w:r>
      <w:r>
        <w:rPr>
          <w:rFonts w:eastAsia="Times New Roman"/>
          <w:szCs w:val="24"/>
        </w:rPr>
        <w:t>-</w:t>
      </w:r>
      <w:r>
        <w:rPr>
          <w:rFonts w:eastAsia="Times New Roman"/>
          <w:szCs w:val="24"/>
        </w:rPr>
        <w:t>2017, προτείνω να εξαντληθεί ο κατάλογος των ομιλητών. Έχουν μείνει περίπου σαράντα ομιλητές. Άρα, θα μιλήσουν όλοι οι συνάδελφοι μέχρι το βράδυ που θα κλείσει η συνεδρίαση. Συγκεκριμένα, προτείνω να μιλήσουν οι σαράντα έξι εναπομείναντες και εναπ</w:t>
      </w:r>
      <w:r>
        <w:rPr>
          <w:rFonts w:eastAsia="Times New Roman"/>
          <w:szCs w:val="24"/>
        </w:rPr>
        <w:t xml:space="preserve">ομείνασες Βουλευτές επί του καταλόγου, οι υπόλοιποι έξι Κοινοβουλευτικοί Εκπρόσωποι -γιατί έχουν μιλήσει ήδη δύο- και τέλος δώδεκα Υπουργοί με βάση τον κατάλογο που μου έχει στείλει ο Γραμματέας της Κυβέρνησης. </w:t>
      </w:r>
    </w:p>
    <w:p w14:paraId="1C8C414E" w14:textId="77777777" w:rsidR="00AD7333" w:rsidRDefault="00CF083D">
      <w:pPr>
        <w:spacing w:line="600" w:lineRule="auto"/>
        <w:ind w:firstLine="709"/>
        <w:jc w:val="both"/>
        <w:rPr>
          <w:rFonts w:eastAsia="Times New Roman"/>
          <w:szCs w:val="24"/>
        </w:rPr>
      </w:pPr>
      <w:r>
        <w:rPr>
          <w:rFonts w:eastAsia="Times New Roman"/>
          <w:szCs w:val="24"/>
        </w:rPr>
        <w:t>Η ώρα λήξης της σημερινής συνεδρίασης εκτιμά</w:t>
      </w:r>
      <w:r>
        <w:rPr>
          <w:rFonts w:eastAsia="Times New Roman"/>
          <w:szCs w:val="24"/>
        </w:rPr>
        <w:t xml:space="preserve">ται ότι θα είναι στις 22.30΄. </w:t>
      </w:r>
    </w:p>
    <w:p w14:paraId="1C8C414F" w14:textId="77777777" w:rsidR="00AD7333" w:rsidRDefault="00CF083D">
      <w:pPr>
        <w:spacing w:line="600" w:lineRule="auto"/>
        <w:ind w:firstLine="709"/>
        <w:jc w:val="both"/>
        <w:rPr>
          <w:rFonts w:eastAsia="Times New Roman"/>
          <w:szCs w:val="24"/>
        </w:rPr>
      </w:pPr>
      <w:r>
        <w:rPr>
          <w:rFonts w:eastAsia="Times New Roman"/>
          <w:szCs w:val="24"/>
        </w:rPr>
        <w:lastRenderedPageBreak/>
        <w:t>Η αυριανή συνεδρίαση</w:t>
      </w:r>
      <w:r>
        <w:rPr>
          <w:rFonts w:eastAsia="Times New Roman"/>
          <w:szCs w:val="24"/>
        </w:rPr>
        <w:t>,</w:t>
      </w:r>
      <w:r>
        <w:rPr>
          <w:rFonts w:eastAsia="Times New Roman"/>
          <w:szCs w:val="24"/>
        </w:rPr>
        <w:t xml:space="preserve"> της Τρίτης 19</w:t>
      </w:r>
      <w:r>
        <w:rPr>
          <w:rFonts w:eastAsia="Times New Roman"/>
          <w:szCs w:val="24"/>
        </w:rPr>
        <w:t>-</w:t>
      </w:r>
      <w:r>
        <w:rPr>
          <w:rFonts w:eastAsia="Times New Roman"/>
          <w:szCs w:val="24"/>
        </w:rPr>
        <w:t>12</w:t>
      </w:r>
      <w:r>
        <w:rPr>
          <w:rFonts w:eastAsia="Times New Roman"/>
          <w:szCs w:val="24"/>
        </w:rPr>
        <w:t>-</w:t>
      </w:r>
      <w:r>
        <w:rPr>
          <w:rFonts w:eastAsia="Times New Roman"/>
          <w:szCs w:val="24"/>
        </w:rPr>
        <w:t>2017</w:t>
      </w:r>
      <w:r>
        <w:rPr>
          <w:rFonts w:eastAsia="Times New Roman"/>
          <w:szCs w:val="24"/>
        </w:rPr>
        <w:t>,</w:t>
      </w:r>
      <w:r>
        <w:rPr>
          <w:rFonts w:eastAsia="Times New Roman"/>
          <w:szCs w:val="24"/>
        </w:rPr>
        <w:t xml:space="preserve"> θα ξεκινήσει στις 10.30΄ το πρωί. Ως προς τη διαδικασία της συζήτησης της τελευταίας ημέρας, προτείνω να ξεκινήσουμε με δύο κύκλους ομιλητών. Αυτό είναι μια καινοτομία που γίνεται </w:t>
      </w:r>
      <w:r>
        <w:rPr>
          <w:rFonts w:eastAsia="Times New Roman"/>
          <w:szCs w:val="24"/>
        </w:rPr>
        <w:t>για πρώτη φορά και σκοπό έχει να μη</w:t>
      </w:r>
      <w:r>
        <w:rPr>
          <w:rFonts w:eastAsia="Times New Roman"/>
          <w:szCs w:val="24"/>
        </w:rPr>
        <w:t>ν</w:t>
      </w:r>
      <w:r>
        <w:rPr>
          <w:rFonts w:eastAsia="Times New Roman"/>
          <w:szCs w:val="24"/>
        </w:rPr>
        <w:t xml:space="preserve"> μιλούν την τελευταία ημέρα μόνο οι Υπουργοί, χωρίς να υπάρχει αντίλογος από την αντιπολίτευση.</w:t>
      </w:r>
    </w:p>
    <w:p w14:paraId="1C8C4150" w14:textId="77777777" w:rsidR="00AD7333" w:rsidRDefault="00CF083D">
      <w:pPr>
        <w:spacing w:line="600" w:lineRule="auto"/>
        <w:ind w:firstLine="709"/>
        <w:jc w:val="both"/>
        <w:rPr>
          <w:rFonts w:eastAsia="Times New Roman"/>
          <w:szCs w:val="24"/>
        </w:rPr>
      </w:pPr>
      <w:r>
        <w:rPr>
          <w:rFonts w:eastAsia="Times New Roman"/>
          <w:szCs w:val="24"/>
        </w:rPr>
        <w:t>Ο πρώτος κύκλος θα περιλαμβάνει, επειδή μας παίρνει ο χρόνος, τους γενικούς εισηγητές και τον έναν ανεξάρτητο ειδικό εισηγητ</w:t>
      </w:r>
      <w:r>
        <w:rPr>
          <w:rFonts w:eastAsia="Times New Roman"/>
          <w:szCs w:val="24"/>
        </w:rPr>
        <w:t>ή, ώστε να δευτερολογήσουν, εφόσον το επιθυμούν, για τρία λεπτά ο καθένας και η καθεμία. Ο δεύτερος κύκλος θα περιλαμβάνει τους οκτώ Κοινοβουλευτικούς Εκπροσώπους –με το ίδιο σκεπτικό πάλι, όπως σας είπα-, οι οποίοι θα δευτερολογήσουν, εφόσον το επιθυμούν,</w:t>
      </w:r>
      <w:r>
        <w:rPr>
          <w:rFonts w:eastAsia="Times New Roman"/>
          <w:szCs w:val="24"/>
        </w:rPr>
        <w:t xml:space="preserve"> επίσης για τρία λεπτά ο καθένας. Στους κύκλους αυτούς </w:t>
      </w:r>
      <w:r>
        <w:rPr>
          <w:rFonts w:eastAsia="Times New Roman"/>
          <w:szCs w:val="24"/>
        </w:rPr>
        <w:lastRenderedPageBreak/>
        <w:t>προτείνω να παρεμβάλλονται οι Υπουργοί που θα είναι για την αυριανή ημέρα με βάση τον κατάλογο που θα μας στείλουν.</w:t>
      </w:r>
    </w:p>
    <w:p w14:paraId="1C8C4151" w14:textId="77777777" w:rsidR="00AD7333" w:rsidRDefault="00CF083D">
      <w:pPr>
        <w:spacing w:line="600" w:lineRule="auto"/>
        <w:ind w:firstLine="709"/>
        <w:jc w:val="both"/>
        <w:rPr>
          <w:rFonts w:eastAsia="Times New Roman"/>
          <w:szCs w:val="24"/>
        </w:rPr>
      </w:pPr>
      <w:r>
        <w:rPr>
          <w:rFonts w:eastAsia="Times New Roman"/>
          <w:szCs w:val="24"/>
        </w:rPr>
        <w:t>Για σήμερα να ξέρετε ότι θα μιλήσουν δώδεκα Υπουργοί, ξεκινώντας μετά από λίγο, μέχρι</w:t>
      </w:r>
      <w:r>
        <w:rPr>
          <w:rFonts w:eastAsia="Times New Roman"/>
          <w:szCs w:val="24"/>
        </w:rPr>
        <w:t xml:space="preserve"> το βράδυ στις 22.30΄.</w:t>
      </w:r>
    </w:p>
    <w:p w14:paraId="1C8C4152" w14:textId="77777777" w:rsidR="00AD7333" w:rsidRDefault="00CF083D">
      <w:pPr>
        <w:spacing w:line="600" w:lineRule="auto"/>
        <w:ind w:firstLine="709"/>
        <w:jc w:val="both"/>
        <w:rPr>
          <w:rFonts w:eastAsia="Times New Roman"/>
          <w:szCs w:val="24"/>
        </w:rPr>
      </w:pPr>
      <w:r>
        <w:rPr>
          <w:rFonts w:eastAsia="Times New Roman"/>
          <w:szCs w:val="24"/>
        </w:rPr>
        <w:t>Στη συνέχεια, θα ξεκινήσουν οι ομιλίες των πολιτικών Αρχηγών και, κατόπιν τούτων, εκτιμάται η διαδικασία να έχει ολοκληρωθεί μέχρι τις 9.00΄ το βράδυ αύριο περίπου, ώστε να ξεκινήσει η ψηφοφορία. Η ψηφοφορία δεν θα ξεκινήσει πριν τις</w:t>
      </w:r>
      <w:r>
        <w:rPr>
          <w:rFonts w:eastAsia="Times New Roman"/>
          <w:szCs w:val="24"/>
        </w:rPr>
        <w:t xml:space="preserve"> 10.00΄-10.30΄, γιατί θέλει μεγάλο χρόνο η διαδικασία, όπως ξέρετε –στήνεται κάλπη για κάθε Υπουργείο, με δύο ψηφολέκτες, συν κατάλογοι κ.λπ.- παίρνει περίπου μισή ώρα</w:t>
      </w:r>
      <w:r>
        <w:rPr>
          <w:rFonts w:eastAsia="Times New Roman"/>
          <w:szCs w:val="24"/>
        </w:rPr>
        <w:t xml:space="preserve"> με </w:t>
      </w:r>
      <w:r>
        <w:rPr>
          <w:rFonts w:eastAsia="Times New Roman"/>
          <w:szCs w:val="24"/>
        </w:rPr>
        <w:t>τρία τέταρτα.</w:t>
      </w:r>
    </w:p>
    <w:p w14:paraId="1C8C4153" w14:textId="77777777" w:rsidR="00AD7333" w:rsidRDefault="00CF083D">
      <w:pPr>
        <w:spacing w:line="600" w:lineRule="auto"/>
        <w:ind w:firstLine="709"/>
        <w:jc w:val="both"/>
        <w:rPr>
          <w:rFonts w:eastAsia="Times New Roman"/>
          <w:szCs w:val="24"/>
        </w:rPr>
      </w:pPr>
      <w:r>
        <w:rPr>
          <w:rFonts w:eastAsia="Times New Roman"/>
          <w:szCs w:val="24"/>
        </w:rPr>
        <w:t xml:space="preserve">Επομένως, υπάρχει κάποια αντίρρηση για τη διαδικασία αυτή; Νομίζω ότι είναι καλή. Το καλό είναι ότι δεν θα μείνει ούτε ένας </w:t>
      </w:r>
      <w:r>
        <w:rPr>
          <w:rFonts w:eastAsia="Times New Roman"/>
          <w:szCs w:val="24"/>
        </w:rPr>
        <w:lastRenderedPageBreak/>
        <w:t xml:space="preserve">συνάδελφος χωρίς να μιλήσει. Θα μιλήσουν όλοι. Θα εξαντληθεί ο κατάλογος σήμερα. </w:t>
      </w:r>
    </w:p>
    <w:p w14:paraId="1C8C4154" w14:textId="77777777" w:rsidR="00AD7333" w:rsidRDefault="00CF083D">
      <w:pPr>
        <w:spacing w:line="600" w:lineRule="auto"/>
        <w:ind w:firstLine="709"/>
        <w:jc w:val="both"/>
        <w:rPr>
          <w:rFonts w:eastAsia="Times New Roman"/>
          <w:szCs w:val="24"/>
        </w:rPr>
      </w:pPr>
      <w:r>
        <w:rPr>
          <w:rFonts w:eastAsia="Times New Roman"/>
          <w:szCs w:val="24"/>
        </w:rPr>
        <w:t>Συμφωνεί το Σώμα;</w:t>
      </w:r>
    </w:p>
    <w:p w14:paraId="1C8C4155" w14:textId="77777777" w:rsidR="00AD7333" w:rsidRDefault="00CF083D">
      <w:pPr>
        <w:spacing w:line="600" w:lineRule="auto"/>
        <w:ind w:firstLine="709"/>
        <w:jc w:val="both"/>
        <w:rPr>
          <w:rFonts w:eastAsia="Times New Roman"/>
          <w:szCs w:val="24"/>
        </w:rPr>
      </w:pPr>
      <w:r>
        <w:rPr>
          <w:rFonts w:eastAsia="Times New Roman"/>
          <w:b/>
          <w:szCs w:val="24"/>
        </w:rPr>
        <w:t>ΟΛΟΙ ΟΙ ΒΟΥΛΕΥΤΕΣ:</w:t>
      </w:r>
      <w:r>
        <w:rPr>
          <w:rFonts w:eastAsia="Times New Roman"/>
          <w:szCs w:val="24"/>
        </w:rPr>
        <w:t xml:space="preserve"> Μάλιστα, μάλι</w:t>
      </w:r>
      <w:r>
        <w:rPr>
          <w:rFonts w:eastAsia="Times New Roman"/>
          <w:szCs w:val="24"/>
        </w:rPr>
        <w:t>στα.</w:t>
      </w:r>
    </w:p>
    <w:p w14:paraId="1C8C4156" w14:textId="77777777" w:rsidR="00AD7333" w:rsidRDefault="00CF083D">
      <w:pPr>
        <w:spacing w:line="600" w:lineRule="auto"/>
        <w:ind w:firstLine="709"/>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 Σώμα συνεφώνησε ομοφώνως.</w:t>
      </w:r>
    </w:p>
    <w:p w14:paraId="1C8C4157" w14:textId="77777777" w:rsidR="00AD7333" w:rsidRDefault="00CF083D">
      <w:pPr>
        <w:spacing w:after="0" w:line="600" w:lineRule="auto"/>
        <w:ind w:firstLine="720"/>
        <w:jc w:val="both"/>
        <w:rPr>
          <w:rFonts w:eastAsia="Times New Roman"/>
          <w:szCs w:val="24"/>
        </w:rPr>
      </w:pPr>
      <w:r>
        <w:rPr>
          <w:rFonts w:eastAsia="Times New Roman"/>
          <w:szCs w:val="24"/>
        </w:rPr>
        <w:t xml:space="preserve">Θα ξεκινήσουμε με τους τρεις πρώτους ομιλητές, την κ. Καββαδία, την κ. Καφαντάρη και τον κ. Σκανδαλίδη. </w:t>
      </w:r>
    </w:p>
    <w:p w14:paraId="1C8C4158" w14:textId="77777777" w:rsidR="00AD7333" w:rsidRDefault="00CF083D">
      <w:pPr>
        <w:spacing w:after="0" w:line="600" w:lineRule="auto"/>
        <w:ind w:firstLine="720"/>
        <w:jc w:val="both"/>
        <w:rPr>
          <w:rFonts w:eastAsia="Times New Roman"/>
          <w:szCs w:val="24"/>
        </w:rPr>
      </w:pPr>
      <w:r>
        <w:rPr>
          <w:rFonts w:eastAsia="Times New Roman"/>
          <w:szCs w:val="24"/>
        </w:rPr>
        <w:t>Σύμφωνα με τον κατάλογο που έχω, πρώτος στη σειρά από τους Υπουργούς είναι ο κ. Τσιρ</w:t>
      </w:r>
      <w:r>
        <w:rPr>
          <w:rFonts w:eastAsia="Times New Roman"/>
          <w:szCs w:val="24"/>
        </w:rPr>
        <w:t xml:space="preserve">ώνης. Μετά θα δώσω τον λόγο και στον κ. Γαβρόγλου και από εκεί και ύστερα θα συνεχίσουμε με ομιλητές ή εάν θέλει κάποιος Κοινοβουλευτικός Εκπρόσωπος από τους έξι που δεν μίλησαν να παρεμβληθεί μετά από τις ομιλίες των </w:t>
      </w:r>
      <w:r>
        <w:rPr>
          <w:rFonts w:eastAsia="Times New Roman"/>
          <w:szCs w:val="24"/>
        </w:rPr>
        <w:lastRenderedPageBreak/>
        <w:t>Υπουργών, θα τον παρεμβάλουμε, ώστε μέ</w:t>
      </w:r>
      <w:r>
        <w:rPr>
          <w:rFonts w:eastAsia="Times New Roman"/>
          <w:szCs w:val="24"/>
        </w:rPr>
        <w:t xml:space="preserve">χρι το βράδυ να έχουν τελειώσει και οι Κοινοβουλευτικοί Εκπρόσωποι. Νομίζω ότι δεν έχουμε άλλο διαδικαστικό πρόβλημα.  </w:t>
      </w:r>
    </w:p>
    <w:p w14:paraId="1C8C4159" w14:textId="77777777" w:rsidR="00AD7333" w:rsidRDefault="00CF083D">
      <w:pPr>
        <w:spacing w:after="0" w:line="600" w:lineRule="auto"/>
        <w:ind w:firstLine="720"/>
        <w:jc w:val="both"/>
        <w:rPr>
          <w:rFonts w:eastAsia="Times New Roman"/>
          <w:szCs w:val="24"/>
        </w:rPr>
      </w:pPr>
      <w:r>
        <w:rPr>
          <w:rFonts w:eastAsia="Times New Roman"/>
          <w:szCs w:val="24"/>
        </w:rPr>
        <w:t xml:space="preserve">Η κ. Αννέτα Καββαδία μπορεί να έρθει στο Βήμα. Επειδή με ενημέρωσε ότι θέλει να πει δύο κουβέντες για τον ξαφνικό θάνατο του συναδέλφου </w:t>
      </w:r>
      <w:r>
        <w:rPr>
          <w:rFonts w:eastAsia="Times New Roman"/>
          <w:szCs w:val="24"/>
        </w:rPr>
        <w:t xml:space="preserve">της Βασίλη Μπεσκένη, θα έχει μια μικρή ανοχή στον χρόνο. </w:t>
      </w:r>
    </w:p>
    <w:p w14:paraId="1C8C415A" w14:textId="77777777" w:rsidR="00AD7333" w:rsidRDefault="00CF083D">
      <w:pPr>
        <w:spacing w:after="0" w:line="600" w:lineRule="auto"/>
        <w:ind w:firstLine="720"/>
        <w:jc w:val="both"/>
        <w:rPr>
          <w:rFonts w:eastAsia="Times New Roman"/>
          <w:szCs w:val="24"/>
        </w:rPr>
      </w:pPr>
      <w:r>
        <w:rPr>
          <w:rFonts w:eastAsia="Times New Roman"/>
          <w:szCs w:val="24"/>
        </w:rPr>
        <w:t xml:space="preserve">Κυρία Καββαδία, έχετε τον λόγο. </w:t>
      </w:r>
    </w:p>
    <w:p w14:paraId="1C8C415B" w14:textId="77777777" w:rsidR="00AD7333" w:rsidRDefault="00CF083D">
      <w:pPr>
        <w:spacing w:after="0" w:line="600" w:lineRule="auto"/>
        <w:ind w:firstLine="720"/>
        <w:jc w:val="both"/>
        <w:rPr>
          <w:rFonts w:eastAsia="Times New Roman"/>
          <w:szCs w:val="24"/>
        </w:rPr>
      </w:pPr>
      <w:r>
        <w:rPr>
          <w:rFonts w:eastAsia="Times New Roman"/>
          <w:b/>
          <w:szCs w:val="24"/>
        </w:rPr>
        <w:t>ΙΩΑΝΝΕΤΑ</w:t>
      </w:r>
      <w:r>
        <w:rPr>
          <w:rFonts w:eastAsia="Times New Roman"/>
          <w:b/>
          <w:szCs w:val="24"/>
        </w:rPr>
        <w:t xml:space="preserve"> (</w:t>
      </w:r>
      <w:r>
        <w:rPr>
          <w:rFonts w:eastAsia="Times New Roman"/>
          <w:b/>
          <w:szCs w:val="24"/>
        </w:rPr>
        <w:t>ΑΝΝΕΤΑ</w:t>
      </w:r>
      <w:r>
        <w:rPr>
          <w:rFonts w:eastAsia="Times New Roman"/>
          <w:b/>
          <w:szCs w:val="24"/>
        </w:rPr>
        <w:t>)</w:t>
      </w:r>
      <w:r>
        <w:rPr>
          <w:rFonts w:eastAsia="Times New Roman"/>
          <w:b/>
          <w:szCs w:val="24"/>
        </w:rPr>
        <w:t xml:space="preserve"> ΚΑΒΒΑΔΙΑ:</w:t>
      </w:r>
      <w:r>
        <w:rPr>
          <w:rFonts w:eastAsia="Times New Roman"/>
          <w:szCs w:val="24"/>
        </w:rPr>
        <w:t xml:space="preserve"> Ευχαριστώ, κύριε Πρόεδρε. </w:t>
      </w:r>
    </w:p>
    <w:p w14:paraId="1C8C415C" w14:textId="77777777" w:rsidR="00AD7333" w:rsidRDefault="00CF083D">
      <w:pPr>
        <w:spacing w:after="0" w:line="600" w:lineRule="auto"/>
        <w:ind w:firstLine="720"/>
        <w:jc w:val="both"/>
        <w:rPr>
          <w:rFonts w:eastAsia="Times New Roman"/>
          <w:szCs w:val="24"/>
        </w:rPr>
      </w:pPr>
      <w:r>
        <w:rPr>
          <w:rFonts w:eastAsia="Times New Roman"/>
          <w:szCs w:val="24"/>
        </w:rPr>
        <w:t>Κυρίες και κύριοι συνάδελφοι, όπως είπε και ο Πρόεδρος, θα μου επιτρέψετε να ξεκινήσω την ομιλία μου με μία αν</w:t>
      </w:r>
      <w:r>
        <w:rPr>
          <w:rFonts w:eastAsia="Times New Roman"/>
          <w:szCs w:val="24"/>
        </w:rPr>
        <w:t xml:space="preserve">αφορά προσωπικού χαρακτήρα. Σήμερα η δημοσιογραφική οικογένεια πενθεί </w:t>
      </w:r>
      <w:r>
        <w:rPr>
          <w:rFonts w:eastAsia="Times New Roman"/>
          <w:szCs w:val="24"/>
        </w:rPr>
        <w:lastRenderedPageBreak/>
        <w:t xml:space="preserve">έναν νέο άνθρωπο, τον Βασίλη Μπεσκένη, ο οποίος έφυγε χθες ξαφνικά από τη ζωή, σε ηλικία μόλις σαράντα τριών χρόνων. </w:t>
      </w:r>
    </w:p>
    <w:p w14:paraId="1C8C415D" w14:textId="77777777" w:rsidR="00AD7333" w:rsidRDefault="00CF083D">
      <w:pPr>
        <w:spacing w:after="0" w:line="600" w:lineRule="auto"/>
        <w:ind w:firstLine="720"/>
        <w:jc w:val="both"/>
        <w:rPr>
          <w:rFonts w:eastAsia="Times New Roman"/>
          <w:szCs w:val="24"/>
        </w:rPr>
      </w:pPr>
      <w:r>
        <w:rPr>
          <w:rFonts w:eastAsia="Times New Roman"/>
          <w:szCs w:val="24"/>
        </w:rPr>
        <w:t>Θα ήθελα, λοιπόν, από αυτό εδώ το Βήμα να εκφράσω τα πιο ειλικρινή μ</w:t>
      </w:r>
      <w:r>
        <w:rPr>
          <w:rFonts w:eastAsia="Times New Roman"/>
          <w:szCs w:val="24"/>
        </w:rPr>
        <w:t xml:space="preserve">ου συλλυπητήρια στην οικογένεια, τους φίλους και τους συνεργάτες του. Ο χαμός ενός τόσο νέου ανθρώπου δεν μπορεί παρά να μας γεμίζει θλίψη. </w:t>
      </w:r>
    </w:p>
    <w:p w14:paraId="1C8C415E" w14:textId="77777777" w:rsidR="00AD7333" w:rsidRDefault="00CF083D">
      <w:pPr>
        <w:spacing w:after="0" w:line="600" w:lineRule="auto"/>
        <w:ind w:firstLine="720"/>
        <w:jc w:val="both"/>
        <w:rPr>
          <w:rFonts w:eastAsia="Times New Roman"/>
          <w:szCs w:val="24"/>
        </w:rPr>
      </w:pPr>
      <w:r>
        <w:rPr>
          <w:rFonts w:eastAsia="Times New Roman"/>
          <w:szCs w:val="24"/>
        </w:rPr>
        <w:t>Την ίδια στιγμή θα ήθελα να καταδικάσω απερίφραστα</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χολερικά</w:t>
      </w:r>
      <w:r>
        <w:rPr>
          <w:rFonts w:eastAsia="Times New Roman"/>
          <w:szCs w:val="24"/>
        </w:rPr>
        <w:t>»</w:t>
      </w:r>
      <w:r>
        <w:rPr>
          <w:rFonts w:eastAsia="Times New Roman"/>
          <w:szCs w:val="24"/>
        </w:rPr>
        <w:t xml:space="preserve"> σχόλια τα οποία αναρτήθηκαν στο διαδίκτυο και που χα</w:t>
      </w:r>
      <w:r>
        <w:rPr>
          <w:rFonts w:eastAsia="Times New Roman"/>
          <w:szCs w:val="24"/>
        </w:rPr>
        <w:t>ρακτηρίζουν αυτές και αυτούς που τα ανήρτησαν. Ο θάνατος, σε καμ</w:t>
      </w:r>
      <w:r>
        <w:rPr>
          <w:rFonts w:eastAsia="Times New Roman"/>
          <w:szCs w:val="24"/>
        </w:rPr>
        <w:t>μ</w:t>
      </w:r>
      <w:r>
        <w:rPr>
          <w:rFonts w:eastAsia="Times New Roman"/>
          <w:szCs w:val="24"/>
        </w:rPr>
        <w:t xml:space="preserve">ία περίπτωση, δεν μπορεί να χρησιμοποιείται για κανενός είδους μικροκομματικές σκοπιμότητες. Εδώ απαιτείται σιωπή και σεβασμός στο πένθος των δικών του ανθρώπων. </w:t>
      </w:r>
    </w:p>
    <w:p w14:paraId="1C8C415F" w14:textId="77777777" w:rsidR="00AD7333" w:rsidRDefault="00CF083D">
      <w:pPr>
        <w:spacing w:after="0" w:line="600" w:lineRule="auto"/>
        <w:ind w:firstLine="720"/>
        <w:jc w:val="both"/>
        <w:rPr>
          <w:rFonts w:eastAsia="Times New Roman"/>
          <w:szCs w:val="24"/>
        </w:rPr>
      </w:pPr>
      <w:r>
        <w:rPr>
          <w:rFonts w:eastAsia="Times New Roman"/>
          <w:szCs w:val="24"/>
        </w:rPr>
        <w:lastRenderedPageBreak/>
        <w:t>Κυρίες και κύριοι συνάδελφοι</w:t>
      </w:r>
      <w:r>
        <w:rPr>
          <w:rFonts w:eastAsia="Times New Roman"/>
          <w:szCs w:val="24"/>
        </w:rPr>
        <w:t xml:space="preserve">, συζητάμε σήμερα για τον </w:t>
      </w:r>
      <w:r>
        <w:rPr>
          <w:rFonts w:eastAsia="Times New Roman"/>
          <w:szCs w:val="24"/>
        </w:rPr>
        <w:t xml:space="preserve">προϋπολογισμό </w:t>
      </w:r>
      <w:r>
        <w:rPr>
          <w:rFonts w:eastAsia="Times New Roman"/>
          <w:szCs w:val="24"/>
        </w:rPr>
        <w:t xml:space="preserve">του 2018, την ώρα που έξω </w:t>
      </w:r>
      <w:r>
        <w:rPr>
          <w:rFonts w:eastAsia="Times New Roman"/>
          <w:szCs w:val="24"/>
        </w:rPr>
        <w:t xml:space="preserve">απ’ </w:t>
      </w:r>
      <w:r>
        <w:rPr>
          <w:rFonts w:eastAsia="Times New Roman"/>
          <w:szCs w:val="24"/>
        </w:rPr>
        <w:t>αυτή</w:t>
      </w:r>
      <w:r>
        <w:rPr>
          <w:rFonts w:eastAsia="Times New Roman"/>
          <w:szCs w:val="24"/>
        </w:rPr>
        <w:t>ν</w:t>
      </w:r>
      <w:r>
        <w:rPr>
          <w:rFonts w:eastAsia="Times New Roman"/>
          <w:szCs w:val="24"/>
        </w:rPr>
        <w:t xml:space="preserve"> την Αίθουσα βρίσκονται είκοσι πέντε προσφυγόπουλα, που έζησαν τη φρίκη του πολέμου. Και συζητάμε</w:t>
      </w:r>
      <w:r>
        <w:rPr>
          <w:rFonts w:eastAsia="Times New Roman"/>
          <w:szCs w:val="24"/>
        </w:rPr>
        <w:t>,</w:t>
      </w:r>
      <w:r>
        <w:rPr>
          <w:rFonts w:eastAsia="Times New Roman"/>
          <w:szCs w:val="24"/>
        </w:rPr>
        <w:t xml:space="preserve"> λίγες μόνο ώρες μετά τη λήξη της Συνόδου Κορυφής της Ευρωπαϊκής Ένωσης, μιας συνόδ</w:t>
      </w:r>
      <w:r>
        <w:rPr>
          <w:rFonts w:eastAsia="Times New Roman"/>
          <w:szCs w:val="24"/>
        </w:rPr>
        <w:t>ου που επιβεβαίωσε για άλλη μία φορά αυτό που είναι πλέον κοινός τόπος, ότι η Ευρώπη έχει χάσει τον προσανατολισμό της, αναζητά ταυτότητα και πειστικές απαντήσεις απέναντι σε φαινόμενα ρατσισμού, εθνικισμού και ξενοφοβίας, φαινόμενα που δείχνουν πως το «αυ</w:t>
      </w:r>
      <w:r>
        <w:rPr>
          <w:rFonts w:eastAsia="Times New Roman"/>
          <w:szCs w:val="24"/>
        </w:rPr>
        <w:t>γό του φιδιού» έχει δυστυχώς επωαστεί για τα καλά στα σπλάχνα της ηπείρου μας και κα</w:t>
      </w:r>
      <w:r>
        <w:rPr>
          <w:rFonts w:eastAsia="Times New Roman"/>
          <w:szCs w:val="24"/>
        </w:rPr>
        <w:t>μ</w:t>
      </w:r>
      <w:r>
        <w:rPr>
          <w:rFonts w:eastAsia="Times New Roman"/>
          <w:szCs w:val="24"/>
        </w:rPr>
        <w:t xml:space="preserve">μία δικαιολογία ή αυταπάτη δεν συγχωρείται. </w:t>
      </w:r>
    </w:p>
    <w:p w14:paraId="1C8C4160" w14:textId="77777777" w:rsidR="00AD7333" w:rsidRDefault="00CF083D">
      <w:pPr>
        <w:spacing w:after="0" w:line="600" w:lineRule="auto"/>
        <w:ind w:firstLine="720"/>
        <w:jc w:val="both"/>
        <w:rPr>
          <w:rFonts w:eastAsia="Times New Roman"/>
          <w:szCs w:val="24"/>
        </w:rPr>
      </w:pPr>
      <w:r>
        <w:rPr>
          <w:rFonts w:eastAsia="Times New Roman"/>
          <w:szCs w:val="24"/>
        </w:rPr>
        <w:lastRenderedPageBreak/>
        <w:t xml:space="preserve">Ξεκινώ την ομιλία μου </w:t>
      </w:r>
      <w:r>
        <w:rPr>
          <w:rFonts w:eastAsia="Times New Roman"/>
          <w:szCs w:val="24"/>
        </w:rPr>
        <w:t xml:space="preserve">μ’ </w:t>
      </w:r>
      <w:r>
        <w:rPr>
          <w:rFonts w:eastAsia="Times New Roman"/>
          <w:szCs w:val="24"/>
        </w:rPr>
        <w:t>αυτή την αναφορά γιατί, δυστυχώς, όλες τις προηγούμενες ημέρες οι συνάδελφοι της Αξιωματικής Αντιπολί</w:t>
      </w:r>
      <w:r>
        <w:rPr>
          <w:rFonts w:eastAsia="Times New Roman"/>
          <w:szCs w:val="24"/>
        </w:rPr>
        <w:t xml:space="preserve">τευσης υπερέβαλαν εαυτόν </w:t>
      </w:r>
      <w:r>
        <w:rPr>
          <w:rFonts w:eastAsia="Times New Roman"/>
          <w:szCs w:val="24"/>
        </w:rPr>
        <w:t xml:space="preserve">και πάλι </w:t>
      </w:r>
      <w:r>
        <w:rPr>
          <w:rFonts w:eastAsia="Times New Roman"/>
          <w:szCs w:val="24"/>
        </w:rPr>
        <w:t>στον καταγγελτικό λόγο και την ακραία ρητορική, εμφανίζοντας μία καταστροφολάγνα και σκανδαλολάγνα εικόνα για τη χώρα, θέλοντας να ψαρέψουν σε θολά νερά, συμπλέοντας έτσι με επιχειρήματα και λογικές, που κατά κόρον χρησιμο</w:t>
      </w:r>
      <w:r>
        <w:rPr>
          <w:rFonts w:eastAsia="Times New Roman"/>
          <w:szCs w:val="24"/>
        </w:rPr>
        <w:t xml:space="preserve">ποιούνται από τα πιο ακραία δεξιά τμήματα του πολιτικού φάσματος. </w:t>
      </w:r>
    </w:p>
    <w:p w14:paraId="1C8C4161" w14:textId="77777777" w:rsidR="00AD7333" w:rsidRDefault="00CF083D">
      <w:pPr>
        <w:spacing w:after="0" w:line="600" w:lineRule="auto"/>
        <w:ind w:firstLine="720"/>
        <w:jc w:val="both"/>
        <w:rPr>
          <w:rFonts w:eastAsia="Times New Roman"/>
          <w:szCs w:val="24"/>
        </w:rPr>
      </w:pPr>
      <w:r>
        <w:rPr>
          <w:rFonts w:eastAsia="Times New Roman"/>
          <w:szCs w:val="24"/>
        </w:rPr>
        <w:t>Να επισημάνω, λοιπόν, ότι όταν το δεύτερο κόμμα της χώρας υιοθετεί απόψεις</w:t>
      </w:r>
      <w:r>
        <w:rPr>
          <w:rFonts w:eastAsia="Times New Roman"/>
          <w:szCs w:val="24"/>
        </w:rPr>
        <w:t xml:space="preserve">, </w:t>
      </w:r>
      <w:r>
        <w:rPr>
          <w:rFonts w:eastAsia="Times New Roman"/>
          <w:szCs w:val="24"/>
        </w:rPr>
        <w:t xml:space="preserve">όπως παραδείγματος χάριν ότι η οικονομική ανισότητα είναι φυσικό και φυσιολογικό φαινόμενο, που δεν έχει τρόπο ή λόγο αντιμετώπισης ή όταν ακούμε από τον ίδιο τον Πρόεδρο του </w:t>
      </w:r>
      <w:r>
        <w:rPr>
          <w:rFonts w:eastAsia="Times New Roman"/>
          <w:szCs w:val="24"/>
        </w:rPr>
        <w:t xml:space="preserve">κόμματος </w:t>
      </w:r>
      <w:r>
        <w:rPr>
          <w:rFonts w:eastAsia="Times New Roman"/>
          <w:szCs w:val="24"/>
        </w:rPr>
        <w:t xml:space="preserve">της Αξιωματικής Αντιπολίτευσης το αμίμητο πως «εάν </w:t>
      </w:r>
      <w:r>
        <w:rPr>
          <w:rFonts w:eastAsia="Times New Roman"/>
          <w:szCs w:val="24"/>
        </w:rPr>
        <w:lastRenderedPageBreak/>
        <w:t xml:space="preserve">δεν δαμάσει </w:t>
      </w:r>
      <w:r>
        <w:rPr>
          <w:rFonts w:eastAsia="Times New Roman"/>
          <w:szCs w:val="24"/>
        </w:rPr>
        <w:t xml:space="preserve">κάποιος </w:t>
      </w:r>
      <w:r>
        <w:rPr>
          <w:rFonts w:eastAsia="Times New Roman"/>
          <w:szCs w:val="24"/>
        </w:rPr>
        <w:t>τ</w:t>
      </w:r>
      <w:r>
        <w:rPr>
          <w:rFonts w:eastAsia="Times New Roman"/>
          <w:szCs w:val="24"/>
        </w:rPr>
        <w:t>α εσωτερικά του «Εξάρχεια», τότε δεν θα μπορέσει να αντιμετωπίσει και τα πραγματικά Εξάρχεια», τότε νομιμοποιεί και μπολιάζει την κοινωνία με απόψεις που φυσιολογικά θα έπρεπε, ως εν δυνάμει εκφραστής του μεσαίου χώρου, να απορρίπτει ασυζητητί</w:t>
      </w:r>
      <w:r>
        <w:rPr>
          <w:rFonts w:eastAsia="Times New Roman"/>
          <w:szCs w:val="24"/>
        </w:rPr>
        <w:t>. Ε</w:t>
      </w:r>
      <w:r>
        <w:rPr>
          <w:rFonts w:eastAsia="Times New Roman"/>
          <w:szCs w:val="24"/>
        </w:rPr>
        <w:t>άν βεβαίως</w:t>
      </w:r>
      <w:r>
        <w:rPr>
          <w:rFonts w:eastAsia="Times New Roman"/>
          <w:szCs w:val="24"/>
        </w:rPr>
        <w:t xml:space="preserve"> δεν αντιλαμβανόταν τη χώρα ως ένα τρόπαιο εξουσίας, που πρέπει πάση θυσία να έρθει στα χέρια του. </w:t>
      </w:r>
    </w:p>
    <w:p w14:paraId="1C8C4162" w14:textId="77777777" w:rsidR="00AD7333" w:rsidRDefault="00CF083D">
      <w:pPr>
        <w:spacing w:after="0" w:line="600" w:lineRule="auto"/>
        <w:ind w:firstLine="720"/>
        <w:jc w:val="both"/>
        <w:rPr>
          <w:rFonts w:eastAsia="Times New Roman"/>
          <w:szCs w:val="24"/>
        </w:rPr>
      </w:pPr>
      <w:r>
        <w:rPr>
          <w:rFonts w:eastAsia="Times New Roman"/>
          <w:szCs w:val="24"/>
        </w:rPr>
        <w:t xml:space="preserve">Να περάσω τώρα στον </w:t>
      </w:r>
      <w:r>
        <w:rPr>
          <w:rFonts w:eastAsia="Times New Roman"/>
          <w:szCs w:val="24"/>
        </w:rPr>
        <w:t xml:space="preserve">προϋπολογισμό </w:t>
      </w:r>
      <w:r>
        <w:rPr>
          <w:rFonts w:eastAsia="Times New Roman"/>
          <w:szCs w:val="24"/>
        </w:rPr>
        <w:t>του 2018, ένα έτος που θα σηματοδοτήσει την έξοδό μας από τα μνημόνια και την πολύ σκληρή επιτροπεία, χωρίς βεβαίως αυτό ν</w:t>
      </w:r>
      <w:r>
        <w:rPr>
          <w:rFonts w:eastAsia="Times New Roman"/>
          <w:szCs w:val="24"/>
        </w:rPr>
        <w:t xml:space="preserve">α σημαίνει ότι οι πληγές θα κλείσουν ως διά μαγείας.  </w:t>
      </w:r>
    </w:p>
    <w:p w14:paraId="1C8C4163" w14:textId="77777777" w:rsidR="00AD7333" w:rsidRDefault="00CF083D">
      <w:pPr>
        <w:spacing w:after="0" w:line="600" w:lineRule="auto"/>
        <w:ind w:firstLine="720"/>
        <w:jc w:val="both"/>
        <w:rPr>
          <w:rFonts w:eastAsia="Times New Roman"/>
          <w:szCs w:val="24"/>
        </w:rPr>
      </w:pPr>
      <w:r>
        <w:rPr>
          <w:rFonts w:eastAsia="Times New Roman"/>
          <w:szCs w:val="24"/>
        </w:rPr>
        <w:lastRenderedPageBreak/>
        <w:t>Ωστόσο, επιχειρούμε να βγάλουμε τη χώρα από τη μνημονιακή περίοδο με την κοινωνία όρθια, όπως είχαμε υποσχεθεί στον ελληνικό λαό</w:t>
      </w:r>
      <w:r>
        <w:rPr>
          <w:rFonts w:eastAsia="Times New Roman"/>
          <w:szCs w:val="24"/>
        </w:rPr>
        <w:t>. Μ</w:t>
      </w:r>
      <w:r>
        <w:rPr>
          <w:rFonts w:eastAsia="Times New Roman"/>
          <w:szCs w:val="24"/>
        </w:rPr>
        <w:t>ε αδυναμίες</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ναμφίβολα</w:t>
      </w:r>
      <w:r>
        <w:rPr>
          <w:rFonts w:eastAsia="Times New Roman"/>
          <w:szCs w:val="24"/>
        </w:rPr>
        <w:t>. Μ</w:t>
      </w:r>
      <w:r>
        <w:rPr>
          <w:rFonts w:eastAsia="Times New Roman"/>
          <w:szCs w:val="24"/>
        </w:rPr>
        <w:t xml:space="preserve">ε αστοχίες, με βαρύ τίμημα, με πολιτικές που δεν μας εκφράζουν, αλλά έχοντας δώσει </w:t>
      </w:r>
      <w:r>
        <w:rPr>
          <w:rFonts w:eastAsia="Times New Roman"/>
          <w:szCs w:val="24"/>
        </w:rPr>
        <w:t xml:space="preserve">μια </w:t>
      </w:r>
      <w:r>
        <w:rPr>
          <w:rFonts w:eastAsia="Times New Roman"/>
          <w:szCs w:val="24"/>
        </w:rPr>
        <w:t xml:space="preserve">συνεχή, </w:t>
      </w:r>
      <w:r>
        <w:rPr>
          <w:rFonts w:eastAsia="Times New Roman"/>
          <w:szCs w:val="24"/>
        </w:rPr>
        <w:t xml:space="preserve">μια </w:t>
      </w:r>
      <w:r>
        <w:rPr>
          <w:rFonts w:eastAsia="Times New Roman"/>
          <w:szCs w:val="24"/>
        </w:rPr>
        <w:t>αδιαμφισβήτητα σκληρή μάχη με σημαντικές επιμέρους επιτυχίες, την ώρα που οι κύριοι και οι κυρίες της Αντιπολίτευσης σφύριζαν αδιάφορα και έπαιζαν το παιχνίδ</w:t>
      </w:r>
      <w:r>
        <w:rPr>
          <w:rFonts w:eastAsia="Times New Roman"/>
          <w:szCs w:val="24"/>
        </w:rPr>
        <w:t xml:space="preserve">ι των δανειστών, ζητώντας μας να υπογράψουμε άρον-άρον το οτιδήποτε. </w:t>
      </w:r>
    </w:p>
    <w:p w14:paraId="1C8C4164" w14:textId="77777777" w:rsidR="00AD7333" w:rsidRDefault="00CF083D">
      <w:pPr>
        <w:spacing w:after="0" w:line="600" w:lineRule="auto"/>
        <w:ind w:firstLine="720"/>
        <w:jc w:val="both"/>
        <w:rPr>
          <w:rFonts w:eastAsia="Times New Roman"/>
          <w:szCs w:val="24"/>
        </w:rPr>
      </w:pPr>
      <w:r>
        <w:rPr>
          <w:rFonts w:eastAsia="Times New Roman"/>
          <w:szCs w:val="24"/>
        </w:rPr>
        <w:t xml:space="preserve">Κι έρχεστε τώρα να μας κατηγορήσετε ότι δεν διαπραγματευτήκαμε, διασπείροντας ταυτόχρονα τη φασίζουσα θεωρία του «όλοι ίδιοι είμαστε», επιδιώκοντας </w:t>
      </w:r>
      <w:r>
        <w:rPr>
          <w:rFonts w:eastAsia="Times New Roman"/>
          <w:szCs w:val="24"/>
        </w:rPr>
        <w:t xml:space="preserve">μ’ </w:t>
      </w:r>
      <w:r>
        <w:rPr>
          <w:rFonts w:eastAsia="Times New Roman"/>
          <w:szCs w:val="24"/>
        </w:rPr>
        <w:t>αυτόν τον τρόπο να ξεχάσουν οι πολί</w:t>
      </w:r>
      <w:r>
        <w:rPr>
          <w:rFonts w:eastAsia="Times New Roman"/>
          <w:szCs w:val="24"/>
        </w:rPr>
        <w:t xml:space="preserve">τες τις ευθύνες σας για το ότι οι δικές σας πολιτικές και οι δικές σας παρέες έφεραν τη χώρα στην αγκαλιά των δανειστών. </w:t>
      </w:r>
    </w:p>
    <w:p w14:paraId="1C8C4165" w14:textId="77777777" w:rsidR="00AD7333" w:rsidRDefault="00CF083D">
      <w:pPr>
        <w:spacing w:after="0" w:line="600" w:lineRule="auto"/>
        <w:ind w:firstLine="720"/>
        <w:jc w:val="both"/>
        <w:rPr>
          <w:rFonts w:eastAsia="Times New Roman"/>
          <w:szCs w:val="24"/>
        </w:rPr>
      </w:pPr>
      <w:r>
        <w:rPr>
          <w:rFonts w:eastAsia="Times New Roman"/>
          <w:szCs w:val="24"/>
        </w:rPr>
        <w:lastRenderedPageBreak/>
        <w:t>Φυσικά και δεν είμαστε όλοι ίδιοι. Ενδεικτικά να αναφέρω ότι εμείς φέτος αυξάνουμε τον προϋπολογισμό της κοινωνικής αλληλεγγύης κατά 2</w:t>
      </w:r>
      <w:r>
        <w:rPr>
          <w:rFonts w:eastAsia="Times New Roman"/>
          <w:szCs w:val="24"/>
        </w:rPr>
        <w:t xml:space="preserve">0,6% σε σχέση με πέρυσι, ενώ σε σχέση με τον </w:t>
      </w:r>
      <w:r>
        <w:rPr>
          <w:rFonts w:eastAsia="Times New Roman"/>
          <w:szCs w:val="24"/>
        </w:rPr>
        <w:t xml:space="preserve">προϋπολογισμό </w:t>
      </w:r>
      <w:r>
        <w:rPr>
          <w:rFonts w:eastAsia="Times New Roman"/>
          <w:szCs w:val="24"/>
        </w:rPr>
        <w:t xml:space="preserve">του 2015 η αύξηση είναι 232%. </w:t>
      </w:r>
    </w:p>
    <w:p w14:paraId="1C8C4166"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Δίνουμε για δεύτερη χρονιά κοινωνικό μέρισμα σε όσους χτυπήθηκαν </w:t>
      </w:r>
      <w:r>
        <w:rPr>
          <w:rFonts w:eastAsia="Times New Roman" w:cs="Times New Roman"/>
          <w:szCs w:val="24"/>
        </w:rPr>
        <w:t xml:space="preserve">ιδιαιτέρως </w:t>
      </w:r>
      <w:r>
        <w:rPr>
          <w:rFonts w:eastAsia="Times New Roman" w:cs="Times New Roman"/>
          <w:szCs w:val="24"/>
        </w:rPr>
        <w:t xml:space="preserve">από την ανθρωπιστική κρίση που φέρατε στη χώρα, επιμένοντας ότι μας ενδιαφέρουν πρωτίστως </w:t>
      </w:r>
      <w:r>
        <w:rPr>
          <w:rFonts w:eastAsia="Times New Roman" w:cs="Times New Roman"/>
          <w:szCs w:val="24"/>
        </w:rPr>
        <w:t xml:space="preserve">οι άνθρωποι και όχι οι αριθμοί. Στην ίδια λογική είναι και το επίδομα των 400 ευρώ στους άνεργους νέους από 18 έως 24 ετών. </w:t>
      </w:r>
    </w:p>
    <w:p w14:paraId="1C8C4167"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δώσουμε και φέτος 760 εκατομμύρια ευρώ για το κοινωνικό επίδομα αλληλεγγύης, σχολικά γεύματα σε εκατόν τριάντα χιλιάδες μαθητές </w:t>
      </w:r>
      <w:r>
        <w:rPr>
          <w:rFonts w:eastAsia="Times New Roman" w:cs="Times New Roman"/>
          <w:szCs w:val="24"/>
        </w:rPr>
        <w:t xml:space="preserve">του δημοτικού. </w:t>
      </w:r>
    </w:p>
    <w:p w14:paraId="1C8C4168"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Καλύπτουμε τα έξοδα για εκατόν δεκαεννέα χιλιάδες παιδιά σε βρεφονηπιακούς σταθμούς και αυξάνουμε τα οικογενειακά επιδόματα κατά 40%, παρά τα όσα ισχυρίζονταν οι φιλικές σας μιντιακές «Κασσάνδρες». </w:t>
      </w:r>
    </w:p>
    <w:p w14:paraId="1C8C4169"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Αντικρούσαμε την επίθεση στα αναπηρικά επ</w:t>
      </w:r>
      <w:r>
        <w:rPr>
          <w:rFonts w:eastAsia="Times New Roman" w:cs="Times New Roman"/>
          <w:szCs w:val="24"/>
        </w:rPr>
        <w:t>ιδόματα και νομοθετήσαμε ότι πλέον στις πτωχεύσεις θα προηγούνται οι απαιτήσεις των εργαζομένων έως</w:t>
      </w:r>
      <w:r>
        <w:rPr>
          <w:rFonts w:eastAsia="Times New Roman" w:cs="Times New Roman"/>
          <w:szCs w:val="24"/>
        </w:rPr>
        <w:t>,</w:t>
      </w:r>
      <w:r>
        <w:rPr>
          <w:rFonts w:eastAsia="Times New Roman" w:cs="Times New Roman"/>
          <w:szCs w:val="24"/>
        </w:rPr>
        <w:t xml:space="preserve"> έξι μήνες</w:t>
      </w:r>
      <w:r>
        <w:rPr>
          <w:rFonts w:eastAsia="Times New Roman" w:cs="Times New Roman"/>
          <w:szCs w:val="24"/>
        </w:rPr>
        <w:t>,</w:t>
      </w:r>
      <w:r>
        <w:rPr>
          <w:rFonts w:eastAsia="Times New Roman" w:cs="Times New Roman"/>
          <w:szCs w:val="24"/>
        </w:rPr>
        <w:t xml:space="preserve"> έναντι όλων των άλλων πιστωτών. </w:t>
      </w:r>
    </w:p>
    <w:p w14:paraId="1C8C416A"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είμαστε αυτοί που θα εισπράξουμε χρήματα από τις τηλεοπτικές άδειες</w:t>
      </w:r>
      <w:r>
        <w:rPr>
          <w:rFonts w:eastAsia="Times New Roman" w:cs="Times New Roman"/>
          <w:szCs w:val="24"/>
        </w:rPr>
        <w:t>,</w:t>
      </w:r>
      <w:r>
        <w:rPr>
          <w:rFonts w:eastAsia="Times New Roman" w:cs="Times New Roman"/>
          <w:szCs w:val="24"/>
        </w:rPr>
        <w:t xml:space="preserve"> παρά τη λυσσαλέα αντίδρασή σας αγκαλ</w:t>
      </w:r>
      <w:r>
        <w:rPr>
          <w:rFonts w:eastAsia="Times New Roman" w:cs="Times New Roman"/>
          <w:szCs w:val="24"/>
        </w:rPr>
        <w:t>ιά με συγκεκριμένους μιντιακούς κύκλους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ενώ είμαστε εμείς πάλι που με μια σειρά νομοθετημάτων προωθήσαμε </w:t>
      </w:r>
      <w:r>
        <w:rPr>
          <w:rFonts w:eastAsia="Times New Roman" w:cs="Times New Roman"/>
          <w:szCs w:val="24"/>
        </w:rPr>
        <w:t>-</w:t>
      </w:r>
      <w:r>
        <w:rPr>
          <w:rFonts w:eastAsia="Times New Roman" w:cs="Times New Roman"/>
          <w:szCs w:val="24"/>
        </w:rPr>
        <w:t>και θα προωθήσουμε α</w:t>
      </w:r>
      <w:r>
        <w:rPr>
          <w:rFonts w:eastAsia="Times New Roman" w:cs="Times New Roman"/>
          <w:szCs w:val="24"/>
        </w:rPr>
        <w:lastRenderedPageBreak/>
        <w:t>κόμη περισσότερο</w:t>
      </w:r>
      <w:r>
        <w:rPr>
          <w:rFonts w:eastAsia="Times New Roman" w:cs="Times New Roman"/>
          <w:szCs w:val="24"/>
        </w:rPr>
        <w:t>-</w:t>
      </w:r>
      <w:r>
        <w:rPr>
          <w:rFonts w:eastAsia="Times New Roman" w:cs="Times New Roman"/>
          <w:szCs w:val="24"/>
        </w:rPr>
        <w:t xml:space="preserve"> μια σειρά από κοινωνικά και ανθρώπινα δικαιώματα που η συντηρητική σας προσέγγιση τα άφηνε χρόνια στα αζήτητα. </w:t>
      </w:r>
    </w:p>
    <w:p w14:paraId="1C8C416B"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πιστεύετε πραγματικά ότι όταν λέτε πως εσείς θα προβείτε σε εξορθολογισμό των δημόσιων δαπανών, υπάρχει έστω και ένας ή μία που δεν καταλαβαίνει </w:t>
      </w:r>
      <w:r>
        <w:rPr>
          <w:rFonts w:eastAsia="Times New Roman" w:cs="Times New Roman"/>
          <w:szCs w:val="24"/>
        </w:rPr>
        <w:t xml:space="preserve">ότι </w:t>
      </w:r>
      <w:r>
        <w:rPr>
          <w:rFonts w:eastAsia="Times New Roman" w:cs="Times New Roman"/>
          <w:szCs w:val="24"/>
        </w:rPr>
        <w:t xml:space="preserve">εννοείτε απολύσεις και περικοπές μισθών σε μια οικονομία </w:t>
      </w:r>
      <w:r>
        <w:rPr>
          <w:rFonts w:eastAsia="Times New Roman" w:cs="Times New Roman"/>
          <w:szCs w:val="24"/>
        </w:rPr>
        <w:t xml:space="preserve">που ακόμη μαστίζεται από την ύφεση; Και βεβαίως, αυτές οι απολύσεις και περικοπές μισθών θα αφορούν τη μάζα των εργαζομένων και των μισθωτών και όχι τη δήθεν </w:t>
      </w:r>
      <w:r>
        <w:rPr>
          <w:rFonts w:eastAsia="Times New Roman" w:cs="Times New Roman"/>
          <w:szCs w:val="24"/>
        </w:rPr>
        <w:t>«</w:t>
      </w:r>
      <w:r>
        <w:rPr>
          <w:rFonts w:eastAsia="Times New Roman" w:cs="Times New Roman"/>
          <w:szCs w:val="24"/>
        </w:rPr>
        <w:t>ελίτ</w:t>
      </w:r>
      <w:r>
        <w:rPr>
          <w:rFonts w:eastAsia="Times New Roman" w:cs="Times New Roman"/>
          <w:szCs w:val="24"/>
        </w:rPr>
        <w:t>»</w:t>
      </w:r>
      <w:r>
        <w:rPr>
          <w:rFonts w:eastAsia="Times New Roman" w:cs="Times New Roman"/>
          <w:szCs w:val="24"/>
        </w:rPr>
        <w:t xml:space="preserve"> που συνωστίζεται στα τραπέζια και στις λίστες σας, ονειρευόμενη τη διαιώνιση των προνομίων </w:t>
      </w:r>
      <w:r>
        <w:rPr>
          <w:rFonts w:eastAsia="Times New Roman" w:cs="Times New Roman"/>
          <w:szCs w:val="24"/>
        </w:rPr>
        <w:t xml:space="preserve">της. </w:t>
      </w:r>
    </w:p>
    <w:p w14:paraId="1C8C416C"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Πιστεύετε πραγματικά ότι όταν φωνάζετε για σκάνδαλα, είναι δυνατόν να διαγραφούν από τη συλλογική μνήμη η «</w:t>
      </w:r>
      <w:r>
        <w:rPr>
          <w:rFonts w:eastAsia="Times New Roman" w:cs="Times New Roman"/>
          <w:szCs w:val="24"/>
          <w:lang w:val="en-US"/>
        </w:rPr>
        <w:t>SIEMENS</w:t>
      </w:r>
      <w:r>
        <w:rPr>
          <w:rFonts w:eastAsia="Times New Roman" w:cs="Times New Roman"/>
          <w:szCs w:val="24"/>
        </w:rPr>
        <w:t xml:space="preserve">»,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τα εκατομμύρια που επί χρόνια φαγώνονταν στην υγεία και </w:t>
      </w:r>
      <w:r>
        <w:rPr>
          <w:rFonts w:eastAsia="Times New Roman" w:cs="Times New Roman"/>
          <w:szCs w:val="24"/>
        </w:rPr>
        <w:t>σ</w:t>
      </w:r>
      <w:r>
        <w:rPr>
          <w:rFonts w:eastAsia="Times New Roman" w:cs="Times New Roman"/>
          <w:szCs w:val="24"/>
        </w:rPr>
        <w:t xml:space="preserve">τους εξοπλισμούς, τα απίστευτα δάνεια «ημετέρων», αλλά και τα ανεξόφλητα δάνεια των 400 εκατομμυρίων ευρώ της Νέας Δημοκρατίας και του ΠΑΣΟΚ, που μεταξύ άλλων αποκάλυψε η </w:t>
      </w:r>
      <w:r>
        <w:rPr>
          <w:rFonts w:eastAsia="Times New Roman" w:cs="Times New Roman"/>
          <w:szCs w:val="24"/>
        </w:rPr>
        <w:t xml:space="preserve">εξεταστική επιτροπή </w:t>
      </w:r>
      <w:r>
        <w:rPr>
          <w:rFonts w:eastAsia="Times New Roman" w:cs="Times New Roman"/>
          <w:szCs w:val="24"/>
        </w:rPr>
        <w:t xml:space="preserve">της Βουλής; </w:t>
      </w:r>
    </w:p>
    <w:p w14:paraId="1C8C416D"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Ποιοι ήταν οι πρωταγωνιστές </w:t>
      </w:r>
      <w:r>
        <w:rPr>
          <w:rFonts w:eastAsia="Times New Roman" w:cs="Times New Roman"/>
          <w:szCs w:val="24"/>
        </w:rPr>
        <w:t xml:space="preserve">σ’ </w:t>
      </w:r>
      <w:r>
        <w:rPr>
          <w:rFonts w:eastAsia="Times New Roman" w:cs="Times New Roman"/>
          <w:szCs w:val="24"/>
        </w:rPr>
        <w:t>αυτό το πάρτι που επί</w:t>
      </w:r>
      <w:r>
        <w:rPr>
          <w:rFonts w:eastAsia="Times New Roman" w:cs="Times New Roman"/>
          <w:szCs w:val="24"/>
        </w:rPr>
        <w:t xml:space="preserve"> δεκαετίες στήθηκε σε βάρος των δημόσιων οικονομικών της χώρας; Μα, τα δικά σας στελέχη που δεν έχετε το θάρρος, τη δύναμη, αλλά και τη διάθεση να τα βάλετε στην άκρη. Αντιθέτως, τα αφήνετε να αλωνίζουν, αγκαζέ με τα πρωτοπαλίκαρα του παλιού ένδοξου μιντια</w:t>
      </w:r>
      <w:r>
        <w:rPr>
          <w:rFonts w:eastAsia="Times New Roman" w:cs="Times New Roman"/>
          <w:szCs w:val="24"/>
        </w:rPr>
        <w:t xml:space="preserve">κού συστήματος και τους διάφορους </w:t>
      </w:r>
      <w:r>
        <w:rPr>
          <w:rFonts w:eastAsia="Times New Roman" w:cs="Times New Roman"/>
          <w:szCs w:val="24"/>
        </w:rPr>
        <w:t>«</w:t>
      </w:r>
      <w:r>
        <w:rPr>
          <w:rFonts w:eastAsia="Times New Roman" w:cs="Times New Roman"/>
          <w:szCs w:val="24"/>
        </w:rPr>
        <w:t>πορφυρογέννητους</w:t>
      </w:r>
      <w:r>
        <w:rPr>
          <w:rFonts w:eastAsia="Times New Roman" w:cs="Times New Roman"/>
          <w:szCs w:val="24"/>
        </w:rPr>
        <w:t>»</w:t>
      </w:r>
      <w:r>
        <w:rPr>
          <w:rFonts w:eastAsia="Times New Roman" w:cs="Times New Roman"/>
          <w:szCs w:val="24"/>
        </w:rPr>
        <w:t xml:space="preserve">, νομίζοντας </w:t>
      </w:r>
      <w:r>
        <w:rPr>
          <w:rFonts w:eastAsia="Times New Roman" w:cs="Times New Roman"/>
          <w:szCs w:val="24"/>
        </w:rPr>
        <w:lastRenderedPageBreak/>
        <w:t xml:space="preserve">ότι με τις παλιές συνταγές της διατεταγμένης πένας και του πληρωμένου πληκτρολόγιου θα μπορέσετε να ξεπλυθείτε στα μάτια της κοινής γνώμης. </w:t>
      </w:r>
    </w:p>
    <w:p w14:paraId="1C8C416E"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Δυστυχώς, όμως, για εσάς, οι καιροί έχουν αλλάξει.</w:t>
      </w:r>
      <w:r>
        <w:rPr>
          <w:rFonts w:eastAsia="Times New Roman" w:cs="Times New Roman"/>
          <w:szCs w:val="24"/>
        </w:rPr>
        <w:t xml:space="preserve"> Μπορεί να κραυγάζετε, μπορεί να παίζετε </w:t>
      </w:r>
      <w:r>
        <w:rPr>
          <w:rFonts w:eastAsia="Times New Roman" w:cs="Times New Roman"/>
          <w:szCs w:val="24"/>
        </w:rPr>
        <w:t>«</w:t>
      </w:r>
      <w:r>
        <w:rPr>
          <w:rFonts w:eastAsia="Times New Roman" w:cs="Times New Roman"/>
          <w:szCs w:val="24"/>
        </w:rPr>
        <w:t xml:space="preserve">τα ρέστα </w:t>
      </w:r>
      <w:r>
        <w:rPr>
          <w:rFonts w:eastAsia="Times New Roman" w:cs="Times New Roman"/>
          <w:szCs w:val="24"/>
        </w:rPr>
        <w:t>σας»</w:t>
      </w:r>
      <w:r>
        <w:rPr>
          <w:rFonts w:eastAsia="Times New Roman" w:cs="Times New Roman"/>
          <w:szCs w:val="24"/>
        </w:rPr>
        <w:t xml:space="preserve"> με την πολύτιμη αρωγή αγαπημένων σας μέσων μαζικής ενημέρωσης, αλλά η αλήθεια είναι αδυσώπητη: Αφού όλα τα προηγούμενα σενάρια</w:t>
      </w:r>
      <w:r>
        <w:rPr>
          <w:rFonts w:eastAsia="Times New Roman" w:cs="Times New Roman"/>
          <w:szCs w:val="24"/>
        </w:rPr>
        <w:t xml:space="preserve"> -</w:t>
      </w:r>
      <w:r>
        <w:rPr>
          <w:rFonts w:eastAsia="Times New Roman" w:cs="Times New Roman"/>
          <w:szCs w:val="24"/>
        </w:rPr>
        <w:t>ότι δήθεν θα πέφταμε στα βράχια, ότι δεν βγαίνουν οι αξιολογήσεις, ότι θ</w:t>
      </w:r>
      <w:r>
        <w:rPr>
          <w:rFonts w:eastAsia="Times New Roman" w:cs="Times New Roman"/>
          <w:szCs w:val="24"/>
        </w:rPr>
        <w:t>α μπει «κόφτης</w:t>
      </w:r>
      <w:r>
        <w:rPr>
          <w:rFonts w:eastAsia="Times New Roman" w:cs="Times New Roman"/>
          <w:szCs w:val="24"/>
        </w:rPr>
        <w:t xml:space="preserve">»- </w:t>
      </w:r>
      <w:r>
        <w:rPr>
          <w:rFonts w:eastAsia="Times New Roman" w:cs="Times New Roman"/>
          <w:szCs w:val="24"/>
        </w:rPr>
        <w:t>κατέρρευσαν πανηγυρικά, τώρα</w:t>
      </w:r>
      <w:r>
        <w:rPr>
          <w:rFonts w:eastAsia="Times New Roman" w:cs="Times New Roman"/>
          <w:szCs w:val="24"/>
        </w:rPr>
        <w:t xml:space="preserve"> -</w:t>
      </w:r>
      <w:r>
        <w:rPr>
          <w:rFonts w:eastAsia="Times New Roman" w:cs="Times New Roman"/>
          <w:szCs w:val="24"/>
        </w:rPr>
        <w:t>βλέποντας και τη δημοσκοπική ψαλίδα να κλείνει</w:t>
      </w:r>
      <w:r>
        <w:rPr>
          <w:rFonts w:eastAsia="Times New Roman" w:cs="Times New Roman"/>
          <w:szCs w:val="24"/>
        </w:rPr>
        <w:t xml:space="preserve">- </w:t>
      </w:r>
      <w:r>
        <w:rPr>
          <w:rFonts w:eastAsia="Times New Roman" w:cs="Times New Roman"/>
          <w:szCs w:val="24"/>
        </w:rPr>
        <w:t xml:space="preserve">εναποθέτετε τις φιλοδοξίες σας στα χέρια των επικοινωνιολόγων σας, που παρά τις επίμονες και </w:t>
      </w:r>
      <w:r>
        <w:rPr>
          <w:rFonts w:eastAsia="Times New Roman" w:cs="Times New Roman"/>
          <w:szCs w:val="24"/>
        </w:rPr>
        <w:t xml:space="preserve">φιλότιμες </w:t>
      </w:r>
      <w:r>
        <w:rPr>
          <w:rFonts w:eastAsia="Times New Roman" w:cs="Times New Roman"/>
          <w:szCs w:val="24"/>
        </w:rPr>
        <w:t xml:space="preserve">προσπάθειές τους είναι αναπόδραστα αντιμέτωποι με το </w:t>
      </w:r>
      <w:r>
        <w:rPr>
          <w:rFonts w:eastAsia="Times New Roman" w:cs="Times New Roman"/>
          <w:szCs w:val="24"/>
        </w:rPr>
        <w:lastRenderedPageBreak/>
        <w:t>άλυτο</w:t>
      </w:r>
      <w:r>
        <w:rPr>
          <w:rFonts w:eastAsia="Times New Roman" w:cs="Times New Roman"/>
          <w:szCs w:val="24"/>
        </w:rPr>
        <w:t xml:space="preserve"> πρόβλημα. Όσο και να αλλάζουν το περιτύλιγμα του προϊόντος που τους ζητάτε να πωλήσουν, το περιεχόμενο </w:t>
      </w:r>
      <w:r>
        <w:rPr>
          <w:rFonts w:eastAsia="Times New Roman" w:cs="Times New Roman"/>
          <w:szCs w:val="24"/>
        </w:rPr>
        <w:t>«</w:t>
      </w:r>
      <w:r>
        <w:rPr>
          <w:rFonts w:eastAsia="Times New Roman" w:cs="Times New Roman"/>
          <w:szCs w:val="24"/>
        </w:rPr>
        <w:t>δεν τραβάει</w:t>
      </w:r>
      <w:r>
        <w:rPr>
          <w:rFonts w:eastAsia="Times New Roman" w:cs="Times New Roman"/>
          <w:szCs w:val="24"/>
        </w:rPr>
        <w:t>»</w:t>
      </w:r>
      <w:r>
        <w:rPr>
          <w:rFonts w:eastAsia="Times New Roman" w:cs="Times New Roman"/>
          <w:szCs w:val="24"/>
        </w:rPr>
        <w:t xml:space="preserve">. </w:t>
      </w:r>
    </w:p>
    <w:p w14:paraId="1C8C416F"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με αυτό: Ο </w:t>
      </w:r>
      <w:r>
        <w:rPr>
          <w:rFonts w:eastAsia="Times New Roman" w:cs="Times New Roman"/>
          <w:szCs w:val="24"/>
        </w:rPr>
        <w:t xml:space="preserve">προϋπολογισμός </w:t>
      </w:r>
      <w:r>
        <w:rPr>
          <w:rFonts w:eastAsia="Times New Roman" w:cs="Times New Roman"/>
          <w:szCs w:val="24"/>
        </w:rPr>
        <w:t xml:space="preserve">του 2018, μακριά από κάθε λογής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αποτελεί ένα ακόμη βήμα μι</w:t>
      </w:r>
      <w:r>
        <w:rPr>
          <w:rFonts w:eastAsia="Times New Roman" w:cs="Times New Roman"/>
          <w:szCs w:val="24"/>
        </w:rPr>
        <w:t xml:space="preserve">ας μεγάλης προσπάθειας να βγάλουμε την κοινωνία από τη βάσανο των μνημονίων, μένοντας ταυτοχρόνως συνεπείς στο όραμα για κοινωνική δικαιοσύνη και αλληλεγγύη. </w:t>
      </w:r>
    </w:p>
    <w:p w14:paraId="1C8C4170"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χρόνος που απομένει μέχρι τις εκλογές του 2019 αποτελεί για εμάς τη μεγάλη πρόκληση, προκειμένο</w:t>
      </w:r>
      <w:r>
        <w:rPr>
          <w:rFonts w:eastAsia="Times New Roman" w:cs="Times New Roman"/>
          <w:szCs w:val="24"/>
        </w:rPr>
        <w:t xml:space="preserve">υ να αποδείξουμε πως </w:t>
      </w:r>
      <w:r>
        <w:rPr>
          <w:rFonts w:eastAsia="Times New Roman" w:cs="Times New Roman"/>
          <w:szCs w:val="24"/>
        </w:rPr>
        <w:t>-</w:t>
      </w:r>
      <w:r>
        <w:rPr>
          <w:rFonts w:eastAsia="Times New Roman" w:cs="Times New Roman"/>
          <w:szCs w:val="24"/>
        </w:rPr>
        <w:t>απαλλαγμένοι από την πολύ σκληρή επιτροπεία</w:t>
      </w:r>
      <w:r>
        <w:rPr>
          <w:rFonts w:eastAsia="Times New Roman" w:cs="Times New Roman"/>
          <w:szCs w:val="24"/>
        </w:rPr>
        <w:t xml:space="preserve">- </w:t>
      </w:r>
      <w:r>
        <w:rPr>
          <w:rFonts w:eastAsia="Times New Roman" w:cs="Times New Roman"/>
          <w:szCs w:val="24"/>
        </w:rPr>
        <w:t xml:space="preserve">μένουμε πιστά προσηλωμένοι στον ταξικό </w:t>
      </w:r>
      <w:r>
        <w:rPr>
          <w:rFonts w:eastAsia="Times New Roman" w:cs="Times New Roman"/>
          <w:szCs w:val="24"/>
        </w:rPr>
        <w:t>-</w:t>
      </w:r>
      <w:r>
        <w:rPr>
          <w:rFonts w:eastAsia="Times New Roman" w:cs="Times New Roman"/>
          <w:szCs w:val="24"/>
        </w:rPr>
        <w:t>υπέρ των ασθενέστερων</w:t>
      </w:r>
      <w:r>
        <w:rPr>
          <w:rFonts w:eastAsia="Times New Roman" w:cs="Times New Roman"/>
          <w:szCs w:val="24"/>
        </w:rPr>
        <w:t>-</w:t>
      </w:r>
      <w:r>
        <w:rPr>
          <w:rFonts w:eastAsia="Times New Roman" w:cs="Times New Roman"/>
          <w:szCs w:val="24"/>
        </w:rPr>
        <w:t xml:space="preserve"> χαρακτήρα που οφείλει να έχει η πολιτική μας. Και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πρόκληση οφείλουμε να ανταποκριθούμε. </w:t>
      </w:r>
    </w:p>
    <w:p w14:paraId="1C8C4171"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1C8C4172" w14:textId="77777777" w:rsidR="00AD7333" w:rsidRDefault="00CF083D">
      <w:pPr>
        <w:spacing w:line="600" w:lineRule="auto"/>
        <w:ind w:firstLine="709"/>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του ΣΥΡΙΖΑ)</w:t>
      </w:r>
    </w:p>
    <w:p w14:paraId="1C8C4173"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η κ. Καφαντάρη. </w:t>
      </w:r>
    </w:p>
    <w:p w14:paraId="1C8C4174"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1C8C4175"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Ευχαριστώ, κύριε Πρόεδρε. </w:t>
      </w:r>
    </w:p>
    <w:p w14:paraId="1C8C4176"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πραγματικά η συζήτηση του π</w:t>
      </w:r>
      <w:r>
        <w:rPr>
          <w:rFonts w:eastAsia="Times New Roman" w:cs="Times New Roman"/>
          <w:szCs w:val="24"/>
        </w:rPr>
        <w:t>ροϋπολογισμού αποτελεί μια κορυφαία κοινοβουλευτική διαδικασία. Με σοβαρότητα, με αίσθηση ευθύνης Κυβέρνηση και Αντιπολίτευση οφείλουν να συζητήσουν, να σχεδιάσουν τη χώρα για την επόμενη χρονιά, το 2018, βασιζόμενοι όμως σε πραγματικά στοιχεία.</w:t>
      </w:r>
    </w:p>
    <w:p w14:paraId="1C8C4177"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Ειδικά σήμ</w:t>
      </w:r>
      <w:r>
        <w:rPr>
          <w:rFonts w:eastAsia="Times New Roman" w:cs="Times New Roman"/>
          <w:szCs w:val="24"/>
        </w:rPr>
        <w:t>ερα που η χώρα μας βγαίνει από το καθεστώς των μνημονίων τον Αύγουστο του 2018, αυτή η συζήτηση αποκτά ιδιαίτερα σοβαρό χαρακτήρα. Δυστυχώς, όμως, η Αντιπολίτευση και ιδιαίτερα η Νέα Δημοκρατία αντιμετωπίζει την κορυφαία αυτή διαδικασία με ιδεολογήματα, δι</w:t>
      </w:r>
      <w:r>
        <w:rPr>
          <w:rFonts w:eastAsia="Times New Roman" w:cs="Times New Roman"/>
          <w:szCs w:val="24"/>
        </w:rPr>
        <w:t xml:space="preserve">αστρεβλώσεις και μόνο με αντιπολιτευτική διάθεση. </w:t>
      </w:r>
    </w:p>
    <w:p w14:paraId="1C8C417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Γιατί; Διότι το αφήγημά σας, κύριοι της Αντιπολίτευσης και δη της Νέας Δημοκρατίας, έχει καταρρεύσει παταγωδώς.</w:t>
      </w:r>
    </w:p>
    <w:p w14:paraId="1C8C417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«Στοιχηματίζατε» την πτώση της Κυβέρνησης το πρώτο εξάμηνο του 2015. </w:t>
      </w:r>
      <w:r>
        <w:rPr>
          <w:rFonts w:eastAsia="Times New Roman" w:cs="Times New Roman"/>
          <w:szCs w:val="24"/>
        </w:rPr>
        <w:t>Θ</w:t>
      </w:r>
      <w:r>
        <w:rPr>
          <w:rFonts w:eastAsia="Times New Roman" w:cs="Times New Roman"/>
          <w:szCs w:val="24"/>
        </w:rPr>
        <w:t xml:space="preserve">εωρούσατε ότι θα είμαστε μία </w:t>
      </w:r>
      <w:r>
        <w:rPr>
          <w:rFonts w:eastAsia="Times New Roman" w:cs="Times New Roman"/>
          <w:szCs w:val="24"/>
        </w:rPr>
        <w:t>«</w:t>
      </w:r>
      <w:r>
        <w:rPr>
          <w:rFonts w:eastAsia="Times New Roman" w:cs="Times New Roman"/>
          <w:szCs w:val="24"/>
        </w:rPr>
        <w:t>αριστερή παρένθεση</w:t>
      </w:r>
      <w:r>
        <w:rPr>
          <w:rFonts w:eastAsia="Times New Roman" w:cs="Times New Roman"/>
          <w:szCs w:val="24"/>
        </w:rPr>
        <w:t>»</w:t>
      </w:r>
      <w:r>
        <w:rPr>
          <w:rFonts w:eastAsia="Times New Roman" w:cs="Times New Roman"/>
          <w:szCs w:val="24"/>
        </w:rPr>
        <w:t xml:space="preserve">. «Στοιχηματίζατε» στο μη κλείσιμο της αξιολόγησης. Όμως έκλεισαν και η πρώτη και η δεύτερη και τυπικά θα κλείσει και η τρίτη αξιολόγηση τον Γενάρη. </w:t>
      </w:r>
    </w:p>
    <w:p w14:paraId="1C8C417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δε την πορεία του </w:t>
      </w:r>
      <w:r>
        <w:rPr>
          <w:rFonts w:eastAsia="Times New Roman" w:cs="Times New Roman"/>
          <w:szCs w:val="24"/>
        </w:rPr>
        <w:t>προϋπολογισμού</w:t>
      </w:r>
      <w:r>
        <w:rPr>
          <w:rFonts w:eastAsia="Times New Roman" w:cs="Times New Roman"/>
          <w:szCs w:val="24"/>
        </w:rPr>
        <w:t xml:space="preserve">, πρέπει να </w:t>
      </w:r>
      <w:r>
        <w:rPr>
          <w:rFonts w:eastAsia="Times New Roman" w:cs="Times New Roman"/>
          <w:szCs w:val="24"/>
        </w:rPr>
        <w:t>πούμε ότι ακολουθείται σταθερά. Μάλιστα ξεπεράσαμε τους στόχους, τα δύο προηγούμενα χρόνια στο πρωτογενές πλεόνασμα και φέτος φαίνεται πάλι το ίδιο, ότι θα ξεπεραστεί ο στόχος. Υπάρχει πρόβλεψη 2,4% από 1,75%.</w:t>
      </w:r>
    </w:p>
    <w:p w14:paraId="1C8C417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Όλα αυτά, κυρίες και κύριοι Βουλευτές, αναβαθμ</w:t>
      </w:r>
      <w:r>
        <w:rPr>
          <w:rFonts w:eastAsia="Times New Roman" w:cs="Times New Roman"/>
          <w:szCs w:val="24"/>
        </w:rPr>
        <w:t>ίζουν τη χώρα μας πλέον και σε επίπεδο αγορών, ενώ συνέβαλαν στην αύξηση της αξιοπιστίας μας και αυτό φαίνεται και στο επίπεδο των αγορών. Στις διεθνείς αγορές κεφαλαίων η κατάσταση βαίνει σταθερή. Πρόσφατη επιτυχία είναι το δεκαετές ομόλογο, το επιτόκιο τ</w:t>
      </w:r>
      <w:r>
        <w:rPr>
          <w:rFonts w:eastAsia="Times New Roman" w:cs="Times New Roman"/>
          <w:szCs w:val="24"/>
        </w:rPr>
        <w:t xml:space="preserve">ου οποίου έφτασε στο επίπεδο του 2006, λιγότερο από 4%. </w:t>
      </w:r>
    </w:p>
    <w:p w14:paraId="1C8C417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κυρίες και κύριοι Βουλευτές, αναβάθμιση της χώρας δεν είναι μόνον αυτά. Πού ήμασταν το 2014 και πού βρισκόμαστε σήμερα; </w:t>
      </w:r>
    </w:p>
    <w:p w14:paraId="1C8C417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Σήμερα η χώρα μας έχει αναβαθμιστεί γεωπολιτικά, με την εφαρμογή μ</w:t>
      </w:r>
      <w:r>
        <w:rPr>
          <w:rFonts w:eastAsia="Times New Roman" w:cs="Times New Roman"/>
          <w:szCs w:val="24"/>
        </w:rPr>
        <w:t>ι</w:t>
      </w:r>
      <w:r>
        <w:rPr>
          <w:rFonts w:eastAsia="Times New Roman" w:cs="Times New Roman"/>
          <w:szCs w:val="24"/>
        </w:rPr>
        <w:t>ας πο</w:t>
      </w:r>
      <w:r>
        <w:rPr>
          <w:rFonts w:eastAsia="Times New Roman" w:cs="Times New Roman"/>
          <w:szCs w:val="24"/>
        </w:rPr>
        <w:t xml:space="preserve">λυδιάστατης εξωτερικής πολιτικής, με τις τριμερείς και τετραμερείς συμφωνίες με χώρες της </w:t>
      </w:r>
      <w:r>
        <w:rPr>
          <w:rFonts w:eastAsia="Times New Roman" w:cs="Times New Roman"/>
          <w:szCs w:val="24"/>
        </w:rPr>
        <w:t xml:space="preserve">ανατολικής </w:t>
      </w:r>
      <w:r>
        <w:rPr>
          <w:rFonts w:eastAsia="Times New Roman" w:cs="Times New Roman"/>
          <w:szCs w:val="24"/>
        </w:rPr>
        <w:t xml:space="preserve">Μεσογείου, όπως είναι η Κύπρος, το Ισραήλ, η Αίγυπτος, ακόμα και οι συμφωνίες με την Ιταλία. Εξελίσσεται σε έναν σημαντικό ενεργειακό κόμβο στην </w:t>
      </w:r>
      <w:r>
        <w:rPr>
          <w:rFonts w:eastAsia="Times New Roman" w:cs="Times New Roman"/>
          <w:szCs w:val="24"/>
        </w:rPr>
        <w:t xml:space="preserve">ανατολική </w:t>
      </w:r>
      <w:r>
        <w:rPr>
          <w:rFonts w:eastAsia="Times New Roman" w:cs="Times New Roman"/>
          <w:szCs w:val="24"/>
        </w:rPr>
        <w:t xml:space="preserve">Μεσόγειο. Οι αγωγοί φυσικού αερίου φέρνουν πιο κοντά τους παραγωγούς της περιοχής με τους καταναλωτές στη Δύση. </w:t>
      </w:r>
    </w:p>
    <w:p w14:paraId="1C8C417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Η χώρα μας, η Ελλάδα, συμβάλλει καθοριστικά στην ενεργειακή ασφάλεια της Ευρώπης, ενώ μεγάλες εταιρείες ενδιαφέρονται να επενδύσουν σημαντικά κ</w:t>
      </w:r>
      <w:r>
        <w:rPr>
          <w:rFonts w:eastAsia="Times New Roman" w:cs="Times New Roman"/>
          <w:szCs w:val="24"/>
        </w:rPr>
        <w:t xml:space="preserve">εφάλαια στην έρευνα και στην εκμετάλλευση υδρογονανθράκων. Επίσης, ο ρόλος της χώρας μας στη </w:t>
      </w:r>
      <w:r>
        <w:rPr>
          <w:rFonts w:eastAsia="Times New Roman" w:cs="Times New Roman"/>
          <w:szCs w:val="24"/>
        </w:rPr>
        <w:t xml:space="preserve">βαλκανική </w:t>
      </w:r>
      <w:r>
        <w:rPr>
          <w:rFonts w:eastAsia="Times New Roman" w:cs="Times New Roman"/>
          <w:szCs w:val="24"/>
        </w:rPr>
        <w:t xml:space="preserve">αναβαθμίζεται. </w:t>
      </w:r>
    </w:p>
    <w:p w14:paraId="1C8C417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Μια σειρά ξένων ηγετών μεγάλων χωρών της Ευρωπαϊκής Ένωσης –και όχι μόνο- επισκέφθηκαν τη χώρα μας αυτήν την τριετία. Πρόσφατα δε –και αυ</w:t>
      </w:r>
      <w:r>
        <w:rPr>
          <w:rFonts w:eastAsia="Times New Roman" w:cs="Times New Roman"/>
          <w:szCs w:val="24"/>
        </w:rPr>
        <w:t xml:space="preserve">τό είναι πολύ σημαντικό- σε επίπεδο Ευρωπαϊκής Ένωσης, ο Πρωθυπουργός ανέλαβε πρωτοβουλίες για την κοινωνική Ευρώπη, ενώ μεγάλες ισχυρές χώρες της Ευρωπαϊκής Ένωσης </w:t>
      </w:r>
      <w:r>
        <w:rPr>
          <w:rFonts w:eastAsia="Times New Roman" w:cs="Times New Roman"/>
          <w:szCs w:val="24"/>
        </w:rPr>
        <w:t xml:space="preserve">-χώρες όπως η Γαλλία, η Ιταλία, η Σουηδία, η Πορτογαλία- </w:t>
      </w:r>
      <w:r>
        <w:rPr>
          <w:rFonts w:eastAsia="Times New Roman" w:cs="Times New Roman"/>
          <w:szCs w:val="24"/>
        </w:rPr>
        <w:t>συμφώνησαν για το έλλειμμα κοινωνι</w:t>
      </w:r>
      <w:r>
        <w:rPr>
          <w:rFonts w:eastAsia="Times New Roman" w:cs="Times New Roman"/>
          <w:szCs w:val="24"/>
        </w:rPr>
        <w:t>κής διάστασης στην ΕΕ</w:t>
      </w:r>
      <w:r>
        <w:rPr>
          <w:rFonts w:eastAsia="Times New Roman" w:cs="Times New Roman"/>
          <w:szCs w:val="24"/>
        </w:rPr>
        <w:t xml:space="preserve"> </w:t>
      </w:r>
      <w:r>
        <w:rPr>
          <w:rFonts w:eastAsia="Times New Roman" w:cs="Times New Roman"/>
          <w:szCs w:val="24"/>
        </w:rPr>
        <w:t xml:space="preserve">και την </w:t>
      </w:r>
      <w:r>
        <w:rPr>
          <w:rFonts w:eastAsia="Times New Roman" w:cs="Times New Roman"/>
          <w:szCs w:val="24"/>
        </w:rPr>
        <w:lastRenderedPageBreak/>
        <w:t>ανάγκη ενίσχυσης του κοινωνικού πυλώνα της Ευρωπαϊκής Ένωσης.</w:t>
      </w:r>
    </w:p>
    <w:p w14:paraId="1C8C418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Η χώρα μας από την αφάνεια βγήκε πλέον στο διεθνές προσκήνιο. Αναγνωρίζεται δε και ως ένας πόλος σταθερότητας και ειρήνης στην πολυτάραχη περιοχή της </w:t>
      </w:r>
      <w:r>
        <w:rPr>
          <w:rFonts w:eastAsia="Times New Roman" w:cs="Times New Roman"/>
          <w:szCs w:val="24"/>
        </w:rPr>
        <w:t xml:space="preserve">ανατολικής </w:t>
      </w:r>
      <w:r>
        <w:rPr>
          <w:rFonts w:eastAsia="Times New Roman" w:cs="Times New Roman"/>
          <w:szCs w:val="24"/>
        </w:rPr>
        <w:t>Μεσ</w:t>
      </w:r>
      <w:r>
        <w:rPr>
          <w:rFonts w:eastAsia="Times New Roman" w:cs="Times New Roman"/>
          <w:szCs w:val="24"/>
        </w:rPr>
        <w:t xml:space="preserve">ογείου. </w:t>
      </w:r>
    </w:p>
    <w:p w14:paraId="1C8C418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Η επιστροφή πλέον της χώρας μας </w:t>
      </w:r>
      <w:r>
        <w:rPr>
          <w:rFonts w:eastAsia="Times New Roman" w:cs="Times New Roman"/>
          <w:szCs w:val="24"/>
        </w:rPr>
        <w:t xml:space="preserve">σ’ </w:t>
      </w:r>
      <w:r>
        <w:rPr>
          <w:rFonts w:eastAsia="Times New Roman" w:cs="Times New Roman"/>
          <w:szCs w:val="24"/>
        </w:rPr>
        <w:t xml:space="preserve">αυτό που λέμε κανονικότητα, είναι γεγονός. Είμαστε στην πορεία προς την κανονικότητα. Όταν, όμως, λέμε κανονικότητα τι εννοούμε; </w:t>
      </w:r>
    </w:p>
    <w:p w14:paraId="1C8C418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Δεν εννοούμε την κανονικότητα που μας οδήγησε στα μνημόνια από τις προηγούμενες κυ</w:t>
      </w:r>
      <w:r>
        <w:rPr>
          <w:rFonts w:eastAsia="Times New Roman" w:cs="Times New Roman"/>
          <w:szCs w:val="24"/>
        </w:rPr>
        <w:t xml:space="preserve">βερνήσεις της Νέας Δημοκρατίας και του ΠΑΣΟΚ, αλλά την κανονικότητα που δημιουργείται από ένα νέο μοντέλο ανάπτυξης, μια «δίκαιη ανάπτυξη», όπως λέμε, με μειούμενη ανεργία –ήδη η ανεργία έπεσε κάτω από το 1 εκατομμύριο όταν </w:t>
      </w:r>
      <w:r>
        <w:rPr>
          <w:rFonts w:eastAsia="Times New Roman" w:cs="Times New Roman"/>
          <w:szCs w:val="24"/>
        </w:rPr>
        <w:lastRenderedPageBreak/>
        <w:t>παρελήφθη τον Γενάρη του 2015 στ</w:t>
      </w:r>
      <w:r>
        <w:rPr>
          <w:rFonts w:eastAsia="Times New Roman" w:cs="Times New Roman"/>
          <w:szCs w:val="24"/>
        </w:rPr>
        <w:t>ο 1,5 εκατομμύριο-, με περιβαλλοντικούς κανόνες, δηλαδή χωροταξικό σχεδιασμό, κτηματολόγιο –τόσα χρόνια δεν είχε γίνει- και δασικούς χάρτες.</w:t>
      </w:r>
    </w:p>
    <w:p w14:paraId="1C8C418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Κανονικότητα με αυξανόμενο ΑΕΠ, όταν μέσα σε μία τετραετία επί προηγουμένων κυβερνήσεων έπεσε στο μείον 25%.</w:t>
      </w:r>
    </w:p>
    <w:p w14:paraId="1C8C418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 Κανον</w:t>
      </w:r>
      <w:r>
        <w:rPr>
          <w:rFonts w:eastAsia="Times New Roman" w:cs="Times New Roman"/>
          <w:szCs w:val="24"/>
        </w:rPr>
        <w:t xml:space="preserve">ικότητα με επενδύσεις εγχώριες και ξένες, και βέβαια με ορθολογική λειτουργία του Δημοσίου, με στόχο την αναβάθμιση της ποιότητάς του και </w:t>
      </w:r>
      <w:r>
        <w:rPr>
          <w:rFonts w:eastAsia="Times New Roman" w:cs="Times New Roman"/>
          <w:szCs w:val="24"/>
        </w:rPr>
        <w:t xml:space="preserve">φυσικά </w:t>
      </w:r>
      <w:r>
        <w:rPr>
          <w:rFonts w:eastAsia="Times New Roman" w:cs="Times New Roman"/>
          <w:szCs w:val="24"/>
        </w:rPr>
        <w:t>την εξυπηρέτηση του πολίτη, με σεβασμό στο περιβάλλον, αντιμετωπίζοντας και τις συνέπειες της επελαύνουσας κλιμ</w:t>
      </w:r>
      <w:r>
        <w:rPr>
          <w:rFonts w:eastAsia="Times New Roman" w:cs="Times New Roman"/>
          <w:szCs w:val="24"/>
        </w:rPr>
        <w:t>ατικής αλλαγής, που είναι πλέον ένα παγκόσμιο φαινόμενο.</w:t>
      </w:r>
    </w:p>
    <w:p w14:paraId="1C8C418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 Κανονικότητα, κυρίες και κύριοι Βουλευτές, είναι μια ανάπτυξη με επίκεντρο τον άνθρωπο και τις ανάγκες του, σε μια νέα μεταμνημονιακή εποχή, την οποία οφείλουμε από τώρα να αρχίσουμε να σχεδιάζουμε.</w:t>
      </w:r>
    </w:p>
    <w:p w14:paraId="1C8C418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Ευχαριστώ.</w:t>
      </w:r>
    </w:p>
    <w:p w14:paraId="1C8C4187"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8C418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Κλείνουμε την πρώτη τριάδα των ομιλητών με τον κ. Σκανδαλίδη και μετά, όπως είπαμε, θα πάρει τον λόγο ο κ. Τσιρώνης.</w:t>
      </w:r>
    </w:p>
    <w:p w14:paraId="1C8C418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Ορίστε, κύριε Σκανδαλίδη, έχετε τον λόγο.</w:t>
      </w:r>
    </w:p>
    <w:p w14:paraId="1C8C418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ΙΝΟΣ ΣΚΑΝΔΑΛΙΔΗΣ:</w:t>
      </w:r>
      <w:r>
        <w:rPr>
          <w:rFonts w:eastAsia="Times New Roman" w:cs="Times New Roman"/>
          <w:szCs w:val="24"/>
        </w:rPr>
        <w:t xml:space="preserve"> Ευχαριστώ, κύριε Πρόεδρε.</w:t>
      </w:r>
    </w:p>
    <w:p w14:paraId="1C8C418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θα ήθελα πολύ να συμμεριστώ την αισιόδοξη εικόνα που παρουσίασαν και που παρουσιάζουν οι Βουλευτές της Συμπολίτευσης, αλλά τα γεγονότα με κυνηγούν.</w:t>
      </w:r>
    </w:p>
    <w:p w14:paraId="1C8C418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εισηγητής μας, αλλά και όλοι οι Βουλευτές</w:t>
      </w:r>
      <w:r>
        <w:rPr>
          <w:rFonts w:eastAsia="Times New Roman" w:cs="Times New Roman"/>
          <w:szCs w:val="24"/>
        </w:rPr>
        <w:t xml:space="preserve"> και οι Κοινοβουλευτικοί Εκπρόσωποι της Δημοκρατικής Συμπαράταξης και του Ποταμιού, με πλήθος στοιχείων, αριθμών και επιχειρημάτων κατέδειξαν τον πραγματικό χαρακτήρα του </w:t>
      </w:r>
      <w:r>
        <w:rPr>
          <w:rFonts w:eastAsia="Times New Roman" w:cs="Times New Roman"/>
          <w:szCs w:val="24"/>
        </w:rPr>
        <w:t>προϋπολογισμού</w:t>
      </w:r>
      <w:r>
        <w:rPr>
          <w:rFonts w:eastAsia="Times New Roman" w:cs="Times New Roman"/>
          <w:szCs w:val="24"/>
        </w:rPr>
        <w:t>: Φορομπηχτικός, αντιαναπτυξιακός, αντικοινωνικός. Το κυριότερο απ’ όλα</w:t>
      </w:r>
      <w:r>
        <w:rPr>
          <w:rFonts w:eastAsia="Times New Roman" w:cs="Times New Roman"/>
          <w:szCs w:val="24"/>
        </w:rPr>
        <w:t>, δεν επιτρέπει κα</w:t>
      </w:r>
      <w:r>
        <w:rPr>
          <w:rFonts w:eastAsia="Times New Roman" w:cs="Times New Roman"/>
          <w:szCs w:val="24"/>
        </w:rPr>
        <w:t>μ</w:t>
      </w:r>
      <w:r>
        <w:rPr>
          <w:rFonts w:eastAsia="Times New Roman" w:cs="Times New Roman"/>
          <w:szCs w:val="24"/>
        </w:rPr>
        <w:t>μιά αισιοδοξία, δεν καλλιεργεί κα</w:t>
      </w:r>
      <w:r>
        <w:rPr>
          <w:rFonts w:eastAsia="Times New Roman" w:cs="Times New Roman"/>
          <w:szCs w:val="24"/>
        </w:rPr>
        <w:t>μ</w:t>
      </w:r>
      <w:r>
        <w:rPr>
          <w:rFonts w:eastAsia="Times New Roman" w:cs="Times New Roman"/>
          <w:szCs w:val="24"/>
        </w:rPr>
        <w:t>μιά ελπίδα ότι η χώρα μπορεί τον επόμενο χρόνο να βγει στο ξέφωτο, ότι μπορεί να βελτιώσει έστω και κατ’ ελάχιστον τη ζωή των ανθρώπων της.</w:t>
      </w:r>
    </w:p>
    <w:p w14:paraId="1C8C418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 xml:space="preserve">προϋπολογισμός </w:t>
      </w:r>
      <w:r>
        <w:rPr>
          <w:rFonts w:eastAsia="Times New Roman" w:cs="Times New Roman"/>
          <w:szCs w:val="24"/>
        </w:rPr>
        <w:t>του 2018 είναι εκ των πραγμάτων η τελευταία συ</w:t>
      </w:r>
      <w:r>
        <w:rPr>
          <w:rFonts w:eastAsia="Times New Roman" w:cs="Times New Roman"/>
          <w:szCs w:val="24"/>
        </w:rPr>
        <w:t xml:space="preserve">νολική προγραμματική πράξη της Κυβέρνησης πριν το κλείσιμο του εκλογικού κύκλου. Τα όσα ζούμε αυτόν τον καιρό με το μέρισμα και τους δικαιούχους, με τους αθρόους διορισμούς σε θέσεις προσωρινής και μερικής απασχόλησης, με τη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αξιολόγηση και την ά</w:t>
      </w:r>
      <w:r>
        <w:rPr>
          <w:rFonts w:eastAsia="Times New Roman" w:cs="Times New Roman"/>
          <w:szCs w:val="24"/>
        </w:rPr>
        <w:t>νευ όρων παράδοση στις επιταγές των εταίρων μας, είναι εμφανώς στοιχεία ενός εκλογικού σχεδιασμού. Το σενάριο είναι απλό: Βγαίνουμε όπως-όπως τυπικά από το μνημόνιο, παίρνουμε άλλη μια</w:t>
      </w:r>
      <w:r>
        <w:rPr>
          <w:rFonts w:eastAsia="Times New Roman" w:cs="Times New Roman"/>
          <w:szCs w:val="24"/>
        </w:rPr>
        <w:t>,</w:t>
      </w:r>
      <w:r>
        <w:rPr>
          <w:rFonts w:eastAsia="Times New Roman" w:cs="Times New Roman"/>
          <w:szCs w:val="24"/>
        </w:rPr>
        <w:t xml:space="preserve"> λίγο πιο συγκεκριμένη</w:t>
      </w:r>
      <w:r>
        <w:rPr>
          <w:rFonts w:eastAsia="Times New Roman" w:cs="Times New Roman"/>
          <w:szCs w:val="24"/>
        </w:rPr>
        <w:t>,</w:t>
      </w:r>
      <w:r>
        <w:rPr>
          <w:rFonts w:eastAsia="Times New Roman" w:cs="Times New Roman"/>
          <w:szCs w:val="24"/>
        </w:rPr>
        <w:t xml:space="preserve"> διαβεβαίωση για το χρέος, μοιράζουμε τσάτρα-πάτρα ό,τι μπορούμε να διαθέσουμε από το πλεόνασμα και ας μένει στάσιμη η ανάπτυξη και ας υπάρχουν οι αβάσταχτοι φόροι, βγαίνουμε στις αγορές, έστω και αν η </w:t>
      </w:r>
      <w:r>
        <w:rPr>
          <w:rFonts w:eastAsia="Times New Roman" w:cs="Times New Roman"/>
          <w:szCs w:val="24"/>
        </w:rPr>
        <w:lastRenderedPageBreak/>
        <w:t>πορεία των οικονομικών μεγεθών προοιωνίζεται υψηλά επι</w:t>
      </w:r>
      <w:r>
        <w:rPr>
          <w:rFonts w:eastAsia="Times New Roman" w:cs="Times New Roman"/>
          <w:szCs w:val="24"/>
        </w:rPr>
        <w:t>τόκια και πάμε πλησίστιοι για εκλογές.</w:t>
      </w:r>
    </w:p>
    <w:p w14:paraId="1C8C418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Έτσι σχεδιάσατε ένα σενάριο κομματικής σωτηρίας, ασχέτως αν η χώρα δεν θα έχει λύσει κανένα από τα ουσιώδη προβλήματα που συνοδεύουν την πολύχρονη κρίση της. Μπορεί να είναι η ύστατη και απέλπιδα προσπάθεια μιας πολιτ</w:t>
      </w:r>
      <w:r>
        <w:rPr>
          <w:rFonts w:eastAsia="Times New Roman" w:cs="Times New Roman"/>
          <w:szCs w:val="24"/>
        </w:rPr>
        <w:t>ικά, ηθικά και κοινωνικά καταρρέουσας διακυβέρνησης, που έχει προ πολλού απολέσει την εμπιστοσύνη του λαού, αλλά αυτό δεν είναι του παρόντος. Του παρόντος είναι ότι το συγκεκριμένο σενάριο κομματικής σωτηρίας καμ</w:t>
      </w:r>
      <w:r>
        <w:rPr>
          <w:rFonts w:eastAsia="Times New Roman" w:cs="Times New Roman"/>
          <w:szCs w:val="24"/>
        </w:rPr>
        <w:t>μ</w:t>
      </w:r>
      <w:r>
        <w:rPr>
          <w:rFonts w:eastAsia="Times New Roman" w:cs="Times New Roman"/>
          <w:szCs w:val="24"/>
        </w:rPr>
        <w:t>ιά σχέση δεν μπορεί να έχει με πραγματικό σ</w:t>
      </w:r>
      <w:r>
        <w:rPr>
          <w:rFonts w:eastAsia="Times New Roman" w:cs="Times New Roman"/>
          <w:szCs w:val="24"/>
        </w:rPr>
        <w:t>ενάριο εθνικής σωτηρίας.</w:t>
      </w:r>
    </w:p>
    <w:p w14:paraId="1C8C418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w:t>
      </w:r>
      <w:r>
        <w:rPr>
          <w:rFonts w:eastAsia="Times New Roman" w:cs="Times New Roman"/>
          <w:szCs w:val="24"/>
          <w:lang w:val="en-US"/>
        </w:rPr>
        <w:t>story</w:t>
      </w:r>
      <w:r>
        <w:rPr>
          <w:rFonts w:eastAsia="Times New Roman" w:cs="Times New Roman"/>
          <w:szCs w:val="24"/>
        </w:rPr>
        <w:t xml:space="preserve"> της καθαρής εξόδου από το μνημόνιο και της ανάκτησης της εθνικής κυριαρχίας, κατά τη </w:t>
      </w:r>
      <w:r>
        <w:rPr>
          <w:rFonts w:eastAsia="Times New Roman" w:cs="Times New Roman"/>
          <w:szCs w:val="24"/>
        </w:rPr>
        <w:lastRenderedPageBreak/>
        <w:t>γνώμη μου, είναι ένας μύθος. Πατάει κυριολεκτικά στον αέρα. Επαίρεστε καθημερινά, γιατί οι Ευρωπαίοι εταίρο</w:t>
      </w:r>
      <w:r>
        <w:rPr>
          <w:rFonts w:eastAsia="Times New Roman" w:cs="Times New Roman"/>
          <w:szCs w:val="24"/>
        </w:rPr>
        <w:t>ι μας, μετά την πειθήνια στάση της Κυβέρνησης στην τελευταία αξιολόγηση, προεξοφλούν την έξοδο από το μνημόνιο.</w:t>
      </w:r>
    </w:p>
    <w:p w14:paraId="1C8C419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Είναι πολύ απλό. Πρώτον, γιατί έχουν </w:t>
      </w:r>
      <w:r>
        <w:rPr>
          <w:rFonts w:eastAsia="Times New Roman" w:cs="Times New Roman"/>
          <w:szCs w:val="24"/>
        </w:rPr>
        <w:t>«</w:t>
      </w:r>
      <w:r>
        <w:rPr>
          <w:rFonts w:eastAsia="Times New Roman" w:cs="Times New Roman"/>
          <w:szCs w:val="24"/>
        </w:rPr>
        <w:t>δεμένο τον γάιδαρό τους</w:t>
      </w:r>
      <w:r>
        <w:rPr>
          <w:rFonts w:eastAsia="Times New Roman" w:cs="Times New Roman"/>
          <w:szCs w:val="24"/>
        </w:rPr>
        <w:t xml:space="preserve">» </w:t>
      </w:r>
      <w:r>
        <w:rPr>
          <w:rFonts w:eastAsia="Times New Roman" w:cs="Times New Roman"/>
          <w:szCs w:val="24"/>
        </w:rPr>
        <w:t>με τα δυσβάσταχτα πρωτογενή πλεονάσματα, με την ψηφισμένη νέα συρρίκνωση μισθών κ</w:t>
      </w:r>
      <w:r>
        <w:rPr>
          <w:rFonts w:eastAsia="Times New Roman" w:cs="Times New Roman"/>
          <w:szCs w:val="24"/>
        </w:rPr>
        <w:t xml:space="preserve">αι συντάξεων, με την παράδοση του εθνικού πλούτου στην ξένη διαχείριση και την ατέρμονη υπερφορολόγηση, που συνιστούν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μνημόνιο. Δεύτερον, γιατί δεν θα χρειαστούν πιστοληπτική γραμμή με χαμηλά επιτόκια χρηματοδότησης, που θα επέβαλε αναγκαστική προ</w:t>
      </w:r>
      <w:r>
        <w:rPr>
          <w:rFonts w:eastAsia="Times New Roman" w:cs="Times New Roman"/>
          <w:szCs w:val="24"/>
        </w:rPr>
        <w:t xml:space="preserve">σφυγή στα εθνικά τους Κοινοβούλια. Και τρίτον, γιατί, ενώ οδηγηθήκαμε συνειδητά στην </w:t>
      </w:r>
      <w:r>
        <w:rPr>
          <w:rFonts w:eastAsia="Times New Roman" w:cs="Times New Roman"/>
          <w:szCs w:val="24"/>
        </w:rPr>
        <w:lastRenderedPageBreak/>
        <w:t xml:space="preserve">πλήρη απαξίωση κάθε περιουσιακού στοιχείου, δημόσιου και ιδιωτικού, οι ίδιοι οι εταίροι απεκδύονται κάθε περαιτέρω ευθύνη για τους όρους εξόδου μας στις αγορές. Δηλαδή </w:t>
      </w:r>
      <w:r>
        <w:rPr>
          <w:rFonts w:eastAsia="Times New Roman" w:cs="Times New Roman"/>
          <w:szCs w:val="24"/>
        </w:rPr>
        <w:t>γι’</w:t>
      </w:r>
      <w:r>
        <w:rPr>
          <w:rFonts w:eastAsia="Times New Roman" w:cs="Times New Roman"/>
          <w:szCs w:val="24"/>
        </w:rPr>
        <w:t xml:space="preserve"> </w:t>
      </w:r>
      <w:r>
        <w:rPr>
          <w:rFonts w:eastAsia="Times New Roman" w:cs="Times New Roman"/>
          <w:szCs w:val="24"/>
        </w:rPr>
        <w:t xml:space="preserve">αυτούς </w:t>
      </w:r>
      <w:r>
        <w:rPr>
          <w:rFonts w:eastAsia="Times New Roman" w:cs="Times New Roman"/>
          <w:szCs w:val="24"/>
        </w:rPr>
        <w:t>«</w:t>
      </w:r>
      <w:r>
        <w:rPr>
          <w:rFonts w:eastAsia="Times New Roman" w:cs="Times New Roman"/>
          <w:szCs w:val="24"/>
        </w:rPr>
        <w:t>και ο σκύλος χορτάτος και η πίτα γερή</w:t>
      </w:r>
      <w:r>
        <w:rPr>
          <w:rFonts w:eastAsia="Times New Roman" w:cs="Times New Roman"/>
          <w:szCs w:val="24"/>
        </w:rPr>
        <w:t>»</w:t>
      </w:r>
      <w:r>
        <w:rPr>
          <w:rFonts w:eastAsia="Times New Roman" w:cs="Times New Roman"/>
          <w:szCs w:val="24"/>
        </w:rPr>
        <w:t>.</w:t>
      </w:r>
    </w:p>
    <w:p w14:paraId="1C8C419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σενάριο καθαρής εξόδου και ανάκτησης της εθνικής κυριαρχίας περιγράφεται με μια φράση: Είναι απλά το τέλος της φτηνής χρηματοδότησης της χώρας.</w:t>
      </w:r>
    </w:p>
    <w:p w14:paraId="1C8C419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Εν τω μεταξύ, τι ζούμε; Βιώνουμε δραματικά τη διάλυση του </w:t>
      </w:r>
      <w:r>
        <w:rPr>
          <w:rFonts w:eastAsia="Times New Roman" w:cs="Times New Roman"/>
          <w:szCs w:val="24"/>
        </w:rPr>
        <w:t xml:space="preserve">κοινωνικού κράτους με ένα μέρισμα «αντίδωρο», «αντίδωρο» στη διάλυση των νοσοκομείων, «αντίδωρο» στη φορολογική εξόντωση, «αντίδωρο» στην κατάρρευση του ασφαλιστικού συστήματος και των συντάξεων, «αντίδωρο» στη διαρκή συρρίκνωση των θέσεων </w:t>
      </w:r>
      <w:r>
        <w:rPr>
          <w:rFonts w:eastAsia="Times New Roman" w:cs="Times New Roman"/>
          <w:szCs w:val="24"/>
        </w:rPr>
        <w:lastRenderedPageBreak/>
        <w:t>πλήρους και μόνι</w:t>
      </w:r>
      <w:r>
        <w:rPr>
          <w:rFonts w:eastAsia="Times New Roman" w:cs="Times New Roman"/>
          <w:szCs w:val="24"/>
        </w:rPr>
        <w:t>μης απασχόλησης. Ζούμε την πλήρη αποδιάρθρωση του παραγωγικού συστήματος, με την υπερφορολόγηση των επιχειρήσεων, με τη συρρίκνωση της παραγωγής και των εξαγωγών, με την εκτεταμένη αποεπένδυση. Παρακολουθούμε ως θεατές τη δραματική ανατροπή της δημοκρατική</w:t>
      </w:r>
      <w:r>
        <w:rPr>
          <w:rFonts w:eastAsia="Times New Roman" w:cs="Times New Roman"/>
          <w:szCs w:val="24"/>
        </w:rPr>
        <w:t>ς ισορροπίας, με την εξαγωγή του πιο δημιουργικού και παραγωγικού ανθρώπινου δυναμικού της χώρας, των νέων ανθρώπων.</w:t>
      </w:r>
    </w:p>
    <w:p w14:paraId="1C8C419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Δυστυχώς, το συμπέρασμα είναι θλιβερό: Η προϊούσα τριτοκοσμοποίηση και φτωχοποίηση του λαού συνεχίζει τον δρόμο της με μεγαλύτερη ταχύτητα </w:t>
      </w:r>
      <w:r>
        <w:rPr>
          <w:rFonts w:eastAsia="Times New Roman" w:cs="Times New Roman"/>
          <w:szCs w:val="24"/>
        </w:rPr>
        <w:t>από πριν.</w:t>
      </w:r>
    </w:p>
    <w:p w14:paraId="1C8C419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όμως, η χώρα έχασε μια ιστορική ευκαιρία και της έμειναν ως κληρονομιά της διακυβέρνησης τρία χαμένα χρόνια.</w:t>
      </w:r>
    </w:p>
    <w:p w14:paraId="1C8C4195" w14:textId="77777777" w:rsidR="00AD7333" w:rsidRDefault="00CF083D">
      <w:pPr>
        <w:spacing w:line="600" w:lineRule="auto"/>
        <w:jc w:val="both"/>
        <w:rPr>
          <w:rFonts w:eastAsia="Times New Roman" w:cs="Times New Roman"/>
          <w:szCs w:val="24"/>
        </w:rPr>
      </w:pPr>
      <w:r>
        <w:rPr>
          <w:rFonts w:eastAsia="Times New Roman" w:cs="Times New Roman"/>
          <w:szCs w:val="24"/>
        </w:rPr>
        <w:lastRenderedPageBreak/>
        <w:t>Αν αντί της τυχοδιωκτικής και ατελέσφορης πολιτικής του πρώτου χρόνου, αν αντί της αλλοπρόσαλλης στάσης με τα δημοψηφίσματα και τις ε</w:t>
      </w:r>
      <w:r>
        <w:rPr>
          <w:rFonts w:eastAsia="Times New Roman" w:cs="Times New Roman"/>
          <w:szCs w:val="24"/>
        </w:rPr>
        <w:t xml:space="preserve">κλογές του δεύτερου χρόνου, αν αντί της χωρίς όρους και όρια υποταγής στις επιταγές της </w:t>
      </w:r>
      <w:r>
        <w:rPr>
          <w:rFonts w:eastAsia="Times New Roman" w:cs="Times New Roman"/>
          <w:szCs w:val="24"/>
        </w:rPr>
        <w:t xml:space="preserve">τρόικας </w:t>
      </w:r>
      <w:r>
        <w:rPr>
          <w:rFonts w:eastAsia="Times New Roman" w:cs="Times New Roman"/>
          <w:szCs w:val="24"/>
        </w:rPr>
        <w:t>του τρίτου χρόνου οι φιλοευρωπαϊκές πολιτικές δυνάμεις από την αρχή συμφωνούσαν στην εθνική γραμμή εξόδου από το μνημόνιο, εκεί που είχε φτάσει η χώρα, σήμερα τ</w:t>
      </w:r>
      <w:r>
        <w:rPr>
          <w:rFonts w:eastAsia="Times New Roman" w:cs="Times New Roman"/>
          <w:szCs w:val="24"/>
        </w:rPr>
        <w:t xml:space="preserve">α πράγματα θα ήταν αλλιώς. Θα προλαβαίναμε το τραίνο της ιστορίας. Γιατί στην Πορτογαλία, στην Ιρλανδία, στην Κύπρο, χωρίς να υποστείλουν τις σημαίες των διαφορών τους, τα κόμματα κάθισαν </w:t>
      </w:r>
      <w:r>
        <w:rPr>
          <w:rFonts w:eastAsia="Times New Roman" w:cs="Times New Roman"/>
          <w:szCs w:val="24"/>
        </w:rPr>
        <w:t xml:space="preserve">σ’ </w:t>
      </w:r>
      <w:r>
        <w:rPr>
          <w:rFonts w:eastAsia="Times New Roman" w:cs="Times New Roman"/>
          <w:szCs w:val="24"/>
        </w:rPr>
        <w:t>ένα τραπέζι και κατάφεραν να συνεννοηθούν για να βγάλουν τις χώρε</w:t>
      </w:r>
      <w:r>
        <w:rPr>
          <w:rFonts w:eastAsia="Times New Roman" w:cs="Times New Roman"/>
          <w:szCs w:val="24"/>
        </w:rPr>
        <w:t xml:space="preserve">ς από το μνημόνιο; </w:t>
      </w:r>
    </w:p>
    <w:p w14:paraId="1C8C419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Μας εγκαλείτε συνεχώς για την πολιτική της εθνικής συνεννόησης -δεν την καταλαβαίνετε- επιμένοντας σε διχαστικές και πολωτικές πρακτικές, που ζημιώνουν ανεπανόρθωτα τη χώρα. </w:t>
      </w:r>
    </w:p>
    <w:p w14:paraId="1C8C419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συνάδελφοι, είμαστε μία χώρα που </w:t>
      </w:r>
      <w:r>
        <w:rPr>
          <w:rFonts w:eastAsia="Times New Roman" w:cs="Times New Roman"/>
          <w:szCs w:val="24"/>
        </w:rPr>
        <w:t xml:space="preserve">εμείς οι πολιτικοί της την έχουμε εκπαιδεύσει να κοιτάζει συνεχώς προς τα πίσω, να μην παίρνει </w:t>
      </w:r>
      <w:r>
        <w:rPr>
          <w:rFonts w:eastAsia="Times New Roman" w:cs="Times New Roman"/>
          <w:szCs w:val="24"/>
        </w:rPr>
        <w:t xml:space="preserve">κάποιος </w:t>
      </w:r>
      <w:r>
        <w:rPr>
          <w:rFonts w:eastAsia="Times New Roman" w:cs="Times New Roman"/>
          <w:szCs w:val="24"/>
        </w:rPr>
        <w:t>την ευθύνη του μπροστά. Εμείς που το τολμήσαμε κάποια στιγμή, πληρώσαμε ακριβά το τίμημα και την αποκοτιά μας.</w:t>
      </w:r>
    </w:p>
    <w:p w14:paraId="1C8C419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κάτι τελευταίο, κύριοι </w:t>
      </w:r>
      <w:r>
        <w:rPr>
          <w:rFonts w:eastAsia="Times New Roman" w:cs="Times New Roman"/>
          <w:szCs w:val="24"/>
        </w:rPr>
        <w:t>συνάδελφοι. Σε όποιο κανάλι και να βγούμε, σε όποια συνέντευξη και αν δώσουμε, σε όποια συνάντηση και αν πάμε, μας ρωτάνε συνεχώς και μονότονα «</w:t>
      </w:r>
      <w:r>
        <w:rPr>
          <w:rFonts w:eastAsia="Times New Roman" w:cs="Times New Roman"/>
          <w:szCs w:val="24"/>
        </w:rPr>
        <w:t xml:space="preserve">με </w:t>
      </w:r>
      <w:r>
        <w:rPr>
          <w:rFonts w:eastAsia="Times New Roman" w:cs="Times New Roman"/>
          <w:szCs w:val="24"/>
        </w:rPr>
        <w:t>ποιους θα πάτε;», κατηγορώντας μας οι μεν ως συνοδοιπόρους της Δεξιάς, οι δε ότι κρυφοκοιτάζουμε προς τα Αρισ</w:t>
      </w:r>
      <w:r>
        <w:rPr>
          <w:rFonts w:eastAsia="Times New Roman" w:cs="Times New Roman"/>
          <w:szCs w:val="24"/>
        </w:rPr>
        <w:t xml:space="preserve">τερά. </w:t>
      </w:r>
      <w:r>
        <w:rPr>
          <w:rFonts w:eastAsia="Times New Roman" w:cs="Times New Roman"/>
          <w:szCs w:val="24"/>
        </w:rPr>
        <w:lastRenderedPageBreak/>
        <w:t>Όσο και αν προσπαθούμε υλοποιώντας τη μόνη πραγματικά εθνική γραμμή και την αυτόνομη πορεία μας, εσείς εκεί, «</w:t>
      </w:r>
      <w:r>
        <w:rPr>
          <w:rFonts w:eastAsia="Times New Roman" w:cs="Times New Roman"/>
          <w:szCs w:val="24"/>
        </w:rPr>
        <w:t xml:space="preserve">στου </w:t>
      </w:r>
      <w:r>
        <w:rPr>
          <w:rFonts w:eastAsia="Times New Roman" w:cs="Times New Roman"/>
          <w:szCs w:val="24"/>
        </w:rPr>
        <w:t>κουφού την πόρτα». Γιατί να μην έρθετε εσείς στη δική μας πρόταση που αποδεικνύεται στην πράξη ότι είναι η μόνη που μπορεί να ανοίξει έ</w:t>
      </w:r>
      <w:r>
        <w:rPr>
          <w:rFonts w:eastAsia="Times New Roman" w:cs="Times New Roman"/>
          <w:szCs w:val="24"/>
        </w:rPr>
        <w:t xml:space="preserve">ναν νέο δρόμο για τη χώρα; </w:t>
      </w:r>
    </w:p>
    <w:p w14:paraId="1C8C419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Όσο κι αν μας πιέζετε, όσο και αν μας λοιδορείτε, όσο και αν </w:t>
      </w:r>
      <w:r>
        <w:rPr>
          <w:rFonts w:eastAsia="Times New Roman" w:cs="Times New Roman"/>
          <w:szCs w:val="24"/>
        </w:rPr>
        <w:t>περιφρονείτε -</w:t>
      </w:r>
      <w:r>
        <w:rPr>
          <w:rFonts w:eastAsia="Times New Roman" w:cs="Times New Roman"/>
          <w:szCs w:val="24"/>
        </w:rPr>
        <w:t>από φόβο</w:t>
      </w:r>
      <w:r>
        <w:rPr>
          <w:rFonts w:eastAsia="Times New Roman" w:cs="Times New Roman"/>
          <w:szCs w:val="24"/>
        </w:rPr>
        <w:t>-</w:t>
      </w:r>
      <w:r>
        <w:rPr>
          <w:rFonts w:eastAsia="Times New Roman" w:cs="Times New Roman"/>
          <w:szCs w:val="24"/>
        </w:rPr>
        <w:t xml:space="preserve"> την επανάκαμψη και τη συσπείρωση του δημοκρατικού και προοδευτικού κόσμου που άρχισε να αποδίδει καρπούς, εμείς και μέχρι τις εκλογές, όποτε κα</w:t>
      </w:r>
      <w:r>
        <w:rPr>
          <w:rFonts w:eastAsia="Times New Roman" w:cs="Times New Roman"/>
          <w:szCs w:val="24"/>
        </w:rPr>
        <w:t>ι να γίνουν και κυρίως μετά απ’ αυτές, θα επιμείνουμε στη στρατηγική της εθνικής συνεννόησης. Είτε τη δεύτερη είτε την τρίτη εντολή μάς εμπιστευθεί ο λαός με την ετυμηγορία του, εμείς πιστά θα υπηρετήσουμε το μόνο υπαρκτό σενάριο εθνικής σωτηρίας. Αυτό υπα</w:t>
      </w:r>
      <w:r>
        <w:rPr>
          <w:rFonts w:eastAsia="Times New Roman" w:cs="Times New Roman"/>
          <w:szCs w:val="24"/>
        </w:rPr>
        <w:t xml:space="preserve">γορεύει η συνείδησή </w:t>
      </w:r>
      <w:r>
        <w:rPr>
          <w:rFonts w:eastAsia="Times New Roman" w:cs="Times New Roman"/>
          <w:szCs w:val="24"/>
        </w:rPr>
        <w:lastRenderedPageBreak/>
        <w:t>μας. Αυτό επιτάσσει η παράδοση και η κληρονομιά της προοδευτικής δημοκρατικής παράταξης.</w:t>
      </w:r>
    </w:p>
    <w:p w14:paraId="1C8C419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C8C419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Τον λόγο έχει ο Αναπληρωτής Υπουργός</w:t>
      </w:r>
      <w:r>
        <w:rPr>
          <w:rFonts w:eastAsia="Times New Roman" w:cs="Times New Roman"/>
          <w:szCs w:val="24"/>
        </w:rPr>
        <w:t xml:space="preserve"> Αγροτικής Ανάπτυξης και Τροφίμων κ. Τσιρώνης για οκτώ λεπτά.</w:t>
      </w:r>
    </w:p>
    <w:p w14:paraId="1C8C419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C8C419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Ευχαριστώ, κύριε Πρόεδρε.</w:t>
      </w:r>
    </w:p>
    <w:p w14:paraId="1C8C419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Χαίρομαι πολύ που μιλάω ακριβώς μετά </w:t>
      </w:r>
      <w:r>
        <w:rPr>
          <w:rFonts w:eastAsia="Times New Roman" w:cs="Times New Roman"/>
          <w:szCs w:val="24"/>
        </w:rPr>
        <w:t xml:space="preserve">τον συγκεκριμένο </w:t>
      </w:r>
      <w:r>
        <w:rPr>
          <w:rFonts w:eastAsia="Times New Roman" w:cs="Times New Roman"/>
          <w:szCs w:val="24"/>
        </w:rPr>
        <w:t xml:space="preserve">προλαλήσαντα, γιατί φαίνεται από διαίσθηση διέγνωσα αυτά τα μυθεύματα, τα οποία συνέχεια αναπαράγονται και τα οποία θα καταρρίψω. </w:t>
      </w:r>
    </w:p>
    <w:p w14:paraId="1C8C419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Σήμερα, λοιπόν, συζητάμε τον τρίτο </w:t>
      </w:r>
      <w:r>
        <w:rPr>
          <w:rFonts w:eastAsia="Times New Roman" w:cs="Times New Roman"/>
          <w:szCs w:val="24"/>
        </w:rPr>
        <w:t xml:space="preserve">προϋπολογισμό </w:t>
      </w:r>
      <w:r>
        <w:rPr>
          <w:rFonts w:eastAsia="Times New Roman" w:cs="Times New Roman"/>
          <w:szCs w:val="24"/>
        </w:rPr>
        <w:t>της δικής μας Κυβέρνησης και τον τρίτο που θα εκτελεστεί, γιατί, βλέπετε, επ</w:t>
      </w:r>
      <w:r>
        <w:rPr>
          <w:rFonts w:eastAsia="Times New Roman" w:cs="Times New Roman"/>
          <w:szCs w:val="24"/>
        </w:rPr>
        <w:t>ί των ημερών του διαπλεκόμενου και φαύλου καθεστώτος το βασικό χαρακτηριστικό των προϋπολογισμών ήταν ότι άλλα γράφονταν, άλλα σχεδιάζονταν και άλλα γίνονταν. Αυτές οι φαύλες κυβερνήσεις το έκαναν αυτό όχι γιατί αστοχούσαν σε επίπεδο σχεδιασμού σε σχέση με</w:t>
      </w:r>
      <w:r>
        <w:rPr>
          <w:rFonts w:eastAsia="Times New Roman" w:cs="Times New Roman"/>
          <w:szCs w:val="24"/>
        </w:rPr>
        <w:t xml:space="preserve"> το αποτέλεσμα, αλλά γιατί έπρεπε ανάμεσα στους σχεδιασμούς τους και στην εκτέλεση να παρεμβληθούν πελατειακές εξυπηρετήσεις. </w:t>
      </w:r>
    </w:p>
    <w:p w14:paraId="1C8C41A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Πρώτα απ’ όλα έπρεπε να εξυπηρετηθούν οι «μπράβοι και οι κονδυλοφόροι» που «τάιζαν» τον λαό ότι όλα βαίνουν καλώς, όπως λέει ο πο</w:t>
      </w:r>
      <w:r>
        <w:rPr>
          <w:rFonts w:eastAsia="Times New Roman" w:cs="Times New Roman"/>
          <w:szCs w:val="24"/>
        </w:rPr>
        <w:t xml:space="preserve">ιητής μας, ο Μανώλης Ρασούλης. Έπρεπε να εξυπηρετηθούν οι δήθεν επιχειρηματίες, αυτοί που δεν έβαλαν ούτε ένα ευρώ από την τσέπη τους και με ξένα κόλλυβα πήγαιναν τα κέρδη στις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xml:space="preserve"> και τις ζημίες στον ελληνικό λαό. Κι έπρεπε, βέβαια, να μπει σε ομηρί</w:t>
      </w:r>
      <w:r>
        <w:rPr>
          <w:rFonts w:eastAsia="Times New Roman" w:cs="Times New Roman"/>
          <w:szCs w:val="24"/>
        </w:rPr>
        <w:t>α ο ελληνικός λαός. Τριάντα και σαράντα χρόνια έκαναν τα πολεοδομικά σχέδια, με αποτέλεσμα ο κόσμος, ειδικά οι κατατρεγμένοι και οι φτωχοί, οι πολίτες ενός κατώτερου θεού στη Μάνδρα, να χτίζουν σε αυθαίρετα, σε μπαζωμένα ρέματα -όπου έχτιζε βέβαια και η πο</w:t>
      </w:r>
      <w:r>
        <w:rPr>
          <w:rFonts w:eastAsia="Times New Roman" w:cs="Times New Roman"/>
          <w:szCs w:val="24"/>
        </w:rPr>
        <w:t xml:space="preserve">λιτεία- και να νιώθουν διαρκώς όμηροι του κάθε δημάρχου. Ένιωθαν όμηροι για να βρει δουλειά το παιδί τους, γιατί </w:t>
      </w:r>
      <w:r>
        <w:rPr>
          <w:rFonts w:eastAsia="Times New Roman" w:cs="Times New Roman"/>
          <w:szCs w:val="24"/>
        </w:rPr>
        <w:lastRenderedPageBreak/>
        <w:t>έπρεπε να μεσολαβήσει κάποιος Υπουργός, ο οποίος να έχει το θράσος μετά να λέει «</w:t>
      </w:r>
      <w:r>
        <w:rPr>
          <w:rFonts w:eastAsia="Times New Roman" w:cs="Times New Roman"/>
          <w:szCs w:val="24"/>
        </w:rPr>
        <w:t xml:space="preserve">μαζί </w:t>
      </w:r>
      <w:r>
        <w:rPr>
          <w:rFonts w:eastAsia="Times New Roman" w:cs="Times New Roman"/>
          <w:szCs w:val="24"/>
        </w:rPr>
        <w:t xml:space="preserve">τα φάγαμε», διότι αυτή ήταν η ομηρία. </w:t>
      </w:r>
    </w:p>
    <w:p w14:paraId="1C8C41A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Για να «ταΐζονται»</w:t>
      </w:r>
      <w:r>
        <w:rPr>
          <w:rFonts w:eastAsia="Times New Roman" w:cs="Times New Roman"/>
          <w:szCs w:val="24"/>
        </w:rPr>
        <w:t>, λοιπόν, όλα αυτά τα αντιπαραγωγικά, οι προϋπολογισμοί δεν έβγαιναν ποτέ. Θα αναρωτηθεί κάποιος «</w:t>
      </w:r>
      <w:r>
        <w:rPr>
          <w:rFonts w:eastAsia="Times New Roman" w:cs="Times New Roman"/>
          <w:szCs w:val="24"/>
        </w:rPr>
        <w:t xml:space="preserve">αφού </w:t>
      </w:r>
      <w:r>
        <w:rPr>
          <w:rFonts w:eastAsia="Times New Roman" w:cs="Times New Roman"/>
          <w:szCs w:val="24"/>
        </w:rPr>
        <w:t xml:space="preserve">δεν έβγαιναν ποτέ, πώς λειτουργούσε η Ελλάδα;». Μα, ήταν απλό το </w:t>
      </w:r>
      <w:r>
        <w:rPr>
          <w:rFonts w:eastAsia="Times New Roman" w:cs="Times New Roman"/>
          <w:szCs w:val="24"/>
        </w:rPr>
        <w:t xml:space="preserve">πως </w:t>
      </w:r>
      <w:r>
        <w:rPr>
          <w:rFonts w:eastAsia="Times New Roman" w:cs="Times New Roman"/>
          <w:szCs w:val="24"/>
        </w:rPr>
        <w:t>λειτουργούσε. Λειτουργούσε τρώγοντας τις σάρκες της.</w:t>
      </w:r>
    </w:p>
    <w:p w14:paraId="1C8C41A2"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Πρώτα απ’ όλα φαγώθηκαν τα λεφτ</w:t>
      </w:r>
      <w:r>
        <w:rPr>
          <w:rFonts w:eastAsia="Times New Roman" w:cs="Times New Roman"/>
          <w:szCs w:val="24"/>
        </w:rPr>
        <w:t>ά, τα αποθεματικά όλων των ταμείων</w:t>
      </w:r>
      <w:r>
        <w:rPr>
          <w:rFonts w:eastAsia="Times New Roman" w:cs="Times New Roman"/>
          <w:szCs w:val="24"/>
        </w:rPr>
        <w:t>,</w:t>
      </w:r>
      <w:r>
        <w:rPr>
          <w:rFonts w:eastAsia="Times New Roman" w:cs="Times New Roman"/>
          <w:szCs w:val="24"/>
        </w:rPr>
        <w:t xml:space="preserve"> από το 1951 και μετά</w:t>
      </w:r>
      <w:r>
        <w:rPr>
          <w:rFonts w:eastAsia="Times New Roman" w:cs="Times New Roman"/>
          <w:szCs w:val="24"/>
        </w:rPr>
        <w:t>,</w:t>
      </w:r>
      <w:r>
        <w:rPr>
          <w:rFonts w:eastAsia="Times New Roman" w:cs="Times New Roman"/>
          <w:szCs w:val="24"/>
        </w:rPr>
        <w:t xml:space="preserve"> που μπήκαν στην Τράπεζα της Ελλάδος. Τα ξέρετε, τα ξέρουμε. Μην τα επαναλαμβάνουμε. Μιλάμε για ασφαλιστικό, χωρίς αποθεματικό. Διότι ο βασικότερος πυλώνας ενός ασφαλιστικού είναι τα αποθεματικά και </w:t>
      </w:r>
      <w:r>
        <w:rPr>
          <w:rFonts w:eastAsia="Times New Roman" w:cs="Times New Roman"/>
          <w:szCs w:val="24"/>
        </w:rPr>
        <w:t>οι τόκοι τους φυσικά. Αν χαθούν, τι συζητάμε.</w:t>
      </w:r>
    </w:p>
    <w:p w14:paraId="1C8C41A3"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Ύστερα, βέβαια, κατασπαταλήθηκε με εγκληματικό τρόπο το περιβάλλον. Το πιο πολύτιμο περιουσιακό στοιχείο αυτής της χώρας, το μοναδικό περιβάλλον, κατασπαταλήθηκε, πάνω σε ένα μύθευμα της δήθεν ανάπτυξης. </w:t>
      </w:r>
    </w:p>
    <w:p w14:paraId="1C8C41A4"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οι Οικολόγοι Πράσινοι</w:t>
      </w:r>
      <w:r>
        <w:rPr>
          <w:rFonts w:eastAsia="Times New Roman" w:cs="Times New Roman"/>
          <w:szCs w:val="24"/>
        </w:rPr>
        <w:t>,</w:t>
      </w:r>
      <w:r>
        <w:rPr>
          <w:rFonts w:eastAsia="Times New Roman" w:cs="Times New Roman"/>
          <w:szCs w:val="24"/>
        </w:rPr>
        <w:t xml:space="preserve"> ανέκαθεν λέγαμε ότι αυτή η ανάπτυξη που σκοτώνει το περιβάλλον είναι ανάπτυξη της αρπαχτής. Δυστυχώς, δικαιωθήκαμε το 2009, γιατί μέχρι τότε υπήρχε το παραμύθι «περιβάλλον ή ανάπτυξη».</w:t>
      </w:r>
    </w:p>
    <w:p w14:paraId="1C8C41A5"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Μετά κατασπαταλήθηκαν και οι ευρωπαϊκοί πόροι,</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μοιράστηκαν με «κατάλληλο» τρόπο, όπως θα πω αμέσως μετά. </w:t>
      </w:r>
    </w:p>
    <w:p w14:paraId="1C8C41A6"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Αφού τελείωσαν όλα αυτά και δεν έφταναν βέβαια για το αδηφάγο, παρασιτικό αυτό συνονθύλευμα δήθεν εξουσίας, άρχισε φυσικά μετά να εκτινάσσεται και ο δανεισμός και ο δημόσιος και φυσικά </w:t>
      </w:r>
      <w:r>
        <w:rPr>
          <w:rFonts w:eastAsia="Times New Roman" w:cs="Times New Roman"/>
          <w:szCs w:val="24"/>
        </w:rPr>
        <w:lastRenderedPageBreak/>
        <w:t>τ</w:t>
      </w:r>
      <w:r>
        <w:rPr>
          <w:rFonts w:eastAsia="Times New Roman" w:cs="Times New Roman"/>
          <w:szCs w:val="24"/>
        </w:rPr>
        <w:t>ου κόσμου με τα εορτοδάνεια -τα γνωρίζετε- και με άλλες τέτοιες αντιπαραγωγικές και καταναλωτικές συνήθειες που «κοίμιζαν» ότι δήθεν η Ελλάδα βγαίνει από την κρίση και έχει ΑΕΠ. Όμως, τι ΑΕΠ; Και από πού ΑΕΠ;</w:t>
      </w:r>
    </w:p>
    <w:p w14:paraId="1C8C41A7"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Επιτρέψτε μου τώρα να φέρω δύο παραδείγματα από</w:t>
      </w:r>
      <w:r>
        <w:rPr>
          <w:rFonts w:eastAsia="Times New Roman" w:cs="Times New Roman"/>
          <w:szCs w:val="24"/>
        </w:rPr>
        <w:t xml:space="preserve"> τη δική μου αρμοδιότητα. Τις τελευταίες πενταετίες, σε κάθε πενταετές πρόγραμμα μπαίνουν στην Ελλάδα περίπου 20 δισεκατομμύρια στον αγροτικό τομέα. Ειδικότερα την πενταετία 2004 με 2009  -θα αναφέρω ειδικά αυτήν όχι γιατί έχω κάτι με αυτούς τους ανθρώπους</w:t>
      </w:r>
      <w:r>
        <w:rPr>
          <w:rFonts w:eastAsia="Times New Roman" w:cs="Times New Roman"/>
          <w:szCs w:val="24"/>
        </w:rPr>
        <w:t xml:space="preserve">, αλλά διότι είναι πριν την κρίση- μπήκαν 20 δισεκατομμύρια περίπου. Αν δείτε το ΑΕΠ το αγροτικό αυτά τα χρόνια, θα διαπιστώσετε ότι έπεσε κατά 22%, από τα 10 περίπου δισεκατομμύρια στα 7 δισεκατομμύρια. Σημειώθηκε 22% απώλεια του ΑΕΠ. </w:t>
      </w:r>
    </w:p>
    <w:p w14:paraId="1C8C41A8"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Και ρωτάω πολύ απλά</w:t>
      </w:r>
      <w:r>
        <w:rPr>
          <w:rFonts w:eastAsia="Times New Roman" w:cs="Times New Roman"/>
          <w:szCs w:val="24"/>
        </w:rPr>
        <w:t xml:space="preserve"> κάθε λογικό άνθρωπο: Πώς είναι δυνατόν σε έναν τομέα να πέφτουν 20 δισεκατομμύρια και να χάνονται τα άλλα 7 με 8 δισεκατομμύρια από μείωση του ΑΕΠ; Τι έγιναν αυτά τα λεφτά; Γιατί έφευγε ο κόσμος από το αγροτικό επάγγελμα με τόσο μεγάλη εισροή κεφαλαίων; </w:t>
      </w:r>
    </w:p>
    <w:p w14:paraId="1C8C41A9"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Θα αναφέρω και ένα δεύτερο παράδειγμα. Να θυμηθούμε τα πρόστιμα που πλήρωνε η Ελλάδα επειδή τα λεφτά των αγροτικών πόρων πήγαιναν είτε τσαπατσούλικα είτε πελατειακά, με αποτέλεσμα να έχουμε δισεκατομμύρια πρόστιμα μετά; Ενώ επί των ημερών μας ούτε 1 ευρώ δ</w:t>
      </w:r>
      <w:r>
        <w:rPr>
          <w:rFonts w:eastAsia="Times New Roman" w:cs="Times New Roman"/>
          <w:szCs w:val="24"/>
        </w:rPr>
        <w:t>εν έχει χαθεί, ούτε 1 ευρώ πρόστιμο δεν έχουμε φάει.</w:t>
      </w:r>
    </w:p>
    <w:p w14:paraId="1C8C41AA"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Άρα, εδώ μπορούμε να πούμε ότι υπάρχουν δύο βασικές διαφορές ανάμεσα στον </w:t>
      </w:r>
      <w:r>
        <w:rPr>
          <w:rFonts w:eastAsia="Times New Roman" w:cs="Times New Roman"/>
          <w:szCs w:val="24"/>
        </w:rPr>
        <w:t xml:space="preserve">προϋπολογισμό </w:t>
      </w:r>
      <w:r>
        <w:rPr>
          <w:rFonts w:eastAsia="Times New Roman" w:cs="Times New Roman"/>
          <w:szCs w:val="24"/>
        </w:rPr>
        <w:t>τον δικό μας, τους προϋπολογισμούς γενικά τους δικούς μας, που γι’ αυτό βγαίνουν, και τους προϋπολογισμούς του προη</w:t>
      </w:r>
      <w:r>
        <w:rPr>
          <w:rFonts w:eastAsia="Times New Roman" w:cs="Times New Roman"/>
          <w:szCs w:val="24"/>
        </w:rPr>
        <w:t>γούμενου φαύλου καθεστώτος.</w:t>
      </w:r>
    </w:p>
    <w:p w14:paraId="1C8C41AB"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πρώτο είναι ότι νοικοκυρέψαμε τα οικονομικά μας και γι’ αυτό μπορούμε και τους υλοποιούμε. Και γι’ αυτό τα επίπεδα των επιτοκίων έφτασαν στα </w:t>
      </w:r>
      <w:r>
        <w:rPr>
          <w:rFonts w:eastAsia="Times New Roman"/>
          <w:bCs/>
        </w:rPr>
        <w:t xml:space="preserve">προ </w:t>
      </w:r>
      <w:r>
        <w:rPr>
          <w:rFonts w:eastAsia="Times New Roman" w:cs="Times New Roman"/>
          <w:szCs w:val="24"/>
        </w:rPr>
        <w:t>του 2006 επίπεδα. Γιατί αυτό καταδεικνύει την εμπιστοσύνη που δείχνει ο άλλος ο οποίος θα αγοράσει το ελληνικό ομόλογο. Και αυτό είναι ο υπέρτατος κριτής. Δεν έχει να κάνει ούτε με το τι λέει ο Πρωθυπουργός ούτε με το τι λέει ο Αρχηγός της Αξιωματικής Αντι</w:t>
      </w:r>
      <w:r>
        <w:rPr>
          <w:rFonts w:eastAsia="Times New Roman" w:cs="Times New Roman"/>
          <w:szCs w:val="24"/>
        </w:rPr>
        <w:t>πολίτευσης ούτε κάθε άλλος εκπρόσωπος εδώ. Εκεί είναι αδιάψευστο. Το επιτόκιο δείχνει πού βρίσκεται η ελληνική οικονομία, τουλάχιστον έτσι το βλέπουν οι ξένοι.</w:t>
      </w:r>
    </w:p>
    <w:p w14:paraId="1C8C41AC"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Υπάρχει, όμως, και ένα δεύτερο, σημαντικότερο, το εάν αυτό γίνεται με το να κρατάμε την Ελλάδα ό</w:t>
      </w:r>
      <w:r>
        <w:rPr>
          <w:rFonts w:eastAsia="Times New Roman" w:cs="Times New Roman"/>
          <w:szCs w:val="24"/>
        </w:rPr>
        <w:t xml:space="preserve">ρθια. Και εδώ χαίρομαι που ο προηγούμενος ομιλητής μίλησε για την ανεργία, γιατί εγώ δεν θα μιλήσω για την ανεργία. Θα μιλήσω για την απασχόληση. Γιατί ακούμε συνέχεια αυτό το παραμύθι ότι η ανεργία, λέει, οφείλεται συνεχώς στο ότι φεύγει ο κόσμος έξω και </w:t>
      </w:r>
      <w:r>
        <w:rPr>
          <w:rFonts w:eastAsia="Times New Roman" w:cs="Times New Roman"/>
          <w:szCs w:val="24"/>
        </w:rPr>
        <w:t xml:space="preserve">ότι οι δουλειές  είναι μερικής απασχόλησης των 400 ευρώ. </w:t>
      </w:r>
    </w:p>
    <w:p w14:paraId="1C8C41AD"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Πρώτα πρέπει να μιλήσουμε για το συνολικό ανθρώπινο δυναμικό. Η Ελλάδα το 2009 είχε συνολικό ανθρώπινο δυναμικό 5.125.000 ανθρώπους, πριν την κρίση. Τον Ιούνιο του 2012 το συνολικό εργατικό δυναμικό</w:t>
      </w:r>
      <w:r>
        <w:rPr>
          <w:rFonts w:eastAsia="Times New Roman" w:cs="Times New Roman"/>
          <w:szCs w:val="24"/>
        </w:rPr>
        <w:t xml:space="preserve"> -όταν λέμε εργατικό, εννοούμε μαζί με αυτούς που δεν εργάζονται, με αυτούς που είναι εισοδηματίες, οι πάντες όλοι, αυτοί που δεν ενδιαφέρονται για δουλειά, αυτοί που </w:t>
      </w:r>
      <w:r>
        <w:rPr>
          <w:rFonts w:eastAsia="Times New Roman" w:cs="Times New Roman"/>
          <w:szCs w:val="24"/>
        </w:rPr>
        <w:lastRenderedPageBreak/>
        <w:t>δεν θέλουν, όλο το συνολικό ανθρώπινο δυναμικό- είχε πέσει στα 5 εκατομμύρια. Δηλαδή είχα</w:t>
      </w:r>
      <w:r>
        <w:rPr>
          <w:rFonts w:eastAsia="Times New Roman" w:cs="Times New Roman"/>
          <w:szCs w:val="24"/>
        </w:rPr>
        <w:t>ν φύγει από τη χώρα 125.000 άνθρωποι. Από τότε που ξεκίνησε η κρίση μέχρι τον Ιούνιο του 2012 έφυγαν 125.000 άνθρωποι. Μέχρι τον Δεκέμβρη του 2014 είχαν φύγει άλλες 84.000 άνθρωποι και το ανθρώπινο δυναμικό της χώρας έπεσε στα 4.016.000 ανθρώπους. Χάσαμε 2</w:t>
      </w:r>
      <w:r>
        <w:rPr>
          <w:rFonts w:eastAsia="Times New Roman" w:cs="Times New Roman"/>
          <w:szCs w:val="24"/>
        </w:rPr>
        <w:t>00.000 ανθρώπους από τους συνανθρώπους γύρω μας. Έφυγαν 200.000 άνθρωποι.</w:t>
      </w:r>
    </w:p>
    <w:p w14:paraId="1C8C41A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Αναπληρωτή Υπουργού)</w:t>
      </w:r>
    </w:p>
    <w:p w14:paraId="1C8C41A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Ένα λεπτό θέλω μόνο, κύριε Πρόεδρε.</w:t>
      </w:r>
    </w:p>
    <w:p w14:paraId="1C8C41B0"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Αντίθετα, στα χρόνια μας αυτό όχι μ</w:t>
      </w:r>
      <w:r>
        <w:rPr>
          <w:rFonts w:eastAsia="Times New Roman" w:cs="Times New Roman"/>
          <w:szCs w:val="24"/>
        </w:rPr>
        <w:t xml:space="preserve">όνο ανακόπηκε, αλλά είχαμε και 20.000 ανθρώπους και έτσι έφτασε στα 4.936.000 το ανθρώπινο δυναμικό στην Ελλάδα. Δηλαδή αναστράφηκε. Και έχουν </w:t>
      </w:r>
      <w:r>
        <w:rPr>
          <w:rFonts w:eastAsia="Times New Roman" w:cs="Times New Roman"/>
          <w:szCs w:val="24"/>
        </w:rPr>
        <w:lastRenderedPageBreak/>
        <w:t xml:space="preserve">το θράσος εδώ πέρα, οι άνθρωποι που έκαναν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να μας κατηγορούν γι’ αυτό, εμάς που το ανακόψαμε. Αυτά</w:t>
      </w:r>
      <w:r>
        <w:rPr>
          <w:rFonts w:eastAsia="Times New Roman" w:cs="Times New Roman"/>
          <w:szCs w:val="24"/>
        </w:rPr>
        <w:t xml:space="preserve"> είναι τα νούμερα της ΕΛΣΤΑΤ.</w:t>
      </w:r>
    </w:p>
    <w:p w14:paraId="1C8C41B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πάμε τώρα στην πλήρη απασχόληση. Δεν θα μιλήσω για την μερική απασχόληση, μόνο για την πλήρη. Ήταν 4.374.000 πλήρως απασχολούμενοι πριν την κρίση, πριν το 2009. Το 2014 ήταν 3.278.000. Χάθηκαν 1.100.000 θέσεις πλήρους απασ</w:t>
      </w:r>
      <w:r>
        <w:rPr>
          <w:rFonts w:eastAsia="Times New Roman" w:cs="Times New Roman"/>
          <w:szCs w:val="24"/>
        </w:rPr>
        <w:t xml:space="preserve">χόλησης -πλήρους, το τονίζω-, αφήστε την ελαστική εργασία, αφήστε την εποχιακή. Και από αυτούς οι 267.000 χάθηκαν στα χρόνια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Έχασαν 267.000 άνθρωποι την πλήρη απασχόληση στα χρόνια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p>
    <w:p w14:paraId="1C8C41B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δικές μας ημέρες από το 2015 μέχρι τον Ιούνιο του 2017 είχαμε 241.000 νέες θέσεις πλήρους απασχόλησης -το τονίζω-, ξεχάστε την μερική απασχόληση, και άλλες 51.100, όπως φαίνεται στο τελευταίο δελτίο της ΕΛΣΤΑΤ πριν από τρεις ημέρες που βγήκε το τρίτο </w:t>
      </w:r>
      <w:r>
        <w:rPr>
          <w:rFonts w:eastAsia="Times New Roman" w:cs="Times New Roman"/>
          <w:szCs w:val="24"/>
        </w:rPr>
        <w:t xml:space="preserve">τρίμηνο. </w:t>
      </w:r>
    </w:p>
    <w:p w14:paraId="1C8C41B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Και μη μου πείτε ότι είναι ο τουρισμός, διότι οι άνθρωποι του τουρισμού προσλαμβάνονται την άνοιξη. Πού βρήκαν αυτοί οι άνθρωποι δουλειά; Είναι πολύ απλό. Ο βιομηχανικός δείκτης έπεφτε 4,5% ετησίως όλα τα χρόνια μέχρι και το 2014. Επί των ημερών </w:t>
      </w:r>
      <w:r>
        <w:rPr>
          <w:rFonts w:eastAsia="Times New Roman" w:cs="Times New Roman"/>
          <w:szCs w:val="24"/>
        </w:rPr>
        <w:t xml:space="preserve">μας είχαμε 1% αύξηση το 2015, 2,5% το 2016 και 5,6% μέχρι τον Αύγουστο του 2017. Όλα είναι στοιχεία της ΕΛΣΤΑΤ. Διαβάστε τα. </w:t>
      </w:r>
      <w:r>
        <w:rPr>
          <w:rFonts w:eastAsia="Times New Roman" w:cs="Times New Roman"/>
          <w:szCs w:val="24"/>
        </w:rPr>
        <w:lastRenderedPageBreak/>
        <w:t>Ο δείκτης βιομηχανικής παραγωγής, η αγροτική παραγωγή, ανέβηκε σε μία τριετία 3,7%. Εκεί βρήκαν δουλειά αυτοί οι άνθρωποι, δεν βρήκ</w:t>
      </w:r>
      <w:r>
        <w:rPr>
          <w:rFonts w:eastAsia="Times New Roman" w:cs="Times New Roman"/>
          <w:szCs w:val="24"/>
        </w:rPr>
        <w:t>αν στην κατανάλωση.</w:t>
      </w:r>
    </w:p>
    <w:p w14:paraId="1C8C41B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Και θα τελειώσω με ένα μόνο παράδειγμα για το τι σημαίνει μεταρρύθμιση, από τα διαχειριστικά σχέδια βοσκήσιμων γαιών. Είναι αυτά που δεν γράφει ο Τύπος. Τα διαχειριστικά σχέδια βοσκήσιμων γαιών, ένα όνειρο δεκαετιών, σημαίνει πολύ απλά </w:t>
      </w:r>
      <w:r>
        <w:rPr>
          <w:rFonts w:eastAsia="Times New Roman" w:cs="Times New Roman"/>
          <w:szCs w:val="24"/>
        </w:rPr>
        <w:t>ότι ενώ αυτά τα βουνά τάιζαν τριπλάσια και τετραπλάσια ζώα πριν από λίγες δεκαετίες, σήμερα εισάγουμε ζωοτροφές. Και το 70% του κόστους για τους κτηνοτρόφους μας είναι οι ζωοτροφές. Εμείς μπορούμε να έχουμε ζωοτροφές. Και τι άλλο; Εάν έχουμε τα διαχειριστι</w:t>
      </w:r>
      <w:r>
        <w:rPr>
          <w:rFonts w:eastAsia="Times New Roman" w:cs="Times New Roman"/>
          <w:szCs w:val="24"/>
        </w:rPr>
        <w:t xml:space="preserve">κά, θα έχουμε πολλαπλάσιες εκτάσεις να επιδοτούνται από την Ευρωπαϊκή Ένωση. </w:t>
      </w:r>
    </w:p>
    <w:p w14:paraId="1C8C41B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Άρα, αυτή είναι η ριζική μας διαφορά, κυρίες και κύριοι. Επί των ημερών σας, στην Ελλάδα της αρπαχτής κυριαρχούσαν τα τσιμπούρια. Στην Ελλάδα που οικοδομούμε εμείς, θα κυριαρχήσο</w:t>
      </w:r>
      <w:r>
        <w:rPr>
          <w:rFonts w:eastAsia="Times New Roman" w:cs="Times New Roman"/>
          <w:szCs w:val="24"/>
        </w:rPr>
        <w:t xml:space="preserve">υν οι μέλισσες. Ούτε ένα ευρώ, κυρίες και κύριοι, στον παρασιτισμό! Αυτή είναι η διαφορά μας και γι’ αυτό βγαίνουν οι προϋπολογισμοί μας. </w:t>
      </w:r>
    </w:p>
    <w:p w14:paraId="1C8C41B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ευχαριστώ.</w:t>
      </w:r>
    </w:p>
    <w:p w14:paraId="1C8C41B7"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C8C41B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πα</w:t>
      </w:r>
      <w:r>
        <w:rPr>
          <w:rFonts w:eastAsia="Times New Roman" w:cs="Times New Roman"/>
          <w:szCs w:val="24"/>
        </w:rPr>
        <w:t xml:space="preserve">ίρνει τώρα ο δεύτερος κατά σειρά Υπουργός και μετά θα ακολουθήσουν πέντε συνάδελφοι. </w:t>
      </w:r>
    </w:p>
    <w:p w14:paraId="1C8C41B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Ο Υπουργός Παιδείας, Έρευνας και Θρησκευμάτων κ. Γαβρόγλου έχει τον λόγο για δέκα λεπτά.</w:t>
      </w:r>
    </w:p>
    <w:p w14:paraId="1C8C41B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w:t>
      </w:r>
      <w:r>
        <w:rPr>
          <w:rFonts w:eastAsia="Times New Roman" w:cs="Times New Roman"/>
          <w:szCs w:val="24"/>
        </w:rPr>
        <w:t>κύριε Πρόεδρε.</w:t>
      </w:r>
    </w:p>
    <w:p w14:paraId="1C8C41B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Θα προσπαθήσω να παρουσιάσω το συνολικό σχέδιο της εκπαιδευτικής μας μεταρρύθμισης, το οποίο είναι ρεαλιστικό και με συγκεκριμένη προοπτική, ακριβώς επειδή για δεύτερη συνεχή χρονιά, μετά από πολλά χρόνια, αυξάνονται οι δημόσιες δαπάνες για </w:t>
      </w:r>
      <w:r>
        <w:rPr>
          <w:rFonts w:eastAsia="Times New Roman" w:cs="Times New Roman"/>
          <w:szCs w:val="24"/>
        </w:rPr>
        <w:t>την εκπαίδευση. Φέτος είναι 3,6% σε σχέση με πέρυσι. Πέρυσι ήταν 5,4% σε σχέση με πρόπερσι, δηλαδή έχουμε δύο χρονιές συνεχών αυξήσεων. Όπως είπα, είναι για πρώτη φορά από το 2011 και αυτό μας δίνει τη βεβαιότητα ότι μπορούμε πια αυτά που προγραμματίζαμε γ</w:t>
      </w:r>
      <w:r>
        <w:rPr>
          <w:rFonts w:eastAsia="Times New Roman" w:cs="Times New Roman"/>
          <w:szCs w:val="24"/>
        </w:rPr>
        <w:t xml:space="preserve">ια την εκπαιδευτική μεταρρύθμιση να  τα υλοποιήσουμε. Και </w:t>
      </w:r>
      <w:r>
        <w:rPr>
          <w:rFonts w:eastAsia="Times New Roman" w:cs="Times New Roman"/>
          <w:szCs w:val="24"/>
        </w:rPr>
        <w:lastRenderedPageBreak/>
        <w:t>τα προγραμματίζαμε γνωρίζοντας αυτή την πορεία της ελληνικής οικονομίας.</w:t>
      </w:r>
    </w:p>
    <w:p w14:paraId="1C8C41B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Σε αυτούς τους αριθμούς προφανώς δεν συμπεριλαμβάνεται το εθνικό σκέλος του Προγράμματος Δημοσίων Επενδύσεων και δεν συμπεριλ</w:t>
      </w:r>
      <w:r>
        <w:rPr>
          <w:rFonts w:eastAsia="Times New Roman" w:cs="Times New Roman"/>
          <w:szCs w:val="24"/>
        </w:rPr>
        <w:t>αμβάνονται και διάφορα άλλα κονδύλια για τα οποία υπάρχει δέσμευση να προστεθούν για να υλοποιηθούν οι πρωτοβουλίες μας για την εκπαίδευση.</w:t>
      </w:r>
    </w:p>
    <w:p w14:paraId="1C8C41B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Από του χρόνου, λοιπόν, από τον Σεπτέμβριο του 2018, αρχίζουμε να πραγματοποιούμε το σχέδιό μας για την υποχρεωτική </w:t>
      </w:r>
      <w:r>
        <w:rPr>
          <w:rFonts w:eastAsia="Times New Roman" w:cs="Times New Roman"/>
          <w:szCs w:val="24"/>
        </w:rPr>
        <w:t>δεκατετράχρονη εκπαίδευση. Αυτό σημαίνει υποχρεωτική προσχολική δίχρονη εκπαίδευση, δύο χρόνια δηλαδή νηπιαγωγείο, όπου την ευθύνη θα την έχουν οι νηπιαγωγοί, σε διακόσιους πέντε δήμους από τους τριακόσιους σαράντα πέντε</w:t>
      </w:r>
      <w:r>
        <w:rPr>
          <w:rFonts w:eastAsia="Times New Roman" w:cs="Times New Roman"/>
          <w:szCs w:val="24"/>
        </w:rPr>
        <w:t>.</w:t>
      </w:r>
    </w:p>
    <w:p w14:paraId="1C8C41B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Όλα αυτά είναι ένα μεταρρυθμιστικό</w:t>
      </w:r>
      <w:r>
        <w:rPr>
          <w:rFonts w:eastAsia="Times New Roman" w:cs="Times New Roman"/>
          <w:szCs w:val="24"/>
        </w:rPr>
        <w:t xml:space="preserve"> σχέδιο σε βάθος τριετίας. Η αρχή του ήδη </w:t>
      </w:r>
      <w:r>
        <w:rPr>
          <w:rFonts w:eastAsia="Times New Roman" w:cs="Times New Roman"/>
          <w:szCs w:val="24"/>
        </w:rPr>
        <w:t xml:space="preserve">ξεκίνησε </w:t>
      </w:r>
      <w:r>
        <w:rPr>
          <w:rFonts w:eastAsia="Times New Roman" w:cs="Times New Roman"/>
          <w:szCs w:val="24"/>
        </w:rPr>
        <w:t xml:space="preserve">να υλοποιείται και θα συνεχιστεί από τον Σεπτέμβριο. Υποχρεωτική, λοιπόν, δίχρονη προσχολική εκπαίδευση στους διακόσιους πενήντα δήμους από τους τριακόσιους σαράντα πέντε και σε βάθος τριετίας σε όλους. </w:t>
      </w:r>
    </w:p>
    <w:p w14:paraId="1C8C41B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εύτερον, μια μεγάλη προσπάθεια που άρχισε, συνεχίστηκε από εμάς και θα συνεχιστεί, είναι η πλήρης αναβάθμιση των ολοήμερων σχολείων. Ξέρετε ότι φέτος επεκτείναμε τα ολοήμερα σχολεία και σε όλα τα ολιγοθέσια σχολεία. Πρέπει να πείσουμε την κοινωνία ότι τα ο</w:t>
      </w:r>
      <w:r>
        <w:rPr>
          <w:rFonts w:eastAsia="Times New Roman" w:cs="Times New Roman"/>
          <w:szCs w:val="24"/>
        </w:rPr>
        <w:t>λοήμερα σχολεία είναι ένας θεσμός που μόνο καλός είναι για τα παιδιά. Δεν είναι ένα «παρκάρισμα» των παιδιών. Θέλει προφανώς πρόσθετο προσωπικό, θέλει προφανώς πρόσθετη οι</w:t>
      </w:r>
      <w:r>
        <w:rPr>
          <w:rFonts w:eastAsia="Times New Roman" w:cs="Times New Roman"/>
          <w:szCs w:val="24"/>
        </w:rPr>
        <w:lastRenderedPageBreak/>
        <w:t>κονομική ενίσχυση, αλλά τα τελευταία πάλι δύο χρόνια οι συγκεκριμένες πρωτοβουλίες πο</w:t>
      </w:r>
      <w:r>
        <w:rPr>
          <w:rFonts w:eastAsia="Times New Roman" w:cs="Times New Roman"/>
          <w:szCs w:val="24"/>
        </w:rPr>
        <w:t>υ έχουμε πάρει αποδεικνύουν, νομίζουμε, και στην ελληνική κοινωνία ότι τα ολοήμερα σχολεία είναι ένας θεσμός τον οποίο πρέπει να πάρουμε πολύ σοβαρά υπ</w:t>
      </w:r>
      <w:r>
        <w:rPr>
          <w:rFonts w:eastAsia="Times New Roman" w:cs="Times New Roman"/>
          <w:szCs w:val="24"/>
        </w:rPr>
        <w:t>’ όψιν</w:t>
      </w:r>
      <w:r>
        <w:rPr>
          <w:rFonts w:eastAsia="Times New Roman" w:cs="Times New Roman"/>
          <w:szCs w:val="24"/>
        </w:rPr>
        <w:t>.</w:t>
      </w:r>
    </w:p>
    <w:p w14:paraId="1C8C41C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Επίσης, προχωράμε </w:t>
      </w:r>
      <w:r>
        <w:rPr>
          <w:rFonts w:eastAsia="Times New Roman" w:cs="Times New Roman"/>
          <w:szCs w:val="24"/>
        </w:rPr>
        <w:t xml:space="preserve">σ’ </w:t>
      </w:r>
      <w:r>
        <w:rPr>
          <w:rFonts w:eastAsia="Times New Roman" w:cs="Times New Roman"/>
          <w:szCs w:val="24"/>
        </w:rPr>
        <w:t xml:space="preserve">αυτό που έχει σχολιαστεί αρκετά: Τουλάχιστον ένα σαββατοκύριακο, με απόφαση </w:t>
      </w:r>
      <w:r>
        <w:rPr>
          <w:rFonts w:eastAsia="Times New Roman" w:cs="Times New Roman"/>
          <w:szCs w:val="24"/>
        </w:rPr>
        <w:t xml:space="preserve">του συλλόγου διδασκόντων, η τσάντα να μένει στο σχολείο </w:t>
      </w:r>
      <w:r>
        <w:rPr>
          <w:rFonts w:eastAsia="Times New Roman" w:cs="Times New Roman"/>
          <w:szCs w:val="24"/>
        </w:rPr>
        <w:t xml:space="preserve">για τα </w:t>
      </w:r>
      <w:r>
        <w:rPr>
          <w:rFonts w:eastAsia="Times New Roman" w:cs="Times New Roman"/>
          <w:szCs w:val="24"/>
        </w:rPr>
        <w:t xml:space="preserve">παιδιά του δημοτικού. </w:t>
      </w:r>
    </w:p>
    <w:p w14:paraId="1C8C41C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συ</w:t>
      </w:r>
      <w:r>
        <w:rPr>
          <w:rFonts w:eastAsia="Times New Roman" w:cs="Times New Roman"/>
          <w:szCs w:val="24"/>
        </w:rPr>
        <w:t>γ</w:t>
      </w:r>
      <w:r>
        <w:rPr>
          <w:rFonts w:eastAsia="Times New Roman" w:cs="Times New Roman"/>
          <w:szCs w:val="24"/>
        </w:rPr>
        <w:t>γνώμη να σας διακόψω για δέκα δεύτερα, μιας και είστε στο Βήμα.</w:t>
      </w:r>
    </w:p>
    <w:p w14:paraId="1C8C41C2" w14:textId="77777777" w:rsidR="00AD7333" w:rsidRDefault="00CF083D">
      <w:pPr>
        <w:spacing w:line="600" w:lineRule="auto"/>
        <w:ind w:firstLine="720"/>
        <w:jc w:val="both"/>
        <w:rPr>
          <w:rFonts w:eastAsia="Times New Roman" w:cs="Times New Roman"/>
        </w:rPr>
      </w:pPr>
      <w:r>
        <w:rPr>
          <w:rFonts w:eastAsia="Times New Roman" w:cs="Times New Roman"/>
        </w:rPr>
        <w:t>Κυρίες και κύριοι συνάδελφοι, γίνεται γνωστό στο Σώμα ό</w:t>
      </w:r>
      <w:r>
        <w:rPr>
          <w:rFonts w:eastAsia="Times New Roman" w:cs="Times New Roman"/>
        </w:rPr>
        <w:t xml:space="preserve">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σαράντα τέσσερις </w:t>
      </w:r>
      <w:r>
        <w:rPr>
          <w:rFonts w:eastAsia="Times New Roman" w:cs="Times New Roman"/>
        </w:rPr>
        <w:lastRenderedPageBreak/>
        <w:t>μαθήτριες και μαθητές και πέντε συνοδοί εκπαιδευτικοί από το 2</w:t>
      </w:r>
      <w:r>
        <w:rPr>
          <w:rFonts w:eastAsia="Times New Roman" w:cs="Times New Roman"/>
          <w:vertAlign w:val="superscript"/>
        </w:rPr>
        <w:t>ο</w:t>
      </w:r>
      <w:r>
        <w:rPr>
          <w:rFonts w:eastAsia="Times New Roman" w:cs="Times New Roman"/>
        </w:rPr>
        <w:t xml:space="preserve"> Γε</w:t>
      </w:r>
      <w:r>
        <w:rPr>
          <w:rFonts w:eastAsia="Times New Roman" w:cs="Times New Roman"/>
        </w:rPr>
        <w:t xml:space="preserve">νικό Λύκειο Ελευσίνας. </w:t>
      </w:r>
    </w:p>
    <w:p w14:paraId="1C8C41C3" w14:textId="77777777" w:rsidR="00AD7333" w:rsidRDefault="00CF083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C8C41C4" w14:textId="77777777" w:rsidR="00AD7333" w:rsidRDefault="00CF083D">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1C8C41C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1C8C41C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Η τσάντα, λοιπόν, στο σχολείο σχολιάστηκε από ορισμένους με σκωπτικό τρόπο. Κάποιοι το κορόιδεψαν κιόλας. Είναι όλοι αυτοί οι οποίοι δεν ξέρουν τι τους γίνεται στην εκπαίδευση. Και το λέω πάρα πολύ επιθετικά. </w:t>
      </w:r>
    </w:p>
    <w:p w14:paraId="1C8C41C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να μένει η τσάντα στο σχολείο για τουλάχιστ</w:t>
      </w:r>
      <w:r>
        <w:rPr>
          <w:rFonts w:eastAsia="Times New Roman" w:cs="Times New Roman"/>
          <w:szCs w:val="24"/>
        </w:rPr>
        <w:t>ον ένα σαββατοκύριακο δεν έχει μόνο έναν συμβολικό χαρακτήρα. Λέει</w:t>
      </w:r>
      <w:r>
        <w:rPr>
          <w:rFonts w:eastAsia="Times New Roman" w:cs="Times New Roman"/>
          <w:szCs w:val="24"/>
        </w:rPr>
        <w:t>,</w:t>
      </w:r>
      <w:r>
        <w:rPr>
          <w:rFonts w:eastAsia="Times New Roman" w:cs="Times New Roman"/>
          <w:szCs w:val="24"/>
        </w:rPr>
        <w:t xml:space="preserve"> προς τις </w:t>
      </w:r>
      <w:r>
        <w:rPr>
          <w:rFonts w:eastAsia="Times New Roman" w:cs="Times New Roman"/>
          <w:szCs w:val="24"/>
        </w:rPr>
        <w:lastRenderedPageBreak/>
        <w:t>οικογένειες κυρίως</w:t>
      </w:r>
      <w:r>
        <w:rPr>
          <w:rFonts w:eastAsia="Times New Roman" w:cs="Times New Roman"/>
          <w:szCs w:val="24"/>
        </w:rPr>
        <w:t>,</w:t>
      </w:r>
      <w:r>
        <w:rPr>
          <w:rFonts w:eastAsia="Times New Roman" w:cs="Times New Roman"/>
          <w:szCs w:val="24"/>
        </w:rPr>
        <w:t xml:space="preserve"> ότι τα παιδιά μπορούν να κάνουν πολλά περισσότερα πράγματα το σαββατοκύριακο από το να διαβάζουν τα μαθήματα της Δευτέρας. Η ταύτιση του άγχους και κυρίως του </w:t>
      </w:r>
      <w:r>
        <w:rPr>
          <w:rFonts w:eastAsia="Times New Roman" w:cs="Times New Roman"/>
          <w:szCs w:val="24"/>
        </w:rPr>
        <w:t>άγχους της Δευτέρας</w:t>
      </w:r>
      <w:r>
        <w:rPr>
          <w:rFonts w:eastAsia="Times New Roman" w:cs="Times New Roman"/>
          <w:szCs w:val="24"/>
        </w:rPr>
        <w:t xml:space="preserve"> -</w:t>
      </w:r>
      <w:r>
        <w:rPr>
          <w:rFonts w:eastAsia="Times New Roman" w:cs="Times New Roman"/>
          <w:szCs w:val="24"/>
        </w:rPr>
        <w:t>που είμαι σίγουρος ότι και οι φίλες και οι φίλοι θα το έχουν πάρα πολύ</w:t>
      </w:r>
      <w:r>
        <w:rPr>
          <w:rFonts w:eastAsia="Times New Roman" w:cs="Times New Roman"/>
          <w:szCs w:val="24"/>
        </w:rPr>
        <w:t xml:space="preserve">- </w:t>
      </w:r>
      <w:r>
        <w:rPr>
          <w:rFonts w:eastAsia="Times New Roman" w:cs="Times New Roman"/>
          <w:szCs w:val="24"/>
        </w:rPr>
        <w:t xml:space="preserve">για το πώς προετοιμάζει την επόμενη εβδομάδα δεν μπορεί να είναι ταυτισμένο με τη μαθησιακή διαδικασία. Γι’ αυτό, λοιπόν, παίρνουμε και τέτοιου είδους μέτρα, ώστε </w:t>
      </w:r>
      <w:r>
        <w:rPr>
          <w:rFonts w:eastAsia="Times New Roman" w:cs="Times New Roman"/>
          <w:szCs w:val="24"/>
        </w:rPr>
        <w:t>να δώσουμε αυτό το μήνυμα και κυρίως να δώσουμε το μήνυμα ότι οι οικογένειες πρέπει να σκεφτούν πάνω στον ελεύθερο χρόνο των παιδιών, πάνω στο τι άλλα πράγματα μπορεί να γίνουν και όχι μόνο την αποκλειστική σχέση τους με τα μαθήματα.</w:t>
      </w:r>
    </w:p>
    <w:p w14:paraId="1C8C41C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Τέταρτον, ορθολογικοπο</w:t>
      </w:r>
      <w:r>
        <w:rPr>
          <w:rFonts w:eastAsia="Times New Roman" w:cs="Times New Roman"/>
          <w:szCs w:val="24"/>
        </w:rPr>
        <w:t xml:space="preserve">ίηση των προγραμμάτων σπουδών στο γυμνάσιο με την αλλαγή των βιβλίων. Σοβαρά προβλήματα στα </w:t>
      </w:r>
      <w:r>
        <w:rPr>
          <w:rFonts w:eastAsia="Times New Roman" w:cs="Times New Roman"/>
          <w:szCs w:val="24"/>
        </w:rPr>
        <w:lastRenderedPageBreak/>
        <w:t>βιβλία, πάλι αμαρτίες δεκαετιών. Προσπαθούμε από κοινού με το Ινστιτούτο Εκπαιδευτικής Πολιτικής να υπάρχει μια ορθολογικοποίηση και των προγραμμάτων και των βιβλίω</w:t>
      </w:r>
      <w:r>
        <w:rPr>
          <w:rFonts w:eastAsia="Times New Roman" w:cs="Times New Roman"/>
          <w:szCs w:val="24"/>
        </w:rPr>
        <w:t>ν. Και βεβαίως, όπως γνωρίζετε, είμαστε πολύ κοντά στο να ανακοινώσουμε πολύ συγκεκριμένες ρυθμίσεις.</w:t>
      </w:r>
    </w:p>
    <w:p w14:paraId="1C8C41C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Πέμπτον, το μεγάλο μεταρρυθμιστικό μας σχέδιο για το λύκειο και την αναμόρφωση του συστήματος εισαγωγής. Είμαστε μια κοινωνία στην οποία δεν υπάρχει η Γ΄ </w:t>
      </w:r>
      <w:r>
        <w:rPr>
          <w:rFonts w:eastAsia="Times New Roman" w:cs="Times New Roman"/>
          <w:szCs w:val="24"/>
        </w:rPr>
        <w:t>λ</w:t>
      </w:r>
      <w:r>
        <w:rPr>
          <w:rFonts w:eastAsia="Times New Roman" w:cs="Times New Roman"/>
          <w:szCs w:val="24"/>
        </w:rPr>
        <w:t xml:space="preserve">υκείου. Η Γ΄ </w:t>
      </w:r>
      <w:r>
        <w:rPr>
          <w:rFonts w:eastAsia="Times New Roman" w:cs="Times New Roman"/>
          <w:szCs w:val="24"/>
        </w:rPr>
        <w:t>λ</w:t>
      </w:r>
      <w:r>
        <w:rPr>
          <w:rFonts w:eastAsia="Times New Roman" w:cs="Times New Roman"/>
          <w:szCs w:val="24"/>
        </w:rPr>
        <w:t>υκείου είναι μια καθημερινότητα που δεν έχει κα</w:t>
      </w:r>
      <w:r>
        <w:rPr>
          <w:rFonts w:eastAsia="Times New Roman" w:cs="Times New Roman"/>
          <w:szCs w:val="24"/>
        </w:rPr>
        <w:t>μ</w:t>
      </w:r>
      <w:r>
        <w:rPr>
          <w:rFonts w:eastAsia="Times New Roman" w:cs="Times New Roman"/>
          <w:szCs w:val="24"/>
        </w:rPr>
        <w:t xml:space="preserve">μία σχέση με μια επί της ουσίας παραμονή στο σχολείο. Αυτό είναι κάτι που όλη η κοινωνία πρέπει να το αντιμετωπίσει. Και πρέπει να το αντιμετωπίσει για να δούμε </w:t>
      </w:r>
      <w:r>
        <w:rPr>
          <w:rFonts w:eastAsia="Times New Roman" w:cs="Times New Roman"/>
          <w:szCs w:val="24"/>
        </w:rPr>
        <w:t xml:space="preserve">πως </w:t>
      </w:r>
      <w:r>
        <w:rPr>
          <w:rFonts w:eastAsia="Times New Roman" w:cs="Times New Roman"/>
          <w:szCs w:val="24"/>
        </w:rPr>
        <w:t xml:space="preserve">θα ανακτήσουμε ξανά το δημόσιο σχολείο στο σύνολό του. Η </w:t>
      </w:r>
      <w:r>
        <w:rPr>
          <w:rFonts w:eastAsia="Times New Roman" w:cs="Times New Roman"/>
          <w:szCs w:val="24"/>
        </w:rPr>
        <w:lastRenderedPageBreak/>
        <w:t xml:space="preserve">Γ΄ </w:t>
      </w:r>
      <w:r>
        <w:rPr>
          <w:rFonts w:eastAsia="Times New Roman" w:cs="Times New Roman"/>
          <w:szCs w:val="24"/>
        </w:rPr>
        <w:t>λυκείου</w:t>
      </w:r>
      <w:r>
        <w:rPr>
          <w:rFonts w:eastAsia="Times New Roman" w:cs="Times New Roman"/>
          <w:szCs w:val="24"/>
        </w:rPr>
        <w:t>, λοιπόν, είναι σήμερα μια παραμονή στο σχολείο ανάμεσα σε μια καθημερινότητα των παιδιών μιας ηλικίας πολύ δύσκολης ως προς τη σχέση τους με τον έξω κόσμο και μιας απίστευτης καταπίεσης, η</w:t>
      </w:r>
      <w:r>
        <w:rPr>
          <w:rFonts w:eastAsia="Times New Roman" w:cs="Times New Roman"/>
          <w:szCs w:val="24"/>
        </w:rPr>
        <w:t xml:space="preserve"> οποία υπάρχει λόγω του συγκεκριμένου συστήματος των εισαγωγικών εξετάσεων. </w:t>
      </w:r>
    </w:p>
    <w:p w14:paraId="1C8C41C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Εμείς προτείνουμε, λοιπόν, μια δραματική μείωση μαθημάτων, αύξηση των ωρών διδασκαλίας, ένα απολυτήριο που θα έχει νόημα, ώστε με τον βαθμό του απολυτηρίου να μπαίνεις στο πανεπισ</w:t>
      </w:r>
      <w:r>
        <w:rPr>
          <w:rFonts w:eastAsia="Times New Roman" w:cs="Times New Roman"/>
          <w:szCs w:val="24"/>
        </w:rPr>
        <w:t xml:space="preserve">τήμιο. Θέλουμε κυρίως να βρούμε τρόπους - αυτό ακριβώς μελετάμε- ώστε τα παιδιά να σπουδάσουν αυτό που θέλουν κι όχι αυτό που είναι η τριακοστή επιλογή τους, </w:t>
      </w:r>
      <w:r>
        <w:rPr>
          <w:rFonts w:eastAsia="Times New Roman" w:cs="Times New Roman"/>
          <w:szCs w:val="24"/>
        </w:rPr>
        <w:t xml:space="preserve">ακριβώς </w:t>
      </w:r>
      <w:r>
        <w:rPr>
          <w:rFonts w:eastAsia="Times New Roman" w:cs="Times New Roman"/>
          <w:szCs w:val="24"/>
        </w:rPr>
        <w:t xml:space="preserve">επειδή υπάρχει αυτή η παθογένεια. </w:t>
      </w:r>
    </w:p>
    <w:p w14:paraId="1C8C41C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Έκτο</w:t>
      </w:r>
      <w:r>
        <w:rPr>
          <w:rFonts w:eastAsia="Times New Roman" w:cs="Times New Roman"/>
          <w:szCs w:val="24"/>
        </w:rPr>
        <w:t>ν</w:t>
      </w:r>
      <w:r>
        <w:rPr>
          <w:rFonts w:eastAsia="Times New Roman" w:cs="Times New Roman"/>
          <w:szCs w:val="24"/>
        </w:rPr>
        <w:t xml:space="preserve">, έχουμε πάρει </w:t>
      </w:r>
      <w:r>
        <w:rPr>
          <w:rFonts w:eastAsia="Times New Roman" w:cs="Times New Roman"/>
          <w:szCs w:val="24"/>
        </w:rPr>
        <w:t>-</w:t>
      </w:r>
      <w:r>
        <w:rPr>
          <w:rFonts w:eastAsia="Times New Roman" w:cs="Times New Roman"/>
          <w:szCs w:val="24"/>
        </w:rPr>
        <w:t>και νομίζω ότι το αποδέχονται όλες</w:t>
      </w:r>
      <w:r>
        <w:rPr>
          <w:rFonts w:eastAsia="Times New Roman" w:cs="Times New Roman"/>
          <w:szCs w:val="24"/>
        </w:rPr>
        <w:t xml:space="preserve"> οι πλευρές αυτό</w:t>
      </w:r>
      <w:r>
        <w:rPr>
          <w:rFonts w:eastAsia="Times New Roman" w:cs="Times New Roman"/>
          <w:szCs w:val="24"/>
        </w:rPr>
        <w:t>-</w:t>
      </w:r>
      <w:r>
        <w:rPr>
          <w:rFonts w:eastAsia="Times New Roman" w:cs="Times New Roman"/>
          <w:szCs w:val="24"/>
        </w:rPr>
        <w:t xml:space="preserve"> εξαιρετικές πρωτοβουλίες ως προς τη συμπερίληψη στην εκπαίδευση των παιδιών με ειδικές ανάγκες. Έχουμε τον υψηλότερο αριθμό προσλήψεων εκπαιδευτικών </w:t>
      </w:r>
      <w:r>
        <w:rPr>
          <w:rFonts w:eastAsia="Times New Roman" w:cs="Times New Roman"/>
          <w:szCs w:val="24"/>
        </w:rPr>
        <w:t xml:space="preserve">γι’ </w:t>
      </w:r>
      <w:r>
        <w:rPr>
          <w:rFonts w:eastAsia="Times New Roman" w:cs="Times New Roman"/>
          <w:szCs w:val="24"/>
        </w:rPr>
        <w:t>αυτές τις ανάγκες στα σχολεία μας. Αυτό πρέπει να χαιρετιστεί, παρ’ όλο που καθημεριν</w:t>
      </w:r>
      <w:r>
        <w:rPr>
          <w:rFonts w:eastAsia="Times New Roman" w:cs="Times New Roman"/>
          <w:szCs w:val="24"/>
        </w:rPr>
        <w:t>ά έχουμε πρόσθετα προβλήματα. Αλλά έχουμε πρόσθετα προβλήματα, γιατί γίνεται ένα πράγμα πολύ καλό στην ελληνική κοινωνία: Πάρα πολλές οικογένειες αρχίζουν και βγαίνουν προς τα έξω με τα προβλήματα που έχουν τα παιδιά τους. Ξέρουν ότι τα σχολεία μας μπορούν</w:t>
      </w:r>
      <w:r>
        <w:rPr>
          <w:rFonts w:eastAsia="Times New Roman" w:cs="Times New Roman"/>
          <w:szCs w:val="24"/>
        </w:rPr>
        <w:t xml:space="preserve"> να υποδεχθούν αυτά τα παιδιά. Ξέρουν ότι στα σχολεία μας θα υπάρχουν ειδικοί γι’ αυτά τα παιδιά. Δυστυχώς υπάρχουν πολλά προβλήματα. Αλλά έχουμε αρχίσει να λύνουμε έναν εντυπωσιακό αριθμό προβλημάτων. Χαιρετίζουμε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lastRenderedPageBreak/>
        <w:t>ωριμότητα με την οποία πάρα πολ</w:t>
      </w:r>
      <w:r>
        <w:rPr>
          <w:rFonts w:eastAsia="Times New Roman" w:cs="Times New Roman"/>
          <w:szCs w:val="24"/>
        </w:rPr>
        <w:t>λοί γονείς αντιμετωπίζουν αυτό το εξαιρετικά περίπλοκο και δύσκολο πρόβλημα της καθημερινότητάς τους και βγαίνουν προς την κοινωνία, βγαίνουν προς τα σχολειά μας, ακριβώς για να μπορέσουν να το μοιραστούν. Σ’ αυτό το πλαίσιο ακριβώς θα προχωρήσουμε τώρα</w:t>
      </w:r>
      <w:r>
        <w:rPr>
          <w:rFonts w:eastAsia="Times New Roman" w:cs="Times New Roman"/>
          <w:szCs w:val="24"/>
        </w:rPr>
        <w:t>,</w:t>
      </w:r>
      <w:r>
        <w:rPr>
          <w:rFonts w:eastAsia="Times New Roman" w:cs="Times New Roman"/>
          <w:szCs w:val="24"/>
        </w:rPr>
        <w:t xml:space="preserve"> τ</w:t>
      </w:r>
      <w:r>
        <w:rPr>
          <w:rFonts w:eastAsia="Times New Roman" w:cs="Times New Roman"/>
          <w:szCs w:val="24"/>
        </w:rPr>
        <w:t>ον Ιανουάριο</w:t>
      </w:r>
      <w:r>
        <w:rPr>
          <w:rFonts w:eastAsia="Times New Roman" w:cs="Times New Roman"/>
          <w:szCs w:val="24"/>
        </w:rPr>
        <w:t>,</w:t>
      </w:r>
      <w:r>
        <w:rPr>
          <w:rFonts w:eastAsia="Times New Roman" w:cs="Times New Roman"/>
          <w:szCs w:val="24"/>
        </w:rPr>
        <w:t xml:space="preserve"> στη νομοθέτηση και των υποστηρικτικών δομών που είναι απαραίτητες. </w:t>
      </w:r>
    </w:p>
    <w:p w14:paraId="1C8C41C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Έβδομο στοιχείο είναι η κατάργηση του κλειστού αριθμού εισακτέων σε πάρα πολλά τμήματα της τριτοβάθμιας εκπαίδευσης, δηλαδή, αν κάποιοι θέλουν να σπουδάσουν κάτι, εκτός από τ</w:t>
      </w:r>
      <w:r>
        <w:rPr>
          <w:rFonts w:eastAsia="Times New Roman" w:cs="Times New Roman"/>
          <w:szCs w:val="24"/>
        </w:rPr>
        <w:t xml:space="preserve">α πολυτεχνεία, εκτός από τις νομικές κι εκτός από τις ιατρικές, θα έχουν τη δυνατότητα να μπαίνουν σε τμήματα που το γνωστικό τους αντικείμενο είναι αυτό που θέλουν να σπουδάσουν και με τη δημιουργία </w:t>
      </w:r>
      <w:r>
        <w:rPr>
          <w:rFonts w:eastAsia="Times New Roman" w:cs="Times New Roman"/>
          <w:szCs w:val="24"/>
        </w:rPr>
        <w:lastRenderedPageBreak/>
        <w:t>νέων τμημάτων και με το να δώσουμε πρόσθετες θέσεις διδα</w:t>
      </w:r>
      <w:r>
        <w:rPr>
          <w:rFonts w:eastAsia="Times New Roman" w:cs="Times New Roman"/>
          <w:szCs w:val="24"/>
        </w:rPr>
        <w:t xml:space="preserve">σκαλίας στα υπάρχοντα τμήματα. </w:t>
      </w:r>
    </w:p>
    <w:p w14:paraId="1C8C41C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Όγδοο, είναι η νομοθετική ρύθμιση που καταθέτουμε άμεσα και έχει σχέση με το που σπουδάζουν τα αδέλφια. Είναι απαράδεκτο το καθεστώς σήμερα να υπάρχουν οικογένειες που συντηρούν δυο και τρία σπίτια πέρα από το δικό τους. Δεν</w:t>
      </w:r>
      <w:r>
        <w:rPr>
          <w:rFonts w:eastAsia="Times New Roman" w:cs="Times New Roman"/>
          <w:szCs w:val="24"/>
        </w:rPr>
        <w:t xml:space="preserve"> μπορεί να γίνει αυτό. Μια αριστερή Κυβέρνηση, μια Κυβέρνηση με ευαισθησίες στην κοινωνία πρέπει να το λύσει. Εμείς, λοιπόν, θα νομοθετήσουμε άμεσα ότι καμ</w:t>
      </w:r>
      <w:r>
        <w:rPr>
          <w:rFonts w:eastAsia="Times New Roman" w:cs="Times New Roman"/>
          <w:szCs w:val="24"/>
        </w:rPr>
        <w:t>μ</w:t>
      </w:r>
      <w:r>
        <w:rPr>
          <w:rFonts w:eastAsia="Times New Roman" w:cs="Times New Roman"/>
          <w:szCs w:val="24"/>
        </w:rPr>
        <w:t xml:space="preserve">ία οικογένεια δεν θα συντηρεί πάνω από ένα σπίτι εκτός από εκεί που μένουν οι ίδιοι. </w:t>
      </w:r>
    </w:p>
    <w:p w14:paraId="1C8C41CE" w14:textId="77777777" w:rsidR="00AD7333" w:rsidRDefault="00CF083D">
      <w:pPr>
        <w:spacing w:line="600" w:lineRule="auto"/>
        <w:ind w:firstLine="709"/>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του ΣΥΡΙΖΑ)</w:t>
      </w:r>
    </w:p>
    <w:p w14:paraId="1C8C41C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Κάτω από ένα εισόδημα τα παιδιά, αν θέλουν, θα μπορούν να έρχονται εκεί που μένουν οι οικογένειές τους. Αυτό είναι μια δέσμευση. Θα το καταθέσουμε αυτές τις μέρες και θα ψηφιστεί. Θα ισχύει από το δεύτερο εξάμηνο μετά τον Φεβρ</w:t>
      </w:r>
      <w:r>
        <w:rPr>
          <w:rFonts w:eastAsia="Times New Roman" w:cs="Times New Roman"/>
          <w:szCs w:val="24"/>
        </w:rPr>
        <w:t xml:space="preserve">ουάριο. </w:t>
      </w:r>
    </w:p>
    <w:p w14:paraId="1C8C41D0" w14:textId="77777777" w:rsidR="00AD7333" w:rsidRDefault="00CF083D">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1C8C41D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Όπως γνωρίζετε, έχουμε πάρει μια μεγάλη πρωτοβουλία συνεργειών των ΤΕΙ με τα πανεπιστήμια. Όπως ξέρετε, επίσης τα ΤΕΙ είναι πολλές φορές θύματα μιας πολιτικής αλλοπρόσαλλης επί δεκαετίες. Παρ’ όλη 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την πολιτική έχουμε εξαιρετικά τμήματα στα ΤΕΙ. Υπάρχουν πολύ σοβαρές συζητήσεις με πανεπιστήμια. Οι συνέργειες και οι συγχωνεύσεις αυτές θα γίνουν με ακαδημαϊκά κριτήρια και ήδη προχωράμε σ’ αυτή</w:t>
      </w:r>
      <w:r>
        <w:rPr>
          <w:rFonts w:eastAsia="Times New Roman" w:cs="Times New Roman"/>
          <w:szCs w:val="24"/>
        </w:rPr>
        <w:t>ν</w:t>
      </w:r>
      <w:r>
        <w:rPr>
          <w:rFonts w:eastAsia="Times New Roman" w:cs="Times New Roman"/>
          <w:szCs w:val="24"/>
        </w:rPr>
        <w:t xml:space="preserve"> την κατεύθυνση. </w:t>
      </w:r>
    </w:p>
    <w:p w14:paraId="1C8C41D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Σήμερα, όπως ανακοίνωσε και ο Πρωθυπουργό</w:t>
      </w:r>
      <w:r>
        <w:rPr>
          <w:rFonts w:eastAsia="Times New Roman" w:cs="Times New Roman"/>
          <w:szCs w:val="24"/>
        </w:rPr>
        <w:t>ς χθες στην Ελευσίνα</w:t>
      </w:r>
      <w:r>
        <w:rPr>
          <w:rFonts w:eastAsia="Times New Roman" w:cs="Times New Roman"/>
          <w:szCs w:val="24"/>
        </w:rPr>
        <w:t>,</w:t>
      </w:r>
      <w:r>
        <w:rPr>
          <w:rFonts w:eastAsia="Times New Roman" w:cs="Times New Roman"/>
          <w:szCs w:val="24"/>
        </w:rPr>
        <w:t xml:space="preserve"> βγαίνει σε δημόσια διαβούλευση το νομοσχέδιο για τη δημιουργία του Πανεπιστημίου Δυτικής Αττικής. Το Πανεπιστήμιο Δυτικής Αττικής δημιουργείται με τη συγχώνευση δύο ΤΕΙ, αλλά δεν είναι η απλή συγχώνευση των δύο ΤΕΙ. Δημιουργούνται νέα</w:t>
      </w:r>
      <w:r>
        <w:rPr>
          <w:rFonts w:eastAsia="Times New Roman" w:cs="Times New Roman"/>
          <w:szCs w:val="24"/>
        </w:rPr>
        <w:t xml:space="preserve"> τμήματα</w:t>
      </w:r>
      <w:r>
        <w:rPr>
          <w:rFonts w:eastAsia="Times New Roman" w:cs="Times New Roman"/>
          <w:szCs w:val="24"/>
        </w:rPr>
        <w:t>,</w:t>
      </w:r>
      <w:r>
        <w:rPr>
          <w:rFonts w:eastAsia="Times New Roman" w:cs="Times New Roman"/>
          <w:szCs w:val="24"/>
        </w:rPr>
        <w:t xml:space="preserve"> με νέα γνωστικά αντικείμενα, νέα προγράμματα σπουδών. Ήδη, επί έξι μήνες  υπάρχουν επιτροπές που λειτουργούν πολύ εντατικά. Σήμερα βγαίνει σε διαβούλευση το νομοσχέδιο για την ίδρυση του Πανεπιστημίου Δυτικής Αττικής. </w:t>
      </w:r>
    </w:p>
    <w:p w14:paraId="1C8C41D3"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Το Πανεπιστήμιο Δυτικής Αττ</w:t>
      </w:r>
      <w:r>
        <w:rPr>
          <w:rFonts w:eastAsia="Times New Roman" w:cs="Times New Roman"/>
          <w:szCs w:val="24"/>
        </w:rPr>
        <w:t xml:space="preserve">ικής πρόκειται να παίξει εξαιρετικά πρωτοποριακό ρόλο στη δημιουργία και λειτουργία των νέων διετών δομών, όπου θα πηγαίνουν τα παιδιά από τα ΕΠΑΛ χωρίς εξετάσεις και τα οποία θα λαμβάνουν επαγγελματικό πιστοποιητικό </w:t>
      </w:r>
      <w:r>
        <w:rPr>
          <w:rFonts w:eastAsia="Times New Roman" w:cs="Times New Roman"/>
          <w:szCs w:val="24"/>
        </w:rPr>
        <w:lastRenderedPageBreak/>
        <w:t>ευρωπαϊκών προσόντων. Άρα, αρχίζουμε να</w:t>
      </w:r>
      <w:r>
        <w:rPr>
          <w:rFonts w:eastAsia="Times New Roman" w:cs="Times New Roman"/>
          <w:szCs w:val="24"/>
        </w:rPr>
        <w:t xml:space="preserve"> βάζουμε και ένα λιθαράκι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μεγάλη ανάγκη δημιουργίας τεχνικών υψηλού επιπέδου. </w:t>
      </w:r>
    </w:p>
    <w:p w14:paraId="1C8C41D4"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Τελειώνω. </w:t>
      </w:r>
    </w:p>
    <w:p w14:paraId="1C8C41D5" w14:textId="77777777" w:rsidR="00AD7333" w:rsidRDefault="00CF083D">
      <w:pPr>
        <w:tabs>
          <w:tab w:val="left" w:pos="7458"/>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σας παρακαλώ, κύριε Υπουργέ. </w:t>
      </w:r>
    </w:p>
    <w:p w14:paraId="1C8C41D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Βεβαίως,</w:t>
      </w:r>
      <w:r>
        <w:rPr>
          <w:rFonts w:eastAsia="Times New Roman" w:cs="Times New Roman"/>
          <w:szCs w:val="24"/>
        </w:rPr>
        <w:t xml:space="preserve"> κύριε Πρόεδρε. Ήμουν σίγουρος ότι θα μου το πείτε, οπότε σας πρόλαβα. </w:t>
      </w:r>
    </w:p>
    <w:p w14:paraId="1C8C41D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καθυστέρηση σας το είπα. </w:t>
      </w:r>
    </w:p>
    <w:p w14:paraId="1C8C41D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Τελειώνω, υπογραμμίζοντας τον τεράστιο αριθμό υποτρο</w:t>
      </w:r>
      <w:r>
        <w:rPr>
          <w:rFonts w:eastAsia="Times New Roman" w:cs="Times New Roman"/>
          <w:szCs w:val="24"/>
        </w:rPr>
        <w:t>φιών που δίνονται από το ΙΚΥ για τους μεταπτυχιακούς και κυρίως, για τους μεταδιδάκτορες μαζί και με τις πρωτοβουλίες που έχουμε πάρει στον τομέα της έρευνας, ώστε να δημιουργηθεί σιγά</w:t>
      </w:r>
      <w:r>
        <w:rPr>
          <w:rFonts w:eastAsia="Times New Roman" w:cs="Times New Roman"/>
          <w:szCs w:val="24"/>
        </w:rPr>
        <w:t>-</w:t>
      </w:r>
      <w:r>
        <w:rPr>
          <w:rFonts w:eastAsia="Times New Roman" w:cs="Times New Roman"/>
          <w:szCs w:val="24"/>
        </w:rPr>
        <w:t>σιγά αυτός ο χώρος, ώστε αυτός ο κόσμος να μη φεύγει στο εξωτερικό μόνι</w:t>
      </w:r>
      <w:r>
        <w:rPr>
          <w:rFonts w:eastAsia="Times New Roman" w:cs="Times New Roman"/>
          <w:szCs w:val="24"/>
        </w:rPr>
        <w:t xml:space="preserve">μα, ενώ θα μπορεί να πηγαινοέρχεται με μεγάλη ευελιξία. </w:t>
      </w:r>
    </w:p>
    <w:p w14:paraId="1C8C41D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Βέβαια, το Σάββατο στη συνεδρίαση που είχαμε με τη Σύνοδο Πρυτάνεων ανακοινώσαμε την αύξηση στης έκτακτης επιχορήγησης με 41.000.000 ευρώ. Είναι μια αύξηση 50%, η οποία δεν έχει γίνει εδώ και πάρα πολλά χρόνια. Ο λόγος που γίνονται όλα αυτά, όχι μόνο η επι</w:t>
      </w:r>
      <w:r>
        <w:rPr>
          <w:rFonts w:eastAsia="Times New Roman" w:cs="Times New Roman"/>
          <w:szCs w:val="24"/>
        </w:rPr>
        <w:t xml:space="preserve">χορήγηση, αλλά και όλα τα άλλα που είπα πριν, είναι </w:t>
      </w:r>
      <w:r>
        <w:rPr>
          <w:rFonts w:eastAsia="Times New Roman" w:cs="Times New Roman"/>
          <w:szCs w:val="24"/>
        </w:rPr>
        <w:lastRenderedPageBreak/>
        <w:t>επειδή είμαστε πια πεισμένοι ότι πάμε σε μια οικονομική κανονικότητα. Θα έχουμε αυτούς τους πόρους για να πάρουμε αυτές τις πρωτοβουλίες και να τις προχωρήσουμε. Νομίζουμε ότι όλα αυτά αντανακλώνται και σ</w:t>
      </w:r>
      <w:r>
        <w:rPr>
          <w:rFonts w:eastAsia="Times New Roman" w:cs="Times New Roman"/>
          <w:szCs w:val="24"/>
        </w:rPr>
        <w:t xml:space="preserve">τον προϋπολογισμό μας. </w:t>
      </w:r>
    </w:p>
    <w:p w14:paraId="1C8C41D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Εκείνο που πρέπει, επίσης, να φροντίσουμε –και το λέω για να μη θεωρηθεί ότι θέλω να το κρύψουμε- είναι το σοβαρότατο πρόβλημα των διορισμών, των νέων διορισμών στη μέση εκπαίδευση και των διορισμών στα πανεπιστήμια και στα ΤΕΙ μας.</w:t>
      </w:r>
      <w:r>
        <w:rPr>
          <w:rFonts w:eastAsia="Times New Roman" w:cs="Times New Roman"/>
          <w:szCs w:val="24"/>
        </w:rPr>
        <w:t xml:space="preserve"> Είναι ένα πράγμα που ξέρετε ότι υπερβαίνει τις δικές μας προθέσεις. Είναι ένα πράγμα που είναι πρώτο στη ατζέντα των συνεννοήσεων που κάνουμε με τους θεσμούς. Ελπίζουμε να έχουμε πολύ καλά νέα με την ολοκλήρωση των διαφόρων αξιολογήσεων. </w:t>
      </w:r>
    </w:p>
    <w:p w14:paraId="1C8C41D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ευχαριστώ πο</w:t>
      </w:r>
      <w:r>
        <w:rPr>
          <w:rFonts w:eastAsia="Times New Roman" w:cs="Times New Roman"/>
          <w:szCs w:val="24"/>
        </w:rPr>
        <w:t xml:space="preserve">λύ. </w:t>
      </w:r>
    </w:p>
    <w:p w14:paraId="1C8C41DC"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C8C41D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ακολουθήσει μια σειρά συναδέλφων πριν πάρει τον λόγο μετά η κ. Γεροβασίλη με βάση τον κατάλογο των Υπουργών. </w:t>
      </w:r>
    </w:p>
    <w:p w14:paraId="1C8C41D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Θα είναι ο κ. Στεργίου, ο κ. Μπούρας, ο κ. Μπόλαρης, ο κ. Τρα</w:t>
      </w:r>
      <w:r>
        <w:rPr>
          <w:rFonts w:eastAsia="Times New Roman" w:cs="Times New Roman"/>
          <w:szCs w:val="24"/>
        </w:rPr>
        <w:t xml:space="preserve">γάκης, ο κ. Καρασμάνης και ο κ. Πλακιωτάκης. Μετά θα λάβει τον λόγο η κ. Γεροβασίλη. </w:t>
      </w:r>
    </w:p>
    <w:p w14:paraId="1C8C41D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Κύριε Στεργίου, έχετε τον λόγο. </w:t>
      </w:r>
    </w:p>
    <w:p w14:paraId="1C8C41E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 xml:space="preserve">Ευχαριστώ, κύριε Πρόεδρε. </w:t>
      </w:r>
    </w:p>
    <w:p w14:paraId="1C8C41E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Όσες αναπτυξιακές φιέστες και αν κάνετε για να πουλήσετε το παραμύθι και την απάτη της </w:t>
      </w:r>
      <w:r>
        <w:rPr>
          <w:rFonts w:eastAsia="Times New Roman" w:cs="Times New Roman"/>
          <w:szCs w:val="24"/>
        </w:rPr>
        <w:t>δήθεν δίκαιης ανάπτυξης, σας διαψεύδει η σκληρή πραγματικότητα, που βιώνουν οι εργαζόμενοι.</w:t>
      </w:r>
    </w:p>
    <w:p w14:paraId="1C8C41E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τις εξαγγελίες της Υπουργού Εργασίας για τις παροχές προς τους νέους ανέργους, </w:t>
      </w:r>
      <w:r>
        <w:rPr>
          <w:rFonts w:eastAsia="Times New Roman" w:cs="Times New Roman"/>
          <w:szCs w:val="24"/>
        </w:rPr>
        <w:t xml:space="preserve">σ’ </w:t>
      </w:r>
      <w:r>
        <w:rPr>
          <w:rFonts w:eastAsia="Times New Roman" w:cs="Times New Roman"/>
          <w:szCs w:val="24"/>
        </w:rPr>
        <w:t>αυτούς που η πολιτική σας έκοψε το ρεύμα. Χωρίς να υποτιμάμε την όποια αν</w:t>
      </w:r>
      <w:r>
        <w:rPr>
          <w:rFonts w:eastAsia="Times New Roman" w:cs="Times New Roman"/>
          <w:szCs w:val="24"/>
        </w:rPr>
        <w:t xml:space="preserve">άσα προς τους νέους, θέλουμε να καταγγείλουμε την Κυβέρνηση, η οποία δεν άλλαξε τίποτα για τις προϋποθέσεις επιδότησης των ανέργων που είχε η Νέα Δημοκρατία και το ΠΑΣΟΚ, με αποτέλεσμα να μένουν απροστάτευτοι οι άνεργοι. </w:t>
      </w:r>
    </w:p>
    <w:p w14:paraId="1C8C41E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Θέση του ΚΚΕ είναι να επιδοτούνται</w:t>
      </w:r>
      <w:r>
        <w:rPr>
          <w:rFonts w:eastAsia="Times New Roman" w:cs="Times New Roman"/>
          <w:szCs w:val="24"/>
        </w:rPr>
        <w:t xml:space="preserve"> όλοι οι άνεργοι χωρίς όρους και προϋποθέσεις, για όσο διάστημα είναι άνεργοι. Τα ίδια τα νούμερα του προϋπολογισμού αποτυπώνουν ανάγλυφα ότι είναι ένα μεγάλο αντιλαϊκό σφαγείο μειώσεων μισθών, συντάξεων, επιδομάτων, φοροληστείας και πάει λέγοντας. </w:t>
      </w:r>
    </w:p>
    <w:p w14:paraId="1C8C41E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Κι επε</w:t>
      </w:r>
      <w:r>
        <w:rPr>
          <w:rFonts w:eastAsia="Times New Roman" w:cs="Times New Roman"/>
          <w:szCs w:val="24"/>
        </w:rPr>
        <w:t>ιδή, όπως λέτε όλοι της Κυβέρνησης, είναι ο τελευταίος μνημονιακός προϋπολογισμός, θέλετε να πείτε ότι από το 2019 θα επαναφέρετε δέκατη τρίτη και δέκατη τέταρτη σύνταξη και δέκατο τρίτο και δέκατο τέταρτο μισθό στους δημοσίους υπαλλήλους; Δεν θα ισχύσει η</w:t>
      </w:r>
      <w:r>
        <w:rPr>
          <w:rFonts w:eastAsia="Times New Roman" w:cs="Times New Roman"/>
          <w:szCs w:val="24"/>
        </w:rPr>
        <w:t xml:space="preserve"> νέα μείωση των συντάξεων από την 1</w:t>
      </w:r>
      <w:r>
        <w:rPr>
          <w:rFonts w:eastAsia="Times New Roman" w:cs="Times New Roman"/>
          <w:szCs w:val="24"/>
          <w:vertAlign w:val="superscript"/>
        </w:rPr>
        <w:t>η</w:t>
      </w:r>
      <w:r>
        <w:rPr>
          <w:rFonts w:eastAsia="Times New Roman" w:cs="Times New Roman"/>
          <w:szCs w:val="24"/>
        </w:rPr>
        <w:t xml:space="preserve"> Ιανουαρίου 2019, που εσείς ψηφίζετε με τη δεύτερη αξιολόγηση; Θα επανέλθει το ΕΚΑΣ και δεν θα καταργηθεί τελείως, όπως προβλέπει η πρώτη αξιολόγηση; Θα επαναφέρετε τον κατώτατο μισθό στα 751 ευρώ και σε ισχύ τις κλαδικέ</w:t>
      </w:r>
      <w:r>
        <w:rPr>
          <w:rFonts w:eastAsia="Times New Roman" w:cs="Times New Roman"/>
          <w:szCs w:val="24"/>
        </w:rPr>
        <w:t xml:space="preserve">ς συμβάσεις; Θα καταργήσετε όλους τους αντεργατικούς και μνημονιακούς νόμους, που είναι σε πλήρη ισχύ από το 2010 και έχουν διαμορφώσει μια εργασιακή κόλαση για τους εργαζόμενους; </w:t>
      </w:r>
    </w:p>
    <w:p w14:paraId="1C8C41E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Μα, καλά, σας ρωτάμε: Δεν ντρέπεστε, πραγματικά, να λέτε τέτοια χοντρά ψέμα</w:t>
      </w:r>
      <w:r>
        <w:rPr>
          <w:rFonts w:eastAsia="Times New Roman" w:cs="Times New Roman"/>
          <w:szCs w:val="24"/>
        </w:rPr>
        <w:t xml:space="preserve">τα, τη στιγμή που έχετε νομοθετήσει μέτρα σφαγείο για το 2019, περικοπή συντάξεων το 2020, μείωση του αφορολόγητου, 3,5% ματωμένα πλεονάσματα μέχρι το 2022 και τουλάχιστον 2% μέχρι το 2060; </w:t>
      </w:r>
    </w:p>
    <w:p w14:paraId="1C8C41E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Είναι εμφανές ότι στόχος του προϋπολογισμού είναι η ανάκαμψη των </w:t>
      </w:r>
      <w:r>
        <w:rPr>
          <w:rFonts w:eastAsia="Times New Roman" w:cs="Times New Roman"/>
          <w:szCs w:val="24"/>
        </w:rPr>
        <w:t>κερδών της καπιταλιστικής οικονομίας η οποία, όμως, δεν μπορεί να υπάρξει χωρίς την αύξηση της εκμετάλλευσης και την κατάργηση δικαιωμάτων. Ολοκληρώνεται το έγκλημα απέναντι στα δικαιώματα της εργατικής τάξης, απελευθερώνοντας ακόμα πιο πολύ την αγορά εργα</w:t>
      </w:r>
      <w:r>
        <w:rPr>
          <w:rFonts w:eastAsia="Times New Roman" w:cs="Times New Roman"/>
          <w:szCs w:val="24"/>
        </w:rPr>
        <w:t xml:space="preserve">σίας, ούτως ώστε να έχετε φθηνό, αναλώσιμο εργατικό δυναμικό, έρμαιο στις ορέξεις της εργοδοσίας. </w:t>
      </w:r>
    </w:p>
    <w:p w14:paraId="1C8C41E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Στηρίζετε με κάθε τρόπο και κάθε μέσο τους σχεδιασμούς των μονοπωλιακών ομίλων. Μάλιστα, κύριοι της Κυβέρνησης, αποδειχθήκατε οι καλύτεροι υπηρέτες τους, αφο</w:t>
      </w:r>
      <w:r>
        <w:rPr>
          <w:rFonts w:eastAsia="Times New Roman" w:cs="Times New Roman"/>
          <w:szCs w:val="24"/>
        </w:rPr>
        <w:t xml:space="preserve">ύ όλοι σας θαυμάζουν, από τον ΣΕΒ, την Ευρωπαϊκή Ένωση, το ΔΝΤ μέχρι τον </w:t>
      </w:r>
      <w:r>
        <w:rPr>
          <w:rFonts w:eastAsia="Times New Roman" w:cs="Times New Roman"/>
          <w:szCs w:val="24"/>
        </w:rPr>
        <w:t xml:space="preserve">Πρέσβη </w:t>
      </w:r>
      <w:r>
        <w:rPr>
          <w:rFonts w:eastAsia="Times New Roman" w:cs="Times New Roman"/>
          <w:szCs w:val="24"/>
        </w:rPr>
        <w:t xml:space="preserve">των ΗΠΑ. Νιώθετε, άραγε, υπερήφανοι γι’ αυτό, κύριοι της Κυβέρνησης; </w:t>
      </w:r>
    </w:p>
    <w:p w14:paraId="1C8C41E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πολιτική σας αυτή, που τα δίνει όλα στο μεγάλο κεφάλαιο, πρέπει παράλληλα να θωρακιστεί από τις λαϊκές α</w:t>
      </w:r>
      <w:r>
        <w:rPr>
          <w:rFonts w:eastAsia="Times New Roman" w:cs="Times New Roman"/>
          <w:szCs w:val="24"/>
        </w:rPr>
        <w:t xml:space="preserve">ντιδράσεις, από τη ριζοσπαστικοποίηση της εργατικής τάξης και καταφεύγετε σε όλα τα όπλα που είχαν διδάξει οι προηγούμενοι, στον αυταρχισμό, την καταστολή, στις προληπτικές συλλήψεις. Στα Γιάννενα, εκτελώντας εντολές της εργοδοσίας μάρκετινγκ, η αστυνομία </w:t>
      </w:r>
      <w:r>
        <w:rPr>
          <w:rFonts w:eastAsia="Times New Roman" w:cs="Times New Roman"/>
          <w:szCs w:val="24"/>
        </w:rPr>
        <w:t xml:space="preserve">συνέλαβε δώδεκα </w:t>
      </w:r>
      <w:r>
        <w:rPr>
          <w:rFonts w:eastAsia="Times New Roman" w:cs="Times New Roman"/>
          <w:szCs w:val="24"/>
        </w:rPr>
        <w:lastRenderedPageBreak/>
        <w:t xml:space="preserve">εργαζόμενους και συνδικαλιστές, γιατί διεκδικούσαν τα δεδουλευμένα τους και επαναπρόσληψη. Την ημέρα μάλιστα της απεργίας η εργοδοσία επιστράτευσε μπράβους για να σπάσει η απεργία. </w:t>
      </w:r>
    </w:p>
    <w:p w14:paraId="1C8C41E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ΜΑΤ, βία και χημικά στο Υπουργείο Παιδείας, κύριε Υπουργέ </w:t>
      </w:r>
      <w:r>
        <w:rPr>
          <w:rFonts w:eastAsia="Times New Roman" w:cs="Times New Roman"/>
          <w:szCs w:val="24"/>
        </w:rPr>
        <w:t xml:space="preserve">της Παιδείας, ενάντια σε φοιτητές και εργαζόμενους. Το ίδιο συμβαίνει στα ειρηνοδικεία για την υπεράσπιση της λαϊκής κατοικίας. Αστυνομία, ΜΑΤ και μπράβοι για να σπάσει η απεργία σε χώρο δουλειάς στην Καβάλα. </w:t>
      </w:r>
    </w:p>
    <w:p w14:paraId="1C8C41E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Όμως, κύριοι της Κυβέρνησης, χωρίς καμμία ντρο</w:t>
      </w:r>
      <w:r>
        <w:rPr>
          <w:rFonts w:eastAsia="Times New Roman" w:cs="Times New Roman"/>
          <w:szCs w:val="24"/>
        </w:rPr>
        <w:t xml:space="preserve">πή, προχωρήσατε στην ολοκλήρωση του εγκλήματος για να χτυπήσετε τη μεγαλύτερη κατάκτηση της εργατικής τάξης, το δικαίωμά τους στην απεργία, έναν διακαή πόθο της εργοδοσίας. </w:t>
      </w:r>
    </w:p>
    <w:p w14:paraId="1C8C41E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δεν κρύβει τη χαρά της και ανυπομονεί να τον φέρετε για να τον ψη</w:t>
      </w:r>
      <w:r>
        <w:rPr>
          <w:rFonts w:eastAsia="Times New Roman" w:cs="Times New Roman"/>
          <w:szCs w:val="24"/>
        </w:rPr>
        <w:t xml:space="preserve">φίσει με δύο χέρια, όπως και τα άλλα κόμματα. Για το ΚΚΕ –σας το δηλώνουμε- είναι αιτία πολέμου. </w:t>
      </w:r>
    </w:p>
    <w:p w14:paraId="1C8C41E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Επικαλείστε τη Δημοκρατία και τη συμμετοχή στους χώρους δουλειάς. Σας πήρε τάχα μου ο πόνος για τη </w:t>
      </w:r>
      <w:r>
        <w:rPr>
          <w:rFonts w:eastAsia="Times New Roman" w:cs="Times New Roman"/>
          <w:szCs w:val="24"/>
        </w:rPr>
        <w:t xml:space="preserve">δημοκρατία </w:t>
      </w:r>
      <w:r>
        <w:rPr>
          <w:rFonts w:eastAsia="Times New Roman" w:cs="Times New Roman"/>
          <w:szCs w:val="24"/>
        </w:rPr>
        <w:t>στα συνδικάτα και στους χώρους δουλειάς. Όμως, γ</w:t>
      </w:r>
      <w:r>
        <w:rPr>
          <w:rFonts w:eastAsia="Times New Roman" w:cs="Times New Roman"/>
          <w:szCs w:val="24"/>
        </w:rPr>
        <w:t xml:space="preserve">ια ποια ακριβώς </w:t>
      </w:r>
      <w:r>
        <w:rPr>
          <w:rFonts w:eastAsia="Times New Roman" w:cs="Times New Roman"/>
          <w:szCs w:val="24"/>
        </w:rPr>
        <w:t xml:space="preserve">δημοκρατία </w:t>
      </w:r>
      <w:r>
        <w:rPr>
          <w:rFonts w:eastAsia="Times New Roman" w:cs="Times New Roman"/>
          <w:szCs w:val="24"/>
        </w:rPr>
        <w:t xml:space="preserve">μιλάτε; Για τη </w:t>
      </w:r>
      <w:r>
        <w:rPr>
          <w:rFonts w:eastAsia="Times New Roman" w:cs="Times New Roman"/>
          <w:szCs w:val="24"/>
        </w:rPr>
        <w:t xml:space="preserve">δημοκρατία </w:t>
      </w:r>
      <w:r>
        <w:rPr>
          <w:rFonts w:eastAsia="Times New Roman" w:cs="Times New Roman"/>
          <w:szCs w:val="24"/>
        </w:rPr>
        <w:t xml:space="preserve">που τελειώνει μόλις ο εργάτης περάσει την πόρτα του εργοστασίου; Για τη </w:t>
      </w:r>
      <w:r>
        <w:rPr>
          <w:rFonts w:eastAsia="Times New Roman" w:cs="Times New Roman"/>
          <w:szCs w:val="24"/>
        </w:rPr>
        <w:t xml:space="preserve">δημοκρατία </w:t>
      </w:r>
      <w:r>
        <w:rPr>
          <w:rFonts w:eastAsia="Times New Roman" w:cs="Times New Roman"/>
          <w:szCs w:val="24"/>
        </w:rPr>
        <w:t xml:space="preserve">της εργοδοσίας που απαιτεί από τους εργαζόμενους δηλώσεις αποκήρυξης του σωματείου ως προϋπόθεση για πρόσληψη; Για τη </w:t>
      </w:r>
      <w:r>
        <w:rPr>
          <w:rFonts w:eastAsia="Times New Roman" w:cs="Times New Roman"/>
          <w:szCs w:val="24"/>
        </w:rPr>
        <w:t>δη</w:t>
      </w:r>
      <w:r>
        <w:rPr>
          <w:rFonts w:eastAsia="Times New Roman" w:cs="Times New Roman"/>
          <w:szCs w:val="24"/>
        </w:rPr>
        <w:t xml:space="preserve">μοκρατία </w:t>
      </w:r>
      <w:r>
        <w:rPr>
          <w:rFonts w:eastAsia="Times New Roman" w:cs="Times New Roman"/>
          <w:szCs w:val="24"/>
        </w:rPr>
        <w:t xml:space="preserve">που στέλνει ΜΑΤ με υπόδειξη των αφεντικών ώστε να χτυπάνε απεργούς και να κάνουν συλλήψεις; Για τη </w:t>
      </w:r>
      <w:r>
        <w:rPr>
          <w:rFonts w:eastAsia="Times New Roman" w:cs="Times New Roman"/>
          <w:szCs w:val="24"/>
        </w:rPr>
        <w:t xml:space="preserve">δημοκρατία </w:t>
      </w:r>
      <w:r>
        <w:rPr>
          <w:rFonts w:eastAsia="Times New Roman" w:cs="Times New Roman"/>
          <w:szCs w:val="24"/>
        </w:rPr>
        <w:t xml:space="preserve">του νομικού οπλοστασίου σας που αφαιρεί δικαιώματα, παροχές, συντάξεις, </w:t>
      </w:r>
      <w:r>
        <w:rPr>
          <w:rFonts w:eastAsia="Times New Roman" w:cs="Times New Roman"/>
          <w:szCs w:val="24"/>
        </w:rPr>
        <w:lastRenderedPageBreak/>
        <w:t>που τσεκουρώνει μισθούς και επιδόματα σε εργαζόμενους και ανέργου</w:t>
      </w:r>
      <w:r>
        <w:rPr>
          <w:rFonts w:eastAsia="Times New Roman" w:cs="Times New Roman"/>
          <w:szCs w:val="24"/>
        </w:rPr>
        <w:t xml:space="preserve">ς; Για τη </w:t>
      </w:r>
      <w:r>
        <w:rPr>
          <w:rFonts w:eastAsia="Times New Roman" w:cs="Times New Roman"/>
          <w:szCs w:val="24"/>
        </w:rPr>
        <w:t xml:space="preserve">δημοκρατία </w:t>
      </w:r>
      <w:r>
        <w:rPr>
          <w:rFonts w:eastAsia="Times New Roman" w:cs="Times New Roman"/>
          <w:szCs w:val="24"/>
        </w:rPr>
        <w:t xml:space="preserve">που κάνει ρυθμίσεις στα χρέη των λίγων και βγάζει στο σφυρί τα σπίτια του λαού μας; Για τη </w:t>
      </w:r>
      <w:r>
        <w:rPr>
          <w:rFonts w:eastAsia="Times New Roman" w:cs="Times New Roman"/>
          <w:szCs w:val="24"/>
        </w:rPr>
        <w:t>δ</w:t>
      </w:r>
      <w:r>
        <w:rPr>
          <w:rFonts w:eastAsia="Times New Roman" w:cs="Times New Roman"/>
          <w:szCs w:val="24"/>
        </w:rPr>
        <w:t>ημοκρατία, τέλος πάντων, που σας εξασφαλίζει ότι με ένα 20% μπορείτε να κυβερνάτε και να ψηφίζετε νόμους και μνημόνια διαρκείας; Αφήστε τα παρα</w:t>
      </w:r>
      <w:r>
        <w:rPr>
          <w:rFonts w:eastAsia="Times New Roman" w:cs="Times New Roman"/>
          <w:szCs w:val="24"/>
        </w:rPr>
        <w:t xml:space="preserve">μύθια αυτά περί </w:t>
      </w:r>
      <w:r>
        <w:rPr>
          <w:rFonts w:eastAsia="Times New Roman" w:cs="Times New Roman"/>
          <w:szCs w:val="24"/>
        </w:rPr>
        <w:t>δ</w:t>
      </w:r>
      <w:r>
        <w:rPr>
          <w:rFonts w:eastAsia="Times New Roman" w:cs="Times New Roman"/>
          <w:szCs w:val="24"/>
        </w:rPr>
        <w:t>ημοκρατίας, γιατί το πώς την εννοείτε και τι θέλετε φανερώνεται και από το εξής:</w:t>
      </w:r>
    </w:p>
    <w:p w14:paraId="1C8C41E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Ενώ για την προκήρυξη απεργίας λέτε να είναι το 50% συν 1%, από την άλλη έχετε διατηρήσει στο ακέραιο τον νόμο για τις ενώσεις προσώπων, ενώσεις που φτιάχνουν</w:t>
      </w:r>
      <w:r>
        <w:rPr>
          <w:rFonts w:eastAsia="Times New Roman" w:cs="Times New Roman"/>
          <w:szCs w:val="24"/>
        </w:rPr>
        <w:t xml:space="preserve"> οι εργοδότες με τη συμφωνία του 15% του συνόλου των εργαζομένων για να μειώνουν με συνο</w:t>
      </w:r>
      <w:r>
        <w:rPr>
          <w:rFonts w:eastAsia="Times New Roman" w:cs="Times New Roman"/>
          <w:szCs w:val="24"/>
        </w:rPr>
        <w:lastRenderedPageBreak/>
        <w:t xml:space="preserve">πτικές διαδικασίες σε χιλιάδες επιχειρήσεις τους μισθούς, να αφαιρούν επιδόματα, να τσακίζουν συλλογικές συμβάσεις, να γενικεύουν τις ελαστικές μορφές εργασίας. </w:t>
      </w:r>
    </w:p>
    <w:p w14:paraId="1C8C41EE" w14:textId="77777777" w:rsidR="00AD7333" w:rsidRDefault="00CF083D">
      <w:pPr>
        <w:spacing w:line="600" w:lineRule="auto"/>
        <w:ind w:firstLine="720"/>
        <w:jc w:val="both"/>
        <w:rPr>
          <w:rFonts w:eastAsia="Times New Roman"/>
          <w:szCs w:val="24"/>
        </w:rPr>
      </w:pPr>
      <w:r>
        <w:rPr>
          <w:rFonts w:eastAsia="Times New Roman"/>
          <w:szCs w:val="24"/>
        </w:rPr>
        <w:t>(Στο σ</w:t>
      </w:r>
      <w:r>
        <w:rPr>
          <w:rFonts w:eastAsia="Times New Roman"/>
          <w:szCs w:val="24"/>
        </w:rPr>
        <w:t>ημείο αυτό κτυπάει το κουδούνι λήξεως του χρόνου ομιλίας του κυρίου Βουλευτή)</w:t>
      </w:r>
    </w:p>
    <w:p w14:paraId="1C8C41EF" w14:textId="77777777" w:rsidR="00AD7333" w:rsidRDefault="00CF083D">
      <w:pPr>
        <w:spacing w:line="600" w:lineRule="auto"/>
        <w:ind w:firstLine="720"/>
        <w:jc w:val="both"/>
        <w:rPr>
          <w:rFonts w:eastAsia="Times New Roman"/>
          <w:szCs w:val="24"/>
        </w:rPr>
      </w:pPr>
      <w:r>
        <w:rPr>
          <w:rFonts w:eastAsia="Times New Roman"/>
          <w:szCs w:val="24"/>
        </w:rPr>
        <w:t xml:space="preserve">Κύριε Πρόεδρε, εάν έχετε την καλοσύνη, θα ήθελα ένα λεπτό ακόμα. </w:t>
      </w:r>
    </w:p>
    <w:p w14:paraId="1C8C41F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Ναι, συνεχίστε παρακαλώ. </w:t>
      </w:r>
    </w:p>
    <w:p w14:paraId="1C8C41F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 xml:space="preserve">Ευχαριστώ πολύ. </w:t>
      </w:r>
    </w:p>
    <w:p w14:paraId="1C8C41F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Εδώ τους φτάν</w:t>
      </w:r>
      <w:r>
        <w:rPr>
          <w:rFonts w:eastAsia="Times New Roman" w:cs="Times New Roman"/>
          <w:szCs w:val="24"/>
        </w:rPr>
        <w:t xml:space="preserve">ει το 15% των εργαζομένων, σας φτάνει και εσάς, αλλά για να απεργήσουν οι εργάτες το 50% συν 1%. </w:t>
      </w:r>
    </w:p>
    <w:p w14:paraId="1C8C41F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Η εργατική τάξη, το δικαίωμά της να αγωνίζεται -που κερδήθηκε με αγώνες, θυσίες και αίμα- δεν θα το παραδώσει. Εξάλλου πήρατε μ</w:t>
      </w:r>
      <w:r>
        <w:rPr>
          <w:rFonts w:eastAsia="Times New Roman" w:cs="Times New Roman"/>
          <w:szCs w:val="24"/>
        </w:rPr>
        <w:t>ί</w:t>
      </w:r>
      <w:r>
        <w:rPr>
          <w:rFonts w:eastAsia="Times New Roman" w:cs="Times New Roman"/>
          <w:szCs w:val="24"/>
        </w:rPr>
        <w:t xml:space="preserve">α πρώτη απάντηση από τη μαχητική συμμετοχή στην απεργία την προηγούμενη Πέμπτη, στην οποία ένα από τα βασικά αιτήματα ήταν «κάτω τα χέρια από την απεργία». </w:t>
      </w:r>
    </w:p>
    <w:p w14:paraId="1C8C41F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η δίκαιη ανάπτυξη που ευαγγελίζεστε έχει δημιουργήσει κάτεργα στους χώρους </w:t>
      </w:r>
      <w:r>
        <w:rPr>
          <w:rFonts w:eastAsia="Times New Roman" w:cs="Times New Roman"/>
          <w:szCs w:val="24"/>
        </w:rPr>
        <w:t>δουλειάς, με χιλιάδες εργατικά ατυχήματα και δεκάδες νεκρούς. Αυτό και μόνο, λοιπόν, επιβεβαιώνει ότι το κεφάλαιο το οποίο πιστά υπηρετείτε σκοτώνει και δεν υπολογίζει ακόμα ούτε την ίδια τη ζωή του εργάτη. Αυτή την ανάπτυξη που στηρίζεται στα κέρδη του κε</w:t>
      </w:r>
      <w:r>
        <w:rPr>
          <w:rFonts w:eastAsia="Times New Roman" w:cs="Times New Roman"/>
          <w:szCs w:val="24"/>
        </w:rPr>
        <w:t xml:space="preserve">φαλαίου, που κλείνει το μέλλον στη ζωή και την ανθρώπινη εξέλιξη, την παρουσιάζετε ως </w:t>
      </w:r>
      <w:r>
        <w:rPr>
          <w:rFonts w:eastAsia="Times New Roman" w:cs="Times New Roman"/>
          <w:szCs w:val="24"/>
        </w:rPr>
        <w:lastRenderedPageBreak/>
        <w:t xml:space="preserve">τη διέξοδο από την κρίση. </w:t>
      </w:r>
      <w:r>
        <w:rPr>
          <w:rFonts w:eastAsia="Times New Roman" w:cs="Times New Roman"/>
          <w:szCs w:val="24"/>
        </w:rPr>
        <w:t xml:space="preserve">Ποτέ και πουθενά δεν υπήρξε δίκαιη ανάπτυξη και δίκαιη κατανομή στο έδαφος της </w:t>
      </w:r>
      <w:r>
        <w:rPr>
          <w:rFonts w:eastAsia="Times New Roman" w:cs="Times New Roman"/>
          <w:color w:val="000000" w:themeColor="text1"/>
          <w:szCs w:val="24"/>
        </w:rPr>
        <w:t xml:space="preserve">καπιταλιστικής </w:t>
      </w:r>
      <w:r>
        <w:rPr>
          <w:rFonts w:eastAsia="Times New Roman" w:cs="Times New Roman"/>
          <w:szCs w:val="24"/>
        </w:rPr>
        <w:t xml:space="preserve">οικονομίας και, μάλιστα, σε περιόδους κρίσης. </w:t>
      </w:r>
    </w:p>
    <w:p w14:paraId="1C8C41F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Επι</w:t>
      </w:r>
      <w:r>
        <w:rPr>
          <w:rFonts w:eastAsia="Times New Roman" w:cs="Times New Roman"/>
          <w:szCs w:val="24"/>
        </w:rPr>
        <w:t>δίωξή σας, αγαπητοί κύριοι –τελειώνω, κύριε Πρόεδρε- είναι να κάνετε τον λαό συνένοχο, να τον κάνετε να σιωπήσει, να τον έχετε σε αναμονή, να ανέχεται να ζει στη φτώχεια και την εξαθλίωση, περιμένοντας, τάχα μου, από τη δίκαιη ανάπτυξη κάποια «ψίχουλα». Όσ</w:t>
      </w:r>
      <w:r>
        <w:rPr>
          <w:rFonts w:eastAsia="Times New Roman" w:cs="Times New Roman"/>
          <w:szCs w:val="24"/>
        </w:rPr>
        <w:t xml:space="preserve">ο, όμως, η οικονομία είναι σχεδιασμένη να υπηρετεί τα κέρδη και όχι την ικανοποίηση των αναγκών, ο λαός μας δεν πρόκειται να δει χαΐρι. </w:t>
      </w:r>
    </w:p>
    <w:p w14:paraId="1C8C41F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Καλούμε, λοιπόν, τους εργαζόμενους, τον λαό μας, να κλείσουν τα αυτιά τους στους παλιούς και νέους σωτήρες και με οδηγό</w:t>
      </w:r>
      <w:r>
        <w:rPr>
          <w:rFonts w:eastAsia="Times New Roman" w:cs="Times New Roman"/>
          <w:szCs w:val="24"/>
        </w:rPr>
        <w:t xml:space="preserve"> πάντα τις σύγχρονες ανάγκες τους να αγωνιστούν για να επανακτήσουν </w:t>
      </w:r>
      <w:r>
        <w:rPr>
          <w:rFonts w:eastAsia="Times New Roman" w:cs="Times New Roman"/>
          <w:szCs w:val="24"/>
        </w:rPr>
        <w:lastRenderedPageBreak/>
        <w:t xml:space="preserve">όλα όσα τους έκλεψαν και να ανοίξουν τον δρόμο για την οριστική απαλλαγή από τα δεινά τους, ανατρέποντας τον «σάπιο» αυτό εκμεταλλευτικό τρόπο οργάνωσης της οικονομίας, που γεννά φτώχεια, </w:t>
      </w:r>
      <w:r>
        <w:rPr>
          <w:rFonts w:eastAsia="Times New Roman" w:cs="Times New Roman"/>
          <w:szCs w:val="24"/>
        </w:rPr>
        <w:t xml:space="preserve">εξαθλίωση, πόλεμο και προσφυγιά. Να συμπορευτούν με το ΚΚΕ, που έχει τη μοναδική πολιτική πρόταση διεξόδου προς όφελός τους, παίρνοντας παράλληλα τα «κλειδιά» της οικονομίας και της εξουσίας στα χέρια τους. </w:t>
      </w:r>
    </w:p>
    <w:p w14:paraId="1C8C41F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C8C41F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 xml:space="preserve">ακλαμάνης): </w:t>
      </w:r>
      <w:r>
        <w:rPr>
          <w:rFonts w:eastAsia="Times New Roman" w:cs="Times New Roman"/>
          <w:szCs w:val="24"/>
        </w:rPr>
        <w:t xml:space="preserve">Προχωρούμε με τον συνάδελφο κ. Αθανάσιο Μπούρα. </w:t>
      </w:r>
    </w:p>
    <w:p w14:paraId="1C8C41F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Ευχαριστώ, κύριε Πρόεδρε. </w:t>
      </w:r>
    </w:p>
    <w:p w14:paraId="1C8C41F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 xml:space="preserve">ροϋπολογισμός του 2018 είναι ένας ακόμη αντιαναπτυξιακός προϋπολογισμός. Δεν προωθεί </w:t>
      </w:r>
      <w:r>
        <w:rPr>
          <w:rFonts w:eastAsia="Times New Roman" w:cs="Times New Roman"/>
          <w:szCs w:val="24"/>
        </w:rPr>
        <w:lastRenderedPageBreak/>
        <w:t>τις μεταρρυθμίσεις και αποκρατι</w:t>
      </w:r>
      <w:r>
        <w:rPr>
          <w:rFonts w:eastAsia="Times New Roman" w:cs="Times New Roman"/>
          <w:szCs w:val="24"/>
        </w:rPr>
        <w:t xml:space="preserve">κοποιήσεις που έχει ανάγκη ο τόπος. Δεν πληρώνει τα χρέη στον ιδιωτικό τομέα, στερώντας από επιχειρήσεις και εργαζομένους την αναγκαία ρευστότητα. Οδηγεί σε αδιέξοδο χιλιάδες πολίτες και νοικοκυριά. </w:t>
      </w:r>
    </w:p>
    <w:p w14:paraId="1C8C41F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μεγάλη πλειοψηφία των Ελλήνων, κυρίες και κύριοι συνάδ</w:t>
      </w:r>
      <w:r>
        <w:rPr>
          <w:rFonts w:eastAsia="Times New Roman" w:cs="Times New Roman"/>
          <w:szCs w:val="24"/>
        </w:rPr>
        <w:t xml:space="preserve">ελφοι της </w:t>
      </w:r>
      <w:r>
        <w:rPr>
          <w:rFonts w:eastAsia="Times New Roman" w:cs="Times New Roman"/>
          <w:szCs w:val="24"/>
        </w:rPr>
        <w:t>σ</w:t>
      </w:r>
      <w:r>
        <w:rPr>
          <w:rFonts w:eastAsia="Times New Roman" w:cs="Times New Roman"/>
          <w:szCs w:val="24"/>
        </w:rPr>
        <w:t xml:space="preserve">υγκυβέρνησης, σας γυρίζει την πλάτη. Είστε η Κυβέρνηση των φόρων και των πλειστηριασμών, η Κυβέρνηση που υποσχέθηκε το αφορολόγητο στις 12.000 ευρώ και το κατεβάζει κάτω από τις 6.000 ευρώ. </w:t>
      </w:r>
    </w:p>
    <w:p w14:paraId="1C8C41F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Έχετε ναρκοθετήσει το μέλλον της χώρας, αρκεί να παραμ</w:t>
      </w:r>
      <w:r>
        <w:rPr>
          <w:rFonts w:eastAsia="Times New Roman" w:cs="Times New Roman"/>
          <w:szCs w:val="24"/>
        </w:rPr>
        <w:t xml:space="preserve">ένετε στην εξουσία, δεσμεύοντας τη χώρα με πρωτογενή πλεονάσματα 3,5% μέχρι το 2022 και κοντά στο 2% και πλέον μέχρι το </w:t>
      </w:r>
      <w:r>
        <w:rPr>
          <w:rFonts w:eastAsia="Times New Roman" w:cs="Times New Roman"/>
          <w:szCs w:val="24"/>
        </w:rPr>
        <w:lastRenderedPageBreak/>
        <w:t xml:space="preserve">2060. Κατά τα άλλα, λέτε τον τελευταίο καιρό ότι θα βγείτε από το μνημόνιο τον Αύγουστο του 2018. </w:t>
      </w:r>
    </w:p>
    <w:p w14:paraId="1C8C41F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Δεν σας πιστεύει πλέον ο κόσμος. Σας </w:t>
      </w:r>
      <w:r>
        <w:rPr>
          <w:rFonts w:eastAsia="Times New Roman" w:cs="Times New Roman"/>
          <w:szCs w:val="24"/>
        </w:rPr>
        <w:t xml:space="preserve">γυρίζει την «πλάτη», όπως σας γύρισε τις «πλάτες του» στο πρόσφατο «αναπτυξιακό», δήθεν, συνέδριο που κάνατε στη </w:t>
      </w:r>
      <w:r>
        <w:rPr>
          <w:rFonts w:eastAsia="Times New Roman" w:cs="Times New Roman"/>
          <w:szCs w:val="24"/>
        </w:rPr>
        <w:t>δ</w:t>
      </w:r>
      <w:r>
        <w:rPr>
          <w:rFonts w:eastAsia="Times New Roman" w:cs="Times New Roman"/>
          <w:szCs w:val="24"/>
        </w:rPr>
        <w:t xml:space="preserve">υτική Αττική και δίκην περιοδεύοντος θιάσου αυτό το ονομάσατε «ανάπτυξη». </w:t>
      </w:r>
    </w:p>
    <w:p w14:paraId="1C8C41F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Γνώμονας, βέβαια, των προβλέψεών σας για τον </w:t>
      </w:r>
      <w:r>
        <w:rPr>
          <w:rFonts w:eastAsia="Times New Roman" w:cs="Times New Roman"/>
          <w:szCs w:val="24"/>
        </w:rPr>
        <w:t>π</w:t>
      </w:r>
      <w:r>
        <w:rPr>
          <w:rFonts w:eastAsia="Times New Roman" w:cs="Times New Roman"/>
          <w:szCs w:val="24"/>
        </w:rPr>
        <w:t>ροϋπολογισμό του 2018</w:t>
      </w:r>
      <w:r>
        <w:rPr>
          <w:rFonts w:eastAsia="Times New Roman" w:cs="Times New Roman"/>
          <w:szCs w:val="24"/>
        </w:rPr>
        <w:t xml:space="preserve"> αποτελεί η πορεία του προϋπολογισμού του 2017. Αυτό είναι το ασφαλές κριτήριο. Προβλέπατε ανάπτυξη 2,7% και θα πέσετε κάτω από το 1,4%, περίπου στο 1%. </w:t>
      </w:r>
    </w:p>
    <w:p w14:paraId="1C8C41F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Ενώ το 2014, με τη δική μας κυβέρνηση, πετύχαμε έστω και οριακά θετικό ρυθμό ανάπτυξης, το 2015 και το</w:t>
      </w:r>
      <w:r>
        <w:rPr>
          <w:rFonts w:eastAsia="Times New Roman" w:cs="Times New Roman"/>
          <w:szCs w:val="24"/>
        </w:rPr>
        <w:t xml:space="preserve"> 2016 μας οδηγήσατε </w:t>
      </w:r>
      <w:r>
        <w:rPr>
          <w:rFonts w:eastAsia="Times New Roman" w:cs="Times New Roman"/>
          <w:szCs w:val="24"/>
        </w:rPr>
        <w:lastRenderedPageBreak/>
        <w:t>στην ύφεση. Δεν είχε καμία ευθύνη γι’ αυτό ο κ. Τσίπρας και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Μόνη της η χώρα οδηγήθηκε σε ύφεση;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μόνα τους επιβλήθηκαν; Μόνες τους έφυγαν οι καταθέσεις από τις τράπεζες; Ο αφελληνισμός του τ</w:t>
      </w:r>
      <w:r>
        <w:rPr>
          <w:rFonts w:eastAsia="Times New Roman" w:cs="Times New Roman"/>
          <w:szCs w:val="24"/>
        </w:rPr>
        <w:t xml:space="preserve">ραπεζικού συστήματος αυτόματα προέκυψε; </w:t>
      </w:r>
    </w:p>
    <w:p w14:paraId="1C8C420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Δεν είναι η Κυβέρνησή σας αυτή που επέβαλε μέτρα 14,5 δισεκατομμύρια ευρώ, είκοσι επτά νέους φόρους, είκοσι μία περικοπές στις συντάξεις και στα κοινωνικά επιδόματα τα τελευταία τρία χρόνια; Άλλη κυβέρνηση τα επέβαλ</w:t>
      </w:r>
      <w:r>
        <w:rPr>
          <w:rFonts w:eastAsia="Times New Roman" w:cs="Times New Roman"/>
          <w:szCs w:val="24"/>
        </w:rPr>
        <w:t xml:space="preserve">ε; </w:t>
      </w:r>
      <w:r>
        <w:rPr>
          <w:rFonts w:eastAsia="Times New Roman" w:cs="Times New Roman"/>
          <w:szCs w:val="24"/>
        </w:rPr>
        <w:t>Π</w:t>
      </w:r>
      <w:r>
        <w:rPr>
          <w:rFonts w:eastAsia="Times New Roman" w:cs="Times New Roman"/>
          <w:szCs w:val="24"/>
        </w:rPr>
        <w:t xml:space="preserve">ροσπαθείτε να πείσετε με αυτά τον ελληνικό λαό; </w:t>
      </w:r>
    </w:p>
    <w:p w14:paraId="1C8C420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ροϋπολογισμός του 2018 περιλαμβάνει ήδη 1,9 δισεκατομμύρι</w:t>
      </w:r>
      <w:r>
        <w:rPr>
          <w:rFonts w:eastAsia="Times New Roman" w:cs="Times New Roman"/>
          <w:szCs w:val="24"/>
        </w:rPr>
        <w:t>ο</w:t>
      </w:r>
      <w:r>
        <w:rPr>
          <w:rFonts w:eastAsia="Times New Roman" w:cs="Times New Roman"/>
          <w:szCs w:val="24"/>
        </w:rPr>
        <w:t xml:space="preserve"> ευρώ μέτρα, μέτρα περικοπής συντάξεων και κοινωνικών δικαιωμάτων και αύξησης φόρων. </w:t>
      </w:r>
    </w:p>
    <w:p w14:paraId="1C8C420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Πρέπει να θυμίσω μερικά απ</w:t>
      </w:r>
      <w:r>
        <w:rPr>
          <w:rFonts w:eastAsia="Times New Roman" w:cs="Times New Roman"/>
          <w:szCs w:val="24"/>
        </w:rPr>
        <w:t>ό αυτά. Παραδείγματος χάρ</w:t>
      </w:r>
      <w:r>
        <w:rPr>
          <w:rFonts w:eastAsia="Times New Roman" w:cs="Times New Roman"/>
          <w:szCs w:val="24"/>
        </w:rPr>
        <w:t>ιν</w:t>
      </w:r>
      <w:r>
        <w:rPr>
          <w:rFonts w:eastAsia="Times New Roman" w:cs="Times New Roman"/>
          <w:szCs w:val="24"/>
        </w:rPr>
        <w:t xml:space="preserve">, αυξάνονται οι ασφαλιστικές εισφορές για ελεύθερους επαγγελματίες και επιτηδευματίες. </w:t>
      </w:r>
    </w:p>
    <w:p w14:paraId="1C8C4203" w14:textId="77777777" w:rsidR="00AD7333" w:rsidRDefault="00CF083D">
      <w:pPr>
        <w:tabs>
          <w:tab w:val="left" w:pos="2940"/>
        </w:tabs>
        <w:spacing w:line="600" w:lineRule="auto"/>
        <w:jc w:val="both"/>
        <w:rPr>
          <w:rFonts w:eastAsia="Times New Roman"/>
          <w:szCs w:val="24"/>
        </w:rPr>
      </w:pPr>
      <w:r>
        <w:rPr>
          <w:rFonts w:eastAsia="Times New Roman"/>
          <w:szCs w:val="24"/>
        </w:rPr>
        <w:t>Εδώ έχουμε το παράδοξο, βέβαια, να αυξάνονται και κάποιος να πληρώνει ασφαλιστικές εισφορές πάνω στις ασφαλιστικές του εισφορές.</w:t>
      </w:r>
    </w:p>
    <w:p w14:paraId="1C8C4204"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Καταργείτε κάτι, το οποίο χρόνια τώρα όλες οι κυβερνήσεις δεν τόλμησαν να το πειράξουν, τη μείωση του φόρου για τα θέματα υγείας. </w:t>
      </w:r>
    </w:p>
    <w:p w14:paraId="1C8C4205"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Μειώνεται και βαίνει προς οριστική κατάργηση το ΕΚΑΣ. Χάνουν φέτος εκατόν σαράντα χιλιάδες συμπολίτες μας το ΕΚΑΣ και προστίθ</w:t>
      </w:r>
      <w:r>
        <w:rPr>
          <w:rFonts w:eastAsia="Times New Roman"/>
          <w:szCs w:val="24"/>
        </w:rPr>
        <w:t>ενται στους εκατόν τριάντα χιλιάδες, που ήδη το έχουν χά</w:t>
      </w:r>
      <w:r>
        <w:rPr>
          <w:rFonts w:eastAsia="Times New Roman"/>
          <w:szCs w:val="24"/>
        </w:rPr>
        <w:lastRenderedPageBreak/>
        <w:t>σει. Να υπενθυμίσω, γιατί ο κ. Τσιρώνης -έφυγε τώρα- έκανε συγκρίσεις, αντί να μας πει τι έκανε τόσα χρόνια, γιατί τώρα δεν έχετε περιθώριο για συγκρίσεις. Είστε τρία χρόνια Κυβέρνηση. Απολογείστε για</w:t>
      </w:r>
      <w:r>
        <w:rPr>
          <w:rFonts w:eastAsia="Times New Roman"/>
          <w:szCs w:val="24"/>
        </w:rPr>
        <w:t xml:space="preserve"> το τι κάνατε. Η </w:t>
      </w:r>
      <w:r>
        <w:rPr>
          <w:rFonts w:eastAsia="Times New Roman"/>
          <w:szCs w:val="24"/>
        </w:rPr>
        <w:t>κ</w:t>
      </w:r>
      <w:r>
        <w:rPr>
          <w:rFonts w:eastAsia="Times New Roman"/>
          <w:szCs w:val="24"/>
        </w:rPr>
        <w:t>υβέρνηση Σαμαρά διέθετε 900 εκατομμύρια ευρώ για το ΕΚΑΣ. Εσείς το 2018 θα διαθέσετε 80 εκατομμύρια. Αυτή είναι η διαφορά μας και αυτή είναι η σύγκρισή μας.</w:t>
      </w:r>
    </w:p>
    <w:p w14:paraId="1C8C4206"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Και, βέβαια, καταργείται η έκπτωση 10% από τον φόρο εισοδήματος φυσικών προσώπων </w:t>
      </w:r>
      <w:r>
        <w:rPr>
          <w:rFonts w:eastAsia="Times New Roman"/>
          <w:szCs w:val="24"/>
        </w:rPr>
        <w:t xml:space="preserve">για τις ιατρικές εξετάσεις. Το είπα και πριν από λίγο. </w:t>
      </w:r>
    </w:p>
    <w:p w14:paraId="1C8C4207"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Επιβάλλετε φόρους στα ξενοδοχεία, στα ενοικιαζόμενα δωμάτια και σε ένα σωρό άλλες δραστηριότητες.</w:t>
      </w:r>
    </w:p>
    <w:p w14:paraId="1C8C4208"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Αλήθεια, ξεχάσατε ότι θα καταργήσετε και τον φόρο στο κρασί, τον οποίον εσείς επιβάλατε.</w:t>
      </w:r>
    </w:p>
    <w:p w14:paraId="1C8C4209"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Τελικά, εκείν</w:t>
      </w:r>
      <w:r>
        <w:rPr>
          <w:rFonts w:eastAsia="Times New Roman"/>
          <w:szCs w:val="24"/>
        </w:rPr>
        <w:t>ο το οποίο μόνο μπορεί να πει κανείς είναι ότι είστε Κυβέρνηση των φόρων χωρίς τέλος και χωρίς λογική.</w:t>
      </w:r>
    </w:p>
    <w:p w14:paraId="1C8C420A"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Τώρα για το λαθρεμπόριο καυσίμων, ενώ είχατε βρει ένα σύστημα σε εξέλιξη με το σύστημα εισροών-εκροών, δεν καταφέρατε τρία χρόνια να υλοποιήσετε την εγκα</w:t>
      </w:r>
      <w:r>
        <w:rPr>
          <w:rFonts w:eastAsia="Times New Roman"/>
          <w:szCs w:val="24"/>
        </w:rPr>
        <w:t xml:space="preserve">τάσταση ανάλογου συστήματος στα διυλιστήρια όμοιο με των πρατηρίων, το </w:t>
      </w:r>
      <w:r>
        <w:rPr>
          <w:rFonts w:eastAsia="Times New Roman"/>
          <w:szCs w:val="24"/>
          <w:lang w:val="en-US"/>
        </w:rPr>
        <w:t>GPS</w:t>
      </w:r>
      <w:r>
        <w:rPr>
          <w:rFonts w:eastAsia="Times New Roman"/>
          <w:szCs w:val="24"/>
        </w:rPr>
        <w:t>, έτσι ώστε η χώρα να ωφελείται από το λαθρεμπόριο καυσίμων, κυρία Υφυπουργέ, και να μη χάνεται πάρα πολύ μεγάλο ποσό για τον ελληνικό λαό.</w:t>
      </w:r>
    </w:p>
    <w:p w14:paraId="1C8C420B"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Τώρα, βέβαια, δεν έχω χρόνο -θα ζητήσω ένα</w:t>
      </w:r>
      <w:r>
        <w:rPr>
          <w:rFonts w:eastAsia="Times New Roman"/>
          <w:szCs w:val="24"/>
        </w:rPr>
        <w:t xml:space="preserve"> λεπτό ακόμη, κύριε Πρόεδρε, με την ανοχή σας- για να πω ότι όλοι μιλούμε για επενδύσεις. Όμως, οι επενδύσεις χρειάζονται και το κατάλληλο κλίμα. Οι επιχειρήσεις και οι ελεύθεροι επαγγελματίες καλούνται να </w:t>
      </w:r>
      <w:r>
        <w:rPr>
          <w:rFonts w:eastAsia="Times New Roman"/>
          <w:szCs w:val="24"/>
        </w:rPr>
        <w:lastRenderedPageBreak/>
        <w:t>τα βγάλουν πέρα με φορολογία που αυξάνεται διαρκώς</w:t>
      </w:r>
      <w:r>
        <w:rPr>
          <w:rFonts w:eastAsia="Times New Roman"/>
          <w:szCs w:val="24"/>
        </w:rPr>
        <w:t xml:space="preserve">, ενώ η ρευστότητα μειώνεται. Το πρόβλημα των κόκκινων δανείων επιτείνεται και ο περιβόητος εξωδικαστικός συμβιβασμός προχωράει με ρυθμό χελώνας. </w:t>
      </w:r>
    </w:p>
    <w:p w14:paraId="1C8C420C"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Ούτε ένα ευρώ από το νέο ΕΣΠΑ δεν έχει φτάσει ακόμη σε κάποιον τελικό δικαιούχο επιχειρηματία. Το διαθέσιμο </w:t>
      </w:r>
      <w:r>
        <w:rPr>
          <w:rFonts w:eastAsia="Times New Roman"/>
          <w:szCs w:val="24"/>
        </w:rPr>
        <w:t>εισόδημα των καταναλωτών μειώνεται. Η πρόσφατη έκθεση της ΓΣΕΒΕΕ τα λέει ξεκάθαρα με τον καλύτερο τρόπο. Μέχρι σήμερα χιλιάδες επιχειρήσεις έχουν βιώσει κατασχέσεις των τραπεζικών τους λογαριασμών. Το πρόγραμμα δημοσίων επενδύσεων λίγες μέρες ακόμη πριν κλ</w:t>
      </w:r>
      <w:r>
        <w:rPr>
          <w:rFonts w:eastAsia="Times New Roman"/>
          <w:szCs w:val="24"/>
        </w:rPr>
        <w:t>είσει το 2017 έχει απόκλιση πάνω από 1 δισεκατομμύριο ευρώ .</w:t>
      </w:r>
    </w:p>
    <w:p w14:paraId="1C8C420D"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Τα μεγάλα έργα του ΕΣΠΑ, που προβλέπονται στο ΕΣΠΑ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είναι τριάντα τέσσερα. Απ’ αυτά, τα δεκαπέντε είναι συνεχιζόμενα έργα-γέφυρες από το προηγούμενο πρόγραμμα. Από τα δεκαεννιά νέα έρ</w:t>
      </w:r>
      <w:r>
        <w:rPr>
          <w:rFonts w:eastAsia="Times New Roman"/>
          <w:szCs w:val="24"/>
        </w:rPr>
        <w:t>γα δεν έχει υποβληθεί για έγκριση στην Ευρωπαϊκή Ένωση ούτε ένα έργο. Βρήκατε απλά τα έργα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γέφυρες.</w:t>
      </w:r>
    </w:p>
    <w:p w14:paraId="1C8C420E"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8C420F"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με αυτό κλείνετε, κύριε συνάδελφε</w:t>
      </w:r>
      <w:r>
        <w:rPr>
          <w:rFonts w:eastAsia="Times New Roman"/>
          <w:szCs w:val="24"/>
        </w:rPr>
        <w:t>.</w:t>
      </w:r>
    </w:p>
    <w:p w14:paraId="1C8C4210"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Όσον αφορά ένα περιβόητο πρόγραμμα, το ΕΠΑνΕΚ, που είναι εργαλείο για τη μικρομεσαία επιχείρηση, καρκινοβατεί και αυτό.</w:t>
      </w:r>
    </w:p>
    <w:p w14:paraId="1C8C4211"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 xml:space="preserve">Από τις είκοσι τέσσερις δράσεις που θα προκηρύσσατε το 2017, έχουν προκηρυχθεί μόνο έξι. </w:t>
      </w:r>
    </w:p>
    <w:p w14:paraId="1C8C4212"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Τι να πούμε για χρηματοδο</w:t>
      </w:r>
      <w:r>
        <w:rPr>
          <w:rFonts w:eastAsia="Times New Roman"/>
          <w:szCs w:val="24"/>
        </w:rPr>
        <w:t>τικά εργαλεία; Τι να πούμε για τα ΣΔΙΤ; Όλα πάνε από το κακό στο χειρότερο.</w:t>
      </w:r>
    </w:p>
    <w:p w14:paraId="1C8C4213"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είναι πλέον σαφές ότι η χώρα έχει ανάγκη από σοβαρή και στιβαρή Κυβέρνηση με σχέδιο, γνώση και εμπειρία, που θα αναλάβει να στηρίξει επενδύσεις και να</w:t>
      </w:r>
      <w:r>
        <w:rPr>
          <w:rFonts w:eastAsia="Times New Roman"/>
          <w:szCs w:val="24"/>
        </w:rPr>
        <w:t xml:space="preserve"> οδηγήσει τη χώρα στην ανάπτυξη.  </w:t>
      </w:r>
    </w:p>
    <w:p w14:paraId="1C8C4214" w14:textId="77777777" w:rsidR="00AD7333" w:rsidRDefault="00CF083D">
      <w:pPr>
        <w:spacing w:after="0" w:line="600" w:lineRule="auto"/>
        <w:ind w:firstLine="720"/>
        <w:jc w:val="both"/>
        <w:rPr>
          <w:rFonts w:eastAsia="Times New Roman"/>
          <w:szCs w:val="24"/>
        </w:rPr>
      </w:pPr>
      <w:r>
        <w:rPr>
          <w:rFonts w:eastAsia="Times New Roman"/>
          <w:szCs w:val="24"/>
        </w:rPr>
        <w:t xml:space="preserve">Στόχος μας στη Νέα Δημοκρατία είναι να στηρίξουμε τις επενδύσεις και την επιχειρηματικότητα, καθώς αυτά είναι τα εργαλεία, που θα ξεκλειδώσουν την ανάπτυξη και αυτό θα το κάνει η Νέα Δημοκρατία με τον Κυριάκο Μητσοτάκη. </w:t>
      </w:r>
    </w:p>
    <w:p w14:paraId="1C8C4215" w14:textId="77777777" w:rsidR="00AD7333" w:rsidRDefault="00CF083D">
      <w:pPr>
        <w:spacing w:after="0" w:line="600" w:lineRule="auto"/>
        <w:ind w:firstLine="720"/>
        <w:jc w:val="both"/>
        <w:rPr>
          <w:rFonts w:eastAsia="Times New Roman"/>
          <w:szCs w:val="24"/>
        </w:rPr>
      </w:pPr>
      <w:r>
        <w:rPr>
          <w:rFonts w:eastAsia="Times New Roman"/>
          <w:szCs w:val="24"/>
        </w:rPr>
        <w:t xml:space="preserve">Ευχαριστώ πολύ. </w:t>
      </w:r>
    </w:p>
    <w:p w14:paraId="1C8C4216" w14:textId="77777777" w:rsidR="00AD7333" w:rsidRDefault="00CF083D">
      <w:pPr>
        <w:spacing w:after="0" w:line="600" w:lineRule="auto"/>
        <w:ind w:firstLine="720"/>
        <w:jc w:val="both"/>
        <w:rPr>
          <w:rFonts w:eastAsia="Times New Roman"/>
          <w:szCs w:val="24"/>
        </w:rPr>
      </w:pPr>
      <w:r>
        <w:rPr>
          <w:rFonts w:eastAsia="Times New Roman"/>
          <w:szCs w:val="24"/>
        </w:rPr>
        <w:lastRenderedPageBreak/>
        <w:t xml:space="preserve">(Ζωηρά και παρατεταμένα χειροκροτήματα από την πτέρυγα της Νέας Δημοκρατίας) </w:t>
      </w:r>
    </w:p>
    <w:p w14:paraId="1C8C4217" w14:textId="77777777" w:rsidR="00AD7333" w:rsidRDefault="00CF083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Πρόεδρος κ. Βούτσης μου ρίχνει κάτι περίεργες ματιές για την ανοχή μου, αλλά επειδή προχωράμε χωρίς αντεγκλήσεις, φεύγει ο κατ</w:t>
      </w:r>
      <w:r>
        <w:rPr>
          <w:rFonts w:eastAsia="Times New Roman" w:cs="Times New Roman"/>
          <w:szCs w:val="24"/>
        </w:rPr>
        <w:t>άλογος καλά, κι έτσι δείχνω</w:t>
      </w:r>
      <w:r>
        <w:rPr>
          <w:rFonts w:eastAsia="Times New Roman" w:cs="Times New Roman"/>
          <w:b/>
          <w:szCs w:val="24"/>
        </w:rPr>
        <w:t xml:space="preserve"> </w:t>
      </w:r>
      <w:r>
        <w:rPr>
          <w:rFonts w:eastAsia="Times New Roman" w:cs="Times New Roman"/>
          <w:szCs w:val="24"/>
        </w:rPr>
        <w:t xml:space="preserve">ανοχή σε όλους τους συναδέλφους. </w:t>
      </w:r>
    </w:p>
    <w:p w14:paraId="1C8C4218"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Κύριε Μπόλαρη, έχετε τον λόγο. </w:t>
      </w:r>
    </w:p>
    <w:p w14:paraId="1C8C4219" w14:textId="77777777" w:rsidR="00AD7333" w:rsidRDefault="00CF083D">
      <w:pPr>
        <w:spacing w:after="0" w:line="600" w:lineRule="auto"/>
        <w:ind w:firstLine="720"/>
        <w:jc w:val="both"/>
        <w:rPr>
          <w:rFonts w:eastAsia="Times New Roman" w:cs="Times New Roman"/>
          <w:szCs w:val="24"/>
        </w:rPr>
      </w:pPr>
      <w:r>
        <w:rPr>
          <w:rFonts w:eastAsia="Times New Roman" w:cs="Times New Roman"/>
          <w:b/>
          <w:szCs w:val="24"/>
        </w:rPr>
        <w:t xml:space="preserve">ΜΑΡΚΟΣ ΜΠΟΛΑΡΗΣ: </w:t>
      </w:r>
      <w:r>
        <w:rPr>
          <w:rFonts w:eastAsia="Times New Roman" w:cs="Times New Roman"/>
          <w:szCs w:val="24"/>
        </w:rPr>
        <w:t xml:space="preserve">Ευχαριστώ πολύ, κύριε Πρόεδρε. </w:t>
      </w:r>
    </w:p>
    <w:p w14:paraId="1C8C421A"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αυτό το κορύφωμα της διαδικασίας, μίας διαδικασίας που αποτυπώνει την πολιτική β</w:t>
      </w:r>
      <w:r>
        <w:rPr>
          <w:rFonts w:eastAsia="Times New Roman" w:cs="Times New Roman"/>
          <w:szCs w:val="24"/>
        </w:rPr>
        <w:t xml:space="preserve">ούληση της Κυβέρνησης, του κράτους σε αριθμούς, τον </w:t>
      </w:r>
      <w:r>
        <w:rPr>
          <w:rFonts w:eastAsia="Times New Roman" w:cs="Times New Roman"/>
          <w:szCs w:val="24"/>
        </w:rPr>
        <w:t>π</w:t>
      </w:r>
      <w:r>
        <w:rPr>
          <w:rFonts w:eastAsia="Times New Roman" w:cs="Times New Roman"/>
          <w:szCs w:val="24"/>
        </w:rPr>
        <w:t xml:space="preserve">ροϋπολογισμό, ο πειρασμός για όλους τους ομιλητές είναι μεγάλος και τον ασπαζόμαστε. Μπαίνουμε στη λογική της αριθμολαγνείας. </w:t>
      </w:r>
    </w:p>
    <w:p w14:paraId="1C8C421B"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Θα μου επιτρέψετε να αποποιηθώ και να μην μπω στη λογική της αριθμολαγνείας,</w:t>
      </w:r>
      <w:r>
        <w:rPr>
          <w:rFonts w:eastAsia="Times New Roman" w:cs="Times New Roman"/>
          <w:szCs w:val="24"/>
        </w:rPr>
        <w:t xml:space="preserve"> των αριθμών που επιστρατεύονται κάθε φορά για να αποδείξουν τα επιχειρήματα και γι’ αυτό ακούμε συγκρουόμενες στατιστικές και αριθμούς σε αυτή την Αίθουσα. </w:t>
      </w:r>
    </w:p>
    <w:p w14:paraId="1C8C421C"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Θα μου επιτρέψετε να μείνω στη πολιτική που αποτυπώνεται στους αριθμούς, να μείνω στην κυβερνητική</w:t>
      </w:r>
      <w:r>
        <w:rPr>
          <w:rFonts w:eastAsia="Times New Roman" w:cs="Times New Roman"/>
          <w:szCs w:val="24"/>
        </w:rPr>
        <w:t xml:space="preserve"> βούληση που αποτυπώνεται στους αριθμούς και η οποία βούληση, όπως κάθε φορά στην πολιτική, ξεπερνά τους αριθμούς. Η πολιτική θέληση, η πολιτική βούληση, ο πολιτικός σχεδιασμός ξεπερνούν τους αριθμούς. </w:t>
      </w:r>
    </w:p>
    <w:p w14:paraId="1C8C421D"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Έχουμε έναν </w:t>
      </w:r>
      <w:r>
        <w:rPr>
          <w:rFonts w:eastAsia="Times New Roman" w:cs="Times New Roman"/>
          <w:szCs w:val="24"/>
        </w:rPr>
        <w:t>π</w:t>
      </w:r>
      <w:r>
        <w:rPr>
          <w:rFonts w:eastAsia="Times New Roman" w:cs="Times New Roman"/>
          <w:szCs w:val="24"/>
        </w:rPr>
        <w:t>ροϋπολογισμό, στον οποίον δεν αποτυπώνετ</w:t>
      </w:r>
      <w:r>
        <w:rPr>
          <w:rFonts w:eastAsia="Times New Roman" w:cs="Times New Roman"/>
          <w:szCs w:val="24"/>
        </w:rPr>
        <w:t>αι πρώτιστα η πολιτική βούληση, γιατί η χώρα βρέθηκε στην αιχμα</w:t>
      </w:r>
      <w:r>
        <w:rPr>
          <w:rFonts w:eastAsia="Times New Roman" w:cs="Times New Roman"/>
          <w:szCs w:val="24"/>
        </w:rPr>
        <w:lastRenderedPageBreak/>
        <w:t>λωσία Βαβυλώνος τα τελευταία χρόνια και έτσι το πρώτο που αποτυπώνεται είναι οι δεσμεύσεις της χώρας, με τις συμφωνίες και τα μνημόνια που προηγήθηκαν.</w:t>
      </w:r>
    </w:p>
    <w:p w14:paraId="1C8C421E"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Όμως, είναι απολύτως βέβαιο -και αυτό είναι το μήνυμα που στέλνει η Βουλή, αυτό είναι το μήνυμα που πρέπει να στείλει η πολιτική εξουσία, το πολιτικό σύστημα στον λαό, στη χώρα- ότι περπατούμε, είμαστε σε πορεία εξόδου από αυτή τη χειμέρια περίοδο, από αυτ</w:t>
      </w:r>
      <w:r>
        <w:rPr>
          <w:rFonts w:eastAsia="Times New Roman" w:cs="Times New Roman"/>
          <w:szCs w:val="24"/>
        </w:rPr>
        <w:t xml:space="preserve">όν τον χειμέριο Κλήδονα, ο οποίος ταλαιπώρησε τον λαό, τους πολίτες, ιδιαίτερα τους ασθενέστερους, αυτούς οι οποίοι σήκωσαν το βάρος της κρίσης. </w:t>
      </w:r>
    </w:p>
    <w:p w14:paraId="1C8C421F"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χει μεγάλη σημασία να πούμε ότι αυτός ο λαός, ο Έλληνας, που σήκωσε το βάρος της κρίσης, είναι αυτός που δικα</w:t>
      </w:r>
      <w:r>
        <w:rPr>
          <w:rFonts w:eastAsia="Times New Roman" w:cs="Times New Roman"/>
          <w:szCs w:val="24"/>
        </w:rPr>
        <w:t xml:space="preserve">ιούται σήμερα, καθώς η χώρα μπαίνει στο 2018, να ελπίζει, να αισιοδοξεί, </w:t>
      </w:r>
      <w:r>
        <w:rPr>
          <w:rFonts w:eastAsia="Times New Roman" w:cs="Times New Roman"/>
          <w:szCs w:val="24"/>
        </w:rPr>
        <w:lastRenderedPageBreak/>
        <w:t xml:space="preserve">να βλέπει με προοπτική, γιατί ξέρει ότι τα δύσκολα είναι στην πλάτη του, ξέρει ότι πέρασε ένα πολύ μεγάλο βάρος, ένα πολύ μεγάλο μέρος της δυσκολίας του. </w:t>
      </w:r>
      <w:r>
        <w:rPr>
          <w:rFonts w:eastAsia="Times New Roman" w:cs="Times New Roman"/>
          <w:szCs w:val="24"/>
        </w:rPr>
        <w:t>Τ</w:t>
      </w:r>
      <w:r>
        <w:rPr>
          <w:rFonts w:eastAsia="Times New Roman" w:cs="Times New Roman"/>
          <w:szCs w:val="24"/>
        </w:rPr>
        <w:t>ο δικαιούται, γιατί η χώρα α</w:t>
      </w:r>
      <w:r>
        <w:rPr>
          <w:rFonts w:eastAsia="Times New Roman" w:cs="Times New Roman"/>
          <w:szCs w:val="24"/>
        </w:rPr>
        <w:t xml:space="preserve">υτή έχει εξαιρετικές ανθρώπινες δυνάμεις, έχει εξαιρετικό ανθρώπινο δυναμικό, το οποίο συνδυαζόμενο με τα εξαιρετικά συγκριτικά πλεονεκτήματα της χώρας, και τα παραγωγικά, και τα οικονομικά, και τα γεωστρατηγικά, δίνει εξαιρετικά συγκριτικά πλεονεκτήματα, </w:t>
      </w:r>
      <w:r>
        <w:rPr>
          <w:rFonts w:eastAsia="Times New Roman" w:cs="Times New Roman"/>
          <w:szCs w:val="24"/>
        </w:rPr>
        <w:t xml:space="preserve">πάνω στα οποία πρέπει να βασίσουμε τις πολιτικές μας. </w:t>
      </w:r>
    </w:p>
    <w:p w14:paraId="1C8C4220"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Για όλα αυτά, γι’ αυτό το αισιόδοξο αύριο, ο πολίτης έχει από όλους εμάς αξιώσεις. Έχει αξίωση να ξεδιπλώσουμε, να αναλύσουμε και να υλοποιήσουμε έναν πολιτικό στρατηγικό σχεδιασμό, μία νέα πορεία της </w:t>
      </w:r>
      <w:r>
        <w:rPr>
          <w:rFonts w:eastAsia="Times New Roman" w:cs="Times New Roman"/>
          <w:szCs w:val="24"/>
        </w:rPr>
        <w:t>πατρίδας μετά την κρίση, όχι απλά μετά τα μνη</w:t>
      </w:r>
      <w:r>
        <w:rPr>
          <w:rFonts w:eastAsia="Times New Roman" w:cs="Times New Roman"/>
          <w:szCs w:val="24"/>
        </w:rPr>
        <w:lastRenderedPageBreak/>
        <w:t xml:space="preserve">μόνια. Γιατί το γεγονός ότι η χώρα απαλλάσσεται από τις υποχρεώσεις που έχουν αναληφθεί με υπογραφές, δεν σημαίνει ότι έχουμε ξεπεράσει το συνολικό πρόβλημα. </w:t>
      </w:r>
    </w:p>
    <w:p w14:paraId="1C8C4221" w14:textId="77777777" w:rsidR="00AD7333" w:rsidRDefault="00CF083D">
      <w:pPr>
        <w:spacing w:after="0" w:line="600" w:lineRule="auto"/>
        <w:ind w:firstLine="720"/>
        <w:jc w:val="both"/>
        <w:rPr>
          <w:rFonts w:eastAsia="Times New Roman" w:cs="Times New Roman"/>
          <w:b/>
          <w:szCs w:val="24"/>
        </w:rPr>
      </w:pPr>
      <w:r>
        <w:rPr>
          <w:rFonts w:eastAsia="Times New Roman" w:cs="Times New Roman"/>
          <w:szCs w:val="24"/>
        </w:rPr>
        <w:t>Έ</w:t>
      </w:r>
      <w:r>
        <w:rPr>
          <w:rFonts w:eastAsia="Times New Roman" w:cs="Times New Roman"/>
          <w:szCs w:val="24"/>
        </w:rPr>
        <w:t>χει πολύ μεγάλη σημασία, αγαπητές κυρίες και κύριοι</w:t>
      </w:r>
      <w:r>
        <w:rPr>
          <w:rFonts w:eastAsia="Times New Roman" w:cs="Times New Roman"/>
          <w:szCs w:val="24"/>
        </w:rPr>
        <w:t xml:space="preserve"> συνάδελφοι, να πούμε ότι καθώς βγαίνουμε από τις δεσμεύσεις και καθώς κινούμαστε για να βγούμε από την κρίση, στον πολιτικό μας σχεδιασμό σε όλα τα επίπεδα δεν πρέπει να ξαναγίνουν τα ίδια λάθη που μας οδήγησαν στην κρίση. </w:t>
      </w:r>
    </w:p>
    <w:p w14:paraId="1C8C422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χει μεγάλη σημασία να πούμε ότ</w:t>
      </w:r>
      <w:r>
        <w:rPr>
          <w:rFonts w:eastAsia="Times New Roman" w:cs="Times New Roman"/>
          <w:szCs w:val="24"/>
        </w:rPr>
        <w:t>ι σε αυτό ο λαός έχει αξίωση από εμάς να χτίσουμε, να οργανώσουμε και να υλοποιήσουμε ένα νέο παραγωγικό πρότυπο για τη χώρα, για την οικονομία. Ένα παραγωγικό πρότυπο που στοιχίζεται με την ποιότητα, με την αντα</w:t>
      </w:r>
      <w:r>
        <w:rPr>
          <w:rFonts w:eastAsia="Times New Roman" w:cs="Times New Roman"/>
          <w:szCs w:val="24"/>
        </w:rPr>
        <w:lastRenderedPageBreak/>
        <w:t>γωνιστικότητα, με την εξωστρέφεια, με την κα</w:t>
      </w:r>
      <w:r>
        <w:rPr>
          <w:rFonts w:eastAsia="Times New Roman" w:cs="Times New Roman"/>
          <w:szCs w:val="24"/>
        </w:rPr>
        <w:t>ινοτομία και στα προϊόντα και στις υπηρεσίες. Για αυτό χρειαζόμαστε μ</w:t>
      </w:r>
      <w:r>
        <w:rPr>
          <w:rFonts w:eastAsia="Times New Roman" w:cs="Times New Roman"/>
          <w:szCs w:val="24"/>
        </w:rPr>
        <w:t>ί</w:t>
      </w:r>
      <w:r>
        <w:rPr>
          <w:rFonts w:eastAsia="Times New Roman" w:cs="Times New Roman"/>
          <w:szCs w:val="24"/>
        </w:rPr>
        <w:t>α πορεία, η οποία προϋποθέτει πως τον αναπτυξιακό τομέα λαμβάνουμε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 δικαιοσύνη. Λειτουργούμε με γνώμονα τη συγκράτηση της κοινωνικής συνοχής. Γι</w:t>
      </w:r>
      <w:r>
        <w:rPr>
          <w:rFonts w:eastAsia="Times New Roman" w:cs="Times New Roman"/>
          <w:szCs w:val="24"/>
        </w:rPr>
        <w:t>’</w:t>
      </w:r>
      <w:r>
        <w:rPr>
          <w:rFonts w:eastAsia="Times New Roman" w:cs="Times New Roman"/>
          <w:szCs w:val="24"/>
        </w:rPr>
        <w:t xml:space="preserve"> αυτό υπάρχει η έγνοια να σωθο</w:t>
      </w:r>
      <w:r>
        <w:rPr>
          <w:rFonts w:eastAsia="Times New Roman" w:cs="Times New Roman"/>
          <w:szCs w:val="24"/>
        </w:rPr>
        <w:t xml:space="preserve">ύν οι λαϊκές κατοικίες, οι πρώτες κατοικίες των φτωχών ανθρώπων που σήκωσαν όλο το βάρος. </w:t>
      </w:r>
    </w:p>
    <w:p w14:paraId="1C8C422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χει μεγάλη σημασία να πούμε πως σε αυτή τη νέα πορεία χρειαζόμαστε ένα άλλο κράτος, ένα κράτος το οποίο να λειτουργεί με αποτελεσματικότητα, με ταχύτητα για τον πολ</w:t>
      </w:r>
      <w:r>
        <w:rPr>
          <w:rFonts w:eastAsia="Times New Roman" w:cs="Times New Roman"/>
          <w:szCs w:val="24"/>
        </w:rPr>
        <w:t xml:space="preserve">ίτη και με διαφάνεια. Ένα κράτος ψηφιακό, ένα κράτος χωρίς χαρτί και μολύβι, ένα κράτος το οποίο ελέγχει και ελέγχεται ένα κράτος στην υπηρεσία του πολίτη για την ανάπτυξη και για τον παραγωγικό τομέα. </w:t>
      </w:r>
      <w:r>
        <w:rPr>
          <w:rFonts w:eastAsia="Times New Roman" w:cs="Times New Roman"/>
          <w:szCs w:val="24"/>
        </w:rPr>
        <w:t>Έ</w:t>
      </w:r>
      <w:r>
        <w:rPr>
          <w:rFonts w:eastAsia="Times New Roman" w:cs="Times New Roman"/>
          <w:szCs w:val="24"/>
        </w:rPr>
        <w:t xml:space="preserve">χει </w:t>
      </w:r>
      <w:r>
        <w:rPr>
          <w:rFonts w:eastAsia="Times New Roman" w:cs="Times New Roman"/>
          <w:szCs w:val="24"/>
        </w:rPr>
        <w:lastRenderedPageBreak/>
        <w:t>πολύ μεγάλη σημασία να πούμε πως αυτός ο σχεδιασμ</w:t>
      </w:r>
      <w:r>
        <w:rPr>
          <w:rFonts w:eastAsia="Times New Roman" w:cs="Times New Roman"/>
          <w:szCs w:val="24"/>
        </w:rPr>
        <w:t xml:space="preserve">ός γίνεται μέσα σε μια εξαιρετικά σημαντική εποχή για τον γεωστρατηγικό, γεωπολιτικό χώρο στον οποίο λειτουργούμε. </w:t>
      </w:r>
    </w:p>
    <w:p w14:paraId="1C8C422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Έχουν αναδειχθεί αυτά από τα τελευταία ταξίδια και τις τελευταίες επαφές του Πρωθυπουργού. Είμαστε στην </w:t>
      </w:r>
      <w:r>
        <w:rPr>
          <w:rFonts w:eastAsia="Times New Roman" w:cs="Times New Roman"/>
          <w:szCs w:val="24"/>
        </w:rPr>
        <w:t>α</w:t>
      </w:r>
      <w:r>
        <w:rPr>
          <w:rFonts w:eastAsia="Times New Roman" w:cs="Times New Roman"/>
          <w:szCs w:val="24"/>
        </w:rPr>
        <w:t xml:space="preserve">νατολική Μεσόγειο, στην </w:t>
      </w:r>
      <w:r>
        <w:rPr>
          <w:rFonts w:eastAsia="Times New Roman" w:cs="Times New Roman"/>
          <w:szCs w:val="24"/>
        </w:rPr>
        <w:t>ν</w:t>
      </w:r>
      <w:r>
        <w:rPr>
          <w:rFonts w:eastAsia="Times New Roman" w:cs="Times New Roman"/>
          <w:szCs w:val="24"/>
        </w:rPr>
        <w:t>οτιοανατολική Ευρώπη στον χώρο του Ευξείνου, η νησίδα σταθερότητας και ασφάλειας για τους πολίτες, νησίδα ασφάλειας, υπεράσπισης και υπηρέτησης των ανθρωπίνων δικαιωμάτων, και έχει μεγάλη σημασία στην πορεία αυτή να στήσουμε ξανά την οικονομία μας, την παρ</w:t>
      </w:r>
      <w:r>
        <w:rPr>
          <w:rFonts w:eastAsia="Times New Roman" w:cs="Times New Roman"/>
          <w:szCs w:val="24"/>
        </w:rPr>
        <w:t>αγωγική μας βάση με σεβασμό στον πολίτη. Είναι πολύ σημαντικό να πούμε πως η έγνοια του πολιτικού κόσμου, του πολίτη, του Έλληνα, είναι για μ</w:t>
      </w:r>
      <w:r>
        <w:rPr>
          <w:rFonts w:eastAsia="Times New Roman" w:cs="Times New Roman"/>
          <w:szCs w:val="24"/>
        </w:rPr>
        <w:t>ί</w:t>
      </w:r>
      <w:r>
        <w:rPr>
          <w:rFonts w:eastAsia="Times New Roman" w:cs="Times New Roman"/>
          <w:szCs w:val="24"/>
        </w:rPr>
        <w:t>α χώρα, μ</w:t>
      </w:r>
      <w:r>
        <w:rPr>
          <w:rFonts w:eastAsia="Times New Roman" w:cs="Times New Roman"/>
          <w:szCs w:val="24"/>
        </w:rPr>
        <w:t>ί</w:t>
      </w:r>
      <w:r>
        <w:rPr>
          <w:rFonts w:eastAsia="Times New Roman" w:cs="Times New Roman"/>
          <w:szCs w:val="24"/>
        </w:rPr>
        <w:t>α πατρίδα, μ</w:t>
      </w:r>
      <w:r>
        <w:rPr>
          <w:rFonts w:eastAsia="Times New Roman" w:cs="Times New Roman"/>
          <w:szCs w:val="24"/>
        </w:rPr>
        <w:t>ί</w:t>
      </w:r>
      <w:r>
        <w:rPr>
          <w:rFonts w:eastAsia="Times New Roman" w:cs="Times New Roman"/>
          <w:szCs w:val="24"/>
        </w:rPr>
        <w:t xml:space="preserve">α Ελλάδα, όπου λειτουργούμε δημοκρατικά σαν κράτος και σαν </w:t>
      </w:r>
      <w:r>
        <w:rPr>
          <w:rFonts w:eastAsia="Times New Roman" w:cs="Times New Roman"/>
          <w:szCs w:val="24"/>
        </w:rPr>
        <w:lastRenderedPageBreak/>
        <w:t>κόμματα και βέβαια σεβόμαστε του</w:t>
      </w:r>
      <w:r>
        <w:rPr>
          <w:rFonts w:eastAsia="Times New Roman" w:cs="Times New Roman"/>
          <w:szCs w:val="24"/>
        </w:rPr>
        <w:t>ς δεσμούς. Υπηρετούμε τη θεσμική λειτουργία, γιατί αγαπητές συνάδελφοι και συναδέλφισσες οι θεσμοί της χώρας έχουν πληγεί στην περίοδο της κρίσης πολλαπλώς και έχει μεγάλη σημασία, καθώς είμαστε στην πορεία εξόδου, να έχουμε έγνοια για αυτή τη θεσμική λειτ</w:t>
      </w:r>
      <w:r>
        <w:rPr>
          <w:rFonts w:eastAsia="Times New Roman" w:cs="Times New Roman"/>
          <w:szCs w:val="24"/>
        </w:rPr>
        <w:t xml:space="preserve">ουργία του κράτους. </w:t>
      </w:r>
    </w:p>
    <w:p w14:paraId="1C8C422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Έλληνας, ο λαός μας έχει τις δυνάμεις. Μπορούμε και θα τα καταφέρουμε. Το 2018 –και αυτό είναι το μήνυμα που στέλνουμε στον πολίτη- θα είναι καλύτερο από το 2017.</w:t>
      </w:r>
    </w:p>
    <w:p w14:paraId="1C8C422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C8C4227" w14:textId="77777777" w:rsidR="00AD7333" w:rsidRDefault="00CF083D">
      <w:pPr>
        <w:spacing w:line="600" w:lineRule="auto"/>
        <w:ind w:firstLine="720"/>
        <w:jc w:val="center"/>
        <w:rPr>
          <w:rFonts w:eastAsia="Times New Roman"/>
          <w:bCs/>
        </w:rPr>
      </w:pPr>
      <w:r>
        <w:rPr>
          <w:rFonts w:eastAsia="Times New Roman"/>
          <w:bCs/>
        </w:rPr>
        <w:t>(Χειροκροτήματα από την πτέρυγα του ΣΥΡΙΖΑ)</w:t>
      </w:r>
    </w:p>
    <w:p w14:paraId="1C8C422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(Νικήτας Κακλαμάνης):</w:t>
      </w:r>
      <w:r>
        <w:rPr>
          <w:rFonts w:eastAsia="Times New Roman" w:cs="Times New Roman"/>
          <w:szCs w:val="24"/>
        </w:rPr>
        <w:t xml:space="preserve"> Τον λόγο έχει τώρα ο αγαπητός σε όλους μας κ. Ιωάννης Τραγάκης.</w:t>
      </w:r>
    </w:p>
    <w:p w14:paraId="1C8C422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ΙΩΑΝΝΗΣ ΤΡΑΓΑΚΗΣ:</w:t>
      </w:r>
      <w:r>
        <w:rPr>
          <w:rFonts w:eastAsia="Times New Roman" w:cs="Times New Roman"/>
          <w:szCs w:val="24"/>
        </w:rPr>
        <w:t xml:space="preserve"> Κυρίες και κύριοι συνάδελφοι, ο κρατικός </w:t>
      </w:r>
      <w:r>
        <w:rPr>
          <w:rFonts w:eastAsia="Times New Roman" w:cs="Times New Roman"/>
          <w:szCs w:val="24"/>
        </w:rPr>
        <w:t>π</w:t>
      </w:r>
      <w:r>
        <w:rPr>
          <w:rFonts w:eastAsia="Times New Roman" w:cs="Times New Roman"/>
          <w:szCs w:val="24"/>
        </w:rPr>
        <w:t xml:space="preserve">ροϋπολογισμός που συζητάμε σήμερα του 2018 είναι σίγουρο ότι θα είναι ο τελευταίος σας </w:t>
      </w:r>
      <w:r>
        <w:rPr>
          <w:rFonts w:eastAsia="Times New Roman" w:cs="Times New Roman"/>
          <w:szCs w:val="24"/>
        </w:rPr>
        <w:t>π</w:t>
      </w:r>
      <w:r>
        <w:rPr>
          <w:rFonts w:eastAsia="Times New Roman" w:cs="Times New Roman"/>
          <w:szCs w:val="24"/>
        </w:rPr>
        <w:t>ροϋπολογισμός. Τ</w:t>
      </w:r>
      <w:r>
        <w:rPr>
          <w:rFonts w:eastAsia="Times New Roman" w:cs="Times New Roman"/>
          <w:szCs w:val="24"/>
        </w:rPr>
        <w:t xml:space="preserve">ου χρόνου τέτοια εποχή τον </w:t>
      </w:r>
      <w:r>
        <w:rPr>
          <w:rFonts w:eastAsia="Times New Roman" w:cs="Times New Roman"/>
          <w:szCs w:val="24"/>
        </w:rPr>
        <w:t>π</w:t>
      </w:r>
      <w:r>
        <w:rPr>
          <w:rFonts w:eastAsia="Times New Roman" w:cs="Times New Roman"/>
          <w:szCs w:val="24"/>
        </w:rPr>
        <w:t xml:space="preserve">ροϋπολογισμό θα τον βλέπετε από την τηλεόραση και θα διαβάζετε τα Πρακτικά του. Αυτό είναι σίγουρο. </w:t>
      </w:r>
    </w:p>
    <w:p w14:paraId="1C8C422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ροϋπολογισμός αντανακλά την αποτυχία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το 2017 βέβαια, καθώς επιφέρει νέους φόρους, νέε</w:t>
      </w:r>
      <w:r>
        <w:rPr>
          <w:rFonts w:eastAsia="Times New Roman" w:cs="Times New Roman"/>
          <w:szCs w:val="24"/>
        </w:rPr>
        <w:t>ς περικοπές και εγκλωβίζει τη διγνωμία σε ένα περιβάλλον σταθερότητας. Είναι ο τρίτος προϋπολογισμός υπερβολικής λιτότητας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συνεχίζεται για τέταρτη χρονιά η αποτυχημένη συνταγή. Είναι πολιτική παράνοια κυριολεκτικά. Περιλαμβ</w:t>
      </w:r>
      <w:r>
        <w:rPr>
          <w:rFonts w:eastAsia="Times New Roman" w:cs="Times New Roman"/>
          <w:szCs w:val="24"/>
        </w:rPr>
        <w:t>άνει 1,9 δισεκατομμύρι</w:t>
      </w:r>
      <w:r>
        <w:rPr>
          <w:rFonts w:eastAsia="Times New Roman" w:cs="Times New Roman"/>
          <w:szCs w:val="24"/>
        </w:rPr>
        <w:t>ο</w:t>
      </w:r>
      <w:r>
        <w:rPr>
          <w:rFonts w:eastAsia="Times New Roman" w:cs="Times New Roman"/>
          <w:szCs w:val="24"/>
        </w:rPr>
        <w:t xml:space="preserve"> ευρώ μέτρα περικοπής συντάξεων και κοινωνικών επιδομάτων και αυξήσεις φόρων. </w:t>
      </w:r>
      <w:r>
        <w:rPr>
          <w:rFonts w:eastAsia="Times New Roman" w:cs="Times New Roman"/>
          <w:szCs w:val="24"/>
        </w:rPr>
        <w:lastRenderedPageBreak/>
        <w:t xml:space="preserve">Είναι αντιαναπτυξιακός, δεν προωθεί τις μεταρρυθμίσεις και τις αποκρατικοποιήσεις που έχει ανάγκη ο τόπος. </w:t>
      </w:r>
      <w:r>
        <w:rPr>
          <w:rFonts w:eastAsia="Times New Roman" w:cs="Times New Roman"/>
          <w:szCs w:val="24"/>
        </w:rPr>
        <w:t>Ό</w:t>
      </w:r>
      <w:r>
        <w:rPr>
          <w:rFonts w:eastAsia="Times New Roman" w:cs="Times New Roman"/>
          <w:szCs w:val="24"/>
        </w:rPr>
        <w:t xml:space="preserve">λοι το λένε ακόμα και </w:t>
      </w:r>
      <w:r>
        <w:rPr>
          <w:rFonts w:eastAsia="Times New Roman" w:cs="Times New Roman"/>
          <w:szCs w:val="24"/>
        </w:rPr>
        <w:t>οι</w:t>
      </w:r>
      <w:r>
        <w:rPr>
          <w:rFonts w:eastAsia="Times New Roman" w:cs="Times New Roman"/>
          <w:szCs w:val="24"/>
        </w:rPr>
        <w:t xml:space="preserve"> θεσμοί. Δεν πληρώνει τα χρέη στον ιδιωτικό τομέα στερώντας επιχειρήσεις και εργαζόμενους στην αναγκαία ρευστότητα και αφού αποτυγχάνει στην προσέλκυση επενδύσεων δεν κάνει ούτε δημόσιες επενδύσεις. Όπως αποδεικνύει πραγματικά η χαμηλή απορροφητικότητα του</w:t>
      </w:r>
      <w:r>
        <w:rPr>
          <w:rFonts w:eastAsia="Times New Roman" w:cs="Times New Roman"/>
          <w:szCs w:val="24"/>
        </w:rPr>
        <w:t xml:space="preserve"> ΕΣΠΑ και η υποεκτέλεση του προγράμματος δημοσίων επενδύσεων, που θα μου  επιτρέψετε να το αναλύσω –γιατί έχω μια αδυναμία σε αυτό- λίγο αργότερα. </w:t>
      </w:r>
    </w:p>
    <w:p w14:paraId="1C8C422B"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το λέμε μόνο εμείς αυτό. Αυτό το λέει και το Γραφείο Προϋπολογισμού της Βουλής. Διατυπώνει σοβαρή κριτικ</w:t>
      </w:r>
      <w:r>
        <w:rPr>
          <w:rFonts w:eastAsia="Times New Roman" w:cs="Times New Roman"/>
          <w:szCs w:val="24"/>
        </w:rPr>
        <w:t>ή σε πάρα πολλά θέματα. Θεωρεί ότι το κοινωνικό μέρισμα πιθανόν να έχει δυσμενείς παρενέργειες στην ανάπτυξη και είναι λογικό. Θεωρεί -</w:t>
      </w:r>
      <w:r>
        <w:rPr>
          <w:rFonts w:eastAsia="Times New Roman" w:cs="Times New Roman"/>
          <w:szCs w:val="24"/>
        </w:rPr>
        <w:lastRenderedPageBreak/>
        <w:t xml:space="preserve">και βάζει εντός εισαγωγικών- τα πλεονάσματα των ασφαλιστικών ταμείων αβέβαια. </w:t>
      </w:r>
      <w:r>
        <w:rPr>
          <w:rFonts w:eastAsia="Times New Roman" w:cs="Times New Roman"/>
          <w:szCs w:val="24"/>
        </w:rPr>
        <w:t>Α</w:t>
      </w:r>
      <w:r>
        <w:rPr>
          <w:rFonts w:eastAsia="Times New Roman" w:cs="Times New Roman"/>
          <w:szCs w:val="24"/>
        </w:rPr>
        <w:t>υτό είναι λογικό, αφού αυτά δείχνουν τα στ</w:t>
      </w:r>
      <w:r>
        <w:rPr>
          <w:rFonts w:eastAsia="Times New Roman" w:cs="Times New Roman"/>
          <w:szCs w:val="24"/>
        </w:rPr>
        <w:t xml:space="preserve">οιχεία. </w:t>
      </w:r>
    </w:p>
    <w:p w14:paraId="1C8C422C"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είναι οικονομικά ορθολογική η προσδοκία για τους υψηλούς ρυθμούς ανάπτυξης; Είναι λογικό. Αυτή είναι η πραγματικότητα. Η σημαντική βελτίωση του λόγου των εσόδων προς το ΑΕΠ μετά το 2014 επιτεύχθηκε μόνο μέσω υπερφορολόγησης. </w:t>
      </w:r>
    </w:p>
    <w:p w14:paraId="1C8C422D"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Αγαπητοί συνάδελφ</w:t>
      </w:r>
      <w:r>
        <w:rPr>
          <w:rFonts w:eastAsia="Times New Roman" w:cs="Times New Roman"/>
          <w:szCs w:val="24"/>
        </w:rPr>
        <w:t xml:space="preserve">οι, ο </w:t>
      </w:r>
      <w:r>
        <w:rPr>
          <w:rFonts w:eastAsia="Times New Roman" w:cs="Times New Roman"/>
          <w:szCs w:val="24"/>
        </w:rPr>
        <w:t>π</w:t>
      </w:r>
      <w:r>
        <w:rPr>
          <w:rFonts w:eastAsia="Times New Roman" w:cs="Times New Roman"/>
          <w:szCs w:val="24"/>
        </w:rPr>
        <w:t xml:space="preserve">ροϋπολογισμός του 2018 είναι ένας προϋπολογισμός υπερφορολόγησης. Με πρωτοφανή τερτίπια η Κυβέρνηση αποκρύπτει από τον </w:t>
      </w:r>
      <w:r>
        <w:rPr>
          <w:rFonts w:eastAsia="Times New Roman" w:cs="Times New Roman"/>
          <w:szCs w:val="24"/>
        </w:rPr>
        <w:t>π</w:t>
      </w:r>
      <w:r>
        <w:rPr>
          <w:rFonts w:eastAsia="Times New Roman" w:cs="Times New Roman"/>
          <w:szCs w:val="24"/>
        </w:rPr>
        <w:t>ροϋπολογισμό τα επώδυνα, άδικα και αχρείαστα μέτρα και τις περικοπές που θα εφαρμοστούν το 2018. Είναι μέτρα που η ίδια έχει φέρε</w:t>
      </w:r>
      <w:r>
        <w:rPr>
          <w:rFonts w:eastAsia="Times New Roman" w:cs="Times New Roman"/>
          <w:szCs w:val="24"/>
        </w:rPr>
        <w:t xml:space="preserve">ι και έχει ψηφίσει. </w:t>
      </w:r>
    </w:p>
    <w:p w14:paraId="1C8C422E"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Κυβέρνησης, επιβάλατε είκοσι εννιά νέους φόρους και κόψατε είκοσι μία φορές τις συντάξεις. </w:t>
      </w:r>
    </w:p>
    <w:p w14:paraId="1C8C422F"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Συγκεκριμένα για το 2018 έχουν ψηφιστεί και θα εφαρμοστούν η μείωση του ΕΚΑΣ κατά 128 εκατομμύρια ευρώ, η κατάργηση –ας μην λέω τα ν</w:t>
      </w:r>
      <w:r>
        <w:rPr>
          <w:rFonts w:eastAsia="Times New Roman" w:cs="Times New Roman"/>
          <w:szCs w:val="24"/>
        </w:rPr>
        <w:t>ούμερα, ακολουθώντας τον κ. Μπόλαρη που λέει ότι οι προϋπολογισμοί έχουν αριθμολαγνεία, αλλά εμείς οι μηχανικοί έχουμε μια αδυναμία στα νούμερα- της έκπτωσης για ιατρικές δαπάνες κατά 121 εκατομμύρια ευρώ, η κατάργηση-έκπτωση του 1,5% στην παρακράτηση φόρο</w:t>
      </w:r>
      <w:r>
        <w:rPr>
          <w:rFonts w:eastAsia="Times New Roman" w:cs="Times New Roman"/>
          <w:szCs w:val="24"/>
        </w:rPr>
        <w:t>υ κατά 68 εκατομμύρια ευρώ, η αλλαγή του τρόπου υπολογισμού των εισφορών των ελεύθερων επαγγελματιών κατά 59 εκατομμύρια ευρώ, η αύξηση του ΦΠΑ στα νησιά κατά 50 εκατομμύρια ευρώ, η μείωση του επιδόματος θέρμανσης κατά 58 εκατομμύρια ευρώ, το πάγωμα συντάξ</w:t>
      </w:r>
      <w:r>
        <w:rPr>
          <w:rFonts w:eastAsia="Times New Roman" w:cs="Times New Roman"/>
          <w:szCs w:val="24"/>
        </w:rPr>
        <w:t xml:space="preserve">εων κατά </w:t>
      </w:r>
      <w:r>
        <w:rPr>
          <w:rFonts w:eastAsia="Times New Roman" w:cs="Times New Roman"/>
          <w:szCs w:val="24"/>
        </w:rPr>
        <w:lastRenderedPageBreak/>
        <w:t xml:space="preserve">328 εκατομμύρια ευρώ, οι περικοπές στο μισθολόγιο εκατόν πενήντα χιλιάδων ενστόλων, η κατάργηση των επιδομάτων και εκείνων που δικαιούνται ΚΕΑ. </w:t>
      </w:r>
    </w:p>
    <w:p w14:paraId="1C8C4230"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Την ίδια ώρα η Κυβέρνηση φροντίζει να μειώσει τις δαπάνες κατά 2,1 δισεκατομμύρια ευρώ, με το μεγαλύτε</w:t>
      </w:r>
      <w:r>
        <w:rPr>
          <w:rFonts w:eastAsia="Times New Roman" w:cs="Times New Roman"/>
          <w:szCs w:val="24"/>
        </w:rPr>
        <w:t xml:space="preserve">ρο ψαλίδι να πέφτει σε συντάξεις, υγεία και πρόνοια. Κρατήστε αυτό το νούμερο, σας παρακαλώ. </w:t>
      </w:r>
    </w:p>
    <w:p w14:paraId="1C8C4231"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σχετικό κονδύλι για ασφάλιση, περίθαλψη και κοινωνική προστασία μειώνεται από 21,037 δισεκατομμύρια ευρώ φέτος σε 19,438 δισεκατομμύρια ευρώ το 2018. Αναλογιστ</w:t>
      </w:r>
      <w:r>
        <w:rPr>
          <w:rFonts w:eastAsia="Times New Roman" w:cs="Times New Roman"/>
          <w:szCs w:val="24"/>
        </w:rPr>
        <w:t xml:space="preserve">είτε ότι αυτά τα ψίχουλα τα οποία η αρμόδια Υπουργός έδωσε χθες για τους άνεργους από δεκαοχτώ έως είκοσι τεσσάρων ετών είναι μόνο 20 εκατομμύρια ευρώ. Είναι πενήντα χιλιάδες οι δικαιούχοι που παίρνουν </w:t>
      </w:r>
      <w:r>
        <w:rPr>
          <w:rFonts w:eastAsia="Times New Roman" w:cs="Times New Roman"/>
          <w:szCs w:val="24"/>
        </w:rPr>
        <w:lastRenderedPageBreak/>
        <w:t xml:space="preserve">400 ευρώ και συνολικά είναι 20 εκατομμύρια ευρώ, όταν </w:t>
      </w:r>
      <w:r>
        <w:rPr>
          <w:rFonts w:eastAsia="Times New Roman" w:cs="Times New Roman"/>
          <w:szCs w:val="24"/>
        </w:rPr>
        <w:t>έχουν κόψει ήδη από αυτό το κονδύλι 1,7 δισεκατομμύρι</w:t>
      </w:r>
      <w:r>
        <w:rPr>
          <w:rFonts w:eastAsia="Times New Roman" w:cs="Times New Roman"/>
          <w:szCs w:val="24"/>
        </w:rPr>
        <w:t>ο</w:t>
      </w:r>
      <w:r>
        <w:rPr>
          <w:rFonts w:eastAsia="Times New Roman" w:cs="Times New Roman"/>
          <w:szCs w:val="24"/>
        </w:rPr>
        <w:t xml:space="preserve"> ευρώ. Πού πάνε;</w:t>
      </w:r>
    </w:p>
    <w:p w14:paraId="1C8C4232"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πω κάτι τώρα για τις δημόσιες επενδύσεις. Η πορεία εκτέλεσης του Προγράμματος Δημοσίων Επενδύσεων παρουσιάζει το 2017 τραγική επιβράδυνση σε σχέση με την αντίστοιχη περίοδο του 2014.</w:t>
      </w:r>
      <w:r>
        <w:rPr>
          <w:rFonts w:eastAsia="Times New Roman" w:cs="Times New Roman"/>
          <w:szCs w:val="24"/>
        </w:rPr>
        <w:t xml:space="preserve"> Ειδικότερα, έναντι συνολικών πληρωμών του Προγράμματος Δημοσίων Επενδύσεων 3,3 δισεκατομμύρια ευρώ το 2014, την αντίστοιχη περίοδο του 2017 καταγράφονται συνολικές πληρωμές 1,4 δισεκατομμύρι</w:t>
      </w:r>
      <w:r>
        <w:rPr>
          <w:rFonts w:eastAsia="Times New Roman" w:cs="Times New Roman"/>
          <w:szCs w:val="24"/>
        </w:rPr>
        <w:t>ο</w:t>
      </w:r>
      <w:r>
        <w:rPr>
          <w:rFonts w:eastAsia="Times New Roman" w:cs="Times New Roman"/>
          <w:szCs w:val="24"/>
        </w:rPr>
        <w:t xml:space="preserve"> ευρώ. Ήταν 3,3 δισεκατομμύρια ευρώ το 2014 και είναι 1,4 δισεκα</w:t>
      </w:r>
      <w:r>
        <w:rPr>
          <w:rFonts w:eastAsia="Times New Roman" w:cs="Times New Roman"/>
          <w:szCs w:val="24"/>
        </w:rPr>
        <w:t>τομμύρι</w:t>
      </w:r>
      <w:r>
        <w:rPr>
          <w:rFonts w:eastAsia="Times New Roman" w:cs="Times New Roman"/>
          <w:szCs w:val="24"/>
        </w:rPr>
        <w:t>ο</w:t>
      </w:r>
      <w:r>
        <w:rPr>
          <w:rFonts w:eastAsia="Times New Roman" w:cs="Times New Roman"/>
          <w:szCs w:val="24"/>
        </w:rPr>
        <w:t xml:space="preserve"> ευρώ το 2017. Η απορροφητικότητα, δηλαδή, από 42,7% πήγε στο 21,95%. </w:t>
      </w:r>
    </w:p>
    <w:p w14:paraId="1C8C4233"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Οι προκηρύξεις νέων έργων παραμένουν ακόμα στο στάδιο του προελέγχου. Το 2017 το συγχρηματοδοτούμενο σκέλος παραμένει στα απαράδεκτα χαμηλά επίπεδα του 20%, με απορρόφηση μόλις </w:t>
      </w:r>
      <w:r>
        <w:rPr>
          <w:rFonts w:eastAsia="Times New Roman" w:cs="Times New Roman"/>
          <w:szCs w:val="24"/>
        </w:rPr>
        <w:t>1,16 δισεκατομμύρι</w:t>
      </w:r>
      <w:r>
        <w:rPr>
          <w:rFonts w:eastAsia="Times New Roman" w:cs="Times New Roman"/>
          <w:szCs w:val="24"/>
        </w:rPr>
        <w:t>ο</w:t>
      </w:r>
      <w:r>
        <w:rPr>
          <w:rFonts w:eastAsia="Times New Roman" w:cs="Times New Roman"/>
          <w:szCs w:val="24"/>
        </w:rPr>
        <w:t xml:space="preserve"> ευρώ και μετά συνεχούς επιβράδυνσης. Συγκριτικά, το 2014 το συγχρηματοδοτούμενο σκέλος κατέγραψε απορρόφηση ύψους 3,1 δισεκατομμύρια ευρώ και ποσοστό 51%, δηλαδή το 2014 ήταν 3,1 δισεκατομμύρια ευρώ και το 2017 είναι 1,16 δισεκατομμύρι</w:t>
      </w:r>
      <w:r>
        <w:rPr>
          <w:rFonts w:eastAsia="Times New Roman" w:cs="Times New Roman"/>
          <w:szCs w:val="24"/>
        </w:rPr>
        <w:t>ο</w:t>
      </w:r>
      <w:r>
        <w:rPr>
          <w:rFonts w:eastAsia="Times New Roman" w:cs="Times New Roman"/>
          <w:szCs w:val="24"/>
        </w:rPr>
        <w:t xml:space="preserve"> ευρώ. </w:t>
      </w:r>
    </w:p>
    <w:p w14:paraId="1C8C4234"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Εξαγγέλλει ο κύριος Πρωθυπουργός χθες –έφυγε ο κ. Τσιρώνης- από τη </w:t>
      </w:r>
      <w:r>
        <w:rPr>
          <w:rFonts w:eastAsia="Times New Roman" w:cs="Times New Roman"/>
          <w:szCs w:val="24"/>
        </w:rPr>
        <w:t>δ</w:t>
      </w:r>
      <w:r>
        <w:rPr>
          <w:rFonts w:eastAsia="Times New Roman" w:cs="Times New Roman"/>
          <w:szCs w:val="24"/>
        </w:rPr>
        <w:t xml:space="preserve">υτική Αττική έργα για τις πλημμύρες και όλες τις καταστροφές που έγιναν εκεί. Πώς θα γίνουν και πώς θα υλοποιηθούν </w:t>
      </w:r>
      <w:r>
        <w:rPr>
          <w:rFonts w:eastAsia="Times New Roman" w:cs="Times New Roman"/>
          <w:szCs w:val="24"/>
        </w:rPr>
        <w:lastRenderedPageBreak/>
        <w:t xml:space="preserve">όλα αυτά τα έργα με αυτές τις μειώσεις του Προγράμματος Δημοσίων </w:t>
      </w:r>
      <w:r>
        <w:rPr>
          <w:rFonts w:eastAsia="Times New Roman" w:cs="Times New Roman"/>
          <w:szCs w:val="24"/>
        </w:rPr>
        <w:t xml:space="preserve">Επενδύσεων που προβλέπει αυτός ο </w:t>
      </w:r>
      <w:r>
        <w:rPr>
          <w:rFonts w:eastAsia="Times New Roman" w:cs="Times New Roman"/>
          <w:szCs w:val="24"/>
        </w:rPr>
        <w:t>π</w:t>
      </w:r>
      <w:r>
        <w:rPr>
          <w:rFonts w:eastAsia="Times New Roman" w:cs="Times New Roman"/>
          <w:szCs w:val="24"/>
        </w:rPr>
        <w:t xml:space="preserve">ροϋπολογισμός; Αυτός ο </w:t>
      </w:r>
      <w:r>
        <w:rPr>
          <w:rFonts w:eastAsia="Times New Roman" w:cs="Times New Roman"/>
          <w:szCs w:val="24"/>
        </w:rPr>
        <w:t>π</w:t>
      </w:r>
      <w:r>
        <w:rPr>
          <w:rFonts w:eastAsia="Times New Roman" w:cs="Times New Roman"/>
          <w:szCs w:val="24"/>
        </w:rPr>
        <w:t xml:space="preserve">ροϋπολογισμός τα προβλέπει αυτά. </w:t>
      </w:r>
    </w:p>
    <w:p w14:paraId="1C8C4235"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2014 ήταν προφανές ότι η οικονομία μας ήταν σαφώς καλύτερη. Μ</w:t>
      </w:r>
      <w:r>
        <w:rPr>
          <w:rFonts w:eastAsia="Times New Roman" w:cs="Times New Roman"/>
          <w:szCs w:val="24"/>
        </w:rPr>
        <w:t>ί</w:t>
      </w:r>
      <w:r>
        <w:rPr>
          <w:rFonts w:eastAsia="Times New Roman" w:cs="Times New Roman"/>
          <w:szCs w:val="24"/>
        </w:rPr>
        <w:t xml:space="preserve">α χώρα που δεν αναπτύσσεται τώρα δεν μπορεί να διατηρεί πλεονάσματα. </w:t>
      </w:r>
      <w:r>
        <w:rPr>
          <w:rFonts w:eastAsia="Times New Roman" w:cs="Times New Roman"/>
          <w:szCs w:val="24"/>
        </w:rPr>
        <w:t xml:space="preserve">Δεν μπορούν να προέρχονται όλα από την υπερφορολόγηση. </w:t>
      </w:r>
    </w:p>
    <w:p w14:paraId="1C8C423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επιδίωξη πρωτογενών πλεονασμάτων σε αυτά τα επίπεδα συμπιέζει επιπρόσθετα τον ιδιωτικό τομέα, τις επιχειρήσεις και τα νοικοκυριά, ενώ ταυτόχρονα οι αυξήσεις των φόρων αποθαρρύνουν την εργασία και τη</w:t>
      </w:r>
      <w:r>
        <w:rPr>
          <w:rFonts w:eastAsia="Times New Roman" w:cs="Times New Roman"/>
          <w:szCs w:val="24"/>
        </w:rPr>
        <w:t>ν επιχειρηματικότητα, δημιουργούν ένα ασφυκτικό πλαίσιο στην οικονομία και υποσκάπτουν το στάδιο και τον στόχο της ανάπτυξης.</w:t>
      </w:r>
    </w:p>
    <w:p w14:paraId="1C8C423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Διανέμετε το κοινωνικό μέρισμα. Από πού προέρχονται τα χρήματα για το κοινωνικό μέρισμα; Προέρχονται από την υπερφορολόγηση. Οπότε</w:t>
      </w:r>
      <w:r>
        <w:rPr>
          <w:rFonts w:eastAsia="Times New Roman" w:cs="Times New Roman"/>
          <w:szCs w:val="24"/>
        </w:rPr>
        <w:t xml:space="preserve"> η υπερφορολόγηση είχε το υπερπλεόνασμα και γι’ αυτό διανέμεται. Δεν μπορεί να ακολουθηθεί αυτή η πολιτική. Θα πρέπει να διανέμουμε μέρισμα εάν χρειάζεται, αλλά να προέρχεται από την ανάπτυξη. </w:t>
      </w:r>
    </w:p>
    <w:p w14:paraId="1C8C423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Γι’ αυτούς τους λόγους πιστεύω ότι απαραίτητη προϋπόθεση για ν</w:t>
      </w:r>
      <w:r>
        <w:rPr>
          <w:rFonts w:eastAsia="Times New Roman" w:cs="Times New Roman"/>
          <w:szCs w:val="24"/>
        </w:rPr>
        <w:t>α βγούμε από την κρίση είναι η πολιτική αλλαγή. Γι’ αυτό είπα προηγουμένως ότι αυτός είναι και ο τελευταίος σας προϋπολογισμός. Αυτή η Κυβέρνηση ούτε θέλει ούτε μπορεί να κάνει πράξη τις μεταρρυθμίσεις και να οδηγήσει τη χώρα σε πραγματική έξοδο από την κρ</w:t>
      </w:r>
      <w:r>
        <w:rPr>
          <w:rFonts w:eastAsia="Times New Roman" w:cs="Times New Roman"/>
          <w:szCs w:val="24"/>
        </w:rPr>
        <w:t>ίση και τα μνημόνια. Είναι μ</w:t>
      </w:r>
      <w:r>
        <w:rPr>
          <w:rFonts w:eastAsia="Times New Roman" w:cs="Times New Roman"/>
          <w:szCs w:val="24"/>
        </w:rPr>
        <w:t>ί</w:t>
      </w:r>
      <w:r>
        <w:rPr>
          <w:rFonts w:eastAsia="Times New Roman" w:cs="Times New Roman"/>
          <w:szCs w:val="24"/>
        </w:rPr>
        <w:t>α αναξιόπιστη, είναι μ</w:t>
      </w:r>
      <w:r>
        <w:rPr>
          <w:rFonts w:eastAsia="Times New Roman" w:cs="Times New Roman"/>
          <w:szCs w:val="24"/>
        </w:rPr>
        <w:t>ί</w:t>
      </w:r>
      <w:r>
        <w:rPr>
          <w:rFonts w:eastAsia="Times New Roman" w:cs="Times New Roman"/>
          <w:szCs w:val="24"/>
        </w:rPr>
        <w:t>α ανίκανη, είναι μ</w:t>
      </w:r>
      <w:r>
        <w:rPr>
          <w:rFonts w:eastAsia="Times New Roman" w:cs="Times New Roman"/>
          <w:szCs w:val="24"/>
        </w:rPr>
        <w:t>ί</w:t>
      </w:r>
      <w:r>
        <w:rPr>
          <w:rFonts w:eastAsia="Times New Roman" w:cs="Times New Roman"/>
          <w:szCs w:val="24"/>
        </w:rPr>
        <w:t xml:space="preserve">α ανερμάτιστη κυβέρνηση, που εξελίχθηκε σε κυβέρνηση </w:t>
      </w:r>
      <w:r>
        <w:rPr>
          <w:rFonts w:eastAsia="Times New Roman" w:cs="Times New Roman"/>
          <w:szCs w:val="24"/>
        </w:rPr>
        <w:lastRenderedPageBreak/>
        <w:t>σκανδάλων, διαπλοκής και διαφθοράς. Απαιτείται αλλαγή κυβέρνησης.</w:t>
      </w:r>
    </w:p>
    <w:p w14:paraId="1C8C423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Πιστεύω ότι το 2018 θα είναι έτος εκλογών. Εμείς στο χθεσινό συνέδ</w:t>
      </w:r>
      <w:r>
        <w:rPr>
          <w:rFonts w:eastAsia="Times New Roman" w:cs="Times New Roman"/>
          <w:szCs w:val="24"/>
        </w:rPr>
        <w:t xml:space="preserve">ριό μας, το οποίο εστέφθη με μεγάλη επιτυχία και από το οποίο προέκυψε η ενότητα του κόμματος, κηρύξαμε την έναρξη προεκλογικού αγώνα, ανακηρύσσοντας το 2018 έτος προεκλογικής περιόδου και έτος εκλογών. </w:t>
      </w:r>
    </w:p>
    <w:p w14:paraId="1C8C423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Απαιτείται, λοιπόν, αλλαγή κυβέρνησης. Πρέπει να υπά</w:t>
      </w:r>
      <w:r>
        <w:rPr>
          <w:rFonts w:eastAsia="Times New Roman" w:cs="Times New Roman"/>
          <w:szCs w:val="24"/>
        </w:rPr>
        <w:t>ρξει κυβέρνηση με κοινωνική ευαισθησία και ρεαλιστικό πρόγραμμα, που θα ξαναδώσει και πάλι στη χώρα μια αξιοπιστία. Η χώρα, η Ελλάδα χρειάζεται μία κυβέρνηση Νέας Δημοκρατίας, με Πρωθυπουργό τον Κυριάκο Μητσοτάκη βέβαια. Ελπίζουμε ότι αυτό θα γίνει σύντομα</w:t>
      </w:r>
      <w:r>
        <w:rPr>
          <w:rFonts w:eastAsia="Times New Roman" w:cs="Times New Roman"/>
          <w:szCs w:val="24"/>
        </w:rPr>
        <w:t xml:space="preserve">. Και όταν λέω σύντομα, εννοώ ότι το 2018 ό,τι και αν κάνετε, ό,τι και </w:t>
      </w:r>
      <w:r>
        <w:rPr>
          <w:rFonts w:eastAsia="Times New Roman" w:cs="Times New Roman"/>
          <w:szCs w:val="24"/>
        </w:rPr>
        <w:lastRenderedPageBreak/>
        <w:t xml:space="preserve">αν προσπαθήσετε να κάνετε, όσο και να προσπαθείτε να αγκιστρωθείτε στην εξουσία, δεν θα μπορέσετε να τα καταφέρετε. </w:t>
      </w:r>
      <w:r>
        <w:rPr>
          <w:rFonts w:eastAsia="Times New Roman" w:cs="Times New Roman"/>
          <w:szCs w:val="24"/>
        </w:rPr>
        <w:t>Α</w:t>
      </w:r>
      <w:r>
        <w:rPr>
          <w:rFonts w:eastAsia="Times New Roman" w:cs="Times New Roman"/>
          <w:szCs w:val="24"/>
        </w:rPr>
        <w:t xml:space="preserve">υτό το αναδεικνύει ο </w:t>
      </w:r>
      <w:r>
        <w:rPr>
          <w:rFonts w:eastAsia="Times New Roman" w:cs="Times New Roman"/>
          <w:szCs w:val="24"/>
        </w:rPr>
        <w:t>π</w:t>
      </w:r>
      <w:r>
        <w:rPr>
          <w:rFonts w:eastAsia="Times New Roman" w:cs="Times New Roman"/>
          <w:szCs w:val="24"/>
        </w:rPr>
        <w:t>ροϋπολογισμός του 2018 που έχετε καταθέσει.</w:t>
      </w:r>
    </w:p>
    <w:p w14:paraId="1C8C423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ευχαριστώ πολύ για την προσοχή σας.</w:t>
      </w:r>
    </w:p>
    <w:p w14:paraId="1C8C423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1C8C423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κύκλος αυτός θα κλείσει με τον κ. Καρασμάνη και τον κ. Πλακιωτάκη. Μετά θα πάρει τον λόγο η κ. Γεροβασίλη.</w:t>
      </w:r>
      <w:r>
        <w:rPr>
          <w:rFonts w:eastAsia="Times New Roman" w:cs="Times New Roman"/>
          <w:szCs w:val="24"/>
        </w:rPr>
        <w:t xml:space="preserve"> Η επόμενη εξάδα είναι ο κ. Τσιάρας, ο κ. Βενιζέλος, ο κ. Γάκης, ο κ. Δουζίνας, ο κ. Στύλιος και ο κ. Γιακουμάτος.</w:t>
      </w:r>
    </w:p>
    <w:p w14:paraId="1C8C423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Τον λόγο έχει ο κ. Καρασμάνης.</w:t>
      </w:r>
    </w:p>
    <w:p w14:paraId="1C8C423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ΚΑΡΑΣΜΑΝΗΣ: </w:t>
      </w:r>
      <w:r>
        <w:rPr>
          <w:rFonts w:eastAsia="Times New Roman" w:cs="Times New Roman"/>
          <w:szCs w:val="24"/>
        </w:rPr>
        <w:t xml:space="preserve">Κυρίες και κύριοι συνάδελφοι, δεν θα κουράσω επαναλαμβάνοντας αυτό που έχει λεχθεί από τους εισηγητές μας, ότι ο </w:t>
      </w:r>
      <w:r>
        <w:rPr>
          <w:rFonts w:eastAsia="Times New Roman" w:cs="Times New Roman"/>
          <w:szCs w:val="24"/>
        </w:rPr>
        <w:t>π</w:t>
      </w:r>
      <w:r>
        <w:rPr>
          <w:rFonts w:eastAsia="Times New Roman" w:cs="Times New Roman"/>
          <w:szCs w:val="24"/>
        </w:rPr>
        <w:t xml:space="preserve">ροϋπολογισμός που συζητάμε, είναι η εφαρμογή του τετάρτου μνημονίου, που η Κυβέρνηση ψήφισε πριν από έξι μήνες και με τον οποίο έχει επιβάλει </w:t>
      </w:r>
      <w:r>
        <w:rPr>
          <w:rFonts w:eastAsia="Times New Roman" w:cs="Times New Roman"/>
          <w:szCs w:val="24"/>
        </w:rPr>
        <w:t>φορολογία στους πάντες και τα πάντα. Αδιάψευστος μάρτυρας ο εγκυρότατος ΟΟΣΑ, ο οποίος χαρακτηρίζει τη σημερινή Ελλάδα πρωταθλήτρια των φόρων ανάμεσα στις τριάντα πέντε χώρες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μέλη του. </w:t>
      </w:r>
    </w:p>
    <w:p w14:paraId="1C8C424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Γι’ αυτό θα μου επιτρέψετε να επικεντρωθώ στις ανακρίβειες που εκστό</w:t>
      </w:r>
      <w:r>
        <w:rPr>
          <w:rFonts w:eastAsia="Times New Roman" w:cs="Times New Roman"/>
          <w:szCs w:val="24"/>
        </w:rPr>
        <w:t>μισε προχθές ο κ. Αποστόλου από αυτό το Βήμα.</w:t>
      </w:r>
    </w:p>
    <w:p w14:paraId="1C8C424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Είπε ο κ. Αποστόλου ότι εξασφάλισε την ομαλή καταβολή των κοινοτικών ενισχύσεων. Όλοι οι παραγωγοί γνωρίζουν ότι πρέπει </w:t>
      </w:r>
      <w:r>
        <w:rPr>
          <w:rFonts w:eastAsia="Times New Roman" w:cs="Times New Roman"/>
          <w:szCs w:val="24"/>
        </w:rPr>
        <w:lastRenderedPageBreak/>
        <w:t>να πληρώνονται την προκαταβολή της ενιαίας ενίσχυσης τον Οκτώβριο κάθε χρόνου και την εκκα</w:t>
      </w:r>
      <w:r>
        <w:rPr>
          <w:rFonts w:eastAsia="Times New Roman" w:cs="Times New Roman"/>
          <w:szCs w:val="24"/>
        </w:rPr>
        <w:t>θάριση μέσα στον Δεκέμβρη. Αυτό γίνεται από τότε που έχουμε μπει στην Ευρωπαϊκή Ένωση. Επίσης, όλοι θυμούνται το πρωτοφανές μπάχαλο Αποστόλου το 2015 με την κατανομή και την ενεργοποίηση των δικαιωμάτων τους, με συνέπεια οι δικαιούχοι να εισπράξουν την προ</w:t>
      </w:r>
      <w:r>
        <w:rPr>
          <w:rFonts w:eastAsia="Times New Roman" w:cs="Times New Roman"/>
          <w:szCs w:val="24"/>
        </w:rPr>
        <w:t xml:space="preserve">καταβολή τον Δεκέμβρη και την εξόφληση τον Μάιο του 2016 -δεν έχει ξαναγίνει ποτέ αυτό-, στερώντας από χιλιάδες επαγγελματίες αγρότες, παλιούς και νέους μισθωμένα δικαιώματα, αλλά και δικαιώματα από κληρονομιές και ενδοοικογενειακές μεταβιβάσεις. </w:t>
      </w:r>
    </w:p>
    <w:p w14:paraId="1C8C424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Πρόκειτα</w:t>
      </w:r>
      <w:r>
        <w:rPr>
          <w:rFonts w:eastAsia="Times New Roman" w:cs="Times New Roman"/>
          <w:szCs w:val="24"/>
        </w:rPr>
        <w:t>ι για τραγικά λάθη τα οποία επιχειρεί να διορθώσει τώρα, προκαλώντας, όμως, νέες αδικίες σε παραγωγούς που πληρώνουν τη δική του ανεπάρκεια. Γι’ αυτό και υπάρχουν έντονες διαμαρτυρίες σήμερα από τους παραγωγούς.</w:t>
      </w:r>
    </w:p>
    <w:p w14:paraId="1C8C424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κ. Αποστόλου μόνο σε ένα πράγμα λέει την α</w:t>
      </w:r>
      <w:r>
        <w:rPr>
          <w:rFonts w:eastAsia="Times New Roman" w:cs="Times New Roman"/>
          <w:szCs w:val="24"/>
        </w:rPr>
        <w:t>λήθεια: ότι από το 2014 και μετά δεν υπάρχει καταλογισμός προστίμου. Δεν υπάρχει γιατί η δική μας Κυβέρνηση εκπόνησε ένα συγκεκριμένο υλοποιήσιμο σχέδιο δράσης, το λεγόμενο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το οποίο εφαρμόσαμε κατά γράμμα, σε συνεργασία με την Ευρωπαϊκή Επιτ</w:t>
      </w:r>
      <w:r>
        <w:rPr>
          <w:rFonts w:eastAsia="Times New Roman" w:cs="Times New Roman"/>
          <w:szCs w:val="24"/>
        </w:rPr>
        <w:t xml:space="preserve">ροπή. </w:t>
      </w:r>
    </w:p>
    <w:p w14:paraId="1C8C424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δική μας Κυβέρνηση ήταν αυτή που ξερίζωσε αυτό το καρκίνωμα των προστίμων. Ο κ. Αποστόλου τα βρήκε όλα έτοιμα.</w:t>
      </w:r>
    </w:p>
    <w:p w14:paraId="1C8C424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Αναφέρθηκε ο κύριος Υπουργός και στις βοσκήσιμες γαίες, στις εντάξεις επιπλέον εκτάσεων. Φύκια για μεταξωτές κορδέλες! Δεν </w:t>
      </w:r>
      <w:r>
        <w:rPr>
          <w:rFonts w:eastAsia="Times New Roman" w:cs="Times New Roman"/>
          <w:szCs w:val="24"/>
        </w:rPr>
        <w:lastRenderedPageBreak/>
        <w:t>έχω τον χρόνο</w:t>
      </w:r>
      <w:r>
        <w:rPr>
          <w:rFonts w:eastAsia="Times New Roman" w:cs="Times New Roman"/>
          <w:szCs w:val="24"/>
        </w:rPr>
        <w:t xml:space="preserve"> να αναφερθώ. Βαρύγδουπες κουβέντες που δεν λένε τίποτα, καθώς κάθε λίγο και λιγάκι αλλάζει τον αριθμό των εκτάσεων των βοσκήσιμων γαιών.</w:t>
      </w:r>
    </w:p>
    <w:p w14:paraId="1C8C424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 αγροτικός κόσμος δεν τρώει κουτόχορτο. Γνωρίζει ότι για πρώτη φορά η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αύξησε τον προϋπολ</w:t>
      </w:r>
      <w:r>
        <w:rPr>
          <w:rFonts w:eastAsia="Times New Roman" w:cs="Times New Roman"/>
          <w:szCs w:val="24"/>
        </w:rPr>
        <w:t>ογισμό των ενισχύσεων στους κτηνοτρόφους από 300 εκατομμύρια του προηγουμένου προγράμματος σε 400 εκατομμύρια. Κάθε χρόνο οι κτηνοτρόφοι εισπράττουν 150 εκατομμύρια παραπάνω ενίσχυση.</w:t>
      </w:r>
    </w:p>
    <w:p w14:paraId="1C8C424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Εμείς εξασφαλίσαμε επιπλέον 100 εκατομμύρια ευρώ ετησίως για την εξισωτι</w:t>
      </w:r>
      <w:r>
        <w:rPr>
          <w:rFonts w:eastAsia="Times New Roman" w:cs="Times New Roman"/>
          <w:szCs w:val="24"/>
        </w:rPr>
        <w:t>κή αποζημίωση, σύμφωνα με τον Κανονισμό 1378/2013, που δημοσιεύτηκε στην Εφημερίδα των Κοινοτήτων στις 23 Δεκεμβρίου του 2014.</w:t>
      </w:r>
    </w:p>
    <w:p w14:paraId="1C8C424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Μια και αναφέρθηκε ο κ. Αποστόλου στις συνδεδεμένες ενισχύσεις, που λέει ότι τις αύξησε από 63 εκατομμύρια στα 124 εκατομμύρια, έ</w:t>
      </w:r>
      <w:r>
        <w:rPr>
          <w:rFonts w:eastAsia="Times New Roman" w:cs="Times New Roman"/>
          <w:szCs w:val="24"/>
        </w:rPr>
        <w:t>χω να του πω ότι αυτό οφείλεται στο γεγονός ότι δεν υπήρξε ενδιαφέρον συμμετοχής από πλευράς των κτηνοτρόφων στα δικαιώματα, τα οποία μεταφέρθηκαν στις συνδεδεμένες ενισχύσεις.</w:t>
      </w:r>
    </w:p>
    <w:p w14:paraId="1C8C424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Θα πρέπει, όμως, να ομολογήσει ότι για πρώτη φορά δικό μας έργο και αυτό μπήκε </w:t>
      </w:r>
      <w:r>
        <w:rPr>
          <w:rFonts w:eastAsia="Times New Roman" w:cs="Times New Roman"/>
          <w:szCs w:val="24"/>
        </w:rPr>
        <w:t>στο καθεστώς των συνδεδεμένων ενισχύσεων, τα αιγοπρόβατα, τα βοοειδή και τα πτηνοτροφικά, ψυχανθή για επάρκεια ζωοτροφών, με στόχο να κτισθεί ένα εγχώριο ζωικό κεφάλαιο και να ενισχυθεί το εθνικό προϊόν της φέτας.</w:t>
      </w:r>
    </w:p>
    <w:p w14:paraId="1C8C424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ομιλία του κ. Αποστόλου είχε και διθυράμ</w:t>
      </w:r>
      <w:r>
        <w:rPr>
          <w:rFonts w:eastAsia="Times New Roman" w:cs="Times New Roman"/>
          <w:szCs w:val="24"/>
        </w:rPr>
        <w:t>βους για τα φορολογικά επιτεύγματα της Κυβέρνησης σε ό,τι αφορά τους αγρότες. Τι να σχολιάσω;</w:t>
      </w:r>
    </w:p>
    <w:p w14:paraId="1C8C424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Κατ’ αρχάς, ο κύριος Υπουργός πιστεύει στα αλήθεια ότι ο φορολογικός συντελεστής 13% του ν.4172/2013 είναι μεγαλύτερος, δηλαδή επαχθέστερος από τον φορολογικό συν</w:t>
      </w:r>
      <w:r>
        <w:rPr>
          <w:rFonts w:eastAsia="Times New Roman" w:cs="Times New Roman"/>
          <w:szCs w:val="24"/>
        </w:rPr>
        <w:t xml:space="preserve">τελεστή από 22% έως 45% που αποφάσισαν να εφαρμόσουν και ότι ο φόρος που προκύπτει με αυτόν τον δικό τους συντελεστή είναι μικρότερος. Τι να πω; Ότι η επιστήμη των μαθηματικών και της οικονομολογίας σηκώνει ψηλά τα χέρια; Αυτό δεν είναι πια σοφιστεία, δεν </w:t>
      </w:r>
      <w:r>
        <w:rPr>
          <w:rFonts w:eastAsia="Times New Roman" w:cs="Times New Roman"/>
          <w:szCs w:val="24"/>
        </w:rPr>
        <w:t>είναι ταχυδακτυλουργία, δεν είναι αλχημεία. Είναι αυτό που λέει ο λαός, ο λογαριασμός του Καραγκιόζη!</w:t>
      </w:r>
    </w:p>
    <w:p w14:paraId="1C8C424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Να του φρεσκάρω, λοιπόν, για ακόμη μ</w:t>
      </w:r>
      <w:r>
        <w:rPr>
          <w:rFonts w:eastAsia="Times New Roman" w:cs="Times New Roman"/>
          <w:szCs w:val="24"/>
        </w:rPr>
        <w:t>ί</w:t>
      </w:r>
      <w:r>
        <w:rPr>
          <w:rFonts w:eastAsia="Times New Roman" w:cs="Times New Roman"/>
          <w:szCs w:val="24"/>
        </w:rPr>
        <w:t>α φορά τη μνήμη. Να του θυμίσω ότι οι αγροτικές ενισχύσεις και ο επιδοτήσεις φορολογούνται από 22% έως 45% από το 201</w:t>
      </w:r>
      <w:r>
        <w:rPr>
          <w:rFonts w:eastAsia="Times New Roman" w:cs="Times New Roman"/>
          <w:szCs w:val="24"/>
        </w:rPr>
        <w:t xml:space="preserve">5 για πρώτη φορά. </w:t>
      </w:r>
      <w:r>
        <w:rPr>
          <w:rFonts w:eastAsia="Times New Roman" w:cs="Times New Roman"/>
          <w:szCs w:val="24"/>
        </w:rPr>
        <w:t>Ε</w:t>
      </w:r>
      <w:r>
        <w:rPr>
          <w:rFonts w:eastAsia="Times New Roman" w:cs="Times New Roman"/>
          <w:szCs w:val="24"/>
        </w:rPr>
        <w:t xml:space="preserve">πειδή ανέφερε ότι ο ν.4172/2013 φορολογούσε από το πρώτο ευρώ, θα </w:t>
      </w:r>
      <w:r>
        <w:rPr>
          <w:rFonts w:eastAsia="Times New Roman" w:cs="Times New Roman"/>
          <w:szCs w:val="24"/>
        </w:rPr>
        <w:lastRenderedPageBreak/>
        <w:t>ήθελα να του πω ότι τρανή απόδειξη του ψεύδους αποτελεί το γεγονός ότι οι αγροτικές επιδοτήσεις το 2014 δεν φορολογήθηκαν.</w:t>
      </w:r>
    </w:p>
    <w:p w14:paraId="1C8C424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Να του θυμίσω για μ</w:t>
      </w:r>
      <w:r>
        <w:rPr>
          <w:rFonts w:eastAsia="Times New Roman" w:cs="Times New Roman"/>
          <w:szCs w:val="24"/>
        </w:rPr>
        <w:t>ί</w:t>
      </w:r>
      <w:r>
        <w:rPr>
          <w:rFonts w:eastAsia="Times New Roman" w:cs="Times New Roman"/>
          <w:szCs w:val="24"/>
        </w:rPr>
        <w:t>α ακόμη φορά την ερμηνευτική</w:t>
      </w:r>
      <w:r>
        <w:rPr>
          <w:rFonts w:eastAsia="Times New Roman" w:cs="Times New Roman"/>
          <w:szCs w:val="24"/>
        </w:rPr>
        <w:t xml:space="preserve"> δήλωση του τότε Υπουργού Οικονομικών κατά την ψήφιση του εν λόγω νόμου, καταγεγραμμένη στα Πρακτικά της Βουλής, πως οι επιδοτήσεις και οι αποζημιώσεις δεν φορολογούνται, καθώς και τη δική μου δήλωση, ως Υπουργού, τον Οκτώβριο από το Βήμα αυτό, ότι για μέν</w:t>
      </w:r>
      <w:r>
        <w:rPr>
          <w:rFonts w:eastAsia="Times New Roman" w:cs="Times New Roman"/>
          <w:szCs w:val="24"/>
        </w:rPr>
        <w:t>α αποτελεί η φορολόγηση των επιδοτήσεων κόκκινη γραμμή. Ανάλογη δήλωση και στάση υπήρξε και από τον τότε Πρωθυπουργό Αντώνη Σαμαρά.</w:t>
      </w:r>
    </w:p>
    <w:p w14:paraId="1C8C424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Να επανέλθω στον κ. Αποστόλου, που έκανε το λάθος να αναφερθεί στο επιχειρησιακό πρόγραμμα αλιείας και θάλασσας, στα 523 εκα</w:t>
      </w:r>
      <w:r>
        <w:rPr>
          <w:rFonts w:eastAsia="Times New Roman" w:cs="Times New Roman"/>
          <w:szCs w:val="24"/>
        </w:rPr>
        <w:t xml:space="preserve">τομμύρια. Μόνο που αυτό που του διέφυγε να πει είναι ότι </w:t>
      </w:r>
      <w:r>
        <w:rPr>
          <w:rFonts w:eastAsia="Times New Roman" w:cs="Times New Roman"/>
          <w:szCs w:val="24"/>
        </w:rPr>
        <w:lastRenderedPageBreak/>
        <w:t>και αυτό το πρόγραμμα εμείς το φτιάξαμε, εμείς το καταθέσαμε τον Οκτώβριο του 2014. Σε σύγκριση με όλα τα προγράμματα αλιείας για πρώτη φορά διπλασιάσαμε τα κονδύλια, για την ακρίβεια, κατά 87%, κάτι</w:t>
      </w:r>
      <w:r>
        <w:rPr>
          <w:rFonts w:eastAsia="Times New Roman" w:cs="Times New Roman"/>
          <w:szCs w:val="24"/>
        </w:rPr>
        <w:t xml:space="preserve"> που ουδέποτε έχει ξαναγίνει στα χρονικά και αυτό χάρη στην άριστη συνεργασία που είχαμε με την τότε Επίτροπο, την κ. Δαμανάκη.</w:t>
      </w:r>
    </w:p>
    <w:p w14:paraId="1C8C424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Να πληροφορήσω πόσα από αυτά τα χρήματα έχει απορροφήσει ο κ. Αποστόλου; Ούτε 1 ευρώ! Όπως το ακούτε. Εδώ και τρία χρόνια μισό δ</w:t>
      </w:r>
      <w:r>
        <w:rPr>
          <w:rFonts w:eastAsia="Times New Roman" w:cs="Times New Roman"/>
          <w:szCs w:val="24"/>
        </w:rPr>
        <w:t>ισεκατομμύριο και κάτι εκατομμύρια ευρώ μουχλιάζουν αναξιοποίητα στα αζήτητα από τον κ. Αποστόλου, όπως επίσης το ίδιο ακριβώς συμβαίνει και με το Πρόγραμμα Αγροτικής Ανάπτυξης, τα 6 δισεκατομμύρια. Αυτά τα δύο προγράμματα, όπως ξέρετε, έχουν πολλαπλασιαστ</w:t>
      </w:r>
      <w:r>
        <w:rPr>
          <w:rFonts w:eastAsia="Times New Roman" w:cs="Times New Roman"/>
          <w:szCs w:val="24"/>
        </w:rPr>
        <w:t>ικό χαρακτήρα.</w:t>
      </w:r>
    </w:p>
    <w:p w14:paraId="1C8C425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Αν, λοιπόν, τα αξιοποιούσαν, αντιλαμβάνεστε πόσο φόρο εισοδήματος θα εισέπρατταν τα δημόσια ταμεία, πόσο ΦΠΑ θα εισέπραττε ο κρατικός κορβανάς. Αν τα κάνατε όλα αυτά, δεν θα καταργούσατε με τον </w:t>
      </w:r>
      <w:r>
        <w:rPr>
          <w:rFonts w:eastAsia="Times New Roman" w:cs="Times New Roman"/>
          <w:szCs w:val="24"/>
        </w:rPr>
        <w:t>π</w:t>
      </w:r>
      <w:r>
        <w:rPr>
          <w:rFonts w:eastAsia="Times New Roman" w:cs="Times New Roman"/>
          <w:szCs w:val="24"/>
        </w:rPr>
        <w:t>ροϋπολογισμό του 2018 το κίνητρο του μειωμένου</w:t>
      </w:r>
      <w:r>
        <w:rPr>
          <w:rFonts w:eastAsia="Times New Roman" w:cs="Times New Roman"/>
          <w:szCs w:val="24"/>
        </w:rPr>
        <w:t xml:space="preserve"> φορολογικού συντελεστή ΦΠΑ στα τριάντα δύο νησιά του Αιγαίου. Τορπιλίζετε κυριολεκτικά τη βαριά μας βιομηχανία, τον τουρισμό.</w:t>
      </w:r>
    </w:p>
    <w:p w14:paraId="1C8C425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Να έρθω και σε ένα επίκαιρο θέμα. Ο κ. Αποστόλου εδώ και έξι μήνες παραπλανά, εξοργίζει τους ροδακινοπαραγωγούς που καταστράφηκαν</w:t>
      </w:r>
      <w:r>
        <w:rPr>
          <w:rFonts w:eastAsia="Times New Roman" w:cs="Times New Roman"/>
          <w:szCs w:val="24"/>
        </w:rPr>
        <w:t xml:space="preserve"> από την τριήμερη θεομηνία των βροχοπτώσεων του Ιουλίου.</w:t>
      </w:r>
    </w:p>
    <w:p w14:paraId="1C8C425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Ας πάψει να κρύβεται! Ας αφήσει στην άκρη αυτήν την ανήκουστη, για τριτοκοσμική χώρα, επιχείρηση να βάζει εξωθεσμικούς αναρμόδιους φορείς και παράγοντες να κάνουν εκτιμήσεις για τις τεράστιες ζημιές </w:t>
      </w:r>
      <w:r>
        <w:rPr>
          <w:rFonts w:eastAsia="Times New Roman" w:cs="Times New Roman"/>
          <w:szCs w:val="24"/>
        </w:rPr>
        <w:t xml:space="preserve">και να μαζεύουν δηλώσεις και ας εφαρμόσει εδώ και τώρα τον </w:t>
      </w:r>
      <w:r>
        <w:rPr>
          <w:rFonts w:eastAsia="Times New Roman" w:cs="Times New Roman"/>
          <w:szCs w:val="24"/>
        </w:rPr>
        <w:t>κ</w:t>
      </w:r>
      <w:r>
        <w:rPr>
          <w:rFonts w:eastAsia="Times New Roman" w:cs="Times New Roman"/>
          <w:szCs w:val="24"/>
        </w:rPr>
        <w:t>ανονισμό του ΕΛΓΑ που τα καλύπτει όλα!</w:t>
      </w:r>
    </w:p>
    <w:p w14:paraId="1C8C425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Ας εφαρμόσει, επίσης, την υπόσχεση που έχει δώσει στους ροδακινοπαραγωγούς για τις ζημιές που έχουν υποστεί από το ρωσικό εμπάργκο στις εξαγωγές μας. Ο κ. Απ</w:t>
      </w:r>
      <w:r>
        <w:rPr>
          <w:rFonts w:eastAsia="Times New Roman" w:cs="Times New Roman"/>
          <w:szCs w:val="24"/>
        </w:rPr>
        <w:t>οστόλου είχε υποσχεθεί στο φεστιβάλ της Βέροιας ότι θα τους δώσει στρεμματική ενίσχυση. Μάλιστα, είχε δεσμευτεί ότι στο πρώτο Συμβούλιο Υπουργών του Ιουλίου θα έφερνε το θέμα. Από τότε μέχρι σήμερα έχουν γίνει πέντε συμβούλια και δεν έχει πει λέξη ούτε έχε</w:t>
      </w:r>
      <w:r>
        <w:rPr>
          <w:rFonts w:eastAsia="Times New Roman" w:cs="Times New Roman"/>
          <w:szCs w:val="24"/>
        </w:rPr>
        <w:t xml:space="preserve">ι καταθέσει κανένα στοιχείο. </w:t>
      </w:r>
    </w:p>
    <w:p w14:paraId="1C8C425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μόνο παρήγορο μέσα σ’ αυτόν τον φορολογικό Αρμαγεδδώνα είναι η προσωπική δέσμευση του Κυριάκου Μητσοτάκη για γενναία μείωση των φορολογικών συντελεστών ως τη μοναδική προοπτική για την προσέλκυ</w:t>
      </w:r>
      <w:r>
        <w:rPr>
          <w:rFonts w:eastAsia="Times New Roman" w:cs="Times New Roman"/>
          <w:szCs w:val="24"/>
        </w:rPr>
        <w:t>ση επενδύσεων, όπως και ο οδικός χάρτης της εξόδου από την κρίση που παρουσίασε από τη ΔΕΘ και οι άξονες στους οποίους θα κινηθεί η αυριανή Κυβέρνηση της Νέας Δημοκρατίας. Γι’ αυτό και επιδιώκει –και θα κερδίσει- την αυτοδυναμία και παράλληλα στοχεύει στην</w:t>
      </w:r>
      <w:r>
        <w:rPr>
          <w:rFonts w:eastAsia="Times New Roman" w:cs="Times New Roman"/>
          <w:szCs w:val="24"/>
        </w:rPr>
        <w:t xml:space="preserve"> ευρύτερη κοινωνική συνεννόηση και συνεργασία, απαραίτητη προϋπόθεση για το καλό του τόπου μας.</w:t>
      </w:r>
    </w:p>
    <w:p w14:paraId="1C8C425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για την ανοχή του χρόνου.</w:t>
      </w:r>
    </w:p>
    <w:p w14:paraId="1C8C4256"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25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Κύριοι </w:t>
      </w:r>
      <w:r>
        <w:rPr>
          <w:rFonts w:eastAsia="Times New Roman" w:cs="Times New Roman"/>
          <w:szCs w:val="24"/>
        </w:rPr>
        <w:t>συνάδελφοι, κλείνει ο πρώτος κύκλος των εννέα συναδέλφων με τον κ. Ιωάννη Πλακιωτάκη και μετά θα ακολουθήσει η κ</w:t>
      </w:r>
      <w:r>
        <w:rPr>
          <w:rFonts w:eastAsia="Times New Roman" w:cs="Times New Roman"/>
          <w:szCs w:val="24"/>
        </w:rPr>
        <w:t>.</w:t>
      </w:r>
      <w:r>
        <w:rPr>
          <w:rFonts w:eastAsia="Times New Roman" w:cs="Times New Roman"/>
          <w:szCs w:val="24"/>
        </w:rPr>
        <w:t xml:space="preserve"> Γεροβασίλη.</w:t>
      </w:r>
    </w:p>
    <w:p w14:paraId="1C8C425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Ορίστε, κύριε Πλακιωτάκη, έχετε τον λόγο.</w:t>
      </w:r>
    </w:p>
    <w:p w14:paraId="1C8C425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Ευχαριστώ πολύ, κύριε Πρόεδρε.</w:t>
      </w:r>
    </w:p>
    <w:p w14:paraId="1C8C425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μία κρίσιμη περίοδο για την πατρίδα μας, αλλά και για τον κόσμο, συζητάμε τις τελευταίες ημέρες τα στοιχεία του </w:t>
      </w:r>
      <w:r>
        <w:rPr>
          <w:rFonts w:eastAsia="Times New Roman" w:cs="Times New Roman"/>
          <w:szCs w:val="24"/>
        </w:rPr>
        <w:t>π</w:t>
      </w:r>
      <w:r>
        <w:rPr>
          <w:rFonts w:eastAsia="Times New Roman" w:cs="Times New Roman"/>
          <w:szCs w:val="24"/>
        </w:rPr>
        <w:t>ροϋπολογισμού του 2018. Συγχωρέστε με που θα γίνω λίγο καυστικός, αλλά θα πρέπει να υπογραμμίσω ότι σ' αυτήν τ</w:t>
      </w:r>
      <w:r>
        <w:rPr>
          <w:rFonts w:eastAsia="Times New Roman" w:cs="Times New Roman"/>
          <w:szCs w:val="24"/>
        </w:rPr>
        <w:t xml:space="preserve">ην Κυβέρνηση, αν υπήρχε έστω λίγη πολιτική ευθιξία και είχαν αίσθηση της ζημιάς που προκαλούν στον τόπο, θα έπρεπε ήδη να έχουν αποσύρει τον </w:t>
      </w:r>
      <w:r>
        <w:rPr>
          <w:rFonts w:eastAsia="Times New Roman" w:cs="Times New Roman"/>
          <w:szCs w:val="24"/>
        </w:rPr>
        <w:t>π</w:t>
      </w:r>
      <w:r>
        <w:rPr>
          <w:rFonts w:eastAsia="Times New Roman" w:cs="Times New Roman"/>
          <w:szCs w:val="24"/>
        </w:rPr>
        <w:t>ροϋπολογισμό που καλούμαστε να συζητήσουμε.</w:t>
      </w:r>
    </w:p>
    <w:p w14:paraId="1C8C425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στη σημερινή κρίσιμη και ασταθή περίοδο </w:t>
      </w:r>
      <w:r>
        <w:rPr>
          <w:rFonts w:eastAsia="Times New Roman" w:cs="Times New Roman"/>
          <w:szCs w:val="24"/>
        </w:rPr>
        <w:t>όπου συντελούνται κοσμογονικές αλλαγές τόσο σε πολιτικό, όσο και σε γεωστρατηγικό επίπεδο, συζητάμε για έναν προϋπολογισμό που αποτελεί ταφόπλακα για την αναπτυξιακή πορεία της χώρας, έναν προϋπολογισμό που φτωχοποιεί ακόμα περισσότερο τη μεσαία τάξη, εξαθ</w:t>
      </w:r>
      <w:r>
        <w:rPr>
          <w:rFonts w:eastAsia="Times New Roman" w:cs="Times New Roman"/>
          <w:szCs w:val="24"/>
        </w:rPr>
        <w:t>λιώνει όλο και πιο πολύ τα ασθενέστερα κοινωνικά στρώματα της χώρας μας, σκοτώνει στην κυριολεξία τα όνειρα των νέων ανθρώπων και τους δείχνει την άγουσα προς την ξενιτιά.</w:t>
      </w:r>
    </w:p>
    <w:p w14:paraId="1C8C425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 σημερινή συγκυρία, στην Ευρώπη, στη νοτιοανατολική</w:t>
      </w:r>
      <w:r>
        <w:rPr>
          <w:rFonts w:eastAsia="Times New Roman" w:cs="Times New Roman"/>
          <w:szCs w:val="24"/>
        </w:rPr>
        <w:t xml:space="preserve"> Μεσόγειο, στη Μέση Ανατολή, όπου αυξάνονται οι απειλές και εντείνεται η αστάθεια, το ζητούμενο για όλους μας πρέπει να είναι το πώς θα κάνουμε την Ελλάδα ισχυρή </w:t>
      </w:r>
      <w:r>
        <w:rPr>
          <w:rFonts w:eastAsia="Times New Roman" w:cs="Times New Roman"/>
          <w:szCs w:val="24"/>
        </w:rPr>
        <w:lastRenderedPageBreak/>
        <w:t>οικονομικά, πόλο σταθερότητας στην ταραγμένη περιοχή και ισχυρό παράγοντα στις διεθνείς εξελίξ</w:t>
      </w:r>
      <w:r>
        <w:rPr>
          <w:rFonts w:eastAsia="Times New Roman" w:cs="Times New Roman"/>
          <w:szCs w:val="24"/>
        </w:rPr>
        <w:t>εις.</w:t>
      </w:r>
    </w:p>
    <w:p w14:paraId="1C8C425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Δυστυχώς, όμως, για την Ελλάδα και τους Έλληνες, την τύχη της χώρας διαχειρίζεται μία ομάδα </w:t>
      </w:r>
      <w:r>
        <w:rPr>
          <w:rFonts w:eastAsia="Times New Roman" w:cs="Times New Roman"/>
          <w:szCs w:val="24"/>
        </w:rPr>
        <w:t>παλαιο</w:t>
      </w:r>
      <w:r>
        <w:rPr>
          <w:rFonts w:eastAsia="Times New Roman" w:cs="Times New Roman"/>
          <w:szCs w:val="24"/>
        </w:rPr>
        <w:t xml:space="preserve">κομμουνιστών, μαθητευόμενων μάγων, που με την έλλειψη οράματος για την Ελλάδα του αύριο και τις αποτυχημένες επιλογές τους έχουν καταδικάσει την πατρίδα </w:t>
      </w:r>
      <w:r>
        <w:rPr>
          <w:rFonts w:eastAsia="Times New Roman" w:cs="Times New Roman"/>
          <w:szCs w:val="24"/>
        </w:rPr>
        <w:t xml:space="preserve">μας στη στασιμότητα και την παρακμή. Με το λαϊκισμό και τις μεθοδεύσεις τους ανέκοψαν την έξοδο της χώρας από τα μνημόνια το 2014 και φόρτωσαν στην πλάτη του ελληνικού λαού επιπλέον 100 δισεκατομμύρια ευρώ χρέος, στερώντας κάθε προοπτική για το μέλλον και </w:t>
      </w:r>
      <w:r>
        <w:rPr>
          <w:rFonts w:eastAsia="Times New Roman" w:cs="Times New Roman"/>
          <w:szCs w:val="24"/>
        </w:rPr>
        <w:t xml:space="preserve">μετατρέποντας τη χώρα σε έναν ανίσχυρο παρία, θεατή των διεθνών εξελίξεων, όπου θα είναι υπό καθεστώς επιτήρησης και επιτροπείας μέχρι το 2060. </w:t>
      </w:r>
    </w:p>
    <w:p w14:paraId="1C8C425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Ο τρίτος </w:t>
      </w:r>
      <w:r>
        <w:rPr>
          <w:rFonts w:eastAsia="Times New Roman" w:cs="Times New Roman"/>
          <w:szCs w:val="24"/>
        </w:rPr>
        <w:t>π</w:t>
      </w:r>
      <w:r>
        <w:rPr>
          <w:rFonts w:eastAsia="Times New Roman" w:cs="Times New Roman"/>
          <w:szCs w:val="24"/>
        </w:rPr>
        <w:t>ροϋπολογισμός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κυρίες και κύριοι συνάδελφοι, είναι ένας προϋπολογισμός υ</w:t>
      </w:r>
      <w:r>
        <w:rPr>
          <w:rFonts w:eastAsia="Times New Roman" w:cs="Times New Roman"/>
          <w:szCs w:val="24"/>
        </w:rPr>
        <w:t>περβολικής λιτότητας, αφού οι χειμαζόμενοι Έλληνες θα πληρώσουν είκοσι επτά νέους φόρους και δύο φορές υψηλότερο ΦΠΑ. Είναι ένας προϋπολογισμός κοινωνικά ανάλγητος, αφού περιλαμβάνει 1,9 δισεκατομμύρι</w:t>
      </w:r>
      <w:r>
        <w:rPr>
          <w:rFonts w:eastAsia="Times New Roman" w:cs="Times New Roman"/>
          <w:szCs w:val="24"/>
        </w:rPr>
        <w:t>ο</w:t>
      </w:r>
      <w:r>
        <w:rPr>
          <w:rFonts w:eastAsia="Times New Roman" w:cs="Times New Roman"/>
          <w:szCs w:val="24"/>
        </w:rPr>
        <w:t xml:space="preserve"> ευρώ μέτρα περικοπής συντάξεων, αλλά και κοινωνικών επ</w:t>
      </w:r>
      <w:r>
        <w:rPr>
          <w:rFonts w:eastAsia="Times New Roman" w:cs="Times New Roman"/>
          <w:szCs w:val="24"/>
        </w:rPr>
        <w:t>ιδομάτων και, ταυτόχρονα, βάζει μαχαίρι στις δαπάνες για την υγεία, αφού περικόπτει 350 εκατομμύρια ευρώ από τον προϋπολογισμό της.</w:t>
      </w:r>
    </w:p>
    <w:p w14:paraId="1C8C425F"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Σε σχέση με τη ναυτιλία, κυρίες και κύριοι συνάδελφοι, θα πρέπει να επισημάνω ότι, παρά την παράκρουση και το ρητορικό νεφέλ</w:t>
      </w:r>
      <w:r>
        <w:rPr>
          <w:rFonts w:eastAsia="Times New Roman" w:cs="Times New Roman"/>
          <w:szCs w:val="24"/>
        </w:rPr>
        <w:t xml:space="preserve">ωμα του κ. Κουρουμπλή, η κατάσταση είναι η εξής. </w:t>
      </w:r>
      <w:r>
        <w:rPr>
          <w:rFonts w:eastAsia="Times New Roman" w:cs="Times New Roman"/>
          <w:szCs w:val="24"/>
        </w:rPr>
        <w:t>Ε</w:t>
      </w:r>
      <w:r>
        <w:rPr>
          <w:rFonts w:eastAsia="Times New Roman" w:cs="Times New Roman"/>
          <w:szCs w:val="24"/>
        </w:rPr>
        <w:t>πιτρέψτε μου να αναφερθώ σε τρία συγκεκριμένα σημεία.</w:t>
      </w:r>
    </w:p>
    <w:p w14:paraId="1C8C4260"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Πρώτον, αποκρατικοποιήσεις. Από το ξεπούλημα των δημοσίων επιχειρήσεων, οργανισμών, αλλά και υποδομών της χώρας περάσαμε στη συνέχιση του προγράμματος α</w:t>
      </w:r>
      <w:r>
        <w:rPr>
          <w:rFonts w:eastAsia="Times New Roman" w:cs="Times New Roman"/>
          <w:szCs w:val="24"/>
        </w:rPr>
        <w:t>ποκρατικοποιήσεων, που είχαν σχεδιαστεί από την προηγούμενη Κυβέρνηση, αλλά που γίνονται και με λάθος και με πρόχειρο τρόπο και υπάρχει σημαντική χρονική καθυστέρηση, με αποτέλεσμα πολλές εξ αυτών να βρίσκονται είτε βαλτωμένες είτε να βρίσκονται κυριολεκτι</w:t>
      </w:r>
      <w:r>
        <w:rPr>
          <w:rFonts w:eastAsia="Times New Roman" w:cs="Times New Roman"/>
          <w:szCs w:val="24"/>
        </w:rPr>
        <w:t xml:space="preserve">κά στον αέρα. </w:t>
      </w:r>
    </w:p>
    <w:p w14:paraId="1C8C4261"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Πρόσφατο παράδειγμα είναι η αποκρατικοποίηση του Οργανισμού Λιμένα Θεσσαλονίκης, όπου προέκυψε πρόβλημα και πραγματικά η συγκεκριμένη αποκρατικοποίηση είναι στον αέρα, εξαιτίας μίας εκ των εγγυητικών επιστολών που ήταν υποχρεωμένη η κοινοπρα</w:t>
      </w:r>
      <w:r>
        <w:rPr>
          <w:rFonts w:eastAsia="Times New Roman" w:cs="Times New Roman"/>
          <w:szCs w:val="24"/>
        </w:rPr>
        <w:t xml:space="preserve">ξία να καταθέσει για την αγοραπωλησία του 67% των μετοχών του ΟΛΘ. Επειδή ακριβώς υπήρχε κρατικοποίηση της ρωσικής </w:t>
      </w:r>
      <w:r>
        <w:rPr>
          <w:rFonts w:eastAsia="Times New Roman" w:cs="Times New Roman"/>
          <w:szCs w:val="24"/>
        </w:rPr>
        <w:lastRenderedPageBreak/>
        <w:t>τράπεζας, με εντολή της κεντρικής διοίκησης της Ρωσίας πρέπει να εκδοθεί νέα εγγυητική επιστολή.</w:t>
      </w:r>
    </w:p>
    <w:p w14:paraId="1C8C4262"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Και εγώ ερωτώ: Το ΤΑΙΠΕΔ δεν ήλεγξε τη φερεγ</w:t>
      </w:r>
      <w:r>
        <w:rPr>
          <w:rFonts w:eastAsia="Times New Roman" w:cs="Times New Roman"/>
          <w:szCs w:val="24"/>
        </w:rPr>
        <w:t>γυότητα της συγκεκριμένης ρωσικής τράπεζας, όταν μόλις σε τέσσερις μήνες είναι η τρίτη κρατικοποίηση ρωσικής τράπεζας;</w:t>
      </w:r>
    </w:p>
    <w:p w14:paraId="1C8C4263"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Άρα περιμένω από την συγκυβέρνηση μια συγκεκριμένη απάντηση. Γιατί δεν ζήτησε εγγυητική επιστολή από ένα πιο αξιόλογο πιστωτικό ίδρυμα, ε</w:t>
      </w:r>
      <w:r>
        <w:rPr>
          <w:rFonts w:eastAsia="Times New Roman" w:cs="Times New Roman"/>
          <w:szCs w:val="24"/>
        </w:rPr>
        <w:t>νώ γνώριζε ότι υπάρχουν συγκεκριμένα προβλήματα με τις ρωσικές κρατικές τράπεζες;</w:t>
      </w:r>
    </w:p>
    <w:p w14:paraId="1C8C4264"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Βέβαια, σήμερα έρχεται ο κ. Κουρουμπλής και επαίρεται ότι ο λιμάνι του Πειραιά είναι τριακοστό όγδοο λιμάνι σε κίνηση εμπορευματοκιβωτίων. Βεβαίως και έχει ανέλθει από την εκ</w:t>
      </w:r>
      <w:r>
        <w:rPr>
          <w:rFonts w:eastAsia="Times New Roman" w:cs="Times New Roman"/>
          <w:szCs w:val="24"/>
        </w:rPr>
        <w:t xml:space="preserve">ατοστή περίπου θέση το 2007 στην τριακοστή όγδοη, αλλά αυτό γίνεται χάρη στην </w:t>
      </w:r>
      <w:r>
        <w:rPr>
          <w:rFonts w:eastAsia="Times New Roman" w:cs="Times New Roman"/>
          <w:szCs w:val="24"/>
        </w:rPr>
        <w:lastRenderedPageBreak/>
        <w:t xml:space="preserve">οραματική πολιτική του Κώστα Καραμανλή. </w:t>
      </w:r>
      <w:r>
        <w:rPr>
          <w:rFonts w:eastAsia="Times New Roman" w:cs="Times New Roman"/>
          <w:szCs w:val="24"/>
        </w:rPr>
        <w:t>Τ</w:t>
      </w:r>
      <w:r>
        <w:rPr>
          <w:rFonts w:eastAsia="Times New Roman" w:cs="Times New Roman"/>
          <w:szCs w:val="24"/>
        </w:rPr>
        <w:t>ότε θυμίζω ότι το σύνολο της αντιπολίτευσης ήταν ενάντια στη συγκεκριμένη αποκρατικοποίηση.</w:t>
      </w:r>
    </w:p>
    <w:p w14:paraId="1C8C4265"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Δεύτερο παράδειγμα είναι ο πρόχειρος τρόπος, </w:t>
      </w:r>
      <w:r>
        <w:rPr>
          <w:rFonts w:eastAsia="Times New Roman" w:cs="Times New Roman"/>
          <w:szCs w:val="24"/>
        </w:rPr>
        <w:t>με τον οποίο νομοθετείτε στον θαλάσσιο τουρισμό. Στο πρόσφατο νομοσχέδιο επιβάλατε νέα φορολογία, τέλος πλοίων αναψυχής και ημερόπλοιων, όπου αυξάνει το κόστος ελλιμενισμού. Δεύτερον, προωθείται από το Υπουργείο Οικονομικών ρύθμιση, η οποία καταργεί την απ</w:t>
      </w:r>
      <w:r>
        <w:rPr>
          <w:rFonts w:eastAsia="Times New Roman" w:cs="Times New Roman"/>
          <w:szCs w:val="24"/>
        </w:rPr>
        <w:t>αλλαγή από την καταβολή ΦΠΑ για τα επαγγελματικά σκάφη κάτω από δώδεκα μέτρα.</w:t>
      </w:r>
    </w:p>
    <w:p w14:paraId="1C8C4266"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να θυμίσω ότι τη συγκεκριμένη ρύθμιση την είχε φέρει και πριν από ενάμιση χρόνο η κ. Παπανάτσιου και τότε την είχε </w:t>
      </w:r>
      <w:r>
        <w:rPr>
          <w:rFonts w:eastAsia="Times New Roman" w:cs="Times New Roman"/>
          <w:szCs w:val="24"/>
        </w:rPr>
        <w:lastRenderedPageBreak/>
        <w:t>αποσύρει επειδή ο κυβερνητικός εταίρος είχε αντιδράσει. Τι</w:t>
      </w:r>
      <w:r>
        <w:rPr>
          <w:rFonts w:eastAsia="Times New Roman" w:cs="Times New Roman"/>
          <w:szCs w:val="24"/>
        </w:rPr>
        <w:t xml:space="preserve"> συνέβη από τότε μέχρι σήμερα;</w:t>
      </w:r>
    </w:p>
    <w:p w14:paraId="1C8C4267"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Ξέρετε, κυρίες και κύριοι συνάδελφοι, ποιοι θα πληγούν από την κατάργηση της συγκεκριμένης ρύθμισης; Το 60% των επιχειρήσεων που δραστηριοποιούνται κυρίως στον μαζικό θαλάσσιο τουρισμό, τα ιστιοπλοϊκά. </w:t>
      </w:r>
    </w:p>
    <w:p w14:paraId="1C8C4268"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Επιπλέον, θέλω να ρωτή</w:t>
      </w:r>
      <w:r>
        <w:rPr>
          <w:rFonts w:eastAsia="Times New Roman" w:cs="Times New Roman"/>
          <w:szCs w:val="24"/>
        </w:rPr>
        <w:t xml:space="preserve">σω το εξής: Τι θα συμβεί με τις επιχειρήσεις </w:t>
      </w:r>
      <w:r>
        <w:rPr>
          <w:rFonts w:eastAsia="Times New Roman"/>
          <w:szCs w:val="24"/>
        </w:rPr>
        <w:t>οι οποίες</w:t>
      </w:r>
      <w:r>
        <w:rPr>
          <w:rFonts w:eastAsia="Times New Roman" w:cs="Times New Roman"/>
          <w:szCs w:val="24"/>
        </w:rPr>
        <w:t xml:space="preserve"> έχουν παραγγείλει συγκεκριμένα σκάφη αναψυχής και αυτά θα παραδοθούν το 2018 και δεν είχαν υπολογίσει την καταβολή ΦΠΑ; Τι θα γίνει; Θα επιστρέψουν την προκαταβολή; Επίσης, θα πρέπει να λάβει υπ’ όψιν </w:t>
      </w:r>
      <w:r>
        <w:rPr>
          <w:rFonts w:eastAsia="Times New Roman" w:cs="Times New Roman"/>
          <w:szCs w:val="24"/>
        </w:rPr>
        <w:t>της η κυρία Υπουργός ότι θα πάθει τεράστια ζημιά η ντόπια ναυπηγική βιομηχανία που δραστηριοποιείται στον συγκεκριμένο κλάδο.</w:t>
      </w:r>
    </w:p>
    <w:p w14:paraId="1C8C4269"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Άρα δεν μπορείτε να επιβάλλετε φόρους από τη μ</w:t>
      </w:r>
      <w:r>
        <w:rPr>
          <w:rFonts w:eastAsia="Times New Roman" w:cs="Times New Roman"/>
          <w:szCs w:val="24"/>
        </w:rPr>
        <w:t>ί</w:t>
      </w:r>
      <w:r>
        <w:rPr>
          <w:rFonts w:eastAsia="Times New Roman" w:cs="Times New Roman"/>
          <w:szCs w:val="24"/>
        </w:rPr>
        <w:t>α και από την άλλη να προχωράτε στις αποκρατικοποιήσεις μαρινών, όπου υποτίθεται ότ</w:t>
      </w:r>
      <w:r>
        <w:rPr>
          <w:rFonts w:eastAsia="Times New Roman" w:cs="Times New Roman"/>
          <w:szCs w:val="24"/>
        </w:rPr>
        <w:t>ι πρέπει να δημιουργήσετε ευνοϊκό περιβάλλον για την προσέλκυση υποψηφίων επενδυτών. Άρα αυτά τα δύο πράγματα δεν συνδυάζονται. Παρακαλώ πολύ να το δείτε.</w:t>
      </w:r>
    </w:p>
    <w:p w14:paraId="1C8C426A"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Τέλος, μ</w:t>
      </w:r>
      <w:r>
        <w:rPr>
          <w:rFonts w:eastAsia="Times New Roman" w:cs="Times New Roman"/>
          <w:szCs w:val="24"/>
        </w:rPr>
        <w:t>ί</w:t>
      </w:r>
      <w:r>
        <w:rPr>
          <w:rFonts w:eastAsia="Times New Roman" w:cs="Times New Roman"/>
          <w:szCs w:val="24"/>
        </w:rPr>
        <w:t>α αναφορά θέλω να κάνω, όσον αφορά τη ναυτική εκπαίδευση. Είναι ώριμες πλέον οι συνθήκες και</w:t>
      </w:r>
      <w:r>
        <w:rPr>
          <w:rFonts w:eastAsia="Times New Roman" w:cs="Times New Roman"/>
          <w:szCs w:val="24"/>
        </w:rPr>
        <w:t xml:space="preserve"> θα πρέπει να προχωρήσουμε στη σύσταση, τη δημιουργία, τη θεσμοθέτηση της ιδιωτικής ναυτικής εκπαίδευσης. Πολύ απλά, η πρώτη ναυτιλία του κόσμου πρέπει να γίνει παγκόσμιο εκπαιδευτικό ναυτιλιακό κέντρο.</w:t>
      </w:r>
    </w:p>
    <w:p w14:paraId="1C8C426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ελειώνω, κυρίες και κύριοι συνάδελφοι. Η περίοδος πο</w:t>
      </w:r>
      <w:r>
        <w:rPr>
          <w:rFonts w:eastAsia="Times New Roman" w:cs="Times New Roman"/>
          <w:szCs w:val="24"/>
        </w:rPr>
        <w:t xml:space="preserve">υ καλούμαστε να ψηφίσουμε τον φετινό </w:t>
      </w:r>
      <w:r>
        <w:rPr>
          <w:rFonts w:eastAsia="Times New Roman" w:cs="Times New Roman"/>
          <w:szCs w:val="24"/>
        </w:rPr>
        <w:t>π</w:t>
      </w:r>
      <w:r>
        <w:rPr>
          <w:rFonts w:eastAsia="Times New Roman" w:cs="Times New Roman"/>
          <w:szCs w:val="24"/>
        </w:rPr>
        <w:t xml:space="preserve">ροϋπολογισμό αποτελεί σημείο καμπής για την μετέπειτα πορεία της χώρας και το μέλλον του </w:t>
      </w:r>
      <w:r>
        <w:rPr>
          <w:rFonts w:eastAsia="Times New Roman" w:cs="Times New Roman"/>
          <w:szCs w:val="24"/>
        </w:rPr>
        <w:lastRenderedPageBreak/>
        <w:t xml:space="preserve">ελληνικού λαού. Ο φετινός </w:t>
      </w:r>
      <w:r>
        <w:rPr>
          <w:rFonts w:eastAsia="Times New Roman" w:cs="Times New Roman"/>
          <w:szCs w:val="24"/>
        </w:rPr>
        <w:t>π</w:t>
      </w:r>
      <w:r>
        <w:rPr>
          <w:rFonts w:eastAsia="Times New Roman" w:cs="Times New Roman"/>
          <w:szCs w:val="24"/>
        </w:rPr>
        <w:t>ροϋπολογισμός δεν εξυπηρετεί τις αναπτυξιακές ανάγκες της χώρας και πόρω απέχει από τα ζητούμενα των Ε</w:t>
      </w:r>
      <w:r>
        <w:rPr>
          <w:rFonts w:eastAsia="Times New Roman" w:cs="Times New Roman"/>
          <w:szCs w:val="24"/>
        </w:rPr>
        <w:t xml:space="preserve">λλήνων πολιτών, γι’ αυτό η Νέα Δημοκρατία, ως υπεύθυνο κόμμα, ως το κόμμα των μεγάλων εθνικών επιλογών θα καταψηφίσει τον υπό συζήτηση </w:t>
      </w:r>
      <w:r>
        <w:rPr>
          <w:rFonts w:eastAsia="Times New Roman" w:cs="Times New Roman"/>
          <w:szCs w:val="24"/>
        </w:rPr>
        <w:t>π</w:t>
      </w:r>
      <w:r>
        <w:rPr>
          <w:rFonts w:eastAsia="Times New Roman" w:cs="Times New Roman"/>
          <w:szCs w:val="24"/>
        </w:rPr>
        <w:t>ροϋπολογισμό.</w:t>
      </w:r>
    </w:p>
    <w:p w14:paraId="1C8C426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Ολοκληρώνοντας την ομιλία μου κάνω έκκληση στον κ. Τσίπρα και τα στελέχη της Κυβέρνησης του, έστω και τώρα</w:t>
      </w:r>
      <w:r>
        <w:rPr>
          <w:rFonts w:eastAsia="Times New Roman" w:cs="Times New Roman"/>
          <w:szCs w:val="24"/>
        </w:rPr>
        <w:t>, να κατανοήσουν το μέγεθος του προβλήματος που δημιούργησαν και να φροντίσουν να επαναφέρουν τη χώρα στην ομαλότητα, να συμφιλιωθούν με τη σκληρή πραγματικότητα που βιώνει ο ελληνικός λαός, λόγω των αλόγιστων πολιτικών επιλογών τους και να αναλάβουν δράσε</w:t>
      </w:r>
      <w:r>
        <w:rPr>
          <w:rFonts w:eastAsia="Times New Roman" w:cs="Times New Roman"/>
          <w:szCs w:val="24"/>
        </w:rPr>
        <w:t>ις, για να ανακουφίσουν τους Έλληνες πολίτες.</w:t>
      </w:r>
    </w:p>
    <w:p w14:paraId="1C8C426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Πλακιωτάκη, πρέπει να κλείσετε.</w:t>
      </w:r>
    </w:p>
    <w:p w14:paraId="1C8C426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Σε μισό λεπτό, κύριε Πρόεδρε.</w:t>
      </w:r>
    </w:p>
    <w:p w14:paraId="1C8C426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Κύριε Τσίπρα, για το καλό της χώρας σταματήστε να εξαπατάτε τους Έλληνες πολίτες και να ζείτε τις ψευδαισθήσεις σας. Κατανοήστε ότι με τα ψέματά σας εξαπατήσατε τους Έλληνες πολίτες, τους εξαπατήσατε όμως για λίγο καιρό, αλλά δεν θα συνεχίσετε για πολύ ακό</w:t>
      </w:r>
      <w:r>
        <w:rPr>
          <w:rFonts w:eastAsia="Times New Roman" w:cs="Times New Roman"/>
          <w:szCs w:val="24"/>
        </w:rPr>
        <w:t xml:space="preserve">μη. </w:t>
      </w:r>
    </w:p>
    <w:p w14:paraId="1C8C427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ελληνικός λαός σας έχει καταλάβει και σύντομα θα σας στείλει στα έδρανα της Αντιπολίτευσης και θα καταχωρίσει τα έργα και τις ημέρες σας στη λήθη της ιστορίας.</w:t>
      </w:r>
    </w:p>
    <w:p w14:paraId="1C8C427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C8C4272"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27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w:t>
      </w:r>
      <w:r>
        <w:rPr>
          <w:rFonts w:eastAsia="Times New Roman" w:cs="Times New Roman"/>
          <w:b/>
          <w:szCs w:val="24"/>
        </w:rPr>
        <w:t xml:space="preserve">ήτας Κακλαμάνης): </w:t>
      </w:r>
      <w:r>
        <w:rPr>
          <w:rFonts w:eastAsia="Times New Roman" w:cs="Times New Roman"/>
          <w:szCs w:val="24"/>
        </w:rPr>
        <w:t>Τον λόγο έχει η Υπουργός κ. Γεροβασίλη.</w:t>
      </w:r>
    </w:p>
    <w:p w14:paraId="1C8C427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Θα ακολουθήσει μετά μια σειρά συναδέλφων και μετά ο Υπουργός κ. Παπαδημητρίου.</w:t>
      </w:r>
    </w:p>
    <w:p w14:paraId="1C8C427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1C8C427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Σας ευχαριστώ, κύριε Πρόε</w:t>
      </w:r>
      <w:r>
        <w:rPr>
          <w:rFonts w:eastAsia="Times New Roman" w:cs="Times New Roman"/>
          <w:szCs w:val="24"/>
        </w:rPr>
        <w:t>δρε.</w:t>
      </w:r>
    </w:p>
    <w:p w14:paraId="1C8C427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κατάλαβα σήμερα, κύριε Τραγάκη, με διαφωτίσατε, γιατί ενώ η Νέα Δημοκρατία και το 2016 και το 2017 έχει κεντρική πολιτική επιλογή της να ζητάει εκλογές και βασικό πολιτικό αφήγημα, δεν τα κατάφερε, διότι δεν είχε ανακηρύξ</w:t>
      </w:r>
      <w:r>
        <w:rPr>
          <w:rFonts w:eastAsia="Times New Roman" w:cs="Times New Roman"/>
          <w:szCs w:val="24"/>
        </w:rPr>
        <w:t xml:space="preserve">ει με συνέδριο το έτος εκλογικό. Ενώ τώρα, που το ανακήρυξε το 2018 εκλογικό έτος, πιθανόν να πάτε καλύτερα. Έτσι φαντάζεστε </w:t>
      </w:r>
      <w:r>
        <w:rPr>
          <w:rFonts w:eastAsia="Times New Roman" w:cs="Times New Roman"/>
          <w:szCs w:val="24"/>
        </w:rPr>
        <w:lastRenderedPageBreak/>
        <w:t>βέβαια. Αλλά καταλαβαίνετε ότι θα έπρεπε να έχετε σκεφτεί ότι αυτό το αφήγημα της αριστερής παρένθεσης που θα τελείωνε σε έξι μήνες</w:t>
      </w:r>
      <w:r>
        <w:rPr>
          <w:rFonts w:eastAsia="Times New Roman" w:cs="Times New Roman"/>
          <w:szCs w:val="24"/>
        </w:rPr>
        <w:t>, σε έναν χρόνο, σε δυο χρόνια, εν πάση περιπτώσει δεν επιτυγχάνει.</w:t>
      </w:r>
    </w:p>
    <w:p w14:paraId="1C8C427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Δεν είναι απαραίτητο. Τρία χρόνια είναι πολλά. Φτάνουν. </w:t>
      </w:r>
    </w:p>
    <w:p w14:paraId="1C8C427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Τώρα λοιπόν το ανακηρύξατε και το έτος, μπορεί να είναι κα</w:t>
      </w:r>
      <w:r>
        <w:rPr>
          <w:rFonts w:eastAsia="Times New Roman" w:cs="Times New Roman"/>
          <w:szCs w:val="24"/>
        </w:rPr>
        <w:t>λύτερα.</w:t>
      </w:r>
    </w:p>
    <w:p w14:paraId="1C8C427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θα είμαστε εδώ του χρόνου για να ξαναλέμε έναν καινούργιο προϋπολογισμό, που θα τον εισηγηθούμε βεβαίως. </w:t>
      </w:r>
      <w:r>
        <w:rPr>
          <w:rFonts w:eastAsia="Times New Roman" w:cs="Times New Roman"/>
          <w:szCs w:val="24"/>
        </w:rPr>
        <w:t>Α</w:t>
      </w:r>
      <w:r>
        <w:rPr>
          <w:rFonts w:eastAsia="Times New Roman" w:cs="Times New Roman"/>
          <w:szCs w:val="24"/>
        </w:rPr>
        <w:t xml:space="preserve">υτός ο προϋπολογισμός θα έχει όλο το σχέδιό μας για </w:t>
      </w:r>
      <w:r>
        <w:rPr>
          <w:rFonts w:eastAsia="Times New Roman" w:cs="Times New Roman"/>
          <w:szCs w:val="24"/>
        </w:rPr>
        <w:lastRenderedPageBreak/>
        <w:t xml:space="preserve">την μετά μνημόνιο εποχή, με σταθερό τρόπο, με σταθερά βήματα όμως, </w:t>
      </w:r>
      <w:r>
        <w:rPr>
          <w:rFonts w:eastAsia="Times New Roman" w:cs="Times New Roman"/>
          <w:szCs w:val="24"/>
        </w:rPr>
        <w:t xml:space="preserve">έτσι ώστε να μην γυρνάει η χώρα ποτέ πίσω. </w:t>
      </w:r>
    </w:p>
    <w:p w14:paraId="1C8C427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βεβαίως θα δικαιώνει, όπως δικαιωνόμαστε και σήμερα, για τη δύσκολη τακτική μας επιλογή, τη δυσκολία που είχαμε να ακολουθήσουμε με την εφαρμογή ενός άλλου μνημονίου. Όμως, σήμερα αυτή η επιλογή δικαιώνεται γ</w:t>
      </w:r>
      <w:r>
        <w:rPr>
          <w:rFonts w:eastAsia="Times New Roman" w:cs="Times New Roman"/>
          <w:szCs w:val="24"/>
        </w:rPr>
        <w:t xml:space="preserve">ιατί πραγματικά η έξοδος από τα μνημόνια είναι ορατή. </w:t>
      </w:r>
      <w:r>
        <w:rPr>
          <w:rFonts w:eastAsia="Times New Roman" w:cs="Times New Roman"/>
          <w:szCs w:val="24"/>
        </w:rPr>
        <w:t>Α</w:t>
      </w:r>
      <w:r>
        <w:rPr>
          <w:rFonts w:eastAsia="Times New Roman" w:cs="Times New Roman"/>
          <w:szCs w:val="24"/>
        </w:rPr>
        <w:t xml:space="preserve">υτό έγινε με μεγάλες προσπάθειες και από την πλευρά της Κυβέρνησης και από την πλευρά του ελληνικού λαού. </w:t>
      </w:r>
      <w:r>
        <w:rPr>
          <w:rFonts w:eastAsia="Times New Roman" w:cs="Times New Roman"/>
          <w:szCs w:val="24"/>
        </w:rPr>
        <w:t>Έ</w:t>
      </w:r>
      <w:r>
        <w:rPr>
          <w:rFonts w:eastAsia="Times New Roman" w:cs="Times New Roman"/>
          <w:szCs w:val="24"/>
        </w:rPr>
        <w:t>τσι σήμερα είμαστε σε μια θέση να λέμε ότι είμαστε κοντά σε μέρες που τα αποτελέσματα της δίκα</w:t>
      </w:r>
      <w:r>
        <w:rPr>
          <w:rFonts w:eastAsia="Times New Roman" w:cs="Times New Roman"/>
          <w:szCs w:val="24"/>
        </w:rPr>
        <w:t>ιης ανάπτυξης και της παραγωγικής ανασυγκρότησης της χώρας θα είναι υπέρ των πολλών. Αυτοί που έκαναν τις περισσότερες θυσίες όλα αυτά τα χρόνια, οι πολλοί, θα αποκτήσουν περισσότερα οφέλη.</w:t>
      </w:r>
    </w:p>
    <w:p w14:paraId="1C8C427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Επίσης, αποκαθιστούμε ταυτοχρόνως αδικίες και διασφαλίζουμε ότι δε</w:t>
      </w:r>
      <w:r>
        <w:rPr>
          <w:rFonts w:eastAsia="Times New Roman" w:cs="Times New Roman"/>
          <w:szCs w:val="24"/>
        </w:rPr>
        <w:t>ν θα επαναληφθούν, λύνουμε προβλήματα και ταυτόχρονα κατοχυρώνουμε πως οι λύσεις αυτές θα έχουν διάρκεια.</w:t>
      </w:r>
    </w:p>
    <w:p w14:paraId="1C8C427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Με αυτόν τον τρόπο αντιμετωπίσαμε και την ανασυγκρότηση της δημόσιας διοίκησης. Κατ</w:t>
      </w:r>
      <w:r>
        <w:rPr>
          <w:rFonts w:eastAsia="Times New Roman" w:cs="Times New Roman"/>
          <w:szCs w:val="24"/>
        </w:rPr>
        <w:t xml:space="preserve">’ </w:t>
      </w:r>
      <w:r>
        <w:rPr>
          <w:rFonts w:eastAsia="Times New Roman" w:cs="Times New Roman"/>
          <w:szCs w:val="24"/>
        </w:rPr>
        <w:t>αρχάς αυτό σημαίνει βελτίωση της αποτελεσματικότητας και αποδοτικ</w:t>
      </w:r>
      <w:r>
        <w:rPr>
          <w:rFonts w:eastAsia="Times New Roman" w:cs="Times New Roman"/>
          <w:szCs w:val="24"/>
        </w:rPr>
        <w:t xml:space="preserve">ότητας των υπηρεσιών, σημαίνει διαρθρωτικές μεταρρυθμίσεις και όχι οριζόντιες δημοσιονομικές περικοπές και απολύσεις, σημαίνει επένδυση σε ανθρώπους και στις νέες τεχνολογίες. </w:t>
      </w:r>
    </w:p>
    <w:p w14:paraId="1C8C427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Γιατί τελικά τις άδικες νεοφιλελεύθερες επιλογές, τις οποίες υπερασπίστηκαν οι </w:t>
      </w:r>
      <w:r>
        <w:rPr>
          <w:rFonts w:eastAsia="Times New Roman" w:cs="Times New Roman"/>
          <w:szCs w:val="24"/>
        </w:rPr>
        <w:t xml:space="preserve">προηγούμενες κυβερνήσεις και εξακολουθούν να υπερασπίζονται, τις αποδόμησαν και θεσμικοί παράγοντες ευρωπαϊκοί, αλλά και το ίδιο το Ευρωπαϊκό Ελεγκτικό Συνέδριο, το οποίο </w:t>
      </w:r>
      <w:r>
        <w:rPr>
          <w:rFonts w:eastAsia="Times New Roman" w:cs="Times New Roman"/>
          <w:szCs w:val="24"/>
        </w:rPr>
        <w:lastRenderedPageBreak/>
        <w:t>ανέφερε ότι η Ευρωπαϊκή Επιτροπή δεν μπόρεσε να παράσχει ποσοτικές, ποιοτικές αναλύσε</w:t>
      </w:r>
      <w:r>
        <w:rPr>
          <w:rFonts w:eastAsia="Times New Roman" w:cs="Times New Roman"/>
          <w:szCs w:val="24"/>
        </w:rPr>
        <w:t xml:space="preserve">ις, για τις δυο κύριες πτυχές αυτών, που η δική σας κυβέρνηση, κύριοι της Αξιωματικής Αντιπολίτευσης και όχι μόνο, βάφτισε «μεταρρυθμίσεις», δηλαδή, τη μείωση των απασχολούμενων στο </w:t>
      </w:r>
      <w:r>
        <w:rPr>
          <w:rFonts w:eastAsia="Times New Roman" w:cs="Times New Roman"/>
          <w:szCs w:val="24"/>
        </w:rPr>
        <w:t>δ</w:t>
      </w:r>
      <w:r>
        <w:rPr>
          <w:rFonts w:eastAsia="Times New Roman" w:cs="Times New Roman"/>
          <w:szCs w:val="24"/>
        </w:rPr>
        <w:t>ημόσιο κατά εκατόν πενήντα χιλιάδες την περίοδο 2011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2015 και την ολοκλ</w:t>
      </w:r>
      <w:r>
        <w:rPr>
          <w:rFonts w:eastAsia="Times New Roman" w:cs="Times New Roman"/>
          <w:szCs w:val="24"/>
        </w:rPr>
        <w:t xml:space="preserve">ήρωση της υποχρεωτικής αποχώρησης δεκαπέντε χιλιάδων υπαλλήλων έως το 2014. </w:t>
      </w:r>
    </w:p>
    <w:p w14:paraId="1C8C427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κληθήκαμε να ανατάξουμε ένα </w:t>
      </w:r>
      <w:r>
        <w:rPr>
          <w:rFonts w:eastAsia="Times New Roman" w:cs="Times New Roman"/>
          <w:szCs w:val="24"/>
        </w:rPr>
        <w:t>δ</w:t>
      </w:r>
      <w:r>
        <w:rPr>
          <w:rFonts w:eastAsia="Times New Roman" w:cs="Times New Roman"/>
          <w:szCs w:val="24"/>
        </w:rPr>
        <w:t>ημόσιο εντέχνως απαξιωμένο, με ραγδαία επιδείνωση του μέσου όρου ηλικίας του ανθρώπινου δυναμικού και με εμφανή την υποστ</w:t>
      </w:r>
      <w:r>
        <w:rPr>
          <w:rFonts w:eastAsia="Times New Roman" w:cs="Times New Roman"/>
          <w:szCs w:val="24"/>
        </w:rPr>
        <w:t xml:space="preserve">ελέχωση σημαντικού αριθμού υπηρεσιών. </w:t>
      </w:r>
    </w:p>
    <w:p w14:paraId="1C8C428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Εμπνευστήκατε και υπερασπιστήκατε και εφαρμόσατε όλα αυτά τα οποία περιγράφονται και για τα οποία σήμερα οι ευρωπαϊκοί μηχανισμοί απολογούνται, όχι όμως οι πολιτικοί που κυβέρνησαν αυτό τον τόπο. Και από τη μία πλευρά</w:t>
      </w:r>
      <w:r>
        <w:rPr>
          <w:rFonts w:eastAsia="Times New Roman" w:cs="Times New Roman"/>
          <w:szCs w:val="24"/>
        </w:rPr>
        <w:t xml:space="preserve"> συνεχίζετε να μας εγκαλείτε για κατάρρευση δημόσιων δομών και ταυτοχρόνως για διόγκωση του κράτους με κομματικούς στρατούς. Άλλος ένας τίτλος κενός περιεχομένου για κατασκευή εντυπώσεων και μόνο, καθώς και άλλη μ</w:t>
      </w:r>
      <w:r>
        <w:rPr>
          <w:rFonts w:eastAsia="Times New Roman" w:cs="Times New Roman"/>
          <w:szCs w:val="24"/>
        </w:rPr>
        <w:t>ί</w:t>
      </w:r>
      <w:r>
        <w:rPr>
          <w:rFonts w:eastAsia="Times New Roman" w:cs="Times New Roman"/>
          <w:szCs w:val="24"/>
        </w:rPr>
        <w:t xml:space="preserve">α συνεισφορά, βεβαίως, στα γνωστά πια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στα οποία και αρέσκεσθε, αλλά και κακές υπηρεσίες με αυτόν τον τρόπο προσφέρετε στον ελληνικό λαό.</w:t>
      </w:r>
    </w:p>
    <w:p w14:paraId="1C8C428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Να θυμίσω ότι ο κοινωνικός αυτοματισμός που εφαρμόστηκε τα προηγούμενα χρόνια της συγκυβέρνησης είχε έναν ευθύ στόχο: </w:t>
      </w:r>
      <w:r>
        <w:rPr>
          <w:rFonts w:eastAsia="Times New Roman" w:cs="Times New Roman"/>
          <w:szCs w:val="24"/>
        </w:rPr>
        <w:lastRenderedPageBreak/>
        <w:t>την υπεράσπιση των αρχών του νεο</w:t>
      </w:r>
      <w:r>
        <w:rPr>
          <w:rFonts w:eastAsia="Times New Roman" w:cs="Times New Roman"/>
          <w:szCs w:val="24"/>
        </w:rPr>
        <w:t xml:space="preserve">φιλελευθερισμού, πυρήνας ιδεολογίας, δηλαδή, συρρίκνωση θεμελιωδών λειτουργιών του δημόσιου τομέα και του κοινωνικού κράτους, βαθιά συντήρηση και ικανοποίηση συμφερόντων κλειστών και μικρών ομάδων. </w:t>
      </w:r>
    </w:p>
    <w:p w14:paraId="1C8C428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υτά φυσικά δεν τα φανταζόμαστε. Σε κάθε ευκαιρία τα στελ</w:t>
      </w:r>
      <w:r>
        <w:rPr>
          <w:rFonts w:eastAsia="Times New Roman" w:cs="Times New Roman"/>
          <w:szCs w:val="24"/>
        </w:rPr>
        <w:t>έχη της Νέας Δημοκρατίας -και σήμερα στον δημόσιο λόγο- τα αποκαλύπτουν. Μόλις χθες ακούσαμε τον Πρόεδρο της Νέας Δημοκρατίας να επαναλαμβάνει άλλη μ</w:t>
      </w:r>
      <w:r>
        <w:rPr>
          <w:rFonts w:eastAsia="Times New Roman" w:cs="Times New Roman"/>
          <w:szCs w:val="24"/>
        </w:rPr>
        <w:t>ί</w:t>
      </w:r>
      <w:r>
        <w:rPr>
          <w:rFonts w:eastAsia="Times New Roman" w:cs="Times New Roman"/>
          <w:szCs w:val="24"/>
        </w:rPr>
        <w:t xml:space="preserve">α φορά την απέχθεια των νεοφιλελεύθερων πολιτικών προς κάθε τι δημόσιο. Ο Πρόεδρος της Νέας Δημοκρατίας έχει μπερδέψει τον κυνισμό και την αναλγησία με την ειλικρίνεια. Γιατί είναι τεράστια η απόσταση της σημερινής ηγετικής ομάδας της Νέας Δημοκρατίας από </w:t>
      </w:r>
      <w:r>
        <w:rPr>
          <w:rFonts w:eastAsia="Times New Roman" w:cs="Times New Roman"/>
          <w:szCs w:val="24"/>
        </w:rPr>
        <w:t xml:space="preserve">τις ιδεολογικές αρχές του κοινωνικού φιλελευθερισμού. </w:t>
      </w:r>
    </w:p>
    <w:p w14:paraId="1C8C428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Τι μας είπαν πάλι χθες, λοιπόν, σε αυτό το συνέδριο; Ούτε λίγο ούτε πολύ ότι ο κ. Μητσοτάκης διεκδικεί για τον εαυτό του τον ρόλο πια του Πρωθυπουργού-δημοπράτη από Υπουργός των απολύσεων. Δήλωσε δημόσ</w:t>
      </w:r>
      <w:r>
        <w:rPr>
          <w:rFonts w:eastAsia="Times New Roman" w:cs="Times New Roman"/>
          <w:szCs w:val="24"/>
        </w:rPr>
        <w:t>ια την πρόθεσή του να εκχωρήσει κάθε τι δημόσιο στον ιδιωτικό τομέα –φαντάζομαι ότι εννοεί την παιδεία, την υγεία, ελεγκτικούς μηχανισμούς, την εποπτεία, τη διοίκηση- με κριτήριο την καλύτερη οικονομική προσφορά, εκχωρώντας έτσι τις δομές –θυμάστε ότι είπε</w:t>
      </w:r>
      <w:r>
        <w:rPr>
          <w:rFonts w:eastAsia="Times New Roman" w:cs="Times New Roman"/>
          <w:szCs w:val="24"/>
        </w:rPr>
        <w:t xml:space="preserve"> μέχρι και για το Γενικό Λογιστήριο του Κράτους, δεν το είπε χθες, το είχε πει σε προηγούμενη τοποθέτηση- σε ιδιώτες.</w:t>
      </w:r>
    </w:p>
    <w:p w14:paraId="1C8C428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Πρέπει να καταλάβετε, κύριοι της Νέας Δημοκρατίας, της Αξιωματικής Αντιπολίτευσης, ότι το κράτος και ο δημόσιος χαρακτήρας του στήθηκαν βή</w:t>
      </w:r>
      <w:r>
        <w:rPr>
          <w:rFonts w:eastAsia="Times New Roman" w:cs="Times New Roman"/>
          <w:szCs w:val="24"/>
        </w:rPr>
        <w:t>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βήμα διαχρονικά με αγώνες, οράματα, κόπους </w:t>
      </w:r>
      <w:r>
        <w:rPr>
          <w:rFonts w:eastAsia="Times New Roman" w:cs="Times New Roman"/>
          <w:szCs w:val="24"/>
        </w:rPr>
        <w:lastRenderedPageBreak/>
        <w:t>και θυσίες του ελληνικού λαού. Και δεν είναι φιλέτο προς πώληση. Δεν είναι ευκαιρία για αύξηση του ύψους λογαριασμών κάποιων σε φορολογικούς παραδείσους. Βλέπουμε και έναν πιο συνειδητό πολιτικό σχεδιασμό μέσ</w:t>
      </w:r>
      <w:r>
        <w:rPr>
          <w:rFonts w:eastAsia="Times New Roman" w:cs="Times New Roman"/>
          <w:szCs w:val="24"/>
        </w:rPr>
        <w:t xml:space="preserve">α σε όλα αυτά. Είδαμε το ερωτηματολόγιο που τέθηκε στα μέλη της Νέας Δημοκρατίας για να απαντήσουν επ’ ευκαιρία του συνεδρίου. Είδα ένα ερώτημα που ρωτάει: «Όταν προκηρύσσονται διευθυντικές θέσεις στο </w:t>
      </w:r>
      <w:r>
        <w:rPr>
          <w:rFonts w:eastAsia="Times New Roman" w:cs="Times New Roman"/>
          <w:szCs w:val="24"/>
        </w:rPr>
        <w:t>δ</w:t>
      </w:r>
      <w:r>
        <w:rPr>
          <w:rFonts w:eastAsia="Times New Roman" w:cs="Times New Roman"/>
          <w:szCs w:val="24"/>
        </w:rPr>
        <w:t>ημόσιο, να δίνεται η δυνατότητα να συμμετέχουν ως υποψ</w:t>
      </w:r>
      <w:r>
        <w:rPr>
          <w:rFonts w:eastAsia="Times New Roman" w:cs="Times New Roman"/>
          <w:szCs w:val="24"/>
        </w:rPr>
        <w:t xml:space="preserve">ήφιοι και στελέχη του ιδιωτικού τομέα;». </w:t>
      </w:r>
    </w:p>
    <w:p w14:paraId="1C8C428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Τι εννοεί ακριβώς; Γιατί δεν αντικαθιστούμε το σύνολο των υπηρεσιών με ιδιωτικές εταιρείες, να τελειώνουμε, να το κλείσουμε; Ας το πούμε καθαρά, ολοκληρωτικά. Διότι αυτή η ανιστόρητη στρέβλωση της φιλελεύθερης ιδεο</w:t>
      </w:r>
      <w:r>
        <w:rPr>
          <w:rFonts w:eastAsia="Times New Roman" w:cs="Times New Roman"/>
          <w:szCs w:val="24"/>
        </w:rPr>
        <w:t xml:space="preserve">λογικής βάσης της παράταξης του </w:t>
      </w:r>
      <w:r>
        <w:rPr>
          <w:rFonts w:eastAsia="Times New Roman" w:cs="Times New Roman"/>
          <w:szCs w:val="24"/>
        </w:rPr>
        <w:lastRenderedPageBreak/>
        <w:t xml:space="preserve">1974 για δεύτερη φορά την τελευταία πενταετία επιχειρείται από την ηγετική ομάδα της Νέας Δημοκρατίας. </w:t>
      </w:r>
    </w:p>
    <w:p w14:paraId="1C8C428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Με αυτή την έννοια αισθάνομαι υπερήφανη που μετά από τις δύο αυτές απόπειρες το Υπουργείο Διοικητικής Ανασυγκρότησης εξα</w:t>
      </w:r>
      <w:r>
        <w:rPr>
          <w:rFonts w:eastAsia="Times New Roman" w:cs="Times New Roman"/>
          <w:szCs w:val="24"/>
        </w:rPr>
        <w:t xml:space="preserve">κολουθεί ακόμη να υφίσταται και όχι μόνο να υφίσταται, αλλά το δυναμικό του </w:t>
      </w:r>
      <w:r>
        <w:rPr>
          <w:rFonts w:eastAsia="Times New Roman" w:cs="Times New Roman"/>
          <w:szCs w:val="24"/>
        </w:rPr>
        <w:t>δ</w:t>
      </w:r>
      <w:r>
        <w:rPr>
          <w:rFonts w:eastAsia="Times New Roman" w:cs="Times New Roman"/>
          <w:szCs w:val="24"/>
        </w:rPr>
        <w:t>ημοσίου να βρίσκεται στη θέση του και ο ρόλος του σταδιακά να αποκαθίσταται. Γιατί φυσικά, εάν είχαμε αφήσει να εξακολουθεί να κυβερνάει η Νέα Δημοκρατία και το ΠΑΣΟΚ, όπως ήταν τ</w:t>
      </w:r>
      <w:r>
        <w:rPr>
          <w:rFonts w:eastAsia="Times New Roman" w:cs="Times New Roman"/>
          <w:szCs w:val="24"/>
        </w:rPr>
        <w:t>ότε, σήμερα θα είχε καταργηθεί.</w:t>
      </w:r>
    </w:p>
    <w:p w14:paraId="1C8C428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ξέρετε ότι το κοινωνικό κράτος εκχυδαΐζεται όταν η κοινωνία υποχρεώνεται να λειτουργεί με βάση τους κανόνες του ισχυρού, τους κανόνες της αγοράς, τους κανόνες </w:t>
      </w:r>
      <w:r>
        <w:rPr>
          <w:rFonts w:eastAsia="Times New Roman" w:cs="Times New Roman"/>
          <w:szCs w:val="24"/>
        </w:rPr>
        <w:lastRenderedPageBreak/>
        <w:t>των κερδών και των υπερκερδών, τη θ</w:t>
      </w:r>
      <w:r>
        <w:rPr>
          <w:rFonts w:eastAsia="Times New Roman" w:cs="Times New Roman"/>
          <w:szCs w:val="24"/>
        </w:rPr>
        <w:t>εοποίηση της λογικής των αριθμών και φυσικά των φορολογικών παραδείσων.</w:t>
      </w:r>
    </w:p>
    <w:p w14:paraId="1C8C428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θεμελιώνουμε το </w:t>
      </w:r>
      <w:r>
        <w:rPr>
          <w:rFonts w:eastAsia="Times New Roman" w:cs="Times New Roman"/>
          <w:szCs w:val="24"/>
        </w:rPr>
        <w:t>δ</w:t>
      </w:r>
      <w:r>
        <w:rPr>
          <w:rFonts w:eastAsia="Times New Roman" w:cs="Times New Roman"/>
          <w:szCs w:val="24"/>
        </w:rPr>
        <w:t>ημόσιο που θα ανταποκριθεί την επόμενη μέρα της δίκαιης ανάπτυξης με αντικειμενικές διαδικασίες για την εξέλιξη του ανθρώπινου δυν</w:t>
      </w:r>
      <w:r>
        <w:rPr>
          <w:rFonts w:eastAsia="Times New Roman" w:cs="Times New Roman"/>
          <w:szCs w:val="24"/>
        </w:rPr>
        <w:t xml:space="preserve">αμικού σε όλες τις βαθμίδες. Αυτό βεβαίως ηχεί παράξενα διότι τα τελευταία πολλά χρόνια αυτοί που μας κυβέρνησαν είχαν συνηθίσει σε απευθείας αναθέσεις και τοποθετήσεις εκλεκτών με ξεχασμένες τις κρίσεις προϊσταμένων για δέκα χρόνια στο συρτάρι. </w:t>
      </w:r>
    </w:p>
    <w:p w14:paraId="1C8C428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w:t>
      </w:r>
      <w:r>
        <w:rPr>
          <w:rFonts w:eastAsia="Times New Roman" w:cs="Times New Roman"/>
          <w:szCs w:val="24"/>
        </w:rPr>
        <w:t>εω</w:t>
      </w:r>
      <w:r>
        <w:rPr>
          <w:rFonts w:eastAsia="Times New Roman" w:cs="Times New Roman"/>
          <w:szCs w:val="24"/>
        </w:rPr>
        <w:t>ς της ομιλίας της κυρίας Υπουργού)</w:t>
      </w:r>
    </w:p>
    <w:p w14:paraId="1C8C428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Αντίθετα εμείς ολοκληρώνουμε αυτές τις μέρες την τοποθέτηση των είκοσι πρώτων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δ</w:t>
      </w:r>
      <w:r>
        <w:rPr>
          <w:rFonts w:eastAsia="Times New Roman" w:cs="Times New Roman"/>
          <w:szCs w:val="24"/>
        </w:rPr>
        <w:t xml:space="preserve">ιευθυντών </w:t>
      </w:r>
      <w:r>
        <w:rPr>
          <w:rFonts w:eastAsia="Times New Roman" w:cs="Times New Roman"/>
          <w:szCs w:val="24"/>
        </w:rPr>
        <w:t>διοικητικού</w:t>
      </w:r>
      <w:r>
        <w:rPr>
          <w:rFonts w:eastAsia="Times New Roman" w:cs="Times New Roman"/>
          <w:szCs w:val="24"/>
        </w:rPr>
        <w:t xml:space="preserve"> και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lastRenderedPageBreak/>
        <w:t>μέσω ΑΣΕΠ στα υπουργεία και ακολουθούν</w:t>
      </w:r>
      <w:r>
        <w:rPr>
          <w:rFonts w:eastAsia="Times New Roman" w:cs="Times New Roman"/>
          <w:szCs w:val="24"/>
        </w:rPr>
        <w:t xml:space="preserve"> οι θέσεις των </w:t>
      </w:r>
      <w:r>
        <w:rPr>
          <w:rFonts w:eastAsia="Times New Roman" w:cs="Times New Roman"/>
          <w:szCs w:val="24"/>
        </w:rPr>
        <w:t>θ</w:t>
      </w:r>
      <w:r>
        <w:rPr>
          <w:rFonts w:eastAsia="Times New Roman" w:cs="Times New Roman"/>
          <w:szCs w:val="24"/>
        </w:rPr>
        <w:t xml:space="preserve">εματικών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δ</w:t>
      </w:r>
      <w:r>
        <w:rPr>
          <w:rFonts w:eastAsia="Times New Roman" w:cs="Times New Roman"/>
          <w:szCs w:val="24"/>
        </w:rPr>
        <w:t xml:space="preserve">ιευθυντών. Ταυτοχρόνως προχωράει η προκήρυξη των εξήντα οκτώ διοικητικών τομεακών και ειδικών </w:t>
      </w:r>
      <w:r>
        <w:rPr>
          <w:rFonts w:eastAsia="Times New Roman" w:cs="Times New Roman"/>
          <w:szCs w:val="24"/>
        </w:rPr>
        <w:t>γ</w:t>
      </w:r>
      <w:r>
        <w:rPr>
          <w:rFonts w:eastAsia="Times New Roman" w:cs="Times New Roman"/>
          <w:szCs w:val="24"/>
        </w:rPr>
        <w:t>ραμματέων στα Υπουργεία.</w:t>
      </w:r>
    </w:p>
    <w:p w14:paraId="1C8C428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ρόλος του δημόσιου τομέα επαναπροσδιορίζεται σε διεθνές επίπεδο. Έτσι,</w:t>
      </w:r>
      <w:r>
        <w:rPr>
          <w:rFonts w:eastAsia="Times New Roman" w:cs="Times New Roman"/>
          <w:szCs w:val="24"/>
        </w:rPr>
        <w:t xml:space="preserve"> λοιπόν και δικός μας στόχος είναι ο ψηφιακός μετασχηματισμός του κράτους. Διότι το Υπουργείο αυτό δεν είναι το Υπουργείο των απολύσεων. Είναι το Υπουργείο που πρέπει να ανοίξει το παράθυρο στην ατζέντα του 21</w:t>
      </w:r>
      <w:r>
        <w:rPr>
          <w:rFonts w:eastAsia="Times New Roman" w:cs="Times New Roman"/>
          <w:szCs w:val="24"/>
          <w:vertAlign w:val="superscript"/>
        </w:rPr>
        <w:t>ου</w:t>
      </w:r>
      <w:r>
        <w:rPr>
          <w:rFonts w:eastAsia="Times New Roman" w:cs="Times New Roman"/>
          <w:szCs w:val="24"/>
        </w:rPr>
        <w:t xml:space="preserve"> αιώνα, στην ψηφιακή οικονομία και την ανοιχτ</w:t>
      </w:r>
      <w:r>
        <w:rPr>
          <w:rFonts w:eastAsia="Times New Roman" w:cs="Times New Roman"/>
          <w:szCs w:val="24"/>
        </w:rPr>
        <w:t xml:space="preserve">ή διακυβέρνηση. </w:t>
      </w:r>
    </w:p>
    <w:p w14:paraId="1C8C428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Με γνώμονα, λοιπόν, την καλύτερη εξυπηρέτηση των πολιτών και των επιχειρήσεων, με προσήλωση στη διαφάνεια και την ποιότητα υπηρεσιών αντιμετωπίζουμε δραστικά και τη γραφειοκρατία </w:t>
      </w:r>
      <w:r>
        <w:rPr>
          <w:rFonts w:eastAsia="Times New Roman" w:cs="Times New Roman"/>
          <w:szCs w:val="24"/>
        </w:rPr>
        <w:lastRenderedPageBreak/>
        <w:t>βάζοντας όλες τις βάσεις και υλοποιώντας ψηφιακά έργα υποδομ</w:t>
      </w:r>
      <w:r>
        <w:rPr>
          <w:rFonts w:eastAsia="Times New Roman" w:cs="Times New Roman"/>
          <w:szCs w:val="24"/>
        </w:rPr>
        <w:t xml:space="preserve">ής. </w:t>
      </w:r>
    </w:p>
    <w:p w14:paraId="1C8C428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Συμβαδίζοντας με τις σύγχρονες ανάγκες υλοποιήσαμε ως Κυβέρνηση το </w:t>
      </w:r>
      <w:r>
        <w:rPr>
          <w:rFonts w:eastAsia="Times New Roman" w:cs="Times New Roman"/>
          <w:szCs w:val="24"/>
          <w:lang w:val="en-US"/>
        </w:rPr>
        <w:t>G</w:t>
      </w:r>
      <w:r>
        <w:rPr>
          <w:rFonts w:eastAsia="Times New Roman" w:cs="Times New Roman"/>
          <w:szCs w:val="24"/>
        </w:rPr>
        <w:t>-</w:t>
      </w:r>
      <w:r>
        <w:rPr>
          <w:rFonts w:eastAsia="Times New Roman" w:cs="Times New Roman"/>
          <w:szCs w:val="24"/>
          <w:lang w:val="en-US"/>
        </w:rPr>
        <w:t>Cloud</w:t>
      </w:r>
      <w:r>
        <w:rPr>
          <w:rFonts w:eastAsia="Times New Roman" w:cs="Times New Roman"/>
          <w:szCs w:val="24"/>
        </w:rPr>
        <w:t>, ένα σύγχρονο ψηφιακό αποθετήριο μέσω της Κοινωνίας της Πληροφορίας, έναν ψηφιακό κόμβο που θα φιλοξενεί με ασφάλεια και θα υποστηρίξει όλες τις δημόσιες υπολογιστικές εφαρμογέ</w:t>
      </w:r>
      <w:r>
        <w:rPr>
          <w:rFonts w:eastAsia="Times New Roman" w:cs="Times New Roman"/>
          <w:szCs w:val="24"/>
        </w:rPr>
        <w:t xml:space="preserve">ς. </w:t>
      </w:r>
    </w:p>
    <w:p w14:paraId="1C8C428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lang w:val="en-US"/>
        </w:rPr>
        <w:t>G</w:t>
      </w:r>
      <w:r>
        <w:rPr>
          <w:rFonts w:eastAsia="Times New Roman" w:cs="Times New Roman"/>
          <w:szCs w:val="24"/>
        </w:rPr>
        <w:t>-</w:t>
      </w:r>
      <w:r>
        <w:rPr>
          <w:rFonts w:eastAsia="Times New Roman" w:cs="Times New Roman"/>
          <w:szCs w:val="24"/>
          <w:lang w:val="en-US"/>
        </w:rPr>
        <w:t>Cloud</w:t>
      </w:r>
      <w:r>
        <w:rPr>
          <w:rFonts w:eastAsia="Times New Roman" w:cs="Times New Roman"/>
          <w:szCs w:val="24"/>
        </w:rPr>
        <w:t xml:space="preserve"> κεντρική θέση πια καταλαμβάνει το σύστημα «</w:t>
      </w:r>
      <w:r>
        <w:rPr>
          <w:rFonts w:eastAsia="Times New Roman" w:cs="Times New Roman"/>
          <w:szCs w:val="24"/>
        </w:rPr>
        <w:t>ΔΙΑΥΓΕΙΑ</w:t>
      </w:r>
      <w:r>
        <w:rPr>
          <w:rFonts w:eastAsia="Times New Roman" w:cs="Times New Roman"/>
          <w:szCs w:val="24"/>
        </w:rPr>
        <w:t>». Αυτό το «</w:t>
      </w:r>
      <w:r>
        <w:rPr>
          <w:rFonts w:eastAsia="Times New Roman" w:cs="Times New Roman"/>
          <w:szCs w:val="24"/>
        </w:rPr>
        <w:t>ΔΙΑΥΓΕΙΑ</w:t>
      </w:r>
      <w:r>
        <w:rPr>
          <w:rFonts w:eastAsia="Times New Roman" w:cs="Times New Roman"/>
          <w:szCs w:val="24"/>
        </w:rPr>
        <w:t xml:space="preserve">» που μας κατηγορούσαν ότι πάμε να υποβαθμίσουμε, να κατηγορήσουμε κ.λπ., αποκτά τη νέα του δυναμική μορφή καθώς μέσα από την  υποδομή του </w:t>
      </w:r>
      <w:r>
        <w:rPr>
          <w:rFonts w:eastAsia="Times New Roman" w:cs="Times New Roman"/>
          <w:szCs w:val="24"/>
          <w:lang w:val="en-US"/>
        </w:rPr>
        <w:t>G</w:t>
      </w:r>
      <w:r>
        <w:rPr>
          <w:rFonts w:eastAsia="Times New Roman" w:cs="Times New Roman"/>
          <w:szCs w:val="24"/>
        </w:rPr>
        <w:t>-</w:t>
      </w:r>
      <w:r>
        <w:rPr>
          <w:rFonts w:eastAsia="Times New Roman" w:cs="Times New Roman"/>
          <w:szCs w:val="24"/>
          <w:lang w:val="en-US"/>
        </w:rPr>
        <w:t>Cloud</w:t>
      </w:r>
      <w:r>
        <w:rPr>
          <w:rFonts w:eastAsia="Times New Roman" w:cs="Times New Roman"/>
          <w:szCs w:val="24"/>
        </w:rPr>
        <w:t xml:space="preserve"> αναβαθ</w:t>
      </w:r>
      <w:r>
        <w:rPr>
          <w:rFonts w:eastAsia="Times New Roman" w:cs="Times New Roman"/>
          <w:szCs w:val="24"/>
        </w:rPr>
        <w:lastRenderedPageBreak/>
        <w:t>μίστηκε ήδη. Έτσ</w:t>
      </w:r>
      <w:r>
        <w:rPr>
          <w:rFonts w:eastAsia="Times New Roman" w:cs="Times New Roman"/>
          <w:szCs w:val="24"/>
        </w:rPr>
        <w:t>ι εξασφαλίζεται η αδιάληπτη λειτουργία της «</w:t>
      </w:r>
      <w:r>
        <w:rPr>
          <w:rFonts w:eastAsia="Times New Roman" w:cs="Times New Roman"/>
          <w:szCs w:val="24"/>
        </w:rPr>
        <w:t>ΔΙΑΥΓΕΙΑ</w:t>
      </w:r>
      <w:r>
        <w:rPr>
          <w:rFonts w:eastAsia="Times New Roman" w:cs="Times New Roman"/>
          <w:szCs w:val="24"/>
        </w:rPr>
        <w:t xml:space="preserve">», παρά την συνεχώς αυξανόμενη χρήση και με μειωμένο πια κόστος. </w:t>
      </w:r>
    </w:p>
    <w:p w14:paraId="1C8C428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Πέρα απ’ αυτό υποστηρίζουμε ενεργά την ενσωμάτωση και διευρυμένη χρήση των ψηφιακών υπογραφών στη δημόσια διοίκηση. Οι ψηφιακές  υπογραφές παρέχονται δωρεάν από την αρχή πιστοποίησης των ελληνικού </w:t>
      </w:r>
      <w:r>
        <w:rPr>
          <w:rFonts w:eastAsia="Times New Roman" w:cs="Times New Roman"/>
          <w:szCs w:val="24"/>
        </w:rPr>
        <w:t>δ</w:t>
      </w:r>
      <w:r>
        <w:rPr>
          <w:rFonts w:eastAsia="Times New Roman" w:cs="Times New Roman"/>
          <w:szCs w:val="24"/>
        </w:rPr>
        <w:t>ημοσίου. Μέχρι σήμερα έχουν εκδοθεί πενήντα τρεις χιλιάδες</w:t>
      </w:r>
      <w:r>
        <w:rPr>
          <w:rFonts w:eastAsia="Times New Roman" w:cs="Times New Roman"/>
          <w:szCs w:val="24"/>
        </w:rPr>
        <w:t xml:space="preserve"> πεντακόσια σαράντα πιστοποιητικά προς υπαλλήλους και ιδιώτες δωρεάν. </w:t>
      </w:r>
    </w:p>
    <w:p w14:paraId="1C8C429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Παραλλήλως δουλεύουμε για την επανεκκίνηση του «</w:t>
      </w:r>
      <w:r>
        <w:rPr>
          <w:rFonts w:eastAsia="Times New Roman" w:cs="Times New Roman"/>
          <w:szCs w:val="24"/>
        </w:rPr>
        <w:t>ΣΥΖΕΥΞΙΣ</w:t>
      </w:r>
      <w:r>
        <w:rPr>
          <w:rFonts w:eastAsia="Times New Roman" w:cs="Times New Roman"/>
          <w:szCs w:val="24"/>
        </w:rPr>
        <w:t xml:space="preserve"> ΙΙ» για να παρέχουμε αναβαθμισμένες τηλεπικοινωνιακές υπηρεσίες σε τριάντα τέσσερις χιλιάδες σημεία σαν συνέχεια και επέ</w:t>
      </w:r>
      <w:r>
        <w:rPr>
          <w:rFonts w:eastAsia="Times New Roman" w:cs="Times New Roman"/>
          <w:szCs w:val="24"/>
        </w:rPr>
        <w:lastRenderedPageBreak/>
        <w:t>κταση το</w:t>
      </w:r>
      <w:r>
        <w:rPr>
          <w:rFonts w:eastAsia="Times New Roman" w:cs="Times New Roman"/>
          <w:szCs w:val="24"/>
        </w:rPr>
        <w:t>υ υφιστάμενου «</w:t>
      </w:r>
      <w:r>
        <w:rPr>
          <w:rFonts w:eastAsia="Times New Roman" w:cs="Times New Roman"/>
          <w:szCs w:val="24"/>
        </w:rPr>
        <w:t>ΣΥΖΕΥΞΙΣ</w:t>
      </w:r>
      <w:r>
        <w:rPr>
          <w:rFonts w:eastAsia="Times New Roman" w:cs="Times New Roman"/>
          <w:szCs w:val="24"/>
        </w:rPr>
        <w:t>». Είναι ένα έργο που είχε ενταχθεί το 2007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2013 στο ΕΣΠΑ, αλλά στη συνέχεια εγκαταλείφθηκε. Παραλάβαμε ουσιαστικά τελματωμένο ένα εμβληματικό έργο, το οποίο βεβαίως και είμαστε αποφασισμένοι να υλοποιήσουμε. </w:t>
      </w:r>
    </w:p>
    <w:p w14:paraId="1C8C429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Εκτός από τις υποδομέ</w:t>
      </w:r>
      <w:r>
        <w:rPr>
          <w:rFonts w:eastAsia="Times New Roman" w:cs="Times New Roman"/>
          <w:szCs w:val="24"/>
        </w:rPr>
        <w:t xml:space="preserve">ς που ψηφιοποιούμε για τις λειτουργίες του </w:t>
      </w:r>
      <w:r>
        <w:rPr>
          <w:rFonts w:eastAsia="Times New Roman" w:cs="Times New Roman"/>
          <w:szCs w:val="24"/>
        </w:rPr>
        <w:t>δ</w:t>
      </w:r>
      <w:r>
        <w:rPr>
          <w:rFonts w:eastAsia="Times New Roman" w:cs="Times New Roman"/>
          <w:szCs w:val="24"/>
        </w:rPr>
        <w:t xml:space="preserve">ημοσίου αναβαθμίζουμε ήδη το μητρώο ανθρώπινου δυναμικού του ελληνικού </w:t>
      </w:r>
      <w:r>
        <w:rPr>
          <w:rFonts w:eastAsia="Times New Roman" w:cs="Times New Roman"/>
          <w:szCs w:val="24"/>
        </w:rPr>
        <w:t>δ</w:t>
      </w:r>
      <w:r>
        <w:rPr>
          <w:rFonts w:eastAsia="Times New Roman" w:cs="Times New Roman"/>
          <w:szCs w:val="24"/>
        </w:rPr>
        <w:t>ημοσίου το πιο γνωστό σαν Απογραφή, δηλαδή, μ</w:t>
      </w:r>
      <w:r>
        <w:rPr>
          <w:rFonts w:eastAsia="Times New Roman" w:cs="Times New Roman"/>
          <w:szCs w:val="24"/>
        </w:rPr>
        <w:t>ί</w:t>
      </w:r>
      <w:r>
        <w:rPr>
          <w:rFonts w:eastAsia="Times New Roman" w:cs="Times New Roman"/>
          <w:szCs w:val="24"/>
        </w:rPr>
        <w:t>α on line βάση δεδομένων του προσωπικού που υπηρετεί με οποιαδήποτε σχέση εργασίας ή έργου στο</w:t>
      </w:r>
      <w:r>
        <w:rPr>
          <w:rFonts w:eastAsia="Times New Roman" w:cs="Times New Roman"/>
          <w:szCs w:val="24"/>
        </w:rPr>
        <w:t xml:space="preserve">ν δημόσιο τομέα. </w:t>
      </w:r>
    </w:p>
    <w:p w14:paraId="1C8C429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Πατώντας σ’ αυτή τη βάση υλοποιήσαμε το ενιαίο σύστημα κινητικότητας, μια ψηφιακή πλατφόρμα για την επιτάχυνση των διοικητικών μεταβολών. Με τα ψηφιακά οργανογράμματα, περιγράμματα θέσεων εργασίας που δημιουργήθηκαν επίσης για πρώτη </w:t>
      </w:r>
      <w:r>
        <w:rPr>
          <w:rFonts w:eastAsia="Times New Roman" w:cs="Times New Roman"/>
          <w:szCs w:val="24"/>
        </w:rPr>
        <w:lastRenderedPageBreak/>
        <w:t xml:space="preserve">φορά </w:t>
      </w:r>
      <w:r>
        <w:rPr>
          <w:rFonts w:eastAsia="Times New Roman" w:cs="Times New Roman"/>
          <w:szCs w:val="24"/>
        </w:rPr>
        <w:t xml:space="preserve">στην ελληνική δημόσια διοίκηση δίνουμε οριστικό τέλος στις πελατειακές, ρουσφετολογικές μετακινήσεις του προσωπικού στο </w:t>
      </w:r>
      <w:r>
        <w:rPr>
          <w:rFonts w:eastAsia="Times New Roman" w:cs="Times New Roman"/>
          <w:szCs w:val="24"/>
        </w:rPr>
        <w:t>δ</w:t>
      </w:r>
      <w:r>
        <w:rPr>
          <w:rFonts w:eastAsia="Times New Roman" w:cs="Times New Roman"/>
          <w:szCs w:val="24"/>
        </w:rPr>
        <w:t xml:space="preserve">ημόσιο που απαιτούσαν δεκάδες υπογραφές και φυσικά εκατοντάδες ανθρωποώρες. </w:t>
      </w:r>
    </w:p>
    <w:p w14:paraId="1C8C429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 αυτό το περιβάλλον προωθούμε επίσης το έργο της ηλεκτρο</w:t>
      </w:r>
      <w:r>
        <w:rPr>
          <w:rFonts w:eastAsia="Times New Roman" w:cs="Times New Roman"/>
          <w:szCs w:val="24"/>
        </w:rPr>
        <w:t xml:space="preserve">νικής στοχοθεσίας, που δεν επιβάλλεται αυθαίρετα από πάνω αλλά προκύπτει από ανοιχτές διαδικασίες διαβούλευσης μέσω της ολομέλειας διεύθυνσης και τμήματος. </w:t>
      </w:r>
    </w:p>
    <w:p w14:paraId="1C8C429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Φυσικά στο ίδιο πλαίσιο ξεκινά από το νέο έτος και η ηλεκτρονική αξιολόγηση των δημοσίων υπαλλήλων </w:t>
      </w:r>
      <w:r>
        <w:rPr>
          <w:rFonts w:eastAsia="Times New Roman" w:cs="Times New Roman"/>
          <w:szCs w:val="24"/>
        </w:rPr>
        <w:t xml:space="preserve">ώστε να γίνεται με μικρότερο γραφειοκρατικό κόστος. Γνωρίζετε άλλωστε όλοι, ίσως εκτός του προέδρου της Νέας Δημοκρατίας που δεν το θυμόταν χθες </w:t>
      </w:r>
      <w:r>
        <w:rPr>
          <w:rFonts w:eastAsia="Times New Roman" w:cs="Times New Roman"/>
          <w:szCs w:val="24"/>
        </w:rPr>
        <w:lastRenderedPageBreak/>
        <w:t>στην τοποθέτηση, ότι η αξιολόγηση των δημοσίων υπαλλήλων έγινε πράξη με τη δική μας Κυβέρνηση.</w:t>
      </w:r>
    </w:p>
    <w:p w14:paraId="1C8C4295"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Τώρα, θα περάσου</w:t>
      </w:r>
      <w:r>
        <w:rPr>
          <w:rFonts w:eastAsia="Times New Roman" w:cs="Times New Roman"/>
          <w:szCs w:val="24"/>
        </w:rPr>
        <w:t xml:space="preserve">με στην ηλεκτρονική αξιολόγηση μέσω του συστήματος «ΑΠΟΓΡΑΦΗ». Σχεδιάζουμε, δηλαδή, έργα ψηφιακά, τα οποία διασυνδέονται μεταξύ τους και όχι αποσπασματικές νησίδες συστημάτων. </w:t>
      </w:r>
    </w:p>
    <w:p w14:paraId="1C8C4296"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Θυμάστε τη συνήθη πρακτική πολλών ετών με κατασπατάληση δημοσίου χρήματος, με π</w:t>
      </w:r>
      <w:r>
        <w:rPr>
          <w:rFonts w:eastAsia="Times New Roman" w:cs="Times New Roman"/>
          <w:szCs w:val="24"/>
        </w:rPr>
        <w:t>ολλαπλά συστήματα, από τα οποία κανένα δεν επικοινωνούσε με το άλλο. Πακτωλός χρημάτων…</w:t>
      </w:r>
    </w:p>
    <w:p w14:paraId="1C8C4297"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σιγά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σιγά, κυρία Υπουργέ. </w:t>
      </w:r>
    </w:p>
    <w:p w14:paraId="1C8C429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ΟΛΓΑ ΓΕΡΟΒΑΣΙΛΗ (Υπουργός Διοικητικής Ανασυγκρότησης): </w:t>
      </w:r>
      <w:r>
        <w:rPr>
          <w:rFonts w:eastAsia="Times New Roman" w:cs="Times New Roman"/>
          <w:szCs w:val="24"/>
        </w:rPr>
        <w:t>Τελειώνω, κύριε Πρόεδρε. Θα χρειαστώ τ</w:t>
      </w:r>
      <w:r>
        <w:rPr>
          <w:rFonts w:eastAsia="Times New Roman" w:cs="Times New Roman"/>
          <w:szCs w:val="24"/>
        </w:rPr>
        <w:t xml:space="preserve">ην ανοχή σας για ένα λεπτό. </w:t>
      </w:r>
    </w:p>
    <w:p w14:paraId="1C8C429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αρχές του νέου έτους ξεκινάει και η διαδικασία υλοποίησης ενός στρατηγικού έργου για το </w:t>
      </w:r>
      <w:r>
        <w:rPr>
          <w:rFonts w:eastAsia="Times New Roman" w:cs="Times New Roman"/>
          <w:szCs w:val="24"/>
        </w:rPr>
        <w:t>δ</w:t>
      </w:r>
      <w:r>
        <w:rPr>
          <w:rFonts w:eastAsia="Times New Roman" w:cs="Times New Roman"/>
          <w:szCs w:val="24"/>
        </w:rPr>
        <w:t>ημόσιο, του Ενιαίου Συστήματος Διαχείρισης Ανθρώπινου Δυναμικού, που περιλαμβάνει την πρόσληψη, υπηρεσι</w:t>
      </w:r>
      <w:r>
        <w:rPr>
          <w:rFonts w:eastAsia="Times New Roman" w:cs="Times New Roman"/>
          <w:szCs w:val="24"/>
        </w:rPr>
        <w:t xml:space="preserve">ακή εξέλιξη, μετακινήσεις, εκπαίδευση, επιμόρφωση, εκθέσεις αξιολόγησης των δημοσίων υπαλλήλων, όλη την εικόνα του δημοσίου υπάλληλου, ώστε στο τέλος, με ένα κουμπί να βγαίνει και η σύνταξη, χωρίς να απαιτείται όλη αυτή η διαδικασία. </w:t>
      </w:r>
    </w:p>
    <w:p w14:paraId="1C8C429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Για τα κάνουμε όλα αυ</w:t>
      </w:r>
      <w:r>
        <w:rPr>
          <w:rFonts w:eastAsia="Times New Roman" w:cs="Times New Roman"/>
          <w:szCs w:val="24"/>
        </w:rPr>
        <w:t xml:space="preserve">τά, βεβαίως, αξιοποιούμε διεθνείς καλές πρακτικές και βρίσκουμε νέες πηγές χρηματοδότησης μέσα από </w:t>
      </w:r>
      <w:r>
        <w:rPr>
          <w:rFonts w:eastAsia="Times New Roman" w:cs="Times New Roman"/>
          <w:szCs w:val="24"/>
        </w:rPr>
        <w:lastRenderedPageBreak/>
        <w:t>στρατηγικές συμμαχίες. Έχουμε ξεκινήσει τη συνεργασία με τον ΟΟΣΑ για τη σταδιακή μετάβαση στο ψηφιακό ΚΕΠ και την αναβάθμιση όλου του συστήματος των ΚΕΠ, με</w:t>
      </w:r>
      <w:r>
        <w:rPr>
          <w:rFonts w:eastAsia="Times New Roman" w:cs="Times New Roman"/>
          <w:szCs w:val="24"/>
        </w:rPr>
        <w:t xml:space="preserve"> εξασφαλισμένη χρηματοδότηση. Είμαστε σε φάση ολοκλήρωσης, στην τελική φάση της υποβολής του έργου. </w:t>
      </w:r>
    </w:p>
    <w:p w14:paraId="1C8C429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Βεβαίως, πρέπει να πω ότι κεντρικό ρόλο σε όλη μας την πολιτική είναι και η πολιτική των ανοιχτών δεδομένων, που είναι στρατηγική μας προτεραιότητα, γιατί </w:t>
      </w:r>
      <w:r>
        <w:rPr>
          <w:rFonts w:eastAsia="Times New Roman" w:cs="Times New Roman"/>
          <w:szCs w:val="24"/>
        </w:rPr>
        <w:t>ενισχύει τη διαφάνεια, μειώνει διοικητικά βάρη και η περαιτέρω χρήση των ανοιχτών δεδομένων οδηγεί σε νέες θέσεις εργασίας.</w:t>
      </w:r>
    </w:p>
    <w:p w14:paraId="1C8C429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Επιπλέον -και τελειώνω με αυτό, κύριε Πρόεδρε- είναι και το εμβληματικό έργο της εθνικής πύλης κωδικοποίησης και αναμόρφωσης της ελλ</w:t>
      </w:r>
      <w:r>
        <w:rPr>
          <w:rFonts w:eastAsia="Times New Roman" w:cs="Times New Roman"/>
          <w:szCs w:val="24"/>
        </w:rPr>
        <w:t xml:space="preserve">ηνικής νομοθεσίας, ένα έργο - τομή, ένας κόμβος </w:t>
      </w:r>
      <w:r>
        <w:rPr>
          <w:rFonts w:eastAsia="Times New Roman" w:cs="Times New Roman"/>
          <w:szCs w:val="24"/>
        </w:rPr>
        <w:lastRenderedPageBreak/>
        <w:t>όπου θα συγκεντρωθεί το σύνολο της πληροφορίας για την κωδικοποίηση και αναμόρφωση της νομοθεσίας στη χώρα. Έχει υποβληθεί ήδη το τεχνικό δελτίο προϋπολογισμού 1,8 εκατομμυρί</w:t>
      </w:r>
      <w:r>
        <w:rPr>
          <w:rFonts w:eastAsia="Times New Roman" w:cs="Times New Roman"/>
          <w:szCs w:val="24"/>
        </w:rPr>
        <w:t>ου</w:t>
      </w:r>
      <w:r>
        <w:rPr>
          <w:rFonts w:eastAsia="Times New Roman" w:cs="Times New Roman"/>
          <w:szCs w:val="24"/>
        </w:rPr>
        <w:t xml:space="preserve"> ευρώ και μέσα στο 2018 το έργο </w:t>
      </w:r>
      <w:r>
        <w:rPr>
          <w:rFonts w:eastAsia="Times New Roman" w:cs="Times New Roman"/>
          <w:szCs w:val="24"/>
        </w:rPr>
        <w:t>αυτό υλοποιείται.</w:t>
      </w:r>
    </w:p>
    <w:p w14:paraId="1C8C429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Είναι και πολλά άλλα, τα οποία θα ήθελα να αναφέρω, αλλά δεν με παίρνει ο χρόνος. Το Υπουργείο μας, με την απαραίτητη συνδρομή του Υπουργείου Ψηφιακής Πολιτικής, θα υλοποιήσει όλα τα αναγκαία έργα για τον ψηφιακό μετασχηματισμό του κράτου</w:t>
      </w:r>
      <w:r>
        <w:rPr>
          <w:rFonts w:eastAsia="Times New Roman" w:cs="Times New Roman"/>
          <w:szCs w:val="24"/>
        </w:rPr>
        <w:t xml:space="preserve">ς. Εκτιμώ ότι σε έναν χρόνο από σήμερα, το 2018, όταν θα συζητάμε για τον επόμενο προϋπολογισμό, το </w:t>
      </w:r>
      <w:r>
        <w:rPr>
          <w:rFonts w:eastAsia="Times New Roman" w:cs="Times New Roman"/>
          <w:szCs w:val="24"/>
        </w:rPr>
        <w:t>δ</w:t>
      </w:r>
      <w:r>
        <w:rPr>
          <w:rFonts w:eastAsia="Times New Roman" w:cs="Times New Roman"/>
          <w:szCs w:val="24"/>
        </w:rPr>
        <w:t>ημόσιο πια θα έχει μια τελείως διαφορετική εικόνα, ώστε πραγματικά να αποτελέσει όχημα για τη μετάβαση σε μ</w:t>
      </w:r>
      <w:r>
        <w:rPr>
          <w:rFonts w:eastAsia="Times New Roman" w:cs="Times New Roman"/>
          <w:szCs w:val="24"/>
        </w:rPr>
        <w:t>ί</w:t>
      </w:r>
      <w:r>
        <w:rPr>
          <w:rFonts w:eastAsia="Times New Roman" w:cs="Times New Roman"/>
          <w:szCs w:val="24"/>
        </w:rPr>
        <w:t xml:space="preserve">α άλλη εποχή. </w:t>
      </w:r>
    </w:p>
    <w:p w14:paraId="1C8C429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8C429F"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w:t>
      </w:r>
      <w:r>
        <w:rPr>
          <w:rFonts w:eastAsia="Times New Roman" w:cs="Times New Roman"/>
          <w:szCs w:val="24"/>
        </w:rPr>
        <w:t>από τις πτέρυγες του ΣΥΡΙΖΑ και των ΑΝΕΛ)</w:t>
      </w:r>
    </w:p>
    <w:p w14:paraId="1C8C42A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νέα ομάδα συναδέλφων που θα λάβουν τον λόγο είναι ο κ. Τσιάρας, ο κ. Βενιζέλος, ο οποίος φαντάζομαι ότι θα έρθει –δεν θα διαγραφεί- ο κ. Γάκης, ο κ. Δουζίνας, ο κ. Χατζηδάκης και </w:t>
      </w:r>
      <w:r>
        <w:rPr>
          <w:rFonts w:eastAsia="Times New Roman" w:cs="Times New Roman"/>
          <w:szCs w:val="24"/>
        </w:rPr>
        <w:t xml:space="preserve">ο κ. Γιακουμάτος. Μετά θα λάβει τον λόγο ο Υπουργός κ. Παπαδημητρίου. Λέω τα ονόματα για όποιον δεν είναι στην Αίθουσα, για να προσέλθει. </w:t>
      </w:r>
    </w:p>
    <w:p w14:paraId="1C8C42A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Κύριε Τσιάρα, έχετε τον λόγο. </w:t>
      </w:r>
    </w:p>
    <w:p w14:paraId="1C8C42A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Ευχαριστώ, κύριε Πρόεδρε. </w:t>
      </w:r>
    </w:p>
    <w:p w14:paraId="1C8C42A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αρκετές μέρες συζήτησης, σε μια κορυφαία κοινοβουλευτική διαδικασία που αφορά στη συζήτηση του προϋπολογισμού, είμαι αναγκασμένος να αναφερθώ </w:t>
      </w:r>
      <w:r>
        <w:rPr>
          <w:rFonts w:eastAsia="Times New Roman" w:cs="Times New Roman"/>
          <w:szCs w:val="24"/>
        </w:rPr>
        <w:lastRenderedPageBreak/>
        <w:t>σε ένα ερώτημα που νομίζω ότι σε έναν μεγάλο βαθμό μας απασχολεί όλους. Είν</w:t>
      </w:r>
      <w:r>
        <w:rPr>
          <w:rFonts w:eastAsia="Times New Roman" w:cs="Times New Roman"/>
          <w:szCs w:val="24"/>
        </w:rPr>
        <w:t xml:space="preserve">αι ένα ερώτημα που σε προηγούμενη συζήτηση είχε διατυπώσει από αυτό εδώ το Βήμα ο αγαπητός συνάδελφος της Νέας Δημοκρατίας κ. Τασούλας. Όλα αυτά που λέτε πραγματικά τα πιστεύετε ή τα λέτε για λόγους πολιτικής; </w:t>
      </w:r>
    </w:p>
    <w:p w14:paraId="1C8C42A4"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C8C42A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Χαίρομαι</w:t>
      </w:r>
      <w:r>
        <w:rPr>
          <w:rFonts w:eastAsia="Times New Roman" w:cs="Times New Roman"/>
          <w:szCs w:val="24"/>
        </w:rPr>
        <w:t xml:space="preserve"> που ακούω να λέτε ότι τα πιστεύετε, γιατί κι εγώ τελικά το ίδιο πιστεύω.</w:t>
      </w:r>
    </w:p>
    <w:p w14:paraId="1C8C42A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Αν πρέπει, όμως, κανείς να δει την πραγματικότητα, είμαι βέβαιος ότι θα συγκρουστεί μαζί της. Διότι κυρίες και κύριοι συνάδελφοι του ΣΥΡΙΖΑ, αυτό που τελικά περιγράφει κανείς από αυτ</w:t>
      </w:r>
      <w:r>
        <w:rPr>
          <w:rFonts w:eastAsia="Times New Roman" w:cs="Times New Roman"/>
          <w:szCs w:val="24"/>
        </w:rPr>
        <w:t xml:space="preserve">ό το Βήμα, προσπαθώντας να επικροτήσει τις κυβερνητικές επιλογές, τελικά εμπίπτει στον γνωστό κόσμο της πολιτικής μυθομανίας, διότι </w:t>
      </w:r>
      <w:r>
        <w:rPr>
          <w:rFonts w:eastAsia="Times New Roman" w:cs="Times New Roman"/>
          <w:szCs w:val="24"/>
        </w:rPr>
        <w:lastRenderedPageBreak/>
        <w:t>όλα αυτά αφορούν την εικονική πραγματικότητα που πολλές φορές επιχειρείται να παρουσιαστεί στη συζήτηση του προϋπολογισμού π</w:t>
      </w:r>
      <w:r>
        <w:rPr>
          <w:rFonts w:eastAsia="Times New Roman" w:cs="Times New Roman"/>
          <w:szCs w:val="24"/>
        </w:rPr>
        <w:t>ροφανώς από ετερόκλητες δυνάμεις που συνιστούν τη σημερινή Κυβέρνηση. Ξέρετε γιατί; Διότι η κανονική πραγματικότητα που αντιλαμβάνονται οι πολίτες είναι εντελώς διαφορετική. Και αυτή η πραγματικότητα, κυρίες και κύριοι συνάδελφοι, είναι δυστυχώς αδυσώπητη.</w:t>
      </w:r>
      <w:r>
        <w:rPr>
          <w:rFonts w:eastAsia="Times New Roman" w:cs="Times New Roman"/>
          <w:szCs w:val="24"/>
        </w:rPr>
        <w:t xml:space="preserve"> </w:t>
      </w:r>
    </w:p>
    <w:p w14:paraId="1C8C42A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Ακόμη ηχούν στα αφτιά μου οι προτροπές του σημερινού Πρωθυπουργού, όταν ήταν Αρχηγός της Αξιωματικής Αντιπολίτευσης, όταν βλέποντας τα δημοσκοπικά ευρήματα έλεγε «τι κάθεστε; Φύγετε». Τα βλέπετε σήμερα εσείς τα δημοσκοπικά ευρήματα; Βλέπετε ότι ξεκάθαρα </w:t>
      </w:r>
      <w:r>
        <w:rPr>
          <w:rFonts w:eastAsia="Times New Roman" w:cs="Times New Roman"/>
          <w:szCs w:val="24"/>
        </w:rPr>
        <w:t xml:space="preserve">υπολείπεστε της Νέας Δημοκρατίας; Βλέπετε ότι ο κ. Τσίπρας υπολείπεται καθαρά του Κυριάκου Μητσοτάκη σε όλα </w:t>
      </w:r>
      <w:r>
        <w:rPr>
          <w:rFonts w:eastAsia="Times New Roman" w:cs="Times New Roman"/>
          <w:szCs w:val="24"/>
        </w:rPr>
        <w:lastRenderedPageBreak/>
        <w:t>τα ποιοτικά και ποσοτικά χαρακτηριστικά; Βλέπετε ότι η ίδια η πραγματικότητα λέει ότι χάσατε την εμπιστοσύνη της κοινωνίας και ότι στη συνείδησή της</w:t>
      </w:r>
      <w:r>
        <w:rPr>
          <w:rFonts w:eastAsia="Times New Roman" w:cs="Times New Roman"/>
          <w:szCs w:val="24"/>
        </w:rPr>
        <w:t xml:space="preserve"> οι γνωστές υποθέσεις που αφορούν στο Υπουργείο Εθνικής Άμυνας το τελευταίο χρονικό διάστημα καταγράφονται πλέον ως ένα μεγάλο σκάνδαλο; </w:t>
      </w:r>
    </w:p>
    <w:p w14:paraId="1C8C42A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Θα ήθελα να δομήσω την ομιλία μου πάνω σε τέσσερις άξονες, με βάση όσα ακούστηκαν την περασμένη εβδομάδα από αυτό ακρι</w:t>
      </w:r>
      <w:r>
        <w:rPr>
          <w:rFonts w:eastAsia="Times New Roman" w:cs="Times New Roman"/>
          <w:szCs w:val="24"/>
        </w:rPr>
        <w:t xml:space="preserve">βώς εδώ το Βήμα. </w:t>
      </w:r>
    </w:p>
    <w:p w14:paraId="1C8C42A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Πρώτον, ακούστηκε ότι συγκροτείται δήθεν ένα αντι-ΣΥΡΙΖΑ μέτωπο. Κύριε Πρόεδρε, αν βλέπετε ότι γύρω από τις σταθερές απόψεις που εκφράζει η Νέα Δημοκρατία διαμορφώνεται μια ευρύτερη συμμαχία στην κοινωνία, η οποία ευθυγραμμίζει τη ρητορική των άλλων κομμάτ</w:t>
      </w:r>
      <w:r>
        <w:rPr>
          <w:rFonts w:eastAsia="Times New Roman" w:cs="Times New Roman"/>
          <w:szCs w:val="24"/>
        </w:rPr>
        <w:t xml:space="preserve">ων με τη δική μας, καλά το βλέπετε, έτσι είναι. </w:t>
      </w:r>
      <w:r>
        <w:rPr>
          <w:rFonts w:eastAsia="Times New Roman" w:cs="Times New Roman"/>
          <w:szCs w:val="24"/>
        </w:rPr>
        <w:lastRenderedPageBreak/>
        <w:t xml:space="preserve">Αυτό, όμως, δεν θα έπρεπε απλά να σας προβληματίζει, θα έπρεπε να σας τρομάζει, γιατί προοιωνίζεται την αποδρομή των θέσεων της κυβερνητικής παράταξης. </w:t>
      </w:r>
    </w:p>
    <w:p w14:paraId="1C8C42A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Δεύτερον, σχετικά με όσα ακούστηκαν αναφορικά με τους θ</w:t>
      </w:r>
      <w:r>
        <w:rPr>
          <w:rFonts w:eastAsia="Times New Roman" w:cs="Times New Roman"/>
          <w:szCs w:val="24"/>
        </w:rPr>
        <w:t xml:space="preserve">εσμούς που «τράβηξαν το χαλί» της προηγούμενης </w:t>
      </w:r>
      <w:r>
        <w:rPr>
          <w:rFonts w:eastAsia="Times New Roman" w:cs="Times New Roman"/>
          <w:szCs w:val="24"/>
        </w:rPr>
        <w:t>κ</w:t>
      </w:r>
      <w:r>
        <w:rPr>
          <w:rFonts w:eastAsia="Times New Roman" w:cs="Times New Roman"/>
          <w:szCs w:val="24"/>
        </w:rPr>
        <w:t xml:space="preserve">υβέρνησης, θα ήθελα να σας θυμίσω ότι η σημερινή Πλειοψηφία είναι αυτή που διαμήνυε στους θεσμούς ότι δεν δεσμεύεται από τις αποφάσεις της προηγούμενης </w:t>
      </w:r>
      <w:r>
        <w:rPr>
          <w:rFonts w:eastAsia="Times New Roman" w:cs="Times New Roman"/>
          <w:szCs w:val="24"/>
        </w:rPr>
        <w:t>κ</w:t>
      </w:r>
      <w:r>
        <w:rPr>
          <w:rFonts w:eastAsia="Times New Roman" w:cs="Times New Roman"/>
          <w:szCs w:val="24"/>
        </w:rPr>
        <w:t>υβέρνησης και βεβαίως θα τις αναθεωρούσε αμέσως μετά, ό</w:t>
      </w:r>
      <w:r>
        <w:rPr>
          <w:rFonts w:eastAsia="Times New Roman" w:cs="Times New Roman"/>
          <w:szCs w:val="24"/>
        </w:rPr>
        <w:t xml:space="preserve">ταν γινόταν Κυβέρνηση, με αφορμή φυσικά την εκλογή του Προέδρου της Δημοκρατίας. </w:t>
      </w:r>
    </w:p>
    <w:p w14:paraId="1C8C42A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ποιος «τράβηξε το χαλί» νομίζω ότι δεν χρειάζεται να το επαναλάβουμε, γιατί είναι γνωστό όχι στην ελληνική πολιτική πραγ</w:t>
      </w:r>
      <w:r>
        <w:rPr>
          <w:rFonts w:eastAsia="Times New Roman" w:cs="Times New Roman"/>
          <w:szCs w:val="24"/>
        </w:rPr>
        <w:lastRenderedPageBreak/>
        <w:t>ματικότητα, αλλά και στην ίδια την ελληνική κοινωνί</w:t>
      </w:r>
      <w:r>
        <w:rPr>
          <w:rFonts w:eastAsia="Times New Roman" w:cs="Times New Roman"/>
          <w:szCs w:val="24"/>
        </w:rPr>
        <w:t xml:space="preserve">α. Εκτός αν τελικά πρέπει να βρείτε έναν λόγο για να δικαιολογήσετε πώς σπαταλήσατε αυτό το περίφημο </w:t>
      </w:r>
      <w:r>
        <w:rPr>
          <w:rFonts w:eastAsia="Times New Roman" w:cs="Times New Roman"/>
          <w:szCs w:val="24"/>
          <w:lang w:val="en-US"/>
        </w:rPr>
        <w:t>asset</w:t>
      </w:r>
      <w:r>
        <w:rPr>
          <w:rFonts w:eastAsia="Times New Roman" w:cs="Times New Roman"/>
          <w:szCs w:val="24"/>
        </w:rPr>
        <w:t xml:space="preserve"> του κ. Τσίπρα, τον κ. Βαρουφάκη, το πρώτο εξάμηνο του 2015, χάνοντας έτσι τη μεγάλη ευκαιρία της πατρίδας μας να βγει από την κρίση και να καταφέρει </w:t>
      </w:r>
      <w:r>
        <w:rPr>
          <w:rFonts w:eastAsia="Times New Roman" w:cs="Times New Roman"/>
          <w:szCs w:val="24"/>
        </w:rPr>
        <w:t xml:space="preserve">να ορθοποδήσει. Εκτός αν τελικά πρέπει να εκλάβουμε όσα ειπώθηκαν ως το φύλλο συκής ξανά αυτής της Κυβέρνησης, η οποία ανακαλύπτει και τον επόμενο εχθρό της, ενδεχομένως για να δικαιολογήσει την εκλογική ήττα στις επόμενες εκλογές. Είναι γνωστό άλλωστε το </w:t>
      </w:r>
      <w:r>
        <w:rPr>
          <w:rFonts w:eastAsia="Times New Roman" w:cs="Times New Roman"/>
          <w:szCs w:val="24"/>
        </w:rPr>
        <w:t xml:space="preserve">σύνδρομο της Αριστεράς, που πάντα πρέπει με έναν μεταφυσικό τρόπο να βλέπει έναν εχθρό πίσω από οποιαδήποτε πολιτική εξέλιξη. </w:t>
      </w:r>
    </w:p>
    <w:p w14:paraId="1C8C42A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Τρίτον, κυρίες και κύριοι συνάδελφοι, επειδή άκουσα πολλούς από τους συναδέλφους του ΣΥΡΙΖΑ, θέλω να σας πω το εξής: Κανείς δεν σ</w:t>
      </w:r>
      <w:r>
        <w:rPr>
          <w:rFonts w:eastAsia="Times New Roman" w:cs="Times New Roman"/>
          <w:szCs w:val="24"/>
        </w:rPr>
        <w:t xml:space="preserve">ας κατηγόρησε ότι είστε αριστεροί και κανείς δεν σας κατηγόρησε γιατί είστε φιλελεύθεροι. Σας κατηγορήσαμε γιατί δεν είστε ούτε αριστεροί ούτε φιλελεύθεροι. Είστε μια Κυβέρνηση του περίπου. Περίπου κοινωνιστές, αλλά με μπόλικο μνημόνιο, με καταργήσεις των </w:t>
      </w:r>
      <w:r>
        <w:rPr>
          <w:rFonts w:eastAsia="Times New Roman" w:cs="Times New Roman"/>
          <w:szCs w:val="24"/>
        </w:rPr>
        <w:t>απεργιών, με ατομικές συμβάσεις εργασίας, με είκοσι επτά νέους φόρους που επιβάλατε, με είκοσι μια περικοπές στις κύριες και επικουρικές συμβάσεις, με 15 δισεκατομμύρια νέα αχρείαστα μέτρα του τρίτου μνημονίου και 5 δισεκατομμύρια του τετάρτου μνημονίου. Κ</w:t>
      </w:r>
      <w:r>
        <w:rPr>
          <w:rFonts w:eastAsia="Times New Roman" w:cs="Times New Roman"/>
          <w:szCs w:val="24"/>
        </w:rPr>
        <w:t xml:space="preserve">αι κυρίως, είστε περίπου αριστεροί, γιατί αριστεροί με Πάνο Καμμένο γίνεται, κύριε Φίλη; Προφανώς δεν γίνεται. </w:t>
      </w:r>
    </w:p>
    <w:p w14:paraId="1C8C42A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Τέταρτον, για τον προκείμενο κρατικό προϋπολογισμό του 2018. Πέρυσι στην ομιλία μου είχα πει «μακάρι να καταφέρει αυτός ο προϋπολογισμός να πετύ</w:t>
      </w:r>
      <w:r>
        <w:rPr>
          <w:rFonts w:eastAsia="Times New Roman" w:cs="Times New Roman"/>
          <w:szCs w:val="24"/>
        </w:rPr>
        <w:t>χει τα επίπεδα της ελληνικής οικονομίας του 2014». Γιατί στην πραγματικότητα ο περσ</w:t>
      </w:r>
      <w:r>
        <w:rPr>
          <w:rFonts w:eastAsia="Times New Roman" w:cs="Times New Roman"/>
          <w:szCs w:val="24"/>
        </w:rPr>
        <w:t>ι</w:t>
      </w:r>
      <w:r>
        <w:rPr>
          <w:rFonts w:eastAsia="Times New Roman" w:cs="Times New Roman"/>
          <w:szCs w:val="24"/>
        </w:rPr>
        <w:t>νός προϋπολογισμός για το 2017 είχε ως στόχο να επιστρέψουμε στα δεδομένα της ελληνικής οικονομίας στο τέλος του 2014. Δυστυχώς, τρία χρόνια μετά, η Ελλάδα δεν έχει καταφέρ</w:t>
      </w:r>
      <w:r>
        <w:rPr>
          <w:rFonts w:eastAsia="Times New Roman" w:cs="Times New Roman"/>
          <w:szCs w:val="24"/>
        </w:rPr>
        <w:t>ει να επανακάμψει σε κανέναν από τους οικονομικούς δείκτες του 2014. Παραλάβατε τη χώρα σε ανάπτυξη 0,7%, η οποία ξεκίνησε από ύφεση και ανέβαινε συνεχώς και τώρα πανηγυρίζετε για ανάπτυξη, όταν πέφτετε σταθερά έξω από τις προβλέψεις. Πού είναι το 2,7% που</w:t>
      </w:r>
      <w:r>
        <w:rPr>
          <w:rFonts w:eastAsia="Times New Roman" w:cs="Times New Roman"/>
          <w:szCs w:val="24"/>
        </w:rPr>
        <w:t xml:space="preserve"> μας λέγατε πέρσι στον προϋπολογισμό; Ούτε 1,4% δεν θα είναι τελικά. </w:t>
      </w:r>
    </w:p>
    <w:p w14:paraId="1C8C42A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Έναν χρόνο πριν την εκπνοή του προγράμματος το ελληνικό αξιόχρεο δεν έχει φτάσει ακόμα σήμερα στο επίπεδο του 2014. Ο δείκτης του οικονομικού κλίματος στην Ελλάδα ακροβατεί τουλάχιστον δ</w:t>
      </w:r>
      <w:r>
        <w:rPr>
          <w:rFonts w:eastAsia="Times New Roman" w:cs="Times New Roman"/>
          <w:szCs w:val="24"/>
        </w:rPr>
        <w:t xml:space="preserve">εκαπέντε μονάδες κάτω από τα επίπεδα της υπόλοιπης Ευρωπαϊκής Ένωσης. Οι ληξιπρόθεσμες οφειλές στο </w:t>
      </w:r>
      <w:r>
        <w:rPr>
          <w:rFonts w:eastAsia="Times New Roman" w:cs="Times New Roman"/>
          <w:szCs w:val="24"/>
        </w:rPr>
        <w:t>δ</w:t>
      </w:r>
      <w:r>
        <w:rPr>
          <w:rFonts w:eastAsia="Times New Roman" w:cs="Times New Roman"/>
          <w:szCs w:val="24"/>
        </w:rPr>
        <w:t>ημόσιο και στα ταμεία πάλι έχουν πάρει την ανιούσα, 130 δισεκατομμύρια. Οι επενδύσεις είναι στο ναδίρ. Όσον αφορά τη διεθνή ανταγωνιστικότητα -να σας το θυμ</w:t>
      </w:r>
      <w:r>
        <w:rPr>
          <w:rFonts w:eastAsia="Times New Roman" w:cs="Times New Roman"/>
          <w:szCs w:val="24"/>
        </w:rPr>
        <w:t xml:space="preserve">ίσω- είμαστε πίσω από τα Σκόπια, πίσω από τη Βουλγαρία, πίσω από την Αλβανία. Οι ευέλικτες μορφές απασχόλησης θριαμβεύουν. Πάλι τον Νοέμβριο έξι στις δέκα νέες θέσεις εργασίας είναι μερικής απασχόλησης. </w:t>
      </w:r>
    </w:p>
    <w:p w14:paraId="1C8C42A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είχα την ευκαιρία να σ</w:t>
      </w:r>
      <w:r>
        <w:rPr>
          <w:rFonts w:eastAsia="Times New Roman" w:cs="Times New Roman"/>
          <w:szCs w:val="24"/>
        </w:rPr>
        <w:t>ας πω στη συζήτηση κατά το κοινωνικό μέρισμα ότι η Κυβέρνηση κόβει συνεχώς κοινωνικές δαπάνες, δίνοντας «ψίχουλα» από την άλλη πλευρά. Δηλαδή δίνει ένα άπαξ επίδομα και κόβει άπαξ διά παντός κοινωνικές δαπάνες και φοροαπαλλαγές που αφορούν στις πλέον ευάλω</w:t>
      </w:r>
      <w:r>
        <w:rPr>
          <w:rFonts w:eastAsia="Times New Roman" w:cs="Times New Roman"/>
          <w:szCs w:val="24"/>
        </w:rPr>
        <w:t>τες κοινωνικές ομάδες της πατρίδας μας. Και πριν αλέκτωρ</w:t>
      </w:r>
      <w:r>
        <w:rPr>
          <w:rFonts w:eastAsia="Times New Roman" w:cs="Times New Roman"/>
          <w:szCs w:val="24"/>
        </w:rPr>
        <w:t>α</w:t>
      </w:r>
      <w:r>
        <w:rPr>
          <w:rFonts w:eastAsia="Times New Roman" w:cs="Times New Roman"/>
          <w:szCs w:val="24"/>
        </w:rPr>
        <w:t xml:space="preserve"> φωνήσαι τρις, -άλλες φορές τους επικαλούμαστε για καλό, αλλά έχουμε και το κακό- ο κ. Κοστέλο επιβεβαίωσε ακριβώς αυτόν τον ισχυρισμό. </w:t>
      </w:r>
    </w:p>
    <w:p w14:paraId="1C8C42B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Σταματήστε επιτέλους να λέτε ότι σε αυτόν τον προϋπολογισμό δε</w:t>
      </w:r>
      <w:r>
        <w:rPr>
          <w:rFonts w:eastAsia="Times New Roman" w:cs="Times New Roman"/>
          <w:szCs w:val="24"/>
        </w:rPr>
        <w:t xml:space="preserve">ν περιλαμβάνονται νέα μέτρα. Δεν είναι νέα μέτρα οι περικοπές στα ενιαία μισθολόγια; Η οριστική κατάργηση του ΕΚΑΣ, η έκπτωση </w:t>
      </w:r>
      <w:r>
        <w:rPr>
          <w:rFonts w:eastAsia="Times New Roman" w:cs="Times New Roman"/>
          <w:szCs w:val="24"/>
        </w:rPr>
        <w:lastRenderedPageBreak/>
        <w:t>του φόρου για τις ιατρικές δαπάνες, η επέκταση της ειδικής εισφοράς αλληλεγγύης, το τέλος διαμονής, όλα αυτά δεν συνιστούν νέα μέτ</w:t>
      </w:r>
      <w:r>
        <w:rPr>
          <w:rFonts w:eastAsia="Times New Roman" w:cs="Times New Roman"/>
          <w:szCs w:val="24"/>
        </w:rPr>
        <w:t xml:space="preserve">ρα; </w:t>
      </w:r>
    </w:p>
    <w:p w14:paraId="1C8C42B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Εδώ πρέπει να σας πω -και θα κλείσω, κύριε Πρόεδρε- ότι η ελληνική οικονομία παρουσιάζει δύο συγκεκριμένα συμπτώματα: Είναι η φορολογική κόπωση και η μεταρρυθμιστική οκνηρία. Εμείς δεν τρέφουμε αυταπάτες ότι τα σύνδρομα από τα οποία σε έναν πολύ μεγάλ</w:t>
      </w:r>
      <w:r>
        <w:rPr>
          <w:rFonts w:eastAsia="Times New Roman" w:cs="Times New Roman"/>
          <w:szCs w:val="24"/>
        </w:rPr>
        <w:t>ο βαθμό καθοδηγείται η πολιτική της Κυβέρνησης, δηλαδή σε ό,τι αφορά την υπερφορολόγηση της μεσαίας τάξης, είναι σύνδρομα από τα οποία θα απαλλαγείτε σύντομα. Και προφανώς δεν χρειάζεται να επαναλάβω αυτά που είπε από αυτό το Βήμα και ο κ. Χουλιαράκης αλλά</w:t>
      </w:r>
      <w:r>
        <w:rPr>
          <w:rFonts w:eastAsia="Times New Roman" w:cs="Times New Roman"/>
          <w:szCs w:val="24"/>
        </w:rPr>
        <w:t xml:space="preserve"> βεβαίως και ο κ. Τσακαλώτος. </w:t>
      </w:r>
    </w:p>
    <w:p w14:paraId="1C8C42B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Εμείς πιστεύουμε ότι απέναντι σε αυτή την ατελέσφορη πολιτική υπάρχει μια αξιόπιστη εναλλακτική, που διατυπώθηκε στο χθεσινό προγραμματικό συνέδριο της Νέας Δημοκρατίας, μια πολιτική που απελευθερώνει την καταπιεσμένη επενδυτ</w:t>
      </w:r>
      <w:r>
        <w:rPr>
          <w:rFonts w:eastAsia="Times New Roman" w:cs="Times New Roman"/>
          <w:szCs w:val="24"/>
        </w:rPr>
        <w:t>ική πρωτοβουλία, μια πολιτική μεταρρυθμίσεων και μεγάλων διαρθρωτικών αλλαγών στο κράτος που θα αλλάξουν το προφίλ της ελληνικής οικονομίας και θα προσελκύσουν νέες επενδύσεις, θα δημιουργήσουν νέες θέσεις εργασίας, θα επαναφέρουν την κανονικότητα στην οικ</w:t>
      </w:r>
      <w:r>
        <w:rPr>
          <w:rFonts w:eastAsia="Times New Roman" w:cs="Times New Roman"/>
          <w:szCs w:val="24"/>
        </w:rPr>
        <w:t xml:space="preserve">ονομία και στην ελληνική κοινωνία. </w:t>
      </w:r>
    </w:p>
    <w:p w14:paraId="1C8C42B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κοινωνία θέλει εργασία και σταθερότητα, όχι επιδόματα και προσωρινές καταστάσεις. Νομίζω ότι η στιγμή είναι αρκετά κατάλληλη. Ο χρόνος έχει περάσει. </w:t>
      </w:r>
      <w:r>
        <w:rPr>
          <w:rFonts w:eastAsia="Times New Roman" w:cs="Times New Roman"/>
          <w:szCs w:val="24"/>
        </w:rPr>
        <w:lastRenderedPageBreak/>
        <w:t>Σύντομα θα το καταλάβετε. Ανεξ</w:t>
      </w:r>
      <w:r>
        <w:rPr>
          <w:rFonts w:eastAsia="Times New Roman" w:cs="Times New Roman"/>
          <w:szCs w:val="24"/>
        </w:rPr>
        <w:t xml:space="preserve">άρτητα με το τι πιστεύει ο καθένας, ο ίδιος ο χρόνος της ζωής και της πολιτικής καθορίζει τις εξελίξεις. </w:t>
      </w:r>
    </w:p>
    <w:p w14:paraId="1C8C42B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Βεβαίως καταψηφίζω τον </w:t>
      </w:r>
      <w:r>
        <w:rPr>
          <w:rFonts w:eastAsia="Times New Roman" w:cs="Times New Roman"/>
          <w:szCs w:val="24"/>
        </w:rPr>
        <w:t>π</w:t>
      </w:r>
      <w:r>
        <w:rPr>
          <w:rFonts w:eastAsia="Times New Roman" w:cs="Times New Roman"/>
          <w:szCs w:val="24"/>
        </w:rPr>
        <w:t xml:space="preserve">ροϋπολογισμό. </w:t>
      </w:r>
    </w:p>
    <w:p w14:paraId="1C8C42B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C8C42B6" w14:textId="77777777" w:rsidR="00AD7333" w:rsidRDefault="00CF083D">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2B7" w14:textId="77777777" w:rsidR="00AD7333" w:rsidRDefault="00CF083D">
      <w:pPr>
        <w:spacing w:line="600" w:lineRule="auto"/>
        <w:ind w:firstLine="720"/>
        <w:rPr>
          <w:rFonts w:eastAsia="Times New Roman" w:cs="Times New Roman"/>
          <w:szCs w:val="24"/>
        </w:rPr>
      </w:pPr>
      <w:r>
        <w:rPr>
          <w:rFonts w:eastAsia="Times New Roman" w:cs="Times New Roman"/>
          <w:b/>
          <w:szCs w:val="24"/>
        </w:rPr>
        <w:t>ΝΙΚΟΛΑΟΣ ΒΟΥΤΣΗΣ (Πρόεδρος της Βουλή</w:t>
      </w:r>
      <w:r>
        <w:rPr>
          <w:rFonts w:eastAsia="Times New Roman" w:cs="Times New Roman"/>
          <w:b/>
          <w:szCs w:val="24"/>
        </w:rPr>
        <w:t xml:space="preserve">ς): </w:t>
      </w:r>
      <w:r>
        <w:rPr>
          <w:rFonts w:eastAsia="Times New Roman" w:cs="Times New Roman"/>
          <w:szCs w:val="24"/>
        </w:rPr>
        <w:t xml:space="preserve">Κύριε Πρόεδρε, θα ήθελα για μισό λεπτό τον λόγο. </w:t>
      </w:r>
    </w:p>
    <w:p w14:paraId="1C8C42B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Πρόεδρε, έχετε τον λόγο. </w:t>
      </w:r>
    </w:p>
    <w:p w14:paraId="1C8C42B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Κύριε Τσιάρα, θα ήθελα να διευκρινίσω ένα στοιχείο για το οποίο μιλήσατε </w:t>
      </w:r>
      <w:r>
        <w:rPr>
          <w:rFonts w:eastAsia="Times New Roman" w:cs="Times New Roman"/>
          <w:szCs w:val="24"/>
        </w:rPr>
        <w:lastRenderedPageBreak/>
        <w:t xml:space="preserve">αλλά και άλλοι συνάδελφοί σας αναφέρθηκαν και επειδή ύστερα θα μιλήσει ο κ. Χατζηδάκης που τα ξέρει αυτά. </w:t>
      </w:r>
    </w:p>
    <w:p w14:paraId="1C8C42B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0,7% ανάπτυξη το 2014 δεν υπήρξε ποτέ και το γνωρίζετε από τα τελικά στοι</w:t>
      </w:r>
      <w:r>
        <w:rPr>
          <w:rFonts w:eastAsia="Times New Roman" w:cs="Times New Roman"/>
          <w:szCs w:val="24"/>
        </w:rPr>
        <w:t>χεία τα οποία δόθηκαν τους επόμενους μήνες, διότι έτσι γίνεται συνήθως. Τον Μάιο διευκρινίστηκαν τα στοιχεία. Δεν υπήρξε ανάπτυξη το 2014. Ήταν από αυτά τα οποία ελπίζατε. Όπως και πέρσι ήταν το 2,7% και θα πάει στο 1,6%...</w:t>
      </w:r>
    </w:p>
    <w:p w14:paraId="1C8C42B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Το νούμερο πε</w:t>
      </w:r>
      <w:r>
        <w:rPr>
          <w:rFonts w:eastAsia="Times New Roman" w:cs="Times New Roman"/>
          <w:szCs w:val="24"/>
        </w:rPr>
        <w:t>ίτε μας. Μπορείτε;</w:t>
      </w:r>
    </w:p>
    <w:p w14:paraId="1C8C42B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Παρακαλώ πολύ, δείτε το. </w:t>
      </w:r>
    </w:p>
    <w:p w14:paraId="1C8C42B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Ήταν θετικό. </w:t>
      </w:r>
    </w:p>
    <w:p w14:paraId="1C8C42B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ΒΟΥΤΣΗΣ (Πρόεδρος της Βουλής): </w:t>
      </w:r>
      <w:r>
        <w:rPr>
          <w:rFonts w:eastAsia="Times New Roman" w:cs="Times New Roman"/>
          <w:szCs w:val="24"/>
        </w:rPr>
        <w:t xml:space="preserve">Δεν ήταν θετικό. Ήταν αρνητικό. Ήταν -0,1%. </w:t>
      </w:r>
    </w:p>
    <w:p w14:paraId="1C8C42B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Ήταν θετικό, ήταν +0,2%. </w:t>
      </w:r>
    </w:p>
    <w:p w14:paraId="1C8C42C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 xml:space="preserve">Εντάξει, θα απαντήσει ούτως ή άλλως ο κ. Χατζηδάκης στη συνέχεια. </w:t>
      </w:r>
    </w:p>
    <w:p w14:paraId="1C8C42C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Πήραμε ύφεση στο 7,5% και πήγαμε σε ανάπτυξη 0,2%. Από 7,5% ύφεση! </w:t>
      </w:r>
    </w:p>
    <w:p w14:paraId="1C8C42C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Μη μαλώνουμε. Να αποκαταστήσουμε</w:t>
      </w:r>
      <w:r>
        <w:rPr>
          <w:rFonts w:eastAsia="Times New Roman" w:cs="Times New Roman"/>
          <w:szCs w:val="24"/>
        </w:rPr>
        <w:t xml:space="preserve"> τα στοιχεία, αυτό σας λέω.</w:t>
      </w:r>
    </w:p>
    <w:p w14:paraId="1C8C42C3"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C8C42C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Ωραία. Ηρεμήστε και η δεξιά πτέρυγα και η αριστερά. Θα απαντήσει μετά ο κ. Χατζηδάκης. </w:t>
      </w:r>
    </w:p>
    <w:p w14:paraId="1C8C42C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Τον λόγο έχει ο κ. Γάκης.</w:t>
      </w:r>
    </w:p>
    <w:p w14:paraId="1C8C42C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Ευχαριστώ, κύριε Πρόεδρε. </w:t>
      </w:r>
    </w:p>
    <w:p w14:paraId="1C8C42C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Δεξιά και αριστερά διαπιστώθηκε ότι βλέπουν διάφοροι ομιλητές, ανάλογα με τη θέση την οποία σήμερα κατέχουν. Άνθρωποι που μέχρι χθες διαμόρφωσαν σε πολύ μεγάλο βαθμό και με πολύ μεγάλη ευθύνη αυτή την οικονομική και κοινωνική κατ</w:t>
      </w:r>
      <w:r>
        <w:rPr>
          <w:rFonts w:eastAsia="Times New Roman" w:cs="Times New Roman"/>
          <w:szCs w:val="24"/>
        </w:rPr>
        <w:t xml:space="preserve">άσταση που βρίσκεται η χώρα μας σήμερα, μπορούν με πολύ μεγάλη ευκολία να μιλούν για την ανατροπή μιας κατάστασης που αυτοί δημιούργησαν. </w:t>
      </w:r>
    </w:p>
    <w:p w14:paraId="1C8C42C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Σήμερα διαπιστώνουμε ότι για μια ακόμα φορά γίνεται μια αντιπαράθεση πολιτική, καθόλου σύνθεσης και καθόλου προβληματ</w:t>
      </w:r>
      <w:r>
        <w:rPr>
          <w:rFonts w:eastAsia="Times New Roman" w:cs="Times New Roman"/>
          <w:szCs w:val="24"/>
        </w:rPr>
        <w:t xml:space="preserve">ισμού. Είναι ανάγκες που ο τόπος έχει σήμερα και τις οποίες θα πρέπει το ελληνικό Κοινοβούλιο να τις βρει στον βηματισμό του. </w:t>
      </w:r>
    </w:p>
    <w:p w14:paraId="1C8C42C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προϋπολογισμός δεν είναι ένα καθολικό σχέδιο που θα αντιμετωπίσει όλα τα προβλήματα ούτε λύνει κάθε πρόβλημα της ελληνικής κοιν</w:t>
      </w:r>
      <w:r>
        <w:rPr>
          <w:rFonts w:eastAsia="Times New Roman" w:cs="Times New Roman"/>
          <w:szCs w:val="24"/>
        </w:rPr>
        <w:t xml:space="preserve">ωνίας σήμερα. Είναι οι κατευθυντήριες γραμμές που σηματοδοτούν την πολιτική που κάθε κυβέρνηση θέλει να εφαρμόσει. </w:t>
      </w:r>
    </w:p>
    <w:p w14:paraId="1C8C42C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Μέσα από τα πολλαπλά επίπεδα παρεμβάσεών του οφείλουμε να υπολογίζουμε τόσο τις υποχρεώσεις μας όσο και τις δεσμεύσεις μας: Τις υποχρεώσεις </w:t>
      </w:r>
      <w:r>
        <w:rPr>
          <w:rFonts w:eastAsia="Times New Roman" w:cs="Times New Roman"/>
          <w:szCs w:val="24"/>
        </w:rPr>
        <w:t xml:space="preserve">που έχουμε αναλάβει ως κράτος, όπως το ζήτημα του χρέους, αλλά και τα ανταποδοτικά οφέλη που πρέπει </w:t>
      </w:r>
      <w:r>
        <w:rPr>
          <w:rFonts w:eastAsia="Times New Roman" w:cs="Times New Roman"/>
          <w:szCs w:val="24"/>
        </w:rPr>
        <w:lastRenderedPageBreak/>
        <w:t>να δώσει η πολιτεία στην κοινωνία, λαμβάνοντας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ανάγκες της. Ελαχιστοποιώντας τις κοινωνικές και μικροοικονομικές επιπτώσεις των μνημονίων στην </w:t>
      </w:r>
      <w:r>
        <w:rPr>
          <w:rFonts w:eastAsia="Times New Roman" w:cs="Times New Roman"/>
          <w:szCs w:val="24"/>
        </w:rPr>
        <w:t xml:space="preserve">ανισότητα και στον κοινωνικό αποκλεισμό πρέπει να σταθεί σε αυτό το ύψος, σε συνδυασμό με μεταρρυθμίσεις που σκοπό έχουν να σηματοδοτήσουν μία διαφορετική πορεία στη διακυβέρνηση της χώρας. </w:t>
      </w:r>
    </w:p>
    <w:p w14:paraId="1C8C42C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Θα μπορούσε κανείς να πει ότι στο πολιτικοοικονομικό πλαίσιο που </w:t>
      </w:r>
      <w:r>
        <w:rPr>
          <w:rFonts w:eastAsia="Times New Roman" w:cs="Times New Roman"/>
          <w:szCs w:val="24"/>
        </w:rPr>
        <w:t xml:space="preserve">υπάρχει ο προϋπολογισμός που καταθέτουμε σήμερα είναι ένας προϋπολογισμός αξιοπιστίας, κοινωνικής πολιτικής και αναπτυξιακής ώθησης. </w:t>
      </w:r>
    </w:p>
    <w:p w14:paraId="1C8C42C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Μέσα σε μία περίοδο αβεβαιότητας, σε ένα συνεχώς μεταβαλλόμενο διεθνές περιβάλλον καταφέρνουμε για τρίτη συνεχή χρονιά -κα</w:t>
      </w:r>
      <w:r>
        <w:rPr>
          <w:rFonts w:eastAsia="Times New Roman" w:cs="Times New Roman"/>
          <w:szCs w:val="24"/>
        </w:rPr>
        <w:t xml:space="preserve">ι θα το εκτελέσουμε- να καταθέσουμε έναν προϋπολογισμό που </w:t>
      </w:r>
      <w:r>
        <w:rPr>
          <w:rFonts w:eastAsia="Times New Roman" w:cs="Times New Roman"/>
          <w:szCs w:val="24"/>
        </w:rPr>
        <w:lastRenderedPageBreak/>
        <w:t xml:space="preserve">δημιουργεί συνθήκες για την ομαλή επιστροφή της χώρας στις αγορές, χωρίς αυτό να είναι θέσφατο, ότι οι αγορές είναι η λύση του προβλήματός μας. </w:t>
      </w:r>
    </w:p>
    <w:p w14:paraId="1C8C42C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Είναι ένας προϋπολογισμός που θα οδηγήσει την ελληνι</w:t>
      </w:r>
      <w:r>
        <w:rPr>
          <w:rFonts w:eastAsia="Times New Roman" w:cs="Times New Roman"/>
          <w:szCs w:val="24"/>
        </w:rPr>
        <w:t>κή οικονομία δυναμικά μπροστά. Ταυτόχρονα, η ολοκλήρωση της τρίτης αξιολόγησης, όπως και οι θετικές προβλέψεις στο μεσοπρόθεσμο για την ελληνική οικονομία πρόγραμμα διευρύνουν τις προοπτικές για ισχυρή ανάκαμψη της οικονομίας και σε συνδυασμό με την επιτυχ</w:t>
      </w:r>
      <w:r>
        <w:rPr>
          <w:rFonts w:eastAsia="Times New Roman" w:cs="Times New Roman"/>
          <w:szCs w:val="24"/>
        </w:rPr>
        <w:t xml:space="preserve">ή ολοκλήρωση του προγράμματος τον Αύγουστο 2018, βγάζουν οριστικά τη χώρα από τα μνημόνια, δρομολογώντας την αναζήτηση νέων προοδευτικών βημάτων για τη χώρα μας. </w:t>
      </w:r>
    </w:p>
    <w:p w14:paraId="1C8C42C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Υπάρχουν, όμως, τρεις προτεραιότητες όλο αυτό το διάστημα, δύο άμεσες και μία στρατηγικού χαρ</w:t>
      </w:r>
      <w:r>
        <w:rPr>
          <w:rFonts w:eastAsia="Times New Roman" w:cs="Times New Roman"/>
          <w:szCs w:val="24"/>
        </w:rPr>
        <w:t xml:space="preserve">ακτήρα. Η πρώτη είναι ότι θα </w:t>
      </w:r>
      <w:r>
        <w:rPr>
          <w:rFonts w:eastAsia="Times New Roman" w:cs="Times New Roman"/>
          <w:szCs w:val="24"/>
        </w:rPr>
        <w:lastRenderedPageBreak/>
        <w:t>πρέπει να γίνει υλοποίηση των αναγκαίων βημάτων, δηλαδή η ψήφιση των προαπαιτούμενων για την ολοκλήρωση του προγράμματος τον Αύγουστο. Η δεύτερη αφορά τη συζήτηση για το χρέος και την κατάλληλη προετοιμασία για την ασφαλή και σ</w:t>
      </w:r>
      <w:r>
        <w:rPr>
          <w:rFonts w:eastAsia="Times New Roman" w:cs="Times New Roman"/>
          <w:szCs w:val="24"/>
        </w:rPr>
        <w:t xml:space="preserve">υμφέρουσα έξοδο στις αγορές για τον δανεισμό της χώρας. </w:t>
      </w:r>
    </w:p>
    <w:p w14:paraId="1C8C42C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Η στρατηγική προτεραιότητα είναι η δημιουργία ενός «οδικού χάρτη» πάνω στον οποίο θα πρέπει να «βαδίσει» η χώρα μας αμέσως μετά την έξοδο των μνημονίων. </w:t>
      </w:r>
    </w:p>
    <w:p w14:paraId="1C8C42D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Σε αυτό το πλαίσιο αναφοράς κινείται ο προϋπο</w:t>
      </w:r>
      <w:r>
        <w:rPr>
          <w:rFonts w:eastAsia="Times New Roman" w:cs="Times New Roman"/>
          <w:szCs w:val="24"/>
        </w:rPr>
        <w:t>λογισμός μας. Είναι ένας προϋπολογισμός αναπτυξιακός; Ναι, θα μπορούσε κανείς να πει, αν χρησιμοποιεί ως συνήθως επιλεκτικά στοιχεία του προϋπολογισμού για να δικαιολογήσει την άποψή του. Για παράδειγμα, θα μπορούσε να πει ότι υπάρχει μία μεγέθυνση 2,5% κα</w:t>
      </w:r>
      <w:r>
        <w:rPr>
          <w:rFonts w:eastAsia="Times New Roman" w:cs="Times New Roman"/>
          <w:szCs w:val="24"/>
        </w:rPr>
        <w:t xml:space="preserve">ι </w:t>
      </w:r>
      <w:r>
        <w:rPr>
          <w:rFonts w:eastAsia="Times New Roman" w:cs="Times New Roman"/>
          <w:szCs w:val="24"/>
        </w:rPr>
        <w:lastRenderedPageBreak/>
        <w:t xml:space="preserve">ένα πρωτογενές προβλεπόμενο πλεόνασμα 3,82%, χωρίς νέα μέτρα, όπως διατείνεται η Αξιωματική Αντιπολίτευση, ισοπεδώνοντας κάθε λογική συνέχεια των συμφωνηθέντων με τους </w:t>
      </w:r>
      <w:r>
        <w:rPr>
          <w:rFonts w:eastAsia="Times New Roman" w:cs="Times New Roman"/>
          <w:szCs w:val="24"/>
        </w:rPr>
        <w:t>θ</w:t>
      </w:r>
      <w:r>
        <w:rPr>
          <w:rFonts w:eastAsia="Times New Roman" w:cs="Times New Roman"/>
          <w:szCs w:val="24"/>
        </w:rPr>
        <w:t xml:space="preserve">εσμούς. </w:t>
      </w:r>
    </w:p>
    <w:p w14:paraId="1C8C42D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Είναι προϋπολογισμός αξιοπιστίας; Ναι, θα έλεγε κανείς, εφόσον υλοποιείται σ</w:t>
      </w:r>
      <w:r>
        <w:rPr>
          <w:rFonts w:eastAsia="Times New Roman" w:cs="Times New Roman"/>
          <w:szCs w:val="24"/>
        </w:rPr>
        <w:t xml:space="preserve">ωστά και δημιουργεί προϋποθέσεις προσέλκυσης επενδύσεων, τονώνει την παραγωγική δραστηριότητα. </w:t>
      </w:r>
    </w:p>
    <w:p w14:paraId="1C8C42D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Είναι προϋπολογισμός κοινωνικά δίκαιος; Εδώ τα πράγματα είναι πιο ελαστικά και κανείς θα πρέπει να μιλήσει όχι μόνο με το μυαλό του, αλλά και με την καρδιά και </w:t>
      </w:r>
      <w:r>
        <w:rPr>
          <w:rFonts w:eastAsia="Times New Roman" w:cs="Times New Roman"/>
          <w:szCs w:val="24"/>
        </w:rPr>
        <w:t xml:space="preserve">με τη συνείδησή του. </w:t>
      </w:r>
    </w:p>
    <w:p w14:paraId="1C8C42D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Μετά από τρία χρόνια με τις γνωστές δημοσιονομικές δυσκολίες και τις ισχυρές πιέσεις, καταφέραμε με κόστος -αυτό είναι αλήθεια- μία ήπια προσαρμογή με κοινωνικό όμως πρόσημο, όπως είναι το κοινωνικό μέρισμα, η πρόσβαση όλων των πολιτών στο </w:t>
      </w:r>
      <w:r>
        <w:rPr>
          <w:rFonts w:eastAsia="Times New Roman" w:cs="Times New Roman"/>
          <w:szCs w:val="24"/>
        </w:rPr>
        <w:lastRenderedPageBreak/>
        <w:t xml:space="preserve">δημόσιο σύστημα </w:t>
      </w:r>
      <w:r>
        <w:rPr>
          <w:rFonts w:eastAsia="Times New Roman" w:cs="Times New Roman"/>
          <w:szCs w:val="24"/>
        </w:rPr>
        <w:t xml:space="preserve">υγείας, οι λύσεις που δίνουμε μέρα με τη μέρα και στο θέμα της υγείας αλλά και στο θέμα της παιδείας, όπως αυτές που ανακοίνωσε σήμερα ο Υπουργός Παιδείας. </w:t>
      </w:r>
    </w:p>
    <w:p w14:paraId="1C8C42D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κοινωνικό πρόσημο στον προϋπολογισμό φαίνεται ξεκάθαρα από την ενίσχυση των κοινωνικών δράσεων κ</w:t>
      </w:r>
      <w:r>
        <w:rPr>
          <w:rFonts w:eastAsia="Times New Roman" w:cs="Times New Roman"/>
          <w:szCs w:val="24"/>
        </w:rPr>
        <w:t xml:space="preserve">αι του χαρακτήρα σε όλα τα επίπεδα. Στοχεύει στην αντιμετώπιση της παιδικής φτώχειας και στη στήριξη των πιο ευαίσθητων κοινωνικών ομάδων. </w:t>
      </w:r>
    </w:p>
    <w:p w14:paraId="1C8C42D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Είναι, όμως, αυτή η αριστερή προοπτική που θέλουμε εμείς να δώσουμε; Και εδώ μπαίνει το θέμα της συνείδησης. Νομίζω </w:t>
      </w:r>
      <w:r>
        <w:rPr>
          <w:rFonts w:eastAsia="Times New Roman" w:cs="Times New Roman"/>
          <w:szCs w:val="24"/>
        </w:rPr>
        <w:t xml:space="preserve">πως όχι. Ένας προϋπολογισμός δεν κάνει τίποτε άλλο παρά να ανακατανέμει τα έσοδα και να τα κάνει έξοδα. </w:t>
      </w:r>
    </w:p>
    <w:p w14:paraId="1C8C42D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Τι είναι, όμως, τα έσοδα, από πού προέρχονται και πού δίνονται αυτά; Αυτό είναι ο ταξικός χαρακτήρας του προϋπολογισμού. </w:t>
      </w:r>
    </w:p>
    <w:p w14:paraId="1C8C42D7" w14:textId="77777777" w:rsidR="00AD7333" w:rsidRDefault="00CF083D">
      <w:pPr>
        <w:spacing w:line="600" w:lineRule="auto"/>
        <w:ind w:firstLine="720"/>
        <w:jc w:val="both"/>
        <w:rPr>
          <w:rFonts w:eastAsia="Times New Roman"/>
          <w:szCs w:val="24"/>
        </w:rPr>
      </w:pPr>
      <w:r>
        <w:rPr>
          <w:rFonts w:eastAsia="Times New Roman" w:cs="Times New Roman"/>
          <w:szCs w:val="24"/>
        </w:rPr>
        <w:lastRenderedPageBreak/>
        <w:t>Ο προϋπολογισμός των προηγούμ</w:t>
      </w:r>
      <w:r>
        <w:rPr>
          <w:rFonts w:eastAsia="Times New Roman" w:cs="Times New Roman"/>
          <w:szCs w:val="24"/>
        </w:rPr>
        <w:t xml:space="preserve">ενων χρόνων συγκέντρωνε έσοδα από τους φτωχούς, από τους φορολογούμενους, και τα μετέφερε σε ισχυρούς οικονομικά. </w:t>
      </w:r>
      <w:r>
        <w:rPr>
          <w:rFonts w:eastAsia="Times New Roman"/>
          <w:szCs w:val="24"/>
        </w:rPr>
        <w:t xml:space="preserve">Να προσθέσει, δε, κανείς ότι στα έσοδα υπήρχε και ένας υπερδανεισμός και ταυτόχρονα μια υπερκατανάλωση. Φτάσαμε, λοιπόν, στο σημείο σήμερα να </w:t>
      </w:r>
      <w:r>
        <w:rPr>
          <w:rFonts w:eastAsia="Times New Roman"/>
          <w:szCs w:val="24"/>
        </w:rPr>
        <w:t>έχουμε μια κοινωνία που είναι υπερχρεωμένη και με τάσεις υπερκατανάλωσης.</w:t>
      </w:r>
    </w:p>
    <w:p w14:paraId="1C8C42D8"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Β΄ Αντιπρόεδρος της Βουλής κ</w:t>
      </w:r>
      <w:r w:rsidRPr="00544E47">
        <w:rPr>
          <w:rFonts w:eastAsia="Times New Roman"/>
          <w:szCs w:val="24"/>
        </w:rPr>
        <w:t>.</w:t>
      </w:r>
      <w:r w:rsidRPr="00877FB5">
        <w:rPr>
          <w:rFonts w:eastAsia="Times New Roman"/>
          <w:b/>
          <w:szCs w:val="24"/>
        </w:rPr>
        <w:t xml:space="preserve"> ΓΕΩΡΓΙΟΣ ΒΑΡΕΜΕΝΟΣ</w:t>
      </w:r>
      <w:r>
        <w:rPr>
          <w:rFonts w:eastAsia="Times New Roman"/>
          <w:szCs w:val="24"/>
        </w:rPr>
        <w:t>)</w:t>
      </w:r>
    </w:p>
    <w:p w14:paraId="1C8C42D9"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Αυτή την αντιμετώπιση οφείλουμε σήμερα να έχουμε. Θα πρέπει, λοιπόν, η Κυβέρνηση </w:t>
      </w:r>
      <w:r>
        <w:rPr>
          <w:rFonts w:eastAsia="Times New Roman"/>
          <w:szCs w:val="24"/>
        </w:rPr>
        <w:t xml:space="preserve">του ΣΥΡΙΖΑ να βρει μια άλλη στρατηγική αντιμετώπιση όλου αυτού του προβλήματος. </w:t>
      </w:r>
    </w:p>
    <w:p w14:paraId="1C8C42DA"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Θέλω με βάση αυτό να πω δύο πράγματα για τους συντελεστές ΦΠΑ στα νησιά, με συνείδηση και με καρδιά. Ο ΦΠΑ στα νησιά είναι </w:t>
      </w:r>
      <w:r>
        <w:rPr>
          <w:rFonts w:eastAsia="Times New Roman"/>
          <w:szCs w:val="24"/>
        </w:rPr>
        <w:lastRenderedPageBreak/>
        <w:t>ένας θεσμός που διατρέχει όλη την οικονομική και κοι</w:t>
      </w:r>
      <w:r>
        <w:rPr>
          <w:rFonts w:eastAsia="Times New Roman"/>
          <w:szCs w:val="24"/>
        </w:rPr>
        <w:t xml:space="preserve">νωνική ζωή του τόπου. Δημιουργεί ανταγωνιστικότητα, δημιουργεί επενδυτικό κλίμα, δημιουργεί ενίσχυση της απασχόλησης, αύξηση των δημοσίων εσόδων και δεν το κάνει αυτό γιατί έτσι πρέπει να το κάνει, αλλά γιατί υπάρχει ένα οικονομικό, πολιτικό και κοινωνικό </w:t>
      </w:r>
      <w:r>
        <w:rPr>
          <w:rFonts w:eastAsia="Times New Roman"/>
          <w:szCs w:val="24"/>
        </w:rPr>
        <w:t xml:space="preserve">δυναμικό στα νησιά που μπορεί αυτά τα πράγματα να τα υλοποιήσει. Πρέπει να πούμε ότι όλοι αυτοί οι παράγοντες θα ανατραπούν από την κατάργηση των μειωμένων συντελεστών ΦΠΑ. Κάνω μια έκκληση, λοιπόν, στον Υπουργό -και είναι οι Υπουργοί των Οικονομικών εδώ- </w:t>
      </w:r>
      <w:r>
        <w:rPr>
          <w:rFonts w:eastAsia="Times New Roman"/>
          <w:szCs w:val="24"/>
        </w:rPr>
        <w:t>μια ύστατη, τελευταία έκκληση να αντιμετωπίσουμε αυτήν την κατάργηση που μας επιβάλλουν.</w:t>
      </w:r>
    </w:p>
    <w:p w14:paraId="1C8C42DB"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8C42DC"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Ωραία. Ολοκληρώστε. </w:t>
      </w:r>
    </w:p>
    <w:p w14:paraId="1C8C42DD"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ΔΗΜΗΤΡΙΟΣ ΓΑΚΗΣ:</w:t>
      </w:r>
      <w:r>
        <w:rPr>
          <w:rFonts w:eastAsia="Times New Roman"/>
          <w:szCs w:val="24"/>
        </w:rPr>
        <w:t xml:space="preserve"> Δεν μπορούν </w:t>
      </w:r>
      <w:r>
        <w:rPr>
          <w:rFonts w:eastAsia="Times New Roman"/>
          <w:szCs w:val="24"/>
        </w:rPr>
        <w:t>αυτά τα μέτρα να αντικατασταθούν από ισοδύναμα ανταποδοτικά μέτρα. Παραδείγματος χάριν, το φορολογικό ισοδύναμο είναι έτσι κι αλλιώς υποχρέωση της πολιτείας και δεν πρέπει να δοθεί έτσι έναντι.</w:t>
      </w:r>
    </w:p>
    <w:p w14:paraId="1C8C42DE"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Ευχαριστώ πολύ.</w:t>
      </w:r>
    </w:p>
    <w:p w14:paraId="1C8C42DF" w14:textId="77777777" w:rsidR="00AD7333" w:rsidRDefault="00CF083D">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 xml:space="preserve">ΣΥΡΙΖΑ </w:t>
      </w:r>
      <w:r>
        <w:rPr>
          <w:rFonts w:eastAsia="Times New Roman"/>
          <w:szCs w:val="24"/>
        </w:rPr>
        <w:t>και των ΑΝΕΛ)</w:t>
      </w:r>
    </w:p>
    <w:p w14:paraId="1C8C42E0"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1C8C42E1"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Παρακαλώ, κύριε Πρόεδρε, θα μπορούσα να έχω τον λόγο;</w:t>
      </w:r>
    </w:p>
    <w:p w14:paraId="1C8C42E2"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Ναι, κύριε Λοβέρδο.</w:t>
      </w:r>
    </w:p>
    <w:p w14:paraId="1C8C42E3"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Έγινε μια συζήτηση εδώ πριν έλθετε, κύριε Π</w:t>
      </w:r>
      <w:r>
        <w:rPr>
          <w:rFonts w:eastAsia="Times New Roman"/>
          <w:szCs w:val="24"/>
        </w:rPr>
        <w:t>ρόεδρε. Είχα ζητήσει τον λόγο, καθώς είχε πει κάτι ο κύριος Πρόεδρος της Βουλής. Μια διευκρίνιση θέλω να δώσω.</w:t>
      </w:r>
    </w:p>
    <w:p w14:paraId="1C8C42E4"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Έχουμε παρακολουθήσει μετά το 2015 όλους τους απολογισμούς και ισολογισμούς του ελληνικού κράτους για τα παρελθόντα έτη. Πράγματι, όπως και ο κύρ</w:t>
      </w:r>
      <w:r>
        <w:rPr>
          <w:rFonts w:eastAsia="Times New Roman"/>
          <w:szCs w:val="24"/>
        </w:rPr>
        <w:t>ιος Πρόεδρος ίσως θυμάται, μετά το 2015 -δεν θυμάμαι τώρα ποιο έτος κλείναμε- το Υπουργείο Οικονομικών είπε ότι διευκρινίστηκε ότι το 2014 δεν έκλεισε με ανάπτυξη 0,8%, αλλά έκλεισε με ανάπτυξη 0,3%.</w:t>
      </w:r>
    </w:p>
    <w:p w14:paraId="1C8C42E5"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Όμως, φέτος έγινε δεύτερη διόρθωση από το Υπουργείο Οικο</w:t>
      </w:r>
      <w:r>
        <w:rPr>
          <w:rFonts w:eastAsia="Times New Roman"/>
          <w:szCs w:val="24"/>
        </w:rPr>
        <w:t>νομικών -όχι από εμάς- ότι η ανάπτυξη του 2014 έκλεισε με 0,7%.</w:t>
      </w:r>
    </w:p>
    <w:p w14:paraId="1C8C42E6"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Αυτή είναι η πραγματικότητα, κύριε Πρόεδρε.</w:t>
      </w:r>
    </w:p>
    <w:p w14:paraId="1C8C42E7"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κ. Κώστας Δουζίνας από τον ΣΥΡΙΖΑ έχει τον λόγο.</w:t>
      </w:r>
    </w:p>
    <w:p w14:paraId="1C8C42E8"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Ακούσαμε, κύριε Πρόεδρε, τις προηγούμενες</w:t>
      </w:r>
      <w:r>
        <w:rPr>
          <w:rFonts w:eastAsia="Times New Roman"/>
          <w:szCs w:val="24"/>
        </w:rPr>
        <w:t xml:space="preserve"> τρεισήμισι ημέρες για αριθμούς, για στατιστικές, για προγράμματα. Εγώ θα ήθελα να σχολιάσω την ίδια τη συζήτηση, όπως θα έκανε ένας εθνογράφος ή ένας αναλυτής του λόγου.</w:t>
      </w:r>
    </w:p>
    <w:p w14:paraId="1C8C42E9"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Είχαμε, λοιπόν, τρία είδη αντιπολιτευτικής στρατηγικής: Πρώτα, ότι «η Κυβέρνηση είναι</w:t>
      </w:r>
      <w:r>
        <w:rPr>
          <w:rFonts w:eastAsia="Times New Roman"/>
          <w:szCs w:val="24"/>
        </w:rPr>
        <w:t xml:space="preserve"> πολύ αριστερή, σχεδόν σταλινική, μισεί τις επενδύσεις και την Ευρώπη, μας κάνει Βενεζουέλα». Δεύτερον, «ο ΣΥΡΙΖΑ έγινε νεοφιλελεύθερος, φτωχοποιεί τους πιο </w:t>
      </w:r>
      <w:r>
        <w:rPr>
          <w:rFonts w:eastAsia="Times New Roman"/>
          <w:szCs w:val="24"/>
        </w:rPr>
        <w:lastRenderedPageBreak/>
        <w:t xml:space="preserve">φτωχούς, καταργεί τις απεργίες, ακόμα και στελέχη της Νέας Δημοκρατίας θα ήθελαν να ήταν μέλη ενός </w:t>
      </w:r>
      <w:r>
        <w:rPr>
          <w:rFonts w:eastAsia="Times New Roman"/>
          <w:szCs w:val="24"/>
        </w:rPr>
        <w:t>τέτοιου κόμματος». Τέλος, ότι «ο ΣΥΡΙΖΑ δεν είναι ούτε αριστερός ούτε δεξιός, απλώς ένας ανήθικος εραστής της εξουσίας».</w:t>
      </w:r>
    </w:p>
    <w:p w14:paraId="1C8C42EA"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Αυτές οι αντιφατικές στρατηγικές μού θύμισαν μια μεσαιωνική </w:t>
      </w:r>
      <w:r w:rsidRPr="00C365C7">
        <w:rPr>
          <w:rFonts w:eastAsia="Times New Roman"/>
          <w:color w:val="000000" w:themeColor="text1"/>
          <w:szCs w:val="24"/>
        </w:rPr>
        <w:t>καζου</w:t>
      </w:r>
      <w:r w:rsidRPr="00C365C7">
        <w:rPr>
          <w:rFonts w:eastAsia="Times New Roman"/>
          <w:color w:val="000000" w:themeColor="text1"/>
          <w:szCs w:val="24"/>
        </w:rPr>
        <w:t>ι</w:t>
      </w:r>
      <w:r w:rsidRPr="00C365C7">
        <w:rPr>
          <w:rFonts w:eastAsia="Times New Roman"/>
          <w:color w:val="000000" w:themeColor="text1"/>
          <w:szCs w:val="24"/>
        </w:rPr>
        <w:t xml:space="preserve">στική </w:t>
      </w:r>
      <w:r>
        <w:rPr>
          <w:rFonts w:eastAsia="Times New Roman"/>
          <w:szCs w:val="24"/>
        </w:rPr>
        <w:t>ιστορία την οποία αναφέρει ο Φρό</w:t>
      </w:r>
      <w:r>
        <w:rPr>
          <w:rFonts w:eastAsia="Times New Roman"/>
          <w:szCs w:val="24"/>
        </w:rPr>
        <w:t>υ</w:t>
      </w:r>
      <w:r>
        <w:rPr>
          <w:rFonts w:eastAsia="Times New Roman"/>
          <w:szCs w:val="24"/>
        </w:rPr>
        <w:t>ντ στην «Ερμηνεία των ονείρων»</w:t>
      </w:r>
      <w:r>
        <w:rPr>
          <w:rFonts w:eastAsia="Times New Roman"/>
          <w:szCs w:val="24"/>
        </w:rPr>
        <w:t>. Κάποιος δανείστηκε μια χύτρα από τον γείτονα, αλλά την επέστρεψε σπασμένη. Όταν ο ιδιοκτήτης της χύτρας ζήτησε αποζημίωση, ο δανειστής χρησιμοποίησε τρία επιχειρήματα: Πρώτον, «γύρισα τη χύτρα χωρίς καμμιά ζημιά», δεύτερον, «η χύτρα ήταν ραγισμένη όταν τ</w:t>
      </w:r>
      <w:r>
        <w:rPr>
          <w:rFonts w:eastAsia="Times New Roman"/>
          <w:szCs w:val="24"/>
        </w:rPr>
        <w:t>η δανείστηκα» και τρίτον, «δεν δανείστηκα καμμία χύτρα».</w:t>
      </w:r>
    </w:p>
    <w:p w14:paraId="1C8C42EB"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Ο Φρό</w:t>
      </w:r>
      <w:r>
        <w:rPr>
          <w:rFonts w:eastAsia="Times New Roman"/>
          <w:szCs w:val="24"/>
        </w:rPr>
        <w:t>υ</w:t>
      </w:r>
      <w:r>
        <w:rPr>
          <w:rFonts w:eastAsia="Times New Roman"/>
          <w:szCs w:val="24"/>
        </w:rPr>
        <w:t>ντ χρησιμοποιεί αυτή την ιστορία για να δείξει πως τα όνειρα και το ασυνείδητο έχουν αντιφάσεις που συνδέονται. Αυτό και το αντίθετο βρίσκονται μαζί ταυτόχρονα.</w:t>
      </w:r>
    </w:p>
    <w:p w14:paraId="1C8C42EC"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Τα τρία, λοιπόν, αντιφατικά </w:t>
      </w:r>
      <w:r>
        <w:rPr>
          <w:rFonts w:eastAsia="Times New Roman"/>
          <w:szCs w:val="24"/>
        </w:rPr>
        <w:t>επιχειρήματα της Αντιπολίτευσης επιδιώκουν να δημιουργήσουν μια ψεύτικη αλήθεια. Ας τα δούμε ένα-ένα.</w:t>
      </w:r>
    </w:p>
    <w:p w14:paraId="1C8C42ED"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Πρώτον, το τέλος των μνημονίων τον επόμενο Αύγουστο ολοκληρώνει πολιτικές που αποτελούν την καρδιά του ιδεολογικού προγράμματος της Αντιπολίτευσης, αλλά σ</w:t>
      </w:r>
      <w:r>
        <w:rPr>
          <w:rFonts w:eastAsia="Times New Roman"/>
          <w:szCs w:val="24"/>
        </w:rPr>
        <w:t xml:space="preserve">τις οποίες οι κυβερνήσεις της απέτυχαν. «Το μνημόνιο είναι ευλογία» μας έλεγαν. «Αν δεν το είχαμε, θα έπρεπε να το εφεύρουμε». Αυτά και χειρότερα ακούσαμε και στο Συνέδριο της Νέας Δημοκρατίας το σαββατοκύριακο. </w:t>
      </w:r>
    </w:p>
    <w:p w14:paraId="1C8C42EE"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Όμως, η ελληνική κοινωνία έχει απορρίψει τη</w:t>
      </w:r>
      <w:r>
        <w:rPr>
          <w:rFonts w:eastAsia="Times New Roman"/>
          <w:szCs w:val="24"/>
        </w:rPr>
        <w:t>ν παραπέρα συρρίκνωση του κοινωνικού κράτους. Όσοι ζήσαμε στη Βρετανία επί της Θάτσερ θυμόμαστε ότι όταν επέτρεψε να πληρώνουμε τις εισφορές μας σε ιδιωτικές ασφαλίσεις και όχι στα κρατικά ταμεία, ξεκίνησαν την κατάρρευση του συστήματος υγείας και τα δίδακ</w:t>
      </w:r>
      <w:r>
        <w:rPr>
          <w:rFonts w:eastAsia="Times New Roman"/>
          <w:szCs w:val="24"/>
        </w:rPr>
        <w:t xml:space="preserve">τρα των δημοσίων πανεπιστήμιων πήγαν στις 9.000 τον χρόνο. </w:t>
      </w:r>
    </w:p>
    <w:p w14:paraId="1C8C42EF" w14:textId="77777777" w:rsidR="00AD7333" w:rsidRDefault="00CF083D">
      <w:pPr>
        <w:spacing w:after="0" w:line="600" w:lineRule="auto"/>
        <w:ind w:firstLine="720"/>
        <w:jc w:val="both"/>
        <w:rPr>
          <w:rFonts w:eastAsia="Times New Roman"/>
          <w:szCs w:val="24"/>
        </w:rPr>
      </w:pPr>
      <w:r>
        <w:rPr>
          <w:rFonts w:eastAsia="Times New Roman"/>
          <w:szCs w:val="24"/>
        </w:rPr>
        <w:t>Αντίθετα, εμείς αυξήσαμε τις κοινωνικές δαπάνες για την προστασία των πιο ευάλωτων στρωμάτων κατά 1 δισεκατομμύριο. Δώσαμε μέρισμα δύο φορές τα Χριστούγεννα, αυξήσαμε τον προϋπολογισμό της έρευνας</w:t>
      </w:r>
      <w:r>
        <w:rPr>
          <w:rFonts w:eastAsia="Times New Roman"/>
          <w:szCs w:val="24"/>
        </w:rPr>
        <w:t xml:space="preserve">, κάτι που ενδιαφέρει εμένα, από 0,67% το 2011 σε σχεδόν 1% του ΑΕΠ σήμερα. Φτιάξαμε χίλιες οκτακόσιες υποτροφίες για διδακτορικά και μεταδιδακτορικά και υπάρχουν αυτή τη στιγμή ακόμα δυόμισι χιλιάδες νέων επιστημόνων, οι οποίοι θα </w:t>
      </w:r>
      <w:r>
        <w:rPr>
          <w:rFonts w:eastAsia="Times New Roman"/>
          <w:szCs w:val="24"/>
        </w:rPr>
        <w:lastRenderedPageBreak/>
        <w:t xml:space="preserve">χρηματοδοτηθούν από τον </w:t>
      </w:r>
      <w:r>
        <w:rPr>
          <w:rFonts w:eastAsia="Times New Roman"/>
          <w:szCs w:val="24"/>
        </w:rPr>
        <w:t xml:space="preserve">δημόσιο προϋπολογισμό. Αυτή είναι η αριστερή προοπτική, μέσα σε δύσκολες συνθήκες. </w:t>
      </w:r>
    </w:p>
    <w:p w14:paraId="1C8C42F0" w14:textId="77777777" w:rsidR="00AD7333" w:rsidRDefault="00CF083D">
      <w:pPr>
        <w:spacing w:after="0" w:line="600" w:lineRule="auto"/>
        <w:ind w:firstLine="720"/>
        <w:jc w:val="both"/>
        <w:rPr>
          <w:rFonts w:eastAsia="Times New Roman"/>
          <w:szCs w:val="24"/>
        </w:rPr>
      </w:pPr>
      <w:r>
        <w:rPr>
          <w:rFonts w:eastAsia="Times New Roman"/>
          <w:szCs w:val="24"/>
        </w:rPr>
        <w:t xml:space="preserve">Δεύτερον, όπως είπε και ο Μάρσαλ Μακ Λούαν, «έχω απαράβατες αρχές και αξίες. Εάν δεν σας αρέσουν, έχω και άλλες». Έτσι, καθώς ο νεοφιλευθερισμός δεν πείθει, έκανε </w:t>
      </w:r>
      <w:r>
        <w:rPr>
          <w:rFonts w:eastAsia="Times New Roman"/>
          <w:szCs w:val="24"/>
        </w:rPr>
        <w:t xml:space="preserve">γάμο </w:t>
      </w:r>
      <w:r>
        <w:rPr>
          <w:rFonts w:eastAsia="Times New Roman"/>
          <w:szCs w:val="24"/>
        </w:rPr>
        <w:t>με τ</w:t>
      </w:r>
      <w:r>
        <w:rPr>
          <w:rFonts w:eastAsia="Times New Roman"/>
          <w:szCs w:val="24"/>
        </w:rPr>
        <w:t xml:space="preserve">ην ακροδεξιά, τον εθνικιστικό νεοσυντηρητισμό και από την άλλη με τους «Μένουμε Ευρώπη». </w:t>
      </w:r>
    </w:p>
    <w:p w14:paraId="1C8C42F1" w14:textId="77777777" w:rsidR="00AD7333" w:rsidRDefault="00CF083D">
      <w:pPr>
        <w:spacing w:after="0" w:line="600" w:lineRule="auto"/>
        <w:ind w:firstLine="720"/>
        <w:jc w:val="both"/>
        <w:rPr>
          <w:rFonts w:eastAsia="Times New Roman"/>
          <w:szCs w:val="24"/>
        </w:rPr>
      </w:pPr>
      <w:r>
        <w:rPr>
          <w:rFonts w:eastAsia="Times New Roman"/>
          <w:szCs w:val="24"/>
        </w:rPr>
        <w:t xml:space="preserve">Στην πρόσφατη συζήτηση για το μέλλον της Ευρώπης ακούσαμε από τους συναδέλφους της Νέας Δημοκρατίας: «περισσότερη Ευρώπη, περισσότερη Ευρώπη». Κατ’ αρχάς, δεν υπήρχε </w:t>
      </w:r>
      <w:r>
        <w:rPr>
          <w:rFonts w:eastAsia="Times New Roman"/>
          <w:szCs w:val="24"/>
        </w:rPr>
        <w:t>κανένα σχέδιο, δεν υπήρχε γνώση και η Ευρώπη έχει γίνει κάτι σαν το α</w:t>
      </w:r>
      <w:r>
        <w:rPr>
          <w:rFonts w:eastAsia="Times New Roman"/>
          <w:szCs w:val="24"/>
        </w:rPr>
        <w:lastRenderedPageBreak/>
        <w:t xml:space="preserve">λάτι: όσο περισσότερο βάζουμε στο φαγητό τόσο πιο νόστιμο γίνεται. Όμως, βέβαια, είναι δυνατόν -και συχνά γίνεται- να καταστρέφει την υγεία. </w:t>
      </w:r>
    </w:p>
    <w:p w14:paraId="1C8C42F2" w14:textId="77777777" w:rsidR="00AD7333" w:rsidRDefault="00CF083D">
      <w:pPr>
        <w:spacing w:after="0" w:line="600" w:lineRule="auto"/>
        <w:ind w:firstLine="720"/>
        <w:jc w:val="both"/>
        <w:rPr>
          <w:rFonts w:eastAsia="Times New Roman"/>
          <w:szCs w:val="24"/>
        </w:rPr>
      </w:pPr>
      <w:r>
        <w:rPr>
          <w:rFonts w:eastAsia="Times New Roman"/>
          <w:szCs w:val="24"/>
        </w:rPr>
        <w:t>Εμείς κατανοήσαμε τη σημασία της ευρωπαϊκής κ</w:t>
      </w:r>
      <w:r>
        <w:rPr>
          <w:rFonts w:eastAsia="Times New Roman"/>
          <w:szCs w:val="24"/>
        </w:rPr>
        <w:t>ρίσης από την αρχή. Είμαστε η πρώτη παράταξη η οποία, πριν να γίνουμε Κυβέρνηση, έλεγε ότι αυτό το ευρωπαϊκό μοντέλο δεν λειτουργεί, ότι πρέπει να φτιάξουμε ένα νέο μοντέλο, να επανασυστήσουμε την Ευρώπη, να βάλουμε τον κοινωνικό πυλώνα, την ανάπτυξη και τ</w:t>
      </w:r>
      <w:r>
        <w:rPr>
          <w:rFonts w:eastAsia="Times New Roman"/>
          <w:szCs w:val="24"/>
        </w:rPr>
        <w:t xml:space="preserve">η </w:t>
      </w:r>
      <w:r>
        <w:rPr>
          <w:rFonts w:eastAsia="Times New Roman"/>
          <w:szCs w:val="24"/>
        </w:rPr>
        <w:t>δ</w:t>
      </w:r>
      <w:r>
        <w:rPr>
          <w:rFonts w:eastAsia="Times New Roman"/>
          <w:szCs w:val="24"/>
        </w:rPr>
        <w:t xml:space="preserve">ημοκρατία στο κέντρο. Κάναμε συνέδρια και μελέτες, </w:t>
      </w:r>
      <w:r>
        <w:rPr>
          <w:rFonts w:eastAsia="Times New Roman"/>
          <w:szCs w:val="24"/>
        </w:rPr>
        <w:t xml:space="preserve">έχουμε </w:t>
      </w:r>
      <w:r>
        <w:rPr>
          <w:rFonts w:eastAsia="Times New Roman"/>
          <w:szCs w:val="24"/>
        </w:rPr>
        <w:t>τεχνογνωσία και γνώση. Αυτό που δεν έχει η Αντιπολίτευση και απλώς μας λέει «Μένουμε Ευρώπη».</w:t>
      </w:r>
    </w:p>
    <w:p w14:paraId="1C8C42F3" w14:textId="77777777" w:rsidR="00AD7333" w:rsidRDefault="00CF083D">
      <w:pPr>
        <w:spacing w:after="0" w:line="600" w:lineRule="auto"/>
        <w:ind w:firstLine="720"/>
        <w:jc w:val="both"/>
        <w:rPr>
          <w:rFonts w:eastAsia="Times New Roman"/>
          <w:szCs w:val="24"/>
        </w:rPr>
      </w:pPr>
      <w:r>
        <w:rPr>
          <w:rFonts w:eastAsia="Times New Roman"/>
          <w:szCs w:val="24"/>
        </w:rPr>
        <w:lastRenderedPageBreak/>
        <w:t>Με αυτή την έννοια, για να επιβιώσει η Ευρώπη, πρέπει ακριβώς να κάνει –και ήδη και η σοσιαλδημοκρατί</w:t>
      </w:r>
      <w:r>
        <w:rPr>
          <w:rFonts w:eastAsia="Times New Roman"/>
          <w:szCs w:val="24"/>
        </w:rPr>
        <w:t>α φαίνεται να το παραδέχεται- αυτά που λέγαμε εμείς από καιρό</w:t>
      </w:r>
      <w:r>
        <w:rPr>
          <w:rFonts w:eastAsia="Times New Roman"/>
          <w:szCs w:val="24"/>
        </w:rPr>
        <w:t xml:space="preserve"> να επαναθεμελιωθεί</w:t>
      </w:r>
      <w:r>
        <w:rPr>
          <w:rFonts w:eastAsia="Times New Roman"/>
          <w:szCs w:val="24"/>
        </w:rPr>
        <w:t xml:space="preserve">. Είμαστε, λοιπόν, οι μόνοι πραγματικοί Ευρωπαίοι. </w:t>
      </w:r>
    </w:p>
    <w:p w14:paraId="1C8C42F4" w14:textId="77777777" w:rsidR="00AD7333" w:rsidRDefault="00CF083D">
      <w:pPr>
        <w:spacing w:after="0" w:line="600" w:lineRule="auto"/>
        <w:ind w:firstLine="720"/>
        <w:jc w:val="both"/>
        <w:rPr>
          <w:rFonts w:eastAsia="Times New Roman"/>
          <w:szCs w:val="24"/>
        </w:rPr>
      </w:pPr>
      <w:r>
        <w:rPr>
          <w:rFonts w:eastAsia="Times New Roman"/>
          <w:szCs w:val="24"/>
        </w:rPr>
        <w:t>Τρίτον, η έλλειψη στρατηγικής οδηγεί στη μαύρη προπαγάνδα, τη δαιμονοποίηση και τον πολιτικό πανικό, τη διάχυση ψεύτικων πλη</w:t>
      </w:r>
      <w:r>
        <w:rPr>
          <w:rFonts w:eastAsia="Times New Roman"/>
          <w:szCs w:val="24"/>
        </w:rPr>
        <w:t xml:space="preserve">ροφοριών και φημών για κινδύνους και αποτυχίες, για να δημιουργηθεί κοινωνικός τρόμος και δέος. </w:t>
      </w:r>
    </w:p>
    <w:p w14:paraId="1C8C42F5" w14:textId="77777777" w:rsidR="00AD7333" w:rsidRDefault="00CF083D">
      <w:pPr>
        <w:spacing w:after="0" w:line="600" w:lineRule="auto"/>
        <w:ind w:firstLine="720"/>
        <w:jc w:val="both"/>
        <w:rPr>
          <w:rFonts w:eastAsia="Times New Roman"/>
          <w:szCs w:val="24"/>
        </w:rPr>
      </w:pPr>
      <w:r>
        <w:rPr>
          <w:rFonts w:eastAsia="Times New Roman"/>
          <w:szCs w:val="24"/>
        </w:rPr>
        <w:t>Ο πανικός εστιάζεται σε κάτι διαφορετικό κάθε δύο-τρεις ημέρες: Πλημμύρες, δικαστές, Εξάρχεια, πωλήσεις βλημάτων, Ερντογάν, «δολοφονία» χαρακτήρων, του Αλέξη Τ</w:t>
      </w:r>
      <w:r>
        <w:rPr>
          <w:rFonts w:eastAsia="Times New Roman"/>
          <w:szCs w:val="24"/>
        </w:rPr>
        <w:t xml:space="preserve">σίπρα, του Καμμένου, του Κοντονή, του Κοτζιά ή του Τόσκα. </w:t>
      </w:r>
    </w:p>
    <w:p w14:paraId="1C8C42F6" w14:textId="77777777" w:rsidR="00AD7333" w:rsidRDefault="00CF083D">
      <w:pPr>
        <w:spacing w:after="0" w:line="600" w:lineRule="auto"/>
        <w:ind w:firstLine="720"/>
        <w:jc w:val="both"/>
        <w:rPr>
          <w:rFonts w:eastAsia="Times New Roman"/>
          <w:szCs w:val="24"/>
        </w:rPr>
      </w:pPr>
      <w:r>
        <w:rPr>
          <w:rFonts w:eastAsia="Times New Roman"/>
          <w:szCs w:val="24"/>
        </w:rPr>
        <w:lastRenderedPageBreak/>
        <w:t>Η ψυχαναλυτική θεωρία μπορεί να μας βοηθήσει να εξηγήσουμε αυτή τη λογική της χύτρας και του πανικού. Όταν κάποιος υπέφερε ένα βαρύ ψυχικό τραύμα, εν προκειμένω την απώλεια της κληρονομικώ δικαίω ε</w:t>
      </w:r>
      <w:r>
        <w:rPr>
          <w:rFonts w:eastAsia="Times New Roman"/>
          <w:szCs w:val="24"/>
        </w:rPr>
        <w:t xml:space="preserve">ξουσίας, το αντιμετωπίζει με δύο μηχανισμούς άμυνας: τη μεταφορά και την απάρνηση. </w:t>
      </w:r>
    </w:p>
    <w:p w14:paraId="1C8C42F7" w14:textId="77777777" w:rsidR="00AD7333" w:rsidRDefault="00CF083D">
      <w:pPr>
        <w:spacing w:after="0" w:line="600" w:lineRule="auto"/>
        <w:ind w:firstLine="720"/>
        <w:jc w:val="both"/>
        <w:rPr>
          <w:rFonts w:eastAsia="Times New Roman"/>
          <w:szCs w:val="24"/>
        </w:rPr>
      </w:pPr>
      <w:r>
        <w:rPr>
          <w:rFonts w:eastAsia="Times New Roman"/>
          <w:szCs w:val="24"/>
        </w:rPr>
        <w:t xml:space="preserve">Σύμφωνα με τον μηχανισμό της μεταφοράς, «οι δικές μας αποτυχίες και καταστροφές είναι δουλειά άλλων. Χάσαμε την εξουσία, γιατί λέγατε ψέματα. Εμείς δεν είμαστε υπεύθυνοι, </w:t>
      </w:r>
      <w:r>
        <w:rPr>
          <w:rFonts w:eastAsia="Times New Roman"/>
          <w:szCs w:val="24"/>
        </w:rPr>
        <w:t>αλλά θύματα».</w:t>
      </w:r>
    </w:p>
    <w:p w14:paraId="1C8C42F8" w14:textId="77777777" w:rsidR="00AD7333" w:rsidRDefault="00CF083D">
      <w:pPr>
        <w:spacing w:after="0" w:line="600" w:lineRule="auto"/>
        <w:ind w:firstLine="720"/>
        <w:jc w:val="both"/>
        <w:rPr>
          <w:rFonts w:eastAsia="Times New Roman"/>
          <w:szCs w:val="24"/>
        </w:rPr>
      </w:pPr>
      <w:r>
        <w:rPr>
          <w:rFonts w:eastAsia="Times New Roman"/>
          <w:szCs w:val="24"/>
        </w:rPr>
        <w:t>Μετά έρχεται η άρνηση: «Είναι όλα ένα κακό όνειρο. Σύντομα η χώρα θα ξυπνήσει από τον εφιάλτη. Η αποπομπή και η ταπείνωση του ΣΥΡΙΖΑ θα ξαναφέρει την Ελλάδα σε εθνική αρμονία»!</w:t>
      </w:r>
    </w:p>
    <w:p w14:paraId="1C8C42F9" w14:textId="77777777" w:rsidR="00AD7333" w:rsidRDefault="00CF083D">
      <w:pPr>
        <w:spacing w:after="0" w:line="600" w:lineRule="auto"/>
        <w:ind w:firstLine="720"/>
        <w:jc w:val="both"/>
        <w:rPr>
          <w:rFonts w:eastAsia="Times New Roman"/>
          <w:szCs w:val="24"/>
        </w:rPr>
      </w:pPr>
      <w:r>
        <w:rPr>
          <w:rFonts w:eastAsia="Times New Roman"/>
          <w:szCs w:val="24"/>
        </w:rPr>
        <w:lastRenderedPageBreak/>
        <w:t>Η Δεξιά πάντα διαλαλούσε ότι υπάρχει εθνικό συμφέρον πέρα από τις</w:t>
      </w:r>
      <w:r>
        <w:rPr>
          <w:rFonts w:eastAsia="Times New Roman"/>
          <w:szCs w:val="24"/>
        </w:rPr>
        <w:t xml:space="preserve"> ιδεολογικές διαφορές, αλλά ο ΣΥΡΙΖΑ δεν χωράει σε αυτή την πανεθνική σύμπνοια. Η διαρροή εμπιστευτικών εγγράφων, η αήθης επίθεση στον Πρόεδρο της Δημοκρατίας και στην Κυβέρνηση για την επίσκεψη Ερντογάν, που όλοι οι αναλυτές -και εδώ και έξω- τη θεώρησαν </w:t>
      </w:r>
      <w:r>
        <w:rPr>
          <w:rFonts w:eastAsia="Times New Roman"/>
          <w:szCs w:val="24"/>
        </w:rPr>
        <w:t>μία μεγάλη επιτυχία της ελληνικής πολιτικής.</w:t>
      </w:r>
    </w:p>
    <w:p w14:paraId="1C8C42FA" w14:textId="77777777" w:rsidR="00AD7333" w:rsidRDefault="00CF083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8C42FB" w14:textId="77777777" w:rsidR="00AD7333" w:rsidRDefault="00CF083D">
      <w:pPr>
        <w:spacing w:after="0" w:line="600" w:lineRule="auto"/>
        <w:ind w:firstLine="720"/>
        <w:jc w:val="both"/>
        <w:rPr>
          <w:rFonts w:eastAsia="Times New Roman"/>
          <w:szCs w:val="24"/>
        </w:rPr>
      </w:pPr>
      <w:r>
        <w:rPr>
          <w:rFonts w:eastAsia="Times New Roman"/>
          <w:szCs w:val="24"/>
        </w:rPr>
        <w:t xml:space="preserve">Θα χρειαστώ ένα λεπτό ακόμα, κύριε Πρόεδρε. </w:t>
      </w:r>
    </w:p>
    <w:p w14:paraId="1C8C42FC" w14:textId="77777777" w:rsidR="00AD7333" w:rsidRDefault="00CF083D">
      <w:pPr>
        <w:spacing w:after="0" w:line="600" w:lineRule="auto"/>
        <w:ind w:firstLine="720"/>
        <w:jc w:val="both"/>
        <w:rPr>
          <w:rFonts w:eastAsia="Times New Roman"/>
          <w:szCs w:val="24"/>
        </w:rPr>
      </w:pPr>
      <w:r>
        <w:rPr>
          <w:rFonts w:eastAsia="Times New Roman"/>
          <w:szCs w:val="24"/>
        </w:rPr>
        <w:t xml:space="preserve">Όλα αυτά πλήγωσαν καίρια την εξωτερική πολιτική και βρισκόμαστε αυτή τη στιγμή σε </w:t>
      </w:r>
      <w:r>
        <w:rPr>
          <w:rFonts w:eastAsia="Times New Roman"/>
          <w:szCs w:val="24"/>
        </w:rPr>
        <w:t xml:space="preserve">ένα πρόβλημα, ότι δεν υπάρχει συμφωνία γι’ αυτά τα μεγάλα θέματα. </w:t>
      </w:r>
    </w:p>
    <w:p w14:paraId="1C8C42FD" w14:textId="77777777" w:rsidR="00AD7333" w:rsidRDefault="00CF083D">
      <w:pPr>
        <w:spacing w:after="0" w:line="600" w:lineRule="auto"/>
        <w:ind w:firstLine="720"/>
        <w:jc w:val="both"/>
        <w:rPr>
          <w:rFonts w:eastAsia="Times New Roman"/>
          <w:szCs w:val="24"/>
        </w:rPr>
      </w:pPr>
      <w:r>
        <w:rPr>
          <w:rFonts w:eastAsia="Times New Roman"/>
          <w:szCs w:val="24"/>
        </w:rPr>
        <w:lastRenderedPageBreak/>
        <w:t>Έτσι καταλήγουμε στα ηθικά επιχειρήματα, όπως πάντα. Από την πρώτη ημέρα σε αυτή τη Βουλή, διαπίστωσα την περιφρόνηση της Αντιπολίτευσης στους</w:t>
      </w:r>
      <w:r>
        <w:rPr>
          <w:color w:val="000000" w:themeColor="text1"/>
        </w:rPr>
        <w:t xml:space="preserve"> </w:t>
      </w:r>
      <w:r>
        <w:rPr>
          <w:color w:val="000000" w:themeColor="text1"/>
          <w:lang w:val="en-US"/>
        </w:rPr>
        <w:t>sans</w:t>
      </w:r>
      <w:r w:rsidRPr="00544E47">
        <w:rPr>
          <w:color w:val="000000" w:themeColor="text1"/>
        </w:rPr>
        <w:t>-</w:t>
      </w:r>
      <w:r>
        <w:rPr>
          <w:color w:val="000000" w:themeColor="text1"/>
          <w:lang w:val="en-US"/>
        </w:rPr>
        <w:t>culottes</w:t>
      </w:r>
      <w:r w:rsidRPr="00D340AD">
        <w:rPr>
          <w:color w:val="000000" w:themeColor="text1"/>
        </w:rPr>
        <w:t xml:space="preserve">, </w:t>
      </w:r>
      <w:r>
        <w:rPr>
          <w:rFonts w:eastAsia="Times New Roman"/>
          <w:szCs w:val="24"/>
        </w:rPr>
        <w:t>στους «ξεβράκωτους», που εισέβα</w:t>
      </w:r>
      <w:r>
        <w:rPr>
          <w:rFonts w:eastAsia="Times New Roman"/>
          <w:szCs w:val="24"/>
        </w:rPr>
        <w:t>λαν στον «ναό», το γήπεδο και την έδρα τους. Η εξουσία πρέπει να γυρίσει εκεί που ανήκει, σε όσους έχουν γεννηθεί με ασημένια κουτάλια στο στόμα, στις δυναστείες που περνούν τις έδρες και τα υπουργεία από πατέρα σε γιο και σε κόρη, στους παραδεισένιους και</w:t>
      </w:r>
      <w:r>
        <w:rPr>
          <w:rFonts w:eastAsia="Times New Roman"/>
          <w:szCs w:val="24"/>
        </w:rPr>
        <w:t xml:space="preserve"> στον ράφτη του Παναμά. </w:t>
      </w:r>
    </w:p>
    <w:p w14:paraId="1C8C42FE" w14:textId="77777777" w:rsidR="00AD7333" w:rsidRDefault="00CF083D">
      <w:pPr>
        <w:spacing w:after="0" w:line="600" w:lineRule="auto"/>
        <w:ind w:firstLine="720"/>
        <w:jc w:val="both"/>
        <w:rPr>
          <w:rFonts w:eastAsia="Times New Roman"/>
          <w:szCs w:val="24"/>
        </w:rPr>
      </w:pPr>
      <w:r>
        <w:rPr>
          <w:rFonts w:eastAsia="Times New Roman"/>
          <w:szCs w:val="24"/>
        </w:rPr>
        <w:t xml:space="preserve">Από αυτή την πλευρά, από εδώ, δεν ξέρω κανέναν που εντάχθηκε στην Αριστερά, είτε επειδή περίμενε τη Βασιλεία των Ουρανών επί </w:t>
      </w:r>
      <w:r>
        <w:rPr>
          <w:rFonts w:eastAsia="Times New Roman"/>
          <w:szCs w:val="24"/>
        </w:rPr>
        <w:t>γ</w:t>
      </w:r>
      <w:r>
        <w:rPr>
          <w:rFonts w:eastAsia="Times New Roman"/>
          <w:szCs w:val="24"/>
        </w:rPr>
        <w:t>ης ή κάποια δουλειά σε ένα υπουργείο. Εμείς, εάν χάσουμε τις επόμενες εκλογές και όσοι δεν είμαστε Βουλευ</w:t>
      </w:r>
      <w:r>
        <w:rPr>
          <w:rFonts w:eastAsia="Times New Roman"/>
          <w:szCs w:val="24"/>
        </w:rPr>
        <w:t xml:space="preserve">τές, θα </w:t>
      </w:r>
      <w:r>
        <w:rPr>
          <w:rFonts w:eastAsia="Times New Roman"/>
          <w:szCs w:val="24"/>
        </w:rPr>
        <w:lastRenderedPageBreak/>
        <w:t>ξαναγυρίσουμε στις δουλειές που κάναμε όλη μας τη ζωή: δάσκαλοι, δικηγόροι, υπάλληλοι, αγρότες. Αυτό είναι το ηθικό μας πλεονέκτημα και δεν πρόκειται να το χάσουμε ποτέ!</w:t>
      </w:r>
    </w:p>
    <w:p w14:paraId="1C8C42FF" w14:textId="77777777" w:rsidR="00AD7333" w:rsidRDefault="00CF083D">
      <w:pPr>
        <w:spacing w:after="0" w:line="600" w:lineRule="auto"/>
        <w:ind w:firstLine="720"/>
        <w:jc w:val="both"/>
        <w:rPr>
          <w:rFonts w:eastAsia="Times New Roman"/>
          <w:szCs w:val="24"/>
        </w:rPr>
      </w:pPr>
      <w:r>
        <w:rPr>
          <w:rFonts w:eastAsia="Times New Roman"/>
          <w:szCs w:val="24"/>
        </w:rPr>
        <w:t>Όμως και για την Αριστερά –και τελειώνω με αυτό- το τέλος της μνημονιακής πολι</w:t>
      </w:r>
      <w:r>
        <w:rPr>
          <w:rFonts w:eastAsia="Times New Roman"/>
          <w:szCs w:val="24"/>
        </w:rPr>
        <w:t xml:space="preserve">τικής σημαίνει τη μερική αποδοχή και εφαρμογή πολιτικών, με τις οποίες είμαστε και παραμένουμε αντίθετοι. Και αυτή είναι η δική μας αντίφαση. </w:t>
      </w:r>
    </w:p>
    <w:p w14:paraId="1C8C4300"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επόμενοι δώδεκα μήνες θα είναι οι πιο κρίσιμοι. Πρέπει να περάσουμε σταδιακά από το παράλληλο πρόγραμμα που αν</w:t>
      </w:r>
      <w:r>
        <w:rPr>
          <w:rFonts w:eastAsia="Times New Roman" w:cs="Times New Roman"/>
          <w:szCs w:val="24"/>
        </w:rPr>
        <w:t xml:space="preserve">τιμετωπίζει την ανθρωπιστική κρίση σε ένα πρόγραμμα κοινωνικού μετασχηματισμού συνεχούς μεταφοράς πόρων από το κεφάλαιο στην εργασία και ισχύος από το κράτος στους πολίτες. Έτσι, κάνουμε </w:t>
      </w:r>
      <w:r>
        <w:rPr>
          <w:rFonts w:eastAsia="Times New Roman" w:cs="Times New Roman"/>
          <w:szCs w:val="24"/>
        </w:rPr>
        <w:lastRenderedPageBreak/>
        <w:t xml:space="preserve">την ισότητα και τη </w:t>
      </w:r>
      <w:r>
        <w:rPr>
          <w:rFonts w:eastAsia="Times New Roman" w:cs="Times New Roman"/>
          <w:szCs w:val="24"/>
        </w:rPr>
        <w:t>δ</w:t>
      </w:r>
      <w:r>
        <w:rPr>
          <w:rFonts w:eastAsia="Times New Roman" w:cs="Times New Roman"/>
          <w:szCs w:val="24"/>
        </w:rPr>
        <w:t>ημοκρατία ορίζοντα της πολιτικής μας και αλλάζουμ</w:t>
      </w:r>
      <w:r>
        <w:rPr>
          <w:rFonts w:eastAsia="Times New Roman" w:cs="Times New Roman"/>
          <w:szCs w:val="24"/>
        </w:rPr>
        <w:t xml:space="preserve">ε τον ταξικό συσχετισμό δυνάμεων. </w:t>
      </w:r>
    </w:p>
    <w:p w14:paraId="1C8C4301"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Φρό</w:t>
      </w:r>
      <w:r>
        <w:rPr>
          <w:rFonts w:eastAsia="Times New Roman" w:cs="Times New Roman"/>
          <w:szCs w:val="24"/>
        </w:rPr>
        <w:t>υ</w:t>
      </w:r>
      <w:r>
        <w:rPr>
          <w:rFonts w:eastAsia="Times New Roman" w:cs="Times New Roman"/>
          <w:szCs w:val="24"/>
        </w:rPr>
        <w:t>ντ χρησιμοποίησε το παράδειγμα της χύτρας για να ερμηνεύσει ένα ντροπιαστικό όνειρο κάποιου που έβλεπε τον εαυτό του να είναι γυμνός δημόσια. Η λογική της «χύτρας» της Νέας Δημοκρατίας δείχνει –νομίζω και φοβάμαι- ό</w:t>
      </w:r>
      <w:r>
        <w:rPr>
          <w:rFonts w:eastAsia="Times New Roman" w:cs="Times New Roman"/>
          <w:szCs w:val="24"/>
        </w:rPr>
        <w:t xml:space="preserve">τι ο βασιλιάς είναι γυμνός. </w:t>
      </w:r>
    </w:p>
    <w:p w14:paraId="1C8C4302"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8C4303" w14:textId="77777777" w:rsidR="00AD7333" w:rsidRDefault="00CF083D">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C8C4304"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Κωστής Χατζηδάκης από τη</w:t>
      </w:r>
      <w:r w:rsidRPr="00AA48FA">
        <w:rPr>
          <w:rFonts w:eastAsia="Times New Roman" w:cs="Times New Roman"/>
          <w:szCs w:val="24"/>
        </w:rPr>
        <w:t xml:space="preserve"> </w:t>
      </w:r>
      <w:r>
        <w:rPr>
          <w:rFonts w:eastAsia="Times New Roman" w:cs="Times New Roman"/>
          <w:szCs w:val="24"/>
        </w:rPr>
        <w:t xml:space="preserve">Νέα Δημοκρατία έχει τον λόγο. </w:t>
      </w:r>
    </w:p>
    <w:p w14:paraId="1C8C4305"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ΧΑΤΖΗΔΑΚΗΣ: </w:t>
      </w:r>
      <w:r>
        <w:rPr>
          <w:rFonts w:eastAsia="Times New Roman" w:cs="Times New Roman"/>
          <w:szCs w:val="24"/>
        </w:rPr>
        <w:t xml:space="preserve">Κύριε Πρόεδρε, κυρίες και κύριοι συνάδελφοι, βλέπω ότι στην πτέρυγα του ΣΥΡΙΖΑ επικρατούν όλες αυτές τις μέρες -και τώρα- πανηγυρισμοί, ένα κλίμα ικανοποίησης και χαράς. Δεν θέλω να το χαλάσω -μέρες γιορτών που είναι- ούτε θα προβώ σε χαρακτηρισμούς. </w:t>
      </w:r>
    </w:p>
    <w:p w14:paraId="1C8C4306"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όμως, να αναφερθώ σε μερικά στοιχεία, ώστε να με διαψεύσετε στη συνέχεια, αν νομίζετε ότι κάτι από αυτά που θα πω είναι ανακριβές. </w:t>
      </w:r>
    </w:p>
    <w:p w14:paraId="1C8C4307"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μας λέτε όλες αυτές τις μέρες; Τρία πράγματα χονδρικά: Μας λέτε ότι βοηθάτε τους φτωχούς –έχετε μεγάλη καρδιά- ότι η χώ</w:t>
      </w:r>
      <w:r>
        <w:rPr>
          <w:rFonts w:eastAsia="Times New Roman" w:cs="Times New Roman"/>
          <w:szCs w:val="24"/>
        </w:rPr>
        <w:t xml:space="preserve">ρα με εσάς από το 2014 και πέρα πήγε μπροστά και ότι από του χρόνου θα αποχαιρετήσουμε και τα μνημόνια. Φαντάζομαι ότι σε αυτά συμφωνούμε, σωστά τα αποτυπώνω. </w:t>
      </w:r>
    </w:p>
    <w:p w14:paraId="1C8C4308"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Για να δούμε, λοιπόν, τι έχει συμβεί: Πανηγυρίζετε, λοιπόν, κυρίες και κύριοι συνάδελφοι. Για να</w:t>
      </w:r>
      <w:r>
        <w:rPr>
          <w:rFonts w:eastAsia="Times New Roman" w:cs="Times New Roman"/>
          <w:szCs w:val="24"/>
        </w:rPr>
        <w:t xml:space="preserve"> δούμε ποιοι άλλοι πανηγυρίζουν μαζί σας: Πανηγυρίζουν όσοι απειλούνται από πλειστηριασμούς, καθώς, σύμφωνα με δικές σας μαρτυρίες από αυτό εδώ το Βήμα τον Δεκέμβριο του 2015, το καθεστώς προστασίας που ισχύει τώρα είναι 60% μικρότερης εμβέλειας σε σχέση μ</w:t>
      </w:r>
      <w:r>
        <w:rPr>
          <w:rFonts w:eastAsia="Times New Roman" w:cs="Times New Roman"/>
          <w:szCs w:val="24"/>
        </w:rPr>
        <w:t xml:space="preserve">ε αυτό που ίσχυε με την </w:t>
      </w:r>
      <w:r>
        <w:rPr>
          <w:rFonts w:eastAsia="Times New Roman" w:cs="Times New Roman"/>
          <w:szCs w:val="24"/>
        </w:rPr>
        <w:t>κ</w:t>
      </w:r>
      <w:r>
        <w:rPr>
          <w:rFonts w:eastAsia="Times New Roman" w:cs="Times New Roman"/>
          <w:szCs w:val="24"/>
        </w:rPr>
        <w:t xml:space="preserve">υβέρνηση Σαμαρά. </w:t>
      </w:r>
    </w:p>
    <w:p w14:paraId="1C8C4309"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πανηγυρίζουν –προφανώς- μαζί σας όσοι θα δουν από του χρόνου -με τη δική σας ψήφο αύριο- να μειώνεται το επίδομα για το πετρέλαιο θέρμανσης, όλοι αυτοί οι βιομήχανοι και οι εφοπλιστές που επωφελούνται απ</w:t>
      </w:r>
      <w:r>
        <w:rPr>
          <w:rFonts w:eastAsia="Times New Roman" w:cs="Times New Roman"/>
          <w:szCs w:val="24"/>
        </w:rPr>
        <w:t xml:space="preserve">ό το επίδομα θέρμανσης. </w:t>
      </w:r>
    </w:p>
    <w:p w14:paraId="1C8C430A"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Πανηγυρίζουν μαζί σας αυτοί που θα δουν -με την ψήφο σας αύριο- να χάνεται η έκπτωση για τις ιατρικές δαπάνες. </w:t>
      </w:r>
    </w:p>
    <w:p w14:paraId="1C8C430B"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Πανηγυρίζουν μαζί σας οι φορολογούμενοι που είδαν να αυξάνετε είκοσι επτά φορές ίσαμε σήμερα τους φόρους και που θα δουν άλλες οκτώ φορές να αυξάνονται με την ψήφο σας αύριο. </w:t>
      </w:r>
    </w:p>
    <w:p w14:paraId="1C8C430C"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πανηγυρίζουν μαζί σας όλα τα νοικοκυριά που καλούνται να πληρώσουν ακριβότερ</w:t>
      </w:r>
      <w:r>
        <w:rPr>
          <w:rFonts w:eastAsia="Times New Roman" w:cs="Times New Roman"/>
          <w:szCs w:val="24"/>
        </w:rPr>
        <w:t xml:space="preserve">α τα ζυμαρικά, τις κονσέρβες, τον καφέ, τα συσκευασμένα τρόφιμα λόγω της αύξησης του ΦΠΑ από το 13% στο 24%. </w:t>
      </w:r>
    </w:p>
    <w:p w14:paraId="1C8C430D"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Ήσασταν –έτσι άκουγα από τότε που ήμουν φοιτητής- εναντίον των έμμεσων φορών, γιατί τους πληρώνουν οι φτωχοί και το μόνο που κάνετε κάθε χρόνο είν</w:t>
      </w:r>
      <w:r>
        <w:rPr>
          <w:rFonts w:eastAsia="Times New Roman" w:cs="Times New Roman"/>
          <w:szCs w:val="24"/>
        </w:rPr>
        <w:t xml:space="preserve">αι να αυξάνετε τους έμμεσους φόρους. </w:t>
      </w:r>
    </w:p>
    <w:p w14:paraId="1C8C430E"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Υπερασπίζεστε, λοιπόν, τους φτωχούς, τους κάνετε, όμως, φτωχότερους κάθε χρόνο, κυρίες και κύριοι συνάδελφοι. Ένα το κρατούμενο. </w:t>
      </w:r>
    </w:p>
    <w:p w14:paraId="1C8C430F"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δεύτερο επιχείρημα. Πανηγυρίζετε γιατί η Ελλάδα έχει πάει μπροστά τα τελευταία </w:t>
      </w:r>
      <w:r>
        <w:rPr>
          <w:rFonts w:eastAsia="Times New Roman" w:cs="Times New Roman"/>
          <w:szCs w:val="24"/>
        </w:rPr>
        <w:t xml:space="preserve">χρόνια. Πράγματι, έχει πάει μπροστά σε ένα θέμα και να σας πω ποιο είναι: Στο υπερπλεόνασμα. Το αναγνωρίζω. Είχε τεθεί κάποιος στόχος και τον έχετε υπερβεί λόγω του ξεζουμίσματος των φορολογουμένων και της υπο-εκτέλεσης των κοινωνικών δαπανών. </w:t>
      </w:r>
    </w:p>
    <w:p w14:paraId="1C8C4310"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πείτε</w:t>
      </w:r>
      <w:r>
        <w:rPr>
          <w:rFonts w:eastAsia="Times New Roman" w:cs="Times New Roman"/>
          <w:szCs w:val="24"/>
        </w:rPr>
        <w:t xml:space="preserve"> μου εσείς: Εγώ θυμάμαι να σας ακούω να λέτε και εδώ μέσα και στην τηλεόραση και στα ραδιόφωνα «μπράβο, ζήτω, πετύχαμε να έχουμε χαμηλότερους στόχους σε σχέση με το πλεόνασμα». Ήταν καλό για εσάς ότι είχατε χαμηλότερους στόχους. Τώρα πανηγυρίζετε για το αν</w:t>
      </w:r>
      <w:r>
        <w:rPr>
          <w:rFonts w:eastAsia="Times New Roman" w:cs="Times New Roman"/>
          <w:szCs w:val="24"/>
        </w:rPr>
        <w:t xml:space="preserve">τίθετο, για το ότι έχετε ξεπεράσει αυτούς τους στόχους. </w:t>
      </w:r>
    </w:p>
    <w:p w14:paraId="1C8C4311"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Δηλαδή, κοντολογίς, όλα είναι καλά καμωμένα, αν τα έχει κάνει ο ΣΥΡΙΖΑ. Πανηγυρίζετε και για το μαύρο και για το άσπρο, για τα πάντα και τα αντίθετά τους. Σε τι πιστεύετε τελικά; Τι να διαλέξω από όλ</w:t>
      </w:r>
      <w:r>
        <w:rPr>
          <w:rFonts w:eastAsia="Times New Roman" w:cs="Times New Roman"/>
          <w:szCs w:val="24"/>
        </w:rPr>
        <w:t xml:space="preserve">α αυτά που έχετε πει; </w:t>
      </w:r>
    </w:p>
    <w:p w14:paraId="1C8C431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Πάμε, λοιπόν, στα υπόλοιπα. </w:t>
      </w:r>
    </w:p>
    <w:p w14:paraId="1C8C431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Υποστηρίζετε ότι έχει προχωρήσει η Ελλάδα μπροστά σε σχέση με το 2014. Μάλιστα.</w:t>
      </w:r>
    </w:p>
    <w:p w14:paraId="1C8C431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ρυθμός ανάπτυξης της οικονομίας είναι ο χαμηλότερος στην ευρωζώνη. Αυξάνεται ακόμα περισσότερο το χάσμα, την ώρα που προβλ</w:t>
      </w:r>
      <w:r>
        <w:rPr>
          <w:rFonts w:eastAsia="Times New Roman" w:cs="Times New Roman"/>
          <w:szCs w:val="24"/>
        </w:rPr>
        <w:t xml:space="preserve">επόταν από την Ευρωπαϊκή Επιτροπή ανάπτυξη 2,5% και 3%. Έχουμε το παγκόσμιο ρεκόρ στα κόκκινα δάνεια. Φούντωσαν επί των ημερών σας. Έχουμε, ακόμα και σήμερα μετά τις παρεμβάσεις που κάνατε, τις ληξιπρόθεσμες οφειλές του δημοσίου προς </w:t>
      </w:r>
      <w:r>
        <w:rPr>
          <w:rFonts w:eastAsia="Times New Roman" w:cs="Times New Roman"/>
          <w:szCs w:val="24"/>
        </w:rPr>
        <w:lastRenderedPageBreak/>
        <w:t>τον ιδιωτικό τομέα υψη</w:t>
      </w:r>
      <w:r>
        <w:rPr>
          <w:rFonts w:eastAsia="Times New Roman" w:cs="Times New Roman"/>
          <w:szCs w:val="24"/>
        </w:rPr>
        <w:t xml:space="preserve">λότερα κατά 14% σε σχέση με το τέλος του 2014. </w:t>
      </w:r>
    </w:p>
    <w:p w14:paraId="1C8C431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Είχαμε το 2016 χαμηλό εικοσαετίας στις επενδύσεις -δεν ήταν τέλεια τα πράγματα στην Ελλάδα, αλλά ήταν χαμηλό εικοσαετίας στις επενδύσεις- και υψηλό στη φορολογία. Ήμασταν, δυστυχώς, πρωταθλητές της υπερφορολό</w:t>
      </w:r>
      <w:r>
        <w:rPr>
          <w:rFonts w:eastAsia="Times New Roman" w:cs="Times New Roman"/>
          <w:szCs w:val="24"/>
        </w:rPr>
        <w:t>γησης το 2017, ανάμεσα στις τριάντα πέντε χώρες – μέλη του ΟΟΣΑ. Έχουμε 100 δισεκατομμύρια ληξιπρόθεσμες οφειλές των ιδιωτών στο δημόσιο λόγω της υπερφορολόγησης.</w:t>
      </w:r>
    </w:p>
    <w:p w14:paraId="1C8C431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Στην ανταγωνιστικότητα, σύμφωνα με όλους τους δείκτες όλων των διεθνών οργανισμών, η χώρα τα </w:t>
      </w:r>
      <w:r>
        <w:rPr>
          <w:rFonts w:eastAsia="Times New Roman" w:cs="Times New Roman"/>
          <w:szCs w:val="24"/>
        </w:rPr>
        <w:t xml:space="preserve">τρία τελευταία χρόνια κατρακυλάει. Με βάση την έκθεση του Διεθνούς Νομισματικού Ταμείου η βιωσιμότητα του χρέους επιβαρύνθηκε σημαντικά επί ΣΥΡΙΖΑ και </w:t>
      </w:r>
      <w:r>
        <w:rPr>
          <w:rFonts w:eastAsia="Times New Roman" w:cs="Times New Roman"/>
          <w:szCs w:val="24"/>
        </w:rPr>
        <w:lastRenderedPageBreak/>
        <w:t xml:space="preserve">ΑΝΕΛ. Ο δείκτης του οικονομικού κλίματος παραμένει χαμηλότερα σε σχέση με το 2014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w:t>
      </w:r>
      <w:r>
        <w:rPr>
          <w:rFonts w:eastAsia="Times New Roman" w:cs="Times New Roman"/>
          <w:szCs w:val="24"/>
        </w:rPr>
        <w:t xml:space="preserve">είναι πάντοτε εδώ για να θυμίζουν τους ερασιτεχνισμούς της περιόδου Βαρουφάκη, αλλά και για να λειτουργούν ως ένα βαρίδι για την οικονομία. </w:t>
      </w:r>
    </w:p>
    <w:p w14:paraId="1C8C431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Όλα αυτά σημαίνουν ότι η χώρα πήγε μπροστά; Θα χάσουν οι λέξεις το νόημά τους! Πάει το αυτοκίνητο με την όπισθεν κα</w:t>
      </w:r>
      <w:r>
        <w:rPr>
          <w:rFonts w:eastAsia="Times New Roman" w:cs="Times New Roman"/>
          <w:szCs w:val="24"/>
        </w:rPr>
        <w:t>ι εσείς φαντάζεστε ότι πάει μπροστά! Τι να πω;</w:t>
      </w:r>
    </w:p>
    <w:p w14:paraId="1C8C431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w:t>
      </w:r>
      <w:r>
        <w:rPr>
          <w:rFonts w:eastAsia="Times New Roman" w:cs="Times New Roman"/>
          <w:szCs w:val="24"/>
        </w:rPr>
        <w:t>ή</w:t>
      </w:r>
      <w:r>
        <w:rPr>
          <w:rFonts w:eastAsia="Times New Roman" w:cs="Times New Roman"/>
          <w:szCs w:val="24"/>
        </w:rPr>
        <w:t>)</w:t>
      </w:r>
    </w:p>
    <w:p w14:paraId="1C8C431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Και προχωρώ και στον τρίτο ισχυρισμό. </w:t>
      </w:r>
    </w:p>
    <w:p w14:paraId="1C8C431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χώρα απαλλάσσεται από τα μνημόνια. Μάλιστα. Έτσι είναι, αν έτσι νομίζετε!</w:t>
      </w:r>
    </w:p>
    <w:p w14:paraId="1C8C431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Πείτε μου τώρα: Η Κύπρος, η Πορτογαλία και η Ιρλανδία, που απαλλάχθηκαν πράγματι από τα μνημόνια, συμφώνησαν –αν κάποιος το ξέρει, να μου το πει- μετά το τέλος των μνημονίων σε αυτές τις χώρες να κόψουν το αφορολόγητο, να κόψουν έναν μισθό από τους μισθωτο</w:t>
      </w:r>
      <w:r>
        <w:rPr>
          <w:rFonts w:eastAsia="Times New Roman" w:cs="Times New Roman"/>
          <w:szCs w:val="24"/>
        </w:rPr>
        <w:t xml:space="preserve">ύς τους; Συμφώνησαν μετά το τέλος των μνημονίων σε αυτές τις χώρες να κόψουν μια σύνταξη από τους συνταξιούχους; Και αυτό που κάνατε με παλιότερες πράξεις σας, δηλαδή που θα είναι ο </w:t>
      </w:r>
      <w:r>
        <w:rPr>
          <w:rFonts w:eastAsia="Times New Roman" w:cs="Times New Roman"/>
          <w:szCs w:val="24"/>
          <w:lang w:val="en-US"/>
        </w:rPr>
        <w:t>SSM</w:t>
      </w:r>
      <w:r>
        <w:rPr>
          <w:rFonts w:eastAsia="Times New Roman" w:cs="Times New Roman"/>
          <w:szCs w:val="24"/>
        </w:rPr>
        <w:t xml:space="preserve"> εδώ πέρα να κάνει κουμάντο στις τράπεζές μας για τριάντα πέντε χρόνια,</w:t>
      </w:r>
      <w:r>
        <w:rPr>
          <w:rFonts w:eastAsia="Times New Roman" w:cs="Times New Roman"/>
          <w:szCs w:val="24"/>
        </w:rPr>
        <w:t xml:space="preserve"> είναι τέλος των μνημονίων; Ότι το υπερταμείο θα είναι εδώ πέρα να διαχειρίζεται το σύνολο της δημόσιας περιουσίας για ενενήντα οκτώ χρόνια είναι το τέλος των μνημονίων;</w:t>
      </w:r>
    </w:p>
    <w:p w14:paraId="1C8C431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Για ενενήντα εννιά.</w:t>
      </w:r>
    </w:p>
    <w:p w14:paraId="1C8C431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w:t>
      </w:r>
      <w:r>
        <w:rPr>
          <w:rFonts w:eastAsia="Times New Roman" w:cs="Times New Roman"/>
          <w:szCs w:val="24"/>
        </w:rPr>
        <w:t xml:space="preserve"> Για ενενήντα οκτώ από σή</w:t>
      </w:r>
      <w:r>
        <w:rPr>
          <w:rFonts w:eastAsia="Times New Roman" w:cs="Times New Roman"/>
          <w:szCs w:val="24"/>
        </w:rPr>
        <w:t xml:space="preserve">μερα και πέρα, κύριε συνάδελφε, που χαμογελάτε. Χαμογελάτε, αλλά τα υπογράφετε. Λέγατε τα αντίθετα ακριβώς και γι’ αυτόν τον λόγο κατρακυλάτε στις δημοσκοπήσεις. Κατεβαίνετε με ασανσέρ και δεν υπάρχει πάτος σε αυτή την πορεία, γιατί εσείς γελάτε μεν, αλλά </w:t>
      </w:r>
      <w:r>
        <w:rPr>
          <w:rFonts w:eastAsia="Times New Roman" w:cs="Times New Roman"/>
          <w:szCs w:val="24"/>
        </w:rPr>
        <w:t>όλοι εκείνοι που σας πίστεψαν εκνευρίζονται, γιατί δεν βλέπουν μόνο την αποτυχία, αλλά βλέπουν την αλαζονεία και τη συνεχή υποκρισία από τη δική σας μεριά.</w:t>
      </w:r>
    </w:p>
    <w:p w14:paraId="1C8C431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Εν πάση περιπτώσει, η πραγματικότητα είναι εδώ να σας αντιπολιτεύεται. Γι’ αυτό νομίζω ότι είναι ξεκ</w:t>
      </w:r>
      <w:r>
        <w:rPr>
          <w:rFonts w:eastAsia="Times New Roman" w:cs="Times New Roman"/>
          <w:szCs w:val="24"/>
        </w:rPr>
        <w:t xml:space="preserve">άθαρο και για εμάς ότι πολύ μεγαλύτερη σημασία θα δίνουμε από εδώ και πέρα στις θετικές μας </w:t>
      </w:r>
      <w:r>
        <w:rPr>
          <w:rFonts w:eastAsia="Times New Roman" w:cs="Times New Roman"/>
          <w:szCs w:val="24"/>
        </w:rPr>
        <w:lastRenderedPageBreak/>
        <w:t xml:space="preserve">προτάσεις, στον θετικό μας λόγο -αυτό ήταν και το βασικό συμπέρασμα του συνεδρίου μας χθες και προχθές- και λιγότερο να αντιπολιτευόμαστε εσάς. Είστε μια κυβέρνηση </w:t>
      </w:r>
      <w:r>
        <w:rPr>
          <w:rFonts w:eastAsia="Times New Roman" w:cs="Times New Roman"/>
          <w:szCs w:val="24"/>
        </w:rPr>
        <w:t xml:space="preserve">σε αποδρομή. </w:t>
      </w:r>
    </w:p>
    <w:p w14:paraId="1C8C431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Εγώ μια σκέψη μόνο ακόμα θα ήθελα να κάνω, κύριε Πρόεδρε, και την λέω και για την Αίθουσα και για τους Έλληνες πολίτες.</w:t>
      </w:r>
    </w:p>
    <w:p w14:paraId="1C8C432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να τελειώνετε, κύριε Χατζηδάκη.</w:t>
      </w:r>
    </w:p>
    <w:p w14:paraId="1C8C432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Ναι, κύριε Πρόεδρε.</w:t>
      </w:r>
    </w:p>
    <w:p w14:paraId="1C8C432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Υπάρχουν</w:t>
      </w:r>
      <w:r>
        <w:rPr>
          <w:rFonts w:eastAsia="Times New Roman" w:cs="Times New Roman"/>
          <w:szCs w:val="24"/>
        </w:rPr>
        <w:t xml:space="preserve"> πολλοί που λένε -όχι μόνο ουδέτεροι, αλλά και οπαδοί της Νέας Δημοκρατίας το λένε καμ</w:t>
      </w:r>
      <w:r>
        <w:rPr>
          <w:rFonts w:eastAsia="Times New Roman" w:cs="Times New Roman"/>
          <w:szCs w:val="24"/>
        </w:rPr>
        <w:t>μ</w:t>
      </w:r>
      <w:r>
        <w:rPr>
          <w:rFonts w:eastAsia="Times New Roman" w:cs="Times New Roman"/>
          <w:szCs w:val="24"/>
        </w:rPr>
        <w:t>ιά φορά- ότι έτσι όπως πάμε με αυτή την Κυβέρνηση η χώρα θα σέρνεται. Εγώ πιστεύω ότι αυτό είναι λάθος. Η χώρα δεν θα σέρνεται. Μπορεί να συρθεί για λίγο με αυτή την πολ</w:t>
      </w:r>
      <w:r>
        <w:rPr>
          <w:rFonts w:eastAsia="Times New Roman" w:cs="Times New Roman"/>
          <w:szCs w:val="24"/>
        </w:rPr>
        <w:t xml:space="preserve">ιτική, αλλά μεσοπρόθεσμα η χώρα, αν συνεχίσει αυτή </w:t>
      </w:r>
      <w:r>
        <w:rPr>
          <w:rFonts w:eastAsia="Times New Roman" w:cs="Times New Roman"/>
          <w:szCs w:val="24"/>
        </w:rPr>
        <w:lastRenderedPageBreak/>
        <w:t xml:space="preserve">την πορεία, οδεύει προς καταστροφή. Το λέω έχοντας επίγνωση ακριβώς της λέξεως που χρησιμοποιώ. Και εξηγώ αμέσως. </w:t>
      </w:r>
    </w:p>
    <w:p w14:paraId="1C8C432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με αυτό το «αισιόδοξο» μήνυμα τελειώστε, κύριε Χατζηδ</w:t>
      </w:r>
      <w:r>
        <w:rPr>
          <w:rFonts w:eastAsia="Times New Roman" w:cs="Times New Roman"/>
          <w:szCs w:val="24"/>
        </w:rPr>
        <w:t>άκη!</w:t>
      </w:r>
    </w:p>
    <w:p w14:paraId="1C8C432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Η χώρα μας χάνει τις παραγωγικές της δυνάμεις. Επενδύουμε στους νέους ανθρώπους, δίνοντας εκατοντάδες χιλιάδες ευρώ και αυτοί φεύγουν κατά δεκάδες χιλιάδες στο εξωτερικό. Θα γίνει ανάταξη της χώρας χωρίς παραγωγικές δυνάμεις; </w:t>
      </w:r>
    </w:p>
    <w:p w14:paraId="1C8C432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Γι’ αυτόν τον λόγο είναι επείγουσα υπόθεση η πολιτική αλλαγή. Ο ΣΥΡΙΖΑ μετρήθηκε, ζυγίστηκε, βρέθηκε ελλιποβαρής.</w:t>
      </w:r>
    </w:p>
    <w:p w14:paraId="1C8C432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Δεν μας ζυγίσατε καλά.</w:t>
      </w:r>
    </w:p>
    <w:p w14:paraId="1C8C432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w:t>
      </w:r>
      <w:r>
        <w:rPr>
          <w:rFonts w:eastAsia="Times New Roman" w:cs="Times New Roman"/>
          <w:szCs w:val="24"/>
        </w:rPr>
        <w:t xml:space="preserve"> Χρειάζεται μια αλλαγή πολιτική στον τόπο, προκειμένου η Ελλάδα να βρεθ</w:t>
      </w:r>
      <w:r>
        <w:rPr>
          <w:rFonts w:eastAsia="Times New Roman" w:cs="Times New Roman"/>
          <w:szCs w:val="24"/>
        </w:rPr>
        <w:t>εί στον πυρήνα της Ευρωπαϊκής Ένωσης.</w:t>
      </w:r>
    </w:p>
    <w:p w14:paraId="1C8C432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Ευχαριστούμε, κύριε Χατζηδάκη.</w:t>
      </w:r>
    </w:p>
    <w:p w14:paraId="1C8C432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Αξίζουμε πράγματι μια καλύτερη Ελλάδα, αλλά με αυτή την Κυβέρνηση δεν πάμε πουθενά.</w:t>
      </w:r>
    </w:p>
    <w:p w14:paraId="1C8C432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Καλές γιορτές, παρ’ όλα αυτά!</w:t>
      </w:r>
    </w:p>
    <w:p w14:paraId="1C8C432B" w14:textId="77777777" w:rsidR="00AD7333" w:rsidRDefault="00CF083D">
      <w:pPr>
        <w:spacing w:line="600" w:lineRule="auto"/>
        <w:ind w:firstLine="709"/>
        <w:jc w:val="both"/>
        <w:rPr>
          <w:rFonts w:eastAsia="Times New Roman"/>
          <w:bCs/>
        </w:rPr>
      </w:pPr>
      <w:r>
        <w:rPr>
          <w:rFonts w:eastAsia="Times New Roman"/>
          <w:bCs/>
        </w:rPr>
        <w:t>(Παρατεταμένα χειροκροτήματα από την πτέρυγα της Νέας Δημοκρατίας)</w:t>
      </w:r>
    </w:p>
    <w:p w14:paraId="1C8C432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Να είστε καλά!</w:t>
      </w:r>
    </w:p>
    <w:p w14:paraId="1C8C432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w:t>
      </w:r>
      <w:r>
        <w:rPr>
          <w:rFonts w:eastAsia="Times New Roman" w:cs="Times New Roman"/>
          <w:szCs w:val="24"/>
        </w:rPr>
        <w:t xml:space="preserve"> Να που συμφωνούμε και κάπου!</w:t>
      </w:r>
    </w:p>
    <w:p w14:paraId="1C8C432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Γιακουμάτος από τη Νέα Δημοκρατία έχει τον λόγο.</w:t>
      </w:r>
    </w:p>
    <w:p w14:paraId="1C8C432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ΓΙΑΚΟΥΜΑΤΟΣ:</w:t>
      </w:r>
      <w:r>
        <w:rPr>
          <w:rFonts w:eastAsia="Times New Roman" w:cs="Times New Roman"/>
          <w:szCs w:val="24"/>
        </w:rPr>
        <w:t xml:space="preserve"> Κύριε Πρόεδρε, κυρίες και κύριοι συνάδελφοι, καλούμαστε σήμερα να συμμετάσχουμε -με την ψήφο μας, βέβαια- σε ένα θέατρο, θα έλεγα, του παραλόγου. Θα εξηγήσω γιατί είναι παράλογο, πέρα από το ότι ο </w:t>
      </w:r>
      <w:r>
        <w:rPr>
          <w:rFonts w:eastAsia="Times New Roman" w:cs="Times New Roman"/>
          <w:szCs w:val="24"/>
        </w:rPr>
        <w:t>π</w:t>
      </w:r>
      <w:r>
        <w:rPr>
          <w:rFonts w:eastAsia="Times New Roman" w:cs="Times New Roman"/>
          <w:szCs w:val="24"/>
        </w:rPr>
        <w:t>ροϋπολογισμός αυτός είναι παράλογος.</w:t>
      </w:r>
    </w:p>
    <w:p w14:paraId="1C8C433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λέω α</w:t>
      </w:r>
      <w:r>
        <w:rPr>
          <w:rFonts w:eastAsia="Times New Roman" w:cs="Times New Roman"/>
          <w:szCs w:val="24"/>
        </w:rPr>
        <w:t>υτό, γιατί ξέρετε τι μου θυμίζετε, κύριοι του ΣΥΡΙΖΑ; Τον Κολόμβο, που, όταν ξεκινούσε για την Αμερική, νόμιζε ότι ήξερε πο</w:t>
      </w:r>
      <w:r>
        <w:rPr>
          <w:rFonts w:eastAsia="Times New Roman" w:cs="Times New Roman"/>
          <w:szCs w:val="24"/>
        </w:rPr>
        <w:t>υ</w:t>
      </w:r>
      <w:r>
        <w:rPr>
          <w:rFonts w:eastAsia="Times New Roman" w:cs="Times New Roman"/>
          <w:szCs w:val="24"/>
        </w:rPr>
        <w:t xml:space="preserve"> πήγαινε και όταν έφτασε στην Αμερική, δεν είχε καταλάβει πο</w:t>
      </w:r>
      <w:r>
        <w:rPr>
          <w:rFonts w:eastAsia="Times New Roman" w:cs="Times New Roman"/>
          <w:szCs w:val="24"/>
        </w:rPr>
        <w:t>υ</w:t>
      </w:r>
      <w:r>
        <w:rPr>
          <w:rFonts w:eastAsia="Times New Roman" w:cs="Times New Roman"/>
          <w:szCs w:val="24"/>
        </w:rPr>
        <w:t xml:space="preserve"> </w:t>
      </w:r>
      <w:r>
        <w:rPr>
          <w:rFonts w:eastAsia="Times New Roman" w:cs="Times New Roman"/>
          <w:szCs w:val="24"/>
        </w:rPr>
        <w:lastRenderedPageBreak/>
        <w:t>βρισκόταν. Αυτή είναι σήμερα η λογική του ΣΥΡΙΖΑ. Και το λέω αυτό, για</w:t>
      </w:r>
      <w:r>
        <w:rPr>
          <w:rFonts w:eastAsia="Times New Roman" w:cs="Times New Roman"/>
          <w:szCs w:val="24"/>
        </w:rPr>
        <w:t>τί δεν ξέρετε ούτε πού πάτε ούτε τι κάνετε.</w:t>
      </w:r>
    </w:p>
    <w:p w14:paraId="1C8C433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προϋπολογισμός που η Κυβέρνηση φέρνει προς ψήφιση αποκαλύπτει την κατάρρευση των ψευδαισθήσεων και των αυταπατών. Αυταπάτες χρόνια ολόκληρα καλλιεργούσατε. Αποκαλύπτει την αδυναμία σας ότι δεν μπορείτε να δείτε</w:t>
      </w:r>
      <w:r>
        <w:rPr>
          <w:rFonts w:eastAsia="Times New Roman" w:cs="Times New Roman"/>
          <w:szCs w:val="24"/>
        </w:rPr>
        <w:t xml:space="preserve"> την πραγματικότητα.</w:t>
      </w:r>
    </w:p>
    <w:p w14:paraId="1C8C433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Διανύουμε, κυρίες και κύριοι συνάδελφοι, το όγδοο έτος μιας παρατεταμένης κρίσης, μιας κρίσης που, ενώ ξεκίνησε ως οικονομική, τη μετατρέψατε σε πολιτική, αλλά κυρίως σε βαθιά κοινωνική κρίση, με απόλυτη ευθύνη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τ</w:t>
      </w:r>
      <w:r>
        <w:rPr>
          <w:rFonts w:eastAsia="Times New Roman" w:cs="Times New Roman"/>
          <w:szCs w:val="24"/>
        </w:rPr>
        <w:t>ο καταλάβατε, αλλά οι Ελληνίδες και οι Έλληνες υποφέρουν. Ζουν μέσα στη μιζέ</w:t>
      </w:r>
      <w:r>
        <w:rPr>
          <w:rFonts w:eastAsia="Times New Roman" w:cs="Times New Roman"/>
          <w:szCs w:val="24"/>
        </w:rPr>
        <w:lastRenderedPageBreak/>
        <w:t>ρια, στην απογοήτευση, στη διαρκή φτωχοποίηση. Άλλωστε, το αποδεικνύουν αυτό τα κοινωνικά παντοπωλεία, τα κοινωνικά ιατρεία, τα συσσίτια.</w:t>
      </w:r>
    </w:p>
    <w:p w14:paraId="1C8C433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Πρέπει να καταλάβετε κάτι. Δυο παγκόσμιοι </w:t>
      </w:r>
      <w:r>
        <w:rPr>
          <w:rFonts w:eastAsia="Times New Roman" w:cs="Times New Roman"/>
          <w:szCs w:val="24"/>
        </w:rPr>
        <w:t xml:space="preserve">πόλεμοι κράτησαν οκτώ χρόνια. Αυτή η κρίση περνά στον ένατο χρόνο και δεν καταφέρατε ακόμα να μας βγάλετε ούτε από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Αυτοί είστε. Αυτή είναι η σκληρή πραγματικότητα δυστυχώς.</w:t>
      </w:r>
    </w:p>
    <w:p w14:paraId="1C8C433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Οι πολίτες, όμως, δεν παραπλανώνται. Διαθέτουν και μνήμη, αλλά </w:t>
      </w:r>
      <w:r>
        <w:rPr>
          <w:rFonts w:eastAsia="Times New Roman" w:cs="Times New Roman"/>
          <w:szCs w:val="24"/>
        </w:rPr>
        <w:t>και κρίση. Δεν θα σας συγχωρήσουν όλες τις ολιγωρίες σας και όλους τους μύθους και τα παραμύθια της Χαλιμάς που τόσον καιρό λέγατε. Για του λόγου το αληθές, έρχεται η ώρα της κρίσης, η ώρα της αλήθειας και όσο και να προσπαθείτε, όσα τεχνάσματα και να κάνε</w:t>
      </w:r>
      <w:r>
        <w:rPr>
          <w:rFonts w:eastAsia="Times New Roman" w:cs="Times New Roman"/>
          <w:szCs w:val="24"/>
        </w:rPr>
        <w:t xml:space="preserve">τε, ό,τι και να μοιράζετε, δώρα και πεσκέσια, ό,τι και να </w:t>
      </w:r>
      <w:r>
        <w:rPr>
          <w:rFonts w:eastAsia="Times New Roman" w:cs="Times New Roman"/>
          <w:szCs w:val="24"/>
        </w:rPr>
        <w:lastRenderedPageBreak/>
        <w:t>κάνετε για να γαντζωθείτε στην εξουσία, ο λαός θα σας δώσει την απάντηση στις εκλογές. Λαμπρό πεδίο όποτε θέλετε. Και αύριο! Ιδού η Ρόδος, ιδού και το πήδημα των εκλογών!</w:t>
      </w:r>
    </w:p>
    <w:p w14:paraId="1C8C433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Υπογράψατε, κυρίες και </w:t>
      </w:r>
      <w:r>
        <w:rPr>
          <w:rFonts w:eastAsia="Times New Roman" w:cs="Times New Roman"/>
          <w:szCs w:val="24"/>
        </w:rPr>
        <w:t>κύριοι συνάδελφοι, δύο μνημόνια, δεσμεύσατε τη χώρα σε λιτότητα για μισό αιώνα και για έναν αιώνα δεσμεύσατε την περιουσία του ελληνικού λαού.</w:t>
      </w:r>
    </w:p>
    <w:p w14:paraId="1C8C433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το «οι φτωχοί και οι φτωχοί», που το παίζετε ψευτομαϊμού Ζορό, είναι ντροπή. Ν</w:t>
      </w:r>
      <w:r>
        <w:rPr>
          <w:rFonts w:eastAsia="Times New Roman" w:cs="Times New Roman"/>
          <w:szCs w:val="24"/>
        </w:rPr>
        <w:t>α σας πω γιατί το λέω; Αυξήσατε τη φορολογία. Ήταν δίκαιη η χαμηλή φορολογία και έγινε πράξη η αδικία, να φορολογείται σήμερα ο Έλληνας πολίτης, με αποτέλεσμα 100 δισεκατομμύρια είναι οι ληξιπρόθεσμες υποχρεώσεις και 30 δισεκατομμύρια στον ΕΦΚΑ και κάθε μή</w:t>
      </w:r>
      <w:r>
        <w:rPr>
          <w:rFonts w:eastAsia="Times New Roman" w:cs="Times New Roman"/>
          <w:szCs w:val="24"/>
        </w:rPr>
        <w:t xml:space="preserve">να 1 δισεκατομμύριο -τώρα έφτασε στο 1,2 δισεκατομμύρια- να είναι οι </w:t>
      </w:r>
      <w:r>
        <w:rPr>
          <w:rFonts w:eastAsia="Times New Roman" w:cs="Times New Roman"/>
          <w:szCs w:val="24"/>
        </w:rPr>
        <w:lastRenderedPageBreak/>
        <w:t>ληξιπρόθεσμες οφειλές. Αυτός είναι ο παράδεισος που μας φτιάξατε!</w:t>
      </w:r>
    </w:p>
    <w:p w14:paraId="1C8C433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Ήταν άδικο και το κάνατε πράξη αυτό το ΕΚΑΣ που έπαιρναν. Μόνο από το ΕΚΑΣ φέτος πήρατε 238 εκατομμύρια από τον φτωχό, απ</w:t>
      </w:r>
      <w:r>
        <w:rPr>
          <w:rFonts w:eastAsia="Times New Roman" w:cs="Times New Roman"/>
          <w:szCs w:val="24"/>
        </w:rPr>
        <w:t>ό τον μικροσυνταξιούχο.</w:t>
      </w:r>
    </w:p>
    <w:p w14:paraId="1C8C433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Όμως ήταν άδικο από τον μικροσυνταξιούχο, τον πολύπαθο άρρωστο γεροντάκο να μην εκπίπτουν οι ιατρικές δαπάνες του. Ήταν άδικο και το κάνατε πράξη. Τις κόψατε και αυτές. Είναι 121 εκατομμύρια από τις ιατρικές δαπάνες.</w:t>
      </w:r>
    </w:p>
    <w:p w14:paraId="1C8C433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Καταργήσατε την</w:t>
      </w:r>
      <w:r>
        <w:rPr>
          <w:rFonts w:eastAsia="Times New Roman" w:cs="Times New Roman"/>
          <w:szCs w:val="24"/>
        </w:rPr>
        <w:t xml:space="preserve"> έκπτωση του φόρου 1,5%. Με την αλλαγή του τρόπου υπολογισμού των εισφορών, έχουμε 59 εκατομμύρια ευρώ. Με την αύξηση του ΦΠΑ στα νησιά, έχουμε 59 εκατομμύρια ευρώ. </w:t>
      </w:r>
    </w:p>
    <w:p w14:paraId="1C8C433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Μειώσατε –αυτό κι αν ήταν άδικο και το κάνατε πράξη- το επίδομα θέρμανσης κατά 58 εκατομμύ</w:t>
      </w:r>
      <w:r>
        <w:rPr>
          <w:rFonts w:eastAsia="Times New Roman" w:cs="Times New Roman"/>
          <w:szCs w:val="24"/>
        </w:rPr>
        <w:t xml:space="preserve">ρια ευρώ στα φτωχά νοικοκυριά, στα βουνά. </w:t>
      </w:r>
    </w:p>
    <w:p w14:paraId="1C8C433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Παγώσατε τις συντάξεις. Κάνατε περικοπές στα μισθολόγια των ενστόλων. Καταργείτε όλα τα επιδόματα, ειδικά στους τρίτεκνους και τετράτεκνους. Σήμερα το δημογραφικό στη χώρα μας είναι εθνική απειλή.</w:t>
      </w:r>
    </w:p>
    <w:p w14:paraId="1C8C433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Όμως, το μεγαλύτ</w:t>
      </w:r>
      <w:r>
        <w:rPr>
          <w:rFonts w:eastAsia="Times New Roman" w:cs="Times New Roman"/>
          <w:szCs w:val="24"/>
        </w:rPr>
        <w:t>ερο ψέμα που θα σας κυνηγά σε όλη σας τη ζωή είναι το «Κανένα σπίτι στα χέρια τραπεζίτη». Λέτε «Ναι, αλλά δεν βγαίνει η πρώτη κατοικία». Ποιος το λέει αυτό; Ξέρεις τι είναι να χρωστάς και να έχεις πέντε παιδιά στο σπίτι και να μην κοιμάσαι το βράδυ φοβούμε</w:t>
      </w:r>
      <w:r>
        <w:rPr>
          <w:rFonts w:eastAsia="Times New Roman" w:cs="Times New Roman"/>
          <w:szCs w:val="24"/>
        </w:rPr>
        <w:t>νος ότι το πρωί θα σου έρθει το «μπιλιετάκι» της κατάσχεσης;</w:t>
      </w:r>
    </w:p>
    <w:p w14:paraId="1C8C433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Εμείς είχαμε νόμο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κα</w:t>
      </w:r>
      <w:r>
        <w:rPr>
          <w:rFonts w:eastAsia="Times New Roman" w:cs="Times New Roman"/>
          <w:szCs w:val="24"/>
        </w:rPr>
        <w:t>μ</w:t>
      </w:r>
      <w:r>
        <w:rPr>
          <w:rFonts w:eastAsia="Times New Roman" w:cs="Times New Roman"/>
          <w:szCs w:val="24"/>
        </w:rPr>
        <w:t>μία κατοικία να μη βγει στον πλειστηριασμό. Ιδού ένα λαμπρό πεδίο, να ψηφίσουμε κι εμείς! Το ζητά και το ΠΑΣΟΚ και όλοι. Φέρτε νόμο που να λέει ότι τουλά</w:t>
      </w:r>
      <w:r>
        <w:rPr>
          <w:rFonts w:eastAsia="Times New Roman" w:cs="Times New Roman"/>
          <w:szCs w:val="24"/>
        </w:rPr>
        <w:t>χιστον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δεν θα βγαίνει σε πλειστηριασμό. Γιατί δεν το κάνετε, αφού δεν βγαίνει κανένα σπίτι; Γιατί δεν το κάνετε; Δεν το κάνετε, γιατί είστε υποκριτές και επικίνδυνοι. Ο άλλος κοιμάται με ανασφάλεια το βράδυ ότι το πρωί θα χάσει το σπίτι </w:t>
      </w:r>
      <w:r>
        <w:rPr>
          <w:rFonts w:eastAsia="Times New Roman" w:cs="Times New Roman"/>
          <w:szCs w:val="24"/>
        </w:rPr>
        <w:t>του. Αυτό είναι το μεγαλύτερο ψέμα που είπατε.</w:t>
      </w:r>
    </w:p>
    <w:p w14:paraId="1C8C433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Να σας θυμίσω, επίσης –δεν θα κάνω απολογισμό, τα ξέρετε καλύτερα από εμένα- ότι το 2014 ήμουν στο Υπουργείο Ανάπτυξης. Η ανάπτυξη ήταν 0,7% ύστερα από χρόνια ύφεσης και την ώρα που βγαίναμε στο ξέφωτο, μας πή</w:t>
      </w:r>
      <w:r>
        <w:rPr>
          <w:rFonts w:eastAsia="Times New Roman" w:cs="Times New Roman"/>
          <w:szCs w:val="24"/>
        </w:rPr>
        <w:t>γατε στο σκοτάδι.</w:t>
      </w:r>
    </w:p>
    <w:p w14:paraId="1C8C433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 το κουδούνι λήξεως του χρόνου ομιλίας του κυρίου Βουλευτή)</w:t>
      </w:r>
    </w:p>
    <w:p w14:paraId="1C8C434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C8C434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Δεν θα πω για την ανεργία. Δεν προλαβαίνω. Αφήστε το παραμύθι της ανεργίας. Ήμουν Υφυπουργός Απασχόλησης με ευθύνη την απασχόληση. </w:t>
      </w:r>
      <w:r>
        <w:rPr>
          <w:rFonts w:eastAsia="Times New Roman" w:cs="Times New Roman"/>
          <w:szCs w:val="24"/>
        </w:rPr>
        <w:t>Το 2009, από 11,7% που την πήραμε από το ΠΑΣΟΚ, από τον ΓΑΠ, πήγε στο 7,3%. Αυτή την ανεργία αφήσαμε εμείς. Για το 7,3% που έγινε 27% δεν ευθύνεται η Νέα Δημοκρατία. Ο Σαμαράς με τον Βενιζέλο την πήραν στο 26,5%. Και μιλάτε εσείς για ανεργία; Είστε υπερήφα</w:t>
      </w:r>
      <w:r>
        <w:rPr>
          <w:rFonts w:eastAsia="Times New Roman" w:cs="Times New Roman"/>
          <w:szCs w:val="24"/>
        </w:rPr>
        <w:t>νοι;</w:t>
      </w:r>
    </w:p>
    <w:p w14:paraId="1C8C4342"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1C8C434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Τι συμβαίνει;</w:t>
      </w:r>
    </w:p>
    <w:p w14:paraId="1C8C434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ΒΕΤΤΑΣ: </w:t>
      </w:r>
      <w:r>
        <w:rPr>
          <w:rFonts w:eastAsia="Times New Roman" w:cs="Times New Roman"/>
          <w:szCs w:val="24"/>
        </w:rPr>
        <w:t>Τα μπερδέψατε λίγο, κύριε Γιακουμάτο.</w:t>
      </w:r>
    </w:p>
    <w:p w14:paraId="1C8C434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Γιατί;</w:t>
      </w:r>
    </w:p>
    <w:p w14:paraId="1C8C434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πειράζει, κύριε Γιακουμάτο. Συνεχίστε, σας παρακαλώ.</w:t>
      </w:r>
    </w:p>
    <w:p w14:paraId="1C8C434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ΓΕΡΑΣΙΜΟΣ</w:t>
      </w:r>
      <w:r>
        <w:rPr>
          <w:rFonts w:eastAsia="Times New Roman" w:cs="Times New Roman"/>
          <w:b/>
          <w:szCs w:val="24"/>
        </w:rPr>
        <w:t xml:space="preserve"> ΓΙΑΚΟΥΜΑΤΟΣ: </w:t>
      </w:r>
      <w:r>
        <w:rPr>
          <w:rFonts w:eastAsia="Times New Roman" w:cs="Times New Roman"/>
          <w:szCs w:val="24"/>
        </w:rPr>
        <w:t>Μήπως δεν καταλάβατε εσείς τι κάνετε; Εγώ δεν τα μπέρδεψα. Εγώ είμαι καλά. Σας λέω ότι ο Σαμαράς πήρε την ανεργία στο 27% και την πήγε στο 26%.</w:t>
      </w:r>
    </w:p>
    <w:p w14:paraId="1C8C4348"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1C8C434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Από ποιον;</w:t>
      </w:r>
    </w:p>
    <w:p w14:paraId="1C8C434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ΓΕΡΑΣΙΜΟΣ ΓΙ</w:t>
      </w:r>
      <w:r>
        <w:rPr>
          <w:rFonts w:eastAsia="Times New Roman" w:cs="Times New Roman"/>
          <w:b/>
          <w:szCs w:val="24"/>
        </w:rPr>
        <w:t xml:space="preserve">ΑΚΟΥΜΑΤΟΣ: </w:t>
      </w:r>
      <w:r>
        <w:rPr>
          <w:rFonts w:eastAsia="Times New Roman" w:cs="Times New Roman"/>
          <w:szCs w:val="24"/>
        </w:rPr>
        <w:t>Από τον ΓΑΠ, από τον Γεώργιο Παπανδρέου.</w:t>
      </w:r>
    </w:p>
    <w:p w14:paraId="1C8C434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Ολοκληρώστε, κύριε Γιακουμάτο. Τελείωσε ο χρόνος.</w:t>
      </w:r>
    </w:p>
    <w:p w14:paraId="1C8C434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Εντάξει, κύριε Πρόεδρε.</w:t>
      </w:r>
    </w:p>
    <w:p w14:paraId="1C8C434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Πάντως για ένα να είστε σίγουροι. Όσα τερτίπια και να κάνετε, όσες αλχημεί</w:t>
      </w:r>
      <w:r>
        <w:rPr>
          <w:rFonts w:eastAsia="Times New Roman" w:cs="Times New Roman"/>
          <w:szCs w:val="24"/>
        </w:rPr>
        <w:t>ες και να κάνετε, όση λάσπη και να πετάτε, όσο γκεμπελικούς μηχανισμούς και να αναπτύσσετε, το σίγουρο είναι ότι θα έρθει η ώρα της κάλπης και τότε οι αυταπάτες και τα ψέματα θα γυρίσουν εις βάρος σας και ο λαός θα σας δώσει την απάντηση που πρέπει, δηλαδή</w:t>
      </w:r>
      <w:r>
        <w:rPr>
          <w:rFonts w:eastAsia="Times New Roman" w:cs="Times New Roman"/>
          <w:szCs w:val="24"/>
        </w:rPr>
        <w:t xml:space="preserve"> να πάτε σπιτάκι σας.</w:t>
      </w:r>
    </w:p>
    <w:p w14:paraId="1C8C434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Είπε ο κύριος συνάδελφος προηγουμένως «Εμείς, οι συριζαίοι, αν χάσουμε, θα πάμε στη δουλειά μας, γιατί έχουμε δουλειές». </w:t>
      </w:r>
    </w:p>
    <w:p w14:paraId="1C8C434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Δεν κοιτάς, κύριε συνάδελφε,</w:t>
      </w:r>
      <w:r>
        <w:rPr>
          <w:rFonts w:eastAsia="Times New Roman" w:cs="Times New Roman"/>
          <w:szCs w:val="24"/>
        </w:rPr>
        <w:t xml:space="preserve"> το «πόθεν έσχες» του 2014 που μπήκατε στη Βουλή το 2015, να δεις τι εισοδήματα είχαν οι Βουλευτές σου; Οι περισσότεροι είχαν εισοδήματα 300 ευρώ τον χρόνο εισόδημα. Ήταν άνεργοι, ανεπάγγελτοι.</w:t>
      </w:r>
    </w:p>
    <w:p w14:paraId="1C8C4350"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351"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1C8C435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κύριοι συνάδελφοι, κάντε ησυχία.</w:t>
      </w:r>
    </w:p>
    <w:p w14:paraId="1C8C435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Υφυπουργός κ</w:t>
      </w:r>
      <w:r>
        <w:rPr>
          <w:rFonts w:eastAsia="Times New Roman" w:cs="Times New Roman"/>
          <w:szCs w:val="24"/>
        </w:rPr>
        <w:t>.</w:t>
      </w:r>
      <w:r>
        <w:rPr>
          <w:rFonts w:eastAsia="Times New Roman" w:cs="Times New Roman"/>
          <w:szCs w:val="24"/>
        </w:rPr>
        <w:t xml:space="preserve"> Παπανάτσιου έχει τον λόγο.</w:t>
      </w:r>
    </w:p>
    <w:p w14:paraId="1C8C435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Θα χρειαστώ μόνο ένα λεπτό, κύριε Πρόεδρε.</w:t>
      </w:r>
    </w:p>
    <w:p w14:paraId="1C8C435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ου δόθηκε η ευκαιρία μετά την τοποθέτηση του κ. Χατζηδάκη για το υπερπλεόνασμα, να πω ότι πραγματικά τα έσοδα είναι τα μη παραμετρικά έσοδα, αυτά που έχουμε πάρει από ένα καλύτερο αποτέλεσμα που προέρχεται από πολλούς δομικούς παράγοντες, όπως είναι το σκέ</w:t>
      </w:r>
      <w:r>
        <w:rPr>
          <w:rFonts w:eastAsia="Times New Roman" w:cs="Times New Roman"/>
          <w:szCs w:val="24"/>
        </w:rPr>
        <w:t xml:space="preserve">λος των δαπανών και ο ΕΦΚΑ λόγω περιορισμών της «μαύρης» εργασίας και της αύξησης της απασχόλησης. </w:t>
      </w:r>
    </w:p>
    <w:p w14:paraId="1C8C4356" w14:textId="77777777" w:rsidR="00AD7333" w:rsidRDefault="00CF083D">
      <w:pPr>
        <w:spacing w:line="600" w:lineRule="auto"/>
        <w:ind w:firstLine="720"/>
        <w:jc w:val="both"/>
        <w:rPr>
          <w:rFonts w:eastAsia="Times New Roman" w:cs="Times New Roman"/>
          <w:b/>
          <w:szCs w:val="24"/>
        </w:rPr>
      </w:pPr>
      <w:r>
        <w:rPr>
          <w:rFonts w:eastAsia="Times New Roman" w:cs="Times New Roman"/>
          <w:szCs w:val="24"/>
        </w:rPr>
        <w:t>Όμως, είναι επίσης σημαντική η βεπιτυχία και στα έσοδα από τον ΦΠΑ, όπως ανέφερα και στην ομιλία μου. Μου δίνετε την ευκαιρία να καταθέσω τα στοιχεία που αμ</w:t>
      </w:r>
      <w:r>
        <w:rPr>
          <w:rFonts w:eastAsia="Times New Roman" w:cs="Times New Roman"/>
          <w:szCs w:val="24"/>
        </w:rPr>
        <w:t>φισβήτησε ο κ. Σταϊκούρας προχθές που τοποθετήθηκα στη Βουλή.</w:t>
      </w:r>
    </w:p>
    <w:p w14:paraId="1C8C435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Πραγματικά τα έσοδα από τον ΦΠΑ από το 2015 μέχρι το 2017 αυξήθηκαν σημαντικά. Και ένας λόγος από αυτούς ήταν οι ηλεκτρονικές συναλλαγές, όπως αναφέρεται και στην έκθεση της Τράπεζας </w:t>
      </w:r>
      <w:r>
        <w:rPr>
          <w:rFonts w:eastAsia="Times New Roman" w:cs="Times New Roman"/>
          <w:szCs w:val="24"/>
        </w:rPr>
        <w:lastRenderedPageBreak/>
        <w:t>της Ελλάδος</w:t>
      </w:r>
      <w:r>
        <w:rPr>
          <w:rFonts w:eastAsia="Times New Roman" w:cs="Times New Roman"/>
          <w:szCs w:val="24"/>
        </w:rPr>
        <w:t>. Και αυτά τα στοιχεία ακριβώς καταθέτω, για να ξέρετε ότι εμείς τα στοιχεία που φέρνουμε και οι τοποθετήσεις που κάνουμε είναι ξεκάθαρα, με νούμερα, τα οποία και καταθέτω στη Βουλή. Και δεν ψευδόμαστε, όπως μας είπατε.</w:t>
      </w:r>
    </w:p>
    <w:p w14:paraId="1C8C435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η Υφυπουργός κ</w:t>
      </w:r>
      <w:r>
        <w:rPr>
          <w:rFonts w:eastAsia="Times New Roman" w:cs="Times New Roman"/>
          <w:szCs w:val="24"/>
        </w:rPr>
        <w:t>.</w:t>
      </w:r>
      <w:r>
        <w:rPr>
          <w:rFonts w:eastAsia="Times New Roman" w:cs="Times New Roman"/>
          <w:szCs w:val="24"/>
        </w:rPr>
        <w:t xml:space="preserve"> Αικατερίνη Παπανάτσιου καταθέτει για τα Πρακτικά τα προαναφερθέντα στοιχεία,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C8C435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Ένα άλλο σημείο για την αύξηση του υπερπλεονάσματος και των εσόδων ε</w:t>
      </w:r>
      <w:r>
        <w:rPr>
          <w:rFonts w:eastAsia="Times New Roman" w:cs="Times New Roman"/>
          <w:szCs w:val="24"/>
        </w:rPr>
        <w:t>ίναι το VD</w:t>
      </w:r>
      <w:r>
        <w:rPr>
          <w:rFonts w:eastAsia="Times New Roman" w:cs="Times New Roman"/>
          <w:szCs w:val="24"/>
          <w:lang w:val="en-US"/>
        </w:rPr>
        <w:t>I</w:t>
      </w:r>
      <w:r>
        <w:rPr>
          <w:rFonts w:eastAsia="Times New Roman" w:cs="Times New Roman"/>
          <w:szCs w:val="24"/>
        </w:rPr>
        <w:t>, που όλοι ξέρετε ότι έχει φέρει σημαντικά έσοδα στο πλεόνασμα.</w:t>
      </w:r>
    </w:p>
    <w:p w14:paraId="1C8C435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Ευχαριστώ.</w:t>
      </w:r>
    </w:p>
    <w:p w14:paraId="1C8C435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προ</w:t>
      </w:r>
      <w:r>
        <w:rPr>
          <w:rFonts w:eastAsia="Times New Roman" w:cs="Times New Roman"/>
          <w:szCs w:val="24"/>
        </w:rPr>
        <w:t xml:space="preserve">ηγουμένως </w:t>
      </w:r>
      <w:r>
        <w:rPr>
          <w:rFonts w:eastAsia="Times New Roman" w:cs="Times New Roman"/>
          <w:szCs w:val="24"/>
        </w:rPr>
        <w:t>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ένας μαθήτριες και μαθητές και τρεις συνοδοί-εκπαιδευτικοί από το Γυμνάσιο Καστρι</w:t>
      </w:r>
      <w:r>
        <w:rPr>
          <w:rFonts w:eastAsia="Times New Roman" w:cs="Times New Roman"/>
          <w:szCs w:val="24"/>
        </w:rPr>
        <w:t>τσίου Πατρών.</w:t>
      </w:r>
    </w:p>
    <w:p w14:paraId="1C8C435C" w14:textId="77777777" w:rsidR="00AD7333" w:rsidRDefault="00CF083D">
      <w:pPr>
        <w:spacing w:line="600" w:lineRule="auto"/>
        <w:ind w:firstLine="720"/>
        <w:rPr>
          <w:rFonts w:eastAsia="Times New Roman" w:cs="Times New Roman"/>
          <w:szCs w:val="24"/>
        </w:rPr>
      </w:pPr>
      <w:r>
        <w:rPr>
          <w:rFonts w:eastAsia="Times New Roman" w:cs="Times New Roman"/>
          <w:szCs w:val="24"/>
        </w:rPr>
        <w:t>Η Βουλή τούς καλωσορίζει.</w:t>
      </w:r>
    </w:p>
    <w:p w14:paraId="1C8C435D"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C8C435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Τον λόγο έχει ο Υπουργός Οικονομίας και Ανάπτυξης κ. Δήμος Παπαδημητρίου.</w:t>
      </w:r>
    </w:p>
    <w:p w14:paraId="1C8C435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ΔΗΜΟΣ ΠΑΠΑΔΗΜΗΤΡΙΟΥ (Υπουργός Οικονομίας και Ανάπτυξης): </w:t>
      </w:r>
      <w:r>
        <w:rPr>
          <w:rFonts w:eastAsia="Times New Roman" w:cs="Times New Roman"/>
          <w:szCs w:val="24"/>
        </w:rPr>
        <w:t>Ευχαριστώ πολύ, κύριε Πρόεδρε.</w:t>
      </w:r>
    </w:p>
    <w:p w14:paraId="1C8C436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Βουλευτές, σε λίγες ημέρες τελειώνει το 2017, το οποίο αναμένεται να είναι το πρώτο έτος μετά από πολλά χρόνια που θα καταγραφεί θετικός ρυθμός ανάπτυξης για την ελληνική οικονομία. Μετά από σχεδόν μία δεκαετία, η Ελλάδα εξέρχεται από το τούν</w:t>
      </w:r>
      <w:r>
        <w:rPr>
          <w:rFonts w:eastAsia="Times New Roman" w:cs="Times New Roman"/>
          <w:szCs w:val="24"/>
        </w:rPr>
        <w:t>ελ της κρίσης. Και αυτό το καταδεικνύουν οι επιμέρους δείκτες και τα μεγέθη της οικονομικής δραστηριότητας της χώρας. Παράλληλα, ολοένα και πιο συχνές είναι πλέον οι θετικές δηλώσεις διεθνών πολιτικών παραγόντων τόσο στην Ευρώπη όσο και στην Αμερική για τη</w:t>
      </w:r>
      <w:r>
        <w:rPr>
          <w:rFonts w:eastAsia="Times New Roman" w:cs="Times New Roman"/>
          <w:szCs w:val="24"/>
        </w:rPr>
        <w:t xml:space="preserve"> θετική πορεία της ελληνικής οικονομίας. Κανείς πλέον δεν μπορεί να αμφισβητήσει το γεγονός αυτό. Ο </w:t>
      </w:r>
      <w:r>
        <w:rPr>
          <w:rFonts w:eastAsia="Times New Roman" w:cs="Times New Roman"/>
          <w:szCs w:val="24"/>
        </w:rPr>
        <w:t>π</w:t>
      </w:r>
      <w:r>
        <w:rPr>
          <w:rFonts w:eastAsia="Times New Roman" w:cs="Times New Roman"/>
          <w:szCs w:val="24"/>
        </w:rPr>
        <w:t xml:space="preserve">ροϋπολογισμός για το 2018 προβλέπει ρυθμό οικονομικής μεγέθυνσης 2,5%. </w:t>
      </w:r>
      <w:r>
        <w:rPr>
          <w:rFonts w:eastAsia="Times New Roman" w:cs="Times New Roman"/>
          <w:szCs w:val="24"/>
        </w:rPr>
        <w:lastRenderedPageBreak/>
        <w:t>Η πρόβλεψη αυτή είναι απολύτως εφικτή και στηρίζεται στους εξής άξονες:</w:t>
      </w:r>
    </w:p>
    <w:p w14:paraId="1C8C436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Πρώτα απ’ όλ</w:t>
      </w:r>
      <w:r>
        <w:rPr>
          <w:rFonts w:eastAsia="Times New Roman" w:cs="Times New Roman"/>
          <w:szCs w:val="24"/>
        </w:rPr>
        <w:t>α, προβλέπεται θετική συνεισφορά από την ιδιωτική κατανάλωση συγκεκριμένα 0,8% του πραγματικού ΑΕΠ. Αυτή η πρόβλεψη ενισχύεται από την ταχύτερη αύξηση της απασχόλησης και τη συνεχιζόμενη μείωση της ανεργίας. Κατά δεύτερον, η πρόβλεψη για τον ρυθμό οικονομι</w:t>
      </w:r>
      <w:r>
        <w:rPr>
          <w:rFonts w:eastAsia="Times New Roman" w:cs="Times New Roman"/>
          <w:szCs w:val="24"/>
        </w:rPr>
        <w:t>κής μεγέθυνσης βασίζεται στη συνεισφορά επίσης που θα υπάρξει από τον ακαθάριστο σχηματισμό παγίου κεφαλαίου, που αναμένεται να αυξηθεί με διψήφιο αριθμό λόγω του ευνοϊκότερου επενδυτικού περιβάλλοντος στη βάση των υλοποιούμενων μεταρρυθμίσεων, αλλά και τη</w:t>
      </w:r>
      <w:r>
        <w:rPr>
          <w:rFonts w:eastAsia="Times New Roman" w:cs="Times New Roman"/>
          <w:szCs w:val="24"/>
        </w:rPr>
        <w:t xml:space="preserve">ς αυξημένης ζήτησης. Τέλος, εκτιμάται ότι θα καταγραφεί η περαιτέρω βελτίωση του </w:t>
      </w:r>
      <w:r>
        <w:rPr>
          <w:rFonts w:eastAsia="Times New Roman" w:cs="Times New Roman"/>
          <w:szCs w:val="24"/>
        </w:rPr>
        <w:lastRenderedPageBreak/>
        <w:t xml:space="preserve">πραγματικού ελλείμματος στο ισοζύγιο αγαθών και υπηρεσιών εν μέσω αυξήσεων στην εξαγωγική δραστηριότητα. </w:t>
      </w:r>
    </w:p>
    <w:p w14:paraId="1C8C436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ελληνική οικονομία έχει τη δυναμική να πετύχει όλες αυτές τις προβλ</w:t>
      </w:r>
      <w:r>
        <w:rPr>
          <w:rFonts w:eastAsia="Times New Roman" w:cs="Times New Roman"/>
          <w:szCs w:val="24"/>
        </w:rPr>
        <w:t>έψεις. Ενδεικτικά θα αναφερθώ σε μια σειρά από αριθμούς που θα πρέπει να έχουμε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μπαίνοντας στο 2018. </w:t>
      </w:r>
    </w:p>
    <w:p w14:paraId="1C8C436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Τα πρώτα τρία τρίμηνα του 2017 κατέγραψαν θετικούς ρυθμούς ανάπτυξης, ενώ ήδη έχουν αναθεωρηθεί προς τα πάνω τα δύο πρώτα τρίμηνα. Και κάτι τ</w:t>
      </w:r>
      <w:r>
        <w:rPr>
          <w:rFonts w:eastAsia="Times New Roman" w:cs="Times New Roman"/>
          <w:szCs w:val="24"/>
        </w:rPr>
        <w:t>έτοιο αναμένεται να συμβεί και για το τρίτο τρίμηνο του τρέχοντος έτους. Παράλληλα, να σημειώσουμε ότι, σύμφωνα με τα στοιχεία που έδωσε την προηγούμενη εβδομάδα η ΕΛΣΤΑΤ, η βιομηχανική παραγωγή τον Οκτώβριο του 2017 σημείωσε αύξηση κατά 1,3% σε σύγκριση μ</w:t>
      </w:r>
      <w:r>
        <w:rPr>
          <w:rFonts w:eastAsia="Times New Roman" w:cs="Times New Roman"/>
          <w:szCs w:val="24"/>
        </w:rPr>
        <w:t xml:space="preserve">ε τον Σεπτέμβριο του 2017. Ο δείκτης δε της επιχειρηματικής εμπιστοσύνης στην Ελλάδα </w:t>
      </w:r>
      <w:r>
        <w:rPr>
          <w:rFonts w:eastAsia="Times New Roman" w:cs="Times New Roman"/>
          <w:szCs w:val="24"/>
        </w:rPr>
        <w:lastRenderedPageBreak/>
        <w:t>για τον Σεπτέμβριο άγγιξε τις 100,6 μονάδες. Για να γίνει πιο κατανοητή η σημασία αυτού του αριθμού, θα πρέπει να τονίσω ότι ο μέσος όρος αυτού του δείκτη στην περίοδο του</w:t>
      </w:r>
      <w:r>
        <w:rPr>
          <w:rFonts w:eastAsia="Times New Roman" w:cs="Times New Roman"/>
          <w:szCs w:val="24"/>
        </w:rPr>
        <w:t xml:space="preserve"> 1985 έως και πέρσι ήταν 100,7 μονάδες. Δηλαδή ήδη έχουμε σχεδόν αγγίξει τον μέσο όρο του δείκτη επιχειρηματικής εμπιστοσύνης των τελευταίων τριάντα ετών.</w:t>
      </w:r>
    </w:p>
    <w:p w14:paraId="1C8C436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Την ίδια θετική εικόνα μας δίνει και ο δείκτης υπευθύνων προμηθειών, ή αλλιώς ο λεγόμενος </w:t>
      </w:r>
      <w:r>
        <w:rPr>
          <w:rFonts w:eastAsia="Times New Roman" w:cs="Times New Roman"/>
          <w:szCs w:val="24"/>
          <w:lang w:val="en-US"/>
        </w:rPr>
        <w:t>PMI</w:t>
      </w:r>
      <w:r>
        <w:rPr>
          <w:rFonts w:eastAsia="Times New Roman" w:cs="Times New Roman"/>
          <w:szCs w:val="24"/>
        </w:rPr>
        <w:t>, της ελ</w:t>
      </w:r>
      <w:r>
        <w:rPr>
          <w:rFonts w:eastAsia="Times New Roman" w:cs="Times New Roman"/>
          <w:szCs w:val="24"/>
        </w:rPr>
        <w:t>ληνικής μεταποίησης. Αυτός ο δείκτης αυξήθηκε τον Οκτώβριο στις 52,2 μονάδες. Σε αυτό το σημείο θα ήθελα επίσης να εξηγήσω ότι σύμφωνα με τον δείκτη υπεύθυνων προμηθειών της ελληνικής μεταποίησης κατά το έτος 2017 σημειώθηκε η μεγαλύτερη εργοστασιακή δραστ</w:t>
      </w:r>
      <w:r>
        <w:rPr>
          <w:rFonts w:eastAsia="Times New Roman" w:cs="Times New Roman"/>
          <w:szCs w:val="24"/>
        </w:rPr>
        <w:t xml:space="preserve">ηριότητα από το 2008 και μετά. Όπως ανακοίνωσε την προηγούμενη εβδομάδα η </w:t>
      </w:r>
      <w:r>
        <w:rPr>
          <w:rFonts w:eastAsia="Times New Roman" w:cs="Times New Roman"/>
          <w:szCs w:val="24"/>
        </w:rPr>
        <w:lastRenderedPageBreak/>
        <w:t>Ευρωπαϊκή Επιτροπή μετά τη συνεδρίαση του διοικητικού συμβουλίου της Ευρωπαϊκής Τράπεζας Επενδύσεων, η Ελλάδα είναι δεύτερη κατά σειρά επενδύσεων ανάλογα με το ΑΕΠ για τον Δεκέμβριο.</w:t>
      </w:r>
      <w:r>
        <w:rPr>
          <w:rFonts w:eastAsia="Times New Roman" w:cs="Times New Roman"/>
          <w:szCs w:val="24"/>
        </w:rPr>
        <w:t xml:space="preserve">Το γεγονός αυτό δείχνει, επίσης, τη δυναμική της ελληνικής οικονομίας σε σχέση με το τι συμβαίνει στην υπόλοιπη Ευρώπη. </w:t>
      </w:r>
    </w:p>
    <w:p w14:paraId="1C8C4365"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Η Διυπουργική Επιτροπή Στρατηγικών Επενδύσεων ενέκρινε τρεις στρατηγικές επενδύσεις συνολικού ποσού 600 εκατομμυρίων ευρώ, ενώ πρόκειτα</w:t>
      </w:r>
      <w:r>
        <w:rPr>
          <w:rFonts w:eastAsia="Times New Roman" w:cs="Times New Roman"/>
          <w:szCs w:val="24"/>
        </w:rPr>
        <w:t>ι να συνεδριάσει ξανά στις αρχές του έτους. Το Υπουργείο μας ξεμπλόκαρε τα επενδυτικά σχέδια προηγούμενων αναπτυξιακών νόμων ύψους 688 εκατομμυρίων ευρώ.</w:t>
      </w:r>
    </w:p>
    <w:p w14:paraId="1C8C4366"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Στον τομέα των ξένων άμεσων επενδύσεων που αποτελεί ίσως τον κυριότερο δείκτη ανάπτυξης για μια οικονο</w:t>
      </w:r>
      <w:r>
        <w:rPr>
          <w:rFonts w:eastAsia="Times New Roman" w:cs="Times New Roman"/>
          <w:szCs w:val="24"/>
        </w:rPr>
        <w:t xml:space="preserve">μία που αντιμετωπίζει προβλήματα ρευστότητας και που οι επιχειρήσεις της έχουν ως </w:t>
      </w:r>
      <w:r>
        <w:rPr>
          <w:rFonts w:eastAsia="Times New Roman" w:cs="Times New Roman"/>
          <w:szCs w:val="24"/>
        </w:rPr>
        <w:lastRenderedPageBreak/>
        <w:t>βασικότερο πρόβλημα τη χρηματοδότηση, κατά το πρώτο εννεάμηνο του 2017 οι ξένες άμεσες επενδύσεις αυξήθηκαν κατά 69%. Πρόκειται για μια θεαματική αύξηση που δύσκολα κανείς συ</w:t>
      </w:r>
      <w:r>
        <w:rPr>
          <w:rFonts w:eastAsia="Times New Roman" w:cs="Times New Roman"/>
          <w:szCs w:val="24"/>
        </w:rPr>
        <w:t xml:space="preserve">ναντά σε προηγμένες χώρες. </w:t>
      </w:r>
    </w:p>
    <w:p w14:paraId="1C8C4367"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όλο αυτό το διάστημα κάναμε έναν αγώνα δρόμου, έχοντας ανοιχτή γραμμή επικοινωνίας με ενδιαφερόμενους επενδυτές, </w:t>
      </w:r>
      <w:r>
        <w:rPr>
          <w:rFonts w:eastAsia="Times New Roman"/>
          <w:bCs/>
        </w:rPr>
        <w:t>προκειμένου να</w:t>
      </w:r>
      <w:r>
        <w:rPr>
          <w:rFonts w:eastAsia="Times New Roman" w:cs="Times New Roman"/>
          <w:szCs w:val="24"/>
        </w:rPr>
        <w:t xml:space="preserve"> δείξουμε με στοιχεία ότι η Ελλάδα αποτελεί έναν φιλικό προορισμό για επενδύσεις. Η αύξηση κατά 69% των ξένων άμεσων επενδύσεων σηματοδοτεί ότι η εμπιστοσύνη των ξένων επενδυτών έχει ανακτηθεί και ότι αυτοί προχωρούν στην υλοποίηση επενδυτικών σχεδίων στη </w:t>
      </w:r>
      <w:r>
        <w:rPr>
          <w:rFonts w:eastAsia="Times New Roman" w:cs="Times New Roman"/>
          <w:szCs w:val="24"/>
        </w:rPr>
        <w:t>χώρα μας, κάτι που είμαι σίγουρος θα συνεχιστεί και το επόμενο έτος, αν μείνουμε προσηλωμένοι στον στόχο μας.</w:t>
      </w:r>
    </w:p>
    <w:p w14:paraId="1C8C4368"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 ό,τι αφορά τις εξαγωγές, αρκεί να πούμε ότι σημειώθηκε αύξηση 7,6% σε ετήσια βάση κατά το πρώτο εννεάμηνο του 2017. Πρόκειται αναμφίβολα για τη</w:t>
      </w:r>
      <w:r>
        <w:rPr>
          <w:rFonts w:eastAsia="Times New Roman" w:cs="Times New Roman"/>
          <w:szCs w:val="24"/>
        </w:rPr>
        <w:t>ν καλύτερη ένδειξη ότι οι ελληνικές επιχειρήσεις έχουν εισέλθει σε φάση εξωστρέφειας, ξεκολλώντας από τη στασιμότητα στην οποία τις είχε ρίξει η οικονομική κρίση. Ως ποσοστό ξεπερνάει και τα αντίστοιχα ποσοστά των τελευταίων χρόνων της περιόδου της ευμάρει</w:t>
      </w:r>
      <w:r>
        <w:rPr>
          <w:rFonts w:eastAsia="Times New Roman" w:cs="Times New Roman"/>
          <w:szCs w:val="24"/>
        </w:rPr>
        <w:t>ας, όπως συχνά αποκαλείται η περίοδος πριν την κρίση.</w:t>
      </w:r>
    </w:p>
    <w:p w14:paraId="1C8C4369"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Επιπλέον θα ήθελα να δώσω και κάποια στοιχεία για την ιδιωτική κατανάλωση και συγκεκριμένα για την εμπιστοσύνη των καταναλωτών στην ελληνική οικονομία. Ένα από τα πρώτα θύματα σε επίπεδο δεικτών της ύφε</w:t>
      </w:r>
      <w:r>
        <w:rPr>
          <w:rFonts w:eastAsia="Times New Roman" w:cs="Times New Roman"/>
          <w:szCs w:val="24"/>
        </w:rPr>
        <w:t xml:space="preserve">σης ήταν η κατανάλωση. Στην Ελλάδα αυτό φάνηκε ακόμα περισσότερο, διότι το παραγωγικό μοντέλο που </w:t>
      </w:r>
      <w:r>
        <w:rPr>
          <w:rFonts w:eastAsia="Times New Roman" w:cs="Times New Roman"/>
          <w:szCs w:val="24"/>
        </w:rPr>
        <w:lastRenderedPageBreak/>
        <w:t xml:space="preserve">είχε υιοθετηθεί επί δεκαετίας στηριζόταν στην κατανάλωση, αλλά και στον δανεισμό. </w:t>
      </w:r>
    </w:p>
    <w:p w14:paraId="1C8C436A"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Για να έχουμε μπροστά μας ένα μέγεθος σύγκρισης, αρκεί να πούμε ότι τον Οκτ</w:t>
      </w:r>
      <w:r>
        <w:rPr>
          <w:rFonts w:eastAsia="Times New Roman" w:cs="Times New Roman"/>
          <w:szCs w:val="24"/>
        </w:rPr>
        <w:t>ώβριο του 2011 η εμπιστοσύνη των καταναλωτών στην Ελλάδα είχε αγγίξει τις μείον 83,8 μονάδες. Πλέον ο δείκτης έχει μειωθεί ραγδαίως. Τον Σεπτέμβριο του 2017 περιορίστηκε στις μείον 53,7 μονάδες, δείχνοντας έτσι ότι το κλίμα έχει αλλάξει. Για αυτή την εξέλι</w:t>
      </w:r>
      <w:r>
        <w:rPr>
          <w:rFonts w:eastAsia="Times New Roman" w:cs="Times New Roman"/>
          <w:szCs w:val="24"/>
        </w:rPr>
        <w:t>ξη μεγάλο ρόλο παίζει η μείωση του χρέους των νοικοκυριών σαν ποσοστό του ΑΕΠ.</w:t>
      </w:r>
    </w:p>
    <w:p w14:paraId="1C8C436B"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Θέλω, επίσης, να υπογραμμίσω στο θέμα του χρέους των μικρομεσαίων επιχειρήσεων ότι υπάρχουν μεγάλα περιθώρια βελτί</w:t>
      </w:r>
      <w:r>
        <w:rPr>
          <w:rFonts w:eastAsia="Times New Roman" w:cs="Times New Roman"/>
          <w:szCs w:val="24"/>
        </w:rPr>
        <w:lastRenderedPageBreak/>
        <w:t xml:space="preserve">ωσης τα οποία θα καλυφθούν σε πολύ σημαντικό βαθμό το ερχόμενο </w:t>
      </w:r>
      <w:r>
        <w:rPr>
          <w:rFonts w:eastAsia="Times New Roman" w:cs="Times New Roman"/>
          <w:szCs w:val="24"/>
        </w:rPr>
        <w:t>έτος, χρησιμοποιώντας τον εξωδικαστικό μηχανισμό που νομοθετήσαμε μέσα στο 2017.</w:t>
      </w:r>
    </w:p>
    <w:p w14:paraId="1C8C436C"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Οι θετικοί αριθμοί της ελληνικής οικονομίας δεν αποτελούν μια φυσική συνέχεια που λέει ότι μετά από μια μεγάλη ύφεση έρχεται η ανάκαμψη. Μπορεί πράγματι μετά από μια πτώση να </w:t>
      </w:r>
      <w:r>
        <w:rPr>
          <w:rFonts w:eastAsia="Times New Roman" w:cs="Times New Roman"/>
          <w:szCs w:val="24"/>
        </w:rPr>
        <w:t>έρχεται η άνοδος, ωστόσο κανείς δεν μπορεί να πει πόσο θα διαρκέσει αυτή η πτώση ή αν μια διαφαινόμενη άνοδος είναι πρόσκαιρη ή σταθερή. Στην περίπτωση της Ελλάδας, όμως, η ανάκαμψη έχει σταθεροποιηθεί και πλέον κάνουμε κινήσεις εντός και εκτός της χώρας μ</w:t>
      </w:r>
      <w:r>
        <w:rPr>
          <w:rFonts w:eastAsia="Times New Roman" w:cs="Times New Roman"/>
          <w:szCs w:val="24"/>
        </w:rPr>
        <w:t>ε στόχο να επιταχυνθεί η ανάκαμψη και να μπούμε σε μια νέα παραγωγική φάση.</w:t>
      </w:r>
    </w:p>
    <w:p w14:paraId="1C8C436D"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Συγκεκριμένα, σε ό,τι αφορά στο εθνικό Πρόγραμμα Δημοσίων Επενδύσεων, υπήρξε για δεύτερη χρονιά αύξηση του εθνικού σκέλους και σήμερα έχουμε φτάσει στο 1 δισεκατομμύριο ευρώ, σε αν</w:t>
      </w:r>
      <w:r>
        <w:rPr>
          <w:rFonts w:eastAsia="Times New Roman" w:cs="Times New Roman"/>
          <w:szCs w:val="24"/>
        </w:rPr>
        <w:t>τίθεση με τις προηγούμενες Κυβερνήσεις που το μείωναν. Επίσης έχουμε επικεντρωθεί στις περιφέρειες και τους δήμους με νέα επενδυτικά προγράμματα με στοχευόμενες απευθύνσεις ή αντιμετωπίζοντας συγκεκριμένες ανάγκες.</w:t>
      </w:r>
    </w:p>
    <w:p w14:paraId="1C8C436E"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Θέλω εδώ να επισημάνω ότι, όπως συμβαίνει</w:t>
      </w:r>
      <w:r>
        <w:rPr>
          <w:rFonts w:eastAsia="Times New Roman" w:cs="Times New Roman"/>
          <w:szCs w:val="24"/>
        </w:rPr>
        <w:t xml:space="preserve"> με τα περισσότερα οικονομικά στοιχεία, τα συνολικά στοιχεία του Προγράμματος Δημοσίων Επενδύσεων θα τα έχουμε στις αρχές του χρόνου, λαμβάνοντας υπ’ όψιν ότι η μεγάλη απορρόφηση γίνεται στο τέλους του κάθε έτους. </w:t>
      </w:r>
    </w:p>
    <w:p w14:paraId="1C8C436F"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Επιπλέον στην εκτέλεση του Προγράμματος Δ</w:t>
      </w:r>
      <w:r>
        <w:rPr>
          <w:rFonts w:eastAsia="Times New Roman" w:cs="Times New Roman"/>
          <w:szCs w:val="24"/>
        </w:rPr>
        <w:t>ημοσίων Επενδύσεων σήμερα θα πρέπει να προστεθεί και το ποσό των 470 εκατομμυρίων ευρώ από ειδικό δεσμευμένο λογαριασμό που έχουν πληρωθεί και χάρη στον οποίο ολοκληρώθηκαν όλοι οι μεγάλοι οδικοί άξονες της χώρας.</w:t>
      </w:r>
    </w:p>
    <w:p w14:paraId="1C8C437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Επίσης αναφορικά με τον αναπτυξιακό νόμο κ</w:t>
      </w:r>
      <w:r>
        <w:rPr>
          <w:rFonts w:eastAsia="Times New Roman" w:cs="Times New Roman"/>
          <w:szCs w:val="24"/>
        </w:rPr>
        <w:t xml:space="preserve">αι τις κατηγορίες που διατυπώνονται από πλευράς της </w:t>
      </w:r>
      <w:r>
        <w:rPr>
          <w:rFonts w:eastAsia="Times New Roman" w:cs="Times New Roman"/>
          <w:szCs w:val="24"/>
        </w:rPr>
        <w:t>Α</w:t>
      </w:r>
      <w:r>
        <w:rPr>
          <w:rFonts w:eastAsia="Times New Roman" w:cs="Times New Roman"/>
          <w:szCs w:val="24"/>
        </w:rPr>
        <w:t>ντιπολίτευσης ότι παραμένει ανενεργός θέλω να τονίσω πως υποβλήθηκαν περισσότερα από επτακόσια επενδυτικά σχέδια προϋπολογισμού 2 δισεκατομμυρίων ευρώ. Τα 2/3 από αυτά μάλιστα αφορούν τους πολύ κρίσιμους τομείς της βιομηχανίας, της μεταποίησης και της αγρο</w:t>
      </w:r>
      <w:r>
        <w:rPr>
          <w:rFonts w:eastAsia="Times New Roman" w:cs="Times New Roman"/>
          <w:szCs w:val="24"/>
        </w:rPr>
        <w:t xml:space="preserve">τοδιατροφής. </w:t>
      </w:r>
    </w:p>
    <w:p w14:paraId="1C8C437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Επίσης να αναφέρω ότι άμεσα θα ανακοινωθούν οι πίνακες υπαγωγής του πρώτου κύκλου των τεσσάρων καθεστώτων και </w:t>
      </w:r>
      <w:r>
        <w:rPr>
          <w:rFonts w:eastAsia="Times New Roman" w:cs="Times New Roman"/>
          <w:szCs w:val="24"/>
        </w:rPr>
        <w:lastRenderedPageBreak/>
        <w:t xml:space="preserve">μέσα στο επόμενο δεκαήμερο θα προκηρυχθεί ο δεύτερος κύκλος υποβολής αιτήσεων υπαγωγής για τα τέσσερα καθεστώτα ενισχύσεων. </w:t>
      </w:r>
    </w:p>
    <w:p w14:paraId="1C8C437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ερχό</w:t>
      </w:r>
      <w:r>
        <w:rPr>
          <w:rFonts w:eastAsia="Times New Roman" w:cs="Times New Roman"/>
          <w:szCs w:val="24"/>
        </w:rPr>
        <w:t>μενο έτος θα προχωρήσουμε σε μια σειρά θετικών μεταρρυθμίσεων που θα αφορούν για παράδειγμα τις νεοφυείς επιχειρήσεις, αλλά και την ίδρυση της Ελληνικής Αναπτυξιακής Τράπεζας. Η Ελλάδα είναι η τελευταία χώρα στην Ευρωπαϊκή Ένωση που δεν διαθέτει το πολύ ση</w:t>
      </w:r>
      <w:r>
        <w:rPr>
          <w:rFonts w:eastAsia="Times New Roman" w:cs="Times New Roman"/>
          <w:szCs w:val="24"/>
        </w:rPr>
        <w:t>μαντικό οικονομικό εργαλείο της Αναπτυξιακής Τράπεζας. Από τις πρώτες ημέρες αυτής της Κυβέρνησης ξεκίνησαν οι προσπάθειες να πεισθούν οι θεσμοί για την αναγκαιότητα της ίδρυσης της Ελληνικής Αναπτυξιακής Τράπεζας και τελικά, η ίδρυσή της συμπεριλήφθηκε στ</w:t>
      </w:r>
      <w:r>
        <w:rPr>
          <w:rFonts w:eastAsia="Times New Roman" w:cs="Times New Roman"/>
          <w:szCs w:val="24"/>
        </w:rPr>
        <w:t xml:space="preserve">ην ανακοίνωση του </w:t>
      </w:r>
      <w:r>
        <w:rPr>
          <w:rFonts w:eastAsia="Times New Roman" w:cs="Times New Roman"/>
          <w:szCs w:val="24"/>
          <w:lang w:val="en-US"/>
        </w:rPr>
        <w:t>Eurogroup</w:t>
      </w:r>
      <w:r>
        <w:rPr>
          <w:rFonts w:eastAsia="Times New Roman" w:cs="Times New Roman"/>
          <w:szCs w:val="24"/>
        </w:rPr>
        <w:t xml:space="preserve"> τον περασμένο Ιούνιο. </w:t>
      </w:r>
    </w:p>
    <w:p w14:paraId="1C8C437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Τις πρώτες εβδομάδες του νέου έτους θα προχωρήσουμε στη δημόσια διαβούλευση του νομοσχεδίου που θα ιδρύει την Ελληνική Αναπτυξιακή Τράπεζα. Όπως ξέρετε, έχουμε ήδη υπογράψει μνημόνιο κατανόησης με την γαλλ</w:t>
      </w:r>
      <w:r>
        <w:rPr>
          <w:rFonts w:eastAsia="Times New Roman" w:cs="Times New Roman"/>
          <w:szCs w:val="24"/>
        </w:rPr>
        <w:t>ική Αναπτυξιακή Τράπεζα, ενώ έχουμε έρθει σε επαφή με τις αντίστοιχες τράπεζες της Γερμανίας, της Ιταλίας, του Ηνωμένου Βασιλείου, της Κίνας και της Βραζιλίας. Πιστεύουμε ότι μέσω της Αναπτυξιακής Τράπεζας θα μπορέσουμε να δημιουργήσουμε προγράμματα μικροπ</w:t>
      </w:r>
      <w:r>
        <w:rPr>
          <w:rFonts w:eastAsia="Times New Roman" w:cs="Times New Roman"/>
          <w:szCs w:val="24"/>
        </w:rPr>
        <w:t xml:space="preserve">ιστώσεων και να προσφέρουμε δάνεια σε μικρές και μεσαίες επιχειρήσεις, οι οποίες αποτελούν τη ραχοκοκαλιά της ελληνικής οικονομίας και οι οποίες επλήγησαν πρώτα από όλες μέσα στην κρίση. </w:t>
      </w:r>
    </w:p>
    <w:p w14:paraId="1C8C437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Θέλω επίσης να αναφερθώ στις πρωτοβουλίες που έχουμε πάρει ως Κυβέρν</w:t>
      </w:r>
      <w:r>
        <w:rPr>
          <w:rFonts w:eastAsia="Times New Roman" w:cs="Times New Roman"/>
          <w:szCs w:val="24"/>
        </w:rPr>
        <w:t>ηση στον τομέα των διεθνών οικονομικών σχέσεων. Θα πρέπει να σημειώσουμε ότι το Υπουργείο Οικονομίας έχει υιοθετήσει μια εξωστρεφή πολιτική με άλλες χώρες, που δεν υπήρχε τα προηγούμενα χρόνια. Πιστεύουμε ότι η ανάπτυξη των οικονομικών δεσμών με άλλες χώρε</w:t>
      </w:r>
      <w:r>
        <w:rPr>
          <w:rFonts w:eastAsia="Times New Roman" w:cs="Times New Roman"/>
          <w:szCs w:val="24"/>
        </w:rPr>
        <w:t>ς είναι η καλύτερη προϋπόθεση προσέλκυσης ιδιωτικών επενδύσεων και αύξησης των εξαγωγών. Επίσης οι ισχυρές οικονομικές σχέσεις με κάποιες χώρες αποτελούν και προϋπόθεση για ενθάρρυνση της σύσφιξης των πολιτικών δεσμών, ιδίως όταν πρόκειται για μια χώρα όπω</w:t>
      </w:r>
      <w:r>
        <w:rPr>
          <w:rFonts w:eastAsia="Times New Roman" w:cs="Times New Roman"/>
          <w:szCs w:val="24"/>
        </w:rPr>
        <w:t xml:space="preserve">ς η Ελλάδα που βρίσκεται στο επίκεντρο διεθνών εξελίξεων. Έτσι θα πρέπει να επισημάνω ότι πέρα των επαφών που έχουμε με επενδυτές της Γερμανίας, της Αυστρίας, της Σουηδίας, της Ολλανδίας και της Γαλλίας, </w:t>
      </w:r>
      <w:r>
        <w:rPr>
          <w:rFonts w:eastAsia="Times New Roman" w:cs="Times New Roman"/>
          <w:szCs w:val="24"/>
        </w:rPr>
        <w:lastRenderedPageBreak/>
        <w:t xml:space="preserve">παράλληλα βρισκόμαστε σε ανοιχτή επικοινωνία με την </w:t>
      </w:r>
      <w:r>
        <w:rPr>
          <w:rFonts w:eastAsia="Times New Roman" w:cs="Times New Roman"/>
          <w:szCs w:val="24"/>
        </w:rPr>
        <w:t xml:space="preserve">βρετανική πλευρά. Μόλις πριν από δύο εβδομάδες σε συνεργασία με την πρεσβεία του Ηνωμένου Βασιλείου στην Ελλάδα οργανώθηκε φόρουμ συνεργασίας το οποίο θα συνεχιστεί και θα προωθηθεί το επόμενο διάστημα. </w:t>
      </w:r>
    </w:p>
    <w:p w14:paraId="1C8C437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Επίσης για πρώτη φορά συστάθηκε Επιτροπή Οικονομικής</w:t>
      </w:r>
      <w:r>
        <w:rPr>
          <w:rFonts w:eastAsia="Times New Roman" w:cs="Times New Roman"/>
          <w:szCs w:val="24"/>
        </w:rPr>
        <w:t xml:space="preserve"> Συνεργασίας μεταξύ Ελλάδας και Ηνωμένων Πολιτειών Αμερικής μετά από την απόφαση του Πρωθυπουργού Αλέξη Τσίπρα και του Αμερικανού προέδρου Ντόναλντ Τράμπ. Όπως ξέρετε, προσωπικά έχω συναντηθεί ήδη τρεις φορές σε λιγότερο από έξι μήνες με τον Αμερικανό ομόλ</w:t>
      </w:r>
      <w:r>
        <w:rPr>
          <w:rFonts w:eastAsia="Times New Roman" w:cs="Times New Roman"/>
          <w:szCs w:val="24"/>
        </w:rPr>
        <w:t xml:space="preserve">ογό μου Γουίλμπερ Ρος για την προσέλκυση επενδύσεων και την προώθηση των εξαγωγών. Ο κ. Ρος έχει αποδεχθεί </w:t>
      </w:r>
      <w:r>
        <w:rPr>
          <w:rFonts w:eastAsia="Times New Roman" w:cs="Times New Roman"/>
          <w:szCs w:val="24"/>
        </w:rPr>
        <w:lastRenderedPageBreak/>
        <w:t>πρόσκληση που του έχουμε απευθύνει να επισκεφθεί την Θεσσαλονίκη κατά τη Διεθνή Έκθεση εκεί τον Σεπτέμβριο, όπου οι Ηνωμένες Πολιτείες της Αμερικής θ</w:t>
      </w:r>
      <w:r>
        <w:rPr>
          <w:rFonts w:eastAsia="Times New Roman" w:cs="Times New Roman"/>
          <w:szCs w:val="24"/>
        </w:rPr>
        <w:t xml:space="preserve">α είναι η τιμώμενη χώρα. </w:t>
      </w:r>
    </w:p>
    <w:p w14:paraId="1C8C437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Επιπλέον έχω συναντήσει τρεις φορές τον Τούρκο ομόλογό μου Νιχάτ Ζεϊμπεκτσί, με τον οποίο θα συνεχίσουμε να συνεργαζόμαστε στενά και στις αρχές του χρόνου, θα επαναφέρουμε το Κοινό Κυβερνητικό Συμβούλιο Συνεργασίας των δύο χωρών π</w:t>
      </w:r>
      <w:r>
        <w:rPr>
          <w:rFonts w:eastAsia="Times New Roman" w:cs="Times New Roman"/>
          <w:szCs w:val="24"/>
        </w:rPr>
        <w:t xml:space="preserve">ου προγραμματίζεται να λάβει χώρα στη Θεσσαλονίκη. </w:t>
      </w:r>
    </w:p>
    <w:p w14:paraId="1C8C437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Παράλληλα βρισκόμαστε σε ανοιχτή επικοινωνία με το Ισραήλ προκειμένου να δώσουμε μια νέα ώθηση στις επιχειρηματικές συνεργασίες. Από το Ισραήλ επίσης, έχουμε πάρει πολλές ιδέες για το νομοσχέδιο που ετοιμ</w:t>
      </w:r>
      <w:r>
        <w:rPr>
          <w:rFonts w:eastAsia="Times New Roman" w:cs="Times New Roman"/>
          <w:szCs w:val="24"/>
        </w:rPr>
        <w:t xml:space="preserve">άζουμε για τις νεοφυείς επιχειρήσεις. </w:t>
      </w:r>
    </w:p>
    <w:p w14:paraId="1C8C437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θέλω να σταθώ στις δυνατότητες που υπάρχουν να προωθηθούν οι οικονομικές σχέσεις της Ελλάδας με την Αυστραλία. Πρόσθετα, επισκέφθηκα τέσσερις πόλεις της Αυστραλίας και συναντήθηκα με ομογενείς και με Αυστραλούς </w:t>
      </w:r>
      <w:r>
        <w:rPr>
          <w:rFonts w:eastAsia="Times New Roman" w:cs="Times New Roman"/>
          <w:szCs w:val="24"/>
        </w:rPr>
        <w:t>επενδυτές που δεν έχουν ελληνικές ρίζες. Το επενδυτικό ενδιαφέρον που συνάντησα είναι ενδεικτικό των προοπτικών που έχουμε για να συνεργαστούμε, κάτι που κατέδειξε και το γεγονός ότι λίγες μόνο ημέρες μετά την επίσκεψη μου εκεί επισκέφθηκε την Ελλάδα ο Πρω</w:t>
      </w:r>
      <w:r>
        <w:rPr>
          <w:rFonts w:eastAsia="Times New Roman" w:cs="Times New Roman"/>
          <w:szCs w:val="24"/>
        </w:rPr>
        <w:t xml:space="preserve">θυπουργός της Πολιτείας της Βικτώριας. </w:t>
      </w:r>
    </w:p>
    <w:p w14:paraId="1C8C437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Είμαι στην ευχάριστη θέση να ανακοινώσω την ίδρυση  γραφείου του «</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στη Μελβούρνη. Το γραφείο αυτό θα είναι το πρώτο γραφείο του «</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εκτός Ελλάδας </w:t>
      </w:r>
      <w:r>
        <w:rPr>
          <w:rFonts w:eastAsia="Times New Roman" w:cs="Times New Roman"/>
          <w:szCs w:val="24"/>
        </w:rPr>
        <w:lastRenderedPageBreak/>
        <w:t>και νομίζουμε ότι θα βοηθήσει την πρ</w:t>
      </w:r>
      <w:r>
        <w:rPr>
          <w:rFonts w:eastAsia="Times New Roman" w:cs="Times New Roman"/>
          <w:szCs w:val="24"/>
        </w:rPr>
        <w:t>οσέλκυση επενδύσεων αλλά και την προώθηση των εξαγωγών.</w:t>
      </w:r>
    </w:p>
    <w:p w14:paraId="1C8C437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ολοκληρώνοντας την ομιλία μου για τον προϋπολογισμό του 2018 θα ήθελα να επισημάνω τα εξής. Η Ελλάδα αυτή τη στιγμή βρίσκεται σε μια κρίσιμη καμπή για την οικονομική της α</w:t>
      </w:r>
      <w:r>
        <w:rPr>
          <w:rFonts w:eastAsia="Times New Roman" w:cs="Times New Roman"/>
          <w:szCs w:val="24"/>
        </w:rPr>
        <w:t>νάταξη. Δεν θα πρέπει να αφήσουμε τις σειρήνες των μικροσυμφερόντων να σταθούν εμπόδιο στην επιτάχυνση της οικονομικής πορείας της χώρας. Για το έτος που έρχεται είναι εθνικό καθήκον να μπορέσουμε να κρατήσουμε σταθερά το τιμόνι της ελληνικής οικονομίας πρ</w:t>
      </w:r>
      <w:r>
        <w:rPr>
          <w:rFonts w:eastAsia="Times New Roman" w:cs="Times New Roman"/>
          <w:szCs w:val="24"/>
        </w:rPr>
        <w:t xml:space="preserve">οκειμένου να μπορούμε του χρόνου τέτοιο καιρό να πάρουμε αποφάσεις που θα έχουν μονιμότητα μέσα στον χρόνο προς την κατεύθυνση ανακούφισης του ελληνικού λαού μέσα από τόσα χρόνια κρίσης. </w:t>
      </w:r>
    </w:p>
    <w:p w14:paraId="1C8C437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Εκείνα που χρειαζόμαστε περισσότερο απ’ όλα είναι η κοινωνική σταθερ</w:t>
      </w:r>
      <w:r>
        <w:rPr>
          <w:rFonts w:eastAsia="Times New Roman" w:cs="Times New Roman"/>
          <w:szCs w:val="24"/>
        </w:rPr>
        <w:t>ότητα και η εθνική συνεννόηση για να πετύχουμε το στοίχημα της ανάπτυξης. Πρέπει να καταλάβουμε ότι είναι προς το συμφέρον όχι μόνο το δικό μας αλλά κυρίως των επόμενων γενεών.</w:t>
      </w:r>
    </w:p>
    <w:p w14:paraId="1C8C437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C8C437D"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8C437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 xml:space="preserve">Κι εμείς. </w:t>
      </w:r>
    </w:p>
    <w:p w14:paraId="1C8C437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Παππάς, </w:t>
      </w:r>
      <w:r>
        <w:rPr>
          <w:rFonts w:eastAsia="Times New Roman" w:cs="Times New Roman"/>
          <w:szCs w:val="24"/>
        </w:rPr>
        <w:t xml:space="preserve">ο </w:t>
      </w:r>
      <w:r>
        <w:rPr>
          <w:rFonts w:eastAsia="Times New Roman" w:cs="Times New Roman"/>
          <w:szCs w:val="24"/>
        </w:rPr>
        <w:t xml:space="preserve">Κοινοβουλευτικός Εκπρόσωπος της Χρυσής Αυγής. </w:t>
      </w:r>
    </w:p>
    <w:p w14:paraId="1C8C438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Αρκεί ο προς ψήφιση προϋπολογισμός για το έτος 2018 για να καταστεί αντιληπτό το μέγεθος της ανεπάρκειας της ελληνικής οικονομίας </w:t>
      </w:r>
      <w:r>
        <w:rPr>
          <w:rFonts w:eastAsia="Times New Roman" w:cs="Times New Roman"/>
          <w:szCs w:val="24"/>
        </w:rPr>
        <w:t xml:space="preserve">απέναντι στην παγκόσμια δυσμενή οικονομική συγκυρία. Διαπίστωση ειδικά για τη μνημονιακή Ελλάδα </w:t>
      </w:r>
      <w:r>
        <w:rPr>
          <w:rFonts w:eastAsia="Times New Roman" w:cs="Times New Roman"/>
          <w:szCs w:val="24"/>
        </w:rPr>
        <w:lastRenderedPageBreak/>
        <w:t xml:space="preserve">της «πρώτης φοράς </w:t>
      </w:r>
      <w:r>
        <w:rPr>
          <w:rFonts w:eastAsia="Times New Roman" w:cs="Times New Roman"/>
          <w:szCs w:val="24"/>
        </w:rPr>
        <w:t>α</w:t>
      </w:r>
      <w:r>
        <w:rPr>
          <w:rFonts w:eastAsia="Times New Roman" w:cs="Times New Roman"/>
          <w:szCs w:val="24"/>
        </w:rPr>
        <w:t xml:space="preserve">ριστερά»: οι αριθμοί ευημερούν αλλά οι άνθρωποι δυστυχούν. </w:t>
      </w:r>
    </w:p>
    <w:p w14:paraId="1C8C438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Ελλάδα είναι πλέον μια χώρα η οποία έχει πτωχεύσει κυριολεκτικώς και ουσιαστικώ</w:t>
      </w:r>
      <w:r>
        <w:rPr>
          <w:rFonts w:eastAsia="Times New Roman" w:cs="Times New Roman"/>
          <w:szCs w:val="24"/>
        </w:rPr>
        <w:t>ς. Σε κα</w:t>
      </w:r>
      <w:r>
        <w:rPr>
          <w:rFonts w:eastAsia="Times New Roman" w:cs="Times New Roman"/>
          <w:szCs w:val="24"/>
        </w:rPr>
        <w:t>μ</w:t>
      </w:r>
      <w:r>
        <w:rPr>
          <w:rFonts w:eastAsia="Times New Roman" w:cs="Times New Roman"/>
          <w:szCs w:val="24"/>
        </w:rPr>
        <w:t xml:space="preserve">μία περίπτωση σήμερα δυστυχώς για μας τους Έλληνες δεν διαθέτει τα αναγκαία μέσα και εργαλεία για να ελπίζει σε ανάκαμψη, όπως το εθνικό νόμισμα και η υγιής και δυνατή πρωτογενής παραγωγή. Το χειρότερο όλων όμως αποτελεί το αδιαμφισβήτητο γεγονός </w:t>
      </w:r>
      <w:r>
        <w:rPr>
          <w:rFonts w:eastAsia="Times New Roman" w:cs="Times New Roman"/>
          <w:szCs w:val="24"/>
        </w:rPr>
        <w:t>πως ο πληθυσμός της πατρίδας μας γηράσκει. Η ελληνική νεολαία μας αποδημεί. Ταυτόχρονα γίνεται μια σταδιακή αντικατάσταση από το νεοεισαχθέν παρανόμως στην επικράτειά μας αλλόφυλο και αλλόθρησκο εργατικό δυναμικό.</w:t>
      </w:r>
    </w:p>
    <w:p w14:paraId="1C8C438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Οι αριθμοί, λοιπόν, ευημερούν σύμφωνα με τ</w:t>
      </w:r>
      <w:r>
        <w:rPr>
          <w:rFonts w:eastAsia="Times New Roman" w:cs="Times New Roman"/>
          <w:szCs w:val="24"/>
        </w:rPr>
        <w:t xml:space="preserve">ους κυβερνητικούς ισχυρισμούς διότι οι εξαγωγές αυξήθηκαν κατά 9,5% σε ετήσια </w:t>
      </w:r>
      <w:r>
        <w:rPr>
          <w:rFonts w:eastAsia="Times New Roman" w:cs="Times New Roman"/>
          <w:szCs w:val="24"/>
        </w:rPr>
        <w:lastRenderedPageBreak/>
        <w:t>βάση με παράλληλη αύξηση των εισαγωγών κατά 3,1% στο δεύτερο τρίμηνο. Ναι, βεβαίως. Όμως παράλληλα καταδεικνύεται και μειωμένη η εσωτερική καταναλωτική ζήτηση με ενδεικτικό το πα</w:t>
      </w:r>
      <w:r>
        <w:rPr>
          <w:rFonts w:eastAsia="Times New Roman" w:cs="Times New Roman"/>
          <w:szCs w:val="24"/>
        </w:rPr>
        <w:t>ράδειγμα της λιανικής στα τρόφιμα ο δείκτης της οποίας κατέπεσε κατά 0,4% κάτι το οποίο αποσιωπάται σκοπίμως προκειμένου να μην καταδειχθεί η ψευδαίσθηση της ανάκαμψης. Στην αγορά όμως, κυρίες και κύριοι, είναι γνωστό τοις πάσι πως δεν υφίσταται  όχι φιλικ</w:t>
      </w:r>
      <w:r>
        <w:rPr>
          <w:rFonts w:eastAsia="Times New Roman" w:cs="Times New Roman"/>
          <w:szCs w:val="24"/>
        </w:rPr>
        <w:t>ό αλλά ούτε καν τυπικό περιβάλλον για τον παραγωγικό τομέα της ελληνικής οικονομίας.</w:t>
      </w:r>
    </w:p>
    <w:p w14:paraId="1C8C438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πρωτογενής παραγωγή είναι ένας τομέας ο οποίος φυτοζωεί δεκαετίες τώρα. Σήμερα ουσιαστικά δεν υφίσταται ως υπολογίσιμο μέγεθος και παράμετρος της εθνικής μας οικονομίας.</w:t>
      </w:r>
    </w:p>
    <w:p w14:paraId="1C8C438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Για δε το ιδιωτικό επιχειρείν έχει καταστεί σαφέστατο πω</w:t>
      </w:r>
      <w:r>
        <w:rPr>
          <w:rFonts w:eastAsia="Times New Roman" w:cs="Times New Roman"/>
          <w:szCs w:val="24"/>
        </w:rPr>
        <w:t>ς</w:t>
      </w:r>
      <w:r>
        <w:rPr>
          <w:rFonts w:eastAsia="Times New Roman" w:cs="Times New Roman"/>
          <w:szCs w:val="24"/>
        </w:rPr>
        <w:t xml:space="preserve"> οι νυν συγκυβερνώντες κινούμενοι πιστά εντός πλαισίων μνημονιακών επιταγών έχουν καταφέρει να δημιουργήσουν ένα τόσο εχθρικό πλαίσιο και περιβάλλον που καμ</w:t>
      </w:r>
      <w:r>
        <w:rPr>
          <w:rFonts w:eastAsia="Times New Roman" w:cs="Times New Roman"/>
          <w:szCs w:val="24"/>
        </w:rPr>
        <w:t>μ</w:t>
      </w:r>
      <w:r>
        <w:rPr>
          <w:rFonts w:eastAsia="Times New Roman" w:cs="Times New Roman"/>
          <w:szCs w:val="24"/>
        </w:rPr>
        <w:t xml:space="preserve">ία ιδιωτική εταιρεία και κανένας ιδιώτης </w:t>
      </w:r>
      <w:r>
        <w:rPr>
          <w:rFonts w:eastAsia="Times New Roman" w:cs="Times New Roman"/>
          <w:szCs w:val="24"/>
        </w:rPr>
        <w:t>επιχειρηματίας Έλληνας ή αλλοδαπός δεν σκέφτεται να επενδύσει να ιδρύσει ή να εξακολουθήσει να λειτουργεί εντός ελληνικής επικρατείας. Ο κύριος λόγος είναι η αδυσώπητη και ακατανόητη με οικονομικά και αναπτυξιακά κριτήρια υπερφορολόγηση κάθε ιδιωτικής πρωτ</w:t>
      </w:r>
      <w:r>
        <w:rPr>
          <w:rFonts w:eastAsia="Times New Roman" w:cs="Times New Roman"/>
          <w:szCs w:val="24"/>
        </w:rPr>
        <w:t xml:space="preserve">οβουλίας την οποία όμως δεν υφίσταται μόνο ο ιδιωτικός τομέας, ο επιχειρηματικός κόσμος αλλά και το σύνολο του ελληνικού λαού. </w:t>
      </w:r>
    </w:p>
    <w:p w14:paraId="1C8C438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Ο προϋπολογισμός του 2018 με τα αναμενόμενα προς είσπραξη χρηματικά ποσά, ύψους 2,1 δισεκατομμυρίων ευρώ παρακαλώ, είναι λεφτά π</w:t>
      </w:r>
      <w:r>
        <w:rPr>
          <w:rFonts w:eastAsia="Times New Roman" w:cs="Times New Roman"/>
          <w:szCs w:val="24"/>
        </w:rPr>
        <w:t xml:space="preserve">ου προέρχονται από φόρους, εκ των οποίων τα 813 εκατομμύρια ευρώ αφορούν σε πρωτοεμφανιζόμενα φορολογικά μέτρα. </w:t>
      </w:r>
    </w:p>
    <w:p w14:paraId="1C8C438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Προβλέπεται με τον προϋπολογισμό ένα πρωτογενές πλεόνασμα του 3,82</w:t>
      </w:r>
      <w:r>
        <w:rPr>
          <w:rFonts w:eastAsia="Times New Roman" w:cs="Times New Roman"/>
          <w:szCs w:val="24"/>
        </w:rPr>
        <w:t>%</w:t>
      </w:r>
      <w:r>
        <w:rPr>
          <w:rFonts w:eastAsia="Times New Roman" w:cs="Times New Roman"/>
          <w:szCs w:val="24"/>
        </w:rPr>
        <w:t xml:space="preserve"> του Ακαθάριστου Εθνικού Προϊόντος και σε ρυθμό οικονομικής μεγέθυνσης στο π</w:t>
      </w:r>
      <w:r>
        <w:rPr>
          <w:rFonts w:eastAsia="Times New Roman" w:cs="Times New Roman"/>
          <w:szCs w:val="24"/>
        </w:rPr>
        <w:t>οσοστό 2,5%. Η υπέρβαση του μνημονιακού στόχου για το έτος 2018 υπολογίζεται σε 587 εκατομμύρια ευρώ, δηλαδή το 0,32% του ΑΕΠ. Σε αυτή τη φοροεισπρακτική και σαφώς υφεσιακή κατεύθυνση, λοιπόν, ο προϋπολογισμός του 2018 προβλέπει γενικώς αύξηση των κρατικών</w:t>
      </w:r>
      <w:r>
        <w:rPr>
          <w:rFonts w:eastAsia="Times New Roman" w:cs="Times New Roman"/>
          <w:szCs w:val="24"/>
        </w:rPr>
        <w:t xml:space="preserve"> εσόδων, τα οποία υπο</w:t>
      </w:r>
      <w:r>
        <w:rPr>
          <w:rFonts w:eastAsia="Times New Roman" w:cs="Times New Roman"/>
          <w:szCs w:val="24"/>
        </w:rPr>
        <w:lastRenderedPageBreak/>
        <w:t>λογίζει σε 54,2 δισεκατομμύρια ευρώ, έναντι των 52,1 δισεκατομμυρίων φέτος. Και ειδικότερα των φορολογικών εσόδων τα οποία προϋπολογίζει στα 48,1 δισεκατομμύρια ευρώ, έναντι 47,2 φέτος. Σύνολο, δηλαδή, της αναμενόμενης αύξησης εσόδων τ</w:t>
      </w:r>
      <w:r>
        <w:rPr>
          <w:rFonts w:eastAsia="Times New Roman" w:cs="Times New Roman"/>
          <w:szCs w:val="24"/>
        </w:rPr>
        <w:t>ο ποσό των 951 εκατομμυρίων ευρώ. Ειδικά σύμφωνα με τις προβλέψεις του νέου προϋπολογισμού αναμένονται αυξημένοι άμεσοι φόροι κατά 478 εκατομμύρια έναντι του 2017, αυξημένος ο φόρος εισοδήματος των φυσικών προσώπων κατά 456 εκατομμύρια ευρώ, 179 εκατομμύρι</w:t>
      </w:r>
      <w:r>
        <w:rPr>
          <w:rFonts w:eastAsia="Times New Roman" w:cs="Times New Roman"/>
          <w:szCs w:val="24"/>
        </w:rPr>
        <w:t xml:space="preserve">α ευρώ παραπάνω οι φόροι περιουσίας, δηλαδή ΕΝΦΙΑ κ.λπ., 473 εκατομμύρια ευρώ έμμεσοι φόροι παραπάνω έναντι του 2017, αύξηση 78 εκατομμύρια ευρώ στα έσοδα από ΦΠΑ έναντι του 2017, αυξημένοι επίσης φόροι κατανάλωσης κατά 439 εκατομμύρια ευρώ </w:t>
      </w:r>
      <w:r>
        <w:rPr>
          <w:rFonts w:eastAsia="Times New Roman" w:cs="Times New Roman"/>
          <w:szCs w:val="24"/>
        </w:rPr>
        <w:lastRenderedPageBreak/>
        <w:t>έναντι του 2017</w:t>
      </w:r>
      <w:r>
        <w:rPr>
          <w:rFonts w:eastAsia="Times New Roman" w:cs="Times New Roman"/>
          <w:szCs w:val="24"/>
        </w:rPr>
        <w:t>. Έτσι βγαίνει, λοιπόν, το σύνολο των 2,1 δισεκατομμυρίων ευρώ και αναφορικά με τα πρωτοεμφανιζόμενα φορολογικά μέτρα πρόκειται ουσιαστικά για τα συμπληρωματικά δημοσιονομικά μέτρα του έτους 2018, τα οποία ψηφίστηκαν μαζί με το πακέτο μέτρων της διετίας 20</w:t>
      </w:r>
      <w:r>
        <w:rPr>
          <w:rFonts w:eastAsia="Times New Roman" w:cs="Times New Roman"/>
          <w:szCs w:val="24"/>
        </w:rPr>
        <w:t>19-2020 και για τα οποία</w:t>
      </w:r>
      <w:r>
        <w:rPr>
          <w:rFonts w:eastAsia="Times New Roman" w:cs="Times New Roman"/>
          <w:szCs w:val="24"/>
        </w:rPr>
        <w:t>,</w:t>
      </w:r>
      <w:r>
        <w:rPr>
          <w:rFonts w:eastAsia="Times New Roman" w:cs="Times New Roman"/>
          <w:szCs w:val="24"/>
        </w:rPr>
        <w:t xml:space="preserve"> δυστυχώς, δεν προβλέπεται απολύτως κανένα αντίμετρο, κάτι για το οποίο η συγκυβέρνηση τηρεί εκκωφαντική σιωπή.</w:t>
      </w:r>
    </w:p>
    <w:p w14:paraId="1C8C438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σύνολο απόδοσής τους 813 εκατομμύρια ευρώ, για να το κάνετε τι; Για να το κάνετε βοήθημα-κοροϊδία, όπως αυτό που θα δώσετε στους νέους ανέργους, τα 450 ευρώ, το οποίο τι σημαίνει; Σημαίνει δυο έξοδοι για κανένα ποτάκι και ένα νέο κινητό. Αυτό, κυρίες κα</w:t>
      </w:r>
      <w:r>
        <w:rPr>
          <w:rFonts w:eastAsia="Times New Roman" w:cs="Times New Roman"/>
          <w:szCs w:val="24"/>
        </w:rPr>
        <w:t xml:space="preserve">ι κύριοι της Κυβέρνησης, το ονομάζετε ανάκαμψη και κοινωνικό κράτος; Το χαρτζιλίκι των 450 ευρώ; Αυτή είναι η ανάπτυξη; </w:t>
      </w:r>
    </w:p>
    <w:p w14:paraId="1C8C438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Ευημερούντες οι αριθμοί, λοιπόν, οι οποίοι όμως καταπίπτουν, γιατί η Ελλάδα παραμένει στην κορυφή της σχετικής λίστας Ευρωπαϊκής Ένωσης</w:t>
      </w:r>
      <w:r>
        <w:rPr>
          <w:rFonts w:eastAsia="Times New Roman" w:cs="Times New Roman"/>
          <w:szCs w:val="24"/>
        </w:rPr>
        <w:t xml:space="preserve">, με ποσοστό ανεργίας 23%, το υψηλότερο στην Ευρώπη. </w:t>
      </w:r>
      <w:r>
        <w:rPr>
          <w:rFonts w:eastAsia="Times New Roman" w:cs="Times New Roman"/>
          <w:szCs w:val="24"/>
        </w:rPr>
        <w:t>Α</w:t>
      </w:r>
      <w:r>
        <w:rPr>
          <w:rFonts w:eastAsia="Times New Roman" w:cs="Times New Roman"/>
          <w:szCs w:val="24"/>
        </w:rPr>
        <w:t xml:space="preserve">ν ανατρέξουμε στις δηλώσεις του Ντράγκι, </w:t>
      </w:r>
      <w:r>
        <w:rPr>
          <w:rFonts w:eastAsia="Times New Roman" w:cs="Times New Roman"/>
          <w:szCs w:val="24"/>
        </w:rPr>
        <w:t>Δ</w:t>
      </w:r>
      <w:r>
        <w:rPr>
          <w:rFonts w:eastAsia="Times New Roman" w:cs="Times New Roman"/>
          <w:szCs w:val="24"/>
        </w:rPr>
        <w:t>ιοικητή της Ευρωπαϊκής Κεντρικής Τράπεζας, το ποσοστό της πραγματικής ανεργίας ανέρχεται στο 31,3%</w:t>
      </w:r>
      <w:r>
        <w:rPr>
          <w:rFonts w:eastAsia="Times New Roman" w:cs="Times New Roman"/>
          <w:szCs w:val="24"/>
        </w:rPr>
        <w:t>,</w:t>
      </w:r>
      <w:r>
        <w:rPr>
          <w:rFonts w:eastAsia="Times New Roman" w:cs="Times New Roman"/>
          <w:szCs w:val="24"/>
        </w:rPr>
        <w:t xml:space="preserve"> όταν το 2006</w:t>
      </w:r>
      <w:r>
        <w:rPr>
          <w:rFonts w:eastAsia="Times New Roman" w:cs="Times New Roman"/>
          <w:szCs w:val="24"/>
        </w:rPr>
        <w:t>,</w:t>
      </w:r>
      <w:r>
        <w:rPr>
          <w:rFonts w:eastAsia="Times New Roman" w:cs="Times New Roman"/>
          <w:szCs w:val="24"/>
        </w:rPr>
        <w:t xml:space="preserve"> προ κρίσης</w:t>
      </w:r>
      <w:r>
        <w:rPr>
          <w:rFonts w:eastAsia="Times New Roman" w:cs="Times New Roman"/>
          <w:szCs w:val="24"/>
        </w:rPr>
        <w:t>,</w:t>
      </w:r>
      <w:r>
        <w:rPr>
          <w:rFonts w:eastAsia="Times New Roman" w:cs="Times New Roman"/>
          <w:szCs w:val="24"/>
        </w:rPr>
        <w:t xml:space="preserve"> ήταν στο 12,9%.</w:t>
      </w:r>
    </w:p>
    <w:p w14:paraId="1C8C438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Σύμφωνα, επίσης, μ</w:t>
      </w:r>
      <w:r>
        <w:rPr>
          <w:rFonts w:eastAsia="Times New Roman" w:cs="Times New Roman"/>
          <w:szCs w:val="24"/>
        </w:rPr>
        <w:t>ε την έκθεση της Ελληνικής Στατιστικής Αρχής</w:t>
      </w:r>
      <w:r>
        <w:rPr>
          <w:rFonts w:eastAsia="Times New Roman" w:cs="Times New Roman"/>
          <w:szCs w:val="24"/>
        </w:rPr>
        <w:t>, της</w:t>
      </w:r>
      <w:r>
        <w:rPr>
          <w:rFonts w:eastAsia="Times New Roman" w:cs="Times New Roman"/>
          <w:szCs w:val="24"/>
        </w:rPr>
        <w:t xml:space="preserve"> ΕΛΣΤΑΤ</w:t>
      </w:r>
      <w:r>
        <w:rPr>
          <w:rFonts w:eastAsia="Times New Roman" w:cs="Times New Roman"/>
          <w:szCs w:val="24"/>
        </w:rPr>
        <w:t>,</w:t>
      </w:r>
      <w:r>
        <w:rPr>
          <w:rFonts w:eastAsia="Times New Roman" w:cs="Times New Roman"/>
          <w:szCs w:val="24"/>
        </w:rPr>
        <w:t xml:space="preserve"> για τις συνθήκες διαβίωσης, το 39,9% του πληθυσμού στη χώρα στερείται βασικά υλικά αγαθά και υπηρεσίες, όπως φαγητό και θέρμανση, με το ποσοστό αυτό να αυξάνεται στο 44,5% του πληθυσμού στις ηλικίες</w:t>
      </w:r>
      <w:r>
        <w:rPr>
          <w:rFonts w:eastAsia="Times New Roman" w:cs="Times New Roman"/>
          <w:szCs w:val="24"/>
        </w:rPr>
        <w:t xml:space="preserve"> από 0 έως 17</w:t>
      </w:r>
      <w:r>
        <w:rPr>
          <w:rFonts w:eastAsia="Times New Roman" w:cs="Times New Roman"/>
          <w:szCs w:val="24"/>
        </w:rPr>
        <w:t xml:space="preserve"> ετών</w:t>
      </w:r>
      <w:r>
        <w:rPr>
          <w:rFonts w:eastAsia="Times New Roman" w:cs="Times New Roman"/>
          <w:szCs w:val="24"/>
        </w:rPr>
        <w:t>. Σχεδόν ένα στα έξι νοικοκυριά, δηλαδή σε ποσοστό 17</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 διαμέν</w:t>
      </w:r>
      <w:r>
        <w:rPr>
          <w:rFonts w:eastAsia="Times New Roman" w:cs="Times New Roman"/>
          <w:szCs w:val="24"/>
        </w:rPr>
        <w:t>ει</w:t>
      </w:r>
      <w:r>
        <w:rPr>
          <w:rFonts w:eastAsia="Times New Roman" w:cs="Times New Roman"/>
          <w:szCs w:val="24"/>
        </w:rPr>
        <w:t xml:space="preserve"> σε σπίτια </w:t>
      </w:r>
      <w:r>
        <w:rPr>
          <w:rFonts w:eastAsia="Times New Roman" w:cs="Times New Roman"/>
          <w:szCs w:val="24"/>
        </w:rPr>
        <w:lastRenderedPageBreak/>
        <w:t xml:space="preserve">ακατάλληλα. Συνολικά, </w:t>
      </w:r>
      <w:r>
        <w:rPr>
          <w:rFonts w:eastAsia="Times New Roman" w:cs="Times New Roman"/>
          <w:szCs w:val="24"/>
        </w:rPr>
        <w:t>τέσσερα</w:t>
      </w:r>
      <w:r>
        <w:rPr>
          <w:rFonts w:eastAsia="Times New Roman" w:cs="Times New Roman"/>
          <w:szCs w:val="24"/>
        </w:rPr>
        <w:t xml:space="preserve"> εκατομμύρια </w:t>
      </w:r>
      <w:r>
        <w:rPr>
          <w:rFonts w:eastAsia="Times New Roman" w:cs="Times New Roman"/>
          <w:szCs w:val="24"/>
        </w:rPr>
        <w:t>πεντακόσιες δώδεκα χιλιάδες</w:t>
      </w:r>
      <w:r>
        <w:rPr>
          <w:rFonts w:eastAsia="Times New Roman" w:cs="Times New Roman"/>
          <w:szCs w:val="24"/>
        </w:rPr>
        <w:t xml:space="preserve"> </w:t>
      </w:r>
      <w:r>
        <w:rPr>
          <w:rFonts w:eastAsia="Times New Roman" w:cs="Times New Roman"/>
          <w:szCs w:val="24"/>
        </w:rPr>
        <w:t xml:space="preserve">Έλληνες </w:t>
      </w:r>
      <w:r>
        <w:rPr>
          <w:rFonts w:eastAsia="Times New Roman" w:cs="Times New Roman"/>
          <w:szCs w:val="24"/>
        </w:rPr>
        <w:t>–δεν τα λέω εγώ, η ΕΛΣΤΑΤ τα λέει- αντιμετωπίζουν τον κίνδυνο της φτώχ</w:t>
      </w:r>
      <w:r>
        <w:rPr>
          <w:rFonts w:eastAsia="Times New Roman" w:cs="Times New Roman"/>
          <w:szCs w:val="24"/>
        </w:rPr>
        <w:t>ε</w:t>
      </w:r>
      <w:r>
        <w:rPr>
          <w:rFonts w:eastAsia="Times New Roman" w:cs="Times New Roman"/>
          <w:szCs w:val="24"/>
        </w:rPr>
        <w:t>ιας και με τ</w:t>
      </w:r>
      <w:r>
        <w:rPr>
          <w:rFonts w:eastAsia="Times New Roman" w:cs="Times New Roman"/>
          <w:szCs w:val="24"/>
        </w:rPr>
        <w:t xml:space="preserve">α παιδιά να απειλούνται περισσότερο. Ενδεικτικό για τα παιδιά είναι ότι περίπου </w:t>
      </w:r>
      <w:r>
        <w:rPr>
          <w:rFonts w:eastAsia="Times New Roman" w:cs="Times New Roman"/>
          <w:szCs w:val="24"/>
        </w:rPr>
        <w:t>διακόσιες τριάντα χιλιάδες</w:t>
      </w:r>
      <w:r>
        <w:rPr>
          <w:rFonts w:eastAsia="Times New Roman" w:cs="Times New Roman"/>
          <w:szCs w:val="24"/>
        </w:rPr>
        <w:t xml:space="preserve"> παιδιά</w:t>
      </w:r>
      <w:r>
        <w:rPr>
          <w:rFonts w:eastAsia="Times New Roman" w:cs="Times New Roman"/>
          <w:szCs w:val="24"/>
        </w:rPr>
        <w:t>,</w:t>
      </w:r>
      <w:r>
        <w:rPr>
          <w:rFonts w:eastAsia="Times New Roman" w:cs="Times New Roman"/>
          <w:szCs w:val="24"/>
        </w:rPr>
        <w:t xml:space="preserve"> που ζουν σε νοικοκυριά, ζουν σε νοικοκυριά χωρίς κανέναν εργαζόμενο και ουσιαστικά σε νοικοκυριά που δεν έχουν κανένα εισόδημα.</w:t>
      </w:r>
    </w:p>
    <w:p w14:paraId="1C8C438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Τελειώνοντας,</w:t>
      </w:r>
      <w:r>
        <w:rPr>
          <w:rFonts w:eastAsia="Times New Roman" w:cs="Times New Roman"/>
          <w:szCs w:val="24"/>
        </w:rPr>
        <w:t xml:space="preserve"> θέλω να πω ότι η επιβεβαίωση ότι οι αριθμοί ευημερούν, αλλά οι άνθρωποι δυστυχούν, προκύπτει και από τα στοιχεία που δημοσιοποίησε η Ανεξάρτητη Αρχή Δημοσίων Εσόδων.</w:t>
      </w:r>
    </w:p>
    <w:p w14:paraId="1C8C438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Οι ληξιπρόθεσμες οφειλές των φορολογουμένων Ελλήνων στο πρώτο εξάμηνο του 2017 εκτινάχθηκ</w:t>
      </w:r>
      <w:r>
        <w:rPr>
          <w:rFonts w:eastAsia="Times New Roman" w:cs="Times New Roman"/>
          <w:szCs w:val="24"/>
        </w:rPr>
        <w:t xml:space="preserve">αν στα 5,47 δισεκατομμύρια </w:t>
      </w:r>
      <w:r>
        <w:rPr>
          <w:rFonts w:eastAsia="Times New Roman" w:cs="Times New Roman"/>
          <w:szCs w:val="24"/>
        </w:rPr>
        <w:lastRenderedPageBreak/>
        <w:t xml:space="preserve">ευρώ. Συνολικά, </w:t>
      </w:r>
      <w:r>
        <w:rPr>
          <w:rFonts w:eastAsia="Times New Roman" w:cs="Times New Roman"/>
          <w:szCs w:val="24"/>
        </w:rPr>
        <w:t xml:space="preserve">τρία </w:t>
      </w:r>
      <w:r>
        <w:rPr>
          <w:rFonts w:eastAsia="Times New Roman" w:cs="Times New Roman"/>
          <w:szCs w:val="24"/>
        </w:rPr>
        <w:t>εκατομμύρια</w:t>
      </w:r>
      <w:r>
        <w:rPr>
          <w:rFonts w:eastAsia="Times New Roman" w:cs="Times New Roman"/>
          <w:szCs w:val="24"/>
        </w:rPr>
        <w:t xml:space="preserve"> οκτακόσιες χιλιάδες</w:t>
      </w:r>
      <w:r>
        <w:rPr>
          <w:rFonts w:eastAsia="Times New Roman" w:cs="Times New Roman"/>
          <w:szCs w:val="24"/>
        </w:rPr>
        <w:t xml:space="preserve"> Έλληνες φορολογούμενοι και επιχειρήσεις χρωστούν στο ελληνικό δημόσιο περισσότερα από 95 δισεκατομμύρια ευρώ, ποσό το οποίο θα αυξάνει μήνα με τον μήνα.</w:t>
      </w:r>
    </w:p>
    <w:p w14:paraId="1C8C438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Οι φορολογούμενοι αδυνα</w:t>
      </w:r>
      <w:r>
        <w:rPr>
          <w:rFonts w:eastAsia="Times New Roman" w:cs="Times New Roman"/>
          <w:szCs w:val="24"/>
        </w:rPr>
        <w:t>τούν να ανταποκριθούν στις φορολογικές τους υποχρεώσεις και αφήνουν απλήρωτους τους φόρους που τους αναλογούν. Την ίδια στιγμή ο ελεγκτικός μηχανισμός της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προχωρεί σε καθημερινή βάση σε περίπου εννιακόσιες κατασχέσεις και δεσμεύ</w:t>
      </w:r>
      <w:r>
        <w:rPr>
          <w:rFonts w:eastAsia="Times New Roman" w:cs="Times New Roman"/>
          <w:szCs w:val="24"/>
        </w:rPr>
        <w:t>σεις τραπεζικών λογαριασμών αλλά και σε κατασχέσεις</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για ληξιπρόθεσμα στην εφορία ύψους 500 ευρώ. Παίρνετε τα σπίτια των Ελλήνων και για </w:t>
      </w:r>
      <w:r>
        <w:rPr>
          <w:rFonts w:eastAsia="Times New Roman" w:cs="Times New Roman"/>
          <w:szCs w:val="24"/>
        </w:rPr>
        <w:lastRenderedPageBreak/>
        <w:t>500 ευρώ! Και αποδεικνύετε περίτρανα την προεκλογική σας ψευδολογία, το «κανένα σπίτι σε χέρια τραπεζίτη», το οπ</w:t>
      </w:r>
      <w:r>
        <w:rPr>
          <w:rFonts w:eastAsia="Times New Roman" w:cs="Times New Roman"/>
          <w:szCs w:val="24"/>
        </w:rPr>
        <w:t>οίο στην πράξη το κάνετε «τα σπίτια των Ελλήνων στα χέρια της εφορίας».</w:t>
      </w:r>
    </w:p>
    <w:p w14:paraId="1C8C438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 Αυτό, λοιπόν, σε ό,τι αφορά την πραγματική απεικόνιση της ελληνικής οικονομίας. Είναι μια απεικόνιση η οποία μας παρουσιάζεται και μέσω του </w:t>
      </w:r>
      <w:r>
        <w:rPr>
          <w:rFonts w:eastAsia="Times New Roman" w:cs="Times New Roman"/>
          <w:szCs w:val="24"/>
        </w:rPr>
        <w:t>π</w:t>
      </w:r>
      <w:r>
        <w:rPr>
          <w:rFonts w:eastAsia="Times New Roman" w:cs="Times New Roman"/>
          <w:szCs w:val="24"/>
        </w:rPr>
        <w:t xml:space="preserve">ροϋπολογισμού του 2018. </w:t>
      </w:r>
    </w:p>
    <w:p w14:paraId="1C8C438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Εδώ γεννάται το ε</w:t>
      </w:r>
      <w:r>
        <w:rPr>
          <w:rFonts w:eastAsia="Times New Roman" w:cs="Times New Roman"/>
          <w:szCs w:val="24"/>
        </w:rPr>
        <w:t>ξής ερώτημα. Θα πει κάποιος: «Εσείς τι προτείνετε; Ποια είναι η πρόταση της Χρυσής Αυγής;»</w:t>
      </w:r>
      <w:r>
        <w:rPr>
          <w:rFonts w:eastAsia="Times New Roman" w:cs="Times New Roman"/>
          <w:szCs w:val="24"/>
        </w:rPr>
        <w:t>.</w:t>
      </w:r>
      <w:r>
        <w:rPr>
          <w:rFonts w:eastAsia="Times New Roman" w:cs="Times New Roman"/>
          <w:szCs w:val="24"/>
        </w:rPr>
        <w:t xml:space="preserve"> Ακούστε, λοιπόν: Άμεση, μονομερής καταγγελία των μνημονίων -και σε καμμία περίπτωση επαναδιαπραγματεύσεις, επιμηκύνσεις και αναδιαρθρώσεις- καθώς και διαγραφή του π</w:t>
      </w:r>
      <w:r>
        <w:rPr>
          <w:rFonts w:eastAsia="Times New Roman" w:cs="Times New Roman"/>
          <w:szCs w:val="24"/>
        </w:rPr>
        <w:t xml:space="preserve">αράνομου και επαχθούς χρέους. Αυτό είναι η μόνη διέξοδος για την ελληνική οικονομία και για τη σωτηρία του έθνους, σε συνδυασμό με την επαναφορά και πάλι </w:t>
      </w:r>
      <w:r>
        <w:rPr>
          <w:rFonts w:eastAsia="Times New Roman" w:cs="Times New Roman"/>
          <w:szCs w:val="24"/>
        </w:rPr>
        <w:lastRenderedPageBreak/>
        <w:t xml:space="preserve">του εθνικού νομίσματος, το οποίο ούτως ή άλλως θα ενισχύσει και την εθνική ανεξαρτησία. Καμμία Ευρώπη </w:t>
      </w:r>
      <w:r>
        <w:rPr>
          <w:rFonts w:eastAsia="Times New Roman" w:cs="Times New Roman"/>
          <w:szCs w:val="24"/>
        </w:rPr>
        <w:t xml:space="preserve">δεν δύναται να ίσταται υπεράνω της Ελλάδος. Κανένα διευθυντήριο των Βρυξελλών και κανείς τοκογλύφος και εντολοδόχος του δεν μπορεί να αποφασίζει στη θέση του κυρίαρχου ελληνικού λαού. </w:t>
      </w:r>
    </w:p>
    <w:p w14:paraId="1C8C438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Εμείς έχουμε αποφασίσει και ο Αρχηγός μας, ο Νικόλαος Μιχαλολιάκος, το </w:t>
      </w:r>
      <w:r>
        <w:rPr>
          <w:rFonts w:eastAsia="Times New Roman" w:cs="Times New Roman"/>
          <w:szCs w:val="24"/>
        </w:rPr>
        <w:t>έχει πει πολλές φορές εδώ στην Ολομέλεια: Εάν είναι να επιλέξουμε μεταξύ Ευρώπης και Ελλάδος, επιλέγουμε Ελλάδα. Εμείς μένουμε Ελλάδα, στηρίζουμε Ελλάδα και μόνον Ελλάδα. Τα μνημόνια απεδείχθησαν περίτρανα καταστροφικά. Προκάλεσαν ανεπανόρθωτη εθνική, οικο</w:t>
      </w:r>
      <w:r>
        <w:rPr>
          <w:rFonts w:eastAsia="Times New Roman" w:cs="Times New Roman"/>
          <w:szCs w:val="24"/>
        </w:rPr>
        <w:t xml:space="preserve">νομική και κοινωνική καταστροφή. Επέφεραν δραματική συρρίκνωση του ΑΕΠ, άνευ προηγουμένου αύξηση της ανεργίας, όπως προείπαμε, στο υψηλότερο </w:t>
      </w:r>
      <w:r>
        <w:rPr>
          <w:rFonts w:eastAsia="Times New Roman" w:cs="Times New Roman"/>
          <w:szCs w:val="24"/>
        </w:rPr>
        <w:lastRenderedPageBreak/>
        <w:t xml:space="preserve">ποσοστό της Ευρώπης και εκτίναξη των χρεών σε επίπεδα μη αντιμετωπίσιμα. </w:t>
      </w:r>
    </w:p>
    <w:p w14:paraId="1C8C439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Επίσης, ένα θέμα το οποίο δεν το άγγιξε κ</w:t>
      </w:r>
      <w:r>
        <w:rPr>
          <w:rFonts w:eastAsia="Times New Roman" w:cs="Times New Roman"/>
          <w:szCs w:val="24"/>
        </w:rPr>
        <w:t xml:space="preserve">ανείς και δεν το αγγίζει κανείς από τις μνημονιακές κυβερνήσεις του αντιλαϊκού τόξου: Διεκδίκηση και εγγραφή του κατοχικού δανείου και των πολεμικών αποζημιώσεων στον προϋπολογισμό. Εμείς το λέμε αυτό, η Χρυσή Αυγή. </w:t>
      </w:r>
    </w:p>
    <w:p w14:paraId="1C8C439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μνημονιακό πλαίσιο, λοιπόν, στο οπο</w:t>
      </w:r>
      <w:r>
        <w:rPr>
          <w:rFonts w:eastAsia="Times New Roman" w:cs="Times New Roman"/>
          <w:szCs w:val="24"/>
        </w:rPr>
        <w:t xml:space="preserve">ίο κινείται και ο </w:t>
      </w:r>
      <w:r>
        <w:rPr>
          <w:rFonts w:eastAsia="Times New Roman" w:cs="Times New Roman"/>
          <w:szCs w:val="24"/>
        </w:rPr>
        <w:t>π</w:t>
      </w:r>
      <w:r>
        <w:rPr>
          <w:rFonts w:eastAsia="Times New Roman" w:cs="Times New Roman"/>
          <w:szCs w:val="24"/>
        </w:rPr>
        <w:t>ροϋπολογισμός του 2018 ο Λαϊκός Σύνδεσμος - Χρυσή Αυγή λέει «όχι». Αντιθέτως, η Χρυσή Αυγή λέει «ναι» στην εθνική παραγωγή, που αποτελεί και θεμελιώδη προγραμματική της αρχή. Θέλουμε την επανασύσταση του πρωτογενούς τομέα, την απόλυτη πρ</w:t>
      </w:r>
      <w:r>
        <w:rPr>
          <w:rFonts w:eastAsia="Times New Roman" w:cs="Times New Roman"/>
          <w:szCs w:val="24"/>
        </w:rPr>
        <w:t>οτεραιό</w:t>
      </w:r>
      <w:r>
        <w:rPr>
          <w:rFonts w:eastAsia="Times New Roman" w:cs="Times New Roman"/>
          <w:szCs w:val="24"/>
        </w:rPr>
        <w:lastRenderedPageBreak/>
        <w:t xml:space="preserve">τητα ανάπτυξης της ελληνικής αγροτικής παραγωγής, της βιοτεχνίας, της πάλαι ποτέ κραταιάς ελληνικής βιομηχανίας, κινήσεις οι οποίες συνεπάγονται τη δυνατότητα παραγωγικής εργασίας στον ελληνικό λαό. </w:t>
      </w:r>
    </w:p>
    <w:p w14:paraId="1C8C439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Εμείς προσβλέπουμε στην άμεση και ουσιαστική κατα</w:t>
      </w:r>
      <w:r>
        <w:rPr>
          <w:rFonts w:eastAsia="Times New Roman" w:cs="Times New Roman"/>
          <w:szCs w:val="24"/>
        </w:rPr>
        <w:t xml:space="preserve">πολέμηση της ανεργίας. Για τη λύση του προβλήματος αυτού η Χρυσή Αυγή, εκτός των άλλων, προτείνει και μια λύση απλή και άμεση: απέλαση όλων των λαθρομεταναστών, κάτι το οποίο σημαίνει εκατοντάδες χιλιάδες νέες θέσεις εργασίας για τους Έλληνες. </w:t>
      </w:r>
    </w:p>
    <w:p w14:paraId="1C8C439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Η Χρυσή </w:t>
      </w:r>
      <w:r>
        <w:rPr>
          <w:rFonts w:eastAsia="Times New Roman" w:cs="Times New Roman"/>
          <w:szCs w:val="24"/>
        </w:rPr>
        <w:t xml:space="preserve">Αυγή είχε σε κάθε ευκαιρία τονίσει τα τελευταία πέντε χρόνια της κοινοβουλευτικής της παρουσίας, εδώ, σε αυτή την Αίθουσα, ότι το χρέος που έχει συσσωρευτεί δεν είναι πραγματικό, </w:t>
      </w:r>
      <w:r>
        <w:rPr>
          <w:rFonts w:eastAsia="Times New Roman" w:cs="Times New Roman"/>
          <w:szCs w:val="24"/>
        </w:rPr>
        <w:lastRenderedPageBreak/>
        <w:t>όπως απεδείχθη και από την εμμονή και την προστασία της Ευρωπαϊκής Ένωσης στο</w:t>
      </w:r>
      <w:r>
        <w:rPr>
          <w:rFonts w:eastAsia="Times New Roman" w:cs="Times New Roman"/>
          <w:szCs w:val="24"/>
        </w:rPr>
        <w:t xml:space="preserve">ν Γεωργίου της ΕΛΣΤΑΤ. Το χρέος είναι πλαστό, προκειμένου η χώρα να μπει με τεχνητό τρόπο σε μνημόνια, ώστε με τον τρόπο αυτόν να οδηγηθεί στην υποθήκευση και τελικά στην πώληση της δημόσιας περιουσίας και κυρίως του υπεδάφους της. </w:t>
      </w:r>
    </w:p>
    <w:p w14:paraId="1C8C439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εγκληματική αυτή συν</w:t>
      </w:r>
      <w:r>
        <w:rPr>
          <w:rFonts w:eastAsia="Times New Roman" w:cs="Times New Roman"/>
          <w:szCs w:val="24"/>
        </w:rPr>
        <w:t>ω</w:t>
      </w:r>
      <w:r>
        <w:rPr>
          <w:rFonts w:eastAsia="Times New Roman" w:cs="Times New Roman"/>
          <w:szCs w:val="24"/>
        </w:rPr>
        <w:t>μ</w:t>
      </w:r>
      <w:r>
        <w:rPr>
          <w:rFonts w:eastAsia="Times New Roman" w:cs="Times New Roman"/>
          <w:szCs w:val="24"/>
        </w:rPr>
        <w:t>ο</w:t>
      </w:r>
      <w:r>
        <w:rPr>
          <w:rFonts w:eastAsia="Times New Roman" w:cs="Times New Roman"/>
          <w:szCs w:val="24"/>
        </w:rPr>
        <w:t>σία, στην οποία έλαβαν μέρος όλα τα κόμματα του πολιτικού κατεστημένου με τη</w:t>
      </w:r>
      <w:r>
        <w:rPr>
          <w:rFonts w:eastAsia="Times New Roman" w:cs="Times New Roman"/>
          <w:szCs w:val="24"/>
        </w:rPr>
        <w:t>ν</w:t>
      </w:r>
      <w:r>
        <w:rPr>
          <w:rFonts w:eastAsia="Times New Roman" w:cs="Times New Roman"/>
          <w:szCs w:val="24"/>
        </w:rPr>
        <w:t xml:space="preserve"> ψήφο αλλά και την ανοχή τους, οδήγησε σε τρεις ανακεφαλαιοποιήσεις των λεγομένων συστημικών τραπεζών, με τα χρήματα που προήλθαν από την καταλήστευση της ιδιωτικής οικονομίας, </w:t>
      </w:r>
      <w:r>
        <w:rPr>
          <w:rFonts w:eastAsia="Times New Roman" w:cs="Times New Roman"/>
          <w:szCs w:val="24"/>
        </w:rPr>
        <w:t>τις περικοπές των συντάξεων, των μισθών, των κοινωνικών επιδομάτων και κάθε μορφής παροχής.</w:t>
      </w:r>
    </w:p>
    <w:p w14:paraId="1C8C439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Με τον τρόπο αυτόν η σημερινή Κυβέρνηση, όπως ακριβώς έκαναν και οι προηγούμενες, όχι μόνο συνεχίζει το καταστροφικό έργο της πώλησης της πατρίδας, αλλά και το βελτ</w:t>
      </w:r>
      <w:r>
        <w:rPr>
          <w:rFonts w:eastAsia="Times New Roman" w:cs="Times New Roman"/>
          <w:szCs w:val="24"/>
        </w:rPr>
        <w:t xml:space="preserve">ιώνει, προς όφελος των δανειστών, αφού «δένει» τη χώρα μας για δεκαετίες.  </w:t>
      </w:r>
    </w:p>
    <w:p w14:paraId="1C8C4396"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φανερό σε όλους ότι την έξοδο από αυτόν τον φαύλο κύκλο εφαρμογής των σχεδίων της </w:t>
      </w:r>
      <w:r>
        <w:rPr>
          <w:rFonts w:eastAsia="Times New Roman" w:cs="Times New Roman"/>
          <w:szCs w:val="24"/>
        </w:rPr>
        <w:t>ν</w:t>
      </w:r>
      <w:r>
        <w:rPr>
          <w:rFonts w:eastAsia="Times New Roman" w:cs="Times New Roman"/>
          <w:szCs w:val="24"/>
        </w:rPr>
        <w:t xml:space="preserve">έας </w:t>
      </w:r>
      <w:r>
        <w:rPr>
          <w:rFonts w:eastAsia="Times New Roman" w:cs="Times New Roman"/>
          <w:szCs w:val="24"/>
        </w:rPr>
        <w:t>τ</w:t>
      </w:r>
      <w:r>
        <w:rPr>
          <w:rFonts w:eastAsia="Times New Roman" w:cs="Times New Roman"/>
          <w:szCs w:val="24"/>
        </w:rPr>
        <w:t xml:space="preserve">άξης μπορεί να εφαρμόσει μόνο μια εθνική κυβέρνηση. Εμείς, λοιπόν, </w:t>
      </w:r>
      <w:r>
        <w:rPr>
          <w:rFonts w:eastAsia="Times New Roman" w:cs="Times New Roman"/>
          <w:szCs w:val="24"/>
        </w:rPr>
        <w:t xml:space="preserve">είμαστε ο αστάθμητος παράγοντας και ο μόνος λόγος που η πατρίδα μπορεί να ελπίζει, να προσπαθεί και να μάχεται. </w:t>
      </w:r>
    </w:p>
    <w:p w14:paraId="1C8C4397" w14:textId="77777777" w:rsidR="00AD7333" w:rsidRDefault="00CF083D">
      <w:pPr>
        <w:tabs>
          <w:tab w:val="left" w:pos="149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C8C439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Σπυρίδων Λάππας από τον ΣΥΡΙΖΑ.</w:t>
      </w:r>
    </w:p>
    <w:p w14:paraId="1C8C439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Ευχαριστώ, κύριε Πρόεδρε. </w:t>
      </w:r>
    </w:p>
    <w:p w14:paraId="1C8C439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Ακούσαμε πριν από λίγο τους εκπροσώπους της Αξιωματικής Αντιπολίτευσης να κατηγορούν την Κυβέρνηση και τον ΣΥΡΙΖΑ ότι είναι εγκλωβισμένος σε έναν μύθο. Μάλιστα</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όχι μόνο τώρα, αλλά ακόμα και πριν αναλάβει την κυβ</w:t>
      </w:r>
      <w:r>
        <w:rPr>
          <w:rFonts w:eastAsia="Times New Roman" w:cs="Times New Roman"/>
          <w:szCs w:val="24"/>
        </w:rPr>
        <w:t xml:space="preserve">έρνηση, ζούσε με μύθους. </w:t>
      </w:r>
    </w:p>
    <w:p w14:paraId="1C8C439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Θα μπορούσα να τους πω ότι οι ίδιοι ζουν έναν μύθο, γιατί όλη η πολιτική τους φιλοσοφία, αντίληψη και πρακτική ακολουθείται με ένα άστρο που τους οδηγεί: η δήθεν αυτοεκπληρούμενη προφητεία, που ποτέ δεν βγαίνει, δεν εκπληρώνεται. </w:t>
      </w:r>
      <w:r>
        <w:rPr>
          <w:rFonts w:eastAsia="Times New Roman" w:cs="Times New Roman"/>
          <w:szCs w:val="24"/>
        </w:rPr>
        <w:t>Ξέρετε γιατί δεν βγαίνει, κύριοι συνάδελφοι; Διότι η πολιτική επιστήμη δεν γνωρίζει προφητεία και μαντεία στην πολιτική ζωή. Πρέπει καθετί που γίνεται ως πρόβλεψη να στηρίζεται σε αντικειμενικά, σε αποδείξιμα στοιχεία. Και αυτό δεν το κάνατε ποτέ. Είναι τυ</w:t>
      </w:r>
      <w:r>
        <w:rPr>
          <w:rFonts w:eastAsia="Times New Roman" w:cs="Times New Roman"/>
          <w:szCs w:val="24"/>
        </w:rPr>
        <w:t xml:space="preserve">χαίο, λοιπόν, ότι δεν σας βγαίνει κανένα αφήγημα –ούτε ένα- εδώ και δυο, τρία χρόνια; Τι είπατε </w:t>
      </w:r>
      <w:r>
        <w:rPr>
          <w:rFonts w:eastAsia="Times New Roman" w:cs="Times New Roman"/>
          <w:szCs w:val="24"/>
        </w:rPr>
        <w:lastRenderedPageBreak/>
        <w:t xml:space="preserve">και τι επιβεβαιώθηκε στην πράξη, τι είναι αυτό που υλοποιήθηκε; Να σας βγει κάτι. </w:t>
      </w:r>
    </w:p>
    <w:p w14:paraId="1C8C439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κάνετε τώρα; Έρχεστε και τη βγαίνετε από τα αριστερά στην Κυβέρνηση της Αρ</w:t>
      </w:r>
      <w:r>
        <w:rPr>
          <w:rFonts w:eastAsia="Times New Roman" w:cs="Times New Roman"/>
          <w:szCs w:val="24"/>
        </w:rPr>
        <w:t xml:space="preserve">ιστεράς. Αυτό σας έμεινε μόνο ως αφήγημα. Συνεχίζετε να το κάνετε. </w:t>
      </w:r>
    </w:p>
    <w:p w14:paraId="1C8C439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Επίσης, κάνετε και ένα άλλο. Φαίνεται ότι από την ημέρα που εκλέξατε τον νέο </w:t>
      </w:r>
      <w:r>
        <w:rPr>
          <w:rFonts w:eastAsia="Times New Roman" w:cs="Times New Roman"/>
          <w:szCs w:val="24"/>
        </w:rPr>
        <w:t>Α</w:t>
      </w:r>
      <w:r>
        <w:rPr>
          <w:rFonts w:eastAsia="Times New Roman" w:cs="Times New Roman"/>
          <w:szCs w:val="24"/>
        </w:rPr>
        <w:t>ρχηγό σας, κάνετε ένα σπριντ, κάνετε δρόμο ταχύτητας. Τώρα που αντιλαμβάνεστε ότι ο δρόμος προς τις εκλογές δε</w:t>
      </w:r>
      <w:r>
        <w:rPr>
          <w:rFonts w:eastAsia="Times New Roman" w:cs="Times New Roman"/>
          <w:szCs w:val="24"/>
        </w:rPr>
        <w:t>ν είναι δρόμος ταχύτητας</w:t>
      </w:r>
      <w:r>
        <w:rPr>
          <w:rFonts w:eastAsia="Times New Roman" w:cs="Times New Roman"/>
          <w:szCs w:val="24"/>
        </w:rPr>
        <w:t>,</w:t>
      </w:r>
      <w:r>
        <w:rPr>
          <w:rFonts w:eastAsia="Times New Roman" w:cs="Times New Roman"/>
          <w:szCs w:val="24"/>
        </w:rPr>
        <w:t xml:space="preserve"> αλλά μαραθώνιος, φροντίστε να μην καείτε. Διότι με το σπριντ σε μαραθώνιο ή καίγεσαι ή σκας. Έτσι λένε. Λάβετέ το υπ’ όψιν. </w:t>
      </w:r>
    </w:p>
    <w:p w14:paraId="1C8C439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Σήμερα ένιωσα μια πολύ μεγάλη έκπληξη και λύπη ταυτόχρονα, ακούγοντας έναν άνθρωπο τον οποίο εκτιμούσα ιδ</w:t>
      </w:r>
      <w:r>
        <w:rPr>
          <w:rFonts w:eastAsia="Times New Roman" w:cs="Times New Roman"/>
          <w:szCs w:val="24"/>
        </w:rPr>
        <w:t xml:space="preserve">ιαίτερα. </w:t>
      </w:r>
      <w:r>
        <w:rPr>
          <w:rFonts w:eastAsia="Times New Roman" w:cs="Times New Roman"/>
          <w:szCs w:val="24"/>
        </w:rPr>
        <w:lastRenderedPageBreak/>
        <w:t xml:space="preserve">Και τον εκτιμούσα όχι γιατί τον γνώριζα από την πολιτική ζωή, αλλά από τις τοποθετήσεις του στις </w:t>
      </w:r>
      <w:r>
        <w:rPr>
          <w:rFonts w:eastAsia="Times New Roman" w:cs="Times New Roman"/>
          <w:szCs w:val="24"/>
        </w:rPr>
        <w:t>ε</w:t>
      </w:r>
      <w:r>
        <w:rPr>
          <w:rFonts w:eastAsia="Times New Roman" w:cs="Times New Roman"/>
          <w:szCs w:val="24"/>
        </w:rPr>
        <w:t xml:space="preserve">πιτροπές. Αναφέρομαι στον Κώστα Σκανδαλίδη. </w:t>
      </w:r>
    </w:p>
    <w:p w14:paraId="1C8C439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Από αυτά που είπε κράτησα δύο φράσεις: </w:t>
      </w:r>
      <w:r>
        <w:rPr>
          <w:rFonts w:eastAsia="Times New Roman" w:cs="Times New Roman"/>
          <w:szCs w:val="24"/>
        </w:rPr>
        <w:t>Η</w:t>
      </w:r>
      <w:r>
        <w:rPr>
          <w:rFonts w:eastAsia="Times New Roman" w:cs="Times New Roman"/>
          <w:szCs w:val="24"/>
        </w:rPr>
        <w:t xml:space="preserve"> μία είναι η άνευ όρων παράδοση στους εταίρους μας, η παράδοση ά</w:t>
      </w:r>
      <w:r>
        <w:rPr>
          <w:rFonts w:eastAsia="Times New Roman" w:cs="Times New Roman"/>
          <w:szCs w:val="24"/>
        </w:rPr>
        <w:t xml:space="preserve">νευ όρων της πατρίδας και της χώρας από τον ΣΥΡΙΖΑ. Δεύτερον, είπε ότι ζούμε πάλι έναν μύθο και ότι τα περί καθαρής εξόδου είναι ένας μύθος. </w:t>
      </w:r>
    </w:p>
    <w:p w14:paraId="1C8C43A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Πραγματικά με λύπησε και στάθηκα με έκπληξη στο γεγονός ότι ο κ. Σκανδαλίδης, ένας άνθρωπος νουνεχής, ήπιων τόνων,</w:t>
      </w:r>
      <w:r>
        <w:rPr>
          <w:rFonts w:eastAsia="Times New Roman" w:cs="Times New Roman"/>
          <w:szCs w:val="24"/>
        </w:rPr>
        <w:t xml:space="preserve"> τουλάχιστον σε επίπεδο φρασεολογίας και ρητορικής, προσήλθε και εντάχθηκε αυτοβούλως στους ίδιους ανθρώπους και στις ίδιες ομάδες που μιλούν μόνο για τον φόβο των πολιτών, με μια ρητορική καταστροφολογίας, ότι δήθεν η χώρα καταστρέφεται. </w:t>
      </w:r>
    </w:p>
    <w:p w14:paraId="1C8C43A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Θα μπορούσα να μ</w:t>
      </w:r>
      <w:r>
        <w:rPr>
          <w:rFonts w:eastAsia="Times New Roman" w:cs="Times New Roman"/>
          <w:szCs w:val="24"/>
        </w:rPr>
        <w:t>ιλήσω στον κ. Σκανδαλίδη, που διατέλεσε Βουλευτής για πολλά χρόνια και Υπουργός σε πολλές κυβερνήσεις -όπως και στον κάθε κ</w:t>
      </w:r>
      <w:r>
        <w:rPr>
          <w:rFonts w:eastAsia="Times New Roman" w:cs="Times New Roman"/>
          <w:szCs w:val="24"/>
        </w:rPr>
        <w:t xml:space="preserve">. </w:t>
      </w:r>
      <w:r>
        <w:rPr>
          <w:rFonts w:eastAsia="Times New Roman" w:cs="Times New Roman"/>
          <w:szCs w:val="24"/>
        </w:rPr>
        <w:t>Σκανδαλίδη-, με την ίδια γλώσσα. Τον Γενάρη του 2015 εκλεγήκατε πρώτη φορά στο ελληνικό Κοινοβούλιο; Για πρώτη φορά παρατηρείτε αυτ</w:t>
      </w:r>
      <w:r>
        <w:rPr>
          <w:rFonts w:eastAsia="Times New Roman" w:cs="Times New Roman"/>
          <w:szCs w:val="24"/>
        </w:rPr>
        <w:t xml:space="preserve">ά τα φαινόμενα, τα οποία σήμερα καταγγέλλετε και μας κατηγορείτε; Και τον παρατηρώ σήμερα, διότι τον εκτιμώ. Και του απευθύνω τον λόγο προσωπικά, γιατί θα με ακούει. </w:t>
      </w:r>
    </w:p>
    <w:p w14:paraId="1C8C43A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Αγαπητέ, κύριε Σκανδαλίδη, η φρασεολογία, η ρητορική, η γλώσσα πρέπει να ξέρετε ότι είναι</w:t>
      </w:r>
      <w:r>
        <w:rPr>
          <w:rFonts w:eastAsia="Times New Roman" w:cs="Times New Roman"/>
          <w:szCs w:val="24"/>
        </w:rPr>
        <w:t xml:space="preserve"> εμβρυουλκός της σκέψης και της συνείδησης. </w:t>
      </w:r>
      <w:r>
        <w:rPr>
          <w:rFonts w:eastAsia="Times New Roman" w:cs="Times New Roman"/>
          <w:szCs w:val="24"/>
        </w:rPr>
        <w:t>Θ</w:t>
      </w:r>
      <w:r>
        <w:rPr>
          <w:rFonts w:eastAsia="Times New Roman" w:cs="Times New Roman"/>
          <w:szCs w:val="24"/>
        </w:rPr>
        <w:t xml:space="preserve">α χρησιμοποιήσω μια ρήση του Εμίλ Σιοράν, αγαπητέ κύριε Δουζίνα, ο οποίος είχε πει ότι «δεν κατοικούμε μια χώρα, κατοικούμε μια γλώσσα». </w:t>
      </w:r>
    </w:p>
    <w:p w14:paraId="1C8C43A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Επίσης, έθεσε ο κ. Σκανδαλίδης ένα πολύ σοβαρό θέμα, το θέμα των συνεργασ</w:t>
      </w:r>
      <w:r>
        <w:rPr>
          <w:rFonts w:eastAsia="Times New Roman" w:cs="Times New Roman"/>
          <w:szCs w:val="24"/>
        </w:rPr>
        <w:t>ιών. Αλήθεια, εσείς</w:t>
      </w:r>
      <w:r>
        <w:rPr>
          <w:rFonts w:eastAsia="Times New Roman" w:cs="Times New Roman"/>
          <w:szCs w:val="24"/>
        </w:rPr>
        <w:t>,</w:t>
      </w:r>
      <w:r>
        <w:rPr>
          <w:rFonts w:eastAsia="Times New Roman" w:cs="Times New Roman"/>
          <w:szCs w:val="24"/>
        </w:rPr>
        <w:t xml:space="preserve"> κύριοι της Δημοκρατικής Συμπαράταξης</w:t>
      </w:r>
      <w:r>
        <w:rPr>
          <w:rFonts w:eastAsia="Times New Roman" w:cs="Times New Roman"/>
          <w:szCs w:val="24"/>
        </w:rPr>
        <w:t>,</w:t>
      </w:r>
      <w:r>
        <w:rPr>
          <w:rFonts w:eastAsia="Times New Roman" w:cs="Times New Roman"/>
          <w:szCs w:val="24"/>
        </w:rPr>
        <w:t xml:space="preserve"> μέχρι χθες, της Κίνησης Αλλαγής</w:t>
      </w:r>
      <w:r>
        <w:rPr>
          <w:rFonts w:eastAsia="Times New Roman" w:cs="Times New Roman"/>
          <w:szCs w:val="24"/>
        </w:rPr>
        <w:t>,</w:t>
      </w:r>
      <w:r>
        <w:rPr>
          <w:rFonts w:eastAsia="Times New Roman" w:cs="Times New Roman"/>
          <w:szCs w:val="24"/>
        </w:rPr>
        <w:t xml:space="preserve"> σήμερα, ακούτε την αγωνία και τον αχό των συντρόφων και συναγωνιστών σας στην Ευρώπη και σε όλον τον κόσμο; Διερωτηθήκατε ποτέ γιατί με τη ρητορική σας δεν συνταυτί</w:t>
      </w:r>
      <w:r>
        <w:rPr>
          <w:rFonts w:eastAsia="Times New Roman" w:cs="Times New Roman"/>
          <w:szCs w:val="24"/>
        </w:rPr>
        <w:t>ζεται, δεν παραλληλίζεται, δεν συμφωνεί καμ</w:t>
      </w:r>
      <w:r>
        <w:rPr>
          <w:rFonts w:eastAsia="Times New Roman" w:cs="Times New Roman"/>
          <w:szCs w:val="24"/>
        </w:rPr>
        <w:t>μ</w:t>
      </w:r>
      <w:r>
        <w:rPr>
          <w:rFonts w:eastAsia="Times New Roman" w:cs="Times New Roman"/>
          <w:szCs w:val="24"/>
        </w:rPr>
        <w:t xml:space="preserve">ία άλλη ομάδα σοσιαλιστών και σοσιαλδημοκρατών; Είδατε ποτέ να χύνεται τόσο δηλητήριο εις βάρος του Πρωθυπουργού και της χώρας από σοσιαλιστές και σοσιαλδημοκράτες; Αναρωτηθήκατε </w:t>
      </w:r>
      <w:r>
        <w:rPr>
          <w:rFonts w:eastAsia="Times New Roman" w:cs="Times New Roman"/>
          <w:szCs w:val="24"/>
        </w:rPr>
        <w:t xml:space="preserve">ποτέ γιατί δεν γίνεται αυτό και γιατί το κάνετε μόνον εσείς; Είστε οι μόνοι στην Ευρώπη και στον κόσμο ολόκληρο, θα έλεγα, που το κάνετε. Χύνετε δηλητήριο κατά της Κυβέρνησης και του Πρωθυπουργού. </w:t>
      </w:r>
    </w:p>
    <w:p w14:paraId="1C8C43A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και τον κ. Πλακιωτάκη. Άλλο είχα σκοπό να πω, τώρα </w:t>
      </w:r>
      <w:r>
        <w:rPr>
          <w:rFonts w:eastAsia="Times New Roman" w:cs="Times New Roman"/>
          <w:szCs w:val="24"/>
        </w:rPr>
        <w:t xml:space="preserve">όμως είμαι υποχρεωμένος να απαντήσω. Μίλησε για ξεπούλημα δημόσιων υπηρεσιών και δομών, όταν δεν στέγνωσε ακόμη το μελάνι των αποφάσεων του </w:t>
      </w:r>
      <w:r>
        <w:rPr>
          <w:rFonts w:eastAsia="Times New Roman" w:cs="Times New Roman"/>
          <w:szCs w:val="24"/>
        </w:rPr>
        <w:t>σ</w:t>
      </w:r>
      <w:r>
        <w:rPr>
          <w:rFonts w:eastAsia="Times New Roman" w:cs="Times New Roman"/>
          <w:szCs w:val="24"/>
        </w:rPr>
        <w:t xml:space="preserve">υνεδρίου της Νέας Δημοκρατίας, όπου θα μπορούσε κανείς να πει ότι σαν πυρήνας του </w:t>
      </w:r>
      <w:r>
        <w:rPr>
          <w:rFonts w:eastAsia="Times New Roman" w:cs="Times New Roman"/>
          <w:szCs w:val="24"/>
        </w:rPr>
        <w:t>σ</w:t>
      </w:r>
      <w:r>
        <w:rPr>
          <w:rFonts w:eastAsia="Times New Roman" w:cs="Times New Roman"/>
          <w:szCs w:val="24"/>
        </w:rPr>
        <w:t>υνεδρίου αυτού βγαίνει ένα πράγμ</w:t>
      </w:r>
      <w:r>
        <w:rPr>
          <w:rFonts w:eastAsia="Times New Roman" w:cs="Times New Roman"/>
          <w:szCs w:val="24"/>
        </w:rPr>
        <w:t xml:space="preserve">α: εκποίηση των πάντων, ό,τι έχει σχέση με </w:t>
      </w:r>
      <w:r>
        <w:rPr>
          <w:rFonts w:eastAsia="Times New Roman" w:cs="Times New Roman"/>
          <w:szCs w:val="24"/>
        </w:rPr>
        <w:t>δ</w:t>
      </w:r>
      <w:r>
        <w:rPr>
          <w:rFonts w:eastAsia="Times New Roman" w:cs="Times New Roman"/>
          <w:szCs w:val="24"/>
        </w:rPr>
        <w:t xml:space="preserve">ημόσιο, στον ιδιωτικό τομέα, με κορυφαίο και κύριο αφήγημα αυτό που είπατε, κύριε Σταϊκούρα, για την ιδιωτική ασφάλιση. Δεν είναι βόμβα αυτό στην υποχρεωτική κοινωνική ασφάλιση; </w:t>
      </w:r>
    </w:p>
    <w:p w14:paraId="1C8C43A5" w14:textId="77777777" w:rsidR="00AD7333" w:rsidRDefault="00CF083D">
      <w:pPr>
        <w:spacing w:line="600" w:lineRule="auto"/>
        <w:ind w:firstLine="851"/>
        <w:jc w:val="both"/>
        <w:rPr>
          <w:rFonts w:eastAsia="Times New Roman" w:cs="Times New Roman"/>
          <w:szCs w:val="24"/>
        </w:rPr>
      </w:pPr>
      <w:r>
        <w:rPr>
          <w:rFonts w:eastAsia="Times New Roman" w:cs="Times New Roman"/>
          <w:szCs w:val="24"/>
        </w:rPr>
        <w:t>Τι είναι αυτό που είπατε; Δεν ανο</w:t>
      </w:r>
      <w:r>
        <w:rPr>
          <w:rFonts w:eastAsia="Times New Roman" w:cs="Times New Roman"/>
          <w:szCs w:val="24"/>
        </w:rPr>
        <w:t xml:space="preserve">ίγετε ένα «παράθυρο», όταν λέτε να επιλέγουν οι άνθρωποι ή </w:t>
      </w:r>
      <w:r>
        <w:rPr>
          <w:rFonts w:eastAsia="Times New Roman" w:cs="Times New Roman"/>
          <w:szCs w:val="24"/>
          <w:lang w:val="en-US"/>
        </w:rPr>
        <w:t>E</w:t>
      </w:r>
      <w:r>
        <w:rPr>
          <w:rFonts w:eastAsia="Times New Roman" w:cs="Times New Roman"/>
          <w:szCs w:val="24"/>
        </w:rPr>
        <w:t xml:space="preserve">ΦΚΑ ή ιδιωτική ασφάλιση; Είστε το μοναδικό κόμμα στην Ευρώπη που το θέτει, ακόμα και από τα δεξιά λαϊκά κόμματα. Κανένα άλλο κόμμα δεν το θέτει. </w:t>
      </w:r>
    </w:p>
    <w:p w14:paraId="1C8C43A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λέτε ότι εμείς ξεπουλάμε τις δ</w:t>
      </w:r>
      <w:r>
        <w:rPr>
          <w:rFonts w:eastAsia="Times New Roman" w:cs="Times New Roman"/>
          <w:szCs w:val="24"/>
        </w:rPr>
        <w:t xml:space="preserve">ημόσιες υπηρεσίες και δομές. Αυτό μοιάζει με κωμωδία. </w:t>
      </w:r>
    </w:p>
    <w:p w14:paraId="1C8C43A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 κ. Χατζηδάκης, άνθρωπος και αυτός ήπιων τόνων, είπε ότι η χώρα οδεύει στην καταστροφή. Μπορείτε να επιχειρείτε καταστροφολογία με ήπιες λέξεις, με ήπιες εκφράσεις. Αυτό έκανε ο κ. Χατζηδάκης. </w:t>
      </w:r>
    </w:p>
    <w:p w14:paraId="1C8C43A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Χατζηδάκη, μήπως μπορείτε να μας πείτε τι παρέλαβε ο ΣΥΡΙΖΑ τον Γενάρη του 2015; Είναι αυτό που σας απάντησε ο Πρόεδρος της Βουλής πριν </w:t>
      </w:r>
      <w:r>
        <w:rPr>
          <w:rFonts w:eastAsia="Times New Roman" w:cs="Times New Roman"/>
          <w:szCs w:val="24"/>
        </w:rPr>
        <w:t xml:space="preserve">από </w:t>
      </w:r>
      <w:r>
        <w:rPr>
          <w:rFonts w:eastAsia="Times New Roman" w:cs="Times New Roman"/>
          <w:szCs w:val="24"/>
        </w:rPr>
        <w:t xml:space="preserve">λίγο. Έχετε και έναν δικό σας μύθο, ότι δήθεν παραδώσατε τη χώρα με 0,7% ανάπτυξη. Μηδενική ανάπτυξη είχατε. </w:t>
      </w:r>
    </w:p>
    <w:p w14:paraId="1C8C43A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w:t>
      </w:r>
      <w:r>
        <w:rPr>
          <w:rFonts w:eastAsia="Times New Roman" w:cs="Times New Roman"/>
          <w:b/>
          <w:szCs w:val="24"/>
        </w:rPr>
        <w:t>Σ ΣΤΑΪΚΟΥΡΑΣ:</w:t>
      </w:r>
      <w:r>
        <w:rPr>
          <w:rFonts w:eastAsia="Times New Roman" w:cs="Times New Roman"/>
          <w:szCs w:val="24"/>
        </w:rPr>
        <w:t xml:space="preserve"> 0,8%. Τα στοιχεία άλλαξαν και έγιναν ακόμα καλύτερα. </w:t>
      </w:r>
    </w:p>
    <w:p w14:paraId="1C8C43A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Ειπώθηκε πριν. Κύριε Σταϊκούρα, για να συμφωνήσουμε σε κάποια πράγματα, τα πράγματα τα έβαλε στη σειρά -θέλετε από αισθήματα ενοχής, θέλετε από αισθήματα ειλικρίνειας, θ</w:t>
      </w:r>
      <w:r>
        <w:rPr>
          <w:rFonts w:eastAsia="Times New Roman" w:cs="Times New Roman"/>
          <w:szCs w:val="24"/>
        </w:rPr>
        <w:t xml:space="preserve">έλετε επειδή αποδρά από το </w:t>
      </w:r>
      <w:r>
        <w:rPr>
          <w:rFonts w:eastAsia="Times New Roman" w:cs="Times New Roman"/>
          <w:szCs w:val="24"/>
          <w:lang w:val="en-US"/>
        </w:rPr>
        <w:t>Eurogroup</w:t>
      </w:r>
      <w:r>
        <w:rPr>
          <w:rFonts w:eastAsia="Times New Roman" w:cs="Times New Roman"/>
          <w:szCs w:val="24"/>
        </w:rPr>
        <w:t>;- ο κ. Ντάισε</w:t>
      </w:r>
      <w:r>
        <w:rPr>
          <w:rFonts w:eastAsia="Times New Roman" w:cs="Times New Roman"/>
          <w:szCs w:val="24"/>
        </w:rPr>
        <w:t>λ</w:t>
      </w:r>
      <w:r>
        <w:rPr>
          <w:rFonts w:eastAsia="Times New Roman" w:cs="Times New Roman"/>
          <w:szCs w:val="24"/>
        </w:rPr>
        <w:t>μπλουμ τις προηγούμενες ημέρες. Ακούστε τι είπε: «Οι Έλληνες φορολογούμενοι υποχρεώθηκαν να διασώσουν τις ξένες τράπεζες. Τα μνημόνια επιβλήθηκαν στην Ελλάδα προκειμένου να σωθούν οι ξένοι επενδυτές. Τα πρ</w:t>
      </w:r>
      <w:r>
        <w:rPr>
          <w:rFonts w:eastAsia="Times New Roman" w:cs="Times New Roman"/>
          <w:szCs w:val="24"/>
        </w:rPr>
        <w:t>ογράμματα διάσωσης υπήρξαν προϊόν αυτοσχεδιασμού. Είχαν δίκιο όσοι τότε επέκριναν τα μνημόνια</w:t>
      </w:r>
      <w:r>
        <w:rPr>
          <w:rFonts w:eastAsia="Times New Roman" w:cs="Times New Roman"/>
          <w:szCs w:val="24"/>
        </w:rPr>
        <w:t>.</w:t>
      </w:r>
      <w:r>
        <w:rPr>
          <w:rFonts w:eastAsia="Times New Roman" w:cs="Times New Roman"/>
          <w:szCs w:val="24"/>
        </w:rPr>
        <w:t xml:space="preserve">». </w:t>
      </w:r>
    </w:p>
    <w:p w14:paraId="1C8C43A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Δεν είναι ανακοίνωση του ΣΥΡΙΖΑ πριν </w:t>
      </w:r>
      <w:r>
        <w:rPr>
          <w:rFonts w:eastAsia="Times New Roman" w:cs="Times New Roman"/>
          <w:szCs w:val="24"/>
        </w:rPr>
        <w:t xml:space="preserve">από </w:t>
      </w:r>
      <w:r>
        <w:rPr>
          <w:rFonts w:eastAsia="Times New Roman" w:cs="Times New Roman"/>
          <w:szCs w:val="24"/>
        </w:rPr>
        <w:t xml:space="preserve">τις εκλογές και δεν είναι ούτε καν της Κυβέρνησης ή κάποιες ανακοινώσεις Βουλευτών. Είναι λόγια του Προέδρου του </w:t>
      </w:r>
      <w:r>
        <w:rPr>
          <w:rFonts w:eastAsia="Times New Roman" w:cs="Times New Roman"/>
          <w:szCs w:val="24"/>
          <w:lang w:val="en-US"/>
        </w:rPr>
        <w:t>Euro</w:t>
      </w:r>
      <w:r>
        <w:rPr>
          <w:rFonts w:eastAsia="Times New Roman" w:cs="Times New Roman"/>
          <w:szCs w:val="24"/>
          <w:lang w:val="en-US"/>
        </w:rPr>
        <w:t>group</w:t>
      </w:r>
      <w:r>
        <w:rPr>
          <w:rFonts w:eastAsia="Times New Roman" w:cs="Times New Roman"/>
          <w:szCs w:val="24"/>
        </w:rPr>
        <w:t xml:space="preserve">. </w:t>
      </w:r>
    </w:p>
    <w:p w14:paraId="1C8C43A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Όλα καλά. </w:t>
      </w:r>
    </w:p>
    <w:p w14:paraId="1C8C43A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Ναι, κύριε Παναγιωτόπουλε, «όλα καλά». </w:t>
      </w:r>
    </w:p>
    <w:p w14:paraId="1C8C43A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Αυτά δεν σας κάνουν να ζητήσετε μία συγγνώμη από τον ελληνικό λαό, που έρχονται τώρα, το 2017, και λένε όλα αυτά που λέγαμε εμείς πριν τον Γενάρη του 20</w:t>
      </w:r>
      <w:r>
        <w:rPr>
          <w:rFonts w:eastAsia="Times New Roman" w:cs="Times New Roman"/>
          <w:szCs w:val="24"/>
        </w:rPr>
        <w:t>15; Δεν αισθάνεστε την υποχρέωση να ζητήσετε μία συγγνώμη; Εσείς δεν είστε που λέγατε «βάστα, Σόιμπλε</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Γερούν, γερά»; Δεν λέγατε ότι</w:t>
      </w:r>
      <w:r>
        <w:rPr>
          <w:rFonts w:eastAsia="Times New Roman" w:cs="Times New Roman"/>
          <w:szCs w:val="24"/>
        </w:rPr>
        <w:t>,</w:t>
      </w:r>
      <w:r>
        <w:rPr>
          <w:rFonts w:eastAsia="Times New Roman" w:cs="Times New Roman"/>
          <w:szCs w:val="24"/>
        </w:rPr>
        <w:t xml:space="preserve"> αν δεν υπήρχαν τα μνημόνια</w:t>
      </w:r>
      <w:r>
        <w:rPr>
          <w:rFonts w:eastAsia="Times New Roman" w:cs="Times New Roman"/>
          <w:szCs w:val="24"/>
        </w:rPr>
        <w:t>,</w:t>
      </w:r>
      <w:r>
        <w:rPr>
          <w:rFonts w:eastAsia="Times New Roman" w:cs="Times New Roman"/>
          <w:szCs w:val="24"/>
        </w:rPr>
        <w:t xml:space="preserve"> έπρεπε να τα εφεύρουμε; Εν πάση περιπτώσει, ας μην κάνουμε τώρα παρελθοντολογία. </w:t>
      </w:r>
    </w:p>
    <w:p w14:paraId="1C8C43A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Όσον αφ</w:t>
      </w:r>
      <w:r>
        <w:rPr>
          <w:rFonts w:eastAsia="Times New Roman" w:cs="Times New Roman"/>
          <w:szCs w:val="24"/>
        </w:rPr>
        <w:t xml:space="preserve">ορά αυτά που είπαν πριν ο κ. Χατζηδάκης και ο κ. Τσιάρας, πρέπει να συμφωνήσουμε σε ένα πράγμα: </w:t>
      </w:r>
      <w:r>
        <w:rPr>
          <w:rFonts w:eastAsia="Times New Roman" w:cs="Times New Roman"/>
          <w:szCs w:val="24"/>
        </w:rPr>
        <w:t>ή</w:t>
      </w:r>
      <w:r>
        <w:rPr>
          <w:rFonts w:eastAsia="Times New Roman" w:cs="Times New Roman"/>
          <w:szCs w:val="24"/>
        </w:rPr>
        <w:t xml:space="preserve"> είναι ψευδ</w:t>
      </w:r>
      <w:r>
        <w:rPr>
          <w:rFonts w:eastAsia="Times New Roman" w:cs="Times New Roman"/>
          <w:szCs w:val="24"/>
        </w:rPr>
        <w:t>είς</w:t>
      </w:r>
      <w:r>
        <w:rPr>
          <w:rFonts w:eastAsia="Times New Roman" w:cs="Times New Roman"/>
          <w:szCs w:val="24"/>
        </w:rPr>
        <w:t xml:space="preserve"> οι αριθμοί και τα στοιχεία που δίνει η Κυβέρνηση ή είναι ψεύτες αυτοί που τα χρησιμοποιούν κατά ψεύτικο τρόπο ή είναι «μαγειρεμένα». </w:t>
      </w:r>
      <w:r>
        <w:rPr>
          <w:rFonts w:eastAsia="Times New Roman" w:cs="Times New Roman"/>
          <w:szCs w:val="24"/>
        </w:rPr>
        <w:lastRenderedPageBreak/>
        <w:t>Τι από αυτά</w:t>
      </w:r>
      <w:r>
        <w:rPr>
          <w:rFonts w:eastAsia="Times New Roman" w:cs="Times New Roman"/>
          <w:szCs w:val="24"/>
        </w:rPr>
        <w:t xml:space="preserve"> ισχύει; Δεν πρέπει να βρούμε μία σταθερά για να αποτιμήσουμε τα νούμερα; Η σταθερά ποια είναι, κύριοι; Αυτά που λέτε εσείς μόνο; Δηλαδή, όταν τα λέει η Κυβέρνηση και τα κυβερνητικά κόμματα</w:t>
      </w:r>
      <w:r>
        <w:rPr>
          <w:rFonts w:eastAsia="Times New Roman" w:cs="Times New Roman"/>
          <w:szCs w:val="24"/>
        </w:rPr>
        <w:t>,</w:t>
      </w:r>
      <w:r>
        <w:rPr>
          <w:rFonts w:eastAsia="Times New Roman" w:cs="Times New Roman"/>
          <w:szCs w:val="24"/>
        </w:rPr>
        <w:t xml:space="preserve"> δεν πρέπει να δούμε ποιοι άλλοι τα επιβεβαιώνουν ή όχι, ποιοι είν</w:t>
      </w:r>
      <w:r>
        <w:rPr>
          <w:rFonts w:eastAsia="Times New Roman" w:cs="Times New Roman"/>
          <w:szCs w:val="24"/>
        </w:rPr>
        <w:t xml:space="preserve">αι; </w:t>
      </w:r>
    </w:p>
    <w:p w14:paraId="1C8C43B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Βρείτε μου έναν οργανισμό, ένα κόμμα, έναν ηγέτη, της Ευρώπης και του κόσμου ολόκληρου, που να συμφωνεί μαζί σας. Θέλετε την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Θέλετε τους οίκους αξιολόγησης; Θέλετε τη Μέρκελ; Θέλετε τον Σουλτς; Θέλετε τον Μοσκοβισί; Θέλετε τον Πιτέλα, κύριε Λοβέρδο, τον φίλο σας; Πείτε μου τελικά ποια θα είναι η σταθερά με την οποία θα αποτιμήσουμε τα νούμερα και τα στοιχεία. </w:t>
      </w:r>
    </w:p>
    <w:p w14:paraId="1C8C43B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Εμείς τα δίνουμε</w:t>
      </w:r>
      <w:r>
        <w:rPr>
          <w:rFonts w:eastAsia="Times New Roman" w:cs="Times New Roman"/>
          <w:szCs w:val="24"/>
        </w:rPr>
        <w:t xml:space="preserve">. Έρχεστε και λέτε ακριβώς τα αντίθετα. Μπορείτε να βρείτε μία επιβεβαίωση των όσων επικαλείστε; Δεν μπορείτε να βρείτε. Οι πάντες συμφωνούν με τα νούμερα, τα στοιχεία και τα γεγονότα… </w:t>
      </w:r>
    </w:p>
    <w:p w14:paraId="1C8C43B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συνάδελφε. Βάλτε τελεία και θαυμαστικό. </w:t>
      </w:r>
    </w:p>
    <w:p w14:paraId="1C8C43B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Ολοκληρώνω, κύριε Πρόεδρε. </w:t>
      </w:r>
    </w:p>
    <w:p w14:paraId="1C8C43B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Θα ήθελα να πω μόνο το εξής. Θα μπορούσα να σας πω εδώ ποια είναι η στάση σας τα χρόνια που κυβερνά ο ΣΥΡΙΖΑ. Ακόμα και στις εξεταστικές επιτροπές έ</w:t>
      </w:r>
      <w:r>
        <w:rPr>
          <w:rFonts w:eastAsia="Times New Roman" w:cs="Times New Roman"/>
          <w:szCs w:val="24"/>
        </w:rPr>
        <w:t xml:space="preserve">χετε σηκώσει μία «γραμμή Μαζινό» να υποστηρίξετε τα «μαύρα» χρόνια της δικής σας διακυβέρνησης, όταν το μόνο όπλο που είχατε και τότε και τώρα –και θα σας πω γιατί- είναι ο φόβος. </w:t>
      </w:r>
    </w:p>
    <w:p w14:paraId="1C8C43B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Ο φόβος, όμως, αρμόζει στους φοβισμένους. Και φοβισμένοι είστε εσείς. Το ίδ</w:t>
      </w:r>
      <w:r>
        <w:rPr>
          <w:rFonts w:eastAsia="Times New Roman" w:cs="Times New Roman"/>
          <w:szCs w:val="24"/>
        </w:rPr>
        <w:t>ιο κάνατε στις ευρωεκλογές του 2014. Το ίδιο ακριβώς κάνατε και στις τρεις εκλογές που ηττηθήκατε. Θέλατε τότε να προκαλέσετε φόβο στην κοινή γνώμη ότι έρχεται η καταστροφή, ο ΣΥΡΙΖΑ, και φόβο θέλετε να προκαλέσετε γιατί όσο συνεχίζετε να κυβερνάτε τη χώρα</w:t>
      </w:r>
      <w:r>
        <w:rPr>
          <w:rFonts w:eastAsia="Times New Roman" w:cs="Times New Roman"/>
          <w:szCs w:val="24"/>
        </w:rPr>
        <w:t xml:space="preserve"> η χώρα οδηγείται στην καταστροφή. Με φόβο δεν μπορείτε να κάνετε πολιτική. Ο φόβος αρμόζει μόνο στους φοβισμένους. Και φοβισμένοι είστε εσείς, κύριοι της Νέας Δημοκρατίας! </w:t>
      </w:r>
    </w:p>
    <w:p w14:paraId="1C8C43B6" w14:textId="77777777" w:rsidR="00AD7333" w:rsidRDefault="00CF083D">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1C8C43B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Κύριε Πρόεδρε, θα </w:t>
      </w:r>
      <w:r>
        <w:rPr>
          <w:rFonts w:eastAsia="Times New Roman" w:cs="Times New Roman"/>
          <w:szCs w:val="24"/>
        </w:rPr>
        <w:t xml:space="preserve">ήθελα τον λόγο για ένα λεπτό ως Κοινοβουλευτικός Εκπρόσωπος. </w:t>
      </w:r>
    </w:p>
    <w:p w14:paraId="1C8C43B8" w14:textId="77777777" w:rsidR="00AD7333" w:rsidRDefault="00CF083D">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Ορίστε, κύριε Σταϊκούρα.</w:t>
      </w:r>
      <w:r>
        <w:rPr>
          <w:rFonts w:eastAsia="Times New Roman" w:cs="Times New Roman"/>
          <w:b/>
          <w:szCs w:val="24"/>
        </w:rPr>
        <w:t xml:space="preserve"> </w:t>
      </w:r>
    </w:p>
    <w:p w14:paraId="1C8C43B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Θα ήθελα να καταθέσω στα Πρακτικά, με αφορμή την τοποθέτηση του κυρίου συναδέλφου αλλά και του Υπουργού κ. Τσιρώνη </w:t>
      </w:r>
      <w:r>
        <w:rPr>
          <w:rFonts w:eastAsia="Times New Roman" w:cs="Times New Roman"/>
          <w:szCs w:val="24"/>
        </w:rPr>
        <w:t xml:space="preserve">προηγουμένως, τρία στοιχεία. </w:t>
      </w:r>
    </w:p>
    <w:p w14:paraId="1C8C43B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Πρώτα απ’ όλα, ποιοι ήταν οι προϋπολογισμοί του 2012 για το 2013 και του 2013  για το 2014. Για την ανάπτυξη πιάσαμε και υπερκαλύψαμε τους στόχους και τις δύο χρονιές, κάτι που καμμία χρονιά δεν έχει κάνει ο ΣΥΡΙΖΑ. </w:t>
      </w:r>
    </w:p>
    <w:p w14:paraId="1C8C43B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Θα καταθέ</w:t>
      </w:r>
      <w:r>
        <w:rPr>
          <w:rFonts w:eastAsia="Times New Roman" w:cs="Times New Roman"/>
          <w:szCs w:val="24"/>
        </w:rPr>
        <w:t xml:space="preserve">σω συνεπώς στα Πρακτικά ξανά τους προϋπολογισμούς που είχαμε κάνει και το ότι υπερκαλύψαμε τους στόχους για την ανάπτυξη. Επαναλαμβάνω ότι ο ΣΥΡΙΖΑ δεν μπόρεσε να πετύχει κανέναν στόχο για την ανάπτυξη την τελευταία τριετία. </w:t>
      </w:r>
    </w:p>
    <w:p w14:paraId="1C8C43B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Δεύτερη παρατήρηση. Η Νέα Δημο</w:t>
      </w:r>
      <w:r>
        <w:rPr>
          <w:rFonts w:eastAsia="Times New Roman" w:cs="Times New Roman"/>
          <w:szCs w:val="24"/>
        </w:rPr>
        <w:t xml:space="preserve">κρατία παρέδωσε ανάπτυξη, σύμφωνα με τα προχθεσινά στοιχεία της ΕΛΣΤΑΤ, 0,8%, +0,8%. </w:t>
      </w:r>
    </w:p>
    <w:p w14:paraId="1C8C43BD" w14:textId="77777777" w:rsidR="00AD7333" w:rsidRDefault="00CF083D">
      <w:pPr>
        <w:spacing w:line="600" w:lineRule="auto"/>
        <w:jc w:val="both"/>
        <w:rPr>
          <w:rFonts w:eastAsia="Times New Roman" w:cs="Times New Roman"/>
          <w:szCs w:val="24"/>
        </w:rPr>
      </w:pPr>
      <w:r>
        <w:rPr>
          <w:rFonts w:eastAsia="Times New Roman" w:cs="Times New Roman"/>
          <w:szCs w:val="24"/>
        </w:rPr>
        <w:t>Θα το καταθέσω.</w:t>
      </w:r>
    </w:p>
    <w:p w14:paraId="1C8C43BE"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Στη συνέχεια, η οικονομία επέστρεψε στην ύφεση, παραμένει στην ύφεση και φέτος αποτυγχάνει να πιάσει τον στόχο.</w:t>
      </w:r>
    </w:p>
    <w:p w14:paraId="1C8C43BF"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Τρίτη παρατήρηση, επειδή το άκουσα από συν</w:t>
      </w:r>
      <w:r>
        <w:rPr>
          <w:rFonts w:eastAsia="Times New Roman"/>
          <w:szCs w:val="24"/>
        </w:rPr>
        <w:t>αδέλφους. Πράγματι -εγώ δεν έχω αυταπάτες, έχω καταθέσει από 14 Μαΐου του 2015 την αλήθεια- άλλο είναι το δημοσιονομικό και άλλο το ταμειακό. Ταμειακά η Νέα Δημοκρατία παρέδωσε στις 25 Ιανουαρίου ταμειακά διαθέσιμα +1,9 δισεκατομμύρι</w:t>
      </w:r>
      <w:r>
        <w:rPr>
          <w:rFonts w:eastAsia="Times New Roman"/>
          <w:szCs w:val="24"/>
        </w:rPr>
        <w:t>ο</w:t>
      </w:r>
      <w:r>
        <w:rPr>
          <w:rFonts w:eastAsia="Times New Roman"/>
          <w:szCs w:val="24"/>
        </w:rPr>
        <w:t xml:space="preserve"> ευρώ. </w:t>
      </w:r>
    </w:p>
    <w:p w14:paraId="1C8C43C0"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Θα το καταθέσω</w:t>
      </w:r>
      <w:r>
        <w:rPr>
          <w:rFonts w:eastAsia="Times New Roman"/>
          <w:szCs w:val="24"/>
        </w:rPr>
        <w:t xml:space="preserve"> στα Πρακτικά.</w:t>
      </w:r>
    </w:p>
    <w:p w14:paraId="1C8C43C1"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Σύμφωνα, όμως, με τις εκτιμήσεις που υπήρχαν, στο τέλος του Φεβρουαρίου θα υπήρχε ταμειακό πρόβλημα. Γι</w:t>
      </w:r>
      <w:r>
        <w:rPr>
          <w:rFonts w:eastAsia="Times New Roman"/>
          <w:szCs w:val="24"/>
        </w:rPr>
        <w:t>α</w:t>
      </w:r>
      <w:r>
        <w:rPr>
          <w:rFonts w:eastAsia="Times New Roman"/>
          <w:szCs w:val="24"/>
        </w:rPr>
        <w:t xml:space="preserve"> αυτό και υπήρξε η δίμηνη παράταση τότε. Ενώ τα ήξερε αυτά η Κυβέρνηση, ζήτησε άλλους τέσσερις μήνες παράταση του προγράμματος και ο κ. Β</w:t>
      </w:r>
      <w:r>
        <w:rPr>
          <w:rFonts w:eastAsia="Times New Roman"/>
          <w:szCs w:val="24"/>
        </w:rPr>
        <w:t xml:space="preserve">αρουφάκης ζήτησε τα χρήματα στο τέλος. Δεν σημαίνει αυτό ότι δεν θα πλήρωνε η χώρα μισθούς και συντάξεις. Άλλωστε, η Κυβέρνηση του ΣΥΡΙΖΑ πλήρωσε μισθούς και συντάξεις. Σημαίνει ότι θα έπρεπε να κάνει περισσότερα </w:t>
      </w:r>
      <w:r>
        <w:rPr>
          <w:rFonts w:eastAsia="Times New Roman"/>
          <w:szCs w:val="24"/>
          <w:lang w:val="en-US"/>
        </w:rPr>
        <w:t>repos</w:t>
      </w:r>
      <w:r>
        <w:rPr>
          <w:rFonts w:eastAsia="Times New Roman"/>
          <w:szCs w:val="24"/>
        </w:rPr>
        <w:t>, όπως έκανε και μεταγενέστερα. Αυτή ε</w:t>
      </w:r>
      <w:r>
        <w:rPr>
          <w:rFonts w:eastAsia="Times New Roman"/>
          <w:szCs w:val="24"/>
        </w:rPr>
        <w:t xml:space="preserve">ίναι η αλήθεια. </w:t>
      </w:r>
    </w:p>
    <w:p w14:paraId="1C8C43C2"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Συνεπώς η Κυβέρνηση του ΣΥΡΙΖΑ απέτυχε να πετύχει, απέτυχε στους αναπτυξιακούς στόχους που είχε θέσει αυτά τα χρόνια.</w:t>
      </w:r>
    </w:p>
    <w:p w14:paraId="1C8C43C3"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(Στο σημείο αυτό ο Βουλευτής κ. Χρήστος Σταϊκούρας καταθέτει για τα Πρακτικά τα προαναφερθέντα έγγραφα, τα οποία βρίσκοντ</w:t>
      </w:r>
      <w:r>
        <w:rPr>
          <w:rFonts w:eastAsia="Times New Roman"/>
          <w:szCs w:val="24"/>
        </w:rPr>
        <w:t>αι στο αρχείο του Τμήματος Γραμματείας της Διεύθυνσης Στενογραφίας και Πρακτικών της Βουλής)</w:t>
      </w:r>
    </w:p>
    <w:p w14:paraId="1C8C43C4"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1C8C43C5"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Ο κ. Σκρέκας έχει τον λόγο.</w:t>
      </w:r>
    </w:p>
    <w:p w14:paraId="1C8C43C6"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Ευχαριστώ, κύριε Πρόεδρε.</w:t>
      </w:r>
    </w:p>
    <w:p w14:paraId="1C8C43C7"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Βέβαια, δεν θα προσπαθήσω να πείσω τον </w:t>
      </w:r>
      <w:r>
        <w:rPr>
          <w:rFonts w:eastAsia="Times New Roman"/>
          <w:szCs w:val="24"/>
        </w:rPr>
        <w:t>αξιότιμο συνάδελφο για την ορθότητα των στοιχείων τα οποία μόλις ανέφερε ο Κοινοβουλευτικός Εκπρόσωπος της Νέας Δημοκρατίας κ. Σταϊκούρας, γιατί για να δει και να μπορέσει να διαβάσει τα στοιχεία πραγματικά της Ελληνικής Στατιστικής Υπηρεσίας, θα πρέπει κα</w:t>
      </w:r>
      <w:r>
        <w:rPr>
          <w:rFonts w:eastAsia="Times New Roman"/>
          <w:szCs w:val="24"/>
        </w:rPr>
        <w:t xml:space="preserve">τ’ αρχάς να βγάλει τα κομματικά γυαλιά. Γιατί δεν μπορεί να μη βλέπει αυτό </w:t>
      </w:r>
      <w:r>
        <w:rPr>
          <w:rFonts w:eastAsia="Times New Roman"/>
          <w:szCs w:val="24"/>
        </w:rPr>
        <w:lastRenderedPageBreak/>
        <w:t xml:space="preserve">το οποίο η Ελληνική Στατιστική Υπηρεσία γραπτώς αναφέρει σε ό,τι αφορά την ανάπτυξη για το 2014, η οποία, σύμφωνα με τα αναθεωρημένα στοιχεία, ήταν 0,8% σε ετήσια βάση. </w:t>
      </w:r>
    </w:p>
    <w:p w14:paraId="1C8C43C8"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Όμως, επιπλ</w:t>
      </w:r>
      <w:r>
        <w:rPr>
          <w:rFonts w:eastAsia="Times New Roman"/>
          <w:szCs w:val="24"/>
        </w:rPr>
        <w:t xml:space="preserve">έον αυτού, το τρίτο και το τέταρτο τρίμηνο του 2014 η ελληνική οικονομία παρουσίαζε ανάπτυξη </w:t>
      </w:r>
      <w:r>
        <w:rPr>
          <w:rFonts w:eastAsia="Times New Roman"/>
          <w:szCs w:val="24"/>
        </w:rPr>
        <w:t>π</w:t>
      </w:r>
      <w:r>
        <w:rPr>
          <w:rFonts w:eastAsia="Times New Roman"/>
          <w:szCs w:val="24"/>
        </w:rPr>
        <w:t xml:space="preserve">άνω </w:t>
      </w:r>
      <w:r>
        <w:rPr>
          <w:rFonts w:eastAsia="Times New Roman"/>
          <w:szCs w:val="24"/>
        </w:rPr>
        <w:t>από</w:t>
      </w:r>
      <w:r>
        <w:rPr>
          <w:rFonts w:eastAsia="Times New Roman"/>
          <w:szCs w:val="24"/>
        </w:rPr>
        <w:t xml:space="preserve"> 1,4 ποσοστιαί</w:t>
      </w:r>
      <w:r>
        <w:rPr>
          <w:rFonts w:eastAsia="Times New Roman"/>
          <w:szCs w:val="24"/>
        </w:rPr>
        <w:t>α</w:t>
      </w:r>
      <w:r>
        <w:rPr>
          <w:rFonts w:eastAsia="Times New Roman"/>
          <w:szCs w:val="24"/>
        </w:rPr>
        <w:t xml:space="preserve"> μονάδ</w:t>
      </w:r>
      <w:r>
        <w:rPr>
          <w:rFonts w:eastAsia="Times New Roman"/>
          <w:szCs w:val="24"/>
        </w:rPr>
        <w:t>α</w:t>
      </w:r>
      <w:r>
        <w:rPr>
          <w:rFonts w:eastAsia="Times New Roman"/>
          <w:szCs w:val="24"/>
        </w:rPr>
        <w:t>.</w:t>
      </w:r>
    </w:p>
    <w:p w14:paraId="1C8C43C9"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Από τότε και μετά, η ελληνική οικονομία έπεσε ξανά σε ύφεση, αγαπητέ συνάδελφε. Και το κακό δεν είναι ότι δεν βγαίνει το αφήγημα τη</w:t>
      </w:r>
      <w:r>
        <w:rPr>
          <w:rFonts w:eastAsia="Times New Roman"/>
          <w:szCs w:val="24"/>
        </w:rPr>
        <w:t xml:space="preserve">ς Αντιπολίτευσης, όπως είπατε πριν. Δεν είναι αυτό το κακό για τους Έλληνες. Το κακό για τους Έλληνες, κύριε συνάδελφε, είναι ότι δυστυχώς δεν υλοποιείται τίποτε από αυτά που εσείς εξαγγείλατε. Αυτό είναι το κακό, ότι οι δικές σας προεκλογικές εξαγγελίες </w:t>
      </w:r>
      <w:r>
        <w:rPr>
          <w:rFonts w:eastAsia="Times New Roman"/>
          <w:szCs w:val="24"/>
        </w:rPr>
        <w:lastRenderedPageBreak/>
        <w:t>δ</w:t>
      </w:r>
      <w:r>
        <w:rPr>
          <w:rFonts w:eastAsia="Times New Roman"/>
          <w:szCs w:val="24"/>
        </w:rPr>
        <w:t>εν βγαίνουν, της Κυβέρνησης δηλαδή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Δεν είναι το πρόβλημα το ότι δεν βγαίνουν τα λεγόμενα της Αντιπολίτευσης.</w:t>
      </w:r>
    </w:p>
    <w:p w14:paraId="1C8C43CA"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Συζητάμε σήμερα, κυρίες και κύριοι συνάδελφοι, τον </w:t>
      </w:r>
      <w:r>
        <w:rPr>
          <w:rFonts w:eastAsia="Times New Roman"/>
          <w:szCs w:val="24"/>
        </w:rPr>
        <w:t>π</w:t>
      </w:r>
      <w:r>
        <w:rPr>
          <w:rFonts w:eastAsia="Times New Roman"/>
          <w:szCs w:val="24"/>
        </w:rPr>
        <w:t xml:space="preserve">ροϋπολογισμό για το 2018. Το 2018 θα είναι το τέταρτο έτος διακυβέρνησης αυτής </w:t>
      </w:r>
      <w:r>
        <w:rPr>
          <w:rFonts w:eastAsia="Times New Roman"/>
          <w:szCs w:val="24"/>
        </w:rPr>
        <w:t>της χώρας από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p>
    <w:p w14:paraId="1C8C43CB"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Το ερώτημα το οποίο </w:t>
      </w:r>
      <w:r>
        <w:rPr>
          <w:rFonts w:eastAsia="Times New Roman"/>
          <w:szCs w:val="24"/>
        </w:rPr>
        <w:t>προκύπτει</w:t>
      </w:r>
      <w:r>
        <w:rPr>
          <w:rFonts w:eastAsia="Times New Roman"/>
          <w:szCs w:val="24"/>
        </w:rPr>
        <w:t xml:space="preserve">, κυρίες και κύριοι Βουλευτές, είναι αν τελικά ο </w:t>
      </w:r>
      <w:r>
        <w:rPr>
          <w:rFonts w:eastAsia="Times New Roman"/>
          <w:szCs w:val="24"/>
        </w:rPr>
        <w:t>π</w:t>
      </w:r>
      <w:r>
        <w:rPr>
          <w:rFonts w:eastAsia="Times New Roman"/>
          <w:szCs w:val="24"/>
        </w:rPr>
        <w:t>ροϋπολογισμός του 2018</w:t>
      </w:r>
      <w:r>
        <w:rPr>
          <w:rFonts w:eastAsia="Times New Roman"/>
          <w:szCs w:val="24"/>
        </w:rPr>
        <w:t>,</w:t>
      </w:r>
      <w:r>
        <w:rPr>
          <w:rFonts w:eastAsia="Times New Roman"/>
          <w:szCs w:val="24"/>
        </w:rPr>
        <w:t xml:space="preserve"> έστω και κατ’ ελάχιστον</w:t>
      </w:r>
      <w:r>
        <w:rPr>
          <w:rFonts w:eastAsia="Times New Roman"/>
          <w:szCs w:val="24"/>
        </w:rPr>
        <w:t>,</w:t>
      </w:r>
      <w:r>
        <w:rPr>
          <w:rFonts w:eastAsia="Times New Roman"/>
          <w:szCs w:val="24"/>
        </w:rPr>
        <w:t xml:space="preserve"> προσεγγίζει τις προεκλογικές εξαγγελίες δύο φορές στις δύο εθνικές εκλογές του 2015,</w:t>
      </w:r>
      <w:r>
        <w:rPr>
          <w:rFonts w:eastAsia="Times New Roman"/>
          <w:szCs w:val="24"/>
        </w:rPr>
        <w:t xml:space="preserve"> για τις οποίες προεκλογικές εξαγγελίες ο ελληνικός λαός σάς ψήφισε και σας εμπιστεύτηκε. </w:t>
      </w:r>
    </w:p>
    <w:p w14:paraId="1C8C43CC"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Τρία πράγματα σε γενικές γραμμές λέγατε το 2015. Το πρώτο είναι ότι θα προστατεύσετε τις συντάξεις και τους αδύναμους. </w:t>
      </w:r>
    </w:p>
    <w:p w14:paraId="1C8C43CD"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Εμείς το κάναμε.</w:t>
      </w:r>
    </w:p>
    <w:p w14:paraId="1C8C43CE"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lastRenderedPageBreak/>
        <w:t>ΚΩΝΣΤΑΝΤΙΝ</w:t>
      </w:r>
      <w:r>
        <w:rPr>
          <w:rFonts w:eastAsia="Times New Roman"/>
          <w:b/>
          <w:szCs w:val="24"/>
        </w:rPr>
        <w:t>ΟΣ ΣΚΡΕΚΑΣ:</w:t>
      </w:r>
      <w:r>
        <w:rPr>
          <w:rFonts w:eastAsia="Times New Roman"/>
          <w:szCs w:val="24"/>
        </w:rPr>
        <w:t xml:space="preserve"> Το 2018, πέρα από τις περικοπές συντάξεων που έχετε κάνει τρία χρόνια τώρα, στον </w:t>
      </w:r>
      <w:r>
        <w:rPr>
          <w:rFonts w:eastAsia="Times New Roman"/>
          <w:szCs w:val="24"/>
        </w:rPr>
        <w:t>π</w:t>
      </w:r>
      <w:r>
        <w:rPr>
          <w:rFonts w:eastAsia="Times New Roman"/>
          <w:szCs w:val="24"/>
        </w:rPr>
        <w:t xml:space="preserve">ροϋπολογισμό που έχετε φέρει προς ψήφιση περιλαμβάνονται επιπλέον περικοπές του ΕΚΑΣ, δηλαδή του επιδόματος εκείνου που παίρνουν οι πιο χαμηλοσυνταξιούχοι. </w:t>
      </w:r>
    </w:p>
    <w:p w14:paraId="1C8C43CF"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Τι λέ</w:t>
      </w:r>
      <w:r>
        <w:rPr>
          <w:rFonts w:eastAsia="Times New Roman"/>
          <w:szCs w:val="24"/>
        </w:rPr>
        <w:t>γατε, επίσης, όλο το 2015 αλλά και τα προηγούμενα χρόνια μέχρι να ανέλθετε στην εξουσία, μ’ ένα στόμα, μια φωνή; «Σεισάχθεια», «κανένα σπίτι στα χέρια τραπεζίτη». Σήμερα, κυρίες και κύριοι Βουλευτές του ΣΥΡΙΖΑ, είναι η χρονιά όπου καμμία νομοθετική διάταξη</w:t>
      </w:r>
      <w:r>
        <w:rPr>
          <w:rFonts w:eastAsia="Times New Roman"/>
          <w:szCs w:val="24"/>
        </w:rPr>
        <w:t xml:space="preserve"> της δικής σας Κυβέρνησης δεν προστατεύει ούτε το παραμικρό σπίτι. </w:t>
      </w:r>
    </w:p>
    <w:p w14:paraId="1C8C43D0"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Υπάρχει ο νόμος Κατσέλη.</w:t>
      </w:r>
    </w:p>
    <w:p w14:paraId="1C8C43D1" w14:textId="77777777" w:rsidR="00AD7333" w:rsidRDefault="00CF083D">
      <w:pPr>
        <w:tabs>
          <w:tab w:val="left" w:pos="2940"/>
        </w:tabs>
        <w:spacing w:line="600" w:lineRule="auto"/>
        <w:ind w:firstLine="720"/>
        <w:jc w:val="both"/>
        <w:rPr>
          <w:rFonts w:eastAsia="Times New Roman"/>
          <w:szCs w:val="24"/>
        </w:rPr>
      </w:pPr>
      <w:r>
        <w:rPr>
          <w:rFonts w:eastAsia="Times New Roman"/>
          <w:b/>
          <w:szCs w:val="24"/>
        </w:rPr>
        <w:lastRenderedPageBreak/>
        <w:t>ΚΩΝΣΤΑΝΤΙΝΟΣ ΣΚΡΕΚΑΣ:</w:t>
      </w:r>
      <w:r>
        <w:rPr>
          <w:rFonts w:eastAsia="Times New Roman"/>
          <w:szCs w:val="24"/>
        </w:rPr>
        <w:t xml:space="preserve"> Δηλαδή σήμερα ο βιοπαλαιστής</w:t>
      </w:r>
      <w:r>
        <w:rPr>
          <w:rFonts w:eastAsia="Times New Roman"/>
          <w:szCs w:val="24"/>
        </w:rPr>
        <w:t>,</w:t>
      </w:r>
      <w:r>
        <w:rPr>
          <w:rFonts w:eastAsia="Times New Roman"/>
          <w:szCs w:val="24"/>
        </w:rPr>
        <w:t xml:space="preserve"> ο οποίος πήρε ένα δάνειο για να αγοράσει ένα σπιτάκι, να βάλει την οικογένειά του από κάτω κ</w:t>
      </w:r>
      <w:r>
        <w:rPr>
          <w:rFonts w:eastAsia="Times New Roman"/>
          <w:szCs w:val="24"/>
        </w:rPr>
        <w:t>αι δεν πληρώνει το δάνειό του</w:t>
      </w:r>
      <w:r>
        <w:rPr>
          <w:rFonts w:eastAsia="Times New Roman"/>
          <w:szCs w:val="24"/>
        </w:rPr>
        <w:t>,</w:t>
      </w:r>
      <w:r>
        <w:rPr>
          <w:rFonts w:eastAsia="Times New Roman"/>
          <w:szCs w:val="24"/>
        </w:rPr>
        <w:t xml:space="preserve"> επειδή είτε έχασε τη δουλειά του είτε μειώθηκε το εισόδημά του, δεν καλύπτεται νομοθετικά από τη δική σας Κυβέρνηση και έχει επανέλθει ο φόβος ότι το σπίτι του αύριο ή μεθαύριο μπορεί να βγει στον πλειστηριασμό.</w:t>
      </w:r>
    </w:p>
    <w:p w14:paraId="1C8C43D2"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Τρίτον -και μ</w:t>
      </w:r>
      <w:r>
        <w:rPr>
          <w:rFonts w:eastAsia="Times New Roman"/>
          <w:szCs w:val="24"/>
        </w:rPr>
        <w:t>ε αυτό τελειώνω-</w:t>
      </w:r>
      <w:r>
        <w:rPr>
          <w:rFonts w:eastAsia="Times New Roman"/>
          <w:szCs w:val="24"/>
        </w:rPr>
        <w:t>,</w:t>
      </w:r>
      <w:r>
        <w:rPr>
          <w:rFonts w:eastAsia="Times New Roman"/>
          <w:szCs w:val="24"/>
        </w:rPr>
        <w:t xml:space="preserve"> είχατε υποσχεθεί -ο κόσμος τα ξέρει πολύ καλά πια στο πετσί του και δεν χρειάζεται να του τα λέμε, απλώς τα αναφέρουμε για να τα θυμηθείτε εσείς</w:t>
      </w:r>
      <w:r>
        <w:rPr>
          <w:rFonts w:eastAsia="Times New Roman"/>
          <w:szCs w:val="24"/>
        </w:rPr>
        <w:t>,</w:t>
      </w:r>
      <w:r>
        <w:rPr>
          <w:rFonts w:eastAsia="Times New Roman"/>
          <w:szCs w:val="24"/>
        </w:rPr>
        <w:t xml:space="preserve"> που δείχνετε ότι τα ξεχνάτε- ότι θα αυξήσετε τα εισοδήματα των Ελλήνων κι ότι ο ελάχιστος μι</w:t>
      </w:r>
      <w:r>
        <w:rPr>
          <w:rFonts w:eastAsia="Times New Roman"/>
          <w:szCs w:val="24"/>
        </w:rPr>
        <w:t xml:space="preserve">σθός στον ιδιωτικό τομέα θα είναι 751 ευρώ. Και σήμερα όλη η ελληνική κοινωνία έχει καταλάβει ότι πια η γενιά των 360 </w:t>
      </w:r>
      <w:r>
        <w:rPr>
          <w:rFonts w:eastAsia="Times New Roman"/>
          <w:szCs w:val="24"/>
        </w:rPr>
        <w:lastRenderedPageBreak/>
        <w:t xml:space="preserve">ευρώ είναι εδώ, έχει έρθει και είναι πάρα πολύ δύσκολο να αλλάξει και δεν πρόκειται φυσικά να την αλλάξετε εσείς. </w:t>
      </w:r>
    </w:p>
    <w:p w14:paraId="1C8C43D3" w14:textId="77777777" w:rsidR="00AD7333" w:rsidRDefault="00CF083D">
      <w:pPr>
        <w:spacing w:after="0" w:line="600" w:lineRule="auto"/>
        <w:ind w:firstLine="720"/>
        <w:jc w:val="both"/>
        <w:rPr>
          <w:rFonts w:eastAsia="Times New Roman"/>
          <w:szCs w:val="24"/>
        </w:rPr>
      </w:pPr>
      <w:r>
        <w:rPr>
          <w:rFonts w:eastAsia="Times New Roman"/>
          <w:szCs w:val="24"/>
        </w:rPr>
        <w:t>Το αποτέλεσμα ήταν, κύρ</w:t>
      </w:r>
      <w:r>
        <w:rPr>
          <w:rFonts w:eastAsia="Times New Roman"/>
          <w:szCs w:val="24"/>
        </w:rPr>
        <w:t xml:space="preserve">ιε Υπουργέ της Οικονομίας και της Ανάπτυξης, τα δηλωμένα εισοδήματα των μισθωτών του ιδιωτικού τομέα, των υπαλλήλων του δημοσίου τομέα, των συνταξιούχων και των ελευθέρων επαγγελματιών να μειωθούν το 2016 κατά 2,6 δισεκατομμύρια ευρώ. </w:t>
      </w:r>
    </w:p>
    <w:p w14:paraId="1C8C43D4" w14:textId="77777777" w:rsidR="00AD7333" w:rsidRDefault="00CF083D">
      <w:pPr>
        <w:spacing w:after="0" w:line="600" w:lineRule="auto"/>
        <w:ind w:firstLine="720"/>
        <w:jc w:val="both"/>
        <w:rPr>
          <w:rFonts w:eastAsia="Times New Roman"/>
          <w:szCs w:val="24"/>
        </w:rPr>
      </w:pPr>
      <w:r>
        <w:rPr>
          <w:rFonts w:eastAsia="Times New Roman"/>
          <w:szCs w:val="24"/>
        </w:rPr>
        <w:t>Άρα ο δρόμος που έχε</w:t>
      </w:r>
      <w:r>
        <w:rPr>
          <w:rFonts w:eastAsia="Times New Roman"/>
          <w:szCs w:val="24"/>
        </w:rPr>
        <w:t xml:space="preserve">ι πάρει η χώρα είναι πάρα πολύ στραβός. Και τελικά, ο </w:t>
      </w:r>
      <w:r>
        <w:rPr>
          <w:rFonts w:eastAsia="Times New Roman"/>
          <w:szCs w:val="24"/>
        </w:rPr>
        <w:t>π</w:t>
      </w:r>
      <w:r>
        <w:rPr>
          <w:rFonts w:eastAsia="Times New Roman"/>
          <w:szCs w:val="24"/>
        </w:rPr>
        <w:t>ροϋπολογισμός αυτός του 2018, πέρα από αυτά τα οποία είπαμε –δεν τηρήσατε τίποτα από αυτά που είπατε, δεν μπορέσατε να κάνετε τίποτα, ούτε ένα στα δέκα-, τουλάχιστον είναι ένας προϋπολογισμός που αποδε</w:t>
      </w:r>
      <w:r>
        <w:rPr>
          <w:rFonts w:eastAsia="Times New Roman"/>
          <w:szCs w:val="24"/>
        </w:rPr>
        <w:t>ικνύει ότι η οικονομική σας πολιτική πετυχαίνει;</w:t>
      </w:r>
    </w:p>
    <w:p w14:paraId="1C8C43D5" w14:textId="77777777" w:rsidR="00AD7333" w:rsidRDefault="00CF083D">
      <w:pPr>
        <w:spacing w:after="0" w:line="600" w:lineRule="auto"/>
        <w:ind w:firstLine="720"/>
        <w:jc w:val="both"/>
        <w:rPr>
          <w:rFonts w:eastAsia="Times New Roman"/>
          <w:szCs w:val="24"/>
        </w:rPr>
      </w:pPr>
      <w:r>
        <w:rPr>
          <w:rFonts w:eastAsia="Times New Roman"/>
          <w:szCs w:val="24"/>
        </w:rPr>
        <w:lastRenderedPageBreak/>
        <w:t>Ακούστε δύο νούμερα: Για το 2018 προβλέπονται, με τα νέα μέτρα που θα φέρετε, καθαρά έσοδα 50,5 δισεκατομμυρίων ευρώ. Ξέρετε πόσα έσοδα είχε το κράτος το 2014; Είχε έσοδα 50 δισεκατομμύρια ευρώ. Τέσσερα χρόν</w:t>
      </w:r>
      <w:r>
        <w:rPr>
          <w:rFonts w:eastAsia="Times New Roman"/>
          <w:szCs w:val="24"/>
        </w:rPr>
        <w:t>ια μετά το 2014, έχοντας φέρει μέτρα 10 δισεκατομμυρίων ευρώ συν 9,9 δισεκατομμυρίων ευρώ εντός του 2018, με τα περισσότερα από αυτά να είναι φορολογικά και δημοσιονομικά μέτρα εσόδων για το κράτος, τέσσερα χρόνια μετά από αυτή τη φοροκαταιγίδα, το ελληνικ</w:t>
      </w:r>
      <w:r>
        <w:rPr>
          <w:rFonts w:eastAsia="Times New Roman"/>
          <w:szCs w:val="24"/>
        </w:rPr>
        <w:t>ό κράτος έχει τα ίδια έσοδα με αυτά που είχε τέσσερα χρόνια πριν!</w:t>
      </w:r>
    </w:p>
    <w:p w14:paraId="1C8C43D6" w14:textId="77777777" w:rsidR="00AD7333" w:rsidRDefault="00CF083D">
      <w:pPr>
        <w:spacing w:after="0" w:line="600" w:lineRule="auto"/>
        <w:ind w:firstLine="720"/>
        <w:jc w:val="both"/>
        <w:rPr>
          <w:rFonts w:eastAsia="Times New Roman"/>
          <w:szCs w:val="24"/>
        </w:rPr>
      </w:pPr>
      <w:r>
        <w:rPr>
          <w:rFonts w:eastAsia="Times New Roman"/>
          <w:szCs w:val="24"/>
        </w:rPr>
        <w:t xml:space="preserve">Εάν εσείς πιστεύετε, κύριε Υπουργέ της Ανάπτυξης και κυρία Υπουργέ των Οικονομικών, ότι αυτό αποδεικνύει ότι η πολιτική σας έχει πετύχει, θα σας πω ότι τέσσερα χρόνια μετά και με 12 δισεκατομμύρια επιπλέον φόρους και περικοπές, το να πετυχαίνετε τα ίδια </w:t>
      </w:r>
      <w:r>
        <w:rPr>
          <w:rFonts w:eastAsia="Times New Roman"/>
          <w:szCs w:val="24"/>
        </w:rPr>
        <w:lastRenderedPageBreak/>
        <w:t>έσ</w:t>
      </w:r>
      <w:r>
        <w:rPr>
          <w:rFonts w:eastAsia="Times New Roman"/>
          <w:szCs w:val="24"/>
        </w:rPr>
        <w:t xml:space="preserve">οδα με αυτά που είχαμε τότε, αποδεικνύει την πλήρη αποτυχία της πολιτικής σας στρατηγικής. </w:t>
      </w:r>
    </w:p>
    <w:p w14:paraId="1C8C43D7" w14:textId="77777777" w:rsidR="00AD7333" w:rsidRDefault="00CF083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8C43D8" w14:textId="77777777" w:rsidR="00AD7333" w:rsidRDefault="00CF083D">
      <w:pPr>
        <w:spacing w:after="0" w:line="600" w:lineRule="auto"/>
        <w:ind w:firstLine="720"/>
        <w:jc w:val="both"/>
        <w:rPr>
          <w:rFonts w:eastAsia="Times New Roman"/>
          <w:szCs w:val="24"/>
        </w:rPr>
      </w:pPr>
      <w:r>
        <w:rPr>
          <w:rFonts w:eastAsia="Times New Roman"/>
          <w:szCs w:val="24"/>
        </w:rPr>
        <w:t xml:space="preserve">Θα χρειαστώ ένα λεπτό, κύριε Πρόεδρε. </w:t>
      </w:r>
    </w:p>
    <w:p w14:paraId="1C8C43D9" w14:textId="77777777" w:rsidR="00AD7333" w:rsidRDefault="00CF083D">
      <w:pPr>
        <w:spacing w:after="0" w:line="600" w:lineRule="auto"/>
        <w:ind w:firstLine="720"/>
        <w:jc w:val="both"/>
        <w:rPr>
          <w:rFonts w:eastAsia="Times New Roman"/>
          <w:szCs w:val="24"/>
        </w:rPr>
      </w:pPr>
      <w:r>
        <w:rPr>
          <w:rFonts w:eastAsia="Times New Roman"/>
          <w:szCs w:val="24"/>
        </w:rPr>
        <w:t>Όμως, δεν αποδεικνύει μόνο αυτό. Αποδεικν</w:t>
      </w:r>
      <w:r>
        <w:rPr>
          <w:rFonts w:eastAsia="Times New Roman"/>
          <w:szCs w:val="24"/>
        </w:rPr>
        <w:t xml:space="preserve">ύει ότι καμμία χρονιά από εδώ και πέρα, εάν συνεχίζεται η ίδια πολιτική, δεν πρόκειται να πετυχαίνετε τους στόχους των εσόδων, εφόσον δεν φέρνετε νέα μέτρα. Και γι’ αυτόν τον λόγο στον </w:t>
      </w:r>
      <w:r>
        <w:rPr>
          <w:rFonts w:eastAsia="Times New Roman"/>
          <w:szCs w:val="24"/>
        </w:rPr>
        <w:t>π</w:t>
      </w:r>
      <w:r>
        <w:rPr>
          <w:rFonts w:eastAsia="Times New Roman"/>
          <w:szCs w:val="24"/>
        </w:rPr>
        <w:t>ροϋπολογισμό του 2018 φέρνετε νέα μέτρα, αλλά και για το 2019 έχετε ψη</w:t>
      </w:r>
      <w:r>
        <w:rPr>
          <w:rFonts w:eastAsia="Times New Roman"/>
          <w:szCs w:val="24"/>
        </w:rPr>
        <w:t xml:space="preserve">φίσει ήδη νέα μέτρα, μείωση αφορολόγητου και περαιτέρω περικοπές συντάξεων. </w:t>
      </w:r>
    </w:p>
    <w:p w14:paraId="1C8C43DA" w14:textId="77777777" w:rsidR="00AD7333" w:rsidRDefault="00CF083D">
      <w:pPr>
        <w:spacing w:after="0" w:line="600" w:lineRule="auto"/>
        <w:ind w:firstLine="720"/>
        <w:jc w:val="both"/>
        <w:rPr>
          <w:rFonts w:eastAsia="Times New Roman"/>
          <w:szCs w:val="24"/>
        </w:rPr>
      </w:pPr>
      <w:r>
        <w:rPr>
          <w:rFonts w:eastAsia="Times New Roman"/>
          <w:szCs w:val="24"/>
        </w:rPr>
        <w:t xml:space="preserve">Πόσο υπερήφανοι, κυρίες και κύριοι Βουλευτές, αισθάνεστε γι’ αυτά τα οποία έχετε πετύχει τρία χρόνια τώρα; Δεν νομίζω ότι θα </w:t>
      </w:r>
      <w:r>
        <w:rPr>
          <w:rFonts w:eastAsia="Times New Roman"/>
          <w:szCs w:val="24"/>
        </w:rPr>
        <w:lastRenderedPageBreak/>
        <w:t>πρέπει να πανηγυρίζετε γι’ αυτά τα οποία έχετε κάνει σ</w:t>
      </w:r>
      <w:r>
        <w:rPr>
          <w:rFonts w:eastAsia="Times New Roman"/>
          <w:szCs w:val="24"/>
        </w:rPr>
        <w:t xml:space="preserve">την ελληνική οικονομία και στην ελληνική κοινωνία. </w:t>
      </w:r>
    </w:p>
    <w:p w14:paraId="1C8C43DB" w14:textId="77777777" w:rsidR="00AD7333" w:rsidRDefault="00CF083D">
      <w:pPr>
        <w:spacing w:after="0" w:line="600" w:lineRule="auto"/>
        <w:ind w:firstLine="720"/>
        <w:jc w:val="both"/>
        <w:rPr>
          <w:rFonts w:eastAsia="Times New Roman"/>
          <w:szCs w:val="24"/>
        </w:rPr>
      </w:pPr>
      <w:r>
        <w:rPr>
          <w:rFonts w:eastAsia="Times New Roman"/>
          <w:szCs w:val="24"/>
        </w:rPr>
        <w:t xml:space="preserve">Προδώσατε συντρόφους, προδώσατε ιδέες και προδώσατε αυτούς που σας εμπιστεύτηκαν: τους Έλληνες πολίτες. Και ο εμπαιγμός συνεχίζεται. </w:t>
      </w:r>
    </w:p>
    <w:p w14:paraId="1C8C43DC" w14:textId="77777777" w:rsidR="00AD7333" w:rsidRDefault="00CF083D">
      <w:pPr>
        <w:spacing w:after="0" w:line="600" w:lineRule="auto"/>
        <w:ind w:firstLine="720"/>
        <w:jc w:val="both"/>
        <w:rPr>
          <w:rFonts w:eastAsia="Times New Roman"/>
          <w:szCs w:val="24"/>
        </w:rPr>
      </w:pPr>
      <w:r>
        <w:rPr>
          <w:rFonts w:eastAsia="Times New Roman"/>
          <w:szCs w:val="24"/>
        </w:rPr>
        <w:t xml:space="preserve">Εμείς, κυρίες και κύριοι Βουλευτές, δεν μπορούμε να ψηφίσουμε έναν </w:t>
      </w:r>
      <w:r>
        <w:rPr>
          <w:rFonts w:eastAsia="Times New Roman"/>
          <w:szCs w:val="24"/>
        </w:rPr>
        <w:t>π</w:t>
      </w:r>
      <w:r>
        <w:rPr>
          <w:rFonts w:eastAsia="Times New Roman"/>
          <w:szCs w:val="24"/>
        </w:rPr>
        <w:t>ρο</w:t>
      </w:r>
      <w:r>
        <w:rPr>
          <w:rFonts w:eastAsia="Times New Roman"/>
          <w:szCs w:val="24"/>
        </w:rPr>
        <w:t>ϋπολογισμό του εμπαιγμού. Θα πρέπει ο εμπαιγμός πια να τελειώσει στην Ελλάδα. Γι</w:t>
      </w:r>
      <w:r>
        <w:rPr>
          <w:rFonts w:eastAsia="Times New Roman"/>
          <w:szCs w:val="24"/>
        </w:rPr>
        <w:t>α</w:t>
      </w:r>
      <w:r>
        <w:rPr>
          <w:rFonts w:eastAsia="Times New Roman"/>
          <w:szCs w:val="24"/>
        </w:rPr>
        <w:t xml:space="preserve"> αυτό και δεν ψηφίζουμε τον </w:t>
      </w:r>
      <w:r>
        <w:rPr>
          <w:rFonts w:eastAsia="Times New Roman"/>
          <w:szCs w:val="24"/>
        </w:rPr>
        <w:t>π</w:t>
      </w:r>
      <w:r>
        <w:rPr>
          <w:rFonts w:eastAsia="Times New Roman"/>
          <w:szCs w:val="24"/>
        </w:rPr>
        <w:t>ροϋπολογισμό για το 2018.</w:t>
      </w:r>
    </w:p>
    <w:p w14:paraId="1C8C43DD" w14:textId="77777777" w:rsidR="00AD7333" w:rsidRDefault="00CF083D">
      <w:pPr>
        <w:spacing w:after="0" w:line="600" w:lineRule="auto"/>
        <w:ind w:firstLine="720"/>
        <w:jc w:val="both"/>
        <w:rPr>
          <w:rFonts w:eastAsia="Times New Roman"/>
          <w:szCs w:val="24"/>
        </w:rPr>
      </w:pPr>
      <w:r>
        <w:rPr>
          <w:rFonts w:eastAsia="Times New Roman"/>
          <w:szCs w:val="24"/>
        </w:rPr>
        <w:t xml:space="preserve">Σας ευχαριστώ. </w:t>
      </w:r>
    </w:p>
    <w:p w14:paraId="1C8C43DE" w14:textId="77777777" w:rsidR="00AD7333" w:rsidRDefault="00CF083D">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C8C43DF" w14:textId="77777777" w:rsidR="00AD7333" w:rsidRDefault="00CF083D">
      <w:pPr>
        <w:spacing w:after="0" w:line="600" w:lineRule="auto"/>
        <w:ind w:left="357" w:firstLine="720"/>
        <w:jc w:val="both"/>
        <w:rPr>
          <w:rFonts w:eastAsia="Times New Roman" w:cs="Times New Roman"/>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rPr>
        <w:t>Κυρίες και κύριοι</w:t>
      </w:r>
      <w:r>
        <w:rPr>
          <w:rFonts w:eastAsia="Times New Roman" w:cs="Times New Roman"/>
        </w:rPr>
        <w:t xml:space="preserve">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rPr>
        <w:t xml:space="preserve">προηγουμένως </w:t>
      </w:r>
      <w:r>
        <w:rPr>
          <w:rFonts w:eastAsia="Times New Roman" w:cs="Times New Roman"/>
        </w:rPr>
        <w:t xml:space="preserve">ξεναγήθηκαν στην έκθεση της αίθουσας «ΕΛΕΥΘΕΡΙΟΣ ΒΕΝΙΖΕΛΟΣ» και ενημερώθηκαν για την ιστορία του κτηρίου και τον </w:t>
      </w:r>
      <w:r>
        <w:rPr>
          <w:rFonts w:eastAsia="Times New Roman" w:cs="Times New Roman"/>
        </w:rPr>
        <w:t>τρόπο οργάνωσης και λειτουργίας της Βουλής, σαράντα μαθητές και μαθήτριες και δύο εκπαιδευτικοί συνοδοί τους από το Γυμνάσιο Καστριτσίου Πατρών</w:t>
      </w:r>
      <w:r>
        <w:rPr>
          <w:rFonts w:eastAsia="Times New Roman" w:cs="Times New Roman"/>
          <w:vertAlign w:val="superscript"/>
        </w:rPr>
        <w:t xml:space="preserve"> </w:t>
      </w:r>
      <w:r>
        <w:rPr>
          <w:rFonts w:eastAsia="Times New Roman" w:cs="Times New Roman"/>
        </w:rPr>
        <w:t>(</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μήμα).</w:t>
      </w:r>
    </w:p>
    <w:p w14:paraId="1C8C43E0" w14:textId="77777777" w:rsidR="00AD7333" w:rsidRDefault="00CF083D">
      <w:pPr>
        <w:spacing w:after="0" w:line="600" w:lineRule="auto"/>
        <w:ind w:left="357" w:firstLine="720"/>
        <w:jc w:val="both"/>
        <w:rPr>
          <w:rFonts w:eastAsia="Times New Roman" w:cs="Times New Roman"/>
        </w:rPr>
      </w:pPr>
      <w:r>
        <w:rPr>
          <w:rFonts w:eastAsia="Times New Roman" w:cs="Times New Roman"/>
        </w:rPr>
        <w:t xml:space="preserve">Η Βουλή τούς καλωσορίζει. </w:t>
      </w:r>
    </w:p>
    <w:p w14:paraId="1C8C43E1" w14:textId="77777777" w:rsidR="00AD7333" w:rsidRDefault="00CF083D">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1C8C43E2" w14:textId="77777777" w:rsidR="00AD7333" w:rsidRDefault="00CF083D">
      <w:pPr>
        <w:spacing w:after="0" w:line="600" w:lineRule="auto"/>
        <w:ind w:firstLine="720"/>
        <w:jc w:val="both"/>
        <w:rPr>
          <w:rFonts w:eastAsia="Times New Roman"/>
          <w:szCs w:val="24"/>
        </w:rPr>
      </w:pPr>
      <w:r>
        <w:rPr>
          <w:rFonts w:eastAsia="Times New Roman"/>
          <w:szCs w:val="24"/>
        </w:rPr>
        <w:t xml:space="preserve">Τον λόγο έχει η κ. Αθανασία Αναγνωστοπούλου. </w:t>
      </w:r>
    </w:p>
    <w:p w14:paraId="1C8C43E3" w14:textId="77777777" w:rsidR="00AD7333" w:rsidRDefault="00CF083D">
      <w:pPr>
        <w:spacing w:after="0" w:line="600" w:lineRule="auto"/>
        <w:ind w:firstLine="720"/>
        <w:jc w:val="both"/>
        <w:rPr>
          <w:rFonts w:eastAsia="Times New Roman"/>
          <w:szCs w:val="24"/>
        </w:rPr>
      </w:pPr>
      <w:r>
        <w:rPr>
          <w:rFonts w:eastAsia="Times New Roman"/>
          <w:b/>
          <w:szCs w:val="24"/>
        </w:rPr>
        <w:lastRenderedPageBreak/>
        <w:t>ΑΘΑΝΑΣΙΑ (ΣΙΑ) ΑΝΑΓΝΩΣΤΟΠΟΥΛΟΥ:</w:t>
      </w:r>
      <w:r>
        <w:rPr>
          <w:rFonts w:eastAsia="Times New Roman"/>
          <w:szCs w:val="24"/>
        </w:rPr>
        <w:t xml:space="preserve"> Ευχαριστώ, κύριε Πρόεδρε. </w:t>
      </w:r>
    </w:p>
    <w:p w14:paraId="1C8C43E4" w14:textId="77777777" w:rsidR="00AD7333" w:rsidRDefault="00CF083D">
      <w:pPr>
        <w:spacing w:after="0" w:line="600" w:lineRule="auto"/>
        <w:ind w:firstLine="720"/>
        <w:jc w:val="both"/>
        <w:rPr>
          <w:rFonts w:eastAsia="Times New Roman"/>
          <w:szCs w:val="24"/>
        </w:rPr>
      </w:pPr>
      <w:r>
        <w:rPr>
          <w:rFonts w:eastAsia="Times New Roman"/>
          <w:szCs w:val="24"/>
        </w:rPr>
        <w:t>Κυρίες και κύριοι συνάδελφοι, σε συστράτευση κάλεσε χθες τους πάντες ο κ. Μητσοτάκης, «για να φύγει η πιο επικίνδυνη, η πιο ανίκανη και η πιο ανήθικη Κ</w:t>
      </w:r>
      <w:r>
        <w:rPr>
          <w:rFonts w:eastAsia="Times New Roman"/>
          <w:szCs w:val="24"/>
        </w:rPr>
        <w:t xml:space="preserve">υβέρνηση της Μεταπολίτευσης». </w:t>
      </w:r>
    </w:p>
    <w:p w14:paraId="1C8C43E5" w14:textId="77777777" w:rsidR="00AD7333" w:rsidRDefault="00CF083D">
      <w:pPr>
        <w:spacing w:after="0" w:line="600" w:lineRule="auto"/>
        <w:ind w:firstLine="720"/>
        <w:jc w:val="both"/>
        <w:rPr>
          <w:rFonts w:eastAsia="Times New Roman"/>
          <w:szCs w:val="24"/>
        </w:rPr>
      </w:pPr>
      <w:r>
        <w:rPr>
          <w:rFonts w:eastAsia="Times New Roman"/>
          <w:szCs w:val="24"/>
        </w:rPr>
        <w:t>Θα ήταν για γέλια αυτή η πρόταση, εάν δεν υπήρχαν λόγοι γι’ αυτή την κοινωνία να σταθούμε και να την αναλύσουμε λίγο. Όπως λέει και ο σοφός λαός, «ο καθένας με τον πήχη του κόβει το πανί». Μας ενδιαφέρει, λοιπόν, με αφορμή το</w:t>
      </w:r>
      <w:r>
        <w:rPr>
          <w:rFonts w:eastAsia="Times New Roman"/>
          <w:szCs w:val="24"/>
        </w:rPr>
        <w:t xml:space="preserve">ν προϋπολογισμό να δούμε ποιος είναι ο πήχης του καθενός από εμάς και ποιους καλεί σε συστράτευση με βάση αυτόν τον πήχη. </w:t>
      </w:r>
    </w:p>
    <w:p w14:paraId="1C8C43E6"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Πρώτον, ο δικός μας πήχυς επιβάλλει κατ’ εξοχήν τον προνοιακό και αναδιανεμητικό ρόλο του κράτους, γιατί έτσι μόνο μπορούν να προστατ</w:t>
      </w:r>
      <w:r>
        <w:rPr>
          <w:rFonts w:eastAsia="Times New Roman" w:cs="Times New Roman"/>
          <w:szCs w:val="24"/>
        </w:rPr>
        <w:t xml:space="preserve">ευθούν οι ασθενέστερες κοινωνικά τάξεις, ειδικά σε περίοδο κρίσης. Έτσι μόνο μπορεί να εξασφαλισθεί κοινωνική συνοχή. </w:t>
      </w:r>
    </w:p>
    <w:p w14:paraId="1C8C43E7"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πω ενδεικτικά μερικά νούμερα: Η δαπάνη για την πρόνοια το 2015 ήταν 750 εκατομμύρια ευρώ και το 2018 ήταν 1,85 δισεκατομμύρι</w:t>
      </w:r>
      <w:r>
        <w:rPr>
          <w:rFonts w:eastAsia="Times New Roman" w:cs="Times New Roman"/>
          <w:szCs w:val="24"/>
        </w:rPr>
        <w:t>ο</w:t>
      </w:r>
      <w:r>
        <w:rPr>
          <w:rFonts w:eastAsia="Times New Roman" w:cs="Times New Roman"/>
          <w:szCs w:val="24"/>
        </w:rPr>
        <w:t xml:space="preserve"> ευρώ. Απ</w:t>
      </w:r>
      <w:r>
        <w:rPr>
          <w:rFonts w:eastAsia="Times New Roman" w:cs="Times New Roman"/>
          <w:szCs w:val="24"/>
        </w:rPr>
        <w:t xml:space="preserve">ό αυτά, τα επιπλέον 260 εκατομμύρια ευρώ δόθηκαν για τα οικογενειακά επιδόματα, δηλαδή είχαμε αύξηση της τάξης του 40%. </w:t>
      </w:r>
    </w:p>
    <w:p w14:paraId="1C8C43E8"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μόνο αυτή η αύξηση των οικογενειακών επιδομάτων δείχνει ότι αυτή η Κυβέρνηση θέλει να ανοικοδομήσει ένα ευρωπαϊκό κράτος, αφού στηρ</w:t>
      </w:r>
      <w:r>
        <w:rPr>
          <w:rFonts w:eastAsia="Times New Roman" w:cs="Times New Roman"/>
          <w:szCs w:val="24"/>
        </w:rPr>
        <w:t xml:space="preserve">ίξει την κοινωνία σε περίοδο κρίσης. </w:t>
      </w:r>
    </w:p>
    <w:p w14:paraId="1C8C43E9"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Ανοχύρωτη πόλη ήταν αυτό το κράτος, όταν ήρθε η κρίση. Ήταν ανοχύρωτη πόλη, γιατί ποτέ δεν φροντίσατε να φτιάξετε ένα δυνατό</w:t>
      </w:r>
      <w:r>
        <w:rPr>
          <w:rFonts w:eastAsia="Times New Roman" w:cs="Times New Roman"/>
          <w:szCs w:val="24"/>
        </w:rPr>
        <w:t>,</w:t>
      </w:r>
      <w:r>
        <w:rPr>
          <w:rFonts w:eastAsia="Times New Roman" w:cs="Times New Roman"/>
          <w:szCs w:val="24"/>
        </w:rPr>
        <w:t xml:space="preserve"> μη στρεβλό, μη πελατειακό κράτος πρόνοιας. Δεν έχω χρόνο για να αναφερθώ αναλυτικά σε αυτά. </w:t>
      </w:r>
    </w:p>
    <w:p w14:paraId="1C8C43EA"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Δυο πράγματα θα πω: Πρώτον, η κοινωνικοποίηση της μητρότητας</w:t>
      </w:r>
      <w:r>
        <w:rPr>
          <w:rFonts w:eastAsia="Times New Roman" w:cs="Times New Roman"/>
          <w:szCs w:val="24"/>
        </w:rPr>
        <w:t>,</w:t>
      </w:r>
      <w:r>
        <w:rPr>
          <w:rFonts w:eastAsia="Times New Roman" w:cs="Times New Roman"/>
          <w:szCs w:val="24"/>
        </w:rPr>
        <w:t xml:space="preserve"> με επίδομα από το πρώτο παιδί, ειδικά σε μια χώρα με δημογραφικό πρόβλημα, όπως έκανε η Γαλλία ή η Σουηδία. Δεύτερον, η κοινωνικοποίηση του νοικοκυριού</w:t>
      </w:r>
      <w:r>
        <w:rPr>
          <w:rFonts w:eastAsia="Times New Roman" w:cs="Times New Roman"/>
          <w:szCs w:val="24"/>
        </w:rPr>
        <w:t>,</w:t>
      </w:r>
      <w:r>
        <w:rPr>
          <w:rFonts w:eastAsia="Times New Roman" w:cs="Times New Roman"/>
          <w:szCs w:val="24"/>
        </w:rPr>
        <w:t xml:space="preserve"> με τα σχολικά γεύματα, και η κοινωνικοποίηση της φροντίδας του παιδιού</w:t>
      </w:r>
      <w:r>
        <w:rPr>
          <w:rFonts w:eastAsia="Times New Roman" w:cs="Times New Roman"/>
          <w:szCs w:val="24"/>
        </w:rPr>
        <w:t>,</w:t>
      </w:r>
      <w:r>
        <w:rPr>
          <w:rFonts w:eastAsia="Times New Roman" w:cs="Times New Roman"/>
          <w:szCs w:val="24"/>
        </w:rPr>
        <w:t xml:space="preserve"> με τους βρεφονηπιακούς σταθμούς, όπως έχουν κάνει όλες οι ευρωπαϊκές χώρες που έχουν ένα πραγματικό κράτος πρόνοιας. </w:t>
      </w:r>
    </w:p>
    <w:p w14:paraId="1C8C43EB"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Ανοχύρωτη πόλη ήταν το κράτος, γιατί ο δικός σας πήχυς δεν τα έβλ</w:t>
      </w:r>
      <w:r>
        <w:rPr>
          <w:rFonts w:eastAsia="Times New Roman" w:cs="Times New Roman"/>
          <w:szCs w:val="24"/>
        </w:rPr>
        <w:t xml:space="preserve">επε ποτέ αυτά. </w:t>
      </w:r>
    </w:p>
    <w:p w14:paraId="1C8C43EC"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Αναδιανεμητικός ο ρόλος του κράτους</w:t>
      </w:r>
      <w:r>
        <w:rPr>
          <w:rFonts w:eastAsia="Times New Roman" w:cs="Times New Roman"/>
          <w:szCs w:val="24"/>
        </w:rPr>
        <w:t>.</w:t>
      </w:r>
      <w:r>
        <w:rPr>
          <w:rFonts w:eastAsia="Times New Roman" w:cs="Times New Roman"/>
          <w:szCs w:val="24"/>
        </w:rPr>
        <w:t xml:space="preserve"> Μιλάτε συνεχώς για υπερφορολόγηση και</w:t>
      </w:r>
      <w:r>
        <w:rPr>
          <w:rFonts w:eastAsia="Times New Roman" w:cs="Times New Roman"/>
          <w:szCs w:val="24"/>
        </w:rPr>
        <w:t>,</w:t>
      </w:r>
      <w:r>
        <w:rPr>
          <w:rFonts w:eastAsia="Times New Roman" w:cs="Times New Roman"/>
          <w:szCs w:val="24"/>
        </w:rPr>
        <w:t xml:space="preserve"> πράγματι, έχουν υπερφορολογηθεί τάξεις, κυρίως η μεσαία τάξη. Γιατί, όμως; Είναι ντροπή για αυτό το κράτος ότι μετά από δύο αιώνες ζωής δεν κατόρθωσε να φέρει ένα δ</w:t>
      </w:r>
      <w:r>
        <w:rPr>
          <w:rFonts w:eastAsia="Times New Roman" w:cs="Times New Roman"/>
          <w:szCs w:val="24"/>
        </w:rPr>
        <w:t>ίκαιο φορολογικό σύστημα, που θα φορολογούνται όλοι ανάλογα με τα εισοδήματά τους, και να γυρίζει στους ασθενέστερους. Ούτε το ΠΑΣΟΚ το έκανε αυτό, παρ’ όλο που ήταν αίτημα της σοσιαλδημοκρατίας από τον 19</w:t>
      </w:r>
      <w:r>
        <w:rPr>
          <w:rFonts w:eastAsia="Times New Roman" w:cs="Times New Roman"/>
          <w:szCs w:val="24"/>
          <w:vertAlign w:val="superscript"/>
        </w:rPr>
        <w:t>ο</w:t>
      </w:r>
      <w:r>
        <w:rPr>
          <w:rFonts w:eastAsia="Times New Roman" w:cs="Times New Roman"/>
          <w:szCs w:val="24"/>
        </w:rPr>
        <w:t xml:space="preserve"> αιώνα. Γιατί, άραγε; Ας μην το συζητήσουμε τώρα, </w:t>
      </w:r>
      <w:r>
        <w:rPr>
          <w:rFonts w:eastAsia="Times New Roman" w:cs="Times New Roman"/>
          <w:szCs w:val="24"/>
        </w:rPr>
        <w:t xml:space="preserve">θα βρούμε πολλά να πούμε. </w:t>
      </w:r>
    </w:p>
    <w:p w14:paraId="1C8C43ED"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ακούσαμε από τον κ. Μητσοτάκη; Τι είδαμε από το ερωτηματολόγιο που διανεμήθηκε στο συνέδριό σας; Ιδιωτικές ασφαλίσεις –προσέξτε το αυτό, γιατί σε αυτά πρέπει να δώσουμε μεγάλη σημασία-</w:t>
      </w:r>
      <w:r>
        <w:rPr>
          <w:rFonts w:eastAsia="Times New Roman" w:cs="Times New Roman"/>
          <w:szCs w:val="24"/>
        </w:rPr>
        <w:t>,</w:t>
      </w:r>
      <w:r>
        <w:rPr>
          <w:rFonts w:eastAsia="Times New Roman" w:cs="Times New Roman"/>
          <w:szCs w:val="24"/>
        </w:rPr>
        <w:t xml:space="preserve"> που σημαίνει ότι διαρρηγνύεται άπαξ διά </w:t>
      </w:r>
      <w:r>
        <w:rPr>
          <w:rFonts w:eastAsia="Times New Roman" w:cs="Times New Roman"/>
          <w:szCs w:val="24"/>
        </w:rPr>
        <w:t xml:space="preserve">παντός όχι μόνο </w:t>
      </w:r>
      <w:r>
        <w:rPr>
          <w:rFonts w:eastAsia="Times New Roman" w:cs="Times New Roman"/>
          <w:szCs w:val="24"/>
        </w:rPr>
        <w:lastRenderedPageBreak/>
        <w:t>το κράτος πρόνοιας, αλλά η αλληλεγγύη μεταξύ των γενεών, η κοινωνική ειρήνη. Επιχειρεί ο καθένας και</w:t>
      </w:r>
      <w:r>
        <w:rPr>
          <w:rFonts w:eastAsia="Times New Roman" w:cs="Times New Roman"/>
          <w:szCs w:val="24"/>
        </w:rPr>
        <w:t>,</w:t>
      </w:r>
      <w:r>
        <w:rPr>
          <w:rFonts w:eastAsia="Times New Roman" w:cs="Times New Roman"/>
          <w:szCs w:val="24"/>
        </w:rPr>
        <w:t xml:space="preserve"> αν τα καταφέρει, τα κατάφερε. Αν δεν τα καταφέρει, δεν πειράζει. </w:t>
      </w:r>
    </w:p>
    <w:p w14:paraId="1C8C43EE"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εμάς, πάνω από όλα είναι η αλληλεγγύη των γενεών, οι άφωνοι της ιστο</w:t>
      </w:r>
      <w:r>
        <w:rPr>
          <w:rFonts w:eastAsia="Times New Roman" w:cs="Times New Roman"/>
          <w:szCs w:val="24"/>
        </w:rPr>
        <w:t>ρίας στο προσκήνιο, οι άνεργοι, πράγματα που εσείς θεωρείτε φιλοδωρήματα.</w:t>
      </w:r>
    </w:p>
    <w:p w14:paraId="1C8C43EF"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Ανάλγητο αυτό το κράτος που επί τόσα χρόνια, τόσες δεκαετίες δεν έβαλε ένα επίδομα ανεργίας λίγο της προκοπής και να μην εξευτελίζει τους άνεργους πριν από την κρίση, όχι στην κρίση.</w:t>
      </w:r>
      <w:r>
        <w:rPr>
          <w:rFonts w:eastAsia="Times New Roman" w:cs="Times New Roman"/>
          <w:szCs w:val="24"/>
        </w:rPr>
        <w:t xml:space="preserve"> Γι</w:t>
      </w:r>
      <w:r>
        <w:rPr>
          <w:rFonts w:eastAsia="Times New Roman" w:cs="Times New Roman"/>
          <w:szCs w:val="24"/>
        </w:rPr>
        <w:t>α</w:t>
      </w:r>
      <w:r>
        <w:rPr>
          <w:rFonts w:eastAsia="Times New Roman" w:cs="Times New Roman"/>
          <w:szCs w:val="24"/>
        </w:rPr>
        <w:t xml:space="preserve"> αυτό και μιλάω για μια ανοχύρωτη πολιτεία. </w:t>
      </w:r>
    </w:p>
    <w:p w14:paraId="1C8C43F0"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 σημείο: Σεβασμός του δημόσιου ελληνικού και ευρωπαϊκού χρήματος, γιατί αυτή η κοινωνία το πληρώνει ακριβά. Να </w:t>
      </w:r>
      <w:r>
        <w:rPr>
          <w:rFonts w:eastAsia="Times New Roman" w:cs="Times New Roman"/>
          <w:szCs w:val="24"/>
        </w:rPr>
        <w:lastRenderedPageBreak/>
        <w:t xml:space="preserve">πούμε τι έγινε τα προηγούμενα χρόνια; Δεν θα πω. Τα ξέρετε καλύτερα. </w:t>
      </w:r>
    </w:p>
    <w:p w14:paraId="1C8C43F1"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Γίνεται σκοτωμός γι</w:t>
      </w:r>
      <w:r>
        <w:rPr>
          <w:rFonts w:eastAsia="Times New Roman" w:cs="Times New Roman"/>
          <w:szCs w:val="24"/>
        </w:rPr>
        <w:t xml:space="preserve">α την ανάπτυξη. Η δική μας ανάπτυξη βασίζεται σε τρεις πυλώνες: δημόσιες επενδύσεις, ιδιωτικές επενδύσεις, κοινωνική οικονομία. </w:t>
      </w:r>
    </w:p>
    <w:p w14:paraId="1C8C43F2"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Μην κάνετε έτσι. Ένα νούμερο θα σας πω: Σε όλη τη διεθνή βιβλιογραφία δεν υπάρχει σταθεροποίηση σε συνθήκες κρίσης, εάν δεν έχο</w:t>
      </w:r>
      <w:r>
        <w:rPr>
          <w:rFonts w:eastAsia="Times New Roman" w:cs="Times New Roman"/>
          <w:szCs w:val="24"/>
        </w:rPr>
        <w:t>υμε δημόσιες επενδύσεις. Και μάλιστα, το εθνικό σκέλος έχει πολύ μεγάλη σημασία. Το 2019 οι δημόσιες επενδύσεις στο εθνικό σκέλος θα φθάσουν στα 1,55 δισεκατομμύρι</w:t>
      </w:r>
      <w:r>
        <w:rPr>
          <w:rFonts w:eastAsia="Times New Roman" w:cs="Times New Roman"/>
          <w:szCs w:val="24"/>
        </w:rPr>
        <w:t>ο</w:t>
      </w:r>
      <w:r>
        <w:rPr>
          <w:rFonts w:eastAsia="Times New Roman" w:cs="Times New Roman"/>
          <w:szCs w:val="24"/>
        </w:rPr>
        <w:t xml:space="preserve"> ευρώ, που επί δικών σας κυβερνήσεων –Νέας Δημοκρατίας και ΠΑΣΟΚ- μειώνονταν συνέχεια. </w:t>
      </w:r>
    </w:p>
    <w:p w14:paraId="1C8C43F3"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 εκ</w:t>
      </w:r>
      <w:r>
        <w:rPr>
          <w:rFonts w:eastAsia="Times New Roman" w:cs="Times New Roman"/>
          <w:szCs w:val="24"/>
        </w:rPr>
        <w:t>συγχρονισμός σας, οι μεταρρυθμίσεις σας, η ανάπτυξή σας; Ένα μόνο παράδειγμα θα σας δώσω, που είναι ντροπή και θα έπρεπε να μας έχετε ζητήσει εκατό χιλιάδες φορές συγγνώμη. Η Εθνική Οδός Κορίνθου-Πατρών ξέρετε πόσες δεκαετίες περιμέναμε για να φτιαχτεί; Ξέ</w:t>
      </w:r>
      <w:r>
        <w:rPr>
          <w:rFonts w:eastAsia="Times New Roman" w:cs="Times New Roman"/>
          <w:szCs w:val="24"/>
        </w:rPr>
        <w:t xml:space="preserve">ρετε πόσα λεφτά κατασπαταλήθηκαν στους εργολάβους; </w:t>
      </w:r>
    </w:p>
    <w:p w14:paraId="1C8C43F4" w14:textId="77777777" w:rsidR="00AD7333" w:rsidRDefault="00CF083D">
      <w:pPr>
        <w:spacing w:line="600" w:lineRule="auto"/>
        <w:ind w:firstLine="709"/>
        <w:jc w:val="both"/>
        <w:rPr>
          <w:rFonts w:eastAsia="Times New Roman" w:cs="Times New Roman"/>
          <w:szCs w:val="24"/>
        </w:rPr>
      </w:pPr>
      <w:r>
        <w:rPr>
          <w:rFonts w:eastAsia="Times New Roman" w:cs="Times New Roman"/>
          <w:szCs w:val="24"/>
        </w:rPr>
        <w:t xml:space="preserve">Για σας ένας είναι ο γνώμονας: εργολαβίες και ΣΔΙΤ. </w:t>
      </w:r>
    </w:p>
    <w:p w14:paraId="1C8C43F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της κυρίας Βουλευτού)</w:t>
      </w:r>
    </w:p>
    <w:p w14:paraId="1C8C43F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Επειδή δεν έχω χρόνο, θα πω μόνο δύο πράγματα ακόμα</w:t>
      </w:r>
      <w:r>
        <w:rPr>
          <w:rFonts w:eastAsia="Times New Roman" w:cs="Times New Roman"/>
          <w:szCs w:val="24"/>
        </w:rPr>
        <w:t>.</w:t>
      </w:r>
      <w:r>
        <w:rPr>
          <w:rFonts w:eastAsia="Times New Roman" w:cs="Times New Roman"/>
          <w:szCs w:val="24"/>
        </w:rPr>
        <w:t xml:space="preserve"> Το κράτος είναι για εσάς το εργαλείο αναπαραγωγής της εξουσίας των δικών σας οικογενειών και των φίλων σας. Δικαιώματα είχαν και πρέπει να έχουν οι λίγοι. Οι άλλοι, οι πολλοί, έχουν προνόμια, όποτε </w:t>
      </w:r>
      <w:r>
        <w:rPr>
          <w:rFonts w:eastAsia="Times New Roman" w:cs="Times New Roman"/>
          <w:szCs w:val="24"/>
        </w:rPr>
        <w:lastRenderedPageBreak/>
        <w:t>και αν έχει το κράτος και βούλεσθε εσείς. Όταν στριμώχνετ</w:t>
      </w:r>
      <w:r>
        <w:rPr>
          <w:rFonts w:eastAsia="Times New Roman" w:cs="Times New Roman"/>
          <w:szCs w:val="24"/>
        </w:rPr>
        <w:t>αι λίγο το κράτος, κόβονται τα προνόμια, αλλά πρέπει να προφυλαχθούν τα δικαιώματα των λίγων.</w:t>
      </w:r>
    </w:p>
    <w:p w14:paraId="1C8C43F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Τα είδαμε αυτά με τις άδειες των τηλεοπτικών καναλιών. Σε ποιο ευρωπαϊκό κράτος δεν πληρώνουν αυτοί που έχουν τα τηλεοπτικά κανάλια; Για πείτε μου εδώ: Σε ποιο άλ</w:t>
      </w:r>
      <w:r>
        <w:rPr>
          <w:rFonts w:eastAsia="Times New Roman" w:cs="Times New Roman"/>
          <w:szCs w:val="24"/>
        </w:rPr>
        <w:t>λο ευρωπαϊκό κράτος οι δικαστές δεν δηλώνουν το «πόθεν έσχες» και δεν είναι στο φως του ήλιου; Και προσπαθείτε να μας ενοχοποιήσετε ότι είμαστε άλλοτε Βενεζουέλα άλλοτε σταλινικοί άλλοτε οτιδήποτε τέτοιο.</w:t>
      </w:r>
    </w:p>
    <w:p w14:paraId="1C8C43F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Ξέρετε τι κράτος είχατε φτιάξει και γι’ αυτό βρέθηκ</w:t>
      </w:r>
      <w:r>
        <w:rPr>
          <w:rFonts w:eastAsia="Times New Roman" w:cs="Times New Roman"/>
          <w:szCs w:val="24"/>
        </w:rPr>
        <w:t>ε ανοχύρωτη πολιτεία; Και εμείς επί κρίσης προσπαθούμε να στήσουμε όρθια την κοινωνία, αλλά και να στήσουμε αυτό το κράτος. Το βιλαέτι του πατέρα του καθενός ήταν. Γι</w:t>
      </w:r>
      <w:r>
        <w:rPr>
          <w:rFonts w:eastAsia="Times New Roman" w:cs="Times New Roman"/>
          <w:szCs w:val="24"/>
        </w:rPr>
        <w:t>α</w:t>
      </w:r>
      <w:r>
        <w:rPr>
          <w:rFonts w:eastAsia="Times New Roman" w:cs="Times New Roman"/>
          <w:szCs w:val="24"/>
        </w:rPr>
        <w:t xml:space="preserve"> αυτό είπε και ο κ. Ράμφος ότι ήσασταν </w:t>
      </w:r>
      <w:r>
        <w:rPr>
          <w:rFonts w:eastAsia="Times New Roman" w:cs="Times New Roman"/>
          <w:szCs w:val="24"/>
        </w:rPr>
        <w:lastRenderedPageBreak/>
        <w:t xml:space="preserve">στη σωστή πλευρά της </w:t>
      </w:r>
      <w:r>
        <w:rPr>
          <w:rFonts w:eastAsia="Times New Roman" w:cs="Times New Roman"/>
          <w:szCs w:val="24"/>
        </w:rPr>
        <w:t>ι</w:t>
      </w:r>
      <w:r>
        <w:rPr>
          <w:rFonts w:eastAsia="Times New Roman" w:cs="Times New Roman"/>
          <w:szCs w:val="24"/>
        </w:rPr>
        <w:t xml:space="preserve">στορίας. Η </w:t>
      </w:r>
      <w:r>
        <w:rPr>
          <w:rFonts w:eastAsia="Times New Roman" w:cs="Times New Roman"/>
          <w:szCs w:val="24"/>
        </w:rPr>
        <w:t>ι</w:t>
      </w:r>
      <w:r>
        <w:rPr>
          <w:rFonts w:eastAsia="Times New Roman" w:cs="Times New Roman"/>
          <w:szCs w:val="24"/>
        </w:rPr>
        <w:t>στορία έχει πολλ</w:t>
      </w:r>
      <w:r>
        <w:rPr>
          <w:rFonts w:eastAsia="Times New Roman" w:cs="Times New Roman"/>
          <w:szCs w:val="24"/>
        </w:rPr>
        <w:t xml:space="preserve">ές πλευρές και σας ενοχλεί πάρα πολύ ότι για πρώτη φορά έρχεται η άλλη πλευρά της </w:t>
      </w:r>
      <w:r>
        <w:rPr>
          <w:rFonts w:eastAsia="Times New Roman" w:cs="Times New Roman"/>
          <w:szCs w:val="24"/>
        </w:rPr>
        <w:t>ι</w:t>
      </w:r>
      <w:r>
        <w:rPr>
          <w:rFonts w:eastAsia="Times New Roman" w:cs="Times New Roman"/>
          <w:szCs w:val="24"/>
        </w:rPr>
        <w:t xml:space="preserve">στορίας, με αδυναμίες, με προβλήματα, με χίλιους δυο καταναγκασμούς, στους οποίους εσείς μας βάλατε, και η άλλη πλευρά της </w:t>
      </w:r>
      <w:r>
        <w:rPr>
          <w:rFonts w:eastAsia="Times New Roman" w:cs="Times New Roman"/>
          <w:szCs w:val="24"/>
        </w:rPr>
        <w:t>ι</w:t>
      </w:r>
      <w:r>
        <w:rPr>
          <w:rFonts w:eastAsia="Times New Roman" w:cs="Times New Roman"/>
          <w:szCs w:val="24"/>
        </w:rPr>
        <w:t xml:space="preserve">στορίας ζητάει τα δικαιώματά της. Ναι, </w:t>
      </w:r>
      <w:r>
        <w:rPr>
          <w:rFonts w:eastAsia="Times New Roman" w:cs="Times New Roman"/>
          <w:szCs w:val="24"/>
        </w:rPr>
        <w:t>«</w:t>
      </w:r>
      <w:r>
        <w:rPr>
          <w:rFonts w:eastAsia="Times New Roman" w:cs="Times New Roman"/>
          <w:szCs w:val="24"/>
        </w:rPr>
        <w:t>η πιο ανή</w:t>
      </w:r>
      <w:r>
        <w:rPr>
          <w:rFonts w:eastAsia="Times New Roman" w:cs="Times New Roman"/>
          <w:szCs w:val="24"/>
        </w:rPr>
        <w:t xml:space="preserve">θικη, η πιο επικίνδυνη, η πιο ανίκανη </w:t>
      </w:r>
      <w:r>
        <w:rPr>
          <w:rFonts w:eastAsia="Times New Roman" w:cs="Times New Roman"/>
          <w:szCs w:val="24"/>
        </w:rPr>
        <w:t>Κ</w:t>
      </w:r>
      <w:r>
        <w:rPr>
          <w:rFonts w:eastAsia="Times New Roman" w:cs="Times New Roman"/>
          <w:szCs w:val="24"/>
        </w:rPr>
        <w:t>υβέρνηση μετά τη Μεταπολίτευση</w:t>
      </w:r>
      <w:r>
        <w:rPr>
          <w:rFonts w:eastAsia="Times New Roman" w:cs="Times New Roman"/>
          <w:szCs w:val="24"/>
        </w:rPr>
        <w:t>»</w:t>
      </w:r>
      <w:r>
        <w:rPr>
          <w:rFonts w:eastAsia="Times New Roman" w:cs="Times New Roman"/>
          <w:szCs w:val="24"/>
        </w:rPr>
        <w:t>! Μακάρι να μπορέσουμε να στήσουμε αυτά, που με προσπάθεια πολλών δεκαετιών προσπαθήσατε ποτέ να μη στηθούν σε αυτή τη χώρα.</w:t>
      </w:r>
    </w:p>
    <w:p w14:paraId="1C8C43F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Ευχαριστώ.</w:t>
      </w:r>
    </w:p>
    <w:p w14:paraId="1C8C43FA"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8C43F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Βαρεμένος): </w:t>
      </w:r>
      <w:r>
        <w:rPr>
          <w:rFonts w:eastAsia="Times New Roman" w:cs="Times New Roman"/>
          <w:szCs w:val="24"/>
        </w:rPr>
        <w:t>Και εμείς ευχαριστούμε.</w:t>
      </w:r>
    </w:p>
    <w:p w14:paraId="1C8C43F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Παναγιωτόπουλος από τη Νέα Δημοκρατία. </w:t>
      </w:r>
    </w:p>
    <w:p w14:paraId="1C8C43F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Ευχαριστώ, κύριε Πρόεδρε.</w:t>
      </w:r>
    </w:p>
    <w:p w14:paraId="1C8C43F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«εάν η θεωρία μου δεν ταιριάζει με τα γεγονότα, τόσο το </w:t>
      </w:r>
      <w:r>
        <w:rPr>
          <w:rFonts w:eastAsia="Times New Roman" w:cs="Times New Roman"/>
          <w:szCs w:val="24"/>
        </w:rPr>
        <w:t>χειρότερο για τα γεγονότα», είχε πει κάποτε ένας σοφός. Δεν είχε κατά νου, βέβαια, τον ΣΥΡΙΖΑ, όταν το έλεγε αυτό, αλλά, αν ζούσε σήμερα και σας ζούσε στην Κυβέρνηση, θα ήταν υπερήφανος.</w:t>
      </w:r>
    </w:p>
    <w:p w14:paraId="1C8C43F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Ποιος;</w:t>
      </w:r>
    </w:p>
    <w:p w14:paraId="1C8C440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Να ακούσουμε τ</w:t>
      </w:r>
      <w:r>
        <w:rPr>
          <w:rFonts w:eastAsia="Times New Roman" w:cs="Times New Roman"/>
          <w:szCs w:val="24"/>
        </w:rPr>
        <w:t>ο όνομά του.</w:t>
      </w:r>
    </w:p>
    <w:p w14:paraId="1C8C440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ΠΑΝΑΓΙΩΤΟΠΟΥΛΟΣ: </w:t>
      </w:r>
      <w:r>
        <w:rPr>
          <w:rFonts w:eastAsia="Times New Roman" w:cs="Times New Roman"/>
          <w:szCs w:val="24"/>
        </w:rPr>
        <w:t>Αφήστε να πω αυτό που έχω να πω. Ψάξτε το, κύριοι.</w:t>
      </w:r>
    </w:p>
    <w:p w14:paraId="1C8C440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Πρόκειται για ανεπίτρεπτο υπαινιγμό. Ντροπή!</w:t>
      </w:r>
    </w:p>
    <w:p w14:paraId="1C8C440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Καλά. Εσείς να ντρέπεστε και να μη διακόπτετε.</w:t>
      </w:r>
    </w:p>
    <w:p w14:paraId="1C8C440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Πρόεδρε</w:t>
      </w:r>
      <w:r>
        <w:rPr>
          <w:rFonts w:eastAsia="Times New Roman" w:cs="Times New Roman"/>
          <w:szCs w:val="24"/>
        </w:rPr>
        <w:t>, προστατέψτε τον ομιλητή. Μην αδιαφορείτε. Δεν μπορεί να λέει «ντροπή» σε ρήτορα που διακόπτεται.</w:t>
      </w:r>
    </w:p>
    <w:p w14:paraId="1C8C440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Εγώ, λοιπόν, θα μιλήσω για γεγονότα, κυρίες και κύριοι συνάδελφοι. Θα μιλήσω για τον πραγματικό απολογισμό αυτής της Κυβέρνησης. </w:t>
      </w:r>
    </w:p>
    <w:p w14:paraId="1C8C440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χουμε και λέμε. Και κρατήστε τους αριθμούς, τους υπολογισμούς:</w:t>
      </w:r>
    </w:p>
    <w:p w14:paraId="1C8C440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Πρώτον, αύξηση συντελεστών ΦΠΑ δύο φορές.</w:t>
      </w:r>
    </w:p>
    <w:p w14:paraId="1C8C440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Δεύτερον, κατάργηση μειωμένων κατά 30% συντελεστών ΦΠΑ σε τριάντα δύο νησιά του Αιγαίου, που θα ισχύσει σε λίγες μέρες. Ήταν ο ΦΠΑ για την επιβολή του </w:t>
      </w:r>
      <w:r>
        <w:rPr>
          <w:rFonts w:eastAsia="Times New Roman" w:cs="Times New Roman"/>
          <w:szCs w:val="24"/>
        </w:rPr>
        <w:t xml:space="preserve">οποίου ο κ. Καμμένος είχε δηλώσει ότι ήταν παράνομος και αντισυνταγματικός, μία ημέρα αφού ψήφισε τη σχετική ρύθμιση στη Βουλή των Ελλήνων. </w:t>
      </w:r>
    </w:p>
    <w:p w14:paraId="1C8C440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Τρίτον, αύξηση των συντελεστών του φόρου εισοδήματος νομικών προσώπων, μείωση δύο φορές του αφορολόγητου, αύξηση, μ</w:t>
      </w:r>
      <w:r>
        <w:rPr>
          <w:rFonts w:eastAsia="Times New Roman" w:cs="Times New Roman"/>
          <w:szCs w:val="24"/>
        </w:rPr>
        <w:t>ονιμοποίηση συντελεστών εισφοράς αλληλεγγύης, αύξηση συντελεστών του φόρου ασφαλίστρων, αύξηση φορολόγησης των ενοι</w:t>
      </w:r>
      <w:r>
        <w:rPr>
          <w:rFonts w:eastAsia="Times New Roman" w:cs="Times New Roman"/>
          <w:szCs w:val="24"/>
        </w:rPr>
        <w:lastRenderedPageBreak/>
        <w:t>κίων, κατάργηση των εκπτώσεων εφάπαξ πληρωμής φόρου εισοδήματος, κατάργηση απαλλαγών πληρωμής του ΕΝΦΙΑ, αύξηση προκαταβολών φόρου εισοδήματο</w:t>
      </w:r>
      <w:r>
        <w:rPr>
          <w:rFonts w:eastAsia="Times New Roman" w:cs="Times New Roman"/>
          <w:szCs w:val="24"/>
        </w:rPr>
        <w:t>ς, φορολόγηση των μερισμάτων, κατάργηση επιστροφής του ειδικού φόρου κατανάλωσης στο πετρέλαιο για αγροτική χρήση, αύξηση φόρου εισοδήματος στους αγρότες –έχω λαχανιάσει και ακόμα δεν είμαι καν στα μισά!-, αύξηση του κόστους των πρώτων υλών στην αγροτική π</w:t>
      </w:r>
      <w:r>
        <w:rPr>
          <w:rFonts w:eastAsia="Times New Roman" w:cs="Times New Roman"/>
          <w:szCs w:val="24"/>
        </w:rPr>
        <w:t>αραγωγή, αύξηση των ασφαλιστικών εισφορών, αύξηση του ΕΝΦΙΑ σε οικόπεδα, αγροτεμάχια, επιχειρήσεις, ανοίκιαστα διαμερίσματα, αύξηση του φόρου σε εταιρείες επενδύσεων, αύξηση του φόρου στα τσιγάρα -που δεν τα καπνίζουν, βέβαια, μόνον οι έχοντες και κατέχοντ</w:t>
      </w:r>
      <w:r>
        <w:rPr>
          <w:rFonts w:eastAsia="Times New Roman" w:cs="Times New Roman"/>
          <w:szCs w:val="24"/>
        </w:rPr>
        <w:t xml:space="preserve">ες, τα καπνίζει όλος ο κόσμος και γι’ αυτό το έχει ρίξει στα λαθραία, άλλη απώλεια πηγής εσόδων για το κράτος-, αύξηση του ειδικού φόρου </w:t>
      </w:r>
      <w:r>
        <w:rPr>
          <w:rFonts w:eastAsia="Times New Roman" w:cs="Times New Roman"/>
          <w:szCs w:val="24"/>
        </w:rPr>
        <w:lastRenderedPageBreak/>
        <w:t>κατανάλωσης στην μπίρα, αύξηση του καθεστώτος του ειδικού φόρου κατανάλωσης στα αλκοολούχα ποτά -ειδικά στα Δωδεκάνησα-</w:t>
      </w:r>
      <w:r>
        <w:rPr>
          <w:rFonts w:eastAsia="Times New Roman" w:cs="Times New Roman"/>
          <w:szCs w:val="24"/>
        </w:rPr>
        <w:t xml:space="preserve">, επιβολή φόρου στον καφέ </w:t>
      </w:r>
      <w:r>
        <w:rPr>
          <w:rFonts w:eastAsia="Times New Roman" w:cs="Times New Roman"/>
          <w:szCs w:val="24"/>
        </w:rPr>
        <w:t>–</w:t>
      </w:r>
      <w:r>
        <w:rPr>
          <w:rFonts w:eastAsia="Times New Roman" w:cs="Times New Roman"/>
          <w:szCs w:val="24"/>
        </w:rPr>
        <w:t>καθ</w:t>
      </w:r>
      <w:r>
        <w:rPr>
          <w:rFonts w:eastAsia="Times New Roman" w:cs="Times New Roman"/>
          <w:szCs w:val="24"/>
        </w:rPr>
        <w:t xml:space="preserve">’ </w:t>
      </w:r>
      <w:r>
        <w:rPr>
          <w:rFonts w:eastAsia="Times New Roman" w:cs="Times New Roman"/>
          <w:szCs w:val="24"/>
        </w:rPr>
        <w:t>όλα έμμεσος φόρος και επομένως κοινωνικά άδικος, αλλά παρ’ όλα αυτά φορολογήθηκε και ο καφές-, αύξηση του φόρου στη βενζίνη, στο πετρέλαιο θέρμανσης και κίνησης, επιβολή ειδικού τέλους στους λογαριασμούς σταθερής τηλεφωνίας,</w:t>
      </w:r>
      <w:r>
        <w:rPr>
          <w:rFonts w:eastAsia="Times New Roman" w:cs="Times New Roman"/>
          <w:szCs w:val="24"/>
        </w:rPr>
        <w:t xml:space="preserve"> επιβολή ειδικού τέλους στους λογαριασμούς συνδρομητικής τηλεόρασης, επιβολή φόρου διαμονής στα ξενοδοχεία και ενοικιαζόμενα δωμάτια, επιβολή φόρου στα ηλεκτρονικά τσιγάρα, αύξηση του τέλους ταξινόμησης σε αυτοκίνητα και σε φορτηγά.</w:t>
      </w:r>
    </w:p>
    <w:p w14:paraId="1C8C440A" w14:textId="77777777" w:rsidR="00AD7333" w:rsidRDefault="00CF083D">
      <w:pPr>
        <w:spacing w:line="600" w:lineRule="auto"/>
        <w:ind w:firstLine="709"/>
        <w:jc w:val="both"/>
        <w:rPr>
          <w:rFonts w:eastAsia="Times New Roman" w:cs="Times New Roman"/>
          <w:szCs w:val="24"/>
        </w:rPr>
      </w:pPr>
      <w:r>
        <w:rPr>
          <w:rFonts w:eastAsia="Times New Roman" w:cs="Times New Roman"/>
          <w:szCs w:val="24"/>
        </w:rPr>
        <w:t xml:space="preserve">Είκοσι επτά νέοι φόροι </w:t>
      </w:r>
      <w:r>
        <w:rPr>
          <w:rFonts w:eastAsia="Times New Roman" w:cs="Times New Roman"/>
          <w:szCs w:val="24"/>
        </w:rPr>
        <w:t>έμπνευσης και ψήφισης, βέβαια,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την Κυβέρνηση της κοινωνικής ευαισθησίας, την Κυβέρνηση των αδυνάτων κ.λπ., κ.λπ., κ.λπ</w:t>
      </w:r>
      <w:r>
        <w:rPr>
          <w:rFonts w:eastAsia="Times New Roman" w:cs="Times New Roman"/>
          <w:szCs w:val="24"/>
        </w:rPr>
        <w:t>.</w:t>
      </w:r>
      <w:r>
        <w:rPr>
          <w:rFonts w:eastAsia="Times New Roman" w:cs="Times New Roman"/>
          <w:szCs w:val="24"/>
        </w:rPr>
        <w:t>.</w:t>
      </w:r>
    </w:p>
    <w:p w14:paraId="1C8C440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Για το 2018 μέτρα 1,9 δισεκατομμυρί</w:t>
      </w:r>
      <w:r>
        <w:rPr>
          <w:rFonts w:eastAsia="Times New Roman" w:cs="Times New Roman"/>
          <w:szCs w:val="24"/>
        </w:rPr>
        <w:t>ου</w:t>
      </w:r>
      <w:r>
        <w:rPr>
          <w:rFonts w:eastAsia="Times New Roman" w:cs="Times New Roman"/>
          <w:szCs w:val="24"/>
        </w:rPr>
        <w:t>. Έχετε φροντίσει για την επιβολή και την κατίσχυση αυτών των μέτ</w:t>
      </w:r>
      <w:r>
        <w:rPr>
          <w:rFonts w:eastAsia="Times New Roman" w:cs="Times New Roman"/>
          <w:szCs w:val="24"/>
        </w:rPr>
        <w:t>ρων από 1-1-2018, σε λίγες ημέρες δηλαδή, ψηφίζοντάς τα ήδη από τον Μάιο του 2017, για να απαντήσω και στο επιχείρημα «όχι, καθόλου νέα μέτρα».</w:t>
      </w:r>
    </w:p>
    <w:p w14:paraId="1C8C440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Τι έχουμε, λοιπόν, εδώ; Αθρόα μετάταξη αγαθών-υπηρεσιών από τον χαμηλό στον υψηλό συντελεστή ΦΠΑ, νέα μείωση του</w:t>
      </w:r>
      <w:r>
        <w:rPr>
          <w:rFonts w:eastAsia="Times New Roman" w:cs="Times New Roman"/>
          <w:szCs w:val="24"/>
        </w:rPr>
        <w:t xml:space="preserve"> ΕΚΑΣ για εκατόν σαράντα χιλιάδες δικαιούχους -όχι αυτούς που συμπεριλαμβάνονται στις κοινωνικές τάξεις των ισχυρών ή των εχόντων, βέβαια-</w:t>
      </w:r>
      <w:r>
        <w:rPr>
          <w:rFonts w:eastAsia="Times New Roman" w:cs="Times New Roman"/>
          <w:szCs w:val="24"/>
        </w:rPr>
        <w:t>,</w:t>
      </w:r>
      <w:r>
        <w:rPr>
          <w:rFonts w:eastAsia="Times New Roman" w:cs="Times New Roman"/>
          <w:szCs w:val="24"/>
        </w:rPr>
        <w:t xml:space="preserve"> νέα μείωση κατά 50% του επιδόματος θέρμανσης -αυτό θα το εκτιμήσουν ιδιαίτερα στη </w:t>
      </w:r>
      <w:r>
        <w:rPr>
          <w:rFonts w:eastAsia="Times New Roman" w:cs="Times New Roman"/>
          <w:szCs w:val="24"/>
        </w:rPr>
        <w:t>β</w:t>
      </w:r>
      <w:r>
        <w:rPr>
          <w:rFonts w:eastAsia="Times New Roman" w:cs="Times New Roman"/>
          <w:szCs w:val="24"/>
        </w:rPr>
        <w:t>όρεια Ελλάδα-</w:t>
      </w:r>
      <w:r>
        <w:rPr>
          <w:rFonts w:eastAsia="Times New Roman" w:cs="Times New Roman"/>
          <w:szCs w:val="24"/>
        </w:rPr>
        <w:t>,</w:t>
      </w:r>
      <w:r>
        <w:rPr>
          <w:rFonts w:eastAsia="Times New Roman" w:cs="Times New Roman"/>
          <w:szCs w:val="24"/>
        </w:rPr>
        <w:t xml:space="preserve"> κατάργηση από τη φ</w:t>
      </w:r>
      <w:r>
        <w:rPr>
          <w:rFonts w:eastAsia="Times New Roman" w:cs="Times New Roman"/>
          <w:szCs w:val="24"/>
        </w:rPr>
        <w:t>οροαπαλλαγή ιατρικών δαπανών, μείωση κατά 350 εκατομμύρια ευρώ στην ιατροφαρμακευτική δαπάνη, μείωση κοινωνι</w:t>
      </w:r>
      <w:r>
        <w:rPr>
          <w:rFonts w:eastAsia="Times New Roman" w:cs="Times New Roman"/>
          <w:szCs w:val="24"/>
        </w:rPr>
        <w:lastRenderedPageBreak/>
        <w:t xml:space="preserve">κού προϋπολογισμού κατά 1,5 δισεκατομμύριο περίπου, κατάργηση όλων των επιδομάτων στους δικαιούχους του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ε</w:t>
      </w:r>
      <w:r>
        <w:rPr>
          <w:rFonts w:eastAsia="Times New Roman" w:cs="Times New Roman"/>
          <w:szCs w:val="24"/>
        </w:rPr>
        <w:t xml:space="preserve">πιδόματος </w:t>
      </w:r>
      <w:r>
        <w:rPr>
          <w:rFonts w:eastAsia="Times New Roman" w:cs="Times New Roman"/>
          <w:szCs w:val="24"/>
        </w:rPr>
        <w:t>α</w:t>
      </w:r>
      <w:r>
        <w:rPr>
          <w:rFonts w:eastAsia="Times New Roman" w:cs="Times New Roman"/>
          <w:szCs w:val="24"/>
        </w:rPr>
        <w:t>λληλεγγύης, κατάργηση</w:t>
      </w:r>
      <w:r>
        <w:rPr>
          <w:rFonts w:eastAsia="Times New Roman" w:cs="Times New Roman"/>
          <w:szCs w:val="24"/>
        </w:rPr>
        <w:t xml:space="preserve"> των επιδομάτων ανεργίας για τους νεοεισερχόμενους -βέβαια, δίνετε εδώ εφάπαξ βοήθημα στους νέους άνεργους και αυτό υποτίθεται ότι είναι το αντίμετρο-</w:t>
      </w:r>
      <w:r>
        <w:rPr>
          <w:rFonts w:eastAsia="Times New Roman" w:cs="Times New Roman"/>
          <w:szCs w:val="24"/>
        </w:rPr>
        <w:t>,</w:t>
      </w:r>
      <w:r>
        <w:rPr>
          <w:rFonts w:eastAsia="Times New Roman" w:cs="Times New Roman"/>
          <w:szCs w:val="24"/>
        </w:rPr>
        <w:t xml:space="preserve"> κατάργηση των επιδομάτων φτώχειας και φυσικών καταστροφών, νέες μειώσεις με την κατάργηση της έκπτωσης 1</w:t>
      </w:r>
      <w:r>
        <w:rPr>
          <w:rFonts w:eastAsia="Times New Roman" w:cs="Times New Roman"/>
          <w:szCs w:val="24"/>
        </w:rPr>
        <w:t xml:space="preserve">,5% στην παρακράτηση φόρου, νέες μισθολογικές περικοπές σε δημοσίους υπαλλήλους και ένστολους, επιβολή τέλους διανυκτέρευσης, όπως σας είπα, από 1-1-2018, αύξηση συντελεστών ΦΠΑ, όπως σας είπα, σε τριάντα δύο νησιά από 1-1-2018, περικοπή συντάξεων χηρείας </w:t>
      </w:r>
      <w:r>
        <w:rPr>
          <w:rFonts w:eastAsia="Times New Roman" w:cs="Times New Roman"/>
          <w:szCs w:val="24"/>
        </w:rPr>
        <w:t>και είκοσι μία περικοπές συντάξεων-κοινωνικών επιδομάτων που θα τεθούν σε ισχύ σε λίγες μέρες από σήμερα για το 2018.</w:t>
      </w:r>
    </w:p>
    <w:p w14:paraId="1C8C440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Για όσους, βέβαια, δεν μπορούν να αντεπεξέλθουν -κινδυνεύω να εξαντλήσω τον χρόνο μου μόνο απαριθμώντας τους νέους φόρους και περικοπές- </w:t>
      </w:r>
      <w:r>
        <w:rPr>
          <w:rFonts w:eastAsia="Times New Roman" w:cs="Times New Roman"/>
          <w:szCs w:val="24"/>
        </w:rPr>
        <w:t>υπάρχουν και τα αναγκαστικά μέτρα είσπραξης και η απελευθέρωση των ηλεκτρονικών πλειστηριασμών, που θυμίζω ότι ήταν η υπ’ αριθμόν ένα μεταρρύθμιση στη δικαιοσύνη, σύμφωνα με τον κατάλογο των προαπαιτουμένων που εσείς ψηφίσατε.</w:t>
      </w:r>
    </w:p>
    <w:p w14:paraId="1C8C440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Μια βασική παράμετρος στην οι</w:t>
      </w:r>
      <w:r>
        <w:rPr>
          <w:rFonts w:eastAsia="Times New Roman" w:cs="Times New Roman"/>
          <w:szCs w:val="24"/>
        </w:rPr>
        <w:t>κονομική σας πολιτική, λοιπόν, είναι φόροι και άλλοι φόροι. Διότι, παρά τις μεγαλόσχημες εξαγγελίες για την πάταξη της φοροδιαφυγής, αντί να μαζέψετε 3 δισεκατομμύρια σε έξι μήνες, μαζέψατε 100 εκατομμύρια σε τρία χρόνια, γιατί δεν καταλαβαίνετε και εξακολ</w:t>
      </w:r>
      <w:r>
        <w:rPr>
          <w:rFonts w:eastAsia="Times New Roman" w:cs="Times New Roman"/>
          <w:szCs w:val="24"/>
        </w:rPr>
        <w:t>ουθείτε να μην καταλαβαίνετε ότι</w:t>
      </w:r>
      <w:r>
        <w:rPr>
          <w:rFonts w:eastAsia="Times New Roman" w:cs="Times New Roman"/>
          <w:szCs w:val="24"/>
        </w:rPr>
        <w:t>,</w:t>
      </w:r>
      <w:r>
        <w:rPr>
          <w:rFonts w:eastAsia="Times New Roman" w:cs="Times New Roman"/>
          <w:szCs w:val="24"/>
        </w:rPr>
        <w:t xml:space="preserve"> τόσο στην οικονομική θεωρία -η περίφημη «καμπύλη Λέιφερ»-</w:t>
      </w:r>
      <w:r>
        <w:rPr>
          <w:rFonts w:eastAsia="Times New Roman" w:cs="Times New Roman"/>
          <w:szCs w:val="24"/>
        </w:rPr>
        <w:t xml:space="preserve"> </w:t>
      </w:r>
      <w:r>
        <w:rPr>
          <w:rFonts w:eastAsia="Times New Roman" w:cs="Times New Roman"/>
          <w:szCs w:val="24"/>
        </w:rPr>
        <w:t xml:space="preserve">όσο </w:t>
      </w:r>
      <w:r>
        <w:rPr>
          <w:rFonts w:eastAsia="Times New Roman" w:cs="Times New Roman"/>
          <w:szCs w:val="24"/>
        </w:rPr>
        <w:lastRenderedPageBreak/>
        <w:t>και στην πράξη, περισσότεροι φόροι δεν συνεπάγονται και περισσότερα έσοδα, αλλά πιθανότατα περισσότερη φοροδιαφυγή και</w:t>
      </w:r>
      <w:r>
        <w:rPr>
          <w:rFonts w:eastAsia="Times New Roman" w:cs="Times New Roman"/>
          <w:szCs w:val="24"/>
        </w:rPr>
        <w:t>,</w:t>
      </w:r>
      <w:r>
        <w:rPr>
          <w:rFonts w:eastAsia="Times New Roman" w:cs="Times New Roman"/>
          <w:szCs w:val="24"/>
        </w:rPr>
        <w:t xml:space="preserve"> βέβαια, μεγαλύτερο κύμα φυγής επιχειρήσε</w:t>
      </w:r>
      <w:r>
        <w:rPr>
          <w:rFonts w:eastAsia="Times New Roman" w:cs="Times New Roman"/>
          <w:szCs w:val="24"/>
        </w:rPr>
        <w:t>ων στο εξωτερικό και ακόμα, ένα καινούργιο φαινόμενο, που παρατηρείται ιδίως τους τελευταίους μήνες, αυτό της μαύρης</w:t>
      </w:r>
      <w:r>
        <w:rPr>
          <w:rFonts w:eastAsia="Times New Roman" w:cs="Times New Roman"/>
          <w:szCs w:val="24"/>
        </w:rPr>
        <w:t>,</w:t>
      </w:r>
      <w:r>
        <w:rPr>
          <w:rFonts w:eastAsia="Times New Roman" w:cs="Times New Roman"/>
          <w:szCs w:val="24"/>
        </w:rPr>
        <w:t xml:space="preserve"> ανασφάλιστης μικροεπιχειρηματικότητας, δηλαδή τους μικρομεσαίους επαγγελματίες</w:t>
      </w:r>
      <w:r>
        <w:rPr>
          <w:rFonts w:eastAsia="Times New Roman" w:cs="Times New Roman"/>
          <w:szCs w:val="24"/>
        </w:rPr>
        <w:t>,</w:t>
      </w:r>
      <w:r>
        <w:rPr>
          <w:rFonts w:eastAsia="Times New Roman" w:cs="Times New Roman"/>
          <w:szCs w:val="24"/>
        </w:rPr>
        <w:t xml:space="preserve"> οι οποίοι επιλέγουν να δουλεύουν ανασφάλιστοι, γιατί δεν αντέχουν να εμφανίζονται και να πληρώνουν τις εισφορές που εσείς επιβάλατε για να θωρακισθεί δια παντός, όπως έλεγε ο κ. Κατρούγκαλος, όταν ήταν αρμόδιος Υπουργός, το ασφαλιστικό μας σύστημα.</w:t>
      </w:r>
    </w:p>
    <w:p w14:paraId="1C8C440F" w14:textId="77777777" w:rsidR="00AD7333" w:rsidRDefault="00CF083D">
      <w:pPr>
        <w:spacing w:line="600" w:lineRule="auto"/>
        <w:ind w:firstLine="720"/>
        <w:jc w:val="both"/>
        <w:rPr>
          <w:rFonts w:eastAsia="Times New Roman"/>
          <w:bCs/>
        </w:rPr>
      </w:pPr>
      <w:r>
        <w:rPr>
          <w:rFonts w:eastAsia="Times New Roman"/>
          <w:bCs/>
        </w:rPr>
        <w:t>(Στο σ</w:t>
      </w:r>
      <w:r>
        <w:rPr>
          <w:rFonts w:eastAsia="Times New Roman"/>
          <w:bCs/>
        </w:rPr>
        <w:t>ημείο αυτό κτυπάει το κουδούνι λήξεως του χρόνου ομιλίας του κυρίου Βουλευτή)</w:t>
      </w:r>
    </w:p>
    <w:p w14:paraId="1C8C441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Διότι είναι συνειδητή πολιτική επιλογή σας να διογκώνετε το δημόσιο, αυξάνοντας τις δαπάνες και στέλνοντας, βέβαια, τον λογαριασμό στους Έλληνες φορολογούμενους. Διότι, εν τέλει,</w:t>
      </w:r>
      <w:r>
        <w:rPr>
          <w:rFonts w:eastAsia="Times New Roman" w:cs="Times New Roman"/>
          <w:szCs w:val="24"/>
        </w:rPr>
        <w:t xml:space="preserve"> είναι απόλυτ</w:t>
      </w:r>
      <w:r>
        <w:rPr>
          <w:rFonts w:eastAsia="Times New Roman" w:cs="Times New Roman"/>
          <w:szCs w:val="24"/>
        </w:rPr>
        <w:t>α</w:t>
      </w:r>
      <w:r>
        <w:rPr>
          <w:rFonts w:eastAsia="Times New Roman" w:cs="Times New Roman"/>
          <w:szCs w:val="24"/>
        </w:rPr>
        <w:t xml:space="preserve"> συνειδητή πολιτική σας επιλογή -άλλωστε, το έχουν διατυπώσει Υπουργοί σας και δημοσίως- η συντριβή της μεσαίας τάξης στην υπερφορολόγηση. Κάνατε την Ελλάδα ένα απέραντο πτωχοκομείο και επιχαίρετε για την κοινωνική σας ευαισθησία να μοιράζετε</w:t>
      </w:r>
      <w:r>
        <w:rPr>
          <w:rFonts w:eastAsia="Times New Roman" w:cs="Times New Roman"/>
          <w:szCs w:val="24"/>
        </w:rPr>
        <w:t xml:space="preserve"> επιδόματα και συσσίτια σ’ αυτούς που πτωχοποιούνται ή κινδυνεύουν να πτωχοποιηθούν με ρυθμούς -και εδώ είναι το κρίσιμο- ταχύτερους από κάθε άλλη φορά. Να δίνετε επιδόματα, βέβαια, από τα δήθεν πλεονάσματα του ΕΦΚΑ, επειδή δεν πληρώνατε συντάξεις σε μερικ</w:t>
      </w:r>
      <w:r>
        <w:rPr>
          <w:rFonts w:eastAsia="Times New Roman" w:cs="Times New Roman"/>
          <w:szCs w:val="24"/>
        </w:rPr>
        <w:t>ές εκατοντάδες χιλιάδες συνταξιούχων και εξ ου τα πλεονάσματα.</w:t>
      </w:r>
    </w:p>
    <w:p w14:paraId="1C8C441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Η Ελλάδα, όμως, κατέχει πλέον και μια καινούργια αρνητική διάκριση: Τρίτη στην Ευρώπη…</w:t>
      </w:r>
    </w:p>
    <w:p w14:paraId="1C8C441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 κύριε Παναγιωτόπουλε.</w:t>
      </w:r>
    </w:p>
    <w:p w14:paraId="1C8C441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Θα τη β</w:t>
      </w:r>
      <w:r>
        <w:rPr>
          <w:rFonts w:eastAsia="Times New Roman" w:cs="Times New Roman"/>
          <w:szCs w:val="24"/>
        </w:rPr>
        <w:t>άλω, αλλά δώστε μου τα οκτώ λεπτά που δώσατε στην προλαλήσασα, κύριε Αντιπρόεδρε, παρακαλώ. Θα τελειώσω, σας το υπόσχομαι.</w:t>
      </w:r>
    </w:p>
    <w:p w14:paraId="1C8C441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θέλετε;</w:t>
      </w:r>
    </w:p>
    <w:p w14:paraId="1C8C441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Στα επτά με διακόπτετε. Οκτώ και δέκα λεπτά μίλησε η προλαλήσασ</w:t>
      </w:r>
      <w:r>
        <w:rPr>
          <w:rFonts w:eastAsia="Times New Roman" w:cs="Times New Roman"/>
          <w:szCs w:val="24"/>
        </w:rPr>
        <w:t>α. Μη μου το χαλάτε τώρα!</w:t>
      </w:r>
    </w:p>
    <w:p w14:paraId="1C8C441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 είστε δίκαιος.</w:t>
      </w:r>
    </w:p>
    <w:p w14:paraId="1C8C441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Μη φωνάζετε!</w:t>
      </w:r>
    </w:p>
    <w:p w14:paraId="1C8C441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Ζητούμε ίση μεταχείριση, τίποτα λιγότερο, τίποτα περισσότερο.</w:t>
      </w:r>
    </w:p>
    <w:p w14:paraId="1C8C441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Αυτό που κάνετε είναι ανέντιμο.</w:t>
      </w:r>
    </w:p>
    <w:p w14:paraId="1C8C441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Βαρεμένος):</w:t>
      </w:r>
      <w:r>
        <w:rPr>
          <w:rFonts w:eastAsia="Times New Roman" w:cs="Times New Roman"/>
          <w:szCs w:val="24"/>
        </w:rPr>
        <w:t xml:space="preserve"> Τι λέτε; Προτρέχει η γλώσσα της διανοίας σας, αν διαθέτετε διάνοια.</w:t>
      </w:r>
    </w:p>
    <w:p w14:paraId="1C8C441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Ίση μεταχείριση.</w:t>
      </w:r>
    </w:p>
    <w:p w14:paraId="1C8C441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Προτρέχει το κομματικό σας συναίσθημα της καρέκλας που κάθεστε.</w:t>
      </w:r>
    </w:p>
    <w:p w14:paraId="1C8C441D" w14:textId="77777777" w:rsidR="00AD7333" w:rsidRDefault="00CF083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Ακούστε</w:t>
      </w:r>
      <w:r>
        <w:rPr>
          <w:rFonts w:eastAsia="Times New Roman" w:cs="Times New Roman"/>
          <w:szCs w:val="24"/>
        </w:rPr>
        <w:t xml:space="preserve"> τι σας λέω. Ησυχία!</w:t>
      </w:r>
    </w:p>
    <w:p w14:paraId="1C8C441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ΠΑΝΑΓΙΩΤΟΠΟΥΛΟΣ: </w:t>
      </w:r>
      <w:r>
        <w:rPr>
          <w:rFonts w:eastAsia="Times New Roman" w:cs="Times New Roman"/>
          <w:szCs w:val="24"/>
        </w:rPr>
        <w:t>Τι να κάνουμε; Ας ήταν λιγότερες οι περικοπές επιδομάτων και οι φόροι, να κατανάλωνα μικρότερο μέρος του χρόνου μου απαριθμώντας τους.</w:t>
      </w:r>
    </w:p>
    <w:p w14:paraId="1C8C441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Ελλάδα, λοιπόν, κατέχει πλέον μια καινούργια αρνητική διάκριση. Είναι τρ</w:t>
      </w:r>
      <w:r>
        <w:rPr>
          <w:rFonts w:eastAsia="Times New Roman" w:cs="Times New Roman"/>
          <w:szCs w:val="24"/>
        </w:rPr>
        <w:t xml:space="preserve">ίτη στην Ευρώπη μετά τη Ρουμανία και τη Βουλγαρία στον δείκτη στέρησης οικονομικών και κοινωνικών αγαθών της </w:t>
      </w:r>
      <w:r>
        <w:rPr>
          <w:rFonts w:eastAsia="Times New Roman" w:cs="Times New Roman"/>
          <w:szCs w:val="24"/>
          <w:lang w:val="en-US"/>
        </w:rPr>
        <w:t>EUROSTAT</w:t>
      </w:r>
      <w:r>
        <w:rPr>
          <w:rFonts w:eastAsia="Times New Roman" w:cs="Times New Roman"/>
          <w:szCs w:val="24"/>
        </w:rPr>
        <w:t>. Οι Έλληνες πολίτες, δηλαδή, στερούνται πλέον τα βασικά. Οκτώ στους δέκα –χθεσινά είναι αυτά τα νούμερα μέτρησης- πιστεύουν ότι πάμε από τ</w:t>
      </w:r>
      <w:r>
        <w:rPr>
          <w:rFonts w:eastAsia="Times New Roman" w:cs="Times New Roman"/>
          <w:szCs w:val="24"/>
        </w:rPr>
        <w:t>ο κακό στο χειρότερο και κανείς δεν σας πιστεύει. Επιμένετε στο αφήγημα «</w:t>
      </w:r>
      <w:r>
        <w:rPr>
          <w:rFonts w:eastAsia="Times New Roman" w:cs="Times New Roman"/>
          <w:szCs w:val="24"/>
        </w:rPr>
        <w:t>ό</w:t>
      </w:r>
      <w:r>
        <w:rPr>
          <w:rFonts w:eastAsia="Times New Roman" w:cs="Times New Roman"/>
          <w:szCs w:val="24"/>
        </w:rPr>
        <w:t>χι νέα μέτρα, καθαρή έξοδος από τα μνημόνια» -τα είπαμε προηγουμένως-</w:t>
      </w:r>
      <w:r>
        <w:rPr>
          <w:rFonts w:eastAsia="Times New Roman" w:cs="Times New Roman"/>
          <w:szCs w:val="24"/>
        </w:rPr>
        <w:t>,</w:t>
      </w:r>
      <w:r>
        <w:rPr>
          <w:rFonts w:eastAsia="Times New Roman" w:cs="Times New Roman"/>
          <w:szCs w:val="24"/>
        </w:rPr>
        <w:t xml:space="preserve"> αλλά αυτό το αφήγημα στηρίζεται σε υψηλά πρωτογενή πλεονάσματα, δηλαδή σε </w:t>
      </w:r>
      <w:r>
        <w:rPr>
          <w:rFonts w:eastAsia="Times New Roman" w:cs="Times New Roman"/>
          <w:szCs w:val="24"/>
        </w:rPr>
        <w:lastRenderedPageBreak/>
        <w:t xml:space="preserve">συνέχιση λιτότητας μέχρι το 2020, με </w:t>
      </w:r>
      <w:r>
        <w:rPr>
          <w:rFonts w:eastAsia="Times New Roman" w:cs="Times New Roman"/>
          <w:szCs w:val="24"/>
        </w:rPr>
        <w:t>ασφυκτική εποπτεία της ελληνικής οικονομίας μέχρι το 2060 και, το καλύτερο, με Υπερταμείο το οποίο θα ισχύσει μέχρι το 3016, δηλαδή θα έχει διάρκεια ενενήντα εννέα έτη. Άρα η έξοδος δεν είναι και τόσο καθαρή.</w:t>
      </w:r>
    </w:p>
    <w:p w14:paraId="1C8C442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Μας λέτε ότι όλα πηγαίνουν καλά. Αυτό μας λέει </w:t>
      </w:r>
      <w:r>
        <w:rPr>
          <w:rFonts w:eastAsia="Times New Roman" w:cs="Times New Roman"/>
          <w:szCs w:val="24"/>
        </w:rPr>
        <w:t xml:space="preserve">ο κωδωνοκρούστης της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και τέως γκουρού των «αγανακτισμένων». Μας διαβεβαιώνει για θετικό επενδυτικό σοκ. </w:t>
      </w:r>
    </w:p>
    <w:p w14:paraId="1C8C442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Αλήθεια –μόλις έφυγε, βέβαια, ο κύριος Υπουργός- πόσες επενδύσεις έχουν εγκριθεί, κύριε Υπουργέ, στον καινούργιο αναπτυξιακό σας νόμο που έ</w:t>
      </w:r>
      <w:r>
        <w:rPr>
          <w:rFonts w:eastAsia="Times New Roman" w:cs="Times New Roman"/>
          <w:szCs w:val="24"/>
        </w:rPr>
        <w:t>χει ψηφιστεί από τον Ιούνιο του 2016; Πόσ</w:t>
      </w:r>
      <w:r>
        <w:rPr>
          <w:rFonts w:eastAsia="Times New Roman" w:cs="Times New Roman"/>
          <w:szCs w:val="24"/>
        </w:rPr>
        <w:t>ες</w:t>
      </w:r>
      <w:r>
        <w:rPr>
          <w:rFonts w:eastAsia="Times New Roman" w:cs="Times New Roman"/>
          <w:szCs w:val="24"/>
        </w:rPr>
        <w:t xml:space="preserve"> έχουν εγκριθεί; Μήπως ούτε μία νέα επένδυση έχει εγκριθεί; </w:t>
      </w:r>
    </w:p>
    <w:p w14:paraId="1C8C4422" w14:textId="77777777" w:rsidR="00AD7333" w:rsidRDefault="00CF083D">
      <w:pPr>
        <w:spacing w:line="600" w:lineRule="auto"/>
        <w:ind w:firstLine="720"/>
        <w:jc w:val="center"/>
        <w:rPr>
          <w:rFonts w:eastAsia="Times New Roman" w:cs="Times New Roman"/>
          <w:b/>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1C8C442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Ούτε μία! Δεν υπάρχει ούτε μία επένδυση!</w:t>
      </w:r>
    </w:p>
    <w:p w14:paraId="1C8C442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r>
        <w:rPr>
          <w:rFonts w:eastAsia="Times New Roman" w:cs="Times New Roman"/>
          <w:szCs w:val="24"/>
        </w:rPr>
        <w:t>Παναγιωτόπουλε, σας παρακαλώ να βάλετε μία τελεία.</w:t>
      </w:r>
    </w:p>
    <w:p w14:paraId="1C8C442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Αντιθέτως, έχουμε Σκουριές, Ελληνικό, Αφάντου Ρόδου!</w:t>
      </w:r>
    </w:p>
    <w:p w14:paraId="1C8C442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Αυτός δεν είναι ο επενδυτικός παράδεισος που έρχεται, αλλά η αποεπενδυτική κόλαση που έχει ήδη επέλθει. Έτσι δεν γίνεται. Γίνε</w:t>
      </w:r>
      <w:r>
        <w:rPr>
          <w:rFonts w:eastAsia="Times New Roman" w:cs="Times New Roman"/>
          <w:szCs w:val="24"/>
        </w:rPr>
        <w:t>ται μόνο με πολιτική αλλαγή, γιατί εσείς δεν μπορείτε.</w:t>
      </w:r>
    </w:p>
    <w:p w14:paraId="1C8C442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ευχαριστώ.</w:t>
      </w:r>
    </w:p>
    <w:p w14:paraId="1C8C4428"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42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(Γεώργιος Βαρεμένος): </w:t>
      </w:r>
      <w:r>
        <w:rPr>
          <w:rFonts w:eastAsia="Times New Roman" w:cs="Times New Roman"/>
          <w:szCs w:val="24"/>
        </w:rPr>
        <w:t>Ο κ. Μεγαλομύστακας, Κοινοβουλευτικός Εκπρόσωπος της Ένωσης Κεντρώων, έχει τον λόγο.</w:t>
      </w:r>
    </w:p>
    <w:p w14:paraId="1C8C442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Κύριε Πρόεδρε, κυρίες και κύριοι συνάδελφοι, υποχρέωσή μας εδώ μέσα είναι όχι μόνο να ακούμε τους συνομιλητές μας και τους υπόλοιπους Βουλευτές, αλλά να μεταφέρουμε και τα όσα ακούμε έξω στην κοινωνία και στην αγορά. </w:t>
      </w:r>
    </w:p>
    <w:p w14:paraId="1C8C442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Έτσι, λοιπό</w:t>
      </w:r>
      <w:r>
        <w:rPr>
          <w:rFonts w:eastAsia="Times New Roman" w:cs="Times New Roman"/>
          <w:szCs w:val="24"/>
        </w:rPr>
        <w:t xml:space="preserve">ν, θα αρχίσω σήμερα την αγόρευσή μου, καθώς αυτό που πήρα από τον κόσμο είναι ότι είναι μπερδεμένος, ότι είναι σε μία σύγχυση, καθώς ακούει τις τελευταίες ημέρες να μιλούν όλοι για ανάπτυξη. Ακούει να λένε για έξοδο από τα μνημόνια και αυτό </w:t>
      </w:r>
      <w:r>
        <w:rPr>
          <w:rFonts w:eastAsia="Times New Roman" w:cs="Times New Roman"/>
          <w:szCs w:val="24"/>
        </w:rPr>
        <w:lastRenderedPageBreak/>
        <w:t>δεν μπορεί να τ</w:t>
      </w:r>
      <w:r>
        <w:rPr>
          <w:rFonts w:eastAsia="Times New Roman" w:cs="Times New Roman"/>
          <w:szCs w:val="24"/>
        </w:rPr>
        <w:t xml:space="preserve">ο ζήσει. Δεν μπορεί να καταλάβει πού βασίζονται όλα όσα ακούγονται. </w:t>
      </w:r>
    </w:p>
    <w:p w14:paraId="1C8C442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Όλα αυτά οφείλονται στο γεγονός ότι υφίσταται υπερφορολόγηση</w:t>
      </w:r>
      <w:r>
        <w:rPr>
          <w:rFonts w:eastAsia="Times New Roman" w:cs="Times New Roman"/>
          <w:szCs w:val="24"/>
        </w:rPr>
        <w:t>,</w:t>
      </w:r>
      <w:r>
        <w:rPr>
          <w:rFonts w:eastAsia="Times New Roman" w:cs="Times New Roman"/>
          <w:szCs w:val="24"/>
        </w:rPr>
        <w:t xml:space="preserve"> τόσο από άμεσους όσο και από έμμεσους φόρους. Βλέπουν συνεχώς το εισόδημά τους να μειώνεται. Είστε η Κυβέρνηση που έφερε τη γ</w:t>
      </w:r>
      <w:r>
        <w:rPr>
          <w:rFonts w:eastAsia="Times New Roman" w:cs="Times New Roman"/>
          <w:szCs w:val="24"/>
        </w:rPr>
        <w:t xml:space="preserve">ενιά των 360 ευρώ. Είστε αυτοί που μαζί με τους προηγούμενους έφεραν τα καθεστώτα ημιαπασχόλησης. Δεν κατηγορώ μόνο εσάς, γιατί το κακό αρχίζει πολύ πιο πριν. </w:t>
      </w:r>
    </w:p>
    <w:p w14:paraId="1C8C442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Μάλιστα, όλα αυτά τα έχετε συνδυάσει με την έλλειψη παροχών. Βλέπουμε τις τελευταίες ημέρες σε τ</w:t>
      </w:r>
      <w:r>
        <w:rPr>
          <w:rFonts w:eastAsia="Times New Roman" w:cs="Times New Roman"/>
          <w:szCs w:val="24"/>
        </w:rPr>
        <w:t xml:space="preserve">ι κατάσταση είναι οι φοιτητικές εστίες. Βλέπουμε τις ελλείψεις που υπάρχουν στην υγεία. </w:t>
      </w:r>
      <w:r>
        <w:rPr>
          <w:rFonts w:eastAsia="Times New Roman" w:cs="Times New Roman"/>
          <w:szCs w:val="24"/>
        </w:rPr>
        <w:lastRenderedPageBreak/>
        <w:t xml:space="preserve">Βλέπουμε πάρα πολλές ελλείψεις γενικότερα. Όλα αυτά, αν συνδυαστούν με τα παραπάνω, δημιουργούν στον κόσμο μία απέχθεια προς όλους εμάς που βρισκόμαστε εδώ. </w:t>
      </w:r>
    </w:p>
    <w:p w14:paraId="1C8C442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Δυστυχώς, </w:t>
      </w:r>
      <w:r>
        <w:rPr>
          <w:rFonts w:eastAsia="Times New Roman" w:cs="Times New Roman"/>
          <w:szCs w:val="24"/>
        </w:rPr>
        <w:t xml:space="preserve">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συνεχίζεται. Έχουμε δει πόσοι νέοι φεύγουν. Και πώς να μη φύγουν, αφού για να κάνουν κάτι δικό τους, για να ανοίξουν εδώ μία δική τους επιχείρηση, μπροστά τους έρχεται και στήνεται ένας </w:t>
      </w:r>
      <w:r>
        <w:rPr>
          <w:rFonts w:eastAsia="Times New Roman" w:cs="Times New Roman"/>
          <w:szCs w:val="24"/>
        </w:rPr>
        <w:t>γ</w:t>
      </w:r>
      <w:r>
        <w:rPr>
          <w:rFonts w:eastAsia="Times New Roman" w:cs="Times New Roman"/>
          <w:szCs w:val="24"/>
        </w:rPr>
        <w:t>ολγοθάς; Δεν μπορούμε να λέμε ότι είμαστε ανταγωνιστικ</w:t>
      </w:r>
      <w:r>
        <w:rPr>
          <w:rFonts w:eastAsia="Times New Roman" w:cs="Times New Roman"/>
          <w:szCs w:val="24"/>
        </w:rPr>
        <w:t>οί σαν οικονομία όταν έχουμε 100% προκαταβολή φόρου. Δεν γίνεται να έχουμε στο μυαλό μας ότι έτσι θα έρθει η ανάπτυξη. Δεν μπορούμε να λέμε ότι υποστηρίζουμε τον μικρομεσαίο επαγγελματία, όταν βάζουμε τις εισφορές σ’ αυτό το επίπεδο που τις έχουμε, τη στιγ</w:t>
      </w:r>
      <w:r>
        <w:rPr>
          <w:rFonts w:eastAsia="Times New Roman" w:cs="Times New Roman"/>
          <w:szCs w:val="24"/>
        </w:rPr>
        <w:t xml:space="preserve">μή μάλιστα που αυτές δεν αποφορολογούνται όταν θεωρούνται ως εισόδημα. Αυτό είναι κάτι εξωπραγματικό. Δεν </w:t>
      </w:r>
      <w:r>
        <w:rPr>
          <w:rFonts w:eastAsia="Times New Roman" w:cs="Times New Roman"/>
          <w:szCs w:val="24"/>
        </w:rPr>
        <w:lastRenderedPageBreak/>
        <w:t>το χωρά ανθρώπινος νους. Γι</w:t>
      </w:r>
      <w:r>
        <w:rPr>
          <w:rFonts w:eastAsia="Times New Roman" w:cs="Times New Roman"/>
          <w:szCs w:val="24"/>
        </w:rPr>
        <w:t>α</w:t>
      </w:r>
      <w:r>
        <w:rPr>
          <w:rFonts w:eastAsia="Times New Roman" w:cs="Times New Roman"/>
          <w:szCs w:val="24"/>
        </w:rPr>
        <w:t xml:space="preserve"> αυτό ο κόσμος είναι μπερδεμένος και αγανακτισμένος με τα όσα βλέπει και ακούει από εμάς εδώ. Δεν βλέπει σε καμ</w:t>
      </w:r>
      <w:r>
        <w:rPr>
          <w:rFonts w:eastAsia="Times New Roman" w:cs="Times New Roman"/>
          <w:szCs w:val="24"/>
        </w:rPr>
        <w:t>μ</w:t>
      </w:r>
      <w:r>
        <w:rPr>
          <w:rFonts w:eastAsia="Times New Roman" w:cs="Times New Roman"/>
          <w:szCs w:val="24"/>
        </w:rPr>
        <w:t>ία περίπτω</w:t>
      </w:r>
      <w:r>
        <w:rPr>
          <w:rFonts w:eastAsia="Times New Roman" w:cs="Times New Roman"/>
          <w:szCs w:val="24"/>
        </w:rPr>
        <w:t xml:space="preserve">ση αυτή την ανάπτυξη που όλοι λέτε. </w:t>
      </w:r>
    </w:p>
    <w:p w14:paraId="1C8C442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Εσείς μπορεί να λέτε ότι στήνετε ένα κοινωνικό κράτος, αλλά ούτε αυτό ισχύει. Με ένα επίδομα τον χρόνο, όταν μάλιστα αυτά τα χρήματα προέρχονται από την υπερφορολόγηση των πολιτών, δεν μπορούμε να μιλάμε για κοινωνικό κ</w:t>
      </w:r>
      <w:r>
        <w:rPr>
          <w:rFonts w:eastAsia="Times New Roman" w:cs="Times New Roman"/>
          <w:szCs w:val="24"/>
        </w:rPr>
        <w:t>ράτος.</w:t>
      </w:r>
    </w:p>
    <w:p w14:paraId="1C8C4430"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Καταστρέφετε τη μεσαία τάξη. Χτυπάτε τον μικρομεσαίο επιχειρηματία. Χτυπάτε τους υπαλλήλους. Και μετά θέλετε να λέτε ότι είστε μια λαϊκή παράταξη της Αριστεράς που δίνει χείρα βοηθείας στους αδυνάμους. Δεν υπάρχει αυτό που λέτε</w:t>
      </w:r>
      <w:r>
        <w:rPr>
          <w:rFonts w:eastAsia="Times New Roman" w:cs="Times New Roman"/>
          <w:szCs w:val="24"/>
        </w:rPr>
        <w:t>,</w:t>
      </w:r>
      <w:r>
        <w:rPr>
          <w:rFonts w:eastAsia="Times New Roman" w:cs="Times New Roman"/>
          <w:szCs w:val="24"/>
        </w:rPr>
        <w:t xml:space="preserve"> σε καμμία απολύτως π</w:t>
      </w:r>
      <w:r>
        <w:rPr>
          <w:rFonts w:eastAsia="Times New Roman" w:cs="Times New Roman"/>
          <w:szCs w:val="24"/>
        </w:rPr>
        <w:t>ερίπτωση.</w:t>
      </w:r>
    </w:p>
    <w:p w14:paraId="1C8C4431"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Το άλλο που ακούω εδώ μέσα, όχι από την κοινωνία τώρα, είναι τους παλιούς με τους νέους να αλληλοκατηγορούνται για το ποιος φταίει, ποιος τα έφερε, ποιος δεν τα έφερε, εσείς φέρατε τον ΕΝΦΙΑ, εσείς τον διατηρείτε. Ναι, αυτά τα κάνατε. Τα κάνατε. </w:t>
      </w:r>
    </w:p>
    <w:p w14:paraId="1C8C4432"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Επίσης, κάτι ακόμα που κάνατε είναι ότι με το δεύτερο μνημόνιο αποφασίστηκε ότι τα εισοδήματά μας θα φτάσουν αυτά των ανταγωνιστικών χωρών, δηλαδή Πορτογαλίας, Ρουμανίας, Βουλγαρίας. Ο προηγούμενος ομιλητής ανέφερε ποια είναι πλέον τα επίπεδα της οικονομί</w:t>
      </w:r>
      <w:r>
        <w:rPr>
          <w:rFonts w:eastAsia="Times New Roman" w:cs="Times New Roman"/>
          <w:szCs w:val="24"/>
        </w:rPr>
        <w:t xml:space="preserve">ας μας, που είναι ακριβώς μαζί με τη Ρουμανία και τη Βουλγαρία. Εκεί καταντήσαμε. </w:t>
      </w:r>
    </w:p>
    <w:p w14:paraId="1C8C4433"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Ήρθαν μετά δικαστικές αποφάσεις </w:t>
      </w:r>
      <w:r>
        <w:rPr>
          <w:rFonts w:eastAsia="Times New Roman"/>
          <w:szCs w:val="24"/>
        </w:rPr>
        <w:t>οι οποίες</w:t>
      </w:r>
      <w:r>
        <w:rPr>
          <w:rFonts w:eastAsia="Times New Roman" w:cs="Times New Roman"/>
          <w:szCs w:val="24"/>
        </w:rPr>
        <w:t xml:space="preserve"> ήταν προς όφελος των συνταξιούχων. Και έρχεστε εσείς, ως </w:t>
      </w:r>
      <w:r>
        <w:rPr>
          <w:rFonts w:eastAsia="Times New Roman" w:cs="Times New Roman"/>
          <w:szCs w:val="24"/>
        </w:rPr>
        <w:t>α</w:t>
      </w:r>
      <w:r>
        <w:rPr>
          <w:rFonts w:eastAsia="Times New Roman" w:cs="Times New Roman"/>
          <w:szCs w:val="24"/>
        </w:rPr>
        <w:t>ριστερή Κυβέρνηση, και λέτε ότι «με το τρίτο μνημόνιο εμείς θα φέρουμε ισ</w:t>
      </w:r>
      <w:r>
        <w:rPr>
          <w:rFonts w:eastAsia="Times New Roman" w:cs="Times New Roman"/>
          <w:szCs w:val="24"/>
        </w:rPr>
        <w:t xml:space="preserve">οδύναμα μέτρα </w:t>
      </w:r>
      <w:r>
        <w:rPr>
          <w:rFonts w:eastAsia="Times New Roman" w:cs="Times New Roman"/>
          <w:szCs w:val="24"/>
        </w:rPr>
        <w:lastRenderedPageBreak/>
        <w:t xml:space="preserve">που θα αντισταθμίζουν αυτή την απώλεια, την απώλεια από τις παράνομες μειώσεις». Εσείς τις καταγγέλλατε. </w:t>
      </w:r>
    </w:p>
    <w:p w14:paraId="1C8C4434"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Και όλα αυτά που λέω, για να τα δείτε και πιο προσεκτικά, είναι σε αυτά τα αποσπάσματα από το δεύτερο και από το τρίτο μνημόνιο, τα οποί</w:t>
      </w:r>
      <w:r>
        <w:rPr>
          <w:rFonts w:eastAsia="Times New Roman" w:cs="Times New Roman"/>
          <w:szCs w:val="24"/>
        </w:rPr>
        <w:t>α θα δώσω στα Πρακτικά για να τα έχετε.</w:t>
      </w:r>
    </w:p>
    <w:p w14:paraId="1C8C4435" w14:textId="77777777" w:rsidR="00AD7333" w:rsidRDefault="00CF083D">
      <w:pPr>
        <w:spacing w:line="600" w:lineRule="auto"/>
        <w:ind w:firstLine="720"/>
        <w:jc w:val="both"/>
        <w:rPr>
          <w:rFonts w:eastAsia="Times New Roman" w:cs="Times New Roman"/>
        </w:rPr>
      </w:pPr>
      <w:r>
        <w:rPr>
          <w:rFonts w:eastAsia="Times New Roman" w:cs="Times New Roman"/>
        </w:rPr>
        <w:t xml:space="preserve">(Στο σημείο αυτό ο Βουλευτής κ. Αναστάσιος Μεγαλομύστακας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w:t>
      </w:r>
      <w:r>
        <w:rPr>
          <w:rFonts w:eastAsia="Times New Roman" w:cs="Times New Roman"/>
        </w:rPr>
        <w:t>Βουλής)</w:t>
      </w:r>
    </w:p>
    <w:p w14:paraId="1C8C4436"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Δυστυχώς, οι ανακρίβειες, οι ατασθαλίες, τα λάθη και τα ψέματα μ</w:t>
      </w:r>
      <w:r>
        <w:rPr>
          <w:rFonts w:eastAsia="Times New Roman" w:cs="Times New Roman"/>
          <w:szCs w:val="24"/>
        </w:rPr>
        <w:t>α</w:t>
      </w:r>
      <w:r>
        <w:rPr>
          <w:rFonts w:eastAsia="Times New Roman" w:cs="Times New Roman"/>
          <w:szCs w:val="24"/>
        </w:rPr>
        <w:t>ς οδήγησαν σε αυτή τη δύσκολη κατάσταση. Ο κόσμος έχει χάσει την εμπιστοσύνη του. Έχει χάσει την πίστη του. Ακούει «πο</w:t>
      </w:r>
      <w:r>
        <w:rPr>
          <w:rFonts w:eastAsia="Times New Roman" w:cs="Times New Roman"/>
          <w:szCs w:val="24"/>
        </w:rPr>
        <w:lastRenderedPageBreak/>
        <w:t>λιτικός» και τον έχει συνδυασμένο απευθείας με το ψέμα. Δεν μπορε</w:t>
      </w:r>
      <w:r>
        <w:rPr>
          <w:rFonts w:eastAsia="Times New Roman" w:cs="Times New Roman"/>
          <w:szCs w:val="24"/>
        </w:rPr>
        <w:t xml:space="preserve">ίς να πας να μιλήσεις. Και το χειρότερο όλων είναι ότι έχει χάσει την ελπίδα του. </w:t>
      </w:r>
    </w:p>
    <w:p w14:paraId="1C8C4437"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Βγείτε και κάντε μια βόλτα στην πόλη σας, στον νομό σας. Αν δείτε σε τι κατάσταση βρίσκονται οι Έλληνες, θα νιώσετε απόγνωση. Κανένας δεν πιστεύει ότι το πολιτικό σύστημα βο</w:t>
      </w:r>
      <w:r>
        <w:rPr>
          <w:rFonts w:eastAsia="Times New Roman" w:cs="Times New Roman"/>
          <w:szCs w:val="24"/>
        </w:rPr>
        <w:t xml:space="preserve">ηθάει στο να βγούμε από την κρίση. Και μέχρι τώρα δεν το έχουμε βοηθήσει. Ίσα ίσα έχουμε απαξιώσει, </w:t>
      </w:r>
      <w:r>
        <w:rPr>
          <w:rFonts w:eastAsia="Times New Roman" w:cs="Times New Roman"/>
          <w:szCs w:val="24"/>
        </w:rPr>
        <w:t>από μόνοι</w:t>
      </w:r>
      <w:r>
        <w:rPr>
          <w:rFonts w:eastAsia="Times New Roman" w:cs="Times New Roman"/>
          <w:szCs w:val="24"/>
        </w:rPr>
        <w:t xml:space="preserve"> μας, το πολιτικό σύστημα. Και είναι λογικό και επακόλουθο να κάνουν το ίδιο και οι πολίτες. </w:t>
      </w:r>
    </w:p>
    <w:p w14:paraId="1C8C4438"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Δυστυχώς, ήσασταν εντελώς αντίθετοι με τα όσα πρεσβεύ</w:t>
      </w:r>
      <w:r>
        <w:rPr>
          <w:rFonts w:eastAsia="Times New Roman" w:cs="Times New Roman"/>
          <w:szCs w:val="24"/>
        </w:rPr>
        <w:t xml:space="preserve">ατε πριν γίνετε Κυβέρνηση. Είδαμε πολλούς από εσάς να περηφανεύεστε για τα εύσημα που παίρνετε από τους φορείς που, μέχρι πριν </w:t>
      </w:r>
      <w:r>
        <w:rPr>
          <w:rFonts w:eastAsia="Times New Roman" w:cs="Times New Roman"/>
          <w:szCs w:val="24"/>
        </w:rPr>
        <w:lastRenderedPageBreak/>
        <w:t>έρθετε εδώ</w:t>
      </w:r>
      <w:r>
        <w:rPr>
          <w:rFonts w:eastAsia="Times New Roman" w:cs="Times New Roman"/>
          <w:szCs w:val="24"/>
        </w:rPr>
        <w:t>,</w:t>
      </w:r>
      <w:r>
        <w:rPr>
          <w:rFonts w:eastAsia="Times New Roman" w:cs="Times New Roman"/>
          <w:szCs w:val="24"/>
        </w:rPr>
        <w:t xml:space="preserve"> στα κυβερνητικά έδρανα, εσείς κατηγορούσατε. Βλέπουμε να επιζητάτε μάλιστα και τέτοιου είδους επιβραβεύσεις και να συ</w:t>
      </w:r>
      <w:r>
        <w:rPr>
          <w:rFonts w:eastAsia="Times New Roman" w:cs="Times New Roman"/>
          <w:szCs w:val="24"/>
        </w:rPr>
        <w:t xml:space="preserve">μπορεύεστε με αυτούς. Είναι μεγάλα αυτά τα λάθη, γιατί πραγματικά καταστρέφετε την εμπιστοσύνη που θα έδειχνε ο κόσμος απέναντι σε εμάς. </w:t>
      </w:r>
    </w:p>
    <w:p w14:paraId="1C8C4439"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Για να δούμε, όμως, μια εικόνα της οικονομίας μας σήμερα. Ας μιλήσουμε λίγο για την αναλογία συνταξιούχων με τον ενεργ</w:t>
      </w:r>
      <w:r>
        <w:rPr>
          <w:rFonts w:eastAsia="Times New Roman" w:cs="Times New Roman"/>
          <w:szCs w:val="24"/>
        </w:rPr>
        <w:t xml:space="preserve">ό πληθυσμό. Αυτή τη στιγμή στην Ελλάδα, σύμφωνα με τα στοιχεία του δεύτερου τριμήνου του 2017, οι απασχολούμενοι ανέρχονται στο νούμερο των </w:t>
      </w:r>
      <w:r>
        <w:rPr>
          <w:rFonts w:eastAsia="Times New Roman" w:cs="Times New Roman"/>
          <w:szCs w:val="24"/>
        </w:rPr>
        <w:t>τριών εκατομμυρίων επτακοσίων ενεννήντα μίας χιλιάδων τετρακοσίων</w:t>
      </w:r>
      <w:r>
        <w:rPr>
          <w:rFonts w:eastAsia="Times New Roman" w:cs="Times New Roman"/>
          <w:szCs w:val="24"/>
        </w:rPr>
        <w:t xml:space="preserve"> ατόμων, ενώ οι άνεργοι είναι στο </w:t>
      </w:r>
      <w:r>
        <w:rPr>
          <w:rFonts w:eastAsia="Times New Roman" w:cs="Times New Roman"/>
          <w:szCs w:val="24"/>
        </w:rPr>
        <w:t>ένα εκατομμύριο δ</w:t>
      </w:r>
      <w:r>
        <w:rPr>
          <w:rFonts w:eastAsia="Times New Roman" w:cs="Times New Roman"/>
          <w:szCs w:val="24"/>
        </w:rPr>
        <w:t>εκαέξι χιλιάδες εξακόσιοι</w:t>
      </w:r>
      <w:r>
        <w:rPr>
          <w:rFonts w:eastAsia="Times New Roman" w:cs="Times New Roman"/>
          <w:szCs w:val="24"/>
        </w:rPr>
        <w:t xml:space="preserve"> και ο οικονομικά μη ενεργός πληθυσμός έχει το νούμερο των </w:t>
      </w:r>
      <w:r>
        <w:rPr>
          <w:rFonts w:eastAsia="Times New Roman" w:cs="Times New Roman"/>
          <w:szCs w:val="24"/>
        </w:rPr>
        <w:t xml:space="preserve">τεσσάρων εκατομμυρίων τριακοσίων </w:t>
      </w:r>
      <w:r>
        <w:rPr>
          <w:rFonts w:eastAsia="Times New Roman" w:cs="Times New Roman"/>
          <w:szCs w:val="24"/>
        </w:rPr>
        <w:lastRenderedPageBreak/>
        <w:t xml:space="preserve">εβδομήντα τριών χιλιάδων τετρακοσίων </w:t>
      </w:r>
      <w:r>
        <w:rPr>
          <w:rFonts w:eastAsia="Times New Roman" w:cs="Times New Roman"/>
          <w:szCs w:val="24"/>
        </w:rPr>
        <w:t>ατόμων. Δηλαδή το ποσοστό απασχόλησης είναι 41,3%. Το ποσοστό ανεργίας είναι 21,1%. Η μισή χώρα και πα</w:t>
      </w:r>
      <w:r>
        <w:rPr>
          <w:rFonts w:eastAsia="Times New Roman" w:cs="Times New Roman"/>
          <w:szCs w:val="24"/>
        </w:rPr>
        <w:t xml:space="preserve">ραπάνω ανήκει σε ένα σύνολο που δεν εργάζεται. </w:t>
      </w:r>
    </w:p>
    <w:p w14:paraId="1C8C443A"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 να δούμε τώρα ποιοι είναι αυτοί οι εργαζόμενοι. Οι εργαζόμενοι στο δημόσιο είναι </w:t>
      </w:r>
      <w:r>
        <w:rPr>
          <w:rFonts w:eastAsia="Times New Roman" w:cs="Times New Roman"/>
          <w:szCs w:val="24"/>
        </w:rPr>
        <w:t>οκτακόσιες χιλιάδες έξι</w:t>
      </w:r>
      <w:r>
        <w:rPr>
          <w:rFonts w:eastAsia="Times New Roman" w:cs="Times New Roman"/>
          <w:szCs w:val="24"/>
        </w:rPr>
        <w:t xml:space="preserve">, οι μισθωτοί στον ιδιωτικό τομέα είναι </w:t>
      </w:r>
      <w:r>
        <w:rPr>
          <w:rFonts w:eastAsia="Times New Roman" w:cs="Times New Roman"/>
          <w:szCs w:val="24"/>
        </w:rPr>
        <w:t>ένα εκατομμύριο εξακόσιες χιλιάδες</w:t>
      </w:r>
      <w:r>
        <w:rPr>
          <w:rFonts w:eastAsia="Times New Roman" w:cs="Times New Roman"/>
          <w:szCs w:val="24"/>
        </w:rPr>
        <w:t xml:space="preserve"> και οι επαγγελματίες και </w:t>
      </w:r>
      <w:r>
        <w:rPr>
          <w:rFonts w:eastAsia="Times New Roman" w:cs="Times New Roman"/>
          <w:szCs w:val="24"/>
        </w:rPr>
        <w:t xml:space="preserve">οι αγρότες είναι στο </w:t>
      </w:r>
      <w:r>
        <w:rPr>
          <w:rFonts w:eastAsia="Times New Roman" w:cs="Times New Roman"/>
          <w:szCs w:val="24"/>
        </w:rPr>
        <w:t>ένα εκατομμύριο τριακόσιες χιλιάδες</w:t>
      </w:r>
      <w:r>
        <w:rPr>
          <w:rFonts w:eastAsia="Times New Roman" w:cs="Times New Roman"/>
          <w:szCs w:val="24"/>
        </w:rPr>
        <w:t xml:space="preserve">. Τι μας λένε αυτά τα νούμερα; Μας λένε ότι περίπου 2,8 άτομα συντηρούνται από τον ιδιωτικό τομέα. </w:t>
      </w:r>
    </w:p>
    <w:p w14:paraId="1C8C443B"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Δηλαδή αυτό σαν εικόνα πώς σας φαίνεται; Πιστεύετε ότι μπορεί να συνεχιστεί; Δεν είναι παράδοξο; Και</w:t>
      </w:r>
      <w:r>
        <w:rPr>
          <w:rFonts w:eastAsia="Times New Roman" w:cs="Times New Roman"/>
          <w:szCs w:val="24"/>
        </w:rPr>
        <w:t xml:space="preserve"> όλα αυτά, μάλιστα, όταν ένας υπάλληλος στο δημόσιο έχει μέσο μισθό 1.075 ευρώ, ενώ ένας </w:t>
      </w:r>
      <w:r>
        <w:rPr>
          <w:rFonts w:eastAsia="Times New Roman" w:cs="Times New Roman"/>
          <w:szCs w:val="24"/>
        </w:rPr>
        <w:lastRenderedPageBreak/>
        <w:t xml:space="preserve">υπάλληλος στον ιδιωτικό τομέα έχει 777 ευρώ. Είναι δίκαιο; Έτσι υποστηρίζουμε εμείς το κράτος δικαιοσύνης; Είναι πολύ εύκολο να εντοπίσετε το παράδοξο σε όλη αυτή την </w:t>
      </w:r>
      <w:r>
        <w:rPr>
          <w:rFonts w:eastAsia="Times New Roman" w:cs="Times New Roman"/>
          <w:szCs w:val="24"/>
        </w:rPr>
        <w:t xml:space="preserve">κατάσταση. </w:t>
      </w:r>
    </w:p>
    <w:p w14:paraId="1C8C443C"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Πάμε να δούμε και άλλα στοιχεία της εικόνας μας στην οικονομία. Υπάρχουν ακόμα οργανισμοί </w:t>
      </w:r>
      <w:r>
        <w:rPr>
          <w:rFonts w:eastAsia="Times New Roman"/>
          <w:szCs w:val="24"/>
        </w:rPr>
        <w:t>οι οποίοι</w:t>
      </w:r>
      <w:r>
        <w:rPr>
          <w:rFonts w:eastAsia="Times New Roman" w:cs="Times New Roman"/>
          <w:szCs w:val="24"/>
        </w:rPr>
        <w:t xml:space="preserve"> δεν έχουν χαρτογραφηθεί. Δεν ξέρουμε τι κάνουν, πόσοι υπάλληλοι υπάρχουν εκεί και ποιο είναι το κόστος για το κράτος. </w:t>
      </w:r>
    </w:p>
    <w:p w14:paraId="1C8C443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Έχουμε φτάσει σε ένα επίπ</w:t>
      </w:r>
      <w:r>
        <w:rPr>
          <w:rFonts w:eastAsia="Times New Roman" w:cs="Times New Roman"/>
          <w:szCs w:val="24"/>
        </w:rPr>
        <w:t>εδο</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95% χαρτογράφησης αυτών των </w:t>
      </w:r>
      <w:r>
        <w:rPr>
          <w:rFonts w:eastAsia="Times New Roman" w:cs="Times New Roman"/>
          <w:szCs w:val="24"/>
        </w:rPr>
        <w:t>ο</w:t>
      </w:r>
      <w:r>
        <w:rPr>
          <w:rFonts w:eastAsia="Times New Roman" w:cs="Times New Roman"/>
          <w:szCs w:val="24"/>
        </w:rPr>
        <w:t xml:space="preserve">ργανισμών, δηλαδή </w:t>
      </w:r>
      <w:r>
        <w:rPr>
          <w:rFonts w:eastAsia="Times New Roman" w:cs="Times New Roman"/>
          <w:szCs w:val="24"/>
        </w:rPr>
        <w:t>εννιακόσιοι εβδομήντα ένας</w:t>
      </w:r>
      <w:r>
        <w:rPr>
          <w:rFonts w:eastAsia="Times New Roman" w:cs="Times New Roman"/>
          <w:szCs w:val="24"/>
        </w:rPr>
        <w:t xml:space="preserve"> φορείς. Υπάρχουν περίπου </w:t>
      </w:r>
      <w:r>
        <w:rPr>
          <w:rFonts w:eastAsia="Times New Roman" w:cs="Times New Roman"/>
          <w:szCs w:val="24"/>
        </w:rPr>
        <w:t>πενήντα</w:t>
      </w:r>
      <w:r>
        <w:rPr>
          <w:rFonts w:eastAsia="Times New Roman" w:cs="Times New Roman"/>
          <w:szCs w:val="24"/>
        </w:rPr>
        <w:t xml:space="preserve"> ακόμη δηλαδή, οι οποίοι δεν ξέρουμε τι κάνουν, πώς το κάνουν και γιατί το κάνουν, σαν τον </w:t>
      </w:r>
      <w:r>
        <w:rPr>
          <w:rFonts w:eastAsia="Times New Roman" w:cs="Times New Roman"/>
          <w:szCs w:val="24"/>
        </w:rPr>
        <w:t>ο</w:t>
      </w:r>
      <w:r>
        <w:rPr>
          <w:rFonts w:eastAsia="Times New Roman" w:cs="Times New Roman"/>
          <w:szCs w:val="24"/>
        </w:rPr>
        <w:t>ργανισμό που κατοχύρωνε τις ευρεσιτεχνίες και έ</w:t>
      </w:r>
      <w:r>
        <w:rPr>
          <w:rFonts w:eastAsia="Times New Roman" w:cs="Times New Roman"/>
          <w:szCs w:val="24"/>
        </w:rPr>
        <w:t>παιρναν δ</w:t>
      </w:r>
      <w:r>
        <w:rPr>
          <w:rFonts w:eastAsia="Times New Roman" w:cs="Times New Roman"/>
          <w:szCs w:val="24"/>
        </w:rPr>
        <w:t>ε</w:t>
      </w:r>
      <w:r>
        <w:rPr>
          <w:rFonts w:eastAsia="Times New Roman" w:cs="Times New Roman"/>
          <w:szCs w:val="24"/>
        </w:rPr>
        <w:t xml:space="preserve">καέξι μισθούς.  </w:t>
      </w:r>
      <w:r>
        <w:rPr>
          <w:rFonts w:eastAsia="Times New Roman" w:cs="Times New Roman"/>
          <w:szCs w:val="24"/>
        </w:rPr>
        <w:lastRenderedPageBreak/>
        <w:t xml:space="preserve">Δεν θυμάμαι και εγώ. Ήταν ένα στοιχείο που μας είχε δώσει το Ποτάμι. </w:t>
      </w:r>
    </w:p>
    <w:p w14:paraId="1C8C443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Ήρθε και η Κυβέρνηση, η οποία επιβάρυνε τόσο τους αγρότες, όσο καμ</w:t>
      </w:r>
      <w:r>
        <w:rPr>
          <w:rFonts w:eastAsia="Times New Roman" w:cs="Times New Roman"/>
          <w:szCs w:val="24"/>
        </w:rPr>
        <w:t>μ</w:t>
      </w:r>
      <w:r>
        <w:rPr>
          <w:rFonts w:eastAsia="Times New Roman" w:cs="Times New Roman"/>
          <w:szCs w:val="24"/>
        </w:rPr>
        <w:t>ία άλλη. Φορολογείτε με συντελεστές 22% έως 45% τις αγροτικές επιδοτήσεις και ενισχύσεις. Έρχ</w:t>
      </w:r>
      <w:r>
        <w:rPr>
          <w:rFonts w:eastAsia="Times New Roman" w:cs="Times New Roman"/>
          <w:szCs w:val="24"/>
        </w:rPr>
        <w:t>εστε και βάζετε 24% στα αγροεφόδια. Και</w:t>
      </w:r>
      <w:r>
        <w:rPr>
          <w:rFonts w:eastAsia="Times New Roman" w:cs="Times New Roman"/>
          <w:szCs w:val="24"/>
        </w:rPr>
        <w:t>,</w:t>
      </w:r>
      <w:r>
        <w:rPr>
          <w:rFonts w:eastAsia="Times New Roman" w:cs="Times New Roman"/>
          <w:szCs w:val="24"/>
        </w:rPr>
        <w:t xml:space="preserve"> άκουσον-άκουσον, έρχεστε και βάζετε προκαταβολή στους αγρότες</w:t>
      </w:r>
      <w:r>
        <w:rPr>
          <w:rFonts w:eastAsia="Times New Roman" w:cs="Times New Roman"/>
          <w:szCs w:val="24"/>
        </w:rPr>
        <w:t>,</w:t>
      </w:r>
      <w:r>
        <w:rPr>
          <w:rFonts w:eastAsia="Times New Roman" w:cs="Times New Roman"/>
          <w:szCs w:val="24"/>
        </w:rPr>
        <w:t xml:space="preserve"> που είναι εκτεθειμένοι σε ένα απλό καιρικό φαινόμενο. Για παράδειγμα, όταν η ελιά έχει το άνθος και βρέξει, δεν θα δώσει παραγωγή. Εάν ρίξει ένα χαλάζι,</w:t>
      </w:r>
      <w:r>
        <w:rPr>
          <w:rFonts w:eastAsia="Times New Roman" w:cs="Times New Roman"/>
          <w:szCs w:val="24"/>
        </w:rPr>
        <w:t xml:space="preserve"> τα οπωροφόρα θα σακατευτούν. Εσείς πώς τους το ζητάτε; Ξέρετε τι θα γίνει; Είστε μάντεις; Δεν μπορώ να το καταλάβω αυτό. Και όλα αυτά σε συνδυασμό και με την αύξηση των εισφορών τους. Εντάξει, έτσι δεν  έρχεται η ανάπτυξη. </w:t>
      </w:r>
    </w:p>
    <w:p w14:paraId="1C8C443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α σταθώ και σε δύο ακόμη πολύ </w:t>
      </w:r>
      <w:r>
        <w:rPr>
          <w:rFonts w:eastAsia="Times New Roman" w:cs="Times New Roman"/>
          <w:szCs w:val="24"/>
        </w:rPr>
        <w:t xml:space="preserve">σημαντικούς τομείς για το κράτος μας, που έχει μέσα ο </w:t>
      </w:r>
      <w:r>
        <w:rPr>
          <w:rFonts w:eastAsia="Times New Roman" w:cs="Times New Roman"/>
          <w:szCs w:val="24"/>
        </w:rPr>
        <w:t>π</w:t>
      </w:r>
      <w:r>
        <w:rPr>
          <w:rFonts w:eastAsia="Times New Roman" w:cs="Times New Roman"/>
          <w:szCs w:val="24"/>
        </w:rPr>
        <w:t>ροϋπολογισμός. Είναι αυτός της υγείας, όπου μειώνονται οι δαπάνες και τα κονδύλια κατά 350 εκατομμύρια</w:t>
      </w:r>
      <w:r>
        <w:rPr>
          <w:rFonts w:eastAsia="Times New Roman" w:cs="Times New Roman"/>
          <w:szCs w:val="24"/>
        </w:rPr>
        <w:t>,</w:t>
      </w:r>
      <w:r>
        <w:rPr>
          <w:rFonts w:eastAsia="Times New Roman" w:cs="Times New Roman"/>
          <w:szCs w:val="24"/>
        </w:rPr>
        <w:t xml:space="preserve"> με το πρόσχημα ότι εμείς στρώνουμε επιτέλους το ομιχλώδες τοπίο, έρχεται σε μια ορθή κατάσταση. Κ</w:t>
      </w:r>
      <w:r>
        <w:rPr>
          <w:rFonts w:eastAsia="Times New Roman" w:cs="Times New Roman"/>
          <w:szCs w:val="24"/>
        </w:rPr>
        <w:t xml:space="preserve">αι λέτε ότι τα χρήματα που χάνονται από τον </w:t>
      </w:r>
      <w:r>
        <w:rPr>
          <w:rFonts w:eastAsia="Times New Roman" w:cs="Times New Roman"/>
          <w:szCs w:val="24"/>
        </w:rPr>
        <w:t>π</w:t>
      </w:r>
      <w:r>
        <w:rPr>
          <w:rFonts w:eastAsia="Times New Roman" w:cs="Times New Roman"/>
          <w:szCs w:val="24"/>
        </w:rPr>
        <w:t xml:space="preserve">ροϋπολογισμό, που δεν δίνονται βασικά στην υγεία, θα εξισορροπήσουν από την εισροή χρημάτων από τον ΕΟΠΥΥ, έναν οργανισμό μπαταχτσή, που έχουμε δει ποια είναι έως τώρα τα αρνητικά που έχει φέρει σε όλο 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Δεν ενισχύετε τα δημόσια νοσοκομεία, δεν ενισχύετε το ΠΕΔΥ. Και αυτό μόνο όφελος δεν θα έχει στην ελληνική κοινωνία. </w:t>
      </w:r>
    </w:p>
    <w:p w14:paraId="1C8C444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Ένας άλλος τομέας τον οποίο θα ήθελα να θίξω στον χρόνο που μου απομένει είναι αυτός της παιδείας. Είναι θετικό το γεγονός </w:t>
      </w:r>
      <w:r>
        <w:rPr>
          <w:rFonts w:eastAsia="Times New Roman" w:cs="Times New Roman"/>
          <w:szCs w:val="24"/>
        </w:rPr>
        <w:lastRenderedPageBreak/>
        <w:t>ότι για δεύτερη συνεχόμενη χρονιά δεν μειώνετ</w:t>
      </w:r>
      <w:r>
        <w:rPr>
          <w:rFonts w:eastAsia="Times New Roman" w:cs="Times New Roman"/>
          <w:szCs w:val="24"/>
        </w:rPr>
        <w:t>ε</w:t>
      </w:r>
      <w:r>
        <w:rPr>
          <w:rFonts w:eastAsia="Times New Roman" w:cs="Times New Roman"/>
          <w:szCs w:val="24"/>
        </w:rPr>
        <w:t xml:space="preserve"> και αυξάνετ</w:t>
      </w:r>
      <w:r>
        <w:rPr>
          <w:rFonts w:eastAsia="Times New Roman" w:cs="Times New Roman"/>
          <w:szCs w:val="24"/>
        </w:rPr>
        <w:t>ε</w:t>
      </w:r>
      <w:r>
        <w:rPr>
          <w:rFonts w:eastAsia="Times New Roman" w:cs="Times New Roman"/>
          <w:szCs w:val="24"/>
        </w:rPr>
        <w:t xml:space="preserve">, έστω και λίγο, τις δαπάνες για την παιδεία στον </w:t>
      </w:r>
      <w:r>
        <w:rPr>
          <w:rFonts w:eastAsia="Times New Roman" w:cs="Times New Roman"/>
          <w:szCs w:val="24"/>
        </w:rPr>
        <w:t>π</w:t>
      </w:r>
      <w:r>
        <w:rPr>
          <w:rFonts w:eastAsia="Times New Roman" w:cs="Times New Roman"/>
          <w:szCs w:val="24"/>
        </w:rPr>
        <w:t>ροϋπολογισμό, ωστόσο αυτό δεν είναι αρκετό. Εάν θέλουμε να έρθει αυτή η πολυπόθητη αλλαγή, πρέπει να ξεκινήσουμε από τη βάση, από την αρχή. Και αυ</w:t>
      </w:r>
      <w:r>
        <w:rPr>
          <w:rFonts w:eastAsia="Times New Roman" w:cs="Times New Roman"/>
          <w:szCs w:val="24"/>
        </w:rPr>
        <w:t xml:space="preserve">τά είναι τα παιδιά μας και η παιδεία που λαμβάνουν. Αυτό πρέπει να μας νοιάζει. Αυτή η μικρή αύξηση δεν φτάνει. </w:t>
      </w:r>
    </w:p>
    <w:p w14:paraId="1C8C444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Είδαμε φέτος τα φαινόμενα που σας ανέφερα και πριν με τις εστίες. Υπάρχουν προβλήματα με τη σίτιση των φοιτητών. Υπάρχουν προβλήματα με τη στέγ</w:t>
      </w:r>
      <w:r>
        <w:rPr>
          <w:rFonts w:eastAsia="Times New Roman" w:cs="Times New Roman"/>
          <w:szCs w:val="24"/>
        </w:rPr>
        <w:t>αση των φοιτητών. Βλέπουμε ποια είναι τα κενά ακόμη στα σχολεία</w:t>
      </w:r>
      <w:r>
        <w:rPr>
          <w:rFonts w:eastAsia="Times New Roman" w:cs="Times New Roman"/>
          <w:szCs w:val="24"/>
        </w:rPr>
        <w:t>,</w:t>
      </w:r>
      <w:r>
        <w:rPr>
          <w:rFonts w:eastAsia="Times New Roman" w:cs="Times New Roman"/>
          <w:szCs w:val="24"/>
        </w:rPr>
        <w:t xml:space="preserve"> που εσείς υπερηφανευόσασταν ότι δεν υπάρχουν κενά. Είναι πολλά τα προβλήματα της παιδείας και δεν λύνονται με μικρές αυξήσεις. Εκεί πρέπει να επενδύσουμε. Και δεν πρέπει να μας νοιάζει και το</w:t>
      </w:r>
      <w:r>
        <w:rPr>
          <w:rFonts w:eastAsia="Times New Roman" w:cs="Times New Roman"/>
          <w:szCs w:val="24"/>
        </w:rPr>
        <w:t xml:space="preserve"> κόστος της επένδυσης αυτής. </w:t>
      </w:r>
      <w:r>
        <w:rPr>
          <w:rFonts w:eastAsia="Times New Roman" w:cs="Times New Roman"/>
          <w:szCs w:val="24"/>
        </w:rPr>
        <w:lastRenderedPageBreak/>
        <w:t>Αυτό είναι το μέλλον μας και μόνο έτσι θα έρθει η αλλαγή. Η γενιά των ανθρώπων που έρχονται είναι η πιο αδικημένη γενιά. Θα κουβαλά το βάρος όλων των προηγούμενων. Ας φροντίσουμε για αυτούς τους ανθρώπους. Είναι πολύ σημαντικό.</w:t>
      </w:r>
      <w:r>
        <w:rPr>
          <w:rFonts w:eastAsia="Times New Roman" w:cs="Times New Roman"/>
          <w:szCs w:val="24"/>
        </w:rPr>
        <w:t xml:space="preserve"> Αυτό δεν πρέπει να το επιτρέψουμε άλλο. </w:t>
      </w:r>
    </w:p>
    <w:p w14:paraId="1C8C444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C8C444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για να κλείσω, θα στραφώ σε δύο από τις βασικές θέσεις της Ένωσης Κεντρώων, γιατί δεν προλαβαίνω να πω τα υπόλοιπα εννέα σημε</w:t>
      </w:r>
      <w:r>
        <w:rPr>
          <w:rFonts w:eastAsia="Times New Roman" w:cs="Times New Roman"/>
          <w:szCs w:val="24"/>
        </w:rPr>
        <w:t>ία. Το πρώτο είναι αυτό για τις συντάξεις. Έχουμε πει και ξαναπεί ότι η ανώτατη σύνταξη αυτή τη στιγμή στην Ελλάδα της κρίσης θα έπρεπε να είναι 1</w:t>
      </w:r>
      <w:r>
        <w:rPr>
          <w:rFonts w:eastAsia="Times New Roman" w:cs="Times New Roman"/>
          <w:szCs w:val="24"/>
        </w:rPr>
        <w:t>.</w:t>
      </w:r>
      <w:r>
        <w:rPr>
          <w:rFonts w:eastAsia="Times New Roman" w:cs="Times New Roman"/>
          <w:szCs w:val="24"/>
        </w:rPr>
        <w:t>500 ευρώ και θα σας αναφέρω κάποια στοιχεία, πόσες είναι οι συντάξεις άνω των 1</w:t>
      </w:r>
      <w:r>
        <w:rPr>
          <w:rFonts w:eastAsia="Times New Roman" w:cs="Times New Roman"/>
          <w:szCs w:val="24"/>
        </w:rPr>
        <w:t>.</w:t>
      </w:r>
      <w:r>
        <w:rPr>
          <w:rFonts w:eastAsia="Times New Roman" w:cs="Times New Roman"/>
          <w:szCs w:val="24"/>
        </w:rPr>
        <w:t xml:space="preserve">500 ευρώ. Αυτές είναι </w:t>
      </w:r>
      <w:r>
        <w:rPr>
          <w:rFonts w:eastAsia="Times New Roman" w:cs="Times New Roman"/>
          <w:szCs w:val="24"/>
        </w:rPr>
        <w:lastRenderedPageBreak/>
        <w:t xml:space="preserve">εκατόν </w:t>
      </w:r>
      <w:r>
        <w:rPr>
          <w:rFonts w:eastAsia="Times New Roman" w:cs="Times New Roman"/>
          <w:szCs w:val="24"/>
        </w:rPr>
        <w:t>εξήντα τρεις χιλιάδες τριακόσιες σαράντα τέσσερις</w:t>
      </w:r>
      <w:r>
        <w:rPr>
          <w:rFonts w:eastAsia="Times New Roman" w:cs="Times New Roman"/>
          <w:szCs w:val="24"/>
        </w:rPr>
        <w:t>. Αυτές οι συντάξεις εάν μειωθούν στα 1</w:t>
      </w:r>
      <w:r>
        <w:rPr>
          <w:rFonts w:eastAsia="Times New Roman" w:cs="Times New Roman"/>
          <w:szCs w:val="24"/>
        </w:rPr>
        <w:t>.</w:t>
      </w:r>
      <w:r>
        <w:rPr>
          <w:rFonts w:eastAsia="Times New Roman" w:cs="Times New Roman"/>
          <w:szCs w:val="24"/>
        </w:rPr>
        <w:t>500 ευρώ, τότε εμείς θα εξοικονομήσουμε 290.851.200 ευρώ το</w:t>
      </w:r>
      <w:r>
        <w:rPr>
          <w:rFonts w:eastAsia="Times New Roman" w:cs="Times New Roman"/>
          <w:szCs w:val="24"/>
        </w:rPr>
        <w:t>ν</w:t>
      </w:r>
      <w:r>
        <w:rPr>
          <w:rFonts w:eastAsia="Times New Roman" w:cs="Times New Roman"/>
          <w:szCs w:val="24"/>
        </w:rPr>
        <w:t xml:space="preserve"> μήνα, δηλαδή 3,4 δισεκατομμύρια το</w:t>
      </w:r>
      <w:r>
        <w:rPr>
          <w:rFonts w:eastAsia="Times New Roman" w:cs="Times New Roman"/>
          <w:szCs w:val="24"/>
        </w:rPr>
        <w:t>ν</w:t>
      </w:r>
      <w:r>
        <w:rPr>
          <w:rFonts w:eastAsia="Times New Roman" w:cs="Times New Roman"/>
          <w:szCs w:val="24"/>
        </w:rPr>
        <w:t xml:space="preserve"> χρόνο. Μιλάμε για πολλά χρήματα. Μιλάμε για χρήματα που εάν τα είχαμε </w:t>
      </w:r>
      <w:r>
        <w:rPr>
          <w:rFonts w:eastAsia="Times New Roman" w:cs="Times New Roman"/>
          <w:szCs w:val="24"/>
        </w:rPr>
        <w:t>δεν θα υπήρχαν περικοπές αντιλαϊκές</w:t>
      </w:r>
      <w:r>
        <w:rPr>
          <w:rFonts w:eastAsia="Times New Roman" w:cs="Times New Roman"/>
          <w:szCs w:val="24"/>
        </w:rPr>
        <w:t>,</w:t>
      </w:r>
      <w:r>
        <w:rPr>
          <w:rFonts w:eastAsia="Times New Roman" w:cs="Times New Roman"/>
          <w:szCs w:val="24"/>
        </w:rPr>
        <w:t xml:space="preserve"> όπως κάνετε, όπως είναι αυτό στο επίδομα πετρελαίου, όπως είναι η κατάργηση του ΕΚΑΣ, όπως είναι η αύξηση του ΕΦΚΑ στους ελεύθερους επαγγελματίες, όπως είναι η μείωση των ιατρικών δαπανών. Όλα αυτά θα τα αποφεύγαμε, εάν</w:t>
      </w:r>
      <w:r>
        <w:rPr>
          <w:rFonts w:eastAsia="Times New Roman" w:cs="Times New Roman"/>
          <w:szCs w:val="24"/>
        </w:rPr>
        <w:t xml:space="preserve"> κάναμε αυτό το πολύ απλό πράγμα. Υπάρχουν άνθρωποι στην Ελλάδα που παίρνουν δέκα συντάξεις. Είναι λίγοι αλλά υπάρχουν. Υπάρχουν άνθρωποι που παίρνουν </w:t>
      </w:r>
      <w:r>
        <w:rPr>
          <w:rFonts w:eastAsia="Times New Roman" w:cs="Times New Roman"/>
          <w:szCs w:val="24"/>
        </w:rPr>
        <w:t>εννέα</w:t>
      </w:r>
      <w:r>
        <w:rPr>
          <w:rFonts w:eastAsia="Times New Roman" w:cs="Times New Roman"/>
          <w:szCs w:val="24"/>
        </w:rPr>
        <w:t xml:space="preserve"> ή </w:t>
      </w:r>
      <w:r>
        <w:rPr>
          <w:rFonts w:eastAsia="Times New Roman" w:cs="Times New Roman"/>
          <w:szCs w:val="24"/>
        </w:rPr>
        <w:t>οκτώ</w:t>
      </w:r>
      <w:r>
        <w:rPr>
          <w:rFonts w:eastAsia="Times New Roman" w:cs="Times New Roman"/>
          <w:szCs w:val="24"/>
        </w:rPr>
        <w:t xml:space="preserve"> ή </w:t>
      </w:r>
      <w:r>
        <w:rPr>
          <w:rFonts w:eastAsia="Times New Roman" w:cs="Times New Roman"/>
          <w:szCs w:val="24"/>
        </w:rPr>
        <w:t>επτά</w:t>
      </w:r>
      <w:r>
        <w:rPr>
          <w:rFonts w:eastAsia="Times New Roman" w:cs="Times New Roman"/>
          <w:szCs w:val="24"/>
        </w:rPr>
        <w:t xml:space="preserve"> συντάξεις. Και για του λόγου το αληθές θα καταθέσω </w:t>
      </w:r>
      <w:r>
        <w:rPr>
          <w:rFonts w:eastAsia="Times New Roman" w:cs="Times New Roman"/>
          <w:szCs w:val="24"/>
        </w:rPr>
        <w:lastRenderedPageBreak/>
        <w:t>και τον πίνακα που έχουμε από 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 xml:space="preserve">ΗΔΙΚΑ με τον αριθμό των συντάξεων, των διπλών, τριπλών ή τετραπλών και τι χρήματα θα εξοικονομούσαμε, να δείτε. </w:t>
      </w:r>
    </w:p>
    <w:p w14:paraId="1C8C444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1C8C444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Αναστάσιος Μεγαλομύστακας καταθέτει για τα Πρακτικά το προαναφερθέν έγγραφο, το ο</w:t>
      </w:r>
      <w:r>
        <w:rPr>
          <w:rFonts w:eastAsia="Times New Roman" w:cs="Times New Roman"/>
          <w:szCs w:val="24"/>
        </w:rPr>
        <w:t>ποίο βρίσκεται στο αρχείο του Τμήματος Γραμματείας της Διεύθυνσης Στενογραφίας και  Πρακτικών της Βουλής)</w:t>
      </w:r>
    </w:p>
    <w:p w14:paraId="1C8C444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μια άλλη πρόταση, την οποία κάνουμε, όχι μόνο για οικονομικούς λόγους αλλά για να δείξουμε και τη θέλησ</w:t>
      </w:r>
      <w:r>
        <w:rPr>
          <w:rFonts w:eastAsia="Times New Roman" w:cs="Times New Roman"/>
          <w:szCs w:val="24"/>
        </w:rPr>
        <w:t>ή</w:t>
      </w:r>
      <w:r>
        <w:rPr>
          <w:rFonts w:eastAsia="Times New Roman" w:cs="Times New Roman"/>
          <w:szCs w:val="24"/>
        </w:rPr>
        <w:t xml:space="preserve"> μας να βοηθήσουμε την οικονομία της χώρας</w:t>
      </w:r>
      <w:r>
        <w:rPr>
          <w:rFonts w:eastAsia="Times New Roman" w:cs="Times New Roman"/>
          <w:szCs w:val="24"/>
        </w:rPr>
        <w:t xml:space="preserve">, είναι να μειωθούν άμεσα οι Βουλευτές από </w:t>
      </w:r>
      <w:r>
        <w:rPr>
          <w:rFonts w:eastAsia="Times New Roman" w:cs="Times New Roman"/>
          <w:szCs w:val="24"/>
        </w:rPr>
        <w:t>τριακόσιους</w:t>
      </w:r>
      <w:r>
        <w:rPr>
          <w:rFonts w:eastAsia="Times New Roman" w:cs="Times New Roman"/>
          <w:szCs w:val="24"/>
        </w:rPr>
        <w:t xml:space="preserve"> σε </w:t>
      </w:r>
      <w:r>
        <w:rPr>
          <w:rFonts w:eastAsia="Times New Roman" w:cs="Times New Roman"/>
          <w:szCs w:val="24"/>
        </w:rPr>
        <w:t>διακόσιους.</w:t>
      </w:r>
      <w:r>
        <w:rPr>
          <w:rFonts w:eastAsia="Times New Roman" w:cs="Times New Roman"/>
          <w:szCs w:val="24"/>
        </w:rPr>
        <w:t xml:space="preserve"> Το οικονομικό όφελος που θα έχουμε για τη χώρα θα είναι άνω των 25 εκατομμυρίων.  </w:t>
      </w:r>
    </w:p>
    <w:p w14:paraId="1C8C444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Έχετε πάρει αντιλαϊκά μέτρα για πολύ λιγότερα χρήματα. Πραγματικά, στεναχωρήθηκα και -νομίζω- κάθε Έλλη</w:t>
      </w:r>
      <w:r>
        <w:rPr>
          <w:rFonts w:eastAsia="Times New Roman" w:cs="Times New Roman"/>
          <w:szCs w:val="24"/>
        </w:rPr>
        <w:t>νας στεναχωρήθηκε με αυτό που είπε ο Πρόεδρος της Βουλής σχετικά με το ότι η προηγούμενη κυβέρνηση έπεσε από τους θεσμούς. Όχι γιατί έπεσε η προηγούμενη κυβέρνηση, αλλά γιατί είναι άσχημο να ακούμε ότι μπορούν αυτοί να παρεμβαίνουν στη χώρα μας.</w:t>
      </w:r>
    </w:p>
    <w:p w14:paraId="1C8C444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Ελπίζω ότι</w:t>
      </w:r>
      <w:r>
        <w:rPr>
          <w:rFonts w:eastAsia="Times New Roman" w:cs="Times New Roman"/>
          <w:szCs w:val="24"/>
        </w:rPr>
        <w:t xml:space="preserve"> κάτι άλλο θα ήθελ</w:t>
      </w:r>
      <w:r>
        <w:rPr>
          <w:rFonts w:eastAsia="Times New Roman" w:cs="Times New Roman"/>
          <w:szCs w:val="24"/>
        </w:rPr>
        <w:t>ε</w:t>
      </w:r>
      <w:r>
        <w:rPr>
          <w:rFonts w:eastAsia="Times New Roman" w:cs="Times New Roman"/>
          <w:szCs w:val="24"/>
        </w:rPr>
        <w:t xml:space="preserve"> να εννοήσει ο Πρόεδρος. Είναι πραγματικά στενάχωρο για τους Έλληνες να έχουν στο μυαλό τους ότι έχουμε χάσει την εθνική μας </w:t>
      </w:r>
      <w:r>
        <w:rPr>
          <w:rFonts w:eastAsia="Times New Roman" w:cs="Times New Roman"/>
          <w:szCs w:val="24"/>
        </w:rPr>
        <w:t>κυριαρχ</w:t>
      </w:r>
      <w:r>
        <w:rPr>
          <w:rFonts w:eastAsia="Times New Roman" w:cs="Times New Roman"/>
          <w:szCs w:val="24"/>
        </w:rPr>
        <w:t xml:space="preserve">ία. </w:t>
      </w:r>
    </w:p>
    <w:p w14:paraId="1C8C444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για την ανοχή.</w:t>
      </w:r>
    </w:p>
    <w:p w14:paraId="1C8C444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και </w:t>
      </w:r>
      <w:r>
        <w:rPr>
          <w:rFonts w:eastAsia="Times New Roman" w:cs="Times New Roman"/>
          <w:szCs w:val="24"/>
        </w:rPr>
        <w:t>εμείς.</w:t>
      </w:r>
    </w:p>
    <w:p w14:paraId="1C8C444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Καραμανλής.</w:t>
      </w:r>
    </w:p>
    <w:p w14:paraId="1C8C444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ΑΧ. ΚΑΡΑΜΑΝΛΗΣ: </w:t>
      </w:r>
      <w:r>
        <w:rPr>
          <w:rFonts w:eastAsia="Times New Roman" w:cs="Times New Roman"/>
          <w:szCs w:val="24"/>
        </w:rPr>
        <w:t>Σας ευχαριστώ πολύ, κύριε Πρόεδρε.</w:t>
      </w:r>
    </w:p>
    <w:p w14:paraId="1C8C444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αυτές τις ημέρες η αλήθεια είναι ότι έχουν ακουστεί διάφορα ευφυολογήματα μέσα σε αυτή την Αίθουσα, τα περισσότε</w:t>
      </w:r>
      <w:r>
        <w:rPr>
          <w:rFonts w:eastAsia="Times New Roman" w:cs="Times New Roman"/>
          <w:szCs w:val="24"/>
        </w:rPr>
        <w:t>ρα, δυστυχώς, από την πλευρά της Κυβέρνησης. Το κεντρικό νόημα όλων αυτών νομίζω ότι είναι ένα. Αυτό που μας λέτε, αγαπητοί συνάδελφοι του ΣΥΡΙΖΑ, είναι ότι τελικά αυτό που ψηφίζουμε εδώ είναι ο τελευταίος προϋπολογισμός της εποχής των μνημονίων.</w:t>
      </w:r>
    </w:p>
    <w:p w14:paraId="1C8C444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αλήθεια</w:t>
      </w:r>
      <w:r>
        <w:rPr>
          <w:rFonts w:eastAsia="Times New Roman" w:cs="Times New Roman"/>
          <w:szCs w:val="24"/>
        </w:rPr>
        <w:t>, όμως, σας διαψεύδει. Γιατί</w:t>
      </w:r>
      <w:r>
        <w:rPr>
          <w:rFonts w:eastAsia="Times New Roman" w:cs="Times New Roman"/>
          <w:szCs w:val="24"/>
        </w:rPr>
        <w:t>,</w:t>
      </w:r>
      <w:r>
        <w:rPr>
          <w:rFonts w:eastAsia="Times New Roman" w:cs="Times New Roman"/>
          <w:szCs w:val="24"/>
        </w:rPr>
        <w:t xml:space="preserve"> αντί να φέρετε το τέλος των μνημονίων, στην πραγματικότητα έχετε φέρει μνημόνια χωρίς τέλος. Έχετε ήδη ψηφίσει μέτρα ύψους 5,1 δισεκατομμυρίων για τα επόμενα χρόνια, που μάλιστα πλήττουν τους πιο αδύναμους, ναι ή </w:t>
      </w:r>
      <w:r>
        <w:rPr>
          <w:rFonts w:eastAsia="Times New Roman" w:cs="Times New Roman"/>
          <w:szCs w:val="24"/>
        </w:rPr>
        <w:lastRenderedPageBreak/>
        <w:t>όχι; Έχετε συ</w:t>
      </w:r>
      <w:r>
        <w:rPr>
          <w:rFonts w:eastAsia="Times New Roman" w:cs="Times New Roman"/>
          <w:szCs w:val="24"/>
        </w:rPr>
        <w:t>μφωνήσει σε νέα μείωση συντάξεων για το 2019, ναι ή όχι; Έχετε συμφωνήσει ακραία μείωση του αφορολόγητου για το 2020, ναι ή όχι; Έχετε υποθηκεύσει, όπως πολλοί συνάδελφοι από τη Νέα Δημοκρατία σ</w:t>
      </w:r>
      <w:r>
        <w:rPr>
          <w:rFonts w:eastAsia="Times New Roman" w:cs="Times New Roman"/>
          <w:szCs w:val="24"/>
        </w:rPr>
        <w:t>ά</w:t>
      </w:r>
      <w:r>
        <w:rPr>
          <w:rFonts w:eastAsia="Times New Roman" w:cs="Times New Roman"/>
          <w:szCs w:val="24"/>
        </w:rPr>
        <w:t>ς είπαν, κινητή και ακίνητη περιουσία για ενενήντα εννέα χρόν</w:t>
      </w:r>
      <w:r>
        <w:rPr>
          <w:rFonts w:eastAsia="Times New Roman" w:cs="Times New Roman"/>
          <w:szCs w:val="24"/>
        </w:rPr>
        <w:t>ια στο περίφημο υπερταμείο, ναι ή όχι;</w:t>
      </w:r>
    </w:p>
    <w:p w14:paraId="1C8C444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Από όλα αυτά τα παραπάνω είναι ξεκάθαρο ότι αυτό είναι το τέταρτο, το πιο σκληρό, το πιο αχρείαστο, το πιο ανάλγητο και το πιο άδικο μνημόνιο, ναι ή όχι; Δυστυχώς, ο ελληνικός λαός γνωρίζει την απάντηση στα παραπάνω. </w:t>
      </w:r>
      <w:r>
        <w:rPr>
          <w:rFonts w:eastAsia="Times New Roman" w:cs="Times New Roman"/>
          <w:szCs w:val="24"/>
        </w:rPr>
        <w:t>Ένα, όμως, είναι σίγουρο, ότι στο τέλος αυτής της διαδρομής, ίσως μιλήσετε πάλι για αυταπάτες.</w:t>
      </w:r>
    </w:p>
    <w:p w14:paraId="1C8C445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χρόνος μου είναι περιορισμένος και θα μου επιτρέψετε να περιοριστώ στη σκληρή πραγματικότητα του τομέα της αρμοδιότητάς μου σε αυτόν των υποδομών και των μεταφ</w:t>
      </w:r>
      <w:r>
        <w:rPr>
          <w:rFonts w:eastAsia="Times New Roman" w:cs="Times New Roman"/>
          <w:szCs w:val="24"/>
        </w:rPr>
        <w:t>ορών.</w:t>
      </w:r>
    </w:p>
    <w:p w14:paraId="1C8C445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Πρώτον, μεγάλα έργα, ιδιαίτερα οδικά και σιδηροδρομικά. Επιτρέψτε μου, επιδεικνύετε μία μικροψυχία ως Κυβέρνηση, διότι προσπαθείτε να μεγαλώσετε τη δική σας συμμετοχή στη δημιουργία αυτών των έργων και να μειώσετε το έργο όλων των προηγούμενων, που χ</w:t>
      </w:r>
      <w:r>
        <w:rPr>
          <w:rFonts w:eastAsia="Times New Roman" w:cs="Times New Roman"/>
          <w:szCs w:val="24"/>
        </w:rPr>
        <w:t>ωρίς αυτούς είναι προφανές ότι τα έργα αυτά δεν θα είχαν γίνει και που</w:t>
      </w:r>
      <w:r>
        <w:rPr>
          <w:rFonts w:eastAsia="Times New Roman" w:cs="Times New Roman"/>
          <w:szCs w:val="24"/>
        </w:rPr>
        <w:t>,</w:t>
      </w:r>
      <w:r>
        <w:rPr>
          <w:rFonts w:eastAsia="Times New Roman" w:cs="Times New Roman"/>
          <w:szCs w:val="24"/>
        </w:rPr>
        <w:t xml:space="preserve"> όταν είχαν έρθει στη Βουλή στην περίοδο της Κυβέρνησης 2004-2009 -ας μην ξεχνιόμαστε-</w:t>
      </w:r>
      <w:r>
        <w:rPr>
          <w:rFonts w:eastAsia="Times New Roman" w:cs="Times New Roman"/>
          <w:szCs w:val="24"/>
        </w:rPr>
        <w:t>,</w:t>
      </w:r>
      <w:r>
        <w:rPr>
          <w:rFonts w:eastAsia="Times New Roman" w:cs="Times New Roman"/>
          <w:szCs w:val="24"/>
        </w:rPr>
        <w:t xml:space="preserve"> εσείς τα είχατε καταψηφίσει, διότι μάλλον και τότε είχατε άλλη ατζέντα. Και για να συνεχίσετε τα </w:t>
      </w:r>
      <w:r>
        <w:rPr>
          <w:rFonts w:eastAsia="Times New Roman" w:cs="Times New Roman"/>
          <w:szCs w:val="24"/>
        </w:rPr>
        <w:t>έργα που είχαν σταματήσει με δική σας ευθύνη, μετά τους πειραματισμούς του 2015, τι κάνατε; Μοιράσατε πανωπροίκια 500 εκατομμυρίων σε εργολάβους και μετά έρχεστε στα εγκαίνια και μας κόβετε κόκκινες κορδέλες. Ένα είναι σίγουρο, όμως, ότι και ο τελευταίος π</w:t>
      </w:r>
      <w:r>
        <w:rPr>
          <w:rFonts w:eastAsia="Times New Roman" w:cs="Times New Roman"/>
          <w:szCs w:val="24"/>
        </w:rPr>
        <w:t xml:space="preserve">ολίτης γνωρίζει ότι τα έργα δεν ανήκουν ούτε σε κόμματα </w:t>
      </w:r>
      <w:r>
        <w:rPr>
          <w:rFonts w:eastAsia="Times New Roman" w:cs="Times New Roman"/>
          <w:szCs w:val="24"/>
        </w:rPr>
        <w:lastRenderedPageBreak/>
        <w:t>ούτε σε πολιτικούς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νήκουν σε όλους τους Έλληνες, σε όλες τις Ελληνίδες και δεν πρέπει να γίνονται</w:t>
      </w:r>
      <w:r>
        <w:rPr>
          <w:rFonts w:eastAsia="Times New Roman" w:cs="Times New Roman"/>
          <w:szCs w:val="24"/>
        </w:rPr>
        <w:t>,</w:t>
      </w:r>
      <w:r>
        <w:rPr>
          <w:rFonts w:eastAsia="Times New Roman" w:cs="Times New Roman"/>
          <w:szCs w:val="24"/>
        </w:rPr>
        <w:t xml:space="preserve"> κατά την άποψή μας, πεδίο μικροκομματικών αντιπαραθέσεων.</w:t>
      </w:r>
    </w:p>
    <w:p w14:paraId="1C8C445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Δεύτερον, ας πάμε στην Εγνατία Οδό. Είπατ</w:t>
      </w:r>
      <w:r>
        <w:rPr>
          <w:rFonts w:eastAsia="Times New Roman" w:cs="Times New Roman"/>
          <w:szCs w:val="24"/>
        </w:rPr>
        <w:t>ε άσπρο, κάνατε μαύρο. Θα μειώνατε –είπατε- το τελικό κόστος των διοδίων. Ακούστε τι κάνατε. Μειώσατε λίγο -0,20 λεπτά για την ακρίβεια- το τίμημα σε τρεις σταθμούς διοδίων</w:t>
      </w:r>
      <w:r>
        <w:rPr>
          <w:rFonts w:eastAsia="Times New Roman" w:cs="Times New Roman"/>
          <w:szCs w:val="24"/>
        </w:rPr>
        <w:t>,</w:t>
      </w:r>
      <w:r>
        <w:rPr>
          <w:rFonts w:eastAsia="Times New Roman" w:cs="Times New Roman"/>
          <w:szCs w:val="24"/>
        </w:rPr>
        <w:t xml:space="preserve"> που είναι ήδη σε λειτουργία, αλλά προσθέτετε τέσσερις νέους σταθμούς με μεγαλύτερο</w:t>
      </w:r>
      <w:r>
        <w:rPr>
          <w:rFonts w:eastAsia="Times New Roman" w:cs="Times New Roman"/>
          <w:szCs w:val="24"/>
        </w:rPr>
        <w:t xml:space="preserve"> τίμημα. </w:t>
      </w:r>
      <w:r>
        <w:rPr>
          <w:rFonts w:eastAsia="Times New Roman" w:cs="Times New Roman"/>
          <w:szCs w:val="24"/>
        </w:rPr>
        <w:t xml:space="preserve">Άρα τι κάνετε; Αυξάνετε το τίμημα. Όταν λειτουργήσουν και οι υπόλοιποι σταθμοί -τριάντα δύο για την ακρίβεια-, τελικά η αύξηση θα είναι πολλαπλάσια. </w:t>
      </w:r>
    </w:p>
    <w:p w14:paraId="1C8C445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Τρίτον, σχετικά με τις αστικές συγκοινωνίες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Αθήνα παραλάβατε τη ΣΤΑΣΥ με ισοσκελισμένο προϋ</w:t>
      </w:r>
      <w:r>
        <w:rPr>
          <w:rFonts w:eastAsia="Times New Roman" w:cs="Times New Roman"/>
          <w:szCs w:val="24"/>
        </w:rPr>
        <w:t>πολογισμό. Καταφέρετε και δημιουργήσατε έλλειμμα 58 εκατομμυρίων ευρώ. Στη Θεσσαλονίκη κάνατε το πρωτοφανές: κρατικοποίηση στον 21</w:t>
      </w:r>
      <w:r>
        <w:rPr>
          <w:rFonts w:eastAsia="Times New Roman" w:cs="Times New Roman"/>
          <w:szCs w:val="24"/>
          <w:vertAlign w:val="superscript"/>
        </w:rPr>
        <w:t>ο</w:t>
      </w:r>
      <w:r>
        <w:rPr>
          <w:rFonts w:eastAsia="Times New Roman" w:cs="Times New Roman"/>
          <w:szCs w:val="24"/>
        </w:rPr>
        <w:t xml:space="preserve"> αιώνα. Είναι μια κρατικοποίηση που θα δούμε σιγά-σιγά ότι ούτε τους πολίτες εξυπηρετεί και θα αφήσει έναν τεράστιο λογαριασμ</w:t>
      </w:r>
      <w:r>
        <w:rPr>
          <w:rFonts w:eastAsia="Times New Roman" w:cs="Times New Roman"/>
          <w:szCs w:val="24"/>
        </w:rPr>
        <w:t xml:space="preserve">ό. Δείξατε, λοιπόν, κατά την άποψή μας ότι για άλλη μια φορά το εισιτήριο του λαϊκισμού είναι ακριβό και το πληρώνει, δυστυχώς, ο λαός, οι μη προνομιούχοι. </w:t>
      </w:r>
    </w:p>
    <w:p w14:paraId="1C8C445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«κερασάκι» σε όλα αυτά είναι η απίθανη περιπέτεια που όλοι ζήσαμε στην Αθήνα, όταν υποχρεώνατε τ</w:t>
      </w:r>
      <w:r>
        <w:rPr>
          <w:rFonts w:eastAsia="Times New Roman" w:cs="Times New Roman"/>
          <w:szCs w:val="24"/>
        </w:rPr>
        <w:t>ους πολίτες της πρωτεύουσας να περάσουν από μια διαδικασία απαράδεκτη για να εκδώσουν ηλεκτρονικό εισιτήριο.</w:t>
      </w:r>
    </w:p>
    <w:p w14:paraId="1C8C445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όσον αφορά τις πλημμύρες στη </w:t>
      </w:r>
      <w:r>
        <w:rPr>
          <w:rFonts w:eastAsia="Times New Roman" w:cs="Times New Roman"/>
          <w:szCs w:val="24"/>
        </w:rPr>
        <w:t>δ</w:t>
      </w:r>
      <w:r>
        <w:rPr>
          <w:rFonts w:eastAsia="Times New Roman" w:cs="Times New Roman"/>
          <w:szCs w:val="24"/>
        </w:rPr>
        <w:t>υτική Αττική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πό την πρώτη στιγμή η Αξιωματική Αντιπολίτευση έδειξε μια υπεύθυνη στάση και απέδειξε πως δε</w:t>
      </w:r>
      <w:r>
        <w:rPr>
          <w:rFonts w:eastAsia="Times New Roman" w:cs="Times New Roman"/>
          <w:szCs w:val="24"/>
        </w:rPr>
        <w:t>ν είδαμε την καταστροφή ως ευκαιρία για λαϊκισμό. Όμως η Κυβέρνησή σας</w:t>
      </w:r>
      <w:r>
        <w:rPr>
          <w:rFonts w:eastAsia="Times New Roman" w:cs="Times New Roman"/>
          <w:szCs w:val="24"/>
        </w:rPr>
        <w:t>,</w:t>
      </w:r>
      <w:r>
        <w:rPr>
          <w:rFonts w:eastAsia="Times New Roman" w:cs="Times New Roman"/>
          <w:szCs w:val="24"/>
        </w:rPr>
        <w:t xml:space="preserve"> μετά την οικολογική καταστροφή στον Σαρωνικό και μετά την απίστευτη τραγωδία της Μάνδρας όπου είκοσι τρεις συμπολίτες μας έχασαν τη ζωή τους, τι έκανε; Επιδόθηκε στην επίρριψη των ευθυ</w:t>
      </w:r>
      <w:r>
        <w:rPr>
          <w:rFonts w:eastAsia="Times New Roman" w:cs="Times New Roman"/>
          <w:szCs w:val="24"/>
        </w:rPr>
        <w:t>νών στο παρελθόν.</w:t>
      </w:r>
    </w:p>
    <w:p w14:paraId="1C8C445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Η πραγματικότητα, όμως, είναι μία: Επί χρόνια έγιναν σοβαρά λάθη στη </w:t>
      </w:r>
      <w:r>
        <w:rPr>
          <w:rFonts w:eastAsia="Times New Roman" w:cs="Times New Roman"/>
          <w:szCs w:val="24"/>
        </w:rPr>
        <w:t>δ</w:t>
      </w:r>
      <w:r>
        <w:rPr>
          <w:rFonts w:eastAsia="Times New Roman" w:cs="Times New Roman"/>
          <w:szCs w:val="24"/>
        </w:rPr>
        <w:t xml:space="preserve">υτική Αττική, αλλά τα τελευταία τρία χρόνια υπήρξε μια αδράνεια. Η Νέα Δημοκρατία έχει καταθέσει επίκαιρη ερώτηση και θα ξεδιπλώσουμε κατά τη συζήτηση όλες τις ευθύνες </w:t>
      </w:r>
      <w:r>
        <w:rPr>
          <w:rFonts w:eastAsia="Times New Roman" w:cs="Times New Roman"/>
          <w:szCs w:val="24"/>
        </w:rPr>
        <w:t>της κεντρικής διοίκησης για το τραγικό αυτό γεγονός.</w:t>
      </w:r>
    </w:p>
    <w:p w14:paraId="1C8C445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Πέμπτον,  ανικανότητα και προχειρότητα σε κάθε θεσμική πρωτοβουλία σας. Αναφέρω για παράδειγμα το ν.4412 που ψηφίστηκε τον Αύγουστο του 2016. Εφαρμόστηκε στα μέσα του 2017 λόγω των προβλημάτων του ιδίου </w:t>
      </w:r>
      <w:r>
        <w:rPr>
          <w:rFonts w:eastAsia="Times New Roman" w:cs="Times New Roman"/>
          <w:szCs w:val="24"/>
        </w:rPr>
        <w:t>νόμου. Αυτό είχε ως αποτέλεσμα την καθυστέρηση σε πάρα πολλά μικρά και μεγάλα έργα, ειδικά στις περιφέρειες και στους δήμους</w:t>
      </w:r>
      <w:r>
        <w:rPr>
          <w:rFonts w:eastAsia="Times New Roman" w:cs="Times New Roman"/>
          <w:szCs w:val="24"/>
        </w:rPr>
        <w:t>.</w:t>
      </w:r>
    </w:p>
    <w:p w14:paraId="1C8C445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αναφέρθηκα ακροθιγώς σε πέντε θέματα που έχουν μια κοινή συνισταμένη, ότι αυτή η Κυβέρνηση, δυστυχώς </w:t>
      </w:r>
      <w:r>
        <w:rPr>
          <w:rFonts w:eastAsia="Times New Roman" w:cs="Times New Roman"/>
          <w:szCs w:val="24"/>
        </w:rPr>
        <w:t xml:space="preserve">άλλα λέει και άλλα κάνει. Το χειρότερο είναι ότι ενώ στα λόγια ισχυρίζεται ότι θέλει να είναι δίπλα σε αυτούς που έχουν μεγαλύτερη ανάγκη, στην πράξη αυτοί οι πολίτες είναι, δυστυχώς, οι πρώτοι τους οποίους </w:t>
      </w:r>
      <w:r>
        <w:rPr>
          <w:rFonts w:eastAsia="Times New Roman" w:cs="Times New Roman"/>
          <w:szCs w:val="24"/>
        </w:rPr>
        <w:t>κ</w:t>
      </w:r>
      <w:r>
        <w:rPr>
          <w:rFonts w:eastAsia="Times New Roman" w:cs="Times New Roman"/>
          <w:szCs w:val="24"/>
        </w:rPr>
        <w:t>τυπάει. Το βλέπετε όλοι στη μείωση της κατώτατης</w:t>
      </w:r>
      <w:r>
        <w:rPr>
          <w:rFonts w:eastAsia="Times New Roman" w:cs="Times New Roman"/>
          <w:szCs w:val="24"/>
        </w:rPr>
        <w:t xml:space="preserve"> σύνταξης στα 195 ευρώ, στους πλειστηριασμούς πρώτης </w:t>
      </w:r>
      <w:r>
        <w:rPr>
          <w:rFonts w:eastAsia="Times New Roman" w:cs="Times New Roman"/>
          <w:szCs w:val="24"/>
        </w:rPr>
        <w:lastRenderedPageBreak/>
        <w:t>κατοικίας, στις συντάξεις χηρείας 360 ευρώ, στην κατάργηση του ΕΚΑΣ, στη δραματική μείωση των κοινωνικών επιδομάτων. Εάν στα λόγια η Αριστερά μάχεται για την προστασία των αδύναμων, τότε ο ΣΥΡΙΖΑ είναι η</w:t>
      </w:r>
      <w:r>
        <w:rPr>
          <w:rFonts w:eastAsia="Times New Roman" w:cs="Times New Roman"/>
          <w:szCs w:val="24"/>
        </w:rPr>
        <w:t xml:space="preserve"> απόλυτη αυτοδιάψευση της.</w:t>
      </w:r>
    </w:p>
    <w:p w14:paraId="1C8C445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Ευχαριστώ πολύ.</w:t>
      </w:r>
    </w:p>
    <w:p w14:paraId="1C8C445A" w14:textId="77777777" w:rsidR="00AD7333" w:rsidRDefault="00CF083D">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45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w:t>
      </w:r>
    </w:p>
    <w:p w14:paraId="1C8C445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Κύριε Πρόεδρε, θα ήθελα τον λόγο. </w:t>
      </w:r>
    </w:p>
    <w:p w14:paraId="1C8C445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Ναι, κύριε Μαντά, έχετε τον λόγο. </w:t>
      </w:r>
    </w:p>
    <w:p w14:paraId="1C8C445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Επειδή θεωρώ, κύριε </w:t>
      </w:r>
      <w:r>
        <w:rPr>
          <w:rFonts w:eastAsia="Times New Roman" w:cs="Times New Roman"/>
          <w:szCs w:val="24"/>
        </w:rPr>
        <w:t>Π</w:t>
      </w:r>
      <w:r>
        <w:rPr>
          <w:rFonts w:eastAsia="Times New Roman" w:cs="Times New Roman"/>
          <w:szCs w:val="24"/>
        </w:rPr>
        <w:t xml:space="preserve">ρόεδρε, ότι η συζήτηση πρέπει να γίνεται </w:t>
      </w:r>
      <w:r>
        <w:rPr>
          <w:rFonts w:eastAsia="Times New Roman" w:cs="Times New Roman"/>
          <w:szCs w:val="24"/>
        </w:rPr>
        <w:t xml:space="preserve">με </w:t>
      </w:r>
      <w:r>
        <w:rPr>
          <w:rFonts w:eastAsia="Times New Roman" w:cs="Times New Roman"/>
          <w:szCs w:val="24"/>
        </w:rPr>
        <w:t>βάση τ</w:t>
      </w:r>
      <w:r>
        <w:rPr>
          <w:rFonts w:eastAsia="Times New Roman" w:cs="Times New Roman"/>
          <w:szCs w:val="24"/>
        </w:rPr>
        <w:t>α</w:t>
      </w:r>
      <w:r>
        <w:rPr>
          <w:rFonts w:eastAsia="Times New Roman" w:cs="Times New Roman"/>
          <w:szCs w:val="24"/>
        </w:rPr>
        <w:t xml:space="preserve"> πραγματικ</w:t>
      </w:r>
      <w:r>
        <w:rPr>
          <w:rFonts w:eastAsia="Times New Roman" w:cs="Times New Roman"/>
          <w:szCs w:val="24"/>
        </w:rPr>
        <w:t>ά</w:t>
      </w:r>
      <w:r>
        <w:rPr>
          <w:rFonts w:eastAsia="Times New Roman" w:cs="Times New Roman"/>
          <w:szCs w:val="24"/>
        </w:rPr>
        <w:t xml:space="preserve"> δεδομέν</w:t>
      </w:r>
      <w:r>
        <w:rPr>
          <w:rFonts w:eastAsia="Times New Roman" w:cs="Times New Roman"/>
          <w:szCs w:val="24"/>
        </w:rPr>
        <w:t>α</w:t>
      </w:r>
      <w:r>
        <w:rPr>
          <w:rFonts w:eastAsia="Times New Roman" w:cs="Times New Roman"/>
          <w:szCs w:val="24"/>
        </w:rPr>
        <w:t xml:space="preserve"> και επειδή έγινε μια αναφορά από τον προηγούμενο ομιλητή σε σχέση με τα μέτρα μετά το τέλος του προγράμματος και</w:t>
      </w:r>
      <w:r>
        <w:rPr>
          <w:rFonts w:eastAsia="Times New Roman" w:cs="Times New Roman"/>
          <w:szCs w:val="24"/>
        </w:rPr>
        <w:t xml:space="preserve"> μίλησε για τέταρτο μνημόνιο, θέλω να πω στις κυρίες και τους κυρίους </w:t>
      </w:r>
      <w:r>
        <w:rPr>
          <w:rFonts w:eastAsia="Times New Roman" w:cs="Times New Roman"/>
          <w:szCs w:val="24"/>
        </w:rPr>
        <w:t>Β</w:t>
      </w:r>
      <w:r>
        <w:rPr>
          <w:rFonts w:eastAsia="Times New Roman" w:cs="Times New Roman"/>
          <w:szCs w:val="24"/>
        </w:rPr>
        <w:t>ουλευτές ότι δεν είναι σωστό να μπερδεύουμε διαφορετικά πράγματα, όταν κάνουμε συγκρίσεις.</w:t>
      </w:r>
    </w:p>
    <w:p w14:paraId="1C8C445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Πιο συγκεκριμένα, λοιπόν, τα μέτρα για τα οποία αναφέρθηκε ο κύριος συνάδελφος, αφορούν το μεσ</w:t>
      </w:r>
      <w:r>
        <w:rPr>
          <w:rFonts w:eastAsia="Times New Roman" w:cs="Times New Roman"/>
          <w:szCs w:val="24"/>
        </w:rPr>
        <w:t>οπρόθεσμο πρόγραμμα του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2021. Αυτό που συστηματικά ξεχνάνε οι ομιλητές της Νέας Δημοκρατίας να αναφέρουν είναι ότι στο ίδιο το </w:t>
      </w:r>
      <w:r>
        <w:rPr>
          <w:rFonts w:eastAsia="Times New Roman" w:cs="Times New Roman"/>
          <w:szCs w:val="24"/>
        </w:rPr>
        <w:t>μ</w:t>
      </w:r>
      <w:r>
        <w:rPr>
          <w:rFonts w:eastAsia="Times New Roman" w:cs="Times New Roman"/>
          <w:szCs w:val="24"/>
        </w:rPr>
        <w:t>εσοπρόθεσμο, στη σελίδα 61, αναφέρονται ταυτόχρονα για πρώτη φορά η εξισορροπητικές παρεμβάσεις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2021, αυτό που λέμ</w:t>
      </w:r>
      <w:r>
        <w:rPr>
          <w:rFonts w:eastAsia="Times New Roman" w:cs="Times New Roman"/>
          <w:szCs w:val="24"/>
        </w:rPr>
        <w:t xml:space="preserve">ε «αντίμετρα» και </w:t>
      </w:r>
      <w:r>
        <w:rPr>
          <w:rFonts w:eastAsia="Times New Roman" w:cs="Times New Roman"/>
          <w:szCs w:val="24"/>
        </w:rPr>
        <w:lastRenderedPageBreak/>
        <w:t xml:space="preserve">δεν το πιστεύουν ότι θα γίνει ή λένε διάφορα πράγματα για το πότε θα ενεργοποιηθεί. Διαβάζω, λοιπόν, από τη σελίδα 61: </w:t>
      </w:r>
    </w:p>
    <w:p w14:paraId="1C8C446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«Από τις παρεμβάσεις του μεσοπρόθεσμου δημοσιονομικού προγράμματος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2021, τόσο στα κρατικά έσοδα όσο και στο ασφ</w:t>
      </w:r>
      <w:r>
        <w:rPr>
          <w:rFonts w:eastAsia="Times New Roman" w:cs="Times New Roman"/>
          <w:szCs w:val="24"/>
        </w:rPr>
        <w:t xml:space="preserve">αλιστικό σύστημα οι οποίες αναλύθηκαν προηγουμένως, προσδοκάται βελτίωση του δημοσιονομικού αποτελέσματος της χώρας κατά 4,5 δισεκατομμύρια ευρώ περίπου σε καθαρούς όρους. </w:t>
      </w:r>
    </w:p>
    <w:p w14:paraId="1C8C4461"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Είναι η πρώτη φορά που τέτοιου είδους παρεμβάσεις δεν προσβλέπουν στην ισόποση αύξη</w:t>
      </w:r>
      <w:r>
        <w:rPr>
          <w:rFonts w:eastAsia="Times New Roman" w:cs="Times New Roman"/>
          <w:szCs w:val="24"/>
        </w:rPr>
        <w:t xml:space="preserve">ση το πλεονάσματος, αλλά έχουν αναδιανεμητικό χαρακτήρα, υπό την έννοια ότι η αύξηση των εσόδων και η εξοικονόμηση από τη συνταξιοδοτική δαπάνη θα χρηματοδοτήσουν, υπό την προϋπόθεση ότι επιτυγχάνονται οι στόχοι, άλλες </w:t>
      </w:r>
      <w:r>
        <w:rPr>
          <w:rFonts w:eastAsia="Times New Roman" w:cs="Times New Roman"/>
          <w:szCs w:val="24"/>
        </w:rPr>
        <w:lastRenderedPageBreak/>
        <w:t>δράσεις, οι οποίες στοχεύουν κυρίως σ</w:t>
      </w:r>
      <w:r>
        <w:rPr>
          <w:rFonts w:eastAsia="Times New Roman" w:cs="Times New Roman"/>
          <w:szCs w:val="24"/>
        </w:rPr>
        <w:t xml:space="preserve">την ενίσχυση της ανταγωνιστικότητας των μικρομεσαίων επιχειρήσεων και στην ανακούφιση ομάδων του πληθυσμού που έχουν πληγεί ιδιαίτερα από την παρατεταμένη οικονομική κρίση». </w:t>
      </w:r>
    </w:p>
    <w:p w14:paraId="1C8C4462"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C8C4463"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Κύριε Πρόεδρε, θα ήθελα τον λόγο για ένα λεπ</w:t>
      </w:r>
      <w:r>
        <w:rPr>
          <w:rFonts w:eastAsia="Times New Roman" w:cs="Times New Roman"/>
          <w:szCs w:val="24"/>
        </w:rPr>
        <w:t xml:space="preserve">τό, σας παρακαλώ. </w:t>
      </w:r>
    </w:p>
    <w:p w14:paraId="1C8C446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Σταϊκούρα, έχετε τον λόγο. </w:t>
      </w:r>
    </w:p>
    <w:p w14:paraId="1C8C446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Έχει δίκιο ο κύριος συνάδελφος σε αυτό που ανέφερε, με μ</w:t>
      </w:r>
      <w:r>
        <w:rPr>
          <w:rFonts w:eastAsia="Times New Roman" w:cs="Times New Roman"/>
          <w:szCs w:val="24"/>
        </w:rPr>
        <w:t>ί</w:t>
      </w:r>
      <w:r>
        <w:rPr>
          <w:rFonts w:eastAsia="Times New Roman" w:cs="Times New Roman"/>
          <w:szCs w:val="24"/>
        </w:rPr>
        <w:t>α όμως διαφορά, την οποία έθιξε λίγο</w:t>
      </w:r>
      <w:r>
        <w:rPr>
          <w:rFonts w:eastAsia="Times New Roman" w:cs="Times New Roman"/>
          <w:szCs w:val="24"/>
        </w:rPr>
        <w:t>.</w:t>
      </w:r>
      <w:r>
        <w:rPr>
          <w:rFonts w:eastAsia="Times New Roman" w:cs="Times New Roman"/>
          <w:szCs w:val="24"/>
        </w:rPr>
        <w:t xml:space="preserve"> Για να εφαρμοστούν τα αντίμετρα, θα πρέπει να ε</w:t>
      </w:r>
      <w:r>
        <w:rPr>
          <w:rFonts w:eastAsia="Times New Roman" w:cs="Times New Roman"/>
          <w:szCs w:val="24"/>
        </w:rPr>
        <w:t xml:space="preserve">πιτευχθούν οι στόχοι, </w:t>
      </w:r>
      <w:r>
        <w:rPr>
          <w:rFonts w:eastAsia="Times New Roman" w:cs="Times New Roman"/>
          <w:szCs w:val="24"/>
        </w:rPr>
        <w:lastRenderedPageBreak/>
        <w:t>ενώ τα μέτρα θα εφαρμοστούν ούτως ή άλλως. Άρα ο λογαριασμός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14,5 δισεκατομμύρια ευρώ. </w:t>
      </w:r>
    </w:p>
    <w:p w14:paraId="1C8C446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Αποτελούν, συνεπώς, τα αντίμετρα το τυρί για τη φάκα που είναι τα μέτρα. Οι πολίτες όμως δεν τσιμπάνε. </w:t>
      </w:r>
    </w:p>
    <w:p w14:paraId="1C8C4467"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 Νέας Δημοκρατίας)</w:t>
      </w:r>
    </w:p>
    <w:p w14:paraId="1C8C446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(ΒΑΛΙΑ)</w:t>
      </w:r>
      <w:r>
        <w:rPr>
          <w:rFonts w:eastAsia="Times New Roman" w:cs="Times New Roman"/>
          <w:b/>
          <w:szCs w:val="24"/>
        </w:rPr>
        <w:t xml:space="preserve"> ΒΑΓΙΩΝΑΚΗ: </w:t>
      </w:r>
      <w:r>
        <w:rPr>
          <w:rFonts w:eastAsia="Times New Roman" w:cs="Times New Roman"/>
          <w:szCs w:val="24"/>
        </w:rPr>
        <w:t xml:space="preserve">Πολλές φορές, κύριε Σταϊκούρα μας έχετε πει για τον περίφημο κόφτη, τον οποίο δεν είδαμε ποτέ. </w:t>
      </w:r>
    </w:p>
    <w:p w14:paraId="1C8C446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Γεώργιος Στύλιος. </w:t>
      </w:r>
    </w:p>
    <w:p w14:paraId="1C8C446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κύριε Πρόεδρε. </w:t>
      </w:r>
    </w:p>
    <w:p w14:paraId="1C8C446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πέρ</w:t>
      </w:r>
      <w:r>
        <w:rPr>
          <w:rFonts w:eastAsia="Times New Roman" w:cs="Times New Roman"/>
          <w:szCs w:val="24"/>
        </w:rPr>
        <w:t>υ</w:t>
      </w:r>
      <w:r>
        <w:rPr>
          <w:rFonts w:eastAsia="Times New Roman" w:cs="Times New Roman"/>
          <w:szCs w:val="24"/>
        </w:rPr>
        <w:t>σι στην αντίστοιχη συζήτηση στην Ολομέλεια για τον προϋπολογισμό του 2017 είχα αναφερθεί στο παράδειγμα ενός αγρότη από την Άρτα, ο οποίος παρήγαγε εκατό τόνους πορτοκάλια ποικι</w:t>
      </w:r>
      <w:r>
        <w:rPr>
          <w:rFonts w:eastAsia="Times New Roman" w:cs="Times New Roman"/>
          <w:szCs w:val="24"/>
        </w:rPr>
        <w:t xml:space="preserve">λίας </w:t>
      </w:r>
      <w:r>
        <w:rPr>
          <w:rFonts w:eastAsia="Times New Roman" w:cs="Times New Roman"/>
          <w:szCs w:val="24"/>
        </w:rPr>
        <w:t>μ</w:t>
      </w:r>
      <w:r>
        <w:rPr>
          <w:rFonts w:eastAsia="Times New Roman" w:cs="Times New Roman"/>
          <w:szCs w:val="24"/>
        </w:rPr>
        <w:t>έρλιν, μιας μέσης ποικιλίας. Σας είχα αποδείξει πέρ</w:t>
      </w:r>
      <w:r>
        <w:rPr>
          <w:rFonts w:eastAsia="Times New Roman" w:cs="Times New Roman"/>
          <w:szCs w:val="24"/>
        </w:rPr>
        <w:t>υ</w:t>
      </w:r>
      <w:r>
        <w:rPr>
          <w:rFonts w:eastAsia="Times New Roman" w:cs="Times New Roman"/>
          <w:szCs w:val="24"/>
        </w:rPr>
        <w:t xml:space="preserve">σι και είχα τεκμηριώσει ότι </w:t>
      </w:r>
      <w:r>
        <w:rPr>
          <w:rFonts w:eastAsia="Times New Roman" w:cs="Times New Roman"/>
          <w:szCs w:val="24"/>
        </w:rPr>
        <w:t>αναγκά</w:t>
      </w:r>
      <w:r>
        <w:rPr>
          <w:rFonts w:eastAsia="Times New Roman" w:cs="Times New Roman"/>
          <w:szCs w:val="24"/>
        </w:rPr>
        <w:t xml:space="preserve">ζεται αυτός ο άνθρωπος να ζήσει και να θρέψει την οικογένειά του  </w:t>
      </w:r>
      <w:r>
        <w:rPr>
          <w:rFonts w:eastAsia="Times New Roman" w:cs="Times New Roman"/>
          <w:szCs w:val="24"/>
        </w:rPr>
        <w:t xml:space="preserve">με </w:t>
      </w:r>
      <w:r>
        <w:rPr>
          <w:rFonts w:eastAsia="Times New Roman" w:cs="Times New Roman"/>
          <w:szCs w:val="24"/>
        </w:rPr>
        <w:t>4.200 ευρώ το</w:t>
      </w:r>
      <w:r>
        <w:rPr>
          <w:rFonts w:eastAsia="Times New Roman" w:cs="Times New Roman"/>
          <w:szCs w:val="24"/>
        </w:rPr>
        <w:t>ν</w:t>
      </w:r>
      <w:r>
        <w:rPr>
          <w:rFonts w:eastAsia="Times New Roman" w:cs="Times New Roman"/>
          <w:szCs w:val="24"/>
        </w:rPr>
        <w:t xml:space="preserve"> χρόνο. </w:t>
      </w:r>
    </w:p>
    <w:p w14:paraId="1C8C446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Φέτος, τον αγρότη θα τον αλλάξουμε. Θα τον κάνουμε κτηνοτρόφο στα Τζουμέ</w:t>
      </w:r>
      <w:r>
        <w:rPr>
          <w:rFonts w:eastAsia="Times New Roman" w:cs="Times New Roman"/>
          <w:szCs w:val="24"/>
        </w:rPr>
        <w:t>ρκα, στην Άρτα, στον κάμπο με ένα καλό κοπάδι, με ζώα παραγωγικά. Και θα είμαι και γαλαντόμος απέναντί σας. Τα νούμερα και τα κόστη που θα αναφερθούν είναι πραγματικά, σημερινά. Προκαλώ την Κυβέρνηση και όποιον θέλει από το Υπουργείο Αγροτικής Ανάπτυξης να</w:t>
      </w:r>
      <w:r>
        <w:rPr>
          <w:rFonts w:eastAsia="Times New Roman" w:cs="Times New Roman"/>
          <w:szCs w:val="24"/>
        </w:rPr>
        <w:t xml:space="preserve"> έρθει να μιλήσει συγκεκριμένα και να με </w:t>
      </w:r>
      <w:r>
        <w:rPr>
          <w:rFonts w:eastAsia="Times New Roman" w:cs="Times New Roman"/>
          <w:szCs w:val="24"/>
        </w:rPr>
        <w:lastRenderedPageBreak/>
        <w:t xml:space="preserve">διαψεύσει. Το μόνο που δεν αλλάζει είναι η περιπέτεια του αγρότη και του κτηνοτρόφου στην Ελλάδα του ΣΥΡΙΖΑ. </w:t>
      </w:r>
    </w:p>
    <w:p w14:paraId="1C8C446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Έχουμε, λοιπόν, έναν κτηνοτρόφο με διακόσια πρόβατα, ένα καλό κοπάδι, ούτε μικρό ούτε πάρα πολύ μεγάλο. Α</w:t>
      </w:r>
      <w:r>
        <w:rPr>
          <w:rFonts w:eastAsia="Times New Roman" w:cs="Times New Roman"/>
          <w:szCs w:val="24"/>
        </w:rPr>
        <w:t>ς υποθέσουμε ότι δεν έχει εργατικό κόστος, δεν απασχολεί κανέναν και τα καταφέρνει μόνος του, πράγμα αδύνατο.</w:t>
      </w:r>
    </w:p>
    <w:p w14:paraId="1C8C446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 Ας υποθέσουμε, επίσης, ότι ο κτηνοτρόφος αυτός δεν έχει καμ</w:t>
      </w:r>
      <w:r>
        <w:rPr>
          <w:rFonts w:eastAsia="Times New Roman" w:cs="Times New Roman"/>
          <w:szCs w:val="24"/>
        </w:rPr>
        <w:t>μ</w:t>
      </w:r>
      <w:r>
        <w:rPr>
          <w:rFonts w:eastAsia="Times New Roman" w:cs="Times New Roman"/>
          <w:szCs w:val="24"/>
        </w:rPr>
        <w:t>ία απώλεια. Η χρονιά ήταν καλή. Δεν έχασε κανένα από τα ζώα, κα</w:t>
      </w:r>
      <w:r>
        <w:rPr>
          <w:rFonts w:eastAsia="Times New Roman" w:cs="Times New Roman"/>
          <w:szCs w:val="24"/>
        </w:rPr>
        <w:t>μ</w:t>
      </w:r>
      <w:r>
        <w:rPr>
          <w:rFonts w:eastAsia="Times New Roman" w:cs="Times New Roman"/>
          <w:szCs w:val="24"/>
        </w:rPr>
        <w:t>μία φυσική καταστροφή</w:t>
      </w:r>
      <w:r>
        <w:rPr>
          <w:rFonts w:eastAsia="Times New Roman" w:cs="Times New Roman"/>
          <w:szCs w:val="24"/>
        </w:rPr>
        <w:t xml:space="preserve"> στις υποδομές</w:t>
      </w:r>
      <w:r>
        <w:rPr>
          <w:rFonts w:eastAsia="Times New Roman" w:cs="Times New Roman"/>
          <w:szCs w:val="24"/>
        </w:rPr>
        <w:t xml:space="preserve"> </w:t>
      </w:r>
      <w:r>
        <w:rPr>
          <w:rFonts w:eastAsia="Times New Roman" w:cs="Times New Roman"/>
          <w:szCs w:val="24"/>
        </w:rPr>
        <w:t>ούτε φυσικά και στα ζώα του.</w:t>
      </w:r>
    </w:p>
    <w:p w14:paraId="1C8C446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Από τα διακόσια πρόβατα, παραγωγικά είναι περίπου το 70%. Κάθε πρόβατο παράγει κατά μέσο όρο διακόσια κιλά γάλα τον χρόνο. Το κοπάδι, συνεπώς, παράγει είκοσι ο</w:t>
      </w:r>
      <w:r>
        <w:rPr>
          <w:rFonts w:eastAsia="Times New Roman" w:cs="Times New Roman"/>
          <w:szCs w:val="24"/>
        </w:rPr>
        <w:t>κτ</w:t>
      </w:r>
      <w:r>
        <w:rPr>
          <w:rFonts w:eastAsia="Times New Roman" w:cs="Times New Roman"/>
          <w:szCs w:val="24"/>
        </w:rPr>
        <w:t xml:space="preserve">ώ τόνους γάλα τον </w:t>
      </w:r>
      <w:r>
        <w:rPr>
          <w:rFonts w:eastAsia="Times New Roman" w:cs="Times New Roman"/>
          <w:szCs w:val="24"/>
        </w:rPr>
        <w:lastRenderedPageBreak/>
        <w:t>χρόνο προς 90 λεπτά το κιλό. Αυτό</w:t>
      </w:r>
      <w:r>
        <w:rPr>
          <w:rFonts w:eastAsia="Times New Roman" w:cs="Times New Roman"/>
          <w:szCs w:val="24"/>
        </w:rPr>
        <w:t xml:space="preserve"> μας κάνει ένα ποσό της τάξης των 25.200 ευρώ. Ακούγεται μεγάλο νούμερο. </w:t>
      </w:r>
    </w:p>
    <w:p w14:paraId="1C8C447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 κτηνοτρόφος θα πάρει από μέσες επιδοτήσεις, ένα μέσο ποσό περίπου 3.000 ευρώ. Και αυτό είναι αυξημένο. Τα χρήματα είναι λιγότερα. Και αυτό το ξέρετε. Ας πούμε, όμως 3.000 ευρώ. </w:t>
      </w:r>
    </w:p>
    <w:p w14:paraId="1C8C447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Από την πώληση των μικρών ζώων έχει έσοδα περίπου 8.400 ευρώ. Δύο ζώα περίπου από αυτά με 30 ευρώ το ζώο μας κάνει 8.400 ευρώ. Αν τα αθροίσουμε όλα αυτά, αν κάνουμε τη σούμα, στην ιδανική περίπτωση που όλα θα πάνε καλά, έχουμε συνολικά έσοδα 36.600 ευρώ το</w:t>
      </w:r>
      <w:r>
        <w:rPr>
          <w:rFonts w:eastAsia="Times New Roman" w:cs="Times New Roman"/>
          <w:szCs w:val="24"/>
        </w:rPr>
        <w:t>ν</w:t>
      </w:r>
      <w:r>
        <w:rPr>
          <w:rFonts w:eastAsia="Times New Roman" w:cs="Times New Roman"/>
          <w:szCs w:val="24"/>
        </w:rPr>
        <w:t xml:space="preserve"> χρόνο. Αυτά είναι τα έσοδα ενός κτηνοτρόφου. </w:t>
      </w:r>
    </w:p>
    <w:p w14:paraId="1C8C447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 κτηνοτρόφος, όμως, έχει κι έξοδα. Για να δούμε τα έξοδα. Για τη σίτιση των ζώων θέλει ένα κιλό ζωοτροφή την ημέρα. Έχουμε </w:t>
      </w:r>
      <w:r>
        <w:rPr>
          <w:rFonts w:eastAsia="Times New Roman" w:cs="Times New Roman"/>
          <w:szCs w:val="24"/>
        </w:rPr>
        <w:lastRenderedPageBreak/>
        <w:t>τριακόσιες εξήντα πέντε ημέρες, διακόσια ζώα και εβδομήντα τρεις τόνους ζωοτροφές. Τ</w:t>
      </w:r>
      <w:r>
        <w:rPr>
          <w:rFonts w:eastAsia="Times New Roman" w:cs="Times New Roman"/>
          <w:szCs w:val="24"/>
        </w:rPr>
        <w:t>ο κόστος για τις ζωοτροφές είναι 20 λεπτά το κιλό. Άρα συνολικό κόστος 14.600 ευρώ. Ένα κιλό ξηρά τροφή την ημέρα, αν το αθροίσετε με 15 λεπτά περίπου είναι 10.950 ευρώ. Για φάρμακα, κατά μέσο όρο το</w:t>
      </w:r>
      <w:r>
        <w:rPr>
          <w:rFonts w:eastAsia="Times New Roman" w:cs="Times New Roman"/>
          <w:szCs w:val="24"/>
        </w:rPr>
        <w:t>ν</w:t>
      </w:r>
      <w:r>
        <w:rPr>
          <w:rFonts w:eastAsia="Times New Roman" w:cs="Times New Roman"/>
          <w:szCs w:val="24"/>
        </w:rPr>
        <w:t xml:space="preserve"> χρόνο, ας πούμε ξοδεύει 800 ευρώ. Λίγα βάζω. Για το κόσ</w:t>
      </w:r>
      <w:r>
        <w:rPr>
          <w:rFonts w:eastAsia="Times New Roman" w:cs="Times New Roman"/>
          <w:szCs w:val="24"/>
        </w:rPr>
        <w:t>τος συντήρησης καθαρισμού της σταβλικής εγκατάστασης ξοδεύει 600 ευρώ. Για το κόστος λειτουργίας –πετρέλαια, ρεύμα, σημειωτέον ότι με επαγγελματικό ρεύμα πληρώνει ο κτηνοτρόφος το ρεύμα για τον στάβλο του- ξοδεύει 800 ευρώ.</w:t>
      </w:r>
    </w:p>
    <w:p w14:paraId="1C8C4473" w14:textId="77777777" w:rsidR="00AD7333" w:rsidRDefault="00CF083D">
      <w:pPr>
        <w:spacing w:line="600" w:lineRule="auto"/>
        <w:ind w:firstLine="130"/>
        <w:jc w:val="both"/>
        <w:rPr>
          <w:rFonts w:eastAsia="Times New Roman" w:cs="Times New Roman"/>
          <w:szCs w:val="24"/>
        </w:rPr>
      </w:pPr>
      <w:r>
        <w:rPr>
          <w:rFonts w:eastAsia="Times New Roman" w:cs="Times New Roman"/>
          <w:szCs w:val="24"/>
        </w:rPr>
        <w:tab/>
      </w:r>
      <w:r>
        <w:rPr>
          <w:rFonts w:eastAsia="Times New Roman" w:cs="Times New Roman"/>
          <w:szCs w:val="24"/>
        </w:rPr>
        <w:t>Α</w:t>
      </w:r>
      <w:r>
        <w:rPr>
          <w:rFonts w:eastAsia="Times New Roman" w:cs="Times New Roman"/>
          <w:szCs w:val="24"/>
        </w:rPr>
        <w:t>ν τα αθροίσετε, συνολικό κόστο</w:t>
      </w:r>
      <w:r>
        <w:rPr>
          <w:rFonts w:eastAsia="Times New Roman" w:cs="Times New Roman"/>
          <w:szCs w:val="24"/>
        </w:rPr>
        <w:t xml:space="preserve">ς 27.750 ευρώ. Κάνουμε, λοιπόν, την αφαίρεση έσοδα μείον έξοδα. Θα πρέπει να έχει καθαρά έσοδα 8.850 ευρώ. </w:t>
      </w:r>
    </w:p>
    <w:p w14:paraId="1C8C447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Όμως, δεν σταματάμε εδώ. Θα πρέπει να υπολογίσουμε τις ασφαλιστικές εισφορές, οι οποίες για το τρέχον έτος είναι 14% για τον κλάδο της σύνταξης, 6,9</w:t>
      </w:r>
      <w:r>
        <w:rPr>
          <w:rFonts w:eastAsia="Times New Roman" w:cs="Times New Roman"/>
          <w:szCs w:val="24"/>
        </w:rPr>
        <w:t>5% υπέρ υγείας, 0,25% η εισφορά για τον ΛΑΕ. Και από του χρόνου,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αυτό το 14% θα γίνει 16%, 18%, 20%, δηλαδή θα φτάσει μετά από κάποιον καιρό στο 27%. Αν τα αθροίσετε αυτά, είναι στο 20% οι ασφαλιστικές εισφορές. Πόσο, λοιπόν, βγαίνει από </w:t>
      </w:r>
      <w:r>
        <w:rPr>
          <w:rFonts w:eastAsia="Times New Roman" w:cs="Times New Roman"/>
          <w:szCs w:val="24"/>
        </w:rPr>
        <w:t xml:space="preserve">τα περίπου 8.500 ευρώ; Θα δώσει για ασφαλιστικές εισφορές 1.876 ευρώ. </w:t>
      </w:r>
    </w:p>
    <w:p w14:paraId="1C8C447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φόρος υπολογίζεται στο 22% του εισοδήματος μείον την έκπτωση φόρου, που είναι 1.900 ευρώ. Άρα</w:t>
      </w:r>
      <w:r>
        <w:rPr>
          <w:rFonts w:eastAsia="Times New Roman" w:cs="Times New Roman"/>
          <w:szCs w:val="24"/>
        </w:rPr>
        <w:t xml:space="preserve"> </w:t>
      </w:r>
      <w:r>
        <w:rPr>
          <w:rFonts w:eastAsia="Times New Roman" w:cs="Times New Roman"/>
          <w:szCs w:val="24"/>
        </w:rPr>
        <w:t>θα πληρώσει, μαζί με την προκαταβολή, 100 ευρώ φόρο. Αν, όμως, υπολογίσουμε και τις ασφαλ</w:t>
      </w:r>
      <w:r>
        <w:rPr>
          <w:rFonts w:eastAsia="Times New Roman" w:cs="Times New Roman"/>
          <w:szCs w:val="24"/>
        </w:rPr>
        <w:t xml:space="preserve">ιστικές εισφορές, πληρώνει 1.976 ευρώ. Κάνοντας, λοιπόν, </w:t>
      </w:r>
      <w:r>
        <w:rPr>
          <w:rFonts w:eastAsia="Times New Roman" w:cs="Times New Roman"/>
          <w:szCs w:val="24"/>
        </w:rPr>
        <w:lastRenderedPageBreak/>
        <w:t>την αφαίρεση, θα πρέπει ο κτηνοτρόφος να ζήσει με 6.874 ευρώ, κάτι λιγότερο, αν το διαιρέσετε, από 573 ευρώ τον μήνα.</w:t>
      </w:r>
    </w:p>
    <w:p w14:paraId="1C8C447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Έχουμε, δηλαδή, έναν κτηνοτρόφο, με ένα καλό κοπάδι, προφανώς οικογενειάρχη, ζει </w:t>
      </w:r>
      <w:r>
        <w:rPr>
          <w:rFonts w:eastAsia="Times New Roman" w:cs="Times New Roman"/>
          <w:szCs w:val="24"/>
        </w:rPr>
        <w:t>στην ύπαιθρο, κάνει ένα δύσκολο επάγγελμα, που απαιτεί δουλειά και αφοσίωση τριακόσιες εξήντα πέντε ημέρες τον χρόνο, καθώς τα ζώα του δεν παίρνουν άδεια. Πιθανόν, να τον βοηθάει και η γυναίκα του, καθώς δεν μπορεί μόνος του να αντ</w:t>
      </w:r>
      <w:r>
        <w:rPr>
          <w:rFonts w:eastAsia="Times New Roman" w:cs="Times New Roman"/>
          <w:szCs w:val="24"/>
        </w:rPr>
        <w:t>ε</w:t>
      </w:r>
      <w:r>
        <w:rPr>
          <w:rFonts w:eastAsia="Times New Roman" w:cs="Times New Roman"/>
          <w:szCs w:val="24"/>
        </w:rPr>
        <w:t>πεξέλθει, την οποία, όμω</w:t>
      </w:r>
      <w:r>
        <w:rPr>
          <w:rFonts w:eastAsia="Times New Roman" w:cs="Times New Roman"/>
          <w:szCs w:val="24"/>
        </w:rPr>
        <w:t xml:space="preserve">ς, δεν ασφαλίζει. Στην καλύτερη των περιπτώσεων, λοιπόν, θα βγάλει 570 ευρώ, για να ζήσει αυτός και η οικογένειά του. </w:t>
      </w:r>
    </w:p>
    <w:p w14:paraId="1C8C447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ρωτώ καλόπιστα, κυρίες και κύριοι συνάδελφοι του ΣΥΡΙΖΑ και των ΑΝΕΛ: Γιατί να παραμείνει κτηνοτρόφος; Γιατί να ταλαιπωρείται στην ύπ</w:t>
      </w:r>
      <w:r>
        <w:rPr>
          <w:rFonts w:eastAsia="Times New Roman" w:cs="Times New Roman"/>
          <w:szCs w:val="24"/>
        </w:rPr>
        <w:t xml:space="preserve">αιθρο; Γιατί να μην πουλήσει τα ζώα του και να </w:t>
      </w:r>
      <w:r>
        <w:rPr>
          <w:rFonts w:eastAsia="Times New Roman" w:cs="Times New Roman"/>
          <w:szCs w:val="24"/>
        </w:rPr>
        <w:lastRenderedPageBreak/>
        <w:t xml:space="preserve">ζήσει με τα επιδόματα που του δίνει η Κυβέρνησή σας; Και στη μία και την άλλη περίπτωση φτωχός θα είναι. Γιατί να δουλεύει για να είναι φτωχός; Γιατί συμβαίνει αυτό; Υπάρχει απάντηση γι’ αυτόν τον κόσμο; </w:t>
      </w:r>
    </w:p>
    <w:p w14:paraId="1C8C447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κτ</w:t>
      </w:r>
      <w:r>
        <w:rPr>
          <w:rFonts w:eastAsia="Times New Roman" w:cs="Times New Roman"/>
          <w:szCs w:val="24"/>
        </w:rPr>
        <w:t xml:space="preserve">ηνοτρόφος, ο παραγωγός είναι εκεί έξω. Είναι στην ύπαιθρο, είναι στην περιφέρεια, είναι αυτός ο οποίος δίνει μέγεθος, διάσταση, οντότητα στη χώρα, στην πατρίδα. Και η δική σας η απάντηση ήταν: </w:t>
      </w:r>
      <w:r>
        <w:rPr>
          <w:rFonts w:eastAsia="Times New Roman" w:cs="Times New Roman"/>
          <w:szCs w:val="24"/>
        </w:rPr>
        <w:t>φ</w:t>
      </w:r>
      <w:r>
        <w:rPr>
          <w:rFonts w:eastAsia="Times New Roman" w:cs="Times New Roman"/>
          <w:szCs w:val="24"/>
        </w:rPr>
        <w:t xml:space="preserve">όροι, φόροι, φόροι, στο κρασί και σε άλλα. Δεν προλαβαίνω να </w:t>
      </w:r>
      <w:r>
        <w:rPr>
          <w:rFonts w:eastAsia="Times New Roman" w:cs="Times New Roman"/>
          <w:szCs w:val="24"/>
        </w:rPr>
        <w:t>απαριθμήσω τους φόρους.</w:t>
      </w:r>
    </w:p>
    <w:p w14:paraId="1C8C447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Φορολογείτε τις ασφαλιστικές εισφορές. Μετράνε στο εισόδημα οι ασφαλιστικές εισφορές. Φορολογείτε για πρώτη φορά τις αγροτικές ενισχύσεις και επιδοτήσεις. Καταργήσατε την έκπτωση στο αγροτικό πετρέλαιο. Αυξήσατε τον φόρο στη βενζίνη</w:t>
      </w:r>
      <w:r>
        <w:rPr>
          <w:rFonts w:eastAsia="Times New Roman" w:cs="Times New Roman"/>
          <w:szCs w:val="24"/>
        </w:rPr>
        <w:t xml:space="preserve">. Αυξήσατε τον </w:t>
      </w:r>
      <w:r>
        <w:rPr>
          <w:rFonts w:eastAsia="Times New Roman" w:cs="Times New Roman"/>
          <w:szCs w:val="24"/>
        </w:rPr>
        <w:lastRenderedPageBreak/>
        <w:t>φόρο στο πετρέλαιο. Αυξήσατε το ειδικό τέλος κατανάλωσης στα φορτηγά.</w:t>
      </w:r>
    </w:p>
    <w:p w14:paraId="1C8C447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Ποιος θα πάρει το φορτηγό, κυρίες και κύριοι συνάδελφοι; Κανένας μεγαλοαγρότης με το τζιπ του Κολωνακίου ή θα το πάρει κάποιος στον κάμπο της Άρτας για να κάνει τη δουλειά</w:t>
      </w:r>
      <w:r>
        <w:rPr>
          <w:rFonts w:eastAsia="Times New Roman" w:cs="Times New Roman"/>
          <w:szCs w:val="24"/>
        </w:rPr>
        <w:t xml:space="preserve"> του, για να εξυπηρετηθεί; </w:t>
      </w:r>
    </w:p>
    <w:p w14:paraId="1C8C447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ξέρετε, το γνωρίζετε και εσείς, το γνωρίζει και ο ελληνικός λαός, δεν θα σας περάσει. Η Ελλάδα της ελεημοσύνης θα δώσει τη θέση της στην Ελλάδα των ευκαιριών και της δουλειάς. Το ξέρετε ότι αργά </w:t>
      </w:r>
      <w:r>
        <w:rPr>
          <w:rFonts w:eastAsia="Times New Roman" w:cs="Times New Roman"/>
          <w:szCs w:val="24"/>
        </w:rPr>
        <w:t xml:space="preserve">ή γρήγορα οι εκλογές θα έρθουν και όσο και αν τις καθυστερήσετε, δεν θα μπορέσετε να αποφύγετε την κρίση του ελληνικού λαού. </w:t>
      </w:r>
    </w:p>
    <w:p w14:paraId="1C8C447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Καταψηφίζω τον προϋπολογισμό. </w:t>
      </w:r>
    </w:p>
    <w:p w14:paraId="1C8C447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1C8C447E" w14:textId="77777777" w:rsidR="00AD7333" w:rsidRDefault="00CF083D">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47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 xml:space="preserve">εώργιος Βαρεμένος): </w:t>
      </w:r>
      <w:r>
        <w:rPr>
          <w:rFonts w:eastAsia="Times New Roman" w:cs="Times New Roman"/>
          <w:szCs w:val="24"/>
        </w:rPr>
        <w:t xml:space="preserve">Τον λόγο έχει ο κ. Μουσταφά Μουσταφά. </w:t>
      </w:r>
    </w:p>
    <w:p w14:paraId="1C8C448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ΜΟΥΣΤΑΦΑ ΜΟΥΣΤΑΦΑ: </w:t>
      </w:r>
      <w:r>
        <w:rPr>
          <w:rFonts w:eastAsia="Times New Roman" w:cs="Times New Roman"/>
          <w:szCs w:val="24"/>
        </w:rPr>
        <w:t xml:space="preserve">Ευχαριστώ, κύριε Πρόεδρε. </w:t>
      </w:r>
    </w:p>
    <w:p w14:paraId="1C8C448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ξεκινήσω την τοποθέτησή μου εκφράζοντας την συμπαράστασή μου στους κατοίκους της Ροδόπης, που δοκιμάστηκ</w:t>
      </w:r>
      <w:r>
        <w:rPr>
          <w:rFonts w:eastAsia="Times New Roman" w:cs="Times New Roman"/>
          <w:szCs w:val="24"/>
        </w:rPr>
        <w:t xml:space="preserve">αν στη χθεσινή πλημμύρα. Θέλω να τους ευχηθώ περαστικά και κουράγιο. Θα είμαστε αρωγοί τους στην επούλωση των πληγών που άφησε η θεομηνία. </w:t>
      </w:r>
    </w:p>
    <w:p w14:paraId="1C8C448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Επίσης, θα ήθελα να εκφράσω τα ειλικρινή αισθήματα ευγνωμοσύνης μου προς το προσωπικό της Πυροσβεστικής, της ΕΜΑΚ, τ</w:t>
      </w:r>
      <w:r>
        <w:rPr>
          <w:rFonts w:eastAsia="Times New Roman" w:cs="Times New Roman"/>
          <w:szCs w:val="24"/>
        </w:rPr>
        <w:t xml:space="preserve">ης Αστυνομίας, της Πολιτικής Προστασίας, του Στρατού και όλου </w:t>
      </w:r>
      <w:r>
        <w:rPr>
          <w:rFonts w:eastAsia="Times New Roman" w:cs="Times New Roman"/>
          <w:szCs w:val="24"/>
        </w:rPr>
        <w:lastRenderedPageBreak/>
        <w:t xml:space="preserve">του κρατικού μηχανισμού, που πραγματικά συνέδραμαν στην αντιμετώπιση των σοβαρών προβλημάτων της πλημμύρας. </w:t>
      </w:r>
    </w:p>
    <w:p w14:paraId="1C8C448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Θα χρειαστεί κατά προτεραιότητα ίσως να δούμε την αντιπλημμυρική θωράκιση της περιοχή</w:t>
      </w:r>
      <w:r>
        <w:rPr>
          <w:rFonts w:eastAsia="Times New Roman" w:cs="Times New Roman"/>
          <w:szCs w:val="24"/>
        </w:rPr>
        <w:t xml:space="preserve">ς των Αμαράντων -τυχαίνει να είναι και το χωριό του συναδέλφου Καρά Γιουσούφ, ο οποίος είναι αποκλεισμένος- και των γύρω χωριών, γιατί συχνά πυκνά τα τελευταία χρόνια αντιμετωπίζουν παρόμοια φαινόμενα. </w:t>
      </w:r>
    </w:p>
    <w:p w14:paraId="1C8C4484"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οδεύουμε προς το τέλος </w:t>
      </w:r>
      <w:r>
        <w:rPr>
          <w:rFonts w:eastAsia="Times New Roman"/>
          <w:szCs w:val="24"/>
        </w:rPr>
        <w:t xml:space="preserve">της συζήτησης του </w:t>
      </w:r>
      <w:r>
        <w:rPr>
          <w:rFonts w:eastAsia="Times New Roman"/>
          <w:szCs w:val="24"/>
        </w:rPr>
        <w:t>π</w:t>
      </w:r>
      <w:r>
        <w:rPr>
          <w:rFonts w:eastAsia="Times New Roman"/>
          <w:szCs w:val="24"/>
        </w:rPr>
        <w:t>ροϋπολογισμού του 2018. Αύριο θα έχει ψηφιστεί. Εμείς πιστεύουμε ότι είναι ο τελευταίος μνημονιακός προϋπολογισμός. Είναι ένα ορόσημο στη δύσκολη πορεία της χώρας μας να λυτρωθεί από τη σκληρή επιτροπεία και τη μέγγενη των μνημονίων.</w:t>
      </w:r>
    </w:p>
    <w:p w14:paraId="1C8C4485"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Γνω</w:t>
      </w:r>
      <w:r>
        <w:rPr>
          <w:rFonts w:eastAsia="Times New Roman"/>
          <w:szCs w:val="24"/>
        </w:rPr>
        <w:t xml:space="preserve">ρίζουμε ότι έχουμε αρκετές δυσκολίες, αρκετά εμπόδια μπροστά μας, αλλά η ανάταξη, η ανάκαμψη της οικονομίας μας, της χώρας μας έχει αρχίσει. Το ζητούμενο είναι τη θετική πορεία διαφόρων </w:t>
      </w:r>
      <w:r>
        <w:rPr>
          <w:rFonts w:eastAsia="Times New Roman"/>
          <w:szCs w:val="24"/>
        </w:rPr>
        <w:t xml:space="preserve">σοβαρών </w:t>
      </w:r>
      <w:r>
        <w:rPr>
          <w:rFonts w:eastAsia="Times New Roman"/>
          <w:szCs w:val="24"/>
        </w:rPr>
        <w:t>δεικτών, αριθμών, να τη μετατρέψουμε με τις ενεργές μας πολιτι</w:t>
      </w:r>
      <w:r>
        <w:rPr>
          <w:rFonts w:eastAsia="Times New Roman"/>
          <w:szCs w:val="24"/>
        </w:rPr>
        <w:t>κές και σε θετικές εξελίξεις στη ζωή της κοινωνίας, των συνανθρώπων μας, στη βελτίωση του βιοτικού επιπέδου και της καθημερινότητάς τους. Νομίζω ότι τα τελευταία μέτρα και με το κοινωνικό μέρισμα και με επίδομα αλληλεγγύης προς τη νέα γενιά είναι προς αυτή</w:t>
      </w:r>
      <w:r>
        <w:rPr>
          <w:rFonts w:eastAsia="Times New Roman"/>
          <w:szCs w:val="24"/>
        </w:rPr>
        <w:t xml:space="preserve"> την κατεύθυνση.</w:t>
      </w:r>
    </w:p>
    <w:p w14:paraId="1C8C4486"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Και στη φετινή συζήτηση του προϋπολογισμού κυριάρχησε η αντίληψη της ολικής, της μαζικής αντιπολίτευσης, η τακτική του «σοκ και δέος», του «βαράτε αλύπητα», «πυρ κατά ριπάς και κατά βούληση». </w:t>
      </w:r>
    </w:p>
    <w:p w14:paraId="1C8C4487"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 xml:space="preserve">Ακούστηκαν πραγματικά βαριές κουβέντες και σε </w:t>
      </w:r>
      <w:r>
        <w:rPr>
          <w:rFonts w:eastAsia="Times New Roman"/>
          <w:szCs w:val="24"/>
        </w:rPr>
        <w:t>πολιτικό αλλά και σε προσωπικό επίπεδο. Τα έχουμε συνηθίσει: «Ψεύτες», «λαϊκιστές», «τυχοδιώκτες», «καρεκλιστές» κ.λπ. και από «</w:t>
      </w:r>
      <w:r>
        <w:rPr>
          <w:rFonts w:eastAsia="Times New Roman"/>
          <w:szCs w:val="24"/>
        </w:rPr>
        <w:t>σ</w:t>
      </w:r>
      <w:r>
        <w:rPr>
          <w:rFonts w:eastAsia="Times New Roman"/>
          <w:szCs w:val="24"/>
        </w:rPr>
        <w:t>οβιετία», «Μαδουριστάν», τώρα μπήκαμε και στον αστερισμό της Νιγηρίας και της Μπουρκίνα Φάσο, με τις οποίες συνέκριναν την Ελλά</w:t>
      </w:r>
      <w:r>
        <w:rPr>
          <w:rFonts w:eastAsia="Times New Roman"/>
          <w:szCs w:val="24"/>
        </w:rPr>
        <w:t>δα! Έλεος, πραγματικά!</w:t>
      </w:r>
    </w:p>
    <w:p w14:paraId="1C8C4488"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Εγώ λέω, αγαπητοί συνάδελφοι, σε καλό να μας βγει αυτός ο θυμός και το μένος σας, σαν κοινωνία και σαν χώρα εννοώ. Ταυτόχρονα, και σε εσάς σε καλό να σας βγει σαν παράταξη, σαν ένα ιστορικό κόμμα, σαν Αξιωματική Αντιπολίτευση.</w:t>
      </w:r>
    </w:p>
    <w:p w14:paraId="1C8C4489"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 xml:space="preserve">Στη Θράκη, σε εμάς εκεί πέρα, λένε «το πολύ αψύ ξύδι, στο δοχείο του, στο κιούπι, την κάνει τη ζημιά». Μην πάθετε κάποια τέτοια ζημιά. </w:t>
      </w:r>
    </w:p>
    <w:p w14:paraId="1C8C448A"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Την κατηγορία ότι κάνουμε όλα αυτά που κάνουμε για την «καρέκλα» δεν την αποδέχομαι και προσωπικά και για τους Βουλευτές</w:t>
      </w:r>
      <w:r>
        <w:rPr>
          <w:rFonts w:eastAsia="Times New Roman"/>
          <w:szCs w:val="24"/>
        </w:rPr>
        <w:t xml:space="preserve"> του ΣΥΡΙΖΑ. Τους περισσότερους τους γνωρίζω πάρα πολλά χρόνια. Η καρέκλα που κάθονται γι’ αυτούς έχει αγκάθια και η πουκαμίσα η βουλευτική που φοράνε δεν είναι μεταξωτή, αλλά μια πύρινη πουκαμίσα και δοκιμασία γι’ αυτούς. Καλύτερη λύση -</w:t>
      </w:r>
      <w:r>
        <w:rPr>
          <w:rFonts w:eastAsia="Times New Roman"/>
          <w:szCs w:val="24"/>
        </w:rPr>
        <w:t xml:space="preserve">για </w:t>
      </w:r>
      <w:r>
        <w:rPr>
          <w:rFonts w:eastAsia="Times New Roman"/>
          <w:szCs w:val="24"/>
        </w:rPr>
        <w:t>ν</w:t>
      </w:r>
      <w:r>
        <w:rPr>
          <w:rFonts w:eastAsia="Times New Roman"/>
          <w:szCs w:val="24"/>
        </w:rPr>
        <w:t>α</w:t>
      </w:r>
      <w:r>
        <w:rPr>
          <w:rFonts w:eastAsia="Times New Roman"/>
          <w:szCs w:val="24"/>
        </w:rPr>
        <w:t xml:space="preserve"> εκλείψει κα</w:t>
      </w:r>
      <w:r>
        <w:rPr>
          <w:rFonts w:eastAsia="Times New Roman"/>
          <w:szCs w:val="24"/>
        </w:rPr>
        <w:t>ι αυτή η ρητορική από την πολιτική μας ζωή- θα είναι στη συνταγματική αναθεώρηση να θεσπίσουμε τις θητείες, για να μη λέμε ότι υπάρχουν καρεκλοκένταυροι κ</w:t>
      </w:r>
      <w:r>
        <w:rPr>
          <w:rFonts w:eastAsia="Times New Roman"/>
          <w:szCs w:val="24"/>
        </w:rPr>
        <w:t>αι λοιπά</w:t>
      </w:r>
      <w:r>
        <w:rPr>
          <w:rFonts w:eastAsia="Times New Roman"/>
          <w:szCs w:val="24"/>
        </w:rPr>
        <w:t>.</w:t>
      </w:r>
    </w:p>
    <w:p w14:paraId="1C8C448B"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Θέλω να αναφερθώ εν τάχει και στη Θράκη, μιας και βρεθήκαμε στο επίκεντρο της πολιτικής επικ</w:t>
      </w:r>
      <w:r>
        <w:rPr>
          <w:rFonts w:eastAsia="Times New Roman"/>
          <w:szCs w:val="24"/>
        </w:rPr>
        <w:t xml:space="preserve">αιρότητας τώρα τελευταία. Στις 13 και 14 του Νοέμβρη έγινε το αναπτυξιακό συνέδριο για την </w:t>
      </w:r>
      <w:r>
        <w:rPr>
          <w:rFonts w:eastAsia="Times New Roman"/>
          <w:szCs w:val="24"/>
        </w:rPr>
        <w:lastRenderedPageBreak/>
        <w:t>«Παραγωγική ανασυγκρότηση της Περιφέρειας Ανατολικής Μακεδονίας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Θράκης» στην Κομοτηνή. Κοινή διαπίστωση όλων των συμμετεχόντων ήταν ότι η Περιφέρεια Ανατολικής Μακ</w:t>
      </w:r>
      <w:r>
        <w:rPr>
          <w:rFonts w:eastAsia="Times New Roman"/>
          <w:szCs w:val="24"/>
        </w:rPr>
        <w:t>εδονίας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Θράκης και η Θράκη ιδιαίτερα είναι σε μια φάση μετάβασης και από μια απομονωμένη, αποκλεισμένη περιοχή μετατρέπεται σε έναν σημαντικό κόμβο ενεργειακό, μεταφορικό, διαμετακομιστικό, τουριστικό πέρασμα, εμπορικό κέντρο.</w:t>
      </w:r>
    </w:p>
    <w:p w14:paraId="1C8C448C"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t>Υπάρχουν τεράστιες δυνατότη</w:t>
      </w:r>
      <w:r>
        <w:rPr>
          <w:rFonts w:eastAsia="Times New Roman"/>
          <w:szCs w:val="24"/>
        </w:rPr>
        <w:t>τες ανέλιξης της περιοχής μας, ώστε να ξεφύγουμε από τις τελευταίες θέσεις της Ευρώπης. Έγινε μια καταγραφή, μια ιεράρχηση άμεσων μεσοπρόθεσμων και μακροπρόθεσμων παρεμβάσεων για την ανόρθωση της περιοχής και της κοινωνίας μας. Θα παρακολουθήσουμε αυτές τι</w:t>
      </w:r>
      <w:r>
        <w:rPr>
          <w:rFonts w:eastAsia="Times New Roman"/>
          <w:szCs w:val="24"/>
        </w:rPr>
        <w:t>ς παρεμβάσεις και θα δουλέψουμε για την υλοποίησή τους.</w:t>
      </w:r>
    </w:p>
    <w:p w14:paraId="1C8C448D"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Για να γίνει αυτό, πέρα από στοχευμένες ενέργειες και επεξεργασμένες πολιτικές στήριξης τομέων οικονομικής ζωής και δραστηριότητας, πρέπει να αλλάξει, αγαπητοί συνάδελφοι και συναδέλφισσες, και η μέχρ</w:t>
      </w:r>
      <w:r>
        <w:rPr>
          <w:rFonts w:eastAsia="Times New Roman"/>
          <w:szCs w:val="24"/>
        </w:rPr>
        <w:t>ι τώρα παγιωμένη αντίληψη για τη Θράκη. Η κινδυνολογική, διχαστική πολιτική, η πολιτική διακρίσεων και γκετοποίησης πρέπει να εγκαταλειφθεί, οι εκπρόσωποι αυτών των αντιλήψεων να περιθωριοποιηθούν, τα διάφορα στεγανά στο όνομα του ειδήμονα, του θρακολόγου,</w:t>
      </w:r>
      <w:r>
        <w:rPr>
          <w:rFonts w:eastAsia="Times New Roman"/>
          <w:szCs w:val="24"/>
        </w:rPr>
        <w:t xml:space="preserve"> του διαχειριστή του μειονοτικού προβλήματος, να πάψουν να επηρεάζουν αρνητικά τις πρωτοβουλίες προς τη σωστή κατεύθυνση, να πάψουν να παράγουν ένταση και να </w:t>
      </w:r>
      <w:r>
        <w:rPr>
          <w:rFonts w:eastAsia="Times New Roman"/>
          <w:szCs w:val="24"/>
        </w:rPr>
        <w:t>κ</w:t>
      </w:r>
      <w:r>
        <w:rPr>
          <w:rFonts w:eastAsia="Times New Roman"/>
          <w:szCs w:val="24"/>
        </w:rPr>
        <w:t>τίζουν τείχη στη θρακιώτικη κοινωνία.</w:t>
      </w:r>
    </w:p>
    <w:p w14:paraId="1C8C448E" w14:textId="77777777" w:rsidR="00AD7333" w:rsidRDefault="00CF083D">
      <w:pPr>
        <w:tabs>
          <w:tab w:val="left" w:pos="2940"/>
        </w:tabs>
        <w:spacing w:line="600" w:lineRule="auto"/>
        <w:ind w:firstLine="720"/>
        <w:jc w:val="both"/>
        <w:rPr>
          <w:rFonts w:eastAsia="Times New Roman"/>
          <w:szCs w:val="24"/>
        </w:rPr>
      </w:pPr>
      <w:r>
        <w:rPr>
          <w:rFonts w:eastAsia="Times New Roman"/>
          <w:szCs w:val="24"/>
        </w:rPr>
        <w:lastRenderedPageBreak/>
        <w:t>Θέλω να αναφερθώ επιγραμματικά σε συγκεκριμένα ζητήματα που</w:t>
      </w:r>
      <w:r>
        <w:rPr>
          <w:rFonts w:eastAsia="Times New Roman"/>
          <w:szCs w:val="24"/>
        </w:rPr>
        <w:t xml:space="preserve"> συγκεντρώνουν το ενδιαφέρον των τελευταίων ημερών, παραδείγματος χάρ</w:t>
      </w:r>
      <w:r>
        <w:rPr>
          <w:rFonts w:eastAsia="Times New Roman"/>
          <w:szCs w:val="24"/>
        </w:rPr>
        <w:t>ιν</w:t>
      </w:r>
      <w:r>
        <w:rPr>
          <w:rFonts w:eastAsia="Times New Roman"/>
          <w:szCs w:val="24"/>
        </w:rPr>
        <w:t xml:space="preserve"> για τη σαρία, για την προαιρετική επιλογή των ανθρώπων της μειονότητας, όσον αφορά τις υποθέσεις τους, ανάμεσα στη μουφτεία, στη σαρία και στον Αστικό Κώδικα. Αυτό χαρακτηρίστηκε από σ</w:t>
      </w:r>
      <w:r>
        <w:rPr>
          <w:rFonts w:eastAsia="Times New Roman"/>
          <w:szCs w:val="24"/>
        </w:rPr>
        <w:t>τέλεχος της Νέας Δημοκρατίας στην περιοχή μας ως δώρο του ΣΥΡΙΖΑ στον Ταγίπ Ερντογάν. Αν είναι δυνατόν!</w:t>
      </w:r>
    </w:p>
    <w:p w14:paraId="1C8C448F" w14:textId="77777777" w:rsidR="00AD7333" w:rsidRDefault="00CF083D">
      <w:pPr>
        <w:spacing w:after="0" w:line="600" w:lineRule="auto"/>
        <w:ind w:firstLine="720"/>
        <w:jc w:val="both"/>
        <w:rPr>
          <w:rFonts w:eastAsia="Times New Roman"/>
          <w:szCs w:val="24"/>
        </w:rPr>
      </w:pPr>
      <w:r>
        <w:rPr>
          <w:rFonts w:eastAsia="Times New Roman"/>
          <w:szCs w:val="24"/>
        </w:rPr>
        <w:t>Η πάγια θέση της Αριστεράς, στο πλαίσιο της οποίας δραστηριοποιούμαι, από το 1974 και εντεύθεν σε όλες τις εκφάνσεις της ήταν η κατάργηση των δικαστικών</w:t>
      </w:r>
      <w:r>
        <w:rPr>
          <w:rFonts w:eastAsia="Times New Roman"/>
          <w:szCs w:val="24"/>
        </w:rPr>
        <w:t xml:space="preserve"> αρμοδιοτήτων του μουφτή, η εκκοσμίκευση της κοινωνικής ζωής σε όλους τους τομείς και αυτού του κομματιού της κοινωνίας μας.</w:t>
      </w:r>
    </w:p>
    <w:p w14:paraId="1C8C4490" w14:textId="77777777" w:rsidR="00AD7333" w:rsidRDefault="00CF083D">
      <w:pPr>
        <w:spacing w:after="0" w:line="600" w:lineRule="auto"/>
        <w:ind w:firstLine="720"/>
        <w:jc w:val="both"/>
        <w:rPr>
          <w:rFonts w:eastAsia="Times New Roman"/>
          <w:szCs w:val="24"/>
        </w:rPr>
      </w:pPr>
      <w:r>
        <w:rPr>
          <w:rFonts w:eastAsia="Times New Roman"/>
          <w:szCs w:val="24"/>
        </w:rPr>
        <w:lastRenderedPageBreak/>
        <w:t>Η εμμονή μέχρι σήμερα σε αυτό το καθεστώς είχε ως μόνο στόχο τη θρησκευτικοποίηση της μειονότητας, την άρνηση και απόκρυψη των άλλω</w:t>
      </w:r>
      <w:r>
        <w:rPr>
          <w:rFonts w:eastAsia="Times New Roman"/>
          <w:szCs w:val="24"/>
        </w:rPr>
        <w:t>ν ταυτοτήτων της μειονότητας, την περιθωριοποίηση, περιχαράκωση και γκετοποίησή της.</w:t>
      </w:r>
    </w:p>
    <w:p w14:paraId="1C8C4491"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8C4492" w14:textId="77777777" w:rsidR="00AD7333" w:rsidRDefault="00CF083D">
      <w:pPr>
        <w:spacing w:after="0" w:line="600" w:lineRule="auto"/>
        <w:ind w:firstLine="720"/>
        <w:jc w:val="both"/>
        <w:rPr>
          <w:rFonts w:eastAsia="Times New Roman"/>
          <w:szCs w:val="24"/>
        </w:rPr>
      </w:pPr>
      <w:r>
        <w:rPr>
          <w:rFonts w:eastAsia="Times New Roman"/>
          <w:szCs w:val="24"/>
        </w:rPr>
        <w:t>Τελειώνω σε ένα λεπτό, κύριε Πρόεδρε. Να ολοκληρώσω τη σκέψη μου.</w:t>
      </w:r>
    </w:p>
    <w:p w14:paraId="1C8C4493" w14:textId="77777777" w:rsidR="00AD7333" w:rsidRDefault="00CF083D">
      <w:pPr>
        <w:spacing w:after="0" w:line="600" w:lineRule="auto"/>
        <w:ind w:firstLine="720"/>
        <w:jc w:val="both"/>
        <w:rPr>
          <w:rFonts w:eastAsia="Times New Roman"/>
          <w:szCs w:val="24"/>
        </w:rPr>
      </w:pPr>
      <w:r>
        <w:rPr>
          <w:rFonts w:eastAsia="Times New Roman"/>
          <w:szCs w:val="24"/>
        </w:rPr>
        <w:t>Τα περί δικαιωμάτων τ</w:t>
      </w:r>
      <w:r>
        <w:rPr>
          <w:rFonts w:eastAsia="Times New Roman"/>
          <w:szCs w:val="24"/>
        </w:rPr>
        <w:t>ου σεβασμού των θρησκευτικών πεποιθήσεων και των διεθνών συνθηκών είναι ο φερετζές για την κάλυψη των μύχιων πόθων ορισμένων κύκλων να μη θεωρούν τη μειονότητα αναπόσπαστο κομμάτι του λαού της χώρας μας.</w:t>
      </w:r>
    </w:p>
    <w:p w14:paraId="1C8C4494" w14:textId="77777777" w:rsidR="00AD7333" w:rsidRDefault="00CF083D">
      <w:pPr>
        <w:spacing w:after="0" w:line="600" w:lineRule="auto"/>
        <w:ind w:firstLine="720"/>
        <w:jc w:val="both"/>
        <w:rPr>
          <w:rFonts w:eastAsia="Times New Roman"/>
          <w:szCs w:val="24"/>
        </w:rPr>
      </w:pPr>
      <w:r>
        <w:rPr>
          <w:rFonts w:eastAsia="Times New Roman"/>
          <w:szCs w:val="24"/>
        </w:rPr>
        <w:lastRenderedPageBreak/>
        <w:t>Η Κυβέρνηση προχώρησε στην προαιρετική επιλογή. Είνα</w:t>
      </w:r>
      <w:r>
        <w:rPr>
          <w:rFonts w:eastAsia="Times New Roman"/>
          <w:szCs w:val="24"/>
        </w:rPr>
        <w:t xml:space="preserve">ι βηματάκι αυτό, κατά την άποψή μας, όμως είναι ένα θετικό βηματάκι. Η ίδια η κοινωνία έχει αποδεσμευτεί από αυτό το βαρίδι του παρελθόντος και θα το βάλει στο χρονοντούλαπο της </w:t>
      </w:r>
      <w:r>
        <w:rPr>
          <w:rFonts w:eastAsia="Times New Roman"/>
          <w:szCs w:val="24"/>
        </w:rPr>
        <w:t>ι</w:t>
      </w:r>
      <w:r>
        <w:rPr>
          <w:rFonts w:eastAsia="Times New Roman"/>
          <w:szCs w:val="24"/>
        </w:rPr>
        <w:t>στορίας.</w:t>
      </w:r>
    </w:p>
    <w:p w14:paraId="1C8C4495" w14:textId="77777777" w:rsidR="00AD7333" w:rsidRDefault="00CF083D">
      <w:pPr>
        <w:spacing w:after="0" w:line="600" w:lineRule="auto"/>
        <w:ind w:firstLine="720"/>
        <w:jc w:val="both"/>
        <w:rPr>
          <w:rFonts w:eastAsia="Times New Roman"/>
          <w:szCs w:val="24"/>
        </w:rPr>
      </w:pPr>
      <w:r>
        <w:rPr>
          <w:rFonts w:eastAsia="Times New Roman"/>
          <w:szCs w:val="24"/>
        </w:rPr>
        <w:t xml:space="preserve">Πολλή κριτική έγινε και για τον Υπουργό Παιδείας και </w:t>
      </w:r>
      <w:r>
        <w:rPr>
          <w:rFonts w:eastAsia="Times New Roman"/>
          <w:szCs w:val="24"/>
        </w:rPr>
        <w:t>σ</w:t>
      </w:r>
      <w:r>
        <w:rPr>
          <w:rFonts w:eastAsia="Times New Roman"/>
          <w:szCs w:val="24"/>
        </w:rPr>
        <w:t>τον Πρωθυπουργ</w:t>
      </w:r>
      <w:r>
        <w:rPr>
          <w:rFonts w:eastAsia="Times New Roman"/>
          <w:szCs w:val="24"/>
        </w:rPr>
        <w:t xml:space="preserve">ό, για τον τρόπο που </w:t>
      </w:r>
      <w:r>
        <w:rPr>
          <w:rFonts w:eastAsia="Times New Roman"/>
          <w:szCs w:val="24"/>
        </w:rPr>
        <w:t xml:space="preserve">άνοιξαν την κουβέντα </w:t>
      </w:r>
      <w:r>
        <w:rPr>
          <w:rFonts w:eastAsia="Times New Roman"/>
          <w:szCs w:val="24"/>
        </w:rPr>
        <w:t xml:space="preserve">για την επιλογή του μουφτή. Όταν τα αυτονόητα πράγματα στη χώρα μας είναι δύσκολα για τα γενικά, πώς να μην είναι δύσκολα και για </w:t>
      </w:r>
      <w:r>
        <w:rPr>
          <w:rFonts w:eastAsia="Times New Roman"/>
          <w:szCs w:val="24"/>
        </w:rPr>
        <w:t xml:space="preserve">το θέμα </w:t>
      </w:r>
      <w:r>
        <w:rPr>
          <w:rFonts w:eastAsia="Times New Roman"/>
          <w:szCs w:val="24"/>
        </w:rPr>
        <w:t xml:space="preserve">της μειονότητας; Είναι αλήθεια ότι οι μουφτήδες που υπάρχουν αυτή τη στιγμή </w:t>
      </w:r>
      <w:r>
        <w:rPr>
          <w:rFonts w:eastAsia="Times New Roman"/>
          <w:szCs w:val="24"/>
        </w:rPr>
        <w:t xml:space="preserve">δεν είναι αποδεκτοί από τη συντριπτική </w:t>
      </w:r>
      <w:r>
        <w:rPr>
          <w:rFonts w:eastAsia="Times New Roman"/>
          <w:szCs w:val="24"/>
        </w:rPr>
        <w:t xml:space="preserve">πλειονότητα </w:t>
      </w:r>
      <w:r>
        <w:rPr>
          <w:rFonts w:eastAsia="Times New Roman"/>
          <w:szCs w:val="24"/>
        </w:rPr>
        <w:t>του κόσμου.</w:t>
      </w:r>
    </w:p>
    <w:p w14:paraId="1C8C4496" w14:textId="77777777" w:rsidR="00AD7333" w:rsidRDefault="00CF083D">
      <w:pPr>
        <w:spacing w:after="0" w:line="600" w:lineRule="auto"/>
        <w:ind w:firstLine="720"/>
        <w:jc w:val="both"/>
        <w:rPr>
          <w:rFonts w:eastAsia="Times New Roman"/>
          <w:szCs w:val="24"/>
        </w:rPr>
      </w:pPr>
      <w:r>
        <w:rPr>
          <w:rFonts w:eastAsia="Times New Roman"/>
          <w:szCs w:val="24"/>
        </w:rPr>
        <w:lastRenderedPageBreak/>
        <w:t xml:space="preserve">Αγαπητοί συνάδελφοι, δεν μπορούμε να συνεχίσουμε έτσι. Έχω γράψει μερικές ιστορίες για τους μουφτήδες. Δεν με παίρνει ο χρόνος να τις απαριθμήσω. </w:t>
      </w:r>
    </w:p>
    <w:p w14:paraId="1C8C4497" w14:textId="77777777" w:rsidR="00AD7333" w:rsidRDefault="00CF083D">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Όντως, δεν υπ</w:t>
      </w:r>
      <w:r>
        <w:rPr>
          <w:rFonts w:eastAsia="Times New Roman"/>
          <w:szCs w:val="24"/>
        </w:rPr>
        <w:t xml:space="preserve">άρχει χρόνος. </w:t>
      </w:r>
    </w:p>
    <w:p w14:paraId="1C8C4498" w14:textId="77777777" w:rsidR="00AD7333" w:rsidRDefault="00CF083D">
      <w:pPr>
        <w:spacing w:after="0" w:line="600" w:lineRule="auto"/>
        <w:ind w:firstLine="720"/>
        <w:jc w:val="both"/>
        <w:rPr>
          <w:rFonts w:eastAsia="Times New Roman"/>
          <w:szCs w:val="24"/>
        </w:rPr>
      </w:pPr>
      <w:r>
        <w:rPr>
          <w:rFonts w:eastAsia="Times New Roman"/>
          <w:b/>
          <w:szCs w:val="24"/>
        </w:rPr>
        <w:t xml:space="preserve">ΜΟΥΣΤΑΦΑ ΜΟΥΣΤΑΦΑ: </w:t>
      </w:r>
      <w:r>
        <w:rPr>
          <w:rFonts w:eastAsia="Times New Roman"/>
          <w:szCs w:val="24"/>
        </w:rPr>
        <w:t xml:space="preserve">Για όλα αυτά και για άλλα, θα επιδιώξουμε έναν ειλικρινή διάλογο με τον κόσμο, με την κοινωνία της Θράκης, για να βρούμε επιτέλους λύσεις σε αυτά τα χρόνια προβλήματα, τα οποία προβλήματα, όσο συντηρούνται, θα υπονομεύουν </w:t>
      </w:r>
      <w:r>
        <w:rPr>
          <w:rFonts w:eastAsia="Times New Roman"/>
          <w:szCs w:val="24"/>
        </w:rPr>
        <w:t xml:space="preserve">το μέλλον της περιοχής μας. </w:t>
      </w:r>
    </w:p>
    <w:p w14:paraId="1C8C4499" w14:textId="77777777" w:rsidR="00AD7333" w:rsidRDefault="00CF083D">
      <w:pPr>
        <w:spacing w:after="0" w:line="600" w:lineRule="auto"/>
        <w:ind w:firstLine="720"/>
        <w:jc w:val="both"/>
        <w:rPr>
          <w:rFonts w:eastAsia="Times New Roman"/>
          <w:szCs w:val="24"/>
        </w:rPr>
      </w:pPr>
      <w:r>
        <w:rPr>
          <w:rFonts w:eastAsia="Times New Roman"/>
          <w:szCs w:val="24"/>
        </w:rPr>
        <w:t xml:space="preserve">Σας ευχαριστώ πολύ. </w:t>
      </w:r>
    </w:p>
    <w:p w14:paraId="1C8C449A" w14:textId="77777777" w:rsidR="00AD7333" w:rsidRDefault="00CF083D">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1C8C449B" w14:textId="77777777" w:rsidR="00AD7333" w:rsidRDefault="00CF083D">
      <w:pPr>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Κι εμείς ευχαριστούμε. </w:t>
      </w:r>
    </w:p>
    <w:p w14:paraId="1C8C449C" w14:textId="77777777" w:rsidR="00AD7333" w:rsidRDefault="00CF083D">
      <w:pPr>
        <w:spacing w:after="0" w:line="600" w:lineRule="auto"/>
        <w:ind w:firstLine="720"/>
        <w:jc w:val="both"/>
        <w:rPr>
          <w:rFonts w:eastAsia="Times New Roman"/>
          <w:szCs w:val="24"/>
        </w:rPr>
      </w:pPr>
      <w:r>
        <w:rPr>
          <w:rFonts w:eastAsia="Times New Roman"/>
          <w:szCs w:val="24"/>
        </w:rPr>
        <w:t xml:space="preserve">Τον λόγο έχει ο κ. Ανδρέας Λοβέρδος, Κοινοβουλευτικός Εκπρόσωπος της Δημοκρατικής Συμπαράταξης. </w:t>
      </w:r>
    </w:p>
    <w:p w14:paraId="1C8C449D" w14:textId="77777777" w:rsidR="00AD7333" w:rsidRDefault="00CF083D">
      <w:pPr>
        <w:spacing w:after="0" w:line="600" w:lineRule="auto"/>
        <w:ind w:firstLine="720"/>
        <w:jc w:val="both"/>
        <w:rPr>
          <w:rFonts w:eastAsia="Times New Roman"/>
          <w:szCs w:val="24"/>
        </w:rPr>
      </w:pPr>
      <w:r>
        <w:rPr>
          <w:rFonts w:eastAsia="Times New Roman"/>
          <w:b/>
          <w:szCs w:val="24"/>
        </w:rPr>
        <w:t xml:space="preserve">ΑΝΔΡΕΑΣ </w:t>
      </w:r>
      <w:r>
        <w:rPr>
          <w:rFonts w:eastAsia="Times New Roman"/>
          <w:b/>
          <w:szCs w:val="24"/>
        </w:rPr>
        <w:t>ΛΟΒΕΡΔΟΣ:</w:t>
      </w:r>
      <w:r>
        <w:rPr>
          <w:rFonts w:eastAsia="Times New Roman"/>
          <w:szCs w:val="24"/>
        </w:rPr>
        <w:t xml:space="preserve"> Κυρίες και κύριοι Βουλευτές, το σαββατοκύριακο έζησα από κοντά ένα θλιβερό τερτίπι που έπαιξε η ζωή στην οικογένεια του Βασίλη Μπεσκένη: Να βαφτίζουν το παιδί τους το Σάββατο το μεσημέρι και την Κυριακή το πρωί ο πατέρας να «φεύγει».</w:t>
      </w:r>
    </w:p>
    <w:p w14:paraId="1C8C449E" w14:textId="77777777" w:rsidR="00AD7333" w:rsidRDefault="00CF083D">
      <w:pPr>
        <w:spacing w:after="0" w:line="600" w:lineRule="auto"/>
        <w:ind w:firstLine="720"/>
        <w:jc w:val="both"/>
        <w:rPr>
          <w:rFonts w:eastAsia="Times New Roman"/>
          <w:szCs w:val="24"/>
        </w:rPr>
      </w:pPr>
      <w:r>
        <w:rPr>
          <w:rFonts w:eastAsia="Times New Roman"/>
          <w:szCs w:val="24"/>
        </w:rPr>
        <w:t>Θέλω να εκφρ</w:t>
      </w:r>
      <w:r>
        <w:rPr>
          <w:rFonts w:eastAsia="Times New Roman"/>
          <w:szCs w:val="24"/>
        </w:rPr>
        <w:t xml:space="preserve">άσω και από αυτό το Βήμα -αυτό που έκανα και έξω από την Αίθουσα- την οδύνη που αισθάνομαι για την οικογένεια και να τους πω ότι θα είμαστε κοντά, θα παρακολουθούμε κάθε εξέλιξη που τους αφορά και όσο μπορούμε θα βοηθήσουμε. </w:t>
      </w:r>
    </w:p>
    <w:p w14:paraId="1C8C449F" w14:textId="77777777" w:rsidR="00AD7333" w:rsidRDefault="00CF083D">
      <w:pPr>
        <w:spacing w:after="0" w:line="600" w:lineRule="auto"/>
        <w:ind w:firstLine="720"/>
        <w:jc w:val="both"/>
        <w:rPr>
          <w:rFonts w:eastAsia="Times New Roman"/>
          <w:szCs w:val="24"/>
        </w:rPr>
      </w:pPr>
      <w:r>
        <w:rPr>
          <w:rFonts w:eastAsia="Times New Roman"/>
          <w:szCs w:val="24"/>
        </w:rPr>
        <w:lastRenderedPageBreak/>
        <w:t>Κυρίες και κύριοι της Πλειοψηφ</w:t>
      </w:r>
      <w:r>
        <w:rPr>
          <w:rFonts w:eastAsia="Times New Roman"/>
          <w:szCs w:val="24"/>
        </w:rPr>
        <w:t xml:space="preserve">ίας, έχω ζήσει σε αυτή την Αίθουσα και τον καιρό που ήσασταν Αξιωματική Αντιπολίτευση αλλά και τα χρόνια που είστε Κυβέρνηση. Έχω ακούσει τον επικεφαλής επί των οικονομικών σας θεμάτων, τον κ. Τσακαλώτο, εισηγητή της Αξιωματικής Αντιπολίτευσης επί παλαιών </w:t>
      </w:r>
      <w:r>
        <w:rPr>
          <w:rFonts w:eastAsia="Times New Roman"/>
          <w:szCs w:val="24"/>
        </w:rPr>
        <w:t xml:space="preserve">προϋπολογισμών, να μας κάνει μαθήματα αριστερόστροφης οικονομίας. </w:t>
      </w:r>
    </w:p>
    <w:p w14:paraId="1C8C44A0" w14:textId="77777777" w:rsidR="00AD7333" w:rsidRDefault="00CF083D">
      <w:pPr>
        <w:spacing w:after="0" w:line="600" w:lineRule="auto"/>
        <w:ind w:firstLine="720"/>
        <w:jc w:val="both"/>
        <w:rPr>
          <w:rFonts w:eastAsia="Times New Roman"/>
          <w:szCs w:val="24"/>
        </w:rPr>
      </w:pPr>
      <w:r>
        <w:rPr>
          <w:rFonts w:eastAsia="Times New Roman"/>
          <w:szCs w:val="24"/>
        </w:rPr>
        <w:t xml:space="preserve">Τον έζησα και ως Βουλευτή της Αντιπολίτευσης και ως Βουλευτή και Υπουργό της Κυβέρνησης να κάνει στη Βουλή μαθήματα κακώς χωνεμένου κεϋνσιανισμού. </w:t>
      </w:r>
    </w:p>
    <w:p w14:paraId="1C8C44A1" w14:textId="77777777" w:rsidR="00AD7333" w:rsidRDefault="00CF083D">
      <w:pPr>
        <w:spacing w:after="0" w:line="600" w:lineRule="auto"/>
        <w:ind w:firstLine="720"/>
        <w:jc w:val="both"/>
        <w:rPr>
          <w:rFonts w:eastAsia="Times New Roman"/>
          <w:szCs w:val="24"/>
        </w:rPr>
      </w:pPr>
      <w:r>
        <w:rPr>
          <w:rFonts w:eastAsia="Times New Roman"/>
          <w:szCs w:val="24"/>
        </w:rPr>
        <w:t xml:space="preserve">Τον ζήσαμε, τον έζησα, να κάνει στη Βουλή μαθήματα διαπραγμάτευσης και προσφάτως τον ακούμε να κάνει μαθήματα καθαρής εξόδου στις αγορές και να νουθετεί την Κεντροαριστερά για θέματα που αφορούν τη σοσιαλδημοκρατία. </w:t>
      </w:r>
    </w:p>
    <w:p w14:paraId="1C8C44A2" w14:textId="77777777" w:rsidR="00AD7333" w:rsidRDefault="00CF083D">
      <w:pPr>
        <w:spacing w:after="0" w:line="600" w:lineRule="auto"/>
        <w:ind w:firstLine="720"/>
        <w:jc w:val="both"/>
        <w:rPr>
          <w:rFonts w:eastAsia="Times New Roman"/>
          <w:szCs w:val="24"/>
        </w:rPr>
      </w:pPr>
      <w:r>
        <w:rPr>
          <w:rFonts w:eastAsia="Times New Roman"/>
          <w:szCs w:val="24"/>
        </w:rPr>
        <w:lastRenderedPageBreak/>
        <w:t xml:space="preserve">Θέλω να του πω και θέλω να σας πω, από </w:t>
      </w:r>
      <w:r>
        <w:rPr>
          <w:rFonts w:eastAsia="Times New Roman"/>
          <w:szCs w:val="24"/>
        </w:rPr>
        <w:t xml:space="preserve">τη δική μας πλευρά, κυρίες και κύριοι της Πλειοψηφίας, πως δεν είστε σε θέση πια ούτε να τάζετε και να υπόσχεστε, γιατί οι πολίτες δεν σας πιστεύουν, αλλά ούτε να κάνετε και κανένα μάθημα στη σημερινή Αντιπολίτευση. </w:t>
      </w:r>
    </w:p>
    <w:p w14:paraId="1C8C44A3" w14:textId="77777777" w:rsidR="00AD7333" w:rsidRDefault="00CF083D">
      <w:pPr>
        <w:spacing w:after="0" w:line="600" w:lineRule="auto"/>
        <w:ind w:firstLine="720"/>
        <w:jc w:val="both"/>
        <w:rPr>
          <w:rFonts w:eastAsia="Times New Roman"/>
          <w:szCs w:val="24"/>
        </w:rPr>
      </w:pPr>
      <w:r>
        <w:rPr>
          <w:rFonts w:eastAsia="Times New Roman"/>
          <w:szCs w:val="24"/>
        </w:rPr>
        <w:t>Ένα μάθημα ξέρει να κάνει ο κ. Τσακαλώτ</w:t>
      </w:r>
      <w:r>
        <w:rPr>
          <w:rFonts w:eastAsia="Times New Roman"/>
          <w:szCs w:val="24"/>
        </w:rPr>
        <w:t xml:space="preserve">ος, αλλά χωρίς μαθητές πια: Πώς να συνδυάζει το σφυράκι στο Χρηματιστήριο της Νέας Υόρκης με την ηγεσία </w:t>
      </w:r>
      <w:r>
        <w:rPr>
          <w:rFonts w:eastAsia="Times New Roman"/>
          <w:szCs w:val="24"/>
        </w:rPr>
        <w:t xml:space="preserve"> της κίνησης </w:t>
      </w:r>
      <w:r>
        <w:rPr>
          <w:rFonts w:eastAsia="Times New Roman"/>
          <w:szCs w:val="24"/>
        </w:rPr>
        <w:t xml:space="preserve">των «53» Βουλευτών, που υποτίθεται πως είναι αριστεροί. </w:t>
      </w:r>
    </w:p>
    <w:p w14:paraId="1C8C44A4"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δεν υπάρχει, κυρίες και κύριοι, καμμία αμφιβολία ότι ο </w:t>
      </w:r>
      <w:r>
        <w:rPr>
          <w:rFonts w:eastAsia="Times New Roman" w:cs="Times New Roman"/>
          <w:szCs w:val="24"/>
        </w:rPr>
        <w:t>π</w:t>
      </w:r>
      <w:r>
        <w:rPr>
          <w:rFonts w:eastAsia="Times New Roman" w:cs="Times New Roman"/>
          <w:szCs w:val="24"/>
        </w:rPr>
        <w:t>ροϋπολογισμός που συζη</w:t>
      </w:r>
      <w:r>
        <w:rPr>
          <w:rFonts w:eastAsia="Times New Roman" w:cs="Times New Roman"/>
          <w:szCs w:val="24"/>
        </w:rPr>
        <w:t xml:space="preserve">τάμε αυτές τις μέρες είναι ο τελευταίος μιας Κυβέρνησης που διεκδικεί επαξίως το θλιβερό προνόμιο να είναι η </w:t>
      </w:r>
      <w:r>
        <w:rPr>
          <w:rFonts w:eastAsia="Times New Roman" w:cs="Times New Roman"/>
          <w:szCs w:val="24"/>
        </w:rPr>
        <w:lastRenderedPageBreak/>
        <w:t>πιο δημαγωγική, η πιο αναποτελεσματική, η πιο ανίκανη και δυστυχώς η πιο επικίνδυνη για τα συμφέροντα της χώρας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την οποία </w:t>
      </w:r>
      <w:r>
        <w:rPr>
          <w:rFonts w:eastAsia="Times New Roman" w:cs="Times New Roman"/>
          <w:szCs w:val="24"/>
        </w:rPr>
        <w:t>τουλάχιστον οι δικές μας</w:t>
      </w:r>
      <w:r>
        <w:rPr>
          <w:rFonts w:eastAsia="Times New Roman" w:cs="Times New Roman"/>
          <w:szCs w:val="24"/>
        </w:rPr>
        <w:t xml:space="preserve"> γενιές έχουν ζήσει. </w:t>
      </w:r>
    </w:p>
    <w:p w14:paraId="1C8C44A5"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αυτός ο </w:t>
      </w:r>
      <w:r>
        <w:rPr>
          <w:rFonts w:eastAsia="Times New Roman" w:cs="Times New Roman"/>
          <w:szCs w:val="24"/>
        </w:rPr>
        <w:t>π</w:t>
      </w:r>
      <w:r>
        <w:rPr>
          <w:rFonts w:eastAsia="Times New Roman" w:cs="Times New Roman"/>
          <w:szCs w:val="24"/>
        </w:rPr>
        <w:t xml:space="preserve">ροϋπολογισμός είναι στα βήματα των προηγουμένων, βαφτισμένος με κοινωνική αναλγησία, δηλαδή με μεταφορά ακόμα περισσοτέρων βαρών στις πλάτες της μεσαίας τάξης και των φτωχότερων. </w:t>
      </w:r>
    </w:p>
    <w:p w14:paraId="1C8C44A6"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υπενθυμίσω -γιατί πρέπει να το κάνει κάθε Βουλευτής της Αντιπολίτευσης που ανεβαίνει στο Βήμα- τη συντριβή του ΕΚΑΣ, μιας ουσιαστικής παρέμβασης της </w:t>
      </w:r>
      <w:r>
        <w:rPr>
          <w:rFonts w:eastAsia="Times New Roman" w:cs="Times New Roman"/>
          <w:szCs w:val="24"/>
        </w:rPr>
        <w:t>κ</w:t>
      </w:r>
      <w:r>
        <w:rPr>
          <w:rFonts w:eastAsia="Times New Roman" w:cs="Times New Roman"/>
          <w:szCs w:val="24"/>
        </w:rPr>
        <w:t xml:space="preserve">υβέρνησης Σημίτη προ δεκαετιών για την προστασία των μεσαίων και κατωτέρων στρωμάτων. </w:t>
      </w:r>
    </w:p>
    <w:p w14:paraId="1C8C44A7"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θυμίσω το πρό</w:t>
      </w:r>
      <w:r>
        <w:rPr>
          <w:rFonts w:eastAsia="Times New Roman" w:cs="Times New Roman"/>
          <w:szCs w:val="24"/>
        </w:rPr>
        <w:t xml:space="preserve">σφατό σας -του </w:t>
      </w:r>
      <w:r>
        <w:rPr>
          <w:rFonts w:eastAsia="Times New Roman" w:cs="Times New Roman"/>
          <w:szCs w:val="24"/>
        </w:rPr>
        <w:t>π</w:t>
      </w:r>
      <w:r>
        <w:rPr>
          <w:rFonts w:eastAsia="Times New Roman" w:cs="Times New Roman"/>
          <w:szCs w:val="24"/>
        </w:rPr>
        <w:t xml:space="preserve">ροϋπολογισμού σας- 50% της περικοπής στο επίδομα θέρμανσης. </w:t>
      </w:r>
    </w:p>
    <w:p w14:paraId="1C8C44A8"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Να θυμίσω τις μεγαλύτερες εισφορές που τσακίζουν τους ελεύθερους επαγγελματίες και που δεν θα είναι πια αφορολόγητες από την 1</w:t>
      </w:r>
      <w:r>
        <w:rPr>
          <w:rFonts w:eastAsia="Times New Roman" w:cs="Times New Roman"/>
          <w:szCs w:val="24"/>
          <w:vertAlign w:val="superscript"/>
        </w:rPr>
        <w:t>η</w:t>
      </w:r>
      <w:r>
        <w:rPr>
          <w:rFonts w:eastAsia="Times New Roman" w:cs="Times New Roman"/>
          <w:szCs w:val="24"/>
        </w:rPr>
        <w:t xml:space="preserve"> Ιανουαρίου του 2018.</w:t>
      </w:r>
    </w:p>
    <w:p w14:paraId="1C8C44A9"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θυμίσω, κυρίες και κύριοι σ</w:t>
      </w:r>
      <w:r>
        <w:rPr>
          <w:rFonts w:eastAsia="Times New Roman" w:cs="Times New Roman"/>
          <w:szCs w:val="24"/>
        </w:rPr>
        <w:t>υνάδελφοι, πόσο ήταν τα ληξιπρόθεσμα και προς τις δύο κατευθύνσεις, όταν αναλάβατε; Ήταν 3,7 δισεκατομμύρια ευρώ το 2014 οι ληξιπρόθεσμες οφειλές του κράτους προς τους πολίτες και 75 δισεκατομμύρια ευρώ το αντίστροφο, των πολιτών προς το κράτος. Να υπογραμ</w:t>
      </w:r>
      <w:r>
        <w:rPr>
          <w:rFonts w:eastAsia="Times New Roman" w:cs="Times New Roman"/>
          <w:szCs w:val="24"/>
        </w:rPr>
        <w:t xml:space="preserve">μίσουμε πόσα είναι σήμερα; Είναι 4,5 δισεκατομμύρια ευρώ οι ληξιπρόθεσμες οφειλές προς τους πολίτες και 100 δισεκατομμύρια ευρώ και άνω –θα πάνε, λένε, κοντά στα 120 εκατομμύρια ευρώ το 2018- οι οφειλές των πολιτών προς το κράτος. </w:t>
      </w:r>
    </w:p>
    <w:p w14:paraId="1C8C44AA"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είναι πάρα πολύ χαρα</w:t>
      </w:r>
      <w:r>
        <w:rPr>
          <w:rFonts w:eastAsia="Times New Roman" w:cs="Times New Roman"/>
          <w:szCs w:val="24"/>
        </w:rPr>
        <w:t>κτηριστικό το στοιχείο –μα πάρα πολύ χαρακτηριστικό- ότι έχουμε για το τρέχον έτος ένα στα δύο ΑΦΜ με ληξιπρόθεσμα προς την εφορία. Και από τα στοιχεία της Ανεξάρτητης Αρχής Δημοσίων Εσόδων, τον Σεπτέμβριο είχαμε άλμα του αριθμού των ΑΦΜ που δεν τα καταφέρ</w:t>
      </w:r>
      <w:r>
        <w:rPr>
          <w:rFonts w:eastAsia="Times New Roman" w:cs="Times New Roman"/>
          <w:szCs w:val="24"/>
        </w:rPr>
        <w:t>νουν καλά με την εφορία κατά τετρακόσιες δέκα χιλιάδες αριθμούς. Τετρακόσιες δέκα χιλιάδες περιπτώσεις ΑΦΜ περισσότερες από τις προηγούμενες!</w:t>
      </w:r>
    </w:p>
    <w:p w14:paraId="1C8C44AB"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Αυτά πρέπει σε αυτή την Αίθουσα κάθε Βουλευτής που εξετάζει τη φύση, την πολιτική φυσιογνωμία του </w:t>
      </w:r>
      <w:r>
        <w:rPr>
          <w:rFonts w:eastAsia="Times New Roman" w:cs="Times New Roman"/>
          <w:szCs w:val="24"/>
        </w:rPr>
        <w:t>π</w:t>
      </w:r>
      <w:r>
        <w:rPr>
          <w:rFonts w:eastAsia="Times New Roman" w:cs="Times New Roman"/>
          <w:szCs w:val="24"/>
        </w:rPr>
        <w:t>ροϋπολογισμού π</w:t>
      </w:r>
      <w:r>
        <w:rPr>
          <w:rFonts w:eastAsia="Times New Roman" w:cs="Times New Roman"/>
          <w:szCs w:val="24"/>
        </w:rPr>
        <w:t>ου κλείνουμε, να τα αναφέρει.</w:t>
      </w:r>
    </w:p>
    <w:p w14:paraId="1C8C44AC"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να θυμίσω αυτό που σήμερα συζητήσαμε με μία παρέμβαση του Προέδρου της Βουλής σε λανθασμένη κατεύθυνση από πλευράς αριθμών, ότι το έτος 2014 το υπολογίζαμε να κλείσει η ως </w:t>
      </w:r>
      <w:r>
        <w:rPr>
          <w:rFonts w:eastAsia="Times New Roman" w:cs="Times New Roman"/>
          <w:szCs w:val="24"/>
        </w:rPr>
        <w:lastRenderedPageBreak/>
        <w:t>τότε κυβέρνηση με ανάπτυξη 0,8%. Εξετάζοντας απολο</w:t>
      </w:r>
      <w:r>
        <w:rPr>
          <w:rFonts w:eastAsia="Times New Roman" w:cs="Times New Roman"/>
          <w:szCs w:val="24"/>
        </w:rPr>
        <w:t xml:space="preserve">γισμούς και ισολογισμούς του κράτους με τον κ. Χουλιαράκη επικεφαλής, οι αριθμοί μειώθηκαν, αλλά πάντως ήταν αναπτυξιακοί, στο 0,3%. Αυτό θυμήθηκε ο Πρόεδρος της Βουλής και ξέχασε ότι φέτος, προ τριών εβδομάδων, συζητήσαμε –οι Βουλευτές, όμως και οι </w:t>
      </w:r>
      <w:r>
        <w:rPr>
          <w:rFonts w:eastAsia="Times New Roman" w:cs="Times New Roman"/>
          <w:szCs w:val="24"/>
        </w:rPr>
        <w:t>ε</w:t>
      </w:r>
      <w:r>
        <w:rPr>
          <w:rFonts w:eastAsia="Times New Roman" w:cs="Times New Roman"/>
          <w:szCs w:val="24"/>
        </w:rPr>
        <w:t>κπρόσ</w:t>
      </w:r>
      <w:r>
        <w:rPr>
          <w:rFonts w:eastAsia="Times New Roman" w:cs="Times New Roman"/>
          <w:szCs w:val="24"/>
        </w:rPr>
        <w:t xml:space="preserve">ωποι των κομμάτων αυτό δεν δικαιούνται να το έχουν ξεχάσει, απώλεια προσφάτου μνήμης δεν συγχωρείται- το κλείσιμο με ανάπτυξη 0,7%. </w:t>
      </w:r>
    </w:p>
    <w:p w14:paraId="1C8C44AD"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Με 0,8% τελικά.</w:t>
      </w:r>
    </w:p>
    <w:p w14:paraId="1C8C44AE"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Με 0,8%. Και ανακόπηκε η πορεία προς την ανάπτυξη, η οποία είχε ξεκιν</w:t>
      </w:r>
      <w:r>
        <w:rPr>
          <w:rFonts w:eastAsia="Times New Roman" w:cs="Times New Roman"/>
          <w:szCs w:val="24"/>
        </w:rPr>
        <w:t xml:space="preserve">ήσει -ήταν 3% το 2015, ήταν 3,7% το 2016 και 3,5% το 2017 και ούτω καθεξής για αρκετά χρόνια-, από τη σημερινή Πλειοψηφία. </w:t>
      </w:r>
    </w:p>
    <w:p w14:paraId="1C8C44AF" w14:textId="77777777" w:rsidR="00AD7333" w:rsidRDefault="00CF08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θα ξεχάσω -είναι μια εμπειρία που δεν φεύγει από το μυαλό και από τη συνείδηση- ότι όταν ψηφίζαμε για Πρόεδρο </w:t>
      </w:r>
      <w:r>
        <w:rPr>
          <w:rFonts w:eastAsia="Times New Roman" w:cs="Times New Roman"/>
          <w:szCs w:val="24"/>
        </w:rPr>
        <w:t xml:space="preserve">της </w:t>
      </w:r>
      <w:r>
        <w:rPr>
          <w:rFonts w:eastAsia="Times New Roman" w:cs="Times New Roman"/>
          <w:szCs w:val="24"/>
        </w:rPr>
        <w:t>Δημοκρατία</w:t>
      </w:r>
      <w:r>
        <w:rPr>
          <w:rFonts w:eastAsia="Times New Roman" w:cs="Times New Roman"/>
          <w:szCs w:val="24"/>
        </w:rPr>
        <w:t>ς το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2015, τα έντυπα και οι πολιτικοί της τότε Αντιπολίτευσης κατηγορούσαν κάθε Βουλευτή που ψήφιζε τον </w:t>
      </w:r>
      <w:r>
        <w:rPr>
          <w:rFonts w:eastAsia="Times New Roman" w:cs="Times New Roman"/>
          <w:szCs w:val="24"/>
        </w:rPr>
        <w:t xml:space="preserve">κ. </w:t>
      </w:r>
      <w:r>
        <w:rPr>
          <w:rFonts w:eastAsia="Times New Roman" w:cs="Times New Roman"/>
          <w:szCs w:val="24"/>
        </w:rPr>
        <w:t xml:space="preserve">Σταύρο Δήμα ως αργυρώνητο. Γινόταν τότε κάθε προσπάθεια για να πέσει η κυβέρνηση και είχε τελικά το αποτέλεσμα που είχε. Δεν βγήκε Πρόεδρος </w:t>
      </w:r>
      <w:r>
        <w:rPr>
          <w:rFonts w:eastAsia="Times New Roman" w:cs="Times New Roman"/>
          <w:szCs w:val="24"/>
        </w:rPr>
        <w:t>τη</w:t>
      </w:r>
      <w:r>
        <w:rPr>
          <w:rFonts w:eastAsia="Times New Roman" w:cs="Times New Roman"/>
          <w:szCs w:val="24"/>
        </w:rPr>
        <w:t xml:space="preserve">ς </w:t>
      </w:r>
      <w:r>
        <w:rPr>
          <w:rFonts w:eastAsia="Times New Roman" w:cs="Times New Roman"/>
          <w:szCs w:val="24"/>
        </w:rPr>
        <w:t>Δημοκρατίας. Δεν είχαμε την αναπτυξιακή εξέλιξη, που έπρεπε να είχαμε -και είχαμε αγωνιστεί πολύ για αυτό και είχε κάνει ο ελληνικός λαός πολλές θυσίες- και που είχε υπάρξει το 2014 και προβλεπόταν και την οποία είχε αισθανθεί ο ελληνικός λαός, τουλάχιστ</w:t>
      </w:r>
      <w:r>
        <w:rPr>
          <w:rFonts w:eastAsia="Times New Roman" w:cs="Times New Roman"/>
          <w:szCs w:val="24"/>
        </w:rPr>
        <w:t>ον σε ορισμένες πλευρές των μεσαίων στρωμάτων. Το ένιωθαν, το ακούγαμε.</w:t>
      </w:r>
    </w:p>
    <w:p w14:paraId="1C8C44B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Για εκείνη την περίοδο μου κάνει πραγματική εντύπωση πως Υπουργοί, αλλά και Βουλευτές της σημερινής Πλειοψηφίας προσπαθούν να αλλάξουν τα δεδομένα βασιζόμενοι σ</w:t>
      </w:r>
      <w:r>
        <w:rPr>
          <w:rFonts w:eastAsia="Times New Roman" w:cs="Times New Roman"/>
          <w:szCs w:val="24"/>
        </w:rPr>
        <w:t>τις</w:t>
      </w:r>
      <w:r>
        <w:rPr>
          <w:rFonts w:eastAsia="Times New Roman" w:cs="Times New Roman"/>
          <w:szCs w:val="24"/>
        </w:rPr>
        <w:t xml:space="preserve"> συνεντεύξεις </w:t>
      </w:r>
      <w:r>
        <w:rPr>
          <w:rFonts w:eastAsia="Times New Roman" w:cs="Times New Roman"/>
          <w:szCs w:val="24"/>
        </w:rPr>
        <w:t xml:space="preserve">του κ. </w:t>
      </w:r>
      <w:r>
        <w:rPr>
          <w:rFonts w:eastAsia="Times New Roman" w:cs="Times New Roman"/>
          <w:szCs w:val="24"/>
        </w:rPr>
        <w:t>Ντάισελμπλουμ ή στην ομιλία του στο Ευρωπαϊκό Κοινοβούλιο. Τα έχω εδώ και τα δύο κείμενα, έχω και μία συνέντευξή του στην «</w:t>
      </w:r>
      <w:r>
        <w:rPr>
          <w:rFonts w:eastAsia="Times New Roman" w:cs="Times New Roman"/>
          <w:szCs w:val="24"/>
        </w:rPr>
        <w:t>ΚΑΘΗΜΕΡΙΝΗ</w:t>
      </w:r>
      <w:r>
        <w:rPr>
          <w:rFonts w:eastAsia="Times New Roman" w:cs="Times New Roman"/>
          <w:szCs w:val="24"/>
        </w:rPr>
        <w:t>» και φυσικά την ομιλία του, την οποία επικαλεστήκατε αρκετοί από εσάς, κυρίες και κύριοι της Πλειοψηφίας, στις ομιλίες σας</w:t>
      </w:r>
      <w:r>
        <w:rPr>
          <w:rFonts w:eastAsia="Times New Roman" w:cs="Times New Roman"/>
          <w:szCs w:val="24"/>
        </w:rPr>
        <w:t>.</w:t>
      </w:r>
    </w:p>
    <w:p w14:paraId="1C8C44B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Γιατί κάνετε επιλεκτικές αναγνώσεις των κειμένων; Γιατί το κάνετε αυτό; Πού σας βοηθάει; Απευθύνεστε σε ανθρώπους που δεν ξέρουν να διαβάζουν ή που δεν μπορούν να ακούσουν; Γιατί το κάνετε αυτό; Γιατί κάνετε επιλογή; Εκλεκτικιστές είστε</w:t>
      </w:r>
      <w:r>
        <w:rPr>
          <w:rFonts w:eastAsia="Times New Roman" w:cs="Times New Roman"/>
          <w:szCs w:val="24"/>
        </w:rPr>
        <w:t>,</w:t>
      </w:r>
      <w:r>
        <w:rPr>
          <w:rFonts w:eastAsia="Times New Roman" w:cs="Times New Roman"/>
          <w:szCs w:val="24"/>
        </w:rPr>
        <w:t xml:space="preserve"> και ποιας μορφής</w:t>
      </w:r>
      <w:r>
        <w:rPr>
          <w:rFonts w:eastAsia="Times New Roman" w:cs="Times New Roman"/>
          <w:szCs w:val="24"/>
        </w:rPr>
        <w:t xml:space="preserve"> της διανόησης</w:t>
      </w:r>
      <w:r>
        <w:rPr>
          <w:rFonts w:eastAsia="Times New Roman" w:cs="Times New Roman"/>
          <w:szCs w:val="24"/>
        </w:rPr>
        <w:t>,</w:t>
      </w:r>
      <w:r>
        <w:rPr>
          <w:rFonts w:eastAsia="Times New Roman" w:cs="Times New Roman"/>
          <w:szCs w:val="24"/>
        </w:rPr>
        <w:t xml:space="preserve"> και καταγράφετε τα όσα είπε κριτικά στα </w:t>
      </w:r>
      <w:r>
        <w:rPr>
          <w:rFonts w:eastAsia="Times New Roman" w:cs="Times New Roman"/>
          <w:szCs w:val="24"/>
        </w:rPr>
        <w:lastRenderedPageBreak/>
        <w:t>παλαιότερα προγράμματα, τα πρώτα προγράμματα της Ευρωπαϊκής Ένωσης που θεσμούς διάσωσης -και θυμόμαστε πολύ καλά πώς διαμορφώθηκαν αυτοί οι θεσμοί- δεν είχε.</w:t>
      </w:r>
    </w:p>
    <w:p w14:paraId="1C8C44B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 Και γιατί δεν αναφέρετε και τα υπόλοιπα; </w:t>
      </w:r>
      <w:r>
        <w:rPr>
          <w:rFonts w:eastAsia="Times New Roman" w:cs="Times New Roman"/>
          <w:szCs w:val="24"/>
        </w:rPr>
        <w:t xml:space="preserve">Γιατί δεν αναφέρετε για τον κίνδυνο κόφτη δέκα ετών, που ανέφερε στο Ευρωπαϊκό Κοινοβούλιο ο </w:t>
      </w:r>
      <w:r>
        <w:rPr>
          <w:rFonts w:eastAsia="Times New Roman" w:cs="Times New Roman"/>
          <w:szCs w:val="24"/>
        </w:rPr>
        <w:t xml:space="preserve">κ. </w:t>
      </w:r>
      <w:r>
        <w:rPr>
          <w:rFonts w:eastAsia="Times New Roman" w:cs="Times New Roman"/>
          <w:szCs w:val="24"/>
        </w:rPr>
        <w:t xml:space="preserve">Ντάισελμπλουμ; Γιατί δεν αναφέρετε για το θέμα που συζητάμε, τη ζημιογόνο επίδραση στην οικονομία της πτώσης της </w:t>
      </w:r>
      <w:r>
        <w:rPr>
          <w:rFonts w:eastAsia="Times New Roman" w:cs="Times New Roman"/>
          <w:szCs w:val="24"/>
        </w:rPr>
        <w:t>κ</w:t>
      </w:r>
      <w:r>
        <w:rPr>
          <w:rFonts w:eastAsia="Times New Roman" w:cs="Times New Roman"/>
          <w:szCs w:val="24"/>
        </w:rPr>
        <w:t>υβέρνησης το 2014 και της μη ολοκλήρωσης του π</w:t>
      </w:r>
      <w:r>
        <w:rPr>
          <w:rFonts w:eastAsia="Times New Roman" w:cs="Times New Roman"/>
          <w:szCs w:val="24"/>
        </w:rPr>
        <w:t>ρογράμματος; Και αυτά τα λέει ο ίδιος Ολλανδός πολιτικός τον οποίο τόσο πολύ αγαπήσατε και γι’ αυτό τόσο πολύ τον επικαλείστε. Να τα διαβάζετε όλα, γιατί τα διαβάζουμε εμείς όλα και εκτίθεστε όταν απευθύνεστε στην Εθνική Αντιπροσωπεία λες και είστε δημοτικ</w:t>
      </w:r>
      <w:r>
        <w:rPr>
          <w:rFonts w:eastAsia="Times New Roman" w:cs="Times New Roman"/>
          <w:szCs w:val="24"/>
        </w:rPr>
        <w:t xml:space="preserve">οί σύμβουλοι κάποιου μικρού δήμου απομονωμένου -που δεν υπάρχει κανένας- </w:t>
      </w:r>
      <w:r>
        <w:rPr>
          <w:rFonts w:eastAsia="Times New Roman" w:cs="Times New Roman"/>
          <w:szCs w:val="24"/>
        </w:rPr>
        <w:lastRenderedPageBreak/>
        <w:t>από την υπόλοιπη ελληνική και ευρωπαϊκή πραγματικότητα και κάνετε τον έξυπνο σε κάποιον που δεν έχει στοιχειώδη ενημέρωση για όσα λέγονται στην Ευρώπη και στην Ελλάδα.</w:t>
      </w:r>
    </w:p>
    <w:p w14:paraId="1C8C44B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οι, εάν κάποιος χαρακτηρίσει την Κυβέρνηση κυβέρνηση των χαμένων ευκαιριών για τη χώρα -σε σχέση με αυτά που προανέφερα- είναι πολύ επιεικής. Εγώ δεν συμφωνώ με τέτοιου είδους επιεικείς προσεγγίσεις κριτικής στην παρούσα Κυβέρνηση. Είστε κυβέρνηση οπισθοδρ</w:t>
      </w:r>
      <w:r>
        <w:rPr>
          <w:rFonts w:eastAsia="Times New Roman" w:cs="Times New Roman"/>
          <w:szCs w:val="24"/>
        </w:rPr>
        <w:t>όμησης, ήττας και εκπτώσεων σε όλα τα πεδία του δημοσίου βίου, μια κουστωδία τυχοδιωκτών, που προκειμένου να διασφαλίσει ξεπερασμένα ιδεολογήματα αλλά και τη συγκόλληση της καρέκλας τους με τους σημερινούς πολιτικούς συσχετισμούς, παραβλέπει κάθε έννοια συ</w:t>
      </w:r>
      <w:r>
        <w:rPr>
          <w:rFonts w:eastAsia="Times New Roman" w:cs="Times New Roman"/>
          <w:szCs w:val="24"/>
        </w:rPr>
        <w:t xml:space="preserve">μφέροντος της κοινωνίας, του λαού, κάθε έννοια προόδου της οικονομίας. </w:t>
      </w:r>
    </w:p>
    <w:p w14:paraId="1C8C44B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Και όσον αφορά τις κολλημένες επενδύσεις -όχι μόνον τις εμβληματικές, τις πολύ μεγάλες, όπως, για παράδειγμα, το Ελληνικό, αλλά και όλες τις υπόλοιπες επενδύσεις που έχουν οικονομικό ν</w:t>
      </w:r>
      <w:r>
        <w:rPr>
          <w:rFonts w:eastAsia="Times New Roman" w:cs="Times New Roman"/>
          <w:szCs w:val="24"/>
        </w:rPr>
        <w:t>όημα για μία τοπική, περιφερειακή και τη συνολική οικονομία- ουκ έστιν τέλος στον κατάλογό τους. Τα δημοσιογραφικά ρεπορτάζ είναι πάρα πολύ συχνά, αλλά δεν τα έχουμε ανάγκη εμείς εδώ, στο Λεκανοπέδιο. Τις ξέρουμε μία προς μία, όχι μόνον, σας ξαναλέω, τις ε</w:t>
      </w:r>
      <w:r>
        <w:rPr>
          <w:rFonts w:eastAsia="Times New Roman" w:cs="Times New Roman"/>
          <w:szCs w:val="24"/>
        </w:rPr>
        <w:t xml:space="preserve">μβληματικές, αλλά και τις μικρότερες, κολλημένες στην ελληνική γραφειοκρατία της οποίας είστε πια ο μαέστρος. </w:t>
      </w:r>
    </w:p>
    <w:p w14:paraId="1C8C44B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γραφειοκρατία ήταν πάντα ένα πρόβλημα και όταν ένας συνάδελφος της Πλειοψηφίας λέει «μα, ήταν όλα καλά προηγουμένως;», σπεύδω να πω πως όχι και</w:t>
      </w:r>
      <w:r>
        <w:rPr>
          <w:rFonts w:eastAsia="Times New Roman" w:cs="Times New Roman"/>
          <w:szCs w:val="24"/>
        </w:rPr>
        <w:t xml:space="preserve"> πως έχει δίκιο να κάνει κριτική για τα θέματα της γραφειοκρατίας και στο παρελθόν.</w:t>
      </w:r>
    </w:p>
    <w:p w14:paraId="1C8C44B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Το θέμα όμως είναι, πρώτον, αν κάνεις κάτι για να την ξεπεράσεις, αν κάνεις κάτι για να υπερβείς τα γραφειοκρατικά εμπόδια ή, δεύτερον, μήπως και τα ευνοείς κιόλας. Και έχουμε το δεύτερο στη δική σας περίπτωση, όπως αυτό έχει αποδειχθεί στην Κέρκυρα, στη Ρ</w:t>
      </w:r>
      <w:r>
        <w:rPr>
          <w:rFonts w:eastAsia="Times New Roman" w:cs="Times New Roman"/>
          <w:szCs w:val="24"/>
        </w:rPr>
        <w:t xml:space="preserve">όδο, στη Χαλκιδική, στην Αττική. </w:t>
      </w:r>
    </w:p>
    <w:p w14:paraId="1C8C44B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σε λίγες ημέρες συμπληρώνονται τρία χρόνια διακυβέρνησης μιας οπορτουνιστικής και τυχοδιωκτικής, όπως είπα προηγουμένως, Πλειοψηφίας. </w:t>
      </w:r>
    </w:p>
    <w:p w14:paraId="1C8C44B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677117">
        <w:rPr>
          <w:rFonts w:eastAsia="Times New Roman" w:cs="Times New Roman"/>
          <w:b/>
          <w:szCs w:val="24"/>
        </w:rPr>
        <w:t>ΣΠΥΡΙΔΩΝ ΛΥΚΟΥΔΗΣ</w:t>
      </w:r>
      <w:r>
        <w:rPr>
          <w:rFonts w:eastAsia="Times New Roman" w:cs="Times New Roman"/>
          <w:szCs w:val="24"/>
        </w:rPr>
        <w:t>)</w:t>
      </w:r>
    </w:p>
    <w:p w14:paraId="1C8C44B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θέλω να είμαι σαφής: Αφηγήματα καινούρ</w:t>
      </w:r>
      <w:r>
        <w:rPr>
          <w:rFonts w:eastAsia="Times New Roman" w:cs="Times New Roman"/>
          <w:szCs w:val="24"/>
        </w:rPr>
        <w:t>γ</w:t>
      </w:r>
      <w:r>
        <w:rPr>
          <w:rFonts w:eastAsia="Times New Roman" w:cs="Times New Roman"/>
          <w:szCs w:val="24"/>
        </w:rPr>
        <w:t>ια δεν έχουν εκλογικό ακροατήριο, δεν έχουν πια πελατεία, είτε αυτά είναι, κυρίες και κύριοι Βουλευτές της Πλειοψ</w:t>
      </w:r>
      <w:r>
        <w:rPr>
          <w:rFonts w:eastAsia="Times New Roman" w:cs="Times New Roman"/>
          <w:szCs w:val="24"/>
        </w:rPr>
        <w:t xml:space="preserve">ηφίας, «ψηφίστε μας για να σας </w:t>
      </w:r>
      <w:r>
        <w:rPr>
          <w:rFonts w:eastAsia="Times New Roman" w:cs="Times New Roman"/>
          <w:szCs w:val="24"/>
        </w:rPr>
        <w:lastRenderedPageBreak/>
        <w:t>βγάλουμε καθαρά από τα μνημόνια», είτε είναι «ψηφίστε μας γιατί σας βγάλαμε», είτε είναι το ενδιάμεσο -που και αυτό έχει πιθανότητες- «σας βγάζουμε», με ενεστώτα διαρκείας που κρατάει μήνες και περνάει όλο το καλοκαίρι του 20</w:t>
      </w:r>
      <w:r>
        <w:rPr>
          <w:rFonts w:eastAsia="Times New Roman" w:cs="Times New Roman"/>
          <w:szCs w:val="24"/>
        </w:rPr>
        <w:t>18 με αυτά. Είτε πρόκειται για κάποιο από αυτά τα τρία είτε πρόκειται για κάποιο άλλο δικό σας που θα «εμπνευστείτε» τις επόμενες ημέρες, ένα είναι το δεδομένο: Ακροατήριο γι’ αυτά δεν υπάρχει, γιατί ο ελληνικός λαός καθημερινά ταλαιπωρείται και έχει κατασ</w:t>
      </w:r>
      <w:r>
        <w:rPr>
          <w:rFonts w:eastAsia="Times New Roman" w:cs="Times New Roman"/>
          <w:szCs w:val="24"/>
        </w:rPr>
        <w:t>ταλάξει.</w:t>
      </w:r>
    </w:p>
    <w:p w14:paraId="1C8C44B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πώς θα κατασταλάξει τελικά θα μας το πει η κάλπη, γιατί η ληξιαρχική πράξη του πολιτικού σας θανάτου είναι οι επερχόμενες εκλογές, όποτε αυτές και αν γίνουν.</w:t>
      </w:r>
    </w:p>
    <w:p w14:paraId="1C8C44B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Ευχαριστώ.</w:t>
      </w:r>
    </w:p>
    <w:p w14:paraId="1C8C44BC" w14:textId="77777777" w:rsidR="00AD7333" w:rsidRDefault="00CF083D">
      <w:pPr>
        <w:spacing w:line="600" w:lineRule="auto"/>
        <w:ind w:firstLine="720"/>
        <w:rPr>
          <w:rFonts w:eastAsia="Times New Roman"/>
          <w:bCs/>
        </w:rPr>
      </w:pPr>
      <w:r>
        <w:rPr>
          <w:rFonts w:eastAsia="Times New Roman"/>
          <w:bCs/>
        </w:rPr>
        <w:lastRenderedPageBreak/>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Pr>
          <w:rFonts w:eastAsia="Times New Roman"/>
          <w:bCs/>
        </w:rPr>
        <w:t>)</w:t>
      </w:r>
    </w:p>
    <w:p w14:paraId="1C8C44B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1C8C44B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συνάδελφος κ. Άννα Καραμανλή έχει τον λόγο.</w:t>
      </w:r>
    </w:p>
    <w:p w14:paraId="1C8C44B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Ευχαριστώ, κύριε Πρόεδρε.</w:t>
      </w:r>
    </w:p>
    <w:p w14:paraId="1C8C44C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για τον </w:t>
      </w:r>
      <w:r>
        <w:rPr>
          <w:rFonts w:eastAsia="Times New Roman" w:cs="Times New Roman"/>
          <w:szCs w:val="24"/>
        </w:rPr>
        <w:t>π</w:t>
      </w:r>
      <w:r>
        <w:rPr>
          <w:rFonts w:eastAsia="Times New Roman" w:cs="Times New Roman"/>
          <w:szCs w:val="24"/>
        </w:rPr>
        <w:t>ροϋπολογισμό του 2018 γίνεται μέσα σε ένα κλίμα θριαμβολ</w:t>
      </w:r>
      <w:r>
        <w:rPr>
          <w:rFonts w:eastAsia="Times New Roman" w:cs="Times New Roman"/>
          <w:szCs w:val="24"/>
        </w:rPr>
        <w:t>ογίας από την πλευρά της Κυβέρνησης, με μια πανηγυρική διάθεση για την υπέρβαση του δημοσιονομικού στόχου και για την πολυδιαφημισμένη έξοδο από τα μνημόνια.</w:t>
      </w:r>
    </w:p>
    <w:p w14:paraId="1C8C44C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για εσάς, κυρίες και κύριοι συνάδελφοι της Κυβέρνησης, αυτόν τον ενθουσιασμό σας δεν τον </w:t>
      </w:r>
      <w:r>
        <w:rPr>
          <w:rFonts w:eastAsia="Times New Roman" w:cs="Times New Roman"/>
          <w:szCs w:val="24"/>
        </w:rPr>
        <w:t xml:space="preserve">συμμερίζεται η συντριπτική </w:t>
      </w:r>
      <w:r>
        <w:rPr>
          <w:rFonts w:eastAsia="Times New Roman" w:cs="Times New Roman"/>
          <w:szCs w:val="24"/>
        </w:rPr>
        <w:t xml:space="preserve">πλειονότητα </w:t>
      </w:r>
      <w:r>
        <w:rPr>
          <w:rFonts w:eastAsia="Times New Roman" w:cs="Times New Roman"/>
          <w:szCs w:val="24"/>
        </w:rPr>
        <w:t xml:space="preserve">της ελληνικής κοινωνίας, γιατί βρίσκεται σε πλήρη αναντιστοιχία με αυτά που βιώνουν καθημερινά λόγω των κοντόφθαλμων πολιτικών σας, γιατί έχουν νιώσει στο πετσί τους και στην τσέπη τους τη συντονισμένη σας προσπάθεια </w:t>
      </w:r>
      <w:r>
        <w:rPr>
          <w:rFonts w:eastAsia="Times New Roman" w:cs="Times New Roman"/>
          <w:szCs w:val="24"/>
        </w:rPr>
        <w:t>να τους εξοντώσετε φορολογικά, γιατί έχουν εξαπατηθεί από τον λαϊκισμό σας και δεν τσιμπούν πια σε κανένα επικοινωνιακό σας δόλωμα.</w:t>
      </w:r>
    </w:p>
    <w:p w14:paraId="1C8C44C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Η αμείλικτη πραγματικότητα βρίσκει τους Έλληνες εξουθενωμένους. Αυτό δεν καμουφλάρεται ούτε με σποτάκια για το μέρισμα ούτε </w:t>
      </w:r>
      <w:r>
        <w:rPr>
          <w:rFonts w:eastAsia="Times New Roman" w:cs="Times New Roman"/>
          <w:szCs w:val="24"/>
        </w:rPr>
        <w:t xml:space="preserve">με χαρτζιλίκια της τελευταίας στιγμής, που παραπέμπουν σε κινήσεις πανικού. Όταν έχετε επιβάλει είκοσι επτά φόρους, έχετε μειώσει δύο φορές το αφορολόγητο και έχετε περικόψει συντάξεις </w:t>
      </w:r>
      <w:r>
        <w:rPr>
          <w:rFonts w:eastAsia="Times New Roman" w:cs="Times New Roman"/>
          <w:szCs w:val="24"/>
        </w:rPr>
        <w:lastRenderedPageBreak/>
        <w:t>και κοινωνικά επιδόματα, μην περιμένετε να σας ευγνωμονεί ο κόσμος, επε</w:t>
      </w:r>
      <w:r>
        <w:rPr>
          <w:rFonts w:eastAsia="Times New Roman" w:cs="Times New Roman"/>
          <w:szCs w:val="24"/>
        </w:rPr>
        <w:t>ιδή του επιστρέφετε ένα κλάσμα από όσα του πήρατε.</w:t>
      </w:r>
    </w:p>
    <w:p w14:paraId="1C8C44C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Στον φετινό </w:t>
      </w:r>
      <w:r>
        <w:rPr>
          <w:rFonts w:eastAsia="Times New Roman" w:cs="Times New Roman"/>
          <w:szCs w:val="24"/>
        </w:rPr>
        <w:t>π</w:t>
      </w:r>
      <w:r>
        <w:rPr>
          <w:rFonts w:eastAsia="Times New Roman" w:cs="Times New Roman"/>
          <w:szCs w:val="24"/>
        </w:rPr>
        <w:t>ροϋπολογισμό συνεχίζετε στο ίδιο μοτίβο. Για τρίτη χρονιά εμμένετε σε μια συνταγή που έχει αποτύχει παταγωδώς, που φέρνει και άλλη φτώχεια, που υπερφορολογεί τη μεσαία τάξη και περικόπτει κοιν</w:t>
      </w:r>
      <w:r>
        <w:rPr>
          <w:rFonts w:eastAsia="Times New Roman" w:cs="Times New Roman"/>
          <w:szCs w:val="24"/>
        </w:rPr>
        <w:t xml:space="preserve">ωνικές δαπάνες. Ακόμη και ο Υπουργός Οικονομικών τον χαρακτήρισε άδικο, αλλά στη συνέχεια μάλλον σκέφτηκε ότι οι ασθενέστεροι είναι προστατευμένοι με 24% ΦΠΑ και μείωση του αφορολόγητου και πήγε περιχαρής να </w:t>
      </w:r>
      <w:r>
        <w:rPr>
          <w:rFonts w:eastAsia="Times New Roman" w:cs="Times New Roman"/>
          <w:szCs w:val="24"/>
        </w:rPr>
        <w:t>κ</w:t>
      </w:r>
      <w:r>
        <w:rPr>
          <w:rFonts w:eastAsia="Times New Roman" w:cs="Times New Roman"/>
          <w:szCs w:val="24"/>
        </w:rPr>
        <w:t xml:space="preserve">τυπήσει το καμπανάκι στη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Εκτός και</w:t>
      </w:r>
      <w:r>
        <w:rPr>
          <w:rFonts w:eastAsia="Times New Roman" w:cs="Times New Roman"/>
          <w:szCs w:val="24"/>
        </w:rPr>
        <w:t xml:space="preserve"> αν το μπέρδεψε με τα νταούλια που θα χόρευαν οι αγορές.</w:t>
      </w:r>
    </w:p>
    <w:p w14:paraId="1C8C44C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 xml:space="preserve">ροϋπολογισμός, λοιπόν, επηρεάζει άμεσα προς το χειρότερο τη ζωή εκατομμυρίων πολιτών, με πρόσθετα μέτρα 1,9 </w:t>
      </w:r>
      <w:r>
        <w:rPr>
          <w:rFonts w:eastAsia="Times New Roman" w:cs="Times New Roman"/>
          <w:szCs w:val="24"/>
        </w:rPr>
        <w:lastRenderedPageBreak/>
        <w:t xml:space="preserve">δισεκατομμυρίων ευρώ, που έρχονται για να προστεθούν σε μέτρα 2,7 δισεκατομμυρίων </w:t>
      </w:r>
      <w:r>
        <w:rPr>
          <w:rFonts w:eastAsia="Times New Roman" w:cs="Times New Roman"/>
          <w:szCs w:val="24"/>
        </w:rPr>
        <w:t>που είχαν ληφθεί για το 2017.</w:t>
      </w:r>
    </w:p>
    <w:p w14:paraId="1C8C44C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ΕΚΑΣ ο κυβερνητικός πέλεκυς έπεσε βαρύς, με τους περισσότερους δικαιούχους να το χάνουν και τους υπόλοιπους να παίρνουν το αστρονομικό ποσό των 35 ευρώ. Καταργείτε όλα τα κοινωνικά επιδόματα για τους δικαιούχους του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ε</w:t>
      </w:r>
      <w:r>
        <w:rPr>
          <w:rFonts w:eastAsia="Times New Roman" w:cs="Times New Roman"/>
          <w:szCs w:val="24"/>
        </w:rPr>
        <w:t xml:space="preserve">ισοδήματος </w:t>
      </w:r>
      <w:r>
        <w:rPr>
          <w:rFonts w:eastAsia="Times New Roman" w:cs="Times New Roman"/>
          <w:szCs w:val="24"/>
        </w:rPr>
        <w:t>α</w:t>
      </w:r>
      <w:r>
        <w:rPr>
          <w:rFonts w:eastAsia="Times New Roman" w:cs="Times New Roman"/>
          <w:szCs w:val="24"/>
        </w:rPr>
        <w:t>λληλεγγύης και μειώνετε κατά 50% το επίδομα θέρμανσης εσείς, που κάποτε χύνατε δάκρυα υποκρισίας για τα μαγκάλια. Μάλλον με την αριστερή Κυβέρνηση σταμάτησε ο κόσμος να παγώνει και φυσικά στέγνωσαν και τα δάκρυα!</w:t>
      </w:r>
    </w:p>
    <w:p w14:paraId="1C8C44C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 υπό συζήτηση </w:t>
      </w:r>
      <w:r>
        <w:rPr>
          <w:rFonts w:eastAsia="Times New Roman" w:cs="Times New Roman"/>
          <w:szCs w:val="24"/>
        </w:rPr>
        <w:t>π</w:t>
      </w:r>
      <w:r>
        <w:rPr>
          <w:rFonts w:eastAsia="Times New Roman" w:cs="Times New Roman"/>
          <w:szCs w:val="24"/>
        </w:rPr>
        <w:t>ροϋπ</w:t>
      </w:r>
      <w:r>
        <w:rPr>
          <w:rFonts w:eastAsia="Times New Roman" w:cs="Times New Roman"/>
          <w:szCs w:val="24"/>
        </w:rPr>
        <w:t xml:space="preserve">ολογισμός δεν θα μπορούσε να αφήσει ανεπηρέαστο και τον αθλητισμό. Πραγματικά, την αισιοδοξία του </w:t>
      </w:r>
      <w:r>
        <w:rPr>
          <w:rFonts w:eastAsia="Times New Roman" w:cs="Times New Roman"/>
          <w:szCs w:val="24"/>
        </w:rPr>
        <w:lastRenderedPageBreak/>
        <w:t xml:space="preserve">Υφυπουργού ότι το νέο πρόγραμμα για αθλητικά έργα είναι αυξημένο δυσκολευόμαστε να κατανοήσουμε, όταν τα σχετικά κονδύλια που αφορούν στη ΓΓΑ παραμένουν ίδια </w:t>
      </w:r>
      <w:r>
        <w:rPr>
          <w:rFonts w:eastAsia="Times New Roman" w:cs="Times New Roman"/>
          <w:szCs w:val="24"/>
        </w:rPr>
        <w:t>ή και μειώνονται, όταν το Πρόγραμμα Δημοσίων Επενδύσεων χρησιμοποιείται για πασαλείμματα και μπαλώματα, με γνώμονα όχι την ανάπτυξη του αθλητισμού, αλλά την ψηφοθηρία.</w:t>
      </w:r>
    </w:p>
    <w:p w14:paraId="1C8C44C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Διότι, όταν για έργα προϋπολογισμού εκατοντάδων χιλιάδων ευρώ ο Υφυπουργός δίνει δεκαχίλ</w:t>
      </w:r>
      <w:r>
        <w:rPr>
          <w:rFonts w:eastAsia="Times New Roman" w:cs="Times New Roman"/>
          <w:szCs w:val="24"/>
        </w:rPr>
        <w:t>ιαρα, ασφαλώς δεν έχει στόχο αυτά να προχωρήσουν και να ολοκληρωθούν. Εξυπηρετήσεις κάνει και ρίχνει στάχτη στα μάτια, χωρίς καμμία έμφαση στο πρόγραμμα «Άθληση για Όλους», χωρίς καμμία μέριμνα για τον σχολικό αθλητισμό, με το Υφυπουργείο Αθλητισμού μάλιστ</w:t>
      </w:r>
      <w:r>
        <w:rPr>
          <w:rFonts w:eastAsia="Times New Roman" w:cs="Times New Roman"/>
          <w:szCs w:val="24"/>
        </w:rPr>
        <w:t xml:space="preserve">α να προχωρά πριν λίγες μέρες στην καταβολή των επιβραβεύσεων στους διακριθέντες </w:t>
      </w:r>
      <w:r>
        <w:rPr>
          <w:rFonts w:eastAsia="Times New Roman" w:cs="Times New Roman"/>
          <w:szCs w:val="24"/>
        </w:rPr>
        <w:lastRenderedPageBreak/>
        <w:t>αθλητές μας για το 2013 και 2014, γιατί λεφτά για μετακλητούς και διορισμούς από την πίσω πόρτα υπάρχουν, δεν περισσεύουν όμως χρήματα για τους ανθρώπους που τιμούν τα ελληνικ</w:t>
      </w:r>
      <w:r>
        <w:rPr>
          <w:rFonts w:eastAsia="Times New Roman" w:cs="Times New Roman"/>
          <w:szCs w:val="24"/>
        </w:rPr>
        <w:t>ά χρώματα.</w:t>
      </w:r>
    </w:p>
    <w:p w14:paraId="1C8C44C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Τι γίνεται, όμως, με το θεσμικό κομμάτι, όπου ο κ. Βασιλειάδης ούτε λίγο ούτε πολύ μας είπε ότι έχει αναγεννήσει τον ελληνικό αθλητισμό από τις στάχτες του; Τον ακούσαμε να λέει ότι διασφάλισε την εποπτεία των διεθνών οργανισμών στο ελληνικό ποδ</w:t>
      </w:r>
      <w:r>
        <w:rPr>
          <w:rFonts w:eastAsia="Times New Roman" w:cs="Times New Roman"/>
          <w:szCs w:val="24"/>
        </w:rPr>
        <w:t xml:space="preserve">όσφαιρο. Ο ίδιος ο κ. Κουτσοκούμνης της </w:t>
      </w:r>
      <w:r>
        <w:rPr>
          <w:rFonts w:eastAsia="Times New Roman" w:cs="Times New Roman"/>
          <w:szCs w:val="24"/>
          <w:lang w:val="en-US"/>
        </w:rPr>
        <w:t>UEFA</w:t>
      </w:r>
      <w:r>
        <w:rPr>
          <w:rFonts w:eastAsia="Times New Roman" w:cs="Times New Roman"/>
          <w:szCs w:val="24"/>
        </w:rPr>
        <w:t xml:space="preserve"> είχε δηλώσει ότι η παρέμβασή τους ήταν αυτεπάγγελτη, όταν η κατάσταση έφτασε στο μη περαιτέρω με τις παλινωδίες του τότε Υφυπουργού Αθλητισμού, του κ. Κοντονή.</w:t>
      </w:r>
    </w:p>
    <w:p w14:paraId="1C8C44C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Μας είπε ακόμα ο κ. Βασιλειάδης ότι μπήκαν κανόνες </w:t>
      </w:r>
      <w:r>
        <w:rPr>
          <w:rFonts w:eastAsia="Times New Roman" w:cs="Times New Roman"/>
          <w:szCs w:val="24"/>
        </w:rPr>
        <w:t>στα σκοτεινά συστήματα της ΕΠΟ. Προφανώς, στους νέους κανόνες εντάσσεται και το προνόμιο του Υφυπουργού Αθλητισμού να βολεύει στενούς του συνεργάτες στην ΕΠΟ.</w:t>
      </w:r>
    </w:p>
    <w:p w14:paraId="1C8C44C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 να διορίζεται ο ειδικός σύμβουλος του Υφυπουργού Αθλητισμού ως νομικός εκπρόσωπος της ΕΠΟ δεν </w:t>
      </w:r>
      <w:r>
        <w:rPr>
          <w:rFonts w:eastAsia="Times New Roman" w:cs="Times New Roman"/>
          <w:szCs w:val="24"/>
        </w:rPr>
        <w:t>είναι σκοτεινές διαδρομές; Το να εκπροσωπεί κανείς και τον ελεγχόμενο και τον ελεγκτή δεν αφήνει οσμή διαπλοκής; Τι είναι, μνημείο διαφάνειας; Και επειδή</w:t>
      </w:r>
      <w:r>
        <w:rPr>
          <w:rFonts w:eastAsia="Times New Roman" w:cs="Times New Roman"/>
          <w:szCs w:val="24"/>
        </w:rPr>
        <w:t xml:space="preserve"> σ</w:t>
      </w:r>
      <w:r>
        <w:rPr>
          <w:rFonts w:eastAsia="Times New Roman" w:cs="Times New Roman"/>
          <w:szCs w:val="24"/>
        </w:rPr>
        <w:t xml:space="preserve">όι πάει το βασίλειο, τα ίδια έκανε και ο προκάτοχός του, ο κ. Κοντονής, διορίζοντας τον </w:t>
      </w:r>
      <w:r>
        <w:rPr>
          <w:rFonts w:eastAsia="Times New Roman" w:cs="Times New Roman"/>
          <w:szCs w:val="24"/>
        </w:rPr>
        <w:t>δ</w:t>
      </w:r>
      <w:r>
        <w:rPr>
          <w:rFonts w:eastAsia="Times New Roman" w:cs="Times New Roman"/>
          <w:szCs w:val="24"/>
        </w:rPr>
        <w:t>ιευθυντή του</w:t>
      </w:r>
      <w:r>
        <w:rPr>
          <w:rFonts w:eastAsia="Times New Roman" w:cs="Times New Roman"/>
          <w:szCs w:val="24"/>
        </w:rPr>
        <w:t xml:space="preserve"> </w:t>
      </w:r>
      <w:r>
        <w:rPr>
          <w:rFonts w:eastAsia="Times New Roman" w:cs="Times New Roman"/>
          <w:szCs w:val="24"/>
        </w:rPr>
        <w:t>γ</w:t>
      </w:r>
      <w:r>
        <w:rPr>
          <w:rFonts w:eastAsia="Times New Roman" w:cs="Times New Roman"/>
          <w:szCs w:val="24"/>
        </w:rPr>
        <w:t>ραφείου του στην ΕΠΟ. Τέτοιο ηθικό πλεονέκτημα, πραγματικά, να μας λείπει!</w:t>
      </w:r>
    </w:p>
    <w:p w14:paraId="1C8C44C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Ποια είναι η αλήθεια; Η έξοδος του ελληνικού ποδοσφαίρου από τριτοκοσμικές καταστάσεις, η κηδεμονία του από διεθνείς οργανισμούς που συνεχίζεται μέχρι και σήμερα, ακόμα και μετά τ</w:t>
      </w:r>
      <w:r>
        <w:rPr>
          <w:rFonts w:eastAsia="Times New Roman" w:cs="Times New Roman"/>
          <w:szCs w:val="24"/>
        </w:rPr>
        <w:t xml:space="preserve">ην εκλογή αιρετής διοίκησης ή η </w:t>
      </w:r>
      <w:r>
        <w:rPr>
          <w:rFonts w:eastAsia="Times New Roman" w:cs="Times New Roman"/>
          <w:szCs w:val="24"/>
        </w:rPr>
        <w:t>π</w:t>
      </w:r>
      <w:r>
        <w:rPr>
          <w:rFonts w:eastAsia="Times New Roman" w:cs="Times New Roman"/>
          <w:szCs w:val="24"/>
        </w:rPr>
        <w:t xml:space="preserve">ροσωρινή </w:t>
      </w:r>
      <w:r>
        <w:rPr>
          <w:rFonts w:eastAsia="Times New Roman" w:cs="Times New Roman"/>
          <w:szCs w:val="24"/>
        </w:rPr>
        <w:t>δ</w:t>
      </w:r>
      <w:r>
        <w:rPr>
          <w:rFonts w:eastAsia="Times New Roman" w:cs="Times New Roman"/>
          <w:szCs w:val="24"/>
        </w:rPr>
        <w:t xml:space="preserve">ιοικούσα που προηγήθηκε με το βόλεμα των </w:t>
      </w:r>
      <w:r>
        <w:rPr>
          <w:rFonts w:eastAsia="Times New Roman" w:cs="Times New Roman"/>
          <w:szCs w:val="24"/>
        </w:rPr>
        <w:t>«</w:t>
      </w:r>
      <w:r>
        <w:rPr>
          <w:rFonts w:eastAsia="Times New Roman" w:cs="Times New Roman"/>
          <w:szCs w:val="24"/>
        </w:rPr>
        <w:t xml:space="preserve">ημετέρων» και τις εξωπραγματικές αμοιβές; </w:t>
      </w:r>
    </w:p>
    <w:p w14:paraId="1C8C44C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Αν δεν είναι τριτοκοσμικό να νομοθετεί η ελληνική Κυβέρνηση καθ’ υπαγόρευση και κατά παραγγελία τέσσερις φορές για το ίδιο θέμα,</w:t>
      </w:r>
      <w:r>
        <w:rPr>
          <w:rFonts w:eastAsia="Times New Roman" w:cs="Times New Roman"/>
          <w:szCs w:val="24"/>
        </w:rPr>
        <w:t xml:space="preserve">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της ΕΠΟ, τότε πώς να το χαρακτηρίσουμε; Πώς να κρίνουμε το γεγονός ότι κάθε νομοθετική της πρωτοβουλία για τον αθλητισμό ήρθε με τη μορφή του επείγοντος και χωρίς κα</w:t>
      </w:r>
      <w:r>
        <w:rPr>
          <w:rFonts w:eastAsia="Times New Roman" w:cs="Times New Roman"/>
          <w:szCs w:val="24"/>
        </w:rPr>
        <w:t>μ</w:t>
      </w:r>
      <w:r>
        <w:rPr>
          <w:rFonts w:eastAsia="Times New Roman" w:cs="Times New Roman"/>
          <w:szCs w:val="24"/>
        </w:rPr>
        <w:t xml:space="preserve">μία διαβούλευση; Τι να υποθέσουμε για τον περιβόητο αθλητικό νόμο, ο </w:t>
      </w:r>
      <w:r>
        <w:rPr>
          <w:rFonts w:eastAsia="Times New Roman" w:cs="Times New Roman"/>
          <w:szCs w:val="24"/>
        </w:rPr>
        <w:t>οποίος αναρτήθηκε, αποσύρθηκε, εξαγγέλθηκε εκ νέου καμ</w:t>
      </w:r>
      <w:r>
        <w:rPr>
          <w:rFonts w:eastAsia="Times New Roman" w:cs="Times New Roman"/>
          <w:szCs w:val="24"/>
        </w:rPr>
        <w:t>μ</w:t>
      </w:r>
      <w:r>
        <w:rPr>
          <w:rFonts w:eastAsia="Times New Roman" w:cs="Times New Roman"/>
          <w:szCs w:val="24"/>
        </w:rPr>
        <w:t xml:space="preserve">ιά δεκαριά φορές και, προφανώς, ακόμα συζητείται και </w:t>
      </w:r>
      <w:r>
        <w:rPr>
          <w:rFonts w:eastAsia="Times New Roman" w:cs="Times New Roman"/>
          <w:szCs w:val="24"/>
        </w:rPr>
        <w:lastRenderedPageBreak/>
        <w:t>βρίσκεται βεβαίως στο υπουργικό συρτάρι; Κλείνουμε τρία χρόνια από τότε που τον πρωτοδιαφήμισε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ακόμα η τύχη του αγνοεί</w:t>
      </w:r>
      <w:r>
        <w:rPr>
          <w:rFonts w:eastAsia="Times New Roman" w:cs="Times New Roman"/>
          <w:szCs w:val="24"/>
        </w:rPr>
        <w:t>ται.</w:t>
      </w:r>
    </w:p>
    <w:p w14:paraId="1C8C44C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της κυρίας Βουλευτού)</w:t>
      </w:r>
    </w:p>
    <w:p w14:paraId="1C8C44C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κύριος Υφυπουργός μίλησε για νέα σελίδα στον αθλητισμό. Σ</w:t>
      </w:r>
      <w:r>
        <w:rPr>
          <w:rFonts w:eastAsia="Times New Roman" w:cs="Times New Roman"/>
          <w:szCs w:val="24"/>
        </w:rPr>
        <w:t>ε</w:t>
      </w:r>
      <w:r>
        <w:rPr>
          <w:rFonts w:eastAsia="Times New Roman" w:cs="Times New Roman"/>
          <w:szCs w:val="24"/>
        </w:rPr>
        <w:t xml:space="preserve"> αυτή τη νέα σελίδα προφανώς δεν χωρά το θέμα του ντόπινγκ. Το ΕΣΚΑΝ, το αρμόδιο όργανο για τη διενέργεια </w:t>
      </w:r>
      <w:r>
        <w:rPr>
          <w:rFonts w:eastAsia="Times New Roman" w:cs="Times New Roman"/>
          <w:szCs w:val="24"/>
        </w:rPr>
        <w:t>ελέγχων, έχει πραγματοποιήσει στο πρώτο επτάμηνο του 2017 μόλις τέσσερις ελέγχους. Ποτέ δεν βρισκόταν σε χειρότερη κατάσταση.</w:t>
      </w:r>
    </w:p>
    <w:p w14:paraId="1C8C44C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 νέα σελίδα που μας είπε ο κύριος Υφυπουργός δεν φαίνεται να υπάρχει χώρος, επίσης, για το θέμα της βίας. Η ΔΕΑΒ </w:t>
      </w:r>
      <w:r>
        <w:rPr>
          <w:rFonts w:eastAsia="Times New Roman" w:cs="Times New Roman"/>
          <w:szCs w:val="24"/>
        </w:rPr>
        <w:lastRenderedPageBreak/>
        <w:t>βρίσκετ</w:t>
      </w:r>
      <w:r>
        <w:rPr>
          <w:rFonts w:eastAsia="Times New Roman" w:cs="Times New Roman"/>
          <w:szCs w:val="24"/>
        </w:rPr>
        <w:t>αι σε αδράνεια και δεν λειτουργεί, όπως καταγγέλλουν δημόσια τα ίδια τα μέλη της, αλλά κανενός το αυτί δεν ιδρώνει!</w:t>
      </w:r>
    </w:p>
    <w:p w14:paraId="1C8C44D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Ούτε λόγος, βέβαια, για τους νόμους που αφορούν στην αδειοδότηση των αθλητικών εγκαταστάσεων, την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φ</w:t>
      </w:r>
      <w:r>
        <w:rPr>
          <w:rFonts w:eastAsia="Times New Roman" w:cs="Times New Roman"/>
          <w:szCs w:val="24"/>
        </w:rPr>
        <w:t>ιλάθλου, νόμους που ψήφισε αυτή η Κ</w:t>
      </w:r>
      <w:r>
        <w:rPr>
          <w:rFonts w:eastAsia="Times New Roman" w:cs="Times New Roman"/>
          <w:szCs w:val="24"/>
        </w:rPr>
        <w:t xml:space="preserve">υβέρνηση και ουδέποτε εφάρμοσε. Και άκουσον-άκουσον, για την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φ</w:t>
      </w:r>
      <w:r>
        <w:rPr>
          <w:rFonts w:eastAsia="Times New Roman" w:cs="Times New Roman"/>
          <w:szCs w:val="24"/>
        </w:rPr>
        <w:t>ιλάθλου έφερε την Παρασκευή ο Υφυπουργός κι άλλη τροπολογία σε άσχετο νομοσχέδιο, κατά την προσφιλή τακτική αυτής της Κυβέρνησης, και ζητά</w:t>
      </w:r>
      <w:r>
        <w:rPr>
          <w:rFonts w:eastAsia="Times New Roman" w:cs="Times New Roman"/>
          <w:szCs w:val="24"/>
        </w:rPr>
        <w:t>ει</w:t>
      </w:r>
      <w:r>
        <w:rPr>
          <w:rFonts w:eastAsia="Times New Roman" w:cs="Times New Roman"/>
          <w:szCs w:val="24"/>
        </w:rPr>
        <w:t xml:space="preserve"> παράταση για πολλοστή φορά. Έχουμε βαρεθεί να μετράμε. Όμως, αυτά θα τα συζητήσουμε εκτενέστερα την Τετάρτη.</w:t>
      </w:r>
    </w:p>
    <w:p w14:paraId="1C8C44D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ο τρίτος </w:t>
      </w:r>
      <w:r>
        <w:rPr>
          <w:rFonts w:eastAsia="Times New Roman" w:cs="Times New Roman"/>
          <w:szCs w:val="24"/>
        </w:rPr>
        <w:t>π</w:t>
      </w:r>
      <w:r>
        <w:rPr>
          <w:rFonts w:eastAsia="Times New Roman" w:cs="Times New Roman"/>
          <w:szCs w:val="24"/>
        </w:rPr>
        <w:t>ροϋπολογισμός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έχει ανάγλυφο το καταστροφικό αποτύπωμα των πολιτικ</w:t>
      </w:r>
      <w:r>
        <w:rPr>
          <w:rFonts w:eastAsia="Times New Roman" w:cs="Times New Roman"/>
          <w:szCs w:val="24"/>
        </w:rPr>
        <w:t xml:space="preserve">ών τους που έχουν καταδικάσει </w:t>
      </w:r>
      <w:r>
        <w:rPr>
          <w:rFonts w:eastAsia="Times New Roman" w:cs="Times New Roman"/>
          <w:szCs w:val="24"/>
        </w:rPr>
        <w:lastRenderedPageBreak/>
        <w:t>τη χώρα μας σε στασιμότητα και ευχόμαστε να είναι ο τελευταίος. Δεν ξέρω, πραγματικά, αν η παραζάλη της εξουσίας σάς αφήνει να συνειδητοποιήσετε ότι δεν έχετε πλέον όχι τη στήριξη, αλλά ούτε και την ανοχή των πολιτών. Η κλεψύδ</w:t>
      </w:r>
      <w:r>
        <w:rPr>
          <w:rFonts w:eastAsia="Times New Roman" w:cs="Times New Roman"/>
          <w:szCs w:val="24"/>
        </w:rPr>
        <w:t>ρα σας αδειάζει. Θα δείτε πολύ σύντομα την έξοδο και θα αποτελείτε μία θλιβερή ανάμνηση για την ελληνική κοινωνία.</w:t>
      </w:r>
    </w:p>
    <w:p w14:paraId="1C8C44D2"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4D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1C8C44D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συνάδελφος κ</w:t>
      </w:r>
      <w:r>
        <w:rPr>
          <w:rFonts w:eastAsia="Times New Roman" w:cs="Times New Roman"/>
          <w:szCs w:val="24"/>
        </w:rPr>
        <w:t>.</w:t>
      </w:r>
      <w:r>
        <w:rPr>
          <w:rFonts w:eastAsia="Times New Roman" w:cs="Times New Roman"/>
          <w:szCs w:val="24"/>
        </w:rPr>
        <w:t xml:space="preserve"> Μαρία Θελερίτη έχει τον λόγο.</w:t>
      </w:r>
    </w:p>
    <w:p w14:paraId="1C8C44D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Αγαπητές συναδέλφισσες, αγαπητοί συνάδελφοι, συζητάμε σήμερα έναν προϋπολογισμό δύσκολο, αλλά </w:t>
      </w:r>
      <w:r>
        <w:rPr>
          <w:rFonts w:eastAsia="Times New Roman" w:cs="Times New Roman"/>
          <w:szCs w:val="24"/>
        </w:rPr>
        <w:lastRenderedPageBreak/>
        <w:t>ρεαλιστικό, έναν προϋπολογισμό που εκπονείται στις συγκεκριμένες κοινωνικοοικονομικές συνθήκες κάτω από δημοσιονομι</w:t>
      </w:r>
      <w:r>
        <w:rPr>
          <w:rFonts w:eastAsia="Times New Roman" w:cs="Times New Roman"/>
          <w:szCs w:val="24"/>
        </w:rPr>
        <w:t>κούς περιορισμούς, σε ένα περιβάλλον που έχει σαρώσει τα εργασιακά και ανθρώπινα δικαιώματα και με συρρίκνωση κοινωνικού κράτους.</w:t>
      </w:r>
    </w:p>
    <w:p w14:paraId="1C8C44D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Σήμερα, λοιπόν, στη συζήτηση στην Ολομέλεια θα ήθελα να επικεντρωθώ σε δύο επιμέρους διαστάσεις αποφασιστικής σημασίας και σε </w:t>
      </w:r>
      <w:r>
        <w:rPr>
          <w:rFonts w:eastAsia="Times New Roman" w:cs="Times New Roman"/>
          <w:szCs w:val="24"/>
        </w:rPr>
        <w:t xml:space="preserve">επίπεδο κατανόησης του </w:t>
      </w:r>
      <w:r>
        <w:rPr>
          <w:rFonts w:eastAsia="Times New Roman" w:cs="Times New Roman"/>
          <w:szCs w:val="24"/>
        </w:rPr>
        <w:t>π</w:t>
      </w:r>
      <w:r>
        <w:rPr>
          <w:rFonts w:eastAsia="Times New Roman" w:cs="Times New Roman"/>
          <w:szCs w:val="24"/>
        </w:rPr>
        <w:t>ροϋπολογισμού του 2018, αλλά βεβαίως και σε πολιτικό επίπεδο.</w:t>
      </w:r>
    </w:p>
    <w:p w14:paraId="1C8C44D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μία διάσταση αφορά τις μεταρρυθμίσεις. Αλήθεια, αυτή η Κυβέρνηση επιχειρεί μεταρρυθμίσεις ή όχι, όπως ισχυρίζεται η Αντιπολίτευση; Κατά πόσον, εκτός της φορολόγησης, πρ</w:t>
      </w:r>
      <w:r>
        <w:rPr>
          <w:rFonts w:eastAsia="Times New Roman" w:cs="Times New Roman"/>
          <w:szCs w:val="24"/>
        </w:rPr>
        <w:t>οβλέπονται μεταρρυθμίσεις και τις υλοποιεί η συγκεκριμένη Κυβέρνηση;</w:t>
      </w:r>
    </w:p>
    <w:p w14:paraId="1C8C44D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και συναδέλφισσες, είναι ή όχι μεταρρύθμιση η δημιουργία του Ενιαίου Φορέα Κοινωνικής Ασφάλισης που, μάλιστα, ήταν ένα αίτημα των προοδευτικών και αριστερών δυνάμεων ε</w:t>
      </w:r>
      <w:r>
        <w:rPr>
          <w:rFonts w:eastAsia="Times New Roman" w:cs="Times New Roman"/>
          <w:szCs w:val="24"/>
        </w:rPr>
        <w:t>δώ και σαράντα χρόνια;</w:t>
      </w:r>
    </w:p>
    <w:p w14:paraId="1C8C44D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γεγονός ότι δεν θα απαιτηθούν επιπλέον μέτρα για το 2018 οφείλεται στην εξοικονόμηση πόρων μέσω του ΕΦΚΑ και όχι μόνο. Σήμερα έχουμε ένα λογισμικό για να γνωρίζουμε τις διαφοροποιήσεις μεταξύ των συντάξεων που είναι πλήρεις, αναπη</w:t>
      </w:r>
      <w:r>
        <w:rPr>
          <w:rFonts w:eastAsia="Times New Roman" w:cs="Times New Roman"/>
          <w:szCs w:val="24"/>
        </w:rPr>
        <w:t>ρικές, σε αντίθεση με το παρελθόν που δεν είχαμε κα</w:t>
      </w:r>
      <w:r>
        <w:rPr>
          <w:rFonts w:eastAsia="Times New Roman" w:cs="Times New Roman"/>
          <w:szCs w:val="24"/>
        </w:rPr>
        <w:t>μ</w:t>
      </w:r>
      <w:r>
        <w:rPr>
          <w:rFonts w:eastAsia="Times New Roman" w:cs="Times New Roman"/>
          <w:szCs w:val="24"/>
        </w:rPr>
        <w:t>μία εικόνα. Γνωρίζουμε πολύ καλά τι συνέβαινε και πώς οργίαζε το πελατειακό κράτος, όσον αφορά αυτόν τον τομέα.</w:t>
      </w:r>
    </w:p>
    <w:p w14:paraId="1C8C44DA"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Αγαπητοί συνάδελφοι και συναδέλφισσες, εν τέλει είμαστε σε θέση να μειώσουμε δαπάνες; Ναι. Ό</w:t>
      </w:r>
      <w:r>
        <w:rPr>
          <w:rFonts w:eastAsia="Times New Roman" w:cs="Times New Roman"/>
          <w:szCs w:val="24"/>
        </w:rPr>
        <w:t xml:space="preserve">χι επειδή κάνουμε μειώσεις, </w:t>
      </w:r>
      <w:r>
        <w:rPr>
          <w:rFonts w:eastAsia="Times New Roman" w:cs="Times New Roman"/>
          <w:szCs w:val="24"/>
        </w:rPr>
        <w:lastRenderedPageBreak/>
        <w:t xml:space="preserve">αλλά επειδή κάνουμε καλύτερη διαχείριση μέσω του ταμείου και του </w:t>
      </w:r>
      <w:r>
        <w:rPr>
          <w:rFonts w:eastAsia="Times New Roman" w:cs="Times New Roman"/>
          <w:szCs w:val="24"/>
        </w:rPr>
        <w:t>ε</w:t>
      </w:r>
      <w:r>
        <w:rPr>
          <w:rFonts w:eastAsia="Times New Roman" w:cs="Times New Roman"/>
          <w:szCs w:val="24"/>
        </w:rPr>
        <w:t xml:space="preserve">νιαίου </w:t>
      </w:r>
      <w:r>
        <w:rPr>
          <w:rFonts w:eastAsia="Times New Roman" w:cs="Times New Roman"/>
          <w:szCs w:val="24"/>
        </w:rPr>
        <w:t>φ</w:t>
      </w:r>
      <w:r>
        <w:rPr>
          <w:rFonts w:eastAsia="Times New Roman" w:cs="Times New Roman"/>
          <w:szCs w:val="24"/>
        </w:rPr>
        <w:t>ορέα.</w:t>
      </w:r>
    </w:p>
    <w:p w14:paraId="1C8C44DB"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Έρχομαι τώρα στις δέκα και πλέον ερωτήσεις του κ. Δένδια για τη δημόσια διοίκηση. Θα ήθελα να υπενθυμίσω τα εξής. Οι νέοι οργανισμοί των Υπουργείων </w:t>
      </w:r>
      <w:r>
        <w:rPr>
          <w:rFonts w:eastAsia="Times New Roman" w:cs="Times New Roman"/>
          <w:szCs w:val="24"/>
        </w:rPr>
        <w:t>προέκυψαν μετά από αξιολόγηση των δομών και, σύμφωνα με τον ν.4369/2016, ανταποκρίνονται σε υφιστάμενες σύγχρονες ανάγκες και δεν έγιναν οριζόντια, κάτι που ενδεχομένως δεν θα μπορούσατε να σκεφτείτε και πράξετε εσείς ή, για να το θέσω ορθότερα, κάτι που γ</w:t>
      </w:r>
      <w:r>
        <w:rPr>
          <w:rFonts w:eastAsia="Times New Roman" w:cs="Times New Roman"/>
          <w:szCs w:val="24"/>
        </w:rPr>
        <w:t xml:space="preserve">ια συγκεκριμένους και ιδεολογικούς και πολιτικούς λόγους δεν επιλέξατε ποτέ να το κάνετε και γι’ αυτό κινηθήκατε πάντα οριζόντια και με πολιτικές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w:t>
      </w:r>
    </w:p>
    <w:p w14:paraId="1C8C44DC"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Με βάση τη σχετική εγκύκλιο, προβλέφθηκε και η δυνατότητα αύξησης των θέσεων του οργανογράμματος κατά</w:t>
      </w:r>
      <w:r>
        <w:rPr>
          <w:rFonts w:eastAsia="Times New Roman" w:cs="Times New Roman"/>
          <w:szCs w:val="24"/>
        </w:rPr>
        <w:t xml:space="preserve"> 10%. Το σχολίασε ο κ. Δένδιας. Ναι, αλλά δεν είπε ότι είχε απαγορευθεί οι οργανισμοί να προβλέπουν κενές θέσεις και γύριζαν πίσω και κοβόντουσαν. Αυτό ξέχασε να το πει ο κ. Δένδιας. </w:t>
      </w:r>
    </w:p>
    <w:p w14:paraId="1C8C44DD"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Άρα, όταν θέλεις να κάνεις ένα σωστό οργανόγραμμα, σαφώς και θα κάνεις μ</w:t>
      </w:r>
      <w:r>
        <w:rPr>
          <w:rFonts w:eastAsia="Times New Roman" w:cs="Times New Roman"/>
          <w:szCs w:val="24"/>
        </w:rPr>
        <w:t>ια πρόβλεψη 10% επιπλέον. Και αυτό δεν σημαίνει ότι θα καλυφθεί το 10%, αλλά θα καλυφθεί ανάλογα με τις ανάγκες. Γι’ αυτό είναι μισές οι αλήθειες που λέτε. Και χρησιμοποιείτε συγκεκριμένα πράγματα ακριβώς για να πείτε ψέματα.</w:t>
      </w:r>
    </w:p>
    <w:p w14:paraId="1C8C44DE"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Αυτό που θα ήθελα, επίσης, να </w:t>
      </w:r>
      <w:r>
        <w:rPr>
          <w:rFonts w:eastAsia="Times New Roman" w:cs="Times New Roman"/>
          <w:szCs w:val="24"/>
        </w:rPr>
        <w:t xml:space="preserve">πω και που σχολίασε ο κ. Δένδιας είναι η αντίληψη περί σωρείας άχρηστων δομών. Αυτή είναι </w:t>
      </w:r>
      <w:r>
        <w:rPr>
          <w:rFonts w:eastAsia="Times New Roman" w:cs="Times New Roman"/>
          <w:szCs w:val="24"/>
        </w:rPr>
        <w:lastRenderedPageBreak/>
        <w:t>απολύτως εσφαλμένη και θα μου επιτρέψετε να πω και εκ του πονηρού.</w:t>
      </w:r>
    </w:p>
    <w:p w14:paraId="1C8C44DF"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Να αναφέρω με την ευκαιρία δύο νέα τμήματα του Υπουργείου Διοικητικής Ανασυγκρότησης που γίνονται γ</w:t>
      </w:r>
      <w:r>
        <w:rPr>
          <w:rFonts w:eastAsia="Times New Roman" w:cs="Times New Roman"/>
          <w:szCs w:val="24"/>
        </w:rPr>
        <w:t>ια να υπηρετούν την ανάγκη υλοποίησης και παρακολούθησης κινητικότητας. Πρέπει να γίνουν αυτές οι νέες δομές, ναι ή όχι; Φυσικά, αν δεν θέλεις να παρακολουθείς την κινητικότητα, δεν είναι αναγκαίες να γίνουν.</w:t>
      </w:r>
    </w:p>
    <w:p w14:paraId="1C8C44E0"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Προκηρύσσονται αυτό το διάστημα οι θέσεις των θ</w:t>
      </w:r>
      <w:r>
        <w:rPr>
          <w:rFonts w:eastAsia="Times New Roman" w:cs="Times New Roman"/>
          <w:szCs w:val="24"/>
        </w:rPr>
        <w:t>εματικών διευθυντών, των ειδικών γραμματέων. Δηλαδή με άλλα λόγια η Κυβέρνηση αυτή τολμά την αποκομματικοποίηση του κράτους, τολμά αυτό που είχε δεσμευθεί. Και τι κάνει; Ενώ εσείς την καταγγέλλετε και την εγκαλείτε ότι δημιουργεί κομματικούς στρατούς, αυτή</w:t>
      </w:r>
      <w:r>
        <w:rPr>
          <w:rFonts w:eastAsia="Times New Roman" w:cs="Times New Roman"/>
          <w:szCs w:val="24"/>
        </w:rPr>
        <w:t xml:space="preserve"> τολμά και έρχεται και κάνει αυτή την αποκομματικοποίηση του κράτους.</w:t>
      </w:r>
    </w:p>
    <w:p w14:paraId="1C8C44E1"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Πραγματοποιήθηκαν </w:t>
      </w:r>
      <w:r>
        <w:rPr>
          <w:rFonts w:eastAsia="Times New Roman" w:cs="Times New Roman"/>
          <w:szCs w:val="24"/>
        </w:rPr>
        <w:t xml:space="preserve">επτά χιλιάδες διακόσιες πενήντα τέσσερις </w:t>
      </w:r>
      <w:r>
        <w:rPr>
          <w:rFonts w:eastAsia="Times New Roman" w:cs="Times New Roman"/>
          <w:szCs w:val="24"/>
        </w:rPr>
        <w:t xml:space="preserve">προσλήψεις μέσω ΑΣΕΠ. Υπήρχε εξαίρεση, ναι. Ποια; Των δύο χιλιάδων διακοσίων πυροσβεστών πενταετούς θητείας </w:t>
      </w:r>
      <w:r>
        <w:rPr>
          <w:rFonts w:eastAsia="Times New Roman"/>
          <w:szCs w:val="24"/>
        </w:rPr>
        <w:t>οι οποίοι</w:t>
      </w:r>
      <w:r>
        <w:rPr>
          <w:rFonts w:eastAsia="Times New Roman" w:cs="Times New Roman"/>
          <w:szCs w:val="24"/>
        </w:rPr>
        <w:t xml:space="preserve"> μονιμοποι</w:t>
      </w:r>
      <w:r>
        <w:rPr>
          <w:rFonts w:eastAsia="Times New Roman" w:cs="Times New Roman"/>
          <w:szCs w:val="24"/>
        </w:rPr>
        <w:t xml:space="preserve">ούνται. Αυτό είναι το κομματικό κράτος που </w:t>
      </w:r>
      <w:r>
        <w:rPr>
          <w:rFonts w:eastAsia="Times New Roman" w:cs="Times New Roman"/>
          <w:szCs w:val="24"/>
        </w:rPr>
        <w:t>κ</w:t>
      </w:r>
      <w:r>
        <w:rPr>
          <w:rFonts w:eastAsia="Times New Roman" w:cs="Times New Roman"/>
          <w:szCs w:val="24"/>
        </w:rPr>
        <w:t>τίζει ο ΣΥΡΙΖΑ; Σε συνδυασμό με τον ψηφιακό σχεδιασμό, επιχειρεί την καταπολέμηση της γραφειοκρατίας και την κατάργηση του πελατειακού κράτους.</w:t>
      </w:r>
    </w:p>
    <w:p w14:paraId="1C8C44E2"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Επιτρέπεται μέχρι σήμερα, το λέω σε εσάς που σαράντα χρόνια κυβερνού</w:t>
      </w:r>
      <w:r>
        <w:rPr>
          <w:rFonts w:eastAsia="Times New Roman" w:cs="Times New Roman"/>
          <w:szCs w:val="24"/>
        </w:rPr>
        <w:t>σατε, να μην ξέρουμε πόσοι είναι οι δημόσιοι υπάλληλοι που εργάζονται και πού εργάζονται ακριβώς; Δεν υπήρχε καμμία καταγραφή, όσες φορές και να επιχειρήθηκε. Και αυτό ακριβώς έρχεστε εσείς και λέτε ότι δεν θέλετε και λέτε ότι ο ΣΥΡΙΖΑ φτιάχνει κομματικό κ</w:t>
      </w:r>
      <w:r>
        <w:rPr>
          <w:rFonts w:eastAsia="Times New Roman" w:cs="Times New Roman"/>
          <w:szCs w:val="24"/>
        </w:rPr>
        <w:t xml:space="preserve">ράτος; Επιτέλους, θα έχετε τη δυνατότητα να γνωρίζετε </w:t>
      </w:r>
      <w:r>
        <w:rPr>
          <w:rFonts w:eastAsia="Times New Roman" w:cs="Times New Roman"/>
          <w:szCs w:val="24"/>
        </w:rPr>
        <w:lastRenderedPageBreak/>
        <w:t>και πόσοι εργάζονται και πόσοι μπαίνουν και με ποιο τρόπο μπαίνουν.</w:t>
      </w:r>
    </w:p>
    <w:p w14:paraId="1C8C44E3"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Άρα θα ήθελα να πω ότι αν αυτό δεν είναι μεταρρύθμιση και αν αυτή τη στιγμή εμείς δεν έχουμε κληθεί να </w:t>
      </w:r>
      <w:r>
        <w:rPr>
          <w:rFonts w:eastAsia="Times New Roman" w:cs="Times New Roman"/>
          <w:szCs w:val="24"/>
        </w:rPr>
        <w:t>κ</w:t>
      </w:r>
      <w:r>
        <w:rPr>
          <w:rFonts w:eastAsia="Times New Roman" w:cs="Times New Roman"/>
          <w:szCs w:val="24"/>
        </w:rPr>
        <w:t xml:space="preserve">τίσουμε πραγματικά το αστικό </w:t>
      </w:r>
      <w:r>
        <w:rPr>
          <w:rFonts w:eastAsia="Times New Roman" w:cs="Times New Roman"/>
          <w:szCs w:val="24"/>
        </w:rPr>
        <w:t>κράτος που εσείς σαράντα χρόνια δεν το τολμήσατε, τότε τι είναι. Δεν το κάνατε, γιατί σας ενδιέφερε να έχετε πελατειακό κράτος.</w:t>
      </w:r>
    </w:p>
    <w:p w14:paraId="1C8C44E4"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Έρχομαι τώρα στη δεύτερη διάσταση, στην οποία θα ήθελα να επικεντρωθώ και αφορά την άποψη των Βουλευτών της Νέας Δημοκρατίας και</w:t>
      </w:r>
      <w:r>
        <w:rPr>
          <w:rFonts w:eastAsia="Times New Roman" w:cs="Times New Roman"/>
          <w:szCs w:val="24"/>
        </w:rPr>
        <w:t xml:space="preserve"> του Γραφείου Προϋπολογισμού του Κράτους στη Βουλή ότι η υπερφορολόγηση με στόχο την απόδοση και εν συνεχεία την κοινωνική αναδιανομή δεν συνιστά βέλτιστή λύση.</w:t>
      </w:r>
    </w:p>
    <w:p w14:paraId="1C8C44E5"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Στο τελευταίο συμφωνούμε, βεβαίως, με αυτά που δήλωσε ο Υπουργός Οικονομικών. Κατ’ αρχάς, το εί</w:t>
      </w:r>
      <w:r>
        <w:rPr>
          <w:rFonts w:eastAsia="Times New Roman" w:cs="Times New Roman"/>
          <w:szCs w:val="24"/>
        </w:rPr>
        <w:t xml:space="preserve">πε και η Υπουργός προηγουμένως, η υπεραπόδοση δεν προέρχεται εξ ολοκλήρου από την υπερφορολόγηση. Αναφέρθηκε ότι προέρχεται από τις κοινωνικές εισφορές και για την ακρίβεια από την αύξηση του αριθμού των απασχολουμένων και από την εθελούσια αποκάλυψη. Δεν </w:t>
      </w:r>
      <w:r>
        <w:rPr>
          <w:rFonts w:eastAsia="Times New Roman" w:cs="Times New Roman"/>
          <w:szCs w:val="24"/>
        </w:rPr>
        <w:t>αναφερθώ περαιτέρω γιατί τα εξήγησε η Υπουργός πάρα πολύ αναλυτικά.</w:t>
      </w:r>
    </w:p>
    <w:p w14:paraId="1C8C44E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C8C44E7"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t>Δώστε μου δύο δευτερόλεπτα, κύριε Πρόεδρε, και τελειώνω.</w:t>
      </w:r>
    </w:p>
    <w:p w14:paraId="1C8C44E8" w14:textId="77777777" w:rsidR="00AD7333" w:rsidRDefault="00CF083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Κατά δεύτερο, σε αντίθεση με εσάς, εμείς επιλέ</w:t>
      </w:r>
      <w:r>
        <w:rPr>
          <w:rFonts w:eastAsia="Times New Roman" w:cs="Times New Roman"/>
          <w:szCs w:val="24"/>
        </w:rPr>
        <w:t>ξαμε να δώσουμε κοινωνικό εισόδημα αλληλεγγύης, γιατί έχουμε απόλυτη προτεραιότητα την αντιμετώπιση της ανθρωπιστικής κρίσης. Ενδεχομένως, λόγω των νεοφιλελεύθερων αντιλήψεων περί ανισοτήτων που έχετε και διότι, όπως μάθαμε προσφάτως, είναι αντίθετο με την</w:t>
      </w:r>
      <w:r>
        <w:rPr>
          <w:rFonts w:eastAsia="Times New Roman" w:cs="Times New Roman"/>
          <w:szCs w:val="24"/>
        </w:rPr>
        <w:t xml:space="preserve"> ανθρώπινη φύση να υπάρχουν κοινωνίες χωρίς κοινωνικές ανισότητες -ελέχθη σε αυτή τη Αίθουσα αυτό- εμείς ακριβώς επιλέγουμε να χαράζουμε πολιτικές για την άμβλυνση αυτών των κοινωνικών ανισοτήτων, σε αντίθεση με εσάς που δεν θυμάμαι ακριβώς τι κάνατε τα πρ</w:t>
      </w:r>
      <w:r>
        <w:rPr>
          <w:rFonts w:eastAsia="Times New Roman" w:cs="Times New Roman"/>
          <w:szCs w:val="24"/>
        </w:rPr>
        <w:t>οηγούμενα χρόνια της λιτότητας.</w:t>
      </w:r>
    </w:p>
    <w:p w14:paraId="1C8C44E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Εμείς το κάναμε αυτό. Μην το ξεχνάτε.</w:t>
      </w:r>
    </w:p>
    <w:p w14:paraId="1C8C44E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ΜΑΡΙΑ ΘΕΛΕΡΙΤΗ:</w:t>
      </w:r>
      <w:r>
        <w:rPr>
          <w:rFonts w:eastAsia="Times New Roman" w:cs="Times New Roman"/>
          <w:szCs w:val="24"/>
        </w:rPr>
        <w:t xml:space="preserve"> Δεν το ξεχνάω το ΚΕΑ. Δεν ξεχνάω. Σε πιλοτικό βαθμό και αυτό μέσα από μια μελέτη, που ποτέ δεν υλοποιήθηκε. Τα θυμόμαστε πολύ καλά αυτά.</w:t>
      </w:r>
    </w:p>
    <w:p w14:paraId="1C8C44E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Επίσης, έρχομαι στο τελευταίο επιχείρημα, που αφορά </w:t>
      </w:r>
      <w:r>
        <w:rPr>
          <w:rFonts w:eastAsia="Times New Roman" w:cs="Times New Roman"/>
          <w:szCs w:val="24"/>
        </w:rPr>
        <w:t xml:space="preserve">στο </w:t>
      </w:r>
      <w:r>
        <w:rPr>
          <w:rFonts w:eastAsia="Times New Roman" w:cs="Times New Roman"/>
          <w:szCs w:val="24"/>
        </w:rPr>
        <w:t xml:space="preserve">ότι η φορολογία σκοτώνει την ανάπτυξη. Και άρα θα είμαστε σε έναν φαύλο κύκλο. Και σε αυτό που διαφωνούν και οι ίδιοι οι επενδυτές, οι οποίοι επιθυμούν, από ό,τι γνωρίζουμε και το λέτε και εσείς κατά </w:t>
      </w:r>
      <w:r>
        <w:rPr>
          <w:rFonts w:eastAsia="Times New Roman" w:cs="Times New Roman"/>
          <w:szCs w:val="24"/>
        </w:rPr>
        <w:t>περιόδους, σταθερό πλαίσιο για τις επενδύσεις. Αυτό που τους ενδιαφέρει δεν είναι το ύψος της φορολογίας, αλλά οι κανόνες του παιχνιδιού και το επιχειρηματικό περιβάλλον. Και η μεταρρύθμιση για τις επενδύσεις δεν είναι πρωτίστως φορολογική. Έχει φορολογικό</w:t>
      </w:r>
      <w:r>
        <w:rPr>
          <w:rFonts w:eastAsia="Times New Roman" w:cs="Times New Roman"/>
          <w:szCs w:val="24"/>
        </w:rPr>
        <w:t xml:space="preserve"> σκέλος, αλλά είναι πρωτίστως αναπτυξιακή μεταρρύθμιση.</w:t>
      </w:r>
    </w:p>
    <w:p w14:paraId="1C8C44E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Είναι αναπτυξιακή μεταρρύθμιση και σημαίνει παραγωγική ανασυγκρότηση της χώρας αυτή η μεταρρύθμιση. Σημαίνει εθνική στρατηγική για την ανάπτυξη της χώρας. Σημαίνει αλλαγή του παραγωγικού μοντέλου. Σημ</w:t>
      </w:r>
      <w:r>
        <w:rPr>
          <w:rFonts w:eastAsia="Times New Roman" w:cs="Times New Roman"/>
          <w:szCs w:val="24"/>
        </w:rPr>
        <w:t>αίνει νέα εργαλεία για την υλοποίηση αυτού του μοντέλου. Και αντί να συζητάμε σε αυτή την Αίθουσα για το πώς θα πάμε σε αυτή την παραγωγική ανασυγκρότηση της χώρας, ακούμε μονολόγους για την ανάπτυξη από την Αντιπολίτευση, η οποία είναι υπεύθυνη για την πα</w:t>
      </w:r>
      <w:r>
        <w:rPr>
          <w:rFonts w:eastAsia="Times New Roman" w:cs="Times New Roman"/>
          <w:szCs w:val="24"/>
        </w:rPr>
        <w:t>ραγωγική αποδιάρθρωση της χώρας.</w:t>
      </w:r>
    </w:p>
    <w:p w14:paraId="1C8C44E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Τελειώνοντας, αγαπητοί συνάδελφοι και συναδέλφισσες, αυτό που έχει σημασία είναι να επιταχυνθεί η διαδικασία για την εκπόνηση ενός εθνικού σχεδίου για την παραγωγική ανασυγκρότηση της χώρας και, επίσης, της επιχειρούμενης μ</w:t>
      </w:r>
      <w:r>
        <w:rPr>
          <w:rFonts w:eastAsia="Times New Roman" w:cs="Times New Roman"/>
          <w:szCs w:val="24"/>
        </w:rPr>
        <w:t xml:space="preserve">εταρρύθμισης στην τοπική </w:t>
      </w:r>
      <w:r>
        <w:rPr>
          <w:rFonts w:eastAsia="Times New Roman" w:cs="Times New Roman"/>
          <w:szCs w:val="24"/>
        </w:rPr>
        <w:lastRenderedPageBreak/>
        <w:t>αυτοδιοίκηση, θα πρέπει να είναι τα επόμενα βήματα για τη μετά την έξοδο από τα μνημόνια περίοδο.</w:t>
      </w:r>
    </w:p>
    <w:p w14:paraId="1C8C44E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C8C44EF" w14:textId="77777777" w:rsidR="00AD7333" w:rsidRDefault="00CF083D">
      <w:pPr>
        <w:spacing w:line="600" w:lineRule="auto"/>
        <w:ind w:firstLine="720"/>
        <w:jc w:val="center"/>
        <w:rPr>
          <w:rFonts w:eastAsia="Times New Roman"/>
          <w:bCs/>
        </w:rPr>
      </w:pPr>
      <w:r>
        <w:rPr>
          <w:rFonts w:eastAsia="Times New Roman"/>
          <w:bCs/>
        </w:rPr>
        <w:t>(Χειροκροτήματα από την πτέρυγα του ΣΥΡΙΖΑ)</w:t>
      </w:r>
    </w:p>
    <w:p w14:paraId="1C8C44F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Δημήτριος Σταμάτης έ</w:t>
      </w:r>
      <w:r>
        <w:rPr>
          <w:rFonts w:eastAsia="Times New Roman" w:cs="Times New Roman"/>
          <w:szCs w:val="24"/>
        </w:rPr>
        <w:t xml:space="preserve">χει τον λόγο. </w:t>
      </w:r>
    </w:p>
    <w:p w14:paraId="1C8C44F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Ευχαριστώ, κύριε Πρόεδρε.</w:t>
      </w:r>
    </w:p>
    <w:p w14:paraId="1C8C44F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από χρόνια στους κινηματογράφους παιζόταν μια ταινία του Άρθουρ Πεν με πρωταγωνιστή τον Ντάστιν Χόφμαν, «Το Μικρό Μεγάλο Ανθρωπάκι». Στην ταινία αυτή ήταν ένας </w:t>
      </w:r>
      <w:r>
        <w:rPr>
          <w:rFonts w:eastAsia="Times New Roman" w:cs="Times New Roman"/>
          <w:szCs w:val="24"/>
        </w:rPr>
        <w:t xml:space="preserve">νεαρός Ινδιάνος, ο οποίος έκανε και έλεγε τα πάντα ανάποδα. Καβαλίκευε το άλογο ανάποδα, έλεγε το άσπρο μαύρο και το ζεστό κρύο. Ακούγοντας αυτές τις μέρες τους Υπουργούς και </w:t>
      </w:r>
      <w:r>
        <w:rPr>
          <w:rFonts w:eastAsia="Times New Roman" w:cs="Times New Roman"/>
          <w:szCs w:val="24"/>
        </w:rPr>
        <w:lastRenderedPageBreak/>
        <w:t xml:space="preserve">τους συναδέλφους της Συμπολίτευσης θυμήθηκα τον </w:t>
      </w:r>
      <w:r>
        <w:rPr>
          <w:rFonts w:eastAsia="Times New Roman" w:cs="Times New Roman"/>
          <w:szCs w:val="24"/>
        </w:rPr>
        <w:t>Ι</w:t>
      </w:r>
      <w:r>
        <w:rPr>
          <w:rFonts w:eastAsia="Times New Roman" w:cs="Times New Roman"/>
          <w:szCs w:val="24"/>
        </w:rPr>
        <w:t>νδιάνο, γιατί αυτό ακριβώς κάνετ</w:t>
      </w:r>
      <w:r>
        <w:rPr>
          <w:rFonts w:eastAsia="Times New Roman" w:cs="Times New Roman"/>
          <w:szCs w:val="24"/>
        </w:rPr>
        <w:t>ε. Προσπαθείτε να παρουσιάσετε το άσπρο μαύρο. Την ώρα που κόβετε κοινωνικές παροχές, κοινωνικές δαπάνες ύψους 1,6 δισεκατομμυρίων, μιλάτε για κοινωνική ευαισθησία. Την ώρα που λέτε ότι αυτός ο προϋπολογισμός είναι κοινωνικά δίκαιος, εξοντώνετε τη μεσαία τ</w:t>
      </w:r>
      <w:r>
        <w:rPr>
          <w:rFonts w:eastAsia="Times New Roman" w:cs="Times New Roman"/>
          <w:szCs w:val="24"/>
        </w:rPr>
        <w:t>άξη.</w:t>
      </w:r>
    </w:p>
    <w:p w14:paraId="1C8C44F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επειδή βλέπω τον κ. Φίλη, θυμήθηκα κάτι πολύ σωστό που έχει πει στο παρελθόν, ότι προτάσσετε τάχα τα αντίμετρα. Ε, θα σας πει ο κ. Φίλης -και εάν δεν το πει, θα το πω εγώ τώρα προκαταβολικά, για να μην έρθει και σε δύσκολη θέση</w:t>
      </w:r>
      <w:r>
        <w:rPr>
          <w:rFonts w:eastAsia="Times New Roman" w:cs="Times New Roman"/>
          <w:szCs w:val="24"/>
        </w:rPr>
        <w:t>. Α</w:t>
      </w:r>
      <w:r>
        <w:rPr>
          <w:rFonts w:eastAsia="Times New Roman" w:cs="Times New Roman"/>
          <w:szCs w:val="24"/>
        </w:rPr>
        <w:t>υτά τα αντίμετρα,</w:t>
      </w:r>
      <w:r>
        <w:rPr>
          <w:rFonts w:eastAsia="Times New Roman" w:cs="Times New Roman"/>
          <w:szCs w:val="24"/>
        </w:rPr>
        <w:t xml:space="preserve"> εκτός του γεγονότος ότι θα πρέπει να δοθούν, αφού υπερβούμε τους δημοσιονομικούς στόχους που έχετε συμφωνήσει, πάνω από το 3,5%... </w:t>
      </w:r>
    </w:p>
    <w:p w14:paraId="1C8C44F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Όχι. </w:t>
      </w:r>
    </w:p>
    <w:p w14:paraId="1C8C44F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Κύριε Κοινοβουλευτικέ Εκπρόσωπε, ξαναδιαβάστε την τελευταία ανακοίνωση, που έγινε</w:t>
      </w:r>
      <w:r>
        <w:rPr>
          <w:rFonts w:eastAsia="Times New Roman" w:cs="Times New Roman"/>
          <w:szCs w:val="24"/>
        </w:rPr>
        <w:t xml:space="preserve"> προχθές: «όταν υπερβούν το 3,5%, τότε θα εφαρμοστούν τα αντίμετρα.»</w:t>
      </w:r>
    </w:p>
    <w:p w14:paraId="1C8C44F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ν</w:t>
      </w:r>
      <w:r>
        <w:rPr>
          <w:rFonts w:eastAsia="Times New Roman" w:cs="Times New Roman"/>
          <w:szCs w:val="24"/>
        </w:rPr>
        <w:t xml:space="preserve"> αφορά δε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w:t>
      </w:r>
      <w:r>
        <w:rPr>
          <w:rFonts w:eastAsia="Times New Roman" w:cs="Times New Roman"/>
          <w:szCs w:val="24"/>
        </w:rPr>
        <w:t>ποιότητα</w:t>
      </w:r>
      <w:r>
        <w:rPr>
          <w:rFonts w:eastAsia="Times New Roman" w:cs="Times New Roman"/>
          <w:szCs w:val="24"/>
        </w:rPr>
        <w:t>» των αντιμέτρων</w:t>
      </w:r>
      <w:r>
        <w:rPr>
          <w:rFonts w:eastAsia="Times New Roman" w:cs="Times New Roman"/>
          <w:szCs w:val="24"/>
        </w:rPr>
        <w:t xml:space="preserve"> ο κ. Φίλης ήταν σαφής: Είναι αναδιανομή φτώχειας. Παίρνουμε από τον φτωχό, για να δώσουμε στον φτωχότερο. Αυτή είναι η κοινωνική πολιτική που </w:t>
      </w:r>
      <w:r>
        <w:rPr>
          <w:rFonts w:eastAsia="Times New Roman" w:cs="Times New Roman"/>
          <w:szCs w:val="24"/>
        </w:rPr>
        <w:t>έχετε.</w:t>
      </w:r>
    </w:p>
    <w:p w14:paraId="1C8C44F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Είναι βέβαιο ότι έχετε υποστεί μια μετάλλαξη και βρίσκεστε σε μια παραζάλη. Η αιφνίδια μεταβολή των θέσεων και των ιδεολογη</w:t>
      </w:r>
      <w:r>
        <w:rPr>
          <w:rFonts w:eastAsia="Times New Roman" w:cs="Times New Roman"/>
          <w:szCs w:val="24"/>
        </w:rPr>
        <w:lastRenderedPageBreak/>
        <w:t>μάτων σας σάς έχει μπερδέψει. Το πιο κλασικό κραυγαλέο παράδειγμα, μια φωτογραφία της μετάλλαξής σας έχουμε από την εικόνα του</w:t>
      </w:r>
      <w:r>
        <w:rPr>
          <w:rFonts w:eastAsia="Times New Roman" w:cs="Times New Roman"/>
          <w:szCs w:val="24"/>
        </w:rPr>
        <w:t xml:space="preserve"> κ. Τσακαλώτου να </w:t>
      </w:r>
      <w:r>
        <w:rPr>
          <w:rFonts w:eastAsia="Times New Roman" w:cs="Times New Roman"/>
          <w:szCs w:val="24"/>
        </w:rPr>
        <w:t>κ</w:t>
      </w:r>
      <w:r>
        <w:rPr>
          <w:rFonts w:eastAsia="Times New Roman" w:cs="Times New Roman"/>
          <w:szCs w:val="24"/>
        </w:rPr>
        <w:t xml:space="preserve">τυπάει το καμπανάκι στη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w:t>
      </w:r>
    </w:p>
    <w:p w14:paraId="1C8C44F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είναι καμπανάκι.</w:t>
      </w:r>
    </w:p>
    <w:p w14:paraId="1C8C44F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Εσείς τα ξέρετε καλύτερα, το σφυρί. Το μάθατε. Έτσι είναι.</w:t>
      </w:r>
    </w:p>
    <w:p w14:paraId="1C8C44F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Το είδα, δεν το έμαθα.</w:t>
      </w:r>
    </w:p>
    <w:p w14:paraId="1C8C44F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Στη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στο </w:t>
      </w:r>
      <w:r>
        <w:rPr>
          <w:rFonts w:eastAsia="Times New Roman" w:cs="Times New Roman"/>
          <w:szCs w:val="24"/>
        </w:rPr>
        <w:t>άντρο των κολασμένων, στο άντρο των ληστών ο κ. Τσακαλώτος</w:t>
      </w:r>
      <w:r>
        <w:rPr>
          <w:rFonts w:eastAsia="Times New Roman" w:cs="Times New Roman"/>
          <w:szCs w:val="24"/>
        </w:rPr>
        <w:t>. Τ</w:t>
      </w:r>
      <w:r>
        <w:rPr>
          <w:rFonts w:eastAsia="Times New Roman" w:cs="Times New Roman"/>
          <w:szCs w:val="24"/>
        </w:rPr>
        <w:t xml:space="preserve">ο 2014 έλεγε ότι εάν επρόκειτο η Αριστερά να ψηφίσει και να δεχθεί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τότε δεν θα είχε λόγο ύπαρξης και ο κ. Τσακαλώτος εισηγείται και εφαρμόζει δεκαπέντε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Σα</w:t>
      </w:r>
      <w:r>
        <w:rPr>
          <w:rFonts w:eastAsia="Times New Roman" w:cs="Times New Roman"/>
          <w:szCs w:val="24"/>
        </w:rPr>
        <w:t xml:space="preserve">ς θυμίζω </w:t>
      </w:r>
      <w:r>
        <w:rPr>
          <w:rFonts w:eastAsia="Times New Roman" w:cs="Times New Roman"/>
          <w:szCs w:val="24"/>
        </w:rPr>
        <w:lastRenderedPageBreak/>
        <w:t xml:space="preserve">ότι ένα δισεκατομμύριο ήταν υποχρέωση από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δεκαπέντε έχετε ψηφίσει και εφαρμόζονται με την παρούσα Κυβέρνηση.</w:t>
      </w:r>
    </w:p>
    <w:p w14:paraId="1C8C44F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Αυτή είναι, λοιπόν, μια τρομερή μετάλλαξη και επειδή τώρα το θυμήθηκα, για να κρατηθεί και στα Πρακτικά της Βουλής -</w:t>
      </w:r>
      <w:r>
        <w:rPr>
          <w:rFonts w:eastAsia="Times New Roman" w:cs="Times New Roman"/>
          <w:szCs w:val="24"/>
        </w:rPr>
        <w:t xml:space="preserve">λυπάμαι που δεν είναι ο κ. Τσακαλώτος εδώ- ο κ. Τσακαλώτος τρεις φορές τις προηγούμενες ημέρες είπε ένα κραυγαλέο ψεύδος. Ποιο είναι το ψεύδος; Είπε ότι η δική μας </w:t>
      </w:r>
      <w:r>
        <w:rPr>
          <w:rFonts w:eastAsia="Times New Roman" w:cs="Times New Roman"/>
          <w:szCs w:val="24"/>
        </w:rPr>
        <w:t>κ</w:t>
      </w:r>
      <w:r>
        <w:rPr>
          <w:rFonts w:eastAsia="Times New Roman" w:cs="Times New Roman"/>
          <w:szCs w:val="24"/>
        </w:rPr>
        <w:t xml:space="preserve">υβέρνηση δεν έκλεισε την πέμπτη αξιολόγηση, γιατί δεν ήθελε να δεχθεί πιστοληπτική γραμμή. </w:t>
      </w:r>
      <w:r>
        <w:rPr>
          <w:rFonts w:eastAsia="Times New Roman" w:cs="Times New Roman"/>
          <w:szCs w:val="24"/>
        </w:rPr>
        <w:t xml:space="preserve">Είναι ψέμα, </w:t>
      </w:r>
      <w:r>
        <w:rPr>
          <w:rFonts w:eastAsia="Times New Roman" w:cs="Times New Roman"/>
          <w:szCs w:val="24"/>
        </w:rPr>
        <w:t xml:space="preserve">καταφανέστατο </w:t>
      </w:r>
      <w:r>
        <w:rPr>
          <w:rFonts w:eastAsia="Times New Roman" w:cs="Times New Roman"/>
          <w:szCs w:val="24"/>
        </w:rPr>
        <w:t>ψέμα. Εμείς το είχαμε συμφωνήσει αυτό από τον Νοέμβριο του 2014. Ο Σαμαράς, ως Πρωθυπουργός μάλιστα, είπε ότι με αυτήν την πιστοληπτική γραμμή ασφαλιζόμαστε. Το ίδιο ο κ. Βενιζέλος. Το επαναλάβαμε εκατό φορές. Και για να ξεσκονίσω</w:t>
      </w:r>
      <w:r>
        <w:rPr>
          <w:rFonts w:eastAsia="Times New Roman" w:cs="Times New Roman"/>
          <w:szCs w:val="24"/>
        </w:rPr>
        <w:t xml:space="preserve"> </w:t>
      </w:r>
      <w:r>
        <w:rPr>
          <w:rFonts w:eastAsia="Times New Roman" w:cs="Times New Roman"/>
          <w:szCs w:val="24"/>
        </w:rPr>
        <w:lastRenderedPageBreak/>
        <w:t>λίγο τη μνήμη σας, χρησιμοποιήσαμε τότε και ένα παράδειγμα και είπαμε ότι αυτή η πιστοληπτική γραμμή είναι σαν δείκτης προστασίας.</w:t>
      </w:r>
    </w:p>
    <w:p w14:paraId="1C8C44F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Όταν, λοιπόν, ο σημερινός Υπουργός έρχεται και λέει αυτό το ψεύδος, ή δεν γνωρίζει τι του γίνεται ή λέει ενσυνειδήτως ψέματα</w:t>
      </w:r>
      <w:r>
        <w:rPr>
          <w:rFonts w:eastAsia="Times New Roman" w:cs="Times New Roman"/>
          <w:szCs w:val="24"/>
        </w:rPr>
        <w:t xml:space="preserve"> για κάποιον συγκεκριμένο λόγο. Αν ήταν εδώ, θα μπορούσε να αναπτυχθεί ένας διάλογος, για να δούμε τι είναι αυτό που θέλει να προλάβει ο κ. Τσακαλώτος. Τι φοβάται που έρχεται και θέλει από τώρα να πάρει θέση μάχης; Κλείνω αυτό το κεφάλαιο.</w:t>
      </w:r>
    </w:p>
    <w:p w14:paraId="1C8C44F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 xml:space="preserve">ι συνάδελφοι, σήμερα είναι και μια σημαδιακή ημέρα. Σαν σήμερα αποφασίσατε να ρίξετε την </w:t>
      </w:r>
      <w:r>
        <w:rPr>
          <w:rFonts w:eastAsia="Times New Roman" w:cs="Times New Roman"/>
          <w:szCs w:val="24"/>
        </w:rPr>
        <w:t>κ</w:t>
      </w:r>
      <w:r>
        <w:rPr>
          <w:rFonts w:eastAsia="Times New Roman" w:cs="Times New Roman"/>
          <w:szCs w:val="24"/>
        </w:rPr>
        <w:t xml:space="preserve">υβέρνηση Σαμαρά. Το λέω αυτό, βλέποντας και τον αγαπητό Πρόεδρο κ. Βούτση, ο </w:t>
      </w:r>
      <w:r>
        <w:rPr>
          <w:rFonts w:eastAsia="Times New Roman" w:cs="Times New Roman"/>
          <w:szCs w:val="24"/>
        </w:rPr>
        <w:lastRenderedPageBreak/>
        <w:t>οποίος σε μ</w:t>
      </w:r>
      <w:r>
        <w:rPr>
          <w:rFonts w:eastAsia="Times New Roman" w:cs="Times New Roman"/>
          <w:szCs w:val="24"/>
        </w:rPr>
        <w:t>ί</w:t>
      </w:r>
      <w:r>
        <w:rPr>
          <w:rFonts w:eastAsia="Times New Roman" w:cs="Times New Roman"/>
          <w:szCs w:val="24"/>
        </w:rPr>
        <w:t xml:space="preserve">α αναφορά του προχθές στη Βουλή, είπε ότι την </w:t>
      </w:r>
      <w:r>
        <w:rPr>
          <w:rFonts w:eastAsia="Times New Roman" w:cs="Times New Roman"/>
          <w:szCs w:val="24"/>
        </w:rPr>
        <w:t>κ</w:t>
      </w:r>
      <w:r>
        <w:rPr>
          <w:rFonts w:eastAsia="Times New Roman" w:cs="Times New Roman"/>
          <w:szCs w:val="24"/>
        </w:rPr>
        <w:t xml:space="preserve">υβέρνηση Σαμαρά την έριξαν οι </w:t>
      </w:r>
      <w:r>
        <w:rPr>
          <w:rFonts w:eastAsia="Times New Roman" w:cs="Times New Roman"/>
          <w:szCs w:val="24"/>
        </w:rPr>
        <w:t xml:space="preserve">δανειστές. Όχι, είναι ανακριβές. Την </w:t>
      </w:r>
      <w:r>
        <w:rPr>
          <w:rFonts w:eastAsia="Times New Roman" w:cs="Times New Roman"/>
          <w:szCs w:val="24"/>
        </w:rPr>
        <w:t>κ</w:t>
      </w:r>
      <w:r>
        <w:rPr>
          <w:rFonts w:eastAsia="Times New Roman" w:cs="Times New Roman"/>
          <w:szCs w:val="24"/>
        </w:rPr>
        <w:t>υβέρνηση Σαμαρά την ρίξατε εσείς μαζί με τους ΑΝΕΛ, μαζί με όσους Βουλευτές απέμειναν από τον κ. Κουβέλη και με τη Χρυσή Αυγή, όταν δεχθήκατε να συνυπολογίσετε τις ψήφους της Χρυσής Αυγής</w:t>
      </w:r>
      <w:r>
        <w:rPr>
          <w:rFonts w:eastAsia="Times New Roman" w:cs="Times New Roman"/>
          <w:szCs w:val="24"/>
        </w:rPr>
        <w:t xml:space="preserve"> σ</w:t>
      </w:r>
      <w:r>
        <w:rPr>
          <w:rFonts w:eastAsia="Times New Roman" w:cs="Times New Roman"/>
          <w:szCs w:val="24"/>
        </w:rPr>
        <w:t>το αποτέλεσμα. Και είχε το θρ</w:t>
      </w:r>
      <w:r>
        <w:rPr>
          <w:rFonts w:eastAsia="Times New Roman" w:cs="Times New Roman"/>
          <w:szCs w:val="24"/>
        </w:rPr>
        <w:t>άσος σήμερα ο Πρωθυπουργός να λέει σε μια δημόσια ομιλία του για τη συνεργασία του Σαμαρά με τη Χρυσή Αυγή. Εδώ γελάνε και οι πέτρες!</w:t>
      </w:r>
    </w:p>
    <w:p w14:paraId="1C8C44FF"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του ΣΥΡΙΖΑ)</w:t>
      </w:r>
    </w:p>
    <w:p w14:paraId="1C8C450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Εσείς συνεργαστήκατε με τη Χρυσή Αυγή, για να ρίξετε την κυβέρνηση, γι</w:t>
      </w:r>
      <w:r>
        <w:rPr>
          <w:rFonts w:eastAsia="Times New Roman" w:cs="Times New Roman"/>
          <w:szCs w:val="24"/>
        </w:rPr>
        <w:t>α να εξηγούμαστε.</w:t>
      </w:r>
    </w:p>
    <w:p w14:paraId="1C8C450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Ο Μπαλτάκος;</w:t>
      </w:r>
    </w:p>
    <w:p w14:paraId="1C8C450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Όμως, ο κ. Βούτσης είπε και κάτι άλλο. Είπε ότι </w:t>
      </w:r>
      <w:r>
        <w:rPr>
          <w:rFonts w:eastAsia="Times New Roman" w:cs="Times New Roman"/>
          <w:szCs w:val="24"/>
        </w:rPr>
        <w:t>«</w:t>
      </w:r>
      <w:r>
        <w:rPr>
          <w:rFonts w:eastAsia="Times New Roman" w:cs="Times New Roman"/>
          <w:szCs w:val="24"/>
        </w:rPr>
        <w:t xml:space="preserve">αυτοί οι δανειστές που έριξαν την </w:t>
      </w:r>
      <w:r>
        <w:rPr>
          <w:rFonts w:eastAsia="Times New Roman" w:cs="Times New Roman"/>
          <w:szCs w:val="24"/>
        </w:rPr>
        <w:t>κ</w:t>
      </w:r>
      <w:r>
        <w:rPr>
          <w:rFonts w:eastAsia="Times New Roman" w:cs="Times New Roman"/>
          <w:szCs w:val="24"/>
        </w:rPr>
        <w:t>υβέρνηση Σαμαρά σήμερα μας στηρίζουν, δεν ξέρω για ποιον λόγο</w:t>
      </w:r>
      <w:r>
        <w:rPr>
          <w:rFonts w:eastAsia="Times New Roman" w:cs="Times New Roman"/>
          <w:szCs w:val="24"/>
        </w:rPr>
        <w:t>»</w:t>
      </w:r>
      <w:r>
        <w:rPr>
          <w:rFonts w:eastAsia="Times New Roman" w:cs="Times New Roman"/>
          <w:szCs w:val="24"/>
        </w:rPr>
        <w:t>.</w:t>
      </w:r>
    </w:p>
    <w:p w14:paraId="1C8C450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Θα σας πω εγώ τους λόγους. Ο πρώτος λόγος</w:t>
      </w:r>
      <w:r>
        <w:rPr>
          <w:rFonts w:eastAsia="Times New Roman" w:cs="Times New Roman"/>
          <w:szCs w:val="24"/>
        </w:rPr>
        <w:t xml:space="preserve"> ήταν το υπερταμείο, το οποίο ο Σαμαράς δεν είχε δεχθεί να τους παραχωρήσει. Γιατί η δημιουργία του υπερταμείου είναι στην πραγματικότητα σχηματισμός πτωχευτικής περιουσίας και αλίμονο εάν κάτι πάει στραβά. Εμείς, οι «γερμανοτσολιάδες», λοιπόν, είπαμε</w:t>
      </w:r>
      <w:r>
        <w:rPr>
          <w:rFonts w:eastAsia="Times New Roman" w:cs="Times New Roman"/>
          <w:szCs w:val="24"/>
        </w:rPr>
        <w:t xml:space="preserve"> «όχι</w:t>
      </w:r>
      <w:r>
        <w:rPr>
          <w:rFonts w:eastAsia="Times New Roman" w:cs="Times New Roman"/>
          <w:szCs w:val="24"/>
        </w:rPr>
        <w:t xml:space="preserve">». </w:t>
      </w:r>
    </w:p>
    <w:p w14:paraId="1C8C450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δεύτερο ήταν όταν επιχειρήθηκε να ακυρωθεί η αξιολόγηση της «</w:t>
      </w:r>
      <w:r>
        <w:rPr>
          <w:rFonts w:eastAsia="Times New Roman" w:cs="Times New Roman"/>
          <w:szCs w:val="24"/>
          <w:lang w:val="en-US"/>
        </w:rPr>
        <w:t>BLACKROCK</w:t>
      </w:r>
      <w:r>
        <w:rPr>
          <w:rFonts w:eastAsia="Times New Roman" w:cs="Times New Roman"/>
          <w:szCs w:val="24"/>
        </w:rPr>
        <w:t>» στη δεύτερη ανακεφαλαιοποίηση των τραπεζών. Είπαμε «</w:t>
      </w:r>
      <w:r>
        <w:rPr>
          <w:rFonts w:eastAsia="Times New Roman" w:cs="Times New Roman"/>
          <w:szCs w:val="24"/>
        </w:rPr>
        <w:t>όχι</w:t>
      </w:r>
      <w:r>
        <w:rPr>
          <w:rFonts w:eastAsia="Times New Roman" w:cs="Times New Roman"/>
          <w:szCs w:val="24"/>
        </w:rPr>
        <w:t>» και δεν έγινε. Αυτό το κάνατε εσείς, με απώλεια 21 δισεκατομμυρίων για το ελληνικό δημόσιο.</w:t>
      </w:r>
    </w:p>
    <w:p w14:paraId="1C8C450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ήταν το κόκκινα </w:t>
      </w:r>
      <w:r>
        <w:rPr>
          <w:rFonts w:eastAsia="Times New Roman" w:cs="Times New Roman"/>
          <w:szCs w:val="24"/>
        </w:rPr>
        <w:t xml:space="preserve">δάνεια. Παλεύαμε να στηρίξουμε αυτόν τον απλό πολίτη που αναίτια είχε βρεθεί σε αδυναμία εκπλήρωσης της παροχής του και κατ’ έτος επαναλαμβάναμε έναν νόμο, για να μπορέσουμε να τον προστατεύσουμε. Ήρθατε εσείς και τον πετάξατε γυμνό στα </w:t>
      </w:r>
      <w:r>
        <w:rPr>
          <w:rFonts w:eastAsia="Times New Roman" w:cs="Times New Roman"/>
          <w:szCs w:val="24"/>
          <w:lang w:val="en-US"/>
        </w:rPr>
        <w:t>funds</w:t>
      </w:r>
      <w:r>
        <w:rPr>
          <w:rFonts w:eastAsia="Times New Roman" w:cs="Times New Roman"/>
          <w:szCs w:val="24"/>
        </w:rPr>
        <w:t>.</w:t>
      </w:r>
    </w:p>
    <w:p w14:paraId="1C8C450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τέταρτο ή</w:t>
      </w:r>
      <w:r>
        <w:rPr>
          <w:rFonts w:eastAsia="Times New Roman" w:cs="Times New Roman"/>
          <w:szCs w:val="24"/>
        </w:rPr>
        <w:t>ταν ότι είχαν ασφαλώς λόγο να είναι θυμωμένοι κάποιοι από τους δανειστές μαζί μας, γιατί εμείς μονομερώς μειώσαμε τον ΦΠΑ στην εστίαση -αυτό που δεν έχετε τολμήσει να κάνετε εσείς- και αρνηθήκαμε να αυξήσουμε τον ΦΠΑ στα νησιά, τον οποίο εσείς με μεγάλη ευ</w:t>
      </w:r>
      <w:r>
        <w:rPr>
          <w:rFonts w:eastAsia="Times New Roman" w:cs="Times New Roman"/>
          <w:szCs w:val="24"/>
        </w:rPr>
        <w:t>χαρίστηση ψηφίσατε εδώ.</w:t>
      </w:r>
    </w:p>
    <w:p w14:paraId="1C8C4507" w14:textId="77777777" w:rsidR="00AD7333" w:rsidRDefault="00CF083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C8C450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το τελευταίο, το οποίο ίσως δεν είναι και πολύ γνωστό.</w:t>
      </w:r>
    </w:p>
    <w:p w14:paraId="1C8C450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Σας είπα ότι ένα κομμάτι των δανειστών –όχι όλοι, δεν θέλω να είμαι άδικος- πράγματι είχαν λόγους να είναι δυσαρεστημέν</w:t>
      </w:r>
      <w:r>
        <w:rPr>
          <w:rFonts w:eastAsia="Times New Roman" w:cs="Times New Roman"/>
          <w:szCs w:val="24"/>
        </w:rPr>
        <w:t>οι μαζί μας και να θέλουν να μας τραβήξουν το χαλί. Ναι, το τράβηξαν το χαλί, αλλά εσείς μας ρίξατε. Αυτοί τράβηξαν το χαλί και αποσταθεροποιηθήκαμε, αλλά εσείς μας ρίξατε και εσάς βαραίνει η ιστορική ευθύνη.</w:t>
      </w:r>
    </w:p>
    <w:p w14:paraId="1C8C450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Ένας από τους τελευταίους λόγους ήταν το γεγονό</w:t>
      </w:r>
      <w:r>
        <w:rPr>
          <w:rFonts w:eastAsia="Times New Roman" w:cs="Times New Roman"/>
          <w:szCs w:val="24"/>
        </w:rPr>
        <w:t>ς ότι όταν βρέθηκε το Διεθνές Νομισματικό Ταμείο μπροστά στο λάθος που έκανε με το πρώτο μνημόνιο, προσπάθησε να μεταφέρει αυτό το λάθος για να βγει αλώβητο από την Ευρωζώνη, στην οποία μπήκε ως σύμβουλος και με δάνεια, και μετέθεσε το βάρος της ευθύνης εί</w:t>
      </w:r>
      <w:r>
        <w:rPr>
          <w:rFonts w:eastAsia="Times New Roman" w:cs="Times New Roman"/>
          <w:szCs w:val="24"/>
        </w:rPr>
        <w:t xml:space="preserve">τε στους δανειστές είτε στην ελληνική πλευρά. «Ή κουρεύετε το </w:t>
      </w:r>
      <w:r>
        <w:rPr>
          <w:rFonts w:eastAsia="Times New Roman" w:cs="Times New Roman"/>
          <w:szCs w:val="24"/>
        </w:rPr>
        <w:lastRenderedPageBreak/>
        <w:t>χρέος», είπε στους δανειστές, «ή οι Έλληνες πρέπει να κόψουν πάγιες δαπάνες».</w:t>
      </w:r>
    </w:p>
    <w:p w14:paraId="1C8C450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Δεν πρόλαβαν να το διατυπώσουν. Δεν πρόλαβαν να μας το πουν, γιατί ενεργώντας προληπτικά ο Σαμαράς είχε δηλώσει τότε</w:t>
      </w:r>
      <w:r>
        <w:rPr>
          <w:rFonts w:eastAsia="Times New Roman" w:cs="Times New Roman"/>
          <w:szCs w:val="24"/>
        </w:rPr>
        <w:t>, σε ανύποπτο χρόνο, ότι περαιτέρω μείωση μισθών και συντάξεων, περαιτέρω μείωση του εισοδήματος όχι μόνο είναι κοινωνικά άδικη, αλλά είναι και αντιαναπτυξιακή. Διότι οι φουκαράδες οι συνταξιούχοι, ο φτωχός εργαζόμενος τα χρήματα που παίρνει δεν τα αποθηκε</w:t>
      </w:r>
      <w:r>
        <w:rPr>
          <w:rFonts w:eastAsia="Times New Roman" w:cs="Times New Roman"/>
          <w:szCs w:val="24"/>
        </w:rPr>
        <w:t xml:space="preserve">ύει, δεν τα αποθησαυρίζει. Τα καταναλώνει. Και όπως γνωρίζετε, η ιδιωτική κατανάλωση παίζει μεγάλο, σημαντικό ρόλο στην </w:t>
      </w:r>
      <w:r>
        <w:rPr>
          <w:rFonts w:eastAsia="Times New Roman" w:cs="Times New Roman"/>
          <w:szCs w:val="24"/>
        </w:rPr>
        <w:t xml:space="preserve">αύξηση </w:t>
      </w:r>
      <w:r>
        <w:rPr>
          <w:rFonts w:eastAsia="Times New Roman" w:cs="Times New Roman"/>
          <w:szCs w:val="24"/>
        </w:rPr>
        <w:t>του εθνικού εισοδήματος.</w:t>
      </w:r>
    </w:p>
    <w:p w14:paraId="1C8C450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τελειώσατε; </w:t>
      </w:r>
    </w:p>
    <w:p w14:paraId="1C8C450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Κλείνω, κύριε Πρόεδρε.</w:t>
      </w:r>
    </w:p>
    <w:p w14:paraId="1C8C450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Αυτά, λοιπόν, κάναμε εμείς, οι «γερμανοτσολιάδες». Εμείς αρνηθήκαμε. Και σας ρωτώ: Εάν εμείς είμαστε οι γερμανοτσολιάδες, εσείς τι είστε; </w:t>
      </w:r>
    </w:p>
    <w:p w14:paraId="1C8C450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Βεβαίως, την ανάγκη φιλοτιμία κάνοντας θα ψηφίσετε και, βεβαίως, οφείλω να πω ότι η επισήμανση που είχε κάνει ο κ. Τ</w:t>
      </w:r>
      <w:r>
        <w:rPr>
          <w:rFonts w:eastAsia="Times New Roman" w:cs="Times New Roman"/>
          <w:szCs w:val="24"/>
        </w:rPr>
        <w:t>σακαλώτος στις συνεδριάσεις της Επιτροπής Οικονομικών ήταν πάρα πολύ αποτελεσματική. Είπε: «Κυρίες και κύριοι συνάδελφοι, κακά τα ψέματα. Ή στηρίζετε τον προϋπολογισμό ή εκλογές.» Ήταν καταλυτικό το επιχείρημά του.</w:t>
      </w:r>
    </w:p>
    <w:p w14:paraId="1C8C451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Πότε το είπε;</w:t>
      </w:r>
    </w:p>
    <w:p w14:paraId="1C8C4511" w14:textId="77777777" w:rsidR="00AD7333" w:rsidRDefault="00CF083D">
      <w:pPr>
        <w:spacing w:line="600" w:lineRule="auto"/>
        <w:ind w:firstLine="720"/>
        <w:jc w:val="both"/>
        <w:rPr>
          <w:rFonts w:ascii="Symbol" w:eastAsia="Times New Roman" w:hAnsi="Symbol" w:cs="Times New Roman"/>
          <w:szCs w:val="24"/>
        </w:rPr>
      </w:pPr>
      <w:r>
        <w:rPr>
          <w:rFonts w:eastAsia="Times New Roman" w:cs="Times New Roman"/>
          <w:b/>
          <w:szCs w:val="24"/>
        </w:rPr>
        <w:t>ΔΗΜΗΤΡΙΟΣ Σ</w:t>
      </w:r>
      <w:r>
        <w:rPr>
          <w:rFonts w:eastAsia="Times New Roman" w:cs="Times New Roman"/>
          <w:b/>
          <w:szCs w:val="24"/>
        </w:rPr>
        <w:t>ΤΑΜΑΤΗΣ</w:t>
      </w:r>
      <w:r>
        <w:rPr>
          <w:rFonts w:ascii="Symbol" w:eastAsia="Times New Roman" w:hAnsi="Symbol" w:cs="Times New Roman"/>
          <w:b/>
          <w:szCs w:val="24"/>
        </w:rPr>
        <w:t></w:t>
      </w:r>
      <w:r>
        <w:rPr>
          <w:rFonts w:eastAsia="Times New Roman" w:cs="Times New Roman"/>
          <w:b/>
          <w:szCs w:val="24"/>
        </w:rPr>
        <w:t xml:space="preserve"> </w:t>
      </w:r>
      <w:r>
        <w:rPr>
          <w:rFonts w:eastAsia="Times New Roman" w:cs="Times New Roman"/>
          <w:szCs w:val="24"/>
        </w:rPr>
        <w:t>Δεν το έχετε ακούσει; Να σας το φέρω. Ό,τι λέω είναι γραμμένο.</w:t>
      </w:r>
    </w:p>
    <w:p w14:paraId="1C8C4512" w14:textId="77777777" w:rsidR="00AD7333" w:rsidRDefault="00CF083D">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C8C451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1C8C451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Κύριε Πρόεδρε, θα ήθελα τον</w:t>
      </w:r>
      <w:r>
        <w:rPr>
          <w:rFonts w:eastAsia="Times New Roman" w:cs="Times New Roman"/>
          <w:szCs w:val="24"/>
        </w:rPr>
        <w:t xml:space="preserve"> λόγο. </w:t>
      </w:r>
    </w:p>
    <w:p w14:paraId="1C8C451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Ναι, κύριε Πρόεδρε, έχετε τον λόγο.</w:t>
      </w:r>
    </w:p>
    <w:p w14:paraId="1C8C451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Είχα αποφασίσει -και έτσι είναι το σωστό- σε διάλογο που γινόταν στο συνέδριο του κόμματος της Αξιωματικής Αντιπολίτευσης ή σε διαλόγους που</w:t>
      </w:r>
      <w:r>
        <w:rPr>
          <w:rFonts w:eastAsia="Times New Roman" w:cs="Times New Roman"/>
          <w:szCs w:val="24"/>
        </w:rPr>
        <w:t xml:space="preserve"> γίνονταν στα κανάλια αυτές τις μέρες, να μην υπάρχει απάντηση, διότι η ουσιαστική συζήτηση γίνεται εδώ πέρα μέσα.</w:t>
      </w:r>
    </w:p>
    <w:p w14:paraId="1C8C451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Αφού, λοιπόν, ο κ. Σταμάτης -και το σέβομαι απόλυτα- αισθάνθηκε την ανάγκη να κάνει αυτή την τοποθέτηση, είμαι υποχρεωμένος να πω δύο, τρία π</w:t>
      </w:r>
      <w:r>
        <w:rPr>
          <w:rFonts w:eastAsia="Times New Roman" w:cs="Times New Roman"/>
          <w:szCs w:val="24"/>
        </w:rPr>
        <w:t>ράγματα όσον αναφορά εκτιμήσεις τις οποίες έκανα σε γραπτή ομιλία και της οποίας τα πρακτικά είναι στη διάθεση όλων των συναδέλφων. Διότι άλλο είναι να μιλάμε επί μίας ομιλίας και άλλο επί της εκτίμησης ή της εκδοχής μίας ομιλίας κατά πώς μας βολεύει.</w:t>
      </w:r>
    </w:p>
    <w:p w14:paraId="1C8C451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Πρώτ</w:t>
      </w:r>
      <w:r>
        <w:rPr>
          <w:rFonts w:eastAsia="Times New Roman" w:cs="Times New Roman"/>
          <w:szCs w:val="24"/>
        </w:rPr>
        <w:t xml:space="preserve">ον, να είναι σαφές ότι το κόστος για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για το οποίο μιλήσατε, κύριε Σταμάτη, δεν είναι 1 δισεκατομμύριο ευρώ. Είναι ένας καινούργιος μύθος αυτό.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είχαν δημοσιευτεί οι προβλέψεις για το σύνολο των ρυθμίσεων, οι οποίες αναφέρονταν ως πρόταση τότε. Δεν είχε γίνει δεκτή ακόμα. Ήταν η συζήτηση γύρω από αυτό το ζήτημα. Οι προβλέψεις </w:t>
      </w:r>
      <w:r>
        <w:rPr>
          <w:rFonts w:eastAsia="Times New Roman" w:cs="Times New Roman"/>
          <w:szCs w:val="24"/>
        </w:rPr>
        <w:lastRenderedPageBreak/>
        <w:t xml:space="preserve">για τα πλεονάσματα και τα άλλα μεγέθη του </w:t>
      </w:r>
      <w:r>
        <w:rPr>
          <w:rFonts w:eastAsia="Times New Roman" w:cs="Times New Roman"/>
          <w:szCs w:val="24"/>
        </w:rPr>
        <w:t>μ</w:t>
      </w:r>
      <w:r>
        <w:rPr>
          <w:rFonts w:eastAsia="Times New Roman" w:cs="Times New Roman"/>
          <w:szCs w:val="24"/>
        </w:rPr>
        <w:t>εσοπρόθεσμου αφορούσαν πάρα π</w:t>
      </w:r>
      <w:r>
        <w:rPr>
          <w:rFonts w:eastAsia="Times New Roman" w:cs="Times New Roman"/>
          <w:szCs w:val="24"/>
        </w:rPr>
        <w:t>ολλά, αρκετά δισεκατομμύρια, σε τελικό λογαριασμό.</w:t>
      </w:r>
    </w:p>
    <w:p w14:paraId="1C8C451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Σε σχέση, όμως, με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είναι σαφές και είναι πασίγνωστο ότι αυτό το οποίο είχε εμφανιστεί ως έξοδος στις αγορές, ως το ότι θα έφευγε το Διεθνές Νομισματικό Ταμείο, ως προς το ότι θα είχαμε συ</w:t>
      </w:r>
      <w:r>
        <w:rPr>
          <w:rFonts w:eastAsia="Times New Roman" w:cs="Times New Roman"/>
          <w:szCs w:val="24"/>
        </w:rPr>
        <w:t>γκεκριμένα μεγέθη μεγέθυνσης κ.λπ. από το καλοκαίρι κιόλας του 2014 δεν στεκόταν. Δεν ήταν μόνο τα αποτελέσματα των ευρωεκλογών που έδιναν μια τάση στις εξελίξεις. Η ίδια η οικονομική κατάσταση τότε δεν εδράζονταν σε κανένα σημείο στις προβλέψεις και στο α</w:t>
      </w:r>
      <w:r>
        <w:rPr>
          <w:rFonts w:eastAsia="Times New Roman" w:cs="Times New Roman"/>
          <w:szCs w:val="24"/>
        </w:rPr>
        <w:t xml:space="preserve">φήγημα το οποίο είχε διαμορφωθεί. </w:t>
      </w:r>
    </w:p>
    <w:p w14:paraId="1C8C451A"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Και αυτό ήταν σαφές και στο εξωτερικό. Τα μαθαίναμε και τα διαβάζαμε κι εμείς, όπως κι εσείς. Έγινε ακόμη σαφέστερο στη δεύτερη προσπάθεια εξόδου της χώρας στις αγορές. Το θυμάστε αυτό πάρα πολύ καλά και το θυμόμαστε όλοι</w:t>
      </w:r>
      <w:r>
        <w:rPr>
          <w:rFonts w:eastAsia="Times New Roman" w:cs="Times New Roman"/>
          <w:szCs w:val="24"/>
        </w:rPr>
        <w:t>. Βεβαίως, πυροδότησε μαζί με τη λαϊκή διάθεση τότε, η οποία ήταν επίσης σαφέστατη, τις εξελίξεις από εκεί και ύστερα.</w:t>
      </w:r>
    </w:p>
    <w:p w14:paraId="1C8C451B"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Θα ήθελα να θυμίσω δε στον αγαπητό κύριο Σταμάτη -και το γνωρίζει πως η συζήτηση μας εδώ είναι πάντοτε, όπως και τότε, σε ένα επίπεδο- ότ</w:t>
      </w:r>
      <w:r>
        <w:rPr>
          <w:rFonts w:eastAsia="Times New Roman" w:cs="Times New Roman"/>
          <w:szCs w:val="24"/>
        </w:rPr>
        <w:t xml:space="preserve">ι η </w:t>
      </w:r>
      <w:r>
        <w:rPr>
          <w:rFonts w:eastAsia="Times New Roman" w:cs="Times New Roman"/>
          <w:szCs w:val="24"/>
        </w:rPr>
        <w:t>κ</w:t>
      </w:r>
      <w:r>
        <w:rPr>
          <w:rFonts w:eastAsia="Times New Roman" w:cs="Times New Roman"/>
          <w:szCs w:val="24"/>
        </w:rPr>
        <w:t>υβέρνηση Σαμαρά επέλεξε ενάμιση μήνα πριν να λήξει η προθεσμία και η θητεία του Προέδρου της Δημοκρατίας, να προκαλέσει εδώ μέσα την ψήφο για τον νέο Πρόεδρο της Δημοκρατίας. Δεν εξήντλησε ποσώς κανένα περιθώριο, έτσι ώστε το αφήγημα το ευτυχές εκείνη</w:t>
      </w:r>
      <w:r>
        <w:rPr>
          <w:rFonts w:eastAsia="Times New Roman" w:cs="Times New Roman"/>
          <w:szCs w:val="24"/>
        </w:rPr>
        <w:t xml:space="preserve">ς της περιόδου, το οικονομικό, με έναν </w:t>
      </w:r>
      <w:r>
        <w:rPr>
          <w:rFonts w:eastAsia="Times New Roman" w:cs="Times New Roman"/>
          <w:szCs w:val="24"/>
        </w:rPr>
        <w:lastRenderedPageBreak/>
        <w:t>οποιοδήποτε τρόπο να σταθεί στα πόδια του και να πάρει την παράταση που δικαιούταν εκ του Συντάγματος μέχρι το 2016.</w:t>
      </w:r>
    </w:p>
    <w:p w14:paraId="1C8C451C"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Υπάρχει πλήθος και άλλων, που δεν είναι λεπτομέρειες, αλλά είναι βασικά στοιχεία εκείνης της περιόδου, τα οποία βεβαίως, όταν αποκρύπτονται και όταν διά των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–δεν το έκανε ο κ. Σταμάτης, μιλάω για τις προηγούμενες ημέρες, που είχα επιλέξει να μην </w:t>
      </w:r>
      <w:r>
        <w:rPr>
          <w:rFonts w:eastAsia="Times New Roman" w:cs="Times New Roman"/>
          <w:szCs w:val="24"/>
        </w:rPr>
        <w:t xml:space="preserve">πω τίποτα- διαμορφώνονται δύο σειρές, δύο γραμμίτσες κι ένα σύνθημα –διότι περί συνθήματος πρόκειται- για το κομματικό ακροατήριο –το καταλάβαμε, ήταν μια ενδοκομματική διαδικασία-, δεν αποδίδουν την αλήθεια. </w:t>
      </w:r>
    </w:p>
    <w:p w14:paraId="1C8C451D"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Τρίτο και τελευταίο: Όταν εγώ είπα –και είναι </w:t>
      </w:r>
      <w:r>
        <w:rPr>
          <w:rFonts w:eastAsia="Times New Roman" w:cs="Times New Roman"/>
          <w:szCs w:val="24"/>
        </w:rPr>
        <w:t xml:space="preserve">μέσα στην ομιλία μου- περί δικών τους λόγων, που έχουν οι θεσμοί σε όλη αυτή τη </w:t>
      </w:r>
      <w:r>
        <w:rPr>
          <w:rFonts w:eastAsia="Times New Roman" w:cs="Times New Roman"/>
          <w:szCs w:val="24"/>
        </w:rPr>
        <w:lastRenderedPageBreak/>
        <w:t>φάση να ανέχονται, να υποστηρίζουν, να υποχρεούνται, να κινούνται στην κατεύθυνση που η Κυβέρνηση δίνει –ας πούμε- αυτή τη μάχη, εννοούσα σαφέστατα –και αναφέρεται μέσα- τις εξ</w:t>
      </w:r>
      <w:r>
        <w:rPr>
          <w:rFonts w:eastAsia="Times New Roman" w:cs="Times New Roman"/>
          <w:szCs w:val="24"/>
        </w:rPr>
        <w:t xml:space="preserve">αιρετικές οικονομικές επιτεύξεις, οι οποίες έχουν υπάρξει στην ελληνική οικονομία -είδατε τα </w:t>
      </w:r>
      <w:r>
        <w:rPr>
          <w:rFonts w:eastAsia="Times New Roman" w:cs="Times New Roman"/>
          <w:szCs w:val="24"/>
          <w:lang w:val="en-US"/>
        </w:rPr>
        <w:t>spread</w:t>
      </w:r>
      <w:r>
        <w:rPr>
          <w:rFonts w:eastAsia="Times New Roman" w:cs="Times New Roman"/>
          <w:szCs w:val="24"/>
        </w:rPr>
        <w:t>, ας πούμε, της τελευταίας περιόδου- δηλαδή τη δυνατότητα να αποδώσει λογαριασμό η ελληνική πλευρά σε σύνολο ζητημάτων, που δεν ήταν δυνατόν να αρνηθούν. Γι’</w:t>
      </w:r>
      <w:r>
        <w:rPr>
          <w:rFonts w:eastAsia="Times New Roman" w:cs="Times New Roman"/>
          <w:szCs w:val="24"/>
        </w:rPr>
        <w:t xml:space="preserve"> αυτό είπα περί των δικών τους λόγων, κύριε Σταμάτη, ότι είχαν -και έχουν- και τους δικούς τους λόγους.</w:t>
      </w:r>
    </w:p>
    <w:p w14:paraId="1C8C451E"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Διότι σήμερα, σε όλη την Ευρώπη, η στρατηγική της λιτότητας βρίσκεται σε πολύ μεγάλο αδιέξοδο. Και γίνεται αντιπαράθεση και σύγκρουση, όχι μόνο μεταξύ Β</w:t>
      </w:r>
      <w:r>
        <w:rPr>
          <w:rFonts w:eastAsia="Times New Roman" w:cs="Times New Roman"/>
          <w:szCs w:val="24"/>
        </w:rPr>
        <w:t xml:space="preserve">ορρά και Νότου, αλλά σε όλα τα κράτη και στο εσωτερικό των κρατών. Και η συζήτηση για το μέλλον </w:t>
      </w:r>
      <w:r>
        <w:rPr>
          <w:rFonts w:eastAsia="Times New Roman" w:cs="Times New Roman"/>
          <w:szCs w:val="24"/>
        </w:rPr>
        <w:lastRenderedPageBreak/>
        <w:t xml:space="preserve">της Ευρώπης σφραγίζεται κυριολεκτικά από το κεντρικό δίλημμα, «συνέχιση ή όχι της στρατηγικής της λιτότητας». Άρα όλη η συζήτηση περί </w:t>
      </w:r>
      <w:r>
        <w:rPr>
          <w:rFonts w:eastAsia="Times New Roman" w:cs="Times New Roman"/>
          <w:szCs w:val="24"/>
          <w:lang w:val="en-US"/>
        </w:rPr>
        <w:t>Grexit</w:t>
      </w:r>
      <w:r>
        <w:rPr>
          <w:rFonts w:eastAsia="Times New Roman" w:cs="Times New Roman"/>
          <w:szCs w:val="24"/>
        </w:rPr>
        <w:t xml:space="preserve"> –θυμάστε, προ οκταμ</w:t>
      </w:r>
      <w:r>
        <w:rPr>
          <w:rFonts w:eastAsia="Times New Roman" w:cs="Times New Roman"/>
          <w:szCs w:val="24"/>
        </w:rPr>
        <w:t>ήνου κάποιος το είχε ξαναθυμηθεί στη Γερμανία- και όλων των άλλων μέσων, τα οποία χρησιμοποιούσαν οι δανειστές προς την πλευρά μας είναι πλέον άσφαιρα πυρά.</w:t>
      </w:r>
    </w:p>
    <w:p w14:paraId="1C8C451F"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Αυτοί, λοιπόν, είναι οι δικοί τους λόγοι, τα αδιέξοδα, ο σημερινός συσχετισμός δυνάμεων που από την</w:t>
      </w:r>
      <w:r>
        <w:rPr>
          <w:rFonts w:eastAsia="Times New Roman" w:cs="Times New Roman"/>
          <w:szCs w:val="24"/>
        </w:rPr>
        <w:t xml:space="preserve"> πλευρά τους παρακολουθούν και εγκρίνουν αυτή τη πορεία της ελληνικής οικονομίας, έτσι ώστε να βγούμε –και καλά θα κάνουμε να βγούμε και να επιχαίρετε κι εσείς- τον Αύγουστο από αυτόν τον κύκλο, αλλά λόγω των επιτεύ</w:t>
      </w:r>
      <w:r>
        <w:rPr>
          <w:rFonts w:eastAsia="Times New Roman" w:cs="Times New Roman"/>
          <w:szCs w:val="24"/>
        </w:rPr>
        <w:lastRenderedPageBreak/>
        <w:t>ξεων της ελληνικής οικονομίας και όχι για</w:t>
      </w:r>
      <w:r>
        <w:rPr>
          <w:rFonts w:eastAsia="Times New Roman" w:cs="Times New Roman"/>
          <w:szCs w:val="24"/>
        </w:rPr>
        <w:t xml:space="preserve"> τους γερμανοτσολιαδισμούς, που λέμε τώρα εδώ μέσα. Εντάξει, να κρατάμε και λίγο το επίπεδο. </w:t>
      </w:r>
    </w:p>
    <w:p w14:paraId="1C8C4520"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Κύριε Πρόεδρε, με συγχωρείτε. Θα ήθελα να μην </w:t>
      </w:r>
      <w:r>
        <w:rPr>
          <w:rFonts w:eastAsia="Times New Roman" w:cs="Times New Roman"/>
          <w:szCs w:val="24"/>
        </w:rPr>
        <w:t xml:space="preserve">είχα </w:t>
      </w:r>
      <w:r>
        <w:rPr>
          <w:rFonts w:eastAsia="Times New Roman" w:cs="Times New Roman"/>
          <w:szCs w:val="24"/>
        </w:rPr>
        <w:t>αναγκαστ</w:t>
      </w:r>
      <w:r>
        <w:rPr>
          <w:rFonts w:eastAsia="Times New Roman" w:cs="Times New Roman"/>
          <w:szCs w:val="24"/>
        </w:rPr>
        <w:t>εί</w:t>
      </w:r>
      <w:r>
        <w:rPr>
          <w:rFonts w:eastAsia="Times New Roman" w:cs="Times New Roman"/>
          <w:szCs w:val="24"/>
        </w:rPr>
        <w:t xml:space="preserve"> να κάνω αυτές τις διευκρινήσεις, οι οποίες –επαναλαμβάνω, για όλους όσους άκουσαν την ομιλία και παρ</w:t>
      </w:r>
      <w:r>
        <w:rPr>
          <w:rFonts w:eastAsia="Times New Roman" w:cs="Times New Roman"/>
          <w:szCs w:val="24"/>
        </w:rPr>
        <w:t>απέμπω και στα Πρακτικά- ήταν σαφ</w:t>
      </w:r>
      <w:r>
        <w:rPr>
          <w:rFonts w:eastAsia="Times New Roman" w:cs="Times New Roman"/>
          <w:szCs w:val="24"/>
        </w:rPr>
        <w:t>εί</w:t>
      </w:r>
      <w:r>
        <w:rPr>
          <w:rFonts w:eastAsia="Times New Roman" w:cs="Times New Roman"/>
          <w:szCs w:val="24"/>
        </w:rPr>
        <w:t>ς από τότε που έγινε η ομιλία. Πλην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το διαρρεύσαν διάστημα και ιδιαίτερα το ότι επανέρχεται σήμερα εδώ αυτό το θέμα με το συγκεκριμένο τρόπο με υποχρεώνει να διευκρινίσω απολύτως, όχι απλά τι εννοώ εγώ, αλλά και το</w:t>
      </w:r>
      <w:r>
        <w:rPr>
          <w:rFonts w:eastAsia="Times New Roman" w:cs="Times New Roman"/>
          <w:szCs w:val="24"/>
        </w:rPr>
        <w:t xml:space="preserve"> τι συνέβη εκείνη την περίοδο.</w:t>
      </w:r>
    </w:p>
    <w:p w14:paraId="1C8C4521"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Ένας διάλογος, δε, και για λεπτομέρειες εκείνης της περιόδου, πώς φτάσαμε, θα ήταν πάρα πολύ χρήσιμος, αλλά όχι εποικοδομητικός σε αυτή τη φάση, που βρισκόμαστε, πια, μπροστά στην τελική ευθεία.</w:t>
      </w:r>
    </w:p>
    <w:p w14:paraId="1C8C4522"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C8C4523" w14:textId="77777777" w:rsidR="00AD7333" w:rsidRDefault="00CF083D">
      <w:pPr>
        <w:tabs>
          <w:tab w:val="left" w:pos="1494"/>
        </w:tabs>
        <w:spacing w:line="600" w:lineRule="auto"/>
        <w:ind w:firstLine="720"/>
        <w:jc w:val="both"/>
        <w:rPr>
          <w:rFonts w:eastAsia="Times New Roman" w:cs="Times New Roman"/>
          <w:szCs w:val="24"/>
        </w:rPr>
      </w:pPr>
      <w:r>
        <w:rPr>
          <w:rFonts w:eastAsia="Times New Roman" w:cs="Times New Roman"/>
          <w:b/>
          <w:szCs w:val="24"/>
        </w:rPr>
        <w:t>ΔΗΜΗΤΡΙΟΣ ΣΤΑ</w:t>
      </w:r>
      <w:r>
        <w:rPr>
          <w:rFonts w:eastAsia="Times New Roman" w:cs="Times New Roman"/>
          <w:b/>
          <w:szCs w:val="24"/>
        </w:rPr>
        <w:t xml:space="preserve">ΜΑΤΗΣ: </w:t>
      </w:r>
      <w:r>
        <w:rPr>
          <w:rFonts w:eastAsia="Times New Roman" w:cs="Times New Roman"/>
          <w:szCs w:val="24"/>
        </w:rPr>
        <w:t>Κύριε Πρόεδρε, είναι φανερό…</w:t>
      </w:r>
    </w:p>
    <w:p w14:paraId="1C8C452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είναι φανερό υπό μία έννοια όμως, γιατί γίνεται ένας διάλογος.</w:t>
      </w:r>
    </w:p>
    <w:p w14:paraId="1C8C452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Κύριε Σταμάτη, με όλο</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σεβασμό. Μιλήσατε έντεκα λεπτά. Ο κύριος Πρόεδρος, με το</w:t>
      </w:r>
      <w:r>
        <w:rPr>
          <w:rFonts w:eastAsia="Times New Roman" w:cs="Times New Roman"/>
          <w:szCs w:val="24"/>
        </w:rPr>
        <w:t>ν</w:t>
      </w:r>
      <w:r>
        <w:rPr>
          <w:rFonts w:eastAsia="Times New Roman" w:cs="Times New Roman"/>
          <w:szCs w:val="24"/>
        </w:rPr>
        <w:t xml:space="preserve"> σεβασμό που έχουμε όλοι στο</w:t>
      </w:r>
      <w:r>
        <w:rPr>
          <w:rFonts w:eastAsia="Times New Roman" w:cs="Times New Roman"/>
          <w:szCs w:val="24"/>
        </w:rPr>
        <w:t>ν</w:t>
      </w:r>
      <w:r>
        <w:rPr>
          <w:rFonts w:eastAsia="Times New Roman" w:cs="Times New Roman"/>
          <w:szCs w:val="24"/>
        </w:rPr>
        <w:t xml:space="preserve"> θεσμικό του ρόλο, μίλησε χωρίς χρονόμετρο. Εάν συνεχιστεί αυτός ο διάλογος </w:t>
      </w:r>
      <w:r>
        <w:rPr>
          <w:rFonts w:eastAsia="Times New Roman" w:cs="Times New Roman"/>
          <w:szCs w:val="24"/>
        </w:rPr>
        <w:t xml:space="preserve">θα </w:t>
      </w:r>
      <w:r>
        <w:rPr>
          <w:rFonts w:eastAsia="Times New Roman" w:cs="Times New Roman"/>
          <w:szCs w:val="24"/>
        </w:rPr>
        <w:t>είναι σε βάρος όλης της</w:t>
      </w:r>
      <w:r>
        <w:rPr>
          <w:rFonts w:eastAsia="Times New Roman" w:cs="Times New Roman"/>
          <w:szCs w:val="24"/>
        </w:rPr>
        <w:t xml:space="preserve"> διαδικασίας</w:t>
      </w:r>
      <w:r>
        <w:rPr>
          <w:rFonts w:eastAsia="Times New Roman" w:cs="Times New Roman"/>
          <w:szCs w:val="24"/>
        </w:rPr>
        <w:t>.</w:t>
      </w:r>
    </w:p>
    <w:p w14:paraId="1C8C4526" w14:textId="77777777" w:rsidR="00AD7333" w:rsidRDefault="00CF083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Αντιλαμβάνεστε ότι δεν μπορώ να αφήσω ανυπεράσπιστες τις θέσεις που ανέπτυξα πριν από λίγο,</w:t>
      </w:r>
      <w:r>
        <w:rPr>
          <w:rFonts w:eastAsia="Times New Roman" w:cs="Times New Roman"/>
          <w:szCs w:val="24"/>
        </w:rPr>
        <w:t xml:space="preserve"> γιατί φαίνεται σαν να αποδέχομαι…</w:t>
      </w:r>
    </w:p>
    <w:p w14:paraId="1C8C4527" w14:textId="77777777" w:rsidR="00AD7333" w:rsidRDefault="00CF083D">
      <w:pPr>
        <w:spacing w:after="0" w:line="600" w:lineRule="auto"/>
        <w:ind w:firstLine="720"/>
        <w:jc w:val="both"/>
        <w:rPr>
          <w:rFonts w:eastAsia="Times New Roman" w:cs="Times New Roman"/>
          <w:szCs w:val="24"/>
        </w:rPr>
      </w:pPr>
      <w:r w:rsidRPr="00AE318F">
        <w:rPr>
          <w:rFonts w:eastAsia="Times New Roman" w:cs="Times New Roman"/>
          <w:b/>
          <w:szCs w:val="24"/>
        </w:rPr>
        <w:t>ΠΡΟΕΔΡΕΥΩΝ (</w:t>
      </w:r>
      <w:r w:rsidRPr="00373A5D">
        <w:rPr>
          <w:rFonts w:eastAsia="Times New Roman" w:cs="Times New Roman"/>
          <w:b/>
          <w:szCs w:val="24"/>
        </w:rPr>
        <w:t>Σ</w:t>
      </w:r>
      <w:r>
        <w:rPr>
          <w:rFonts w:eastAsia="Times New Roman" w:cs="Times New Roman"/>
          <w:b/>
          <w:szCs w:val="24"/>
        </w:rPr>
        <w:t>πυρίδων Λυκούδης</w:t>
      </w:r>
      <w:r w:rsidRPr="00AE318F">
        <w:rPr>
          <w:rFonts w:eastAsia="Times New Roman" w:cs="Times New Roman"/>
          <w:b/>
          <w:szCs w:val="24"/>
        </w:rPr>
        <w:t>):</w:t>
      </w:r>
      <w:r>
        <w:rPr>
          <w:rFonts w:eastAsia="Times New Roman" w:cs="Times New Roman"/>
          <w:b/>
          <w:szCs w:val="24"/>
        </w:rPr>
        <w:t xml:space="preserve"> </w:t>
      </w:r>
      <w:r w:rsidRPr="004F3F99">
        <w:rPr>
          <w:rFonts w:eastAsia="Times New Roman" w:cs="Times New Roman"/>
          <w:szCs w:val="24"/>
        </w:rPr>
        <w:t>Θα σας δώσω τον λόγο</w:t>
      </w:r>
      <w:r>
        <w:rPr>
          <w:rFonts w:eastAsia="Times New Roman" w:cs="Times New Roman"/>
          <w:szCs w:val="24"/>
        </w:rPr>
        <w:t xml:space="preserve">, αλλά επιτρέψτε μου πριν να κάνω μία ανακοίνωση, διότι έχουμε επισκέπτες εδώ που πρέπει να φύγουν. </w:t>
      </w:r>
    </w:p>
    <w:p w14:paraId="1C8C4528" w14:textId="77777777" w:rsidR="00AD7333" w:rsidRDefault="00CF083D">
      <w:pPr>
        <w:spacing w:after="0"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w:t>
      </w:r>
      <w:r w:rsidRPr="000742D7">
        <w:rPr>
          <w:rFonts w:eastAsia="Times New Roman" w:cs="Times New Roman"/>
        </w:rPr>
        <w:t xml:space="preserve">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επτά</w:t>
      </w:r>
      <w:r w:rsidRPr="000742D7">
        <w:rPr>
          <w:rFonts w:eastAsia="Times New Roman" w:cs="Times New Roman"/>
        </w:rPr>
        <w:t xml:space="preserve"> μαθητές</w:t>
      </w:r>
      <w:r w:rsidRPr="000742D7">
        <w:rPr>
          <w:rFonts w:eastAsia="Times New Roman" w:cs="Times New Roman"/>
        </w:rPr>
        <w:t xml:space="preserve">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4</w:t>
      </w:r>
      <w:r w:rsidRPr="00373A5D">
        <w:rPr>
          <w:rFonts w:eastAsia="Times New Roman" w:cs="Times New Roman"/>
          <w:vertAlign w:val="superscript"/>
        </w:rPr>
        <w:t>ο</w:t>
      </w:r>
      <w:r>
        <w:rPr>
          <w:rFonts w:eastAsia="Times New Roman" w:cs="Times New Roman"/>
        </w:rPr>
        <w:t xml:space="preserve"> Γυμνάσιο Τρίπολης (πρώτο τμήμα). </w:t>
      </w:r>
    </w:p>
    <w:p w14:paraId="1C8C4529" w14:textId="77777777" w:rsidR="00AD7333" w:rsidRDefault="00CF083D">
      <w:pPr>
        <w:spacing w:after="0" w:line="600" w:lineRule="auto"/>
        <w:ind w:firstLine="720"/>
        <w:jc w:val="both"/>
        <w:rPr>
          <w:rFonts w:eastAsia="Times New Roman" w:cs="Times New Roman"/>
        </w:rPr>
      </w:pPr>
      <w:r w:rsidRPr="000742D7">
        <w:rPr>
          <w:rFonts w:eastAsia="Times New Roman" w:cs="Times New Roman"/>
        </w:rPr>
        <w:lastRenderedPageBreak/>
        <w:t xml:space="preserve">Η Βουλή τούς καλωσορίζει. </w:t>
      </w:r>
    </w:p>
    <w:p w14:paraId="1C8C452A" w14:textId="77777777" w:rsidR="00AD7333" w:rsidRDefault="00CF083D">
      <w:pPr>
        <w:spacing w:after="0" w:line="600" w:lineRule="auto"/>
        <w:ind w:firstLine="720"/>
        <w:jc w:val="center"/>
        <w:rPr>
          <w:rFonts w:eastAsia="Times New Roman" w:cs="Times New Roman"/>
        </w:rPr>
      </w:pPr>
      <w:r w:rsidRPr="000742D7">
        <w:rPr>
          <w:rFonts w:eastAsia="Times New Roman" w:cs="Times New Roman"/>
        </w:rPr>
        <w:t>(Χειροκροτήματα α</w:t>
      </w:r>
      <w:r>
        <w:rPr>
          <w:rFonts w:eastAsia="Times New Roman" w:cs="Times New Roman"/>
        </w:rPr>
        <w:t>π’ όλες τις πτέρυγες της Βουλής)</w:t>
      </w:r>
    </w:p>
    <w:p w14:paraId="1C8C452B" w14:textId="77777777" w:rsidR="00AD7333" w:rsidRDefault="00CF083D">
      <w:pPr>
        <w:spacing w:after="0" w:line="600" w:lineRule="auto"/>
        <w:ind w:firstLine="720"/>
        <w:rPr>
          <w:rFonts w:eastAsia="Times New Roman" w:cs="Times New Roman"/>
        </w:rPr>
      </w:pPr>
      <w:r>
        <w:rPr>
          <w:rFonts w:eastAsia="Times New Roman" w:cs="Times New Roman"/>
        </w:rPr>
        <w:t xml:space="preserve">Τον λόγο έχει ο κ. Σταμάτης για δύο λεπτά. </w:t>
      </w:r>
    </w:p>
    <w:p w14:paraId="1C8C452C" w14:textId="77777777" w:rsidR="00AD7333" w:rsidRDefault="00CF083D">
      <w:pPr>
        <w:spacing w:after="0" w:line="600" w:lineRule="auto"/>
        <w:ind w:firstLine="720"/>
        <w:jc w:val="both"/>
        <w:rPr>
          <w:rFonts w:eastAsia="Times New Roman" w:cs="Times New Roman"/>
          <w:szCs w:val="24"/>
        </w:rPr>
      </w:pPr>
      <w:r w:rsidRPr="00EC5572">
        <w:rPr>
          <w:rFonts w:eastAsia="Times New Roman" w:cs="Times New Roman"/>
          <w:b/>
          <w:szCs w:val="24"/>
        </w:rPr>
        <w:t>ΔΗΜΗΤΡΙΟΣ ΣΤΑΜΑΤΗΣ:</w:t>
      </w:r>
      <w:r>
        <w:rPr>
          <w:rFonts w:eastAsia="Times New Roman" w:cs="Times New Roman"/>
          <w:b/>
          <w:szCs w:val="24"/>
        </w:rPr>
        <w:t xml:space="preserve"> </w:t>
      </w:r>
      <w:r>
        <w:rPr>
          <w:rFonts w:eastAsia="Times New Roman" w:cs="Times New Roman"/>
          <w:szCs w:val="24"/>
        </w:rPr>
        <w:t>Κύριε Πρόεδρε, απαν</w:t>
      </w:r>
      <w:r>
        <w:rPr>
          <w:rFonts w:eastAsia="Times New Roman" w:cs="Times New Roman"/>
          <w:szCs w:val="24"/>
        </w:rPr>
        <w:t>τώντας σε αυτά που είπε ο αγαπητός Πρόεδρος της Βουλής θα ήθελα να επισημάνω, πρώτον, ότι την εκτίμηση για την πορεία της ελληνικής οικονομίας την είχαν κάνει τον Δεκέμβρη του 2014 δύο όργανα: Πρώτον, η Κομισιόν, όπου έγραψε -και συνυπέγραψαν όλοι οι Υπουρ</w:t>
      </w:r>
      <w:r>
        <w:rPr>
          <w:rFonts w:eastAsia="Times New Roman" w:cs="Times New Roman"/>
          <w:szCs w:val="24"/>
        </w:rPr>
        <w:t>γοί Οικονομικών- ότι «η πορεία της ελληνικής οικονομίας είναι καλύτερη και από αυτή που προσδοκούσαμε». Αυτό αποτυπώθηκε στη συμφωνία τότε, τον Δεκέμβρη του 2014. Δεύτερον, το Διεθνές Νομισματικό Ταμείο, που έγραψε επί λέξει ότι «όπως πηγαίνουν τα πράγματα</w:t>
      </w:r>
      <w:r>
        <w:rPr>
          <w:rFonts w:eastAsia="Times New Roman" w:cs="Times New Roman"/>
          <w:szCs w:val="24"/>
        </w:rPr>
        <w:t xml:space="preserve">, είναι τόσο αλματώδης η μείωση του ελληνικού χρέους, </w:t>
      </w:r>
      <w:r>
        <w:rPr>
          <w:rFonts w:eastAsia="Times New Roman" w:cs="Times New Roman"/>
          <w:szCs w:val="24"/>
        </w:rPr>
        <w:lastRenderedPageBreak/>
        <w:t xml:space="preserve">που το 2060 η Ελλάδα θα βρίσκεται κάτω από το 60% του χρέους, ξεπερνώντας όλες τις υπόλοιπες χώρες». </w:t>
      </w:r>
    </w:p>
    <w:p w14:paraId="1C8C452D"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Δεύτερον, κύριε Βούτση, τι θα κερδίζαμε εμείς, αν μέναμε ενάμιση μήνα παραπάνω; Θα αλλάζατε μυαλά εσ</w:t>
      </w:r>
      <w:r>
        <w:rPr>
          <w:rFonts w:eastAsia="Times New Roman" w:cs="Times New Roman"/>
          <w:szCs w:val="24"/>
        </w:rPr>
        <w:t xml:space="preserve">είς; Θα σταματούσατε να καταγγέλλετε τους Βουλευτές ότι είναι πληρωμένοι για να ψηφίσουν τον Πρόεδρο της Δημοκρατίας ή επρόκειτο να έρθετε σε μία λογική κουβέντα, που βλέπω ότι την επικαλείστε όλοι λίγο-πολύ, με τον τότε Πρωθυπουργό; </w:t>
      </w:r>
    </w:p>
    <w:p w14:paraId="1C8C452E"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Σας θυμίζω ότι ο Αρχη</w:t>
      </w:r>
      <w:r>
        <w:rPr>
          <w:rFonts w:eastAsia="Times New Roman" w:cs="Times New Roman"/>
          <w:szCs w:val="24"/>
        </w:rPr>
        <w:t>γός σας τότε έλεγε: «Μία συζήτηση θα κάνω εγώ, αν δω τον Σαμαρά: Πότε θα σηκωθεί να φύγει;». Σας θυμίζω, επίσης, ότι από του Βήματος αυτού εγώ ως Υπουργός Επικρατείας είχα πει στον κ. Τσίπρα τότε: «Γιατί βιάζεστε; Ας κλείσουμε τον κύκλο μας και κάνουμε τον</w:t>
      </w:r>
      <w:r>
        <w:rPr>
          <w:rFonts w:eastAsia="Times New Roman" w:cs="Times New Roman"/>
          <w:szCs w:val="24"/>
        </w:rPr>
        <w:t xml:space="preserve"> Νοέμβριο εκλογές». </w:t>
      </w:r>
    </w:p>
    <w:p w14:paraId="1C8C452F"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Γιατί; Γιατί δεν φοβόμασταν. Διότι θα έκλεινε η αξιολόγηση. Διότι θα παίρναμε τα 7,2 δισεκατομμύρια, που ουδέποτε μας έδωσαν. Διότι η μοναδική κάλυψη που είχαμε να κάνουμε για το δεύτερο εξάμηνο του 2015 και ολόκληρο το 2016 ήταν 17 δι</w:t>
      </w:r>
      <w:r>
        <w:rPr>
          <w:rFonts w:eastAsia="Times New Roman" w:cs="Times New Roman"/>
          <w:szCs w:val="24"/>
        </w:rPr>
        <w:t xml:space="preserve">σεκατομμύρια και θα βγαίναμε στις αγορές. </w:t>
      </w:r>
    </w:p>
    <w:p w14:paraId="1C8C4530"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Γι’ αυτό, λοιπόν, είναι βαριά η ευθύνη σας. Δεν ξέρω τους άλλους λόγους που λέτε, εγώ μίλησα για τους εμφανείς λόγους, για τους οποίους κούνησαν κάποιοι από τους δανειστές το «χαλί» και σας έδωσαν το δικαίωμα να μ</w:t>
      </w:r>
      <w:r>
        <w:rPr>
          <w:rFonts w:eastAsia="Times New Roman" w:cs="Times New Roman"/>
          <w:szCs w:val="24"/>
        </w:rPr>
        <w:t xml:space="preserve">ας ρίξετε. </w:t>
      </w:r>
    </w:p>
    <w:p w14:paraId="1C8C4531"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Είναι αυτά που εμείς αρνηθήκαμε να κάνουμε και τα κάνετε εσείς με πολύ μεγάλη προθυμία. </w:t>
      </w:r>
    </w:p>
    <w:p w14:paraId="1C8C4532"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w:t>
      </w: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w:t>
      </w:r>
      <w:r>
        <w:rPr>
          <w:rFonts w:eastAsia="Times New Roman" w:cs="Times New Roman"/>
          <w:szCs w:val="24"/>
        </w:rPr>
        <w:t>ς του χρόνου ομιλίας του κυρίου Β</w:t>
      </w:r>
      <w:r w:rsidRPr="00F81B27">
        <w:rPr>
          <w:rFonts w:eastAsia="Times New Roman" w:cs="Times New Roman"/>
          <w:szCs w:val="24"/>
        </w:rPr>
        <w:t>ουλευτή)</w:t>
      </w:r>
    </w:p>
    <w:p w14:paraId="1C8C4533"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Μιας που είναι ο κ. Τσακαλώτος εδώ…</w:t>
      </w:r>
    </w:p>
    <w:p w14:paraId="1C8C4534" w14:textId="77777777" w:rsidR="00AD7333" w:rsidRDefault="00CF083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Σταμάτη, έχει λήξει ο χρόνος σας. </w:t>
      </w:r>
    </w:p>
    <w:p w14:paraId="1C8C4535" w14:textId="77777777" w:rsidR="00AD7333" w:rsidRDefault="00CF083D">
      <w:pPr>
        <w:spacing w:after="0" w:line="600" w:lineRule="auto"/>
        <w:ind w:firstLine="720"/>
        <w:jc w:val="both"/>
        <w:rPr>
          <w:rFonts w:eastAsia="Times New Roman" w:cs="Times New Roman"/>
          <w:szCs w:val="24"/>
        </w:rPr>
      </w:pPr>
      <w:r w:rsidRPr="00EC5572">
        <w:rPr>
          <w:rFonts w:eastAsia="Times New Roman" w:cs="Times New Roman"/>
          <w:b/>
          <w:szCs w:val="24"/>
        </w:rPr>
        <w:t>ΔΗΜΗΤΡΙΟΣ ΣΤΑΜΑΤΗΣ:</w:t>
      </w:r>
      <w:r>
        <w:rPr>
          <w:rFonts w:eastAsia="Times New Roman" w:cs="Times New Roman"/>
          <w:b/>
          <w:szCs w:val="24"/>
        </w:rPr>
        <w:t xml:space="preserve"> </w:t>
      </w:r>
      <w:r w:rsidRPr="00477526">
        <w:rPr>
          <w:rFonts w:eastAsia="Times New Roman" w:cs="Times New Roman"/>
          <w:szCs w:val="24"/>
        </w:rPr>
        <w:t xml:space="preserve">Ολοκληρώνω, κύριε Πρόεδρε. </w:t>
      </w:r>
    </w:p>
    <w:p w14:paraId="1C8C4536"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είπατε ότι εμείς δεν κλείσαμε την πέμπτη αξιολόγηση, διότι δεν θέλαμε την πιστοληπτική γραμμή. Αυτό είναι ψέμα. Τον Νοέμβριο 2014 στο </w:t>
      </w:r>
      <w:r>
        <w:rPr>
          <w:rFonts w:eastAsia="Times New Roman" w:cs="Times New Roman"/>
          <w:szCs w:val="24"/>
          <w:lang w:val="en-US"/>
        </w:rPr>
        <w:t>Eurogroup</w:t>
      </w:r>
      <w:r w:rsidRPr="009B7D96">
        <w:rPr>
          <w:rFonts w:eastAsia="Times New Roman" w:cs="Times New Roman"/>
          <w:szCs w:val="24"/>
        </w:rPr>
        <w:t xml:space="preserve"> </w:t>
      </w:r>
      <w:r>
        <w:rPr>
          <w:rFonts w:eastAsia="Times New Roman" w:cs="Times New Roman"/>
          <w:szCs w:val="24"/>
        </w:rPr>
        <w:t>το είχα</w:t>
      </w:r>
      <w:r>
        <w:rPr>
          <w:rFonts w:eastAsia="Times New Roman" w:cs="Times New Roman"/>
          <w:szCs w:val="24"/>
        </w:rPr>
        <w:t xml:space="preserve">με συμφωνήσει. Αυτό το είχαμε συμφωνήσει και λέγαμε για «δίχτυ» ασφαλείας. </w:t>
      </w:r>
    </w:p>
    <w:p w14:paraId="1C8C4537" w14:textId="77777777" w:rsidR="00AD7333" w:rsidRDefault="00CF083D">
      <w:pPr>
        <w:spacing w:after="0" w:line="600" w:lineRule="auto"/>
        <w:ind w:firstLine="709"/>
        <w:jc w:val="center"/>
        <w:rPr>
          <w:rFonts w:eastAsia="Times New Roman" w:cs="Times New Roman"/>
          <w:szCs w:val="24"/>
        </w:rPr>
      </w:pPr>
      <w:r>
        <w:rPr>
          <w:rFonts w:eastAsia="Times New Roman" w:cs="Times New Roman"/>
          <w:szCs w:val="24"/>
        </w:rPr>
        <w:t>(Θόρυβος στην Αίθουσα)</w:t>
      </w:r>
    </w:p>
    <w:p w14:paraId="1C8C4538"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Δεν το ξέρατε και είπατε κάτι που δεν ξέρατε λάθος ή κρύβετε κάποια σκοπιμότητα που θα τη δούμε στο μέλλον; </w:t>
      </w:r>
    </w:p>
    <w:p w14:paraId="1C8C4539" w14:textId="77777777" w:rsidR="00AD7333" w:rsidRDefault="00CF083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Σταματάτη,</w:t>
      </w:r>
      <w:r>
        <w:rPr>
          <w:rFonts w:eastAsia="Times New Roman" w:cs="Times New Roman"/>
          <w:szCs w:val="24"/>
        </w:rPr>
        <w:t xml:space="preserve"> σας παρακαλώ πολύ. Διατυπώθηκε το ερώτημα. </w:t>
      </w:r>
    </w:p>
    <w:p w14:paraId="1C8C453A"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θα απαντήσετε, διότι δεν θα συνεχίσουμε έτσι. </w:t>
      </w:r>
    </w:p>
    <w:p w14:paraId="1C8C453B"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Νίκος Φίλης. </w:t>
      </w:r>
    </w:p>
    <w:p w14:paraId="1C8C453C" w14:textId="77777777" w:rsidR="00AD7333" w:rsidRDefault="00CF083D">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Ευχαριστώ, κύριε Πρόεδρε. </w:t>
      </w:r>
    </w:p>
    <w:p w14:paraId="1C8C453D"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χθες το βράδυ ο Πρωθυπουργός</w:t>
      </w:r>
      <w:r>
        <w:rPr>
          <w:rFonts w:eastAsia="Times New Roman" w:cs="Times New Roman"/>
          <w:szCs w:val="24"/>
        </w:rPr>
        <w:t xml:space="preserve"> Αλέξης Τσίπρας στην Ελευσίνα προανήγγειλε την ανέλκυση από τον βυθό του Σαρωνικού είκοσι οκτώ παλαιών ναυαγίων. Ακούγοντάς τον σκέφτηκα πόσο πολύ μοιάζει με ανέλκυση ναυαγίου η προσπάθεια που έχει αναλάβει η Κυβέρνησή μας να βγάλει την οικονομία από τον «</w:t>
      </w:r>
      <w:r>
        <w:rPr>
          <w:rFonts w:eastAsia="Times New Roman" w:cs="Times New Roman"/>
          <w:szCs w:val="24"/>
        </w:rPr>
        <w:t xml:space="preserve">βυθό» της κρίσης, διασώζοντας, όμως –και αυτή είναι η διαφορά από τα κλασικά ναυάγια- και όλο το «πλήρωμα», δηλαδή τον ελληνικό λαό. Είναι αυτό που λέμε «να βγούμε από την κρίση με την κοινωνία όρθια». </w:t>
      </w:r>
    </w:p>
    <w:p w14:paraId="1C8C453E"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Ακούγοντας και εδώ στη Βουλή αλλά και στο συνέδριο τη</w:t>
      </w:r>
      <w:r>
        <w:rPr>
          <w:rFonts w:eastAsia="Times New Roman" w:cs="Times New Roman"/>
          <w:szCs w:val="24"/>
        </w:rPr>
        <w:t>ς Νέας Δημοκρατίας τους ομιλητές είδα ανάμεσά τους «καπετάνιους» και «μηχανικούς» του «βυθισμένου καραβιού» της ελληνικής οικονομίας. Περιστοιχίζουν «άβρεχτοι» και «ατσαλάκωτοι», σαν να μην πέρασε μία μέρα, τον νέο «πλοιοκτήτη» και υπόσχονται όλοι αυτοί οι</w:t>
      </w:r>
      <w:r>
        <w:rPr>
          <w:rFonts w:eastAsia="Times New Roman" w:cs="Times New Roman"/>
          <w:szCs w:val="24"/>
        </w:rPr>
        <w:t xml:space="preserve"> υπαίτιοι του «ναυαγίου» ταξίδια σε μέρη μαγικά και ονειρεμένα! </w:t>
      </w:r>
    </w:p>
    <w:p w14:paraId="1C8C453F" w14:textId="77777777" w:rsidR="00AD7333" w:rsidRDefault="00CF083D">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1C8C4540"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t>Πρόκειται για εφιαλτικές υποσχέσεις. Γιατί τι άλλο από εφιάλτης είναι η τυχόν υλοποίηση του στόχου του κ. Μητσοτάκη για διάλυση της δημόσιας κοινων</w:t>
      </w:r>
      <w:r>
        <w:rPr>
          <w:rFonts w:eastAsia="Times New Roman"/>
          <w:szCs w:val="24"/>
        </w:rPr>
        <w:t xml:space="preserve">ικής ασφάλισης και προνομιακή ενίσχυση της ιδιωτικής σε μια κοινωνία, μάλιστα, που αυξάνεται το ποσοστό της </w:t>
      </w:r>
      <w:r>
        <w:rPr>
          <w:rFonts w:eastAsia="Times New Roman"/>
          <w:szCs w:val="24"/>
        </w:rPr>
        <w:lastRenderedPageBreak/>
        <w:t xml:space="preserve">κακοπληρωμένης εργασίας με τα 380 ευρώ μηνιαίως; Θα είναι, λοιπόν, το κοινωνικό κράτος, που θα πληγεί καίρια από τα νεοφιλελεύθερα πειράματα του κ. </w:t>
      </w:r>
      <w:r>
        <w:rPr>
          <w:rFonts w:eastAsia="Times New Roman"/>
          <w:szCs w:val="24"/>
        </w:rPr>
        <w:t>Μητσοτάκη.</w:t>
      </w:r>
    </w:p>
    <w:p w14:paraId="1C8C4541"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t>Ένα παράδειγμα θα σας πω. Με τον δικό μας προϋπολογισμό για την παιδεία το 2018 θα δοθούν 5.317.000.000 ευρώ. Πόσα θα έδινε η Νέα Δημοκρατία με βάση το μεσοπρόθεσμο πρόγραμμα που είχε υπογράψει; Θα έδινε 4.308.000.000 ευρώ. Ένα δισεκατομμύριο λι</w:t>
      </w:r>
      <w:r>
        <w:rPr>
          <w:rFonts w:eastAsia="Times New Roman"/>
          <w:szCs w:val="24"/>
        </w:rPr>
        <w:t>γότερο από την παιδεία για την εξυπηρέτηση των πλουσίων και αυτών που στέλνουν τα χρήματά τους στους φορολογικούς παραδείσους.</w:t>
      </w:r>
    </w:p>
    <w:p w14:paraId="1C8C4542"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t xml:space="preserve">Ναι, κυρίες και κύριοι συνάδελφοι, τα τρία τρίμηνα θετικής ανάπτυξης μετά από πολλά χρόνια, η αποκλιμάκωση των τιμών των </w:t>
      </w:r>
      <w:r>
        <w:rPr>
          <w:rFonts w:eastAsia="Times New Roman"/>
          <w:szCs w:val="24"/>
        </w:rPr>
        <w:lastRenderedPageBreak/>
        <w:t>ομολόγων</w:t>
      </w:r>
      <w:r>
        <w:rPr>
          <w:rFonts w:eastAsia="Times New Roman"/>
          <w:szCs w:val="24"/>
        </w:rPr>
        <w:t xml:space="preserve"> στα επίπεδα του 2006, η βελτίωση των οικονομικών δεικτών μαζί με τα σημαντικά επιτεύγματα της Κυβέρνησής μας σε μια σειρά αποτομής ήταν μια πρώτη πετυχημένη ανέλκυση. Μια δεύτερη θα είναι η έξοδος μας από την τρέχουσα δανειακή σύμβαση τον Αύγουστο και η α</w:t>
      </w:r>
      <w:r>
        <w:rPr>
          <w:rFonts w:eastAsia="Times New Roman"/>
          <w:szCs w:val="24"/>
        </w:rPr>
        <w:t>νάκτηση κάποιων βαθμών ελευθερίας στην άσκηση της πολιτικής μας.</w:t>
      </w:r>
    </w:p>
    <w:p w14:paraId="1C8C4543"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t xml:space="preserve">Είναι, όμως, τέτοιο το μέγεθος της συντελεσμένης καταστροφής, που κανείς δεν δικαιούται ούτε να πανηγυρίζει ούτε να κατασκευάζει, όπως κάποιοι άλλοι καπεταναίοι της συμφοράς, </w:t>
      </w:r>
      <w:r>
        <w:rPr>
          <w:rFonts w:eastAsia="Times New Roman"/>
          <w:szCs w:val="24"/>
          <w:lang w:val="en-US"/>
        </w:rPr>
        <w:t>success</w:t>
      </w:r>
      <w:r w:rsidRPr="00092557">
        <w:rPr>
          <w:rFonts w:eastAsia="Times New Roman"/>
          <w:szCs w:val="24"/>
        </w:rPr>
        <w:t xml:space="preserve"> </w:t>
      </w:r>
      <w:r>
        <w:rPr>
          <w:rFonts w:eastAsia="Times New Roman"/>
          <w:szCs w:val="24"/>
          <w:lang w:val="en-US"/>
        </w:rPr>
        <w:t>story</w:t>
      </w:r>
      <w:r w:rsidRPr="00092557">
        <w:rPr>
          <w:rFonts w:eastAsia="Times New Roman"/>
          <w:szCs w:val="24"/>
        </w:rPr>
        <w:t>.</w:t>
      </w:r>
      <w:r>
        <w:rPr>
          <w:rFonts w:eastAsia="Times New Roman"/>
          <w:szCs w:val="24"/>
        </w:rPr>
        <w:t xml:space="preserve"> Ε</w:t>
      </w:r>
      <w:r>
        <w:rPr>
          <w:rFonts w:eastAsia="Times New Roman"/>
          <w:szCs w:val="24"/>
        </w:rPr>
        <w:t>κεί κάτω βρίσκονται πολλά βυθισμένα καράβια ακόμη και χρειάζεται τιτάνιο έργο, αποφασιστικότητα και σχέδιο για να τα βγάλουμε έξω.</w:t>
      </w:r>
    </w:p>
    <w:p w14:paraId="1C8C4544"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lastRenderedPageBreak/>
        <w:t xml:space="preserve">Άκουσα τον κ. Λοβέρδο και τον κ. Σταμάτη. Φωνές από το παρελθόν τα όσα είπαν. Κοιτάξτε. Ας ξεχάσουμε τι λέει ο Τσακαλώτος, ο </w:t>
      </w:r>
      <w:r>
        <w:rPr>
          <w:rFonts w:eastAsia="Times New Roman"/>
          <w:szCs w:val="24"/>
        </w:rPr>
        <w:t>Δραγασάκης, η Κυβέρνηση για το 2014. Τι λέει ο Σόιμπλε και το ΔΝΤ να δούμε. Πώς τα εκτιμούν;</w:t>
      </w:r>
    </w:p>
    <w:p w14:paraId="1C8C4545"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t xml:space="preserve">Υπήρξε εκτροχιασμός στους στόχους του 2014. Εκτροχιασμός. Υπήρχε στόχος για πλεόνασμα 1,5%. Δεν πιάστηκε και μια τρύπα 2 δισεκατομμύρια μεταφέρθηκε στο 2015. Αυτά </w:t>
      </w:r>
      <w:r>
        <w:rPr>
          <w:rFonts w:eastAsia="Times New Roman"/>
          <w:szCs w:val="24"/>
        </w:rPr>
        <w:t xml:space="preserve">τα λέει και ο Σόιμπλε στη συνέντευξή του στον κ. Παπαχελά προσφάτως, όπου αποκαλύπτει ότι ο κ. Σαμαράς τού ζήτησε για πολιτικούς λόγους -και ότι δεν βγαίνει για πολιτικούς λόγους το πρόγραμμα στην Ελλάδα λόγω της εναντίωσης του λαού και της Αντιπολίτευσης </w:t>
      </w:r>
      <w:r>
        <w:rPr>
          <w:rFonts w:eastAsia="Times New Roman"/>
          <w:szCs w:val="24"/>
        </w:rPr>
        <w:t>τότε- να υπάρξει μια μικρή αναστολή στην εφαρμογή του προγράμματος. Σόιμπλε έφη, όχι κανείς άλλος.</w:t>
      </w:r>
    </w:p>
    <w:p w14:paraId="1C8C4546"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lastRenderedPageBreak/>
        <w:t xml:space="preserve">Δεύτερον, το ΔΝΤ στην αξιολόγηση που έκανε για το πρόγραμμα τον Φεβρουάριο του 2017 υιοθετεί αυτές τις αντιλήψεις και εκτιμήσεις ότι υπήρξε εκτροχιασμός του </w:t>
      </w:r>
      <w:r>
        <w:rPr>
          <w:rFonts w:eastAsia="Times New Roman"/>
          <w:szCs w:val="24"/>
        </w:rPr>
        <w:t>προγράμματος του 2014 με ευθύνη του προγράμματος, που είχατε εσείς συμφωνήσει και της πολιτικής που εσείς ακολουθούσατε. Θα μπορούσα και άλλα να πω.</w:t>
      </w:r>
    </w:p>
    <w:p w14:paraId="1C8C4547"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t xml:space="preserve">Κύριε Σταμάτη, νομίζω ότι κάπως «συγχυτικά» μιλήσατε, όταν μου αποδώσατε εμένα το θέμα της λιτότητας. Η </w:t>
      </w:r>
      <w:r>
        <w:rPr>
          <w:rFonts w:eastAsia="Times New Roman"/>
          <w:szCs w:val="24"/>
        </w:rPr>
        <w:t>λιτότητα είναι δική σας πολιτική. Εμείς αν εφαρμόζουμε μέτρα λιτότητας, είναι μέσα από έναν καταναγκασμό των μνημονιακών μέτρων, που αναγκαστήκαμε να υπογράψουμε το καλοκαίρι του 2015 και προσπαθούμε, με ό,τι μπορούμε από το υπερπλεόνασμα, κάπως να λειάνου</w:t>
      </w:r>
      <w:r>
        <w:rPr>
          <w:rFonts w:eastAsia="Times New Roman"/>
          <w:szCs w:val="24"/>
        </w:rPr>
        <w:t>με τις επιπτώσεις αυτής της λιτότητας. Άρα δεν μιλάμε εμείς για αναδιανομή ανάμεσα στους φτωχούς και τους φτωχότερους.</w:t>
      </w:r>
    </w:p>
    <w:p w14:paraId="1C8C4548"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lastRenderedPageBreak/>
        <w:t xml:space="preserve">Η χώρα, παρά την ανακοπή της πτωτικής πορείας και την εμφάνιση μιας τάσης για ανάκαμψη, που, όμως, πρέπει να σταθεροποιηθεί για να είναι </w:t>
      </w:r>
      <w:r>
        <w:rPr>
          <w:rFonts w:eastAsia="Times New Roman"/>
          <w:szCs w:val="24"/>
        </w:rPr>
        <w:t>πειστική και βιώσιμη, εξακολουθεί να κατολισθαίνει στην τελευταία ταχύτητα της Ευρώπης, γιατί σημασία δεν έχει μόνο πώς τρέχει η δική σου οικονομία αλλά και πόσο τρέχουν οι άλλοι. Εδώ η επίδοση για το 2017 είναι για την Ελλάδα απ’ ότι ακούμε 1,6% έναντι 2,</w:t>
      </w:r>
      <w:r>
        <w:rPr>
          <w:rFonts w:eastAsia="Times New Roman"/>
          <w:szCs w:val="24"/>
        </w:rPr>
        <w:t xml:space="preserve">5% στην </w:t>
      </w:r>
      <w:r>
        <w:rPr>
          <w:rFonts w:eastAsia="Times New Roman"/>
          <w:szCs w:val="24"/>
          <w:lang w:val="en-US"/>
        </w:rPr>
        <w:t>E</w:t>
      </w:r>
      <w:r>
        <w:rPr>
          <w:rFonts w:eastAsia="Times New Roman"/>
          <w:szCs w:val="24"/>
        </w:rPr>
        <w:t xml:space="preserve">υρωζώνη. </w:t>
      </w:r>
    </w:p>
    <w:p w14:paraId="1C8C4549"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t xml:space="preserve">Με αυτό το ύψος του δημόσιου και ιδιωτικού χρέους, με τα πρωτογενή πλεονάσματα των 3,5% επί πέντε χρόνια, με αυτές τις ανισότητες, η πορεία προς την οριστική έξοδο από την κρίση και τα μνημόνια θα είναι αβέβαιη και επισφαλής. Για τον λόγο αυτόν απαιτείται </w:t>
      </w:r>
      <w:r>
        <w:rPr>
          <w:rFonts w:eastAsia="Times New Roman"/>
          <w:szCs w:val="24"/>
        </w:rPr>
        <w:t xml:space="preserve">από σήμερα να θέσουμε ως προτεραιότητα την αντιμετώπιση </w:t>
      </w:r>
      <w:r>
        <w:rPr>
          <w:rFonts w:eastAsia="Times New Roman"/>
          <w:szCs w:val="24"/>
        </w:rPr>
        <w:lastRenderedPageBreak/>
        <w:t>του χρέους, τόσο του δημόσιου χρέους και των υπέρογκων πρωτογενών πλεονασμάτων όσο και του ιδιωτικού χρέους, που συναρτάται με την πορεία τραπεζικού συστήματος.</w:t>
      </w:r>
    </w:p>
    <w:p w14:paraId="1C8C454A"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t>Σε αυτά τα δύο θέματα θα μου επιτρέψετε</w:t>
      </w:r>
      <w:r>
        <w:rPr>
          <w:rFonts w:eastAsia="Times New Roman"/>
          <w:szCs w:val="24"/>
        </w:rPr>
        <w:t xml:space="preserve"> να διατυπώσω κάποιες σκέψεις.</w:t>
      </w:r>
    </w:p>
    <w:p w14:paraId="1C8C454B" w14:textId="77777777" w:rsidR="00AD7333" w:rsidRDefault="00CF083D">
      <w:pPr>
        <w:tabs>
          <w:tab w:val="left" w:pos="2940"/>
        </w:tabs>
        <w:spacing w:after="0" w:line="600" w:lineRule="auto"/>
        <w:ind w:firstLine="720"/>
        <w:jc w:val="both"/>
        <w:rPr>
          <w:rFonts w:eastAsia="Times New Roman"/>
          <w:szCs w:val="24"/>
        </w:rPr>
      </w:pPr>
      <w:r>
        <w:rPr>
          <w:rFonts w:eastAsia="Times New Roman"/>
          <w:szCs w:val="24"/>
        </w:rPr>
        <w:t xml:space="preserve">Στο ζήτημα των πρωτογενών πλεονασμάτων η Κυβέρνηση αναγκάστηκε να προσυπογράψει πρωτογενή πλεονάσματα υπέρογκου ύψους 3,5% για την πενταετία 2018-2022. </w:t>
      </w:r>
    </w:p>
    <w:p w14:paraId="1C8C454C" w14:textId="77777777" w:rsidR="00AD7333" w:rsidRDefault="00CF083D">
      <w:pPr>
        <w:spacing w:after="0" w:line="600" w:lineRule="auto"/>
        <w:ind w:firstLine="720"/>
        <w:jc w:val="both"/>
        <w:rPr>
          <w:rFonts w:eastAsia="Times New Roman"/>
          <w:szCs w:val="24"/>
        </w:rPr>
      </w:pPr>
      <w:r>
        <w:rPr>
          <w:rFonts w:eastAsia="Times New Roman"/>
          <w:szCs w:val="24"/>
        </w:rPr>
        <w:t>Στην πράξη εφαρμόσαμε και πέρυσι και φέτος τον στόχο αυτό.</w:t>
      </w:r>
    </w:p>
    <w:p w14:paraId="1C8C454D" w14:textId="77777777" w:rsidR="00AD7333" w:rsidRDefault="00CF083D">
      <w:pPr>
        <w:spacing w:after="0" w:line="600" w:lineRule="auto"/>
        <w:ind w:firstLine="720"/>
        <w:jc w:val="both"/>
        <w:rPr>
          <w:rFonts w:eastAsia="Times New Roman"/>
          <w:szCs w:val="24"/>
        </w:rPr>
      </w:pPr>
      <w:r>
        <w:rPr>
          <w:rFonts w:eastAsia="Times New Roman"/>
          <w:szCs w:val="24"/>
        </w:rPr>
        <w:t>Όμως, ό,τι κε</w:t>
      </w:r>
      <w:r>
        <w:rPr>
          <w:rFonts w:eastAsia="Times New Roman"/>
          <w:szCs w:val="24"/>
        </w:rPr>
        <w:t xml:space="preserve">ρδίζεις από την άνοδο του πλεονάσματος, το χάνεις σχεδόν ισόποσα σε ανάπτυξη. Είναι χαρακτηριστικό το παράδειγμα του 2017, όπου με συμφωνημένο στόχο 1,75%, φαίνεται να βαδίζουμε για ένα πρωτογενές πλεόνασμα γύρω στο 3%, δηλαδή </w:t>
      </w:r>
      <w:r>
        <w:rPr>
          <w:rFonts w:eastAsia="Times New Roman"/>
          <w:szCs w:val="24"/>
        </w:rPr>
        <w:lastRenderedPageBreak/>
        <w:t>ακριβώς τη διαφορά που θα χάσ</w:t>
      </w:r>
      <w:r>
        <w:rPr>
          <w:rFonts w:eastAsia="Times New Roman"/>
          <w:szCs w:val="24"/>
        </w:rPr>
        <w:t>ουμε από την ανάπτυξη, από το 1,15 περίπου που, εάν το είχαμε, θα πιάναμε το 2,7% αύξηση στο ΑΕΠ, δηλαδή τον στόχο του προϋπολογισμού του 2017.</w:t>
      </w:r>
    </w:p>
    <w:p w14:paraId="1C8C454E" w14:textId="77777777" w:rsidR="00AD7333" w:rsidRDefault="00CF083D">
      <w:pPr>
        <w:spacing w:after="0" w:line="600" w:lineRule="auto"/>
        <w:ind w:firstLine="720"/>
        <w:jc w:val="both"/>
        <w:rPr>
          <w:rFonts w:eastAsia="Times New Roman"/>
          <w:szCs w:val="24"/>
        </w:rPr>
      </w:pPr>
      <w:r>
        <w:rPr>
          <w:rFonts w:eastAsia="Times New Roman"/>
          <w:szCs w:val="24"/>
        </w:rPr>
        <w:t>Τα πλεονάσματα 3,5% για άλλα πέντε χρόνια περιορίζουν την οικονομική ανάπτυξη και της προσδίδουν κοινωνική αδικί</w:t>
      </w:r>
      <w:r>
        <w:rPr>
          <w:rFonts w:eastAsia="Times New Roman"/>
          <w:szCs w:val="24"/>
        </w:rPr>
        <w:t xml:space="preserve">α. Τι είδους ανάπτυξη θα έχουμε χωρίς ισχυρό πρόγραμμα δημοσίων επενδύσεων; Με νέες περικοπές στις συντάξεις και στο αφορολόγητο, με ό,τι αντίμετρα κατορθώσουμε να έχουμε, είναι προφανές ότι και εκεί τα πράγματα δυσκολεύουν. </w:t>
      </w:r>
    </w:p>
    <w:p w14:paraId="1C8C454F" w14:textId="77777777" w:rsidR="00AD7333" w:rsidRDefault="00CF083D">
      <w:pPr>
        <w:spacing w:after="0" w:line="600" w:lineRule="auto"/>
        <w:ind w:firstLine="720"/>
        <w:jc w:val="both"/>
        <w:rPr>
          <w:rFonts w:eastAsia="Times New Roman"/>
          <w:szCs w:val="24"/>
        </w:rPr>
      </w:pPr>
      <w:r>
        <w:rPr>
          <w:rFonts w:eastAsia="Times New Roman"/>
          <w:szCs w:val="24"/>
        </w:rPr>
        <w:t>Είναι αναγκαίο τώρα που συζητο</w:t>
      </w:r>
      <w:r>
        <w:rPr>
          <w:rFonts w:eastAsia="Times New Roman"/>
          <w:szCs w:val="24"/>
        </w:rPr>
        <w:t xml:space="preserve">ύνται με τους δανειστές μέτρα για το χρέος, όπως η ρήτρα ανάπτυξης, να τεθεί το θέμα της μείωσης των πλεονασμάτων, προκειμένου σε πρώτη φάση να μην γίνουν οι περικοπές των συντάξεων το 2019. </w:t>
      </w:r>
    </w:p>
    <w:p w14:paraId="1C8C4550" w14:textId="77777777" w:rsidR="00AD7333" w:rsidRDefault="00CF083D">
      <w:pPr>
        <w:spacing w:after="0" w:line="600" w:lineRule="auto"/>
        <w:ind w:firstLine="720"/>
        <w:jc w:val="both"/>
        <w:rPr>
          <w:rFonts w:eastAsia="Times New Roman"/>
          <w:szCs w:val="24"/>
        </w:rPr>
      </w:pPr>
      <w:r>
        <w:rPr>
          <w:rFonts w:eastAsia="Times New Roman"/>
          <w:szCs w:val="24"/>
        </w:rPr>
        <w:lastRenderedPageBreak/>
        <w:t xml:space="preserve">Ποιος μπορεί να διαφωνήσει με μία τέτοια επιδίωξη; Ακόμη και οι </w:t>
      </w:r>
      <w:r>
        <w:rPr>
          <w:rFonts w:eastAsia="Times New Roman"/>
          <w:szCs w:val="24"/>
        </w:rPr>
        <w:t xml:space="preserve">παλαιότεροι υποστηρικτές των υψηλότατων πλεονασμάτων του 4,5% μιλούν σήμερα για πλεονάσματα κάτω του 2%. </w:t>
      </w:r>
    </w:p>
    <w:p w14:paraId="1C8C4551" w14:textId="77777777" w:rsidR="00AD7333" w:rsidRDefault="00CF083D">
      <w:pPr>
        <w:spacing w:after="0" w:line="600" w:lineRule="auto"/>
        <w:ind w:firstLine="720"/>
        <w:jc w:val="both"/>
        <w:rPr>
          <w:rFonts w:eastAsia="Times New Roman"/>
          <w:szCs w:val="24"/>
        </w:rPr>
      </w:pPr>
      <w:r>
        <w:rPr>
          <w:rFonts w:eastAsia="Times New Roman"/>
          <w:szCs w:val="24"/>
        </w:rPr>
        <w:t>Εάν είναι ειλικρινείς και δεν εκφέρουν λογάκια απλώς, δεν έχουν παρά να αποδεχθούν μία πολιτική πρωτοβουλία συνεννόησης, που θα στηρίξει την Κυβέρνηση</w:t>
      </w:r>
      <w:r>
        <w:rPr>
          <w:rFonts w:eastAsia="Times New Roman"/>
          <w:szCs w:val="24"/>
        </w:rPr>
        <w:t xml:space="preserve"> στην επαναδιαπραγμάτευση του χρέους και των πλεονασμάτων. </w:t>
      </w:r>
    </w:p>
    <w:p w14:paraId="1C8C4552" w14:textId="77777777" w:rsidR="00AD7333" w:rsidRDefault="00CF083D">
      <w:pPr>
        <w:spacing w:after="0" w:line="600" w:lineRule="auto"/>
        <w:ind w:firstLine="720"/>
        <w:jc w:val="both"/>
        <w:rPr>
          <w:rFonts w:eastAsia="Times New Roman"/>
          <w:szCs w:val="24"/>
        </w:rPr>
      </w:pPr>
      <w:r>
        <w:rPr>
          <w:rFonts w:eastAsia="Times New Roman"/>
          <w:szCs w:val="24"/>
        </w:rPr>
        <w:t xml:space="preserve">Τώρα είναι η ώρα γι’ αυτή την πρωτοβουλία, ώστε να δοθεί ακόμη μεγαλύτερη ώθηση στις θετικές εξελίξεις που σημειώνονται. Η αναβολή για αργότερα μας περιορίζει σε δεύτερο ρόλο και θα κινδυνεύσουμε </w:t>
      </w:r>
      <w:r>
        <w:rPr>
          <w:rFonts w:eastAsia="Times New Roman"/>
          <w:szCs w:val="24"/>
        </w:rPr>
        <w:t xml:space="preserve">έτσι, με δεδομένη μία συγκεχυμένη και διαιρετική κατάσταση στην Ευρώπη –βλέπουμε όλοι τι γίνεται με τη μετανάστευση- να την πάθουμε όπως ο κομπάρσος, που νόμιζε ότι θα </w:t>
      </w:r>
      <w:r>
        <w:rPr>
          <w:rFonts w:eastAsia="Times New Roman"/>
          <w:szCs w:val="24"/>
        </w:rPr>
        <w:lastRenderedPageBreak/>
        <w:t>πάρει το Όσκαρ επειδή είχε υποδυθεί τέλεια το πτώμα. Όπου κομπάρσος, βάλτε Αντώνης Σαμαρ</w:t>
      </w:r>
      <w:r>
        <w:rPr>
          <w:rFonts w:eastAsia="Times New Roman"/>
          <w:szCs w:val="24"/>
        </w:rPr>
        <w:t>άς και Ευάγγελος Βενιζέλος, για να ταιριάζει τέλεια η εικόνα!</w:t>
      </w:r>
    </w:p>
    <w:p w14:paraId="1C8C4553" w14:textId="77777777" w:rsidR="00AD7333" w:rsidRDefault="00CF083D">
      <w:pPr>
        <w:spacing w:after="0" w:line="600" w:lineRule="auto"/>
        <w:ind w:firstLine="720"/>
        <w:jc w:val="both"/>
        <w:rPr>
          <w:rFonts w:eastAsia="Times New Roman"/>
          <w:szCs w:val="24"/>
        </w:rPr>
      </w:pPr>
      <w:r>
        <w:rPr>
          <w:rFonts w:eastAsia="Times New Roman"/>
          <w:szCs w:val="24"/>
        </w:rPr>
        <w:t>Κυρίες και κύριοι συνάδελφοι, στο ζήτημα του ιδιωτικού χρέους και ειδικά αυτού που διακρατούν οι τράπεζες θέλω, κατ’ αρχάς, να σημειώσω την ανάγκη να ξαναδούμε ως υπεύθυνη διακυβέρνηση, αλλά και</w:t>
      </w:r>
      <w:r>
        <w:rPr>
          <w:rFonts w:eastAsia="Times New Roman"/>
          <w:szCs w:val="24"/>
        </w:rPr>
        <w:t xml:space="preserve"> ως νομοθετική και εκτελεστική εξουσία, το ζήτημα των τραπεζών, πέρα από τον ρόλο στον τομέα αυτόν της Τράπεζας της Ελλάδος και της Ευρωπαϊκής Κεντρικής Τράπεζας. </w:t>
      </w:r>
    </w:p>
    <w:p w14:paraId="1C8C4554" w14:textId="77777777" w:rsidR="00AD7333" w:rsidRDefault="00CF083D">
      <w:pPr>
        <w:spacing w:after="0" w:line="600" w:lineRule="auto"/>
        <w:ind w:firstLine="720"/>
        <w:jc w:val="both"/>
        <w:rPr>
          <w:rFonts w:eastAsia="Times New Roman"/>
          <w:szCs w:val="24"/>
        </w:rPr>
      </w:pPr>
      <w:r>
        <w:rPr>
          <w:rFonts w:eastAsia="Times New Roman"/>
          <w:szCs w:val="24"/>
        </w:rPr>
        <w:t>Πρέπει να μας απασχολήσουν οι παρατηρήσεις και η κριτική του Ελεγκτικού Συνεδρίου της Ευρωπα</w:t>
      </w:r>
      <w:r>
        <w:rPr>
          <w:rFonts w:eastAsia="Times New Roman"/>
          <w:szCs w:val="24"/>
        </w:rPr>
        <w:t xml:space="preserve">ϊκής Ένωσης συνολικά για τα μνημόνια και τους απίστευτους πειραματισμούς που έγιναν εις βάρος του ελληνικού λαού αλλά ειδικότερα για τις τράπεζες και τις </w:t>
      </w:r>
      <w:r>
        <w:rPr>
          <w:rFonts w:eastAsia="Times New Roman"/>
          <w:szCs w:val="24"/>
        </w:rPr>
        <w:lastRenderedPageBreak/>
        <w:t>παρεμβάσεις της Ευρωπαϊκής Κεντρικής Τράπεζας και το</w:t>
      </w:r>
      <w:r w:rsidRPr="00C22F5C">
        <w:rPr>
          <w:rFonts w:eastAsia="Times New Roman"/>
          <w:szCs w:val="24"/>
        </w:rPr>
        <w:t xml:space="preserve">υ </w:t>
      </w:r>
      <w:r>
        <w:rPr>
          <w:rFonts w:eastAsia="Times New Roman"/>
          <w:szCs w:val="24"/>
          <w:lang w:val="en-US"/>
        </w:rPr>
        <w:t>SSM</w:t>
      </w:r>
      <w:r w:rsidRPr="00C22F5C">
        <w:rPr>
          <w:rFonts w:eastAsia="Times New Roman"/>
          <w:szCs w:val="24"/>
        </w:rPr>
        <w:t>,</w:t>
      </w:r>
      <w:r>
        <w:rPr>
          <w:rFonts w:eastAsia="Times New Roman"/>
          <w:szCs w:val="24"/>
        </w:rPr>
        <w:t xml:space="preserve"> για τις οποίες το πόρισμα είναι καταπέλτης.</w:t>
      </w:r>
      <w:r>
        <w:rPr>
          <w:rFonts w:eastAsia="Times New Roman"/>
          <w:szCs w:val="24"/>
        </w:rPr>
        <w:t xml:space="preserve"> </w:t>
      </w:r>
    </w:p>
    <w:p w14:paraId="1C8C4555" w14:textId="77777777" w:rsidR="00AD7333" w:rsidRDefault="00CF083D">
      <w:pPr>
        <w:spacing w:after="0" w:line="600" w:lineRule="auto"/>
        <w:ind w:firstLine="720"/>
        <w:jc w:val="both"/>
        <w:rPr>
          <w:rFonts w:eastAsia="Times New Roman"/>
          <w:szCs w:val="24"/>
        </w:rPr>
      </w:pPr>
      <w:r>
        <w:rPr>
          <w:rFonts w:eastAsia="Times New Roman"/>
          <w:szCs w:val="24"/>
        </w:rPr>
        <w:t xml:space="preserve">Δυστυχώς, όμως, είναι απορίας άξιο γιατί στην Ελλάδα δεν δόθηκε μεγάλη προσοχή σε αυτό το πόρισμα. </w:t>
      </w:r>
    </w:p>
    <w:p w14:paraId="1C8C4556" w14:textId="77777777" w:rsidR="00AD7333" w:rsidRDefault="00CF083D">
      <w:pPr>
        <w:spacing w:after="0" w:line="600" w:lineRule="auto"/>
        <w:ind w:firstLine="720"/>
        <w:jc w:val="both"/>
        <w:rPr>
          <w:rFonts w:eastAsia="Times New Roman"/>
          <w:szCs w:val="24"/>
        </w:rPr>
      </w:pPr>
      <w:r>
        <w:rPr>
          <w:rFonts w:eastAsia="Times New Roman"/>
          <w:szCs w:val="24"/>
        </w:rPr>
        <w:t>Και έρχομαι στο θέμα των πλειστηριασμών και των κινδύνων για την πρώτη κατοικία. Θα πω προκαταβολικά ότι η Κυβέρνηση πρέπει να μελετήσει σοβαρά το θέμα τη</w:t>
      </w:r>
      <w:r>
        <w:rPr>
          <w:rFonts w:eastAsia="Times New Roman"/>
          <w:szCs w:val="24"/>
        </w:rPr>
        <w:t>ς οριζόντιας νομοθετικής προστασίας της πρώτης κατοικίας με βάση την αντικειμενική αξία, από 300.000 ευρώ και κάτω, και να μην αρκεστεί στη συμφωνία κυρίων με τις τράπεζες.</w:t>
      </w:r>
    </w:p>
    <w:p w14:paraId="1C8C4557" w14:textId="77777777" w:rsidR="00AD7333" w:rsidRDefault="00CF083D">
      <w:pPr>
        <w:spacing w:after="0" w:line="600" w:lineRule="auto"/>
        <w:ind w:firstLine="720"/>
        <w:jc w:val="both"/>
        <w:rPr>
          <w:rFonts w:eastAsia="Times New Roman"/>
          <w:szCs w:val="24"/>
        </w:rPr>
      </w:pPr>
      <w:r>
        <w:rPr>
          <w:rFonts w:eastAsia="Times New Roman"/>
          <w:szCs w:val="24"/>
        </w:rPr>
        <w:t>Η σημερινή συνάντηση του Πρωθυπουργού με τους εκπροσώπους των τραπεζών επιβεβαιώνει</w:t>
      </w:r>
      <w:r>
        <w:rPr>
          <w:rFonts w:eastAsia="Times New Roman"/>
          <w:szCs w:val="24"/>
        </w:rPr>
        <w:t xml:space="preserve"> ότι υπάρχουν όρια, φοβούμαι και αδιέξοδα σε αυτή την ονομαζόμενη «συμφωνία κυρίων».</w:t>
      </w:r>
    </w:p>
    <w:p w14:paraId="1C8C4558" w14:textId="77777777" w:rsidR="00AD7333" w:rsidRDefault="00CF083D">
      <w:pPr>
        <w:spacing w:after="0" w:line="600" w:lineRule="auto"/>
        <w:ind w:firstLine="720"/>
        <w:jc w:val="both"/>
        <w:rPr>
          <w:rFonts w:eastAsia="Times New Roman"/>
          <w:szCs w:val="24"/>
        </w:rPr>
      </w:pPr>
      <w:r>
        <w:rPr>
          <w:rFonts w:eastAsia="Times New Roman"/>
          <w:szCs w:val="24"/>
        </w:rPr>
        <w:lastRenderedPageBreak/>
        <w:t xml:space="preserve">Οι στόχοι που έχουν θέσει οι τραπεζίτες για το 2018 - 2019 σε συνεργασία με τον </w:t>
      </w:r>
      <w:r>
        <w:rPr>
          <w:rFonts w:eastAsia="Times New Roman"/>
          <w:szCs w:val="24"/>
          <w:lang w:val="en-US"/>
        </w:rPr>
        <w:t>SSM</w:t>
      </w:r>
      <w:r>
        <w:rPr>
          <w:rFonts w:eastAsia="Times New Roman"/>
          <w:szCs w:val="24"/>
        </w:rPr>
        <w:t xml:space="preserve"> οδηγούν σε πάνω από σαράντα χιλιάδες πλειστηριασμούς. Ο καθένας καταλαβαίνει ότι, από έ</w:t>
      </w:r>
      <w:r>
        <w:rPr>
          <w:rFonts w:eastAsia="Times New Roman"/>
          <w:szCs w:val="24"/>
        </w:rPr>
        <w:t xml:space="preserve">να σημείο και μετά, αυτοί δεν θα αφορούν στρατηγικούς κακοπληρωτές ή μπαταχτσήδες με βίλες 1,5 εκατομμυρίου ευρώ και πισίνες, αλλά φτωχό κόσμο και απλούς ανθρώπους της πρώην μεσαίας τάξης που εξουθένωσε η κρίση. </w:t>
      </w:r>
    </w:p>
    <w:p w14:paraId="1C8C4559" w14:textId="77777777" w:rsidR="00AD7333" w:rsidRDefault="00CF083D">
      <w:pPr>
        <w:spacing w:after="0" w:line="600" w:lineRule="auto"/>
        <w:ind w:firstLine="720"/>
        <w:jc w:val="both"/>
        <w:rPr>
          <w:rFonts w:eastAsia="Times New Roman"/>
          <w:szCs w:val="24"/>
        </w:rPr>
      </w:pPr>
      <w:r>
        <w:rPr>
          <w:rFonts w:eastAsia="Times New Roman"/>
          <w:szCs w:val="24"/>
        </w:rPr>
        <w:t>Η Κυβέρνηση πρέπει ταυτόχρονα με την οριζόν</w:t>
      </w:r>
      <w:r>
        <w:rPr>
          <w:rFonts w:eastAsia="Times New Roman"/>
          <w:szCs w:val="24"/>
        </w:rPr>
        <w:t xml:space="preserve">τια προστασία να δει θέματα όπως είναι η μη διενέργεια των πλειστηριασμών στην αγοραία, αλλά στην αντικειμενική αξία, η δυνατότητα του δανειολήπτη να παίρνει το σπίτι του στην τιμή που θα εξαγόραζε το </w:t>
      </w:r>
      <w:r>
        <w:rPr>
          <w:rFonts w:eastAsia="Times New Roman"/>
          <w:szCs w:val="24"/>
          <w:lang w:val="en-US"/>
        </w:rPr>
        <w:t>fund</w:t>
      </w:r>
      <w:r w:rsidRPr="00C22F5C">
        <w:rPr>
          <w:rFonts w:eastAsia="Times New Roman"/>
          <w:szCs w:val="24"/>
        </w:rPr>
        <w:t xml:space="preserve"> </w:t>
      </w:r>
      <w:r>
        <w:rPr>
          <w:rFonts w:eastAsia="Times New Roman"/>
          <w:szCs w:val="24"/>
        </w:rPr>
        <w:t>ή ο μειοδότης και άλλα μέτρα προστασίας, με δεδομέ</w:t>
      </w:r>
      <w:r>
        <w:rPr>
          <w:rFonts w:eastAsia="Times New Roman"/>
          <w:szCs w:val="24"/>
        </w:rPr>
        <w:t xml:space="preserve">νο ότι πλέον είναι γνωστά και συγκεντρωμένα όλα τα περιουσιακά στοιχεία των </w:t>
      </w:r>
      <w:r>
        <w:rPr>
          <w:rFonts w:eastAsia="Times New Roman"/>
          <w:szCs w:val="24"/>
        </w:rPr>
        <w:lastRenderedPageBreak/>
        <w:t>δανειοληπτών, κινητά και ακίνητα και συνεπώς μπορεί να περιοριστεί σημαντικά ο κίνδυνος να επωφεληθούν οι μπαταχτσήδες.</w:t>
      </w:r>
    </w:p>
    <w:p w14:paraId="1C8C455A" w14:textId="77777777" w:rsidR="00AD7333" w:rsidRDefault="00CF083D">
      <w:pPr>
        <w:spacing w:after="0" w:line="600" w:lineRule="auto"/>
        <w:ind w:firstLine="720"/>
        <w:jc w:val="both"/>
        <w:rPr>
          <w:rFonts w:eastAsia="Times New Roman"/>
          <w:szCs w:val="24"/>
        </w:rPr>
      </w:pPr>
      <w:r>
        <w:rPr>
          <w:rFonts w:eastAsia="Times New Roman"/>
          <w:szCs w:val="24"/>
        </w:rPr>
        <w:t>Κυρίως, όμως, πρέπει να μελετήσουμε άμεσα προτάσεις και καλέ</w:t>
      </w:r>
      <w:r>
        <w:rPr>
          <w:rFonts w:eastAsia="Times New Roman"/>
          <w:szCs w:val="24"/>
        </w:rPr>
        <w:t xml:space="preserve">ς πρακτικές, όπως είναι η «ΝΟΝΑ», η δημόσια τράπεζα της Ιρλανδίας και να συνδυάσουμε την εξυγίανση των ισολογισμών των τραπεζών με την προστασία από μαζικούς πλειστηριασμούς, που θα έχουν τεράστιο κοινωνικό αντίκτυπο. </w:t>
      </w:r>
    </w:p>
    <w:p w14:paraId="1C8C455B" w14:textId="77777777" w:rsidR="00AD7333" w:rsidRDefault="00CF083D">
      <w:pPr>
        <w:spacing w:after="0" w:line="600" w:lineRule="auto"/>
        <w:ind w:firstLine="720"/>
        <w:jc w:val="both"/>
        <w:rPr>
          <w:rFonts w:eastAsia="Times New Roman"/>
          <w:szCs w:val="24"/>
        </w:rPr>
      </w:pPr>
      <w:r>
        <w:rPr>
          <w:rFonts w:eastAsia="Times New Roman"/>
          <w:szCs w:val="24"/>
        </w:rPr>
        <w:t>Μία τέτοια δημόσια τράπεζα ειδικού σκ</w:t>
      </w:r>
      <w:r>
        <w:rPr>
          <w:rFonts w:eastAsia="Times New Roman"/>
          <w:szCs w:val="24"/>
        </w:rPr>
        <w:t xml:space="preserve">οπού θα μπορούσε να χρηματοδοτηθεί από τα κονδύλια που έχουν περισσέψει από το τρίτο μνημόνιο. </w:t>
      </w:r>
    </w:p>
    <w:p w14:paraId="1C8C455C" w14:textId="77777777" w:rsidR="00AD7333" w:rsidRDefault="00CF083D">
      <w:pPr>
        <w:spacing w:after="0" w:line="600" w:lineRule="auto"/>
        <w:ind w:firstLine="720"/>
        <w:jc w:val="both"/>
        <w:rPr>
          <w:rFonts w:eastAsia="Times New Roman"/>
          <w:szCs w:val="24"/>
        </w:rPr>
      </w:pPr>
      <w:r>
        <w:rPr>
          <w:rFonts w:eastAsia="Times New Roman"/>
          <w:szCs w:val="24"/>
        </w:rPr>
        <w:t>Στο σημείο αυτό θέλω να ενημερώσω τη Βουλή ότι αυτές οι πρακτικές των τραπεζών, που ενθαρρύνονται από την Ευρωπαϊκή Κεντρική Τράπεζα, έχουν γίνει αντικείμενο σφ</w:t>
      </w:r>
      <w:r>
        <w:rPr>
          <w:rFonts w:eastAsia="Times New Roman"/>
          <w:szCs w:val="24"/>
        </w:rPr>
        <w:t xml:space="preserve">οδρών επικρίσεων </w:t>
      </w:r>
      <w:r>
        <w:rPr>
          <w:rFonts w:eastAsia="Times New Roman"/>
          <w:szCs w:val="24"/>
        </w:rPr>
        <w:lastRenderedPageBreak/>
        <w:t>από τον Πρόεδρο του Ευρωκοινοβουλίου, τον κ. Ταγιάνι, ο οποίος μάλιστα έστειλε σχετική επιστολή διαμαρτυρίας στον κ. Ντράγκι στις 9 Οκτωβρίου του 2017.</w:t>
      </w:r>
    </w:p>
    <w:p w14:paraId="1C8C455D" w14:textId="77777777" w:rsidR="00AD7333" w:rsidRDefault="00CF083D">
      <w:pPr>
        <w:spacing w:after="0" w:line="600" w:lineRule="auto"/>
        <w:ind w:firstLine="720"/>
        <w:jc w:val="both"/>
        <w:rPr>
          <w:rFonts w:eastAsia="Times New Roman"/>
          <w:szCs w:val="24"/>
        </w:rPr>
      </w:pPr>
      <w:r>
        <w:rPr>
          <w:rFonts w:eastAsia="Times New Roman"/>
          <w:szCs w:val="24"/>
        </w:rPr>
        <w:t>Καταθέτω τα στοιχεία με τη σχετική πληροφόρηση.</w:t>
      </w:r>
    </w:p>
    <w:p w14:paraId="1C8C455E" w14:textId="77777777" w:rsidR="00AD7333" w:rsidRDefault="00CF083D">
      <w:pPr>
        <w:spacing w:after="0" w:line="600" w:lineRule="auto"/>
        <w:ind w:firstLine="720"/>
        <w:jc w:val="both"/>
        <w:rPr>
          <w:rFonts w:eastAsia="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Νικόλαο</w:t>
      </w:r>
      <w:r>
        <w:rPr>
          <w:rFonts w:eastAsia="Times New Roman" w:cs="Times New Roman"/>
          <w:szCs w:val="24"/>
        </w:rPr>
        <w:t>ς Φίλης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C8C455F" w14:textId="77777777" w:rsidR="00AD7333" w:rsidRDefault="00CF083D">
      <w:pPr>
        <w:spacing w:after="0" w:line="600" w:lineRule="auto"/>
        <w:ind w:firstLine="720"/>
        <w:jc w:val="both"/>
        <w:rPr>
          <w:rFonts w:eastAsia="Times New Roman"/>
          <w:szCs w:val="24"/>
        </w:rPr>
      </w:pPr>
      <w:r w:rsidRPr="00E77A0E">
        <w:rPr>
          <w:rFonts w:eastAsia="Times New Roman"/>
          <w:b/>
          <w:szCs w:val="24"/>
        </w:rPr>
        <w:t>ΠΡΟΕΔΡΕΥΩΝ (Σπυρίδων Λυκούδης):</w:t>
      </w:r>
      <w:r>
        <w:rPr>
          <w:rFonts w:eastAsia="Times New Roman"/>
          <w:szCs w:val="24"/>
        </w:rPr>
        <w:t xml:space="preserve"> Κύριε συνάδελφε, ολοκληρώστε. Έχετε μιλήσει έντεκα λε</w:t>
      </w:r>
      <w:r>
        <w:rPr>
          <w:rFonts w:eastAsia="Times New Roman"/>
          <w:szCs w:val="24"/>
        </w:rPr>
        <w:t xml:space="preserve">πτά. </w:t>
      </w:r>
    </w:p>
    <w:p w14:paraId="1C8C4560"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Κυρίες και κύριοι συνάδελφοι, υπερψηφίζω τον προϋπολογισμό του 2018 με την αισιοδοξία ότι είναι στο χέρι μας να έρθουν καλύτερες μέρες, ότι η έξοδος από τη δανειακή </w:t>
      </w:r>
      <w:r>
        <w:rPr>
          <w:rFonts w:eastAsia="Times New Roman" w:cs="Times New Roman"/>
          <w:szCs w:val="24"/>
        </w:rPr>
        <w:lastRenderedPageBreak/>
        <w:t xml:space="preserve">σύμβαση τον Αύγουστο πρέπει να πλαισιωθεί από ρυθμίσεις για το </w:t>
      </w:r>
      <w:r>
        <w:rPr>
          <w:rFonts w:eastAsia="Times New Roman" w:cs="Times New Roman"/>
          <w:szCs w:val="24"/>
        </w:rPr>
        <w:t xml:space="preserve">δημόσιο και ιδιωτικό χρέος, ώστε η πορεία της οικονομικής ανάκαμψης να είναι σταθερή και κοινωνικά δίκαιη. Αυτό το κοινωνικό χρέος μπορεί να το φέρει βήμα-βήμα σε πέρας μόνο η Κυβέρνηση του ΣΥΡΙΖΑ. Το χρωστάμε στον ελληνικό λαό και θα το καταφέρουμε. </w:t>
      </w:r>
    </w:p>
    <w:p w14:paraId="1C8C4561"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C8C4562" w14:textId="77777777" w:rsidR="00AD7333" w:rsidRDefault="00CF083D">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1C8C4563"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1C8C4564"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Τον λόγο έχει η Υπουργός κ. Θεανώ Φωτίου</w:t>
      </w:r>
    </w:p>
    <w:p w14:paraId="1C8C4565"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sidRPr="00CA3B3A">
        <w:rPr>
          <w:rFonts w:eastAsia="Times New Roman" w:cs="Times New Roman"/>
          <w:b/>
          <w:szCs w:val="24"/>
        </w:rPr>
        <w:t>ΘΕΑΝΩ ΦΩΤΙΟΥ (Αναπληρώτρια Υπουργός Εργασίας, Κοινωνικής Ασφάλισης και Κοινωνικής Αλληλεγγύης)</w:t>
      </w:r>
      <w:r w:rsidRPr="00CA3B3A">
        <w:rPr>
          <w:rFonts w:eastAsia="Times New Roman" w:cs="Times New Roman"/>
          <w:b/>
          <w:szCs w:val="24"/>
        </w:rPr>
        <w:t xml:space="preserve">: </w:t>
      </w:r>
      <w:r>
        <w:rPr>
          <w:rFonts w:eastAsia="Times New Roman" w:cs="Times New Roman"/>
          <w:szCs w:val="24"/>
        </w:rPr>
        <w:t xml:space="preserve">Κύριε </w:t>
      </w:r>
      <w:r>
        <w:rPr>
          <w:rFonts w:eastAsia="Times New Roman" w:cs="Times New Roman"/>
          <w:szCs w:val="24"/>
        </w:rPr>
        <w:lastRenderedPageBreak/>
        <w:t>Πρόεδρε, αγαπητοί συνάδελφοι, σε αυτόν τον τελευταίο προϋπολογισμό πριν την έξοδο της χώρας από τα μνημόνια, η Αξιωματική Αντιπολίτευση δίνει τα ρέστα της, όπως λέει ο λαός, διεξάγοντας τη συζήτηση με την προσφιλή της μεθοδολογία: ύβρις, εμφυλιοπολ</w:t>
      </w:r>
      <w:r>
        <w:rPr>
          <w:rFonts w:eastAsia="Times New Roman" w:cs="Times New Roman"/>
          <w:szCs w:val="24"/>
        </w:rPr>
        <w:t>εμικό κλίμα, καθολική αμνησία ως προς την κατάσταση που μας παρέδωσε, επαναλαμβανόμενα ψεύδη που αναπαράγονται από τα πολυπληθή της μίντια ως αναντίρρητες αλήθειες, που αποκτούν έρεισμα σε έναν λαό ταλαιπωρημένο από τα χρόνια της κρίσης. Αυτός είναι ακριβώ</w:t>
      </w:r>
      <w:r>
        <w:rPr>
          <w:rFonts w:eastAsia="Times New Roman" w:cs="Times New Roman"/>
          <w:szCs w:val="24"/>
        </w:rPr>
        <w:t xml:space="preserve">ς ο ορισμός, αυτή είναι ακριβώς η αποθέωση του λαϊκισμού. </w:t>
      </w:r>
    </w:p>
    <w:p w14:paraId="1C8C4566"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αναφερθώ σήμερα σε δύο από αυτά τα μεγάλα ψεύδη της δεξιάς προπαγάνδας ότι, πρώτον, φτωχοποιήσαμε εμείς τη μεσαία </w:t>
      </w:r>
      <w:r>
        <w:rPr>
          <w:rFonts w:eastAsia="Times New Roman" w:cs="Times New Roman"/>
          <w:szCs w:val="24"/>
        </w:rPr>
        <w:lastRenderedPageBreak/>
        <w:t>τάξη με υπερφορολόγηση και ότι, δεύτερον, μειώνουμε τις δαπάνες για την κοινωνικ</w:t>
      </w:r>
      <w:r>
        <w:rPr>
          <w:rFonts w:eastAsia="Times New Roman" w:cs="Times New Roman"/>
          <w:szCs w:val="24"/>
        </w:rPr>
        <w:t xml:space="preserve">ή προστασία, δηλαδή την πρόνοια. </w:t>
      </w:r>
    </w:p>
    <w:p w14:paraId="1C8C4567"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το πρώτο ψεύδος, με βάση τα στοιχεία της Ελληνικής Στατιστικής Υπηρεσίας, από το 2008 μέχρι το 2015 ο πληθυσμός σε κίνδυνο φτώχειας και κοινωνικό αποκλεισμό αυξάνεται από 28,1% σε 36% και αυτό σε αριθμούς από 2,</w:t>
      </w:r>
      <w:r>
        <w:rPr>
          <w:rFonts w:eastAsia="Times New Roman" w:cs="Times New Roman"/>
          <w:szCs w:val="24"/>
        </w:rPr>
        <w:t xml:space="preserve">9 εκατομμύρια φτωχοί σε κίνδυνο φτώχειας και κοινωνικό αποκλεισμό που ήταν το 2008 γίνεται 3,9 εκατομμύρια το 2015. </w:t>
      </w:r>
    </w:p>
    <w:p w14:paraId="1C8C4568"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απλή αριθμητική αυξήσατε κατά ένα εκατομμύριο τους φτωχούς. Από πού; Από τη μεσαία τάξη. Αυτό είναι το πρώτο. </w:t>
      </w:r>
    </w:p>
    <w:p w14:paraId="1C8C4569"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Δεύτερον, στους υπόλοιπου</w:t>
      </w:r>
      <w:r>
        <w:rPr>
          <w:rFonts w:eastAsia="Times New Roman" w:cs="Times New Roman"/>
          <w:szCs w:val="24"/>
        </w:rPr>
        <w:t>ς της μεσαίας τάξης μειώθηκαν τα εισοδήματα εκείνα τα έξι χρόνια κατά 35,5%. Ποιος τους φτωχοποίησε ακριβώς;</w:t>
      </w:r>
    </w:p>
    <w:p w14:paraId="1C8C456A"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Όμως, εσείς, οι έτοιμοι να αλλάξετε την Ελλάδα, δεν το είδατε, όπως βεβαίως δεν είδατε και την ανθρωπιστική κρίση. Ούτε διαβάσατε τα στοιχεία της Ε</w:t>
      </w:r>
      <w:r>
        <w:rPr>
          <w:rFonts w:eastAsia="Times New Roman" w:cs="Times New Roman"/>
          <w:szCs w:val="24"/>
        </w:rPr>
        <w:t xml:space="preserve">ΛΣΤΑΤ που έλεγαν ότι από το 2008 μέχρι το 2015 η χαμηλότερη τάξη έχασε το 38,5% των εισοδημάτων της. Δηλαδή, με απλά λόγια, οι φτωχοί έγιναν φτωχότεροι, ενώ το 10% των πλουσιότερων αύξησε τα εισοδήματά του και από αυτούς το 1% περίπου φοροδιέφευγε νόμιμα, </w:t>
      </w:r>
      <w:r>
        <w:rPr>
          <w:rFonts w:eastAsia="Times New Roman" w:cs="Times New Roman"/>
          <w:szCs w:val="24"/>
        </w:rPr>
        <w:t xml:space="preserve">όπως λέτε εσείς, οι έτοιμοι να αλλάξετε την Ελλάδα, στα </w:t>
      </w:r>
      <w:r>
        <w:rPr>
          <w:rFonts w:eastAsia="Times New Roman" w:cs="Times New Roman"/>
          <w:szCs w:val="24"/>
          <w:lang w:val="en-US"/>
        </w:rPr>
        <w:t>Panama</w:t>
      </w:r>
      <w:r w:rsidRPr="00C00ACF">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στα </w:t>
      </w:r>
      <w:r>
        <w:rPr>
          <w:rFonts w:eastAsia="Times New Roman" w:cs="Times New Roman"/>
          <w:szCs w:val="24"/>
          <w:lang w:val="en-US"/>
        </w:rPr>
        <w:t>Paradise</w:t>
      </w:r>
      <w:r w:rsidRPr="00C00ACF">
        <w:rPr>
          <w:rFonts w:eastAsia="Times New Roman" w:cs="Times New Roman"/>
          <w:szCs w:val="24"/>
        </w:rPr>
        <w:t xml:space="preserve"> </w:t>
      </w:r>
      <w:r>
        <w:rPr>
          <w:rFonts w:eastAsia="Times New Roman" w:cs="Times New Roman"/>
          <w:szCs w:val="24"/>
          <w:lang w:val="en-US"/>
        </w:rPr>
        <w:t>Papers</w:t>
      </w:r>
      <w:r w:rsidRPr="00C00ACF">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lang w:val="en-US"/>
        </w:rPr>
        <w:t>offshore</w:t>
      </w:r>
      <w:r w:rsidRPr="00C00ACF">
        <w:rPr>
          <w:rFonts w:eastAsia="Times New Roman" w:cs="Times New Roman"/>
          <w:szCs w:val="24"/>
        </w:rPr>
        <w:t xml:space="preserve"> </w:t>
      </w:r>
      <w:r>
        <w:rPr>
          <w:rFonts w:eastAsia="Times New Roman" w:cs="Times New Roman"/>
          <w:szCs w:val="24"/>
        </w:rPr>
        <w:t>εταιρείες των συγγενών σας, όταν δεν φοροδιέφευγαν παράνομα με τις λίστες Λαγκάρντ και Μπόργιανς, που ξεχνούσατε στα συρτάρια σας ή και στα σπίτια σας</w:t>
      </w:r>
      <w:r>
        <w:rPr>
          <w:rFonts w:eastAsia="Times New Roman" w:cs="Times New Roman"/>
          <w:szCs w:val="24"/>
        </w:rPr>
        <w:t xml:space="preserve">. </w:t>
      </w:r>
    </w:p>
    <w:p w14:paraId="1C8C456B"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εισπράξαμε 400 εκατομμύρια από φοροδιαφυγή, τα οποία πήγαν στο πρωτογενές πλεόνασμα και στο κοινωνικό μέρισμα. </w:t>
      </w:r>
    </w:p>
    <w:p w14:paraId="1C8C456C" w14:textId="77777777" w:rsidR="00AD7333" w:rsidRDefault="00CF083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Αναφορικά με το δεύτερ</w:t>
      </w:r>
      <w:r>
        <w:rPr>
          <w:rFonts w:eastAsia="Times New Roman" w:cs="Times New Roman"/>
          <w:szCs w:val="24"/>
        </w:rPr>
        <w:t>ο ψεύδος της δεξιάς προπαγάνδας</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μειώσαμε τις δαπάνες για την κοινωνική προστασία, την πρόνοια και κό</w:t>
      </w:r>
      <w:r>
        <w:rPr>
          <w:rFonts w:eastAsia="Times New Roman" w:cs="Times New Roman"/>
          <w:szCs w:val="24"/>
        </w:rPr>
        <w:t>ψαμε τα επιδόματα, εδώ πραγματικά η λογική σηκώνει τα χέρια ψηλά. Παραλάβαμε έναν προϋπολογισμό το 2015 που ήταν 790 εκατομμύρια ευρώ. Το 2017 έγινε 1,5 δισεκατομμύρια ευρώ και το 2018 γίνεται –το ψηφίζετε- 1,836 δισεκατομμύριο ευρώ, δηλαδή τον αυξήσαμε δυ</w:t>
      </w:r>
      <w:r>
        <w:rPr>
          <w:rFonts w:eastAsia="Times New Roman" w:cs="Times New Roman"/>
          <w:szCs w:val="24"/>
        </w:rPr>
        <w:t xml:space="preserve">όμισι φορές. Τα 790 εκατομμύρια ευρώ που είχατε για την πρόνοια το 2015 ήταν ο χαμηλότερος προϋπολογισμός όλης της Ευρώπης. Ήμασταν οι τελευταίοι σε δαπάνες κοινωνικής προστασίας σε όλη την Ευρώπη των είκοσι οκτώ. </w:t>
      </w:r>
    </w:p>
    <w:p w14:paraId="1C8C456D" w14:textId="77777777" w:rsidR="00AD7333" w:rsidRDefault="00CF083D">
      <w:pPr>
        <w:spacing w:after="0" w:line="600" w:lineRule="auto"/>
        <w:ind w:firstLine="720"/>
        <w:jc w:val="both"/>
        <w:rPr>
          <w:rFonts w:eastAsia="Times New Roman"/>
          <w:szCs w:val="24"/>
        </w:rPr>
      </w:pPr>
      <w:r>
        <w:rPr>
          <w:rFonts w:eastAsia="Times New Roman"/>
          <w:szCs w:val="24"/>
        </w:rPr>
        <w:lastRenderedPageBreak/>
        <w:t>Αυτό δεν το κάνατε λόγω της κρίσης. Πάντα</w:t>
      </w:r>
      <w:r>
        <w:rPr>
          <w:rFonts w:eastAsia="Times New Roman"/>
          <w:szCs w:val="24"/>
        </w:rPr>
        <w:t xml:space="preserve"> εκεί βρισκόταν η κοινωνική προστασία, γιατί ακριβώς τα ίδια βάζατε και στους καιρούς της ευμάρειας. Εσείς πιστεύετε αυτό που ισχυρίστηκαν αυτές τις μέρες ο κ. Χαρδούβαλης -ο γνωστός σας, αγαπητός σας κ. Χαρδούβαλης- και ο ΣΕΒ -κι αυτός αγαπητός- ότι, δηλα</w:t>
      </w:r>
      <w:r>
        <w:rPr>
          <w:rFonts w:eastAsia="Times New Roman"/>
          <w:szCs w:val="24"/>
        </w:rPr>
        <w:t>δή, οι πόροι που πηγαίνουν στην κοινωνική πολιτική, αφαιρούνται από την ανάπτυξη. Εμείς, αντίθετα, πιστεύουμε αυτό που ακριβώς αναφέρουν και οι επιστημονικές έρευνες, ότι, δηλαδή, κάθε ευρώ που πηγαίνει στις κοινωνικές δαπάνες συμβάλλει στην ανάπτυξη, γιατ</w:t>
      </w:r>
      <w:r>
        <w:rPr>
          <w:rFonts w:eastAsia="Times New Roman"/>
          <w:szCs w:val="24"/>
        </w:rPr>
        <w:t>ί πολλαπλασιάζεται με δημοσιονομικό πολλαπλασιαστή από 0,3 έως 1,68.</w:t>
      </w:r>
    </w:p>
    <w:p w14:paraId="1C8C456E" w14:textId="77777777" w:rsidR="00AD7333" w:rsidRDefault="00CF083D">
      <w:pPr>
        <w:spacing w:after="0" w:line="600" w:lineRule="auto"/>
        <w:ind w:firstLine="720"/>
        <w:jc w:val="both"/>
        <w:rPr>
          <w:rFonts w:eastAsia="Times New Roman"/>
          <w:szCs w:val="24"/>
        </w:rPr>
      </w:pPr>
      <w:r>
        <w:rPr>
          <w:rFonts w:eastAsia="Times New Roman"/>
          <w:szCs w:val="24"/>
        </w:rPr>
        <w:t xml:space="preserve">Στον προϋπολογισμό του 2019 οι δαπάνες θα αυξηθούν επιπλέον κατά 1.000.000.000 ευρώ -είναι ψηφισμένα μέτρα, στα αντίμετρα, αυτά που λοιδορείτε- δηλαδή θα φτάσουμε στα </w:t>
      </w:r>
      <w:r>
        <w:rPr>
          <w:rFonts w:eastAsia="Times New Roman"/>
          <w:szCs w:val="24"/>
        </w:rPr>
        <w:lastRenderedPageBreak/>
        <w:t xml:space="preserve">3.000.000.000 ευρώ. </w:t>
      </w:r>
      <w:r>
        <w:rPr>
          <w:rFonts w:eastAsia="Times New Roman"/>
          <w:szCs w:val="24"/>
        </w:rPr>
        <w:t>Επομένως μέσα σε τέσσερα χρόνια τετραπλασιάσαμε τις δαπάνες για την κοινωνική αλληλεγγύη. Πως τις μειώσαμε, αυτό μόνο η Δεξιά μπορεί να το ισχυριστεί και τα φιλικά της μέσα.</w:t>
      </w:r>
    </w:p>
    <w:p w14:paraId="1C8C456F" w14:textId="77777777" w:rsidR="00AD7333" w:rsidRDefault="00CF083D">
      <w:pPr>
        <w:spacing w:after="0" w:line="600" w:lineRule="auto"/>
        <w:ind w:firstLine="720"/>
        <w:jc w:val="both"/>
        <w:rPr>
          <w:rFonts w:eastAsia="Times New Roman"/>
          <w:szCs w:val="24"/>
        </w:rPr>
      </w:pPr>
      <w:r>
        <w:rPr>
          <w:rFonts w:eastAsia="Times New Roman"/>
          <w:szCs w:val="24"/>
        </w:rPr>
        <w:t>Σας ρωτώ ευθέως: Εσείς, οι έτοιμοι να αλλάξετε την Ελλάδα, τι προϋπολογίζετε για τ</w:t>
      </w:r>
      <w:r>
        <w:rPr>
          <w:rFonts w:eastAsia="Times New Roman"/>
          <w:szCs w:val="24"/>
        </w:rPr>
        <w:t>ην κοινωνική προστασία το 2019, που τότε επιθυμείτε ότι θα επιστρέψετε; Τι θα κόψετε; Τα 760.000.000 ευρώ για το ΚΕΑ από επτακόσιες χιλιάδες συμπολίτες μας; Τι θα κόψετε; Τα 200.000.000 ευρώ των σχολικών γευμάτων για πεντακόσιες χιλιάδες παιδία; Τι θα κόψε</w:t>
      </w:r>
      <w:r>
        <w:rPr>
          <w:rFonts w:eastAsia="Times New Roman"/>
          <w:szCs w:val="24"/>
        </w:rPr>
        <w:t xml:space="preserve">τε; Τις εκατόν σαράντα πέντε χιλιάδες θέσεις σε συνολικά χίλιους οκτακόσιους νέους βρεφονηπιακούς σταθμούς, δηλαδή εκατόν εξήντα πέντε χιλιάδες δωρεάν θέσεις σε βρεφονηπιακούς σταθμούς για εργαζόμενες και άνεργες μητέρες, από </w:t>
      </w:r>
      <w:r>
        <w:rPr>
          <w:rFonts w:eastAsia="Times New Roman"/>
          <w:szCs w:val="24"/>
        </w:rPr>
        <w:lastRenderedPageBreak/>
        <w:t xml:space="preserve">εκεί που ήταν εβδομήντα πέντε </w:t>
      </w:r>
      <w:r>
        <w:rPr>
          <w:rFonts w:eastAsia="Times New Roman"/>
          <w:szCs w:val="24"/>
        </w:rPr>
        <w:t>χιλιάδες μόνο για τις εργαζόμενες; Αυτό παραλάβαμε! Τι θα κόψετε; Τα 260.000.000 ευρώ επιπλέον των οικογενειακών επιδομάτων ή μήπως τα 600.000.000 ευρώ για την επιδότηση ενοικίου και τραπεζικού δανείου πρώτης κατοικίας;</w:t>
      </w:r>
    </w:p>
    <w:p w14:paraId="1C8C4570" w14:textId="77777777" w:rsidR="00AD7333" w:rsidRDefault="00CF083D">
      <w:pPr>
        <w:spacing w:after="0" w:line="600" w:lineRule="auto"/>
        <w:ind w:firstLine="720"/>
        <w:jc w:val="both"/>
        <w:rPr>
          <w:rFonts w:eastAsia="Times New Roman"/>
          <w:szCs w:val="24"/>
        </w:rPr>
      </w:pPr>
      <w:r>
        <w:rPr>
          <w:rFonts w:eastAsia="Times New Roman"/>
          <w:szCs w:val="24"/>
        </w:rPr>
        <w:t>Έναν χρόνο τώρα τρομοκρατείτε την ελ</w:t>
      </w:r>
      <w:r>
        <w:rPr>
          <w:rFonts w:eastAsia="Times New Roman"/>
          <w:szCs w:val="24"/>
        </w:rPr>
        <w:t>ληνική οικογένεια ότι κόβονται τα οικογενειακά επιδόματα. Βγάζετε ηχηρούς λόγους για την υπογεννητικότητα, όταν το 1993 στη Βουλή είχατε βγάλει πόρισμα το οποίο δεν ακολουθήσατε σε τίποτα. Και οι ρυθμοί της υπογεννητικότητας αυξάνονται τόσα χρόνια! Γιατί ο</w:t>
      </w:r>
      <w:r>
        <w:rPr>
          <w:rFonts w:eastAsia="Times New Roman"/>
          <w:szCs w:val="24"/>
        </w:rPr>
        <w:t xml:space="preserve"> Έλληνας πολίτης έπρεπε να αισθανθεί ασφαλής με εσάς και να κάνει παιδιά; Ποιος θα φρόντιζε το παιδί του; Ποιος θα του έδινε δωρεάν βρεφονηπιακό σταθμό, δωρεάν σχολικά γεύματα, δωρεάν δημοτικά σχολεία, δωρεάν ΙΕΚ και ΤΕΙ, δωρεάν πανεπιστήμια, δωρεάν υγεία,</w:t>
      </w:r>
      <w:r>
        <w:rPr>
          <w:rFonts w:eastAsia="Times New Roman"/>
          <w:szCs w:val="24"/>
        </w:rPr>
        <w:t xml:space="preserve"> δημόσια </w:t>
      </w:r>
      <w:r>
        <w:rPr>
          <w:rFonts w:eastAsia="Times New Roman"/>
          <w:szCs w:val="24"/>
        </w:rPr>
        <w:lastRenderedPageBreak/>
        <w:t>υγεία, δημόσια κοινωνική ασφάλιση; Αυτά είναι τα δημόσια αγαθά που θα καταργήσετε εσείς, οι μεταπράτες του δημοσίου, οι έτοιμοι να αλλάξετε την Ελλάδα!</w:t>
      </w:r>
    </w:p>
    <w:p w14:paraId="1C8C4571" w14:textId="77777777" w:rsidR="00AD7333" w:rsidRDefault="00CF083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Αναπληρώτριας Υπουργο</w:t>
      </w:r>
      <w:r>
        <w:rPr>
          <w:rFonts w:eastAsia="Times New Roman"/>
          <w:szCs w:val="24"/>
        </w:rPr>
        <w:t>ύ)</w:t>
      </w:r>
    </w:p>
    <w:p w14:paraId="1C8C4572" w14:textId="77777777" w:rsidR="00AD7333" w:rsidRDefault="00CF083D">
      <w:pPr>
        <w:spacing w:after="0" w:line="600" w:lineRule="auto"/>
        <w:ind w:firstLine="720"/>
        <w:jc w:val="both"/>
        <w:rPr>
          <w:rFonts w:eastAsia="Times New Roman"/>
          <w:szCs w:val="24"/>
        </w:rPr>
      </w:pPr>
      <w:r>
        <w:rPr>
          <w:rFonts w:eastAsia="Times New Roman"/>
          <w:szCs w:val="24"/>
        </w:rPr>
        <w:t>Θέλω λίγη ώρα ακόμα, κύριε Πρόεδρε.</w:t>
      </w:r>
    </w:p>
    <w:p w14:paraId="1C8C4573" w14:textId="77777777" w:rsidR="00AD7333" w:rsidRDefault="00CF083D">
      <w:pPr>
        <w:spacing w:after="0" w:line="600" w:lineRule="auto"/>
        <w:ind w:firstLine="720"/>
        <w:jc w:val="both"/>
        <w:rPr>
          <w:rFonts w:eastAsia="Times New Roman"/>
          <w:szCs w:val="24"/>
        </w:rPr>
      </w:pPr>
      <w:r>
        <w:rPr>
          <w:rFonts w:eastAsia="Times New Roman"/>
          <w:szCs w:val="24"/>
        </w:rPr>
        <w:t>Εμείς φέτος κάναμε μια κίνηση μεγάλης συμβολικής σημασίας κατά τη διάρκεια της διαπραγμάτευσης. Όλα τα χρήματα που εξοικονομήσαμε από κάθε Υπουργείο, ευρώ το ευρώ -αναλώσιμα, μετακινήσεις κ.λπ., συνολικά 325.000.000 ε</w:t>
      </w:r>
      <w:r>
        <w:rPr>
          <w:rFonts w:eastAsia="Times New Roman"/>
          <w:szCs w:val="24"/>
        </w:rPr>
        <w:t xml:space="preserve">υρώ- τα δώσαμε αποκλειστικά για το παιδί, γιατί η Αριστερά μιλάει για το παιδί πρώτα. </w:t>
      </w:r>
    </w:p>
    <w:p w14:paraId="1C8C4574" w14:textId="77777777" w:rsidR="00AD7333" w:rsidRDefault="00CF083D">
      <w:pPr>
        <w:spacing w:after="0" w:line="600" w:lineRule="auto"/>
        <w:ind w:firstLine="720"/>
        <w:jc w:val="both"/>
        <w:rPr>
          <w:rFonts w:eastAsia="Times New Roman"/>
          <w:szCs w:val="24"/>
        </w:rPr>
      </w:pPr>
      <w:r>
        <w:rPr>
          <w:rFonts w:eastAsia="Times New Roman"/>
          <w:szCs w:val="24"/>
        </w:rPr>
        <w:t xml:space="preserve">Το Υπουργείο αύξησε κατά 260.000.000 ευρώ το ποσό των οικογενειακών επιδομάτων, από 650.000.000 σε 910.000.000 ευρώ, </w:t>
      </w:r>
      <w:r>
        <w:rPr>
          <w:rFonts w:eastAsia="Times New Roman"/>
          <w:szCs w:val="24"/>
        </w:rPr>
        <w:lastRenderedPageBreak/>
        <w:t>δηλαδή αύξηση 40% και δημιούργησε τρεις εισοδηματικέ</w:t>
      </w:r>
      <w:r>
        <w:rPr>
          <w:rFonts w:eastAsia="Times New Roman"/>
          <w:szCs w:val="24"/>
        </w:rPr>
        <w:t>ς κατηγορίες. Και επειδή πολλά λέγονται, δύο νούμερα θα σας πω: Για το ένα παιδί 480 τον χρόνο εσείς, 840 ευρώ εμείς. Για τα δύο παιδιά 960 ευρώ τον χρόνο εσείς, 1.680 εμείς. Για τα τρία παιδιά 2.940 ευρώ τον χρόνο εσείς, 3.360 εμείς. Για τα τέσσερα παιδιά</w:t>
      </w:r>
      <w:r>
        <w:rPr>
          <w:rFonts w:eastAsia="Times New Roman"/>
          <w:szCs w:val="24"/>
        </w:rPr>
        <w:t xml:space="preserve"> 3.920 ευρώ εσείς, 5.040 εμείς. Και δεν θέλω να συνεχίσω.</w:t>
      </w:r>
    </w:p>
    <w:p w14:paraId="1C8C4575" w14:textId="77777777" w:rsidR="00AD7333" w:rsidRDefault="00CF083D">
      <w:pPr>
        <w:spacing w:after="0" w:line="600" w:lineRule="auto"/>
        <w:ind w:firstLine="720"/>
        <w:jc w:val="both"/>
        <w:rPr>
          <w:rFonts w:eastAsia="Times New Roman"/>
          <w:szCs w:val="24"/>
        </w:rPr>
      </w:pPr>
      <w:r>
        <w:rPr>
          <w:rFonts w:eastAsia="Times New Roman"/>
          <w:szCs w:val="24"/>
        </w:rPr>
        <w:t xml:space="preserve">Με τον νέο νόμο για την αναδοχή και υιοθεσία που θα ψηφίσουμε τον Ιανουάριο και που ήταν σε ηλεκτρονική διαβούλευση μέχρι πρότινος, αλλάζουμε το τοπίο στα ιδρύματα. Τα παιδιά θα βγουν από τα </w:t>
      </w:r>
      <w:r>
        <w:rPr>
          <w:rFonts w:eastAsia="Times New Roman"/>
          <w:szCs w:val="24"/>
        </w:rPr>
        <w:t>ιδρύματα. Οι οικογένειες θα σταματήσουν να κλαίνε</w:t>
      </w:r>
      <w:r w:rsidRPr="00547D1A">
        <w:rPr>
          <w:rFonts w:eastAsia="Times New Roman"/>
          <w:szCs w:val="24"/>
        </w:rPr>
        <w:t>,</w:t>
      </w:r>
      <w:r>
        <w:rPr>
          <w:rFonts w:eastAsia="Times New Roman"/>
          <w:szCs w:val="24"/>
        </w:rPr>
        <w:t xml:space="preserve"> γιατί για χρόνια δεν μπορούν να υιοθετήσουν παιδί. Ο νέος νόμος θα δώσει μια ζεστή αγκαλιά σε κάθε ένα παιδί από τα χιλιάδες που δεν ξέρουμε πόσα είναι μέσα στα ιδρύματα. </w:t>
      </w:r>
    </w:p>
    <w:p w14:paraId="1C8C4576" w14:textId="77777777" w:rsidR="00AD7333" w:rsidRDefault="00CF083D">
      <w:pPr>
        <w:spacing w:after="0" w:line="600" w:lineRule="auto"/>
        <w:ind w:firstLine="720"/>
        <w:jc w:val="both"/>
        <w:rPr>
          <w:rFonts w:eastAsia="Times New Roman"/>
          <w:szCs w:val="24"/>
        </w:rPr>
      </w:pPr>
      <w:r>
        <w:rPr>
          <w:rFonts w:eastAsia="Times New Roman"/>
          <w:szCs w:val="24"/>
        </w:rPr>
        <w:lastRenderedPageBreak/>
        <w:t xml:space="preserve">Εδώ και έναν χρόνο τρομοκρατείτε </w:t>
      </w:r>
      <w:r>
        <w:rPr>
          <w:rFonts w:eastAsia="Times New Roman"/>
          <w:szCs w:val="24"/>
        </w:rPr>
        <w:t>τον ευαίσθητο χώρο της αναπηρίας</w:t>
      </w:r>
      <w:r w:rsidRPr="0076354D">
        <w:rPr>
          <w:rFonts w:eastAsia="Times New Roman"/>
          <w:szCs w:val="24"/>
        </w:rPr>
        <w:t xml:space="preserve"> </w:t>
      </w:r>
      <w:r>
        <w:rPr>
          <w:rFonts w:eastAsia="Times New Roman"/>
          <w:szCs w:val="24"/>
        </w:rPr>
        <w:t xml:space="preserve">λέγοντας ότι θα κοπούν τα επιδόματα. Ούτε 1 ευρώ από τα αναπηρικά επιδόματα δεν πρόκειται να κοπεί. Αντίθετα, ψηφίσαμε τον νόμο ο οποίος υλοποίησε τη σύμβαση των Ηνωμένων Εθνών για τα δικαιώματα των ατόμων με αναπηρία, που </w:t>
      </w:r>
      <w:r>
        <w:rPr>
          <w:rFonts w:eastAsia="Times New Roman"/>
          <w:szCs w:val="24"/>
        </w:rPr>
        <w:t xml:space="preserve">το είχατε από το 2012 και περίμενε. Συγχρόνως, από τον Φεβρουάριο του 2018 θα τεθεί σε πιλοτική εφαρμογή ο ηλεκτρονικός φάκελος αναπηρίας, που θα δώσει τέλος στις χρονοβόρες και επίπονες διαδικασίες για τα άτομα με αναπηρία. Κατά τη διάρκεια του πιλοτικού </w:t>
      </w:r>
      <w:r>
        <w:rPr>
          <w:rFonts w:eastAsia="Times New Roman"/>
          <w:szCs w:val="24"/>
        </w:rPr>
        <w:t>προγράμματος η διαδικασία απονομής προνοιακών παροχών σε ΑΜΕΑ θα πραγματοποιείται μέσω του ΟΠΕΚΑ, του νέου, δηλαδή, ΟΓΑ -Οργανισμός Προνοιακών Επιδομάτων Κοινωνικής Αλληλεγγύης- και τον ΚΕΠΑ.</w:t>
      </w:r>
    </w:p>
    <w:p w14:paraId="1C8C4577" w14:textId="77777777" w:rsidR="00AD7333" w:rsidRDefault="00CF083D">
      <w:pPr>
        <w:spacing w:after="0" w:line="600" w:lineRule="auto"/>
        <w:ind w:firstLine="720"/>
        <w:jc w:val="both"/>
        <w:rPr>
          <w:rFonts w:eastAsia="Times New Roman"/>
          <w:szCs w:val="24"/>
        </w:rPr>
      </w:pPr>
      <w:r>
        <w:rPr>
          <w:rFonts w:eastAsia="Times New Roman"/>
          <w:szCs w:val="24"/>
        </w:rPr>
        <w:lastRenderedPageBreak/>
        <w:t>Εσείς, οι έτοιμοι να αλλάξετε την Ελλάδα, που χρεώσατε τη χώρα κ</w:t>
      </w:r>
      <w:r>
        <w:rPr>
          <w:rFonts w:eastAsia="Times New Roman"/>
          <w:szCs w:val="24"/>
        </w:rPr>
        <w:t xml:space="preserve">αι ταπεινώσατε τον λαό, εσείς, οι έτοιμοι να αλλάξετε την Ελλάδα, που γιγαντώσατε τη φοροδιαφυγή, τα σκάνδαλα και τη διαφθορά, νομίζετε ότι βρίσκεστε στον προθάλαμο της εξουσίας. Εμείς, αντίθετα, τώρα σχεδιάζουμε και υλοποιούμε, κάθε μέρα που περνάει, την </w:t>
      </w:r>
      <w:r>
        <w:rPr>
          <w:rFonts w:eastAsia="Times New Roman"/>
          <w:szCs w:val="24"/>
        </w:rPr>
        <w:t>επόμενη μέρα μετά την έξοδο από τα μνημόνια για ένα κράτος κοινωνικής αλληλεγγύης που θα πάψει να είναι ιδρυματικό, επιδοματικό, αποκλειστικά με πελατειακές σχέσεις, που θα αντιμετωπίζει τους ευάλωτους συμπολίτες μας με αξιοπρέπεια, ισονομία και διαφάνεια.</w:t>
      </w:r>
      <w:r>
        <w:rPr>
          <w:rFonts w:eastAsia="Times New Roman"/>
          <w:szCs w:val="24"/>
        </w:rPr>
        <w:t xml:space="preserve"> </w:t>
      </w:r>
    </w:p>
    <w:p w14:paraId="1C8C4578" w14:textId="77777777" w:rsidR="00AD7333" w:rsidRDefault="00CF083D">
      <w:pPr>
        <w:spacing w:after="0" w:line="600" w:lineRule="auto"/>
        <w:ind w:firstLine="720"/>
        <w:jc w:val="both"/>
        <w:rPr>
          <w:rFonts w:eastAsia="Times New Roman"/>
          <w:szCs w:val="24"/>
        </w:rPr>
      </w:pPr>
      <w:r>
        <w:rPr>
          <w:rFonts w:eastAsia="Times New Roman"/>
          <w:szCs w:val="24"/>
        </w:rPr>
        <w:t>Φτιάχνουμε, λοιπόν, για πρώτη φορά σε αυτό το κράτος δύο πυλώνες για την κοινωνική αλληλεγγύη. Ο ένας είναι ο εθνικός μη</w:t>
      </w:r>
      <w:r>
        <w:rPr>
          <w:rFonts w:eastAsia="Times New Roman"/>
          <w:szCs w:val="24"/>
        </w:rPr>
        <w:lastRenderedPageBreak/>
        <w:t xml:space="preserve">χανισμός με τα διακόσια σαράντα κέντρα κοινότητας. Ήδη λειτουργούν εκατόν ογδόντα πέντε. Τι είναι αυτός ο Μηχανισμός 1; Ένας μηχανισμός </w:t>
      </w:r>
      <w:r>
        <w:rPr>
          <w:rFonts w:eastAsia="Times New Roman"/>
          <w:szCs w:val="24"/>
        </w:rPr>
        <w:t xml:space="preserve">σε τρία επίπεδα. Στη βάση του διακόσια σαράντα κέντρα κοινότητας, στη μέση του δεκατρείς περιφέρειες και από πάνω του η Διεύθυνση Εθνικού Μηχανισμού του Υπουργείου Κοινωνικής Αλληλεγγύης. </w:t>
      </w:r>
    </w:p>
    <w:p w14:paraId="1C8C4579" w14:textId="77777777" w:rsidR="00AD7333" w:rsidRDefault="00CF083D">
      <w:pPr>
        <w:spacing w:after="0" w:line="600" w:lineRule="auto"/>
        <w:ind w:firstLine="720"/>
        <w:jc w:val="both"/>
        <w:rPr>
          <w:rFonts w:eastAsia="Times New Roman"/>
          <w:szCs w:val="24"/>
        </w:rPr>
      </w:pPr>
      <w:r>
        <w:rPr>
          <w:rFonts w:eastAsia="Times New Roman"/>
          <w:szCs w:val="24"/>
        </w:rPr>
        <w:t>Ενιαία ραχοκοκαλιά για πληροφοριακό σύστημα, με τρία μητρώα. Τι γίν</w:t>
      </w:r>
      <w:r>
        <w:rPr>
          <w:rFonts w:eastAsia="Times New Roman"/>
          <w:szCs w:val="24"/>
        </w:rPr>
        <w:t>εται όταν πηγαίνεις εκεί με τον ΑΜΚΑ; Αφορά όλους τους Έλληνες πολίτες. Δεν αφορά μόνο τους ευάλωτους. Πας, λοιπόν, με τον ΑΜΚΑ και το πρώτο μητρώο σού λέει τι επιδόματα και παροχές μπορείς να πάρεις. Το δεύτερο μητρώο σού λέει για τις υπηρεσίες και που θα</w:t>
      </w:r>
      <w:r>
        <w:rPr>
          <w:rFonts w:eastAsia="Times New Roman"/>
          <w:szCs w:val="24"/>
        </w:rPr>
        <w:t xml:space="preserve"> απευθυνθείς για το παιδί σου, τον πατέρα </w:t>
      </w:r>
      <w:r>
        <w:rPr>
          <w:rFonts w:eastAsia="Times New Roman"/>
          <w:szCs w:val="24"/>
        </w:rPr>
        <w:lastRenderedPageBreak/>
        <w:t>σου, τον άρρωστο, τον ανάπηρο ή οποιονδήποτε. Τέρμα οι πελατειακές σχέσεις. Όλα αυτά τα πουλούσατε ως εξυπηρετήσεις. Το τρίτο μητρώο γνωστοποιεί όλα τα προγράμματα που «τρέχουν» στην Ελλάδα, όπως το ΕΣΠΑ, τα εθνικά</w:t>
      </w:r>
      <w:r>
        <w:rPr>
          <w:rFonts w:eastAsia="Times New Roman"/>
          <w:szCs w:val="24"/>
        </w:rPr>
        <w:t xml:space="preserve">, τα τοπικά, σε κάθε σημείο. Συγχρόνως, την ώρα που ο μηχανισμός τα λέει αυτά σε σένα, τον πολίτη, μεταβιβάζει τις ερωτήσεις και τις απαντήσεις στην υπηρεσία μέσω του Υπουργείου, ώστε εμείς να ελέγχουμε και να αναδιατάσσουμε τις πολιτικές μας. </w:t>
      </w:r>
    </w:p>
    <w:p w14:paraId="1C8C457A" w14:textId="77777777" w:rsidR="00AD7333" w:rsidRDefault="00CF083D">
      <w:pPr>
        <w:spacing w:after="0" w:line="600" w:lineRule="auto"/>
        <w:ind w:firstLine="720"/>
        <w:jc w:val="both"/>
        <w:rPr>
          <w:rFonts w:eastAsia="Times New Roman"/>
          <w:szCs w:val="24"/>
        </w:rPr>
      </w:pPr>
      <w:r>
        <w:rPr>
          <w:rFonts w:eastAsia="Times New Roman"/>
          <w:szCs w:val="24"/>
        </w:rPr>
        <w:t xml:space="preserve">Ο δεύτερος </w:t>
      </w:r>
      <w:r>
        <w:rPr>
          <w:rFonts w:eastAsia="Times New Roman"/>
          <w:szCs w:val="24"/>
        </w:rPr>
        <w:t xml:space="preserve">πυλώνας, ο νέος ΟΠΕΚΑ, θα δίνει -όπως ακριβώς το ΚΕΑ, με την ίδια ηλεκτρονική πλατφόρμα του κοινωνικού μερίσματος και του ΚΕΑ- όλα τα επιδόματα με διαφάνεια, με ισονομία, με δικαιοσύνη, ακριβώς για να απολαύσουν τα πιο αδύναμα και </w:t>
      </w:r>
      <w:r>
        <w:rPr>
          <w:rFonts w:eastAsia="Times New Roman"/>
          <w:szCs w:val="24"/>
        </w:rPr>
        <w:lastRenderedPageBreak/>
        <w:t>καταταλαιπωρημένα στρώματ</w:t>
      </w:r>
      <w:r>
        <w:rPr>
          <w:rFonts w:eastAsia="Times New Roman"/>
          <w:szCs w:val="24"/>
        </w:rPr>
        <w:t>α τα ευεργετήματα της νέας ψηφιακής πολιτικής.</w:t>
      </w:r>
    </w:p>
    <w:p w14:paraId="1C8C457B" w14:textId="77777777" w:rsidR="00AD7333" w:rsidRDefault="00CF083D">
      <w:pPr>
        <w:spacing w:after="0" w:line="600" w:lineRule="auto"/>
        <w:ind w:firstLine="720"/>
        <w:jc w:val="both"/>
        <w:rPr>
          <w:rFonts w:eastAsia="Times New Roman"/>
          <w:szCs w:val="24"/>
        </w:rPr>
      </w:pPr>
      <w:r w:rsidRPr="00BC31FA">
        <w:rPr>
          <w:rFonts w:eastAsia="Times New Roman"/>
          <w:b/>
          <w:szCs w:val="24"/>
        </w:rPr>
        <w:t>ΠΡΟΕΔΡΕΥΩΝ (Σπυρίδων Λυκούδης):</w:t>
      </w:r>
      <w:r>
        <w:rPr>
          <w:rFonts w:eastAsia="Times New Roman"/>
          <w:szCs w:val="24"/>
        </w:rPr>
        <w:t xml:space="preserve"> Κυρία Υπουργέ, ολοκληρώστε παρακαλώ.</w:t>
      </w:r>
    </w:p>
    <w:p w14:paraId="1C8C457C" w14:textId="77777777" w:rsidR="00AD7333" w:rsidRDefault="00CF083D">
      <w:pPr>
        <w:spacing w:after="0" w:line="600" w:lineRule="auto"/>
        <w:ind w:firstLine="720"/>
        <w:jc w:val="both"/>
        <w:rPr>
          <w:rFonts w:eastAsia="Times New Roman"/>
          <w:szCs w:val="24"/>
        </w:rPr>
      </w:pPr>
      <w:r w:rsidRPr="00BC31FA">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Ολοκληρώνω, κύριε Πρόεδρε.</w:t>
      </w:r>
    </w:p>
    <w:p w14:paraId="1C8C457D" w14:textId="77777777" w:rsidR="00AD7333" w:rsidRDefault="00CF083D">
      <w:pPr>
        <w:spacing w:after="0" w:line="600" w:lineRule="auto"/>
        <w:ind w:firstLine="720"/>
        <w:jc w:val="both"/>
        <w:rPr>
          <w:rFonts w:eastAsia="Times New Roman"/>
          <w:szCs w:val="24"/>
        </w:rPr>
      </w:pPr>
      <w:r>
        <w:rPr>
          <w:rFonts w:eastAsia="Times New Roman"/>
          <w:szCs w:val="24"/>
        </w:rPr>
        <w:t xml:space="preserve">Αυτό κάνουμε και </w:t>
      </w:r>
      <w:r>
        <w:rPr>
          <w:rFonts w:eastAsia="Times New Roman"/>
          <w:szCs w:val="24"/>
        </w:rPr>
        <w:t>έτσι προχωράμε.</w:t>
      </w:r>
    </w:p>
    <w:p w14:paraId="1C8C457E" w14:textId="77777777" w:rsidR="00AD7333" w:rsidRDefault="00CF083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57F" w14:textId="77777777" w:rsidR="00AD7333" w:rsidRDefault="00CF083D">
      <w:pPr>
        <w:spacing w:after="0" w:line="600" w:lineRule="auto"/>
        <w:ind w:firstLine="720"/>
        <w:jc w:val="both"/>
        <w:rPr>
          <w:rFonts w:eastAsia="Times New Roman"/>
          <w:szCs w:val="24"/>
        </w:rPr>
      </w:pPr>
      <w:r w:rsidRPr="00BC31FA">
        <w:rPr>
          <w:rFonts w:eastAsia="Times New Roman"/>
          <w:b/>
          <w:szCs w:val="24"/>
        </w:rPr>
        <w:t>ΠΡΟΕΔΡΕΥΩΝ (Σπυρίδων Λυκούδης):</w:t>
      </w:r>
      <w:r>
        <w:rPr>
          <w:rFonts w:eastAsia="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w:t>
      </w:r>
      <w:r w:rsidRPr="000742D7">
        <w:rPr>
          <w:rFonts w:eastAsia="Times New Roman" w:cs="Times New Roman"/>
        </w:rPr>
        <w:lastRenderedPageBreak/>
        <w:t xml:space="preserve">μένως ξεναγήθηκαν στην </w:t>
      </w:r>
      <w:r w:rsidRPr="000742D7">
        <w:rPr>
          <w:rFonts w:eastAsia="Times New Roman" w:cs="Times New Roman"/>
        </w:rPr>
        <w:t xml:space="preserve">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επτά </w:t>
      </w:r>
      <w:r w:rsidRPr="000742D7">
        <w:rPr>
          <w:rFonts w:eastAsia="Times New Roman" w:cs="Times New Roman"/>
        </w:rPr>
        <w:t xml:space="preserve">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4</w:t>
      </w:r>
      <w:r w:rsidRPr="00BC31FA">
        <w:rPr>
          <w:rFonts w:eastAsia="Times New Roman" w:cs="Times New Roman"/>
          <w:vertAlign w:val="superscript"/>
        </w:rPr>
        <w:t>ο</w:t>
      </w:r>
      <w:r>
        <w:rPr>
          <w:rFonts w:eastAsia="Times New Roman" w:cs="Times New Roman"/>
        </w:rPr>
        <w:t xml:space="preserve"> Γυμνάσιο Τρίπολης (δεύτερο τμήμα)</w:t>
      </w:r>
      <w:r w:rsidRPr="000742D7">
        <w:rPr>
          <w:rFonts w:eastAsia="Times New Roman" w:cs="Times New Roman"/>
        </w:rPr>
        <w:t xml:space="preserve">. </w:t>
      </w:r>
    </w:p>
    <w:p w14:paraId="1C8C4580" w14:textId="77777777" w:rsidR="00AD7333" w:rsidRDefault="00CF083D">
      <w:pPr>
        <w:spacing w:after="0"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1C8C4581" w14:textId="77777777" w:rsidR="00AD7333" w:rsidRDefault="00CF083D">
      <w:pPr>
        <w:spacing w:after="0"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1C8C4582"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 Μάξιμος Χαρακόπουλος.</w:t>
      </w:r>
    </w:p>
    <w:p w14:paraId="1C8C4583" w14:textId="77777777" w:rsidR="00AD7333" w:rsidRDefault="00CF083D">
      <w:pPr>
        <w:spacing w:after="0" w:line="600" w:lineRule="auto"/>
        <w:ind w:firstLine="720"/>
        <w:jc w:val="both"/>
        <w:rPr>
          <w:rFonts w:eastAsia="Times New Roman"/>
          <w:szCs w:val="24"/>
        </w:rPr>
      </w:pPr>
      <w:r w:rsidRPr="0014604D">
        <w:rPr>
          <w:rFonts w:eastAsia="Times New Roman"/>
          <w:b/>
          <w:szCs w:val="24"/>
        </w:rPr>
        <w:t>ΜΑΞΙΜΟΣ ΧΑΡΑΚΟΠΟΥΛΟΣ:</w:t>
      </w:r>
      <w:r>
        <w:rPr>
          <w:rFonts w:eastAsia="Times New Roman"/>
          <w:szCs w:val="24"/>
        </w:rPr>
        <w:t xml:space="preserve"> Ευχαριστώ, κύριε Πρόεδρε.</w:t>
      </w:r>
    </w:p>
    <w:p w14:paraId="1C8C4584" w14:textId="77777777" w:rsidR="00AD7333" w:rsidRDefault="00CF083D">
      <w:pPr>
        <w:spacing w:after="0" w:line="600" w:lineRule="auto"/>
        <w:ind w:firstLine="720"/>
        <w:jc w:val="both"/>
        <w:rPr>
          <w:rFonts w:eastAsia="Times New Roman"/>
          <w:szCs w:val="24"/>
        </w:rPr>
      </w:pPr>
      <w:r>
        <w:rPr>
          <w:rFonts w:eastAsia="Times New Roman"/>
          <w:szCs w:val="24"/>
        </w:rPr>
        <w:t>Κυρία Φωτίου, σας παραδώσαμε μια χώρα που είχε περάσει από την ύφεση στην ανάπτ</w:t>
      </w:r>
      <w:r>
        <w:rPr>
          <w:rFonts w:eastAsia="Times New Roman"/>
          <w:szCs w:val="24"/>
        </w:rPr>
        <w:t xml:space="preserve">υξη. Σας παραδώσαμε μια χώρα που είχε διασφαλίσει την προληπτική πιστωτική γραμμή στήριξης. Σας </w:t>
      </w:r>
      <w:r>
        <w:rPr>
          <w:rFonts w:eastAsia="Times New Roman"/>
          <w:szCs w:val="24"/>
        </w:rPr>
        <w:lastRenderedPageBreak/>
        <w:t>παραδώσαμε μια χώρα που έβγαινε από τα μνημόνια. Και τι κάνατε; Βυθίσατε τη χώρα και πάλι στο τέλμα, υπογράψατε το τρίτο μνημόνιο, δεσμεύσατε τη χώρα με μέτρα κ</w:t>
      </w:r>
      <w:r>
        <w:rPr>
          <w:rFonts w:eastAsia="Times New Roman"/>
          <w:szCs w:val="24"/>
        </w:rPr>
        <w:t xml:space="preserve">αι για μετά τη λήξη του προγράμματος και φτωχοποιείτε το σύνολο της ελληνικής κοινωνίας. Δεν ξέρω αν όραμά σας είναι η Ελλάδα των συσσιτίων και των επιδομάτων αλλά αυτό σίγουρα δεν είναι επιδίωξη της ελληνικής κοινωνίας. </w:t>
      </w:r>
    </w:p>
    <w:p w14:paraId="1C8C4585" w14:textId="77777777" w:rsidR="00AD7333" w:rsidRDefault="00CF083D">
      <w:pPr>
        <w:spacing w:after="0" w:line="600" w:lineRule="auto"/>
        <w:ind w:firstLine="720"/>
        <w:jc w:val="both"/>
        <w:rPr>
          <w:rFonts w:eastAsia="Times New Roman"/>
          <w:szCs w:val="24"/>
        </w:rPr>
      </w:pPr>
      <w:r>
        <w:rPr>
          <w:rFonts w:eastAsia="Times New Roman"/>
          <w:szCs w:val="24"/>
        </w:rPr>
        <w:t>Κυρίες και κύριοι συνάδελφοι, συζη</w:t>
      </w:r>
      <w:r>
        <w:rPr>
          <w:rFonts w:eastAsia="Times New Roman"/>
          <w:szCs w:val="24"/>
        </w:rPr>
        <w:t>τάμε τον τρίτο προϋπολογισμό της Κυβέρνησης ΣΥΡΙΖΑ - ΑΝΕΛ</w:t>
      </w:r>
      <w:r w:rsidRPr="0014604D">
        <w:rPr>
          <w:rFonts w:eastAsia="Times New Roman"/>
          <w:szCs w:val="24"/>
        </w:rPr>
        <w:t>,</w:t>
      </w:r>
      <w:r>
        <w:rPr>
          <w:rFonts w:eastAsia="Times New Roman"/>
          <w:szCs w:val="24"/>
        </w:rPr>
        <w:t xml:space="preserve"> που συνιστά πραγματικά ναυάγιο για τη χώρα.</w:t>
      </w:r>
    </w:p>
    <w:p w14:paraId="1C8C4586" w14:textId="77777777" w:rsidR="00AD7333" w:rsidRDefault="00CF083D">
      <w:pPr>
        <w:spacing w:after="0" w:line="600" w:lineRule="auto"/>
        <w:ind w:firstLine="720"/>
        <w:jc w:val="both"/>
        <w:rPr>
          <w:rFonts w:eastAsia="Times New Roman"/>
          <w:szCs w:val="24"/>
        </w:rPr>
      </w:pPr>
      <w:r>
        <w:rPr>
          <w:rFonts w:eastAsia="Times New Roman"/>
          <w:szCs w:val="24"/>
        </w:rPr>
        <w:t xml:space="preserve">Αλήθεια, πόσο μακρινές φαντάζουν οι ηρωικές εποχές της αντιμνημονιακής σας αντιπολίτευσης, όταν σκίζατε τα μνημόνια, όταν </w:t>
      </w:r>
      <w:r>
        <w:rPr>
          <w:rFonts w:eastAsia="Times New Roman"/>
          <w:szCs w:val="24"/>
        </w:rPr>
        <w:lastRenderedPageBreak/>
        <w:t>απειλούσατε τους εταίρους κουνώ</w:t>
      </w:r>
      <w:r>
        <w:rPr>
          <w:rFonts w:eastAsia="Times New Roman"/>
          <w:szCs w:val="24"/>
        </w:rPr>
        <w:t xml:space="preserve">ντας τους το δάκτυλο, όταν κατακεραυνώνατε τους αντιπάλους σας ως «γερμανοτσολιάδες» –σήμερα ενοχλείστε να το ακούτε, βλέπω- όταν πάνω στο αγροτικό του Βάγγου ο κ. Τσίπρας έταζε στους αγρότες ανώγια και κατώγια στις κινητοποιήσεις τους. </w:t>
      </w:r>
    </w:p>
    <w:p w14:paraId="1C8C4587" w14:textId="77777777" w:rsidR="00AD7333" w:rsidRDefault="00CF083D">
      <w:pPr>
        <w:spacing w:after="0" w:line="600" w:lineRule="auto"/>
        <w:ind w:firstLine="720"/>
        <w:jc w:val="both"/>
        <w:rPr>
          <w:rFonts w:eastAsia="Times New Roman"/>
          <w:szCs w:val="24"/>
        </w:rPr>
      </w:pPr>
      <w:r>
        <w:rPr>
          <w:rFonts w:eastAsia="Times New Roman"/>
          <w:szCs w:val="24"/>
        </w:rPr>
        <w:t>Τίποτα δεν θυμίζει</w:t>
      </w:r>
      <w:r>
        <w:rPr>
          <w:rFonts w:eastAsia="Times New Roman"/>
          <w:szCs w:val="24"/>
        </w:rPr>
        <w:t xml:space="preserve"> εκείνο τον εαυτό σας. Τώρα υπογράφετε δυο-δυο τα μνημόνια. Τώρα υπερηφανεύεστε ότι είστε τα αγαπημένα παιδιά των εταίρων και δανειστών. Τώρα έχετε «γονατίσει» κάθε επαγγελματική τάξη στους φόρους και στις εισφορές. Τώρα δίνετε κάθε σπίτι στα χέρια τραπεζί</w:t>
      </w:r>
      <w:r>
        <w:rPr>
          <w:rFonts w:eastAsia="Times New Roman"/>
          <w:szCs w:val="24"/>
        </w:rPr>
        <w:t xml:space="preserve">τη, όπως σας θύμισε πριν από λίγο ο κ. Φίλης. </w:t>
      </w:r>
    </w:p>
    <w:p w14:paraId="1C8C4588" w14:textId="77777777" w:rsidR="00AD7333" w:rsidRDefault="00CF083D">
      <w:pPr>
        <w:spacing w:after="0" w:line="600" w:lineRule="auto"/>
        <w:ind w:firstLine="720"/>
        <w:jc w:val="both"/>
        <w:rPr>
          <w:rFonts w:eastAsia="Times New Roman"/>
          <w:szCs w:val="24"/>
        </w:rPr>
      </w:pPr>
      <w:r>
        <w:rPr>
          <w:rFonts w:eastAsia="Times New Roman"/>
          <w:szCs w:val="24"/>
        </w:rPr>
        <w:t>Ένα μόνο δεν έχει αλλάξει πάνω σας</w:t>
      </w:r>
      <w:r w:rsidRPr="00BB3F4B">
        <w:rPr>
          <w:rFonts w:eastAsia="Times New Roman"/>
          <w:szCs w:val="24"/>
        </w:rPr>
        <w:t>:</w:t>
      </w:r>
      <w:r>
        <w:rPr>
          <w:rFonts w:eastAsia="Times New Roman"/>
          <w:szCs w:val="24"/>
        </w:rPr>
        <w:t xml:space="preserve"> Η εμμονή σας στο ψεύδος, στην παραπλάνηση, στη δημαγωγία, γιατί ο στόχος σας ήταν </w:t>
      </w:r>
      <w:r>
        <w:rPr>
          <w:rFonts w:eastAsia="Times New Roman"/>
          <w:szCs w:val="24"/>
        </w:rPr>
        <w:lastRenderedPageBreak/>
        <w:t>και παραμένει ένας, η εξουσία και μπροστά του ισοπεδώνονται τα πάντα.</w:t>
      </w:r>
    </w:p>
    <w:p w14:paraId="1C8C4589" w14:textId="77777777" w:rsidR="00AD7333" w:rsidRDefault="00CF083D">
      <w:pPr>
        <w:spacing w:after="0" w:line="600" w:lineRule="auto"/>
        <w:ind w:firstLine="720"/>
        <w:jc w:val="both"/>
        <w:rPr>
          <w:rFonts w:eastAsia="Times New Roman"/>
          <w:szCs w:val="24"/>
        </w:rPr>
      </w:pPr>
      <w:r>
        <w:rPr>
          <w:rFonts w:eastAsia="Times New Roman"/>
          <w:szCs w:val="24"/>
        </w:rPr>
        <w:t>Καταμαρτυρούσατε τα μύρια όσα στην προηγούμενη κυβέρνηση, εσείς, οι φωστήρες της πολιτικής, που είχατε το μαγικό ραβδάκι διά πάσα νόσο και ρίξατε μια κυβέρνηση λίγο πριν εξέλθουμε της στενωπού των μνημονίων, εκμεταλλευόμενοι το θυμικό των ανθρώπων. Και ιδο</w:t>
      </w:r>
      <w:r>
        <w:rPr>
          <w:rFonts w:eastAsia="Times New Roman"/>
          <w:szCs w:val="24"/>
        </w:rPr>
        <w:t xml:space="preserve">ύ το αποτέλεσμα, ένα τραγικό πισωγύρισμα, επιστροφή στην ύφεση με μεγάλα θύματα τις παραγωγικές τάξεις που πληρώνουν αδρά την πιο </w:t>
      </w:r>
      <w:r>
        <w:rPr>
          <w:rFonts w:eastAsia="Times New Roman"/>
          <w:szCs w:val="24"/>
        </w:rPr>
        <w:t xml:space="preserve">σκληρή </w:t>
      </w:r>
      <w:r>
        <w:rPr>
          <w:rFonts w:eastAsia="Times New Roman"/>
          <w:szCs w:val="24"/>
        </w:rPr>
        <w:t>φορομπηχτική πολιτική που έχει δει ο τόπος, μια πολιτική που σκοπό έχει, όπως οι ίδιοι ομολογήσατε, την εξαφάνιση της μ</w:t>
      </w:r>
      <w:r>
        <w:rPr>
          <w:rFonts w:eastAsia="Times New Roman"/>
          <w:szCs w:val="24"/>
        </w:rPr>
        <w:t xml:space="preserve">εσαίας τάξης, δηλαδή των ανθρώπων που ακόμα μπορούν, παράγουν και πληρώνουν φόρους. </w:t>
      </w:r>
    </w:p>
    <w:p w14:paraId="1C8C458A" w14:textId="77777777" w:rsidR="00AD7333" w:rsidRDefault="00CF083D">
      <w:pPr>
        <w:spacing w:after="0" w:line="600" w:lineRule="auto"/>
        <w:ind w:firstLine="720"/>
        <w:jc w:val="both"/>
        <w:rPr>
          <w:rFonts w:eastAsia="Times New Roman"/>
          <w:szCs w:val="24"/>
        </w:rPr>
      </w:pPr>
      <w:r>
        <w:rPr>
          <w:rFonts w:eastAsia="Times New Roman"/>
          <w:szCs w:val="24"/>
        </w:rPr>
        <w:lastRenderedPageBreak/>
        <w:t>Ένα χαρακτηριστικό παράδειγμα είναι οι αγρότες, που το φυσούν και δεν κρυώνει με την εκτίναξη των ασφαλιστικών εισφορών που τους επιβάλατε, με τη φορολόγηση για πρώτη φορά</w:t>
      </w:r>
      <w:r>
        <w:rPr>
          <w:rFonts w:eastAsia="Times New Roman"/>
          <w:szCs w:val="24"/>
        </w:rPr>
        <w:t xml:space="preserve"> των επιδοτήσεων, με την κατάργηση του αγροτικού πετρελαίου και την επιβολή φόρου στο κρασί, όπου η διάψευση των μέχρι χθες εξαγγελιών σας για κατάργησή του επιβεβαιώνει για μία ακόμα φορά την πολιτική σας αγυρτεία. </w:t>
      </w:r>
    </w:p>
    <w:p w14:paraId="1C8C458B" w14:textId="77777777" w:rsidR="00AD7333" w:rsidRDefault="00CF083D">
      <w:pPr>
        <w:spacing w:after="0" w:line="600" w:lineRule="auto"/>
        <w:ind w:firstLine="720"/>
        <w:jc w:val="both"/>
        <w:rPr>
          <w:rFonts w:eastAsia="Times New Roman"/>
          <w:szCs w:val="24"/>
        </w:rPr>
      </w:pPr>
      <w:r>
        <w:rPr>
          <w:rFonts w:eastAsia="Times New Roman"/>
          <w:szCs w:val="24"/>
        </w:rPr>
        <w:t>Θύματα της δήθεν κοινωνικής σας ευαισθη</w:t>
      </w:r>
      <w:r>
        <w:rPr>
          <w:rFonts w:eastAsia="Times New Roman"/>
          <w:szCs w:val="24"/>
        </w:rPr>
        <w:t>σίας, την οποία ως αντιπολίτευση, βέβαια, θέλατε να μονοπωλείτε, είναι οι πιο αδύναμοι, γιατί εσείς, οι αριστεροί, κόβετε το ΕΚΑΣ σε εκατόν σαράντα χιλιάδες συμπολίτες μας, εσείς κόβετε την έκπτωση των ιατρικών δαπανών, εσείς πετσοκόψατε το επίδομα θέρμανσ</w:t>
      </w:r>
      <w:r>
        <w:rPr>
          <w:rFonts w:eastAsia="Times New Roman"/>
          <w:szCs w:val="24"/>
        </w:rPr>
        <w:t xml:space="preserve">ης στο ¼ απ’ αυτό που το παραλάβατε. Από 200 εκατομμύρια ευρώ το μειώσατε </w:t>
      </w:r>
      <w:r>
        <w:rPr>
          <w:rFonts w:eastAsia="Times New Roman"/>
          <w:szCs w:val="24"/>
        </w:rPr>
        <w:lastRenderedPageBreak/>
        <w:t>στα 47 εκατομμύρια ευρώ εσείς, που κατηγορήσατε πριν από λίγα χρόνια, με αφορμή το ατυχές συμβάν με το μαγκάλι στην ιδιαίτερη πατρίδα μου, τη Λάρισα, τους κυβερνώντες τότε Υπουργούς,</w:t>
      </w:r>
      <w:r>
        <w:rPr>
          <w:rFonts w:eastAsia="Times New Roman"/>
          <w:szCs w:val="24"/>
        </w:rPr>
        <w:t xml:space="preserve"> εμάς, ως δολοφόνους. </w:t>
      </w:r>
    </w:p>
    <w:p w14:paraId="1C8C458C" w14:textId="77777777" w:rsidR="00AD7333" w:rsidRDefault="00CF083D">
      <w:pPr>
        <w:spacing w:after="0" w:line="600" w:lineRule="auto"/>
        <w:ind w:firstLine="720"/>
        <w:jc w:val="both"/>
        <w:rPr>
          <w:rFonts w:eastAsia="Times New Roman"/>
          <w:szCs w:val="24"/>
        </w:rPr>
      </w:pPr>
      <w:r>
        <w:rPr>
          <w:rFonts w:eastAsia="Times New Roman"/>
          <w:szCs w:val="24"/>
        </w:rPr>
        <w:t>Εσείς αυξάνετε τον ΦΠΑ στα ακριτικά νησιά, σε κάποια από τα οποία πήρατε και την πλειοψηφία. Ίσως θα επιθυμούσατε να γίνουμε όλοι λωτοφάγοι και να μη σας τα θυμίζουμε. Δεν θα σας κάνουμε, όμως, το χατίρι.</w:t>
      </w:r>
    </w:p>
    <w:p w14:paraId="1C8C458D" w14:textId="77777777" w:rsidR="00AD7333" w:rsidRDefault="00CF083D">
      <w:pPr>
        <w:spacing w:after="0" w:line="600" w:lineRule="auto"/>
        <w:ind w:firstLine="720"/>
        <w:jc w:val="both"/>
        <w:rPr>
          <w:rFonts w:eastAsia="Times New Roman"/>
          <w:szCs w:val="24"/>
        </w:rPr>
      </w:pPr>
      <w:r>
        <w:rPr>
          <w:rFonts w:eastAsia="Times New Roman"/>
          <w:szCs w:val="24"/>
        </w:rPr>
        <w:t>Ανάμεσα στα όσα έχετε νομοθε</w:t>
      </w:r>
      <w:r>
        <w:rPr>
          <w:rFonts w:eastAsia="Times New Roman"/>
          <w:szCs w:val="24"/>
        </w:rPr>
        <w:t>τήσει ξεχωρίζει η εμβληματική υφαρπαγή πόρων από τα επιδόματα για τις οικογένειες με τρία και τέσσερα παιδιά, όχι μόνο διότι οι τρίτεκνες και οι πολύτεκνες οικογένειες έχουν τις πιο πιεστικές ανάγκες, αλλά και γιατί η πατρίδα μας υποφέρει από μία πρωτοφανή</w:t>
      </w:r>
      <w:r>
        <w:rPr>
          <w:rFonts w:eastAsia="Times New Roman"/>
          <w:szCs w:val="24"/>
        </w:rPr>
        <w:t xml:space="preserve"> δημογραφική κατάρρευση.</w:t>
      </w:r>
    </w:p>
    <w:p w14:paraId="1C8C458E" w14:textId="77777777" w:rsidR="00AD7333" w:rsidRDefault="00CF083D">
      <w:pPr>
        <w:spacing w:after="0" w:line="600" w:lineRule="auto"/>
        <w:ind w:firstLine="720"/>
        <w:jc w:val="both"/>
        <w:rPr>
          <w:rFonts w:eastAsia="Times New Roman" w:cs="Times New Roman"/>
          <w:bCs/>
          <w:shd w:val="clear" w:color="auto" w:fill="FFFFFF"/>
        </w:rPr>
      </w:pPr>
      <w:r>
        <w:rPr>
          <w:rFonts w:eastAsia="Times New Roman" w:cs="Times New Roman"/>
          <w:szCs w:val="24"/>
        </w:rPr>
        <w:lastRenderedPageBreak/>
        <w:t xml:space="preserve">Οι θάνατοι ξεπερνούν σταθερά τις γεννήσεις </w:t>
      </w:r>
      <w:r w:rsidRPr="00F331DF">
        <w:rPr>
          <w:rFonts w:eastAsia="Times New Roman"/>
          <w:bCs/>
        </w:rPr>
        <w:t>και</w:t>
      </w:r>
      <w:r>
        <w:rPr>
          <w:rFonts w:eastAsia="Times New Roman" w:cs="Times New Roman"/>
          <w:szCs w:val="24"/>
        </w:rPr>
        <w:t xml:space="preserve"> οι νέοι </w:t>
      </w:r>
      <w:r w:rsidRPr="008F0891">
        <w:rPr>
          <w:rFonts w:eastAsia="Times New Roman" w:cs="Times New Roman"/>
          <w:bCs/>
          <w:shd w:val="clear" w:color="auto" w:fill="FFFFFF"/>
        </w:rPr>
        <w:t>που</w:t>
      </w:r>
      <w:r>
        <w:rPr>
          <w:rFonts w:eastAsia="Times New Roman" w:cs="Times New Roman"/>
          <w:szCs w:val="24"/>
        </w:rPr>
        <w:t xml:space="preserve"> </w:t>
      </w:r>
      <w:r>
        <w:rPr>
          <w:rFonts w:eastAsia="Times New Roman" w:cs="Times New Roman"/>
          <w:bCs/>
          <w:shd w:val="clear" w:color="auto" w:fill="FFFFFF"/>
        </w:rPr>
        <w:t xml:space="preserve">μπορούν </w:t>
      </w:r>
      <w:r w:rsidRPr="007A492C">
        <w:rPr>
          <w:rFonts w:eastAsia="Times New Roman"/>
          <w:bCs/>
          <w:shd w:val="clear" w:color="auto" w:fill="FFFFFF"/>
        </w:rPr>
        <w:t>να</w:t>
      </w:r>
      <w:r>
        <w:rPr>
          <w:rFonts w:eastAsia="Times New Roman" w:cs="Times New Roman"/>
          <w:bCs/>
          <w:shd w:val="clear" w:color="auto" w:fill="FFFFFF"/>
        </w:rPr>
        <w:t xml:space="preserve"> κάνουν οικογένεια, φεύγουν, μεταναστεύουν στο εξωτερικό. Το μέλλον διαγράφεται πλέον δυσοίωνο. Και εσείς, αντί να πάρετε άμεσα </w:t>
      </w:r>
      <w:r w:rsidRPr="007A492C">
        <w:rPr>
          <w:rFonts w:eastAsia="Times New Roman"/>
          <w:bCs/>
          <w:shd w:val="clear" w:color="auto" w:fill="FFFFFF"/>
        </w:rPr>
        <w:t>και</w:t>
      </w:r>
      <w:r>
        <w:rPr>
          <w:rFonts w:eastAsia="Times New Roman" w:cs="Times New Roman"/>
          <w:bCs/>
          <w:shd w:val="clear" w:color="auto" w:fill="FFFFFF"/>
        </w:rPr>
        <w:t xml:space="preserve"> ουσιαστικά μέτρα </w:t>
      </w:r>
      <w:r w:rsidRPr="007A492C">
        <w:rPr>
          <w:rFonts w:eastAsia="Times New Roman" w:cs="Times New Roman"/>
          <w:bCs/>
          <w:shd w:val="clear" w:color="auto" w:fill="FFFFFF"/>
        </w:rPr>
        <w:t>για να</w:t>
      </w:r>
      <w:r>
        <w:rPr>
          <w:rFonts w:eastAsia="Times New Roman" w:cs="Times New Roman"/>
          <w:bCs/>
          <w:shd w:val="clear" w:color="auto" w:fill="FFFFFF"/>
        </w:rPr>
        <w:t xml:space="preserve"> αντιστρέψετε τις τάσεις, κάνετε περικοπές στους πολύτεκνους. Συγχαρητήρια! </w:t>
      </w:r>
    </w:p>
    <w:p w14:paraId="1C8C458F" w14:textId="77777777" w:rsidR="00AD7333" w:rsidRDefault="00CF083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Διά του λόγου το αληθές καταθέτω ενδεικτικά στα Πρακτικά τη διαμαρτυρία της Πανελλαδικής Ομοσπονδίας Τριτέκνων. </w:t>
      </w:r>
    </w:p>
    <w:p w14:paraId="1C8C4590" w14:textId="77777777" w:rsidR="00AD7333" w:rsidRDefault="00CF083D">
      <w:pPr>
        <w:spacing w:after="0"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Μάξιμος Χαρακόπουλος </w:t>
      </w:r>
      <w:r w:rsidRPr="000731CA">
        <w:rPr>
          <w:rFonts w:eastAsia="Times New Roman" w:cs="Times New Roman"/>
        </w:rPr>
        <w:t>καταθέτει για</w:t>
      </w:r>
      <w:r w:rsidRPr="000731CA">
        <w:rPr>
          <w:rFonts w:eastAsia="Times New Roman" w:cs="Times New Roman"/>
        </w:rPr>
        <w:t xml:space="preserve"> τα Πρακτικά </w:t>
      </w:r>
      <w:r>
        <w:rPr>
          <w:rFonts w:eastAsia="Times New Roman" w:cs="Times New Roman"/>
        </w:rPr>
        <w:t>το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xml:space="preserve">, </w:t>
      </w:r>
      <w:r w:rsidRPr="007A492C">
        <w:rPr>
          <w:rFonts w:eastAsia="Times New Roman" w:cs="Times New Roman"/>
          <w:bCs/>
          <w:shd w:val="clear" w:color="auto" w:fill="FFFFFF"/>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1C8C4591"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Αγέρωχοι, ωστόσο, καμαρώνετε για ανύπαρκτες επιτυχίες. Εμφανίζετε υπέρογκα πλεονάσματα, ώστε να μοιράσετε χριστουγεννιάτικο μποναμά για ψηφοθηρικούς λόγους. Πρόκειται για έσοδα </w:t>
      </w:r>
      <w:r w:rsidRPr="008F0891">
        <w:rPr>
          <w:rFonts w:eastAsia="Times New Roman" w:cs="Times New Roman"/>
          <w:bCs/>
          <w:shd w:val="clear" w:color="auto" w:fill="FFFFFF"/>
        </w:rPr>
        <w:t>που</w:t>
      </w:r>
      <w:r>
        <w:rPr>
          <w:rFonts w:eastAsia="Times New Roman" w:cs="Times New Roman"/>
          <w:szCs w:val="24"/>
        </w:rPr>
        <w:t xml:space="preserve"> προέρχονται αποκλειστικά από τη στάση πληρωμών </w:t>
      </w:r>
      <w:r w:rsidRPr="00F331DF">
        <w:rPr>
          <w:rFonts w:eastAsia="Times New Roman"/>
          <w:bCs/>
        </w:rPr>
        <w:t>και</w:t>
      </w:r>
      <w:r>
        <w:rPr>
          <w:rFonts w:eastAsia="Times New Roman" w:cs="Times New Roman"/>
          <w:szCs w:val="24"/>
        </w:rPr>
        <w:t xml:space="preserve"> επιστροφών φόρου και από</w:t>
      </w:r>
      <w:r>
        <w:rPr>
          <w:rFonts w:eastAsia="Times New Roman" w:cs="Times New Roman"/>
          <w:szCs w:val="24"/>
        </w:rPr>
        <w:t xml:space="preserve"> την εξωφρενική φοροαφαίμαξη των Ελλήνων. </w:t>
      </w:r>
    </w:p>
    <w:p w14:paraId="1C8C4592" w14:textId="77777777" w:rsidR="00AD7333" w:rsidRDefault="00CF083D">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Προσπαθείτε </w:t>
      </w:r>
      <w:r w:rsidRPr="002314B3">
        <w:rPr>
          <w:rFonts w:eastAsia="Times New Roman"/>
          <w:bCs/>
          <w:shd w:val="clear" w:color="auto" w:fill="FFFFFF"/>
        </w:rPr>
        <w:t>να</w:t>
      </w:r>
      <w:r>
        <w:rPr>
          <w:rFonts w:eastAsia="Times New Roman" w:cs="Times New Roman"/>
          <w:szCs w:val="24"/>
        </w:rPr>
        <w:t xml:space="preserve"> πείσετε </w:t>
      </w:r>
      <w:r w:rsidRPr="002B5B2E">
        <w:rPr>
          <w:rFonts w:eastAsia="Times New Roman"/>
          <w:bCs/>
          <w:shd w:val="clear" w:color="auto" w:fill="FFFFFF"/>
        </w:rPr>
        <w:t>ότι</w:t>
      </w:r>
      <w:r>
        <w:rPr>
          <w:rFonts w:eastAsia="Times New Roman" w:cs="Times New Roman"/>
          <w:szCs w:val="24"/>
        </w:rPr>
        <w:t xml:space="preserve"> οδεύουμε στην έξοδο από τα μνημόνια και </w:t>
      </w:r>
      <w:r w:rsidRPr="002B5B2E">
        <w:rPr>
          <w:rFonts w:eastAsia="Times New Roman"/>
          <w:bCs/>
          <w:shd w:val="clear" w:color="auto" w:fill="FFFFFF"/>
        </w:rPr>
        <w:t>ότι</w:t>
      </w:r>
      <w:r>
        <w:rPr>
          <w:rFonts w:eastAsia="Times New Roman" w:cs="Times New Roman"/>
          <w:szCs w:val="24"/>
        </w:rPr>
        <w:t xml:space="preserve"> θα πάρουμε τα κλειδιά του χρηματοκιβωτίου μας, </w:t>
      </w:r>
      <w:r w:rsidRPr="00183013">
        <w:rPr>
          <w:rFonts w:eastAsia="Times New Roman" w:cs="Times New Roman"/>
        </w:rPr>
        <w:t>όπως</w:t>
      </w:r>
      <w:r>
        <w:rPr>
          <w:rFonts w:eastAsia="Times New Roman" w:cs="Times New Roman"/>
          <w:szCs w:val="24"/>
        </w:rPr>
        <w:t xml:space="preserve"> είπε ο </w:t>
      </w:r>
      <w:r w:rsidRPr="00E474A6">
        <w:rPr>
          <w:rFonts w:eastAsia="Times New Roman" w:cs="Times New Roman"/>
        </w:rPr>
        <w:t>Πρωθυπουργός</w:t>
      </w:r>
      <w:r>
        <w:rPr>
          <w:rFonts w:eastAsia="Times New Roman" w:cs="Times New Roman"/>
        </w:rPr>
        <w:t xml:space="preserve">. Πρόκειται, </w:t>
      </w:r>
      <w:r w:rsidRPr="00E54008">
        <w:rPr>
          <w:rFonts w:eastAsia="Times New Roman"/>
          <w:bCs/>
          <w:shd w:val="clear" w:color="auto" w:fill="FFFFFF"/>
        </w:rPr>
        <w:t>δυστυχώς</w:t>
      </w:r>
      <w:r>
        <w:rPr>
          <w:rFonts w:eastAsia="Times New Roman" w:cs="Times New Roman"/>
        </w:rPr>
        <w:t xml:space="preserve">, </w:t>
      </w:r>
      <w:r>
        <w:rPr>
          <w:rFonts w:eastAsia="Times New Roman" w:cs="Times New Roman"/>
          <w:bCs/>
          <w:shd w:val="clear" w:color="auto" w:fill="FFFFFF"/>
        </w:rPr>
        <w:t xml:space="preserve">για </w:t>
      </w:r>
      <w:r w:rsidRPr="00E54008">
        <w:rPr>
          <w:rFonts w:eastAsia="Times New Roman"/>
          <w:bCs/>
          <w:shd w:val="clear" w:color="auto" w:fill="FFFFFF"/>
        </w:rPr>
        <w:t>μια</w:t>
      </w:r>
      <w:r>
        <w:rPr>
          <w:rFonts w:eastAsia="Times New Roman" w:cs="Times New Roman"/>
          <w:bCs/>
          <w:shd w:val="clear" w:color="auto" w:fill="FFFFFF"/>
        </w:rPr>
        <w:t xml:space="preserve"> ακόμη επιχείρηση παραπλάνησης. Γ</w:t>
      </w:r>
      <w:r w:rsidRPr="00E54008">
        <w:rPr>
          <w:rFonts w:eastAsia="Times New Roman" w:cs="Times New Roman"/>
          <w:bCs/>
          <w:shd w:val="clear" w:color="auto" w:fill="FFFFFF"/>
        </w:rPr>
        <w:t>ιατί</w:t>
      </w:r>
      <w:r>
        <w:rPr>
          <w:rFonts w:eastAsia="Times New Roman" w:cs="Times New Roman"/>
          <w:bCs/>
          <w:shd w:val="clear" w:color="auto" w:fill="FFFFFF"/>
        </w:rPr>
        <w:t xml:space="preserve"> τι </w:t>
      </w:r>
      <w:r>
        <w:rPr>
          <w:rFonts w:eastAsia="Times New Roman" w:cs="Times New Roman"/>
          <w:bCs/>
          <w:shd w:val="clear" w:color="auto" w:fill="FFFFFF"/>
        </w:rPr>
        <w:t xml:space="preserve">σόι καθαρή έξοδος θα </w:t>
      </w:r>
      <w:r w:rsidRPr="00E54008">
        <w:rPr>
          <w:rFonts w:eastAsia="Times New Roman"/>
          <w:bCs/>
          <w:shd w:val="clear" w:color="auto" w:fill="FFFFFF"/>
        </w:rPr>
        <w:t>είναι</w:t>
      </w:r>
      <w:r>
        <w:rPr>
          <w:rFonts w:eastAsia="Times New Roman" w:cs="Times New Roman"/>
          <w:bCs/>
          <w:shd w:val="clear" w:color="auto" w:fill="FFFFFF"/>
        </w:rPr>
        <w:t xml:space="preserve"> αυτή, με τεράστιες περικοπές συντάξεων, με μειώσεις αφορολόγητου, με θεόρατα πρωτογενή πλεονάσματα έως το 2023 </w:t>
      </w:r>
      <w:r w:rsidRPr="00E54008">
        <w:rPr>
          <w:rFonts w:eastAsia="Times New Roman"/>
          <w:bCs/>
          <w:shd w:val="clear" w:color="auto" w:fill="FFFFFF"/>
        </w:rPr>
        <w:t>και</w:t>
      </w:r>
      <w:r>
        <w:rPr>
          <w:rFonts w:eastAsia="Times New Roman"/>
          <w:bCs/>
          <w:shd w:val="clear" w:color="auto" w:fill="FFFFFF"/>
        </w:rPr>
        <w:t>,</w:t>
      </w:r>
      <w:r>
        <w:rPr>
          <w:rFonts w:eastAsia="Times New Roman" w:cs="Times New Roman"/>
          <w:bCs/>
          <w:shd w:val="clear" w:color="auto" w:fill="FFFFFF"/>
        </w:rPr>
        <w:t xml:space="preserve"> επιπλέον, με επιτροπεία, </w:t>
      </w:r>
      <w:r w:rsidRPr="009644B2">
        <w:rPr>
          <w:rFonts w:eastAsia="Times New Roman"/>
          <w:bCs/>
          <w:shd w:val="clear" w:color="auto" w:fill="FFFFFF"/>
        </w:rPr>
        <w:t>και</w:t>
      </w:r>
      <w:r>
        <w:rPr>
          <w:rFonts w:eastAsia="Times New Roman" w:cs="Times New Roman"/>
          <w:bCs/>
          <w:shd w:val="clear" w:color="auto" w:fill="FFFFFF"/>
        </w:rPr>
        <w:t xml:space="preserve"> με υπερταμείο ενενήντα εννέα χρόνων; </w:t>
      </w:r>
      <w:r>
        <w:rPr>
          <w:rFonts w:eastAsia="Times New Roman" w:cs="Times New Roman"/>
          <w:bCs/>
          <w:shd w:val="clear" w:color="auto" w:fill="FFFFFF"/>
        </w:rPr>
        <w:lastRenderedPageBreak/>
        <w:t xml:space="preserve">Και όλα αυτά, με τις φαρδιές-πλατιές υπογραφές </w:t>
      </w:r>
      <w:r>
        <w:rPr>
          <w:rFonts w:eastAsia="Times New Roman" w:cs="Times New Roman"/>
          <w:bCs/>
          <w:shd w:val="clear" w:color="auto" w:fill="FFFFFF"/>
        </w:rPr>
        <w:t xml:space="preserve">των κυρίων Τσίπρα και Καμμένου. </w:t>
      </w:r>
    </w:p>
    <w:p w14:paraId="1C8C4593" w14:textId="77777777" w:rsidR="00AD7333" w:rsidRDefault="00CF083D">
      <w:pPr>
        <w:spacing w:after="0" w:line="600" w:lineRule="auto"/>
        <w:ind w:firstLine="720"/>
        <w:jc w:val="both"/>
        <w:rPr>
          <w:rFonts w:eastAsia="Times New Roman"/>
          <w:bCs/>
          <w:shd w:val="clear" w:color="auto" w:fill="FFFFFF"/>
        </w:rPr>
      </w:pPr>
      <w:r w:rsidRPr="00E54008">
        <w:rPr>
          <w:rFonts w:eastAsia="Times New Roman"/>
          <w:bCs/>
          <w:shd w:val="clear" w:color="auto" w:fill="FFFFFF"/>
        </w:rPr>
        <w:t xml:space="preserve">Κυρίες και κύριοι </w:t>
      </w:r>
      <w:r>
        <w:rPr>
          <w:rFonts w:eastAsia="Times New Roman"/>
          <w:bCs/>
          <w:shd w:val="clear" w:color="auto" w:fill="FFFFFF"/>
        </w:rPr>
        <w:t xml:space="preserve">της </w:t>
      </w:r>
      <w:r w:rsidRPr="00E54008">
        <w:rPr>
          <w:rFonts w:eastAsia="Times New Roman"/>
          <w:bCs/>
          <w:shd w:val="clear" w:color="auto" w:fill="FFFFFF"/>
        </w:rPr>
        <w:t>Κυβέρνηση</w:t>
      </w:r>
      <w:r>
        <w:rPr>
          <w:rFonts w:eastAsia="Times New Roman"/>
          <w:bCs/>
          <w:shd w:val="clear" w:color="auto" w:fill="FFFFFF"/>
        </w:rPr>
        <w:t xml:space="preserve">ς, με ψεύδη αρπάξατε την εξουσία και με ψεύδη κυβερνάτε. Όμως, και από τα ψεύδη σας θα χάσετε, έχοντας τη χλεύη του </w:t>
      </w:r>
      <w:r w:rsidRPr="00E54008">
        <w:rPr>
          <w:rFonts w:eastAsia="Times New Roman"/>
          <w:bCs/>
          <w:shd w:val="clear" w:color="auto" w:fill="FFFFFF"/>
        </w:rPr>
        <w:t>ελληνικού λαού</w:t>
      </w:r>
      <w:r>
        <w:rPr>
          <w:rFonts w:eastAsia="Times New Roman"/>
          <w:bCs/>
          <w:shd w:val="clear" w:color="auto" w:fill="FFFFFF"/>
        </w:rPr>
        <w:t xml:space="preserve"> </w:t>
      </w:r>
      <w:r w:rsidRPr="00E54008">
        <w:rPr>
          <w:rFonts w:eastAsia="Times New Roman"/>
          <w:bCs/>
          <w:shd w:val="clear" w:color="auto" w:fill="FFFFFF"/>
        </w:rPr>
        <w:t>και</w:t>
      </w:r>
      <w:r>
        <w:rPr>
          <w:rFonts w:eastAsia="Times New Roman"/>
          <w:bCs/>
          <w:shd w:val="clear" w:color="auto" w:fill="FFFFFF"/>
        </w:rPr>
        <w:t xml:space="preserve"> της ιστορίας. Έχετε χάσει την εμπιστοσύνη των πολιτών </w:t>
      </w:r>
      <w:r w:rsidRPr="00E54008">
        <w:rPr>
          <w:rFonts w:eastAsia="Times New Roman"/>
          <w:bCs/>
          <w:shd w:val="clear" w:color="auto" w:fill="FFFFFF"/>
        </w:rPr>
        <w:t>και</w:t>
      </w:r>
      <w:r>
        <w:rPr>
          <w:rFonts w:eastAsia="Times New Roman"/>
          <w:bCs/>
          <w:shd w:val="clear" w:color="auto" w:fill="FFFFFF"/>
        </w:rPr>
        <w:t xml:space="preserve"> αυτό ξέρετε </w:t>
      </w:r>
      <w:r w:rsidRPr="00E54008">
        <w:rPr>
          <w:rFonts w:eastAsia="Times New Roman"/>
          <w:bCs/>
          <w:shd w:val="clear" w:color="auto" w:fill="FFFFFF"/>
        </w:rPr>
        <w:t>ότι</w:t>
      </w:r>
      <w:r>
        <w:rPr>
          <w:rFonts w:eastAsia="Times New Roman"/>
          <w:bCs/>
          <w:shd w:val="clear" w:color="auto" w:fill="FFFFFF"/>
        </w:rPr>
        <w:t xml:space="preserve"> δεν πρόκειται να αλλάξει. </w:t>
      </w:r>
    </w:p>
    <w:p w14:paraId="1C8C4594" w14:textId="77777777" w:rsidR="00AD7333" w:rsidRDefault="00CF083D">
      <w:pPr>
        <w:spacing w:after="0" w:line="600" w:lineRule="auto"/>
        <w:ind w:firstLine="720"/>
        <w:jc w:val="both"/>
        <w:rPr>
          <w:rFonts w:eastAsia="Times New Roman"/>
          <w:bCs/>
          <w:shd w:val="clear" w:color="auto" w:fill="FFFFFF"/>
        </w:rPr>
      </w:pPr>
      <w:r>
        <w:rPr>
          <w:rFonts w:eastAsia="Times New Roman"/>
          <w:bCs/>
          <w:shd w:val="clear" w:color="auto" w:fill="FFFFFF"/>
        </w:rPr>
        <w:t xml:space="preserve">Η χώρα </w:t>
      </w:r>
      <w:r w:rsidRPr="00E54008">
        <w:rPr>
          <w:rFonts w:eastAsia="Times New Roman"/>
          <w:bCs/>
          <w:shd w:val="clear" w:color="auto" w:fill="FFFFFF"/>
        </w:rPr>
        <w:t>χρειάζεται</w:t>
      </w:r>
      <w:r>
        <w:rPr>
          <w:rFonts w:eastAsia="Times New Roman"/>
          <w:bCs/>
          <w:shd w:val="clear" w:color="auto" w:fill="FFFFFF"/>
        </w:rPr>
        <w:t xml:space="preserve"> </w:t>
      </w:r>
      <w:r w:rsidRPr="00E54008">
        <w:rPr>
          <w:rFonts w:eastAsia="Times New Roman"/>
          <w:bCs/>
          <w:shd w:val="clear" w:color="auto" w:fill="FFFFFF"/>
        </w:rPr>
        <w:t>μια</w:t>
      </w:r>
      <w:r>
        <w:rPr>
          <w:rFonts w:eastAsia="Times New Roman"/>
          <w:bCs/>
          <w:shd w:val="clear" w:color="auto" w:fill="FFFFFF"/>
        </w:rPr>
        <w:t xml:space="preserve"> άλλη </w:t>
      </w:r>
      <w:r w:rsidRPr="00E54008">
        <w:rPr>
          <w:rFonts w:eastAsia="Times New Roman"/>
          <w:bCs/>
          <w:shd w:val="clear" w:color="auto" w:fill="FFFFFF"/>
        </w:rPr>
        <w:t>πολιτική</w:t>
      </w:r>
      <w:r>
        <w:rPr>
          <w:rFonts w:eastAsia="Times New Roman"/>
          <w:bCs/>
          <w:shd w:val="clear" w:color="auto" w:fill="FFFFFF"/>
        </w:rPr>
        <w:t xml:space="preserve">. </w:t>
      </w:r>
      <w:r w:rsidRPr="00E54008">
        <w:rPr>
          <w:rFonts w:eastAsia="Times New Roman"/>
          <w:bCs/>
          <w:shd w:val="clear" w:color="auto" w:fill="FFFFFF"/>
        </w:rPr>
        <w:t>Χρειάζεται</w:t>
      </w:r>
      <w:r>
        <w:rPr>
          <w:rFonts w:eastAsia="Times New Roman"/>
          <w:bCs/>
          <w:shd w:val="clear" w:color="auto" w:fill="FFFFFF"/>
        </w:rPr>
        <w:t xml:space="preserve"> πραγματικές </w:t>
      </w:r>
      <w:r w:rsidRPr="00E54008">
        <w:rPr>
          <w:rFonts w:eastAsia="Times New Roman"/>
          <w:bCs/>
          <w:shd w:val="clear" w:color="auto" w:fill="FFFFFF"/>
        </w:rPr>
        <w:t>μεταρρυθμίσεις</w:t>
      </w:r>
      <w:r>
        <w:rPr>
          <w:rFonts w:eastAsia="Times New Roman"/>
          <w:bCs/>
          <w:shd w:val="clear" w:color="auto" w:fill="FFFFFF"/>
        </w:rPr>
        <w:t xml:space="preserve">, </w:t>
      </w:r>
      <w:r w:rsidRPr="00E54008">
        <w:rPr>
          <w:rFonts w:eastAsia="Times New Roman"/>
          <w:bCs/>
          <w:shd w:val="clear" w:color="auto" w:fill="FFFFFF"/>
        </w:rPr>
        <w:t>που</w:t>
      </w:r>
      <w:r>
        <w:rPr>
          <w:rFonts w:eastAsia="Times New Roman"/>
          <w:bCs/>
          <w:shd w:val="clear" w:color="auto" w:fill="FFFFFF"/>
        </w:rPr>
        <w:t xml:space="preserve"> θα δώσουν ώθηση στην επιχειρηματικότητα, </w:t>
      </w:r>
      <w:r w:rsidRPr="00E54008">
        <w:rPr>
          <w:rFonts w:eastAsia="Times New Roman"/>
          <w:bCs/>
          <w:shd w:val="clear" w:color="auto" w:fill="FFFFFF"/>
        </w:rPr>
        <w:t>που</w:t>
      </w:r>
      <w:r>
        <w:rPr>
          <w:rFonts w:eastAsia="Times New Roman"/>
          <w:bCs/>
          <w:shd w:val="clear" w:color="auto" w:fill="FFFFFF"/>
        </w:rPr>
        <w:t xml:space="preserve"> θα προσελκύσουν επενδύσεις, </w:t>
      </w:r>
      <w:r w:rsidRPr="00E54008">
        <w:rPr>
          <w:rFonts w:eastAsia="Times New Roman"/>
          <w:bCs/>
          <w:shd w:val="clear" w:color="auto" w:fill="FFFFFF"/>
        </w:rPr>
        <w:t>που</w:t>
      </w:r>
      <w:r>
        <w:rPr>
          <w:rFonts w:eastAsia="Times New Roman"/>
          <w:bCs/>
          <w:shd w:val="clear" w:color="auto" w:fill="FFFFFF"/>
        </w:rPr>
        <w:t xml:space="preserve"> θα δημιουργήσουν νέες θέσεις εργασίας </w:t>
      </w:r>
      <w:r w:rsidRPr="00E54008">
        <w:rPr>
          <w:rFonts w:eastAsia="Times New Roman"/>
          <w:bCs/>
          <w:shd w:val="clear" w:color="auto" w:fill="FFFFFF"/>
        </w:rPr>
        <w:t>και</w:t>
      </w:r>
      <w:r>
        <w:rPr>
          <w:rFonts w:eastAsia="Times New Roman"/>
          <w:bCs/>
          <w:shd w:val="clear" w:color="auto" w:fill="FFFFFF"/>
        </w:rPr>
        <w:t xml:space="preserve"> όχι απλά λίγω</w:t>
      </w:r>
      <w:r>
        <w:rPr>
          <w:rFonts w:eastAsia="Times New Roman"/>
          <w:bCs/>
          <w:shd w:val="clear" w:color="auto" w:fill="FFFFFF"/>
        </w:rPr>
        <w:t xml:space="preserve">ν ωρών απασχόληση. </w:t>
      </w:r>
    </w:p>
    <w:p w14:paraId="1C8C4595" w14:textId="77777777" w:rsidR="00AD7333" w:rsidRDefault="00CF083D">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Τις </w:t>
      </w:r>
      <w:r w:rsidRPr="00E54008">
        <w:rPr>
          <w:rFonts w:eastAsia="Times New Roman"/>
          <w:bCs/>
          <w:shd w:val="clear" w:color="auto" w:fill="FFFFFF"/>
        </w:rPr>
        <w:t>μεταρρυθμίσεις</w:t>
      </w:r>
      <w:r>
        <w:rPr>
          <w:rFonts w:eastAsia="Times New Roman"/>
          <w:bCs/>
          <w:shd w:val="clear" w:color="auto" w:fill="FFFFFF"/>
        </w:rPr>
        <w:t xml:space="preserve"> αυτές η </w:t>
      </w:r>
      <w:r w:rsidRPr="00E54008">
        <w:rPr>
          <w:rFonts w:eastAsia="Times New Roman"/>
          <w:bCs/>
          <w:shd w:val="clear" w:color="auto" w:fill="FFFFFF"/>
        </w:rPr>
        <w:t>Νέα Δημοκρατία και</w:t>
      </w:r>
      <w:r>
        <w:rPr>
          <w:rFonts w:eastAsia="Times New Roman"/>
          <w:bCs/>
          <w:shd w:val="clear" w:color="auto" w:fill="FFFFFF"/>
        </w:rPr>
        <w:t xml:space="preserve"> επιθυμεί </w:t>
      </w:r>
      <w:r w:rsidRPr="00E54008">
        <w:rPr>
          <w:rFonts w:eastAsia="Times New Roman"/>
          <w:bCs/>
          <w:shd w:val="clear" w:color="auto" w:fill="FFFFFF"/>
        </w:rPr>
        <w:t>και</w:t>
      </w:r>
      <w:r>
        <w:rPr>
          <w:rFonts w:eastAsia="Times New Roman"/>
          <w:bCs/>
          <w:shd w:val="clear" w:color="auto" w:fill="FFFFFF"/>
        </w:rPr>
        <w:t xml:space="preserve"> </w:t>
      </w:r>
      <w:r w:rsidRPr="00E54008">
        <w:rPr>
          <w:rFonts w:eastAsia="Times New Roman"/>
          <w:bCs/>
          <w:shd w:val="clear" w:color="auto" w:fill="FFFFFF"/>
        </w:rPr>
        <w:t>μπορεί</w:t>
      </w:r>
      <w:r>
        <w:rPr>
          <w:rFonts w:eastAsia="Times New Roman"/>
          <w:bCs/>
          <w:shd w:val="clear" w:color="auto" w:fill="FFFFFF"/>
        </w:rPr>
        <w:t xml:space="preserve"> </w:t>
      </w:r>
      <w:r w:rsidRPr="00E54008">
        <w:rPr>
          <w:rFonts w:eastAsia="Times New Roman"/>
          <w:bCs/>
          <w:shd w:val="clear" w:color="auto" w:fill="FFFFFF"/>
        </w:rPr>
        <w:t>να</w:t>
      </w:r>
      <w:r>
        <w:rPr>
          <w:rFonts w:eastAsia="Times New Roman"/>
          <w:bCs/>
          <w:shd w:val="clear" w:color="auto" w:fill="FFFFFF"/>
        </w:rPr>
        <w:t xml:space="preserve"> τις εφαρμόσει. Στις επόμενες εκλογές οι πολίτες θα δώσουν την εντολή στον Κυριάκο Μητσοτάκη </w:t>
      </w:r>
      <w:r w:rsidRPr="00E54008">
        <w:rPr>
          <w:rFonts w:eastAsia="Times New Roman"/>
          <w:bCs/>
          <w:shd w:val="clear" w:color="auto" w:fill="FFFFFF"/>
        </w:rPr>
        <w:t>να</w:t>
      </w:r>
      <w:r>
        <w:rPr>
          <w:rFonts w:eastAsia="Times New Roman"/>
          <w:bCs/>
          <w:shd w:val="clear" w:color="auto" w:fill="FFFFFF"/>
        </w:rPr>
        <w:t xml:space="preserve"> προχωρήσει μπροστά, αφήνοντας πίσω τις μαύρες σελίδες της δικής σας κατα</w:t>
      </w:r>
      <w:r>
        <w:rPr>
          <w:rFonts w:eastAsia="Times New Roman"/>
          <w:bCs/>
          <w:shd w:val="clear" w:color="auto" w:fill="FFFFFF"/>
        </w:rPr>
        <w:t xml:space="preserve">στροφικής διακυβέρνησης. Το ρολόι ήδη μετράει αντίστροφα. </w:t>
      </w:r>
    </w:p>
    <w:p w14:paraId="1C8C4596" w14:textId="77777777" w:rsidR="00AD7333" w:rsidRDefault="00CF083D">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C8C4597" w14:textId="77777777" w:rsidR="00AD7333" w:rsidRDefault="00CF083D">
      <w:pPr>
        <w:spacing w:after="0" w:line="600" w:lineRule="auto"/>
        <w:ind w:firstLine="720"/>
        <w:jc w:val="both"/>
        <w:rPr>
          <w:rFonts w:eastAsia="Times New Roman" w:cs="Times New Roman"/>
          <w:szCs w:val="24"/>
        </w:rPr>
      </w:pPr>
      <w:r w:rsidRPr="00E54008">
        <w:rPr>
          <w:rFonts w:eastAsia="Times New Roman"/>
          <w:b/>
          <w:bCs/>
          <w:shd w:val="clear" w:color="auto" w:fill="FFFFFF"/>
        </w:rPr>
        <w:t xml:space="preserve">ΠΡΟΕΔΡΕΥΩΝ (Σπυρίδων Λυκούδης): </w:t>
      </w:r>
      <w:r>
        <w:rPr>
          <w:rFonts w:eastAsia="Times New Roman"/>
          <w:bCs/>
          <w:shd w:val="clear" w:color="auto" w:fill="FFFFFF"/>
        </w:rPr>
        <w:t xml:space="preserve">Ο συνάδελφος κ. Γιώργος Κυρίτσης </w:t>
      </w:r>
      <w:r w:rsidRPr="00E54008">
        <w:rPr>
          <w:rFonts w:eastAsia="Times New Roman"/>
          <w:bCs/>
          <w:shd w:val="clear" w:color="auto" w:fill="FFFFFF"/>
        </w:rPr>
        <w:t>έχει</w:t>
      </w:r>
      <w:r>
        <w:rPr>
          <w:rFonts w:eastAsia="Times New Roman"/>
          <w:bCs/>
          <w:shd w:val="clear" w:color="auto" w:fill="FFFFFF"/>
        </w:rPr>
        <w:t xml:space="preserve"> τον λόγο.</w:t>
      </w:r>
    </w:p>
    <w:p w14:paraId="1C8C4598" w14:textId="77777777" w:rsidR="00AD7333" w:rsidRDefault="00CF083D">
      <w:pPr>
        <w:spacing w:after="0" w:line="600" w:lineRule="auto"/>
        <w:ind w:firstLine="720"/>
        <w:jc w:val="both"/>
        <w:rPr>
          <w:rFonts w:eastAsia="Times New Roman" w:cs="Times New Roman"/>
          <w:szCs w:val="24"/>
        </w:rPr>
      </w:pPr>
      <w:r w:rsidRPr="007A492C">
        <w:rPr>
          <w:rFonts w:eastAsia="Times New Roman" w:cs="Times New Roman"/>
          <w:b/>
          <w:szCs w:val="24"/>
        </w:rPr>
        <w:t xml:space="preserve">ΓΕΩΡΓΙΟΣ ΚΥΡΙΤΣΗΣ: </w:t>
      </w:r>
      <w:r w:rsidRPr="000A3480">
        <w:rPr>
          <w:rFonts w:eastAsia="Times New Roman" w:cs="Times New Roman"/>
        </w:rPr>
        <w:t xml:space="preserve">Ευχαριστώ, κύριε Πρόεδρε. </w:t>
      </w:r>
    </w:p>
    <w:p w14:paraId="1C8C4599" w14:textId="77777777" w:rsidR="00AD7333" w:rsidRDefault="00CF083D">
      <w:pPr>
        <w:spacing w:after="0" w:line="600" w:lineRule="auto"/>
        <w:ind w:firstLine="720"/>
        <w:jc w:val="both"/>
        <w:rPr>
          <w:rFonts w:eastAsia="Times New Roman" w:cs="Times New Roman"/>
        </w:rPr>
      </w:pPr>
      <w:r w:rsidRPr="00416E19">
        <w:rPr>
          <w:rFonts w:eastAsia="Times New Roman"/>
          <w:szCs w:val="24"/>
        </w:rPr>
        <w:t>Κυρίες και κύριοι</w:t>
      </w:r>
      <w:r w:rsidRPr="00416E19">
        <w:rPr>
          <w:rFonts w:eastAsia="Times New Roman"/>
          <w:szCs w:val="24"/>
        </w:rPr>
        <w:t xml:space="preserve"> συνάδελφοι</w:t>
      </w:r>
      <w:r>
        <w:rPr>
          <w:rFonts w:eastAsia="Times New Roman" w:cs="Times New Roman"/>
          <w:szCs w:val="24"/>
        </w:rPr>
        <w:t xml:space="preserve">, φέτος η </w:t>
      </w:r>
      <w:r w:rsidRPr="003E4B1D">
        <w:rPr>
          <w:rFonts w:eastAsia="Times New Roman"/>
          <w:szCs w:val="24"/>
        </w:rPr>
        <w:t>συζήτηση</w:t>
      </w:r>
      <w:r>
        <w:rPr>
          <w:rFonts w:eastAsia="Times New Roman" w:cs="Times New Roman"/>
          <w:szCs w:val="24"/>
        </w:rPr>
        <w:t xml:space="preserve"> του </w:t>
      </w:r>
      <w:r>
        <w:rPr>
          <w:rFonts w:eastAsia="Times New Roman" w:cs="Times New Roman"/>
          <w:bCs/>
          <w:shd w:val="clear" w:color="auto" w:fill="FFFFFF"/>
        </w:rPr>
        <w:t>π</w:t>
      </w:r>
      <w:r w:rsidRPr="00002CF0">
        <w:rPr>
          <w:rFonts w:eastAsia="Times New Roman" w:cs="Times New Roman"/>
          <w:bCs/>
          <w:shd w:val="clear" w:color="auto" w:fill="FFFFFF"/>
        </w:rPr>
        <w:t>ροϋπολογισμού</w:t>
      </w:r>
      <w:r>
        <w:rPr>
          <w:rFonts w:eastAsia="Times New Roman" w:cs="Times New Roman"/>
          <w:szCs w:val="24"/>
        </w:rPr>
        <w:t xml:space="preserve"> συνέπεσε με το συνέδριο της </w:t>
      </w:r>
      <w:r w:rsidRPr="00A92A6A">
        <w:rPr>
          <w:rFonts w:eastAsia="Times New Roman" w:cs="Times New Roman"/>
        </w:rPr>
        <w:t>Νέα</w:t>
      </w:r>
      <w:r>
        <w:rPr>
          <w:rFonts w:eastAsia="Times New Roman" w:cs="Times New Roman"/>
        </w:rPr>
        <w:t>ς</w:t>
      </w:r>
      <w:r w:rsidRPr="00A92A6A">
        <w:rPr>
          <w:rFonts w:eastAsia="Times New Roman" w:cs="Times New Roman"/>
        </w:rPr>
        <w:t xml:space="preserve"> Δημοκρατία</w:t>
      </w:r>
      <w:r>
        <w:rPr>
          <w:rFonts w:eastAsia="Times New Roman" w:cs="Times New Roman"/>
        </w:rPr>
        <w:t xml:space="preserve">ς. Το γεγονός αυτό μας επιτρέπει να δούμε τα πράγματα σε </w:t>
      </w:r>
      <w:r w:rsidRPr="00E54008">
        <w:rPr>
          <w:rFonts w:eastAsia="Times New Roman"/>
          <w:bCs/>
          <w:shd w:val="clear" w:color="auto" w:fill="FFFFFF"/>
        </w:rPr>
        <w:t>μια</w:t>
      </w:r>
      <w:r>
        <w:rPr>
          <w:rFonts w:eastAsia="Times New Roman" w:cs="Times New Roman"/>
        </w:rPr>
        <w:t xml:space="preserve"> προοπτική, </w:t>
      </w:r>
      <w:r>
        <w:rPr>
          <w:rFonts w:eastAsia="Times New Roman" w:cs="Times New Roman"/>
        </w:rPr>
        <w:lastRenderedPageBreak/>
        <w:t>καθώς και οι δύο, αντιδιαμετρικά αντίθετες, κατά τη γνώμη μου, φιλοσοφίες έχουν ξεδιπλωθεί μ</w:t>
      </w:r>
      <w:r>
        <w:rPr>
          <w:rFonts w:eastAsia="Times New Roman" w:cs="Times New Roman"/>
        </w:rPr>
        <w:t xml:space="preserve">προστά μας. </w:t>
      </w:r>
    </w:p>
    <w:p w14:paraId="1C8C459A" w14:textId="77777777" w:rsidR="00AD7333" w:rsidRDefault="00CF083D">
      <w:pPr>
        <w:spacing w:after="0" w:line="600" w:lineRule="auto"/>
        <w:ind w:firstLine="720"/>
        <w:jc w:val="both"/>
        <w:rPr>
          <w:rFonts w:eastAsia="Times New Roman" w:cs="Times New Roman"/>
        </w:rPr>
      </w:pPr>
      <w:r>
        <w:rPr>
          <w:rFonts w:eastAsia="Times New Roman" w:cs="Times New Roman"/>
        </w:rPr>
        <w:t xml:space="preserve">Η </w:t>
      </w:r>
      <w:r w:rsidRPr="00E54008">
        <w:rPr>
          <w:rFonts w:eastAsia="Times New Roman"/>
          <w:bCs/>
        </w:rPr>
        <w:t>Κυβέρνηση</w:t>
      </w:r>
      <w:r>
        <w:rPr>
          <w:rFonts w:eastAsia="Times New Roman" w:cs="Times New Roman"/>
        </w:rPr>
        <w:t xml:space="preserve"> προγραμματίζει την έξοδο από τη σκληρή επιτροπεία και εν συνεχεία τη σταδιακή απαλλαγή από τις </w:t>
      </w:r>
      <w:r w:rsidRPr="00E54008">
        <w:rPr>
          <w:rFonts w:eastAsia="Times New Roman" w:cs="Times New Roman"/>
        </w:rPr>
        <w:t xml:space="preserve">πολιτικές </w:t>
      </w:r>
      <w:r w:rsidRPr="00E54008">
        <w:rPr>
          <w:rFonts w:eastAsia="Times New Roman" w:cs="Times New Roman"/>
          <w:bCs/>
          <w:shd w:val="clear" w:color="auto" w:fill="FFFFFF"/>
        </w:rPr>
        <w:t>που</w:t>
      </w:r>
      <w:r>
        <w:rPr>
          <w:rFonts w:eastAsia="Times New Roman" w:cs="Times New Roman"/>
        </w:rPr>
        <w:t xml:space="preserve"> το Ευρωπαϊκό Λαϊκό Κόμμα, </w:t>
      </w:r>
      <w:r w:rsidRPr="005C1169">
        <w:rPr>
          <w:rFonts w:eastAsia="Times New Roman" w:cs="Times New Roman"/>
        </w:rPr>
        <w:t>δηλαδή</w:t>
      </w:r>
      <w:r>
        <w:rPr>
          <w:rFonts w:eastAsia="Times New Roman" w:cs="Times New Roman"/>
        </w:rPr>
        <w:t xml:space="preserve"> η </w:t>
      </w:r>
      <w:r w:rsidRPr="00E54008">
        <w:rPr>
          <w:rFonts w:eastAsia="Times New Roman" w:cs="Times New Roman"/>
        </w:rPr>
        <w:t>πολιτική</w:t>
      </w:r>
      <w:r>
        <w:rPr>
          <w:rFonts w:eastAsia="Times New Roman" w:cs="Times New Roman"/>
        </w:rPr>
        <w:t xml:space="preserve"> οικογένεια της </w:t>
      </w:r>
      <w:r w:rsidRPr="00E54008">
        <w:rPr>
          <w:rFonts w:eastAsia="Times New Roman" w:cs="Times New Roman"/>
        </w:rPr>
        <w:t>Νέας Δημοκρατίας</w:t>
      </w:r>
      <w:r>
        <w:rPr>
          <w:rFonts w:eastAsia="Times New Roman" w:cs="Times New Roman"/>
        </w:rPr>
        <w:t xml:space="preserve">, επέβαλε στη χώρα, συνεπικουρούμενη από τη </w:t>
      </w:r>
      <w:r w:rsidRPr="005C1169">
        <w:rPr>
          <w:rFonts w:eastAsia="Times New Roman" w:cs="Times New Roman"/>
        </w:rPr>
        <w:t>Νέα</w:t>
      </w:r>
      <w:r w:rsidRPr="005C1169">
        <w:rPr>
          <w:rFonts w:eastAsia="Times New Roman" w:cs="Times New Roman"/>
        </w:rPr>
        <w:t xml:space="preserve"> Δημοκρατία </w:t>
      </w:r>
      <w:r>
        <w:rPr>
          <w:rFonts w:eastAsia="Times New Roman" w:cs="Times New Roman"/>
        </w:rPr>
        <w:t xml:space="preserve">και το ΠΑΣΟΚ, καθώς και τα διαπλεκόμενα ΜΜΕ. Κάποιες θετικές </w:t>
      </w:r>
      <w:r w:rsidRPr="005C1169">
        <w:rPr>
          <w:rFonts w:eastAsia="Times New Roman" w:cs="Times New Roman"/>
          <w:bCs/>
          <w:shd w:val="clear" w:color="auto" w:fill="FFFFFF"/>
        </w:rPr>
        <w:t>ρυθμίσεις</w:t>
      </w:r>
      <w:r>
        <w:rPr>
          <w:rFonts w:eastAsia="Times New Roman" w:cs="Times New Roman"/>
          <w:bCs/>
          <w:shd w:val="clear" w:color="auto" w:fill="FFFFFF"/>
        </w:rPr>
        <w:t>,</w:t>
      </w:r>
      <w:r>
        <w:rPr>
          <w:rFonts w:eastAsia="Times New Roman" w:cs="Times New Roman"/>
        </w:rPr>
        <w:t xml:space="preserve"> όπως αυτή για το υπερπρονόμιο για τα δεδουλευμένα ή για όσους έχουν ένα ή δύο παιδιά </w:t>
      </w:r>
      <w:r w:rsidRPr="005C1169">
        <w:rPr>
          <w:rFonts w:eastAsia="Times New Roman" w:cs="Times New Roman"/>
          <w:bCs/>
          <w:shd w:val="clear" w:color="auto" w:fill="FFFFFF"/>
        </w:rPr>
        <w:t>υπάρχουν</w:t>
      </w:r>
      <w:r>
        <w:rPr>
          <w:rFonts w:eastAsia="Times New Roman" w:cs="Times New Roman"/>
        </w:rPr>
        <w:t xml:space="preserve"> ήδη εν σπέρματι</w:t>
      </w:r>
      <w:r>
        <w:rPr>
          <w:rFonts w:eastAsia="Times New Roman" w:cs="Times New Roman"/>
        </w:rPr>
        <w:t xml:space="preserve"> στο υπό συζήτηση νομοσχέδιο</w:t>
      </w:r>
      <w:r>
        <w:rPr>
          <w:rFonts w:eastAsia="Times New Roman" w:cs="Times New Roman"/>
        </w:rPr>
        <w:t xml:space="preserve">. </w:t>
      </w:r>
    </w:p>
    <w:p w14:paraId="1C8C459B" w14:textId="77777777" w:rsidR="00AD7333" w:rsidRDefault="00CF083D">
      <w:pPr>
        <w:spacing w:after="0" w:line="600" w:lineRule="auto"/>
        <w:ind w:firstLine="720"/>
        <w:jc w:val="both"/>
        <w:rPr>
          <w:rFonts w:eastAsia="Times New Roman" w:cs="Times New Roman"/>
        </w:rPr>
      </w:pPr>
      <w:r>
        <w:rPr>
          <w:rFonts w:eastAsia="Times New Roman" w:cs="Times New Roman"/>
        </w:rPr>
        <w:t xml:space="preserve">Η </w:t>
      </w:r>
      <w:r w:rsidRPr="005C1169">
        <w:rPr>
          <w:rFonts w:eastAsia="Times New Roman" w:cs="Times New Roman"/>
        </w:rPr>
        <w:t xml:space="preserve">Νέα Δημοκρατία </w:t>
      </w:r>
      <w:r>
        <w:rPr>
          <w:rFonts w:eastAsia="Times New Roman" w:cs="Times New Roman"/>
        </w:rPr>
        <w:t xml:space="preserve">από την πλευρά της </w:t>
      </w:r>
      <w:r w:rsidRPr="005C1169">
        <w:rPr>
          <w:rFonts w:eastAsia="Times New Roman"/>
          <w:bCs/>
        </w:rPr>
        <w:t>έχει</w:t>
      </w:r>
      <w:r>
        <w:rPr>
          <w:rFonts w:eastAsia="Times New Roman" w:cs="Times New Roman"/>
        </w:rPr>
        <w:t xml:space="preserve"> έναν στόχο την επάνοδο στην εξουσία, την οποία θεωρεί </w:t>
      </w:r>
      <w:r w:rsidRPr="005C1169">
        <w:rPr>
          <w:rFonts w:eastAsia="Times New Roman"/>
          <w:bCs/>
          <w:shd w:val="clear" w:color="auto" w:fill="FFFFFF"/>
        </w:rPr>
        <w:t>ότι</w:t>
      </w:r>
      <w:r>
        <w:rPr>
          <w:rFonts w:eastAsia="Times New Roman" w:cs="Times New Roman"/>
        </w:rPr>
        <w:t xml:space="preserve"> </w:t>
      </w:r>
      <w:r w:rsidRPr="009644B2">
        <w:rPr>
          <w:rFonts w:eastAsia="Times New Roman" w:cs="Times New Roman"/>
          <w:bCs/>
          <w:shd w:val="clear" w:color="auto" w:fill="FFFFFF"/>
        </w:rPr>
        <w:t>πρέπει</w:t>
      </w:r>
      <w:r>
        <w:rPr>
          <w:rFonts w:eastAsia="Times New Roman" w:cs="Times New Roman"/>
          <w:bCs/>
          <w:shd w:val="clear" w:color="auto" w:fill="FFFFFF"/>
        </w:rPr>
        <w:t xml:space="preserve"> </w:t>
      </w:r>
      <w:r>
        <w:rPr>
          <w:rFonts w:eastAsia="Times New Roman" w:cs="Times New Roman"/>
        </w:rPr>
        <w:t xml:space="preserve">να κατέχει κληρονομικώ δικαιώματι, την οποία σήμερα, σύμφωνα με την άποψή </w:t>
      </w:r>
      <w:r>
        <w:rPr>
          <w:rFonts w:eastAsia="Times New Roman" w:cs="Times New Roman"/>
        </w:rPr>
        <w:lastRenderedPageBreak/>
        <w:t xml:space="preserve">της, σφετερίζονται οι Συριζαίοι. Και επείγεται η Δεξιά </w:t>
      </w:r>
      <w:r>
        <w:rPr>
          <w:rFonts w:eastAsia="Times New Roman"/>
          <w:bCs/>
          <w:shd w:val="clear" w:color="auto" w:fill="FFFFFF"/>
        </w:rPr>
        <w:t>τό</w:t>
      </w:r>
      <w:r>
        <w:rPr>
          <w:rFonts w:eastAsia="Times New Roman" w:cs="Times New Roman"/>
        </w:rPr>
        <w:t xml:space="preserve">σο, </w:t>
      </w:r>
      <w:r w:rsidRPr="005C1169">
        <w:rPr>
          <w:rFonts w:eastAsia="Times New Roman"/>
          <w:bCs/>
          <w:shd w:val="clear" w:color="auto" w:fill="FFFFFF"/>
        </w:rPr>
        <w:t>επειδή</w:t>
      </w:r>
      <w:r>
        <w:rPr>
          <w:rFonts w:eastAsia="Times New Roman" w:cs="Times New Roman"/>
        </w:rPr>
        <w:t xml:space="preserve"> θέλει να ξαναβάλει μπροστ</w:t>
      </w:r>
      <w:r>
        <w:rPr>
          <w:rFonts w:eastAsia="Times New Roman" w:cs="Times New Roman"/>
        </w:rPr>
        <w:t xml:space="preserve">ά τις μπίζνες </w:t>
      </w:r>
      <w:r w:rsidRPr="005C1169">
        <w:rPr>
          <w:rFonts w:eastAsia="Times New Roman"/>
          <w:bCs/>
        </w:rPr>
        <w:t>και</w:t>
      </w:r>
      <w:r>
        <w:rPr>
          <w:rFonts w:eastAsia="Times New Roman" w:cs="Times New Roman"/>
        </w:rPr>
        <w:t xml:space="preserve"> </w:t>
      </w:r>
      <w:r w:rsidRPr="005C1169">
        <w:rPr>
          <w:rFonts w:eastAsia="Times New Roman"/>
          <w:bCs/>
          <w:shd w:val="clear" w:color="auto" w:fill="FFFFFF"/>
        </w:rPr>
        <w:t>επειδή</w:t>
      </w:r>
      <w:r>
        <w:rPr>
          <w:rFonts w:eastAsia="Times New Roman" w:cs="Times New Roman"/>
        </w:rPr>
        <w:t xml:space="preserve"> φοβάται την κατάληξη των σκανδάλων, </w:t>
      </w:r>
      <w:r w:rsidRPr="005C1169">
        <w:rPr>
          <w:rFonts w:eastAsia="Times New Roman" w:cs="Times New Roman"/>
          <w:bCs/>
          <w:shd w:val="clear" w:color="auto" w:fill="FFFFFF"/>
        </w:rPr>
        <w:t>που</w:t>
      </w:r>
      <w:r>
        <w:rPr>
          <w:rFonts w:eastAsia="Times New Roman" w:cs="Times New Roman"/>
        </w:rPr>
        <w:t xml:space="preserve"> βρίσκονται υπό έλεγχο. </w:t>
      </w:r>
    </w:p>
    <w:p w14:paraId="1C8C459C" w14:textId="77777777" w:rsidR="00AD7333" w:rsidRDefault="00CF083D">
      <w:pPr>
        <w:spacing w:after="0" w:line="600" w:lineRule="auto"/>
        <w:ind w:firstLine="720"/>
        <w:jc w:val="both"/>
        <w:rPr>
          <w:rFonts w:eastAsia="Times New Roman" w:cs="Times New Roman"/>
          <w:bCs/>
          <w:shd w:val="clear" w:color="auto" w:fill="FFFFFF"/>
        </w:rPr>
      </w:pPr>
      <w:r>
        <w:rPr>
          <w:rFonts w:eastAsia="Times New Roman" w:cs="Times New Roman"/>
        </w:rPr>
        <w:t xml:space="preserve">Δύο </w:t>
      </w:r>
      <w:r w:rsidRPr="005C1169">
        <w:rPr>
          <w:rFonts w:eastAsia="Times New Roman"/>
          <w:bCs/>
        </w:rPr>
        <w:t>είναι</w:t>
      </w:r>
      <w:r>
        <w:rPr>
          <w:rFonts w:eastAsia="Times New Roman" w:cs="Times New Roman"/>
        </w:rPr>
        <w:t xml:space="preserve"> τα κεντρικά σημεία αφήγησης της </w:t>
      </w:r>
      <w:r w:rsidRPr="005C1169">
        <w:rPr>
          <w:rFonts w:eastAsia="Times New Roman" w:cs="Times New Roman"/>
        </w:rPr>
        <w:t>Νέας Δημοκρατίας</w:t>
      </w:r>
      <w:r>
        <w:rPr>
          <w:rFonts w:eastAsia="Times New Roman" w:cs="Times New Roman"/>
        </w:rPr>
        <w:t xml:space="preserve">. Το πρώτο </w:t>
      </w:r>
      <w:r w:rsidRPr="005C1169">
        <w:rPr>
          <w:rFonts w:eastAsia="Times New Roman"/>
          <w:bCs/>
        </w:rPr>
        <w:t>είναι</w:t>
      </w:r>
      <w:r>
        <w:rPr>
          <w:rFonts w:eastAsia="Times New Roman" w:cs="Times New Roman"/>
        </w:rPr>
        <w:t xml:space="preserve"> η λεγόμενη απώλεια του ηθικού πλεονεκτήματος της Αριστεράς, </w:t>
      </w:r>
      <w:r w:rsidRPr="005C1169">
        <w:rPr>
          <w:rFonts w:eastAsia="Times New Roman"/>
          <w:bCs/>
          <w:shd w:val="clear" w:color="auto" w:fill="FFFFFF"/>
        </w:rPr>
        <w:t>μια</w:t>
      </w:r>
      <w:r>
        <w:rPr>
          <w:rFonts w:eastAsia="Times New Roman" w:cs="Times New Roman"/>
        </w:rPr>
        <w:t xml:space="preserve"> φράση </w:t>
      </w:r>
      <w:r>
        <w:rPr>
          <w:rFonts w:eastAsia="Times New Roman" w:cs="Times New Roman"/>
          <w:bCs/>
          <w:shd w:val="clear" w:color="auto" w:fill="FFFFFF"/>
        </w:rPr>
        <w:t>την οποία επαναλαμβάνο</w:t>
      </w:r>
      <w:r>
        <w:rPr>
          <w:rFonts w:eastAsia="Times New Roman" w:cs="Times New Roman"/>
          <w:bCs/>
          <w:shd w:val="clear" w:color="auto" w:fill="FFFFFF"/>
        </w:rPr>
        <w:t xml:space="preserve">υν συνεχώς, γεγονός </w:t>
      </w:r>
      <w:r w:rsidRPr="005C1169">
        <w:rPr>
          <w:rFonts w:eastAsia="Times New Roman" w:cs="Times New Roman"/>
          <w:bCs/>
          <w:shd w:val="clear" w:color="auto" w:fill="FFFFFF"/>
        </w:rPr>
        <w:t>που</w:t>
      </w:r>
      <w:r>
        <w:rPr>
          <w:rFonts w:eastAsia="Times New Roman" w:cs="Times New Roman"/>
          <w:bCs/>
          <w:shd w:val="clear" w:color="auto" w:fill="FFFFFF"/>
        </w:rPr>
        <w:t xml:space="preserve"> μαρτυρά την αγωνία τους, όχι να υπερασπιστούν τους εαυτούς τους </w:t>
      </w:r>
      <w:r w:rsidRPr="005C1169">
        <w:rPr>
          <w:rFonts w:eastAsia="Times New Roman"/>
          <w:bCs/>
          <w:shd w:val="clear" w:color="auto" w:fill="FFFFFF"/>
        </w:rPr>
        <w:t>και</w:t>
      </w:r>
      <w:r>
        <w:rPr>
          <w:rFonts w:eastAsia="Times New Roman" w:cs="Times New Roman"/>
          <w:bCs/>
          <w:shd w:val="clear" w:color="auto" w:fill="FFFFFF"/>
        </w:rPr>
        <w:t xml:space="preserve"> την πολιτεία τους </w:t>
      </w:r>
      <w:r w:rsidRPr="005C1169">
        <w:rPr>
          <w:rFonts w:eastAsia="Times New Roman" w:cs="Times New Roman"/>
          <w:bCs/>
          <w:shd w:val="clear" w:color="auto" w:fill="FFFFFF"/>
        </w:rPr>
        <w:t>αλλά</w:t>
      </w:r>
      <w:r>
        <w:rPr>
          <w:rFonts w:eastAsia="Times New Roman" w:cs="Times New Roman"/>
          <w:bCs/>
          <w:shd w:val="clear" w:color="auto" w:fill="FFFFFF"/>
        </w:rPr>
        <w:t xml:space="preserve"> κυρίως να σπιλώσουν συμψηφιστικά την Αριστερά. </w:t>
      </w:r>
    </w:p>
    <w:p w14:paraId="1C8C459D" w14:textId="77777777" w:rsidR="00AD7333" w:rsidRDefault="00CF083D">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«Συριζαίος πάρκαρε παράνομα». Αυτό </w:t>
      </w:r>
      <w:r w:rsidRPr="005C1169">
        <w:rPr>
          <w:rFonts w:eastAsia="Times New Roman"/>
          <w:bCs/>
          <w:shd w:val="clear" w:color="auto" w:fill="FFFFFF"/>
        </w:rPr>
        <w:t>είναι</w:t>
      </w:r>
      <w:r>
        <w:rPr>
          <w:rFonts w:eastAsia="Times New Roman" w:cs="Times New Roman"/>
          <w:bCs/>
          <w:shd w:val="clear" w:color="auto" w:fill="FFFFFF"/>
        </w:rPr>
        <w:t xml:space="preserve"> το λεγόμενο ηθικό πλεονέκτημα της Αριστεράς. «Κουμπά</w:t>
      </w:r>
      <w:r>
        <w:rPr>
          <w:rFonts w:eastAsia="Times New Roman" w:cs="Times New Roman"/>
          <w:bCs/>
          <w:shd w:val="clear" w:color="auto" w:fill="FFFFFF"/>
        </w:rPr>
        <w:t xml:space="preserve">ρα ξάδερφου Συριζαίου έπιασε δουλειά σε επιχείρηση </w:t>
      </w:r>
      <w:r w:rsidRPr="005C1169">
        <w:rPr>
          <w:rFonts w:eastAsia="Times New Roman" w:cs="Times New Roman"/>
          <w:bCs/>
          <w:shd w:val="clear" w:color="auto" w:fill="FFFFFF"/>
        </w:rPr>
        <w:t>που</w:t>
      </w:r>
      <w:r>
        <w:rPr>
          <w:rFonts w:eastAsia="Times New Roman" w:cs="Times New Roman"/>
          <w:bCs/>
          <w:shd w:val="clear" w:color="auto" w:fill="FFFFFF"/>
        </w:rPr>
        <w:t xml:space="preserve"> συνεργάζεται με το δημόσιο. Φαυλότης! Ιδού το ηθικό πλεονέκτημα της Αριστεράς».</w:t>
      </w:r>
      <w:r w:rsidRPr="005C1169">
        <w:rPr>
          <w:rFonts w:eastAsia="Times New Roman" w:cs="Times New Roman"/>
          <w:bCs/>
          <w:shd w:val="clear" w:color="auto" w:fill="FFFFFF"/>
        </w:rPr>
        <w:t xml:space="preserve"> </w:t>
      </w:r>
      <w:r>
        <w:rPr>
          <w:rFonts w:eastAsia="Times New Roman" w:cs="Times New Roman"/>
          <w:bCs/>
          <w:shd w:val="clear" w:color="auto" w:fill="FFFFFF"/>
        </w:rPr>
        <w:t>Τέτοια ε</w:t>
      </w:r>
      <w:r w:rsidRPr="005C1169">
        <w:rPr>
          <w:rFonts w:eastAsia="Times New Roman"/>
          <w:bCs/>
          <w:shd w:val="clear" w:color="auto" w:fill="FFFFFF"/>
        </w:rPr>
        <w:t>ίναι</w:t>
      </w:r>
      <w:r>
        <w:rPr>
          <w:rFonts w:eastAsia="Times New Roman" w:cs="Times New Roman"/>
          <w:bCs/>
          <w:shd w:val="clear" w:color="auto" w:fill="FFFFFF"/>
        </w:rPr>
        <w:t xml:space="preserve"> τα </w:t>
      </w:r>
      <w:r>
        <w:rPr>
          <w:rFonts w:eastAsia="Times New Roman" w:cs="Times New Roman"/>
          <w:bCs/>
          <w:shd w:val="clear" w:color="auto" w:fill="FFFFFF"/>
        </w:rPr>
        <w:lastRenderedPageBreak/>
        <w:t>επιχειρήματά τους. Και όλα αυτά τα λένε με τη γίδα στην πλάτη να βελάζει ακόμη, «</w:t>
      </w:r>
      <w:r>
        <w:rPr>
          <w:rFonts w:eastAsia="Times New Roman" w:cs="Times New Roman"/>
          <w:bCs/>
          <w:shd w:val="clear" w:color="auto" w:fill="FFFFFF"/>
          <w:lang w:val="en-US"/>
        </w:rPr>
        <w:t>SIEMENS</w:t>
      </w:r>
      <w:r>
        <w:rPr>
          <w:rFonts w:eastAsia="Times New Roman" w:cs="Times New Roman"/>
          <w:bCs/>
          <w:shd w:val="clear" w:color="auto" w:fill="FFFFFF"/>
        </w:rPr>
        <w:t>»</w:t>
      </w:r>
      <w:r w:rsidRPr="005C1169">
        <w:rPr>
          <w:rFonts w:eastAsia="Times New Roman" w:cs="Times New Roman"/>
          <w:bCs/>
          <w:shd w:val="clear" w:color="auto" w:fill="FFFFFF"/>
        </w:rPr>
        <w:t xml:space="preserve">, </w:t>
      </w:r>
      <w:r>
        <w:rPr>
          <w:rFonts w:eastAsia="Times New Roman" w:cs="Times New Roman"/>
          <w:bCs/>
          <w:shd w:val="clear" w:color="auto" w:fill="FFFFFF"/>
        </w:rPr>
        <w:t xml:space="preserve">ΚΕΕΛΠΝΟ, επιμελημένα συστήματα μόνιμης λεηλασίας της χώρας, λίστες, διάφορα </w:t>
      </w:r>
      <w:r>
        <w:rPr>
          <w:rFonts w:eastAsia="Times New Roman" w:cs="Times New Roman"/>
          <w:bCs/>
          <w:shd w:val="clear" w:color="auto" w:fill="FFFFFF"/>
          <w:lang w:val="en-US"/>
        </w:rPr>
        <w:t>papers</w:t>
      </w:r>
      <w:r>
        <w:rPr>
          <w:rFonts w:eastAsia="Times New Roman" w:cs="Times New Roman"/>
          <w:bCs/>
          <w:shd w:val="clear" w:color="auto" w:fill="FFFFFF"/>
        </w:rPr>
        <w:t>,</w:t>
      </w:r>
      <w:r w:rsidRPr="005C1169">
        <w:rPr>
          <w:rFonts w:eastAsia="Times New Roman" w:cs="Times New Roman"/>
          <w:bCs/>
          <w:shd w:val="clear" w:color="auto" w:fill="FFFFFF"/>
        </w:rPr>
        <w:t xml:space="preserve"> που</w:t>
      </w:r>
      <w:r>
        <w:rPr>
          <w:rFonts w:eastAsia="Times New Roman" w:cs="Times New Roman"/>
          <w:bCs/>
          <w:shd w:val="clear" w:color="auto" w:fill="FFFFFF"/>
        </w:rPr>
        <w:t xml:space="preserve"> έχετε λυσσάξει </w:t>
      </w:r>
      <w:r w:rsidRPr="005C1169">
        <w:rPr>
          <w:rFonts w:eastAsia="Times New Roman"/>
          <w:bCs/>
          <w:shd w:val="clear" w:color="auto" w:fill="FFFFFF"/>
        </w:rPr>
        <w:t>να</w:t>
      </w:r>
      <w:r>
        <w:rPr>
          <w:rFonts w:eastAsia="Times New Roman" w:cs="Times New Roman"/>
          <w:bCs/>
          <w:shd w:val="clear" w:color="auto" w:fill="FFFFFF"/>
        </w:rPr>
        <w:t xml:space="preserve"> μην ανοίξουν. </w:t>
      </w:r>
    </w:p>
    <w:p w14:paraId="1C8C459E"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Δεύτερο κεντρικό σημείο της αφήγησης της Νέας Δημοκρατίας είναι η λεγόμενη υπερφορολόγηση. Μετά από δύο περιόδους βίαιης και βαριάς μεί</w:t>
      </w:r>
      <w:r>
        <w:rPr>
          <w:rFonts w:eastAsia="Times New Roman" w:cs="Times New Roman"/>
          <w:szCs w:val="24"/>
        </w:rPr>
        <w:t>ωσης των δαπανών του κράτους με το  πρώτο και το δεύτερο μνημόνιο, το να επιχειρείται εξισορρόπηση με -μοιραία- μια μικρή αύξηση της φορολογίας τους φαίνεται περίεργο. Όμως, ένα κράτος καλύπτει τα έξοδά του ή με δανεισμό ή με φορολογία. Προσπαθούμε να συντ</w:t>
      </w:r>
      <w:r>
        <w:rPr>
          <w:rFonts w:eastAsia="Times New Roman" w:cs="Times New Roman"/>
          <w:szCs w:val="24"/>
        </w:rPr>
        <w:t xml:space="preserve">ηρήσουμε ένα ελάχιστο αξιοπρεπές επίδομα στις συντάξεις, στις δαπάνες για τα νοσοκομεία ή για τη συντήρηση των </w:t>
      </w:r>
      <w:r>
        <w:rPr>
          <w:rFonts w:eastAsia="Times New Roman" w:cs="Times New Roman"/>
          <w:szCs w:val="24"/>
        </w:rPr>
        <w:lastRenderedPageBreak/>
        <w:t>πυροσβεστικών αεροπλάνων και την ίδια την ύπαρξη πυροσβεστών, για να υπάρχουν νοσοκομειακά, για να πέφτει καμμιά άσφαλτος στους δρόμους και να μη</w:t>
      </w:r>
      <w:r>
        <w:rPr>
          <w:rFonts w:eastAsia="Times New Roman" w:cs="Times New Roman"/>
          <w:szCs w:val="24"/>
        </w:rPr>
        <w:t>ν είναι όλο λακκούβες, για να υπάρχουν βιβλία στα σχολεία, για να πετάνε τα αεροπλάνα. Για όλα αυτά χρειάζονται χρήματα, μετά, μάλιστα, από την κατακρήμνιση που έχουν ήδη υποστεί, τα χαμηλά απόλυτα μεγέθη που έχουν φτάσει οι δαπάνες αυτές τα τελευταία χρόν</w:t>
      </w:r>
      <w:r>
        <w:rPr>
          <w:rFonts w:eastAsia="Times New Roman" w:cs="Times New Roman"/>
          <w:szCs w:val="24"/>
        </w:rPr>
        <w:t>ια. Το αν η κατανομή των φόρων είναι περισσότερο ή λιγότερο δίκαιη ή ποιες δαπάνες περικόπηκαν σε σχέση με ποιες, αυτά είναι ζητήματα που μπορούμε και πρέπει να τα συζητήσουμε. Όντως κάποιοι υπερφορολογούνται ως συνολική επιβάρυνση.</w:t>
      </w:r>
    </w:p>
    <w:p w14:paraId="1C8C459F"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Η Νέα Δημοκρατία, όμως,</w:t>
      </w:r>
      <w:r>
        <w:rPr>
          <w:rFonts w:eastAsia="Times New Roman" w:cs="Times New Roman"/>
          <w:szCs w:val="24"/>
        </w:rPr>
        <w:t xml:space="preserve"> διαλαλεί ότι όταν έρθει στα πράγματα, θα μειώσει και άλλο τις δαπάνες του κράτους και ταυτόχρονα </w:t>
      </w:r>
      <w:r>
        <w:rPr>
          <w:rFonts w:eastAsia="Times New Roman" w:cs="Times New Roman"/>
          <w:szCs w:val="24"/>
        </w:rPr>
        <w:lastRenderedPageBreak/>
        <w:t xml:space="preserve">τη φορολογία. Βολικά, όμως, δεν διευκρινίζει ποιες δαπάνες προς ποιους θα κόψει, προκειμένου να μειώσει τη φορολογία ποιων. </w:t>
      </w:r>
    </w:p>
    <w:p w14:paraId="1C8C45A0"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Θέλω, όμως, να σας πω, επειδή εξ </w:t>
      </w:r>
      <w:r>
        <w:rPr>
          <w:rFonts w:eastAsia="Times New Roman" w:cs="Times New Roman"/>
          <w:szCs w:val="24"/>
        </w:rPr>
        <w:t>όνυχος τον λέοντα…, ότι για το υπερπλεόνασμα αυτό, το οποίο είχε προτείνει ήταν η οριζόντια μείωση του ΕΝΦΙΑ. Άρα οι φτωχοί που πλήρωναν μικρότερο ΕΝΦΙΑ, δεν θα είχαν κανένα όφελος και όσοι πλήρωναν, λόγω μεγαλύτερης οικονομικής επιφάνειας μεγαλύτερο ΕΝΦΙΑ</w:t>
      </w:r>
      <w:r>
        <w:rPr>
          <w:rFonts w:eastAsia="Times New Roman" w:cs="Times New Roman"/>
          <w:szCs w:val="24"/>
        </w:rPr>
        <w:t>, θα είχαν μεγάλο όφελος.</w:t>
      </w:r>
    </w:p>
    <w:p w14:paraId="1C8C45A1"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Αυτή είναι η συνολική αντίληψη της Νέας Δημοκρατίας. Θα περικόψει δαπάνες που είναι αναγκαίες για τους πολλούς για να δώσει φοροαπαλλαγές και μειώσεις φόρων στους λίγους, οι οποίοι θα στείλουν και πάλι τα λεφτά στο εξωτερικό, όπως</w:t>
      </w:r>
      <w:r>
        <w:rPr>
          <w:rFonts w:eastAsia="Times New Roman" w:cs="Times New Roman"/>
          <w:szCs w:val="24"/>
        </w:rPr>
        <w:t xml:space="preserve"> έκαναν επί δεκαετίες με τις φοροαπαλλαγές και τα θαλασσοδάνεια.</w:t>
      </w:r>
    </w:p>
    <w:p w14:paraId="1C8C45A2"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Κατά τη δεκαετία προ του μνημονίου δόθηκαν στους πλούσιους σχεδόν 110 δισεκατομμύρια φοροαπαλλαγές, τα οποία έλειψαν από τα δημόσια ταμεία και φυσικά διόγκωσαν και το έλλειμμα και το χρέος. Δ</w:t>
      </w:r>
      <w:r>
        <w:rPr>
          <w:rFonts w:eastAsia="Times New Roman" w:cs="Times New Roman"/>
          <w:szCs w:val="24"/>
        </w:rPr>
        <w:t>εν είναι τυχαίο ότι το πρώτο μνημόνιο ήταν ένα δάνειο περίπου 110 δισεκατομμυρίων.</w:t>
      </w:r>
    </w:p>
    <w:p w14:paraId="1C8C45A3"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Είναι απορίας άξιο, όμως, τι είδους κοινωνικό κράτος θα απομείνει στην Ελλάδα και πόσο ευρωπαϊκό κράτος θα είναι αυτό, όταν μετά από τρία μνημόνια η αντιπολίτευση έχει ως πρ</w:t>
      </w:r>
      <w:r>
        <w:rPr>
          <w:rFonts w:eastAsia="Times New Roman" w:cs="Times New Roman"/>
          <w:szCs w:val="24"/>
        </w:rPr>
        <w:t>όγραμμα να μειωθούν κι άλλο οι δαπάνες του κράτους. Αν όλα αυτά που λέω σας θυμίζουν κάτι, αυτό το κάτι είναι η πολιτική του Τραμπ στις ΗΠΑ και στα φορολογικά και στα ζητήματα της δημοκρατίας.</w:t>
      </w:r>
    </w:p>
    <w:p w14:paraId="1C8C45A4"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Ακούμε συνεχώς -επαναλήφθηκε και με όρους αμπελοφιλοσοφίας στο </w:t>
      </w:r>
      <w:r>
        <w:rPr>
          <w:rFonts w:eastAsia="Times New Roman" w:cs="Times New Roman"/>
          <w:szCs w:val="24"/>
        </w:rPr>
        <w:t>συνέδριο της Νέα Δημοκρατίας- ότι ο Κυριάκος Μητσοτάκης θα «καθαρίσει» τα Εξάρχεια σε μερικές εβδομάδες. Χρησιμοποιείτε ένα λεξιλόγιο πολέμου, ένα λεξιλόγιο εισβολής σε εχθρική χώρα. Πώς, δηλαδή, θα σας φαινόταν αν μια κυβέρνηση έλεγε ότι στο Κολωνάκι -φερ</w:t>
      </w:r>
      <w:r>
        <w:rPr>
          <w:rFonts w:eastAsia="Times New Roman" w:cs="Times New Roman"/>
          <w:szCs w:val="24"/>
        </w:rPr>
        <w:t xml:space="preserve">’ ειπείν- έχουμε πολλές διευθύνσεις εκπροσώπων </w:t>
      </w:r>
      <w:r>
        <w:rPr>
          <w:rFonts w:eastAsia="Times New Roman" w:cs="Times New Roman"/>
          <w:szCs w:val="24"/>
          <w:lang w:val="en-US"/>
        </w:rPr>
        <w:t>offshore</w:t>
      </w:r>
      <w:r w:rsidRPr="00882989">
        <w:rPr>
          <w:rFonts w:eastAsia="Times New Roman" w:cs="Times New Roman"/>
          <w:szCs w:val="24"/>
        </w:rPr>
        <w:t xml:space="preserve"> </w:t>
      </w:r>
      <w:r>
        <w:rPr>
          <w:rFonts w:eastAsia="Times New Roman" w:cs="Times New Roman"/>
          <w:szCs w:val="24"/>
        </w:rPr>
        <w:t xml:space="preserve">και λαθρεμπόριο κοκαΐνης, ας εισβάλλει η Αστυνομία σε δρόμους και σε μαγαζιά, διότι όσοι συχνάζουν εκεί είναι ύποπτοι, όσοι τους υποστηρίζουν είναι επίσης ύποπτοι, άρα, όλοι μέσα. Δεν ξέρω πώς θα σας </w:t>
      </w:r>
      <w:r>
        <w:rPr>
          <w:rFonts w:eastAsia="Times New Roman" w:cs="Times New Roman"/>
          <w:szCs w:val="24"/>
        </w:rPr>
        <w:t>φαινόταν αυτό. Μάλλον θα σας φαινόταν ανήκουστο. Άρα μην το προτείνετε για άλλες συνοικίες της Αθήνας</w:t>
      </w:r>
      <w:r>
        <w:rPr>
          <w:rFonts w:eastAsia="Times New Roman" w:cs="Times New Roman"/>
          <w:szCs w:val="24"/>
        </w:rPr>
        <w:t>.</w:t>
      </w:r>
    </w:p>
    <w:p w14:paraId="1C8C45A5"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Ι</w:t>
      </w:r>
      <w:r>
        <w:rPr>
          <w:rFonts w:eastAsia="Times New Roman" w:cs="Times New Roman"/>
          <w:szCs w:val="24"/>
        </w:rPr>
        <w:t xml:space="preserve">δίως όταν όλοι ξέρουμε ότι, πολιτικοί αφήστε την Αστυνομία να κάνει τη δουλειά της στα Εξάρχεια ή η πολιτική παραγγελία του </w:t>
      </w:r>
      <w:r>
        <w:rPr>
          <w:rFonts w:eastAsia="Times New Roman" w:cs="Times New Roman"/>
          <w:szCs w:val="24"/>
        </w:rPr>
        <w:lastRenderedPageBreak/>
        <w:t xml:space="preserve">πατρός Μητσοτάκη παλιά προς </w:t>
      </w:r>
      <w:r>
        <w:rPr>
          <w:rFonts w:eastAsia="Times New Roman" w:cs="Times New Roman"/>
          <w:szCs w:val="24"/>
        </w:rPr>
        <w:t>τους Αστυνομικούς «εσείς είστε το κράτος», έχει αφήσει ματωμένο αποτύπωμα, δύο δεκαπεντάχρονους, τον Καλτεζά και το Γρηγορόπουλο, δολοφονημένους εν ψυχρό από αστυνομικούς στα Εξάρχεια. Οπότε αφήστε τους λεονταρισμούς, γιατί κάθε φορά που βρυχάται το κράτος</w:t>
      </w:r>
      <w:r>
        <w:rPr>
          <w:rFonts w:eastAsia="Times New Roman" w:cs="Times New Roman"/>
          <w:szCs w:val="24"/>
        </w:rPr>
        <w:t xml:space="preserve"> της Δεξιάς, μυρίζει ανθρώπινο αίμα.</w:t>
      </w:r>
    </w:p>
    <w:p w14:paraId="1C8C45A6"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Η Νέα Δημοκρατία δεν είναι λύση προόδου για τη χώρα. Είναι λύση οπισθοδρόμησης, μισαλλοδοξίας, βαρβαρότητας και κοινωνικού δαρβινισμού. Αυτό ο κόσμος το γνωρίζει παρά την προσπάθεια των διαπλεκόμενων ΜΜΕ να παρουσιάσουν</w:t>
      </w:r>
      <w:r>
        <w:rPr>
          <w:rFonts w:eastAsia="Times New Roman" w:cs="Times New Roman"/>
          <w:szCs w:val="24"/>
        </w:rPr>
        <w:t xml:space="preserve"> ως ιστορικό ορίζοντα το 2015. Η Ελλάδα, όμως, δεν φύτρωσε ξαφνικά το 2015, ούτε η ηγεσία της Νέα Δημοκρατίας προέκυψε από πολιτική παρθενογένεση. Η Ελλάδα είναι μικρή χώρα και όλοι γνωριζόμαστε.</w:t>
      </w:r>
    </w:p>
    <w:p w14:paraId="1C8C45A7"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Ο ΣΥΡΙΖΑ συνεχίζει την προσπάθεια εξόδου από την κρίση με φι</w:t>
      </w:r>
      <w:r>
        <w:rPr>
          <w:rFonts w:eastAsia="Times New Roman" w:cs="Times New Roman"/>
          <w:szCs w:val="24"/>
        </w:rPr>
        <w:t>λοδοξία να μην αφήσει ούτε έναν πίσω. Ο προϋπολογισμός αυτός είναι ένα βήμα προς αυτή την κατεύθυνση και προφανώς τον υπερψηφίζω.</w:t>
      </w:r>
    </w:p>
    <w:p w14:paraId="1C8C45A8" w14:textId="77777777" w:rsidR="00AD7333" w:rsidRDefault="00CF083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C8C45A9" w14:textId="77777777" w:rsidR="00AD7333" w:rsidRDefault="00CF083D">
      <w:pPr>
        <w:spacing w:after="0" w:line="600" w:lineRule="auto"/>
        <w:ind w:firstLine="720"/>
        <w:jc w:val="both"/>
        <w:rPr>
          <w:rFonts w:eastAsia="Times New Roman" w:cs="Times New Roman"/>
          <w:szCs w:val="24"/>
        </w:rPr>
      </w:pPr>
      <w:r w:rsidRPr="00C34D94">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1C8C45AA"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συνάδελφος κ.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Μισέλ Ασημακοπούλου έχει τον λόγο.</w:t>
      </w:r>
    </w:p>
    <w:p w14:paraId="1C8C45AB" w14:textId="77777777" w:rsidR="00AD7333" w:rsidRDefault="00CF083D">
      <w:pPr>
        <w:spacing w:after="0" w:line="600" w:lineRule="auto"/>
        <w:ind w:firstLine="720"/>
        <w:jc w:val="both"/>
        <w:rPr>
          <w:rFonts w:eastAsia="Times New Roman" w:cs="Times New Roman"/>
          <w:szCs w:val="24"/>
        </w:rPr>
      </w:pPr>
      <w:r w:rsidRPr="00C34D94">
        <w:rPr>
          <w:rFonts w:eastAsia="Times New Roman" w:cs="Times New Roman"/>
          <w:b/>
          <w:szCs w:val="24"/>
        </w:rPr>
        <w:t>ΑΝΝΑ</w:t>
      </w:r>
      <w:r>
        <w:rPr>
          <w:rFonts w:eastAsia="Times New Roman" w:cs="Times New Roman"/>
          <w:b/>
          <w:szCs w:val="24"/>
        </w:rPr>
        <w:t xml:space="preserve"> </w:t>
      </w:r>
      <w:r w:rsidRPr="00C34D94">
        <w:rPr>
          <w:rFonts w:eastAsia="Times New Roman" w:cs="Times New Roman"/>
          <w:b/>
          <w:szCs w:val="24"/>
        </w:rPr>
        <w:t>-</w:t>
      </w:r>
      <w:r>
        <w:rPr>
          <w:rFonts w:eastAsia="Times New Roman" w:cs="Times New Roman"/>
          <w:b/>
          <w:szCs w:val="24"/>
        </w:rPr>
        <w:t xml:space="preserve"> </w:t>
      </w:r>
      <w:r w:rsidRPr="00C34D94">
        <w:rPr>
          <w:rFonts w:eastAsia="Times New Roman" w:cs="Times New Roman"/>
          <w:b/>
          <w:szCs w:val="24"/>
        </w:rPr>
        <w:t>ΜΙΣΕΛ ΑΣΗΜΑΚΟΠΟΥΛΟΥ:</w:t>
      </w:r>
      <w:r>
        <w:rPr>
          <w:rFonts w:eastAsia="Times New Roman" w:cs="Times New Roman"/>
          <w:szCs w:val="24"/>
        </w:rPr>
        <w:t xml:space="preserve"> Ευχαριστώ, κύριε Πρόεδρε.</w:t>
      </w:r>
    </w:p>
    <w:p w14:paraId="1C8C45AC"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ακούγοντας τους Υπουργούς αλλά και τους Βουλευτές της Συμπολίτευσης να </w:t>
      </w:r>
      <w:r>
        <w:rPr>
          <w:rFonts w:eastAsia="Times New Roman" w:cs="Times New Roman"/>
          <w:szCs w:val="24"/>
        </w:rPr>
        <w:lastRenderedPageBreak/>
        <w:t>σχολιάζουν τον προϋπολογισμό</w:t>
      </w:r>
      <w:r>
        <w:rPr>
          <w:rFonts w:eastAsia="Times New Roman" w:cs="Times New Roman"/>
          <w:szCs w:val="24"/>
        </w:rPr>
        <w:t xml:space="preserve"> του 2018, καθίσταται, νομίζω, σαφές ότι υπάρχουν δύο τελείως διαφορετικές αντιλήψεις για την πραγματικότητα.</w:t>
      </w:r>
    </w:p>
    <w:p w14:paraId="1C8C45AD" w14:textId="77777777" w:rsidR="00AD7333" w:rsidRDefault="00CF083D">
      <w:pPr>
        <w:spacing w:after="0" w:line="600" w:lineRule="auto"/>
        <w:ind w:firstLine="720"/>
        <w:jc w:val="both"/>
        <w:rPr>
          <w:rFonts w:eastAsia="Times New Roman"/>
          <w:szCs w:val="24"/>
        </w:rPr>
      </w:pPr>
      <w:r>
        <w:rPr>
          <w:rFonts w:eastAsia="Times New Roman"/>
          <w:szCs w:val="24"/>
        </w:rPr>
        <w:t>Εσείς εξακολουθείτε να λέτε ωμά ψέματα. Απτόητοι και χωρίς αιδώ πλάθετε μια εικονική πραγματικότητα, την οποία και λανσάρετε και την οποία υπερασπ</w:t>
      </w:r>
      <w:r>
        <w:rPr>
          <w:rFonts w:eastAsia="Times New Roman"/>
          <w:szCs w:val="24"/>
        </w:rPr>
        <w:t>ίζεστε μέχρι σημείο παραλογισμού.</w:t>
      </w:r>
    </w:p>
    <w:p w14:paraId="1C8C45AE" w14:textId="77777777" w:rsidR="00AD7333" w:rsidRDefault="00CF083D">
      <w:pPr>
        <w:spacing w:after="0" w:line="600" w:lineRule="auto"/>
        <w:ind w:firstLine="720"/>
        <w:jc w:val="both"/>
        <w:rPr>
          <w:rFonts w:eastAsia="Times New Roman"/>
          <w:szCs w:val="24"/>
        </w:rPr>
      </w:pPr>
      <w:r>
        <w:rPr>
          <w:rFonts w:eastAsia="Times New Roman"/>
          <w:szCs w:val="24"/>
        </w:rPr>
        <w:t>Απομονώνετε τα στοιχεία που σας αρέσουν και σας συμφέρουν, όπως για παράδειγμα την αποκλιμάκωση των αποδόσεων των ελληνικών ομολόγων και απλά αρνείστε όποιο στοιχείο δεν σας αρέσει και δεν σας συμφέρει, όπως για παράδειγμα</w:t>
      </w:r>
      <w:r>
        <w:rPr>
          <w:rFonts w:eastAsia="Times New Roman"/>
          <w:szCs w:val="24"/>
        </w:rPr>
        <w:t xml:space="preserve"> το γεγονός ότι έχουν ξεκινήσει να γίνονται πλειστηριασμοί.</w:t>
      </w:r>
    </w:p>
    <w:p w14:paraId="1C8C45AF" w14:textId="77777777" w:rsidR="00AD7333" w:rsidRDefault="00CF083D">
      <w:pPr>
        <w:spacing w:after="0" w:line="600" w:lineRule="auto"/>
        <w:ind w:firstLine="720"/>
        <w:jc w:val="both"/>
        <w:rPr>
          <w:rFonts w:eastAsia="Times New Roman"/>
          <w:szCs w:val="24"/>
        </w:rPr>
      </w:pPr>
      <w:r>
        <w:rPr>
          <w:rFonts w:eastAsia="Times New Roman"/>
          <w:szCs w:val="24"/>
        </w:rPr>
        <w:t>Ο τίτλος του προϋπολογισμού για την Κυβέρνηση Τσίπρα - Καμμένου είναι</w:t>
      </w:r>
      <w:r w:rsidRPr="00CA7DBD">
        <w:rPr>
          <w:rFonts w:eastAsia="Times New Roman"/>
          <w:szCs w:val="24"/>
        </w:rPr>
        <w:t>:</w:t>
      </w:r>
      <w:r>
        <w:rPr>
          <w:rFonts w:eastAsia="Times New Roman"/>
          <w:szCs w:val="24"/>
        </w:rPr>
        <w:t xml:space="preserve"> «Όλα καλά», όμως η πραγματικότητα που ζουν τα </w:t>
      </w:r>
      <w:r>
        <w:rPr>
          <w:rFonts w:eastAsia="Times New Roman"/>
          <w:szCs w:val="24"/>
        </w:rPr>
        <w:lastRenderedPageBreak/>
        <w:t>ελληνικά νοικοκυριά δίνει τον δικό της τίτλο και ο δικός της τίτλος είναι</w:t>
      </w:r>
      <w:r w:rsidRPr="00CA7DBD">
        <w:rPr>
          <w:rFonts w:eastAsia="Times New Roman"/>
          <w:szCs w:val="24"/>
        </w:rPr>
        <w:t>:</w:t>
      </w:r>
      <w:r>
        <w:rPr>
          <w:rFonts w:eastAsia="Times New Roman"/>
          <w:szCs w:val="24"/>
        </w:rPr>
        <w:t xml:space="preserve"> «Κάθ</w:t>
      </w:r>
      <w:r>
        <w:rPr>
          <w:rFonts w:eastAsia="Times New Roman"/>
          <w:szCs w:val="24"/>
        </w:rPr>
        <w:t xml:space="preserve">ε φέτος και χειρότερα». </w:t>
      </w:r>
    </w:p>
    <w:p w14:paraId="1C8C45B0" w14:textId="77777777" w:rsidR="00AD7333" w:rsidRDefault="00CF083D">
      <w:pPr>
        <w:spacing w:after="0" w:line="600" w:lineRule="auto"/>
        <w:ind w:firstLine="720"/>
        <w:jc w:val="both"/>
        <w:rPr>
          <w:rFonts w:eastAsia="Times New Roman"/>
          <w:szCs w:val="24"/>
        </w:rPr>
      </w:pPr>
      <w:r>
        <w:rPr>
          <w:rFonts w:eastAsia="Times New Roman"/>
          <w:szCs w:val="24"/>
        </w:rPr>
        <w:t>Επειδή, όμως, με περίσσεια αλαζονεία όλοι σας πανηγυρίζετε και πλάθετε το δικό σας ψευτο</w:t>
      </w:r>
      <w:r>
        <w:rPr>
          <w:rFonts w:eastAsia="Times New Roman"/>
          <w:szCs w:val="24"/>
          <w:lang w:val="en-US"/>
        </w:rPr>
        <w:t>success</w:t>
      </w:r>
      <w:r w:rsidRPr="000F7B17">
        <w:rPr>
          <w:rFonts w:eastAsia="Times New Roman"/>
          <w:szCs w:val="24"/>
        </w:rPr>
        <w:t xml:space="preserve"> </w:t>
      </w:r>
      <w:r>
        <w:rPr>
          <w:rFonts w:eastAsia="Times New Roman"/>
          <w:szCs w:val="24"/>
          <w:lang w:val="en-US"/>
        </w:rPr>
        <w:t>story</w:t>
      </w:r>
      <w:r>
        <w:rPr>
          <w:rFonts w:eastAsia="Times New Roman"/>
          <w:szCs w:val="24"/>
        </w:rPr>
        <w:t xml:space="preserve">, σας καταθέτω τη δική μου πολιτική αξιολόγηση του προϋπολογισμού του 2018. </w:t>
      </w:r>
    </w:p>
    <w:p w14:paraId="1C8C45B1" w14:textId="77777777" w:rsidR="00AD7333" w:rsidRDefault="00CF083D">
      <w:pPr>
        <w:spacing w:after="0" w:line="600" w:lineRule="auto"/>
        <w:ind w:firstLine="720"/>
        <w:jc w:val="both"/>
        <w:rPr>
          <w:rFonts w:eastAsia="Times New Roman"/>
          <w:szCs w:val="24"/>
        </w:rPr>
      </w:pPr>
      <w:r>
        <w:rPr>
          <w:rFonts w:eastAsia="Times New Roman"/>
          <w:szCs w:val="24"/>
        </w:rPr>
        <w:t>Για τον προϋπολογισμό, λοιπόν, του 2018 σας δίνω πολι</w:t>
      </w:r>
      <w:r>
        <w:rPr>
          <w:rFonts w:eastAsia="Times New Roman"/>
          <w:szCs w:val="24"/>
        </w:rPr>
        <w:t xml:space="preserve">τική αξιολόγηση ΑΑΑ, </w:t>
      </w:r>
      <w:r>
        <w:rPr>
          <w:rFonts w:eastAsia="Times New Roman"/>
          <w:szCs w:val="24"/>
          <w:lang w:val="en-US"/>
        </w:rPr>
        <w:t>triple</w:t>
      </w:r>
      <w:r w:rsidRPr="000F7B17">
        <w:rPr>
          <w:rFonts w:eastAsia="Times New Roman"/>
          <w:szCs w:val="24"/>
        </w:rPr>
        <w:t xml:space="preserve"> </w:t>
      </w:r>
      <w:r>
        <w:rPr>
          <w:rFonts w:eastAsia="Times New Roman"/>
          <w:szCs w:val="24"/>
          <w:lang w:val="en-US"/>
        </w:rPr>
        <w:t>A</w:t>
      </w:r>
      <w:r>
        <w:rPr>
          <w:rFonts w:eastAsia="Times New Roman"/>
          <w:szCs w:val="24"/>
        </w:rPr>
        <w:t xml:space="preserve"> που λένε και στο χωριό μας! Μάλιστα, είπα ΑΑΑ, μην απορείτε. Είναι το ψηλότερο που υπάρχει, ΑΑΑ, γιατί ο προϋπολογισμός που καταθέτετε αποδεικνύει ότι είστε ανίκανοι, ανάλγητοι και αδίστακτοι. </w:t>
      </w:r>
    </w:p>
    <w:p w14:paraId="1C8C45B2" w14:textId="77777777" w:rsidR="00AD7333" w:rsidRDefault="00CF083D">
      <w:pPr>
        <w:spacing w:after="0" w:line="600" w:lineRule="auto"/>
        <w:ind w:firstLine="720"/>
        <w:jc w:val="both"/>
        <w:rPr>
          <w:rFonts w:eastAsia="Times New Roman"/>
          <w:szCs w:val="24"/>
        </w:rPr>
      </w:pPr>
      <w:r>
        <w:rPr>
          <w:rFonts w:eastAsia="Times New Roman"/>
          <w:szCs w:val="24"/>
        </w:rPr>
        <w:t>Είστε ανίκανοι να συμμαζέψετε τα</w:t>
      </w:r>
      <w:r>
        <w:rPr>
          <w:rFonts w:eastAsia="Times New Roman"/>
          <w:szCs w:val="24"/>
        </w:rPr>
        <w:t xml:space="preserve"> δημόσια οικονομικά της χώρας. Σημειώνετε μια εντυπωσιακή τρύπα στα έσοδα, 3 δισεκατομμύρια ευρώ λιγότερα έσοδα στον τακτικό προϋπολογισμό από τον </w:t>
      </w:r>
      <w:r>
        <w:rPr>
          <w:rFonts w:eastAsia="Times New Roman"/>
          <w:szCs w:val="24"/>
        </w:rPr>
        <w:lastRenderedPageBreak/>
        <w:t xml:space="preserve">στόχο του μεσοπρόθεσμου, 1,5 δισεκατομμύριο ευρώ λιγότερα έσοδα από άμεσους φόρους σε σχέση με το 2016. </w:t>
      </w:r>
    </w:p>
    <w:p w14:paraId="1C8C45B3" w14:textId="77777777" w:rsidR="00AD7333" w:rsidRDefault="00CF083D">
      <w:pPr>
        <w:spacing w:after="0" w:line="600" w:lineRule="auto"/>
        <w:ind w:firstLine="720"/>
        <w:jc w:val="both"/>
        <w:rPr>
          <w:rFonts w:eastAsia="Times New Roman"/>
          <w:szCs w:val="24"/>
        </w:rPr>
      </w:pPr>
      <w:r>
        <w:rPr>
          <w:rFonts w:eastAsia="Times New Roman"/>
          <w:szCs w:val="24"/>
        </w:rPr>
        <w:t>Είστ</w:t>
      </w:r>
      <w:r>
        <w:rPr>
          <w:rFonts w:eastAsia="Times New Roman"/>
          <w:szCs w:val="24"/>
        </w:rPr>
        <w:t xml:space="preserve">ε ανίκανοι να φέρετε την ανάπτυξη στον τόπο. Την ώρα που όλες οι προηγμένες χώρες αναπτύσσονται ταχύτερα από ό,τι προβλεπόταν, η Ελλάδα σημειώνει τραγικά χαμηλούς ρυθμούς. Προβλέπατε 2,7% για το 2017. Η εκτίμηση του ΟΟΣΑ είναι περίπου στα μισά: 1,4%. </w:t>
      </w:r>
    </w:p>
    <w:p w14:paraId="1C8C45B4" w14:textId="77777777" w:rsidR="00AD7333" w:rsidRDefault="00CF083D">
      <w:pPr>
        <w:spacing w:after="0" w:line="600" w:lineRule="auto"/>
        <w:ind w:firstLine="720"/>
        <w:jc w:val="both"/>
        <w:rPr>
          <w:rFonts w:eastAsia="Times New Roman"/>
          <w:szCs w:val="24"/>
        </w:rPr>
      </w:pPr>
      <w:r>
        <w:rPr>
          <w:rFonts w:eastAsia="Times New Roman"/>
          <w:szCs w:val="24"/>
        </w:rPr>
        <w:t>Είστ</w:t>
      </w:r>
      <w:r>
        <w:rPr>
          <w:rFonts w:eastAsia="Times New Roman"/>
          <w:szCs w:val="24"/>
        </w:rPr>
        <w:t xml:space="preserve">ε ανίκανοι να φέρετε επενδύσεις στην Ελλάδα. Η χώρα έχει υποστεί αποεπένδυση. Το 2017 οι επενδύσεις βρέθηκαν στο 5,1% από το 9,1% που εσείς προβλέψατε. Δηλαδή, και πάλι περίπου στα μισά και σε χαμηλό εικοσαετίας. </w:t>
      </w:r>
    </w:p>
    <w:p w14:paraId="1C8C45B5" w14:textId="77777777" w:rsidR="00AD7333" w:rsidRDefault="00CF083D">
      <w:pPr>
        <w:spacing w:after="0" w:line="600" w:lineRule="auto"/>
        <w:ind w:firstLine="720"/>
        <w:jc w:val="both"/>
        <w:rPr>
          <w:rFonts w:eastAsia="Times New Roman"/>
          <w:szCs w:val="24"/>
        </w:rPr>
      </w:pPr>
      <w:r>
        <w:rPr>
          <w:rFonts w:eastAsia="Times New Roman"/>
          <w:szCs w:val="24"/>
        </w:rPr>
        <w:t>Είστε ανίκανοι να στηρίξετε την ιδιωτική π</w:t>
      </w:r>
      <w:r>
        <w:rPr>
          <w:rFonts w:eastAsia="Times New Roman"/>
          <w:szCs w:val="24"/>
        </w:rPr>
        <w:t xml:space="preserve">ρωτοβουλία και την επιχειρηματικότητα. Τα τελευταία δυόμισι χρόνια εβδομήντα επτά </w:t>
      </w:r>
      <w:r>
        <w:rPr>
          <w:rFonts w:eastAsia="Times New Roman"/>
          <w:szCs w:val="24"/>
        </w:rPr>
        <w:lastRenderedPageBreak/>
        <w:t xml:space="preserve">χιλιάδες τριακόσιες πενήντα επτά επιχειρήσεις έχουν κλείσει λόγω της ασφαλιστικής και φορολογικής λαίλαπας. Μόλις 4,2% προγραμματίζει κάποια επένδυση για το τρέχον εξάμηνο. </w:t>
      </w:r>
    </w:p>
    <w:p w14:paraId="1C8C45B6" w14:textId="77777777" w:rsidR="00AD7333" w:rsidRDefault="00CF083D">
      <w:pPr>
        <w:spacing w:after="0" w:line="600" w:lineRule="auto"/>
        <w:ind w:firstLine="720"/>
        <w:jc w:val="both"/>
        <w:rPr>
          <w:rFonts w:eastAsia="Times New Roman"/>
          <w:szCs w:val="24"/>
        </w:rPr>
      </w:pPr>
      <w:r>
        <w:rPr>
          <w:rFonts w:eastAsia="Times New Roman"/>
          <w:szCs w:val="24"/>
        </w:rPr>
        <w:t>Είστε ανίκανοι να στηρίξετε τους ελεύθερους επαγγελματίες. Εκατόν έντεκα χιλιάδες τριακόσιοι δώδεκα ελεύθεροι επαγγελματίες έχουν κλείσει τα βιβλία τους, ενώ τα εισοδήματά τους έχουν μειωθεί 900 εκατομμύρια ευρώ το 2017.</w:t>
      </w:r>
    </w:p>
    <w:p w14:paraId="1C8C45B7" w14:textId="77777777" w:rsidR="00AD7333" w:rsidRDefault="00CF083D">
      <w:pPr>
        <w:spacing w:after="0" w:line="600" w:lineRule="auto"/>
        <w:ind w:firstLine="720"/>
        <w:jc w:val="both"/>
        <w:rPr>
          <w:rFonts w:eastAsia="Times New Roman"/>
          <w:szCs w:val="24"/>
        </w:rPr>
      </w:pPr>
      <w:r>
        <w:rPr>
          <w:rFonts w:eastAsia="Times New Roman"/>
          <w:szCs w:val="24"/>
        </w:rPr>
        <w:t>Είστε ανίκανοι να αποκαταστήσετε τη</w:t>
      </w:r>
      <w:r>
        <w:rPr>
          <w:rFonts w:eastAsia="Times New Roman"/>
          <w:szCs w:val="24"/>
        </w:rPr>
        <w:t xml:space="preserve"> ρευστότητα στην αγορά. Ανίκανοι να λύσετε το θέμα των κόκκινων δανείων, που είναι σε ρεκόρ παγκοσμίως. Είστε ανίκανοι να καταπολεμήσετε την ανεργία. Η αλήθεια είναι ότι μειώνεται ραγδαία η πλήρης απασχόληση. Το 2017 έξι στις δέκα προσλήψεις είναι μερικής </w:t>
      </w:r>
      <w:r>
        <w:rPr>
          <w:rFonts w:eastAsia="Times New Roman"/>
          <w:szCs w:val="24"/>
        </w:rPr>
        <w:t>ή εκ περιτροπής απασχόλησης.</w:t>
      </w:r>
    </w:p>
    <w:p w14:paraId="1C8C45B8" w14:textId="77777777" w:rsidR="00AD7333" w:rsidRDefault="00CF083D">
      <w:pPr>
        <w:spacing w:after="0" w:line="600" w:lineRule="auto"/>
        <w:ind w:firstLine="720"/>
        <w:jc w:val="both"/>
        <w:rPr>
          <w:rFonts w:eastAsia="Times New Roman"/>
          <w:szCs w:val="24"/>
        </w:rPr>
      </w:pPr>
      <w:r>
        <w:rPr>
          <w:rFonts w:eastAsia="Times New Roman"/>
          <w:szCs w:val="24"/>
        </w:rPr>
        <w:lastRenderedPageBreak/>
        <w:t>Είστε ικανοί μόνο να βάζετε φόρους. Επιβάλατε είκοσι επτά φόρους σε δύο χρόνια. Η Ελλάδα επί ημερών σας έχει σημειώσει τη θλιβερή πρωτιά σε αύξηση φόρων μεταξύ των τριάντα πέντε μελών του ΟΟΣΑ για το 2016. Είστε ανίκανοι και λέ</w:t>
      </w:r>
      <w:r>
        <w:rPr>
          <w:rFonts w:eastAsia="Times New Roman"/>
          <w:szCs w:val="24"/>
        </w:rPr>
        <w:t xml:space="preserve">τε πάλι ψέματα, αλλά αυτό είναι το ένα Α, γιατί δεν είστε μόνο ανίκανοι, είστε και ανάλγητοι. </w:t>
      </w:r>
    </w:p>
    <w:p w14:paraId="1C8C45B9" w14:textId="77777777" w:rsidR="00AD7333" w:rsidRDefault="00CF083D">
      <w:pPr>
        <w:spacing w:after="0" w:line="600" w:lineRule="auto"/>
        <w:ind w:firstLine="720"/>
        <w:jc w:val="both"/>
        <w:rPr>
          <w:rFonts w:eastAsia="Times New Roman"/>
          <w:szCs w:val="24"/>
        </w:rPr>
      </w:pPr>
      <w:r>
        <w:rPr>
          <w:rFonts w:eastAsia="Times New Roman"/>
          <w:szCs w:val="24"/>
        </w:rPr>
        <w:t>Δεν σας ενδιαφέρει ποιος θα πληρώσει τη νύφη για την ανικανότητα σας. Δεν σας ενδιαφέρει η μεσαία τάξη και, βεβαίως, την πληρώνουν οι πιο αδύναμοι, γιατί δεν σας</w:t>
      </w:r>
      <w:r>
        <w:rPr>
          <w:rFonts w:eastAsia="Times New Roman"/>
          <w:szCs w:val="24"/>
        </w:rPr>
        <w:t xml:space="preserve"> ενδιαφέρει ότι μειώνετε το ΕΚΑΣ κατά 234 εκατομμύρια ευρώ. Δεν σας ενδιαφέρει ότι μειώνετε κατά 50% το επίδομα θέρμανσης. Δεν σας ενδιαφέρει ότι καταργείτε την απαλλαγή ιατρικών δαπανών. Δεν σας ενδιαφέρει ότι μειώνετε κατά 350 εκατομμύρια την ιατροφαρμακ</w:t>
      </w:r>
      <w:r>
        <w:rPr>
          <w:rFonts w:eastAsia="Times New Roman"/>
          <w:szCs w:val="24"/>
        </w:rPr>
        <w:t xml:space="preserve">ευτική δαπάνη. </w:t>
      </w:r>
      <w:r>
        <w:rPr>
          <w:rFonts w:eastAsia="Times New Roman"/>
          <w:szCs w:val="24"/>
        </w:rPr>
        <w:lastRenderedPageBreak/>
        <w:t>Δεν σας ενδιαφέρει ότι μειώνετε τον κοινωνικό προϋπολογισμό κατά 1,6 δισεκατομμύριο ευρώ. Δεν σας ενδιαφέρει ότι καταργείτε επιδόματα ανεργίας για τους νεοεισερχόμενους. Δεν σας ενδιαφέρει ότι περικόπτετε συντάξεις χηρείας.</w:t>
      </w:r>
    </w:p>
    <w:p w14:paraId="1C8C45BA" w14:textId="77777777" w:rsidR="00AD7333" w:rsidRDefault="00CF083D">
      <w:pPr>
        <w:spacing w:after="0" w:line="600" w:lineRule="auto"/>
        <w:ind w:firstLine="720"/>
        <w:jc w:val="both"/>
        <w:rPr>
          <w:rFonts w:eastAsia="Times New Roman"/>
          <w:szCs w:val="24"/>
        </w:rPr>
      </w:pPr>
      <w:r>
        <w:rPr>
          <w:rFonts w:eastAsia="Times New Roman"/>
          <w:szCs w:val="24"/>
        </w:rPr>
        <w:t>Είστε ανάλγητοι κ</w:t>
      </w:r>
      <w:r>
        <w:rPr>
          <w:rFonts w:eastAsia="Times New Roman"/>
          <w:szCs w:val="24"/>
        </w:rPr>
        <w:t xml:space="preserve">αι λέτε πάλι ψέματα, γιατί σας ενδιαφέρει μόνο να μείνετε στις καρέκλες σας και αυτό είναι το δεύτερο Α. Δεν είστε, όμως, μόνο ανίκανοι και ανάλγητοι, είστε πάνω από όλα αδίστακτοι. </w:t>
      </w:r>
    </w:p>
    <w:p w14:paraId="1C8C45BB"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Δεν διστάσατε να επιτρέψετε την πώληση των δανείων στα </w:t>
      </w:r>
      <w:r>
        <w:rPr>
          <w:rFonts w:eastAsia="Times New Roman" w:cs="Times New Roman"/>
          <w:szCs w:val="24"/>
          <w:lang w:val="en-US"/>
        </w:rPr>
        <w:t>funds</w:t>
      </w:r>
      <w:r w:rsidRPr="009C1D20">
        <w:rPr>
          <w:rFonts w:eastAsia="Times New Roman" w:cs="Times New Roman"/>
          <w:szCs w:val="24"/>
        </w:rPr>
        <w:t xml:space="preserve">. </w:t>
      </w:r>
      <w:r>
        <w:rPr>
          <w:rFonts w:eastAsia="Times New Roman" w:cs="Times New Roman"/>
          <w:szCs w:val="24"/>
        </w:rPr>
        <w:t>Δεν διστάσα</w:t>
      </w:r>
      <w:r>
        <w:rPr>
          <w:rFonts w:eastAsia="Times New Roman" w:cs="Times New Roman"/>
          <w:szCs w:val="24"/>
        </w:rPr>
        <w:t xml:space="preserve">τε να άρετε την προστασία της πρώτης κατοικίας, δεν διστάσατε να επιτρέψετε κατασχέσεις μισθών, συντάξεων σε περισσότερους από εκατόν ογδόντα χιλιάδες φορολογούμενους από τις αρχές του 2017. Είστε ανίκανοι, είστε ανάλγητοι και είστε </w:t>
      </w:r>
      <w:r>
        <w:rPr>
          <w:rFonts w:eastAsia="Times New Roman" w:cs="Times New Roman"/>
          <w:szCs w:val="24"/>
        </w:rPr>
        <w:lastRenderedPageBreak/>
        <w:t>και αδίστακτοι. Δεν δισ</w:t>
      </w:r>
      <w:r>
        <w:rPr>
          <w:rFonts w:eastAsia="Times New Roman" w:cs="Times New Roman"/>
          <w:szCs w:val="24"/>
        </w:rPr>
        <w:t xml:space="preserve">τάζετε σε τίποτα. Και λέτε πάλι ψέματα. Αλλά η αλήθεια, ξέρετε, </w:t>
      </w:r>
      <w:r w:rsidRPr="00A1004C">
        <w:rPr>
          <w:rFonts w:eastAsia="Times New Roman" w:cs="Times New Roman"/>
          <w:szCs w:val="24"/>
        </w:rPr>
        <w:t>κυρίες και κύριοι συνάδελφοι</w:t>
      </w:r>
      <w:r>
        <w:rPr>
          <w:rFonts w:eastAsia="Times New Roman" w:cs="Times New Roman"/>
          <w:szCs w:val="24"/>
        </w:rPr>
        <w:t xml:space="preserve">, επιμένει. Και αν δεν τη βλέπετε εσείς, τη βλέπει ο κόσμος και όταν θα έρθει η ώρα, θα σας τη δείξει και εσάς. </w:t>
      </w:r>
    </w:p>
    <w:p w14:paraId="1C8C45BC" w14:textId="77777777" w:rsidR="00AD7333" w:rsidRDefault="00CF083D">
      <w:pPr>
        <w:spacing w:after="0"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w:t>
      </w:r>
      <w:r>
        <w:rPr>
          <w:rFonts w:eastAsia="Times New Roman" w:cs="Times New Roman"/>
          <w:szCs w:val="24"/>
        </w:rPr>
        <w:t>εως του χρό</w:t>
      </w:r>
      <w:r>
        <w:rPr>
          <w:rFonts w:eastAsia="Times New Roman" w:cs="Times New Roman"/>
          <w:szCs w:val="24"/>
        </w:rPr>
        <w:t>νου ομιλίας της κυρίας Βουλευτού</w:t>
      </w:r>
      <w:r w:rsidRPr="00B90CC5">
        <w:rPr>
          <w:rFonts w:eastAsia="Times New Roman" w:cs="Times New Roman"/>
          <w:szCs w:val="24"/>
        </w:rPr>
        <w:t>)</w:t>
      </w:r>
    </w:p>
    <w:p w14:paraId="1C8C45BD"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Την ανοχή σας για ένα λεπτό, κύριε Πρόεδρε. </w:t>
      </w:r>
    </w:p>
    <w:p w14:paraId="1C8C45BE"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καταθέσω στα Πρακτικά την απόφαση ΕΦΚΑ που χορηγεί σύνταξη χηρείας στη φίλη μου Αλεξάνδρα, μητέρα δύο παιδιών, χήρα του φίλου μου Σπύρου που είχε συμπληρώσει τριάντα τρία έτη ασφάλισης, ύψους 199 ευρώ και 78 λεπτά, με</w:t>
      </w:r>
      <w:r>
        <w:rPr>
          <w:rFonts w:eastAsia="Times New Roman" w:cs="Times New Roman"/>
          <w:szCs w:val="24"/>
        </w:rPr>
        <w:t xml:space="preserve"> τα οποία πρέπει να ζήσει τα παιδιά της. Διότι </w:t>
      </w:r>
      <w:r>
        <w:rPr>
          <w:rFonts w:eastAsia="Times New Roman" w:cs="Times New Roman"/>
          <w:szCs w:val="24"/>
        </w:rPr>
        <w:lastRenderedPageBreak/>
        <w:t xml:space="preserve">δεν είστε μόνο ανίκανοι, δεν είστε μόνο ανάλγητοι, δεν είστε μόνο αδίστακτοι, είστε και αναίσχυντοι. </w:t>
      </w:r>
    </w:p>
    <w:p w14:paraId="1C8C45BF"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C8C45C0" w14:textId="77777777" w:rsidR="00AD7333" w:rsidRDefault="00CF083D">
      <w:pPr>
        <w:spacing w:after="0"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1C8C45C1"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(Στο σημείο αυτό η</w:t>
      </w:r>
      <w:r w:rsidRPr="008A1899">
        <w:rPr>
          <w:rFonts w:eastAsia="Times New Roman" w:cs="Times New Roman"/>
          <w:szCs w:val="24"/>
        </w:rPr>
        <w:t xml:space="preserve"> Βουλευτής κ. </w:t>
      </w:r>
      <w:r>
        <w:rPr>
          <w:rFonts w:eastAsia="Times New Roman" w:cs="Times New Roman"/>
          <w:szCs w:val="24"/>
        </w:rPr>
        <w:t>Άννα – Μι</w:t>
      </w:r>
      <w:r>
        <w:rPr>
          <w:rFonts w:eastAsia="Times New Roman" w:cs="Times New Roman"/>
          <w:szCs w:val="24"/>
        </w:rPr>
        <w:t xml:space="preserve">σέλ Ασημακοπούλου </w:t>
      </w:r>
      <w:r w:rsidRPr="008A1899">
        <w:rPr>
          <w:rFonts w:eastAsia="Times New Roman" w:cs="Times New Roman"/>
          <w:szCs w:val="24"/>
        </w:rPr>
        <w:t xml:space="preserve">καταθέτει για τα Πρακτικά </w:t>
      </w:r>
      <w:r>
        <w:rPr>
          <w:rFonts w:eastAsia="Times New Roman" w:cs="Times New Roman"/>
          <w:szCs w:val="24"/>
        </w:rPr>
        <w:t>το προαναφερθέν έγγραφο</w:t>
      </w:r>
      <w:r w:rsidRPr="008A1899">
        <w:rPr>
          <w:rFonts w:eastAsia="Times New Roman" w:cs="Times New Roman"/>
          <w:szCs w:val="24"/>
        </w:rPr>
        <w:t xml:space="preserve">, </w:t>
      </w:r>
      <w:r>
        <w:rPr>
          <w:rFonts w:eastAsia="Times New Roman" w:cs="Times New Roman"/>
          <w:szCs w:val="24"/>
        </w:rPr>
        <w:t>το οποίο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1C8C45C2" w14:textId="77777777" w:rsidR="00AD7333" w:rsidRDefault="00CF083D">
      <w:pPr>
        <w:spacing w:after="0"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Αναπληρωτής Υπουργός </w:t>
      </w:r>
      <w:r>
        <w:rPr>
          <w:rFonts w:eastAsia="Times New Roman" w:cs="Times New Roman"/>
          <w:szCs w:val="24"/>
        </w:rPr>
        <w:t>Οικονομίας και Ανάπτυξης κ. Αλέξανδρος Χαρίτσης.</w:t>
      </w:r>
    </w:p>
    <w:p w14:paraId="1C8C45C3" w14:textId="77777777" w:rsidR="00AD7333" w:rsidRDefault="00CF083D">
      <w:pPr>
        <w:spacing w:after="0" w:line="600" w:lineRule="auto"/>
        <w:ind w:firstLine="720"/>
        <w:jc w:val="both"/>
        <w:rPr>
          <w:rFonts w:eastAsia="Times New Roman" w:cs="Times New Roman"/>
          <w:szCs w:val="24"/>
        </w:rPr>
      </w:pPr>
      <w:r w:rsidRPr="00D94C6E">
        <w:rPr>
          <w:rFonts w:eastAsia="Times New Roman" w:cs="Times New Roman"/>
          <w:b/>
          <w:szCs w:val="24"/>
        </w:rPr>
        <w:t xml:space="preserve">ΑΛΕΞΑΝΔΡΟΣ ΧΑΡΙΤΣΗΣ (Αναπληρωτής Υπουργός Οικονομίας και Ανάπτυξης): </w:t>
      </w:r>
      <w:r w:rsidRPr="0017397F">
        <w:rPr>
          <w:rFonts w:eastAsia="Times New Roman" w:cs="Times New Roman"/>
          <w:szCs w:val="24"/>
        </w:rPr>
        <w:t>Ευχαριστώ, κύριε Πρόεδρε</w:t>
      </w:r>
      <w:r>
        <w:rPr>
          <w:rFonts w:eastAsia="Times New Roman" w:cs="Times New Roman"/>
          <w:szCs w:val="24"/>
        </w:rPr>
        <w:t xml:space="preserve">. </w:t>
      </w:r>
    </w:p>
    <w:p w14:paraId="1C8C45C4"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ο προϋπολογισμός που συζητάμε αυτές τις μέρες συνιστά μια τομή για τη χώρα. Είναι </w:t>
      </w:r>
      <w:r>
        <w:rPr>
          <w:rFonts w:eastAsia="Times New Roman" w:cs="Times New Roman"/>
          <w:szCs w:val="24"/>
        </w:rPr>
        <w:t>ο προϋπολογισμός που κλείνει τον κύκλο των μνημονίων και σηματοδοτεί την ανάκτηση της οικονομικής και δημοσιονομικής μας κυριαρχίας και αυτό το κάνει σε συνθήκες ευνοϊκότερες. Η οικονομία κινείται σε θετικούς ρυθμούς ανάπτυξης και οι μακροοικονομικοί και δ</w:t>
      </w:r>
      <w:r>
        <w:rPr>
          <w:rFonts w:eastAsia="Times New Roman" w:cs="Times New Roman"/>
          <w:szCs w:val="24"/>
        </w:rPr>
        <w:t xml:space="preserve">ημοσιονομικοί δείκτες καταγράφουν σημαντική βελτίωση. </w:t>
      </w:r>
    </w:p>
    <w:p w14:paraId="1C8C45C5"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Τώρα καλούμαστε όλοι να σχεδιάσουμε την επόμενη μέρα, να σκιαγραφήσουμε το νέο παραγωγικό μοντέλο που θα διασφαλίζει δίκαιη και βιώσιμη ανάπτυξη. Βιώσιμη σημαίνει να στηρίζεται σε σταθερές βάσεις, εκεί</w:t>
      </w:r>
      <w:r>
        <w:rPr>
          <w:rFonts w:eastAsia="Times New Roman" w:cs="Times New Roman"/>
          <w:szCs w:val="24"/>
        </w:rPr>
        <w:t xml:space="preserve"> που η χώρα διαθέτει συγκριτικά πλεονεκτήματα και σε τομείς υψηλής προστιθέμενης αξίας. </w:t>
      </w:r>
    </w:p>
    <w:p w14:paraId="1C8C45C6"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Δίκαιη σημαίνει τα οφέλη της να διαχέονται ισότιμα σε όλες τις κοινωνικές ομάδες και να μη συγκεντρώνονται στην κορυφή της οικονομικής πυραμίδας, όπως συνέβαινε τις πρ</w:t>
      </w:r>
      <w:r>
        <w:rPr>
          <w:rFonts w:eastAsia="Times New Roman" w:cs="Times New Roman"/>
          <w:szCs w:val="24"/>
        </w:rPr>
        <w:t xml:space="preserve">οηγούμενες δεκαετίες. </w:t>
      </w:r>
    </w:p>
    <w:p w14:paraId="1C8C45C7"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Στο Υπουργείο Οικονομίας κινούμαστε ήδη προς αυτή την κατεύθυνση. Με μια ολοκληρωμένη αναπτυξιακή στρατηγική προτάσσουμε τη στήριξη των παραγωγικών τομέων της οικονομίας. Θέτουμε στο επίκεντρο την επαναβιομηχάνιση και την τεχνολογική</w:t>
      </w:r>
      <w:r>
        <w:rPr>
          <w:rFonts w:eastAsia="Times New Roman" w:cs="Times New Roman"/>
          <w:szCs w:val="24"/>
        </w:rPr>
        <w:t xml:space="preserve"> αναβάθμιση της οικονομίας και κυρίως τη στήριξη της εργασίας των υψηλά μορφωμένων και καταρτισμένων ανθρώπων που διαθέτει αυτή η χώρα, αυτούς που οι νεοφιλελεύθερες πολιτικές της εσωτερικής υποτίμησης και διαρκούς απαξίωσης της εργασίας έθεσαν στο περιθώρ</w:t>
      </w:r>
      <w:r>
        <w:rPr>
          <w:rFonts w:eastAsia="Times New Roman" w:cs="Times New Roman"/>
          <w:szCs w:val="24"/>
        </w:rPr>
        <w:t xml:space="preserve">ιο ή έσπρωξαν στη μετανάστευση. </w:t>
      </w:r>
    </w:p>
    <w:p w14:paraId="1C8C45C8"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Πορευόμαστε με δύο στόχους αλληλένδετους. Ο πρώτος στόχος έχει να κάνει με την παροχή ουσιαστικής ρευστότητας στην οικονομία, να αντιμετωπιστεί η μεγάλη αποεπένδυση που έφερε η κρίση, να στηριχθούν οι επιχειρήσεις, να χρημα</w:t>
      </w:r>
      <w:r>
        <w:rPr>
          <w:rFonts w:eastAsia="Times New Roman" w:cs="Times New Roman"/>
          <w:szCs w:val="24"/>
        </w:rPr>
        <w:t xml:space="preserve">τοδοτηθούν τα αναγκαία μικρά και μεγάλα έργα, αλλά και οι κρίσιμες κοινωνικές παρεμβάσεις. </w:t>
      </w:r>
    </w:p>
    <w:p w14:paraId="1C8C45C9"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Ο δεύτερος στόχος είναι η κατεύθυνση αυτών των πόρων να έχει το μέγιστο δυνατό αναπτυξιακό και οικονομικό αποτύπωμα σε τομείς υψηλής προστιθέμενης αξίας, στη βιομηχ</w:t>
      </w:r>
      <w:r>
        <w:rPr>
          <w:rFonts w:eastAsia="Times New Roman" w:cs="Times New Roman"/>
          <w:szCs w:val="24"/>
        </w:rPr>
        <w:t xml:space="preserve">ανία και τη μεταποίηση, εκεί που παράγονται νέες ποιοτικές θέσεις εργασίας. </w:t>
      </w:r>
    </w:p>
    <w:p w14:paraId="1C8C45CA"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 xml:space="preserve">Σε αυτή την κατεύθυνση κινητοποιούμε και συντονίζουμε όλα τα διαθέσιμα χρηματοδοτικά εργαλεία. Αξιοποιήσαμε πλήρως τους διαθέσιμους πόρους του ΕΣΠΑ 2007 - 2013 και ενεργοποιήσαμε </w:t>
      </w:r>
      <w:r>
        <w:rPr>
          <w:rFonts w:eastAsia="Times New Roman" w:cs="Times New Roman"/>
          <w:szCs w:val="24"/>
        </w:rPr>
        <w:lastRenderedPageBreak/>
        <w:t xml:space="preserve">τάχιστα τα νέα προγράμματα, πετυχαίνοντας υψηλή απορρόφηση. Βεβαίως, αν κρίνει κανείς από τα λεγόμενα των στελεχών της Αντιπολίτευσης, της </w:t>
      </w:r>
      <w:r w:rsidRPr="00C36593">
        <w:rPr>
          <w:rFonts w:eastAsia="Times New Roman" w:cs="Times New Roman"/>
          <w:szCs w:val="24"/>
        </w:rPr>
        <w:t>Νέας Δημοκρατίας</w:t>
      </w:r>
      <w:r>
        <w:rPr>
          <w:rFonts w:eastAsia="Times New Roman" w:cs="Times New Roman"/>
          <w:szCs w:val="24"/>
        </w:rPr>
        <w:t xml:space="preserve"> και του ΠΑΣΟΚ, θα βγάλει το συμπέρασμα πως η Ελλάδα είναι ουραγός στην απορρόφηση των σχετικών κονδυ</w:t>
      </w:r>
      <w:r>
        <w:rPr>
          <w:rFonts w:eastAsia="Times New Roman" w:cs="Times New Roman"/>
          <w:szCs w:val="24"/>
        </w:rPr>
        <w:t xml:space="preserve">λίων. Καθημερινά διαβάζουμε στον Τύπο δημοσιεύματα για απώλεια πόρων. Πρόκειται, δυστυχώς, για </w:t>
      </w:r>
      <w:r>
        <w:rPr>
          <w:rFonts w:eastAsia="Times New Roman" w:cs="Times New Roman"/>
          <w:szCs w:val="24"/>
          <w:lang w:val="en-US"/>
        </w:rPr>
        <w:t>fake</w:t>
      </w:r>
      <w:r w:rsidRPr="00B725E3">
        <w:rPr>
          <w:rFonts w:eastAsia="Times New Roman" w:cs="Times New Roman"/>
          <w:szCs w:val="24"/>
        </w:rPr>
        <w:t xml:space="preserve"> </w:t>
      </w:r>
      <w:r>
        <w:rPr>
          <w:rFonts w:eastAsia="Times New Roman" w:cs="Times New Roman"/>
          <w:szCs w:val="24"/>
          <w:lang w:val="en-US"/>
        </w:rPr>
        <w:t>news</w:t>
      </w:r>
      <w:r w:rsidRPr="00B725E3">
        <w:rPr>
          <w:rFonts w:eastAsia="Times New Roman" w:cs="Times New Roman"/>
          <w:szCs w:val="24"/>
        </w:rPr>
        <w:t xml:space="preserve"> </w:t>
      </w:r>
      <w:r>
        <w:rPr>
          <w:rFonts w:eastAsia="Times New Roman" w:cs="Times New Roman"/>
          <w:szCs w:val="24"/>
        </w:rPr>
        <w:t xml:space="preserve">που αναπαράγονται συστηματικά από τα αντιπολιτευόμενα μέσα μαζικής ενημέρωσης, για να δημιουργήσουν μια εικονική πραγματικότητα. </w:t>
      </w:r>
    </w:p>
    <w:p w14:paraId="1C8C45CB"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Για να είμαστε, λοιπό</w:t>
      </w:r>
      <w:r>
        <w:rPr>
          <w:rFonts w:eastAsia="Times New Roman" w:cs="Times New Roman"/>
          <w:szCs w:val="24"/>
        </w:rPr>
        <w:t xml:space="preserve">ν, πρακτικοί και ξεκάθαροι, πώς μπορούμε να αξιολογήσουμε την επίδοση μιας χώρας σε σχέση με την απορρόφηση των ευρωπαϊκών πόρων; Δύο τρόποι υπάρχουν. Ο </w:t>
      </w:r>
      <w:r>
        <w:rPr>
          <w:rFonts w:eastAsia="Times New Roman" w:cs="Times New Roman"/>
          <w:szCs w:val="24"/>
        </w:rPr>
        <w:lastRenderedPageBreak/>
        <w:t>ένας είναι να συγκρίνουμε την τωρινή απορρόφηση με την αντίστοιχη απορρόφηση την προηγούμενη προγραμματ</w:t>
      </w:r>
      <w:r>
        <w:rPr>
          <w:rFonts w:eastAsia="Times New Roman" w:cs="Times New Roman"/>
          <w:szCs w:val="24"/>
        </w:rPr>
        <w:t xml:space="preserve">ική περίοδο στο ίδιο χρονικό σημείο. Κι ο δεύτερος τρόπος είναι να συγκρίνουμε την απορρόφηση σήμερα με εκείνη των άλλων κρατών-μελών της Ευρωπαϊκής Ένωσης στο χρονικό σημείο στο οποίο βρισκόμαστε. </w:t>
      </w:r>
    </w:p>
    <w:p w14:paraId="1C8C45CC" w14:textId="77777777" w:rsidR="00AD7333" w:rsidRDefault="00CF083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στις δύο περιπτώσεις τα στοιχεία μιλάνε από μόνα τους</w:t>
      </w:r>
      <w:r>
        <w:rPr>
          <w:rFonts w:eastAsia="Times New Roman" w:cs="Times New Roman"/>
          <w:szCs w:val="24"/>
        </w:rPr>
        <w:t>. Η απορρόφηση σήμερα -και το σήμερα είναι κυριολεκτικό- με τα τελευταία στοιχεία της Ευρωπαϊκής Επιτροπής είναι στο 25%, όταν στο αντίστοιχο χρονικό σημείο του «ΕΣΠΑ 2007 - 2013» βρισκόταν στο 17%. Ακόμα πιο σημαντικό είναι το στοιχείο το οποίο δημοσιεύθη</w:t>
      </w:r>
      <w:r>
        <w:rPr>
          <w:rFonts w:eastAsia="Times New Roman" w:cs="Times New Roman"/>
          <w:szCs w:val="24"/>
        </w:rPr>
        <w:t xml:space="preserve">κε σήμερα το πρωί στο </w:t>
      </w:r>
      <w:r>
        <w:rPr>
          <w:rFonts w:eastAsia="Times New Roman" w:cs="Times New Roman"/>
          <w:szCs w:val="24"/>
          <w:lang w:val="en-US"/>
        </w:rPr>
        <w:t>site</w:t>
      </w:r>
      <w:r>
        <w:rPr>
          <w:rFonts w:eastAsia="Times New Roman" w:cs="Times New Roman"/>
          <w:szCs w:val="24"/>
        </w:rPr>
        <w:t xml:space="preserve"> της Ευρωπαϊκής Επιτροπής. </w:t>
      </w:r>
    </w:p>
    <w:p w14:paraId="1C8C45CD" w14:textId="77777777" w:rsidR="00AD7333" w:rsidRDefault="00CF083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Ελλάδα, όπως βλέπετε και σε αυτό το διάγραμμα, βρίσκεται στην πρώτη θέση του πίνακα απορρόφησης των πόρων της νέας </w:t>
      </w:r>
      <w:r>
        <w:rPr>
          <w:rFonts w:eastAsia="Times New Roman" w:cs="Times New Roman"/>
          <w:szCs w:val="24"/>
        </w:rPr>
        <w:lastRenderedPageBreak/>
        <w:t xml:space="preserve">προγραμματικής περιόδου. Το ανακοίνωσε σήμερα η Ευρωπαϊκή Επιτροπή. </w:t>
      </w:r>
    </w:p>
    <w:p w14:paraId="1C8C45CE" w14:textId="77777777" w:rsidR="00AD7333" w:rsidRDefault="00CF083D">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του ΣΥΡΙΖΑ)</w:t>
      </w:r>
    </w:p>
    <w:p w14:paraId="1C8C45CF" w14:textId="77777777" w:rsidR="00AD7333" w:rsidRDefault="00CF083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καταθέτω στα Πρακτικά για του λόγου το αληθές, για να τελειώσουμε επιτέλους με την παραπληροφόρηση.</w:t>
      </w:r>
    </w:p>
    <w:p w14:paraId="1C8C45D0" w14:textId="77777777" w:rsidR="00AD7333" w:rsidRDefault="00CF083D">
      <w:pPr>
        <w:spacing w:after="0" w:line="600" w:lineRule="auto"/>
        <w:ind w:firstLine="720"/>
        <w:jc w:val="both"/>
        <w:rPr>
          <w:rFonts w:eastAsia="Times New Roman" w:cs="Times New Roman"/>
        </w:rPr>
      </w:pPr>
      <w:r>
        <w:rPr>
          <w:rFonts w:eastAsia="Times New Roman" w:cs="Times New Roman"/>
        </w:rPr>
        <w:t>(Στο σημείο αυτό ο Αναπληρωτής Υπουργός Οικονομίας και Ανάπτυξης κ. Αλέξανδρος Χαρίτσης καταθέτει για τα Πρακτικά τον</w:t>
      </w:r>
      <w:r w:rsidRPr="000731CA">
        <w:rPr>
          <w:rFonts w:eastAsia="Times New Roman" w:cs="Times New Roman"/>
        </w:rPr>
        <w:t xml:space="preserve"> προαναφερθέντα </w:t>
      </w:r>
      <w:r>
        <w:rPr>
          <w:rFonts w:eastAsia="Times New Roman" w:cs="Times New Roman"/>
        </w:rPr>
        <w:t>πίνακα</w:t>
      </w:r>
      <w:r w:rsidRPr="000731CA">
        <w:rPr>
          <w:rFonts w:eastAsia="Times New Roman" w:cs="Times New Roman"/>
        </w:rPr>
        <w:t xml:space="preserve">, </w:t>
      </w:r>
      <w:r>
        <w:rPr>
          <w:rFonts w:eastAsia="Times New Roman" w:cs="Times New Roman"/>
        </w:rPr>
        <w:t>ο οποίος βρίσκε</w:t>
      </w:r>
      <w:r w:rsidRPr="000731CA">
        <w:rPr>
          <w:rFonts w:eastAsia="Times New Roman" w:cs="Times New Roman"/>
        </w:rPr>
        <w:t>ται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1C8C45D1" w14:textId="77777777" w:rsidR="00AD7333" w:rsidRDefault="00CF083D">
      <w:pPr>
        <w:spacing w:after="0" w:line="600" w:lineRule="auto"/>
        <w:ind w:firstLine="720"/>
        <w:jc w:val="both"/>
        <w:rPr>
          <w:rFonts w:eastAsia="Times New Roman" w:cs="Times New Roman"/>
        </w:rPr>
      </w:pPr>
      <w:r>
        <w:rPr>
          <w:rFonts w:eastAsia="Times New Roman" w:cs="Times New Roman"/>
        </w:rPr>
        <w:t>Αυτά, όμως, δεν είναι απλώς νούμερα απορρόφησης, τα οποία πολλές φορές για τον κόσμο δεν σημαίνουν και πολλά πράγματα από μ</w:t>
      </w:r>
      <w:r>
        <w:rPr>
          <w:rFonts w:eastAsia="Times New Roman" w:cs="Times New Roman"/>
        </w:rPr>
        <w:t xml:space="preserve">όνα τους. Αυτή η δουλειά, η οποία έχει γίνει, μας επέτρεψε </w:t>
      </w:r>
      <w:r>
        <w:rPr>
          <w:rFonts w:eastAsia="Times New Roman" w:cs="Times New Roman"/>
        </w:rPr>
        <w:lastRenderedPageBreak/>
        <w:t>να ολοκληρώσουμε κατ’ αρχάς τους μεγάλους οδικούς άξονες, που παρέμεναν παγωμένοι για δεκαπέντε και πλέον χρόνια, να χρηματοδοτήσουμε πλήθος από έργα σε όλη τη χώρα και να στηρίξουμε μικρομεσαίες ε</w:t>
      </w:r>
      <w:r>
        <w:rPr>
          <w:rFonts w:eastAsia="Times New Roman" w:cs="Times New Roman"/>
        </w:rPr>
        <w:t>πιχειρήσεις, αλλά και να χρηματοδοτήσουμε παρεμβάσεις στον κοινωνικό πυλώνα, αυτόν που για κάποιους δεν είναι τόσο σημαντικός αλλά για μας είναι πολύ κρίσιμος.</w:t>
      </w:r>
    </w:p>
    <w:p w14:paraId="1C8C45D2" w14:textId="77777777" w:rsidR="00AD7333" w:rsidRDefault="00CF083D">
      <w:pPr>
        <w:spacing w:after="0" w:line="600" w:lineRule="auto"/>
        <w:ind w:firstLine="720"/>
        <w:jc w:val="both"/>
        <w:rPr>
          <w:rFonts w:eastAsia="Times New Roman" w:cs="Times New Roman"/>
        </w:rPr>
      </w:pPr>
      <w:r>
        <w:rPr>
          <w:rFonts w:eastAsia="Times New Roman" w:cs="Times New Roman"/>
        </w:rPr>
        <w:t>Έγιναν παρεμβάσεις όπως η μεγάλη μεταρρύθμιση στην πρωτοβάθμια υγεία που σχεδίασε το Υπουργείο Υ</w:t>
      </w:r>
      <w:r>
        <w:rPr>
          <w:rFonts w:eastAsia="Times New Roman" w:cs="Times New Roman"/>
        </w:rPr>
        <w:t>γείας. Έγιναν παρεμβάσεις όπως η έγκαιρη πρόσληψη όλων των αναπληρωτών καθηγητών, έτσι ώστε να ανοίξουν στην ώρα τους τα σχολεία για δεύτερη συνεχόμενη χρονιά, τη σχολική χρονιά 2017 - 2018. Επίσης, είναι γεγονός ότι περισσότερα από εκατόν οκτώ χιλιάδες πα</w:t>
      </w:r>
      <w:r>
        <w:rPr>
          <w:rFonts w:eastAsia="Times New Roman" w:cs="Times New Roman"/>
        </w:rPr>
        <w:t xml:space="preserve">ιδιά με την αξιοποίηση αυτών των κονδυλίων κατάφεραν να βρουν μία θέση </w:t>
      </w:r>
      <w:r>
        <w:rPr>
          <w:rFonts w:eastAsia="Times New Roman" w:cs="Times New Roman"/>
        </w:rPr>
        <w:lastRenderedPageBreak/>
        <w:t xml:space="preserve">δωρεάν στους παιδικούς σταθμούς. Για πρώτη φορά τόσα πολλά παιδιά βρέθηκαν στους παιδικούς σταθμούς χωρίς να πληρώσουν οι οικογένειές τους ούτε 1 ευρώ. </w:t>
      </w:r>
    </w:p>
    <w:p w14:paraId="1C8C45D3" w14:textId="77777777" w:rsidR="00AD7333" w:rsidRDefault="00CF083D">
      <w:pPr>
        <w:spacing w:after="0" w:line="600" w:lineRule="auto"/>
        <w:ind w:firstLine="720"/>
        <w:jc w:val="both"/>
        <w:rPr>
          <w:rFonts w:eastAsia="Times New Roman" w:cs="Times New Roman"/>
        </w:rPr>
      </w:pPr>
      <w:r>
        <w:rPr>
          <w:rFonts w:eastAsia="Times New Roman" w:cs="Times New Roman"/>
        </w:rPr>
        <w:t>Πέρα, όμως, από την απορρόφηση π</w:t>
      </w:r>
      <w:r>
        <w:rPr>
          <w:rFonts w:eastAsia="Times New Roman" w:cs="Times New Roman"/>
        </w:rPr>
        <w:t xml:space="preserve">όρων του ΕΣΠΑ, αυξήσαμε ουσιαστικά και το εθνικό σκέλος του προγράμματος δημοσίων επενδύσεων. Είναι ένα πολύ σημαντικό πρόγραμμα, το οποίο λειτουργεί συμπληρωματικά προς τα ευρωπαϊκά συγχρηματοδοτούμενα προγράμματα. Είναι ιδιαίτερα κρίσιμο για τις τοπικές </w:t>
      </w:r>
      <w:r>
        <w:rPr>
          <w:rFonts w:eastAsia="Times New Roman" w:cs="Times New Roman"/>
        </w:rPr>
        <w:t>κοινωνίες, καθώς χρηματοδοτεί σημαντικά έργα σε όλη τη χώρα. Από τα 700 εκατομμύρια, λοιπόν, τα οποία παραλάβαμε το 2015, φέτος θα ξεπεράσει το 1 δισεκατομμύριο ευρώ, ενώ το 2019 θα φθάσει το 1,5 δισεκατομμύριο.</w:t>
      </w:r>
    </w:p>
    <w:p w14:paraId="1C8C45D4" w14:textId="77777777" w:rsidR="00AD7333" w:rsidRDefault="00CF083D">
      <w:pPr>
        <w:spacing w:after="0" w:line="600" w:lineRule="auto"/>
        <w:ind w:firstLine="720"/>
        <w:jc w:val="both"/>
        <w:rPr>
          <w:rFonts w:eastAsia="Times New Roman" w:cs="Times New Roman"/>
        </w:rPr>
      </w:pPr>
      <w:r>
        <w:rPr>
          <w:rFonts w:eastAsia="Times New Roman" w:cs="Times New Roman"/>
        </w:rPr>
        <w:lastRenderedPageBreak/>
        <w:t>Και πάλι εδώ δεν μιλάμε απλά με νούμερα. Μιλ</w:t>
      </w:r>
      <w:r>
        <w:rPr>
          <w:rFonts w:eastAsia="Times New Roman" w:cs="Times New Roman"/>
        </w:rPr>
        <w:t xml:space="preserve">άμε για έργα ζωτικής σημασίας για τους πολίτες στο σύνολο της χώρας, όπως, για να αναφέρω μερικά παραδείγματα τελευταίας εσοδείας, την επέκταση και τον εκσυγχρονισμό του δικτύου ύδρευσης στο Ηράκλειο της Κρήτης, που ακόμα και σήμερα, εν έτει 2017, το μισό </w:t>
      </w:r>
      <w:r>
        <w:rPr>
          <w:rFonts w:eastAsia="Times New Roman" w:cs="Times New Roman"/>
        </w:rPr>
        <w:t>δίκτυο βρίσκεται με αμίαντο, τον βιολογικό καθαρισμό της λίμνης Παμβώτιδας στα Γιάννενα, την επέκταση του δικτύου ύδρευσης στην Κέρκυρα, τη χρηματοδότηση ολοκληρωμένου αντιπλημμυρικού προγράμματος στον Έβρο. Έγιναν και κρίσιμες παρεμβάσεις, όπως το πρόγραμ</w:t>
      </w:r>
      <w:r>
        <w:rPr>
          <w:rFonts w:eastAsia="Times New Roman" w:cs="Times New Roman"/>
        </w:rPr>
        <w:t xml:space="preserve">μα ύψους 95 εκατομμυρίων ευρώ για την ανακατασκευή των βρεφονηπιακών σταθμών σε όλη τη χώρα. </w:t>
      </w:r>
    </w:p>
    <w:p w14:paraId="1C8C45D5" w14:textId="77777777" w:rsidR="00AD7333" w:rsidRDefault="00CF083D">
      <w:pPr>
        <w:spacing w:after="0" w:line="600" w:lineRule="auto"/>
        <w:ind w:firstLine="720"/>
        <w:jc w:val="both"/>
        <w:rPr>
          <w:rFonts w:eastAsia="Times New Roman" w:cs="Times New Roman"/>
        </w:rPr>
      </w:pPr>
      <w:r>
        <w:rPr>
          <w:rFonts w:eastAsia="Times New Roman" w:cs="Times New Roman"/>
        </w:rPr>
        <w:lastRenderedPageBreak/>
        <w:t>Επιπλέον, στην κατανομή αυτών των πόρων, που δεν ακολουθούν, αν θέλετε, τις βαριές γραφειοκρατικές διαδικασίες των προγραμμάτων του ΕΣΠΑ, δίνουμε έμφαση σε εκείνε</w:t>
      </w:r>
      <w:r>
        <w:rPr>
          <w:rFonts w:eastAsia="Times New Roman" w:cs="Times New Roman"/>
        </w:rPr>
        <w:t>ς τις περιοχές που αντιμετωπίζουν ιδιαίτερα προβλήματα. Γι’ αυτό άλλωστε και θεσπίσαμε τα Ειδικά Αναπτυξιακά Προγράμματα Βορείου και Νοτίου Αιγαίου, ύψους 50 εκατομμυρίων ευρώ, αποκλειστικά από εθνικούς πόρους. Ήδη έργα άνω των 10 εκατομμυρίων ευρώ έχουν ε</w:t>
      </w:r>
      <w:r>
        <w:rPr>
          <w:rFonts w:eastAsia="Times New Roman" w:cs="Times New Roman"/>
        </w:rPr>
        <w:t xml:space="preserve">νταχθεί σε αυτά τα προγράμματα, τα οποία θα διευρυνθούν ακόμα περισσότερο στο επόμενο διάστημα. Αντίστοιχο πρόγραμμα δημιουργήσαμε πρόσφατα και για την Περιφέρεια Δυτικής Μακεδονίας με το Ταμείο Ανάπτυξης, προϋπολογισμού 10 εκατομμυρίων ευρώ. </w:t>
      </w:r>
    </w:p>
    <w:p w14:paraId="1C8C45D6" w14:textId="77777777" w:rsidR="00AD7333" w:rsidRDefault="00CF083D">
      <w:pPr>
        <w:spacing w:after="0" w:line="600" w:lineRule="auto"/>
        <w:ind w:firstLine="720"/>
        <w:jc w:val="both"/>
        <w:rPr>
          <w:rFonts w:eastAsia="Times New Roman" w:cs="Times New Roman"/>
          <w:szCs w:val="24"/>
        </w:rPr>
      </w:pPr>
      <w:r>
        <w:rPr>
          <w:rFonts w:eastAsia="Times New Roman" w:cs="Times New Roman"/>
        </w:rPr>
        <w:lastRenderedPageBreak/>
        <w:t>Είμαστε, μάλ</w:t>
      </w:r>
      <w:r>
        <w:rPr>
          <w:rFonts w:eastAsia="Times New Roman" w:cs="Times New Roman"/>
        </w:rPr>
        <w:t xml:space="preserve">ιστα, η πρώτη χώρα στην </w:t>
      </w:r>
      <w:r>
        <w:rPr>
          <w:rFonts w:eastAsia="Times New Roman" w:cs="Times New Roman"/>
          <w:szCs w:val="24"/>
        </w:rPr>
        <w:t xml:space="preserve">Ευρωπαϊκή Ένωση, η οποία θέτει κριτήρια νησιωτικότητας στην κατανομή αυτών των εθνικών κονδυλίων ήδη από το 2015. </w:t>
      </w:r>
    </w:p>
    <w:p w14:paraId="1C8C45D7"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t>Δεν περιοριζόμαστε μόνο στους διαθέσιμους κοινοτικούς και εθνικούς πόρους, γιατί η κρίση αποεπένδυσης των προηγούμενω</w:t>
      </w:r>
      <w:r>
        <w:rPr>
          <w:rFonts w:eastAsia="Times New Roman" w:cs="Times New Roman"/>
          <w:szCs w:val="24"/>
        </w:rPr>
        <w:t>ν χρόνων απαιτεί την προσέλκυση νέων κεφαλαίων στην ελληνική οικονομία. Γι’ αυτό έχουμε αναπτύξει μία πολύ στενή συνεργασία με διεθνείς χρηματοπιστωτικούς οίκους, όπως είναι η Ευρωπαϊκή Τράπεζα Επενδύσεων. Αποτέλεσμα αυτής της συνεργασίας είναι μόνο για το</w:t>
      </w:r>
      <w:r>
        <w:rPr>
          <w:rFonts w:eastAsia="Times New Roman" w:cs="Times New Roman"/>
          <w:szCs w:val="24"/>
        </w:rPr>
        <w:t xml:space="preserve"> 2017 επιπλέον ρευστότητα για την ελληνική οικονομία ύψους 2 δισεκατομμυρίων ευρώ.</w:t>
      </w:r>
    </w:p>
    <w:p w14:paraId="1C8C45D8" w14:textId="77777777" w:rsidR="00AD7333" w:rsidRDefault="00CF083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Συνολικά στο 2017 από τα ευρωπαϊκά, τα εθνικά, αλλά και τα προγράμματα τα οποία συνήψαμε σε συνεργασία με την Ευρωπαϊκή Τράπεζα Επενδύσεων, περισσότερα από 8 δισεκατομμύρια </w:t>
      </w:r>
      <w:r>
        <w:rPr>
          <w:rFonts w:eastAsia="Times New Roman" w:cs="Times New Roman"/>
          <w:szCs w:val="24"/>
        </w:rPr>
        <w:t>ευρώ έπεσαν στην πραγματική οικονομία.</w:t>
      </w:r>
    </w:p>
    <w:p w14:paraId="1C8C45D9" w14:textId="77777777" w:rsidR="00AD7333" w:rsidRDefault="00CF083D">
      <w:pPr>
        <w:spacing w:after="0" w:line="600" w:lineRule="auto"/>
        <w:ind w:firstLine="720"/>
        <w:jc w:val="both"/>
        <w:rPr>
          <w:rFonts w:eastAsia="Times New Roman"/>
          <w:szCs w:val="24"/>
        </w:rPr>
      </w:pPr>
      <w:r>
        <w:rPr>
          <w:rFonts w:eastAsia="Times New Roman"/>
          <w:szCs w:val="24"/>
        </w:rPr>
        <w:t>Και, φυσικά, δεν σταματάμε εδώ. Δρομολογούμε νέα έργα ύψους 7 δισεκατομμυρίων ευρώ για την επόμενη τριετία, τα οποία, σύμφωνα με τις εκτιμήσεις της ίδιας της τράπεζας, θα πυροδοτήσουν επενδύσεις άνω των 20 δισεκατομμυ</w:t>
      </w:r>
      <w:r>
        <w:rPr>
          <w:rFonts w:eastAsia="Times New Roman"/>
          <w:szCs w:val="24"/>
        </w:rPr>
        <w:t xml:space="preserve">ρίων ευρώ. </w:t>
      </w:r>
    </w:p>
    <w:p w14:paraId="1C8C45DA" w14:textId="77777777" w:rsidR="00AD7333" w:rsidRDefault="00CF083D">
      <w:pPr>
        <w:spacing w:after="0" w:line="600" w:lineRule="auto"/>
        <w:ind w:firstLine="720"/>
        <w:jc w:val="both"/>
        <w:rPr>
          <w:rFonts w:eastAsia="Times New Roman"/>
          <w:szCs w:val="24"/>
        </w:rPr>
      </w:pPr>
      <w:r>
        <w:rPr>
          <w:rFonts w:eastAsia="Times New Roman"/>
          <w:szCs w:val="24"/>
        </w:rPr>
        <w:t>Βεβαίως, η συνεργασία αυτή –όπως τα ίδια τα στελέχη της τράπεζας λένε, όλες αυτές οι επιτυχίες δεν θα ήταν εφικτές χωρίς την ισχυρή συνεργασία μεταξύ της ΕΤΕΠ και της ελληνικής Κυβέρνησης- απέφερε μία ακόμη επιτυχία, το γεγονός ότι η Ελλάδα βρί</w:t>
      </w:r>
      <w:r>
        <w:rPr>
          <w:rFonts w:eastAsia="Times New Roman"/>
          <w:szCs w:val="24"/>
        </w:rPr>
        <w:lastRenderedPageBreak/>
        <w:t xml:space="preserve">σκεται, σύμφωνα με τα τελευταία στοιχεία της Ευρωπαϊκής Επιτροπής και της Ευρωπαϊκής Τράπεζας Επενδύσεων, στη δεύτερη θέση πανευρωπαϊκά, σε σχέση με την αξιοποίηση των κονδυλίων από το πακέτο Γιούνκερ. </w:t>
      </w:r>
    </w:p>
    <w:p w14:paraId="1C8C45DB" w14:textId="77777777" w:rsidR="00AD7333" w:rsidRDefault="00CF083D">
      <w:pPr>
        <w:spacing w:after="0" w:line="600" w:lineRule="auto"/>
        <w:ind w:firstLine="720"/>
        <w:jc w:val="both"/>
        <w:rPr>
          <w:rFonts w:eastAsia="Times New Roman"/>
          <w:szCs w:val="24"/>
        </w:rPr>
      </w:pPr>
      <w:r>
        <w:rPr>
          <w:rFonts w:eastAsia="Times New Roman"/>
          <w:szCs w:val="24"/>
        </w:rPr>
        <w:t>Καταθέτω για τα Πρακτικά και τη σχετική ενημέρωση από</w:t>
      </w:r>
      <w:r>
        <w:rPr>
          <w:rFonts w:eastAsia="Times New Roman"/>
          <w:szCs w:val="24"/>
        </w:rPr>
        <w:t xml:space="preserve"> την Ευρωπαϊκή Επιτροπή.</w:t>
      </w:r>
    </w:p>
    <w:p w14:paraId="1C8C45DC" w14:textId="77777777" w:rsidR="00AD7333" w:rsidRDefault="00CF083D">
      <w:pPr>
        <w:spacing w:after="0" w:line="600" w:lineRule="auto"/>
        <w:ind w:firstLine="720"/>
        <w:jc w:val="both"/>
        <w:rPr>
          <w:rFonts w:eastAsia="Times New Roman"/>
          <w:szCs w:val="24"/>
        </w:rPr>
      </w:pPr>
      <w:r w:rsidRPr="00404E28">
        <w:rPr>
          <w:rFonts w:eastAsia="Times New Roman"/>
          <w:szCs w:val="24"/>
        </w:rPr>
        <w:t xml:space="preserve">(Στο σημείο αυτό ο </w:t>
      </w:r>
      <w:r>
        <w:rPr>
          <w:rFonts w:eastAsia="Times New Roman"/>
          <w:szCs w:val="24"/>
        </w:rPr>
        <w:t xml:space="preserve">Αναπληρωτής </w:t>
      </w:r>
      <w:r w:rsidRPr="00404E28">
        <w:rPr>
          <w:rFonts w:eastAsia="Times New Roman"/>
          <w:szCs w:val="24"/>
        </w:rPr>
        <w:t xml:space="preserve">Υπουργός </w:t>
      </w:r>
      <w:r>
        <w:rPr>
          <w:rFonts w:eastAsia="Times New Roman"/>
          <w:szCs w:val="24"/>
        </w:rPr>
        <w:t>Οικονομίας και Ανάπτυξης</w:t>
      </w:r>
      <w:r w:rsidRPr="00404E28">
        <w:rPr>
          <w:rFonts w:eastAsia="Times New Roman"/>
          <w:szCs w:val="24"/>
        </w:rPr>
        <w:t xml:space="preserve"> κ. </w:t>
      </w:r>
      <w:r>
        <w:rPr>
          <w:rFonts w:eastAsia="Times New Roman"/>
          <w:szCs w:val="24"/>
        </w:rPr>
        <w:t>Αλέξανδρος Χαρίτσης</w:t>
      </w:r>
      <w:r w:rsidRPr="00404E28">
        <w:rPr>
          <w:rFonts w:eastAsia="Times New Roman"/>
          <w:szCs w:val="24"/>
        </w:rPr>
        <w:t xml:space="preserve"> καταθέτει για τα Πρακτικά τ</w:t>
      </w:r>
      <w:r>
        <w:rPr>
          <w:rFonts w:eastAsia="Times New Roman"/>
          <w:szCs w:val="24"/>
        </w:rPr>
        <w:t>ο</w:t>
      </w:r>
      <w:r w:rsidRPr="00404E28">
        <w:rPr>
          <w:rFonts w:eastAsia="Times New Roman"/>
          <w:szCs w:val="24"/>
        </w:rPr>
        <w:t xml:space="preserve"> προαναφερθέν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 στο α</w:t>
      </w:r>
      <w:r w:rsidRPr="00404E28">
        <w:rPr>
          <w:rFonts w:eastAsia="Times New Roman"/>
          <w:szCs w:val="24"/>
        </w:rPr>
        <w:t>ρχείο του Τμήματος Γραμματείας της Διεύθυνσης Στενογραφίας και Πρακτ</w:t>
      </w:r>
      <w:r w:rsidRPr="00404E28">
        <w:rPr>
          <w:rFonts w:eastAsia="Times New Roman"/>
          <w:szCs w:val="24"/>
        </w:rPr>
        <w:t>ικών της Βουλής)</w:t>
      </w:r>
    </w:p>
    <w:p w14:paraId="1C8C45DD" w14:textId="77777777" w:rsidR="00AD7333" w:rsidRDefault="00CF083D">
      <w:pPr>
        <w:spacing w:after="0" w:line="600" w:lineRule="auto"/>
        <w:ind w:firstLine="720"/>
        <w:jc w:val="both"/>
        <w:rPr>
          <w:rFonts w:eastAsia="Times New Roman"/>
          <w:szCs w:val="24"/>
        </w:rPr>
      </w:pPr>
      <w:r>
        <w:rPr>
          <w:rFonts w:eastAsia="Times New Roman"/>
          <w:szCs w:val="24"/>
        </w:rPr>
        <w:lastRenderedPageBreak/>
        <w:t>Θα μου επιτρέψετε, επίσης, να αναφερθώ πολύ συνοπτικά στον αναπτυξιακό νόμο. Οι αναπτυξιακοί νόμοι, ξέρετε, έχουν βαρύνουσα σημασία όχι μόνο για τις επιδοτήσεις, τις οποίες προσφέρουν στην ιδιωτική οικονομία, αλλά και γιατί αποτελούν, αν θ</w:t>
      </w:r>
      <w:r>
        <w:rPr>
          <w:rFonts w:eastAsia="Times New Roman"/>
          <w:szCs w:val="24"/>
        </w:rPr>
        <w:t xml:space="preserve">έλετε, και μια τροχιοδεικτική προσπάθεια για να φανεί ποια είναι η κατεύθυνση, στην οποία η πολιτική ηγεσία προσπαθεί να στρέψει την οικονομία. </w:t>
      </w:r>
    </w:p>
    <w:p w14:paraId="1C8C45DE" w14:textId="77777777" w:rsidR="00AD7333" w:rsidRDefault="00CF083D">
      <w:pPr>
        <w:spacing w:after="0" w:line="600" w:lineRule="auto"/>
        <w:ind w:firstLine="720"/>
        <w:jc w:val="both"/>
        <w:rPr>
          <w:rFonts w:eastAsia="Times New Roman"/>
          <w:szCs w:val="24"/>
        </w:rPr>
      </w:pPr>
      <w:r>
        <w:rPr>
          <w:rFonts w:eastAsia="Times New Roman"/>
          <w:szCs w:val="24"/>
        </w:rPr>
        <w:t>Με τον νέο νόμο κληθήκαμε να λύσουμε μια πολύ δύσκολη εξίσωση, από τη μία να αντιμετωπίσουμε αμαρτίες του παρελ</w:t>
      </w:r>
      <w:r>
        <w:rPr>
          <w:rFonts w:eastAsia="Times New Roman"/>
          <w:szCs w:val="24"/>
        </w:rPr>
        <w:t>θόντος, τα προβλήματα που μας κληροδότησαν οι προηγούμενοι νόμοι, και από την άλλη να διαμορφώσουμε ένα νέο αναπτυξιακό εργαλείο για την οικονομία.</w:t>
      </w:r>
    </w:p>
    <w:p w14:paraId="1C8C45DF" w14:textId="77777777" w:rsidR="00AD7333" w:rsidRDefault="00CF083D">
      <w:pPr>
        <w:spacing w:after="0" w:line="600" w:lineRule="auto"/>
        <w:ind w:firstLine="720"/>
        <w:jc w:val="both"/>
        <w:rPr>
          <w:rFonts w:eastAsia="Times New Roman"/>
          <w:szCs w:val="24"/>
        </w:rPr>
      </w:pPr>
      <w:r>
        <w:rPr>
          <w:rFonts w:eastAsia="Times New Roman"/>
          <w:szCs w:val="24"/>
        </w:rPr>
        <w:lastRenderedPageBreak/>
        <w:t xml:space="preserve">Και στους τρεις παλιότερους αναπτυξιακούς νόμους είχαμε τον ίδιο στρεβλό σχεδιασμό, αναφέρομαι στους νόμους </w:t>
      </w:r>
      <w:r>
        <w:rPr>
          <w:rFonts w:eastAsia="Times New Roman"/>
          <w:szCs w:val="24"/>
        </w:rPr>
        <w:t>του 1998, του 2004, αλλά και του 2011, με το 95% των κονδυλίων να κατευθύνεται σε επενδύσεις χαμηλής τεχνολογίας, με ελάχιστα μεγάλα επενδυτικά σχέδια, μόλις το 4% να παίρνει σχεδόν τα μισά χρήματα από τη συνολική χρηματοδότηση. Είναι χαρακτηριστικό ότι γι</w:t>
      </w:r>
      <w:r>
        <w:rPr>
          <w:rFonts w:eastAsia="Times New Roman"/>
          <w:szCs w:val="24"/>
        </w:rPr>
        <w:t>α τον νόμο του 2011 μόνο το 10% των ενταγμένων επενδύσεων τελικά υλοποιήθηκαν και μάλιστα υλοποιήθηκαν με ένα κόστος δυσθεώρητο για την ελληνική οικονομία, καθώς κάθε θέση εργασίας στοίχισε στον κρατικό προϋπολογισμό 323.000 ευρώ.</w:t>
      </w:r>
    </w:p>
    <w:p w14:paraId="1C8C45E0" w14:textId="77777777" w:rsidR="00AD7333" w:rsidRDefault="00CF083D">
      <w:pPr>
        <w:spacing w:after="0" w:line="600" w:lineRule="auto"/>
        <w:ind w:firstLine="720"/>
        <w:jc w:val="both"/>
        <w:rPr>
          <w:rFonts w:eastAsia="Times New Roman"/>
          <w:szCs w:val="24"/>
        </w:rPr>
      </w:pPr>
      <w:r>
        <w:rPr>
          <w:rFonts w:eastAsia="Times New Roman"/>
          <w:szCs w:val="24"/>
        </w:rPr>
        <w:t>Εμείς, με σχέδιο και σκλη</w:t>
      </w:r>
      <w:r>
        <w:rPr>
          <w:rFonts w:eastAsia="Times New Roman"/>
          <w:szCs w:val="24"/>
        </w:rPr>
        <w:t xml:space="preserve">ρή δουλειά, εξυγιάναμε και στελεχώσαμε την αρμόδια υπηρεσία και τώρα ολοκληρώνουμε τα επενδυτικά σχέδια των προηγούμενων αναπτυξιακών νόμων. Προσέξετε. </w:t>
      </w:r>
      <w:r>
        <w:rPr>
          <w:rFonts w:eastAsia="Times New Roman"/>
          <w:szCs w:val="24"/>
        </w:rPr>
        <w:lastRenderedPageBreak/>
        <w:t xml:space="preserve">Φέτος, εν έτει 2017, καλούμαστε να αποπληρώσουμε επενδυτικά σχέδια τα οποία εντάχθηκαν στον αναπτυξιακό </w:t>
      </w:r>
      <w:r>
        <w:rPr>
          <w:rFonts w:eastAsia="Times New Roman"/>
          <w:szCs w:val="24"/>
        </w:rPr>
        <w:t xml:space="preserve">νόμο του 2004, δηλαδή μετά από δεκατρία ολόκληρα χρόνια. Συνολικά φέτος αποπληρώνονται πάνω από πεντακόσια πενήντα επενδυτικά σχέδια παλιών αναπτυξιακών νόμων, με τη συνολική ενίσχυση προς τους επενδυτές αυτούς να ξεπερνά τα 230 εκατομμύρια ευρώ. </w:t>
      </w:r>
    </w:p>
    <w:p w14:paraId="1C8C45E1" w14:textId="77777777" w:rsidR="00AD7333" w:rsidRDefault="00CF083D">
      <w:pPr>
        <w:spacing w:after="0" w:line="600" w:lineRule="auto"/>
        <w:ind w:firstLine="720"/>
        <w:jc w:val="both"/>
        <w:rPr>
          <w:rFonts w:eastAsia="Times New Roman"/>
          <w:szCs w:val="24"/>
        </w:rPr>
      </w:pPr>
      <w:r>
        <w:rPr>
          <w:rFonts w:eastAsia="Times New Roman"/>
          <w:szCs w:val="24"/>
        </w:rPr>
        <w:t>Θα περίμ</w:t>
      </w:r>
      <w:r>
        <w:rPr>
          <w:rFonts w:eastAsia="Times New Roman"/>
          <w:szCs w:val="24"/>
        </w:rPr>
        <w:t xml:space="preserve">ενε, λοιπόν, κανείς κι από την Αντιπολίτευση να είναι πιο φειδωλή στην κριτική της και, βεβαίως, να αποφεύγει κατηγορίες περί αντιαναπτυξιακής πολιτικής, όταν έχει προηγηθεί όλη αυτή η καταστροφή. </w:t>
      </w:r>
    </w:p>
    <w:p w14:paraId="1C8C45E2" w14:textId="77777777" w:rsidR="00AD7333" w:rsidRDefault="00CF083D">
      <w:pPr>
        <w:spacing w:after="0" w:line="600" w:lineRule="auto"/>
        <w:ind w:firstLine="720"/>
        <w:jc w:val="both"/>
        <w:rPr>
          <w:rFonts w:eastAsia="Times New Roman"/>
          <w:szCs w:val="24"/>
        </w:rPr>
      </w:pPr>
      <w:r>
        <w:rPr>
          <w:rFonts w:eastAsia="Times New Roman"/>
          <w:szCs w:val="24"/>
        </w:rPr>
        <w:t>Στον νέο αναπτυξιακό νόμο αντιμετωπίζονται, λοιπόν, όλα τα</w:t>
      </w:r>
      <w:r>
        <w:rPr>
          <w:rFonts w:eastAsia="Times New Roman"/>
          <w:szCs w:val="24"/>
        </w:rPr>
        <w:t xml:space="preserve"> παραπάνω προβλήματα, αλλά ακόμα περισσότερο, για πρώτη </w:t>
      </w:r>
      <w:r>
        <w:rPr>
          <w:rFonts w:eastAsia="Times New Roman"/>
          <w:szCs w:val="24"/>
        </w:rPr>
        <w:lastRenderedPageBreak/>
        <w:t>φορά, ο νόμος έχει συγκεκριμένες στοχεύσεις. Θέτουμε ως προτεραιότητα την ενίσχυση της βιομηχανίας και της μεταποίησης, δίνουμε έμφαση στη στήριξη μικρομεσαίων επιχειρήσεων, στην καλύτερη γεωγραφική κ</w:t>
      </w:r>
      <w:r>
        <w:rPr>
          <w:rFonts w:eastAsia="Times New Roman"/>
          <w:szCs w:val="24"/>
        </w:rPr>
        <w:t xml:space="preserve">ατανομή των ενισχύσεων κι αυτές είναι όλες προβλέψεις του νέου νόμου, οι οποίες ήδη αποδίδουν καρπούς. </w:t>
      </w:r>
    </w:p>
    <w:p w14:paraId="1C8C45E3" w14:textId="77777777" w:rsidR="00AD7333" w:rsidRDefault="00CF083D">
      <w:pPr>
        <w:spacing w:after="0" w:line="600" w:lineRule="auto"/>
        <w:ind w:firstLine="720"/>
        <w:jc w:val="both"/>
        <w:rPr>
          <w:rFonts w:eastAsia="Times New Roman"/>
          <w:szCs w:val="24"/>
        </w:rPr>
      </w:pPr>
      <w:r>
        <w:rPr>
          <w:rFonts w:eastAsia="Times New Roman"/>
          <w:szCs w:val="24"/>
        </w:rPr>
        <w:t>Πάνω από τα μισά επενδυτικά σχέδια, που έχουν κατατεθεί στον πρώτο χρόνο λειτουργίας του, αφορούν τους τομείς του δευτερογενούς τομέα, τη βιομηχανία και</w:t>
      </w:r>
      <w:r>
        <w:rPr>
          <w:rFonts w:eastAsia="Times New Roman"/>
          <w:szCs w:val="24"/>
        </w:rPr>
        <w:t xml:space="preserve"> τη μεταποίηση, σε κλάδους πολύ σημαντικούς, όπως είναι η αγροτοδιατροφή και οι νέες τεχνολογίες, ενώ το 60% περίπου αιτείται φοροαπαλλαγής κι όχι απευθείας ενίσχυσης, όπως έγινε κατά 95% στο παρελθόν και, βεβαίως, αυτό είχε τα γνωστά αρνητικά αποτελέσματα</w:t>
      </w:r>
      <w:r>
        <w:rPr>
          <w:rFonts w:eastAsia="Times New Roman"/>
          <w:szCs w:val="24"/>
        </w:rPr>
        <w:t xml:space="preserve">. Πολύ κρίσιμο για τη λειτουργία του νέου νόμου, ως προς αυτή την ανακατεύθυνση των </w:t>
      </w:r>
      <w:r>
        <w:rPr>
          <w:rFonts w:eastAsia="Times New Roman"/>
          <w:szCs w:val="24"/>
        </w:rPr>
        <w:lastRenderedPageBreak/>
        <w:t>παραγωγικών δραστηριοτήτων, είναι το γεγονός ότι μόλις το 11% των επενδύσεων αφορούν την Αττική. Το υπόλοιπο 89%, η συντριπτική πλειονότητα, αφορά επενδύσεις στο σύνολο της</w:t>
      </w:r>
      <w:r>
        <w:rPr>
          <w:rFonts w:eastAsia="Times New Roman"/>
          <w:szCs w:val="24"/>
        </w:rPr>
        <w:t xml:space="preserve"> χώρας.</w:t>
      </w:r>
    </w:p>
    <w:p w14:paraId="1C8C45E4" w14:textId="77777777" w:rsidR="00AD7333" w:rsidRDefault="00CF083D">
      <w:pPr>
        <w:spacing w:after="0" w:line="600" w:lineRule="auto"/>
        <w:ind w:firstLine="720"/>
        <w:jc w:val="both"/>
        <w:rPr>
          <w:rFonts w:eastAsia="Times New Roman"/>
          <w:szCs w:val="24"/>
        </w:rPr>
      </w:pPr>
      <w:r>
        <w:rPr>
          <w:rFonts w:eastAsia="Times New Roman"/>
          <w:szCs w:val="24"/>
        </w:rPr>
        <w:t>Κλείνοντας θα μου επιτρέψετε να αναφερθώ και σε παρεμβάσεις, οι οποίες σχετίζονται με το θεσμικό πεδίο. Γιατί, βεβαίως, οι χρηματοδοτικές ενισχύσεις είναι πάρα πολύ κρίσιμες, αλλά από μόνες τους δεν επαρκούν γι’ αυτή την αλλαγή του παραγωγικού μοντ</w:t>
      </w:r>
      <w:r>
        <w:rPr>
          <w:rFonts w:eastAsia="Times New Roman"/>
          <w:szCs w:val="24"/>
        </w:rPr>
        <w:t xml:space="preserve">έλου, την οποία όλοι στην Κυβέρνηση σχεδιάζουμε. </w:t>
      </w:r>
    </w:p>
    <w:p w14:paraId="1C8C45E5" w14:textId="77777777" w:rsidR="00AD7333" w:rsidRDefault="00CF083D">
      <w:pPr>
        <w:spacing w:after="0" w:line="600" w:lineRule="auto"/>
        <w:ind w:firstLine="720"/>
        <w:jc w:val="both"/>
        <w:rPr>
          <w:rFonts w:eastAsia="Times New Roman"/>
          <w:szCs w:val="24"/>
        </w:rPr>
      </w:pPr>
      <w:r>
        <w:rPr>
          <w:rFonts w:eastAsia="Times New Roman"/>
          <w:szCs w:val="24"/>
        </w:rPr>
        <w:t xml:space="preserve">Ο σχεδιασμός αυτός, λοιπόν, προβλέπει –και το ανακοινώνουμε σήμερα εδώ από τη Βουλή- τρεις πολύ σημαντικές νομοθετικές πρωτοβουλίες για το αμέσως προσεχές διάστημα. </w:t>
      </w:r>
    </w:p>
    <w:p w14:paraId="1C8C45E6" w14:textId="77777777" w:rsidR="00AD7333" w:rsidRDefault="00CF083D">
      <w:pPr>
        <w:spacing w:after="0" w:line="600" w:lineRule="auto"/>
        <w:ind w:firstLine="720"/>
        <w:jc w:val="both"/>
        <w:rPr>
          <w:rFonts w:eastAsia="Times New Roman"/>
          <w:szCs w:val="24"/>
        </w:rPr>
      </w:pPr>
      <w:r>
        <w:rPr>
          <w:rFonts w:eastAsia="Times New Roman"/>
          <w:szCs w:val="24"/>
        </w:rPr>
        <w:lastRenderedPageBreak/>
        <w:t xml:space="preserve">Πρώτον, το πρώτο νομοσχέδιο το οποίο θα </w:t>
      </w:r>
      <w:r>
        <w:rPr>
          <w:rFonts w:eastAsia="Times New Roman"/>
          <w:szCs w:val="24"/>
        </w:rPr>
        <w:t>έρθει στη Βουλή αμέσως μετά τις γιορτές, αρχές Ιανουαρίου, αφορά τον νόμο-πλαίσιο για την ενίσχυση των ελεγκτικών μηχανισμών και την εποπτεία της αγοράς. Είναι ένας νόμος ο οποίος είναι, αν θέλετε, ένα δίδυμο νομοσχέδιο, το οποίο ακολουθεί αυτό που ψηφίσαμ</w:t>
      </w:r>
      <w:r>
        <w:rPr>
          <w:rFonts w:eastAsia="Times New Roman"/>
          <w:szCs w:val="24"/>
        </w:rPr>
        <w:t xml:space="preserve">ε πέρυσι για την αδειοδότηση των επιχειρήσεων. Ο νέος νόμος θέτει κοινούς κανόνες και μεθοδολογία και συντονίζει τους ελεγκτικούς μηχανισμούς του κράτους, διευκολύνοντας την οικονομική δραστηριότητα και προστατεύοντας καλύτερα και το δημόσιο συμφέρον. </w:t>
      </w:r>
    </w:p>
    <w:p w14:paraId="1C8C45E7" w14:textId="77777777" w:rsidR="00AD7333" w:rsidRDefault="00CF083D">
      <w:pPr>
        <w:spacing w:after="0" w:line="600" w:lineRule="auto"/>
        <w:ind w:firstLine="720"/>
        <w:jc w:val="both"/>
        <w:rPr>
          <w:rFonts w:eastAsia="Times New Roman"/>
          <w:szCs w:val="24"/>
        </w:rPr>
      </w:pPr>
      <w:r>
        <w:rPr>
          <w:rFonts w:eastAsia="Times New Roman"/>
          <w:szCs w:val="24"/>
        </w:rPr>
        <w:t>Δεύ</w:t>
      </w:r>
      <w:r>
        <w:rPr>
          <w:rFonts w:eastAsia="Times New Roman"/>
          <w:szCs w:val="24"/>
        </w:rPr>
        <w:t xml:space="preserve">τερον, επειδή, όπως είπα και πριν, η βιομηχανία αποτελεί για εμάς κεντρική προτεραιότητα, η παραγωγική ανασυγκρότηση </w:t>
      </w:r>
      <w:r>
        <w:rPr>
          <w:rFonts w:eastAsia="Times New Roman"/>
          <w:szCs w:val="24"/>
        </w:rPr>
        <w:lastRenderedPageBreak/>
        <w:t>θεωρούμε ότι περνάει μέσα από τη στήριξη του δευτερογενούς τομέα που αφέθηκε στη τύχη του, όχι μόνο κατά τη διάρκεια της κρίσης των τελευτα</w:t>
      </w:r>
      <w:r>
        <w:rPr>
          <w:rFonts w:eastAsia="Times New Roman"/>
          <w:szCs w:val="24"/>
        </w:rPr>
        <w:t xml:space="preserve">ίων επτά - οκτώ χρόνων, αλλά και πολύ νωρίτερα.    </w:t>
      </w:r>
    </w:p>
    <w:p w14:paraId="1C8C45E8" w14:textId="77777777" w:rsidR="00AD7333" w:rsidRDefault="00CF083D">
      <w:pPr>
        <w:spacing w:after="0" w:line="600" w:lineRule="auto"/>
        <w:ind w:firstLine="720"/>
        <w:jc w:val="both"/>
        <w:rPr>
          <w:rFonts w:eastAsia="Times New Roman"/>
          <w:szCs w:val="24"/>
        </w:rPr>
      </w:pPr>
      <w:r>
        <w:rPr>
          <w:rFonts w:eastAsia="Times New Roman"/>
          <w:szCs w:val="24"/>
        </w:rPr>
        <w:t>Φέρνουμε, λοιπόν, το επόμενο διάστημα ένα νομοσχέδιο το οποίο αναμορφώνει και απλοποιεί το σύστημα αδειοδότησης για τις επενδύσεις στη βιομηχανία. Δίνουμε κίνητρα για την εγκατάσταση νέων αλλά και τη μετε</w:t>
      </w:r>
      <w:r>
        <w:rPr>
          <w:rFonts w:eastAsia="Times New Roman"/>
          <w:szCs w:val="24"/>
        </w:rPr>
        <w:t>γκατάσταση υφιστάμενων βιομηχανιών σε οργανωμένα επιχειρηματικά πάρκα και χρηματοδοτούμε τον εκσυγχρονισμό των εγκαταστάσεών τους. Παράλληλα –κι αυτό για εμάς είναι πολιτικά πολύ σημαντικό- συμμετέχουμε ενεργά και στη συζήτηση η οποία έχει ανοίξει το τελευ</w:t>
      </w:r>
      <w:r>
        <w:rPr>
          <w:rFonts w:eastAsia="Times New Roman"/>
          <w:szCs w:val="24"/>
        </w:rPr>
        <w:t xml:space="preserve">ταίο διάστημα στην Ευρώπη, σχετικά με το μέλλον της βιομηχανίας σε ευρωπαϊκό επίπεδο, καθώς και διεκδικούμε νέο ευρωπαϊκό πρόγραμμα χρηματοδότησης για τη </w:t>
      </w:r>
      <w:r>
        <w:rPr>
          <w:rFonts w:eastAsia="Times New Roman"/>
          <w:szCs w:val="24"/>
        </w:rPr>
        <w:lastRenderedPageBreak/>
        <w:t>βιομηχανία με έμφαση τόσο στους νέους κλάδους αλλά και στους παραδοσιακούς.</w:t>
      </w:r>
    </w:p>
    <w:p w14:paraId="1C8C45E9" w14:textId="77777777" w:rsidR="00AD7333" w:rsidRDefault="00CF083D">
      <w:pPr>
        <w:spacing w:after="0" w:line="600" w:lineRule="auto"/>
        <w:ind w:firstLine="720"/>
        <w:jc w:val="both"/>
        <w:rPr>
          <w:rFonts w:eastAsia="Times New Roman"/>
          <w:szCs w:val="24"/>
        </w:rPr>
      </w:pPr>
      <w:r>
        <w:rPr>
          <w:rFonts w:eastAsia="Times New Roman"/>
          <w:szCs w:val="24"/>
        </w:rPr>
        <w:t>Η τρίτη πολύ σημαντική μετ</w:t>
      </w:r>
      <w:r>
        <w:rPr>
          <w:rFonts w:eastAsia="Times New Roman"/>
          <w:szCs w:val="24"/>
        </w:rPr>
        <w:t xml:space="preserve">αρρύθμιση έχει να κάνει με το θεσμικό πλαίσιο που διέπει το εθνικό πρόγραμμα δημοσίων επενδύσεων. Υπενθυμίζω ή ενημερώνω όσους δεν το γνωρίζουν ότι το υφιστάμενο θεσμικό πλαίσιο για το Πρόγραμμα Δημοσίων Επενδύσεων χρονολογείται από το 1955. Η ηλικία του, </w:t>
      </w:r>
      <w:r>
        <w:rPr>
          <w:rFonts w:eastAsia="Times New Roman"/>
          <w:szCs w:val="24"/>
        </w:rPr>
        <w:t>λοιπόν, είναι άνω των εξήντα ετών και, όπως -φαντάζομαι- όλοι αντιλαμβάνονται, αδυνατεί να καλύψει τις σύγχρονες ανάγκες.</w:t>
      </w:r>
    </w:p>
    <w:p w14:paraId="1C8C45EA" w14:textId="77777777" w:rsidR="00AD7333" w:rsidRDefault="00CF083D">
      <w:pPr>
        <w:spacing w:after="0" w:line="600" w:lineRule="auto"/>
        <w:ind w:firstLine="720"/>
        <w:jc w:val="both"/>
        <w:rPr>
          <w:rFonts w:eastAsia="Times New Roman"/>
          <w:szCs w:val="24"/>
        </w:rPr>
      </w:pPr>
      <w:r>
        <w:rPr>
          <w:rFonts w:eastAsia="Times New Roman"/>
          <w:szCs w:val="24"/>
        </w:rPr>
        <w:t xml:space="preserve">Οι βασικές προβλέψεις αυτής της μεταρρύθμισης αφορούν τη δυνατότητα ενίσχυσης απευθείας των δήμων από το εθνικό σκέλος του </w:t>
      </w:r>
      <w:r>
        <w:rPr>
          <w:rFonts w:eastAsia="Times New Roman"/>
          <w:szCs w:val="24"/>
        </w:rPr>
        <w:t xml:space="preserve">Προγράμματος Δημοσίων Επενδύσεων -κάτι που δεν επιτρέπεται σήμερα- τη δυνατότητα ενός πολυετούς προγραμματισμού, </w:t>
      </w:r>
      <w:r>
        <w:rPr>
          <w:rFonts w:eastAsia="Times New Roman"/>
          <w:szCs w:val="24"/>
        </w:rPr>
        <w:lastRenderedPageBreak/>
        <w:t xml:space="preserve">που θα επιτρέψει να γίνεται ένας σοβαρός και ολοκληρωμένος σχεδιασμός και κυρίως τη δημιουργία ενός συστήματος διαχείρισης και ελέγχου, που θα </w:t>
      </w:r>
      <w:r>
        <w:rPr>
          <w:rFonts w:eastAsia="Times New Roman"/>
          <w:szCs w:val="24"/>
        </w:rPr>
        <w:t>μας δώσει τη δυνατότητα να έχουμε ένα πρόγραμμα το οποίο θα πάψει να είναι μαύρο κουτί –όπως είναι σήμερα- και να διασφαλιστεί η διαφάνεια και η αποτελεσματικότητα στην αξιοποίηση των συγκεκριμένων κονδυλίων.</w:t>
      </w:r>
    </w:p>
    <w:p w14:paraId="1C8C45EB" w14:textId="77777777" w:rsidR="00AD7333" w:rsidRDefault="00CF083D">
      <w:pPr>
        <w:spacing w:after="0" w:line="600" w:lineRule="auto"/>
        <w:ind w:firstLine="720"/>
        <w:jc w:val="both"/>
        <w:rPr>
          <w:rFonts w:eastAsia="Times New Roman"/>
          <w:szCs w:val="24"/>
        </w:rPr>
      </w:pPr>
      <w:r>
        <w:rPr>
          <w:rFonts w:eastAsia="Times New Roman"/>
          <w:szCs w:val="24"/>
        </w:rPr>
        <w:t>Αυτές θεωρούμε ότι είναι πάρα πολύ σημαντικές θ</w:t>
      </w:r>
      <w:r>
        <w:rPr>
          <w:rFonts w:eastAsia="Times New Roman"/>
          <w:szCs w:val="24"/>
        </w:rPr>
        <w:t>εσμικές παρεμβάσεις, οι οποίες δεν αφορούν μόνο το σήμερα και το αύριο, αλλά τα επόμενα χρόνια και την πορεία προς την αναπτυξιακή ανάταξη.</w:t>
      </w:r>
    </w:p>
    <w:p w14:paraId="1C8C45EC" w14:textId="77777777" w:rsidR="00AD7333" w:rsidRDefault="00CF083D">
      <w:pPr>
        <w:spacing w:after="0" w:line="600" w:lineRule="auto"/>
        <w:ind w:firstLine="720"/>
        <w:jc w:val="both"/>
        <w:rPr>
          <w:rFonts w:eastAsia="Times New Roman"/>
          <w:szCs w:val="24"/>
        </w:rPr>
      </w:pPr>
      <w:r>
        <w:rPr>
          <w:rFonts w:eastAsia="Times New Roman"/>
          <w:szCs w:val="24"/>
        </w:rPr>
        <w:t>Κυρίες και κύριοι Βουλευτές, η Ελλάδα το 2018 γυρίζει σελίδα. Η έξοδος από το μνημόνιο θα μας δώσει μεγαλύτερους βαθ</w:t>
      </w:r>
      <w:r>
        <w:rPr>
          <w:rFonts w:eastAsia="Times New Roman"/>
          <w:szCs w:val="24"/>
        </w:rPr>
        <w:t xml:space="preserve">μούς ελευθερίας. Θα μας επιτρέψει να προχωρήσουμε πιο αποφασιστικά </w:t>
      </w:r>
      <w:r>
        <w:rPr>
          <w:rFonts w:eastAsia="Times New Roman"/>
          <w:szCs w:val="24"/>
        </w:rPr>
        <w:lastRenderedPageBreak/>
        <w:t>στις τομές που απαιτεί η παραγωγική ανασυγκρότηση. Θα μας δώσει τη δυνατότητα να πάρουμε μέτρα για την ενίσχυση του κοινωνικού κράτους και την άμβλυνση των κοινωνικών ανισοτήτων.</w:t>
      </w:r>
    </w:p>
    <w:p w14:paraId="1C8C45ED" w14:textId="77777777" w:rsidR="00AD7333" w:rsidRDefault="00CF083D">
      <w:pPr>
        <w:spacing w:after="0" w:line="600" w:lineRule="auto"/>
        <w:ind w:firstLine="720"/>
        <w:jc w:val="both"/>
        <w:rPr>
          <w:rFonts w:eastAsia="Times New Roman"/>
          <w:szCs w:val="24"/>
        </w:rPr>
      </w:pPr>
      <w:r>
        <w:rPr>
          <w:rFonts w:eastAsia="Times New Roman"/>
          <w:szCs w:val="24"/>
        </w:rPr>
        <w:t xml:space="preserve">Θεωρώ ότι </w:t>
      </w:r>
      <w:r>
        <w:rPr>
          <w:rFonts w:eastAsia="Times New Roman"/>
          <w:szCs w:val="24"/>
        </w:rPr>
        <w:t xml:space="preserve">έχουν ήδη γίνει πολλά. Προσπάθησα στα λίγα λεπτά της ομιλίας μου να παρουσιάσω κάποιες απ’ αυτές τις πρωτοβουλίες που αναλάβαμε το προηγούμενο διάστημα. </w:t>
      </w:r>
    </w:p>
    <w:p w14:paraId="1C8C45EE" w14:textId="77777777" w:rsidR="00AD7333" w:rsidRDefault="00CF083D">
      <w:pPr>
        <w:spacing w:after="0" w:line="600" w:lineRule="auto"/>
        <w:ind w:firstLine="720"/>
        <w:jc w:val="both"/>
        <w:rPr>
          <w:rFonts w:eastAsia="Times New Roman"/>
          <w:szCs w:val="24"/>
        </w:rPr>
      </w:pPr>
      <w:r>
        <w:rPr>
          <w:rFonts w:eastAsia="Times New Roman"/>
          <w:szCs w:val="24"/>
        </w:rPr>
        <w:t xml:space="preserve">Φυσικά, όμως, -και για να απαντήσω και στη Βουλευτή από τη Νέα Δημοκρατία, που μίλησε νωρίτερα- εμείς </w:t>
      </w:r>
      <w:r>
        <w:rPr>
          <w:rFonts w:eastAsia="Times New Roman"/>
          <w:szCs w:val="24"/>
        </w:rPr>
        <w:t>δεν πανηγυρίζουμε. Μακριά από εμάς λογικές «</w:t>
      </w:r>
      <w:r>
        <w:rPr>
          <w:rFonts w:eastAsia="Times New Roman"/>
          <w:szCs w:val="24"/>
          <w:lang w:val="en-US"/>
        </w:rPr>
        <w:t>success</w:t>
      </w:r>
      <w:r w:rsidRPr="00BC01DD">
        <w:rPr>
          <w:rFonts w:eastAsia="Times New Roman"/>
          <w:szCs w:val="24"/>
        </w:rPr>
        <w:t xml:space="preserve"> </w:t>
      </w:r>
      <w:r>
        <w:rPr>
          <w:rFonts w:eastAsia="Times New Roman"/>
          <w:szCs w:val="24"/>
          <w:lang w:val="en-US"/>
        </w:rPr>
        <w:t>story</w:t>
      </w:r>
      <w:r>
        <w:rPr>
          <w:rFonts w:eastAsia="Times New Roman"/>
          <w:szCs w:val="24"/>
        </w:rPr>
        <w:t xml:space="preserve">» που επικράτησαν το 2014. Γνωρίζουμε πάρα πολύ καλά πόσο δύσκολη παραμένει η κατάσταση για την πλειοψηφία των πολιτών, πόσο δοκιμάστηκε η κοινωνία όλα αυτά τα χρόνια. </w:t>
      </w:r>
    </w:p>
    <w:p w14:paraId="1C8C45EF" w14:textId="77777777" w:rsidR="00AD7333" w:rsidRDefault="00CF083D">
      <w:pPr>
        <w:spacing w:after="0" w:line="600" w:lineRule="auto"/>
        <w:ind w:firstLine="720"/>
        <w:jc w:val="both"/>
        <w:rPr>
          <w:rFonts w:eastAsia="Times New Roman"/>
          <w:szCs w:val="24"/>
        </w:rPr>
      </w:pPr>
      <w:r>
        <w:rPr>
          <w:rFonts w:eastAsia="Times New Roman"/>
          <w:szCs w:val="24"/>
        </w:rPr>
        <w:lastRenderedPageBreak/>
        <w:t>Δίνουμε καθημερινά τη μάχη, ώσ</w:t>
      </w:r>
      <w:r>
        <w:rPr>
          <w:rFonts w:eastAsia="Times New Roman"/>
          <w:szCs w:val="24"/>
        </w:rPr>
        <w:t>τε η βελτίωση των μακροοικονομικών δεικτών να μεταφράζεται σε χειροπιαστή βελτίωση της ζωής των ανθρώπων. Παλεύουμε με τα προβλήματα και τις παθογένειες που έχουν συσσωρευτεί όχι μόνο κατά τη διάρκεια της κρίσης αλλά εδώ και πολλές δεκαετίες, ενώ βεβαίως υ</w:t>
      </w:r>
      <w:r>
        <w:rPr>
          <w:rFonts w:eastAsia="Times New Roman"/>
          <w:szCs w:val="24"/>
        </w:rPr>
        <w:t>πάρχουν και δικές μας παραλείψεις και δικά μας λάθη τα οποία πρέπει και εμείς να διορθώσουμε.</w:t>
      </w:r>
    </w:p>
    <w:p w14:paraId="1C8C45F0" w14:textId="77777777" w:rsidR="00AD7333" w:rsidRDefault="00CF083D">
      <w:pPr>
        <w:spacing w:after="0" w:line="600" w:lineRule="auto"/>
        <w:ind w:firstLine="720"/>
        <w:jc w:val="both"/>
        <w:rPr>
          <w:rFonts w:eastAsia="Times New Roman"/>
          <w:szCs w:val="24"/>
        </w:rPr>
      </w:pPr>
      <w:r>
        <w:rPr>
          <w:rFonts w:eastAsia="Times New Roman"/>
          <w:szCs w:val="24"/>
        </w:rPr>
        <w:t>Πλέον, όμως, αναντίρρητα ξεκινάμε από καλύτερη βάση. Το 2018 θα μπουν τα θεμέλια για το νέο παραγωγικό μοντέλο της χώρας για τις επόμενες δεκαετίες. Η προσπάθεια,</w:t>
      </w:r>
      <w:r>
        <w:rPr>
          <w:rFonts w:eastAsia="Times New Roman"/>
          <w:szCs w:val="24"/>
        </w:rPr>
        <w:t xml:space="preserve"> όμως, αυτή δεν πρέπει και δεν μπορεί να είναι μόνο υπόθεση της Κυβέρνησης. Απαιτεί την ενεργή συμμετοχή της κοινωνικής πλειοψηφίας, αυτών που πλήρωσαν το μάρμαρο της λιτότητας.</w:t>
      </w:r>
    </w:p>
    <w:p w14:paraId="1C8C45F1" w14:textId="77777777" w:rsidR="00AD7333" w:rsidRDefault="00CF083D">
      <w:pPr>
        <w:spacing w:after="0" w:line="600" w:lineRule="auto"/>
        <w:ind w:firstLine="720"/>
        <w:jc w:val="both"/>
        <w:rPr>
          <w:rFonts w:eastAsia="Times New Roman"/>
          <w:color w:val="000000" w:themeColor="text1"/>
          <w:szCs w:val="24"/>
        </w:rPr>
      </w:pPr>
      <w:r w:rsidRPr="002A7FDD">
        <w:rPr>
          <w:rFonts w:eastAsia="Times New Roman"/>
          <w:color w:val="000000" w:themeColor="text1"/>
          <w:szCs w:val="24"/>
        </w:rPr>
        <w:lastRenderedPageBreak/>
        <w:t xml:space="preserve">Εμείς ήδη έχουμε πάρει την πρωτοβουλία και έχουμε ανοίξει τη σχετική συζήτηση </w:t>
      </w:r>
      <w:r w:rsidRPr="002A7FDD">
        <w:rPr>
          <w:rFonts w:eastAsia="Times New Roman"/>
          <w:color w:val="000000" w:themeColor="text1"/>
          <w:szCs w:val="24"/>
        </w:rPr>
        <w:t>με τα περιφερειακά συνέδρια, που διοργανώνουμε σε όλη τη χώρα, επειδή θεωρούμε ότι είναι ακριβώς οι δυνάμεις της εργασίας, τα νέα παραγωγικά στρώματα που πρέπει να πάρουν πάνω τους την υπόθεση της παραγωγικής ανασυγκρότησης της χώρας, γιατί μόνο έτσι η ανά</w:t>
      </w:r>
      <w:r w:rsidRPr="002A7FDD">
        <w:rPr>
          <w:rFonts w:eastAsia="Times New Roman"/>
          <w:color w:val="000000" w:themeColor="text1"/>
          <w:szCs w:val="24"/>
        </w:rPr>
        <w:t>πτυξη θα είναι και βιώσιμη και δίκαιη.</w:t>
      </w:r>
    </w:p>
    <w:p w14:paraId="1C8C45F2" w14:textId="77777777" w:rsidR="00AD7333" w:rsidRDefault="00CF083D">
      <w:pPr>
        <w:spacing w:after="0" w:line="600" w:lineRule="auto"/>
        <w:ind w:firstLine="720"/>
        <w:jc w:val="both"/>
        <w:rPr>
          <w:rFonts w:eastAsia="Times New Roman"/>
          <w:color w:val="000000" w:themeColor="text1"/>
          <w:szCs w:val="24"/>
        </w:rPr>
      </w:pPr>
      <w:r w:rsidRPr="002A7FDD">
        <w:rPr>
          <w:rFonts w:eastAsia="Times New Roman"/>
          <w:color w:val="000000" w:themeColor="text1"/>
          <w:szCs w:val="24"/>
        </w:rPr>
        <w:t>Σας ευχαριστώ.</w:t>
      </w:r>
    </w:p>
    <w:p w14:paraId="1C8C45F3" w14:textId="77777777" w:rsidR="00AD7333" w:rsidRDefault="00CF083D">
      <w:pPr>
        <w:spacing w:line="600" w:lineRule="auto"/>
        <w:ind w:firstLine="709"/>
        <w:jc w:val="center"/>
        <w:rPr>
          <w:rFonts w:eastAsia="Times New Roman"/>
          <w:color w:val="000000" w:themeColor="text1"/>
          <w:szCs w:val="24"/>
        </w:rPr>
      </w:pPr>
      <w:r w:rsidRPr="002A7FDD">
        <w:rPr>
          <w:rFonts w:eastAsia="Times New Roman"/>
          <w:color w:val="000000" w:themeColor="text1"/>
          <w:szCs w:val="24"/>
        </w:rPr>
        <w:t>(Χειροκροτήματα από τη</w:t>
      </w:r>
      <w:r>
        <w:rPr>
          <w:rFonts w:eastAsia="Times New Roman"/>
          <w:color w:val="000000" w:themeColor="text1"/>
          <w:szCs w:val="24"/>
        </w:rPr>
        <w:t>ν</w:t>
      </w:r>
      <w:r w:rsidRPr="002A7FDD">
        <w:rPr>
          <w:rFonts w:eastAsia="Times New Roman"/>
          <w:color w:val="000000" w:themeColor="text1"/>
          <w:szCs w:val="24"/>
        </w:rPr>
        <w:t xml:space="preserve"> πτέρυγα του ΣΥΡΙΖΑ)</w:t>
      </w:r>
    </w:p>
    <w:p w14:paraId="1C8C45F4" w14:textId="77777777" w:rsidR="00AD7333" w:rsidRDefault="00CF083D">
      <w:pPr>
        <w:spacing w:line="600" w:lineRule="auto"/>
        <w:ind w:firstLine="720"/>
        <w:jc w:val="both"/>
        <w:rPr>
          <w:rFonts w:eastAsia="Times New Roman"/>
          <w:bCs/>
          <w:szCs w:val="24"/>
        </w:rPr>
      </w:pPr>
      <w:r w:rsidRPr="00267FE3">
        <w:rPr>
          <w:rFonts w:eastAsia="Times New Roman"/>
          <w:b/>
          <w:bCs/>
          <w:color w:val="000000" w:themeColor="text1"/>
          <w:szCs w:val="24"/>
        </w:rPr>
        <w:t xml:space="preserve">ΠΡΟΕΔΡΕΥΩΝ </w:t>
      </w:r>
      <w:r>
        <w:rPr>
          <w:rFonts w:eastAsia="Times New Roman"/>
          <w:b/>
          <w:bCs/>
          <w:szCs w:val="24"/>
        </w:rPr>
        <w:t xml:space="preserve">(Σπυρίδων Λυκούδης): </w:t>
      </w:r>
      <w:r>
        <w:rPr>
          <w:rFonts w:eastAsia="Times New Roman"/>
          <w:bCs/>
          <w:szCs w:val="24"/>
        </w:rPr>
        <w:t>Τον λόγο έχει ο Πρόεδρος κ. Ευάγγελος Βενιζέλος.</w:t>
      </w:r>
    </w:p>
    <w:p w14:paraId="1C8C45F5" w14:textId="77777777" w:rsidR="00AD7333" w:rsidRDefault="00CF083D">
      <w:pPr>
        <w:spacing w:line="600" w:lineRule="auto"/>
        <w:ind w:firstLine="720"/>
        <w:jc w:val="both"/>
        <w:rPr>
          <w:rFonts w:eastAsia="Times New Roman"/>
          <w:bCs/>
          <w:szCs w:val="24"/>
        </w:rPr>
      </w:pPr>
      <w:r>
        <w:rPr>
          <w:rFonts w:eastAsia="Times New Roman"/>
          <w:b/>
          <w:bCs/>
          <w:szCs w:val="24"/>
        </w:rPr>
        <w:t xml:space="preserve">ΕΥΑΓΓΕΛΟΣ ΒΕΝΙΖΕΛΟΣ: </w:t>
      </w:r>
      <w:r>
        <w:rPr>
          <w:rFonts w:eastAsia="Times New Roman"/>
          <w:bCs/>
          <w:szCs w:val="24"/>
        </w:rPr>
        <w:t xml:space="preserve">Κυρίες και κύριοι Βουλευτές, το κεντρικό ζήτημα του </w:t>
      </w:r>
      <w:r>
        <w:rPr>
          <w:rFonts w:eastAsia="Times New Roman"/>
          <w:bCs/>
          <w:szCs w:val="24"/>
        </w:rPr>
        <w:t xml:space="preserve">προϋπολογισμού </w:t>
      </w:r>
      <w:r>
        <w:rPr>
          <w:rFonts w:eastAsia="Times New Roman"/>
          <w:bCs/>
          <w:szCs w:val="24"/>
        </w:rPr>
        <w:t xml:space="preserve">του 2018 είναι εάν πρόκειται </w:t>
      </w:r>
      <w:r>
        <w:rPr>
          <w:rFonts w:eastAsia="Times New Roman"/>
          <w:bCs/>
          <w:szCs w:val="24"/>
        </w:rPr>
        <w:lastRenderedPageBreak/>
        <w:t>για τον προϋπολογισμό της καθαρής εξόδου από το τρίτο μνημόνιο της Κυβέρνησης Τσίπρα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Καμμένου ή εάν πρόκειται πράγματι για μία έξοδο που θα αντιμετωπίσουμε, όχι όμως έξοδο από το μνημόνιο προς την κανονικότητα,</w:t>
      </w:r>
      <w:r>
        <w:rPr>
          <w:rFonts w:eastAsia="Times New Roman"/>
          <w:bCs/>
          <w:szCs w:val="24"/>
        </w:rPr>
        <w:t xml:space="preserve"> αλλά έξοδο από το τρίτο μνημόνιο και ήδη αποφασισμένη και ψηφισμένη είσοδο στο τέταρτο μνημόνιο, το οποίο δεν φτάνει μόνο μέχρι το 2023, αλλά επεκτείνεται σε κύρια θέματα επ’ αόριστον και θεωρητικά μέχρι την εξόφληση του χρέους, δηλαδή περίπου μέχρι το 20</w:t>
      </w:r>
      <w:r>
        <w:rPr>
          <w:rFonts w:eastAsia="Times New Roman"/>
          <w:bCs/>
          <w:szCs w:val="24"/>
        </w:rPr>
        <w:t>60.</w:t>
      </w:r>
    </w:p>
    <w:p w14:paraId="1C8C45F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λοιπόν, αυτός είναι ο </w:t>
      </w:r>
      <w:r>
        <w:rPr>
          <w:rFonts w:eastAsia="Times New Roman" w:cs="Times New Roman"/>
          <w:szCs w:val="24"/>
        </w:rPr>
        <w:t xml:space="preserve">προϋπολογισμός </w:t>
      </w:r>
      <w:r>
        <w:rPr>
          <w:rFonts w:eastAsia="Times New Roman" w:cs="Times New Roman"/>
          <w:szCs w:val="24"/>
        </w:rPr>
        <w:t xml:space="preserve">εξόδου από το μνημόνιο 3, στο οποίο μπήκαμε με τους χειρότερους δυνατούς όρους λόγω του πρώτου εξαμήνου του 2015; Λόγω μιας τυχοδιωκτικής πολιτικής που κατέληξε στη συντριβή,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lastRenderedPageBreak/>
        <w:t>controls</w:t>
      </w:r>
      <w:r>
        <w:rPr>
          <w:rFonts w:eastAsia="Times New Roman" w:cs="Times New Roman"/>
          <w:szCs w:val="24"/>
        </w:rPr>
        <w:t xml:space="preserve">, </w:t>
      </w:r>
      <w:r>
        <w:rPr>
          <w:rFonts w:eastAsia="Times New Roman" w:cs="Times New Roman"/>
          <w:szCs w:val="24"/>
        </w:rPr>
        <w:t>στη συνεχή διαρροή καταθέσεων, στην επιστροφή στην ύφεση;</w:t>
      </w:r>
    </w:p>
    <w:p w14:paraId="1C8C45F7"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έλεγα ότι τώρα πια μετά από σχεδόν τρία χρόνια είναι πολύ εύκολη η σύγκριση με το τι συνέβαινε μέχρι τις εκλογές του 2015 και όλοι καταλαβαίνουν πώς θα εξελισσόταν η κατάσταση αν δεν είχε μεσολαβ</w:t>
      </w:r>
      <w:r>
        <w:rPr>
          <w:rFonts w:eastAsia="Times New Roman" w:cs="Times New Roman"/>
          <w:szCs w:val="24"/>
        </w:rPr>
        <w:t>ήσει η πολιτική αλλαγή του Ιανουαρίου 2015, ή μάλλον επειδή η αλλαγή αυτή είχε αρχίσει να συντελείται μήνες νωρίτερα, αν δεν είχε καλλιεργηθεί η φαντασίωση πως μπορεί να εφαρμοστεί δήθεν μια άλλη πολιτική, που αποδείχθηκε συνονθύλευμα αυταπάτης και ωμής πο</w:t>
      </w:r>
      <w:r>
        <w:rPr>
          <w:rFonts w:eastAsia="Times New Roman" w:cs="Times New Roman"/>
          <w:szCs w:val="24"/>
        </w:rPr>
        <w:t>λιτικής εξαπάτησης.</w:t>
      </w:r>
    </w:p>
    <w:p w14:paraId="1C8C45F8"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άποψή μου, λοιπόν, είναι ότι όχι μόνο δεν έχουμε καθαρή έξοδο και επάνοδο στην κανονικότητα αλλά κοροϊδευόμαστε, δυστυχώς, μεταξύ μας κατά τη διάρκεια της συζήτησης αυτής για το </w:t>
      </w:r>
      <w:r>
        <w:rPr>
          <w:rFonts w:eastAsia="Times New Roman" w:cs="Times New Roman"/>
          <w:szCs w:val="24"/>
        </w:rPr>
        <w:lastRenderedPageBreak/>
        <w:t xml:space="preserve">αν θα υπάρξει ένα άλλο μνημόνιο, γιατί το άλλο μνημόνιο </w:t>
      </w:r>
      <w:r>
        <w:rPr>
          <w:rFonts w:eastAsia="Times New Roman" w:cs="Times New Roman"/>
          <w:szCs w:val="24"/>
        </w:rPr>
        <w:t>ήδη υπάρχει και έχει ψηφιστεί πανηγυρικά. Είναι δεδομένα τα δημοσιονομικά μέτρα του 2019 και του 2020. Μπορεί να έχουμε επιτάχυνση της εφαρμογής των μέτρων αυτών και κυρίως, είναι δεδομένες, δυστυχώς, οι δεσμεύσεις της χώρας για υψηλούς στόχους σε σχέση με</w:t>
      </w:r>
      <w:r>
        <w:rPr>
          <w:rFonts w:eastAsia="Times New Roman" w:cs="Times New Roman"/>
          <w:szCs w:val="24"/>
        </w:rPr>
        <w:t xml:space="preserve"> το πρωτογενές πλεόνασμα 3,5% μέχρι και το 2022 και μετά για μια μακρά περίοδο μέχρι το 2060 κατά μέσο όρο 2% </w:t>
      </w:r>
      <w:r>
        <w:rPr>
          <w:rFonts w:eastAsia="Times New Roman" w:cs="Times New Roman"/>
          <w:szCs w:val="24"/>
          <w:lang w:val="en-US"/>
        </w:rPr>
        <w:t>plus</w:t>
      </w:r>
      <w:r>
        <w:rPr>
          <w:rFonts w:eastAsia="Times New Roman" w:cs="Times New Roman"/>
          <w:szCs w:val="24"/>
        </w:rPr>
        <w:t>, σχεδόν 2,3%, 2,4%.</w:t>
      </w:r>
    </w:p>
    <w:p w14:paraId="1C8C45F9"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Συνεπώς ποιο είναι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Είναι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η έξοδος από το μνημόνιο 3 με μέτρα και χρηματοδότηση και δάνειο</w:t>
      </w:r>
      <w:r>
        <w:rPr>
          <w:rFonts w:eastAsia="Times New Roman" w:cs="Times New Roman"/>
          <w:szCs w:val="24"/>
        </w:rPr>
        <w:t xml:space="preserve"> και είσοδο στο μνημόνιο 4 και 4 </w:t>
      </w:r>
      <w:r>
        <w:rPr>
          <w:rFonts w:eastAsia="Times New Roman" w:cs="Times New Roman"/>
          <w:szCs w:val="24"/>
          <w:lang w:val="en-US"/>
        </w:rPr>
        <w:t>plus</w:t>
      </w:r>
      <w:r>
        <w:rPr>
          <w:rFonts w:eastAsia="Times New Roman" w:cs="Times New Roman"/>
          <w:szCs w:val="24"/>
        </w:rPr>
        <w:t xml:space="preserve"> με εποπτεία, μέτρα, αυστηρούς δημοσιονομικούς στόχους, αλλά χωρίς δάνειο; Ή μάλλον χωρίς τις </w:t>
      </w:r>
      <w:r>
        <w:rPr>
          <w:rFonts w:eastAsia="Times New Roman" w:cs="Times New Roman"/>
          <w:szCs w:val="24"/>
        </w:rPr>
        <w:lastRenderedPageBreak/>
        <w:t xml:space="preserve">πλάτες, χωρίς τη διασφάλιση μιας προληπτικής πιστωτικής γραμμής, όπως αυτή που είχε αποφασιστεί τον Νοέμβριο του 2014; </w:t>
      </w:r>
    </w:p>
    <w:p w14:paraId="1C8C45FA"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επιτυχία να λες ότι οδηγώ τη χώρα σε μια άλλη φάση, κατά την οποία πρέπει να καλύπτονται οι ετήσιες χρηματοδοτικές ανάγκες από την αγορά με υψηλό επιτόκιο, με μεγαλύτερο κόστος εξυπηρέτησης, γιατί το υψηλό επιτόκιο θα αυξάνει το μέσο επιτόκιο και θα αυξάν</w:t>
      </w:r>
      <w:r>
        <w:rPr>
          <w:rFonts w:eastAsia="Times New Roman" w:cs="Times New Roman"/>
          <w:szCs w:val="24"/>
        </w:rPr>
        <w:t>ει και το μέσο επίπεδο τόκων κάθε χρόνο, θα έχω όλο τον μηχανισμό εποπτείας που προβλέπεται ούτως ή άλλως, αλλά δεν θα έχω κάλυψη, η οποία θα μπορούσε να επηρεάσει τις αγορές και να μου επιτρέψει να δανείζομαι με φιλικά επιτόκια, έτσι ώστε να διατηρείται σ</w:t>
      </w:r>
      <w:r>
        <w:rPr>
          <w:rFonts w:eastAsia="Times New Roman" w:cs="Times New Roman"/>
          <w:szCs w:val="24"/>
        </w:rPr>
        <w:t xml:space="preserve">τα ίδια περίπου επίπεδα το μέσο επιτόκιο; Διότι είναι προφανές ότι οι αγορές οσμίζονται την κατάσταση και όταν ξέρουν </w:t>
      </w:r>
      <w:r>
        <w:rPr>
          <w:rFonts w:eastAsia="Times New Roman" w:cs="Times New Roman"/>
          <w:szCs w:val="24"/>
        </w:rPr>
        <w:lastRenderedPageBreak/>
        <w:t xml:space="preserve">ότι υπάρχει μια ισχυρή χρηματοοικονομική υποστήριξη της </w:t>
      </w:r>
      <w:r>
        <w:rPr>
          <w:rFonts w:eastAsia="Times New Roman" w:cs="Times New Roman"/>
          <w:szCs w:val="24"/>
        </w:rPr>
        <w:t>Ευρωζώνης</w:t>
      </w:r>
      <w:r>
        <w:rPr>
          <w:rFonts w:eastAsia="Times New Roman" w:cs="Times New Roman"/>
          <w:szCs w:val="24"/>
        </w:rPr>
        <w:t xml:space="preserve">, του </w:t>
      </w:r>
      <w:r>
        <w:rPr>
          <w:rFonts w:eastAsia="Times New Roman" w:cs="Times New Roman"/>
          <w:szCs w:val="24"/>
          <w:lang w:val="en-US"/>
        </w:rPr>
        <w:t>ESM</w:t>
      </w:r>
      <w:r>
        <w:rPr>
          <w:rFonts w:eastAsia="Times New Roman" w:cs="Times New Roman"/>
          <w:szCs w:val="24"/>
        </w:rPr>
        <w:t>, βεβαίως τα επιτόκια επηρεάζονται προς το θετικότερο και επηρεά</w:t>
      </w:r>
      <w:r>
        <w:rPr>
          <w:rFonts w:eastAsia="Times New Roman" w:cs="Times New Roman"/>
          <w:szCs w:val="24"/>
        </w:rPr>
        <w:t>ζουν προς το θετικότερο όλο το σχήμα του δημοσίου χρέους.</w:t>
      </w:r>
    </w:p>
    <w:p w14:paraId="1C8C45FB"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Άκουσα τον κ. Τσακαλώτο να λέει ότι εμείς δεν μπορούσαμε να πετύχουμε ή δεν θέλαμε να πετύχουμε την προληπτική πιστωτική γραμμή, διότι δεν είχε κλείσει η πέμπτη αξιολόγηση. Ξέρετε, βεβαίως, όλοι σας</w:t>
      </w:r>
      <w:r>
        <w:rPr>
          <w:rFonts w:eastAsia="Times New Roman" w:cs="Times New Roman"/>
          <w:szCs w:val="24"/>
        </w:rPr>
        <w:t xml:space="preserve"> ότι στις 6 Νοεμβρίου του 2014 το </w:t>
      </w:r>
      <w:r>
        <w:rPr>
          <w:rFonts w:eastAsia="Times New Roman" w:cs="Times New Roman"/>
          <w:szCs w:val="24"/>
          <w:lang w:val="en-US"/>
        </w:rPr>
        <w:t>Eurogroup</w:t>
      </w:r>
      <w:r>
        <w:rPr>
          <w:rFonts w:eastAsia="Times New Roman" w:cs="Times New Roman"/>
          <w:szCs w:val="24"/>
        </w:rPr>
        <w:t xml:space="preserve"> αποφάσισε πως η Ελλάδα θα ενταχθεί σε καθεστώς προληπτικής πιστωτικής γραμμής.</w:t>
      </w:r>
    </w:p>
    <w:p w14:paraId="1C8C45FC"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καταθέσω στα Πρακτικά το ανακοινωθέν του </w:t>
      </w:r>
      <w:r>
        <w:rPr>
          <w:rFonts w:eastAsia="Times New Roman" w:cs="Times New Roman"/>
          <w:szCs w:val="24"/>
          <w:lang w:val="en-US"/>
        </w:rPr>
        <w:t>Eurogroup</w:t>
      </w:r>
      <w:r>
        <w:rPr>
          <w:rFonts w:eastAsia="Times New Roman" w:cs="Times New Roman"/>
          <w:szCs w:val="24"/>
        </w:rPr>
        <w:t xml:space="preserve"> της 6</w:t>
      </w:r>
      <w:r>
        <w:rPr>
          <w:rFonts w:eastAsia="Times New Roman" w:cs="Times New Roman"/>
          <w:szCs w:val="24"/>
          <w:vertAlign w:val="superscript"/>
        </w:rPr>
        <w:t>ης</w:t>
      </w:r>
      <w:r>
        <w:rPr>
          <w:rFonts w:eastAsia="Times New Roman" w:cs="Times New Roman"/>
          <w:szCs w:val="24"/>
        </w:rPr>
        <w:t xml:space="preserve"> Νοεμβρίου του 2014.</w:t>
      </w:r>
    </w:p>
    <w:p w14:paraId="1C8C45F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Ε</w:t>
      </w:r>
      <w:r>
        <w:rPr>
          <w:rFonts w:eastAsia="Times New Roman" w:cs="Times New Roman"/>
          <w:szCs w:val="24"/>
        </w:rPr>
        <w:t>υάγγελος Βενιζέλος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C8C45F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Ξέρετε επίσης, ότι εμείς πήραμε τότε την απόφαση να επισπεύσουμε τη διαδικασί</w:t>
      </w:r>
      <w:r>
        <w:rPr>
          <w:rFonts w:eastAsia="Times New Roman" w:cs="Times New Roman"/>
          <w:szCs w:val="24"/>
        </w:rPr>
        <w:t xml:space="preserve">α εκλογής του Πρόεδρου της Δημοκρατίας -προσωπικά το εισηγήθηκα αυτό στην </w:t>
      </w:r>
      <w:r>
        <w:rPr>
          <w:rFonts w:eastAsia="Times New Roman" w:cs="Times New Roman"/>
          <w:szCs w:val="24"/>
        </w:rPr>
        <w:t xml:space="preserve">κυβέρνηση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για τον απλό λόγο ότι είχαμε συμφωνήσει με τους εταίρους την παράταση του δευτέρου προγράμματος που έτρεχε</w:t>
      </w:r>
      <w:r>
        <w:rPr>
          <w:rFonts w:eastAsia="Times New Roman" w:cs="Times New Roman"/>
          <w:szCs w:val="24"/>
        </w:rPr>
        <w:t xml:space="preserve"> </w:t>
      </w:r>
      <w:r>
        <w:rPr>
          <w:rFonts w:eastAsia="Times New Roman" w:cs="Times New Roman"/>
          <w:szCs w:val="24"/>
        </w:rPr>
        <w:t>μέχρι το τέλος Φεβρουαρίου 2015 και έπρεπε να</w:t>
      </w:r>
      <w:r>
        <w:rPr>
          <w:rFonts w:eastAsia="Times New Roman" w:cs="Times New Roman"/>
          <w:szCs w:val="24"/>
        </w:rPr>
        <w:t xml:space="preserve"> αφήσουμε περιθώριο κάποιων εβδομάδων στη νέα κυβέρνηση, που θα προέκυπτε από εκλογές αναγκαστικές και δεδομένες λόγω αδυναμίας εκλογής Προέδρου Δημοκρατίας, προκειμένου να επαναδιαπραγματευτεί, εάν θέλει και </w:t>
      </w:r>
      <w:r>
        <w:rPr>
          <w:rFonts w:eastAsia="Times New Roman" w:cs="Times New Roman"/>
          <w:szCs w:val="24"/>
        </w:rPr>
        <w:lastRenderedPageBreak/>
        <w:t>να βελτιώσει, εάν μπορεί, τους όρους και να απο</w:t>
      </w:r>
      <w:r>
        <w:rPr>
          <w:rFonts w:eastAsia="Times New Roman" w:cs="Times New Roman"/>
          <w:szCs w:val="24"/>
        </w:rPr>
        <w:t xml:space="preserve">δεχθεί το πλαίσιο το οποίο είχε ετοιμαστεί για την πορεία της χώρας υπό συνθήκες προληπτικής πιστωτικής γραμμής και όχι μνημονίου μετά τον Φεβρουάριο του 2015. </w:t>
      </w:r>
    </w:p>
    <w:p w14:paraId="1C8C45F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ις παραμονές της περιβόητης συνόδου του </w:t>
      </w:r>
      <w:r>
        <w:rPr>
          <w:rFonts w:eastAsia="Times New Roman" w:cs="Times New Roman"/>
          <w:szCs w:val="24"/>
          <w:lang w:val="en-US"/>
        </w:rPr>
        <w:t>Eurogroup</w:t>
      </w:r>
      <w:r>
        <w:rPr>
          <w:rFonts w:eastAsia="Times New Roman" w:cs="Times New Roman"/>
          <w:szCs w:val="24"/>
        </w:rPr>
        <w:t xml:space="preserve"> της 20ής Φεβρουαρίου 2015 επισκέφθηκα τον κ.</w:t>
      </w:r>
      <w:r>
        <w:rPr>
          <w:rFonts w:eastAsia="Times New Roman" w:cs="Times New Roman"/>
          <w:szCs w:val="24"/>
        </w:rPr>
        <w:t xml:space="preserve"> Τσίπρα στο Μέγαρο Μαξίμου, του έδωσα τα σχέδια των εγγράφων τα οποία είχαμε στη διάθεσή μας και τα οποία τα είχε και το Υπουργείο Εξωτερικών, αλλά μπορεί να μην τα ήξερε ο ίδιος προσωπικά, του είπα ότι «αυτά είναι, αγωνίσου να τα βελτιώσεις με τη στήριξή </w:t>
      </w:r>
      <w:r>
        <w:rPr>
          <w:rFonts w:eastAsia="Times New Roman" w:cs="Times New Roman"/>
          <w:szCs w:val="24"/>
        </w:rPr>
        <w:t xml:space="preserve">μας, αλλά να αποδεχθείς το πλαίσιο, γιατί δεν πρόκειται στη συνέχεια να δοθεί στη </w:t>
      </w:r>
      <w:r>
        <w:rPr>
          <w:rFonts w:eastAsia="Times New Roman" w:cs="Times New Roman"/>
          <w:szCs w:val="24"/>
        </w:rPr>
        <w:lastRenderedPageBreak/>
        <w:t xml:space="preserve">χώρα ευνοϊκότερο πλαίσιο». Και αυτό ακριβώς απεδείχθη. Δυστυχώς, απεδείχθη με τις εξελίξεις μέχρι τη συμφωνία της 12ης Ιουλίου του 2015. </w:t>
      </w:r>
    </w:p>
    <w:p w14:paraId="1C8C460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ποιο είναι το </w:t>
      </w:r>
      <w:r>
        <w:rPr>
          <w:rFonts w:eastAsia="Times New Roman" w:cs="Times New Roman"/>
          <w:szCs w:val="24"/>
          <w:lang w:val="en-US"/>
        </w:rPr>
        <w:t>story</w:t>
      </w:r>
      <w:r>
        <w:rPr>
          <w:rFonts w:eastAsia="Times New Roman" w:cs="Times New Roman"/>
          <w:szCs w:val="24"/>
        </w:rPr>
        <w:t>; Ότι πηγαί</w:t>
      </w:r>
      <w:r>
        <w:rPr>
          <w:rFonts w:eastAsia="Times New Roman" w:cs="Times New Roman"/>
          <w:szCs w:val="24"/>
        </w:rPr>
        <w:t xml:space="preserve">νουμε χωρίς να έχουμε δίχτυ ασφαλείας, πηγαίνουμε χωρίς να έχουμε θεσμική υποστήριξη από τους εταίρους, με μία υβριδική προληπτική γραμμή, που παίρνει τη μορφή ενός εθνικού αποθεματικού, δηλαδή με δικά μας ταμειακά διαθέσιμα, τα οποία προκύπτουν, βεβαίως, </w:t>
      </w:r>
      <w:r>
        <w:rPr>
          <w:rFonts w:eastAsia="Times New Roman" w:cs="Times New Roman"/>
          <w:szCs w:val="24"/>
        </w:rPr>
        <w:t xml:space="preserve">από την υπερφορολόγηση, από μία σκληρή πολιτική λιτότητας, από μία ωμή αντιαναπτυξιακή πολιτική, η οποία είναι η συνέχεια της τραγικής πολιτικής των υπερπλεονασμάτων. </w:t>
      </w:r>
    </w:p>
    <w:p w14:paraId="1C8C460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Έχουν συγκεντρωθεί το 2016 και το 2017 μέχρι τώρα 9,5 περίπου δισεκατομμύρια πρωτογενούς</w:t>
      </w:r>
      <w:r>
        <w:rPr>
          <w:rFonts w:eastAsia="Times New Roman" w:cs="Times New Roman"/>
          <w:szCs w:val="24"/>
        </w:rPr>
        <w:t xml:space="preserve"> πλεονάσματος, έχουν καταβληθεί τόκοι 10,5 δισεκατομμυρίων, θα έπρεπε να υπάρχει επιβάρυνση του δημοσίου χρέους κατά 1,2 </w:t>
      </w:r>
      <w:r>
        <w:rPr>
          <w:rFonts w:eastAsia="Times New Roman" w:cs="Times New Roman"/>
          <w:szCs w:val="24"/>
        </w:rPr>
        <w:t xml:space="preserve">δισεκατομμύριο </w:t>
      </w:r>
      <w:r>
        <w:rPr>
          <w:rFonts w:eastAsia="Times New Roman" w:cs="Times New Roman"/>
          <w:szCs w:val="24"/>
        </w:rPr>
        <w:t>μόνον, ενώ παραδόξως εμφανίζεται την ίδια περίοδο επιβάρυνση, ονομαστική του δημοσίου χρέους, κατά 7 δισεκατομμύρια, αφα</w:t>
      </w:r>
      <w:r>
        <w:rPr>
          <w:rFonts w:eastAsia="Times New Roman" w:cs="Times New Roman"/>
          <w:szCs w:val="24"/>
        </w:rPr>
        <w:t xml:space="preserve">ιρούνται τα 2 δισεκατομμύρια που κατέβαλε η Εθνική Τράπεζα από τους παλιούς πυλώνες στήριξης της περιόδου του 2008, άρα έχουμε επιβάρυνση 5 δισεκατομμυρίων -πάλι καλά- και γιατί συμβαίνει αυτό; Αυτό συμβαίνει, γιατί το υπερπλεόνασμα εμφανίζεται απατηλά ως </w:t>
      </w:r>
      <w:r>
        <w:rPr>
          <w:rFonts w:eastAsia="Times New Roman" w:cs="Times New Roman"/>
          <w:szCs w:val="24"/>
        </w:rPr>
        <w:t>μια οικειοθελής επιλογή της Κυβέρνησης, ενώ είναι επιλογή συμφωνημένη με τους εταίρους, που στραγγαλίζει</w:t>
      </w:r>
      <w:r>
        <w:rPr>
          <w:rFonts w:eastAsia="Times New Roman" w:cs="Times New Roman"/>
          <w:szCs w:val="24"/>
        </w:rPr>
        <w:t xml:space="preserve"> </w:t>
      </w:r>
      <w:r>
        <w:rPr>
          <w:rFonts w:eastAsia="Times New Roman" w:cs="Times New Roman"/>
          <w:szCs w:val="24"/>
        </w:rPr>
        <w:t>την οικονομία, γιατί μέσω του υπερπλεονάσματος εξυπηρετείται κρυφό εν δυνάμει χρέος</w:t>
      </w:r>
      <w:r>
        <w:rPr>
          <w:rFonts w:eastAsia="Times New Roman" w:cs="Times New Roman"/>
          <w:szCs w:val="24"/>
        </w:rPr>
        <w:t>,</w:t>
      </w:r>
      <w:r>
        <w:rPr>
          <w:rFonts w:eastAsia="Times New Roman" w:cs="Times New Roman"/>
          <w:szCs w:val="24"/>
        </w:rPr>
        <w:t xml:space="preserve"> μέσα </w:t>
      </w:r>
      <w:r>
        <w:rPr>
          <w:rFonts w:eastAsia="Times New Roman" w:cs="Times New Roman"/>
          <w:szCs w:val="24"/>
        </w:rPr>
        <w:lastRenderedPageBreak/>
        <w:t>από τη συνεχή διόγκωση των ληξιπρόθεσμων οφειλών του κράτους.</w:t>
      </w:r>
      <w:r>
        <w:rPr>
          <w:rFonts w:eastAsia="Times New Roman" w:cs="Times New Roman"/>
          <w:szCs w:val="24"/>
        </w:rPr>
        <w:t xml:space="preserve"> </w:t>
      </w:r>
    </w:p>
    <w:p w14:paraId="1C8C460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Άρα, και οι εταίροι γνωρίζουν και η Κυβέρνηση γνωρίζει ότι το υπερπλεόνασμα στην πραγματικότητα είναι μια ζωτική ανάγκη για να μην αυξηθεί υπέρμετρα το χρέος και υπερβεί το ονομαστικό όριο του μνημονίου που έχετε υπογράψει, τα 326 δισεκατομμύρια και όλα </w:t>
      </w:r>
      <w:r>
        <w:rPr>
          <w:rFonts w:eastAsia="Times New Roman" w:cs="Times New Roman"/>
          <w:szCs w:val="24"/>
        </w:rPr>
        <w:t>αυτά καταλήγουν εις βάρος της ανάπτυξης, εις βάρος της αποδεκατισμένης μεσαίας τάξης, χωρίς την οποία όμως δεν υπάρχει ούτε επένδυση, ούτε προοπτική, ούτε ζήτηση, ούτε βεβαίως πραγματική ανακατανομή του εισοδήματος. Γιατί η ανακατανομή της μιζέριας δεν είν</w:t>
      </w:r>
      <w:r>
        <w:rPr>
          <w:rFonts w:eastAsia="Times New Roman" w:cs="Times New Roman"/>
          <w:szCs w:val="24"/>
        </w:rPr>
        <w:t xml:space="preserve">αι ανακατανομή του εισοδήματος. </w:t>
      </w:r>
    </w:p>
    <w:p w14:paraId="1C8C460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Και όλα αυτά δεν είναι απλώς αντιαναπτυξιακά, να έχεις υπερπλεόνασμα το 2016 με ύφεση ή με </w:t>
      </w:r>
      <w:r>
        <w:rPr>
          <w:rFonts w:eastAsia="Times New Roman" w:cs="Times New Roman"/>
          <w:szCs w:val="24"/>
        </w:rPr>
        <w:t>αναιμική</w:t>
      </w:r>
      <w:r>
        <w:rPr>
          <w:rFonts w:eastAsia="Times New Roman" w:cs="Times New Roman"/>
          <w:szCs w:val="24"/>
        </w:rPr>
        <w:t xml:space="preserve"> </w:t>
      </w:r>
      <w:r>
        <w:rPr>
          <w:rFonts w:eastAsia="Times New Roman" w:cs="Times New Roman"/>
          <w:szCs w:val="24"/>
        </w:rPr>
        <w:t xml:space="preserve">ανάπτυξη το 2017, όλα </w:t>
      </w:r>
      <w:r>
        <w:rPr>
          <w:rFonts w:eastAsia="Times New Roman" w:cs="Times New Roman"/>
          <w:szCs w:val="24"/>
        </w:rPr>
        <w:lastRenderedPageBreak/>
        <w:t>αυτά είναι επιπλέον και μια προετοιμασία να εμφανιστεί προεκλογικά, όταν φθάσουμε στις εκλογές, ο εσωτερικός εχθρός: η υπερφορολογούμενη μεσαία τάξη. Εάν είναι ποτέ δυνατόν, αυτή η κοινωνική κατηγορία να χαρακτηρίζεται ως εσωτερικός α</w:t>
      </w:r>
      <w:r>
        <w:rPr>
          <w:rFonts w:eastAsia="Times New Roman" w:cs="Times New Roman"/>
          <w:szCs w:val="24"/>
        </w:rPr>
        <w:t xml:space="preserve">ντίπαλος! </w:t>
      </w:r>
    </w:p>
    <w:p w14:paraId="1C8C4604" w14:textId="77777777" w:rsidR="00AD7333" w:rsidRDefault="00CF083D">
      <w:pPr>
        <w:spacing w:line="600" w:lineRule="auto"/>
        <w:ind w:firstLine="720"/>
        <w:jc w:val="both"/>
        <w:rPr>
          <w:rFonts w:eastAsia="Times New Roman"/>
          <w:szCs w:val="24"/>
        </w:rPr>
      </w:pPr>
      <w:r>
        <w:rPr>
          <w:rFonts w:eastAsia="Times New Roman"/>
          <w:szCs w:val="24"/>
        </w:rPr>
        <w:t>Β</w:t>
      </w:r>
      <w:r>
        <w:rPr>
          <w:rFonts w:eastAsia="Times New Roman"/>
          <w:szCs w:val="24"/>
        </w:rPr>
        <w:t>έβαια, επειδή ακούω πολλά για τους στόχους του πρωτογενούς πλεονάσματος, θέλω να θυμίσω, για να έχουμε καλούς λογαριασμούς μεταξύ μας, ότι εμείς στη συνεχή διαπραγμάτευση με τους εταίρους είχαμε συνδέσει απολύτως τους στόχους του πρωτογενούς πλ</w:t>
      </w:r>
      <w:r>
        <w:rPr>
          <w:rFonts w:eastAsia="Times New Roman"/>
          <w:szCs w:val="24"/>
        </w:rPr>
        <w:t xml:space="preserve">εονάσματος με υψηλούς ρυθμούς ανάπτυξης και στο δεύτερο πρόγραμμα είχε περιληφθεί ρήτρα βαθύτερης ύφεσης, η οποία άνοιγε την επαναδιαπραγμάτευση για τον επαναπροσδιορισμό του στόχου του πρωτογενούς πλεονάσματος, όπως και έγινε. </w:t>
      </w:r>
      <w:r>
        <w:rPr>
          <w:rFonts w:eastAsia="Times New Roman"/>
          <w:szCs w:val="24"/>
        </w:rPr>
        <w:lastRenderedPageBreak/>
        <w:t>Ποτέ δεν είχαμε δεχθεί υπερβ</w:t>
      </w:r>
      <w:r>
        <w:rPr>
          <w:rFonts w:eastAsia="Times New Roman"/>
          <w:szCs w:val="24"/>
        </w:rPr>
        <w:t xml:space="preserve">ολικά πλεονάσματα και μάλιστα υπερπλεονάσματα ως στόχο με ύφεση, όπως έγινε το 2016, ή με αναιμική ανάπτυξη στα όρια της </w:t>
      </w:r>
      <w:r>
        <w:rPr>
          <w:rFonts w:eastAsia="Times New Roman"/>
          <w:szCs w:val="24"/>
        </w:rPr>
        <w:t>στασιμοχρεοκοπίας</w:t>
      </w:r>
      <w:r>
        <w:rPr>
          <w:rFonts w:eastAsia="Times New Roman"/>
          <w:szCs w:val="24"/>
        </w:rPr>
        <w:t>, όπως γίνεται το 2017, που μακάρι να φτάσουμε το 1,6 αντί του 2,7 που είχε προϋπολογιστεί με τον προϋπολογισμό του 20</w:t>
      </w:r>
      <w:r>
        <w:rPr>
          <w:rFonts w:eastAsia="Times New Roman"/>
          <w:szCs w:val="24"/>
        </w:rPr>
        <w:t>17. Για να το πετύχουμε αυτό, όμως, θα πρέπει στο τελευταίο τρίμηνο να έχουμε ανάπτυξη 3,2% του ΑΕΠ.</w:t>
      </w:r>
    </w:p>
    <w:p w14:paraId="1C8C4605" w14:textId="77777777" w:rsidR="00AD7333" w:rsidRDefault="00CF083D">
      <w:pPr>
        <w:spacing w:line="600" w:lineRule="auto"/>
        <w:ind w:firstLine="720"/>
        <w:jc w:val="both"/>
        <w:rPr>
          <w:rFonts w:eastAsia="Times New Roman"/>
          <w:szCs w:val="24"/>
        </w:rPr>
      </w:pPr>
      <w:r>
        <w:rPr>
          <w:rFonts w:eastAsia="Times New Roman"/>
          <w:szCs w:val="24"/>
        </w:rPr>
        <w:t>Κοιτάξτε, τον Φεβρουάριο του 2015, όταν όλα τα σκίαζε μια αχλή ότι «εδώ ήρθαμε και καθαρίζουμε με ριζοσπαστική λεβεντιά», «σκίζουμε τα μνημόνια», «διαγράφο</w:t>
      </w:r>
      <w:r>
        <w:rPr>
          <w:rFonts w:eastAsia="Times New Roman"/>
          <w:szCs w:val="24"/>
        </w:rPr>
        <w:t xml:space="preserve">υμε το χρέος», είχα εμφανίσει το </w:t>
      </w:r>
      <w:r>
        <w:rPr>
          <w:rFonts w:eastAsia="Times New Roman"/>
          <w:szCs w:val="24"/>
          <w:lang w:val="en-US"/>
        </w:rPr>
        <w:t>mail</w:t>
      </w:r>
      <w:r>
        <w:rPr>
          <w:rFonts w:eastAsia="Times New Roman"/>
          <w:szCs w:val="24"/>
        </w:rPr>
        <w:t xml:space="preserve"> Χαρδούβελη και είχα πει «Ιδού το περιβόητο </w:t>
      </w:r>
      <w:r>
        <w:rPr>
          <w:rFonts w:eastAsia="Times New Roman"/>
          <w:szCs w:val="24"/>
          <w:lang w:val="en-US"/>
        </w:rPr>
        <w:t>mail</w:t>
      </w:r>
      <w:r>
        <w:rPr>
          <w:rFonts w:eastAsia="Times New Roman"/>
          <w:szCs w:val="24"/>
        </w:rPr>
        <w:t>. Πάρτε το. Κρατήστε το. Θα δείτε ότι είναι μια παιδική χαρά, σε σχέση με το μνημόνιο που θα υπογράψει ο κ. Τσίπρας», όπερ και εγένετο.</w:t>
      </w:r>
    </w:p>
    <w:p w14:paraId="1C8C4606" w14:textId="77777777" w:rsidR="00AD7333" w:rsidRDefault="00CF083D">
      <w:pPr>
        <w:spacing w:line="600" w:lineRule="auto"/>
        <w:ind w:firstLine="720"/>
        <w:jc w:val="both"/>
        <w:rPr>
          <w:rFonts w:eastAsia="Times New Roman"/>
          <w:szCs w:val="24"/>
        </w:rPr>
      </w:pPr>
      <w:r>
        <w:rPr>
          <w:rFonts w:eastAsia="Times New Roman"/>
          <w:szCs w:val="24"/>
        </w:rPr>
        <w:lastRenderedPageBreak/>
        <w:t>Τώρα, λοιπόν, σας λέω πάρτε την από</w:t>
      </w:r>
      <w:r>
        <w:rPr>
          <w:rFonts w:eastAsia="Times New Roman"/>
          <w:szCs w:val="24"/>
        </w:rPr>
        <w:t xml:space="preserve">φαση του </w:t>
      </w:r>
      <w:r>
        <w:rPr>
          <w:rFonts w:eastAsia="Times New Roman"/>
          <w:szCs w:val="24"/>
          <w:lang w:val="en-US"/>
        </w:rPr>
        <w:t>Eurogroup</w:t>
      </w:r>
      <w:r>
        <w:rPr>
          <w:rFonts w:eastAsia="Times New Roman"/>
          <w:szCs w:val="24"/>
        </w:rPr>
        <w:t xml:space="preserve"> του Νοεμβρίου του 2014 για την προληπτική πιστωτική γραμμή. Κρατήστε την και εάν βρεθεί η χώρα στην ανάγκη να τη συγκρίνει με την υβριδική προληπτική γραμμή του Αυγούστου του 2018, όπου η Ελλάδα δεν θα έχει πλάτες του </w:t>
      </w:r>
      <w:r>
        <w:rPr>
          <w:rFonts w:eastAsia="Times New Roman"/>
          <w:szCs w:val="24"/>
          <w:lang w:val="en-US"/>
        </w:rPr>
        <w:t>ESM</w:t>
      </w:r>
      <w:r>
        <w:rPr>
          <w:rFonts w:eastAsia="Times New Roman"/>
          <w:szCs w:val="24"/>
        </w:rPr>
        <w:t xml:space="preserve"> και της </w:t>
      </w:r>
      <w:r>
        <w:rPr>
          <w:rFonts w:eastAsia="Times New Roman"/>
          <w:szCs w:val="24"/>
        </w:rPr>
        <w:t>Ε</w:t>
      </w:r>
      <w:r>
        <w:rPr>
          <w:rFonts w:eastAsia="Times New Roman"/>
          <w:szCs w:val="24"/>
        </w:rPr>
        <w:t>υρωζών</w:t>
      </w:r>
      <w:r>
        <w:rPr>
          <w:rFonts w:eastAsia="Times New Roman"/>
          <w:szCs w:val="24"/>
        </w:rPr>
        <w:t xml:space="preserve">ης </w:t>
      </w:r>
      <w:r>
        <w:rPr>
          <w:rFonts w:eastAsia="Times New Roman"/>
          <w:szCs w:val="24"/>
        </w:rPr>
        <w:t>βγαίνοντας στις αγορές, θα κάνετε σύγκριση για να δείτε τι επίπτωση έχει η μία πολιτική σε σχέση με την άλλη ως προς το κόστος εξυπηρέτησης του χρέους, άρα ως προς τη δυνατότητα να αναπνεύσει η οικονομία, να απαλλαγεί από δημοσιονομικούς φραγμούς, να λε</w:t>
      </w:r>
      <w:r>
        <w:rPr>
          <w:rFonts w:eastAsia="Times New Roman"/>
          <w:szCs w:val="24"/>
        </w:rPr>
        <w:t>ιτουργήσει πράγματι δημιουργικά. Αυτό είναι το μεγάλο ζήτημα.</w:t>
      </w:r>
    </w:p>
    <w:p w14:paraId="1C8C4607" w14:textId="77777777" w:rsidR="00AD7333" w:rsidRDefault="00CF083D">
      <w:pPr>
        <w:spacing w:line="600" w:lineRule="auto"/>
        <w:ind w:firstLine="720"/>
        <w:jc w:val="both"/>
        <w:rPr>
          <w:rFonts w:eastAsia="Times New Roman"/>
          <w:szCs w:val="24"/>
        </w:rPr>
      </w:pPr>
      <w:r>
        <w:rPr>
          <w:rFonts w:eastAsia="Times New Roman"/>
          <w:szCs w:val="24"/>
        </w:rPr>
        <w:t xml:space="preserve">Γιατί τώρα τι σας λέμε; Τι μας λένε ως χώρα; «Εντάξει, δεν θα υπάρχει προληπτική γραμμή. Δεν θα υπάρχει χρηματοδότηση. Θα υπάρχουν μέτρα για το χρέος.» Τι μέτρα για το χρέος; Μέτρα για </w:t>
      </w:r>
      <w:r>
        <w:rPr>
          <w:rFonts w:eastAsia="Times New Roman"/>
          <w:szCs w:val="24"/>
        </w:rPr>
        <w:lastRenderedPageBreak/>
        <w:t>το χρέος,</w:t>
      </w:r>
      <w:r>
        <w:rPr>
          <w:rFonts w:eastAsia="Times New Roman"/>
          <w:szCs w:val="24"/>
        </w:rPr>
        <w:t xml:space="preserve"> τα οποία είναι η συνέχεια των μέτρων του 2012. Οι παραμετρικές αλλαγές γίνονται πάνω στο δεύτερο πρόγραμμα, στο δεύτερο δάνειο και θα γίνουν στο μέλλον και πάνω στο πρώτο πρόγραμμα, στο </w:t>
      </w:r>
      <w:r>
        <w:rPr>
          <w:rFonts w:eastAsia="Times New Roman"/>
          <w:szCs w:val="24"/>
          <w:lang w:val="en-US"/>
        </w:rPr>
        <w:t>GLF</w:t>
      </w:r>
      <w:r>
        <w:rPr>
          <w:rFonts w:eastAsia="Times New Roman"/>
          <w:szCs w:val="24"/>
        </w:rPr>
        <w:t>. Δεν γίνονται πάνω στο τρίτο πρόγραμμα, γιατί η ευελιξία και η δυ</w:t>
      </w:r>
      <w:r>
        <w:rPr>
          <w:rFonts w:eastAsia="Times New Roman"/>
          <w:szCs w:val="24"/>
        </w:rPr>
        <w:t xml:space="preserve">ναμική έχει διασφαλιστεί το 2012. Τα μέτρα για το χρέος, όμως, έχουν σημασία όταν είναι ολοκληρωμένα και εφάπαξ και παράγουν αποτέλεσμα, είτε ονομαστικό με κούρεμα είτε σε παρούσα αξία, αλλά δεδομένο, συντελεσμένο. Όταν σε εξαρτά και σου λέει «θα σου δίνω </w:t>
      </w:r>
      <w:r>
        <w:rPr>
          <w:rFonts w:eastAsia="Times New Roman"/>
          <w:szCs w:val="24"/>
        </w:rPr>
        <w:t>μικρές διευκολύνσεις και αφέσεις, ανάλογα με την πορεία», στην πραγματικότητα ακυρώνει ένα πολύ μεγάλο μέρος της αναπτυξιακής δυναμικής που μπορεί να έχεις και σε κρατάει αιχμάλωτο.</w:t>
      </w:r>
    </w:p>
    <w:p w14:paraId="1C8C4608" w14:textId="77777777" w:rsidR="00AD7333" w:rsidRDefault="00CF083D">
      <w:pPr>
        <w:spacing w:line="600" w:lineRule="auto"/>
        <w:ind w:firstLine="720"/>
        <w:jc w:val="both"/>
        <w:rPr>
          <w:rFonts w:eastAsia="Times New Roman"/>
          <w:szCs w:val="24"/>
        </w:rPr>
      </w:pPr>
      <w:r>
        <w:rPr>
          <w:rFonts w:eastAsia="Times New Roman"/>
          <w:szCs w:val="24"/>
        </w:rPr>
        <w:lastRenderedPageBreak/>
        <w:t>Σας είπα κατά την πρόσφατη συζήτηση με αφορμή το Ινστιτούτο Βενετίας «Μπρά</w:t>
      </w:r>
      <w:r>
        <w:rPr>
          <w:rFonts w:eastAsia="Times New Roman"/>
          <w:szCs w:val="24"/>
        </w:rPr>
        <w:t xml:space="preserve">βο που κάνετε το </w:t>
      </w:r>
      <w:r>
        <w:rPr>
          <w:rFonts w:eastAsia="Times New Roman"/>
          <w:szCs w:val="24"/>
          <w:lang w:val="en-US"/>
        </w:rPr>
        <w:t>swap</w:t>
      </w:r>
      <w:r>
        <w:rPr>
          <w:rFonts w:eastAsia="Times New Roman"/>
          <w:szCs w:val="24"/>
        </w:rPr>
        <w:t xml:space="preserve"> των ομολόγων. Θα δείτε ότι θα λειτουργήσει θετικά» και λειτουργεί θετικά. </w:t>
      </w:r>
      <w:r>
        <w:rPr>
          <w:rFonts w:eastAsia="Times New Roman"/>
          <w:szCs w:val="24"/>
        </w:rPr>
        <w:t>Ποιων</w:t>
      </w:r>
      <w:r>
        <w:rPr>
          <w:rFonts w:eastAsia="Times New Roman"/>
          <w:szCs w:val="24"/>
        </w:rPr>
        <w:t xml:space="preserve"> ομολόγων είναι αυτό το </w:t>
      </w:r>
      <w:r>
        <w:rPr>
          <w:rFonts w:eastAsia="Times New Roman"/>
          <w:szCs w:val="24"/>
          <w:lang w:val="en-US"/>
        </w:rPr>
        <w:t>swap</w:t>
      </w:r>
      <w:r>
        <w:rPr>
          <w:rFonts w:eastAsia="Times New Roman"/>
          <w:szCs w:val="24"/>
        </w:rPr>
        <w:t xml:space="preserve">; Των κακών, τραγικών ομολόγων του </w:t>
      </w:r>
      <w:r>
        <w:rPr>
          <w:rFonts w:eastAsia="Times New Roman"/>
          <w:szCs w:val="24"/>
          <w:lang w:val="en-US"/>
        </w:rPr>
        <w:t>PSI</w:t>
      </w:r>
      <w:r>
        <w:rPr>
          <w:rFonts w:eastAsia="Times New Roman"/>
          <w:szCs w:val="24"/>
        </w:rPr>
        <w:t xml:space="preserve"> -ε;-, του </w:t>
      </w:r>
      <w:r>
        <w:rPr>
          <w:rFonts w:eastAsia="Times New Roman"/>
          <w:szCs w:val="24"/>
        </w:rPr>
        <w:t xml:space="preserve">Αγγλικού </w:t>
      </w:r>
      <w:r>
        <w:rPr>
          <w:rFonts w:eastAsia="Times New Roman"/>
          <w:szCs w:val="24"/>
        </w:rPr>
        <w:t>Δ</w:t>
      </w:r>
      <w:r>
        <w:rPr>
          <w:rFonts w:eastAsia="Times New Roman"/>
          <w:szCs w:val="24"/>
        </w:rPr>
        <w:t>ικαίου</w:t>
      </w:r>
      <w:r>
        <w:rPr>
          <w:rFonts w:eastAsia="Times New Roman"/>
          <w:szCs w:val="24"/>
        </w:rPr>
        <w:t>, των καταστροφικών ομολόγων. Είναι τα ομόλογα για τα οποία επ</w:t>
      </w:r>
      <w:r>
        <w:rPr>
          <w:rFonts w:eastAsia="Times New Roman"/>
          <w:szCs w:val="24"/>
        </w:rPr>
        <w:t xml:space="preserve">αίρεστε τώρα ότι έχουν πολύ καλύτερες, μικρότερες αποδόσεις και μικρότερα </w:t>
      </w:r>
      <w:r>
        <w:rPr>
          <w:rFonts w:eastAsia="Times New Roman"/>
          <w:szCs w:val="24"/>
          <w:lang w:val="en-US"/>
        </w:rPr>
        <w:t>spreads</w:t>
      </w:r>
      <w:r>
        <w:rPr>
          <w:rFonts w:eastAsia="Times New Roman"/>
          <w:szCs w:val="24"/>
        </w:rPr>
        <w:t xml:space="preserve">, ότι ανοίγουν τον δρόμο προς τις αγορές. Μα, αυτό συμβαίνει επειδή είναι 12.000.000.000 όλα κι όλα κι επειδή υπάρχει το περιβάλλον του </w:t>
      </w:r>
      <w:r>
        <w:rPr>
          <w:rFonts w:eastAsia="Times New Roman"/>
          <w:szCs w:val="24"/>
          <w:lang w:val="en-US"/>
        </w:rPr>
        <w:t>QE</w:t>
      </w:r>
      <w:r>
        <w:rPr>
          <w:rFonts w:eastAsia="Times New Roman"/>
          <w:szCs w:val="24"/>
        </w:rPr>
        <w:t>, που δεν υπήρχε τις προηγούμενες φορ</w:t>
      </w:r>
      <w:r>
        <w:rPr>
          <w:rFonts w:eastAsia="Times New Roman"/>
          <w:szCs w:val="24"/>
        </w:rPr>
        <w:t>ές.</w:t>
      </w:r>
    </w:p>
    <w:p w14:paraId="1C8C4609" w14:textId="77777777" w:rsidR="00AD7333" w:rsidRDefault="00CF083D">
      <w:pPr>
        <w:spacing w:line="600" w:lineRule="auto"/>
        <w:ind w:firstLine="720"/>
        <w:jc w:val="both"/>
        <w:rPr>
          <w:rFonts w:eastAsia="Times New Roman"/>
          <w:szCs w:val="24"/>
        </w:rPr>
      </w:pPr>
      <w:r>
        <w:rPr>
          <w:rFonts w:eastAsia="Times New Roman"/>
          <w:szCs w:val="24"/>
        </w:rPr>
        <w:t>Γιατί συμβαίνει, όμως, αυτό; Αυτό συμβαίνει, γιατί υπάρχουν αυτά τα ομόλογα και γιατί είναι εμπορεύσιμα υπό αυτούς τους ό</w:t>
      </w:r>
      <w:r>
        <w:rPr>
          <w:rFonts w:eastAsia="Times New Roman"/>
          <w:szCs w:val="24"/>
        </w:rPr>
        <w:lastRenderedPageBreak/>
        <w:t>ρους. Τι σχέση έχουν αυτά, δηλαδή αυτή η άτεχνη, η άκομψη προσχώρηση στη δική μας λογική με αυτά που λέγατε, χωρίς επίγνωση, με από</w:t>
      </w:r>
      <w:r>
        <w:rPr>
          <w:rFonts w:eastAsia="Times New Roman"/>
          <w:szCs w:val="24"/>
        </w:rPr>
        <w:t>λυτη ανευθυνότητα και τα οποία είναι στο υπόστρωμα της σκέψης;</w:t>
      </w:r>
    </w:p>
    <w:p w14:paraId="1C8C460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Δεν νιώθετε ούτε τώρα την ανάγκη να πείτε ένα συγγνώμη για τις συκοφαντίες και τις χυδαιολογίες; «Συγγνώμη» από τον ελληνικό λαό βεβαίως. </w:t>
      </w:r>
    </w:p>
    <w:p w14:paraId="1C8C460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Χωρίς εθνική αποταμίευση, χωρίς τραπεζικό σύστημα που λειτουργεί, πραγματική ανασυγκρότηση της οικονομίας δεν υπάρχει. Και αυτό δεν το βοηθάτε λόγω των πολιτικών σας συμπεριφορών και της βαθιάς αντίφασης στην οποία είστε εγκλωβισμένοι. Διότι το ακροατήριό </w:t>
      </w:r>
      <w:r>
        <w:rPr>
          <w:rFonts w:eastAsia="Times New Roman" w:cs="Times New Roman"/>
          <w:szCs w:val="24"/>
        </w:rPr>
        <w:t>σας δεν μπορεί να ακούσει μία ενιαία και συνεκτική ι</w:t>
      </w:r>
      <w:r>
        <w:rPr>
          <w:rFonts w:eastAsia="Times New Roman" w:cs="Times New Roman"/>
          <w:szCs w:val="24"/>
        </w:rPr>
        <w:lastRenderedPageBreak/>
        <w:t xml:space="preserve">στορία. Γίνατε ευρωπαϊστές, εκσυγχρονιστές, ρεαλιστές, φιλοευρωπαίοι, σοσιαλδημοκράτες, φιλοεπιχειρηματικοί, φιλοεπενδυτικοί, φιλοαμερικάνοι; Τι έχετε γίνει, όλα αυτά; Δεν είναι τόσο απλό. </w:t>
      </w:r>
    </w:p>
    <w:p w14:paraId="1C8C460C" w14:textId="77777777" w:rsidR="00AD7333" w:rsidRDefault="00CF083D">
      <w:pPr>
        <w:spacing w:line="600" w:lineRule="auto"/>
        <w:jc w:val="both"/>
        <w:rPr>
          <w:rFonts w:eastAsia="Times New Roman" w:cs="Times New Roman"/>
          <w:szCs w:val="24"/>
        </w:rPr>
      </w:pPr>
      <w:r>
        <w:rPr>
          <w:rFonts w:eastAsia="Times New Roman" w:cs="Times New Roman"/>
          <w:szCs w:val="24"/>
        </w:rPr>
        <w:t>Είναι θα έλεγα</w:t>
      </w:r>
      <w:r>
        <w:rPr>
          <w:rFonts w:eastAsia="Times New Roman" w:cs="Times New Roman"/>
          <w:szCs w:val="24"/>
        </w:rPr>
        <w:t xml:space="preserve"> λίγο γκροτέσκα, λίγο κωμική η ιστορία αυτή. </w:t>
      </w:r>
    </w:p>
    <w:p w14:paraId="1C8C460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Μπορεί να συμφωνείτε με ευκολία με κάποιους εκπροσώπους του επιχειρηματικού κεφαλαίου, που θέλουν διευκολύνσεις, αλλά είστε καταδικασμένοι να επαμφοτερίζετε, να κλείνετε το αντισυστημικό σας μάτι. Γιατί μόνον έ</w:t>
      </w:r>
      <w:r>
        <w:rPr>
          <w:rFonts w:eastAsia="Times New Roman" w:cs="Times New Roman"/>
          <w:szCs w:val="24"/>
        </w:rPr>
        <w:t xml:space="preserve">τσι μπορείτε να απευθυνθείτε στο κοινωνικό ακροατήριο που έχετε επιλέξει. Και γι’ αυτό οδηγείστε σε υδραργυρική πολιτική χωρίς αξίες και χωρίς στρατηγική. </w:t>
      </w:r>
    </w:p>
    <w:p w14:paraId="1C8C460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υποχώρησή σας στο μέτωπο της οικονομίας, αυτή η ταπεινωτική υποχώρηση, πρέπει να αντισταθμιστεί με</w:t>
      </w:r>
      <w:r>
        <w:rPr>
          <w:rFonts w:eastAsia="Times New Roman" w:cs="Times New Roman"/>
          <w:szCs w:val="24"/>
        </w:rPr>
        <w:t xml:space="preserve"> άνοιγμα του με</w:t>
      </w:r>
      <w:r>
        <w:rPr>
          <w:rFonts w:eastAsia="Times New Roman" w:cs="Times New Roman"/>
          <w:szCs w:val="24"/>
        </w:rPr>
        <w:lastRenderedPageBreak/>
        <w:t xml:space="preserve">τώπου κατά των θεσμών, κατά της </w:t>
      </w:r>
      <w:r>
        <w:rPr>
          <w:rFonts w:eastAsia="Times New Roman" w:cs="Times New Roman"/>
          <w:szCs w:val="24"/>
        </w:rPr>
        <w:t>δικαιοσύνης</w:t>
      </w:r>
      <w:r>
        <w:rPr>
          <w:rFonts w:eastAsia="Times New Roman" w:cs="Times New Roman"/>
          <w:szCs w:val="24"/>
        </w:rPr>
        <w:t>, κατά του Συντάγματος, δημοψήφισμα για το Σύνταγμα ώστε να συγκροτηθούν νέα μέτωπα, νέες ρήξεις. Προβλέπω ότι δυστυχώς οι εκλογές, όταν γίνουν, θα γίνουν σε κλίμα θεσμικής ρήξης για να έχετε αφήγημ</w:t>
      </w:r>
      <w:r>
        <w:rPr>
          <w:rFonts w:eastAsia="Times New Roman" w:cs="Times New Roman"/>
          <w:szCs w:val="24"/>
        </w:rPr>
        <w:t xml:space="preserve">α. Δεν θα είναι το αφήγημα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δεν αφορά το κοινωνικό σας ακροατήριο. Αυτό, όμως, δεν συνιστά εθνική στρατηγική επανόδου στην κανονικότητα, αλλά αναπαράγει τη </w:t>
      </w:r>
      <w:r>
        <w:rPr>
          <w:rFonts w:eastAsia="Times New Roman" w:cs="Times New Roman"/>
          <w:szCs w:val="24"/>
        </w:rPr>
        <w:t>στασιμοχρεοκοπία</w:t>
      </w:r>
      <w:r>
        <w:rPr>
          <w:rFonts w:eastAsia="Times New Roman" w:cs="Times New Roman"/>
          <w:szCs w:val="24"/>
        </w:rPr>
        <w:t xml:space="preserve">. </w:t>
      </w:r>
    </w:p>
    <w:p w14:paraId="1C8C460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Υπάρχει, φυσικά, άλλη πολιτική, που οδηγεί στην Ελλάδα μετά το μνημόνιο, αυτή που υπηρετήσαμε και που πρέπει να ολοκληρωθεί. Οι προϋποθέσεις είναι γνωστές, οι δημοσιονομικές, οι χρηματοοικονομικές, αλλά βεβαίως προέχουν οι πολιτικές, δηλαδή, η αλλαγή των σ</w:t>
      </w:r>
      <w:r>
        <w:rPr>
          <w:rFonts w:eastAsia="Times New Roman" w:cs="Times New Roman"/>
          <w:szCs w:val="24"/>
        </w:rPr>
        <w:t xml:space="preserve">υσχετισμών, η ανάπτυξη μιας άλλης κυβέρνησης, που πρέπει να συγκροτηθεί στη βάση της εθνικής στρατηγικής. </w:t>
      </w:r>
    </w:p>
    <w:p w14:paraId="1C8C461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Όμως και αυτό δεν αρκεί, κυρίες και κύριοι Βουλευτές. Οι κοινωνικές προϋποθέσεις είναι δύσκολες. Η κοινωνία, έτσι όπως την έχετε εκπαιδεύσει, κατά με</w:t>
      </w:r>
      <w:r>
        <w:rPr>
          <w:rFonts w:eastAsia="Times New Roman" w:cs="Times New Roman"/>
          <w:szCs w:val="24"/>
        </w:rPr>
        <w:t xml:space="preserve">γάλο ποσοστό δεν μπορεί να αποδεχθεί μια άλλη πολιτική, μια εθνική πολιτική συστράτευσης, ένα μεταρρυθμιστικό πρόταγμα, μια πανστρατιά αλλαγής του τρόπου </w:t>
      </w:r>
      <w:r>
        <w:rPr>
          <w:rFonts w:eastAsia="Times New Roman" w:cs="Times New Roman"/>
          <w:szCs w:val="24"/>
        </w:rPr>
        <w:t xml:space="preserve">λειτουργίας </w:t>
      </w:r>
      <w:r>
        <w:rPr>
          <w:rFonts w:eastAsia="Times New Roman" w:cs="Times New Roman"/>
          <w:szCs w:val="24"/>
        </w:rPr>
        <w:t>του κράτους, της κοινωνίας, του πολιτικού συστήματος, ώστε να έχουμε την ανταγωνιστική Ελλ</w:t>
      </w:r>
      <w:r>
        <w:rPr>
          <w:rFonts w:eastAsia="Times New Roman" w:cs="Times New Roman"/>
          <w:szCs w:val="24"/>
        </w:rPr>
        <w:t xml:space="preserve">άδα του μέλλοντος. </w:t>
      </w:r>
    </w:p>
    <w:p w14:paraId="1C8C461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ζημιά που έχει γίνει αυτά τα χρόνια από το 2015 και μετά είναι μεγάλη, δημοσιονομική, χρηματοπιστωτική, αναπτυξιακή. Κυρίως, όμως, η ζημιά αφορά τον τρόπο σκέψης της κοινωνίας, τη δυνατότητα υιοθέτησης ενός εθνικού στόχου χωρίς αμφιθυ</w:t>
      </w:r>
      <w:r>
        <w:rPr>
          <w:rFonts w:eastAsia="Times New Roman" w:cs="Times New Roman"/>
          <w:szCs w:val="24"/>
        </w:rPr>
        <w:t>μίες, χωρίς κόλπα και χωρίς ψευδαισθήσεις. Αυτό είναι το ζητούμενο. Ση</w:t>
      </w:r>
      <w:r>
        <w:rPr>
          <w:rFonts w:eastAsia="Times New Roman" w:cs="Times New Roman"/>
          <w:szCs w:val="24"/>
        </w:rPr>
        <w:lastRenderedPageBreak/>
        <w:t>μασία έχει να ψηφιστεί το νωρίτερο δυνατό από μία άλλη πλειοψηφία ένας προϋπολογισμός που θα εκφράζει αυτήν την εθνική αντίληψη.</w:t>
      </w:r>
    </w:p>
    <w:p w14:paraId="1C8C461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Ευχαριστώ.</w:t>
      </w:r>
    </w:p>
    <w:p w14:paraId="1C8C461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w:t>
      </w:r>
      <w:r>
        <w:rPr>
          <w:rFonts w:eastAsia="Times New Roman" w:cs="Times New Roman"/>
          <w:szCs w:val="24"/>
        </w:rPr>
        <w:t>ής Συμπαράταξης</w:t>
      </w:r>
      <w:r>
        <w:rPr>
          <w:rFonts w:eastAsia="Times New Roman" w:cs="Times New Roman"/>
          <w:szCs w:val="24"/>
        </w:rPr>
        <w:t xml:space="preserve">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Pr>
          <w:rFonts w:eastAsia="Times New Roman" w:cs="Times New Roman"/>
          <w:szCs w:val="24"/>
        </w:rPr>
        <w:t>)</w:t>
      </w:r>
    </w:p>
    <w:p w14:paraId="1C8C461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w:t>
      </w:r>
    </w:p>
    <w:p w14:paraId="1C8C461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ζητώ τον λόγο για πέντε-έξι λεπτά.</w:t>
      </w:r>
    </w:p>
    <w:p w14:paraId="1C8C461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κύριος Υπουργός.</w:t>
      </w:r>
    </w:p>
    <w:p w14:paraId="1C8C461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w:t>
      </w:r>
      <w:r>
        <w:rPr>
          <w:rFonts w:eastAsia="Times New Roman" w:cs="Times New Roman"/>
          <w:b/>
          <w:szCs w:val="24"/>
        </w:rPr>
        <w:t>ΟΣ (Υπουργός Οικονομικών):</w:t>
      </w:r>
      <w:r>
        <w:rPr>
          <w:rFonts w:eastAsia="Times New Roman" w:cs="Times New Roman"/>
          <w:szCs w:val="24"/>
        </w:rPr>
        <w:t xml:space="preserve"> Κυρίες και κύριοι συνάδελφοι, νομίζω ότι υπάρχει ανάγκη για μια απάντηση. </w:t>
      </w:r>
    </w:p>
    <w:p w14:paraId="1C8C461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Εγώ δεν θα μιλήσω ούτε για τυχοδιωκτισμούς ούτε για απάτες ούτε για ψέματα. Απλώς θα πω ότι ο κ. Βενιζέλος έχει χάσει κάποιες συνέχειες. Όμως, πριν πάω στ</w:t>
      </w:r>
      <w:r>
        <w:rPr>
          <w:rFonts w:eastAsia="Times New Roman" w:cs="Times New Roman"/>
          <w:szCs w:val="24"/>
        </w:rPr>
        <w:t>ις συνέχειες που έχει χάσει, ας πάμε λίγο στο παρελθόν.</w:t>
      </w:r>
    </w:p>
    <w:p w14:paraId="1C8C461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Τον Νοέμβριο συζητήθηκε, όπως μας λέει, η προληπτική γραμμή πίστωσης. Τον Δεκέμβριο του 2014 είχε όμως πάλι </w:t>
      </w:r>
      <w:r>
        <w:rPr>
          <w:rFonts w:eastAsia="Times New Roman" w:cs="Times New Roman"/>
          <w:szCs w:val="24"/>
          <w:lang w:val="en-US"/>
        </w:rPr>
        <w:t>Eurogroup</w:t>
      </w:r>
      <w:r>
        <w:rPr>
          <w:rFonts w:eastAsia="Times New Roman" w:cs="Times New Roman"/>
          <w:szCs w:val="24"/>
        </w:rPr>
        <w:t xml:space="preserve">. Αυτό που καταθέσατε και το έβαλε και ο κ. Σταμάτης ήταν τον Νοέμβριο του 2014. </w:t>
      </w:r>
    </w:p>
    <w:p w14:paraId="1C8C461A" w14:textId="77777777" w:rsidR="00AD7333" w:rsidRDefault="00CF083D">
      <w:pPr>
        <w:spacing w:line="600" w:lineRule="auto"/>
        <w:ind w:firstLine="720"/>
        <w:jc w:val="both"/>
        <w:rPr>
          <w:rFonts w:eastAsia="Times New Roman"/>
          <w:szCs w:val="24"/>
        </w:rPr>
      </w:pPr>
      <w:r>
        <w:rPr>
          <w:rFonts w:eastAsia="Times New Roman"/>
          <w:szCs w:val="24"/>
        </w:rPr>
        <w:t>Κ</w:t>
      </w:r>
      <w:r>
        <w:rPr>
          <w:rFonts w:eastAsia="Times New Roman"/>
          <w:szCs w:val="24"/>
        </w:rPr>
        <w:t xml:space="preserve">αι λέει επί λέξει τον Δεκέμβρη, που είναι ένα μήνα μετά τον Νοέμβρη, ότι: «Τα κράτη-μέλη θα κοιτάξουν με καλή ματιά </w:t>
      </w:r>
      <w:r>
        <w:rPr>
          <w:rFonts w:eastAsia="Times New Roman"/>
          <w:szCs w:val="24"/>
        </w:rPr>
        <w:lastRenderedPageBreak/>
        <w:t>“fav</w:t>
      </w:r>
      <w:r>
        <w:rPr>
          <w:rFonts w:eastAsia="Times New Roman"/>
          <w:szCs w:val="24"/>
          <w:lang w:val="en-US"/>
        </w:rPr>
        <w:t>orably</w:t>
      </w:r>
      <w:r>
        <w:rPr>
          <w:rFonts w:eastAsia="Times New Roman"/>
          <w:szCs w:val="24"/>
        </w:rPr>
        <w:t xml:space="preserve"> dispose</w:t>
      </w:r>
      <w:r>
        <w:rPr>
          <w:rFonts w:eastAsia="Times New Roman"/>
          <w:szCs w:val="24"/>
          <w:lang w:val="en-US"/>
        </w:rPr>
        <w:t>d</w:t>
      </w:r>
      <w:r>
        <w:rPr>
          <w:rFonts w:eastAsia="Times New Roman"/>
          <w:szCs w:val="24"/>
        </w:rPr>
        <w:t>” σε κάποια αίτηση της Ελλάδας για προληπτική γραμμή πίστωσης, αν το ζητήσει και αν τελειώσει η πέμπτη αξιολόγηση» και λέ</w:t>
      </w:r>
      <w:r>
        <w:rPr>
          <w:rFonts w:eastAsia="Times New Roman"/>
          <w:szCs w:val="24"/>
        </w:rPr>
        <w:t>ει τις μεταρρυθμίσεις. Άρα μέχρι τότε δεν είχατε κάνει. Δεν είναι, όμως, αυτό το κυρίαρχο. Το κυρίαρχο είναι ότι εδώ λέει «αν το ζητήσουμε». Εγώ σας είπα ότι δεν το έχετε ζητήσει.</w:t>
      </w:r>
    </w:p>
    <w:p w14:paraId="1C8C461B" w14:textId="77777777" w:rsidR="00AD7333" w:rsidRDefault="00CF083D">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w:t>
      </w:r>
      <w:r>
        <w:rPr>
          <w:rFonts w:eastAsia="Times New Roman"/>
          <w:szCs w:val="24"/>
        </w:rPr>
        <w:t xml:space="preserve"> (δ</w:t>
      </w:r>
      <w:r>
        <w:rPr>
          <w:rFonts w:eastAsia="Times New Roman"/>
          <w:szCs w:val="24"/>
        </w:rPr>
        <w:t>εν ακούστηκε</w:t>
      </w:r>
      <w:r>
        <w:rPr>
          <w:rFonts w:eastAsia="Times New Roman"/>
          <w:szCs w:val="24"/>
        </w:rPr>
        <w:t>)</w:t>
      </w:r>
    </w:p>
    <w:p w14:paraId="1C8C461C" w14:textId="77777777" w:rsidR="00AD7333" w:rsidRDefault="00CF083D">
      <w:pPr>
        <w:spacing w:line="600" w:lineRule="auto"/>
        <w:ind w:firstLine="720"/>
        <w:jc w:val="both"/>
        <w:rPr>
          <w:rFonts w:eastAsia="Times New Roman"/>
          <w:szCs w:val="24"/>
        </w:rPr>
      </w:pPr>
      <w:r>
        <w:rPr>
          <w:rFonts w:eastAsia="Times New Roman"/>
          <w:b/>
          <w:szCs w:val="24"/>
        </w:rPr>
        <w:t>ΕΥΚΛΕΙΔΗΣ ΤΣΑΚΑΛΩΤΟΣ (Υπουργός Οικονομ</w:t>
      </w:r>
      <w:r>
        <w:rPr>
          <w:rFonts w:eastAsia="Times New Roman"/>
          <w:b/>
          <w:szCs w:val="24"/>
        </w:rPr>
        <w:t>ικών):</w:t>
      </w:r>
      <w:r>
        <w:rPr>
          <w:rFonts w:eastAsia="Times New Roman"/>
          <w:szCs w:val="24"/>
        </w:rPr>
        <w:t xml:space="preserve"> Εγώ δεν διέκοψα ούτε εσάς, κύριε Σταμάτη, ούτε τον κ. Βενιζέλο. Σας παρακαλώ να με σεβαστείτε, όπως σας σεβάστηκα κι εγώ.</w:t>
      </w:r>
    </w:p>
    <w:p w14:paraId="1C8C461D" w14:textId="77777777" w:rsidR="00AD7333" w:rsidRDefault="00CF083D">
      <w:pPr>
        <w:spacing w:line="600" w:lineRule="auto"/>
        <w:ind w:firstLine="720"/>
        <w:jc w:val="both"/>
        <w:rPr>
          <w:rFonts w:eastAsia="Times New Roman"/>
          <w:szCs w:val="24"/>
        </w:rPr>
      </w:pPr>
      <w:r>
        <w:rPr>
          <w:rFonts w:eastAsia="Times New Roman"/>
          <w:szCs w:val="24"/>
        </w:rPr>
        <w:t xml:space="preserve">Δεύτερον, διαβάστε και συγκρίνετε αυτό που λέει ότι «αν το ζητήσει η ελληνική Κυβέρνηση, θα το κοιτάξει με καλή ματιά», με το </w:t>
      </w:r>
      <w:r>
        <w:rPr>
          <w:rFonts w:eastAsia="Times New Roman"/>
          <w:szCs w:val="24"/>
          <w:lang w:val="en-US"/>
        </w:rPr>
        <w:t>E</w:t>
      </w:r>
      <w:r>
        <w:rPr>
          <w:rFonts w:eastAsia="Times New Roman"/>
          <w:szCs w:val="24"/>
          <w:lang w:val="en-US"/>
        </w:rPr>
        <w:t>urogroup</w:t>
      </w:r>
      <w:r>
        <w:rPr>
          <w:rFonts w:eastAsia="Times New Roman"/>
          <w:szCs w:val="24"/>
        </w:rPr>
        <w:t xml:space="preserve"> του Ιουνίου του 2017. Λέει «</w:t>
      </w:r>
      <w:r>
        <w:rPr>
          <w:rFonts w:eastAsia="Times New Roman"/>
          <w:szCs w:val="24"/>
          <w:lang w:val="en-US"/>
        </w:rPr>
        <w:t>in</w:t>
      </w:r>
      <w:r>
        <w:rPr>
          <w:rFonts w:eastAsia="Times New Roman"/>
          <w:szCs w:val="24"/>
        </w:rPr>
        <w:t xml:space="preserve"> </w:t>
      </w:r>
      <w:r>
        <w:rPr>
          <w:rFonts w:eastAsia="Times New Roman"/>
          <w:szCs w:val="24"/>
          <w:lang w:val="en-US"/>
        </w:rPr>
        <w:t>view</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ending</w:t>
      </w:r>
      <w:r>
        <w:rPr>
          <w:rFonts w:eastAsia="Times New Roman"/>
          <w:szCs w:val="24"/>
        </w:rPr>
        <w:t xml:space="preserve">», μια και τελειώνει το πρόγραμμα τον Αύγουστο του 2018, το </w:t>
      </w:r>
      <w:r>
        <w:rPr>
          <w:rFonts w:eastAsia="Times New Roman"/>
          <w:szCs w:val="24"/>
          <w:lang w:val="en-US"/>
        </w:rPr>
        <w:t>Eurogroup</w:t>
      </w:r>
      <w:r>
        <w:rPr>
          <w:rFonts w:eastAsia="Times New Roman"/>
          <w:szCs w:val="24"/>
        </w:rPr>
        <w:t xml:space="preserve"> </w:t>
      </w:r>
      <w:r>
        <w:rPr>
          <w:rFonts w:eastAsia="Times New Roman"/>
          <w:szCs w:val="24"/>
        </w:rPr>
        <w:lastRenderedPageBreak/>
        <w:t>δεσμεύεται να βοηθήσει την Ελλάδα να επιστρέψει στις αγορές με περισσότερα χρήματα, όχι μόνο για να κλείσει και να τελειώσει με τις ληξιπρόθεσμες, αλλά και για να δημιουργήσει «</w:t>
      </w:r>
      <w:r>
        <w:rPr>
          <w:rFonts w:eastAsia="Times New Roman"/>
          <w:szCs w:val="24"/>
          <w:lang w:val="en-US"/>
        </w:rPr>
        <w:t>buffers</w:t>
      </w:r>
      <w:r>
        <w:rPr>
          <w:rFonts w:eastAsia="Times New Roman"/>
          <w:szCs w:val="24"/>
        </w:rPr>
        <w:t>» δηλαδή αποθέματα για να μπορεί να σταθεί στα πόδια της.</w:t>
      </w:r>
    </w:p>
    <w:p w14:paraId="1C8C461E" w14:textId="77777777" w:rsidR="00AD7333" w:rsidRDefault="00CF083D">
      <w:pPr>
        <w:spacing w:line="600" w:lineRule="auto"/>
        <w:ind w:firstLine="720"/>
        <w:jc w:val="both"/>
        <w:rPr>
          <w:rFonts w:eastAsia="Times New Roman"/>
          <w:szCs w:val="24"/>
        </w:rPr>
      </w:pPr>
      <w:r>
        <w:rPr>
          <w:rFonts w:eastAsia="Times New Roman"/>
          <w:szCs w:val="24"/>
        </w:rPr>
        <w:t xml:space="preserve">Άρα, το δικό </w:t>
      </w:r>
      <w:r>
        <w:rPr>
          <w:rFonts w:eastAsia="Times New Roman"/>
          <w:szCs w:val="24"/>
        </w:rPr>
        <w:t xml:space="preserve">μας </w:t>
      </w:r>
      <w:r>
        <w:rPr>
          <w:rFonts w:eastAsia="Times New Roman"/>
          <w:szCs w:val="24"/>
          <w:lang w:val="en-US"/>
        </w:rPr>
        <w:t>Eurogroup</w:t>
      </w:r>
      <w:r>
        <w:rPr>
          <w:rFonts w:eastAsia="Times New Roman"/>
          <w:szCs w:val="24"/>
        </w:rPr>
        <w:t xml:space="preserve"> του 2017 λέει ότι «βγαίνετε, τελειώνετε και εμείς είμαστε εδώ να σας υποστηρίξουμε, να αυξήσουμε τα </w:t>
      </w:r>
      <w:r>
        <w:rPr>
          <w:rFonts w:eastAsia="Times New Roman"/>
          <w:szCs w:val="24"/>
          <w:lang w:val="en-US"/>
        </w:rPr>
        <w:t>buffers</w:t>
      </w:r>
      <w:r>
        <w:rPr>
          <w:rFonts w:eastAsia="Times New Roman"/>
          <w:szCs w:val="24"/>
        </w:rPr>
        <w:t>, τα αποθέματα για να σταθείτε στα πόδια σας». Δεν το λέει αυτό στο δικό σας, δεν έχει καμμία σχέση αυτό, συζητάει άλλο πρόγραμμα. Άλλο</w:t>
      </w:r>
      <w:r>
        <w:rPr>
          <w:rFonts w:eastAsia="Times New Roman"/>
          <w:szCs w:val="24"/>
        </w:rPr>
        <w:t xml:space="preserve"> λέει. Άρα, κύριε Βενιζέλο, κάνετε λάθος όταν λέτε ότι είναι από το υπερπλεόνασμα και τα αποθέματα αυτό που θα χτίσουμε για να βγούμε στις αγορές.</w:t>
      </w:r>
    </w:p>
    <w:p w14:paraId="1C8C461F" w14:textId="77777777" w:rsidR="00AD7333" w:rsidRDefault="00CF083D">
      <w:pPr>
        <w:spacing w:line="600" w:lineRule="auto"/>
        <w:ind w:firstLine="720"/>
        <w:jc w:val="both"/>
        <w:rPr>
          <w:rFonts w:eastAsia="Times New Roman"/>
          <w:szCs w:val="24"/>
        </w:rPr>
      </w:pPr>
      <w:r>
        <w:rPr>
          <w:rFonts w:eastAsia="Times New Roman"/>
          <w:szCs w:val="24"/>
        </w:rPr>
        <w:t>Τρίτον</w:t>
      </w:r>
      <w:r>
        <w:rPr>
          <w:rFonts w:eastAsia="Times New Roman"/>
          <w:szCs w:val="24"/>
        </w:rPr>
        <w:t>, για το παρελθόν είναι ότι τάχα αυτή η αλλαγή, η αναδιάρθρωση του χρέους που κάναμε με την τελευταία έ</w:t>
      </w:r>
      <w:r>
        <w:rPr>
          <w:rFonts w:eastAsia="Times New Roman"/>
          <w:szCs w:val="24"/>
        </w:rPr>
        <w:t xml:space="preserve">ξοδο, ήταν η </w:t>
      </w:r>
      <w:r>
        <w:rPr>
          <w:rFonts w:eastAsia="Times New Roman"/>
          <w:szCs w:val="24"/>
        </w:rPr>
        <w:lastRenderedPageBreak/>
        <w:t xml:space="preserve">ολοκλήρωση των δικών σας, το </w:t>
      </w:r>
      <w:r>
        <w:rPr>
          <w:rFonts w:eastAsia="Times New Roman"/>
          <w:szCs w:val="24"/>
          <w:lang w:val="en-US"/>
        </w:rPr>
        <w:t>PSI</w:t>
      </w:r>
      <w:r>
        <w:rPr>
          <w:rFonts w:eastAsia="Times New Roman"/>
          <w:szCs w:val="24"/>
        </w:rPr>
        <w:t xml:space="preserve"> και των ομολόγων. Ελπίζω τα ελληνικά μου να μην με προδίδουν, αλλά άλλο «ολοκλήρωση» και άλλο «τερματισμός». Γιατί, κύριε Βενιζέλο αυτά τα ομόλογα είχαν ειδικά χαρακτηριστικά: Πρώτο εδικό χαρακτηριστικό είναι ό</w:t>
      </w:r>
      <w:r>
        <w:rPr>
          <w:rFonts w:eastAsia="Times New Roman"/>
          <w:szCs w:val="24"/>
        </w:rPr>
        <w:t xml:space="preserve">τι ήταν κάτω από συγχρηματοδότηση. Δηλαδή, σε περίπτωση </w:t>
      </w:r>
      <w:r>
        <w:rPr>
          <w:rFonts w:eastAsia="Times New Roman"/>
          <w:szCs w:val="24"/>
        </w:rPr>
        <w:t>χρεοκοπίας</w:t>
      </w:r>
      <w:r>
        <w:rPr>
          <w:rFonts w:eastAsia="Times New Roman"/>
          <w:szCs w:val="24"/>
        </w:rPr>
        <w:t xml:space="preserve"> υπήρχε ειδικός κανόνας για το ποιος θα πληρώνεται και πότε. </w:t>
      </w:r>
    </w:p>
    <w:p w14:paraId="1C8C4620" w14:textId="77777777" w:rsidR="00AD7333" w:rsidRDefault="00CF083D">
      <w:pPr>
        <w:spacing w:line="600" w:lineRule="auto"/>
        <w:ind w:firstLine="720"/>
        <w:jc w:val="both"/>
        <w:rPr>
          <w:rFonts w:eastAsia="Times New Roman"/>
          <w:szCs w:val="24"/>
        </w:rPr>
      </w:pPr>
      <w:r>
        <w:rPr>
          <w:rFonts w:eastAsia="Times New Roman"/>
          <w:szCs w:val="24"/>
        </w:rPr>
        <w:t>Τέταρτον</w:t>
      </w:r>
      <w:r>
        <w:rPr>
          <w:rFonts w:eastAsia="Times New Roman"/>
          <w:szCs w:val="24"/>
        </w:rPr>
        <w:t>, αυτά είχαν σταδιακές αυξήσεις του επιτοκίου. Και άρα ήταν ακριβώς ομόλογα, που δεν μπορούσες να συγκρίνεις με τα ομόλο</w:t>
      </w:r>
      <w:r>
        <w:rPr>
          <w:rFonts w:eastAsia="Times New Roman"/>
          <w:szCs w:val="24"/>
        </w:rPr>
        <w:t xml:space="preserve">γα της Πορτογαλίας και της Ισπανίας. Αν θέλετε να ξέρετε γιατί πέφτουν τα </w:t>
      </w:r>
      <w:r>
        <w:rPr>
          <w:rFonts w:eastAsia="Times New Roman"/>
          <w:szCs w:val="24"/>
          <w:lang w:val="en-US"/>
        </w:rPr>
        <w:t>spreads</w:t>
      </w:r>
      <w:r>
        <w:rPr>
          <w:rFonts w:eastAsia="Times New Roman"/>
          <w:szCs w:val="24"/>
        </w:rPr>
        <w:t xml:space="preserve">, δεν είναι ότι ολοκληρώσαμε το </w:t>
      </w:r>
      <w:r>
        <w:rPr>
          <w:rFonts w:eastAsia="Times New Roman"/>
          <w:szCs w:val="24"/>
          <w:lang w:val="en-US"/>
        </w:rPr>
        <w:t>PSI</w:t>
      </w:r>
      <w:r>
        <w:rPr>
          <w:rFonts w:eastAsia="Times New Roman"/>
          <w:szCs w:val="24"/>
        </w:rPr>
        <w:t>. Το τερματίσαμε για να έχουμε κανονικά ομόλογα που οι αγορές μπορούν να τις κοιτάξουν και να τις συγκρίνουν. Τελειώσαμε με τη δική σας περί</w:t>
      </w:r>
      <w:r>
        <w:rPr>
          <w:rFonts w:eastAsia="Times New Roman"/>
          <w:szCs w:val="24"/>
        </w:rPr>
        <w:t>οδο.</w:t>
      </w:r>
    </w:p>
    <w:p w14:paraId="1C8C4621" w14:textId="77777777" w:rsidR="00AD7333" w:rsidRDefault="00CF083D">
      <w:pPr>
        <w:spacing w:line="600" w:lineRule="auto"/>
        <w:ind w:firstLine="720"/>
        <w:jc w:val="both"/>
        <w:rPr>
          <w:rFonts w:eastAsia="Times New Roman"/>
          <w:szCs w:val="24"/>
        </w:rPr>
      </w:pPr>
      <w:r>
        <w:rPr>
          <w:rFonts w:eastAsia="Times New Roman"/>
          <w:szCs w:val="24"/>
        </w:rPr>
        <w:lastRenderedPageBreak/>
        <w:t>Πάμε τώρα για το χρέος κα</w:t>
      </w:r>
      <w:r>
        <w:rPr>
          <w:rFonts w:eastAsia="Times New Roman"/>
          <w:szCs w:val="24"/>
        </w:rPr>
        <w:t>ι</w:t>
      </w:r>
      <w:r>
        <w:rPr>
          <w:rFonts w:eastAsia="Times New Roman"/>
          <w:szCs w:val="24"/>
        </w:rPr>
        <w:t xml:space="preserve"> για τις απώλειες που έχετε στα τελευταία χρόνια. Πρώτον, δεν έχετε ουσιαστικά αξιολογήσει τα βραχυπρόθεσμα μέτρα για το χρέος. Γιατί ποια είναι η διαφορά με τα μακροπρόθεσμα μέτρα για το χρέος; Ότι αλλάζουν επιτόκια που είνα</w:t>
      </w:r>
      <w:r>
        <w:rPr>
          <w:rFonts w:eastAsia="Times New Roman"/>
          <w:szCs w:val="24"/>
        </w:rPr>
        <w:t xml:space="preserve">ι κυμαινόμενα -που μπορούν να αυξηθούν- και τα κάνουν σταθερά. Άρα, κλειδώνουμε ένα αρκετά μεγάλο κομμάτι μέχρι τώρα που το </w:t>
      </w:r>
      <w:r>
        <w:rPr>
          <w:rFonts w:eastAsia="Times New Roman"/>
          <w:szCs w:val="24"/>
          <w:lang w:val="en-US"/>
        </w:rPr>
        <w:t>ESM</w:t>
      </w:r>
      <w:r>
        <w:rPr>
          <w:rFonts w:eastAsia="Times New Roman"/>
          <w:szCs w:val="24"/>
        </w:rPr>
        <w:t xml:space="preserve"> θέλει να το αυξήσει ακόμα περισσότερο για να είναι σταθερό το επιτόκιο. Και εκτός αν προβλέπετε για όλο το μέλλον ότι δεν θα υπά</w:t>
      </w:r>
      <w:r>
        <w:rPr>
          <w:rFonts w:eastAsia="Times New Roman"/>
          <w:szCs w:val="24"/>
        </w:rPr>
        <w:t>ρξει ανάπτυξη στην παγκόσμια οικονομία, αυτό έχει τεράστια σημασία το μεσοπρόθεσμο μέτρο για το χρέος. Είναι πιο σημαντικό από το τι θα δανείζεις όταν θα βγεις, γιατί έχεις κλειδώσει ένα κομμάτι του χρέους σου σε χαμηλό επιτόκιο.</w:t>
      </w:r>
    </w:p>
    <w:p w14:paraId="1C8C4622" w14:textId="77777777" w:rsidR="00AD7333" w:rsidRDefault="00CF083D">
      <w:pPr>
        <w:spacing w:line="600" w:lineRule="auto"/>
        <w:ind w:firstLine="720"/>
        <w:jc w:val="both"/>
        <w:rPr>
          <w:rFonts w:eastAsia="Times New Roman"/>
          <w:szCs w:val="24"/>
        </w:rPr>
      </w:pPr>
      <w:r>
        <w:rPr>
          <w:rFonts w:eastAsia="Times New Roman"/>
          <w:szCs w:val="24"/>
        </w:rPr>
        <w:lastRenderedPageBreak/>
        <w:t>Πέμπτον</w:t>
      </w:r>
      <w:r>
        <w:rPr>
          <w:rFonts w:eastAsia="Times New Roman"/>
          <w:szCs w:val="24"/>
        </w:rPr>
        <w:t>, ξεχνάτε ότι δεν ε</w:t>
      </w:r>
      <w:r>
        <w:rPr>
          <w:rFonts w:eastAsia="Times New Roman"/>
          <w:szCs w:val="24"/>
        </w:rPr>
        <w:t>ίναι μόνο οι επεκτάσεις, o μέσος όρος ωρίμανσης…</w:t>
      </w:r>
    </w:p>
    <w:p w14:paraId="1C8C4623" w14:textId="77777777" w:rsidR="00AD7333" w:rsidRDefault="00CF083D">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Κύριε Πρόεδρε, θα ήθελα τον λόγο. </w:t>
      </w:r>
    </w:p>
    <w:p w14:paraId="1C8C4624" w14:textId="77777777" w:rsidR="00AD7333" w:rsidRDefault="00CF083D">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Μην έχετε τόσο καημό να απαντήσετε, κύριε Βενιζέλο. Πρώτα ακούτε και μετά ζητάτε τον λόγο. Μπορεί να σας έ</w:t>
      </w:r>
      <w:r>
        <w:rPr>
          <w:rFonts w:eastAsia="Times New Roman"/>
          <w:szCs w:val="24"/>
        </w:rPr>
        <w:t>χω πείσει μέχρι το τέλος. Βλέπω ότι έχετε μεγάλο καημό πριν ακούσετε να μιλήσετε.</w:t>
      </w:r>
    </w:p>
    <w:p w14:paraId="1C8C4625" w14:textId="77777777" w:rsidR="00AD7333" w:rsidRDefault="00CF083D">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Μπορώ να ακούω και να σηκώνω το χέρι μου ταυτόχρονα. Εσείς δεν μπορείτε;</w:t>
      </w:r>
    </w:p>
    <w:p w14:paraId="1C8C4626" w14:textId="77777777" w:rsidR="00AD7333" w:rsidRDefault="00CF083D">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Λοιπόν, όσον αφορά την επέκταση των ομολόγων, υπάρχει και ο γαλλικός μηχανισμός που συνδέει το χρέος με την ανάπτυξη. Αυτή η </w:t>
      </w:r>
      <w:r>
        <w:rPr>
          <w:rFonts w:eastAsia="Times New Roman"/>
          <w:szCs w:val="24"/>
        </w:rPr>
        <w:lastRenderedPageBreak/>
        <w:t>ρήτρα «ανάπτυξη» που λέγαμε, τότε που λέγατε ότι ήμασταν λαϊκιστές. Αυτό δεν υπήρχε.</w:t>
      </w:r>
    </w:p>
    <w:p w14:paraId="1C8C4627" w14:textId="77777777" w:rsidR="00AD7333" w:rsidRDefault="00CF083D">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Σήμερα τι είστε;</w:t>
      </w:r>
    </w:p>
    <w:p w14:paraId="1C8C4628" w14:textId="77777777" w:rsidR="00AD7333" w:rsidRDefault="00CF083D">
      <w:pPr>
        <w:spacing w:line="600" w:lineRule="auto"/>
        <w:ind w:firstLine="720"/>
        <w:jc w:val="both"/>
        <w:rPr>
          <w:rFonts w:eastAsia="Times New Roman"/>
          <w:szCs w:val="24"/>
        </w:rPr>
      </w:pPr>
      <w:r>
        <w:rPr>
          <w:rFonts w:eastAsia="Times New Roman"/>
          <w:b/>
          <w:szCs w:val="24"/>
        </w:rPr>
        <w:t>ΕΥΚΛΕΙΔ</w:t>
      </w:r>
      <w:r>
        <w:rPr>
          <w:rFonts w:eastAsia="Times New Roman"/>
          <w:b/>
          <w:szCs w:val="24"/>
        </w:rPr>
        <w:t xml:space="preserve">ΗΣ ΤΣΑΚΑΛΩΤΟΣ (Υπουργός Οικονομικών): </w:t>
      </w:r>
      <w:r>
        <w:rPr>
          <w:rFonts w:eastAsia="Times New Roman"/>
          <w:szCs w:val="24"/>
        </w:rPr>
        <w:t>Αυτό δεν υπήρχε σε σας. Άρα, εκτός απ’ αυτό που είχατε εσείς, τώρα υπάρχει και ένας μηχανισμός που δίνει μεγάλη σιγουριά στις αγορές. Αν τα πράγματα δεν πάνε καλά –γιατί δεν μπορούν να αποκλείσουν ότι μπορεί να επιστρέ</w:t>
      </w:r>
      <w:r>
        <w:rPr>
          <w:rFonts w:eastAsia="Times New Roman"/>
          <w:szCs w:val="24"/>
        </w:rPr>
        <w:t xml:space="preserve">ψετε κι εσείς στην κυβέρνηση κάποτε, οπότε έχουν στο πίσω μέρος οι αγορές ότι δεν θα πάει και τόσο καλά η οικονομία στο μέλλον- θα πάρουμε και μεγαλύτερη βοήθεια, από </w:t>
      </w:r>
      <w:r>
        <w:rPr>
          <w:rFonts w:eastAsia="Times New Roman"/>
          <w:szCs w:val="24"/>
        </w:rPr>
        <w:t xml:space="preserve">μηδέν </w:t>
      </w:r>
      <w:r>
        <w:rPr>
          <w:rFonts w:eastAsia="Times New Roman"/>
          <w:szCs w:val="24"/>
        </w:rPr>
        <w:t xml:space="preserve">μέχρι </w:t>
      </w:r>
      <w:r>
        <w:rPr>
          <w:rFonts w:eastAsia="Times New Roman"/>
          <w:szCs w:val="24"/>
        </w:rPr>
        <w:t>δεκαπέντε</w:t>
      </w:r>
      <w:r>
        <w:rPr>
          <w:rFonts w:eastAsia="Times New Roman"/>
          <w:szCs w:val="24"/>
        </w:rPr>
        <w:t xml:space="preserve"> χρόνια επέκταση των ωριμάνσεων και σπρωξίματος</w:t>
      </w:r>
      <w:r>
        <w:rPr>
          <w:rFonts w:eastAsia="Times New Roman"/>
          <w:szCs w:val="24"/>
        </w:rPr>
        <w:t xml:space="preserve"> </w:t>
      </w:r>
      <w:r>
        <w:rPr>
          <w:rFonts w:eastAsia="Times New Roman"/>
          <w:szCs w:val="24"/>
        </w:rPr>
        <w:t>πίσω του επιτοκίου.</w:t>
      </w:r>
    </w:p>
    <w:p w14:paraId="1C8C4629"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Η διαφορά, όμως, είναι πολύ μεγάλη. Εσείς μιλούσατε το 2015 και λέτε τώρα ότι το </w:t>
      </w:r>
      <w:r>
        <w:rPr>
          <w:rFonts w:eastAsia="Times New Roman"/>
          <w:szCs w:val="24"/>
          <w:lang w:val="en-US"/>
        </w:rPr>
        <w:t>mail</w:t>
      </w:r>
      <w:r>
        <w:rPr>
          <w:rFonts w:eastAsia="Times New Roman"/>
          <w:szCs w:val="24"/>
        </w:rPr>
        <w:t xml:space="preserve"> Χαρδούβελη είναι μια «παιδική χαρά» σε σχέση μ’ αυτά που φέραμε εμείς. Γιατί δεν την κλείσατε την «παιδική χαρά»; Γιατί μας ζορίζετε και μας ταλαιπωρείτε; Αφού ήταν «παιδ</w:t>
      </w:r>
      <w:r>
        <w:rPr>
          <w:rFonts w:eastAsia="Times New Roman"/>
          <w:szCs w:val="24"/>
        </w:rPr>
        <w:t xml:space="preserve">ική χαρά», γιατί δεν κάνατε ένα πραγματικό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να τελειώσετε, να πάρετε αυτήν τη γραμμή, να βγαίνατε στον κόσμο να λέγατε ότι θα πάρουμε την προληπτική γραμμή πίστωσης; Δεν το κάνατε αυτό. Δεν το κλείσατε. «Παιδική χαρά» ακούω, αλλά φαίνεται ότι</w:t>
      </w:r>
      <w:r>
        <w:rPr>
          <w:rFonts w:eastAsia="Times New Roman"/>
          <w:szCs w:val="24"/>
        </w:rPr>
        <w:t xml:space="preserve"> δεν μπορείτε να παίξετε ούτε στην «παιδική χαρά». Αυτό καταλαβαίνω εγώ!</w:t>
      </w:r>
    </w:p>
    <w:p w14:paraId="1C8C462A" w14:textId="77777777" w:rsidR="00AD7333" w:rsidRDefault="00CF083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62B"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Η διαφορά με μας είναι ότι έχουμε ένα σχέδιο. Βγήκαμε στις αγορές μία φορά, ξαναβγήκαμε για να τερματίσουμε το </w:t>
      </w:r>
      <w:r>
        <w:rPr>
          <w:rFonts w:eastAsia="Times New Roman"/>
          <w:szCs w:val="24"/>
          <w:lang w:val="en-US"/>
        </w:rPr>
        <w:t>PSI</w:t>
      </w:r>
      <w:r>
        <w:rPr>
          <w:rFonts w:eastAsia="Times New Roman"/>
          <w:szCs w:val="24"/>
        </w:rPr>
        <w:t xml:space="preserve"> μια και καλή και να μπορ</w:t>
      </w:r>
      <w:r>
        <w:rPr>
          <w:rFonts w:eastAsia="Times New Roman"/>
          <w:szCs w:val="24"/>
        </w:rPr>
        <w:t xml:space="preserve">ούμε να έχουμε ομόλογα που έχουν ρευστότητα. </w:t>
      </w:r>
    </w:p>
    <w:p w14:paraId="1C8C462C" w14:textId="77777777" w:rsidR="00AD7333" w:rsidRDefault="00CF083D">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szCs w:val="24"/>
          <w:lang w:val="en-US"/>
        </w:rPr>
        <w:t>To</w:t>
      </w:r>
      <w:r>
        <w:rPr>
          <w:rFonts w:eastAsia="Times New Roman"/>
          <w:szCs w:val="24"/>
        </w:rPr>
        <w:t xml:space="preserve"> επάρατο, που πας να το στηρίξεις στην Ευρώπη!</w:t>
      </w:r>
    </w:p>
    <w:p w14:paraId="1C8C462D" w14:textId="77777777" w:rsidR="00AD7333" w:rsidRDefault="00CF083D">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Πού είναι τώρα οι αποδόσεις; </w:t>
      </w:r>
    </w:p>
    <w:p w14:paraId="1C8C462E" w14:textId="77777777" w:rsidR="00AD7333" w:rsidRDefault="00CF083D">
      <w:pPr>
        <w:spacing w:line="600" w:lineRule="auto"/>
        <w:ind w:firstLine="720"/>
        <w:jc w:val="center"/>
        <w:rPr>
          <w:rFonts w:eastAsia="Times New Roman"/>
          <w:szCs w:val="24"/>
        </w:rPr>
      </w:pPr>
      <w:r>
        <w:rPr>
          <w:rFonts w:eastAsia="Times New Roman"/>
          <w:szCs w:val="24"/>
        </w:rPr>
        <w:t>(Θόρυβος στην Αίθουσα)</w:t>
      </w:r>
    </w:p>
    <w:p w14:paraId="1C8C462F" w14:textId="77777777" w:rsidR="00AD7333" w:rsidRDefault="00CF083D">
      <w:pPr>
        <w:spacing w:line="600" w:lineRule="auto"/>
        <w:ind w:firstLine="720"/>
        <w:jc w:val="both"/>
        <w:rPr>
          <w:rFonts w:eastAsia="Times New Roman"/>
          <w:szCs w:val="24"/>
        </w:rPr>
      </w:pPr>
      <w:r>
        <w:rPr>
          <w:rFonts w:eastAsia="Times New Roman"/>
          <w:szCs w:val="24"/>
        </w:rPr>
        <w:t>Έχουμε ένα σχέδιο και για το χρέος και για</w:t>
      </w:r>
      <w:r>
        <w:rPr>
          <w:rFonts w:eastAsia="Times New Roman"/>
          <w:szCs w:val="24"/>
        </w:rPr>
        <w:t xml:space="preserve"> τα βραχυπρόθεσμα και για τα μεσοπρόθεσμα και για τα μακροπρόθεσμα και έχουμε τη στήριξη του </w:t>
      </w:r>
      <w:r>
        <w:rPr>
          <w:rFonts w:eastAsia="Times New Roman"/>
          <w:szCs w:val="24"/>
          <w:lang w:val="en-US"/>
        </w:rPr>
        <w:t>Eurogroup</w:t>
      </w:r>
      <w:r>
        <w:rPr>
          <w:rFonts w:eastAsia="Times New Roman"/>
          <w:szCs w:val="24"/>
        </w:rPr>
        <w:t xml:space="preserve"> και των αγορών ότι μπορούμε να βγούμε στις αγορές και να στεκόμαστε στα δικά μας πόδια τον Αύγουστο του 2018. </w:t>
      </w:r>
    </w:p>
    <w:p w14:paraId="1C8C4630" w14:textId="77777777" w:rsidR="00AD7333" w:rsidRDefault="00CF083D">
      <w:pPr>
        <w:spacing w:line="600" w:lineRule="auto"/>
        <w:ind w:firstLine="720"/>
        <w:jc w:val="both"/>
        <w:rPr>
          <w:rFonts w:eastAsia="Times New Roman"/>
          <w:szCs w:val="24"/>
        </w:rPr>
      </w:pPr>
      <w:r>
        <w:rPr>
          <w:rFonts w:eastAsia="Times New Roman"/>
          <w:szCs w:val="24"/>
        </w:rPr>
        <w:lastRenderedPageBreak/>
        <w:t>Απ’ αυτά εσείς δεν είχατε τίποτα. Αποτύχατ</w:t>
      </w:r>
      <w:r>
        <w:rPr>
          <w:rFonts w:eastAsia="Times New Roman"/>
          <w:szCs w:val="24"/>
        </w:rPr>
        <w:t xml:space="preserve">ε και αντί να έρχεστε να λέτε τα ίδια και τα ίδια, χρειάζεται να </w:t>
      </w:r>
      <w:r>
        <w:rPr>
          <w:rFonts w:eastAsia="Times New Roman"/>
          <w:szCs w:val="24"/>
        </w:rPr>
        <w:t>καθ</w:t>
      </w:r>
      <w:r>
        <w:rPr>
          <w:rFonts w:eastAsia="Times New Roman"/>
          <w:szCs w:val="24"/>
        </w:rPr>
        <w:t>ί</w:t>
      </w:r>
      <w:r>
        <w:rPr>
          <w:rFonts w:eastAsia="Times New Roman"/>
          <w:szCs w:val="24"/>
        </w:rPr>
        <w:t xml:space="preserve">σετε </w:t>
      </w:r>
      <w:r>
        <w:rPr>
          <w:rFonts w:eastAsia="Times New Roman"/>
          <w:szCs w:val="24"/>
        </w:rPr>
        <w:t xml:space="preserve">και άλλα τέσσερα χρόνια στην αντιπολίτευση για να δείτε πού πήγατε στραβά, γιατί δεν μπορέσατε να το καταφέρετε την πρώτη φορά και να δείτε μήπως μπορέσετε σε είκοσι-τριάντα χρόνια, </w:t>
      </w:r>
      <w:r>
        <w:rPr>
          <w:rFonts w:eastAsia="Times New Roman"/>
          <w:szCs w:val="24"/>
        </w:rPr>
        <w:t xml:space="preserve">όταν ο ελληνικός λαός σας ξαναπιστέψει, να έλθετε πάλι στην εξουσία. </w:t>
      </w:r>
    </w:p>
    <w:p w14:paraId="1C8C4631" w14:textId="77777777" w:rsidR="00AD7333" w:rsidRDefault="00CF083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632" w14:textId="77777777" w:rsidR="00AD7333" w:rsidRDefault="00CF083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Υπουργέ.</w:t>
      </w:r>
    </w:p>
    <w:p w14:paraId="1C8C4633" w14:textId="77777777" w:rsidR="00AD7333" w:rsidRDefault="00CF083D">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Κύριε Πρόεδρε, θα ήθελα τον λόγο.</w:t>
      </w:r>
    </w:p>
    <w:p w14:paraId="1C8C4634" w14:textId="77777777" w:rsidR="00AD7333" w:rsidRDefault="00CF083D">
      <w:pPr>
        <w:spacing w:line="600" w:lineRule="auto"/>
        <w:ind w:firstLine="720"/>
        <w:jc w:val="both"/>
        <w:rPr>
          <w:rFonts w:eastAsia="Times New Roman"/>
          <w:szCs w:val="24"/>
        </w:rPr>
      </w:pPr>
      <w:r>
        <w:rPr>
          <w:rFonts w:eastAsia="Times New Roman"/>
          <w:b/>
          <w:szCs w:val="24"/>
        </w:rPr>
        <w:t>ΠΡΟΕΔΡΕΥΩΝ (Σπυρίδων Λυκού</w:t>
      </w:r>
      <w:r>
        <w:rPr>
          <w:rFonts w:eastAsia="Times New Roman"/>
          <w:b/>
          <w:szCs w:val="24"/>
        </w:rPr>
        <w:t>δης):</w:t>
      </w:r>
      <w:r>
        <w:rPr>
          <w:rFonts w:eastAsia="Times New Roman"/>
          <w:szCs w:val="24"/>
        </w:rPr>
        <w:t xml:space="preserve"> Κύριε Βενιζέλο, σας παρακαλώ πολύ, να είστε όσο πιο συνοπτικός γίνεται.</w:t>
      </w:r>
    </w:p>
    <w:p w14:paraId="1C8C4635" w14:textId="77777777" w:rsidR="00AD7333" w:rsidRDefault="00CF083D">
      <w:pPr>
        <w:spacing w:line="600" w:lineRule="auto"/>
        <w:ind w:firstLine="720"/>
        <w:jc w:val="both"/>
        <w:rPr>
          <w:rFonts w:eastAsia="Times New Roman"/>
          <w:szCs w:val="24"/>
        </w:rPr>
      </w:pPr>
      <w:r>
        <w:rPr>
          <w:rFonts w:eastAsia="Times New Roman"/>
          <w:b/>
          <w:szCs w:val="24"/>
        </w:rPr>
        <w:lastRenderedPageBreak/>
        <w:t>ΑΘΑΝΑΣΙΟΣ ΠΑΦΙΛΗΣ:</w:t>
      </w:r>
      <w:r>
        <w:rPr>
          <w:rFonts w:eastAsia="Times New Roman"/>
          <w:szCs w:val="24"/>
        </w:rPr>
        <w:t xml:space="preserve"> … (</w:t>
      </w:r>
      <w:r>
        <w:rPr>
          <w:rFonts w:eastAsia="Times New Roman"/>
          <w:szCs w:val="24"/>
        </w:rPr>
        <w:t xml:space="preserve">δεν </w:t>
      </w:r>
      <w:r>
        <w:rPr>
          <w:rFonts w:eastAsia="Times New Roman"/>
          <w:szCs w:val="24"/>
        </w:rPr>
        <w:t>ακούστηκε)</w:t>
      </w:r>
    </w:p>
    <w:p w14:paraId="1C8C4636" w14:textId="77777777" w:rsidR="00AD7333" w:rsidRDefault="00CF083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Παφίλη, νομίζω ότι εξελίσσεται ένας ενδιαφέρων διάλογος. Νομίζω ότι το καταλαβαίνετε. Και εσάς για την </w:t>
      </w:r>
      <w:r>
        <w:rPr>
          <w:rFonts w:eastAsia="Times New Roman"/>
          <w:szCs w:val="24"/>
        </w:rPr>
        <w:t>τοποθέτησή σας θα σας βοηθήσει αυτός ο διάλογος. Αφήστε τον να εξελιχθεί.</w:t>
      </w:r>
    </w:p>
    <w:p w14:paraId="1C8C4637" w14:textId="77777777" w:rsidR="00AD7333" w:rsidRDefault="00CF083D">
      <w:pPr>
        <w:spacing w:line="600" w:lineRule="auto"/>
        <w:ind w:firstLine="720"/>
        <w:jc w:val="both"/>
        <w:rPr>
          <w:rFonts w:eastAsia="Times New Roman"/>
          <w:szCs w:val="24"/>
        </w:rPr>
      </w:pPr>
      <w:r>
        <w:rPr>
          <w:rFonts w:eastAsia="Times New Roman"/>
          <w:szCs w:val="24"/>
        </w:rPr>
        <w:t>Ορίστε, κύριε Βενιζέλο.</w:t>
      </w:r>
    </w:p>
    <w:p w14:paraId="1C8C4638" w14:textId="77777777" w:rsidR="00AD7333" w:rsidRDefault="00CF083D">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Ευχαριστώ.</w:t>
      </w:r>
    </w:p>
    <w:p w14:paraId="1C8C4639" w14:textId="77777777" w:rsidR="00AD7333" w:rsidRDefault="00CF083D">
      <w:pPr>
        <w:spacing w:line="600" w:lineRule="auto"/>
        <w:ind w:firstLine="720"/>
        <w:jc w:val="both"/>
        <w:rPr>
          <w:rFonts w:eastAsia="Times New Roman"/>
          <w:szCs w:val="24"/>
        </w:rPr>
      </w:pPr>
      <w:r>
        <w:rPr>
          <w:rFonts w:eastAsia="Times New Roman"/>
          <w:szCs w:val="24"/>
        </w:rPr>
        <w:t xml:space="preserve">Απαντώ στο επιχείρημα του κ. Τσακαλώτου ότι είχε εγκρίνει την προληπτική πιστωτική γραμμή το </w:t>
      </w:r>
      <w:r>
        <w:rPr>
          <w:rFonts w:eastAsia="Times New Roman"/>
          <w:szCs w:val="24"/>
          <w:lang w:val="en-US"/>
        </w:rPr>
        <w:t>Eurogroup</w:t>
      </w:r>
      <w:r>
        <w:rPr>
          <w:rFonts w:eastAsia="Times New Roman"/>
          <w:szCs w:val="24"/>
        </w:rPr>
        <w:t xml:space="preserve"> τον Νοέμβριο του 2014, </w:t>
      </w:r>
      <w:r>
        <w:rPr>
          <w:rFonts w:eastAsia="Times New Roman"/>
          <w:szCs w:val="24"/>
        </w:rPr>
        <w:t>αλλά τον Δεκέμβριο είπε: «Αν υποβληθεί αίτηση, είμαστε έτοιμοι να τη δούμε θετικά».</w:t>
      </w:r>
    </w:p>
    <w:p w14:paraId="1C8C463A" w14:textId="77777777" w:rsidR="00AD7333" w:rsidRDefault="00CF083D">
      <w:pPr>
        <w:spacing w:line="600" w:lineRule="auto"/>
        <w:ind w:firstLine="720"/>
        <w:jc w:val="both"/>
        <w:rPr>
          <w:rFonts w:eastAsia="Times New Roman"/>
          <w:szCs w:val="24"/>
        </w:rPr>
      </w:pPr>
      <w:r>
        <w:rPr>
          <w:rFonts w:eastAsia="Times New Roman"/>
          <w:szCs w:val="24"/>
        </w:rPr>
        <w:lastRenderedPageBreak/>
        <w:t>Τι είχε μεσολαβήσει; Είχε μεσολαβήσει η διαπίστωση της αδυναμίας εκλογής Προέδρου της Δημοκρατίας, η στείρα θέση της Αντιπολίτευσης και ήξεραν όλοι ότι επίκεινται αλλαγές κ</w:t>
      </w:r>
      <w:r>
        <w:rPr>
          <w:rFonts w:eastAsia="Times New Roman"/>
          <w:szCs w:val="24"/>
        </w:rPr>
        <w:t>αι ότι θα προκύψει νέα κυβέρνηση.</w:t>
      </w:r>
    </w:p>
    <w:p w14:paraId="1C8C463B" w14:textId="77777777" w:rsidR="00AD7333" w:rsidRDefault="00CF083D">
      <w:pPr>
        <w:spacing w:line="600" w:lineRule="auto"/>
        <w:ind w:firstLine="720"/>
        <w:jc w:val="both"/>
        <w:rPr>
          <w:rFonts w:eastAsia="Times New Roman"/>
          <w:szCs w:val="24"/>
        </w:rPr>
      </w:pPr>
      <w:r>
        <w:rPr>
          <w:rFonts w:eastAsia="Times New Roman"/>
          <w:szCs w:val="24"/>
        </w:rPr>
        <w:t xml:space="preserve">Είπε, λοιπόν, το </w:t>
      </w:r>
      <w:r>
        <w:rPr>
          <w:rFonts w:eastAsia="Times New Roman"/>
          <w:szCs w:val="24"/>
          <w:lang w:val="en-US"/>
        </w:rPr>
        <w:t>Eurogroup</w:t>
      </w:r>
      <w:r>
        <w:rPr>
          <w:rFonts w:eastAsia="Times New Roman"/>
          <w:szCs w:val="24"/>
        </w:rPr>
        <w:t>: «Είμαι έτοιμο να δώσω την προληπτική πιστωτική γραμμή, εάν η νέα ελληνική κυβέρνηση ακολουθήσει τη γραμμή αυτή και επιβεβαιώσει τη θέση της προηγούμενης κυβέρνησης και υποβά</w:t>
      </w:r>
      <w:r>
        <w:rPr>
          <w:rFonts w:eastAsia="Times New Roman"/>
          <w:szCs w:val="24"/>
        </w:rPr>
        <w:t>λ</w:t>
      </w:r>
      <w:r>
        <w:rPr>
          <w:rFonts w:eastAsia="Times New Roman"/>
          <w:szCs w:val="24"/>
        </w:rPr>
        <w:t>λει το αίτημα».</w:t>
      </w:r>
    </w:p>
    <w:p w14:paraId="1C8C463C" w14:textId="77777777" w:rsidR="00AD7333" w:rsidRDefault="00CF083D">
      <w:pPr>
        <w:spacing w:line="600" w:lineRule="auto"/>
        <w:ind w:firstLine="720"/>
        <w:jc w:val="both"/>
        <w:rPr>
          <w:rFonts w:eastAsia="Times New Roman"/>
          <w:szCs w:val="24"/>
        </w:rPr>
      </w:pPr>
      <w:r>
        <w:rPr>
          <w:rFonts w:eastAsia="Times New Roman"/>
          <w:szCs w:val="24"/>
        </w:rPr>
        <w:t>Αυτό</w:t>
      </w:r>
      <w:r>
        <w:rPr>
          <w:rFonts w:eastAsia="Times New Roman"/>
          <w:szCs w:val="24"/>
        </w:rPr>
        <w:t xml:space="preserve"> έπρεπε να έχει γίνει το αργότερο στις 20 Φεβρουαρίου του 2015, όπου συνάψατε συμφωνία, επιστρέψατε τα 11 δισεκατομμύρια που είχε στη διάθεσή του το ΤΧΣ, αλλά αρνηθήκατε να φέρετε τη συμφωνία αυτή στη Βουλή. Η χώρα εξώκειλε και πήγαμε </w:t>
      </w:r>
      <w:r>
        <w:rPr>
          <w:rFonts w:eastAsia="Times New Roman"/>
          <w:szCs w:val="24"/>
        </w:rPr>
        <w:lastRenderedPageBreak/>
        <w:t>στο δράμα του καλοκαι</w:t>
      </w:r>
      <w:r>
        <w:rPr>
          <w:rFonts w:eastAsia="Times New Roman"/>
          <w:szCs w:val="24"/>
        </w:rPr>
        <w:t>ριού του 2015 και στην ταπεινωτική και ασύμφορη συμφωνία της 12ης Ιουλίου.</w:t>
      </w:r>
    </w:p>
    <w:p w14:paraId="1C8C463D" w14:textId="77777777" w:rsidR="00AD7333" w:rsidRDefault="00CF083D">
      <w:pPr>
        <w:spacing w:line="600" w:lineRule="auto"/>
        <w:ind w:firstLine="720"/>
        <w:jc w:val="both"/>
        <w:rPr>
          <w:rFonts w:eastAsia="Times New Roman"/>
          <w:szCs w:val="24"/>
        </w:rPr>
      </w:pPr>
      <w:r>
        <w:rPr>
          <w:rFonts w:eastAsia="Times New Roman"/>
          <w:szCs w:val="24"/>
        </w:rPr>
        <w:t xml:space="preserve">Συγκρίνετε τώρα το 2017 και το 2018 με το 2014. Εάν είχε ακολουθηθεί η δική μας γραμμή, ξέρετε πού θα ήμασταν τώρα, εν έτει 2018; </w:t>
      </w:r>
    </w:p>
    <w:p w14:paraId="1C8C463E" w14:textId="77777777" w:rsidR="00AD7333" w:rsidRDefault="00CF083D">
      <w:pPr>
        <w:spacing w:line="600" w:lineRule="auto"/>
        <w:ind w:firstLine="709"/>
        <w:jc w:val="center"/>
        <w:rPr>
          <w:rFonts w:eastAsia="Times New Roman"/>
          <w:szCs w:val="24"/>
        </w:rPr>
      </w:pPr>
      <w:r>
        <w:rPr>
          <w:rFonts w:eastAsia="Times New Roman"/>
          <w:szCs w:val="24"/>
        </w:rPr>
        <w:t>(Θόρυβος από την πτέρυγα του ΣΥΡΙΖΑ)</w:t>
      </w:r>
    </w:p>
    <w:p w14:paraId="1C8C463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Μισό λεπτό! Λέτε, με ευκολία και ελαφρά τη καρδία, «μα τώρα το </w:t>
      </w:r>
      <w:r>
        <w:rPr>
          <w:rFonts w:eastAsia="Times New Roman" w:cs="Times New Roman"/>
          <w:szCs w:val="24"/>
          <w:lang w:val="en-US"/>
        </w:rPr>
        <w:t>Eurogroup</w:t>
      </w:r>
      <w:r>
        <w:rPr>
          <w:rFonts w:eastAsia="Times New Roman" w:cs="Times New Roman"/>
          <w:szCs w:val="24"/>
        </w:rPr>
        <w:t xml:space="preserve"> μας λέει </w:t>
      </w:r>
      <w:r>
        <w:rPr>
          <w:rFonts w:eastAsia="Times New Roman"/>
          <w:bCs/>
          <w:shd w:val="clear" w:color="auto" w:fill="FFFFFF"/>
        </w:rPr>
        <w:t>ότι</w:t>
      </w:r>
      <w:r>
        <w:rPr>
          <w:rFonts w:eastAsia="Times New Roman" w:cs="Times New Roman"/>
          <w:szCs w:val="24"/>
        </w:rPr>
        <w:t xml:space="preserve"> θα σας βοηθήσουμε να έχετε </w:t>
      </w:r>
      <w:r>
        <w:rPr>
          <w:rFonts w:eastAsia="Times New Roman" w:cs="Times New Roman"/>
          <w:szCs w:val="24"/>
          <w:lang w:val="en-US"/>
        </w:rPr>
        <w:t>buffer</w:t>
      </w:r>
      <w:r>
        <w:rPr>
          <w:rFonts w:eastAsia="Times New Roman" w:cs="Times New Roman"/>
          <w:szCs w:val="24"/>
        </w:rPr>
        <w:t>, ταμειακά διαθέσιμα εθνικά». Με τι πόρους;</w:t>
      </w:r>
    </w:p>
    <w:p w14:paraId="1C8C464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Του Ε</w:t>
      </w:r>
      <w:r>
        <w:rPr>
          <w:rFonts w:eastAsia="Times New Roman" w:cs="Times New Roman"/>
          <w:szCs w:val="24"/>
          <w:lang w:val="en-US"/>
        </w:rPr>
        <w:t>SM</w:t>
      </w:r>
      <w:r>
        <w:rPr>
          <w:rFonts w:eastAsia="Times New Roman" w:cs="Times New Roman"/>
          <w:szCs w:val="24"/>
        </w:rPr>
        <w:t>.</w:t>
      </w:r>
    </w:p>
    <w:p w14:paraId="1C8C464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 xml:space="preserve">ε πόρους, οι </w:t>
      </w:r>
      <w:r>
        <w:rPr>
          <w:rFonts w:eastAsia="Times New Roman" w:cs="Times New Roman"/>
          <w:szCs w:val="24"/>
        </w:rPr>
        <w:t>οποίοι προέρχονται από την υπερφορολόγηση.</w:t>
      </w:r>
    </w:p>
    <w:p w14:paraId="1C8C4642" w14:textId="77777777" w:rsidR="00AD7333" w:rsidRDefault="00CF083D">
      <w:pPr>
        <w:spacing w:line="600" w:lineRule="auto"/>
        <w:ind w:firstLine="720"/>
        <w:jc w:val="both"/>
        <w:rPr>
          <w:rFonts w:eastAsia="Times New Roman" w:cs="Times New Roman"/>
          <w:b/>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Όχι!</w:t>
      </w:r>
    </w:p>
    <w:p w14:paraId="1C8C464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Με πόρους, οι οποίοι προέρχονται από το υπερπλεόνασμα. </w:t>
      </w:r>
    </w:p>
    <w:p w14:paraId="1C8C464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Μην το ξαναλέτε αυτό. </w:t>
      </w:r>
      <w:r>
        <w:rPr>
          <w:rFonts w:eastAsia="Times New Roman"/>
          <w:bCs/>
        </w:rPr>
        <w:t>Είναι</w:t>
      </w:r>
      <w:r>
        <w:rPr>
          <w:rFonts w:eastAsia="Times New Roman" w:cs="Times New Roman"/>
          <w:szCs w:val="24"/>
        </w:rPr>
        <w:t xml:space="preserve"> ψέμα. Αφού σα</w:t>
      </w:r>
      <w:r>
        <w:rPr>
          <w:rFonts w:eastAsia="Times New Roman" w:cs="Times New Roman"/>
          <w:szCs w:val="24"/>
        </w:rPr>
        <w:t xml:space="preserve">ς το διάβασα. </w:t>
      </w:r>
    </w:p>
    <w:p w14:paraId="1C8C464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Μάλιστα, από τον </w:t>
      </w:r>
      <w:r>
        <w:rPr>
          <w:rFonts w:eastAsia="Times New Roman" w:cs="Times New Roman"/>
          <w:szCs w:val="24"/>
          <w:lang w:val="en-US"/>
        </w:rPr>
        <w:t>ESM</w:t>
      </w:r>
      <w:r>
        <w:rPr>
          <w:rFonts w:eastAsia="Times New Roman" w:cs="Times New Roman"/>
          <w:szCs w:val="24"/>
        </w:rPr>
        <w:t xml:space="preserve"> θα </w:t>
      </w:r>
      <w:r>
        <w:rPr>
          <w:rFonts w:eastAsia="Times New Roman"/>
          <w:bCs/>
        </w:rPr>
        <w:t>είναι</w:t>
      </w:r>
      <w:r>
        <w:rPr>
          <w:rFonts w:eastAsia="Times New Roman" w:cs="Times New Roman"/>
          <w:szCs w:val="24"/>
        </w:rPr>
        <w:t xml:space="preserve"> οι πόροι αυτοί, </w:t>
      </w:r>
      <w:r>
        <w:rPr>
          <w:rFonts w:eastAsia="Times New Roman" w:cs="Times New Roman"/>
        </w:rPr>
        <w:t>χωρίς</w:t>
      </w:r>
      <w:r>
        <w:rPr>
          <w:rFonts w:eastAsia="Times New Roman" w:cs="Times New Roman"/>
          <w:szCs w:val="24"/>
        </w:rPr>
        <w:t xml:space="preserve"> να υπάρχει αιρεσιμότητα, </w:t>
      </w:r>
      <w:r>
        <w:rPr>
          <w:rFonts w:eastAsia="Times New Roman" w:cs="Times New Roman"/>
        </w:rPr>
        <w:t>χωρίς</w:t>
      </w:r>
      <w:r>
        <w:rPr>
          <w:rFonts w:eastAsia="Times New Roman" w:cs="Times New Roman"/>
          <w:szCs w:val="24"/>
        </w:rPr>
        <w:t xml:space="preserve"> όρους; Αυτό </w:t>
      </w:r>
      <w:r>
        <w:rPr>
          <w:rFonts w:eastAsia="Times New Roman"/>
          <w:bCs/>
        </w:rPr>
        <w:t xml:space="preserve">είναι το </w:t>
      </w:r>
      <w:r>
        <w:rPr>
          <w:rFonts w:eastAsia="Times New Roman" w:cs="Times New Roman"/>
          <w:szCs w:val="24"/>
        </w:rPr>
        <w:t>τέταρτο μνημόνιο.</w:t>
      </w:r>
    </w:p>
    <w:p w14:paraId="1C8C464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Αυτό λέει, το διαβάσατε. </w:t>
      </w:r>
    </w:p>
    <w:p w14:paraId="1C8C464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Αυτό </w:t>
      </w:r>
      <w:r>
        <w:rPr>
          <w:rFonts w:eastAsia="Times New Roman"/>
          <w:bCs/>
        </w:rPr>
        <w:t>ε</w:t>
      </w:r>
      <w:r>
        <w:rPr>
          <w:rFonts w:eastAsia="Times New Roman"/>
          <w:bCs/>
        </w:rPr>
        <w:t>ίναι</w:t>
      </w:r>
      <w:r>
        <w:rPr>
          <w:rFonts w:eastAsia="Times New Roman" w:cs="Times New Roman"/>
          <w:szCs w:val="24"/>
        </w:rPr>
        <w:t xml:space="preserve"> το τέταρτο μνημόνιο. Δεν υπάρχει, λοιπόν, έξοδος από το τρίτο προς την κανονικότητα. </w:t>
      </w:r>
      <w:r>
        <w:rPr>
          <w:rFonts w:eastAsia="Times New Roman" w:cs="Times New Roman"/>
          <w:szCs w:val="24"/>
        </w:rPr>
        <w:lastRenderedPageBreak/>
        <w:t xml:space="preserve">Υπάρχει δέσμευση για το τέταρτο μνημόνιο, </w:t>
      </w:r>
      <w:r>
        <w:rPr>
          <w:rFonts w:eastAsia="Times New Roman" w:cs="Times New Roman"/>
          <w:bCs/>
          <w:shd w:val="clear" w:color="auto" w:fill="FFFFFF"/>
        </w:rPr>
        <w:t>το οποίο</w:t>
      </w:r>
      <w:r>
        <w:rPr>
          <w:rFonts w:eastAsia="Times New Roman" w:cs="Times New Roman"/>
          <w:szCs w:val="24"/>
        </w:rPr>
        <w:t xml:space="preserve"> </w:t>
      </w:r>
      <w:r>
        <w:rPr>
          <w:rFonts w:eastAsia="Times New Roman"/>
          <w:bCs/>
        </w:rPr>
        <w:t>είναι</w:t>
      </w:r>
      <w:r>
        <w:rPr>
          <w:rFonts w:eastAsia="Times New Roman" w:cs="Times New Roman"/>
          <w:szCs w:val="24"/>
        </w:rPr>
        <w:t xml:space="preserve"> πλήρες και αυστηρό. </w:t>
      </w:r>
    </w:p>
    <w:p w14:paraId="1C8C464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Λέτε για το χρέος. Τα ομόλογα του </w:t>
      </w:r>
      <w:r>
        <w:rPr>
          <w:rFonts w:eastAsia="Times New Roman" w:cs="Times New Roman"/>
          <w:szCs w:val="24"/>
          <w:lang w:val="en-US"/>
        </w:rPr>
        <w:t>PSI</w:t>
      </w:r>
      <w:r>
        <w:rPr>
          <w:rFonts w:eastAsia="Times New Roman" w:cs="Times New Roman"/>
          <w:szCs w:val="24"/>
        </w:rPr>
        <w:t xml:space="preserve"> </w:t>
      </w:r>
      <w:r>
        <w:rPr>
          <w:rFonts w:eastAsia="Times New Roman"/>
          <w:bCs/>
        </w:rPr>
        <w:t>είναι</w:t>
      </w:r>
      <w:r>
        <w:rPr>
          <w:rFonts w:eastAsia="Times New Roman" w:cs="Times New Roman"/>
          <w:szCs w:val="24"/>
        </w:rPr>
        <w:t xml:space="preserve"> ειδικά. Β</w:t>
      </w:r>
      <w:r>
        <w:rPr>
          <w:rFonts w:eastAsia="Times New Roman"/>
          <w:bCs/>
          <w:shd w:val="clear" w:color="auto" w:fill="FFFFFF"/>
        </w:rPr>
        <w:t>εβαίως,</w:t>
      </w:r>
      <w:r>
        <w:rPr>
          <w:rFonts w:eastAsia="Times New Roman" w:cs="Times New Roman"/>
          <w:szCs w:val="24"/>
        </w:rPr>
        <w:t xml:space="preserve"> </w:t>
      </w:r>
      <w:r>
        <w:rPr>
          <w:rFonts w:eastAsia="Times New Roman" w:cs="Times New Roman"/>
          <w:bCs/>
          <w:shd w:val="clear" w:color="auto" w:fill="FFFFFF"/>
        </w:rPr>
        <w:t>γιατί</w:t>
      </w:r>
      <w:r>
        <w:rPr>
          <w:rFonts w:eastAsia="Times New Roman" w:cs="Times New Roman"/>
          <w:szCs w:val="24"/>
        </w:rPr>
        <w:t xml:space="preserve"> στην πραγματικότητα υ</w:t>
      </w:r>
      <w:r>
        <w:rPr>
          <w:rFonts w:eastAsia="Times New Roman" w:cs="Times New Roman"/>
          <w:szCs w:val="24"/>
        </w:rPr>
        <w:t xml:space="preserve">πάρχει από πίσω η εγγύηση του </w:t>
      </w:r>
      <w:r>
        <w:rPr>
          <w:rFonts w:eastAsia="Times New Roman" w:cs="Times New Roman"/>
          <w:szCs w:val="24"/>
          <w:lang w:val="en-US"/>
        </w:rPr>
        <w:t>ESM</w:t>
      </w:r>
      <w:r>
        <w:rPr>
          <w:rFonts w:eastAsia="Times New Roman" w:cs="Times New Roman"/>
          <w:szCs w:val="24"/>
        </w:rPr>
        <w:t xml:space="preserve">, παλαιότερα </w:t>
      </w:r>
      <w:r>
        <w:rPr>
          <w:rFonts w:eastAsia="Times New Roman" w:cs="Times New Roman"/>
          <w:szCs w:val="24"/>
          <w:lang w:val="en-US"/>
        </w:rPr>
        <w:t>EFSF</w:t>
      </w:r>
      <w:r>
        <w:rPr>
          <w:rFonts w:eastAsia="Times New Roman" w:cs="Times New Roman"/>
          <w:szCs w:val="24"/>
        </w:rPr>
        <w:t xml:space="preserve">. </w:t>
      </w:r>
      <w:r>
        <w:rPr>
          <w:rFonts w:eastAsia="Times New Roman" w:cs="Times New Roman"/>
        </w:rPr>
        <w:t>Διότι</w:t>
      </w:r>
      <w:r>
        <w:rPr>
          <w:rFonts w:eastAsia="Times New Roman" w:cs="Times New Roman"/>
          <w:szCs w:val="24"/>
        </w:rPr>
        <w:t xml:space="preserve"> </w:t>
      </w:r>
      <w:r>
        <w:rPr>
          <w:rFonts w:eastAsia="Times New Roman"/>
          <w:bCs/>
        </w:rPr>
        <w:t>είναι</w:t>
      </w:r>
      <w:r>
        <w:rPr>
          <w:rFonts w:eastAsia="Times New Roman" w:cs="Times New Roman"/>
          <w:szCs w:val="24"/>
        </w:rPr>
        <w:t xml:space="preserve"> </w:t>
      </w:r>
      <w:r>
        <w:rPr>
          <w:rFonts w:eastAsia="Times New Roman" w:cs="Times New Roman"/>
          <w:szCs w:val="24"/>
        </w:rPr>
        <w:t>Αγγλικού Δικαίου</w:t>
      </w:r>
      <w:r>
        <w:rPr>
          <w:rFonts w:eastAsia="Times New Roman" w:cs="Times New Roman"/>
          <w:szCs w:val="24"/>
        </w:rPr>
        <w:t xml:space="preserve">, </w:t>
      </w:r>
      <w:r>
        <w:rPr>
          <w:rFonts w:eastAsia="Times New Roman"/>
          <w:bCs/>
          <w:shd w:val="clear" w:color="auto" w:fill="FFFFFF"/>
        </w:rPr>
        <w:t>βεβαίως</w:t>
      </w:r>
      <w:r>
        <w:rPr>
          <w:rFonts w:eastAsia="Times New Roman" w:cs="Times New Roman"/>
          <w:szCs w:val="24"/>
        </w:rPr>
        <w:t xml:space="preserve">. </w:t>
      </w:r>
      <w:r>
        <w:rPr>
          <w:rFonts w:eastAsia="Times New Roman"/>
          <w:bCs/>
        </w:rPr>
        <w:t>Και</w:t>
      </w:r>
      <w:r>
        <w:rPr>
          <w:rFonts w:eastAsia="Times New Roman" w:cs="Times New Roman"/>
          <w:szCs w:val="24"/>
        </w:rPr>
        <w:t xml:space="preserve"> φυσικά έχουν και ρήτρα μεγαλύτερης ανάπτυξης τα ομόλογα αυτά. Η ρήτρα μεγαλύτερης ανάπτυξης υπάρχει </w:t>
      </w:r>
      <w:r>
        <w:rPr>
          <w:rFonts w:eastAsia="Times New Roman"/>
          <w:bCs/>
        </w:rPr>
        <w:t>και</w:t>
      </w:r>
      <w:r>
        <w:rPr>
          <w:rFonts w:eastAsia="Times New Roman" w:cs="Times New Roman"/>
          <w:szCs w:val="24"/>
        </w:rPr>
        <w:t xml:space="preserve"> στα ομόλογα αυτά, υπήρχε </w:t>
      </w:r>
      <w:r>
        <w:rPr>
          <w:rFonts w:eastAsia="Times New Roman"/>
          <w:bCs/>
        </w:rPr>
        <w:t>και</w:t>
      </w:r>
      <w:r>
        <w:rPr>
          <w:rFonts w:eastAsia="Times New Roman" w:cs="Times New Roman"/>
          <w:szCs w:val="24"/>
        </w:rPr>
        <w:t xml:space="preserve"> ως αντίστροφη ρήτρα βαθύτερης ύφεσης σε ολόκληρο το δεύτερο πρόγραμμα. Πώς την έχουν εμπνευστεί οι Γάλλοι φίλοι σας; </w:t>
      </w:r>
    </w:p>
    <w:p w14:paraId="1C8C464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Τι σημαίνει </w:t>
      </w:r>
      <w:r>
        <w:rPr>
          <w:rFonts w:eastAsia="Times New Roman"/>
          <w:bCs/>
          <w:shd w:val="clear" w:color="auto" w:fill="FFFFFF"/>
        </w:rPr>
        <w:t>ότι</w:t>
      </w:r>
      <w:r>
        <w:rPr>
          <w:rFonts w:eastAsia="Times New Roman" w:cs="Times New Roman"/>
          <w:szCs w:val="24"/>
        </w:rPr>
        <w:t xml:space="preserve"> συνδέουμε τα μέτρα για το χρέος με τον ρυθμό </w:t>
      </w:r>
      <w:r>
        <w:rPr>
          <w:rFonts w:eastAsia="Times New Roman"/>
          <w:bCs/>
          <w:shd w:val="clear" w:color="auto" w:fill="FFFFFF"/>
        </w:rPr>
        <w:t>ανάπτυξη</w:t>
      </w:r>
      <w:r>
        <w:rPr>
          <w:rFonts w:eastAsia="Times New Roman" w:cs="Times New Roman"/>
          <w:szCs w:val="24"/>
        </w:rPr>
        <w:t>ς; Θα μειώνονται οι τόκοι ή θα μειώνονται τα χρεολύσια; Και πότε; Εκ</w:t>
      </w:r>
      <w:r>
        <w:rPr>
          <w:rFonts w:eastAsia="Times New Roman" w:cs="Times New Roman"/>
          <w:szCs w:val="24"/>
        </w:rPr>
        <w:t xml:space="preserve"> των υστέρων; Οι τόκοι καταβάλλονται κατά τη διάρκεια </w:t>
      </w:r>
      <w:r>
        <w:rPr>
          <w:rFonts w:eastAsia="Times New Roman" w:cs="Times New Roman"/>
          <w:szCs w:val="24"/>
        </w:rPr>
        <w:lastRenderedPageBreak/>
        <w:t>του έτους. Τα χρεολύσια, ε</w:t>
      </w:r>
      <w:r>
        <w:rPr>
          <w:rFonts w:eastAsia="Times New Roman" w:cs="Times New Roman"/>
          <w:bCs/>
          <w:shd w:val="clear" w:color="auto" w:fill="FFFFFF"/>
        </w:rPr>
        <w:t>πίσης</w:t>
      </w:r>
      <w:r>
        <w:rPr>
          <w:rFonts w:eastAsia="Times New Roman" w:cs="Times New Roman"/>
          <w:szCs w:val="24"/>
        </w:rPr>
        <w:t xml:space="preserve">. Ο ρυθμός </w:t>
      </w:r>
      <w:r>
        <w:rPr>
          <w:rFonts w:eastAsia="Times New Roman"/>
          <w:bCs/>
          <w:shd w:val="clear" w:color="auto" w:fill="FFFFFF"/>
        </w:rPr>
        <w:t>ανάπτυξη</w:t>
      </w:r>
      <w:r>
        <w:rPr>
          <w:rFonts w:eastAsia="Times New Roman" w:cs="Times New Roman"/>
          <w:szCs w:val="24"/>
        </w:rPr>
        <w:t xml:space="preserve">ς διαπιστώνεται εκ των υστέρων. </w:t>
      </w:r>
    </w:p>
    <w:p w14:paraId="1C8C464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Πώς λειτουργεί αυτή η περιβόητη ρήτρα </w:t>
      </w:r>
      <w:r>
        <w:rPr>
          <w:rFonts w:eastAsia="Times New Roman"/>
          <w:bCs/>
        </w:rPr>
        <w:t>και</w:t>
      </w:r>
      <w:r>
        <w:rPr>
          <w:rFonts w:eastAsia="Times New Roman" w:cs="Times New Roman"/>
          <w:szCs w:val="24"/>
        </w:rPr>
        <w:t xml:space="preserve"> τι αναπτυξιακό αποτέλεσμα </w:t>
      </w:r>
      <w:r>
        <w:rPr>
          <w:rFonts w:eastAsia="Times New Roman"/>
          <w:bCs/>
        </w:rPr>
        <w:t>έχει</w:t>
      </w:r>
      <w:r>
        <w:rPr>
          <w:rFonts w:eastAsia="Times New Roman" w:cs="Times New Roman"/>
          <w:szCs w:val="24"/>
        </w:rPr>
        <w:t xml:space="preserve"> και πώς ελαφρύνει δημοσιονομικά τη χώρα, όταν </w:t>
      </w:r>
      <w:r>
        <w:rPr>
          <w:rFonts w:eastAsia="Times New Roman" w:cs="Times New Roman"/>
          <w:szCs w:val="24"/>
        </w:rPr>
        <w:t xml:space="preserve">ούτως ή άλλως έχετε προδεσμευθεί στο υψηλό πρωτογενές πλεόνασμα 3,5% μέχρι </w:t>
      </w:r>
      <w:r>
        <w:rPr>
          <w:rFonts w:eastAsia="Times New Roman"/>
          <w:bCs/>
        </w:rPr>
        <w:t>και</w:t>
      </w:r>
      <w:r>
        <w:rPr>
          <w:rFonts w:eastAsia="Times New Roman" w:cs="Times New Roman"/>
          <w:szCs w:val="24"/>
        </w:rPr>
        <w:t xml:space="preserve"> το 2022 </w:t>
      </w:r>
      <w:r>
        <w:rPr>
          <w:rFonts w:eastAsia="Times New Roman"/>
          <w:bCs/>
        </w:rPr>
        <w:t>και</w:t>
      </w:r>
      <w:r>
        <w:rPr>
          <w:rFonts w:eastAsia="Times New Roman" w:cs="Times New Roman"/>
          <w:szCs w:val="24"/>
        </w:rPr>
        <w:t xml:space="preserve"> 2,4% μέχρι το 2060, μέχρι τελευταίας γενεάς; </w:t>
      </w:r>
    </w:p>
    <w:p w14:paraId="1C8C464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Λέτε τώρα…</w:t>
      </w:r>
    </w:p>
    <w:p w14:paraId="1C8C464C" w14:textId="77777777" w:rsidR="00AD7333" w:rsidRDefault="00CF083D">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(Σπυρίδων Λυκούδης): </w:t>
      </w:r>
      <w:r>
        <w:rPr>
          <w:rFonts w:eastAsia="Times New Roman" w:cs="Times New Roman"/>
          <w:szCs w:val="24"/>
        </w:rPr>
        <w:t xml:space="preserve">Κύριε Πρόεδρε, ολοκληρώστε παρακαλώ. </w:t>
      </w:r>
    </w:p>
    <w:p w14:paraId="1C8C464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Τελειώνω, κύριε Π</w:t>
      </w:r>
      <w:r>
        <w:rPr>
          <w:rFonts w:eastAsia="Times New Roman" w:cs="Times New Roman"/>
          <w:szCs w:val="24"/>
        </w:rPr>
        <w:t>ρόεδρε.</w:t>
      </w:r>
    </w:p>
    <w:p w14:paraId="1C8C464E" w14:textId="77777777" w:rsidR="00AD7333" w:rsidRDefault="00CF083D">
      <w:pPr>
        <w:spacing w:line="600" w:lineRule="auto"/>
        <w:ind w:firstLine="709"/>
        <w:jc w:val="center"/>
        <w:rPr>
          <w:rFonts w:eastAsia="Times New Roman" w:cs="Times New Roman"/>
        </w:rPr>
      </w:pPr>
      <w:r>
        <w:rPr>
          <w:rFonts w:eastAsia="Times New Roman" w:cs="Times New Roman"/>
          <w:szCs w:val="24"/>
        </w:rPr>
        <w:t xml:space="preserve">(Διαμαρτυρίες </w:t>
      </w:r>
      <w:r>
        <w:rPr>
          <w:rFonts w:eastAsia="Times New Roman" w:cs="Times New Roman"/>
        </w:rPr>
        <w:t>από την πτέρυγα του ΣΥΡΙΖΑ)</w:t>
      </w:r>
    </w:p>
    <w:p w14:paraId="1C8C464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Λέτε </w:t>
      </w:r>
      <w:r>
        <w:rPr>
          <w:rFonts w:eastAsia="Times New Roman"/>
          <w:bCs/>
          <w:shd w:val="clear" w:color="auto" w:fill="FFFFFF"/>
        </w:rPr>
        <w:t>ότι</w:t>
      </w:r>
      <w:r>
        <w:rPr>
          <w:rFonts w:eastAsia="Times New Roman" w:cs="Times New Roman"/>
          <w:szCs w:val="24"/>
        </w:rPr>
        <w:t xml:space="preserve"> υποτιμάω τα βραχυπρόθεσμα μέτρα. Εγώ υποτιμώ τα βραχυπρόθεσμα μέτρα; Όλα τα μέτρα, τα οποία τώρα σας φέρνει ως πρόταση ο </w:t>
      </w:r>
      <w:r>
        <w:rPr>
          <w:rFonts w:eastAsia="Times New Roman" w:cs="Times New Roman"/>
          <w:szCs w:val="24"/>
          <w:lang w:val="en-US"/>
        </w:rPr>
        <w:t>ESM</w:t>
      </w:r>
      <w:r>
        <w:rPr>
          <w:rFonts w:eastAsia="Times New Roman" w:cs="Times New Roman"/>
          <w:szCs w:val="24"/>
        </w:rPr>
        <w:t xml:space="preserve"> είχαν περιγραφεί στο </w:t>
      </w:r>
      <w:r>
        <w:rPr>
          <w:rFonts w:eastAsia="Times New Roman" w:cs="Times New Roman"/>
          <w:szCs w:val="24"/>
          <w:lang w:val="en-US"/>
        </w:rPr>
        <w:t>Eurogroup</w:t>
      </w:r>
      <w:r>
        <w:rPr>
          <w:rFonts w:eastAsia="Times New Roman" w:cs="Times New Roman"/>
          <w:szCs w:val="24"/>
        </w:rPr>
        <w:t xml:space="preserve"> του Φεβρουαρίου </w:t>
      </w:r>
      <w:r>
        <w:rPr>
          <w:rFonts w:eastAsia="Times New Roman"/>
          <w:bCs/>
        </w:rPr>
        <w:t>και</w:t>
      </w:r>
      <w:r>
        <w:rPr>
          <w:rFonts w:eastAsia="Times New Roman" w:cs="Times New Roman"/>
          <w:szCs w:val="24"/>
        </w:rPr>
        <w:t xml:space="preserve"> του Νοεμβρίου του 201</w:t>
      </w:r>
      <w:r>
        <w:rPr>
          <w:rFonts w:eastAsia="Times New Roman" w:cs="Times New Roman"/>
          <w:szCs w:val="24"/>
        </w:rPr>
        <w:t xml:space="preserve">2, όλα! </w:t>
      </w:r>
    </w:p>
    <w:p w14:paraId="1C8C465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Σας ερωτώ, το κόστος των βραχυπρόθεσμων μέτρων, το κόστος της μετατροπής των επιτοκίων από χαμηλά κυμαινόμενα σε λίγο αυξημένα, </w:t>
      </w:r>
      <w:r>
        <w:rPr>
          <w:rFonts w:eastAsia="Times New Roman" w:cs="Times New Roman"/>
        </w:rPr>
        <w:t>αλλά</w:t>
      </w:r>
      <w:r>
        <w:rPr>
          <w:rFonts w:eastAsia="Times New Roman" w:cs="Times New Roman"/>
          <w:szCs w:val="24"/>
        </w:rPr>
        <w:t xml:space="preserve"> σταθερά </w:t>
      </w:r>
      <w:r>
        <w:rPr>
          <w:rFonts w:eastAsia="Times New Roman" w:cs="Times New Roman"/>
        </w:rPr>
        <w:t>-</w:t>
      </w:r>
      <w:r>
        <w:rPr>
          <w:rFonts w:eastAsia="Times New Roman" w:cs="Times New Roman"/>
          <w:szCs w:val="24"/>
        </w:rPr>
        <w:t xml:space="preserve">ορθώς- ποιος το πληρώνει; Το πληρώνει ο </w:t>
      </w:r>
      <w:r>
        <w:rPr>
          <w:rFonts w:eastAsia="Times New Roman" w:cs="Times New Roman"/>
          <w:szCs w:val="24"/>
          <w:lang w:val="en-US"/>
        </w:rPr>
        <w:t>ESM</w:t>
      </w:r>
      <w:r>
        <w:rPr>
          <w:rFonts w:eastAsia="Times New Roman" w:cs="Times New Roman"/>
          <w:szCs w:val="24"/>
        </w:rPr>
        <w:t>, όπως πλήρωσε το κόστος των μέτρων του 2012 ή το πληρώνει η Ε</w:t>
      </w:r>
      <w:r>
        <w:rPr>
          <w:rFonts w:eastAsia="Times New Roman" w:cs="Times New Roman"/>
          <w:szCs w:val="24"/>
        </w:rPr>
        <w:t xml:space="preserve">λλάδα; Το πληρώνει η Ελλάδα. </w:t>
      </w:r>
    </w:p>
    <w:p w14:paraId="1C8C465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Αυτή </w:t>
      </w:r>
      <w:r>
        <w:rPr>
          <w:rFonts w:eastAsia="Times New Roman"/>
          <w:bCs/>
        </w:rPr>
        <w:t>είναι</w:t>
      </w:r>
      <w:r>
        <w:rPr>
          <w:rFonts w:eastAsia="Times New Roman" w:cs="Times New Roman"/>
          <w:szCs w:val="24"/>
        </w:rPr>
        <w:t xml:space="preserve"> η διαφορά στα μέτρα </w:t>
      </w:r>
      <w:r>
        <w:rPr>
          <w:rFonts w:eastAsia="Times New Roman" w:cs="Times New Roman"/>
          <w:bCs/>
          <w:shd w:val="clear" w:color="auto" w:fill="FFFFFF"/>
        </w:rPr>
        <w:t>που</w:t>
      </w:r>
      <w:r>
        <w:rPr>
          <w:rFonts w:eastAsia="Times New Roman" w:cs="Times New Roman"/>
          <w:szCs w:val="24"/>
        </w:rPr>
        <w:t xml:space="preserve"> συζητάτε τώρα σε σχέση με το 2012. Το 2012 είχαμε ονομαστικό κούρεμα </w:t>
      </w:r>
      <w:r>
        <w:rPr>
          <w:rFonts w:eastAsia="Times New Roman"/>
          <w:bCs/>
        </w:rPr>
        <w:t>και</w:t>
      </w:r>
      <w:r>
        <w:rPr>
          <w:rFonts w:eastAsia="Times New Roman" w:cs="Times New Roman"/>
          <w:szCs w:val="24"/>
        </w:rPr>
        <w:t xml:space="preserve"> κούρεμα σε </w:t>
      </w:r>
      <w:r>
        <w:rPr>
          <w:rFonts w:eastAsia="Times New Roman" w:cs="Times New Roman"/>
          <w:szCs w:val="24"/>
        </w:rPr>
        <w:lastRenderedPageBreak/>
        <w:t xml:space="preserve">παρούσα αξία, </w:t>
      </w:r>
      <w:r>
        <w:rPr>
          <w:rFonts w:eastAsia="Times New Roman"/>
          <w:bCs/>
          <w:shd w:val="clear" w:color="auto" w:fill="FFFFFF"/>
        </w:rPr>
        <w:t>επειδή</w:t>
      </w:r>
      <w:r>
        <w:rPr>
          <w:rFonts w:eastAsia="Times New Roman" w:cs="Times New Roman"/>
          <w:szCs w:val="24"/>
        </w:rPr>
        <w:t xml:space="preserve"> ο </w:t>
      </w:r>
      <w:r>
        <w:rPr>
          <w:rFonts w:eastAsia="Times New Roman" w:cs="Times New Roman"/>
          <w:szCs w:val="24"/>
          <w:lang w:val="en-US"/>
        </w:rPr>
        <w:t>ESM</w:t>
      </w:r>
      <w:r>
        <w:rPr>
          <w:rFonts w:eastAsia="Times New Roman" w:cs="Times New Roman"/>
          <w:szCs w:val="24"/>
        </w:rPr>
        <w:t xml:space="preserve"> πλήρωνε το κόστος των παρεμβάσεων. Τώρα, το κόστος των βραχυπρόθεσμων μέτρων το επωμίζεται η Ελλάδα. </w:t>
      </w:r>
    </w:p>
    <w:p w14:paraId="1C8C4652" w14:textId="77777777" w:rsidR="00AD7333" w:rsidRDefault="00CF083D">
      <w:pPr>
        <w:spacing w:line="600" w:lineRule="auto"/>
        <w:ind w:firstLine="709"/>
        <w:jc w:val="center"/>
        <w:rPr>
          <w:rFonts w:eastAsia="Times New Roman" w:cs="Times New Roman"/>
        </w:rPr>
      </w:pPr>
      <w:r>
        <w:rPr>
          <w:rFonts w:eastAsia="Times New Roman" w:cs="Times New Roman"/>
          <w:szCs w:val="24"/>
        </w:rPr>
        <w:t xml:space="preserve">(Διαμαρτυρίες </w:t>
      </w:r>
      <w:r>
        <w:rPr>
          <w:rFonts w:eastAsia="Times New Roman" w:cs="Times New Roman"/>
        </w:rPr>
        <w:t>από την πτέρυγα του ΣΥΡΙΖΑ)</w:t>
      </w:r>
    </w:p>
    <w:p w14:paraId="1C8C4653" w14:textId="77777777" w:rsidR="00AD7333" w:rsidRDefault="00CF083D">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(Σπυρίδων Λυκούδης): </w:t>
      </w:r>
      <w:r>
        <w:rPr>
          <w:rFonts w:eastAsia="Times New Roman" w:cs="Times New Roman"/>
          <w:szCs w:val="24"/>
        </w:rPr>
        <w:t xml:space="preserve">Κύριε Πρόεδρε, τελειώστε παρακαλώ. </w:t>
      </w:r>
    </w:p>
    <w:p w14:paraId="1C8C465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Προσχωρείτε στην πολιτ</w:t>
      </w:r>
      <w:r>
        <w:rPr>
          <w:rFonts w:eastAsia="Times New Roman" w:cs="Times New Roman"/>
          <w:szCs w:val="24"/>
        </w:rPr>
        <w:t xml:space="preserve">ική μας, </w:t>
      </w:r>
      <w:r>
        <w:rPr>
          <w:rFonts w:eastAsia="Times New Roman" w:cs="Times New Roman"/>
        </w:rPr>
        <w:t>χωρίς</w:t>
      </w:r>
      <w:r>
        <w:rPr>
          <w:rFonts w:eastAsia="Times New Roman" w:cs="Times New Roman"/>
          <w:szCs w:val="24"/>
        </w:rPr>
        <w:t xml:space="preserve"> να μπορείτε να την εφαρμόσετε. Γι’ αυτό η πολιτική σας </w:t>
      </w:r>
      <w:r>
        <w:rPr>
          <w:rFonts w:eastAsia="Times New Roman"/>
          <w:bCs/>
        </w:rPr>
        <w:t>είναι</w:t>
      </w:r>
      <w:r>
        <w:rPr>
          <w:rFonts w:eastAsia="Times New Roman" w:cs="Times New Roman"/>
          <w:szCs w:val="24"/>
        </w:rPr>
        <w:t xml:space="preserve"> επώδυνη και επικίνδυνη για τη χώρα.</w:t>
      </w:r>
    </w:p>
    <w:p w14:paraId="1C8C4655" w14:textId="77777777" w:rsidR="00AD7333" w:rsidRDefault="00CF083D">
      <w:pPr>
        <w:spacing w:line="600" w:lineRule="auto"/>
        <w:ind w:firstLine="709"/>
        <w:jc w:val="both"/>
        <w:rPr>
          <w:rFonts w:eastAsia="Times New Roman" w:cs="Times New Roman"/>
        </w:rPr>
      </w:pPr>
      <w:r>
        <w:rPr>
          <w:rFonts w:eastAsia="Times New Roman" w:cs="Times New Roman"/>
          <w:szCs w:val="24"/>
        </w:rPr>
        <w:t>(</w:t>
      </w: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1C8C4656" w14:textId="77777777" w:rsidR="00AD7333" w:rsidRDefault="00CF083D">
      <w:pPr>
        <w:spacing w:line="600" w:lineRule="auto"/>
        <w:ind w:firstLine="709"/>
        <w:jc w:val="center"/>
        <w:rPr>
          <w:rFonts w:eastAsia="Times New Roman" w:cs="Times New Roman"/>
        </w:rPr>
      </w:pPr>
      <w:r>
        <w:rPr>
          <w:rFonts w:eastAsia="Times New Roman" w:cs="Times New Roman"/>
          <w:szCs w:val="24"/>
        </w:rPr>
        <w:t xml:space="preserve">(Διαμαρτυρίες </w:t>
      </w:r>
      <w:r>
        <w:rPr>
          <w:rFonts w:eastAsia="Times New Roman" w:cs="Times New Roman"/>
        </w:rPr>
        <w:t>από την πτέρυγα του ΣΥΡΙΖΑ)</w:t>
      </w:r>
    </w:p>
    <w:p w14:paraId="1C8C4657" w14:textId="77777777" w:rsidR="00AD7333" w:rsidRDefault="00CF083D">
      <w:pPr>
        <w:spacing w:line="600" w:lineRule="auto"/>
        <w:ind w:firstLine="720"/>
        <w:jc w:val="both"/>
        <w:rPr>
          <w:rFonts w:eastAsia="Times New Roman" w:cs="Times New Roman"/>
        </w:rPr>
      </w:pPr>
      <w:r>
        <w:rPr>
          <w:rFonts w:eastAsia="Times New Roman"/>
          <w:b/>
          <w:bCs/>
          <w:shd w:val="clear" w:color="auto" w:fill="FFFFFF"/>
        </w:rPr>
        <w:lastRenderedPageBreak/>
        <w:t>ΠΡΟΕΔΡΕΥΩΝ (Σπυρίδων Λυκο</w:t>
      </w:r>
      <w:r>
        <w:rPr>
          <w:rFonts w:eastAsia="Times New Roman"/>
          <w:b/>
          <w:bCs/>
          <w:shd w:val="clear" w:color="auto" w:fill="FFFFFF"/>
        </w:rPr>
        <w:t xml:space="preserve">ύδης): </w:t>
      </w:r>
      <w:r>
        <w:rPr>
          <w:rFonts w:eastAsia="Times New Roman" w:cs="Times New Roman"/>
        </w:rPr>
        <w:t xml:space="preserve">Σχεδόν οι μισοί συνάδελφοι </w:t>
      </w:r>
      <w:r>
        <w:rPr>
          <w:rFonts w:eastAsia="Times New Roman" w:cs="Times New Roman"/>
          <w:bCs/>
          <w:shd w:val="clear" w:color="auto" w:fill="FFFFFF"/>
        </w:rPr>
        <w:t>που</w:t>
      </w:r>
      <w:r>
        <w:rPr>
          <w:rFonts w:eastAsia="Times New Roman" w:cs="Times New Roman"/>
        </w:rPr>
        <w:t xml:space="preserve"> έχουν μιλήσει, όση ώρα είμαι εγώ στην Έδρα, έχουν υπερδιπλασιάσει τον χρόνο. Δεν τους </w:t>
      </w:r>
      <w:r>
        <w:rPr>
          <w:rFonts w:eastAsia="Times New Roman" w:cs="Times New Roman"/>
        </w:rPr>
        <w:t>δι</w:t>
      </w:r>
      <w:r>
        <w:rPr>
          <w:rFonts w:eastAsia="Times New Roman" w:cs="Times New Roman"/>
        </w:rPr>
        <w:t xml:space="preserve">έκοψα καθόλου, διότι συζητάμε σοβαρά θέματα </w:t>
      </w:r>
      <w:r>
        <w:rPr>
          <w:rFonts w:eastAsia="Times New Roman"/>
          <w:bCs/>
        </w:rPr>
        <w:t>και</w:t>
      </w:r>
      <w:r>
        <w:rPr>
          <w:rFonts w:eastAsia="Times New Roman" w:cs="Times New Roman"/>
        </w:rPr>
        <w:t xml:space="preserve"> ο διάλογος </w:t>
      </w:r>
      <w:r>
        <w:rPr>
          <w:rFonts w:eastAsia="Times New Roman"/>
          <w:bCs/>
        </w:rPr>
        <w:t>έχει</w:t>
      </w:r>
      <w:r>
        <w:rPr>
          <w:rFonts w:eastAsia="Times New Roman" w:cs="Times New Roman"/>
        </w:rPr>
        <w:t xml:space="preserve"> ενδιαφέρον. </w:t>
      </w:r>
    </w:p>
    <w:p w14:paraId="1C8C465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μπορώ να έχω τον λόγο για τριάντα δευτερόλεπτα μόνο; </w:t>
      </w:r>
    </w:p>
    <w:p w14:paraId="1C8C4659" w14:textId="77777777" w:rsidR="00AD7333" w:rsidRDefault="00CF083D">
      <w:pPr>
        <w:spacing w:line="600" w:lineRule="auto"/>
        <w:ind w:firstLine="720"/>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Ορίστε, κύριε Υπουργέ.</w:t>
      </w:r>
    </w:p>
    <w:p w14:paraId="1C8C465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bCs/>
        </w:rPr>
        <w:t>Είναι</w:t>
      </w:r>
      <w:r>
        <w:rPr>
          <w:rFonts w:eastAsia="Times New Roman" w:cs="Times New Roman"/>
          <w:szCs w:val="24"/>
        </w:rPr>
        <w:t xml:space="preserve"> </w:t>
      </w:r>
      <w:r>
        <w:rPr>
          <w:rFonts w:eastAsia="Times New Roman"/>
          <w:bCs/>
          <w:shd w:val="clear" w:color="auto" w:fill="FFFFFF"/>
        </w:rPr>
        <w:t>να</w:t>
      </w:r>
      <w:r>
        <w:rPr>
          <w:rFonts w:eastAsia="Times New Roman" w:cs="Times New Roman"/>
          <w:szCs w:val="24"/>
        </w:rPr>
        <w:t xml:space="preserve"> απορεί </w:t>
      </w:r>
      <w:r>
        <w:rPr>
          <w:rFonts w:eastAsia="Times New Roman" w:cs="Times New Roman"/>
          <w:szCs w:val="24"/>
        </w:rPr>
        <w:t>κάποιος</w:t>
      </w:r>
      <w:r>
        <w:rPr>
          <w:rFonts w:eastAsia="Times New Roman" w:cs="Times New Roman"/>
          <w:szCs w:val="24"/>
        </w:rPr>
        <w:t xml:space="preserve">, κύριε Βενιζέλο, αφού τα κάνατε τόσο καλά εσείς και τόσο χάλια εμείς, </w:t>
      </w:r>
      <w:r>
        <w:rPr>
          <w:rFonts w:eastAsia="Times New Roman" w:cs="Times New Roman"/>
          <w:bCs/>
          <w:shd w:val="clear" w:color="auto" w:fill="FFFFFF"/>
        </w:rPr>
        <w:t>γιατί</w:t>
      </w:r>
      <w:r>
        <w:rPr>
          <w:rFonts w:eastAsia="Times New Roman" w:cs="Times New Roman"/>
          <w:szCs w:val="24"/>
        </w:rPr>
        <w:t xml:space="preserve"> είσαστε τόσο αποτυχημένος πολιτικός.</w:t>
      </w:r>
    </w:p>
    <w:p w14:paraId="1C8C465B" w14:textId="77777777" w:rsidR="00AD7333" w:rsidRDefault="00CF083D">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1C8C465C" w14:textId="77777777" w:rsidR="00AD7333" w:rsidRDefault="00CF083D">
      <w:pPr>
        <w:spacing w:line="600" w:lineRule="auto"/>
        <w:ind w:firstLine="709"/>
        <w:jc w:val="both"/>
        <w:rPr>
          <w:rFonts w:eastAsia="Times New Roman" w:cs="Times New Roman"/>
        </w:rPr>
      </w:pPr>
      <w:r>
        <w:rPr>
          <w:rFonts w:eastAsia="Times New Roman" w:cs="Times New Roman"/>
        </w:rPr>
        <w:lastRenderedPageBreak/>
        <w:t>(Διαμαρτυρίες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1C8C465D" w14:textId="77777777" w:rsidR="00AD7333" w:rsidRDefault="00CF083D">
      <w:pPr>
        <w:spacing w:line="600" w:lineRule="auto"/>
        <w:ind w:firstLine="720"/>
        <w:rPr>
          <w:rFonts w:eastAsia="Times New Roman" w:cs="Times New Roman"/>
        </w:rPr>
      </w:pPr>
      <w:r>
        <w:rPr>
          <w:rFonts w:eastAsia="Times New Roman" w:cs="Times New Roman"/>
          <w:b/>
        </w:rPr>
        <w:t>ΛΕΩΝΙΔΑΣ ΓΡΗΓΟΡΑΚΟΣ:</w:t>
      </w:r>
      <w:r>
        <w:rPr>
          <w:rFonts w:eastAsia="Times New Roman" w:cs="Times New Roman"/>
        </w:rPr>
        <w:t xml:space="preserve"> Δε</w:t>
      </w:r>
      <w:r>
        <w:rPr>
          <w:rFonts w:eastAsia="Times New Roman" w:cs="Times New Roman"/>
        </w:rPr>
        <w:t xml:space="preserve">ν σέβεστε τίποτα! Δεν ντρέπεστε; Μιλάτε σε αυτόν; </w:t>
      </w:r>
    </w:p>
    <w:p w14:paraId="1C8C465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Κύριε Πρόεδρε, παρακαλώ να έχω τον λόγο.</w:t>
      </w:r>
    </w:p>
    <w:p w14:paraId="1C8C465F" w14:textId="77777777" w:rsidR="00AD7333" w:rsidRDefault="00CF083D">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(Σπυρίδων Λυκούδης): </w:t>
      </w:r>
      <w:r>
        <w:rPr>
          <w:rFonts w:eastAsia="Times New Roman" w:cs="Times New Roman"/>
          <w:szCs w:val="24"/>
        </w:rPr>
        <w:t>Δεν υπάρχει απάντηση σε αυτό, κύριε Πρόεδρε.</w:t>
      </w:r>
    </w:p>
    <w:p w14:paraId="1C8C466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Επιμένω, κύριε Πρόεδρε. </w:t>
      </w:r>
    </w:p>
    <w:p w14:paraId="1C8C4661" w14:textId="77777777" w:rsidR="00AD7333" w:rsidRDefault="00CF083D">
      <w:pPr>
        <w:spacing w:line="600" w:lineRule="auto"/>
        <w:ind w:firstLine="720"/>
        <w:jc w:val="both"/>
        <w:rPr>
          <w:rFonts w:eastAsia="Times New Roman" w:cs="Times New Roman"/>
          <w:szCs w:val="24"/>
        </w:rPr>
      </w:pPr>
      <w:r>
        <w:rPr>
          <w:rFonts w:eastAsia="Times New Roman"/>
          <w:b/>
          <w:bCs/>
          <w:shd w:val="clear" w:color="auto" w:fill="FFFFFF"/>
        </w:rPr>
        <w:t>ΠΡΟΕΔΡΕΥΩΝ (Σπυρίδων</w:t>
      </w:r>
      <w:r>
        <w:rPr>
          <w:rFonts w:eastAsia="Times New Roman"/>
          <w:b/>
          <w:bCs/>
          <w:shd w:val="clear" w:color="auto" w:fill="FFFFFF"/>
        </w:rPr>
        <w:t xml:space="preserve"> Λυκούδης): </w:t>
      </w:r>
      <w:r>
        <w:rPr>
          <w:rFonts w:eastAsia="Times New Roman"/>
          <w:bCs/>
          <w:shd w:val="clear" w:color="auto" w:fill="FFFFFF"/>
        </w:rPr>
        <w:t>Μα, κύριε Πρόεδρε, δ</w:t>
      </w:r>
      <w:r>
        <w:rPr>
          <w:rFonts w:eastAsia="Times New Roman" w:cs="Times New Roman"/>
          <w:szCs w:val="24"/>
        </w:rPr>
        <w:t xml:space="preserve">εν </w:t>
      </w:r>
      <w:r>
        <w:rPr>
          <w:rFonts w:eastAsia="Times New Roman"/>
          <w:bCs/>
          <w:shd w:val="clear" w:color="auto" w:fill="FFFFFF"/>
        </w:rPr>
        <w:t>χρειάζεται</w:t>
      </w:r>
      <w:r>
        <w:rPr>
          <w:rFonts w:eastAsia="Times New Roman" w:cs="Times New Roman"/>
          <w:szCs w:val="24"/>
        </w:rPr>
        <w:t xml:space="preserve"> απάντηση αυτή η παρατήρηση τώρα. </w:t>
      </w:r>
    </w:p>
    <w:p w14:paraId="1C8C466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ΕΥΑΓΓΕΛΟΣ ΒΕΝΙΖΕΛΟΣ:</w:t>
      </w:r>
      <w:r>
        <w:rPr>
          <w:rFonts w:eastAsia="Times New Roman" w:cs="Times New Roman"/>
          <w:szCs w:val="24"/>
        </w:rPr>
        <w:t xml:space="preserve"> Μόνο </w:t>
      </w:r>
      <w:r>
        <w:rPr>
          <w:rFonts w:eastAsia="Times New Roman"/>
          <w:bCs/>
          <w:shd w:val="clear" w:color="auto" w:fill="FFFFFF"/>
        </w:rPr>
        <w:t>μια</w:t>
      </w:r>
      <w:r>
        <w:rPr>
          <w:rFonts w:eastAsia="Times New Roman" w:cs="Times New Roman"/>
          <w:szCs w:val="24"/>
        </w:rPr>
        <w:t xml:space="preserve"> λέξη θα πω, κύριε Πρόεδρε. </w:t>
      </w:r>
    </w:p>
    <w:p w14:paraId="1C8C4663"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C8C4664" w14:textId="77777777" w:rsidR="00AD7333" w:rsidRDefault="00CF083D">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Ησυχία, παρακαλώ. Κύριε Πρόεδρε, μια φράση μόνο. </w:t>
      </w:r>
    </w:p>
    <w:p w14:paraId="1C8C466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ΕΥΑΓΓΕΛΟΣ ΒΕΝ</w:t>
      </w:r>
      <w:r>
        <w:rPr>
          <w:rFonts w:eastAsia="Times New Roman" w:cs="Times New Roman"/>
          <w:b/>
          <w:szCs w:val="24"/>
        </w:rPr>
        <w:t>ΙΖΕΛΟΣ:</w:t>
      </w:r>
      <w:r>
        <w:rPr>
          <w:rFonts w:eastAsia="Times New Roman" w:cs="Times New Roman"/>
          <w:szCs w:val="24"/>
        </w:rPr>
        <w:t xml:space="preserve"> Κύριε Υπουργέ, χαίρομαι γιατί είστε επιτυχημένος Υπουργός, αλαζών και ανεπίγνωστος. Την απάντηση θα τη λάβετε από τον ελληνικό λαό και από τον ιστορικό του μέλλοντος. Και να ξεκαβαλικέψετε!</w:t>
      </w:r>
    </w:p>
    <w:p w14:paraId="1C8C4666"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C8C466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w:t>
      </w:r>
      <w:r>
        <w:rPr>
          <w:rFonts w:eastAsia="Times New Roman" w:cs="Times New Roman"/>
          <w:szCs w:val="24"/>
        </w:rPr>
        <w:t>θα ήθελα τον λόγο για δύο λεπτά.</w:t>
      </w:r>
    </w:p>
    <w:p w14:paraId="1C8C466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Ειλικρινά, δεν αντιλαμβάνεστε ότι έχουμε εγκαταλείψει τις ομιλίες των συνάδελφων οι οποίο</w:t>
      </w:r>
      <w:r>
        <w:rPr>
          <w:rFonts w:eastAsia="Times New Roman" w:cs="Times New Roman"/>
          <w:szCs w:val="24"/>
        </w:rPr>
        <w:t>ι</w:t>
      </w:r>
      <w:r>
        <w:rPr>
          <w:rFonts w:eastAsia="Times New Roman" w:cs="Times New Roman"/>
          <w:szCs w:val="24"/>
        </w:rPr>
        <w:t xml:space="preserve"> περιμένουν υπομονετικά να πάρουν τον λόγο;</w:t>
      </w:r>
    </w:p>
    <w:p w14:paraId="1C8C466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θέλω τον λόγο για δύο </w:t>
      </w:r>
      <w:r>
        <w:rPr>
          <w:rFonts w:eastAsia="Times New Roman" w:cs="Times New Roman"/>
          <w:szCs w:val="24"/>
        </w:rPr>
        <w:t>λεπτά επί της διαδικασίας.</w:t>
      </w:r>
    </w:p>
    <w:p w14:paraId="1C8C466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Επί της διαδικασίας, κύριε συνάδελφε. </w:t>
      </w:r>
    </w:p>
    <w:p w14:paraId="1C8C466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είναι επί της διαδικασίας. Επί της ουσίας θα μιλήσει. </w:t>
      </w:r>
    </w:p>
    <w:p w14:paraId="1C8C466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Θα μιλήσω επί της ουσίας. Θα αφήσω…</w:t>
      </w:r>
    </w:p>
    <w:p w14:paraId="1C8C466D"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w:t>
      </w:r>
      <w:r>
        <w:rPr>
          <w:rFonts w:eastAsia="Times New Roman" w:cs="Times New Roman"/>
          <w:szCs w:val="24"/>
        </w:rPr>
        <w:t>του ΣΥΡΙΖΑ)</w:t>
      </w:r>
    </w:p>
    <w:p w14:paraId="1C8C466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συνάδελφε, με εμένα μιλάτε. Ως τι θα πάρετε τον λόγο, για ποιον λόγο; </w:t>
      </w:r>
    </w:p>
    <w:p w14:paraId="1C8C466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Ως Κοινοβουλευτικός Εκπρόσωπος.</w:t>
      </w:r>
    </w:p>
    <w:p w14:paraId="1C8C467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Θα κάνετε την ομιλία σας;</w:t>
      </w:r>
    </w:p>
    <w:p w14:paraId="1C8C467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Όχι, θα τοποθετηθώ σε λίγο.</w:t>
      </w:r>
    </w:p>
    <w:p w14:paraId="1C8C467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Και τώρα τι θα πείτε;</w:t>
      </w:r>
    </w:p>
    <w:p w14:paraId="1C8C467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Θέλω δύο λεπτά για να κάνω μια παρέμβαση ως Κοινοβουλευτικός Εκπρόσωπος. Είναι σαφές.</w:t>
      </w:r>
    </w:p>
    <w:p w14:paraId="1C8C467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Και όταν είπα ότι θα μιλήσω στην ουσία, εννοώ ότι θα αφήσω απ’ έξω </w:t>
      </w:r>
      <w:r>
        <w:rPr>
          <w:rFonts w:eastAsia="Times New Roman" w:cs="Times New Roman"/>
          <w:szCs w:val="24"/>
        </w:rPr>
        <w:t xml:space="preserve">τα ευφυολογήματα θερμοκρασίας Αλάσκας του κυρίου Υπουργού που τα συνηθίζει. </w:t>
      </w:r>
    </w:p>
    <w:p w14:paraId="1C8C467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μιλήσατε για τη δήλωση του </w:t>
      </w:r>
      <w:r>
        <w:rPr>
          <w:rFonts w:eastAsia="Times New Roman" w:cs="Times New Roman"/>
          <w:szCs w:val="24"/>
          <w:lang w:val="en-US"/>
        </w:rPr>
        <w:t>Eurogroup</w:t>
      </w:r>
      <w:r>
        <w:rPr>
          <w:rFonts w:eastAsia="Times New Roman" w:cs="Times New Roman"/>
          <w:szCs w:val="24"/>
        </w:rPr>
        <w:t xml:space="preserve"> στις 8 Δεκεμβρίου του 2014. Άρα, να συμφωνήσουμε να μιλήσουμε επ’ αυτής. Αφού επικαλείστε μια παράγραφο, πάει να πει ότι το απο</w:t>
      </w:r>
      <w:r>
        <w:rPr>
          <w:rFonts w:eastAsia="Times New Roman" w:cs="Times New Roman"/>
          <w:szCs w:val="24"/>
        </w:rPr>
        <w:t xml:space="preserve">δέχεστε όλο. </w:t>
      </w:r>
    </w:p>
    <w:p w14:paraId="1C8C467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Πρώτη παράγραφος: «Το </w:t>
      </w:r>
      <w:r>
        <w:rPr>
          <w:rFonts w:eastAsia="Times New Roman" w:cs="Times New Roman"/>
          <w:szCs w:val="24"/>
          <w:lang w:val="en-US"/>
        </w:rPr>
        <w:t>Eurogroup</w:t>
      </w:r>
      <w:r>
        <w:rPr>
          <w:rFonts w:eastAsia="Times New Roman" w:cs="Times New Roman"/>
          <w:szCs w:val="24"/>
        </w:rPr>
        <w:t xml:space="preserve"> καλωσορίζει τις πολύ θετικές εξελίξεις στην ελληνική οικονομία το 2014». Ευχαριστούμε που επιτέλους το αποδέχεστε. Αφού αποδέχεστε το </w:t>
      </w:r>
      <w:r>
        <w:rPr>
          <w:rFonts w:eastAsia="Times New Roman" w:cs="Times New Roman"/>
          <w:szCs w:val="24"/>
          <w:lang w:val="en-US"/>
        </w:rPr>
        <w:t>statement</w:t>
      </w:r>
      <w:r>
        <w:rPr>
          <w:rFonts w:eastAsia="Times New Roman" w:cs="Times New Roman"/>
          <w:szCs w:val="24"/>
        </w:rPr>
        <w:t>, το αποδέχεστε όλο.</w:t>
      </w:r>
    </w:p>
    <w:p w14:paraId="1C8C467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Άρα, πρώτη παράγραφος, καλωσορίζει...</w:t>
      </w:r>
    </w:p>
    <w:p w14:paraId="1C8C467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ΕΥΚΛΕΙΔΗ</w:t>
      </w:r>
      <w:r>
        <w:rPr>
          <w:rFonts w:eastAsia="Times New Roman" w:cs="Times New Roman"/>
          <w:b/>
          <w:szCs w:val="24"/>
        </w:rPr>
        <w:t>Σ ΤΣΑΚΑΛΩΤΟΣ (Υπουργός Οικονομικών):</w:t>
      </w:r>
      <w:r>
        <w:rPr>
          <w:rFonts w:eastAsia="Times New Roman" w:cs="Times New Roman"/>
          <w:szCs w:val="24"/>
        </w:rPr>
        <w:t xml:space="preserve"> Γιατί δεν διαβάζετε όλη την παράγραφο;</w:t>
      </w:r>
    </w:p>
    <w:p w14:paraId="1C8C467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δεν ακούγεστε και δεν γράφονται στα Πρακτικά αυτά που λέτε. </w:t>
      </w:r>
    </w:p>
    <w:p w14:paraId="1C8C467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1C8C467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(Σπυρίδων Λυκούδης):</w:t>
      </w:r>
      <w:r>
        <w:rPr>
          <w:rFonts w:eastAsia="Times New Roman" w:cs="Times New Roman"/>
          <w:szCs w:val="24"/>
        </w:rPr>
        <w:t xml:space="preserve"> Με ακούτε; Δεν γράφονται στα Πρακτικά. Επομένως...</w:t>
      </w:r>
    </w:p>
    <w:p w14:paraId="1C8C467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Συνεχίζω. Το </w:t>
      </w:r>
      <w:r>
        <w:rPr>
          <w:rFonts w:eastAsia="Times New Roman" w:cs="Times New Roman"/>
          <w:szCs w:val="24"/>
          <w:lang w:val="en-US"/>
        </w:rPr>
        <w:t>Eurogroup</w:t>
      </w:r>
      <w:r>
        <w:rPr>
          <w:rFonts w:eastAsia="Times New Roman" w:cs="Times New Roman"/>
          <w:szCs w:val="24"/>
        </w:rPr>
        <w:t xml:space="preserve"> συνεπώς καλωσορίζει τις μακροοικονομικές εξελίξεις στην Ελλάδα και λέει, όντως, η παράγραφος ότι το </w:t>
      </w:r>
      <w:r>
        <w:rPr>
          <w:rFonts w:eastAsia="Times New Roman" w:cs="Times New Roman"/>
          <w:szCs w:val="24"/>
        </w:rPr>
        <w:t>πρόγραμμα</w:t>
      </w:r>
      <w:r>
        <w:rPr>
          <w:rFonts w:eastAsia="Times New Roman" w:cs="Times New Roman"/>
          <w:szCs w:val="24"/>
        </w:rPr>
        <w:t>...</w:t>
      </w:r>
    </w:p>
    <w:p w14:paraId="1C8C467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w:t>
      </w:r>
      <w:r>
        <w:rPr>
          <w:rFonts w:eastAsia="Times New Roman" w:cs="Times New Roman"/>
          <w:b/>
          <w:szCs w:val="24"/>
        </w:rPr>
        <w:t>ργός Οικονομικών):</w:t>
      </w:r>
      <w:r>
        <w:rPr>
          <w:rFonts w:eastAsia="Times New Roman" w:cs="Times New Roman"/>
          <w:szCs w:val="24"/>
        </w:rPr>
        <w:t xml:space="preserve"> Θα ελέγξω…</w:t>
      </w:r>
    </w:p>
    <w:p w14:paraId="1C8C467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Κοιτάξτε, δεν θα μου κάνετε εμένα έλεγχο, γιατί αν θέλετε τα βιογραφικά είναι δεδομένα. Όχι έλεγχο σε εμένα.</w:t>
      </w:r>
    </w:p>
    <w:p w14:paraId="1C8C467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πιο κάτω στην τρίτη παράγραφο λέει ότι αρχίζει να αποπληρώνει το </w:t>
      </w:r>
      <w:r>
        <w:rPr>
          <w:rFonts w:eastAsia="Times New Roman" w:cs="Times New Roman"/>
          <w:szCs w:val="24"/>
        </w:rPr>
        <w:t>πρόγραμμα</w:t>
      </w:r>
      <w:r>
        <w:rPr>
          <w:rFonts w:eastAsia="Times New Roman" w:cs="Times New Roman"/>
          <w:szCs w:val="24"/>
        </w:rPr>
        <w:t>. Μάλιστα, επ</w:t>
      </w:r>
      <w:r>
        <w:rPr>
          <w:rFonts w:eastAsia="Times New Roman" w:cs="Times New Roman"/>
          <w:szCs w:val="24"/>
        </w:rPr>
        <w:t xml:space="preserve">ειδή έχετε μεγάλη αδυναμία στον </w:t>
      </w:r>
      <w:r>
        <w:rPr>
          <w:rFonts w:eastAsia="Times New Roman" w:cs="Times New Roman"/>
          <w:szCs w:val="24"/>
          <w:lang w:val="en-US"/>
        </w:rPr>
        <w:t>ESM</w:t>
      </w:r>
      <w:r>
        <w:rPr>
          <w:rFonts w:eastAsia="Times New Roman" w:cs="Times New Roman"/>
          <w:szCs w:val="24"/>
        </w:rPr>
        <w:t xml:space="preserve">, πάρτε και για το 2016 τι λέει ο κ. Ρέγκλινγκ και για το 2014. Επειδή αναφερθήκατε στον </w:t>
      </w:r>
      <w:r>
        <w:rPr>
          <w:rFonts w:eastAsia="Times New Roman" w:cs="Times New Roman"/>
          <w:szCs w:val="24"/>
          <w:lang w:val="en-US"/>
        </w:rPr>
        <w:t>ESM</w:t>
      </w:r>
      <w:r>
        <w:rPr>
          <w:rFonts w:eastAsia="Times New Roman" w:cs="Times New Roman"/>
          <w:szCs w:val="24"/>
        </w:rPr>
        <w:t xml:space="preserve"> πολλές φορές, πάρτε να δείτε τι λέει και για το 2014.</w:t>
      </w:r>
    </w:p>
    <w:p w14:paraId="1C8C468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1C8C468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Σταϊκούρ</w:t>
      </w:r>
      <w:r>
        <w:rPr>
          <w:rFonts w:eastAsia="Times New Roman" w:cs="Times New Roman"/>
          <w:szCs w:val="24"/>
        </w:rPr>
        <w:t xml:space="preserve">ας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C8C468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Λέει, δε, η συγκεκριμένη ανακοίνωση, στη μέση της συγκεκριμένης ανακοίνωσης, ότι δίνεται πιθανόν και παράταση δύο μήνες. </w:t>
      </w:r>
      <w:r>
        <w:rPr>
          <w:rFonts w:eastAsia="Times New Roman" w:cs="Times New Roman"/>
          <w:szCs w:val="24"/>
        </w:rPr>
        <w:lastRenderedPageBreak/>
        <w:t xml:space="preserve">Άρα, πρώτα πας για την παράταση για δύο μήνες και μετά πας για αυτό το οποίο συζητάς, βήμα-βήμα. Το </w:t>
      </w:r>
      <w:r>
        <w:rPr>
          <w:rFonts w:eastAsia="Times New Roman" w:cs="Times New Roman"/>
          <w:szCs w:val="24"/>
        </w:rPr>
        <w:t xml:space="preserve">πρώτο </w:t>
      </w:r>
      <w:r>
        <w:rPr>
          <w:rFonts w:eastAsia="Times New Roman" w:cs="Times New Roman"/>
          <w:szCs w:val="24"/>
        </w:rPr>
        <w:t xml:space="preserve">είναι αυτό. </w:t>
      </w:r>
    </w:p>
    <w:p w14:paraId="1C8C468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Δεύτερον, ετέθη </w:t>
      </w:r>
      <w:r>
        <w:rPr>
          <w:rFonts w:eastAsia="Times New Roman" w:cs="Times New Roman"/>
          <w:szCs w:val="24"/>
        </w:rPr>
        <w:t xml:space="preserve">το θέμα του γιατί έγιναν εκλογές και γιατί δεν κλείσαμε την αξιολόγηση. Ξέρετε, ο συνεργάτης, το </w:t>
      </w:r>
      <w:r>
        <w:rPr>
          <w:rFonts w:eastAsia="Times New Roman" w:cs="Times New Roman"/>
          <w:szCs w:val="24"/>
          <w:lang w:val="en-US"/>
        </w:rPr>
        <w:t>asset</w:t>
      </w:r>
      <w:r>
        <w:rPr>
          <w:rFonts w:eastAsia="Times New Roman" w:cs="Times New Roman"/>
          <w:szCs w:val="24"/>
        </w:rPr>
        <w:t xml:space="preserve"> της Κυβέρνησής σας, στο βιβλίο του: «Καλωσόρισες στη μαρτυρική αρένα», στη σελίδα 165, λέει: «Αν οι εκλογές αναβάλλονταν ως τον Νοέμβριο αυτού του χρόνου</w:t>
      </w:r>
      <w:r>
        <w:rPr>
          <w:rFonts w:eastAsia="Times New Roman" w:cs="Times New Roman"/>
          <w:szCs w:val="24"/>
        </w:rPr>
        <w:t>...», του 2015, «... ποιος γνωρίζει ποια θα ήταν η πολιτική κατάσταση τότε; Ο ΣΥΡΙΖΑ τώρα βρισκόταν σε πλεονεκτική θέση». Πάρτε την απάντηση και γι’ αυτό.</w:t>
      </w:r>
    </w:p>
    <w:p w14:paraId="1C8C468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1C8C468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Σταϊκούρας καταθέτει για τα Πρακτι</w:t>
      </w:r>
      <w:r>
        <w:rPr>
          <w:rFonts w:eastAsia="Times New Roman" w:cs="Times New Roman"/>
          <w:szCs w:val="24"/>
        </w:rPr>
        <w:t xml:space="preserve">κά το προαναφερθέν έγγραφο, το οποίο βρίσκεται </w:t>
      </w:r>
      <w:r>
        <w:rPr>
          <w:rFonts w:eastAsia="Times New Roman" w:cs="Times New Roman"/>
          <w:szCs w:val="24"/>
        </w:rPr>
        <w:lastRenderedPageBreak/>
        <w:t xml:space="preserve">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C8C468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Τρίτη παρατήρηση: Είπατε για το πώς δημιουργείται το ταμειακό απόθεμα. Ποιος πληρώνει τις ληξιπρόθεσμες οφειλές του </w:t>
      </w:r>
      <w:r>
        <w:rPr>
          <w:rFonts w:eastAsia="Times New Roman" w:cs="Times New Roman"/>
          <w:szCs w:val="24"/>
        </w:rPr>
        <w:t>δημ</w:t>
      </w:r>
      <w:r>
        <w:rPr>
          <w:rFonts w:eastAsia="Times New Roman" w:cs="Times New Roman"/>
          <w:szCs w:val="24"/>
        </w:rPr>
        <w:t>οσίου</w:t>
      </w:r>
      <w:r>
        <w:rPr>
          <w:rFonts w:eastAsia="Times New Roman" w:cs="Times New Roman"/>
          <w:szCs w:val="24"/>
        </w:rPr>
        <w:t>, κύριε Υπουργέ, σήμερα; Ένα κομμάτι οι δόσεις του δανείου και ένα κομμάτι του πρωτογενούς πλεονάσματος. Ποιος πλήρωνε τις ληξιπρόθεσμες οφειλές μέχρι το τέλος του 2014; Μόνον οι δόσεις του δανείου. Έρχονται οι Έλληνες πολίτες και πληρώνουν τις ληξιπρ</w:t>
      </w:r>
      <w:r>
        <w:rPr>
          <w:rFonts w:eastAsia="Times New Roman" w:cs="Times New Roman"/>
          <w:szCs w:val="24"/>
        </w:rPr>
        <w:t>όθεσμες οφειλές που έχετε δημιουργήσει. Να η μεγάλη διαφορά...</w:t>
      </w:r>
    </w:p>
    <w:p w14:paraId="1C8C468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Σταϊκούρα, όχι άλλο. Έχετε διεκδικήσει να κάνετε την κανονική σας ομιλία αργότερα. Μην την κάνετε τώρα, όμως.</w:t>
      </w:r>
    </w:p>
    <w:p w14:paraId="1C8C468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Κύριε Πρόεδρε, είκοσι δευ</w:t>
      </w:r>
      <w:r>
        <w:rPr>
          <w:rFonts w:eastAsia="Times New Roman" w:cs="Times New Roman"/>
          <w:szCs w:val="24"/>
        </w:rPr>
        <w:t>τερόλεπτα.</w:t>
      </w:r>
    </w:p>
    <w:p w14:paraId="1C8C468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Σε ό,τι αφορά το χρέος, δεν χρειάζεται πολύ μεγάλη ανάλυση. Ένας πίνακας με τέσσερα </w:t>
      </w:r>
      <w:r>
        <w:rPr>
          <w:rFonts w:eastAsia="Times New Roman" w:cs="Times New Roman"/>
          <w:szCs w:val="24"/>
          <w:lang w:val="en-US"/>
        </w:rPr>
        <w:t>DSA</w:t>
      </w:r>
      <w:r>
        <w:rPr>
          <w:rFonts w:eastAsia="Times New Roman" w:cs="Times New Roman"/>
          <w:szCs w:val="24"/>
        </w:rPr>
        <w:t xml:space="preserve"> του </w:t>
      </w:r>
      <w:r>
        <w:rPr>
          <w:rFonts w:eastAsia="Times New Roman" w:cs="Times New Roman"/>
          <w:szCs w:val="24"/>
          <w:lang w:val="en-US"/>
        </w:rPr>
        <w:t>AMF</w:t>
      </w:r>
      <w:r>
        <w:rPr>
          <w:rFonts w:eastAsia="Times New Roman" w:cs="Times New Roman"/>
          <w:szCs w:val="24"/>
        </w:rPr>
        <w:t>, του Διεθνούς Νομισματικού Ταμείου που λέει: «Τον Ιούνιο του 2014 το χρέος το 2060 θα ήταν 60%, τον Ιούνιο του 2015 θα ήταν 80% και τον Μάιο του 2016</w:t>
      </w:r>
      <w:r>
        <w:rPr>
          <w:rFonts w:eastAsia="Times New Roman" w:cs="Times New Roman"/>
          <w:szCs w:val="24"/>
        </w:rPr>
        <w:t xml:space="preserve"> θα ήταν 250%, τον Φεβρουάριο του 2017 θα ήταν 275%, τον Ιούνιο του 2017...</w:t>
      </w:r>
    </w:p>
    <w:p w14:paraId="1C8C468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Με τι παραδοχές;</w:t>
      </w:r>
    </w:p>
    <w:p w14:paraId="1C8C468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Σύμφωνοι. Κύριε Σταϊκούρα, ολοκληρώσατε. Τα άλλα στην κανονική σας ομιλία.</w:t>
      </w:r>
    </w:p>
    <w:p w14:paraId="1C8C468C" w14:textId="77777777" w:rsidR="00AD7333" w:rsidRDefault="00CF083D">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szCs w:val="24"/>
        </w:rPr>
        <w:lastRenderedPageBreak/>
        <w:t xml:space="preserve">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szCs w:val="24"/>
        </w:rPr>
        <w:t xml:space="preserve">τον τρόπο οργάνωσης και λειτουργίας της Βουλής, πενήντα πέντε μαθήτριες και μαθητές και τέσσερις </w:t>
      </w:r>
      <w:r>
        <w:rPr>
          <w:rFonts w:eastAsia="Times New Roman"/>
          <w:szCs w:val="24"/>
        </w:rPr>
        <w:t>συνοδοί-</w:t>
      </w:r>
      <w:r>
        <w:rPr>
          <w:rFonts w:eastAsia="Times New Roman"/>
          <w:szCs w:val="24"/>
        </w:rPr>
        <w:t>εκπαιδευτικοί από το 2ο Γυμνάσιο Κομοτηνής.</w:t>
      </w:r>
    </w:p>
    <w:p w14:paraId="1C8C468D" w14:textId="77777777" w:rsidR="00AD7333" w:rsidRDefault="00CF083D">
      <w:pPr>
        <w:tabs>
          <w:tab w:val="left" w:pos="6787"/>
        </w:tabs>
        <w:spacing w:line="600" w:lineRule="auto"/>
        <w:ind w:left="-181" w:firstLine="720"/>
        <w:jc w:val="both"/>
        <w:rPr>
          <w:rFonts w:eastAsia="Times New Roman"/>
          <w:szCs w:val="24"/>
        </w:rPr>
      </w:pPr>
      <w:r>
        <w:rPr>
          <w:rFonts w:eastAsia="Times New Roman"/>
          <w:szCs w:val="24"/>
        </w:rPr>
        <w:t xml:space="preserve">Η Βουλή </w:t>
      </w:r>
      <w:r>
        <w:rPr>
          <w:rFonts w:eastAsia="Times New Roman"/>
          <w:szCs w:val="24"/>
        </w:rPr>
        <w:t xml:space="preserve">τούς </w:t>
      </w:r>
      <w:r>
        <w:rPr>
          <w:rFonts w:eastAsia="Times New Roman"/>
          <w:szCs w:val="24"/>
        </w:rPr>
        <w:t>καλωσορίζει.</w:t>
      </w:r>
    </w:p>
    <w:p w14:paraId="1C8C468E" w14:textId="77777777" w:rsidR="00AD7333" w:rsidRDefault="00CF083D">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C8C468F" w14:textId="77777777" w:rsidR="00AD7333" w:rsidRDefault="00CF083D">
      <w:pPr>
        <w:spacing w:line="600" w:lineRule="auto"/>
        <w:ind w:firstLine="720"/>
        <w:jc w:val="both"/>
        <w:rPr>
          <w:rFonts w:eastAsia="Times New Roman"/>
          <w:szCs w:val="24"/>
        </w:rPr>
      </w:pPr>
      <w:r>
        <w:rPr>
          <w:rFonts w:eastAsia="Times New Roman"/>
          <w:szCs w:val="24"/>
        </w:rPr>
        <w:t>Κύριε Παφίλη, εννοείται ότι έχε</w:t>
      </w:r>
      <w:r>
        <w:rPr>
          <w:rFonts w:eastAsia="Times New Roman"/>
          <w:szCs w:val="24"/>
        </w:rPr>
        <w:t>τε τον λόγο για δύο λεπτά και όχι για την κανονική ομιλία σας.</w:t>
      </w:r>
    </w:p>
    <w:p w14:paraId="1C8C4690" w14:textId="77777777" w:rsidR="00AD7333" w:rsidRDefault="00CF083D">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Οι άλλοι πάντως κάνουν ομιλίες. Εγώ πρώτη φορά παίρνω τον λόγο.</w:t>
      </w:r>
    </w:p>
    <w:p w14:paraId="1C8C4691" w14:textId="77777777" w:rsidR="00AD7333" w:rsidRDefault="00CF083D">
      <w:pPr>
        <w:spacing w:line="600" w:lineRule="auto"/>
        <w:ind w:firstLine="720"/>
        <w:jc w:val="both"/>
        <w:rPr>
          <w:rFonts w:eastAsia="Times New Roman"/>
          <w:szCs w:val="24"/>
        </w:rPr>
      </w:pPr>
      <w:r>
        <w:rPr>
          <w:rFonts w:eastAsia="Times New Roman"/>
          <w:szCs w:val="24"/>
        </w:rPr>
        <w:lastRenderedPageBreak/>
        <w:t>Θα αρχίσω από αυτό, θα κάνω μια παρατήρηση επί της διαδικασίας. Δεν κατάλαβα, δηλαδή, υπάρχουν δύο ειδών Κοινο</w:t>
      </w:r>
      <w:r>
        <w:rPr>
          <w:rFonts w:eastAsia="Times New Roman"/>
          <w:szCs w:val="24"/>
        </w:rPr>
        <w:t>βουλευτικοί Εκπρόσωποι και δύο ειδών κόμματα εδώ; Γιατί τέσσερις μέρες αυτό παρακολουθούμε. Κάθε φορά που γίνεται μια παρέμβαση βγαίνει και ένας Κοινοβουλευτικός Εκπρόσωπος είτε από τη Νέα Δημοκρατία είτε από τον ΣΥΡΙΖΑ, κάνει ένα σχόλιο δύο λεπτών, το οπο</w:t>
      </w:r>
      <w:r>
        <w:rPr>
          <w:rFonts w:eastAsia="Times New Roman"/>
          <w:szCs w:val="24"/>
        </w:rPr>
        <w:t xml:space="preserve">ίο κρατάει πέντε λεπτά. Δέκα φορές, πενήντα λεπτά συν είκοσι λεπτά η ομιλία, φτάνουμε στα εβδομήντα λεπτά. Γιατί; Άμα είναι να το κάνουμε όλοι. </w:t>
      </w:r>
    </w:p>
    <w:p w14:paraId="1C8C4692" w14:textId="77777777" w:rsidR="00AD7333" w:rsidRDefault="00CF083D">
      <w:pPr>
        <w:spacing w:line="600" w:lineRule="auto"/>
        <w:ind w:firstLine="720"/>
        <w:jc w:val="both"/>
        <w:rPr>
          <w:rFonts w:eastAsia="Times New Roman"/>
          <w:szCs w:val="24"/>
        </w:rPr>
      </w:pPr>
      <w:r>
        <w:rPr>
          <w:rFonts w:eastAsia="Times New Roman"/>
          <w:szCs w:val="24"/>
        </w:rPr>
        <w:t xml:space="preserve">Εμείς επιλέγουμε, τουλάχιστον από την πλευρά του ΚΚΕ, να είμαστε μέσα στις διαδικασίες. Ο κάθε ένας να πάρει τον λόγο και να πει ό,τι θέλει. Αυτό παρακαλούμε να σταματήσει από σεβασμό προς τους υπόλοιπους. Όσοι Βουλευτές της Νέας Δημοκρατίας και </w:t>
      </w:r>
      <w:r>
        <w:rPr>
          <w:rFonts w:eastAsia="Times New Roman"/>
          <w:szCs w:val="24"/>
        </w:rPr>
        <w:lastRenderedPageBreak/>
        <w:t>του ΣΥΡΙΖΑ</w:t>
      </w:r>
      <w:r>
        <w:rPr>
          <w:rFonts w:eastAsia="Times New Roman"/>
          <w:szCs w:val="24"/>
        </w:rPr>
        <w:t xml:space="preserve"> διαμαρτύρονται για τον χρόνο, να διαμαρτυρηθούν στα κόμματά τους. </w:t>
      </w:r>
    </w:p>
    <w:p w14:paraId="1C8C4693" w14:textId="77777777" w:rsidR="00AD7333" w:rsidRDefault="00CF083D">
      <w:pPr>
        <w:spacing w:line="600" w:lineRule="auto"/>
        <w:ind w:firstLine="720"/>
        <w:jc w:val="both"/>
        <w:rPr>
          <w:rFonts w:eastAsia="Times New Roman"/>
          <w:szCs w:val="24"/>
        </w:rPr>
      </w:pPr>
      <w:r>
        <w:rPr>
          <w:rFonts w:eastAsia="Times New Roman"/>
          <w:szCs w:val="24"/>
        </w:rPr>
        <w:t xml:space="preserve">Ένα δεύτερο σχόλιο, όχι επί της ουσίας. Εντάξει, κύριε </w:t>
      </w:r>
      <w:r>
        <w:rPr>
          <w:rFonts w:eastAsia="Times New Roman"/>
          <w:szCs w:val="24"/>
        </w:rPr>
        <w:t>Τσακαλώτ</w:t>
      </w:r>
      <w:r>
        <w:rPr>
          <w:rFonts w:eastAsia="Times New Roman"/>
          <w:szCs w:val="24"/>
        </w:rPr>
        <w:t>ο</w:t>
      </w:r>
      <w:r>
        <w:rPr>
          <w:rFonts w:eastAsia="Times New Roman"/>
          <w:szCs w:val="24"/>
        </w:rPr>
        <w:t xml:space="preserve">, κύριε </w:t>
      </w:r>
      <w:r>
        <w:rPr>
          <w:rFonts w:eastAsia="Times New Roman"/>
          <w:szCs w:val="24"/>
        </w:rPr>
        <w:t>Βενιζέλ</w:t>
      </w:r>
      <w:r>
        <w:rPr>
          <w:rFonts w:eastAsia="Times New Roman"/>
          <w:szCs w:val="24"/>
        </w:rPr>
        <w:t>ο</w:t>
      </w:r>
      <w:r>
        <w:rPr>
          <w:rFonts w:eastAsia="Times New Roman"/>
          <w:szCs w:val="24"/>
        </w:rPr>
        <w:t>, κύριε Σταϊκούρα, μπορείτε να κάνετε διαγωνισμό ποιος παίρνει τους περισσότερους επαίνους από την Ευρωπαϊκή</w:t>
      </w:r>
      <w:r>
        <w:rPr>
          <w:rFonts w:eastAsia="Times New Roman"/>
          <w:szCs w:val="24"/>
        </w:rPr>
        <w:t xml:space="preserve"> Ένωση, από τα κοράκια των αγορών, από τους δολοφόνους των λαών, ποιος χτυπάει τα κουδούνια καλύτερα από τον άλλον. Αυτό, όμως, που πρέπει να ξέρετε είναι ότι παίρνετε ένα «σιχτίρ» από τον ελληνικό λαό, γιατί κινείστε στην ίδια γραμμή και αυτός ο διαγωνισμ</w:t>
      </w:r>
      <w:r>
        <w:rPr>
          <w:rFonts w:eastAsia="Times New Roman"/>
          <w:szCs w:val="24"/>
        </w:rPr>
        <w:t xml:space="preserve">ός είναι καλλιστεία, το ποιος θα εφαρμόσει καλύτερα μια βάρβαρη πολιτική, πράγματα που θα πω και στη συνέχεια. Ας σταματήσει, λοιπόν, αυτό το πινγκ-πονγκ μέσα στην Αίθουσα και ας παρουσιάσει ο καθένας τις απόψεις του. Εμείς αυτό θα κάνουμε. </w:t>
      </w:r>
    </w:p>
    <w:p w14:paraId="1C8C4694" w14:textId="77777777" w:rsidR="00AD7333" w:rsidRDefault="00CF083D">
      <w:pPr>
        <w:spacing w:line="600" w:lineRule="auto"/>
        <w:ind w:firstLine="720"/>
        <w:jc w:val="both"/>
        <w:rPr>
          <w:rFonts w:eastAsia="Times New Roman"/>
          <w:szCs w:val="24"/>
        </w:rPr>
      </w:pPr>
      <w:r>
        <w:rPr>
          <w:rFonts w:eastAsia="Times New Roman"/>
          <w:szCs w:val="24"/>
        </w:rPr>
        <w:lastRenderedPageBreak/>
        <w:t>Ούτε δύο λεπτά</w:t>
      </w:r>
      <w:r>
        <w:rPr>
          <w:rFonts w:eastAsia="Times New Roman"/>
          <w:szCs w:val="24"/>
        </w:rPr>
        <w:t xml:space="preserve"> δεν μίλησα, κύριε Πρόεδρε.</w:t>
      </w:r>
    </w:p>
    <w:p w14:paraId="1C8C4695" w14:textId="77777777" w:rsidR="00AD7333" w:rsidRDefault="00CF083D">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Κύριε Παφίλη, όσον αφορά τη διαχείριση του χρόνου πρέπει να σας πω ότι προσυπογράφω απολύτως τις παρατηρήσεις σας. Είναι έτσι ακριβώς, αλλά τι να κάνουμε; Πρέπει να την διαχειριστούμε με ψυχραιμία</w:t>
      </w:r>
      <w:r>
        <w:rPr>
          <w:rFonts w:eastAsia="Times New Roman"/>
          <w:bCs/>
          <w:szCs w:val="24"/>
        </w:rPr>
        <w:t xml:space="preserve"> την κατάσταση.</w:t>
      </w:r>
    </w:p>
    <w:p w14:paraId="1C8C4696" w14:textId="77777777" w:rsidR="00AD7333" w:rsidRDefault="00CF083D">
      <w:pPr>
        <w:spacing w:line="600" w:lineRule="auto"/>
        <w:ind w:firstLine="720"/>
        <w:jc w:val="both"/>
        <w:rPr>
          <w:rFonts w:eastAsia="Times New Roman"/>
          <w:szCs w:val="24"/>
        </w:rPr>
      </w:pPr>
      <w:r>
        <w:rPr>
          <w:rFonts w:eastAsia="Times New Roman"/>
          <w:bCs/>
          <w:szCs w:val="24"/>
        </w:rPr>
        <w:t xml:space="preserve">Τον λόγο έχει η </w:t>
      </w:r>
      <w:r>
        <w:rPr>
          <w:rFonts w:eastAsia="Times New Roman"/>
          <w:bCs/>
          <w:szCs w:val="24"/>
        </w:rPr>
        <w:t xml:space="preserve">κ. </w:t>
      </w:r>
      <w:r>
        <w:rPr>
          <w:rFonts w:eastAsia="Times New Roman"/>
          <w:bCs/>
          <w:szCs w:val="24"/>
        </w:rPr>
        <w:t>Σταμπουλή.</w:t>
      </w:r>
    </w:p>
    <w:p w14:paraId="1C8C4697" w14:textId="77777777" w:rsidR="00AD7333" w:rsidRDefault="00CF083D">
      <w:pPr>
        <w:spacing w:line="600" w:lineRule="auto"/>
        <w:ind w:firstLine="720"/>
        <w:jc w:val="both"/>
        <w:rPr>
          <w:rFonts w:eastAsia="Times New Roman"/>
          <w:szCs w:val="24"/>
        </w:rPr>
      </w:pPr>
      <w:r>
        <w:rPr>
          <w:rFonts w:eastAsia="Times New Roman"/>
          <w:b/>
          <w:szCs w:val="24"/>
        </w:rPr>
        <w:t xml:space="preserve">ΑΦΡΟΔΙΤΗ ΣΤΑΜΠΟΥΛΗ: </w:t>
      </w:r>
      <w:r>
        <w:rPr>
          <w:rFonts w:eastAsia="Times New Roman"/>
          <w:szCs w:val="24"/>
        </w:rPr>
        <w:t>Ευχαριστώ, κύριε Πρόεδρε.</w:t>
      </w:r>
    </w:p>
    <w:p w14:paraId="1C8C4698" w14:textId="77777777" w:rsidR="00AD7333" w:rsidRDefault="00CF083D">
      <w:pPr>
        <w:spacing w:line="600" w:lineRule="auto"/>
        <w:ind w:firstLine="720"/>
        <w:jc w:val="both"/>
        <w:rPr>
          <w:rFonts w:eastAsia="Times New Roman"/>
          <w:szCs w:val="24"/>
        </w:rPr>
      </w:pPr>
      <w:r>
        <w:rPr>
          <w:rFonts w:eastAsia="Times New Roman"/>
          <w:szCs w:val="24"/>
        </w:rPr>
        <w:t>Κυρίες και κύριοι Υπουργοί, συναδέλφισσες και συνάδελφοι, θα προσθέσω και εγώ ένα «Α» στα όσα ακούστηκαν. Πρέπει να μας θεωρούν πολύ αφελείς οι συνάδελφοι της κυβέρ</w:t>
      </w:r>
      <w:r>
        <w:rPr>
          <w:rFonts w:eastAsia="Times New Roman"/>
          <w:szCs w:val="24"/>
        </w:rPr>
        <w:t>νησης της προηγούμενης τριετίας, όταν αναφέρουν όσα αναφέρουν χωρίς να μας εξηγούν το πολύ - πολύ απλό και χειροπιαστό, δηλαδή γιατί παρ</w:t>
      </w:r>
      <w:r>
        <w:rPr>
          <w:rFonts w:eastAsia="Times New Roman"/>
          <w:szCs w:val="24"/>
        </w:rPr>
        <w:t xml:space="preserve">’ </w:t>
      </w:r>
      <w:r>
        <w:rPr>
          <w:rFonts w:eastAsia="Times New Roman"/>
          <w:szCs w:val="24"/>
        </w:rPr>
        <w:lastRenderedPageBreak/>
        <w:t xml:space="preserve">όλα αυτά σήμερα η απόδοση των ελληνικών ομολόγων βρίσκεται σε ιστορικό χαμηλό δεκαετίας; Γιατί; Μπορούν να μας δώσουν </w:t>
      </w:r>
      <w:r>
        <w:rPr>
          <w:rFonts w:eastAsia="Times New Roman"/>
          <w:szCs w:val="24"/>
        </w:rPr>
        <w:t>μια λογική εξήγηση ή μας θεωρούν τόσο αφελείς και εμάς και τον ελληνικό λαό που τους ακούει;</w:t>
      </w:r>
    </w:p>
    <w:p w14:paraId="1C8C4699" w14:textId="77777777" w:rsidR="00AD7333" w:rsidRDefault="00CF083D">
      <w:pPr>
        <w:spacing w:line="600" w:lineRule="auto"/>
        <w:ind w:firstLine="720"/>
        <w:jc w:val="both"/>
        <w:rPr>
          <w:rFonts w:eastAsia="Times New Roman"/>
          <w:szCs w:val="24"/>
        </w:rPr>
      </w:pPr>
      <w:r>
        <w:rPr>
          <w:rFonts w:eastAsia="Times New Roman"/>
          <w:szCs w:val="24"/>
        </w:rPr>
        <w:t xml:space="preserve">Τώρα θα αναφερθώ στον </w:t>
      </w:r>
      <w:r>
        <w:rPr>
          <w:rFonts w:eastAsia="Times New Roman"/>
          <w:szCs w:val="24"/>
        </w:rPr>
        <w:t xml:space="preserve">προϋπολογισμό </w:t>
      </w:r>
      <w:r>
        <w:rPr>
          <w:rFonts w:eastAsia="Times New Roman"/>
          <w:szCs w:val="24"/>
        </w:rPr>
        <w:t>που καλείται να ψηφίσει το Κοινοβούλιο αύριο. Πρόκειται για έναν προϋπολογισμό τον οποίο -σας αρέσει, δεν σας αρέσει- θα εκτελέ</w:t>
      </w:r>
      <w:r>
        <w:rPr>
          <w:rFonts w:eastAsia="Times New Roman"/>
          <w:szCs w:val="24"/>
        </w:rPr>
        <w:t>σει η Κυβέρνηση ΣΥΡΙΖΑ - ΑΝΕΛ - Οικολόγων το 2018 και θα έχει την ιδιομορφία ένα μέρος του να εκτελεστεί υπό μνημόνιο και επιτροπεία, αλλά το δεύτερο μέρος του να εφαρμοστεί έξω από τα μνημόνια και χωρίς επιτροπεία.</w:t>
      </w:r>
    </w:p>
    <w:p w14:paraId="1C8C469A" w14:textId="77777777" w:rsidR="00AD7333" w:rsidRDefault="00CF083D">
      <w:pPr>
        <w:spacing w:line="600" w:lineRule="auto"/>
        <w:ind w:firstLine="720"/>
        <w:jc w:val="both"/>
        <w:rPr>
          <w:rFonts w:eastAsia="Times New Roman"/>
          <w:szCs w:val="24"/>
        </w:rPr>
      </w:pPr>
      <w:r>
        <w:rPr>
          <w:rFonts w:eastAsia="Times New Roman"/>
          <w:szCs w:val="24"/>
        </w:rPr>
        <w:lastRenderedPageBreak/>
        <w:t>Δεν πανηγυρίζει κανείς, αλλά δεν γίνεται</w:t>
      </w:r>
      <w:r>
        <w:rPr>
          <w:rFonts w:eastAsia="Times New Roman"/>
          <w:szCs w:val="24"/>
        </w:rPr>
        <w:t xml:space="preserve"> και να αποκρύπτουμε την πραγματικότητα για να μην στεναχωριούνται αυτοί που θεωρούν ότι μόνο οι ίδιοι έχουν το δικαίωμα να κυβερνούν. </w:t>
      </w:r>
    </w:p>
    <w:p w14:paraId="1C8C469B" w14:textId="77777777" w:rsidR="00AD7333" w:rsidRDefault="00CF083D">
      <w:pPr>
        <w:spacing w:line="600" w:lineRule="auto"/>
        <w:ind w:firstLine="720"/>
        <w:jc w:val="both"/>
        <w:rPr>
          <w:rFonts w:eastAsia="Times New Roman"/>
          <w:szCs w:val="24"/>
        </w:rPr>
      </w:pPr>
      <w:r>
        <w:rPr>
          <w:rFonts w:eastAsia="Times New Roman"/>
          <w:szCs w:val="24"/>
        </w:rPr>
        <w:t xml:space="preserve">Δεν μπορεί, λοιπόν, να μην επισημανθεί ότι συζητάμε στο τέλος του 2017 τον </w:t>
      </w:r>
      <w:r>
        <w:rPr>
          <w:rFonts w:eastAsia="Times New Roman"/>
          <w:szCs w:val="24"/>
        </w:rPr>
        <w:t xml:space="preserve">προϋπολογισμό </w:t>
      </w:r>
      <w:r>
        <w:rPr>
          <w:rFonts w:eastAsia="Times New Roman"/>
          <w:szCs w:val="24"/>
        </w:rPr>
        <w:t>του 2018, έχοντας υλοποιήσει το</w:t>
      </w:r>
      <w:r>
        <w:rPr>
          <w:rFonts w:eastAsia="Times New Roman"/>
          <w:szCs w:val="24"/>
        </w:rPr>
        <w:t>ν προϋπολογισμό του 2017. Μολαταύτα όλο το 2017 κύλησε, όπως και το 2016, με καταστροφολογία.</w:t>
      </w:r>
    </w:p>
    <w:p w14:paraId="1C8C469C" w14:textId="77777777" w:rsidR="00AD7333" w:rsidRDefault="00CF083D">
      <w:pPr>
        <w:spacing w:line="600" w:lineRule="auto"/>
        <w:ind w:firstLine="720"/>
        <w:jc w:val="both"/>
        <w:rPr>
          <w:rFonts w:eastAsia="Times New Roman"/>
          <w:szCs w:val="24"/>
        </w:rPr>
      </w:pPr>
      <w:r>
        <w:rPr>
          <w:rFonts w:eastAsia="Times New Roman"/>
          <w:szCs w:val="24"/>
        </w:rPr>
        <w:t>Πιστεύετε ότι δεν θυμάται κανείς τα πρωτοσέλιδα και τα δελτία ειδήσεων για τα έσοδα που καταρρέουν, τον ΕΦΚΑ που θα ξεκινούσε με δυσθεώρητα ελλείμ</w:t>
      </w:r>
      <w:r>
        <w:rPr>
          <w:rFonts w:eastAsia="Times New Roman"/>
          <w:szCs w:val="24"/>
        </w:rPr>
        <w:t>μ</w:t>
      </w:r>
      <w:r>
        <w:rPr>
          <w:rFonts w:eastAsia="Times New Roman"/>
          <w:szCs w:val="24"/>
        </w:rPr>
        <w:t>ατα δίνοντας συ</w:t>
      </w:r>
      <w:r>
        <w:rPr>
          <w:rFonts w:eastAsia="Times New Roman"/>
          <w:szCs w:val="24"/>
        </w:rPr>
        <w:t>ντάξεις φιλοδωρήματα, ενώ κανείς σας δεν παραδεχόταν ότι θα σημειωθεί ανάπτυξη και θα επιτευχθεί πρωτογενές πλεόνασμα;</w:t>
      </w:r>
    </w:p>
    <w:p w14:paraId="1C8C469D" w14:textId="77777777" w:rsidR="00AD7333" w:rsidRDefault="00CF083D">
      <w:pPr>
        <w:spacing w:line="600" w:lineRule="auto"/>
        <w:ind w:firstLine="720"/>
        <w:jc w:val="both"/>
        <w:rPr>
          <w:rFonts w:eastAsia="Times New Roman"/>
          <w:szCs w:val="24"/>
        </w:rPr>
      </w:pPr>
      <w:r>
        <w:rPr>
          <w:rFonts w:eastAsia="Times New Roman"/>
          <w:szCs w:val="24"/>
        </w:rPr>
        <w:lastRenderedPageBreak/>
        <w:t>Όλη αυτή η καταστροφολογία, λοιπόν, διαψεύστηκε, διότι και το συμφωνημένο πλεόνασμα εξασφαλίστηκε και τα μη παραμετρικά μέτρα απέδωσαν αρ</w:t>
      </w:r>
      <w:r>
        <w:rPr>
          <w:rFonts w:eastAsia="Times New Roman"/>
          <w:szCs w:val="24"/>
        </w:rPr>
        <w:t>κετά, ώστε εκτός των άλλων το κοινωνικό μέρισμα φέτος να είναι μεγαλύτερο, να πάει σε περισσότερους κατοίκους της χώρας, πιο στοχευμένα και βεβαίως ούτε εσείς να μην τολμήσετε να το καταψηφίσετε αυτήν τη φορά.</w:t>
      </w:r>
    </w:p>
    <w:p w14:paraId="1C8C469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Για πόσο, λοιπόν, κάποιοι θα συνεχίσουν να υπο</w:t>
      </w:r>
      <w:r>
        <w:rPr>
          <w:rFonts w:eastAsia="Times New Roman" w:cs="Times New Roman"/>
          <w:szCs w:val="24"/>
        </w:rPr>
        <w:t>στηρίζουν ότι είναι λαϊκισμός το να δίνονται κοινωνικές παροχές; Είναι αντιαναπτυξιακό το να στελεχώνονται κοινωνικές υπηρεσίες με νέο προσωπικό, να δημιουργούνται δομές, όπως τα κέντρα κοινότητας και να προχωρούν προγράμματα όπως αυτό της ένταξης των Ρομά</w:t>
      </w:r>
      <w:r>
        <w:rPr>
          <w:rFonts w:eastAsia="Times New Roman" w:cs="Times New Roman"/>
          <w:szCs w:val="24"/>
        </w:rPr>
        <w:t xml:space="preserve">; </w:t>
      </w:r>
    </w:p>
    <w:p w14:paraId="1C8C469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Ιδρύονται καινούργιοι παιδικοί σταθμοί, με στόχο και το 2018 να προστεθούν άλλοι τριακόσιοι ογδόντα σταθμοί για άλλα δέκα χιλιάδες παιδιά, ώστε το 2019 να φτάσουν τις εκατόν σαράντα πέντε χιλιάδες οι θέσεις των παιδιών. Τα σχολικά γεύματα θα φτάσουν τις</w:t>
      </w:r>
      <w:r>
        <w:rPr>
          <w:rFonts w:eastAsia="Times New Roman" w:cs="Times New Roman"/>
          <w:szCs w:val="24"/>
        </w:rPr>
        <w:t xml:space="preserve"> εκατόν τριάντα χιλιάδες το 2018. </w:t>
      </w:r>
    </w:p>
    <w:p w14:paraId="1C8C46A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ειτουργούν και αυτά προς την ίδια κατεύθυνση, όπως και η αύξηση των οικογενειακών επιδομάτων τα οποία πλέον γίνονται υπολογίσιμα, δίνουν βοήθεια στα νέα ζευγάρια και σωστά στοχεύουν στο πρώτο και δεύτερο παιδί, ώστε να π</w:t>
      </w:r>
      <w:r>
        <w:rPr>
          <w:rFonts w:eastAsia="Times New Roman" w:cs="Times New Roman"/>
          <w:szCs w:val="24"/>
        </w:rPr>
        <w:t>εριοριστεί η μαζική ατεκνία λόγω οικονομικής δυσπραγίας σε ολόκληρες γενιές. Η αύξηση του διατιθέμενου ποσού από 650 εκατομμύρια σε 910 εκατομμύρια, αύξηση δηλαδή κατά 40%, μεγεθύνει το επίδομα που λαμβάνει σήμερα το 92% των οικογενειών. Πρόκειται για μέτρ</w:t>
      </w:r>
      <w:r>
        <w:rPr>
          <w:rFonts w:eastAsia="Times New Roman" w:cs="Times New Roman"/>
          <w:szCs w:val="24"/>
        </w:rPr>
        <w:t xml:space="preserve">α που, εκτός των άλλων </w:t>
      </w:r>
      <w:r>
        <w:rPr>
          <w:rFonts w:eastAsia="Times New Roman" w:cs="Times New Roman"/>
          <w:szCs w:val="24"/>
        </w:rPr>
        <w:lastRenderedPageBreak/>
        <w:t xml:space="preserve">ευνοούν, την παραμονή ή και την επάνοδο των γυναικών στην αγορά εργασίας. </w:t>
      </w:r>
    </w:p>
    <w:p w14:paraId="1C8C46A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Κι αν ο </w:t>
      </w:r>
      <w:r>
        <w:rPr>
          <w:rFonts w:eastAsia="Times New Roman" w:cs="Times New Roman"/>
          <w:szCs w:val="24"/>
        </w:rPr>
        <w:t xml:space="preserve">προϋπολογισμός </w:t>
      </w:r>
      <w:r>
        <w:rPr>
          <w:rFonts w:eastAsia="Times New Roman" w:cs="Times New Roman"/>
          <w:szCs w:val="24"/>
        </w:rPr>
        <w:t xml:space="preserve">της Γενικής Γραμματείας Ισότητας των Φύλων παραμένει ο ίδιος, προχωρούν εμβληματικές θεσμικές ρυθμίσεις, όπως η κύρωση της </w:t>
      </w:r>
      <w:r>
        <w:rPr>
          <w:rFonts w:eastAsia="Times New Roman" w:cs="Times New Roman"/>
          <w:szCs w:val="24"/>
        </w:rPr>
        <w:t xml:space="preserve">σύμβασης </w:t>
      </w:r>
      <w:r>
        <w:rPr>
          <w:rFonts w:eastAsia="Times New Roman" w:cs="Times New Roman"/>
          <w:szCs w:val="24"/>
        </w:rPr>
        <w:t>της</w:t>
      </w:r>
      <w:r>
        <w:rPr>
          <w:rFonts w:eastAsia="Times New Roman" w:cs="Times New Roman"/>
          <w:szCs w:val="24"/>
        </w:rPr>
        <w:t xml:space="preserve"> Κωνσταντινούπολης, για την υλοποίηση της οποίας οι αναγκαίες δομές για το 2018 ακόμα καλύπτονται από το ΕΣΠΑ. Αναγκαστικά, όμως, θα ενταχθούν στον προϋπολογισμό του 2019. </w:t>
      </w:r>
    </w:p>
    <w:p w14:paraId="1C8C46A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Στον τομέα της δικαιοσύνης η Κυβέρνηση και το αρμόδιο Υπουργείο, προϋπολογίζουν για το 2018 συγκεκριμένες πολιτικές για την αποτελεσματικότερη προστασία των ανθρωπίνων δικαιωμάτων, αλλά και τη βελτίωση της λειτουργίας του θεσμού της δικαιοσύνης και την επι</w:t>
      </w:r>
      <w:r>
        <w:rPr>
          <w:rFonts w:eastAsia="Times New Roman" w:cs="Times New Roman"/>
          <w:szCs w:val="24"/>
        </w:rPr>
        <w:t xml:space="preserve">τάχυνση της απονομής της. </w:t>
      </w:r>
    </w:p>
    <w:p w14:paraId="1C8C46A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Για πρώτη φορά η χώρα μας αναπτύσσει ένα σύγχρονο σχέδιο αντεγκληματικής, σωφρονιστικής πολιτικής με βασικούς άξονες τη βελτίωση των συνθηκών κράτησης, την εκπαίδευση του προσωπικού, τη μείωση του πληθυσμού των κρατουμένων, με τη</w:t>
      </w:r>
      <w:r>
        <w:rPr>
          <w:rFonts w:eastAsia="Times New Roman" w:cs="Times New Roman"/>
          <w:szCs w:val="24"/>
        </w:rPr>
        <w:t>ν προώθηση εναλλακτικών της κράτησης μέτρων, την ενίσχυση της πρόληψης και της αντιμετώπισης της νεανικής παραβατικότητας, την προετοιμασία της επανένταξης στην κοινωνία, αλλά και τη μετασωφρονιστική μέριμνα, την ασφάλεια του προσωπικού και των κρατουμένων</w:t>
      </w:r>
      <w:r>
        <w:rPr>
          <w:rFonts w:eastAsia="Times New Roman" w:cs="Times New Roman"/>
          <w:szCs w:val="24"/>
        </w:rPr>
        <w:t>, τη διαφάνεια και τη λογοδοσία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τέλος την ουσιαστική ενίσχυση των υπηρεσιών υγείας στις φυλακές, σε συνεργασία με το Υπουργείο Υγείας. </w:t>
      </w:r>
    </w:p>
    <w:p w14:paraId="1C8C46A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Έτσι, για το 2018 προγραμματίζονται τα εξής: Βελτίωση και ανάπτυξη των υπηρεσιών υγείας και απεξάρτησης, με ένταξη </w:t>
      </w:r>
      <w:r>
        <w:rPr>
          <w:rFonts w:eastAsia="Times New Roman" w:cs="Times New Roman"/>
          <w:szCs w:val="24"/>
        </w:rPr>
        <w:t xml:space="preserve">του </w:t>
      </w:r>
      <w:r>
        <w:rPr>
          <w:rFonts w:eastAsia="Times New Roman" w:cs="Times New Roman"/>
          <w:szCs w:val="24"/>
        </w:rPr>
        <w:lastRenderedPageBreak/>
        <w:t>νοσοκομείου και του ψυχιατρείου των κρατουμένων Κορυδαλλού στο ΕΣΥ, ανάπτυξη υπηρεσιών για ανήλικους και νέους με παραβατική συμπεριφορά και πρόληψη παραβατικότητας, με την προώθηση σχεδίου νόμου που αφορά τη σύσταση μονάδων μέριμνας νέων, έργα βελτίωσ</w:t>
      </w:r>
      <w:r>
        <w:rPr>
          <w:rFonts w:eastAsia="Times New Roman" w:cs="Times New Roman"/>
          <w:szCs w:val="24"/>
        </w:rPr>
        <w:t>ης των υποδομών των καταστημάτων κράτησης, ενεργειακή αναβάθμισή τους μέσω ΕΣΠΑ, αφού νομιμοποιηθούν ως κτήρια, διότι, κυρίες και κύριοι της Αντιπολίτευσης, επί δεκαετίες χτίζατε φυλακές και αφήνετε τα κτήριά τους χωρίς άδεια, αυθαίρετα. Πρέπει να τακτοποι</w:t>
      </w:r>
      <w:r>
        <w:rPr>
          <w:rFonts w:eastAsia="Times New Roman" w:cs="Times New Roman"/>
          <w:szCs w:val="24"/>
        </w:rPr>
        <w:t xml:space="preserve">ηθεί και αυτό από εμάς για να μπουν στο ΕΣΠΑ και να πάρουν ενεργειακή αναβάθμιση. </w:t>
      </w:r>
    </w:p>
    <w:p w14:paraId="1C8C46A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Προγραμματίζεται επίσης διοικητική αναδιοργάνωση της σωφρονιστικής διοίκησης και ορθολογική αξιοποίηση του προσωπικού, αναδιοργάνωση των αγροτικών φυλακών με στόχο την ενίσχ</w:t>
      </w:r>
      <w:r>
        <w:rPr>
          <w:rFonts w:eastAsia="Times New Roman" w:cs="Times New Roman"/>
          <w:szCs w:val="24"/>
        </w:rPr>
        <w:t xml:space="preserve">υση </w:t>
      </w:r>
      <w:r>
        <w:rPr>
          <w:rFonts w:eastAsia="Times New Roman" w:cs="Times New Roman"/>
          <w:szCs w:val="24"/>
        </w:rPr>
        <w:lastRenderedPageBreak/>
        <w:t>της παραγωγής προϊόντων που θα επιφέρει μεγαλύτερη εργασιακή ένταξη των κρατουμένων, αλλά και αυτοχρηματοδότηση των δομών. Επίσης, λειτουργεί η πρώτη γυναικεία αγροτική φυλακή. Προγραμματίζεται και νομοθετικό έργο που περιλαμβάνει την ψήφιση νέων κωδίκ</w:t>
      </w:r>
      <w:r>
        <w:rPr>
          <w:rFonts w:eastAsia="Times New Roman" w:cs="Times New Roman"/>
          <w:szCs w:val="24"/>
        </w:rPr>
        <w:t xml:space="preserve">ων ποινικής δικονομίας και σωφρονιστικού. </w:t>
      </w:r>
    </w:p>
    <w:p w14:paraId="1C8C46A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C8C46A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Την ανοχή σας, κύριε Πρόεδρε. </w:t>
      </w:r>
    </w:p>
    <w:p w14:paraId="1C8C46A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Σε άλλο πεδίο βλέπουμε τις υπηρεσίες καθαριότητας να στελεχώνονται χάρη στην ενίσχυση των δήμων π</w:t>
      </w:r>
      <w:r>
        <w:rPr>
          <w:rFonts w:eastAsia="Times New Roman" w:cs="Times New Roman"/>
          <w:szCs w:val="24"/>
        </w:rPr>
        <w:t xml:space="preserve">ρος μεγάλη απογοήτευση των λογής εργολάβων. Ενδεικτικά είναι όλα αυτά που απαριθμώ. </w:t>
      </w:r>
    </w:p>
    <w:p w14:paraId="1C8C46A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w:t>
      </w:r>
      <w:r>
        <w:rPr>
          <w:rFonts w:eastAsia="Times New Roman" w:cs="Times New Roman"/>
          <w:b/>
          <w:szCs w:val="24"/>
        </w:rPr>
        <w:t xml:space="preserve"> </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rPr>
        <w:t xml:space="preserve">Ε΄ </w:t>
      </w:r>
      <w:r>
        <w:rPr>
          <w:rFonts w:eastAsia="Times New Roman" w:cs="Times New Roman"/>
          <w:szCs w:val="24"/>
        </w:rPr>
        <w:t xml:space="preserve">Αντιπρόεδρος της Βουλής κ. </w:t>
      </w:r>
      <w:r w:rsidRPr="00D87108">
        <w:rPr>
          <w:rFonts w:eastAsia="Times New Roman" w:cs="Times New Roman"/>
          <w:b/>
          <w:szCs w:val="24"/>
        </w:rPr>
        <w:t>ΔΗΜΗΤΡΙΟΣ ΚΡΕΜΑΣΤΙΝΟΣ</w:t>
      </w:r>
      <w:r>
        <w:rPr>
          <w:rFonts w:eastAsia="Times New Roman" w:cs="Times New Roman"/>
          <w:szCs w:val="24"/>
        </w:rPr>
        <w:t xml:space="preserve">) </w:t>
      </w:r>
    </w:p>
    <w:p w14:paraId="1C8C46A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Δεν μπορώ να μην αναφερθώ, όμως, στη διαστρέβλωση της εικόνας που </w:t>
      </w:r>
      <w:r>
        <w:rPr>
          <w:rFonts w:eastAsia="Times New Roman" w:cs="Times New Roman"/>
          <w:szCs w:val="24"/>
        </w:rPr>
        <w:t xml:space="preserve">επιδιώκετε να παρουσιάσετε στον χώρο της υγείας, όπου το σύστημα όχι μόνο έχει ισορροπήσει αλλά και στηρίζεται με πρωτοφανή, εδώ και χρόνια ρυθμό προσλήψεων, εξαντλώντας τη μνημονιακή οροφή δαπανών από τον </w:t>
      </w:r>
      <w:r>
        <w:rPr>
          <w:rFonts w:eastAsia="Times New Roman" w:cs="Times New Roman"/>
          <w:szCs w:val="24"/>
        </w:rPr>
        <w:t xml:space="preserve">προϋπολογισμό </w:t>
      </w:r>
      <w:r>
        <w:rPr>
          <w:rFonts w:eastAsia="Times New Roman" w:cs="Times New Roman"/>
          <w:szCs w:val="24"/>
        </w:rPr>
        <w:t>και τα αποθεματικά του, ενώ παράλληλ</w:t>
      </w:r>
      <w:r>
        <w:rPr>
          <w:rFonts w:eastAsia="Times New Roman" w:cs="Times New Roman"/>
          <w:szCs w:val="24"/>
        </w:rPr>
        <w:t xml:space="preserve">α προχωρούν εμβληματικές δράσεις, όπως η ανάπτυξη πρωτοβάθμιας φροντίδας υγείας με χρηματοδότηση του Παγκόσμιου Οργανισμού Υγείας. </w:t>
      </w:r>
    </w:p>
    <w:p w14:paraId="1C8C46A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1C8C46A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w:t>
      </w:r>
      <w:r>
        <w:rPr>
          <w:rFonts w:eastAsia="Times New Roman" w:cs="Times New Roman"/>
          <w:b/>
          <w:szCs w:val="24"/>
        </w:rPr>
        <w:t xml:space="preserve">μαστινός): </w:t>
      </w:r>
      <w:r>
        <w:rPr>
          <w:rFonts w:eastAsia="Times New Roman" w:cs="Times New Roman"/>
          <w:szCs w:val="24"/>
        </w:rPr>
        <w:t xml:space="preserve">Ολοκληρώνετε, κυρία συνάδελφε. </w:t>
      </w:r>
    </w:p>
    <w:p w14:paraId="1C8C46A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Δεν θα είχε κανένα νόημα, τη στιγμή που υπάρχει μνημονιακή οροφή στις δαπάνες, η υψηλότερη κρατική χρηματοδότηση του συστήματος. Σταματήστε να πιπιλάτε πια αυτήν την καραμέλα. </w:t>
      </w:r>
    </w:p>
    <w:p w14:paraId="1C8C46AE"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Όσο για το Πρόγρ</w:t>
      </w:r>
      <w:r>
        <w:rPr>
          <w:rFonts w:eastAsia="Times New Roman" w:cs="Times New Roman"/>
          <w:szCs w:val="24"/>
        </w:rPr>
        <w:t>αμμα Δημοσίων Επενδύσεων, πέρα από την ολοκλήρωση μεγάλων έργων και την αντιμετώπιση φυσικών καταστροφών, όπως της Μάνδρας, φθάνει πλέον και σε έργα όπως τα γεφύρια του Στρυμωνικού και της Μαυροθάλασσας στην Περιφερειακή Ενότητα Σερρών και η ενίσχυση των α</w:t>
      </w:r>
      <w:r>
        <w:rPr>
          <w:rFonts w:eastAsia="Times New Roman" w:cs="Times New Roman"/>
          <w:szCs w:val="24"/>
        </w:rPr>
        <w:t>ναχωμάτων της Κερκίνης.</w:t>
      </w:r>
    </w:p>
    <w:p w14:paraId="1C8C46AF"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Ασφαλώς, ο </w:t>
      </w:r>
      <w:r>
        <w:rPr>
          <w:rFonts w:eastAsia="Times New Roman" w:cs="Times New Roman"/>
          <w:szCs w:val="24"/>
        </w:rPr>
        <w:t xml:space="preserve">προϋπολογισμός τον οποίο </w:t>
      </w:r>
      <w:r>
        <w:rPr>
          <w:rFonts w:eastAsia="Times New Roman" w:cs="Times New Roman"/>
          <w:szCs w:val="24"/>
        </w:rPr>
        <w:t>καλούμαστε να ψηφίσουμε, δεν είναι ένας προϋπολογισμός αφθονίας. Είναι ένας ακόμη μνημονιακός προϋπολογισμός, που όμως, προστατεύει όσο το δυνατόν μεγαλύτερο κομμάτι του πληθυσμού από τις συνέπειε</w:t>
      </w:r>
      <w:r>
        <w:rPr>
          <w:rFonts w:eastAsia="Times New Roman" w:cs="Times New Roman"/>
          <w:szCs w:val="24"/>
        </w:rPr>
        <w:t>ς των μνημονίων, με τα οποία εσείς μας φορτώσατε και επιπλέον είναι ο τελευταίος που κατατίθεται μέσα σε αυτό το ασφυκτικό πλαίσιο. Και ως τέτοιον καλούμαστε να τον υπερψηφίσουμε.</w:t>
      </w:r>
    </w:p>
    <w:p w14:paraId="1C8C46B0"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8C46B1" w14:textId="77777777" w:rsidR="00AD7333" w:rsidRDefault="00CF083D">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8C46B2"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w:t>
      </w:r>
      <w:r>
        <w:rPr>
          <w:rFonts w:eastAsia="Times New Roman" w:cs="Times New Roman"/>
          <w:b/>
          <w:szCs w:val="24"/>
        </w:rPr>
        <w:t>τριος Κρεμαστινός):</w:t>
      </w:r>
      <w:r>
        <w:rPr>
          <w:rFonts w:eastAsia="Times New Roman" w:cs="Times New Roman"/>
          <w:szCs w:val="24"/>
        </w:rPr>
        <w:t xml:space="preserve"> Τον λόγο έχει ο Βουλευτής της Νέας Δημοκρατίας κ. Ιωάννης Βρούτσης για έξι λεπτά. </w:t>
      </w:r>
    </w:p>
    <w:p w14:paraId="1C8C46B3"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Κυρίες και κύριοι συνάδελφοι, συζητάμε τον </w:t>
      </w:r>
      <w:r>
        <w:rPr>
          <w:rFonts w:eastAsia="Times New Roman" w:cs="Times New Roman"/>
          <w:szCs w:val="24"/>
        </w:rPr>
        <w:t xml:space="preserve">προϋπολογισμό </w:t>
      </w:r>
      <w:r>
        <w:rPr>
          <w:rFonts w:eastAsia="Times New Roman" w:cs="Times New Roman"/>
          <w:szCs w:val="24"/>
        </w:rPr>
        <w:t xml:space="preserve">για το 2018 κι εύλογα εγείρεται ένα ερώτημα: Ποιο προσωνύμιο θα μπορούσαμε να </w:t>
      </w:r>
      <w:r>
        <w:rPr>
          <w:rFonts w:eastAsia="Times New Roman" w:cs="Times New Roman"/>
          <w:szCs w:val="24"/>
        </w:rPr>
        <w:t xml:space="preserve">του δώσουμε; Το προσωνύμιο του φετινού </w:t>
      </w:r>
      <w:r>
        <w:rPr>
          <w:rFonts w:eastAsia="Times New Roman" w:cs="Times New Roman"/>
          <w:szCs w:val="24"/>
        </w:rPr>
        <w:t xml:space="preserve">προϋπολογισμού </w:t>
      </w:r>
      <w:r>
        <w:rPr>
          <w:rFonts w:eastAsia="Times New Roman" w:cs="Times New Roman"/>
          <w:szCs w:val="24"/>
        </w:rPr>
        <w:t xml:space="preserve">είναι η λέξη «γέφυρα». Είναι η γέφυρα, κύριοι του ΣΥΡΙΖΑ, από το τρίτο στο τέταρτο μνημόνιο. Αυτό ακριβώς κάνει αυτός ο </w:t>
      </w:r>
      <w:r>
        <w:rPr>
          <w:rFonts w:eastAsia="Times New Roman" w:cs="Times New Roman"/>
          <w:szCs w:val="24"/>
        </w:rPr>
        <w:t>προϋπολογισμός</w:t>
      </w:r>
      <w:r>
        <w:rPr>
          <w:rFonts w:eastAsia="Times New Roman" w:cs="Times New Roman"/>
          <w:szCs w:val="24"/>
        </w:rPr>
        <w:t xml:space="preserve">. Τα μέτρα για το 2018 είναι 1,9 </w:t>
      </w:r>
      <w:r>
        <w:rPr>
          <w:rFonts w:eastAsia="Times New Roman" w:cs="Times New Roman"/>
          <w:szCs w:val="24"/>
        </w:rPr>
        <w:t xml:space="preserve">δισεκατομμύριο </w:t>
      </w:r>
      <w:r>
        <w:rPr>
          <w:rFonts w:eastAsia="Times New Roman" w:cs="Times New Roman"/>
          <w:szCs w:val="24"/>
        </w:rPr>
        <w:t xml:space="preserve">ευρώ. Τα μέτρα σε </w:t>
      </w:r>
      <w:r>
        <w:rPr>
          <w:rFonts w:eastAsia="Times New Roman" w:cs="Times New Roman"/>
          <w:szCs w:val="24"/>
        </w:rPr>
        <w:t>συντάξεις, επικουρικές, κύριες, ΕΚΑΣ, φόρους, νησιά Αιγαίου είναι 5,1 δισεκατομμύρια από το 2019 μέχρι το 2022 και εντεύθεν.</w:t>
      </w:r>
    </w:p>
    <w:p w14:paraId="1C8C46B4"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Σε όρους παιδικής χαράς θα μπορούσε κάποιος να πει ότι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έτσι όπως το προσδιορίζετε, του 1 δισεκατομμυρίου, έγι</w:t>
      </w:r>
      <w:r>
        <w:rPr>
          <w:rFonts w:eastAsia="Times New Roman" w:cs="Times New Roman"/>
          <w:szCs w:val="24"/>
        </w:rPr>
        <w:t xml:space="preserve">ναν δεκαπέντε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Χαρδούβελη. Αυτό για αποκατάσταση της ιστορικής αλήθειας. </w:t>
      </w:r>
    </w:p>
    <w:p w14:paraId="1C8C46B5"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Εγείρεται, επίσης, ένα άλλο ερώτημα, πιο κρίσιμο, αυτό που βρίσκεται στην ορολογία, στις πολιτικές ομιλίες όλων των στελεχών του ΣΥΡΙΖΑ. Μετά τον Αύγουστο φεύγουμε πραγματικά </w:t>
      </w:r>
      <w:r>
        <w:rPr>
          <w:rFonts w:eastAsia="Times New Roman" w:cs="Times New Roman"/>
          <w:szCs w:val="24"/>
        </w:rPr>
        <w:t xml:space="preserve">από τα μνημόνια; Μπαίνουμε σε μία περίοδο κανονικότητας; </w:t>
      </w:r>
    </w:p>
    <w:p w14:paraId="1C8C46B6"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Εγώ θα συμφωνήσω μαζί σας υπό μία προϋπόθεση, κυρία Υπουργέ, κυρία Αχτσιόγλου, με την ευκαιρία που είστε εδώ. Μία είναι η προϋπόθεση: Να επανέλθετε στο γνωστό τρόπο συμπεριφοράς, στα γνωστά ψέματα π</w:t>
      </w:r>
      <w:r>
        <w:rPr>
          <w:rFonts w:eastAsia="Times New Roman" w:cs="Times New Roman"/>
          <w:szCs w:val="24"/>
        </w:rPr>
        <w:t>ου ξε-ψηφίζετε τους δικούς σας νόμους, την προσφιλή σας, δηλαδή, και γνωστή διαδικασία, το σκίσιμο</w:t>
      </w:r>
      <w:r>
        <w:rPr>
          <w:rFonts w:eastAsia="Times New Roman" w:cs="Times New Roman"/>
          <w:szCs w:val="24"/>
        </w:rPr>
        <w:t xml:space="preserve"> </w:t>
      </w:r>
      <w:r>
        <w:rPr>
          <w:rFonts w:eastAsia="Times New Roman" w:cs="Times New Roman"/>
          <w:szCs w:val="24"/>
        </w:rPr>
        <w:t xml:space="preserve">του τέταρτου μνημονίου. </w:t>
      </w:r>
    </w:p>
    <w:p w14:paraId="1C8C46B7"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Ερώτηση: «Μα, μπορεί να γίνει αυτό;» Απάντηση: «Βεβαίως!» Το προανήγγειλε η </w:t>
      </w:r>
      <w:r>
        <w:rPr>
          <w:rFonts w:eastAsia="Times New Roman" w:cs="Times New Roman"/>
          <w:szCs w:val="24"/>
        </w:rPr>
        <w:t xml:space="preserve">κ. </w:t>
      </w:r>
      <w:r>
        <w:rPr>
          <w:rFonts w:eastAsia="Times New Roman" w:cs="Times New Roman"/>
          <w:szCs w:val="24"/>
        </w:rPr>
        <w:t>Αχτσιόγλου. Και πρέπει να τοποθετηθείτε σε αυτό. Το ε</w:t>
      </w:r>
      <w:r>
        <w:rPr>
          <w:rFonts w:eastAsia="Times New Roman" w:cs="Times New Roman"/>
          <w:szCs w:val="24"/>
        </w:rPr>
        <w:t xml:space="preserve">ίπε ο Υφυπουργός σας, ο κ. Πετρόπουλος, σε τηλεοπτική </w:t>
      </w:r>
      <w:r>
        <w:rPr>
          <w:rFonts w:eastAsia="Times New Roman" w:cs="Times New Roman"/>
          <w:szCs w:val="24"/>
        </w:rPr>
        <w:lastRenderedPageBreak/>
        <w:t>εκπομπή πριν τρεις μέρες. Και δεν το είπε μόνο ο κ. Πετρόπουλος, αλλά μία σειρά από Βουλευτές του ΣΥΡΙΖΑ. Στα ερωτήματα δημοσιογράφων, «Θα κοπούν οι συντάξεις δύο και τρεις φορές το 2019;»,  «Θα μειώσετ</w:t>
      </w:r>
      <w:r>
        <w:rPr>
          <w:rFonts w:eastAsia="Times New Roman" w:cs="Times New Roman"/>
          <w:szCs w:val="24"/>
        </w:rPr>
        <w:t xml:space="preserve">ε το αφορολόγητο;», η απάντηση των Βουλευτών του ΣΥΡΙΖΑ και του δικού σας Υφυπουργού, του Υφυπουργού της Κυβέρνησης ΣΥΡΙΖΑ, ήταν περίπου, ναι, δεν θα το εφαρμόσουμε. Έτσι ναι, θα μπούμε χωρίς τέταρτο μνημόνιο μετά τον Αύγουστο. </w:t>
      </w:r>
    </w:p>
    <w:p w14:paraId="1C8C46B8"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 όμως, και από εσάς υπ</w:t>
      </w:r>
      <w:r>
        <w:rPr>
          <w:rFonts w:eastAsia="Times New Roman" w:cs="Times New Roman"/>
          <w:szCs w:val="24"/>
        </w:rPr>
        <w:t>εύθυνη απάντηση. Καλείστε σήμερα να τοποθετηθείτε και να ξεκαθαρίσετε τη θέση της Κυβέρνησης. Θα εφαρμοστούν οι μειώσεις από 1/1/2019, κυρία Αχτσιόγλου; Θα κόψετε το ΕΚΑΣ; Θα μειώσετε το αφορολόγητο; Ξεκαθαρίστε το σήμερα εδώ, για να μην αφήνετε τους Βουλε</w:t>
      </w:r>
      <w:r>
        <w:rPr>
          <w:rFonts w:eastAsia="Times New Roman" w:cs="Times New Roman"/>
          <w:szCs w:val="24"/>
        </w:rPr>
        <w:t xml:space="preserve">υτές σας να λένε </w:t>
      </w:r>
      <w:r>
        <w:rPr>
          <w:rFonts w:eastAsia="Times New Roman" w:cs="Times New Roman"/>
          <w:szCs w:val="24"/>
        </w:rPr>
        <w:lastRenderedPageBreak/>
        <w:t xml:space="preserve">πράγματα μη κανονικά και να συνεχίζουν τη γνωστή μέθοδο του ΣΥΡΙΖΑ, του ψέματος. </w:t>
      </w:r>
    </w:p>
    <w:p w14:paraId="1C8C46B9"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Μιας που λέμε για ψέματα, άκουσα πριν ότι θίγεστε επειδή σας λέμε ψεύτες. Μα, ψέμα δεν ήταν όταν λέγατε -ο ίδιος ο Πρωθυπουργός, ο κ. Τσίπρας- «Ποιο χέρι </w:t>
      </w:r>
      <w:r>
        <w:rPr>
          <w:rFonts w:eastAsia="Times New Roman" w:cs="Times New Roman"/>
          <w:szCs w:val="24"/>
        </w:rPr>
        <w:t>Βουλευτή θα ψηφίσει την κατάργηση του ΕΚΑΣ;» και το κάνατε εσείς με τα δικά σας χέρια;</w:t>
      </w:r>
    </w:p>
    <w:p w14:paraId="1C8C46BA"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Ψέμα δεν ήταν όταν ο συνέταιρός σας και συναρχηγός σας στην Κυβέρνηση, ο κ. Καμμένος, έλεγε, «Εγώ παραιτούμαι για το ΦΠΑ </w:t>
      </w:r>
      <w:r>
        <w:rPr>
          <w:rFonts w:eastAsia="Times New Roman" w:cs="Times New Roman"/>
          <w:szCs w:val="24"/>
        </w:rPr>
        <w:t xml:space="preserve">στα νησιά </w:t>
      </w:r>
      <w:r>
        <w:rPr>
          <w:rFonts w:eastAsia="Times New Roman" w:cs="Times New Roman"/>
          <w:szCs w:val="24"/>
        </w:rPr>
        <w:t>του Αιγαίο</w:t>
      </w:r>
      <w:r>
        <w:rPr>
          <w:rFonts w:eastAsia="Times New Roman" w:cs="Times New Roman"/>
          <w:szCs w:val="24"/>
        </w:rPr>
        <w:t>υ</w:t>
      </w:r>
      <w:r>
        <w:rPr>
          <w:rFonts w:eastAsia="Times New Roman" w:cs="Times New Roman"/>
          <w:szCs w:val="24"/>
        </w:rPr>
        <w:t>» και το ψηφίσατε όλοι μαζί</w:t>
      </w:r>
      <w:r>
        <w:rPr>
          <w:rFonts w:eastAsia="Times New Roman" w:cs="Times New Roman"/>
          <w:szCs w:val="24"/>
        </w:rPr>
        <w:t xml:space="preserve">; Στους ακρίτες αιγαιοπελαγίτες στερήσατε αυτήν την κεντρική πολιτική της νησιωτικότητας. </w:t>
      </w:r>
    </w:p>
    <w:p w14:paraId="1C8C46BB"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Ψέμα δεν ήταν όταν διαμαρτυρόσασταν για ένα πράγμα που δεν συμφωνούμε και δεν θα περνούσε ποτέ από τη Νέα Δημοκρατία </w:t>
      </w:r>
      <w:r>
        <w:rPr>
          <w:rFonts w:eastAsia="Times New Roman" w:cs="Times New Roman"/>
          <w:szCs w:val="24"/>
        </w:rPr>
        <w:lastRenderedPageBreak/>
        <w:t>εναντίον των εργαζομένων, τις ομαδικές απολύσεις</w:t>
      </w:r>
      <w:r>
        <w:rPr>
          <w:rFonts w:eastAsia="Times New Roman" w:cs="Times New Roman"/>
          <w:szCs w:val="24"/>
        </w:rPr>
        <w:t xml:space="preserve">, με υπογραφή </w:t>
      </w:r>
      <w:r>
        <w:rPr>
          <w:rFonts w:eastAsia="Times New Roman" w:cs="Times New Roman"/>
          <w:szCs w:val="24"/>
        </w:rPr>
        <w:t xml:space="preserve">κ. </w:t>
      </w:r>
      <w:r>
        <w:rPr>
          <w:rFonts w:eastAsia="Times New Roman" w:cs="Times New Roman"/>
          <w:szCs w:val="24"/>
        </w:rPr>
        <w:t>Αχτσιόγλου και ΣΥΡΙΖΑ; Εμείς είχαμε βάλει πλαίσιο αξιολόγησης. Και τις φέρατε ανεξέλεγκτες με τρίμηνη προειδοποίηση! Να τα ακούν οι εργαζόμενοι! Να τα ακούν οι άνεργοι και τα χαμηλά εισοδηματικά στρώματα! Έχουν την υπογραφή ΣΥΡΙΖΑ οι ομαδι</w:t>
      </w:r>
      <w:r>
        <w:rPr>
          <w:rFonts w:eastAsia="Times New Roman" w:cs="Times New Roman"/>
          <w:szCs w:val="24"/>
        </w:rPr>
        <w:t xml:space="preserve">κές απολύσεις. </w:t>
      </w:r>
    </w:p>
    <w:p w14:paraId="1C8C46BC" w14:textId="77777777" w:rsidR="00AD7333" w:rsidRDefault="00CF083D">
      <w:pPr>
        <w:tabs>
          <w:tab w:val="left" w:pos="1138"/>
          <w:tab w:val="left" w:pos="1565"/>
          <w:tab w:val="left" w:pos="2965"/>
          <w:tab w:val="center" w:pos="4753"/>
        </w:tabs>
        <w:spacing w:line="600" w:lineRule="auto"/>
        <w:ind w:firstLine="720"/>
        <w:jc w:val="both"/>
        <w:rPr>
          <w:rFonts w:eastAsia="Times New Roman"/>
          <w:szCs w:val="24"/>
        </w:rPr>
      </w:pPr>
      <w:r>
        <w:rPr>
          <w:rFonts w:eastAsia="Times New Roman"/>
          <w:szCs w:val="24"/>
        </w:rPr>
        <w:t xml:space="preserve">Και φυσικά, ψέματα δεν ήταν, κυρία Αχτσιόγλου, όταν ο Πρωθυπουργός κι όλος ο ΣΥΡΙΖΑ, με τους συνδικαλιστές, στην </w:t>
      </w:r>
      <w:r>
        <w:rPr>
          <w:rFonts w:eastAsia="Times New Roman"/>
          <w:szCs w:val="24"/>
        </w:rPr>
        <w:t xml:space="preserve">πλατεία </w:t>
      </w:r>
      <w:r>
        <w:rPr>
          <w:rFonts w:eastAsia="Times New Roman"/>
          <w:szCs w:val="24"/>
        </w:rPr>
        <w:t>Συντάγματος, έλεγαν «Καταργείτε τον απεργιακό νόμο με το 50% συν ένα»; Εδώ δεν διαφωνούμε. Μαζί θα το ψηφίσουμε. Περιμέ</w:t>
      </w:r>
      <w:r>
        <w:rPr>
          <w:rFonts w:eastAsia="Times New Roman"/>
          <w:szCs w:val="24"/>
        </w:rPr>
        <w:t xml:space="preserve">νουμε να δούμε πότε θα το φέρετε εδώ, διότι είναι μία θέση την οποία έχουμε διατυπώσει. </w:t>
      </w:r>
    </w:p>
    <w:p w14:paraId="1C8C46BD" w14:textId="77777777" w:rsidR="00AD7333" w:rsidRDefault="00CF083D">
      <w:pPr>
        <w:spacing w:line="600" w:lineRule="auto"/>
        <w:ind w:firstLine="720"/>
        <w:jc w:val="both"/>
        <w:rPr>
          <w:rFonts w:eastAsia="Times New Roman"/>
          <w:szCs w:val="24"/>
        </w:rPr>
      </w:pPr>
      <w:r>
        <w:rPr>
          <w:rFonts w:eastAsia="Times New Roman"/>
          <w:szCs w:val="24"/>
        </w:rPr>
        <w:lastRenderedPageBreak/>
        <w:t>Το ερώτημα, όμως, που εγείρεται εδώ είναι: Γιατί οι διαφωνίες σας και οι διαμαρτυρίες σας στην πλατεία Συντάγματος; Γιατί κάνατε με τους συνδικαλιστές την επανάσταση τ</w:t>
      </w:r>
      <w:r>
        <w:rPr>
          <w:rFonts w:eastAsia="Times New Roman"/>
          <w:szCs w:val="24"/>
        </w:rPr>
        <w:t xml:space="preserve">ης ανατροπής στην </w:t>
      </w:r>
      <w:r>
        <w:rPr>
          <w:rFonts w:eastAsia="Times New Roman"/>
          <w:szCs w:val="24"/>
        </w:rPr>
        <w:t xml:space="preserve">πλατεία </w:t>
      </w:r>
      <w:r>
        <w:rPr>
          <w:rFonts w:eastAsia="Times New Roman"/>
          <w:szCs w:val="24"/>
        </w:rPr>
        <w:t xml:space="preserve">Συντάγματος; Τι θα πείτε σήμερα ως επιχείρημα; Εδώ, περιμένουμε να το φέρετε. Γιατί το πήρατε πίσω; Πότε θα φέρετε τον απεργιακό νόμο; </w:t>
      </w:r>
    </w:p>
    <w:p w14:paraId="1C8C46BE" w14:textId="77777777" w:rsidR="00AD7333" w:rsidRDefault="00CF083D">
      <w:pPr>
        <w:spacing w:line="600" w:lineRule="auto"/>
        <w:ind w:firstLine="720"/>
        <w:jc w:val="both"/>
        <w:rPr>
          <w:rFonts w:eastAsia="Times New Roman"/>
          <w:szCs w:val="24"/>
        </w:rPr>
      </w:pPr>
      <w:r>
        <w:rPr>
          <w:rFonts w:eastAsia="Times New Roman"/>
          <w:szCs w:val="24"/>
        </w:rPr>
        <w:t>Για εμάς, η απεργία είναι ιερή. Βεβαίως, έχουμε μία άλλη προσέγγιση στον τρόπο πώς θα αποφασίζ</w:t>
      </w:r>
      <w:r>
        <w:rPr>
          <w:rFonts w:eastAsia="Times New Roman"/>
          <w:szCs w:val="24"/>
        </w:rPr>
        <w:t xml:space="preserve">εται. Στον ΣΥΡΙΖΑ, όμως, μένει να απαντήσει τι θα φέρει να ψηφίσει και γιατί πρώτα καταργούνταν η απεργία, ενώ τώρα δεν καταργείται με το 50% συν ένα. Θα απολογηθείτε για άλλη μια φορά στον ελληνικό λαό. </w:t>
      </w:r>
    </w:p>
    <w:p w14:paraId="1C8C46BF" w14:textId="77777777" w:rsidR="00AD7333" w:rsidRDefault="00CF083D">
      <w:pPr>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κ. </w:t>
      </w:r>
      <w:r>
        <w:rPr>
          <w:rFonts w:eastAsia="Times New Roman"/>
          <w:szCs w:val="24"/>
        </w:rPr>
        <w:t>Φωτίου πριν μίλησε για το κοινωνικό κράτος. Κύ</w:t>
      </w:r>
      <w:r>
        <w:rPr>
          <w:rFonts w:eastAsia="Times New Roman"/>
          <w:szCs w:val="24"/>
        </w:rPr>
        <w:t>ριοι του ΣΥΡΙΖΑ, ως Υπουργός στην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είχα </w:t>
      </w:r>
      <w:r>
        <w:rPr>
          <w:rFonts w:eastAsia="Times New Roman"/>
          <w:szCs w:val="24"/>
        </w:rPr>
        <w:lastRenderedPageBreak/>
        <w:t>την τιμή να διαμορφώσω τους δύο κεντρικούς, τους θεσμικούς πυλώνες του σύγχρονου κοινωνικού κράτους. Πρώτον, το ελάχιστο εγγυημένο εισόδημα, που θα υπάρχει για δεκαετίες μπροστά στη χώρα μ</w:t>
      </w:r>
      <w:r>
        <w:rPr>
          <w:rFonts w:eastAsia="Times New Roman"/>
          <w:szCs w:val="24"/>
        </w:rPr>
        <w:t xml:space="preserve">ας. Η </w:t>
      </w:r>
      <w:r>
        <w:rPr>
          <w:rFonts w:eastAsia="Times New Roman"/>
          <w:szCs w:val="24"/>
        </w:rPr>
        <w:t xml:space="preserve">κ. </w:t>
      </w:r>
      <w:r>
        <w:rPr>
          <w:rFonts w:eastAsia="Times New Roman"/>
          <w:szCs w:val="24"/>
        </w:rPr>
        <w:t>Φωτίου το έλεγε «παγίδα φτώχειας» και το καταψήφισε στη Βουλή. Δεύτερον, το ζήτημα του «Α21», τα οικογενειακά επιδόματα, όπου δώσαμε πρώτη φορά επίδομα στο πρώτο και δεύτερο παιδί. Φροντίσαμε, όμως, με τους πενιχρούς δημοσιονομικούς πόρους, να δώσ</w:t>
      </w:r>
      <w:r>
        <w:rPr>
          <w:rFonts w:eastAsia="Times New Roman"/>
          <w:szCs w:val="24"/>
        </w:rPr>
        <w:t>ουμε και μια στήριξη στην τρίτεκνη και πολύτεκνη οικογένεια των 500 ευρώ. Το καταψηφίσατε. Το στηρίξατε μέχρι τώρα και τώρα παίρνετε τα χρήματα από τους τρίτεκνους και τους πολύτεκνους! Περιμένω να δω την ευαισθησία του ΣΥΡΙΖΑ. Όταν θα φέρ</w:t>
      </w:r>
      <w:r>
        <w:rPr>
          <w:rFonts w:eastAsia="Times New Roman"/>
          <w:szCs w:val="24"/>
        </w:rPr>
        <w:t>ε</w:t>
      </w:r>
      <w:r>
        <w:rPr>
          <w:rFonts w:eastAsia="Times New Roman"/>
          <w:szCs w:val="24"/>
        </w:rPr>
        <w:t xml:space="preserve">τε τη διάταξη, </w:t>
      </w:r>
      <w:r>
        <w:rPr>
          <w:rFonts w:eastAsia="Times New Roman"/>
          <w:szCs w:val="24"/>
        </w:rPr>
        <w:t xml:space="preserve">τι θα πείτε σε αυτούς τους ανθρώπους που εξαπατήσατε; </w:t>
      </w:r>
    </w:p>
    <w:p w14:paraId="1C8C46C0" w14:textId="77777777" w:rsidR="00AD7333" w:rsidRDefault="00CF083D">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1C8C46C1" w14:textId="77777777" w:rsidR="00AD7333" w:rsidRDefault="00CF083D">
      <w:pPr>
        <w:spacing w:line="600" w:lineRule="auto"/>
        <w:ind w:firstLine="720"/>
        <w:jc w:val="both"/>
        <w:rPr>
          <w:rFonts w:eastAsia="Times New Roman"/>
          <w:szCs w:val="24"/>
        </w:rPr>
      </w:pPr>
      <w:r>
        <w:rPr>
          <w:rFonts w:eastAsia="Times New Roman"/>
          <w:szCs w:val="24"/>
        </w:rPr>
        <w:t xml:space="preserve">Αυτός ο </w:t>
      </w:r>
      <w:r>
        <w:rPr>
          <w:rFonts w:eastAsia="Times New Roman"/>
          <w:szCs w:val="24"/>
        </w:rPr>
        <w:t>προϋπολογισμός</w:t>
      </w:r>
      <w:r>
        <w:rPr>
          <w:rFonts w:eastAsia="Times New Roman"/>
          <w:szCs w:val="24"/>
        </w:rPr>
        <w:t>, κυρίες και κύριοι συνάδελφοι, έχει το εξής φοβερό! Ένα εκατομμύριο τετρακόσιες χιλιάδες αγρότες, μηχανικοί, δικηγόροι, ελεύ</w:t>
      </w:r>
      <w:r>
        <w:rPr>
          <w:rFonts w:eastAsia="Times New Roman"/>
          <w:szCs w:val="24"/>
        </w:rPr>
        <w:t>θεροι επαγγελματίες θα υποστούν ολέθριες επιβαρύνσεις στην τσέπη τους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37% έως 61% πάνω. Και το απαράδεκτο που κάνατε -απαράδεκτο!- είναι ότι έκλεισε το 2017 και δεν εφαρμόσατε ούτε τον νόμο σας! Βάλατε τους ανθρώπους αυτούς που ανέφερα πριν, </w:t>
      </w:r>
      <w:r>
        <w:rPr>
          <w:rFonts w:eastAsia="Times New Roman"/>
          <w:szCs w:val="24"/>
        </w:rPr>
        <w:t>να πληρώσουν εισφορές με βάση το 2015 κι όχι το 2016 που λέει ο ίδιος ο «νόμος Κατρούγκαλου». Γιατί; Για να τους τα πάρετε -900 εκατομμύρια ήταν περισσότερη η διαφορά του εισοδήματος- και να πείτε ότι έχετε πλεόνασμα στον ΕΦΚΑ, ένα πλεόνασμα εικονικό γιατί</w:t>
      </w:r>
      <w:r>
        <w:rPr>
          <w:rFonts w:eastAsia="Times New Roman"/>
          <w:szCs w:val="24"/>
        </w:rPr>
        <w:t xml:space="preserve"> μειώσατε 40% τις συντάξεις του 2017 σε σχέση με του 2014. Και αφαιρέσατε και 550 </w:t>
      </w:r>
      <w:r>
        <w:rPr>
          <w:rFonts w:eastAsia="Times New Roman"/>
          <w:szCs w:val="24"/>
        </w:rPr>
        <w:lastRenderedPageBreak/>
        <w:t xml:space="preserve">εκατομμύρια από τον προϋπολογισμό του ΕΦΚΑ, γιατί δεν βγάλατε τις συντάξεις. </w:t>
      </w:r>
    </w:p>
    <w:p w14:paraId="1C8C46C2" w14:textId="77777777" w:rsidR="00AD7333" w:rsidRDefault="00CF083D">
      <w:pPr>
        <w:spacing w:line="600" w:lineRule="auto"/>
        <w:ind w:firstLine="720"/>
        <w:jc w:val="both"/>
        <w:rPr>
          <w:rFonts w:eastAsia="Times New Roman"/>
          <w:szCs w:val="24"/>
        </w:rPr>
      </w:pPr>
      <w:r>
        <w:rPr>
          <w:rFonts w:eastAsia="Times New Roman"/>
          <w:szCs w:val="24"/>
        </w:rPr>
        <w:t xml:space="preserve">Τώρα </w:t>
      </w:r>
      <w:r>
        <w:rPr>
          <w:rFonts w:eastAsia="Times New Roman"/>
          <w:szCs w:val="24"/>
        </w:rPr>
        <w:t xml:space="preserve">πάω σε ένα κρίσιμο κομμάτι, αυτό της απασχόλησης. Κυρίες και κύριοι συνάδελφοι, σταματήστε </w:t>
      </w:r>
      <w:r>
        <w:rPr>
          <w:rFonts w:eastAsia="Times New Roman"/>
          <w:szCs w:val="24"/>
        </w:rPr>
        <w:t>τα ψέματα. Βεβαίως, η δημοσιονομική προσαρμογή εκτίναξε την ανεργία στο 27,9% στις αρχές του 2013. Οι μεταρρυθμίσεις που έγιναν από το 2010 μέχρι και το 2014, οδήγησαν στην αποκλιμάκωση της ανεργίας, γιατί πάντα οι μεταρρυθμίσεις θέλουν έναν χρονικό ορίζον</w:t>
      </w:r>
      <w:r>
        <w:rPr>
          <w:rFonts w:eastAsia="Times New Roman"/>
          <w:szCs w:val="24"/>
        </w:rPr>
        <w:t xml:space="preserve">τα αποκλιμάκωσης. </w:t>
      </w:r>
    </w:p>
    <w:p w14:paraId="1C8C46C3" w14:textId="77777777" w:rsidR="00AD7333" w:rsidRDefault="00CF083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8C46C4" w14:textId="77777777" w:rsidR="00AD7333" w:rsidRDefault="00CF083D">
      <w:pPr>
        <w:spacing w:line="600" w:lineRule="auto"/>
        <w:ind w:firstLine="720"/>
        <w:jc w:val="both"/>
        <w:rPr>
          <w:rFonts w:eastAsia="Times New Roman"/>
          <w:szCs w:val="24"/>
        </w:rPr>
      </w:pPr>
      <w:r>
        <w:rPr>
          <w:rFonts w:eastAsia="Times New Roman"/>
          <w:szCs w:val="24"/>
        </w:rPr>
        <w:t xml:space="preserve">Ολοκληρώνω, κύριε Πρόεδρε.  </w:t>
      </w:r>
    </w:p>
    <w:p w14:paraId="1C8C46C5"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Σε αυτόν τον </w:t>
      </w:r>
      <w:r>
        <w:rPr>
          <w:rFonts w:eastAsia="Times New Roman"/>
          <w:szCs w:val="24"/>
        </w:rPr>
        <w:t>προϋπολογισμό</w:t>
      </w:r>
      <w:r>
        <w:rPr>
          <w:rFonts w:eastAsia="Times New Roman"/>
          <w:szCs w:val="24"/>
        </w:rPr>
        <w:t>, κύριοι του ΣΥΡΙΖΑ, θα ψηφίσετε ότι η ανεργία θα κλείσει στο τέλος του 2018 στο 20,2%. Ξέρετε πόσ</w:t>
      </w:r>
      <w:r>
        <w:rPr>
          <w:rFonts w:eastAsia="Times New Roman"/>
          <w:szCs w:val="24"/>
        </w:rPr>
        <w:t xml:space="preserve">ο ήταν διαγεγραμμένη να κλείσει στο μεσοπρόθεσμο πρόγραμμα, με το δημοσιονομικό υπόδειγμα το δικό μας; Στο 19,5%. </w:t>
      </w:r>
    </w:p>
    <w:p w14:paraId="1C8C46C6" w14:textId="77777777" w:rsidR="00AD7333" w:rsidRDefault="00CF083D">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1C8C46C7" w14:textId="77777777" w:rsidR="00AD7333" w:rsidRDefault="00CF083D">
      <w:pPr>
        <w:spacing w:line="600" w:lineRule="auto"/>
        <w:ind w:firstLine="720"/>
        <w:jc w:val="both"/>
        <w:rPr>
          <w:rFonts w:eastAsia="Times New Roman"/>
          <w:szCs w:val="24"/>
        </w:rPr>
      </w:pPr>
      <w:r>
        <w:rPr>
          <w:rFonts w:eastAsia="Times New Roman"/>
          <w:szCs w:val="24"/>
        </w:rPr>
        <w:t xml:space="preserve">Ξέρω ότι σας ενοχλεί. Διακόσιες σαράντα χιλιάδες θέσεις εργασίας χάθηκαν λόγω ΣΥΡΙΖΑ. </w:t>
      </w:r>
    </w:p>
    <w:p w14:paraId="1C8C46C8" w14:textId="77777777" w:rsidR="00AD7333" w:rsidRDefault="00CF083D">
      <w:pPr>
        <w:spacing w:line="600" w:lineRule="auto"/>
        <w:ind w:firstLine="720"/>
        <w:jc w:val="both"/>
        <w:rPr>
          <w:rFonts w:eastAsia="Times New Roman"/>
          <w:szCs w:val="24"/>
        </w:rPr>
      </w:pPr>
      <w:r>
        <w:rPr>
          <w:rFonts w:eastAsia="Times New Roman"/>
          <w:szCs w:val="24"/>
        </w:rPr>
        <w:t>Κι</w:t>
      </w:r>
      <w:r>
        <w:rPr>
          <w:rFonts w:eastAsia="Times New Roman"/>
          <w:szCs w:val="24"/>
        </w:rPr>
        <w:t xml:space="preserve"> ας κάνουμε και τη σύγκριση με τις άλλες μνημονιακές χώρες, οι οποίες πέρασαν μνημόνιο και βγήκαν. Για ακούστε επίπεδα ανεργίας. Η Ισπανία 16,7%. Εκεί την έριξε. Ξεκινήσαμε, περίπου, στα ίδια. </w:t>
      </w:r>
    </w:p>
    <w:p w14:paraId="1C8C46C9" w14:textId="77777777" w:rsidR="00AD7333" w:rsidRDefault="00CF083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Δεν είχε μνημόνιο. </w:t>
      </w:r>
    </w:p>
    <w:p w14:paraId="1C8C46CA" w14:textId="77777777" w:rsidR="00AD7333" w:rsidRDefault="00CF083D">
      <w:pPr>
        <w:spacing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Η Ιρλανδ</w:t>
      </w:r>
      <w:r>
        <w:rPr>
          <w:rFonts w:eastAsia="Times New Roman"/>
          <w:szCs w:val="24"/>
        </w:rPr>
        <w:t xml:space="preserve">ία 6%, η Πορτογαλία 8,5% και η Κύπρος 10,2%. Ακόμα και την αποκλιμάκωση που γίνεται, την καθυστερήσατε, την υπονομεύσατε και, δυστυχώς, με τη χειρότερη μορφή, με μερική απασχόληση την οποία την κάνατε κυρίαρχη, 60% - 40%, στην αγορά. </w:t>
      </w:r>
    </w:p>
    <w:p w14:paraId="1C8C46CB" w14:textId="77777777" w:rsidR="00AD7333" w:rsidRDefault="00CF083D">
      <w:pPr>
        <w:spacing w:line="600" w:lineRule="auto"/>
        <w:ind w:firstLine="720"/>
        <w:jc w:val="both"/>
        <w:rPr>
          <w:rFonts w:eastAsia="Times New Roman"/>
          <w:szCs w:val="24"/>
        </w:rPr>
      </w:pPr>
      <w:r>
        <w:rPr>
          <w:rFonts w:eastAsia="Times New Roman"/>
          <w:szCs w:val="24"/>
        </w:rPr>
        <w:t>Κι επειδή αυτά τα λέε</w:t>
      </w:r>
      <w:r>
        <w:rPr>
          <w:rFonts w:eastAsia="Times New Roman"/>
          <w:szCs w:val="24"/>
        </w:rPr>
        <w:t xml:space="preserve">ι η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την οποία λέγατε «μονταζιέρα Βρούτση», σας παρουσιάζω σήμερα και τα στοιχεία του ΕΦΚΑ, του δικού σας δημιουργήματος. Για ακούστε το νούμερο. </w:t>
      </w:r>
    </w:p>
    <w:p w14:paraId="1C8C46CC"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Ολοκληρώστε, κύριε συνάδελφε. </w:t>
      </w:r>
    </w:p>
    <w:p w14:paraId="1C8C46CD" w14:textId="77777777" w:rsidR="00AD7333" w:rsidRDefault="00CF083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Ολοκληρώνω με α</w:t>
      </w:r>
      <w:r>
        <w:rPr>
          <w:rFonts w:eastAsia="Times New Roman"/>
          <w:szCs w:val="24"/>
        </w:rPr>
        <w:t xml:space="preserve">υτό, κύριε Πρόεδρε. </w:t>
      </w:r>
    </w:p>
    <w:p w14:paraId="1C8C46CE" w14:textId="77777777" w:rsidR="00AD7333" w:rsidRDefault="00CF083D">
      <w:pPr>
        <w:spacing w:line="600" w:lineRule="auto"/>
        <w:ind w:firstLine="720"/>
        <w:jc w:val="both"/>
        <w:rPr>
          <w:rFonts w:eastAsia="Times New Roman"/>
          <w:szCs w:val="24"/>
        </w:rPr>
      </w:pPr>
      <w:r>
        <w:rPr>
          <w:rFonts w:eastAsia="Times New Roman"/>
          <w:szCs w:val="24"/>
        </w:rPr>
        <w:lastRenderedPageBreak/>
        <w:t>Το νούμερο λέει: Στοιχεία ΕΦΚΑ Μαρτίου 2017: Σύνολο απασχόλησης, ένα εκατομμύριο οκτακόσιες ενενήντα οκτώ χιλιάδες πεντακόσιοι σαράντα. Μερική απασχόληση, πεντακόσιες ογδόντα δύο χιλιάδες σαράντα ένας. Το ύψος του μέσου ποσού στη μερικ</w:t>
      </w:r>
      <w:r>
        <w:rPr>
          <w:rFonts w:eastAsia="Times New Roman"/>
          <w:szCs w:val="24"/>
        </w:rPr>
        <w:t xml:space="preserve">ή απασχόληση είναι όχι τα 460 ευρώ που λέει η Νέα Δημοκρατία, αλλά 342 ευρώ, κυρία Αχτσιόγλου. </w:t>
      </w:r>
    </w:p>
    <w:p w14:paraId="1C8C46CF" w14:textId="77777777" w:rsidR="00AD7333" w:rsidRDefault="00CF083D">
      <w:pPr>
        <w:spacing w:line="600" w:lineRule="auto"/>
        <w:ind w:firstLine="720"/>
        <w:jc w:val="both"/>
        <w:rPr>
          <w:rFonts w:eastAsia="Times New Roman"/>
          <w:szCs w:val="24"/>
        </w:rPr>
      </w:pPr>
      <w:r>
        <w:rPr>
          <w:rFonts w:eastAsia="Times New Roman"/>
          <w:szCs w:val="24"/>
        </w:rPr>
        <w:t xml:space="preserve">Αυτή είναι η γενιά την οποία δημιουργήσατε κι έχει την υπογραφή σας κι έχετε την ευθύνη και πρέπει να απολογηθείτε! </w:t>
      </w:r>
    </w:p>
    <w:p w14:paraId="1C8C46D0" w14:textId="77777777" w:rsidR="00AD7333" w:rsidRDefault="00CF083D">
      <w:pPr>
        <w:spacing w:line="600" w:lineRule="auto"/>
        <w:ind w:firstLine="720"/>
        <w:jc w:val="both"/>
        <w:rPr>
          <w:rFonts w:eastAsia="Times New Roman"/>
          <w:szCs w:val="24"/>
        </w:rPr>
      </w:pPr>
      <w:r>
        <w:rPr>
          <w:rFonts w:eastAsia="Times New Roman"/>
          <w:szCs w:val="24"/>
        </w:rPr>
        <w:t xml:space="preserve">Ευχαριστώ πολύ. </w:t>
      </w:r>
    </w:p>
    <w:p w14:paraId="1C8C46D1" w14:textId="77777777" w:rsidR="00AD7333" w:rsidRDefault="00CF083D">
      <w:pPr>
        <w:spacing w:line="600" w:lineRule="auto"/>
        <w:ind w:firstLine="720"/>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της Νέας Δημοκρατίας)</w:t>
      </w:r>
    </w:p>
    <w:p w14:paraId="1C8C46D2" w14:textId="77777777" w:rsidR="00AD7333" w:rsidRDefault="00CF083D">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Τον λόγο έχει ο Υπουργός Υγείας κ. Ξανθός για δέκα λεπτά.</w:t>
      </w:r>
    </w:p>
    <w:p w14:paraId="1C8C46D3" w14:textId="77777777" w:rsidR="00AD7333" w:rsidRDefault="00CF083D">
      <w:pPr>
        <w:spacing w:line="600" w:lineRule="auto"/>
        <w:ind w:firstLine="720"/>
        <w:jc w:val="both"/>
        <w:rPr>
          <w:rFonts w:eastAsia="Times New Roman"/>
          <w:bCs/>
          <w:szCs w:val="24"/>
        </w:rPr>
      </w:pPr>
      <w:r>
        <w:rPr>
          <w:rFonts w:eastAsia="Times New Roman"/>
          <w:bCs/>
          <w:szCs w:val="24"/>
        </w:rPr>
        <w:lastRenderedPageBreak/>
        <w:t>Θα παρακαλέσω να τηρείται ο χρόνος για να μιλήσουν όλοι οι Βουλευτές.</w:t>
      </w:r>
    </w:p>
    <w:p w14:paraId="1C8C46D4" w14:textId="77777777" w:rsidR="00AD7333" w:rsidRDefault="00CF083D">
      <w:pPr>
        <w:spacing w:line="600" w:lineRule="auto"/>
        <w:ind w:firstLine="720"/>
        <w:jc w:val="both"/>
        <w:rPr>
          <w:rFonts w:eastAsia="Times New Roman"/>
          <w:bCs/>
          <w:szCs w:val="24"/>
        </w:rPr>
      </w:pPr>
      <w:r>
        <w:rPr>
          <w:rFonts w:eastAsia="Times New Roman"/>
          <w:bCs/>
          <w:szCs w:val="24"/>
        </w:rPr>
        <w:t>Ορίστε, κύριε Υπουργέ, έχετε τον λόγο.</w:t>
      </w:r>
    </w:p>
    <w:p w14:paraId="1C8C46D5" w14:textId="77777777" w:rsidR="00AD7333" w:rsidRDefault="00CF083D">
      <w:pPr>
        <w:spacing w:line="600" w:lineRule="auto"/>
        <w:ind w:firstLine="720"/>
        <w:jc w:val="both"/>
        <w:rPr>
          <w:rFonts w:eastAsia="Times New Roman"/>
          <w:bCs/>
          <w:szCs w:val="24"/>
        </w:rPr>
      </w:pPr>
      <w:r>
        <w:rPr>
          <w:rFonts w:eastAsia="Times New Roman"/>
          <w:b/>
          <w:bCs/>
          <w:szCs w:val="24"/>
        </w:rPr>
        <w:t xml:space="preserve">ΑΝΔΡΕΑΣ ΞΑΝΘΟΣ (Υπουργός Υγείας): </w:t>
      </w:r>
      <w:r>
        <w:rPr>
          <w:rFonts w:eastAsia="Times New Roman"/>
          <w:bCs/>
          <w:szCs w:val="24"/>
        </w:rPr>
        <w:t xml:space="preserve">Αγαπητοί συνάδελφοι, είναι προφανές ότι ο </w:t>
      </w:r>
      <w:r>
        <w:rPr>
          <w:rFonts w:eastAsia="Times New Roman"/>
          <w:bCs/>
          <w:szCs w:val="24"/>
        </w:rPr>
        <w:t xml:space="preserve">προϋπολογισμός </w:t>
      </w:r>
      <w:r>
        <w:rPr>
          <w:rFonts w:eastAsia="Times New Roman"/>
          <w:bCs/>
          <w:szCs w:val="24"/>
        </w:rPr>
        <w:t>του 2018 υπηρετεί ένα πολύ κρίσιμο, πολύ ζωτικό πολιτικό στόχο και για την οικονομία και για την κοινωνία και για τη χώρα, τον πολιτικό στόχο της εξόδου από το μνημο</w:t>
      </w:r>
      <w:r>
        <w:rPr>
          <w:rFonts w:eastAsia="Times New Roman"/>
          <w:bCs/>
          <w:szCs w:val="24"/>
        </w:rPr>
        <w:t xml:space="preserve">νιακό πρόγραμμα και από την ασφυκτική δημοσιονομική επιτροπεία. Νομίζω ότι αυτός ο στόχος επικαθορίζει τα μεγέθη του </w:t>
      </w:r>
      <w:r>
        <w:rPr>
          <w:rFonts w:eastAsia="Times New Roman"/>
          <w:bCs/>
          <w:szCs w:val="24"/>
        </w:rPr>
        <w:t xml:space="preserve">προϋπολογισμού </w:t>
      </w:r>
      <w:r>
        <w:rPr>
          <w:rFonts w:eastAsia="Times New Roman"/>
          <w:bCs/>
          <w:szCs w:val="24"/>
        </w:rPr>
        <w:t>και τα επιμέρους στοιχεία του.</w:t>
      </w:r>
    </w:p>
    <w:p w14:paraId="1C8C46D6" w14:textId="77777777" w:rsidR="00AD7333" w:rsidRDefault="00CF083D">
      <w:pPr>
        <w:spacing w:line="600" w:lineRule="auto"/>
        <w:ind w:firstLine="720"/>
        <w:jc w:val="both"/>
        <w:rPr>
          <w:rFonts w:eastAsia="Times New Roman"/>
          <w:bCs/>
          <w:szCs w:val="24"/>
        </w:rPr>
      </w:pPr>
      <w:r>
        <w:rPr>
          <w:rFonts w:eastAsia="Times New Roman"/>
          <w:bCs/>
          <w:szCs w:val="24"/>
        </w:rPr>
        <w:t>Έχουμε, λοιπόν, έναν προϋπολογισμό που τηρεί τις δεσμεύσεις που έχουν συμφωνηθεί. Διατηρεί, π</w:t>
      </w:r>
      <w:r>
        <w:rPr>
          <w:rFonts w:eastAsia="Times New Roman"/>
          <w:bCs/>
          <w:szCs w:val="24"/>
        </w:rPr>
        <w:t>ροφανώς, τον βασικό πυ</w:t>
      </w:r>
      <w:r>
        <w:rPr>
          <w:rFonts w:eastAsia="Times New Roman"/>
          <w:bCs/>
          <w:szCs w:val="24"/>
        </w:rPr>
        <w:lastRenderedPageBreak/>
        <w:t xml:space="preserve">ρήνα των μέτρων λιτότητας. Όμως, δεν ακυρώνει -ίσα-ίσα διευκολύνει- τη στήριξη των κοινωνικών παρεμβάσεων που έχουν δρομολογηθεί τα προηγούμενα τρία χρόνια. </w:t>
      </w:r>
    </w:p>
    <w:p w14:paraId="1C8C46D7" w14:textId="77777777" w:rsidR="00AD7333" w:rsidRDefault="00CF083D">
      <w:pPr>
        <w:spacing w:line="600" w:lineRule="auto"/>
        <w:ind w:firstLine="720"/>
        <w:jc w:val="both"/>
        <w:rPr>
          <w:rFonts w:eastAsia="Times New Roman"/>
          <w:bCs/>
          <w:szCs w:val="24"/>
        </w:rPr>
      </w:pPr>
      <w:r>
        <w:rPr>
          <w:rFonts w:eastAsia="Times New Roman"/>
          <w:bCs/>
          <w:szCs w:val="24"/>
        </w:rPr>
        <w:t xml:space="preserve">Ειδικά στον τομέα της </w:t>
      </w:r>
      <w:r>
        <w:rPr>
          <w:rFonts w:eastAsia="Times New Roman"/>
          <w:bCs/>
          <w:szCs w:val="24"/>
        </w:rPr>
        <w:t xml:space="preserve">υγείας </w:t>
      </w:r>
      <w:r>
        <w:rPr>
          <w:rFonts w:eastAsia="Times New Roman"/>
          <w:bCs/>
          <w:szCs w:val="24"/>
        </w:rPr>
        <w:t>αυτό το οποίο ισχυριζόμαστε, αγαπητοί συνάδελφο</w:t>
      </w:r>
      <w:r>
        <w:rPr>
          <w:rFonts w:eastAsia="Times New Roman"/>
          <w:bCs/>
          <w:szCs w:val="24"/>
        </w:rPr>
        <w:t>ι, είναι ότι στο ίδιο μνημονιακό περιβάλλον, με τους ίδιους δημοσιονομικούς περιορισμούς, με την ίδια στενότητα πόρων, αυτό το οποίο υλοποιείται εδώ και πάνω από δύο ή δυόμισι χρόνια είναι ένα διαφορετικό πολιτικό σχέδιο. Είναι ένα πολιτικό σχέδιο που λέει</w:t>
      </w:r>
      <w:r>
        <w:rPr>
          <w:rFonts w:eastAsia="Times New Roman"/>
          <w:bCs/>
          <w:szCs w:val="24"/>
        </w:rPr>
        <w:t xml:space="preserve"> τα εξής:</w:t>
      </w:r>
    </w:p>
    <w:p w14:paraId="1C8C46D8" w14:textId="77777777" w:rsidR="00AD7333" w:rsidRDefault="00CF083D">
      <w:pPr>
        <w:spacing w:line="600" w:lineRule="auto"/>
        <w:ind w:firstLine="720"/>
        <w:jc w:val="both"/>
        <w:rPr>
          <w:rFonts w:eastAsia="Times New Roman"/>
          <w:bCs/>
          <w:szCs w:val="24"/>
        </w:rPr>
      </w:pPr>
      <w:r>
        <w:rPr>
          <w:rFonts w:eastAsia="Times New Roman"/>
          <w:bCs/>
          <w:szCs w:val="24"/>
        </w:rPr>
        <w:t xml:space="preserve">Πρώτον, προτεραιότητα στην καθολική και ισότιμη κάλυψη των αναγκών υγείας του πληθυσμού, χωρίς διακρίσεις, με βάση την εργασία, την ασφάλιση και το εισόδημα. Είναι εμβληματική αυτή η αλλαγή της ισότιμης πρόσβασης των ανασφάλιστων πολιτών. </w:t>
      </w:r>
    </w:p>
    <w:p w14:paraId="1C8C46D9" w14:textId="77777777" w:rsidR="00AD7333" w:rsidRDefault="00CF083D">
      <w:pPr>
        <w:spacing w:line="600" w:lineRule="auto"/>
        <w:ind w:firstLine="720"/>
        <w:jc w:val="both"/>
        <w:rPr>
          <w:rFonts w:eastAsia="Times New Roman"/>
          <w:bCs/>
          <w:szCs w:val="24"/>
        </w:rPr>
      </w:pPr>
      <w:r>
        <w:rPr>
          <w:rFonts w:eastAsia="Times New Roman"/>
          <w:bCs/>
          <w:szCs w:val="24"/>
        </w:rPr>
        <w:lastRenderedPageBreak/>
        <w:t>Δεύτερ</w:t>
      </w:r>
      <w:r>
        <w:rPr>
          <w:rFonts w:eastAsia="Times New Roman"/>
          <w:bCs/>
          <w:szCs w:val="24"/>
        </w:rPr>
        <w:t>ον, προτεραιότητα στη δημόσια περίθαλψη, έμφαση στη λειτουργική στήριξη των δημόσιων δομών, αναδιοργάνωση του δημόσιου συστήματος υγείας με επίκεντρο την πρωτοβάθμια φροντίδα, εξυγίανση και μέτωπο με τα φαινόμενα προκλητής ζήτησης σπατάλης και διαφθοράς στ</w:t>
      </w:r>
      <w:r>
        <w:rPr>
          <w:rFonts w:eastAsia="Times New Roman"/>
          <w:bCs/>
          <w:szCs w:val="24"/>
        </w:rPr>
        <w:t xml:space="preserve">ο σύστημα </w:t>
      </w:r>
      <w:r>
        <w:rPr>
          <w:rFonts w:eastAsia="Times New Roman"/>
          <w:bCs/>
          <w:szCs w:val="24"/>
        </w:rPr>
        <w:t xml:space="preserve">υγείας </w:t>
      </w:r>
      <w:r>
        <w:rPr>
          <w:rFonts w:eastAsia="Times New Roman"/>
          <w:bCs/>
          <w:szCs w:val="24"/>
        </w:rPr>
        <w:t>και κρίσιμες μεταρρυθμίσεις όπως στον τομέα της πρωτοβάθμιας φροντίδας, στον τομέα των προμηθειών, στον τομέα της αξιολόγησης των νέων φαρμάκων, της διαπραγμάτευσης των τιμών τους κ.λπ.</w:t>
      </w:r>
      <w:r>
        <w:rPr>
          <w:rFonts w:eastAsia="Times New Roman"/>
          <w:bCs/>
          <w:szCs w:val="24"/>
        </w:rPr>
        <w:t>.</w:t>
      </w:r>
      <w:r>
        <w:rPr>
          <w:rFonts w:eastAsia="Times New Roman"/>
          <w:bCs/>
          <w:szCs w:val="24"/>
        </w:rPr>
        <w:t xml:space="preserve"> </w:t>
      </w:r>
    </w:p>
    <w:p w14:paraId="1C8C46DA" w14:textId="77777777" w:rsidR="00AD7333" w:rsidRDefault="00CF083D">
      <w:pPr>
        <w:spacing w:line="600" w:lineRule="auto"/>
        <w:ind w:firstLine="720"/>
        <w:jc w:val="both"/>
        <w:rPr>
          <w:rFonts w:eastAsia="Times New Roman"/>
          <w:bCs/>
          <w:szCs w:val="24"/>
        </w:rPr>
      </w:pPr>
      <w:r>
        <w:rPr>
          <w:rFonts w:eastAsia="Times New Roman"/>
          <w:bCs/>
          <w:szCs w:val="24"/>
        </w:rPr>
        <w:t>Στο ίδιο, λοιπόν, πλαίσιο υπάρχει άλλο πολιτικό σχέ</w:t>
      </w:r>
      <w:r>
        <w:rPr>
          <w:rFonts w:eastAsia="Times New Roman"/>
          <w:bCs/>
          <w:szCs w:val="24"/>
        </w:rPr>
        <w:t>διο.</w:t>
      </w:r>
    </w:p>
    <w:p w14:paraId="1C8C46DB" w14:textId="77777777" w:rsidR="00AD7333" w:rsidRDefault="00CF083D">
      <w:pPr>
        <w:spacing w:line="600" w:lineRule="auto"/>
        <w:ind w:firstLine="720"/>
        <w:jc w:val="both"/>
        <w:rPr>
          <w:rFonts w:eastAsia="Times New Roman"/>
          <w:bCs/>
          <w:szCs w:val="24"/>
        </w:rPr>
      </w:pPr>
      <w:r>
        <w:rPr>
          <w:rFonts w:eastAsia="Times New Roman"/>
          <w:bCs/>
          <w:szCs w:val="24"/>
        </w:rPr>
        <w:t>Π</w:t>
      </w:r>
      <w:r>
        <w:rPr>
          <w:rFonts w:eastAsia="Times New Roman"/>
          <w:bCs/>
          <w:szCs w:val="24"/>
        </w:rPr>
        <w:t xml:space="preserve">ραγματικά με πάρα πολύ κόπο, με πολύ μεγάλη προσπάθεια και στηριζόμενοι στο έντιμο και αξιοπρεπές ανθρώπινο δυναμικό του συστήματος, καταφέραμε αυτά τα δυόμισι χρόνια να διασφαλίσουμε την επιβίωση της δημόσιας περίθαλψης. Αυτό δεν ήταν ούτε </w:t>
      </w:r>
      <w:r>
        <w:rPr>
          <w:rFonts w:eastAsia="Times New Roman"/>
          <w:bCs/>
          <w:szCs w:val="24"/>
        </w:rPr>
        <w:lastRenderedPageBreak/>
        <w:t>αυτονόητο</w:t>
      </w:r>
      <w:r>
        <w:rPr>
          <w:rFonts w:eastAsia="Times New Roman"/>
          <w:bCs/>
          <w:szCs w:val="24"/>
        </w:rPr>
        <w:t>, ούτε δεδομένο, ούτε εύκολο. Και έγινε, προφανώς, με ορισμένες κρίσιμες πολιτικές παρεμβάσεις που υλοποιήθηκαν, οι οποίες είχαν επιπλέον την ενισχυμένη δημοσιονομική υποστήριξη.</w:t>
      </w:r>
    </w:p>
    <w:p w14:paraId="1C8C46DC" w14:textId="77777777" w:rsidR="00AD7333" w:rsidRDefault="00CF083D">
      <w:pPr>
        <w:spacing w:line="600" w:lineRule="auto"/>
        <w:ind w:firstLine="720"/>
        <w:jc w:val="both"/>
        <w:rPr>
          <w:rFonts w:eastAsia="Times New Roman"/>
          <w:bCs/>
          <w:szCs w:val="24"/>
        </w:rPr>
      </w:pPr>
      <w:r>
        <w:rPr>
          <w:rFonts w:eastAsia="Times New Roman"/>
          <w:bCs/>
          <w:szCs w:val="24"/>
        </w:rPr>
        <w:t xml:space="preserve">Κάθε χρόνο από τον προϋπολογισμό του 2015 και μετά, καταφέραμε να ενισχύουμε </w:t>
      </w:r>
      <w:r>
        <w:rPr>
          <w:rFonts w:eastAsia="Times New Roman"/>
          <w:bCs/>
          <w:szCs w:val="24"/>
        </w:rPr>
        <w:t xml:space="preserve">την αρχική πρόβλεψη για τις λειτουργικές δαπάνες του συστήματος </w:t>
      </w:r>
      <w:r>
        <w:rPr>
          <w:rFonts w:eastAsia="Times New Roman"/>
          <w:bCs/>
          <w:szCs w:val="24"/>
        </w:rPr>
        <w:t xml:space="preserve">υγείας </w:t>
      </w:r>
      <w:r>
        <w:rPr>
          <w:rFonts w:eastAsia="Times New Roman"/>
          <w:bCs/>
          <w:szCs w:val="24"/>
        </w:rPr>
        <w:t>και να αναμορφώνουμε και να τροποποιούμε τον προϋπολογισμό. Αυτό θα συμβεί και φέτος, όπου εξαιτίας και της διευκόλυνσης της πρόσβασης των πολιτών, αλλά και της αύξησης του κύκλου εργασ</w:t>
      </w:r>
      <w:r>
        <w:rPr>
          <w:rFonts w:eastAsia="Times New Roman"/>
          <w:bCs/>
          <w:szCs w:val="24"/>
        </w:rPr>
        <w:t>ιών του συστήματος λόγω της πρόσληψης χιλιάδων νοσηλευτών, γιατρών και λοιπού προσωπικού που έχει επισυμβεί στα νοσοκομεία τα τελευταία δύο χρόνια, έχουμε αυξήσει τη λειτουργία και τη</w:t>
      </w:r>
      <w:r>
        <w:rPr>
          <w:rFonts w:eastAsia="Times New Roman"/>
          <w:bCs/>
          <w:szCs w:val="24"/>
        </w:rPr>
        <w:t>ν</w:t>
      </w:r>
      <w:r>
        <w:rPr>
          <w:rFonts w:eastAsia="Times New Roman"/>
          <w:bCs/>
          <w:szCs w:val="24"/>
        </w:rPr>
        <w:t xml:space="preserve"> αποδοτικότητα του συστήματος και αυτό οδηγεί αναγκαστικά σε αυξημένη δα</w:t>
      </w:r>
      <w:r>
        <w:rPr>
          <w:rFonts w:eastAsia="Times New Roman"/>
          <w:bCs/>
          <w:szCs w:val="24"/>
        </w:rPr>
        <w:t xml:space="preserve">πάνη. </w:t>
      </w:r>
    </w:p>
    <w:p w14:paraId="1C8C46DD" w14:textId="77777777" w:rsidR="00AD7333" w:rsidRDefault="00CF083D">
      <w:pPr>
        <w:spacing w:line="600" w:lineRule="auto"/>
        <w:ind w:firstLine="720"/>
        <w:jc w:val="both"/>
        <w:rPr>
          <w:rFonts w:eastAsia="Times New Roman"/>
          <w:bCs/>
          <w:szCs w:val="24"/>
        </w:rPr>
      </w:pPr>
      <w:r>
        <w:rPr>
          <w:rFonts w:eastAsia="Times New Roman"/>
          <w:bCs/>
          <w:szCs w:val="24"/>
        </w:rPr>
        <w:lastRenderedPageBreak/>
        <w:t>Φέτος, λοιπόν, έχουμε εξασφαλίσει, σε συνεννόηση με το Γενικό Λογιστήριο του Κράτους και με τους θεσμούς, επιπλέον χρηματοδότηση ύψους 80 εκατομμυρίων ευρώ για τα νοσοκομεία, 30 εκατομμύρια ευρώ για τα φάρμακα, 40 εκατομμύρια ευρώ για τις λοιπές λει</w:t>
      </w:r>
      <w:r>
        <w:rPr>
          <w:rFonts w:eastAsia="Times New Roman"/>
          <w:bCs/>
          <w:szCs w:val="24"/>
        </w:rPr>
        <w:t>τουργικές δαπάνες και 10 εκατομμύρια ευρώ για την αύξηση του ωρομισθίου στην εφημερία και την υπερωρία του προσωπικού.</w:t>
      </w:r>
    </w:p>
    <w:p w14:paraId="1C8C46DE" w14:textId="77777777" w:rsidR="00AD7333" w:rsidRDefault="00CF083D">
      <w:pPr>
        <w:spacing w:line="600" w:lineRule="auto"/>
        <w:ind w:firstLine="720"/>
        <w:jc w:val="both"/>
        <w:rPr>
          <w:rFonts w:eastAsia="Times New Roman"/>
          <w:bCs/>
          <w:szCs w:val="24"/>
        </w:rPr>
      </w:pPr>
      <w:r>
        <w:rPr>
          <w:rFonts w:eastAsia="Times New Roman"/>
          <w:bCs/>
          <w:szCs w:val="24"/>
        </w:rPr>
        <w:t xml:space="preserve">Καταφέραμε, λοιπόν, αυτή τη δύσκολη περίοδο να κινητοποιήσουμε κρίσιμους πόρους. Και τις δημόσιες δαπάνες </w:t>
      </w:r>
      <w:r>
        <w:rPr>
          <w:rFonts w:eastAsia="Times New Roman"/>
          <w:bCs/>
          <w:szCs w:val="24"/>
        </w:rPr>
        <w:t xml:space="preserve">υγείας </w:t>
      </w:r>
      <w:r>
        <w:rPr>
          <w:rFonts w:eastAsia="Times New Roman"/>
          <w:bCs/>
          <w:szCs w:val="24"/>
        </w:rPr>
        <w:t xml:space="preserve">ως ποσοστό του ΑΕΠ, που </w:t>
      </w:r>
      <w:r>
        <w:rPr>
          <w:rFonts w:eastAsia="Times New Roman"/>
          <w:bCs/>
          <w:szCs w:val="24"/>
        </w:rPr>
        <w:t>είχαν κατρακυλήσει στο 4,6% το 2014, καταφέραμε να τις ανεβάσουμε οριακά –ήταν, όμως, πολύ σημαντική αυτή η αύξηση- στο 5,1% και στο 5,2% το 2015, το 2016 και στα επόμενα χρόνια.</w:t>
      </w:r>
    </w:p>
    <w:p w14:paraId="1C8C46DF" w14:textId="77777777" w:rsidR="00AD7333" w:rsidRDefault="00CF083D">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 xml:space="preserve">Πρέπει, λοιπόν, να παρουσιάσουμε ορισμένες κρίσιμες αλήθειες. </w:t>
      </w:r>
    </w:p>
    <w:p w14:paraId="1C8C46E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πρώτη αλήθε</w:t>
      </w:r>
      <w:r>
        <w:rPr>
          <w:rFonts w:eastAsia="Times New Roman" w:cs="Times New Roman"/>
          <w:szCs w:val="24"/>
        </w:rPr>
        <w:t xml:space="preserve">ια, λοιπόν, είναι ότι στον </w:t>
      </w:r>
      <w:r>
        <w:rPr>
          <w:rFonts w:eastAsia="Times New Roman" w:cs="Times New Roman"/>
          <w:szCs w:val="24"/>
        </w:rPr>
        <w:t xml:space="preserve">προϋπολογισμό </w:t>
      </w:r>
      <w:r>
        <w:rPr>
          <w:rFonts w:eastAsia="Times New Roman" w:cs="Times New Roman"/>
          <w:szCs w:val="24"/>
        </w:rPr>
        <w:t xml:space="preserve">του 2018 δεν έχουμε περικοπή στις δημόσιες δαπάνες </w:t>
      </w:r>
      <w:r>
        <w:rPr>
          <w:rFonts w:eastAsia="Times New Roman" w:cs="Times New Roman"/>
          <w:szCs w:val="24"/>
        </w:rPr>
        <w:t>υγείας</w:t>
      </w:r>
      <w:r>
        <w:rPr>
          <w:rFonts w:eastAsia="Times New Roman" w:cs="Times New Roman"/>
          <w:szCs w:val="24"/>
        </w:rPr>
        <w:t xml:space="preserve">. Είναι άλλο πράγμα η δαπάνη </w:t>
      </w:r>
      <w:r>
        <w:rPr>
          <w:rFonts w:eastAsia="Times New Roman" w:cs="Times New Roman"/>
          <w:szCs w:val="24"/>
        </w:rPr>
        <w:t xml:space="preserve">υγείας </w:t>
      </w:r>
      <w:r>
        <w:rPr>
          <w:rFonts w:eastAsia="Times New Roman" w:cs="Times New Roman"/>
          <w:szCs w:val="24"/>
        </w:rPr>
        <w:t xml:space="preserve">και άλλο η κρατική επιχορήγηση. Είναι άλλο πράγμα το όριο αγορών, η δυνατότητα, δηλαδή, οι δημόσιες δομές, τα νοσοκομεία, </w:t>
      </w:r>
      <w:r>
        <w:rPr>
          <w:rFonts w:eastAsia="Times New Roman" w:cs="Times New Roman"/>
          <w:szCs w:val="24"/>
        </w:rPr>
        <w:t xml:space="preserve">τα κέντρα υγείας να αγοράζουν φάρμακα, υλικά, υπηρεσίες, να προσλαμβάνουν επικουρικό προσωπικό, και άλλο πράγμα η χρηματοροή και η μεταβίβαση πόρων. </w:t>
      </w:r>
    </w:p>
    <w:p w14:paraId="1C8C46E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Αυτές είναι δυο πολύ κρίσιμες διαφορές. Το πρώτο αφορά τους πολίτες και τους εργαζόμενους στο σύστημα, διό</w:t>
      </w:r>
      <w:r>
        <w:rPr>
          <w:rFonts w:eastAsia="Times New Roman" w:cs="Times New Roman"/>
          <w:szCs w:val="24"/>
        </w:rPr>
        <w:t xml:space="preserve">τι είναι η υλική προϋπόθεση για να έχουμε αξιόπιστο δημόσιο σύστημα υγείας, δηλαδή </w:t>
      </w:r>
      <w:r>
        <w:rPr>
          <w:rFonts w:eastAsia="Times New Roman" w:cs="Times New Roman"/>
          <w:szCs w:val="24"/>
        </w:rPr>
        <w:lastRenderedPageBreak/>
        <w:t xml:space="preserve">το πόσα μπορεί να ξοδέψει το δημόσιο σύστημα υγείας, και το δεύτερο, η χρηματοροή, αφορά τα λογιστήρια και τους προμηθευτές του συστήματος. Το πρώτο είναι πολιτικό θέμα και </w:t>
      </w:r>
      <w:r>
        <w:rPr>
          <w:rFonts w:eastAsia="Times New Roman" w:cs="Times New Roman"/>
          <w:szCs w:val="24"/>
        </w:rPr>
        <w:t>το δεύτερο είναι λογιστικό θέμα.</w:t>
      </w:r>
    </w:p>
    <w:p w14:paraId="1C8C46E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Εμείς, λοιπόν, αυτό το οποίο κάναμε αυτά τα τρία χρόνια, είναι ότι διαπραγματευτήκαμε και αυξήσαμε το όριο αγορών του συστήματος. Ήταν μια πολύ κρίσιμη παρέμβαση, που έγινε τον Οκτώβρη του 2015. Συνεχίστηκε αυτή η αυξητική </w:t>
      </w:r>
      <w:r>
        <w:rPr>
          <w:rFonts w:eastAsia="Times New Roman" w:cs="Times New Roman"/>
          <w:szCs w:val="24"/>
        </w:rPr>
        <w:t xml:space="preserve">τάση όλη αυτήν την περίοδο και προφανώς, </w:t>
      </w:r>
      <w:r>
        <w:rPr>
          <w:rFonts w:eastAsia="Times New Roman" w:cs="Times New Roman"/>
          <w:szCs w:val="24"/>
        </w:rPr>
        <w:t xml:space="preserve">στο πλαίσιο </w:t>
      </w:r>
      <w:r>
        <w:rPr>
          <w:rFonts w:eastAsia="Times New Roman" w:cs="Times New Roman"/>
          <w:szCs w:val="24"/>
        </w:rPr>
        <w:t xml:space="preserve">του μεσοπρόθεσμου, έχουμε ένα πολύ ενισχυμένο -σε σχέση με το προηγούμενο μεσοπρόθεσμο, της προηγούμενης συγκυβέρνησης- χρηματοδοτικό πρόγραμμα λειτουργικών δαπανών του δημόσιου συστήματος </w:t>
      </w:r>
      <w:r>
        <w:rPr>
          <w:rFonts w:eastAsia="Times New Roman" w:cs="Times New Roman"/>
          <w:szCs w:val="24"/>
        </w:rPr>
        <w:t>υγείας</w:t>
      </w:r>
      <w:r>
        <w:rPr>
          <w:rFonts w:eastAsia="Times New Roman" w:cs="Times New Roman"/>
          <w:szCs w:val="24"/>
        </w:rPr>
        <w:t>, όπου α</w:t>
      </w:r>
      <w:r>
        <w:rPr>
          <w:rFonts w:eastAsia="Times New Roman" w:cs="Times New Roman"/>
          <w:szCs w:val="24"/>
        </w:rPr>
        <w:t>θροιστικά υπερβαίνει τα 700 εκατομμύρια ευρώ.</w:t>
      </w:r>
    </w:p>
    <w:p w14:paraId="1C8C46E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έχει συμβεί είναι μια μείωση της κρατικής χρηματοδότησης προς το σύστημα </w:t>
      </w:r>
      <w:r>
        <w:rPr>
          <w:rFonts w:eastAsia="Times New Roman" w:cs="Times New Roman"/>
          <w:szCs w:val="24"/>
        </w:rPr>
        <w:t>υγείας</w:t>
      </w:r>
      <w:r>
        <w:rPr>
          <w:rFonts w:eastAsia="Times New Roman" w:cs="Times New Roman"/>
          <w:szCs w:val="24"/>
        </w:rPr>
        <w:t xml:space="preserve">, προς τα δημόσια νοσοκομεία και τις υγεινομικές περιφέρειες. Αυτό, όμως, υπερκαλύπτεται αθροιστικά από τα επιπλέον έσοδα τα οποία έχουν μεταφερθεί μέσω του ΕΟΠΥΥ προς τα νοσοκομεία και από τα ιδιαίτερα υψηλά ταμειακά διαθέσιμα των νοσοκομείων. </w:t>
      </w:r>
    </w:p>
    <w:p w14:paraId="1C8C46E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Εδώ ανοίγω</w:t>
      </w:r>
      <w:r>
        <w:rPr>
          <w:rFonts w:eastAsia="Times New Roman" w:cs="Times New Roman"/>
          <w:szCs w:val="24"/>
        </w:rPr>
        <w:t xml:space="preserve"> μια παρένθεση. Τώρα οι μεταβιβάσεις από την κοινωνική ασφάλιση, ως ποσοστό των εσόδων των νοσοκομείων, είναι στο 35%, είναι πάνω από το 1/3 των εσόδων των νοσοκομείων, όταν την προηγούμενη περίοδο μετά βίας ήταν 8% με 10%. Κάθε χρόνο ο ΕΟΠΥΥ απέδιδε στα ν</w:t>
      </w:r>
      <w:r>
        <w:rPr>
          <w:rFonts w:eastAsia="Times New Roman" w:cs="Times New Roman"/>
          <w:szCs w:val="24"/>
        </w:rPr>
        <w:t xml:space="preserve">οσοκομεία το πολύ 100 εκατομμύρια ευρώ. Το 2016 απέδωσε 533 εκατομμύρια ευρώ και φέτος θα ξεπεράσει τα 650. Αυτό, λοιπόν, είναι ένα άλλο σχέδιο πολιτικό </w:t>
      </w:r>
      <w:r>
        <w:rPr>
          <w:rFonts w:eastAsia="Times New Roman" w:cs="Times New Roman"/>
          <w:szCs w:val="24"/>
        </w:rPr>
        <w:lastRenderedPageBreak/>
        <w:t xml:space="preserve">που λέει «συνέργεια πόρων ανάμεσα στον </w:t>
      </w:r>
      <w:r>
        <w:rPr>
          <w:rFonts w:eastAsia="Times New Roman" w:cs="Times New Roman"/>
          <w:szCs w:val="24"/>
        </w:rPr>
        <w:t xml:space="preserve">κρατικό προϋπολογισμό </w:t>
      </w:r>
      <w:r>
        <w:rPr>
          <w:rFonts w:eastAsia="Times New Roman" w:cs="Times New Roman"/>
          <w:szCs w:val="24"/>
        </w:rPr>
        <w:t xml:space="preserve">και στην κοινωνική ασφάλιση». </w:t>
      </w:r>
    </w:p>
    <w:p w14:paraId="1C8C46E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αξι</w:t>
      </w:r>
      <w:r>
        <w:rPr>
          <w:rFonts w:eastAsia="Times New Roman" w:cs="Times New Roman"/>
          <w:szCs w:val="24"/>
        </w:rPr>
        <w:t xml:space="preserve">οποιώντας και ευρωπαϊκούς πόρους για να προωθήσουμε κρίσιμες παρεμβάσεις και αλλαγές, όπως στην πρωτοβάθμια φροντίδα, μπορούμε να πετυχαίνουμε και την ευστάθεια και τη σταδιακή αναβάθμιση και ανάπτυξη του δημόσιου συστήματος </w:t>
      </w:r>
      <w:r>
        <w:rPr>
          <w:rFonts w:eastAsia="Times New Roman" w:cs="Times New Roman"/>
          <w:szCs w:val="24"/>
        </w:rPr>
        <w:t>υγείας</w:t>
      </w:r>
      <w:r>
        <w:rPr>
          <w:rFonts w:eastAsia="Times New Roman" w:cs="Times New Roman"/>
          <w:szCs w:val="24"/>
        </w:rPr>
        <w:t>.</w:t>
      </w:r>
    </w:p>
    <w:p w14:paraId="1C8C46E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Άρα, ούτε περικοπή δαπά</w:t>
      </w:r>
      <w:r>
        <w:rPr>
          <w:rFonts w:eastAsia="Times New Roman" w:cs="Times New Roman"/>
          <w:szCs w:val="24"/>
        </w:rPr>
        <w:t>νης ούτε έλλειμμα θα υπάρξει στα νοσοκομεία, όπως κάποιοι προφητεύουν. Η καθαρή χρηματοοικονομική θέση των νοσοκομείων, δηλαδή τα ταμειακά διαθέσιμα, αφαιρώντας τις υποχρεώσεις, το 2015 ήταν μείον 940 εκατομμύρια ευρώ -έλλειμμα- και το 2016, συν 35 εκατομμ</w:t>
      </w:r>
      <w:r>
        <w:rPr>
          <w:rFonts w:eastAsia="Times New Roman" w:cs="Times New Roman"/>
          <w:szCs w:val="24"/>
        </w:rPr>
        <w:t xml:space="preserve">ύρια ευρώ, δηλαδή </w:t>
      </w:r>
      <w:r>
        <w:rPr>
          <w:rFonts w:eastAsia="Times New Roman" w:cs="Times New Roman"/>
          <w:szCs w:val="24"/>
        </w:rPr>
        <w:lastRenderedPageBreak/>
        <w:t xml:space="preserve">υπήρξε πλεόνασμα. Φέτος, με βάση τις εκτιμήσεις του ΓΛΚ, υπολογίζουμε ότι θα είναι 400 εκατομμύρια ευρώ. Αυτό είναι μια πολύ κρίσιμη παρέμβαση δημοσιονομικής εξυγίανσης του συστήματος </w:t>
      </w:r>
      <w:r>
        <w:rPr>
          <w:rFonts w:eastAsia="Times New Roman" w:cs="Times New Roman"/>
          <w:szCs w:val="24"/>
        </w:rPr>
        <w:t>υγείας</w:t>
      </w:r>
      <w:r>
        <w:rPr>
          <w:rFonts w:eastAsia="Times New Roman" w:cs="Times New Roman"/>
          <w:szCs w:val="24"/>
        </w:rPr>
        <w:t>. Δεν παράγονται πλέον ληξιπρόθεσμα χρέη και πρα</w:t>
      </w:r>
      <w:r>
        <w:rPr>
          <w:rFonts w:eastAsia="Times New Roman" w:cs="Times New Roman"/>
          <w:szCs w:val="24"/>
        </w:rPr>
        <w:t>γματικά διασφαλίζει τη βιώσιμη χρηματοδότηση του συστήματος.</w:t>
      </w:r>
    </w:p>
    <w:p w14:paraId="1C8C46E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Μια δεύτερη αλήθεια, αγαπητοί συνάδελφοι, είναι ότι η λιτότητα στην </w:t>
      </w:r>
      <w:r>
        <w:rPr>
          <w:rFonts w:eastAsia="Times New Roman" w:cs="Times New Roman"/>
          <w:szCs w:val="24"/>
        </w:rPr>
        <w:t>υγεία</w:t>
      </w:r>
      <w:r>
        <w:rPr>
          <w:rFonts w:eastAsia="Times New Roman" w:cs="Times New Roman"/>
          <w:szCs w:val="24"/>
        </w:rPr>
        <w:t>, αν και έχει υποχωρήσει οριακά, είναι παρούσα και βάζει εμπόδια στον κεντρικό πολιτικό στόχο της καθολικής κάλυψης των αν</w:t>
      </w:r>
      <w:r>
        <w:rPr>
          <w:rFonts w:eastAsia="Times New Roman" w:cs="Times New Roman"/>
          <w:szCs w:val="24"/>
        </w:rPr>
        <w:t>αγκών των ανθρώπων. Άρα, οφείλουμε στη μεταμνημονιακή περίοδο να οργανώσουμε τις παρεμβάσεις μας και να υπάρξει περισσότερος δημοσιονομικός χώρος για να καλυφθούν με επάρκεια οι αυξημένες ανάγκες υγειονομικής και κοινωνικής φροντίδας των ανθρώπων στην περί</w:t>
      </w:r>
      <w:r>
        <w:rPr>
          <w:rFonts w:eastAsia="Times New Roman" w:cs="Times New Roman"/>
          <w:szCs w:val="24"/>
        </w:rPr>
        <w:t xml:space="preserve">οδο της κρίσης. </w:t>
      </w:r>
    </w:p>
    <w:p w14:paraId="1C8C46E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Αυτήν την περίοδο, σε συνεννόηση με το Γενικό Λογιστήριο του Κράτους, με το οικονομικό επιτελείο της Κυβέρνησης, με τους αρμόδιους Υπουργούς συγκροτούμε μια κοινή επιτροπή Υπουργείου Υγείας και Οικονομικών, η οποία θα παρακολουθεί συστηματ</w:t>
      </w:r>
      <w:r>
        <w:rPr>
          <w:rFonts w:eastAsia="Times New Roman" w:cs="Times New Roman"/>
          <w:szCs w:val="24"/>
        </w:rPr>
        <w:t xml:space="preserve">ικά τα οικονομικά της </w:t>
      </w:r>
      <w:r>
        <w:rPr>
          <w:rFonts w:eastAsia="Times New Roman" w:cs="Times New Roman"/>
          <w:szCs w:val="24"/>
        </w:rPr>
        <w:t xml:space="preserve">υγείας </w:t>
      </w:r>
      <w:r>
        <w:rPr>
          <w:rFonts w:eastAsia="Times New Roman" w:cs="Times New Roman"/>
          <w:szCs w:val="24"/>
        </w:rPr>
        <w:t xml:space="preserve">και θα διασφαλίζει τη βιώσιμη χρηματοδότηση του στρατηγικού σχεδιασμού, τον οποίο υλοποιεί το Υπουργείο και αποδεικνύει ότι μπορεί η οικονομία της </w:t>
      </w:r>
      <w:r>
        <w:rPr>
          <w:rFonts w:eastAsia="Times New Roman" w:cs="Times New Roman"/>
          <w:szCs w:val="24"/>
        </w:rPr>
        <w:t xml:space="preserve">υγείας </w:t>
      </w:r>
      <w:r>
        <w:rPr>
          <w:rFonts w:eastAsia="Times New Roman" w:cs="Times New Roman"/>
          <w:szCs w:val="24"/>
        </w:rPr>
        <w:t>να είναι στο επίκεντρο της συνολικής οικονομικής πολιτικής της Κυβέρνησης</w:t>
      </w:r>
      <w:r>
        <w:rPr>
          <w:rFonts w:eastAsia="Times New Roman" w:cs="Times New Roman"/>
          <w:szCs w:val="24"/>
        </w:rPr>
        <w:t>.</w:t>
      </w:r>
    </w:p>
    <w:p w14:paraId="1C8C46E9"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Τρίτη αλήθεια, αγαπητοί συνάδελφοι, είναι ότι η στήριξη και η αναβάθμιση του Εθνικού Συστήματος Υγείας και του κοινωνικού κράτους απαιτεί αυξημένους δημόσιους πόρους και αυξημένα φορολογικά έσοδα.</w:t>
      </w:r>
    </w:p>
    <w:p w14:paraId="1C8C46E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Υπουργού) </w:t>
      </w:r>
    </w:p>
    <w:p w14:paraId="1C8C46EB"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Πρόεδρε, επιτρέψτε μου. Ολοκληρώνω.</w:t>
      </w:r>
    </w:p>
    <w:p w14:paraId="1C8C46EC"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Πρέπει να είμαστε πολύ ειλικρινείς: Όποιος λέει ότι θέλει καλά νοσοκομεία, θέλει γιατρούς και νοσηλευτές παντού, να καλύπτουν όλα</w:t>
      </w:r>
      <w:r>
        <w:rPr>
          <w:rFonts w:eastAsia="Times New Roman" w:cs="Times New Roman"/>
          <w:szCs w:val="24"/>
        </w:rPr>
        <w:t xml:space="preserve"> τα οργανικά κενά, όποιος λέει ότι θέλει καλό ΕΚΑΒ, ότι θέλει καλές παροχές υγείας προς όλους, ότι θέλει αξιοπρεπείς παροχές από τον ΕΟΠΥΥ και ταυτόχρονα</w:t>
      </w:r>
      <w:r>
        <w:rPr>
          <w:rFonts w:eastAsia="Times New Roman" w:cs="Times New Roman"/>
          <w:szCs w:val="24"/>
        </w:rPr>
        <w:t>,</w:t>
      </w:r>
      <w:r>
        <w:rPr>
          <w:rFonts w:eastAsia="Times New Roman" w:cs="Times New Roman"/>
          <w:szCs w:val="24"/>
        </w:rPr>
        <w:t xml:space="preserve"> θέλει χαμηλούς φορολογικούς συντελεστές, χαμηλά φορολογικά έσοδα και χαμηλές ασφαλιστικές εισφορές υγ</w:t>
      </w:r>
      <w:r>
        <w:rPr>
          <w:rFonts w:eastAsia="Times New Roman" w:cs="Times New Roman"/>
          <w:szCs w:val="24"/>
        </w:rPr>
        <w:t>είας, απλώς κοροϊδεύει τον κόσμο!</w:t>
      </w:r>
    </w:p>
    <w:p w14:paraId="1C8C46ED"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8C46EE"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Και πρέπει να είμαστε πολύ σαφείς: Όποιος θέλει αξιοπρεπή δημόσια ιατροφαρμακευτική περίθαλψη για όλους και καλό κοινωνικό κράτος, πρέπει να θέλει αυξημένα φορολογικά έσοδα, τα ο</w:t>
      </w:r>
      <w:r>
        <w:rPr>
          <w:rFonts w:eastAsia="Times New Roman" w:cs="Times New Roman"/>
          <w:szCs w:val="24"/>
        </w:rPr>
        <w:t>ποία, βεβαίως, θα κατανέμονται δίκαια και θα συνεισφέρουν και αυτοί που έχουν τα μεγάλα εισοδήματα, κάτι το οποίο δεν συμβαίνει μέχρι τώρα.</w:t>
      </w:r>
    </w:p>
    <w:p w14:paraId="1C8C46EF"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Τελειώνω, αγαπητοί συνάδελφοι, λέγοντας το εξής: Για </w:t>
      </w:r>
      <w:r>
        <w:rPr>
          <w:rFonts w:eastAsia="Times New Roman" w:cs="Times New Roman"/>
          <w:szCs w:val="24"/>
        </w:rPr>
        <w:t>μας,</w:t>
      </w:r>
      <w:r>
        <w:rPr>
          <w:rFonts w:eastAsia="Times New Roman" w:cs="Times New Roman"/>
          <w:szCs w:val="24"/>
        </w:rPr>
        <w:t xml:space="preserve"> η υγεία είναι ένας χώρος κάλυψης πραγματικών και πολύ ζωτι</w:t>
      </w:r>
      <w:r>
        <w:rPr>
          <w:rFonts w:eastAsia="Times New Roman" w:cs="Times New Roman"/>
          <w:szCs w:val="24"/>
        </w:rPr>
        <w:t>κών αναγκών των ανθρώπων. Είναι ένας χώρος κατοχύρωσης πολύ ζωτικών και πολύ κρίσιμων ανθρωπίνων δικαιωμάτων. Είναι ένας χώρος κοινωνικής αναδιανομής, αλλά πρωτίστως είναι ένας χώρος που υλοποιείται ένα θεμελιώδες πρόταγμα ισότητας, όπως λέει και ο Παγκόσμ</w:t>
      </w:r>
      <w:r>
        <w:rPr>
          <w:rFonts w:eastAsia="Times New Roman" w:cs="Times New Roman"/>
          <w:szCs w:val="24"/>
        </w:rPr>
        <w:t xml:space="preserve">ιος Οργανισμός Υγείας εδώ και σαράντα χρόνια με τη </w:t>
      </w:r>
      <w:r>
        <w:rPr>
          <w:rFonts w:eastAsia="Times New Roman" w:cs="Times New Roman"/>
          <w:szCs w:val="24"/>
        </w:rPr>
        <w:lastRenderedPageBreak/>
        <w:t xml:space="preserve">διακήρυξη </w:t>
      </w:r>
      <w:r>
        <w:rPr>
          <w:rFonts w:eastAsia="Times New Roman" w:cs="Times New Roman"/>
          <w:szCs w:val="24"/>
          <w:lang w:val="en-US"/>
        </w:rPr>
        <w:t>ALMA</w:t>
      </w:r>
      <w:r>
        <w:rPr>
          <w:rFonts w:eastAsia="Times New Roman" w:cs="Times New Roman"/>
          <w:szCs w:val="24"/>
        </w:rPr>
        <w:t xml:space="preserve"> </w:t>
      </w:r>
      <w:r>
        <w:rPr>
          <w:rFonts w:eastAsia="Times New Roman" w:cs="Times New Roman"/>
          <w:szCs w:val="24"/>
          <w:lang w:val="en-US"/>
        </w:rPr>
        <w:t>ATA</w:t>
      </w:r>
      <w:r>
        <w:rPr>
          <w:rFonts w:eastAsia="Times New Roman" w:cs="Times New Roman"/>
          <w:szCs w:val="24"/>
        </w:rPr>
        <w:t>. Λέει, λοιπόν, ότι η υγεία πρέπει να είναι ισότιμη, αποτελεσματική και καθολική. «Υγεία για όλους», αυτό είναι το σύνθημα του Παγκόσμιου Οργανισμού Υγείας.</w:t>
      </w:r>
    </w:p>
    <w:p w14:paraId="1C8C46F0"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να υλοποιηθεί με αξιοπιστί</w:t>
      </w:r>
      <w:r>
        <w:rPr>
          <w:rFonts w:eastAsia="Times New Roman" w:cs="Times New Roman"/>
          <w:szCs w:val="24"/>
        </w:rPr>
        <w:t xml:space="preserve">α αυτό το πρόταγμα, αγαπητοί φίλοι και αγαπητοί συνάδελφοι, χρειάζονται πολιτικές δυνάμεις, πολιτικά προγράμματα και πολιτικό προσωπικό, το οποίο να πιστεύει στην ισότητα και να μην θεωρεί ότι οι ανισότητες είναι η φυσική τάξη πραγμάτων, να μην θεωρεί ότι </w:t>
      </w:r>
      <w:r>
        <w:rPr>
          <w:rFonts w:eastAsia="Times New Roman" w:cs="Times New Roman"/>
          <w:szCs w:val="24"/>
        </w:rPr>
        <w:t>οι ανισότητες αντίκεινται στην ανθρώπινη φύση. Αυτή είναι η βασική μας ιδεολογική διαφορά. Στηρίζουμε πραγματικά</w:t>
      </w:r>
      <w:r>
        <w:rPr>
          <w:rFonts w:eastAsia="Times New Roman" w:cs="Times New Roman"/>
          <w:szCs w:val="24"/>
        </w:rPr>
        <w:t>,</w:t>
      </w:r>
      <w:r>
        <w:rPr>
          <w:rFonts w:eastAsia="Times New Roman" w:cs="Times New Roman"/>
          <w:szCs w:val="24"/>
        </w:rPr>
        <w:t xml:space="preserve"> μια προσπάθεια, συνολικά με την Κυβέρνηση, για να κατοχυρώσουμε στην πράξη και όχι στα λόγια αυτό το θεμελιώδες ανθρώπινο δικαίωμα.</w:t>
      </w:r>
    </w:p>
    <w:p w14:paraId="1C8C46F1"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του ΣΥΡΙΖΑ)</w:t>
      </w:r>
    </w:p>
    <w:p w14:paraId="1C8C46F2"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Ο Κοινοβουλευτικός Εκπρόσωπος της Νέας Δημοκρατίας κ. Σταϊκούρας έχει τον λόγο για δώδεκα λεπτά.</w:t>
      </w:r>
    </w:p>
    <w:p w14:paraId="1C8C46F3"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Κυρίες και κύριοι συνάδελφοι, συζητούμε τον τρίτο </w:t>
      </w:r>
      <w:r>
        <w:rPr>
          <w:rFonts w:eastAsia="Times New Roman" w:cs="Times New Roman"/>
          <w:szCs w:val="24"/>
        </w:rPr>
        <w:t>π</w:t>
      </w:r>
      <w:r>
        <w:rPr>
          <w:rFonts w:eastAsia="Times New Roman" w:cs="Times New Roman"/>
          <w:szCs w:val="24"/>
        </w:rPr>
        <w:t xml:space="preserve">ροϋπολογισμό της </w:t>
      </w:r>
      <w:r>
        <w:rPr>
          <w:rFonts w:eastAsia="Times New Roman" w:cs="Times New Roman"/>
          <w:szCs w:val="24"/>
        </w:rPr>
        <w:t>Κυβέρνησης ΣΥΡΙΖΑ και ΑΝΕΛ. Και τον συζητούμε -με ευθύνη της Κυβέρνησης- σε συνθήκες ασφυξίας και μιζέριας στην οικονομία, απογοήτευσης και παραίτησης στην κοινωνία και διχαστικής όξυνσης στην πολιτική.</w:t>
      </w:r>
    </w:p>
    <w:p w14:paraId="1C8C46F4"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κυβερνητική ηγεσία, αφού πέρασε από διάφορα αφηγήμα</w:t>
      </w:r>
      <w:r>
        <w:rPr>
          <w:rFonts w:eastAsia="Times New Roman" w:cs="Times New Roman"/>
          <w:szCs w:val="24"/>
        </w:rPr>
        <w:t>τα</w:t>
      </w:r>
      <w:r>
        <w:rPr>
          <w:rFonts w:eastAsia="Times New Roman" w:cs="Times New Roman"/>
          <w:szCs w:val="24"/>
        </w:rPr>
        <w:t>,</w:t>
      </w:r>
      <w:r>
        <w:rPr>
          <w:rFonts w:eastAsia="Times New Roman" w:cs="Times New Roman"/>
          <w:szCs w:val="24"/>
        </w:rPr>
        <w:t xml:space="preserve"> τα οποία διαδοχικά κατέρρευσαν, προσπαθεί να γαντζωθεί -το ακούσαμε και σήμερα- από το τελευταίας κοπής, ότι «</w:t>
      </w:r>
      <w:r>
        <w:rPr>
          <w:rFonts w:eastAsia="Times New Roman" w:cs="Times New Roman"/>
          <w:szCs w:val="24"/>
        </w:rPr>
        <w:t>ε</w:t>
      </w:r>
      <w:r>
        <w:rPr>
          <w:rFonts w:eastAsia="Times New Roman" w:cs="Times New Roman"/>
          <w:szCs w:val="24"/>
        </w:rPr>
        <w:t xml:space="preserve">πί σαράντα χρόνια καταστρέψατε την Ελλάδα και τώρα εμείς θα την βγάλουμε από τα μνημόνια». Όμως, και αυτό το αφήγημα είναι έωλο και ως </w:t>
      </w:r>
      <w:r>
        <w:rPr>
          <w:rFonts w:eastAsia="Times New Roman" w:cs="Times New Roman"/>
          <w:szCs w:val="24"/>
        </w:rPr>
        <w:lastRenderedPageBreak/>
        <w:t>προς τ</w:t>
      </w:r>
      <w:r>
        <w:rPr>
          <w:rFonts w:eastAsia="Times New Roman" w:cs="Times New Roman"/>
          <w:szCs w:val="24"/>
        </w:rPr>
        <w:t xml:space="preserve">α δύο σκέλη. Είναι ανιστόρητο και βρίσκεται σε σύγκρουση με την πραγματικότητα. </w:t>
      </w:r>
    </w:p>
    <w:p w14:paraId="1C8C46F5"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αλήθεια είναι ότι η Ελλάδα</w:t>
      </w:r>
      <w:r>
        <w:rPr>
          <w:rFonts w:eastAsia="Times New Roman" w:cs="Times New Roman"/>
          <w:szCs w:val="24"/>
        </w:rPr>
        <w:t>,</w:t>
      </w:r>
      <w:r>
        <w:rPr>
          <w:rFonts w:eastAsia="Times New Roman" w:cs="Times New Roman"/>
          <w:szCs w:val="24"/>
        </w:rPr>
        <w:t xml:space="preserve"> μετά τον καταστροφικό εμφύλιο πόλεμο</w:t>
      </w:r>
      <w:r>
        <w:rPr>
          <w:rFonts w:eastAsia="Times New Roman" w:cs="Times New Roman"/>
          <w:szCs w:val="24"/>
        </w:rPr>
        <w:t>,</w:t>
      </w:r>
      <w:r>
        <w:rPr>
          <w:rFonts w:eastAsia="Times New Roman" w:cs="Times New Roman"/>
          <w:szCs w:val="24"/>
        </w:rPr>
        <w:t xml:space="preserve"> έκανε σημαντικά βήματα προόδου με τις προσπάθειες πολιτών και πολιτικών. Μετά, δε, τη Μεταπολίτευση διένυσε</w:t>
      </w:r>
      <w:r>
        <w:rPr>
          <w:rFonts w:eastAsia="Times New Roman" w:cs="Times New Roman"/>
          <w:szCs w:val="24"/>
        </w:rPr>
        <w:t xml:space="preserve"> την καλύτερη περίοδο της ιστορίας της στο οικονομικό, το κοινωνικό και το πολιτικό πεδίο. Αύξησε σημαντικά τον εθνικό πλούτο της και βελτίωσε την ευημερία των πολιτών. Κατέλαβε θέση μεταξύ των τριάντα πιο προηγμένων παγκοσμίως χωρών.</w:t>
      </w:r>
    </w:p>
    <w:p w14:paraId="1C8C46F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Βεβαίως, αυτές τις δε</w:t>
      </w:r>
      <w:r>
        <w:rPr>
          <w:rFonts w:eastAsia="Times New Roman" w:cs="Times New Roman"/>
          <w:szCs w:val="24"/>
        </w:rPr>
        <w:t>καετίες υπήρξαν παραλείψεις, έγιναν και λάθη. Από άλλες πλευρές</w:t>
      </w:r>
      <w:r>
        <w:rPr>
          <w:rFonts w:eastAsia="Times New Roman" w:cs="Times New Roman"/>
          <w:szCs w:val="24"/>
        </w:rPr>
        <w:t>,</w:t>
      </w:r>
      <w:r>
        <w:rPr>
          <w:rFonts w:eastAsia="Times New Roman" w:cs="Times New Roman"/>
          <w:szCs w:val="24"/>
        </w:rPr>
        <w:t xml:space="preserve"> λιγότερα και από άλλες περισσότερα και βαρύτερα. Όμως, κανένας και οπωσδήποτε η Αριστερά του κ. Τσί</w:t>
      </w:r>
      <w:r>
        <w:rPr>
          <w:rFonts w:eastAsia="Times New Roman" w:cs="Times New Roman"/>
          <w:szCs w:val="24"/>
        </w:rPr>
        <w:lastRenderedPageBreak/>
        <w:t>πρα δεν δικαιούται να μηδενίζει τους αγώνες γενεών Ελλήνων πολιτών και πολιτικών και να παρι</w:t>
      </w:r>
      <w:r>
        <w:rPr>
          <w:rFonts w:eastAsia="Times New Roman" w:cs="Times New Roman"/>
          <w:szCs w:val="24"/>
        </w:rPr>
        <w:t xml:space="preserve">στάνει μόνο τον κριτή. Όταν το πράττει αφοριστικά, στρεβλώνοντας τις ιστορικές εξελίξεις, τους αδικεί, πολίτες και πολιτικούς. </w:t>
      </w:r>
    </w:p>
    <w:p w14:paraId="1C8C46F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δυσάρεστο δε</w:t>
      </w:r>
      <w:r>
        <w:rPr>
          <w:rFonts w:eastAsia="Times New Roman" w:cs="Times New Roman"/>
          <w:szCs w:val="24"/>
        </w:rPr>
        <w:t>,</w:t>
      </w:r>
      <w:r>
        <w:rPr>
          <w:rFonts w:eastAsia="Times New Roman" w:cs="Times New Roman"/>
          <w:szCs w:val="24"/>
        </w:rPr>
        <w:t xml:space="preserve"> είναι ότι η Κυβέρνηση, αντί να διδαχθεί από τα ιστορικά μας προηγούμενα και από τις εμπειρίες χωρών</w:t>
      </w:r>
      <w:r>
        <w:rPr>
          <w:rFonts w:eastAsia="Times New Roman" w:cs="Times New Roman"/>
          <w:szCs w:val="24"/>
        </w:rPr>
        <w:t>,</w:t>
      </w:r>
      <w:r>
        <w:rPr>
          <w:rFonts w:eastAsia="Times New Roman" w:cs="Times New Roman"/>
          <w:szCs w:val="24"/>
        </w:rPr>
        <w:t xml:space="preserve"> που κατά τ</w:t>
      </w:r>
      <w:r>
        <w:rPr>
          <w:rFonts w:eastAsia="Times New Roman" w:cs="Times New Roman"/>
          <w:szCs w:val="24"/>
        </w:rPr>
        <w:t xml:space="preserve">η διάρκεια της παγκόσμιας κρίσης βρέθηκαν, όπως και εμείς, σε δυσχερή θέση, ανάγει ως πρώτη προτεραιότητα το στενό πολιτικό συμφέρον της. </w:t>
      </w:r>
    </w:p>
    <w:p w14:paraId="1C8C46F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και στη συζήτηση για τον </w:t>
      </w:r>
      <w:r>
        <w:rPr>
          <w:rFonts w:eastAsia="Times New Roman" w:cs="Times New Roman"/>
          <w:szCs w:val="24"/>
        </w:rPr>
        <w:t>προϋπολογισμό</w:t>
      </w:r>
      <w:r>
        <w:rPr>
          <w:rFonts w:eastAsia="Times New Roman" w:cs="Times New Roman"/>
          <w:szCs w:val="24"/>
        </w:rPr>
        <w:t xml:space="preserve">, αντί να προσεγγίζει τα ζητήματα με νηφάλιο ορθολογισμό, προσπαθεί, από </w:t>
      </w:r>
      <w:r>
        <w:rPr>
          <w:rFonts w:eastAsia="Times New Roman" w:cs="Times New Roman"/>
          <w:szCs w:val="24"/>
        </w:rPr>
        <w:t xml:space="preserve">τη μια, να παραπλανήσει ρίχνοντας τα βάρη στους άλλους και, από </w:t>
      </w:r>
      <w:r>
        <w:rPr>
          <w:rFonts w:eastAsia="Times New Roman" w:cs="Times New Roman"/>
          <w:szCs w:val="24"/>
        </w:rPr>
        <w:lastRenderedPageBreak/>
        <w:t>την άλλη, να ωραιοποιήσει τα πεπραγμένα της, ρίχνοντας τη γνωστή αριστερή χρυσόσκονη. Όμως, η επαναλαμβανόμενη τακτική της έχει γίνει πλέον αντιληπτή από τους πολίτες.</w:t>
      </w:r>
    </w:p>
    <w:p w14:paraId="1C8C46F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Νέα Δημοκρατία, αξιολο</w:t>
      </w:r>
      <w:r>
        <w:rPr>
          <w:rFonts w:eastAsia="Times New Roman" w:cs="Times New Roman"/>
          <w:szCs w:val="24"/>
        </w:rPr>
        <w:t xml:space="preserve">γώντας τον </w:t>
      </w:r>
      <w:r>
        <w:rPr>
          <w:rFonts w:eastAsia="Times New Roman" w:cs="Times New Roman"/>
          <w:szCs w:val="24"/>
        </w:rPr>
        <w:t>προϋπολογισμό</w:t>
      </w:r>
      <w:r>
        <w:rPr>
          <w:rFonts w:eastAsia="Times New Roman" w:cs="Times New Roman"/>
          <w:szCs w:val="24"/>
        </w:rPr>
        <w:t xml:space="preserve">, υπό το πρίσμα του ιστορικά δικαιωμένου ιδεολογικού και πολιτικού πυρήνα της, αυτόν του κοινωνικού και ριζοσπαστικού φιλελευθερισμού, καταλήγει ότι πρόκειται για έναν </w:t>
      </w:r>
      <w:r>
        <w:rPr>
          <w:rFonts w:eastAsia="Times New Roman" w:cs="Times New Roman"/>
          <w:szCs w:val="24"/>
        </w:rPr>
        <w:t xml:space="preserve">προϋπολογισμό </w:t>
      </w:r>
      <w:r>
        <w:rPr>
          <w:rFonts w:eastAsia="Times New Roman" w:cs="Times New Roman"/>
          <w:szCs w:val="24"/>
        </w:rPr>
        <w:t>φοροκεντρικής λιτότητας, αντιαναπτυξιακό, οικονομι</w:t>
      </w:r>
      <w:r>
        <w:rPr>
          <w:rFonts w:eastAsia="Times New Roman" w:cs="Times New Roman"/>
          <w:szCs w:val="24"/>
        </w:rPr>
        <w:t>κά αναποτελεσματικό και κοινωνικά άδικο.</w:t>
      </w:r>
    </w:p>
    <w:p w14:paraId="1C8C46F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Εξηγούμαι: Πρώτον, η Κυβέρνηση απέτυχε στους αναπτυξιακούς στόχους της. Αρχικά, προβλεπόταν ρυθμός μεγέθυνσης 2,7% για το 2017. Τώρα, αυτός έχει ψαλιδιστεί στο 1,6%. Αυτή η καραμπινάτη αποτυχία έχει εξήγηση. Οφείλετ</w:t>
      </w:r>
      <w:r>
        <w:rPr>
          <w:rFonts w:eastAsia="Times New Roman" w:cs="Times New Roman"/>
          <w:szCs w:val="24"/>
        </w:rPr>
        <w:t xml:space="preserve">αι στη συνειδητή επιλογή </w:t>
      </w:r>
      <w:r>
        <w:rPr>
          <w:rFonts w:eastAsia="Times New Roman" w:cs="Times New Roman"/>
          <w:szCs w:val="24"/>
        </w:rPr>
        <w:lastRenderedPageBreak/>
        <w:t>της Κυβέρνησης να υπερφορολογήσει τους πολίτες, στην αδυναμία υλοποίησης αναπτυξιακών μεταρρυθμίσεων και προσέλκυσης επενδύσεων και στη συρρίκνωση της ρευστότητας. Επιβεβαιώνεται έτσι ότι η Κυβέρνηση, αφού κατρακύλησε την οικονομία</w:t>
      </w:r>
      <w:r>
        <w:rPr>
          <w:rFonts w:eastAsia="Times New Roman" w:cs="Times New Roman"/>
          <w:szCs w:val="24"/>
        </w:rPr>
        <w:t xml:space="preserve"> και πάλι στην ύφεση την περίοδο 2015-2016, αγκομαχά να την οδηγήσει σε ισχνή ανάπτυξη.</w:t>
      </w:r>
    </w:p>
    <w:p w14:paraId="1C8C46F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Δεύτερον, η υπέρβαση των δημοσιονομικών στόχων, αντί για κυβερνητικούς πανηγυρισμούς, πρέπει να αποτελέσει αντικείμενο προβληματισμού. Και αυτό για τρεις συγκεκριμένους</w:t>
      </w:r>
      <w:r>
        <w:rPr>
          <w:rFonts w:eastAsia="Times New Roman" w:cs="Times New Roman"/>
          <w:szCs w:val="24"/>
        </w:rPr>
        <w:t xml:space="preserve"> λόγους. Τον πρώτο τον είπε ο κ. Φίλης. Η υπέρβαση των στόχων οδήγησε σε μεγάλη συρρίκνωση τον ρυθμό μεγέθυνσης, με τεράστιο κόστος για την πραγματική οικονομία. Ο δεύτερος είναι ότι η υπέρβαση οφεί</w:t>
      </w:r>
      <w:r>
        <w:rPr>
          <w:rFonts w:eastAsia="Times New Roman" w:cs="Times New Roman"/>
          <w:szCs w:val="24"/>
        </w:rPr>
        <w:lastRenderedPageBreak/>
        <w:t xml:space="preserve">λεται, κυρίως, μεταξύ άλλων, στην ανελέητη φορολογική και </w:t>
      </w:r>
      <w:r>
        <w:rPr>
          <w:rFonts w:eastAsia="Times New Roman" w:cs="Times New Roman"/>
          <w:szCs w:val="24"/>
        </w:rPr>
        <w:t>ασφαλιστική επιδρομή, στα αναγκαστικά μέτρα είσπραξης σε ένα εκατομμύριο Έλληνες πολίτες και στη διευρυμένη εσωτερική στάση πληρωμών. Ο τρίτος λόγος είναι –κατέθεσα σχετικά στοιχεία- ότι η υπέρβαση δεν οφείλεται στη συρρίκνωση της φοροδιαφυγής, αφού ενδεικ</w:t>
      </w:r>
      <w:r>
        <w:rPr>
          <w:rFonts w:eastAsia="Times New Roman" w:cs="Times New Roman"/>
          <w:szCs w:val="24"/>
        </w:rPr>
        <w:t xml:space="preserve">τικά, σύμφωνα με τα στοιχεία της Ευρωπαϊκής Επιτροπής, η αύξηση κυρίως των έμμεσων φόρων την τελευταία διετία αύξησε την απώλεια εσόδων από ΦΠΑ, δηλαδή διόγκωσε τη φοροδιαφυγή. </w:t>
      </w:r>
    </w:p>
    <w:p w14:paraId="1C8C46F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Τρίτον, η Κυβέρνηση επιβάλλει νέα δημοσιονομικά μέτρα το 2018, τα οποία προσπα</w:t>
      </w:r>
      <w:r>
        <w:rPr>
          <w:rFonts w:eastAsia="Times New Roman" w:cs="Times New Roman"/>
          <w:szCs w:val="24"/>
        </w:rPr>
        <w:t xml:space="preserve">θεί να σερβίρει στην κοινωνία με φαντεζί γαρνιτούρες, τιτλοφορώντας τα στον </w:t>
      </w:r>
      <w:r>
        <w:rPr>
          <w:rFonts w:eastAsia="Times New Roman" w:cs="Times New Roman"/>
          <w:szCs w:val="24"/>
        </w:rPr>
        <w:t>προϋπολογισμό</w:t>
      </w:r>
      <w:r>
        <w:rPr>
          <w:rFonts w:eastAsia="Times New Roman" w:cs="Times New Roman"/>
          <w:szCs w:val="24"/>
        </w:rPr>
        <w:t xml:space="preserve">: «Διαρθρωτικές παρεμβάσεις». Πρόκειται για νέα μέτρα λιτότητας, ύψους 1,9 δισεκατομμυρίου ευρώ, τα οποία σύντομα, μαζί με τις κατασχέσεις </w:t>
      </w:r>
      <w:r>
        <w:rPr>
          <w:rFonts w:eastAsia="Times New Roman" w:cs="Times New Roman"/>
          <w:szCs w:val="24"/>
        </w:rPr>
        <w:lastRenderedPageBreak/>
        <w:t>περιουσιών και τους πλειστηρ</w:t>
      </w:r>
      <w:r>
        <w:rPr>
          <w:rFonts w:eastAsia="Times New Roman" w:cs="Times New Roman"/>
          <w:szCs w:val="24"/>
        </w:rPr>
        <w:t>ιασμούς ακινήτων, θα βιώσουν με πολύ επώδυνο τρόπο οι πολίτες.</w:t>
      </w:r>
    </w:p>
    <w:p w14:paraId="1C8C46F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Τέταρτον, η Κυβέρνηση επιβαρύνει περισσότερο τα ασθενέστερα οικονομικά στρώματα. Μέσα μόλις στο 2018 –δεν αναφέρομαι σε άλλες χρονιές- η περαιτέρω αύξηση των έμμεσων φόρων, η περικοπή του ΕΚΑΣ,</w:t>
      </w:r>
      <w:r>
        <w:rPr>
          <w:rFonts w:eastAsia="Times New Roman" w:cs="Times New Roman"/>
          <w:szCs w:val="24"/>
        </w:rPr>
        <w:t xml:space="preserve"> η μείωση του επιδόματος θέρμανσης, η μείωση της έκπτωσης φόρου για ιατρικές υπηρεσίες, οι πρόσθετες περικοπές στις συντάξεις, οι πρόσθετες περικοπές στα οικογενειακά επιδόματα, οι επιπλέον επιβαρύνσεις στις ασφαλιστικές εισφορές, θα διαλύσουν τη μεσαία τά</w:t>
      </w:r>
      <w:r>
        <w:rPr>
          <w:rFonts w:eastAsia="Times New Roman" w:cs="Times New Roman"/>
          <w:szCs w:val="24"/>
        </w:rPr>
        <w:t>ξη, θα μεταφέρουν βάρη στους πιο αδύναμους και θα κάνουν τους φτωχούς φτωχότερους και περισσότερους.</w:t>
      </w:r>
    </w:p>
    <w:p w14:paraId="1C8C46FE" w14:textId="77777777" w:rsidR="00AD7333" w:rsidRDefault="00CF083D">
      <w:pPr>
        <w:spacing w:line="600" w:lineRule="auto"/>
        <w:ind w:firstLine="720"/>
        <w:jc w:val="both"/>
        <w:rPr>
          <w:rFonts w:eastAsia="Times New Roman"/>
          <w:szCs w:val="24"/>
        </w:rPr>
      </w:pPr>
      <w:r>
        <w:rPr>
          <w:rFonts w:eastAsia="Times New Roman" w:cs="Times New Roman"/>
          <w:szCs w:val="24"/>
        </w:rPr>
        <w:lastRenderedPageBreak/>
        <w:t xml:space="preserve">Πέμπτον, ο </w:t>
      </w:r>
      <w:r>
        <w:rPr>
          <w:rFonts w:eastAsia="Times New Roman" w:cs="Times New Roman"/>
          <w:szCs w:val="24"/>
        </w:rPr>
        <w:t xml:space="preserve">προϋπολογισμός </w:t>
      </w:r>
      <w:r>
        <w:rPr>
          <w:rFonts w:eastAsia="Times New Roman" w:cs="Times New Roman"/>
          <w:szCs w:val="24"/>
        </w:rPr>
        <w:t>που συζητάμε</w:t>
      </w:r>
      <w:r>
        <w:rPr>
          <w:rFonts w:eastAsia="Times New Roman" w:cs="Times New Roman"/>
          <w:szCs w:val="24"/>
        </w:rPr>
        <w:t>,</w:t>
      </w:r>
      <w:r>
        <w:rPr>
          <w:rFonts w:eastAsia="Times New Roman" w:cs="Times New Roman"/>
          <w:szCs w:val="24"/>
        </w:rPr>
        <w:t xml:space="preserve"> δεν θα είναι ο τελευταίος μνημονιακός προϋπολογισμός.</w:t>
      </w:r>
      <w:r>
        <w:rPr>
          <w:rFonts w:eastAsia="Times New Roman" w:cs="Times New Roman"/>
          <w:szCs w:val="24"/>
        </w:rPr>
        <w:t xml:space="preserve"> </w:t>
      </w:r>
      <w:r>
        <w:rPr>
          <w:rFonts w:eastAsia="Times New Roman"/>
          <w:szCs w:val="24"/>
        </w:rPr>
        <w:t>Κι αυτό, γιατί η Κυβέρνηση έχει δεσμευτεί σε μνημονιακές πολι</w:t>
      </w:r>
      <w:r>
        <w:rPr>
          <w:rFonts w:eastAsia="Times New Roman"/>
          <w:szCs w:val="24"/>
        </w:rPr>
        <w:t>τικές για μετά το 2018 και ο προϋπολογισμός του χρόνου θα περιλαμβάνει πρόσθετα μέτρα λιτότητας ύψους 5.100.000.000 ευρώ, όπως η νέα περικοπή των συντάξεων και η μεγάλη δεύτερη επί αριστερής διακυβέρνησης μείωση του αφορολόγητου -αφήνω στην άκρη κάποιες δε</w:t>
      </w:r>
      <w:r>
        <w:rPr>
          <w:rFonts w:eastAsia="Times New Roman"/>
          <w:szCs w:val="24"/>
        </w:rPr>
        <w:t>σμεύσεις που υπήρχαν-, καθώς και σε υψηλά πρωτογενή πλεονάσματα για μακρά περίοδο, ενώ η υλοποίηση των αναγκαίων παρεμβάσεων για τη ρύθμιση του χρέους έχει μετατεθεί για μετά το καλοκαίρι του 2018. Εκτιμάται δε</w:t>
      </w:r>
      <w:r>
        <w:rPr>
          <w:rFonts w:eastAsia="Times New Roman"/>
          <w:szCs w:val="24"/>
        </w:rPr>
        <w:t>,</w:t>
      </w:r>
      <w:r>
        <w:rPr>
          <w:rFonts w:eastAsia="Times New Roman"/>
          <w:szCs w:val="24"/>
        </w:rPr>
        <w:t xml:space="preserve"> ότι μπορεί να συνοδευτεί από έναν μηχανισμό </w:t>
      </w:r>
      <w:r>
        <w:rPr>
          <w:rFonts w:eastAsia="Times New Roman"/>
          <w:szCs w:val="24"/>
        </w:rPr>
        <w:t>επιτήρησης και εποπτείας. Αφήστε δε</w:t>
      </w:r>
      <w:r>
        <w:rPr>
          <w:rFonts w:eastAsia="Times New Roman"/>
          <w:szCs w:val="24"/>
        </w:rPr>
        <w:t>,</w:t>
      </w:r>
      <w:r>
        <w:rPr>
          <w:rFonts w:eastAsia="Times New Roman"/>
          <w:szCs w:val="24"/>
        </w:rPr>
        <w:t xml:space="preserve"> που η Κυβέρνηση έχει υποθηκεύσει και την περιουσία της χώρας για ενενήντα εννέα χρόνια.</w:t>
      </w:r>
    </w:p>
    <w:p w14:paraId="1C8C46FF"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Είναι, συνεπώς, σαφές ότι η κυβερνητική ρητορική περί δήθεν καθαρής εξόδου απ’ τα μνημόνια αποτελεί ή ένα ακόμα συνειδητό ψεύδος ή </w:t>
      </w:r>
      <w:r>
        <w:rPr>
          <w:rFonts w:eastAsia="Times New Roman"/>
          <w:szCs w:val="24"/>
        </w:rPr>
        <w:t>μία ακόμα αυταπάτη.</w:t>
      </w:r>
    </w:p>
    <w:p w14:paraId="1C8C4700" w14:textId="77777777" w:rsidR="00AD7333" w:rsidRDefault="00CF083D">
      <w:pPr>
        <w:spacing w:line="600" w:lineRule="auto"/>
        <w:ind w:firstLine="720"/>
        <w:jc w:val="both"/>
        <w:rPr>
          <w:rFonts w:eastAsia="Times New Roman"/>
          <w:szCs w:val="24"/>
        </w:rPr>
      </w:pPr>
      <w:r>
        <w:rPr>
          <w:rFonts w:eastAsia="Times New Roman"/>
          <w:szCs w:val="24"/>
        </w:rPr>
        <w:t>Κυρίες και κύριοι συνάδελφοι, τούτων δοθέντων, το ερώτημα είναι τι πρέπει να γίνει</w:t>
      </w:r>
      <w:r>
        <w:rPr>
          <w:rFonts w:eastAsia="Times New Roman"/>
          <w:szCs w:val="24"/>
        </w:rPr>
        <w:t>,</w:t>
      </w:r>
      <w:r>
        <w:rPr>
          <w:rFonts w:eastAsia="Times New Roman"/>
          <w:szCs w:val="24"/>
        </w:rPr>
        <w:t xml:space="preserve"> ώστε η χώρα να βγει οριστικά και βιώσιμα από το τούνελ της κρίσης. Η Ελλάδα διαθέτει αρκετά συγκριτικά πλεονεκτήματα και κυρίως διαθέτει καλά εκπαιδευμέ</w:t>
      </w:r>
      <w:r>
        <w:rPr>
          <w:rFonts w:eastAsia="Times New Roman"/>
          <w:szCs w:val="24"/>
        </w:rPr>
        <w:t>νο και καταρτισμένο ανθρώπινο δυναμικό, έτοιμο να προσφέρει στην προσπάθεια ανάταξης της οικονομίας μας. Αυτές οι δυνατότητές της θα ευοδωθούν</w:t>
      </w:r>
      <w:r>
        <w:rPr>
          <w:rFonts w:eastAsia="Times New Roman"/>
          <w:szCs w:val="24"/>
        </w:rPr>
        <w:t>,</w:t>
      </w:r>
      <w:r>
        <w:rPr>
          <w:rFonts w:eastAsia="Times New Roman"/>
          <w:szCs w:val="24"/>
        </w:rPr>
        <w:t xml:space="preserve"> μόνο εφόσον εφαρμόσουμε εκείνες τις πολιτικές</w:t>
      </w:r>
      <w:r>
        <w:rPr>
          <w:rFonts w:eastAsia="Times New Roman"/>
          <w:szCs w:val="24"/>
        </w:rPr>
        <w:t>,</w:t>
      </w:r>
      <w:r>
        <w:rPr>
          <w:rFonts w:eastAsia="Times New Roman"/>
          <w:szCs w:val="24"/>
        </w:rPr>
        <w:t xml:space="preserve"> που θα τις αναδείξουν, θα τις διευκολύνουν και θα τις επιβεβαιώσουν.</w:t>
      </w:r>
    </w:p>
    <w:p w14:paraId="1C8C4701" w14:textId="77777777" w:rsidR="00AD7333" w:rsidRDefault="00CF083D">
      <w:pPr>
        <w:spacing w:line="600" w:lineRule="auto"/>
        <w:ind w:firstLine="720"/>
        <w:jc w:val="both"/>
        <w:rPr>
          <w:rFonts w:eastAsia="Times New Roman"/>
          <w:szCs w:val="24"/>
        </w:rPr>
      </w:pPr>
      <w:r>
        <w:rPr>
          <w:rFonts w:eastAsia="Times New Roman"/>
          <w:szCs w:val="24"/>
        </w:rPr>
        <w:lastRenderedPageBreak/>
        <w:t>Και η Νέα Δημοκρατία τις διαθέτει. Έχει ρεαλιστικό σχέδιο επίτευξης ισχυρής και διατηρήσιμης ανάπτυξης, δημιουργίας ποιοτικών και καλά αμειβόμενων θέσεων εργασίας και ενίσχυση κοινωνικής</w:t>
      </w:r>
      <w:r>
        <w:rPr>
          <w:rFonts w:eastAsia="Times New Roman"/>
          <w:szCs w:val="24"/>
        </w:rPr>
        <w:t xml:space="preserve"> συνοχής. Βασικοί άξονες αυτού είναι:</w:t>
      </w:r>
    </w:p>
    <w:p w14:paraId="1C8C4702" w14:textId="77777777" w:rsidR="00AD7333" w:rsidRDefault="00CF083D">
      <w:pPr>
        <w:spacing w:line="600" w:lineRule="auto"/>
        <w:ind w:firstLine="720"/>
        <w:jc w:val="both"/>
        <w:rPr>
          <w:rFonts w:eastAsia="Times New Roman"/>
          <w:szCs w:val="24"/>
        </w:rPr>
      </w:pPr>
      <w:r>
        <w:rPr>
          <w:rFonts w:eastAsia="Times New Roman"/>
          <w:szCs w:val="24"/>
        </w:rPr>
        <w:t>Πρώτος άξονας, η αλλαγή της δημοσιονομικής πολιτικής με απλοποίηση και σταθεροποίηση φορολογικής νομοθεσίας, με στοχευμένη και σταδιακή μείωση των φορολογικών συντελεστών, όπως ξεκινήσαμε να κάνουμε το 2013 και το 2014</w:t>
      </w:r>
      <w:r>
        <w:rPr>
          <w:rFonts w:eastAsia="Times New Roman"/>
          <w:szCs w:val="24"/>
        </w:rPr>
        <w:t xml:space="preserve">. Για την υλοποίηση αυτής της πολιτικής, μεταξύ άλλων, θα επιδιωχθεί μια νέα ρήτρα μεταρρυθμίσεων -πράγματι, διαφωνούμε με τη ρήτρα που υπέγραψε η σημερινή Κυβέρνηση- ώστε να πετύχουμε υψηλότερους ρυθμούς μεγέθυνσης απ’ αυτούς που έχει συμφωνήσει σήμερα η </w:t>
      </w:r>
      <w:r>
        <w:rPr>
          <w:rFonts w:eastAsia="Times New Roman"/>
          <w:szCs w:val="24"/>
        </w:rPr>
        <w:lastRenderedPageBreak/>
        <w:t xml:space="preserve">Κυβέρνηση με τους </w:t>
      </w:r>
      <w:r>
        <w:rPr>
          <w:rFonts w:eastAsia="Times New Roman"/>
          <w:szCs w:val="24"/>
        </w:rPr>
        <w:t>θεσμούς</w:t>
      </w:r>
      <w:r>
        <w:rPr>
          <w:rFonts w:eastAsia="Times New Roman"/>
          <w:szCs w:val="24"/>
        </w:rPr>
        <w:t xml:space="preserve">. Πόσο υψηλότερους; Αυτούς που υποστήριζαν οι </w:t>
      </w:r>
      <w:r>
        <w:rPr>
          <w:rFonts w:eastAsia="Times New Roman"/>
          <w:szCs w:val="24"/>
        </w:rPr>
        <w:t xml:space="preserve">θεσμοί </w:t>
      </w:r>
      <w:r>
        <w:rPr>
          <w:rFonts w:eastAsia="Times New Roman"/>
          <w:szCs w:val="24"/>
        </w:rPr>
        <w:t>για την Ελλάδα το 2014 και όλως τυχαίως</w:t>
      </w:r>
      <w:r>
        <w:rPr>
          <w:rFonts w:eastAsia="Times New Roman"/>
          <w:szCs w:val="24"/>
        </w:rPr>
        <w:t>,</w:t>
      </w:r>
      <w:r>
        <w:rPr>
          <w:rFonts w:eastAsia="Times New Roman"/>
          <w:szCs w:val="24"/>
        </w:rPr>
        <w:t xml:space="preserve"> τους άλλαξαν, τους υποβίβασαν, γιατί άλλαξε η Κυβέρνηση. Μερίδιο στην ανάπτυξη θα έχουν όλοι οι πολίτες. Άλλωστε η Νέα Δημοκρατία έχει απ</w:t>
      </w:r>
      <w:r>
        <w:rPr>
          <w:rFonts w:eastAsia="Times New Roman"/>
          <w:szCs w:val="24"/>
        </w:rPr>
        <w:t>οδείξει ότι γνωρίζει και μπορεί να αυξάνει καλύτερα τον εθνικό πλούτο και να τον μοιράζει δικαιότερα.</w:t>
      </w:r>
    </w:p>
    <w:p w14:paraId="1C8C4703" w14:textId="77777777" w:rsidR="00AD7333" w:rsidRDefault="00CF083D">
      <w:pPr>
        <w:spacing w:line="600" w:lineRule="auto"/>
        <w:ind w:firstLine="720"/>
        <w:jc w:val="both"/>
        <w:rPr>
          <w:rFonts w:eastAsia="Times New Roman"/>
          <w:szCs w:val="24"/>
        </w:rPr>
      </w:pPr>
      <w:r>
        <w:rPr>
          <w:rFonts w:eastAsia="Times New Roman"/>
          <w:szCs w:val="24"/>
        </w:rPr>
        <w:t>Ενδεικτικά, μεταπολιτευτικά –να διαβάζετε στοιχεία- η μέση τιμή των ετήσιων ρυθμών οικονομικής μεγέθυνσης κατά τις περιόδους που άσκησε διακυβέρνηση η Νέα</w:t>
      </w:r>
      <w:r>
        <w:rPr>
          <w:rFonts w:eastAsia="Times New Roman"/>
          <w:szCs w:val="24"/>
        </w:rPr>
        <w:t xml:space="preserve"> Δημοκρατία ήταν σημαντικά υψηλότερη αυτών που πέτυχαν τα άλλα κόμματα που κυβέρνησαν τη χώρα. Και σε ό,τι αφορά τη φτώχεια που είπε η κ</w:t>
      </w:r>
      <w:r>
        <w:rPr>
          <w:rFonts w:eastAsia="Times New Roman"/>
          <w:szCs w:val="24"/>
        </w:rPr>
        <w:t>.</w:t>
      </w:r>
      <w:r>
        <w:rPr>
          <w:rFonts w:eastAsia="Times New Roman"/>
          <w:szCs w:val="24"/>
        </w:rPr>
        <w:t xml:space="preserve"> Φωτίου και ο κ. Ξανθός, τα αποτελέσματα της περσινής μελέτης του κ. Μητράκου –νομίζω τον γνωρίζετε</w:t>
      </w:r>
      <w:r>
        <w:rPr>
          <w:rFonts w:eastAsia="Times New Roman"/>
          <w:szCs w:val="24"/>
        </w:rPr>
        <w:t>-</w:t>
      </w:r>
      <w:r>
        <w:rPr>
          <w:rFonts w:eastAsia="Times New Roman"/>
          <w:szCs w:val="24"/>
        </w:rPr>
        <w:t xml:space="preserve"> Υποδιοικητή</w:t>
      </w:r>
      <w:r>
        <w:rPr>
          <w:rFonts w:eastAsia="Times New Roman"/>
          <w:szCs w:val="24"/>
        </w:rPr>
        <w:t xml:space="preserve"> της</w:t>
      </w:r>
      <w:r>
        <w:rPr>
          <w:rFonts w:eastAsia="Times New Roman"/>
          <w:szCs w:val="24"/>
        </w:rPr>
        <w:t xml:space="preserve"> Τρ</w:t>
      </w:r>
      <w:r>
        <w:rPr>
          <w:rFonts w:eastAsia="Times New Roman"/>
          <w:szCs w:val="24"/>
        </w:rPr>
        <w:t xml:space="preserve">απέζης Ελλάδος- τα λέει </w:t>
      </w:r>
      <w:r>
        <w:rPr>
          <w:rFonts w:eastAsia="Times New Roman"/>
          <w:szCs w:val="24"/>
        </w:rPr>
        <w:lastRenderedPageBreak/>
        <w:t xml:space="preserve">όλα για το τι έγινε στη φτώχεια στο παρελθόν. Αυτές είναι μετρημένες ιστορικές αλήθειες. </w:t>
      </w:r>
    </w:p>
    <w:p w14:paraId="1C8C4704" w14:textId="77777777" w:rsidR="00AD7333" w:rsidRDefault="00CF083D">
      <w:pPr>
        <w:spacing w:line="600" w:lineRule="auto"/>
        <w:ind w:firstLine="720"/>
        <w:jc w:val="both"/>
        <w:rPr>
          <w:rFonts w:eastAsia="Times New Roman"/>
          <w:szCs w:val="24"/>
        </w:rPr>
      </w:pPr>
      <w:r>
        <w:rPr>
          <w:rFonts w:eastAsia="Times New Roman"/>
          <w:szCs w:val="24"/>
        </w:rPr>
        <w:t>Το καταθέτω για τα Πρακτικά.</w:t>
      </w:r>
    </w:p>
    <w:p w14:paraId="1C8C4705" w14:textId="77777777" w:rsidR="00AD7333" w:rsidRDefault="00CF083D">
      <w:pPr>
        <w:spacing w:line="600" w:lineRule="auto"/>
        <w:ind w:firstLine="720"/>
        <w:jc w:val="both"/>
        <w:rPr>
          <w:rFonts w:eastAsia="Times New Roman"/>
          <w:szCs w:val="24"/>
        </w:rPr>
      </w:pPr>
      <w:r>
        <w:rPr>
          <w:rFonts w:eastAsia="Times New Roman"/>
          <w:szCs w:val="24"/>
        </w:rPr>
        <w:t>(Στο σημείο αυτό ο Βουλευτής κ. Χρήστος Σταϊκούρας καταθέτει για τα Πρακτικά το προαναφερθέν έγγραφο, το οποίο βρ</w:t>
      </w:r>
      <w:r>
        <w:rPr>
          <w:rFonts w:eastAsia="Times New Roman"/>
          <w:szCs w:val="24"/>
        </w:rPr>
        <w:t>ίσκεται στο αρχείο του Τμήματος Γραμματείας της Διεύθυνσης Στενογραφίας και Πρακτικών της Βουλής)</w:t>
      </w:r>
    </w:p>
    <w:p w14:paraId="1C8C4706" w14:textId="77777777" w:rsidR="00AD7333" w:rsidRDefault="00CF083D">
      <w:pPr>
        <w:spacing w:line="600" w:lineRule="auto"/>
        <w:ind w:firstLine="720"/>
        <w:jc w:val="both"/>
        <w:rPr>
          <w:rFonts w:eastAsia="Times New Roman"/>
          <w:szCs w:val="24"/>
        </w:rPr>
      </w:pPr>
      <w:r>
        <w:rPr>
          <w:rFonts w:eastAsia="Times New Roman"/>
          <w:szCs w:val="24"/>
        </w:rPr>
        <w:t>Επανέρχομαι, συνεπώς, η αύξηση του πλούτου θα οδηγήσει στη βελτίωση και τη βιωσιμότητα του δημοσίου χρέους και αυτή με τη σειρά της, στη μείωση των δημοσιονομ</w:t>
      </w:r>
      <w:r>
        <w:rPr>
          <w:rFonts w:eastAsia="Times New Roman"/>
          <w:szCs w:val="24"/>
        </w:rPr>
        <w:t>ικών στόχων. Η επίτευξη των νέων, πιο ρεαλιστικών πρωτογενών πλεονασμάτων θα επιτυγχάνεται πλέον μέσω της αυτοτροφοδοτούμενης αναπτυξιακής δια</w:t>
      </w:r>
      <w:r>
        <w:rPr>
          <w:rFonts w:eastAsia="Times New Roman"/>
          <w:szCs w:val="24"/>
        </w:rPr>
        <w:lastRenderedPageBreak/>
        <w:t>δικασίας, χωρίς τη λήψη πρόσθετων μέτρων λιτότητας, ενώ παράλληλα ο δημοσιονομικός χώρος που θα δημιουργηθεί, θα χ</w:t>
      </w:r>
      <w:r>
        <w:rPr>
          <w:rFonts w:eastAsia="Times New Roman"/>
          <w:szCs w:val="24"/>
        </w:rPr>
        <w:t>ρησιμοποιηθεί σταδιακά για περαιτέρω μειώσεις φορολογικών συντελεστών.</w:t>
      </w:r>
    </w:p>
    <w:p w14:paraId="1C8C4707" w14:textId="77777777" w:rsidR="00AD7333" w:rsidRDefault="00CF083D">
      <w:pPr>
        <w:spacing w:line="600" w:lineRule="auto"/>
        <w:ind w:firstLine="720"/>
        <w:jc w:val="both"/>
        <w:rPr>
          <w:rFonts w:eastAsia="Times New Roman"/>
          <w:szCs w:val="24"/>
        </w:rPr>
      </w:pPr>
      <w:r>
        <w:rPr>
          <w:rFonts w:eastAsia="Times New Roman"/>
          <w:szCs w:val="24"/>
        </w:rPr>
        <w:t>Δεύτερος άξονας, η υλοποίηση μεταρρυθμίσεων και αποκρατικοποιήσεων</w:t>
      </w:r>
      <w:r>
        <w:rPr>
          <w:rFonts w:eastAsia="Times New Roman"/>
          <w:szCs w:val="24"/>
        </w:rPr>
        <w:t>,</w:t>
      </w:r>
      <w:r>
        <w:rPr>
          <w:rFonts w:eastAsia="Times New Roman"/>
          <w:szCs w:val="24"/>
        </w:rPr>
        <w:t xml:space="preserve"> που θα βελτιώσουν τη διαρθρωτική ανταγωνιστικότητα της οικονομίας</w:t>
      </w:r>
      <w:r>
        <w:rPr>
          <w:rFonts w:eastAsia="Times New Roman"/>
          <w:szCs w:val="24"/>
        </w:rPr>
        <w:t>,</w:t>
      </w:r>
      <w:r>
        <w:rPr>
          <w:rFonts w:eastAsia="Times New Roman"/>
          <w:szCs w:val="24"/>
        </w:rPr>
        <w:t xml:space="preserve"> με τον εκσυγχρονισμό της λειτουργίας του κράτους, </w:t>
      </w:r>
      <w:r>
        <w:rPr>
          <w:rFonts w:eastAsia="Times New Roman"/>
          <w:szCs w:val="24"/>
        </w:rPr>
        <w:t>ώστε αυτό να είναι αποτελεσματικό, σύγχρονο και παραγωγικό.</w:t>
      </w:r>
    </w:p>
    <w:p w14:paraId="1C8C4708" w14:textId="77777777" w:rsidR="00AD7333" w:rsidRDefault="00CF083D">
      <w:pPr>
        <w:spacing w:line="600" w:lineRule="auto"/>
        <w:ind w:firstLine="720"/>
        <w:jc w:val="both"/>
        <w:rPr>
          <w:rFonts w:eastAsia="Times New Roman"/>
          <w:szCs w:val="24"/>
        </w:rPr>
      </w:pPr>
      <w:r>
        <w:rPr>
          <w:rFonts w:eastAsia="Times New Roman"/>
          <w:szCs w:val="24"/>
        </w:rPr>
        <w:t>Τρίτος άξονας, η ενίσχυση της ρευστότητας στην πραγματική οικονομία με την ακόμα ταχύτερη αξιοποίηση των διαθέσιμων ευρωπαϊκών κονδυλίων, με την αξιοποίηση, κύριε Χαρίτση, του Προγράμματος Δημοσίω</w:t>
      </w:r>
      <w:r>
        <w:rPr>
          <w:rFonts w:eastAsia="Times New Roman"/>
          <w:szCs w:val="24"/>
        </w:rPr>
        <w:t xml:space="preserve">ν Επενδύσεων, το οποίο πέρυσι ήταν </w:t>
      </w:r>
      <w:r>
        <w:rPr>
          <w:rFonts w:eastAsia="Times New Roman"/>
          <w:szCs w:val="24"/>
        </w:rPr>
        <w:lastRenderedPageBreak/>
        <w:t>500.000.000 κάτω από τον στόχο</w:t>
      </w:r>
      <w:r>
        <w:rPr>
          <w:rFonts w:eastAsia="Times New Roman"/>
          <w:szCs w:val="24"/>
        </w:rPr>
        <w:t>,</w:t>
      </w:r>
      <w:r>
        <w:rPr>
          <w:rFonts w:eastAsia="Times New Roman"/>
          <w:szCs w:val="24"/>
        </w:rPr>
        <w:t xml:space="preserve"> που είχατε θέσει και σήμερα, μέχρι το τέλος του Νοεμβρίου, είναι 3.000.000.000 ευρώ κάτω απ’ τον στόχο. Το καταθέτω για τα Πρακτικά.</w:t>
      </w:r>
    </w:p>
    <w:p w14:paraId="1C8C4709" w14:textId="77777777" w:rsidR="00AD7333" w:rsidRDefault="00CF083D">
      <w:pPr>
        <w:spacing w:line="600" w:lineRule="auto"/>
        <w:ind w:firstLine="720"/>
        <w:jc w:val="both"/>
        <w:rPr>
          <w:rFonts w:eastAsia="Times New Roman"/>
          <w:szCs w:val="24"/>
        </w:rPr>
      </w:pPr>
      <w:r>
        <w:rPr>
          <w:rFonts w:eastAsia="Times New Roman"/>
          <w:szCs w:val="24"/>
        </w:rPr>
        <w:t>(Στο σημείο αυτό ο Βουλευτής κ. Χρήστος Σταϊκούρας καταθ</w:t>
      </w:r>
      <w:r>
        <w:rPr>
          <w:rFonts w:eastAsia="Times New Roman"/>
          <w:szCs w:val="24"/>
        </w:rPr>
        <w:t>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C8C470A" w14:textId="77777777" w:rsidR="00AD7333" w:rsidRDefault="00CF083D">
      <w:pPr>
        <w:spacing w:line="600" w:lineRule="auto"/>
        <w:ind w:firstLine="720"/>
        <w:jc w:val="both"/>
        <w:rPr>
          <w:rFonts w:eastAsia="Times New Roman"/>
          <w:szCs w:val="24"/>
        </w:rPr>
      </w:pPr>
      <w:r>
        <w:rPr>
          <w:rFonts w:eastAsia="Times New Roman"/>
          <w:szCs w:val="24"/>
        </w:rPr>
        <w:t>Ελπίζω</w:t>
      </w:r>
      <w:r>
        <w:rPr>
          <w:rFonts w:eastAsia="Times New Roman"/>
          <w:szCs w:val="24"/>
        </w:rPr>
        <w:t xml:space="preserve"> και </w:t>
      </w:r>
      <w:r>
        <w:rPr>
          <w:rFonts w:eastAsia="Times New Roman"/>
          <w:szCs w:val="24"/>
        </w:rPr>
        <w:t>εύχομαι να το πιάσετε. Τα στοιχεία του κρατικού προϋπολογισμού 2017 Νοέμβριος, 3.000.000.0</w:t>
      </w:r>
      <w:r>
        <w:rPr>
          <w:rFonts w:eastAsia="Times New Roman"/>
          <w:szCs w:val="24"/>
        </w:rPr>
        <w:t xml:space="preserve">00 κάτω από τον στόχο στο ενδεκάμηνο, με την αποπληρωμή των ληξιπρόθεσμων οφειλών του </w:t>
      </w:r>
      <w:r>
        <w:rPr>
          <w:rFonts w:eastAsia="Times New Roman"/>
          <w:szCs w:val="24"/>
        </w:rPr>
        <w:t>δ</w:t>
      </w:r>
      <w:r>
        <w:rPr>
          <w:rFonts w:eastAsia="Times New Roman"/>
          <w:szCs w:val="24"/>
        </w:rPr>
        <w:t>ημοσίου, οι οποίες έχουν διογκωθεί και με τη σταδιακή εξομάλυνση της πιστωτικής επέκτασης.</w:t>
      </w:r>
    </w:p>
    <w:p w14:paraId="1C8C470B"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Αυτό που χρειάζεται είναι η εμπέδωση κλίματος εμπιστοσύνης, που θα επαναφέρει </w:t>
      </w:r>
      <w:r>
        <w:rPr>
          <w:rFonts w:eastAsia="Times New Roman"/>
          <w:szCs w:val="24"/>
        </w:rPr>
        <w:t>καταθέσεις στο τραπεζικό σύστημα και η ορθολογική αντιμετώπιση του υψηλού συσσωρευμένου αποθέματος μη εξυπηρετούμενων δανείων -προσοχή όμως!- συνδυάζοντας κοινωνική ευαισθησία με κοινωνική ευθύνη.</w:t>
      </w:r>
    </w:p>
    <w:p w14:paraId="1C8C470C" w14:textId="77777777" w:rsidR="00AD7333" w:rsidRDefault="00CF083D">
      <w:pPr>
        <w:spacing w:line="600" w:lineRule="auto"/>
        <w:ind w:firstLine="720"/>
        <w:jc w:val="both"/>
        <w:rPr>
          <w:rFonts w:eastAsia="Times New Roman"/>
          <w:szCs w:val="24"/>
        </w:rPr>
      </w:pPr>
      <w:r>
        <w:rPr>
          <w:rFonts w:eastAsia="Times New Roman"/>
          <w:szCs w:val="24"/>
        </w:rPr>
        <w:t>Τέταρτος άξονας είναι η υιοθέτηση μιας ολοκληρωμένης στρατη</w:t>
      </w:r>
      <w:r>
        <w:rPr>
          <w:rFonts w:eastAsia="Times New Roman"/>
          <w:szCs w:val="24"/>
        </w:rPr>
        <w:t>γικής για την αλλαγή του παραγωγικού μοντέλου της οικονομίας, που θα οδηγήσει σε ανασύνθεση του ΑΕΠ. Στόχος η μετάβαση σε μια ανταγωνιστική και εξωστρεφή οικονομία, προσανατολισμένη στις επενδύσεις, στις εξαγωγές και την αξιοποίηση των συγκριτικών πλεονεκτ</w:t>
      </w:r>
      <w:r>
        <w:rPr>
          <w:rFonts w:eastAsia="Times New Roman"/>
          <w:szCs w:val="24"/>
        </w:rPr>
        <w:t xml:space="preserve">ημάτων κάθε κλάδου, δίνοντας προτεραιότητα στη βελτίωση της ποιότητας και της αποδοτικότητας, τον περιορισμό –ναι, τον περιορισμό- του κρατικού εναγκαλισμού και την προώθηση της </w:t>
      </w:r>
      <w:r>
        <w:rPr>
          <w:rFonts w:eastAsia="Times New Roman"/>
          <w:szCs w:val="24"/>
        </w:rPr>
        <w:lastRenderedPageBreak/>
        <w:t>διεθνοποίησης της εκπαίδευσης, της έρευνας και τεχνολογικής ανάπτυξης, της και</w:t>
      </w:r>
      <w:r>
        <w:rPr>
          <w:rFonts w:eastAsia="Times New Roman"/>
          <w:szCs w:val="24"/>
        </w:rPr>
        <w:t>νοτομίας και της επιχειρηματικότητας.</w:t>
      </w:r>
    </w:p>
    <w:p w14:paraId="1C8C470D" w14:textId="77777777" w:rsidR="00AD7333" w:rsidRDefault="00CF083D">
      <w:pPr>
        <w:spacing w:line="600" w:lineRule="auto"/>
        <w:ind w:firstLine="720"/>
        <w:jc w:val="both"/>
        <w:rPr>
          <w:rFonts w:eastAsia="Times New Roman"/>
          <w:szCs w:val="24"/>
        </w:rPr>
      </w:pPr>
      <w:r>
        <w:rPr>
          <w:rFonts w:eastAsia="Times New Roman"/>
          <w:szCs w:val="24"/>
        </w:rPr>
        <w:t>Κυρίες και κύριοι συνάδελφοι, ο συνδυασμός αυτών των πολιτικών θα οδηγήσει τη χώρα στην ουσιαστική έξοδο από την κρίση. Η υλοποίησή της όμως απαιτεί μια μεταρρυθμιστική, σοβαρή, υπεύθυνη, αξιόπιστη κυβέρνηση, χαρακτηρι</w:t>
      </w:r>
      <w:r>
        <w:rPr>
          <w:rFonts w:eastAsia="Times New Roman"/>
          <w:szCs w:val="24"/>
        </w:rPr>
        <w:t>στικά</w:t>
      </w:r>
      <w:r>
        <w:rPr>
          <w:rFonts w:eastAsia="Times New Roman"/>
          <w:szCs w:val="24"/>
        </w:rPr>
        <w:t>,</w:t>
      </w:r>
      <w:r>
        <w:rPr>
          <w:rFonts w:eastAsia="Times New Roman"/>
          <w:szCs w:val="24"/>
        </w:rPr>
        <w:t xml:space="preserve"> τα οποία η σημερινή Κυβέρνηση δεν διαθέτει ούτε πρόκειται να αποκτήσει. Γι’ αυτόν τον λόγο οι απαιτήσεις των πολιτών από τη Νέα Δημοκρατία είναι μεγαλύτερες. Αυτό άλλωστε</w:t>
      </w:r>
      <w:r>
        <w:rPr>
          <w:rFonts w:eastAsia="Times New Roman"/>
          <w:szCs w:val="24"/>
        </w:rPr>
        <w:t>,</w:t>
      </w:r>
      <w:r>
        <w:rPr>
          <w:rFonts w:eastAsia="Times New Roman"/>
          <w:szCs w:val="24"/>
        </w:rPr>
        <w:t xml:space="preserve"> δεν γίνεται για πρώτη φορά. Πάντα στα δύσκολα η πολιτική λύση αναζητείται από</w:t>
      </w:r>
      <w:r>
        <w:rPr>
          <w:rFonts w:eastAsia="Times New Roman"/>
          <w:szCs w:val="24"/>
        </w:rPr>
        <w:t xml:space="preserve"> τη Νέα Δημοκρατία. Παράταξη, η οποία έχει καταγράψει τις περισσότερες και σημαντικότερες επιτυχίες, τα μικρότερα λάθη και τις λιγότερες παραλείψεις, </w:t>
      </w:r>
      <w:r>
        <w:rPr>
          <w:rFonts w:eastAsia="Times New Roman"/>
          <w:szCs w:val="24"/>
        </w:rPr>
        <w:lastRenderedPageBreak/>
        <w:t>συγκριτικά με τους πολιτικούς αντιπάλους της. Γι’ αυτό, αν και διαχρονικά πολιτεύθηκε μακριά από ψεύδη και</w:t>
      </w:r>
      <w:r>
        <w:rPr>
          <w:rFonts w:eastAsia="Times New Roman"/>
          <w:szCs w:val="24"/>
        </w:rPr>
        <w:t xml:space="preserve"> λαϊκισμούς, οι πολίτες με την εμπιστοσύνη τους, αθροιστικά την έχουν αναδείξει ως την πρώτη, ως την πιο ισχυρή πολιτική δύναμη της χώρας.</w:t>
      </w:r>
    </w:p>
    <w:p w14:paraId="1C8C470E" w14:textId="77777777" w:rsidR="00AD7333" w:rsidRDefault="00CF083D">
      <w:pPr>
        <w:spacing w:line="600" w:lineRule="auto"/>
        <w:ind w:firstLine="720"/>
        <w:jc w:val="both"/>
        <w:rPr>
          <w:rFonts w:eastAsia="Times New Roman"/>
          <w:szCs w:val="24"/>
        </w:rPr>
      </w:pPr>
      <w:r>
        <w:rPr>
          <w:rFonts w:eastAsia="Times New Roman"/>
          <w:szCs w:val="24"/>
        </w:rPr>
        <w:t>Κυρίες και κύριοι συνάδελφοι, η Νέα Δημοκρατία ως η πατριωτική, φιλελεύθερη, κοινωνική, λαϊκή, μεταρρυθμιστική, γνήσι</w:t>
      </w:r>
      <w:r>
        <w:rPr>
          <w:rFonts w:eastAsia="Times New Roman"/>
          <w:szCs w:val="24"/>
        </w:rPr>
        <w:t>α προοδευτική και αντιλαϊκιστική πολιτική δύναμη της χώρας, εκφράζοντας την πλατιά κοινωνική συμμαχία, θα κληθεί να βγάλει τη χώρα από την κρίση. Είναι έτοιμη και θα τα καταφέρει.</w:t>
      </w:r>
    </w:p>
    <w:p w14:paraId="1C8C470F" w14:textId="77777777" w:rsidR="00AD7333" w:rsidRDefault="00CF083D">
      <w:pPr>
        <w:spacing w:line="600" w:lineRule="auto"/>
        <w:ind w:firstLine="720"/>
        <w:jc w:val="both"/>
        <w:rPr>
          <w:rFonts w:eastAsia="Times New Roman"/>
          <w:szCs w:val="24"/>
        </w:rPr>
      </w:pPr>
      <w:r>
        <w:rPr>
          <w:rFonts w:eastAsia="Times New Roman"/>
          <w:szCs w:val="24"/>
        </w:rPr>
        <w:t>Σας ευχαριστώ πολύ.</w:t>
      </w:r>
    </w:p>
    <w:p w14:paraId="1C8C4710" w14:textId="77777777" w:rsidR="00AD7333" w:rsidRDefault="00CF083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C8C4711" w14:textId="77777777" w:rsidR="00AD7333" w:rsidRDefault="00CF083D">
      <w:pPr>
        <w:spacing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ΟΕΔΡΕΥΩΝ (Δημήτριος Κρεμαστινός): </w:t>
      </w:r>
      <w:r>
        <w:rPr>
          <w:rFonts w:eastAsia="Times New Roman"/>
          <w:szCs w:val="24"/>
        </w:rPr>
        <w:t>Ευχαριστώ, κύριε συνάδελφε.</w:t>
      </w:r>
    </w:p>
    <w:p w14:paraId="1C8C4712" w14:textId="77777777" w:rsidR="00AD7333" w:rsidRDefault="00CF083D">
      <w:pPr>
        <w:spacing w:line="600" w:lineRule="auto"/>
        <w:ind w:firstLine="720"/>
        <w:jc w:val="both"/>
        <w:rPr>
          <w:rFonts w:eastAsia="Times New Roman"/>
          <w:szCs w:val="24"/>
        </w:rPr>
      </w:pPr>
      <w:r>
        <w:rPr>
          <w:rFonts w:eastAsia="Times New Roman"/>
          <w:b/>
          <w:szCs w:val="24"/>
        </w:rPr>
        <w:lastRenderedPageBreak/>
        <w:t>ΑΛΕΞΑΝΔΡΟΣ ΧΑΡΙΤΣΗΣ (Αναπληρωτής Υπουργός Οικονομίας και Ανάπτυξης):</w:t>
      </w:r>
      <w:r>
        <w:rPr>
          <w:rFonts w:eastAsia="Times New Roman"/>
          <w:szCs w:val="24"/>
        </w:rPr>
        <w:t xml:space="preserve"> Κύριε Πρόεδρε, μπορώ να έχω τριάντα δευτερόλεπτα, </w:t>
      </w:r>
      <w:r>
        <w:rPr>
          <w:rFonts w:eastAsia="Times New Roman"/>
          <w:szCs w:val="24"/>
        </w:rPr>
        <w:t xml:space="preserve">για </w:t>
      </w:r>
      <w:r>
        <w:rPr>
          <w:rFonts w:eastAsia="Times New Roman"/>
          <w:szCs w:val="24"/>
        </w:rPr>
        <w:t>να απαντήσω;</w:t>
      </w:r>
    </w:p>
    <w:p w14:paraId="1C8C4713"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Θα σας δώσω ένα λεπτό.</w:t>
      </w:r>
    </w:p>
    <w:p w14:paraId="1C8C4714" w14:textId="77777777" w:rsidR="00AD7333" w:rsidRDefault="00CF083D">
      <w:pPr>
        <w:spacing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Ευχαριστώ.</w:t>
      </w:r>
    </w:p>
    <w:p w14:paraId="1C8C4715" w14:textId="77777777" w:rsidR="00AD7333" w:rsidRDefault="00CF083D">
      <w:pPr>
        <w:spacing w:line="600" w:lineRule="auto"/>
        <w:ind w:firstLine="720"/>
        <w:jc w:val="both"/>
        <w:rPr>
          <w:rFonts w:eastAsia="Times New Roman"/>
          <w:szCs w:val="24"/>
        </w:rPr>
      </w:pPr>
      <w:r>
        <w:rPr>
          <w:rFonts w:eastAsia="Times New Roman"/>
          <w:szCs w:val="24"/>
        </w:rPr>
        <w:t>Κύριε Σταϊκούρα, δυστυχώς με δικαιώνετε. Είπα και στην ομιλία μου ότι δυστυχώς, παρ</w:t>
      </w:r>
      <w:r>
        <w:rPr>
          <w:rFonts w:eastAsia="Times New Roman"/>
          <w:szCs w:val="24"/>
        </w:rPr>
        <w:t>’</w:t>
      </w:r>
      <w:r>
        <w:rPr>
          <w:rFonts w:eastAsia="Times New Roman"/>
          <w:szCs w:val="24"/>
        </w:rPr>
        <w:t xml:space="preserve">ότι καταθέτουμε τα επίσημα στοιχεία, η κινδυνολογία από την Αντιπολίτευση δεν θα </w:t>
      </w:r>
      <w:r>
        <w:rPr>
          <w:rFonts w:eastAsia="Times New Roman"/>
          <w:szCs w:val="24"/>
        </w:rPr>
        <w:t>σταματήσει. Δεν πέρασε ούτε μισή ώρα και τη συνεχίζετε. Σήμερα ειδικά</w:t>
      </w:r>
      <w:r>
        <w:rPr>
          <w:rFonts w:eastAsia="Times New Roman"/>
          <w:szCs w:val="24"/>
        </w:rPr>
        <w:t>,</w:t>
      </w:r>
      <w:r>
        <w:rPr>
          <w:rFonts w:eastAsia="Times New Roman"/>
          <w:szCs w:val="24"/>
        </w:rPr>
        <w:t xml:space="preserve"> που κατέθεσα τα επίσημα στοιχεία</w:t>
      </w:r>
      <w:r>
        <w:rPr>
          <w:rFonts w:eastAsia="Times New Roman"/>
          <w:szCs w:val="24"/>
        </w:rPr>
        <w:t>,</w:t>
      </w:r>
      <w:r>
        <w:rPr>
          <w:rFonts w:eastAsia="Times New Roman"/>
          <w:szCs w:val="24"/>
        </w:rPr>
        <w:t xml:space="preserve"> που δείχνουν ότι η Ελλάδα είναι πρώτη για </w:t>
      </w:r>
      <w:r>
        <w:rPr>
          <w:rFonts w:eastAsia="Times New Roman"/>
          <w:szCs w:val="24"/>
        </w:rPr>
        <w:lastRenderedPageBreak/>
        <w:t>τρίτη συνεχόμενη χρονιά, στην απορρόφηση των πόρων του ΕΣΠΑ, εσείς συνεχίζετε την κινδυνολογία.</w:t>
      </w:r>
    </w:p>
    <w:p w14:paraId="1C8C4716" w14:textId="77777777" w:rsidR="00AD7333" w:rsidRDefault="00CF083D">
      <w:pPr>
        <w:spacing w:line="600" w:lineRule="auto"/>
        <w:ind w:firstLine="720"/>
        <w:jc w:val="both"/>
        <w:rPr>
          <w:rFonts w:eastAsia="Times New Roman"/>
          <w:szCs w:val="24"/>
        </w:rPr>
      </w:pPr>
      <w:r>
        <w:rPr>
          <w:rFonts w:eastAsia="Times New Roman"/>
          <w:b/>
          <w:szCs w:val="24"/>
        </w:rPr>
        <w:t>ΧΡΗΣΤΟΣ ΣΤΑΪΚ</w:t>
      </w:r>
      <w:r>
        <w:rPr>
          <w:rFonts w:eastAsia="Times New Roman"/>
          <w:b/>
          <w:szCs w:val="24"/>
        </w:rPr>
        <w:t>ΟΥΡΑΣ:</w:t>
      </w:r>
      <w:r>
        <w:rPr>
          <w:rFonts w:eastAsia="Times New Roman"/>
          <w:szCs w:val="24"/>
        </w:rPr>
        <w:t xml:space="preserve"> Για το ΠΔΕ μίλησα. Το πρόγραμμα επενδύσεων.</w:t>
      </w:r>
    </w:p>
    <w:p w14:paraId="1C8C4717" w14:textId="77777777" w:rsidR="00AD7333" w:rsidRDefault="00CF083D">
      <w:pPr>
        <w:spacing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Δεν σας διέκοψα. Γιατί με διακόπτετε; Σας άφησα να πείτε αυτά που θέλατε να πείτε</w:t>
      </w:r>
      <w:r>
        <w:rPr>
          <w:rFonts w:eastAsia="Times New Roman"/>
          <w:szCs w:val="24"/>
        </w:rPr>
        <w:t>,</w:t>
      </w:r>
      <w:r>
        <w:rPr>
          <w:rFonts w:eastAsia="Times New Roman"/>
          <w:szCs w:val="24"/>
        </w:rPr>
        <w:t xml:space="preserve"> χωρίς να σας διακόψω.</w:t>
      </w:r>
    </w:p>
    <w:p w14:paraId="1C8C4718" w14:textId="77777777" w:rsidR="00AD7333" w:rsidRDefault="00CF083D">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Έχετε δίκιο</w:t>
      </w:r>
      <w:r>
        <w:rPr>
          <w:rFonts w:eastAsia="Times New Roman"/>
          <w:szCs w:val="24"/>
        </w:rPr>
        <w:t>. Δικό μου λάθος.</w:t>
      </w:r>
    </w:p>
    <w:p w14:paraId="1C8C4719" w14:textId="77777777" w:rsidR="00AD7333" w:rsidRDefault="00CF083D">
      <w:pPr>
        <w:spacing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Πρώτη, λοιπόν, για τρίτη συνεχόμενη χρονιά η Ελλάδα στην απορρόφηση των πόρων των συγχρηματοδοτούμενων προγραμμάτων. Σε σχέση με το ΠΔΕ, βρισκόμαστε </w:t>
      </w:r>
      <w:r>
        <w:rPr>
          <w:rFonts w:eastAsia="Times New Roman"/>
          <w:szCs w:val="24"/>
        </w:rPr>
        <w:lastRenderedPageBreak/>
        <w:t>σήμερα που μιλάμε -θ</w:t>
      </w:r>
      <w:r>
        <w:rPr>
          <w:rFonts w:eastAsia="Times New Roman"/>
          <w:szCs w:val="24"/>
        </w:rPr>
        <w:t xml:space="preserve">α δείτε και τα στοιχεία, αν θέλετε, να σας τα στείλουμε- σε καλύτερο σημείο από ό,τι βρισκόμασταν στο αντίστοιχο χρονικό σημείο πέρυσι. </w:t>
      </w:r>
    </w:p>
    <w:p w14:paraId="1C8C471A" w14:textId="77777777" w:rsidR="00AD7333" w:rsidRDefault="00CF083D">
      <w:pPr>
        <w:spacing w:line="600" w:lineRule="auto"/>
        <w:ind w:firstLine="720"/>
        <w:jc w:val="both"/>
        <w:rPr>
          <w:rFonts w:eastAsia="Times New Roman"/>
          <w:szCs w:val="24"/>
        </w:rPr>
      </w:pPr>
      <w:r>
        <w:rPr>
          <w:rFonts w:eastAsia="Times New Roman"/>
          <w:szCs w:val="24"/>
        </w:rPr>
        <w:t>Ε</w:t>
      </w:r>
      <w:r>
        <w:rPr>
          <w:rFonts w:eastAsia="Times New Roman"/>
          <w:szCs w:val="24"/>
        </w:rPr>
        <w:t>πιτρέψτε μου να σας πω και κάτι</w:t>
      </w:r>
      <w:r>
        <w:rPr>
          <w:rFonts w:eastAsia="Times New Roman"/>
          <w:szCs w:val="24"/>
        </w:rPr>
        <w:t>,</w:t>
      </w:r>
      <w:r>
        <w:rPr>
          <w:rFonts w:eastAsia="Times New Roman"/>
          <w:szCs w:val="24"/>
        </w:rPr>
        <w:t xml:space="preserve"> επειδή μιλάμε για απορροφήσεις. Εμείς</w:t>
      </w:r>
      <w:r>
        <w:rPr>
          <w:rFonts w:eastAsia="Times New Roman"/>
          <w:szCs w:val="24"/>
        </w:rPr>
        <w:t>,</w:t>
      </w:r>
      <w:r>
        <w:rPr>
          <w:rFonts w:eastAsia="Times New Roman"/>
          <w:szCs w:val="24"/>
        </w:rPr>
        <w:t xml:space="preserve"> τα τεχνάσματα του παρελθόντος, του 2012 και το</w:t>
      </w:r>
      <w:r>
        <w:rPr>
          <w:rFonts w:eastAsia="Times New Roman"/>
          <w:szCs w:val="24"/>
        </w:rPr>
        <w:t>υ 2013, όταν ξεκινούσατε με ένα πρόγραμμα δημοσίων επενδύσεων ύψους 8 δισεκατομμυρίων, το οποίο, επειδή βλέπατε ότι δεν έβγαινε, στη μέση της χρονιάς το αναθεωρούσατε στα 6 δισεκατομμύρια και μετά λέγατε ότι είχαμε πλήρη εκτέλεση, επειδή το μειώνατε κατά 2</w:t>
      </w:r>
      <w:r>
        <w:rPr>
          <w:rFonts w:eastAsia="Times New Roman"/>
          <w:szCs w:val="24"/>
        </w:rPr>
        <w:t xml:space="preserve"> δισεκατομμύρια, δεν θα το κάνουμε. Ούτε επίσης, θα εμφανίσουμε τεχνητές απορροφήσεις με προκαταβολές</w:t>
      </w:r>
      <w:r>
        <w:rPr>
          <w:rFonts w:eastAsia="Times New Roman"/>
          <w:szCs w:val="24"/>
        </w:rPr>
        <w:t>,</w:t>
      </w:r>
      <w:r>
        <w:rPr>
          <w:rFonts w:eastAsia="Times New Roman"/>
          <w:szCs w:val="24"/>
        </w:rPr>
        <w:t xml:space="preserve"> που δίνατε στους αναπτυξιακούς νόμους, για τους οποίους καλούμαστε τώρα να ανακτήσουμε αυτές τις προκαταβολές για επενδύσεις που, </w:t>
      </w:r>
      <w:r>
        <w:rPr>
          <w:rFonts w:eastAsia="Times New Roman"/>
          <w:szCs w:val="24"/>
        </w:rPr>
        <w:lastRenderedPageBreak/>
        <w:t>όπως είπα και στην ομιλ</w:t>
      </w:r>
      <w:r>
        <w:rPr>
          <w:rFonts w:eastAsia="Times New Roman"/>
          <w:szCs w:val="24"/>
        </w:rPr>
        <w:t>ία μου, μόνο το 10% των αναπτυξιακών νόμων του 2011 υλοποιήθηκε.</w:t>
      </w:r>
    </w:p>
    <w:p w14:paraId="1C8C471B"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Χαρίτση, παρακαλώ.</w:t>
      </w:r>
    </w:p>
    <w:p w14:paraId="1C8C471C" w14:textId="77777777" w:rsidR="00AD7333" w:rsidRDefault="00CF083D">
      <w:pPr>
        <w:spacing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Θα έλεγα, λοιπόν, να είστε λίγο πιο προσεκτικός, να βασίζεστε στα πραγματικά στοιχεία. Δεν πειράζει και καμ</w:t>
      </w:r>
      <w:r>
        <w:rPr>
          <w:rFonts w:eastAsia="Times New Roman"/>
          <w:szCs w:val="24"/>
        </w:rPr>
        <w:t>μ</w:t>
      </w:r>
      <w:r>
        <w:rPr>
          <w:rFonts w:eastAsia="Times New Roman"/>
          <w:szCs w:val="24"/>
        </w:rPr>
        <w:t>ιά φορά να πείτε συγχαρητήρια για το γεγονός ότι για τρίτη συνεχή χρονιά είμαστε πρώτη χώρα στην απορρόφηση των πόρων.</w:t>
      </w:r>
    </w:p>
    <w:p w14:paraId="1C8C471D" w14:textId="77777777" w:rsidR="00AD7333" w:rsidRDefault="00CF083D">
      <w:pPr>
        <w:spacing w:line="600" w:lineRule="auto"/>
        <w:ind w:firstLine="720"/>
        <w:jc w:val="both"/>
        <w:rPr>
          <w:rFonts w:eastAsia="Times New Roman"/>
          <w:szCs w:val="24"/>
        </w:rPr>
      </w:pPr>
      <w:r>
        <w:rPr>
          <w:rFonts w:eastAsia="Times New Roman"/>
          <w:szCs w:val="24"/>
        </w:rPr>
        <w:t>Ευχαριστώ.</w:t>
      </w:r>
    </w:p>
    <w:p w14:paraId="1C8C471E" w14:textId="77777777" w:rsidR="00AD7333" w:rsidRDefault="00CF083D">
      <w:pPr>
        <w:spacing w:line="600" w:lineRule="auto"/>
        <w:ind w:firstLine="720"/>
        <w:jc w:val="both"/>
        <w:rPr>
          <w:rFonts w:eastAsia="Times New Roman"/>
          <w:szCs w:val="24"/>
        </w:rPr>
      </w:pPr>
      <w:r>
        <w:rPr>
          <w:rFonts w:eastAsia="Times New Roman"/>
          <w:b/>
          <w:szCs w:val="24"/>
        </w:rPr>
        <w:t>ΧΡΗΣΤΟΣ ΣΤΑΪΚΟΥΡΑ</w:t>
      </w:r>
      <w:r>
        <w:rPr>
          <w:rFonts w:eastAsia="Times New Roman"/>
          <w:b/>
          <w:szCs w:val="24"/>
        </w:rPr>
        <w:t>Σ:</w:t>
      </w:r>
      <w:r>
        <w:rPr>
          <w:rFonts w:eastAsia="Times New Roman"/>
          <w:szCs w:val="24"/>
        </w:rPr>
        <w:t xml:space="preserve"> Κύριε Πρόεδρε, μπορώ να έχω τον λόγο;</w:t>
      </w:r>
    </w:p>
    <w:p w14:paraId="1C8C471F" w14:textId="77777777" w:rsidR="00AD7333" w:rsidRDefault="00CF083D">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Κύριε Σταϊκούρα, ένα λεπτό και χωρίς διαλογική συζήτηση</w:t>
      </w:r>
      <w:r>
        <w:rPr>
          <w:rFonts w:eastAsia="Times New Roman"/>
          <w:szCs w:val="24"/>
        </w:rPr>
        <w:t>, για ν</w:t>
      </w:r>
      <w:r>
        <w:rPr>
          <w:rFonts w:eastAsia="Times New Roman"/>
          <w:szCs w:val="24"/>
        </w:rPr>
        <w:t>α προχωρήσουμε.</w:t>
      </w:r>
    </w:p>
    <w:p w14:paraId="1C8C4720" w14:textId="77777777" w:rsidR="00AD7333" w:rsidRDefault="00CF083D">
      <w:pPr>
        <w:spacing w:line="600" w:lineRule="auto"/>
        <w:ind w:firstLine="720"/>
        <w:jc w:val="center"/>
        <w:rPr>
          <w:rFonts w:eastAsia="Times New Roman"/>
          <w:szCs w:val="24"/>
        </w:rPr>
      </w:pPr>
      <w:r>
        <w:rPr>
          <w:rFonts w:eastAsia="Times New Roman"/>
          <w:szCs w:val="24"/>
        </w:rPr>
        <w:t>(Θόρυβος στην Αίθουσα)</w:t>
      </w:r>
    </w:p>
    <w:p w14:paraId="1C8C4721" w14:textId="77777777" w:rsidR="00AD7333" w:rsidRDefault="00CF083D">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Κύριε Χαρίτση, μίλησα για τις δαπάνες. Για να συνεννοηθούμ</w:t>
      </w:r>
      <w:r>
        <w:rPr>
          <w:rFonts w:eastAsia="Times New Roman"/>
          <w:szCs w:val="24"/>
        </w:rPr>
        <w:t>ε.</w:t>
      </w:r>
    </w:p>
    <w:p w14:paraId="1C8C4722" w14:textId="77777777" w:rsidR="00AD7333" w:rsidRDefault="00CF083D">
      <w:pPr>
        <w:spacing w:line="600" w:lineRule="auto"/>
        <w:ind w:firstLine="720"/>
        <w:jc w:val="center"/>
        <w:rPr>
          <w:rFonts w:eastAsia="Times New Roman"/>
          <w:szCs w:val="24"/>
        </w:rPr>
      </w:pPr>
      <w:r>
        <w:rPr>
          <w:rFonts w:eastAsia="Times New Roman"/>
          <w:szCs w:val="24"/>
        </w:rPr>
        <w:t>(Θόρυβος στην Αίθουσα)</w:t>
      </w:r>
    </w:p>
    <w:p w14:paraId="1C8C4723"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w:t>
      </w:r>
    </w:p>
    <w:p w14:paraId="1C8C4724" w14:textId="77777777" w:rsidR="00AD7333" w:rsidRDefault="00CF083D">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Μίλησα για τις δαπάνες του Προγράμματος Δημοσίων Επενδύσεων. Οι δαπάνες του Προγράμματος Δημοσίων Επενδύσεων το 2016, παρά τις δεσμεύσεις που α</w:t>
      </w:r>
      <w:r>
        <w:rPr>
          <w:rFonts w:eastAsia="Times New Roman"/>
          <w:szCs w:val="24"/>
        </w:rPr>
        <w:lastRenderedPageBreak/>
        <w:t>ναλάβατε εδώ έναν μήν</w:t>
      </w:r>
      <w:r>
        <w:rPr>
          <w:rFonts w:eastAsia="Times New Roman"/>
          <w:szCs w:val="24"/>
        </w:rPr>
        <w:t>α πριν, όταν συζητούσαμε τον προϋπολογισμό, έκλεισαν 500 εκατομμύρια κάτω από τον προϋπολογισμό, όλως τυχαίως</w:t>
      </w:r>
      <w:r>
        <w:rPr>
          <w:rFonts w:eastAsia="Times New Roman"/>
          <w:szCs w:val="24"/>
        </w:rPr>
        <w:t>,</w:t>
      </w:r>
      <w:r>
        <w:rPr>
          <w:rFonts w:eastAsia="Times New Roman"/>
          <w:szCs w:val="24"/>
        </w:rPr>
        <w:t xml:space="preserve"> όσο το κοινωνικό μέρισμα που δώσατε πέρσι.</w:t>
      </w:r>
    </w:p>
    <w:p w14:paraId="1C8C4725" w14:textId="77777777" w:rsidR="00AD7333" w:rsidRDefault="00CF083D">
      <w:pPr>
        <w:spacing w:line="600" w:lineRule="auto"/>
        <w:ind w:firstLine="720"/>
        <w:jc w:val="both"/>
        <w:rPr>
          <w:rFonts w:eastAsia="Times New Roman"/>
          <w:szCs w:val="24"/>
        </w:rPr>
      </w:pPr>
      <w:r>
        <w:rPr>
          <w:rFonts w:eastAsia="Times New Roman"/>
          <w:szCs w:val="24"/>
        </w:rPr>
        <w:t>Σ</w:t>
      </w:r>
      <w:r>
        <w:rPr>
          <w:rFonts w:eastAsia="Times New Roman"/>
          <w:szCs w:val="24"/>
        </w:rPr>
        <w:t xml:space="preserve">ε </w:t>
      </w:r>
      <w:r>
        <w:rPr>
          <w:rFonts w:eastAsia="Times New Roman"/>
          <w:szCs w:val="24"/>
        </w:rPr>
        <w:t>ό,τι αφορά το 2017, οι δαπάνες του Προγράμματος Δημοσίων Επενδύσεων, τα στοιχεία του Υπουργείου Οικ</w:t>
      </w:r>
      <w:r>
        <w:rPr>
          <w:rFonts w:eastAsia="Times New Roman"/>
          <w:szCs w:val="24"/>
        </w:rPr>
        <w:t xml:space="preserve">ονομικών που κατέθεσα προχθές δείχνουν ότι υπάρχει μια υστέρηση στις δαπάνες 3 δισεκατομμυρίων ευρώ στο εντεκάμηνο. Εύχομαι να κλείσετε στους στόχους του </w:t>
      </w:r>
      <w:r>
        <w:rPr>
          <w:rFonts w:eastAsia="Times New Roman"/>
          <w:szCs w:val="24"/>
        </w:rPr>
        <w:t>προϋπολογισμού</w:t>
      </w:r>
      <w:r>
        <w:rPr>
          <w:rFonts w:eastAsia="Times New Roman"/>
          <w:szCs w:val="24"/>
        </w:rPr>
        <w:t xml:space="preserve">, αλλά το Πρόγραμμα Δημοσίων Επενδύσεων, τα στοιχεία του κρατικού </w:t>
      </w:r>
      <w:r>
        <w:rPr>
          <w:rFonts w:eastAsia="Times New Roman"/>
          <w:szCs w:val="24"/>
        </w:rPr>
        <w:t>π</w:t>
      </w:r>
      <w:r>
        <w:rPr>
          <w:rFonts w:eastAsia="Times New Roman"/>
          <w:szCs w:val="24"/>
        </w:rPr>
        <w:t>ροϋπολογισμού το επιβ</w:t>
      </w:r>
      <w:r>
        <w:rPr>
          <w:rFonts w:eastAsia="Times New Roman"/>
          <w:szCs w:val="24"/>
        </w:rPr>
        <w:t>εβαιώνουν.</w:t>
      </w:r>
    </w:p>
    <w:p w14:paraId="1C8C4726" w14:textId="77777777" w:rsidR="00AD7333" w:rsidRDefault="00CF083D">
      <w:pPr>
        <w:spacing w:line="600" w:lineRule="auto"/>
        <w:ind w:firstLine="720"/>
        <w:jc w:val="both"/>
        <w:rPr>
          <w:rFonts w:eastAsia="Times New Roman"/>
          <w:szCs w:val="24"/>
        </w:rPr>
      </w:pPr>
      <w:r>
        <w:rPr>
          <w:rFonts w:eastAsia="Times New Roman"/>
          <w:szCs w:val="24"/>
        </w:rPr>
        <w:t>Και κάτι ακόμα. Μη με διαψεύσετε, γιατί πολύ απλά</w:t>
      </w:r>
      <w:r>
        <w:rPr>
          <w:rFonts w:eastAsia="Times New Roman"/>
          <w:szCs w:val="24"/>
        </w:rPr>
        <w:t>,</w:t>
      </w:r>
      <w:r>
        <w:rPr>
          <w:rFonts w:eastAsia="Times New Roman"/>
          <w:szCs w:val="24"/>
        </w:rPr>
        <w:t xml:space="preserve"> το κείμενο που διέρρευσε τη συμφωνία της Κυβέρνησης με τους δανειστές</w:t>
      </w:r>
      <w:r>
        <w:rPr>
          <w:rFonts w:eastAsia="Times New Roman"/>
          <w:szCs w:val="24"/>
        </w:rPr>
        <w:t>,</w:t>
      </w:r>
      <w:r>
        <w:rPr>
          <w:rFonts w:eastAsia="Times New Roman"/>
          <w:szCs w:val="24"/>
        </w:rPr>
        <w:t xml:space="preserve"> λέει ακριβώς ότι υπάρχει υστέρηση αυτών των δαπανών.</w:t>
      </w:r>
    </w:p>
    <w:p w14:paraId="1C8C4727" w14:textId="77777777" w:rsidR="00AD7333" w:rsidRDefault="00CF083D">
      <w:pPr>
        <w:spacing w:line="600" w:lineRule="auto"/>
        <w:ind w:firstLine="720"/>
        <w:jc w:val="both"/>
        <w:rPr>
          <w:rFonts w:eastAsia="Times New Roman"/>
          <w:szCs w:val="24"/>
        </w:rPr>
      </w:pPr>
      <w:r>
        <w:rPr>
          <w:rFonts w:eastAsia="Times New Roman"/>
          <w:b/>
          <w:szCs w:val="24"/>
        </w:rPr>
        <w:lastRenderedPageBreak/>
        <w:t xml:space="preserve">ΑΛΕΞΑΝΔΡΟΣ ΧΑΡΙΤΣΗΣ (Αναπληρωτής Υπουργός Οικονομίας και Ανάπτυξης): </w:t>
      </w:r>
      <w:r>
        <w:rPr>
          <w:rFonts w:eastAsia="Times New Roman"/>
          <w:szCs w:val="24"/>
        </w:rPr>
        <w:t>Κύριε Πρόεδρε, θέλω τον λόγο για να απαντήσω.</w:t>
      </w:r>
    </w:p>
    <w:p w14:paraId="1C8C4728" w14:textId="77777777" w:rsidR="00AD7333" w:rsidRDefault="00CF083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Χαρίτση, όχι διαλογική συζήτηση, σας παρακαλώ. Θα ξαναζητήσει τον λόγο ο κ. Σταϊκούρας.</w:t>
      </w:r>
    </w:p>
    <w:p w14:paraId="1C8C4729" w14:textId="77777777" w:rsidR="00AD7333" w:rsidRDefault="00CF083D">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Δεν θα τον ζητήσω.</w:t>
      </w:r>
    </w:p>
    <w:p w14:paraId="1C8C472A" w14:textId="77777777" w:rsidR="00AD7333" w:rsidRDefault="00CF083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θ</w:t>
      </w:r>
      <w:r>
        <w:rPr>
          <w:rFonts w:eastAsia="Times New Roman"/>
          <w:szCs w:val="24"/>
        </w:rPr>
        <w:t>α ξαναζητήσετε τον λόγο.</w:t>
      </w:r>
    </w:p>
    <w:p w14:paraId="1C8C472B" w14:textId="77777777" w:rsidR="00AD7333" w:rsidRDefault="00CF083D">
      <w:pPr>
        <w:spacing w:line="600" w:lineRule="auto"/>
        <w:ind w:firstLine="720"/>
        <w:jc w:val="both"/>
        <w:rPr>
          <w:rFonts w:eastAsia="Times New Roman"/>
          <w:szCs w:val="24"/>
        </w:rPr>
      </w:pPr>
      <w:r>
        <w:rPr>
          <w:rFonts w:eastAsia="Times New Roman"/>
          <w:szCs w:val="24"/>
        </w:rPr>
        <w:t>Θα σας δώσω ένα λεπτό, κύριε Χαρίτση, αλλά όχι άλλη διαλογική συζήτηση.</w:t>
      </w:r>
    </w:p>
    <w:p w14:paraId="1C8C472C" w14:textId="77777777" w:rsidR="00AD7333" w:rsidRDefault="00CF083D">
      <w:pPr>
        <w:spacing w:line="600" w:lineRule="auto"/>
        <w:ind w:firstLine="720"/>
        <w:jc w:val="both"/>
        <w:rPr>
          <w:rFonts w:eastAsia="Times New Roman"/>
          <w:szCs w:val="24"/>
        </w:rPr>
      </w:pPr>
      <w:r>
        <w:rPr>
          <w:rFonts w:eastAsia="Times New Roman"/>
          <w:b/>
          <w:szCs w:val="24"/>
        </w:rPr>
        <w:lastRenderedPageBreak/>
        <w:t xml:space="preserve">ΑΛΕΞΑΝΔΡΟΣ ΧΑΡΙΤΣΗΣ (Αναπληρωτής Υπουργός Οικονομίας και Ανάπτυξης): </w:t>
      </w:r>
      <w:r>
        <w:rPr>
          <w:rFonts w:eastAsia="Times New Roman"/>
          <w:szCs w:val="24"/>
        </w:rPr>
        <w:t>Εγώ να δεχθώ μια κριτική, η οποία, όμως, να πατάει και στην πραγματικότητα. Τρία δισεκατομ</w:t>
      </w:r>
      <w:r>
        <w:rPr>
          <w:rFonts w:eastAsia="Times New Roman"/>
          <w:szCs w:val="24"/>
        </w:rPr>
        <w:t xml:space="preserve">μύρια; Πού τα βρήκατε τα τρία δισεκατομμύρια; Δηλαδή, στοιχειωδώς πρέπει να έχετε μια επαφή με τα πραγματικά, </w:t>
      </w:r>
      <w:r>
        <w:rPr>
          <w:rFonts w:eastAsia="Times New Roman"/>
          <w:szCs w:val="24"/>
        </w:rPr>
        <w:t xml:space="preserve">τα </w:t>
      </w:r>
      <w:r>
        <w:rPr>
          <w:rFonts w:eastAsia="Times New Roman"/>
          <w:szCs w:val="24"/>
        </w:rPr>
        <w:t xml:space="preserve">επίσημα στοιχεία. </w:t>
      </w:r>
    </w:p>
    <w:p w14:paraId="1C8C472D" w14:textId="77777777" w:rsidR="00AD7333" w:rsidRDefault="00CF083D">
      <w:pPr>
        <w:spacing w:line="600" w:lineRule="auto"/>
        <w:ind w:firstLine="720"/>
        <w:jc w:val="both"/>
        <w:rPr>
          <w:rFonts w:eastAsia="Times New Roman"/>
          <w:szCs w:val="24"/>
        </w:rPr>
      </w:pPr>
      <w:r>
        <w:rPr>
          <w:rFonts w:eastAsia="Times New Roman"/>
          <w:szCs w:val="24"/>
        </w:rPr>
        <w:t>Επαναλαμβάνω: Κύριε Σταϊκούρα, γνωρίζετε πάρα πολύ καλά –γι’ αυτό και το είπα στην πρωτολογία μου- ότι το Πρόγραμμα Δημοσίων</w:t>
      </w:r>
      <w:r>
        <w:rPr>
          <w:rFonts w:eastAsia="Times New Roman"/>
          <w:szCs w:val="24"/>
        </w:rPr>
        <w:t xml:space="preserve"> Επενδύσεων κάθε χρόνο εδώ και είκοσι χρόνια</w:t>
      </w:r>
      <w:r>
        <w:rPr>
          <w:rFonts w:eastAsia="Times New Roman"/>
          <w:szCs w:val="24"/>
        </w:rPr>
        <w:t xml:space="preserve"> -</w:t>
      </w:r>
      <w:r>
        <w:rPr>
          <w:rFonts w:eastAsia="Times New Roman"/>
          <w:szCs w:val="24"/>
        </w:rPr>
        <w:t>όχι τώρα</w:t>
      </w:r>
      <w:r>
        <w:rPr>
          <w:rFonts w:eastAsia="Times New Roman"/>
          <w:szCs w:val="24"/>
        </w:rPr>
        <w:t>-</w:t>
      </w:r>
      <w:r>
        <w:rPr>
          <w:rFonts w:eastAsia="Times New Roman"/>
          <w:szCs w:val="24"/>
        </w:rPr>
        <w:t xml:space="preserve"> εκτελείται οπισθοβαρώς, εκτελείται κυρίως τους τελευταίους δύο και τρεις μήνες του χρόνου. Είναι πάντα οπισθοβαρής η εκτέλεση του Προγράμματος Δημοσίων Επενδύσεων. Περιμένετε να δείτε τα τελικά στοιχε</w:t>
      </w:r>
      <w:r>
        <w:rPr>
          <w:rFonts w:eastAsia="Times New Roman"/>
          <w:szCs w:val="24"/>
        </w:rPr>
        <w:t>ία και μετά να ξανατοποθετηθείτε, αλλά σε κάθε περί</w:t>
      </w:r>
      <w:r>
        <w:rPr>
          <w:rFonts w:eastAsia="Times New Roman"/>
          <w:szCs w:val="24"/>
        </w:rPr>
        <w:lastRenderedPageBreak/>
        <w:t>πτωση</w:t>
      </w:r>
      <w:r>
        <w:rPr>
          <w:rFonts w:eastAsia="Times New Roman"/>
          <w:szCs w:val="24"/>
        </w:rPr>
        <w:t>,</w:t>
      </w:r>
      <w:r>
        <w:rPr>
          <w:rFonts w:eastAsia="Times New Roman"/>
          <w:szCs w:val="24"/>
        </w:rPr>
        <w:t xml:space="preserve"> ειδικά σήμερα</w:t>
      </w:r>
      <w:r>
        <w:rPr>
          <w:rFonts w:eastAsia="Times New Roman"/>
          <w:szCs w:val="24"/>
        </w:rPr>
        <w:t>,</w:t>
      </w:r>
      <w:r>
        <w:rPr>
          <w:rFonts w:eastAsia="Times New Roman"/>
          <w:szCs w:val="24"/>
        </w:rPr>
        <w:t xml:space="preserve"> θα μπορούσατε να ήσασταν λίγο πιο προσεκτικός, αλλά δεν βρήκατε ούτε μια κουβέντα να πείτε για την εκτέλεση των συγχρηματοδοτούμενων προγραμμάτων. Αυτό από μόνο του δείχνει πολλά.</w:t>
      </w:r>
    </w:p>
    <w:p w14:paraId="1C8C472E" w14:textId="77777777" w:rsidR="00AD7333" w:rsidRDefault="00CF083D">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ΕΔΡΕΥΩΝ (Δημήτριος Κρεμαστινός):</w:t>
      </w:r>
      <w:r>
        <w:rPr>
          <w:rFonts w:eastAsia="Times New Roman"/>
          <w:szCs w:val="24"/>
        </w:rPr>
        <w:t xml:space="preserve">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w:t>
      </w:r>
      <w:r>
        <w:rPr>
          <w:rFonts w:eastAsia="Times New Roman"/>
          <w:szCs w:val="24"/>
        </w:rPr>
        <w:t xml:space="preserve"> οργάνωσης και λειτουργίας της Βουλής, είκοσι επτά μαθήτριες και μαθητές και τρεις συνοδοί εκπαιδευτικοί από το Γυμνάσιο Φιλι</w:t>
      </w:r>
      <w:r>
        <w:rPr>
          <w:rFonts w:eastAsia="Times New Roman"/>
          <w:szCs w:val="24"/>
        </w:rPr>
        <w:t>α</w:t>
      </w:r>
      <w:r>
        <w:rPr>
          <w:rFonts w:eastAsia="Times New Roman"/>
          <w:szCs w:val="24"/>
        </w:rPr>
        <w:t>τ</w:t>
      </w:r>
      <w:r>
        <w:rPr>
          <w:rFonts w:eastAsia="Times New Roman"/>
          <w:szCs w:val="24"/>
        </w:rPr>
        <w:t>ώ</w:t>
      </w:r>
      <w:r>
        <w:rPr>
          <w:rFonts w:eastAsia="Times New Roman"/>
          <w:szCs w:val="24"/>
        </w:rPr>
        <w:t>ν Θεσπρωτίας.</w:t>
      </w:r>
    </w:p>
    <w:p w14:paraId="1C8C472F" w14:textId="77777777" w:rsidR="00AD7333" w:rsidRDefault="00CF083D">
      <w:pPr>
        <w:spacing w:line="600" w:lineRule="auto"/>
        <w:ind w:firstLine="720"/>
        <w:jc w:val="both"/>
        <w:rPr>
          <w:rFonts w:eastAsia="Times New Roman"/>
          <w:szCs w:val="24"/>
        </w:rPr>
      </w:pPr>
      <w:r>
        <w:rPr>
          <w:rFonts w:eastAsia="Times New Roman"/>
          <w:szCs w:val="24"/>
        </w:rPr>
        <w:t>Η Βουλή τούς καλωσορίζει.</w:t>
      </w:r>
    </w:p>
    <w:p w14:paraId="1C8C4730" w14:textId="77777777" w:rsidR="00AD7333" w:rsidRDefault="00CF083D">
      <w:pPr>
        <w:spacing w:line="600" w:lineRule="auto"/>
        <w:ind w:firstLine="720"/>
        <w:jc w:val="center"/>
        <w:rPr>
          <w:rFonts w:eastAsia="Times New Roman"/>
          <w:szCs w:val="24"/>
        </w:rPr>
      </w:pPr>
      <w:r>
        <w:rPr>
          <w:rFonts w:eastAsia="Times New Roman"/>
          <w:szCs w:val="24"/>
        </w:rPr>
        <w:t>(Χειροκροτήματα από όλες τις πτέρυγες της Βουλής)</w:t>
      </w:r>
    </w:p>
    <w:p w14:paraId="1C8C4731" w14:textId="77777777" w:rsidR="00AD7333" w:rsidRDefault="00CF083D">
      <w:pPr>
        <w:spacing w:line="600" w:lineRule="auto"/>
        <w:ind w:firstLine="720"/>
        <w:jc w:val="both"/>
        <w:rPr>
          <w:rFonts w:eastAsia="Times New Roman"/>
          <w:szCs w:val="24"/>
        </w:rPr>
      </w:pPr>
      <w:r>
        <w:rPr>
          <w:rFonts w:eastAsia="Times New Roman"/>
          <w:szCs w:val="24"/>
        </w:rPr>
        <w:lastRenderedPageBreak/>
        <w:t>Τον λόγο έχει ο Κοινοβουλευτικός Εκπρό</w:t>
      </w:r>
      <w:r>
        <w:rPr>
          <w:rFonts w:eastAsia="Times New Roman"/>
          <w:szCs w:val="24"/>
        </w:rPr>
        <w:t>σωπος του Κομμουνιστικού Κόμματος Ελλάδας κ. Παφίλης για δώδεκα λεπτά.</w:t>
      </w:r>
    </w:p>
    <w:p w14:paraId="1C8C4732" w14:textId="77777777" w:rsidR="00AD7333" w:rsidRDefault="00CF083D">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Ετοιμαστείτε</w:t>
      </w:r>
      <w:r>
        <w:rPr>
          <w:rFonts w:eastAsia="Times New Roman"/>
          <w:szCs w:val="24"/>
        </w:rPr>
        <w:t>!</w:t>
      </w:r>
      <w:r>
        <w:rPr>
          <w:rFonts w:eastAsia="Times New Roman"/>
          <w:szCs w:val="24"/>
        </w:rPr>
        <w:t xml:space="preserve"> Πακτωλός χρημάτων</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α τα δώσει η Νέα Δημοκρατία, θα τα δώσει η Κυβέρνηση του ΣΥΡΙΖΑ</w:t>
      </w:r>
      <w:r>
        <w:rPr>
          <w:rFonts w:eastAsia="Times New Roman"/>
          <w:szCs w:val="24"/>
        </w:rPr>
        <w:t>!</w:t>
      </w:r>
      <w:r>
        <w:rPr>
          <w:rFonts w:eastAsia="Times New Roman"/>
          <w:szCs w:val="24"/>
        </w:rPr>
        <w:t xml:space="preserve"> Όλος αυτός ο πακτωλός των χρημάτων, ΕΣΠΑ, Πρόγραμμα Δημοσίων Επενδύ</w:t>
      </w:r>
      <w:r>
        <w:rPr>
          <w:rFonts w:eastAsia="Times New Roman"/>
          <w:szCs w:val="24"/>
        </w:rPr>
        <w:t>σεων …</w:t>
      </w:r>
    </w:p>
    <w:p w14:paraId="1C8C4733" w14:textId="77777777" w:rsidR="00AD7333" w:rsidRDefault="00CF083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Εντάξει τώρα!</w:t>
      </w:r>
    </w:p>
    <w:p w14:paraId="1C8C4734" w14:textId="77777777" w:rsidR="00AD7333" w:rsidRDefault="00CF083D">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Πονάει, ε; Τι να κάνουμε; Γιατί διαμαρτύρεστε; Ετοιμαστείτε, λοιπόν, να πληρώσετε και άλλους φόρους και άλλα πράγματα για να δοθεί το ΕΣΠΑ και το Πρόγραμμα Δημοσίων Επενδύσεων σ’ όλους αυτούς που τα π</w:t>
      </w:r>
      <w:r>
        <w:rPr>
          <w:rFonts w:eastAsia="Times New Roman"/>
          <w:szCs w:val="24"/>
        </w:rPr>
        <w:t>αίρνουν τόσα χρόνια, δηλαδή στο μεγάλο κεφάλαιο.</w:t>
      </w:r>
    </w:p>
    <w:p w14:paraId="1C8C4735"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Είναι φανερό ότι στη συζήτηση για τον </w:t>
      </w:r>
      <w:r>
        <w:rPr>
          <w:rFonts w:eastAsia="Times New Roman"/>
          <w:szCs w:val="24"/>
        </w:rPr>
        <w:t>π</w:t>
      </w:r>
      <w:r>
        <w:rPr>
          <w:rFonts w:eastAsia="Times New Roman"/>
          <w:szCs w:val="24"/>
        </w:rPr>
        <w:t xml:space="preserve">ροϋπολογισμό, αλλά και γενικότερα, αυτό που επιχειρείται από την αντιπαράθεση ανάμεσα στην Κυβέρνηση ΣΥΡΙΖΑ-ΑΝΕΛ και στα άλλα κόμματα, Νέα Δημοκρατία και ΠΑΣΟΚ, τα </w:t>
      </w:r>
      <w:r>
        <w:rPr>
          <w:rFonts w:eastAsia="Times New Roman"/>
          <w:szCs w:val="24"/>
        </w:rPr>
        <w:t>κόμματα του καπιταλιστικού και ευρωατλαντικού μονόδρομου, είναι να εγκλωβιστεί ο λαός, να εκτονωθεί η λαϊκή δυσαρέσκεια -η οποία είναι μεγάλη, πάρα πολύ μεγάλη- και η αγανάκτηση εντός των τειχών να παραμείνει μετακινούμενη μέσα στο ίδιο το σύστημα. Το πλασ</w:t>
      </w:r>
      <w:r>
        <w:rPr>
          <w:rFonts w:eastAsia="Times New Roman"/>
          <w:szCs w:val="24"/>
        </w:rPr>
        <w:t>τό δίλημμα που βάζουν και πάλι στον ελληνικό λαό -χιλιοπαιγμένο βέβαια, αλλά δοκιμασμένο αρκετά μέχρι τώρα- είναι το ποιος είναι ο καλύτερος διαχειριστής της καπιταλιστικής βαρβαρότητας. Η βαρβαρότητα, όμως, δεν έχει καλύτερο ή χειρότερο διαχειριστή. Παραμ</w:t>
      </w:r>
      <w:r>
        <w:rPr>
          <w:rFonts w:eastAsia="Times New Roman"/>
          <w:szCs w:val="24"/>
        </w:rPr>
        <w:t>ένει. Κάνετε τα πάντα</w:t>
      </w:r>
      <w:r>
        <w:rPr>
          <w:rFonts w:eastAsia="Times New Roman"/>
          <w:szCs w:val="24"/>
        </w:rPr>
        <w:t>,</w:t>
      </w:r>
      <w:r>
        <w:rPr>
          <w:rFonts w:eastAsia="Times New Roman"/>
          <w:szCs w:val="24"/>
        </w:rPr>
        <w:t xml:space="preserve"> για να αποπροσανατολιστεί ο κόσμος από τον πραγματικό αντίπαλο που έχει. </w:t>
      </w:r>
    </w:p>
    <w:p w14:paraId="1C8C4736"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Αλήθεια, ποιος είναι ο αντίπαλος του λαού αυτήν τη στιγμή; Βγείτε και πείτε το εδώ ως εκπρόσωπος της Κυβέρνησης και Κοινοβουλευτικός Εκπρόσωπος. Είναι το ίδιο </w:t>
      </w:r>
      <w:r>
        <w:rPr>
          <w:rFonts w:eastAsia="Times New Roman"/>
          <w:szCs w:val="24"/>
        </w:rPr>
        <w:t>το καπιταλιστικό σύστημα; Είναι η εξουσία των μονοπωλίων και του κεφαλαίου που εκμεταλλεύεται κυνικά, με αίμα τον πλούτο που παράγει ο ίδιος ο λαός; Είναι αυτό ή δεν είναι;</w:t>
      </w:r>
    </w:p>
    <w:p w14:paraId="1C8C4737" w14:textId="77777777" w:rsidR="00AD7333" w:rsidRDefault="00CF083D">
      <w:pPr>
        <w:spacing w:line="600" w:lineRule="auto"/>
        <w:ind w:firstLine="720"/>
        <w:jc w:val="both"/>
        <w:rPr>
          <w:rFonts w:eastAsia="Times New Roman" w:cs="Times New Roman"/>
        </w:rPr>
      </w:pPr>
      <w:r>
        <w:rPr>
          <w:rFonts w:eastAsia="Times New Roman" w:cs="Times New Roman"/>
          <w:szCs w:val="24"/>
        </w:rPr>
        <w:t xml:space="preserve">Αυτός δεν </w:t>
      </w:r>
      <w:r>
        <w:rPr>
          <w:rFonts w:eastAsia="Times New Roman"/>
          <w:bCs/>
        </w:rPr>
        <w:t>είναι</w:t>
      </w:r>
      <w:r>
        <w:rPr>
          <w:rFonts w:eastAsia="Times New Roman" w:cs="Times New Roman"/>
          <w:szCs w:val="24"/>
        </w:rPr>
        <w:t xml:space="preserve"> ο αντίπαλος της άθλιας ζωής</w:t>
      </w:r>
      <w:r>
        <w:rPr>
          <w:rFonts w:eastAsia="Times New Roman" w:cs="Times New Roman"/>
          <w:szCs w:val="24"/>
        </w:rPr>
        <w:t>,</w:t>
      </w:r>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καταδικάζεται να ζει ο εργαζόμενος; Τι του λέτε εσείς -και εσείς της </w:t>
      </w:r>
      <w:r>
        <w:rPr>
          <w:rFonts w:eastAsia="Times New Roman" w:cs="Times New Roman"/>
        </w:rPr>
        <w:t xml:space="preserve">Νέας Δημοκρατίας, </w:t>
      </w:r>
      <w:r>
        <w:rPr>
          <w:rFonts w:eastAsia="Times New Roman" w:cs="Times New Roman"/>
          <w:szCs w:val="24"/>
        </w:rPr>
        <w:t xml:space="preserve">ως παραδοσιακοί, </w:t>
      </w:r>
      <w:r>
        <w:rPr>
          <w:rFonts w:eastAsia="Times New Roman"/>
          <w:bCs/>
        </w:rPr>
        <w:t>και</w:t>
      </w:r>
      <w:r>
        <w:rPr>
          <w:rFonts w:eastAsia="Times New Roman" w:cs="Times New Roman"/>
          <w:szCs w:val="24"/>
        </w:rPr>
        <w:t xml:space="preserve"> ο ΣΥΡΙΖΑ; Του λέτε </w:t>
      </w:r>
      <w:r>
        <w:rPr>
          <w:rFonts w:eastAsia="Times New Roman"/>
          <w:bCs/>
          <w:shd w:val="clear" w:color="auto" w:fill="FFFFFF"/>
        </w:rPr>
        <w:t>ότι</w:t>
      </w:r>
      <w:r>
        <w:rPr>
          <w:rFonts w:eastAsia="Times New Roman" w:cs="Times New Roman"/>
          <w:szCs w:val="24"/>
        </w:rPr>
        <w:t xml:space="preserve"> δεν </w:t>
      </w:r>
      <w:r>
        <w:rPr>
          <w:rFonts w:eastAsia="Times New Roman"/>
          <w:bCs/>
        </w:rPr>
        <w:t>είναι</w:t>
      </w:r>
      <w:r>
        <w:rPr>
          <w:rFonts w:eastAsia="Times New Roman" w:cs="Times New Roman"/>
          <w:szCs w:val="24"/>
        </w:rPr>
        <w:t xml:space="preserve"> αυτός. Τον κρύβετε σκόπιμα και συνειδητά. Του λέτε </w:t>
      </w:r>
      <w:r>
        <w:rPr>
          <w:rFonts w:eastAsia="Times New Roman"/>
          <w:bCs/>
          <w:shd w:val="clear" w:color="auto" w:fill="FFFFFF"/>
        </w:rPr>
        <w:t>ότι</w:t>
      </w:r>
      <w:r>
        <w:rPr>
          <w:rFonts w:eastAsia="Times New Roman" w:cs="Times New Roman"/>
          <w:szCs w:val="24"/>
        </w:rPr>
        <w:t xml:space="preserve"> </w:t>
      </w:r>
      <w:r>
        <w:rPr>
          <w:rFonts w:eastAsia="Times New Roman"/>
          <w:bCs/>
        </w:rPr>
        <w:t>είναι</w:t>
      </w:r>
      <w:r>
        <w:rPr>
          <w:rFonts w:eastAsia="Times New Roman" w:cs="Times New Roman"/>
          <w:szCs w:val="24"/>
        </w:rPr>
        <w:t xml:space="preserve"> ο διαχειριστής </w:t>
      </w:r>
      <w:r>
        <w:rPr>
          <w:rFonts w:eastAsia="Times New Roman"/>
          <w:bCs/>
        </w:rPr>
        <w:t>και</w:t>
      </w:r>
      <w:r>
        <w:rPr>
          <w:rFonts w:eastAsia="Times New Roman" w:cs="Times New Roman"/>
          <w:szCs w:val="24"/>
        </w:rPr>
        <w:t xml:space="preserve"> άμα αλλάξει ο διαχειριστής, </w:t>
      </w:r>
      <w:r>
        <w:rPr>
          <w:rFonts w:eastAsia="Times New Roman" w:cs="Times New Roman"/>
        </w:rPr>
        <w:t>όπως</w:t>
      </w:r>
      <w:r>
        <w:rPr>
          <w:rFonts w:eastAsia="Times New Roman" w:cs="Times New Roman"/>
          <w:szCs w:val="24"/>
        </w:rPr>
        <w:t xml:space="preserve"> ά</w:t>
      </w:r>
      <w:r>
        <w:rPr>
          <w:rFonts w:eastAsia="Times New Roman" w:cs="Times New Roman"/>
          <w:szCs w:val="24"/>
        </w:rPr>
        <w:t xml:space="preserve">λλαξε πριν </w:t>
      </w:r>
      <w:r>
        <w:rPr>
          <w:rFonts w:eastAsia="Times New Roman"/>
          <w:bCs/>
        </w:rPr>
        <w:t>και</w:t>
      </w:r>
      <w:r>
        <w:rPr>
          <w:rFonts w:eastAsia="Times New Roman" w:cs="Times New Roman"/>
          <w:szCs w:val="24"/>
        </w:rPr>
        <w:t xml:space="preserve"> ήρθε ο ΣΥΡΙΖΑ, </w:t>
      </w:r>
      <w:r>
        <w:rPr>
          <w:rFonts w:eastAsia="Times New Roman"/>
          <w:bCs/>
          <w:shd w:val="clear" w:color="auto" w:fill="FFFFFF"/>
        </w:rPr>
        <w:t>θα</w:t>
      </w:r>
      <w:r>
        <w:rPr>
          <w:rFonts w:eastAsia="Times New Roman" w:cs="Times New Roman"/>
          <w:szCs w:val="24"/>
        </w:rPr>
        <w:t xml:space="preserve"> αλλάξει και η θέση του. Η ζωή αποδεικνύει το αντίθετο. Τι του λέει η </w:t>
      </w:r>
      <w:r>
        <w:rPr>
          <w:rFonts w:eastAsia="Times New Roman" w:cs="Times New Roman"/>
        </w:rPr>
        <w:t xml:space="preserve">Νέα Δημοκρατία; Ακριβώς τα ίδια. Φταίει η </w:t>
      </w:r>
      <w:r>
        <w:rPr>
          <w:rFonts w:eastAsia="Times New Roman" w:cs="Times New Roman"/>
        </w:rPr>
        <w:lastRenderedPageBreak/>
        <w:t xml:space="preserve">κακή </w:t>
      </w:r>
      <w:r>
        <w:rPr>
          <w:rFonts w:eastAsia="Times New Roman" w:cs="Times New Roman"/>
          <w:bCs/>
          <w:shd w:val="clear" w:color="auto" w:fill="FFFFFF"/>
        </w:rPr>
        <w:t>διαχείριση</w:t>
      </w:r>
      <w:r>
        <w:rPr>
          <w:rFonts w:eastAsia="Times New Roman" w:cs="Times New Roman"/>
        </w:rPr>
        <w:t xml:space="preserve"> του ΣΥΡΙΖΑ. Άμα θα </w:t>
      </w:r>
      <w:r>
        <w:rPr>
          <w:rFonts w:eastAsia="Times New Roman"/>
          <w:bCs/>
        </w:rPr>
        <w:t>έ</w:t>
      </w:r>
      <w:r>
        <w:rPr>
          <w:rFonts w:eastAsia="Times New Roman" w:cs="Times New Roman"/>
        </w:rPr>
        <w:t xml:space="preserve">ρθω εγώ, </w:t>
      </w:r>
      <w:r>
        <w:rPr>
          <w:rFonts w:eastAsia="Times New Roman" w:cs="Times New Roman"/>
          <w:bCs/>
          <w:shd w:val="clear" w:color="auto" w:fill="FFFFFF"/>
        </w:rPr>
        <w:t>που</w:t>
      </w:r>
      <w:r>
        <w:rPr>
          <w:rFonts w:eastAsia="Times New Roman" w:cs="Times New Roman"/>
        </w:rPr>
        <w:t xml:space="preserve"> είμαι γνήσιος, </w:t>
      </w:r>
      <w:r>
        <w:rPr>
          <w:rFonts w:eastAsia="Times New Roman"/>
          <w:bCs/>
          <w:shd w:val="clear" w:color="auto" w:fill="FFFFFF"/>
        </w:rPr>
        <w:t>θα</w:t>
      </w:r>
      <w:r>
        <w:rPr>
          <w:rFonts w:eastAsia="Times New Roman" w:cs="Times New Roman"/>
        </w:rPr>
        <w:t xml:space="preserve"> αλλάξει η ζωή σου. Αυτό θέλετε, λοιπόν, να υπ</w:t>
      </w:r>
      <w:r>
        <w:rPr>
          <w:rFonts w:eastAsia="Times New Roman" w:cs="Times New Roman"/>
        </w:rPr>
        <w:t>ηρετήσετε και με εκλογικές σκοπιμότητες</w:t>
      </w:r>
      <w:r>
        <w:rPr>
          <w:rFonts w:eastAsia="Times New Roman" w:cs="Times New Roman"/>
        </w:rPr>
        <w:t>,</w:t>
      </w:r>
      <w:r>
        <w:rPr>
          <w:rFonts w:eastAsia="Times New Roman" w:cs="Times New Roman"/>
        </w:rPr>
        <w:t xml:space="preserve"> αλλά </w:t>
      </w:r>
      <w:r>
        <w:rPr>
          <w:rFonts w:eastAsia="Times New Roman"/>
          <w:bCs/>
        </w:rPr>
        <w:t>και</w:t>
      </w:r>
      <w:r>
        <w:rPr>
          <w:rFonts w:eastAsia="Times New Roman" w:cs="Times New Roman"/>
        </w:rPr>
        <w:t xml:space="preserve"> ιδεολογικά γενικότερα. </w:t>
      </w:r>
    </w:p>
    <w:p w14:paraId="1C8C4738" w14:textId="77777777" w:rsidR="00AD7333" w:rsidRDefault="00CF083D">
      <w:pPr>
        <w:spacing w:line="600" w:lineRule="auto"/>
        <w:ind w:firstLine="720"/>
        <w:jc w:val="both"/>
        <w:rPr>
          <w:rFonts w:eastAsia="Times New Roman" w:cs="Times New Roman"/>
        </w:rPr>
      </w:pPr>
      <w:r>
        <w:rPr>
          <w:rFonts w:eastAsia="Times New Roman" w:cs="Times New Roman"/>
        </w:rPr>
        <w:t>Βέβαια, εδώ ο ΣΥΡΙΖΑ αποδεικνύει έναν εκπληκτικό πρωταθλητισμό. Γι’ αυτό και επιβραβεύεται. Δήλωση από τις Ηνωμένες Πολιτείες της Αμερικής: «Οι καλύτερες σχέσεις που είχαμε με την Ελ</w:t>
      </w:r>
      <w:r>
        <w:rPr>
          <w:rFonts w:eastAsia="Times New Roman" w:cs="Times New Roman"/>
        </w:rPr>
        <w:t xml:space="preserve">λάδα </w:t>
      </w:r>
      <w:r>
        <w:rPr>
          <w:rFonts w:eastAsia="Times New Roman"/>
          <w:bCs/>
        </w:rPr>
        <w:t>είναι</w:t>
      </w:r>
      <w:r>
        <w:rPr>
          <w:rFonts w:eastAsia="Times New Roman" w:cs="Times New Roman"/>
        </w:rPr>
        <w:t xml:space="preserve"> με αυτή την </w:t>
      </w:r>
      <w:r>
        <w:rPr>
          <w:rFonts w:eastAsia="Times New Roman"/>
          <w:bCs/>
        </w:rPr>
        <w:t>Κυβέρνηση»</w:t>
      </w:r>
      <w:r>
        <w:rPr>
          <w:rFonts w:eastAsia="Times New Roman" w:cs="Times New Roman"/>
        </w:rPr>
        <w:t xml:space="preserve">. Συγχαρητήρια! Παίρνετε το βραβείο και το παράσημο του αμερικάνικου ιμπεριαλισμού. </w:t>
      </w:r>
    </w:p>
    <w:p w14:paraId="1C8C4739" w14:textId="77777777" w:rsidR="00AD7333" w:rsidRDefault="00CF083D">
      <w:pPr>
        <w:spacing w:line="600" w:lineRule="auto"/>
        <w:ind w:firstLine="720"/>
        <w:jc w:val="both"/>
        <w:rPr>
          <w:rFonts w:eastAsia="Times New Roman" w:cs="Times New Roman"/>
        </w:rPr>
      </w:pPr>
      <w:r>
        <w:rPr>
          <w:rFonts w:eastAsia="Times New Roman" w:cs="Times New Roman"/>
        </w:rPr>
        <w:t xml:space="preserve">Τι λέει ο Ντάισελμπλουμ, ο οποίος ήταν το μεγαλύτερο κοράκι των αγορών, </w:t>
      </w:r>
      <w:r>
        <w:rPr>
          <w:rFonts w:eastAsia="Times New Roman" w:cs="Times New Roman"/>
          <w:bCs/>
          <w:shd w:val="clear" w:color="auto" w:fill="FFFFFF"/>
        </w:rPr>
        <w:t>που</w:t>
      </w:r>
      <w:r>
        <w:rPr>
          <w:rFonts w:eastAsia="Times New Roman" w:cs="Times New Roman"/>
        </w:rPr>
        <w:t xml:space="preserve"> ρουφούσε το αίμα; «Συγχαρητήρια στην ελληνική </w:t>
      </w:r>
      <w:r>
        <w:rPr>
          <w:rFonts w:eastAsia="Times New Roman"/>
          <w:bCs/>
        </w:rPr>
        <w:t>Κυβέρνηση</w:t>
      </w:r>
      <w:r>
        <w:rPr>
          <w:rFonts w:eastAsia="Times New Roman" w:cs="Times New Roman"/>
        </w:rPr>
        <w:t>, κάνει</w:t>
      </w:r>
      <w:r>
        <w:rPr>
          <w:rFonts w:eastAsia="Times New Roman" w:cs="Times New Roman"/>
        </w:rPr>
        <w:t xml:space="preserve"> τις καλύτερες μεταρρυθμίσεις». </w:t>
      </w:r>
    </w:p>
    <w:p w14:paraId="1C8C473A" w14:textId="77777777" w:rsidR="00AD7333" w:rsidRDefault="00CF083D">
      <w:pPr>
        <w:spacing w:line="600" w:lineRule="auto"/>
        <w:ind w:firstLine="720"/>
        <w:jc w:val="both"/>
        <w:rPr>
          <w:rFonts w:eastAsia="Times New Roman" w:cs="Times New Roman"/>
        </w:rPr>
      </w:pPr>
      <w:r>
        <w:rPr>
          <w:rFonts w:eastAsia="Times New Roman" w:cs="Times New Roman"/>
        </w:rPr>
        <w:lastRenderedPageBreak/>
        <w:t>Τι είπε ο Σόιμπλε; «Ο Τσίπρας άλλαξε και συγχαρητήρια γι’ αυτό». Αυτό δεν είπε; Να κ</w:t>
      </w:r>
      <w:r>
        <w:rPr>
          <w:rFonts w:eastAsia="Times New Roman"/>
          <w:bCs/>
        </w:rPr>
        <w:t>αι</w:t>
      </w:r>
      <w:r>
        <w:rPr>
          <w:rFonts w:eastAsia="Times New Roman" w:cs="Times New Roman"/>
        </w:rPr>
        <w:t xml:space="preserve"> το βραβείο του γερμανικού ιμπεριαλισμού, λοιπόν.</w:t>
      </w:r>
    </w:p>
    <w:p w14:paraId="1C8C473B" w14:textId="77777777" w:rsidR="00AD7333" w:rsidRDefault="00CF083D">
      <w:pPr>
        <w:spacing w:line="600" w:lineRule="auto"/>
        <w:ind w:firstLine="720"/>
        <w:jc w:val="both"/>
        <w:rPr>
          <w:rFonts w:eastAsia="Times New Roman" w:cs="Times New Roman"/>
        </w:rPr>
      </w:pPr>
      <w:r>
        <w:rPr>
          <w:rFonts w:eastAsia="Times New Roman" w:cs="Times New Roman"/>
        </w:rPr>
        <w:t xml:space="preserve">Πόσα λέγατε για την Ευρωπαϊκή Ένωση; </w:t>
      </w:r>
      <w:r>
        <w:rPr>
          <w:rFonts w:eastAsia="Times New Roman" w:cs="Times New Roman"/>
        </w:rPr>
        <w:t>Μ</w:t>
      </w:r>
      <w:r>
        <w:rPr>
          <w:rFonts w:eastAsia="Times New Roman" w:cs="Times New Roman"/>
        </w:rPr>
        <w:t xml:space="preserve">άλιστα, είστε </w:t>
      </w:r>
      <w:r>
        <w:rPr>
          <w:rFonts w:eastAsia="Times New Roman"/>
          <w:bCs/>
        </w:rPr>
        <w:t>και</w:t>
      </w:r>
      <w:r>
        <w:rPr>
          <w:rFonts w:eastAsia="Times New Roman" w:cs="Times New Roman"/>
        </w:rPr>
        <w:t xml:space="preserve"> υπερήφανοι και βγαίνετε εδώ και</w:t>
      </w:r>
      <w:r>
        <w:rPr>
          <w:rFonts w:eastAsia="Times New Roman" w:cs="Times New Roman"/>
        </w:rPr>
        <w:t xml:space="preserve"> </w:t>
      </w:r>
      <w:r>
        <w:rPr>
          <w:rFonts w:eastAsia="Times New Roman" w:cs="Times New Roman"/>
        </w:rPr>
        <w:t>από</w:t>
      </w:r>
      <w:r>
        <w:rPr>
          <w:rFonts w:eastAsia="Times New Roman" w:cs="Times New Roman"/>
        </w:rPr>
        <w:t xml:space="preserve"> τα πιο επίσημα χείλη τι λέτε; </w:t>
      </w:r>
      <w:r>
        <w:rPr>
          <w:rFonts w:eastAsia="Times New Roman"/>
          <w:bCs/>
          <w:shd w:val="clear" w:color="auto" w:fill="FFFFFF"/>
        </w:rPr>
        <w:t>Ότι</w:t>
      </w:r>
      <w:r>
        <w:rPr>
          <w:rFonts w:eastAsia="Times New Roman" w:cs="Times New Roman"/>
        </w:rPr>
        <w:t xml:space="preserve"> με όλα αυτά αποκαταστήσαμε τη διεθνή αξιοπιστία της χώρας. Συγχαρητήρια θερμά. Σε ποιους είσαστε αξιόπιστοι τώρα; Στη διεθνή κοινότητα. Ποια </w:t>
      </w:r>
      <w:r>
        <w:rPr>
          <w:rFonts w:eastAsia="Times New Roman"/>
          <w:bCs/>
        </w:rPr>
        <w:t>είναι</w:t>
      </w:r>
      <w:r>
        <w:rPr>
          <w:rFonts w:eastAsia="Times New Roman" w:cs="Times New Roman"/>
        </w:rPr>
        <w:t xml:space="preserve"> η διεθνής κοινότητα; Το ωμό, κυνικό, ματωμένο πρόσωπο του ιμπεριαλισμο</w:t>
      </w:r>
      <w:r>
        <w:rPr>
          <w:rFonts w:eastAsia="Times New Roman" w:cs="Times New Roman"/>
        </w:rPr>
        <w:t xml:space="preserve">ύ </w:t>
      </w:r>
      <w:r>
        <w:rPr>
          <w:rFonts w:eastAsia="Times New Roman"/>
          <w:bCs/>
        </w:rPr>
        <w:t>και</w:t>
      </w:r>
      <w:r>
        <w:rPr>
          <w:rFonts w:eastAsia="Times New Roman" w:cs="Times New Roman"/>
        </w:rPr>
        <w:t xml:space="preserve"> της κυριαρχίας του καπιταλισμού παγκόσμια. Αυτοί σας συγχαίρουν. Μπράβο σας, λοιπόν, τα καταφέρατε. Αυτό έκανε η </w:t>
      </w:r>
      <w:r>
        <w:rPr>
          <w:rFonts w:eastAsia="Times New Roman"/>
          <w:bCs/>
        </w:rPr>
        <w:t>Κυβέρνηση</w:t>
      </w:r>
      <w:r>
        <w:rPr>
          <w:rFonts w:eastAsia="Times New Roman" w:cs="Times New Roman"/>
        </w:rPr>
        <w:t xml:space="preserve"> και αυτό κάνει και σήμερα. Μπράβο σας. </w:t>
      </w:r>
    </w:p>
    <w:p w14:paraId="1C8C473C" w14:textId="77777777" w:rsidR="00AD7333" w:rsidRDefault="00CF083D">
      <w:pPr>
        <w:spacing w:line="600" w:lineRule="auto"/>
        <w:ind w:firstLine="720"/>
        <w:jc w:val="both"/>
        <w:rPr>
          <w:rFonts w:eastAsia="Times New Roman" w:cs="Times New Roman"/>
        </w:rPr>
      </w:pPr>
      <w:r>
        <w:rPr>
          <w:rFonts w:eastAsia="Times New Roman" w:cs="Times New Roman"/>
        </w:rPr>
        <w:lastRenderedPageBreak/>
        <w:t>Γ</w:t>
      </w:r>
      <w:r>
        <w:rPr>
          <w:rFonts w:eastAsia="Times New Roman" w:cs="Times New Roman"/>
          <w:bCs/>
          <w:shd w:val="clear" w:color="auto" w:fill="FFFFFF"/>
        </w:rPr>
        <w:t>ιατί</w:t>
      </w:r>
      <w:r>
        <w:rPr>
          <w:rFonts w:eastAsia="Times New Roman" w:cs="Times New Roman"/>
          <w:bCs/>
          <w:shd w:val="clear" w:color="auto" w:fill="FFFFFF"/>
        </w:rPr>
        <w:t>,</w:t>
      </w:r>
      <w:r>
        <w:rPr>
          <w:rFonts w:eastAsia="Times New Roman" w:cs="Times New Roman"/>
        </w:rPr>
        <w:t xml:space="preserve"> ο Αμερικάνος Πρέσβης τι είπε; «Η Ελλάδα </w:t>
      </w:r>
      <w:r>
        <w:rPr>
          <w:rFonts w:eastAsia="Times New Roman"/>
          <w:bCs/>
        </w:rPr>
        <w:t>είναι</w:t>
      </w:r>
      <w:r>
        <w:rPr>
          <w:rFonts w:eastAsia="Times New Roman" w:cs="Times New Roman"/>
        </w:rPr>
        <w:t xml:space="preserve"> ο παράδεισος των επενδύσεων». Το είπε και ο Τραμπ. Το είπε και ο Πρωθυπουργός: «Ελάτε να επενδύσετε, </w:t>
      </w:r>
      <w:r>
        <w:rPr>
          <w:rFonts w:eastAsia="Times New Roman" w:cs="Times New Roman"/>
          <w:bCs/>
          <w:shd w:val="clear" w:color="auto" w:fill="FFFFFF"/>
        </w:rPr>
        <w:t>γιατί</w:t>
      </w:r>
      <w:r>
        <w:rPr>
          <w:rFonts w:eastAsia="Times New Roman" w:cs="Times New Roman"/>
        </w:rPr>
        <w:t xml:space="preserve"> έχουμε φθηνή εργασία». Αυτό είπε. Χθες, νομίζω, δήλωσε ο Αμερικάνος Πρέσβης </w:t>
      </w:r>
      <w:r>
        <w:rPr>
          <w:rFonts w:eastAsia="Times New Roman"/>
          <w:bCs/>
          <w:shd w:val="clear" w:color="auto" w:fill="FFFFFF"/>
        </w:rPr>
        <w:t>ότι</w:t>
      </w:r>
      <w:r>
        <w:rPr>
          <w:rFonts w:eastAsia="Times New Roman" w:cs="Times New Roman"/>
        </w:rPr>
        <w:t xml:space="preserve"> η Ελλάδα </w:t>
      </w:r>
      <w:r>
        <w:rPr>
          <w:rFonts w:eastAsia="Times New Roman"/>
          <w:bCs/>
        </w:rPr>
        <w:t>έχει</w:t>
      </w:r>
      <w:r>
        <w:rPr>
          <w:rFonts w:eastAsia="Times New Roman" w:cs="Times New Roman"/>
        </w:rPr>
        <w:t xml:space="preserve"> τις καλύτερες </w:t>
      </w:r>
      <w:r>
        <w:rPr>
          <w:rFonts w:eastAsia="Times New Roman" w:cs="Times New Roman"/>
          <w:bCs/>
          <w:shd w:val="clear" w:color="auto" w:fill="FFFFFF"/>
        </w:rPr>
        <w:t>προϋποθέσεις</w:t>
      </w:r>
      <w:r>
        <w:rPr>
          <w:rFonts w:eastAsia="Times New Roman" w:cs="Times New Roman"/>
        </w:rPr>
        <w:t xml:space="preserve"> -φθηνό κρέας, δηλαδή, εργάτ</w:t>
      </w:r>
      <w:r>
        <w:rPr>
          <w:rFonts w:eastAsia="Times New Roman" w:cs="Times New Roman"/>
        </w:rPr>
        <w:t xml:space="preserve">ες χωρίς </w:t>
      </w:r>
      <w:r>
        <w:rPr>
          <w:rFonts w:eastAsia="Times New Roman" w:cs="Times New Roman"/>
          <w:bCs/>
          <w:shd w:val="clear" w:color="auto" w:fill="FFFFFF"/>
        </w:rPr>
        <w:t>δικαιώματα</w:t>
      </w:r>
      <w:r>
        <w:rPr>
          <w:rFonts w:eastAsia="Times New Roman" w:cs="Times New Roman"/>
        </w:rPr>
        <w:t xml:space="preserve">. Αυτό λέει. Τι εννοεί νομίζετε; Μόνο τα συγκριτικά πλεονεκτήματα της χώρας; </w:t>
      </w:r>
    </w:p>
    <w:p w14:paraId="1C8C473D" w14:textId="77777777" w:rsidR="00AD7333" w:rsidRDefault="00CF083D">
      <w:pPr>
        <w:spacing w:line="600" w:lineRule="auto"/>
        <w:ind w:firstLine="720"/>
        <w:jc w:val="both"/>
        <w:rPr>
          <w:rFonts w:eastAsia="Times New Roman" w:cs="Times New Roman"/>
        </w:rPr>
      </w:pPr>
      <w:r>
        <w:rPr>
          <w:rFonts w:eastAsia="Times New Roman" w:cs="Times New Roman"/>
        </w:rPr>
        <w:t xml:space="preserve">Αυτά, λοιπόν, πετύχατε και πετυχαίνετε και γι’ αυτό παίρνετε τα συγχαρητήρια. Εκτός εάν μας πείτε </w:t>
      </w:r>
      <w:r>
        <w:rPr>
          <w:rFonts w:eastAsia="Times New Roman"/>
          <w:bCs/>
          <w:shd w:val="clear" w:color="auto" w:fill="FFFFFF"/>
        </w:rPr>
        <w:t>ότι</w:t>
      </w:r>
      <w:r>
        <w:rPr>
          <w:rFonts w:eastAsia="Times New Roman" w:cs="Times New Roman"/>
        </w:rPr>
        <w:t xml:space="preserve"> έγιναν άγιοι όλοι αυτοί οι γδάρτες των λαών και το κυνικό</w:t>
      </w:r>
      <w:r>
        <w:rPr>
          <w:rFonts w:eastAsia="Times New Roman" w:cs="Times New Roman"/>
        </w:rPr>
        <w:t xml:space="preserve"> </w:t>
      </w:r>
      <w:r>
        <w:rPr>
          <w:rFonts w:eastAsia="Times New Roman"/>
          <w:bCs/>
        </w:rPr>
        <w:t>και</w:t>
      </w:r>
      <w:r>
        <w:rPr>
          <w:rFonts w:eastAsia="Times New Roman" w:cs="Times New Roman"/>
        </w:rPr>
        <w:t xml:space="preserve"> αποκρουστικό πρόσωπο</w:t>
      </w:r>
      <w:r>
        <w:rPr>
          <w:rFonts w:eastAsia="Times New Roman" w:cs="Times New Roman"/>
        </w:rPr>
        <w:t>,</w:t>
      </w:r>
      <w:r>
        <w:rPr>
          <w:rFonts w:eastAsia="Times New Roman" w:cs="Times New Roman"/>
        </w:rPr>
        <w:t xml:space="preserve"> </w:t>
      </w:r>
      <w:r>
        <w:rPr>
          <w:rFonts w:eastAsia="Times New Roman" w:cs="Times New Roman"/>
          <w:bCs/>
          <w:shd w:val="clear" w:color="auto" w:fill="FFFFFF"/>
        </w:rPr>
        <w:t>που</w:t>
      </w:r>
      <w:r>
        <w:rPr>
          <w:rFonts w:eastAsia="Times New Roman" w:cs="Times New Roman"/>
        </w:rPr>
        <w:t xml:space="preserve"> έφερε τα μνημόνια, τα οποία έστειλαν τον λαό στη δυστυχία. Αυτά </w:t>
      </w:r>
      <w:r>
        <w:rPr>
          <w:rFonts w:eastAsia="Times New Roman"/>
          <w:bCs/>
        </w:rPr>
        <w:t>είναι</w:t>
      </w:r>
      <w:r>
        <w:rPr>
          <w:rFonts w:eastAsia="Times New Roman" w:cs="Times New Roman"/>
        </w:rPr>
        <w:t xml:space="preserve"> όλα όσα λέγατε. </w:t>
      </w:r>
    </w:p>
    <w:p w14:paraId="1C8C473E" w14:textId="77777777" w:rsidR="00AD7333" w:rsidRDefault="00CF083D">
      <w:pPr>
        <w:spacing w:line="600" w:lineRule="auto"/>
        <w:ind w:firstLine="720"/>
        <w:jc w:val="both"/>
        <w:rPr>
          <w:rFonts w:eastAsia="Times New Roman" w:cs="Times New Roman"/>
        </w:rPr>
      </w:pPr>
      <w:r>
        <w:rPr>
          <w:rFonts w:eastAsia="Times New Roman" w:cs="Times New Roman"/>
        </w:rPr>
        <w:lastRenderedPageBreak/>
        <w:t xml:space="preserve">Εμείς στον λαό μιλάμε κυρίως. Εδώ δεν </w:t>
      </w:r>
      <w:r>
        <w:rPr>
          <w:rFonts w:eastAsia="Times New Roman"/>
          <w:bCs/>
        </w:rPr>
        <w:t>έχει</w:t>
      </w:r>
      <w:r>
        <w:rPr>
          <w:rFonts w:eastAsia="Times New Roman" w:cs="Times New Roman"/>
        </w:rPr>
        <w:t xml:space="preserve"> νόημα πια. Νομίζουμε </w:t>
      </w:r>
      <w:r>
        <w:rPr>
          <w:rFonts w:eastAsia="Times New Roman"/>
          <w:bCs/>
          <w:shd w:val="clear" w:color="auto" w:fill="FFFFFF"/>
        </w:rPr>
        <w:t>ότι</w:t>
      </w:r>
      <w:r>
        <w:rPr>
          <w:rFonts w:eastAsia="Times New Roman" w:cs="Times New Roman"/>
          <w:bCs/>
          <w:shd w:val="clear" w:color="auto" w:fill="FFFFFF"/>
        </w:rPr>
        <w:t xml:space="preserve"> ο λαός πρέπει ν</w:t>
      </w:r>
      <w:r>
        <w:rPr>
          <w:rFonts w:eastAsia="Times New Roman" w:cs="Times New Roman"/>
        </w:rPr>
        <w:t xml:space="preserve">α αντιληφθεί </w:t>
      </w:r>
      <w:r>
        <w:rPr>
          <w:rFonts w:eastAsia="Times New Roman"/>
          <w:bCs/>
          <w:shd w:val="clear" w:color="auto" w:fill="FFFFFF"/>
        </w:rPr>
        <w:t xml:space="preserve">τι κρύβεται </w:t>
      </w:r>
      <w:r>
        <w:rPr>
          <w:rFonts w:eastAsia="Times New Roman" w:cs="Times New Roman"/>
        </w:rPr>
        <w:t xml:space="preserve">πίσω από τον καυγά ΣΥΡΙΖΑ και </w:t>
      </w:r>
      <w:r>
        <w:rPr>
          <w:rFonts w:eastAsia="Times New Roman" w:cs="Times New Roman"/>
        </w:rPr>
        <w:t xml:space="preserve">Νέας Δημοκρατίας, </w:t>
      </w:r>
      <w:r>
        <w:rPr>
          <w:rFonts w:eastAsia="Times New Roman" w:cs="Times New Roman"/>
          <w:bCs/>
          <w:shd w:val="clear" w:color="auto" w:fill="FFFFFF"/>
        </w:rPr>
        <w:t>που</w:t>
      </w:r>
      <w:r>
        <w:rPr>
          <w:rFonts w:eastAsia="Times New Roman" w:cs="Times New Roman"/>
        </w:rPr>
        <w:t xml:space="preserve"> παίρνει υπαρκτές διαστάσεις βέβαια, διότι ο καυγάς για το ποιος θα διαχειριστεί το ίδιο </w:t>
      </w:r>
      <w:r>
        <w:rPr>
          <w:rFonts w:eastAsia="Times New Roman"/>
          <w:bCs/>
        </w:rPr>
        <w:t>είναι</w:t>
      </w:r>
      <w:r>
        <w:rPr>
          <w:rFonts w:eastAsia="Times New Roman" w:cs="Times New Roman"/>
        </w:rPr>
        <w:t xml:space="preserve"> σκληρός πάρα πολλές φορές, ειδικά για το ποιος πήρε τα χειρότερα μέτρα. Αυτό γίνεται εδώ. Τέσσερις μέρες αυτά ακούμε: «Κάνατε αυτά, σαράντα </w:t>
      </w:r>
      <w:r>
        <w:rPr>
          <w:rFonts w:eastAsia="Times New Roman" w:cs="Times New Roman"/>
        </w:rPr>
        <w:t xml:space="preserve">χρόνια κυβερνάτε, ήρθαμε εμείς </w:t>
      </w:r>
      <w:r>
        <w:rPr>
          <w:rFonts w:eastAsia="Times New Roman"/>
          <w:bCs/>
        </w:rPr>
        <w:t>και</w:t>
      </w:r>
      <w:r>
        <w:rPr>
          <w:rFonts w:eastAsia="Times New Roman" w:cs="Times New Roman"/>
        </w:rPr>
        <w:t xml:space="preserve"> κάνουμε κάτι διαφορετικό». Πίσω από αυτόν τον καυγά</w:t>
      </w:r>
      <w:r>
        <w:rPr>
          <w:rFonts w:eastAsia="Times New Roman" w:cs="Times New Roman"/>
        </w:rPr>
        <w:t>,</w:t>
      </w:r>
      <w:r>
        <w:rPr>
          <w:rFonts w:eastAsia="Times New Roman" w:cs="Times New Roman"/>
        </w:rPr>
        <w:t xml:space="preserve"> λοιπόν</w:t>
      </w:r>
      <w:r>
        <w:rPr>
          <w:rFonts w:eastAsia="Times New Roman" w:cs="Times New Roman"/>
        </w:rPr>
        <w:t>,</w:t>
      </w:r>
      <w:r>
        <w:rPr>
          <w:rFonts w:eastAsia="Times New Roman" w:cs="Times New Roman"/>
        </w:rPr>
        <w:t xml:space="preserve"> κρύβεται η ενιαία γραμμή </w:t>
      </w:r>
      <w:r>
        <w:rPr>
          <w:rFonts w:eastAsia="Times New Roman" w:cs="Times New Roman"/>
          <w:bCs/>
          <w:shd w:val="clear" w:color="auto" w:fill="FFFFFF"/>
        </w:rPr>
        <w:t>που</w:t>
      </w:r>
      <w:r>
        <w:rPr>
          <w:rFonts w:eastAsia="Times New Roman" w:cs="Times New Roman"/>
        </w:rPr>
        <w:t xml:space="preserve"> ακολουθούν όλες οι κυβερνήσεις. </w:t>
      </w:r>
    </w:p>
    <w:p w14:paraId="1C8C473F" w14:textId="77777777" w:rsidR="00AD7333" w:rsidRDefault="00CF083D">
      <w:pPr>
        <w:spacing w:line="600" w:lineRule="auto"/>
        <w:ind w:firstLine="720"/>
        <w:jc w:val="both"/>
        <w:rPr>
          <w:rFonts w:eastAsia="Times New Roman" w:cs="Times New Roman"/>
        </w:rPr>
      </w:pPr>
      <w:r>
        <w:rPr>
          <w:rFonts w:eastAsia="Times New Roman" w:cs="Times New Roman"/>
        </w:rPr>
        <w:t xml:space="preserve">Διαφορετικά κόμματα </w:t>
      </w:r>
      <w:r>
        <w:rPr>
          <w:rFonts w:eastAsia="Times New Roman"/>
          <w:bCs/>
        </w:rPr>
        <w:t>είναι</w:t>
      </w:r>
      <w:r>
        <w:rPr>
          <w:rFonts w:eastAsia="Times New Roman" w:cs="Times New Roman"/>
        </w:rPr>
        <w:t xml:space="preserve">. Κανένα κόμμα δεν </w:t>
      </w:r>
      <w:r>
        <w:rPr>
          <w:rFonts w:eastAsia="Times New Roman"/>
          <w:bCs/>
        </w:rPr>
        <w:t>είναι</w:t>
      </w:r>
      <w:r>
        <w:rPr>
          <w:rFonts w:eastAsia="Times New Roman" w:cs="Times New Roman"/>
        </w:rPr>
        <w:t xml:space="preserve"> ίδιο με το άλλο. </w:t>
      </w:r>
      <w:r>
        <w:rPr>
          <w:rFonts w:eastAsia="Times New Roman" w:cs="Times New Roman"/>
          <w:bCs/>
          <w:shd w:val="clear" w:color="auto" w:fill="FFFFFF"/>
        </w:rPr>
        <w:t>Όμως,</w:t>
      </w:r>
      <w:r>
        <w:rPr>
          <w:rFonts w:eastAsia="Times New Roman" w:cs="Times New Roman"/>
        </w:rPr>
        <w:t xml:space="preserve"> τα κόμματα δεν κρίνονται </w:t>
      </w:r>
      <w:r>
        <w:rPr>
          <w:rFonts w:eastAsia="Times New Roman" w:cs="Times New Roman"/>
        </w:rPr>
        <w:t>έτσι. Κρίνονται από το ποια γραμμή ακολουθούν. Όσα δεν πρόλαβαν να κάνουν η Νέα Δημοκρατία και το ΠΑΣΟΚ, για πολλούς λόγους -</w:t>
      </w:r>
      <w:r>
        <w:rPr>
          <w:rFonts w:eastAsia="Times New Roman"/>
          <w:bCs/>
        </w:rPr>
        <w:t>και</w:t>
      </w:r>
      <w:r>
        <w:rPr>
          <w:rFonts w:eastAsia="Times New Roman" w:cs="Times New Roman"/>
        </w:rPr>
        <w:t xml:space="preserve"> </w:t>
      </w:r>
      <w:r>
        <w:rPr>
          <w:rFonts w:eastAsia="Times New Roman" w:cs="Times New Roman"/>
          <w:bCs/>
          <w:shd w:val="clear" w:color="auto" w:fill="FFFFFF"/>
        </w:rPr>
        <w:t>γιατί</w:t>
      </w:r>
      <w:r>
        <w:rPr>
          <w:rFonts w:eastAsia="Times New Roman" w:cs="Times New Roman"/>
        </w:rPr>
        <w:t xml:space="preserve"> δεν μπορούσε </w:t>
      </w:r>
      <w:r>
        <w:rPr>
          <w:rFonts w:eastAsia="Times New Roman"/>
          <w:bCs/>
        </w:rPr>
        <w:lastRenderedPageBreak/>
        <w:t>και</w:t>
      </w:r>
      <w:r>
        <w:rPr>
          <w:rFonts w:eastAsia="Times New Roman" w:cs="Times New Roman"/>
        </w:rPr>
        <w:t xml:space="preserve"> </w:t>
      </w:r>
      <w:r>
        <w:rPr>
          <w:rFonts w:eastAsia="Times New Roman" w:cs="Times New Roman"/>
          <w:bCs/>
          <w:shd w:val="clear" w:color="auto" w:fill="FFFFFF"/>
        </w:rPr>
        <w:t>γιατί</w:t>
      </w:r>
      <w:r>
        <w:rPr>
          <w:rFonts w:eastAsia="Times New Roman" w:cs="Times New Roman"/>
        </w:rPr>
        <w:t xml:space="preserve"> εμποδίστηκε </w:t>
      </w:r>
      <w:r>
        <w:rPr>
          <w:rFonts w:eastAsia="Times New Roman"/>
          <w:bCs/>
        </w:rPr>
        <w:t>και</w:t>
      </w:r>
      <w:r>
        <w:rPr>
          <w:rFonts w:eastAsia="Times New Roman" w:cs="Times New Roman"/>
        </w:rPr>
        <w:t xml:space="preserve"> μάλιστα</w:t>
      </w:r>
      <w:r>
        <w:rPr>
          <w:rFonts w:eastAsia="Times New Roman" w:cs="Times New Roman"/>
        </w:rPr>
        <w:t>,</w:t>
      </w:r>
      <w:r>
        <w:rPr>
          <w:rFonts w:eastAsia="Times New Roman" w:cs="Times New Roman"/>
        </w:rPr>
        <w:t xml:space="preserve"> εμποδίστηκε στρατηγικά. Ε</w:t>
      </w:r>
      <w:r>
        <w:rPr>
          <w:rFonts w:eastAsia="Times New Roman"/>
          <w:bCs/>
        </w:rPr>
        <w:t>ίναι</w:t>
      </w:r>
      <w:r>
        <w:rPr>
          <w:rFonts w:eastAsia="Times New Roman" w:cs="Times New Roman"/>
        </w:rPr>
        <w:t xml:space="preserve"> φανερό τώρα </w:t>
      </w:r>
      <w:r>
        <w:rPr>
          <w:rFonts w:eastAsia="Times New Roman"/>
          <w:bCs/>
        </w:rPr>
        <w:t>και</w:t>
      </w:r>
      <w:r>
        <w:rPr>
          <w:rFonts w:eastAsia="Times New Roman" w:cs="Times New Roman"/>
        </w:rPr>
        <w:t xml:space="preserve"> το καταλαβαίνει ο καθένας- </w:t>
      </w:r>
      <w:r>
        <w:rPr>
          <w:rFonts w:eastAsia="Times New Roman" w:cs="Times New Roman"/>
        </w:rPr>
        <w:t xml:space="preserve">ήρθε η </w:t>
      </w:r>
      <w:r>
        <w:rPr>
          <w:rFonts w:eastAsia="Times New Roman"/>
          <w:bCs/>
        </w:rPr>
        <w:t>Κυβέρνηση</w:t>
      </w:r>
      <w:r>
        <w:rPr>
          <w:rFonts w:eastAsia="Times New Roman" w:cs="Times New Roman"/>
        </w:rPr>
        <w:t xml:space="preserve"> ΣΥΡΙΖΑ - ΑΝΕΛ </w:t>
      </w:r>
      <w:r>
        <w:rPr>
          <w:rFonts w:eastAsia="Times New Roman"/>
          <w:bCs/>
        </w:rPr>
        <w:t>και</w:t>
      </w:r>
      <w:r>
        <w:rPr>
          <w:rFonts w:eastAsia="Times New Roman" w:cs="Times New Roman"/>
        </w:rPr>
        <w:t xml:space="preserve"> τα συνέχισε. Όχι μόνο τα διατήρησε, αλλά πήρε </w:t>
      </w:r>
      <w:r>
        <w:rPr>
          <w:rFonts w:eastAsia="Times New Roman"/>
          <w:bCs/>
        </w:rPr>
        <w:t>και</w:t>
      </w:r>
      <w:r>
        <w:rPr>
          <w:rFonts w:eastAsia="Times New Roman" w:cs="Times New Roman"/>
        </w:rPr>
        <w:t xml:space="preserve"> επιπρόσθετα. Τα ίδια θα έκαναν και η Νέα Δημοκρατία και το ΠΑΣΟΚ και να αφήσουν τώρα τις εξυπνάδες. </w:t>
      </w:r>
      <w:r>
        <w:rPr>
          <w:rFonts w:eastAsia="Times New Roman" w:cs="Times New Roman"/>
          <w:bCs/>
          <w:shd w:val="clear" w:color="auto" w:fill="FFFFFF"/>
        </w:rPr>
        <w:t>Γιατί</w:t>
      </w:r>
      <w:r>
        <w:rPr>
          <w:rFonts w:eastAsia="Times New Roman" w:cs="Times New Roman"/>
        </w:rPr>
        <w:t xml:space="preserve"> πατάνε πάνω στην πολιτική του ΣΥΡΙΖΑ. </w:t>
      </w:r>
    </w:p>
    <w:p w14:paraId="1C8C4740" w14:textId="77777777" w:rsidR="00AD7333" w:rsidRDefault="00CF083D">
      <w:pPr>
        <w:spacing w:line="600" w:lineRule="auto"/>
        <w:ind w:firstLine="720"/>
        <w:jc w:val="both"/>
        <w:rPr>
          <w:rFonts w:eastAsia="Times New Roman" w:cs="Times New Roman"/>
        </w:rPr>
      </w:pPr>
      <w:r>
        <w:rPr>
          <w:rFonts w:eastAsia="Times New Roman" w:cs="Times New Roman"/>
          <w:bCs/>
          <w:shd w:val="clear" w:color="auto" w:fill="FFFFFF"/>
        </w:rPr>
        <w:t>Γιατί</w:t>
      </w:r>
      <w:r>
        <w:rPr>
          <w:rFonts w:eastAsia="Times New Roman" w:cs="Times New Roman"/>
        </w:rPr>
        <w:t xml:space="preserve"> όλα αυτά; </w:t>
      </w:r>
      <w:r>
        <w:rPr>
          <w:rFonts w:eastAsia="Times New Roman"/>
          <w:bCs/>
          <w:shd w:val="clear" w:color="auto" w:fill="FFFFFF"/>
        </w:rPr>
        <w:t>Επειδή</w:t>
      </w:r>
      <w:r>
        <w:rPr>
          <w:rFonts w:eastAsia="Times New Roman" w:cs="Times New Roman"/>
        </w:rPr>
        <w:t xml:space="preserve"> έτσι </w:t>
      </w:r>
      <w:r>
        <w:rPr>
          <w:rFonts w:eastAsia="Times New Roman"/>
          <w:bCs/>
          <w:shd w:val="clear" w:color="auto" w:fill="FFFFFF"/>
        </w:rPr>
        <w:t xml:space="preserve">τα </w:t>
      </w:r>
      <w:r>
        <w:rPr>
          <w:rFonts w:eastAsia="Times New Roman" w:cs="Times New Roman"/>
        </w:rPr>
        <w:t xml:space="preserve">βρήκε η </w:t>
      </w:r>
      <w:r>
        <w:rPr>
          <w:rFonts w:eastAsia="Times New Roman"/>
          <w:bCs/>
        </w:rPr>
        <w:t>Κυβέρνηση</w:t>
      </w:r>
      <w:r>
        <w:rPr>
          <w:rFonts w:eastAsia="Times New Roman" w:cs="Times New Roman"/>
        </w:rPr>
        <w:t xml:space="preserve"> </w:t>
      </w:r>
      <w:r>
        <w:rPr>
          <w:rFonts w:eastAsia="Times New Roman"/>
          <w:bCs/>
        </w:rPr>
        <w:t>και</w:t>
      </w:r>
      <w:r>
        <w:rPr>
          <w:rFonts w:eastAsia="Times New Roman" w:cs="Times New Roman"/>
        </w:rPr>
        <w:t xml:space="preserve"> δεν μπορούσε να κάνει διαφορετικά; Μα</w:t>
      </w:r>
      <w:r>
        <w:rPr>
          <w:rFonts w:eastAsia="Times New Roman" w:cs="Times New Roman"/>
        </w:rPr>
        <w:t>,</w:t>
      </w:r>
      <w:r>
        <w:rPr>
          <w:rFonts w:eastAsia="Times New Roman" w:cs="Times New Roman"/>
        </w:rPr>
        <w:t xml:space="preserve"> είπε </w:t>
      </w:r>
      <w:r>
        <w:rPr>
          <w:rFonts w:eastAsia="Times New Roman"/>
          <w:bCs/>
          <w:shd w:val="clear" w:color="auto" w:fill="FFFFFF"/>
        </w:rPr>
        <w:t>ότι</w:t>
      </w:r>
      <w:r>
        <w:rPr>
          <w:rFonts w:eastAsia="Times New Roman" w:cs="Times New Roman"/>
        </w:rPr>
        <w:t xml:space="preserve"> θα τα σκίσει όλα. Τελικά, έσκισε τον ελληνικό λαό, αντί να σκίσει τα μνημόνια. </w:t>
      </w:r>
      <w:r>
        <w:rPr>
          <w:rFonts w:eastAsia="Times New Roman" w:cs="Times New Roman"/>
          <w:bCs/>
          <w:shd w:val="clear" w:color="auto" w:fill="FFFFFF"/>
        </w:rPr>
        <w:t>Γιατί</w:t>
      </w:r>
      <w:r>
        <w:rPr>
          <w:rFonts w:eastAsia="Times New Roman" w:cs="Times New Roman"/>
        </w:rPr>
        <w:t xml:space="preserve">; </w:t>
      </w:r>
      <w:r>
        <w:rPr>
          <w:rFonts w:eastAsia="Times New Roman"/>
          <w:bCs/>
          <w:shd w:val="clear" w:color="auto" w:fill="FFFFFF"/>
        </w:rPr>
        <w:t>Επειδή</w:t>
      </w:r>
      <w:r>
        <w:rPr>
          <w:rFonts w:eastAsia="Times New Roman" w:cs="Times New Roman"/>
        </w:rPr>
        <w:t xml:space="preserve"> τα επέβαλαν οι δανειστές; Μα</w:t>
      </w:r>
      <w:r>
        <w:rPr>
          <w:rFonts w:eastAsia="Times New Roman" w:cs="Times New Roman"/>
        </w:rPr>
        <w:t>,</w:t>
      </w:r>
      <w:r>
        <w:rPr>
          <w:rFonts w:eastAsia="Times New Roman" w:cs="Times New Roman"/>
        </w:rPr>
        <w:t xml:space="preserve"> δεν τα ξέρατε; Γι’ αυτό γίνονται όλα αυτά; Τι </w:t>
      </w:r>
      <w:r>
        <w:rPr>
          <w:rFonts w:eastAsia="Times New Roman"/>
          <w:bCs/>
        </w:rPr>
        <w:t>είναι</w:t>
      </w:r>
      <w:r>
        <w:rPr>
          <w:rFonts w:eastAsia="Times New Roman" w:cs="Times New Roman"/>
        </w:rPr>
        <w:t xml:space="preserve"> οι</w:t>
      </w:r>
      <w:r>
        <w:rPr>
          <w:rFonts w:eastAsia="Times New Roman" w:cs="Times New Roman"/>
        </w:rPr>
        <w:t xml:space="preserve"> δανειστές, δηλαδή; Τίποτα διάολοι ή εκπροσωπούν τα συμφέροντα του κεφαλαίου; </w:t>
      </w:r>
    </w:p>
    <w:p w14:paraId="1C8C474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Αυτά τα μέτρα πήρε η Νέα Δημοκρατία και το ΠΑΣΟΚ και τα συνέχισε ο ΣΥΡΙΖΑ στην ίδια γραμμή</w:t>
      </w:r>
      <w:r>
        <w:rPr>
          <w:rFonts w:eastAsia="Times New Roman" w:cs="Times New Roman"/>
          <w:szCs w:val="24"/>
        </w:rPr>
        <w:t>,</w:t>
      </w:r>
      <w:r>
        <w:rPr>
          <w:rFonts w:eastAsia="Times New Roman" w:cs="Times New Roman"/>
          <w:szCs w:val="24"/>
        </w:rPr>
        <w:t xml:space="preserve"> γιατί είναι απαραίτητα, είναι τα συμφέροντα του κεφαλαίου, για να ξεπεραστεί η καπιτα</w:t>
      </w:r>
      <w:r>
        <w:rPr>
          <w:rFonts w:eastAsia="Times New Roman" w:cs="Times New Roman"/>
          <w:szCs w:val="24"/>
        </w:rPr>
        <w:t>λιστική κρίση όπως μπορεί, φορτώνοντάς την στους εργαζόμενους και δίνοντας, όπως πολύ σωστά μας είπε η κ. Φωτίου, στο 10% των επιχειρήσεων που έχουν αυξημένα κέρδη, όταν πέθαινε ο κόσμος και μάτωνε από την ανεργία και τις περικοπές. Γιατί είναι αναγκαστικά</w:t>
      </w:r>
      <w:r>
        <w:rPr>
          <w:rFonts w:eastAsia="Times New Roman" w:cs="Times New Roman"/>
          <w:szCs w:val="24"/>
        </w:rPr>
        <w:t>; Για να δημιουργήσουν καπιταλιστική ανάκαμψη.</w:t>
      </w:r>
    </w:p>
    <w:p w14:paraId="1C8C474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Τέλος πάντων, ένας σοβαρός δεν υπάρχει να μας πει ότι αυτοί είναι οι νόμοι του καπιταλισμού και δεν γίνεται να ανακάμψει</w:t>
      </w:r>
      <w:r>
        <w:rPr>
          <w:rFonts w:eastAsia="Times New Roman" w:cs="Times New Roman"/>
          <w:szCs w:val="24"/>
        </w:rPr>
        <w:t>,</w:t>
      </w:r>
      <w:r>
        <w:rPr>
          <w:rFonts w:eastAsia="Times New Roman" w:cs="Times New Roman"/>
          <w:szCs w:val="24"/>
        </w:rPr>
        <w:t xml:space="preserve"> αν δεν τσακίσει τους εργαζόμενους, αν δεν </w:t>
      </w:r>
      <w:r>
        <w:rPr>
          <w:rFonts w:eastAsia="Times New Roman" w:cs="Times New Roman"/>
          <w:color w:val="000000" w:themeColor="text1"/>
          <w:szCs w:val="24"/>
        </w:rPr>
        <w:t xml:space="preserve">καταστραφούν </w:t>
      </w:r>
      <w:r>
        <w:rPr>
          <w:rFonts w:eastAsia="Times New Roman" w:cs="Times New Roman"/>
          <w:szCs w:val="24"/>
        </w:rPr>
        <w:t>μέρη του κεφαλαίου και δεν γίνετ</w:t>
      </w:r>
      <w:r>
        <w:rPr>
          <w:rFonts w:eastAsia="Times New Roman" w:cs="Times New Roman"/>
          <w:szCs w:val="24"/>
        </w:rPr>
        <w:t>αι να ανακάμψει</w:t>
      </w:r>
      <w:r>
        <w:rPr>
          <w:rFonts w:eastAsia="Times New Roman" w:cs="Times New Roman"/>
          <w:szCs w:val="24"/>
        </w:rPr>
        <w:t>,</w:t>
      </w:r>
      <w:r>
        <w:rPr>
          <w:rFonts w:eastAsia="Times New Roman" w:cs="Times New Roman"/>
          <w:szCs w:val="24"/>
        </w:rPr>
        <w:t xml:space="preserve"> αν δεν παρθούν μέτρα, ώστε </w:t>
      </w:r>
      <w:r>
        <w:rPr>
          <w:rFonts w:eastAsia="Times New Roman" w:cs="Times New Roman"/>
          <w:szCs w:val="24"/>
        </w:rPr>
        <w:lastRenderedPageBreak/>
        <w:t xml:space="preserve">να εξασφαλίζουν μεγαλύτερη κερδοφορία; Γιατί δεν το παραδέχεστε; Αυτό δεν κάνει και η Κυβέρνηση; Αυτό δεν κάνει και η Νέα Δημοκρατία; Το </w:t>
      </w:r>
      <w:r>
        <w:rPr>
          <w:rFonts w:eastAsia="Times New Roman" w:cs="Times New Roman"/>
          <w:szCs w:val="24"/>
        </w:rPr>
        <w:t>π</w:t>
      </w:r>
      <w:r>
        <w:rPr>
          <w:rFonts w:eastAsia="Times New Roman" w:cs="Times New Roman"/>
          <w:szCs w:val="24"/>
        </w:rPr>
        <w:t>ρόγραμμα που παρουσιάζει το ίδιο δεν είναι, στην ίδια κατεύθυνση; Τι λέει;</w:t>
      </w:r>
      <w:r>
        <w:rPr>
          <w:rFonts w:eastAsia="Times New Roman" w:cs="Times New Roman"/>
          <w:szCs w:val="24"/>
        </w:rPr>
        <w:t xml:space="preserve"> «Μείωση της εργατικής δύναμης». Την κάνατε ή όχι εσείς στη Νέα Δημοκρατία και τώρα βγαίνετε στα κεραμίδια; Την κάνατε. Την κάνατε εσείς, τη συνεχίσατε; Ή μήπως την αυξήσατε; Στο 751 φέρατε το κατώτατο; </w:t>
      </w:r>
      <w:r>
        <w:rPr>
          <w:rFonts w:eastAsia="Times New Roman" w:cs="Times New Roman"/>
          <w:szCs w:val="24"/>
        </w:rPr>
        <w:t>«</w:t>
      </w:r>
      <w:r>
        <w:rPr>
          <w:rFonts w:eastAsia="Times New Roman" w:cs="Times New Roman"/>
          <w:szCs w:val="24"/>
        </w:rPr>
        <w:t>Στο σπίτι του κρεμασμένου δεν μιλά</w:t>
      </w:r>
      <w:r>
        <w:rPr>
          <w:rFonts w:eastAsia="Times New Roman" w:cs="Times New Roman"/>
          <w:szCs w:val="24"/>
        </w:rPr>
        <w:t>ν</w:t>
      </w:r>
      <w:r>
        <w:rPr>
          <w:rFonts w:eastAsia="Times New Roman" w:cs="Times New Roman"/>
          <w:szCs w:val="24"/>
        </w:rPr>
        <w:t>ε για σχοινί</w:t>
      </w:r>
      <w:r>
        <w:rPr>
          <w:rFonts w:eastAsia="Times New Roman" w:cs="Times New Roman"/>
          <w:szCs w:val="24"/>
        </w:rPr>
        <w:t>»</w:t>
      </w:r>
      <w:r>
        <w:rPr>
          <w:rFonts w:eastAsia="Times New Roman" w:cs="Times New Roman"/>
          <w:szCs w:val="24"/>
        </w:rPr>
        <w:t>. Αυ</w:t>
      </w:r>
      <w:r>
        <w:rPr>
          <w:rFonts w:eastAsia="Times New Roman" w:cs="Times New Roman"/>
          <w:szCs w:val="24"/>
        </w:rPr>
        <w:t>τό κάνατε!</w:t>
      </w:r>
    </w:p>
    <w:p w14:paraId="1C8C474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Κάνατε και άλλα χειρότερα: Διάλυση των εργασιακών σχέσεων</w:t>
      </w:r>
      <w:r>
        <w:rPr>
          <w:rFonts w:eastAsia="Times New Roman" w:cs="Times New Roman"/>
          <w:szCs w:val="24"/>
        </w:rPr>
        <w:t>. Τ</w:t>
      </w:r>
      <w:r>
        <w:rPr>
          <w:rFonts w:eastAsia="Times New Roman" w:cs="Times New Roman"/>
          <w:szCs w:val="24"/>
        </w:rPr>
        <w:t>α διατηρήσατε ή όχι; Και συλλογικές συμβάσεις τάζατε και διάφορα άλλα πράγματα. Μειώσατε τις κοινωνικές δαπάνες συνολικά, όποτε υπήρχαν; Όχι ότι ήταν καλές, αλλά μειώνονται, γιατί αυτές</w:t>
      </w:r>
      <w:r>
        <w:rPr>
          <w:rFonts w:eastAsia="Times New Roman" w:cs="Times New Roman"/>
          <w:szCs w:val="24"/>
        </w:rPr>
        <w:t xml:space="preserve"> είναι οι απαιτήσεις. Κάνετε γενικευμένες ιδιωτικοποιήσεις; Ναι </w:t>
      </w:r>
      <w:r>
        <w:rPr>
          <w:rFonts w:eastAsia="Times New Roman" w:cs="Times New Roman"/>
          <w:szCs w:val="24"/>
        </w:rPr>
        <w:lastRenderedPageBreak/>
        <w:t>ή όχι; «Η ιδιωτικοποίηση της ΔΕΗ είναι εθνικό έγκλημα», έλεγε ο Τσίπρας. Σήμερα, κύριε Τσακαλώτο, τι είναι; Δεν είναι εθνικό έγκλημα. Σήμερα η ιδιωτικοποίηση της ΔΕΗ είναι κινητήρας για την αν</w:t>
      </w:r>
      <w:r>
        <w:rPr>
          <w:rFonts w:eastAsia="Times New Roman" w:cs="Times New Roman"/>
          <w:szCs w:val="24"/>
        </w:rPr>
        <w:t>άκαμψη της οικονομίας. Λέω ένα παράδειγμα</w:t>
      </w:r>
      <w:r>
        <w:rPr>
          <w:rFonts w:eastAsia="Times New Roman" w:cs="Times New Roman"/>
          <w:szCs w:val="24"/>
        </w:rPr>
        <w:t>,</w:t>
      </w:r>
      <w:r>
        <w:rPr>
          <w:rFonts w:eastAsia="Times New Roman" w:cs="Times New Roman"/>
          <w:szCs w:val="24"/>
        </w:rPr>
        <w:t xml:space="preserve"> γιατί είναι πάρα πολλές οι ιδιωτικοποιήσεις. Τα βγάλατε όλα στο σφυρί, όπως τη δημόσια περιουσία; Ναι ή όχι; «Το νερό δεν πωλείται». Αυτό δεν λέγατε; Το κάνατε και αυτό; Αυτό δεν ήθελαν; </w:t>
      </w:r>
    </w:p>
    <w:p w14:paraId="1C8C474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Άρα, λοιπόν, ο λαός μας π</w:t>
      </w:r>
      <w:r>
        <w:rPr>
          <w:rFonts w:eastAsia="Times New Roman" w:cs="Times New Roman"/>
          <w:szCs w:val="24"/>
        </w:rPr>
        <w:t>ρέπει να αντιληφθεί, κατά τη γνώμη μας, και έτσι είναι, ότι οποιαδήποτε διαχείριση αυτού του συστήματος</w:t>
      </w:r>
      <w:r>
        <w:rPr>
          <w:rFonts w:eastAsia="Times New Roman" w:cs="Times New Roman"/>
          <w:szCs w:val="24"/>
        </w:rPr>
        <w:t>,</w:t>
      </w:r>
      <w:r>
        <w:rPr>
          <w:rFonts w:eastAsia="Times New Roman" w:cs="Times New Roman"/>
          <w:szCs w:val="24"/>
        </w:rPr>
        <w:t xml:space="preserve"> χωρίς σύγκρουση, χωρίς αγώνα, χωρίς ανατροπή έχει τα ίδια αποτελέσματα. Εδώ, ξαναλέω, ότι υπάρχει πλέον εμπειρία. Είναι τρία χρόνια συν τα προηγούμενα.</w:t>
      </w:r>
    </w:p>
    <w:p w14:paraId="1C8C474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Το άλλο θέμα, γιατί μπαίνουμε στα καινούργια, συνίσταται στο ποιο είναι το αφήγημα. Αναμονή, καλλιέργεια ελπίδων, από την ανάκαμψη, τέλος της μνημονιακής εποχής, νέο αναπτυξιακό μοντέλο. Αυτή είναι η τριπλέτα. Έτσι δεν είναι; Αυτό δεν λέτε; Μάλιστα, για ν</w:t>
      </w:r>
      <w:r>
        <w:rPr>
          <w:rFonts w:eastAsia="Times New Roman" w:cs="Times New Roman"/>
          <w:szCs w:val="24"/>
        </w:rPr>
        <w:t>α το δούμε.</w:t>
      </w:r>
    </w:p>
    <w:p w14:paraId="1C8C474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«Τέλος των μνημονίων». Και το ψέμα έχει όρια. Κάπου πρέπει να σταματάς. Μα, δεν σταματάτε. Εξακόσιοι και περισσότεροι μνημονιακοί νόμοι θα ισχύουν μετά τον Αύγουστο του 2018 ή θα καταργηθούν; Ποιος νόμος θα καταργηθεί; Πείτε μας ποιοι νόμοι θα </w:t>
      </w:r>
      <w:r>
        <w:rPr>
          <w:rFonts w:eastAsia="Times New Roman" w:cs="Times New Roman"/>
          <w:szCs w:val="24"/>
        </w:rPr>
        <w:t xml:space="preserve">καταργηθούν. Κανένας. Θα διατηρηθούν. </w:t>
      </w:r>
    </w:p>
    <w:p w14:paraId="1C8C474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«Τέλος των μέτρων», λέτε. «Δεν έχουμε άλλα μέτρα». Σε ποιον τα λέτε; Έχετε ψηφίσει μέτρα και για το 2018 και για το 2019 και μέχρι το 2060. Τα έχετε ψηφίσει ή όχι; Τα έχετε. Άρα, γιατί λέτε ότι </w:t>
      </w:r>
      <w:r>
        <w:rPr>
          <w:rFonts w:eastAsia="Times New Roman" w:cs="Times New Roman"/>
          <w:szCs w:val="24"/>
        </w:rPr>
        <w:lastRenderedPageBreak/>
        <w:t>δεν θα πάρετε νέα μέτρα</w:t>
      </w:r>
      <w:r>
        <w:rPr>
          <w:rFonts w:eastAsia="Times New Roman" w:cs="Times New Roman"/>
          <w:szCs w:val="24"/>
        </w:rPr>
        <w:t>; Συν ότι έρχεται και η τέταρτη αξιολόγηση. Γνωρίζει ο καθένας ότι κάθε αξιολόγηση συνοδεύεται από μέτρα.</w:t>
      </w:r>
    </w:p>
    <w:p w14:paraId="1C8C474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Τέλος, μας λέτε: «Τέλος των μνημονίων». Το ευρωπαϊκό μνημόνιο σταματά; Αυτή η συζήτηση</w:t>
      </w:r>
      <w:r>
        <w:rPr>
          <w:rFonts w:eastAsia="Times New Roman" w:cs="Times New Roman"/>
          <w:szCs w:val="24"/>
        </w:rPr>
        <w:t>,</w:t>
      </w:r>
      <w:r>
        <w:rPr>
          <w:rFonts w:eastAsia="Times New Roman" w:cs="Times New Roman"/>
          <w:szCs w:val="24"/>
        </w:rPr>
        <w:t xml:space="preserve"> που λέτε και κοροϊδεύετε τον κόσμο, όπως λέγατε ότι η Ευρώπη αλλάζει, που άνοιξε στην Ευρωπαϊκή Ένωση, για το τέρμα της λιτότητας, συμβαδίζει με τις αποφάσεις; Τι λένε; Πιο σφικτός έλεγχος, πέρα από τα εξάμηνα και τον έλεγχο προϋπολογισμών, πιο συγκεντρωτ</w:t>
      </w:r>
      <w:r>
        <w:rPr>
          <w:rFonts w:eastAsia="Times New Roman" w:cs="Times New Roman"/>
          <w:szCs w:val="24"/>
        </w:rPr>
        <w:t>ική χρηματοδότηση από πλευράς Ευρωπαϊκής Ένωσης, όχι των εργαζομένων, αλλά των επιχειρηματικών ομίλων, πιο σφικτό δηλαδή πρόγραμμα λιτότητας συνολικά για τους εργαζόμενους.</w:t>
      </w:r>
    </w:p>
    <w:p w14:paraId="1C8C474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Λέτε: «Θα έχουμε ανάκαμψη και ανάπτυξη». Μπορεί να έχουμε. Εμείς</w:t>
      </w:r>
      <w:r>
        <w:rPr>
          <w:rFonts w:eastAsia="Times New Roman" w:cs="Times New Roman"/>
          <w:szCs w:val="24"/>
        </w:rPr>
        <w:t>,</w:t>
      </w:r>
      <w:r>
        <w:rPr>
          <w:rFonts w:eastAsia="Times New Roman" w:cs="Times New Roman"/>
          <w:szCs w:val="24"/>
        </w:rPr>
        <w:t xml:space="preserve"> ποτέ δεν είπαμε ό</w:t>
      </w:r>
      <w:r>
        <w:rPr>
          <w:rFonts w:eastAsia="Times New Roman" w:cs="Times New Roman"/>
          <w:szCs w:val="24"/>
        </w:rPr>
        <w:t xml:space="preserve">τι δεν θα υπάρχει κάποια ανάκαμψη </w:t>
      </w:r>
      <w:r>
        <w:rPr>
          <w:rFonts w:eastAsia="Times New Roman" w:cs="Times New Roman"/>
          <w:szCs w:val="24"/>
        </w:rPr>
        <w:lastRenderedPageBreak/>
        <w:t>και κάποια ανάπτυξη, 2,5%-3%, δεν έχει σημασία. Μάλιστα, λέτε -και εδώ είναι η τραγωδία- ότι θα είναι δίκαιη. Ορισμένοι έχουν ξεφύγει τελείως.</w:t>
      </w:r>
    </w:p>
    <w:p w14:paraId="1C8C474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Άκουσα την κ</w:t>
      </w:r>
      <w:r>
        <w:rPr>
          <w:rFonts w:eastAsia="Times New Roman" w:cs="Times New Roman"/>
          <w:szCs w:val="24"/>
        </w:rPr>
        <w:t>.</w:t>
      </w:r>
      <w:r>
        <w:rPr>
          <w:rFonts w:eastAsia="Times New Roman" w:cs="Times New Roman"/>
          <w:szCs w:val="24"/>
        </w:rPr>
        <w:t xml:space="preserve"> Καφαντάρη να λέει: «Η δική μας η ανάπτυξη πλέον θα είναι ανάπτυξη</w:t>
      </w:r>
      <w:r>
        <w:rPr>
          <w:rFonts w:eastAsia="Times New Roman" w:cs="Times New Roman"/>
          <w:szCs w:val="24"/>
        </w:rPr>
        <w:t>,</w:t>
      </w:r>
      <w:r>
        <w:rPr>
          <w:rFonts w:eastAsia="Times New Roman" w:cs="Times New Roman"/>
          <w:szCs w:val="24"/>
        </w:rPr>
        <w:t xml:space="preserve"> με γνώμονα τις ανθρώπινες ανάγκες». Αυτό δεν είναι πλυντήριο του καπιταλιστικού δρόμου ανάπτυξης. Πιστεύει κανένας ότι η καπιταλιστική ανάπτυξη είναι δίκαιη; Αφού στηρίζεται στην εκμετάλλευση ανθρώπου από άνθρωπο και αφού το 10% κατέχει το 60%, 65%, 70% </w:t>
      </w:r>
      <w:r>
        <w:rPr>
          <w:rFonts w:eastAsia="Times New Roman" w:cs="Times New Roman"/>
          <w:szCs w:val="24"/>
        </w:rPr>
        <w:t xml:space="preserve">του ΑΕΠ, τι σόι δίκαιη ανάπτυξη είναι αυτή; </w:t>
      </w:r>
    </w:p>
    <w:p w14:paraId="1C8C474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C8C474C" w14:textId="77777777" w:rsidR="00AD7333" w:rsidRDefault="00CF083D">
      <w:pPr>
        <w:spacing w:line="600" w:lineRule="auto"/>
        <w:ind w:firstLine="720"/>
        <w:jc w:val="both"/>
        <w:rPr>
          <w:rFonts w:eastAsia="Times New Roman"/>
          <w:szCs w:val="24"/>
        </w:rPr>
      </w:pPr>
      <w:r>
        <w:rPr>
          <w:rFonts w:eastAsia="Times New Roman"/>
          <w:szCs w:val="24"/>
        </w:rPr>
        <w:t>Δώστε μου χρόνο, κύριε Πρόεδρε!</w:t>
      </w:r>
    </w:p>
    <w:p w14:paraId="1C8C474D" w14:textId="77777777" w:rsidR="00AD7333" w:rsidRDefault="00CF083D">
      <w:pPr>
        <w:spacing w:line="600" w:lineRule="auto"/>
        <w:ind w:firstLine="720"/>
        <w:jc w:val="both"/>
        <w:rPr>
          <w:rFonts w:eastAsia="Times New Roman"/>
          <w:szCs w:val="24"/>
        </w:rPr>
      </w:pPr>
      <w:r>
        <w:rPr>
          <w:rFonts w:eastAsia="Times New Roman"/>
          <w:szCs w:val="24"/>
        </w:rPr>
        <w:lastRenderedPageBreak/>
        <w:t>Άρα, λοιπόν, θα είναι καπιταλιστική ανάπτυξη. Ποια είναι η προϋπόθεση; Την είπα προηγουμένως. Α</w:t>
      </w:r>
      <w:r>
        <w:rPr>
          <w:rFonts w:eastAsia="Times New Roman"/>
          <w:szCs w:val="24"/>
        </w:rPr>
        <w:t>υτό κάνετε. Για να γίνει η ανάπτυξη, θα μειώσετε το εργατικό κόστος -μειώνεται- τις ευέλικτες εργασιακές σχέσεις, την εύκολη, γρήγορη δανειοδότηση, θα δοθεί πακτωλός χρημάτων στο κεφάλαιο -το ακούσαμε- Πρόγραμμα Δημοσίων Επενδύσεων, ΕΣΠΑ, κ.λπ. και θα υπάρ</w:t>
      </w:r>
      <w:r>
        <w:rPr>
          <w:rFonts w:eastAsia="Times New Roman"/>
          <w:szCs w:val="24"/>
        </w:rPr>
        <w:t>ξουν θεσμικά μέτρα αντιμετώπισης του εργατικού κινήματος, βλέπε απεργία.</w:t>
      </w:r>
    </w:p>
    <w:p w14:paraId="1C8C474E" w14:textId="77777777" w:rsidR="00AD7333" w:rsidRDefault="00CF083D">
      <w:pPr>
        <w:spacing w:line="600" w:lineRule="auto"/>
        <w:ind w:firstLine="720"/>
        <w:jc w:val="both"/>
        <w:rPr>
          <w:rFonts w:eastAsia="Times New Roman"/>
          <w:szCs w:val="24"/>
        </w:rPr>
      </w:pPr>
      <w:r>
        <w:rPr>
          <w:rFonts w:eastAsia="Times New Roman"/>
          <w:szCs w:val="24"/>
        </w:rPr>
        <w:t xml:space="preserve">Βέβαια, ο κ. Βρούτσης, όπως και ο κ. Γεωργιάδης, με τους οποίους σκοτώνεστε κάθε φορά, τι είπαν; Ελάτε, εδώ είμαστε εμείς, μην φοβάστε τίποτα. Τα ψηφίζουμε και επιτέλους παίρνετε και </w:t>
      </w:r>
      <w:r>
        <w:rPr>
          <w:rFonts w:eastAsia="Times New Roman"/>
          <w:szCs w:val="24"/>
        </w:rPr>
        <w:t xml:space="preserve">ένα καλό μέτρο. </w:t>
      </w:r>
    </w:p>
    <w:p w14:paraId="1C8C474F" w14:textId="77777777" w:rsidR="00AD7333" w:rsidRDefault="00CF083D">
      <w:pPr>
        <w:spacing w:line="600" w:lineRule="auto"/>
        <w:ind w:firstLine="720"/>
        <w:jc w:val="both"/>
        <w:rPr>
          <w:rFonts w:eastAsia="Times New Roman"/>
          <w:szCs w:val="24"/>
        </w:rPr>
      </w:pPr>
      <w:r>
        <w:rPr>
          <w:rFonts w:eastAsia="Times New Roman"/>
          <w:szCs w:val="24"/>
        </w:rPr>
        <w:lastRenderedPageBreak/>
        <w:t>Και θα σας πούμε ξανά κάτι ως ΚΚΕ. Το δικαίωμα της απεργίας είναι το τελευταίο όπλο</w:t>
      </w:r>
      <w:r>
        <w:rPr>
          <w:rFonts w:eastAsia="Times New Roman"/>
          <w:szCs w:val="24"/>
        </w:rPr>
        <w:t>,</w:t>
      </w:r>
      <w:r>
        <w:rPr>
          <w:rFonts w:eastAsia="Times New Roman"/>
          <w:szCs w:val="24"/>
        </w:rPr>
        <w:t xml:space="preserve"> που έχουν οι εργαζόμενοι. Δεν παζαρεύεται, το έχουν προσπαθήσει και άλλοι. Αυτά τα παραμύθια και αυτή η ξεφτίλα ότι ενδιαφερόμαστε να γίνει πιο συλλογικό </w:t>
      </w:r>
      <w:r>
        <w:rPr>
          <w:rFonts w:eastAsia="Times New Roman"/>
          <w:szCs w:val="24"/>
        </w:rPr>
        <w:t>το εργατικό κίνημα και να συμμετέχουν οι εργαζόμενοι</w:t>
      </w:r>
      <w:r>
        <w:rPr>
          <w:rFonts w:eastAsia="Times New Roman"/>
          <w:szCs w:val="24"/>
        </w:rPr>
        <w:t>,</w:t>
      </w:r>
      <w:r>
        <w:rPr>
          <w:rFonts w:eastAsia="Times New Roman"/>
          <w:szCs w:val="24"/>
        </w:rPr>
        <w:t xml:space="preserve"> πρέπει να κοπούν. Είναι απαίτηση του ΣΕΒ και του κεφαλαίου. </w:t>
      </w:r>
      <w:r>
        <w:rPr>
          <w:rFonts w:eastAsia="Times New Roman"/>
          <w:szCs w:val="24"/>
        </w:rPr>
        <w:t>Σ</w:t>
      </w:r>
      <w:r>
        <w:rPr>
          <w:rFonts w:eastAsia="Times New Roman"/>
          <w:szCs w:val="24"/>
        </w:rPr>
        <w:t xml:space="preserve">ας τα λέει ωμά, μην το διαβάσω τώρα και χάσω το χρόνο. </w:t>
      </w:r>
    </w:p>
    <w:p w14:paraId="1C8C4750" w14:textId="77777777" w:rsidR="00AD7333" w:rsidRDefault="00CF083D">
      <w:pPr>
        <w:spacing w:line="600" w:lineRule="auto"/>
        <w:ind w:firstLine="720"/>
        <w:jc w:val="both"/>
        <w:rPr>
          <w:rFonts w:eastAsia="Times New Roman"/>
          <w:szCs w:val="24"/>
        </w:rPr>
      </w:pPr>
      <w:r>
        <w:rPr>
          <w:rFonts w:eastAsia="Times New Roman"/>
          <w:szCs w:val="24"/>
        </w:rPr>
        <w:t>Άρα, λοιπόν, να ξέρετε ότι είναι αιτία πολέμου. Και το λέει το ΚΚΕ, προσπαθώντας να π</w:t>
      </w:r>
      <w:r>
        <w:rPr>
          <w:rFonts w:eastAsia="Times New Roman"/>
          <w:szCs w:val="24"/>
        </w:rPr>
        <w:t xml:space="preserve">είσει και την εργατική τάξη, ότι δεν πρόκειται να το αποδεχτεί ο εργαζόμενος. </w:t>
      </w:r>
    </w:p>
    <w:p w14:paraId="1C8C4751" w14:textId="77777777" w:rsidR="00AD7333" w:rsidRDefault="00CF083D">
      <w:pPr>
        <w:spacing w:line="600" w:lineRule="auto"/>
        <w:ind w:firstLine="720"/>
        <w:jc w:val="both"/>
        <w:rPr>
          <w:rFonts w:eastAsia="Times New Roman" w:cs="Times New Roman"/>
          <w:szCs w:val="24"/>
        </w:rPr>
      </w:pPr>
      <w:r>
        <w:rPr>
          <w:rFonts w:eastAsia="Times New Roman"/>
          <w:szCs w:val="24"/>
        </w:rPr>
        <w:t>Δεν έχετε φιλότιμο και μιλάτε</w:t>
      </w:r>
      <w:r>
        <w:rPr>
          <w:rFonts w:eastAsia="Times New Roman"/>
          <w:szCs w:val="24"/>
        </w:rPr>
        <w:t>,</w:t>
      </w:r>
      <w:r>
        <w:rPr>
          <w:rFonts w:eastAsia="Times New Roman"/>
          <w:szCs w:val="24"/>
        </w:rPr>
        <w:t xml:space="preserve"> ενώ φτιάχνετε με το 15% αυτές τις «ενώσεις προσώπων». Έχει γεμίσει όλη η εργοδοσία. Φτιάχνει «ενώσεις προσώπων», οι οποίες υπογράφουν μείωση συλλογικών </w:t>
      </w:r>
      <w:r>
        <w:rPr>
          <w:rFonts w:eastAsia="Times New Roman"/>
          <w:szCs w:val="24"/>
        </w:rPr>
        <w:lastRenderedPageBreak/>
        <w:t>συμβάσεων. Πού ζείτε; Έχετε πάει σε κανένα εργοστάσιο; Έχετε δει τι τραβάνε οι εργαζόμενοι; Τι τρομοκρα</w:t>
      </w:r>
      <w:r>
        <w:rPr>
          <w:rFonts w:eastAsia="Times New Roman"/>
          <w:szCs w:val="24"/>
        </w:rPr>
        <w:t xml:space="preserve">τία γίνεται κάθε μέρα; Απολύσεις, μείωση μισθών, απλήρωτοι και όποιος κουνιέται, πεθαίνει, τον διώχνουν και δεν ξαναβρίσκει δουλειά και μπαίνει </w:t>
      </w:r>
      <w:r>
        <w:rPr>
          <w:rFonts w:eastAsia="Times New Roman"/>
          <w:szCs w:val="24"/>
          <w:lang w:val="en-US"/>
        </w:rPr>
        <w:t>black</w:t>
      </w:r>
      <w:r>
        <w:rPr>
          <w:rFonts w:eastAsia="Times New Roman"/>
          <w:szCs w:val="24"/>
        </w:rPr>
        <w:t xml:space="preserve"> </w:t>
      </w:r>
      <w:r>
        <w:rPr>
          <w:rFonts w:eastAsia="Times New Roman"/>
          <w:szCs w:val="24"/>
          <w:lang w:val="en-US"/>
        </w:rPr>
        <w:t>list</w:t>
      </w:r>
      <w:r>
        <w:rPr>
          <w:rFonts w:eastAsia="Times New Roman"/>
          <w:szCs w:val="24"/>
        </w:rPr>
        <w:t>. Και δεν έχετε φιλότιμο, έρχεστε εδώ και μιλάτε για το δικαίωμα της απεργίας και λέει και ο κ. Σκουρλ</w:t>
      </w:r>
      <w:r>
        <w:rPr>
          <w:rFonts w:eastAsia="Times New Roman"/>
          <w:szCs w:val="24"/>
        </w:rPr>
        <w:t>έτης ότι εμείς</w:t>
      </w:r>
      <w:r>
        <w:rPr>
          <w:rFonts w:eastAsia="Times New Roman" w:cs="Times New Roman"/>
          <w:szCs w:val="24"/>
        </w:rPr>
        <w:t xml:space="preserve"> είμαστε σε επικίνδυνους δρόμους και ότι κάνουμε αντισυγκεντρώσεις. </w:t>
      </w:r>
    </w:p>
    <w:p w14:paraId="1C8C475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1C8C475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Κύριε Πρόεδρε, οι προηγούμενοι έχουν μιλήσει παραπάνω από είκοσι λεπτά.</w:t>
      </w:r>
    </w:p>
    <w:p w14:paraId="1C8C475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κατάλαβα! Η Κυβέρνηση δεν είχε εκδήλωση; Έγινε διαμαρτυρία των συνδικάτων. Αντισυγκέντρωση είναι όταν κάνει το κόμμα. </w:t>
      </w:r>
      <w:r>
        <w:rPr>
          <w:rFonts w:eastAsia="Times New Roman" w:cs="Times New Roman"/>
          <w:szCs w:val="24"/>
        </w:rPr>
        <w:lastRenderedPageBreak/>
        <w:t>Και εμείς αυτό δεν το κάνουμε και το ξέρετε. Αν έκανε ο ΣΥΡΙΖΑ, δεν θα κάναμε. Και το ΠΑΜΕ και τα σωματεία που ήταν. Όμως, ανεξάρτητα από</w:t>
      </w:r>
      <w:r>
        <w:rPr>
          <w:rFonts w:eastAsia="Times New Roman" w:cs="Times New Roman"/>
          <w:szCs w:val="24"/>
        </w:rPr>
        <w:t xml:space="preserve"> αυτό, για να μην κρυβόμαστε, όταν διαμαρτύρεται</w:t>
      </w:r>
      <w:r>
        <w:rPr>
          <w:rFonts w:eastAsia="Times New Roman" w:cs="Times New Roman"/>
          <w:szCs w:val="24"/>
        </w:rPr>
        <w:t>, όταν</w:t>
      </w:r>
      <w:r>
        <w:rPr>
          <w:rFonts w:eastAsia="Times New Roman" w:cs="Times New Roman"/>
          <w:szCs w:val="24"/>
        </w:rPr>
        <w:t xml:space="preserve"> γίνονται </w:t>
      </w:r>
      <w:r>
        <w:rPr>
          <w:rFonts w:eastAsia="Times New Roman" w:cs="Times New Roman"/>
          <w:szCs w:val="24"/>
        </w:rPr>
        <w:t xml:space="preserve">διάφορες μορφές </w:t>
      </w:r>
      <w:r>
        <w:rPr>
          <w:rFonts w:eastAsia="Times New Roman" w:cs="Times New Roman"/>
          <w:szCs w:val="24"/>
        </w:rPr>
        <w:t>διαμαρτυρί</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τι είναι αυτές; Αντισυγκεντρώσεις; Και τι θα κάνετε; Θα βγάλετε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paper</w:t>
      </w:r>
      <w:r>
        <w:rPr>
          <w:rFonts w:eastAsia="Times New Roman" w:cs="Times New Roman"/>
          <w:szCs w:val="24"/>
        </w:rPr>
        <w:t xml:space="preserve"> ή οδηγία πότε θα βγαίνουν οι εργαζόμενοι και πότε δεν θα βγαίνουν; Πότε θα παλεύουν και </w:t>
      </w:r>
      <w:r>
        <w:rPr>
          <w:rFonts w:eastAsia="Times New Roman" w:cs="Times New Roman"/>
          <w:szCs w:val="24"/>
        </w:rPr>
        <w:t xml:space="preserve">πότε δεν θα παλεύουν; Και θα βγαίνει και ο κ. Φίλης και θα λέει να απαντήσει το μαζικό κίνημα; Μέχρι εκεί θα φτάσουμε; </w:t>
      </w:r>
    </w:p>
    <w:p w14:paraId="1C8C475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Τι νομίζετε ότι θα κάνουν πίσω οι εργαζόμενοι; Ή ότι θα κάνουμε εμείς πίσω ή ότι θα φοβηθούμε; Ή μήπως αρχίσετε καμμία ιστορία περί μετώ</w:t>
      </w:r>
      <w:r>
        <w:rPr>
          <w:rFonts w:eastAsia="Times New Roman" w:cs="Times New Roman"/>
          <w:szCs w:val="24"/>
        </w:rPr>
        <w:t>πων αντιΣΥΡΙΖΑ κ.λπ.;</w:t>
      </w:r>
    </w:p>
    <w:p w14:paraId="1C8C475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Αυτά τα ζήσαμε και με το </w:t>
      </w:r>
      <w:r>
        <w:rPr>
          <w:rFonts w:eastAsia="Times New Roman"/>
          <w:szCs w:val="24"/>
        </w:rPr>
        <w:t>ΠΑΣΟΚ</w:t>
      </w:r>
      <w:r>
        <w:rPr>
          <w:rFonts w:eastAsia="Times New Roman" w:cs="Times New Roman"/>
          <w:szCs w:val="24"/>
        </w:rPr>
        <w:t xml:space="preserve">, «ξαναζεσταμένο φαΐ, ξινισμένο». Τέτοια έλεγε και το ΠΑΣΟΚ. Όταν στριμωχνόταν, έλεγε ότι </w:t>
      </w:r>
      <w:r>
        <w:rPr>
          <w:rFonts w:eastAsia="Times New Roman" w:cs="Times New Roman"/>
          <w:szCs w:val="24"/>
        </w:rPr>
        <w:lastRenderedPageBreak/>
        <w:t xml:space="preserve">το ΚΚΕ τα βρίσκει με τη Δεξιά και στρέφετε ενάντια στη δημοκρατική παράταξη. </w:t>
      </w:r>
    </w:p>
    <w:p w14:paraId="1C8C475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Συμπερασματικά για όλα αυτά, προσφέρετε τις καλύτερες υπηρεσίες ξεπλύματος του καπιταλιστικού συστήματος. Μην κουνάτε το κεφάλι, διότι στον Τραμπ είπατε ότι έχουμε κοινές αξίες και κοινά ιδανικά. </w:t>
      </w:r>
    </w:p>
    <w:p w14:paraId="1C8C475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Το κουνάω. </w:t>
      </w:r>
    </w:p>
    <w:p w14:paraId="1C8C475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Έτσι δεν είπ</w:t>
      </w:r>
      <w:r>
        <w:rPr>
          <w:rFonts w:eastAsia="Times New Roman" w:cs="Times New Roman"/>
          <w:szCs w:val="24"/>
        </w:rPr>
        <w:t>ατε; Έτσι δεν είπε ο Πρωθυπουργός; Δεν είπε ότι είναι διαβολικά καλός ο αμερικάνικος ιμπεριαλισμός; Αυτά δεν είπε; Τι είναι αυτά; Δεν είναι πλυντήριο και μάλιστα</w:t>
      </w:r>
      <w:r>
        <w:rPr>
          <w:rFonts w:eastAsia="Times New Roman" w:cs="Times New Roman"/>
          <w:szCs w:val="24"/>
        </w:rPr>
        <w:t>,</w:t>
      </w:r>
      <w:r>
        <w:rPr>
          <w:rFonts w:eastAsia="Times New Roman" w:cs="Times New Roman"/>
          <w:szCs w:val="24"/>
        </w:rPr>
        <w:t xml:space="preserve"> τελευταίας τεχνολογίας; Είναι διαστημικής τεχνολογίας πλυ</w:t>
      </w:r>
      <w:r>
        <w:rPr>
          <w:rFonts w:eastAsia="Times New Roman" w:cs="Times New Roman"/>
          <w:szCs w:val="24"/>
        </w:rPr>
        <w:lastRenderedPageBreak/>
        <w:t>ντήριο! Ξεπλένετε το ίδιο το σύστημα</w:t>
      </w:r>
      <w:r>
        <w:rPr>
          <w:rFonts w:eastAsia="Times New Roman" w:cs="Times New Roman"/>
          <w:szCs w:val="24"/>
        </w:rPr>
        <w:t>,</w:t>
      </w:r>
      <w:r>
        <w:rPr>
          <w:rFonts w:eastAsia="Times New Roman" w:cs="Times New Roman"/>
          <w:szCs w:val="24"/>
        </w:rPr>
        <w:t xml:space="preserve"> το καπιταλιστικό. Έχετε ξεπλύνει με μια τεχνική</w:t>
      </w:r>
      <w:r>
        <w:rPr>
          <w:rFonts w:eastAsia="Times New Roman" w:cs="Times New Roman"/>
          <w:szCs w:val="24"/>
        </w:rPr>
        <w:t>,</w:t>
      </w:r>
      <w:r>
        <w:rPr>
          <w:rFonts w:eastAsia="Times New Roman" w:cs="Times New Roman"/>
          <w:szCs w:val="24"/>
        </w:rPr>
        <w:t xml:space="preserve"> που το ΠΑΣΟΚ την άρχισε και εσείς την βελτιώνετε. </w:t>
      </w:r>
    </w:p>
    <w:p w14:paraId="1C8C475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Παράδειγμα: Υγιής επιχειρηματικότητα. Τι πιο καλό; Εμείς πολεμάμε την σάπια και όχι την υγιή, λες και η υγιής επιχειρηματικότητα δεν στηρίζεται στην εκμετ</w:t>
      </w:r>
      <w:r>
        <w:rPr>
          <w:rFonts w:eastAsia="Times New Roman" w:cs="Times New Roman"/>
          <w:szCs w:val="24"/>
        </w:rPr>
        <w:t>άλλευση της εργατικής τάξης και των εργαζομένων, δεν παίρνει υπεραξία, δεν, δεν. Αυτό κάνετε. Πλυντήριο</w:t>
      </w:r>
      <w:r>
        <w:rPr>
          <w:rFonts w:eastAsia="Times New Roman" w:cs="Times New Roman"/>
          <w:szCs w:val="24"/>
        </w:rPr>
        <w:t>,</w:t>
      </w:r>
      <w:r>
        <w:rPr>
          <w:rFonts w:eastAsia="Times New Roman" w:cs="Times New Roman"/>
          <w:szCs w:val="24"/>
        </w:rPr>
        <w:t xml:space="preserve"> κυριολεκτικά. </w:t>
      </w:r>
    </w:p>
    <w:p w14:paraId="1C8C475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το θράσος σας είναι ότι λέτε ότι -δεν μπορώ να μην το πω, λείπει και δεν θέλω να ονοματίσω- είμαστε ταξικά υπέρ των αδυνάτων. Έτσι δ</w:t>
      </w:r>
      <w:r>
        <w:rPr>
          <w:rFonts w:eastAsia="Times New Roman" w:cs="Times New Roman"/>
          <w:szCs w:val="24"/>
        </w:rPr>
        <w:t>εν είναι; Φυσικά</w:t>
      </w:r>
      <w:r>
        <w:rPr>
          <w:rFonts w:eastAsia="Times New Roman" w:cs="Times New Roman"/>
          <w:szCs w:val="24"/>
        </w:rPr>
        <w:t>,</w:t>
      </w:r>
      <w:r>
        <w:rPr>
          <w:rFonts w:eastAsia="Times New Roman" w:cs="Times New Roman"/>
          <w:szCs w:val="24"/>
        </w:rPr>
        <w:t xml:space="preserve"> ο καθένας μπορεί να λέει ό,τι θέλει. </w:t>
      </w:r>
    </w:p>
    <w:p w14:paraId="1C8C475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να κάνουμε λογαριασμό στον </w:t>
      </w:r>
      <w:r>
        <w:rPr>
          <w:rFonts w:eastAsia="Times New Roman" w:cs="Times New Roman"/>
          <w:szCs w:val="24"/>
        </w:rPr>
        <w:t>π</w:t>
      </w:r>
      <w:r>
        <w:rPr>
          <w:rFonts w:eastAsia="Times New Roman" w:cs="Times New Roman"/>
          <w:szCs w:val="24"/>
        </w:rPr>
        <w:t xml:space="preserve">ροϋπολογισμό σας. Φορολογία φυσικών προσώπων: 460 εκατομμύρια </w:t>
      </w:r>
      <w:r>
        <w:rPr>
          <w:rFonts w:eastAsia="Times New Roman" w:cs="Times New Roman"/>
          <w:szCs w:val="24"/>
        </w:rPr>
        <w:lastRenderedPageBreak/>
        <w:t>ευρώ. Διεύρυνση φορολογικής βάσης υπόλοιπης ακίνητης περιουσίας: 180 εκατομμύρια. Αυτά ε</w:t>
      </w:r>
      <w:r>
        <w:rPr>
          <w:rFonts w:eastAsia="Times New Roman" w:cs="Times New Roman"/>
          <w:szCs w:val="24"/>
        </w:rPr>
        <w:t>ίναι λαϊκά στρώματα.</w:t>
      </w:r>
      <w:r>
        <w:rPr>
          <w:rFonts w:eastAsia="Times New Roman" w:cs="Times New Roman"/>
          <w:szCs w:val="24"/>
        </w:rPr>
        <w:t xml:space="preserve"> </w:t>
      </w:r>
      <w:r>
        <w:rPr>
          <w:rFonts w:eastAsia="Times New Roman" w:cs="Times New Roman"/>
          <w:szCs w:val="24"/>
        </w:rPr>
        <w:t>Αύξηση από έμμεσους φόρους -ΦΠΑ και λοιπά- είναι 500 εκατομμύρια. Φτάσαμε τα 1,15 δισεκατομμύρια. Μείωση δαπάνης ασφάλισης, περίθαλψη, κοινωνική προστασία, 1,6 δισεκατομμύρια. Εξαΰλωση ΕΚΑΣ, μισό το επίδομα θέρμανσης. Αυτά είναι τα ταξ</w:t>
      </w:r>
      <w:r>
        <w:rPr>
          <w:rFonts w:eastAsia="Times New Roman" w:cs="Times New Roman"/>
          <w:szCs w:val="24"/>
        </w:rPr>
        <w:t xml:space="preserve">ικά μέτρα για τους εργαζόμενους. </w:t>
      </w:r>
    </w:p>
    <w:p w14:paraId="1C8C475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1C8C475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 Κύριε Πρόεδρε, αφήστε με να τελειώσω. </w:t>
      </w:r>
    </w:p>
    <w:p w14:paraId="1C8C475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Παφίλη, μην έχετε παράπονο. Στο δέκατο έβδ</w:t>
      </w:r>
      <w:r>
        <w:rPr>
          <w:rFonts w:eastAsia="Times New Roman" w:cs="Times New Roman"/>
          <w:szCs w:val="24"/>
        </w:rPr>
        <w:t xml:space="preserve">ομο λεπτό είστε. </w:t>
      </w:r>
    </w:p>
    <w:p w14:paraId="1C8C476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Αν βάλω τον χρόνο των άλλων Κοινοβουλευτικών Εκπροσώπων είναι πάνω από μία ώρα. </w:t>
      </w:r>
    </w:p>
    <w:p w14:paraId="1C8C476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Είστε ήδη στο δέκατο έβδομο λεπτό, κύριε Παφίλη. Ολοκληρώνετε. </w:t>
      </w:r>
    </w:p>
    <w:p w14:paraId="1C8C476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Ευχαριστώ, κύριε Πρ</w:t>
      </w:r>
      <w:r>
        <w:rPr>
          <w:rFonts w:eastAsia="Times New Roman" w:cs="Times New Roman"/>
          <w:szCs w:val="24"/>
        </w:rPr>
        <w:t xml:space="preserve">όεδρε, εκ των προτέρων. </w:t>
      </w:r>
    </w:p>
    <w:p w14:paraId="1C8C476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άλλη όψη: Μείωση συμμετοχής νομικών προσώπων -έτσι δεν είναι;- και επιχειρήσεων στη φορολογία του 2018. Μείωση συντελεστή φορολογίας από το 29</w:t>
      </w:r>
      <w:r>
        <w:rPr>
          <w:rFonts w:eastAsia="Times New Roman" w:cs="Times New Roman"/>
          <w:szCs w:val="24"/>
        </w:rPr>
        <w:t>%</w:t>
      </w:r>
      <w:r>
        <w:rPr>
          <w:rFonts w:eastAsia="Times New Roman" w:cs="Times New Roman"/>
          <w:szCs w:val="24"/>
        </w:rPr>
        <w:t xml:space="preserve"> στο 26</w:t>
      </w:r>
      <w:r>
        <w:rPr>
          <w:rFonts w:eastAsia="Times New Roman" w:cs="Times New Roman"/>
          <w:szCs w:val="24"/>
        </w:rPr>
        <w:t>%</w:t>
      </w:r>
      <w:r>
        <w:rPr>
          <w:rFonts w:eastAsia="Times New Roman" w:cs="Times New Roman"/>
          <w:szCs w:val="24"/>
        </w:rPr>
        <w:t>. Στα 100 εκατομμύρια κέρδος γλιτώνει 3 εκατομμύρια φόρους. Δεν θέλω να ονοματ</w:t>
      </w:r>
      <w:r>
        <w:rPr>
          <w:rFonts w:eastAsia="Times New Roman" w:cs="Times New Roman"/>
          <w:szCs w:val="24"/>
        </w:rPr>
        <w:t>ίσω επιχείρηση, γιατί υπάρχουν και επιχειρήσεις</w:t>
      </w:r>
      <w:r>
        <w:rPr>
          <w:rFonts w:eastAsia="Times New Roman" w:cs="Times New Roman"/>
          <w:szCs w:val="24"/>
        </w:rPr>
        <w:t>,</w:t>
      </w:r>
      <w:r>
        <w:rPr>
          <w:rFonts w:eastAsia="Times New Roman" w:cs="Times New Roman"/>
          <w:szCs w:val="24"/>
        </w:rPr>
        <w:t xml:space="preserve"> που έχουν ακόμα παραπάνω κέρδη. Τι άλλο; Στήριξη από ΕΣΠΑ και λοιπά. Είναι</w:t>
      </w:r>
      <w:r>
        <w:rPr>
          <w:rFonts w:eastAsia="Times New Roman" w:cs="Times New Roman"/>
          <w:szCs w:val="24"/>
        </w:rPr>
        <w:t>,</w:t>
      </w:r>
      <w:r>
        <w:rPr>
          <w:rFonts w:eastAsia="Times New Roman" w:cs="Times New Roman"/>
          <w:szCs w:val="24"/>
        </w:rPr>
        <w:t xml:space="preserve"> λοι</w:t>
      </w:r>
      <w:r>
        <w:rPr>
          <w:rFonts w:eastAsia="Times New Roman" w:cs="Times New Roman"/>
          <w:szCs w:val="24"/>
        </w:rPr>
        <w:lastRenderedPageBreak/>
        <w:t>πόν</w:t>
      </w:r>
      <w:r>
        <w:rPr>
          <w:rFonts w:eastAsia="Times New Roman" w:cs="Times New Roman"/>
          <w:szCs w:val="24"/>
        </w:rPr>
        <w:t>,</w:t>
      </w:r>
      <w:r>
        <w:rPr>
          <w:rFonts w:eastAsia="Times New Roman" w:cs="Times New Roman"/>
          <w:szCs w:val="24"/>
        </w:rPr>
        <w:t xml:space="preserve"> ταξική η πολιτική της Κυβέρνησης; Βεβαίως και είναι. Ταξικότατη, υπέρ του κεφαλαίου. Φέρτε μου διαφορετικά στοιχεία</w:t>
      </w:r>
      <w:r>
        <w:rPr>
          <w:rFonts w:eastAsia="Times New Roman" w:cs="Times New Roman"/>
          <w:szCs w:val="24"/>
        </w:rPr>
        <w:t>,</w:t>
      </w:r>
      <w:r>
        <w:rPr>
          <w:rFonts w:eastAsia="Times New Roman" w:cs="Times New Roman"/>
          <w:szCs w:val="24"/>
        </w:rPr>
        <w:t xml:space="preserve"> αν έχε</w:t>
      </w:r>
      <w:r>
        <w:rPr>
          <w:rFonts w:eastAsia="Times New Roman" w:cs="Times New Roman"/>
          <w:szCs w:val="24"/>
        </w:rPr>
        <w:t xml:space="preserve">τε. </w:t>
      </w:r>
    </w:p>
    <w:p w14:paraId="1C8C476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Επίσης, αυτό το κόλπο του μερίσματος και των υπολοίπων, κατ’ αρχάς δεν είναι καινούργιο. Σε όλες τις καπιταλιστικές χώρες κατά καιρούς δίνεται. Δεν θέλουν να πεθάνει ο κόσμος τελείως, γιατί δεν ξέρουν και τι θα γίνει μετά. Δίνετε! Τι είναι, όμως, αυτή</w:t>
      </w:r>
      <w:r>
        <w:rPr>
          <w:rFonts w:eastAsia="Times New Roman" w:cs="Times New Roman"/>
          <w:szCs w:val="24"/>
        </w:rPr>
        <w:t xml:space="preserve"> η λογική ότι «δίνω»; Γιατί δικά σας είναι; Πού τα βρήκατε; Από όλους τους υπόλοιπους. Ζητιάνος είναι ο κόσμος; Του παίρνετε τον φούρνο και το ψωμί και του δίνετε ψίχουλα. Και βγαίνετε και το διαφημίζετε με έναν τρόπο προκλητικό. Κατεβείτε λίγο! </w:t>
      </w:r>
    </w:p>
    <w:p w14:paraId="1C8C476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Τέλος, στ</w:t>
      </w:r>
      <w:r>
        <w:rPr>
          <w:rFonts w:eastAsia="Times New Roman" w:cs="Times New Roman"/>
          <w:szCs w:val="24"/>
        </w:rPr>
        <w:t xml:space="preserve">ήνετε πάλι ένα σχέδιο παγίδευσης του λαού. Δεν είναι θέμα συνωμοσιολογίας. Αυτό προσπαθούν να κάνουν στη λογική </w:t>
      </w:r>
      <w:r>
        <w:rPr>
          <w:rFonts w:eastAsia="Times New Roman" w:cs="Times New Roman"/>
          <w:szCs w:val="24"/>
        </w:rPr>
        <w:lastRenderedPageBreak/>
        <w:t>του μικρότερου κακού. Τώρα βγήκε η Νέα Δημοκρατία στο μικρότερο κακό, ενώ πριν λέγατε ότι είστε εσείς. Τώρα λέει</w:t>
      </w:r>
      <w:r>
        <w:rPr>
          <w:rFonts w:eastAsia="Times New Roman" w:cs="Times New Roman"/>
          <w:szCs w:val="24"/>
        </w:rPr>
        <w:t xml:space="preserve">: </w:t>
      </w:r>
      <w:r>
        <w:rPr>
          <w:rFonts w:eastAsia="Times New Roman" w:cs="Times New Roman"/>
          <w:szCs w:val="24"/>
        </w:rPr>
        <w:t xml:space="preserve">εμείς βεβαίως, αλλά λιγότερο. </w:t>
      </w:r>
      <w:r>
        <w:rPr>
          <w:rFonts w:eastAsia="Times New Roman" w:cs="Times New Roman"/>
          <w:szCs w:val="24"/>
        </w:rPr>
        <w:t xml:space="preserve">Όμως, στην ίδια κατεύθυνση είστε. </w:t>
      </w:r>
    </w:p>
    <w:p w14:paraId="1C8C476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Εμείς τι λέμε; Μην περιμένει ο κόσμος τίποτα. Τα έχει δει όλα. Μία είναι η λύση: Αγώνες, συσπείρωση στο συνδικαλιστικό κίνημα, μαζικοποίηση, ταξικός προσανατολισμός. Να μην φοβηθεί. Έτσι κι αλλιώς</w:t>
      </w:r>
      <w:r>
        <w:rPr>
          <w:rFonts w:eastAsia="Times New Roman" w:cs="Times New Roman"/>
          <w:szCs w:val="24"/>
        </w:rPr>
        <w:t>,</w:t>
      </w:r>
      <w:r>
        <w:rPr>
          <w:rFonts w:eastAsia="Times New Roman" w:cs="Times New Roman"/>
          <w:szCs w:val="24"/>
        </w:rPr>
        <w:t xml:space="preserve"> θα τον κρεμάσουν</w:t>
      </w:r>
      <w:r>
        <w:rPr>
          <w:rFonts w:eastAsia="Times New Roman" w:cs="Times New Roman"/>
          <w:szCs w:val="24"/>
        </w:rPr>
        <w:t>,</w:t>
      </w:r>
      <w:r>
        <w:rPr>
          <w:rFonts w:eastAsia="Times New Roman" w:cs="Times New Roman"/>
          <w:szCs w:val="24"/>
        </w:rPr>
        <w:t xml:space="preserve"> αν φο</w:t>
      </w:r>
      <w:r>
        <w:rPr>
          <w:rFonts w:eastAsia="Times New Roman" w:cs="Times New Roman"/>
          <w:szCs w:val="24"/>
        </w:rPr>
        <w:t xml:space="preserve">βηθεί. Θα τον πατήσουν ακόμα περισσότερο. Να βγει στο προσκήνιο, να στοχεύσει την ανατροπή. </w:t>
      </w:r>
    </w:p>
    <w:p w14:paraId="1C8C476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Κι επειδή λέγεται ότι έτσι είναι ο διεθνής συσχετισμός, ακούστε με. Στην ιστορία ολόκληρης της ανθρωπότητας, στις μεγάλες κρίσεις και στις μεγάλες καμπές, δύο ήταν</w:t>
      </w:r>
      <w:r>
        <w:rPr>
          <w:rFonts w:eastAsia="Times New Roman" w:cs="Times New Roman"/>
          <w:szCs w:val="24"/>
        </w:rPr>
        <w:t xml:space="preserve"> οι αντιλήψεις μπροστά στον συσχετισμό των δυνάμεων, που όντως είναι άσχημος. Η μία είναι </w:t>
      </w:r>
      <w:r>
        <w:rPr>
          <w:rFonts w:eastAsia="Times New Roman" w:cs="Times New Roman"/>
          <w:szCs w:val="24"/>
        </w:rPr>
        <w:lastRenderedPageBreak/>
        <w:t>να υποτάσσεσαι και η άλλη είναι να παλεύεις να τον ανατρέψεις. Εσείς πάτε με το πρώτο, γι’ αυτό λέτε</w:t>
      </w:r>
      <w:r>
        <w:rPr>
          <w:rFonts w:eastAsia="Times New Roman" w:cs="Times New Roman"/>
          <w:szCs w:val="24"/>
        </w:rPr>
        <w:t xml:space="preserve">: </w:t>
      </w:r>
      <w:r>
        <w:rPr>
          <w:rFonts w:eastAsia="Times New Roman" w:cs="Times New Roman"/>
          <w:szCs w:val="24"/>
        </w:rPr>
        <w:t xml:space="preserve">ό,τι μπορούμε κάνουμε. </w:t>
      </w:r>
    </w:p>
    <w:p w14:paraId="1C8C476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Κι επειδή το υποσχέθηκα, ο κ. Τσακαλώτος χτύπησε το κουδούνι και το ρολόι στο Χρηματιστήριο -το κουδούνι είναι, αλλά χτυπάει και το ρολόι- μπορεί να χτυπάει μεσάνυχτα σήμερα. Το ξέρουμε ότι έτσι είναι. Όμως, να ξέρετε ότι το ίδιο θα σημάνει και την αφύπνισ</w:t>
      </w:r>
      <w:r>
        <w:rPr>
          <w:rFonts w:eastAsia="Times New Roman" w:cs="Times New Roman"/>
          <w:szCs w:val="24"/>
        </w:rPr>
        <w:t xml:space="preserve">η των λαών και δεν θα σας χωρέσει ο τόπος τότε. Και να το ξέρετε ότι θα έρθει πολύ γρήγορα. </w:t>
      </w:r>
    </w:p>
    <w:p w14:paraId="1C8C476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Δεν έχετε κανένα παράπονο, κύριε Παφίλη.</w:t>
      </w:r>
    </w:p>
    <w:p w14:paraId="1C8C476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παρακαλώ τον λόγο. </w:t>
      </w:r>
    </w:p>
    <w:p w14:paraId="1C8C476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ΠΡΟΕΔΡ</w:t>
      </w:r>
      <w:r>
        <w:rPr>
          <w:rFonts w:eastAsia="Times New Roman" w:cs="Times New Roman"/>
          <w:b/>
          <w:szCs w:val="24"/>
        </w:rPr>
        <w:t xml:space="preserve">ΕΥΩΝ (Δημήτριος Κρεμαστινός): </w:t>
      </w:r>
      <w:r>
        <w:rPr>
          <w:rFonts w:eastAsia="Times New Roman" w:cs="Times New Roman"/>
          <w:szCs w:val="24"/>
        </w:rPr>
        <w:t xml:space="preserve">Ο Υπουργός Οικονομικών, κ. Ευκλείδης Τσακαλώτος έχει τον λόγο για τρία λεπτά. </w:t>
      </w:r>
    </w:p>
    <w:p w14:paraId="1C8C476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Θέλω να απαντήσω λίγο στον εκπρόσωπο του ΚΚΕ, χωρίς αστεία, γιατί πάντα παίρνω σοβαρά αυτά που λέτε. </w:t>
      </w:r>
    </w:p>
    <w:p w14:paraId="1C8C476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Αν κατάλαβα καλά, ο βασικός κορμός της ομιλίας σας είναι ότι ο καπιταλισμός είναι ο ένας και ο ίδιος, είναι άδικος στη φύση του και άρα, το μόνο που συζητάμε σε αυτήν τη Βουλή είναι η διαχείριση ή του ενός ή του άλλου αυτού του συστήματος. </w:t>
      </w:r>
    </w:p>
    <w:p w14:paraId="1C8C476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ΑΘΑΝΑΣΙΟΣ ΠΑΦΙΛ</w:t>
      </w:r>
      <w:r>
        <w:rPr>
          <w:rFonts w:eastAsia="Times New Roman" w:cs="Times New Roman"/>
          <w:b/>
          <w:szCs w:val="24"/>
        </w:rPr>
        <w:t>ΗΣ:</w:t>
      </w:r>
      <w:r>
        <w:rPr>
          <w:rFonts w:eastAsia="Times New Roman" w:cs="Times New Roman"/>
          <w:szCs w:val="24"/>
        </w:rPr>
        <w:t xml:space="preserve"> Συζητάτε, όχι συζητάμε. </w:t>
      </w:r>
    </w:p>
    <w:p w14:paraId="1C8C476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Ναι, το δέχομαι. </w:t>
      </w:r>
    </w:p>
    <w:p w14:paraId="1C8C477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Θέλω να σας πω δύο, τρία παραδείγματα. Το 1970, πάνω από το 0,1% του αμερικάνικου λαού είχε είκοσι οκτώ ποσοστιαίες μονάδες λιγότερο πλούτο από το κάτω 90%. Τώρα έχ</w:t>
      </w:r>
      <w:r>
        <w:rPr>
          <w:rFonts w:eastAsia="Times New Roman" w:cs="Times New Roman"/>
          <w:szCs w:val="24"/>
        </w:rPr>
        <w:t xml:space="preserve">ει το ίδιο. Άρα, το 0,1% αυτή τη στιγμή στην Αμερική έχει όσο πλούτο έχει το 90% το χαμηλότερο. </w:t>
      </w:r>
    </w:p>
    <w:p w14:paraId="1C8C4771"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Δεύτερον, για να πάμε από τον πλούτο στο εισόδημα, στη δεκαετία του ‘70 στη Γερμανία ο μέσος υψηλόβαθμος μάνατζερ είχε επτά ή οκτώ φορές παραπάνω από τον μισθό</w:t>
      </w:r>
      <w:r>
        <w:rPr>
          <w:rFonts w:eastAsia="Times New Roman"/>
          <w:szCs w:val="24"/>
        </w:rPr>
        <w:t xml:space="preserve"> κάποιου εργαζόμενου. Τώρα έχει σαράντα ή πάει προς το εβδομήντα. Άρα, κάνω ερώτηση: Είναι ακριβώς ίδιος ο καπιταλισμός; Δεν αλλάζει μορφή; Αυτά τα πράγματα </w:t>
      </w:r>
      <w:r>
        <w:rPr>
          <w:rFonts w:eastAsia="Times New Roman"/>
          <w:szCs w:val="24"/>
        </w:rPr>
        <w:t>,</w:t>
      </w:r>
      <w:r>
        <w:rPr>
          <w:rFonts w:eastAsia="Times New Roman"/>
          <w:szCs w:val="24"/>
        </w:rPr>
        <w:t>που ήταν διαφορετικά το 1970, δεν ήταν μέσω αγώνων των εργαζομένων εντός του καπιταλιστικού συστήμ</w:t>
      </w:r>
      <w:r>
        <w:rPr>
          <w:rFonts w:eastAsia="Times New Roman"/>
          <w:szCs w:val="24"/>
        </w:rPr>
        <w:t xml:space="preserve">ατος; </w:t>
      </w:r>
    </w:p>
    <w:p w14:paraId="1C8C4772"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lastRenderedPageBreak/>
        <w:t>Τρίτον, η Πορτογαλία βγήκε από το πρόγραμμα και βγαίνοντας από το πρόγραμμα</w:t>
      </w:r>
      <w:r>
        <w:rPr>
          <w:rFonts w:eastAsia="Times New Roman"/>
          <w:szCs w:val="24"/>
        </w:rPr>
        <w:t>,</w:t>
      </w:r>
      <w:r>
        <w:rPr>
          <w:rFonts w:eastAsia="Times New Roman"/>
          <w:szCs w:val="24"/>
        </w:rPr>
        <w:t xml:space="preserve"> το πρώτο πράγμα που έκανε -ξέρετε ότι η πορτογαλική κυβέρνηση η σοσιαλιστική που υποστηρίζεται από τους κομμουνιστές, το Κομμουνιστικό Κόμμα Πορτογαλίας και το Μπλοκ- είναι</w:t>
      </w:r>
      <w:r>
        <w:rPr>
          <w:rFonts w:eastAsia="Times New Roman"/>
          <w:szCs w:val="24"/>
        </w:rPr>
        <w:t xml:space="preserve"> ότι αύξησε τον κατώτατο μισθό. Το δεύτερο πράγμα που έκανε είναι ότι επέστρεψε η ανάπτυξη και οι επενδύσεις. </w:t>
      </w:r>
    </w:p>
    <w:p w14:paraId="1C8C4773"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Τέταρτο παράδειγμα. Στην Ευρώπη τώρα γίνεται μια μεγάλη συζήτηση</w:t>
      </w:r>
      <w:r>
        <w:rPr>
          <w:rFonts w:eastAsia="Times New Roman"/>
          <w:szCs w:val="24"/>
        </w:rPr>
        <w:t>,</w:t>
      </w:r>
      <w:r>
        <w:rPr>
          <w:rFonts w:eastAsia="Times New Roman"/>
          <w:szCs w:val="24"/>
        </w:rPr>
        <w:t xml:space="preserve"> όπου έχουμε δύο εστίες Δεξιάς, ας το πούμε έτσι. Η μία είναι η νεοφιλελεύθερη κ</w:t>
      </w:r>
      <w:r>
        <w:rPr>
          <w:rFonts w:eastAsia="Times New Roman"/>
          <w:szCs w:val="24"/>
        </w:rPr>
        <w:t>αι η δεύτερη είναι η εθνικιστικο-πολιτιστική Δεξιά, σαν αυτά που λένε για τους μετανάστες. Ξέρετε τι εννοώ. Και υπάρχουν από την άλλη μεριά κάποιοι που παλεύουν για μια διαφορετική Ευρώπη</w:t>
      </w:r>
      <w:r>
        <w:rPr>
          <w:rFonts w:eastAsia="Times New Roman"/>
          <w:szCs w:val="24"/>
        </w:rPr>
        <w:t>,</w:t>
      </w:r>
      <w:r>
        <w:rPr>
          <w:rFonts w:eastAsia="Times New Roman"/>
          <w:szCs w:val="24"/>
        </w:rPr>
        <w:t xml:space="preserve"> με διαφορετικούς κανόνες. </w:t>
      </w:r>
    </w:p>
    <w:p w14:paraId="1C8C4774"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lastRenderedPageBreak/>
        <w:t>Γιατί το λέω αυτό; Εγώ δεν θα σας πω για</w:t>
      </w:r>
      <w:r>
        <w:rPr>
          <w:rFonts w:eastAsia="Times New Roman"/>
          <w:szCs w:val="24"/>
        </w:rPr>
        <w:t xml:space="preserve"> την επιτυχία και όλα αυτά τα επιχειρήματα -θα σας απαντήσω στην ομιλία μου-, αλλά θα σας κάνω μια πολύ συγκεκριμένη ερώτηση. Η εργατική τάξη, οι εργαζόμενοι, η δική σας κοινωνική βάση</w:t>
      </w:r>
      <w:r>
        <w:rPr>
          <w:rFonts w:eastAsia="Times New Roman"/>
          <w:szCs w:val="24"/>
        </w:rPr>
        <w:t>,</w:t>
      </w:r>
      <w:r>
        <w:rPr>
          <w:rFonts w:eastAsia="Times New Roman"/>
          <w:szCs w:val="24"/>
        </w:rPr>
        <w:t xml:space="preserve"> στην οποία θέλετε να απευθύνεστε, ήταν πιο ισχυρή στην Αμερική του 197</w:t>
      </w:r>
      <w:r>
        <w:rPr>
          <w:rFonts w:eastAsia="Times New Roman"/>
          <w:szCs w:val="24"/>
        </w:rPr>
        <w:t>0 ή στην Αμερική του 2017;</w:t>
      </w:r>
    </w:p>
    <w:p w14:paraId="1C8C4775"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 xml:space="preserve">Η δική σας κοινωνική βάση, οι εργαζόμενοι, ήταν πιο ισχυρή στη Γερμανία του 1974 ή στη Γερμανία του 2017; </w:t>
      </w:r>
    </w:p>
    <w:p w14:paraId="1C8C4776"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Οι εργαζόμενοι της Πορτογαλίας θα είναι πιο ισχυροί μετά από αυτή τη σοσιαλιστική-κομμουνιστική-μπλοκική Κυβέρνηση; Με την</w:t>
      </w:r>
      <w:r>
        <w:rPr>
          <w:rFonts w:eastAsia="Times New Roman"/>
          <w:szCs w:val="24"/>
        </w:rPr>
        <w:t xml:space="preserve"> αύξηση έχει μεγαλύτερο θάρρος, μεγαλύτερη δυνατότητα να παρεμβαίνει ή λιγότερη; </w:t>
      </w:r>
    </w:p>
    <w:p w14:paraId="1C8C4777"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lastRenderedPageBreak/>
        <w:t>Η εργατική τάξη στην Ευρώπη, αν περάσουν οι νεοφιλελεύθερες απόψεις, ότι δεν χρειάζεται κα</w:t>
      </w:r>
      <w:r>
        <w:rPr>
          <w:rFonts w:eastAsia="Times New Roman"/>
          <w:szCs w:val="24"/>
        </w:rPr>
        <w:t>μ</w:t>
      </w:r>
      <w:r>
        <w:rPr>
          <w:rFonts w:eastAsia="Times New Roman"/>
          <w:szCs w:val="24"/>
        </w:rPr>
        <w:t xml:space="preserve">μία αλλαγή ή μεταρρύθμιση η Ευρωπαϊκή Ένωση, ότι δεν χρειάζεται να έχει τίποτα, να </w:t>
      </w:r>
      <w:r>
        <w:rPr>
          <w:rFonts w:eastAsia="Times New Roman"/>
          <w:szCs w:val="24"/>
        </w:rPr>
        <w:t xml:space="preserve">μην έχει μεγάλο προϋπολογισμό, ότι δεν χρειάζονται επενδύσεις για μεγάλα δημόσια αγαθά, θα είναι πιο ισχυρή ή πιο αδύνατη; </w:t>
      </w:r>
    </w:p>
    <w:p w14:paraId="1C8C4778"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Γιατί δεν είναι μόνο τι γίνεται, αλλά τι προοπτική δίνεις. Και η προοπτική που δίνεις, εξαρτάται από το πώς αισθάνεται ο εργαζόμενος</w:t>
      </w:r>
      <w:r>
        <w:rPr>
          <w:rFonts w:eastAsia="Times New Roman"/>
          <w:szCs w:val="24"/>
        </w:rPr>
        <w:t xml:space="preserve">. Κι αν ο εργαζόμενος είναι πιο δυνατός όσο πλησιάζουμε σε πιο πλήρη απασχόληση, είναι πιο δυνατός όταν πλησιάζουμε σε μεγαλύτερους κατώτατους μισθούς, αν έχει μεγαλύτερη ασφάλεια. </w:t>
      </w:r>
    </w:p>
    <w:p w14:paraId="1C8C4779"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Αλλιώς</w:t>
      </w:r>
      <w:r>
        <w:rPr>
          <w:rFonts w:eastAsia="Times New Roman"/>
          <w:szCs w:val="24"/>
        </w:rPr>
        <w:t xml:space="preserve"> -</w:t>
      </w:r>
      <w:r>
        <w:rPr>
          <w:rFonts w:eastAsia="Times New Roman"/>
          <w:szCs w:val="24"/>
        </w:rPr>
        <w:t>που δεν το πιστεύω</w:t>
      </w:r>
      <w:r>
        <w:rPr>
          <w:rFonts w:eastAsia="Times New Roman"/>
          <w:szCs w:val="24"/>
        </w:rPr>
        <w:t xml:space="preserve">- </w:t>
      </w:r>
      <w:r>
        <w:rPr>
          <w:rFonts w:eastAsia="Times New Roman"/>
          <w:szCs w:val="24"/>
        </w:rPr>
        <w:t>η θεωρία σας είναι ότι πρέπει τα πράγματα να κ</w:t>
      </w:r>
      <w:r>
        <w:rPr>
          <w:rFonts w:eastAsia="Times New Roman"/>
          <w:szCs w:val="24"/>
        </w:rPr>
        <w:t>αταστραφούν πριν πάνε καλά. Εμείς δεν το πιστεύουμε. Παλεύουμε να αλλάξουμε αυτούς τους συσχετισμούς</w:t>
      </w:r>
      <w:r>
        <w:rPr>
          <w:rFonts w:eastAsia="Times New Roman"/>
          <w:szCs w:val="24"/>
        </w:rPr>
        <w:t>,</w:t>
      </w:r>
      <w:r>
        <w:rPr>
          <w:rFonts w:eastAsia="Times New Roman"/>
          <w:szCs w:val="24"/>
        </w:rPr>
        <w:t xml:space="preserve"> για να </w:t>
      </w:r>
      <w:r>
        <w:rPr>
          <w:rFonts w:eastAsia="Times New Roman"/>
          <w:szCs w:val="24"/>
        </w:rPr>
        <w:lastRenderedPageBreak/>
        <w:t xml:space="preserve">είναι πιο δυνατή η εργατική τάξη είτε μέσα από κατώτατους μισθούς είτε από μια αλλαγή στην Ευρώπη και καταλαβαίνουμε ότι αυτό μπορεί να γίνει μόνο </w:t>
      </w:r>
      <w:r>
        <w:rPr>
          <w:rFonts w:eastAsia="Times New Roman"/>
          <w:szCs w:val="24"/>
        </w:rPr>
        <w:t>σε υπερεθνικό επίπεδο.</w:t>
      </w:r>
    </w:p>
    <w:p w14:paraId="1C8C477A"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Ευχαριστώ πάρα πολύ.</w:t>
      </w:r>
    </w:p>
    <w:p w14:paraId="1C8C477B" w14:textId="77777777" w:rsidR="00AD7333" w:rsidRDefault="00CF083D">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77C"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1C8C477D"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Κύριε Πρόεδρε, θα ήθελα τον λόγο.</w:t>
      </w:r>
    </w:p>
    <w:p w14:paraId="1C8C477E"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Να μην κάνουμε, όμως, δια</w:t>
      </w:r>
      <w:r>
        <w:rPr>
          <w:rFonts w:eastAsia="Times New Roman"/>
          <w:szCs w:val="24"/>
        </w:rPr>
        <w:t>λογική συζήτηση. Παρακαλώ, κύριε Παφίλη.</w:t>
      </w:r>
    </w:p>
    <w:p w14:paraId="1C8C477F"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Δεν γίνεται. Σε εμάς το λέτε;</w:t>
      </w:r>
    </w:p>
    <w:p w14:paraId="1C8C4780"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Και σε όλους λέω το ίδιο πράγμα.</w:t>
      </w:r>
    </w:p>
    <w:p w14:paraId="1C8C4781"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Όλοι οι άλλοι έκαναν παρεμβάσεις και δύο και τρεις φορές. Ποιος δεν μίλησε;</w:t>
      </w:r>
    </w:p>
    <w:p w14:paraId="1C8C4782"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Πόσα λεπτά θέλετε, κύριε Παφίλη;</w:t>
      </w:r>
    </w:p>
    <w:p w14:paraId="1C8C4783"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Τρία λεπτά, πολλά είναι, κύριε Πρόεδρε.</w:t>
      </w:r>
    </w:p>
    <w:p w14:paraId="1C8C4784"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 </w:t>
      </w:r>
    </w:p>
    <w:p w14:paraId="1C8C4785"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Κατ’ αρχάς, κύριε Τσακαλώτο, σας ευχαριστούμε </w:t>
      </w:r>
      <w:r>
        <w:rPr>
          <w:rFonts w:eastAsia="Times New Roman"/>
          <w:szCs w:val="24"/>
        </w:rPr>
        <w:t xml:space="preserve">που μας ενημερώσατε ότι ο καπιταλισμός γίνεται όλο </w:t>
      </w:r>
      <w:r>
        <w:rPr>
          <w:rFonts w:eastAsia="Times New Roman"/>
          <w:szCs w:val="24"/>
        </w:rPr>
        <w:lastRenderedPageBreak/>
        <w:t>και πιο επικίνδυνος και αδιέξοδος, ότι συγκεντρώνει τον πλούτο της κοινωνίας σε λίγα χέρια, ότι έχει χρεωκοπήσει ιστορικά ως κοινωνικό σύστημα, ότι δεν μπορεί να δώσει διέξοδο για τον λαό. Αυτό λέμε εμείς.</w:t>
      </w:r>
      <w:r>
        <w:rPr>
          <w:rFonts w:eastAsia="Times New Roman"/>
          <w:szCs w:val="24"/>
        </w:rPr>
        <w:t xml:space="preserve"> Εσείς λέτε ότι μπορείτε να τον βελτιώσετε με την πολιτική σας.</w:t>
      </w:r>
    </w:p>
    <w:p w14:paraId="1C8C4786"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Αν κάνετε, λοιπόν, ιστορική αναγωγή, ξεχάσατε μερικές παραμέτρους. Πρώτη παράμετρος: Σοσιαλιστικό στρατόπεδο, Σοβιετική Ένωση και σοσιαλιστικές χώρες, που ασκούσαν μεγάλη πίεση με τις κατακτήσ</w:t>
      </w:r>
      <w:r>
        <w:rPr>
          <w:rFonts w:eastAsia="Times New Roman"/>
          <w:szCs w:val="24"/>
        </w:rPr>
        <w:t xml:space="preserve">εις που είχαν και αναγκαζόταν ο καπιταλισμός να κάνει υποχωρήσεις. Δεύτερος παράγοντας: Εξαιτίας και αυτού του γεγονότος, ισχυρό κομμουνιστικό και εργατικό κίνημα σε όλες τις χώρες του κόσμου. Υποχρέωνε τον καπιταλισμό να κάνει υποχωρήσεις, </w:t>
      </w:r>
      <w:r>
        <w:rPr>
          <w:rFonts w:eastAsia="Times New Roman"/>
          <w:szCs w:val="24"/>
        </w:rPr>
        <w:lastRenderedPageBreak/>
        <w:t>αυτές που λέτε,</w:t>
      </w:r>
      <w:r>
        <w:rPr>
          <w:rFonts w:eastAsia="Times New Roman"/>
          <w:szCs w:val="24"/>
        </w:rPr>
        <w:t xml:space="preserve"> ενώ σήμερα η έλλειψη αυτού και ισχυρού εργατικού κινήματος φυσικά τον έχει απελευθερώσει τελείως.</w:t>
      </w:r>
    </w:p>
    <w:p w14:paraId="1C8C4787" w14:textId="77777777" w:rsidR="00AD7333" w:rsidRDefault="00CF083D">
      <w:pPr>
        <w:spacing w:line="600" w:lineRule="auto"/>
        <w:ind w:firstLine="720"/>
        <w:jc w:val="both"/>
        <w:rPr>
          <w:rFonts w:eastAsia="Times New Roman"/>
          <w:szCs w:val="24"/>
        </w:rPr>
      </w:pPr>
      <w:r>
        <w:rPr>
          <w:rFonts w:eastAsia="Times New Roman"/>
          <w:szCs w:val="24"/>
        </w:rPr>
        <w:t xml:space="preserve">Και τρίτον, έτσι κι αλλιώς θα τα έκανε αυτά, γιατί δεν μπορεί αλλιώς να προχωρήσει μπροστά το ίδιο το καπιταλιστικό σύστημα, κάτι που ξέρετε πολύ καλά. </w:t>
      </w:r>
    </w:p>
    <w:p w14:paraId="1C8C4788" w14:textId="77777777" w:rsidR="00AD7333" w:rsidRDefault="00CF083D">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τι λέγαμε εμείς τότε και μας λοιδορούσατε διάφοροι, οπορτουνιστές, σοσιαλδημοκράτες κ.λπ.; Λέγαμε ότι οι κατακτήσεις της εργατικής τάξης στον καπιταλισμό, όσο και καλύτερες να είναι, είναι προσωρινές και θα τα πάρει πίσω μόλις μπορέσει, σε μία νύχτα. Ποιος</w:t>
      </w:r>
      <w:r>
        <w:rPr>
          <w:rFonts w:eastAsia="Times New Roman"/>
          <w:szCs w:val="24"/>
        </w:rPr>
        <w:t xml:space="preserve"> δικαιώθηκε, εμείς ή εσείς; Ας τα κρίνει ο κόσμος όλα αυτά. </w:t>
      </w:r>
    </w:p>
    <w:p w14:paraId="1C8C4789" w14:textId="77777777" w:rsidR="00AD7333" w:rsidRDefault="00CF083D">
      <w:pPr>
        <w:spacing w:line="600" w:lineRule="auto"/>
        <w:ind w:firstLine="720"/>
        <w:jc w:val="both"/>
        <w:rPr>
          <w:rFonts w:eastAsia="Times New Roman"/>
          <w:szCs w:val="24"/>
        </w:rPr>
      </w:pPr>
      <w:r>
        <w:rPr>
          <w:rFonts w:eastAsia="Times New Roman"/>
          <w:szCs w:val="24"/>
        </w:rPr>
        <w:t xml:space="preserve">Δεύτερο θέμα. Πορτογαλία. Εκπληκτική επιτυχία. Αύξηση 0,88 ευρώ στον μισθό. Αυτό είπατε. Αυτός είναι! Το ξέρετε; Πόσα είναι; Κάντε λογαριασμό. </w:t>
      </w:r>
    </w:p>
    <w:p w14:paraId="1C8C478A" w14:textId="77777777" w:rsidR="00AD7333" w:rsidRDefault="00CF083D">
      <w:pPr>
        <w:spacing w:line="600" w:lineRule="auto"/>
        <w:ind w:firstLine="720"/>
        <w:jc w:val="both"/>
        <w:rPr>
          <w:rFonts w:eastAsia="Times New Roman"/>
          <w:szCs w:val="24"/>
        </w:rPr>
      </w:pPr>
      <w:r>
        <w:rPr>
          <w:rFonts w:eastAsia="Times New Roman"/>
          <w:b/>
          <w:szCs w:val="24"/>
        </w:rPr>
        <w:lastRenderedPageBreak/>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Καλύτερα από τις δ</w:t>
      </w:r>
      <w:r>
        <w:rPr>
          <w:rFonts w:eastAsia="Times New Roman"/>
          <w:szCs w:val="24"/>
        </w:rPr>
        <w:t xml:space="preserve">ώδεκα μειώσεις. </w:t>
      </w:r>
    </w:p>
    <w:p w14:paraId="1C8C478B" w14:textId="77777777" w:rsidR="00AD7333" w:rsidRDefault="00CF083D">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Κάντε λογαριασμό. Στην Πορτογαλία, αυτό που λέτε ότι αυξήθηκαν οι μισθοί, είναι 0,88 ευρώ. </w:t>
      </w:r>
    </w:p>
    <w:p w14:paraId="1C8C478C" w14:textId="77777777" w:rsidR="00AD7333" w:rsidRDefault="00CF083D">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Σε ευρώ ή σε ποσοστό; </w:t>
      </w:r>
    </w:p>
    <w:p w14:paraId="1C8C478D" w14:textId="77777777" w:rsidR="00AD7333" w:rsidRDefault="00CF083D">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Σε ευρώ. Είναι 0,88 ευρώ. Διαβάστε το. Ξέ</w:t>
      </w:r>
      <w:r>
        <w:rPr>
          <w:rFonts w:eastAsia="Times New Roman"/>
          <w:szCs w:val="24"/>
        </w:rPr>
        <w:t xml:space="preserve">ρετε, εμείς τα στοιχεία τα χρησιμοποιούμε πολύ προσεκτικά. </w:t>
      </w:r>
    </w:p>
    <w:p w14:paraId="1C8C478E" w14:textId="77777777" w:rsidR="00AD7333" w:rsidRDefault="00CF083D">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 xml:space="preserve">Καλύτερα από τις δώδεκα μειώσεις. </w:t>
      </w:r>
    </w:p>
    <w:p w14:paraId="1C8C478F" w14:textId="77777777" w:rsidR="00AD7333" w:rsidRDefault="00CF083D">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Τι θέλετε; Λέτε για μείωση; Εσείς δεν κάνατε μείωση; Μην με προκαλείτε. </w:t>
      </w:r>
    </w:p>
    <w:p w14:paraId="1C8C4790" w14:textId="77777777" w:rsidR="00AD7333" w:rsidRDefault="00CF083D">
      <w:pPr>
        <w:spacing w:line="600" w:lineRule="auto"/>
        <w:ind w:firstLine="720"/>
        <w:jc w:val="both"/>
        <w:rPr>
          <w:rFonts w:eastAsia="Times New Roman"/>
          <w:b/>
          <w:szCs w:val="24"/>
        </w:rPr>
      </w:pPr>
      <w:r>
        <w:rPr>
          <w:rFonts w:eastAsia="Times New Roman"/>
          <w:b/>
          <w:szCs w:val="24"/>
        </w:rPr>
        <w:lastRenderedPageBreak/>
        <w:t xml:space="preserve">ΠΡΟΕΔΡΕΥΩΝ (Δημήτριος Κρεμαστινός): </w:t>
      </w:r>
      <w:r>
        <w:rPr>
          <w:rFonts w:eastAsia="Times New Roman"/>
          <w:szCs w:val="24"/>
        </w:rPr>
        <w:t xml:space="preserve">Σας παρακαλώ, μη διακόπτετε. </w:t>
      </w:r>
      <w:r>
        <w:rPr>
          <w:rFonts w:eastAsia="Times New Roman"/>
          <w:b/>
          <w:szCs w:val="24"/>
        </w:rPr>
        <w:t xml:space="preserve"> </w:t>
      </w:r>
    </w:p>
    <w:p w14:paraId="1C8C4791" w14:textId="77777777" w:rsidR="00AD7333" w:rsidRDefault="00CF083D">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Όσον αφορά τις επενδύσεις, βεβαίως, κι εδώ θα γίνουν επενδύσεις. Είπε κανένας ότι δεν θα γίνουν; Οι θυσίες όλου του λαού θα πάνε σε συγκεκριμένους κεφαλαιοκράτες</w:t>
      </w:r>
      <w:r>
        <w:rPr>
          <w:rFonts w:eastAsia="Times New Roman"/>
          <w:szCs w:val="24"/>
        </w:rPr>
        <w:t>,</w:t>
      </w:r>
      <w:r>
        <w:rPr>
          <w:rFonts w:eastAsia="Times New Roman"/>
          <w:szCs w:val="24"/>
        </w:rPr>
        <w:t xml:space="preserve"> για να κάνουν επενδύσεις, να κερδίσουν κ.λπ</w:t>
      </w:r>
      <w:r>
        <w:rPr>
          <w:rFonts w:eastAsia="Times New Roman"/>
          <w:szCs w:val="24"/>
        </w:rPr>
        <w:t xml:space="preserve">. και θα δημιουργήσουν και κάποιες θέσεις εργασίας -εμείς δεν έχουμε αντίρρηση γι’ αυτό- οι οποίες θα είναι σχέσεις γαλέρας. Ήδη υπάρχουν. </w:t>
      </w:r>
    </w:p>
    <w:p w14:paraId="1C8C4792" w14:textId="77777777" w:rsidR="00AD7333" w:rsidRDefault="00CF083D">
      <w:pPr>
        <w:spacing w:line="600" w:lineRule="auto"/>
        <w:ind w:firstLine="720"/>
        <w:jc w:val="both"/>
        <w:rPr>
          <w:rFonts w:eastAsia="Times New Roman"/>
          <w:szCs w:val="24"/>
        </w:rPr>
      </w:pPr>
      <w:r>
        <w:rPr>
          <w:rFonts w:eastAsia="Times New Roman"/>
          <w:szCs w:val="24"/>
        </w:rPr>
        <w:t>Αυτή είναι η διέξοδος για τους εργαζόμενους; Αυτό θα πούμε σε αυτούς που παράγουν τον πλούτο, που τους ανήκει και πο</w:t>
      </w:r>
      <w:r>
        <w:rPr>
          <w:rFonts w:eastAsia="Times New Roman"/>
          <w:szCs w:val="24"/>
        </w:rPr>
        <w:t>υ δεν χρειάζονται σήμερα καν τους καπιταλιστές -γιατί η κοινωνία είναι ώριμη</w:t>
      </w:r>
      <w:r>
        <w:rPr>
          <w:rFonts w:eastAsia="Times New Roman"/>
          <w:szCs w:val="24"/>
        </w:rPr>
        <w:t>,</w:t>
      </w:r>
      <w:r>
        <w:rPr>
          <w:rFonts w:eastAsia="Times New Roman"/>
          <w:szCs w:val="24"/>
        </w:rPr>
        <w:t xml:space="preserve"> για να περάσει σε ένα άλλο σύστημα, που θα κατέχουν τον πλούτο που παράγουν- και μπορούν να διευθύνουν την κοινωνία </w:t>
      </w:r>
      <w:r>
        <w:rPr>
          <w:rFonts w:eastAsia="Times New Roman"/>
          <w:szCs w:val="24"/>
        </w:rPr>
        <w:lastRenderedPageBreak/>
        <w:t>άριστα, με προγραμματισμό, με εθνικό σχεδιασμό</w:t>
      </w:r>
      <w:r>
        <w:rPr>
          <w:rFonts w:eastAsia="Times New Roman"/>
          <w:szCs w:val="24"/>
        </w:rPr>
        <w:t xml:space="preserve">, </w:t>
      </w:r>
      <w:r>
        <w:rPr>
          <w:rFonts w:eastAsia="Times New Roman"/>
          <w:szCs w:val="24"/>
        </w:rPr>
        <w:t>με την εμπειρί</w:t>
      </w:r>
      <w:r>
        <w:rPr>
          <w:rFonts w:eastAsia="Times New Roman"/>
          <w:szCs w:val="24"/>
        </w:rPr>
        <w:t xml:space="preserve">α που έχουν; </w:t>
      </w:r>
    </w:p>
    <w:p w14:paraId="1C8C4793" w14:textId="77777777" w:rsidR="00AD7333" w:rsidRDefault="00CF083D">
      <w:pPr>
        <w:spacing w:line="600" w:lineRule="auto"/>
        <w:ind w:firstLine="720"/>
        <w:jc w:val="both"/>
        <w:rPr>
          <w:rFonts w:eastAsia="Times New Roman"/>
          <w:szCs w:val="24"/>
        </w:rPr>
      </w:pPr>
      <w:r>
        <w:rPr>
          <w:rFonts w:eastAsia="Times New Roman"/>
          <w:szCs w:val="24"/>
        </w:rPr>
        <w:t xml:space="preserve">Εδώ είναι η διαφορά μας. Εμείς τους λέμε αυτό, εσείς τους λέτε «γιατρεύεται». Δεν γιατρεύεται ο καπιταλισμός.  </w:t>
      </w:r>
    </w:p>
    <w:p w14:paraId="1C8C4794" w14:textId="77777777" w:rsidR="00AD7333" w:rsidRDefault="00CF083D">
      <w:pPr>
        <w:spacing w:line="600" w:lineRule="auto"/>
        <w:ind w:firstLine="720"/>
        <w:jc w:val="both"/>
        <w:rPr>
          <w:rFonts w:eastAsia="Times New Roman"/>
          <w:szCs w:val="24"/>
        </w:rPr>
      </w:pPr>
      <w:r>
        <w:rPr>
          <w:rFonts w:eastAsia="Times New Roman"/>
          <w:b/>
          <w:szCs w:val="24"/>
        </w:rPr>
        <w:t xml:space="preserve">ΑΝΝΑ ΒΑΓΕΝΑ: </w:t>
      </w:r>
      <w:r>
        <w:rPr>
          <w:rFonts w:eastAsia="Times New Roman"/>
          <w:szCs w:val="24"/>
        </w:rPr>
        <w:t xml:space="preserve">Δεν είναι τόσο εύκολο. Κι εμείς αυτό θέλουμε.  </w:t>
      </w:r>
    </w:p>
    <w:p w14:paraId="1C8C4795"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Βαγενά, παρακαλώ μην διακόπ</w:t>
      </w:r>
      <w:r>
        <w:rPr>
          <w:rFonts w:eastAsia="Times New Roman"/>
          <w:szCs w:val="24"/>
        </w:rPr>
        <w:t xml:space="preserve">τετε. </w:t>
      </w:r>
    </w:p>
    <w:p w14:paraId="1C8C4796" w14:textId="77777777" w:rsidR="00AD7333" w:rsidRDefault="00CF083D">
      <w:pPr>
        <w:spacing w:line="600" w:lineRule="auto"/>
        <w:ind w:firstLine="720"/>
        <w:jc w:val="both"/>
        <w:rPr>
          <w:rFonts w:eastAsia="Times New Roman"/>
          <w:szCs w:val="24"/>
        </w:rPr>
      </w:pPr>
      <w:r>
        <w:rPr>
          <w:rFonts w:eastAsia="Times New Roman"/>
          <w:szCs w:val="24"/>
        </w:rPr>
        <w:t xml:space="preserve">Κύριε Παφίλη συνεχίστε. </w:t>
      </w:r>
    </w:p>
    <w:p w14:paraId="1C8C4797" w14:textId="77777777" w:rsidR="00AD7333" w:rsidRDefault="00CF083D">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Λέω, λοιπόν, ότι σε αυτό που θα πρέπει να απαντήσουμε σήμερα και απαντάμε εμείς ως ΚΚΕ -και είμα</w:t>
      </w:r>
      <w:r>
        <w:rPr>
          <w:rFonts w:eastAsia="Times New Roman"/>
          <w:szCs w:val="24"/>
        </w:rPr>
        <w:lastRenderedPageBreak/>
        <w:t>στε σε ριζικά διαφορετική κατεύθυνση- είναι ότι πλέον έχει ξεπεραστεί ιστορικά αυτό το σύστημα κι ότι δεν μπο</w:t>
      </w:r>
      <w:r>
        <w:rPr>
          <w:rFonts w:eastAsia="Times New Roman"/>
          <w:szCs w:val="24"/>
        </w:rPr>
        <w:t>ρεί και δεν θέλει ούτε να δώσει αυτά</w:t>
      </w:r>
      <w:r>
        <w:rPr>
          <w:rFonts w:eastAsia="Times New Roman"/>
          <w:szCs w:val="24"/>
        </w:rPr>
        <w:t>,</w:t>
      </w:r>
      <w:r>
        <w:rPr>
          <w:rFonts w:eastAsia="Times New Roman"/>
          <w:szCs w:val="24"/>
        </w:rPr>
        <w:t xml:space="preserve"> που είχε πριν ο εργαζόμενος.</w:t>
      </w:r>
    </w:p>
    <w:p w14:paraId="1C8C4798" w14:textId="77777777" w:rsidR="00AD7333" w:rsidRDefault="00CF083D">
      <w:pPr>
        <w:spacing w:line="600" w:lineRule="auto"/>
        <w:ind w:firstLine="720"/>
        <w:jc w:val="both"/>
        <w:rPr>
          <w:rFonts w:eastAsia="Times New Roman"/>
          <w:szCs w:val="24"/>
        </w:rPr>
      </w:pPr>
      <w:r>
        <w:rPr>
          <w:rFonts w:eastAsia="Times New Roman"/>
          <w:szCs w:val="24"/>
        </w:rPr>
        <w:t xml:space="preserve">Θα σας πω μια απλή απόδειξη. Ποιο κόμμα, στην Ελλάδα ή στην Ευρώπη ή στην Αμερική ή σε όλον τον κόσμο λέει στους εργαζόμενους ότι με την πολιτική του θα επιστρέψει στο 2009; Πείτε μου ένα. </w:t>
      </w:r>
      <w:r>
        <w:rPr>
          <w:rFonts w:eastAsia="Times New Roman"/>
          <w:szCs w:val="24"/>
        </w:rPr>
        <w:t>Εσείς το λέτε; Δεν τολμάτε. Ποιος το λέει; Η Νέα Δημοκρατία το λέει; Δεν τολμάει. Το ΠΑΣΟΚ το λέει; Δεν τολμάει. Το σοσιαλδημοκρατικό κόμμα της Γερμανίας, της Αμερικής κ</w:t>
      </w:r>
      <w:r>
        <w:rPr>
          <w:rFonts w:eastAsia="Times New Roman"/>
          <w:szCs w:val="24"/>
        </w:rPr>
        <w:t>.</w:t>
      </w:r>
      <w:r>
        <w:rPr>
          <w:rFonts w:eastAsia="Times New Roman"/>
          <w:szCs w:val="24"/>
        </w:rPr>
        <w:t xml:space="preserve">λπ. το λένε; Αυτή είναι η μεγαλύτερη απόδειξη.  </w:t>
      </w:r>
    </w:p>
    <w:p w14:paraId="1C8C4799" w14:textId="77777777" w:rsidR="00AD7333" w:rsidRDefault="00CF083D">
      <w:pPr>
        <w:spacing w:line="600" w:lineRule="auto"/>
        <w:ind w:firstLine="720"/>
        <w:jc w:val="both"/>
        <w:rPr>
          <w:rFonts w:eastAsia="Times New Roman"/>
          <w:szCs w:val="24"/>
        </w:rPr>
      </w:pPr>
      <w:r>
        <w:rPr>
          <w:rFonts w:eastAsia="Times New Roman"/>
          <w:szCs w:val="24"/>
        </w:rPr>
        <w:t>Άρα, ανατροπή. Τέλειωσε. Και η δική μας θέση είναι οι εργαζόμενοι, παλεύοντας να βελτιώσουν τη θέση τους, θα μπορέσουν έστω να αποσπάσουν κάποιες κατακτήσεις</w:t>
      </w:r>
      <w:r>
        <w:rPr>
          <w:rFonts w:eastAsia="Times New Roman"/>
          <w:szCs w:val="24"/>
        </w:rPr>
        <w:t>,</w:t>
      </w:r>
      <w:r>
        <w:rPr>
          <w:rFonts w:eastAsia="Times New Roman"/>
          <w:szCs w:val="24"/>
        </w:rPr>
        <w:t xml:space="preserve"> μόνο αν σημαδεύουν </w:t>
      </w:r>
      <w:r>
        <w:rPr>
          <w:rFonts w:eastAsia="Times New Roman"/>
          <w:szCs w:val="24"/>
        </w:rPr>
        <w:lastRenderedPageBreak/>
        <w:t xml:space="preserve">τον δρόμο της ανατροπής κι αν φοβηθούν, για να παραχωρήσουν. Ακόμα κι αυτό να </w:t>
      </w:r>
      <w:r>
        <w:rPr>
          <w:rFonts w:eastAsia="Times New Roman"/>
          <w:szCs w:val="24"/>
        </w:rPr>
        <w:t xml:space="preserve">γίνει, όμως, δεν σώζεται η κατάσταση. Θα πάρουν αυτά που τους ανήκουν. Και είναι όλα! </w:t>
      </w:r>
    </w:p>
    <w:p w14:paraId="1C8C479A" w14:textId="77777777" w:rsidR="00AD7333" w:rsidRDefault="00CF083D">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Κύριε Πρόεδρε, δώστε μου τριάντα δευτερόλεπτα, γιατί ο κ. Παφίλης είπε μια ανακρίβεια. </w:t>
      </w:r>
    </w:p>
    <w:p w14:paraId="1C8C479B"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Υπουργέ, να ολοκληρώσουμε, όμως, τη συζήτηση.</w:t>
      </w:r>
    </w:p>
    <w:p w14:paraId="1C8C479C" w14:textId="77777777" w:rsidR="00AD7333" w:rsidRDefault="00CF083D">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Τριάντα δευτερόλεπτα θέλω. Θα το δείτε, δεν θα είναι παραπάνω. </w:t>
      </w:r>
    </w:p>
    <w:p w14:paraId="1C8C479D" w14:textId="77777777" w:rsidR="00AD7333" w:rsidRDefault="00CF083D">
      <w:pPr>
        <w:spacing w:line="600" w:lineRule="auto"/>
        <w:ind w:firstLine="720"/>
        <w:jc w:val="both"/>
        <w:rPr>
          <w:rFonts w:eastAsia="Times New Roman"/>
          <w:szCs w:val="24"/>
        </w:rPr>
      </w:pPr>
      <w:r>
        <w:rPr>
          <w:rFonts w:eastAsia="Times New Roman"/>
          <w:szCs w:val="24"/>
        </w:rPr>
        <w:t xml:space="preserve">Κύριε Παφίλη, με ενημέρωσαν ότι ο κατώτατος μισθός στην Πορτογαλία από 505 ευρώ </w:t>
      </w:r>
      <w:r>
        <w:rPr>
          <w:rFonts w:eastAsia="Times New Roman"/>
          <w:szCs w:val="24"/>
        </w:rPr>
        <w:t xml:space="preserve">πήγε </w:t>
      </w:r>
      <w:r>
        <w:rPr>
          <w:rFonts w:eastAsia="Times New Roman"/>
          <w:szCs w:val="24"/>
        </w:rPr>
        <w:t>στα 530 ευ</w:t>
      </w:r>
      <w:r>
        <w:rPr>
          <w:rFonts w:eastAsia="Times New Roman"/>
          <w:szCs w:val="24"/>
        </w:rPr>
        <w:t xml:space="preserve">ρώ. Άρα, δεν είναι 0,88. </w:t>
      </w:r>
      <w:r>
        <w:rPr>
          <w:rFonts w:eastAsia="Times New Roman"/>
          <w:szCs w:val="24"/>
        </w:rPr>
        <w:lastRenderedPageBreak/>
        <w:t xml:space="preserve">Αυτό είναι το πρώτο. Δεν έχει σημασία, κάνατε λάθος, αλλά να το ξανασυζητήσουμε. Ό,τι είναι για γεγονότα, να τα ξανασυζητήσουμε.  </w:t>
      </w:r>
    </w:p>
    <w:p w14:paraId="1C8C479E" w14:textId="77777777" w:rsidR="00AD7333" w:rsidRDefault="00CF083D">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Είπα ότι είναι 0,88 του ευρώ. </w:t>
      </w:r>
    </w:p>
    <w:p w14:paraId="1C8C479F" w14:textId="77777777" w:rsidR="00AD7333" w:rsidRDefault="00CF083D">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Είπατε 83 σεντς. Δεν είναι 83 σεντς. </w:t>
      </w:r>
    </w:p>
    <w:p w14:paraId="1C8C47A0" w14:textId="77777777" w:rsidR="00AD7333" w:rsidRDefault="00CF083D">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Είπα ότι είναι 0,88 ευρώ την ημέρα. </w:t>
      </w:r>
    </w:p>
    <w:p w14:paraId="1C8C47A1" w14:textId="77777777" w:rsidR="00AD7333" w:rsidRDefault="00CF083D">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Είναι 0,88 την ημέρα, μωρέ!</w:t>
      </w:r>
    </w:p>
    <w:p w14:paraId="1C8C47A2" w14:textId="77777777" w:rsidR="00AD7333" w:rsidRDefault="00CF083D">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Το «μωρέ», νομίζω…</w:t>
      </w:r>
    </w:p>
    <w:p w14:paraId="1C8C47A3" w14:textId="77777777" w:rsidR="00AD7333" w:rsidRDefault="00CF083D">
      <w:pPr>
        <w:spacing w:line="600" w:lineRule="auto"/>
        <w:ind w:firstLine="720"/>
        <w:jc w:val="both"/>
        <w:rPr>
          <w:rFonts w:eastAsia="Times New Roman"/>
          <w:szCs w:val="24"/>
        </w:rPr>
      </w:pPr>
      <w:r>
        <w:rPr>
          <w:rFonts w:eastAsia="Times New Roman"/>
          <w:szCs w:val="24"/>
        </w:rPr>
        <w:t xml:space="preserve">Θέλω να σας πω κάτι σοβαρό. </w:t>
      </w:r>
    </w:p>
    <w:p w14:paraId="1C8C47A4" w14:textId="77777777" w:rsidR="00AD7333" w:rsidRDefault="00CF083D">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Αν πολλ</w:t>
      </w:r>
      <w:r>
        <w:rPr>
          <w:rFonts w:eastAsia="Times New Roman"/>
          <w:szCs w:val="24"/>
        </w:rPr>
        <w:t xml:space="preserve">απλασιάσετε 0,88 επί 25 πόσο κάνει; Κι άμα είναι τόσο, δηλαδή, τι έγινε; </w:t>
      </w:r>
    </w:p>
    <w:p w14:paraId="1C8C47A5" w14:textId="77777777" w:rsidR="00AD7333" w:rsidRDefault="00CF083D">
      <w:pPr>
        <w:spacing w:line="600" w:lineRule="auto"/>
        <w:ind w:firstLine="720"/>
        <w:jc w:val="both"/>
        <w:rPr>
          <w:rFonts w:eastAsia="Times New Roman"/>
          <w:szCs w:val="24"/>
        </w:rPr>
      </w:pPr>
      <w:r>
        <w:rPr>
          <w:rFonts w:eastAsia="Times New Roman"/>
          <w:b/>
          <w:szCs w:val="24"/>
        </w:rPr>
        <w:lastRenderedPageBreak/>
        <w:t xml:space="preserve">ΕΥΚΛΕΙΔΗΣ ΤΣΑΚΑΛΩΤΟΣ (Υπουργός Οικονομικών): </w:t>
      </w:r>
      <w:r>
        <w:rPr>
          <w:rFonts w:eastAsia="Times New Roman"/>
          <w:szCs w:val="24"/>
        </w:rPr>
        <w:t xml:space="preserve">Είναι παραπάνω από 5% αύξηση. </w:t>
      </w:r>
    </w:p>
    <w:p w14:paraId="1C8C47A6" w14:textId="77777777" w:rsidR="00AD7333" w:rsidRDefault="00CF083D">
      <w:pPr>
        <w:spacing w:line="600" w:lineRule="auto"/>
        <w:ind w:firstLine="720"/>
        <w:jc w:val="both"/>
        <w:rPr>
          <w:rFonts w:eastAsia="Times New Roman"/>
          <w:szCs w:val="24"/>
        </w:rPr>
      </w:pPr>
      <w:r>
        <w:rPr>
          <w:rFonts w:eastAsia="Times New Roman"/>
          <w:szCs w:val="24"/>
        </w:rPr>
        <w:t>Το βασικό είναι πως μου κάνατε κριτική ότι ξέχασα κομμάτια της ιστορίας, ότι ήμουν επιλεκτικός.</w:t>
      </w:r>
    </w:p>
    <w:p w14:paraId="1C8C47A7" w14:textId="77777777" w:rsidR="00AD7333" w:rsidRDefault="00CF083D">
      <w:pPr>
        <w:spacing w:line="600" w:lineRule="auto"/>
        <w:ind w:firstLine="720"/>
        <w:jc w:val="both"/>
        <w:rPr>
          <w:rFonts w:eastAsia="Times New Roman"/>
          <w:szCs w:val="24"/>
        </w:rPr>
      </w:pPr>
      <w:r>
        <w:rPr>
          <w:rFonts w:eastAsia="Times New Roman"/>
          <w:szCs w:val="24"/>
        </w:rPr>
        <w:t xml:space="preserve">Επιτρέψτε </w:t>
      </w:r>
      <w:r>
        <w:rPr>
          <w:rFonts w:eastAsia="Times New Roman"/>
          <w:szCs w:val="24"/>
        </w:rPr>
        <w:t>μου να σας πω, όμως, ότι και εσείς έχετε ξεχάσει ένα σημαντικό κομμάτι της ιστορίας. Όταν λέτε ότι φτάνει στο τέρμα του ο καπιταλισμός, ότι έχει εξαντλήσει όλες τις δυνατότητες αυτό το σύστημα, ξέρετε –και το ΚΚΕ παραπάνω από πολλά άλλα κόμματα- ότι σε αυτ</w:t>
      </w:r>
      <w:r>
        <w:rPr>
          <w:rFonts w:eastAsia="Times New Roman"/>
          <w:szCs w:val="24"/>
        </w:rPr>
        <w:t>ήν την περίπτωση δεν είναι μόνο η λύση της Αριστεράς. Ιστορικά έχουμε δει μία λύση</w:t>
      </w:r>
      <w:r>
        <w:rPr>
          <w:rFonts w:eastAsia="Times New Roman"/>
          <w:szCs w:val="24"/>
        </w:rPr>
        <w:t>,</w:t>
      </w:r>
      <w:r>
        <w:rPr>
          <w:rFonts w:eastAsia="Times New Roman"/>
          <w:szCs w:val="24"/>
        </w:rPr>
        <w:t xml:space="preserve"> που την πλήρωσε η εργατική τάξη πιο πολύ απ’ όλες τις άλλες τάξεις. Και εννοώ τον φασισμό, τον εθνικισμό, τον ρατσισμό και τον πόλεμο. </w:t>
      </w:r>
    </w:p>
    <w:p w14:paraId="1C8C47A8" w14:textId="77777777" w:rsidR="00AD7333" w:rsidRDefault="00CF083D">
      <w:pPr>
        <w:spacing w:line="600" w:lineRule="auto"/>
        <w:ind w:firstLine="720"/>
        <w:jc w:val="both"/>
        <w:rPr>
          <w:rFonts w:eastAsia="Times New Roman"/>
          <w:szCs w:val="24"/>
        </w:rPr>
      </w:pPr>
      <w:r>
        <w:rPr>
          <w:rFonts w:eastAsia="Times New Roman"/>
          <w:szCs w:val="24"/>
        </w:rPr>
        <w:lastRenderedPageBreak/>
        <w:t>Άρα, μη λέτε τόσο εύκολα ότι αφού έχ</w:t>
      </w:r>
      <w:r>
        <w:rPr>
          <w:rFonts w:eastAsia="Times New Roman"/>
          <w:szCs w:val="24"/>
        </w:rPr>
        <w:t>ουμε αυτόν τον καπιταλισμό, με αυτές τις ανισότητες και με αυτήν την ανικανότητα να ανταποκριθεί, δεν πρέπει να κάνουμε τίποτα</w:t>
      </w:r>
      <w:r>
        <w:rPr>
          <w:rFonts w:eastAsia="Times New Roman"/>
          <w:szCs w:val="24"/>
        </w:rPr>
        <w:t>,</w:t>
      </w:r>
      <w:r>
        <w:rPr>
          <w:rFonts w:eastAsia="Times New Roman"/>
          <w:szCs w:val="24"/>
        </w:rPr>
        <w:t xml:space="preserve"> για να εμποδίσουμε αυτές τις </w:t>
      </w:r>
      <w:r>
        <w:rPr>
          <w:rFonts w:eastAsia="Times New Roman"/>
          <w:szCs w:val="24"/>
        </w:rPr>
        <w:t xml:space="preserve">δυνάμεις, </w:t>
      </w:r>
      <w:r>
        <w:rPr>
          <w:rFonts w:eastAsia="Times New Roman"/>
          <w:szCs w:val="24"/>
        </w:rPr>
        <w:t xml:space="preserve">που έχουν κοστίσει τόσο πολύ και πάνω απ’ όλα στην εργατική τάξη, στην Ευρώπη πρωτίστως, </w:t>
      </w:r>
      <w:r>
        <w:rPr>
          <w:rFonts w:eastAsia="Times New Roman"/>
          <w:szCs w:val="24"/>
        </w:rPr>
        <w:t>αλλά και σε πολλά άλλα μέρη του κόσμου.</w:t>
      </w:r>
    </w:p>
    <w:p w14:paraId="1C8C47A9" w14:textId="77777777" w:rsidR="00AD7333" w:rsidRDefault="00CF083D">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 τον λόγο για δέκα δευτερόλεπτα.</w:t>
      </w:r>
    </w:p>
    <w:p w14:paraId="1C8C47AA" w14:textId="77777777" w:rsidR="00AD7333" w:rsidRDefault="00CF083D">
      <w:pPr>
        <w:spacing w:line="600" w:lineRule="auto"/>
        <w:ind w:firstLine="720"/>
        <w:jc w:val="center"/>
        <w:rPr>
          <w:rFonts w:eastAsia="Times New Roman"/>
          <w:szCs w:val="24"/>
        </w:rPr>
      </w:pPr>
      <w:r>
        <w:rPr>
          <w:rFonts w:eastAsia="Times New Roman"/>
          <w:szCs w:val="24"/>
        </w:rPr>
        <w:t>(Θόρυβος στην Αίθουσα)</w:t>
      </w:r>
    </w:p>
    <w:p w14:paraId="1C8C47AB" w14:textId="77777777" w:rsidR="00AD7333" w:rsidRDefault="00CF083D">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Κύριε Παφίλη, βλέπετε ότι αντιδρούν όλοι.</w:t>
      </w:r>
    </w:p>
    <w:p w14:paraId="1C8C47AC" w14:textId="77777777" w:rsidR="00AD7333" w:rsidRDefault="00CF083D">
      <w:pPr>
        <w:spacing w:line="600" w:lineRule="auto"/>
        <w:ind w:firstLine="720"/>
        <w:jc w:val="both"/>
        <w:rPr>
          <w:rFonts w:eastAsia="Times New Roman"/>
          <w:bCs/>
          <w:szCs w:val="24"/>
        </w:rPr>
      </w:pPr>
      <w:r>
        <w:rPr>
          <w:rFonts w:eastAsia="Times New Roman"/>
          <w:b/>
          <w:bCs/>
          <w:szCs w:val="24"/>
        </w:rPr>
        <w:t>ΑΘΑΝΑΣΙΟΣ ΠΑΦΙΛΗΣ:</w:t>
      </w:r>
      <w:r>
        <w:rPr>
          <w:rFonts w:eastAsia="Times New Roman"/>
          <w:bCs/>
          <w:szCs w:val="24"/>
        </w:rPr>
        <w:t xml:space="preserve"> Ακριβώς για δέκα δευτερόλεπτα,</w:t>
      </w:r>
      <w:r>
        <w:rPr>
          <w:rFonts w:eastAsia="Times New Roman"/>
          <w:bCs/>
          <w:szCs w:val="24"/>
        </w:rPr>
        <w:t xml:space="preserve"> κύριε Πρόεδρε.</w:t>
      </w:r>
    </w:p>
    <w:p w14:paraId="1C8C47AD" w14:textId="77777777" w:rsidR="00AD7333" w:rsidRDefault="00CF083D">
      <w:pPr>
        <w:spacing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Ορίστε, έχετε τον λόγο.</w:t>
      </w:r>
    </w:p>
    <w:p w14:paraId="1C8C47AE" w14:textId="77777777" w:rsidR="00AD7333" w:rsidRDefault="00CF083D">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Η σοσιαλδημοκρατία στη Γερμανία, όπου αναπτύχθηκε ο φασισμός, έπαιξε τον πιο βρώμικο ρόλο εκείνη την περίοδο. Μην τα λέτε εμάς, λοιπόν.</w:t>
      </w:r>
    </w:p>
    <w:p w14:paraId="1C8C47AF" w14:textId="77777777" w:rsidR="00AD7333" w:rsidRDefault="00CF083D">
      <w:pPr>
        <w:spacing w:line="600" w:lineRule="auto"/>
        <w:ind w:firstLine="720"/>
        <w:jc w:val="both"/>
        <w:rPr>
          <w:rFonts w:eastAsia="Times New Roman"/>
          <w:szCs w:val="24"/>
        </w:rPr>
      </w:pPr>
      <w:r>
        <w:rPr>
          <w:rFonts w:eastAsia="Times New Roman"/>
          <w:szCs w:val="24"/>
        </w:rPr>
        <w:t>Δεύτερον, εσείς τους πήρα</w:t>
      </w:r>
      <w:r>
        <w:rPr>
          <w:rFonts w:eastAsia="Times New Roman"/>
          <w:szCs w:val="24"/>
        </w:rPr>
        <w:t>τε όλους. Τώρα θα πάτε και στη Διεθνή! Δεν ξέρω μετά πού θα πάτε. Στο Λαϊκό κόμμα; Τι άλλο έχει μείνει; Δεν παρακολουθείτε τις συνεδριάσεις;</w:t>
      </w:r>
    </w:p>
    <w:p w14:paraId="1C8C47B0" w14:textId="77777777" w:rsidR="00AD7333" w:rsidRDefault="00CF083D">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Τον λόγο έχει ο Βουλευτής της Νέας Δημοκρατίας κ. Αυγενάκης για έξι λεπτά. </w:t>
      </w:r>
    </w:p>
    <w:p w14:paraId="1C8C47B1" w14:textId="77777777" w:rsidR="00AD7333" w:rsidRDefault="00CF083D">
      <w:pPr>
        <w:spacing w:line="600" w:lineRule="auto"/>
        <w:ind w:firstLine="720"/>
        <w:jc w:val="both"/>
        <w:rPr>
          <w:rFonts w:eastAsia="Times New Roman"/>
          <w:bCs/>
          <w:szCs w:val="24"/>
        </w:rPr>
      </w:pPr>
      <w:r>
        <w:rPr>
          <w:rFonts w:eastAsia="Times New Roman"/>
          <w:b/>
          <w:bCs/>
          <w:szCs w:val="24"/>
        </w:rPr>
        <w:lastRenderedPageBreak/>
        <w:t xml:space="preserve">ΕΛΕΥΘΕΡΙΟΣ ΑΥΓΕΝΑΚΗΣ: </w:t>
      </w:r>
      <w:r>
        <w:rPr>
          <w:rFonts w:eastAsia="Times New Roman"/>
          <w:bCs/>
          <w:szCs w:val="24"/>
        </w:rPr>
        <w:t>Ευχαριστώ πολύ, κύριε Πρόεδρε. Θα χρειαστώ για λίγα λεπτά την ανοχή σας. Σας το λέω προκαταβολικά, για να μην έχουμε κουδουνίσματα και κυρίως</w:t>
      </w:r>
      <w:r>
        <w:rPr>
          <w:rFonts w:eastAsia="Times New Roman"/>
          <w:bCs/>
          <w:szCs w:val="24"/>
        </w:rPr>
        <w:t>,</w:t>
      </w:r>
      <w:r>
        <w:rPr>
          <w:rFonts w:eastAsia="Times New Roman"/>
          <w:bCs/>
          <w:szCs w:val="24"/>
        </w:rPr>
        <w:t xml:space="preserve"> παρατηρήσεις από το Προεδρείο.</w:t>
      </w:r>
    </w:p>
    <w:p w14:paraId="1C8C47B2" w14:textId="77777777" w:rsidR="00AD7333" w:rsidRDefault="00CF083D">
      <w:pPr>
        <w:spacing w:line="600" w:lineRule="auto"/>
        <w:ind w:firstLine="720"/>
        <w:jc w:val="both"/>
        <w:rPr>
          <w:rFonts w:eastAsia="Times New Roman"/>
          <w:bCs/>
          <w:szCs w:val="24"/>
        </w:rPr>
      </w:pPr>
      <w:r>
        <w:rPr>
          <w:rFonts w:eastAsia="Times New Roman"/>
          <w:bCs/>
          <w:szCs w:val="24"/>
        </w:rPr>
        <w:t>Κύριοι Υπουργοί, κυρίες και κύριοι συνάδελφοι, θα ξεκινήσω τ</w:t>
      </w:r>
      <w:r>
        <w:rPr>
          <w:rFonts w:eastAsia="Times New Roman"/>
          <w:bCs/>
          <w:szCs w:val="24"/>
        </w:rPr>
        <w:t>ην εισήγησή μου με μία φράση του κ. Τσίπρα. Έλεγε, λοιπόν, ο κύριος Πρωθυπουργός, τον Δεκέμβριο του 2014 από τη θέση της Αξιωματικής Αντιπολίτευσης για τον προϋπολογισμό του 2015</w:t>
      </w:r>
      <w:r>
        <w:rPr>
          <w:rFonts w:eastAsia="Times New Roman"/>
          <w:bCs/>
          <w:szCs w:val="24"/>
        </w:rPr>
        <w:t>:</w:t>
      </w:r>
      <w:r>
        <w:rPr>
          <w:rFonts w:eastAsia="Times New Roman"/>
          <w:bCs/>
          <w:szCs w:val="24"/>
        </w:rPr>
        <w:t xml:space="preserve"> «</w:t>
      </w:r>
      <w:r>
        <w:rPr>
          <w:rFonts w:eastAsia="Times New Roman"/>
          <w:bCs/>
          <w:szCs w:val="24"/>
        </w:rPr>
        <w:t>Ε</w:t>
      </w:r>
      <w:r>
        <w:rPr>
          <w:rFonts w:eastAsia="Times New Roman"/>
          <w:bCs/>
          <w:szCs w:val="24"/>
        </w:rPr>
        <w:t xml:space="preserve">άν ο προϋπολογισμός δεν εγκριθεί από </w:t>
      </w:r>
      <w:r>
        <w:rPr>
          <w:rFonts w:eastAsia="Times New Roman"/>
          <w:bCs/>
          <w:szCs w:val="24"/>
        </w:rPr>
        <w:t>εκατόν ογδόντα</w:t>
      </w:r>
      <w:r>
        <w:rPr>
          <w:rFonts w:eastAsia="Times New Roman"/>
          <w:bCs/>
          <w:szCs w:val="24"/>
        </w:rPr>
        <w:t xml:space="preserve"> Βουλευτές, η Κυβέρνηση</w:t>
      </w:r>
      <w:r>
        <w:rPr>
          <w:rFonts w:eastAsia="Times New Roman"/>
          <w:bCs/>
          <w:szCs w:val="24"/>
        </w:rPr>
        <w:t xml:space="preserve"> να συμφωνήσει με τον ΣΥΡΙΖΑ για εθνικές εκλογές». Και βέβαια, μετά από λίγες εβδομάδες όντως προκαλέσατε εκλογές.</w:t>
      </w:r>
    </w:p>
    <w:p w14:paraId="1C8C47B3" w14:textId="77777777" w:rsidR="00AD7333" w:rsidRDefault="00CF083D">
      <w:pPr>
        <w:spacing w:line="600" w:lineRule="auto"/>
        <w:ind w:firstLine="720"/>
        <w:jc w:val="both"/>
        <w:rPr>
          <w:rFonts w:eastAsia="Times New Roman"/>
          <w:bCs/>
          <w:szCs w:val="24"/>
        </w:rPr>
      </w:pPr>
      <w:r>
        <w:rPr>
          <w:rFonts w:eastAsia="Times New Roman"/>
          <w:bCs/>
          <w:szCs w:val="24"/>
        </w:rPr>
        <w:lastRenderedPageBreak/>
        <w:t>Ζητούμε, λοιπόν, από τον κ. Τσίπρα και από εσάς να κάνετε το ίδιο. Πρώτα ο ίδιος να κάνει αυτό που ζήτησε πριν τρία χρόνια. Προτείνουμε, λοιπ</w:t>
      </w:r>
      <w:r>
        <w:rPr>
          <w:rFonts w:eastAsia="Times New Roman"/>
          <w:bCs/>
          <w:szCs w:val="24"/>
        </w:rPr>
        <w:t xml:space="preserve">όν, κύριοι Υπουργοί, εάν ο </w:t>
      </w:r>
      <w:r>
        <w:rPr>
          <w:rFonts w:eastAsia="Times New Roman"/>
          <w:bCs/>
          <w:szCs w:val="24"/>
        </w:rPr>
        <w:t>π</w:t>
      </w:r>
      <w:r>
        <w:rPr>
          <w:rFonts w:eastAsia="Times New Roman"/>
          <w:bCs/>
          <w:szCs w:val="24"/>
        </w:rPr>
        <w:t xml:space="preserve">ροϋπολογισμός δεν εγκριθεί από </w:t>
      </w:r>
      <w:r>
        <w:rPr>
          <w:rFonts w:eastAsia="Times New Roman"/>
          <w:bCs/>
          <w:szCs w:val="24"/>
        </w:rPr>
        <w:t>εκατόν ογδόντα</w:t>
      </w:r>
      <w:r>
        <w:rPr>
          <w:rFonts w:eastAsia="Times New Roman"/>
          <w:bCs/>
          <w:szCs w:val="24"/>
        </w:rPr>
        <w:t xml:space="preserve"> Βουλευτές, η Κυβέρνηση να συμφωνήσει με τη Νέα Δημοκρατία και να πάμε σε εθνικές εκλογές. Η πολιτική αλλαγή είναι η μόνη λύση</w:t>
      </w:r>
      <w:r>
        <w:rPr>
          <w:rFonts w:eastAsia="Times New Roman"/>
          <w:bCs/>
          <w:szCs w:val="24"/>
        </w:rPr>
        <w:t>,</w:t>
      </w:r>
      <w:r>
        <w:rPr>
          <w:rFonts w:eastAsia="Times New Roman"/>
          <w:bCs/>
          <w:szCs w:val="24"/>
        </w:rPr>
        <w:t xml:space="preserve"> για να βγούμε από την κρίση και να βάλουμε τέλος στη μι</w:t>
      </w:r>
      <w:r>
        <w:rPr>
          <w:rFonts w:eastAsia="Times New Roman"/>
          <w:bCs/>
          <w:szCs w:val="24"/>
        </w:rPr>
        <w:t>ζέρια της Κυβέρνησης ΣΥΡΙΖΑ-ΑΝΕΛ.</w:t>
      </w:r>
    </w:p>
    <w:p w14:paraId="1C8C47B4" w14:textId="77777777" w:rsidR="00AD7333" w:rsidRDefault="00CF083D">
      <w:pPr>
        <w:spacing w:line="600" w:lineRule="auto"/>
        <w:ind w:firstLine="720"/>
        <w:jc w:val="both"/>
        <w:rPr>
          <w:rFonts w:eastAsia="Times New Roman"/>
          <w:bCs/>
          <w:szCs w:val="24"/>
        </w:rPr>
      </w:pPr>
      <w:r>
        <w:rPr>
          <w:rFonts w:eastAsia="Times New Roman"/>
          <w:bCs/>
          <w:szCs w:val="24"/>
        </w:rPr>
        <w:t xml:space="preserve">Κύριοι Υπουργοί, ο </w:t>
      </w:r>
      <w:r>
        <w:rPr>
          <w:rFonts w:eastAsia="Times New Roman"/>
          <w:bCs/>
          <w:szCs w:val="24"/>
        </w:rPr>
        <w:t>π</w:t>
      </w:r>
      <w:r>
        <w:rPr>
          <w:rFonts w:eastAsia="Times New Roman"/>
          <w:bCs/>
          <w:szCs w:val="24"/>
        </w:rPr>
        <w:t>ροϋπολογισμός που καταθέσατε, πέραν του ότι είναι άδικος, είναι βαθιά αντιαναπτυξιακός, υπερφορολογεί τους Έλληνες</w:t>
      </w:r>
      <w:r>
        <w:rPr>
          <w:rFonts w:eastAsia="Times New Roman"/>
          <w:bCs/>
          <w:szCs w:val="24"/>
        </w:rPr>
        <w:t>,</w:t>
      </w:r>
      <w:r>
        <w:rPr>
          <w:rFonts w:eastAsia="Times New Roman"/>
          <w:bCs/>
          <w:szCs w:val="24"/>
        </w:rPr>
        <w:t xml:space="preserve"> αλλά και φτωχοποιεί τη μεσαία τάξη. Για τρίτη συνεχόμενη χρονιά</w:t>
      </w:r>
      <w:r>
        <w:rPr>
          <w:rFonts w:eastAsia="Times New Roman"/>
          <w:bCs/>
          <w:szCs w:val="24"/>
        </w:rPr>
        <w:t>,</w:t>
      </w:r>
      <w:r>
        <w:rPr>
          <w:rFonts w:eastAsia="Times New Roman"/>
          <w:bCs/>
          <w:szCs w:val="24"/>
        </w:rPr>
        <w:t xml:space="preserve"> καταθέτει έναν προϋπο</w:t>
      </w:r>
      <w:r>
        <w:rPr>
          <w:rFonts w:eastAsia="Times New Roman"/>
          <w:bCs/>
          <w:szCs w:val="24"/>
        </w:rPr>
        <w:t>λογισμό</w:t>
      </w:r>
      <w:r>
        <w:rPr>
          <w:rFonts w:eastAsia="Times New Roman"/>
          <w:bCs/>
          <w:szCs w:val="24"/>
        </w:rPr>
        <w:t>.</w:t>
      </w:r>
      <w:r>
        <w:rPr>
          <w:rFonts w:eastAsia="Times New Roman"/>
          <w:bCs/>
          <w:szCs w:val="24"/>
        </w:rPr>
        <w:t xml:space="preserve"> χτυπώντας τα εισοδήματα των μισθωτών, των συνταξιούχων, αλλά και των ελεύθερων επαγγελματιών. </w:t>
      </w:r>
    </w:p>
    <w:p w14:paraId="1C8C47B5" w14:textId="77777777" w:rsidR="00AD7333" w:rsidRDefault="00CF083D">
      <w:pPr>
        <w:spacing w:line="600" w:lineRule="auto"/>
        <w:ind w:firstLine="720"/>
        <w:jc w:val="both"/>
        <w:rPr>
          <w:rFonts w:eastAsia="Times New Roman"/>
          <w:bCs/>
          <w:szCs w:val="24"/>
        </w:rPr>
      </w:pPr>
      <w:r>
        <w:rPr>
          <w:rFonts w:eastAsia="Times New Roman"/>
          <w:bCs/>
          <w:szCs w:val="24"/>
        </w:rPr>
        <w:lastRenderedPageBreak/>
        <w:t xml:space="preserve">Ο </w:t>
      </w:r>
      <w:r>
        <w:rPr>
          <w:rFonts w:eastAsia="Times New Roman"/>
          <w:bCs/>
          <w:szCs w:val="24"/>
        </w:rPr>
        <w:t>π</w:t>
      </w:r>
      <w:r>
        <w:rPr>
          <w:rFonts w:eastAsia="Times New Roman"/>
          <w:bCs/>
          <w:szCs w:val="24"/>
        </w:rPr>
        <w:t xml:space="preserve">ροϋπολογισμός φέρνει νέες περικοπές. Φέρνει άδικα, επώδυνα και αχρείαστα μέτρα. Φέρνει αύξηση των φόρων, αύξηση των ασφαλιστικών εισφορών και μείωση </w:t>
      </w:r>
      <w:r>
        <w:rPr>
          <w:rFonts w:eastAsia="Times New Roman"/>
          <w:bCs/>
          <w:szCs w:val="24"/>
        </w:rPr>
        <w:t>των κοινωνικών δαπανών, όπως και μείωση των επιχορηγήσεων νοσοκομείων και του ΕΟΠΥΥ.</w:t>
      </w:r>
    </w:p>
    <w:p w14:paraId="1C8C47B6" w14:textId="77777777" w:rsidR="00AD7333" w:rsidRDefault="00CF083D">
      <w:pPr>
        <w:spacing w:line="600" w:lineRule="auto"/>
        <w:ind w:firstLine="720"/>
        <w:jc w:val="both"/>
        <w:rPr>
          <w:rFonts w:eastAsia="Times New Roman"/>
          <w:bCs/>
          <w:szCs w:val="24"/>
        </w:rPr>
      </w:pPr>
      <w:r>
        <w:rPr>
          <w:rFonts w:eastAsia="Times New Roman"/>
          <w:bCs/>
          <w:szCs w:val="24"/>
        </w:rPr>
        <w:t>Φέρνει νέα μέτρα ύψους 1,9 δισεκατομμυρίων ευρώ. Ήδη για το 2018 έχετε ψηφίσει και θα εφαρμόσετε μέτρα, όπως μείωση του ΕΚΑΣ ύψους 238 εκατομμυρίων ευρώ, κατάργηση της έκπ</w:t>
      </w:r>
      <w:r>
        <w:rPr>
          <w:rFonts w:eastAsia="Times New Roman"/>
          <w:bCs/>
          <w:szCs w:val="24"/>
        </w:rPr>
        <w:t xml:space="preserve">τωσης για ιατρικές δαπάνες ύψους 121 εκατομμυρίων ευρώ, κατάργηση της έκπτωσης 1,5% στην παρακράτηση φόρου ύψους περίπου 68 εκατομμυρίων ευρώ, αλλαγή του τρόπου υπολογισμού των εισφορών των ελεύθερων επαγγελματιών ύψους περίπου 59 εκατομμυρίων ευρώ. </w:t>
      </w:r>
    </w:p>
    <w:p w14:paraId="1C8C47B7" w14:textId="77777777" w:rsidR="00AD7333" w:rsidRDefault="00CF083D">
      <w:pPr>
        <w:spacing w:line="600" w:lineRule="auto"/>
        <w:ind w:firstLine="720"/>
        <w:jc w:val="both"/>
        <w:rPr>
          <w:rFonts w:eastAsia="Times New Roman"/>
          <w:szCs w:val="24"/>
        </w:rPr>
      </w:pPr>
      <w:r>
        <w:rPr>
          <w:rFonts w:eastAsia="Times New Roman"/>
          <w:bCs/>
          <w:szCs w:val="24"/>
        </w:rPr>
        <w:lastRenderedPageBreak/>
        <w:t>Επίση</w:t>
      </w:r>
      <w:r>
        <w:rPr>
          <w:rFonts w:eastAsia="Times New Roman"/>
          <w:bCs/>
          <w:szCs w:val="24"/>
        </w:rPr>
        <w:t>ς, η αύξηση του ΦΠΑ στα νησιά –θυμάστε τι λέγατε!- είναι 50 εκατομμύρια ευρώ. Η μείωση του επιδόματος θέρμανσης είναι 58 εκατομμύρια ευρώ. Το πάγωμα των συντάξεων –εσείς που είστε και ευαίσθητοι με τους συνταξιούχους!- είναι 328 εκατομμύρια ευρώ. Είναι και</w:t>
      </w:r>
      <w:r>
        <w:rPr>
          <w:rFonts w:eastAsia="Times New Roman"/>
          <w:bCs/>
          <w:szCs w:val="24"/>
        </w:rPr>
        <w:t xml:space="preserve"> οι περικοπές στο μισθολόγιο για </w:t>
      </w:r>
      <w:r>
        <w:rPr>
          <w:rFonts w:eastAsia="Times New Roman"/>
          <w:bCs/>
          <w:szCs w:val="24"/>
        </w:rPr>
        <w:t>εκατόν πενήντα χιλιάδες</w:t>
      </w:r>
      <w:r>
        <w:rPr>
          <w:rFonts w:eastAsia="Times New Roman"/>
          <w:bCs/>
          <w:szCs w:val="24"/>
        </w:rPr>
        <w:t xml:space="preserve"> ενστόλους, καθώς και η κατάργηση επιδομάτων για όσους δικαιούνται κοινωνικά επιδόματα αλληλεγγύης. </w:t>
      </w:r>
    </w:p>
    <w:p w14:paraId="1C8C47B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Κύριε Υπουργέ, φέρνετε προς ψήφιση έναν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 xml:space="preserve"> που αυξάνει τη φορολογία, επιβαρύνει τους συ</w:t>
      </w:r>
      <w:r>
        <w:rPr>
          <w:rFonts w:eastAsia="Times New Roman" w:cs="Times New Roman"/>
          <w:szCs w:val="24"/>
        </w:rPr>
        <w:t>νταξιούχους, στραγγαλίζει τους αγρότες, καταστρέφει τους ελεύθερους επαγγελματίες και την ιδιωτική οικονομία, καταργεί πλήθος κοινωνικών δαπανών, αυξάνει τα ληξιπρόθεσμα χρέη του δημοσίου δημιουργώντας σημαντικά προβλήματα ιδίως στην παροχή υγείας.</w:t>
      </w:r>
    </w:p>
    <w:p w14:paraId="1C8C47B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Πριν </w:t>
      </w:r>
      <w:r>
        <w:rPr>
          <w:rFonts w:eastAsia="Times New Roman" w:cs="Times New Roman"/>
          <w:szCs w:val="24"/>
        </w:rPr>
        <w:t>από λίγες ημέρες, προκαλέσατε το κοινό αίσθημα και μάλιστα</w:t>
      </w:r>
      <w:r>
        <w:rPr>
          <w:rFonts w:eastAsia="Times New Roman" w:cs="Times New Roman"/>
          <w:szCs w:val="24"/>
        </w:rPr>
        <w:t>,</w:t>
      </w:r>
      <w:r>
        <w:rPr>
          <w:rFonts w:eastAsia="Times New Roman" w:cs="Times New Roman"/>
          <w:szCs w:val="24"/>
        </w:rPr>
        <w:t xml:space="preserve"> ο ίδιος ο κ. Τσίπρας με ένα σποτ που τον έδειχνε να μοιράζει κοινωνικό μέρισμα. Να θυμηθούμε ότι στο σποτ εμφανίζονταν από την άλλη μεριά κάποιοι κακοί, οι οποίοι κάπνιζαν και πούρα. Το σποτ άφηνε</w:t>
      </w:r>
      <w:r>
        <w:rPr>
          <w:rFonts w:eastAsia="Times New Roman" w:cs="Times New Roman"/>
          <w:szCs w:val="24"/>
        </w:rPr>
        <w:t xml:space="preserve"> να εννοηθεί ότι η Κυβέρνηση ΣΥΡΙΖΑ-ΑΝΕΛ θα τιμωρήσει, με αποτελεσματικό μάλιστα τρόπο, αυτούς τους κακούς πλουσίους, επιδεικνύοντας και επενδύοντας συστηματικά στο ταξικό μίσος. </w:t>
      </w:r>
    </w:p>
    <w:p w14:paraId="1C8C47B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Ποιους εννοούσε, άραγε η Κυβέρνηση με αυτό το σποτ; Ποιους είχε στο μυαλό το</w:t>
      </w:r>
      <w:r>
        <w:rPr>
          <w:rFonts w:eastAsia="Times New Roman" w:cs="Times New Roman"/>
          <w:szCs w:val="24"/>
        </w:rPr>
        <w:t>υ αυτός ο δημιουργός του σποτ</w:t>
      </w:r>
      <w:r>
        <w:rPr>
          <w:rFonts w:eastAsia="Times New Roman" w:cs="Times New Roman"/>
          <w:szCs w:val="24"/>
        </w:rPr>
        <w:t>,</w:t>
      </w:r>
      <w:r>
        <w:rPr>
          <w:rFonts w:eastAsia="Times New Roman" w:cs="Times New Roman"/>
          <w:szCs w:val="24"/>
        </w:rPr>
        <w:t xml:space="preserve"> με τους κακούς, με τα πούρα και όλα τούτα; Ποιοι ανήκουν, αλήθεια, στην κατηγορία αυτών των πλουσίων; Παραδείγματος χάριν, είναι οι άνθρωποι από τα Γρεβενά -που βρέθηκα πριν μερικές ημέρες- που θα χάσουν το </w:t>
      </w:r>
      <w:r>
        <w:rPr>
          <w:rFonts w:eastAsia="Times New Roman" w:cs="Times New Roman"/>
          <w:szCs w:val="24"/>
        </w:rPr>
        <w:lastRenderedPageBreak/>
        <w:t>50% από το επίδομα</w:t>
      </w:r>
      <w:r>
        <w:rPr>
          <w:rFonts w:eastAsia="Times New Roman" w:cs="Times New Roman"/>
          <w:szCs w:val="24"/>
        </w:rPr>
        <w:t xml:space="preserve"> θέρμανσης, οι άνθρωποι που έχασαν το ΕΚΑΣ, οι συνταξιούχοι, που θα δουν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τις συντάξεις τους κουτσουρεμένες, οι φορολογούμενοι, που θα κληθούν να πληρώσουν επιπλέον είκοσι επτά νέους φόρους; </w:t>
      </w:r>
    </w:p>
    <w:p w14:paraId="1C8C47B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σας κληροδοτήσαμε ισοσκελισμένους προϋπολογισμούς και προϋπολογισμούς που δημιουργούσαν πρωτογενές πλεόνασμα και εσείς, με την πολιτική της «διαπραγμάτευσης» και της κοντόφθαλμης πολιτικής, μας οδηγήσατε στην ύφεση, σε πρω</w:t>
      </w:r>
      <w:r>
        <w:rPr>
          <w:rFonts w:eastAsia="Times New Roman" w:cs="Times New Roman"/>
          <w:szCs w:val="24"/>
        </w:rPr>
        <w:t xml:space="preserve">τογενή δημοσιονομικά ελλείμματα, στην αύξηση του δημοσίου χρέους, σε τρίτο, αλλά και σε τέταρτο αχρείαστο μνημόνιο. Και είναι ο τρίτος </w:t>
      </w:r>
      <w:r>
        <w:rPr>
          <w:rFonts w:eastAsia="Times New Roman" w:cs="Times New Roman"/>
          <w:szCs w:val="24"/>
        </w:rPr>
        <w:t>π</w:t>
      </w:r>
      <w:r>
        <w:rPr>
          <w:rFonts w:eastAsia="Times New Roman" w:cs="Times New Roman"/>
          <w:szCs w:val="24"/>
        </w:rPr>
        <w:t xml:space="preserve">ροϋπολογισμός υπερβολικής λιτότητας της Κυβέρνησης ΣΥΡΙΖΑ-ΑΝΕΛ. Συνεχίζετε για τέταρτη χρονιά </w:t>
      </w:r>
      <w:r>
        <w:rPr>
          <w:rFonts w:eastAsia="Times New Roman" w:cs="Times New Roman"/>
          <w:szCs w:val="24"/>
        </w:rPr>
        <w:lastRenderedPageBreak/>
        <w:t>την αποτυχημένη συνταγή. Ε</w:t>
      </w:r>
      <w:r>
        <w:rPr>
          <w:rFonts w:eastAsia="Times New Roman" w:cs="Times New Roman"/>
          <w:szCs w:val="24"/>
        </w:rPr>
        <w:t xml:space="preserve">ίναι πολιτική παράνοια αυτό που κάνετε. </w:t>
      </w:r>
    </w:p>
    <w:p w14:paraId="1C8C47B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κ. Τσίπρας είναι ο Πρωθυπουργός των φόρων, είναι ο Πρωθυπουργός της μιζέριας. Ο κ. Τσίπρας είναι ο Πρωθυπουργός που</w:t>
      </w:r>
      <w:r>
        <w:rPr>
          <w:rFonts w:eastAsia="Times New Roman" w:cs="Times New Roman"/>
          <w:szCs w:val="24"/>
        </w:rPr>
        <w:t>,</w:t>
      </w:r>
      <w:r>
        <w:rPr>
          <w:rFonts w:eastAsia="Times New Roman" w:cs="Times New Roman"/>
          <w:szCs w:val="24"/>
        </w:rPr>
        <w:t xml:space="preserve"> από τη μία παίρνει διαμερίσματα και από την άλλη δίνει μερίσματα. </w:t>
      </w:r>
    </w:p>
    <w:p w14:paraId="1C8C47B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που φέρνετε </w:t>
      </w:r>
      <w:r>
        <w:rPr>
          <w:rFonts w:eastAsia="Times New Roman" w:cs="Times New Roman"/>
          <w:szCs w:val="24"/>
        </w:rPr>
        <w:t>είναι για μια ακόμα χρονιά φοροκεντρικός</w:t>
      </w:r>
      <w:r>
        <w:rPr>
          <w:rFonts w:eastAsia="Times New Roman" w:cs="Times New Roman"/>
          <w:szCs w:val="24"/>
        </w:rPr>
        <w:t>,</w:t>
      </w:r>
      <w:r>
        <w:rPr>
          <w:rFonts w:eastAsia="Times New Roman" w:cs="Times New Roman"/>
          <w:szCs w:val="24"/>
        </w:rPr>
        <w:t xml:space="preserve"> δίνοντας μάλιστα έμφαση στους έμμεσους φόρους. Η πολιτική της σημερινής Κυβέρνησης είναι καταστροφική. Παρά τα διαρκή κυβερνητικά ευχολόγια η οικονομία παραμένει εγκλωβισμένη στην παγίδα της χαμηλής ανάπτυξης. </w:t>
      </w:r>
    </w:p>
    <w:p w14:paraId="1C8C47B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ν </w:t>
      </w:r>
      <w:r>
        <w:rPr>
          <w:rFonts w:eastAsia="Times New Roman" w:cs="Times New Roman"/>
          <w:szCs w:val="24"/>
        </w:rPr>
        <w:t>π</w:t>
      </w:r>
      <w:r>
        <w:rPr>
          <w:rFonts w:eastAsia="Times New Roman" w:cs="Times New Roman"/>
          <w:szCs w:val="24"/>
        </w:rPr>
        <w:t>ροϋπολογισμό του 2017 προσδοκούσατε, όπως λέγατε, ανάπτυξη 2,7% και τελικά ελπίζετε στο 1,6%. Για το 2018 προσδο</w:t>
      </w:r>
      <w:r>
        <w:rPr>
          <w:rFonts w:eastAsia="Times New Roman" w:cs="Times New Roman"/>
          <w:szCs w:val="24"/>
        </w:rPr>
        <w:lastRenderedPageBreak/>
        <w:t>κάτε ρυθμό ανάπτυξης 2,5%. Οι επίμονα ασθενικοί ρυθμοί ανάπτυξης υπονομεύουν τις προοπτικές οικονομίας. Κάθε χρόνο βάζετε τον πήχη όλο και χα</w:t>
      </w:r>
      <w:r>
        <w:rPr>
          <w:rFonts w:eastAsia="Times New Roman" w:cs="Times New Roman"/>
          <w:szCs w:val="24"/>
        </w:rPr>
        <w:t>μηλότερα και δυστυχώς</w:t>
      </w:r>
      <w:r>
        <w:rPr>
          <w:rFonts w:eastAsia="Times New Roman" w:cs="Times New Roman"/>
          <w:szCs w:val="24"/>
        </w:rPr>
        <w:t>,</w:t>
      </w:r>
      <w:r>
        <w:rPr>
          <w:rFonts w:eastAsia="Times New Roman" w:cs="Times New Roman"/>
          <w:szCs w:val="24"/>
        </w:rPr>
        <w:t xml:space="preserve"> περνάτε μονίμως από κάτω. Με δυο λόγια</w:t>
      </w:r>
      <w:r>
        <w:rPr>
          <w:rFonts w:eastAsia="Times New Roman" w:cs="Times New Roman"/>
          <w:szCs w:val="24"/>
        </w:rPr>
        <w:t>,</w:t>
      </w:r>
      <w:r>
        <w:rPr>
          <w:rFonts w:eastAsia="Times New Roman" w:cs="Times New Roman"/>
          <w:szCs w:val="24"/>
        </w:rPr>
        <w:t xml:space="preserve"> έχουμε την ολοκληρωτική διάψευση της αντιμνημονιακής ρητορείας σας. </w:t>
      </w:r>
    </w:p>
    <w:p w14:paraId="1C8C47B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Οι πολίτες, κύριοι της Κυβέρνησης, σας έδωσαν δύο ευκαιρίες, δηλαδή μία ευκαιρία αντιμνημονιακή και μια ευκαιρία μνημονιακή.</w:t>
      </w:r>
      <w:r>
        <w:rPr>
          <w:rFonts w:eastAsia="Times New Roman" w:cs="Times New Roman"/>
          <w:szCs w:val="24"/>
        </w:rPr>
        <w:t xml:space="preserve"> Δεν δικαιούστε τρίτη ευκαιρία</w:t>
      </w:r>
      <w:r>
        <w:rPr>
          <w:rFonts w:eastAsia="Times New Roman" w:cs="Times New Roman"/>
          <w:szCs w:val="24"/>
        </w:rPr>
        <w:t>. Τ</w:t>
      </w:r>
      <w:r>
        <w:rPr>
          <w:rFonts w:eastAsia="Times New Roman" w:cs="Times New Roman"/>
          <w:szCs w:val="24"/>
        </w:rPr>
        <w:t>ελειώσατε. Έχετε κάνει τις αποτυχίες σας. Το μόνο που σας μένει</w:t>
      </w:r>
      <w:r>
        <w:rPr>
          <w:rFonts w:eastAsia="Times New Roman" w:cs="Times New Roman"/>
          <w:szCs w:val="24"/>
        </w:rPr>
        <w:t>,</w:t>
      </w:r>
      <w:r>
        <w:rPr>
          <w:rFonts w:eastAsia="Times New Roman" w:cs="Times New Roman"/>
          <w:szCs w:val="24"/>
        </w:rPr>
        <w:t xml:space="preserve"> είναι να φύγετε</w:t>
      </w:r>
      <w:r>
        <w:rPr>
          <w:rFonts w:eastAsia="Times New Roman" w:cs="Times New Roman"/>
          <w:szCs w:val="24"/>
        </w:rPr>
        <w:t>,</w:t>
      </w:r>
      <w:r>
        <w:rPr>
          <w:rFonts w:eastAsia="Times New Roman" w:cs="Times New Roman"/>
          <w:szCs w:val="24"/>
        </w:rPr>
        <w:t xml:space="preserve"> το συντομότερο δυνατό.</w:t>
      </w:r>
    </w:p>
    <w:p w14:paraId="1C8C47C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Θέλουμε, κυρίες και κύριοι, Ελλάδα με ανάπτυξη και όχι με φοροκαταιγίδα. </w:t>
      </w:r>
    </w:p>
    <w:p w14:paraId="1C8C47C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του κουδούνι λήξεως</w:t>
      </w:r>
      <w:r>
        <w:rPr>
          <w:rFonts w:eastAsia="Times New Roman" w:cs="Times New Roman"/>
          <w:szCs w:val="24"/>
        </w:rPr>
        <w:t xml:space="preserve"> του χρόνου ομιλίας του κυρίου Βουλευτή)</w:t>
      </w:r>
    </w:p>
    <w:p w14:paraId="1C8C47C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Παρακαλώ, δύο λεπτά ακόμα.</w:t>
      </w:r>
    </w:p>
    <w:p w14:paraId="1C8C47C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Κανένα έθνος ποτέ στην ιστορία δεν επέζησε της φορολογικής επιβάρυνσης</w:t>
      </w:r>
      <w:r>
        <w:rPr>
          <w:rFonts w:eastAsia="Times New Roman" w:cs="Times New Roman"/>
          <w:szCs w:val="24"/>
        </w:rPr>
        <w:t>,</w:t>
      </w:r>
      <w:r>
        <w:rPr>
          <w:rFonts w:eastAsia="Times New Roman" w:cs="Times New Roman"/>
          <w:szCs w:val="24"/>
        </w:rPr>
        <w:t xml:space="preserve"> που έφτασε τα δύο τρίτα του εθνικού εισοδήματός του. Αληθινή ευημερία δεν μπορεί να δώσει το μεγάλο κομματικό κράτος</w:t>
      </w:r>
      <w:r>
        <w:rPr>
          <w:rFonts w:eastAsia="Times New Roman" w:cs="Times New Roman"/>
          <w:szCs w:val="24"/>
        </w:rPr>
        <w:t>,</w:t>
      </w:r>
      <w:r>
        <w:rPr>
          <w:rFonts w:eastAsia="Times New Roman" w:cs="Times New Roman"/>
          <w:szCs w:val="24"/>
        </w:rPr>
        <w:t xml:space="preserve"> που προωθείτε, με πραγματικές καλοπληρωμένες δουλειές. </w:t>
      </w:r>
    </w:p>
    <w:p w14:paraId="1C8C47C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Κανένας εργαζόμενος δεν έζησε μια ζωή αξιοπρεπή όταν χρειάζεται, κυρίες και κύριοι συνάδελφοι, να εργάζεται τέσσερις από τις πέντε ημέρες για το κράτος και μία για την οικογένειά του. Αληθινή αξιοπρ</w:t>
      </w:r>
      <w:r>
        <w:rPr>
          <w:rFonts w:eastAsia="Times New Roman" w:cs="Times New Roman"/>
          <w:szCs w:val="24"/>
        </w:rPr>
        <w:t xml:space="preserve">έπεια δεν είναι με το ένα χέρι απλωμένο συνεχώς στο κράτος των επιδομάτων και το άλλο χέρι στους ξένους για δανεικά. </w:t>
      </w:r>
    </w:p>
    <w:p w14:paraId="1C8C47C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Θέλουμε, κυρίες και κύριοι, μια μεσαία τάξη στιβαρή και όχι καθημαγμένη και κατακρεουργημένη από τη φορολογία. Διότι η μεσαία τάξη είναι η</w:t>
      </w:r>
      <w:r>
        <w:rPr>
          <w:rFonts w:eastAsia="Times New Roman" w:cs="Times New Roman"/>
          <w:szCs w:val="24"/>
        </w:rPr>
        <w:t xml:space="preserve"> κινητήριος δύναμη της οικονομίας, με ελεύθερους επαγγελματίες και ιδιωτική πρωτοβουλία. </w:t>
      </w:r>
    </w:p>
    <w:p w14:paraId="1C8C47C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Όχι στην επίθεση στην ιδιωτική οικονομία</w:t>
      </w:r>
      <w:r>
        <w:rPr>
          <w:rFonts w:eastAsia="Times New Roman" w:cs="Times New Roman"/>
          <w:szCs w:val="24"/>
        </w:rPr>
        <w:t>,</w:t>
      </w:r>
      <w:r>
        <w:rPr>
          <w:rFonts w:eastAsia="Times New Roman" w:cs="Times New Roman"/>
          <w:szCs w:val="24"/>
        </w:rPr>
        <w:t xml:space="preserve"> για λόγους ταξικού μίσους. Θέλουμε αληθινό πατριωτισμό</w:t>
      </w:r>
      <w:r>
        <w:rPr>
          <w:rFonts w:eastAsia="Times New Roman" w:cs="Times New Roman"/>
          <w:szCs w:val="24"/>
        </w:rPr>
        <w:t>,</w:t>
      </w:r>
      <w:r>
        <w:rPr>
          <w:rFonts w:eastAsia="Times New Roman" w:cs="Times New Roman"/>
          <w:szCs w:val="24"/>
        </w:rPr>
        <w:t xml:space="preserve"> όχι με εθνική ευθύνη</w:t>
      </w:r>
      <w:r>
        <w:rPr>
          <w:rFonts w:eastAsia="Times New Roman" w:cs="Times New Roman"/>
          <w:szCs w:val="24"/>
        </w:rPr>
        <w:t>,</w:t>
      </w:r>
      <w:r>
        <w:rPr>
          <w:rFonts w:eastAsia="Times New Roman" w:cs="Times New Roman"/>
          <w:szCs w:val="24"/>
        </w:rPr>
        <w:t xml:space="preserve"> για λόγους κομματικής τακτικής. Η εθνική ευθύν</w:t>
      </w:r>
      <w:r>
        <w:rPr>
          <w:rFonts w:eastAsia="Times New Roman" w:cs="Times New Roman"/>
          <w:szCs w:val="24"/>
        </w:rPr>
        <w:t xml:space="preserve">η είναι στην ιδεολογία σου, </w:t>
      </w:r>
      <w:r>
        <w:rPr>
          <w:rFonts w:eastAsia="Times New Roman" w:cs="Times New Roman"/>
          <w:szCs w:val="24"/>
        </w:rPr>
        <w:t xml:space="preserve">είτε </w:t>
      </w:r>
      <w:r>
        <w:rPr>
          <w:rFonts w:eastAsia="Times New Roman" w:cs="Times New Roman"/>
          <w:szCs w:val="24"/>
        </w:rPr>
        <w:t xml:space="preserve">την πιστεύεις </w:t>
      </w:r>
      <w:r>
        <w:rPr>
          <w:rFonts w:eastAsia="Times New Roman" w:cs="Times New Roman"/>
          <w:szCs w:val="24"/>
        </w:rPr>
        <w:t xml:space="preserve">είτε </w:t>
      </w:r>
      <w:r>
        <w:rPr>
          <w:rFonts w:eastAsia="Times New Roman" w:cs="Times New Roman"/>
          <w:szCs w:val="24"/>
        </w:rPr>
        <w:t>δεν την πιστεύεις. Εμείς το έχουμε αποδείξει</w:t>
      </w:r>
      <w:r>
        <w:rPr>
          <w:rFonts w:eastAsia="Times New Roman" w:cs="Times New Roman"/>
          <w:szCs w:val="24"/>
        </w:rPr>
        <w:t>,</w:t>
      </w:r>
      <w:r>
        <w:rPr>
          <w:rFonts w:eastAsia="Times New Roman" w:cs="Times New Roman"/>
          <w:szCs w:val="24"/>
        </w:rPr>
        <w:t xml:space="preserve"> με δύσκολες αποφάσεις, σε δύσκολες περιόδους, αποφάσεις που δικαιώθηκαν από την ιστορία.</w:t>
      </w:r>
    </w:p>
    <w:p w14:paraId="1C8C47C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Αυγενάκη, παρακαλώ ολοκληρώ</w:t>
      </w:r>
      <w:r>
        <w:rPr>
          <w:rFonts w:eastAsia="Times New Roman" w:cs="Times New Roman"/>
          <w:szCs w:val="24"/>
        </w:rPr>
        <w:t>στε.</w:t>
      </w:r>
    </w:p>
    <w:p w14:paraId="1C8C47C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ΕΛΕΥΘΕΡΙΟΣ ΑΥΓΕΝΑΚΗΣ:</w:t>
      </w:r>
      <w:r>
        <w:rPr>
          <w:rFonts w:eastAsia="Times New Roman" w:cs="Times New Roman"/>
          <w:szCs w:val="24"/>
        </w:rPr>
        <w:t xml:space="preserve"> Παρακαλώ, κύριε Πρόεδρε. Θέλω ένα λεπτό ακόμα.</w:t>
      </w:r>
    </w:p>
    <w:p w14:paraId="1C8C47C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Κοιτάξτε, δεν θα σας χαλάσω τη σειρά, αλλά τι να κάνουμε;</w:t>
      </w:r>
    </w:p>
    <w:p w14:paraId="1C8C47C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Σας παρακαλώ πολύ, κύριε Πρόεδρε, δύο συνάδελφοι προηγουμένως μιλο</w:t>
      </w:r>
      <w:r>
        <w:rPr>
          <w:rFonts w:eastAsia="Times New Roman" w:cs="Times New Roman"/>
          <w:szCs w:val="24"/>
        </w:rPr>
        <w:t>ύσαν επί είκοσι λεπτά</w:t>
      </w:r>
      <w:r>
        <w:rPr>
          <w:rFonts w:eastAsia="Times New Roman" w:cs="Times New Roman"/>
          <w:szCs w:val="24"/>
        </w:rPr>
        <w:t>,</w:t>
      </w:r>
      <w:r>
        <w:rPr>
          <w:rFonts w:eastAsia="Times New Roman" w:cs="Times New Roman"/>
          <w:szCs w:val="24"/>
        </w:rPr>
        <w:t xml:space="preserve"> χωρίς να τους διακόψετε. Δίνατε χρόνο χωρίς κα</w:t>
      </w:r>
      <w:r>
        <w:rPr>
          <w:rFonts w:eastAsia="Times New Roman" w:cs="Times New Roman"/>
          <w:szCs w:val="24"/>
        </w:rPr>
        <w:t>μ</w:t>
      </w:r>
      <w:r>
        <w:rPr>
          <w:rFonts w:eastAsia="Times New Roman" w:cs="Times New Roman"/>
          <w:szCs w:val="24"/>
        </w:rPr>
        <w:t>μία διακοπή. Σας παρακαλώ πολύ, την ανοχή σας!</w:t>
      </w:r>
    </w:p>
    <w:p w14:paraId="1C8C47C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Είναι προσβλητικές οι δηλώσεις κυβερνητικών στελεχών που αποκαλούν «επιτυχία» -σας παρακαλώ πολύ, προσέξτε!- το ότι ο κόσμος δεν τρώει πλέον από τα σκουπίδια. Αυτό δεν είναι πρόοδος. Είναι ντροπή, είναι προσβολή για τους πολίτες! </w:t>
      </w:r>
    </w:p>
    <w:p w14:paraId="1C8C47C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Η ελληνική οικονομία θα μ</w:t>
      </w:r>
      <w:r>
        <w:rPr>
          <w:rFonts w:eastAsia="Times New Roman" w:cs="Times New Roman"/>
          <w:szCs w:val="24"/>
        </w:rPr>
        <w:t>πορούσε και θα έπρεπε σήμερα να αναπτύσσεται με ρυθμούς υψηλότερους από το μέσο όρο της Ευρωζώνης, όπως αναπτυσσόταν, δηλαδή, το 2014. Αντ’ αυτού, αναπτυσσόμαστε με τον χαμηλότερο ρυθμό της Ευρωζώνης και συζητάμε για τη δήθεν έξοδο από τα προγράμματα, όταν</w:t>
      </w:r>
      <w:r>
        <w:rPr>
          <w:rFonts w:eastAsia="Times New Roman" w:cs="Times New Roman"/>
          <w:szCs w:val="24"/>
        </w:rPr>
        <w:t xml:space="preserve"> όλοι γνωρίζουμε ότι η Κυβέρνηση έχει δεσμεύσει τη χώρα σε πολύ υψηλά πρωτογενή πλεονάσματα και έχει ήδη ψηφίσει μέτρα ύψους 5,1 δισεκατομμυρίων ευρώ, τα οποία θα μπουν σε εφαρμογή το 2019 και το 2020. </w:t>
      </w:r>
    </w:p>
    <w:p w14:paraId="1C8C47C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Τα μέτρα αυτά θα θίξουν τους πιο αδύνατους. Οι πρόσφα</w:t>
      </w:r>
      <w:r>
        <w:rPr>
          <w:rFonts w:eastAsia="Times New Roman" w:cs="Times New Roman"/>
          <w:szCs w:val="24"/>
        </w:rPr>
        <w:t xml:space="preserve">τες περικοπές συντάξεων, η μείωση του αφορολόγητου, η «πρώτη </w:t>
      </w:r>
      <w:r>
        <w:rPr>
          <w:rFonts w:eastAsia="Times New Roman" w:cs="Times New Roman"/>
          <w:szCs w:val="24"/>
        </w:rPr>
        <w:lastRenderedPageBreak/>
        <w:t xml:space="preserve">φορά </w:t>
      </w:r>
      <w:r>
        <w:rPr>
          <w:rFonts w:eastAsia="Times New Roman" w:cs="Times New Roman"/>
          <w:szCs w:val="24"/>
        </w:rPr>
        <w:t>Α</w:t>
      </w:r>
      <w:r>
        <w:rPr>
          <w:rFonts w:eastAsia="Times New Roman" w:cs="Times New Roman"/>
          <w:szCs w:val="24"/>
        </w:rPr>
        <w:t>ριστερά» φορολογία εισοδημάτων σε ανθρώπους που κερδίζουν 400-500 ευρώ το μήνα, αυτή είναι, δυστυχώς, η παρακαταθήκη</w:t>
      </w:r>
      <w:r>
        <w:rPr>
          <w:rFonts w:eastAsia="Times New Roman" w:cs="Times New Roman"/>
          <w:szCs w:val="24"/>
        </w:rPr>
        <w:t>,</w:t>
      </w:r>
      <w:r>
        <w:rPr>
          <w:rFonts w:eastAsia="Times New Roman" w:cs="Times New Roman"/>
          <w:szCs w:val="24"/>
        </w:rPr>
        <w:t xml:space="preserve"> που κληρο</w:t>
      </w:r>
      <w:r>
        <w:rPr>
          <w:rFonts w:eastAsia="Times New Roman" w:cs="Times New Roman"/>
          <w:szCs w:val="24"/>
        </w:rPr>
        <w:t>δοτ</w:t>
      </w:r>
      <w:r>
        <w:rPr>
          <w:rFonts w:eastAsia="Times New Roman" w:cs="Times New Roman"/>
          <w:szCs w:val="24"/>
        </w:rPr>
        <w:t xml:space="preserve">εί ο κ. Τσίπρας. </w:t>
      </w:r>
    </w:p>
    <w:p w14:paraId="1C8C47C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καταψηφίζουμε τον </w:t>
      </w:r>
      <w:r>
        <w:rPr>
          <w:rFonts w:eastAsia="Times New Roman" w:cs="Times New Roman"/>
          <w:szCs w:val="24"/>
        </w:rPr>
        <w:t>π</w:t>
      </w:r>
      <w:r>
        <w:rPr>
          <w:rFonts w:eastAsia="Times New Roman" w:cs="Times New Roman"/>
          <w:szCs w:val="24"/>
        </w:rPr>
        <w:t>ροϋ</w:t>
      </w:r>
      <w:r>
        <w:rPr>
          <w:rFonts w:eastAsia="Times New Roman" w:cs="Times New Roman"/>
          <w:szCs w:val="24"/>
        </w:rPr>
        <w:t>πολογισμό</w:t>
      </w:r>
      <w:r>
        <w:rPr>
          <w:rFonts w:eastAsia="Times New Roman" w:cs="Times New Roman"/>
          <w:szCs w:val="24"/>
        </w:rPr>
        <w:t>,</w:t>
      </w:r>
      <w:r>
        <w:rPr>
          <w:rFonts w:eastAsia="Times New Roman" w:cs="Times New Roman"/>
          <w:szCs w:val="24"/>
        </w:rPr>
        <w:t xml:space="preserve"> για όλους αυτούς τους λόγους. Όμως να θυμάστε, τρία χρόνια πριν</w:t>
      </w:r>
      <w:r>
        <w:rPr>
          <w:rFonts w:eastAsia="Times New Roman" w:cs="Times New Roman"/>
          <w:szCs w:val="24"/>
        </w:rPr>
        <w:t>,</w:t>
      </w:r>
      <w:r>
        <w:rPr>
          <w:rFonts w:eastAsia="Times New Roman" w:cs="Times New Roman"/>
          <w:szCs w:val="24"/>
        </w:rPr>
        <w:t xml:space="preserve"> τα πράγματα ήταν καλύτερα. Ακόμη και σήμερα, ο κ. Τσίπρας μπορεί να προσφέρει υπηρεσίες θετικές προς την πατρίδα. Φύγετε άμεσα. Είναι το καλύτερο</w:t>
      </w:r>
      <w:r>
        <w:rPr>
          <w:rFonts w:eastAsia="Times New Roman" w:cs="Times New Roman"/>
          <w:szCs w:val="24"/>
        </w:rPr>
        <w:t>,</w:t>
      </w:r>
      <w:r>
        <w:rPr>
          <w:rFonts w:eastAsia="Times New Roman" w:cs="Times New Roman"/>
          <w:szCs w:val="24"/>
        </w:rPr>
        <w:t xml:space="preserve"> που έχετε να κάνετε!</w:t>
      </w:r>
    </w:p>
    <w:p w14:paraId="1C8C47C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ώ.</w:t>
      </w:r>
    </w:p>
    <w:p w14:paraId="1C8C47D0"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7D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σας ευχαριστώ, αλλά θα σας παρακαλέσω να εφαρμόσουμε τη σειρά και τους χρόνους.</w:t>
      </w:r>
    </w:p>
    <w:p w14:paraId="1C8C47D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Τώρα θα μιλήσει ο Κοινοβουλευτικός Εκπρόσωπος του ΣΥΡΙΖΑ</w:t>
      </w:r>
      <w:r>
        <w:rPr>
          <w:rFonts w:eastAsia="Times New Roman" w:cs="Times New Roman"/>
          <w:szCs w:val="24"/>
        </w:rPr>
        <w:t xml:space="preserve"> </w:t>
      </w:r>
      <w:r>
        <w:rPr>
          <w:rFonts w:eastAsia="Times New Roman" w:cs="Times New Roman"/>
          <w:szCs w:val="24"/>
        </w:rPr>
        <w:t>κ. Μαντάς, μετά ο</w:t>
      </w:r>
      <w:r>
        <w:rPr>
          <w:rFonts w:eastAsia="Times New Roman" w:cs="Times New Roman"/>
          <w:szCs w:val="24"/>
        </w:rPr>
        <w:t>ι</w:t>
      </w:r>
      <w:r>
        <w:rPr>
          <w:rFonts w:eastAsia="Times New Roman" w:cs="Times New Roman"/>
          <w:szCs w:val="24"/>
        </w:rPr>
        <w:t xml:space="preserve"> </w:t>
      </w:r>
      <w:r>
        <w:rPr>
          <w:rFonts w:eastAsia="Times New Roman" w:cs="Times New Roman"/>
          <w:szCs w:val="24"/>
        </w:rPr>
        <w:t>κ</w:t>
      </w:r>
      <w:r>
        <w:rPr>
          <w:rFonts w:eastAsia="Times New Roman" w:cs="Times New Roman"/>
          <w:szCs w:val="24"/>
        </w:rPr>
        <w:t>ύριοι</w:t>
      </w:r>
      <w:r>
        <w:rPr>
          <w:rFonts w:eastAsia="Times New Roman" w:cs="Times New Roman"/>
          <w:szCs w:val="24"/>
        </w:rPr>
        <w:t xml:space="preserve"> Σπαρτινός</w:t>
      </w:r>
      <w:r>
        <w:rPr>
          <w:rFonts w:eastAsia="Times New Roman" w:cs="Times New Roman"/>
          <w:szCs w:val="24"/>
        </w:rPr>
        <w:t xml:space="preserve"> και </w:t>
      </w:r>
      <w:r>
        <w:rPr>
          <w:rFonts w:eastAsia="Times New Roman" w:cs="Times New Roman"/>
          <w:szCs w:val="24"/>
        </w:rPr>
        <w:t xml:space="preserve">Καραγκούνης και μετά ο Υπουργός κ. Κοντονής. </w:t>
      </w:r>
    </w:p>
    <w:p w14:paraId="1C8C47D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Κύριε Μαντά, έχετε τον λόγο για δώδεκα λεπτά.</w:t>
      </w:r>
    </w:p>
    <w:p w14:paraId="1C8C47D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Είναι ο τελευταίος Κοινοβουλευτικός Εκπρόσωπος για σήμερα;</w:t>
      </w:r>
    </w:p>
    <w:p w14:paraId="1C8C47D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για σήμερα δεν υπάρχει άλλος.</w:t>
      </w:r>
    </w:p>
    <w:p w14:paraId="1C8C47D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δεν υπάρχει άλλος για σήμερα.</w:t>
      </w:r>
    </w:p>
    <w:p w14:paraId="1C8C47D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το ξέρω.</w:t>
      </w:r>
    </w:p>
    <w:p w14:paraId="1C8C47D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Κύριε Μαντά, έχετε τον λόγο.</w:t>
      </w:r>
    </w:p>
    <w:p w14:paraId="1C8C47D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Κυρίες και κύριοι Βουλευτές, δεν νομίζω ότι είναι κοινοτοπία να </w:t>
      </w:r>
      <w:r>
        <w:rPr>
          <w:rFonts w:eastAsia="Times New Roman" w:cs="Times New Roman"/>
          <w:szCs w:val="24"/>
        </w:rPr>
        <w:t>επισημάνω ότι το γύρισμα για το νέο χρόνο, το 2018, βρίσκει την Ευρώπη και τον κόσμο ολόκληρο σε μια σύνθετη εξέλιξη</w:t>
      </w:r>
      <w:r>
        <w:rPr>
          <w:rFonts w:eastAsia="Times New Roman" w:cs="Times New Roman"/>
          <w:szCs w:val="24"/>
        </w:rPr>
        <w:t>,</w:t>
      </w:r>
      <w:r>
        <w:rPr>
          <w:rFonts w:eastAsia="Times New Roman" w:cs="Times New Roman"/>
          <w:szCs w:val="24"/>
        </w:rPr>
        <w:t xml:space="preserve"> με πολλά ανοιχτά ζητήματα και προκλήσεις. </w:t>
      </w:r>
    </w:p>
    <w:p w14:paraId="1C8C47D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Η χρονιά που διανύουμε, κλείνει, πρώτα από όλα, με ανοιχτό το μέτωπο του </w:t>
      </w:r>
      <w:r>
        <w:rPr>
          <w:rFonts w:eastAsia="Times New Roman" w:cs="Times New Roman"/>
          <w:szCs w:val="24"/>
        </w:rPr>
        <w:t>π</w:t>
      </w:r>
      <w:r>
        <w:rPr>
          <w:rFonts w:eastAsia="Times New Roman" w:cs="Times New Roman"/>
          <w:szCs w:val="24"/>
        </w:rPr>
        <w:t>αλαιστινιακού</w:t>
      </w:r>
      <w:r>
        <w:rPr>
          <w:rFonts w:eastAsia="Times New Roman" w:cs="Times New Roman"/>
          <w:szCs w:val="24"/>
        </w:rPr>
        <w:t>,</w:t>
      </w:r>
      <w:r>
        <w:rPr>
          <w:rFonts w:eastAsia="Times New Roman" w:cs="Times New Roman"/>
          <w:szCs w:val="24"/>
        </w:rPr>
        <w:t xml:space="preserve"> μετά την απαράδεκτη απόφαση Τραμπ, που βάζει φωτιά στη Μέση Ανατολή. Κλείνει με τα ζητήματα της κλιματικής αλλαγής σε πρώτη προτεραιότητα, που απαιτούν επείγουσες αποφάσεις από το σύνολο των χωρών και δεν επιτρέπουν σε καμ</w:t>
      </w:r>
      <w:r>
        <w:rPr>
          <w:rFonts w:eastAsia="Times New Roman" w:cs="Times New Roman"/>
          <w:szCs w:val="24"/>
        </w:rPr>
        <w:t>μ</w:t>
      </w:r>
      <w:r>
        <w:rPr>
          <w:rFonts w:eastAsia="Times New Roman" w:cs="Times New Roman"/>
          <w:szCs w:val="24"/>
        </w:rPr>
        <w:t>ία υπερδύναμη να «νίπτει τας χεί</w:t>
      </w:r>
      <w:r>
        <w:rPr>
          <w:rFonts w:eastAsia="Times New Roman" w:cs="Times New Roman"/>
          <w:szCs w:val="24"/>
        </w:rPr>
        <w:t xml:space="preserve">ρας της». </w:t>
      </w:r>
    </w:p>
    <w:p w14:paraId="1C8C47D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Κλείνει με τα μεταναστευτικά και προσφυγικά ρεύματα να εντείνονται μαζί με τα δράματα των ανθρώπων</w:t>
      </w:r>
      <w:r>
        <w:rPr>
          <w:rFonts w:eastAsia="Times New Roman" w:cs="Times New Roman"/>
          <w:szCs w:val="24"/>
        </w:rPr>
        <w:t>,</w:t>
      </w:r>
      <w:r>
        <w:rPr>
          <w:rFonts w:eastAsia="Times New Roman" w:cs="Times New Roman"/>
          <w:szCs w:val="24"/>
        </w:rPr>
        <w:t xml:space="preserve"> όσο είναι ανοιχτά τα μέτωπα του πολέμου, οι ανισότητες και η φτώχεια, με μια Ευρώπη </w:t>
      </w:r>
      <w:r>
        <w:rPr>
          <w:rFonts w:eastAsia="Times New Roman" w:cs="Times New Roman"/>
          <w:szCs w:val="24"/>
        </w:rPr>
        <w:lastRenderedPageBreak/>
        <w:t xml:space="preserve">που βρίσκεται μπροστά σε κρίσιμες αποφάσεις και επιλογές για </w:t>
      </w:r>
      <w:r>
        <w:rPr>
          <w:rFonts w:eastAsia="Times New Roman" w:cs="Times New Roman"/>
          <w:szCs w:val="24"/>
        </w:rPr>
        <w:t xml:space="preserve">το μέλλον της στο φόντο των απαράδεκτων προτάσεων Τουσκ για το μεταναστευτικό, στο φόντο του </w:t>
      </w:r>
      <w:r>
        <w:rPr>
          <w:rFonts w:eastAsia="Times New Roman" w:cs="Times New Roman"/>
          <w:szCs w:val="24"/>
          <w:lang w:val="en-GB"/>
        </w:rPr>
        <w:t>Brexit</w:t>
      </w:r>
      <w:r>
        <w:rPr>
          <w:rFonts w:eastAsia="Times New Roman" w:cs="Times New Roman"/>
          <w:szCs w:val="24"/>
        </w:rPr>
        <w:t xml:space="preserve"> και της γερμανικής κυβερνητικής αβεβαιότητας, στο γκρίζο υποκριτικό φόντο των νόμιμων και ηθικών </w:t>
      </w:r>
      <w:r>
        <w:rPr>
          <w:rFonts w:eastAsia="Times New Roman" w:cs="Times New Roman"/>
          <w:szCs w:val="24"/>
          <w:lang w:val="en-GB"/>
        </w:rPr>
        <w:t>Panama</w:t>
      </w:r>
      <w:r>
        <w:rPr>
          <w:rFonts w:eastAsia="Times New Roman" w:cs="Times New Roman"/>
          <w:szCs w:val="24"/>
        </w:rPr>
        <w:t xml:space="preserve"> και </w:t>
      </w:r>
      <w:r>
        <w:rPr>
          <w:rFonts w:eastAsia="Times New Roman" w:cs="Times New Roman"/>
          <w:szCs w:val="24"/>
          <w:lang w:val="en-GB"/>
        </w:rPr>
        <w:t>Paradise</w:t>
      </w:r>
      <w:r>
        <w:rPr>
          <w:rFonts w:eastAsia="Times New Roman" w:cs="Times New Roman"/>
          <w:szCs w:val="24"/>
        </w:rPr>
        <w:t xml:space="preserve"> </w:t>
      </w:r>
      <w:r>
        <w:rPr>
          <w:rFonts w:eastAsia="Times New Roman" w:cs="Times New Roman"/>
          <w:szCs w:val="24"/>
          <w:lang w:val="en-GB"/>
        </w:rPr>
        <w:t>Papers</w:t>
      </w:r>
      <w:r>
        <w:rPr>
          <w:rFonts w:eastAsia="Times New Roman" w:cs="Times New Roman"/>
          <w:szCs w:val="24"/>
        </w:rPr>
        <w:t>, με επείγουσες τις ανάγκες για β</w:t>
      </w:r>
      <w:r>
        <w:rPr>
          <w:rFonts w:eastAsia="Times New Roman" w:cs="Times New Roman"/>
          <w:szCs w:val="24"/>
        </w:rPr>
        <w:t>αθιές αλλαγές, για μια Ευρώπη κοινωνική, μια Ευρώπη της αλληλεγγύης, ανοιχτή, χωρίς λιτότητα και δραματικές ανισότητες, μια Ευρώπη που μόνο με αυτά τα χαρακτηριστικά μπορεί να υπάρξει ως Ένωση απέναντι στις εθνικιστικές αναδιπλώσεις και στις σκοτεινές προο</w:t>
      </w:r>
      <w:r>
        <w:rPr>
          <w:rFonts w:eastAsia="Times New Roman" w:cs="Times New Roman"/>
          <w:szCs w:val="24"/>
        </w:rPr>
        <w:t>πτικές</w:t>
      </w:r>
      <w:r>
        <w:rPr>
          <w:rFonts w:eastAsia="Times New Roman" w:cs="Times New Roman"/>
          <w:szCs w:val="24"/>
        </w:rPr>
        <w:t>,</w:t>
      </w:r>
      <w:r>
        <w:rPr>
          <w:rFonts w:eastAsia="Times New Roman" w:cs="Times New Roman"/>
          <w:szCs w:val="24"/>
        </w:rPr>
        <w:t xml:space="preserve"> που συγκροτεί η νέα άνοδος φασιστικών και ακροδεξιών μορφωμάτων, καθώς και στα χτυπήματα της τρομοκρατίας στις ευρωπαϊκές πρωτεύουσες.</w:t>
      </w:r>
    </w:p>
    <w:p w14:paraId="1C8C47D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Σε αυτό το πλαίσιο</w:t>
      </w:r>
      <w:r>
        <w:rPr>
          <w:rFonts w:eastAsia="Times New Roman" w:cs="Times New Roman"/>
          <w:szCs w:val="24"/>
        </w:rPr>
        <w:t>,</w:t>
      </w:r>
      <w:r>
        <w:rPr>
          <w:rFonts w:eastAsia="Times New Roman" w:cs="Times New Roman"/>
          <w:szCs w:val="24"/>
        </w:rPr>
        <w:t xml:space="preserve"> η χώρα μας, κυρίες και κύριοι συνάδελφοι, παρά τις βαθιές πληγές από τη μακρόχρονη παραμονή τ</w:t>
      </w:r>
      <w:r>
        <w:rPr>
          <w:rFonts w:eastAsia="Times New Roman" w:cs="Times New Roman"/>
          <w:szCs w:val="24"/>
        </w:rPr>
        <w:t>ης στα μνημόνια και στους σκληρούς δημοσιονομικούς κανόνες προσαρμογής</w:t>
      </w:r>
      <w:r>
        <w:rPr>
          <w:rFonts w:eastAsia="Times New Roman" w:cs="Times New Roman"/>
          <w:szCs w:val="24"/>
        </w:rPr>
        <w:t>,</w:t>
      </w:r>
      <w:r>
        <w:rPr>
          <w:rFonts w:eastAsia="Times New Roman" w:cs="Times New Roman"/>
          <w:szCs w:val="24"/>
        </w:rPr>
        <w:t xml:space="preserve"> είναι ένας πόλος σταθερότητας, ειρήνης και φιλίας για την ευρύτερη περιοχή. Και αυτό δεν πρέπει να το ξεχνάμε, παρά τις όποιες αντίθετες προσεγγίσεις στην άσκηση και στον προσανατολισμ</w:t>
      </w:r>
      <w:r>
        <w:rPr>
          <w:rFonts w:eastAsia="Times New Roman" w:cs="Times New Roman"/>
          <w:szCs w:val="24"/>
        </w:rPr>
        <w:t>ό των διεθνών μας σχέσεων.</w:t>
      </w:r>
    </w:p>
    <w:p w14:paraId="1C8C47D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έκανα αυτή την εισαγωγή </w:t>
      </w:r>
      <w:r>
        <w:rPr>
          <w:rFonts w:eastAsia="Times New Roman" w:cs="Times New Roman"/>
          <w:szCs w:val="24"/>
        </w:rPr>
        <w:t>-</w:t>
      </w:r>
      <w:r>
        <w:rPr>
          <w:rFonts w:eastAsia="Times New Roman" w:cs="Times New Roman"/>
          <w:szCs w:val="24"/>
        </w:rPr>
        <w:t>κατά τη γνώμη μου αναγκαία</w:t>
      </w:r>
      <w:r>
        <w:rPr>
          <w:rFonts w:eastAsia="Times New Roman" w:cs="Times New Roman"/>
          <w:szCs w:val="24"/>
        </w:rPr>
        <w:t>-</w:t>
      </w:r>
      <w:r>
        <w:rPr>
          <w:rFonts w:eastAsia="Times New Roman" w:cs="Times New Roman"/>
          <w:szCs w:val="24"/>
        </w:rPr>
        <w:t xml:space="preserve"> για να σκεφτόμαστε πιο συνολικά το πλαίσιο του κόσμου και της Ευρώπης, όταν συζητάμε τον </w:t>
      </w:r>
      <w:r>
        <w:rPr>
          <w:rFonts w:eastAsia="Times New Roman" w:cs="Times New Roman"/>
          <w:szCs w:val="24"/>
        </w:rPr>
        <w:t>π</w:t>
      </w:r>
      <w:r>
        <w:rPr>
          <w:rFonts w:eastAsia="Times New Roman" w:cs="Times New Roman"/>
          <w:szCs w:val="24"/>
        </w:rPr>
        <w:t>ροϋπολογισμό της χώρας μας, μιας χώρας μικρής αλλά ιστορ</w:t>
      </w:r>
      <w:r>
        <w:rPr>
          <w:rFonts w:eastAsia="Times New Roman" w:cs="Times New Roman"/>
          <w:szCs w:val="24"/>
        </w:rPr>
        <w:t xml:space="preserve">ικής, με αναμφισβήτητη επίδραση στη διαμόρφωση της ανθρώπινης περιπέτειας, με μοναδική γεωπολιτική θέση. </w:t>
      </w:r>
    </w:p>
    <w:p w14:paraId="1C8C47DE"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συνηθίζουμε να λέμε αυτές τις ημέρες ότι ο </w:t>
      </w:r>
      <w:r>
        <w:rPr>
          <w:rFonts w:eastAsia="Times New Roman" w:cs="Times New Roman"/>
          <w:szCs w:val="24"/>
        </w:rPr>
        <w:t>π</w:t>
      </w:r>
      <w:r>
        <w:rPr>
          <w:rFonts w:eastAsia="Times New Roman" w:cs="Times New Roman"/>
          <w:szCs w:val="24"/>
        </w:rPr>
        <w:t>ροϋπολογισμός του 2018 βρίσκεται με το ένα πόδι στο τρίτο πρόγραμμα, στο τρίτ</w:t>
      </w:r>
      <w:r>
        <w:rPr>
          <w:rFonts w:eastAsia="Times New Roman" w:cs="Times New Roman"/>
          <w:szCs w:val="24"/>
        </w:rPr>
        <w:t xml:space="preserve">ο μνημόνιο και με το άλλο εκτός. Σε αυτήν την κατεύθυνση είναι τα πράγματα. Έτσι είναι τα πράγματα. </w:t>
      </w:r>
    </w:p>
    <w:p w14:paraId="1C8C47DF"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Όλοι το δέχονται και το παραδέχονται, εκτός ίσως από τυφλές αντιπολιτευτικές προσεγγίσεις, ενώ γνωρίζουν πάρα πολύ καλά ότι η χώρα μπορεί να πάει στην άλλη</w:t>
      </w:r>
      <w:r>
        <w:rPr>
          <w:rFonts w:eastAsia="Times New Roman" w:cs="Times New Roman"/>
          <w:szCs w:val="24"/>
        </w:rPr>
        <w:t xml:space="preserve"> πλευρά. Δεν είναι, προφανώς, ένας μύθος που προσπαθεί να χτίσει ο ΣΥΡΙΖΑ. Είναι μία πραγματικότητα που διαμορφώνεται με μεγάλες θυσίες, αλλά και σκληρή δουλειά και προσήλωση στον οδικό χάρτη.</w:t>
      </w:r>
    </w:p>
    <w:p w14:paraId="1C8C47E0"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Υπάρχουν ισχυρές ενδείξεις για μία τέτοια εξέλιξη. Σταχυολογώ ο</w:t>
      </w:r>
      <w:r>
        <w:rPr>
          <w:rFonts w:eastAsia="Times New Roman" w:cs="Times New Roman"/>
          <w:szCs w:val="24"/>
        </w:rPr>
        <w:t xml:space="preserve">ρισμένες. Το γρήγορο κλείσιμο της τεχνικής συμφωνίας της τρίτης αξιολόγησης, η πτώση των ελληνικών ομολόγων κάτω από το </w:t>
      </w:r>
      <w:r>
        <w:rPr>
          <w:rFonts w:eastAsia="Times New Roman" w:cs="Times New Roman"/>
          <w:szCs w:val="24"/>
        </w:rPr>
        <w:lastRenderedPageBreak/>
        <w:t xml:space="preserve">φράγμα του 4% μετά από έντεκα χρόνια, η επίτευξη των δημοσιονομικών στόχων για τρίτη συνεχή χρονιά με υπεραπόδοση και πολλές άλλες. </w:t>
      </w:r>
    </w:p>
    <w:p w14:paraId="1C8C47E1"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υποτιμούμε, βεβαίως, τις δυσκολίες και τα πιθανά εμπόδια, την πολύ σκληρή δουλειά που έχουμε ακόμη μπροστά μας μέχρι να φτάσουμε στον Αύγουστο του 2018 και κυρίως μετά. Και λέω μετά, με την έννοια των πιεστικών αναγκών της ελληνικής κοινωνίας και την ισχυ</w:t>
      </w:r>
      <w:r>
        <w:rPr>
          <w:rFonts w:eastAsia="Times New Roman" w:cs="Times New Roman"/>
          <w:szCs w:val="24"/>
        </w:rPr>
        <w:t>ροποίηση των αιτημάτων για κάλυψή τους, αλλά και την ταυτόχρονη απαίτηση για τήρηση των κανόνων και των μεταρρυθμίσεων που επιβάλλονται από το πλαίσιο στο οποίο βρίσκεται η χώρα μας, όπως και της ανάγκης για βαθιές, προοδευτικές μεταρρυθμίσεις και παρεμβάσ</w:t>
      </w:r>
      <w:r>
        <w:rPr>
          <w:rFonts w:eastAsia="Times New Roman" w:cs="Times New Roman"/>
          <w:szCs w:val="24"/>
        </w:rPr>
        <w:t xml:space="preserve">εις, σε όφελος της κοινωνικής πλειοψηφίας, ως πρόταγμα της δικής μας Αριστεράς. </w:t>
      </w:r>
    </w:p>
    <w:p w14:paraId="1C8C47E2"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η συζήτηση για τον </w:t>
      </w:r>
      <w:r>
        <w:rPr>
          <w:rFonts w:eastAsia="Times New Roman" w:cs="Times New Roman"/>
          <w:szCs w:val="24"/>
        </w:rPr>
        <w:t>π</w:t>
      </w:r>
      <w:r>
        <w:rPr>
          <w:rFonts w:eastAsia="Times New Roman" w:cs="Times New Roman"/>
          <w:szCs w:val="24"/>
        </w:rPr>
        <w:t>ροϋπολογισμό, για κάθε προϋπολογισμό, έχει ιδιαίτερη βαρύτητα για τον δημόσιο διάλογο, για τις ζωές των ανθρώπων, για το μέλλο</w:t>
      </w:r>
      <w:r>
        <w:rPr>
          <w:rFonts w:eastAsia="Times New Roman" w:cs="Times New Roman"/>
          <w:szCs w:val="24"/>
        </w:rPr>
        <w:t xml:space="preserve">ν της χώρας. Είναι ταυτόχρονα αναγκαστικά και απολογισμός της προηγούμενης χρονιάς, αν και το μέλλον πάντοτε έχει μεγαλύτερη ελκτική δύναμη, καθώς το παρελθόν είναι ήδη βιωθέν. </w:t>
      </w:r>
    </w:p>
    <w:p w14:paraId="1C8C47E3"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2018 είναι, όπως είπαμε, ήδη στο μεταίχμιο για το πέρασμα</w:t>
      </w:r>
      <w:r>
        <w:rPr>
          <w:rFonts w:eastAsia="Times New Roman" w:cs="Times New Roman"/>
          <w:szCs w:val="24"/>
        </w:rPr>
        <w:t xml:space="preserve"> σε μία νέα κατάσταση λιγότερης επιτροπείας, μεγαλύτερων ελευθεριών, άρα και μεγαλύτερης ευθύνης στις ασκούμενες πολιτικές. Είναι αναμφίβολα κομβικός και δύσκολος αναφορικά με τους δημοσιονομικούς του στόχους, δηλαδή την επίτευξη πρωτογενούς πλεονάσματος 3</w:t>
      </w:r>
      <w:r>
        <w:rPr>
          <w:rFonts w:eastAsia="Times New Roman" w:cs="Times New Roman"/>
          <w:szCs w:val="24"/>
        </w:rPr>
        <w:t>,5%, αλλά εμπεδώνει τη σταθεροποίηση της οικονομίας και τη βελτίωση του κλίματος.</w:t>
      </w:r>
    </w:p>
    <w:p w14:paraId="1C8C47E4"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ροϋπολογισμός του 2018 προδιαγράφει την αναγκαία προετοιμασία για την ασφαλή και βιώσιμη έξοδο από την αυστηρή επιτροπεία του μνημονίου, ώστε να μην υπάρχει ανάγκη γραμμής</w:t>
      </w:r>
      <w:r>
        <w:rPr>
          <w:rFonts w:eastAsia="Times New Roman" w:cs="Times New Roman"/>
          <w:szCs w:val="24"/>
        </w:rPr>
        <w:t xml:space="preserve"> στήριξης, την οποία άκουσα με έναν έμμεσο τρόπο να την υποστηρίζει στη ομιλία του ο κ. Βενιζέλος -θα επανέλθω σε μικρή παρέμβαση για ορισμένα ζητήματα αύριο- με τη δημιουργία μαξιλαριού ασφαλείας πάνω από τα 10 δισεκατομμύρια ευρώ. </w:t>
      </w:r>
    </w:p>
    <w:p w14:paraId="1C8C47E5"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Σε αυτόν τον </w:t>
      </w:r>
      <w:r>
        <w:rPr>
          <w:rFonts w:eastAsia="Times New Roman" w:cs="Times New Roman"/>
          <w:szCs w:val="24"/>
        </w:rPr>
        <w:t>π</w:t>
      </w:r>
      <w:r>
        <w:rPr>
          <w:rFonts w:eastAsia="Times New Roman" w:cs="Times New Roman"/>
          <w:szCs w:val="24"/>
        </w:rPr>
        <w:t>ροϋπολογ</w:t>
      </w:r>
      <w:r>
        <w:rPr>
          <w:rFonts w:eastAsia="Times New Roman" w:cs="Times New Roman"/>
          <w:szCs w:val="24"/>
        </w:rPr>
        <w:t xml:space="preserve">ισμό δεν ενσωματώνονται, παρά τις κραυγές και την καταστροφολογία των συστημικών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νέα δημοσιονομικά μέτρα. Ωστόσο, πράγματι, ενεργοποιούνται μέτρα ενός δισεκατομμυρίου. </w:t>
      </w:r>
    </w:p>
    <w:p w14:paraId="1C8C47E6"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Έχει μία σημασία να δούμε ποια είναι αυτά. Είναι, πράγματι, η</w:t>
      </w:r>
      <w:r>
        <w:rPr>
          <w:rFonts w:eastAsia="Times New Roman" w:cs="Times New Roman"/>
          <w:szCs w:val="24"/>
        </w:rPr>
        <w:t xml:space="preserve"> κατάργηση της απαλλαγής από ιατρικές δαπάνες 121 εκατομμύρια </w:t>
      </w:r>
      <w:r>
        <w:rPr>
          <w:rFonts w:eastAsia="Times New Roman" w:cs="Times New Roman"/>
          <w:szCs w:val="24"/>
        </w:rPr>
        <w:lastRenderedPageBreak/>
        <w:t>ευρώ, αλλά είναι ταυτόχρονα και η κατάργηση της φοροαπαλλαγής του 25% από τους Βουλευτές και τους δικαστικούς που είναι 40 εκατομμύρια ευρώ. Είναι η κατάργηση της έκπτωσης του 1,5%, που δεν είνα</w:t>
      </w:r>
      <w:r>
        <w:rPr>
          <w:rFonts w:eastAsia="Times New Roman" w:cs="Times New Roman"/>
          <w:szCs w:val="24"/>
        </w:rPr>
        <w:t xml:space="preserve">ι ούτε 10 ευρώ επιβάρυνση τον χρόνο για κάθε φυσικό πρόσωπο, είναι όμως επιβάρυνση. Είναι, επίσης, η φορολογία του </w:t>
      </w:r>
      <w:r>
        <w:rPr>
          <w:rFonts w:eastAsia="Times New Roman" w:cs="Times New Roman"/>
          <w:szCs w:val="24"/>
          <w:lang w:val="en-US"/>
        </w:rPr>
        <w:t>Airbnb</w:t>
      </w:r>
      <w:r>
        <w:rPr>
          <w:rFonts w:eastAsia="Times New Roman" w:cs="Times New Roman"/>
          <w:szCs w:val="24"/>
        </w:rPr>
        <w:t xml:space="preserve"> που φθάνει τα 48 εκατομμύρια ή μήπως θα έπρεπε να απαλλάσσονται από τη φορολογία; Είναι και η αύξηση κατά 178 εκατομμύρια από την αύξη</w:t>
      </w:r>
      <w:r>
        <w:rPr>
          <w:rFonts w:eastAsia="Times New Roman" w:cs="Times New Roman"/>
          <w:szCs w:val="24"/>
        </w:rPr>
        <w:t xml:space="preserve">ση του ΑΕΠ. Είναι και αυτό μέσα. </w:t>
      </w:r>
    </w:p>
    <w:p w14:paraId="1C8C47E7"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Όλα τα παραπάνω είναι από τα έσοδα. Η δε αύξηση στους φόρους κατανάλωσης, </w:t>
      </w:r>
      <w:r>
        <w:rPr>
          <w:rFonts w:eastAsia="Times New Roman" w:cs="Times New Roman"/>
          <w:szCs w:val="24"/>
        </w:rPr>
        <w:t xml:space="preserve">που είναι </w:t>
      </w:r>
      <w:r>
        <w:rPr>
          <w:rFonts w:eastAsia="Times New Roman" w:cs="Times New Roman"/>
          <w:szCs w:val="24"/>
        </w:rPr>
        <w:t xml:space="preserve">439 εκατομμύρια, </w:t>
      </w:r>
      <w:r>
        <w:rPr>
          <w:rFonts w:eastAsia="Times New Roman" w:cs="Times New Roman"/>
          <w:szCs w:val="24"/>
        </w:rPr>
        <w:t>προκύπτει</w:t>
      </w:r>
      <w:r>
        <w:rPr>
          <w:rFonts w:eastAsia="Times New Roman" w:cs="Times New Roman"/>
          <w:szCs w:val="24"/>
        </w:rPr>
        <w:t xml:space="preserve"> αποκλειστικά από τον ειδικό φόρο κατανάλωσης στα καπνικά, που ενώ τον είχαμε ψηφίσει από τις αρχές του 2017, </w:t>
      </w:r>
      <w:r>
        <w:rPr>
          <w:rFonts w:eastAsia="Times New Roman" w:cs="Times New Roman"/>
          <w:szCs w:val="24"/>
        </w:rPr>
        <w:t xml:space="preserve">μέχρι τα μέσα της χρονιάς τα τσιγάρα πουλιόντουσαν με τον παλιό φόρο. Συνεπώς για το </w:t>
      </w:r>
      <w:r>
        <w:rPr>
          <w:rFonts w:eastAsia="Times New Roman" w:cs="Times New Roman"/>
          <w:szCs w:val="24"/>
        </w:rPr>
        <w:lastRenderedPageBreak/>
        <w:t>2018, που δεν θα συμβαίνει αυτό, αναμένουμε αυτό το ύψος των νέων εσόδων.</w:t>
      </w:r>
    </w:p>
    <w:p w14:paraId="1C8C47E8" w14:textId="77777777" w:rsidR="00AD7333" w:rsidRDefault="00CF083D">
      <w:pPr>
        <w:tabs>
          <w:tab w:val="left" w:pos="1138"/>
          <w:tab w:val="left" w:pos="1565"/>
          <w:tab w:val="left" w:pos="2965"/>
          <w:tab w:val="center" w:pos="4753"/>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 2018 είναι κοινωνικά μεροληπτικός υπέρ της μεγάλης πλειοψηφίας των συμπολιτώ</w:t>
      </w:r>
      <w:r>
        <w:rPr>
          <w:rFonts w:eastAsia="Times New Roman"/>
          <w:szCs w:val="24"/>
        </w:rPr>
        <w:t xml:space="preserve">ν μας. Όσοι ισχυρίζονται, εξακολουθούν να ισχυρίζονται –το άκουσα και από κορυφαία στελέχη της Νέας Δημοκρατίας σήμερα, όχι από τον κ. Σταϊκούρα- ακολουθώντας διάφορα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ότι μειώνεται κατά 1.600.000.000, γνωρίζουν ότι δεν είναι αυτό αληθές ή είναι </w:t>
      </w:r>
      <w:r>
        <w:rPr>
          <w:rFonts w:eastAsia="Times New Roman"/>
          <w:szCs w:val="24"/>
        </w:rPr>
        <w:t xml:space="preserve">απολύτως άσχετοι, καθώς έχουν δοθεί πλήρεις απαντήσεις από το οικονομικό επιτελείο και από τους αρμόδιους Υπουργούς. </w:t>
      </w:r>
    </w:p>
    <w:p w14:paraId="1C8C47E9" w14:textId="77777777" w:rsidR="00AD7333" w:rsidRDefault="00CF083D">
      <w:pPr>
        <w:spacing w:line="600" w:lineRule="auto"/>
        <w:ind w:firstLine="720"/>
        <w:jc w:val="both"/>
        <w:rPr>
          <w:rFonts w:eastAsia="Times New Roman"/>
          <w:szCs w:val="24"/>
        </w:rPr>
      </w:pPr>
      <w:r>
        <w:rPr>
          <w:rFonts w:eastAsia="Times New Roman"/>
          <w:szCs w:val="24"/>
        </w:rPr>
        <w:t xml:space="preserve">Γνωρίζουν, για παράδειγμα, ότι οι παροχές του κοινωνικού μερίσματος, 700.000.000 ευρώ για τις ευάλωτες ομάδες, συν τα </w:t>
      </w:r>
      <w:r>
        <w:rPr>
          <w:rFonts w:eastAsia="Times New Roman"/>
          <w:szCs w:val="24"/>
        </w:rPr>
        <w:lastRenderedPageBreak/>
        <w:t>315.000.000 ευρώ για</w:t>
      </w:r>
      <w:r>
        <w:rPr>
          <w:rFonts w:eastAsia="Times New Roman"/>
          <w:szCs w:val="24"/>
        </w:rPr>
        <w:t xml:space="preserve"> την επιστροφή των παρανόμως παρακρατηθέντων, δεν μπορεί να αποτυπωθούν ξανά στον </w:t>
      </w:r>
      <w:r>
        <w:rPr>
          <w:rFonts w:eastAsia="Times New Roman"/>
          <w:szCs w:val="24"/>
        </w:rPr>
        <w:t>π</w:t>
      </w:r>
      <w:r>
        <w:rPr>
          <w:rFonts w:eastAsia="Times New Roman"/>
          <w:szCs w:val="24"/>
        </w:rPr>
        <w:t>ροϋπολογισμό του 2018.</w:t>
      </w:r>
    </w:p>
    <w:p w14:paraId="1C8C47EA" w14:textId="77777777" w:rsidR="00AD7333" w:rsidRDefault="00CF083D">
      <w:pPr>
        <w:spacing w:line="600" w:lineRule="auto"/>
        <w:ind w:firstLine="720"/>
        <w:jc w:val="both"/>
        <w:rPr>
          <w:rFonts w:eastAsia="Times New Roman"/>
          <w:szCs w:val="24"/>
        </w:rPr>
      </w:pPr>
      <w:r>
        <w:rPr>
          <w:rFonts w:eastAsia="Times New Roman"/>
          <w:szCs w:val="24"/>
        </w:rPr>
        <w:t xml:space="preserve">Όμως αυτό που ξεχωρίζει στον </w:t>
      </w:r>
      <w:r>
        <w:rPr>
          <w:rFonts w:eastAsia="Times New Roman"/>
          <w:szCs w:val="24"/>
        </w:rPr>
        <w:t>π</w:t>
      </w:r>
      <w:r>
        <w:rPr>
          <w:rFonts w:eastAsia="Times New Roman"/>
          <w:szCs w:val="24"/>
        </w:rPr>
        <w:t>ροϋπολογισμό του 2018 είναι, κατά τη γνώμη μου, οι στοχευμένες δράσεις για την οικογένεια και την παιδική φτώχεια. Τα οι</w:t>
      </w:r>
      <w:r>
        <w:rPr>
          <w:rFonts w:eastAsia="Times New Roman"/>
          <w:szCs w:val="24"/>
        </w:rPr>
        <w:t xml:space="preserve">κογενειακά επιδόματα, παρά τις ειδήσεις για κατάργηση, αυξάνονται κατά 260.000.000 ευρώ, δηλαδή κατά 40%. </w:t>
      </w:r>
    </w:p>
    <w:p w14:paraId="1C8C47EB" w14:textId="77777777" w:rsidR="00AD7333" w:rsidRDefault="00CF083D">
      <w:pPr>
        <w:spacing w:line="600" w:lineRule="auto"/>
        <w:ind w:firstLine="720"/>
        <w:jc w:val="both"/>
        <w:rPr>
          <w:rFonts w:eastAsia="Times New Roman"/>
          <w:szCs w:val="24"/>
        </w:rPr>
      </w:pPr>
      <w:r>
        <w:rPr>
          <w:rFonts w:eastAsia="Times New Roman"/>
          <w:szCs w:val="24"/>
        </w:rPr>
        <w:t>Γίνεται ο αναγκαίος εξορθολογισμός, που, πράγματι, για ορισμένες κατηγορίες εισοδηματικά πιο υψηλές πολυτέκνων, επιφέρει μειώσεις, αλλά ωφελούμε συνο</w:t>
      </w:r>
      <w:r>
        <w:rPr>
          <w:rFonts w:eastAsia="Times New Roman"/>
          <w:szCs w:val="24"/>
        </w:rPr>
        <w:t xml:space="preserve">λικά –τα ανέλυσε και η αρμόδια Υπουργός- πολύ περισσότερους, ειδικά στην κατηγορία με εισόδημα </w:t>
      </w:r>
      <w:r>
        <w:rPr>
          <w:rFonts w:eastAsia="Times New Roman"/>
          <w:szCs w:val="24"/>
        </w:rPr>
        <w:lastRenderedPageBreak/>
        <w:t xml:space="preserve">έως 27.000 ευρώ, ενισχύοντας ουσιαστικά για πρώτη φορά και το πρώτο και το δεύτερο παιδί με 260.000.000, όπως είπα, αύξηση. </w:t>
      </w:r>
    </w:p>
    <w:p w14:paraId="1C8C47EC" w14:textId="77777777" w:rsidR="00AD7333" w:rsidRDefault="00CF083D">
      <w:pPr>
        <w:spacing w:line="600" w:lineRule="auto"/>
        <w:ind w:firstLine="720"/>
        <w:jc w:val="both"/>
        <w:rPr>
          <w:rFonts w:eastAsia="Times New Roman"/>
          <w:szCs w:val="24"/>
        </w:rPr>
      </w:pPr>
      <w:r>
        <w:rPr>
          <w:rFonts w:eastAsia="Times New Roman"/>
          <w:szCs w:val="24"/>
        </w:rPr>
        <w:t>Με πρόσθετα 40.000.000 ευρώ εκατόν τ</w:t>
      </w:r>
      <w:r>
        <w:rPr>
          <w:rFonts w:eastAsia="Times New Roman"/>
          <w:szCs w:val="24"/>
        </w:rPr>
        <w:t>ριάντα οκτώ χιλιάδες μαθητές δημοτικού θα τρώνε το 2018 ζεστά γεύματα, ενώ επίσης αυτήν τη χρονιά θα προστεθούν δέκα χιλιάδες νέες θέσεις εργασίας σε τετρακόσιες νέες δομές για βρέφη και νήπια.</w:t>
      </w:r>
    </w:p>
    <w:p w14:paraId="1C8C47ED" w14:textId="77777777" w:rsidR="00AD7333" w:rsidRDefault="00CF083D">
      <w:pPr>
        <w:spacing w:line="600" w:lineRule="auto"/>
        <w:ind w:firstLine="720"/>
        <w:jc w:val="both"/>
        <w:rPr>
          <w:rFonts w:eastAsia="Times New Roman"/>
          <w:szCs w:val="24"/>
        </w:rPr>
      </w:pPr>
      <w:r>
        <w:rPr>
          <w:rFonts w:eastAsia="Times New Roman"/>
          <w:szCs w:val="24"/>
        </w:rPr>
        <w:t xml:space="preserve">Τέλος, ο </w:t>
      </w:r>
      <w:r>
        <w:rPr>
          <w:rFonts w:eastAsia="Times New Roman"/>
          <w:szCs w:val="24"/>
        </w:rPr>
        <w:t>π</w:t>
      </w:r>
      <w:r>
        <w:rPr>
          <w:rFonts w:eastAsia="Times New Roman"/>
          <w:szCs w:val="24"/>
        </w:rPr>
        <w:t xml:space="preserve">ροϋπολογισμός του 2018 δημιουργεί το έδαφος για να </w:t>
      </w:r>
      <w:r>
        <w:rPr>
          <w:rFonts w:eastAsia="Times New Roman"/>
          <w:szCs w:val="24"/>
        </w:rPr>
        <w:t>έχουμε ανάπτυξη της τάξης του 2,5% του ΑΕΠ. Όσοι μας κατηγορούν και λένε ότι αυτό δεν γίνεται, γιατί αποτύχατε το 2017 και γιατί είστε εναντίον των επενδύσεων, καθώς και πολλά άλλα, αγνοούν σκόπιμα πάρα πολλά πράγματα.</w:t>
      </w:r>
    </w:p>
    <w:p w14:paraId="1C8C47EE" w14:textId="77777777" w:rsidR="00AD7333" w:rsidRDefault="00CF083D">
      <w:pPr>
        <w:spacing w:line="600" w:lineRule="auto"/>
        <w:ind w:firstLine="720"/>
        <w:jc w:val="both"/>
        <w:rPr>
          <w:rFonts w:eastAsia="Times New Roman"/>
          <w:szCs w:val="24"/>
        </w:rPr>
      </w:pPr>
      <w:r>
        <w:rPr>
          <w:rFonts w:eastAsia="Times New Roman"/>
          <w:szCs w:val="24"/>
        </w:rPr>
        <w:t xml:space="preserve">Μεταξύ αυτών που αγνοούν είναι και η </w:t>
      </w:r>
      <w:r>
        <w:rPr>
          <w:rFonts w:eastAsia="Times New Roman"/>
          <w:szCs w:val="24"/>
        </w:rPr>
        <w:t xml:space="preserve">διάρκεια της διαπραγμάτευσης, της σκληρής διαπραγμάτευσης πράγματι, για το κλείσιμο </w:t>
      </w:r>
      <w:r>
        <w:rPr>
          <w:rFonts w:eastAsia="Times New Roman"/>
          <w:szCs w:val="24"/>
        </w:rPr>
        <w:lastRenderedPageBreak/>
        <w:t>της δεύτερης αξιολόγησης και οι διαφορές που υπήρχαν -και αυτό τράβηξε τη διαπραγμάτευση έτσι- ανάμεσα στους θεσμούς. Αυτό αποδείχθηκε στη συνέχεια αναντίρρητα και δεν νομί</w:t>
      </w:r>
      <w:r>
        <w:rPr>
          <w:rFonts w:eastAsia="Times New Roman"/>
          <w:szCs w:val="24"/>
        </w:rPr>
        <w:t>ζω ότι κανείς μπορεί στα σοβαρά να ισχυριστεί ότι αυτός δεν ήταν ένας βασικός λόγος που όλο αυτό το χρονικό διάστημα -δηλαδή το πρώτο εξάμηνο, αν θέλετε- καθορίστηκε από τη διαδικασία για τη δεύτερη αξιολόγηση.</w:t>
      </w:r>
    </w:p>
    <w:p w14:paraId="1C8C47EF" w14:textId="77777777" w:rsidR="00AD7333" w:rsidRDefault="00CF083D">
      <w:pPr>
        <w:spacing w:line="600" w:lineRule="auto"/>
        <w:ind w:firstLine="720"/>
        <w:jc w:val="both"/>
        <w:rPr>
          <w:rFonts w:eastAsia="Times New Roman"/>
          <w:szCs w:val="24"/>
        </w:rPr>
      </w:pPr>
      <w:r>
        <w:rPr>
          <w:rFonts w:eastAsia="Times New Roman"/>
          <w:szCs w:val="24"/>
        </w:rPr>
        <w:t>Αγνοούν, επίσης, σκόπιμα ότι ήδη έχουμε για τ</w:t>
      </w:r>
      <w:r>
        <w:rPr>
          <w:rFonts w:eastAsia="Times New Roman"/>
          <w:szCs w:val="24"/>
        </w:rPr>
        <w:t>ρία συνεχή τρίμηνα ανάπτυξη, ότι έχουμε σημαντική ανάπτυξη εξαγωγών, κυρίως βιομηχανικών, κατά 7,6%, αύξηση της βιομηχανικής δραστηριότητας κατά 5,3% το πρώτο επτάμηνο του 2017, αύξηση των άμεσων ξένων επενδύσεων 142% το 2016 και νέα άνοδο τους πρώτους ενν</w:t>
      </w:r>
      <w:r>
        <w:rPr>
          <w:rFonts w:eastAsia="Times New Roman"/>
          <w:szCs w:val="24"/>
        </w:rPr>
        <w:t xml:space="preserve">έα μήνες κατά 69%, ότι έχουμε θεαματική απορρόφηση του ΕΣΠΑ. </w:t>
      </w:r>
    </w:p>
    <w:p w14:paraId="1C8C47F0" w14:textId="77777777" w:rsidR="00AD7333" w:rsidRDefault="00CF083D">
      <w:pPr>
        <w:spacing w:line="600" w:lineRule="auto"/>
        <w:ind w:firstLine="720"/>
        <w:jc w:val="both"/>
        <w:rPr>
          <w:rFonts w:eastAsia="Times New Roman"/>
          <w:szCs w:val="24"/>
        </w:rPr>
      </w:pPr>
      <w:r>
        <w:rPr>
          <w:rFonts w:eastAsia="Times New Roman"/>
          <w:szCs w:val="24"/>
        </w:rPr>
        <w:lastRenderedPageBreak/>
        <w:t>Παρουσιάστηκε αυτό το στοιχείο σήμερα και είναι αναμφισβήτητο, αφού κλείσαμε με επιτυχία το χάος που παραλάβαμε, πραγματικά, από το προηγούμενο πρόγραμμα και βρεθήκαμε να είμαστε στη δεύτερη θέσ</w:t>
      </w:r>
      <w:r>
        <w:rPr>
          <w:rFonts w:eastAsia="Times New Roman"/>
          <w:szCs w:val="24"/>
        </w:rPr>
        <w:t xml:space="preserve">η στην Ευρώπη για την αξιοποίηση του προγράμματος Γιούνκερ. Το ίδιο το </w:t>
      </w:r>
      <w:r>
        <w:rPr>
          <w:rFonts w:eastAsia="Times New Roman"/>
          <w:szCs w:val="24"/>
          <w:lang w:val="en-US"/>
        </w:rPr>
        <w:t>Eurogroup</w:t>
      </w:r>
      <w:r>
        <w:rPr>
          <w:rFonts w:eastAsia="Times New Roman"/>
          <w:szCs w:val="24"/>
        </w:rPr>
        <w:t xml:space="preserve"> στις 15 Ιουνίου σημείωσε την εξαιρετική αξιοποίηση των πόρων, που έφερε στην Ελλάδα πάνω από 11.000.000.000 ευρώ τα δύο τελευταία χρόνια. </w:t>
      </w:r>
    </w:p>
    <w:p w14:paraId="1C8C47F1" w14:textId="77777777" w:rsidR="00AD7333" w:rsidRDefault="00CF083D">
      <w:pPr>
        <w:spacing w:line="600" w:lineRule="auto"/>
        <w:ind w:firstLine="720"/>
        <w:jc w:val="both"/>
        <w:rPr>
          <w:rFonts w:eastAsia="Times New Roman"/>
          <w:szCs w:val="24"/>
        </w:rPr>
      </w:pPr>
      <w:r>
        <w:rPr>
          <w:rFonts w:eastAsia="Times New Roman"/>
          <w:szCs w:val="24"/>
        </w:rPr>
        <w:t>Παρ’ όλα αυτά, κυρίες και κύριοι Βου</w:t>
      </w:r>
      <w:r>
        <w:rPr>
          <w:rFonts w:eastAsia="Times New Roman"/>
          <w:szCs w:val="24"/>
        </w:rPr>
        <w:t>λευτές, δεν ισχυριζόμαστε ότι όλα γίνονται τέλεια. Αλίμονο. Δεν λέμε ότι δεν γίνονται παραλείψεις, δεν γίνονται λάθη.</w:t>
      </w:r>
    </w:p>
    <w:p w14:paraId="1C8C47F2" w14:textId="77777777" w:rsidR="00AD7333" w:rsidRDefault="00CF083D">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Βουλευτή) </w:t>
      </w:r>
    </w:p>
    <w:p w14:paraId="1C8C47F3" w14:textId="77777777" w:rsidR="00AD7333" w:rsidRDefault="00CF083D">
      <w:pPr>
        <w:spacing w:line="600" w:lineRule="auto"/>
        <w:ind w:firstLine="720"/>
        <w:jc w:val="both"/>
        <w:rPr>
          <w:rFonts w:eastAsia="Times New Roman"/>
          <w:szCs w:val="24"/>
        </w:rPr>
      </w:pPr>
      <w:r>
        <w:rPr>
          <w:rFonts w:eastAsia="Times New Roman"/>
          <w:szCs w:val="24"/>
        </w:rPr>
        <w:t>Θα χρειαστώ δύο λεπτά ακόμη, κύριε Πρόεδρε</w:t>
      </w:r>
    </w:p>
    <w:p w14:paraId="1C8C47F4" w14:textId="77777777" w:rsidR="00AD7333" w:rsidRDefault="00CF083D">
      <w:pPr>
        <w:spacing w:line="600" w:lineRule="auto"/>
        <w:ind w:firstLine="720"/>
        <w:jc w:val="both"/>
        <w:rPr>
          <w:rFonts w:eastAsia="Times New Roman"/>
          <w:szCs w:val="24"/>
        </w:rPr>
      </w:pPr>
      <w:r>
        <w:rPr>
          <w:rFonts w:eastAsia="Times New Roman"/>
          <w:szCs w:val="24"/>
        </w:rPr>
        <w:lastRenderedPageBreak/>
        <w:t>Αυτό που ν</w:t>
      </w:r>
      <w:r>
        <w:rPr>
          <w:rFonts w:eastAsia="Times New Roman"/>
          <w:szCs w:val="24"/>
        </w:rPr>
        <w:t>ομίζω ότι κυρίως επιχειρείται από την πλευρά της Αντιπολίτευσης</w:t>
      </w:r>
      <w:r>
        <w:rPr>
          <w:rFonts w:eastAsia="Times New Roman"/>
          <w:szCs w:val="24"/>
        </w:rPr>
        <w:t>,</w:t>
      </w:r>
      <w:r>
        <w:rPr>
          <w:rFonts w:eastAsia="Times New Roman"/>
          <w:szCs w:val="24"/>
        </w:rPr>
        <w:t xml:space="preserve"> είναι να κρύψουν τη βασική μας προσπάθεια. Και η βασική μας προσπάθεια είναι να αλλάξουμε το παραγωγικό μοντέλο της χώρας. Η πλειοψηφία, για παράδειγμα, των επενδυτικών σχεδίων στον νέο αναπτ</w:t>
      </w:r>
      <w:r>
        <w:rPr>
          <w:rFonts w:eastAsia="Times New Roman"/>
          <w:szCs w:val="24"/>
        </w:rPr>
        <w:t>υξιακό νόμο είναι στους κλάδους της βιομηχανίας. Αυτό είναι αλλαγή από τη μονοκαλλιέργεια, που είχαμε όλο το προηγούμενο καιρό, τουριστικών και μόνο επενδύσεων.</w:t>
      </w:r>
    </w:p>
    <w:p w14:paraId="1C8C47F5" w14:textId="77777777" w:rsidR="00AD7333" w:rsidRDefault="00CF083D">
      <w:pPr>
        <w:spacing w:line="600" w:lineRule="auto"/>
        <w:ind w:firstLine="720"/>
        <w:jc w:val="both"/>
        <w:rPr>
          <w:rFonts w:eastAsia="Times New Roman"/>
          <w:szCs w:val="24"/>
        </w:rPr>
      </w:pPr>
      <w:r>
        <w:rPr>
          <w:rFonts w:eastAsia="Times New Roman"/>
          <w:szCs w:val="24"/>
        </w:rPr>
        <w:t>Προφανώς δίνεται μεγαλύτερη δυνατότητα για έλεγχο και διαφάνεια και υπάρχει διασπορά σε πάρα πο</w:t>
      </w:r>
      <w:r>
        <w:rPr>
          <w:rFonts w:eastAsia="Times New Roman"/>
          <w:szCs w:val="24"/>
        </w:rPr>
        <w:t xml:space="preserve">λλές πλευρές και δεν δίνονται χρηματοδοτήσεις μόνο στους λίγους, που έπαιρναν τη μερίδα του λέοντος, ούτε γίνονται 100% προκαταβολές για να εμφανίζεται απορρόφηση και να δημιουργούνται στη συνέχεια κουφάρια. </w:t>
      </w:r>
    </w:p>
    <w:p w14:paraId="1C8C47F6"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Προφανώς, σέβεται τους κανόνες για την εργασία </w:t>
      </w:r>
      <w:r>
        <w:rPr>
          <w:rFonts w:eastAsia="Times New Roman"/>
          <w:szCs w:val="24"/>
        </w:rPr>
        <w:t>και το περιβάλλον, αποτρέποντας δήθεν ευελιξίες που μόνο κόστος θα φέρουν στην πληγωμένη αυτή χώρα.</w:t>
      </w:r>
    </w:p>
    <w:p w14:paraId="1C8C47F7" w14:textId="77777777" w:rsidR="00AD7333" w:rsidRDefault="00CF083D">
      <w:pPr>
        <w:spacing w:line="600" w:lineRule="auto"/>
        <w:ind w:firstLine="720"/>
        <w:jc w:val="both"/>
        <w:rPr>
          <w:rFonts w:eastAsia="Times New Roman"/>
          <w:szCs w:val="24"/>
        </w:rPr>
      </w:pPr>
      <w:r>
        <w:rPr>
          <w:rFonts w:eastAsia="Times New Roman"/>
          <w:szCs w:val="24"/>
        </w:rPr>
        <w:t>Κυρίες και κύριοι Βουλευτές, ο ελληνικός λαός γνωρίζει, νομίζω, πολύ καλά, ότι κάνουμε, σε πολύ δύσκολες συνθήκες, με δύσκολους συσχετισμούς, μια πολύ μεγάλ</w:t>
      </w:r>
      <w:r>
        <w:rPr>
          <w:rFonts w:eastAsia="Times New Roman"/>
          <w:szCs w:val="24"/>
        </w:rPr>
        <w:t xml:space="preserve">η προσπάθεια για να ανατάξουμε τη χώρα. Η προσπάθειά μας είναι ειλικρινής και έντιμη. Δεν κρύβουμε ότι με τις αναγκαστικές επιλογές, μετά το δύσκολο συμβιβασμό του καλοκαιριού του 2015, προστέθηκαν προβλήματα στους πολίτες στη χώρα μας, ότι μεγάλα τμήματα </w:t>
      </w:r>
      <w:r>
        <w:rPr>
          <w:rFonts w:eastAsia="Times New Roman"/>
          <w:szCs w:val="24"/>
        </w:rPr>
        <w:t xml:space="preserve">του πληθυσμού υποφέρουν, ότι είμαστε ακόμα σε συνθήκες λιτότητας. Δεν πανηγυρίζουμε, ούτε επιχαίρουμε με </w:t>
      </w:r>
      <w:r>
        <w:rPr>
          <w:rFonts w:eastAsia="Times New Roman"/>
          <w:szCs w:val="24"/>
          <w:lang w:val="en-US"/>
        </w:rPr>
        <w:t>success</w:t>
      </w:r>
      <w:r>
        <w:rPr>
          <w:rFonts w:eastAsia="Times New Roman"/>
          <w:szCs w:val="24"/>
        </w:rPr>
        <w:t xml:space="preserve"> </w:t>
      </w:r>
      <w:r>
        <w:rPr>
          <w:rFonts w:eastAsia="Times New Roman"/>
          <w:szCs w:val="24"/>
          <w:lang w:val="en-US"/>
        </w:rPr>
        <w:t>stor</w:t>
      </w:r>
      <w:r>
        <w:rPr>
          <w:rFonts w:eastAsia="Times New Roman"/>
          <w:szCs w:val="24"/>
          <w:lang w:val="en-US"/>
        </w:rPr>
        <w:t>y</w:t>
      </w:r>
      <w:r>
        <w:rPr>
          <w:rFonts w:eastAsia="Times New Roman"/>
          <w:szCs w:val="24"/>
        </w:rPr>
        <w:t xml:space="preserve">. Αφουγκραζόμαστε την κριτική των απλών ανθρώπων για λάθη και παραλήψεις, για </w:t>
      </w:r>
      <w:r>
        <w:rPr>
          <w:rFonts w:eastAsia="Times New Roman"/>
          <w:szCs w:val="24"/>
        </w:rPr>
        <w:lastRenderedPageBreak/>
        <w:t>καθυστερήσεις και ταλαιπωρία. Συνεχίζουμε, όμως, και δεν εγκ</w:t>
      </w:r>
      <w:r>
        <w:rPr>
          <w:rFonts w:eastAsia="Times New Roman"/>
          <w:szCs w:val="24"/>
        </w:rPr>
        <w:t>αταλείπουμε αυτό το δύσκολο μέτωπο. Αντίθετα, είμαστε εδώ, παρόντες.</w:t>
      </w:r>
    </w:p>
    <w:p w14:paraId="1C8C47F8" w14:textId="77777777" w:rsidR="00AD7333" w:rsidRDefault="00CF083D">
      <w:pPr>
        <w:spacing w:line="600" w:lineRule="auto"/>
        <w:ind w:firstLine="720"/>
        <w:jc w:val="both"/>
        <w:rPr>
          <w:rFonts w:eastAsia="Times New Roman"/>
          <w:szCs w:val="24"/>
        </w:rPr>
      </w:pPr>
      <w:r>
        <w:rPr>
          <w:rFonts w:eastAsia="Times New Roman"/>
          <w:szCs w:val="24"/>
        </w:rPr>
        <w:t>Θέλω να κάνω μια πολιτική εκτίμηση -και να κλείσω με αυτό-, από όλη τη συζήτηση που έχει γίνει. Κυρίες και κύριοι Βουλευτές κατά τη γνώμη μου, στο πεδίο της οικονομίας και στο πεδίο του π</w:t>
      </w:r>
      <w:r>
        <w:rPr>
          <w:rFonts w:eastAsia="Times New Roman"/>
          <w:szCs w:val="24"/>
        </w:rPr>
        <w:t>ροϋπολογισμού κατά συνέπεια, η Νέα Δημοκρατία και γενικότερα η Αντιπολίτευση, έχει ηττηθεί στρατηγικά. Γι’ αυτό και δεν είναι, όπως βλέπετε, και το κύριο σημείο της αντιπαράθεσης. Επιχειρούν να πάνε την αντιπαράθεση σε άλλα πεδία. Ξέρουν πάρα πολύ καλά ότι</w:t>
      </w:r>
      <w:r>
        <w:rPr>
          <w:rFonts w:eastAsia="Times New Roman"/>
          <w:szCs w:val="24"/>
        </w:rPr>
        <w:t xml:space="preserve"> δεν μπορούν σε αυτό το πεδίο να ασκήσουν δομική αντιπαράθεση. Έχουν χάσει στρατηγικά. </w:t>
      </w:r>
    </w:p>
    <w:p w14:paraId="1C8C47F9" w14:textId="77777777" w:rsidR="00AD7333" w:rsidRDefault="00CF083D">
      <w:pPr>
        <w:spacing w:line="600" w:lineRule="auto"/>
        <w:ind w:firstLine="720"/>
        <w:jc w:val="both"/>
        <w:rPr>
          <w:rFonts w:eastAsia="Times New Roman"/>
          <w:szCs w:val="24"/>
        </w:rPr>
      </w:pPr>
      <w:r>
        <w:rPr>
          <w:rFonts w:eastAsia="Times New Roman"/>
          <w:szCs w:val="24"/>
        </w:rPr>
        <w:lastRenderedPageBreak/>
        <w:t>Όσο, δε, για την υπόλοιπη επιδίωξη -που δυστυχώς, συμπεριλαμβάνει και το Κομμουνιστικό Κόμμα Ελλάδας, με διαφορετικό τρόπο βεβαίως-, θέλουν να βάλουν το ΣΥΡΙΖΑ στο ίδιο</w:t>
      </w:r>
      <w:r>
        <w:rPr>
          <w:rFonts w:eastAsia="Times New Roman"/>
          <w:szCs w:val="24"/>
        </w:rPr>
        <w:t xml:space="preserve"> κάδρο με τους άλλους. Αυτή είναι η πραγματική επιδίωξη όλων αυτών που ζούμε το τελευταίο χρονικό διάστημα. </w:t>
      </w:r>
    </w:p>
    <w:p w14:paraId="1C8C47FA" w14:textId="77777777" w:rsidR="00AD7333" w:rsidRDefault="00CF083D">
      <w:pPr>
        <w:spacing w:line="600" w:lineRule="auto"/>
        <w:ind w:firstLine="720"/>
        <w:jc w:val="both"/>
        <w:rPr>
          <w:rFonts w:eastAsia="Times New Roman"/>
          <w:szCs w:val="24"/>
        </w:rPr>
      </w:pPr>
      <w:r>
        <w:rPr>
          <w:rFonts w:eastAsia="Times New Roman"/>
          <w:szCs w:val="24"/>
        </w:rPr>
        <w:t xml:space="preserve">Είναι, λοιπόν, φανερό ότι βρισκόμαστε σε ένα μεταίχμιο. Νομίζω ότι έχουν μπει, έχουν χαραχθεί οι βασικές γραμμές και πιστεύω ότι πράγματι το 2018, </w:t>
      </w:r>
      <w:r>
        <w:rPr>
          <w:rFonts w:eastAsia="Times New Roman"/>
          <w:szCs w:val="24"/>
        </w:rPr>
        <w:t>την επόμενη χρονιά, μέσα από ορισμένες προϋποθέσεις θα μπορούμε να στήσουμε τη χώρα ξανά στα πόδια της.</w:t>
      </w:r>
    </w:p>
    <w:p w14:paraId="1C8C47FB" w14:textId="77777777" w:rsidR="00AD7333" w:rsidRDefault="00CF083D">
      <w:pPr>
        <w:spacing w:line="600" w:lineRule="auto"/>
        <w:ind w:firstLine="720"/>
        <w:jc w:val="both"/>
        <w:rPr>
          <w:rFonts w:eastAsia="Times New Roman"/>
          <w:szCs w:val="24"/>
        </w:rPr>
      </w:pPr>
      <w:r>
        <w:rPr>
          <w:rFonts w:eastAsia="Times New Roman"/>
          <w:szCs w:val="24"/>
        </w:rPr>
        <w:t>Ευχαριστώ πολύ.</w:t>
      </w:r>
    </w:p>
    <w:p w14:paraId="1C8C47FC" w14:textId="77777777" w:rsidR="00AD7333" w:rsidRDefault="00CF083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7FD" w14:textId="77777777" w:rsidR="00AD7333" w:rsidRDefault="00CF083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1C8C47FE" w14:textId="77777777" w:rsidR="00AD7333" w:rsidRDefault="00CF083D">
      <w:pPr>
        <w:spacing w:line="600" w:lineRule="auto"/>
        <w:ind w:firstLine="720"/>
        <w:jc w:val="both"/>
        <w:rPr>
          <w:rFonts w:eastAsia="Times New Roman"/>
          <w:szCs w:val="24"/>
        </w:rPr>
      </w:pPr>
      <w:r>
        <w:rPr>
          <w:rFonts w:eastAsia="Times New Roman"/>
          <w:szCs w:val="24"/>
        </w:rPr>
        <w:lastRenderedPageBreak/>
        <w:t>Τον λόγο έχει ο κ. Σπαρτινός, Βουλευτής του Σ</w:t>
      </w:r>
      <w:r>
        <w:rPr>
          <w:rFonts w:eastAsia="Times New Roman"/>
          <w:szCs w:val="24"/>
        </w:rPr>
        <w:t>ΥΡΙΖΑ, για έξι λεπτά.</w:t>
      </w:r>
    </w:p>
    <w:p w14:paraId="1C8C47FF" w14:textId="77777777" w:rsidR="00AD7333" w:rsidRDefault="00CF083D">
      <w:pPr>
        <w:spacing w:line="600" w:lineRule="auto"/>
        <w:ind w:firstLine="720"/>
        <w:jc w:val="both"/>
        <w:rPr>
          <w:rFonts w:eastAsia="Times New Roman"/>
          <w:szCs w:val="24"/>
        </w:rPr>
      </w:pPr>
      <w:r>
        <w:rPr>
          <w:rFonts w:eastAsia="Times New Roman"/>
          <w:b/>
          <w:szCs w:val="24"/>
        </w:rPr>
        <w:t>ΚΩΝΣΤΑΝΤΙΝΟΣ ΣΠΑΡΤΙΝΟΣ:</w:t>
      </w:r>
      <w:r>
        <w:rPr>
          <w:rFonts w:eastAsia="Times New Roman"/>
          <w:szCs w:val="24"/>
        </w:rPr>
        <w:t xml:space="preserve"> Ευχαριστώ</w:t>
      </w:r>
      <w:r>
        <w:rPr>
          <w:rFonts w:eastAsia="Times New Roman"/>
          <w:szCs w:val="24"/>
        </w:rPr>
        <w:t>,</w:t>
      </w:r>
      <w:r>
        <w:rPr>
          <w:rFonts w:eastAsia="Times New Roman"/>
          <w:szCs w:val="24"/>
        </w:rPr>
        <w:t xml:space="preserve"> κύριε Πρόεδρε. Με την ανάλογη μικρή ανοχή κι εγώ. </w:t>
      </w:r>
    </w:p>
    <w:p w14:paraId="1C8C4800" w14:textId="77777777" w:rsidR="00AD7333" w:rsidRDefault="00CF083D">
      <w:pPr>
        <w:spacing w:line="600" w:lineRule="auto"/>
        <w:ind w:firstLine="720"/>
        <w:jc w:val="both"/>
        <w:rPr>
          <w:rFonts w:eastAsia="Times New Roman"/>
          <w:szCs w:val="24"/>
        </w:rPr>
      </w:pPr>
      <w:r>
        <w:rPr>
          <w:rFonts w:eastAsia="Times New Roman"/>
          <w:szCs w:val="24"/>
        </w:rPr>
        <w:t xml:space="preserve">Κυρίες και κύριοι Υπουργοί, κυρίες και κύριοι συνάδελφοι, υπάρχουν πολλοί τρόποι να κριτικάρει κανείς έναν προϋπολογισμό. Κυρίαρχο, όμως, παραμένει </w:t>
      </w:r>
      <w:r>
        <w:rPr>
          <w:rFonts w:eastAsia="Times New Roman"/>
          <w:szCs w:val="24"/>
        </w:rPr>
        <w:t>πάντα ένα ερώτημα: Είναι παραγωγική η κριτική για τη συζήτηση και πάνω από όλα για την κοινωνία; Στοχεύει στην ανάδειξη αδυναμιών, σε προτάσεις βελτίωσης, σε ουσιαστική αντιπαράθεση, ακόμα και όταν αρνείται θετική ψήφο; Διότι και η άρνηση ψήφισής του, θα μ</w:t>
      </w:r>
      <w:r>
        <w:rPr>
          <w:rFonts w:eastAsia="Times New Roman"/>
          <w:szCs w:val="24"/>
        </w:rPr>
        <w:t>πορούσε να περιέχει χρήσιμα στοιχεία.</w:t>
      </w:r>
    </w:p>
    <w:p w14:paraId="1C8C4801"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Δυστυχώς, η μεγάλη πλειοψηφία όσων αρνούνται ψήφο, ήταν πολύ μακριά από μια τέτοια προσέγγιση. </w:t>
      </w:r>
    </w:p>
    <w:p w14:paraId="1C8C4802" w14:textId="77777777" w:rsidR="00AD7333" w:rsidRDefault="00CF083D">
      <w:pPr>
        <w:spacing w:line="600" w:lineRule="auto"/>
        <w:ind w:firstLine="720"/>
        <w:jc w:val="both"/>
        <w:rPr>
          <w:rFonts w:eastAsia="Times New Roman"/>
          <w:szCs w:val="24"/>
        </w:rPr>
      </w:pPr>
      <w:r>
        <w:rPr>
          <w:rFonts w:eastAsia="Times New Roman"/>
          <w:szCs w:val="24"/>
        </w:rPr>
        <w:t xml:space="preserve">Από την πλευρά του </w:t>
      </w:r>
      <w:r>
        <w:rPr>
          <w:rFonts w:eastAsia="Times New Roman"/>
          <w:szCs w:val="24"/>
        </w:rPr>
        <w:t>ε</w:t>
      </w:r>
      <w:r>
        <w:rPr>
          <w:rFonts w:eastAsia="Times New Roman"/>
          <w:szCs w:val="24"/>
        </w:rPr>
        <w:t xml:space="preserve">ισηγητή της Νέας Δημοκρατίας την πρώτη μέρα, ακούσαμε μια δικανικού, θα την έλεγα, τύπου κριτική, που </w:t>
      </w:r>
      <w:r>
        <w:rPr>
          <w:rFonts w:eastAsia="Times New Roman"/>
          <w:szCs w:val="24"/>
        </w:rPr>
        <w:t xml:space="preserve">αποκλειστικό σκοπό είχε την απαλλαγή, πάση θυσία, του κόμματός του. Και ακολούθησαν στη συνέχεια, βέβαια, και πολλοί άλλοι. Γιατί γνωρίζει πολύ καλά ο κύριος συνήγορος, συγγνώμη, ο κύριος </w:t>
      </w:r>
      <w:r>
        <w:rPr>
          <w:rFonts w:eastAsia="Times New Roman"/>
          <w:szCs w:val="24"/>
        </w:rPr>
        <w:t>ε</w:t>
      </w:r>
      <w:r>
        <w:rPr>
          <w:rFonts w:eastAsia="Times New Roman"/>
          <w:szCs w:val="24"/>
        </w:rPr>
        <w:t xml:space="preserve">ισηγητής ήθελα να πω, ότι δεν απαλλάσσονται για τα αδικήματά τους. </w:t>
      </w:r>
      <w:r>
        <w:rPr>
          <w:rFonts w:eastAsia="Times New Roman"/>
          <w:szCs w:val="24"/>
        </w:rPr>
        <w:t xml:space="preserve">Δεν υπάρχει πολιτική παραγραφή γι’ αυτά στη συνείδηση του ελληνικού λαού. </w:t>
      </w:r>
    </w:p>
    <w:p w14:paraId="1C8C4803" w14:textId="77777777" w:rsidR="00AD7333" w:rsidRDefault="00CF083D">
      <w:pPr>
        <w:spacing w:line="600" w:lineRule="auto"/>
        <w:ind w:firstLine="720"/>
        <w:jc w:val="both"/>
        <w:rPr>
          <w:rFonts w:eastAsia="Times New Roman"/>
          <w:szCs w:val="24"/>
        </w:rPr>
      </w:pPr>
      <w:r>
        <w:rPr>
          <w:rFonts w:eastAsia="Times New Roman"/>
          <w:szCs w:val="24"/>
        </w:rPr>
        <w:t xml:space="preserve">Ανάλογη, σε διαφορετικό ρητορικό καμβά, η τοποθέτηση του </w:t>
      </w:r>
      <w:r>
        <w:rPr>
          <w:rFonts w:eastAsia="Times New Roman"/>
          <w:szCs w:val="24"/>
        </w:rPr>
        <w:t>ε</w:t>
      </w:r>
      <w:r>
        <w:rPr>
          <w:rFonts w:eastAsia="Times New Roman"/>
          <w:szCs w:val="24"/>
        </w:rPr>
        <w:t xml:space="preserve">ισηγητή της ΔΗΣΥ με κάποιες αισχυντηλές αποστάσεις από τη Νέα </w:t>
      </w:r>
      <w:r>
        <w:rPr>
          <w:rFonts w:eastAsia="Times New Roman"/>
          <w:szCs w:val="24"/>
        </w:rPr>
        <w:lastRenderedPageBreak/>
        <w:t>Δημοκρατία, ώστε να μην κινδυνεύει να χαλάσει την τύχη ενός ε</w:t>
      </w:r>
      <w:r>
        <w:rPr>
          <w:rFonts w:eastAsia="Times New Roman"/>
          <w:szCs w:val="24"/>
        </w:rPr>
        <w:t>νδεχόμενου καινούριου, μελλοντικού προξενιού. Βέβαια, από αυτόν το χώρο, ο καθένας και το δικό του βιολί, ο καθένας και τη δική του σκόπευση.</w:t>
      </w:r>
    </w:p>
    <w:p w14:paraId="1C8C4804" w14:textId="77777777" w:rsidR="00AD7333" w:rsidRDefault="00CF083D">
      <w:pPr>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Νέα Δημοκρατία και </w:t>
      </w:r>
      <w:r>
        <w:rPr>
          <w:rFonts w:eastAsia="Times New Roman"/>
          <w:szCs w:val="24"/>
        </w:rPr>
        <w:t>το</w:t>
      </w:r>
      <w:r>
        <w:rPr>
          <w:rFonts w:eastAsia="Times New Roman"/>
          <w:szCs w:val="24"/>
        </w:rPr>
        <w:t xml:space="preserve"> ΠΑΣΟΚ, όταν αναφέρονται σε έννοιες όπως μνημόνιο, ύφεση, λιτότητα, ανεργία, πλεονάσματα, δ</w:t>
      </w:r>
      <w:r>
        <w:rPr>
          <w:rFonts w:eastAsia="Times New Roman"/>
          <w:szCs w:val="24"/>
        </w:rPr>
        <w:t>ίνουν την εντύπωση ότι έχουν έλθει από το υπερπέραν, ότι δεν είναι του κόσμου τούτου. Είναι κάτι σαν αερικά, εξωγήινα πλάσματα, σαν κι αυτά που κατεβαίνουν καμιά φορά στον Υμηττό και αποκαλύπτουν μυστικά. Δεν κυβέρνησαν οι άνθρωποι αυτοί, δεν διέφθειραν, δ</w:t>
      </w:r>
      <w:r>
        <w:rPr>
          <w:rFonts w:eastAsia="Times New Roman"/>
          <w:szCs w:val="24"/>
        </w:rPr>
        <w:t xml:space="preserve">εν διεφθάρησαν, δεν κατέστρεψαν και δεν μπορούν να χωνέψουν ότι σήμερα κυβερνούν κάποιοι που δεν εννοούν να τους μοιάσουν, που πήραν πολιτικά –και όχι μόνο- ρίσκα και ανέλαβαν την ευθύνη να </w:t>
      </w:r>
      <w:r>
        <w:rPr>
          <w:rFonts w:eastAsia="Times New Roman"/>
          <w:szCs w:val="24"/>
        </w:rPr>
        <w:lastRenderedPageBreak/>
        <w:t>βγάλουν την ελληνική κοινωνία όχι μόνο από τα μνημόνια, αλλά και α</w:t>
      </w:r>
      <w:r>
        <w:rPr>
          <w:rFonts w:eastAsia="Times New Roman"/>
          <w:szCs w:val="24"/>
        </w:rPr>
        <w:t xml:space="preserve">πό τη λάσπη στην οποία είχε πέσει για πολλά χρόνια. Φαίνεται ότι αυτοί οι άλλοι τα καταφέρνουν. </w:t>
      </w:r>
    </w:p>
    <w:p w14:paraId="1C8C4805" w14:textId="77777777" w:rsidR="00AD7333" w:rsidRDefault="00CF083D">
      <w:pPr>
        <w:spacing w:line="600" w:lineRule="auto"/>
        <w:ind w:firstLine="720"/>
        <w:jc w:val="both"/>
        <w:rPr>
          <w:rFonts w:eastAsia="Times New Roman"/>
          <w:szCs w:val="24"/>
        </w:rPr>
      </w:pPr>
      <w:r>
        <w:rPr>
          <w:rFonts w:eastAsia="Times New Roman"/>
          <w:szCs w:val="24"/>
        </w:rPr>
        <w:t>Εξίσου στείρα και σκοπιμοθηρική –από άλλη κατεύθυνση βέβαια- είναι η πολεμική του ΚΚΕ, επαναλαμβανόμενη και εξασθενημένη ηχώ που έρχεται από ένα ηρωικό παρελθό</w:t>
      </w:r>
      <w:r>
        <w:rPr>
          <w:rFonts w:eastAsia="Times New Roman"/>
          <w:szCs w:val="24"/>
        </w:rPr>
        <w:t>ν, αλλά αδυνατεί να χαράξει ένα ορατό, ελπιδοφόρο μέλλον, δίνοντας μάχες ίσα για τη συντήρηση του κομματικού κεκτημένου, σα να μη γνωρίζουν ότι η Αριστερά σχεδόν πάντα αγωνίστηκε σε συνθήκες που της επιβλήθηκαν. Εμείς δεν επιλέξαμε την πολυτέλεια να αποποι</w:t>
      </w:r>
      <w:r>
        <w:rPr>
          <w:rFonts w:eastAsia="Times New Roman"/>
          <w:szCs w:val="24"/>
        </w:rPr>
        <w:t>ηθούμε το βάρος που μας ανατέθηκε. Αρνηθήκαμε να κερδοσκοπήσουμε από τη δυστυχία της κοινωνίας.</w:t>
      </w:r>
    </w:p>
    <w:p w14:paraId="1C8C4806"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Εμείς δεν ισχυριστήκαμε ότι ο τρίτος </w:t>
      </w:r>
      <w:r>
        <w:rPr>
          <w:rFonts w:eastAsia="Times New Roman"/>
          <w:szCs w:val="24"/>
        </w:rPr>
        <w:t>π</w:t>
      </w:r>
      <w:r>
        <w:rPr>
          <w:rFonts w:eastAsia="Times New Roman"/>
          <w:szCs w:val="24"/>
        </w:rPr>
        <w:t>ροϋπολογισμός της Κυβέρνησης -αλήθεια, πόσοι από την Αντιπολίτευση ήθελαν να σκέφτονται ότι θα τριτώσει το κακό γι’ αυτούς</w:t>
      </w:r>
      <w:r>
        <w:rPr>
          <w:rFonts w:eastAsia="Times New Roman"/>
          <w:szCs w:val="24"/>
        </w:rPr>
        <w:t xml:space="preserve">;- έχει απαλλαγεί από κάθε ίχνος λιτότητας και από όλες τις υφεσιακές πιέσεις που είχε φορτωθεί η χώρα, ότι έχει καταφέρει να αποσυμπιέσει φορολογικά στον επιθυμητό βαθμό κυρίως τα μεσαία στρώματα. Ισχυριζόμαστε, όμως, ότι με τρόπο συνεχώς βελτιούμενο και </w:t>
      </w:r>
      <w:r>
        <w:rPr>
          <w:rFonts w:eastAsia="Times New Roman"/>
          <w:szCs w:val="24"/>
        </w:rPr>
        <w:t xml:space="preserve">οι τρεις προϋπολογισμοί μας πέτυχαν ηπιότερη δημοσιονομική προσαρμογή από τους παλαιότερους, με δικαιότερη κατανομή βαρών και με στήριξη των οικονομικά ευάλωτων πολιτών. </w:t>
      </w:r>
    </w:p>
    <w:p w14:paraId="1C8C4807" w14:textId="77777777" w:rsidR="00AD7333" w:rsidRDefault="00CF083D">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του 2018 είναι ο τελευταίος που κατατίθεται στο πλαίσιο του </w:t>
      </w:r>
      <w:r>
        <w:rPr>
          <w:rFonts w:eastAsia="Times New Roman"/>
          <w:szCs w:val="24"/>
        </w:rPr>
        <w:t xml:space="preserve">προγράμματος προσαρμογής και σηματοδοτεί την </w:t>
      </w:r>
      <w:r>
        <w:rPr>
          <w:rFonts w:eastAsia="Times New Roman"/>
          <w:szCs w:val="24"/>
        </w:rPr>
        <w:lastRenderedPageBreak/>
        <w:t>είσοδο της χώρας σε μια νέα περίοδο οικονομικής, κοινωνικής, αλλά και δημοκρατικής ανάταξης.</w:t>
      </w:r>
    </w:p>
    <w:p w14:paraId="1C8C4808" w14:textId="77777777" w:rsidR="00AD7333" w:rsidRDefault="00CF083D">
      <w:pPr>
        <w:spacing w:line="600" w:lineRule="auto"/>
        <w:ind w:firstLine="720"/>
        <w:jc w:val="both"/>
        <w:rPr>
          <w:rFonts w:eastAsia="Times New Roman"/>
          <w:szCs w:val="24"/>
        </w:rPr>
      </w:pPr>
      <w:r>
        <w:rPr>
          <w:rFonts w:eastAsia="Times New Roman"/>
          <w:szCs w:val="24"/>
        </w:rPr>
        <w:t>Θέλω να υπενθυμίσω πολύ συνοπτικά δύο ζητήματα που ξεχνάει η διαστρεβλώνει η Αντιπολίτευση, ενδεικτικά της αντίληψης κ</w:t>
      </w:r>
      <w:r>
        <w:rPr>
          <w:rFonts w:eastAsia="Times New Roman"/>
          <w:szCs w:val="24"/>
        </w:rPr>
        <w:t xml:space="preserve">αι της πρακτικής μας. </w:t>
      </w:r>
    </w:p>
    <w:p w14:paraId="1C8C4809" w14:textId="77777777" w:rsidR="00AD7333" w:rsidRDefault="00CF083D">
      <w:pPr>
        <w:spacing w:line="600" w:lineRule="auto"/>
        <w:ind w:firstLine="720"/>
        <w:jc w:val="both"/>
        <w:rPr>
          <w:rFonts w:eastAsia="Times New Roman"/>
          <w:szCs w:val="24"/>
        </w:rPr>
      </w:pPr>
      <w:r>
        <w:rPr>
          <w:rFonts w:eastAsia="Times New Roman"/>
          <w:szCs w:val="24"/>
        </w:rPr>
        <w:t>Από τη μια μεριά είναι το κοινωνικό κράτος, οι δημόσιες δαπάνες, η απασχόληση. Παραλάβαμε ανεργία 27%. Σήμερα είναι κοντά στο 20%. Το 2018 θα είναι σημαντικά πιο κάτω. Ολοκληρώθηκε για το 2017 το ΚΕΑ με 760 εκατομμύρια, ενώ για το 20</w:t>
      </w:r>
      <w:r>
        <w:rPr>
          <w:rFonts w:eastAsia="Times New Roman"/>
          <w:szCs w:val="24"/>
        </w:rPr>
        <w:t xml:space="preserve">18 θα προστεθούν άλλα 300 για την καταπολέμηση της παιδικής φτώχειας. </w:t>
      </w:r>
    </w:p>
    <w:p w14:paraId="1C8C480A" w14:textId="77777777" w:rsidR="00AD7333" w:rsidRDefault="00CF083D">
      <w:pPr>
        <w:spacing w:line="600" w:lineRule="auto"/>
        <w:ind w:firstLine="720"/>
        <w:jc w:val="both"/>
        <w:rPr>
          <w:rFonts w:eastAsia="Times New Roman"/>
          <w:szCs w:val="24"/>
        </w:rPr>
      </w:pPr>
      <w:r>
        <w:rPr>
          <w:rFonts w:eastAsia="Times New Roman"/>
          <w:szCs w:val="24"/>
        </w:rPr>
        <w:t xml:space="preserve">Παραλάβαμε σύστημα υγείας –χώρο για μεγάλες μπίζνες. Δεν είναι τυχαίο ότι η μετάδοση </w:t>
      </w:r>
      <w:r>
        <w:rPr>
          <w:rFonts w:eastAsia="Times New Roman"/>
          <w:szCs w:val="24"/>
        </w:rPr>
        <w:t>τ</w:t>
      </w:r>
      <w:r>
        <w:rPr>
          <w:rFonts w:eastAsia="Times New Roman"/>
          <w:szCs w:val="24"/>
        </w:rPr>
        <w:t xml:space="preserve">ης </w:t>
      </w:r>
      <w:r>
        <w:rPr>
          <w:rFonts w:eastAsia="Times New Roman"/>
          <w:szCs w:val="24"/>
        </w:rPr>
        <w:t>ε</w:t>
      </w:r>
      <w:r>
        <w:rPr>
          <w:rFonts w:eastAsia="Times New Roman"/>
          <w:szCs w:val="24"/>
        </w:rPr>
        <w:t xml:space="preserve">πιτροπής που ασχολείται με τα </w:t>
      </w:r>
      <w:r>
        <w:rPr>
          <w:rFonts w:eastAsia="Times New Roman"/>
          <w:szCs w:val="24"/>
        </w:rPr>
        <w:lastRenderedPageBreak/>
        <w:t xml:space="preserve">σκάνδαλα στον χώρο της υγείας είναι από τις πάρα πολύ δημοφιλείς </w:t>
      </w:r>
      <w:r>
        <w:rPr>
          <w:rFonts w:eastAsia="Times New Roman"/>
          <w:szCs w:val="24"/>
        </w:rPr>
        <w:t>τηλεοπτικές εκπομπές για τον ελληνικό λαό. Επανιδρύσαμε την πρωτοβάθμια περίθαλψη. Προσλάβαμε προσωπικό. Εξασφαλίσαμε δωρεάν ιατρική και φαρμακευτική περίθαλψη στους ανασφάλιστους. Για το 2018 δεν προβλέπεται καμμία μείωση δαπανών και για το 2019, όπως σωσ</w:t>
      </w:r>
      <w:r>
        <w:rPr>
          <w:rFonts w:eastAsia="Times New Roman"/>
          <w:szCs w:val="24"/>
        </w:rPr>
        <w:t>τά είπε ο Υπουργός Ανδρέας Ξανθός, πρέπει να υπάρξει μια σαφής αύξηση.</w:t>
      </w:r>
    </w:p>
    <w:p w14:paraId="1C8C480B" w14:textId="77777777" w:rsidR="00AD7333" w:rsidRDefault="00CF083D">
      <w:pPr>
        <w:spacing w:line="600" w:lineRule="auto"/>
        <w:ind w:firstLine="720"/>
        <w:jc w:val="both"/>
        <w:rPr>
          <w:rFonts w:eastAsia="Times New Roman"/>
          <w:szCs w:val="24"/>
        </w:rPr>
      </w:pPr>
      <w:r>
        <w:rPr>
          <w:rFonts w:eastAsia="Times New Roman"/>
          <w:szCs w:val="24"/>
        </w:rPr>
        <w:t>Παραλάβαμε εκπαιδευτικό σύστημα με τα σχολεία να ξεκινάνε επί της ουσίας πολύ αργότερα από την τυπική έναρξή τους λόγω έλλειψης βιβλίων και εκπαιδευτικών, με συνεχή μείωση του προσωπικο</w:t>
      </w:r>
      <w:r>
        <w:rPr>
          <w:rFonts w:eastAsia="Times New Roman"/>
          <w:szCs w:val="24"/>
        </w:rPr>
        <w:t xml:space="preserve">ύ και της ανώτατης εκπαίδευσης. Αποκαταστήσαμε τη σωστή </w:t>
      </w:r>
      <w:r>
        <w:rPr>
          <w:rFonts w:eastAsia="Times New Roman"/>
          <w:szCs w:val="24"/>
        </w:rPr>
        <w:lastRenderedPageBreak/>
        <w:t xml:space="preserve">λειτουργία των σχολείων, αρχίσαμε προσλήψεις και στην τριτοβάθμια εκπαίδευση. Για το 2018 υπάρχει αύξηση δαπανών κατά 184 εκατομμύρια ή αλλιώς 3,6%. </w:t>
      </w:r>
    </w:p>
    <w:p w14:paraId="1C8C480C" w14:textId="77777777" w:rsidR="00AD7333" w:rsidRDefault="00CF083D">
      <w:pPr>
        <w:spacing w:line="600" w:lineRule="auto"/>
        <w:ind w:firstLine="720"/>
        <w:jc w:val="both"/>
        <w:rPr>
          <w:rFonts w:eastAsia="Times New Roman"/>
          <w:szCs w:val="24"/>
        </w:rPr>
      </w:pPr>
      <w:r>
        <w:rPr>
          <w:rFonts w:eastAsia="Times New Roman"/>
          <w:szCs w:val="24"/>
        </w:rPr>
        <w:t>Από την άλλη μεριά, την αναπτυξιακή πολιτική μας τ</w:t>
      </w:r>
      <w:r>
        <w:rPr>
          <w:rFonts w:eastAsia="Times New Roman"/>
          <w:szCs w:val="24"/>
        </w:rPr>
        <w:t>ην παρουσίασε νωρίτερα αναλυτικά ο Αναπληρωτής Υπουργός Αλέξης Χαρίτσης. Δεν θέλω να επιμείνω και να επαναλάβω τα ίδια. Ανέτρεψε, όμως, ισχυρισμούς της Αντιπολίτευσης για το Πρόγραμμα Δημοσίων Επενδύσεων, την πρόοδο του ΕΣΠΑ, την πρόοδο του αναπτυξιακού νό</w:t>
      </w:r>
      <w:r>
        <w:rPr>
          <w:rFonts w:eastAsia="Times New Roman"/>
          <w:szCs w:val="24"/>
        </w:rPr>
        <w:t xml:space="preserve">μου. </w:t>
      </w:r>
    </w:p>
    <w:p w14:paraId="1C8C480D" w14:textId="77777777" w:rsidR="00AD7333" w:rsidRDefault="00CF083D">
      <w:pPr>
        <w:spacing w:line="600" w:lineRule="auto"/>
        <w:ind w:firstLine="720"/>
        <w:jc w:val="both"/>
        <w:rPr>
          <w:rFonts w:eastAsia="Times New Roman"/>
          <w:szCs w:val="24"/>
        </w:rPr>
      </w:pPr>
      <w:r>
        <w:rPr>
          <w:rFonts w:eastAsia="Times New Roman"/>
          <w:szCs w:val="24"/>
        </w:rPr>
        <w:t xml:space="preserve">Εγώ θα επαναλάβω ότι ο προηγούμενος αναπτυξιακός νόμος των προηγούμενων κυβερνήσεων είχε υλοποιήσει μόνο το 10% των σχεδίων, με προκαταβολές μέχρι και 100% σε επενδυτικά σχέδια </w:t>
      </w:r>
      <w:r>
        <w:rPr>
          <w:rFonts w:eastAsia="Times New Roman"/>
          <w:szCs w:val="24"/>
        </w:rPr>
        <w:lastRenderedPageBreak/>
        <w:t>κολλητών που δεν υλοποιήθηκαν ποτέ και τώρα πρέπει να επιστραφούν ως αχρε</w:t>
      </w:r>
      <w:r>
        <w:rPr>
          <w:rFonts w:eastAsia="Times New Roman"/>
          <w:szCs w:val="24"/>
        </w:rPr>
        <w:t xml:space="preserve">ωστήτως καταβληθέντα. </w:t>
      </w:r>
    </w:p>
    <w:p w14:paraId="1C8C480E" w14:textId="77777777" w:rsidR="00AD7333" w:rsidRDefault="00CF083D">
      <w:pPr>
        <w:spacing w:line="600" w:lineRule="auto"/>
        <w:ind w:firstLine="720"/>
        <w:jc w:val="both"/>
        <w:rPr>
          <w:rFonts w:eastAsia="Times New Roman" w:cs="Times New Roman"/>
          <w:bCs/>
          <w:shd w:val="clear" w:color="auto" w:fill="FFFFFF"/>
        </w:rPr>
      </w:pPr>
      <w:r>
        <w:rPr>
          <w:rFonts w:eastAsia="Times New Roman"/>
          <w:szCs w:val="24"/>
        </w:rPr>
        <w:t>Κυρίες και κύριοι συνάδελφοι</w:t>
      </w:r>
      <w:r>
        <w:rPr>
          <w:rFonts w:eastAsia="Times New Roman" w:cs="Times New Roman"/>
          <w:szCs w:val="24"/>
        </w:rPr>
        <w:t xml:space="preserve">, τελειώνοντας, θέλω να πω </w:t>
      </w:r>
      <w:r>
        <w:rPr>
          <w:rFonts w:eastAsia="Times New Roman"/>
          <w:bCs/>
          <w:shd w:val="clear" w:color="auto" w:fill="FFFFFF"/>
        </w:rPr>
        <w:t>ότι</w:t>
      </w:r>
      <w:r>
        <w:rPr>
          <w:rFonts w:eastAsia="Times New Roman" w:cs="Times New Roman"/>
          <w:szCs w:val="24"/>
        </w:rPr>
        <w:t xml:space="preserve"> βρεθήκαμε εδώ με εντολή του λαού τον Σεπτέμβριο του 2015, </w:t>
      </w:r>
      <w:r>
        <w:rPr>
          <w:rFonts w:eastAsia="Times New Roman" w:cs="Times New Roman"/>
        </w:rPr>
        <w:t>για να</w:t>
      </w:r>
      <w:r>
        <w:rPr>
          <w:rFonts w:eastAsia="Times New Roman" w:cs="Times New Roman"/>
          <w:szCs w:val="24"/>
        </w:rPr>
        <w:t xml:space="preserve"> διαχειριστούμε την </w:t>
      </w:r>
      <w:r>
        <w:rPr>
          <w:rFonts w:eastAsia="Times New Roman"/>
          <w:bCs/>
          <w:shd w:val="clear" w:color="auto" w:fill="FFFFFF"/>
        </w:rPr>
        <w:t>οικονομική</w:t>
      </w:r>
      <w:r>
        <w:rPr>
          <w:rFonts w:eastAsia="Times New Roman" w:cs="Times New Roman"/>
          <w:szCs w:val="24"/>
        </w:rPr>
        <w:t xml:space="preserve"> κρίση, </w:t>
      </w:r>
      <w:r>
        <w:rPr>
          <w:rFonts w:eastAsia="Times New Roman" w:cs="Times New Roman"/>
          <w:bCs/>
          <w:shd w:val="clear" w:color="auto" w:fill="FFFFFF"/>
        </w:rPr>
        <w:t xml:space="preserve">στην οποία η Νέα Δημοκρατία </w:t>
      </w:r>
      <w:r>
        <w:rPr>
          <w:rFonts w:eastAsia="Times New Roman"/>
          <w:bCs/>
          <w:shd w:val="clear" w:color="auto" w:fill="FFFFFF"/>
        </w:rPr>
        <w:t>και</w:t>
      </w:r>
      <w:r>
        <w:rPr>
          <w:rFonts w:eastAsia="Times New Roman" w:cs="Times New Roman"/>
          <w:bCs/>
          <w:shd w:val="clear" w:color="auto" w:fill="FFFFFF"/>
        </w:rPr>
        <w:t xml:space="preserve"> το ΠΑΣΟΚ μας οδήγησαν με τις αποφάσεις τ</w:t>
      </w:r>
      <w:r>
        <w:rPr>
          <w:rFonts w:eastAsia="Times New Roman" w:cs="Times New Roman"/>
          <w:bCs/>
          <w:shd w:val="clear" w:color="auto" w:fill="FFFFFF"/>
        </w:rPr>
        <w:t xml:space="preserve">ους </w:t>
      </w:r>
      <w:r>
        <w:rPr>
          <w:rFonts w:eastAsia="Times New Roman"/>
          <w:bCs/>
          <w:shd w:val="clear" w:color="auto" w:fill="FFFFFF"/>
        </w:rPr>
        <w:t>και</w:t>
      </w:r>
      <w:r>
        <w:rPr>
          <w:rFonts w:eastAsia="Times New Roman" w:cs="Times New Roman"/>
          <w:bCs/>
          <w:shd w:val="clear" w:color="auto" w:fill="FFFFFF"/>
        </w:rPr>
        <w:t xml:space="preserve"> την υποταγή τους στα κελεύσματα εκείνων που σήμερα αναγνωρίζουν χωρίς αιδώ τις λανθασμένες πολιτικές που παρέα επέβαλαν στον ελληνικό λαό.</w:t>
      </w:r>
    </w:p>
    <w:p w14:paraId="1C8C480F" w14:textId="77777777" w:rsidR="00AD7333" w:rsidRDefault="00CF083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Δυσφορούν οι συνάδελφοι της Αντιπολίτευσης, καθώς βλέπουν </w:t>
      </w:r>
      <w:r>
        <w:rPr>
          <w:rFonts w:eastAsia="Times New Roman"/>
          <w:bCs/>
          <w:shd w:val="clear" w:color="auto" w:fill="FFFFFF"/>
        </w:rPr>
        <w:t>ότι</w:t>
      </w:r>
      <w:r>
        <w:rPr>
          <w:rFonts w:eastAsia="Times New Roman" w:cs="Times New Roman"/>
          <w:bCs/>
          <w:shd w:val="clear" w:color="auto" w:fill="FFFFFF"/>
        </w:rPr>
        <w:t xml:space="preserve"> η χώρα μπορεί να πορευτεί σε έναν καθαρό δρόμο,</w:t>
      </w:r>
      <w:r>
        <w:rPr>
          <w:rFonts w:eastAsia="Times New Roman" w:cs="Times New Roman"/>
          <w:bCs/>
          <w:shd w:val="clear" w:color="auto" w:fill="FFFFFF"/>
        </w:rPr>
        <w:t xml:space="preserve"> σε αντίθεση με τα συμφέροντα των λίγων, των τζακιών, των παιδιών </w:t>
      </w:r>
      <w:r>
        <w:rPr>
          <w:rFonts w:eastAsia="Times New Roman" w:cs="Times New Roman"/>
          <w:bCs/>
          <w:shd w:val="clear" w:color="auto" w:fill="FFFFFF"/>
        </w:rPr>
        <w:lastRenderedPageBreak/>
        <w:t xml:space="preserve">του παραδείσου, που παίζοντας με τα χαρτιά του παραδείσου χρόνια ολόκληρα υπηρετούσαν τη δική τους ιδιοτελή </w:t>
      </w:r>
      <w:r>
        <w:rPr>
          <w:rFonts w:eastAsia="Times New Roman"/>
          <w:bCs/>
          <w:shd w:val="clear" w:color="auto" w:fill="FFFFFF"/>
        </w:rPr>
        <w:t>ανάπτυξη</w:t>
      </w:r>
      <w:r>
        <w:rPr>
          <w:rFonts w:eastAsia="Times New Roman" w:cs="Times New Roman"/>
          <w:bCs/>
          <w:shd w:val="clear" w:color="auto" w:fill="FFFFFF"/>
        </w:rPr>
        <w:t xml:space="preserve"> σε βάρος της </w:t>
      </w:r>
      <w:r>
        <w:rPr>
          <w:rFonts w:eastAsia="Times New Roman"/>
          <w:bCs/>
          <w:shd w:val="clear" w:color="auto" w:fill="FFFFFF"/>
        </w:rPr>
        <w:t>ανάπτυξη</w:t>
      </w:r>
      <w:r>
        <w:rPr>
          <w:rFonts w:eastAsia="Times New Roman" w:cs="Times New Roman"/>
          <w:bCs/>
          <w:shd w:val="clear" w:color="auto" w:fill="FFFFFF"/>
        </w:rPr>
        <w:t xml:space="preserve">ς της κοινωνίας. </w:t>
      </w:r>
    </w:p>
    <w:p w14:paraId="1C8C4810" w14:textId="77777777" w:rsidR="00AD7333" w:rsidRDefault="00CF083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καθήκον της Αριστεράς </w:t>
      </w:r>
      <w:r>
        <w:rPr>
          <w:rFonts w:eastAsia="Times New Roman"/>
          <w:bCs/>
          <w:shd w:val="clear" w:color="auto" w:fill="FFFFFF"/>
        </w:rPr>
        <w:t>και</w:t>
      </w:r>
      <w:r>
        <w:rPr>
          <w:rFonts w:eastAsia="Times New Roman" w:cs="Times New Roman"/>
          <w:bCs/>
          <w:shd w:val="clear" w:color="auto" w:fill="FFFFFF"/>
        </w:rPr>
        <w:t xml:space="preserve"> των συμμάχων της </w:t>
      </w:r>
      <w:r>
        <w:rPr>
          <w:rFonts w:eastAsia="Times New Roman"/>
          <w:bCs/>
          <w:shd w:val="clear" w:color="auto" w:fill="FFFFFF"/>
        </w:rPr>
        <w:t>είναι</w:t>
      </w:r>
      <w:r>
        <w:rPr>
          <w:rFonts w:eastAsia="Times New Roman" w:cs="Times New Roman"/>
          <w:bCs/>
          <w:shd w:val="clear" w:color="auto" w:fill="FFFFFF"/>
        </w:rPr>
        <w:t xml:space="preserve"> να σταματήσει το φαγοπότι εκείνων των εποχών </w:t>
      </w:r>
      <w:r>
        <w:rPr>
          <w:rFonts w:eastAsia="Times New Roman"/>
          <w:bCs/>
          <w:shd w:val="clear" w:color="auto" w:fill="FFFFFF"/>
        </w:rPr>
        <w:t>και</w:t>
      </w:r>
      <w:r>
        <w:rPr>
          <w:rFonts w:eastAsia="Times New Roman" w:cs="Times New Roman"/>
          <w:bCs/>
          <w:shd w:val="clear" w:color="auto" w:fill="FFFFFF"/>
        </w:rPr>
        <w:t xml:space="preserve"> να μοιράσει </w:t>
      </w:r>
      <w:r>
        <w:rPr>
          <w:rFonts w:eastAsia="Times New Roman"/>
          <w:bCs/>
          <w:shd w:val="clear" w:color="auto" w:fill="FFFFFF"/>
        </w:rPr>
        <w:t xml:space="preserve">τα </w:t>
      </w:r>
      <w:r>
        <w:rPr>
          <w:rFonts w:eastAsia="Times New Roman" w:cs="Times New Roman"/>
          <w:bCs/>
          <w:shd w:val="clear" w:color="auto" w:fill="FFFFFF"/>
        </w:rPr>
        <w:t xml:space="preserve">οφέλη με δικαιοσύνη, δηλαδή με αναδιανομή </w:t>
      </w:r>
      <w:r>
        <w:rPr>
          <w:rFonts w:eastAsia="Times New Roman"/>
          <w:bCs/>
          <w:shd w:val="clear" w:color="auto" w:fill="FFFFFF"/>
        </w:rPr>
        <w:t>και</w:t>
      </w:r>
      <w:r>
        <w:rPr>
          <w:rFonts w:eastAsia="Times New Roman" w:cs="Times New Roman"/>
          <w:bCs/>
          <w:shd w:val="clear" w:color="auto" w:fill="FFFFFF"/>
        </w:rPr>
        <w:t xml:space="preserve"> σεβασμό στους δημόσιους πόρους. Αυτό για κάποιους αποτελεί μεροληψία. Αυτή τη μεροληψία δεν </w:t>
      </w:r>
      <w:r>
        <w:rPr>
          <w:rFonts w:eastAsia="Times New Roman"/>
          <w:bCs/>
          <w:shd w:val="clear" w:color="auto" w:fill="FFFFFF"/>
        </w:rPr>
        <w:t>θα</w:t>
      </w:r>
      <w:r>
        <w:rPr>
          <w:rFonts w:eastAsia="Times New Roman" w:cs="Times New Roman"/>
          <w:bCs/>
          <w:shd w:val="clear" w:color="auto" w:fill="FFFFFF"/>
        </w:rPr>
        <w:t xml:space="preserve"> την αρνηθούμε, γιατί αποτελ</w:t>
      </w:r>
      <w:r>
        <w:rPr>
          <w:rFonts w:eastAsia="Times New Roman" w:cs="Times New Roman"/>
          <w:bCs/>
          <w:shd w:val="clear" w:color="auto" w:fill="FFFFFF"/>
        </w:rPr>
        <w:t xml:space="preserve">εί πυλώνα της ιδεολογίας μας, της πολιτικής μας, του δικού μας προγράμματος. </w:t>
      </w:r>
    </w:p>
    <w:p w14:paraId="1C8C4811" w14:textId="77777777" w:rsidR="00AD7333" w:rsidRDefault="00CF083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ευχαριστώ.</w:t>
      </w:r>
    </w:p>
    <w:p w14:paraId="1C8C4812" w14:textId="77777777" w:rsidR="00AD7333" w:rsidRDefault="00CF083D">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1C8C4813" w14:textId="77777777" w:rsidR="00AD7333" w:rsidRDefault="00CF083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ευχαριστώ. </w:t>
      </w:r>
    </w:p>
    <w:p w14:paraId="1C8C4814" w14:textId="77777777" w:rsidR="00AD7333" w:rsidRDefault="00CF083D">
      <w:pPr>
        <w:spacing w:line="600" w:lineRule="auto"/>
        <w:ind w:firstLine="720"/>
        <w:jc w:val="both"/>
        <w:rPr>
          <w:rFonts w:eastAsia="Times New Roman" w:cs="Times New Roman"/>
        </w:rPr>
      </w:pPr>
      <w:r>
        <w:rPr>
          <w:rFonts w:eastAsia="Times New Roman" w:cs="Times New Roman"/>
          <w:szCs w:val="24"/>
        </w:rPr>
        <w:lastRenderedPageBreak/>
        <w:t xml:space="preserve">Προχωρούμε στον επόμενο ομιλητή, τον κ. Καραγκούνη, Βουλευτή της </w:t>
      </w:r>
      <w:r>
        <w:rPr>
          <w:rFonts w:eastAsia="Times New Roman" w:cs="Times New Roman"/>
        </w:rPr>
        <w:t>Νέ</w:t>
      </w:r>
      <w:r>
        <w:rPr>
          <w:rFonts w:eastAsia="Times New Roman" w:cs="Times New Roman"/>
        </w:rPr>
        <w:t xml:space="preserve">ας Δημοκρατίας. </w:t>
      </w:r>
    </w:p>
    <w:p w14:paraId="1C8C4815" w14:textId="77777777" w:rsidR="00AD7333" w:rsidRDefault="00CF083D">
      <w:pPr>
        <w:spacing w:line="600" w:lineRule="auto"/>
        <w:ind w:firstLine="720"/>
        <w:jc w:val="both"/>
        <w:rPr>
          <w:rFonts w:eastAsia="Times New Roman" w:cs="Times New Roman"/>
        </w:rPr>
      </w:pPr>
      <w:r>
        <w:rPr>
          <w:rFonts w:eastAsia="Times New Roman" w:cs="Times New Roman"/>
        </w:rPr>
        <w:t xml:space="preserve">Παρακαλώ, κύριε Καραγκούνη, έχετε τον λόγο για έξι λεπτά. Ο χρόνος </w:t>
      </w:r>
      <w:r>
        <w:rPr>
          <w:rFonts w:eastAsia="Times New Roman"/>
          <w:bCs/>
        </w:rPr>
        <w:t>είναι</w:t>
      </w:r>
      <w:r>
        <w:rPr>
          <w:rFonts w:eastAsia="Times New Roman" w:cs="Times New Roman"/>
        </w:rPr>
        <w:t xml:space="preserve"> δεδομένος. </w:t>
      </w:r>
    </w:p>
    <w:p w14:paraId="1C8C481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w:t>
      </w:r>
      <w:r>
        <w:rPr>
          <w:rFonts w:eastAsia="Times New Roman" w:cs="Times New Roman"/>
        </w:rPr>
        <w:t>Ευχαριστώ πολύ</w:t>
      </w:r>
      <w:r>
        <w:rPr>
          <w:rFonts w:eastAsia="Times New Roman" w:cs="Times New Roman"/>
          <w:szCs w:val="24"/>
        </w:rPr>
        <w:t xml:space="preserve">, κύριε Πρόεδρε. </w:t>
      </w:r>
    </w:p>
    <w:p w14:paraId="1C8C481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Ακούσαμε νωρίτερα τον Υπουργό Οικονομικών </w:t>
      </w:r>
      <w:r>
        <w:rPr>
          <w:rFonts w:eastAsia="Times New Roman"/>
          <w:bCs/>
        </w:rPr>
        <w:t>και</w:t>
      </w:r>
      <w:r>
        <w:rPr>
          <w:rFonts w:eastAsia="Times New Roman" w:cs="Times New Roman"/>
          <w:szCs w:val="24"/>
        </w:rPr>
        <w:t xml:space="preserve"> τους άλλους Υπουργούς. Όλα όσα υποστηρίζει ή προσπ</w:t>
      </w:r>
      <w:r>
        <w:rPr>
          <w:rFonts w:eastAsia="Times New Roman" w:cs="Times New Roman"/>
          <w:szCs w:val="24"/>
        </w:rPr>
        <w:t xml:space="preserve">αθεί να υποστηρίξει η </w:t>
      </w:r>
      <w:r>
        <w:rPr>
          <w:rFonts w:eastAsia="Times New Roman"/>
          <w:bCs/>
        </w:rPr>
        <w:t>Κυβέρνηση</w:t>
      </w:r>
      <w:r>
        <w:rPr>
          <w:rFonts w:eastAsia="Times New Roman" w:cs="Times New Roman"/>
          <w:szCs w:val="24"/>
        </w:rPr>
        <w:t xml:space="preserve"> στη </w:t>
      </w:r>
      <w:r>
        <w:rPr>
          <w:rFonts w:eastAsia="Times New Roman"/>
          <w:szCs w:val="24"/>
        </w:rPr>
        <w:t>συζήτηση</w:t>
      </w:r>
      <w:r>
        <w:rPr>
          <w:rFonts w:eastAsia="Times New Roman" w:cs="Times New Roman"/>
          <w:szCs w:val="24"/>
        </w:rPr>
        <w:t xml:space="preserve"> του </w:t>
      </w:r>
      <w:r>
        <w:rPr>
          <w:rFonts w:eastAsia="Times New Roman" w:cs="Times New Roman"/>
          <w:bCs/>
          <w:shd w:val="clear" w:color="auto" w:fill="FFFFFF"/>
        </w:rPr>
        <w:t>π</w:t>
      </w:r>
      <w:r>
        <w:rPr>
          <w:rFonts w:eastAsia="Times New Roman" w:cs="Times New Roman"/>
          <w:bCs/>
          <w:shd w:val="clear" w:color="auto" w:fill="FFFFFF"/>
        </w:rPr>
        <w:t>ροϋπολογισμού,</w:t>
      </w:r>
      <w:r>
        <w:rPr>
          <w:rFonts w:eastAsia="Times New Roman" w:cs="Times New Roman"/>
          <w:szCs w:val="24"/>
        </w:rPr>
        <w:t xml:space="preserve"> έρχονται σε πλήρη αντίθεση με την πολιτική εικόνα της εποχής, </w:t>
      </w:r>
      <w:r>
        <w:rPr>
          <w:rFonts w:eastAsia="Times New Roman"/>
          <w:bCs/>
          <w:shd w:val="clear" w:color="auto" w:fill="FFFFFF"/>
        </w:rPr>
        <w:t>η οποία,</w:t>
      </w:r>
      <w:r>
        <w:rPr>
          <w:rFonts w:eastAsia="Times New Roman" w:cs="Times New Roman"/>
          <w:szCs w:val="24"/>
        </w:rPr>
        <w:t xml:space="preserve"> </w:t>
      </w:r>
      <w:r>
        <w:rPr>
          <w:rFonts w:eastAsia="Times New Roman" w:cs="Times New Roman"/>
          <w:bCs/>
          <w:shd w:val="clear" w:color="auto" w:fill="FFFFFF"/>
        </w:rPr>
        <w:t>σε σχέση</w:t>
      </w:r>
      <w:r>
        <w:rPr>
          <w:rFonts w:eastAsia="Times New Roman" w:cs="Times New Roman"/>
          <w:szCs w:val="24"/>
        </w:rPr>
        <w:t xml:space="preserve"> με την </w:t>
      </w:r>
      <w:r>
        <w:rPr>
          <w:rFonts w:eastAsia="Times New Roman"/>
          <w:bCs/>
        </w:rPr>
        <w:t>Κυβέρνηση,</w:t>
      </w:r>
      <w:r>
        <w:rPr>
          <w:rFonts w:eastAsia="Times New Roman" w:cs="Times New Roman"/>
          <w:szCs w:val="24"/>
        </w:rPr>
        <w:t xml:space="preserve"> συντίθεται από τρία </w:t>
      </w:r>
      <w:r>
        <w:rPr>
          <w:rFonts w:eastAsia="Times New Roman"/>
          <w:bCs/>
        </w:rPr>
        <w:t>συγκεκριμένα</w:t>
      </w:r>
      <w:r>
        <w:rPr>
          <w:rFonts w:eastAsia="Times New Roman" w:cs="Times New Roman"/>
          <w:szCs w:val="24"/>
        </w:rPr>
        <w:t xml:space="preserve"> </w:t>
      </w:r>
      <w:r>
        <w:rPr>
          <w:rFonts w:eastAsia="Times New Roman" w:cs="Times New Roman"/>
          <w:bCs/>
          <w:shd w:val="clear" w:color="auto" w:fill="FFFFFF"/>
        </w:rPr>
        <w:t>π</w:t>
      </w:r>
      <w:r>
        <w:rPr>
          <w:rFonts w:eastAsia="Times New Roman" w:cs="Times New Roman"/>
          <w:szCs w:val="24"/>
        </w:rPr>
        <w:t xml:space="preserve">ράγματα: </w:t>
      </w:r>
    </w:p>
    <w:p w14:paraId="1C8C481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Πρώτον, κάτω από την επίφαση μιας εισαγόμενης δημ</w:t>
      </w:r>
      <w:r>
        <w:rPr>
          <w:rFonts w:eastAsia="Times New Roman" w:cs="Times New Roman"/>
          <w:szCs w:val="24"/>
        </w:rPr>
        <w:t xml:space="preserve">οσιονομικής εξισορρόπησης </w:t>
      </w:r>
      <w:r>
        <w:rPr>
          <w:rFonts w:eastAsia="Times New Roman" w:cs="Times New Roman"/>
          <w:bCs/>
          <w:shd w:val="clear" w:color="auto" w:fill="FFFFFF"/>
        </w:rPr>
        <w:t>που</w:t>
      </w:r>
      <w:r>
        <w:rPr>
          <w:rFonts w:eastAsia="Times New Roman" w:cs="Times New Roman"/>
          <w:szCs w:val="24"/>
        </w:rPr>
        <w:t xml:space="preserve"> θέλει να καλλιεργήσει η </w:t>
      </w:r>
      <w:r>
        <w:rPr>
          <w:rFonts w:eastAsia="Times New Roman"/>
          <w:bCs/>
        </w:rPr>
        <w:t>Κυβέρνηση</w:t>
      </w:r>
      <w:r>
        <w:rPr>
          <w:rFonts w:eastAsia="Times New Roman" w:cs="Times New Roman"/>
          <w:szCs w:val="24"/>
        </w:rPr>
        <w:t xml:space="preserve"> του ΣΥΡΙΖΑ -</w:t>
      </w:r>
      <w:r>
        <w:rPr>
          <w:rFonts w:eastAsia="Times New Roman"/>
          <w:bCs/>
        </w:rPr>
        <w:t>και</w:t>
      </w:r>
      <w:r>
        <w:rPr>
          <w:rFonts w:eastAsia="Times New Roman" w:cs="Times New Roman"/>
          <w:szCs w:val="24"/>
        </w:rPr>
        <w:t xml:space="preserve"> σε κάποιον βαθμό το δικαιούται, όχι με την έννοια </w:t>
      </w:r>
      <w:r>
        <w:rPr>
          <w:rFonts w:eastAsia="Times New Roman"/>
          <w:bCs/>
          <w:shd w:val="clear" w:color="auto" w:fill="FFFFFF"/>
        </w:rPr>
        <w:t>ότι</w:t>
      </w:r>
      <w:r>
        <w:rPr>
          <w:rFonts w:eastAsia="Times New Roman" w:cs="Times New Roman"/>
          <w:szCs w:val="24"/>
        </w:rPr>
        <w:t xml:space="preserve"> πιστεύει στη δημοσιονομική ισορροπία, </w:t>
      </w:r>
      <w:r>
        <w:rPr>
          <w:rFonts w:eastAsia="Times New Roman" w:cs="Times New Roman"/>
        </w:rPr>
        <w:t>αλλά</w:t>
      </w:r>
      <w:r>
        <w:rPr>
          <w:rFonts w:eastAsia="Times New Roman" w:cs="Times New Roman"/>
          <w:szCs w:val="24"/>
        </w:rPr>
        <w:t xml:space="preserve"> με την έννοια </w:t>
      </w:r>
      <w:r>
        <w:rPr>
          <w:rFonts w:eastAsia="Times New Roman"/>
          <w:bCs/>
          <w:shd w:val="clear" w:color="auto" w:fill="FFFFFF"/>
        </w:rPr>
        <w:t>ότι</w:t>
      </w:r>
      <w:r>
        <w:rPr>
          <w:rFonts w:eastAsia="Times New Roman" w:cs="Times New Roman"/>
          <w:szCs w:val="24"/>
        </w:rPr>
        <w:t xml:space="preserve"> αποδείχτηκε ο πιο υπάκουος εφαρμοστής των μνημονίων- στην πραγματικότητα η </w:t>
      </w:r>
      <w:r>
        <w:rPr>
          <w:rFonts w:eastAsia="Times New Roman"/>
          <w:bCs/>
        </w:rPr>
        <w:t>Κυβέρνηση</w:t>
      </w:r>
      <w:r>
        <w:rPr>
          <w:rFonts w:eastAsia="Times New Roman" w:cs="Times New Roman"/>
          <w:szCs w:val="24"/>
        </w:rPr>
        <w:t xml:space="preserve"> απλώς ανακυκλώνει το όποιο διαθέσιμο -διαρκώς μειούμενο- χρήμα υπάρχει, γονατίζοντας -με ομολογία της- από τους φόρους τη μεσαία τάξη </w:t>
      </w:r>
      <w:r>
        <w:rPr>
          <w:rFonts w:eastAsia="Times New Roman"/>
          <w:bCs/>
        </w:rPr>
        <w:t>και</w:t>
      </w:r>
      <w:r>
        <w:rPr>
          <w:rFonts w:eastAsia="Times New Roman" w:cs="Times New Roman"/>
          <w:szCs w:val="24"/>
        </w:rPr>
        <w:t xml:space="preserve"> γενικότερα τις παραγωγικές δυνάμ</w:t>
      </w:r>
      <w:r>
        <w:rPr>
          <w:rFonts w:eastAsia="Times New Roman" w:cs="Times New Roman"/>
          <w:szCs w:val="24"/>
        </w:rPr>
        <w:t xml:space="preserve">εις της χώρας, από τις οποίες εξαρτάται η </w:t>
      </w:r>
      <w:r>
        <w:rPr>
          <w:rFonts w:eastAsia="Times New Roman"/>
          <w:bCs/>
          <w:shd w:val="clear" w:color="auto" w:fill="FFFFFF"/>
        </w:rPr>
        <w:t>ανάπτυξη</w:t>
      </w:r>
      <w:r>
        <w:rPr>
          <w:rFonts w:eastAsia="Times New Roman" w:cs="Times New Roman"/>
          <w:szCs w:val="24"/>
        </w:rPr>
        <w:t xml:space="preserve">. </w:t>
      </w:r>
    </w:p>
    <w:p w14:paraId="1C8C481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Για τους ανθρώπους του ΣΥΡΙΖΑ, φυσικά, </w:t>
      </w:r>
      <w:r>
        <w:rPr>
          <w:rFonts w:eastAsia="Times New Roman"/>
          <w:szCs w:val="24"/>
        </w:rPr>
        <w:t xml:space="preserve">πρόβλημα </w:t>
      </w:r>
      <w:r>
        <w:rPr>
          <w:rFonts w:eastAsia="Times New Roman" w:cs="Times New Roman"/>
          <w:szCs w:val="24"/>
        </w:rPr>
        <w:t xml:space="preserve">δεν υπάρχει. Μισούν τους ιδιοκτήτες, μισούν τους νοικοκύρηδες, μισούν όσους πιστεύουν στη σκληρή δουλειά και σε αυτό </w:t>
      </w:r>
      <w:r>
        <w:rPr>
          <w:rFonts w:eastAsia="Times New Roman" w:cs="Times New Roman"/>
          <w:bCs/>
          <w:shd w:val="clear" w:color="auto" w:fill="FFFFFF"/>
        </w:rPr>
        <w:t>που</w:t>
      </w:r>
      <w:r>
        <w:rPr>
          <w:rFonts w:eastAsia="Times New Roman" w:cs="Times New Roman"/>
          <w:szCs w:val="24"/>
        </w:rPr>
        <w:t xml:space="preserve"> δικαιούνται από αυτήν. </w:t>
      </w:r>
    </w:p>
    <w:p w14:paraId="1C8C481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ΓΕΩΡΓΙΟΣ Κ</w:t>
      </w:r>
      <w:r>
        <w:rPr>
          <w:rFonts w:eastAsia="Times New Roman" w:cs="Times New Roman"/>
          <w:b/>
          <w:szCs w:val="24"/>
        </w:rPr>
        <w:t>ΑΪΣΑΣ:</w:t>
      </w:r>
      <w:r>
        <w:rPr>
          <w:rFonts w:eastAsia="Times New Roman" w:cs="Times New Roman"/>
          <w:szCs w:val="24"/>
        </w:rPr>
        <w:t xml:space="preserve"> Τόσο μίσος;</w:t>
      </w:r>
    </w:p>
    <w:p w14:paraId="1C8C481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Τόσο μίσος! </w:t>
      </w:r>
    </w:p>
    <w:p w14:paraId="1C8C481C" w14:textId="77777777" w:rsidR="00AD7333" w:rsidRDefault="00CF083D">
      <w:pPr>
        <w:spacing w:line="600" w:lineRule="auto"/>
        <w:ind w:firstLine="720"/>
        <w:jc w:val="both"/>
        <w:rPr>
          <w:rFonts w:eastAsia="Times New Roman"/>
          <w:bCs/>
          <w:shd w:val="clear" w:color="auto" w:fill="FFFFFF"/>
        </w:rPr>
      </w:pPr>
      <w:r>
        <w:rPr>
          <w:rFonts w:eastAsia="Times New Roman" w:cs="Times New Roman"/>
          <w:szCs w:val="24"/>
        </w:rPr>
        <w:t xml:space="preserve">Ο μεγαλύτερος φόβος σας </w:t>
      </w:r>
      <w:r>
        <w:rPr>
          <w:rFonts w:eastAsia="Times New Roman"/>
          <w:bCs/>
        </w:rPr>
        <w:t>είναι</w:t>
      </w:r>
      <w:r>
        <w:rPr>
          <w:rFonts w:eastAsia="Times New Roman" w:cs="Times New Roman"/>
          <w:szCs w:val="24"/>
        </w:rPr>
        <w:t xml:space="preserve"> ακριβώς </w:t>
      </w:r>
      <w:r>
        <w:rPr>
          <w:rFonts w:eastAsia="Times New Roman"/>
          <w:bCs/>
          <w:shd w:val="clear" w:color="auto" w:fill="FFFFFF"/>
        </w:rPr>
        <w:t xml:space="preserve">να απλωθεί </w:t>
      </w:r>
      <w:r>
        <w:rPr>
          <w:rFonts w:eastAsia="Times New Roman" w:cs="Times New Roman"/>
          <w:szCs w:val="24"/>
        </w:rPr>
        <w:t xml:space="preserve">το μήνυμα της ιδιωτικής </w:t>
      </w:r>
      <w:r>
        <w:rPr>
          <w:rFonts w:eastAsia="Times New Roman"/>
          <w:bCs/>
          <w:shd w:val="clear" w:color="auto" w:fill="FFFFFF"/>
        </w:rPr>
        <w:t>οικονομίας ευρύτερα στην κοινωνία. Γιατί σε μια κοινωνία οικονομικής ευμάρειας και συνεννόησης δεν θα υπάρχει ο στρατός των κ</w:t>
      </w:r>
      <w:r>
        <w:rPr>
          <w:rFonts w:eastAsia="Times New Roman"/>
          <w:bCs/>
          <w:shd w:val="clear" w:color="auto" w:fill="FFFFFF"/>
        </w:rPr>
        <w:t xml:space="preserve">ατ’ επάγγελμα αγανακτισμένων, που κάθε μέρα καίει τα Εξάρχεια στο όνομα της </w:t>
      </w:r>
      <w:r>
        <w:rPr>
          <w:rFonts w:eastAsia="Times New Roman"/>
          <w:bCs/>
          <w:shd w:val="clear" w:color="auto" w:fill="FFFFFF"/>
        </w:rPr>
        <w:t>α</w:t>
      </w:r>
      <w:r>
        <w:rPr>
          <w:rFonts w:eastAsia="Times New Roman"/>
          <w:bCs/>
          <w:shd w:val="clear" w:color="auto" w:fill="FFFFFF"/>
        </w:rPr>
        <w:t xml:space="preserve">ριστερής επανάστασης. Με μία λέξη, δημοσιονομική σοβαρότητα μαζί με υπερφορολόγηση, ταξικό μίσος, που σας μίλησα πριν, και πόλεμο δεν μπορούν να συμβαδίσουν. </w:t>
      </w:r>
    </w:p>
    <w:p w14:paraId="1C8C481D"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Όμως είπαμε, είναι ο</w:t>
      </w:r>
      <w:r>
        <w:rPr>
          <w:rFonts w:eastAsia="Times New Roman"/>
          <w:bCs/>
          <w:shd w:val="clear" w:color="auto" w:fill="FFFFFF"/>
        </w:rPr>
        <w:t xml:space="preserve">ι άνθρωποι που ακόμα και τα πρόστιμα του ΚΟΚ τα διαφοροποιούν ανάλογα με το εισόδημα. Μοναδική περίπτωση στα παγκόσμια χρονικά! Ούτε καν στη Βενεζουέλα δεν </w:t>
      </w:r>
      <w:r>
        <w:rPr>
          <w:rFonts w:eastAsia="Times New Roman"/>
          <w:bCs/>
          <w:shd w:val="clear" w:color="auto" w:fill="FFFFFF"/>
        </w:rPr>
        <w:lastRenderedPageBreak/>
        <w:t xml:space="preserve">έχουν κάνει νόμο με τέτοιο απροκάλυπτο ταξικό μίσος, για το οποίο, επίσης, σας μίλησα. </w:t>
      </w:r>
    </w:p>
    <w:p w14:paraId="1C8C481E"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Δεύτερον, όχ</w:t>
      </w:r>
      <w:r>
        <w:rPr>
          <w:rFonts w:eastAsia="Times New Roman"/>
          <w:bCs/>
          <w:shd w:val="clear" w:color="auto" w:fill="FFFFFF"/>
        </w:rPr>
        <w:t xml:space="preserve">ι μόνο ο </w:t>
      </w:r>
      <w:r>
        <w:rPr>
          <w:rFonts w:eastAsia="Times New Roman"/>
          <w:bCs/>
          <w:shd w:val="clear" w:color="auto" w:fill="FFFFFF"/>
        </w:rPr>
        <w:t>π</w:t>
      </w:r>
      <w:r>
        <w:rPr>
          <w:rFonts w:eastAsia="Times New Roman"/>
          <w:bCs/>
          <w:shd w:val="clear" w:color="auto" w:fill="FFFFFF"/>
        </w:rPr>
        <w:t>ροϋπολογισμός ακούγεται παράφωνος μέσα σε αυτό τον παροξυσμό παροχών προς ημετέρους, που κάνετε με κάθε τρόπο, αλλά το πρόβλημα είναι ακόμα μεγαλύτερο. Γιατί παρά τα εύσημα που λαμβάνει ο κ. Τσίπρας από τους χθεσινούς, υποτιθέμενους αντιπάλους το</w:t>
      </w:r>
      <w:r>
        <w:rPr>
          <w:rFonts w:eastAsia="Times New Roman"/>
          <w:bCs/>
          <w:shd w:val="clear" w:color="auto" w:fill="FFFFFF"/>
        </w:rPr>
        <w:t xml:space="preserve">υ εκτός Ελλάδος, γιατί παρά το πλασματικό αφήγημα για έξοδο στις αγορές, η αλήθεια είναι όπως τη φωτογράφισε εμμέσως πλην σαφώς πριν δύο μέρες ο κ. Ντράγκι, που είπε ότι αν η Ελλάδα χρειαστεί και άλλο πρόγραμμα θα εξαρτηθεί από την ίδια την Ελλάδα. </w:t>
      </w:r>
    </w:p>
    <w:p w14:paraId="1C8C481F" w14:textId="77777777" w:rsidR="00AD7333" w:rsidRDefault="00CF083D">
      <w:pPr>
        <w:spacing w:line="600" w:lineRule="auto"/>
        <w:ind w:firstLine="720"/>
        <w:jc w:val="both"/>
        <w:rPr>
          <w:rFonts w:eastAsia="Times New Roman" w:cs="Times New Roman"/>
          <w:szCs w:val="24"/>
        </w:rPr>
      </w:pPr>
      <w:r>
        <w:rPr>
          <w:rFonts w:eastAsia="Times New Roman"/>
          <w:bCs/>
          <w:shd w:val="clear" w:color="auto" w:fill="FFFFFF"/>
        </w:rPr>
        <w:lastRenderedPageBreak/>
        <w:t>Ξέρετε</w:t>
      </w:r>
      <w:r>
        <w:rPr>
          <w:rFonts w:eastAsia="Times New Roman"/>
          <w:bCs/>
          <w:shd w:val="clear" w:color="auto" w:fill="FFFFFF"/>
        </w:rPr>
        <w:t xml:space="preserve"> γιατί το είπε; Γιατί όλοι γνωρίζουν ότι παρά τη γιγαντιαία δημοσιονομική προσαρμογή με κόστος τη διάλυση της μεσαίας τάξης στην Ελλάδα, στην εποχή ΣΥΡΙΖΑ η ανταγωνιστικότητα της ελληνικής οικονομίας, που είναι και το μεγαλύτερο ζητούμενο για το μέλλον, πα</w:t>
      </w:r>
      <w:r>
        <w:rPr>
          <w:rFonts w:eastAsia="Times New Roman"/>
          <w:bCs/>
          <w:shd w:val="clear" w:color="auto" w:fill="FFFFFF"/>
        </w:rPr>
        <w:t xml:space="preserve">ρά την οικονομική υποτίμηση, ουσιαστικά επιδεινώθηκε. </w:t>
      </w:r>
    </w:p>
    <w:p w14:paraId="1C8C482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Όποιος ξέρει την πραγματική εικόνα της οικονομίας, όσα υποστηρίζουν οι κυβερνώντες θα τα άκουγε πραγματικά σαν μια μαγική εικόνα. Γιατί, βέβαια, μετά από μια δεκαετία που η Ελλάδα έχασε το 1/4 -και πάν</w:t>
      </w:r>
      <w:r>
        <w:rPr>
          <w:rFonts w:eastAsia="Times New Roman" w:cs="Times New Roman"/>
          <w:szCs w:val="24"/>
        </w:rPr>
        <w:t>ω- του ΑΕΠ της και ενώ το 2014 η οικονομία είχε γυρίσει σε ανάπτυξη, το μείον 0,3% του 2015, το μείον 0,2% του 2016 και ο αναιμικός ρυθμός ανάπτυξης που προβλέπει σήμερα η Κυβέρνηση, δεν σηματοδοτούν απολύτως τίποτε.</w:t>
      </w:r>
    </w:p>
    <w:p w14:paraId="1C8C482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Επειδή άκουγα νωρίτερα -έγινε συζήτηση και από τους συναδέλφους- για τον κ. Χαρίτση ο οποίος προσπαθούσε ανεπιτυχώς να απαντήσει στον κ. Σταϊκούρα για τις δαπάνες του Προγράμματος Δημοσίων Επενδύσεων, τι σας είπαμε; Πέρυσι είχατε στόχο 6,7 δισεκατομμύρια ε</w:t>
      </w:r>
      <w:r>
        <w:rPr>
          <w:rFonts w:eastAsia="Times New Roman" w:cs="Times New Roman"/>
          <w:szCs w:val="24"/>
        </w:rPr>
        <w:t xml:space="preserve">υρώ και τελικά απορροφήσατε, σύμφωνα με τα στοιχεία του </w:t>
      </w:r>
      <w:r>
        <w:rPr>
          <w:rFonts w:eastAsia="Times New Roman" w:cs="Times New Roman"/>
          <w:szCs w:val="24"/>
        </w:rPr>
        <w:t>π</w:t>
      </w:r>
      <w:r>
        <w:rPr>
          <w:rFonts w:eastAsia="Times New Roman" w:cs="Times New Roman"/>
          <w:szCs w:val="24"/>
        </w:rPr>
        <w:t>ροϋπολογισμού, 6.288.000.000, δηλαδή 500.000.000 λιγότερα. Αυτό είναι ένα δεδομένο της περσυνής σας αποτυχίας. Φέτος στο ενδεκάμηνο είστε στα 3.058.000.000. Δηλαδή, λείπουν, ήδη από την πραγματική αγ</w:t>
      </w:r>
      <w:r>
        <w:rPr>
          <w:rFonts w:eastAsia="Times New Roman" w:cs="Times New Roman"/>
          <w:szCs w:val="24"/>
        </w:rPr>
        <w:t>ορά 3,7 δισεκατομμύρια ευρώ.</w:t>
      </w:r>
    </w:p>
    <w:p w14:paraId="1C8C482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Μας λέει ο κ. Χαρίτσης: «Το τελευταίο τρίμηνο θα πετύχουμε τους στόχους, θα πιάσουμε, δηλαδή,</w:t>
      </w:r>
      <w:r>
        <w:rPr>
          <w:rFonts w:eastAsia="Times New Roman" w:cs="Times New Roman"/>
          <w:szCs w:val="24"/>
        </w:rPr>
        <w:t xml:space="preserve"> </w:t>
      </w:r>
      <w:r>
        <w:rPr>
          <w:rFonts w:eastAsia="Times New Roman" w:cs="Times New Roman"/>
          <w:szCs w:val="24"/>
        </w:rPr>
        <w:t>τον στόχο των 6,7 δισεκατομμυρίων ευρώ».</w:t>
      </w:r>
    </w:p>
    <w:p w14:paraId="1C8C482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Το ζήτημα, όμως, κύριοι συνάδελφοι και κύριε Υπουργέ, είναι ότι ο χρόνος έχει τελειώσει. Όση</w:t>
      </w:r>
      <w:r>
        <w:rPr>
          <w:rFonts w:eastAsia="Times New Roman" w:cs="Times New Roman"/>
          <w:szCs w:val="24"/>
        </w:rPr>
        <w:t xml:space="preserve"> προσπάθεια και να κάνετε -που, δυστυχώς, δεν κάνατε όλη τη χρονιά- ο στόχος των 6,7 δισεκατομμυρίων δεν θα πιαστεί. Και στο τέλος του χρόνου αυτό θα πιστοποιηθεί. Θα σας τα λέει ο κ. Σκαϊκούρας σε έναν μήνα, ότι δεν πιάσατε τον στόχο. </w:t>
      </w:r>
    </w:p>
    <w:p w14:paraId="1C8C482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 κυριότερο, όμως </w:t>
      </w:r>
      <w:r>
        <w:rPr>
          <w:rFonts w:eastAsia="Times New Roman" w:cs="Times New Roman"/>
          <w:szCs w:val="24"/>
        </w:rPr>
        <w:t>-και αυτή είναι η ουσία- αυτό που, δυστυχώς, θα διαπιστωθεί είναι το πόσα εκατομμύρια στερήσατε από την πραγματική οικονομία.</w:t>
      </w:r>
    </w:p>
    <w:p w14:paraId="1C8C482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Ανάπτυξη, λοιπόν, δεν νοείται σε μια χώρα στην οποία τα πιο οικονομικά και δραστήρια τμήματα του πληθυσμού πληρώνουν το 70% και πλ</w:t>
      </w:r>
      <w:r>
        <w:rPr>
          <w:rFonts w:eastAsia="Times New Roman" w:cs="Times New Roman"/>
          <w:szCs w:val="24"/>
        </w:rPr>
        <w:t xml:space="preserve">έον του εισοδήματός τους σε φόρους και εισφορές, δεν νοείται σε μια χώρα που έχασε μισό εκατομμύριο ταλαντούχους, </w:t>
      </w:r>
      <w:r>
        <w:rPr>
          <w:rFonts w:eastAsia="Times New Roman" w:cs="Times New Roman"/>
          <w:szCs w:val="24"/>
        </w:rPr>
        <w:lastRenderedPageBreak/>
        <w:t xml:space="preserve">νέους ανθρώπους και που κάθε δημοσκόπηση φέρνει τους νέους να απαντούν σε ποσοστό 75% και άνω ότι το μόνο όνειρό τους είναι να φύγουν από την </w:t>
      </w:r>
      <w:r>
        <w:rPr>
          <w:rFonts w:eastAsia="Times New Roman" w:cs="Times New Roman"/>
          <w:szCs w:val="24"/>
        </w:rPr>
        <w:t>Ελλάδα, δεν νοείται σε μια χώρα που πολύ σύντομα, μετά την πλήρη ανάπτυξη των συνεπειών του νόμου Κατρούγκαλου, οι συνταξιούχοι, που μέχρι τώρα απορροφούσαν τους κραδασμούς της ανεργίας, επιδοτώντας τους νεότερους, θα λαμβάνουν συντάξεις των 300 ευρώ. Σε μ</w:t>
      </w:r>
      <w:r>
        <w:rPr>
          <w:rFonts w:eastAsia="Times New Roman" w:cs="Times New Roman"/>
          <w:szCs w:val="24"/>
        </w:rPr>
        <w:t>ια τέτοια χώρα, λοιπόν, κάθε σκέψη για ανάπτυξη και επιστροφή στην κανονικότητα, με τον ΣΥΡΙΖΑ να φορολογεί ό,τι κινείται, αποτελεί φθηνή προπαγάνδα.</w:t>
      </w:r>
    </w:p>
    <w:p w14:paraId="1C8C482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Πολύ φοβάμαι ότι η ιστορία των μνημονίων δεν έχει καθόλου τελειώσει και πως  τα δύσκολα έρχονται, με την </w:t>
      </w:r>
      <w:r>
        <w:rPr>
          <w:rFonts w:eastAsia="Times New Roman" w:cs="Times New Roman"/>
          <w:szCs w:val="24"/>
        </w:rPr>
        <w:t>Ελλάδα να παραμένει για το ορατό μέλλον και σίγουρα για όσο παραμένει ο ΣΥΡΙΖΑ μια φτωχή και απελπισμένη χώρα.</w:t>
      </w:r>
    </w:p>
    <w:p w14:paraId="1C8C482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επειδή ακριβώς αυτά συμβαίνουν και επειδή οι άνθρωποι που μας κυβερνούν ξέρουν ποια είναι η κατάσταση της οικονομίας και ξέρουν, επίσης, </w:t>
      </w:r>
      <w:r>
        <w:rPr>
          <w:rFonts w:eastAsia="Times New Roman" w:cs="Times New Roman"/>
          <w:szCs w:val="24"/>
        </w:rPr>
        <w:t xml:space="preserve">ότι οι μέρες τους στην εξουσία είναι μετρημένες, αντί αυτό να τους οδηγήσει στο να προσπαθήσουν να μετριάσουν τις καταστροφικές συνέπειες της πολιτικής τους, ακούγοντας επιτέλους και την άλλη Ελλάδα, της σιωπηλής πλειοψηφίας που μοχθεί και στενάζει, αυτοί </w:t>
      </w:r>
      <w:r>
        <w:rPr>
          <w:rFonts w:eastAsia="Times New Roman" w:cs="Times New Roman"/>
          <w:szCs w:val="24"/>
        </w:rPr>
        <w:t xml:space="preserve">και πάλι -μοναδικό φαινόμενο στα παγκόσμια πολιτικά χρονικά, μοναδικό μέλημά τους έχουν να γαντζωθούν μέχρι την ύστατη στιγμή στην καρέκλα. </w:t>
      </w:r>
    </w:p>
    <w:p w14:paraId="1C8C482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Έτσι, εκτός από το ταξικό μίσος που σπέρνουν, όπως είπα, εκτός από τη φτωχοποίηση της οποίας είναι ενθουσιώδεις οπα</w:t>
      </w:r>
      <w:r>
        <w:rPr>
          <w:rFonts w:eastAsia="Times New Roman" w:cs="Times New Roman"/>
          <w:szCs w:val="24"/>
        </w:rPr>
        <w:t xml:space="preserve">δοί, γιατί θεωρούν ότι θα ελέγχουν καλύτερα μια εξαθλιωμένη κοινωνία, έχουν τόσο τυφλωθεί και είναι τέτοια η  δίψα τους να παραμείνουν </w:t>
      </w:r>
      <w:r>
        <w:rPr>
          <w:rFonts w:eastAsia="Times New Roman" w:cs="Times New Roman"/>
          <w:szCs w:val="24"/>
        </w:rPr>
        <w:lastRenderedPageBreak/>
        <w:t xml:space="preserve">στην εξουσία, που δεν διστάζουν πλέον να υπερβούν κάθε όριο, επιτιθέμενοι σε κάθε θεσμό του κράτους, </w:t>
      </w:r>
      <w:r>
        <w:rPr>
          <w:rFonts w:eastAsia="Times New Roman" w:cs="Times New Roman"/>
          <w:szCs w:val="24"/>
        </w:rPr>
        <w:t>ε</w:t>
      </w:r>
      <w:r>
        <w:rPr>
          <w:rFonts w:eastAsia="Times New Roman" w:cs="Times New Roman"/>
          <w:szCs w:val="24"/>
        </w:rPr>
        <w:t>κκλησία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α</w:t>
      </w:r>
      <w:r>
        <w:rPr>
          <w:rFonts w:eastAsia="Times New Roman" w:cs="Times New Roman"/>
          <w:szCs w:val="24"/>
        </w:rPr>
        <w:t xml:space="preserve">στυνομία και, βεβαίως, πρωτίστως, στον εγγυητή του δημοκρατικού πολιτεύματος που είναι η </w:t>
      </w:r>
      <w:r>
        <w:rPr>
          <w:rFonts w:eastAsia="Times New Roman" w:cs="Times New Roman"/>
          <w:szCs w:val="24"/>
        </w:rPr>
        <w:t>δ</w:t>
      </w:r>
      <w:r>
        <w:rPr>
          <w:rFonts w:eastAsia="Times New Roman" w:cs="Times New Roman"/>
          <w:szCs w:val="24"/>
        </w:rPr>
        <w:t>ικαιοσύνη.</w:t>
      </w:r>
    </w:p>
    <w:p w14:paraId="1C8C482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Σήμερα, η Ένωση Εισαγγελέων Ελλάδος με ψήφισμά της καταγγέλλει δημόσια την Κυβέρνηση για προσπάθεια χειραγώγησης της </w:t>
      </w:r>
      <w:r>
        <w:rPr>
          <w:rFonts w:eastAsia="Times New Roman" w:cs="Times New Roman"/>
          <w:szCs w:val="24"/>
        </w:rPr>
        <w:t>δ</w:t>
      </w:r>
      <w:r>
        <w:rPr>
          <w:rFonts w:eastAsia="Times New Roman" w:cs="Times New Roman"/>
          <w:szCs w:val="24"/>
        </w:rPr>
        <w:t>ικαιοσύνης. Και σας καταγγέλλει, κύρι</w:t>
      </w:r>
      <w:r>
        <w:rPr>
          <w:rFonts w:eastAsia="Times New Roman" w:cs="Times New Roman"/>
          <w:szCs w:val="24"/>
        </w:rPr>
        <w:t xml:space="preserve">οι της Κυβέρνησης και κύριε Υπουργέ της Δικαιοσύνης, ότι φτιάχνετε με τις παρεμβάσεις σας μια </w:t>
      </w:r>
      <w:r>
        <w:rPr>
          <w:rFonts w:eastAsia="Times New Roman" w:cs="Times New Roman"/>
          <w:szCs w:val="24"/>
        </w:rPr>
        <w:t>δ</w:t>
      </w:r>
      <w:r>
        <w:rPr>
          <w:rFonts w:eastAsia="Times New Roman" w:cs="Times New Roman"/>
          <w:szCs w:val="24"/>
        </w:rPr>
        <w:t>ημοκρατία που νοσεί.</w:t>
      </w:r>
    </w:p>
    <w:p w14:paraId="1C8C482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για τη σημερινή απόφαση της Ολομέλειας του Συμβουλίου της Επικρατείας για το «πόθεν έσχες», έγινε σχόλιο από την Κυβέρνηση. Και τι είπαν</w:t>
      </w:r>
      <w:r>
        <w:rPr>
          <w:rFonts w:eastAsia="Times New Roman" w:cs="Times New Roman"/>
          <w:szCs w:val="24"/>
        </w:rPr>
        <w:t xml:space="preserve">; «Να δούμε ποιος θα κουραστεί πρώτος». Σε τι; Στον πόλεμο; Προφανώς. Έχετε κηρύξει πόλεμο στη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lastRenderedPageBreak/>
        <w:t xml:space="preserve">Πείτε το ξεκάθαρα, γιατί πραγματικά θα προκαλέσω οποιονδήποτε σε αυτήν την Αίθουσα να ψάξει και να μας φέρει ανάλογη περίπτωση σε </w:t>
      </w:r>
      <w:r>
        <w:rPr>
          <w:rFonts w:eastAsia="Times New Roman" w:cs="Times New Roman"/>
          <w:szCs w:val="24"/>
        </w:rPr>
        <w:t>δ</w:t>
      </w:r>
      <w:r>
        <w:rPr>
          <w:rFonts w:eastAsia="Times New Roman" w:cs="Times New Roman"/>
          <w:szCs w:val="24"/>
        </w:rPr>
        <w:t>υτική χώρα -εγώ θα</w:t>
      </w:r>
      <w:r>
        <w:rPr>
          <w:rFonts w:eastAsia="Times New Roman" w:cs="Times New Roman"/>
          <w:szCs w:val="24"/>
        </w:rPr>
        <w:t xml:space="preserve"> έλεγα και σε λατινοαμερικάνικη χώρα- όπου ο Υπουργός της Δικαιοσύνης να επιτιμά ανοιχτά τους δικαστές πάνω στην ετυμηγορία της </w:t>
      </w:r>
      <w:r>
        <w:rPr>
          <w:rFonts w:eastAsia="Times New Roman"/>
          <w:szCs w:val="24"/>
        </w:rPr>
        <w:t xml:space="preserve">και ο ίδιος ο Πρωθυπουργός να τον καλύπτει, θέτοντας ως κριτήριο ελέγχου της </w:t>
      </w:r>
      <w:r>
        <w:rPr>
          <w:rFonts w:eastAsia="Times New Roman"/>
          <w:szCs w:val="24"/>
        </w:rPr>
        <w:t>δ</w:t>
      </w:r>
      <w:r>
        <w:rPr>
          <w:rFonts w:eastAsia="Times New Roman"/>
          <w:szCs w:val="24"/>
        </w:rPr>
        <w:t>ικαιοσύνης όχι τον νόμο, τη συνείδηση και την ελευ</w:t>
      </w:r>
      <w:r>
        <w:rPr>
          <w:rFonts w:eastAsia="Times New Roman"/>
          <w:szCs w:val="24"/>
        </w:rPr>
        <w:t>θερία γνώμης των δικαστών, όπως αυτά προστατεύονται από το Σύνταγμα, αλλά -άκουσον-άκουσον- το κοινό περί δικαίου αίσθημα.</w:t>
      </w:r>
    </w:p>
    <w:p w14:paraId="1C8C482B" w14:textId="77777777" w:rsidR="00AD7333" w:rsidRDefault="00CF083D">
      <w:pPr>
        <w:spacing w:line="600" w:lineRule="auto"/>
        <w:ind w:firstLine="720"/>
        <w:jc w:val="both"/>
        <w:rPr>
          <w:rFonts w:eastAsia="Times New Roman"/>
          <w:szCs w:val="24"/>
        </w:rPr>
      </w:pPr>
      <w:r>
        <w:rPr>
          <w:rFonts w:eastAsia="Times New Roman"/>
          <w:szCs w:val="24"/>
        </w:rPr>
        <w:t>Σύμφωνα με αυτήν την απίθανη λογική, το πόσα κανάλια θα λειτουργούν στην Ελλάδα, το αν οι κουκουλοφόροι μπορούν να μπαίνουν και να σπ</w:t>
      </w:r>
      <w:r>
        <w:rPr>
          <w:rFonts w:eastAsia="Times New Roman"/>
          <w:szCs w:val="24"/>
        </w:rPr>
        <w:t>άνε τα πάντα, θα πρέπει -σύμφωνα με τον ΣΥ</w:t>
      </w:r>
      <w:r>
        <w:rPr>
          <w:rFonts w:eastAsia="Times New Roman"/>
          <w:szCs w:val="24"/>
        </w:rPr>
        <w:lastRenderedPageBreak/>
        <w:t>ΡΙΖΑ- να αποφασίζεται δια βοής ή καλύτερα σύμφωνα με την επιθυμία του Υπουργού της Δικαιοσύνης και την επιθυμία του Πρωθυπουργού.</w:t>
      </w:r>
    </w:p>
    <w:p w14:paraId="1C8C482C" w14:textId="77777777" w:rsidR="00AD7333" w:rsidRDefault="00CF083D">
      <w:pPr>
        <w:spacing w:line="600" w:lineRule="auto"/>
        <w:ind w:firstLine="720"/>
        <w:jc w:val="both"/>
        <w:rPr>
          <w:rFonts w:eastAsia="Times New Roman"/>
          <w:szCs w:val="24"/>
        </w:rPr>
      </w:pPr>
      <w:r>
        <w:rPr>
          <w:rFonts w:eastAsia="Times New Roman"/>
          <w:szCs w:val="24"/>
        </w:rPr>
        <w:t>Ας μην κρυβόμαστε. Η Ελλάδα αυτήν τη στιγμή έχει πρόβλημα Δημοκρατίας, όπως λένε σήμ</w:t>
      </w:r>
      <w:r>
        <w:rPr>
          <w:rFonts w:eastAsia="Times New Roman"/>
          <w:szCs w:val="24"/>
        </w:rPr>
        <w:t xml:space="preserve">ερα και οι εισαγγελείς. </w:t>
      </w:r>
    </w:p>
    <w:p w14:paraId="1C8C482D" w14:textId="77777777" w:rsidR="00AD7333" w:rsidRDefault="00CF083D">
      <w:pPr>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ολοκληρώστε, κύριε συνάδελφε.</w:t>
      </w:r>
    </w:p>
    <w:p w14:paraId="1C8C482E" w14:textId="77777777" w:rsidR="00AD7333" w:rsidRDefault="00CF083D">
      <w:pPr>
        <w:spacing w:line="600" w:lineRule="auto"/>
        <w:ind w:firstLine="720"/>
        <w:jc w:val="both"/>
        <w:rPr>
          <w:rFonts w:eastAsia="Times New Roman"/>
          <w:szCs w:val="24"/>
        </w:rPr>
      </w:pPr>
      <w:r>
        <w:rPr>
          <w:rFonts w:eastAsia="Times New Roman"/>
          <w:b/>
          <w:szCs w:val="24"/>
        </w:rPr>
        <w:t xml:space="preserve">ΚΩΝΣΤΑΝΤΙΝΟΣ ΚΑΡΑΓΚΟΥΝΗΣ: </w:t>
      </w:r>
      <w:r>
        <w:rPr>
          <w:rFonts w:eastAsia="Times New Roman"/>
          <w:szCs w:val="24"/>
        </w:rPr>
        <w:t>Τελειώνω, κύριε Πρόεδρε.</w:t>
      </w:r>
    </w:p>
    <w:p w14:paraId="1C8C482F" w14:textId="77777777" w:rsidR="00AD7333" w:rsidRDefault="00CF083D">
      <w:pPr>
        <w:spacing w:line="600" w:lineRule="auto"/>
        <w:ind w:firstLine="720"/>
        <w:jc w:val="both"/>
        <w:rPr>
          <w:rFonts w:eastAsia="Times New Roman"/>
          <w:szCs w:val="24"/>
        </w:rPr>
      </w:pPr>
      <w:r>
        <w:rPr>
          <w:rFonts w:eastAsia="Times New Roman"/>
          <w:szCs w:val="24"/>
        </w:rPr>
        <w:t xml:space="preserve">Και σε μια τέτοια χώρα η συζήτηση για τον </w:t>
      </w:r>
      <w:r>
        <w:rPr>
          <w:rFonts w:eastAsia="Times New Roman"/>
          <w:szCs w:val="24"/>
        </w:rPr>
        <w:t>π</w:t>
      </w:r>
      <w:r>
        <w:rPr>
          <w:rFonts w:eastAsia="Times New Roman"/>
          <w:szCs w:val="24"/>
        </w:rPr>
        <w:t xml:space="preserve">ροϋπολογισμό είναι πλασματική, γιατί αν θέλουμε να δομήσουμε </w:t>
      </w:r>
      <w:r>
        <w:rPr>
          <w:rFonts w:eastAsia="Times New Roman"/>
          <w:szCs w:val="24"/>
        </w:rPr>
        <w:t xml:space="preserve">μια χώρα που να μπορέσει ξανά να προοδεύσει οικονομικά, χρειαζόμαστε μια χώρα φιλική στην ανάπτυξη, μια χώρα συνεννόησης και όχι αντιπαλότητας των κοινωνικών ομάδων και μια χώρα με κράτος-δικαίου που </w:t>
      </w:r>
      <w:r>
        <w:rPr>
          <w:rFonts w:eastAsia="Times New Roman"/>
          <w:szCs w:val="24"/>
        </w:rPr>
        <w:lastRenderedPageBreak/>
        <w:t>οι δικαστές θεσμικά θα προστατεύονται και δεν θα τρομοκρ</w:t>
      </w:r>
      <w:r>
        <w:rPr>
          <w:rFonts w:eastAsia="Times New Roman"/>
          <w:szCs w:val="24"/>
        </w:rPr>
        <w:t>ατούνται.</w:t>
      </w:r>
    </w:p>
    <w:p w14:paraId="1C8C4830" w14:textId="77777777" w:rsidR="00AD7333" w:rsidRDefault="00CF083D">
      <w:pPr>
        <w:spacing w:line="600" w:lineRule="auto"/>
        <w:ind w:firstLine="720"/>
        <w:jc w:val="center"/>
        <w:rPr>
          <w:rFonts w:eastAsia="Times New Roman"/>
          <w:szCs w:val="24"/>
        </w:rPr>
      </w:pPr>
      <w:r>
        <w:rPr>
          <w:rFonts w:eastAsia="Times New Roman" w:cs="Times New Roman"/>
          <w:szCs w:val="24"/>
        </w:rPr>
        <w:t>(Θόρυβος από την πτέρυγα του ΣΥΡΙΖΑ)</w:t>
      </w:r>
    </w:p>
    <w:p w14:paraId="1C8C4831" w14:textId="77777777" w:rsidR="00AD7333" w:rsidRDefault="00CF083D">
      <w:pPr>
        <w:spacing w:line="600" w:lineRule="auto"/>
        <w:ind w:firstLine="720"/>
        <w:jc w:val="both"/>
        <w:rPr>
          <w:rFonts w:eastAsia="Times New Roman"/>
          <w:szCs w:val="24"/>
        </w:rPr>
      </w:pPr>
      <w:r>
        <w:rPr>
          <w:rFonts w:eastAsia="Times New Roman"/>
          <w:szCs w:val="24"/>
        </w:rPr>
        <w:t>Ό,τι και να πούμε σήμερα, η Ελλάδα αυτή, κύριοι συνάδελφοι του ΣΥΡΙΖΑ που φωνάζετε, επί του παρόντος δεν υπάρχει. Και μόνο όταν η Ελλάδα αυτή υπάρξει, μπορεί να έχει νόημα κάθε συζήτηση για την οικονομία.</w:t>
      </w:r>
    </w:p>
    <w:p w14:paraId="1C8C4832" w14:textId="77777777" w:rsidR="00AD7333" w:rsidRDefault="00CF083D">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διερμηνεύοντας αυτά που βλέπω και ακούω ιδίως στην περιφέρειά μου, θα το συνοψίσω σε τρεις μόνο λέξεις που το κωδικοποιούν νομίζω πλήρως: Κύριοι, επιτέλους, φύγετε!</w:t>
      </w:r>
    </w:p>
    <w:p w14:paraId="1C8C4833" w14:textId="77777777" w:rsidR="00AD7333" w:rsidRDefault="00CF083D">
      <w:pPr>
        <w:spacing w:line="600" w:lineRule="auto"/>
        <w:ind w:firstLine="720"/>
        <w:jc w:val="both"/>
        <w:rPr>
          <w:rFonts w:eastAsia="Times New Roman"/>
          <w:szCs w:val="24"/>
        </w:rPr>
      </w:pPr>
      <w:r>
        <w:rPr>
          <w:rFonts w:eastAsia="Times New Roman"/>
          <w:szCs w:val="24"/>
        </w:rPr>
        <w:t>Ευχαριστώ πολύ.</w:t>
      </w:r>
    </w:p>
    <w:p w14:paraId="1C8C4834" w14:textId="77777777" w:rsidR="00AD7333" w:rsidRDefault="00CF083D">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835" w14:textId="77777777" w:rsidR="00AD7333" w:rsidRDefault="00CF083D">
      <w:pPr>
        <w:spacing w:line="600" w:lineRule="auto"/>
        <w:ind w:firstLine="720"/>
        <w:jc w:val="both"/>
        <w:rPr>
          <w:rFonts w:eastAsia="Times New Roman"/>
          <w:b/>
          <w:szCs w:val="24"/>
        </w:rPr>
      </w:pPr>
      <w:r>
        <w:rPr>
          <w:rFonts w:eastAsia="Times New Roman" w:cs="Times New Roman"/>
          <w:b/>
          <w:szCs w:val="24"/>
        </w:rPr>
        <w:lastRenderedPageBreak/>
        <w:t>ΠΡΟΕΔΡΕΥΩΝ (Δημήτριος</w:t>
      </w:r>
      <w:r>
        <w:rPr>
          <w:rFonts w:eastAsia="Times New Roman" w:cs="Times New Roman"/>
          <w:b/>
          <w:szCs w:val="24"/>
        </w:rPr>
        <w:t xml:space="preserve"> Κρεμαστινός): </w:t>
      </w:r>
      <w:r>
        <w:rPr>
          <w:rFonts w:eastAsia="Times New Roman" w:cs="Times New Roman"/>
          <w:szCs w:val="24"/>
        </w:rPr>
        <w:t xml:space="preserve">Τον λόγο έχει ο </w:t>
      </w:r>
      <w:r>
        <w:rPr>
          <w:rFonts w:eastAsia="Times New Roman"/>
          <w:szCs w:val="24"/>
        </w:rPr>
        <w:t>Υπουργός Δικαιοσύνης, Διαφάνειας και Ανθρωπίνων Δικαιωμάτων κ. Κοντονής.</w:t>
      </w:r>
    </w:p>
    <w:p w14:paraId="1C8C4836" w14:textId="77777777" w:rsidR="00AD7333" w:rsidRDefault="00CF083D">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Ευχαριστώ, κύριε Πρόεδρε.</w:t>
      </w:r>
    </w:p>
    <w:p w14:paraId="1C8C4837" w14:textId="77777777" w:rsidR="00AD7333" w:rsidRDefault="00CF083D">
      <w:pPr>
        <w:spacing w:line="600" w:lineRule="auto"/>
        <w:ind w:firstLine="720"/>
        <w:jc w:val="both"/>
        <w:rPr>
          <w:rFonts w:eastAsia="Times New Roman"/>
          <w:szCs w:val="24"/>
        </w:rPr>
      </w:pPr>
      <w:r>
        <w:rPr>
          <w:rFonts w:eastAsia="Times New Roman"/>
          <w:szCs w:val="24"/>
        </w:rPr>
        <w:t>Κυρίες και κύριοι συνάδελφοι, πριν λίγη ώρα δι</w:t>
      </w:r>
      <w:r>
        <w:rPr>
          <w:rFonts w:eastAsia="Times New Roman"/>
          <w:szCs w:val="24"/>
        </w:rPr>
        <w:t xml:space="preserve">εξήχθη στην Αίθουσα ένας </w:t>
      </w:r>
      <w:r>
        <w:rPr>
          <w:rFonts w:eastAsia="Times New Roman"/>
          <w:szCs w:val="24"/>
        </w:rPr>
        <w:t xml:space="preserve">ενδιαφέρων </w:t>
      </w:r>
      <w:r>
        <w:rPr>
          <w:rFonts w:eastAsia="Times New Roman"/>
          <w:szCs w:val="24"/>
        </w:rPr>
        <w:t xml:space="preserve">διάλογος μεταξύ του Υπουργού Οικονομικών και του κ. Βενιζέλου. Και ήταν </w:t>
      </w:r>
      <w:r>
        <w:rPr>
          <w:rFonts w:eastAsia="Times New Roman"/>
          <w:szCs w:val="24"/>
        </w:rPr>
        <w:t>ενδιαφέρων</w:t>
      </w:r>
      <w:r>
        <w:rPr>
          <w:rFonts w:eastAsia="Times New Roman"/>
          <w:szCs w:val="24"/>
        </w:rPr>
        <w:t xml:space="preserve">, διότι ο οποιοσδήποτε μπορεί να καταλάβει από αυτά που </w:t>
      </w:r>
      <w:r>
        <w:rPr>
          <w:rFonts w:eastAsia="Times New Roman"/>
          <w:szCs w:val="24"/>
        </w:rPr>
        <w:t>ελέχθησαν</w:t>
      </w:r>
      <w:r>
        <w:rPr>
          <w:rFonts w:eastAsia="Times New Roman"/>
          <w:szCs w:val="24"/>
        </w:rPr>
        <w:t xml:space="preserve">, τι κατάσταση παρεδόθη από τη συγκυβέρνηση ΠΑΣΟΚ - Νέας Δημοκρατίας, τι </w:t>
      </w:r>
      <w:r>
        <w:rPr>
          <w:rFonts w:eastAsia="Times New Roman"/>
          <w:szCs w:val="24"/>
        </w:rPr>
        <w:t>κατάσταση παραλάβαμε και σε ποιο σημείο βρισκόμαστε.</w:t>
      </w:r>
    </w:p>
    <w:p w14:paraId="1C8C4838"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Ο κ. Βενιζέλος, προς επίρρωση των ισχυρισμών του, κατέθεσε ένα έγγραφο του </w:t>
      </w:r>
      <w:r>
        <w:rPr>
          <w:rFonts w:eastAsia="Times New Roman"/>
          <w:szCs w:val="24"/>
          <w:lang w:val="en-US"/>
        </w:rPr>
        <w:t>Eurogroup</w:t>
      </w:r>
      <w:r>
        <w:rPr>
          <w:rFonts w:eastAsia="Times New Roman"/>
          <w:szCs w:val="24"/>
        </w:rPr>
        <w:t xml:space="preserve"> του Νοεμβρίου του 2014 εις το οποίο </w:t>
      </w:r>
      <w:r>
        <w:rPr>
          <w:rFonts w:eastAsia="Times New Roman"/>
          <w:szCs w:val="24"/>
        </w:rPr>
        <w:t xml:space="preserve">διελαμβάνοντο </w:t>
      </w:r>
      <w:r>
        <w:rPr>
          <w:rFonts w:eastAsia="Times New Roman"/>
          <w:szCs w:val="24"/>
        </w:rPr>
        <w:t xml:space="preserve">κάποια θετικά σχόλια για την ελληνική οικονομία. Του απάντησε ο Υπουργός Οικονομικών ότι τον επόμενο μήνα, τον Δεκέμβριο του 2014, σε νεότερο έγγραφο του </w:t>
      </w:r>
      <w:r>
        <w:rPr>
          <w:rFonts w:eastAsia="Times New Roman"/>
          <w:szCs w:val="24"/>
          <w:lang w:val="en-US"/>
        </w:rPr>
        <w:t>Eurogroup</w:t>
      </w:r>
      <w:r>
        <w:rPr>
          <w:rFonts w:eastAsia="Times New Roman"/>
          <w:szCs w:val="24"/>
        </w:rPr>
        <w:t>, αυτές οι θετικές αναφορές δεν υπήρχαν. Και ο κ. Βενιζέλος το δικαιολόγησε και είπε: Μα, τον</w:t>
      </w:r>
      <w:r>
        <w:rPr>
          <w:rFonts w:eastAsia="Times New Roman"/>
          <w:szCs w:val="24"/>
        </w:rPr>
        <w:t xml:space="preserve"> Δεκέμβριο του 2014 ήταν ήδη γνωστό ότι δεν πέτυχε με κυβερνητική πλειοψηφία η κυβέρνηση την εκλογή Προέδρου Δημοκρατίας, ότι κατέρρεε η κυβέρνηση και ότι άλλαζε η εικόνα της οικονομίας στις αγορές.</w:t>
      </w:r>
    </w:p>
    <w:p w14:paraId="1C8C4839" w14:textId="77777777" w:rsidR="00AD7333" w:rsidRDefault="00CF083D">
      <w:pPr>
        <w:spacing w:line="600" w:lineRule="auto"/>
        <w:ind w:firstLine="720"/>
        <w:jc w:val="both"/>
        <w:rPr>
          <w:rFonts w:eastAsia="Times New Roman"/>
          <w:szCs w:val="24"/>
        </w:rPr>
      </w:pPr>
      <w:r>
        <w:rPr>
          <w:rFonts w:eastAsia="Times New Roman"/>
          <w:szCs w:val="24"/>
        </w:rPr>
        <w:t>Το έγγραφο, όμως, που επικαλέστηκε ο κ. Τσακαλώτος, φέρει</w:t>
      </w:r>
      <w:r>
        <w:rPr>
          <w:rFonts w:eastAsia="Times New Roman"/>
          <w:szCs w:val="24"/>
        </w:rPr>
        <w:t xml:space="preserve"> ημερομηνία 8 Δεκεμβρίου. Εάν θυμόμαστε καλά, οι ψηφοφορίες στην Εθνική Αντιπροσωπεία για την εκλογή Πρόεδρου Δημοκρατίας </w:t>
      </w:r>
      <w:r>
        <w:rPr>
          <w:rFonts w:eastAsia="Times New Roman"/>
          <w:szCs w:val="24"/>
        </w:rPr>
        <w:lastRenderedPageBreak/>
        <w:t xml:space="preserve">άρχισαν στις 17 Δεκεμβρίου και τελείωσαν στις 29 Δεκεμβρίου. Το επιχείρημα του κ. Βενιζέλου θα είχε βάση εάν το έγγραφο του </w:t>
      </w:r>
      <w:r>
        <w:rPr>
          <w:rFonts w:eastAsia="Times New Roman"/>
          <w:szCs w:val="24"/>
          <w:lang w:val="en-US"/>
        </w:rPr>
        <w:t>Eurogroup</w:t>
      </w:r>
      <w:r>
        <w:rPr>
          <w:rFonts w:eastAsia="Times New Roman"/>
          <w:szCs w:val="24"/>
        </w:rPr>
        <w:t xml:space="preserve"> </w:t>
      </w:r>
      <w:r>
        <w:rPr>
          <w:rFonts w:eastAsia="Times New Roman"/>
          <w:szCs w:val="24"/>
        </w:rPr>
        <w:t xml:space="preserve">είχε εκδοθεί τουλάχιστον την 30η Δεκεμβρίου, μετά την τελευταία, την τρίτη ψηφοφορία. </w:t>
      </w:r>
    </w:p>
    <w:p w14:paraId="1C8C483A" w14:textId="77777777" w:rsidR="00AD7333" w:rsidRDefault="00CF083D">
      <w:pPr>
        <w:spacing w:line="600" w:lineRule="auto"/>
        <w:ind w:firstLine="720"/>
        <w:jc w:val="both"/>
        <w:rPr>
          <w:rFonts w:eastAsia="Times New Roman"/>
          <w:szCs w:val="24"/>
        </w:rPr>
      </w:pPr>
      <w:r>
        <w:rPr>
          <w:rFonts w:eastAsia="Times New Roman"/>
          <w:szCs w:val="24"/>
        </w:rPr>
        <w:t xml:space="preserve">Τι αποδεικνύει αυτό όμως; Αποδεικνύει ότι την κατρακύλα της εθνικής οικονομίας επί των ημερών της κυβέρνησης ΠΑΣΟΚ - Νέας Δημοκρατίας, την έβλεπαν οι πάντες. Και δεν </w:t>
      </w:r>
      <w:r>
        <w:rPr>
          <w:rFonts w:eastAsia="Times New Roman"/>
          <w:szCs w:val="24"/>
        </w:rPr>
        <w:t>χρειάζονταν</w:t>
      </w:r>
      <w:r>
        <w:rPr>
          <w:rFonts w:eastAsia="Times New Roman"/>
          <w:szCs w:val="24"/>
        </w:rPr>
        <w:t xml:space="preserve">, βεβαίως, καμμία επιφοίτηση κάποιας θείας δύναμης οι Υπουργοί Οικονομικών στο </w:t>
      </w:r>
      <w:r>
        <w:rPr>
          <w:rFonts w:eastAsia="Times New Roman"/>
          <w:szCs w:val="24"/>
          <w:lang w:val="en-US"/>
        </w:rPr>
        <w:t>Eurogroup</w:t>
      </w:r>
      <w:r>
        <w:rPr>
          <w:rFonts w:eastAsia="Times New Roman"/>
          <w:szCs w:val="24"/>
        </w:rPr>
        <w:t xml:space="preserve"> για να καταλάβουν τα αυτονόητα.</w:t>
      </w:r>
    </w:p>
    <w:p w14:paraId="1C8C483B" w14:textId="77777777" w:rsidR="00AD7333" w:rsidRDefault="00CF083D">
      <w:pPr>
        <w:spacing w:line="600" w:lineRule="auto"/>
        <w:ind w:firstLine="720"/>
        <w:jc w:val="both"/>
        <w:rPr>
          <w:rFonts w:eastAsia="Times New Roman"/>
          <w:szCs w:val="24"/>
        </w:rPr>
      </w:pPr>
      <w:r>
        <w:rPr>
          <w:rFonts w:eastAsia="Times New Roman"/>
          <w:szCs w:val="24"/>
        </w:rPr>
        <w:t>Τι αποδεικνύεται; Κατά πρώτον ότι ο χώρος του ΠΑΣΟΚ δεν λέει να βάλει μυαλό. Συνεχίζ</w:t>
      </w:r>
      <w:r>
        <w:rPr>
          <w:rFonts w:eastAsia="Times New Roman"/>
          <w:szCs w:val="24"/>
        </w:rPr>
        <w:t>ουν</w:t>
      </w:r>
      <w:r>
        <w:rPr>
          <w:rFonts w:eastAsia="Times New Roman"/>
          <w:szCs w:val="24"/>
        </w:rPr>
        <w:t xml:space="preserve"> να </w:t>
      </w:r>
      <w:r>
        <w:rPr>
          <w:rFonts w:eastAsia="Times New Roman"/>
          <w:szCs w:val="24"/>
        </w:rPr>
        <w:t>ψευδολογούν</w:t>
      </w:r>
      <w:r>
        <w:rPr>
          <w:rFonts w:eastAsia="Times New Roman"/>
          <w:szCs w:val="24"/>
        </w:rPr>
        <w:t xml:space="preserve">, </w:t>
      </w:r>
      <w:r>
        <w:rPr>
          <w:rFonts w:eastAsia="Times New Roman"/>
          <w:szCs w:val="24"/>
        </w:rPr>
        <w:t xml:space="preserve">συνεχίζουν </w:t>
      </w:r>
      <w:r>
        <w:rPr>
          <w:rFonts w:eastAsia="Times New Roman"/>
          <w:szCs w:val="24"/>
        </w:rPr>
        <w:t xml:space="preserve">να </w:t>
      </w:r>
      <w:r>
        <w:rPr>
          <w:rFonts w:eastAsia="Times New Roman"/>
          <w:szCs w:val="24"/>
        </w:rPr>
        <w:t>εμφανί</w:t>
      </w:r>
      <w:r>
        <w:rPr>
          <w:rFonts w:eastAsia="Times New Roman"/>
          <w:szCs w:val="24"/>
        </w:rPr>
        <w:t xml:space="preserve">ζουν </w:t>
      </w:r>
      <w:r>
        <w:rPr>
          <w:rFonts w:eastAsia="Times New Roman"/>
          <w:szCs w:val="24"/>
        </w:rPr>
        <w:t xml:space="preserve">έγγραφα τα οποία διαψεύδουν τους ίδιους τους ισχυρισμούς τους. Και το βασικότερο όλων είναι ότι από την ανάπτυξη </w:t>
      </w:r>
      <w:r>
        <w:rPr>
          <w:rFonts w:eastAsia="Times New Roman"/>
          <w:szCs w:val="24"/>
        </w:rPr>
        <w:lastRenderedPageBreak/>
        <w:t xml:space="preserve">αυτών των απόψεων, ο καθένας συμπεραίνει ότι </w:t>
      </w:r>
      <w:r>
        <w:rPr>
          <w:rFonts w:eastAsia="Times New Roman"/>
          <w:szCs w:val="24"/>
        </w:rPr>
        <w:t xml:space="preserve">το ΠΑΣΟΚ </w:t>
      </w:r>
      <w:r>
        <w:rPr>
          <w:rFonts w:eastAsia="Times New Roman"/>
          <w:szCs w:val="24"/>
        </w:rPr>
        <w:t xml:space="preserve">εμμένει σταθερά στα νεοφιλελεύθερα προτάγματα, τα οποία τελικά οδήγησαν το </w:t>
      </w:r>
      <w:r>
        <w:rPr>
          <w:rFonts w:eastAsia="Times New Roman"/>
          <w:szCs w:val="24"/>
        </w:rPr>
        <w:t>πάλαι ποτ</w:t>
      </w:r>
      <w:r>
        <w:rPr>
          <w:rFonts w:eastAsia="Times New Roman"/>
          <w:szCs w:val="24"/>
        </w:rPr>
        <w:t xml:space="preserve">έ </w:t>
      </w:r>
      <w:r>
        <w:rPr>
          <w:rFonts w:eastAsia="Times New Roman"/>
          <w:szCs w:val="24"/>
        </w:rPr>
        <w:t>κόμμα της αλλαγής σε συγκυβέρνηση με την Νέα Δημοκρατία.</w:t>
      </w:r>
    </w:p>
    <w:p w14:paraId="1C8C483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δεύτερο ενδιαφέρον που είπε ο κ. Βενιζέλος είναι ότι η Κυβέρνηση, με αφορμή τα θέματα του πόθεν έσχες, διαμορφώνει μια θεματολογία με την οποία θα πάει στις εκλογές, η οποία είναι θεματολογία σύ</w:t>
      </w:r>
      <w:r>
        <w:rPr>
          <w:rFonts w:eastAsia="Times New Roman" w:cs="Times New Roman"/>
          <w:szCs w:val="24"/>
        </w:rPr>
        <w:t xml:space="preserve">γκρουσης με τους θεσμούς. </w:t>
      </w:r>
    </w:p>
    <w:p w14:paraId="1C8C483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Και ρωτάμε το αυτονόητο: Γιατί σύγκρουσης με τους θεσμούς; Η Κυβέρνηση έχει συγκρουστεί με </w:t>
      </w:r>
      <w:r>
        <w:rPr>
          <w:rFonts w:eastAsia="Times New Roman" w:cs="Times New Roman"/>
          <w:szCs w:val="24"/>
        </w:rPr>
        <w:t xml:space="preserve">κάποια </w:t>
      </w:r>
      <w:r>
        <w:rPr>
          <w:rFonts w:eastAsia="Times New Roman" w:cs="Times New Roman"/>
          <w:szCs w:val="24"/>
        </w:rPr>
        <w:t>από τις συνταγματικές εξουσίες που περιγράφονται; Η Κυβέρνηση είπε και τόνισε και το λέει και απόψε ότι μετά τη δημοσιοποίηση της ν</w:t>
      </w:r>
      <w:r>
        <w:rPr>
          <w:rFonts w:eastAsia="Times New Roman" w:cs="Times New Roman"/>
          <w:szCs w:val="24"/>
        </w:rPr>
        <w:t xml:space="preserve">έας απόφασης του Συμβουλίου της Επικρατείας επιθυμεί διακαώς τη συνεργασία με </w:t>
      </w:r>
      <w:r>
        <w:rPr>
          <w:rFonts w:eastAsia="Times New Roman" w:cs="Times New Roman"/>
          <w:szCs w:val="24"/>
        </w:rPr>
        <w:lastRenderedPageBreak/>
        <w:t xml:space="preserve">όλους, αλλά πάνω απ’ όλα θέτει ένα </w:t>
      </w:r>
      <w:r>
        <w:rPr>
          <w:rFonts w:eastAsia="Times New Roman" w:cs="Times New Roman"/>
          <w:szCs w:val="24"/>
        </w:rPr>
        <w:t xml:space="preserve">μεγάλο </w:t>
      </w:r>
      <w:r>
        <w:rPr>
          <w:rFonts w:eastAsia="Times New Roman" w:cs="Times New Roman"/>
          <w:szCs w:val="24"/>
        </w:rPr>
        <w:t xml:space="preserve">ζήτημα </w:t>
      </w:r>
      <w:r>
        <w:rPr>
          <w:rFonts w:eastAsia="Times New Roman" w:cs="Times New Roman"/>
          <w:szCs w:val="24"/>
        </w:rPr>
        <w:t>δ</w:t>
      </w:r>
      <w:r>
        <w:rPr>
          <w:rFonts w:eastAsia="Times New Roman" w:cs="Times New Roman"/>
          <w:szCs w:val="24"/>
        </w:rPr>
        <w:t xml:space="preserve">ημοκρατίας και ισονομίας, δηλαδή τον έλεγχο όλων για όλα. </w:t>
      </w:r>
    </w:p>
    <w:p w14:paraId="1C8C483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τονίζουμε για άλλη μια φορά, κυρίες και κύριοι συνάδελφοι, ότι αν</w:t>
      </w:r>
      <w:r>
        <w:rPr>
          <w:rFonts w:eastAsia="Times New Roman" w:cs="Times New Roman"/>
          <w:szCs w:val="24"/>
        </w:rPr>
        <w:t xml:space="preserve"> εμφιλοχωρήσουν εξαιρέσεις, όπως διαλαμβάνεται στην προηγούμενη απόφαση του Συμβουλίου της Επικρατείας και σε αυτήν που εκδόθηκε απόψε, τότε νόμος που υποχρεώνει αληθή δήλωση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δεν υπάρχει και ας το καταλάβουμε </w:t>
      </w:r>
      <w:r>
        <w:rPr>
          <w:rFonts w:eastAsia="Times New Roman" w:cs="Times New Roman"/>
          <w:szCs w:val="24"/>
        </w:rPr>
        <w:t>επιτέλους όλοι</w:t>
      </w:r>
      <w:r>
        <w:rPr>
          <w:rFonts w:eastAsia="Times New Roman" w:cs="Times New Roman"/>
          <w:szCs w:val="24"/>
        </w:rPr>
        <w:t xml:space="preserve">. </w:t>
      </w:r>
    </w:p>
    <w:p w14:paraId="1C8C483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Διότι αν, κυρίες</w:t>
      </w:r>
      <w:r>
        <w:rPr>
          <w:rFonts w:eastAsia="Times New Roman" w:cs="Times New Roman"/>
          <w:szCs w:val="24"/>
        </w:rPr>
        <w:t xml:space="preserve"> και κύριοι συνάδελφοι, υποχρεούται κάποιος </w:t>
      </w:r>
      <w:r>
        <w:rPr>
          <w:rFonts w:eastAsia="Times New Roman" w:cs="Times New Roman"/>
          <w:szCs w:val="24"/>
        </w:rPr>
        <w:t xml:space="preserve">σε </w:t>
      </w:r>
      <w:r>
        <w:rPr>
          <w:rFonts w:eastAsia="Times New Roman" w:cs="Times New Roman"/>
          <w:szCs w:val="24"/>
        </w:rPr>
        <w:t>δήλωση και ο νόμος ή οι δικαστικές αποφάσεις του λένε ότι «έχεις υποχρέωση να δηλώσεις τις καταθέσεις σου στα τραπεζικά ιδρύματα, αλλά δεν έχεις υποχρέωση να δηλώσεις τα μετρητά στη θυ</w:t>
      </w:r>
      <w:r>
        <w:rPr>
          <w:rFonts w:eastAsia="Times New Roman" w:cs="Times New Roman"/>
          <w:szCs w:val="24"/>
        </w:rPr>
        <w:lastRenderedPageBreak/>
        <w:t>ρίδα που έχεις στην τράπε</w:t>
      </w:r>
      <w:r>
        <w:rPr>
          <w:rFonts w:eastAsia="Times New Roman" w:cs="Times New Roman"/>
          <w:szCs w:val="24"/>
        </w:rPr>
        <w:t>ζα», τότε καταλαβαίνετε ότι καταδολιεύεται ο νόμος, ακυρώνεται ο νόμος</w:t>
      </w:r>
      <w:r>
        <w:rPr>
          <w:rFonts w:eastAsia="Times New Roman" w:cs="Times New Roman"/>
          <w:szCs w:val="24"/>
        </w:rPr>
        <w:t>,</w:t>
      </w:r>
      <w:r>
        <w:rPr>
          <w:rFonts w:eastAsia="Times New Roman" w:cs="Times New Roman"/>
          <w:szCs w:val="24"/>
        </w:rPr>
        <w:t xml:space="preserve"> ακυρώνεται κάτι πολύ </w:t>
      </w:r>
      <w:r>
        <w:rPr>
          <w:rFonts w:eastAsia="Times New Roman" w:cs="Times New Roman"/>
          <w:szCs w:val="24"/>
        </w:rPr>
        <w:t>πιο σημαντικό</w:t>
      </w:r>
      <w:r>
        <w:rPr>
          <w:rFonts w:eastAsia="Times New Roman" w:cs="Times New Roman"/>
          <w:szCs w:val="24"/>
        </w:rPr>
        <w:t xml:space="preserve">, η λαϊκή επιταγή για διαφάνεια και έλεγχο! Αυτό είναι το σημαντικό και αυτό ας κρατήσουν όλοι! </w:t>
      </w:r>
    </w:p>
    <w:p w14:paraId="1C8C4840"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w:t>
      </w:r>
      <w:r>
        <w:rPr>
          <w:rFonts w:eastAsia="Times New Roman" w:cs="Times New Roman"/>
          <w:szCs w:val="24"/>
        </w:rPr>
        <w:t xml:space="preserve">πτέρυγες </w:t>
      </w:r>
      <w:r>
        <w:rPr>
          <w:rFonts w:eastAsia="Times New Roman" w:cs="Times New Roman"/>
          <w:szCs w:val="24"/>
        </w:rPr>
        <w:t>του ΣΥΡΙΖΑ και των Α</w:t>
      </w:r>
      <w:r>
        <w:rPr>
          <w:rFonts w:eastAsia="Times New Roman" w:cs="Times New Roman"/>
          <w:szCs w:val="24"/>
        </w:rPr>
        <w:t>ΝΕΛ</w:t>
      </w:r>
      <w:r>
        <w:rPr>
          <w:rFonts w:eastAsia="Times New Roman" w:cs="Times New Roman"/>
          <w:szCs w:val="24"/>
        </w:rPr>
        <w:t>)</w:t>
      </w:r>
    </w:p>
    <w:p w14:paraId="1C8C484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 Η Κυβέρνηση, λοιπόν, σήμερα επανέρχεται και λέει: «Να δούμε ποιος θα κουραστεί. Η Κυβέρνηση που θα επιμείνει στη διαφάνεια και στον έλεγχο ή όλοι εκείνοι, οι οποίοι συντάσσονται πίσω από καθεστώτα αδιαφάνειας και μη ελέγχου;». Και θα λογοδοτήσουν όλο</w:t>
      </w:r>
      <w:r>
        <w:rPr>
          <w:rFonts w:eastAsia="Times New Roman" w:cs="Times New Roman"/>
          <w:szCs w:val="24"/>
        </w:rPr>
        <w:t xml:space="preserve">ι στον λαό! </w:t>
      </w:r>
    </w:p>
    <w:p w14:paraId="1C8C484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για την ψήφιση του </w:t>
      </w:r>
      <w:r>
        <w:rPr>
          <w:rFonts w:eastAsia="Times New Roman" w:cs="Times New Roman"/>
          <w:szCs w:val="24"/>
        </w:rPr>
        <w:t>π</w:t>
      </w:r>
      <w:r>
        <w:rPr>
          <w:rFonts w:eastAsia="Times New Roman" w:cs="Times New Roman"/>
          <w:szCs w:val="24"/>
        </w:rPr>
        <w:t xml:space="preserve">ροϋπολογισμού του 2018 γίνεται σε μια εξαιρετικά σπουδαία και </w:t>
      </w:r>
      <w:r>
        <w:rPr>
          <w:rFonts w:eastAsia="Times New Roman" w:cs="Times New Roman"/>
          <w:szCs w:val="24"/>
        </w:rPr>
        <w:lastRenderedPageBreak/>
        <w:t xml:space="preserve">κρίσιμη ιστορικά στιγμή για τον τόπο. Διότι το 2018 </w:t>
      </w:r>
      <w:r>
        <w:rPr>
          <w:rFonts w:eastAsia="Times New Roman" w:cs="Times New Roman"/>
          <w:szCs w:val="24"/>
        </w:rPr>
        <w:t xml:space="preserve">είναι το έτος εκείνο που η πατρίδα μας, ο λαός μας, ο ελληνικός λαός, βγαίνει από την επιτήρηση, βγαίνει από τα μνημόνια. Και τα μνημόνια δεν έπεσαν από τον ουρανό, κυρίες και κύριοι συνάδελφοι. Τα μνημόνια ήρθαν από τις κυβερνήσεις του ΠΑΣΟΚ και της Νέας </w:t>
      </w:r>
      <w:r>
        <w:rPr>
          <w:rFonts w:eastAsia="Times New Roman" w:cs="Times New Roman"/>
          <w:szCs w:val="24"/>
        </w:rPr>
        <w:t xml:space="preserve">Δημοκρατίας, αλλά προηγήθηκε μια πολιτική τριάντα ετών υπερδανεισμού, πλαστής ευμάρειας και κυρίως ενός συστήματος διαπλοκής και διαφθοράς που βασίλευε στη χώρα. </w:t>
      </w:r>
    </w:p>
    <w:p w14:paraId="1C8C484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Αυτοί, λοιπόν, που σήμερα καταγγέλλουν την Κυβέρνηση ότι δεν έχει πετύχει να επανέλθει η χώρα</w:t>
      </w:r>
      <w:r>
        <w:rPr>
          <w:rFonts w:eastAsia="Times New Roman" w:cs="Times New Roman"/>
          <w:szCs w:val="24"/>
        </w:rPr>
        <w:t xml:space="preserve"> στο 2009 ή στο 2008, θα πρέπει να αναλογιστούν τι έκαναν επί τριάντα χρόνια, τι συμφωνίες υπέγραψαν, τι μνημόνια υπέγραψαν, με ποιον τρόπο αλυσόδεσαν </w:t>
      </w:r>
      <w:r>
        <w:rPr>
          <w:rFonts w:eastAsia="Times New Roman" w:cs="Times New Roman"/>
          <w:szCs w:val="24"/>
        </w:rPr>
        <w:lastRenderedPageBreak/>
        <w:t xml:space="preserve">τον ελληνικό λαό, όχι μόνο με τα μνημόνια, αλλά κυρίως με τις πολιτικές τους. </w:t>
      </w:r>
    </w:p>
    <w:p w14:paraId="1C8C484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 xml:space="preserve">οι, η κατάσταση έχει αλλάξει και έχει αλλάξει από τον Ιανουάριο του 2015, τον κοντινό Ιανουάριο του 2015 που φαίνεται πλέον πολύ μακριά. Διότι ο πολιτικός χρόνος και τα επιτεύγματα αυτής της Κυβέρνησης είναι σπουδαία και μεγάλα. </w:t>
      </w:r>
    </w:p>
    <w:p w14:paraId="1C8C484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θα ήθελα να πω ότι ακό</w:t>
      </w:r>
      <w:r>
        <w:rPr>
          <w:rFonts w:eastAsia="Times New Roman" w:cs="Times New Roman"/>
          <w:szCs w:val="24"/>
        </w:rPr>
        <w:t xml:space="preserve">μα και οι μάχες που χάθηκαν από αυτή την Κυβέρνηση, ιδίως το πρώτο εξάμηνο του 2015, ήταν μάχες που δόθηκαν </w:t>
      </w:r>
      <w:r>
        <w:rPr>
          <w:rFonts w:eastAsia="Times New Roman" w:cs="Times New Roman"/>
          <w:szCs w:val="24"/>
        </w:rPr>
        <w:t>με</w:t>
      </w:r>
      <w:r>
        <w:rPr>
          <w:rFonts w:eastAsia="Times New Roman" w:cs="Times New Roman"/>
          <w:szCs w:val="24"/>
        </w:rPr>
        <w:t xml:space="preserve"> αποφασιστικότητα</w:t>
      </w:r>
      <w:r>
        <w:rPr>
          <w:rFonts w:eastAsia="Times New Roman" w:cs="Times New Roman"/>
          <w:szCs w:val="24"/>
        </w:rPr>
        <w:t xml:space="preserve">, μάχες που τελικά σταμάτησαν </w:t>
      </w:r>
      <w:r>
        <w:rPr>
          <w:rFonts w:eastAsia="Times New Roman" w:cs="Times New Roman"/>
          <w:szCs w:val="24"/>
        </w:rPr>
        <w:t xml:space="preserve">τον φιλελεύθερο κατήφορο, τον οποίο </w:t>
      </w:r>
      <w:r>
        <w:rPr>
          <w:rFonts w:eastAsia="Times New Roman" w:cs="Times New Roman"/>
          <w:szCs w:val="24"/>
        </w:rPr>
        <w:t xml:space="preserve">ακολουθούσαν </w:t>
      </w:r>
      <w:r>
        <w:rPr>
          <w:rFonts w:eastAsia="Times New Roman" w:cs="Times New Roman"/>
          <w:szCs w:val="24"/>
        </w:rPr>
        <w:t xml:space="preserve">η Νέα Δημοκρατία και το ΠΑΣΟΚ, μαζί με τους πλέον </w:t>
      </w:r>
      <w:r>
        <w:rPr>
          <w:rFonts w:eastAsia="Times New Roman" w:cs="Times New Roman"/>
          <w:szCs w:val="24"/>
        </w:rPr>
        <w:t xml:space="preserve">συντηρητικούς φιλελεύθερους κύκλους της Ευρώπης. </w:t>
      </w:r>
    </w:p>
    <w:p w14:paraId="1C8C484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Οι μάχες αυτές οδήγησαν και στο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αδιανόητο</w:t>
      </w:r>
      <w:r>
        <w:rPr>
          <w:rFonts w:eastAsia="Times New Roman" w:cs="Times New Roman"/>
          <w:szCs w:val="24"/>
        </w:rPr>
        <w:t>»</w:t>
      </w:r>
      <w:r>
        <w:rPr>
          <w:rFonts w:eastAsia="Times New Roman" w:cs="Times New Roman"/>
          <w:szCs w:val="24"/>
        </w:rPr>
        <w:t>, να κλείνει η τρίτη αξιολόγηση χωρίς νέα δημοσιονομικά μέτρα. Ποιος θα το πίστευε αυτό, κυρίες και κύριοι Βουλευτές, πριν μερικούς μήνες, όταν η Νέα Δημοκρατία ζη</w:t>
      </w:r>
      <w:r>
        <w:rPr>
          <w:rFonts w:eastAsia="Times New Roman" w:cs="Times New Roman"/>
          <w:szCs w:val="24"/>
        </w:rPr>
        <w:t>τούσε εκλογές γιατί δεν κλείνει η δεύτερη αξιολόγηση; Ποιος θα τα πίστευε αυτά τα πράγματα;</w:t>
      </w:r>
    </w:p>
    <w:p w14:paraId="1C8C484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Θέλω, λοιπόν, να πω ότι τα επιτεύγματα της Κυβέρνησης, τα οποία δεν μας κάνουν να πανηγυρίζουμε, αλλά είναι μια νότα ενθάρρυνσης στην προσπάθεια αυτή, δεν είναι ένα</w:t>
      </w:r>
      <w:r>
        <w:rPr>
          <w:rFonts w:eastAsia="Times New Roman" w:cs="Times New Roman"/>
          <w:szCs w:val="24"/>
        </w:rPr>
        <w:t xml:space="preserve"> και δυο. Δεν θα τα ακούσουμε αυτά ούτε από τα συγκροτήματα Τύπου ούτε από τα κανάλια της διαπλοκής. Θα τα ακούσει ο ελληνικός λαός σήμερα από την Εθνική Αντιπροσωπεία, από τους Βουλευτές που στηρίζουν την Κυβέρνηση.</w:t>
      </w:r>
    </w:p>
    <w:p w14:paraId="1C8C484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Θέλω για άλλη μια φορά να τονίσω, κυρίε</w:t>
      </w:r>
      <w:r>
        <w:rPr>
          <w:rFonts w:eastAsia="Times New Roman" w:cs="Times New Roman"/>
          <w:szCs w:val="24"/>
        </w:rPr>
        <w:t>ς και κύριοι Βουλευτές, ότι η Κυβέρνησή μας παρέλαβε τέλη Ιανουαρίου, αρχές Φεβρουαρίου του 2015</w:t>
      </w:r>
      <w:r>
        <w:rPr>
          <w:rFonts w:eastAsia="Times New Roman" w:cs="Times New Roman"/>
          <w:szCs w:val="24"/>
        </w:rPr>
        <w:t>,</w:t>
      </w:r>
      <w:r>
        <w:rPr>
          <w:rFonts w:eastAsia="Times New Roman" w:cs="Times New Roman"/>
          <w:szCs w:val="24"/>
        </w:rPr>
        <w:t xml:space="preserve"> ένα νομοθετικό πλαίσιο μηδενικής προστασίας της πρώτης κατοικίας, διότι ο προηγούμενος νόμος είχε λήξει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και η προηγούμενη Κυβέρνηση δεν είχε φ</w:t>
      </w:r>
      <w:r>
        <w:rPr>
          <w:rFonts w:eastAsia="Times New Roman" w:cs="Times New Roman"/>
          <w:szCs w:val="24"/>
        </w:rPr>
        <w:t xml:space="preserve">ροντίσει </w:t>
      </w:r>
      <w:r>
        <w:rPr>
          <w:rFonts w:eastAsia="Times New Roman" w:cs="Times New Roman"/>
          <w:szCs w:val="24"/>
        </w:rPr>
        <w:t>να τον ανανεώνει</w:t>
      </w:r>
      <w:r>
        <w:rPr>
          <w:rFonts w:eastAsia="Times New Roman" w:cs="Times New Roman"/>
          <w:szCs w:val="24"/>
        </w:rPr>
        <w:t xml:space="preserve">. </w:t>
      </w:r>
    </w:p>
    <w:p w14:paraId="1C8C484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C8C484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Κύριε Πρόεδρε, θα χρειαστώ πέντε λεπτά.</w:t>
      </w:r>
    </w:p>
    <w:p w14:paraId="1C8C484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αραλάβαμε μηδενική προστασία και νομοθετήσαμε με την τροποποίηση του </w:t>
      </w:r>
      <w:r>
        <w:rPr>
          <w:rFonts w:eastAsia="Times New Roman" w:cs="Times New Roman"/>
          <w:szCs w:val="24"/>
        </w:rPr>
        <w:t>ν</w:t>
      </w:r>
      <w:r>
        <w:rPr>
          <w:rFonts w:eastAsia="Times New Roman" w:cs="Times New Roman"/>
          <w:szCs w:val="24"/>
        </w:rPr>
        <w:t>όμου Κατσέλη, με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όμο Σταθάκη</w:t>
      </w:r>
      <w:r>
        <w:rPr>
          <w:rFonts w:eastAsia="Times New Roman" w:cs="Times New Roman"/>
          <w:szCs w:val="24"/>
        </w:rPr>
        <w:t xml:space="preserve">, την απόλυτη προστασία της πρώτης κατοικίας για δανειολήπτες μέχρι ενός ποσού, το οποίο βαίνει κλιμακούμενο μέχρι τις 280.000 ευρώ. </w:t>
      </w:r>
    </w:p>
    <w:p w14:paraId="1C8C484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Η παραπληροφόρηση δεν θα περάσει. Και πρέπει να ξέρει ο απλός Έλληνας πολίτης ότι δεν κινδυνεύει κα</w:t>
      </w:r>
      <w:r>
        <w:rPr>
          <w:rFonts w:eastAsia="Times New Roman" w:cs="Times New Roman"/>
          <w:szCs w:val="24"/>
        </w:rPr>
        <w:t>μ</w:t>
      </w:r>
      <w:r>
        <w:rPr>
          <w:rFonts w:eastAsia="Times New Roman" w:cs="Times New Roman"/>
          <w:szCs w:val="24"/>
        </w:rPr>
        <w:t>μία λαϊκή κατοικία οπο</w:t>
      </w:r>
      <w:r>
        <w:rPr>
          <w:rFonts w:eastAsia="Times New Roman" w:cs="Times New Roman"/>
          <w:szCs w:val="24"/>
        </w:rPr>
        <w:t xml:space="preserve">ιουδήποτε δανειολήπτη έχει λάβει στεγαστικό δάνειο από τράπεζες. Ήταν κυβερνητική υπόσχεση το 2015, που σε δύσκολες συνθήκες υλοποίησε </w:t>
      </w:r>
      <w:r>
        <w:rPr>
          <w:rFonts w:eastAsia="Times New Roman" w:cs="Times New Roman"/>
          <w:szCs w:val="24"/>
        </w:rPr>
        <w:t xml:space="preserve">μονομερώς </w:t>
      </w:r>
      <w:r>
        <w:rPr>
          <w:rFonts w:eastAsia="Times New Roman" w:cs="Times New Roman"/>
          <w:szCs w:val="24"/>
        </w:rPr>
        <w:t>η Κυβέρνηση της Αριστεράς και σήμερα συνεχίζει να υποστηρίζει αυτή την επιλογή της.</w:t>
      </w:r>
    </w:p>
    <w:p w14:paraId="1C8C484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w:t>
      </w:r>
      <w:r>
        <w:rPr>
          <w:rFonts w:eastAsia="Times New Roman" w:cs="Times New Roman"/>
          <w:szCs w:val="24"/>
        </w:rPr>
        <w:t xml:space="preserve">ι, οι παρεμβάσεις </w:t>
      </w:r>
      <w:r>
        <w:rPr>
          <w:rFonts w:eastAsia="Times New Roman" w:cs="Times New Roman"/>
          <w:szCs w:val="24"/>
        </w:rPr>
        <w:t xml:space="preserve">μας στον τομέα της δικαιοσύνης </w:t>
      </w:r>
      <w:r>
        <w:rPr>
          <w:rFonts w:eastAsia="Times New Roman" w:cs="Times New Roman"/>
          <w:szCs w:val="24"/>
        </w:rPr>
        <w:t xml:space="preserve">είναι συνεχείς και κινούνται σε δυο επίπεδα, οριζόντιες στο επίπεδο της αναβάθμισης των υποδομών και της αξιοποίησης </w:t>
      </w:r>
      <w:r>
        <w:rPr>
          <w:rFonts w:eastAsia="Times New Roman" w:cs="Times New Roman"/>
          <w:szCs w:val="24"/>
        </w:rPr>
        <w:t>του ανθρώπινου δυναμικού</w:t>
      </w:r>
      <w:r>
        <w:rPr>
          <w:rFonts w:eastAsia="Times New Roman" w:cs="Times New Roman"/>
          <w:szCs w:val="24"/>
        </w:rPr>
        <w:t xml:space="preserve"> που υπάρχ</w:t>
      </w:r>
      <w:r>
        <w:rPr>
          <w:rFonts w:eastAsia="Times New Roman" w:cs="Times New Roman"/>
          <w:szCs w:val="24"/>
        </w:rPr>
        <w:t>ει</w:t>
      </w:r>
      <w:r>
        <w:rPr>
          <w:rFonts w:eastAsia="Times New Roman" w:cs="Times New Roman"/>
          <w:szCs w:val="24"/>
        </w:rPr>
        <w:t xml:space="preserve"> στον χώρο της </w:t>
      </w:r>
      <w:r>
        <w:rPr>
          <w:rFonts w:eastAsia="Times New Roman" w:cs="Times New Roman"/>
          <w:szCs w:val="24"/>
        </w:rPr>
        <w:t>δ</w:t>
      </w:r>
      <w:r>
        <w:rPr>
          <w:rFonts w:eastAsia="Times New Roman" w:cs="Times New Roman"/>
          <w:szCs w:val="24"/>
        </w:rPr>
        <w:t>ικαιοσύνης</w:t>
      </w:r>
      <w:r>
        <w:rPr>
          <w:rFonts w:eastAsia="Times New Roman" w:cs="Times New Roman"/>
          <w:szCs w:val="24"/>
        </w:rPr>
        <w:t xml:space="preserve">, αλλά </w:t>
      </w:r>
      <w:r>
        <w:rPr>
          <w:rFonts w:eastAsia="Times New Roman" w:cs="Times New Roman"/>
          <w:szCs w:val="24"/>
        </w:rPr>
        <w:t xml:space="preserve">και </w:t>
      </w:r>
      <w:r>
        <w:rPr>
          <w:rFonts w:eastAsia="Times New Roman" w:cs="Times New Roman"/>
          <w:szCs w:val="24"/>
        </w:rPr>
        <w:t>της αξιοποίησης</w:t>
      </w:r>
      <w:r>
        <w:rPr>
          <w:rFonts w:eastAsia="Times New Roman" w:cs="Times New Roman"/>
          <w:szCs w:val="24"/>
        </w:rPr>
        <w:t xml:space="preserve"> τ</w:t>
      </w:r>
      <w:r>
        <w:rPr>
          <w:rFonts w:eastAsia="Times New Roman" w:cs="Times New Roman"/>
          <w:szCs w:val="24"/>
        </w:rPr>
        <w:t>ων σύγχρονων τεχνολογιών</w:t>
      </w:r>
      <w:r>
        <w:rPr>
          <w:rFonts w:eastAsia="Times New Roman" w:cs="Times New Roman"/>
          <w:szCs w:val="24"/>
        </w:rPr>
        <w:t xml:space="preserve"> επίσης. Κ</w:t>
      </w:r>
      <w:r>
        <w:rPr>
          <w:rFonts w:eastAsia="Times New Roman" w:cs="Times New Roman"/>
          <w:szCs w:val="24"/>
        </w:rPr>
        <w:t xml:space="preserve">άθετες με </w:t>
      </w:r>
      <w:r>
        <w:rPr>
          <w:rFonts w:eastAsia="Times New Roman" w:cs="Times New Roman"/>
          <w:szCs w:val="24"/>
        </w:rPr>
        <w:t>μεγάλο αριθμό νομοθετικών παρεμβάσεων από την</w:t>
      </w:r>
      <w:r>
        <w:rPr>
          <w:rFonts w:eastAsia="Times New Roman" w:cs="Times New Roman"/>
          <w:szCs w:val="24"/>
        </w:rPr>
        <w:t xml:space="preserve"> Κυβέρνηση.</w:t>
      </w:r>
    </w:p>
    <w:p w14:paraId="1C8C484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Pr>
          <w:rFonts w:eastAsia="Times New Roman" w:cs="Times New Roman"/>
          <w:szCs w:val="24"/>
        </w:rPr>
        <w:t>σ</w:t>
      </w:r>
      <w:r>
        <w:rPr>
          <w:rFonts w:eastAsia="Times New Roman" w:cs="Times New Roman"/>
          <w:szCs w:val="24"/>
        </w:rPr>
        <w:t>τη στελέχωση, θέλω να σας πω ότι σε δύσκολες δημοσιονομικές συνθήκες ολοκληρώθηκαν τρεις διαγωνισμοί του ΑΣΕΠ για την κάλυψη κενών οργανικών θέ</w:t>
      </w:r>
      <w:r>
        <w:rPr>
          <w:rFonts w:eastAsia="Times New Roman" w:cs="Times New Roman"/>
          <w:szCs w:val="24"/>
        </w:rPr>
        <w:t>σεων σε όλα τα δικαστήρια της χώρας που με την πρόσληψη των επιτυχόντων θα καλυφθεί παραπάνω από το 85% των κενών οργανικών θέσεων. Εκεί που βρήκαμε κατάσταση αποστελέχωσης</w:t>
      </w:r>
      <w:r>
        <w:rPr>
          <w:rFonts w:eastAsia="Times New Roman" w:cs="Times New Roman"/>
          <w:szCs w:val="24"/>
        </w:rPr>
        <w:t>,</w:t>
      </w:r>
      <w:r>
        <w:rPr>
          <w:rFonts w:eastAsia="Times New Roman" w:cs="Times New Roman"/>
          <w:szCs w:val="24"/>
        </w:rPr>
        <w:t xml:space="preserve"> η Κυβέρνηση δημιούργησε τους όρους και τις προϋποθέσεις να στελεχωθούν οι υπηρεσίε</w:t>
      </w:r>
      <w:r>
        <w:rPr>
          <w:rFonts w:eastAsia="Times New Roman" w:cs="Times New Roman"/>
          <w:szCs w:val="24"/>
        </w:rPr>
        <w:t xml:space="preserve">ς και να αξιοποιηθεί ένα μεγάλο ανθρώπινο δυναμικό. </w:t>
      </w:r>
    </w:p>
    <w:p w14:paraId="1C8C484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Επίσης, στον τομέα του ανθρώπινου δυναμικού η Κυβέρνηση για δεύτερη φορά νομοθετεί αύξηση οργανικών θέσεων δικαστικών και εισαγγελικών λειτουργών για να καταστεί γρηγορότερη η απονομή της </w:t>
      </w:r>
      <w:r>
        <w:rPr>
          <w:rFonts w:eastAsia="Times New Roman" w:cs="Times New Roman"/>
          <w:szCs w:val="24"/>
        </w:rPr>
        <w:t>δ</w:t>
      </w:r>
      <w:r>
        <w:rPr>
          <w:rFonts w:eastAsia="Times New Roman" w:cs="Times New Roman"/>
          <w:szCs w:val="24"/>
        </w:rPr>
        <w:t>ικαιοσύνης. Στ</w:t>
      </w:r>
      <w:r>
        <w:rPr>
          <w:rFonts w:eastAsia="Times New Roman" w:cs="Times New Roman"/>
          <w:szCs w:val="24"/>
        </w:rPr>
        <w:t>ον δε τομέα των νέων τεχνολογιών</w:t>
      </w:r>
      <w:r>
        <w:rPr>
          <w:rFonts w:eastAsia="Times New Roman" w:cs="Times New Roman"/>
          <w:szCs w:val="24"/>
        </w:rPr>
        <w:t>,</w:t>
      </w:r>
      <w:r>
        <w:rPr>
          <w:rFonts w:eastAsia="Times New Roman" w:cs="Times New Roman"/>
          <w:szCs w:val="24"/>
        </w:rPr>
        <w:t xml:space="preserve"> συνεχίζεται η προσπάθεια για ηλεκτρονική </w:t>
      </w:r>
      <w:r>
        <w:rPr>
          <w:rFonts w:eastAsia="Times New Roman" w:cs="Times New Roman"/>
          <w:szCs w:val="24"/>
        </w:rPr>
        <w:t xml:space="preserve">οργάνωση της </w:t>
      </w:r>
      <w:r>
        <w:rPr>
          <w:rFonts w:eastAsia="Times New Roman" w:cs="Times New Roman"/>
          <w:szCs w:val="24"/>
        </w:rPr>
        <w:t>δικαιοσύνη</w:t>
      </w:r>
      <w:r>
        <w:rPr>
          <w:rFonts w:eastAsia="Times New Roman" w:cs="Times New Roman"/>
          <w:szCs w:val="24"/>
        </w:rPr>
        <w:t>ς</w:t>
      </w:r>
      <w:r>
        <w:rPr>
          <w:rFonts w:eastAsia="Times New Roman" w:cs="Times New Roman"/>
          <w:szCs w:val="24"/>
        </w:rPr>
        <w:t xml:space="preserve"> </w:t>
      </w:r>
      <w:r>
        <w:rPr>
          <w:rFonts w:eastAsia="Times New Roman" w:cs="Times New Roman"/>
          <w:szCs w:val="24"/>
        </w:rPr>
        <w:lastRenderedPageBreak/>
        <w:t xml:space="preserve">και σας λέω με απόλυτη βεβαιότητα και χρονικό ορίζοντα </w:t>
      </w:r>
      <w:r>
        <w:rPr>
          <w:rFonts w:eastAsia="Times New Roman" w:cs="Times New Roman"/>
          <w:szCs w:val="24"/>
        </w:rPr>
        <w:t xml:space="preserve">μέχρι </w:t>
      </w:r>
      <w:r>
        <w:rPr>
          <w:rFonts w:eastAsia="Times New Roman" w:cs="Times New Roman"/>
          <w:szCs w:val="24"/>
        </w:rPr>
        <w:t>τον Οκτώβρη του 2018</w:t>
      </w:r>
      <w:r>
        <w:rPr>
          <w:rFonts w:eastAsia="Times New Roman" w:cs="Times New Roman"/>
          <w:szCs w:val="24"/>
        </w:rPr>
        <w:t xml:space="preserve">, </w:t>
      </w:r>
      <w:r>
        <w:rPr>
          <w:rFonts w:eastAsia="Times New Roman" w:cs="Times New Roman"/>
          <w:szCs w:val="24"/>
        </w:rPr>
        <w:t xml:space="preserve">ότι θα έχουμε μια άλλη δικαιοσύνη στην Ελλάδα. Εδώ είμαστε και θα τα δούμε. Επαναλαμβάνω: Τον Οκτώβριο του 2018! Είναι δήλωση, δέσμευση ενώπιον της Εθνικής Αντιπροσωπείας. </w:t>
      </w:r>
    </w:p>
    <w:p w14:paraId="1C8C4850" w14:textId="77777777" w:rsidR="00AD7333" w:rsidRDefault="00CF083D">
      <w:pPr>
        <w:spacing w:line="600" w:lineRule="auto"/>
        <w:ind w:firstLine="720"/>
        <w:jc w:val="both"/>
        <w:rPr>
          <w:rFonts w:eastAsia="Times New Roman"/>
          <w:szCs w:val="24"/>
        </w:rPr>
      </w:pPr>
      <w:r>
        <w:rPr>
          <w:rFonts w:eastAsia="Times New Roman"/>
          <w:szCs w:val="24"/>
        </w:rPr>
        <w:t>Κυρίες και κύριοι συνάδελφοι, θέλω να σας πω ότι στον τομέα των υποδομών παραλάβαμε</w:t>
      </w:r>
      <w:r>
        <w:rPr>
          <w:rFonts w:eastAsia="Times New Roman"/>
          <w:szCs w:val="24"/>
        </w:rPr>
        <w:t xml:space="preserve"> μια κατάσταση τραγική όσον αφορά τις κτιριακές υποδομές. Δεν θα αναφερθώ αυτή τη στιγμή σε πρωτοδικεία τα οποία έχω επισκεφτεί. Θα </w:t>
      </w:r>
      <w:r>
        <w:rPr>
          <w:rFonts w:eastAsia="Times New Roman"/>
          <w:szCs w:val="24"/>
        </w:rPr>
        <w:t xml:space="preserve">πω </w:t>
      </w:r>
      <w:r>
        <w:rPr>
          <w:rFonts w:eastAsia="Times New Roman"/>
          <w:szCs w:val="24"/>
        </w:rPr>
        <w:t>μόνο ότι μέσα στο 2018 θα ολοκληρωθεί κάτι που εκκρεμεί από το 1981, η διάσπαση του Πρωτοδικείου Αθηνών σε επιπλέον δύο ν</w:t>
      </w:r>
      <w:r>
        <w:rPr>
          <w:rFonts w:eastAsia="Times New Roman"/>
          <w:szCs w:val="24"/>
        </w:rPr>
        <w:t>έα πρωτοδικεία στην περιοχή της Αττικής.</w:t>
      </w:r>
    </w:p>
    <w:p w14:paraId="1C8C4851"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Όσον αφορά τον προϋπολογισμό του Υπουργείου Δικαιοσύνης, θέλω να σας πω ότι και φέτος είναι αυξημένος και φτάνει τα 608.508.000 ευρώ. Και μαζί με την αξιοποίηση των προγραμμάτων ΕΣΠΑ και της δομής αξιοποίησης αυτών </w:t>
      </w:r>
      <w:r>
        <w:rPr>
          <w:rFonts w:eastAsia="Times New Roman"/>
          <w:szCs w:val="24"/>
        </w:rPr>
        <w:t xml:space="preserve">των προγραμμάτων που συστήσαμε στο Υπουργείο Δικαιοσύνης για πρώτη φορά, η στοχευμένη χρηματοδότηση αναγκαίων έργων και υποδομών θα συνεχιστεί και θα είναι αποτελεσματική, όπως πάντα.     </w:t>
      </w:r>
    </w:p>
    <w:p w14:paraId="1C8C4852" w14:textId="77777777" w:rsidR="00AD7333" w:rsidRDefault="00CF083D">
      <w:pPr>
        <w:spacing w:line="600" w:lineRule="auto"/>
        <w:ind w:firstLine="720"/>
        <w:jc w:val="both"/>
        <w:rPr>
          <w:rFonts w:eastAsia="Times New Roman"/>
          <w:szCs w:val="24"/>
        </w:rPr>
      </w:pPr>
      <w:r>
        <w:rPr>
          <w:rFonts w:eastAsia="Times New Roman"/>
          <w:szCs w:val="24"/>
        </w:rPr>
        <w:t>Κυρίες και κύριοι συνάδελφοι, πού κατατείνουν όλες αυτές οι προσπάθ</w:t>
      </w:r>
      <w:r>
        <w:rPr>
          <w:rFonts w:eastAsia="Times New Roman"/>
          <w:szCs w:val="24"/>
        </w:rPr>
        <w:t>ειες; Κατατείνουν στην επιτάχυνση των δικών. Σήμερα, λοιπόν, για πρώτη φορά, ενώπιον της Βουλής, θέλω να σας παρουσιάσω στοιχεία, αριθμούς, την πραγματικότητα.</w:t>
      </w:r>
    </w:p>
    <w:p w14:paraId="1C8C4853"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 Για όλο το 2016 είχαμε εξήντα </w:t>
      </w:r>
      <w:r>
        <w:rPr>
          <w:rFonts w:eastAsia="Times New Roman"/>
          <w:szCs w:val="24"/>
        </w:rPr>
        <w:t>εννέα χιλιάδες εξακόσιες σαράντα οκτώ</w:t>
      </w:r>
      <w:r>
        <w:rPr>
          <w:rFonts w:eastAsia="Times New Roman"/>
          <w:szCs w:val="24"/>
        </w:rPr>
        <w:t xml:space="preserve"> νεοεισαχθείσες υποθέσεις κα</w:t>
      </w:r>
      <w:r>
        <w:rPr>
          <w:rFonts w:eastAsia="Times New Roman"/>
          <w:szCs w:val="24"/>
        </w:rPr>
        <w:t xml:space="preserve">ι εκδόθηκαν αποφάσεις ή είχαμε κατάργηση της δίκης σε </w:t>
      </w:r>
      <w:r>
        <w:rPr>
          <w:rFonts w:eastAsia="Times New Roman"/>
          <w:szCs w:val="24"/>
        </w:rPr>
        <w:t>ενενήντα πέντε χιλιάδες πεντακόσιες εννέα</w:t>
      </w:r>
      <w:r>
        <w:rPr>
          <w:rFonts w:eastAsia="Times New Roman"/>
          <w:szCs w:val="24"/>
        </w:rPr>
        <w:t xml:space="preserve">. Αυτό στα διοικητικά εφετεία και πρωτοδικεία. </w:t>
      </w:r>
    </w:p>
    <w:p w14:paraId="1C8C4854" w14:textId="77777777" w:rsidR="00AD7333" w:rsidRDefault="00CF083D">
      <w:pPr>
        <w:spacing w:line="600" w:lineRule="auto"/>
        <w:ind w:firstLine="720"/>
        <w:jc w:val="both"/>
        <w:rPr>
          <w:rFonts w:eastAsia="Times New Roman"/>
          <w:szCs w:val="24"/>
        </w:rPr>
      </w:pPr>
      <w:r>
        <w:rPr>
          <w:rFonts w:eastAsia="Times New Roman"/>
          <w:szCs w:val="24"/>
        </w:rPr>
        <w:t>Κυρίες και κύριοι συνάδελφοι, στις 31</w:t>
      </w:r>
      <w:r w:rsidRPr="00D52977">
        <w:rPr>
          <w:rFonts w:eastAsia="Times New Roman"/>
          <w:szCs w:val="24"/>
        </w:rPr>
        <w:t>-</w:t>
      </w:r>
      <w:r>
        <w:rPr>
          <w:rFonts w:eastAsia="Times New Roman"/>
          <w:szCs w:val="24"/>
        </w:rPr>
        <w:t>12</w:t>
      </w:r>
      <w:r w:rsidRPr="00D52977">
        <w:rPr>
          <w:rFonts w:eastAsia="Times New Roman"/>
          <w:szCs w:val="24"/>
        </w:rPr>
        <w:t>-</w:t>
      </w:r>
      <w:r>
        <w:rPr>
          <w:rFonts w:eastAsia="Times New Roman"/>
          <w:szCs w:val="24"/>
        </w:rPr>
        <w:t xml:space="preserve">2014 παραλάβαμε </w:t>
      </w:r>
      <w:r>
        <w:rPr>
          <w:rFonts w:eastAsia="Times New Roman"/>
          <w:szCs w:val="24"/>
        </w:rPr>
        <w:t>τριακόσιες πενήντα επτά χιλιάδες</w:t>
      </w:r>
      <w:r>
        <w:rPr>
          <w:rFonts w:eastAsia="Times New Roman"/>
          <w:szCs w:val="24"/>
        </w:rPr>
        <w:t xml:space="preserve"> εκκρεμείς υποθέσεις στα διοικητικά δικαστήρια και σήμερα ο αριθμός έχει περιοριστεί στις </w:t>
      </w:r>
      <w:r>
        <w:rPr>
          <w:rFonts w:eastAsia="Times New Roman"/>
          <w:szCs w:val="24"/>
        </w:rPr>
        <w:t>διακόσιες εβδομήντα εννέα χιλιάδες οκτακόσιες ογδόντα δύο.</w:t>
      </w:r>
      <w:r>
        <w:rPr>
          <w:rFonts w:eastAsia="Times New Roman"/>
          <w:szCs w:val="24"/>
        </w:rPr>
        <w:t xml:space="preserve"> </w:t>
      </w:r>
    </w:p>
    <w:p w14:paraId="1C8C4855" w14:textId="77777777" w:rsidR="00AD7333" w:rsidRDefault="00CF083D">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Υπουργού)  </w:t>
      </w:r>
    </w:p>
    <w:p w14:paraId="1C8C4856" w14:textId="77777777" w:rsidR="00AD7333" w:rsidRDefault="00CF083D">
      <w:pPr>
        <w:spacing w:line="600" w:lineRule="auto"/>
        <w:ind w:firstLine="720"/>
        <w:jc w:val="both"/>
        <w:rPr>
          <w:rFonts w:eastAsia="Times New Roman"/>
          <w:szCs w:val="24"/>
        </w:rPr>
      </w:pPr>
      <w:r>
        <w:rPr>
          <w:rFonts w:eastAsia="Times New Roman"/>
          <w:szCs w:val="24"/>
        </w:rPr>
        <w:t>Ολοκληρώνω, κύριε Πρ</w:t>
      </w:r>
      <w:r>
        <w:rPr>
          <w:rFonts w:eastAsia="Times New Roman"/>
          <w:szCs w:val="24"/>
        </w:rPr>
        <w:t xml:space="preserve">όεδρε. </w:t>
      </w:r>
    </w:p>
    <w:p w14:paraId="1C8C4857"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Έχουμε μια θεαματική βελτίωση, η οποία εντός του 2017 θα ξεπεράσει τις </w:t>
      </w:r>
      <w:r>
        <w:rPr>
          <w:rFonts w:eastAsia="Times New Roman"/>
          <w:szCs w:val="24"/>
        </w:rPr>
        <w:t>εκατό χιλιάδες</w:t>
      </w:r>
      <w:r>
        <w:rPr>
          <w:rFonts w:eastAsia="Times New Roman"/>
          <w:szCs w:val="24"/>
        </w:rPr>
        <w:t xml:space="preserve"> υποθέσεις οι οποίες θα έχουν εκκαθαριστεί. Είναι ένα επίτευγμα αυτής της Κυβέρνησης. Δεν </w:t>
      </w:r>
      <w:r>
        <w:rPr>
          <w:rFonts w:eastAsia="Times New Roman"/>
          <w:szCs w:val="24"/>
        </w:rPr>
        <w:t>είναι δυνατόν</w:t>
      </w:r>
      <w:r>
        <w:rPr>
          <w:rFonts w:eastAsia="Times New Roman"/>
          <w:szCs w:val="24"/>
        </w:rPr>
        <w:t xml:space="preserve">, κυρίες και κύριοι Βουλευτές, </w:t>
      </w:r>
      <w:r>
        <w:rPr>
          <w:rFonts w:eastAsia="Times New Roman"/>
          <w:szCs w:val="24"/>
        </w:rPr>
        <w:t xml:space="preserve">να </w:t>
      </w:r>
      <w:r>
        <w:rPr>
          <w:rFonts w:eastAsia="Times New Roman"/>
          <w:szCs w:val="24"/>
        </w:rPr>
        <w:t xml:space="preserve">μηδενίσουμε τις εκκρεμείς </w:t>
      </w:r>
      <w:r>
        <w:rPr>
          <w:rFonts w:eastAsia="Times New Roman"/>
          <w:szCs w:val="24"/>
        </w:rPr>
        <w:t xml:space="preserve">υποθέσεις, αλλά </w:t>
      </w:r>
      <w:r>
        <w:rPr>
          <w:rFonts w:eastAsia="Times New Roman"/>
          <w:szCs w:val="24"/>
        </w:rPr>
        <w:t>θα κριθούμε θετικά</w:t>
      </w:r>
      <w:r>
        <w:rPr>
          <w:rFonts w:eastAsia="Times New Roman"/>
          <w:szCs w:val="24"/>
        </w:rPr>
        <w:t xml:space="preserve"> εάν περιορίσουμε δραστικά τον αριθμό τους. Και βλέπετε από τα στοιχεία τα οποία σας φέρνω σήμερα ότι αυτός ο στόχος επιτυγχάνεται. </w:t>
      </w:r>
    </w:p>
    <w:p w14:paraId="1C8C4858" w14:textId="77777777" w:rsidR="00AD7333" w:rsidRDefault="00CF083D">
      <w:pPr>
        <w:spacing w:line="600" w:lineRule="auto"/>
        <w:ind w:firstLine="720"/>
        <w:jc w:val="both"/>
        <w:rPr>
          <w:rFonts w:eastAsia="Times New Roman"/>
          <w:szCs w:val="24"/>
        </w:rPr>
      </w:pPr>
      <w:r>
        <w:rPr>
          <w:rFonts w:eastAsia="Times New Roman"/>
          <w:szCs w:val="24"/>
        </w:rPr>
        <w:t>Αντίστοιχη είναι η εικόνα στα πολιτικά δικαστήρια. Για το πρώτο εξάμηνο του 2017, ο δείκτ</w:t>
      </w:r>
      <w:r>
        <w:rPr>
          <w:rFonts w:eastAsia="Times New Roman"/>
          <w:szCs w:val="24"/>
        </w:rPr>
        <w:t>ης περαίωσης των υποθέσεων, δηλαδή η αναλογία περαιωθεισών-εισερχομένων, είναι 131%. Επομένως, για κάθε μία υπόθεση που εισέρχεται, περατώνεται 1,31. Αυτά για τα πολιτικά δικαστήρια. Στα πρωτοδικεία ο δείκτης περαίωσης είναι 117% και στα ειρηνοδικεία ακόμα</w:t>
      </w:r>
      <w:r>
        <w:rPr>
          <w:rFonts w:eastAsia="Times New Roman"/>
          <w:szCs w:val="24"/>
        </w:rPr>
        <w:t xml:space="preserve"> ψηλότερος 135%. </w:t>
      </w:r>
    </w:p>
    <w:p w14:paraId="1C8C4859" w14:textId="77777777" w:rsidR="00AD7333" w:rsidRDefault="00CF083D">
      <w:pPr>
        <w:spacing w:line="600" w:lineRule="auto"/>
        <w:ind w:firstLine="720"/>
        <w:jc w:val="both"/>
        <w:rPr>
          <w:rFonts w:eastAsia="Times New Roman"/>
          <w:szCs w:val="24"/>
        </w:rPr>
      </w:pPr>
      <w:r>
        <w:rPr>
          <w:rFonts w:eastAsia="Times New Roman"/>
          <w:szCs w:val="24"/>
        </w:rPr>
        <w:lastRenderedPageBreak/>
        <w:t>Αυτή είναι η εικόνα σήμερα. Είναι μια εικόνα βελτίωσης των συνθηκών απονομής της δικαιοσύνης, επιτάχυνσης του χρόνου έκδοσης των αποφάσεων. Πιστεύουμε ακράδαντα ότι συνεχίζοντας αυτή την πολιτική, η οποία κινείται όχι μόνο στα υλικοτεχνικ</w:t>
      </w:r>
      <w:r>
        <w:rPr>
          <w:rFonts w:eastAsia="Times New Roman"/>
          <w:szCs w:val="24"/>
        </w:rPr>
        <w:t xml:space="preserve">ά, αλλά και στις θεσμικές παρεμβάσεις, όπως τόνισα στην ομιλία μου, η </w:t>
      </w:r>
      <w:r>
        <w:rPr>
          <w:rFonts w:eastAsia="Times New Roman"/>
          <w:szCs w:val="24"/>
        </w:rPr>
        <w:t>δ</w:t>
      </w:r>
      <w:r>
        <w:rPr>
          <w:rFonts w:eastAsia="Times New Roman"/>
          <w:szCs w:val="24"/>
        </w:rPr>
        <w:t xml:space="preserve">ικαιοσύνη μπορεί να ατενίζει το μέλλον με μεγαλύτερη αισιοδοξία. </w:t>
      </w:r>
    </w:p>
    <w:p w14:paraId="1C8C485A" w14:textId="77777777" w:rsidR="00AD7333" w:rsidRDefault="00CF083D">
      <w:pPr>
        <w:spacing w:line="600" w:lineRule="auto"/>
        <w:ind w:firstLine="720"/>
        <w:jc w:val="both"/>
        <w:rPr>
          <w:rFonts w:eastAsia="Times New Roman"/>
          <w:szCs w:val="24"/>
        </w:rPr>
      </w:pPr>
      <w:r>
        <w:rPr>
          <w:rFonts w:eastAsia="Times New Roman"/>
          <w:szCs w:val="24"/>
        </w:rPr>
        <w:t xml:space="preserve">Τελικά, ο Έλληνας πολίτης θα ξαναβρεί στη </w:t>
      </w:r>
      <w:r>
        <w:rPr>
          <w:rFonts w:eastAsia="Times New Roman"/>
          <w:szCs w:val="24"/>
        </w:rPr>
        <w:t>δ</w:t>
      </w:r>
      <w:r>
        <w:rPr>
          <w:rFonts w:eastAsia="Times New Roman"/>
          <w:szCs w:val="24"/>
        </w:rPr>
        <w:t>ικαιοσύνη το καταφύγιο εκείνο που του είχαν στερήσει οι μνημονιακές πολιτικέ</w:t>
      </w:r>
      <w:r>
        <w:rPr>
          <w:rFonts w:eastAsia="Times New Roman"/>
          <w:szCs w:val="24"/>
        </w:rPr>
        <w:t xml:space="preserve">ς και οι πολιτικές οιονεί αρνησιδικίας, τις οποίες είχαν εγκαθιδρύσει οι προηγούμενες κυβερνήσεις, με την εγκατάλειψη της </w:t>
      </w:r>
      <w:r>
        <w:rPr>
          <w:rFonts w:eastAsia="Times New Roman"/>
          <w:szCs w:val="24"/>
        </w:rPr>
        <w:t>δ</w:t>
      </w:r>
      <w:r>
        <w:rPr>
          <w:rFonts w:eastAsia="Times New Roman"/>
          <w:szCs w:val="24"/>
        </w:rPr>
        <w:t xml:space="preserve">ικαιοσύνης για πάνω από είκοσι ή ακόμα και τριάντα χρόνια. </w:t>
      </w:r>
    </w:p>
    <w:p w14:paraId="1C8C485B" w14:textId="77777777" w:rsidR="00AD7333" w:rsidRDefault="00CF083D">
      <w:pPr>
        <w:spacing w:line="600" w:lineRule="auto"/>
        <w:ind w:firstLine="720"/>
        <w:jc w:val="both"/>
        <w:rPr>
          <w:rFonts w:eastAsia="Times New Roman"/>
          <w:szCs w:val="24"/>
        </w:rPr>
      </w:pPr>
      <w:r>
        <w:rPr>
          <w:rFonts w:eastAsia="Times New Roman"/>
          <w:szCs w:val="24"/>
        </w:rPr>
        <w:t xml:space="preserve">Αυτή είναι η προσφορά της Κυβέρνησης στον χώρο της </w:t>
      </w:r>
      <w:r>
        <w:rPr>
          <w:rFonts w:eastAsia="Times New Roman"/>
          <w:szCs w:val="24"/>
        </w:rPr>
        <w:t>δ</w:t>
      </w:r>
      <w:r>
        <w:rPr>
          <w:rFonts w:eastAsia="Times New Roman"/>
          <w:szCs w:val="24"/>
        </w:rPr>
        <w:t>ικαιοσύνης και αυτό τ</w:t>
      </w:r>
      <w:r>
        <w:rPr>
          <w:rFonts w:eastAsia="Times New Roman"/>
          <w:szCs w:val="24"/>
        </w:rPr>
        <w:t xml:space="preserve">ο έργο θα συνεχιστεί μέχρι τέλους. </w:t>
      </w:r>
    </w:p>
    <w:p w14:paraId="1C8C485C"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Σας ευχαριστώ πολύ.    </w:t>
      </w:r>
    </w:p>
    <w:p w14:paraId="1C8C485D" w14:textId="77777777" w:rsidR="00AD7333" w:rsidRDefault="00CF083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85E"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Κατά σειρά, θα πάρουν τον λόγο η κ. Τζάκρη, ο κ. Τζαβάρας, ο κ. Μιχαηλίδης και ο Υπουργός κ. Σταθάκης. </w:t>
      </w:r>
    </w:p>
    <w:p w14:paraId="1C8C485F" w14:textId="77777777" w:rsidR="00AD7333" w:rsidRDefault="00CF083D">
      <w:pPr>
        <w:spacing w:line="600" w:lineRule="auto"/>
        <w:ind w:firstLine="720"/>
        <w:jc w:val="both"/>
        <w:rPr>
          <w:rFonts w:eastAsia="Times New Roman"/>
          <w:b/>
          <w:szCs w:val="24"/>
        </w:rPr>
      </w:pPr>
      <w:r>
        <w:rPr>
          <w:rFonts w:eastAsia="Times New Roman"/>
          <w:szCs w:val="24"/>
        </w:rPr>
        <w:t>Παρακαλώ, κυ</w:t>
      </w:r>
      <w:r>
        <w:rPr>
          <w:rFonts w:eastAsia="Times New Roman"/>
          <w:szCs w:val="24"/>
        </w:rPr>
        <w:t xml:space="preserve">ρία Τζάκρη, έχετε τον λόγο για έξι λεπτά. Να τηρήσουμε, όμως, τον χρόνο για να μιλήσουν όλοι.  </w:t>
      </w:r>
      <w:r>
        <w:rPr>
          <w:rFonts w:eastAsia="Times New Roman"/>
          <w:b/>
          <w:szCs w:val="24"/>
        </w:rPr>
        <w:t xml:space="preserve"> </w:t>
      </w:r>
    </w:p>
    <w:p w14:paraId="1C8C4860" w14:textId="77777777" w:rsidR="00AD7333" w:rsidRDefault="00CF083D">
      <w:pPr>
        <w:spacing w:line="600" w:lineRule="auto"/>
        <w:ind w:firstLine="720"/>
        <w:jc w:val="both"/>
        <w:rPr>
          <w:rFonts w:eastAsia="Times New Roman"/>
          <w:szCs w:val="24"/>
        </w:rPr>
      </w:pPr>
      <w:r>
        <w:rPr>
          <w:rFonts w:eastAsia="Times New Roman"/>
          <w:b/>
          <w:szCs w:val="24"/>
        </w:rPr>
        <w:t xml:space="preserve">ΘΕΟΔΩΡΑ ΤΖΑΚΡΗ: </w:t>
      </w:r>
      <w:r>
        <w:rPr>
          <w:rFonts w:eastAsia="Times New Roman"/>
          <w:szCs w:val="24"/>
        </w:rPr>
        <w:t xml:space="preserve">Κυρίες και κύριοι Βουλευτές, ο </w:t>
      </w:r>
      <w:r>
        <w:rPr>
          <w:rFonts w:eastAsia="Times New Roman"/>
          <w:szCs w:val="24"/>
        </w:rPr>
        <w:t>π</w:t>
      </w:r>
      <w:r>
        <w:rPr>
          <w:rFonts w:eastAsia="Times New Roman"/>
          <w:szCs w:val="24"/>
        </w:rPr>
        <w:t xml:space="preserve">ροϋπολογισμός του 2018 -όπως κατά κόρον ακούγεται τις τελευταίες μέρες- είναι ο τελευταίος μνημονιακός </w:t>
      </w:r>
      <w:r>
        <w:rPr>
          <w:rFonts w:eastAsia="Times New Roman"/>
          <w:szCs w:val="24"/>
        </w:rPr>
        <w:t>προϋπολογισμός και σηματοδοτεί την είσοδο της χώρας μας σε μια νέα περίοδο άρσης των αβεβαιοτήτων και μακράς οικονομικής σταθερότητας. Όπως άλλω</w:t>
      </w:r>
      <w:r>
        <w:rPr>
          <w:rFonts w:eastAsia="Times New Roman"/>
          <w:szCs w:val="24"/>
        </w:rPr>
        <w:lastRenderedPageBreak/>
        <w:t>στε προβλέπεται από το μεσοπρόθεσμο πλαίσιο της δημοσιονομικής στρατηγικής, στα χρόνια που ακολουθούν έχει εξασφ</w:t>
      </w:r>
      <w:r>
        <w:rPr>
          <w:rFonts w:eastAsia="Times New Roman"/>
          <w:szCs w:val="24"/>
        </w:rPr>
        <w:t>αλιστεί ο αναγκαίος δημοσιονομικός χώρος ώστε να υλοποιηθεί ένα ρεαλιστικό πρόγραμμα βιώσιμης και αειφόρου οικονομικής ανασυγκρότησης με την παράλληλη διεύρυνσης της κοινωνικής προστασίας των ασθενέστερων οικονομικών στρωμάτων.</w:t>
      </w:r>
    </w:p>
    <w:p w14:paraId="1C8C4861" w14:textId="77777777" w:rsidR="00AD7333" w:rsidRDefault="00CF083D">
      <w:pPr>
        <w:spacing w:line="600" w:lineRule="auto"/>
        <w:ind w:firstLine="720"/>
        <w:jc w:val="both"/>
        <w:rPr>
          <w:rFonts w:eastAsia="Times New Roman"/>
          <w:szCs w:val="24"/>
        </w:rPr>
      </w:pPr>
      <w:r>
        <w:rPr>
          <w:rFonts w:eastAsia="Times New Roman"/>
          <w:szCs w:val="24"/>
        </w:rPr>
        <w:t xml:space="preserve">Στο πλαίσιο αυτό εντάσσεται </w:t>
      </w:r>
      <w:r>
        <w:rPr>
          <w:rFonts w:eastAsia="Times New Roman"/>
          <w:szCs w:val="24"/>
        </w:rPr>
        <w:t>και το κοινωνικό μέρισμα ύψους 727 εκατομμυρίων ευρώ που έχει διανεμηθεί ήδη από την Κυβέρνηση μας. Το κοινωνικό μέρισμα αφορά το 1/3 του ελληνικού λαού με μέση ενίσχυση πάνω από 500 ευρώ και προέκυψε από τα έσοδα του ΕΦΚΑ και τα χαμηλότερα πρωτογενή πλεον</w:t>
      </w:r>
      <w:r>
        <w:rPr>
          <w:rFonts w:eastAsia="Times New Roman"/>
          <w:szCs w:val="24"/>
        </w:rPr>
        <w:t xml:space="preserve">άσματα που διαπραγματεύτηκε και πέτυχε αυτή η Κυβέρνηση. Εδώ υπάγεται και το επίδομα νεανικής αλληλεγγύης που θα δοθεί σε </w:t>
      </w:r>
      <w:r>
        <w:rPr>
          <w:rFonts w:eastAsia="Times New Roman"/>
          <w:szCs w:val="24"/>
        </w:rPr>
        <w:t xml:space="preserve">πενήντα πέντε </w:t>
      </w:r>
      <w:r>
        <w:rPr>
          <w:rFonts w:eastAsia="Times New Roman"/>
          <w:szCs w:val="24"/>
        </w:rPr>
        <w:lastRenderedPageBreak/>
        <w:t>χιλιάδες</w:t>
      </w:r>
      <w:r>
        <w:rPr>
          <w:rFonts w:eastAsia="Times New Roman"/>
          <w:szCs w:val="24"/>
        </w:rPr>
        <w:t xml:space="preserve"> νέους ανέργους από </w:t>
      </w:r>
      <w:r>
        <w:rPr>
          <w:rFonts w:eastAsia="Times New Roman"/>
          <w:szCs w:val="24"/>
        </w:rPr>
        <w:t>δεκαοκτώ</w:t>
      </w:r>
      <w:r>
        <w:rPr>
          <w:rFonts w:eastAsia="Times New Roman"/>
          <w:szCs w:val="24"/>
        </w:rPr>
        <w:t xml:space="preserve"> έως </w:t>
      </w:r>
      <w:r>
        <w:rPr>
          <w:rFonts w:eastAsia="Times New Roman"/>
          <w:szCs w:val="24"/>
        </w:rPr>
        <w:t>εικοσιτεσσάρων</w:t>
      </w:r>
      <w:r>
        <w:rPr>
          <w:rFonts w:eastAsia="Times New Roman"/>
          <w:szCs w:val="24"/>
        </w:rPr>
        <w:t xml:space="preserve"> χρονών, όπως και το κονδύλι του προϋπολογισμού ύψους 700 εκατομμ</w:t>
      </w:r>
      <w:r>
        <w:rPr>
          <w:rFonts w:eastAsia="Times New Roman"/>
          <w:szCs w:val="24"/>
        </w:rPr>
        <w:t>υρίων ευρώ για το κατώτατο εγγυημένο εισόδημα με στόχο την ενίσχυση των οικονομικά αδυνάτων και τη μείωση της παιδική</w:t>
      </w:r>
      <w:r>
        <w:rPr>
          <w:rFonts w:eastAsia="Times New Roman"/>
          <w:szCs w:val="24"/>
        </w:rPr>
        <w:t>ς</w:t>
      </w:r>
      <w:r>
        <w:rPr>
          <w:rFonts w:eastAsia="Times New Roman"/>
          <w:szCs w:val="24"/>
        </w:rPr>
        <w:t xml:space="preserve"> φτώχειας. </w:t>
      </w:r>
    </w:p>
    <w:p w14:paraId="1C8C4862" w14:textId="77777777" w:rsidR="00AD7333" w:rsidRDefault="00CF083D">
      <w:pPr>
        <w:spacing w:line="600" w:lineRule="auto"/>
        <w:ind w:firstLine="720"/>
        <w:jc w:val="both"/>
        <w:rPr>
          <w:rFonts w:eastAsia="Times New Roman"/>
          <w:szCs w:val="24"/>
        </w:rPr>
      </w:pPr>
      <w:r>
        <w:rPr>
          <w:rFonts w:eastAsia="Times New Roman"/>
          <w:szCs w:val="24"/>
        </w:rPr>
        <w:t xml:space="preserve">Και ενώ ο ρυθμός ανάπτυξης για φέτος έχει αναθεωρηθεί από το 1,8% στο 1,6%, για το 2018 προβλέπεται ρυθμός ανάπτυξης 2,5% και </w:t>
      </w:r>
      <w:r>
        <w:rPr>
          <w:rFonts w:eastAsia="Times New Roman"/>
          <w:szCs w:val="24"/>
        </w:rPr>
        <w:t>πρωτογενές πλεόνασμα 3,82%</w:t>
      </w:r>
      <w:r>
        <w:rPr>
          <w:rFonts w:eastAsia="Times New Roman"/>
          <w:szCs w:val="24"/>
        </w:rPr>
        <w:t>,</w:t>
      </w:r>
      <w:r>
        <w:rPr>
          <w:rFonts w:eastAsia="Times New Roman"/>
          <w:szCs w:val="24"/>
        </w:rPr>
        <w:t xml:space="preserve"> ώστε να επιτευχθεί πρωτογενές υπερπλεόνασμα τουλάχιστον 600 εκατομμυρίων ευρώ για την παροχή μερισμάτων.</w:t>
      </w:r>
    </w:p>
    <w:p w14:paraId="1C8C4863" w14:textId="77777777" w:rsidR="00AD7333" w:rsidRDefault="00CF083D">
      <w:pPr>
        <w:spacing w:line="600" w:lineRule="auto"/>
        <w:ind w:firstLine="720"/>
        <w:jc w:val="both"/>
        <w:rPr>
          <w:rFonts w:eastAsia="Times New Roman"/>
          <w:szCs w:val="24"/>
        </w:rPr>
      </w:pPr>
      <w:r>
        <w:rPr>
          <w:rFonts w:eastAsia="Times New Roman"/>
          <w:szCs w:val="24"/>
        </w:rPr>
        <w:t xml:space="preserve">Το ατού όμως του </w:t>
      </w:r>
      <w:r>
        <w:rPr>
          <w:rFonts w:eastAsia="Times New Roman"/>
          <w:szCs w:val="24"/>
        </w:rPr>
        <w:t>π</w:t>
      </w:r>
      <w:r>
        <w:rPr>
          <w:rFonts w:eastAsia="Times New Roman"/>
          <w:szCs w:val="24"/>
        </w:rPr>
        <w:t xml:space="preserve">ροϋπολογισμού για το 2018 είναι άλλο και θα οφείλεται ως επί το πλείστον για μία ακόμη χρονιά στα έσοδα </w:t>
      </w:r>
      <w:r>
        <w:rPr>
          <w:rFonts w:eastAsia="Times New Roman"/>
          <w:szCs w:val="24"/>
        </w:rPr>
        <w:lastRenderedPageBreak/>
        <w:t>τ</w:t>
      </w:r>
      <w:r>
        <w:rPr>
          <w:rFonts w:eastAsia="Times New Roman"/>
          <w:szCs w:val="24"/>
        </w:rPr>
        <w:t>ου ΕΦΚΑ, με τις προβολές να δείχνουν πλεόνασμα στον κοινωνικό προϋπολογισμό της τάξεως των 859 εκατομμυρίων ευρώ.</w:t>
      </w:r>
    </w:p>
    <w:p w14:paraId="1C8C4864" w14:textId="77777777" w:rsidR="00AD7333" w:rsidRDefault="00CF083D">
      <w:pPr>
        <w:spacing w:line="600" w:lineRule="auto"/>
        <w:ind w:firstLine="720"/>
        <w:jc w:val="both"/>
        <w:rPr>
          <w:rFonts w:eastAsia="Times New Roman"/>
          <w:szCs w:val="24"/>
        </w:rPr>
      </w:pPr>
      <w:r>
        <w:rPr>
          <w:rFonts w:eastAsia="Times New Roman"/>
          <w:szCs w:val="24"/>
        </w:rPr>
        <w:t>Ουσιαστικά, εάν επιβεβαιωθούν οι προβλέψεις αυτές, επιτυγχάνεται ο συμφωνηθείς στόχος για πρωτογενές πλεόνασμα 3,5% χωρίς την ανάγκη εμπροσθοβ</w:t>
      </w:r>
      <w:r>
        <w:rPr>
          <w:rFonts w:eastAsia="Times New Roman"/>
          <w:szCs w:val="24"/>
        </w:rPr>
        <w:t xml:space="preserve">αρούς ισχύος από το 2018 μέτρων του μεσοπρόθεσμου -όπως για παράδειγμα η μείωση του αφορολογήτου- όπως κινδυνολογεί και σπεκουλάρει η Αντιπολίτευση. </w:t>
      </w:r>
    </w:p>
    <w:p w14:paraId="1C8C4865" w14:textId="77777777" w:rsidR="00AD7333" w:rsidRDefault="00CF083D">
      <w:pPr>
        <w:spacing w:line="600" w:lineRule="auto"/>
        <w:ind w:firstLine="720"/>
        <w:jc w:val="both"/>
        <w:rPr>
          <w:rFonts w:eastAsia="Times New Roman"/>
          <w:szCs w:val="24"/>
        </w:rPr>
      </w:pPr>
      <w:r>
        <w:rPr>
          <w:rFonts w:eastAsia="Times New Roman"/>
          <w:szCs w:val="24"/>
        </w:rPr>
        <w:t>Στις αιτιάσεις δε της Αντιπολίτευσης ότι δεν προχωρά η εκκαθάριση των συντάξεων για να εμφανίζεται πρωτογε</w:t>
      </w:r>
      <w:r>
        <w:rPr>
          <w:rFonts w:eastAsia="Times New Roman"/>
          <w:szCs w:val="24"/>
        </w:rPr>
        <w:t xml:space="preserve">νές πλεόνασμα, επισημαίνεται ότι στον </w:t>
      </w:r>
      <w:r>
        <w:rPr>
          <w:rFonts w:eastAsia="Times New Roman"/>
          <w:szCs w:val="24"/>
        </w:rPr>
        <w:t>π</w:t>
      </w:r>
      <w:r>
        <w:rPr>
          <w:rFonts w:eastAsia="Times New Roman"/>
          <w:szCs w:val="24"/>
        </w:rPr>
        <w:t>ροϋπολογισμό του 2018 έχει προβλεφθεί η πλήρης εκκαθάριση όλων των εκκρεμοτήτων στο θέμα των συντάξεων και η παράλληλη επίτευξη του στόχου για το πρωτογενές πλεόνασμα.</w:t>
      </w:r>
    </w:p>
    <w:p w14:paraId="1C8C4866"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Στον νέο </w:t>
      </w:r>
      <w:r>
        <w:rPr>
          <w:rFonts w:eastAsia="Times New Roman"/>
          <w:szCs w:val="24"/>
        </w:rPr>
        <w:t>π</w:t>
      </w:r>
      <w:r>
        <w:rPr>
          <w:rFonts w:eastAsia="Times New Roman"/>
          <w:szCs w:val="24"/>
        </w:rPr>
        <w:t>ροϋπολογισμό επομένως οι μακροοικονομικ</w:t>
      </w:r>
      <w:r>
        <w:rPr>
          <w:rFonts w:eastAsia="Times New Roman"/>
          <w:szCs w:val="24"/>
        </w:rPr>
        <w:t>οί δείκτες ανακάμπτουν, η ανεργία οδεύει μειούμενη, οι προβλέψεις για αυξήσεις στις παραγωγικές επενδύσεις και τις εξαγωγές είναι θετικές, οι συντελεστές παραγωγής είναι προσιτοί και η χώρα καθίσταται ελκυστικός επενδυτικός προορισμός για την προσέλκυση άμ</w:t>
      </w:r>
      <w:r>
        <w:rPr>
          <w:rFonts w:eastAsia="Times New Roman"/>
          <w:szCs w:val="24"/>
        </w:rPr>
        <w:t>εσων ξένων επενδύσεων.</w:t>
      </w:r>
    </w:p>
    <w:p w14:paraId="1C8C4867" w14:textId="77777777" w:rsidR="00AD7333" w:rsidRDefault="00CF083D">
      <w:pPr>
        <w:spacing w:line="600" w:lineRule="auto"/>
        <w:ind w:firstLine="720"/>
        <w:jc w:val="both"/>
        <w:rPr>
          <w:rFonts w:eastAsia="Times New Roman"/>
          <w:szCs w:val="24"/>
        </w:rPr>
      </w:pPr>
      <w:r>
        <w:rPr>
          <w:rFonts w:eastAsia="Times New Roman"/>
          <w:szCs w:val="24"/>
        </w:rPr>
        <w:t>Συντρέχουν ως εκ τούτου για πρώτη φορά ευνοϊκές προϋποθέσεις για να λειτουργήσουν οι τρεις βασικοί πυλώνες της οικονομίας που συμβάλλουν στην αύξηση του πλούτου σε μια χώρα, δηλαδή οι επενδύσεις, οι εξαγωγές και οπωσδήποτε η κατανάλω</w:t>
      </w:r>
      <w:r>
        <w:rPr>
          <w:rFonts w:eastAsia="Times New Roman"/>
          <w:szCs w:val="24"/>
        </w:rPr>
        <w:t>ση. Τα συγκριτικά πλεονεκτήματα της οικονομίας, συμπεριλαμβανομέ</w:t>
      </w:r>
      <w:r>
        <w:rPr>
          <w:rFonts w:eastAsia="Times New Roman"/>
          <w:szCs w:val="24"/>
        </w:rPr>
        <w:lastRenderedPageBreak/>
        <w:t>νου του τουρισμού και της έξυπνης οικονομίας, συντελούν στη δυναμική αναδιάρθρωση της και εξασφαλίζουν βιωσιμότητα στους ρυθμούς μεγέθυνσης.</w:t>
      </w:r>
    </w:p>
    <w:p w14:paraId="1C8C4868" w14:textId="77777777" w:rsidR="00AD7333" w:rsidRDefault="00CF083D">
      <w:pPr>
        <w:spacing w:line="600" w:lineRule="auto"/>
        <w:ind w:firstLine="720"/>
        <w:jc w:val="both"/>
        <w:rPr>
          <w:rFonts w:eastAsia="Times New Roman"/>
          <w:szCs w:val="24"/>
        </w:rPr>
      </w:pPr>
      <w:r>
        <w:rPr>
          <w:rFonts w:eastAsia="Times New Roman"/>
          <w:szCs w:val="24"/>
        </w:rPr>
        <w:t>Βέβαια η βελτίωση των μακροοικονομικών μεγεθών θα χ</w:t>
      </w:r>
      <w:r>
        <w:rPr>
          <w:rFonts w:eastAsia="Times New Roman"/>
          <w:szCs w:val="24"/>
        </w:rPr>
        <w:t>ρειαστεί κάποιο χρόνο για να περάσουν στην πραγματική οικονομία. Στόχος μας είναι η αναπτυξιακή πορεία της χώρας να μεταφραστεί σε νέες θέσεις εργασίας και μάλιστα σε αξιοπρεπείς θέσεις εργασίας και σταθερές, να αποκτήσει κοινωνικό αντίκρισμα. Μετά την έξο</w:t>
      </w:r>
      <w:r>
        <w:rPr>
          <w:rFonts w:eastAsia="Times New Roman"/>
          <w:szCs w:val="24"/>
        </w:rPr>
        <w:t>δο, όμως, από το μνημόνιο μπορούμε να επιταχύνουμε τους ρυθμούς ανάπτυξης, τις παραγωγικές επενδύσεις με στόχο να αξιοποιήσουμε τις παραγωγικές δυνατότητες της χώρας μας και να πολλαπλασιάσουμε τα μέχρι σήμερα θετικά αποτελέσματα σε νέες θέσεις εργασίας.</w:t>
      </w:r>
    </w:p>
    <w:p w14:paraId="1C8C4869" w14:textId="77777777" w:rsidR="00AD7333" w:rsidRDefault="00CF083D">
      <w:pPr>
        <w:spacing w:line="600" w:lineRule="auto"/>
        <w:ind w:firstLine="720"/>
        <w:jc w:val="both"/>
        <w:rPr>
          <w:rFonts w:eastAsia="Times New Roman"/>
          <w:szCs w:val="24"/>
        </w:rPr>
      </w:pPr>
      <w:r>
        <w:rPr>
          <w:rFonts w:eastAsia="Times New Roman"/>
          <w:szCs w:val="24"/>
        </w:rPr>
        <w:lastRenderedPageBreak/>
        <w:t>Κ</w:t>
      </w:r>
      <w:r>
        <w:rPr>
          <w:rFonts w:eastAsia="Times New Roman"/>
          <w:szCs w:val="24"/>
        </w:rPr>
        <w:t xml:space="preserve">αι αυτό θα το κάνουμε σε αγαστή συνεργασία με την κοινωνία. Θα αξιοποιήσουμε τα δικά της προτάγματα, τις δικές της ανάγκες όπως αυτές καταγράφονται στα αναπτυξιακά συνέδρια που αυτή τη στιγμή διεξάγονται σε ολόκληρη τη χώρα. </w:t>
      </w:r>
    </w:p>
    <w:p w14:paraId="1C8C486A" w14:textId="77777777" w:rsidR="00AD7333" w:rsidRDefault="00CF083D">
      <w:pPr>
        <w:spacing w:line="600" w:lineRule="auto"/>
        <w:ind w:firstLine="720"/>
        <w:jc w:val="both"/>
        <w:rPr>
          <w:rFonts w:eastAsia="Times New Roman"/>
          <w:szCs w:val="24"/>
        </w:rPr>
      </w:pPr>
      <w:r>
        <w:rPr>
          <w:rFonts w:eastAsia="Times New Roman"/>
          <w:szCs w:val="24"/>
        </w:rPr>
        <w:t>(Στο σημείο αυτό την Προεδρική</w:t>
      </w:r>
      <w:r>
        <w:rPr>
          <w:rFonts w:eastAsia="Times New Roman"/>
          <w:szCs w:val="24"/>
        </w:rPr>
        <w:t xml:space="preserve"> Έδρα καταλαμβάνει ο Θ΄ Αντιπρόεδρος της Βουλής κ. </w:t>
      </w:r>
      <w:r w:rsidRPr="00D101EB">
        <w:rPr>
          <w:rFonts w:eastAsia="Times New Roman"/>
          <w:b/>
          <w:szCs w:val="24"/>
        </w:rPr>
        <w:t>ΜΑΡΙΟΣ ΓΕΩΡΓΙΑΔΗΣ</w:t>
      </w:r>
      <w:r>
        <w:rPr>
          <w:rFonts w:eastAsia="Times New Roman"/>
          <w:szCs w:val="24"/>
        </w:rPr>
        <w:t>)</w:t>
      </w:r>
    </w:p>
    <w:p w14:paraId="1C8C486B" w14:textId="77777777" w:rsidR="00AD7333" w:rsidRDefault="00CF083D">
      <w:pPr>
        <w:spacing w:line="600" w:lineRule="auto"/>
        <w:ind w:firstLine="720"/>
        <w:jc w:val="both"/>
        <w:rPr>
          <w:rFonts w:eastAsia="Times New Roman"/>
          <w:szCs w:val="24"/>
        </w:rPr>
      </w:pPr>
      <w:r>
        <w:rPr>
          <w:rFonts w:eastAsia="Times New Roman"/>
          <w:szCs w:val="24"/>
        </w:rPr>
        <w:t xml:space="preserve">Κυρίες και κύριοι συνάδελφοι, οι στόχοι για τα βασικά μεγέθη του </w:t>
      </w:r>
      <w:r>
        <w:rPr>
          <w:rFonts w:eastAsia="Times New Roman"/>
          <w:szCs w:val="24"/>
        </w:rPr>
        <w:t>π</w:t>
      </w:r>
      <w:r>
        <w:rPr>
          <w:rFonts w:eastAsia="Times New Roman"/>
          <w:szCs w:val="24"/>
        </w:rPr>
        <w:t>ροϋπολογισμού είναι εναρμονισμένοι με αυτού του μεσοπρόθεσμού προγράμματος δημοσιονομικής στρατηγικής και η επίτευξη του</w:t>
      </w:r>
      <w:r>
        <w:rPr>
          <w:rFonts w:eastAsia="Times New Roman"/>
          <w:szCs w:val="24"/>
        </w:rPr>
        <w:t>ς οδηγεί στην ολοκλήρωση του προγράμματος βοήθειας και στην έξοδο από τα μνημόνια.</w:t>
      </w:r>
    </w:p>
    <w:p w14:paraId="1C8C486C" w14:textId="77777777" w:rsidR="00AD7333" w:rsidRDefault="00CF083D">
      <w:pPr>
        <w:spacing w:line="600" w:lineRule="auto"/>
        <w:ind w:firstLine="720"/>
        <w:jc w:val="both"/>
        <w:rPr>
          <w:rFonts w:eastAsia="Times New Roman"/>
          <w:szCs w:val="24"/>
        </w:rPr>
      </w:pPr>
      <w:r>
        <w:rPr>
          <w:rFonts w:eastAsia="Times New Roman"/>
          <w:szCs w:val="24"/>
        </w:rPr>
        <w:lastRenderedPageBreak/>
        <w:t>Η έξοδος βέβαια από τη μνημονιακή πολιτική είναι ο συνδυασμός μιας σειράς προϋποθέσεων, που επιδιώκουμε να έχουν θετική έκβαση. Πρώτ’ απ’ όλα, πρέπει να κλείσουν έγκαιρα η τ</w:t>
      </w:r>
      <w:r>
        <w:rPr>
          <w:rFonts w:eastAsia="Times New Roman"/>
          <w:szCs w:val="24"/>
        </w:rPr>
        <w:t>ρίτη και η τέταρτη αξιολόγηση. Στη συνέχεια θα πρέπει να προσδιοριστούν τα μεσομακροπροθεσμα μέτρα για την ελάφρυνση του χρέους, η συζήτηση για την οποία θα ξεκινήσει πριν από την ολοκλήρωση του προγράμματος σύμφωνα με τις δηλώσεις Ντομπρόφσκι στο Παρίσι τ</w:t>
      </w:r>
      <w:r>
        <w:rPr>
          <w:rFonts w:eastAsia="Times New Roman"/>
          <w:szCs w:val="24"/>
        </w:rPr>
        <w:t xml:space="preserve">ην προηγούμενη εβδομάδα στο περιθώριο της </w:t>
      </w:r>
      <w:r>
        <w:rPr>
          <w:rFonts w:eastAsia="Times New Roman"/>
          <w:szCs w:val="24"/>
        </w:rPr>
        <w:t>δ</w:t>
      </w:r>
      <w:r>
        <w:rPr>
          <w:rFonts w:eastAsia="Times New Roman"/>
          <w:szCs w:val="24"/>
        </w:rPr>
        <w:t>ιάσκεψης για το κλίμα.</w:t>
      </w:r>
    </w:p>
    <w:p w14:paraId="1C8C486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Και βέβαια μεγάλο μέρος της συζήτησης αυτής θα αφορά τη σύνδεση της ελάφρυνσης του χρέους με την ανάπτυξη, τη λεγόμενη ρήτρα ανάπτυξης, ώστε αν έχουμε χαμηλούς ρυθμούς ανάπτυξης, </w:t>
      </w:r>
      <w:r>
        <w:rPr>
          <w:rFonts w:eastAsia="Times New Roman" w:cs="Times New Roman"/>
          <w:szCs w:val="24"/>
        </w:rPr>
        <w:lastRenderedPageBreak/>
        <w:t>να έχουμε π</w:t>
      </w:r>
      <w:r>
        <w:rPr>
          <w:rFonts w:eastAsia="Times New Roman" w:cs="Times New Roman"/>
          <w:szCs w:val="24"/>
        </w:rPr>
        <w:t>ερισσότερα μέτρα για το χρέος και αν έχουμε υψηλούς ρυθμούς ανάπτυξης, το αντίστροφο.</w:t>
      </w:r>
    </w:p>
    <w:p w14:paraId="1C8C486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Με αυτόν τον τρόπο καθιστούμε τους εταίρους μας συνεταίρους στην προσπάθειά μας να πετύχουμε ισχυρούς αναπτυξιακούς ρυθμούς στην οικονομία. Αυτά τα στοιχεία είναι που δίνουν τη βεβαιότητα στις αγορές ότι το ελληνικό χρέος βαίνει σε τροχιά βιωσιμότητας, γι’</w:t>
      </w:r>
      <w:r>
        <w:rPr>
          <w:rFonts w:eastAsia="Times New Roman" w:cs="Times New Roman"/>
          <w:szCs w:val="24"/>
        </w:rPr>
        <w:t xml:space="preserve"> αυτό αποκλιμακώνονται οι τιμές των ελληνικών ομολόγων, γι’ αυτό ανοίγει σταδιακά ο δρόμος για έξοδο στις αγορές και το τέλος των μνημονίων. Θα πρέπει, βεβαίως, να συνεχιστούν με επιτυχία και οι δοκιμαστικές έξοδοι στις αγορές για δανεισμό. </w:t>
      </w:r>
    </w:p>
    <w:p w14:paraId="1C8C486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Με αυτές, λοιπ</w:t>
      </w:r>
      <w:r>
        <w:rPr>
          <w:rFonts w:eastAsia="Times New Roman" w:cs="Times New Roman"/>
          <w:szCs w:val="24"/>
        </w:rPr>
        <w:t xml:space="preserve">όν, τις προϋποθέσεις, που θα λάβουν χώρα μέσα στο 2018, τον επόμενο Αύγουστο είναι βέβαιη η έξοδος από τη μνημονιακή επιτροπεία. Η Κυβέρνησή μας θα επιδιώξει καθαρή </w:t>
      </w:r>
      <w:r>
        <w:rPr>
          <w:rFonts w:eastAsia="Times New Roman" w:cs="Times New Roman"/>
          <w:szCs w:val="24"/>
        </w:rPr>
        <w:lastRenderedPageBreak/>
        <w:t xml:space="preserve">έξοδο χωρίς μνημόνιο σε αμοιβαία συνεργασία και συνεννόηση με τους δανειστές μας. Βεβαίως, </w:t>
      </w:r>
      <w:r>
        <w:rPr>
          <w:rFonts w:eastAsia="Times New Roman" w:cs="Times New Roman"/>
          <w:szCs w:val="24"/>
        </w:rPr>
        <w:t>μέχρι τότε υπάρχει πολύς δρόμος μπροστά μας. Θα πρέπει να υλοποιηθούν τα προαπαιτούμενα, τα οποία είναι πολλά και δύσκολα, ώστε να μην υπάρξει καμία εκκρεμότητα, προκειμένου το πρόγραμμα να ολοκληρωθεί έγκαιρα.</w:t>
      </w:r>
    </w:p>
    <w:p w14:paraId="1C8C487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οκτώ χ</w:t>
      </w:r>
      <w:r>
        <w:rPr>
          <w:rFonts w:eastAsia="Times New Roman" w:cs="Times New Roman"/>
          <w:szCs w:val="24"/>
        </w:rPr>
        <w:t xml:space="preserve">ρόνια μνημονίων επιτέλους υπάρχει φως στο τέλος του τούνελ για την Ελλάδα. Οι θυσίες των Ελλήνων όλα αυτά τα χρόνια της κρίσης πιάνουν τόπο, η αισιοδοξία επιστρέφει, η χώρα μας απελευθερώνεται από την πολιτική της τρόικα και επανακτά τον έλεγχο της μοίρας </w:t>
      </w:r>
      <w:r>
        <w:rPr>
          <w:rFonts w:eastAsia="Times New Roman" w:cs="Times New Roman"/>
          <w:szCs w:val="24"/>
        </w:rPr>
        <w:t xml:space="preserve">της. </w:t>
      </w:r>
    </w:p>
    <w:p w14:paraId="1C8C487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Ξεφεύγοντας, όμως, από την προστασία των δανειστών του </w:t>
      </w:r>
      <w:r>
        <w:rPr>
          <w:rFonts w:eastAsia="Times New Roman" w:cs="Times New Roman"/>
          <w:szCs w:val="24"/>
          <w:lang w:val="en-US"/>
        </w:rPr>
        <w:t>ESM</w:t>
      </w:r>
      <w:r>
        <w:rPr>
          <w:rFonts w:eastAsia="Times New Roman" w:cs="Times New Roman"/>
          <w:szCs w:val="24"/>
        </w:rPr>
        <w:t xml:space="preserve"> και του ΔΝΤ, η χώρα θα εκτεθεί σε δανεισμό στις διεθνείς </w:t>
      </w:r>
      <w:r>
        <w:rPr>
          <w:rFonts w:eastAsia="Times New Roman" w:cs="Times New Roman"/>
          <w:szCs w:val="24"/>
        </w:rPr>
        <w:lastRenderedPageBreak/>
        <w:t>αγορές κεφαλαίων και χρήματος και μάλιστα με αποδόσεις όχι απαγορευτικές, που στη συνέχεια θα βελτιώνονται συνεχώς καθώς θα βελτιώνετα</w:t>
      </w:r>
      <w:r>
        <w:rPr>
          <w:rFonts w:eastAsia="Times New Roman" w:cs="Times New Roman"/>
          <w:szCs w:val="24"/>
        </w:rPr>
        <w:t xml:space="preserve">ι ο δείκτης χρέους προς το ΑΕΠ, όσο υπάρχει πραγματική αύξηση του ΑΕΠ και επομένως πραγματική ανάπτυξη. Επίσης, θα απομειώνεται σταδιακά το ρίσκο, θα αποκλιμακώνονται τα </w:t>
      </w:r>
      <w:r>
        <w:rPr>
          <w:rFonts w:eastAsia="Times New Roman" w:cs="Times New Roman"/>
          <w:szCs w:val="24"/>
          <w:lang w:val="en-US"/>
        </w:rPr>
        <w:t>spread</w:t>
      </w:r>
      <w:r>
        <w:rPr>
          <w:rFonts w:eastAsia="Times New Roman" w:cs="Times New Roman"/>
          <w:szCs w:val="24"/>
        </w:rPr>
        <w:t xml:space="preserve"> των ελληνικών ομολόγων έναντι των γερμανικών και θα ενισχύεται ο παράγων εμπιστ</w:t>
      </w:r>
      <w:r>
        <w:rPr>
          <w:rFonts w:eastAsia="Times New Roman" w:cs="Times New Roman"/>
          <w:szCs w:val="24"/>
        </w:rPr>
        <w:t xml:space="preserve">οσύνη, που είναι σημαντικός παράγοντας για την απόδοση. Επιπλέον, η εμπιστοσύνη αυτή θα φέρει πίσω και άλλες καταθέσεις στις τράπεζες και θα ενθαρρύνει τις επιχειρήσεις να αξιοποιήσουν τα ρευστά τους διαθέσιμα σε επενδύσεις. </w:t>
      </w:r>
    </w:p>
    <w:p w14:paraId="1C8C487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Βεβαίως, την επόμενη ημέρα του</w:t>
      </w:r>
      <w:r>
        <w:rPr>
          <w:rFonts w:eastAsia="Times New Roman" w:cs="Times New Roman"/>
          <w:szCs w:val="24"/>
        </w:rPr>
        <w:t xml:space="preserve"> μνημονίου θα πρέπει να συνεχιστεί και να επεκταθεί με επιμονή και προσήλωση το μεταρρυθμιστικό εγχείρημα που έχει ξεκινήσει στη δημόσια διοίκηση, στον ρυθμιστικό ρόλο του κράτους, στη βελτίωση του επιχειρηματικού περιβάλλοντος και να προωθηθούν άμεσες δημ</w:t>
      </w:r>
      <w:r>
        <w:rPr>
          <w:rFonts w:eastAsia="Times New Roman" w:cs="Times New Roman"/>
          <w:szCs w:val="24"/>
        </w:rPr>
        <w:t>όσιες και ιδιωτικές επενδύσεις που έχουν σημείο αναφοράς το νέο αναπτυξιακό πρότυπο και τη ενίσχυση του εξωστρεφούς προσανατολισμού της εθνικής οικονομίας. Όλα αυτά για να έχουν βέβαια ευτυχή έκβαση είμαι της άποψης ότι θα πρέπει να υπάρχει προηγουμένως συ</w:t>
      </w:r>
      <w:r>
        <w:rPr>
          <w:rFonts w:eastAsia="Times New Roman" w:cs="Times New Roman"/>
          <w:szCs w:val="24"/>
        </w:rPr>
        <w:t>νεννόηση όλων των πολιτικών δυνάμεων της χώρας.</w:t>
      </w:r>
    </w:p>
    <w:p w14:paraId="1C8C487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αμφιβολία ότι με τον </w:t>
      </w:r>
      <w:r>
        <w:rPr>
          <w:rFonts w:eastAsia="Times New Roman" w:cs="Times New Roman"/>
          <w:szCs w:val="24"/>
        </w:rPr>
        <w:t>π</w:t>
      </w:r>
      <w:r>
        <w:rPr>
          <w:rFonts w:eastAsia="Times New Roman" w:cs="Times New Roman"/>
          <w:szCs w:val="24"/>
        </w:rPr>
        <w:t xml:space="preserve">ροϋπολογισμό του 2018 ολοκληρώνεται το τρίτο μνημονιακό πρόγραμμα και δημιουργούνται προϋποθέσεις για να ανακτήσει η χώρα </w:t>
      </w:r>
      <w:r>
        <w:rPr>
          <w:rFonts w:eastAsia="Times New Roman" w:cs="Times New Roman"/>
          <w:szCs w:val="24"/>
        </w:rPr>
        <w:lastRenderedPageBreak/>
        <w:t>μας την απολεσθείσα αν</w:t>
      </w:r>
      <w:r>
        <w:rPr>
          <w:rFonts w:eastAsia="Times New Roman" w:cs="Times New Roman"/>
          <w:szCs w:val="24"/>
        </w:rPr>
        <w:t>εξαρτησία της ως προς το αποφασίζειν και να μπει κάτω από την καθοδήγηση της Κυβέρνησής μας στην τροχιά της σταθερής και δίκαιης ανάπτυξης. Αυτό σε καμ</w:t>
      </w:r>
      <w:r>
        <w:rPr>
          <w:rFonts w:eastAsia="Times New Roman" w:cs="Times New Roman"/>
          <w:szCs w:val="24"/>
        </w:rPr>
        <w:t>μία</w:t>
      </w:r>
      <w:r>
        <w:rPr>
          <w:rFonts w:eastAsia="Times New Roman" w:cs="Times New Roman"/>
          <w:szCs w:val="24"/>
        </w:rPr>
        <w:t xml:space="preserve"> των περιπτώσεων δεν σημαίνει ότι μετά το καλοκαίρι του 2018 θα τρώμε όλοι με χρυσά κουτάλια, ούτε βέβαια σημαίνει ότι θα επανέλθουμε στην πριν από το 2010 κατάσταση. Η χώρα μας δεν πρέπει επ’ ουδενί να διολισθήσει σε μια νέα κατάσταση δημοσιονομικής κρίση</w:t>
      </w:r>
      <w:r>
        <w:rPr>
          <w:rFonts w:eastAsia="Times New Roman" w:cs="Times New Roman"/>
          <w:szCs w:val="24"/>
        </w:rPr>
        <w:t xml:space="preserve">ς. </w:t>
      </w:r>
    </w:p>
    <w:p w14:paraId="1C8C487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Σημαίνει, όμως, ότι η Κυβέρνησή μας θα έχει μεγαλύτερη δημοσιονομική ευχέρεια να αντιμετωπίσει τις ανισορροπίες στην οικονομία με κοινωνικό πρόσημο και να χαράξει μια περισσότερο ανεξάρτητη οικονομική πολιτική για τον περιορισμό των συνεπειών της </w:t>
      </w:r>
      <w:r>
        <w:rPr>
          <w:rFonts w:eastAsia="Times New Roman" w:cs="Times New Roman"/>
          <w:szCs w:val="24"/>
        </w:rPr>
        <w:lastRenderedPageBreak/>
        <w:t>κρίση</w:t>
      </w:r>
      <w:r>
        <w:rPr>
          <w:rFonts w:eastAsia="Times New Roman" w:cs="Times New Roman"/>
          <w:szCs w:val="24"/>
        </w:rPr>
        <w:t xml:space="preserve">ς και τη βελτίωση του κοινωνικού κράτους. Σημαίνει ότι η Ελλάδα θα μπει σε ένα νέο παραγωγικό μοντέλο απαλλαγμένο από τις αμαρτίες του παρελθόντος. </w:t>
      </w:r>
    </w:p>
    <w:p w14:paraId="1C8C487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Αγαπητοί συνάδελφοι, οφείλουμε σήμερα όλοι να ομολογήσουμε ότι βιώνουμε για πρώτη φορά</w:t>
      </w:r>
      <w:r>
        <w:rPr>
          <w:rFonts w:eastAsia="Times New Roman" w:cs="Times New Roman"/>
          <w:szCs w:val="24"/>
        </w:rPr>
        <w:t>,</w:t>
      </w:r>
      <w:r>
        <w:rPr>
          <w:rFonts w:eastAsia="Times New Roman" w:cs="Times New Roman"/>
          <w:szCs w:val="24"/>
        </w:rPr>
        <w:t xml:space="preserve"> μετά από οκτώ χρόνι</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περιβάλλον πολιτικής και οικονομικής σταθερότητας με διόρθωση των μακροοικονομικών δεικτών, θετικές προβλέψεις της Κομισιόν για την επόμενη χρονιά, προστασία και ενίσχυση του εισοδήματος των ευάλωτων κοινωνικών ομάδων, προϋποθέσεις ενθαρρυντικές για νέα</w:t>
      </w:r>
      <w:r>
        <w:rPr>
          <w:rFonts w:eastAsia="Times New Roman" w:cs="Times New Roman"/>
          <w:szCs w:val="24"/>
        </w:rPr>
        <w:t xml:space="preserve"> επενδυτικά κεφάλαια και αγορές. </w:t>
      </w:r>
    </w:p>
    <w:p w14:paraId="1C8C487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Στόχος μας πρέπει να είναι να μετασχηματίσουμε το αφήγημα της επόμενης ημέρας των μνημονίων σε μια πραγματικότητα που οριοθετείται από το θετικό πρόσημο μιας δίκαιης για πρώτη φορά </w:t>
      </w:r>
      <w:r>
        <w:rPr>
          <w:rFonts w:eastAsia="Times New Roman" w:cs="Times New Roman"/>
          <w:szCs w:val="24"/>
        </w:rPr>
        <w:lastRenderedPageBreak/>
        <w:t>ανάπτυξης το προϊόν της οποίας θα το απολ</w:t>
      </w:r>
      <w:r>
        <w:rPr>
          <w:rFonts w:eastAsia="Times New Roman" w:cs="Times New Roman"/>
          <w:szCs w:val="24"/>
        </w:rPr>
        <w:t>αμβάνουν όλοι ανεξαιρέτως οι Έλληνες πολίτες και όχι μόνο προνομιακές μειοψηφίες, όπως γίνονταν μέχρι τώρα. Αυτός είναι ο στόχος της Ελληνικής Κυβέρνησης και αυτό θα κάνουμε πράξη έστω και αν περάσουμε από αρκετές συμπληγάδες και δυσκολίες. Δεν θα σταματήσ</w:t>
      </w:r>
      <w:r>
        <w:rPr>
          <w:rFonts w:eastAsia="Times New Roman" w:cs="Times New Roman"/>
          <w:szCs w:val="24"/>
        </w:rPr>
        <w:t>ουμε πουθενά μέχρι να επιτύχουμε τον στόχο μας.</w:t>
      </w:r>
    </w:p>
    <w:p w14:paraId="1C8C487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ευχαριστώ.</w:t>
      </w:r>
    </w:p>
    <w:p w14:paraId="1C8C4878"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8C487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w:t>
      </w:r>
      <w:r>
        <w:rPr>
          <w:rFonts w:eastAsia="Times New Roman" w:cs="Times New Roman"/>
          <w:szCs w:val="24"/>
        </w:rPr>
        <w:t xml:space="preserve">κ. </w:t>
      </w:r>
      <w:r>
        <w:rPr>
          <w:rFonts w:eastAsia="Times New Roman" w:cs="Times New Roman"/>
          <w:szCs w:val="24"/>
        </w:rPr>
        <w:t>Τζάκρη.</w:t>
      </w:r>
    </w:p>
    <w:p w14:paraId="1C8C487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w:t>
      </w:r>
      <w:r>
        <w:rPr>
          <w:rFonts w:eastAsia="Times New Roman" w:cs="Times New Roman"/>
          <w:szCs w:val="24"/>
        </w:rPr>
        <w:t xml:space="preserve">αρακολουθούν από τα άνω δυτικά </w:t>
      </w:r>
      <w:r>
        <w:rPr>
          <w:rFonts w:eastAsia="Times New Roman" w:cs="Times New Roman"/>
          <w:szCs w:val="24"/>
        </w:rPr>
        <w:lastRenderedPageBreak/>
        <w:t>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τρ</w:t>
      </w:r>
      <w:r>
        <w:rPr>
          <w:rFonts w:eastAsia="Times New Roman" w:cs="Times New Roman"/>
          <w:szCs w:val="24"/>
        </w:rPr>
        <w:t>εις εκπαιδευτικοί συνοδοί τους από το 1</w:t>
      </w:r>
      <w:r>
        <w:rPr>
          <w:rFonts w:eastAsia="Times New Roman" w:cs="Times New Roman"/>
          <w:szCs w:val="24"/>
          <w:vertAlign w:val="superscript"/>
        </w:rPr>
        <w:t>ο</w:t>
      </w:r>
      <w:r>
        <w:rPr>
          <w:rFonts w:eastAsia="Times New Roman" w:cs="Times New Roman"/>
          <w:szCs w:val="24"/>
        </w:rPr>
        <w:t xml:space="preserve"> Γυμνάσιο Κέρκυρας.</w:t>
      </w:r>
    </w:p>
    <w:p w14:paraId="1C8C487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C8C487C"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C8C487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Τον λόγο έχει ο κ. Τζαβάρας από τη Νέα Δημοκρατία, για έξι λεπτά.</w:t>
      </w:r>
    </w:p>
    <w:p w14:paraId="1C8C487E"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κύριε Πρόεδρε.</w:t>
      </w:r>
    </w:p>
    <w:p w14:paraId="1C8C487F"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πράγματι μετά από πολλή ώρα, παρακολουθώντας τους ομιλητές που παρήλασαν από το Βήμα, είμαι σε </w:t>
      </w:r>
      <w:r>
        <w:rPr>
          <w:rFonts w:eastAsia="Times New Roman" w:cs="Times New Roman"/>
          <w:szCs w:val="24"/>
        </w:rPr>
        <w:lastRenderedPageBreak/>
        <w:t>θέση να κατανοήσω γιατί ο εκλεκτός συνάδελφος, ο καθηγητής Κώστας Δουζίνας, επέλεξε σήμερα έναν πρωτότυπο τρόπο για να προσεγγίσει τα ζητήματα</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ροϋπολογισμού, για τα οποία κάνει λόγο η Εθνική Αντιπροσωπεία σήμερα μέσα από τα κόμματα.</w:t>
      </w:r>
    </w:p>
    <w:p w14:paraId="1C8C4880"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βέβαια, αυτός ο τρόπος είναι εντυπωσιακός, γιατί διάλεξε την ερμηνευτική των ονείρων του Φρόυντ, για να αποτυπώσει αυτό που συμβαίνει σήμερα εδώ. Και δεν θα</w:t>
      </w:r>
      <w:r>
        <w:rPr>
          <w:rFonts w:eastAsia="Times New Roman" w:cs="Times New Roman"/>
          <w:szCs w:val="24"/>
        </w:rPr>
        <w:t xml:space="preserve"> μπορούσε να είναι διαφορετικά, γιατί παρακολουθώντας όλους ανεξαιρέτως τους Βουλευτές της Πλειοψηφίας, μαζί και τους Υπουργούς, βλέπω, διαπιστώνω -και ειλικρινά εκπλήσσομαι- ότι αναφέρονται σε μια εφιαλτική πραγματικότητα με όρους ονείρου. Και μέσα από αυ</w:t>
      </w:r>
      <w:r>
        <w:rPr>
          <w:rFonts w:eastAsia="Times New Roman" w:cs="Times New Roman"/>
          <w:szCs w:val="24"/>
        </w:rPr>
        <w:t xml:space="preserve">τού του είδους τις ονειρολογίες προσπαθεί ο ελληνικός λαός να καταλάβει μήπως ζει </w:t>
      </w:r>
      <w:r>
        <w:rPr>
          <w:rFonts w:eastAsia="Times New Roman" w:cs="Times New Roman"/>
          <w:szCs w:val="24"/>
        </w:rPr>
        <w:lastRenderedPageBreak/>
        <w:t>και αυτός ένα όνειρο, το οποίο δεν έχει φτάσει στο σημείο να καταλάβει αν οφείλεται σε έναν εφιάλτη που του ετοιμάζει η Κυβέρνηση ή σε μια δεινή δοκιμασία που του έχει κατασκ</w:t>
      </w:r>
      <w:r>
        <w:rPr>
          <w:rFonts w:eastAsia="Times New Roman" w:cs="Times New Roman"/>
          <w:szCs w:val="24"/>
        </w:rPr>
        <w:t xml:space="preserve">ευάσει αυτό που σήμερα λέγεται για «πρώτη φορά </w:t>
      </w:r>
      <w:r>
        <w:rPr>
          <w:rFonts w:eastAsia="Times New Roman" w:cs="Times New Roman"/>
          <w:szCs w:val="24"/>
        </w:rPr>
        <w:t>α</w:t>
      </w:r>
      <w:r>
        <w:rPr>
          <w:rFonts w:eastAsia="Times New Roman" w:cs="Times New Roman"/>
          <w:szCs w:val="24"/>
        </w:rPr>
        <w:t xml:space="preserve">ριστερά» στην εξουσία. </w:t>
      </w:r>
    </w:p>
    <w:p w14:paraId="1C8C4881"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θα μπορούσε να μη μείνει χωρίς σχόλιο ο τρόπος, με τον οποίο απευθύνθηκε ο Υπουργός Οικονομικών προς τον πρώην Πρόεδρο του ΠΑΣΟΚ και Αντιπρόεδρο της προηγούμενης Κυβέρνησης, όταν π</w:t>
      </w:r>
      <w:r>
        <w:rPr>
          <w:rFonts w:eastAsia="Times New Roman" w:cs="Times New Roman"/>
          <w:szCs w:val="24"/>
        </w:rPr>
        <w:t xml:space="preserve">ράγματι με έναν τρόπο που είχε μια έπαρση και μια αυθάδεια, θα έλεγα, τον ρώτησε «πώς είναι δυνατόν να τα έχετε κάνει όλα σωστά και να είστε πολιτικά επιτυχημένος;». </w:t>
      </w:r>
    </w:p>
    <w:p w14:paraId="1C8C4882"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Μα, κατά τον ίδιο τρόπο, κύριε Υπουργέ, που και εσείς χωρίς να έχετε κάνει τίποτα απ’ ό,τ</w:t>
      </w:r>
      <w:r>
        <w:rPr>
          <w:rFonts w:eastAsia="Times New Roman" w:cs="Times New Roman"/>
          <w:szCs w:val="24"/>
        </w:rPr>
        <w:t xml:space="preserve">ι χρειάζεται ο τόπος για να βγει από την κρίση, αισθάνεσθε πολιτικά επιτυχημένος. </w:t>
      </w:r>
    </w:p>
    <w:p w14:paraId="1C8C4883"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Δεν θα μπορούσε να δοθεί άλλη εξήγηση σε αυτού του είδους την έπαρση και την αλαζονεία για έναν πολιτικό που προσπαθεί και αγωνίζεται, κατά όπως το παραδέχεται και το υποστη</w:t>
      </w:r>
      <w:r>
        <w:rPr>
          <w:rFonts w:eastAsia="Times New Roman" w:cs="Times New Roman"/>
          <w:szCs w:val="24"/>
        </w:rPr>
        <w:t xml:space="preserve">ρίζει, να δώσει λύση στα προβλήματα, να μην τιμά τουλάχιστον τις υπογραφές που έχει βάλει αυτή η Κυβέρνηση τον Φεβρουάριο του 2015, όταν με την πρώτη παράγραφο της δήλωσης που έκανε τότε -στη θέση του υπήρχε ο κ. Βαρουφάκης-, αναγνωρίζει ότι η προηγούμενη </w:t>
      </w:r>
      <w:r>
        <w:rPr>
          <w:rFonts w:eastAsia="Times New Roman" w:cs="Times New Roman"/>
          <w:szCs w:val="24"/>
        </w:rPr>
        <w:t xml:space="preserve">Κυβέρνηση κατέβαλε πολύ σημαντικές και ουσιαστικές προσπάθειες για να βγει ο τόπος από τη δεινή δοκιμασία. </w:t>
      </w:r>
    </w:p>
    <w:p w14:paraId="1C8C4884"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την ίδια ακριβώς δήλωση κάνατε απέναντι στους εταίρους της Ευρώπης και το Ταμείο, όταν στις 13 -αν δεν απατώμαι- ή 15 Ιουλίου του 2015 εσείς ο ί</w:t>
      </w:r>
      <w:r>
        <w:rPr>
          <w:rFonts w:eastAsia="Times New Roman" w:cs="Times New Roman"/>
          <w:szCs w:val="24"/>
        </w:rPr>
        <w:t xml:space="preserve">διος με την πλάτη στον τοίχο ή -δεν ξέρω </w:t>
      </w:r>
      <w:r>
        <w:rPr>
          <w:rFonts w:eastAsia="Times New Roman" w:cs="Times New Roman"/>
          <w:szCs w:val="24"/>
        </w:rPr>
        <w:lastRenderedPageBreak/>
        <w:t>πώς, εν πάση περιπτώσει- εκβιαζόμενος αναγκαστήκατε, όπως λέτε, να αναγνωρίσετε ότι οι προηγούμενοι τα έκαναν καλά.</w:t>
      </w:r>
    </w:p>
    <w:p w14:paraId="1C8C4885"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 Γιατί, λοιπόν, σήμερα δεν αναλαμβάνετε τουλάχιστον την ευθύνη, η οποία προκύπτει από αυτές τις δηλ</w:t>
      </w:r>
      <w:r>
        <w:rPr>
          <w:rFonts w:eastAsia="Times New Roman" w:cs="Times New Roman"/>
          <w:szCs w:val="24"/>
        </w:rPr>
        <w:t>ώσεις που κάνετε και δεν προσπαθείτε μέσα σε ένα πνεύμα συνεννόησης με τις άλλες παρατάξεις να δώσετε στον ελληνικό λαό την εντύπωση ότι εδώ μέσα σε αυτή την Αίθουσα που διακονείται και υπηρετείται η λαϊκή κυριαρχία, υπάρχει μια προσπάθεια ο ένας να κατανο</w:t>
      </w:r>
      <w:r>
        <w:rPr>
          <w:rFonts w:eastAsia="Times New Roman" w:cs="Times New Roman"/>
          <w:szCs w:val="24"/>
        </w:rPr>
        <w:t>ήσει τις θέσεις του άλλου. Όμως μιλάτε ο καθένας με έναν λόγο που επιστρέφει στον εαυτό σας, έναν λόγο που ακροατή έχει εσάς και όσους ανήκετε στο ίδιο κόμμα. Είναι δυνατόν αυτό να λέγεται δημοκρατικός διάλογος;</w:t>
      </w:r>
    </w:p>
    <w:p w14:paraId="1C8C4886"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Πάνω απ’ όλα, είπε προηγουμένως, γιατί </w:t>
      </w:r>
      <w:r>
        <w:rPr>
          <w:rFonts w:eastAsia="Times New Roman" w:cs="Times New Roman"/>
          <w:szCs w:val="24"/>
        </w:rPr>
        <w:t>πράγματι με εντυπωσίασε ο κ. Δουζίνας, ότι έχει πολύ μεγάλη αξία αυτό το όνειρο που αναφέρει ο Φρόυντ στο συγκεκριμένο έργο του για την αμηχανία εκείνου που αισθάνεται γυμνός ή είναι γυμνός στον ύπνο του.</w:t>
      </w:r>
    </w:p>
    <w:p w14:paraId="1C8C488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Εγώ θα σας έλεγα να δείτε και μια άλλη περίπτωση, τ</w:t>
      </w:r>
      <w:r>
        <w:rPr>
          <w:rFonts w:eastAsia="Times New Roman" w:cs="Times New Roman"/>
          <w:szCs w:val="24"/>
        </w:rPr>
        <w:t xml:space="preserve">ο όνειρο του φλεγόμενου παιδιού, που αφού έχει πεθάνει, πιάνει το χέρι του πατέρα του και επιτακτικά του λέει: «Πατέρα, δεν με βλέπεις; Καίγομαι!». </w:t>
      </w:r>
    </w:p>
    <w:p w14:paraId="1C8C488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Προσέξτε, λοιπόν, γιατί καμιά φορά αυτές οι δάφνες, πάνω στις οποίες σήμερα νομίζετε ότι αναπαύεστε, μπορεί</w:t>
      </w:r>
      <w:r>
        <w:rPr>
          <w:rFonts w:eastAsia="Times New Roman" w:cs="Times New Roman"/>
          <w:szCs w:val="24"/>
        </w:rPr>
        <w:t xml:space="preserve"> να αποδειχθούν στην επικείμενη πολιτική αλλαγή στάχτες και τότε να καταλάβετε πόσο αινιγματικά απροσδιόριστη είναι αυτή η φράση ενός μεγάλου ευρωπαίου ποιητή, όταν αναφέρεται στις δόξες που είναι γινομένες </w:t>
      </w:r>
      <w:r>
        <w:rPr>
          <w:rFonts w:eastAsia="Times New Roman" w:cs="Times New Roman"/>
          <w:szCs w:val="24"/>
        </w:rPr>
        <w:lastRenderedPageBreak/>
        <w:t>από τις στάχτες. Αυτές έχουν μέσα τους την ανικαν</w:t>
      </w:r>
      <w:r>
        <w:rPr>
          <w:rFonts w:eastAsia="Times New Roman" w:cs="Times New Roman"/>
          <w:szCs w:val="24"/>
        </w:rPr>
        <w:t xml:space="preserve">ότητα να περάσουν αυτό που έχει γίνει ως έργο κυβερνητικό στην ιστορία και ταυτόχρονα επισείουν τον κίνδυνο μιας λογοδοσίας, που κανένας δεν ξέρει πού μπορεί να καταλήξει. </w:t>
      </w:r>
    </w:p>
    <w:p w14:paraId="1C8C488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Ευχαριστώ πολύ.</w:t>
      </w:r>
    </w:p>
    <w:p w14:paraId="1C8C488A"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88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w:t>
      </w:r>
      <w:r>
        <w:rPr>
          <w:rFonts w:eastAsia="Times New Roman" w:cs="Times New Roman"/>
          <w:b/>
          <w:szCs w:val="24"/>
        </w:rPr>
        <w:t xml:space="preserve">άριος Γεωργιάδης): </w:t>
      </w:r>
      <w:r>
        <w:rPr>
          <w:rFonts w:eastAsia="Times New Roman" w:cs="Times New Roman"/>
          <w:szCs w:val="24"/>
        </w:rPr>
        <w:t xml:space="preserve">Ευχαριστούμε τον κ. Τζαβάρα. </w:t>
      </w:r>
    </w:p>
    <w:p w14:paraId="1C8C488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Βλέπω ότι ήσασταν ακριβής στον χρόνο. Δεν ξέρω εάν τον είχατε υπολογίσει.</w:t>
      </w:r>
    </w:p>
    <w:p w14:paraId="1C8C488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Ακολουθεί ο κ. Μιχαηλίδης από την Κοινοβουλευτική Ομάδα του ΣΥΡΙΖΑ και αμέσως μετά θα πάρει τον λόγο ο Υπουργός κ. Σταθάκης.</w:t>
      </w:r>
    </w:p>
    <w:p w14:paraId="1C8C488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ΠΑΥΛΟΣ Π</w:t>
      </w:r>
      <w:r>
        <w:rPr>
          <w:rFonts w:eastAsia="Times New Roman" w:cs="Times New Roman"/>
          <w:b/>
          <w:szCs w:val="24"/>
        </w:rPr>
        <w:t xml:space="preserve">ΟΛΑΚΗΣ (Αναπληρωτής Υπουργός Υγείας): </w:t>
      </w:r>
      <w:r>
        <w:rPr>
          <w:rFonts w:eastAsia="Times New Roman" w:cs="Times New Roman"/>
          <w:szCs w:val="24"/>
        </w:rPr>
        <w:t xml:space="preserve">Κύριε Πρόεδρε, μπορώ να κάνω μία παρέμβαση; </w:t>
      </w:r>
    </w:p>
    <w:p w14:paraId="1C8C488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Τι θέλετε, κύριε Πολάκη; </w:t>
      </w:r>
    </w:p>
    <w:p w14:paraId="1C8C4890"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Θέλω να δώσω μια απάντηση στον κ. Τζαβάρα.</w:t>
      </w:r>
    </w:p>
    <w:p w14:paraId="1C8C489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w:t>
      </w:r>
      <w:r>
        <w:rPr>
          <w:rFonts w:eastAsia="Times New Roman" w:cs="Times New Roman"/>
          <w:b/>
          <w:szCs w:val="24"/>
        </w:rPr>
        <w:t xml:space="preserve">δης): </w:t>
      </w:r>
      <w:r>
        <w:rPr>
          <w:rFonts w:eastAsia="Times New Roman" w:cs="Times New Roman"/>
          <w:szCs w:val="24"/>
        </w:rPr>
        <w:t>Δεν προβλέπετ</w:t>
      </w:r>
      <w:r>
        <w:rPr>
          <w:rFonts w:eastAsia="Times New Roman" w:cs="Times New Roman"/>
          <w:szCs w:val="24"/>
        </w:rPr>
        <w:t>αι</w:t>
      </w:r>
      <w:r>
        <w:rPr>
          <w:rFonts w:eastAsia="Times New Roman" w:cs="Times New Roman"/>
          <w:szCs w:val="24"/>
        </w:rPr>
        <w:t>, κύριε Υπουργέ, αλλά ορίστε έχετε τον λόγο.</w:t>
      </w:r>
    </w:p>
    <w:p w14:paraId="1C8C489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συνάδελφε, πάντα παρακολουθώ με πολλή προσοχή τις ομιλίες του κ. Τζαβάρα. Όμως μίλησε έξι λεπτά και ειλικρινά δεν κατάλαβα τι είπε. </w:t>
      </w:r>
    </w:p>
    <w:p w14:paraId="1C8C489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Δεν πειράζει.</w:t>
      </w:r>
    </w:p>
    <w:p w14:paraId="1C8C489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Έχω να του πω δυο πράγματα, γιατί μίλησε για όνειρα. </w:t>
      </w:r>
    </w:p>
    <w:p w14:paraId="1C8C489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Πρώτον, να σκεφθείτε μια μαντινάδα που λέει: «Στο συναπάντημα του νου με τις κορφές του ονείρου, περνοδιαβαίνουν οι καη</w:t>
      </w:r>
      <w:r>
        <w:rPr>
          <w:rFonts w:eastAsia="Times New Roman" w:cs="Times New Roman"/>
          <w:szCs w:val="24"/>
        </w:rPr>
        <w:t xml:space="preserve">μοί και το κορμί σας φθείρουν». </w:t>
      </w:r>
    </w:p>
    <w:p w14:paraId="1C8C489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Και μη χειρότερα! </w:t>
      </w:r>
    </w:p>
    <w:p w14:paraId="1C8C489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Δεύτερον, να πω και κάτι άλλο. </w:t>
      </w:r>
    </w:p>
    <w:p w14:paraId="1C8C489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Μετά από έναν χρόνο να έρθεις να μου τα πεις αυτά! </w:t>
      </w:r>
    </w:p>
    <w:p w14:paraId="1C8C489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w:t>
      </w:r>
      <w:r>
        <w:rPr>
          <w:rFonts w:eastAsia="Times New Roman" w:cs="Times New Roman"/>
          <w:b/>
          <w:szCs w:val="24"/>
        </w:rPr>
        <w:t xml:space="preserve">Υπουργός Υγείας): </w:t>
      </w:r>
      <w:r>
        <w:rPr>
          <w:rFonts w:eastAsia="Times New Roman" w:cs="Times New Roman"/>
          <w:szCs w:val="24"/>
        </w:rPr>
        <w:t>Μου θύμισε η ομιλία σας μια άλλη σκωπτική μαντινάδα, η οποία λέει: «Από την πόρτα σου περνώ και σ’ είδα αλευρωμένη και αμέσως το κατάλαβα πως τηγανίζεις ψάρια».</w:t>
      </w:r>
    </w:p>
    <w:p w14:paraId="1C8C489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Μετά από έναν χρόνο να έρθεις να μου τα πεις αυτά! </w:t>
      </w:r>
    </w:p>
    <w:p w14:paraId="1C8C489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ΠΑ</w:t>
      </w:r>
      <w:r>
        <w:rPr>
          <w:rFonts w:eastAsia="Times New Roman" w:cs="Times New Roman"/>
          <w:b/>
          <w:szCs w:val="24"/>
        </w:rPr>
        <w:t xml:space="preserve">ΥΛΟΣ ΠΟΛΑΚΗΣ (Αναπληρωτής Υπουργός Υγείας): </w:t>
      </w:r>
      <w:r>
        <w:rPr>
          <w:rFonts w:eastAsia="Times New Roman" w:cs="Times New Roman"/>
          <w:szCs w:val="24"/>
        </w:rPr>
        <w:t>Πέντε λεπτά μιλήσατε και δεν κατάλαβα τι είπατε.</w:t>
      </w:r>
    </w:p>
    <w:p w14:paraId="1C8C489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Υπουργέ, νομίζω ότι δεν χρειάζεται να το συνεχίσουμε άλλο.</w:t>
      </w:r>
    </w:p>
    <w:p w14:paraId="1C8C489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Ορίστε, κύριε Μιχαηλίδη, έχετε τον λόγο για έξι λεπτά.</w:t>
      </w:r>
    </w:p>
    <w:p w14:paraId="1C8C489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w:t>
      </w:r>
      <w:r>
        <w:rPr>
          <w:rFonts w:eastAsia="Times New Roman" w:cs="Times New Roman"/>
          <w:b/>
          <w:szCs w:val="24"/>
        </w:rPr>
        <w:t>ΜΙΧΑΗΛΙΔΗΣ:</w:t>
      </w:r>
      <w:r>
        <w:rPr>
          <w:rFonts w:eastAsia="Times New Roman" w:cs="Times New Roman"/>
          <w:szCs w:val="24"/>
        </w:rPr>
        <w:t xml:space="preserve"> Για να μιλήσουμε, κυρίες και κύριοι συνάδελφοι, για λίγο πιο πεζά και πιο προσγειωμένα πράγματα, θα ήθελα να σχολιάσω αυτές τις πρωτοφανείς απόψεις που ακούστηκαν προηγουμένως, ότι δηλαδή η έκφραση γνώμης και άποψης επί των αποφάσεων της </w:t>
      </w:r>
      <w:r>
        <w:rPr>
          <w:rFonts w:eastAsia="Times New Roman" w:cs="Times New Roman"/>
          <w:szCs w:val="24"/>
        </w:rPr>
        <w:t>δ</w:t>
      </w:r>
      <w:r>
        <w:rPr>
          <w:rFonts w:eastAsia="Times New Roman" w:cs="Times New Roman"/>
          <w:szCs w:val="24"/>
        </w:rPr>
        <w:t>ικαιο</w:t>
      </w:r>
      <w:r>
        <w:rPr>
          <w:rFonts w:eastAsia="Times New Roman" w:cs="Times New Roman"/>
          <w:szCs w:val="24"/>
        </w:rPr>
        <w:t xml:space="preserve">σύνης αποτελούν πρόβλημα για τη </w:t>
      </w:r>
      <w:r>
        <w:rPr>
          <w:rFonts w:eastAsia="Times New Roman" w:cs="Times New Roman"/>
          <w:szCs w:val="24"/>
        </w:rPr>
        <w:t>δ</w:t>
      </w:r>
      <w:r>
        <w:rPr>
          <w:rFonts w:eastAsia="Times New Roman" w:cs="Times New Roman"/>
          <w:szCs w:val="24"/>
        </w:rPr>
        <w:t>ημοκρατία.</w:t>
      </w:r>
    </w:p>
    <w:p w14:paraId="1C8C489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Θεωρώ ότι πρόβλημα για τη </w:t>
      </w:r>
      <w:r>
        <w:rPr>
          <w:rFonts w:eastAsia="Times New Roman" w:cs="Times New Roman"/>
          <w:szCs w:val="24"/>
        </w:rPr>
        <w:t>δ</w:t>
      </w:r>
      <w:r>
        <w:rPr>
          <w:rFonts w:eastAsia="Times New Roman" w:cs="Times New Roman"/>
          <w:szCs w:val="24"/>
        </w:rPr>
        <w:t xml:space="preserve">ημοκρατία αποτελεί το γεγονός να παραβιάζεται η αρχή της ισονομίας για όλους τους πολίτες. </w:t>
      </w:r>
    </w:p>
    <w:p w14:paraId="1C8C48A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Επίσης, επιτρέψτε μου να σχολιάσω την άποψη που εκφράστηκε και η οποία πολλές φορές επαναλαμβ</w:t>
      </w:r>
      <w:r>
        <w:rPr>
          <w:rFonts w:eastAsia="Times New Roman" w:cs="Times New Roman"/>
          <w:szCs w:val="24"/>
        </w:rPr>
        <w:t xml:space="preserve">άνεται εδώ μέσα, ότι δηλαδή δημιουργεί πρόβλημα δημοκρατίας το γεγονός ότι εμείς παραμένουμε αγκιστρωμένοι στην εξουσία, προκειμένου να διατηρήσουμε τις θέσεις μας. </w:t>
      </w:r>
    </w:p>
    <w:p w14:paraId="1C8C48A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ότι πρόβλημα στη </w:t>
      </w:r>
      <w:r>
        <w:rPr>
          <w:rFonts w:eastAsia="Times New Roman" w:cs="Times New Roman"/>
          <w:szCs w:val="24"/>
        </w:rPr>
        <w:t>δ</w:t>
      </w:r>
      <w:r>
        <w:rPr>
          <w:rFonts w:eastAsia="Times New Roman" w:cs="Times New Roman"/>
          <w:szCs w:val="24"/>
        </w:rPr>
        <w:t>ημοκρατία δημιουργεί αυτή η άποψη, το ότι δηλαδή μια δημοκρατ</w:t>
      </w:r>
      <w:r>
        <w:rPr>
          <w:rFonts w:eastAsia="Times New Roman" w:cs="Times New Roman"/>
          <w:szCs w:val="24"/>
        </w:rPr>
        <w:t xml:space="preserve">ικά εκλεγμένη κυβέρνηση βρίσκεται στη διακυβέρνηση της χώρας για την κοινοβουλευτική θητεία, για την οποία έχει λάβει εντολή του ελληνικού λαού. </w:t>
      </w:r>
    </w:p>
    <w:p w14:paraId="1C8C48A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αυτονόητη και έχει επισημανθεί από πολλούς συναδέλφους η κρισιμότητα του </w:t>
      </w:r>
      <w:r>
        <w:rPr>
          <w:rFonts w:eastAsia="Times New Roman" w:cs="Times New Roman"/>
          <w:szCs w:val="24"/>
        </w:rPr>
        <w:t>π</w:t>
      </w:r>
      <w:r>
        <w:rPr>
          <w:rFonts w:eastAsia="Times New Roman" w:cs="Times New Roman"/>
          <w:szCs w:val="24"/>
        </w:rPr>
        <w:t xml:space="preserve">ροϋπολογισμού του 2018. Φυσικά, αυτός ο οριακός χαρακτήρας του </w:t>
      </w:r>
      <w:r>
        <w:rPr>
          <w:rFonts w:eastAsia="Times New Roman" w:cs="Times New Roman"/>
          <w:szCs w:val="24"/>
        </w:rPr>
        <w:t>π</w:t>
      </w:r>
      <w:r>
        <w:rPr>
          <w:rFonts w:eastAsia="Times New Roman" w:cs="Times New Roman"/>
          <w:szCs w:val="24"/>
        </w:rPr>
        <w:t>ροϋπολογισμού δεν είναι αυτοτελής, αλλά άμεσα συνυφασμένος με τα σημαντικά διακυβεύματα του επόμενου έτους, τη συζήτηση δηλαδή για την έξοδο από το πρόγραμμα, τη συζήτηση για τη διευθέτηση του</w:t>
      </w:r>
      <w:r>
        <w:rPr>
          <w:rFonts w:eastAsia="Times New Roman" w:cs="Times New Roman"/>
          <w:szCs w:val="24"/>
        </w:rPr>
        <w:t xml:space="preserve"> χρέους και βεβαίως την απαρχή της μεταμνημονιακής περιόδου. </w:t>
      </w:r>
    </w:p>
    <w:p w14:paraId="1C8C48A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Η επιτυχής υλοποίηση των προβλέψεων του </w:t>
      </w:r>
      <w:r>
        <w:rPr>
          <w:rFonts w:eastAsia="Times New Roman" w:cs="Times New Roman"/>
          <w:szCs w:val="24"/>
        </w:rPr>
        <w:t>π</w:t>
      </w:r>
      <w:r>
        <w:rPr>
          <w:rFonts w:eastAsia="Times New Roman" w:cs="Times New Roman"/>
          <w:szCs w:val="24"/>
        </w:rPr>
        <w:t>ροϋπολογισμού, λοιπόν, αποτελεί αναγκαία συνθήκη των παραπάνω εξελίξεων. Θεωρούμε, όχι αόριστα, αλλά επί τη βάσει των επιδόσεών μας κατά τα δύο τελευταία</w:t>
      </w:r>
      <w:r>
        <w:rPr>
          <w:rFonts w:eastAsia="Times New Roman" w:cs="Times New Roman"/>
          <w:szCs w:val="24"/>
        </w:rPr>
        <w:t xml:space="preserve"> χρόνια ότι αυτή η υλοποίηση θα είναι επιτυχής. Αυτό, προφανώς, δεν σημαίνει ότι αρνούμαστε πως αυτός ο </w:t>
      </w:r>
      <w:r>
        <w:rPr>
          <w:rFonts w:eastAsia="Times New Roman" w:cs="Times New Roman"/>
          <w:szCs w:val="24"/>
        </w:rPr>
        <w:t>π</w:t>
      </w:r>
      <w:r>
        <w:rPr>
          <w:rFonts w:eastAsia="Times New Roman" w:cs="Times New Roman"/>
          <w:szCs w:val="24"/>
        </w:rPr>
        <w:t>ροϋπολογισμός είναι ένας προϋπολογισμός λιτότητας, στον οποίο βεβαίως δεν μπορεί να συμπεριληφθεί σημαντικό μέρος του προγράμματος των ιδεών και των επ</w:t>
      </w:r>
      <w:r>
        <w:rPr>
          <w:rFonts w:eastAsia="Times New Roman" w:cs="Times New Roman"/>
          <w:szCs w:val="24"/>
        </w:rPr>
        <w:t xml:space="preserve">ιδιώξεών μας. </w:t>
      </w:r>
    </w:p>
    <w:p w14:paraId="1C8C48A4" w14:textId="77777777" w:rsidR="00AD7333" w:rsidRDefault="00CF083D">
      <w:pPr>
        <w:spacing w:line="600" w:lineRule="auto"/>
        <w:ind w:firstLine="720"/>
        <w:jc w:val="both"/>
        <w:rPr>
          <w:rFonts w:eastAsia="Times New Roman"/>
          <w:szCs w:val="24"/>
        </w:rPr>
      </w:pPr>
      <w:r>
        <w:rPr>
          <w:rFonts w:eastAsia="Times New Roman"/>
          <w:szCs w:val="24"/>
        </w:rPr>
        <w:t>Η Αξιωματική Αντιπολίτευση θεωρεί ότι μπορεί να εκμεταλλευτεί πολιτικά αυτήν την παραδοχή. Για εμάς, όμως, είναι αναγκαία η ειλικρίνεια απέναντι στο σύνολο των πολιτών και η ευθύτητα απέναντι στα στρώματα που μας εμπιστεύτηκαν.</w:t>
      </w:r>
    </w:p>
    <w:p w14:paraId="1C8C48A5" w14:textId="77777777" w:rsidR="00AD7333" w:rsidRDefault="00CF083D">
      <w:pPr>
        <w:spacing w:line="600" w:lineRule="auto"/>
        <w:ind w:firstLine="720"/>
        <w:jc w:val="both"/>
        <w:rPr>
          <w:rFonts w:eastAsia="Times New Roman"/>
          <w:szCs w:val="24"/>
        </w:rPr>
      </w:pPr>
      <w:r>
        <w:rPr>
          <w:rFonts w:eastAsia="Times New Roman"/>
          <w:szCs w:val="24"/>
        </w:rPr>
        <w:lastRenderedPageBreak/>
        <w:t>Αυτή η παραδο</w:t>
      </w:r>
      <w:r>
        <w:rPr>
          <w:rFonts w:eastAsia="Times New Roman"/>
          <w:szCs w:val="24"/>
        </w:rPr>
        <w:t>χή, ταυτόχρονα, δεν συνεπάγεται ότι δεν κάνουμε τα δύο τελευταία χρόνια συνειδητή προσπάθεια να αμβλύνουμε τις επιπτώσεις του προγράμματος, στοχεύοντας στις κοινωνικές εκείνες ομάδες που είναι περισσότερο ευάλωτες, αλλά και να θέσουμε βάσεις για πιο μόνιμε</w:t>
      </w:r>
      <w:r>
        <w:rPr>
          <w:rFonts w:eastAsia="Times New Roman"/>
          <w:szCs w:val="24"/>
        </w:rPr>
        <w:t xml:space="preserve">ς αλλαγές προς την κατεύθυνση της άρσης των ανισοτήτων. Ο </w:t>
      </w:r>
      <w:r>
        <w:rPr>
          <w:rFonts w:eastAsia="Times New Roman"/>
          <w:szCs w:val="24"/>
        </w:rPr>
        <w:t>π</w:t>
      </w:r>
      <w:r>
        <w:rPr>
          <w:rFonts w:eastAsia="Times New Roman"/>
          <w:szCs w:val="24"/>
        </w:rPr>
        <w:t>ροϋπολογισμός του 2018 περιέχει, βεβαίως, τέτοια στοιχεία, σε μερικά από τα οποία θα αναφερθώ αμέσως.</w:t>
      </w:r>
    </w:p>
    <w:p w14:paraId="1C8C48A6" w14:textId="77777777" w:rsidR="00AD7333" w:rsidRDefault="00CF083D">
      <w:pPr>
        <w:spacing w:line="600" w:lineRule="auto"/>
        <w:ind w:firstLine="720"/>
        <w:jc w:val="both"/>
        <w:rPr>
          <w:rFonts w:eastAsia="Times New Roman"/>
          <w:szCs w:val="24"/>
        </w:rPr>
      </w:pPr>
      <w:r>
        <w:rPr>
          <w:rFonts w:eastAsia="Times New Roman"/>
          <w:szCs w:val="24"/>
        </w:rPr>
        <w:t>Ως προς τον προϋπολογισμό του τομέα της υγείας, οι δαπάνες διατηρούνται επί της ουσίας σταθερές</w:t>
      </w:r>
      <w:r>
        <w:rPr>
          <w:rFonts w:eastAsia="Times New Roman"/>
          <w:szCs w:val="24"/>
        </w:rPr>
        <w:t xml:space="preserve">. Αυτό που υπάρχει, όμως, είναι μια αναδιάταξη στην προέλευση των εσόδων. Έτσι είναι ευκρινές ότι αυξήσαμε τις δημόσιες δαπάνες από το 4,6% του ΑΕΠ, που ήταν το 2014, στο 5,1%. Προφανώς και δεν είμαστε ικανοποιημένοι </w:t>
      </w:r>
      <w:r>
        <w:rPr>
          <w:rFonts w:eastAsia="Times New Roman"/>
          <w:szCs w:val="24"/>
        </w:rPr>
        <w:lastRenderedPageBreak/>
        <w:t>με το νούμερο αυτό, όμως, καταφέραμε να</w:t>
      </w:r>
      <w:r>
        <w:rPr>
          <w:rFonts w:eastAsia="Times New Roman"/>
          <w:szCs w:val="24"/>
        </w:rPr>
        <w:t xml:space="preserve"> σταθεροποιήσουμε το δημόσιο σύστημα υγείας, να του δώσουμε μια ανάσα, αλλά και να προβούμε σε στοχευμένες δράσεις, όπως το επίδομα σε άγονα αγροτικά ιατρεία, στη στελέχωση των νησιωτικών ιατρείων με οπλίτες ιατρούς και άλλα μέτρα.</w:t>
      </w:r>
    </w:p>
    <w:p w14:paraId="1C8C48A7" w14:textId="77777777" w:rsidR="00AD7333" w:rsidRDefault="00CF083D">
      <w:pPr>
        <w:spacing w:line="600" w:lineRule="auto"/>
        <w:ind w:firstLine="720"/>
        <w:jc w:val="both"/>
        <w:rPr>
          <w:rFonts w:eastAsia="Times New Roman"/>
          <w:szCs w:val="24"/>
        </w:rPr>
      </w:pPr>
      <w:r>
        <w:rPr>
          <w:rFonts w:eastAsia="Times New Roman"/>
          <w:szCs w:val="24"/>
        </w:rPr>
        <w:t xml:space="preserve">Ως προς τις δαπάνες που </w:t>
      </w:r>
      <w:r>
        <w:rPr>
          <w:rFonts w:eastAsia="Times New Roman"/>
          <w:szCs w:val="24"/>
        </w:rPr>
        <w:t>αφορούν το Υπουργείο Εργασίας και ειδικότερα στον τομέα της πρόνοιας, εκτός του ότι διατηρούμε στον τακτικό προϋπολογισμό στα αυξημένα επίπεδα του 2017 -1.500.000.000-, προβλέπεται και ένα εξαιρετικά σημαντικό κοινωνικό πακέτο 315.000.000, το οποίο αφορά σ</w:t>
      </w:r>
      <w:r>
        <w:rPr>
          <w:rFonts w:eastAsia="Times New Roman"/>
          <w:szCs w:val="24"/>
        </w:rPr>
        <w:t>ε οικογενειακά επιδόματα, σχολικά γεύματα και βεβαίως για την επέκταση κάλυψης των βρεφονηπιακών σταθμών.</w:t>
      </w:r>
    </w:p>
    <w:p w14:paraId="1C8C48A8" w14:textId="77777777" w:rsidR="00AD7333" w:rsidRDefault="00CF083D">
      <w:pPr>
        <w:spacing w:line="600" w:lineRule="auto"/>
        <w:ind w:firstLine="720"/>
        <w:jc w:val="both"/>
        <w:rPr>
          <w:rFonts w:eastAsia="Times New Roman"/>
          <w:szCs w:val="24"/>
        </w:rPr>
      </w:pPr>
      <w:r>
        <w:rPr>
          <w:rFonts w:eastAsia="Times New Roman"/>
          <w:szCs w:val="24"/>
        </w:rPr>
        <w:lastRenderedPageBreak/>
        <w:t>Θα πρέπει να υπογραμμίσω ότι συμπεριλαμβανομένου αυτού του πακέτου, ο προϋπολογισμός πρόνοιας έχει υπερδιπλασιαστεί τα τελευταία δύο χρόνια από 790.00</w:t>
      </w:r>
      <w:r>
        <w:rPr>
          <w:rFonts w:eastAsia="Times New Roman"/>
          <w:szCs w:val="24"/>
        </w:rPr>
        <w:t>0.000 σε 1.800.000.000 το 2018. Αυτό συνιστά αμελητέο μέγεθος για τη Νέα Δημοκρατία και για όλους όσους μας εγκαλούν και μας επικρίνουν; Ταυτόχρονα, διατηρείται στα 700.000.000 ο προϋπολογισμός του Κοινωνικού Εισοδήματος Αλληλεγγύης, την πανελλαδική υλοποί</w:t>
      </w:r>
      <w:r>
        <w:rPr>
          <w:rFonts w:eastAsia="Times New Roman"/>
          <w:szCs w:val="24"/>
        </w:rPr>
        <w:t>ηση του οποίου πετύχαμε ήδη από το 2017.</w:t>
      </w:r>
    </w:p>
    <w:p w14:paraId="1C8C48A9" w14:textId="77777777" w:rsidR="00AD7333" w:rsidRDefault="00CF083D">
      <w:pPr>
        <w:spacing w:line="600" w:lineRule="auto"/>
        <w:ind w:firstLine="720"/>
        <w:jc w:val="both"/>
        <w:rPr>
          <w:rFonts w:eastAsia="Times New Roman"/>
          <w:szCs w:val="24"/>
        </w:rPr>
      </w:pPr>
      <w:r>
        <w:rPr>
          <w:rFonts w:eastAsia="Times New Roman"/>
          <w:szCs w:val="24"/>
        </w:rPr>
        <w:t>Ως προς τον προϋπολογισμό το Υπουργείου Παιδείας, θα ήθελα μόνο να επισημάνω τη για δεύτερη συνεχή χρονιά αύξηση της κρατικής δαπάνης για την παιδεία κατά 3,6%.</w:t>
      </w:r>
    </w:p>
    <w:p w14:paraId="1C8C48AA" w14:textId="77777777" w:rsidR="00AD7333" w:rsidRDefault="00CF083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w:t>
      </w:r>
      <w:r>
        <w:rPr>
          <w:rFonts w:eastAsia="Times New Roman"/>
          <w:szCs w:val="24"/>
        </w:rPr>
        <w:t xml:space="preserve"> ομιλίας του κυρίου Βουλευτή)</w:t>
      </w:r>
    </w:p>
    <w:p w14:paraId="1C8C48AB" w14:textId="77777777" w:rsidR="00AD7333" w:rsidRDefault="00CF083D">
      <w:pPr>
        <w:spacing w:line="600" w:lineRule="auto"/>
        <w:ind w:firstLine="720"/>
        <w:jc w:val="both"/>
        <w:rPr>
          <w:rFonts w:eastAsia="Times New Roman"/>
          <w:szCs w:val="24"/>
        </w:rPr>
      </w:pPr>
      <w:r>
        <w:rPr>
          <w:rFonts w:eastAsia="Times New Roman"/>
          <w:szCs w:val="24"/>
        </w:rPr>
        <w:lastRenderedPageBreak/>
        <w:t>Σχετικά με επιμέρους πολιτικές που αφορούν τα νησιά, θα ήθελα κατ</w:t>
      </w:r>
      <w:r>
        <w:rPr>
          <w:rFonts w:eastAsia="Times New Roman"/>
          <w:szCs w:val="24"/>
        </w:rPr>
        <w:t xml:space="preserve">’ </w:t>
      </w:r>
      <w:r>
        <w:rPr>
          <w:rFonts w:eastAsia="Times New Roman"/>
          <w:szCs w:val="24"/>
        </w:rPr>
        <w:t xml:space="preserve">αρχάς να επισημάνω τη συνέχιση των ειδικών αναπτυξιακών προγραμμάτων </w:t>
      </w:r>
      <w:r>
        <w:rPr>
          <w:rFonts w:eastAsia="Times New Roman"/>
          <w:szCs w:val="24"/>
        </w:rPr>
        <w:t>β</w:t>
      </w:r>
      <w:r>
        <w:rPr>
          <w:rFonts w:eastAsia="Times New Roman"/>
          <w:szCs w:val="24"/>
        </w:rPr>
        <w:t xml:space="preserve">ορείου και </w:t>
      </w:r>
      <w:r>
        <w:rPr>
          <w:rFonts w:eastAsia="Times New Roman"/>
          <w:szCs w:val="24"/>
        </w:rPr>
        <w:t>ν</w:t>
      </w:r>
      <w:r>
        <w:rPr>
          <w:rFonts w:eastAsia="Times New Roman"/>
          <w:szCs w:val="24"/>
        </w:rPr>
        <w:t xml:space="preserve">οτίου Αιγαίου στα 500.000.000 ευρώ, στα οποία ήδη εντάξαμε τα πρώτα έργα. Με </w:t>
      </w:r>
      <w:r>
        <w:rPr>
          <w:rFonts w:eastAsia="Times New Roman"/>
          <w:szCs w:val="24"/>
        </w:rPr>
        <w:t xml:space="preserve">βάση τη σχετικά μικρή κατά 5,3% ή κατά 170.000.000, αλλά κρίσιμη αύξηση των </w:t>
      </w:r>
      <w:r>
        <w:rPr>
          <w:rFonts w:eastAsia="Times New Roman"/>
        </w:rPr>
        <w:t xml:space="preserve">ΚΑΠ των </w:t>
      </w:r>
      <w:r>
        <w:rPr>
          <w:rFonts w:eastAsia="Times New Roman"/>
          <w:szCs w:val="24"/>
        </w:rPr>
        <w:t>ΟΤΑ, είναι δυνατή η επανάληψη της ειδικής οικονομικής ενίσχυσης σε ογδόντα πέντε μικρούς νησιωτικούς και ορεινούς δήμους με 20.000.000 ευρώ, ώστε να καλύψουν λειτουργικές α</w:t>
      </w:r>
      <w:r>
        <w:rPr>
          <w:rFonts w:eastAsia="Times New Roman"/>
          <w:szCs w:val="24"/>
        </w:rPr>
        <w:t>νάγκες.</w:t>
      </w:r>
    </w:p>
    <w:p w14:paraId="1C8C48AC" w14:textId="77777777" w:rsidR="00AD7333" w:rsidRDefault="00CF083D">
      <w:pPr>
        <w:spacing w:line="600" w:lineRule="auto"/>
        <w:ind w:firstLine="720"/>
        <w:jc w:val="both"/>
        <w:rPr>
          <w:rFonts w:eastAsia="Times New Roman"/>
          <w:szCs w:val="24"/>
        </w:rPr>
      </w:pPr>
      <w:r>
        <w:rPr>
          <w:rFonts w:eastAsia="Times New Roman"/>
          <w:szCs w:val="24"/>
        </w:rPr>
        <w:t>Προσθέτω ότι κατά την επόμενη χρονιά θα πρέπει να ενταθεί η επεξεργασία και η υλοποίηση πολιτικών για την ενίσχυση της αρχής της νησιωτικότητας. Επιτρέψτε μου εδώ να κάνω μια εκτενέστερη αναφορά στην αναγκαιότητα της πραγματικής υλοποίησης του μετα</w:t>
      </w:r>
      <w:r>
        <w:rPr>
          <w:rFonts w:eastAsia="Times New Roman"/>
          <w:szCs w:val="24"/>
        </w:rPr>
        <w:t xml:space="preserve">φορικού ισοδύναμου και να τονίσω ότι για περιοχές της </w:t>
      </w:r>
      <w:r>
        <w:rPr>
          <w:rFonts w:eastAsia="Times New Roman"/>
          <w:szCs w:val="24"/>
        </w:rPr>
        <w:lastRenderedPageBreak/>
        <w:t>Ευρώπης, όπως για παράδειγμα τα νησιά της Κορσικής, της Πορτογαλίας, της Γαλλίας επιδοτούνται με κοινοτικά μάλιστα προγράμματα, έτσι ώστε να κλείσει η ψαλίδα για το μεταφορικό ισοδύναμο, μεταφορά δηλαδή</w:t>
      </w:r>
      <w:r>
        <w:rPr>
          <w:rFonts w:eastAsia="Times New Roman"/>
          <w:szCs w:val="24"/>
        </w:rPr>
        <w:t xml:space="preserve"> προϊόντων και ανθρώπων προς τα νησιά αντίστοιχη σε σχέση με το κόστος μεταφοράς στη χερσαία περιοχή.</w:t>
      </w:r>
    </w:p>
    <w:p w14:paraId="1C8C48AD" w14:textId="77777777" w:rsidR="00AD7333" w:rsidRDefault="00CF083D">
      <w:pPr>
        <w:spacing w:line="600" w:lineRule="auto"/>
        <w:ind w:firstLine="720"/>
        <w:jc w:val="both"/>
        <w:rPr>
          <w:rFonts w:eastAsia="Times New Roman"/>
          <w:szCs w:val="24"/>
        </w:rPr>
      </w:pPr>
      <w:r>
        <w:rPr>
          <w:rFonts w:eastAsia="Times New Roman"/>
          <w:szCs w:val="24"/>
        </w:rPr>
        <w:t>Τέτοιες πολιτικές έχουν σαφή προσανατολισμό υπέρ των εργαζομένων και των λαϊκών στρωμάτων και έχουν ξεκάθαρο πολιτικό φορτίο. Τέτοιες πολιτικές, κυρίες κα</w:t>
      </w:r>
      <w:r>
        <w:rPr>
          <w:rFonts w:eastAsia="Times New Roman"/>
          <w:szCs w:val="24"/>
        </w:rPr>
        <w:t>ι κύριοι συνάδελφοι, που περιγράφουν έστω εντός των δημοσιονομικών περιορισμών που ζούμε, τον τρόπο που εμείς ως ΣΥΡΙΖΑ οραματιζόμαστε και ταυτόχρονα δρομολογούμε τη μεταμνημονιακή Ελλάδα. Διότι πιστεύουμε -και είναι σαφές- ότι το κύριο διακύβευμα αυτής τη</w:t>
      </w:r>
      <w:r>
        <w:rPr>
          <w:rFonts w:eastAsia="Times New Roman"/>
          <w:szCs w:val="24"/>
        </w:rPr>
        <w:t xml:space="preserve">ς περιόδου, κάτι </w:t>
      </w:r>
      <w:r>
        <w:rPr>
          <w:rFonts w:eastAsia="Times New Roman"/>
          <w:szCs w:val="24"/>
        </w:rPr>
        <w:lastRenderedPageBreak/>
        <w:t>που μεταξύ άλλων εξηγεί και τη σημαντικότητα του προϋπολογισμού που ψηφίζουμε σήμερα, είναι η διαμόρφωση των συνθηκών εξόδου από την ασφυκτική εποπτεία των μνημονίων και η τροχιοδρόμηση προς την κατεύθυνση την οποία θα βαδίσουμε για την επ</w:t>
      </w:r>
      <w:r>
        <w:rPr>
          <w:rFonts w:eastAsia="Times New Roman"/>
          <w:szCs w:val="24"/>
        </w:rPr>
        <w:t>όμενη περίοδο.</w:t>
      </w:r>
    </w:p>
    <w:p w14:paraId="1C8C48AE" w14:textId="77777777" w:rsidR="00AD7333" w:rsidRDefault="00CF083D">
      <w:pPr>
        <w:spacing w:line="600" w:lineRule="auto"/>
        <w:ind w:firstLine="720"/>
        <w:jc w:val="both"/>
        <w:rPr>
          <w:rFonts w:eastAsia="Times New Roman"/>
          <w:szCs w:val="24"/>
        </w:rPr>
      </w:pPr>
      <w:r>
        <w:rPr>
          <w:rFonts w:eastAsia="Times New Roman"/>
          <w:szCs w:val="24"/>
        </w:rPr>
        <w:t>Σας ευχαριστώ.</w:t>
      </w:r>
    </w:p>
    <w:p w14:paraId="1C8C48AF" w14:textId="77777777" w:rsidR="00AD7333" w:rsidRDefault="00CF083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8B0"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κύριε Μιχαϊλίδη.</w:t>
      </w:r>
    </w:p>
    <w:p w14:paraId="1C8C48B1" w14:textId="77777777" w:rsidR="00AD7333" w:rsidRDefault="00CF083D">
      <w:pPr>
        <w:spacing w:line="600" w:lineRule="auto"/>
        <w:ind w:firstLine="720"/>
        <w:jc w:val="both"/>
        <w:rPr>
          <w:rFonts w:eastAsia="Times New Roman"/>
          <w:szCs w:val="24"/>
        </w:rPr>
      </w:pPr>
      <w:r>
        <w:rPr>
          <w:rFonts w:eastAsia="Times New Roman"/>
          <w:szCs w:val="24"/>
        </w:rPr>
        <w:t>Τον λόγο έχει ο Υπουργός Περιβάλλοντος και Ενέργειας κ. Σταθάκης.</w:t>
      </w:r>
    </w:p>
    <w:p w14:paraId="1C8C48B2" w14:textId="77777777" w:rsidR="00AD7333" w:rsidRDefault="00CF083D">
      <w:pPr>
        <w:spacing w:line="600" w:lineRule="auto"/>
        <w:ind w:firstLine="720"/>
        <w:jc w:val="both"/>
        <w:rPr>
          <w:rFonts w:eastAsia="Times New Roman"/>
          <w:szCs w:val="24"/>
        </w:rPr>
      </w:pPr>
      <w:r>
        <w:rPr>
          <w:rFonts w:eastAsia="Times New Roman"/>
          <w:szCs w:val="24"/>
        </w:rPr>
        <w:lastRenderedPageBreak/>
        <w:t>Απομένουν έξι ομιλητές και τρεις Υπουργοί. Οπότε θα ο</w:t>
      </w:r>
      <w:r>
        <w:rPr>
          <w:rFonts w:eastAsia="Times New Roman"/>
          <w:szCs w:val="24"/>
        </w:rPr>
        <w:t>μιλούν δύο ομιλητές και ένας Υπουργός ενδιάμεσα, ώστε να ολοκληρώσουμε τη συνεδρίαση. Καλώς εχόντων των πραγμάτων υπολογίζουμε μέχρι τις 23.00΄ να έχουμε ολοκληρώσει -και με ανοχή στον χρόνο μάλιστα- τη συνεδρίαση.</w:t>
      </w:r>
    </w:p>
    <w:p w14:paraId="1C8C48B3" w14:textId="77777777" w:rsidR="00AD7333" w:rsidRDefault="00CF083D">
      <w:pPr>
        <w:spacing w:line="600" w:lineRule="auto"/>
        <w:ind w:firstLine="720"/>
        <w:jc w:val="both"/>
        <w:rPr>
          <w:rFonts w:eastAsia="Times New Roman"/>
          <w:szCs w:val="24"/>
        </w:rPr>
      </w:pPr>
      <w:r>
        <w:rPr>
          <w:rFonts w:eastAsia="Times New Roman"/>
          <w:szCs w:val="24"/>
        </w:rPr>
        <w:t>Κύριε Υπουργέ, έχετε τον λόγο για δέκα λε</w:t>
      </w:r>
      <w:r>
        <w:rPr>
          <w:rFonts w:eastAsia="Times New Roman"/>
          <w:szCs w:val="24"/>
        </w:rPr>
        <w:t>πτά.</w:t>
      </w:r>
    </w:p>
    <w:p w14:paraId="1C8C48B4" w14:textId="77777777" w:rsidR="00AD7333" w:rsidRDefault="00CF083D">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Ευχαριστώ, κύριε Πρόεδρε.</w:t>
      </w:r>
    </w:p>
    <w:p w14:paraId="1C8C48B5" w14:textId="77777777" w:rsidR="00AD7333" w:rsidRDefault="00CF083D">
      <w:pPr>
        <w:spacing w:line="600" w:lineRule="auto"/>
        <w:ind w:firstLine="720"/>
        <w:jc w:val="both"/>
        <w:rPr>
          <w:rFonts w:eastAsia="Times New Roman"/>
          <w:szCs w:val="24"/>
        </w:rPr>
      </w:pPr>
      <w:r>
        <w:rPr>
          <w:rFonts w:eastAsia="Times New Roman"/>
          <w:szCs w:val="24"/>
        </w:rPr>
        <w:t xml:space="preserve">Η κριτική της Νέας Δημοκρατίας μου έχει δημιουργήσει μια ιδιόρρυθμη αίσθηση. Από τη μια μεριά υπάρχει η κριτική ότι η χώρα δοκιμάζεται, ότι θεσμοί, όπως η δημοκρατία, </w:t>
      </w:r>
      <w:r>
        <w:rPr>
          <w:rFonts w:eastAsia="Times New Roman"/>
          <w:szCs w:val="24"/>
        </w:rPr>
        <w:t xml:space="preserve">προσεγγίζει, απομακρύνεται, αποστασιοποιείται από τα ευρωπαϊκά δεδομένα. Από την </w:t>
      </w:r>
      <w:r>
        <w:rPr>
          <w:rFonts w:eastAsia="Times New Roman"/>
          <w:szCs w:val="24"/>
        </w:rPr>
        <w:lastRenderedPageBreak/>
        <w:t xml:space="preserve">άλλη μεριά, η Νέα Δημοκρατία έγινε κόμμα της αλλαγής. Υπόσχεται πλέον ότι θα έρθει και θα τα αλλάξει όλα. </w:t>
      </w:r>
    </w:p>
    <w:p w14:paraId="1C8C48B6" w14:textId="77777777" w:rsidR="00AD7333" w:rsidRDefault="00CF083D">
      <w:pPr>
        <w:spacing w:line="600" w:lineRule="auto"/>
        <w:ind w:firstLine="720"/>
        <w:jc w:val="both"/>
        <w:rPr>
          <w:rFonts w:eastAsia="Times New Roman"/>
          <w:szCs w:val="24"/>
        </w:rPr>
      </w:pPr>
      <w:r>
        <w:rPr>
          <w:rFonts w:eastAsia="Times New Roman"/>
          <w:szCs w:val="24"/>
        </w:rPr>
        <w:t>Οπότε, αισθάνομαι τη διπλή ανάγκη να καταθέσω μερικές από τις αλλαγέ</w:t>
      </w:r>
      <w:r>
        <w:rPr>
          <w:rFonts w:eastAsia="Times New Roman"/>
          <w:szCs w:val="24"/>
        </w:rPr>
        <w:t>ς, που κάνει η παρούσα Κυβέρνηση, διότι όταν και αν έρθει η Νέα Δημοκρατία, πρέπει τουλάχιστον να έχει καταγράψει πόσο έχει αλλάξει η χώρα το διάστημα αυτό, για να μπορεί να διευκολυνθεί ο τρόπος αλλαγών, όπως θα τις επιδιώξει. Και επειδή δεν μου αρέσει να</w:t>
      </w:r>
      <w:r>
        <w:rPr>
          <w:rFonts w:eastAsia="Times New Roman"/>
          <w:szCs w:val="24"/>
        </w:rPr>
        <w:t xml:space="preserve"> μιλάω γενικά, αλλά μου αρέσει να μιλάω συγκεκριμένα, προκαλώ τη Νέα Δημοκρατία να μας πει ποιες από τις αλλαγές που θα αναφέρω θα πάρει πίσω.</w:t>
      </w:r>
    </w:p>
    <w:p w14:paraId="1C8C48B7" w14:textId="77777777" w:rsidR="00AD7333" w:rsidRDefault="00CF083D">
      <w:pPr>
        <w:spacing w:line="600" w:lineRule="auto"/>
        <w:ind w:firstLine="720"/>
        <w:jc w:val="both"/>
        <w:rPr>
          <w:rFonts w:eastAsia="Times New Roman"/>
          <w:szCs w:val="24"/>
        </w:rPr>
      </w:pPr>
      <w:r>
        <w:rPr>
          <w:rFonts w:eastAsia="Times New Roman"/>
          <w:szCs w:val="24"/>
        </w:rPr>
        <w:t>Και ξεκινάω όχι από την ενέργεια, αλλά τη χωροταξία. Στη χωροταξία -που μάλλον ξέρετε την κατάσταση των τελευταίω</w:t>
      </w:r>
      <w:r>
        <w:rPr>
          <w:rFonts w:eastAsia="Times New Roman"/>
          <w:szCs w:val="24"/>
        </w:rPr>
        <w:t xml:space="preserve">ν σαράντα χρόνων- </w:t>
      </w:r>
      <w:r>
        <w:rPr>
          <w:rFonts w:eastAsia="Times New Roman"/>
          <w:szCs w:val="24"/>
        </w:rPr>
        <w:t xml:space="preserve">κάναμε </w:t>
      </w:r>
      <w:r>
        <w:rPr>
          <w:rFonts w:eastAsia="Times New Roman"/>
          <w:szCs w:val="24"/>
        </w:rPr>
        <w:t>οκτώ αλλαγές τον περασμένο έναν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ενάμιση </w:t>
      </w:r>
      <w:r>
        <w:rPr>
          <w:rFonts w:eastAsia="Times New Roman"/>
          <w:szCs w:val="24"/>
        </w:rPr>
        <w:lastRenderedPageBreak/>
        <w:t>χρόνο. Αρχίζω: Πρώτον, αναρτήσαμε τους δασικούς χάρτες με προοπτική άμεσης επικύρωσης. Παραλάβαμε δάση επικυρωμένα στο 1% της ελληνικής επικράτειας. Αναρτούμε τους δασικούς χάρτες, τους επι</w:t>
      </w:r>
      <w:r>
        <w:rPr>
          <w:rFonts w:eastAsia="Times New Roman"/>
          <w:szCs w:val="24"/>
        </w:rPr>
        <w:t>κυρώνουμε -παρά τις κραυγές ότι θα διαλυθεί το σύμπαν, θα πέσει η Κυβέρνηση, θα ξεσηκωθούν οι αγρότες- και φιλοδοξούμε ότι μέχρι το 2019 θα έχουμε καλύψει το 70% των δασών της χώρας.</w:t>
      </w:r>
    </w:p>
    <w:p w14:paraId="1C8C48B8" w14:textId="77777777" w:rsidR="00AD7333" w:rsidRDefault="00CF083D">
      <w:pPr>
        <w:spacing w:line="600" w:lineRule="auto"/>
        <w:ind w:firstLine="720"/>
        <w:jc w:val="both"/>
        <w:rPr>
          <w:rFonts w:eastAsia="Times New Roman"/>
          <w:szCs w:val="24"/>
        </w:rPr>
      </w:pPr>
      <w:r>
        <w:rPr>
          <w:rFonts w:eastAsia="Times New Roman"/>
          <w:szCs w:val="24"/>
        </w:rPr>
        <w:t>Δεύτερη μεταρρύθμιση: Μέχρι το τέλος του 2018 θα έχουμε οριοθετήσει τις ελληνικές παραλίες. Θα ξεφύγουμε από αυτό το καταπληκτικό φαινόμενο να προσπαθώ ως Υπουργός Χωροταξίας να βρω ποια είναι η οριοθέτηση στη Μύκονο και να βρίσκω τρεις γραμμές. Όχι μία ού</w:t>
      </w:r>
      <w:r>
        <w:rPr>
          <w:rFonts w:eastAsia="Times New Roman"/>
          <w:szCs w:val="24"/>
        </w:rPr>
        <w:t xml:space="preserve">τε δύο, αλλά τρεις γραμμές. Οριοθετούμε τις παραλίες, λοιπόν. </w:t>
      </w:r>
    </w:p>
    <w:p w14:paraId="1C8C48B9" w14:textId="77777777" w:rsidR="00AD7333" w:rsidRDefault="00CF083D">
      <w:pPr>
        <w:spacing w:line="600" w:lineRule="auto"/>
        <w:ind w:firstLine="720"/>
        <w:jc w:val="both"/>
        <w:rPr>
          <w:rFonts w:eastAsia="Times New Roman"/>
          <w:szCs w:val="24"/>
        </w:rPr>
      </w:pPr>
      <w:r>
        <w:rPr>
          <w:rFonts w:eastAsia="Times New Roman"/>
          <w:szCs w:val="24"/>
        </w:rPr>
        <w:lastRenderedPageBreak/>
        <w:t>Κάνουμε αυτά τα δύο πράγματα για έναν και μοναδικό λόγο. Επειδή θέλουμε να αποκτήσει η χώρα κτηματολόγιο. Τα προηγούμενα δεκαπέντε χρόνια τα ξέρουμε. Φέρνουμε λοιπόν στη Βουλή -βγήκε στη διαβού</w:t>
      </w:r>
      <w:r>
        <w:rPr>
          <w:rFonts w:eastAsia="Times New Roman"/>
          <w:szCs w:val="24"/>
        </w:rPr>
        <w:t xml:space="preserve">λευση με τον κ. Κοντονή- κτηματολόγιο, ενιαίο φορέα κτηματολογίου. Για πρώτη φορά στην Ελλάδα, ενοποιούμε το κτηματολόγιο και </w:t>
      </w:r>
      <w:r>
        <w:rPr>
          <w:rFonts w:eastAsia="Times New Roman"/>
          <w:szCs w:val="24"/>
        </w:rPr>
        <w:t xml:space="preserve">τα </w:t>
      </w:r>
      <w:r>
        <w:rPr>
          <w:rFonts w:eastAsia="Times New Roman"/>
          <w:szCs w:val="24"/>
        </w:rPr>
        <w:t>υποθηκοφυλακεία σε ένα νομοσχέδιο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τομή, που φτιάχνει έναν ενιαίο φορέα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νομικό πρόσωπο δημοσίου δικαίου, που μαζί με τις τρι</w:t>
      </w:r>
      <w:r>
        <w:rPr>
          <w:rFonts w:eastAsia="Times New Roman"/>
          <w:szCs w:val="24"/>
        </w:rPr>
        <w:t xml:space="preserve">άντα δύο μελέτες που έχουμε προκηρύξει, εκ των οποίων οι είκοσι οκτώ έχουν υπογραφεί, η Ελλάδα φιλοδοξεί να αποκτήσει πλήρες κτηματολόγιο για το 78% της ελληνικής επικράτειας το 2020. </w:t>
      </w:r>
    </w:p>
    <w:p w14:paraId="1C8C48BA" w14:textId="77777777" w:rsidR="00AD7333" w:rsidRDefault="00CF083D">
      <w:pPr>
        <w:spacing w:line="600" w:lineRule="auto"/>
        <w:ind w:firstLine="720"/>
        <w:jc w:val="both"/>
        <w:rPr>
          <w:rFonts w:eastAsia="Times New Roman" w:cs="Times New Roman"/>
          <w:szCs w:val="24"/>
        </w:rPr>
      </w:pPr>
      <w:r>
        <w:rPr>
          <w:rFonts w:eastAsia="Times New Roman"/>
          <w:szCs w:val="24"/>
        </w:rPr>
        <w:lastRenderedPageBreak/>
        <w:t>Και αν το κτηματολόγιο δημιουργεί μια ασφάλεια δικαίου, μαζί με τα δάση</w:t>
      </w:r>
      <w:r>
        <w:rPr>
          <w:rFonts w:eastAsia="Times New Roman"/>
          <w:szCs w:val="24"/>
        </w:rPr>
        <w:t>, τις παραλίες και πολλά άλλα, τα προβλήματα παραμένουν. Οπότε κάναμε δύο ακόμα μεγάλες τομές: Πρώτον, ψηφίσαμε το νομοσχέδιο για τον πολεοδομικό σχεδιασμό της χώρας και είπαμε ότι από τούδε και εφεξής οι δήμοι -που καλύπτουν το 100% πλέον της επικράτειας-</w:t>
      </w:r>
      <w:r>
        <w:rPr>
          <w:rFonts w:eastAsia="Times New Roman"/>
          <w:szCs w:val="24"/>
        </w:rPr>
        <w:t>, καλούνται στα αμέσως επόμενα χρόνια -πολύ σύντομα θα βρούμε και χρηματοδότηση- να καταρτίσουν τοπικά χωρικά σχέδια που καλύπτουν πλέον το σύνολο της επικράτειας, γιατί οι δήμοι πια είναι και αστικοί και αγροτικοί μαζί.</w:t>
      </w:r>
    </w:p>
    <w:p w14:paraId="1C8C48BB" w14:textId="77777777" w:rsidR="00AD7333" w:rsidRDefault="00CF083D">
      <w:pPr>
        <w:spacing w:line="600" w:lineRule="auto"/>
        <w:ind w:firstLine="720"/>
        <w:jc w:val="both"/>
        <w:rPr>
          <w:rFonts w:eastAsia="Times New Roman"/>
          <w:szCs w:val="24"/>
        </w:rPr>
      </w:pPr>
      <w:r>
        <w:rPr>
          <w:rFonts w:eastAsia="Times New Roman"/>
          <w:szCs w:val="24"/>
        </w:rPr>
        <w:t>Επιπρόσθετα, για να διευκολυνθεί το</w:t>
      </w:r>
      <w:r>
        <w:rPr>
          <w:rFonts w:eastAsia="Times New Roman"/>
          <w:szCs w:val="24"/>
        </w:rPr>
        <w:t xml:space="preserve"> έργο τους ολοκληρώνεται και περνάει από το ΣτΕ το προεδρικό διάταγμα για τις χρήσεις γης που θέτει τους κανόνες για το πώς να καταρτίσουν αυτά τα σχέδια.</w:t>
      </w:r>
    </w:p>
    <w:p w14:paraId="1C8C48BC" w14:textId="77777777" w:rsidR="00AD7333" w:rsidRDefault="00CF083D">
      <w:pPr>
        <w:spacing w:line="600" w:lineRule="auto"/>
        <w:ind w:firstLine="720"/>
        <w:jc w:val="both"/>
        <w:rPr>
          <w:rFonts w:eastAsia="Times New Roman"/>
          <w:szCs w:val="24"/>
        </w:rPr>
      </w:pPr>
      <w:r>
        <w:rPr>
          <w:rFonts w:eastAsia="Times New Roman"/>
          <w:szCs w:val="24"/>
        </w:rPr>
        <w:lastRenderedPageBreak/>
        <w:t>Η τρίτη μεγάλη παρέμβαση που κάναμε είναι ότι αλλάξαμε τον τρόπο με τον οποίον αδειοδοτείται και ελέγ</w:t>
      </w:r>
      <w:r>
        <w:rPr>
          <w:rFonts w:eastAsia="Times New Roman"/>
          <w:szCs w:val="24"/>
        </w:rPr>
        <w:t>χεται ένα κτίσμα στην Ελλάδα. Ψηφίσαμε τον νόμο μαζί με τον νόμο για τα αυθαίρετα</w:t>
      </w:r>
      <w:r>
        <w:rPr>
          <w:rFonts w:eastAsia="Times New Roman"/>
          <w:szCs w:val="24"/>
        </w:rPr>
        <w:t>,</w:t>
      </w:r>
      <w:r>
        <w:rPr>
          <w:rFonts w:eastAsia="Times New Roman"/>
          <w:szCs w:val="24"/>
        </w:rPr>
        <w:t xml:space="preserve"> που παρέτεινε για τριάντα χρόνια με κοινωνικά κριτήρια πλέον τη χρήση των αυθαιρέτων. Ψηφίσαμε το νομοσχέδιο για το πώς αδειοδοτούνται πλέον αυτά. Αδειοδοτείται από την </w:t>
      </w:r>
      <w:r>
        <w:rPr>
          <w:rFonts w:eastAsia="Times New Roman"/>
          <w:szCs w:val="24"/>
        </w:rPr>
        <w:t>πολε</w:t>
      </w:r>
      <w:r>
        <w:rPr>
          <w:rFonts w:eastAsia="Times New Roman"/>
          <w:szCs w:val="24"/>
        </w:rPr>
        <w:t>οδομία</w:t>
      </w:r>
      <w:r>
        <w:rPr>
          <w:rFonts w:eastAsia="Times New Roman"/>
          <w:szCs w:val="24"/>
        </w:rPr>
        <w:t xml:space="preserve">, δεν ελέγχεται πλέον από την </w:t>
      </w:r>
      <w:r>
        <w:rPr>
          <w:rFonts w:eastAsia="Times New Roman"/>
          <w:szCs w:val="24"/>
        </w:rPr>
        <w:t>πολεοδομία</w:t>
      </w:r>
      <w:r>
        <w:rPr>
          <w:rFonts w:eastAsia="Times New Roman"/>
          <w:szCs w:val="24"/>
        </w:rPr>
        <w:t>. Ελέγχεται κατά το στάδιο κατασκευής από ιδιώτες μηχανικούς που φέρουν την ευθύνη, αυτούς που φτιάχνουν το κτίσμα και από ιδιώτες μηχανικούς ελεγκτές του δομημένου περιβάλλοντος που ελέγχουν αν το κτίσμα γίνετ</w:t>
      </w:r>
      <w:r>
        <w:rPr>
          <w:rFonts w:eastAsia="Times New Roman"/>
          <w:szCs w:val="24"/>
        </w:rPr>
        <w:t xml:space="preserve">αι σύμφωνα με την άδεια που έχει. Μεταφέρουμε τον έλεγχο σε άλλη αρχή, στην περιφέρεια, στο </w:t>
      </w:r>
      <w:r>
        <w:rPr>
          <w:rFonts w:eastAsia="Times New Roman"/>
          <w:szCs w:val="24"/>
        </w:rPr>
        <w:t>παρατηρητήριο</w:t>
      </w:r>
      <w:r>
        <w:rPr>
          <w:rFonts w:eastAsia="Times New Roman"/>
          <w:szCs w:val="24"/>
        </w:rPr>
        <w:t xml:space="preserve">, το οποίο αποκτά την αρμοδιότητα </w:t>
      </w:r>
      <w:r>
        <w:rPr>
          <w:rFonts w:eastAsia="Times New Roman"/>
          <w:szCs w:val="24"/>
        </w:rPr>
        <w:lastRenderedPageBreak/>
        <w:t>και να ελέγχει και να γκρεμίζει και να βάζει δρακόντεια πρόστιμα, προσπαθώντας να θεραπεύσουμε το πρόβλημα των αυθαιρ</w:t>
      </w:r>
      <w:r>
        <w:rPr>
          <w:rFonts w:eastAsia="Times New Roman"/>
          <w:szCs w:val="24"/>
        </w:rPr>
        <w:t>έτων.</w:t>
      </w:r>
    </w:p>
    <w:p w14:paraId="1C8C48BD" w14:textId="77777777" w:rsidR="00AD7333" w:rsidRDefault="00CF083D">
      <w:pPr>
        <w:spacing w:line="600" w:lineRule="auto"/>
        <w:ind w:firstLine="720"/>
        <w:jc w:val="both"/>
        <w:rPr>
          <w:rFonts w:eastAsia="Times New Roman"/>
          <w:szCs w:val="24"/>
        </w:rPr>
      </w:pPr>
      <w:r>
        <w:rPr>
          <w:rFonts w:eastAsia="Times New Roman"/>
          <w:szCs w:val="24"/>
        </w:rPr>
        <w:t>Σα να μην έφταναν αυτές οι έξι αλλαγές που κάναμε τον προηγούμενο χρόνο, φέρνουμε επιτέλους και τη θαλάσσια χωροταξία με καθυστέρηση και με την απειλή προστίμων πλέον από την Ευρωπαϊκή Ένωση. Η θαλάσσια χωροταξία ρυθμίζει και θα ρυθμίζει, όπως η χερσ</w:t>
      </w:r>
      <w:r>
        <w:rPr>
          <w:rFonts w:eastAsia="Times New Roman"/>
          <w:szCs w:val="24"/>
        </w:rPr>
        <w:t>αία χωροταξία, τους κανόνες για τον θαλάσσιο χώρο και τους κανόνες με τους οποίους θα κινούνται οι δραστηριότητες στη θάλασσα.</w:t>
      </w:r>
    </w:p>
    <w:p w14:paraId="1C8C48BE" w14:textId="77777777" w:rsidR="00AD7333" w:rsidRDefault="00CF083D">
      <w:pPr>
        <w:spacing w:line="600" w:lineRule="auto"/>
        <w:ind w:firstLine="720"/>
        <w:jc w:val="both"/>
        <w:rPr>
          <w:rFonts w:eastAsia="Times New Roman"/>
          <w:szCs w:val="24"/>
        </w:rPr>
      </w:pPr>
      <w:r>
        <w:rPr>
          <w:rFonts w:eastAsia="Times New Roman"/>
          <w:szCs w:val="24"/>
        </w:rPr>
        <w:t>Οκτώ μεταρρυθμίσεις απαρίθμησα. Θα ήμουν πανευτυχής να δω σε ποια απ’ αυτές θα ξεφύγετε στο μέλλον από το λατινοαμερικάνικο περιβ</w:t>
      </w:r>
      <w:r>
        <w:rPr>
          <w:rFonts w:eastAsia="Times New Roman"/>
          <w:szCs w:val="24"/>
        </w:rPr>
        <w:t>άλλον που φτιάχνουμε και θα επαναφέρετε το ευρωπαϊκό, το οποίο κληρονομήσαμε από σας λίγο καιρό πριν.</w:t>
      </w:r>
    </w:p>
    <w:p w14:paraId="1C8C48BF" w14:textId="77777777" w:rsidR="00AD7333" w:rsidRDefault="00CF083D">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1C8C48C0" w14:textId="77777777" w:rsidR="00AD7333" w:rsidRDefault="00CF083D">
      <w:pPr>
        <w:spacing w:line="600" w:lineRule="auto"/>
        <w:ind w:firstLine="720"/>
        <w:jc w:val="both"/>
        <w:rPr>
          <w:rFonts w:eastAsia="Times New Roman"/>
          <w:szCs w:val="24"/>
        </w:rPr>
      </w:pPr>
      <w:r>
        <w:rPr>
          <w:rFonts w:eastAsia="Times New Roman"/>
          <w:szCs w:val="24"/>
        </w:rPr>
        <w:t>Σα να μην έφταναν όλα αυτά, επειδή είμαστε και κατά των επενδύσεων, ως γνωστό, και ο Τσακαλώτος πατάει τα κουμ</w:t>
      </w:r>
      <w:r>
        <w:rPr>
          <w:rFonts w:eastAsia="Times New Roman"/>
          <w:szCs w:val="24"/>
        </w:rPr>
        <w:t xml:space="preserve">πιά στη </w:t>
      </w:r>
      <w:r>
        <w:rPr>
          <w:rFonts w:eastAsia="Times New Roman"/>
          <w:szCs w:val="24"/>
          <w:lang w:val="en-US"/>
        </w:rPr>
        <w:t>Wall</w:t>
      </w:r>
      <w:r>
        <w:rPr>
          <w:rFonts w:eastAsia="Times New Roman"/>
          <w:szCs w:val="24"/>
        </w:rPr>
        <w:t xml:space="preserve"> </w:t>
      </w:r>
      <w:r>
        <w:rPr>
          <w:rFonts w:eastAsia="Times New Roman"/>
          <w:szCs w:val="24"/>
          <w:lang w:val="en-US"/>
        </w:rPr>
        <w:t>Street</w:t>
      </w:r>
      <w:r>
        <w:rPr>
          <w:rFonts w:eastAsia="Times New Roman"/>
          <w:szCs w:val="24"/>
        </w:rPr>
        <w:t xml:space="preserve"> και ταυτόχρονα δεν ξέρω μέσα του τι κάνει -βράζει, υποθέτω- έχουμε εγκρίνει έξι προεδρικά διατάγματα επενδυτικών σχεδίων, δυστυχώς μόνο τουριστικών, από τις στρατηγικές επενδύσεις στην Κρήτη και στη Φωκίδα -τα πιο πολλά απ’ αυτά ήταν για αρκετά χρόνια στα</w:t>
      </w:r>
      <w:r>
        <w:rPr>
          <w:rFonts w:eastAsia="Times New Roman"/>
          <w:szCs w:val="24"/>
        </w:rPr>
        <w:t xml:space="preserve"> συρτάρια- με τις αλλαγές που έπρεπε να γίνουν και τα στείλαμε και εγκρίθηκαν ως προεδρικά διατάγματα. </w:t>
      </w:r>
    </w:p>
    <w:p w14:paraId="1C8C48C1" w14:textId="77777777" w:rsidR="00AD7333" w:rsidRDefault="00CF083D">
      <w:pPr>
        <w:spacing w:line="600" w:lineRule="auto"/>
        <w:ind w:firstLine="720"/>
        <w:jc w:val="both"/>
        <w:rPr>
          <w:rFonts w:eastAsia="Times New Roman"/>
          <w:szCs w:val="24"/>
        </w:rPr>
      </w:pPr>
      <w:r>
        <w:rPr>
          <w:rFonts w:eastAsia="Times New Roman"/>
          <w:szCs w:val="24"/>
        </w:rPr>
        <w:t>Ταυτόχρονα, έχουμε προχωρήσει και τους οικοδομικούς συνεταιρισμούς σε τέσσερις σημαντικές περιοχές κι έτσι προχωράνε και αυτά.</w:t>
      </w:r>
    </w:p>
    <w:p w14:paraId="1C8C48C2" w14:textId="77777777" w:rsidR="00AD7333" w:rsidRDefault="00CF083D">
      <w:pPr>
        <w:spacing w:line="600" w:lineRule="auto"/>
        <w:ind w:firstLine="720"/>
        <w:jc w:val="both"/>
        <w:rPr>
          <w:rFonts w:eastAsia="Times New Roman"/>
          <w:szCs w:val="24"/>
        </w:rPr>
      </w:pPr>
      <w:r>
        <w:rPr>
          <w:rFonts w:eastAsia="Times New Roman"/>
          <w:szCs w:val="24"/>
        </w:rPr>
        <w:lastRenderedPageBreak/>
        <w:t>Εν κατακλείδι, κατά σύμπτ</w:t>
      </w:r>
      <w:r>
        <w:rPr>
          <w:rFonts w:eastAsia="Times New Roman"/>
          <w:szCs w:val="24"/>
        </w:rPr>
        <w:t>ωση έχω και το προεδρικό διάταγμα για το Ελληνικό με τις τελευταίες «πινελιές» στο Υπουργείο για να δημοσιευτεί. Έχετε χύσει πολλά κροκοδείλια δάκρυα γύρω απ’ αυτό. Αυτό έγινε με κάποιον τρόπο απόλυτα νόμιμο, απ’ ό,τι ξέρω. Πέρασε και από ΚΑΣ, πέρασε και α</w:t>
      </w:r>
      <w:r>
        <w:rPr>
          <w:rFonts w:eastAsia="Times New Roman"/>
          <w:szCs w:val="24"/>
        </w:rPr>
        <w:t>πό δω, πέρασε και από κει, πέρασε απ’ όλους τους θεσμούς, όπως προβλέπει ο νόμος, έγιναν όλες οι διαδικασίες και καταλήγει επιτυχώς.</w:t>
      </w:r>
    </w:p>
    <w:p w14:paraId="1C8C48C3" w14:textId="77777777" w:rsidR="00AD7333" w:rsidRDefault="00CF083D">
      <w:pPr>
        <w:spacing w:line="600" w:lineRule="auto"/>
        <w:ind w:firstLine="720"/>
        <w:jc w:val="both"/>
        <w:rPr>
          <w:rFonts w:eastAsia="Times New Roman"/>
          <w:szCs w:val="24"/>
        </w:rPr>
      </w:pPr>
      <w:r>
        <w:rPr>
          <w:rFonts w:eastAsia="Times New Roman"/>
          <w:szCs w:val="24"/>
        </w:rPr>
        <w:t>Και κάτι τελευταίο: Έχουμε κάνει ρεκόρ παραχώρησης δημόσιων χώρων στους δήμους, ρεκόρ παραχώρησης σ’ όλη την Ελλάδα δημόσιω</w:t>
      </w:r>
      <w:r>
        <w:rPr>
          <w:rFonts w:eastAsia="Times New Roman"/>
          <w:szCs w:val="24"/>
        </w:rPr>
        <w:t xml:space="preserve">ν χώρων στους δήμους. </w:t>
      </w:r>
    </w:p>
    <w:p w14:paraId="1C8C48C4" w14:textId="77777777" w:rsidR="00AD7333" w:rsidRDefault="00CF083D">
      <w:pPr>
        <w:spacing w:line="600" w:lineRule="auto"/>
        <w:ind w:firstLine="720"/>
        <w:jc w:val="both"/>
        <w:rPr>
          <w:rFonts w:eastAsia="Times New Roman"/>
          <w:szCs w:val="24"/>
        </w:rPr>
      </w:pPr>
      <w:r>
        <w:rPr>
          <w:rFonts w:eastAsia="Times New Roman"/>
          <w:szCs w:val="24"/>
        </w:rPr>
        <w:t xml:space="preserve">Δεύτερη ερώτηση: Τι απ’ αυτά θα ανακαλέσετε και ποια είναι η μεγάλη πολιτική με την οποία θα πορευτείτε; </w:t>
      </w:r>
    </w:p>
    <w:p w14:paraId="1C8C48C5" w14:textId="77777777" w:rsidR="00AD7333" w:rsidRDefault="00CF083D">
      <w:pPr>
        <w:spacing w:line="600" w:lineRule="auto"/>
        <w:ind w:firstLine="720"/>
        <w:jc w:val="both"/>
        <w:rPr>
          <w:rFonts w:eastAsia="Times New Roman"/>
          <w:szCs w:val="24"/>
        </w:rPr>
      </w:pPr>
      <w:r>
        <w:rPr>
          <w:rFonts w:eastAsia="Times New Roman"/>
          <w:szCs w:val="24"/>
        </w:rPr>
        <w:lastRenderedPageBreak/>
        <w:t>Τούτων δοθέντων, μπορώ να μπω στο κατ</w:t>
      </w:r>
      <w:r>
        <w:rPr>
          <w:rFonts w:eastAsia="Times New Roman"/>
          <w:szCs w:val="24"/>
        </w:rPr>
        <w:t xml:space="preserve">’ </w:t>
      </w:r>
      <w:r>
        <w:rPr>
          <w:rFonts w:eastAsia="Times New Roman"/>
          <w:szCs w:val="24"/>
        </w:rPr>
        <w:t>εξοχήν αγαπημένο μου θέμα, την ενέργεια. Η ενέργεια αντιμετωπίζει μπροστά της έναν μεγάλ</w:t>
      </w:r>
      <w:r>
        <w:rPr>
          <w:rFonts w:eastAsia="Times New Roman"/>
          <w:szCs w:val="24"/>
        </w:rPr>
        <w:t>ο μετασχηματισμό. Τον ξέρουμε όλοι. Η χώρα μας ψήφισε το Παρίσι, υποστηρίζει το 2030, τους πιο φιλόδοξους στόχους για την Ευρώπη. Θέλουμε να είναι δεσμευτικοί αυτοί οι στόχοι και αυτό συνεπάγεται δύο πράγματα:</w:t>
      </w:r>
    </w:p>
    <w:p w14:paraId="1C8C48C6" w14:textId="77777777" w:rsidR="00AD7333" w:rsidRDefault="00CF083D">
      <w:pPr>
        <w:spacing w:line="600" w:lineRule="auto"/>
        <w:ind w:firstLine="720"/>
        <w:jc w:val="both"/>
        <w:rPr>
          <w:rFonts w:eastAsia="Times New Roman"/>
          <w:szCs w:val="24"/>
        </w:rPr>
      </w:pPr>
      <w:r>
        <w:rPr>
          <w:rFonts w:eastAsia="Times New Roman"/>
          <w:szCs w:val="24"/>
        </w:rPr>
        <w:t>Πρώτον, ότι θα πάμε σ’ ένα ενεργειακό μείγμα μ</w:t>
      </w:r>
      <w:r>
        <w:rPr>
          <w:rFonts w:eastAsia="Times New Roman"/>
          <w:szCs w:val="24"/>
        </w:rPr>
        <w:t xml:space="preserve">ε ΑΠΕ 50% ή γύρω στο 50%, φυσικό αέριο και διατήρηση του λιγνίτη με νέα εργοστάσια, στα οποία το περιβαλλοντικό αποτύπωμα είναι μικρότερο, άρα συμβατό με τους περιβαλλοντικούς στόχους του 2030. </w:t>
      </w:r>
    </w:p>
    <w:p w14:paraId="1C8C48C7" w14:textId="77777777" w:rsidR="00AD7333" w:rsidRDefault="00CF083D">
      <w:pPr>
        <w:spacing w:line="600" w:lineRule="auto"/>
        <w:ind w:firstLine="720"/>
        <w:jc w:val="both"/>
        <w:rPr>
          <w:rFonts w:eastAsia="Times New Roman"/>
          <w:szCs w:val="24"/>
        </w:rPr>
      </w:pPr>
      <w:r>
        <w:rPr>
          <w:rFonts w:eastAsia="Times New Roman"/>
          <w:szCs w:val="24"/>
        </w:rPr>
        <w:t>Δεύτερον, ισχυρή εξοικονόμηση ενέργειας 1,5% ετησίως, το οποί</w:t>
      </w:r>
      <w:r>
        <w:rPr>
          <w:rFonts w:eastAsia="Times New Roman"/>
          <w:szCs w:val="24"/>
        </w:rPr>
        <w:t xml:space="preserve">ο σημαίνει τεράστια επένδυση στα κτήρια, στις μεταφορές και </w:t>
      </w:r>
      <w:r>
        <w:rPr>
          <w:rFonts w:eastAsia="Times New Roman"/>
          <w:szCs w:val="24"/>
        </w:rPr>
        <w:lastRenderedPageBreak/>
        <w:t>έναν πάρα πολύ δύσκολο στόχο, που είναι οι δεσμεύσεις που έχουμε ως χώρα και είμαστε έτοιμοι να υπηρετήσουμε.</w:t>
      </w:r>
    </w:p>
    <w:p w14:paraId="1C8C48C8" w14:textId="77777777" w:rsidR="00AD7333" w:rsidRDefault="00CF083D">
      <w:pPr>
        <w:spacing w:line="600" w:lineRule="auto"/>
        <w:ind w:firstLine="720"/>
        <w:jc w:val="both"/>
        <w:rPr>
          <w:rFonts w:eastAsia="Times New Roman"/>
          <w:bCs/>
          <w:shd w:val="clear" w:color="auto" w:fill="FFFFFF"/>
        </w:rPr>
      </w:pPr>
      <w:r>
        <w:rPr>
          <w:rFonts w:eastAsia="Times New Roman"/>
          <w:szCs w:val="24"/>
        </w:rPr>
        <w:t xml:space="preserve">Τι κάνουμε </w:t>
      </w:r>
      <w:r>
        <w:rPr>
          <w:rFonts w:eastAsia="Times New Roman"/>
        </w:rPr>
        <w:t>για να</w:t>
      </w:r>
      <w:r>
        <w:rPr>
          <w:rFonts w:eastAsia="Times New Roman"/>
          <w:szCs w:val="24"/>
        </w:rPr>
        <w:t xml:space="preserve"> πετύχουμε αυτούς τους στόχους; Τρία πράγματα. Πρώτον, προωθούμε τις </w:t>
      </w:r>
      <w:r>
        <w:rPr>
          <w:rFonts w:eastAsia="Times New Roman"/>
          <w:szCs w:val="24"/>
        </w:rPr>
        <w:t xml:space="preserve">ΑΠΕ. Οι ΑΠΕ, </w:t>
      </w:r>
      <w:r>
        <w:rPr>
          <w:rFonts w:eastAsia="Times New Roman"/>
        </w:rPr>
        <w:t>όπως</w:t>
      </w:r>
      <w:r>
        <w:rPr>
          <w:rFonts w:eastAsia="Times New Roman"/>
          <w:szCs w:val="24"/>
        </w:rPr>
        <w:t xml:space="preserve"> ξέρετε, έχουν κλείσει έναν κύκλο. Τα αιολικά έδωσαν τις τελευταίες άδειες με εγγυημένες τιμές και για τα φωτοβολταϊκά </w:t>
      </w:r>
      <w:r>
        <w:rPr>
          <w:rFonts w:eastAsia="Times New Roman"/>
          <w:bCs/>
        </w:rPr>
        <w:t>έχει</w:t>
      </w:r>
      <w:r>
        <w:rPr>
          <w:rFonts w:eastAsia="Times New Roman"/>
          <w:szCs w:val="24"/>
        </w:rPr>
        <w:t xml:space="preserve"> κλείσει ο κύκλος των εγγυημένων τιμών. Άρα, από τούδε και εφεξής </w:t>
      </w:r>
      <w:r>
        <w:rPr>
          <w:rFonts w:eastAsia="Times New Roman"/>
          <w:bCs/>
          <w:shd w:val="clear" w:color="auto" w:fill="FFFFFF"/>
        </w:rPr>
        <w:t>θα</w:t>
      </w:r>
      <w:r>
        <w:rPr>
          <w:rFonts w:eastAsia="Times New Roman"/>
          <w:szCs w:val="24"/>
        </w:rPr>
        <w:t xml:space="preserve"> μπούμε σε διαγωνιστικές </w:t>
      </w:r>
      <w:r>
        <w:rPr>
          <w:rFonts w:eastAsia="Times New Roman"/>
        </w:rPr>
        <w:t>διαδικασίες,</w:t>
      </w:r>
      <w:r>
        <w:rPr>
          <w:rFonts w:eastAsia="Times New Roman"/>
          <w:szCs w:val="24"/>
        </w:rPr>
        <w:t xml:space="preserve"> προσδοκώντ</w:t>
      </w:r>
      <w:r>
        <w:rPr>
          <w:rFonts w:eastAsia="Times New Roman"/>
          <w:szCs w:val="24"/>
        </w:rPr>
        <w:t xml:space="preserve">ας οι ΑΠΕ πλέον </w:t>
      </w:r>
      <w:r>
        <w:rPr>
          <w:rFonts w:eastAsia="Times New Roman"/>
          <w:bCs/>
          <w:shd w:val="clear" w:color="auto" w:fill="FFFFFF"/>
        </w:rPr>
        <w:t>να</w:t>
      </w:r>
      <w:r>
        <w:rPr>
          <w:rFonts w:eastAsia="Times New Roman"/>
          <w:szCs w:val="24"/>
        </w:rPr>
        <w:t xml:space="preserve"> αποκτούν τιμές πολύ κοντά -</w:t>
      </w:r>
      <w:r>
        <w:rPr>
          <w:rFonts w:eastAsia="Times New Roman"/>
          <w:bCs/>
        </w:rPr>
        <w:t>και</w:t>
      </w:r>
      <w:r>
        <w:rPr>
          <w:rFonts w:eastAsia="Times New Roman"/>
          <w:szCs w:val="24"/>
        </w:rPr>
        <w:t xml:space="preserve"> γίνεται- στο φυσικό αέριο ή σε άλλες μορφές, ώστε και </w:t>
      </w:r>
      <w:r>
        <w:rPr>
          <w:rFonts w:eastAsia="Times New Roman"/>
          <w:bCs/>
          <w:shd w:val="clear" w:color="auto" w:fill="FFFFFF"/>
        </w:rPr>
        <w:t xml:space="preserve">οικονομικά να μπορέσουν να προωθηθούν. </w:t>
      </w:r>
    </w:p>
    <w:p w14:paraId="1C8C48C9"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Ταυτόχρονα, καταθέσαμε στη Βουλή ένα νομοσχέδιο που συζητιέται αυτές τις μέρες για τις ενεργειακές κοινότητες. Ε</w:t>
      </w:r>
      <w:r>
        <w:rPr>
          <w:rFonts w:eastAsia="Times New Roman"/>
          <w:bCs/>
          <w:shd w:val="clear" w:color="auto" w:fill="FFFFFF"/>
        </w:rPr>
        <w:t xml:space="preserve">ίναι ένα </w:t>
      </w:r>
      <w:r>
        <w:rPr>
          <w:rFonts w:eastAsia="Times New Roman"/>
          <w:bCs/>
          <w:shd w:val="clear" w:color="auto" w:fill="FFFFFF"/>
        </w:rPr>
        <w:lastRenderedPageBreak/>
        <w:t>νομοσχέδιο τομή, που θα επιτρέψει στους καταναλωτές κάθε μορφής και είδους -ιδιώτες, αγρότες, δήμους, ξενοδοχεία, βιοτεχνίες κ.ο.κ.- να παράγουν τη δική τους ενέργεια, αυτή που χρειάζονται να καταναλώσουν, ανοίγοντας έτσι την κοινωνική οικονομία κ</w:t>
      </w:r>
      <w:r>
        <w:rPr>
          <w:rFonts w:eastAsia="Times New Roman"/>
          <w:bCs/>
          <w:shd w:val="clear" w:color="auto" w:fill="FFFFFF"/>
        </w:rPr>
        <w:t xml:space="preserve">αι τη δυνατότητα παραγωγής ενέργειας, που θα δώσει μια τεράστια ώθηση στις ΑΠΕ με βάση τους στόχους αυτούς. </w:t>
      </w:r>
    </w:p>
    <w:p w14:paraId="1C8C48CA"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 xml:space="preserve">Το δεύτερο πράγμα που κάνουμε είναι ότι δημιουργούμε πιο ανταγωνιστικό περιβάλλον. Ανοίγουμε τις αγορές ενέργειας σε όλα τα επίπεδα. Το </w:t>
      </w:r>
      <w:r>
        <w:rPr>
          <w:rFonts w:eastAsia="Times New Roman"/>
          <w:bCs/>
          <w:shd w:val="clear" w:color="auto" w:fill="FFFFFF"/>
        </w:rPr>
        <w:t>χρηματιστήρ</w:t>
      </w:r>
      <w:r>
        <w:rPr>
          <w:rFonts w:eastAsia="Times New Roman"/>
          <w:bCs/>
          <w:shd w:val="clear" w:color="auto" w:fill="FFFFFF"/>
        </w:rPr>
        <w:t xml:space="preserve">ιο ενέργειας </w:t>
      </w:r>
      <w:r>
        <w:rPr>
          <w:rFonts w:eastAsia="Times New Roman"/>
          <w:bCs/>
          <w:shd w:val="clear" w:color="auto" w:fill="FFFFFF"/>
        </w:rPr>
        <w:t>θα ψηφιστεί τον Ιανουάριο. Ανοίγει η αγορά του φυσικού αερίου από την 1</w:t>
      </w:r>
      <w:r>
        <w:rPr>
          <w:rFonts w:eastAsia="Times New Roman"/>
          <w:bCs/>
          <w:shd w:val="clear" w:color="auto" w:fill="FFFFFF"/>
        </w:rPr>
        <w:t>-</w:t>
      </w:r>
      <w:r>
        <w:rPr>
          <w:rFonts w:eastAsia="Times New Roman"/>
          <w:bCs/>
          <w:shd w:val="clear" w:color="auto" w:fill="FFFFFF"/>
        </w:rPr>
        <w:t>1</w:t>
      </w:r>
      <w:r>
        <w:rPr>
          <w:rFonts w:eastAsia="Times New Roman"/>
          <w:bCs/>
          <w:shd w:val="clear" w:color="auto" w:fill="FFFFFF"/>
        </w:rPr>
        <w:t>-</w:t>
      </w:r>
      <w:r>
        <w:rPr>
          <w:rFonts w:eastAsia="Times New Roman"/>
          <w:bCs/>
          <w:shd w:val="clear" w:color="auto" w:fill="FFFFFF"/>
        </w:rPr>
        <w:t xml:space="preserve">2018. </w:t>
      </w:r>
    </w:p>
    <w:p w14:paraId="1C8C48CB"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Ταυτόχρονα, προωθούμε αλλαγές, οι οποίες θα διαμορφώσουν ένα πλαίσιο, που μαζί με το άνοιγμα των αγορών, θα επιτρέψει στις ενεργειακές κοινότητες μια πολύ ισχυρή </w:t>
      </w:r>
      <w:r>
        <w:rPr>
          <w:rFonts w:eastAsia="Times New Roman"/>
          <w:bCs/>
          <w:shd w:val="clear" w:color="auto" w:fill="FFFFFF"/>
        </w:rPr>
        <w:t xml:space="preserve">τοπική και αποκεντρωμένη παραγωγή. </w:t>
      </w:r>
    </w:p>
    <w:p w14:paraId="1C8C48CC"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 xml:space="preserve">Το τρίτο και το τελευταίο που κάνουμε σε σχέση με όλα αυτά είναι ότι δίνουμε ισχυρούς κανόνες κοινωνικής πολιτικής στον ενεργειακό τομέα. Να υπενθυμίσω ότι, πρώτον, αλλάζουμε τα ΥΚΩ και τον τρόπο υπολογισμού τους, ούτως </w:t>
      </w:r>
      <w:r>
        <w:rPr>
          <w:rFonts w:eastAsia="Times New Roman"/>
          <w:bCs/>
          <w:shd w:val="clear" w:color="auto" w:fill="FFFFFF"/>
        </w:rPr>
        <w:t xml:space="preserve">ώστε να μην έχουμε τις απότομες αυξήσεις στα νοικοκυριά από ένα σημείο κατανάλωσης και πάνω. </w:t>
      </w:r>
    </w:p>
    <w:p w14:paraId="1C8C48CD"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Δεύτερον, αλλάζουμε το κοινωνικό τιμολόγιο και το στοχεύουμε, με μεγάλες εκπτώσεις 70%, στα πιο φτωχά νοικοκυριά. Και τρίτον, για τα πολύ ευάλωτα νοικοκυριά που έ</w:t>
      </w:r>
      <w:r>
        <w:rPr>
          <w:rFonts w:eastAsia="Times New Roman"/>
          <w:bCs/>
          <w:shd w:val="clear" w:color="auto" w:fill="FFFFFF"/>
        </w:rPr>
        <w:t xml:space="preserve">χουν χάσει και το </w:t>
      </w:r>
      <w:r>
        <w:rPr>
          <w:rFonts w:eastAsia="Times New Roman"/>
          <w:bCs/>
          <w:shd w:val="clear" w:color="auto" w:fill="FFFFFF"/>
        </w:rPr>
        <w:lastRenderedPageBreak/>
        <w:t xml:space="preserve">κοινωνικό τιμολόγιο ιδρύουμε ταμείο, στο οποίο θα προσφεύγουν, προκειμένου να αποκτούν την αρωγή για να ξανασυνδεθούν στο κοινωνικό τιμολόγιο. </w:t>
      </w:r>
    </w:p>
    <w:p w14:paraId="1C8C48CE"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Επιπρόσθετα σε αυτό, οι ενεργειακές κοινότητες αποτελούν ένα εργαλείο, ώστε οι δήμοι να μπορού</w:t>
      </w:r>
      <w:r>
        <w:rPr>
          <w:rFonts w:eastAsia="Times New Roman"/>
          <w:bCs/>
          <w:shd w:val="clear" w:color="auto" w:fill="FFFFFF"/>
        </w:rPr>
        <w:t xml:space="preserve">ν να συνδέσουν τα ρολόγια των ευάλωτων νοικοκυριών και να παράγει ενέργεια ο δήμος, που να συμψηφίζει με τα ευάλωτα νοικοκυριά. </w:t>
      </w:r>
    </w:p>
    <w:p w14:paraId="1C8C48CF"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Ξαναθέτω το ερώτημα. Ποια από τις αυτές τις αλλαγές θεωρείτε ότι θα πρέπει να αλλάξουμε, για να δημιουργήσουμε ένα κλίμα αλλαγή</w:t>
      </w:r>
      <w:r>
        <w:rPr>
          <w:rFonts w:eastAsia="Times New Roman"/>
          <w:bCs/>
          <w:shd w:val="clear" w:color="auto" w:fill="FFFFFF"/>
        </w:rPr>
        <w:t xml:space="preserve">ς μέσα στην αλλαγή; Πάντως, έτσι όπως ήταν τα πράγματα δεν θα τα ξαναβρείτε. Αυτό είναι σίγουρο! </w:t>
      </w:r>
    </w:p>
    <w:p w14:paraId="1C8C48D0"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 xml:space="preserve">Κλείνω με δύο ακόμα σημεία. Το ένα έχει να κάνει με τα ορυχεία. Φέρνουμε για πρώτη φορά από τη δεκαετία του ’70 ένα νέο </w:t>
      </w:r>
      <w:r>
        <w:rPr>
          <w:rFonts w:eastAsia="Times New Roman"/>
          <w:bCs/>
          <w:shd w:val="clear" w:color="auto" w:fill="FFFFFF"/>
        </w:rPr>
        <w:lastRenderedPageBreak/>
        <w:t>λατομικό νόμο, πολύ σύγχρονο και ικανό</w:t>
      </w:r>
      <w:r>
        <w:rPr>
          <w:rFonts w:eastAsia="Times New Roman"/>
          <w:bCs/>
          <w:shd w:val="clear" w:color="auto" w:fill="FFFFFF"/>
        </w:rPr>
        <w:t>, που ανταποκρίνεται στις ιδιαιτερότητες της εξορυκτικής μας δραστηριότητας, μαζί με σημαντικές αλλαγές στον Μεταλλευτικό Κώδικα. Ήταν ένα αίτημα μιας πολύς μεγάλης περιόδου, που θα διαμορφώσει ένα πολύ διαφορετικό, σταθερό και περιβαλλοντικά πολύ πιο ισορ</w:t>
      </w:r>
      <w:r>
        <w:rPr>
          <w:rFonts w:eastAsia="Times New Roman"/>
          <w:bCs/>
          <w:shd w:val="clear" w:color="auto" w:fill="FFFFFF"/>
        </w:rPr>
        <w:t>ροπημένο πλαίσιο για τη λειτουργία της εξορυκτικής διαδικασίας.</w:t>
      </w:r>
    </w:p>
    <w:p w14:paraId="1C8C48D1"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 xml:space="preserve">Δεύτερον, στο επίμαχο θέμα της </w:t>
      </w:r>
      <w:r>
        <w:rPr>
          <w:rFonts w:eastAsia="Times New Roman"/>
          <w:bCs/>
          <w:shd w:val="clear" w:color="auto" w:fill="FFFFFF"/>
        </w:rPr>
        <w:t>«</w:t>
      </w:r>
      <w:r>
        <w:rPr>
          <w:rFonts w:eastAsia="Times New Roman"/>
          <w:bCs/>
          <w:shd w:val="clear" w:color="auto" w:fill="FFFFFF"/>
          <w:lang w:val="en-US"/>
        </w:rPr>
        <w:t>EL</w:t>
      </w:r>
      <w:r>
        <w:rPr>
          <w:rFonts w:eastAsia="Times New Roman"/>
          <w:bCs/>
          <w:shd w:val="clear" w:color="auto" w:fill="FFFFFF"/>
        </w:rPr>
        <w:t xml:space="preserve"> </w:t>
      </w:r>
      <w:r>
        <w:rPr>
          <w:rFonts w:eastAsia="Times New Roman"/>
          <w:bCs/>
          <w:shd w:val="clear" w:color="auto" w:fill="FFFFFF"/>
          <w:lang w:val="en-US"/>
        </w:rPr>
        <w:t>DORADO</w:t>
      </w:r>
      <w:r>
        <w:rPr>
          <w:rFonts w:eastAsia="Times New Roman"/>
          <w:bCs/>
          <w:shd w:val="clear" w:color="auto" w:fill="FFFFFF"/>
        </w:rPr>
        <w:t xml:space="preserve"> </w:t>
      </w:r>
      <w:r>
        <w:rPr>
          <w:rFonts w:eastAsia="Times New Roman"/>
          <w:bCs/>
          <w:shd w:val="clear" w:color="auto" w:fill="FFFFFF"/>
          <w:lang w:val="en-US"/>
        </w:rPr>
        <w:t>GOLD</w:t>
      </w:r>
      <w:r>
        <w:rPr>
          <w:rFonts w:eastAsia="Times New Roman"/>
          <w:bCs/>
          <w:shd w:val="clear" w:color="auto" w:fill="FFFFFF"/>
        </w:rPr>
        <w:t>»</w:t>
      </w:r>
      <w:r>
        <w:rPr>
          <w:rFonts w:eastAsia="Times New Roman"/>
          <w:bCs/>
          <w:shd w:val="clear" w:color="auto" w:fill="FFFFFF"/>
        </w:rPr>
        <w:t>, το οποίο αποτέλεσε επίσης ένα σημείο αιχμής, τελικά τα πράγματα έχουν πάει στη διαιτησία, ακριβώς με τα επίμαχα ερωτήματα τα οποία είχαν αποτελέσει και το θέμα των συζητήσεών μας, δηλαδή εάν μπορούν να εκπληρωθούν οι δύο βασικοί στόχοι που είχαμε θέσει α</w:t>
      </w:r>
      <w:r>
        <w:rPr>
          <w:rFonts w:eastAsia="Times New Roman"/>
          <w:bCs/>
          <w:shd w:val="clear" w:color="auto" w:fill="FFFFFF"/>
        </w:rPr>
        <w:t xml:space="preserve">πό την πλευρά του δημοσίου, δηλαδή, πρώτον, εάν είναι </w:t>
      </w:r>
      <w:r>
        <w:rPr>
          <w:rFonts w:eastAsia="Times New Roman"/>
          <w:bCs/>
          <w:shd w:val="clear" w:color="auto" w:fill="FFFFFF"/>
        </w:rPr>
        <w:lastRenderedPageBreak/>
        <w:t xml:space="preserve">τεχνικά εφικτή η λύση της πλήρους καθετοποίησης και δεύτερον, εάν είναι περιβαλλοντικά ασφαλής. </w:t>
      </w:r>
    </w:p>
    <w:p w14:paraId="1C8C48D2" w14:textId="77777777" w:rsidR="00AD7333" w:rsidRDefault="00CF083D">
      <w:pPr>
        <w:spacing w:line="600" w:lineRule="auto"/>
        <w:ind w:firstLine="720"/>
        <w:jc w:val="both"/>
        <w:rPr>
          <w:rFonts w:eastAsia="Times New Roman" w:cs="Times New Roman"/>
          <w:szCs w:val="24"/>
        </w:rPr>
      </w:pPr>
      <w:r>
        <w:rPr>
          <w:rFonts w:eastAsia="Times New Roman"/>
          <w:bCs/>
          <w:shd w:val="clear" w:color="auto" w:fill="FFFFFF"/>
        </w:rPr>
        <w:t xml:space="preserve">Κλείνοντας, θα θίξω ένα τελευταίο θέμα, το οποίο αποτελεί το πεδίο δραστηριοποίησης της Νέας Δημοκρατίας. Ο </w:t>
      </w:r>
      <w:r>
        <w:rPr>
          <w:rFonts w:eastAsia="Times New Roman"/>
          <w:bCs/>
          <w:shd w:val="clear" w:color="auto" w:fill="FFFFFF"/>
        </w:rPr>
        <w:t>προϋπολογισμός</w:t>
      </w:r>
      <w:r>
        <w:rPr>
          <w:rFonts w:eastAsia="Times New Roman"/>
          <w:bCs/>
          <w:shd w:val="clear" w:color="auto" w:fill="FFFFFF"/>
        </w:rPr>
        <w:t>, από ό,τι φαίνεται, δεν θα καταρρεύσει. Η οικονομία, επίσης, μπορεί να μην αναπτύσσεται όπως θα αναπτυσσόταν, αν είχε μείνει η Νέα Δη</w:t>
      </w:r>
      <w:r>
        <w:rPr>
          <w:rFonts w:eastAsia="Times New Roman"/>
          <w:bCs/>
          <w:shd w:val="clear" w:color="auto" w:fill="FFFFFF"/>
        </w:rPr>
        <w:t xml:space="preserve">μοκρατία για άλλα είκοσι χρόνια, αλλά κι αυτή κάτι κάνει. Άρα, δεν κινδυνεύουν με κατάρρευση ούτε η οικονομία ούτε ο </w:t>
      </w:r>
      <w:r>
        <w:rPr>
          <w:rFonts w:eastAsia="Times New Roman"/>
          <w:bCs/>
          <w:shd w:val="clear" w:color="auto" w:fill="FFFFFF"/>
        </w:rPr>
        <w:t>προϋπολογισμός</w:t>
      </w:r>
      <w:r>
        <w:rPr>
          <w:rFonts w:eastAsia="Times New Roman"/>
          <w:bCs/>
          <w:shd w:val="clear" w:color="auto" w:fill="FFFFFF"/>
        </w:rPr>
        <w:t xml:space="preserve">. Σίγουρα πάντως, με βάση την κριτική που μας ασκεί η Νέα Δημοκρατία, κινδυνεύει με κατάρρευση η ΔΕΗ. </w:t>
      </w:r>
    </w:p>
    <w:p w14:paraId="1C8C48D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εκεί επιτρέψτε μου</w:t>
      </w:r>
      <w:r>
        <w:rPr>
          <w:rFonts w:eastAsia="Times New Roman" w:cs="Times New Roman"/>
          <w:szCs w:val="24"/>
        </w:rPr>
        <w:t xml:space="preserve"> να σταθώ μισό λεπτό, διότι θα πρέπει να απαντήσουμε σε αυτήν την κριτική της κατάρρευσης της ΔΕΗ.</w:t>
      </w:r>
    </w:p>
    <w:p w14:paraId="1C8C48D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Η ΔΕΗ φέτος πήρε τα ακόλουθα ποσά. Πήρε όλα τα ΥΚΩ της περιόδου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2015. Θυμίστε μου ποιος κυβερνούσε εκείνη την περίοδο και δεν πλήρωνε τα ΥΚΩ; Κάποιοι </w:t>
      </w:r>
      <w:r>
        <w:rPr>
          <w:rFonts w:eastAsia="Times New Roman" w:cs="Times New Roman"/>
          <w:szCs w:val="24"/>
        </w:rPr>
        <w:t xml:space="preserve">κυβερνούσαν τότε! Πληρώσαμε, λοιπόν, όλα τα ΥΚΩ από το κοινωνικό πλεόνασμα, γιατί αλλιώς θα έπρεπε να κάνουμε αυξήσεις των τιμολογίων της ΔΕΗ. Άρα, είναι καθαρό κοινωνικό μέρισμα και είναι 350 εκατομμύρια. </w:t>
      </w:r>
    </w:p>
    <w:p w14:paraId="1C8C48D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Δεύτερον, πήρε άλλα 340 από την πώληση του ΑΔΜΗΕ,</w:t>
      </w:r>
      <w:r>
        <w:rPr>
          <w:rFonts w:eastAsia="Times New Roman" w:cs="Times New Roman"/>
          <w:szCs w:val="24"/>
        </w:rPr>
        <w:t xml:space="preserve"> δηλαδή 670. Πήρε και άλλα 430 από το </w:t>
      </w:r>
      <w:r>
        <w:rPr>
          <w:rFonts w:eastAsia="Times New Roman" w:cs="Times New Roman"/>
          <w:szCs w:val="24"/>
        </w:rPr>
        <w:t>δημόσιο</w:t>
      </w:r>
      <w:r>
        <w:rPr>
          <w:rFonts w:eastAsia="Times New Roman" w:cs="Times New Roman"/>
          <w:szCs w:val="24"/>
        </w:rPr>
        <w:t xml:space="preserve">, από την εξόφληση των χρεών του </w:t>
      </w:r>
      <w:r>
        <w:rPr>
          <w:rFonts w:eastAsia="Times New Roman" w:cs="Times New Roman"/>
          <w:szCs w:val="24"/>
        </w:rPr>
        <w:t xml:space="preserve">δημοσίου </w:t>
      </w:r>
      <w:r>
        <w:rPr>
          <w:rFonts w:eastAsia="Times New Roman" w:cs="Times New Roman"/>
          <w:szCs w:val="24"/>
        </w:rPr>
        <w:t>και από τις προκαταβολές για τη σύμβαση που υπέγραψε ο κ. Χουλιαράκης με τη ΔΕΗ. Είναι 1,2 δισεκατομμύρια. Λέτε να καταρρεύσει χρηματοοικονομικά; Δύσκολο μου ακούγεται!</w:t>
      </w:r>
    </w:p>
    <w:p w14:paraId="1C8C48D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Η ΔΕΗ, λοιπόν, δεν θα καταρρεύσει χρηματοοικονομικά τουλάχιστον για τα επόμενα χρόνια, αν κρίνει κάποιος που ξέρει και έχει εξοικειωθεί με τις χρηματοδοτικές ανάγκες της ΔΕΗ, τα χρέη, τα δάνεια και το πότε λήγουν. Άρα, στο χρηματοοικονομικό κομμάτι νομίζω </w:t>
      </w:r>
      <w:r>
        <w:rPr>
          <w:rFonts w:eastAsia="Times New Roman" w:cs="Times New Roman"/>
          <w:szCs w:val="24"/>
        </w:rPr>
        <w:t xml:space="preserve">ότι μάλλον πρέπει να αποσυρθεί η ιδέα της άμεσης κατάρρευσης. </w:t>
      </w:r>
    </w:p>
    <w:p w14:paraId="1C8C48D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Την άκουσα πρώτη φορά τον Ιούνιο. Τον Ιούνιο δεν κατέρρευσε. Ακολούθησε ο Σεπτέμβριος που ήταν σίγουρο ότι θα καταρρεύσει, δεν κατέρρευσε πάλι. Ήταν να άρουν οι τράπεζες την εμπιστοσύνη τους κα</w:t>
      </w:r>
      <w:r>
        <w:rPr>
          <w:rFonts w:eastAsia="Times New Roman" w:cs="Times New Roman"/>
          <w:szCs w:val="24"/>
        </w:rPr>
        <w:t xml:space="preserve">ι δεν το έκαναν. Φτάσαμε στον μαγικό Δεκέμβρη που ο απολογισμός φέτος είναι 1,2 δισεκατομμύρια ευρώ εισροή χρημάτων στη ΔΕΗ από όλες αυτές τις πηγές. </w:t>
      </w:r>
    </w:p>
    <w:p w14:paraId="1C8C48D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Πάμε στο δεύτερο θέμα της ΔΕΗ. Αφού δεν κατέρρευσε χρηματοοικονομικά, κινδυνεύει από τη συμφωνία που κάνα</w:t>
      </w:r>
      <w:r>
        <w:rPr>
          <w:rFonts w:eastAsia="Times New Roman" w:cs="Times New Roman"/>
          <w:szCs w:val="24"/>
        </w:rPr>
        <w:t xml:space="preserve">με με την </w:t>
      </w:r>
      <w:r>
        <w:rPr>
          <w:rFonts w:eastAsia="Times New Roman" w:cs="Times New Roman"/>
          <w:szCs w:val="24"/>
        </w:rPr>
        <w:t>«</w:t>
      </w:r>
      <w:r>
        <w:rPr>
          <w:rFonts w:eastAsia="Times New Roman" w:cs="Times New Roman"/>
          <w:szCs w:val="24"/>
          <w:lang w:val="en-US"/>
        </w:rPr>
        <w:t>DIGICOM</w:t>
      </w:r>
      <w:r>
        <w:rPr>
          <w:rFonts w:eastAsia="Times New Roman" w:cs="Times New Roman"/>
          <w:szCs w:val="24"/>
        </w:rPr>
        <w:t>»</w:t>
      </w:r>
      <w:r>
        <w:rPr>
          <w:rFonts w:eastAsia="Times New Roman" w:cs="Times New Roman"/>
          <w:szCs w:val="24"/>
        </w:rPr>
        <w:t xml:space="preserve"> -και όχι με τους θεσμούς- για το επίμαχο θέμα της πώλησης των λιγνιτικών μονάδων. Υπενθυμίζω πάλι, για πολλοστή φορά, ότι εμείς κληρονομήσαμε μια κατάσταση στην οποία σερνόταν η χώρα επί χρόνια -πριν κυβερνήσουμε εμείς τη χώρα- στα Ευρω</w:t>
      </w:r>
      <w:r>
        <w:rPr>
          <w:rFonts w:eastAsia="Times New Roman" w:cs="Times New Roman"/>
          <w:szCs w:val="24"/>
        </w:rPr>
        <w:t>παϊκά Δικαστήρια για το θέμα του μονοπωλίου που είχε η ΔΕΗ στον λιγνίτη.</w:t>
      </w:r>
    </w:p>
    <w:p w14:paraId="1C8C48D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Δυστυχώς ή ευτυχώς, οριστικά και αμετάκλητα, μετά από επτά χρόνια, το Ευρωπαϊκό Δικαστήριο απεφάνθη ότι πρέπει να αρθεί το μονοπώλιο που έχει η ΔΕΗ στην πρόσβαση που έχει στον λιγνίτη</w:t>
      </w:r>
      <w:r>
        <w:rPr>
          <w:rFonts w:eastAsia="Times New Roman" w:cs="Times New Roman"/>
          <w:szCs w:val="24"/>
        </w:rPr>
        <w:t xml:space="preserve"> για την παραγωγή ενέργειας. Υπόψιν ότι λίγο πριν, όταν ήρθαμε </w:t>
      </w:r>
      <w:r>
        <w:rPr>
          <w:rFonts w:eastAsia="Times New Roman" w:cs="Times New Roman"/>
          <w:szCs w:val="24"/>
        </w:rPr>
        <w:lastRenderedPageBreak/>
        <w:t>εμείς στα πράγματα, είχαμε ακυρώσει τη συμφωνία που είχε κάνει η προηγούμενη κυβέρνηση στη «μικρή ΔΕΗ».</w:t>
      </w:r>
    </w:p>
    <w:p w14:paraId="1C8C48D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Να σας θυμίσω τι έλεγε η συμφωνία της «μικρής ΔΕΗ», ότι πουλούσαμε οριζόντια το 22% έως 2</w:t>
      </w:r>
      <w:r>
        <w:rPr>
          <w:rFonts w:eastAsia="Times New Roman" w:cs="Times New Roman"/>
          <w:szCs w:val="24"/>
        </w:rPr>
        <w:t>5% από λιγνίτη, υδροηλεκτρικά και φυσικό αέριο, τις τρεις πηγές που παράγουν ενέργεια. Ακούω κριτική από τη Νέα Δημοκρατία ότι έχουμε μια συμφωνία για μείωση του μεριδίου της λιανικής, δηλαδή και μείωση μέσω των ΝΟΜΕ στο μερίδιο της λιανικής, άρα, 22% με 2</w:t>
      </w:r>
      <w:r>
        <w:rPr>
          <w:rFonts w:eastAsia="Times New Roman" w:cs="Times New Roman"/>
          <w:szCs w:val="24"/>
        </w:rPr>
        <w:t>5% της παραγωγής και ταυτόχρονα ΝΟΜΕ για να μειωθεί το μερίδιό της στη λιανική. Αυτή ήταν η «μικρή ΔΕΗ» που καταργήσαμε.</w:t>
      </w:r>
    </w:p>
    <w:p w14:paraId="1C8C48D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Με βάση την απόφαση του Ευρωπαϊκού Δικαστηρίου και μετά από συζήτηση με τους θεσμούς καταλήξαμε στη συμφωνία ότι: </w:t>
      </w:r>
      <w:r>
        <w:rPr>
          <w:rFonts w:eastAsia="Times New Roman" w:cs="Times New Roman"/>
          <w:szCs w:val="24"/>
        </w:rPr>
        <w:lastRenderedPageBreak/>
        <w:t xml:space="preserve">Πρώτον, δεν συζητάμε </w:t>
      </w:r>
      <w:r>
        <w:rPr>
          <w:rFonts w:eastAsia="Times New Roman" w:cs="Times New Roman"/>
          <w:szCs w:val="24"/>
        </w:rPr>
        <w:t xml:space="preserve">για τα υδροηλεκτρικά ή τις άλλες δραστηριότητες της ΔΕΗ και έχουμε μια συμφωνία η οποία λέει ότι θα εφαρμόσουμε την απόφαση για τους λιγνίτες, μέσα στις διαπραγματεύσεις με τη </w:t>
      </w:r>
      <w:r>
        <w:rPr>
          <w:rFonts w:eastAsia="Times New Roman" w:cs="Times New Roman"/>
          <w:szCs w:val="24"/>
          <w:lang w:val="en-US"/>
        </w:rPr>
        <w:t>DIGICOM</w:t>
      </w:r>
      <w:r>
        <w:rPr>
          <w:rFonts w:eastAsia="Times New Roman" w:cs="Times New Roman"/>
          <w:szCs w:val="24"/>
        </w:rPr>
        <w:t xml:space="preserve"> και καταλήξαμε. Αυτό είναι το 9% του παραγωγικού δυναμικού της ΔΕΗ, το ο</w:t>
      </w:r>
      <w:r>
        <w:rPr>
          <w:rFonts w:eastAsia="Times New Roman" w:cs="Times New Roman"/>
          <w:szCs w:val="24"/>
        </w:rPr>
        <w:t xml:space="preserve">ποίο είναι περίπου το 40% της λιγνιτικής παραγωγής της που αντιπροσωπεύει το 9,1% του παραγωγικού δυναμικού της ΔΕΗ. </w:t>
      </w:r>
    </w:p>
    <w:p w14:paraId="1C8C48D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Ταυτόχρονα, συναποφασίσαμε ότι τα ΝΟΜΕ τα οποία χρησιμοποιήσαμε ως εργαλείο και χρησιμοποιούμε ως εργαλείο για να μειωθεί το μερίδιο της Δ</w:t>
      </w:r>
      <w:r>
        <w:rPr>
          <w:rFonts w:eastAsia="Times New Roman" w:cs="Times New Roman"/>
          <w:szCs w:val="24"/>
        </w:rPr>
        <w:t>ΕΗ στη λιανική, θα απομειωθούν κατά αναλογία της πώλησης των μονάδων όταν αυτή ολοκληρωθεί.</w:t>
      </w:r>
    </w:p>
    <w:p w14:paraId="1C8C48D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Συνεπώς, έχουμε μια ισορροπημένη συμφωνία -πολύ διαφορετική από αυτή την οποίαν κληρονομήσαμε και καλώς ακυρώσαμε- </w:t>
      </w:r>
      <w:r>
        <w:rPr>
          <w:rFonts w:eastAsia="Times New Roman" w:cs="Times New Roman"/>
          <w:szCs w:val="24"/>
        </w:rPr>
        <w:lastRenderedPageBreak/>
        <w:t>την οποίαν προχωράμε βήμα προς βήμα και ισχυροποι</w:t>
      </w:r>
      <w:r>
        <w:rPr>
          <w:rFonts w:eastAsia="Times New Roman" w:cs="Times New Roman"/>
          <w:szCs w:val="24"/>
        </w:rPr>
        <w:t>είται το επιχείρημα που λέμε από την αρχή, ότι μέσα από όλες αυτές τις αλλαγές στον τομέα της ενέργειας, η ΔΕΗ θα παραμείνει ο πυλώνας του ενεργειακού μας συστήματος.</w:t>
      </w:r>
    </w:p>
    <w:p w14:paraId="1C8C48DE" w14:textId="77777777" w:rsidR="00AD7333" w:rsidRDefault="00CF083D">
      <w:pPr>
        <w:spacing w:line="600" w:lineRule="auto"/>
        <w:ind w:firstLine="720"/>
        <w:jc w:val="both"/>
        <w:rPr>
          <w:rFonts w:eastAsia="Times New Roman"/>
          <w:szCs w:val="24"/>
        </w:rPr>
      </w:pPr>
      <w:r>
        <w:rPr>
          <w:rFonts w:eastAsia="Times New Roman"/>
          <w:szCs w:val="24"/>
        </w:rPr>
        <w:t>Σήμερα παράγει το 50% και έχει το 80% της αγοράς. Μέσα από όλες αυτές τις αλλαγές θα παρα</w:t>
      </w:r>
      <w:r>
        <w:rPr>
          <w:rFonts w:eastAsia="Times New Roman"/>
          <w:szCs w:val="24"/>
        </w:rPr>
        <w:t>μείνει ο βασικός πυλώνας, θα συνεχίσει να παράγει κοντά στο 50%, θα αναπτύξει και τις ΑΠΕ, θα κάνει και άλλες δραστηριότητες και θα έχουμε ένα ενεργειακό σύστημα σταθερό, απελευθερωμένο, με άλλους φυσικά παίκτες στην αγορά, αλλά ταυτόχρονα σταθερό, σίγουρο</w:t>
      </w:r>
      <w:r>
        <w:rPr>
          <w:rFonts w:eastAsia="Times New Roman"/>
          <w:szCs w:val="24"/>
        </w:rPr>
        <w:t xml:space="preserve"> και θα αντιμετωπίσει τις προκλήσεις της μετάβασης με ένα</w:t>
      </w:r>
      <w:r>
        <w:rPr>
          <w:rFonts w:eastAsia="Times New Roman"/>
          <w:szCs w:val="24"/>
        </w:rPr>
        <w:t>ν</w:t>
      </w:r>
      <w:r>
        <w:rPr>
          <w:rFonts w:eastAsia="Times New Roman"/>
          <w:szCs w:val="24"/>
        </w:rPr>
        <w:t xml:space="preserve"> συγκεκριμένο και συγκροτημένο τρόπο.</w:t>
      </w:r>
    </w:p>
    <w:p w14:paraId="1C8C48DF" w14:textId="77777777" w:rsidR="00AD7333" w:rsidRDefault="00CF083D">
      <w:pPr>
        <w:spacing w:line="600" w:lineRule="auto"/>
        <w:ind w:firstLine="720"/>
        <w:jc w:val="both"/>
        <w:rPr>
          <w:rFonts w:eastAsia="Times New Roman"/>
          <w:szCs w:val="24"/>
        </w:rPr>
      </w:pPr>
      <w:r>
        <w:rPr>
          <w:rFonts w:eastAsia="Times New Roman"/>
          <w:szCs w:val="24"/>
        </w:rPr>
        <w:lastRenderedPageBreak/>
        <w:t>Και απέναντι σε αυτές τις αλλαγές θα ήθελα πραγματικά να δω ποιες θα πάρετε πίσω για να μας θυμίσετε ότι υπάρχει και μια άλλη Ευρώπη, την οποία δεν έχουμε ανακα</w:t>
      </w:r>
      <w:r>
        <w:rPr>
          <w:rFonts w:eastAsia="Times New Roman"/>
          <w:szCs w:val="24"/>
        </w:rPr>
        <w:t>λύψει.</w:t>
      </w:r>
    </w:p>
    <w:p w14:paraId="1C8C48E0" w14:textId="77777777" w:rsidR="00AD7333" w:rsidRDefault="00CF083D">
      <w:pPr>
        <w:spacing w:line="600" w:lineRule="auto"/>
        <w:ind w:firstLine="720"/>
        <w:jc w:val="both"/>
        <w:rPr>
          <w:rFonts w:eastAsia="Times New Roman"/>
          <w:szCs w:val="24"/>
        </w:rPr>
      </w:pPr>
      <w:r>
        <w:rPr>
          <w:rFonts w:eastAsia="Times New Roman"/>
          <w:szCs w:val="24"/>
        </w:rPr>
        <w:t>Σας ευχαριστώ.</w:t>
      </w:r>
    </w:p>
    <w:p w14:paraId="1C8C48E1"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8C48E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1C8C48E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να κάνω μια ερώτηση στον κ. Τζανακόπουλο.</w:t>
      </w:r>
    </w:p>
    <w:p w14:paraId="1C8C48E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προβλέπεται από τη διαδικασία να κάνετε κάποια ερώτηση στον κ. Τζανακόπουλο. </w:t>
      </w:r>
    </w:p>
    <w:p w14:paraId="1C8C48E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w:t>
      </w:r>
    </w:p>
    <w:p w14:paraId="1C8C48E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Συγγνώμη, κύριε Λοβέρδο, μισό λεπτό να μιλήσω. Θα είναι αύριο ο κ. Τζανακόπουλος εδώ. Έχετε δευτερολογία και </w:t>
      </w:r>
      <w:r>
        <w:rPr>
          <w:rFonts w:eastAsia="Times New Roman" w:cs="Times New Roman"/>
          <w:szCs w:val="24"/>
        </w:rPr>
        <w:t>εσείς, μπορείτε να του κάνετε την ερώτηση αύριο για να μην καθυστερήσουμε αυτήν τη στιγμή τη διαδικασία. Δεν προβλέπεται από τον Κανονισμό.</w:t>
      </w:r>
    </w:p>
    <w:p w14:paraId="1C8C48E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ερώτησή μου, κύριε Πρόεδρε, έχει αμεσότητα.</w:t>
      </w:r>
    </w:p>
    <w:p w14:paraId="1C8C48E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Όλα έχουν αμεσότητα,</w:t>
      </w:r>
      <w:r>
        <w:rPr>
          <w:rFonts w:eastAsia="Times New Roman" w:cs="Times New Roman"/>
          <w:szCs w:val="24"/>
        </w:rPr>
        <w:t xml:space="preserve"> κύριε Λοβέρδο. Δεν θα δώσω τον λόγο, όμως, στον κύριο Υπουργό για να απαντήσει. </w:t>
      </w:r>
    </w:p>
    <w:p w14:paraId="1C8C48E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μπορούσα να σας πω ότι ζητώ τον λόγο για να αντιδράσω στα λεχθέντα.</w:t>
      </w:r>
    </w:p>
    <w:p w14:paraId="1C8C48E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Ναι, μπορείτε, απλά δεν θα δώσω τον λόγο για να σας α</w:t>
      </w:r>
      <w:r>
        <w:rPr>
          <w:rFonts w:eastAsia="Times New Roman" w:cs="Times New Roman"/>
          <w:szCs w:val="24"/>
        </w:rPr>
        <w:t>παντήσει ο κύριος Υπουργός αυτήν τη στιγμή.</w:t>
      </w:r>
    </w:p>
    <w:p w14:paraId="1C8C48E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Έως αύριο οφείλει η Κυβέρνηση να έχει επιλύσει ένα πρόβλημα που έχει δημιουργηθεί. Δεν το κάνω τυχαία.</w:t>
      </w:r>
    </w:p>
    <w:p w14:paraId="1C8C48E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Ορίστε, κύριε Λοβέρδο, κάντε την ερώτησή σας, απλά ο κύριος Υπουργός θα απαντήσει αύριο. Δεν θα του δώσω τον λόγο. </w:t>
      </w:r>
    </w:p>
    <w:p w14:paraId="1C8C48E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Ας απαντήσει όποτε θέλει. Εγώ θέλω να το έχω πει από απόψε.</w:t>
      </w:r>
    </w:p>
    <w:p w14:paraId="1C8C48E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Κύριε Υπουργέ, εσείς που μαζί με τα άλλα μέλη της Κυβέρνησης </w:t>
      </w:r>
      <w:r>
        <w:rPr>
          <w:rFonts w:eastAsia="Times New Roman" w:cs="Times New Roman"/>
          <w:szCs w:val="24"/>
        </w:rPr>
        <w:t xml:space="preserve">είστε φίλοι του λαού, πείτε μου για το θέμα του 9.84. Σε ό,τι </w:t>
      </w:r>
      <w:r>
        <w:rPr>
          <w:rFonts w:eastAsia="Times New Roman" w:cs="Times New Roman"/>
          <w:szCs w:val="24"/>
        </w:rPr>
        <w:lastRenderedPageBreak/>
        <w:t>αφορά τη μισθοδοσία των εργαζομένων διαβάζουμε και ενημερωνόμαστε από τους ίδιους ότι στους δεσμευθέντες λογαριασμούς συμπεριλαμβάνεται και αυτός που αφορά στη μισθοδοσία τους. Και έρχονται Χρισ</w:t>
      </w:r>
      <w:r>
        <w:rPr>
          <w:rFonts w:eastAsia="Times New Roman" w:cs="Times New Roman"/>
          <w:szCs w:val="24"/>
        </w:rPr>
        <w:t>τούγεννα. Σκοπεύετε να κάνετε κάτι μέχρι αύριο;</w:t>
      </w:r>
    </w:p>
    <w:p w14:paraId="1C8C48E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b/>
          <w:szCs w:val="24"/>
        </w:rPr>
        <w:t xml:space="preserve"> και Κυβερνητικός Εκπρόσωπος</w:t>
      </w:r>
      <w:r>
        <w:rPr>
          <w:rFonts w:eastAsia="Times New Roman" w:cs="Times New Roman"/>
          <w:b/>
          <w:szCs w:val="24"/>
        </w:rPr>
        <w:t xml:space="preserve">): </w:t>
      </w:r>
      <w:r>
        <w:rPr>
          <w:rFonts w:eastAsia="Times New Roman" w:cs="Times New Roman"/>
          <w:szCs w:val="24"/>
        </w:rPr>
        <w:t xml:space="preserve">Κύριε Πρόεδρε, θα ήθελα τον λόγο. </w:t>
      </w:r>
    </w:p>
    <w:p w14:paraId="1C8C48F0" w14:textId="77777777" w:rsidR="00AD7333" w:rsidRDefault="00CF083D">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Pr>
          <w:rFonts w:eastAsia="Times New Roman" w:cs="Times New Roman"/>
          <w:szCs w:val="24"/>
        </w:rPr>
        <w:t>Θέλετε να απαντήσετε τώρα, κύριε Υπουργέ;</w:t>
      </w:r>
    </w:p>
    <w:p w14:paraId="1C8C48F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b/>
          <w:szCs w:val="24"/>
        </w:rPr>
        <w:t xml:space="preserve"> (Υπουργός Επικρατείας</w:t>
      </w:r>
      <w:r>
        <w:rPr>
          <w:rFonts w:eastAsia="Times New Roman" w:cs="Times New Roman"/>
          <w:b/>
          <w:szCs w:val="24"/>
        </w:rPr>
        <w:t xml:space="preserve"> και Κυβερνητικός Εκπρόσωπος</w:t>
      </w:r>
      <w:r>
        <w:rPr>
          <w:rFonts w:eastAsia="Times New Roman" w:cs="Times New Roman"/>
          <w:b/>
          <w:szCs w:val="24"/>
        </w:rPr>
        <w:t xml:space="preserve">): </w:t>
      </w:r>
      <w:r>
        <w:rPr>
          <w:rFonts w:eastAsia="Times New Roman" w:cs="Times New Roman"/>
          <w:szCs w:val="24"/>
        </w:rPr>
        <w:t xml:space="preserve">Ναι. </w:t>
      </w:r>
    </w:p>
    <w:p w14:paraId="1C8C48F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Είδατε, κύριε Πρόεδρε, που δεν είναι έτσι που τα λέτε; </w:t>
      </w:r>
    </w:p>
    <w:p w14:paraId="1C8C48F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προβλέπεται από τη διαδικασία, αλλά...</w:t>
      </w:r>
    </w:p>
    <w:p w14:paraId="1C8C48F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μπορούσα να εκμεταλλευτώ τη</w:t>
      </w:r>
      <w:r>
        <w:rPr>
          <w:rFonts w:eastAsia="Times New Roman" w:cs="Times New Roman"/>
          <w:szCs w:val="24"/>
        </w:rPr>
        <w:t xml:space="preserve"> διαδικασία, αλλά δεν το έκανα. </w:t>
      </w:r>
    </w:p>
    <w:p w14:paraId="1C8C48F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Υπουργέ, έχετε τον λόγο.</w:t>
      </w:r>
    </w:p>
    <w:p w14:paraId="1C8C48F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και Κυβερνητικός Εκπρόσωπος): </w:t>
      </w:r>
      <w:r>
        <w:rPr>
          <w:rFonts w:eastAsia="Times New Roman" w:cs="Times New Roman"/>
          <w:szCs w:val="24"/>
        </w:rPr>
        <w:t xml:space="preserve">Δεν καταλαβαίνω τη σπουδή αυτής της παρέμβασης. Μου φαίνεται και λίγο περίεργη, μου </w:t>
      </w:r>
      <w:r>
        <w:rPr>
          <w:rFonts w:eastAsia="Times New Roman" w:cs="Times New Roman"/>
          <w:szCs w:val="24"/>
        </w:rPr>
        <w:t>φαί</w:t>
      </w:r>
      <w:r>
        <w:rPr>
          <w:rFonts w:eastAsia="Times New Roman" w:cs="Times New Roman"/>
          <w:szCs w:val="24"/>
        </w:rPr>
        <w:lastRenderedPageBreak/>
        <w:t xml:space="preserve">νεται και λίγο επηρεασμένη από σκοπιμότητες που θέλετε να δημιουργήσετε για να χρησιμοποιήσετε το Κοινοβούλιο για σκοπούς οι οποίοι δεν προβλέπονται νομίζω στη διαδικασία του </w:t>
      </w:r>
      <w:r>
        <w:rPr>
          <w:rFonts w:eastAsia="Times New Roman" w:cs="Times New Roman"/>
          <w:szCs w:val="24"/>
        </w:rPr>
        <w:t>προϋπολογισμού</w:t>
      </w:r>
      <w:r>
        <w:rPr>
          <w:rFonts w:eastAsia="Times New Roman" w:cs="Times New Roman"/>
          <w:szCs w:val="24"/>
        </w:rPr>
        <w:t xml:space="preserve">. Ειλικρινά δεν την κατανοώ. </w:t>
      </w:r>
    </w:p>
    <w:p w14:paraId="1C8C48F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Από εκεί και πέρα...</w:t>
      </w:r>
    </w:p>
    <w:p w14:paraId="1C8C48F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ΑΝΔΡΕΑΣ ΛΟΒΕΡ</w:t>
      </w:r>
      <w:r>
        <w:rPr>
          <w:rFonts w:eastAsia="Times New Roman" w:cs="Times New Roman"/>
          <w:b/>
          <w:szCs w:val="24"/>
        </w:rPr>
        <w:t>ΔΟΣ:</w:t>
      </w:r>
      <w:r>
        <w:rPr>
          <w:rFonts w:eastAsia="Times New Roman" w:cs="Times New Roman"/>
          <w:szCs w:val="24"/>
        </w:rPr>
        <w:t xml:space="preserve"> Εσείς έχετε να πείτε κάτι; </w:t>
      </w:r>
    </w:p>
    <w:p w14:paraId="1C8C48F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b/>
          <w:szCs w:val="24"/>
        </w:rPr>
        <w:t xml:space="preserve"> και Κυβερνητικός Εκπρόσωπος</w:t>
      </w:r>
      <w:r>
        <w:rPr>
          <w:rFonts w:eastAsia="Times New Roman" w:cs="Times New Roman"/>
          <w:b/>
          <w:szCs w:val="24"/>
        </w:rPr>
        <w:t xml:space="preserve">): </w:t>
      </w:r>
      <w:r>
        <w:rPr>
          <w:rFonts w:eastAsia="Times New Roman" w:cs="Times New Roman"/>
          <w:szCs w:val="24"/>
        </w:rPr>
        <w:t xml:space="preserve">Αφήστε, κύριε Λοβέρδο. Και τις ειρωνείες ως προς το ποιος είναι φίλος του λαού και ποιος δεν είναι φίλος του λαού, μπορείτε να τις κρατήσετε για την παράταξή σας ή για τους εαυτούς σας. Εντάξει; </w:t>
      </w:r>
    </w:p>
    <w:p w14:paraId="1C8C48F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για εσάς!</w:t>
      </w:r>
    </w:p>
    <w:p w14:paraId="1C8C48F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ΔΗΜΗΤΡΙΟΣ ΤΖΑΝΑΚΟΠΟΥΛΟΣ (Υπο</w:t>
      </w:r>
      <w:r>
        <w:rPr>
          <w:rFonts w:eastAsia="Times New Roman" w:cs="Times New Roman"/>
          <w:b/>
          <w:szCs w:val="24"/>
        </w:rPr>
        <w:t>υργός Επικρατείας</w:t>
      </w:r>
      <w:r>
        <w:rPr>
          <w:rFonts w:eastAsia="Times New Roman" w:cs="Times New Roman"/>
          <w:b/>
          <w:szCs w:val="24"/>
        </w:rPr>
        <w:t xml:space="preserve"> και Κυβερνητικός Εκπρόσωπος</w:t>
      </w:r>
      <w:r>
        <w:rPr>
          <w:rFonts w:eastAsia="Times New Roman" w:cs="Times New Roman"/>
          <w:b/>
          <w:szCs w:val="24"/>
        </w:rPr>
        <w:t xml:space="preserve">): </w:t>
      </w:r>
      <w:r>
        <w:rPr>
          <w:rFonts w:eastAsia="Times New Roman" w:cs="Times New Roman"/>
          <w:szCs w:val="24"/>
        </w:rPr>
        <w:t>Και επιστρέφονται, λοιπόν, οι ειρωνείες σας.</w:t>
      </w:r>
    </w:p>
    <w:p w14:paraId="1C8C48F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σε ό,τι αφορά τον 9.84, στο βαθμό τον οποίο μπορώ να γνωρίζω είναι ζήτημα της </w:t>
      </w:r>
      <w:r>
        <w:rPr>
          <w:rFonts w:eastAsia="Times New Roman" w:cs="Times New Roman"/>
          <w:szCs w:val="24"/>
        </w:rPr>
        <w:t>ανεξάρτητης αρχής δημοσίων εσόδων</w:t>
      </w:r>
      <w:r>
        <w:rPr>
          <w:rFonts w:eastAsia="Times New Roman" w:cs="Times New Roman"/>
          <w:szCs w:val="24"/>
        </w:rPr>
        <w:t>. Η Κυβέρνηση θα κάνει ό,τι μπορεί</w:t>
      </w:r>
      <w:r>
        <w:rPr>
          <w:rFonts w:eastAsia="Times New Roman" w:cs="Times New Roman"/>
          <w:szCs w:val="24"/>
        </w:rPr>
        <w:t xml:space="preserve"> για να διασφαλίσει τα συμφέροντα των εργαζομένων.</w:t>
      </w:r>
    </w:p>
    <w:p w14:paraId="1C8C48F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Να είστε καλά. Καλή σας νύχτα.</w:t>
      </w:r>
    </w:p>
    <w:p w14:paraId="1C8C48FE" w14:textId="77777777" w:rsidR="00AD7333" w:rsidRDefault="00CF083D">
      <w:pPr>
        <w:spacing w:line="600" w:lineRule="auto"/>
        <w:ind w:firstLine="720"/>
        <w:jc w:val="center"/>
        <w:rPr>
          <w:rFonts w:eastAsia="Times New Roman"/>
          <w:bCs/>
        </w:rPr>
      </w:pPr>
      <w:r>
        <w:rPr>
          <w:rFonts w:eastAsia="Times New Roman"/>
          <w:bCs/>
        </w:rPr>
        <w:t>(Χειροκροτήματα από την πτέρυγα του ΣΥΡΙΖΑ)</w:t>
      </w:r>
    </w:p>
    <w:p w14:paraId="1C8C48F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Υπουργέ.</w:t>
      </w:r>
    </w:p>
    <w:p w14:paraId="1C8C490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Μουμουλίδης. </w:t>
      </w:r>
    </w:p>
    <w:p w14:paraId="1C8C490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και συγγνώμη</w:t>
      </w:r>
      <w:r>
        <w:rPr>
          <w:rFonts w:eastAsia="Times New Roman" w:cs="Times New Roman"/>
          <w:szCs w:val="24"/>
        </w:rPr>
        <w:t xml:space="preserve"> για την καθυστέρηση, έχετε τον λόγο για έξι λεπτά.</w:t>
      </w:r>
    </w:p>
    <w:p w14:paraId="1C8C4902"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ΘΕΜΙΣΤΟΚΛΗΣ ΜΟΥΜΟΥΛΙΔΗΣ: </w:t>
      </w:r>
      <w:r>
        <w:rPr>
          <w:rFonts w:eastAsia="Times New Roman" w:cs="Times New Roman"/>
          <w:szCs w:val="24"/>
        </w:rPr>
        <w:t>Ευχαριστώ, κύριε Πρόεδρε.</w:t>
      </w:r>
    </w:p>
    <w:p w14:paraId="1C8C490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επιτρέψτε μου μόνο εισαγωγικά να βάλω έναν τίτλο στο κομμάτι του Υπουργού Ενέργειας που αφορά τη ΔΕΗ: «Ρεαλ</w:t>
      </w:r>
      <w:r>
        <w:rPr>
          <w:rFonts w:eastAsia="Times New Roman" w:cs="Times New Roman"/>
          <w:szCs w:val="24"/>
        </w:rPr>
        <w:t>ισμός και όχι μαγεία». Αυτό μας είπε ο Γιώργος Σταθάκης και είναι καλό να το κρατήσουμε για τις εξελίξεις που ακολουθούν.</w:t>
      </w:r>
    </w:p>
    <w:p w14:paraId="1C8C490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Ολοκληρώνεται σιγά σιγά η συζήτηση για έναν ακόμη </w:t>
      </w:r>
      <w:r>
        <w:rPr>
          <w:rFonts w:eastAsia="Times New Roman" w:cs="Times New Roman"/>
          <w:szCs w:val="24"/>
        </w:rPr>
        <w:t xml:space="preserve">προϋπολογισμό </w:t>
      </w:r>
      <w:r>
        <w:rPr>
          <w:rFonts w:eastAsia="Times New Roman" w:cs="Times New Roman"/>
          <w:szCs w:val="24"/>
        </w:rPr>
        <w:t>του κράτους. Οι προϋπολογισμοί, όπως ξέρετε, πέρα από κωδικούς και αρι</w:t>
      </w:r>
      <w:r>
        <w:rPr>
          <w:rFonts w:eastAsia="Times New Roman" w:cs="Times New Roman"/>
          <w:szCs w:val="24"/>
        </w:rPr>
        <w:t xml:space="preserve">θμούς θα πρέπει να αποτυπώνουν και το άθροισμα των πολιτικών επιλογών </w:t>
      </w:r>
      <w:r>
        <w:rPr>
          <w:rFonts w:eastAsia="Times New Roman" w:cs="Times New Roman"/>
          <w:szCs w:val="24"/>
        </w:rPr>
        <w:t xml:space="preserve">- </w:t>
      </w:r>
      <w:r>
        <w:rPr>
          <w:rFonts w:eastAsia="Times New Roman" w:cs="Times New Roman"/>
          <w:szCs w:val="24"/>
        </w:rPr>
        <w:t>προτάσεων μιας κυβέρνησης. Προφα</w:t>
      </w:r>
      <w:r>
        <w:rPr>
          <w:rFonts w:eastAsia="Times New Roman" w:cs="Times New Roman"/>
          <w:szCs w:val="24"/>
        </w:rPr>
        <w:lastRenderedPageBreak/>
        <w:t xml:space="preserve">νώς κάτι τέτοιο συμβαίνει μόνο μερικώς στον προς ψήφιση </w:t>
      </w:r>
      <w:r>
        <w:rPr>
          <w:rFonts w:eastAsia="Times New Roman" w:cs="Times New Roman"/>
          <w:szCs w:val="24"/>
        </w:rPr>
        <w:t>προϋπολογισμό</w:t>
      </w:r>
      <w:r>
        <w:rPr>
          <w:rFonts w:eastAsia="Times New Roman" w:cs="Times New Roman"/>
          <w:szCs w:val="24"/>
        </w:rPr>
        <w:t>, καθώς όλοι γνωρίζουμε πως η χώρα μας βρίσκεται σε καθεστώς επιτροπείας, αποτέλεσμ</w:t>
      </w:r>
      <w:r>
        <w:rPr>
          <w:rFonts w:eastAsia="Times New Roman" w:cs="Times New Roman"/>
          <w:szCs w:val="24"/>
        </w:rPr>
        <w:t>α πολιτικών επιλογών προηγούμενων κυβερνήσεων και αυτό δεν πρέπει να εξαιρείται από το κάδρο της συζήτησης, διότι προφανώς αδικεί τη σημερινή Κυβέρνηση.</w:t>
      </w:r>
    </w:p>
    <w:p w14:paraId="1C8C490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Ακούσαμε από το Βήμα αυτό να επαναλαμβάνεται από όλους σχεδόν τους ομιλητές της Αξιωματικής Αντιπολίτευ</w:t>
      </w:r>
      <w:r>
        <w:rPr>
          <w:rFonts w:eastAsia="Times New Roman" w:cs="Times New Roman"/>
          <w:szCs w:val="24"/>
        </w:rPr>
        <w:t>σης ότι, ούτε λίγο ούτε πολύ, για τη σημερινή κατάσταση της χώρας ευθύνεται η σημερινή Κυβέρνηση.</w:t>
      </w:r>
    </w:p>
    <w:p w14:paraId="1C8C490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Δυστυχώς, είναι πλέον κοινή διαπίστωση πως για κάποιους σε αυτόν τον τόπο δεν υπάρχει ούτε ιστορία ούτε παρελθόν στην πολιτική ζωή του τόπου. Υπάρχουν τοποθετήσεις σε αυτόν τον δημό</w:t>
      </w:r>
      <w:r>
        <w:rPr>
          <w:rFonts w:eastAsia="Times New Roman" w:cs="Times New Roman"/>
          <w:szCs w:val="24"/>
        </w:rPr>
        <w:lastRenderedPageBreak/>
        <w:t>σιο διάλογο που ξεπερνούν την περιοχή της πολιτικής αντιπαράθεσης, καθώς όχ</w:t>
      </w:r>
      <w:r>
        <w:rPr>
          <w:rFonts w:eastAsia="Times New Roman" w:cs="Times New Roman"/>
          <w:szCs w:val="24"/>
        </w:rPr>
        <w:t xml:space="preserve">ι μόνο υποτιμούν αλλά προσβάλουν τη νοημοσύνη της ελληνικής κοινωνίας. </w:t>
      </w:r>
    </w:p>
    <w:p w14:paraId="1C8C490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Βλέπουμε, γιατί εμείς είμαστε άπειροι ως Βουλευτές και ως Κυβέρνηση, τον τρόπο που κάποιοι αυτό το εκμεταλλεύονται. Εγώ θαυμάζω τον κ. Λοβέρδο -οφείλω να το πω δημόσια- για το επικοινω</w:t>
      </w:r>
      <w:r>
        <w:rPr>
          <w:rFonts w:eastAsia="Times New Roman" w:cs="Times New Roman"/>
          <w:szCs w:val="24"/>
        </w:rPr>
        <w:t xml:space="preserve">νιακό του στυλ. Είναι άξιο θαυμασμού και άξιο μελέτης. </w:t>
      </w:r>
    </w:p>
    <w:p w14:paraId="1C8C490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Συζητάμε σήμερα τον </w:t>
      </w:r>
      <w:r>
        <w:rPr>
          <w:rFonts w:eastAsia="Times New Roman" w:cs="Times New Roman"/>
          <w:szCs w:val="24"/>
        </w:rPr>
        <w:t xml:space="preserve">προϋπολογισμό </w:t>
      </w:r>
      <w:r>
        <w:rPr>
          <w:rFonts w:eastAsia="Times New Roman" w:cs="Times New Roman"/>
          <w:szCs w:val="24"/>
        </w:rPr>
        <w:t>της επόμενης χρονιάς, μιας χρονιάς που η Ελλάδα θα συναντηθεί αμετάκλητα με την προοπτική ενός καλύτερου μέλλοντος, βελτιώνοντας συστηματικά τη θέση της στον διεθνή χ</w:t>
      </w:r>
      <w:r>
        <w:rPr>
          <w:rFonts w:eastAsia="Times New Roman" w:cs="Times New Roman"/>
          <w:szCs w:val="24"/>
        </w:rPr>
        <w:t xml:space="preserve">άρτη. Το ερώτημα είναι αν θα υπερασπιστούμε ως σύνολο την προοπτική αυτή. Διότι είναι αδιανόητο να συνεχίζεται η προσπάθεια αποδόμησης της ίδιας της ελπίδας και </w:t>
      </w:r>
      <w:r>
        <w:rPr>
          <w:rFonts w:eastAsia="Times New Roman" w:cs="Times New Roman"/>
          <w:szCs w:val="24"/>
        </w:rPr>
        <w:lastRenderedPageBreak/>
        <w:t>όχι της Κυβέρνησης. Άλλωστε, Νέα Δημοκρατία και ΠΑΣΟΚ μεταπολιτευτικά είχαν την ευκαιρία, για π</w:t>
      </w:r>
      <w:r>
        <w:rPr>
          <w:rFonts w:eastAsia="Times New Roman" w:cs="Times New Roman"/>
          <w:szCs w:val="24"/>
        </w:rPr>
        <w:t xml:space="preserve">ερίπου σαράντα χρόνια, να αλλάξουν την προοπτική της χώρας και δυστυχώς οδήγησαν τη χώρα στη σημερινή της κατάσταση. </w:t>
      </w:r>
    </w:p>
    <w:p w14:paraId="1C8C490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Ας μην μικραίνουμε τα γεγονότα. Κύριοι της Αντιπολίτευσης, είτε το θέλετε είτε όχι, το 2018 είναι χρονιά εξόδου της χώρας από την αυστηρή </w:t>
      </w:r>
      <w:r>
        <w:rPr>
          <w:rFonts w:eastAsia="Times New Roman" w:cs="Times New Roman"/>
          <w:szCs w:val="24"/>
        </w:rPr>
        <w:t>επιτροπεία και τα μνημόνια. Ο ελληνικός λαός πλήρωσε και συνεχίζει να πληρώνει το απότοκο των επιλογών ενός συστήματος που σήμερα, αντί να επιζητά την κάθαρση και την ανανέωσή του, επιχειρεί στο βωμό της επανόδου του να συντρίψει κάθε προοπτική με την ευγε</w:t>
      </w:r>
      <w:r>
        <w:rPr>
          <w:rFonts w:eastAsia="Times New Roman" w:cs="Times New Roman"/>
          <w:szCs w:val="24"/>
        </w:rPr>
        <w:t>νική χορηγία βέβαια κάποιων συστημι</w:t>
      </w:r>
      <w:r>
        <w:rPr>
          <w:rFonts w:eastAsia="Times New Roman" w:cs="Times New Roman"/>
          <w:szCs w:val="24"/>
        </w:rPr>
        <w:lastRenderedPageBreak/>
        <w:t xml:space="preserve">κών </w:t>
      </w:r>
      <w:r>
        <w:rPr>
          <w:rFonts w:eastAsia="Times New Roman" w:cs="Times New Roman"/>
          <w:szCs w:val="24"/>
        </w:rPr>
        <w:t>μέσων μαζικής ενημέρωσης</w:t>
      </w:r>
      <w:r>
        <w:rPr>
          <w:rFonts w:eastAsia="Times New Roman" w:cs="Times New Roman"/>
          <w:szCs w:val="24"/>
        </w:rPr>
        <w:t xml:space="preserve">, τα οποία με τη σειρά τους ελπίζουν στην επάνοδό τους, στις παλιές καλές εποχές των αεροδανείων, της διαπλοκής και της συνδιαχείρισης. </w:t>
      </w:r>
    </w:p>
    <w:p w14:paraId="1C8C490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Μετά το σενάριο της κυβερνητικής παρένθεσης, μετά το σεν</w:t>
      </w:r>
      <w:r>
        <w:rPr>
          <w:rFonts w:eastAsia="Times New Roman" w:cs="Times New Roman"/>
          <w:szCs w:val="24"/>
        </w:rPr>
        <w:t>άριο των εκλογών, που για περίπου τρία χρόνια μολύνει τον δημόσιο βίο, καθώς έχει λάβει διαστάσεις εμμονής, ακούσαμε χθες τον Αρχηγό της Αξιωματικής Αντιπολίτευσης να διακηρύσσει σε κάθε τόνο πως το 2018 θα είναι χρονιά κάθαρσης, αφού προβλέπει πως και πάλ</w:t>
      </w:r>
      <w:r>
        <w:rPr>
          <w:rFonts w:eastAsia="Times New Roman" w:cs="Times New Roman"/>
          <w:szCs w:val="24"/>
        </w:rPr>
        <w:t xml:space="preserve">ι θα γίνουν εκλογές σε αυτήν τη χρονιά. Και είναι αλήθεια πολύ πρωτότυπη, σύγχρονη και κυρίως πολιτική η ανάλυση που κάνει ο Αρχηγός της Αξιωματικής Αντιπολίτευσης. Είναι μια εμμονή που ταυτίζεται, κατά τη γνώμη μου, με τον πολιτικό αμοραλισμό. </w:t>
      </w:r>
    </w:p>
    <w:p w14:paraId="1C8C490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Όμως, αγαπ</w:t>
      </w:r>
      <w:r>
        <w:rPr>
          <w:rFonts w:eastAsia="Times New Roman" w:cs="Times New Roman"/>
          <w:szCs w:val="24"/>
        </w:rPr>
        <w:t>ητοί συνάδελφοι της Αξιωματικής Αντιπολίτευσης, αναρωτηθείτε αν έτσι θέλετε να σας θυμούνται στο μέλλον, δηλαδή με αυτή την αλαζονική συμπεριφορά κακομαθημένου παιδιού που ο λαός δημοκρατικά του στέρησε το παιχνίδι του; Τη διακυβέρνηση της χώρας θα την απο</w:t>
      </w:r>
      <w:r>
        <w:rPr>
          <w:rFonts w:eastAsia="Times New Roman" w:cs="Times New Roman"/>
          <w:szCs w:val="24"/>
        </w:rPr>
        <w:t xml:space="preserve">φασίσει σε δύο χρόνια ο ελληνικός λαός έχοντας εν τω μεταξύ μάθει κάθε αλήθεια για τα έργα και την πολιτεία σας. </w:t>
      </w:r>
    </w:p>
    <w:p w14:paraId="1C8C490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Τη στιγμή που όλοι οι διεθνείς οικονομικοί και πολιτικοί παράγοντες ομολογούν πως η Ελλάδα επανέρχεται στην κανονικότητα σε αισιόδοξο τοπίο, ε</w:t>
      </w:r>
      <w:r>
        <w:rPr>
          <w:rFonts w:eastAsia="Times New Roman" w:cs="Times New Roman"/>
          <w:szCs w:val="24"/>
        </w:rPr>
        <w:t xml:space="preserve">σείς σχεδόν εκλιπαρείτε και επιχειρείτε την με κάθε τρόπο αποσιώπηση αυτής της εξέλιξης, γιατί γνωρίζετε καλά πως η έξοδος από την επιτροπεία θα σημάνει τέλος εποχής για το </w:t>
      </w:r>
      <w:r>
        <w:rPr>
          <w:rFonts w:eastAsia="Times New Roman" w:cs="Times New Roman"/>
          <w:szCs w:val="24"/>
        </w:rPr>
        <w:lastRenderedPageBreak/>
        <w:t xml:space="preserve">πολιτικό σύστημα που μεθοδικά οικοδομούσατε για περισσότερα από σαράντα χρόνια. </w:t>
      </w:r>
    </w:p>
    <w:p w14:paraId="1C8C490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λω να ακουστεί σε αυτή την Αίθουσα -στην οποία ελπίζω να συμφωνούμε όλοι πως υπάρχουν άνθρωποι που βρίσκονται σε κατάσταση οικονομικής απόγνωσης, σε κατάσταση κοινωνικής εξαθλίωσης και είναι υποχρέωσή μας να τους υπερασπιστούμε- το εξής: Την προηγούμενη Τε</w:t>
      </w:r>
      <w:r>
        <w:rPr>
          <w:rFonts w:eastAsia="Times New Roman" w:cs="Times New Roman"/>
          <w:szCs w:val="24"/>
        </w:rPr>
        <w:t xml:space="preserve">τάρτη παρακολουθήσαμε με έκπληξη και αμηχανία -εγώ προσωπικά- την ανακοίνωση του Συνδέσμου Ελλήνων Βιομηχάνων, που ούτε λίγο ούτε πολύ εγκαλεί την Κυβέρνηση για την παροχή του κοινωνικού μερίσματος. </w:t>
      </w:r>
    </w:p>
    <w:p w14:paraId="1C8C490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Δεν μου κάνει εντύπωση. Είναι απολύτως φυσικό ένας βιομή</w:t>
      </w:r>
      <w:r>
        <w:rPr>
          <w:rFonts w:eastAsia="Times New Roman" w:cs="Times New Roman"/>
          <w:szCs w:val="24"/>
        </w:rPr>
        <w:t xml:space="preserve">χανος να αγνοεί, να μην γνωρίζει τι είναι φτώχεια, τι είναι ανέχεια, τι είναι ανεργία, τι είναι πείνα. Όμως, αυτό μου θυμίζει εκείνο το </w:t>
      </w:r>
      <w:r>
        <w:rPr>
          <w:rFonts w:eastAsia="Times New Roman" w:cs="Times New Roman"/>
          <w:szCs w:val="24"/>
        </w:rPr>
        <w:lastRenderedPageBreak/>
        <w:t>ποίημα του Μπρεχτ, όπου ο μεγάλος έμπορος αναρωτιέται: «Τι είναι στα αλήθεια ο άνθρωπος;». Για να απαντήσει στον εαυτό τ</w:t>
      </w:r>
      <w:r>
        <w:rPr>
          <w:rFonts w:eastAsia="Times New Roman" w:cs="Times New Roman"/>
          <w:szCs w:val="24"/>
        </w:rPr>
        <w:t xml:space="preserve">ου: «Πού να ξέρω ο άνθρωπος τι είναι. Δεν ξέρω ο άνθρωπος τι είναι, ξέρω την τιμή του μονάχα». </w:t>
      </w:r>
    </w:p>
    <w:p w14:paraId="1C8C490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Ταυτόχρονα βλέπουμε και την Αξιωματική Αντιπολίτευση η οποία πέρ</w:t>
      </w:r>
      <w:r>
        <w:rPr>
          <w:rFonts w:eastAsia="Times New Roman" w:cs="Times New Roman"/>
          <w:szCs w:val="24"/>
        </w:rPr>
        <w:t>υ</w:t>
      </w:r>
      <w:r>
        <w:rPr>
          <w:rFonts w:eastAsia="Times New Roman" w:cs="Times New Roman"/>
          <w:szCs w:val="24"/>
        </w:rPr>
        <w:t>σι καταψήφισε το μέρισμα, φέτος να το υπερψηφίζει. Βλέπουμε, όμως, να ανακαλύπτει άλλα τοπία συ</w:t>
      </w:r>
      <w:r>
        <w:rPr>
          <w:rFonts w:eastAsia="Times New Roman" w:cs="Times New Roman"/>
          <w:szCs w:val="24"/>
        </w:rPr>
        <w:t xml:space="preserve">νάντησης με τον καλό εαυτό της.  </w:t>
      </w:r>
    </w:p>
    <w:p w14:paraId="1C8C4910"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Βλέπουμε, λοιπόν, πως τα 400 ευρώ που ανακοίνωσε η Υπουργός Εργασίας ότι θα δώσει σε νέους ανέργους, δεκαοκτώ έως είκοσι τεσσάρων ετών, χαρακτηρίζονται πλέον ως «φιλοδώρημα». Βεβαίως, μπορώ να καταλάβω γιατί για έναν εκπρό</w:t>
      </w:r>
      <w:r>
        <w:rPr>
          <w:rFonts w:eastAsia="Times New Roman"/>
          <w:szCs w:val="24"/>
        </w:rPr>
        <w:t xml:space="preserve">σωπο παλαιού </w:t>
      </w:r>
      <w:r>
        <w:rPr>
          <w:rFonts w:eastAsia="Times New Roman"/>
          <w:szCs w:val="24"/>
        </w:rPr>
        <w:lastRenderedPageBreak/>
        <w:t xml:space="preserve">συστήματος τα 400 ευρώ είναι φιλοδώρημα. Για κάποιους, ναι, τα 400 ευρώ είναι φιλοδώρημα. </w:t>
      </w:r>
    </w:p>
    <w:p w14:paraId="1C8C4911"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Θέλω να αναφερθώ επιγραμματικά σε ένα κεφάλαιο που αποτελεί αναξιοποίητο, αλλά και συγκριτικό πλεονέκτημα της χώρας και αναφέρομαι στον ελληνικό πολιτισμό. Ο ελληνικός πολιτισμός είναι ο μεγάλος αδικημένος, όχι των μνημονίων, όχι της κρίσης, αλλά ο διαχρον</w:t>
      </w:r>
      <w:r>
        <w:rPr>
          <w:rFonts w:eastAsia="Times New Roman"/>
          <w:szCs w:val="24"/>
        </w:rPr>
        <w:t xml:space="preserve">ικά αδικημένος γίγαντας, θα έλεγα. </w:t>
      </w:r>
    </w:p>
    <w:p w14:paraId="1C8C4912"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 xml:space="preserve">Στον ελληνικό πολιτισμό οφείλουμε να δώσουμε τη δυνατότητα να διαδραματίσει τον ρόλο που του αξίζει και δικαιούται στον παγκόσμιο χάρτη. Είναι νομίζω η στιγμή που μπορούμε να αναδείξουμε τον πολιτισμό σε πλεονέκτημα και </w:t>
      </w:r>
      <w:r>
        <w:rPr>
          <w:rFonts w:eastAsia="Times New Roman"/>
          <w:szCs w:val="24"/>
        </w:rPr>
        <w:t>σε ένα σύγχρονο αναπτυξιακό εργαλείο που όσο και αν δεν μπορούν κάποιοι να κατανοή</w:t>
      </w:r>
      <w:r>
        <w:rPr>
          <w:rFonts w:eastAsia="Times New Roman"/>
          <w:szCs w:val="24"/>
        </w:rPr>
        <w:lastRenderedPageBreak/>
        <w:t xml:space="preserve">σουν, μπορεί να συμβάλλει στη δημιουργία σημαντικών θέσεων εργασίας, στην αναβάθμιση της ποιότητας ζωής και στη βελτίωση της καθημερινότητας. </w:t>
      </w:r>
    </w:p>
    <w:p w14:paraId="1C8C4913"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Κλείνοντας, εύχομαι η νέα χρονι</w:t>
      </w:r>
      <w:r>
        <w:rPr>
          <w:rFonts w:eastAsia="Times New Roman"/>
          <w:szCs w:val="24"/>
        </w:rPr>
        <w:t>ά να βρει τον ελληνικό λαό περισσότερο αισιόδοξο, ενωμένο σε κοινούς αγώνες και κοινούς στόχους και κυρίως ενημερωμένο για αλήθειες που δεν ειπώθηκαν. Είναι χρέος μας να απαντήσουμε στις προκλήσεις των καιρών. Είναι χρέος όλων μας να υπερασπιστούμε το μέλλ</w:t>
      </w:r>
      <w:r>
        <w:rPr>
          <w:rFonts w:eastAsia="Times New Roman"/>
          <w:szCs w:val="24"/>
        </w:rPr>
        <w:t xml:space="preserve">ον της ίδιας πατρίδας και όχι το προσωπικό μας πολιτικό μέλλον, το οποίο άλλωστε δεν αφορά κανέναν. </w:t>
      </w:r>
    </w:p>
    <w:p w14:paraId="1C8C4914"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Σας ευχαριστώ.</w:t>
      </w:r>
    </w:p>
    <w:p w14:paraId="1C8C4915" w14:textId="77777777" w:rsidR="00AD7333" w:rsidRDefault="00CF083D">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916"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τον κ. Μουμουλίδη.</w:t>
      </w:r>
    </w:p>
    <w:p w14:paraId="1C8C4917"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Τον λόγο έχει ο κ. Κατσανιώτης α</w:t>
      </w:r>
      <w:r>
        <w:rPr>
          <w:rFonts w:eastAsia="Times New Roman"/>
          <w:szCs w:val="24"/>
        </w:rPr>
        <w:t>πό την Κοινοβουλευτική Ομάδα της Νέας Δημοκρατίας.</w:t>
      </w:r>
    </w:p>
    <w:p w14:paraId="1C8C4918"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 xml:space="preserve">Μετά θα μιλήσει ο Υπουργός κ. Χουλιαράκης και ακολουθούν δύο ομιλητές, ο κ. Ψυχογιός και ο κ. Σαλμάς, ο Υπουργός κ. Βίτσας, ο κ. Μπάρκας και ο κ. Κουτσούμπας και θα ολοκληρώσει τη συνεδρίαση η </w:t>
      </w:r>
      <w:r>
        <w:rPr>
          <w:rFonts w:eastAsia="Times New Roman"/>
          <w:szCs w:val="24"/>
        </w:rPr>
        <w:t xml:space="preserve">κ. </w:t>
      </w:r>
      <w:r>
        <w:rPr>
          <w:rFonts w:eastAsia="Times New Roman"/>
          <w:szCs w:val="24"/>
        </w:rPr>
        <w:t>Κουντουρά</w:t>
      </w:r>
      <w:r>
        <w:rPr>
          <w:rFonts w:eastAsia="Times New Roman"/>
          <w:szCs w:val="24"/>
        </w:rPr>
        <w:t>.</w:t>
      </w:r>
    </w:p>
    <w:p w14:paraId="1C8C4919"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Ορίστε, κύριε Κατσανιώτη, έχετε τον λόγο για έξι λεπτά.</w:t>
      </w:r>
    </w:p>
    <w:p w14:paraId="1C8C491A"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 xml:space="preserve">Ευχαριστώ, κύριε Πρόεδρε. </w:t>
      </w:r>
    </w:p>
    <w:p w14:paraId="1C8C491B"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Κύριε Υπουργέ, ρωτήσατε αρκετές φορές τι θα αλλάξουμε σαν Νέα Δημοκρατία. Άρα, επιβεβαιώνετε αυτό που είναι συνείδηση στον ελληνικό λαό, αυτό που κατα</w:t>
      </w:r>
      <w:r>
        <w:rPr>
          <w:rFonts w:eastAsia="Times New Roman"/>
          <w:szCs w:val="24"/>
        </w:rPr>
        <w:t xml:space="preserve">γράφεται δημοσκοπικά, ότι δεν </w:t>
      </w:r>
      <w:r>
        <w:rPr>
          <w:rFonts w:eastAsia="Times New Roman"/>
          <w:szCs w:val="24"/>
        </w:rPr>
        <w:lastRenderedPageBreak/>
        <w:t>θα είστε εσείς και σύντομα θα είμαστε εμείς. Όταν θα είμαστε, θα δείτε τι θα αλλάξουμε. Το καλό είναι ότι έχει γίνει και σε εσάς συνείδηση!</w:t>
      </w:r>
    </w:p>
    <w:p w14:paraId="1C8C491C"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Θα ήθελα, επίσης, παίρνοντας αφορμή από ένα ντοκιμαντέρ γαλλικής παραγωγής που πριν με</w:t>
      </w:r>
      <w:r>
        <w:rPr>
          <w:rFonts w:eastAsia="Times New Roman"/>
          <w:szCs w:val="24"/>
        </w:rPr>
        <w:t>ρικές μέρες έπαιζε στην τηλεόραση, το «</w:t>
      </w:r>
      <w:r>
        <w:rPr>
          <w:rFonts w:eastAsia="Times New Roman"/>
          <w:szCs w:val="24"/>
          <w:lang w:val="en-US"/>
        </w:rPr>
        <w:t>Network</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hates</w:t>
      </w:r>
      <w:r>
        <w:rPr>
          <w:rFonts w:eastAsia="Times New Roman"/>
          <w:szCs w:val="24"/>
        </w:rPr>
        <w:t>», το «Διαδίκτυο του μίσους», να πω δυο πράγματα που μου έμειναν από αυτό το ντοκιμαντέρ, ότι η δημόσια άσκηση λεκτικής βίας στο διαδίκτυο ενθαρρύνει τους φίλους που έχει ο θύτης να προχωρήσουν κι αυτο</w:t>
      </w:r>
      <w:r>
        <w:rPr>
          <w:rFonts w:eastAsia="Times New Roman"/>
          <w:szCs w:val="24"/>
        </w:rPr>
        <w:t xml:space="preserve">ί σε αντίστοιχες πράξεις. Όταν βλέπουμε, δηλαδή, κάποιον από τους φίλους μας να προσβάλλει ή να βρίζει κάποιον στα μέσα κοινωνικής δικτύωσης, είναι εύκολο να παρασυρθούμε κι εμείς σε μια παρόμοια συμπεριφορά. </w:t>
      </w:r>
    </w:p>
    <w:p w14:paraId="1C8C491D"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lastRenderedPageBreak/>
        <w:t>Είναι μια μορφή στρεβλής κοινωνικοποίησης, αρκ</w:t>
      </w:r>
      <w:r>
        <w:rPr>
          <w:rFonts w:eastAsia="Times New Roman"/>
          <w:szCs w:val="24"/>
        </w:rPr>
        <w:t xml:space="preserve">ετά ελκυστικής για όποιον δεν έχει ισχυρή πνευματική, ηθική ή κοινωνική συγκρότηση, για όποιον έχει υπάρξει και ο ίδιος πολλές φορές θύμα τέτοιων πρακτικών στο παρελθόν. </w:t>
      </w:r>
    </w:p>
    <w:p w14:paraId="1C8C491E"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t>Γιατί τα λέω αυτά; Τα λέω αυτά με αφορμή τα αρνητικά σχόλια που είδαμε όλοι στην είδηση του θανάτου ενός νέου ανθρώπου. Ήταν στην καλύτερη περίπτωση συμψηφιστικά, στη χειρότερη καθαρά υβριστικά. Στο σοκ που προκάλεσε η τραγική απώλεια ενός σαραντατριάχρονο</w:t>
      </w:r>
      <w:r>
        <w:rPr>
          <w:rFonts w:eastAsia="Times New Roman"/>
          <w:szCs w:val="24"/>
        </w:rPr>
        <w:t xml:space="preserve">υ πατέρα, που βάφτισε την προηγούμενη μέρα το παιδί του, προστέθηκε ένα ακόμα σοκ, ο φανατισμός στο διαδίκτυο, στην καλύτερη περίπτωση συμψηφιστικά, στη χειρότερη καθαρά υβριστικά. </w:t>
      </w:r>
    </w:p>
    <w:p w14:paraId="1C8C491F" w14:textId="77777777" w:rsidR="00AD7333" w:rsidRDefault="00CF083D">
      <w:pPr>
        <w:tabs>
          <w:tab w:val="left" w:pos="2820"/>
        </w:tabs>
        <w:spacing w:line="600" w:lineRule="auto"/>
        <w:ind w:firstLine="720"/>
        <w:jc w:val="both"/>
        <w:rPr>
          <w:rFonts w:eastAsia="Times New Roman"/>
          <w:szCs w:val="24"/>
        </w:rPr>
      </w:pPr>
      <w:r>
        <w:rPr>
          <w:rFonts w:eastAsia="Times New Roman"/>
          <w:szCs w:val="24"/>
        </w:rPr>
        <w:lastRenderedPageBreak/>
        <w:t>Κάποια στιγμή στο πρόσφατο παρελθόν, αναγκάστηκα να υπερασπιστώ μια ανάρτη</w:t>
      </w:r>
      <w:r>
        <w:rPr>
          <w:rFonts w:eastAsia="Times New Roman"/>
          <w:szCs w:val="24"/>
        </w:rPr>
        <w:t>ση ενός παλιού μου συνεργάτη και Βουλευτή άλλου κόμματος, όταν αυτός συγκέντρωσε την οργή του ελληνικού «τρολόκοσμου».</w:t>
      </w:r>
    </w:p>
    <w:p w14:paraId="1C8C4920"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Ποιος ήταν αυτός;</w:t>
      </w:r>
    </w:p>
    <w:p w14:paraId="1C8C4921" w14:textId="77777777" w:rsidR="00AD7333" w:rsidRDefault="00CF083D">
      <w:pPr>
        <w:tabs>
          <w:tab w:val="left" w:pos="2820"/>
        </w:tabs>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Θα το καταλάβετε.</w:t>
      </w:r>
    </w:p>
    <w:p w14:paraId="1C8C4922" w14:textId="77777777" w:rsidR="00AD7333" w:rsidRDefault="00CF083D">
      <w:pPr>
        <w:spacing w:line="600" w:lineRule="auto"/>
        <w:ind w:firstLine="720"/>
        <w:jc w:val="both"/>
        <w:rPr>
          <w:rFonts w:eastAsia="Times New Roman"/>
          <w:szCs w:val="24"/>
        </w:rPr>
      </w:pPr>
      <w:r>
        <w:rPr>
          <w:rFonts w:eastAsia="Times New Roman"/>
          <w:szCs w:val="24"/>
        </w:rPr>
        <w:t>Οι περισσότεροι απ’ όσους τον έβριζαν, το έκαναν γιατί δια</w:t>
      </w:r>
      <w:r>
        <w:rPr>
          <w:rFonts w:eastAsia="Times New Roman"/>
          <w:szCs w:val="24"/>
        </w:rPr>
        <w:t xml:space="preserve">τύπωσε την άποψή του, η οποία ήταν αντίθετη, ιδεολογικά, από τη δική τους. Οι περισσότεροι δεν είχαν διαβάσει καν αυτό που έγραψε. Οι πιο πολλοί, επίσης, δεν ήξεραν καν ποιος είναι, αλλά αυτό δεν τους εμπόδισε να κάνουν προσωπικές επιθέσεις σε αυτόν. </w:t>
      </w:r>
    </w:p>
    <w:p w14:paraId="1C8C4923" w14:textId="77777777" w:rsidR="00AD7333" w:rsidRDefault="00CF083D">
      <w:pPr>
        <w:spacing w:line="600" w:lineRule="auto"/>
        <w:ind w:firstLine="720"/>
        <w:jc w:val="both"/>
        <w:rPr>
          <w:rFonts w:eastAsia="Times New Roman"/>
          <w:szCs w:val="24"/>
        </w:rPr>
      </w:pPr>
      <w:r>
        <w:rPr>
          <w:rFonts w:eastAsia="Times New Roman"/>
          <w:szCs w:val="24"/>
        </w:rPr>
        <w:lastRenderedPageBreak/>
        <w:t>Τα λ</w:t>
      </w:r>
      <w:r>
        <w:rPr>
          <w:rFonts w:eastAsia="Times New Roman"/>
          <w:szCs w:val="24"/>
        </w:rPr>
        <w:t xml:space="preserve">έω αυτά, γιατί νομίζω ότι πρέπει να αντισταθούμε σε αυτή την πρακτική. Και πρέπει να αντισταθούμε, κυρίως, απέναντι στον κακό εαυτό μας. </w:t>
      </w:r>
    </w:p>
    <w:p w14:paraId="1C8C4924" w14:textId="77777777" w:rsidR="00AD7333" w:rsidRDefault="00CF083D">
      <w:pPr>
        <w:spacing w:line="600" w:lineRule="auto"/>
        <w:ind w:firstLine="720"/>
        <w:jc w:val="both"/>
        <w:rPr>
          <w:rFonts w:eastAsia="Times New Roman"/>
          <w:szCs w:val="24"/>
        </w:rPr>
      </w:pPr>
      <w:r>
        <w:rPr>
          <w:rFonts w:eastAsia="Times New Roman"/>
          <w:szCs w:val="24"/>
        </w:rPr>
        <w:t>Το φαινόμενο, δυστυχώς, δεν περιορίζεται στα κοινωνικά δίκτυα. Δυστυχώς, υπάρχουν και πολιτικοί που επενδύουν στο μίσο</w:t>
      </w:r>
      <w:r>
        <w:rPr>
          <w:rFonts w:eastAsia="Times New Roman"/>
          <w:szCs w:val="24"/>
        </w:rPr>
        <w:t xml:space="preserve">ς, το φουντώνουν, το θεριεύουν και το κάνουν εργαλείο εξόντωσης πολιτικών τους αντιπάλων. Πρέπει να αντισταθούμε και σε αυτούς.   </w:t>
      </w:r>
    </w:p>
    <w:p w14:paraId="1C8C4925" w14:textId="77777777" w:rsidR="00AD7333" w:rsidRDefault="00CF083D">
      <w:pPr>
        <w:spacing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Προς τα κει κοιτάξτε, κύριε Κατσανιώτη. Στον κ. Γεωργιάδη να τα πείτε. </w:t>
      </w:r>
    </w:p>
    <w:p w14:paraId="1C8C4926" w14:textId="77777777" w:rsidR="00AD7333" w:rsidRDefault="00CF083D">
      <w:pPr>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 xml:space="preserve">Ξέρω προς τα πού </w:t>
      </w:r>
      <w:r>
        <w:rPr>
          <w:rFonts w:eastAsia="Times New Roman"/>
          <w:szCs w:val="24"/>
        </w:rPr>
        <w:t xml:space="preserve">πρέπει να κοιτάξω. </w:t>
      </w:r>
    </w:p>
    <w:p w14:paraId="1C8C4927" w14:textId="77777777" w:rsidR="00AD7333" w:rsidRDefault="00CF083D">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προϋπολογισμός</w:t>
      </w:r>
      <w:r>
        <w:rPr>
          <w:rFonts w:eastAsia="Times New Roman"/>
          <w:szCs w:val="24"/>
        </w:rPr>
        <w:t xml:space="preserve"> του 2018 είναι απλά και μόνο η συνέχεια του περσινού. Είναι υφεσιακός και αντιαναπτυξιακός, αποτύπωμα </w:t>
      </w:r>
      <w:r>
        <w:rPr>
          <w:rFonts w:eastAsia="Times New Roman"/>
          <w:szCs w:val="24"/>
        </w:rPr>
        <w:lastRenderedPageBreak/>
        <w:t>της ίδιας αποτυχημένης πολιτικής. Στόχος του είναι η ευημερία των αριθμών, που στηρίζεται, όμως, στη δυστυχία των ανθ</w:t>
      </w:r>
      <w:r>
        <w:rPr>
          <w:rFonts w:eastAsia="Times New Roman"/>
          <w:szCs w:val="24"/>
        </w:rPr>
        <w:t xml:space="preserve">ρώπων. Κάθε προϋπολογισμός πρέπει να απαντάει σε τρία ζητούμενα: Έσοδα, έξοδα και στόχοι ανάπτυξης. </w:t>
      </w:r>
    </w:p>
    <w:p w14:paraId="1C8C4928" w14:textId="77777777" w:rsidR="00AD7333" w:rsidRDefault="00CF083D">
      <w:pPr>
        <w:spacing w:line="600" w:lineRule="auto"/>
        <w:ind w:firstLine="720"/>
        <w:jc w:val="both"/>
        <w:rPr>
          <w:rFonts w:eastAsia="Times New Roman"/>
          <w:szCs w:val="24"/>
        </w:rPr>
      </w:pPr>
      <w:r>
        <w:rPr>
          <w:rFonts w:eastAsia="Times New Roman"/>
          <w:szCs w:val="24"/>
        </w:rPr>
        <w:t xml:space="preserve">Ο συγκεκριμένος </w:t>
      </w:r>
      <w:r>
        <w:rPr>
          <w:rFonts w:eastAsia="Times New Roman"/>
          <w:szCs w:val="24"/>
        </w:rPr>
        <w:t xml:space="preserve">προϋπολογισμός </w:t>
      </w:r>
      <w:r>
        <w:rPr>
          <w:rFonts w:eastAsia="Times New Roman"/>
          <w:szCs w:val="24"/>
        </w:rPr>
        <w:t>απαντάει σε δύο από τα τρία ερωτήματα και οι απαντήσεις που δίνει ισοδυναμούν με νέα δεινά για τους πολίτες. Η άντληση εσόδω</w:t>
      </w:r>
      <w:r>
        <w:rPr>
          <w:rFonts w:eastAsia="Times New Roman"/>
          <w:szCs w:val="24"/>
        </w:rPr>
        <w:t>ν γίνεται, κυρίως, με τον κλασσικό τρόπο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δηλαδή από τη συνέχιση και διεύρυνση της φορομπηχτικής πολιτικής και την περαιτέρω μείωση των εισοδημάτων. </w:t>
      </w:r>
    </w:p>
    <w:p w14:paraId="1C8C4929" w14:textId="77777777" w:rsidR="00AD7333" w:rsidRDefault="00CF083D">
      <w:pPr>
        <w:spacing w:line="600" w:lineRule="auto"/>
        <w:ind w:firstLine="720"/>
        <w:jc w:val="both"/>
        <w:rPr>
          <w:rFonts w:eastAsia="Times New Roman"/>
          <w:szCs w:val="24"/>
        </w:rPr>
      </w:pPr>
      <w:r>
        <w:rPr>
          <w:rFonts w:eastAsia="Times New Roman"/>
          <w:szCs w:val="24"/>
        </w:rPr>
        <w:t>Τα έξοδα του κεντρικού κράτους δεν μειώνονται. Αντίθετα, μάλλον, διευρύνονται. Τα μόνα έξοδα</w:t>
      </w:r>
      <w:r>
        <w:rPr>
          <w:rFonts w:eastAsia="Times New Roman"/>
          <w:szCs w:val="24"/>
        </w:rPr>
        <w:t xml:space="preserve"> που συνεχίζουν να μειώνονται, </w:t>
      </w:r>
      <w:r>
        <w:rPr>
          <w:rFonts w:eastAsia="Times New Roman"/>
          <w:szCs w:val="24"/>
        </w:rPr>
        <w:lastRenderedPageBreak/>
        <w:t xml:space="preserve">είναι τα έξοδα που και πάλι αφορούν την ποιότητα ζωής των πολιτών, όπως οι υγειονομικές δαπάνες. </w:t>
      </w:r>
    </w:p>
    <w:p w14:paraId="1C8C492A" w14:textId="77777777" w:rsidR="00AD7333" w:rsidRDefault="00CF083D">
      <w:pPr>
        <w:spacing w:line="600" w:lineRule="auto"/>
        <w:ind w:firstLine="720"/>
        <w:jc w:val="both"/>
        <w:rPr>
          <w:rFonts w:eastAsia="Times New Roman"/>
          <w:szCs w:val="24"/>
        </w:rPr>
      </w:pPr>
      <w:r>
        <w:rPr>
          <w:rFonts w:eastAsia="Times New Roman"/>
          <w:szCs w:val="24"/>
        </w:rPr>
        <w:t xml:space="preserve">Τέλος, ο </w:t>
      </w:r>
      <w:r>
        <w:rPr>
          <w:rFonts w:eastAsia="Times New Roman"/>
          <w:szCs w:val="24"/>
        </w:rPr>
        <w:t>προϋπολογισμός</w:t>
      </w:r>
      <w:r>
        <w:rPr>
          <w:rFonts w:eastAsia="Times New Roman"/>
          <w:szCs w:val="24"/>
        </w:rPr>
        <w:t xml:space="preserve"> δεν έχει κανένα σχέδιο και στόχο ανάπτυξης. Και εννοούμε πραγματική ανάπτυξη κι όχι υπερπλεονάσματα. Σε</w:t>
      </w:r>
      <w:r>
        <w:rPr>
          <w:rFonts w:eastAsia="Times New Roman"/>
          <w:szCs w:val="24"/>
        </w:rPr>
        <w:t xml:space="preserve"> μια χώρα της οποίας ο προϋπολογισμός δεν προβλέπει αύξηση εισοδημάτων και τόνωση της κατανάλωσης από τη μία, ούτε όμως και σοβαρά έσοδα από αύξηση επενδύσεων και άντληση κρατικών εσόδων από παραγωγικά πλεονάσματα ιδιωτών από την άλλη, είναι προφανές πως δ</w:t>
      </w:r>
      <w:r>
        <w:rPr>
          <w:rFonts w:eastAsia="Times New Roman"/>
          <w:szCs w:val="24"/>
        </w:rPr>
        <w:t>εν υπάρχει κα</w:t>
      </w:r>
      <w:r>
        <w:rPr>
          <w:rFonts w:eastAsia="Times New Roman"/>
          <w:szCs w:val="24"/>
        </w:rPr>
        <w:t>μ</w:t>
      </w:r>
      <w:r>
        <w:rPr>
          <w:rFonts w:eastAsia="Times New Roman"/>
          <w:szCs w:val="24"/>
        </w:rPr>
        <w:t xml:space="preserve">μιά προοπτική ουσιαστικής ανάπτυξης, δηλαδή ανάπτυξης που θα περάσει στην κοινωνία. </w:t>
      </w:r>
    </w:p>
    <w:p w14:paraId="1C8C492B" w14:textId="77777777" w:rsidR="00AD7333" w:rsidRDefault="00CF083D">
      <w:pPr>
        <w:spacing w:line="600" w:lineRule="auto"/>
        <w:ind w:firstLine="720"/>
        <w:jc w:val="both"/>
        <w:rPr>
          <w:rFonts w:eastAsia="Times New Roman"/>
          <w:szCs w:val="24"/>
        </w:rPr>
      </w:pPr>
      <w:r>
        <w:rPr>
          <w:rFonts w:eastAsia="Times New Roman"/>
          <w:szCs w:val="24"/>
        </w:rPr>
        <w:lastRenderedPageBreak/>
        <w:t>Το 2018 θα είναι μια ακόμα χρονιά δημιουργικής λογιστικής και υπερ-απόδοσης δημοσιονομικών στόχων μέσω της ακόμα μεγαλύτερης επίθεσης στα εισοδήματα των πολι</w:t>
      </w:r>
      <w:r>
        <w:rPr>
          <w:rFonts w:eastAsia="Times New Roman"/>
          <w:szCs w:val="24"/>
        </w:rPr>
        <w:t xml:space="preserve">τών. Κατά συνέπεια, θα είναι μια ακόμα χρονιά ύφεσης για την κοινωνία και διεύρυνσης της ανθρωπιστικής κρίσης, που δεν βιώνουν πλέον μόνο τα κατώτερα στρώματα της κοινωνίας, αλλά και τα μεσαία. </w:t>
      </w:r>
    </w:p>
    <w:p w14:paraId="1C8C492C" w14:textId="77777777" w:rsidR="00AD7333" w:rsidRDefault="00CF083D">
      <w:pPr>
        <w:spacing w:line="600" w:lineRule="auto"/>
        <w:ind w:firstLine="720"/>
        <w:jc w:val="both"/>
        <w:rPr>
          <w:rFonts w:eastAsia="Times New Roman"/>
          <w:szCs w:val="24"/>
        </w:rPr>
      </w:pPr>
      <w:r>
        <w:rPr>
          <w:rFonts w:eastAsia="Times New Roman"/>
          <w:szCs w:val="24"/>
        </w:rPr>
        <w:t>Η Κυβέρνηση αυτές τις μέρες μοιράζει μερίσματα, επιδόματα και</w:t>
      </w:r>
      <w:r>
        <w:rPr>
          <w:rFonts w:eastAsia="Times New Roman"/>
          <w:szCs w:val="24"/>
        </w:rPr>
        <w:t xml:space="preserve"> τυχερούς φορολαχνούς. Οι ανάσες που προσφέρει, όμως, είναι μικρές και σύντομες, κοντόφθαλμες όσο και η πολιτική της. </w:t>
      </w:r>
    </w:p>
    <w:p w14:paraId="1C8C492D" w14:textId="77777777" w:rsidR="00AD7333" w:rsidRDefault="00CF083D">
      <w:pPr>
        <w:spacing w:line="600" w:lineRule="auto"/>
        <w:ind w:firstLine="720"/>
        <w:jc w:val="both"/>
        <w:rPr>
          <w:rFonts w:eastAsia="Times New Roman"/>
          <w:szCs w:val="24"/>
        </w:rPr>
      </w:pPr>
      <w:r>
        <w:rPr>
          <w:rFonts w:eastAsia="Times New Roman"/>
          <w:szCs w:val="24"/>
        </w:rPr>
        <w:t>Η διαφορά μας με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είναι ότι εμείς θέλουμε αυτά τα χρήματα να μπαίνουν στις τσέπες των Ελλήνων κάθε μήνα κι όχι</w:t>
      </w:r>
      <w:r>
        <w:rPr>
          <w:rFonts w:eastAsia="Times New Roman"/>
          <w:szCs w:val="24"/>
        </w:rPr>
        <w:t xml:space="preserve"> μια φορά τον χρόνο. Και θέλουμε να μπαίνουν στις τσέπες όλων των Ελλήνων κι όχι μόνο μιας μερίδας. Η </w:t>
      </w:r>
      <w:r>
        <w:rPr>
          <w:rFonts w:eastAsia="Times New Roman"/>
          <w:szCs w:val="24"/>
        </w:rPr>
        <w:lastRenderedPageBreak/>
        <w:t xml:space="preserve">διαφορά μας είναι ότι ο ΣΥΡΙΖΑ φτωχοποιεί τους Έλληνες. Εμείς τους θέλουμε οικονομικά ανεξάρτητους, όχι σαν επίδομα, αλλά σαν κανονικό μισθό. </w:t>
      </w:r>
    </w:p>
    <w:p w14:paraId="1C8C492E" w14:textId="77777777" w:rsidR="00AD7333" w:rsidRDefault="00CF083D">
      <w:pPr>
        <w:spacing w:line="600" w:lineRule="auto"/>
        <w:ind w:firstLine="720"/>
        <w:jc w:val="both"/>
        <w:rPr>
          <w:rFonts w:eastAsia="Times New Roman"/>
          <w:szCs w:val="24"/>
        </w:rPr>
      </w:pPr>
      <w:r>
        <w:rPr>
          <w:rFonts w:eastAsia="Times New Roman"/>
          <w:szCs w:val="24"/>
        </w:rPr>
        <w:t xml:space="preserve">Υποστηρίζουμε την κοινή λογική, το ευρωπαϊκό κεκτημένο και την πραγματική κοινωνία. Οι Έλληνες δεν είναι ένας λαός επαιτών της κυβερνητικής φιλευσπλαχνίας, αλλά ένας λαός που ξέρει να προκόβει, να δημιουργεί και να παράγει πλούτο.   </w:t>
      </w:r>
    </w:p>
    <w:p w14:paraId="1C8C492F" w14:textId="77777777" w:rsidR="00AD7333" w:rsidRDefault="00CF083D">
      <w:pPr>
        <w:spacing w:line="600" w:lineRule="auto"/>
        <w:ind w:firstLine="720"/>
        <w:jc w:val="both"/>
        <w:rPr>
          <w:rFonts w:eastAsia="Times New Roman"/>
          <w:szCs w:val="24"/>
        </w:rPr>
      </w:pPr>
      <w:r>
        <w:rPr>
          <w:rFonts w:eastAsia="Times New Roman"/>
          <w:szCs w:val="24"/>
        </w:rPr>
        <w:t>Στον πανικό σας για τη</w:t>
      </w:r>
      <w:r>
        <w:rPr>
          <w:rFonts w:eastAsia="Times New Roman"/>
          <w:szCs w:val="24"/>
        </w:rPr>
        <w:t xml:space="preserve">ν επερχόμενη πολιτική σας ήττα, μπερδεύετε το κοινωνικό μέρισμα με το κοινωνικό έρεισμα. Υποτιμάτε, όμως, τον ελληνικό λαό όταν νομίζετε ότι δεν καταλαβαίνει τι επιδιώκετε. </w:t>
      </w:r>
    </w:p>
    <w:p w14:paraId="1C8C4930"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Το 2015 στείλατε τους Έλληνες να περιμένουν στις ουρές για να βγάλουν 60 ευρώ από </w:t>
      </w:r>
      <w:r>
        <w:rPr>
          <w:rFonts w:eastAsia="Times New Roman"/>
          <w:szCs w:val="24"/>
        </w:rPr>
        <w:t xml:space="preserve">τα ΑΤΜ, το 2017 να περιμένουν στις ουρές για μια κάρτα μετακίνησης με τα μεταφορικά μέσα. Φαίνεται πως τώρα, με τον νέο </w:t>
      </w:r>
      <w:r>
        <w:rPr>
          <w:rFonts w:eastAsia="Times New Roman"/>
          <w:szCs w:val="24"/>
        </w:rPr>
        <w:t>προϋπολογισμό</w:t>
      </w:r>
      <w:r>
        <w:rPr>
          <w:rFonts w:eastAsia="Times New Roman"/>
          <w:szCs w:val="24"/>
        </w:rPr>
        <w:t>, σχεδιάζετε μια νέα ουρά για τον ελληνικό λαό, αυτή με τα επιδόματα. Αυτό είναι το όραμά σας: μια ζωή με το δελτίο, μια ζω</w:t>
      </w:r>
      <w:r>
        <w:rPr>
          <w:rFonts w:eastAsia="Times New Roman"/>
          <w:szCs w:val="24"/>
        </w:rPr>
        <w:t xml:space="preserve">ή όπως αυτή που έζησαν οι παππούδες μας και οι κάτοικοι των χωρών στις οποίες επικράτησαν οι πολιτικές σας αυταπάτες. </w:t>
      </w:r>
    </w:p>
    <w:p w14:paraId="1C8C4931" w14:textId="77777777" w:rsidR="00AD7333" w:rsidRDefault="00CF083D">
      <w:pPr>
        <w:spacing w:line="600" w:lineRule="auto"/>
        <w:ind w:firstLine="720"/>
        <w:jc w:val="both"/>
        <w:rPr>
          <w:rFonts w:eastAsia="Times New Roman"/>
          <w:szCs w:val="24"/>
        </w:rPr>
      </w:pPr>
      <w:r>
        <w:rPr>
          <w:rFonts w:eastAsia="Times New Roman"/>
          <w:szCs w:val="24"/>
        </w:rPr>
        <w:t xml:space="preserve">Καταψηφίζω τον </w:t>
      </w:r>
      <w:r>
        <w:rPr>
          <w:rFonts w:eastAsia="Times New Roman"/>
          <w:szCs w:val="24"/>
        </w:rPr>
        <w:t xml:space="preserve">προϋπολογισμό </w:t>
      </w:r>
      <w:r>
        <w:rPr>
          <w:rFonts w:eastAsia="Times New Roman"/>
          <w:szCs w:val="24"/>
        </w:rPr>
        <w:t xml:space="preserve">γιατί οι Έλληνες αξίζουν κάτι καλύτερο από τα να είναι στην ουρά της ιστορίας. </w:t>
      </w:r>
    </w:p>
    <w:p w14:paraId="1C8C4932" w14:textId="77777777" w:rsidR="00AD7333" w:rsidRDefault="00CF083D">
      <w:pPr>
        <w:spacing w:line="600" w:lineRule="auto"/>
        <w:ind w:firstLine="720"/>
        <w:jc w:val="both"/>
        <w:rPr>
          <w:rFonts w:eastAsia="Times New Roman"/>
          <w:szCs w:val="24"/>
        </w:rPr>
      </w:pPr>
      <w:r>
        <w:rPr>
          <w:rFonts w:eastAsia="Times New Roman"/>
          <w:szCs w:val="24"/>
        </w:rPr>
        <w:t xml:space="preserve">Ευχαριστώ. </w:t>
      </w:r>
    </w:p>
    <w:p w14:paraId="1C8C4933" w14:textId="77777777" w:rsidR="00AD7333" w:rsidRDefault="00CF083D">
      <w:pPr>
        <w:spacing w:line="600" w:lineRule="auto"/>
        <w:ind w:firstLine="720"/>
        <w:jc w:val="center"/>
        <w:rPr>
          <w:rFonts w:eastAsia="Times New Roman" w:cs="Times New Roman"/>
          <w:szCs w:val="24"/>
        </w:rPr>
      </w:pPr>
      <w:r>
        <w:rPr>
          <w:rFonts w:eastAsia="Times New Roman"/>
          <w:szCs w:val="24"/>
        </w:rPr>
        <w:t xml:space="preserve">(Χειροκροτήματα </w:t>
      </w:r>
      <w:r>
        <w:rPr>
          <w:rFonts w:eastAsia="Times New Roman"/>
          <w:szCs w:val="24"/>
        </w:rPr>
        <w:t>από την πτέρυγα της Νέας Δημοκρατίας)</w:t>
      </w:r>
    </w:p>
    <w:p w14:paraId="1C8C4934" w14:textId="77777777" w:rsidR="00AD7333" w:rsidRDefault="00CF083D">
      <w:pPr>
        <w:spacing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Ευχαριστούμε τον κ. Κατσανιώτη.</w:t>
      </w:r>
    </w:p>
    <w:p w14:paraId="1C8C4935" w14:textId="77777777" w:rsidR="00AD7333" w:rsidRDefault="00CF083D">
      <w:pPr>
        <w:spacing w:line="600" w:lineRule="auto"/>
        <w:ind w:firstLine="720"/>
        <w:jc w:val="both"/>
        <w:rPr>
          <w:rFonts w:eastAsia="Times New Roman"/>
          <w:bCs/>
          <w:szCs w:val="24"/>
        </w:rPr>
      </w:pPr>
      <w:r>
        <w:rPr>
          <w:rFonts w:eastAsia="Times New Roman"/>
          <w:bCs/>
          <w:szCs w:val="24"/>
        </w:rPr>
        <w:t xml:space="preserve">Τον λόγο έχει ο Αναπληρωτής Υπουργός Οικονομικών κ. Χουλιαράκης, για δεκαπέντε λεπτά. </w:t>
      </w:r>
    </w:p>
    <w:p w14:paraId="1C8C4936" w14:textId="77777777" w:rsidR="00AD7333" w:rsidRDefault="00CF083D">
      <w:pPr>
        <w:spacing w:line="600" w:lineRule="auto"/>
        <w:ind w:firstLine="720"/>
        <w:jc w:val="both"/>
        <w:rPr>
          <w:rFonts w:eastAsia="Times New Roman"/>
          <w:bCs/>
          <w:szCs w:val="24"/>
        </w:rPr>
      </w:pPr>
      <w:r>
        <w:rPr>
          <w:rFonts w:eastAsia="Times New Roman"/>
          <w:bCs/>
          <w:szCs w:val="24"/>
        </w:rPr>
        <w:t>Ακολουθούν ο κ. Ψυχογιός, ο κ. Σαλμάς και μετά ο Αναπληρωτής Υπουργ</w:t>
      </w:r>
      <w:r>
        <w:rPr>
          <w:rFonts w:eastAsia="Times New Roman"/>
          <w:bCs/>
          <w:szCs w:val="24"/>
        </w:rPr>
        <w:t>ός Άμυνας, ο κ. Βίτσας.</w:t>
      </w:r>
    </w:p>
    <w:p w14:paraId="1C8C4937" w14:textId="77777777" w:rsidR="00AD7333" w:rsidRDefault="00CF083D">
      <w:pPr>
        <w:spacing w:line="600" w:lineRule="auto"/>
        <w:ind w:firstLine="720"/>
        <w:jc w:val="both"/>
        <w:rPr>
          <w:rFonts w:eastAsia="Times New Roman"/>
          <w:szCs w:val="24"/>
        </w:rPr>
      </w:pPr>
      <w:r>
        <w:rPr>
          <w:rFonts w:eastAsia="Times New Roman"/>
          <w:bCs/>
          <w:szCs w:val="24"/>
        </w:rPr>
        <w:t>Ορίστε, κύριε Υπουργέ, έχετε τον λόγο.</w:t>
      </w:r>
    </w:p>
    <w:p w14:paraId="1C8C4938" w14:textId="77777777" w:rsidR="00AD7333" w:rsidRDefault="00CF083D">
      <w:pPr>
        <w:spacing w:line="600" w:lineRule="auto"/>
        <w:ind w:firstLine="720"/>
        <w:jc w:val="both"/>
        <w:rPr>
          <w:rFonts w:eastAsia="Times New Roman"/>
          <w:szCs w:val="24"/>
        </w:rPr>
      </w:pPr>
      <w:r>
        <w:rPr>
          <w:rFonts w:eastAsia="Times New Roman"/>
          <w:b/>
          <w:szCs w:val="24"/>
        </w:rPr>
        <w:t>ΓΕΩΡΓΙΟΣ ΧΟΥΛΙΑΡΑΚΗΣ (Αναπληρωτής Υπουργός Οικονομικών):</w:t>
      </w:r>
      <w:r>
        <w:rPr>
          <w:rFonts w:eastAsia="Times New Roman"/>
          <w:szCs w:val="24"/>
        </w:rPr>
        <w:t xml:space="preserve"> Κύριε Πρόεδρε, κυρίες και κύριοι Βουλευτές, η κατάθεση του </w:t>
      </w:r>
      <w:r>
        <w:rPr>
          <w:rFonts w:eastAsia="Times New Roman"/>
          <w:szCs w:val="24"/>
        </w:rPr>
        <w:t xml:space="preserve">προϋπολογισμού </w:t>
      </w:r>
      <w:r>
        <w:rPr>
          <w:rFonts w:eastAsia="Times New Roman"/>
          <w:szCs w:val="24"/>
        </w:rPr>
        <w:t>αποτελεί μια καλή αφορμή για τον απολογισμό του οικονομικού έτους που ολοκληρώνεται σε λίγες ημέρες. Αποτελεί μία καλή αφορμή ώστε να αποτιμήσουμε τα κύρια μακρο</w:t>
      </w:r>
      <w:r>
        <w:rPr>
          <w:rFonts w:eastAsia="Times New Roman"/>
          <w:szCs w:val="24"/>
        </w:rPr>
        <w:lastRenderedPageBreak/>
        <w:t xml:space="preserve">οικονομικά γεγονότα που μεσολάβησαν από την κατάθεση του </w:t>
      </w:r>
      <w:r>
        <w:rPr>
          <w:rFonts w:eastAsia="Times New Roman"/>
          <w:szCs w:val="24"/>
        </w:rPr>
        <w:t xml:space="preserve">προϋπολογισμού </w:t>
      </w:r>
      <w:r>
        <w:rPr>
          <w:rFonts w:eastAsia="Times New Roman"/>
          <w:szCs w:val="24"/>
        </w:rPr>
        <w:t>του 2017 πέρυσι τέτοιες</w:t>
      </w:r>
      <w:r>
        <w:rPr>
          <w:rFonts w:eastAsia="Times New Roman"/>
          <w:szCs w:val="24"/>
        </w:rPr>
        <w:t xml:space="preserve"> μέρες μέχρι και σήμερα, ώστε να αντληθούν διδάγματα, να γίνουν διορθωτικές κινήσεις όπου χρειάζεται, να αναγνωριστεί η πρόοδος και, βέβαια, να αξιολογηθεί η συμβολή του </w:t>
      </w:r>
      <w:r>
        <w:rPr>
          <w:rFonts w:eastAsia="Times New Roman"/>
          <w:szCs w:val="24"/>
        </w:rPr>
        <w:t xml:space="preserve">προϋπολογισμού </w:t>
      </w:r>
      <w:r>
        <w:rPr>
          <w:rFonts w:eastAsia="Times New Roman"/>
          <w:szCs w:val="24"/>
        </w:rPr>
        <w:t>του 2017 στην πορεία της ελληνικής οικονομίας, ώστε να κατανοηθεί και τ</w:t>
      </w:r>
      <w:r>
        <w:rPr>
          <w:rFonts w:eastAsia="Times New Roman"/>
          <w:szCs w:val="24"/>
        </w:rPr>
        <w:t xml:space="preserve">ο σχέδιο του </w:t>
      </w:r>
      <w:r>
        <w:rPr>
          <w:rFonts w:eastAsia="Times New Roman"/>
          <w:szCs w:val="24"/>
        </w:rPr>
        <w:t xml:space="preserve">προϋπολογισμού </w:t>
      </w:r>
      <w:r>
        <w:rPr>
          <w:rFonts w:eastAsia="Times New Roman"/>
          <w:szCs w:val="24"/>
        </w:rPr>
        <w:t>που συζητάμε τώρα ακόμα καλύτερα.</w:t>
      </w:r>
    </w:p>
    <w:p w14:paraId="1C8C4939" w14:textId="77777777" w:rsidR="00AD7333" w:rsidRDefault="00CF083D">
      <w:pPr>
        <w:spacing w:line="600" w:lineRule="auto"/>
        <w:ind w:firstLine="720"/>
        <w:jc w:val="both"/>
        <w:rPr>
          <w:rFonts w:eastAsia="Times New Roman"/>
          <w:szCs w:val="24"/>
        </w:rPr>
      </w:pPr>
      <w:r>
        <w:rPr>
          <w:rFonts w:eastAsia="Times New Roman"/>
          <w:szCs w:val="24"/>
        </w:rPr>
        <w:t xml:space="preserve">Θα κάνω έναν πολύ σύντομο τέτοιο απολογισμό και θα αναφερθώ σε έναν μικρό αριθμό κρίσιμων μεγεθών και γεγονότων του 2017. </w:t>
      </w:r>
    </w:p>
    <w:p w14:paraId="1C8C493A" w14:textId="77777777" w:rsidR="00AD7333" w:rsidRDefault="00CF083D">
      <w:pPr>
        <w:spacing w:line="600" w:lineRule="auto"/>
        <w:ind w:firstLine="720"/>
        <w:jc w:val="both"/>
        <w:rPr>
          <w:rFonts w:eastAsia="Times New Roman"/>
          <w:szCs w:val="24"/>
        </w:rPr>
      </w:pPr>
      <w:r>
        <w:rPr>
          <w:rFonts w:eastAsia="Times New Roman"/>
          <w:szCs w:val="24"/>
        </w:rPr>
        <w:t>Πρώτα απ’ όλα να θυμίσω ότι το εθνικό εισόδημα της χώρας αυξήθηκε σε τρ</w:t>
      </w:r>
      <w:r>
        <w:rPr>
          <w:rFonts w:eastAsia="Times New Roman"/>
          <w:szCs w:val="24"/>
        </w:rPr>
        <w:t xml:space="preserve">έχουσες τιμές κατά 4,4 δισεκατομμύρια ευρώ, από </w:t>
      </w:r>
      <w:r>
        <w:rPr>
          <w:rFonts w:eastAsia="Times New Roman"/>
          <w:szCs w:val="24"/>
        </w:rPr>
        <w:lastRenderedPageBreak/>
        <w:t>174,2 δισεκατομμύρια ευρώ στο τέλος του 2016 σε 178,6 δισεκατομμύρια ευρώ στο τέλος του 2017 ή με ρυθμό μεγέθυνσης 2,5%.</w:t>
      </w:r>
    </w:p>
    <w:p w14:paraId="1C8C493B" w14:textId="77777777" w:rsidR="00AD7333" w:rsidRDefault="00CF083D">
      <w:pPr>
        <w:spacing w:line="600" w:lineRule="auto"/>
        <w:ind w:firstLine="720"/>
        <w:jc w:val="both"/>
        <w:rPr>
          <w:rFonts w:eastAsia="Times New Roman"/>
          <w:szCs w:val="24"/>
        </w:rPr>
      </w:pPr>
      <w:r>
        <w:rPr>
          <w:rFonts w:eastAsia="Times New Roman"/>
          <w:szCs w:val="24"/>
        </w:rPr>
        <w:t>Θα θέλαμε αναμφίβολα ο ρυθμός μεγέθυνσης να είναι ακόμα υψηλότερος. Όμως δεν υπάρχει, α</w:t>
      </w:r>
      <w:r>
        <w:rPr>
          <w:rFonts w:eastAsia="Times New Roman"/>
          <w:szCs w:val="24"/>
        </w:rPr>
        <w:t>μφιβολία ότι είναι η πρώτη φορά που στην έκταση αυτή, από την αρχή της πολυετούς κρίσης, το δεύτερο τρίμηνο του 2008</w:t>
      </w:r>
      <w:r>
        <w:rPr>
          <w:rFonts w:eastAsia="Times New Roman"/>
          <w:szCs w:val="24"/>
        </w:rPr>
        <w:t>,</w:t>
      </w:r>
      <w:r>
        <w:rPr>
          <w:rFonts w:eastAsia="Times New Roman"/>
          <w:szCs w:val="24"/>
        </w:rPr>
        <w:t xml:space="preserve"> η οικονομία μεγεθύνεται και δεν υπάρχει αμφιβολία πως αποτελεί πολύ ισχυρή ένδειξη εξόδου από την κρίση.</w:t>
      </w:r>
    </w:p>
    <w:p w14:paraId="1C8C493C" w14:textId="77777777" w:rsidR="00AD7333" w:rsidRDefault="00CF083D">
      <w:pPr>
        <w:spacing w:line="600" w:lineRule="auto"/>
        <w:ind w:firstLine="720"/>
        <w:jc w:val="both"/>
        <w:rPr>
          <w:rFonts w:eastAsia="Times New Roman"/>
          <w:szCs w:val="24"/>
        </w:rPr>
      </w:pPr>
      <w:r>
        <w:rPr>
          <w:rFonts w:eastAsia="Times New Roman"/>
          <w:szCs w:val="24"/>
        </w:rPr>
        <w:t xml:space="preserve">Δεύτερο </w:t>
      </w:r>
      <w:r>
        <w:rPr>
          <w:rFonts w:eastAsia="Times New Roman"/>
          <w:szCs w:val="24"/>
        </w:rPr>
        <w:t>δεδομένο.</w:t>
      </w:r>
      <w:r>
        <w:rPr>
          <w:rFonts w:eastAsia="Times New Roman"/>
          <w:szCs w:val="24"/>
        </w:rPr>
        <w:t xml:space="preserve"> Το ενδεκάμηνο τ</w:t>
      </w:r>
      <w:r>
        <w:rPr>
          <w:rFonts w:eastAsia="Times New Roman"/>
          <w:szCs w:val="24"/>
        </w:rPr>
        <w:t>ου 2017, Ιανουαρίου - Νοεμβρίου -δεν έχουμε στοιχεία για τον Δεκέμβριο- το ισοζύγιο προσλήψεων - αποχωρήσεων του ιδιωτικού τομέα της οικονομίας ήταν θετικό, οδηγώντας σε περαιτέρω μείωση τη</w:t>
      </w:r>
      <w:r>
        <w:rPr>
          <w:rFonts w:eastAsia="Times New Roman"/>
          <w:szCs w:val="24"/>
        </w:rPr>
        <w:t>ς</w:t>
      </w:r>
      <w:r>
        <w:rPr>
          <w:rFonts w:eastAsia="Times New Roman"/>
          <w:szCs w:val="24"/>
        </w:rPr>
        <w:t xml:space="preserve"> ανεργία</w:t>
      </w:r>
      <w:r>
        <w:rPr>
          <w:rFonts w:eastAsia="Times New Roman"/>
          <w:szCs w:val="24"/>
        </w:rPr>
        <w:t>ς</w:t>
      </w:r>
      <w:r>
        <w:rPr>
          <w:rFonts w:eastAsia="Times New Roman"/>
          <w:szCs w:val="24"/>
        </w:rPr>
        <w:t xml:space="preserve"> κατά 3%, από 23,5% σε 20,5%.</w:t>
      </w:r>
    </w:p>
    <w:p w14:paraId="1C8C493D" w14:textId="77777777" w:rsidR="00AD7333" w:rsidRDefault="00CF083D">
      <w:pPr>
        <w:spacing w:line="600" w:lineRule="auto"/>
        <w:ind w:firstLine="720"/>
        <w:jc w:val="both"/>
        <w:rPr>
          <w:rFonts w:eastAsia="Times New Roman"/>
          <w:szCs w:val="24"/>
        </w:rPr>
      </w:pPr>
      <w:r>
        <w:rPr>
          <w:rFonts w:eastAsia="Times New Roman"/>
          <w:szCs w:val="24"/>
        </w:rPr>
        <w:lastRenderedPageBreak/>
        <w:t>Η ανεργία παραμένει υψηλή κ</w:t>
      </w:r>
      <w:r>
        <w:rPr>
          <w:rFonts w:eastAsia="Times New Roman"/>
          <w:szCs w:val="24"/>
        </w:rPr>
        <w:t>αι πολλές από τις νέες θέσεις εργασίας που δημιουργούνται είναι μερικής απασχόλησης και υπο-αμειβόμενες. Είναι κάτι που μας προβληματίζει. Είναι κάτι πάνω στο οποίο πρέπει να εργαστούμε περαιτέρω για να βελτιώσουμε το πλαίσιο κινήτρων δημιουργίας θέσεων ερ</w:t>
      </w:r>
      <w:r>
        <w:rPr>
          <w:rFonts w:eastAsia="Times New Roman"/>
          <w:szCs w:val="24"/>
        </w:rPr>
        <w:t>γασίας σε τομείς με υψηλή παραγωγικότητα. Δεν παύει, όμως, να είναι πολύ σημαντικ</w:t>
      </w:r>
      <w:r>
        <w:rPr>
          <w:rFonts w:eastAsia="Times New Roman"/>
          <w:szCs w:val="24"/>
        </w:rPr>
        <w:t>ό</w:t>
      </w:r>
      <w:r>
        <w:rPr>
          <w:rFonts w:eastAsia="Times New Roman"/>
          <w:szCs w:val="24"/>
        </w:rPr>
        <w:t>, θετικ</w:t>
      </w:r>
      <w:r>
        <w:rPr>
          <w:rFonts w:eastAsia="Times New Roman"/>
          <w:szCs w:val="24"/>
        </w:rPr>
        <w:t>ό</w:t>
      </w:r>
      <w:r>
        <w:rPr>
          <w:rFonts w:eastAsia="Times New Roman"/>
          <w:szCs w:val="24"/>
        </w:rPr>
        <w:t xml:space="preserve"> νέ</w:t>
      </w:r>
      <w:r>
        <w:rPr>
          <w:rFonts w:eastAsia="Times New Roman"/>
          <w:szCs w:val="24"/>
        </w:rPr>
        <w:t>ο</w:t>
      </w:r>
      <w:r>
        <w:rPr>
          <w:rFonts w:eastAsia="Times New Roman"/>
          <w:szCs w:val="24"/>
        </w:rPr>
        <w:t xml:space="preserve"> το γεγονός ότι για πρώτη φορά από το 2001 η δημιουργία </w:t>
      </w:r>
      <w:r>
        <w:rPr>
          <w:rFonts w:eastAsia="Times New Roman"/>
          <w:szCs w:val="24"/>
        </w:rPr>
        <w:t xml:space="preserve">καθαρών, </w:t>
      </w:r>
      <w:r>
        <w:rPr>
          <w:rFonts w:eastAsia="Times New Roman"/>
          <w:szCs w:val="24"/>
        </w:rPr>
        <w:t xml:space="preserve">νέων θέσεων εργασίας ξεπερνά τις 130.000. Αναφέρομαι στα στοιχεία της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w:t>
      </w:r>
    </w:p>
    <w:p w14:paraId="1C8C493E" w14:textId="77777777" w:rsidR="00AD7333" w:rsidRDefault="00CF083D">
      <w:pPr>
        <w:spacing w:line="600" w:lineRule="auto"/>
        <w:ind w:firstLine="720"/>
        <w:jc w:val="both"/>
        <w:rPr>
          <w:rFonts w:eastAsia="Times New Roman"/>
          <w:szCs w:val="24"/>
        </w:rPr>
      </w:pPr>
      <w:r>
        <w:rPr>
          <w:rFonts w:eastAsia="Times New Roman"/>
          <w:szCs w:val="24"/>
        </w:rPr>
        <w:t>Τρίτο δεδομένο: Ο</w:t>
      </w:r>
      <w:r>
        <w:rPr>
          <w:rFonts w:eastAsia="Times New Roman"/>
          <w:szCs w:val="24"/>
        </w:rPr>
        <w:t xml:space="preserve">λοκληρώθηκαν με επιτυχία δύο πολύ δύσκολες αξιολογήσεις του </w:t>
      </w:r>
      <w:r>
        <w:rPr>
          <w:rFonts w:eastAsia="Times New Roman"/>
          <w:szCs w:val="24"/>
        </w:rPr>
        <w:t>προγράμματος προσαρμογής</w:t>
      </w:r>
      <w:r>
        <w:rPr>
          <w:rFonts w:eastAsia="Times New Roman"/>
          <w:szCs w:val="24"/>
        </w:rPr>
        <w:t xml:space="preserve"> και υλοποιούνται τώρα μια σειρά από κρίσιμες μεταρρυθμίσεις τόσο στο μ</w:t>
      </w:r>
      <w:r>
        <w:rPr>
          <w:rFonts w:eastAsia="Times New Roman"/>
          <w:szCs w:val="24"/>
        </w:rPr>
        <w:t>ι</w:t>
      </w:r>
      <w:r>
        <w:rPr>
          <w:rFonts w:eastAsia="Times New Roman"/>
          <w:szCs w:val="24"/>
        </w:rPr>
        <w:t>κρο</w:t>
      </w:r>
      <w:r>
        <w:rPr>
          <w:rFonts w:eastAsia="Times New Roman"/>
          <w:szCs w:val="24"/>
        </w:rPr>
        <w:lastRenderedPageBreak/>
        <w:t xml:space="preserve">οικονομικό περιβάλλον όσο και στις τράπεζες και </w:t>
      </w:r>
      <w:r>
        <w:rPr>
          <w:rFonts w:eastAsia="Times New Roman"/>
          <w:szCs w:val="24"/>
        </w:rPr>
        <w:t>σ</w:t>
      </w:r>
      <w:r>
        <w:rPr>
          <w:rFonts w:eastAsia="Times New Roman"/>
          <w:szCs w:val="24"/>
        </w:rPr>
        <w:t xml:space="preserve">τη </w:t>
      </w:r>
      <w:r>
        <w:rPr>
          <w:rFonts w:eastAsia="Times New Roman"/>
          <w:szCs w:val="24"/>
        </w:rPr>
        <w:t>δημόσια διοίκηση</w:t>
      </w:r>
      <w:r>
        <w:rPr>
          <w:rFonts w:eastAsia="Times New Roman"/>
          <w:szCs w:val="24"/>
        </w:rPr>
        <w:t>, που ενισχύουν την οικονομία</w:t>
      </w:r>
      <w:r>
        <w:rPr>
          <w:rFonts w:eastAsia="Times New Roman"/>
          <w:szCs w:val="24"/>
        </w:rPr>
        <w:t xml:space="preserve"> και αίρουν στρεβλώσεις χρόνων.</w:t>
      </w:r>
    </w:p>
    <w:p w14:paraId="1C8C493F" w14:textId="77777777" w:rsidR="00AD7333" w:rsidRDefault="00CF083D">
      <w:pPr>
        <w:spacing w:line="600" w:lineRule="auto"/>
        <w:ind w:firstLine="720"/>
        <w:jc w:val="both"/>
        <w:rPr>
          <w:rFonts w:eastAsia="Times New Roman"/>
          <w:szCs w:val="24"/>
        </w:rPr>
      </w:pPr>
      <w:r>
        <w:rPr>
          <w:rFonts w:eastAsia="Times New Roman"/>
          <w:szCs w:val="24"/>
        </w:rPr>
        <w:t xml:space="preserve">Τέταρτο δεδομένο: Η επιτυχής εκτέλεση του </w:t>
      </w:r>
      <w:r>
        <w:rPr>
          <w:rFonts w:eastAsia="Times New Roman"/>
          <w:szCs w:val="24"/>
        </w:rPr>
        <w:t>προϋπολογισμού</w:t>
      </w:r>
      <w:r>
        <w:rPr>
          <w:rFonts w:eastAsia="Times New Roman"/>
          <w:szCs w:val="24"/>
        </w:rPr>
        <w:t xml:space="preserve"> του 2016 και η σημαντική υπέρβαση του στόχου 0,5% πρωτογενούς πλεονάσματος -και να θυμίσω εδώ, ότι η Κυβέρνηση δεν επεδίωξε την υπέρβαση του αποτελέσματος, η υπέρβαση,</w:t>
      </w:r>
      <w:r>
        <w:rPr>
          <w:rFonts w:eastAsia="Times New Roman"/>
          <w:szCs w:val="24"/>
        </w:rPr>
        <w:t xml:space="preserve"> όμως, του αποτελέσματος είναι ένδειξη ότι οι βασικές παράμετροι της οικονομίας, η ικανότητα του κράτους να συλλέγει φόρους, καθώς και η συμμόρφωση των πολιτών, είναι πια διαφορετικοί από το παρελθόν- οδήγησε για πρώτη φορά από τη Μεταπολίτευση, για την ακ</w:t>
      </w:r>
      <w:r>
        <w:rPr>
          <w:rFonts w:eastAsia="Times New Roman"/>
          <w:szCs w:val="24"/>
        </w:rPr>
        <w:t xml:space="preserve">ρίβεια από το 1973, σε πλεόνασμα Γενικής Κυβέρνησης 0,7% και σε ταχύτερη </w:t>
      </w:r>
      <w:r>
        <w:rPr>
          <w:rFonts w:eastAsia="Times New Roman"/>
          <w:szCs w:val="24"/>
        </w:rPr>
        <w:lastRenderedPageBreak/>
        <w:t>έξοδο, ένα χρόνο νωρίτερα, από τη διαδικασία υπερβολικού ελλείματος, στο οποίο μπήκε η χώρα -θυμίζω- τον Δεκέμβριο του 2009.</w:t>
      </w:r>
    </w:p>
    <w:p w14:paraId="1C8C494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Πρόκειται</w:t>
      </w:r>
      <w:r>
        <w:rPr>
          <w:rFonts w:eastAsia="Times New Roman" w:cs="Times New Roman"/>
          <w:szCs w:val="24"/>
        </w:rPr>
        <w:t xml:space="preserve"> για γεγονός που επικυρώνει</w:t>
      </w:r>
      <w:r>
        <w:rPr>
          <w:rFonts w:eastAsia="Times New Roman" w:cs="Times New Roman"/>
          <w:szCs w:val="24"/>
        </w:rPr>
        <w:t xml:space="preserve"> την είσοδο της χώρας </w:t>
      </w:r>
      <w:r>
        <w:rPr>
          <w:rFonts w:eastAsia="Times New Roman" w:cs="Times New Roman"/>
          <w:szCs w:val="24"/>
        </w:rPr>
        <w:t xml:space="preserve">στο </w:t>
      </w:r>
      <w:r>
        <w:rPr>
          <w:rFonts w:eastAsia="Times New Roman" w:cs="Times New Roman"/>
          <w:szCs w:val="24"/>
        </w:rPr>
        <w:t xml:space="preserve">κλάμπ </w:t>
      </w:r>
      <w:r>
        <w:rPr>
          <w:rFonts w:eastAsia="Times New Roman" w:cs="Times New Roman"/>
          <w:szCs w:val="24"/>
        </w:rPr>
        <w:t>των χωρών - μελών της Ευρωζώνης που τα δημόσια οικονομικά είναι υγιή.</w:t>
      </w:r>
    </w:p>
    <w:p w14:paraId="1C8C494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Πέμπτο δεδομένο: Αναβαθμίστηκε η πιστοληπτική ικανότητα της χώρας και από τους τρεις οίκους αξιολόγησης, οδηγώντας έτσι σε επιτυχή έξοδο της χώρας στις αγορές τον Ιούλιο του 20</w:t>
      </w:r>
      <w:r>
        <w:rPr>
          <w:rFonts w:eastAsia="Times New Roman" w:cs="Times New Roman"/>
          <w:szCs w:val="24"/>
        </w:rPr>
        <w:t xml:space="preserve">17 με δανεισμό νέους χρήματος 3 δισεκατομμυρίων, δημιουργώντας έτσι τις προϋποθέσεις για έναν βιώσιμο τερματισμό του αποκλεισμού της χώρας από τις διεθνείς αγορές, και σε δεύτερο χρόνο, τον Νοέμβριο του 2017, με την ανταλλαγή των ομολόγων του </w:t>
      </w:r>
      <w:r>
        <w:rPr>
          <w:rFonts w:eastAsia="Times New Roman" w:cs="Times New Roman"/>
          <w:szCs w:val="24"/>
          <w:lang w:val="en-US"/>
        </w:rPr>
        <w:t>PSI</w:t>
      </w:r>
      <w:r>
        <w:rPr>
          <w:rFonts w:eastAsia="Times New Roman" w:cs="Times New Roman"/>
          <w:szCs w:val="24"/>
        </w:rPr>
        <w:t xml:space="preserve">. </w:t>
      </w:r>
    </w:p>
    <w:p w14:paraId="1C8C494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Έκτο δε</w:t>
      </w:r>
      <w:r>
        <w:rPr>
          <w:rFonts w:eastAsia="Times New Roman" w:cs="Times New Roman"/>
          <w:szCs w:val="24"/>
        </w:rPr>
        <w:t xml:space="preserve">δομένο: Μειώθηκε σημαντικά η εξάρτηση των τραπεζών από την παροχή έκτακτης ενίσχυσης σε ρευστότητα, του γνωστού </w:t>
      </w:r>
      <w:r>
        <w:rPr>
          <w:rFonts w:eastAsia="Times New Roman" w:cs="Times New Roman"/>
          <w:szCs w:val="24"/>
          <w:lang w:val="en-US"/>
        </w:rPr>
        <w:t>ELA</w:t>
      </w:r>
      <w:r>
        <w:rPr>
          <w:rFonts w:eastAsia="Times New Roman" w:cs="Times New Roman"/>
          <w:szCs w:val="24"/>
        </w:rPr>
        <w:t>, κατά 24 δισεκατομμύρια από το τέλος Δεκεμβρίου του 2016 μέχρι το τέλος Νοεμβρίου του 2017, από τα 43,7 δισεκατομμύρια στα 19,9 δισεκατομμύρ</w:t>
      </w:r>
      <w:r>
        <w:rPr>
          <w:rFonts w:eastAsia="Times New Roman" w:cs="Times New Roman"/>
          <w:szCs w:val="24"/>
        </w:rPr>
        <w:t xml:space="preserve">ια. </w:t>
      </w:r>
    </w:p>
    <w:p w14:paraId="1C8C494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Έβδομο δεδομένο: Οι καθαρές ροές καταθέσεων από το τέλος του 2016 έως τον Οκτώβρη του 2017 ήταν θετικές και της τάξης των 6 δισεκατομμυρίων ευρώ. Το τελευταίο τρίμηνο του έτους </w:t>
      </w:r>
      <w:r>
        <w:rPr>
          <w:rFonts w:eastAsia="Times New Roman" w:cs="Times New Roman"/>
          <w:szCs w:val="24"/>
        </w:rPr>
        <w:t xml:space="preserve">αυτές </w:t>
      </w:r>
      <w:r>
        <w:rPr>
          <w:rFonts w:eastAsia="Times New Roman" w:cs="Times New Roman"/>
          <w:szCs w:val="24"/>
        </w:rPr>
        <w:t xml:space="preserve">έχουν επιταχυνθεί σημαντικά. </w:t>
      </w:r>
    </w:p>
    <w:p w14:paraId="1C8C494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Όγδοο δεδομένο: Επιταχύνθηκε η χαλάρωσ</w:t>
      </w:r>
      <w:r>
        <w:rPr>
          <w:rFonts w:eastAsia="Times New Roman" w:cs="Times New Roman"/>
          <w:szCs w:val="24"/>
        </w:rPr>
        <w:t xml:space="preserve">η των κεφαλαιακών ελέγχων. Ο οδικός χάρτης άρσης των κεφαλαιακών περιορισμών μας φέρνει πολύ πιο κοντά στην οριστική κατάργηση των περιορισμών αυτών. </w:t>
      </w:r>
    </w:p>
    <w:p w14:paraId="1C8C494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το ένατο δεδομένο και ίσως το πιο γνωστό απ’ όλα -είναι το θέμα των τελευταίων δύο εβδομάδων- </w:t>
      </w:r>
      <w:r>
        <w:rPr>
          <w:rFonts w:eastAsia="Times New Roman" w:cs="Times New Roman"/>
          <w:szCs w:val="24"/>
        </w:rPr>
        <w:t xml:space="preserve">είναι η σημαντική αποκλιμάκωση των επιτοκίων δανεισμού της </w:t>
      </w:r>
      <w:r>
        <w:rPr>
          <w:rFonts w:eastAsia="Times New Roman" w:cs="Times New Roman"/>
          <w:szCs w:val="24"/>
        </w:rPr>
        <w:t>ελληνικής δημοκρατίας</w:t>
      </w:r>
      <w:r>
        <w:rPr>
          <w:rFonts w:eastAsia="Times New Roman" w:cs="Times New Roman"/>
          <w:szCs w:val="24"/>
        </w:rPr>
        <w:t xml:space="preserve"> με μείωση -θυμίζω ότι την 31η Δεκεμβρίου του 2016 ήταν 7,17% και αναφέρομαι στο κόστος δανεισμού του δεκαετούς ομολόγου- 330 μονάδων βάσης. Σήμερα, δηλαδή, βρίσκονται στο 3,87</w:t>
      </w:r>
      <w:r>
        <w:rPr>
          <w:rFonts w:eastAsia="Times New Roman" w:cs="Times New Roman"/>
          <w:szCs w:val="24"/>
        </w:rPr>
        <w:t xml:space="preserve">%. Το σημερινό 3,87% είναι κάτω από τον μέσο όρο της περιόδου ευημερίας της </w:t>
      </w:r>
      <w:r>
        <w:rPr>
          <w:rFonts w:eastAsia="Times New Roman" w:cs="Times New Roman"/>
          <w:szCs w:val="24"/>
        </w:rPr>
        <w:t xml:space="preserve">ελληνικής δημοκρατίας </w:t>
      </w:r>
      <w:r>
        <w:rPr>
          <w:rFonts w:eastAsia="Times New Roman" w:cs="Times New Roman"/>
          <w:szCs w:val="24"/>
        </w:rPr>
        <w:t>2000-2008 και αντίστοιχο με τα επιτόκια των καλύτερων ημερών του 2004 και 2005.</w:t>
      </w:r>
    </w:p>
    <w:p w14:paraId="1C8C494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Οι προκλήσεις και οι κίνδυνοι παραμένουν. Και, προφανώς, καθήκον της Κυβέρνηση</w:t>
      </w:r>
      <w:r>
        <w:rPr>
          <w:rFonts w:eastAsia="Times New Roman" w:cs="Times New Roman"/>
          <w:szCs w:val="24"/>
        </w:rPr>
        <w:t>ς και του Υπουργείου Οικονομικών είναι να τους προβλέπει και να τους μειώνει. Όμως, δεν υπάρχει κα</w:t>
      </w:r>
      <w:r>
        <w:rPr>
          <w:rFonts w:eastAsia="Times New Roman" w:cs="Times New Roman"/>
          <w:szCs w:val="24"/>
        </w:rPr>
        <w:t>μ</w:t>
      </w:r>
      <w:r>
        <w:rPr>
          <w:rFonts w:eastAsia="Times New Roman" w:cs="Times New Roman"/>
          <w:szCs w:val="24"/>
        </w:rPr>
        <w:t xml:space="preserve">μιά </w:t>
      </w:r>
      <w:r>
        <w:rPr>
          <w:rFonts w:eastAsia="Times New Roman" w:cs="Times New Roman"/>
          <w:szCs w:val="24"/>
        </w:rPr>
        <w:lastRenderedPageBreak/>
        <w:t xml:space="preserve">αμφιβολία ότι η ελληνική οικονομία -και αυτό ακριβώς θέλω να τονίσω- ολοκληρώνει το 2017 </w:t>
      </w:r>
      <w:r>
        <w:rPr>
          <w:rFonts w:eastAsia="Times New Roman" w:cs="Times New Roman"/>
          <w:szCs w:val="24"/>
        </w:rPr>
        <w:t xml:space="preserve">σε </w:t>
      </w:r>
      <w:r>
        <w:rPr>
          <w:rFonts w:eastAsia="Times New Roman" w:cs="Times New Roman"/>
          <w:szCs w:val="24"/>
        </w:rPr>
        <w:t>πολύ καλύτερη θέση σε σχέση με το 2016, όπως είχε ολοκληρώσει</w:t>
      </w:r>
      <w:r>
        <w:rPr>
          <w:rFonts w:eastAsia="Times New Roman" w:cs="Times New Roman"/>
          <w:szCs w:val="24"/>
        </w:rPr>
        <w:t xml:space="preserve"> το 2016 σε πολύ καλύτερη θέση σε σχέση με το 2015. Δεν υπάρχει αμφιβολία πως η αβεβαιότητα αίρεται και πως ένας αξιόπιστος και καθαρός δρόμος εξόδου είναι πλέον ορατός.</w:t>
      </w:r>
    </w:p>
    <w:p w14:paraId="1C8C494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Κλειδί -θα έλεγα το κρίσιμο κλειδί- για τη σταθεροποίηση της οικονομίας, για την άρση </w:t>
      </w:r>
      <w:r>
        <w:rPr>
          <w:rFonts w:eastAsia="Times New Roman" w:cs="Times New Roman"/>
          <w:szCs w:val="24"/>
        </w:rPr>
        <w:t xml:space="preserve">της αβεβαιότητας, για τη βελτίωση του οικονομικού κλίματος και για την αποκλιμάκωση των επιτοκίων ήταν η εκτέλεση του </w:t>
      </w:r>
      <w:r>
        <w:rPr>
          <w:rFonts w:eastAsia="Times New Roman" w:cs="Times New Roman"/>
          <w:szCs w:val="24"/>
        </w:rPr>
        <w:t xml:space="preserve">προϋπολογισμού </w:t>
      </w:r>
      <w:r>
        <w:rPr>
          <w:rFonts w:eastAsia="Times New Roman" w:cs="Times New Roman"/>
          <w:szCs w:val="24"/>
        </w:rPr>
        <w:t xml:space="preserve">των ετών </w:t>
      </w:r>
      <w:r>
        <w:rPr>
          <w:rFonts w:eastAsia="Times New Roman" w:cs="Times New Roman"/>
          <w:szCs w:val="24"/>
        </w:rPr>
        <w:t xml:space="preserve">2016 και 2017, και γενικότερα η πορεία των δημοσίων οικονομικών τα δύο τελευταία χρόνια. </w:t>
      </w:r>
    </w:p>
    <w:p w14:paraId="1C8C4948" w14:textId="77777777" w:rsidR="00AD7333" w:rsidRDefault="00CF083D">
      <w:pPr>
        <w:tabs>
          <w:tab w:val="left" w:pos="1138"/>
          <w:tab w:val="left" w:pos="1565"/>
          <w:tab w:val="left" w:pos="2965"/>
          <w:tab w:val="center" w:pos="4753"/>
        </w:tabs>
        <w:spacing w:after="0" w:line="600" w:lineRule="auto"/>
        <w:ind w:firstLine="680"/>
        <w:jc w:val="both"/>
        <w:rPr>
          <w:rFonts w:eastAsia="Times New Roman" w:cs="Times New Roman"/>
          <w:szCs w:val="24"/>
        </w:rPr>
      </w:pPr>
      <w:r>
        <w:rPr>
          <w:rFonts w:eastAsia="Times New Roman" w:cs="Times New Roman"/>
          <w:szCs w:val="24"/>
        </w:rPr>
        <w:lastRenderedPageBreak/>
        <w:t>Κανείς προϋπολογισμός δε</w:t>
      </w:r>
      <w:r>
        <w:rPr>
          <w:rFonts w:eastAsia="Times New Roman" w:cs="Times New Roman"/>
          <w:szCs w:val="24"/>
        </w:rPr>
        <w:t xml:space="preserve">ν μπορεί να πετύχει πολλούς στόχους ταυτόχρονα. </w:t>
      </w:r>
      <w:r>
        <w:rPr>
          <w:rFonts w:eastAsia="Times New Roman" w:cs="Times New Roman"/>
          <w:szCs w:val="24"/>
        </w:rPr>
        <w:t>Ο προϋπολογισμός είναι ένα</w:t>
      </w:r>
      <w:r>
        <w:rPr>
          <w:rFonts w:eastAsia="Times New Roman" w:cs="Times New Roman"/>
          <w:szCs w:val="24"/>
        </w:rPr>
        <w:t xml:space="preserve"> εργαλείο. Προφανώς μπορεί να </w:t>
      </w:r>
      <w:r>
        <w:rPr>
          <w:rFonts w:eastAsia="Times New Roman" w:cs="Times New Roman"/>
          <w:szCs w:val="24"/>
        </w:rPr>
        <w:t>επιδιώξει</w:t>
      </w:r>
      <w:r>
        <w:rPr>
          <w:rFonts w:eastAsia="Times New Roman" w:cs="Times New Roman"/>
          <w:szCs w:val="24"/>
        </w:rPr>
        <w:t xml:space="preserve"> μία ισορροπία ανάμεσα σε αντιτιθέμενους στόχους. Και η στρατηγική των δυο αυτών προϋπολογισμών -και του 2016 και του 2017- ήταν διπλή. </w:t>
      </w:r>
      <w:r>
        <w:rPr>
          <w:rFonts w:eastAsia="Times New Roman" w:cs="Times New Roman"/>
          <w:szCs w:val="24"/>
        </w:rPr>
        <w:t xml:space="preserve">Από τη </w:t>
      </w:r>
      <w:r>
        <w:rPr>
          <w:rFonts w:eastAsia="Times New Roman" w:cs="Times New Roman"/>
          <w:szCs w:val="24"/>
        </w:rPr>
        <w:t xml:space="preserve">μια πλευρά, η εμπέδωση της αξιοπιστίας των ελληνικών δημόσιων οικονομικών, με την τήρηση των δημοσιονομικών στόχων, ώστε να αποκατασταθεί ξανά η εμπιστοσύνη των αγορών στα ελληνικά δημόσια οικονομικά και κατά συνέπεια </w:t>
      </w:r>
      <w:r>
        <w:rPr>
          <w:rFonts w:eastAsia="Times New Roman" w:cs="Times New Roman"/>
          <w:szCs w:val="24"/>
        </w:rPr>
        <w:t>σ</w:t>
      </w:r>
      <w:r>
        <w:rPr>
          <w:rFonts w:eastAsia="Times New Roman" w:cs="Times New Roman"/>
          <w:szCs w:val="24"/>
        </w:rPr>
        <w:t>το αξιόχρεο της χώρας, η βασική αιτία</w:t>
      </w:r>
      <w:r>
        <w:rPr>
          <w:rFonts w:eastAsia="Times New Roman" w:cs="Times New Roman"/>
          <w:szCs w:val="24"/>
        </w:rPr>
        <w:t xml:space="preserve"> της μεγάλης κρίσης του 2008-2016, η βασική αιτία των διπλών ελλειμμάτων που οδήγησαν την ελληνική δημοκρατία στο χείλος της χρεοκοπίας.</w:t>
      </w:r>
    </w:p>
    <w:p w14:paraId="1C8C4949"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Πρώτον, λοιπόν, η εμπέδωση της αξιοπιστίας </w:t>
      </w:r>
      <w:r>
        <w:rPr>
          <w:rFonts w:eastAsia="Times New Roman" w:cs="Times New Roman"/>
          <w:szCs w:val="24"/>
        </w:rPr>
        <w:t xml:space="preserve">ως </w:t>
      </w:r>
      <w:r>
        <w:rPr>
          <w:rFonts w:eastAsia="Times New Roman" w:cs="Times New Roman"/>
          <w:szCs w:val="24"/>
        </w:rPr>
        <w:t xml:space="preserve">προϋπόθεση για να βγούμε από το πρόγραμμα, προϋπόθεση για να ανακτήσουμε </w:t>
      </w:r>
      <w:r>
        <w:rPr>
          <w:rFonts w:eastAsia="Times New Roman" w:cs="Times New Roman"/>
          <w:szCs w:val="24"/>
        </w:rPr>
        <w:t xml:space="preserve">την </w:t>
      </w:r>
      <w:r>
        <w:rPr>
          <w:rFonts w:eastAsia="Times New Roman" w:cs="Times New Roman"/>
          <w:szCs w:val="24"/>
        </w:rPr>
        <w:t>εμπιστοσύνη των αγορών</w:t>
      </w:r>
      <w:r>
        <w:rPr>
          <w:rFonts w:eastAsia="Times New Roman" w:cs="Times New Roman"/>
          <w:szCs w:val="24"/>
        </w:rPr>
        <w:t xml:space="preserve">, αλλά, ταυτόχρονα, και </w:t>
      </w:r>
      <w:r>
        <w:rPr>
          <w:rFonts w:eastAsia="Times New Roman" w:cs="Times New Roman"/>
          <w:szCs w:val="24"/>
        </w:rPr>
        <w:t xml:space="preserve">η </w:t>
      </w:r>
      <w:r>
        <w:rPr>
          <w:rFonts w:eastAsia="Times New Roman" w:cs="Times New Roman"/>
          <w:szCs w:val="24"/>
        </w:rPr>
        <w:t>δίκαιη κατανομή της αναγκαίας και αναπόφευκτης προσαρμογής, ώστε να προστατευθούν τα πιο ευάλωτα νοικοκυριά.</w:t>
      </w:r>
    </w:p>
    <w:p w14:paraId="1C8C494A"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ίδια ακριβώς στρατηγική με τον </w:t>
      </w:r>
      <w:r>
        <w:rPr>
          <w:rFonts w:eastAsia="Times New Roman" w:cs="Times New Roman"/>
          <w:szCs w:val="24"/>
        </w:rPr>
        <w:t xml:space="preserve">προϋπολογισμό </w:t>
      </w:r>
      <w:r>
        <w:rPr>
          <w:rFonts w:eastAsia="Times New Roman" w:cs="Times New Roman"/>
          <w:szCs w:val="24"/>
        </w:rPr>
        <w:t xml:space="preserve">του 2017, αυτή η διπλή στρατηγική -αξιοπιστία από τη μια πλευρά, και προστασία των πιο ευάλωτων στρωμάτων από την άλλη- χαρακτηρίζει και τον </w:t>
      </w:r>
      <w:r>
        <w:rPr>
          <w:rFonts w:eastAsia="Times New Roman" w:cs="Times New Roman"/>
          <w:szCs w:val="24"/>
        </w:rPr>
        <w:t xml:space="preserve">προϋπολογισμό </w:t>
      </w:r>
      <w:r>
        <w:rPr>
          <w:rFonts w:eastAsia="Times New Roman" w:cs="Times New Roman"/>
          <w:szCs w:val="24"/>
        </w:rPr>
        <w:t>του 2018.</w:t>
      </w:r>
    </w:p>
    <w:p w14:paraId="1C8C494B"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του 2018 προσδιορίζεται σε μεγάλο βαθμό από το οικονομικό περιβάλλον και τ</w:t>
      </w:r>
      <w:r>
        <w:rPr>
          <w:rFonts w:eastAsia="Times New Roman" w:cs="Times New Roman"/>
          <w:szCs w:val="24"/>
        </w:rPr>
        <w:t xml:space="preserve">ους δημοσιονομικούς περιορισμούς, που η </w:t>
      </w:r>
      <w:r>
        <w:rPr>
          <w:rFonts w:eastAsia="Times New Roman" w:cs="Times New Roman"/>
          <w:szCs w:val="24"/>
        </w:rPr>
        <w:t>ελληνική δημοκρατία</w:t>
      </w:r>
      <w:r>
        <w:rPr>
          <w:rFonts w:eastAsia="Times New Roman" w:cs="Times New Roman"/>
          <w:szCs w:val="24"/>
        </w:rPr>
        <w:t xml:space="preserve"> αντιμετωπίζει εδώ και μία δεκαετία.</w:t>
      </w:r>
    </w:p>
    <w:p w14:paraId="1C8C494C"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Να θυμίσω κάτι που δεν καταλαβαίνω για ποιον λόγο διαρκώς ξεχνάμε. Οι περιορισμοί αυτοί απορρέουν από το γεγονός πως η χώρα το 2010 έφτασε στο χείλος της καταστ</w:t>
      </w:r>
      <w:r>
        <w:rPr>
          <w:rFonts w:eastAsia="Times New Roman" w:cs="Times New Roman"/>
          <w:szCs w:val="24"/>
        </w:rPr>
        <w:t>ροφής, στο χείλος της χρεοκοπίας και στην πόρτα εξόδου από το κοινό νόμισμα. Αυτή ήταν η πραγματικότητα και αυτήν την πραγματικότητα ακόμα προσπαθούμε να διορθώσουμε. Και δεν υπάρχει άλλος τρόπος διόρθωσης από τη δημοσιονομική προσαρμογή.</w:t>
      </w:r>
    </w:p>
    <w:p w14:paraId="1C8C494D"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το 2018 είν</w:t>
      </w:r>
      <w:r>
        <w:rPr>
          <w:rFonts w:eastAsia="Times New Roman" w:cs="Times New Roman"/>
          <w:szCs w:val="24"/>
        </w:rPr>
        <w:t xml:space="preserve">αι το τελευταίο έτος δημοσιονομικής προσαρμογής. Και ο </w:t>
      </w:r>
      <w:r>
        <w:rPr>
          <w:rFonts w:eastAsia="Times New Roman" w:cs="Times New Roman"/>
          <w:szCs w:val="24"/>
        </w:rPr>
        <w:t>προϋπολογισμός</w:t>
      </w:r>
      <w:r>
        <w:rPr>
          <w:rFonts w:eastAsia="Times New Roman" w:cs="Times New Roman"/>
          <w:szCs w:val="24"/>
        </w:rPr>
        <w:t xml:space="preserve"> του 2018 φροντίζει με την πιο ήπια δυνατή δημοσιονομική προσαρμογή, σε ένα πραγματικά δυσμενές περιβάλλον, να βρίσκει χώρο ώστε να ενισχύει περαιτέρω τα προγράμματα κοινωνικής προστασίας</w:t>
      </w:r>
      <w:r>
        <w:rPr>
          <w:rFonts w:eastAsia="Times New Roman" w:cs="Times New Roman"/>
          <w:szCs w:val="24"/>
        </w:rPr>
        <w:t xml:space="preserve"> και, μάλιστα, στοχευμένα, ειδικά στην παιδική φτώχεια.</w:t>
      </w:r>
    </w:p>
    <w:p w14:paraId="1C8C494E"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Αυτή η Κυβέρνηση, και όχι η κυβέρνηση της Νέας Δημοκρατίας, κατάφερε να εξοικονομήσει μέσω της επισκόπησης δαπανών 320 εκατομμύρια, για να </w:t>
      </w:r>
      <w:r>
        <w:rPr>
          <w:rFonts w:eastAsia="Times New Roman" w:cs="Times New Roman"/>
          <w:szCs w:val="24"/>
        </w:rPr>
        <w:t xml:space="preserve">υλοποιήσει </w:t>
      </w:r>
      <w:r>
        <w:rPr>
          <w:rFonts w:eastAsia="Times New Roman" w:cs="Times New Roman"/>
          <w:szCs w:val="24"/>
        </w:rPr>
        <w:t xml:space="preserve">ένα χρόνο νωρίτερα τη σημαντική αύξηση των </w:t>
      </w:r>
      <w:r>
        <w:rPr>
          <w:rFonts w:eastAsia="Times New Roman" w:cs="Times New Roman"/>
          <w:szCs w:val="24"/>
        </w:rPr>
        <w:t>οικογενειακών επιδομάτων, ειδικά για το πρώτο και το δεύτερο παιδί.</w:t>
      </w:r>
    </w:p>
    <w:p w14:paraId="1C8C494F"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 η Κυβέρνηση, και όχι η Νέα Δημοκρατία, κατάφερε μέσω της επισκόπησης δαπανών να ενισχύσει τον </w:t>
      </w:r>
      <w:r>
        <w:rPr>
          <w:rFonts w:eastAsia="Times New Roman" w:cs="Times New Roman"/>
          <w:szCs w:val="24"/>
        </w:rPr>
        <w:t xml:space="preserve">προϋπολογισμό </w:t>
      </w:r>
      <w:r>
        <w:rPr>
          <w:rFonts w:eastAsia="Times New Roman" w:cs="Times New Roman"/>
          <w:szCs w:val="24"/>
        </w:rPr>
        <w:t xml:space="preserve">για τα σχολικά γεύματα και για την επέκταση των βρεφονηπιακών σταθμών. </w:t>
      </w:r>
    </w:p>
    <w:p w14:paraId="1C8C4950"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Βέβ</w:t>
      </w:r>
      <w:r>
        <w:rPr>
          <w:rFonts w:eastAsia="Times New Roman" w:cs="Times New Roman"/>
          <w:szCs w:val="24"/>
        </w:rPr>
        <w:t xml:space="preserve">αια, μεσοπρόθεσμα, και όσο οι περιορισμοί χαλαρώνουν και η οικονομία ανακάμπτει, το ίδιο εργαλείο, ο </w:t>
      </w:r>
      <w:r>
        <w:rPr>
          <w:rFonts w:eastAsia="Times New Roman" w:cs="Times New Roman"/>
          <w:szCs w:val="24"/>
        </w:rPr>
        <w:t>προϋπολογισμός</w:t>
      </w:r>
      <w:r>
        <w:rPr>
          <w:rFonts w:eastAsia="Times New Roman" w:cs="Times New Roman"/>
          <w:szCs w:val="24"/>
        </w:rPr>
        <w:t xml:space="preserve">, θα μπορεί να ανταποκρίνεται σε επιπλέον στόχους. </w:t>
      </w:r>
    </w:p>
    <w:p w14:paraId="1C8C4951"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Όσο η αξιοπιστία εμπεδώνεται και </w:t>
      </w:r>
      <w:r>
        <w:rPr>
          <w:rFonts w:eastAsia="Times New Roman" w:cs="Times New Roman"/>
          <w:szCs w:val="24"/>
        </w:rPr>
        <w:t xml:space="preserve">η αποκατάστασή της </w:t>
      </w:r>
      <w:r>
        <w:rPr>
          <w:rFonts w:eastAsia="Times New Roman" w:cs="Times New Roman"/>
          <w:szCs w:val="24"/>
        </w:rPr>
        <w:t>δεν αποτελεί προτεραιότητα, ο προϋπολ</w:t>
      </w:r>
      <w:r>
        <w:rPr>
          <w:rFonts w:eastAsia="Times New Roman" w:cs="Times New Roman"/>
          <w:szCs w:val="24"/>
        </w:rPr>
        <w:t>ογισμός θα μπορεί να προχωρά σε μείωση των φορολογικών βαρών, πράγμα που αποτυπώνεται στο μεσοπρόθεσμο πρόγραμμα δημοσιονομικής στρατηγικής, με σημαντική μείωση της φορολογίας εισοδήματος, επιχειρήσεων και περιουσίας ύψους 3,5 δισεκατομμυρίων μέχρι το 2021</w:t>
      </w:r>
      <w:r>
        <w:rPr>
          <w:rFonts w:eastAsia="Times New Roman" w:cs="Times New Roman"/>
          <w:szCs w:val="24"/>
        </w:rPr>
        <w:t>. Όμως, και τώρα, στο βαθμό που αυτό είναι δυνατόν, στο βαθμό που υπάρχει χώρος, επιδίωξή μας είναι να μειώνουμε τους φόρους. Και ανακοινώνω από εδώ τη μείωση του ΦΠΑ από το 24% στο 13% για τις μονάδες φροντίδας ηλικιωμένων, για τους οίκους ευγηρίας, για τ</w:t>
      </w:r>
      <w:r>
        <w:rPr>
          <w:rFonts w:eastAsia="Times New Roman" w:cs="Times New Roman"/>
          <w:szCs w:val="24"/>
        </w:rPr>
        <w:t>ις μονάδες παροχής υπηρεσιών φροντίδας σε άτομα με αναπηρία</w:t>
      </w:r>
      <w:r>
        <w:rPr>
          <w:rFonts w:eastAsia="Times New Roman" w:cs="Times New Roman"/>
          <w:szCs w:val="24"/>
        </w:rPr>
        <w:t xml:space="preserve"> και</w:t>
      </w:r>
      <w:r>
        <w:rPr>
          <w:rFonts w:eastAsia="Times New Roman" w:cs="Times New Roman"/>
          <w:szCs w:val="24"/>
        </w:rPr>
        <w:t xml:space="preserve"> νοητική υστέρηση</w:t>
      </w:r>
      <w:r>
        <w:rPr>
          <w:rFonts w:eastAsia="Times New Roman" w:cs="Times New Roman"/>
          <w:szCs w:val="24"/>
        </w:rPr>
        <w:t>.</w:t>
      </w:r>
    </w:p>
    <w:p w14:paraId="1C8C4952"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ήθελα -και παρακαλώ, δώστε μου δύο λεπτά, κύριε Πρόεδρε, πάνω από τον προβλεπόμενο χρόνο- να σχολιάσω λίγο τις δημοσιονομικές προτάσεις της Αξιωματικής Αντιπολίτευσης. Η Ν</w:t>
      </w:r>
      <w:r>
        <w:rPr>
          <w:rFonts w:eastAsia="Times New Roman" w:cs="Times New Roman"/>
          <w:szCs w:val="24"/>
        </w:rPr>
        <w:t>έα Δημοκρατία έχει περάσει από τρεις διαδοχικές μεταμορφώσεις της δημοσιονομικής της στρατηγικής. Τον Σεπτέμβριο του 2016, κατηγορώντας την Κυβέρνηση ότι καταστρέφει την οικονομία, ότι ο προϋπολογισμός πέφτει έξω -τίποτα από αυτά δεν επαληθεύτηκε- από το β</w:t>
      </w:r>
      <w:r>
        <w:rPr>
          <w:rFonts w:eastAsia="Times New Roman" w:cs="Times New Roman"/>
          <w:szCs w:val="24"/>
        </w:rPr>
        <w:t xml:space="preserve">ήμα της Διεθνούς Έκθεσης Θεσσαλονίκης προτείνει τη μείωση των φορολογικών βαρών κατά 4,19 δισεκατομμύρια ευρώ με ταυτόχρονη μείωση των πρωτογενών δαπανών. </w:t>
      </w:r>
    </w:p>
    <w:p w14:paraId="1C8C4953"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Τα 4,2 δισεκατομμύρια ευρώ</w:t>
      </w:r>
      <w:r>
        <w:rPr>
          <w:rFonts w:eastAsia="Times New Roman" w:cs="Times New Roman"/>
          <w:szCs w:val="24"/>
        </w:rPr>
        <w:t>,</w:t>
      </w:r>
      <w:r>
        <w:rPr>
          <w:rFonts w:eastAsia="Times New Roman" w:cs="Times New Roman"/>
          <w:szCs w:val="24"/>
        </w:rPr>
        <w:t xml:space="preserve"> σας το λέω από την πείρα που απέκτησα μέσα από την επισκόπηση των πρωτογ</w:t>
      </w:r>
      <w:r>
        <w:rPr>
          <w:rFonts w:eastAsia="Times New Roman" w:cs="Times New Roman"/>
          <w:szCs w:val="24"/>
        </w:rPr>
        <w:t>ενών λειτουργι</w:t>
      </w:r>
      <w:r>
        <w:rPr>
          <w:rFonts w:eastAsia="Times New Roman" w:cs="Times New Roman"/>
          <w:szCs w:val="24"/>
        </w:rPr>
        <w:lastRenderedPageBreak/>
        <w:t xml:space="preserve">κών δαπανών του </w:t>
      </w:r>
      <w:r>
        <w:rPr>
          <w:rFonts w:eastAsia="Times New Roman" w:cs="Times New Roman"/>
          <w:szCs w:val="24"/>
        </w:rPr>
        <w:t>δημοσίου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υπάρχει περίπτωση να περικοπούν, χωρίς να μειωθούν σημαντικά οι μισθοί και οι συντάξεις. Η δεξαμενή των πρωτογενών λειτουργικών δαπανών που μπορεί κανείς να αξιολογήσει, είναι μικρότερη από 5 δισεκατομμύρια ευρώ.</w:t>
      </w:r>
      <w:r>
        <w:rPr>
          <w:rFonts w:eastAsia="Times New Roman" w:cs="Times New Roman"/>
          <w:szCs w:val="24"/>
        </w:rPr>
        <w:t xml:space="preserve"> Ένα 10% εξοικονόμησης αντιστοιχεί σε μισό δισεκατομμύριο. Από πού θα έβρισκε η Νέα Δημοκρατία τα 4,2 δισεκατομμύρια ευρώ, εάν δεν λεηλατούσε τον προϋπολογισμό των συντάξεων και των μισθών;</w:t>
      </w:r>
    </w:p>
    <w:p w14:paraId="1C8C4954"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Αυτή η αντίφαση στην επιχειρηματολογία της Νέας Δημοκρατίας έγινε </w:t>
      </w:r>
      <w:r>
        <w:rPr>
          <w:rFonts w:eastAsia="Times New Roman" w:cs="Times New Roman"/>
          <w:szCs w:val="24"/>
        </w:rPr>
        <w:t>ορατή ακόμα και από το Διεθνές Νομισματικό Ταμείο, το οποίο δημόσια έχει τοποθετηθεί, λέγοντας ότι δεν υπάρχει περιθώριο περαιτέρω σημαντικής μείωσης των δαπανών και υποχρέωσε τη Νέα Δημοκρατία να καταφύγει σε μια πρώτη μεταμόρφωση</w:t>
      </w:r>
      <w:r>
        <w:rPr>
          <w:rFonts w:eastAsia="Times New Roman" w:cs="Times New Roman"/>
          <w:szCs w:val="24"/>
        </w:rPr>
        <w:t>.</w:t>
      </w:r>
      <w:r>
        <w:rPr>
          <w:rFonts w:eastAsia="Times New Roman" w:cs="Times New Roman"/>
          <w:szCs w:val="24"/>
        </w:rPr>
        <w:t xml:space="preserve"> Η </w:t>
      </w:r>
      <w:r>
        <w:rPr>
          <w:rFonts w:eastAsia="Times New Roman" w:cs="Times New Roman"/>
          <w:szCs w:val="24"/>
        </w:rPr>
        <w:lastRenderedPageBreak/>
        <w:t>μείωση των φόρων θα υ</w:t>
      </w:r>
      <w:r>
        <w:rPr>
          <w:rFonts w:eastAsia="Times New Roman" w:cs="Times New Roman"/>
          <w:szCs w:val="24"/>
        </w:rPr>
        <w:t xml:space="preserve">λοποιηθεί τώρα μέσα από τη μείωση των δημοσιονομικών στόχων από το 3,5% στο 2%. </w:t>
      </w:r>
    </w:p>
    <w:p w14:paraId="1C8C4955"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Εγώ δεν θα μπω στη </w:t>
      </w:r>
      <w:r>
        <w:rPr>
          <w:rFonts w:eastAsia="Times New Roman" w:cs="Times New Roman"/>
          <w:szCs w:val="24"/>
        </w:rPr>
        <w:t xml:space="preserve">συζήτηση </w:t>
      </w:r>
      <w:r>
        <w:rPr>
          <w:rFonts w:eastAsia="Times New Roman" w:cs="Times New Roman"/>
          <w:szCs w:val="24"/>
        </w:rPr>
        <w:t>για ποιον λόγο δεν το έκανε η Νέα Δημοκρατία, όταν μπορούσε να το κάνει, όταν τα πλεονάσματα που η ίδια είχε συμφωνήσει ήταν στο 4,5% και στο 4,2%.</w:t>
      </w:r>
      <w:r>
        <w:rPr>
          <w:rFonts w:eastAsia="Times New Roman" w:cs="Times New Roman"/>
          <w:szCs w:val="24"/>
        </w:rPr>
        <w:t xml:space="preserve"> Θα πω, όμως, το εξής. Η άλλη όψη του νομίσματος της μείωσης των στόχων των πρωτογενών πλεονασμάτων είναι η περαιτέρω αναδιάρθρωση του χρέους. Δεν μπορεί να μειώσει τα πρωτογενή πλεονάσματα, χωρίς να θέσει το χρέος πάλι σε τροχιά μη βιώσιμη και κατά συνέπε</w:t>
      </w:r>
      <w:r>
        <w:rPr>
          <w:rFonts w:eastAsia="Times New Roman" w:cs="Times New Roman"/>
          <w:szCs w:val="24"/>
        </w:rPr>
        <w:t>ια, σε νέο αποκλεισμό από τις αγορές, εκτός εάν διαπραγματευτεί μεγαλύτερη αναδιάρθρωσή του. Και σας βεβαιώνω ότι δημοσιονομικοί στόχοι της τάξης του 2% για τα έτη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προ</w:t>
      </w:r>
      <w:r>
        <w:rPr>
          <w:rFonts w:eastAsia="Times New Roman" w:cs="Times New Roman"/>
          <w:szCs w:val="24"/>
        </w:rPr>
        <w:lastRenderedPageBreak/>
        <w:t xml:space="preserve">ϋποθέτουν πολύ μεγάλη αναδιάρθρωση του χρέους, προϋποθέτουν </w:t>
      </w:r>
      <w:r>
        <w:rPr>
          <w:rFonts w:eastAsia="Times New Roman" w:cs="Times New Roman"/>
          <w:szCs w:val="24"/>
        </w:rPr>
        <w:t>ονομαστική απομεί</w:t>
      </w:r>
      <w:r>
        <w:rPr>
          <w:rFonts w:eastAsia="Times New Roman" w:cs="Times New Roman"/>
          <w:szCs w:val="24"/>
        </w:rPr>
        <w:t>ωση</w:t>
      </w:r>
      <w:r>
        <w:rPr>
          <w:rFonts w:eastAsia="Times New Roman" w:cs="Times New Roman"/>
          <w:szCs w:val="24"/>
        </w:rPr>
        <w:t>. Ή η Νέα Δημοκρατία, λοιπόν, σκοπεύει να πάει στα άλλα δεκαοκτώ κράτη</w:t>
      </w:r>
      <w:r>
        <w:rPr>
          <w:rFonts w:eastAsia="Times New Roman" w:cs="Times New Roman"/>
          <w:szCs w:val="24"/>
        </w:rPr>
        <w:t xml:space="preserve">  </w:t>
      </w:r>
      <w:r>
        <w:rPr>
          <w:rFonts w:eastAsia="Times New Roman" w:cs="Times New Roman"/>
          <w:szCs w:val="24"/>
        </w:rPr>
        <w:t xml:space="preserve">-μέλη να διαπραγματευτεί </w:t>
      </w:r>
      <w:r>
        <w:rPr>
          <w:rFonts w:eastAsia="Times New Roman" w:cs="Times New Roman"/>
          <w:szCs w:val="24"/>
        </w:rPr>
        <w:t>ονομαστική απομείωση</w:t>
      </w:r>
      <w:r>
        <w:rPr>
          <w:rFonts w:eastAsia="Times New Roman" w:cs="Times New Roman"/>
          <w:szCs w:val="24"/>
        </w:rPr>
        <w:t xml:space="preserve"> του χρέους ή σχεδιάζει μονομερείς ενέργειες. Άλλη λύση δεν υπάρχει.</w:t>
      </w:r>
    </w:p>
    <w:p w14:paraId="1C8C4956"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Αυτή </w:t>
      </w:r>
      <w:r>
        <w:rPr>
          <w:rFonts w:eastAsia="Times New Roman" w:cs="Times New Roman"/>
          <w:szCs w:val="24"/>
        </w:rPr>
        <w:t xml:space="preserve">η </w:t>
      </w:r>
      <w:r>
        <w:rPr>
          <w:rFonts w:eastAsia="Times New Roman" w:cs="Times New Roman"/>
          <w:szCs w:val="24"/>
        </w:rPr>
        <w:t xml:space="preserve">αντίφαση </w:t>
      </w:r>
      <w:r>
        <w:rPr>
          <w:rFonts w:eastAsia="Times New Roman" w:cs="Times New Roman"/>
          <w:szCs w:val="24"/>
        </w:rPr>
        <w:t>δυσκόλεψε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 Νέα Δημοκρατία και </w:t>
      </w:r>
      <w:r>
        <w:rPr>
          <w:rFonts w:eastAsia="Times New Roman" w:cs="Times New Roman"/>
          <w:szCs w:val="24"/>
        </w:rPr>
        <w:t xml:space="preserve">έτσι </w:t>
      </w:r>
      <w:r>
        <w:rPr>
          <w:rFonts w:eastAsia="Times New Roman" w:cs="Times New Roman"/>
          <w:szCs w:val="24"/>
        </w:rPr>
        <w:t>προχώρησε σε μ</w:t>
      </w:r>
      <w:r>
        <w:rPr>
          <w:rFonts w:eastAsia="Times New Roman" w:cs="Times New Roman"/>
          <w:szCs w:val="24"/>
        </w:rPr>
        <w:t xml:space="preserve">ια νέα μεταμόρφωση. </w:t>
      </w:r>
      <w:r>
        <w:rPr>
          <w:rFonts w:eastAsia="Times New Roman" w:cs="Times New Roman"/>
          <w:szCs w:val="24"/>
        </w:rPr>
        <w:t xml:space="preserve">Δεύτερη </w:t>
      </w:r>
      <w:r>
        <w:rPr>
          <w:rFonts w:eastAsia="Times New Roman" w:cs="Times New Roman"/>
          <w:szCs w:val="24"/>
        </w:rPr>
        <w:t>μεταμόρφωση, πριν το συνέδριό της, στη συνέντευξη του Αρχηγού της Αξιωματικής Αντιπολίτευσης σε εφημερίδα, όπου ανακοινώνει ότι θα μειώσει τους φόρους και η δέσμευση αυτή είναι αδιαπραγμάτευτη, ακόμα και εάν δεν μειωθούν τα πρωτ</w:t>
      </w:r>
      <w:r>
        <w:rPr>
          <w:rFonts w:eastAsia="Times New Roman" w:cs="Times New Roman"/>
          <w:szCs w:val="24"/>
        </w:rPr>
        <w:t>ογενή πλεονάσματα.</w:t>
      </w:r>
    </w:p>
    <w:p w14:paraId="1C8C4957"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Εδώ πια εγώ σηκώνω τα χέρια! Μείωση των φόρων και μιλάμε για τρεις φόρους που αθροιστικά δίνουν 2 δισεκατομμύρια ευρώ</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μείωση </w:t>
      </w:r>
      <w:r>
        <w:rPr>
          <w:rFonts w:eastAsia="Times New Roman" w:cs="Times New Roman"/>
          <w:szCs w:val="24"/>
        </w:rPr>
        <w:t xml:space="preserve">των φόρων κατά 2 δισεκατομμύρια ευρώ, χωρίς μείωση των δαπανών και χωρίς μείωση των στόχων, δεν μπορεί να </w:t>
      </w:r>
      <w:r>
        <w:rPr>
          <w:rFonts w:eastAsia="Times New Roman" w:cs="Times New Roman"/>
          <w:szCs w:val="24"/>
        </w:rPr>
        <w:t>γίνει. Η Νέα Δημοκρατία λέει ότι μπορεί. Μπορεί να γίνει, διότι θα είναι, λέει, αυτοτροφοδοτούμενη. Η μείωση των φόρων θα οδηγήσει την οικονομία σε τόσο μεγάλη οικονομική ανάκαμψη που τα έσοδα που θα προκύψουν θα ισοσκελίσουν</w:t>
      </w:r>
      <w:r>
        <w:rPr>
          <w:rFonts w:eastAsia="Times New Roman" w:cs="Times New Roman"/>
          <w:szCs w:val="24"/>
        </w:rPr>
        <w:t xml:space="preserve"> την απώλεια</w:t>
      </w:r>
      <w:r>
        <w:rPr>
          <w:rFonts w:eastAsia="Times New Roman" w:cs="Times New Roman"/>
          <w:szCs w:val="24"/>
        </w:rPr>
        <w:t xml:space="preserve">, θα πετύχουν </w:t>
      </w:r>
      <w:r>
        <w:rPr>
          <w:rFonts w:eastAsia="Times New Roman" w:cs="Times New Roman"/>
          <w:szCs w:val="24"/>
        </w:rPr>
        <w:t xml:space="preserve">έτσι </w:t>
      </w:r>
      <w:r>
        <w:rPr>
          <w:rFonts w:eastAsia="Times New Roman" w:cs="Times New Roman"/>
          <w:szCs w:val="24"/>
        </w:rPr>
        <w:t>τον στόχο πρωτογενών πλεονασμάτων.</w:t>
      </w:r>
    </w:p>
    <w:p w14:paraId="1C8C4958"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cs="Times New Roman"/>
          <w:szCs w:val="24"/>
        </w:rPr>
        <w:t xml:space="preserve">δεύτερη </w:t>
      </w:r>
      <w:r>
        <w:rPr>
          <w:rFonts w:eastAsia="Times New Roman" w:cs="Times New Roman"/>
          <w:szCs w:val="24"/>
        </w:rPr>
        <w:t>μεταμόρφωση της Νέας Δημοκρατίας έχει ιδιαίτερο ενδιαφέρον, γιατί πρόκειται ουσιαστικά για απόδραση από την πραγματικότητα. Μπορώ να καταλάβω ένα κόμμα να ισχυριστεί ότι θα παλέψει για ακόμη μεγαλύτερη αναδ</w:t>
      </w:r>
      <w:r>
        <w:rPr>
          <w:rFonts w:eastAsia="Times New Roman" w:cs="Times New Roman"/>
          <w:szCs w:val="24"/>
        </w:rPr>
        <w:t>ιάρθρωση του χρέους. Το δέχομαι. Δέχομαι ένα κόμμα, με πολύ μεγαλύτερο ρεαλισμό, να βγει και να πει ότι θα μειώσει τις δαπάνες κατά ένα λογικό ποσό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Αλλά </w:t>
      </w:r>
      <w:r>
        <w:rPr>
          <w:rFonts w:eastAsia="Times New Roman" w:cs="Times New Roman"/>
          <w:szCs w:val="24"/>
        </w:rPr>
        <w:lastRenderedPageBreak/>
        <w:t>το επιχείρημα ότι η μείωση των φόρων θα φέρει μέσα στο ίδιο έτος οικονομική ανάκαμψη τόση, ώστε τα έσο</w:t>
      </w:r>
      <w:r>
        <w:rPr>
          <w:rFonts w:eastAsia="Times New Roman" w:cs="Times New Roman"/>
          <w:szCs w:val="24"/>
        </w:rPr>
        <w:t>δα που θα προκύψουν να πετύχουν τον στόχο του προϋπολογισμού είναι εκτός πραγματικότητας, είναι πραγματικά απόδραση από την πραγματικότητα!</w:t>
      </w:r>
    </w:p>
    <w:p w14:paraId="1C8C495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Αναπληρωτή Υπουργού) </w:t>
      </w:r>
    </w:p>
    <w:p w14:paraId="1C8C495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Αυτό που εντυπωσιάζε</w:t>
      </w:r>
      <w:r>
        <w:rPr>
          <w:rFonts w:eastAsia="Times New Roman" w:cs="Times New Roman"/>
          <w:szCs w:val="24"/>
        </w:rPr>
        <w:t>ι, όμως, περισσότερο –και τελειώνω με αυτό, κύριε Πρόεδρε- δεν είναι ότι οι προτάσεις της Νέας Δημοκρατίας είναι εκτός πραγματικότητας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t>εντυπωσιάζει η προχειρότητα</w:t>
      </w:r>
      <w:r>
        <w:rPr>
          <w:rFonts w:eastAsia="Times New Roman" w:cs="Times New Roman"/>
          <w:szCs w:val="24"/>
        </w:rPr>
        <w:t>,</w:t>
      </w:r>
      <w:r>
        <w:rPr>
          <w:rFonts w:eastAsia="Times New Roman" w:cs="Times New Roman"/>
          <w:szCs w:val="24"/>
        </w:rPr>
        <w:t xml:space="preserve"> οι αντιφάσεις στην επεξεργασία οικονομικής πολιτικής από ένα κόμμα που θέλει να διεκδική</w:t>
      </w:r>
      <w:r>
        <w:rPr>
          <w:rFonts w:eastAsia="Times New Roman" w:cs="Times New Roman"/>
          <w:szCs w:val="24"/>
        </w:rPr>
        <w:t>σει την εξουσία. Και δεν με εκπλήσσει μόνο, αλλά με τρομάζει κιόλας!</w:t>
      </w:r>
    </w:p>
    <w:p w14:paraId="1C8C495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Είναι θεμιτό κανείς να αναζητά νέα μονοπάτια δημοσιονομικής πολιτικής. Αυτό, όμως, που δεν είναι θεμιτό είναι να μην λαμβάνει υπ</w:t>
      </w:r>
      <w:r>
        <w:rPr>
          <w:rFonts w:eastAsia="Times New Roman" w:cs="Times New Roman"/>
          <w:szCs w:val="24"/>
        </w:rPr>
        <w:t>’ όψιν</w:t>
      </w:r>
      <w:r>
        <w:rPr>
          <w:rFonts w:eastAsia="Times New Roman" w:cs="Times New Roman"/>
          <w:szCs w:val="24"/>
        </w:rPr>
        <w:t xml:space="preserve"> του τα δεδομένα και να συντάσσει προτάσεις οικονομικ</w:t>
      </w:r>
      <w:r>
        <w:rPr>
          <w:rFonts w:eastAsia="Times New Roman" w:cs="Times New Roman"/>
          <w:szCs w:val="24"/>
        </w:rPr>
        <w:t>ής πολιτικής εκτός πραγματικότητας. Δεν υπάρχει άλλη πρόταση συντεταγμένη, συγκροτημένη, συνεπής πρόταση, που να βγάζει τη χώρα από την κρίση, να αποκαθιστά την αξιοπιστία και να το κάνει με τρόπο κοινωνικά δίκαιο από την πρόταση που υλοποιεί αυτή η Κυβέρν</w:t>
      </w:r>
      <w:r>
        <w:rPr>
          <w:rFonts w:eastAsia="Times New Roman" w:cs="Times New Roman"/>
          <w:szCs w:val="24"/>
        </w:rPr>
        <w:t xml:space="preserve">ηση και γι’ αυτό σας καλώ να στηρίξετε τον φετινό </w:t>
      </w:r>
      <w:r>
        <w:rPr>
          <w:rFonts w:eastAsia="Times New Roman" w:cs="Times New Roman"/>
          <w:szCs w:val="24"/>
        </w:rPr>
        <w:t>προϋπολογισμό</w:t>
      </w:r>
      <w:r>
        <w:rPr>
          <w:rFonts w:eastAsia="Times New Roman" w:cs="Times New Roman"/>
          <w:szCs w:val="24"/>
        </w:rPr>
        <w:t>.</w:t>
      </w:r>
    </w:p>
    <w:p w14:paraId="1C8C495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Σας ευχαριστώ.</w:t>
      </w:r>
    </w:p>
    <w:p w14:paraId="1C8C495D"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8C495E"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τον κύριο Υπουργό.</w:t>
      </w:r>
    </w:p>
    <w:p w14:paraId="1C8C495F" w14:textId="77777777" w:rsidR="00AD7333" w:rsidRDefault="00CF083D">
      <w:pPr>
        <w:spacing w:line="600" w:lineRule="auto"/>
        <w:ind w:firstLine="720"/>
        <w:jc w:val="both"/>
        <w:rPr>
          <w:rFonts w:eastAsia="Times New Roman"/>
          <w:b/>
          <w:szCs w:val="24"/>
        </w:rPr>
      </w:pPr>
      <w:r>
        <w:rPr>
          <w:rFonts w:eastAsia="Times New Roman"/>
          <w:b/>
          <w:szCs w:val="24"/>
        </w:rPr>
        <w:lastRenderedPageBreak/>
        <w:t>ΧΡΗΣΤΟΣ ΣΤΑΪΚΟΥΡΑΣ:</w:t>
      </w:r>
      <w:r>
        <w:rPr>
          <w:rFonts w:eastAsia="Times New Roman"/>
          <w:szCs w:val="24"/>
        </w:rPr>
        <w:t xml:space="preserve"> Κύριε Πρόεδρε, μπορώ να έχω για δύο λεπτά τον λό</w:t>
      </w:r>
      <w:r>
        <w:rPr>
          <w:rFonts w:eastAsia="Times New Roman"/>
          <w:szCs w:val="24"/>
        </w:rPr>
        <w:t>γο;</w:t>
      </w:r>
    </w:p>
    <w:p w14:paraId="1C8C4960" w14:textId="77777777" w:rsidR="00AD7333" w:rsidRDefault="00CF083D">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Όχι, κύριε Πρόεδρε. Η ώρα είναι προχωρημένη. Έχει μιλήσει πολλές φορές ο κ. Σταϊκούρας, μπορεί και αύριο.</w:t>
      </w:r>
    </w:p>
    <w:p w14:paraId="1C8C4961"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Επειδή, όμως, έγινε σχετική αναφορά, θα πάρει τον λόγο για ένα λεπτό.</w:t>
      </w:r>
    </w:p>
    <w:p w14:paraId="1C8C4962" w14:textId="77777777" w:rsidR="00AD7333" w:rsidRDefault="00CF083D">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w:t>
      </w:r>
      <w:r>
        <w:rPr>
          <w:rFonts w:eastAsia="Times New Roman"/>
          <w:szCs w:val="24"/>
        </w:rPr>
        <w:t>ς στην Αίθουσα)</w:t>
      </w:r>
    </w:p>
    <w:p w14:paraId="1C8C4963" w14:textId="77777777" w:rsidR="00AD7333" w:rsidRDefault="00CF083D">
      <w:pPr>
        <w:spacing w:line="600" w:lineRule="auto"/>
        <w:ind w:firstLine="720"/>
        <w:jc w:val="both"/>
        <w:rPr>
          <w:rFonts w:eastAsia="Times New Roman"/>
          <w:b/>
          <w:szCs w:val="24"/>
        </w:rPr>
      </w:pPr>
      <w:r>
        <w:rPr>
          <w:rFonts w:eastAsia="Times New Roman"/>
          <w:b/>
          <w:szCs w:val="24"/>
        </w:rPr>
        <w:t>ΧΡΗΣΤΟΣ ΣΤΑΪΚΟΥΡΑΣ:</w:t>
      </w:r>
      <w:r>
        <w:rPr>
          <w:rFonts w:eastAsia="Times New Roman"/>
          <w:szCs w:val="24"/>
        </w:rPr>
        <w:t xml:space="preserve"> Δύο λεπτά, θα ήθελα, κύριε Πρόεδρε.</w:t>
      </w:r>
    </w:p>
    <w:p w14:paraId="1C8C4964" w14:textId="77777777" w:rsidR="00AD7333" w:rsidRDefault="00CF083D">
      <w:pPr>
        <w:spacing w:line="600" w:lineRule="auto"/>
        <w:ind w:firstLine="720"/>
        <w:jc w:val="center"/>
        <w:rPr>
          <w:rFonts w:eastAsia="Times New Roman"/>
          <w:b/>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στην Αίθουσα)</w:t>
      </w:r>
    </w:p>
    <w:p w14:paraId="1C8C4965" w14:textId="77777777" w:rsidR="00AD7333" w:rsidRDefault="00CF083D">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Σας παρακαλώ πολύ. Ένα λεπτό την υπομονή σας.</w:t>
      </w:r>
    </w:p>
    <w:p w14:paraId="1C8C4966" w14:textId="77777777" w:rsidR="00AD7333" w:rsidRDefault="00CF083D">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Όχι, κύριε Πρόεδρε. Ο κ. Σταϊκούρας έχει μιλήσει πάρα πολλές φορές. Έχει και αύριο τη δυνατότητα να πάρει τον λόγο. Νομίζω ότι είναι άδικο για τους Βουλευτές.</w:t>
      </w:r>
    </w:p>
    <w:p w14:paraId="1C8C4967"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Αύριο μπορεί να μην είναι ο κύριος Υπουργός εδώ, οπότε…</w:t>
      </w:r>
    </w:p>
    <w:p w14:paraId="1C8C4968" w14:textId="77777777" w:rsidR="00AD7333" w:rsidRDefault="00CF083D">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Εδώ θα είναι ο κύριος Υπουργός.</w:t>
      </w:r>
    </w:p>
    <w:p w14:paraId="1C8C4969"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Αφήστε να ολοκληρώσει ο κ. Σταϊκούρας. Ένα λεπτό θα μιλήσει.</w:t>
      </w:r>
    </w:p>
    <w:p w14:paraId="1C8C496A" w14:textId="77777777" w:rsidR="00AD7333" w:rsidRDefault="00CF083D">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Δύο λεπτά.</w:t>
      </w:r>
    </w:p>
    <w:p w14:paraId="1C8C496B" w14:textId="77777777" w:rsidR="00AD7333" w:rsidRDefault="00CF083D">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Κύριε Σταϊκούρα, ένα λεπτό παρακαλώ. Δεν θέλω </w:t>
      </w:r>
      <w:r>
        <w:rPr>
          <w:rFonts w:eastAsia="Times New Roman"/>
          <w:szCs w:val="24"/>
        </w:rPr>
        <w:t>να…</w:t>
      </w:r>
    </w:p>
    <w:p w14:paraId="1C8C496C" w14:textId="77777777" w:rsidR="00AD7333" w:rsidRDefault="00CF083D">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Πρώτα απ’ όλα, θα ξεκινήσω λέγοντας ότι στην αρχή της τοποθέτησής του ο Υπουργός αντιπαρέβαλε τα στοιχεία στο τέλος του 2017 σε σχέση με το τέλος του 2016. Συμφωνώ σε όλα μαζί σας. Είναι σωστά τα στοιχεία που δώσατε για το πού είναι</w:t>
      </w:r>
      <w:r>
        <w:rPr>
          <w:rFonts w:eastAsia="Times New Roman"/>
          <w:szCs w:val="24"/>
        </w:rPr>
        <w:t xml:space="preserve"> η οικονομία στο τέλος του 2017 σε σχέση με το τέλος του 2016. Λησμονήσατε, όμως, να μας πείτε πού ήταν η οικονομία στο τέλος του 2014. Μείνατε μόνο εκεί. Συνεπώς, εάν δείτε όλους τους οικονομικούς δείκτες και αυτούς που αναφέρατε, θα διαπιστώσετε ότι ακόμ</w:t>
      </w:r>
      <w:r>
        <w:rPr>
          <w:rFonts w:eastAsia="Times New Roman"/>
          <w:szCs w:val="24"/>
        </w:rPr>
        <w:t>α δεν έχετε φτάσει ακόμα σε εκείνο το σημείο.</w:t>
      </w:r>
    </w:p>
    <w:p w14:paraId="1C8C496D"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Μιλήσατε για την εξάρτηση με τον </w:t>
      </w:r>
      <w:r>
        <w:rPr>
          <w:rFonts w:eastAsia="Times New Roman"/>
          <w:szCs w:val="24"/>
          <w:lang w:val="en-US"/>
        </w:rPr>
        <w:t>ELA</w:t>
      </w:r>
      <w:r>
        <w:rPr>
          <w:rFonts w:eastAsia="Times New Roman"/>
          <w:szCs w:val="24"/>
        </w:rPr>
        <w:t>. Μα, ήταν μηδέν στο τέλος του 2014. Μιλήσατε για τους οίκους αξιολόγησης. Ήταν υψηλότερη η διαβάθμιση. Μιλήσατε για τις καταθέσεις. Ήταν υψηλότερες. Και δεν έγινε καμμία ανα</w:t>
      </w:r>
      <w:r>
        <w:rPr>
          <w:rFonts w:eastAsia="Times New Roman"/>
          <w:szCs w:val="24"/>
        </w:rPr>
        <w:t>φορά στην υποχώρηση της ανταγωνιστικότητας, των ληξιπρόθεσμων οφειλών του ιδιωτικού τομέα και ότι, ακόμα και σήμερα που μιλάμε, οι ληξιπρόθεσμες οφειλές του δημοσίου είναι υψηλότερες απ’ ό,τι στο τέλος του 2014.</w:t>
      </w:r>
    </w:p>
    <w:p w14:paraId="1C8C496E" w14:textId="77777777" w:rsidR="00AD7333" w:rsidRDefault="00CF083D">
      <w:pPr>
        <w:spacing w:line="600" w:lineRule="auto"/>
        <w:ind w:firstLine="720"/>
        <w:jc w:val="both"/>
        <w:rPr>
          <w:rFonts w:eastAsia="Times New Roman"/>
          <w:szCs w:val="24"/>
        </w:rPr>
      </w:pPr>
      <w:r>
        <w:rPr>
          <w:rFonts w:eastAsia="Times New Roman"/>
          <w:szCs w:val="24"/>
        </w:rPr>
        <w:t>Δεύτερη παρατήρηση. Είπατε για την επισκόπησ</w:t>
      </w:r>
      <w:r>
        <w:rPr>
          <w:rFonts w:eastAsia="Times New Roman"/>
          <w:szCs w:val="24"/>
        </w:rPr>
        <w:t xml:space="preserve">η δαπανών. Κύριε Υπουργέ, σας έχω στείλει ερωτήσεις που δεν έχετε απαντήσει. Μπορείτε να μας πείτε, σας παρακαλώ, το 2016 και το 2017 από ποιους κωδικούς κόψατε, συγκεκριμένους κωδικούς, φορείς του δημοσίου που κόψατε; Να μας καταθέσετε από πού βρήκατε </w:t>
      </w:r>
      <w:r>
        <w:rPr>
          <w:rFonts w:eastAsia="Times New Roman"/>
          <w:szCs w:val="24"/>
        </w:rPr>
        <w:lastRenderedPageBreak/>
        <w:t>τις</w:t>
      </w:r>
      <w:r>
        <w:rPr>
          <w:rFonts w:eastAsia="Times New Roman"/>
          <w:szCs w:val="24"/>
        </w:rPr>
        <w:t xml:space="preserve"> δαπάνες, γιατί δεν τις έχετε καταθέσει, ούτε είναι στον </w:t>
      </w:r>
      <w:r>
        <w:rPr>
          <w:rFonts w:eastAsia="Times New Roman"/>
          <w:szCs w:val="24"/>
        </w:rPr>
        <w:t>προϋπολογισμό</w:t>
      </w:r>
      <w:r>
        <w:rPr>
          <w:rFonts w:eastAsia="Times New Roman"/>
          <w:szCs w:val="24"/>
        </w:rPr>
        <w:t>. Και το 2017 και το 2018 συγκεκριμένα από ποιους κωδικούς και ποιους φορείς κόψατε, για να δούμε πού υπήρχε σπατάλη.</w:t>
      </w:r>
    </w:p>
    <w:p w14:paraId="1C8C496F" w14:textId="77777777" w:rsidR="00AD7333" w:rsidRDefault="00CF083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w:t>
      </w:r>
      <w:r>
        <w:rPr>
          <w:rFonts w:eastAsia="Times New Roman"/>
          <w:szCs w:val="24"/>
        </w:rPr>
        <w:t xml:space="preserve">υρίου </w:t>
      </w:r>
      <w:r>
        <w:rPr>
          <w:rFonts w:eastAsia="Times New Roman"/>
          <w:szCs w:val="24"/>
        </w:rPr>
        <w:t>Βουλευτή</w:t>
      </w:r>
      <w:r>
        <w:rPr>
          <w:rFonts w:eastAsia="Times New Roman"/>
          <w:szCs w:val="24"/>
        </w:rPr>
        <w:t>)</w:t>
      </w:r>
    </w:p>
    <w:p w14:paraId="1C8C4970" w14:textId="77777777" w:rsidR="00AD7333" w:rsidRDefault="00CF083D">
      <w:pPr>
        <w:spacing w:line="600" w:lineRule="auto"/>
        <w:ind w:firstLine="720"/>
        <w:jc w:val="both"/>
        <w:rPr>
          <w:rFonts w:eastAsia="Times New Roman"/>
          <w:szCs w:val="24"/>
        </w:rPr>
      </w:pPr>
      <w:r>
        <w:rPr>
          <w:rFonts w:eastAsia="Times New Roman"/>
          <w:szCs w:val="24"/>
        </w:rPr>
        <w:t xml:space="preserve">Και τρίτη παρατήρηση, καμμία μεταμόρφωση δεν έχει γίνει. Τα ίδια λέγαμε, τα ίδια λέμε. Και τα ποσά τα οποία λέτε στην αρχή για τους φόρους, αθροίζουν όλες τις φορολογικές ελαφρύνσεις. Εξηγούμαι σε μισό λεπτό. </w:t>
      </w:r>
      <w:r>
        <w:rPr>
          <w:rFonts w:eastAsia="Times New Roman"/>
          <w:szCs w:val="24"/>
        </w:rPr>
        <w:t>Στα πρώτα</w:t>
      </w:r>
      <w:r>
        <w:rPr>
          <w:rFonts w:eastAsia="Times New Roman"/>
          <w:szCs w:val="24"/>
        </w:rPr>
        <w:t xml:space="preserve"> χρόνια με δύο χρόνια </w:t>
      </w:r>
      <w:r>
        <w:rPr>
          <w:rFonts w:eastAsia="Times New Roman"/>
          <w:szCs w:val="24"/>
        </w:rPr>
        <w:t xml:space="preserve">μείωση τριών συγκεκριμένων φόρων, όπως είπατε, με πολλούς διαφορετικούς τρόπους: Με διατήρηση της αναλογίας ένας προς πέντε, με </w:t>
      </w:r>
      <w:r>
        <w:rPr>
          <w:rFonts w:eastAsia="Times New Roman"/>
          <w:szCs w:val="24"/>
        </w:rPr>
        <w:lastRenderedPageBreak/>
        <w:t>δημοσιονομική πειθαρχία σε όλους τους φορείς της Γενικής Κυβέρνησης -ξέρετε, υπάρχουν και φορείς που δεν είναι εντός στόχων-, με</w:t>
      </w:r>
      <w:r>
        <w:rPr>
          <w:rFonts w:eastAsia="Times New Roman"/>
          <w:szCs w:val="24"/>
        </w:rPr>
        <w:t xml:space="preserve"> μια σειρά από άλλα…</w:t>
      </w:r>
    </w:p>
    <w:p w14:paraId="1C8C4971"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Σταϊκούρα, ολοκληρώστε παρακαλώ.</w:t>
      </w:r>
    </w:p>
    <w:p w14:paraId="1C8C4972" w14:textId="77777777" w:rsidR="00AD7333" w:rsidRDefault="00CF083D">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Δέκα δευτερόλεπτα.</w:t>
      </w:r>
    </w:p>
    <w:p w14:paraId="1C8C4973"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Τα τρία σημεία που θέλατε τα είπατε.</w:t>
      </w:r>
    </w:p>
    <w:p w14:paraId="1C8C4974" w14:textId="77777777" w:rsidR="00AD7333" w:rsidRDefault="00CF083D">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Δέκα δευτερόλεπτα.</w:t>
      </w:r>
    </w:p>
    <w:p w14:paraId="1C8C4975" w14:textId="77777777" w:rsidR="00AD7333" w:rsidRDefault="00CF083D">
      <w:pPr>
        <w:spacing w:line="600" w:lineRule="auto"/>
        <w:ind w:firstLine="720"/>
        <w:jc w:val="both"/>
        <w:rPr>
          <w:rFonts w:eastAsia="Times New Roman"/>
          <w:szCs w:val="24"/>
        </w:rPr>
      </w:pPr>
      <w:r>
        <w:rPr>
          <w:rFonts w:eastAsia="Times New Roman"/>
          <w:szCs w:val="24"/>
        </w:rPr>
        <w:t>Αφού κάνουμε αυτό</w:t>
      </w:r>
      <w:r>
        <w:rPr>
          <w:rFonts w:eastAsia="Times New Roman"/>
          <w:szCs w:val="24"/>
        </w:rPr>
        <w:t xml:space="preserve">, αφού υλοποιήσουμε διαρθρωτικές αλλαγές και ενισχύσουμε τη ρευστότητα στην πραγματική οικονομία, κάτι </w:t>
      </w:r>
      <w:r>
        <w:rPr>
          <w:rFonts w:eastAsia="Times New Roman"/>
          <w:szCs w:val="24"/>
        </w:rPr>
        <w:lastRenderedPageBreak/>
        <w:t>που δεν κάνετε εσείς, αφού κρατάτε τις ληξιπρόθεσμες οφειλές υψηλά, μπορούμε να πείσουμε εταίρους και δανειστές ότι ο ρυθμός με τον οποίο θα τρέξει η ελλ</w:t>
      </w:r>
      <w:r>
        <w:rPr>
          <w:rFonts w:eastAsia="Times New Roman"/>
          <w:szCs w:val="24"/>
        </w:rPr>
        <w:t>ηνική οικονομία δεν θα είναι 1 που συμφωνήσατε εσείς, αλλά υψηλότερος. Πόσο; Εμείς λέμε μέχρι 1,9; Γιατί λέμε 1,9; Γιατί τόσο έλεγαν οι εκθέσεις των δανειστών το 2014 για την οικονομία για τα επόμενα σαράντα χρόνια. Αν συνεπώς το 1 αυξηθεί, με βάση την Τρά</w:t>
      </w:r>
      <w:r>
        <w:rPr>
          <w:rFonts w:eastAsia="Times New Roman"/>
          <w:szCs w:val="24"/>
        </w:rPr>
        <w:t>πεζα της Ελλάδος ο βαθμός συσχέτισης αριθμητή παρονομαστή είναι διπλάσιος.</w:t>
      </w:r>
    </w:p>
    <w:p w14:paraId="1C8C4976" w14:textId="77777777" w:rsidR="00AD7333" w:rsidRDefault="00CF083D">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Κύριε Πρόεδρε, τα έχει πει δέκα φορές αυτά.</w:t>
      </w:r>
    </w:p>
    <w:p w14:paraId="1C8C4977"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Μπάρκα, σας παρακαλώ. </w:t>
      </w:r>
    </w:p>
    <w:p w14:paraId="1C8C4978" w14:textId="77777777" w:rsidR="00AD7333" w:rsidRDefault="00CF083D">
      <w:pPr>
        <w:spacing w:line="600" w:lineRule="auto"/>
        <w:ind w:firstLine="720"/>
        <w:jc w:val="both"/>
        <w:rPr>
          <w:rFonts w:eastAsia="Times New Roman"/>
          <w:b/>
          <w:szCs w:val="24"/>
        </w:rPr>
      </w:pPr>
      <w:r>
        <w:rPr>
          <w:rFonts w:eastAsia="Times New Roman"/>
          <w:b/>
          <w:szCs w:val="24"/>
        </w:rPr>
        <w:lastRenderedPageBreak/>
        <w:t>ΧΡΗΣΤΟΣ ΣΤΑΪΚΟΥΡΑΣ:</w:t>
      </w:r>
      <w:r>
        <w:rPr>
          <w:rFonts w:eastAsia="Times New Roman"/>
          <w:szCs w:val="24"/>
        </w:rPr>
        <w:t xml:space="preserve"> Άρα, μπορούμε να πετύχουμε βελτίωσ</w:t>
      </w:r>
      <w:r>
        <w:rPr>
          <w:rFonts w:eastAsia="Times New Roman"/>
          <w:szCs w:val="24"/>
        </w:rPr>
        <w:t>η της βιωσιμότητας του χρέους, χαμηλότερα πρωτογενή πλεονάσματα, άρα μειώσεις φορολογικών συντελεστών.</w:t>
      </w:r>
    </w:p>
    <w:p w14:paraId="1C8C4979"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 κ. Ψυχογιός έχει τον λόγο.</w:t>
      </w:r>
    </w:p>
    <w:p w14:paraId="1C8C497A" w14:textId="77777777" w:rsidR="00AD7333" w:rsidRDefault="00CF083D">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Να απαντήσει ο Υπουργός!</w:t>
      </w:r>
    </w:p>
    <w:p w14:paraId="1C8C497B"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Δεν τον είδα,</w:t>
      </w:r>
      <w:r>
        <w:rPr>
          <w:rFonts w:eastAsia="Times New Roman"/>
          <w:szCs w:val="24"/>
        </w:rPr>
        <w:t xml:space="preserve"> κύριε Μπάρκα, τον Υπουργό. Προς Θεού. Θα μιλήσετε κι εσείς μετά. Μπορείτε να πείτε ό,τι θέλετε.</w:t>
      </w:r>
    </w:p>
    <w:p w14:paraId="1C8C497C" w14:textId="77777777" w:rsidR="00AD7333" w:rsidRDefault="00CF083D">
      <w:pPr>
        <w:spacing w:line="600" w:lineRule="auto"/>
        <w:ind w:firstLine="720"/>
        <w:jc w:val="both"/>
        <w:rPr>
          <w:rFonts w:eastAsia="Times New Roman"/>
          <w:szCs w:val="24"/>
        </w:rPr>
      </w:pPr>
      <w:r>
        <w:rPr>
          <w:rFonts w:eastAsia="Times New Roman"/>
          <w:szCs w:val="24"/>
        </w:rPr>
        <w:t>Ελάτε, κύριε Υπουργέ.</w:t>
      </w:r>
    </w:p>
    <w:p w14:paraId="1C8C497D" w14:textId="77777777" w:rsidR="00AD7333" w:rsidRDefault="00CF083D">
      <w:pPr>
        <w:spacing w:line="600" w:lineRule="auto"/>
        <w:ind w:firstLine="720"/>
        <w:jc w:val="both"/>
        <w:rPr>
          <w:rFonts w:eastAsia="Times New Roman"/>
          <w:b/>
          <w:szCs w:val="24"/>
        </w:rPr>
      </w:pPr>
      <w:r>
        <w:rPr>
          <w:rFonts w:eastAsia="Times New Roman"/>
          <w:b/>
          <w:szCs w:val="24"/>
        </w:rPr>
        <w:t>ΓΕΩΡΓΙΟΣ ΧΟΥΛΙΑΡΑΚΗΣ (Αναπληρωτής Υπουργός Οικονομικών):</w:t>
      </w:r>
      <w:r>
        <w:rPr>
          <w:rFonts w:eastAsia="Times New Roman"/>
          <w:szCs w:val="24"/>
        </w:rPr>
        <w:t xml:space="preserve"> Θα είμαι πολύ σύντομος.</w:t>
      </w:r>
    </w:p>
    <w:p w14:paraId="1C8C497E"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Εγώ δεν αμφιβάλω ότι το 2014 ήταν χρονιά ανάκαμψης, </w:t>
      </w:r>
      <w:r>
        <w:rPr>
          <w:rFonts w:eastAsia="Times New Roman"/>
          <w:szCs w:val="24"/>
        </w:rPr>
        <w:t>αναιμικής ανάκαμψης, με ρυθμό 0,7%, αν δεν κάνω λάθος. Γι’ αυτό που επίσης δεν αμφιβάλω, όμως, είναι ότι το τέλος του 2014, το τέλος του δεύτερου ουσιαστικά προγράμματος προσαρμογής βρήκε τη χώρα με επιτόκια δανεισμού 8%, χωρίς ταμειακά διαθέσιμα για να στ</w:t>
      </w:r>
      <w:r>
        <w:rPr>
          <w:rFonts w:eastAsia="Times New Roman"/>
          <w:szCs w:val="24"/>
        </w:rPr>
        <w:t>ηρίξει το ίδιο έξοδο στις αγορές, ανεξάρτητη, αυτό που τώρα λέμε καθαρή έξοδο. Και κατά συνέπεια, δεν έχω καμμία απολύτως αμφιβολία ότι τον Φεβρουάριο του 2018 το τρίτο πρόγραμμα, το τρίτο μνημόνιο περίμενε στη γωνία όποια Κυβέρνηση κι αν είχε εκλεγεί.</w:t>
      </w:r>
    </w:p>
    <w:p w14:paraId="1C8C497F" w14:textId="77777777" w:rsidR="00AD7333" w:rsidRDefault="00CF083D">
      <w:pPr>
        <w:spacing w:line="600" w:lineRule="auto"/>
        <w:ind w:firstLine="720"/>
        <w:jc w:val="both"/>
        <w:rPr>
          <w:rFonts w:eastAsia="Times New Roman"/>
          <w:szCs w:val="24"/>
        </w:rPr>
      </w:pPr>
      <w:r>
        <w:rPr>
          <w:rFonts w:eastAsia="Times New Roman"/>
          <w:szCs w:val="24"/>
        </w:rPr>
        <w:t>Δεύ</w:t>
      </w:r>
      <w:r>
        <w:rPr>
          <w:rFonts w:eastAsia="Times New Roman"/>
          <w:szCs w:val="24"/>
        </w:rPr>
        <w:t>τερον</w:t>
      </w:r>
      <w:r>
        <w:rPr>
          <w:rFonts w:eastAsia="Times New Roman"/>
          <w:szCs w:val="24"/>
        </w:rPr>
        <w:t xml:space="preserve">, για το θέμα της επισκόπησης των δαπανών θα σας πω πολύ συνοπτικά ότι </w:t>
      </w:r>
      <w:r>
        <w:rPr>
          <w:rFonts w:eastAsia="Times New Roman"/>
          <w:szCs w:val="24"/>
        </w:rPr>
        <w:t xml:space="preserve">ένα </w:t>
      </w:r>
      <w:r>
        <w:rPr>
          <w:rFonts w:eastAsia="Times New Roman"/>
          <w:szCs w:val="24"/>
        </w:rPr>
        <w:t>πολύ μεγάλο μέρος προκύπτει απ’ τις λειτουργικές δαπάνες των Υπουργείων.</w:t>
      </w:r>
    </w:p>
    <w:p w14:paraId="1C8C4980" w14:textId="77777777" w:rsidR="00AD7333" w:rsidRDefault="00CF083D">
      <w:pPr>
        <w:spacing w:line="600" w:lineRule="auto"/>
        <w:ind w:firstLine="720"/>
        <w:jc w:val="both"/>
        <w:rPr>
          <w:rFonts w:eastAsia="Times New Roman"/>
          <w:szCs w:val="24"/>
        </w:rPr>
      </w:pPr>
      <w:r>
        <w:rPr>
          <w:rFonts w:eastAsia="Times New Roman"/>
          <w:b/>
          <w:szCs w:val="24"/>
        </w:rPr>
        <w:lastRenderedPageBreak/>
        <w:t>ΧΡΗΣΤΟΣ ΣΤΑΪΚΟΥΡΑΣ:</w:t>
      </w:r>
      <w:r>
        <w:rPr>
          <w:rFonts w:eastAsia="Times New Roman"/>
          <w:szCs w:val="24"/>
        </w:rPr>
        <w:t xml:space="preserve"> Δώστε το μου γραπτώς, κύριε Υπουργέ.</w:t>
      </w:r>
    </w:p>
    <w:p w14:paraId="1C8C4981" w14:textId="77777777" w:rsidR="00AD7333" w:rsidRDefault="00CF083D">
      <w:pPr>
        <w:spacing w:before="240" w:line="600" w:lineRule="auto"/>
        <w:ind w:firstLine="720"/>
        <w:jc w:val="both"/>
        <w:rPr>
          <w:rFonts w:eastAsia="Times New Roman"/>
          <w:szCs w:val="24"/>
        </w:rPr>
      </w:pPr>
      <w:r>
        <w:rPr>
          <w:rFonts w:eastAsia="Times New Roman"/>
          <w:b/>
          <w:szCs w:val="24"/>
        </w:rPr>
        <w:t>ΓΕΩΡΓΙΟΣ ΧΟΥΛΙΑΡΑΚΗΣ (Αναπληρωτής Υπουργός Οικ</w:t>
      </w:r>
      <w:r>
        <w:rPr>
          <w:rFonts w:eastAsia="Times New Roman"/>
          <w:b/>
          <w:szCs w:val="24"/>
        </w:rPr>
        <w:t>ονομικών):</w:t>
      </w:r>
      <w:r>
        <w:rPr>
          <w:rFonts w:eastAsia="Times New Roman"/>
          <w:szCs w:val="24"/>
        </w:rPr>
        <w:t xml:space="preserve"> Βεβαίως. </w:t>
      </w:r>
    </w:p>
    <w:p w14:paraId="1C8C4982" w14:textId="77777777" w:rsidR="00AD7333" w:rsidRDefault="00CF083D">
      <w:pPr>
        <w:spacing w:before="240" w:line="600" w:lineRule="auto"/>
        <w:ind w:firstLine="720"/>
        <w:jc w:val="both"/>
        <w:rPr>
          <w:rFonts w:eastAsia="Times New Roman"/>
          <w:szCs w:val="24"/>
        </w:rPr>
      </w:pPr>
      <w:r>
        <w:rPr>
          <w:rFonts w:eastAsia="Times New Roman"/>
          <w:szCs w:val="24"/>
        </w:rPr>
        <w:t xml:space="preserve">Ένα άλλο μεγάλο μέρος, όπως είπε ο κ. Σταθάκης, προκύπτει από τη νέα σύμβαση, τη νέα συμφωνία του ελληνικού δημοσίου με τη ΔΕΗ, με εξοικονόμηση 90 εκατομμυρίων και ταυτόχρονα από δύο, τρεις άλλες πηγές που προφανώς πρέπει να </w:t>
      </w:r>
      <w:r>
        <w:rPr>
          <w:rFonts w:eastAsia="Times New Roman"/>
          <w:szCs w:val="24"/>
        </w:rPr>
        <w:t>κοινοποιήσουμε γραπτώς.</w:t>
      </w:r>
    </w:p>
    <w:p w14:paraId="1C8C4983" w14:textId="77777777" w:rsidR="00AD7333" w:rsidRDefault="00CF083D">
      <w:pPr>
        <w:spacing w:line="600" w:lineRule="auto"/>
        <w:ind w:firstLine="720"/>
        <w:jc w:val="both"/>
        <w:rPr>
          <w:rFonts w:eastAsia="Times New Roman"/>
          <w:szCs w:val="24"/>
        </w:rPr>
      </w:pPr>
      <w:r>
        <w:rPr>
          <w:rFonts w:eastAsia="Times New Roman"/>
          <w:szCs w:val="24"/>
        </w:rPr>
        <w:t>Ευχαριστώ.</w:t>
      </w:r>
    </w:p>
    <w:p w14:paraId="1C8C4984" w14:textId="77777777" w:rsidR="00AD7333" w:rsidRDefault="00CF083D">
      <w:pPr>
        <w:spacing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Κύριε Υπουργέ, απαντήστε γραπτώς.</w:t>
      </w:r>
    </w:p>
    <w:p w14:paraId="1C8C4985" w14:textId="77777777" w:rsidR="00AD7333" w:rsidRDefault="00CF083D">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κύριε Υπουργέ.</w:t>
      </w:r>
    </w:p>
    <w:p w14:paraId="1C8C4986" w14:textId="77777777" w:rsidR="00AD7333" w:rsidRDefault="00CF083D">
      <w:pPr>
        <w:spacing w:line="600" w:lineRule="auto"/>
        <w:ind w:firstLine="720"/>
        <w:jc w:val="both"/>
        <w:rPr>
          <w:rFonts w:eastAsia="Times New Roman"/>
          <w:szCs w:val="24"/>
        </w:rPr>
      </w:pPr>
      <w:r>
        <w:rPr>
          <w:rFonts w:eastAsia="Times New Roman"/>
          <w:szCs w:val="24"/>
        </w:rPr>
        <w:t>Τον λόγο έχει ο κ. Ψυχογιός για έξι λεπτά.</w:t>
      </w:r>
    </w:p>
    <w:p w14:paraId="1C8C4987" w14:textId="77777777" w:rsidR="00AD7333" w:rsidRDefault="00CF083D">
      <w:pPr>
        <w:spacing w:line="600" w:lineRule="auto"/>
        <w:ind w:firstLine="720"/>
        <w:jc w:val="both"/>
        <w:rPr>
          <w:rFonts w:eastAsia="Times New Roman"/>
          <w:szCs w:val="24"/>
        </w:rPr>
      </w:pPr>
      <w:r>
        <w:rPr>
          <w:rFonts w:eastAsia="Times New Roman"/>
          <w:b/>
          <w:szCs w:val="24"/>
        </w:rPr>
        <w:t xml:space="preserve">ΓΕΩΡΓΙΟΣ ΨΥΧΟΓΙΟΣ: </w:t>
      </w:r>
      <w:r>
        <w:rPr>
          <w:rFonts w:eastAsia="Times New Roman"/>
          <w:szCs w:val="24"/>
        </w:rPr>
        <w:t>Ευχαριστώ πολύ, κύριε Πρόεδρε.</w:t>
      </w:r>
    </w:p>
    <w:p w14:paraId="1C8C4988" w14:textId="77777777" w:rsidR="00AD7333" w:rsidRDefault="00CF083D">
      <w:pPr>
        <w:spacing w:line="600" w:lineRule="auto"/>
        <w:ind w:firstLine="720"/>
        <w:jc w:val="both"/>
        <w:rPr>
          <w:rFonts w:eastAsia="Times New Roman"/>
          <w:szCs w:val="24"/>
        </w:rPr>
      </w:pPr>
      <w:r>
        <w:rPr>
          <w:rFonts w:eastAsia="Times New Roman"/>
          <w:szCs w:val="24"/>
        </w:rPr>
        <w:t>Κυρία και</w:t>
      </w:r>
      <w:r>
        <w:rPr>
          <w:rFonts w:eastAsia="Times New Roman"/>
          <w:szCs w:val="24"/>
        </w:rPr>
        <w:t xml:space="preserve"> κύριοι Υπουργοί, κυρίες και κύριοι συνάδελφοι, προτού ξεκινήσω την ομιλία μου, να κάνω ένα σχόλιο για να ξεκαθαρίσουμε λίγο τα πράγματα και να μην υπάρχουν εντυπώσεις σε αυτά που ανέφερε και ο κ. Κατσανιώτης. Αφού δώσω και εγώ τα συλλυπητήρια μου στην οικ</w:t>
      </w:r>
      <w:r>
        <w:rPr>
          <w:rFonts w:eastAsia="Times New Roman"/>
          <w:szCs w:val="24"/>
        </w:rPr>
        <w:t xml:space="preserve">ογένεια του αδικοχαμένου δημοσιογράφου, να πω ότι και ο ΣΥΡΙΖΑ έβγαλε σχετική ανακοίνωση για το θέμα, αλλά και συνάδελφοι, οι οποίοι πήραν τον λόγο στην Ολομέλεια, όπως η </w:t>
      </w:r>
      <w:r>
        <w:rPr>
          <w:rFonts w:eastAsia="Times New Roman"/>
          <w:szCs w:val="24"/>
        </w:rPr>
        <w:t xml:space="preserve">κ. </w:t>
      </w:r>
      <w:r>
        <w:rPr>
          <w:rFonts w:eastAsia="Times New Roman"/>
          <w:szCs w:val="24"/>
        </w:rPr>
        <w:t>Καββαδία και άλλοι, αναφέρθηκαν σχετικά.</w:t>
      </w:r>
    </w:p>
    <w:p w14:paraId="1C8C4989" w14:textId="77777777" w:rsidR="00AD7333" w:rsidRDefault="00CF083D">
      <w:pPr>
        <w:spacing w:line="600" w:lineRule="auto"/>
        <w:ind w:firstLine="720"/>
        <w:jc w:val="both"/>
        <w:rPr>
          <w:rFonts w:eastAsia="Times New Roman"/>
          <w:szCs w:val="24"/>
        </w:rPr>
      </w:pPr>
      <w:r>
        <w:rPr>
          <w:rFonts w:eastAsia="Times New Roman"/>
          <w:szCs w:val="24"/>
        </w:rPr>
        <w:lastRenderedPageBreak/>
        <w:t>Κυρίες και κύριοι συνάδελφοι, βρισκόμαστε</w:t>
      </w:r>
      <w:r>
        <w:rPr>
          <w:rFonts w:eastAsia="Times New Roman"/>
          <w:szCs w:val="24"/>
        </w:rPr>
        <w:t xml:space="preserve"> σχεδόν στο τέλος του καταλόγου των ομιλητών και ομιλητριών, για μια πολύ σημαντική διαδικασία στο </w:t>
      </w:r>
      <w:r>
        <w:rPr>
          <w:rFonts w:eastAsia="Times New Roman"/>
          <w:szCs w:val="24"/>
        </w:rPr>
        <w:t xml:space="preserve">ελληνικό </w:t>
      </w:r>
      <w:r>
        <w:rPr>
          <w:rFonts w:eastAsia="Times New Roman"/>
          <w:szCs w:val="24"/>
        </w:rPr>
        <w:t xml:space="preserve">Κοινοβούλιο, που είναι το σχέδιο του </w:t>
      </w:r>
      <w:r>
        <w:rPr>
          <w:rFonts w:eastAsia="Times New Roman"/>
          <w:szCs w:val="24"/>
        </w:rPr>
        <w:t xml:space="preserve">προϋπολογισμού </w:t>
      </w:r>
      <w:r>
        <w:rPr>
          <w:rFonts w:eastAsia="Times New Roman"/>
          <w:szCs w:val="24"/>
        </w:rPr>
        <w:t>2018. Θα ήθελα λοιπόν από την πλευρά μου κυρίως να επικεντρωθώ στο κοινωνικό πρόσημο που έχει θέ</w:t>
      </w:r>
      <w:r>
        <w:rPr>
          <w:rFonts w:eastAsia="Times New Roman"/>
          <w:szCs w:val="24"/>
        </w:rPr>
        <w:t xml:space="preserve">σει ως προτεραιότητα αυτή η Κυβέρνηση, στη χάραξη της πολιτικής της, αλλά και στον </w:t>
      </w:r>
      <w:r>
        <w:rPr>
          <w:rFonts w:eastAsia="Times New Roman"/>
          <w:szCs w:val="24"/>
        </w:rPr>
        <w:t xml:space="preserve">προϋπολογισμό </w:t>
      </w:r>
      <w:r>
        <w:rPr>
          <w:rFonts w:eastAsia="Times New Roman"/>
          <w:szCs w:val="24"/>
        </w:rPr>
        <w:t>του 2018, μέσα σε δύσκολες συνθήκες.</w:t>
      </w:r>
    </w:p>
    <w:p w14:paraId="1C8C498A" w14:textId="77777777" w:rsidR="00AD7333" w:rsidRDefault="00CF083D">
      <w:pPr>
        <w:spacing w:line="600" w:lineRule="auto"/>
        <w:ind w:firstLine="720"/>
        <w:jc w:val="both"/>
        <w:rPr>
          <w:rFonts w:eastAsia="Times New Roman"/>
          <w:szCs w:val="24"/>
        </w:rPr>
      </w:pPr>
      <w:r>
        <w:rPr>
          <w:rFonts w:eastAsia="Times New Roman"/>
          <w:szCs w:val="24"/>
        </w:rPr>
        <w:t>Θα ρωτήσει εύλογα κάποιος, πώς είναι δυνατόν μέσα στο πλαίσιο ενός προϋπολογισμού, που εντάσσεται σε πρόγραμμα δημοσιονομι</w:t>
      </w:r>
      <w:r>
        <w:rPr>
          <w:rFonts w:eastAsia="Times New Roman"/>
          <w:szCs w:val="24"/>
        </w:rPr>
        <w:t xml:space="preserve">κής προσαρμογής να κάνει κανείς κοινωνική πολιτική; Και όμως, ο </w:t>
      </w:r>
      <w:r>
        <w:rPr>
          <w:rFonts w:eastAsia="Times New Roman"/>
          <w:szCs w:val="24"/>
        </w:rPr>
        <w:t xml:space="preserve">προϋπολογισμός </w:t>
      </w:r>
      <w:r>
        <w:rPr>
          <w:rFonts w:eastAsia="Times New Roman"/>
          <w:szCs w:val="24"/>
        </w:rPr>
        <w:t xml:space="preserve">του 2018, ο τελευταίος που κινείται σε </w:t>
      </w:r>
      <w:r>
        <w:rPr>
          <w:rFonts w:eastAsia="Times New Roman"/>
          <w:szCs w:val="24"/>
        </w:rPr>
        <w:lastRenderedPageBreak/>
        <w:t>αυτό το αυστηρό περιθώριο που θέτει το μνημόνιο, εμπεριέχει στοιχεία τα οποία διαφοροποιούν την ουσία του από προϋπολογισμούς προηγούμενων</w:t>
      </w:r>
      <w:r>
        <w:rPr>
          <w:rFonts w:eastAsia="Times New Roman"/>
          <w:szCs w:val="24"/>
        </w:rPr>
        <w:t xml:space="preserve"> κυβερνήσεων, καθότι βάζει κοινωνικές προτεραιότητες. Αφ</w:t>
      </w:r>
      <w:r>
        <w:rPr>
          <w:rFonts w:eastAsia="Times New Roman"/>
          <w:szCs w:val="24"/>
        </w:rPr>
        <w:t xml:space="preserve">’ </w:t>
      </w:r>
      <w:r>
        <w:rPr>
          <w:rFonts w:eastAsia="Times New Roman"/>
          <w:szCs w:val="24"/>
        </w:rPr>
        <w:t>ενός επιδιώκει την έξοδο της χώρας από το μνημόνιο το καλοκαίρι του 2018 και αφ</w:t>
      </w:r>
      <w:r>
        <w:rPr>
          <w:rFonts w:eastAsia="Times New Roman"/>
          <w:szCs w:val="24"/>
        </w:rPr>
        <w:t xml:space="preserve">’ </w:t>
      </w:r>
      <w:r>
        <w:rPr>
          <w:rFonts w:eastAsia="Times New Roman"/>
          <w:szCs w:val="24"/>
        </w:rPr>
        <w:t>ετέρου η έξοδος αυτή να συντελεστεί με τον λαό όρθιο.</w:t>
      </w:r>
    </w:p>
    <w:p w14:paraId="1C8C498B" w14:textId="77777777" w:rsidR="00AD7333" w:rsidRDefault="00CF083D">
      <w:pPr>
        <w:spacing w:line="600" w:lineRule="auto"/>
        <w:ind w:firstLine="720"/>
        <w:jc w:val="both"/>
        <w:rPr>
          <w:rFonts w:eastAsia="Times New Roman"/>
          <w:szCs w:val="24"/>
        </w:rPr>
      </w:pPr>
      <w:r>
        <w:rPr>
          <w:rFonts w:eastAsia="Times New Roman"/>
          <w:szCs w:val="24"/>
        </w:rPr>
        <w:t>Μπορεί όμως το κοινωνικό πρόσημο να αποτυπωθεί σε αριθμούς; Διό</w:t>
      </w:r>
      <w:r>
        <w:rPr>
          <w:rFonts w:eastAsia="Times New Roman"/>
          <w:szCs w:val="24"/>
        </w:rPr>
        <w:t>τι αυτό είναι το σημαντικό και ουσιαστικό. Θα δώσω μερικά παραδείγματα από δύο κυρίως τομείς, που προσφέρονται για να καταδείξει κανείς τα κοινωνικά δικαιώματα και το κοινωνικό κράτος, όπως είναι ο τομέας της υγείας και ο τομέας της εργασίας.</w:t>
      </w:r>
    </w:p>
    <w:p w14:paraId="1C8C498C" w14:textId="77777777" w:rsidR="00AD7333" w:rsidRDefault="00CF083D">
      <w:pPr>
        <w:spacing w:line="600" w:lineRule="auto"/>
        <w:ind w:firstLine="720"/>
        <w:jc w:val="both"/>
        <w:rPr>
          <w:rFonts w:eastAsia="Times New Roman"/>
          <w:szCs w:val="24"/>
        </w:rPr>
      </w:pPr>
      <w:r>
        <w:rPr>
          <w:rFonts w:eastAsia="Times New Roman"/>
          <w:szCs w:val="24"/>
        </w:rPr>
        <w:t>Όσον αφορά στ</w:t>
      </w:r>
      <w:r>
        <w:rPr>
          <w:rFonts w:eastAsia="Times New Roman"/>
          <w:szCs w:val="24"/>
        </w:rPr>
        <w:t xml:space="preserve">ην υγεία, οι δαπάνες της υγείας ανέρχονται σήμερα στο 5,1% του ΑΕΠ σε σχέση με το 4,5% που κυμαινόταν όταν </w:t>
      </w:r>
      <w:r>
        <w:rPr>
          <w:rFonts w:eastAsia="Times New Roman"/>
          <w:szCs w:val="24"/>
        </w:rPr>
        <w:lastRenderedPageBreak/>
        <w:t xml:space="preserve">αναλάβαμε τη διακυβέρνηση το 2015. Μέσα στο ποσοστό αυτό, που δεν μπορεί να είναι αρκετό για μια αριστερή Κυβέρνηση, καταφέραμε να στηρίξουμε και να </w:t>
      </w:r>
      <w:r>
        <w:rPr>
          <w:rFonts w:eastAsia="Times New Roman"/>
          <w:szCs w:val="24"/>
        </w:rPr>
        <w:t>αναβαθμίσουμε λειτουργικά τις δημόσιες δομές, να προχωρήσουμε σε προσλήψεις μόνιμων και επικουρικών γιατρών, καθώς και λοιπού προσωπικού, κάτι που είχε να γίνει από το 2009 και να αιμοδοτηθεί το σύστημα, δέκα χιλιάδες και παραπάνω μέχρι τώρα και είκοσι χιλ</w:t>
      </w:r>
      <w:r>
        <w:rPr>
          <w:rFonts w:eastAsia="Times New Roman"/>
          <w:szCs w:val="24"/>
        </w:rPr>
        <w:t>ιάδες περίπου μέχρι το 2019. Να αυξήσουμε τη δυνατότητα του ΕΣΥ να καλύπτει τις ανάγκες των πολιτών, οι οποίες πολλαπλασιάστηκαν λόγω της πρόσβασης των ανασφάλιστων στο σύστημα υγείας και να ενισχύσουμε τους προϋπολογισμούς των νοσοκομείων, που τα ταμειακά</w:t>
      </w:r>
      <w:r>
        <w:rPr>
          <w:rFonts w:eastAsia="Times New Roman"/>
          <w:szCs w:val="24"/>
        </w:rPr>
        <w:t xml:space="preserve"> τους διαθέσιμα πλέον είναι θετικά περίπου 500 εκατομμύρια ευρώ.</w:t>
      </w:r>
    </w:p>
    <w:p w14:paraId="1C8C498D" w14:textId="77777777" w:rsidR="00AD7333" w:rsidRDefault="00CF083D">
      <w:pPr>
        <w:spacing w:line="600" w:lineRule="auto"/>
        <w:ind w:firstLine="720"/>
        <w:jc w:val="both"/>
        <w:rPr>
          <w:rFonts w:eastAsia="Times New Roman"/>
          <w:szCs w:val="24"/>
        </w:rPr>
      </w:pPr>
      <w:r>
        <w:rPr>
          <w:rFonts w:eastAsia="Times New Roman"/>
          <w:szCs w:val="24"/>
        </w:rPr>
        <w:lastRenderedPageBreak/>
        <w:t>Όσον αφορά τώρα στο Υπουργείο Εργασίας, Κοινωνικής Ασφάλισης και Αλληλεγγύης, παραλάβαμε τα ασφαλιστικά ταμεία με περίπου 1,1 δισεκατομμύριο έλλειμμα. Δημιουργήσαμε τον ΕΦΚΑ το 2016,</w:t>
      </w:r>
      <w:r>
        <w:rPr>
          <w:rFonts w:eastAsia="Times New Roman"/>
          <w:szCs w:val="24"/>
          <w:vertAlign w:val="superscript"/>
        </w:rPr>
        <w:t xml:space="preserve"> </w:t>
      </w:r>
      <w:r>
        <w:rPr>
          <w:rFonts w:eastAsia="Times New Roman"/>
          <w:szCs w:val="24"/>
        </w:rPr>
        <w:t>ο οποίος</w:t>
      </w:r>
      <w:r>
        <w:rPr>
          <w:rFonts w:eastAsia="Times New Roman"/>
          <w:szCs w:val="24"/>
        </w:rPr>
        <w:t xml:space="preserve"> όχι μόνο δεν είναι ελλειμματικός, αλλά παρουσιάζει πλεόνασμα, το οποίο μέχρι το τέλος του 2018 αναμένεται να φτάσει τα 859 εκατομμύρια ευρώ. Η θετική πορεία των οικονομικών του ΕΦΚΑ δεν έγινε τυχαία, ούτε αποσπασματικά, αλλά έγινε με στρατηγική και στόχευ</w:t>
      </w:r>
      <w:r>
        <w:rPr>
          <w:rFonts w:eastAsia="Times New Roman"/>
          <w:szCs w:val="24"/>
        </w:rPr>
        <w:t xml:space="preserve">ση από την αύξηση της μισθωτής εργασίας, από την καταπολέμηση της υποδηλωμένης και αδήλωτης εργασίας και βέβαια από την πάταξη της εισφοροδιαφυγής με την ενίσχυση του </w:t>
      </w:r>
      <w:r>
        <w:rPr>
          <w:rFonts w:eastAsia="Times New Roman"/>
          <w:szCs w:val="24"/>
        </w:rPr>
        <w:t>ΣΕΠΕ</w:t>
      </w:r>
      <w:r>
        <w:rPr>
          <w:rFonts w:eastAsia="Times New Roman"/>
          <w:szCs w:val="24"/>
        </w:rPr>
        <w:t>. Πρέπει βέβαια να πούμε ότι αν δεν επανέλθουν οι συλλογικές διαπραγματεύσεις, όπως π</w:t>
      </w:r>
      <w:r>
        <w:rPr>
          <w:rFonts w:eastAsia="Times New Roman"/>
          <w:szCs w:val="24"/>
        </w:rPr>
        <w:t xml:space="preserve">ρέπει να γίνει και θα γίνει από </w:t>
      </w:r>
      <w:r>
        <w:rPr>
          <w:rFonts w:eastAsia="Times New Roman"/>
          <w:szCs w:val="24"/>
        </w:rPr>
        <w:lastRenderedPageBreak/>
        <w:t>το Σεπτέμβριο του 2018, το πλαίσιο και η θέση των εργαζόμενων παραμένει εξαιρετικά επισφαλής.</w:t>
      </w:r>
    </w:p>
    <w:p w14:paraId="1C8C498E" w14:textId="77777777" w:rsidR="00AD7333" w:rsidRDefault="00CF083D">
      <w:pPr>
        <w:spacing w:line="600" w:lineRule="auto"/>
        <w:ind w:firstLine="720"/>
        <w:jc w:val="both"/>
        <w:rPr>
          <w:rFonts w:eastAsia="Times New Roman"/>
          <w:szCs w:val="24"/>
        </w:rPr>
      </w:pPr>
      <w:r>
        <w:rPr>
          <w:rFonts w:eastAsia="Times New Roman"/>
          <w:szCs w:val="24"/>
        </w:rPr>
        <w:t>Το Υπουργείο Κοινωνικής Αλληλεγγύης στόχευσε και αυτό με τη σειρά του σε ένα νοικοκύρεμα το οποίο οδήγησε σε μια εξοικονόμηση ύψου</w:t>
      </w:r>
      <w:r>
        <w:rPr>
          <w:rFonts w:eastAsia="Times New Roman"/>
          <w:szCs w:val="24"/>
        </w:rPr>
        <w:t>ς περίπου 240 εκατομμυρίων ευρώ. Αυτά τα χρήματα, όπως είπε και ο προλαλήσας Υπουργός, θα διατεθούν για βρεφονηπιακούς σταθμούς, για την ενίσχυση των οικογενειακών επιδομάτων, για το πρόγραμμα σχολικών γευμάτων. Δεν προήλθαν από περικοπές δαπανών ούτε προή</w:t>
      </w:r>
      <w:r>
        <w:rPr>
          <w:rFonts w:eastAsia="Times New Roman"/>
          <w:szCs w:val="24"/>
        </w:rPr>
        <w:t>λθαν από απολύσεις, όπως κάνατε, κύριοι συνάδελφοι της Αξιωματικής Αντιπολίτευσης, και προφανώς θα κάνετε για να βρείτε τα απαραίτητα κονδύλια για να μειώσετε, όπως λέτε, τη φορολογία.</w:t>
      </w:r>
    </w:p>
    <w:p w14:paraId="1C8C498F" w14:textId="77777777" w:rsidR="00AD7333" w:rsidRDefault="00CF083D">
      <w:pPr>
        <w:spacing w:line="600" w:lineRule="auto"/>
        <w:ind w:firstLine="720"/>
        <w:jc w:val="both"/>
        <w:rPr>
          <w:rFonts w:eastAsia="Times New Roman"/>
          <w:szCs w:val="24"/>
        </w:rPr>
      </w:pPr>
      <w:r>
        <w:rPr>
          <w:rFonts w:eastAsia="Times New Roman"/>
          <w:szCs w:val="24"/>
        </w:rPr>
        <w:lastRenderedPageBreak/>
        <w:t>Κυρίες και κύριοι συνάδελφοι, σε αυτά τα τρία χρόνια που βρισκόμαστε στ</w:t>
      </w:r>
      <w:r>
        <w:rPr>
          <w:rFonts w:eastAsia="Times New Roman"/>
          <w:szCs w:val="24"/>
        </w:rPr>
        <w:t xml:space="preserve">ην Κυβέρνηση αναγκαστήκαμε από το καλοκαίρι του 2015 και μετά να εφαρμόσουμε πολιτικές τις οποίες ουδέποτε υιοθετήσαμε ως δικό μας πρόγραμμα. Παρ’ όλα αυτά, μιλήσαμε από την πρώτη στιγμή για την ανάγκη ενός παράλληλου προγράμματος, ώστε να προασπίσουμε τα </w:t>
      </w:r>
      <w:r>
        <w:rPr>
          <w:rFonts w:eastAsia="Times New Roman"/>
          <w:szCs w:val="24"/>
        </w:rPr>
        <w:t xml:space="preserve">βασικά κοινωνικά δικαιώματα και να αφήσουμε ένα αριστερό αποτύπωμα μέσα στο ασφυκτικό μνημονιακό πλαίσιο. </w:t>
      </w:r>
    </w:p>
    <w:p w14:paraId="1C8C4990" w14:textId="77777777" w:rsidR="00AD7333" w:rsidRDefault="00CF083D">
      <w:pPr>
        <w:spacing w:line="600" w:lineRule="auto"/>
        <w:ind w:firstLine="720"/>
        <w:jc w:val="both"/>
        <w:rPr>
          <w:rFonts w:eastAsia="Times New Roman"/>
          <w:szCs w:val="24"/>
        </w:rPr>
      </w:pPr>
      <w:r>
        <w:rPr>
          <w:rFonts w:eastAsia="Times New Roman"/>
          <w:szCs w:val="24"/>
        </w:rPr>
        <w:t>Η δωρεάν πρόσβαση των ανασφάλιστων στο σύστημα υγείας, η ενισχυμένη από εκπαιδευτικούς λειτουργία των σχολείων και ιδίως της ειδικής αγωγής, το κοινω</w:t>
      </w:r>
      <w:r>
        <w:rPr>
          <w:rFonts w:eastAsia="Times New Roman"/>
          <w:szCs w:val="24"/>
        </w:rPr>
        <w:t xml:space="preserve">νικό εισόδημα αλληλεγγύης, το πλαίσιο κοινωνικής και αλληλέγγυας οικονομίας, η ανακατανομή των ΕΣΠΑ, </w:t>
      </w:r>
      <w:r>
        <w:rPr>
          <w:rFonts w:eastAsia="Times New Roman"/>
          <w:szCs w:val="24"/>
        </w:rPr>
        <w:lastRenderedPageBreak/>
        <w:t>όπως ακούστηκε από τον αρμόδιο Υπουργό, για να έχουν πρόσβαση οι μικρομεσαίες επιχειρήσεις, είναι κάποιες απ’ αυτές τις πρωτοβουλίες.</w:t>
      </w:r>
    </w:p>
    <w:p w14:paraId="1C8C4991" w14:textId="77777777" w:rsidR="00AD7333" w:rsidRDefault="00CF083D">
      <w:pPr>
        <w:spacing w:line="600" w:lineRule="auto"/>
        <w:ind w:firstLine="720"/>
        <w:jc w:val="both"/>
        <w:rPr>
          <w:rFonts w:eastAsia="Times New Roman"/>
          <w:szCs w:val="24"/>
        </w:rPr>
      </w:pPr>
      <w:r>
        <w:rPr>
          <w:rFonts w:eastAsia="Times New Roman"/>
          <w:szCs w:val="24"/>
        </w:rPr>
        <w:t>Παράλληλα, το αποτύπω</w:t>
      </w:r>
      <w:r>
        <w:rPr>
          <w:rFonts w:eastAsia="Times New Roman"/>
          <w:szCs w:val="24"/>
        </w:rPr>
        <w:t>μα που θέλουμε να αφήσουμε φαίνεται και από την πολιτική που χαράσσουμε στα θέματα των δικαιωμάτων. Τα τελευταία τρία χρόνια έχουν μπει γερά θεμέλια σ’ αυτήν την κατεύθυνση. Η κατάργηση των φυλακών τύπου Γ΄, η αποσυμφόρηση των φυλακών και η δημιουργία δομώ</w:t>
      </w:r>
      <w:r>
        <w:rPr>
          <w:rFonts w:eastAsia="Times New Roman"/>
          <w:szCs w:val="24"/>
        </w:rPr>
        <w:t>ν εκπαίδευσης και επανένταξης μέσα σ’ αυτές, η ιθαγένεια για τα παιδιά μεταναστών δεύτερης γενιάς, το πρόγραμμα εκπαίδευσης των προσφυγόπουλων, η νομική ταυτότητα αναγνώρισης φύλου, η κατάργηση της υποχρεωτικότητας της σαρία, η οποία θα έλθει το επόμενο δι</w:t>
      </w:r>
      <w:r>
        <w:rPr>
          <w:rFonts w:eastAsia="Times New Roman"/>
          <w:szCs w:val="24"/>
        </w:rPr>
        <w:t xml:space="preserve">άστημα, </w:t>
      </w:r>
      <w:r>
        <w:rPr>
          <w:rFonts w:eastAsia="Times New Roman"/>
          <w:szCs w:val="24"/>
        </w:rPr>
        <w:lastRenderedPageBreak/>
        <w:t>όπως επίσης και η κύρωση της σύμβασης της Κωνσταντινούπολης, η οποία επίσης έρχεται, είναι βήματα προς αυτήν την κατεύθυνση.</w:t>
      </w:r>
    </w:p>
    <w:p w14:paraId="1C8C4992" w14:textId="77777777" w:rsidR="00AD7333" w:rsidRDefault="00CF083D">
      <w:pPr>
        <w:spacing w:line="600" w:lineRule="auto"/>
        <w:ind w:firstLine="720"/>
        <w:jc w:val="both"/>
        <w:rPr>
          <w:rFonts w:eastAsia="Times New Roman"/>
          <w:szCs w:val="24"/>
        </w:rPr>
      </w:pPr>
      <w:r>
        <w:rPr>
          <w:rFonts w:eastAsia="Times New Roman"/>
          <w:szCs w:val="24"/>
        </w:rPr>
        <w:t>Αναρωτιέται κανείς γιατί η Νέα Δημοκρατία κυρίως, της οποίας οι ευρωπαϊκοί σύμμαχοι και οι εταίροι τα εισηγούνται και τα στ</w:t>
      </w:r>
      <w:r>
        <w:rPr>
          <w:rFonts w:eastAsia="Times New Roman"/>
          <w:szCs w:val="24"/>
        </w:rPr>
        <w:t>ηρίζουν αυτά σε ευρωπαϊκό επίπεδο, δεν έφερε ποτέ αυτά τα νομοσχέδια. Προφανώς εντάσσεται στη λογική της νομοτέλειας των κοινωνικών ανισοτήτων -που και ο Αρχηγός σας εισηγήθηκε- και στον νόμο της ζούγκλας, όπου ο ισχυρός επιβιώνει.</w:t>
      </w:r>
    </w:p>
    <w:p w14:paraId="1C8C4993" w14:textId="77777777" w:rsidR="00AD7333" w:rsidRDefault="00CF083D">
      <w:pPr>
        <w:spacing w:line="600" w:lineRule="auto"/>
        <w:ind w:firstLine="720"/>
        <w:jc w:val="both"/>
        <w:rPr>
          <w:rFonts w:eastAsia="Times New Roman"/>
          <w:szCs w:val="24"/>
        </w:rPr>
      </w:pPr>
      <w:r>
        <w:rPr>
          <w:rFonts w:eastAsia="Times New Roman"/>
          <w:szCs w:val="24"/>
        </w:rPr>
        <w:t xml:space="preserve">Δικό μας χρέος είναι να </w:t>
      </w:r>
      <w:r>
        <w:rPr>
          <w:rFonts w:eastAsia="Times New Roman"/>
          <w:szCs w:val="24"/>
        </w:rPr>
        <w:t xml:space="preserve">συνεχίσουμε την προσπάθεια αυτή, γιατί ακόμα έχουμε πολύ δρόμο, να αξιοποιήσουμε όλες τις δυνατές </w:t>
      </w:r>
      <w:r>
        <w:rPr>
          <w:rFonts w:eastAsia="Times New Roman"/>
          <w:szCs w:val="24"/>
        </w:rPr>
        <w:t xml:space="preserve">ρωγμές </w:t>
      </w:r>
      <w:r>
        <w:rPr>
          <w:rFonts w:eastAsia="Times New Roman"/>
          <w:szCs w:val="24"/>
        </w:rPr>
        <w:t>και να επεξεργαστούμε ένα ολοκληρωμένο σχέδιο που να αφουγκράζεται τις ανάγκες της κοινωνίας, μιας κοινωνίας στην οποία απευθύνεστε, κύριοι της Αντιπολ</w:t>
      </w:r>
      <w:r>
        <w:rPr>
          <w:rFonts w:eastAsia="Times New Roman"/>
          <w:szCs w:val="24"/>
        </w:rPr>
        <w:t xml:space="preserve">ίτευσης και κυρίως της Νέας </w:t>
      </w:r>
      <w:r>
        <w:rPr>
          <w:rFonts w:eastAsia="Times New Roman"/>
          <w:szCs w:val="24"/>
        </w:rPr>
        <w:lastRenderedPageBreak/>
        <w:t>Δημοκρατίας και του ΠΑΣΟΚ, της Δημοκρατικής Συμπαράταξης, σαν να προσγειωθήκατε στη χώρα του 2015 και κρίνετε εξ ιδίων τα αλλότρια. Είναι το φαινόμενο του καθρέφτη αυτό, δηλαδή ότι εμείς είμαστε με τα συμφέροντα, ότι εμείς κάνου</w:t>
      </w:r>
      <w:r>
        <w:rPr>
          <w:rFonts w:eastAsia="Times New Roman"/>
          <w:szCs w:val="24"/>
        </w:rPr>
        <w:t xml:space="preserve">με πελατειακές σχέσεις, ότι έχουμε ιδιοκτησιακή σχέση με την εξουσία, ότι εμείς πήραμε δάνεια πάνω από διακόσια εκατομμύρια που δεν αποπληρώσαμε, ενώ ο κόσμος γνωρίζει πολύ καλά ποιος τα έκανε αυτά. </w:t>
      </w:r>
    </w:p>
    <w:p w14:paraId="1C8C4994" w14:textId="77777777" w:rsidR="00AD7333" w:rsidRDefault="00CF083D">
      <w:pPr>
        <w:spacing w:line="600" w:lineRule="auto"/>
        <w:ind w:firstLine="720"/>
        <w:jc w:val="both"/>
        <w:rPr>
          <w:rFonts w:eastAsia="Times New Roman"/>
          <w:szCs w:val="24"/>
        </w:rPr>
      </w:pPr>
      <w:r>
        <w:rPr>
          <w:rFonts w:eastAsia="Times New Roman"/>
          <w:szCs w:val="24"/>
        </w:rPr>
        <w:t>Επίσης, πολλοί συνάδελφοι εκ μέρους αυτών των δύο κομμάτ</w:t>
      </w:r>
      <w:r>
        <w:rPr>
          <w:rFonts w:eastAsia="Times New Roman"/>
          <w:szCs w:val="24"/>
        </w:rPr>
        <w:t xml:space="preserve">ων απαξίωσαν εντελώς τον λαό, λέγοντας ότι τρώει σανό, ότι έκανε μεγάλο λάθος με τον ΣΥΡΙΖΑ, ότι εκπαιδεύτηκε λάθος. </w:t>
      </w:r>
    </w:p>
    <w:p w14:paraId="1C8C4995" w14:textId="77777777" w:rsidR="00AD7333" w:rsidRDefault="00CF083D">
      <w:pPr>
        <w:spacing w:line="600" w:lineRule="auto"/>
        <w:ind w:firstLine="720"/>
        <w:jc w:val="both"/>
        <w:rPr>
          <w:rFonts w:eastAsia="Times New Roman"/>
          <w:szCs w:val="24"/>
        </w:rPr>
      </w:pPr>
      <w:r>
        <w:rPr>
          <w:rFonts w:eastAsia="Times New Roman"/>
          <w:szCs w:val="24"/>
        </w:rPr>
        <w:t>Δυστυχώς για σας, κυρίες και κύριοι συνάδελφοι, η διαφορά μας είναι ότι εμείς προερχόμαστε από τα σπλάχνα αυτής της κοινωνίας, ότι αυτήν υ</w:t>
      </w:r>
      <w:r>
        <w:rPr>
          <w:rFonts w:eastAsia="Times New Roman"/>
          <w:szCs w:val="24"/>
        </w:rPr>
        <w:t xml:space="preserve">πηρετούμε, ότι σ’ αυτήν λογοδοτούμε και μόνο. </w:t>
      </w:r>
    </w:p>
    <w:p w14:paraId="1C8C4996" w14:textId="77777777" w:rsidR="00AD7333" w:rsidRDefault="00CF083D">
      <w:pPr>
        <w:spacing w:line="600" w:lineRule="auto"/>
        <w:ind w:firstLine="720"/>
        <w:jc w:val="both"/>
        <w:rPr>
          <w:rFonts w:eastAsia="Times New Roman"/>
          <w:szCs w:val="24"/>
        </w:rPr>
      </w:pPr>
      <w:r>
        <w:rPr>
          <w:rFonts w:eastAsia="Times New Roman"/>
          <w:szCs w:val="24"/>
        </w:rPr>
        <w:lastRenderedPageBreak/>
        <w:t>Η κοινωνία, κυρίες και κύριοι συνάδελφοι, επέλεξε και ανέδειξε την Αριστερά πάντα στα δύσκολα και όταν της ζητηθεί, θα το ξανακάνει.</w:t>
      </w:r>
    </w:p>
    <w:p w14:paraId="1C8C4997" w14:textId="77777777" w:rsidR="00AD7333" w:rsidRDefault="00CF083D">
      <w:pPr>
        <w:spacing w:line="600" w:lineRule="auto"/>
        <w:ind w:firstLine="720"/>
        <w:jc w:val="both"/>
        <w:rPr>
          <w:rFonts w:eastAsia="Times New Roman"/>
          <w:szCs w:val="24"/>
        </w:rPr>
      </w:pPr>
      <w:r>
        <w:rPr>
          <w:rFonts w:eastAsia="Times New Roman"/>
          <w:szCs w:val="24"/>
        </w:rPr>
        <w:t>Ευχαριστώ.</w:t>
      </w:r>
    </w:p>
    <w:p w14:paraId="1C8C4998" w14:textId="77777777" w:rsidR="00AD7333" w:rsidRDefault="00CF083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999" w14:textId="77777777" w:rsidR="00AD7333" w:rsidRDefault="00CF083D">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τον κ. Ψυχογιό.</w:t>
      </w:r>
    </w:p>
    <w:p w14:paraId="1C8C499A" w14:textId="77777777" w:rsidR="00AD7333" w:rsidRDefault="00CF083D">
      <w:pPr>
        <w:spacing w:line="600" w:lineRule="auto"/>
        <w:ind w:firstLine="720"/>
        <w:jc w:val="both"/>
        <w:rPr>
          <w:rFonts w:eastAsia="Times New Roman"/>
          <w:szCs w:val="24"/>
        </w:rPr>
      </w:pPr>
      <w:r>
        <w:rPr>
          <w:rFonts w:eastAsia="Times New Roman"/>
          <w:szCs w:val="24"/>
        </w:rPr>
        <w:t>Ο κ. Σαλμάς έχει τον λόγο για έξι λεπτά.</w:t>
      </w:r>
    </w:p>
    <w:p w14:paraId="1C8C499B" w14:textId="77777777" w:rsidR="00AD7333" w:rsidRDefault="00CF083D">
      <w:pPr>
        <w:spacing w:line="600" w:lineRule="auto"/>
        <w:ind w:firstLine="720"/>
        <w:jc w:val="both"/>
        <w:rPr>
          <w:rFonts w:eastAsia="Times New Roman"/>
          <w:szCs w:val="24"/>
        </w:rPr>
      </w:pPr>
      <w:r>
        <w:rPr>
          <w:rFonts w:eastAsia="Times New Roman"/>
          <w:b/>
          <w:szCs w:val="24"/>
        </w:rPr>
        <w:t xml:space="preserve">ΜΑΡΙΟΣ ΣΑΛΜΑΣ: </w:t>
      </w:r>
      <w:r>
        <w:rPr>
          <w:rFonts w:eastAsia="Times New Roman"/>
          <w:szCs w:val="24"/>
        </w:rPr>
        <w:t xml:space="preserve">Κυρίες και κύριοι συνάδελφοι, θα αναφέρω μερικές σκέψεις. Σας θυμίζω ότι είναι ο δέκατος όγδοος </w:t>
      </w:r>
      <w:r>
        <w:rPr>
          <w:rFonts w:eastAsia="Times New Roman"/>
          <w:szCs w:val="24"/>
        </w:rPr>
        <w:t xml:space="preserve">προϋπολογισμός </w:t>
      </w:r>
      <w:r>
        <w:rPr>
          <w:rFonts w:eastAsia="Times New Roman"/>
          <w:szCs w:val="24"/>
        </w:rPr>
        <w:t xml:space="preserve">στον οποίον έχω την τιμή να </w:t>
      </w:r>
      <w:r>
        <w:rPr>
          <w:rFonts w:eastAsia="Times New Roman"/>
          <w:szCs w:val="24"/>
        </w:rPr>
        <w:t>συμμετέχω.</w:t>
      </w:r>
    </w:p>
    <w:p w14:paraId="1C8C499C"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Κύριε Σταθάκη, θα κάνω μία παρατήρηση σ’ αυτά που είπατε, αν μου επιτρέπετε. Αφού τα κάνατε όλα τόσο καλά με τη ΔΕΗ και δώσατε και 1,2 δισεκατομμύρια, γιατί πληρώσαμε όλοι οι πολίτες διπλάσια χρήματα στη ΔΕΗ στους τελευταίους λογαριασμούς; Αυτό </w:t>
      </w:r>
      <w:r>
        <w:rPr>
          <w:rFonts w:eastAsia="Times New Roman"/>
          <w:szCs w:val="24"/>
        </w:rPr>
        <w:t>ενδιαφέρει τον κόσμο.</w:t>
      </w:r>
    </w:p>
    <w:p w14:paraId="1C8C499D" w14:textId="77777777" w:rsidR="00AD7333" w:rsidRDefault="00CF083D">
      <w:pPr>
        <w:spacing w:line="600" w:lineRule="auto"/>
        <w:ind w:firstLine="720"/>
        <w:jc w:val="both"/>
        <w:rPr>
          <w:rFonts w:eastAsia="Times New Roman"/>
          <w:szCs w:val="24"/>
        </w:rPr>
      </w:pPr>
      <w:r>
        <w:rPr>
          <w:rFonts w:eastAsia="Times New Roman"/>
          <w:szCs w:val="24"/>
        </w:rPr>
        <w:t xml:space="preserve">Κάτι άλλο για το οποίο αναρωτιέμαι: Ξεχάσατε να πείτε ότι όταν η προηγούμενη κυβέρνηση συζητούσε να πουλήσει τη μικρή ΔΕΗ, ο κ. Σπίρτζης ως </w:t>
      </w:r>
      <w:r>
        <w:rPr>
          <w:rFonts w:eastAsia="Times New Roman"/>
          <w:szCs w:val="24"/>
        </w:rPr>
        <w:t>π</w:t>
      </w:r>
      <w:r>
        <w:rPr>
          <w:rFonts w:eastAsia="Times New Roman"/>
          <w:szCs w:val="24"/>
        </w:rPr>
        <w:t>ρόεδρος του Τεχνικού Επιμελητηρίου, αλλά και όλος ο ΣΥΡΙΖΑ, έλεγε ότι αυτό είναι ξεπούλημα πε</w:t>
      </w:r>
      <w:r>
        <w:rPr>
          <w:rFonts w:eastAsia="Times New Roman"/>
          <w:szCs w:val="24"/>
        </w:rPr>
        <w:t xml:space="preserve">ριουσίας. Τώρα, όμως, ξαφνικά ήρθατε να υποστηρίξετε πόσο σημαντικό είναι το ότι εσείς την ιδιωτικοποιείτε μ’ έναν δικό σας τρόπο, χωρίς να πείτε </w:t>
      </w:r>
      <w:r>
        <w:rPr>
          <w:rFonts w:eastAsia="Times New Roman"/>
          <w:szCs w:val="24"/>
        </w:rPr>
        <w:lastRenderedPageBreak/>
        <w:t>ποιο θα είναι το ποσό, για να το συγκρίνουμε με το ενάμισι δισεκατομμύριο. Το περιμένω αυτό μόλις τελειώσω την</w:t>
      </w:r>
      <w:r>
        <w:rPr>
          <w:rFonts w:eastAsia="Times New Roman"/>
          <w:szCs w:val="24"/>
        </w:rPr>
        <w:t xml:space="preserve"> ομιλία μου. Μ’ έναν καλύτερο τρόπο ιδιωτικοποιείτε τη ΔΕΗ. </w:t>
      </w:r>
    </w:p>
    <w:p w14:paraId="1C8C499E" w14:textId="77777777" w:rsidR="00AD7333" w:rsidRDefault="00CF083D">
      <w:pPr>
        <w:spacing w:line="600" w:lineRule="auto"/>
        <w:ind w:firstLine="720"/>
        <w:jc w:val="both"/>
        <w:rPr>
          <w:rFonts w:eastAsia="Times New Roman"/>
          <w:szCs w:val="24"/>
        </w:rPr>
      </w:pPr>
      <w:r>
        <w:rPr>
          <w:rFonts w:eastAsia="Times New Roman"/>
          <w:szCs w:val="24"/>
        </w:rPr>
        <w:t>Θέλω να σας πω, όμως, το εξής: Όταν αποφασίσατε να πάτε στον ΣΥΡΙΖΑ, προφανώς διαβάσατε το καταστατικό του, γιατί θα μπορούσατε να ήσασταν ένας καλός Υπουργός σε μια δεξιά κυβέρνηση ή σε μια σοσι</w:t>
      </w:r>
      <w:r>
        <w:rPr>
          <w:rFonts w:eastAsia="Times New Roman"/>
          <w:szCs w:val="24"/>
        </w:rPr>
        <w:t>αλιστική κυβέρνηση</w:t>
      </w:r>
      <w:r>
        <w:rPr>
          <w:rFonts w:eastAsia="Times New Roman"/>
          <w:szCs w:val="24"/>
        </w:rPr>
        <w:t>,</w:t>
      </w:r>
      <w:r>
        <w:rPr>
          <w:rFonts w:eastAsia="Times New Roman"/>
          <w:szCs w:val="24"/>
        </w:rPr>
        <w:t xml:space="preserve"> που πιστεύει στην ελεύθερη οικονομία. Όταν εσείς πήγατε στον ΣΥΡΙΖΑ, θα διαβάσατε το καταστατικό του, στο οποίο ορκιστήκατε, το οποίο λέει ότι δεν πιστεύει στην ελεύθερη οικονομία και ότι πιστεύει στην κοινωνική οικονομία και πιστεύει σ</w:t>
      </w:r>
      <w:r>
        <w:rPr>
          <w:rFonts w:eastAsia="Times New Roman"/>
          <w:szCs w:val="24"/>
        </w:rPr>
        <w:t>την κοινωνική ιδιοκτησία –κατά λέξη σάς το διαβάζω, μη χαμογελάτε, το έχω μπροστά μου- και στην κοινωνική διαχείριση των παραγωγικών μέσων.</w:t>
      </w:r>
    </w:p>
    <w:p w14:paraId="1C8C499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εσείς ήρθατε να ζητήσετε την ψήφο του ελληνικού λαού, </w:t>
      </w:r>
      <w:r>
        <w:rPr>
          <w:rFonts w:eastAsia="Times New Roman" w:cs="Times New Roman"/>
        </w:rPr>
        <w:t>για να</w:t>
      </w:r>
      <w:r>
        <w:rPr>
          <w:rFonts w:eastAsia="Times New Roman" w:cs="Times New Roman"/>
          <w:szCs w:val="24"/>
        </w:rPr>
        <w:t xml:space="preserve"> δώσετε στους εργαζόμενους τη ΔΕΗ, όχι </w:t>
      </w:r>
      <w:r>
        <w:rPr>
          <w:rFonts w:eastAsia="Times New Roman"/>
          <w:bCs/>
          <w:shd w:val="clear" w:color="auto" w:fill="FFFFFF"/>
        </w:rPr>
        <w:t>να</w:t>
      </w:r>
      <w:r>
        <w:rPr>
          <w:rFonts w:eastAsia="Times New Roman" w:cs="Times New Roman"/>
          <w:szCs w:val="24"/>
        </w:rPr>
        <w:t xml:space="preserve"> την </w:t>
      </w:r>
      <w:r>
        <w:rPr>
          <w:rFonts w:eastAsia="Times New Roman" w:cs="Times New Roman"/>
          <w:szCs w:val="24"/>
        </w:rPr>
        <w:t xml:space="preserve">πουλήσετε </w:t>
      </w:r>
      <w:r>
        <w:rPr>
          <w:rFonts w:eastAsia="Times New Roman"/>
          <w:bCs/>
          <w:shd w:val="clear" w:color="auto" w:fill="FFFFFF"/>
        </w:rPr>
        <w:t xml:space="preserve">με </w:t>
      </w:r>
      <w:r>
        <w:rPr>
          <w:rFonts w:eastAsia="Times New Roman" w:cs="Times New Roman"/>
          <w:szCs w:val="24"/>
        </w:rPr>
        <w:t xml:space="preserve">καλύτερους όρους-αυτό </w:t>
      </w:r>
      <w:r>
        <w:rPr>
          <w:rFonts w:eastAsia="Times New Roman"/>
          <w:bCs/>
          <w:shd w:val="clear" w:color="auto" w:fill="FFFFFF"/>
        </w:rPr>
        <w:t>θα</w:t>
      </w:r>
      <w:r>
        <w:rPr>
          <w:rFonts w:eastAsia="Times New Roman" w:cs="Times New Roman"/>
          <w:szCs w:val="24"/>
        </w:rPr>
        <w:t xml:space="preserve"> μου το πείτε τώρα μόλις τελειώσω- απ’ ό,τι η προηγούμενη </w:t>
      </w:r>
      <w:r>
        <w:rPr>
          <w:rFonts w:eastAsia="Times New Roman"/>
          <w:bCs/>
        </w:rPr>
        <w:t>κ</w:t>
      </w:r>
      <w:r>
        <w:rPr>
          <w:rFonts w:eastAsia="Times New Roman"/>
          <w:bCs/>
        </w:rPr>
        <w:t>υβέρνηση</w:t>
      </w:r>
      <w:r>
        <w:rPr>
          <w:rFonts w:eastAsia="Times New Roman" w:cs="Times New Roman"/>
          <w:szCs w:val="24"/>
        </w:rPr>
        <w:t xml:space="preserve"> σχεδίαζε. </w:t>
      </w:r>
      <w:r>
        <w:rPr>
          <w:rFonts w:eastAsia="Times New Roman" w:cs="Times New Roman"/>
        </w:rPr>
        <w:t>Δηλαδή,</w:t>
      </w:r>
      <w:r>
        <w:rPr>
          <w:rFonts w:eastAsia="Times New Roman" w:cs="Times New Roman"/>
          <w:szCs w:val="24"/>
        </w:rPr>
        <w:t xml:space="preserve"> εσάς δεν σας έφερε ο ελληνικός λαός, </w:t>
      </w:r>
      <w:r>
        <w:rPr>
          <w:rFonts w:eastAsia="Times New Roman" w:cs="Times New Roman"/>
        </w:rPr>
        <w:t>για να</w:t>
      </w:r>
      <w:r>
        <w:rPr>
          <w:rFonts w:eastAsia="Times New Roman" w:cs="Times New Roman"/>
          <w:szCs w:val="24"/>
        </w:rPr>
        <w:t xml:space="preserve"> κάνετε ιδιωτικοποιήσεις. Σας έφερε, με βάση τη μαρξιστική θεωρία, </w:t>
      </w:r>
      <w:r>
        <w:rPr>
          <w:rFonts w:eastAsia="Times New Roman" w:cs="Times New Roman"/>
          <w:bCs/>
          <w:shd w:val="clear" w:color="auto" w:fill="FFFFFF"/>
        </w:rPr>
        <w:t>που</w:t>
      </w:r>
      <w:r>
        <w:rPr>
          <w:rFonts w:eastAsia="Times New Roman" w:cs="Times New Roman"/>
          <w:szCs w:val="24"/>
        </w:rPr>
        <w:t xml:space="preserve"> λέει πάλι το καταστ</w:t>
      </w:r>
      <w:r>
        <w:rPr>
          <w:rFonts w:eastAsia="Times New Roman" w:cs="Times New Roman"/>
          <w:szCs w:val="24"/>
        </w:rPr>
        <w:t xml:space="preserve">ατικό σας, να πάρετε τις επιχειρήσεις </w:t>
      </w:r>
      <w:r>
        <w:rPr>
          <w:rFonts w:eastAsia="Times New Roman"/>
          <w:bCs/>
        </w:rPr>
        <w:t>και</w:t>
      </w:r>
      <w:r>
        <w:rPr>
          <w:rFonts w:eastAsia="Times New Roman" w:cs="Times New Roman"/>
          <w:szCs w:val="24"/>
        </w:rPr>
        <w:t xml:space="preserve"> να τις δώσετε στους εργαζόμενους. Αυτό </w:t>
      </w:r>
      <w:r>
        <w:rPr>
          <w:rFonts w:eastAsia="Times New Roman"/>
          <w:bCs/>
        </w:rPr>
        <w:t>είναι</w:t>
      </w:r>
      <w:r>
        <w:rPr>
          <w:rFonts w:eastAsia="Times New Roman" w:cs="Times New Roman"/>
          <w:szCs w:val="24"/>
        </w:rPr>
        <w:t xml:space="preserve">. </w:t>
      </w:r>
    </w:p>
    <w:p w14:paraId="1C8C49A0" w14:textId="77777777" w:rsidR="00AD7333" w:rsidRDefault="00CF083D">
      <w:pPr>
        <w:spacing w:line="600" w:lineRule="auto"/>
        <w:ind w:firstLine="720"/>
        <w:jc w:val="both"/>
        <w:rPr>
          <w:rFonts w:eastAsia="Times New Roman" w:cs="Times New Roman"/>
        </w:rPr>
      </w:pPr>
      <w:r>
        <w:rPr>
          <w:rFonts w:eastAsia="Times New Roman" w:cs="Times New Roman"/>
          <w:szCs w:val="24"/>
        </w:rPr>
        <w:t>Ε</w:t>
      </w:r>
      <w:r>
        <w:rPr>
          <w:rFonts w:eastAsia="Times New Roman"/>
          <w:bCs/>
          <w:shd w:val="clear" w:color="auto" w:fill="FFFFFF"/>
        </w:rPr>
        <w:t>πειδή</w:t>
      </w:r>
      <w:r>
        <w:rPr>
          <w:rFonts w:eastAsia="Times New Roman" w:cs="Times New Roman"/>
          <w:szCs w:val="24"/>
        </w:rPr>
        <w:t xml:space="preserve"> χαμογελάτε, </w:t>
      </w:r>
      <w:r>
        <w:rPr>
          <w:rFonts w:eastAsia="Times New Roman" w:cs="Times New Roman"/>
        </w:rPr>
        <w:t>πρέπει</w:t>
      </w:r>
      <w:r>
        <w:rPr>
          <w:rFonts w:eastAsia="Times New Roman" w:cs="Times New Roman"/>
          <w:szCs w:val="24"/>
        </w:rPr>
        <w:t xml:space="preserve"> να το τεκμηριώσω. Λέει το καταστατικό σας: «Σοσιαλισμός για εμάς </w:t>
      </w:r>
      <w:r>
        <w:rPr>
          <w:rFonts w:eastAsia="Times New Roman"/>
          <w:bCs/>
        </w:rPr>
        <w:t>είναι</w:t>
      </w:r>
      <w:r>
        <w:rPr>
          <w:rFonts w:eastAsia="Times New Roman" w:cs="Times New Roman"/>
          <w:szCs w:val="24"/>
        </w:rPr>
        <w:t xml:space="preserve"> προκειμένου οι εργαζόμενοι </w:t>
      </w:r>
      <w:r>
        <w:rPr>
          <w:rFonts w:eastAsia="Times New Roman"/>
          <w:bCs/>
          <w:shd w:val="clear" w:color="auto" w:fill="FFFFFF"/>
        </w:rPr>
        <w:t>να</w:t>
      </w:r>
      <w:r>
        <w:rPr>
          <w:rFonts w:eastAsia="Times New Roman" w:cs="Times New Roman"/>
          <w:szCs w:val="24"/>
        </w:rPr>
        <w:t xml:space="preserve"> </w:t>
      </w:r>
      <w:r>
        <w:rPr>
          <w:rFonts w:eastAsia="Times New Roman"/>
          <w:bCs/>
        </w:rPr>
        <w:t>είναι</w:t>
      </w:r>
      <w:r>
        <w:rPr>
          <w:rFonts w:eastAsia="Times New Roman" w:cs="Times New Roman"/>
          <w:szCs w:val="24"/>
        </w:rPr>
        <w:t xml:space="preserve"> σε θέση να σχεδιάζουν, να διευθύνο</w:t>
      </w:r>
      <w:r>
        <w:rPr>
          <w:rFonts w:eastAsia="Times New Roman" w:cs="Times New Roman"/>
          <w:szCs w:val="24"/>
        </w:rPr>
        <w:t xml:space="preserve">υν </w:t>
      </w:r>
      <w:r>
        <w:rPr>
          <w:rFonts w:eastAsia="Times New Roman"/>
          <w:bCs/>
        </w:rPr>
        <w:t>και</w:t>
      </w:r>
      <w:r>
        <w:rPr>
          <w:rFonts w:eastAsia="Times New Roman" w:cs="Times New Roman"/>
          <w:szCs w:val="24"/>
        </w:rPr>
        <w:t xml:space="preserve"> </w:t>
      </w:r>
      <w:r>
        <w:rPr>
          <w:rFonts w:eastAsia="Times New Roman"/>
          <w:bCs/>
          <w:shd w:val="clear" w:color="auto" w:fill="FFFFFF"/>
        </w:rPr>
        <w:t>να</w:t>
      </w:r>
      <w:r>
        <w:rPr>
          <w:rFonts w:eastAsia="Times New Roman" w:cs="Times New Roman"/>
          <w:szCs w:val="24"/>
        </w:rPr>
        <w:t xml:space="preserve"> ελέγχουν με τα εκλεγμένα όργανά τους την παραγωγή, κατευθύνοντάς την στην ικανοποίηση των κοινωνικών </w:t>
      </w:r>
      <w:r>
        <w:rPr>
          <w:rFonts w:eastAsia="Times New Roman" w:cs="Times New Roman"/>
        </w:rPr>
        <w:t xml:space="preserve">αναγκών». Αυτό λέει ο ΣΥΡΙΖΑ. </w:t>
      </w:r>
    </w:p>
    <w:p w14:paraId="1C8C49A1" w14:textId="77777777" w:rsidR="00AD7333" w:rsidRDefault="00CF083D">
      <w:pPr>
        <w:spacing w:line="600" w:lineRule="auto"/>
        <w:ind w:firstLine="709"/>
        <w:jc w:val="center"/>
        <w:rPr>
          <w:rFonts w:eastAsia="Times New Roman" w:cs="Times New Roman"/>
        </w:rPr>
      </w:pPr>
      <w:r>
        <w:rPr>
          <w:rFonts w:eastAsia="Times New Roman" w:cs="Times New Roman"/>
        </w:rPr>
        <w:lastRenderedPageBreak/>
        <w:t>(Γέλωτες και χειροκροτήματα από την πτέρυγα του ΣΥΡΙΖΑ)</w:t>
      </w:r>
    </w:p>
    <w:p w14:paraId="1C8C49A2" w14:textId="77777777" w:rsidR="00AD7333" w:rsidRDefault="00CF083D">
      <w:pPr>
        <w:spacing w:line="600" w:lineRule="auto"/>
        <w:ind w:firstLine="720"/>
        <w:jc w:val="both"/>
        <w:rPr>
          <w:rFonts w:eastAsia="Times New Roman" w:cs="Times New Roman"/>
          <w:bCs/>
          <w:shd w:val="clear" w:color="auto" w:fill="FFFFFF"/>
        </w:rPr>
      </w:pPr>
      <w:r>
        <w:rPr>
          <w:rFonts w:eastAsia="Times New Roman" w:cs="Times New Roman"/>
        </w:rPr>
        <w:t xml:space="preserve">Μπράβο, πολύ ωραία. Δεν σας κρύβω </w:t>
      </w:r>
      <w:r>
        <w:rPr>
          <w:rFonts w:eastAsia="Times New Roman"/>
          <w:bCs/>
          <w:shd w:val="clear" w:color="auto" w:fill="FFFFFF"/>
        </w:rPr>
        <w:t>ότι</w:t>
      </w:r>
      <w:r>
        <w:rPr>
          <w:rFonts w:eastAsia="Times New Roman" w:cs="Times New Roman"/>
        </w:rPr>
        <w:t xml:space="preserve"> πρώτη φορά βλέπω ανθρώπους να χειροκροτούν για αυτό </w:t>
      </w:r>
      <w:r>
        <w:rPr>
          <w:rFonts w:eastAsia="Times New Roman" w:cs="Times New Roman"/>
          <w:bCs/>
          <w:shd w:val="clear" w:color="auto" w:fill="FFFFFF"/>
        </w:rPr>
        <w:t xml:space="preserve">που </w:t>
      </w:r>
      <w:r>
        <w:rPr>
          <w:rFonts w:eastAsia="Times New Roman" w:cs="Times New Roman"/>
        </w:rPr>
        <w:t xml:space="preserve">δεν κάνουν, ενώ υποσχέθηκαν στους πολίτες </w:t>
      </w:r>
      <w:r>
        <w:rPr>
          <w:rFonts w:eastAsia="Times New Roman"/>
          <w:bCs/>
          <w:shd w:val="clear" w:color="auto" w:fill="FFFFFF"/>
        </w:rPr>
        <w:t>ότι</w:t>
      </w:r>
      <w:r>
        <w:rPr>
          <w:rFonts w:eastAsia="Times New Roman" w:cs="Times New Roman"/>
        </w:rPr>
        <w:t xml:space="preserve"> σε αυτό πιστεύουν. Αυτό </w:t>
      </w:r>
      <w:r>
        <w:rPr>
          <w:rFonts w:eastAsia="Times New Roman"/>
          <w:bCs/>
          <w:shd w:val="clear" w:color="auto" w:fill="FFFFFF"/>
        </w:rPr>
        <w:t>είναι</w:t>
      </w:r>
      <w:r>
        <w:rPr>
          <w:rFonts w:eastAsia="Times New Roman" w:cs="Times New Roman"/>
          <w:bCs/>
          <w:shd w:val="clear" w:color="auto" w:fill="FFFFFF"/>
        </w:rPr>
        <w:t xml:space="preserve"> που σας κάνει να μην έχετε τι να απαντήσετε, όταν σας κάνει κριτική από αριστερά ο κ. Παφίλης. </w:t>
      </w:r>
    </w:p>
    <w:p w14:paraId="1C8C49A3" w14:textId="77777777" w:rsidR="00AD7333" w:rsidRDefault="00CF083D">
      <w:pPr>
        <w:spacing w:line="600" w:lineRule="auto"/>
        <w:ind w:firstLine="720"/>
        <w:jc w:val="both"/>
        <w:rPr>
          <w:rFonts w:eastAsia="Times New Roman"/>
          <w:bCs/>
          <w:shd w:val="clear" w:color="auto" w:fill="FFFFFF"/>
        </w:rPr>
      </w:pPr>
      <w:r>
        <w:rPr>
          <w:rFonts w:eastAsia="Times New Roman" w:cs="Times New Roman"/>
          <w:bCs/>
          <w:shd w:val="clear" w:color="auto" w:fill="FFFFFF"/>
        </w:rPr>
        <w:t>Προφανώς, κύριε Χουλιαράκη,</w:t>
      </w:r>
      <w:r>
        <w:rPr>
          <w:rFonts w:eastAsia="Times New Roman" w:cs="Times New Roman"/>
          <w:bCs/>
          <w:shd w:val="clear" w:color="auto" w:fill="FFFFFF"/>
        </w:rPr>
        <w:t xml:space="preserve"> πρέπει να εξηγήσετε στον ελληνικό λαό, γιατί όταν πήρατε </w:t>
      </w:r>
      <w:r>
        <w:rPr>
          <w:rFonts w:eastAsia="Times New Roman"/>
          <w:bCs/>
          <w:shd w:val="clear" w:color="auto" w:fill="FFFFFF"/>
        </w:rPr>
        <w:t>μια</w:t>
      </w:r>
      <w:r>
        <w:rPr>
          <w:rFonts w:eastAsia="Times New Roman" w:cs="Times New Roman"/>
          <w:bCs/>
          <w:shd w:val="clear" w:color="auto" w:fill="FFFFFF"/>
        </w:rPr>
        <w:t xml:space="preserve"> οικονομία έστω σε αναιμική </w:t>
      </w:r>
      <w:r>
        <w:rPr>
          <w:rFonts w:eastAsia="Times New Roman"/>
          <w:bCs/>
          <w:shd w:val="clear" w:color="auto" w:fill="FFFFFF"/>
        </w:rPr>
        <w:t>ανάπτυξη</w:t>
      </w:r>
      <w:r>
        <w:rPr>
          <w:rFonts w:eastAsia="Times New Roman" w:cs="Times New Roman"/>
          <w:bCs/>
          <w:shd w:val="clear" w:color="auto" w:fill="FFFFFF"/>
        </w:rPr>
        <w:t xml:space="preserve"> 0,8%, την πήγατε </w:t>
      </w:r>
      <w:r>
        <w:rPr>
          <w:rFonts w:eastAsia="Times New Roman"/>
          <w:bCs/>
          <w:shd w:val="clear" w:color="auto" w:fill="FFFFFF"/>
        </w:rPr>
        <w:t xml:space="preserve">τα </w:t>
      </w:r>
      <w:r>
        <w:rPr>
          <w:rFonts w:eastAsia="Times New Roman" w:cs="Times New Roman"/>
          <w:bCs/>
          <w:shd w:val="clear" w:color="auto" w:fill="FFFFFF"/>
        </w:rPr>
        <w:t xml:space="preserve">επόμενα δύο χρόνια σε ύφεση. Τι </w:t>
      </w:r>
      <w:r>
        <w:rPr>
          <w:rFonts w:eastAsia="Times New Roman"/>
          <w:bCs/>
          <w:shd w:val="clear" w:color="auto" w:fill="FFFFFF"/>
        </w:rPr>
        <w:t>είναι</w:t>
      </w:r>
      <w:r>
        <w:rPr>
          <w:rFonts w:eastAsia="Times New Roman" w:cs="Times New Roman"/>
          <w:bCs/>
          <w:shd w:val="clear" w:color="auto" w:fill="FFFFFF"/>
        </w:rPr>
        <w:t xml:space="preserve"> αυτό; Είστε επιτυχημένη </w:t>
      </w:r>
      <w:r>
        <w:rPr>
          <w:rFonts w:eastAsia="Times New Roman"/>
          <w:bCs/>
          <w:shd w:val="clear" w:color="auto" w:fill="FFFFFF"/>
        </w:rPr>
        <w:t>Κυβέρνηση; Φανταστείτε να μην την είχατε πάρει σε ανάπτυξη. Πήρατε μια οικον</w:t>
      </w:r>
      <w:r>
        <w:rPr>
          <w:rFonts w:eastAsia="Times New Roman"/>
          <w:bCs/>
          <w:shd w:val="clear" w:color="auto" w:fill="FFFFFF"/>
        </w:rPr>
        <w:t xml:space="preserve">ομία με ανάπτυξη και την πήγατε σε ύφεση το 2015 και το 2016 και κλείσατε και τις τράπεζες. </w:t>
      </w:r>
    </w:p>
    <w:p w14:paraId="1C8C49A4"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Χαίρεστε εδώ, που το πλεόνασμα </w:t>
      </w:r>
      <w:r>
        <w:rPr>
          <w:rFonts w:eastAsia="Times New Roman"/>
          <w:bCs/>
          <w:shd w:val="clear" w:color="auto" w:fill="FFFFFF"/>
        </w:rPr>
        <w:t>γ</w:t>
      </w:r>
      <w:r>
        <w:rPr>
          <w:rFonts w:eastAsia="Times New Roman"/>
          <w:bCs/>
          <w:shd w:val="clear" w:color="auto" w:fill="FFFFFF"/>
        </w:rPr>
        <w:t xml:space="preserve">ενικής </w:t>
      </w:r>
      <w:r>
        <w:rPr>
          <w:rFonts w:eastAsia="Times New Roman"/>
          <w:bCs/>
          <w:shd w:val="clear" w:color="auto" w:fill="FFFFFF"/>
        </w:rPr>
        <w:t>κ</w:t>
      </w:r>
      <w:r>
        <w:rPr>
          <w:rFonts w:eastAsia="Times New Roman"/>
          <w:bCs/>
          <w:shd w:val="clear" w:color="auto" w:fill="FFFFFF"/>
        </w:rPr>
        <w:t>υβέρνησης είναι 0,8%, αλλά εξηγήστε στους τριακόσιους τριάντα χιλιάδες</w:t>
      </w:r>
      <w:r>
        <w:rPr>
          <w:rFonts w:eastAsia="Times New Roman"/>
          <w:bCs/>
          <w:shd w:val="clear" w:color="auto" w:fill="FFFFFF"/>
        </w:rPr>
        <w:t>,</w:t>
      </w:r>
      <w:r>
        <w:rPr>
          <w:rFonts w:eastAsia="Times New Roman"/>
          <w:bCs/>
          <w:shd w:val="clear" w:color="auto" w:fill="FFFFFF"/>
        </w:rPr>
        <w:t xml:space="preserve"> που αναμένουν να πάρουν τη σύνταξή τους, αφού έχετε</w:t>
      </w:r>
      <w:r>
        <w:rPr>
          <w:rFonts w:eastAsia="Times New Roman"/>
          <w:bCs/>
          <w:shd w:val="clear" w:color="auto" w:fill="FFFFFF"/>
        </w:rPr>
        <w:t xml:space="preserve"> τόσο καλό πλεόνασμα, γιατί δεν ξεκαθαρίζετε τις συντάξεις και με τη στάση αυτή πληρωμών κρατάτε πλασματικά το πλεόνασμα στη </w:t>
      </w:r>
      <w:r>
        <w:rPr>
          <w:rFonts w:eastAsia="Times New Roman"/>
          <w:bCs/>
          <w:shd w:val="clear" w:color="auto" w:fill="FFFFFF"/>
        </w:rPr>
        <w:t>γ</w:t>
      </w:r>
      <w:r>
        <w:rPr>
          <w:rFonts w:eastAsia="Times New Roman"/>
          <w:bCs/>
          <w:shd w:val="clear" w:color="auto" w:fill="FFFFFF"/>
        </w:rPr>
        <w:t xml:space="preserve">ενική </w:t>
      </w:r>
      <w:r>
        <w:rPr>
          <w:rFonts w:eastAsia="Times New Roman"/>
          <w:bCs/>
          <w:shd w:val="clear" w:color="auto" w:fill="FFFFFF"/>
        </w:rPr>
        <w:t>κ</w:t>
      </w:r>
      <w:r>
        <w:rPr>
          <w:rFonts w:eastAsia="Times New Roman"/>
          <w:bCs/>
          <w:shd w:val="clear" w:color="auto" w:fill="FFFFFF"/>
        </w:rPr>
        <w:t xml:space="preserve">υβέρνηση; Εξηγήστε το, για να δούμε πώς είναι τα πράγματα. </w:t>
      </w:r>
    </w:p>
    <w:p w14:paraId="1C8C49A5"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Και πείτε μου κάτι, είστε υπερήφανοι που έχετε πλεόνασμα πάνω α</w:t>
      </w:r>
      <w:r>
        <w:rPr>
          <w:rFonts w:eastAsia="Times New Roman"/>
          <w:bCs/>
          <w:shd w:val="clear" w:color="auto" w:fill="FFFFFF"/>
        </w:rPr>
        <w:t>πό τον στόχο; Ποια είναι η θεωρία σας; Όταν πήγατε εσείς στη διαπραγμάτευση που κάνατε με τους θεσμούς, τι τους ζητούσατε; Να έχετε περισσότερα ή λιγότερα πλεονάσματα, για να καταλάβω; Γιατί η οικονομική θεωρία λέει ότι τα μεγάλα πλεονάσματα σημαίνουν λιτό</w:t>
      </w:r>
      <w:r>
        <w:rPr>
          <w:rFonts w:eastAsia="Times New Roman"/>
          <w:bCs/>
          <w:shd w:val="clear" w:color="auto" w:fill="FFFFFF"/>
        </w:rPr>
        <w:t>τητα.</w:t>
      </w:r>
    </w:p>
    <w:p w14:paraId="1C8C49A6"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Αν ζητούσατε χαμηλότερα πλεονάσματα, γιατί κόβετε το ΕΚΑΣ και τις επικουρικές συντάξεις στους φουκαράδες τους συνταξιούχους, για να μοιράζετε μετά ψίχουλα; Αν σας βγαίνει ο </w:t>
      </w:r>
      <w:r>
        <w:rPr>
          <w:rFonts w:eastAsia="Times New Roman"/>
          <w:bCs/>
          <w:shd w:val="clear" w:color="auto" w:fill="FFFFFF"/>
        </w:rPr>
        <w:t>π</w:t>
      </w:r>
      <w:r>
        <w:rPr>
          <w:rFonts w:eastAsia="Times New Roman"/>
          <w:bCs/>
          <w:shd w:val="clear" w:color="auto" w:fill="FFFFFF"/>
        </w:rPr>
        <w:t>ροϋπολογισμός, εξηγήστε σε αυτόν που του κόψατε το ΕΚΑΣ, γιατί του το κόψατε</w:t>
      </w:r>
      <w:r>
        <w:rPr>
          <w:rFonts w:eastAsia="Times New Roman"/>
          <w:bCs/>
          <w:shd w:val="clear" w:color="auto" w:fill="FFFFFF"/>
        </w:rPr>
        <w:t>.</w:t>
      </w:r>
    </w:p>
    <w:p w14:paraId="1C8C49A7"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Λοιπόν, για να λύνουμε και έναν μύθο, είναι ο ΣΥΡΙΖΑ το κόμμα που στήριξε τους φτωχούς; Ακούστε, κυρίες και κύριοι συνάδελφοι, οι άνθρωποι με εισοδήματα με 700 ευρώ δεν είδαν τίποτα. Είδαν μείωση της κατώτατης σύνταξης, κόψιμο του ΕΚΑΣ και κόψιμο της επι</w:t>
      </w:r>
      <w:r>
        <w:rPr>
          <w:rFonts w:eastAsia="Times New Roman"/>
          <w:bCs/>
          <w:shd w:val="clear" w:color="auto" w:fill="FFFFFF"/>
        </w:rPr>
        <w:t>κουρικής σύνταξης. Την ίδια ώρα είδαν αύξηση του ΦΠΑ, αύξηση συντελεστών του ΕΝΦΙΑ και στα οικόπεδα, αύξηση του ειδικού φόρου στα καύσιμα, περικοπή της επιδότησης του πετρελαίου θέρ</w:t>
      </w:r>
      <w:r>
        <w:rPr>
          <w:rFonts w:eastAsia="Times New Roman"/>
          <w:bCs/>
          <w:shd w:val="clear" w:color="auto" w:fill="FFFFFF"/>
        </w:rPr>
        <w:lastRenderedPageBreak/>
        <w:t>μανσης, αύξηση στα τσιγάρα, αύξηση στη σταθερή τηλεφωνία, θέσπιση ειδικού φ</w:t>
      </w:r>
      <w:r>
        <w:rPr>
          <w:rFonts w:eastAsia="Times New Roman"/>
          <w:bCs/>
          <w:shd w:val="clear" w:color="auto" w:fill="FFFFFF"/>
        </w:rPr>
        <w:t xml:space="preserve">όρου στο ίντερνετ. Όλες αυτές είναι οι παροχές που χρησιμοποιεί η μεσαία τάξη. Άρα, αυξήσατε τις δαπάνες του νοικοκυριού. Δεν το βοηθήσατε. </w:t>
      </w:r>
    </w:p>
    <w:p w14:paraId="1C8C49A8" w14:textId="77777777" w:rsidR="00AD7333" w:rsidRDefault="00CF083D">
      <w:pPr>
        <w:spacing w:line="600" w:lineRule="auto"/>
        <w:ind w:firstLine="720"/>
        <w:jc w:val="both"/>
        <w:rPr>
          <w:rFonts w:eastAsia="Times New Roman"/>
          <w:bCs/>
          <w:shd w:val="clear" w:color="auto" w:fill="FFFFFF"/>
        </w:rPr>
      </w:pPr>
      <w:r>
        <w:rPr>
          <w:rFonts w:eastAsia="Times New Roman"/>
          <w:bCs/>
          <w:shd w:val="clear" w:color="auto" w:fill="FFFFFF"/>
        </w:rPr>
        <w:t>Πάμε τώρα στην τάξη των ενάμισι εκατομμυρί</w:t>
      </w:r>
      <w:r>
        <w:rPr>
          <w:rFonts w:eastAsia="Times New Roman"/>
          <w:bCs/>
          <w:shd w:val="clear" w:color="auto" w:fill="FFFFFF"/>
        </w:rPr>
        <w:t>ου</w:t>
      </w:r>
      <w:r>
        <w:rPr>
          <w:rFonts w:eastAsia="Times New Roman"/>
          <w:bCs/>
          <w:shd w:val="clear" w:color="auto" w:fill="FFFFFF"/>
        </w:rPr>
        <w:t xml:space="preserve"> ανθρώπων, που είναι στη σχετική φτώχεια. Ποιοι είναι αυτοί; Ένα εκατομ</w:t>
      </w:r>
      <w:r>
        <w:rPr>
          <w:rFonts w:eastAsia="Times New Roman"/>
          <w:bCs/>
          <w:shd w:val="clear" w:color="auto" w:fill="FFFFFF"/>
        </w:rPr>
        <w:t>μύριο επτακόσιες χιλιάδες άνθρωποι είναι στη σχετική φτώχεια σήμερα. Αν το όριο ήταν στα 420 ευρώ, λόγω του ΑΕΠ που ήταν του 2014, θα ήταν πολύ περισσότεροι. Τι σημαίνει αυτό; Το 2014 με 420 ευρώ σε θεωρούσαν σχετικά φτωχό. Είναι το 60% του μέσου εισοδήματ</w:t>
      </w:r>
      <w:r>
        <w:rPr>
          <w:rFonts w:eastAsia="Times New Roman"/>
          <w:bCs/>
          <w:shd w:val="clear" w:color="auto" w:fill="FFFFFF"/>
        </w:rPr>
        <w:t xml:space="preserve">ος. Σήμερα, όμως, δεν θεωρείσαι σχετικά φτωχός με 420 ευρώ. </w:t>
      </w:r>
    </w:p>
    <w:p w14:paraId="1C8C49A9" w14:textId="77777777" w:rsidR="00AD7333" w:rsidRDefault="00CF083D">
      <w:pPr>
        <w:spacing w:line="600" w:lineRule="auto"/>
        <w:ind w:firstLine="720"/>
        <w:jc w:val="both"/>
        <w:rPr>
          <w:rFonts w:eastAsia="Times New Roman" w:cs="Times New Roman"/>
          <w:szCs w:val="24"/>
        </w:rPr>
      </w:pPr>
      <w:r>
        <w:rPr>
          <w:rFonts w:eastAsia="Times New Roman"/>
          <w:bCs/>
          <w:shd w:val="clear" w:color="auto" w:fill="FFFFFF"/>
        </w:rPr>
        <w:lastRenderedPageBreak/>
        <w:t xml:space="preserve">Πάμε να δούμε, λοιπόν, για αυτούς που είναι με εισόδημα κάτω από 200-380 ευρώ, τι κάνατε; Τους βοηθήσατε; Σε τι τους βοηθήσατε αυτούς; Σε τίποτα. </w:t>
      </w:r>
    </w:p>
    <w:p w14:paraId="1C8C49A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Σε αυτήν την κατηγορία, κυρίες και κύριοι συνάδε</w:t>
      </w:r>
      <w:r>
        <w:rPr>
          <w:rFonts w:eastAsia="Times New Roman" w:cs="Times New Roman"/>
          <w:szCs w:val="24"/>
        </w:rPr>
        <w:t>λφοι, ανήκουν η γενιά των 360 ευρώ, που γιγαντώθηκε επί ΣΥΡΙΖΑ από τη μερική απασχόληση σε βάρος της πλήρους απασχόλησης, είναι η κατώτατη σύνταξη στα 360 ευρώ και είναι και το επίδομα της ανεργίας στα 360 ευρώ. Πείτε μας, τι κάνατε γι’ αυτούς; Άρα, για τα</w:t>
      </w:r>
      <w:r>
        <w:rPr>
          <w:rFonts w:eastAsia="Times New Roman" w:cs="Times New Roman"/>
          <w:szCs w:val="24"/>
        </w:rPr>
        <w:t xml:space="preserve"> 1,7 εκατομμύρια στη σχετική φτώχεια δεν τους δώσατε τίποτα και τους πήρατε από το διαθέσιμο εισόδημα, με όλες τις αυξήσεις στο οικογενειακό καλάθι, που σας είπα, λόγω των αυξήσεων που κάνατε στους φόρους.</w:t>
      </w:r>
    </w:p>
    <w:p w14:paraId="1C8C49A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Πάμε από τα μηδέν έως τα 200 ευρώ που είναι οκτακό</w:t>
      </w:r>
      <w:r>
        <w:rPr>
          <w:rFonts w:eastAsia="Times New Roman" w:cs="Times New Roman"/>
          <w:szCs w:val="24"/>
        </w:rPr>
        <w:t xml:space="preserve">σιες χιλιάδες στην απόλυτη φτώχεια. Τους δώσατε 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ισόδημα. Ήσασταν υποχρεωμένοι να το κάνετε από την ΕΣΚΕ του 2014. Το βρήκατε, το σταματήσατε το 2015 και αναγκαστήκατε το 2016 να το δώσετε. Πώς το δίνετε; Χωρίς έλεγχο πουθενά. Αν κάπο</w:t>
      </w:r>
      <w:r>
        <w:rPr>
          <w:rFonts w:eastAsia="Times New Roman" w:cs="Times New Roman"/>
          <w:szCs w:val="24"/>
        </w:rPr>
        <w:t xml:space="preserve">ιος σήμερα παίρνει σύνταξη στο εξωτερικό, παίρνει 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 xml:space="preserve">ισόδημα. Αν κάποιος είναι στη μαύρη εργασία, παίρνει 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 xml:space="preserve">ισόδημα. Αν κάποιος δεν θέλει να πάει να δουλέψει, του δίνετε 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ισόδημα.</w:t>
      </w:r>
    </w:p>
    <w:p w14:paraId="1C8C49A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Άρα, σε αυτές τις </w:t>
      </w:r>
      <w:r>
        <w:rPr>
          <w:rFonts w:eastAsia="Times New Roman" w:cs="Times New Roman"/>
          <w:szCs w:val="24"/>
        </w:rPr>
        <w:t xml:space="preserve">κατηγορίες των φτωχών δεν κάνατε τίποτα. Το μέρισμα που δώσατε πέρυσι, το δώσατε στους συνταξιούχους και όχι σε αυτούς. Φέτος πάτε να τους δώσετε ψίχουλα, άλλα μόλις θα σταματήσει να υπάρχει μέρισμα όλες αυτές οι κατηγορίες των </w:t>
      </w:r>
      <w:r>
        <w:rPr>
          <w:rFonts w:eastAsia="Times New Roman" w:cs="Times New Roman"/>
          <w:szCs w:val="24"/>
        </w:rPr>
        <w:lastRenderedPageBreak/>
        <w:t>δυόμισι εκατομμυρίων Ελλήνων</w:t>
      </w:r>
      <w:r>
        <w:rPr>
          <w:rFonts w:eastAsia="Times New Roman" w:cs="Times New Roman"/>
          <w:szCs w:val="24"/>
        </w:rPr>
        <w:t>, που είναι στην απόλυτη και σχετική φτώχεια και στο ένα εκατομμύριο που είναι στην απειλούμενη φτώχεια, δεν τους έχετε δώσει τίποτα.</w:t>
      </w:r>
    </w:p>
    <w:p w14:paraId="1C8C49A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Σχετικά με τα περί συσσιτίου, τροφής και διατροφής στα σχολεία, θα σας πω μόνον ότι από το ΤΕΒΑ, το Ταμείο Ευρωπαϊκής Βοήθ</w:t>
      </w:r>
      <w:r>
        <w:rPr>
          <w:rFonts w:eastAsia="Times New Roman" w:cs="Times New Roman"/>
          <w:szCs w:val="24"/>
        </w:rPr>
        <w:t xml:space="preserve">ειας Απόρων, από το 2014 έως το 2020, είχε υποχρέωση η Ελλάδα, είχε το δικαίωμα να πάρει 330 εκατομμύρια, τα 270 θα ήταν από τα κοινοτικά ταμεία, για να τα δώσει ως επισιτιστική βοήθεια στη χώρα. Πόσα από αυτά τα χρήματα έχουν αντληθεί; Το 0,8%. Ούτε αυτά </w:t>
      </w:r>
      <w:r>
        <w:rPr>
          <w:rFonts w:eastAsia="Times New Roman" w:cs="Times New Roman"/>
          <w:szCs w:val="24"/>
        </w:rPr>
        <w:t>δεν πήρατε.</w:t>
      </w:r>
    </w:p>
    <w:p w14:paraId="1C8C49A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Σαλμά, παρακαλώ ολοκληρώστε.</w:t>
      </w:r>
    </w:p>
    <w:p w14:paraId="1C8C49AF"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ΜΑΡΙΟΣ ΣΑΛΜΑΣ:</w:t>
      </w:r>
      <w:r>
        <w:rPr>
          <w:rFonts w:eastAsia="Times New Roman" w:cs="Times New Roman"/>
          <w:szCs w:val="24"/>
        </w:rPr>
        <w:t xml:space="preserve"> Κλείνω με 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ισόδημα που είπα. Το ελάχιστο εγγυημένο εισόδημα, κυρίες και κύριοι συνάδελφοι, έχει τρεις πυλώνες. Ο ένας είναι το επίδομα, μέχρ</w:t>
      </w:r>
      <w:r>
        <w:rPr>
          <w:rFonts w:eastAsia="Times New Roman" w:cs="Times New Roman"/>
          <w:szCs w:val="24"/>
        </w:rPr>
        <w:t>ι να πάει στον τρίτο πυλώνα που είναι η επανένταξη. Ξέρετε πόσοι έχουν επανενταχθεί στην εργασία όλο αυτό το διάστημα, από το 2016 έως το 2017; Από τις διακόσιες ογδόντα χιλιάδες, τρεις χιλιάδες διακόσιοι. Από διακόσιες ογδόντα χιλιάδες δικαιούχους</w:t>
      </w:r>
      <w:r>
        <w:rPr>
          <w:rFonts w:eastAsia="Times New Roman" w:cs="Times New Roman"/>
          <w:szCs w:val="24"/>
        </w:rPr>
        <w:t>,</w:t>
      </w:r>
      <w:r>
        <w:rPr>
          <w:rFonts w:eastAsia="Times New Roman" w:cs="Times New Roman"/>
          <w:szCs w:val="24"/>
        </w:rPr>
        <w:t xml:space="preserve"> νοικοκ</w:t>
      </w:r>
      <w:r>
        <w:rPr>
          <w:rFonts w:eastAsia="Times New Roman" w:cs="Times New Roman"/>
          <w:szCs w:val="24"/>
        </w:rPr>
        <w:t xml:space="preserve">υριά, μόνο τρεις χιλιάδες διακόσιοι βρήκαν δουλειά, δηλαδή κάτω από το 1%. </w:t>
      </w:r>
    </w:p>
    <w:p w14:paraId="1C8C49B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Σχετικά με το τελευταίο επίδομα στους ανέργους, θα ήθελα να σας πω, κύριε Σταθάκη, που είστε μέσα στην αγορά, τα 400 ευρώ που λέγατε ότι θα τους δώσετε </w:t>
      </w:r>
      <w:r>
        <w:rPr>
          <w:rFonts w:eastAsia="Times New Roman" w:cs="Times New Roman"/>
          <w:szCs w:val="24"/>
        </w:rPr>
        <w:t xml:space="preserve">για </w:t>
      </w:r>
      <w:r>
        <w:rPr>
          <w:rFonts w:eastAsia="Times New Roman" w:cs="Times New Roman"/>
          <w:szCs w:val="24"/>
        </w:rPr>
        <w:t>έναν νέο δεκαοκτώ έως εί</w:t>
      </w:r>
      <w:r>
        <w:rPr>
          <w:rFonts w:eastAsia="Times New Roman" w:cs="Times New Roman"/>
          <w:szCs w:val="24"/>
        </w:rPr>
        <w:t xml:space="preserve">κοσι τεσσάρων χρονών τι είναι πιο σημαντικό; Να του πεις ότι του δίνεις 400 ευρώ ή να του πεις -για παράδειγμα- ότι πληρώνεις για ένα </w:t>
      </w:r>
      <w:r>
        <w:rPr>
          <w:rFonts w:eastAsia="Times New Roman" w:cs="Times New Roman"/>
          <w:szCs w:val="24"/>
        </w:rPr>
        <w:lastRenderedPageBreak/>
        <w:t>μήνα να πάει να τον δοκιμάσει μια επιχείρηση, ώστε να του ανοίξεις μια πόρτα, μια ευκαιρία;</w:t>
      </w:r>
    </w:p>
    <w:p w14:paraId="1C8C49B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Καταλαβαίνετε ότι με τον τρόπο</w:t>
      </w:r>
      <w:r>
        <w:rPr>
          <w:rFonts w:eastAsia="Times New Roman" w:cs="Times New Roman"/>
          <w:szCs w:val="24"/>
        </w:rPr>
        <w:t xml:space="preserve"> αυτό, των επιδομάτων, θέλετε να έχετε δεσμευμένη και εξαρτημένη από την επιδοματική πολιτική μια κοινωνία ολόκληρη, προσδοκώντας να πάρετε ψήφους στις επόμενες εκλογές.</w:t>
      </w:r>
    </w:p>
    <w:p w14:paraId="1C8C49B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Ευχαριστώ.</w:t>
      </w:r>
    </w:p>
    <w:p w14:paraId="1C8C49B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Σαλμά, ευχαριστούμε.</w:t>
      </w:r>
    </w:p>
    <w:p w14:paraId="1C8C49B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ΜΠΑ</w:t>
      </w:r>
      <w:r>
        <w:rPr>
          <w:rFonts w:eastAsia="Times New Roman" w:cs="Times New Roman"/>
          <w:b/>
          <w:szCs w:val="24"/>
        </w:rPr>
        <w:t>ΡΚΑΣ:</w:t>
      </w:r>
      <w:r>
        <w:rPr>
          <w:rFonts w:eastAsia="Times New Roman" w:cs="Times New Roman"/>
          <w:szCs w:val="24"/>
        </w:rPr>
        <w:t xml:space="preserve"> Κύριε Πρόεδρε, μία ερώτηση θέλω να κάνω.</w:t>
      </w:r>
    </w:p>
    <w:p w14:paraId="1C8C49B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Θα μιλήσετε σε ένα λεπτό.</w:t>
      </w:r>
    </w:p>
    <w:p w14:paraId="1C8C49B6"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Είναι Κυβερνητικός Εκπρόσωπος ο κ. Σαλμάς;</w:t>
      </w:r>
    </w:p>
    <w:p w14:paraId="1C8C49B7"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Για ποιον λόγο ρωτάτε;</w:t>
      </w:r>
    </w:p>
    <w:p w14:paraId="1C8C49B8"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Γιατί μιλ</w:t>
      </w:r>
      <w:r>
        <w:rPr>
          <w:rFonts w:eastAsia="Times New Roman" w:cs="Times New Roman"/>
          <w:szCs w:val="24"/>
        </w:rPr>
        <w:t>άει δέκα λεπτά.</w:t>
      </w:r>
    </w:p>
    <w:p w14:paraId="1C8C49B9"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Μίλησε εννέα λεπτά. Και ο κ. Μιχαηλίδης μίλησε εννέα λεπτά. Δεκαεννέα λεπτά μίλησε ο κ. Σταθάκης, αντί για δέκα. Σας παρακαλώ πάρα πολύ. Υπάρχει ανοχή σε όλους τους συναδέλφους. Έχετε μιλήσει όλοι παραπάνω. Σ</w:t>
      </w:r>
      <w:r>
        <w:rPr>
          <w:rFonts w:eastAsia="Times New Roman" w:cs="Times New Roman"/>
          <w:szCs w:val="24"/>
        </w:rPr>
        <w:t>ας παρακαλώ πάρα πολύ. Παρατηρήσεις, αν είναι ποτέ δυνατόν!</w:t>
      </w:r>
    </w:p>
    <w:p w14:paraId="1C8C49B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w:t>
      </w:r>
      <w:r>
        <w:rPr>
          <w:rFonts w:eastAsia="Times New Roman" w:cs="Times New Roman"/>
          <w:szCs w:val="24"/>
        </w:rPr>
        <w:t xml:space="preserve"> Από το πρωί είμαστε εδώ και όλοι τόσο μίλησαν και κανείς δεν λέει τίποτα.</w:t>
      </w:r>
    </w:p>
    <w:p w14:paraId="1C8C49BB"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Κύριε Πρόεδρε, θα ήθελα τον λόγο.</w:t>
      </w:r>
    </w:p>
    <w:p w14:paraId="1C8C49BC"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(Μάριος Γεωργιάδης):</w:t>
      </w:r>
      <w:r>
        <w:rPr>
          <w:rFonts w:eastAsia="Times New Roman" w:cs="Times New Roman"/>
          <w:szCs w:val="24"/>
        </w:rPr>
        <w:t xml:space="preserve"> Ορίστε, κύριε Σταθάκη.</w:t>
      </w:r>
    </w:p>
    <w:p w14:paraId="1C8C49BD" w14:textId="77777777" w:rsidR="00AD7333" w:rsidRDefault="00CF083D">
      <w:pPr>
        <w:spacing w:line="600" w:lineRule="auto"/>
        <w:ind w:firstLine="720"/>
        <w:jc w:val="both"/>
        <w:rPr>
          <w:rFonts w:eastAsia="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Κύριε Σαλμά, το 1789 στην πρώτη </w:t>
      </w:r>
      <w:r>
        <w:rPr>
          <w:rFonts w:eastAsia="Times New Roman" w:cs="Times New Roman"/>
          <w:szCs w:val="24"/>
        </w:rPr>
        <w:t>ε</w:t>
      </w:r>
      <w:r>
        <w:rPr>
          <w:rFonts w:eastAsia="Times New Roman" w:cs="Times New Roman"/>
          <w:szCs w:val="24"/>
        </w:rPr>
        <w:t>θνοσυνέλευση στη Γαλλία κάποιοι κάθισαν δεξιά και κάποιοι κάθισαν αριστερά. Συζητούσαν επί πολλές μέρες πάνω σε τρει</w:t>
      </w:r>
      <w:r>
        <w:rPr>
          <w:rFonts w:eastAsia="Times New Roman" w:cs="Times New Roman"/>
          <w:szCs w:val="24"/>
        </w:rPr>
        <w:t>ς λέξεις, τι είναι ελευθερία, τι είναι ισότητα και τι είναι αδελφοσύνη. Από τότε, από τον τρόπο που καταλάβαιναν την ελευθερία, οι μεν έλεγαν οικονομική ελευθερία, οι δεξιά, και δεν μας ενδιαφέρει τίποτα άλλο.</w:t>
      </w:r>
      <w:r>
        <w:rPr>
          <w:rFonts w:eastAsia="Times New Roman"/>
          <w:szCs w:val="24"/>
        </w:rPr>
        <w:t xml:space="preserve"> </w:t>
      </w:r>
      <w:r>
        <w:rPr>
          <w:rFonts w:eastAsia="Times New Roman"/>
          <w:szCs w:val="24"/>
        </w:rPr>
        <w:t xml:space="preserve">Η Αριστερά έλεγε: </w:t>
      </w:r>
      <w:r>
        <w:rPr>
          <w:rFonts w:eastAsia="Times New Roman"/>
          <w:szCs w:val="24"/>
        </w:rPr>
        <w:lastRenderedPageBreak/>
        <w:t>Εντάξει η οικονομική ελευθερία δεν λέμε, καλό είναι και αυτό, αλλά και η αδελφοσύνη, με ενδιαφέρει τι κάνει ο διπλανός μου Γάλλος. Άρα, δεν θα τον προστατεύσω κοινωνικά όταν πέφτει, όταν δεν έχει γιατρό; Άρα, ναι ελευθερία, αλλά και αδελφ</w:t>
      </w:r>
      <w:r>
        <w:rPr>
          <w:rFonts w:eastAsia="Times New Roman"/>
          <w:szCs w:val="24"/>
        </w:rPr>
        <w:t xml:space="preserve">οσύνη και ισότητα. </w:t>
      </w:r>
    </w:p>
    <w:p w14:paraId="1C8C49BE" w14:textId="77777777" w:rsidR="00AD7333" w:rsidRDefault="00CF083D">
      <w:pPr>
        <w:spacing w:line="600" w:lineRule="auto"/>
        <w:ind w:firstLine="720"/>
        <w:jc w:val="both"/>
        <w:rPr>
          <w:rFonts w:eastAsia="Times New Roman"/>
          <w:szCs w:val="24"/>
        </w:rPr>
      </w:pPr>
      <w:r>
        <w:rPr>
          <w:rFonts w:eastAsia="Times New Roman"/>
          <w:szCs w:val="24"/>
        </w:rPr>
        <w:t>Άρα οι ταυτότητες, το ότι εμείς είμαστε αριστερό κόμμα και αποτυπώνεται στο καταστατικό μας και εσείς είσαστε δεξιό κόμμα, είναι δεδομένες. Δεν έχει αλλάξει διαχρονικά αυτό. Αυτό δεν λέει ότι δεν μπορείς σε ένα δημοκρατικό σύστημα να κυ</w:t>
      </w:r>
      <w:r>
        <w:rPr>
          <w:rFonts w:eastAsia="Times New Roman"/>
          <w:szCs w:val="24"/>
        </w:rPr>
        <w:t>βερνάει η Δεξιά ή η Αριστερά με βάση το πρόγραμμα και τις ανάγκες της κοινωνίας και τον τρόπο που καλείται να επιλύσει προβλήματα.</w:t>
      </w:r>
    </w:p>
    <w:p w14:paraId="1C8C49BF" w14:textId="77777777" w:rsidR="00AD7333" w:rsidRDefault="00CF083D">
      <w:pPr>
        <w:spacing w:line="600" w:lineRule="auto"/>
        <w:ind w:firstLine="720"/>
        <w:jc w:val="both"/>
        <w:rPr>
          <w:rFonts w:eastAsia="Times New Roman"/>
          <w:szCs w:val="24"/>
        </w:rPr>
      </w:pPr>
      <w:r>
        <w:rPr>
          <w:rFonts w:eastAsia="Times New Roman"/>
          <w:szCs w:val="24"/>
        </w:rPr>
        <w:t>Εμείς το 2015 δεν κατεβήκαμε στις εκλογές με το καταστατικό μας. Όπως δεν κατεβαίνετε και εσείς στις εκλογές με το καταστατικ</w:t>
      </w:r>
      <w:r>
        <w:rPr>
          <w:rFonts w:eastAsia="Times New Roman"/>
          <w:szCs w:val="24"/>
        </w:rPr>
        <w:t>ό σας.</w:t>
      </w:r>
    </w:p>
    <w:p w14:paraId="1C8C49C0" w14:textId="77777777" w:rsidR="00AD7333" w:rsidRDefault="00CF083D">
      <w:pPr>
        <w:spacing w:line="600" w:lineRule="auto"/>
        <w:ind w:firstLine="720"/>
        <w:jc w:val="both"/>
        <w:rPr>
          <w:rFonts w:eastAsia="Times New Roman"/>
          <w:szCs w:val="24"/>
        </w:rPr>
      </w:pPr>
      <w:r>
        <w:rPr>
          <w:rFonts w:eastAsia="Times New Roman"/>
          <w:b/>
          <w:szCs w:val="24"/>
        </w:rPr>
        <w:lastRenderedPageBreak/>
        <w:t>ΜΑΡΙΟΣ ΣΑΛΜΑΣ:</w:t>
      </w:r>
      <w:r>
        <w:rPr>
          <w:rFonts w:eastAsia="Times New Roman"/>
          <w:szCs w:val="24"/>
        </w:rPr>
        <w:t xml:space="preserve"> Εμείς με το καταστατικό μας.</w:t>
      </w:r>
    </w:p>
    <w:p w14:paraId="1C8C49C1" w14:textId="77777777" w:rsidR="00AD7333" w:rsidRDefault="00CF083D">
      <w:pPr>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Στις εκλογές κατεβαίνουμε γιατί έχουμε μια σειρά από σκέψεις, ιδέες και προτάσεις για το πώς θα λύσουμε τα προβλήματα</w:t>
      </w:r>
      <w:r>
        <w:rPr>
          <w:rFonts w:eastAsia="Times New Roman"/>
          <w:szCs w:val="24"/>
        </w:rPr>
        <w:t>,</w:t>
      </w:r>
      <w:r>
        <w:rPr>
          <w:rFonts w:eastAsia="Times New Roman"/>
          <w:szCs w:val="24"/>
        </w:rPr>
        <w:t xml:space="preserve"> που αντιμετωπίζει η οικονομί</w:t>
      </w:r>
      <w:r>
        <w:rPr>
          <w:rFonts w:eastAsia="Times New Roman"/>
          <w:szCs w:val="24"/>
        </w:rPr>
        <w:t xml:space="preserve">α, η κοινωνία. </w:t>
      </w:r>
    </w:p>
    <w:p w14:paraId="1C8C49C2" w14:textId="77777777" w:rsidR="00AD7333" w:rsidRDefault="00CF083D">
      <w:pPr>
        <w:spacing w:line="600" w:lineRule="auto"/>
        <w:ind w:firstLine="720"/>
        <w:jc w:val="both"/>
        <w:rPr>
          <w:rFonts w:eastAsia="Times New Roman"/>
          <w:b/>
          <w:szCs w:val="24"/>
        </w:rPr>
      </w:pPr>
      <w:r>
        <w:rPr>
          <w:rFonts w:eastAsia="Times New Roman"/>
          <w:szCs w:val="24"/>
        </w:rPr>
        <w:t>Εμείς είχαμε μια συμφωνία το 2015 με τους θεσμούς, με αυτήν κατεβήκαμε στις εκλογές και με τις σκέψεις μας για το πώς θα</w:t>
      </w:r>
      <w:r>
        <w:rPr>
          <w:rFonts w:eastAsia="Times New Roman"/>
          <w:b/>
          <w:szCs w:val="24"/>
        </w:rPr>
        <w:t xml:space="preserve"> </w:t>
      </w:r>
      <w:r>
        <w:rPr>
          <w:rFonts w:eastAsia="Times New Roman"/>
          <w:szCs w:val="24"/>
        </w:rPr>
        <w:t>σταθεροποιήσουμε την οικονομία με κοινωνικά δίκαιο τρόπο. Το ανέλυσε πολύ ωραία ο κ. Χουλιαράκης. Εμάς εμπιστεύτηκαν οι</w:t>
      </w:r>
      <w:r>
        <w:rPr>
          <w:rFonts w:eastAsia="Times New Roman"/>
          <w:szCs w:val="24"/>
        </w:rPr>
        <w:t xml:space="preserve"> πολίτες για τον τρόπο, για τις ιδέες και τις προτάσεις μας που είχαμε το 2015. Δεν κατεβήκαμε με καταστατικό και απορώ πώς ένας έμπειρος πολιτικός μας λέει ότι η ταυτότητα ενός κόμματος δημιουργεί </w:t>
      </w:r>
      <w:r>
        <w:rPr>
          <w:rFonts w:eastAsia="Times New Roman"/>
          <w:szCs w:val="24"/>
        </w:rPr>
        <w:lastRenderedPageBreak/>
        <w:t>και εσαεί ένα μονοπώλιο στη διακυβέρνηση. Πρέπει να σας ψη</w:t>
      </w:r>
      <w:r>
        <w:rPr>
          <w:rFonts w:eastAsia="Times New Roman"/>
          <w:szCs w:val="24"/>
        </w:rPr>
        <w:t>φίσουν οι πολίτες, τι να κάνουμε; Θα δυσκολευθείτε λίγο, αλλά δεν αποφεύγετε αυτήν τη διαδικασία, όποια άλλη μέθοδο και να προσπαθήσετε να ακολουθήσετε.</w:t>
      </w:r>
    </w:p>
    <w:p w14:paraId="1C8C49C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Υπουργέ.</w:t>
      </w:r>
    </w:p>
    <w:p w14:paraId="1C8C49C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Ορίστε, κύριε Χουλιαράκη, με ενημέρωσαν πω</w:t>
      </w:r>
      <w:r>
        <w:rPr>
          <w:rFonts w:eastAsia="Times New Roman" w:cs="Times New Roman"/>
          <w:szCs w:val="24"/>
        </w:rPr>
        <w:t xml:space="preserve">ς έχετε ζητήσει τον λόγο. </w:t>
      </w:r>
    </w:p>
    <w:p w14:paraId="1C8C49C5" w14:textId="77777777" w:rsidR="00AD7333" w:rsidRDefault="00CF083D">
      <w:pPr>
        <w:spacing w:line="600" w:lineRule="auto"/>
        <w:ind w:firstLine="720"/>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Ένα λεπτό θα χρειαστώ, κύριε Πρόεδρε.</w:t>
      </w:r>
    </w:p>
    <w:p w14:paraId="1C8C49C6" w14:textId="77777777" w:rsidR="00AD7333" w:rsidRDefault="00CF083D">
      <w:pPr>
        <w:spacing w:line="600" w:lineRule="auto"/>
        <w:ind w:firstLine="720"/>
        <w:jc w:val="both"/>
        <w:rPr>
          <w:rFonts w:eastAsia="Times New Roman"/>
          <w:szCs w:val="24"/>
        </w:rPr>
      </w:pPr>
      <w:r>
        <w:rPr>
          <w:rFonts w:eastAsia="Times New Roman"/>
          <w:szCs w:val="24"/>
        </w:rPr>
        <w:t xml:space="preserve">Θα ξαναγυρίσουμε στο 2014, γιατί το αναφέρατε. Θα θυμίσω, λοιπόν, πάλι ότι τον Δεκέμβριο του 2014 το κόστος δανεισμού του </w:t>
      </w:r>
      <w:r>
        <w:rPr>
          <w:rFonts w:eastAsia="Times New Roman"/>
          <w:szCs w:val="24"/>
        </w:rPr>
        <w:lastRenderedPageBreak/>
        <w:t>ελληνικού δη</w:t>
      </w:r>
      <w:r>
        <w:rPr>
          <w:rFonts w:eastAsia="Times New Roman"/>
          <w:szCs w:val="24"/>
        </w:rPr>
        <w:t xml:space="preserve">μοσίου ξεπερνούσε το 8%. Σήμερα είναι στο 3,8%. Με 8% στις αγορές δεν βγαίνεις, είναι απαγορευτικό. </w:t>
      </w:r>
    </w:p>
    <w:p w14:paraId="1C8C49C7" w14:textId="77777777" w:rsidR="00AD7333" w:rsidRDefault="00CF083D">
      <w:pPr>
        <w:spacing w:line="600" w:lineRule="auto"/>
        <w:ind w:firstLine="720"/>
        <w:jc w:val="both"/>
        <w:rPr>
          <w:rFonts w:eastAsia="Times New Roman"/>
          <w:szCs w:val="24"/>
        </w:rPr>
      </w:pPr>
      <w:r>
        <w:rPr>
          <w:rFonts w:eastAsia="Times New Roman"/>
          <w:szCs w:val="24"/>
        </w:rPr>
        <w:t>Τα ταμειακά διαθέσιμα, το απόθεμα ασφαλείας για την έξοδο στις αγορές που τώρα χτίζουμε</w:t>
      </w:r>
      <w:r>
        <w:rPr>
          <w:rFonts w:eastAsia="Times New Roman"/>
          <w:szCs w:val="24"/>
        </w:rPr>
        <w:t>,</w:t>
      </w:r>
      <w:r>
        <w:rPr>
          <w:rFonts w:eastAsia="Times New Roman"/>
          <w:szCs w:val="24"/>
        </w:rPr>
        <w:t xml:space="preserve"> ήταν μηδενικό, δεν υπήρχε. Ο στόχος προϋπολογισμού του 2014 ήταν 1</w:t>
      </w:r>
      <w:r>
        <w:rPr>
          <w:rFonts w:eastAsia="Times New Roman"/>
          <w:szCs w:val="24"/>
        </w:rPr>
        <w:t xml:space="preserve">,5%. Το αποτέλεσμα του 2014 ήταν 0,2%. Ο στόχος του 2015 ήταν 3%. Εάν δεν επαναδιαπραγματευόταν η Κυβέρνηση το </w:t>
      </w:r>
      <w:r>
        <w:rPr>
          <w:rFonts w:eastAsia="Times New Roman"/>
          <w:szCs w:val="24"/>
        </w:rPr>
        <w:t>π</w:t>
      </w:r>
      <w:r>
        <w:rPr>
          <w:rFonts w:eastAsia="Times New Roman"/>
          <w:szCs w:val="24"/>
        </w:rPr>
        <w:t xml:space="preserve">ρόγραμμα, έπρεπε να πάει από ένα αποτέλεσμα 0,2% σε ένα αποτέλεσμα 3%, δηλαδή 2,8% αύξηση. </w:t>
      </w:r>
    </w:p>
    <w:p w14:paraId="1C8C49C8" w14:textId="77777777" w:rsidR="00AD7333" w:rsidRDefault="00CF083D">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w:t>
      </w:r>
      <w:r>
        <w:rPr>
          <w:rFonts w:eastAsia="Times New Roman"/>
          <w:szCs w:val="24"/>
        </w:rPr>
        <w:t>ου ομιλίας του κυρίου Αναπληρωτή Υπουργού)</w:t>
      </w:r>
    </w:p>
    <w:p w14:paraId="1C8C49C9" w14:textId="77777777" w:rsidR="00AD7333" w:rsidRDefault="00CF083D">
      <w:pPr>
        <w:spacing w:line="600" w:lineRule="auto"/>
        <w:ind w:firstLine="720"/>
        <w:jc w:val="both"/>
        <w:rPr>
          <w:rFonts w:eastAsia="Times New Roman"/>
          <w:szCs w:val="24"/>
        </w:rPr>
      </w:pPr>
      <w:r>
        <w:rPr>
          <w:rFonts w:eastAsia="Times New Roman"/>
          <w:szCs w:val="24"/>
        </w:rPr>
        <w:t xml:space="preserve">Εδώ μιλάμε τώρα για διαφορά από το τελικό αποτέλεσμα του ’17 στο ’18  που είναι μικρότερη του 1%. Και μας κατηγορείτε για λιτότητα. Δεν υπήρχε περίπτωση η οικονομία, η χώρα να βγει από </w:t>
      </w:r>
      <w:r>
        <w:rPr>
          <w:rFonts w:eastAsia="Times New Roman"/>
          <w:szCs w:val="24"/>
        </w:rPr>
        <w:lastRenderedPageBreak/>
        <w:t>π</w:t>
      </w:r>
      <w:r>
        <w:rPr>
          <w:rFonts w:eastAsia="Times New Roman"/>
          <w:szCs w:val="24"/>
        </w:rPr>
        <w:t>ρόγραμμα χωρίς ταμειακά δια</w:t>
      </w:r>
      <w:r>
        <w:rPr>
          <w:rFonts w:eastAsia="Times New Roman"/>
          <w:szCs w:val="24"/>
        </w:rPr>
        <w:t>θέσιμα, με επιτόκια στο 8% και με μια υποχρέωση να ανέβει ένα σκαλοπάτι της τάξης του 2,7%, 2,8%.</w:t>
      </w:r>
    </w:p>
    <w:p w14:paraId="1C8C49CA" w14:textId="77777777" w:rsidR="00AD7333" w:rsidRDefault="00CF083D">
      <w:pPr>
        <w:spacing w:line="600" w:lineRule="auto"/>
        <w:ind w:firstLine="720"/>
        <w:jc w:val="both"/>
        <w:rPr>
          <w:rFonts w:eastAsia="Times New Roman"/>
          <w:szCs w:val="24"/>
        </w:rPr>
      </w:pPr>
      <w:r>
        <w:rPr>
          <w:rFonts w:eastAsia="Times New Roman"/>
          <w:szCs w:val="24"/>
        </w:rPr>
        <w:t>Θα αναφερθώ τώρα στα πρωτογενή πλεονάσματα. Κοιτάξτε: Σαφώς είναι χειρότερο να πέφτεις πάντα κάτω από τον στόχο. Το πρόβλημα της χώρας για πολλά χρόνια ήταν π</w:t>
      </w:r>
      <w:r>
        <w:rPr>
          <w:rFonts w:eastAsia="Times New Roman"/>
          <w:szCs w:val="24"/>
        </w:rPr>
        <w:t xml:space="preserve">ρόβλημα αξιοπιστίας και δεν ανοίγεις τον δρόμο εξόδου από τα </w:t>
      </w:r>
      <w:r>
        <w:rPr>
          <w:rFonts w:eastAsia="Times New Roman"/>
          <w:szCs w:val="24"/>
        </w:rPr>
        <w:t>π</w:t>
      </w:r>
      <w:r>
        <w:rPr>
          <w:rFonts w:eastAsia="Times New Roman"/>
          <w:szCs w:val="24"/>
        </w:rPr>
        <w:t xml:space="preserve">ρογράμματα αν δεν αρχίσεις κάποτε να πιάνεις τους στόχους σου. Και μέχρι το 2014 οι κυβερνήσεις δεν έπιασαν κανέναν δημοσιονομικό στόχο. </w:t>
      </w:r>
    </w:p>
    <w:p w14:paraId="1C8C49CB" w14:textId="77777777" w:rsidR="00AD7333" w:rsidRDefault="00CF083D">
      <w:pPr>
        <w:spacing w:line="600" w:lineRule="auto"/>
        <w:ind w:firstLine="720"/>
        <w:jc w:val="both"/>
        <w:rPr>
          <w:rFonts w:eastAsia="Times New Roman"/>
          <w:szCs w:val="24"/>
        </w:rPr>
      </w:pPr>
      <w:r>
        <w:rPr>
          <w:rFonts w:eastAsia="Times New Roman"/>
          <w:szCs w:val="24"/>
        </w:rPr>
        <w:t>Έχετε, βέβαια, δίκιο όταν λέτε ότι η παραγωγή υπερπλεονα</w:t>
      </w:r>
      <w:r>
        <w:rPr>
          <w:rFonts w:eastAsia="Times New Roman"/>
          <w:szCs w:val="24"/>
        </w:rPr>
        <w:t>σμάτων κατ</w:t>
      </w:r>
      <w:r>
        <w:rPr>
          <w:rFonts w:eastAsia="Times New Roman"/>
          <w:szCs w:val="24"/>
        </w:rPr>
        <w:t xml:space="preserve">’ </w:t>
      </w:r>
      <w:r>
        <w:rPr>
          <w:rFonts w:eastAsia="Times New Roman"/>
          <w:szCs w:val="24"/>
        </w:rPr>
        <w:t xml:space="preserve">αρχάς δεν είναι καλό πράγμα. Έχετε δίκιο σε αυτό. Γιατί, όπως είπατε, συνοδεύεται από μεγάλες υφέσεις. Είδαμε ότι η προσαρμογή του 2010-2014 συνοδεύθηκε από ύφεση σωρευτικά </w:t>
      </w:r>
      <w:r>
        <w:rPr>
          <w:rFonts w:eastAsia="Times New Roman"/>
          <w:szCs w:val="24"/>
        </w:rPr>
        <w:t xml:space="preserve">της </w:t>
      </w:r>
      <w:r>
        <w:rPr>
          <w:rFonts w:eastAsia="Times New Roman"/>
          <w:szCs w:val="24"/>
        </w:rPr>
        <w:t xml:space="preserve">τάξεως του 25%. Εγώ δεν είδα τέτοια ύφεση το διάστημα 2015 </w:t>
      </w:r>
      <w:r>
        <w:rPr>
          <w:rFonts w:eastAsia="Times New Roman"/>
          <w:szCs w:val="24"/>
        </w:rPr>
        <w:lastRenderedPageBreak/>
        <w:t xml:space="preserve">- 2017, </w:t>
      </w:r>
      <w:r>
        <w:rPr>
          <w:rFonts w:eastAsia="Times New Roman"/>
          <w:szCs w:val="24"/>
        </w:rPr>
        <w:t>παρ</w:t>
      </w:r>
      <w:r>
        <w:rPr>
          <w:rFonts w:eastAsia="Times New Roman"/>
          <w:szCs w:val="24"/>
        </w:rPr>
        <w:t xml:space="preserve">’ </w:t>
      </w:r>
      <w:r>
        <w:rPr>
          <w:rFonts w:eastAsia="Times New Roman"/>
          <w:szCs w:val="24"/>
        </w:rPr>
        <w:t>ότι είχαμε υπερπλεονάσματα. Η οικονομία ήταν στάσιμη. Η αβεβαιότητα παρέμεινε ειδικά το 2015, αλλά ύφεση δεν είδα.</w:t>
      </w:r>
    </w:p>
    <w:p w14:paraId="1C8C49CC" w14:textId="77777777" w:rsidR="00AD7333" w:rsidRDefault="00CF083D">
      <w:pPr>
        <w:spacing w:line="600" w:lineRule="auto"/>
        <w:ind w:firstLine="720"/>
        <w:jc w:val="both"/>
        <w:rPr>
          <w:rFonts w:eastAsia="Times New Roman"/>
          <w:szCs w:val="24"/>
        </w:rPr>
      </w:pPr>
      <w:r>
        <w:rPr>
          <w:rFonts w:eastAsia="Times New Roman"/>
          <w:szCs w:val="24"/>
        </w:rPr>
        <w:t xml:space="preserve">Αυτό τι σημαίνει; Σημαίνει ότι κάτι έχει αρχίσει να αλλάζει στον τρόπο που λειτουργεί η οικονομία. </w:t>
      </w:r>
    </w:p>
    <w:p w14:paraId="1C8C49C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Η δική μας πρόβλεψη και στον </w:t>
      </w:r>
      <w:r>
        <w:rPr>
          <w:rFonts w:eastAsia="Times New Roman" w:cs="Times New Roman"/>
          <w:szCs w:val="24"/>
        </w:rPr>
        <w:t>προϋπολογισμό του 2016 και στον προϋπολογισμό του 2017 ήταν για επίτευξη στόχου με ένα πάρα πολύ μικρό περιθώριο πάνω από τον στόχο, περιθώριο ασφαλείας της τάξης του 0,1%, 0,2%. Το γεγονός ότι παράγαμε αποτελέσματα σημαντικά υψηλότερα του στόχου χωρίς ύφε</w:t>
      </w:r>
      <w:r>
        <w:rPr>
          <w:rFonts w:eastAsia="Times New Roman" w:cs="Times New Roman"/>
          <w:szCs w:val="24"/>
        </w:rPr>
        <w:t>ση, δείχνει ότι μερικές βαθιές παράμετροι της οικονομίας στη συμπεριφορά των νοικοκυριών</w:t>
      </w:r>
      <w:r>
        <w:rPr>
          <w:rFonts w:eastAsia="Times New Roman" w:cs="Times New Roman"/>
          <w:szCs w:val="24"/>
        </w:rPr>
        <w:t xml:space="preserve"> και</w:t>
      </w:r>
      <w:r>
        <w:rPr>
          <w:rFonts w:eastAsia="Times New Roman" w:cs="Times New Roman"/>
          <w:szCs w:val="24"/>
        </w:rPr>
        <w:t xml:space="preserve"> στην ικανότητα του κράτους να συλλέγει φόρους, έχει αλλάξει. Και αυτό δεν είναι κακό, είναι καλό. </w:t>
      </w:r>
    </w:p>
    <w:p w14:paraId="1C8C49CE"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τον κύριο Υπουργό. </w:t>
      </w:r>
    </w:p>
    <w:p w14:paraId="1C8C49C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Εθνικής Άμυνας κ. Δημήτριος Βίτσας για οκτώ λεπτά. Θα ακολουθήσει ο κ. Μπάρκας, ο κ. Κουτσούμπας και θα κλείσουμε τη συνεδρίαση με την Υπουργό Τουρισμού κ. Κουντουρά. </w:t>
      </w:r>
    </w:p>
    <w:p w14:paraId="1C8C49D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Ορίστε, κύριε Βίτσα, έχετε τον λόγο. </w:t>
      </w:r>
    </w:p>
    <w:p w14:paraId="1C8C49D1"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ΒΙΤΣΑΣ (Αναπληρωτής Υπουργός Εθνικής Άμυνας):</w:t>
      </w:r>
      <w:r>
        <w:rPr>
          <w:rFonts w:eastAsia="Times New Roman" w:cs="Times New Roman"/>
          <w:szCs w:val="24"/>
        </w:rPr>
        <w:t xml:space="preserve"> Ευχαριστώ, κύριε Πρόεδρε. </w:t>
      </w:r>
    </w:p>
    <w:p w14:paraId="1C8C49D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Δεν ξέρω μήπως θα ήταν ωφέλιμο να είμαι εγώ τελευταίος ομιλητής και οι άλλοι να μεταφερθούν αύριο το πρωί, ώστε και να εκδηλώσουν σε περισσότερο κόσμο τη γνώμη τους και από την </w:t>
      </w:r>
      <w:r>
        <w:rPr>
          <w:rFonts w:eastAsia="Times New Roman" w:cs="Times New Roman"/>
          <w:szCs w:val="24"/>
        </w:rPr>
        <w:lastRenderedPageBreak/>
        <w:t>άλλη μ</w:t>
      </w:r>
      <w:r>
        <w:rPr>
          <w:rFonts w:eastAsia="Times New Roman" w:cs="Times New Roman"/>
          <w:szCs w:val="24"/>
        </w:rPr>
        <w:t>εριά να έχουν και μεγαλύτερη δημοσιότητα. Δεν θα πειράξει κανέναν αν αύριο τελειώσουμε δώδεκα…</w:t>
      </w:r>
    </w:p>
    <w:p w14:paraId="1C8C49D3"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Δύο ομιλητές, δύο Υπουργοί και τελειώνουμε, κύριε Πρόεδρε. Να τελειώνουμε σήμερα. Είναι προγραμματισμένο, κύριε Υπουργέ. Εμείς είμαστε εδ</w:t>
      </w:r>
      <w:r>
        <w:rPr>
          <w:rFonts w:eastAsia="Times New Roman" w:cs="Times New Roman"/>
          <w:szCs w:val="24"/>
        </w:rPr>
        <w:t xml:space="preserve">ώ από το πρωί μέχρι το βράδυ κάθε μέρα. </w:t>
      </w:r>
    </w:p>
    <w:p w14:paraId="1C8C49D4"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w:t>
      </w:r>
    </w:p>
    <w:p w14:paraId="1C8C49D5"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Για να μην παρασύρεται και κανείς από τη δυναμική της συζήτησης. </w:t>
      </w:r>
    </w:p>
    <w:p w14:paraId="1C8C49D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Έχουμε, λοιπόν, μπροστά μας τον τρίτο </w:t>
      </w:r>
      <w:r>
        <w:rPr>
          <w:rFonts w:eastAsia="Times New Roman" w:cs="Times New Roman"/>
          <w:szCs w:val="24"/>
        </w:rPr>
        <w:t>π</w:t>
      </w:r>
      <w:r>
        <w:rPr>
          <w:rFonts w:eastAsia="Times New Roman" w:cs="Times New Roman"/>
          <w:szCs w:val="24"/>
        </w:rPr>
        <w:t>ροϋπολο</w:t>
      </w:r>
      <w:r>
        <w:rPr>
          <w:rFonts w:eastAsia="Times New Roman" w:cs="Times New Roman"/>
          <w:szCs w:val="24"/>
        </w:rPr>
        <w:t xml:space="preserve">γισμό που καταθέτει η δική μας Κυβέρνηση. Κι έτσι αυτή η παράξενη μικρά </w:t>
      </w:r>
      <w:r>
        <w:rPr>
          <w:rFonts w:eastAsia="Times New Roman" w:cs="Times New Roman"/>
          <w:szCs w:val="24"/>
        </w:rPr>
        <w:lastRenderedPageBreak/>
        <w:t xml:space="preserve">παρένθεσις του 2015, χρόνο με τον χρόνο γίνεται μια ιστορική περίοδος. Και η ιστορική περίοδος μέχρι τα τώρα έχει τρία χαρακτηριστικά κατά τη γνώμη μου. </w:t>
      </w:r>
    </w:p>
    <w:p w14:paraId="1C8C49D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 πρώτο χαρακτηριστικό είναι </w:t>
      </w:r>
      <w:r>
        <w:rPr>
          <w:rFonts w:eastAsia="Times New Roman" w:cs="Times New Roman"/>
          <w:szCs w:val="24"/>
        </w:rPr>
        <w:t>η αποτελεσματικότητα. Και είναι πια κοινά παραδεκτό -μέσα από δύσκολες μάχες, μέσα από προβλήματα- ότι το καλοκαίρι του 2018 η χώρα βγαίνει από τη μνημονιακή επιτροπεία. Και καλείται τότε να μπορεί μόνη της, μέσα από τους όρους συμμετοχής της βέβαια στην Ε</w:t>
      </w:r>
      <w:r>
        <w:rPr>
          <w:rFonts w:eastAsia="Times New Roman" w:cs="Times New Roman"/>
          <w:szCs w:val="24"/>
        </w:rPr>
        <w:t xml:space="preserve">υρωπαϊκή Ένωση. </w:t>
      </w:r>
    </w:p>
    <w:p w14:paraId="1C8C49D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Αυτό δεν ήταν, αγαπητοί συνάδελφοι, και η κύρια επαγγελία μετά την καταστροφική επιλογή των μνημονίων εδώ και οκτώ χρόνια; Πώς μπορείτε αυτό να το προσπεράσετε; Με μεμψιμοιρίες, με συζητήσεις περί καθαριότητας; Αυτό δεν ήταν το ζήτημα; Κατ</w:t>
      </w:r>
      <w:r>
        <w:rPr>
          <w:rFonts w:eastAsia="Times New Roman" w:cs="Times New Roman"/>
          <w:szCs w:val="24"/>
        </w:rPr>
        <w:t xml:space="preserve">ανοεί </w:t>
      </w:r>
      <w:r>
        <w:rPr>
          <w:rFonts w:eastAsia="Times New Roman" w:cs="Times New Roman"/>
          <w:szCs w:val="24"/>
        </w:rPr>
        <w:lastRenderedPageBreak/>
        <w:t xml:space="preserve">και η Αξιωματική Αντιπολίτευση πως αυτή η Κυβέρνηση πετυχαίνει να βγάλει τη χώρα από τη μνημονιακή επιτροπεία. </w:t>
      </w:r>
    </w:p>
    <w:p w14:paraId="1C8C49D9"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Σε αυτόν τον δρόμο της αποτελεσματικότητας πρέπει να μείνουμε σταθερά προσανατολισμένοι ωσότου ολοκληρωθεί και η συμφωνία. Και χρειάζεται </w:t>
      </w:r>
      <w:r>
        <w:rPr>
          <w:rFonts w:eastAsia="Times New Roman" w:cs="Times New Roman"/>
          <w:szCs w:val="24"/>
        </w:rPr>
        <w:t>επιμονή, σοβαρότητα, ώστε κα</w:t>
      </w:r>
      <w:r>
        <w:rPr>
          <w:rFonts w:eastAsia="Times New Roman" w:cs="Times New Roman"/>
          <w:szCs w:val="24"/>
        </w:rPr>
        <w:t>μ</w:t>
      </w:r>
      <w:r>
        <w:rPr>
          <w:rFonts w:eastAsia="Times New Roman" w:cs="Times New Roman"/>
          <w:szCs w:val="24"/>
        </w:rPr>
        <w:t>μία σκέψη ή πράξη να μην κλονίσει την ολοκλήρωση της προσπάθειας της χώρας, αυτό και από τη δική μας πλευρά, αλλά και από την πλευρά των θεσμών, οι οποίοι οφείλουν να σεβαστούν και την υπογραφή τους και τις δικές τους υποχρεώσε</w:t>
      </w:r>
      <w:r>
        <w:rPr>
          <w:rFonts w:eastAsia="Times New Roman" w:cs="Times New Roman"/>
          <w:szCs w:val="24"/>
        </w:rPr>
        <w:t xml:space="preserve">ις και την προσπάθεια του ελληνικού λαού. </w:t>
      </w:r>
    </w:p>
    <w:p w14:paraId="1C8C49DA"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Συγχρόνως, σε αυτό το διάστημα χρειάζεται να σχεδιάζουμε την επόμενη μέρα. Και μέσα σε αυτόν τον σχεδιασμό και στα τεχνικά του χαρακτηριστικά θα δοκιμαστούμε ως Κυβέρνηση σε ένα </w:t>
      </w:r>
      <w:r>
        <w:rPr>
          <w:rFonts w:eastAsia="Times New Roman" w:cs="Times New Roman"/>
          <w:szCs w:val="24"/>
        </w:rPr>
        <w:lastRenderedPageBreak/>
        <w:t>ευκρινές και διακριτό σύστημα κινήτ</w:t>
      </w:r>
      <w:r>
        <w:rPr>
          <w:rFonts w:eastAsia="Times New Roman" w:cs="Times New Roman"/>
          <w:szCs w:val="24"/>
        </w:rPr>
        <w:t>ρων και υποχρεώσεων</w:t>
      </w:r>
      <w:r>
        <w:rPr>
          <w:rFonts w:eastAsia="Times New Roman" w:cs="Times New Roman"/>
          <w:szCs w:val="24"/>
        </w:rPr>
        <w:t>,</w:t>
      </w:r>
      <w:r>
        <w:rPr>
          <w:rFonts w:eastAsia="Times New Roman" w:cs="Times New Roman"/>
          <w:szCs w:val="24"/>
        </w:rPr>
        <w:t xml:space="preserve"> που αφορούν το πολιτικό σύστημα, το νέο παραγωγικό πρότυπο σαν κεντρικό στοιχείο της οικονομικής ανάπτυξης και την ανασύσταση του κοινωνικού κράτους. Και αυτό το σύστημα κινήτρων και υποχρεώσεων αφορά το κράτος και τους θεσμούς του, τη</w:t>
      </w:r>
      <w:r>
        <w:rPr>
          <w:rFonts w:eastAsia="Times New Roman" w:cs="Times New Roman"/>
          <w:szCs w:val="24"/>
        </w:rPr>
        <w:t xml:space="preserve">ν ιδιωτική, κρατική και δημόσια οικονομία, αλλά και όλο τον λαό, τον τρόπο ζωής και τις κοινωνικές συνήθειες. </w:t>
      </w:r>
    </w:p>
    <w:p w14:paraId="1C8C49D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Αν αυτό είναι το πρώτο χαρακτηριστικό, το δεύτερο χαρακτηριστικό της περιόδου είναι ο κοινωνικός προσανατολισμός. Άλλοι Υπουργοί και συνάδελφοι τ</w:t>
      </w:r>
      <w:r>
        <w:rPr>
          <w:rFonts w:eastAsia="Times New Roman" w:cs="Times New Roman"/>
          <w:szCs w:val="24"/>
        </w:rPr>
        <w:t xml:space="preserve">ης Συμπολίτευσης αναφέρθηκαν και θα αναφερθούν με αναλυτικό τρόπο στα μέτρα που κρατούν την κοινωνία όρθια, με φανερή μεροληψία υπέρ των πιο αδύναμων, των πλέον θιγμένων σε αυτόν τον κοινωνικό προσανατολισμό. </w:t>
      </w:r>
    </w:p>
    <w:p w14:paraId="1C8C49D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Το ζήτημα, όμως, της νέας συγκρότησης του κοιν</w:t>
      </w:r>
      <w:r>
        <w:rPr>
          <w:rFonts w:eastAsia="Times New Roman" w:cs="Times New Roman"/>
          <w:szCs w:val="24"/>
        </w:rPr>
        <w:t xml:space="preserve">ωνικού κράτους και η κοινωνική αναδιανομή του παραγόμενου πλούτου είναι κεντρικά στοιχεία και έχει σημασία σε αυτόν τον νέο σχεδιασμό αυτή η αναδιανομή να μην είναι μια </w:t>
      </w:r>
      <w:r>
        <w:rPr>
          <w:rFonts w:eastAsia="Times New Roman" w:cs="Times New Roman"/>
          <w:szCs w:val="24"/>
          <w:lang w:val="en-US"/>
        </w:rPr>
        <w:t>one</w:t>
      </w:r>
      <w:r>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παροχή, αλλά να μετατρέπεται σε μια μόνιμη κοινωνική κατάσταση που θα μειώνει τ</w:t>
      </w:r>
      <w:r>
        <w:rPr>
          <w:rFonts w:eastAsia="Times New Roman" w:cs="Times New Roman"/>
          <w:szCs w:val="24"/>
        </w:rPr>
        <w:t xml:space="preserve">ην κοινωνική και οικονομική ψαλίδα. Μέσα στο καταστατικό είμαστε σε αυτό. Και σας λέω ότι σε αυτήν την κατεύθυνση μπορούμε πλέον να κινηθούμε και αυτό είναι σημαντικό. </w:t>
      </w:r>
    </w:p>
    <w:p w14:paraId="1C8C49DD"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τρίτο χαρακτηριστικό της περιόδου είναι ο φόβος και η εκ τούτου πανικόβλητη αντίδρασ</w:t>
      </w:r>
      <w:r>
        <w:rPr>
          <w:rFonts w:eastAsia="Times New Roman" w:cs="Times New Roman"/>
          <w:szCs w:val="24"/>
        </w:rPr>
        <w:t xml:space="preserve">η του προϋπάρχοντος συστήματος πολιτικού, επικοινωνιακού, παραοικονομικού, αντικοινωνικού. Και εάν αξίζει μια κριτική σε εμάς του ΣΥΡΙΖΑ, είναι η κριτική που λέει </w:t>
      </w:r>
      <w:r>
        <w:rPr>
          <w:rFonts w:eastAsia="Times New Roman" w:cs="Times New Roman"/>
          <w:szCs w:val="24"/>
        </w:rPr>
        <w:lastRenderedPageBreak/>
        <w:t>ότι νιώθουμε την ανάγκη να απαντάμε και έχουμε και την ευαισθησία να απαντάμε πρώτα και κύρια</w:t>
      </w:r>
      <w:r>
        <w:rPr>
          <w:rFonts w:eastAsia="Times New Roman" w:cs="Times New Roman"/>
          <w:szCs w:val="24"/>
        </w:rPr>
        <w:t xml:space="preserve"> στην Αξιωματική Αντιπολίτευση, η οποία υψώνει μια φωνή κριτικής στις πολιτικές μας δυνάμεις.</w:t>
      </w:r>
    </w:p>
    <w:p w14:paraId="1C8C49D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Δηλαδή, τι συμβαίνει; Η πολιτική δύναμη η οποία παλεύει για μία ασύδοτη αγορά του υπερκέρδους ή όπως το λέω εγώ, κάτω από το γενικό σύνθημα που προτείνει στην κοι</w:t>
      </w:r>
      <w:r>
        <w:rPr>
          <w:rFonts w:eastAsia="Times New Roman" w:cs="Times New Roman"/>
          <w:szCs w:val="24"/>
        </w:rPr>
        <w:t>νωνία «αμύνεσθαι περί…πάρτης», γυρίζει και λέει στους ανθρώπους</w:t>
      </w:r>
      <w:r>
        <w:rPr>
          <w:rFonts w:eastAsia="Times New Roman" w:cs="Times New Roman"/>
          <w:szCs w:val="24"/>
        </w:rPr>
        <w:t>,</w:t>
      </w:r>
      <w:r>
        <w:rPr>
          <w:rFonts w:eastAsia="Times New Roman" w:cs="Times New Roman"/>
          <w:szCs w:val="24"/>
        </w:rPr>
        <w:t xml:space="preserve"> που λέει ο ποιητής ότι παλεύουν για όλου του κόσμου το ψωμί, το φως και το τραγούδι όλη τους τη ζωή: «Γιατί δεν το κάνετε αυτό και το κάνετε για τις θέσεις σας, οι οποίες μας ανήκουν;». Αυτή </w:t>
      </w:r>
      <w:r>
        <w:rPr>
          <w:rFonts w:eastAsia="Times New Roman" w:cs="Times New Roman"/>
          <w:szCs w:val="24"/>
        </w:rPr>
        <w:t xml:space="preserve">η λογική, η λογική ιδιοκτησίας πρέπει να βγει από το μυαλό της Αξιωματικής Αντιπολίτευσης. Έδωσε μία ωραία, όχι ειρωνική, αλλά πολύ σωστή απάντηση προηγούμενα και ο Υπουργός Γιώργος Σταθάκης. </w:t>
      </w:r>
    </w:p>
    <w:p w14:paraId="1C8C49D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Εδώ υπάρχει το εξής ζήτημα: Εμείς θα συνεχίσουμε να παλεύουμε -</w:t>
      </w:r>
      <w:r>
        <w:rPr>
          <w:rFonts w:eastAsia="Times New Roman" w:cs="Times New Roman"/>
          <w:szCs w:val="24"/>
        </w:rPr>
        <w:t xml:space="preserve">και το λέει και το καταστατικό μας αυτό-, αλλά θα μας απαντήσετε ποτέ πώς θα καταφέρετε, βρε παλικάρια, με αυτές τις πολιτικές να δημιουργήσετε δημόσιο χρέος 320 δισεκατομμύρια; Πώς καταφέρνατε, ώστε να έχετε μόνιμα ελλειμματικούς προϋπολογισμούς; Και πώς </w:t>
      </w:r>
      <w:r>
        <w:rPr>
          <w:rFonts w:eastAsia="Times New Roman" w:cs="Times New Roman"/>
          <w:szCs w:val="24"/>
        </w:rPr>
        <w:t>νομίζετε ότι θα πάθει καθολική αμνησία ο ελληνικός λαός; Και μας παρουσιάζετε ένα περίεργο έτος 2014, όπου όλα ήταν καλά και ωραία, αλλά το 2015 ούτε οι ξένοι ούτε ο ΣΥΡΙΖΑ σας έριξε, οι εκλογές σας ρίξανε. Και έρχεστε και λέτε ότι λέγατε τότε υπερβολικά π</w:t>
      </w:r>
      <w:r>
        <w:rPr>
          <w:rFonts w:eastAsia="Times New Roman" w:cs="Times New Roman"/>
          <w:szCs w:val="24"/>
        </w:rPr>
        <w:t>ράγματα. Τον Σεπτέμβρη του 2015 ξαναέγιναν οι εκλογές και ο ίδιος ο λαός πάντοτε θα σας αποτιμά και θα σας ρίχνει.</w:t>
      </w:r>
    </w:p>
    <w:p w14:paraId="1C8C49E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Θα ήθελα να μου επιτρέψετε -και θέλω κι άλλα δύο λεπτά, κύριε Πρόεδρε- να μιλήσω λίγο για το Υπουργείο Εθνικής Άμυνας. Έχει </w:t>
      </w:r>
      <w:r>
        <w:rPr>
          <w:rFonts w:eastAsia="Times New Roman" w:cs="Times New Roman"/>
          <w:szCs w:val="24"/>
        </w:rPr>
        <w:lastRenderedPageBreak/>
        <w:t>ένα διττό καθήκον</w:t>
      </w:r>
      <w:r>
        <w:rPr>
          <w:rFonts w:eastAsia="Times New Roman" w:cs="Times New Roman"/>
          <w:szCs w:val="24"/>
        </w:rPr>
        <w:t>, θα έλεγε κανένας. Πρώτα και κύρια να πω, ότι το πρώτο του καθήκον είναι η αμυντική θωράκιση της χώρας και θα είναι κουτό και αφελές οποιοσδήποτε, ξένος ή ντόπιος, να θεωρήσει ότι η Ελλάδα φαίνεται ή λέει ότι είναι ισχυρή. Η Ελλάδα είναι ισχυρή, οι Ένοπλε</w:t>
      </w:r>
      <w:r>
        <w:rPr>
          <w:rFonts w:eastAsia="Times New Roman" w:cs="Times New Roman"/>
          <w:szCs w:val="24"/>
        </w:rPr>
        <w:t xml:space="preserve">ς Δυνάμεις μας είναι ισχυρές και θα παρακαλέσω πάρα πολύ να συγκρατήσετε τουλάχιστον έναν Βουλευτή σας, ο οποίος έχει υπερβεί τα εσκαμμένα περί της μαχητικότητας και της δυνατότητας των Ενόπλων Δυνάμεων. </w:t>
      </w:r>
    </w:p>
    <w:p w14:paraId="1C8C49E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Ο δεύτερος, όμως, όρος είναι η κοινωνική προσφορά κ</w:t>
      </w:r>
      <w:r>
        <w:rPr>
          <w:rFonts w:eastAsia="Times New Roman" w:cs="Times New Roman"/>
          <w:szCs w:val="24"/>
        </w:rPr>
        <w:t xml:space="preserve">αι θέλω να δώσω ορισμένες απαντήσεις. Στη διαχείριση του προσφυγικού και σε ζητήματα που ειπωθήκαν εδώ είναι γνωστή η συνεισφορά </w:t>
      </w:r>
      <w:r>
        <w:rPr>
          <w:rFonts w:eastAsia="Times New Roman" w:cs="Times New Roman"/>
          <w:szCs w:val="24"/>
        </w:rPr>
        <w:lastRenderedPageBreak/>
        <w:t xml:space="preserve">των Ενόπλων Δυνάμεων και του Υπουργείου Εθνικής Άμυνας. Όμως, πρέπει να γίνει γνωστή και η διαχείριση των πόρων που πήραμε από </w:t>
      </w:r>
      <w:r>
        <w:rPr>
          <w:rFonts w:eastAsia="Times New Roman" w:cs="Times New Roman"/>
          <w:szCs w:val="24"/>
        </w:rPr>
        <w:t>την Ευρωπαϊκή Ένωση.</w:t>
      </w:r>
    </w:p>
    <w:p w14:paraId="1C8C49E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Το Υπουργείο Εθνικής Άμυνας από την </w:t>
      </w:r>
      <w:r>
        <w:rPr>
          <w:rFonts w:eastAsia="Times New Roman" w:cs="Times New Roman"/>
          <w:szCs w:val="24"/>
          <w:lang w:val="en-US"/>
        </w:rPr>
        <w:t>AMIF</w:t>
      </w:r>
      <w:r>
        <w:rPr>
          <w:rFonts w:eastAsia="Times New Roman" w:cs="Times New Roman"/>
          <w:szCs w:val="24"/>
        </w:rPr>
        <w:t xml:space="preserve"> το 2017 πήρε 47.492.000 ευρώ, από τον </w:t>
      </w:r>
      <w:r>
        <w:rPr>
          <w:rFonts w:eastAsia="Times New Roman" w:cs="Times New Roman"/>
          <w:szCs w:val="24"/>
          <w:lang w:val="en-US"/>
        </w:rPr>
        <w:t>ISF</w:t>
      </w:r>
      <w:r>
        <w:rPr>
          <w:rFonts w:eastAsia="Times New Roman" w:cs="Times New Roman"/>
          <w:szCs w:val="24"/>
        </w:rPr>
        <w:t xml:space="preserve"> πήρε 9.220.000 ευρώ, από το ΠΔΕ πήρε περίπου 1.400.000 ευρώ, από το εθνικό σκέλος του ΠΔΕ, δηλαδή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περίπου 3.500.000 ευρώ.</w:t>
      </w:r>
      <w:r>
        <w:rPr>
          <w:rFonts w:eastAsia="Times New Roman" w:cs="Times New Roman"/>
          <w:szCs w:val="24"/>
        </w:rPr>
        <w:t xml:space="preserve"> Αυτά δαπανήθηκαν με μηδέν διαχειριστικό κόστος, ώστε η Ελλάδα να μπορεί με ψηλά το κεφάλι να δείχνει και την ανθρωπιά της.</w:t>
      </w:r>
    </w:p>
    <w:p w14:paraId="1C8C49E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Αναπληρωτή Υπουργού)</w:t>
      </w:r>
    </w:p>
    <w:p w14:paraId="1C8C49E4" w14:textId="77777777" w:rsidR="00AD7333" w:rsidRDefault="00CF083D">
      <w:pPr>
        <w:spacing w:after="0" w:line="600" w:lineRule="auto"/>
        <w:ind w:firstLine="720"/>
        <w:jc w:val="both"/>
        <w:rPr>
          <w:rFonts w:eastAsia="Times New Roman"/>
          <w:szCs w:val="24"/>
        </w:rPr>
      </w:pPr>
      <w:r>
        <w:rPr>
          <w:rFonts w:eastAsia="Times New Roman" w:cs="Times New Roman"/>
          <w:szCs w:val="24"/>
        </w:rPr>
        <w:t>Επίσης, παραχωρήσαμε επτά στρατόπεδα, ώστε ν</w:t>
      </w:r>
      <w:r>
        <w:rPr>
          <w:rFonts w:eastAsia="Times New Roman" w:cs="Times New Roman"/>
          <w:szCs w:val="24"/>
        </w:rPr>
        <w:t xml:space="preserve">α διαμορφωθούν οι κατάλληλοι χώροι φιλοξενίας. Όμως, δεν φτάνει ως εκεί. </w:t>
      </w:r>
      <w:r>
        <w:rPr>
          <w:rFonts w:eastAsia="Times New Roman" w:cs="Times New Roman"/>
          <w:szCs w:val="24"/>
        </w:rPr>
        <w:lastRenderedPageBreak/>
        <w:t>Ξέρουν τι κάναμε το 2017 η Κύμη, η Σκόπελος, το Παγγαίο, η Σαμοθράκη, η Καβάλα, ο Αϊ Στράτης, η Λέσβος, η Αλεξανδρούπολη, το Σοφικό Κορινθίας, ο Κάλαμος, τα Κύθηρα, η Ζάκυνθος μαζί με</w:t>
      </w:r>
      <w:r>
        <w:rPr>
          <w:rFonts w:eastAsia="Times New Roman" w:cs="Times New Roman"/>
          <w:szCs w:val="24"/>
        </w:rPr>
        <w:t xml:space="preserve"> τους πυροσβέστες, μαζί με τους ανθρώπους οι οποίοι ήταν εθελοντές, μαζί με τις κοινωνικές οργανώσεις. </w:t>
      </w:r>
      <w:r>
        <w:rPr>
          <w:rFonts w:eastAsia="Times New Roman"/>
          <w:szCs w:val="24"/>
        </w:rPr>
        <w:t xml:space="preserve">Ξέρουν οι άνθρωποι της Μάνδρας τι κάναμε σε αυτή την κατεύθυνση. </w:t>
      </w:r>
    </w:p>
    <w:p w14:paraId="1C8C49E5" w14:textId="77777777" w:rsidR="00AD7333" w:rsidRDefault="00CF083D">
      <w:pPr>
        <w:spacing w:line="600" w:lineRule="auto"/>
        <w:ind w:firstLine="720"/>
        <w:jc w:val="both"/>
        <w:rPr>
          <w:rFonts w:eastAsia="Times New Roman"/>
          <w:szCs w:val="24"/>
        </w:rPr>
      </w:pPr>
      <w:r>
        <w:rPr>
          <w:rFonts w:eastAsia="Times New Roman"/>
          <w:szCs w:val="24"/>
        </w:rPr>
        <w:t>Ακόμα περισσότερο, όμως, σ’ αυτή την περίοδο, αυτή τη στιγμή, είκοσι εννιά οπλίτες γιατ</w:t>
      </w:r>
      <w:r>
        <w:rPr>
          <w:rFonts w:eastAsia="Times New Roman"/>
          <w:szCs w:val="24"/>
        </w:rPr>
        <w:t xml:space="preserve">ροί άνευ ειδικότητας είναι στην Ερεικούσσα, στο Μανδράκι, στους Φούρνους, στους Λειψούς, που πολλές φορές δεν είχαν δει ποτέ αγροτικό γιατρό εκεί. Και βεβαίως, συγχρόνως, στέλνουμε γιατρούς και εκεί που τους έχουν ανάγκη και στα περιφερειακά νοσοκομεία.  </w:t>
      </w:r>
    </w:p>
    <w:p w14:paraId="1C8C49E6" w14:textId="77777777" w:rsidR="00AD7333" w:rsidRDefault="00CF083D">
      <w:pPr>
        <w:spacing w:line="600" w:lineRule="auto"/>
        <w:ind w:firstLine="720"/>
        <w:jc w:val="both"/>
        <w:rPr>
          <w:rFonts w:eastAsia="Times New Roman"/>
          <w:szCs w:val="24"/>
        </w:rPr>
      </w:pPr>
      <w:r>
        <w:rPr>
          <w:rFonts w:eastAsia="Times New Roman"/>
          <w:szCs w:val="24"/>
        </w:rPr>
        <w:lastRenderedPageBreak/>
        <w:t>Τέλος, προχωράμε κι άλλα ζητήματα, όπως το γεγονός ότι ο Στρατός Ξηράς συντήρησε τα κτ</w:t>
      </w:r>
      <w:r>
        <w:rPr>
          <w:rFonts w:eastAsia="Times New Roman"/>
          <w:szCs w:val="24"/>
        </w:rPr>
        <w:t>ή</w:t>
      </w:r>
      <w:r>
        <w:rPr>
          <w:rFonts w:eastAsia="Times New Roman"/>
          <w:szCs w:val="24"/>
        </w:rPr>
        <w:t xml:space="preserve">ρια των σχολείων στα μειονοτικά χωριά Λύκειο και Οργάνη. Και βεβαίως, είναι γνωστό ότι σε κοινωνικό επίπεδο παραχωρήσαμε -δεν θέλω να πω πολλά πάνω σ’ αυτά- και το Στρατόπεδο «Παύλου Μελά» και συγχρόνως και το Στρατόπεδο «Δημάκη» στην Καρδίτσα.   </w:t>
      </w:r>
    </w:p>
    <w:p w14:paraId="1C8C49E7" w14:textId="77777777" w:rsidR="00AD7333" w:rsidRDefault="00CF083D">
      <w:pPr>
        <w:spacing w:line="600" w:lineRule="auto"/>
        <w:ind w:firstLine="720"/>
        <w:jc w:val="both"/>
        <w:rPr>
          <w:rFonts w:eastAsia="Times New Roman"/>
          <w:szCs w:val="24"/>
        </w:rPr>
      </w:pPr>
      <w:r>
        <w:rPr>
          <w:rFonts w:eastAsia="Times New Roman"/>
          <w:szCs w:val="24"/>
        </w:rPr>
        <w:t>Συγχρόνως, κάναμε ό,τι περισσότερο μπορούσαμε με μέριμνα για τις ανάγκες των στελεχών των Ενόπλων Δυνάμεων και σε σχέση με τους μισθούς. Οι μισθοί είχαν κατέβει 38% τα προηγούμενα τέσσερα χρόνια. Αν παρακολουθήσετε τον προϋπολογισμό, προβλέπεται και μια μι</w:t>
      </w:r>
      <w:r>
        <w:rPr>
          <w:rFonts w:eastAsia="Times New Roman"/>
          <w:szCs w:val="24"/>
        </w:rPr>
        <w:t xml:space="preserve">κρή αύξηση στο μισθολογικό κόστος. </w:t>
      </w:r>
    </w:p>
    <w:p w14:paraId="1C8C49E8" w14:textId="77777777" w:rsidR="00AD7333" w:rsidRDefault="00CF083D">
      <w:pPr>
        <w:spacing w:line="600" w:lineRule="auto"/>
        <w:ind w:firstLine="720"/>
        <w:jc w:val="both"/>
        <w:rPr>
          <w:rFonts w:eastAsia="Times New Roman"/>
          <w:szCs w:val="24"/>
        </w:rPr>
      </w:pPr>
      <w:r>
        <w:rPr>
          <w:rFonts w:eastAsia="Times New Roman"/>
          <w:szCs w:val="24"/>
        </w:rPr>
        <w:lastRenderedPageBreak/>
        <w:t>Βεβαίως, δώσαμε κι ένα άλλο επίπεδο υπερηφάνειας. Το τελευταίο παράδειγμα ήταν το «</w:t>
      </w:r>
      <w:r>
        <w:rPr>
          <w:rFonts w:eastAsia="Times New Roman"/>
          <w:szCs w:val="24"/>
        </w:rPr>
        <w:t>ΑΒΕΡΩΦ</w:t>
      </w:r>
      <w:r>
        <w:rPr>
          <w:rFonts w:eastAsia="Times New Roman"/>
          <w:szCs w:val="24"/>
        </w:rPr>
        <w:t xml:space="preserve">», με εκατόν πενήντα χιλιάδες επισκέψεις στη </w:t>
      </w:r>
      <w:r>
        <w:rPr>
          <w:rFonts w:eastAsia="Times New Roman"/>
          <w:szCs w:val="24"/>
        </w:rPr>
        <w:t>β</w:t>
      </w:r>
      <w:r>
        <w:rPr>
          <w:rFonts w:eastAsia="Times New Roman"/>
          <w:szCs w:val="24"/>
        </w:rPr>
        <w:t>όρεια Ελλάδα.</w:t>
      </w:r>
    </w:p>
    <w:p w14:paraId="1C8C49E9" w14:textId="77777777" w:rsidR="00AD7333" w:rsidRDefault="00CF083D">
      <w:pPr>
        <w:spacing w:line="600" w:lineRule="auto"/>
        <w:ind w:firstLine="720"/>
        <w:jc w:val="both"/>
        <w:rPr>
          <w:rFonts w:eastAsia="Times New Roman"/>
          <w:szCs w:val="24"/>
        </w:rPr>
      </w:pPr>
      <w:r>
        <w:rPr>
          <w:rFonts w:eastAsia="Times New Roman"/>
          <w:szCs w:val="24"/>
        </w:rPr>
        <w:t xml:space="preserve"> Επίσης, έχουμε προχωρήσει και φέτος ολοκληρώνεται το μεγαλύτερο οικιστ</w:t>
      </w:r>
      <w:r>
        <w:rPr>
          <w:rFonts w:eastAsia="Times New Roman"/>
          <w:szCs w:val="24"/>
        </w:rPr>
        <w:t>ικό πρόγραμμα, με εκατόν οκτώ παραδομένες κατοικίες, συν ογδόντα τρεις από το Στρατόπεδο «Παύλου Μελά» κι άλλες εκατόν εξήντα εννιά σε εξέλιξη.</w:t>
      </w:r>
    </w:p>
    <w:p w14:paraId="1C8C49EA" w14:textId="77777777" w:rsidR="00AD7333" w:rsidRDefault="00CF083D">
      <w:pPr>
        <w:spacing w:line="600" w:lineRule="auto"/>
        <w:ind w:firstLine="720"/>
        <w:jc w:val="both"/>
        <w:rPr>
          <w:rFonts w:eastAsia="Times New Roman"/>
          <w:szCs w:val="24"/>
        </w:rPr>
      </w:pPr>
      <w:r>
        <w:rPr>
          <w:rFonts w:eastAsia="Times New Roman"/>
          <w:szCs w:val="24"/>
        </w:rPr>
        <w:t xml:space="preserve">Δεν θέλω να μιλήσω για τα νοσοκομεία για να μην πάρω πολύ χρόνο. </w:t>
      </w:r>
    </w:p>
    <w:p w14:paraId="1C8C49EB" w14:textId="77777777" w:rsidR="00AD7333" w:rsidRDefault="00CF083D">
      <w:pPr>
        <w:spacing w:line="600" w:lineRule="auto"/>
        <w:ind w:firstLine="720"/>
        <w:jc w:val="both"/>
        <w:rPr>
          <w:rFonts w:eastAsia="Times New Roman"/>
          <w:szCs w:val="24"/>
        </w:rPr>
      </w:pPr>
      <w:r>
        <w:rPr>
          <w:rFonts w:eastAsia="Times New Roman"/>
          <w:szCs w:val="24"/>
        </w:rPr>
        <w:t>Το θέμα είναι ότι αυτά τα κάναμε με τα ίδια λε</w:t>
      </w:r>
      <w:r>
        <w:rPr>
          <w:rFonts w:eastAsia="Times New Roman"/>
          <w:szCs w:val="24"/>
        </w:rPr>
        <w:t xml:space="preserve">φτά του 2015, του 2016, τα μισά λεφτά του 2010. </w:t>
      </w:r>
    </w:p>
    <w:p w14:paraId="1C8C49EC" w14:textId="77777777" w:rsidR="00AD7333" w:rsidRDefault="00CF083D">
      <w:pPr>
        <w:spacing w:line="600" w:lineRule="auto"/>
        <w:ind w:firstLine="720"/>
        <w:jc w:val="both"/>
        <w:rPr>
          <w:rFonts w:eastAsia="Times New Roman"/>
          <w:szCs w:val="24"/>
        </w:rPr>
      </w:pPr>
      <w:r>
        <w:rPr>
          <w:rFonts w:eastAsia="Times New Roman"/>
          <w:szCs w:val="24"/>
        </w:rPr>
        <w:t xml:space="preserve">Το 2010 τα χρήματα ήταν περίπου 5 δισεκατομμύρια, το 2009, που το θυμάμαι πάρα πολύ καλά, ήταν 6 δισεκατομμύρια και τώρα </w:t>
      </w:r>
      <w:r>
        <w:rPr>
          <w:rFonts w:eastAsia="Times New Roman"/>
          <w:szCs w:val="24"/>
        </w:rPr>
        <w:lastRenderedPageBreak/>
        <w:t>ο προϋπολογισμός του Υπουργείου Εθνικής Άμυνας είναι 3 δισεκατομμύρια, κατανεμημένος 2</w:t>
      </w:r>
      <w:r>
        <w:rPr>
          <w:rFonts w:eastAsia="Times New Roman"/>
          <w:szCs w:val="24"/>
        </w:rPr>
        <w:t xml:space="preserve"> δισεκατομμύρια για τις αμοιβές, 500 περίπου εκατομμύρια για τα εξοπλιστικά προγράμματα. </w:t>
      </w:r>
    </w:p>
    <w:p w14:paraId="1C8C49ED" w14:textId="77777777" w:rsidR="00AD7333" w:rsidRDefault="00CF083D">
      <w:pPr>
        <w:spacing w:line="600" w:lineRule="auto"/>
        <w:ind w:firstLine="720"/>
        <w:jc w:val="both"/>
        <w:rPr>
          <w:rFonts w:eastAsia="Times New Roman"/>
          <w:szCs w:val="24"/>
        </w:rPr>
      </w:pPr>
      <w:r>
        <w:rPr>
          <w:rFonts w:eastAsia="Times New Roman"/>
          <w:szCs w:val="24"/>
        </w:rPr>
        <w:t xml:space="preserve">Εδώ θέλω να πω ότι τα εξοπλιστικά προγράμματα προχωράνε. Έχουμε το πρόγραμμα των «Πάπα 3», την αναβάθμιση των </w:t>
      </w:r>
      <w:r>
        <w:rPr>
          <w:rFonts w:eastAsia="Times New Roman"/>
          <w:szCs w:val="24"/>
          <w:lang w:val="en-US"/>
        </w:rPr>
        <w:t>F</w:t>
      </w:r>
      <w:r>
        <w:rPr>
          <w:rFonts w:eastAsia="Times New Roman"/>
          <w:szCs w:val="24"/>
        </w:rPr>
        <w:t>-16 και νέα προγράμματα για τη βοήθεια και τον εκσυγχρο</w:t>
      </w:r>
      <w:r>
        <w:rPr>
          <w:rFonts w:eastAsia="Times New Roman"/>
          <w:szCs w:val="24"/>
        </w:rPr>
        <w:t xml:space="preserve">νισμό του Στόλου και του Στρατού ξηράς.   </w:t>
      </w:r>
    </w:p>
    <w:p w14:paraId="1C8C49EE" w14:textId="77777777" w:rsidR="00AD7333" w:rsidRDefault="00CF083D">
      <w:pPr>
        <w:spacing w:line="600" w:lineRule="auto"/>
        <w:ind w:firstLine="720"/>
        <w:jc w:val="both"/>
        <w:rPr>
          <w:rFonts w:eastAsia="Times New Roman"/>
          <w:szCs w:val="24"/>
        </w:rPr>
      </w:pPr>
      <w:r>
        <w:rPr>
          <w:rFonts w:eastAsia="Times New Roman"/>
          <w:szCs w:val="24"/>
        </w:rPr>
        <w:t>Αυτά τα κάναμε, λοιπόν, με τα ίδια λεφτά κι αυτό το κοινωνικό έργο το κάναμε με τα ίδια στελέχη. Δεν φτιάξαμε κανέναν καινούργιο στρατό. Οι ίδιοι άνθρωποι ήταν. Υπάρχει, όμως, μία διαφορά. Πρώτον, στο ότι τους ακο</w:t>
      </w:r>
      <w:r>
        <w:rPr>
          <w:rFonts w:eastAsia="Times New Roman"/>
          <w:szCs w:val="24"/>
        </w:rPr>
        <w:t xml:space="preserve">ύμε. Δεύτερον, τους δώσαμε περιθώρια. Τρίτον, σεβόμαστε πάρα πολύ την προσπάθεια, δίνουμε τιμή στον </w:t>
      </w:r>
      <w:r>
        <w:rPr>
          <w:rFonts w:eastAsia="Times New Roman"/>
          <w:szCs w:val="24"/>
        </w:rPr>
        <w:lastRenderedPageBreak/>
        <w:t xml:space="preserve">ρόλο, κατανοούμε την έμπνευσή τους από το καθήκον και δείχνουμε φροντίδα για τα προβλήματα. </w:t>
      </w:r>
    </w:p>
    <w:p w14:paraId="1C8C49EF" w14:textId="77777777" w:rsidR="00AD7333" w:rsidRDefault="00CF083D">
      <w:pPr>
        <w:spacing w:line="600" w:lineRule="auto"/>
        <w:ind w:firstLine="720"/>
        <w:jc w:val="both"/>
        <w:rPr>
          <w:rFonts w:eastAsia="Times New Roman"/>
          <w:szCs w:val="24"/>
        </w:rPr>
      </w:pPr>
      <w:r>
        <w:rPr>
          <w:rFonts w:eastAsia="Times New Roman"/>
          <w:szCs w:val="24"/>
        </w:rPr>
        <w:t>Κι αυτά δεν τα λέω μόνο προς την Αντιπολίτευση ή δεν τα λέω καν</w:t>
      </w:r>
      <w:r>
        <w:rPr>
          <w:rFonts w:eastAsia="Times New Roman"/>
          <w:szCs w:val="24"/>
        </w:rPr>
        <w:t xml:space="preserve"> προς την Αντιπολίτευση. Τα λέω και προς εμάς τους ίδιους. Τώρα που η οικονομία αρχίζει και αλλάζει, αυτό το καινούργιο κέρδος πρέπει να εκφραστεί σε βελτίωση των όρων ζωής αυτών των ανθρώπων, η συντριπτική πλειοψηφία των οποίων θα έλεγα ότι παίρνουν τον μ</w:t>
      </w:r>
      <w:r>
        <w:rPr>
          <w:rFonts w:eastAsia="Times New Roman"/>
          <w:szCs w:val="24"/>
        </w:rPr>
        <w:t xml:space="preserve">ισθό ενός μέσου εργαζόμενου, ενός μέσου εργάτη. Κι αυτό δεν πρέπει ποτέ να το ξεχνάμε.   </w:t>
      </w:r>
    </w:p>
    <w:p w14:paraId="1C8C49F0" w14:textId="77777777" w:rsidR="00AD7333" w:rsidRDefault="00CF083D">
      <w:pPr>
        <w:spacing w:after="0" w:line="600" w:lineRule="auto"/>
        <w:ind w:firstLine="720"/>
        <w:jc w:val="both"/>
        <w:rPr>
          <w:rFonts w:eastAsia="Times New Roman"/>
          <w:szCs w:val="24"/>
        </w:rPr>
      </w:pPr>
      <w:r>
        <w:rPr>
          <w:rFonts w:eastAsia="Times New Roman"/>
          <w:szCs w:val="24"/>
        </w:rPr>
        <w:t>Λέω, λοιπόν, ότι μένοντας σε αυτή την προσπάθεια, αταλάντευτα, χωρίς να υποκύπτουμε σε ομάδες πίεσης, θα διασφαλίσουμε σαν Υπουργείο Εθνικής Άμυνας και τη θωράκιση τη</w:t>
      </w:r>
      <w:r>
        <w:rPr>
          <w:rFonts w:eastAsia="Times New Roman"/>
          <w:szCs w:val="24"/>
        </w:rPr>
        <w:t xml:space="preserve">ς χώρας </w:t>
      </w:r>
      <w:r>
        <w:rPr>
          <w:rFonts w:eastAsia="Times New Roman"/>
          <w:szCs w:val="24"/>
        </w:rPr>
        <w:lastRenderedPageBreak/>
        <w:t>και θα συνεχίσουμε τον κοινωνικό μας ρόλο. Δεν ζητάμε, όπως ξέρει κι ο αγαπητός συνάδελφος κ. Χουλιαράκης, περισσότερα χρήματα στον προϋπολογισμό μας. Γιατί περισσότερο απ’ όλους ή το ίδιο με όλους τα στελέχη των Ενόπλων Δυνάμεων κατανοούν την αναγ</w:t>
      </w:r>
      <w:r>
        <w:rPr>
          <w:rFonts w:eastAsia="Times New Roman"/>
          <w:szCs w:val="24"/>
        </w:rPr>
        <w:t xml:space="preserve">καιότητα να φύγουμε από το τέλμα και να ανοίξουμε ένα καινούργιο μέλλον για τον τόπο. Σας ευχαριστώ πολύ. </w:t>
      </w:r>
    </w:p>
    <w:p w14:paraId="1C8C49F1" w14:textId="77777777" w:rsidR="00AD7333" w:rsidRDefault="00CF083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9F2" w14:textId="77777777" w:rsidR="00AD7333" w:rsidRDefault="00CF083D">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w:t>
      </w:r>
    </w:p>
    <w:p w14:paraId="1C8C49F3" w14:textId="77777777" w:rsidR="00AD7333" w:rsidRDefault="00CF083D">
      <w:pPr>
        <w:spacing w:after="0" w:line="600" w:lineRule="auto"/>
        <w:ind w:firstLine="720"/>
        <w:jc w:val="both"/>
        <w:rPr>
          <w:rFonts w:eastAsia="Times New Roman"/>
          <w:bCs/>
          <w:szCs w:val="24"/>
        </w:rPr>
      </w:pPr>
      <w:r>
        <w:rPr>
          <w:rFonts w:eastAsia="Times New Roman"/>
          <w:bCs/>
          <w:szCs w:val="24"/>
        </w:rPr>
        <w:t>Τον λόγο έχει ο κ. Μπάρκας για έξι λεπτά.</w:t>
      </w:r>
      <w:r>
        <w:rPr>
          <w:rFonts w:eastAsia="Times New Roman"/>
          <w:bCs/>
          <w:szCs w:val="24"/>
        </w:rPr>
        <w:t xml:space="preserve"> Θα έχετε και εσείς ανοχή, εάν χρειαστείτε. Μην ανησυχείτε.</w:t>
      </w:r>
    </w:p>
    <w:p w14:paraId="1C8C49F4" w14:textId="77777777" w:rsidR="00AD7333" w:rsidRDefault="00CF083D">
      <w:pPr>
        <w:spacing w:after="0" w:line="600" w:lineRule="auto"/>
        <w:ind w:firstLine="720"/>
        <w:jc w:val="both"/>
        <w:rPr>
          <w:rFonts w:eastAsia="Times New Roman"/>
          <w:bCs/>
          <w:szCs w:val="24"/>
        </w:rPr>
      </w:pPr>
      <w:r>
        <w:rPr>
          <w:rFonts w:eastAsia="Times New Roman"/>
          <w:b/>
          <w:bCs/>
          <w:szCs w:val="24"/>
        </w:rPr>
        <w:t>ΚΩΝΣΤΑΝΤΙΝΟΣ ΜΠΑΡΚΑΣ:</w:t>
      </w:r>
      <w:r>
        <w:rPr>
          <w:rFonts w:eastAsia="Times New Roman"/>
          <w:bCs/>
          <w:szCs w:val="24"/>
        </w:rPr>
        <w:t xml:space="preserve"> Δεν νομίζω να χρειαστώ, κύριε Πρόεδρε. Πάντως, ευχαριστώ πολύ.</w:t>
      </w:r>
    </w:p>
    <w:p w14:paraId="1C8C49F5" w14:textId="77777777" w:rsidR="00AD7333" w:rsidRDefault="00CF083D">
      <w:pPr>
        <w:spacing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Ορίστε, έχετε τον λόγο.</w:t>
      </w:r>
    </w:p>
    <w:p w14:paraId="1C8C49F6" w14:textId="77777777" w:rsidR="00AD7333" w:rsidRDefault="00CF083D">
      <w:pPr>
        <w:spacing w:line="600" w:lineRule="auto"/>
        <w:ind w:firstLine="720"/>
        <w:jc w:val="both"/>
        <w:rPr>
          <w:rFonts w:eastAsia="Times New Roman"/>
          <w:bCs/>
          <w:szCs w:val="24"/>
        </w:rPr>
      </w:pPr>
      <w:r>
        <w:rPr>
          <w:rFonts w:eastAsia="Times New Roman"/>
          <w:b/>
          <w:bCs/>
          <w:szCs w:val="24"/>
        </w:rPr>
        <w:t>ΚΩΝΣΤΑΝΤΙΝΟΣ ΜΠΑΡΚΑΣ:</w:t>
      </w:r>
      <w:r>
        <w:rPr>
          <w:rFonts w:eastAsia="Times New Roman"/>
          <w:bCs/>
          <w:szCs w:val="24"/>
        </w:rPr>
        <w:t xml:space="preserve"> Κύριοι Βουλευτές, αυτές τις μέρες</w:t>
      </w:r>
      <w:r>
        <w:rPr>
          <w:rFonts w:eastAsia="Times New Roman"/>
          <w:bCs/>
          <w:szCs w:val="24"/>
        </w:rPr>
        <w:t xml:space="preserve"> στη Βουλή συζητούμε τον προϋπολογισμό του κράτους για το έτος 2018. Και αυτή η συζήτηση γίνεται σε ένα άλλο πεδίο, σε ένα διαφορετικό κάδρο σε σχέση με τις συζητήσεις</w:t>
      </w:r>
      <w:r>
        <w:rPr>
          <w:rFonts w:eastAsia="Times New Roman"/>
          <w:bCs/>
          <w:szCs w:val="24"/>
        </w:rPr>
        <w:t>,</w:t>
      </w:r>
      <w:r>
        <w:rPr>
          <w:rFonts w:eastAsia="Times New Roman"/>
          <w:bCs/>
          <w:szCs w:val="24"/>
        </w:rPr>
        <w:t xml:space="preserve"> που λάμβαναν χώρα τα προηγούμενα χρόνια σε αντίστοιχες συζητήσεις προϋπολογισμών. Και η</w:t>
      </w:r>
      <w:r>
        <w:rPr>
          <w:rFonts w:eastAsia="Times New Roman"/>
          <w:bCs/>
          <w:szCs w:val="24"/>
        </w:rPr>
        <w:t xml:space="preserve"> βασική διαφορά είναι πως αυτός ο προϋπολογισμός είναι ο τελευταίος μνημονιακός. Αυτό είναι κάτι που γνωρίζετε και εσείς οι Βουλευτές της Νέας Δημοκρατίας και του ΠΑΣΟΚ και του Ποταμιού και όλων των πτερύγων της Βουλής, αλλά και όλοι αυτοί οι οποίοι μετέχο</w:t>
      </w:r>
      <w:r>
        <w:rPr>
          <w:rFonts w:eastAsia="Times New Roman"/>
          <w:bCs/>
          <w:szCs w:val="24"/>
        </w:rPr>
        <w:t xml:space="preserve">υν μαζί με εσάς στο μέτωπο που έχει δημιουργηθεί στο εσωτερικό της χώρας εναντίον της Κυβέρνησης και </w:t>
      </w:r>
      <w:r>
        <w:rPr>
          <w:rFonts w:eastAsia="Times New Roman"/>
          <w:bCs/>
          <w:szCs w:val="24"/>
        </w:rPr>
        <w:lastRenderedPageBreak/>
        <w:t>του ΣΥΡΙΖΑ. Και αναφέρομαι στο εσωτερικό, γιατί οι απόψεις στο εξωτερικό ευτυχώς ή δυστυχώς -ευτυχώς θα έλεγα εγώ- είναι πλέον διαφορετικές.</w:t>
      </w:r>
    </w:p>
    <w:p w14:paraId="1C8C49F7" w14:textId="77777777" w:rsidR="00AD7333" w:rsidRDefault="00CF083D">
      <w:pPr>
        <w:spacing w:line="600" w:lineRule="auto"/>
        <w:ind w:firstLine="720"/>
        <w:jc w:val="both"/>
        <w:rPr>
          <w:rFonts w:eastAsia="Times New Roman"/>
          <w:bCs/>
          <w:szCs w:val="24"/>
        </w:rPr>
      </w:pPr>
      <w:r>
        <w:rPr>
          <w:rFonts w:eastAsia="Times New Roman"/>
          <w:bCs/>
          <w:szCs w:val="24"/>
        </w:rPr>
        <w:t>Ας δούμε, όμως</w:t>
      </w:r>
      <w:r>
        <w:rPr>
          <w:rFonts w:eastAsia="Times New Roman"/>
          <w:bCs/>
          <w:szCs w:val="24"/>
        </w:rPr>
        <w:t xml:space="preserve">, ποιες είναι οι βασικές διαφορές μας, ποια επιχειρήματα ανταγωνίζονται στον υπό συζήτηση προϋπολογισμό. </w:t>
      </w:r>
    </w:p>
    <w:p w14:paraId="1C8C49F8" w14:textId="77777777" w:rsidR="00AD7333" w:rsidRDefault="00CF083D">
      <w:pPr>
        <w:spacing w:line="600" w:lineRule="auto"/>
        <w:ind w:firstLine="720"/>
        <w:jc w:val="both"/>
        <w:rPr>
          <w:rFonts w:eastAsia="Times New Roman"/>
          <w:bCs/>
          <w:szCs w:val="24"/>
        </w:rPr>
      </w:pPr>
      <w:r>
        <w:rPr>
          <w:rFonts w:eastAsia="Times New Roman"/>
          <w:bCs/>
          <w:szCs w:val="24"/>
        </w:rPr>
        <w:t>Η Νέα Δημοκρατία για να μπορέσει να ξεφύγει από το πολιτικό κενό στο οποίο την έχει τοποθετήσει ο Αρχηγός της ζητώντας επί μακρόν εκλογές, έχει ξεθάψε</w:t>
      </w:r>
      <w:r>
        <w:rPr>
          <w:rFonts w:eastAsia="Times New Roman"/>
          <w:bCs/>
          <w:szCs w:val="24"/>
        </w:rPr>
        <w:t xml:space="preserve">ι το κοντινό της παρελθόν της, αυτό της κυβέρνησης Σαμαρά-Βενιζέλου. </w:t>
      </w:r>
    </w:p>
    <w:p w14:paraId="1C8C49F9" w14:textId="77777777" w:rsidR="00AD7333" w:rsidRDefault="00CF083D">
      <w:pPr>
        <w:spacing w:line="600" w:lineRule="auto"/>
        <w:ind w:firstLine="720"/>
        <w:jc w:val="both"/>
        <w:rPr>
          <w:rFonts w:eastAsia="Times New Roman"/>
          <w:bCs/>
          <w:szCs w:val="24"/>
        </w:rPr>
      </w:pPr>
      <w:r>
        <w:rPr>
          <w:rFonts w:eastAsia="Times New Roman"/>
          <w:bCs/>
          <w:szCs w:val="24"/>
        </w:rPr>
        <w:t>Ήταν μια κυβέρνηση την οποία η κοινωνία, ο κόσμος την έχει τοποθετήσει στο χρονοντούλαπο της ιστορίας όχι σε μία, αλλά σε τρεις εκλογικές αναμετρήσεις, χαρακτηρίζοντάς την ως μία από τις</w:t>
      </w:r>
      <w:r>
        <w:rPr>
          <w:rFonts w:eastAsia="Times New Roman"/>
          <w:bCs/>
          <w:szCs w:val="24"/>
        </w:rPr>
        <w:t xml:space="preserve"> </w:t>
      </w:r>
      <w:r>
        <w:rPr>
          <w:rFonts w:eastAsia="Times New Roman"/>
          <w:bCs/>
          <w:szCs w:val="24"/>
        </w:rPr>
        <w:lastRenderedPageBreak/>
        <w:t xml:space="preserve">χειρότερες κυβερνήσεις που γνώρισε ο τόπος και την οποία δεν θέλει ούτε καν να θυμάται. </w:t>
      </w:r>
    </w:p>
    <w:p w14:paraId="1C8C49FA" w14:textId="77777777" w:rsidR="00AD7333" w:rsidRDefault="00CF083D">
      <w:pPr>
        <w:spacing w:line="600" w:lineRule="auto"/>
        <w:ind w:firstLine="720"/>
        <w:jc w:val="both"/>
        <w:rPr>
          <w:rFonts w:eastAsia="Times New Roman"/>
          <w:bCs/>
          <w:szCs w:val="24"/>
        </w:rPr>
      </w:pPr>
      <w:r>
        <w:rPr>
          <w:rFonts w:eastAsia="Times New Roman"/>
          <w:bCs/>
          <w:szCs w:val="24"/>
        </w:rPr>
        <w:t>Οι Βουλευτές, όμως, της Νέας Δημοκρατίας, αλλά και του ΠΑΣΟΚ για να μπορέσουν να βρουν πολιτικά επιχειρήματα στηρίζονται, επαναφέρουν, θα έλεγα, τη θεωρία της επιτυχί</w:t>
      </w:r>
      <w:r>
        <w:rPr>
          <w:rFonts w:eastAsia="Times New Roman"/>
          <w:bCs/>
          <w:szCs w:val="24"/>
        </w:rPr>
        <w:t>ας των κυβερνήσεων Σαμαρά-Βενιζέλου την περίοδο 2012-2015.</w:t>
      </w:r>
    </w:p>
    <w:p w14:paraId="1C8C49FB" w14:textId="77777777" w:rsidR="00AD7333" w:rsidRDefault="00CF083D">
      <w:pPr>
        <w:spacing w:line="600" w:lineRule="auto"/>
        <w:ind w:firstLine="720"/>
        <w:jc w:val="both"/>
        <w:rPr>
          <w:rFonts w:eastAsia="Times New Roman"/>
          <w:bCs/>
          <w:szCs w:val="24"/>
        </w:rPr>
      </w:pPr>
      <w:r>
        <w:rPr>
          <w:rFonts w:eastAsia="Times New Roman"/>
          <w:bCs/>
          <w:szCs w:val="24"/>
        </w:rPr>
        <w:t>Και τι μας λένε; Μας λένε πως η πορεία ανάπτυξης της χώρας και εξόδου από τα μνημόνια διεκόπη από τον ΣΥΡΙΖΑ. Ξεχνάνε, όμως, να μας πουν σε αυτό το αφήγημα πως οι αξιολογήσεις του προγράμματός τους</w:t>
      </w:r>
      <w:r>
        <w:rPr>
          <w:rFonts w:eastAsia="Times New Roman"/>
          <w:bCs/>
          <w:szCs w:val="24"/>
        </w:rPr>
        <w:t xml:space="preserve"> δεν έκλεισαν και μάλιστα δεν μπορούσαν να κλείσουν, γιατί ούτε τα ποσοστά των πρωτογενών πλεονασμάτων τα οποία είχαν ως στόχους μπορούσαν να πιάσουν, αλλά ούτε και </w:t>
      </w:r>
      <w:r>
        <w:rPr>
          <w:rFonts w:eastAsia="Times New Roman"/>
          <w:bCs/>
          <w:szCs w:val="24"/>
        </w:rPr>
        <w:lastRenderedPageBreak/>
        <w:t>ο ρυθμός ανάπτυξης της ελληνικής οικονομίας ήταν ο απαιτούμενος.</w:t>
      </w:r>
    </w:p>
    <w:p w14:paraId="1C8C49FC" w14:textId="77777777" w:rsidR="00AD7333" w:rsidRDefault="00CF083D">
      <w:pPr>
        <w:spacing w:line="600" w:lineRule="auto"/>
        <w:ind w:firstLine="720"/>
        <w:jc w:val="both"/>
        <w:rPr>
          <w:rFonts w:eastAsia="Times New Roman"/>
          <w:bCs/>
          <w:szCs w:val="24"/>
        </w:rPr>
      </w:pPr>
      <w:r>
        <w:rPr>
          <w:rFonts w:eastAsia="Times New Roman"/>
          <w:bCs/>
          <w:szCs w:val="24"/>
        </w:rPr>
        <w:t xml:space="preserve">Έτσι η ευφυέστατη κατά τα </w:t>
      </w:r>
      <w:r>
        <w:rPr>
          <w:rFonts w:eastAsia="Times New Roman"/>
          <w:bCs/>
          <w:szCs w:val="24"/>
        </w:rPr>
        <w:t>άλλα κυβέρνηση Σαμαρά-Βενιζέλου βλέποντας την απέχθεια του ελληνικού λαού σε αυτούς και τις πολιτικές τους και ακολουθώντας τις πιο ακραίες αντιαριστερές, αντιριζοσπαστικές απόψεις και σκέψεις τους, σχεδίασαν το λεγόμενο σχέδιο της αριστερής παρένθεσης. Δε</w:t>
      </w:r>
      <w:r>
        <w:rPr>
          <w:rFonts w:eastAsia="Times New Roman"/>
          <w:bCs/>
          <w:szCs w:val="24"/>
        </w:rPr>
        <w:t xml:space="preserve">ν έκλεισαν την αξιολόγηση και μετέφεραν την εκλογή του Προέδρου της Δημοκρατίας ηθελημένα νωρίτερα, γνωρίζοντας πως δεν έχουν τον απαιτούμενο αριθμό Βουλευτών. </w:t>
      </w:r>
    </w:p>
    <w:p w14:paraId="1C8C49FD" w14:textId="77777777" w:rsidR="00AD7333" w:rsidRDefault="00CF083D">
      <w:pPr>
        <w:spacing w:line="600" w:lineRule="auto"/>
        <w:ind w:firstLine="720"/>
        <w:jc w:val="both"/>
        <w:rPr>
          <w:rFonts w:eastAsia="Times New Roman"/>
          <w:bCs/>
          <w:szCs w:val="24"/>
        </w:rPr>
      </w:pPr>
      <w:r>
        <w:rPr>
          <w:rFonts w:eastAsia="Times New Roman"/>
          <w:bCs/>
          <w:szCs w:val="24"/>
        </w:rPr>
        <w:t xml:space="preserve">Μάλιστα, για πρώτη φορά στα ελληνικά χρονικά Έλληνας πρώην Πρωθυπουργός δεν παρέδωσε το Μέγαρο </w:t>
      </w:r>
      <w:r>
        <w:rPr>
          <w:rFonts w:eastAsia="Times New Roman"/>
          <w:bCs/>
          <w:szCs w:val="24"/>
        </w:rPr>
        <w:t xml:space="preserve">Μαξίμου στο νέο </w:t>
      </w:r>
      <w:r>
        <w:rPr>
          <w:rFonts w:eastAsia="Times New Roman"/>
          <w:bCs/>
          <w:szCs w:val="24"/>
        </w:rPr>
        <w:lastRenderedPageBreak/>
        <w:t>Πρωθυπουργό της χώρας, όπως υποτάσσει η εθιμοτυπία, ακολουθώντας -αυτό που ανέφερα νωρίτερα- τις πιο ακραίες αντιαριστερές απόψεις του.</w:t>
      </w:r>
    </w:p>
    <w:p w14:paraId="1C8C49FE" w14:textId="77777777" w:rsidR="00AD7333" w:rsidRDefault="00CF083D">
      <w:pPr>
        <w:spacing w:line="600" w:lineRule="auto"/>
        <w:ind w:firstLine="720"/>
        <w:jc w:val="both"/>
        <w:rPr>
          <w:rFonts w:eastAsia="Times New Roman"/>
          <w:bCs/>
          <w:szCs w:val="24"/>
        </w:rPr>
      </w:pPr>
      <w:r>
        <w:rPr>
          <w:rFonts w:eastAsia="Times New Roman"/>
          <w:bCs/>
          <w:szCs w:val="24"/>
        </w:rPr>
        <w:t xml:space="preserve">Ας μην το κρύβουμε, ας το παραδεχτούμε, ως καλοί πολιτικοί και ιδεολογικοί αντίπαλοι: Δεν νιώθετε άνετα </w:t>
      </w:r>
      <w:r>
        <w:rPr>
          <w:rFonts w:eastAsia="Times New Roman"/>
          <w:bCs/>
          <w:szCs w:val="24"/>
        </w:rPr>
        <w:t xml:space="preserve">που χάσατε την εξουσία μέσα από τα χέρια σας από κάποιους που εσείς θεωρείτε ότι δεν πρέπει να βρίσκονται στα βουλευτικά έδρανα, από ανθρώπους που προέρχονται από την κοινωνία, από τα κινήματα, από χώρους εργασίας. </w:t>
      </w:r>
    </w:p>
    <w:p w14:paraId="1C8C49FF" w14:textId="77777777" w:rsidR="00AD7333" w:rsidRDefault="00CF083D">
      <w:pPr>
        <w:spacing w:line="600" w:lineRule="auto"/>
        <w:ind w:firstLine="720"/>
        <w:jc w:val="both"/>
        <w:rPr>
          <w:rFonts w:eastAsia="Times New Roman"/>
          <w:bCs/>
          <w:szCs w:val="24"/>
        </w:rPr>
      </w:pPr>
      <w:r>
        <w:rPr>
          <w:rFonts w:eastAsia="Times New Roman"/>
          <w:bCs/>
          <w:szCs w:val="24"/>
        </w:rPr>
        <w:t>Ύμνους, λοιπόν, στην κυβέρνηση Σαμαρά-Βε</w:t>
      </w:r>
      <w:r>
        <w:rPr>
          <w:rFonts w:eastAsia="Times New Roman"/>
          <w:bCs/>
          <w:szCs w:val="24"/>
        </w:rPr>
        <w:t xml:space="preserve">νιζέλου από τους Βουλευτές της Νέας Δημοκρατίας και του ΠΑΣΟΚ, τους οποίους ακούγοντάς τους μου έρχεται στο μυαλό μία φράση: Τι έγινε ακριβώς, ρε παιδιά; Γιατί τέτοια ζέση; Πού πήγε η νέα στρατηγική της </w:t>
      </w:r>
      <w:r>
        <w:rPr>
          <w:rFonts w:eastAsia="Times New Roman"/>
          <w:bCs/>
          <w:szCs w:val="24"/>
        </w:rPr>
        <w:lastRenderedPageBreak/>
        <w:t>ηγεσίας του κόμματος του κ. Μητσοτάκη; Σας έχει οδηγή</w:t>
      </w:r>
      <w:r>
        <w:rPr>
          <w:rFonts w:eastAsia="Times New Roman"/>
          <w:bCs/>
          <w:szCs w:val="24"/>
        </w:rPr>
        <w:t xml:space="preserve">σει σε τέτοιο αδιέξοδο η νέα ηγεσία και κυρίως οι θετικές εξελίξεις της ελληνικής οικονομίας τα τελευταία χρόνια που επιδιώκετε την παλινόρθωση της ακραίας δεξιάς, την παλινόρθωση μιας καταστροφικής </w:t>
      </w:r>
      <w:r>
        <w:rPr>
          <w:rFonts w:eastAsia="Times New Roman"/>
          <w:bCs/>
          <w:szCs w:val="24"/>
        </w:rPr>
        <w:t>κ</w:t>
      </w:r>
      <w:r>
        <w:rPr>
          <w:rFonts w:eastAsia="Times New Roman"/>
          <w:bCs/>
          <w:szCs w:val="24"/>
        </w:rPr>
        <w:t>υβέρνησης, όπως αυτής των Σαμαρά-Βενιζέλου.</w:t>
      </w:r>
    </w:p>
    <w:p w14:paraId="1C8C4A00" w14:textId="77777777" w:rsidR="00AD7333" w:rsidRDefault="00CF083D">
      <w:pPr>
        <w:spacing w:line="600" w:lineRule="auto"/>
        <w:ind w:firstLine="720"/>
        <w:jc w:val="both"/>
        <w:rPr>
          <w:rFonts w:eastAsia="Times New Roman"/>
          <w:bCs/>
          <w:szCs w:val="24"/>
        </w:rPr>
      </w:pPr>
      <w:r>
        <w:rPr>
          <w:rFonts w:eastAsia="Times New Roman"/>
          <w:bCs/>
          <w:szCs w:val="24"/>
        </w:rPr>
        <w:t>Και θα έλεγε</w:t>
      </w:r>
      <w:r>
        <w:rPr>
          <w:rFonts w:eastAsia="Times New Roman"/>
          <w:bCs/>
          <w:szCs w:val="24"/>
        </w:rPr>
        <w:t xml:space="preserve"> κανείς πως καλά κάνουν οι Βουλευτές της Νέας Δημοκρατίας. Όμως, με την επιδίωξη της παλινόρθωσης του ακραίου νεοφιλελευθερισμού από τους Βουλευτές</w:t>
      </w:r>
      <w:r>
        <w:rPr>
          <w:rFonts w:eastAsia="Times New Roman"/>
          <w:bCs/>
          <w:szCs w:val="24"/>
        </w:rPr>
        <w:t>,</w:t>
      </w:r>
      <w:r>
        <w:rPr>
          <w:rFonts w:eastAsia="Times New Roman"/>
          <w:bCs/>
          <w:szCs w:val="24"/>
        </w:rPr>
        <w:t xml:space="preserve"> που αυτοπροσδιορίζονται ως κεντρώοι, νομίζω ότι έχουμε μπροστά στα μάτια μας το απόλυτο σχέδιο του παλιού κ</w:t>
      </w:r>
      <w:r>
        <w:rPr>
          <w:rFonts w:eastAsia="Times New Roman"/>
          <w:bCs/>
          <w:szCs w:val="24"/>
        </w:rPr>
        <w:t>ραταιού πολιτικού συστήματος το οποίο βγάζει τους τελευταίους βρόγχους του λέγοντας πως μόνο με εξουσία μπορούν να ζήσουν. Αυτό είναι το οξυγόνο τους.</w:t>
      </w:r>
    </w:p>
    <w:p w14:paraId="1C8C4A0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Πώς αλλιώς να αντιληφθούμε τον εναγκαλισμό της κυρίας Γεννηματά με τον κ. Μητσοτάκη, αλλά και τη βεβαιότη</w:t>
      </w:r>
      <w:r>
        <w:rPr>
          <w:rFonts w:eastAsia="Times New Roman" w:cs="Times New Roman"/>
          <w:szCs w:val="24"/>
        </w:rPr>
        <w:t>τά τους πως θα βρεθούν και πάλι δίπλα-δίπλα στο άρμα της εξουσίας; Και καθήμενος στο πίσω κάθισμα του άρματος ο κ. Θεοδωράκης.</w:t>
      </w:r>
    </w:p>
    <w:p w14:paraId="1C8C4A0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Εμείς, από την άλλη, 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τον ιστορικό μας ρόλο προσπαθούμε να πετύχουμε δυο στόχους. Πρώτον, να βγάλουμε τη χώρα από τον δρόμο των μνημονίων στον οποίο το ΠΑΣΟΚ και η Νέα Δημοκρατία έβαλαν, με την κοινωνία όρθια και διαμορφωτή των εξελίξεων, προσπαθώντας να δώσουμε στον κόσμο</w:t>
      </w:r>
      <w:r>
        <w:rPr>
          <w:rFonts w:eastAsia="Times New Roman" w:cs="Times New Roman"/>
          <w:szCs w:val="24"/>
        </w:rPr>
        <w:t xml:space="preserve"> όσα με τη βία έχασε την περίοδο 2010-2015, γλιτώνοντας την κοινωνία από την ακραία φτώχεια, τη νεολαία από την άβυσσο της ανεργίας. Εμείς, κύριοι, δεν πανηγυρίζουμε και δεν δημιουργούμε </w:t>
      </w:r>
      <w:r>
        <w:rPr>
          <w:rFonts w:eastAsia="Times New Roman" w:cs="Times New Roman"/>
          <w:szCs w:val="24"/>
        </w:rPr>
        <w:lastRenderedPageBreak/>
        <w:t xml:space="preserve">το δικό μας σχέδιο επιτυχίας. Σκύβουμε το κεφάλι και δουλεύουμε προς </w:t>
      </w:r>
      <w:r>
        <w:rPr>
          <w:rFonts w:eastAsia="Times New Roman" w:cs="Times New Roman"/>
          <w:szCs w:val="24"/>
        </w:rPr>
        <w:t xml:space="preserve">όφελος της κοινωνίας. </w:t>
      </w:r>
    </w:p>
    <w:p w14:paraId="1C8C4A03"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Δεύτερος στόχος μας είναι να μην ξαναδεί ο τόπος κυβερνήσεις καταστροφής, όπως αυτές των Παπανδρέου, Παπαδήμα, Σαμαρά και Βενιζέλου, γιατί κάτι τέτοιο θα ήταν το χειρότερο σενάριο, ο χειρότερος εφιάλτης της κοινωνίας. </w:t>
      </w:r>
    </w:p>
    <w:p w14:paraId="1C8C4A04"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 υπόλοιπο, ό</w:t>
      </w:r>
      <w:r>
        <w:rPr>
          <w:rFonts w:eastAsia="Times New Roman" w:cs="Times New Roman"/>
          <w:szCs w:val="24"/>
        </w:rPr>
        <w:t>μως, επιχείρημά σας είναι και το πλέον διασκεδαστικό: Πως τα κάνουμε τάχα αυτά για την καρέκλα. Ποιοι, όμως, τα λένε αυτά και για ποιους; Πρώτον, ο κ. Μητσοτάκης η οικογένεια του οποίου εδώ και περίπου τριάντα χρόνια έχει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δύο μέλη της σε κάθε</w:t>
      </w:r>
      <w:r>
        <w:rPr>
          <w:rFonts w:eastAsia="Times New Roman" w:cs="Times New Roman"/>
          <w:szCs w:val="24"/>
        </w:rPr>
        <w:t xml:space="preserve"> κοινοβουλευτική περίοδο και δεν μετράω τα ξαδέλφια. </w:t>
      </w:r>
    </w:p>
    <w:p w14:paraId="1C8C4A05"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Η κ</w:t>
      </w:r>
      <w:r>
        <w:rPr>
          <w:rFonts w:eastAsia="Times New Roman" w:cs="Times New Roman"/>
          <w:szCs w:val="24"/>
        </w:rPr>
        <w:t>.</w:t>
      </w:r>
      <w:r>
        <w:rPr>
          <w:rFonts w:eastAsia="Times New Roman" w:cs="Times New Roman"/>
          <w:szCs w:val="24"/>
        </w:rPr>
        <w:t xml:space="preserve"> Μπακογιάννη, η οποία αφού διεγράφη από τη Νέα Δημοκρατία έκανε δικό της κόμμα και αφού δεν μπήκε στη Βουλή, ξαναπήγε στη Νέα Δημοκρατία, για να μπει στη Βουλή και να πάρει έδρα, συνοδευόμενη από το</w:t>
      </w:r>
      <w:r>
        <w:rPr>
          <w:rFonts w:eastAsia="Times New Roman" w:cs="Times New Roman"/>
          <w:szCs w:val="24"/>
        </w:rPr>
        <w:t xml:space="preserve">ν τωρινό Γραμματέα της Νέας Δημοκρατίας κ. Αυγενάκη. Ο τελευταίος έφυγε από τη Νέα Δημοκρατία και αφού δεν εξελέγη </w:t>
      </w:r>
      <w:r>
        <w:rPr>
          <w:rFonts w:eastAsia="Times New Roman" w:cs="Times New Roman"/>
        </w:rPr>
        <w:t>Βουλευτής</w:t>
      </w:r>
      <w:r>
        <w:rPr>
          <w:rFonts w:eastAsia="Times New Roman" w:cs="Times New Roman"/>
          <w:szCs w:val="24"/>
        </w:rPr>
        <w:t>, ξαναγύρισε στη Νέα Δημοκρατία με Βουλευτική έδρα. Και να μην αναφερθώ στα ζητήματα της οικογενειοκρατίας, γιατί εκεί θα χάσουμε το</w:t>
      </w:r>
      <w:r>
        <w:rPr>
          <w:rFonts w:eastAsia="Times New Roman" w:cs="Times New Roman"/>
          <w:szCs w:val="24"/>
        </w:rPr>
        <w:t xml:space="preserve"> μέτρημα. </w:t>
      </w:r>
    </w:p>
    <w:p w14:paraId="1C8C4A06"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Και τα λέτε αυτά σε ποιους; Στους Βουλευτές του ΣΥΡΙΖΑ, οι οποίοι και ταυτότητα έχουν και προφανώς δεν ενταχθήκαμε στην Αριστερά με στόχο την εκλογική μας επιτυχία.</w:t>
      </w:r>
    </w:p>
    <w:p w14:paraId="1C8C4A07"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Η συζήτηση αυτή, λοιπόν, κύριοι Βουλευτές της Αντιπολίτευσης, δεν σας βολεύει γι</w:t>
      </w:r>
      <w:r>
        <w:rPr>
          <w:rFonts w:eastAsia="Times New Roman" w:cs="Times New Roman"/>
          <w:szCs w:val="24"/>
        </w:rPr>
        <w:t xml:space="preserve">’ αυτό και έχετε επιδοθεί σε μια διαρκή προσπάθεια διαστρέβλωσης της πραγματικότητας. Όμως, το πολιτικό σας σχέδιο δεν θα περάσει. </w:t>
      </w:r>
    </w:p>
    <w:p w14:paraId="1C8C4A08"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 xml:space="preserve">Αυτός είναι ο τελευταίος </w:t>
      </w:r>
      <w:r>
        <w:rPr>
          <w:rFonts w:eastAsia="Times New Roman" w:cs="Times New Roman"/>
          <w:szCs w:val="24"/>
        </w:rPr>
        <w:t>π</w:t>
      </w:r>
      <w:r>
        <w:rPr>
          <w:rFonts w:eastAsia="Times New Roman" w:cs="Times New Roman"/>
          <w:szCs w:val="24"/>
        </w:rPr>
        <w:t>ροϋπολογισμός σε καθεστώς μνημονίων. Αυτή είναι η Κυβέρνηση, η οποία θα βγάλει τη χώρα από την κρί</w:t>
      </w:r>
      <w:r>
        <w:rPr>
          <w:rFonts w:eastAsia="Times New Roman" w:cs="Times New Roman"/>
          <w:szCs w:val="24"/>
        </w:rPr>
        <w:t>ση και τα μνημόνια,με την κοινωνία όρθια και ρυθμιστή των εξελίξεων. Και εσάς, κύριοι της Αντιπολίτευσης, θα σας τοποθετήσει μια και καλή εκεί που πραγματικά ανήκετε, δηλαδή στη γωνία των πολιτικών εξελίξεων της χώρας.</w:t>
      </w:r>
    </w:p>
    <w:p w14:paraId="1C8C4A09"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w:t>
      </w:r>
      <w:r>
        <w:rPr>
          <w:rFonts w:eastAsia="Times New Roman" w:cs="Times New Roman"/>
          <w:szCs w:val="24"/>
        </w:rPr>
        <w:t>ΥΡΙΖΑ)</w:t>
      </w:r>
    </w:p>
    <w:p w14:paraId="1C8C4A0A"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Μπάρκα.</w:t>
      </w:r>
    </w:p>
    <w:p w14:paraId="1C8C4A0B"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Τελευταίος από τη λίστα των ομιλητών είναι ο κ. Κουτσούμπας από τη Νέα Δημοκρατία. Θα κλείσουμε την αποψινή συνεδρίαση με την Υπουργό Τουρισμού, την κ</w:t>
      </w:r>
      <w:r>
        <w:rPr>
          <w:rFonts w:eastAsia="Times New Roman" w:cs="Times New Roman"/>
          <w:szCs w:val="24"/>
        </w:rPr>
        <w:t>.</w:t>
      </w:r>
      <w:r>
        <w:rPr>
          <w:rFonts w:eastAsia="Times New Roman" w:cs="Times New Roman"/>
          <w:szCs w:val="24"/>
        </w:rPr>
        <w:t xml:space="preserve"> Κουντουρά.</w:t>
      </w:r>
    </w:p>
    <w:p w14:paraId="1C8C4A0C"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Τον λόγο έχει ο κ. Κουτσού</w:t>
      </w:r>
      <w:r>
        <w:rPr>
          <w:rFonts w:eastAsia="Times New Roman" w:cs="Times New Roman"/>
          <w:szCs w:val="24"/>
        </w:rPr>
        <w:t>μπας για έξι λεπτά.</w:t>
      </w:r>
    </w:p>
    <w:p w14:paraId="1C8C4A0D" w14:textId="77777777" w:rsidR="00AD7333" w:rsidRDefault="00CF083D">
      <w:pPr>
        <w:spacing w:line="600" w:lineRule="auto"/>
        <w:ind w:firstLine="720"/>
        <w:jc w:val="both"/>
        <w:rPr>
          <w:rFonts w:eastAsia="Times New Roman" w:cs="Times New Roman"/>
          <w:szCs w:val="24"/>
        </w:rPr>
      </w:pPr>
      <w:r>
        <w:rPr>
          <w:rFonts w:eastAsia="Times New Roman" w:cs="Times New Roman"/>
          <w:b/>
          <w:szCs w:val="24"/>
        </w:rPr>
        <w:t>ΑΝΔΡΕΑΣ ΚΟΥΤΣΟΥΜΠΑΣ:</w:t>
      </w:r>
      <w:r>
        <w:rPr>
          <w:rFonts w:eastAsia="Times New Roman" w:cs="Times New Roman"/>
          <w:szCs w:val="24"/>
        </w:rPr>
        <w:t xml:space="preserve"> Αρχικά να ευχαριστήσω όσους παρέμειναν. Αγαπητέ κύριε Βεσυρόπουλε, κύριε Κόνσολα, κυρίες και κύριοι του ΣΥΡΙΖΑ, σας ευχαριστώ που είχατε την υπομονή. </w:t>
      </w:r>
    </w:p>
    <w:p w14:paraId="1C8C4A0E"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Κύριε Πρόεδρε, κύριοι Υπουργοί, ειλικρινά προβληματίστηκα και αν</w:t>
      </w:r>
      <w:r>
        <w:rPr>
          <w:rFonts w:eastAsia="Times New Roman" w:cs="Times New Roman"/>
          <w:szCs w:val="24"/>
        </w:rPr>
        <w:t xml:space="preserve">αρωτήθηκα όλη αυτήν την ώρα που παρακολουθώ τη συνεδρίαση συνεχώς, ανελλιπώς από τις 15.00΄ το μεσημέρι, αν θα έπρεπε να μιλήσω και ειδικά αυτήν την ώρα. </w:t>
      </w:r>
    </w:p>
    <w:p w14:paraId="1C8C4A0F"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Όλοι συμφωνούμε ότι αυτή η διαδικασία, η συζήτηση και ψήφιση του </w:t>
      </w:r>
      <w:r>
        <w:rPr>
          <w:rFonts w:eastAsia="Times New Roman" w:cs="Times New Roman"/>
          <w:szCs w:val="24"/>
        </w:rPr>
        <w:t>π</w:t>
      </w:r>
      <w:r>
        <w:rPr>
          <w:rFonts w:eastAsia="Times New Roman" w:cs="Times New Roman"/>
          <w:szCs w:val="24"/>
        </w:rPr>
        <w:t>ροϋπολογισμού, είναι μια εξέχουσα κ</w:t>
      </w:r>
      <w:r>
        <w:rPr>
          <w:rFonts w:eastAsia="Times New Roman" w:cs="Times New Roman"/>
          <w:szCs w:val="24"/>
        </w:rPr>
        <w:t>οινοβουλευτική διαδικασία, ότι είναι μια κορυφαία πολιτική πράξη. Μιλάει ο Υπουργός Εθνικής Οικονομίας, ο Υπουργός Οικονομικών και ο κ. Σταθάκης, ο Υπουργός Περιβάλλοντος και Ενέργειας και υπάρχουν μέσα στην Αίθουσα δεκαπέντε Βουλευτές; Τι είδους σοβαρή κο</w:t>
      </w:r>
      <w:r>
        <w:rPr>
          <w:rFonts w:eastAsia="Times New Roman" w:cs="Times New Roman"/>
          <w:szCs w:val="24"/>
        </w:rPr>
        <w:t xml:space="preserve">ινοβουλευτική διαδικασία είναι αυτή; Και εγώ το καταγγέλλω, το επισημαίνω. </w:t>
      </w:r>
    </w:p>
    <w:p w14:paraId="1C8C4A10"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Εγώ κλείνω τον κύκλο των ομιλητών. Δεν έχει σημασία αν αύριο πούμε «τι ωραία μιλήσαμε όλοι. Μίλησαν εκατόν ενενήντα πέντε», δηλαδή η ποσοτική συμμετοχή. Έχει σημασία ο τρόπος λειτο</w:t>
      </w:r>
      <w:r>
        <w:rPr>
          <w:rFonts w:eastAsia="Times New Roman" w:cs="Times New Roman"/>
          <w:szCs w:val="24"/>
        </w:rPr>
        <w:t xml:space="preserve">υργίας του Κοινοβουλίου και η ποιοτική, η ουσιαστική συμμετοχή. Και εγώ βλέπω ότι βουλευτικά δεν υπάρχει ουσιαστική, ποιοτική </w:t>
      </w:r>
      <w:r>
        <w:rPr>
          <w:rFonts w:eastAsia="Times New Roman" w:cs="Times New Roman"/>
          <w:szCs w:val="24"/>
        </w:rPr>
        <w:lastRenderedPageBreak/>
        <w:t xml:space="preserve">συμμετοχή των Βουλευτών. Πρέπει να δουν οι υπεύθυνοι του Κανονισμού της Βουλής πως θα αλλάξει ο τρόπος της κοινοβουλευτικής αυτής </w:t>
      </w:r>
      <w:r>
        <w:rPr>
          <w:rFonts w:eastAsia="Times New Roman" w:cs="Times New Roman"/>
          <w:szCs w:val="24"/>
        </w:rPr>
        <w:t>διαδικασίας.</w:t>
      </w:r>
    </w:p>
    <w:p w14:paraId="1C8C4A11"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t>Πριν προχωρήσω τώρα στην τοποθέτησή μου επί του θέματος της ημερήσιας διάταξης, θα ήθελα να πω -απουσιάζει βέβαια, αλλά πρέπει να το αναφέρω, γιατί δεν θα έχουμε αύριο την ευκαιρία- προς τον αγαπητό φίλο, τον Υπουργό Δικαιοσύνης, τον κ. Σταύρο</w:t>
      </w:r>
      <w:r>
        <w:rPr>
          <w:rFonts w:eastAsia="Times New Roman" w:cs="Times New Roman"/>
          <w:szCs w:val="24"/>
        </w:rPr>
        <w:t xml:space="preserve"> Κοντονή -με τον οποίο από το 2012 έως το 2014 μπορώ να πω ότι είχαμε μία γόνιμη, παραγωγική και εποικοδομητική συνεργασία στα θέματα δικαιοσύνης και στην Επιτροπή </w:t>
      </w:r>
      <w:r>
        <w:rPr>
          <w:rFonts w:eastAsia="Times New Roman" w:cs="Times New Roman"/>
          <w:szCs w:val="24"/>
        </w:rPr>
        <w:t xml:space="preserve">Σωφρονιστικού </w:t>
      </w:r>
      <w:r>
        <w:rPr>
          <w:rFonts w:eastAsia="Times New Roman" w:cs="Times New Roman"/>
          <w:szCs w:val="24"/>
        </w:rPr>
        <w:t xml:space="preserve">Κώδικα- ότι μου έκανε εντύπωση η τοποθέτησή του. </w:t>
      </w:r>
    </w:p>
    <w:p w14:paraId="1C8C4A12" w14:textId="77777777" w:rsidR="00AD7333" w:rsidRDefault="00CF083D">
      <w:pPr>
        <w:spacing w:line="600" w:lineRule="auto"/>
        <w:ind w:firstLine="720"/>
        <w:jc w:val="both"/>
        <w:rPr>
          <w:rFonts w:eastAsia="Times New Roman" w:cs="Times New Roman"/>
          <w:szCs w:val="24"/>
        </w:rPr>
      </w:pPr>
      <w:r>
        <w:rPr>
          <w:rFonts w:eastAsia="Times New Roman" w:cs="Times New Roman"/>
          <w:szCs w:val="24"/>
        </w:rPr>
        <w:lastRenderedPageBreak/>
        <w:t xml:space="preserve">Να το πω συνοπτικά: </w:t>
      </w:r>
      <w:r>
        <w:rPr>
          <w:rFonts w:eastAsia="Times New Roman" w:cs="Times New Roman"/>
          <w:szCs w:val="24"/>
        </w:rPr>
        <w:t>δ</w:t>
      </w:r>
      <w:r>
        <w:rPr>
          <w:rFonts w:eastAsia="Times New Roman" w:cs="Times New Roman"/>
          <w:szCs w:val="24"/>
        </w:rPr>
        <w:t>ικαιοσύ</w:t>
      </w:r>
      <w:r>
        <w:rPr>
          <w:rFonts w:eastAsia="Times New Roman" w:cs="Times New Roman"/>
          <w:szCs w:val="24"/>
        </w:rPr>
        <w:t>νη αλά καρτ δεν μπορεί να υπάρχει. Δεύτερον, μου έκανε εντύπωση που είπε</w:t>
      </w:r>
      <w:r>
        <w:rPr>
          <w:rFonts w:eastAsia="Times New Roman" w:cs="Times New Roman"/>
          <w:szCs w:val="24"/>
        </w:rPr>
        <w:t>:</w:t>
      </w:r>
      <w:r>
        <w:rPr>
          <w:rFonts w:eastAsia="Times New Roman" w:cs="Times New Roman"/>
          <w:szCs w:val="24"/>
        </w:rPr>
        <w:t xml:space="preserve"> «Εμείς νομοθετούμε βάσει των λαϊκών επιταγών». Όχι, κύριε Κοντονή, όχι κύριε Υπουργέ Δικαιοσύνης. Το Κοινοβούλιο δεν νομοθετεί βάσει λαϊκών επιταγών. Έχουμε κοινοβουλευτική δημοκρατί</w:t>
      </w:r>
      <w:r>
        <w:rPr>
          <w:rFonts w:eastAsia="Times New Roman" w:cs="Times New Roman"/>
          <w:szCs w:val="24"/>
        </w:rPr>
        <w:t>α.</w:t>
      </w:r>
    </w:p>
    <w:p w14:paraId="1C8C4A13"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τρίτον, μου έκανε εντύπωση μια άλλη ρήση του –και νομίζω ότι θα πάρει απάντηση από την Ένωση Δικαστών και από τα ανώτατα δικαστικά όργανα- ότι δηλαδή όλοι λογοδοτούμε και θα λογοδοτήσουν και οι δικαστές για την απόφαση που έβγαλαν για το πόθεν έσχες</w:t>
      </w:r>
      <w:r>
        <w:rPr>
          <w:rFonts w:eastAsia="Times New Roman" w:cs="Times New Roman"/>
          <w:szCs w:val="24"/>
        </w:rPr>
        <w:t>.</w:t>
      </w:r>
    </w:p>
    <w:p w14:paraId="1C8C4A14"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Εγώ γνωρίζω ότι στις κοινοβουλευτικές δημοκρατίες μόνο οι Βουλευτές λογοδοτούν απέναντι στο λαό, κρίνονται, ψηφίζονται, κα</w:t>
      </w:r>
      <w:r>
        <w:rPr>
          <w:rFonts w:eastAsia="Times New Roman" w:cs="Times New Roman"/>
          <w:szCs w:val="24"/>
        </w:rPr>
        <w:lastRenderedPageBreak/>
        <w:t>ταψηφίζονται και όχι οι δικαστές. Εκτός αν υπονοεί ο κύριος Υπουργός Δικαιοσύνης ότι θα στήσει λαϊκά δικαστήρια για τους δικαστές. Π</w:t>
      </w:r>
      <w:r>
        <w:rPr>
          <w:rFonts w:eastAsia="Times New Roman" w:cs="Times New Roman"/>
          <w:szCs w:val="24"/>
        </w:rPr>
        <w:t>ιστεύω και το απεύχομαι ότι δεν οδηγεί εκεί τη χώρα.</w:t>
      </w:r>
    </w:p>
    <w:p w14:paraId="1C8C4A15" w14:textId="77777777" w:rsidR="00AD7333" w:rsidRDefault="00CF083D">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C8C4A16"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χρειάζεται να απαντήσετε. </w:t>
      </w:r>
    </w:p>
    <w:p w14:paraId="1C8C4A17"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ότι ήταν λάθος του και θα πρέπει να επανορθώσει, διότι στις κοινοβουλευτικές δημοκρατίες πρέπει να τα δεχόμαστε όλα. Μπορεί να έχει δίκιο για το πόθεν έσχες. Άλλο η συμφωνία ότι πρέπει να έχουμε δήλωση πόθεν έσχες, επειδή κάναμε πολλές συζητήσεις, κ</w:t>
      </w:r>
      <w:r>
        <w:rPr>
          <w:rFonts w:eastAsia="Times New Roman" w:cs="Times New Roman"/>
          <w:szCs w:val="24"/>
        </w:rPr>
        <w:t xml:space="preserve">αι άλλο οι δημοσιοποιήσεις. Γιατί έγιναν πολλές συζητήσεις -και κατά την προηγούμενη κοινοβουλευτική περίοδο- για το πως πρέπει να δημοσιοποιούνται. </w:t>
      </w:r>
    </w:p>
    <w:p w14:paraId="1C8C4A18"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σας έλεγα, αγαπητέ συνάδελφε, το εξής. Γιατί θα πρέπει να ξέρει ο γείτονάς σας, αυτός που είναι απέναντ</w:t>
      </w:r>
      <w:r>
        <w:rPr>
          <w:rFonts w:eastAsia="Times New Roman" w:cs="Times New Roman"/>
          <w:szCs w:val="24"/>
        </w:rPr>
        <w:t>ι από την πολυκατοικία, ότι έχετε δύο ανήλικα παιδιά και ότι έχετε και 50.000 ευρώ στην τράπεζα ή στο σπίτι σας; Γιατί τον εν δυνάμει κλέφτη, απατεώνα, ληστή να τον φέρει στην πόρτα σας; Θέλει, λοιπόν, μεγάλη συζήτηση το θέμα όχι της δήλωσης, αλλά της δημο</w:t>
      </w:r>
      <w:r>
        <w:rPr>
          <w:rFonts w:eastAsia="Times New Roman" w:cs="Times New Roman"/>
          <w:szCs w:val="24"/>
        </w:rPr>
        <w:t xml:space="preserve">σιοποίησης. Αυτά τα έλεγα και όταν είχε γίνει ένα </w:t>
      </w:r>
      <w:r>
        <w:rPr>
          <w:rFonts w:eastAsia="Times New Roman" w:cs="Times New Roman"/>
          <w:szCs w:val="24"/>
        </w:rPr>
        <w:t xml:space="preserve">συνέδριο-ημερίδα </w:t>
      </w:r>
      <w:r>
        <w:rPr>
          <w:rFonts w:eastAsia="Times New Roman" w:cs="Times New Roman"/>
          <w:szCs w:val="24"/>
        </w:rPr>
        <w:t>στη Γενική Γραμματεία Διαφάνειας την προηγούμενη κοινοβουλευτική περίοδο.</w:t>
      </w:r>
    </w:p>
    <w:p w14:paraId="1C8C4A19"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Ας έρθουμε, λοιπόν, στο σημερινό θέμα συζήτησης. Εν ολίγοις, δεν πιστεύω να νομίζετε ότι άδικα πάω να σας πείσω να μην ψηφίσετε τον </w:t>
      </w:r>
      <w:r>
        <w:rPr>
          <w:rFonts w:eastAsia="Times New Roman" w:cs="Times New Roman"/>
          <w:szCs w:val="24"/>
        </w:rPr>
        <w:t>π</w:t>
      </w:r>
      <w:r>
        <w:rPr>
          <w:rFonts w:eastAsia="Times New Roman" w:cs="Times New Roman"/>
          <w:szCs w:val="24"/>
        </w:rPr>
        <w:t xml:space="preserve">ροϋπολογισμό. Αλίμονο! Είναι κορυφαία πολιτική πράξη και πρέπει να τον ψηφίσετε. </w:t>
      </w:r>
    </w:p>
    <w:p w14:paraId="1C8C4A1A"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Εγώ θα σας πω δυο θετικά που είδα από την</w:t>
      </w:r>
      <w:r>
        <w:rPr>
          <w:rFonts w:eastAsia="Times New Roman" w:cs="Times New Roman"/>
          <w:szCs w:val="24"/>
        </w:rPr>
        <w:t xml:space="preserve"> πλευρά σας. Είδα ως θετικό ότι κάνετε μια μεταστροφή, στροφή στον ρεαλισμό -και χαίρομαι- μέσω της ιδιωτικοποίησης. Επίσης, απαλλαγήκατε από τις αυταπάτες, πράγμα το οποίο θεωρώ θετικό. </w:t>
      </w:r>
    </w:p>
    <w:p w14:paraId="1C8C4A1B"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Βλέπω ότι κάνετε ένα βήμα μπροστά, αλλά πάτε δύο πίσω. Σας τραβάνε κ</w:t>
      </w:r>
      <w:r>
        <w:rPr>
          <w:rFonts w:eastAsia="Times New Roman" w:cs="Times New Roman"/>
          <w:szCs w:val="24"/>
        </w:rPr>
        <w:t xml:space="preserve">άποιοι. Ποιοι; Αυτοί στους οποίους οικοδομήσατε την πολιτική σας, αυτές οι συλλογικότητες, εκείνες οι ομάδες, με τα «δεν πληρώνω», η «σεισάχθεια», «όχι στις ιδιωτικοποιήσεις». Αυτά σας κρατάνε! </w:t>
      </w:r>
    </w:p>
    <w:p w14:paraId="1C8C4A1C"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εγώ σας ζητώ να κάνετε το βήμα παραπέρα, το βήμα προς τ</w:t>
      </w:r>
      <w:r>
        <w:rPr>
          <w:rFonts w:eastAsia="Times New Roman" w:cs="Times New Roman"/>
          <w:szCs w:val="24"/>
        </w:rPr>
        <w:t xml:space="preserve">η μεταρρύθμιση στην οποία συμφωνείτε οι περισσότεροι και συμφωνούμε -σε αυτά τα σημεία- αρκετοί από εμάς ότι έχει ανάγκη η πατρίδα. </w:t>
      </w:r>
    </w:p>
    <w:p w14:paraId="1C8C4A1D"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Αυτός ο </w:t>
      </w:r>
      <w:r>
        <w:rPr>
          <w:rFonts w:eastAsia="Times New Roman" w:cs="Times New Roman"/>
          <w:szCs w:val="24"/>
        </w:rPr>
        <w:t>π</w:t>
      </w:r>
      <w:r>
        <w:rPr>
          <w:rFonts w:eastAsia="Times New Roman" w:cs="Times New Roman"/>
          <w:szCs w:val="24"/>
        </w:rPr>
        <w:t>ροϋπολογισμός υπηρετεί τους στόχους και τους σκοπούς που πρέπει να έχει και όπως είπε ο Υπουργός Εθνικής Οικονομία</w:t>
      </w:r>
      <w:r>
        <w:rPr>
          <w:rFonts w:eastAsia="Times New Roman" w:cs="Times New Roman"/>
          <w:szCs w:val="24"/>
        </w:rPr>
        <w:t xml:space="preserve">ς ότι πρέπει να έχει ένας </w:t>
      </w:r>
      <w:r>
        <w:rPr>
          <w:rFonts w:eastAsia="Times New Roman" w:cs="Times New Roman"/>
          <w:szCs w:val="24"/>
        </w:rPr>
        <w:t>π</w:t>
      </w:r>
      <w:r>
        <w:rPr>
          <w:rFonts w:eastAsia="Times New Roman" w:cs="Times New Roman"/>
          <w:szCs w:val="24"/>
        </w:rPr>
        <w:t>ροϋπολογισμός, δηλαδή</w:t>
      </w:r>
      <w:r>
        <w:rPr>
          <w:rFonts w:eastAsia="Times New Roman" w:cs="Times New Roman"/>
          <w:szCs w:val="24"/>
        </w:rPr>
        <w:t>,</w:t>
      </w:r>
      <w:r>
        <w:rPr>
          <w:rFonts w:eastAsia="Times New Roman" w:cs="Times New Roman"/>
          <w:szCs w:val="24"/>
        </w:rPr>
        <w:t xml:space="preserve"> τα δημόσια οικονομικά, τον αναπτυξιακό χαρακτήρα και την κοινωνική δικαιοσύνη; </w:t>
      </w:r>
    </w:p>
    <w:p w14:paraId="1C8C4A1E"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τα δημόσια οικονομικά σας μίλησαν περισσότερο οι αρμόδιοι. Δεν θα μπω στα χωράφια τους. Θα μιλήσω για την κοινωνική δικαιο</w:t>
      </w:r>
      <w:r>
        <w:rPr>
          <w:rFonts w:eastAsia="Times New Roman" w:cs="Times New Roman"/>
          <w:szCs w:val="24"/>
        </w:rPr>
        <w:t>σύνη. Πιστεύω ότι θα είδατε, την Πέμπτη που ήταν η γενική απεργία, ότι η κοινωνία φώναζε και τα συνδικάτα και οι εργαζόμενοι. Τι ήθελαν; Τα βασικά συνθήματά τους στις ταμπέλες</w:t>
      </w:r>
      <w:r>
        <w:rPr>
          <w:rFonts w:eastAsia="Times New Roman" w:cs="Times New Roman"/>
          <w:szCs w:val="24"/>
        </w:rPr>
        <w:t>,</w:t>
      </w:r>
      <w:r>
        <w:rPr>
          <w:rFonts w:eastAsia="Times New Roman" w:cs="Times New Roman"/>
          <w:szCs w:val="24"/>
        </w:rPr>
        <w:t xml:space="preserve"> που είχαν κρεμάσει, ήταν μισθός στα 751, αφορολόγητο 12.000 ευρώ, δικαίωμα στην</w:t>
      </w:r>
      <w:r>
        <w:rPr>
          <w:rFonts w:eastAsia="Times New Roman" w:cs="Times New Roman"/>
          <w:szCs w:val="24"/>
        </w:rPr>
        <w:t xml:space="preserve"> απεργία και συλλογικές συμβάσεις εργασίας. Αυτά τα οποία είχαν το 2009. Μην το ξεχνάτε αυτό!</w:t>
      </w:r>
    </w:p>
    <w:p w14:paraId="1C8C4A1F"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Πάμε, λοιπόν, τώρα στον αναπτυξιακό χαρακτήρα. Αξιότιμοι κύριοι Υπουργοί, εγώ στο νομό μου, στο Νομό Βοιωτίας δεν είδα κανένα έργο αναπτυξιακού χαρακτήρα. Αν θέλα</w:t>
      </w:r>
      <w:r>
        <w:rPr>
          <w:rFonts w:eastAsia="Times New Roman" w:cs="Times New Roman"/>
          <w:szCs w:val="24"/>
        </w:rPr>
        <w:t xml:space="preserve">με να νομοθετήσουμε βάσει των λαϊκών επιταγών, θα σας έλεγα -διότι πρέπει να πω κάτι και για τον </w:t>
      </w:r>
      <w:r>
        <w:rPr>
          <w:rFonts w:eastAsia="Times New Roman" w:cs="Times New Roman"/>
          <w:szCs w:val="24"/>
        </w:rPr>
        <w:t>ν</w:t>
      </w:r>
      <w:r>
        <w:rPr>
          <w:rFonts w:eastAsia="Times New Roman" w:cs="Times New Roman"/>
          <w:szCs w:val="24"/>
        </w:rPr>
        <w:t xml:space="preserve">ομό- το εξής: Γιατί, κύριε Υπουργέ Άμυνας, κλείνετε το στρατόπεδο της Θήβας; Λαϊκή επιταγή είναι να μην το κλείσετε. Δεν θα μπω σε τοπικιστικές αντιλήψεις. </w:t>
      </w:r>
    </w:p>
    <w:p w14:paraId="1C8C4A20"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δεν είδα και κανένα άλλο έργο ουσιαστικό πέρα από τις σοβαρές προσπάθειες που κάνει η </w:t>
      </w:r>
      <w:r>
        <w:rPr>
          <w:rFonts w:eastAsia="Times New Roman" w:cs="Times New Roman"/>
          <w:szCs w:val="24"/>
        </w:rPr>
        <w:t>π</w:t>
      </w:r>
      <w:r>
        <w:rPr>
          <w:rFonts w:eastAsia="Times New Roman" w:cs="Times New Roman"/>
          <w:szCs w:val="24"/>
        </w:rPr>
        <w:t xml:space="preserve">εριφέρεια διά του αρμόδιου Περιφερειάρχη, του κ. </w:t>
      </w:r>
      <w:r>
        <w:rPr>
          <w:rFonts w:eastAsia="Times New Roman" w:cs="Times New Roman"/>
          <w:szCs w:val="24"/>
        </w:rPr>
        <w:t>Μπακογιάννη</w:t>
      </w:r>
      <w:r>
        <w:rPr>
          <w:rFonts w:eastAsia="Times New Roman" w:cs="Times New Roman"/>
          <w:szCs w:val="24"/>
        </w:rPr>
        <w:t>. Έργο υποδομών αναπτυξιακού χαρακτήρα, που να είναι συνδεδεμένο με την εκπαίδευση και το παραγωγικό μον</w:t>
      </w:r>
      <w:r>
        <w:rPr>
          <w:rFonts w:eastAsia="Times New Roman" w:cs="Times New Roman"/>
          <w:szCs w:val="24"/>
        </w:rPr>
        <w:t xml:space="preserve">τέλο, αυτό που εσείς πρεσβεύετε, δεν το βλέπω. </w:t>
      </w:r>
      <w:r>
        <w:rPr>
          <w:rFonts w:eastAsia="Times New Roman" w:cs="Times New Roman"/>
          <w:szCs w:val="24"/>
        </w:rPr>
        <w:lastRenderedPageBreak/>
        <w:t xml:space="preserve">Αυτό δεν το λέω μόνο για σας, το έλεγα και στην προηγούμενη, δική μου κυβέρνηση. </w:t>
      </w:r>
    </w:p>
    <w:p w14:paraId="1C8C4A21"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Απόδειξη: Μα, είναι δυνατόν η Γεωπονική Σχολή να έχει έδρα την Αθήνα, όταν στην Κωπαϊδα έχει περιουσία, έχει υποδομή, έχει χωρά</w:t>
      </w:r>
      <w:r>
        <w:rPr>
          <w:rFonts w:eastAsia="Times New Roman" w:cs="Times New Roman"/>
          <w:szCs w:val="24"/>
        </w:rPr>
        <w:t xml:space="preserve">φια τα οποία καλλιεργεί, τα οποία μισθώνει; Είναι δυνατόν να είναι η Γεωπονική Σχολή στην Αθήνα; Πώς, λοιπόν, μιλάμε για καινούργιο παραγωγικό μοντέλο; </w:t>
      </w:r>
    </w:p>
    <w:p w14:paraId="1C8C4A22"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Εγώ το λέω και το ζητάω από τώρα. Είναι </w:t>
      </w:r>
      <w:r>
        <w:rPr>
          <w:rFonts w:eastAsia="Times New Roman" w:cs="Times New Roman"/>
          <w:szCs w:val="24"/>
        </w:rPr>
        <w:t>αίτημα</w:t>
      </w:r>
      <w:r>
        <w:rPr>
          <w:rFonts w:eastAsia="Times New Roman" w:cs="Times New Roman"/>
          <w:szCs w:val="24"/>
        </w:rPr>
        <w:t>, όχι μόνο της Βοιωτίας αλλά και των γεωργών. Αν θέλετε ν</w:t>
      </w:r>
      <w:r>
        <w:rPr>
          <w:rFonts w:eastAsia="Times New Roman" w:cs="Times New Roman"/>
          <w:szCs w:val="24"/>
        </w:rPr>
        <w:t>α πάμε σε μια καινούργια ανάπτυξη, σε ένα νέο παραγωγικό μοντέλο, η Γεωπονική Σχολή -θα το ζητήσω και από την αυριανή κυβέρνηση- να έρθει στο Νομό Βοιωτίας.</w:t>
      </w:r>
    </w:p>
    <w:p w14:paraId="1C8C4A23"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κλείσω με δύο φράσεις. Έχετε δύο αφηγήματα τώρα τελευταία. Το ένα αφήγημα είναι ότι «εντάξει, βρ</w:t>
      </w:r>
      <w:r>
        <w:rPr>
          <w:rFonts w:eastAsia="Times New Roman" w:cs="Times New Roman"/>
          <w:szCs w:val="24"/>
        </w:rPr>
        <w:t>ε παιδιά, δεν φταίμε εμείς -το είπε κάποιος Βουλευτής σας σε μια συνέντευξή του- δεν φταίει ο βασανιζόμενος για την σκληρότητα του βασανιστή». Θα του απαντήσω παραφράζοντας: Όμως, δεν φταίει και ο κυβερνώμενος πολίτης για την πολιτική ανικανότητα και όχι τ</w:t>
      </w:r>
      <w:r>
        <w:rPr>
          <w:rFonts w:eastAsia="Times New Roman" w:cs="Times New Roman"/>
          <w:szCs w:val="24"/>
        </w:rPr>
        <w:t xml:space="preserve">ην επιστημονική ανικανότητα του κυβερνώντος. </w:t>
      </w:r>
    </w:p>
    <w:p w14:paraId="1C8C4A24" w14:textId="77777777" w:rsidR="00AD7333" w:rsidRDefault="00CF083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ένα άλλο αφήγημα, το οποίο χρησιμοποιείτε τώρα τελευταία είναι το εξής. Λέτε «εμείς πολλά από αυτά που κάνουμε δεν τα πιστεύουμε, ούτε ιδιωτικοποιήσεις θέλαμε, ούτε αεροδρόμια, ούτε το Ελληνικό, ούτε τα λιμ</w:t>
      </w:r>
      <w:r>
        <w:rPr>
          <w:rFonts w:eastAsia="Times New Roman" w:cs="Times New Roman"/>
          <w:szCs w:val="24"/>
        </w:rPr>
        <w:t>άνια που κλείναμε, ούτε τη Θεσσαλονίκη ούτε τον Πειραιά, αλλά τι να κάνουμε; Μας τα επιβάλλουν οι ξένοι!».</w:t>
      </w:r>
    </w:p>
    <w:p w14:paraId="1C8C4A25"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Θα σας διαβάσω μια ρήση</w:t>
      </w:r>
      <w:r>
        <w:rPr>
          <w:rFonts w:eastAsia="Times New Roman" w:cs="Times New Roman"/>
          <w:szCs w:val="24"/>
        </w:rPr>
        <w:t>,</w:t>
      </w:r>
      <w:r>
        <w:rPr>
          <w:rFonts w:eastAsia="Times New Roman" w:cs="Times New Roman"/>
          <w:szCs w:val="24"/>
        </w:rPr>
        <w:t xml:space="preserve"> που την είπε ένας μεγάλος πολιτικός, που ουδείς πιστεύω ότι αμφισβητεί, το 1963. Ακούστε, λοιπόν, για να το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w:t>
      </w:r>
      <w:r>
        <w:rPr>
          <w:rFonts w:eastAsia="Times New Roman" w:cs="Times New Roman"/>
          <w:szCs w:val="24"/>
        </w:rPr>
        <w:t>ας: «Όταν ένας πολιτικός γνωρίζει αυτό, το οποίο πρέπει να γίνει στη χώρα του και δεν μπορεί να το πραγματοποιήσει, διότι του αρνούνται τις αναγκαίες προϋποθέσεις, οφείλει να αποσύρεται αντί να κάνει συμβιβασμούς με τη συνείδησή του». Η χώρα μπορεί να προχ</w:t>
      </w:r>
      <w:r>
        <w:rPr>
          <w:rFonts w:eastAsia="Times New Roman" w:cs="Times New Roman"/>
          <w:szCs w:val="24"/>
        </w:rPr>
        <w:t xml:space="preserve">ωρήσει και χωρίς εσάς. </w:t>
      </w:r>
    </w:p>
    <w:p w14:paraId="1C8C4A26"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Καληνύχτα σας και καλή χρονιά!</w:t>
      </w:r>
    </w:p>
    <w:p w14:paraId="1C8C4A27" w14:textId="77777777" w:rsidR="00AD7333" w:rsidRDefault="00CF08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8C4A28"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Κουτσούμπα.</w:t>
      </w:r>
    </w:p>
    <w:p w14:paraId="1C8C4A29"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Τη σημερινή συνεδρίασή μας θα ολοκληρώσει η Υπουργός Τουρισμού, η κ. Κουντουρά.</w:t>
      </w:r>
    </w:p>
    <w:p w14:paraId="1C8C4A2A"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Κυρ</w:t>
      </w:r>
      <w:r>
        <w:rPr>
          <w:rFonts w:eastAsia="Times New Roman" w:cs="Times New Roman"/>
          <w:szCs w:val="24"/>
        </w:rPr>
        <w:t>ία Υπουργέ, έχετε τον λόγο για δέκα λεπτά.</w:t>
      </w:r>
    </w:p>
    <w:p w14:paraId="1C8C4A2B"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Ευχαριστώ πολύ, κύριε Πρόεδρε.</w:t>
      </w:r>
    </w:p>
    <w:p w14:paraId="1C8C4A2C"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τρία τελευταία χρόνια η Κυβέρνησή μας με ισχυρή πολιτική βούληση, συγκεκριμένο αναπτυξιακό σχέδιο και αποτελεσμ</w:t>
      </w:r>
      <w:r>
        <w:rPr>
          <w:rFonts w:eastAsia="Times New Roman" w:cs="Times New Roman"/>
          <w:szCs w:val="24"/>
        </w:rPr>
        <w:t>ατικότητα</w:t>
      </w:r>
      <w:r>
        <w:rPr>
          <w:rFonts w:eastAsia="Times New Roman" w:cs="Times New Roman"/>
          <w:szCs w:val="24"/>
        </w:rPr>
        <w:t>,</w:t>
      </w:r>
      <w:r>
        <w:rPr>
          <w:rFonts w:eastAsia="Times New Roman" w:cs="Times New Roman"/>
          <w:szCs w:val="24"/>
        </w:rPr>
        <w:t xml:space="preserve"> που ξεπέρασε κάθε προσδοκία, υλοποιεί τον εθνικό στρατηγικό στόχο για την οριστική έξοδο από την κρίση, την επανεκκίνηση της ελληνικής οικονομίας σε όρους βιωσιμότητας και ανταγωνιστικότητας, την παραγωγική ανασυγκρότηση της χώρας σε νέες, υγιεί</w:t>
      </w:r>
      <w:r>
        <w:rPr>
          <w:rFonts w:eastAsia="Times New Roman" w:cs="Times New Roman"/>
          <w:szCs w:val="24"/>
        </w:rPr>
        <w:t>ς βάσεις. Οι επόμενοι μήνες είναι καθοριστικοί και ο στόχος είναι μέχρι το καλοκαίρι του 2018 να βγούμε από το πρόγραμμα.</w:t>
      </w:r>
    </w:p>
    <w:p w14:paraId="1C8C4A2D"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Η αποφασιστικότητά μας στην εφαρμογή των απαιτούμενων μεταρρυθμίσεων και η πρόοδος</w:t>
      </w:r>
      <w:r>
        <w:rPr>
          <w:rFonts w:eastAsia="Times New Roman" w:cs="Times New Roman"/>
          <w:szCs w:val="24"/>
        </w:rPr>
        <w:t>,</w:t>
      </w:r>
      <w:r>
        <w:rPr>
          <w:rFonts w:eastAsia="Times New Roman" w:cs="Times New Roman"/>
          <w:szCs w:val="24"/>
        </w:rPr>
        <w:t xml:space="preserve"> που έχει σημειώσει η Ελλάδα αναγνωρίζεται απ’ όλους τους διεθνείς θεσμούς, φορείς και τις ξένες αγορές. Το οικονομικό κλίμα και το επιχειρηματικό περιβάλλον βελτιώνονται διαρκώς. Η ανεργία έχει μειωθεί σχεδόν επτά μονάδες τα τρία τελευταία χρόνια και η απ</w:t>
      </w:r>
      <w:r>
        <w:rPr>
          <w:rFonts w:eastAsia="Times New Roman" w:cs="Times New Roman"/>
          <w:szCs w:val="24"/>
        </w:rPr>
        <w:t xml:space="preserve">ασχόληση αυξάνεται πλέον με ρυθμούς κοντά στο 2%. </w:t>
      </w:r>
    </w:p>
    <w:p w14:paraId="1C8C4A2E"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Οι άμεσες ξένες επενδύσεις είναι σε επίπεδα ρεκόρ τα δυο τελευταία χρόνια και το 2017 έχουμε αύξηση μέχρι και 70%. Η ελληνική οικονομία «τρέχει» με θετικούς ρυθμούς, με υπεραπόδοση των στόχων και διαρκή βε</w:t>
      </w:r>
      <w:r>
        <w:rPr>
          <w:rFonts w:eastAsia="Times New Roman" w:cs="Times New Roman"/>
          <w:szCs w:val="24"/>
        </w:rPr>
        <w:t xml:space="preserve">λτίωση στα θεμελιώδη μεγέθη της, στη βιομηχανική παραγωγή και στη μεταποίηση, στο λιανικό εμπόριο, </w:t>
      </w:r>
      <w:r>
        <w:rPr>
          <w:rFonts w:eastAsia="Times New Roman" w:cs="Times New Roman"/>
          <w:szCs w:val="24"/>
        </w:rPr>
        <w:lastRenderedPageBreak/>
        <w:t>στις εξαγωγές και φυσικά στον τουρισμό σε όλα τα τουριστικά μεγέθη.</w:t>
      </w:r>
    </w:p>
    <w:p w14:paraId="1C8C4A2F"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 αυτό το νέο θετικό οικονομικό περιβάλλον η συμβολή του τουρισμού είναι καθοριστική. Ο τουρισμός αποτελεί την κινητήρια δύναμη για την οικονομία, που μπορεί να συμπαρασύρει στην ανάπτυξη και όλους τους άλλους παραγωγικούς τομείς και ο ελληνικός τουρισμός</w:t>
      </w:r>
      <w:r>
        <w:rPr>
          <w:rFonts w:eastAsia="Times New Roman" w:cs="Times New Roman"/>
          <w:szCs w:val="24"/>
        </w:rPr>
        <w:t xml:space="preserve"> κατέγραψε τις υψηλότερες ιστορικά επιδόσεις για τρεις συνεχόμενες χρονιές. </w:t>
      </w:r>
    </w:p>
    <w:p w14:paraId="1C8C4A30"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2017 αποτέλεσε θεαματική χρονιά με αύξηση πάνω από 9% στις διεθνείς αφίξεις και εκτιμούμε ότι θα αγγίξουμε πάνω από 30 εκατομμύρια –ρεκόρ όλων των εποχών- στα τουριστικά έσοδα.</w:t>
      </w:r>
      <w:r>
        <w:rPr>
          <w:rFonts w:eastAsia="Times New Roman" w:cs="Times New Roman"/>
          <w:szCs w:val="24"/>
        </w:rPr>
        <w:t xml:space="preserve"> Αυτή η άνοδος είναι η μεγαλύτερη των τριών τελευταίων ετών και σε συνέχεια των διαδοχικών ρεκόρ της προηγούμενης διετίας. Το </w:t>
      </w:r>
      <w:r>
        <w:rPr>
          <w:rFonts w:eastAsia="Times New Roman" w:cs="Times New Roman"/>
          <w:szCs w:val="24"/>
        </w:rPr>
        <w:lastRenderedPageBreak/>
        <w:t>2015 κλείσαμε περίπου με 26 εκατομμύρια διεθνείς αφίξεις και το 2016 με 28 εκατομμύρια αφίξεις.</w:t>
      </w:r>
    </w:p>
    <w:p w14:paraId="1C8C4A31"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2017 ο τουρισμός ενίσχυσε την κ</w:t>
      </w:r>
      <w:r>
        <w:rPr>
          <w:rFonts w:eastAsia="Times New Roman" w:cs="Times New Roman"/>
          <w:szCs w:val="24"/>
        </w:rPr>
        <w:t xml:space="preserve">ατανάλωση και τις καταθέσεις, αύξησε σημαντικά τις μεταφορές και στο εντεκάμηνο καταγράφεται ιστορικό ρεκόρ επιβατικής κίνησης στα αεροδρόμια της χώρας μας με σχεδόν 10% αύξηση σε σχέση με το 2016, που ήταν χρονιά ρεκόρ. </w:t>
      </w:r>
    </w:p>
    <w:p w14:paraId="1C8C4A32"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Συνέβαλε στην άνοδο του λιανικού ε</w:t>
      </w:r>
      <w:r>
        <w:rPr>
          <w:rFonts w:eastAsia="Times New Roman" w:cs="Times New Roman"/>
          <w:szCs w:val="24"/>
        </w:rPr>
        <w:t>μπορίου, του τζίρου των αγορών «</w:t>
      </w:r>
      <w:r>
        <w:rPr>
          <w:rFonts w:eastAsia="Times New Roman" w:cs="Times New Roman"/>
          <w:szCs w:val="24"/>
          <w:lang w:val="en-US"/>
        </w:rPr>
        <w:t>tax</w:t>
      </w:r>
      <w:r>
        <w:rPr>
          <w:rFonts w:eastAsia="Times New Roman" w:cs="Times New Roman"/>
          <w:szCs w:val="24"/>
        </w:rPr>
        <w:t>-</w:t>
      </w:r>
      <w:r>
        <w:rPr>
          <w:rFonts w:eastAsia="Times New Roman" w:cs="Times New Roman"/>
          <w:szCs w:val="24"/>
          <w:lang w:val="en-US"/>
        </w:rPr>
        <w:t>free</w:t>
      </w:r>
      <w:r>
        <w:rPr>
          <w:rFonts w:eastAsia="Times New Roman" w:cs="Times New Roman"/>
          <w:szCs w:val="24"/>
        </w:rPr>
        <w:t xml:space="preserve">», του κύκλου εργασιών στον τομέα της εστίασης, όπως και στις εξαγωγές. Έφερε διψήφια αύξηση στην επισκεψιμότητα και τα έσοδα των αρχαιολογικών χώρων και μουσείων. Κυριαρχεί στις ενάρξεις νέων επιχειρήσεων, αλλά και </w:t>
      </w:r>
      <w:r>
        <w:rPr>
          <w:rFonts w:eastAsia="Times New Roman" w:cs="Times New Roman"/>
          <w:szCs w:val="24"/>
        </w:rPr>
        <w:t xml:space="preserve">στη δημιουργία νέων θέσεων εργασίας. </w:t>
      </w:r>
    </w:p>
    <w:p w14:paraId="1C8C4A33"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Οι πρόσφατες προβλέψεις οικονομικών και τραπεζικών αναλύσεων αναφέρουν ότι η συνολική συμβολή του τουρισμού στην απασχόληση αναμένεται να αυξηθεί πάνω από μια μονάδα το 2017, στο 24,6% από το 23,4% που ήταν το 2016 και</w:t>
      </w:r>
      <w:r>
        <w:rPr>
          <w:rFonts w:eastAsia="Times New Roman" w:cs="Times New Roman"/>
          <w:szCs w:val="24"/>
        </w:rPr>
        <w:t xml:space="preserve"> προβλέπεται να αγγίξει το 26% το 2018.</w:t>
      </w:r>
    </w:p>
    <w:p w14:paraId="1C8C4A34"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το 2018 τα πρώτα θετικά μηνύματα και οι προκρατήσεις μάς κάνουν πολύ αισιόδοξους. Τα νούμερα είναι ήδη διψήφια. Στόχος μας είναι να καθιερώσουμε την Ελλάδα ως παγκόσμιο ελκυστικό προορισμό για τουρισμό τριακόσιες</w:t>
      </w:r>
      <w:r>
        <w:rPr>
          <w:rFonts w:eastAsia="Times New Roman" w:cs="Times New Roman"/>
          <w:szCs w:val="24"/>
        </w:rPr>
        <w:t xml:space="preserve"> εξήντα πέντε ημέρες τον χρόνο. Επιδιώκουμε μέσα από τη βιώσιμη, δίκαιη και ισόρροπη τουριστική ανάπτυξη, τα οικονομικά και αναπτυξιακά οφέλη να διαχυθούν σε όλους τους προορισμούς, τις τοπικές κοινωνίες, για τα επόμενα χρόνια.</w:t>
      </w:r>
    </w:p>
    <w:p w14:paraId="1C8C4A35" w14:textId="77777777" w:rsidR="00AD7333" w:rsidRDefault="00CF08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Σύμφωνα με την εθνική περιφε</w:t>
      </w:r>
      <w:r>
        <w:rPr>
          <w:rFonts w:eastAsia="Times New Roman" w:cs="Times New Roman"/>
          <w:szCs w:val="24"/>
        </w:rPr>
        <w:t>ρειακή τουριστική πολιτική που εφαρμόζουμε από το 2015, στόχος είναι να αυξήσουμε τους προορισμούς, αλλά και την τουριστική κίνηση τον χειμώνα. Ενισχύσαμε τις παραδοσιακές μας αγορές, την Αμερική, τον Καναδά, τη Ρωσία και ανοίξαμε νέες δυναμικές αγορές επι</w:t>
      </w:r>
      <w:r>
        <w:rPr>
          <w:rFonts w:eastAsia="Times New Roman" w:cs="Times New Roman"/>
          <w:szCs w:val="24"/>
        </w:rPr>
        <w:t>σκεπτών υψηλής αγοραστικής δύναμης, Μέση Ανατολή, Κίνα, Ινδία.</w:t>
      </w:r>
    </w:p>
    <w:p w14:paraId="1C8C4A36" w14:textId="77777777" w:rsidR="00AD7333" w:rsidRDefault="00CF083D">
      <w:pPr>
        <w:tabs>
          <w:tab w:val="left" w:pos="3642"/>
          <w:tab w:val="center" w:pos="4753"/>
          <w:tab w:val="left" w:pos="6214"/>
        </w:tabs>
        <w:spacing w:line="600" w:lineRule="auto"/>
        <w:ind w:firstLine="720"/>
        <w:jc w:val="both"/>
        <w:rPr>
          <w:rFonts w:eastAsia="Times New Roman"/>
          <w:szCs w:val="24"/>
        </w:rPr>
      </w:pPr>
      <w:r>
        <w:rPr>
          <w:rFonts w:eastAsia="Times New Roman"/>
          <w:szCs w:val="24"/>
        </w:rPr>
        <w:t>Έχουμε πέντε στρατηγικούς άξονες, οι οποίοι έχουν ήδη αποδώσει. Κάναμε πράξη, πρώτα απ’ όλα, την επιμήκυνση της θερινής τουριστικής περιόδου. Και το 2016 αλλά και το 2017, ο Σεπτέμβριος, ο Οκτώ</w:t>
      </w:r>
      <w:r>
        <w:rPr>
          <w:rFonts w:eastAsia="Times New Roman"/>
          <w:szCs w:val="24"/>
        </w:rPr>
        <w:t>βριος και ο Νοέμβριος ήταν οι καλύτεροι μήνες όλων των εποχών, με διψήφια αύξηση στις αφίξεις και υψηλές πληρότητες σε όλους τους προορισμούς.</w:t>
      </w:r>
    </w:p>
    <w:p w14:paraId="1C8C4A37" w14:textId="77777777" w:rsidR="00AD7333" w:rsidRDefault="00CF083D">
      <w:pPr>
        <w:spacing w:line="600" w:lineRule="auto"/>
        <w:ind w:firstLine="720"/>
        <w:jc w:val="both"/>
        <w:rPr>
          <w:rFonts w:eastAsia="Times New Roman"/>
          <w:szCs w:val="24"/>
        </w:rPr>
      </w:pPr>
      <w:r>
        <w:rPr>
          <w:rFonts w:eastAsia="Times New Roman"/>
          <w:szCs w:val="24"/>
        </w:rPr>
        <w:lastRenderedPageBreak/>
        <w:t xml:space="preserve">Διαπραγματευτήκαμε επίμονα και εξασφαλίσαμε την καθιέρωση νέων απευθείας πτήσεων, καθώς η συνδεσιμότητα αποτελεί </w:t>
      </w:r>
      <w:r>
        <w:rPr>
          <w:rFonts w:eastAsia="Times New Roman"/>
          <w:szCs w:val="24"/>
        </w:rPr>
        <w:t xml:space="preserve">το κλειδί για την τουριστική ανάπτυξη, καθώς ανοίξαμε νέες αγορές, όπως σας είπα και πριν. Είναι πάρα πολύ σημαντικό, διότι μέσα στους στρατηγικούς στόχους ενισχύσαμε τα θεματικά προϊόντα, τα οποία είναι επίσης πολύ σημαντικά για να πετύχουμε τους στόχους </w:t>
      </w:r>
      <w:r>
        <w:rPr>
          <w:rFonts w:eastAsia="Times New Roman"/>
          <w:szCs w:val="24"/>
        </w:rPr>
        <w:t>μας, την επιμήκυνση της περιόδου, ανάδειξη νέων προορισμών και φυσικά τη μεγάλη ανάπτυξη με ετήσιους ρυθμούς 7%, πάνω από τον διπλάσιο μέσο όρο του παγκόσμιου τουρισμού, πράγμα το οποίο έχει κάνει πολύ ελκυστική την πατρίδα μας και έχει προσελκύσει επενδύσ</w:t>
      </w:r>
      <w:r>
        <w:rPr>
          <w:rFonts w:eastAsia="Times New Roman"/>
          <w:szCs w:val="24"/>
        </w:rPr>
        <w:t>εις υψηλής προστιθέμενης αξίας για τα επόμενα χρόνια.</w:t>
      </w:r>
    </w:p>
    <w:p w14:paraId="1C8C4A38" w14:textId="77777777" w:rsidR="00AD7333" w:rsidRDefault="00CF083D">
      <w:pPr>
        <w:spacing w:line="600" w:lineRule="auto"/>
        <w:ind w:firstLine="720"/>
        <w:jc w:val="both"/>
        <w:rPr>
          <w:rFonts w:eastAsia="Times New Roman"/>
          <w:szCs w:val="24"/>
        </w:rPr>
      </w:pPr>
      <w:r>
        <w:rPr>
          <w:rFonts w:eastAsia="Times New Roman"/>
          <w:szCs w:val="24"/>
        </w:rPr>
        <w:lastRenderedPageBreak/>
        <w:t>Σε αυτήν την περίοδο της δυναμικής ανάπτυξης του ελληνικού τουρισμού, προτεραιότητά μας είναι να ενισχύσουμε τη διαθεσιμότητα και την ποιότητα του τουριστικού προϊόντος, ώστε να καλύψουμε τις νέες αναπτ</w:t>
      </w:r>
      <w:r>
        <w:rPr>
          <w:rFonts w:eastAsia="Times New Roman"/>
          <w:szCs w:val="24"/>
        </w:rPr>
        <w:t>υξιακές ανάγκες της ελληνικής τουριστικής αγοράς και με μια σειρά μεταρρυθμίσεων δημιουργήσαμε ένα πάρα πολύ φιλικό περιβάλλον για την επιχειρηματικότητα αλλά και για τις επενδύσεις.</w:t>
      </w:r>
    </w:p>
    <w:p w14:paraId="1C8C4A39" w14:textId="77777777" w:rsidR="00AD7333" w:rsidRDefault="00CF083D">
      <w:pPr>
        <w:spacing w:line="600" w:lineRule="auto"/>
        <w:ind w:firstLine="720"/>
        <w:jc w:val="both"/>
        <w:rPr>
          <w:rFonts w:eastAsia="Times New Roman"/>
          <w:szCs w:val="24"/>
        </w:rPr>
      </w:pPr>
      <w:r>
        <w:rPr>
          <w:rFonts w:eastAsia="Times New Roman"/>
          <w:szCs w:val="24"/>
        </w:rPr>
        <w:t>Σε συνεργασία με τα συναρμόδια Υπουργεία, αντιμετωπίζουμε νομοθετικά κενά</w:t>
      </w:r>
      <w:r>
        <w:rPr>
          <w:rFonts w:eastAsia="Times New Roman"/>
          <w:szCs w:val="24"/>
        </w:rPr>
        <w:t xml:space="preserve"> και παθογένειες του παρελθόντος και υιοθετούμε πιο αποτελεσματικό και ευέλικτο νομικό, θεσμικό πλαίσιο, με βάση τις σύγχρονες διεθνείς πρακτικές αλλά και τάσεις.</w:t>
      </w:r>
    </w:p>
    <w:p w14:paraId="1C8C4A3A" w14:textId="77777777" w:rsidR="00AD7333" w:rsidRDefault="00CF083D">
      <w:pPr>
        <w:spacing w:line="600" w:lineRule="auto"/>
        <w:ind w:firstLine="720"/>
        <w:jc w:val="both"/>
        <w:rPr>
          <w:rFonts w:eastAsia="Times New Roman"/>
          <w:szCs w:val="24"/>
        </w:rPr>
      </w:pPr>
      <w:r>
        <w:rPr>
          <w:rFonts w:eastAsia="Times New Roman"/>
          <w:szCs w:val="24"/>
        </w:rPr>
        <w:t>Απλοποιήσαμε τις διαδικασίες σύστασης αδειοδότησης και λειτουργίας νέων τουριστικών επιχειρήσ</w:t>
      </w:r>
      <w:r>
        <w:rPr>
          <w:rFonts w:eastAsia="Times New Roman"/>
          <w:szCs w:val="24"/>
        </w:rPr>
        <w:t xml:space="preserve">εων, θεσπίσαμε σύγχρονα </w:t>
      </w:r>
      <w:r>
        <w:rPr>
          <w:rFonts w:eastAsia="Times New Roman"/>
          <w:szCs w:val="24"/>
        </w:rPr>
        <w:lastRenderedPageBreak/>
        <w:t xml:space="preserve">κριτήρια και προδιαγραφές για τους επιμέρους κλάδους του τουρισμού, κωδικοποιήσαμε την τουριστική νομοθεσία. Πήραμε εκατό και πλέον ετών νόμους και τους έχουμε ψηφιακά πλέον στο </w:t>
      </w:r>
      <w:r>
        <w:rPr>
          <w:rFonts w:eastAsia="Times New Roman"/>
          <w:szCs w:val="24"/>
          <w:lang w:val="en-US"/>
        </w:rPr>
        <w:t>site</w:t>
      </w:r>
      <w:r>
        <w:rPr>
          <w:rFonts w:eastAsia="Times New Roman"/>
          <w:szCs w:val="24"/>
        </w:rPr>
        <w:t xml:space="preserve"> μας, έτσι ώστε οι τουριστικοί επαγγελματίες, οι υ</w:t>
      </w:r>
      <w:r>
        <w:rPr>
          <w:rFonts w:eastAsia="Times New Roman"/>
          <w:szCs w:val="24"/>
        </w:rPr>
        <w:t>ποψήφιοι επενδυτές να έχουν άμεση πρόσβαση σε αυτήν την ψηφιακή πύλη με όλη τη σύγχρονη και ισχύουσα νομοθεσία, όπως είναι σήμερα.</w:t>
      </w:r>
    </w:p>
    <w:p w14:paraId="1C8C4A3B" w14:textId="77777777" w:rsidR="00AD7333" w:rsidRDefault="00CF083D">
      <w:pPr>
        <w:spacing w:line="600" w:lineRule="auto"/>
        <w:ind w:firstLine="720"/>
        <w:jc w:val="both"/>
        <w:rPr>
          <w:rFonts w:eastAsia="Times New Roman"/>
          <w:szCs w:val="24"/>
        </w:rPr>
      </w:pPr>
      <w:r>
        <w:rPr>
          <w:rFonts w:eastAsia="Times New Roman"/>
          <w:szCs w:val="24"/>
        </w:rPr>
        <w:t>Ενεργοποιήσαμε τον Δορυφόρο Λογαριασμό Τουρισμού</w:t>
      </w:r>
      <w:r>
        <w:rPr>
          <w:rFonts w:eastAsia="Times New Roman"/>
          <w:szCs w:val="24"/>
        </w:rPr>
        <w:t>.</w:t>
      </w:r>
      <w:r>
        <w:rPr>
          <w:rFonts w:eastAsia="Times New Roman"/>
          <w:szCs w:val="24"/>
        </w:rPr>
        <w:t xml:space="preserve"> που αποτελούσε εξαγγελία ετών. Το είχαμε ακούσει από όλες τις κυβερνήσεις. </w:t>
      </w:r>
      <w:r>
        <w:rPr>
          <w:rFonts w:eastAsia="Times New Roman"/>
          <w:szCs w:val="24"/>
        </w:rPr>
        <w:t>Ξεκινήσαμε πιλοτικά με τα στοιχεία του 2015. Στόχος μας είναι να μπορεί να αποτυπωθεί η συνολική και ολοκληρωμένη εικόνα όλων των τουριστικών μεγεθών ως ουσιαστικό εργαλείο στη χάραξη μακροπρόθεσμων πολιτικών για τον τουρισμό.</w:t>
      </w:r>
    </w:p>
    <w:p w14:paraId="1C8C4A3C" w14:textId="77777777" w:rsidR="00AD7333" w:rsidRDefault="00CF083D">
      <w:pPr>
        <w:spacing w:line="600" w:lineRule="auto"/>
        <w:ind w:firstLine="720"/>
        <w:jc w:val="both"/>
        <w:rPr>
          <w:rFonts w:eastAsia="Times New Roman"/>
          <w:szCs w:val="24"/>
        </w:rPr>
      </w:pPr>
      <w:r>
        <w:rPr>
          <w:rFonts w:eastAsia="Times New Roman"/>
          <w:szCs w:val="24"/>
        </w:rPr>
        <w:lastRenderedPageBreak/>
        <w:t>Συγκροτούμε, επίσης, το Παρατ</w:t>
      </w:r>
      <w:r>
        <w:rPr>
          <w:rFonts w:eastAsia="Times New Roman"/>
          <w:szCs w:val="24"/>
        </w:rPr>
        <w:t>ηρητήριο Τουρισμού. Νομοθετήσαμε ώστε να ξεπεράσουμε χρονίζοντα προβλήματα από το παρελθόν και να δημιουργήσουμε τις προϋποθέσεις για να προχωρήσουν νέες επενδύσεις. Χαρακτηριστικό παράδειγμα είναι ο τουρισμός υγείας και ευεξίας και ειδικότερα το κομμάτι τ</w:t>
      </w:r>
      <w:r>
        <w:rPr>
          <w:rFonts w:eastAsia="Times New Roman"/>
          <w:szCs w:val="24"/>
        </w:rPr>
        <w:t>ου ιαματικού τουρισμού, γιατί εκεί επιλύσαμε ένα χρόνιο πρόβλημα αναγνώρισης των ιαματικών πόρων και αδειοδότησης των ιαματικών εγκαταστάσεων, ώστε με γρήγορες διαδικασίες να αξιοποιηθούν επενδυτικά και να ενταχθούν σε χρηματοδοτικά και αναπτυξιακά προγράμ</w:t>
      </w:r>
      <w:r>
        <w:rPr>
          <w:rFonts w:eastAsia="Times New Roman"/>
          <w:szCs w:val="24"/>
        </w:rPr>
        <w:t xml:space="preserve">ματα. Θεσπίσαμε σύγχρονες προδιαγραφές για τα </w:t>
      </w:r>
      <w:r>
        <w:rPr>
          <w:rFonts w:eastAsia="Times New Roman"/>
          <w:szCs w:val="24"/>
        </w:rPr>
        <w:t>κ</w:t>
      </w:r>
      <w:r>
        <w:rPr>
          <w:rFonts w:eastAsia="Times New Roman"/>
          <w:szCs w:val="24"/>
        </w:rPr>
        <w:t xml:space="preserve">έντρα </w:t>
      </w:r>
      <w:r>
        <w:rPr>
          <w:rFonts w:eastAsia="Times New Roman"/>
          <w:szCs w:val="24"/>
        </w:rPr>
        <w:t>θ</w:t>
      </w:r>
      <w:r>
        <w:rPr>
          <w:rFonts w:eastAsia="Times New Roman"/>
          <w:szCs w:val="24"/>
        </w:rPr>
        <w:t xml:space="preserve">αλασσοθεραπείας και τις μονάδες ιαματικού τουρισμού. </w:t>
      </w:r>
    </w:p>
    <w:p w14:paraId="1C8C4A3D" w14:textId="77777777" w:rsidR="00AD7333" w:rsidRDefault="00CF083D">
      <w:pPr>
        <w:spacing w:line="600" w:lineRule="auto"/>
        <w:ind w:firstLine="720"/>
        <w:jc w:val="both"/>
        <w:rPr>
          <w:rFonts w:eastAsia="Times New Roman"/>
          <w:szCs w:val="24"/>
        </w:rPr>
      </w:pPr>
      <w:r>
        <w:rPr>
          <w:rFonts w:eastAsia="Times New Roman"/>
          <w:szCs w:val="24"/>
        </w:rPr>
        <w:lastRenderedPageBreak/>
        <w:t>Επεξεργαζόμαστε ένα πιο αποτελεσματικό πλαίσιο για τον ιατρικό τουρισμό. Ολοκληρώνουμε τις προδιαγραφές για τον αγροτουρισμό και τη χορήγηση ειδικού</w:t>
      </w:r>
      <w:r>
        <w:rPr>
          <w:rFonts w:eastAsia="Times New Roman"/>
          <w:szCs w:val="24"/>
        </w:rPr>
        <w:t xml:space="preserve"> σήματος. Η ενίσχυση της κρουαζιέρας, του </w:t>
      </w:r>
      <w:r>
        <w:rPr>
          <w:rFonts w:eastAsia="Times New Roman"/>
          <w:szCs w:val="24"/>
          <w:lang w:val="en-US"/>
        </w:rPr>
        <w:t>yachting</w:t>
      </w:r>
      <w:r>
        <w:rPr>
          <w:rFonts w:eastAsia="Times New Roman"/>
          <w:szCs w:val="24"/>
        </w:rPr>
        <w:t xml:space="preserve"> και του καταδυτικού τουρισμού, όπως και η αξιοποίηση των μαρινών είναι στις προτεραιότητές μας. </w:t>
      </w:r>
    </w:p>
    <w:p w14:paraId="1C8C4A3E" w14:textId="77777777" w:rsidR="00AD7333" w:rsidRDefault="00CF083D">
      <w:pPr>
        <w:spacing w:line="600" w:lineRule="auto"/>
        <w:ind w:firstLine="720"/>
        <w:jc w:val="both"/>
        <w:rPr>
          <w:rFonts w:eastAsia="Times New Roman"/>
          <w:szCs w:val="24"/>
        </w:rPr>
      </w:pPr>
      <w:r>
        <w:rPr>
          <w:rFonts w:eastAsia="Times New Roman"/>
          <w:szCs w:val="24"/>
        </w:rPr>
        <w:t>Προωθούμε υψηλού επιπέδου θεματικές εμπειρίες, που συνδέονται με τα ανταγωνιστικά πλεονεκτήματα της χώρας μα</w:t>
      </w:r>
      <w:r>
        <w:rPr>
          <w:rFonts w:eastAsia="Times New Roman"/>
          <w:szCs w:val="24"/>
        </w:rPr>
        <w:t>ς σε κάθε περιφέρεια και προορισμό και δημιουργούν νέες ευκαιρίες ανάπτυξης σε τοπικό επίπεδο. Πρωταγωνιστής πάντα, η ιστορία μας και ο πολιτισμός μας που έχουν προσδώσει παγκόσμια ακτινοβολία στη χώρα μας και είναι κυρίαρχη επιλογή επισκεπτών υψηλού εισοδ</w:t>
      </w:r>
      <w:r>
        <w:rPr>
          <w:rFonts w:eastAsia="Times New Roman"/>
          <w:szCs w:val="24"/>
        </w:rPr>
        <w:t xml:space="preserve">ήματος, αλλά και μορφωτικού επιπέδου. </w:t>
      </w:r>
    </w:p>
    <w:p w14:paraId="1C8C4A3F" w14:textId="77777777" w:rsidR="00AD7333" w:rsidRDefault="00CF083D">
      <w:pPr>
        <w:spacing w:line="600" w:lineRule="auto"/>
        <w:ind w:firstLine="720"/>
        <w:jc w:val="both"/>
        <w:rPr>
          <w:rFonts w:eastAsia="Times New Roman"/>
          <w:szCs w:val="24"/>
        </w:rPr>
      </w:pPr>
      <w:r>
        <w:rPr>
          <w:rFonts w:eastAsia="Times New Roman"/>
          <w:szCs w:val="24"/>
        </w:rPr>
        <w:lastRenderedPageBreak/>
        <w:t>Επίσης, άλλες αυθεντικές εμπειρίες που επιλέγουν οι επισκέπτες συνδέονται με τον θρησκευτικό τουρισμό, προσκυνηματικό, τον αθλητικό-προπονητικό, τον τουρισμού υπαίθρου, τον χειμερινό, τον συνεδριακό, τα ταξίδια πόλεως</w:t>
      </w:r>
      <w:r>
        <w:rPr>
          <w:rFonts w:eastAsia="Times New Roman"/>
          <w:szCs w:val="24"/>
        </w:rPr>
        <w:t xml:space="preserve"> και φυσικά τη μοναδική ελληνική γαστρονομία, που προωθούμε πολύ δυναμικά.</w:t>
      </w:r>
    </w:p>
    <w:p w14:paraId="1C8C4A40" w14:textId="77777777" w:rsidR="00AD7333" w:rsidRDefault="00CF083D">
      <w:pPr>
        <w:spacing w:line="600" w:lineRule="auto"/>
        <w:ind w:firstLine="720"/>
        <w:jc w:val="both"/>
        <w:rPr>
          <w:rFonts w:eastAsia="Times New Roman"/>
          <w:szCs w:val="24"/>
        </w:rPr>
      </w:pPr>
      <w:r>
        <w:rPr>
          <w:rFonts w:eastAsia="Times New Roman"/>
          <w:szCs w:val="24"/>
        </w:rPr>
        <w:t>Ο τουρισμός αποτελεί κυβερνητική προτεραιότητα και η σύνδεσή του με όλους τους παραγωγικούς τομείς είναι στρατηγική επιλογή για την ανάπτυξή μας. Προωθούμε πολιτικές για την ενθάρρυ</w:t>
      </w:r>
      <w:r>
        <w:rPr>
          <w:rFonts w:eastAsia="Times New Roman"/>
          <w:szCs w:val="24"/>
        </w:rPr>
        <w:t xml:space="preserve">νση συνεργειών μεταξύ του τουρισμού, της πρωτογενούς παραγωγής αγροδιατροφικού τομέα, της μεταποίησης των εξαγωγών, έτσι ώστε να στηρίξουμε παραγωγούς, μικρούς επαγγελματίες, οικογενειακές επιχειρήσεις. </w:t>
      </w:r>
    </w:p>
    <w:p w14:paraId="1C8C4A41" w14:textId="77777777" w:rsidR="00AD7333" w:rsidRDefault="00CF083D">
      <w:pPr>
        <w:spacing w:line="600" w:lineRule="auto"/>
        <w:ind w:firstLine="720"/>
        <w:jc w:val="both"/>
        <w:rPr>
          <w:rFonts w:eastAsia="Times New Roman"/>
          <w:szCs w:val="24"/>
        </w:rPr>
      </w:pPr>
      <w:r>
        <w:rPr>
          <w:rFonts w:eastAsia="Times New Roman"/>
          <w:szCs w:val="24"/>
        </w:rPr>
        <w:lastRenderedPageBreak/>
        <w:t>Ενθαρρύνουμε την ένταξη των τοπικών προϊόντων στα ξε</w:t>
      </w:r>
      <w:r>
        <w:rPr>
          <w:rFonts w:eastAsia="Times New Roman"/>
          <w:szCs w:val="24"/>
        </w:rPr>
        <w:t>νοδοχεία και σε όλη την τουριστική αλυσίδα. Εξασφαλίσαμε μέσω του ΕΣΠΑ 2014-2020 την ενεργοποίηση πόρων πάνω από 300.000.000 και συγχρηματοδοτούμενες δράσεις για τον τουρισμό.</w:t>
      </w:r>
    </w:p>
    <w:p w14:paraId="1C8C4A42" w14:textId="77777777" w:rsidR="00AD7333" w:rsidRDefault="00CF083D">
      <w:pPr>
        <w:spacing w:line="600" w:lineRule="auto"/>
        <w:ind w:firstLine="720"/>
        <w:jc w:val="both"/>
        <w:rPr>
          <w:rFonts w:eastAsia="Times New Roman"/>
          <w:szCs w:val="24"/>
        </w:rPr>
      </w:pPr>
      <w:r>
        <w:rPr>
          <w:rFonts w:eastAsia="Times New Roman"/>
          <w:szCs w:val="24"/>
        </w:rPr>
        <w:t xml:space="preserve">Προκηρύξαμε μέσω του ΕΠΑΝΕΚ τα δύο προγράμματα. Το ένα είναι για τα υφιστάμενα, </w:t>
      </w:r>
      <w:r>
        <w:rPr>
          <w:rFonts w:eastAsia="Times New Roman"/>
          <w:szCs w:val="24"/>
        </w:rPr>
        <w:t>ώστε να εκσυγχρονιστούν και να αναβαθμιστούν μικρομεσαίες επιχειρήσεις, τουριστικές επιχειρήσεις, ύψους περίπου 110 εκατομμυρίων, αλλά και ένα καινούργιο πρόγραμμα, το οποίο ήδη βγήκε, με 120 εκατομμύρια για την ίδρυση νέων μικρομεσαίων τουριστικών επιχειρ</w:t>
      </w:r>
      <w:r>
        <w:rPr>
          <w:rFonts w:eastAsia="Times New Roman"/>
          <w:szCs w:val="24"/>
        </w:rPr>
        <w:t xml:space="preserve">ήσεων. </w:t>
      </w:r>
    </w:p>
    <w:p w14:paraId="1C8C4A43" w14:textId="77777777" w:rsidR="00AD7333" w:rsidRDefault="00CF083D">
      <w:pPr>
        <w:spacing w:line="600" w:lineRule="auto"/>
        <w:ind w:firstLine="720"/>
        <w:jc w:val="both"/>
        <w:rPr>
          <w:rFonts w:eastAsia="Times New Roman"/>
          <w:szCs w:val="24"/>
        </w:rPr>
      </w:pPr>
      <w:r>
        <w:rPr>
          <w:rFonts w:eastAsia="Times New Roman"/>
          <w:szCs w:val="24"/>
        </w:rPr>
        <w:t xml:space="preserve">Συμμετέχουμε για πρώτη φορά ως εταίρος σε διακρατικά συγχρηματοδοτούμενα προγράμματα, όπως τα </w:t>
      </w:r>
      <w:r>
        <w:rPr>
          <w:rFonts w:eastAsia="Times New Roman"/>
          <w:szCs w:val="24"/>
        </w:rPr>
        <w:t>«</w:t>
      </w:r>
      <w:r>
        <w:rPr>
          <w:rFonts w:eastAsia="Times New Roman"/>
          <w:szCs w:val="24"/>
          <w:lang w:val="en-US"/>
        </w:rPr>
        <w:t>INTERREG</w:t>
      </w:r>
      <w:r>
        <w:rPr>
          <w:rFonts w:eastAsia="Times New Roman"/>
          <w:szCs w:val="24"/>
        </w:rPr>
        <w:t>»</w:t>
      </w:r>
      <w:r>
        <w:rPr>
          <w:rFonts w:eastAsia="Times New Roman"/>
          <w:szCs w:val="24"/>
        </w:rPr>
        <w:t xml:space="preserve"> για νέα </w:t>
      </w:r>
      <w:r>
        <w:rPr>
          <w:rFonts w:eastAsia="Times New Roman"/>
          <w:szCs w:val="24"/>
        </w:rPr>
        <w:lastRenderedPageBreak/>
        <w:t xml:space="preserve">έργα και ανάπτυξη στον θεματικό τουρισμό, στις διμερείς συναντήσεις και στα διεθνή </w:t>
      </w:r>
      <w:r>
        <w:rPr>
          <w:rFonts w:eastAsia="Times New Roman"/>
          <w:szCs w:val="24"/>
          <w:lang w:val="en-US"/>
        </w:rPr>
        <w:t>fora</w:t>
      </w:r>
      <w:r>
        <w:rPr>
          <w:rFonts w:eastAsia="Times New Roman"/>
          <w:szCs w:val="24"/>
        </w:rPr>
        <w:t>. Βέβαια και στις διεθνείς επαφές μας στο εξωτερ</w:t>
      </w:r>
      <w:r>
        <w:rPr>
          <w:rFonts w:eastAsia="Times New Roman"/>
          <w:szCs w:val="24"/>
        </w:rPr>
        <w:t xml:space="preserve">ικό με επενδυτικούς παράγοντες, προωθούμε την Ελλάδα ως παγκόσμια ελκυστικό επενδυτικό προορισμό. Προσκαλέσαμε και προσελκύουμε το ενδιαφέρον κορυφαίων ομίλων από την Αμερική, Ευρώπη, Μέση Ανατολή, Κίνα, Ρωσία για να επενδύσουν στην Ελλάδα. </w:t>
      </w:r>
    </w:p>
    <w:p w14:paraId="1C8C4A44" w14:textId="77777777" w:rsidR="00AD7333" w:rsidRDefault="00CF083D">
      <w:pPr>
        <w:spacing w:line="600" w:lineRule="auto"/>
        <w:ind w:firstLine="720"/>
        <w:jc w:val="both"/>
        <w:rPr>
          <w:rFonts w:eastAsia="Times New Roman"/>
          <w:szCs w:val="24"/>
        </w:rPr>
      </w:pPr>
      <w:r>
        <w:rPr>
          <w:rFonts w:eastAsia="Times New Roman"/>
          <w:szCs w:val="24"/>
        </w:rPr>
        <w:t>Διεθνείς αλυσί</w:t>
      </w:r>
      <w:r>
        <w:rPr>
          <w:rFonts w:eastAsia="Times New Roman"/>
          <w:szCs w:val="24"/>
        </w:rPr>
        <w:t xml:space="preserve">δες εισέρχονται δυναμικά στην ελληνική αγορά. Ισχυροί όμιλοι και επενδυτικά </w:t>
      </w:r>
      <w:r>
        <w:rPr>
          <w:rFonts w:eastAsia="Times New Roman"/>
          <w:szCs w:val="24"/>
          <w:lang w:val="en-US"/>
        </w:rPr>
        <w:t>funds</w:t>
      </w:r>
      <w:r>
        <w:rPr>
          <w:rFonts w:eastAsia="Times New Roman"/>
          <w:szCs w:val="24"/>
        </w:rPr>
        <w:t xml:space="preserve"> διερευνούν συγκεκριμένες ευκαιρίες στο δυναμικά αναπτυσσόμενο τουριστικό τομέα, αλλά και στο </w:t>
      </w:r>
      <w:r>
        <w:rPr>
          <w:rFonts w:eastAsia="Times New Roman"/>
          <w:szCs w:val="24"/>
          <w:lang w:val="en-US"/>
        </w:rPr>
        <w:t>real</w:t>
      </w:r>
      <w:r>
        <w:rPr>
          <w:rFonts w:eastAsia="Times New Roman"/>
          <w:szCs w:val="24"/>
        </w:rPr>
        <w:t xml:space="preserve"> </w:t>
      </w:r>
      <w:r>
        <w:rPr>
          <w:rFonts w:eastAsia="Times New Roman"/>
          <w:szCs w:val="24"/>
          <w:lang w:val="en-US"/>
        </w:rPr>
        <w:t>estate</w:t>
      </w:r>
      <w:r>
        <w:rPr>
          <w:rFonts w:eastAsia="Times New Roman"/>
          <w:szCs w:val="24"/>
        </w:rPr>
        <w:t xml:space="preserve"> και διεθνείς ταξιδιωτικοί όμιλοι ήδη δραστηριοποιούνται στη χώρα μας </w:t>
      </w:r>
      <w:r>
        <w:rPr>
          <w:rFonts w:eastAsia="Times New Roman"/>
          <w:szCs w:val="24"/>
        </w:rPr>
        <w:t>και ενισχύουν την παρουσία τους με επενδύσεις σε ξενοδοχεία.</w:t>
      </w:r>
    </w:p>
    <w:p w14:paraId="1C8C4A45" w14:textId="77777777" w:rsidR="00AD7333" w:rsidRDefault="00CF083D">
      <w:pPr>
        <w:spacing w:line="600" w:lineRule="auto"/>
        <w:ind w:firstLine="720"/>
        <w:jc w:val="both"/>
        <w:rPr>
          <w:rFonts w:eastAsia="Times New Roman"/>
          <w:szCs w:val="24"/>
        </w:rPr>
      </w:pPr>
      <w:r>
        <w:rPr>
          <w:rFonts w:eastAsia="Times New Roman"/>
          <w:szCs w:val="24"/>
        </w:rPr>
        <w:lastRenderedPageBreak/>
        <w:t>Τριακόσιες επενδυτικές προτάσεις υποβλήθηκαν την τελευταία μόνο διετία στις υπηρεσίες του Υπουργείου Τουρισμού, για υφιστάμενα και νέα τετράστερα και πεντάστερα ξενοδοχεία και αδειοδοτήσεις ειδικ</w:t>
      </w:r>
      <w:r>
        <w:rPr>
          <w:rFonts w:eastAsia="Times New Roman"/>
          <w:szCs w:val="24"/>
        </w:rPr>
        <w:t>ών τουριστικών υποδομών. Διακόσιες πενήντα τέσσερις τουριστικές επενδύσεις κατατέθηκαν προς υπαγωγή και στον αναπτυξιακό νόμο, συνολικού προϋπολογισμού άνω των 920 εκατομμυρίων ευρώ.</w:t>
      </w:r>
    </w:p>
    <w:p w14:paraId="1C8C4A46" w14:textId="77777777" w:rsidR="00AD7333" w:rsidRDefault="00CF083D">
      <w:pPr>
        <w:spacing w:line="600" w:lineRule="auto"/>
        <w:ind w:firstLine="720"/>
        <w:jc w:val="both"/>
        <w:rPr>
          <w:rFonts w:eastAsia="Times New Roman"/>
          <w:szCs w:val="24"/>
        </w:rPr>
      </w:pPr>
      <w:r>
        <w:rPr>
          <w:rFonts w:eastAsia="Times New Roman"/>
          <w:szCs w:val="24"/>
        </w:rPr>
        <w:t xml:space="preserve">Ο ΕΟΤ, ως φορέας υλοποίησης της εθνικής στρατηγικής επικοινωνίας για την </w:t>
      </w:r>
      <w:r>
        <w:rPr>
          <w:rFonts w:eastAsia="Times New Roman"/>
          <w:szCs w:val="24"/>
        </w:rPr>
        <w:t>παγκόσμια προβολή και προώθηση του ελληνικού τουρισμού, υλοποιεί ένα πολύ δυναμικό πρόγραμμα με μεικτή διαφήμιση, συνδιαφήμιση με τους κορυφαίους ταξιδιωτικούς ομίλους, ενισχυμένη παρουσία στις διεθνείς τουριστικές εκθέσεις, προβολή στις παγκόσμιες ηλεκτρο</w:t>
      </w:r>
      <w:r>
        <w:rPr>
          <w:rFonts w:eastAsia="Times New Roman"/>
          <w:szCs w:val="24"/>
        </w:rPr>
        <w:t xml:space="preserve">νικές πλατφόρμες, προωθητικές δράσεις </w:t>
      </w:r>
      <w:r>
        <w:rPr>
          <w:rFonts w:eastAsia="Times New Roman"/>
          <w:szCs w:val="24"/>
        </w:rPr>
        <w:lastRenderedPageBreak/>
        <w:t>στα παραδοσιακά μέσα και εκτεταμένες δράσεις στα μέσα κοινωνικής δικτύωσης, με μια διοργάνωση των «ταξιδιών εξοικείωσης», όπως τα λέμε, τα οποία έχουν ξεπεράσει περίπου τα διακόσια πενήντα.</w:t>
      </w:r>
    </w:p>
    <w:p w14:paraId="1C8C4A47" w14:textId="77777777" w:rsidR="00AD7333" w:rsidRDefault="00CF083D">
      <w:pPr>
        <w:spacing w:line="600" w:lineRule="auto"/>
        <w:ind w:firstLine="720"/>
        <w:jc w:val="both"/>
        <w:rPr>
          <w:rFonts w:eastAsia="Times New Roman"/>
          <w:szCs w:val="24"/>
        </w:rPr>
      </w:pPr>
      <w:r>
        <w:rPr>
          <w:rFonts w:eastAsia="Times New Roman"/>
          <w:szCs w:val="24"/>
        </w:rPr>
        <w:t xml:space="preserve">Επιδιώξαμε και εδραιώσαμε </w:t>
      </w:r>
      <w:r>
        <w:rPr>
          <w:rFonts w:eastAsia="Times New Roman"/>
          <w:szCs w:val="24"/>
        </w:rPr>
        <w:t>πιο ισχυρή παρουσία στη διεθνή τουριστική αγορά και ενδυναμώσαμε τη συνεργασία μας με διεθνείς φορείς. Αποκτήσαμε ένα πιο ενεργό θεσμικό ρόλο σε αποφάσεις και πολιτικές</w:t>
      </w:r>
      <w:r>
        <w:rPr>
          <w:rFonts w:eastAsia="Times New Roman"/>
          <w:szCs w:val="24"/>
        </w:rPr>
        <w:t>,</w:t>
      </w:r>
      <w:r>
        <w:rPr>
          <w:rFonts w:eastAsia="Times New Roman"/>
          <w:szCs w:val="24"/>
        </w:rPr>
        <w:t xml:space="preserve"> που διαμορφώνονται στον τουρισμό παγκοσμίως. Διεκδικήσαμε για πρώτη φορά και εκλεγήκαμ</w:t>
      </w:r>
      <w:r>
        <w:rPr>
          <w:rFonts w:eastAsia="Times New Roman"/>
          <w:szCs w:val="24"/>
        </w:rPr>
        <w:t xml:space="preserve">ε μέλος στο Εκτελεστικό Συμβούλιο του Παγκόσμιου Οργανισμού Τουρισμού για την περίοδο 2018-2021. </w:t>
      </w:r>
    </w:p>
    <w:p w14:paraId="1C8C4A48" w14:textId="77777777" w:rsidR="00AD7333" w:rsidRDefault="00CF083D">
      <w:pPr>
        <w:spacing w:line="600" w:lineRule="auto"/>
        <w:ind w:firstLine="720"/>
        <w:jc w:val="both"/>
        <w:rPr>
          <w:rFonts w:eastAsia="Times New Roman"/>
          <w:szCs w:val="24"/>
        </w:rPr>
      </w:pPr>
      <w:r>
        <w:rPr>
          <w:rFonts w:eastAsia="Times New Roman"/>
          <w:szCs w:val="24"/>
        </w:rPr>
        <w:t xml:space="preserve">Μας πρότειναν και μέσω εμού προέδρευσε η Ελλάδα στην κορυφαία διάσκεψη του ΟΟΣΑ για τον τουρισμό στο Παρίσι στις 2-3 </w:t>
      </w:r>
      <w:r>
        <w:rPr>
          <w:rFonts w:eastAsia="Times New Roman"/>
          <w:szCs w:val="24"/>
        </w:rPr>
        <w:lastRenderedPageBreak/>
        <w:t>Οκτωβρίου. Εκεί υιοθετήθηκαν για πρώτη φο</w:t>
      </w:r>
      <w:r>
        <w:rPr>
          <w:rFonts w:eastAsia="Times New Roman"/>
          <w:szCs w:val="24"/>
        </w:rPr>
        <w:t>ρά ελληνικές θέσεις και στη δήλωση της πολιτικής του ΟΟΣΑ για τη βιώσιμη και χωρίς αποκλεισμούς ανάπτυξη, η Ελλάδα είχε ισχυρή δυναμική παρουσία.</w:t>
      </w:r>
    </w:p>
    <w:p w14:paraId="1C8C4A49" w14:textId="77777777" w:rsidR="00AD7333" w:rsidRDefault="00CF083D">
      <w:pPr>
        <w:spacing w:line="600" w:lineRule="auto"/>
        <w:ind w:firstLine="720"/>
        <w:jc w:val="both"/>
        <w:rPr>
          <w:rFonts w:eastAsia="Times New Roman"/>
          <w:szCs w:val="24"/>
        </w:rPr>
      </w:pPr>
      <w:r>
        <w:rPr>
          <w:rFonts w:eastAsia="Times New Roman"/>
          <w:szCs w:val="24"/>
        </w:rPr>
        <w:t>Εγκαινιάσαμε το έτος τουρισμού Ελλάδα-Ρωσία 2017-2018. Προωθούμε την τουριστική συνεργασία με την Κίνα και υπο</w:t>
      </w:r>
      <w:r>
        <w:rPr>
          <w:rFonts w:eastAsia="Times New Roman"/>
          <w:szCs w:val="24"/>
        </w:rPr>
        <w:t>στηρίζουμε την πρωτοβουλία, «ένα δρόμο, μια ζώνη», «</w:t>
      </w:r>
      <w:r>
        <w:rPr>
          <w:rFonts w:eastAsia="Times New Roman"/>
          <w:szCs w:val="24"/>
          <w:lang w:val="en-US"/>
        </w:rPr>
        <w:t>one</w:t>
      </w:r>
      <w:r>
        <w:rPr>
          <w:rFonts w:eastAsia="Times New Roman"/>
          <w:szCs w:val="24"/>
        </w:rPr>
        <w:t xml:space="preserve"> </w:t>
      </w:r>
      <w:r>
        <w:rPr>
          <w:rFonts w:eastAsia="Times New Roman"/>
          <w:szCs w:val="24"/>
          <w:lang w:val="en-US"/>
        </w:rPr>
        <w:t>belt</w:t>
      </w:r>
      <w:r>
        <w:rPr>
          <w:rFonts w:eastAsia="Times New Roman"/>
          <w:szCs w:val="24"/>
        </w:rPr>
        <w:t xml:space="preserve">, </w:t>
      </w:r>
      <w:r>
        <w:rPr>
          <w:rFonts w:eastAsia="Times New Roman"/>
          <w:szCs w:val="24"/>
          <w:lang w:val="en-US"/>
        </w:rPr>
        <w:t>one</w:t>
      </w:r>
      <w:r>
        <w:rPr>
          <w:rFonts w:eastAsia="Times New Roman"/>
          <w:szCs w:val="24"/>
        </w:rPr>
        <w:t xml:space="preserve"> </w:t>
      </w:r>
      <w:r>
        <w:rPr>
          <w:rFonts w:eastAsia="Times New Roman"/>
          <w:szCs w:val="24"/>
          <w:lang w:val="en-US"/>
        </w:rPr>
        <w:t>road</w:t>
      </w:r>
      <w:r>
        <w:rPr>
          <w:rFonts w:eastAsia="Times New Roman"/>
          <w:szCs w:val="24"/>
        </w:rPr>
        <w:t xml:space="preserve">» για το έτος τουρισμού Ευρωπαϊκής Ένωσης-Κίνας 2018. </w:t>
      </w:r>
    </w:p>
    <w:p w14:paraId="1C8C4A4A" w14:textId="77777777" w:rsidR="00AD7333" w:rsidRDefault="00CF083D">
      <w:pPr>
        <w:spacing w:line="600" w:lineRule="auto"/>
        <w:ind w:firstLine="720"/>
        <w:jc w:val="both"/>
        <w:rPr>
          <w:rFonts w:eastAsia="Times New Roman"/>
          <w:szCs w:val="24"/>
        </w:rPr>
      </w:pPr>
      <w:r>
        <w:rPr>
          <w:rFonts w:eastAsia="Times New Roman"/>
          <w:szCs w:val="24"/>
        </w:rPr>
        <w:t xml:space="preserve">Το 2018 επίσης, η Ελλάδα θα φιλοξενήσει μετά από δική μας πρόσκληση κορυφαία συνέδρια, όπως είναι το Διεθνές Τουριστικό </w:t>
      </w:r>
      <w:r>
        <w:rPr>
          <w:rFonts w:eastAsia="Times New Roman"/>
          <w:szCs w:val="24"/>
          <w:lang w:val="en-US"/>
        </w:rPr>
        <w:t>Forum</w:t>
      </w:r>
      <w:r>
        <w:rPr>
          <w:rFonts w:eastAsia="Times New Roman"/>
          <w:szCs w:val="24"/>
        </w:rPr>
        <w:t xml:space="preserve"> της Λ</w:t>
      </w:r>
      <w:r>
        <w:rPr>
          <w:rFonts w:eastAsia="Times New Roman"/>
          <w:szCs w:val="24"/>
        </w:rPr>
        <w:t xml:space="preserve">ουκέρνης, το </w:t>
      </w:r>
      <w:r>
        <w:rPr>
          <w:rFonts w:eastAsia="Times New Roman"/>
          <w:szCs w:val="24"/>
        </w:rPr>
        <w:t>σ</w:t>
      </w:r>
      <w:r>
        <w:rPr>
          <w:rFonts w:eastAsia="Times New Roman"/>
          <w:szCs w:val="24"/>
        </w:rPr>
        <w:t xml:space="preserve">υνέδριο του Παγκόσμιου Οργανισμού Τουρισμού για τον τουρισμό «του δρόμου του μεταξιού» και το </w:t>
      </w:r>
      <w:r>
        <w:rPr>
          <w:rFonts w:eastAsia="Times New Roman"/>
          <w:szCs w:val="24"/>
        </w:rPr>
        <w:t>σ</w:t>
      </w:r>
      <w:r>
        <w:rPr>
          <w:rFonts w:eastAsia="Times New Roman"/>
          <w:szCs w:val="24"/>
        </w:rPr>
        <w:t xml:space="preserve">υνέδριο της Αμερικάνικης Ένωσης ταξιδιωτικών γραφείων </w:t>
      </w:r>
      <w:r>
        <w:rPr>
          <w:rFonts w:eastAsia="Times New Roman"/>
          <w:szCs w:val="24"/>
        </w:rPr>
        <w:t>«</w:t>
      </w:r>
      <w:r>
        <w:rPr>
          <w:rFonts w:eastAsia="Times New Roman"/>
          <w:szCs w:val="24"/>
          <w:lang w:val="en-US"/>
        </w:rPr>
        <w:t>ASTA</w:t>
      </w:r>
      <w:r>
        <w:rPr>
          <w:rFonts w:eastAsia="Times New Roman"/>
          <w:szCs w:val="24"/>
        </w:rPr>
        <w:t xml:space="preserve"> </w:t>
      </w:r>
      <w:r>
        <w:rPr>
          <w:rFonts w:eastAsia="Times New Roman"/>
          <w:szCs w:val="24"/>
          <w:lang w:val="en-US"/>
        </w:rPr>
        <w:lastRenderedPageBreak/>
        <w:t>Destination</w:t>
      </w:r>
      <w:r>
        <w:rPr>
          <w:rFonts w:eastAsia="Times New Roman"/>
          <w:szCs w:val="24"/>
        </w:rPr>
        <w:t xml:space="preserve"> </w:t>
      </w:r>
      <w:r>
        <w:rPr>
          <w:rFonts w:eastAsia="Times New Roman"/>
          <w:szCs w:val="24"/>
          <w:lang w:val="en-US"/>
        </w:rPr>
        <w:t>EXPO</w:t>
      </w:r>
      <w:r>
        <w:rPr>
          <w:rFonts w:eastAsia="Times New Roman"/>
          <w:szCs w:val="24"/>
        </w:rPr>
        <w:t>»</w:t>
      </w:r>
      <w:r>
        <w:rPr>
          <w:rFonts w:eastAsia="Times New Roman"/>
          <w:szCs w:val="24"/>
        </w:rPr>
        <w:t>, που συνιστά τεράστια ευκαιρία για την προώθηση και προβολή της πατρί</w:t>
      </w:r>
      <w:r>
        <w:rPr>
          <w:rFonts w:eastAsia="Times New Roman"/>
          <w:szCs w:val="24"/>
        </w:rPr>
        <w:t>δας μας στην αμερικάνικη τουριστική αγορά για όλα τα επόμενα χρόνια.</w:t>
      </w:r>
    </w:p>
    <w:p w14:paraId="1C8C4A4B" w14:textId="77777777" w:rsidR="00AD7333" w:rsidRDefault="00CF083D">
      <w:pPr>
        <w:spacing w:line="600" w:lineRule="auto"/>
        <w:ind w:firstLine="720"/>
        <w:jc w:val="both"/>
        <w:rPr>
          <w:rFonts w:eastAsia="Times New Roman"/>
          <w:szCs w:val="24"/>
        </w:rPr>
      </w:pPr>
      <w:r>
        <w:rPr>
          <w:rFonts w:eastAsia="Times New Roman"/>
          <w:szCs w:val="24"/>
        </w:rPr>
        <w:t>Αναβαθμίζουμε και εκσυγχρονίζουμε ριζικά τη δημόσια τουριστική εκπαίδευση, με στόχο την υψηλή κατάρτιση των στελεχών του τουριστικού τομέα και την υψηλή ποιότητα των παρεχόμενων υπηρεσιών</w:t>
      </w:r>
      <w:r>
        <w:rPr>
          <w:rFonts w:eastAsia="Times New Roman"/>
          <w:szCs w:val="24"/>
        </w:rPr>
        <w:t xml:space="preserve">. Ενισχύουμε τις ανώτερες σχολές Ρόδου, Κρήτης και τα οκτώ δημόσια ΙΕΚ του τουρισμού. </w:t>
      </w:r>
    </w:p>
    <w:p w14:paraId="1C8C4A4C" w14:textId="77777777" w:rsidR="00AD7333" w:rsidRDefault="00CF083D">
      <w:pPr>
        <w:spacing w:line="600" w:lineRule="auto"/>
        <w:ind w:firstLine="720"/>
        <w:jc w:val="both"/>
        <w:rPr>
          <w:rFonts w:eastAsia="Times New Roman"/>
          <w:szCs w:val="24"/>
        </w:rPr>
      </w:pPr>
      <w:r>
        <w:rPr>
          <w:rFonts w:eastAsia="Times New Roman"/>
          <w:szCs w:val="24"/>
        </w:rPr>
        <w:t>Εδώ, θέλω να πω ότι επίσης, είναι σε δημόσια διαβούλευση το σχέδιο νόμου του Υπουργείου Τουρισμού από τις 11 Δεκεμβρίου έως τις 5 Ιανουαρίου του 2018. Είναι οι ρυθμίσεις</w:t>
      </w:r>
      <w:r>
        <w:rPr>
          <w:rFonts w:eastAsia="Times New Roman"/>
          <w:szCs w:val="24"/>
        </w:rPr>
        <w:t xml:space="preserve"> για τον εκσυγχρονισμό του θεσμικού πλαισίου στον τομέα του τουρισμού και έχει αναρτηθεί ήδη στη «</w:t>
      </w:r>
      <w:r>
        <w:rPr>
          <w:rFonts w:eastAsia="Times New Roman"/>
          <w:szCs w:val="24"/>
        </w:rPr>
        <w:t>ΔΙΑΥΓΕΙΑ</w:t>
      </w:r>
      <w:r>
        <w:rPr>
          <w:rFonts w:eastAsia="Times New Roman"/>
          <w:szCs w:val="24"/>
        </w:rPr>
        <w:t>».</w:t>
      </w:r>
    </w:p>
    <w:p w14:paraId="1C8C4A4D" w14:textId="77777777" w:rsidR="00AD7333" w:rsidRDefault="00CF083D">
      <w:pPr>
        <w:spacing w:line="600" w:lineRule="auto"/>
        <w:ind w:firstLine="720"/>
        <w:jc w:val="both"/>
        <w:rPr>
          <w:rFonts w:eastAsia="Times New Roman"/>
          <w:szCs w:val="24"/>
        </w:rPr>
      </w:pPr>
      <w:r>
        <w:rPr>
          <w:rFonts w:eastAsia="Times New Roman"/>
          <w:szCs w:val="24"/>
        </w:rPr>
        <w:lastRenderedPageBreak/>
        <w:t>Αγαπητοί συνάδελφοι, θέλω πρώτα από όλα να ευχαριστήσω όλους τους συνεργάτες μου. Θέλω να ευχαριστήσω όλους τους υπηρεσιακούς παράγοντες, οι οποίοι</w:t>
      </w:r>
      <w:r>
        <w:rPr>
          <w:rFonts w:eastAsia="Times New Roman"/>
          <w:szCs w:val="24"/>
        </w:rPr>
        <w:t xml:space="preserve"> με πολύ μεράκι, διάθεση, όρεξη και αγάπη έχουν στηρίξει αυτή την προσπάθεια. Η επιτυχία του τουρισμού είναι επιτυχία όλων των επαγγελματιών, είναι επιτυχία της Ελλάδος. </w:t>
      </w:r>
    </w:p>
    <w:p w14:paraId="1C8C4A4E" w14:textId="77777777" w:rsidR="00AD7333" w:rsidRDefault="00CF083D">
      <w:pPr>
        <w:spacing w:line="600" w:lineRule="auto"/>
        <w:ind w:firstLine="720"/>
        <w:jc w:val="both"/>
        <w:rPr>
          <w:rFonts w:eastAsia="Times New Roman"/>
          <w:szCs w:val="24"/>
        </w:rPr>
      </w:pPr>
      <w:r>
        <w:rPr>
          <w:rFonts w:eastAsia="Times New Roman"/>
          <w:szCs w:val="24"/>
        </w:rPr>
        <w:t>Θέλω να ευχαριστήσω όλους τους Βουλευτές, που μου μεταφέρετε τα προβλήματα τα οποία υ</w:t>
      </w:r>
      <w:r>
        <w:rPr>
          <w:rFonts w:eastAsia="Times New Roman"/>
          <w:szCs w:val="24"/>
        </w:rPr>
        <w:t xml:space="preserve">πάρχουν. Δίνουμε λύσεις άμεσα. Θέλω να πω ότι σε αυτήν την εθνική προσπάθεια όλες οι περιφέρειες, η τοπική αυτοδιοίκηση, τα εμπορικά επιμελητήρια, αλλά και οι τοπικοί φορείς και ο ιδιωτικός τομέας είναι κοντά μας. </w:t>
      </w:r>
    </w:p>
    <w:p w14:paraId="1C8C4A4F" w14:textId="77777777" w:rsidR="00AD7333" w:rsidRDefault="00CF083D">
      <w:pPr>
        <w:spacing w:line="600" w:lineRule="auto"/>
        <w:ind w:firstLine="720"/>
        <w:jc w:val="both"/>
        <w:rPr>
          <w:rFonts w:eastAsia="Times New Roman"/>
          <w:szCs w:val="24"/>
        </w:rPr>
      </w:pPr>
      <w:r>
        <w:rPr>
          <w:rFonts w:eastAsia="Times New Roman"/>
          <w:szCs w:val="24"/>
        </w:rPr>
        <w:t xml:space="preserve">Έχουμε αποδείξει ότι οι Έλληνες ενωμένοι </w:t>
      </w:r>
      <w:r>
        <w:rPr>
          <w:rFonts w:eastAsia="Times New Roman"/>
          <w:szCs w:val="24"/>
        </w:rPr>
        <w:t xml:space="preserve">μπορούμε να πετύχουμε πολύ σπουδαία πράγματα. Ο τουρισμός ενώνει, είναι εθνική </w:t>
      </w:r>
      <w:r>
        <w:rPr>
          <w:rFonts w:eastAsia="Times New Roman"/>
          <w:szCs w:val="24"/>
        </w:rPr>
        <w:lastRenderedPageBreak/>
        <w:t>υπόθεση. Νομίζω ότι είμαστε σε πάρα πολύ καλό δρόμο. Οι τρεις αυτές χρονιές της ανάπτυξης μάς έχουν κάνει πολύ υπερήφανους, γιατί ο τουρισμός στηρίζει την ελληνική οικονομία, αλ</w:t>
      </w:r>
      <w:r>
        <w:rPr>
          <w:rFonts w:eastAsia="Times New Roman"/>
          <w:szCs w:val="24"/>
        </w:rPr>
        <w:t>λά συγχρόνως είναι και η «γέφυρα», είναι ο τομέας που ενισχύει άλλους παραγωγικούς τομείς, ώστε να μπορούν να αναπτυχθούν.</w:t>
      </w:r>
    </w:p>
    <w:p w14:paraId="1C8C4A50" w14:textId="77777777" w:rsidR="00AD7333" w:rsidRDefault="00CF083D">
      <w:pPr>
        <w:spacing w:line="600" w:lineRule="auto"/>
        <w:ind w:firstLine="720"/>
        <w:jc w:val="both"/>
        <w:rPr>
          <w:rFonts w:eastAsia="Times New Roman"/>
          <w:szCs w:val="24"/>
        </w:rPr>
      </w:pPr>
      <w:r>
        <w:rPr>
          <w:rFonts w:eastAsia="Times New Roman"/>
          <w:szCs w:val="24"/>
        </w:rPr>
        <w:t>Θα κλείσω, λέγοντας ότι ο τουρισμός είναι η κινητήρια δύναμη για την εθνική μας οικονομία. Είναι το μέλλον για πρόοδο και για ευημερί</w:t>
      </w:r>
      <w:r>
        <w:rPr>
          <w:rFonts w:eastAsia="Times New Roman"/>
          <w:szCs w:val="24"/>
        </w:rPr>
        <w:t>α.</w:t>
      </w:r>
    </w:p>
    <w:p w14:paraId="1C8C4A51" w14:textId="77777777" w:rsidR="00AD7333" w:rsidRDefault="00CF083D">
      <w:pPr>
        <w:spacing w:line="600" w:lineRule="auto"/>
        <w:ind w:firstLine="720"/>
        <w:jc w:val="both"/>
        <w:rPr>
          <w:rFonts w:eastAsia="Times New Roman"/>
          <w:szCs w:val="24"/>
        </w:rPr>
      </w:pPr>
      <w:r>
        <w:rPr>
          <w:rFonts w:eastAsia="Times New Roman"/>
          <w:szCs w:val="24"/>
        </w:rPr>
        <w:t xml:space="preserve">Σας καλώ να υπερψηφίσετε αυτόν τον </w:t>
      </w:r>
      <w:r>
        <w:rPr>
          <w:rFonts w:eastAsia="Times New Roman"/>
          <w:szCs w:val="24"/>
        </w:rPr>
        <w:t>π</w:t>
      </w:r>
      <w:r>
        <w:rPr>
          <w:rFonts w:eastAsia="Times New Roman"/>
          <w:szCs w:val="24"/>
        </w:rPr>
        <w:t>ροϋπολογισμό.</w:t>
      </w:r>
    </w:p>
    <w:p w14:paraId="1C8C4A52" w14:textId="77777777" w:rsidR="00AD7333" w:rsidRDefault="00CF083D">
      <w:pPr>
        <w:spacing w:line="600" w:lineRule="auto"/>
        <w:ind w:firstLine="720"/>
        <w:jc w:val="both"/>
        <w:rPr>
          <w:rFonts w:eastAsia="Times New Roman"/>
          <w:szCs w:val="24"/>
        </w:rPr>
      </w:pPr>
      <w:r>
        <w:rPr>
          <w:rFonts w:eastAsia="Times New Roman"/>
          <w:szCs w:val="24"/>
        </w:rPr>
        <w:t>Σας ευχαριστώ πάρα πολύ. Χρόνια πολλά.</w:t>
      </w:r>
    </w:p>
    <w:p w14:paraId="1C8C4A53" w14:textId="77777777" w:rsidR="00AD7333" w:rsidRDefault="00CF083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8C4A54"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πολύ την κυρία Υπουργό.</w:t>
      </w:r>
    </w:p>
    <w:p w14:paraId="1C8C4A55" w14:textId="77777777" w:rsidR="00AD7333" w:rsidRDefault="00CF083D">
      <w:pPr>
        <w:spacing w:line="600" w:lineRule="auto"/>
        <w:ind w:firstLine="720"/>
        <w:jc w:val="both"/>
        <w:rPr>
          <w:rFonts w:eastAsia="Times New Roman"/>
          <w:szCs w:val="24"/>
        </w:rPr>
      </w:pPr>
      <w:r>
        <w:rPr>
          <w:rFonts w:eastAsia="Times New Roman"/>
          <w:szCs w:val="24"/>
        </w:rPr>
        <w:lastRenderedPageBreak/>
        <w:t>Κυρίες και κύριοι συνάδελφοι, δέχεστε στο σημείο αυ</w:t>
      </w:r>
      <w:r>
        <w:rPr>
          <w:rFonts w:eastAsia="Times New Roman"/>
          <w:szCs w:val="24"/>
        </w:rPr>
        <w:t>τό να λύσουμε τη συνεδρίαση;</w:t>
      </w:r>
    </w:p>
    <w:p w14:paraId="1C8C4A56" w14:textId="77777777" w:rsidR="00AD7333" w:rsidRDefault="00CF083D">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C8C4A57" w14:textId="77777777" w:rsidR="00AD7333" w:rsidRDefault="00CF08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Με τη συναίνεση του Σώματος και ώρα </w:t>
      </w:r>
      <w:r w:rsidRPr="00394EAD">
        <w:rPr>
          <w:rFonts w:eastAsia="Times New Roman"/>
          <w:szCs w:val="24"/>
        </w:rPr>
        <w:t>23</w:t>
      </w:r>
      <w:r>
        <w:rPr>
          <w:rFonts w:eastAsia="Times New Roman"/>
          <w:szCs w:val="24"/>
        </w:rPr>
        <w:t xml:space="preserve">.42΄ λύεται η συνεδρίαση για αύριο </w:t>
      </w:r>
      <w:r>
        <w:rPr>
          <w:rFonts w:eastAsia="Times New Roman"/>
          <w:szCs w:val="24"/>
        </w:rPr>
        <w:t xml:space="preserve">ημέρα </w:t>
      </w:r>
      <w:r>
        <w:rPr>
          <w:rFonts w:eastAsia="Times New Roman"/>
          <w:szCs w:val="24"/>
        </w:rPr>
        <w:t>Τρίτη 19 Δεκεμβρίου 2017 και ώρα 11.00΄</w:t>
      </w:r>
      <w:r>
        <w:rPr>
          <w:rFonts w:eastAsia="Times New Roman"/>
          <w:szCs w:val="24"/>
        </w:rPr>
        <w:t>,</w:t>
      </w:r>
      <w:r>
        <w:rPr>
          <w:rFonts w:eastAsia="Times New Roman"/>
          <w:szCs w:val="24"/>
        </w:rPr>
        <w:t xml:space="preserve"> με αντικείμενο εργασιών του Σώματος: </w:t>
      </w:r>
      <w:r>
        <w:rPr>
          <w:rFonts w:eastAsia="Times New Roman"/>
          <w:szCs w:val="24"/>
        </w:rPr>
        <w:t>σ</w:t>
      </w:r>
      <w:r>
        <w:rPr>
          <w:rFonts w:eastAsia="Times New Roman"/>
          <w:szCs w:val="24"/>
        </w:rPr>
        <w:t xml:space="preserve">υνέχιση </w:t>
      </w:r>
      <w:r>
        <w:rPr>
          <w:rFonts w:eastAsia="Times New Roman"/>
          <w:szCs w:val="24"/>
        </w:rPr>
        <w:t>της συζήτησης και ψήφιση επί του σχεδίου νόμου του Υπουργείου Οικονομικών</w:t>
      </w:r>
      <w:r>
        <w:rPr>
          <w:rFonts w:eastAsia="Times New Roman"/>
          <w:szCs w:val="24"/>
        </w:rPr>
        <w:t>:</w:t>
      </w:r>
      <w:r>
        <w:rPr>
          <w:rFonts w:eastAsia="Times New Roman"/>
          <w:szCs w:val="24"/>
        </w:rPr>
        <w:t xml:space="preserve"> «Κύρωση του Κρατικού Προϋπολογισμού οικονομικού έτους 2018».</w:t>
      </w:r>
    </w:p>
    <w:p w14:paraId="1C8C4A58" w14:textId="77777777" w:rsidR="00AD7333" w:rsidRDefault="00CF083D">
      <w:pPr>
        <w:spacing w:line="600" w:lineRule="auto"/>
        <w:ind w:firstLine="720"/>
        <w:jc w:val="center"/>
        <w:rPr>
          <w:rFonts w:eastAsia="Times New Roman"/>
          <w:b/>
          <w:szCs w:val="24"/>
        </w:rPr>
      </w:pPr>
      <w:r>
        <w:rPr>
          <w:rFonts w:eastAsia="Times New Roman"/>
          <w:b/>
          <w:szCs w:val="24"/>
        </w:rPr>
        <w:t xml:space="preserve"> Ο ΠΡΟΕΔΡΟΣ                                    </w:t>
      </w:r>
      <w:r>
        <w:rPr>
          <w:rFonts w:eastAsia="Times New Roman"/>
          <w:b/>
          <w:szCs w:val="24"/>
        </w:rPr>
        <w:tab/>
      </w:r>
      <w:r>
        <w:rPr>
          <w:rFonts w:eastAsia="Times New Roman"/>
          <w:b/>
          <w:szCs w:val="24"/>
        </w:rPr>
        <w:tab/>
      </w:r>
      <w:r>
        <w:rPr>
          <w:rFonts w:eastAsia="Times New Roman"/>
          <w:b/>
          <w:szCs w:val="24"/>
        </w:rPr>
        <w:t xml:space="preserve"> ΟΙ ΓΡΑΜΜΑΤΕΙΣ  </w:t>
      </w:r>
    </w:p>
    <w:sectPr w:rsidR="00AD733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DCjM6n6WKc0cNE+AVBo/RtEMUII=" w:salt="BtjLho2sULs5JsWPDv1d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33"/>
    <w:rsid w:val="00512048"/>
    <w:rsid w:val="00AD7333"/>
    <w:rsid w:val="00CF08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4134"/>
  <w15:docId w15:val="{9A187E33-E186-44F0-885E-1BA37AE1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48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A48FA"/>
    <w:rPr>
      <w:rFonts w:ascii="Segoe UI" w:hAnsi="Segoe UI" w:cs="Segoe UI"/>
      <w:sz w:val="18"/>
      <w:szCs w:val="18"/>
    </w:rPr>
  </w:style>
  <w:style w:type="character" w:styleId="-">
    <w:name w:val="Hyperlink"/>
    <w:basedOn w:val="a0"/>
    <w:uiPriority w:val="99"/>
    <w:unhideWhenUsed/>
    <w:rsid w:val="002D046A"/>
    <w:rPr>
      <w:color w:val="0563C1" w:themeColor="hyperlink"/>
      <w:u w:val="single"/>
    </w:rPr>
  </w:style>
  <w:style w:type="paragraph" w:styleId="a4">
    <w:name w:val="No Spacing"/>
    <w:uiPriority w:val="1"/>
    <w:qFormat/>
    <w:rsid w:val="006325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561</MetadataID>
    <Session xmlns="641f345b-441b-4b81-9152-adc2e73ba5e1">Γ´</Session>
    <Date xmlns="641f345b-441b-4b81-9152-adc2e73ba5e1">2017-12-17T22:00:00+00:00</Date>
    <Status xmlns="641f345b-441b-4b81-9152-adc2e73ba5e1">
      <Url>http://srv-sp1/praktika/Lists/Incoming_Metadata/EditForm.aspx?ID=561&amp;Source=/praktika/Recordings_Library/Forms/AllItems.aspx</Url>
      <Description>Δημοσιεύτηκε</Description>
    </Status>
    <Meeting xmlns="641f345b-441b-4b81-9152-adc2e73ba5e1">ΜΖ´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369FC7-16DA-4361-98BD-BC5A2C345364}">
  <ds:schemaRef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http://purl.org/dc/term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90F56F48-E51A-4CB9-B5F2-A990F52FE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F296F8-2218-43B5-99DA-CC8F2647F9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72</Pages>
  <Words>98672</Words>
  <Characters>532834</Characters>
  <Application>Microsoft Office Word</Application>
  <DocSecurity>0</DocSecurity>
  <Lines>4440</Lines>
  <Paragraphs>1260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2018-01-10T08:45:00Z</dcterms:created>
  <dcterms:modified xsi:type="dcterms:W3CDTF">2018-01-10T08:45:00Z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