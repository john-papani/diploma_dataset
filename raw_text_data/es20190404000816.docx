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B108A" w14:textId="77777777" w:rsidR="00160710" w:rsidRPr="00160710" w:rsidRDefault="00160710" w:rsidP="00160710">
      <w:pPr>
        <w:spacing w:after="0" w:line="360" w:lineRule="auto"/>
        <w:rPr>
          <w:ins w:id="0" w:author="Φλούδα Χριστίνα" w:date="2019-04-10T11:59:00Z"/>
          <w:rFonts w:eastAsia="Times New Roman"/>
          <w:szCs w:val="24"/>
          <w:lang w:eastAsia="en-US"/>
        </w:rPr>
      </w:pPr>
      <w:ins w:id="1" w:author="Φλούδα Χριστίνα" w:date="2019-04-10T11:59:00Z">
        <w:r w:rsidRPr="0016071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664ADC" w14:textId="77777777" w:rsidR="00160710" w:rsidRPr="00160710" w:rsidRDefault="00160710" w:rsidP="00160710">
      <w:pPr>
        <w:spacing w:after="0" w:line="360" w:lineRule="auto"/>
        <w:rPr>
          <w:ins w:id="2" w:author="Φλούδα Χριστίνα" w:date="2019-04-10T11:59:00Z"/>
          <w:rFonts w:eastAsia="Times New Roman"/>
          <w:szCs w:val="24"/>
          <w:lang w:eastAsia="en-US"/>
        </w:rPr>
      </w:pPr>
    </w:p>
    <w:p w14:paraId="2552B3C3" w14:textId="77777777" w:rsidR="00160710" w:rsidRPr="00160710" w:rsidRDefault="00160710" w:rsidP="00160710">
      <w:pPr>
        <w:spacing w:after="0" w:line="360" w:lineRule="auto"/>
        <w:rPr>
          <w:ins w:id="3" w:author="Φλούδα Χριστίνα" w:date="2019-04-10T11:59:00Z"/>
          <w:rFonts w:eastAsia="Times New Roman"/>
          <w:szCs w:val="24"/>
          <w:lang w:eastAsia="en-US"/>
        </w:rPr>
      </w:pPr>
      <w:ins w:id="4" w:author="Φλούδα Χριστίνα" w:date="2019-04-10T11:59:00Z">
        <w:r w:rsidRPr="00160710">
          <w:rPr>
            <w:rFonts w:eastAsia="Times New Roman"/>
            <w:szCs w:val="24"/>
            <w:lang w:eastAsia="en-US"/>
          </w:rPr>
          <w:t>ΠΙΝΑΚΑΣ ΠΕΡΙΕΧΟΜΕΝΩΝ</w:t>
        </w:r>
      </w:ins>
    </w:p>
    <w:p w14:paraId="70C71182" w14:textId="77777777" w:rsidR="00160710" w:rsidRPr="00160710" w:rsidRDefault="00160710" w:rsidP="00160710">
      <w:pPr>
        <w:spacing w:after="0" w:line="360" w:lineRule="auto"/>
        <w:rPr>
          <w:ins w:id="5" w:author="Φλούδα Χριστίνα" w:date="2019-04-10T11:59:00Z"/>
          <w:rFonts w:eastAsia="Times New Roman"/>
          <w:szCs w:val="24"/>
          <w:lang w:eastAsia="en-US"/>
        </w:rPr>
      </w:pPr>
      <w:ins w:id="6" w:author="Φλούδα Χριστίνα" w:date="2019-04-10T11:59:00Z">
        <w:r w:rsidRPr="00160710">
          <w:rPr>
            <w:rFonts w:eastAsia="Times New Roman"/>
            <w:szCs w:val="24"/>
            <w:lang w:eastAsia="en-US"/>
          </w:rPr>
          <w:t xml:space="preserve">ΙΖ΄ ΠΕΡΙΟΔΟΣ </w:t>
        </w:r>
      </w:ins>
    </w:p>
    <w:p w14:paraId="1FF7A7FB" w14:textId="77777777" w:rsidR="00160710" w:rsidRPr="00160710" w:rsidRDefault="00160710" w:rsidP="00160710">
      <w:pPr>
        <w:spacing w:after="0" w:line="360" w:lineRule="auto"/>
        <w:rPr>
          <w:ins w:id="7" w:author="Φλούδα Χριστίνα" w:date="2019-04-10T11:59:00Z"/>
          <w:rFonts w:eastAsia="Times New Roman"/>
          <w:szCs w:val="24"/>
          <w:lang w:eastAsia="en-US"/>
        </w:rPr>
      </w:pPr>
      <w:ins w:id="8" w:author="Φλούδα Χριστίνα" w:date="2019-04-10T11:59:00Z">
        <w:r w:rsidRPr="00160710">
          <w:rPr>
            <w:rFonts w:eastAsia="Times New Roman"/>
            <w:szCs w:val="24"/>
            <w:lang w:eastAsia="en-US"/>
          </w:rPr>
          <w:t>ΠΡΟΕΔΡΕΥΟΜΕΝΗΣ ΚΟΙΝΟΒΟΥΛΕΥΤΙΚΗΣ ΔΗΜΟΚΡΑΤΙΑΣ</w:t>
        </w:r>
      </w:ins>
    </w:p>
    <w:p w14:paraId="7AF4167B" w14:textId="77777777" w:rsidR="00160710" w:rsidRPr="00160710" w:rsidRDefault="00160710" w:rsidP="00160710">
      <w:pPr>
        <w:spacing w:after="0" w:line="360" w:lineRule="auto"/>
        <w:rPr>
          <w:ins w:id="9" w:author="Φλούδα Χριστίνα" w:date="2019-04-10T11:59:00Z"/>
          <w:rFonts w:eastAsia="Times New Roman"/>
          <w:szCs w:val="24"/>
          <w:lang w:eastAsia="en-US"/>
        </w:rPr>
      </w:pPr>
      <w:ins w:id="10" w:author="Φλούδα Χριστίνα" w:date="2019-04-10T11:59:00Z">
        <w:r w:rsidRPr="00160710">
          <w:rPr>
            <w:rFonts w:eastAsia="Times New Roman"/>
            <w:szCs w:val="24"/>
            <w:lang w:eastAsia="en-US"/>
          </w:rPr>
          <w:t>ΣΥΝΟΔΟΣ Δ΄</w:t>
        </w:r>
      </w:ins>
    </w:p>
    <w:p w14:paraId="010F65C6" w14:textId="77777777" w:rsidR="00160710" w:rsidRPr="00160710" w:rsidRDefault="00160710" w:rsidP="00160710">
      <w:pPr>
        <w:spacing w:after="0" w:line="360" w:lineRule="auto"/>
        <w:rPr>
          <w:ins w:id="11" w:author="Φλούδα Χριστίνα" w:date="2019-04-10T11:59:00Z"/>
          <w:rFonts w:eastAsia="Times New Roman"/>
          <w:szCs w:val="24"/>
          <w:lang w:eastAsia="en-US"/>
        </w:rPr>
      </w:pPr>
    </w:p>
    <w:p w14:paraId="46BFFE6C" w14:textId="77777777" w:rsidR="00160710" w:rsidRPr="00160710" w:rsidRDefault="00160710" w:rsidP="00160710">
      <w:pPr>
        <w:spacing w:after="0" w:line="360" w:lineRule="auto"/>
        <w:rPr>
          <w:ins w:id="12" w:author="Φλούδα Χριστίνα" w:date="2019-04-10T11:59:00Z"/>
          <w:rFonts w:eastAsia="Times New Roman"/>
          <w:szCs w:val="24"/>
          <w:lang w:eastAsia="en-US"/>
        </w:rPr>
      </w:pPr>
      <w:ins w:id="13" w:author="Φλούδα Χριστίνα" w:date="2019-04-10T11:59:00Z">
        <w:r w:rsidRPr="00160710">
          <w:rPr>
            <w:rFonts w:eastAsia="Times New Roman"/>
            <w:szCs w:val="24"/>
            <w:lang w:eastAsia="en-US"/>
          </w:rPr>
          <w:t>ΣΥΝΕΔΡΙΑΣΗ ΡΕ΄</w:t>
        </w:r>
      </w:ins>
    </w:p>
    <w:p w14:paraId="4E90567E" w14:textId="77777777" w:rsidR="00160710" w:rsidRPr="00160710" w:rsidRDefault="00160710" w:rsidP="00160710">
      <w:pPr>
        <w:spacing w:after="0" w:line="360" w:lineRule="auto"/>
        <w:rPr>
          <w:ins w:id="14" w:author="Φλούδα Χριστίνα" w:date="2019-04-10T11:59:00Z"/>
          <w:rFonts w:eastAsia="Times New Roman"/>
          <w:szCs w:val="24"/>
          <w:lang w:eastAsia="en-US"/>
        </w:rPr>
      </w:pPr>
      <w:ins w:id="15" w:author="Φλούδα Χριστίνα" w:date="2019-04-10T11:59:00Z">
        <w:r w:rsidRPr="00160710">
          <w:rPr>
            <w:rFonts w:eastAsia="Times New Roman"/>
            <w:szCs w:val="24"/>
            <w:lang w:eastAsia="en-US"/>
          </w:rPr>
          <w:t>Πέμπτη  4 Απριλίου 2019</w:t>
        </w:r>
      </w:ins>
    </w:p>
    <w:p w14:paraId="1252FC3D" w14:textId="77777777" w:rsidR="00160710" w:rsidRPr="00160710" w:rsidRDefault="00160710" w:rsidP="00160710">
      <w:pPr>
        <w:spacing w:after="0" w:line="360" w:lineRule="auto"/>
        <w:rPr>
          <w:ins w:id="16" w:author="Φλούδα Χριστίνα" w:date="2019-04-10T11:59:00Z"/>
          <w:rFonts w:eastAsia="Times New Roman"/>
          <w:szCs w:val="24"/>
          <w:lang w:eastAsia="en-US"/>
        </w:rPr>
      </w:pPr>
    </w:p>
    <w:p w14:paraId="14A3692F" w14:textId="77777777" w:rsidR="00160710" w:rsidRPr="00160710" w:rsidRDefault="00160710" w:rsidP="00160710">
      <w:pPr>
        <w:spacing w:after="0" w:line="360" w:lineRule="auto"/>
        <w:rPr>
          <w:ins w:id="17" w:author="Φλούδα Χριστίνα" w:date="2019-04-10T11:59:00Z"/>
          <w:rFonts w:eastAsia="Times New Roman"/>
          <w:szCs w:val="24"/>
          <w:lang w:eastAsia="en-US"/>
        </w:rPr>
      </w:pPr>
      <w:ins w:id="18" w:author="Φλούδα Χριστίνα" w:date="2019-04-10T11:59:00Z">
        <w:r w:rsidRPr="00160710">
          <w:rPr>
            <w:rFonts w:eastAsia="Times New Roman"/>
            <w:szCs w:val="24"/>
            <w:lang w:eastAsia="en-US"/>
          </w:rPr>
          <w:t>ΘΕΜΑΤΑ</w:t>
        </w:r>
      </w:ins>
    </w:p>
    <w:p w14:paraId="5C06EC51" w14:textId="77777777" w:rsidR="00160710" w:rsidRPr="00160710" w:rsidRDefault="00160710" w:rsidP="00160710">
      <w:pPr>
        <w:spacing w:after="0" w:line="360" w:lineRule="auto"/>
        <w:rPr>
          <w:ins w:id="19" w:author="Φλούδα Χριστίνα" w:date="2019-04-10T11:59:00Z"/>
          <w:rFonts w:eastAsia="Times New Roman"/>
          <w:szCs w:val="24"/>
          <w:lang w:eastAsia="en-US"/>
        </w:rPr>
      </w:pPr>
      <w:ins w:id="20" w:author="Φλούδα Χριστίνα" w:date="2019-04-10T11:59:00Z">
        <w:r w:rsidRPr="00160710">
          <w:rPr>
            <w:rFonts w:eastAsia="Times New Roman"/>
            <w:szCs w:val="24"/>
            <w:lang w:eastAsia="en-US"/>
          </w:rPr>
          <w:t xml:space="preserve"> </w:t>
        </w:r>
        <w:r w:rsidRPr="00160710">
          <w:rPr>
            <w:rFonts w:eastAsia="Times New Roman"/>
            <w:szCs w:val="24"/>
            <w:lang w:eastAsia="en-US"/>
          </w:rPr>
          <w:br/>
          <w:t xml:space="preserve">Α. ΕΙΔΙΚΑ ΘΕΜΑΤΑ </w:t>
        </w:r>
        <w:r w:rsidRPr="00160710">
          <w:rPr>
            <w:rFonts w:eastAsia="Times New Roman"/>
            <w:szCs w:val="24"/>
            <w:lang w:eastAsia="en-US"/>
          </w:rPr>
          <w:br/>
          <w:t xml:space="preserve">1.  Άδεια απουσίας του Βουλευτή κ. Γ. </w:t>
        </w:r>
        <w:proofErr w:type="spellStart"/>
        <w:r w:rsidRPr="00160710">
          <w:rPr>
            <w:rFonts w:eastAsia="Times New Roman"/>
            <w:szCs w:val="24"/>
            <w:lang w:eastAsia="en-US"/>
          </w:rPr>
          <w:t>Μπαλαούρα</w:t>
        </w:r>
        <w:proofErr w:type="spellEnd"/>
        <w:r w:rsidRPr="00160710">
          <w:rPr>
            <w:rFonts w:eastAsia="Times New Roman"/>
            <w:szCs w:val="24"/>
            <w:lang w:eastAsia="en-US"/>
          </w:rPr>
          <w:t xml:space="preserve">, σελ. </w:t>
        </w:r>
        <w:r w:rsidRPr="00160710">
          <w:rPr>
            <w:rFonts w:eastAsia="Times New Roman"/>
            <w:szCs w:val="24"/>
            <w:lang w:eastAsia="en-US"/>
          </w:rPr>
          <w:br/>
          <w:t xml:space="preserve">2. Ανακοινώνεται ότι τη συνεδρίαση παρακολουθούν μαθητές από το 6ο Δημοτικό Σχολείο Βύρωνα, φοιτητές από το </w:t>
        </w:r>
        <w:proofErr w:type="spellStart"/>
        <w:r w:rsidRPr="00160710">
          <w:rPr>
            <w:rFonts w:eastAsia="Times New Roman"/>
            <w:szCs w:val="24"/>
            <w:lang w:eastAsia="en-US"/>
          </w:rPr>
          <w:t>Karel</w:t>
        </w:r>
        <w:proofErr w:type="spellEnd"/>
        <w:r w:rsidRPr="00160710">
          <w:rPr>
            <w:rFonts w:eastAsia="Times New Roman"/>
            <w:szCs w:val="24"/>
            <w:lang w:eastAsia="en-US"/>
          </w:rPr>
          <w:t xml:space="preserve"> de </w:t>
        </w:r>
        <w:proofErr w:type="spellStart"/>
        <w:r w:rsidRPr="00160710">
          <w:rPr>
            <w:rFonts w:eastAsia="Times New Roman"/>
            <w:szCs w:val="24"/>
            <w:lang w:eastAsia="en-US"/>
          </w:rPr>
          <w:t>Grote</w:t>
        </w:r>
        <w:proofErr w:type="spellEnd"/>
        <w:r w:rsidRPr="00160710">
          <w:rPr>
            <w:rFonts w:eastAsia="Times New Roman"/>
            <w:szCs w:val="24"/>
            <w:lang w:eastAsia="en-US"/>
          </w:rPr>
          <w:t xml:space="preserve"> </w:t>
        </w:r>
        <w:proofErr w:type="spellStart"/>
        <w:r w:rsidRPr="00160710">
          <w:rPr>
            <w:rFonts w:eastAsia="Times New Roman"/>
            <w:szCs w:val="24"/>
            <w:lang w:eastAsia="en-US"/>
          </w:rPr>
          <w:t>University</w:t>
        </w:r>
        <w:proofErr w:type="spellEnd"/>
        <w:r w:rsidRPr="00160710">
          <w:rPr>
            <w:rFonts w:eastAsia="Times New Roman"/>
            <w:szCs w:val="24"/>
            <w:lang w:eastAsia="en-US"/>
          </w:rPr>
          <w:t xml:space="preserve"> </w:t>
        </w:r>
        <w:proofErr w:type="spellStart"/>
        <w:r w:rsidRPr="00160710">
          <w:rPr>
            <w:rFonts w:eastAsia="Times New Roman"/>
            <w:szCs w:val="24"/>
            <w:lang w:eastAsia="en-US"/>
          </w:rPr>
          <w:t>College</w:t>
        </w:r>
        <w:proofErr w:type="spellEnd"/>
        <w:r w:rsidRPr="00160710">
          <w:rPr>
            <w:rFonts w:eastAsia="Times New Roman"/>
            <w:szCs w:val="24"/>
            <w:lang w:eastAsia="en-US"/>
          </w:rPr>
          <w:t xml:space="preserve">, μαθητές από το 5ο Δημοτικό Σχολείο Χαλκίδας, φοιτητές από το Διεθνές Κέντρο Ελληνικών και Μεσογειακών Σπουδών, μαθητές από το 2ο Γυμνάσιο Αγίου Νικολάου Λασιθίου και το 2ο Γυμνάσιο Αιγίου, σελ. </w:t>
        </w:r>
        <w:r w:rsidRPr="00160710">
          <w:rPr>
            <w:rFonts w:eastAsia="Times New Roman"/>
            <w:szCs w:val="24"/>
            <w:lang w:eastAsia="en-US"/>
          </w:rPr>
          <w:br/>
          <w:t xml:space="preserve">3. Επί διαδικαστικού θέματος, σελ. </w:t>
        </w:r>
        <w:r w:rsidRPr="00160710">
          <w:rPr>
            <w:rFonts w:eastAsia="Times New Roman"/>
            <w:szCs w:val="24"/>
            <w:lang w:eastAsia="en-US"/>
          </w:rPr>
          <w:br/>
          <w:t xml:space="preserve"> </w:t>
        </w:r>
        <w:r w:rsidRPr="00160710">
          <w:rPr>
            <w:rFonts w:eastAsia="Times New Roman"/>
            <w:szCs w:val="24"/>
            <w:lang w:eastAsia="en-US"/>
          </w:rPr>
          <w:br/>
          <w:t xml:space="preserve">Β. ΚΟΙΝΟΒΟΥΛΕΥΤΙΚΟΣ ΕΛΕΓΧΟΣ </w:t>
        </w:r>
        <w:r w:rsidRPr="00160710">
          <w:rPr>
            <w:rFonts w:eastAsia="Times New Roman"/>
            <w:szCs w:val="24"/>
            <w:lang w:eastAsia="en-US"/>
          </w:rPr>
          <w:br/>
          <w:t xml:space="preserve">1. Ανακοίνωση αναφορών, σελ. </w:t>
        </w:r>
        <w:r w:rsidRPr="00160710">
          <w:rPr>
            <w:rFonts w:eastAsia="Times New Roman"/>
            <w:szCs w:val="24"/>
            <w:lang w:eastAsia="en-US"/>
          </w:rPr>
          <w:br/>
          <w:t xml:space="preserve">2. Ανακοίνωση του δελτίου επικαίρων ερωτήσεων της Παρασκευής 5 Απριλίου 2019, σελ. </w:t>
        </w:r>
        <w:r w:rsidRPr="00160710">
          <w:rPr>
            <w:rFonts w:eastAsia="Times New Roman"/>
            <w:szCs w:val="24"/>
            <w:lang w:eastAsia="en-US"/>
          </w:rPr>
          <w:br/>
          <w:t>3. Συζήτηση επικαίρων ερωτήσεων:</w:t>
        </w:r>
        <w:r w:rsidRPr="00160710">
          <w:rPr>
            <w:rFonts w:eastAsia="Times New Roman"/>
            <w:szCs w:val="24"/>
            <w:lang w:eastAsia="en-US"/>
          </w:rPr>
          <w:br/>
          <w:t xml:space="preserve">    α) Προς τον Υπουργό Αγροτικής Ανάπτυξης και Τροφίμων, με θέμα: «Αναστάτωση στους βαμβακοπαραγωγούς του  Έβρου και της Ροδόπης για τη συνδεδεμένη ενίσχυση», σελ. </w:t>
        </w:r>
        <w:r w:rsidRPr="00160710">
          <w:rPr>
            <w:rFonts w:eastAsia="Times New Roman"/>
            <w:szCs w:val="24"/>
            <w:lang w:eastAsia="en-US"/>
          </w:rPr>
          <w:br/>
          <w:t xml:space="preserve">    β) Προς την Υπουργό Εργασίας, Κοινωνικής Ασφάλισης και Κοινωνικής Αλληλεγγύης, με θέμα: « Άρθρο 68 του ν. 3863/2010 (όπως έχει τροποποιηθεί και ισχύει σήμερα με το άρθρο 39 του ν. 4488/2017)», σελ. </w:t>
        </w:r>
        <w:r w:rsidRPr="00160710">
          <w:rPr>
            <w:rFonts w:eastAsia="Times New Roman"/>
            <w:szCs w:val="24"/>
            <w:lang w:eastAsia="en-US"/>
          </w:rPr>
          <w:br/>
          <w:t xml:space="preserve"> </w:t>
        </w:r>
        <w:r w:rsidRPr="00160710">
          <w:rPr>
            <w:rFonts w:eastAsia="Times New Roman"/>
            <w:szCs w:val="24"/>
            <w:lang w:eastAsia="en-US"/>
          </w:rPr>
          <w:br/>
          <w:t xml:space="preserve">Γ. ΝΟΜΟΘΕΤΙΚΗ ΕΡΓΑΣΙΑ </w:t>
        </w:r>
        <w:r w:rsidRPr="00160710">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Επικρατείας: «Σύσταση, συγκρότηση και αρμοδιότητες της Κεντρικής Επιτροπής Κωδικοποίησης και άλλες διατάξεις», σελ. </w:t>
        </w:r>
        <w:r w:rsidRPr="00160710">
          <w:rPr>
            <w:rFonts w:eastAsia="Times New Roman"/>
            <w:szCs w:val="24"/>
            <w:lang w:eastAsia="en-US"/>
          </w:rPr>
          <w:br/>
          <w:t xml:space="preserve"> </w:t>
        </w:r>
        <w:r w:rsidRPr="00160710">
          <w:rPr>
            <w:rFonts w:eastAsia="Times New Roman"/>
            <w:szCs w:val="24"/>
            <w:lang w:eastAsia="en-US"/>
          </w:rPr>
          <w:br/>
          <w:t>ΠΡΟΕΔΡΕΥΟΝΤΕΣ</w:t>
        </w:r>
      </w:ins>
    </w:p>
    <w:p w14:paraId="10A4BAC4" w14:textId="77777777" w:rsidR="00160710" w:rsidRPr="00160710" w:rsidRDefault="00160710" w:rsidP="00160710">
      <w:pPr>
        <w:spacing w:after="0" w:line="360" w:lineRule="auto"/>
        <w:rPr>
          <w:ins w:id="21" w:author="Φλούδα Χριστίνα" w:date="2019-04-10T11:59:00Z"/>
          <w:rFonts w:eastAsia="Times New Roman"/>
          <w:szCs w:val="24"/>
          <w:lang w:eastAsia="en-US"/>
        </w:rPr>
      </w:pPr>
    </w:p>
    <w:p w14:paraId="1A9DB4CB" w14:textId="77777777" w:rsidR="00160710" w:rsidRPr="00160710" w:rsidRDefault="00160710" w:rsidP="00160710">
      <w:pPr>
        <w:spacing w:after="0" w:line="360" w:lineRule="auto"/>
        <w:rPr>
          <w:ins w:id="22" w:author="Φλούδα Χριστίνα" w:date="2019-04-10T11:59:00Z"/>
          <w:rFonts w:eastAsia="Times New Roman"/>
          <w:szCs w:val="24"/>
          <w:lang w:eastAsia="en-US"/>
        </w:rPr>
      </w:pPr>
      <w:ins w:id="23" w:author="Φλούδα Χριστίνα" w:date="2019-04-10T11:59:00Z">
        <w:r w:rsidRPr="00160710">
          <w:rPr>
            <w:rFonts w:eastAsia="Times New Roman"/>
            <w:szCs w:val="24"/>
            <w:lang w:eastAsia="en-US"/>
          </w:rPr>
          <w:t>ΒΑΡΕΜΕΝΟΣ Γ. , σελ.</w:t>
        </w:r>
        <w:r w:rsidRPr="00160710">
          <w:rPr>
            <w:rFonts w:eastAsia="Times New Roman"/>
            <w:szCs w:val="24"/>
            <w:lang w:eastAsia="en-US"/>
          </w:rPr>
          <w:br/>
          <w:t>ΓΕΩΡΓΙΑΔΗΣ Μ. , σελ.</w:t>
        </w:r>
        <w:r w:rsidRPr="00160710">
          <w:rPr>
            <w:rFonts w:eastAsia="Times New Roman"/>
            <w:szCs w:val="24"/>
            <w:lang w:eastAsia="en-US"/>
          </w:rPr>
          <w:br/>
          <w:t>ΚΑΚΛΑΜΑΝΗΣ Ν. , σελ.</w:t>
        </w:r>
        <w:r w:rsidRPr="00160710">
          <w:rPr>
            <w:rFonts w:eastAsia="Times New Roman"/>
            <w:szCs w:val="24"/>
            <w:lang w:eastAsia="en-US"/>
          </w:rPr>
          <w:br/>
        </w:r>
      </w:ins>
    </w:p>
    <w:p w14:paraId="2F2D7D14" w14:textId="77777777" w:rsidR="00160710" w:rsidRPr="00160710" w:rsidRDefault="00160710" w:rsidP="00160710">
      <w:pPr>
        <w:spacing w:after="0" w:line="360" w:lineRule="auto"/>
        <w:rPr>
          <w:ins w:id="24" w:author="Φλούδα Χριστίνα" w:date="2019-04-10T11:59:00Z"/>
          <w:rFonts w:eastAsia="Times New Roman"/>
          <w:szCs w:val="24"/>
          <w:lang w:eastAsia="en-US"/>
        </w:rPr>
      </w:pPr>
    </w:p>
    <w:p w14:paraId="7F243DFB" w14:textId="77777777" w:rsidR="00160710" w:rsidRPr="00160710" w:rsidRDefault="00160710" w:rsidP="00160710">
      <w:pPr>
        <w:spacing w:after="0" w:line="360" w:lineRule="auto"/>
        <w:rPr>
          <w:ins w:id="25" w:author="Φλούδα Χριστίνα" w:date="2019-04-10T11:59:00Z"/>
          <w:rFonts w:eastAsia="Times New Roman"/>
          <w:szCs w:val="24"/>
          <w:lang w:eastAsia="en-US"/>
        </w:rPr>
      </w:pPr>
      <w:ins w:id="26" w:author="Φλούδα Χριστίνα" w:date="2019-04-10T11:59:00Z">
        <w:r w:rsidRPr="00160710">
          <w:rPr>
            <w:rFonts w:eastAsia="Times New Roman"/>
            <w:szCs w:val="24"/>
            <w:lang w:eastAsia="en-US"/>
          </w:rPr>
          <w:t>ΟΜΙΛΗΤΕΣ</w:t>
        </w:r>
      </w:ins>
    </w:p>
    <w:p w14:paraId="2C6ABE98" w14:textId="77777777" w:rsidR="00160710" w:rsidRPr="00160710" w:rsidRDefault="00160710" w:rsidP="00160710">
      <w:pPr>
        <w:spacing w:after="0" w:line="360" w:lineRule="auto"/>
        <w:rPr>
          <w:ins w:id="27" w:author="Φλούδα Χριστίνα" w:date="2019-04-10T11:59:00Z"/>
          <w:rFonts w:eastAsia="Times New Roman"/>
          <w:szCs w:val="24"/>
          <w:lang w:eastAsia="en-US"/>
        </w:rPr>
      </w:pPr>
      <w:ins w:id="28" w:author="Φλούδα Χριστίνα" w:date="2019-04-10T11:59:00Z">
        <w:r w:rsidRPr="00160710">
          <w:rPr>
            <w:rFonts w:eastAsia="Times New Roman"/>
            <w:szCs w:val="24"/>
            <w:lang w:eastAsia="en-US"/>
          </w:rPr>
          <w:br/>
          <w:t>Α. Επί διαδικαστικού θέματος:</w:t>
        </w:r>
        <w:r w:rsidRPr="00160710">
          <w:rPr>
            <w:rFonts w:eastAsia="Times New Roman"/>
            <w:szCs w:val="24"/>
            <w:lang w:eastAsia="en-US"/>
          </w:rPr>
          <w:br/>
          <w:t>ΑΜΥΡΑΣ Γ. , σελ.</w:t>
        </w:r>
        <w:r w:rsidRPr="00160710">
          <w:rPr>
            <w:rFonts w:eastAsia="Times New Roman"/>
            <w:szCs w:val="24"/>
            <w:lang w:eastAsia="en-US"/>
          </w:rPr>
          <w:br/>
          <w:t>ΒΑΡΕΜΕΝΟΣ Γ. , σελ.</w:t>
        </w:r>
        <w:r w:rsidRPr="00160710">
          <w:rPr>
            <w:rFonts w:eastAsia="Times New Roman"/>
            <w:szCs w:val="24"/>
            <w:lang w:eastAsia="en-US"/>
          </w:rPr>
          <w:br/>
          <w:t>ΓΕΩΡΓΙΑΔΗΣ Μ. , σελ.</w:t>
        </w:r>
        <w:r w:rsidRPr="00160710">
          <w:rPr>
            <w:rFonts w:eastAsia="Times New Roman"/>
            <w:szCs w:val="24"/>
            <w:lang w:eastAsia="en-US"/>
          </w:rPr>
          <w:br/>
          <w:t>ΚΑΚΛΑΜΑΝΗΣ Ν. , σελ.</w:t>
        </w:r>
        <w:r w:rsidRPr="00160710">
          <w:rPr>
            <w:rFonts w:eastAsia="Times New Roman"/>
            <w:szCs w:val="24"/>
            <w:lang w:eastAsia="en-US"/>
          </w:rPr>
          <w:br/>
          <w:t>ΛΑΠΠΑΣ Σ. , σελ.</w:t>
        </w:r>
        <w:r w:rsidRPr="00160710">
          <w:rPr>
            <w:rFonts w:eastAsia="Times New Roman"/>
            <w:szCs w:val="24"/>
            <w:lang w:eastAsia="en-US"/>
          </w:rPr>
          <w:br/>
          <w:t>ΛΟΒΕΡΔΟΣ Α. , σελ.</w:t>
        </w:r>
        <w:r w:rsidRPr="00160710">
          <w:rPr>
            <w:rFonts w:eastAsia="Times New Roman"/>
            <w:szCs w:val="24"/>
            <w:lang w:eastAsia="en-US"/>
          </w:rPr>
          <w:br/>
          <w:t>ΣΥΝΤΥΧΑΚΗΣ Ε. , σελ.</w:t>
        </w:r>
        <w:r w:rsidRPr="00160710">
          <w:rPr>
            <w:rFonts w:eastAsia="Times New Roman"/>
            <w:szCs w:val="24"/>
            <w:lang w:eastAsia="en-US"/>
          </w:rPr>
          <w:br/>
          <w:t>ΤΖΑΝΑΚΟΠΟΥΛΟΣ Δ. , σελ.</w:t>
        </w:r>
        <w:r w:rsidRPr="00160710">
          <w:rPr>
            <w:rFonts w:eastAsia="Times New Roman"/>
            <w:szCs w:val="24"/>
            <w:lang w:eastAsia="en-US"/>
          </w:rPr>
          <w:br/>
        </w:r>
        <w:r w:rsidRPr="00160710">
          <w:rPr>
            <w:rFonts w:eastAsia="Times New Roman"/>
            <w:szCs w:val="24"/>
            <w:lang w:eastAsia="en-US"/>
          </w:rPr>
          <w:br/>
          <w:t>Β. Επί του σχεδίου νόμου του Υπουργείου Επικρατείας:</w:t>
        </w:r>
        <w:r w:rsidRPr="00160710">
          <w:rPr>
            <w:rFonts w:eastAsia="Times New Roman"/>
            <w:szCs w:val="24"/>
            <w:lang w:eastAsia="en-US"/>
          </w:rPr>
          <w:br/>
          <w:t>ΑΜΥΡΑΣ Γ. , σελ.</w:t>
        </w:r>
        <w:r w:rsidRPr="00160710">
          <w:rPr>
            <w:rFonts w:eastAsia="Times New Roman"/>
            <w:szCs w:val="24"/>
            <w:lang w:eastAsia="en-US"/>
          </w:rPr>
          <w:br/>
          <w:t>ΒΟΥΛΤΕΨΗ Σ. , σελ.</w:t>
        </w:r>
        <w:r w:rsidRPr="00160710">
          <w:rPr>
            <w:rFonts w:eastAsia="Times New Roman"/>
            <w:szCs w:val="24"/>
            <w:lang w:eastAsia="en-US"/>
          </w:rPr>
          <w:br/>
          <w:t>ΓΕΩΡΓΑΝΤΑΣ Γ. , σελ.</w:t>
        </w:r>
        <w:r w:rsidRPr="00160710">
          <w:rPr>
            <w:rFonts w:eastAsia="Times New Roman"/>
            <w:szCs w:val="24"/>
            <w:lang w:eastAsia="en-US"/>
          </w:rPr>
          <w:br/>
          <w:t>ΓΚΙΟΥΛΕΚΑΣ Κ. , σελ.</w:t>
        </w:r>
        <w:r w:rsidRPr="00160710">
          <w:rPr>
            <w:rFonts w:eastAsia="Times New Roman"/>
            <w:szCs w:val="24"/>
            <w:lang w:eastAsia="en-US"/>
          </w:rPr>
          <w:br/>
          <w:t>ΗΛΙΟΠΟΥΛΟΣ Π. , σελ.</w:t>
        </w:r>
        <w:r w:rsidRPr="00160710">
          <w:rPr>
            <w:rFonts w:eastAsia="Times New Roman"/>
            <w:szCs w:val="24"/>
            <w:lang w:eastAsia="en-US"/>
          </w:rPr>
          <w:br/>
          <w:t>ΚΑΜΑΤΕΡΟΣ Η. , σελ.</w:t>
        </w:r>
        <w:r w:rsidRPr="00160710">
          <w:rPr>
            <w:rFonts w:eastAsia="Times New Roman"/>
            <w:szCs w:val="24"/>
            <w:lang w:eastAsia="en-US"/>
          </w:rPr>
          <w:br/>
          <w:t>ΚΑΡΡΑΣ Γ. , σελ.</w:t>
        </w:r>
        <w:r w:rsidRPr="00160710">
          <w:rPr>
            <w:rFonts w:eastAsia="Times New Roman"/>
            <w:szCs w:val="24"/>
            <w:lang w:eastAsia="en-US"/>
          </w:rPr>
          <w:br/>
          <w:t>ΚΟΖΟΜΠΟΛΗ - ΑΜΑΝΑΤΙΔΗ Π. , σελ.</w:t>
        </w:r>
        <w:r w:rsidRPr="00160710">
          <w:rPr>
            <w:rFonts w:eastAsia="Times New Roman"/>
            <w:szCs w:val="24"/>
            <w:lang w:eastAsia="en-US"/>
          </w:rPr>
          <w:br/>
          <w:t>ΛΑΜΠΡΟΥΛΗΣ Γ. , σελ.</w:t>
        </w:r>
        <w:r w:rsidRPr="00160710">
          <w:rPr>
            <w:rFonts w:eastAsia="Times New Roman"/>
            <w:szCs w:val="24"/>
            <w:lang w:eastAsia="en-US"/>
          </w:rPr>
          <w:br/>
          <w:t>ΛΑΠΠΑΣ Σ. , σελ.</w:t>
        </w:r>
        <w:r w:rsidRPr="00160710">
          <w:rPr>
            <w:rFonts w:eastAsia="Times New Roman"/>
            <w:szCs w:val="24"/>
            <w:lang w:eastAsia="en-US"/>
          </w:rPr>
          <w:br/>
          <w:t>ΛΟΒΕΡΔΟΣ Α. , σελ.</w:t>
        </w:r>
        <w:r w:rsidRPr="00160710">
          <w:rPr>
            <w:rFonts w:eastAsia="Times New Roman"/>
            <w:szCs w:val="24"/>
            <w:lang w:eastAsia="en-US"/>
          </w:rPr>
          <w:br/>
          <w:t>ΠΑΠΑΗΛΙΟΥ Γ. , σελ.</w:t>
        </w:r>
        <w:r w:rsidRPr="00160710">
          <w:rPr>
            <w:rFonts w:eastAsia="Times New Roman"/>
            <w:szCs w:val="24"/>
            <w:lang w:eastAsia="en-US"/>
          </w:rPr>
          <w:br/>
          <w:t>ΠΑΠΠΑΣ Χ. , σελ.</w:t>
        </w:r>
        <w:r w:rsidRPr="00160710">
          <w:rPr>
            <w:rFonts w:eastAsia="Times New Roman"/>
            <w:szCs w:val="24"/>
            <w:lang w:eastAsia="en-US"/>
          </w:rPr>
          <w:br/>
          <w:t>ΠΑΦΙΛΗΣ Α. , σελ.</w:t>
        </w:r>
        <w:r w:rsidRPr="00160710">
          <w:rPr>
            <w:rFonts w:eastAsia="Times New Roman"/>
            <w:szCs w:val="24"/>
            <w:lang w:eastAsia="en-US"/>
          </w:rPr>
          <w:br/>
          <w:t>ΠΟΛΑΚΗΣ Π. , σελ.</w:t>
        </w:r>
        <w:r w:rsidRPr="00160710">
          <w:rPr>
            <w:rFonts w:eastAsia="Times New Roman"/>
            <w:szCs w:val="24"/>
            <w:lang w:eastAsia="en-US"/>
          </w:rPr>
          <w:br/>
          <w:t>ΣΑΝΤΟΡΙΝΙΟΣ Ν. , σελ.</w:t>
        </w:r>
        <w:r w:rsidRPr="00160710">
          <w:rPr>
            <w:rFonts w:eastAsia="Times New Roman"/>
            <w:szCs w:val="24"/>
            <w:lang w:eastAsia="en-US"/>
          </w:rPr>
          <w:br/>
          <w:t>ΣΑΡΙΔΗΣ Ι. , σελ.</w:t>
        </w:r>
        <w:r w:rsidRPr="00160710">
          <w:rPr>
            <w:rFonts w:eastAsia="Times New Roman"/>
            <w:szCs w:val="24"/>
            <w:lang w:eastAsia="en-US"/>
          </w:rPr>
          <w:br/>
          <w:t>ΣΥΡΙΓΟΣ Α. , σελ.</w:t>
        </w:r>
        <w:r w:rsidRPr="00160710">
          <w:rPr>
            <w:rFonts w:eastAsia="Times New Roman"/>
            <w:szCs w:val="24"/>
            <w:lang w:eastAsia="en-US"/>
          </w:rPr>
          <w:br/>
          <w:t>ΤΖΑΝΑΚΟΠΟΥΛΟΣ Δ. , σελ.</w:t>
        </w:r>
        <w:r w:rsidRPr="00160710">
          <w:rPr>
            <w:rFonts w:eastAsia="Times New Roman"/>
            <w:szCs w:val="24"/>
            <w:lang w:eastAsia="en-US"/>
          </w:rPr>
          <w:br/>
          <w:t>ΧΡΙΣΤΟΦΙΛΟΠΟΥΛΟΥ Π. , σελ.</w:t>
        </w:r>
        <w:r w:rsidRPr="00160710">
          <w:rPr>
            <w:rFonts w:eastAsia="Times New Roman"/>
            <w:szCs w:val="24"/>
            <w:lang w:eastAsia="en-US"/>
          </w:rPr>
          <w:br/>
        </w:r>
      </w:ins>
    </w:p>
    <w:p w14:paraId="2BE5C2B3" w14:textId="161EA32A" w:rsidR="00160710" w:rsidRDefault="00160710" w:rsidP="00160710">
      <w:pPr>
        <w:spacing w:line="600" w:lineRule="auto"/>
        <w:ind w:firstLine="720"/>
        <w:contextualSpacing/>
        <w:jc w:val="center"/>
        <w:rPr>
          <w:ins w:id="29" w:author="Φλούδα Χριστίνα" w:date="2019-04-10T11:59:00Z"/>
          <w:rFonts w:eastAsia="Times New Roman" w:cs="Times New Roman"/>
          <w:szCs w:val="24"/>
        </w:rPr>
      </w:pPr>
      <w:ins w:id="30" w:author="Φλούδα Χριστίνα" w:date="2019-04-10T11:59:00Z">
        <w:r w:rsidRPr="00160710">
          <w:rPr>
            <w:rFonts w:eastAsia="Times New Roman"/>
            <w:szCs w:val="24"/>
            <w:lang w:eastAsia="en-US"/>
          </w:rPr>
          <w:t>ΠΑΡΕΜΒΑΣΕΙΣ:</w:t>
        </w:r>
        <w:r w:rsidRPr="00160710">
          <w:rPr>
            <w:rFonts w:eastAsia="Times New Roman"/>
            <w:szCs w:val="24"/>
            <w:lang w:eastAsia="en-US"/>
          </w:rPr>
          <w:br/>
          <w:t>ΓΚΙΟΛΑΣ Ι. , σελ.</w:t>
        </w:r>
        <w:r w:rsidRPr="00160710">
          <w:rPr>
            <w:rFonts w:eastAsia="Times New Roman"/>
            <w:szCs w:val="24"/>
            <w:lang w:eastAsia="en-US"/>
          </w:rPr>
          <w:br/>
        </w:r>
        <w:bookmarkStart w:id="31" w:name="_GoBack"/>
        <w:bookmarkEnd w:id="31"/>
      </w:ins>
    </w:p>
    <w:p w14:paraId="25E0A5D5" w14:textId="6801E61D"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25E0A5D6"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25E0A5D7"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5E0A5D8"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ΣΥΝΟΔΟΣ Δ΄</w:t>
      </w:r>
    </w:p>
    <w:p w14:paraId="25E0A5D9"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ΣΥΝΕΔΡΙΑΣΗ ΡΕ΄</w:t>
      </w:r>
    </w:p>
    <w:p w14:paraId="25E0A5DA"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Πέμπτη 4 Απριλίου 2019</w:t>
      </w:r>
    </w:p>
    <w:p w14:paraId="25E0A5D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4 Απριλίου 2019, ημέρα Πέμπτη και ώρα 9.37΄</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37619D">
        <w:rPr>
          <w:rFonts w:eastAsia="Times New Roman" w:cs="Times New Roman"/>
          <w:b/>
          <w:szCs w:val="24"/>
        </w:rPr>
        <w:t>ΜΑΡΙΟΥ ΓΕΩΡΓΙΑΔΗ</w:t>
      </w:r>
      <w:r w:rsidRPr="00091E93">
        <w:rPr>
          <w:rFonts w:eastAsia="Times New Roman" w:cs="Times New Roman"/>
          <w:szCs w:val="24"/>
        </w:rPr>
        <w:t xml:space="preserve">. </w:t>
      </w:r>
    </w:p>
    <w:p w14:paraId="25E0A5D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αρχίζει η συνεδρίαση. </w:t>
      </w:r>
    </w:p>
    <w:p w14:paraId="25E0A5D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Παρακαλείτ</w:t>
      </w:r>
      <w:r>
        <w:rPr>
          <w:rFonts w:eastAsia="Times New Roman" w:cs="Times New Roman"/>
          <w:szCs w:val="24"/>
        </w:rPr>
        <w:t>αι ο κύριος Γραμματέας να ανακοινώσει τις αναφορές προς το Σώμα.</w:t>
      </w:r>
    </w:p>
    <w:p w14:paraId="25E0A5DE" w14:textId="77777777" w:rsidR="00464F64" w:rsidRDefault="00160710">
      <w:pPr>
        <w:spacing w:line="600" w:lineRule="auto"/>
        <w:ind w:firstLine="720"/>
        <w:contextualSpacing/>
        <w:jc w:val="both"/>
        <w:rPr>
          <w:rFonts w:eastAsia="Times New Roman" w:cs="Times New Roman"/>
          <w:szCs w:val="24"/>
        </w:rPr>
      </w:pPr>
      <w:r w:rsidRPr="002B5A90">
        <w:rPr>
          <w:rFonts w:eastAsia="Times New Roman"/>
          <w:szCs w:val="24"/>
        </w:rPr>
        <w:t>(Ανακοινώνονται προς το Σώμα από το</w:t>
      </w:r>
      <w:r>
        <w:rPr>
          <w:rFonts w:eastAsia="Times New Roman"/>
          <w:szCs w:val="24"/>
        </w:rPr>
        <w:t xml:space="preserve">ν κ. Ιωάννη </w:t>
      </w:r>
      <w:proofErr w:type="spellStart"/>
      <w:r>
        <w:rPr>
          <w:rFonts w:eastAsia="Times New Roman"/>
          <w:szCs w:val="24"/>
        </w:rPr>
        <w:t>Γκιόλα</w:t>
      </w:r>
      <w:proofErr w:type="spellEnd"/>
      <w:r>
        <w:rPr>
          <w:rFonts w:eastAsia="Times New Roman"/>
          <w:szCs w:val="24"/>
        </w:rPr>
        <w:t xml:space="preserve">, Βουλευτή Αργολίδας, </w:t>
      </w:r>
      <w:r w:rsidRPr="002B5A90">
        <w:rPr>
          <w:rFonts w:eastAsia="Times New Roman"/>
          <w:szCs w:val="24"/>
        </w:rPr>
        <w:t xml:space="preserve">τα </w:t>
      </w:r>
      <w:r w:rsidRPr="00E730A2">
        <w:rPr>
          <w:rFonts w:eastAsia="Times New Roman"/>
          <w:szCs w:val="24"/>
        </w:rPr>
        <w:t>ακόλουθα:</w:t>
      </w:r>
      <w:r w:rsidRPr="00E730A2">
        <w:rPr>
          <w:rFonts w:eastAsia="Times New Roman" w:cs="Times New Roman"/>
          <w:szCs w:val="24"/>
        </w:rPr>
        <w:t xml:space="preserve"> </w:t>
      </w:r>
    </w:p>
    <w:p w14:paraId="25E0A5DF" w14:textId="77777777" w:rsidR="00464F64" w:rsidRDefault="00160710">
      <w:pPr>
        <w:spacing w:line="600" w:lineRule="auto"/>
        <w:ind w:firstLine="720"/>
        <w:contextualSpacing/>
        <w:rPr>
          <w:rFonts w:eastAsia="Times New Roman" w:cs="Times New Roman"/>
          <w:color w:val="000000" w:themeColor="text1"/>
          <w:szCs w:val="24"/>
        </w:rPr>
      </w:pPr>
      <w:r w:rsidRPr="00EA1FF2">
        <w:rPr>
          <w:rFonts w:eastAsia="Times New Roman" w:cs="Times New Roman"/>
          <w:color w:val="000000" w:themeColor="text1"/>
          <w:szCs w:val="24"/>
        </w:rPr>
        <w:t>Α.</w:t>
      </w:r>
      <w:r>
        <w:rPr>
          <w:rFonts w:eastAsia="Times New Roman" w:cs="Times New Roman"/>
          <w:color w:val="000000" w:themeColor="text1"/>
          <w:szCs w:val="24"/>
        </w:rPr>
        <w:t xml:space="preserve"> ΚΑΤΑΘΕΣΗ ΑΝΑΦΟΡΩΝ</w:t>
      </w:r>
    </w:p>
    <w:p w14:paraId="25E0A5E0" w14:textId="77777777" w:rsidR="00464F64" w:rsidRDefault="00160710">
      <w:pPr>
        <w:spacing w:line="600" w:lineRule="auto"/>
        <w:ind w:firstLine="720"/>
        <w:contextualSpacing/>
        <w:jc w:val="center"/>
        <w:rPr>
          <w:rFonts w:eastAsia="Times New Roman" w:cs="Times New Roman"/>
          <w:color w:val="C00000"/>
          <w:szCs w:val="24"/>
        </w:rPr>
      </w:pPr>
      <w:r w:rsidRPr="00343FC4">
        <w:rPr>
          <w:rFonts w:eastAsia="Times New Roman" w:cs="Times New Roman"/>
          <w:color w:val="C00000"/>
          <w:szCs w:val="24"/>
        </w:rPr>
        <w:t>(Να μπ</w:t>
      </w:r>
      <w:r w:rsidRPr="00343FC4">
        <w:rPr>
          <w:rFonts w:eastAsia="Times New Roman" w:cs="Times New Roman"/>
          <w:color w:val="C00000"/>
          <w:szCs w:val="24"/>
        </w:rPr>
        <w:t>ει η σελίδα 1α)</w:t>
      </w:r>
    </w:p>
    <w:p w14:paraId="25E0A5E1" w14:textId="77777777" w:rsidR="00464F64" w:rsidRDefault="00160710">
      <w:pPr>
        <w:spacing w:line="600" w:lineRule="auto"/>
        <w:ind w:firstLine="720"/>
        <w:contextualSpacing/>
        <w:rPr>
          <w:rFonts w:eastAsia="Times New Roman" w:cs="Times New Roman"/>
          <w:color w:val="000000" w:themeColor="text1"/>
          <w:szCs w:val="24"/>
        </w:rPr>
      </w:pPr>
      <w:r w:rsidRPr="00241F7B">
        <w:rPr>
          <w:rFonts w:eastAsia="Times New Roman" w:cs="Times New Roman"/>
          <w:color w:val="000000" w:themeColor="text1"/>
          <w:szCs w:val="24"/>
        </w:rPr>
        <w:lastRenderedPageBreak/>
        <w:t>Β. ΑΠΑΝΤΗΣΕΙΣ ΥΠΟΥΡΓΩΝ ΣΕ ΕΡΩΤΗΣΕΙΣ ΒΟΥΛΕΥΤΩΝ</w:t>
      </w:r>
    </w:p>
    <w:p w14:paraId="25E0A5E2" w14:textId="77777777" w:rsidR="00464F64" w:rsidRDefault="00160710">
      <w:pPr>
        <w:spacing w:line="600" w:lineRule="auto"/>
        <w:ind w:firstLine="720"/>
        <w:contextualSpacing/>
        <w:jc w:val="center"/>
        <w:rPr>
          <w:rFonts w:eastAsia="Times New Roman" w:cs="Times New Roman"/>
          <w:color w:val="C00000"/>
          <w:szCs w:val="24"/>
        </w:rPr>
      </w:pPr>
      <w:r w:rsidRPr="00343FC4">
        <w:rPr>
          <w:rFonts w:eastAsia="Times New Roman" w:cs="Times New Roman"/>
          <w:color w:val="C00000"/>
          <w:szCs w:val="24"/>
        </w:rPr>
        <w:t xml:space="preserve">(Να μπει η </w:t>
      </w:r>
      <w:r w:rsidRPr="00343FC4">
        <w:rPr>
          <w:rFonts w:eastAsia="Times New Roman" w:cs="Times New Roman"/>
          <w:color w:val="C00000"/>
          <w:szCs w:val="24"/>
        </w:rPr>
        <w:t>σελίδα 1β)</w:t>
      </w:r>
    </w:p>
    <w:p w14:paraId="25E0A5E3" w14:textId="77777777" w:rsidR="00464F64" w:rsidRDefault="00160710">
      <w:pPr>
        <w:spacing w:line="600" w:lineRule="auto"/>
        <w:ind w:firstLine="720"/>
        <w:contextualSpacing/>
        <w:jc w:val="center"/>
        <w:rPr>
          <w:rFonts w:eastAsia="Times New Roman" w:cs="Times New Roman"/>
          <w:color w:val="FF0000"/>
          <w:szCs w:val="24"/>
        </w:rPr>
      </w:pPr>
      <w:r w:rsidRPr="00EA1FF2">
        <w:rPr>
          <w:rFonts w:eastAsia="Times New Roman" w:cs="Times New Roman"/>
          <w:color w:val="FF0000"/>
          <w:szCs w:val="24"/>
        </w:rPr>
        <w:t>(ΑΛΛΑΓΗ ΣΕΛΙΔΑΣ)</w:t>
      </w:r>
    </w:p>
    <w:p w14:paraId="25E0A5E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εισερχόμαστε στη συζήτηση των </w:t>
      </w:r>
    </w:p>
    <w:p w14:paraId="25E0A5E5" w14:textId="77777777" w:rsidR="00464F64" w:rsidRDefault="00160710">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25E0A5E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σ</w:t>
      </w:r>
      <w:r>
        <w:rPr>
          <w:rFonts w:eastAsia="Times New Roman" w:cs="Times New Roman"/>
          <w:szCs w:val="24"/>
        </w:rPr>
        <w:t>ήμερα θα συζητηθούν δύο επίκαιρες ερωτήσεις. Επιτρέψτε μου, όμως, να ξεκινήσω πρώτα με την ανακο</w:t>
      </w:r>
      <w:r>
        <w:rPr>
          <w:rFonts w:eastAsia="Times New Roman" w:cs="Times New Roman"/>
          <w:szCs w:val="24"/>
        </w:rPr>
        <w:t>ίνωση κάποιων ερωτήσεων που δεν θα συζητηθούν, γιατί υπάρχει και συνάδελφος ο οποίος θέλει να λάβει τον λόγο.</w:t>
      </w:r>
    </w:p>
    <w:p w14:paraId="25E0A5E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ενδέκατη με αριθμό 429/19-3-2019 επίκαιρη ερώτηση δεύτερου κύκλου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t xml:space="preserve">προς τον Υπουργό Αγροτικής Ανάπτυξης και Τροφίμων, με θέμα: «Να αντιμετωπιστούν άμεσα τα προβλήματα που προκαλούνται στην παραδοσιακή αμπελοκαλλιέργεια και την παραδοσιακή </w:t>
      </w:r>
      <w:proofErr w:type="spellStart"/>
      <w:r>
        <w:rPr>
          <w:rFonts w:eastAsia="Times New Roman" w:cs="Times New Roman"/>
          <w:szCs w:val="24"/>
        </w:rPr>
        <w:t>αποσταγματοποίηση</w:t>
      </w:r>
      <w:proofErr w:type="spellEnd"/>
      <w:r>
        <w:rPr>
          <w:rFonts w:eastAsia="Times New Roman" w:cs="Times New Roman"/>
          <w:szCs w:val="24"/>
        </w:rPr>
        <w:t>», δεν θα συζητηθεί λόγω αναρμοδιότητας. Αρμόδιο είναι το Υπουργείο</w:t>
      </w:r>
      <w:r>
        <w:rPr>
          <w:rFonts w:eastAsia="Times New Roman" w:cs="Times New Roman"/>
          <w:szCs w:val="24"/>
        </w:rPr>
        <w:t xml:space="preserve"> Οικονομικών.</w:t>
      </w:r>
    </w:p>
    <w:p w14:paraId="25E0A5E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δέκατη με αριθμό 449/26-3-2019 επίκαιρη ερώτηση δεύτερου κύκλου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«Επικίνδυνες </w:t>
      </w:r>
      <w:r>
        <w:rPr>
          <w:rFonts w:eastAsia="Times New Roman" w:cs="Times New Roman"/>
          <w:szCs w:val="24"/>
        </w:rPr>
        <w:t xml:space="preserve">συνθήκες εργασίας των εργαζομένων διανομέων», δεν θα συζητηθεί λόγω κωλύματος του κυρίου Βουλευτή. </w:t>
      </w:r>
    </w:p>
    <w:p w14:paraId="25E0A5E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466/1-4-2019 επίκαιρη ερώτηση πρώτου κύκλου της Βουλευτού Α΄ Αθηνών της Νέας Δημοκρατίας κ</w:t>
      </w:r>
      <w:r>
        <w:rPr>
          <w:rFonts w:eastAsia="Times New Roman" w:cs="Times New Roman"/>
          <w:szCs w:val="24"/>
        </w:rPr>
        <w:t>.</w:t>
      </w:r>
      <w:r>
        <w:rPr>
          <w:rFonts w:eastAsia="Times New Roman" w:cs="Times New Roman"/>
          <w:szCs w:val="24"/>
        </w:rPr>
        <w:t xml:space="preserve"> Όλγας Κεφαλογιάννη προς την Υπουργό Πολιτισμού</w:t>
      </w:r>
      <w:r>
        <w:rPr>
          <w:rFonts w:eastAsia="Times New Roman" w:cs="Times New Roman"/>
          <w:szCs w:val="24"/>
        </w:rPr>
        <w:t xml:space="preserve"> και Αθλητισμού, με θέμα: «Ποια είναι η πολιτική διαχείρισης των πόρων από την πολιτιστική κληρονομιά;», δεν θα συζητηθεί λόγω κωλύματος της κυρίας Βουλευτού.</w:t>
      </w:r>
    </w:p>
    <w:p w14:paraId="25E0A5E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443/26-3-2019 επίκαιρη ερώτηση δεύτερου κύκλου του Βουλευτή Β΄ Αθηνών του Συνασ</w:t>
      </w:r>
      <w:r>
        <w:rPr>
          <w:rFonts w:eastAsia="Times New Roman" w:cs="Times New Roman"/>
          <w:szCs w:val="24"/>
        </w:rPr>
        <w:t xml:space="preserve">πισμού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Υποδομών και Μεταφορών, με θέμα: «Αντισταθμιστικά οφέλη για τις περιοχές στα διοικητικά όρια των οποίων βρίσκο</w:t>
      </w:r>
      <w:r>
        <w:rPr>
          <w:rFonts w:eastAsia="Times New Roman" w:cs="Times New Roman"/>
          <w:szCs w:val="24"/>
        </w:rPr>
        <w:lastRenderedPageBreak/>
        <w:t>νται οι ταμιευτήρες/φράγματα Μόρνου και Ευήνου», δεν θα συζητηθεί εξαιτίας</w:t>
      </w:r>
      <w:r>
        <w:rPr>
          <w:rFonts w:eastAsia="Times New Roman" w:cs="Times New Roman"/>
          <w:szCs w:val="24"/>
        </w:rPr>
        <w:t xml:space="preserve">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λόγω φόρτου εργασίας. </w:t>
      </w:r>
    </w:p>
    <w:p w14:paraId="25E0A5E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446/26-3-2019 επίκαιρη ερώτηση δεύτερου κύκλου του ΣΤ΄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w:t>
      </w:r>
      <w:r>
        <w:rPr>
          <w:rFonts w:eastAsia="Times New Roman" w:cs="Times New Roman"/>
          <w:szCs w:val="24"/>
        </w:rPr>
        <w:t>ύλη</w:t>
      </w:r>
      <w:proofErr w:type="spellEnd"/>
      <w:r>
        <w:rPr>
          <w:rFonts w:eastAsia="Times New Roman" w:cs="Times New Roman"/>
          <w:szCs w:val="24"/>
        </w:rPr>
        <w:t xml:space="preserve"> προς τον Υπουργό Υποδομών και Μεταφορών, σχετικά με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και τις καταστροφές στις περιοχές Δοκός - Αγία Ελεούσα - Λιανή Άμμος - Έξω Παναγίτσα στη Χαλκίδα, δεν θα συζητηθεί εξαιτίας κωλύματος του Υπουργού Υποδομών και Μεταφορών κ. </w:t>
      </w:r>
      <w:proofErr w:type="spellStart"/>
      <w:r>
        <w:rPr>
          <w:rFonts w:eastAsia="Times New Roman" w:cs="Times New Roman"/>
          <w:szCs w:val="24"/>
        </w:rPr>
        <w:t>Σπί</w:t>
      </w:r>
      <w:r>
        <w:rPr>
          <w:rFonts w:eastAsia="Times New Roman" w:cs="Times New Roman"/>
          <w:szCs w:val="24"/>
        </w:rPr>
        <w:t>ρτζη</w:t>
      </w:r>
      <w:proofErr w:type="spellEnd"/>
      <w:r>
        <w:rPr>
          <w:rFonts w:eastAsia="Times New Roman" w:cs="Times New Roman"/>
          <w:szCs w:val="24"/>
        </w:rPr>
        <w:t>,</w:t>
      </w:r>
      <w:r>
        <w:rPr>
          <w:rFonts w:eastAsia="Times New Roman" w:cs="Times New Roman"/>
          <w:szCs w:val="24"/>
        </w:rPr>
        <w:t xml:space="preserve"> λόγω φόρτου εργασίας. </w:t>
      </w:r>
    </w:p>
    <w:p w14:paraId="25E0A5E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434/22-3-2019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Μεταφορών και Υποδομών, με θέμα: «Βαλτώνει η προμήθεια </w:t>
      </w:r>
      <w:r>
        <w:rPr>
          <w:rFonts w:eastAsia="Times New Roman" w:cs="Times New Roman"/>
          <w:szCs w:val="24"/>
        </w:rPr>
        <w:t xml:space="preserve">επτακοσίων πενήντα </w:t>
      </w:r>
      <w:r>
        <w:rPr>
          <w:rFonts w:eastAsia="Times New Roman" w:cs="Times New Roman"/>
          <w:szCs w:val="24"/>
        </w:rPr>
        <w:t>λεωφ</w:t>
      </w:r>
      <w:r>
        <w:rPr>
          <w:rFonts w:eastAsia="Times New Roman" w:cs="Times New Roman"/>
          <w:szCs w:val="24"/>
        </w:rPr>
        <w:t xml:space="preserve">ορείων αστικής συγκοινωνίας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τριακόσια πενήντα</w:t>
      </w:r>
      <w:r>
        <w:rPr>
          <w:rFonts w:eastAsia="Times New Roman" w:cs="Times New Roman"/>
          <w:szCs w:val="24"/>
        </w:rPr>
        <w:t xml:space="preserve"> για </w:t>
      </w:r>
      <w:r>
        <w:rPr>
          <w:rFonts w:eastAsia="Times New Roman" w:cs="Times New Roman"/>
          <w:szCs w:val="24"/>
        </w:rPr>
        <w:lastRenderedPageBreak/>
        <w:t xml:space="preserve">τη Θεσσαλονίκη», δεν θα συζητηθεί εξαιτίας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λόγω φόρτου εργασίας. </w:t>
      </w:r>
    </w:p>
    <w:p w14:paraId="25E0A5E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έβδομη με αριθμό 447/26-3-2019 επίκαιρη ερώτηση δεύτερου κύκλου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Υποδομών και Μεταφορών, σχετικά με 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Σ</w:t>
      </w:r>
      <w:r>
        <w:rPr>
          <w:rFonts w:eastAsia="Times New Roman" w:cs="Times New Roman"/>
          <w:szCs w:val="24"/>
        </w:rPr>
        <w:t>χολείο Ζακύνθου και την καθυστέρηση ολοκλή</w:t>
      </w:r>
      <w:r>
        <w:rPr>
          <w:rFonts w:eastAsia="Times New Roman" w:cs="Times New Roman"/>
          <w:szCs w:val="24"/>
        </w:rPr>
        <w:t xml:space="preserve">ρωσης του νέου κτηρίου, δεν θα συζητηθεί εξαιτίας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λόγω φόρτου εργασίας.</w:t>
      </w:r>
    </w:p>
    <w:p w14:paraId="25E0A5E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όγδοη με αριθμό 445/26-3-2019 επίκαιρη ερώτηση δεύτερου κύκλου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«Επικίνδυνη </w:t>
      </w:r>
      <w:r w:rsidRPr="00E46583">
        <w:rPr>
          <w:rFonts w:eastAsia="Times New Roman" w:cs="Times New Roman"/>
          <w:szCs w:val="24"/>
        </w:rPr>
        <w:t>“</w:t>
      </w:r>
      <w:r>
        <w:rPr>
          <w:rFonts w:eastAsia="Times New Roman" w:cs="Times New Roman"/>
          <w:szCs w:val="24"/>
        </w:rPr>
        <w:t>στενωπός</w:t>
      </w:r>
      <w:r w:rsidRPr="00E46583">
        <w:rPr>
          <w:rFonts w:eastAsia="Times New Roman" w:cs="Times New Roman"/>
          <w:szCs w:val="24"/>
        </w:rPr>
        <w:t>”</w:t>
      </w:r>
      <w:r>
        <w:rPr>
          <w:rFonts w:eastAsia="Times New Roman" w:cs="Times New Roman"/>
          <w:szCs w:val="24"/>
        </w:rPr>
        <w:t xml:space="preserve"> στον </w:t>
      </w:r>
      <w:proofErr w:type="spellStart"/>
      <w:r>
        <w:rPr>
          <w:rFonts w:eastAsia="Times New Roman" w:cs="Times New Roman"/>
          <w:szCs w:val="24"/>
        </w:rPr>
        <w:t>Αποσελέμη</w:t>
      </w:r>
      <w:proofErr w:type="spellEnd"/>
      <w:r>
        <w:rPr>
          <w:rFonts w:eastAsia="Times New Roman" w:cs="Times New Roman"/>
          <w:szCs w:val="24"/>
        </w:rPr>
        <w:t xml:space="preserve"> στο τμήμα Γούβες </w:t>
      </w:r>
      <w:r>
        <w:rPr>
          <w:rFonts w:eastAsia="Times New Roman" w:cs="Times New Roman"/>
          <w:szCs w:val="24"/>
        </w:rPr>
        <w:t xml:space="preserve">- Χερσόνησος», δεν θα συζητηθεί εξαιτίας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λόγω φόρτου εργασίας.</w:t>
      </w:r>
    </w:p>
    <w:p w14:paraId="25E0A5E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η ένατη με αριθμό 448/26-3-2019 επίκαιρη ερώτηση δεύτερου κύκλου του Βουλευτή Ηρακλείου του Κομμουνιστικού Κόμματος Ελλάδας κ. Ε</w:t>
      </w:r>
      <w:r>
        <w:rPr>
          <w:rFonts w:eastAsia="Times New Roman" w:cs="Times New Roman"/>
          <w:szCs w:val="24"/>
        </w:rPr>
        <w:t>μμανουήλ Συντυχάκη προς τον Υπουργό Υποδομών και Μεταφορών, με θέμα: «Άμεση αποκατάσταση των ζημιών που προκλήθηκαν στον Νομό Χανίων από τις καταστροφικές πλημύρες, αποζημίωση του συνόλου των πληγέντων», δεν θα συζητηθεί εξαιτίας κωλύματος του Υπουργού Υπο</w:t>
      </w:r>
      <w:r>
        <w:rPr>
          <w:rFonts w:eastAsia="Times New Roman" w:cs="Times New Roman"/>
          <w:szCs w:val="24"/>
        </w:rPr>
        <w:t xml:space="preserve">δομών και Μεταφορών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λόγω φόρτου εργασίας. </w:t>
      </w:r>
    </w:p>
    <w:p w14:paraId="25E0A5F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θα σας δώσω τον λόγο για ένα λεπτό προκειμένου να τεκμηριώσετε την ένστασή σας.</w:t>
      </w:r>
    </w:p>
    <w:p w14:paraId="25E0A5F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25E0A5F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καυτηριάσω και να καταγγείλω ταυτόχρον</w:t>
      </w:r>
      <w:r>
        <w:rPr>
          <w:rFonts w:eastAsia="Times New Roman" w:cs="Times New Roman"/>
          <w:szCs w:val="24"/>
        </w:rPr>
        <w:t xml:space="preserve">α την για δεύτερη φορά αναβολή της συζήτησης της επίκαιρης ερώτησής μου για τις καταστροφές στα Χανιά, </w:t>
      </w:r>
      <w:r>
        <w:rPr>
          <w:rFonts w:eastAsia="Times New Roman" w:cs="Times New Roman"/>
          <w:szCs w:val="24"/>
        </w:rPr>
        <w:t>από τον</w:t>
      </w:r>
      <w:r>
        <w:rPr>
          <w:rFonts w:eastAsia="Times New Roman" w:cs="Times New Roman"/>
          <w:szCs w:val="24"/>
        </w:rPr>
        <w:t xml:space="preserve"> κ. </w:t>
      </w:r>
      <w:proofErr w:type="spellStart"/>
      <w:r>
        <w:rPr>
          <w:rFonts w:eastAsia="Times New Roman" w:cs="Times New Roman"/>
          <w:szCs w:val="24"/>
        </w:rPr>
        <w:t>Σπίρτζη</w:t>
      </w:r>
      <w:proofErr w:type="spellEnd"/>
      <w:r>
        <w:rPr>
          <w:rFonts w:eastAsia="Times New Roman" w:cs="Times New Roman"/>
          <w:szCs w:val="24"/>
        </w:rPr>
        <w:t xml:space="preserve"> </w:t>
      </w:r>
      <w:r>
        <w:rPr>
          <w:rFonts w:eastAsia="Times New Roman" w:cs="Times New Roman"/>
          <w:szCs w:val="24"/>
        </w:rPr>
        <w:t>ο οποίος επικαλείται</w:t>
      </w:r>
      <w:r>
        <w:rPr>
          <w:rFonts w:eastAsia="Times New Roman" w:cs="Times New Roman"/>
          <w:szCs w:val="24"/>
        </w:rPr>
        <w:t xml:space="preserve"> φόρτο εργασίας. Το έχει ξανακάνει </w:t>
      </w:r>
      <w:r>
        <w:rPr>
          <w:rFonts w:eastAsia="Times New Roman" w:cs="Times New Roman"/>
          <w:szCs w:val="24"/>
        </w:rPr>
        <w:lastRenderedPageBreak/>
        <w:t>αυτό. Είχε ακυρώσει αντίστοιχη συζήτηση λόγω αναρμοδιότητας, όπως είχε πει, πρι</w:t>
      </w:r>
      <w:r>
        <w:rPr>
          <w:rFonts w:eastAsia="Times New Roman" w:cs="Times New Roman"/>
          <w:szCs w:val="24"/>
        </w:rPr>
        <w:t xml:space="preserve">ν από ενάμιση μήνα για τις πρώτες καταστροφές που είχε υποστεί η Κρήτη. </w:t>
      </w:r>
    </w:p>
    <w:p w14:paraId="25E0A5F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καταλαβαίνω τον λόγο «φόρτος εργασίας», όταν προκύπτουν τόσο σοβαρά ζητήματα. Είχαμε πέντε νεκρούς. Έχουμε σπίτια τα οποία είναι ακόμα αποκλεισμένα. Δεν έχουν νερό. Δεν έχουν ρεύμ</w:t>
      </w:r>
      <w:r>
        <w:rPr>
          <w:rFonts w:eastAsia="Times New Roman" w:cs="Times New Roman"/>
          <w:szCs w:val="24"/>
        </w:rPr>
        <w:t xml:space="preserve">α. Δεν έχουν τηλέφωνο. Δεκάδες χωριά, σπίτια, έχουν υποστεί ρωγμές. Η </w:t>
      </w:r>
      <w:r>
        <w:rPr>
          <w:rFonts w:eastAsia="Times New Roman" w:cs="Times New Roman"/>
          <w:szCs w:val="24"/>
        </w:rPr>
        <w:t>πλειονότητα</w:t>
      </w:r>
      <w:r>
        <w:rPr>
          <w:rFonts w:eastAsia="Times New Roman" w:cs="Times New Roman"/>
          <w:szCs w:val="24"/>
        </w:rPr>
        <w:t xml:space="preserve"> και τ</w:t>
      </w:r>
      <w:r>
        <w:rPr>
          <w:rFonts w:eastAsia="Times New Roman" w:cs="Times New Roman"/>
          <w:szCs w:val="24"/>
        </w:rPr>
        <w:t>ων</w:t>
      </w:r>
      <w:r>
        <w:rPr>
          <w:rFonts w:eastAsia="Times New Roman" w:cs="Times New Roman"/>
          <w:szCs w:val="24"/>
        </w:rPr>
        <w:t xml:space="preserve"> αγροτικ</w:t>
      </w:r>
      <w:r>
        <w:rPr>
          <w:rFonts w:eastAsia="Times New Roman" w:cs="Times New Roman"/>
          <w:szCs w:val="24"/>
        </w:rPr>
        <w:t>ών</w:t>
      </w:r>
      <w:r>
        <w:rPr>
          <w:rFonts w:eastAsia="Times New Roman" w:cs="Times New Roman"/>
          <w:szCs w:val="24"/>
        </w:rPr>
        <w:t xml:space="preserve"> δρόμ</w:t>
      </w:r>
      <w:r>
        <w:rPr>
          <w:rFonts w:eastAsia="Times New Roman" w:cs="Times New Roman"/>
          <w:szCs w:val="24"/>
        </w:rPr>
        <w:t>ων</w:t>
      </w:r>
      <w:r>
        <w:rPr>
          <w:rFonts w:eastAsia="Times New Roman" w:cs="Times New Roman"/>
          <w:szCs w:val="24"/>
        </w:rPr>
        <w:t xml:space="preserve"> και του επαρχιακού δικτύου είναι κατεστραμμένη. Ποιος, λοιπόν, αναλαμβάνει αυτή την ευθύνη; </w:t>
      </w:r>
    </w:p>
    <w:p w14:paraId="25E0A5F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δεν θα </w:t>
      </w:r>
      <w:r>
        <w:rPr>
          <w:rFonts w:eastAsia="Times New Roman" w:cs="Times New Roman"/>
          <w:szCs w:val="24"/>
        </w:rPr>
        <w:t xml:space="preserve">ήθελα να μπούμε, όμως, στη συζήτηση της ερώτησης. </w:t>
      </w:r>
    </w:p>
    <w:p w14:paraId="25E0A5F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Πρέπει, όμως, να δώσω να καταλάβει ο κόσμος</w:t>
      </w:r>
      <w:r>
        <w:rPr>
          <w:rFonts w:eastAsia="Times New Roman" w:cs="Times New Roman"/>
          <w:szCs w:val="24"/>
        </w:rPr>
        <w:t>, που</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παρακολουθεί αυτή τη στιγμή και περιμένει τον Υπουργό να δώσει πολύ συγκεκριμένες απαντήσεις για αυτά</w:t>
      </w:r>
      <w:r>
        <w:rPr>
          <w:rFonts w:eastAsia="Times New Roman" w:cs="Times New Roman"/>
          <w:szCs w:val="24"/>
        </w:rPr>
        <w:t>,</w:t>
      </w:r>
      <w:r>
        <w:rPr>
          <w:rFonts w:eastAsia="Times New Roman" w:cs="Times New Roman"/>
          <w:szCs w:val="24"/>
        </w:rPr>
        <w:t xml:space="preserve"> και κυρίως για τη βασική γέ</w:t>
      </w:r>
      <w:r>
        <w:rPr>
          <w:rFonts w:eastAsia="Times New Roman" w:cs="Times New Roman"/>
          <w:szCs w:val="24"/>
        </w:rPr>
        <w:t xml:space="preserve">φυρα, η καταστροφή της οποίας έχει αποκλείσει δύο επαρχίες εδώ και έναν μήνα και δεν μπορούν οι άνθρωποι να μετακινηθούν, να πάνε </w:t>
      </w:r>
      <w:r>
        <w:rPr>
          <w:rFonts w:eastAsia="Times New Roman" w:cs="Times New Roman"/>
          <w:szCs w:val="24"/>
        </w:rPr>
        <w:lastRenderedPageBreak/>
        <w:t>στις δουλειές τους, να πάνε τα παιδιά στο σχολείο. Και αντί να μεταφέρει τη γέφυρα Μπέιλι, αναγκάστηκαν οι άνθρωποι και έφτιαξ</w:t>
      </w:r>
      <w:r>
        <w:rPr>
          <w:rFonts w:eastAsia="Times New Roman" w:cs="Times New Roman"/>
          <w:szCs w:val="24"/>
        </w:rPr>
        <w:t xml:space="preserve">αν έναν αυτοσχέδιο δρόμο για να περνάνε. Και τους το απαγορεύει και αυτό, αντί να πάρει μέτρα να φέρει τη γέφυρα ή να προχωρήσει στη διαδικασία να </w:t>
      </w:r>
      <w:r>
        <w:rPr>
          <w:rFonts w:eastAsia="Times New Roman" w:cs="Times New Roman"/>
          <w:szCs w:val="24"/>
        </w:rPr>
        <w:t>κ</w:t>
      </w:r>
      <w:r>
        <w:rPr>
          <w:rFonts w:eastAsia="Times New Roman" w:cs="Times New Roman"/>
          <w:szCs w:val="24"/>
        </w:rPr>
        <w:t xml:space="preserve">τίσει μια νέα γέφυρα. Και μνημεία έχουν υποστεί ζημιές. </w:t>
      </w:r>
    </w:p>
    <w:p w14:paraId="25E0A5F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εί</w:t>
      </w:r>
      <w:r>
        <w:rPr>
          <w:rFonts w:eastAsia="Times New Roman" w:cs="Times New Roman"/>
          <w:szCs w:val="24"/>
        </w:rPr>
        <w:t xml:space="preserve">ναι κατανοητό. Έχει καταγραφεί η ένστασή σας. Παρακαλώ, να ολοκληρώσετε. </w:t>
      </w:r>
    </w:p>
    <w:p w14:paraId="25E0A5F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Είναι δυνατόν με τέτοιου είδους έντονες καταστροφές να αγνοεί ο Υπουργός και το ελληνικό Κοινοβούλιο και κυρίως τον κόσμο που περιμένει να δ</w:t>
      </w:r>
      <w:r>
        <w:rPr>
          <w:rFonts w:eastAsia="Times New Roman" w:cs="Times New Roman"/>
          <w:szCs w:val="24"/>
        </w:rPr>
        <w:t>οθούν</w:t>
      </w:r>
      <w:r>
        <w:rPr>
          <w:rFonts w:eastAsia="Times New Roman" w:cs="Times New Roman"/>
          <w:szCs w:val="24"/>
        </w:rPr>
        <w:t xml:space="preserve"> απαντήσεις; </w:t>
      </w:r>
    </w:p>
    <w:p w14:paraId="25E0A5F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 αυτό, λοιπόν, το καταγγέλλουμε και καλούμε τον Υπουργό να πάρει θέση και να μην υπεκφεύγει. Το ίδιο κάνει και ο </w:t>
      </w:r>
      <w:r>
        <w:rPr>
          <w:rFonts w:eastAsia="Times New Roman" w:cs="Times New Roman"/>
          <w:szCs w:val="24"/>
        </w:rPr>
        <w:t>π</w:t>
      </w:r>
      <w:r>
        <w:rPr>
          <w:rFonts w:eastAsia="Times New Roman" w:cs="Times New Roman"/>
          <w:szCs w:val="24"/>
        </w:rPr>
        <w:t xml:space="preserve">εριφερειάρχης. Το ίδιο κάνουν και οι δήμαρχοι. Και ο ένας μεταφέρει την ευθύνη στον άλλο. Επιτέλους, να σταματήσει αυτό το παιχνίδι. </w:t>
      </w:r>
    </w:p>
    <w:p w14:paraId="25E0A5F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5E0A5F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κύριε Συντυχάκη. Έχουν καταγραφεί οι ενστάσεις σας. Θα μεταφερθούν σίγουρα και στο Υπουργείο. </w:t>
      </w:r>
    </w:p>
    <w:p w14:paraId="25E0A5F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τώρα στις δύο επίκαιρες ερωτήσεις που θα συζητηθούν σήμερα. </w:t>
      </w:r>
    </w:p>
    <w:p w14:paraId="25E0A5F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Στην πρώτη εκ των δύο θα απαντή</w:t>
      </w:r>
      <w:r>
        <w:rPr>
          <w:rFonts w:eastAsia="Times New Roman" w:cs="Times New Roman"/>
          <w:szCs w:val="24"/>
        </w:rPr>
        <w:t>σει ο Υφυπουργός Αγροτικής Ανάπτυξης και Τροφίμων κ. Βασίλειος Κόκκαλης.</w:t>
      </w:r>
    </w:p>
    <w:p w14:paraId="25E0A5F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λοιπόν, η πρώτη με αριθμό 465/1-4-2019 επίκαιρη ερώτηση δεύτερου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Αγροτικής Ανάπτυ</w:t>
      </w:r>
      <w:r>
        <w:rPr>
          <w:rFonts w:eastAsia="Times New Roman" w:cs="Times New Roman"/>
          <w:szCs w:val="24"/>
        </w:rPr>
        <w:t xml:space="preserve">ξης και Τροφίμων, με θέμα: «Αναστάτωση στους βαμβακοπαραγωγούς του Έβρου και της Ροδόπης για τη συνδεδεμένη ενίσχυση». </w:t>
      </w:r>
    </w:p>
    <w:p w14:paraId="25E0A5F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5E0A5F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Ευχαριστώ, κύριε Πρόεδρε. </w:t>
      </w:r>
    </w:p>
    <w:p w14:paraId="25E0A60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Υφυπουργέ, την </w:t>
      </w:r>
      <w:r>
        <w:rPr>
          <w:rFonts w:eastAsia="Times New Roman" w:cs="Times New Roman"/>
          <w:szCs w:val="24"/>
        </w:rPr>
        <w:t>περασμένη Πέμπτη η Κυβέρνησή σας έδειξε ότι δεν στηρίζει τους παραγωγούς βάμβακος του Έβρου και της Ροδόπης. Πέρ</w:t>
      </w:r>
      <w:r>
        <w:rPr>
          <w:rFonts w:eastAsia="Times New Roman" w:cs="Times New Roman"/>
          <w:szCs w:val="24"/>
        </w:rPr>
        <w:t>υ</w:t>
      </w:r>
      <w:r>
        <w:rPr>
          <w:rFonts w:eastAsia="Times New Roman" w:cs="Times New Roman"/>
          <w:szCs w:val="24"/>
        </w:rPr>
        <w:t>σι υπέστησαν ολικές καταστροφές εξαιτίας ακραίων καιρικών φαινομένων, εξαιτίας της αρρώστιας από το σκουλήκι, την οποία γνωρίζετε. Δυστυχώς δεν</w:t>
      </w:r>
      <w:r>
        <w:rPr>
          <w:rFonts w:eastAsia="Times New Roman" w:cs="Times New Roman"/>
          <w:szCs w:val="24"/>
        </w:rPr>
        <w:t xml:space="preserve"> είχατε την ευαισθησία, τόσο εσείς όσο και η λοιπή ηγεσία του Υπουργείου Αγροτικής Ανάπτυξης, να έρθετε στον Έβρο και στη Ροδόπη να κάνετε αυτοψία, για να αντιληφθείτε το μέγεθος της ζημιάς. </w:t>
      </w:r>
    </w:p>
    <w:p w14:paraId="25E0A60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Είχατε υποσχεθεί ότι θα καταργήσετε το πλαφόν σε ό,τι αφορά τη σ</w:t>
      </w:r>
      <w:r>
        <w:rPr>
          <w:rFonts w:eastAsia="Times New Roman" w:cs="Times New Roman"/>
          <w:szCs w:val="24"/>
        </w:rPr>
        <w:t xml:space="preserve">υνδεδεμένη ενίσχυση. Δυστυχώς είδαμε ότι χίλιοι επτακόσιοι παραγωγοί βάμβακος της χώρας, εκ των οποίων οι επτακόσιοι εβδομήντα στον Έβρο και στη Ροδόπη, δεν είχαν συμπεριληφθεί στην καταβολή της συνδεδεμένης ενίσχυσης. </w:t>
      </w:r>
    </w:p>
    <w:p w14:paraId="25E0A60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Τη Δευτέρα πραγματοποιήθηκε σύσκεψη </w:t>
      </w:r>
      <w:r>
        <w:rPr>
          <w:rFonts w:eastAsia="Times New Roman" w:cs="Times New Roman"/>
          <w:szCs w:val="24"/>
        </w:rPr>
        <w:t xml:space="preserve">όλων των φορέων στο Διδυμότειχο και εκδόθηκε ένα σχετικό ψήφισμα, το οποίο σας εγχειρίζω και το καταθέτω και στα Πρακτικά της Βουλής. </w:t>
      </w:r>
    </w:p>
    <w:p w14:paraId="25E0A60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το προαναφερθέν ψήφισμα, το οποίο βρίσκετ</w:t>
      </w:r>
      <w:r>
        <w:rPr>
          <w:rFonts w:eastAsia="Times New Roman" w:cs="Times New Roman"/>
          <w:szCs w:val="24"/>
        </w:rPr>
        <w:t xml:space="preserve">αι στο αρχείο του Τμήματος Γραμματείας της Διεύθυνσης Στενογραφίας και Πρακτικών της Βουλής) </w:t>
      </w:r>
    </w:p>
    <w:p w14:paraId="25E0A60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Οι δικοί σας Βουλευτές προτίμησαν, όπως πάντα, την απόδραση και δεν παρέστησαν σε αυτή τη σύσκεψη, που ήταν ιδιαίτερα χρήσιμη και ενημερωτική. </w:t>
      </w:r>
    </w:p>
    <w:p w14:paraId="25E0A60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Στη δήλωση που εξέ</w:t>
      </w:r>
      <w:r>
        <w:rPr>
          <w:rFonts w:eastAsia="Times New Roman" w:cs="Times New Roman"/>
          <w:szCs w:val="24"/>
        </w:rPr>
        <w:t xml:space="preserve">δωσε ο Υπουργός Αγροτικής Ανάπτυξης, μετά από την πίεση του ομιλούντος, όπως και λοιπών παραγόντων του Έβρου, είπε ότι θα επιλυθούν τα τεχνικά προβλήματα που έχουν ανακύψει μεταξύ του ΟΠΕΚΕΠΕ και του ΕΛΓΑ. </w:t>
      </w:r>
    </w:p>
    <w:p w14:paraId="25E0A606" w14:textId="77777777" w:rsidR="00464F64" w:rsidRDefault="00160710">
      <w:pPr>
        <w:tabs>
          <w:tab w:val="left" w:pos="0"/>
        </w:tabs>
        <w:spacing w:line="600" w:lineRule="auto"/>
        <w:ind w:firstLine="851"/>
        <w:contextualSpacing/>
        <w:jc w:val="both"/>
        <w:rPr>
          <w:rFonts w:eastAsia="Times New Roman" w:cs="Times New Roman"/>
          <w:szCs w:val="24"/>
        </w:rPr>
      </w:pPr>
      <w:r>
        <w:rPr>
          <w:rFonts w:eastAsia="Times New Roman" w:cs="Times New Roman"/>
          <w:szCs w:val="24"/>
        </w:rPr>
        <w:t>Ποιος ευθύνεται, κύριε Υπουργέ, γι’ αυτή την κατά</w:t>
      </w:r>
      <w:r>
        <w:rPr>
          <w:rFonts w:eastAsia="Times New Roman" w:cs="Times New Roman"/>
          <w:szCs w:val="24"/>
        </w:rPr>
        <w:t>σταση; Δεν οφείλατε να είχατε προβλέψει;</w:t>
      </w:r>
    </w:p>
    <w:p w14:paraId="25E0A607" w14:textId="77777777" w:rsidR="00464F64" w:rsidRDefault="0016071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η επίκαιρη ερώτηση κατατέθηκε για να μας απαντήσετε και να δούμε πώς θα αντιμετωπίσετε αυτό το πρόβλημα το οποίο έχει ανακύψει σχεδόν σε όλη τη Θράκη, που δυστυχώς τους έχετε εμπαίξει </w:t>
      </w:r>
      <w:r>
        <w:rPr>
          <w:rFonts w:eastAsia="Times New Roman" w:cs="Times New Roman"/>
          <w:szCs w:val="24"/>
        </w:rPr>
        <w:t>κατ’ επανάληψη.</w:t>
      </w:r>
    </w:p>
    <w:p w14:paraId="25E0A608" w14:textId="77777777" w:rsidR="00464F64" w:rsidRDefault="0016071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25E0A609" w14:textId="77777777" w:rsidR="00464F64" w:rsidRDefault="00160710">
      <w:pPr>
        <w:spacing w:line="600" w:lineRule="auto"/>
        <w:ind w:firstLine="720"/>
        <w:contextualSpacing/>
        <w:jc w:val="both"/>
        <w:rPr>
          <w:rFonts w:eastAsia="Times New Roman" w:cs="Times New Roman"/>
          <w:szCs w:val="24"/>
        </w:rPr>
      </w:pPr>
      <w:r w:rsidRPr="00F16B63">
        <w:rPr>
          <w:rFonts w:eastAsia="Times New Roman"/>
          <w:b/>
          <w:bCs/>
          <w:szCs w:val="24"/>
        </w:rPr>
        <w:lastRenderedPageBreak/>
        <w:t xml:space="preserve">ΠΡΟΕΔΡΕΥΩΝ (Μάριος Γεωργιάδης): </w:t>
      </w:r>
      <w:r>
        <w:rPr>
          <w:rFonts w:eastAsia="Times New Roman" w:cs="Times New Roman"/>
          <w:szCs w:val="24"/>
        </w:rPr>
        <w:t>Ευχαριστούμε τον κύριο συνάδελφο.</w:t>
      </w:r>
    </w:p>
    <w:p w14:paraId="25E0A60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Υπουργέ, δώστε μου μερικά δευτερόλεπτα πριν απαντήσετε, για να κάνω μία ανακοίνωση.</w:t>
      </w:r>
    </w:p>
    <w:p w14:paraId="25E0A60B" w14:textId="77777777" w:rsidR="00464F64" w:rsidRDefault="00160710">
      <w:pPr>
        <w:spacing w:line="600" w:lineRule="auto"/>
        <w:ind w:firstLine="720"/>
        <w:contextualSpacing/>
        <w:jc w:val="both"/>
        <w:rPr>
          <w:rFonts w:eastAsia="Times New Roman" w:cs="Times New Roman"/>
          <w:szCs w:val="24"/>
        </w:rPr>
      </w:pPr>
      <w:r w:rsidRPr="001E7F61">
        <w:rPr>
          <w:rFonts w:eastAsia="Times New Roman"/>
          <w:szCs w:val="24"/>
        </w:rPr>
        <w:t>Κυρίες και κύριοι συνάδελφοι, έχω την τιμή να ανα</w:t>
      </w:r>
      <w:r w:rsidRPr="001E7F61">
        <w:rPr>
          <w:rFonts w:eastAsia="Times New Roman"/>
          <w:szCs w:val="24"/>
        </w:rPr>
        <w:t>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w:t>
      </w:r>
      <w:r>
        <w:rPr>
          <w:rFonts w:eastAsia="Times New Roman"/>
          <w:szCs w:val="24"/>
        </w:rPr>
        <w:t>ωσης και λειτουργίας της Βουλής</w:t>
      </w:r>
      <w:r>
        <w:rPr>
          <w:rFonts w:eastAsia="Times New Roman" w:cs="Times New Roman"/>
          <w:szCs w:val="24"/>
        </w:rPr>
        <w:t>, ε</w:t>
      </w:r>
      <w:r>
        <w:rPr>
          <w:rFonts w:eastAsia="Times New Roman" w:cs="Times New Roman"/>
          <w:szCs w:val="24"/>
        </w:rPr>
        <w:t>ίκοσι τρεις μαθήτριες και μαθητές και δύο συνοδοί εκπαιδευτικοί από το 6</w:t>
      </w:r>
      <w:r w:rsidRPr="00BC69D9">
        <w:rPr>
          <w:rFonts w:eastAsia="Times New Roman" w:cs="Times New Roman"/>
          <w:szCs w:val="24"/>
          <w:vertAlign w:val="superscript"/>
        </w:rPr>
        <w:t>ο</w:t>
      </w:r>
      <w:r>
        <w:rPr>
          <w:rFonts w:eastAsia="Times New Roman" w:cs="Times New Roman"/>
          <w:szCs w:val="24"/>
        </w:rPr>
        <w:t xml:space="preserve"> Δημοτικό Σχολείο Βύρωνα. </w:t>
      </w:r>
    </w:p>
    <w:p w14:paraId="25E0A60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w:t>
      </w:r>
    </w:p>
    <w:p w14:paraId="25E0A60D" w14:textId="77777777" w:rsidR="00464F64" w:rsidRDefault="00160710">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25E0A60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ήθελα να σας ενημερώσω ότι ο λόγος που βλέπετε αυτή τη στιγμή λίγους συναδέλφ</w:t>
      </w:r>
      <w:r>
        <w:rPr>
          <w:rFonts w:eastAsia="Times New Roman" w:cs="Times New Roman"/>
          <w:szCs w:val="24"/>
        </w:rPr>
        <w:t xml:space="preserve">ους είναι διότι διεξάγεται ο Κοινοβουλευτικός Έλεγχος και η διαδικασία των επίκαιρων ερωτήσεων, </w:t>
      </w:r>
      <w:r>
        <w:rPr>
          <w:rFonts w:eastAsia="Times New Roman" w:cs="Times New Roman"/>
          <w:szCs w:val="24"/>
        </w:rPr>
        <w:t xml:space="preserve">κατά την οποία </w:t>
      </w:r>
      <w:r>
        <w:rPr>
          <w:rFonts w:eastAsia="Times New Roman" w:cs="Times New Roman"/>
          <w:szCs w:val="24"/>
        </w:rPr>
        <w:t xml:space="preserve">ο κάθε Βουλευτής έχει το δικαίωμα να ρωτήσει τον αρμόδιο Υπουργό για κάποιο επίκαιρο θέμα και να γίνει </w:t>
      </w:r>
      <w:r>
        <w:rPr>
          <w:rFonts w:eastAsia="Times New Roman" w:cs="Times New Roman"/>
          <w:szCs w:val="24"/>
        </w:rPr>
        <w:lastRenderedPageBreak/>
        <w:t>αυτή η συζήτηση εντός της Ολομέλειας. Αυτή</w:t>
      </w:r>
      <w:r>
        <w:rPr>
          <w:rFonts w:eastAsia="Times New Roman" w:cs="Times New Roman"/>
          <w:szCs w:val="24"/>
        </w:rPr>
        <w:t xml:space="preserve"> τη στιγμή θα απαντήσει σε ερώτηση Βουλευτή της Νέας Δημοκρατίας ο Υφυπουργός Αγροτικής Ανάπτυξης και Τροφίμων κ. Κόκκαλης, σχετικά με θέματα αγροτικής ανάπτυξης.</w:t>
      </w:r>
    </w:p>
    <w:p w14:paraId="25E0A60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 για τρία λεπτά.</w:t>
      </w:r>
    </w:p>
    <w:p w14:paraId="25E0A610" w14:textId="77777777" w:rsidR="00464F64" w:rsidRDefault="00160710">
      <w:pPr>
        <w:spacing w:line="600" w:lineRule="auto"/>
        <w:ind w:firstLine="720"/>
        <w:contextualSpacing/>
        <w:jc w:val="both"/>
        <w:rPr>
          <w:rFonts w:eastAsia="Times New Roman" w:cs="Times New Roman"/>
          <w:szCs w:val="24"/>
        </w:rPr>
      </w:pPr>
      <w:r w:rsidRPr="005F21E6">
        <w:rPr>
          <w:rFonts w:eastAsia="Times New Roman" w:cs="Times New Roman"/>
          <w:b/>
          <w:szCs w:val="24"/>
        </w:rPr>
        <w:t>ΒΑΣΙΛΕΙΟΣ ΚΟΚΚΑΛΗΣ (Υ</w:t>
      </w:r>
      <w:r>
        <w:rPr>
          <w:rFonts w:eastAsia="Times New Roman" w:cs="Times New Roman"/>
          <w:b/>
          <w:szCs w:val="24"/>
        </w:rPr>
        <w:t>φυ</w:t>
      </w:r>
      <w:r w:rsidRPr="005F21E6">
        <w:rPr>
          <w:rFonts w:eastAsia="Times New Roman" w:cs="Times New Roman"/>
          <w:b/>
          <w:szCs w:val="24"/>
        </w:rPr>
        <w:t xml:space="preserve">πουργός Αγροτικής Ανάπτυξης και Τροφίμων): </w:t>
      </w:r>
      <w:r>
        <w:rPr>
          <w:rFonts w:eastAsia="Times New Roman" w:cs="Times New Roman"/>
          <w:szCs w:val="24"/>
        </w:rPr>
        <w:t>Ευχαριστώ, κύριε Πρόεδρε.</w:t>
      </w:r>
    </w:p>
    <w:p w14:paraId="25E0A61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Βουλευτά, πράγματι την 28</w:t>
      </w:r>
      <w:r w:rsidRPr="00BC69D9">
        <w:rPr>
          <w:rFonts w:eastAsia="Times New Roman" w:cs="Times New Roman"/>
          <w:szCs w:val="24"/>
          <w:vertAlign w:val="superscript"/>
        </w:rPr>
        <w:t>η</w:t>
      </w:r>
      <w:r>
        <w:rPr>
          <w:rFonts w:eastAsia="Times New Roman" w:cs="Times New Roman"/>
          <w:szCs w:val="24"/>
        </w:rPr>
        <w:t xml:space="preserve"> Μαρτίου </w:t>
      </w:r>
      <w:proofErr w:type="spellStart"/>
      <w:r>
        <w:rPr>
          <w:rFonts w:eastAsia="Times New Roman" w:cs="Times New Roman"/>
          <w:szCs w:val="24"/>
        </w:rPr>
        <w:t>κατεβλήθησαν</w:t>
      </w:r>
      <w:proofErr w:type="spellEnd"/>
      <w:r>
        <w:rPr>
          <w:rFonts w:eastAsia="Times New Roman" w:cs="Times New Roman"/>
          <w:szCs w:val="24"/>
        </w:rPr>
        <w:t xml:space="preserve"> 176 εκατομμύρια ευρώ στους βαμβακοπαραγωγούς όλης της χώρας για την ειδική ενίσχυση, για τη συνδεδεμένη. Ο σκοπός αυτής της ενίσχυσης</w:t>
      </w:r>
      <w:r>
        <w:rPr>
          <w:rFonts w:eastAsia="Times New Roman" w:cs="Times New Roman"/>
          <w:szCs w:val="24"/>
        </w:rPr>
        <w:t xml:space="preserve"> είναι η παραγωγή ποιοτικού βάμβακος. Χίλιοι επτακόσιοι εβδομήντα τέσσερις βαμβακοπαραγωγοί σε όλη την Ελλάδα δεν πληρώθηκαν, αρκετοί εκ των οποίων είναι στην </w:t>
      </w:r>
      <w:r>
        <w:rPr>
          <w:rFonts w:eastAsia="Times New Roman" w:cs="Times New Roman"/>
          <w:szCs w:val="24"/>
        </w:rPr>
        <w:t>π</w:t>
      </w:r>
      <w:r>
        <w:rPr>
          <w:rFonts w:eastAsia="Times New Roman" w:cs="Times New Roman"/>
          <w:szCs w:val="24"/>
        </w:rPr>
        <w:t xml:space="preserve">εριφέρειά σας. </w:t>
      </w:r>
    </w:p>
    <w:p w14:paraId="25E0A61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Έρχομαι τώρα στην ουσία της ερώτησης. Κατ’ αρχάς διαβάζω στην ερώτηση ότι λέτε «</w:t>
      </w:r>
      <w:r>
        <w:rPr>
          <w:rFonts w:eastAsia="Times New Roman" w:cs="Times New Roman"/>
          <w:szCs w:val="24"/>
        </w:rPr>
        <w:t xml:space="preserve">αυτόματα ο ΟΠΕΚΕΠΕ μείωσε το πλαφόν» και «προφανώς ο ΟΠΕΚΕΠΕ εισήγαγε αυτόματα». Αυτόματα δεν εισάγεται τίποτα, κύριε Βουλευτά. Κατόπιν εντολής από το Υπουργείο Αγροτικής Ανάπτυξης μειώθηκε το πλαφόν. </w:t>
      </w:r>
      <w:r>
        <w:rPr>
          <w:rFonts w:eastAsia="Times New Roman" w:cs="Times New Roman"/>
          <w:szCs w:val="24"/>
        </w:rPr>
        <w:lastRenderedPageBreak/>
        <w:t xml:space="preserve">Όντως ο συγκεκριμένος </w:t>
      </w:r>
      <w:r>
        <w:rPr>
          <w:rFonts w:eastAsia="Times New Roman" w:cs="Times New Roman"/>
          <w:szCs w:val="24"/>
        </w:rPr>
        <w:t>ν</w:t>
      </w:r>
      <w:r>
        <w:rPr>
          <w:rFonts w:eastAsia="Times New Roman" w:cs="Times New Roman"/>
          <w:szCs w:val="24"/>
        </w:rPr>
        <w:t xml:space="preserve">ομός υπέστη σοβαρότατες ζημιές, </w:t>
      </w:r>
      <w:r>
        <w:rPr>
          <w:rFonts w:eastAsia="Times New Roman" w:cs="Times New Roman"/>
          <w:szCs w:val="24"/>
        </w:rPr>
        <w:t>άλλες καλυπτόμενες, άλλες μη καλυπτόμενες. Στα πρώτα ακούσματα των ζημιών, από το καλοκαίρι, ενημερώσαμε και τη ΔΑΟΚ και όλους τους παραγωγούς, ειδικά για το πράσινο ή το ρόδινο σκουλήκι, να λάβουν τα μέτρα τους, ώστε να αποδεικνύεται από τους παραγωγούς ό</w:t>
      </w:r>
      <w:r>
        <w:rPr>
          <w:rFonts w:eastAsia="Times New Roman" w:cs="Times New Roman"/>
          <w:szCs w:val="24"/>
        </w:rPr>
        <w:t xml:space="preserve">τι επέδειξαν περισσή φροντίδα και επιμέλεια στην αντιμετώπιση της ασθένειας. Τι εννοώ; Προσκόμιση τιμολογίων και τα λοιπά, ώστε μετά να συμπεριληφθούν στη συνδεδεμένη ενίσχυση. Επίσης είχαμε και ξηρασία, όπως και πλημμύρες. Πράγματι είχαμε ζημιές. </w:t>
      </w:r>
    </w:p>
    <w:p w14:paraId="25E0A61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Πόσοι π</w:t>
      </w:r>
      <w:r>
        <w:rPr>
          <w:rFonts w:eastAsia="Times New Roman" w:cs="Times New Roman"/>
          <w:szCs w:val="24"/>
        </w:rPr>
        <w:t>ληρώθηκαν και τι θα γίνει για τους υπόλοιπους; ΔΑΟΚ Έβρου: 6 εκατομμύρια ευρώ σε χίλιους τριακόσιους ογδόντα οκτώ γεωργούς από τους χίλιους πεντακόσιους ενενήντα, ποσοστό 87,3%. ΔΑΟΚ Ορεστιάδας: 13.798.000 ευρώ σε δύο χιλιάδες διακόσιους πενήντα εννιά γεωρ</w:t>
      </w:r>
      <w:r>
        <w:rPr>
          <w:rFonts w:eastAsia="Times New Roman" w:cs="Times New Roman"/>
          <w:szCs w:val="24"/>
        </w:rPr>
        <w:t>γούς από τους δύο χιλιάδες οκτακόσιους πενήντα οκτώ. Στην Περιφερειακή Ενότητα Έβρου υπάρχουν τώρα εβδομήντα τέσσερις γεωργοί, οι οποίοι δεν παρέδωσαν καθόλου βαμβάκι και άλλοι εξακόσιοι ογδόντα οκτώ, οι οποίοι παρέδωσαν αλλά δεν πιάνουν το πλαφόν.</w:t>
      </w:r>
    </w:p>
    <w:p w14:paraId="25E0A61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Τι έκαν</w:t>
      </w:r>
      <w:r>
        <w:rPr>
          <w:rFonts w:eastAsia="Times New Roman" w:cs="Times New Roman"/>
          <w:szCs w:val="24"/>
        </w:rPr>
        <w:t>αν οι υπηρεσίες εγκαίρως, κύριε Βουλευτά; Έκαναν διασταλτική ερμηνεία του νόμου και των κανονισμών στη λέξη «ανωτέρα βία», προκειμένου να καλύψουν μεγάλο ποσοστό των βαμβακοπαραγωγών, ότι υπέστησαν ζημιά. Διασταλτική -επιμένω- ερμηνεία των νόμων και των κα</w:t>
      </w:r>
      <w:r>
        <w:rPr>
          <w:rFonts w:eastAsia="Times New Roman" w:cs="Times New Roman"/>
          <w:szCs w:val="24"/>
        </w:rPr>
        <w:t>νονισμών και γι’ αυτό αναφέρετε στην επίκαιρή σας ερώτηση «αυτόματα ο ΟΠΕΚΕΠΕ». Δεν έγινε τίποτα «αυτόματα». Έγιναν όλα εγκαίρως, προσηκόντως, αλλά πάντα σύμφωνα με τον νόμο.</w:t>
      </w:r>
    </w:p>
    <w:p w14:paraId="25E0A61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μέρες εξετάζεται η μεγάλη πλειοψηφία τουλάχιστον των εναπομεινάντων να </w:t>
      </w:r>
      <w:r>
        <w:rPr>
          <w:rFonts w:eastAsia="Times New Roman" w:cs="Times New Roman"/>
          <w:szCs w:val="24"/>
        </w:rPr>
        <w:t xml:space="preserve">πληρωθεί στη συνδεδεμένη, πάντα σύμφωνα με γνωμάτευση του ΕΛΓΑ, με διασταλτική ερμηνεία επιμένω. </w:t>
      </w:r>
    </w:p>
    <w:p w14:paraId="25E0A61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5E0A617" w14:textId="77777777" w:rsidR="00464F64" w:rsidRDefault="00160710">
      <w:pPr>
        <w:spacing w:line="600" w:lineRule="auto"/>
        <w:ind w:firstLine="720"/>
        <w:contextualSpacing/>
        <w:jc w:val="both"/>
        <w:rPr>
          <w:rFonts w:eastAsia="Times New Roman" w:cs="Times New Roman"/>
          <w:szCs w:val="24"/>
        </w:rPr>
      </w:pPr>
      <w:r w:rsidRPr="00F16B63">
        <w:rPr>
          <w:rFonts w:eastAsia="Times New Roman"/>
          <w:b/>
          <w:bCs/>
          <w:szCs w:val="24"/>
        </w:rPr>
        <w:t xml:space="preserve">ΠΡΟΕΔΡΕΥΩΝ (Μάριος Γεωργιάδης): </w:t>
      </w:r>
      <w:r>
        <w:rPr>
          <w:rFonts w:eastAsia="Times New Roman" w:cs="Times New Roman"/>
          <w:szCs w:val="24"/>
        </w:rPr>
        <w:t>Ευχαριστούμε τον κύριο Υπουργό.</w:t>
      </w:r>
    </w:p>
    <w:p w14:paraId="25E0A61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τρία λεπτά για τη δευτερολογία σας.</w:t>
      </w:r>
    </w:p>
    <w:p w14:paraId="25E0A619" w14:textId="77777777" w:rsidR="00464F64" w:rsidRDefault="00160710">
      <w:pPr>
        <w:spacing w:line="600" w:lineRule="auto"/>
        <w:ind w:firstLine="720"/>
        <w:contextualSpacing/>
        <w:jc w:val="both"/>
        <w:rPr>
          <w:rFonts w:eastAsia="Times New Roman" w:cs="Times New Roman"/>
          <w:szCs w:val="24"/>
        </w:rPr>
      </w:pPr>
      <w:r w:rsidRPr="00A35987">
        <w:rPr>
          <w:rFonts w:eastAsia="Times New Roman" w:cs="Times New Roman"/>
          <w:b/>
          <w:szCs w:val="24"/>
        </w:rPr>
        <w:t xml:space="preserve">ΑΝΑΣΤΑΣΙΟΣ </w:t>
      </w:r>
      <w:r>
        <w:rPr>
          <w:rFonts w:eastAsia="Times New Roman" w:cs="Times New Roman"/>
          <w:b/>
          <w:szCs w:val="24"/>
        </w:rPr>
        <w:t>(ΤΑΣΟΣ)</w:t>
      </w:r>
      <w:r w:rsidRPr="00A35987">
        <w:rPr>
          <w:rFonts w:eastAsia="Times New Roman" w:cs="Times New Roman"/>
          <w:b/>
          <w:szCs w:val="24"/>
        </w:rPr>
        <w:t xml:space="preserve"> ΔΗΜΟ</w:t>
      </w:r>
      <w:r w:rsidRPr="00A35987">
        <w:rPr>
          <w:rFonts w:eastAsia="Times New Roman" w:cs="Times New Roman"/>
          <w:b/>
          <w:szCs w:val="24"/>
        </w:rPr>
        <w:t>ΣΧΑΚΗΣ:</w:t>
      </w:r>
      <w:r>
        <w:rPr>
          <w:rFonts w:eastAsia="Times New Roman" w:cs="Times New Roman"/>
          <w:szCs w:val="24"/>
        </w:rPr>
        <w:t xml:space="preserve"> Κύριε Υφυπουργέ, είχαμε συζητήσει για τις βαμβακοκαλλιέργειες αλλά και </w:t>
      </w:r>
      <w:r>
        <w:rPr>
          <w:rFonts w:eastAsia="Times New Roman" w:cs="Times New Roman"/>
          <w:szCs w:val="24"/>
        </w:rPr>
        <w:lastRenderedPageBreak/>
        <w:t>γενικά για τις αποζημιώσεις, εδώ στη Βουλή, σε παρόμοια επίκαιρη ερώτηση, με τον Υπουργό σας. Διότι οι ζημιές που προκλήθηκαν δεν ήταν μόνο στο βαμβάκι, αλλά ήταν και στα σιτηρά</w:t>
      </w:r>
      <w:r>
        <w:rPr>
          <w:rFonts w:eastAsia="Times New Roman" w:cs="Times New Roman"/>
          <w:szCs w:val="24"/>
        </w:rPr>
        <w:t>, ήταν και στον ηλίανθο. Και τα είπατε κι εσείς προηγουμένως αναλυτικά. Απλώς, εξαιτίας των καιρικών φαινομένων, αναπτύχθηκε η ασθένεια αυτή και αυτοί οι οποίοι δεν παρέδωσαν έχουν στα χωράφια τους ολική καταστροφή. Γι’ αυτό δεν παρέδωσαν ούτε ένα κιλό. Ωσ</w:t>
      </w:r>
      <w:r>
        <w:rPr>
          <w:rFonts w:eastAsia="Times New Roman" w:cs="Times New Roman"/>
          <w:szCs w:val="24"/>
        </w:rPr>
        <w:t xml:space="preserve">τόσο, είχε δεσμευθεί ο Υπουργός ότι θα δώσει απαντήσεις, και στις συσκέψεις που έγιναν στο γραφείο του με τους θεσμικούς παράγοντες του Έβρου και τους εμπλεκόμενους, ότι θα δώσει την απάντηση με την κατάθεση του </w:t>
      </w:r>
      <w:r>
        <w:rPr>
          <w:rFonts w:eastAsia="Times New Roman" w:cs="Times New Roman"/>
          <w:szCs w:val="24"/>
        </w:rPr>
        <w:t>π</w:t>
      </w:r>
      <w:r>
        <w:rPr>
          <w:rFonts w:eastAsia="Times New Roman" w:cs="Times New Roman"/>
          <w:szCs w:val="24"/>
        </w:rPr>
        <w:t>ροϋπολογισμού.</w:t>
      </w:r>
    </w:p>
    <w:p w14:paraId="25E0A61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Εγώ σας ερωτώ: Κάνατε έγγραφ</w:t>
      </w:r>
      <w:r>
        <w:rPr>
          <w:rFonts w:eastAsia="Times New Roman" w:cs="Times New Roman"/>
          <w:szCs w:val="24"/>
        </w:rPr>
        <w:t xml:space="preserve">ο στον Υπουργό Οικονομικών και ζητήσατε κωδικό για αυτή την αποζημίωση; Αν κάνατε έγγραφο, παρακαλώ να το καταθέσετε στα Πρακτικά της Βουλής. Δεύτερον, επειδή δεν </w:t>
      </w:r>
      <w:proofErr w:type="spellStart"/>
      <w:r>
        <w:rPr>
          <w:rFonts w:eastAsia="Times New Roman" w:cs="Times New Roman"/>
          <w:szCs w:val="24"/>
        </w:rPr>
        <w:t>απήντησε</w:t>
      </w:r>
      <w:proofErr w:type="spellEnd"/>
      <w:r>
        <w:rPr>
          <w:rFonts w:eastAsia="Times New Roman" w:cs="Times New Roman"/>
          <w:szCs w:val="24"/>
        </w:rPr>
        <w:t xml:space="preserve"> με την κατάθεση του </w:t>
      </w:r>
      <w:r>
        <w:rPr>
          <w:rFonts w:eastAsia="Times New Roman" w:cs="Times New Roman"/>
          <w:szCs w:val="24"/>
        </w:rPr>
        <w:t>π</w:t>
      </w:r>
      <w:r>
        <w:rPr>
          <w:rFonts w:eastAsia="Times New Roman" w:cs="Times New Roman"/>
          <w:szCs w:val="24"/>
        </w:rPr>
        <w:t>ροϋπολογισμού, θέλω να μας πείτε αν θα καταθέσετε αναδρομικά, ε</w:t>
      </w:r>
      <w:r>
        <w:rPr>
          <w:rFonts w:eastAsia="Times New Roman" w:cs="Times New Roman"/>
          <w:szCs w:val="24"/>
        </w:rPr>
        <w:t xml:space="preserve">κ των υστέρων, αίτημα παρόμοιο να συμπεριληφθούν οι αποζημιώσεις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συμπληρωματικά. </w:t>
      </w:r>
    </w:p>
    <w:p w14:paraId="25E0A61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οι ζημιές δεν είναι, κύριε Πρόεδρε, μόνο σε ό,τι αφορά τη μη καταβολή της συνδεδεμένης ενίσχυσης σε αυτούς τους ανθρώπους. Οι ζημιές είναι ο</w:t>
      </w:r>
      <w:r>
        <w:rPr>
          <w:rFonts w:eastAsia="Times New Roman" w:cs="Times New Roman"/>
          <w:szCs w:val="24"/>
        </w:rPr>
        <w:t>λικές, έχουν χάσει το εισόδημά τους. Αυτή τη στιγμή τα περισσότερα χωράφια στον κεντρικό και βόρειο Έβρο, όπως δηλώνουν οι ίδιοι οι αγρότες και όπως κι εγώ το διαπιστώνω, δεν θα καλλιεργηθούν. Και ξέρετε γιατί; Διότι δεν μπορούν να εξασφαλίσουν χρηματοδότη</w:t>
      </w:r>
      <w:r>
        <w:rPr>
          <w:rFonts w:eastAsia="Times New Roman" w:cs="Times New Roman"/>
          <w:szCs w:val="24"/>
        </w:rPr>
        <w:t>ση σε ό,τι αφορά τα εφόδια, είτε από το δικό τους ταμείο είτε από άλλο χρηματοδοτικό εργαλείο που διαθέτει το ελληνικό κράτος και το Υπουργείο Αγροτικής Ανάπτυξης. Θα φέρετε την ευθύνη γι’ αυτό το θέμα, για το οποίο σήμερα σας ενημερώνω.</w:t>
      </w:r>
    </w:p>
    <w:p w14:paraId="25E0A61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Συνεπώς ρωτάμε: Θα</w:t>
      </w:r>
      <w:r>
        <w:rPr>
          <w:rFonts w:eastAsia="Times New Roman" w:cs="Times New Roman"/>
          <w:szCs w:val="24"/>
        </w:rPr>
        <w:t xml:space="preserve"> τους αποζημιώσετε για απώλεια εισοδήματος μέσα από την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rPr>
        <w:t>minimis</w:t>
      </w:r>
      <w:proofErr w:type="spellEnd"/>
      <w:r>
        <w:rPr>
          <w:rFonts w:eastAsia="Times New Roman" w:cs="Times New Roman"/>
          <w:szCs w:val="24"/>
        </w:rPr>
        <w:t xml:space="preserve"> ενίσχυση; Αυτό έχουν ανάγκη για να μπορέσουν να σταθούν στα πόδια τους.</w:t>
      </w:r>
    </w:p>
    <w:p w14:paraId="25E0A61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Έχετε ζητήσει από την Ευρωπαϊκή Ένωση την ενεργοποίηση του Ταμείου Κλιματικής Αλλαγής, όπως έκανε και η Γερμανία για </w:t>
      </w:r>
      <w:r>
        <w:rPr>
          <w:rFonts w:eastAsia="Times New Roman" w:cs="Times New Roman"/>
          <w:szCs w:val="24"/>
        </w:rPr>
        <w:t xml:space="preserve">τους αγρότες της; Αν έχετε ζητήσει και έχετε στείλει έγγραφο, παρακαλώ να το καταθέσετε στα Πρακτικά της Βουλής. </w:t>
      </w:r>
    </w:p>
    <w:p w14:paraId="25E0A61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εσείς τώρα δεσμευτήκατε ότι θα εξετάσετε το αίτημα για το οποίο σήμερα συζητούμε. Είμαι σίγουρος ότι θα έρθετε στον Έβρο και θα ανακοιν</w:t>
      </w:r>
      <w:r>
        <w:rPr>
          <w:rFonts w:eastAsia="Times New Roman" w:cs="Times New Roman"/>
          <w:szCs w:val="24"/>
        </w:rPr>
        <w:t>ώσετε ότι θα συμπεριλάβετε την απώλεια εισοδήματος των αγροτών στα λεγόμενα ΠΣΕΑ -τα οποία δεν είναι αποτελεσματικά, δεν λύνουν το πρόβλημα σήμερα, αλλά ενδεχομένως μετά από τρία, τέσσερα χρόνια- και θα παραπέμψετε το πρόβλημά τους για το μέλλον.</w:t>
      </w:r>
    </w:p>
    <w:p w14:paraId="25E0A61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θέλουμε, κύριε Πρόεδρε, δύο πράγματα. Πρώτον, την καταβολή της συνδεδεμένης ενίσχυσης ανεξαιρέτως σε όλους όσοι είχαν καλλιεργήσει τα χωράφια τους με βαμβάκι και δεύτερον, θέλουμε την de </w:t>
      </w:r>
      <w:proofErr w:type="spellStart"/>
      <w:r>
        <w:rPr>
          <w:rFonts w:eastAsia="Times New Roman" w:cs="Times New Roman"/>
          <w:szCs w:val="24"/>
        </w:rPr>
        <w:t>minimis</w:t>
      </w:r>
      <w:proofErr w:type="spellEnd"/>
      <w:r>
        <w:rPr>
          <w:rFonts w:eastAsia="Times New Roman" w:cs="Times New Roman"/>
          <w:szCs w:val="24"/>
        </w:rPr>
        <w:t xml:space="preserve"> ενίσχυση σε όλους αυτούς τους ανθρώπους για απώλεια </w:t>
      </w:r>
      <w:r>
        <w:rPr>
          <w:rFonts w:eastAsia="Times New Roman" w:cs="Times New Roman"/>
          <w:szCs w:val="24"/>
        </w:rPr>
        <w:t>εισοδήματος ή μέσα από χρηματοδοτικό εργαλείο της Ευρωπαϊκής Ένωσης όσο το δυνατόν πιο γρήγορα.</w:t>
      </w:r>
    </w:p>
    <w:p w14:paraId="25E0A62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5E0A621" w14:textId="77777777" w:rsidR="00464F64" w:rsidRDefault="00160710">
      <w:pPr>
        <w:spacing w:line="600" w:lineRule="auto"/>
        <w:ind w:firstLine="720"/>
        <w:contextualSpacing/>
        <w:jc w:val="both"/>
        <w:rPr>
          <w:rFonts w:eastAsia="Times New Roman"/>
          <w:bCs/>
          <w:szCs w:val="24"/>
        </w:rPr>
      </w:pPr>
      <w:r w:rsidRPr="00F16B63">
        <w:rPr>
          <w:rFonts w:eastAsia="Times New Roman"/>
          <w:b/>
          <w:bCs/>
          <w:szCs w:val="24"/>
        </w:rPr>
        <w:t xml:space="preserve">ΠΡΟΕΔΡΕΥΩΝ (Μάριος Γεωργιάδης): </w:t>
      </w:r>
      <w:r>
        <w:rPr>
          <w:rFonts w:eastAsia="Times New Roman"/>
          <w:bCs/>
          <w:szCs w:val="24"/>
        </w:rPr>
        <w:t xml:space="preserve">Ευχαριστούμε τον κ. </w:t>
      </w:r>
      <w:proofErr w:type="spellStart"/>
      <w:r>
        <w:rPr>
          <w:rFonts w:eastAsia="Times New Roman"/>
          <w:bCs/>
          <w:szCs w:val="24"/>
        </w:rPr>
        <w:t>Δημοσχάκη</w:t>
      </w:r>
      <w:proofErr w:type="spellEnd"/>
      <w:r>
        <w:rPr>
          <w:rFonts w:eastAsia="Times New Roman"/>
          <w:bCs/>
          <w:szCs w:val="24"/>
        </w:rPr>
        <w:t>.</w:t>
      </w:r>
    </w:p>
    <w:p w14:paraId="25E0A622" w14:textId="77777777" w:rsidR="00464F64" w:rsidRDefault="00160710">
      <w:pPr>
        <w:spacing w:line="600" w:lineRule="auto"/>
        <w:ind w:firstLine="720"/>
        <w:contextualSpacing/>
        <w:jc w:val="both"/>
        <w:rPr>
          <w:rFonts w:eastAsia="Times New Roman"/>
          <w:bCs/>
          <w:szCs w:val="24"/>
        </w:rPr>
      </w:pPr>
      <w:r>
        <w:rPr>
          <w:rFonts w:eastAsia="Times New Roman"/>
          <w:bCs/>
          <w:szCs w:val="24"/>
        </w:rPr>
        <w:t>Κύριε Υπουργέ, έχετε τον λόγο.</w:t>
      </w:r>
    </w:p>
    <w:p w14:paraId="25E0A623" w14:textId="77777777" w:rsidR="00464F64" w:rsidRDefault="00160710">
      <w:pPr>
        <w:spacing w:line="600" w:lineRule="auto"/>
        <w:ind w:firstLine="720"/>
        <w:contextualSpacing/>
        <w:jc w:val="both"/>
        <w:rPr>
          <w:rFonts w:eastAsia="Times New Roman" w:cs="Times New Roman"/>
          <w:szCs w:val="24"/>
        </w:rPr>
      </w:pPr>
      <w:r w:rsidRPr="00FD0A81">
        <w:rPr>
          <w:rFonts w:eastAsia="Times New Roman"/>
          <w:b/>
          <w:bCs/>
          <w:szCs w:val="24"/>
        </w:rPr>
        <w:lastRenderedPageBreak/>
        <w:t xml:space="preserve">ΒΑΣΙΛΕΙΟΣ ΚΟΚΚΑΛΗΣ (Υφυπουργός Αγροτικής Ανάπτυξης και Τροφίμων): </w:t>
      </w:r>
      <w:r>
        <w:rPr>
          <w:rFonts w:eastAsia="Times New Roman"/>
          <w:bCs/>
          <w:szCs w:val="24"/>
        </w:rPr>
        <w:t>Κύριε Βουλευτά, οι άνθρωποι πράγματι υπέστησαν ζημιά. Ας ξεκαθαρίσουμε όμως</w:t>
      </w:r>
      <w:r>
        <w:rPr>
          <w:rFonts w:eastAsia="Times New Roman" w:cs="Times New Roman"/>
          <w:szCs w:val="24"/>
        </w:rPr>
        <w:t xml:space="preserve"> κάποια πράγματα. Στο τέλος ζητήσατε κάτι το οποίο φάσκει και αντιφάσκει: Ή θα αποζημιώσουμε με de </w:t>
      </w:r>
      <w:proofErr w:type="spellStart"/>
      <w:r>
        <w:rPr>
          <w:rFonts w:eastAsia="Times New Roman" w:cs="Times New Roman"/>
          <w:szCs w:val="24"/>
        </w:rPr>
        <w:t>minimis</w:t>
      </w:r>
      <w:proofErr w:type="spellEnd"/>
      <w:r>
        <w:rPr>
          <w:rFonts w:eastAsia="Times New Roman" w:cs="Times New Roman"/>
          <w:szCs w:val="24"/>
        </w:rPr>
        <w:t xml:space="preserve"> παραγωγο</w:t>
      </w:r>
      <w:r>
        <w:rPr>
          <w:rFonts w:eastAsia="Times New Roman" w:cs="Times New Roman"/>
          <w:szCs w:val="24"/>
        </w:rPr>
        <w:t xml:space="preserve">ύς που υπέστησαν ζημιά -τους βαμβακοπαραγωγούς πάντα εννοώ, γι’ αυτούς ρωτάτε- ή θα καταβληθεί η συνδεδεμένη λόγω ζημιάς. Και τα δύο ζητάτε; </w:t>
      </w:r>
    </w:p>
    <w:p w14:paraId="25E0A624" w14:textId="77777777" w:rsidR="00464F64" w:rsidRDefault="00160710">
      <w:pPr>
        <w:spacing w:line="600" w:lineRule="auto"/>
        <w:ind w:firstLine="720"/>
        <w:contextualSpacing/>
        <w:jc w:val="both"/>
        <w:rPr>
          <w:rFonts w:eastAsia="Times New Roman" w:cs="Times New Roman"/>
          <w:szCs w:val="24"/>
        </w:rPr>
      </w:pPr>
      <w:r w:rsidRPr="00FD0A81">
        <w:rPr>
          <w:rFonts w:eastAsia="Times New Roman" w:cs="Times New Roman"/>
          <w:b/>
          <w:szCs w:val="24"/>
        </w:rPr>
        <w:t xml:space="preserve">ΑΝΑΣΤΑΣΙΟΣ </w:t>
      </w:r>
      <w:r>
        <w:rPr>
          <w:rFonts w:eastAsia="Times New Roman" w:cs="Times New Roman"/>
          <w:b/>
          <w:szCs w:val="24"/>
        </w:rPr>
        <w:t xml:space="preserve">(ΤΑΣΟΣ) </w:t>
      </w:r>
      <w:r w:rsidRPr="00FD0A81">
        <w:rPr>
          <w:rFonts w:eastAsia="Times New Roman" w:cs="Times New Roman"/>
          <w:b/>
          <w:szCs w:val="24"/>
        </w:rPr>
        <w:t>ΔΗΜΟΣΧΑΚΗΣ:</w:t>
      </w:r>
      <w:r>
        <w:rPr>
          <w:rFonts w:eastAsia="Times New Roman" w:cs="Times New Roman"/>
          <w:szCs w:val="24"/>
        </w:rPr>
        <w:t xml:space="preserve"> Φυσικά και τα δύο. Άλλο το ένα, άλλο το άλλο.</w:t>
      </w:r>
    </w:p>
    <w:p w14:paraId="25E0A625" w14:textId="77777777" w:rsidR="00464F64" w:rsidRDefault="00160710">
      <w:pPr>
        <w:spacing w:line="600" w:lineRule="auto"/>
        <w:ind w:firstLine="720"/>
        <w:contextualSpacing/>
        <w:jc w:val="both"/>
        <w:rPr>
          <w:rFonts w:eastAsia="Times New Roman"/>
          <w:color w:val="202124"/>
          <w:szCs w:val="24"/>
        </w:rPr>
      </w:pPr>
      <w:r>
        <w:rPr>
          <w:rFonts w:eastAsia="Times New Roman"/>
          <w:b/>
          <w:color w:val="202124"/>
          <w:szCs w:val="24"/>
        </w:rPr>
        <w:t>Β</w:t>
      </w:r>
      <w:r w:rsidRPr="00277436">
        <w:rPr>
          <w:rFonts w:eastAsia="Times New Roman"/>
          <w:b/>
          <w:color w:val="202124"/>
          <w:szCs w:val="24"/>
        </w:rPr>
        <w:t>ΑΣΙΛΕΙΟΣ ΚΟΚΚΑΛΗΣ (Υφυπουργός Αγροτι</w:t>
      </w:r>
      <w:r w:rsidRPr="00277436">
        <w:rPr>
          <w:rFonts w:eastAsia="Times New Roman"/>
          <w:b/>
          <w:color w:val="202124"/>
          <w:szCs w:val="24"/>
        </w:rPr>
        <w:t>κής Ανάπτυξης και Τροφίμων):</w:t>
      </w:r>
      <w:r>
        <w:rPr>
          <w:rFonts w:eastAsia="Times New Roman"/>
          <w:color w:val="202124"/>
          <w:szCs w:val="24"/>
        </w:rPr>
        <w:t xml:space="preserve"> Όχι, κύριε Βουλευτά, σας </w:t>
      </w:r>
      <w:proofErr w:type="spellStart"/>
      <w:r>
        <w:rPr>
          <w:rFonts w:eastAsia="Times New Roman"/>
          <w:color w:val="202124"/>
          <w:szCs w:val="24"/>
        </w:rPr>
        <w:t>απήντησα</w:t>
      </w:r>
      <w:proofErr w:type="spellEnd"/>
      <w:r>
        <w:rPr>
          <w:rFonts w:eastAsia="Times New Roman"/>
          <w:color w:val="202124"/>
          <w:szCs w:val="24"/>
        </w:rPr>
        <w:t>. Ακούστε με. Σε μεγάλο ποσοστό έχουν καλυφθεί οι βαμβακοπαραγωγοί του Έβρου λόγω της ερμηνείας που έχουν κάνει οι υπηρεσίες του ΟΠΕΚΕΠΕ και του ΕΛΓΑ</w:t>
      </w:r>
      <w:r w:rsidRPr="00DC041D">
        <w:rPr>
          <w:rFonts w:eastAsia="Times New Roman"/>
          <w:color w:val="202124"/>
          <w:szCs w:val="24"/>
        </w:rPr>
        <w:t>,</w:t>
      </w:r>
      <w:r>
        <w:rPr>
          <w:rFonts w:eastAsia="Times New Roman"/>
          <w:color w:val="202124"/>
          <w:szCs w:val="24"/>
        </w:rPr>
        <w:t xml:space="preserve"> όσον αφορά τις ζημιές που υπέστησαν. Πράγμα</w:t>
      </w:r>
      <w:r>
        <w:rPr>
          <w:rFonts w:eastAsia="Times New Roman"/>
          <w:color w:val="202124"/>
          <w:szCs w:val="24"/>
        </w:rPr>
        <w:t>τι, υπέστησαν και ένα μεγάλο ποσοστό πληρώθηκε και έχει απομείνει ένα μικρό ποσοστό.</w:t>
      </w:r>
    </w:p>
    <w:p w14:paraId="25E0A626"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Σας </w:t>
      </w:r>
      <w:proofErr w:type="spellStart"/>
      <w:r>
        <w:rPr>
          <w:rFonts w:eastAsia="Times New Roman"/>
          <w:color w:val="202124"/>
          <w:szCs w:val="24"/>
        </w:rPr>
        <w:t>απήντησα</w:t>
      </w:r>
      <w:proofErr w:type="spellEnd"/>
      <w:r>
        <w:rPr>
          <w:rFonts w:eastAsia="Times New Roman"/>
          <w:color w:val="202124"/>
          <w:szCs w:val="24"/>
        </w:rPr>
        <w:t xml:space="preserve"> και σας απαντώ όσο γίνεται πιο ξεκάθαρα ότι αυτές τις μέρες εξετάζεται να καλυφθεί τουλάχιστον η μεγάλη </w:t>
      </w:r>
      <w:r>
        <w:rPr>
          <w:rFonts w:eastAsia="Times New Roman"/>
          <w:color w:val="202124"/>
          <w:szCs w:val="24"/>
        </w:rPr>
        <w:lastRenderedPageBreak/>
        <w:t>πλειοψηφία των εναπομεινάντων βαμβακοπαραγωγών λόγω ζη</w:t>
      </w:r>
      <w:r>
        <w:rPr>
          <w:rFonts w:eastAsia="Times New Roman"/>
          <w:color w:val="202124"/>
          <w:szCs w:val="24"/>
        </w:rPr>
        <w:t>μιάς που υπέστησαν, όπως ρόδινο σκουλήκι, πράσινο σκουλήκι, πλημμύρες, ξηρασία. Το κλείσαμε αυτό.</w:t>
      </w:r>
    </w:p>
    <w:p w14:paraId="25E0A627"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Δεύτερον, όσον αφορά το </w:t>
      </w:r>
      <w:r>
        <w:rPr>
          <w:rFonts w:eastAsia="Times New Roman"/>
          <w:color w:val="202124"/>
          <w:szCs w:val="24"/>
          <w:lang w:val="en-US"/>
        </w:rPr>
        <w:t>de</w:t>
      </w:r>
      <w:r w:rsidRPr="00FA7EE0">
        <w:rPr>
          <w:rFonts w:eastAsia="Times New Roman"/>
          <w:color w:val="202124"/>
          <w:szCs w:val="24"/>
        </w:rPr>
        <w:t xml:space="preserve"> </w:t>
      </w:r>
      <w:proofErr w:type="spellStart"/>
      <w:r>
        <w:rPr>
          <w:rFonts w:eastAsia="Times New Roman"/>
          <w:color w:val="202124"/>
          <w:szCs w:val="24"/>
          <w:lang w:val="en-US"/>
        </w:rPr>
        <w:t>minimis</w:t>
      </w:r>
      <w:proofErr w:type="spellEnd"/>
      <w:r w:rsidRPr="00FA7EE0">
        <w:rPr>
          <w:rFonts w:eastAsia="Times New Roman"/>
          <w:color w:val="202124"/>
          <w:szCs w:val="24"/>
        </w:rPr>
        <w:t xml:space="preserve"> </w:t>
      </w:r>
      <w:r>
        <w:rPr>
          <w:rFonts w:eastAsia="Times New Roman"/>
          <w:color w:val="202124"/>
          <w:szCs w:val="24"/>
        </w:rPr>
        <w:t xml:space="preserve">και επειδή είπατε ότι κάνουμε έγγραφο για αυτή την αποζημίωση, για ποια αποζημίωση; Για την </w:t>
      </w:r>
      <w:r>
        <w:rPr>
          <w:rFonts w:eastAsia="Times New Roman"/>
          <w:color w:val="202124"/>
          <w:szCs w:val="24"/>
          <w:lang w:val="en-US"/>
        </w:rPr>
        <w:t>de</w:t>
      </w:r>
      <w:r>
        <w:rPr>
          <w:rFonts w:eastAsia="Times New Roman"/>
          <w:color w:val="202124"/>
          <w:szCs w:val="24"/>
        </w:rPr>
        <w:t xml:space="preserve"> </w:t>
      </w:r>
      <w:proofErr w:type="spellStart"/>
      <w:r>
        <w:rPr>
          <w:rFonts w:eastAsia="Times New Roman"/>
          <w:color w:val="202124"/>
          <w:szCs w:val="24"/>
          <w:lang w:val="en-US"/>
        </w:rPr>
        <w:t>minimis</w:t>
      </w:r>
      <w:proofErr w:type="spellEnd"/>
      <w:r>
        <w:rPr>
          <w:rFonts w:eastAsia="Times New Roman"/>
          <w:color w:val="202124"/>
          <w:szCs w:val="24"/>
        </w:rPr>
        <w:t xml:space="preserve"> ρωτάτε; Είναι ρητορική η ερώτηση. Αναφέρεστε σε συγκεκριμένη αποζημίωση για συγκεκριμένο προϊόν; Γιατί στο δεύτερο ερώτημα κάνετε λόγο για αποκλεισμό του </w:t>
      </w:r>
      <w:r>
        <w:rPr>
          <w:rFonts w:eastAsia="Times New Roman"/>
          <w:color w:val="202124"/>
          <w:szCs w:val="24"/>
        </w:rPr>
        <w:t>ν</w:t>
      </w:r>
      <w:r>
        <w:rPr>
          <w:rFonts w:eastAsia="Times New Roman"/>
          <w:color w:val="202124"/>
          <w:szCs w:val="24"/>
        </w:rPr>
        <w:t xml:space="preserve">ομού από το </w:t>
      </w:r>
      <w:r>
        <w:rPr>
          <w:rFonts w:eastAsia="Times New Roman"/>
          <w:color w:val="202124"/>
          <w:szCs w:val="24"/>
          <w:lang w:val="en-US"/>
        </w:rPr>
        <w:t>de</w:t>
      </w:r>
      <w:r>
        <w:rPr>
          <w:rFonts w:eastAsia="Times New Roman"/>
          <w:color w:val="202124"/>
          <w:szCs w:val="24"/>
        </w:rPr>
        <w:t xml:space="preserve"> </w:t>
      </w:r>
      <w:proofErr w:type="spellStart"/>
      <w:r>
        <w:rPr>
          <w:rFonts w:eastAsia="Times New Roman"/>
          <w:color w:val="202124"/>
          <w:szCs w:val="24"/>
          <w:lang w:val="en-US"/>
        </w:rPr>
        <w:t>minimis</w:t>
      </w:r>
      <w:proofErr w:type="spellEnd"/>
      <w:r>
        <w:rPr>
          <w:rFonts w:eastAsia="Times New Roman"/>
          <w:color w:val="202124"/>
          <w:szCs w:val="24"/>
        </w:rPr>
        <w:t>. Όχι, βέβαια. Όλα τα αιτήματα εξετάζονται.</w:t>
      </w:r>
    </w:p>
    <w:p w14:paraId="25E0A628"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Όμως, κύριε Βουλευτά, η </w:t>
      </w:r>
      <w:r>
        <w:rPr>
          <w:rFonts w:eastAsia="Times New Roman"/>
          <w:color w:val="202124"/>
          <w:szCs w:val="24"/>
          <w:lang w:val="en-US"/>
        </w:rPr>
        <w:t>de</w:t>
      </w:r>
      <w:r>
        <w:rPr>
          <w:rFonts w:eastAsia="Times New Roman"/>
          <w:color w:val="202124"/>
          <w:szCs w:val="24"/>
        </w:rPr>
        <w:t xml:space="preserve"> </w:t>
      </w:r>
      <w:proofErr w:type="spellStart"/>
      <w:r>
        <w:rPr>
          <w:rFonts w:eastAsia="Times New Roman"/>
          <w:color w:val="202124"/>
          <w:szCs w:val="24"/>
          <w:lang w:val="en-US"/>
        </w:rPr>
        <w:t>minimis</w:t>
      </w:r>
      <w:proofErr w:type="spellEnd"/>
      <w:r>
        <w:rPr>
          <w:rFonts w:eastAsia="Times New Roman"/>
          <w:color w:val="202124"/>
          <w:szCs w:val="24"/>
        </w:rPr>
        <w:t xml:space="preserve"> αποζημίωση λόγω ζημιάς, αλλά και η καταβολή συνδεδεμένης λόγω μη ζημιάς, και τα δύο για τον ίδιο γενεσιουργό λόγο έχω την εντύπωση ότι δεν υφίστανται.</w:t>
      </w:r>
    </w:p>
    <w:p w14:paraId="25E0A629"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Εν κατακλείδι, σας αναφέρω ότι αυτές τις μέρες –από προχθές- ήδη οι δύο υπηρεσίες συνεργάζονται, προκειμ</w:t>
      </w:r>
      <w:r>
        <w:rPr>
          <w:rFonts w:eastAsia="Times New Roman"/>
          <w:color w:val="202124"/>
          <w:szCs w:val="24"/>
        </w:rPr>
        <w:t xml:space="preserve">ένου να καλυφθούν και οι υπόλοιποι βαμβακοπαραγωγοί του </w:t>
      </w:r>
      <w:r>
        <w:rPr>
          <w:rFonts w:eastAsia="Times New Roman"/>
          <w:color w:val="202124"/>
          <w:szCs w:val="24"/>
        </w:rPr>
        <w:t>ν</w:t>
      </w:r>
      <w:r>
        <w:rPr>
          <w:rFonts w:eastAsia="Times New Roman"/>
          <w:color w:val="202124"/>
          <w:szCs w:val="24"/>
        </w:rPr>
        <w:t>ομού, για τους οποίους υποβάλατε την επίκαιρη ερώτηση.</w:t>
      </w:r>
    </w:p>
    <w:p w14:paraId="25E0A62A"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Ευχαριστώ.</w:t>
      </w:r>
    </w:p>
    <w:p w14:paraId="25E0A62B" w14:textId="77777777" w:rsidR="00464F64" w:rsidRDefault="00160710">
      <w:pPr>
        <w:spacing w:line="600" w:lineRule="auto"/>
        <w:ind w:firstLine="720"/>
        <w:contextualSpacing/>
        <w:jc w:val="both"/>
        <w:rPr>
          <w:rFonts w:eastAsia="Times New Roman"/>
          <w:color w:val="202124"/>
          <w:szCs w:val="24"/>
        </w:rPr>
      </w:pPr>
      <w:r w:rsidRPr="004828D8">
        <w:rPr>
          <w:rFonts w:eastAsia="Times New Roman"/>
          <w:b/>
          <w:color w:val="202124"/>
          <w:szCs w:val="24"/>
        </w:rPr>
        <w:lastRenderedPageBreak/>
        <w:t xml:space="preserve">ΠΡΟΕΔΡΕΥΩΝ (Μάριος Γεωργιάδης): </w:t>
      </w:r>
      <w:r>
        <w:rPr>
          <w:rFonts w:eastAsia="Times New Roman"/>
          <w:color w:val="202124"/>
          <w:szCs w:val="24"/>
        </w:rPr>
        <w:t>Ευχαριστούμε τον Υπουργό.</w:t>
      </w:r>
    </w:p>
    <w:p w14:paraId="25E0A62C" w14:textId="77777777" w:rsidR="00464F64" w:rsidRDefault="00160710">
      <w:pPr>
        <w:spacing w:line="600" w:lineRule="auto"/>
        <w:ind w:firstLine="720"/>
        <w:contextualSpacing/>
        <w:jc w:val="both"/>
        <w:rPr>
          <w:rFonts w:eastAsia="Times New Roman"/>
          <w:color w:val="202124"/>
          <w:szCs w:val="24"/>
        </w:rPr>
      </w:pPr>
      <w:r w:rsidRPr="004828D8">
        <w:rPr>
          <w:rFonts w:eastAsia="Times New Roman"/>
          <w:b/>
          <w:color w:val="202124"/>
          <w:szCs w:val="24"/>
        </w:rPr>
        <w:t xml:space="preserve">ΑΝΑΣΤΑΣΙΟΣ </w:t>
      </w:r>
      <w:r w:rsidRPr="00DC041D">
        <w:rPr>
          <w:rFonts w:eastAsia="Times New Roman"/>
          <w:b/>
          <w:color w:val="202124"/>
          <w:szCs w:val="24"/>
        </w:rPr>
        <w:t>(</w:t>
      </w:r>
      <w:r>
        <w:rPr>
          <w:rFonts w:eastAsia="Times New Roman"/>
          <w:b/>
          <w:color w:val="202124"/>
          <w:szCs w:val="24"/>
        </w:rPr>
        <w:t xml:space="preserve">ΤΑΣΟΣ) </w:t>
      </w:r>
      <w:r w:rsidRPr="004828D8">
        <w:rPr>
          <w:rFonts w:eastAsia="Times New Roman"/>
          <w:b/>
          <w:color w:val="202124"/>
          <w:szCs w:val="24"/>
        </w:rPr>
        <w:t>ΔΗΜΟΣΧΑΚΗΣ:</w:t>
      </w:r>
      <w:r>
        <w:rPr>
          <w:rFonts w:eastAsia="Times New Roman"/>
          <w:color w:val="202124"/>
          <w:szCs w:val="24"/>
        </w:rPr>
        <w:t xml:space="preserve"> Μπορώ, κύριε Πρόεδρε, να έχω τον λόγο για έν</w:t>
      </w:r>
      <w:r>
        <w:rPr>
          <w:rFonts w:eastAsia="Times New Roman"/>
          <w:color w:val="202124"/>
          <w:szCs w:val="24"/>
        </w:rPr>
        <w:t>α λεπτό;</w:t>
      </w:r>
    </w:p>
    <w:p w14:paraId="25E0A62D" w14:textId="77777777" w:rsidR="00464F64" w:rsidRDefault="00160710">
      <w:pPr>
        <w:spacing w:line="600" w:lineRule="auto"/>
        <w:ind w:firstLine="720"/>
        <w:contextualSpacing/>
        <w:jc w:val="both"/>
        <w:rPr>
          <w:rFonts w:eastAsia="Times New Roman"/>
          <w:color w:val="202124"/>
          <w:szCs w:val="24"/>
        </w:rPr>
      </w:pPr>
      <w:r w:rsidRPr="004828D8">
        <w:rPr>
          <w:rFonts w:eastAsia="Times New Roman"/>
          <w:b/>
          <w:color w:val="202124"/>
          <w:szCs w:val="24"/>
        </w:rPr>
        <w:t>ΠΡΟΕΔΡΕΥΩΝ (Μάριος Γεωργιάδης):</w:t>
      </w:r>
      <w:r>
        <w:rPr>
          <w:rFonts w:eastAsia="Times New Roman"/>
          <w:color w:val="202124"/>
          <w:szCs w:val="24"/>
        </w:rPr>
        <w:t xml:space="preserve"> Κύριε </w:t>
      </w:r>
      <w:proofErr w:type="spellStart"/>
      <w:r>
        <w:rPr>
          <w:rFonts w:eastAsia="Times New Roman"/>
          <w:color w:val="202124"/>
          <w:szCs w:val="24"/>
        </w:rPr>
        <w:t>Δημοσχάκη</w:t>
      </w:r>
      <w:proofErr w:type="spellEnd"/>
      <w:r>
        <w:rPr>
          <w:rFonts w:eastAsia="Times New Roman"/>
          <w:color w:val="202124"/>
          <w:szCs w:val="24"/>
        </w:rPr>
        <w:t>, έχει ολοκληρωθεί η ερώτηση.</w:t>
      </w:r>
    </w:p>
    <w:p w14:paraId="25E0A62E" w14:textId="77777777" w:rsidR="00464F64" w:rsidRDefault="00160710">
      <w:pPr>
        <w:spacing w:line="600" w:lineRule="auto"/>
        <w:ind w:firstLine="720"/>
        <w:contextualSpacing/>
        <w:jc w:val="both"/>
        <w:rPr>
          <w:rFonts w:eastAsia="Times New Roman"/>
          <w:color w:val="202124"/>
          <w:szCs w:val="24"/>
        </w:rPr>
      </w:pPr>
      <w:r>
        <w:rPr>
          <w:rFonts w:eastAsia="Times New Roman"/>
          <w:b/>
          <w:color w:val="202124"/>
          <w:szCs w:val="24"/>
        </w:rPr>
        <w:t>ΑΝΑΣΤΑΣΙΟΣ (ΤΑΣΟΣ) ΔΗΜΟΣΧΑΚΗΣ:</w:t>
      </w:r>
      <w:r>
        <w:rPr>
          <w:rFonts w:eastAsia="Times New Roman"/>
          <w:color w:val="202124"/>
          <w:szCs w:val="24"/>
        </w:rPr>
        <w:t xml:space="preserve"> Για ένα λεπτό;</w:t>
      </w:r>
    </w:p>
    <w:p w14:paraId="25E0A62F" w14:textId="77777777" w:rsidR="00464F64" w:rsidRDefault="00160710">
      <w:pPr>
        <w:spacing w:line="600" w:lineRule="auto"/>
        <w:ind w:firstLine="720"/>
        <w:contextualSpacing/>
        <w:jc w:val="both"/>
        <w:rPr>
          <w:rFonts w:eastAsia="Times New Roman"/>
          <w:color w:val="202124"/>
          <w:szCs w:val="24"/>
        </w:rPr>
      </w:pPr>
      <w:r w:rsidRPr="00E7663B">
        <w:rPr>
          <w:rFonts w:eastAsia="Times New Roman"/>
          <w:b/>
          <w:color w:val="202124"/>
          <w:szCs w:val="24"/>
        </w:rPr>
        <w:t>ΠΡΟΕΔΡΕΥΩΝ (Μάριος Γεωργιάδης):</w:t>
      </w:r>
      <w:r>
        <w:rPr>
          <w:rFonts w:eastAsia="Times New Roman"/>
          <w:color w:val="202124"/>
          <w:szCs w:val="24"/>
        </w:rPr>
        <w:t xml:space="preserve"> Όχι, δεν είναι επί της διαδικασίας. Πρέπει να </w:t>
      </w:r>
      <w:r>
        <w:rPr>
          <w:rFonts w:eastAsia="Times New Roman"/>
          <w:color w:val="202124"/>
          <w:szCs w:val="24"/>
        </w:rPr>
        <w:t>προχωρήσουμε με τον κατάλογο των επικαίρων ερω</w:t>
      </w:r>
      <w:r>
        <w:rPr>
          <w:rFonts w:eastAsia="Times New Roman"/>
          <w:color w:val="202124"/>
          <w:szCs w:val="24"/>
        </w:rPr>
        <w:t>τήσεων</w:t>
      </w:r>
      <w:r>
        <w:rPr>
          <w:rFonts w:eastAsia="Times New Roman"/>
          <w:color w:val="202124"/>
          <w:szCs w:val="24"/>
        </w:rPr>
        <w:t>. Σας παρακαλώ πολύ.</w:t>
      </w:r>
    </w:p>
    <w:p w14:paraId="25E0A63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436/22-3-2019 επίκαιρη ερώτηση δεύτερου κύκλου του Βουλευτή Μαγνησίας της Νέας Δημοκρατίας κ. </w:t>
      </w:r>
      <w:r w:rsidRPr="00B619FE">
        <w:rPr>
          <w:rFonts w:eastAsia="Times New Roman" w:cs="Times New Roman"/>
          <w:bCs/>
          <w:szCs w:val="24"/>
        </w:rPr>
        <w:t xml:space="preserve">Χρήστου </w:t>
      </w:r>
      <w:proofErr w:type="spellStart"/>
      <w:r w:rsidRPr="00B619FE">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B619FE">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«Εναρμόνιση της</w:t>
      </w:r>
      <w:r>
        <w:rPr>
          <w:rFonts w:eastAsia="Times New Roman" w:cs="Times New Roman"/>
          <w:szCs w:val="24"/>
        </w:rPr>
        <w:t xml:space="preserve"> ηλικίας εισαγωγής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 xml:space="preserve">πασχόλησης </w:t>
      </w:r>
      <w:r>
        <w:rPr>
          <w:rFonts w:eastAsia="Times New Roman" w:cs="Times New Roman"/>
          <w:szCs w:val="24"/>
        </w:rPr>
        <w:t>π</w:t>
      </w:r>
      <w:r>
        <w:rPr>
          <w:rFonts w:eastAsia="Times New Roman" w:cs="Times New Roman"/>
          <w:szCs w:val="24"/>
        </w:rPr>
        <w:t xml:space="preserve">αιδιών (ΚΔΑΠ) με την ηλικία ένταξης στην </w:t>
      </w:r>
      <w:r>
        <w:rPr>
          <w:rFonts w:eastAsia="Times New Roman" w:cs="Times New Roman"/>
          <w:szCs w:val="24"/>
        </w:rPr>
        <w:t>υ</w:t>
      </w:r>
      <w:r>
        <w:rPr>
          <w:rFonts w:eastAsia="Times New Roman" w:cs="Times New Roman"/>
          <w:szCs w:val="24"/>
        </w:rPr>
        <w:t xml:space="preserve">ποχρεωτική </w:t>
      </w:r>
      <w:r>
        <w:rPr>
          <w:rFonts w:eastAsia="Times New Roman" w:cs="Times New Roman"/>
          <w:szCs w:val="24"/>
        </w:rPr>
        <w:t>ε</w:t>
      </w:r>
      <w:r>
        <w:rPr>
          <w:rFonts w:eastAsia="Times New Roman" w:cs="Times New Roman"/>
          <w:szCs w:val="24"/>
        </w:rPr>
        <w:t xml:space="preserve">κπαίδευση», δεν θα συζητηθεί </w:t>
      </w:r>
      <w:r w:rsidRPr="00DC041D">
        <w:rPr>
          <w:rFonts w:eastAsia="Times New Roman" w:cs="Times New Roman"/>
          <w:szCs w:val="24"/>
        </w:rPr>
        <w:t>εξαιτίας</w:t>
      </w:r>
      <w:r>
        <w:rPr>
          <w:rFonts w:eastAsia="Times New Roman" w:cs="Times New Roman"/>
          <w:b/>
          <w:szCs w:val="24"/>
        </w:rPr>
        <w:t xml:space="preserve"> </w:t>
      </w:r>
      <w:r>
        <w:rPr>
          <w:rFonts w:eastAsia="Times New Roman" w:cs="Times New Roman"/>
          <w:szCs w:val="24"/>
        </w:rPr>
        <w:t>κωλύματος της Αναπλη</w:t>
      </w:r>
      <w:r>
        <w:rPr>
          <w:rFonts w:eastAsia="Times New Roman" w:cs="Times New Roman"/>
          <w:szCs w:val="24"/>
        </w:rPr>
        <w:lastRenderedPageBreak/>
        <w:t xml:space="preserve">ρώτριας Υπουργού </w:t>
      </w:r>
      <w:r w:rsidRPr="00B619FE">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Θεανώς Φωτίου</w:t>
      </w:r>
      <w:r>
        <w:rPr>
          <w:rFonts w:eastAsia="Times New Roman" w:cs="Times New Roman"/>
          <w:szCs w:val="24"/>
        </w:rPr>
        <w:t>,</w:t>
      </w:r>
      <w:r>
        <w:rPr>
          <w:rFonts w:eastAsia="Times New Roman" w:cs="Times New Roman"/>
          <w:szCs w:val="24"/>
        </w:rPr>
        <w:t xml:space="preserve"> </w:t>
      </w:r>
      <w:r w:rsidRPr="00DC041D">
        <w:rPr>
          <w:rFonts w:eastAsia="Times New Roman" w:cs="Times New Roman"/>
          <w:szCs w:val="24"/>
        </w:rPr>
        <w:t>λόγω φόρτου εργασίας.</w:t>
      </w:r>
    </w:p>
    <w:p w14:paraId="25E0A63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459/1-4-2019 επίκαιρη ερώτηση πρώτου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w:t>
      </w:r>
      <w:r w:rsidRPr="00277436">
        <w:rPr>
          <w:rFonts w:eastAsia="Times New Roman" w:cs="Times New Roman"/>
          <w:bCs/>
          <w:szCs w:val="24"/>
        </w:rPr>
        <w:t xml:space="preserve">Ελένης </w:t>
      </w:r>
      <w:proofErr w:type="spellStart"/>
      <w:r w:rsidRPr="00277436">
        <w:rPr>
          <w:rFonts w:eastAsia="Times New Roman" w:cs="Times New Roman"/>
          <w:bCs/>
          <w:szCs w:val="24"/>
        </w:rPr>
        <w:t>Ζαρούλια</w:t>
      </w:r>
      <w:proofErr w:type="spellEnd"/>
      <w:r>
        <w:rPr>
          <w:rFonts w:eastAsia="Times New Roman" w:cs="Times New Roman"/>
          <w:szCs w:val="24"/>
        </w:rPr>
        <w:t xml:space="preserve"> προς τον Υπουργό </w:t>
      </w:r>
      <w:r w:rsidRPr="00277436">
        <w:rPr>
          <w:rFonts w:eastAsia="Times New Roman" w:cs="Times New Roman"/>
          <w:bCs/>
          <w:szCs w:val="24"/>
        </w:rPr>
        <w:t>Εξωτερικών,</w:t>
      </w:r>
      <w:r>
        <w:rPr>
          <w:rFonts w:eastAsia="Times New Roman" w:cs="Times New Roman"/>
          <w:szCs w:val="24"/>
        </w:rPr>
        <w:t xml:space="preserve"> με θέμα: «Σκοπιανοί προβάλλουν ως μακεδονικά τα </w:t>
      </w:r>
      <w:r>
        <w:rPr>
          <w:rFonts w:eastAsia="Times New Roman" w:cs="Times New Roman"/>
          <w:szCs w:val="24"/>
        </w:rPr>
        <w:t>κρασιά τους σε διεθνή έκθεση οίνου», δεν θα συζητηθεί.</w:t>
      </w:r>
    </w:p>
    <w:p w14:paraId="25E0A632" w14:textId="77777777" w:rsidR="00464F64" w:rsidRDefault="00160710">
      <w:pPr>
        <w:spacing w:line="600" w:lineRule="auto"/>
        <w:ind w:firstLine="720"/>
        <w:contextualSpacing/>
        <w:jc w:val="both"/>
        <w:rPr>
          <w:rFonts w:eastAsia="Times New Roman" w:cs="Times New Roman"/>
          <w:szCs w:val="24"/>
        </w:rPr>
      </w:pPr>
      <w:r w:rsidRPr="00E7663B">
        <w:rPr>
          <w:rFonts w:eastAsia="Times New Roman"/>
          <w:szCs w:val="24"/>
        </w:rPr>
        <w:t xml:space="preserve">Η </w:t>
      </w:r>
      <w:r>
        <w:rPr>
          <w:rFonts w:eastAsia="Times New Roman"/>
          <w:szCs w:val="24"/>
        </w:rPr>
        <w:t xml:space="preserve">δωδέκατη </w:t>
      </w:r>
      <w:r w:rsidRPr="00E7663B">
        <w:rPr>
          <w:rFonts w:eastAsia="Times New Roman"/>
          <w:szCs w:val="24"/>
        </w:rPr>
        <w:t xml:space="preserve">με αριθμό 330/4-2-2019 </w:t>
      </w:r>
      <w:r>
        <w:rPr>
          <w:rFonts w:eastAsia="Times New Roman" w:cs="Times New Roman"/>
          <w:szCs w:val="24"/>
        </w:rPr>
        <w:t xml:space="preserve">επίκαιρη ερώτηση δεύτερου κύκλου </w:t>
      </w:r>
      <w:r w:rsidRPr="00E7663B">
        <w:rPr>
          <w:rFonts w:eastAsia="Times New Roman"/>
          <w:szCs w:val="24"/>
        </w:rPr>
        <w:t xml:space="preserve">του Ανεξάρτητου Βουλευτή Ευβοίας κ. </w:t>
      </w:r>
      <w:r w:rsidRPr="00650E94">
        <w:rPr>
          <w:rFonts w:eastAsia="Times New Roman"/>
          <w:bCs/>
          <w:szCs w:val="24"/>
        </w:rPr>
        <w:t>Νικολάου Μίχου</w:t>
      </w:r>
      <w:r w:rsidRPr="00277436">
        <w:rPr>
          <w:rFonts w:eastAsia="Times New Roman"/>
          <w:b/>
          <w:bCs/>
          <w:szCs w:val="24"/>
        </w:rPr>
        <w:t xml:space="preserve"> </w:t>
      </w:r>
      <w:r w:rsidRPr="00E7663B">
        <w:rPr>
          <w:rFonts w:eastAsia="Times New Roman"/>
          <w:szCs w:val="24"/>
        </w:rPr>
        <w:t>προς τον Υπουργό</w:t>
      </w:r>
      <w:r w:rsidRPr="00277436">
        <w:rPr>
          <w:rFonts w:eastAsia="Times New Roman"/>
          <w:b/>
          <w:bCs/>
          <w:szCs w:val="24"/>
        </w:rPr>
        <w:t xml:space="preserve"> </w:t>
      </w:r>
      <w:r w:rsidRPr="00650E94">
        <w:rPr>
          <w:rFonts w:eastAsia="Times New Roman"/>
          <w:bCs/>
          <w:szCs w:val="24"/>
        </w:rPr>
        <w:t>Εξωτερικών,</w:t>
      </w:r>
      <w:r w:rsidRPr="00277436">
        <w:rPr>
          <w:rFonts w:eastAsia="Times New Roman"/>
          <w:b/>
          <w:bCs/>
          <w:szCs w:val="24"/>
        </w:rPr>
        <w:t xml:space="preserve"> </w:t>
      </w:r>
      <w:r w:rsidRPr="00E7663B">
        <w:rPr>
          <w:rFonts w:eastAsia="Times New Roman"/>
          <w:szCs w:val="24"/>
        </w:rPr>
        <w:t>με θέμα: «Συνέχιση διωγμών των μελών της ελληνικής μει</w:t>
      </w:r>
      <w:r w:rsidRPr="00E7663B">
        <w:rPr>
          <w:rFonts w:eastAsia="Times New Roman"/>
          <w:szCs w:val="24"/>
        </w:rPr>
        <w:t>ονότητας στην Αλβανία»</w:t>
      </w:r>
      <w:r>
        <w:rPr>
          <w:rFonts w:eastAsia="Times New Roman"/>
          <w:szCs w:val="24"/>
        </w:rPr>
        <w:t xml:space="preserve">, </w:t>
      </w:r>
      <w:r>
        <w:rPr>
          <w:rFonts w:eastAsia="Times New Roman" w:cs="Times New Roman"/>
          <w:szCs w:val="24"/>
        </w:rPr>
        <w:t>δεν θα συζητηθεί.</w:t>
      </w:r>
    </w:p>
    <w:p w14:paraId="25E0A633" w14:textId="77777777" w:rsidR="00464F64" w:rsidRDefault="00160710">
      <w:pPr>
        <w:spacing w:line="600" w:lineRule="auto"/>
        <w:ind w:firstLine="720"/>
        <w:contextualSpacing/>
        <w:jc w:val="both"/>
        <w:rPr>
          <w:rFonts w:eastAsia="Times New Roman"/>
          <w:szCs w:val="24"/>
        </w:rPr>
      </w:pPr>
      <w:r w:rsidRPr="00E7663B">
        <w:rPr>
          <w:rFonts w:eastAsia="Times New Roman"/>
          <w:szCs w:val="24"/>
        </w:rPr>
        <w:t xml:space="preserve">Η </w:t>
      </w:r>
      <w:r>
        <w:rPr>
          <w:rFonts w:eastAsia="Times New Roman"/>
          <w:szCs w:val="24"/>
        </w:rPr>
        <w:t xml:space="preserve">δέκατη τρίτη </w:t>
      </w:r>
      <w:r w:rsidRPr="00E7663B">
        <w:rPr>
          <w:rFonts w:eastAsia="Times New Roman"/>
          <w:szCs w:val="24"/>
        </w:rPr>
        <w:t xml:space="preserve">με αριθμό 284/21-1-2019 </w:t>
      </w:r>
      <w:r>
        <w:rPr>
          <w:rFonts w:eastAsia="Times New Roman"/>
          <w:szCs w:val="24"/>
        </w:rPr>
        <w:t>ε</w:t>
      </w:r>
      <w:r w:rsidRPr="00E7663B">
        <w:rPr>
          <w:rFonts w:eastAsia="Times New Roman"/>
          <w:szCs w:val="24"/>
        </w:rPr>
        <w:t xml:space="preserve">πίκαιρη </w:t>
      </w:r>
      <w:r>
        <w:rPr>
          <w:rFonts w:eastAsia="Times New Roman"/>
          <w:szCs w:val="24"/>
        </w:rPr>
        <w:t>ε</w:t>
      </w:r>
      <w:r w:rsidRPr="00E7663B">
        <w:rPr>
          <w:rFonts w:eastAsia="Times New Roman"/>
          <w:szCs w:val="24"/>
        </w:rPr>
        <w:t>ρώτηση του Βουλευτή Επικρατείας του Λαϊκού Συνδέσμου</w:t>
      </w:r>
      <w:r>
        <w:rPr>
          <w:rFonts w:eastAsia="Times New Roman"/>
          <w:szCs w:val="24"/>
        </w:rPr>
        <w:t xml:space="preserve"> </w:t>
      </w:r>
      <w:r w:rsidRPr="00E7663B">
        <w:rPr>
          <w:rFonts w:eastAsia="Times New Roman"/>
          <w:szCs w:val="24"/>
        </w:rPr>
        <w:t>-</w:t>
      </w:r>
      <w:r>
        <w:rPr>
          <w:rFonts w:eastAsia="Times New Roman"/>
          <w:szCs w:val="24"/>
        </w:rPr>
        <w:t xml:space="preserve"> </w:t>
      </w:r>
      <w:r w:rsidRPr="00E7663B">
        <w:rPr>
          <w:rFonts w:eastAsia="Times New Roman"/>
          <w:szCs w:val="24"/>
        </w:rPr>
        <w:t xml:space="preserve">Χρυσή Αυγή κ. </w:t>
      </w:r>
      <w:r w:rsidRPr="00852182">
        <w:rPr>
          <w:rFonts w:eastAsia="Times New Roman"/>
          <w:bCs/>
          <w:szCs w:val="24"/>
        </w:rPr>
        <w:t>Χρήστου Παππά</w:t>
      </w:r>
      <w:r w:rsidRPr="00E7663B">
        <w:rPr>
          <w:rFonts w:eastAsia="Times New Roman"/>
          <w:szCs w:val="24"/>
        </w:rPr>
        <w:t xml:space="preserve"> προς τον Υπουργό </w:t>
      </w:r>
      <w:r w:rsidRPr="00852182">
        <w:rPr>
          <w:rFonts w:eastAsia="Times New Roman"/>
          <w:bCs/>
          <w:szCs w:val="24"/>
        </w:rPr>
        <w:t>Εξωτερικών,</w:t>
      </w:r>
      <w:r w:rsidRPr="00852182">
        <w:rPr>
          <w:rFonts w:eastAsia="Times New Roman"/>
          <w:szCs w:val="24"/>
        </w:rPr>
        <w:t xml:space="preserve"> με θέμα: «Οι Αλβανοί δρομολογούν εξελίξεις δημιουργίας</w:t>
      </w:r>
      <w:r w:rsidRPr="00E7663B">
        <w:rPr>
          <w:rFonts w:eastAsia="Times New Roman"/>
          <w:szCs w:val="24"/>
        </w:rPr>
        <w:t xml:space="preserve"> “Μεγάλης Αλβανίας”»</w:t>
      </w:r>
      <w:r>
        <w:rPr>
          <w:rFonts w:eastAsia="Times New Roman"/>
          <w:szCs w:val="24"/>
        </w:rPr>
        <w:t>,</w:t>
      </w:r>
      <w:r w:rsidRPr="004B536B">
        <w:rPr>
          <w:rFonts w:eastAsia="Times New Roman" w:cs="Times New Roman"/>
          <w:szCs w:val="24"/>
        </w:rPr>
        <w:t xml:space="preserve"> </w:t>
      </w:r>
      <w:r>
        <w:rPr>
          <w:rFonts w:eastAsia="Times New Roman" w:cs="Times New Roman"/>
          <w:szCs w:val="24"/>
        </w:rPr>
        <w:t>δεν θα συζητηθεί</w:t>
      </w:r>
      <w:r w:rsidRPr="00E7663B">
        <w:rPr>
          <w:rFonts w:eastAsia="Times New Roman"/>
          <w:szCs w:val="24"/>
        </w:rPr>
        <w:t>.</w:t>
      </w:r>
    </w:p>
    <w:p w14:paraId="25E0A63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Η δέκατη τέταρτη με αριθμό 280/17-1-2019 επίκαιρη ερώτηση δεύτερου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650E94">
        <w:rPr>
          <w:rFonts w:eastAsia="Times New Roman" w:cs="Times New Roman"/>
          <w:bCs/>
          <w:szCs w:val="24"/>
        </w:rPr>
        <w:t xml:space="preserve">Νικολάου </w:t>
      </w:r>
      <w:proofErr w:type="spellStart"/>
      <w:r w:rsidRPr="00650E94">
        <w:rPr>
          <w:rFonts w:eastAsia="Times New Roman" w:cs="Times New Roman"/>
          <w:bCs/>
          <w:szCs w:val="24"/>
        </w:rPr>
        <w:t>Κούζηλου</w:t>
      </w:r>
      <w:proofErr w:type="spellEnd"/>
      <w:r>
        <w:rPr>
          <w:rFonts w:eastAsia="Times New Roman" w:cs="Times New Roman"/>
          <w:szCs w:val="24"/>
        </w:rPr>
        <w:t xml:space="preserve"> προς το</w:t>
      </w:r>
      <w:r>
        <w:rPr>
          <w:rFonts w:eastAsia="Times New Roman" w:cs="Times New Roman"/>
          <w:szCs w:val="24"/>
        </w:rPr>
        <w:t xml:space="preserve">ν Υπουργό </w:t>
      </w:r>
      <w:r w:rsidRPr="00650E94">
        <w:rPr>
          <w:rFonts w:eastAsia="Times New Roman" w:cs="Times New Roman"/>
          <w:bCs/>
          <w:szCs w:val="24"/>
        </w:rPr>
        <w:t>Εξωτερικών,</w:t>
      </w:r>
      <w:r>
        <w:rPr>
          <w:rFonts w:eastAsia="Times New Roman" w:cs="Times New Roman"/>
          <w:szCs w:val="24"/>
        </w:rPr>
        <w:t xml:space="preserve"> με θέμα: «Την </w:t>
      </w:r>
      <w:proofErr w:type="spellStart"/>
      <w:r>
        <w:rPr>
          <w:rFonts w:eastAsia="Times New Roman" w:cs="Times New Roman"/>
          <w:szCs w:val="24"/>
        </w:rPr>
        <w:t>συνδιαχείριση</w:t>
      </w:r>
      <w:proofErr w:type="spellEnd"/>
      <w:r>
        <w:rPr>
          <w:rFonts w:eastAsia="Times New Roman" w:cs="Times New Roman"/>
          <w:szCs w:val="24"/>
        </w:rPr>
        <w:t xml:space="preserve"> του Αιγαίου προωθεί η Κυβέρνηση»,</w:t>
      </w:r>
      <w:r w:rsidRPr="00650E94">
        <w:rPr>
          <w:rFonts w:eastAsia="Times New Roman" w:cs="Times New Roman"/>
          <w:szCs w:val="24"/>
        </w:rPr>
        <w:t xml:space="preserve"> </w:t>
      </w:r>
      <w:r>
        <w:rPr>
          <w:rFonts w:eastAsia="Times New Roman" w:cs="Times New Roman"/>
          <w:szCs w:val="24"/>
        </w:rPr>
        <w:t>δεν θα συζητηθεί.</w:t>
      </w:r>
    </w:p>
    <w:p w14:paraId="25E0A63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δέκατη πέμπτη με αριθμό 260/9-1-2019 επίκαιρη ερώτηση δεύτερου κύκλου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650E94">
        <w:rPr>
          <w:rFonts w:eastAsia="Times New Roman" w:cs="Times New Roman"/>
          <w:bCs/>
          <w:szCs w:val="24"/>
        </w:rPr>
        <w:t xml:space="preserve">Νικολάου </w:t>
      </w:r>
      <w:proofErr w:type="spellStart"/>
      <w:r w:rsidRPr="00650E94">
        <w:rPr>
          <w:rFonts w:eastAsia="Times New Roman" w:cs="Times New Roman"/>
          <w:bCs/>
          <w:szCs w:val="24"/>
        </w:rPr>
        <w:t>Κούζηλου</w:t>
      </w:r>
      <w:proofErr w:type="spellEnd"/>
      <w:r w:rsidRPr="00650E94">
        <w:rPr>
          <w:rFonts w:eastAsia="Times New Roman" w:cs="Times New Roman"/>
          <w:bCs/>
          <w:szCs w:val="24"/>
        </w:rPr>
        <w:t xml:space="preserve"> </w:t>
      </w:r>
      <w:r>
        <w:rPr>
          <w:rFonts w:eastAsia="Times New Roman" w:cs="Times New Roman"/>
          <w:szCs w:val="24"/>
        </w:rPr>
        <w:t>πρ</w:t>
      </w:r>
      <w:r>
        <w:rPr>
          <w:rFonts w:eastAsia="Times New Roman" w:cs="Times New Roman"/>
          <w:szCs w:val="24"/>
        </w:rPr>
        <w:t>ος την Υπουργό</w:t>
      </w:r>
      <w:r>
        <w:rPr>
          <w:rFonts w:eastAsia="Times New Roman" w:cs="Times New Roman"/>
          <w:szCs w:val="24"/>
        </w:rPr>
        <w:t xml:space="preserve"> </w:t>
      </w:r>
      <w:r w:rsidRPr="00650E94">
        <w:rPr>
          <w:rFonts w:eastAsia="Times New Roman" w:cs="Times New Roman"/>
          <w:bCs/>
          <w:szCs w:val="24"/>
        </w:rPr>
        <w:t>Εργασίας, Κοινωνικής Ασφάλισης</w:t>
      </w:r>
      <w:r>
        <w:rPr>
          <w:rFonts w:eastAsia="Times New Roman" w:cs="Times New Roman"/>
          <w:b/>
          <w:bCs/>
          <w:szCs w:val="24"/>
        </w:rPr>
        <w:t xml:space="preserve"> </w:t>
      </w:r>
      <w:r w:rsidRPr="00650E94">
        <w:rPr>
          <w:rFonts w:eastAsia="Times New Roman" w:cs="Times New Roman"/>
          <w:bCs/>
          <w:szCs w:val="24"/>
        </w:rPr>
        <w:t>και Κοινωνικής Αλληλεγγύης,</w:t>
      </w:r>
      <w:r w:rsidRPr="00650E94">
        <w:rPr>
          <w:rFonts w:eastAsia="Times New Roman" w:cs="Times New Roman"/>
          <w:b/>
          <w:szCs w:val="24"/>
        </w:rPr>
        <w:t xml:space="preserve"> </w:t>
      </w:r>
      <w:r>
        <w:rPr>
          <w:rFonts w:eastAsia="Times New Roman" w:cs="Times New Roman"/>
          <w:szCs w:val="24"/>
        </w:rPr>
        <w:t xml:space="preserve">με θέμα: «Προστασία πληρωμάτων από εγκατάλειψη πλοίου εσωτερικών </w:t>
      </w:r>
      <w:proofErr w:type="spellStart"/>
      <w:r>
        <w:rPr>
          <w:rFonts w:eastAsia="Times New Roman" w:cs="Times New Roman"/>
          <w:szCs w:val="24"/>
        </w:rPr>
        <w:t>πλόων</w:t>
      </w:r>
      <w:proofErr w:type="spellEnd"/>
      <w:r>
        <w:rPr>
          <w:rFonts w:eastAsia="Times New Roman" w:cs="Times New Roman"/>
          <w:szCs w:val="24"/>
        </w:rPr>
        <w:t>», δεν θα συζητηθεί.</w:t>
      </w:r>
    </w:p>
    <w:p w14:paraId="25E0A63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έκτη με αριθμό 261/9-1-2019 επίκαιρη ερώτηση δεύτερου κύκλου του Βουλευτή Α΄ Θεσσαλονίκης του Λαϊκού Συνδέσμου </w:t>
      </w:r>
      <w:r>
        <w:rPr>
          <w:rFonts w:eastAsia="Times New Roman" w:cs="Times New Roman"/>
          <w:szCs w:val="24"/>
        </w:rPr>
        <w:t>-</w:t>
      </w:r>
      <w:r>
        <w:rPr>
          <w:rFonts w:eastAsia="Times New Roman" w:cs="Times New Roman"/>
          <w:szCs w:val="24"/>
        </w:rPr>
        <w:t xml:space="preserve"> Χρυσή Αυγή κ. </w:t>
      </w:r>
      <w:r w:rsidRPr="00650E94">
        <w:rPr>
          <w:rFonts w:eastAsia="Times New Roman" w:cs="Times New Roman"/>
          <w:bCs/>
          <w:szCs w:val="24"/>
        </w:rPr>
        <w:t>Αντωνίου Γρέγου</w:t>
      </w:r>
      <w:r>
        <w:rPr>
          <w:rFonts w:eastAsia="Times New Roman" w:cs="Times New Roman"/>
          <w:szCs w:val="24"/>
        </w:rPr>
        <w:t xml:space="preserve"> προς την Υπουργό</w:t>
      </w:r>
      <w:r>
        <w:rPr>
          <w:rFonts w:eastAsia="Times New Roman" w:cs="Times New Roman"/>
          <w:szCs w:val="24"/>
        </w:rPr>
        <w:t xml:space="preserve"> </w:t>
      </w:r>
      <w:r w:rsidRPr="00650E94">
        <w:rPr>
          <w:rFonts w:eastAsia="Times New Roman" w:cs="Times New Roman"/>
          <w:bCs/>
          <w:szCs w:val="24"/>
        </w:rPr>
        <w:t>Πολιτισμού και Αθλητισμού,</w:t>
      </w:r>
      <w:r w:rsidRPr="00650E94">
        <w:rPr>
          <w:rFonts w:eastAsia="Times New Roman" w:cs="Times New Roman"/>
          <w:b/>
          <w:szCs w:val="24"/>
        </w:rPr>
        <w:t xml:space="preserve"> </w:t>
      </w:r>
      <w:r w:rsidRPr="00650E94">
        <w:rPr>
          <w:rFonts w:eastAsia="Times New Roman" w:cs="Times New Roman"/>
          <w:szCs w:val="24"/>
        </w:rPr>
        <w:t>με</w:t>
      </w:r>
      <w:r>
        <w:rPr>
          <w:rFonts w:eastAsia="Times New Roman" w:cs="Times New Roman"/>
          <w:szCs w:val="24"/>
        </w:rPr>
        <w:t xml:space="preserve"> θέμα: «Περί του Μουσείου Μακεδονικού Αγώνα και λοιπών φορ</w:t>
      </w:r>
      <w:r>
        <w:rPr>
          <w:rFonts w:eastAsia="Times New Roman" w:cs="Times New Roman"/>
          <w:szCs w:val="24"/>
        </w:rPr>
        <w:t>έων, συλλόγων και σωματείων της Μακεδονίας και του άρθρου 6 της συμφωνίας Ελλάδας</w:t>
      </w:r>
      <w:r>
        <w:rPr>
          <w:rFonts w:eastAsia="Times New Roman" w:cs="Times New Roman"/>
          <w:szCs w:val="24"/>
        </w:rPr>
        <w:t xml:space="preserve"> </w:t>
      </w:r>
      <w:r>
        <w:rPr>
          <w:rFonts w:eastAsia="Times New Roman" w:cs="Times New Roman"/>
          <w:szCs w:val="24"/>
        </w:rPr>
        <w:t>-Σκοπίων», δεν θα συζητηθεί.</w:t>
      </w:r>
    </w:p>
    <w:p w14:paraId="25E0A63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Η δέκατη έβδομη με αριθμό 263/9-1-2019 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650E94">
        <w:rPr>
          <w:rFonts w:eastAsia="Times New Roman" w:cs="Times New Roman"/>
          <w:bCs/>
          <w:szCs w:val="24"/>
        </w:rPr>
        <w:t xml:space="preserve">Νικολάου </w:t>
      </w:r>
      <w:proofErr w:type="spellStart"/>
      <w:r w:rsidRPr="00650E94">
        <w:rPr>
          <w:rFonts w:eastAsia="Times New Roman" w:cs="Times New Roman"/>
          <w:bCs/>
          <w:szCs w:val="24"/>
        </w:rPr>
        <w:t>Κο</w:t>
      </w:r>
      <w:r w:rsidRPr="00650E94">
        <w:rPr>
          <w:rFonts w:eastAsia="Times New Roman" w:cs="Times New Roman"/>
          <w:bCs/>
          <w:szCs w:val="24"/>
        </w:rPr>
        <w:t>ύζηλου</w:t>
      </w:r>
      <w:proofErr w:type="spellEnd"/>
      <w:r>
        <w:rPr>
          <w:rFonts w:eastAsia="Times New Roman" w:cs="Times New Roman"/>
          <w:szCs w:val="24"/>
        </w:rPr>
        <w:t xml:space="preserve"> προς τον Υπουργό </w:t>
      </w:r>
      <w:r w:rsidRPr="00650E94">
        <w:rPr>
          <w:rFonts w:eastAsia="Times New Roman" w:cs="Times New Roman"/>
          <w:bCs/>
          <w:szCs w:val="24"/>
        </w:rPr>
        <w:t>Εξωτερικών,</w:t>
      </w:r>
      <w:r>
        <w:rPr>
          <w:rFonts w:eastAsia="Times New Roman" w:cs="Times New Roman"/>
          <w:szCs w:val="24"/>
        </w:rPr>
        <w:t xml:space="preserve"> με θέμα: «Καζάνι έτοιμο να εκραγεί το κρατίδιο των Σκοπίων»</w:t>
      </w:r>
      <w:r>
        <w:rPr>
          <w:rFonts w:eastAsia="Times New Roman" w:cs="Times New Roman"/>
          <w:szCs w:val="24"/>
        </w:rPr>
        <w:t>, δεν θα συζητηθεί</w:t>
      </w:r>
      <w:r>
        <w:rPr>
          <w:rFonts w:eastAsia="Times New Roman" w:cs="Times New Roman"/>
          <w:szCs w:val="24"/>
        </w:rPr>
        <w:t>.</w:t>
      </w:r>
    </w:p>
    <w:p w14:paraId="25E0A63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Υπάρχει και σχετική επιστολή από τη Γραμματεία της Κυβέρνησης για τις επίκαιρες ερωτήσεις που δεν θα συζητηθούν.</w:t>
      </w:r>
    </w:p>
    <w:p w14:paraId="25E0A639" w14:textId="77777777" w:rsidR="00464F64" w:rsidRDefault="00160710">
      <w:pPr>
        <w:spacing w:after="0" w:line="600" w:lineRule="auto"/>
        <w:ind w:firstLine="720"/>
        <w:contextualSpacing/>
        <w:jc w:val="both"/>
        <w:rPr>
          <w:rFonts w:eastAsia="Times New Roman"/>
          <w:color w:val="000000" w:themeColor="text1"/>
          <w:szCs w:val="24"/>
        </w:rPr>
      </w:pPr>
      <w:r>
        <w:rPr>
          <w:rFonts w:eastAsia="Times New Roman" w:cs="Times New Roman"/>
          <w:szCs w:val="24"/>
        </w:rPr>
        <w:t xml:space="preserve">Προχωρούμε στη συζήτηση της τελευταίας για </w:t>
      </w:r>
      <w:r>
        <w:rPr>
          <w:rFonts w:eastAsia="Times New Roman"/>
          <w:color w:val="000000" w:themeColor="text1"/>
          <w:szCs w:val="24"/>
        </w:rPr>
        <w:t>σήμερα επίκαιρη</w:t>
      </w:r>
      <w:r>
        <w:rPr>
          <w:rFonts w:eastAsia="Times New Roman"/>
          <w:color w:val="000000" w:themeColor="text1"/>
          <w:szCs w:val="24"/>
        </w:rPr>
        <w:t>ς</w:t>
      </w:r>
      <w:r>
        <w:rPr>
          <w:rFonts w:eastAsia="Times New Roman"/>
          <w:color w:val="000000" w:themeColor="text1"/>
          <w:szCs w:val="24"/>
        </w:rPr>
        <w:t xml:space="preserve"> ερώτηση</w:t>
      </w:r>
      <w:r>
        <w:rPr>
          <w:rFonts w:eastAsia="Times New Roman"/>
          <w:color w:val="000000" w:themeColor="text1"/>
          <w:szCs w:val="24"/>
        </w:rPr>
        <w:t>ς</w:t>
      </w:r>
      <w:r>
        <w:rPr>
          <w:rFonts w:eastAsia="Times New Roman"/>
          <w:color w:val="000000" w:themeColor="text1"/>
          <w:szCs w:val="24"/>
        </w:rPr>
        <w:t xml:space="preserve">. Είναι η δεύτερη </w:t>
      </w:r>
      <w:r w:rsidRPr="00650E94">
        <w:rPr>
          <w:rFonts w:eastAsia="Times New Roman"/>
          <w:color w:val="000000" w:themeColor="text1"/>
          <w:szCs w:val="24"/>
        </w:rPr>
        <w:t xml:space="preserve">με αριθμό 456/29-3-2019 </w:t>
      </w:r>
      <w:r>
        <w:rPr>
          <w:rFonts w:ascii="Tahoma" w:eastAsia="Times New Roman" w:hAnsi="Tahoma" w:cs="Tahoma"/>
          <w:szCs w:val="24"/>
        </w:rPr>
        <w:t xml:space="preserve">επίκαιρη ερώτηση δεύτερου κύκλου </w:t>
      </w:r>
      <w:r w:rsidRPr="00650E94">
        <w:rPr>
          <w:rFonts w:eastAsia="Times New Roman"/>
          <w:color w:val="000000" w:themeColor="text1"/>
          <w:szCs w:val="24"/>
        </w:rPr>
        <w:t xml:space="preserve">του Ανεξάρτητου Βουλευτή Αττικής κ. </w:t>
      </w:r>
      <w:r w:rsidRPr="00650E94">
        <w:rPr>
          <w:rFonts w:eastAsia="Times New Roman"/>
          <w:bCs/>
          <w:color w:val="000000" w:themeColor="text1"/>
          <w:szCs w:val="24"/>
        </w:rPr>
        <w:t xml:space="preserve">Κωνσταντίνου </w:t>
      </w:r>
      <w:proofErr w:type="spellStart"/>
      <w:r w:rsidRPr="00650E94">
        <w:rPr>
          <w:rFonts w:eastAsia="Times New Roman"/>
          <w:bCs/>
          <w:color w:val="000000" w:themeColor="text1"/>
          <w:szCs w:val="24"/>
        </w:rPr>
        <w:t>Κατσίκη</w:t>
      </w:r>
      <w:proofErr w:type="spellEnd"/>
      <w:r w:rsidRPr="00650E94">
        <w:rPr>
          <w:rFonts w:eastAsia="Times New Roman"/>
          <w:b/>
          <w:bCs/>
          <w:color w:val="000000" w:themeColor="text1"/>
          <w:szCs w:val="24"/>
        </w:rPr>
        <w:t xml:space="preserve"> </w:t>
      </w:r>
      <w:r w:rsidRPr="00650E94">
        <w:rPr>
          <w:rFonts w:eastAsia="Times New Roman"/>
          <w:color w:val="000000" w:themeColor="text1"/>
          <w:szCs w:val="24"/>
        </w:rPr>
        <w:t xml:space="preserve">προς την Υπουργό </w:t>
      </w:r>
      <w:r w:rsidRPr="00650E94">
        <w:rPr>
          <w:rFonts w:eastAsia="Times New Roman"/>
          <w:bCs/>
          <w:color w:val="000000" w:themeColor="text1"/>
          <w:szCs w:val="24"/>
        </w:rPr>
        <w:t>Εργασίας, Κοινωνικής Ασφάλισης και Κοιν</w:t>
      </w:r>
      <w:r w:rsidRPr="00650E94">
        <w:rPr>
          <w:rFonts w:eastAsia="Times New Roman"/>
          <w:bCs/>
          <w:color w:val="000000" w:themeColor="text1"/>
          <w:szCs w:val="24"/>
        </w:rPr>
        <w:t>ωνικής Αλληλεγγύης,</w:t>
      </w:r>
      <w:r w:rsidRPr="00650E94">
        <w:rPr>
          <w:rFonts w:eastAsia="Times New Roman"/>
          <w:b/>
          <w:bCs/>
          <w:color w:val="000000" w:themeColor="text1"/>
          <w:szCs w:val="24"/>
        </w:rPr>
        <w:t xml:space="preserve"> </w:t>
      </w:r>
      <w:r w:rsidRPr="00650E94">
        <w:rPr>
          <w:rFonts w:eastAsia="Times New Roman"/>
          <w:color w:val="000000" w:themeColor="text1"/>
          <w:szCs w:val="24"/>
        </w:rPr>
        <w:t xml:space="preserve">με θέμα: «Άρθρο 68 του </w:t>
      </w:r>
      <w:r>
        <w:rPr>
          <w:rFonts w:eastAsia="Times New Roman"/>
          <w:color w:val="000000" w:themeColor="text1"/>
          <w:szCs w:val="24"/>
        </w:rPr>
        <w:t>ν.</w:t>
      </w:r>
      <w:r w:rsidRPr="00650E94">
        <w:rPr>
          <w:rFonts w:eastAsia="Times New Roman"/>
          <w:color w:val="000000" w:themeColor="text1"/>
          <w:szCs w:val="24"/>
        </w:rPr>
        <w:t xml:space="preserve">3863/2010 (όπως έχει τροποποιηθεί και ισχύει σήμερα με το άρθρο 39 του </w:t>
      </w:r>
      <w:r>
        <w:rPr>
          <w:rFonts w:eastAsia="Times New Roman"/>
          <w:color w:val="000000" w:themeColor="text1"/>
          <w:szCs w:val="24"/>
        </w:rPr>
        <w:t>ν.</w:t>
      </w:r>
      <w:r w:rsidRPr="00650E94">
        <w:rPr>
          <w:rFonts w:eastAsia="Times New Roman"/>
          <w:color w:val="000000" w:themeColor="text1"/>
          <w:szCs w:val="24"/>
        </w:rPr>
        <w:t>4488/2017)».</w:t>
      </w:r>
    </w:p>
    <w:p w14:paraId="25E0A63A" w14:textId="77777777" w:rsidR="00464F64" w:rsidRDefault="00160710">
      <w:pPr>
        <w:spacing w:after="0" w:line="600" w:lineRule="auto"/>
        <w:ind w:firstLine="720"/>
        <w:contextualSpacing/>
        <w:jc w:val="both"/>
        <w:rPr>
          <w:rFonts w:eastAsia="Times New Roman"/>
          <w:color w:val="202124"/>
          <w:szCs w:val="24"/>
        </w:rPr>
      </w:pPr>
      <w:r>
        <w:rPr>
          <w:rFonts w:eastAsia="Times New Roman"/>
          <w:color w:val="202124"/>
          <w:szCs w:val="24"/>
        </w:rPr>
        <w:t>Θ</w:t>
      </w:r>
      <w:r w:rsidRPr="00650E94">
        <w:rPr>
          <w:rFonts w:eastAsia="Times New Roman"/>
          <w:color w:val="202124"/>
          <w:szCs w:val="24"/>
        </w:rPr>
        <w:t>α απαντήσει η Υπουργός Εργασίας Κοινωνικής Ασφάλισης και Κοινωνικής Αλληλεγγύης</w:t>
      </w:r>
      <w:r>
        <w:rPr>
          <w:rFonts w:eastAsia="Times New Roman"/>
          <w:color w:val="202124"/>
          <w:szCs w:val="24"/>
        </w:rPr>
        <w:t xml:space="preserve"> κ. </w:t>
      </w:r>
      <w:proofErr w:type="spellStart"/>
      <w:r>
        <w:rPr>
          <w:rFonts w:eastAsia="Times New Roman"/>
          <w:color w:val="202124"/>
          <w:szCs w:val="24"/>
        </w:rPr>
        <w:t>Αχτσιόγλου</w:t>
      </w:r>
      <w:proofErr w:type="spellEnd"/>
      <w:r>
        <w:rPr>
          <w:rFonts w:eastAsia="Times New Roman"/>
          <w:color w:val="202124"/>
          <w:szCs w:val="24"/>
        </w:rPr>
        <w:t xml:space="preserve">. </w:t>
      </w:r>
    </w:p>
    <w:p w14:paraId="25E0A63B"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Κύριε συνάδελφε, έχετε δύο λεπτά για την </w:t>
      </w:r>
      <w:proofErr w:type="spellStart"/>
      <w:r>
        <w:rPr>
          <w:rFonts w:eastAsia="Times New Roman"/>
          <w:color w:val="202124"/>
          <w:szCs w:val="24"/>
        </w:rPr>
        <w:t>πρωτολογία</w:t>
      </w:r>
      <w:proofErr w:type="spellEnd"/>
      <w:r>
        <w:rPr>
          <w:rFonts w:eastAsia="Times New Roman"/>
          <w:color w:val="202124"/>
          <w:szCs w:val="24"/>
        </w:rPr>
        <w:t xml:space="preserve"> σας.</w:t>
      </w:r>
    </w:p>
    <w:p w14:paraId="25E0A63C" w14:textId="77777777" w:rsidR="00464F64" w:rsidRDefault="00160710">
      <w:pPr>
        <w:spacing w:line="600" w:lineRule="auto"/>
        <w:ind w:firstLine="720"/>
        <w:contextualSpacing/>
        <w:jc w:val="both"/>
        <w:rPr>
          <w:rFonts w:eastAsia="Times New Roman"/>
          <w:color w:val="202124"/>
          <w:szCs w:val="24"/>
        </w:rPr>
      </w:pPr>
      <w:r w:rsidRPr="00650E94">
        <w:rPr>
          <w:rFonts w:eastAsia="Times New Roman"/>
          <w:b/>
          <w:color w:val="202124"/>
          <w:szCs w:val="24"/>
        </w:rPr>
        <w:lastRenderedPageBreak/>
        <w:t>ΚΩΝΣΤΑΝΤΙΝΟΣ ΚΑΤΣΙΚΗΣ:</w:t>
      </w:r>
      <w:r>
        <w:rPr>
          <w:rFonts w:eastAsia="Times New Roman"/>
          <w:color w:val="202124"/>
          <w:szCs w:val="24"/>
        </w:rPr>
        <w:t xml:space="preserve"> Κύριε Πρόεδρε, αφού σας ευχαριστήσω, θα σας παρακαλέσω για την ανοχή σας στον χρόνο.</w:t>
      </w:r>
    </w:p>
    <w:p w14:paraId="25E0A63D"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Επιτρέψτε μου να ξεκινήσω με έναν εισαγωγικό πρόλογο αφορμής δοθείσης από τον χαρακτηρισμό </w:t>
      </w:r>
      <w:r>
        <w:rPr>
          <w:rFonts w:eastAsia="Times New Roman"/>
          <w:color w:val="202124"/>
          <w:szCs w:val="24"/>
        </w:rPr>
        <w:t>που μου αποδώσατε, βεβαίως τηρώντας τον Κανονισμό, τον χαρακτηρισμό του «ανεξάρτητου» Βουλευτή. Δεν νιώθω και δεν είμαι ανεξάρτητος Βουλευτής. Δεν αποχώρησα από το Κίνημα των Ανεξάρτητων Ελλήνων, στο οποίο και ανήκω, ούτε διεγράφην από αυτό.</w:t>
      </w:r>
    </w:p>
    <w:p w14:paraId="25E0A63E"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Ως εκ τούτου, </w:t>
      </w:r>
      <w:r>
        <w:rPr>
          <w:rFonts w:eastAsia="Times New Roman"/>
          <w:color w:val="202124"/>
          <w:szCs w:val="24"/>
        </w:rPr>
        <w:t>δηλώνω ότι είμαι Βουλευτής των Ανεξάρτητων Ελλήνων και ως Βουλευτής των Ανεξάρτητων Ελλήνων υποβάλλω σήμερα την επίκαιρη ερώτηση στην κυρία Υπουργό, ευελπιστώντας σε θετική απάντηση.</w:t>
      </w:r>
    </w:p>
    <w:p w14:paraId="25E0A63F"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Η ερώτηση έχει θέμα την τροποποίηση του δεύτερου μέρους του άρθρου 39 του</w:t>
      </w:r>
      <w:r>
        <w:rPr>
          <w:rFonts w:eastAsia="Times New Roman"/>
          <w:color w:val="202124"/>
          <w:szCs w:val="24"/>
        </w:rPr>
        <w:t xml:space="preserve"> ν.4488/2017, νόμου δηλαδή που θεσμοθετήθηκε από το Υπουργείο Εργασίας και από την Κυβέρνηση ΣΥΡΙΖΑ.</w:t>
      </w:r>
    </w:p>
    <w:p w14:paraId="25E0A640"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lastRenderedPageBreak/>
        <w:t>Σχετικά με τη δυνατότητα, κυρία Υπουργέ, συμμετοχής σε δημόσιους διαγωνισμούς εταιρ</w:t>
      </w:r>
      <w:r>
        <w:rPr>
          <w:rFonts w:eastAsia="Times New Roman"/>
          <w:color w:val="202124"/>
          <w:szCs w:val="24"/>
        </w:rPr>
        <w:t>ε</w:t>
      </w:r>
      <w:r>
        <w:rPr>
          <w:rFonts w:eastAsia="Times New Roman"/>
          <w:color w:val="202124"/>
          <w:szCs w:val="24"/>
        </w:rPr>
        <w:t>ιών παροχής υπηρεσιών, οι διατάξεις αυτού του άρθρου 39 στο πρώτο μέρος</w:t>
      </w:r>
      <w:r>
        <w:rPr>
          <w:rFonts w:eastAsia="Times New Roman"/>
          <w:color w:val="202124"/>
          <w:szCs w:val="24"/>
        </w:rPr>
        <w:t xml:space="preserve"> προβλέπουν στέρηση της δυνατότητας της συμμετοχής αυτών των εταιρ</w:t>
      </w:r>
      <w:r>
        <w:rPr>
          <w:rFonts w:eastAsia="Times New Roman"/>
          <w:color w:val="202124"/>
          <w:szCs w:val="24"/>
        </w:rPr>
        <w:t>ε</w:t>
      </w:r>
      <w:r>
        <w:rPr>
          <w:rFonts w:eastAsia="Times New Roman"/>
          <w:color w:val="202124"/>
          <w:szCs w:val="24"/>
        </w:rPr>
        <w:t>ιών παροχής υπηρεσιών, εφόσον σε βάρος αυτών των εταιρ</w:t>
      </w:r>
      <w:r>
        <w:rPr>
          <w:rFonts w:eastAsia="Times New Roman"/>
          <w:color w:val="202124"/>
          <w:szCs w:val="24"/>
        </w:rPr>
        <w:t>ε</w:t>
      </w:r>
      <w:r>
        <w:rPr>
          <w:rFonts w:eastAsia="Times New Roman"/>
          <w:color w:val="202124"/>
          <w:szCs w:val="24"/>
        </w:rPr>
        <w:t>ιών έχουν εκδοθεί πράξεις επιβολής προστίμου για παραβάσεις που διαπιστώθηκαν από το Σώμα Επιθεώρησης Εργασίας και οι οποίες έχουν απο</w:t>
      </w:r>
      <w:r>
        <w:rPr>
          <w:rFonts w:eastAsia="Times New Roman"/>
          <w:color w:val="202124"/>
          <w:szCs w:val="24"/>
        </w:rPr>
        <w:t>κτήσει τελεσίδικη και δεσμευτική ισχύ.</w:t>
      </w:r>
    </w:p>
    <w:p w14:paraId="25E0A641"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14:paraId="25E0A642"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Θα σας παρακαλέσω την ανοχή σας στον χρόνο, κύριε Πρόεδρε.</w:t>
      </w:r>
    </w:p>
    <w:p w14:paraId="25E0A643"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Αφού, λοιπόν, εξαντληθούν οι δικονομικές διατάξεις και οι προσφυγές κριθού</w:t>
      </w:r>
      <w:r>
        <w:rPr>
          <w:rFonts w:eastAsia="Times New Roman"/>
          <w:color w:val="202124"/>
          <w:szCs w:val="24"/>
        </w:rPr>
        <w:t>ν από ανώτερο δικαστήριο δεύτερου βαθμού εις βάρος αυτών των εταιρ</w:t>
      </w:r>
      <w:r>
        <w:rPr>
          <w:rFonts w:eastAsia="Times New Roman"/>
          <w:color w:val="202124"/>
          <w:szCs w:val="24"/>
        </w:rPr>
        <w:t>ε</w:t>
      </w:r>
      <w:r>
        <w:rPr>
          <w:rFonts w:eastAsia="Times New Roman"/>
          <w:color w:val="202124"/>
          <w:szCs w:val="24"/>
        </w:rPr>
        <w:t>ιών, αν κριθούν λοιπόν, ότι καλώς βεβαιώθηκαν αυτές οι παραβάσεις, τότε οι αναθέτουσες αρχές αποκλείουν τις εταιρ</w:t>
      </w:r>
      <w:r>
        <w:rPr>
          <w:rFonts w:eastAsia="Times New Roman"/>
          <w:color w:val="202124"/>
          <w:szCs w:val="24"/>
        </w:rPr>
        <w:t>ε</w:t>
      </w:r>
      <w:r>
        <w:rPr>
          <w:rFonts w:eastAsia="Times New Roman"/>
          <w:color w:val="202124"/>
          <w:szCs w:val="24"/>
        </w:rPr>
        <w:t>ίες αυτές από τη συμμετοχή τους σε διαγωνισμό και, βεβαίως, σε σύναψη συμβά</w:t>
      </w:r>
      <w:r>
        <w:rPr>
          <w:rFonts w:eastAsia="Times New Roman"/>
          <w:color w:val="202124"/>
          <w:szCs w:val="24"/>
        </w:rPr>
        <w:t>σεων για το αντικείμενο, για το οποίο προορίστηκε ο διαγωνισμός.</w:t>
      </w:r>
    </w:p>
    <w:p w14:paraId="25E0A644"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lastRenderedPageBreak/>
        <w:t>Ωστόσο, μια τροποποίηση -και έρχομαι στο επίμαχο- του δεύτερου μέρους του παραπάνω άρθρου, δηλαδή του άρθρου 39, εισήγαγε μια άδικη και αντίθετη στην αρχή της ισότητας αντιμετώπιση για τις ετ</w:t>
      </w:r>
      <w:r>
        <w:rPr>
          <w:rFonts w:eastAsia="Times New Roman"/>
          <w:color w:val="202124"/>
          <w:szCs w:val="24"/>
        </w:rPr>
        <w:t>αιρ</w:t>
      </w:r>
      <w:r>
        <w:rPr>
          <w:rFonts w:eastAsia="Times New Roman"/>
          <w:color w:val="202124"/>
          <w:szCs w:val="24"/>
        </w:rPr>
        <w:t>ε</w:t>
      </w:r>
      <w:r>
        <w:rPr>
          <w:rFonts w:eastAsia="Times New Roman"/>
          <w:color w:val="202124"/>
          <w:szCs w:val="24"/>
        </w:rPr>
        <w:t>ίες καθαρισμού και φύλαξης έναντι όλων των άλλων εταιρ</w:t>
      </w:r>
      <w:r>
        <w:rPr>
          <w:rFonts w:eastAsia="Times New Roman"/>
          <w:color w:val="202124"/>
          <w:szCs w:val="24"/>
        </w:rPr>
        <w:t>ε</w:t>
      </w:r>
      <w:r>
        <w:rPr>
          <w:rFonts w:eastAsia="Times New Roman"/>
          <w:color w:val="202124"/>
          <w:szCs w:val="24"/>
        </w:rPr>
        <w:t>ιών παροχής υπηρεσιών.</w:t>
      </w:r>
    </w:p>
    <w:p w14:paraId="25E0A645"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Ακολούθως, το άρθρο 107 του ν.4497/2017 επισφράγισε τη διάκριση αυτή, καθώς με ρητή διευκρίνιση ο νομοθέτης ορίζει ότι ειδικά για τις εταιρ</w:t>
      </w:r>
      <w:r>
        <w:rPr>
          <w:rFonts w:eastAsia="Times New Roman"/>
          <w:color w:val="202124"/>
          <w:szCs w:val="24"/>
        </w:rPr>
        <w:t>ε</w:t>
      </w:r>
      <w:r>
        <w:rPr>
          <w:rFonts w:eastAsia="Times New Roman"/>
          <w:color w:val="202124"/>
          <w:szCs w:val="24"/>
        </w:rPr>
        <w:t>ίες καθαρισμού και φύλαξης δεν προ</w:t>
      </w:r>
      <w:r>
        <w:rPr>
          <w:rFonts w:eastAsia="Times New Roman"/>
          <w:color w:val="202124"/>
          <w:szCs w:val="24"/>
        </w:rPr>
        <w:t>βλέπεται ότι οι πράξεις επιβολής προστίμου πρέπει να έχουν τελεσίδικη και δεσμευτική ισχύ, προκειμένου οι αναθέτουσες αρχές να αποκλείουν αυτές από διαδικασίες σύναψης συμβάσεων και συμμετοχής σε διαγωνισμούς.</w:t>
      </w:r>
    </w:p>
    <w:p w14:paraId="25E0A646"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 xml:space="preserve">Το δυσανάλογο αυτό μέτρο </w:t>
      </w:r>
      <w:proofErr w:type="spellStart"/>
      <w:r>
        <w:rPr>
          <w:rFonts w:eastAsia="Times New Roman"/>
          <w:color w:val="202124"/>
          <w:szCs w:val="24"/>
        </w:rPr>
        <w:t>στοχοποιεί</w:t>
      </w:r>
      <w:proofErr w:type="spellEnd"/>
      <w:r>
        <w:rPr>
          <w:rFonts w:eastAsia="Times New Roman"/>
          <w:color w:val="202124"/>
          <w:szCs w:val="24"/>
        </w:rPr>
        <w:t xml:space="preserve"> συγκεκριμέ</w:t>
      </w:r>
      <w:r>
        <w:rPr>
          <w:rFonts w:eastAsia="Times New Roman"/>
          <w:color w:val="202124"/>
          <w:szCs w:val="24"/>
        </w:rPr>
        <w:t>νες εταιρ</w:t>
      </w:r>
      <w:r>
        <w:rPr>
          <w:rFonts w:eastAsia="Times New Roman"/>
          <w:color w:val="202124"/>
          <w:szCs w:val="24"/>
        </w:rPr>
        <w:t>ε</w:t>
      </w:r>
      <w:r>
        <w:rPr>
          <w:rFonts w:eastAsia="Times New Roman"/>
          <w:color w:val="202124"/>
          <w:szCs w:val="24"/>
        </w:rPr>
        <w:t>ίες και διαμορφώνει μη ισόνομη αντιμετώπιση μεταξύ του συνόλου των εταιρ</w:t>
      </w:r>
      <w:r>
        <w:rPr>
          <w:rFonts w:eastAsia="Times New Roman"/>
          <w:color w:val="202124"/>
          <w:szCs w:val="24"/>
        </w:rPr>
        <w:t>ε</w:t>
      </w:r>
      <w:r>
        <w:rPr>
          <w:rFonts w:eastAsia="Times New Roman"/>
          <w:color w:val="202124"/>
          <w:szCs w:val="24"/>
        </w:rPr>
        <w:t>ιών παροχής υπηρεσιών.</w:t>
      </w:r>
    </w:p>
    <w:p w14:paraId="25E0A647"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Η διάταξη, λοιπόν, του παραπάνω άρθρου –κατά παράβαση πρόβλεψης του άρθρου 20 του Συντάγματος- καταστρατηγεί το δικαίωμά τους για παροχή έννομης προστ</w:t>
      </w:r>
      <w:r>
        <w:rPr>
          <w:rFonts w:eastAsia="Times New Roman"/>
          <w:color w:val="202124"/>
          <w:szCs w:val="24"/>
        </w:rPr>
        <w:t>ασίας, μη ανα</w:t>
      </w:r>
      <w:r>
        <w:rPr>
          <w:rFonts w:eastAsia="Times New Roman"/>
          <w:color w:val="202124"/>
          <w:szCs w:val="24"/>
        </w:rPr>
        <w:lastRenderedPageBreak/>
        <w:t>γνωρίζοντας τη δυνατότητα προσφυγής τους στα αρμόδια δικαστήρια, προκειμένου να αμφισβητήσουν την κυρωτική πράξη επιβολής προστίμου. Ακόμα και αν υπάρχουν σοβαρές ενδείξεις πως οι πράξεις αυτές θα καταπέσουν και δεν θα αποκτήσουν ποτέ τελεσίδι</w:t>
      </w:r>
      <w:r>
        <w:rPr>
          <w:rFonts w:eastAsia="Times New Roman"/>
          <w:color w:val="202124"/>
          <w:szCs w:val="24"/>
        </w:rPr>
        <w:t>κη και δεσμευτική ισχύ, οι εταιρ</w:t>
      </w:r>
      <w:r>
        <w:rPr>
          <w:rFonts w:eastAsia="Times New Roman"/>
          <w:color w:val="202124"/>
          <w:szCs w:val="24"/>
        </w:rPr>
        <w:t>ε</w:t>
      </w:r>
      <w:r>
        <w:rPr>
          <w:rFonts w:eastAsia="Times New Roman"/>
          <w:color w:val="202124"/>
          <w:szCs w:val="24"/>
        </w:rPr>
        <w:t xml:space="preserve">ίες </w:t>
      </w:r>
      <w:proofErr w:type="spellStart"/>
      <w:r>
        <w:rPr>
          <w:rFonts w:eastAsia="Times New Roman"/>
          <w:color w:val="202124"/>
          <w:szCs w:val="24"/>
        </w:rPr>
        <w:t>προαποκλείονται</w:t>
      </w:r>
      <w:proofErr w:type="spellEnd"/>
      <w:r>
        <w:rPr>
          <w:rFonts w:eastAsia="Times New Roman"/>
          <w:color w:val="202124"/>
          <w:szCs w:val="24"/>
        </w:rPr>
        <w:t xml:space="preserve"> από τη δυνατότητα συμμετοχής τους σε διαγωνισμό.</w:t>
      </w:r>
    </w:p>
    <w:p w14:paraId="25E0A648" w14:textId="77777777" w:rsidR="00464F64" w:rsidRDefault="00160710">
      <w:pPr>
        <w:spacing w:line="600" w:lineRule="auto"/>
        <w:ind w:firstLine="720"/>
        <w:contextualSpacing/>
        <w:jc w:val="both"/>
        <w:rPr>
          <w:rFonts w:eastAsia="Times New Roman"/>
          <w:color w:val="202124"/>
          <w:szCs w:val="24"/>
        </w:rPr>
      </w:pPr>
      <w:proofErr w:type="spellStart"/>
      <w:r>
        <w:rPr>
          <w:rFonts w:eastAsia="Times New Roman"/>
          <w:color w:val="202124"/>
          <w:szCs w:val="24"/>
        </w:rPr>
        <w:t>Συνεκτιμωμένου</w:t>
      </w:r>
      <w:proofErr w:type="spellEnd"/>
      <w:r>
        <w:rPr>
          <w:rFonts w:eastAsia="Times New Roman"/>
          <w:color w:val="202124"/>
          <w:szCs w:val="24"/>
        </w:rPr>
        <w:t xml:space="preserve"> δε του γεγονότος πως οι πράξεις πρόστιμου επιβάλλονται πολύ εύκολα, καθώς κατά κοινή ομολογία οι έλεγχοι των αρμόδιων οργάνων του Σώματος Επιθεώρησης Εργασίας έχουν </w:t>
      </w:r>
      <w:proofErr w:type="spellStart"/>
      <w:r>
        <w:rPr>
          <w:rFonts w:eastAsia="Times New Roman"/>
          <w:color w:val="202124"/>
          <w:szCs w:val="24"/>
        </w:rPr>
        <w:t>στοχευμένα</w:t>
      </w:r>
      <w:proofErr w:type="spellEnd"/>
      <w:r>
        <w:rPr>
          <w:rFonts w:eastAsia="Times New Roman"/>
          <w:color w:val="202124"/>
          <w:szCs w:val="24"/>
        </w:rPr>
        <w:t xml:space="preserve"> εντατικοποιηθεί σε βάρος εταιρ</w:t>
      </w:r>
      <w:r>
        <w:rPr>
          <w:rFonts w:eastAsia="Times New Roman"/>
          <w:color w:val="202124"/>
          <w:szCs w:val="24"/>
        </w:rPr>
        <w:t>ε</w:t>
      </w:r>
      <w:r>
        <w:rPr>
          <w:rFonts w:eastAsia="Times New Roman"/>
          <w:color w:val="202124"/>
          <w:szCs w:val="24"/>
        </w:rPr>
        <w:t>ιών καθαρισμού και φύλαξης, αντιλαμβάνεστε πως θ</w:t>
      </w:r>
      <w:r>
        <w:rPr>
          <w:rFonts w:eastAsia="Times New Roman"/>
          <w:color w:val="202124"/>
          <w:szCs w:val="24"/>
        </w:rPr>
        <w:t>έτετε σε κίνδυνο τη βιωσιμότητα των εταιρ</w:t>
      </w:r>
      <w:r>
        <w:rPr>
          <w:rFonts w:eastAsia="Times New Roman"/>
          <w:color w:val="202124"/>
          <w:szCs w:val="24"/>
        </w:rPr>
        <w:t>ε</w:t>
      </w:r>
      <w:r>
        <w:rPr>
          <w:rFonts w:eastAsia="Times New Roman"/>
          <w:color w:val="202124"/>
          <w:szCs w:val="24"/>
        </w:rPr>
        <w:t>ιών αυτών.</w:t>
      </w:r>
    </w:p>
    <w:p w14:paraId="25E0A649"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Στο πλαίσιο της αναλογικότητας θα έπρεπε, κυρία Υπουργέ, να επανεξετάσετε την αρχιτεκτονική των προστίμων και των αποκλεισμών, ώστε λειτουργώντας ισότιμα να διασφαλίζεται η διαφάνεια και η αίσθηση δικαίο</w:t>
      </w:r>
      <w:r>
        <w:rPr>
          <w:rFonts w:eastAsia="Times New Roman"/>
          <w:color w:val="202124"/>
          <w:szCs w:val="24"/>
        </w:rPr>
        <w:t>υ στους πολίτες.</w:t>
      </w:r>
    </w:p>
    <w:p w14:paraId="25E0A64A" w14:textId="77777777" w:rsidR="00464F64" w:rsidRDefault="00160710">
      <w:pPr>
        <w:spacing w:line="600" w:lineRule="auto"/>
        <w:ind w:firstLine="720"/>
        <w:contextualSpacing/>
        <w:jc w:val="both"/>
        <w:rPr>
          <w:rFonts w:eastAsia="Times New Roman"/>
          <w:color w:val="202124"/>
          <w:szCs w:val="24"/>
        </w:rPr>
      </w:pPr>
      <w:r>
        <w:rPr>
          <w:rFonts w:eastAsia="Times New Roman"/>
          <w:color w:val="202124"/>
          <w:szCs w:val="24"/>
        </w:rPr>
        <w:t>Και τελειώνω με την ερώτηση προς εσάς, κυρία Υπουργέ: Για ποιο λόγο το άρθρο 39 του ν.4478/2017 θέτει διακρίσεις ανάμεσα στις εταιρ</w:t>
      </w:r>
      <w:r>
        <w:rPr>
          <w:rFonts w:eastAsia="Times New Roman"/>
          <w:color w:val="202124"/>
          <w:szCs w:val="24"/>
        </w:rPr>
        <w:t>ε</w:t>
      </w:r>
      <w:r>
        <w:rPr>
          <w:rFonts w:eastAsia="Times New Roman"/>
          <w:color w:val="202124"/>
          <w:szCs w:val="24"/>
        </w:rPr>
        <w:t xml:space="preserve">ίες καθαρισμού ή και φύλαξης και τις λοιπές </w:t>
      </w:r>
      <w:r>
        <w:rPr>
          <w:rFonts w:eastAsia="Times New Roman"/>
          <w:color w:val="202124"/>
          <w:szCs w:val="24"/>
        </w:rPr>
        <w:lastRenderedPageBreak/>
        <w:t>εταιρ</w:t>
      </w:r>
      <w:r>
        <w:rPr>
          <w:rFonts w:eastAsia="Times New Roman"/>
          <w:color w:val="202124"/>
          <w:szCs w:val="24"/>
        </w:rPr>
        <w:t>ε</w:t>
      </w:r>
      <w:r>
        <w:rPr>
          <w:rFonts w:eastAsia="Times New Roman"/>
          <w:color w:val="202124"/>
          <w:szCs w:val="24"/>
        </w:rPr>
        <w:t>ίες παροχής υπηρεσιών που συμμετέχουν σε διαδικασίες σύνα</w:t>
      </w:r>
      <w:r>
        <w:rPr>
          <w:rFonts w:eastAsia="Times New Roman"/>
          <w:color w:val="202124"/>
          <w:szCs w:val="24"/>
        </w:rPr>
        <w:t>ψης δημοσίων συμβάσεων;</w:t>
      </w:r>
    </w:p>
    <w:p w14:paraId="25E0A64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3F712B">
        <w:rPr>
          <w:rFonts w:eastAsia="Times New Roman"/>
          <w:color w:val="212121"/>
          <w:szCs w:val="24"/>
        </w:rPr>
        <w:t>Επίσης,</w:t>
      </w:r>
      <w:r>
        <w:rPr>
          <w:rFonts w:eastAsia="Times New Roman"/>
          <w:color w:val="212121"/>
          <w:szCs w:val="24"/>
        </w:rPr>
        <w:t xml:space="preserve"> σας ερωτώ, κυρία</w:t>
      </w:r>
      <w:r w:rsidRPr="003F712B">
        <w:rPr>
          <w:rFonts w:eastAsia="Times New Roman"/>
          <w:color w:val="212121"/>
          <w:szCs w:val="24"/>
        </w:rPr>
        <w:t xml:space="preserve"> Υπουργέ</w:t>
      </w:r>
      <w:r>
        <w:rPr>
          <w:rFonts w:eastAsia="Times New Roman"/>
          <w:color w:val="212121"/>
          <w:szCs w:val="24"/>
        </w:rPr>
        <w:t>,</w:t>
      </w:r>
      <w:r w:rsidRPr="003F712B">
        <w:rPr>
          <w:rFonts w:eastAsia="Times New Roman"/>
          <w:color w:val="212121"/>
          <w:szCs w:val="24"/>
        </w:rPr>
        <w:t xml:space="preserve"> για ποιο</w:t>
      </w:r>
      <w:r>
        <w:rPr>
          <w:rFonts w:eastAsia="Times New Roman"/>
          <w:color w:val="212121"/>
          <w:szCs w:val="24"/>
        </w:rPr>
        <w:t>ν λόγο δεν αναγνωρίζετε</w:t>
      </w:r>
      <w:r w:rsidRPr="003F712B">
        <w:rPr>
          <w:rFonts w:eastAsia="Times New Roman"/>
          <w:color w:val="212121"/>
          <w:szCs w:val="24"/>
        </w:rPr>
        <w:t xml:space="preserve"> το νόμιμο και συνταγματικά κατοχυρωμένο δικαίωμα των εταιρ</w:t>
      </w:r>
      <w:r>
        <w:rPr>
          <w:rFonts w:eastAsia="Times New Roman"/>
          <w:color w:val="212121"/>
          <w:szCs w:val="24"/>
        </w:rPr>
        <w:t>ε</w:t>
      </w:r>
      <w:r w:rsidRPr="003F712B">
        <w:rPr>
          <w:rFonts w:eastAsia="Times New Roman"/>
          <w:color w:val="212121"/>
          <w:szCs w:val="24"/>
        </w:rPr>
        <w:t xml:space="preserve">ιών καθαρισμού </w:t>
      </w:r>
      <w:r>
        <w:rPr>
          <w:rFonts w:eastAsia="Times New Roman"/>
          <w:color w:val="212121"/>
          <w:szCs w:val="24"/>
        </w:rPr>
        <w:t xml:space="preserve">ή </w:t>
      </w:r>
      <w:r w:rsidRPr="003F712B">
        <w:rPr>
          <w:rFonts w:eastAsia="Times New Roman"/>
          <w:color w:val="212121"/>
          <w:szCs w:val="24"/>
        </w:rPr>
        <w:t>και φύλαξης να απευθυνθούν στα αρμόδια δικαστήρια</w:t>
      </w:r>
      <w:r>
        <w:rPr>
          <w:rFonts w:eastAsia="Times New Roman"/>
          <w:color w:val="212121"/>
          <w:szCs w:val="24"/>
        </w:rPr>
        <w:t xml:space="preserve">, </w:t>
      </w:r>
      <w:r w:rsidRPr="003F712B">
        <w:rPr>
          <w:rFonts w:eastAsia="Times New Roman"/>
          <w:color w:val="212121"/>
          <w:szCs w:val="24"/>
        </w:rPr>
        <w:t>αμφισβητώντας την κ</w:t>
      </w:r>
      <w:r>
        <w:rPr>
          <w:rFonts w:eastAsia="Times New Roman"/>
          <w:color w:val="212121"/>
          <w:szCs w:val="24"/>
        </w:rPr>
        <w:t>υρωτ</w:t>
      </w:r>
      <w:r w:rsidRPr="003F712B">
        <w:rPr>
          <w:rFonts w:eastAsia="Times New Roman"/>
          <w:color w:val="212121"/>
          <w:szCs w:val="24"/>
        </w:rPr>
        <w:t>ική πράξη των αρ</w:t>
      </w:r>
      <w:r w:rsidRPr="003F712B">
        <w:rPr>
          <w:rFonts w:eastAsia="Times New Roman"/>
          <w:color w:val="212121"/>
          <w:szCs w:val="24"/>
        </w:rPr>
        <w:t>μοδίων οργάνων</w:t>
      </w:r>
      <w:r>
        <w:rPr>
          <w:rFonts w:eastAsia="Times New Roman"/>
          <w:color w:val="212121"/>
          <w:szCs w:val="24"/>
        </w:rPr>
        <w:t xml:space="preserve">. </w:t>
      </w:r>
    </w:p>
    <w:p w14:paraId="25E0A64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3F712B">
        <w:rPr>
          <w:rFonts w:eastAsia="Times New Roman"/>
          <w:color w:val="212121"/>
          <w:szCs w:val="24"/>
        </w:rPr>
        <w:t>αι τέλος</w:t>
      </w:r>
      <w:r>
        <w:rPr>
          <w:rFonts w:eastAsia="Times New Roman"/>
          <w:color w:val="212121"/>
          <w:szCs w:val="24"/>
        </w:rPr>
        <w:t>,</w:t>
      </w:r>
      <w:r w:rsidRPr="003F712B">
        <w:rPr>
          <w:rFonts w:eastAsia="Times New Roman"/>
          <w:color w:val="212121"/>
          <w:szCs w:val="24"/>
        </w:rPr>
        <w:t xml:space="preserve"> σας ερωτώ για ποιο</w:t>
      </w:r>
      <w:r>
        <w:rPr>
          <w:rFonts w:eastAsia="Times New Roman"/>
          <w:color w:val="212121"/>
          <w:szCs w:val="24"/>
        </w:rPr>
        <w:t>ν</w:t>
      </w:r>
      <w:r w:rsidRPr="003F712B">
        <w:rPr>
          <w:rFonts w:eastAsia="Times New Roman"/>
          <w:color w:val="212121"/>
          <w:szCs w:val="24"/>
        </w:rPr>
        <w:t xml:space="preserve"> λό</w:t>
      </w:r>
      <w:r>
        <w:rPr>
          <w:rFonts w:eastAsia="Times New Roman"/>
          <w:color w:val="212121"/>
          <w:szCs w:val="24"/>
        </w:rPr>
        <w:t>γο στερείτε</w:t>
      </w:r>
      <w:r w:rsidRPr="003F712B">
        <w:rPr>
          <w:rFonts w:eastAsia="Times New Roman"/>
          <w:color w:val="212121"/>
          <w:szCs w:val="24"/>
        </w:rPr>
        <w:t xml:space="preserve"> αποκλειστικά από τις εταιρ</w:t>
      </w:r>
      <w:r>
        <w:rPr>
          <w:rFonts w:eastAsia="Times New Roman"/>
          <w:color w:val="212121"/>
          <w:szCs w:val="24"/>
        </w:rPr>
        <w:t>ε</w:t>
      </w:r>
      <w:r w:rsidRPr="003F712B">
        <w:rPr>
          <w:rFonts w:eastAsia="Times New Roman"/>
          <w:color w:val="212121"/>
          <w:szCs w:val="24"/>
        </w:rPr>
        <w:t>ίες καθαρισμού και φύλαξης το δικαίωμα για την παροχή έννομης πρ</w:t>
      </w:r>
      <w:r>
        <w:rPr>
          <w:rFonts w:eastAsia="Times New Roman"/>
          <w:color w:val="212121"/>
          <w:szCs w:val="24"/>
        </w:rPr>
        <w:t>οστασίας κατά παράβαση πρόβλεψης του άρθρου 20 του Σ</w:t>
      </w:r>
      <w:r w:rsidRPr="003F712B">
        <w:rPr>
          <w:rFonts w:eastAsia="Times New Roman"/>
          <w:color w:val="212121"/>
          <w:szCs w:val="24"/>
        </w:rPr>
        <w:t>υντάγματος</w:t>
      </w:r>
      <w:r>
        <w:rPr>
          <w:rFonts w:eastAsia="Times New Roman"/>
          <w:color w:val="212121"/>
          <w:szCs w:val="24"/>
        </w:rPr>
        <w:t>.</w:t>
      </w:r>
    </w:p>
    <w:p w14:paraId="25E0A64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3F712B">
        <w:rPr>
          <w:rFonts w:eastAsia="Times New Roman"/>
          <w:color w:val="212121"/>
          <w:szCs w:val="24"/>
        </w:rPr>
        <w:t>Ευχαριστώ</w:t>
      </w:r>
      <w:r>
        <w:rPr>
          <w:rFonts w:eastAsia="Times New Roman"/>
          <w:color w:val="212121"/>
          <w:szCs w:val="24"/>
        </w:rPr>
        <w:t xml:space="preserve">, κύριε Πρόεδρε, </w:t>
      </w:r>
      <w:r w:rsidRPr="003F712B">
        <w:rPr>
          <w:rFonts w:eastAsia="Times New Roman"/>
          <w:color w:val="212121"/>
          <w:szCs w:val="24"/>
        </w:rPr>
        <w:t>για την ανοχή</w:t>
      </w:r>
      <w:r w:rsidRPr="003F712B">
        <w:rPr>
          <w:rFonts w:eastAsia="Times New Roman"/>
          <w:color w:val="212121"/>
          <w:szCs w:val="24"/>
        </w:rPr>
        <w:t xml:space="preserve"> </w:t>
      </w:r>
      <w:r>
        <w:rPr>
          <w:rFonts w:eastAsia="Times New Roman"/>
          <w:color w:val="212121"/>
          <w:szCs w:val="24"/>
        </w:rPr>
        <w:t xml:space="preserve">σας. </w:t>
      </w:r>
    </w:p>
    <w:p w14:paraId="25E0A64E"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Κατσίκη</w:t>
      </w:r>
      <w:proofErr w:type="spellEnd"/>
      <w:r>
        <w:rPr>
          <w:rFonts w:eastAsia="Times New Roman"/>
          <w:szCs w:val="24"/>
        </w:rPr>
        <w:t xml:space="preserve">. </w:t>
      </w:r>
    </w:p>
    <w:p w14:paraId="25E0A64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Κυρία</w:t>
      </w:r>
      <w:r w:rsidRPr="003F712B">
        <w:rPr>
          <w:rFonts w:eastAsia="Times New Roman"/>
          <w:color w:val="212121"/>
          <w:szCs w:val="24"/>
        </w:rPr>
        <w:t xml:space="preserve"> Υπουργέ</w:t>
      </w:r>
      <w:r>
        <w:rPr>
          <w:rFonts w:eastAsia="Times New Roman"/>
          <w:color w:val="212121"/>
          <w:szCs w:val="24"/>
        </w:rPr>
        <w:t xml:space="preserve">, έχετε τρία </w:t>
      </w:r>
      <w:r w:rsidRPr="003F712B">
        <w:rPr>
          <w:rFonts w:eastAsia="Times New Roman"/>
          <w:color w:val="212121"/>
          <w:szCs w:val="24"/>
        </w:rPr>
        <w:t xml:space="preserve">λεπτά </w:t>
      </w:r>
      <w:r>
        <w:rPr>
          <w:rFonts w:eastAsia="Times New Roman"/>
          <w:color w:val="212121"/>
          <w:szCs w:val="24"/>
        </w:rPr>
        <w:t xml:space="preserve">στη διάθεσή σας. </w:t>
      </w:r>
    </w:p>
    <w:p w14:paraId="25E0A65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Ε</w:t>
      </w:r>
      <w:r>
        <w:rPr>
          <w:rFonts w:eastAsia="Times New Roman"/>
          <w:b/>
          <w:color w:val="212121"/>
          <w:szCs w:val="24"/>
        </w:rPr>
        <w:t>ΦΗ</w:t>
      </w:r>
      <w:r>
        <w:rPr>
          <w:rFonts w:eastAsia="Times New Roman"/>
          <w:b/>
          <w:color w:val="212121"/>
          <w:szCs w:val="24"/>
        </w:rPr>
        <w:t xml:space="preserve"> ΑΧΤΣΙΟΓΛΟΥ (Υπουργός Εργασίας, Κοινωνικής Ασφάλισης και Κοινωνικής Αλληλεγγύης): </w:t>
      </w:r>
      <w:r>
        <w:rPr>
          <w:rFonts w:eastAsia="Times New Roman"/>
          <w:color w:val="212121"/>
          <w:szCs w:val="24"/>
        </w:rPr>
        <w:t xml:space="preserve">Κύριε </w:t>
      </w:r>
      <w:proofErr w:type="spellStart"/>
      <w:r>
        <w:rPr>
          <w:rFonts w:eastAsia="Times New Roman"/>
          <w:color w:val="212121"/>
          <w:szCs w:val="24"/>
        </w:rPr>
        <w:t>Κατσίκη</w:t>
      </w:r>
      <w:proofErr w:type="spellEnd"/>
      <w:r>
        <w:rPr>
          <w:rFonts w:eastAsia="Times New Roman"/>
          <w:color w:val="212121"/>
          <w:szCs w:val="24"/>
        </w:rPr>
        <w:t xml:space="preserve">, θα μου επιτρέψετε να ξεκινήσω από το εξής: Η καταπολέμηση της </w:t>
      </w:r>
      <w:r>
        <w:rPr>
          <w:rFonts w:eastAsia="Times New Roman"/>
          <w:color w:val="212121"/>
          <w:szCs w:val="24"/>
        </w:rPr>
        <w:lastRenderedPageBreak/>
        <w:t xml:space="preserve">παραβατικότητας </w:t>
      </w:r>
      <w:r w:rsidRPr="003F712B">
        <w:rPr>
          <w:rFonts w:eastAsia="Times New Roman"/>
          <w:color w:val="212121"/>
          <w:szCs w:val="24"/>
        </w:rPr>
        <w:t xml:space="preserve">στην αγορά εργασίας </w:t>
      </w:r>
      <w:r>
        <w:rPr>
          <w:rFonts w:eastAsia="Times New Roman"/>
          <w:color w:val="212121"/>
          <w:szCs w:val="24"/>
        </w:rPr>
        <w:t>συνιστά για την παρούσα Κυβέρνηση και για το Υπουργείο Ε</w:t>
      </w:r>
      <w:r w:rsidRPr="003F712B">
        <w:rPr>
          <w:rFonts w:eastAsia="Times New Roman"/>
          <w:color w:val="212121"/>
          <w:szCs w:val="24"/>
        </w:rPr>
        <w:t xml:space="preserve">ργασίας </w:t>
      </w:r>
      <w:r>
        <w:rPr>
          <w:rFonts w:eastAsia="Times New Roman"/>
          <w:color w:val="212121"/>
          <w:szCs w:val="24"/>
        </w:rPr>
        <w:t>εντελώς αδιαπραγμάτευτο στόχο.</w:t>
      </w:r>
    </w:p>
    <w:p w14:paraId="25E0A65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Αυτό πρακτικά σημαίνει δύο πράγματα, </w:t>
      </w:r>
      <w:r w:rsidRPr="003F712B">
        <w:rPr>
          <w:rFonts w:eastAsia="Times New Roman"/>
          <w:color w:val="212121"/>
          <w:szCs w:val="24"/>
        </w:rPr>
        <w:t>πρώτον</w:t>
      </w:r>
      <w:r>
        <w:rPr>
          <w:rFonts w:eastAsia="Times New Roman"/>
          <w:color w:val="212121"/>
          <w:szCs w:val="24"/>
        </w:rPr>
        <w:t>,</w:t>
      </w:r>
      <w:r w:rsidRPr="003F712B">
        <w:rPr>
          <w:rFonts w:eastAsia="Times New Roman"/>
          <w:color w:val="212121"/>
          <w:szCs w:val="24"/>
        </w:rPr>
        <w:t xml:space="preserve"> ότι καμ</w:t>
      </w:r>
      <w:r>
        <w:rPr>
          <w:rFonts w:eastAsia="Times New Roman"/>
          <w:color w:val="212121"/>
          <w:szCs w:val="24"/>
        </w:rPr>
        <w:t>μ</w:t>
      </w:r>
      <w:r w:rsidRPr="003F712B">
        <w:rPr>
          <w:rFonts w:eastAsia="Times New Roman"/>
          <w:color w:val="212121"/>
          <w:szCs w:val="24"/>
        </w:rPr>
        <w:t xml:space="preserve">ία </w:t>
      </w:r>
      <w:r w:rsidRPr="003F712B">
        <w:rPr>
          <w:rFonts w:eastAsia="Times New Roman"/>
          <w:color w:val="212121"/>
          <w:szCs w:val="24"/>
        </w:rPr>
        <w:t>επιχείρηση δεν απολαμβάνει ασυλίας</w:t>
      </w:r>
      <w:r>
        <w:rPr>
          <w:rFonts w:eastAsia="Times New Roman"/>
          <w:color w:val="212121"/>
          <w:szCs w:val="24"/>
        </w:rPr>
        <w:t>,</w:t>
      </w:r>
      <w:r w:rsidRPr="003F712B">
        <w:rPr>
          <w:rFonts w:eastAsia="Times New Roman"/>
          <w:color w:val="212121"/>
          <w:szCs w:val="24"/>
        </w:rPr>
        <w:t xml:space="preserve"> όλες οι επιχειρήσεις ελέγχονται</w:t>
      </w:r>
      <w:r>
        <w:rPr>
          <w:rFonts w:eastAsia="Times New Roman"/>
          <w:color w:val="212121"/>
          <w:szCs w:val="24"/>
        </w:rPr>
        <w:t>,</w:t>
      </w:r>
      <w:r w:rsidRPr="003F712B">
        <w:rPr>
          <w:rFonts w:eastAsia="Times New Roman"/>
          <w:color w:val="212121"/>
          <w:szCs w:val="24"/>
        </w:rPr>
        <w:t xml:space="preserve"> όλες τιμωρούνται και σε όλες επιβάλλονται πρόστιμα</w:t>
      </w:r>
      <w:r>
        <w:rPr>
          <w:rFonts w:eastAsia="Times New Roman"/>
          <w:color w:val="212121"/>
          <w:szCs w:val="24"/>
        </w:rPr>
        <w:t>,</w:t>
      </w:r>
      <w:r w:rsidRPr="003F712B">
        <w:rPr>
          <w:rFonts w:eastAsia="Times New Roman"/>
          <w:color w:val="212121"/>
          <w:szCs w:val="24"/>
        </w:rPr>
        <w:t xml:space="preserve"> όταν παραβιάζουν τους κανόνες εργατικής νομοθεσίας και δεύτερον</w:t>
      </w:r>
      <w:r>
        <w:rPr>
          <w:rFonts w:eastAsia="Times New Roman"/>
          <w:color w:val="212121"/>
          <w:szCs w:val="24"/>
        </w:rPr>
        <w:t xml:space="preserve">, </w:t>
      </w:r>
      <w:r w:rsidRPr="003F712B">
        <w:rPr>
          <w:rFonts w:eastAsia="Times New Roman"/>
          <w:color w:val="212121"/>
          <w:szCs w:val="24"/>
        </w:rPr>
        <w:t>ότι καμ</w:t>
      </w:r>
      <w:r>
        <w:rPr>
          <w:rFonts w:eastAsia="Times New Roman"/>
          <w:color w:val="212121"/>
          <w:szCs w:val="24"/>
        </w:rPr>
        <w:t>μ</w:t>
      </w:r>
      <w:r w:rsidRPr="003F712B">
        <w:rPr>
          <w:rFonts w:eastAsia="Times New Roman"/>
          <w:color w:val="212121"/>
          <w:szCs w:val="24"/>
        </w:rPr>
        <w:t>ία επιχείρηση δεν μπορεί να βασίζει το ανταγωνιστικό τ</w:t>
      </w:r>
      <w:r>
        <w:rPr>
          <w:rFonts w:eastAsia="Times New Roman"/>
          <w:color w:val="212121"/>
          <w:szCs w:val="24"/>
        </w:rPr>
        <w:t>ης πλεον</w:t>
      </w:r>
      <w:r>
        <w:rPr>
          <w:rFonts w:eastAsia="Times New Roman"/>
          <w:color w:val="212121"/>
          <w:szCs w:val="24"/>
        </w:rPr>
        <w:t>έκτημα έναντι των υπολοί</w:t>
      </w:r>
      <w:r w:rsidRPr="003F712B">
        <w:rPr>
          <w:rFonts w:eastAsia="Times New Roman"/>
          <w:color w:val="212121"/>
          <w:szCs w:val="24"/>
        </w:rPr>
        <w:t>πων επιχειρήσεων στη βάση της παραβίασης των κανόνων της εργατικής νομοθεσίας ή τη συμπίεση των εργατικών δικαιωμάτων</w:t>
      </w:r>
      <w:r>
        <w:rPr>
          <w:rFonts w:eastAsia="Times New Roman"/>
          <w:color w:val="212121"/>
          <w:szCs w:val="24"/>
        </w:rPr>
        <w:t>,</w:t>
      </w:r>
      <w:r w:rsidRPr="003F712B">
        <w:rPr>
          <w:rFonts w:eastAsia="Times New Roman"/>
          <w:color w:val="212121"/>
          <w:szCs w:val="24"/>
        </w:rPr>
        <w:t xml:space="preserve"> προκει</w:t>
      </w:r>
      <w:r>
        <w:rPr>
          <w:rFonts w:eastAsia="Times New Roman"/>
          <w:color w:val="212121"/>
          <w:szCs w:val="24"/>
        </w:rPr>
        <w:t>μένου να μειώσει το εργατικό τη</w:t>
      </w:r>
      <w:r w:rsidRPr="003F712B">
        <w:rPr>
          <w:rFonts w:eastAsia="Times New Roman"/>
          <w:color w:val="212121"/>
          <w:szCs w:val="24"/>
        </w:rPr>
        <w:t>ς κόστος και να γίνει περισσότερο ανταγωνιστική</w:t>
      </w:r>
      <w:r>
        <w:rPr>
          <w:rFonts w:eastAsia="Times New Roman"/>
          <w:color w:val="212121"/>
          <w:szCs w:val="24"/>
        </w:rPr>
        <w:t>.</w:t>
      </w:r>
    </w:p>
    <w:p w14:paraId="25E0A65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w:t>
      </w:r>
      <w:r w:rsidRPr="003F712B">
        <w:rPr>
          <w:rFonts w:eastAsia="Times New Roman"/>
          <w:color w:val="212121"/>
          <w:szCs w:val="24"/>
        </w:rPr>
        <w:t>ια να εξυπηρετήσουμε αυτό</w:t>
      </w:r>
      <w:r>
        <w:rPr>
          <w:rFonts w:eastAsia="Times New Roman"/>
          <w:color w:val="212121"/>
          <w:szCs w:val="24"/>
        </w:rPr>
        <w:t>ν</w:t>
      </w:r>
      <w:r w:rsidRPr="003F712B">
        <w:rPr>
          <w:rFonts w:eastAsia="Times New Roman"/>
          <w:color w:val="212121"/>
          <w:szCs w:val="24"/>
        </w:rPr>
        <w:t xml:space="preserve"> το</w:t>
      </w:r>
      <w:r>
        <w:rPr>
          <w:rFonts w:eastAsia="Times New Roman"/>
          <w:color w:val="212121"/>
          <w:szCs w:val="24"/>
        </w:rPr>
        <w:t>ν</w:t>
      </w:r>
      <w:r w:rsidRPr="003F712B">
        <w:rPr>
          <w:rFonts w:eastAsia="Times New Roman"/>
          <w:color w:val="212121"/>
          <w:szCs w:val="24"/>
        </w:rPr>
        <w:t xml:space="preserve"> στόχο ακολουθούμε από την αρχή μία πολύ συγκεκριμένη στρατηγική</w:t>
      </w:r>
      <w:r>
        <w:rPr>
          <w:rFonts w:eastAsia="Times New Roman"/>
          <w:color w:val="212121"/>
          <w:szCs w:val="24"/>
        </w:rPr>
        <w:t>,</w:t>
      </w:r>
      <w:r w:rsidRPr="003F712B">
        <w:rPr>
          <w:rFonts w:eastAsia="Times New Roman"/>
          <w:color w:val="212121"/>
          <w:szCs w:val="24"/>
        </w:rPr>
        <w:t xml:space="preserve"> η οποία λέει ότι αφ</w:t>
      </w:r>
      <w:r>
        <w:rPr>
          <w:rFonts w:eastAsia="Times New Roman"/>
          <w:color w:val="212121"/>
          <w:szCs w:val="24"/>
        </w:rPr>
        <w:t xml:space="preserve">’ </w:t>
      </w:r>
      <w:r w:rsidRPr="003F712B">
        <w:rPr>
          <w:rFonts w:eastAsia="Times New Roman"/>
          <w:color w:val="212121"/>
          <w:szCs w:val="24"/>
        </w:rPr>
        <w:t>ενός ενισχύουμε το νομοθετικό πλαίσιο</w:t>
      </w:r>
      <w:r>
        <w:rPr>
          <w:rFonts w:eastAsia="Times New Roman"/>
          <w:color w:val="212121"/>
          <w:szCs w:val="24"/>
        </w:rPr>
        <w:t>,</w:t>
      </w:r>
      <w:r w:rsidRPr="003F712B">
        <w:rPr>
          <w:rFonts w:eastAsia="Times New Roman"/>
          <w:color w:val="212121"/>
          <w:szCs w:val="24"/>
        </w:rPr>
        <w:t xml:space="preserve"> δηλαδή εκεί που υπήρχαν </w:t>
      </w:r>
      <w:r>
        <w:rPr>
          <w:rFonts w:eastAsia="Times New Roman"/>
          <w:color w:val="212121"/>
          <w:szCs w:val="24"/>
        </w:rPr>
        <w:t>«</w:t>
      </w:r>
      <w:r w:rsidRPr="003F712B">
        <w:rPr>
          <w:rFonts w:eastAsia="Times New Roman"/>
          <w:color w:val="212121"/>
          <w:szCs w:val="24"/>
        </w:rPr>
        <w:t>τυφλά</w:t>
      </w:r>
      <w:r>
        <w:rPr>
          <w:rFonts w:eastAsia="Times New Roman"/>
          <w:color w:val="212121"/>
          <w:szCs w:val="24"/>
        </w:rPr>
        <w:t>»</w:t>
      </w:r>
      <w:r w:rsidRPr="003F712B">
        <w:rPr>
          <w:rFonts w:eastAsia="Times New Roman"/>
          <w:color w:val="212121"/>
          <w:szCs w:val="24"/>
        </w:rPr>
        <w:t xml:space="preserve"> σημεία του συστήματος</w:t>
      </w:r>
      <w:r>
        <w:rPr>
          <w:rFonts w:eastAsia="Times New Roman"/>
          <w:color w:val="212121"/>
          <w:szCs w:val="24"/>
        </w:rPr>
        <w:t>,</w:t>
      </w:r>
      <w:r w:rsidRPr="003F712B">
        <w:rPr>
          <w:rFonts w:eastAsia="Times New Roman"/>
          <w:color w:val="212121"/>
          <w:szCs w:val="24"/>
        </w:rPr>
        <w:t xml:space="preserve"> προκειμένου να μπορούν οι επιχειρήσεις να παρακάμπτουν το πλαίσιο προστ</w:t>
      </w:r>
      <w:r w:rsidRPr="003F712B">
        <w:rPr>
          <w:rFonts w:eastAsia="Times New Roman"/>
          <w:color w:val="212121"/>
          <w:szCs w:val="24"/>
        </w:rPr>
        <w:t xml:space="preserve">ασίας </w:t>
      </w:r>
      <w:r>
        <w:rPr>
          <w:rFonts w:eastAsia="Times New Roman"/>
          <w:color w:val="212121"/>
          <w:szCs w:val="24"/>
        </w:rPr>
        <w:lastRenderedPageBreak/>
        <w:t xml:space="preserve">της </w:t>
      </w:r>
      <w:r w:rsidRPr="003F712B">
        <w:rPr>
          <w:rFonts w:eastAsia="Times New Roman"/>
          <w:color w:val="212121"/>
          <w:szCs w:val="24"/>
        </w:rPr>
        <w:t>εργασίας</w:t>
      </w:r>
      <w:r>
        <w:rPr>
          <w:rFonts w:eastAsia="Times New Roman"/>
          <w:color w:val="212121"/>
          <w:szCs w:val="24"/>
        </w:rPr>
        <w:t>, θεσπίζουμε</w:t>
      </w:r>
      <w:r w:rsidRPr="003F712B">
        <w:rPr>
          <w:rFonts w:eastAsia="Times New Roman"/>
          <w:color w:val="212121"/>
          <w:szCs w:val="24"/>
        </w:rPr>
        <w:t xml:space="preserve"> αυστηρότερους κανόνες </w:t>
      </w:r>
      <w:r>
        <w:rPr>
          <w:rFonts w:eastAsia="Times New Roman"/>
          <w:color w:val="212121"/>
          <w:szCs w:val="24"/>
        </w:rPr>
        <w:t xml:space="preserve">και ότι </w:t>
      </w:r>
      <w:r w:rsidRPr="003F712B">
        <w:rPr>
          <w:rFonts w:eastAsia="Times New Roman"/>
          <w:color w:val="212121"/>
          <w:szCs w:val="24"/>
        </w:rPr>
        <w:t>αφ</w:t>
      </w:r>
      <w:r>
        <w:rPr>
          <w:rFonts w:eastAsia="Times New Roman"/>
          <w:color w:val="212121"/>
          <w:szCs w:val="24"/>
        </w:rPr>
        <w:t xml:space="preserve">’ </w:t>
      </w:r>
      <w:r w:rsidRPr="003F712B">
        <w:rPr>
          <w:rFonts w:eastAsia="Times New Roman"/>
          <w:color w:val="212121"/>
          <w:szCs w:val="24"/>
        </w:rPr>
        <w:t>ετέρου ενισ</w:t>
      </w:r>
      <w:r>
        <w:rPr>
          <w:rFonts w:eastAsia="Times New Roman"/>
          <w:color w:val="212121"/>
          <w:szCs w:val="24"/>
        </w:rPr>
        <w:t>χύουμε την ελεγκτική δράση του Σ</w:t>
      </w:r>
      <w:r w:rsidRPr="003F712B">
        <w:rPr>
          <w:rFonts w:eastAsia="Times New Roman"/>
          <w:color w:val="212121"/>
          <w:szCs w:val="24"/>
        </w:rPr>
        <w:t>ώμα</w:t>
      </w:r>
      <w:r>
        <w:rPr>
          <w:rFonts w:eastAsia="Times New Roman"/>
          <w:color w:val="212121"/>
          <w:szCs w:val="24"/>
        </w:rPr>
        <w:t>τος Επιθεώρησης Ε</w:t>
      </w:r>
      <w:r w:rsidRPr="003F712B">
        <w:rPr>
          <w:rFonts w:eastAsia="Times New Roman"/>
          <w:color w:val="212121"/>
          <w:szCs w:val="24"/>
        </w:rPr>
        <w:t>ργασίας</w:t>
      </w:r>
      <w:r>
        <w:rPr>
          <w:rFonts w:eastAsia="Times New Roman"/>
          <w:color w:val="212121"/>
          <w:szCs w:val="24"/>
        </w:rPr>
        <w:t xml:space="preserve">. </w:t>
      </w:r>
    </w:p>
    <w:p w14:paraId="25E0A65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3F712B">
        <w:rPr>
          <w:rFonts w:eastAsia="Times New Roman"/>
          <w:color w:val="212121"/>
          <w:szCs w:val="24"/>
        </w:rPr>
        <w:t>αι τα αποτελέσματα είναι ήδη ορατά</w:t>
      </w:r>
      <w:r>
        <w:rPr>
          <w:rFonts w:eastAsia="Times New Roman"/>
          <w:color w:val="212121"/>
          <w:szCs w:val="24"/>
        </w:rPr>
        <w:t>,</w:t>
      </w:r>
      <w:r w:rsidRPr="003F712B">
        <w:rPr>
          <w:rFonts w:eastAsia="Times New Roman"/>
          <w:color w:val="212121"/>
          <w:szCs w:val="24"/>
        </w:rPr>
        <w:t xml:space="preserve"> καθώς όπως ξέρετε μέσα σε αυτό το χρονικό διάστημα των τεσσάρων </w:t>
      </w:r>
      <w:r>
        <w:rPr>
          <w:rFonts w:eastAsia="Times New Roman"/>
          <w:color w:val="212121"/>
          <w:szCs w:val="24"/>
        </w:rPr>
        <w:t xml:space="preserve">ετών </w:t>
      </w:r>
      <w:r w:rsidRPr="003F712B">
        <w:rPr>
          <w:rFonts w:eastAsia="Times New Roman"/>
          <w:color w:val="212121"/>
          <w:szCs w:val="24"/>
        </w:rPr>
        <w:t>η αδήλωτη ερ</w:t>
      </w:r>
      <w:r w:rsidRPr="003F712B">
        <w:rPr>
          <w:rFonts w:eastAsia="Times New Roman"/>
          <w:color w:val="212121"/>
          <w:szCs w:val="24"/>
        </w:rPr>
        <w:t xml:space="preserve">γασία </w:t>
      </w:r>
      <w:r>
        <w:rPr>
          <w:rFonts w:eastAsia="Times New Roman"/>
          <w:color w:val="212121"/>
          <w:szCs w:val="24"/>
        </w:rPr>
        <w:t>μειώθηκε κατά περισσότερο από δέκα ποσοστιαίες μονάδες χάρη</w:t>
      </w:r>
      <w:r w:rsidRPr="003F712B">
        <w:rPr>
          <w:rFonts w:eastAsia="Times New Roman"/>
          <w:color w:val="212121"/>
          <w:szCs w:val="24"/>
        </w:rPr>
        <w:t xml:space="preserve"> </w:t>
      </w:r>
      <w:r>
        <w:rPr>
          <w:rFonts w:eastAsia="Times New Roman"/>
          <w:color w:val="212121"/>
          <w:szCs w:val="24"/>
        </w:rPr>
        <w:t xml:space="preserve">σε αυτή την πολύ </w:t>
      </w:r>
      <w:proofErr w:type="spellStart"/>
      <w:r>
        <w:rPr>
          <w:rFonts w:eastAsia="Times New Roman"/>
          <w:color w:val="212121"/>
          <w:szCs w:val="24"/>
        </w:rPr>
        <w:t>στοχευμένη</w:t>
      </w:r>
      <w:proofErr w:type="spellEnd"/>
      <w:r>
        <w:rPr>
          <w:rFonts w:eastAsia="Times New Roman"/>
          <w:color w:val="212121"/>
          <w:szCs w:val="24"/>
        </w:rPr>
        <w:t xml:space="preserve"> δράση του Σώματος Ε</w:t>
      </w:r>
      <w:r w:rsidRPr="003F712B">
        <w:rPr>
          <w:rFonts w:eastAsia="Times New Roman"/>
          <w:color w:val="212121"/>
          <w:szCs w:val="24"/>
        </w:rPr>
        <w:t>πιθεώρησ</w:t>
      </w:r>
      <w:r>
        <w:rPr>
          <w:rFonts w:eastAsia="Times New Roman"/>
          <w:color w:val="212121"/>
          <w:szCs w:val="24"/>
        </w:rPr>
        <w:t>ης Ε</w:t>
      </w:r>
      <w:r w:rsidRPr="003F712B">
        <w:rPr>
          <w:rFonts w:eastAsia="Times New Roman"/>
          <w:color w:val="212121"/>
          <w:szCs w:val="24"/>
        </w:rPr>
        <w:t>ργασίας</w:t>
      </w:r>
      <w:r>
        <w:rPr>
          <w:rFonts w:eastAsia="Times New Roman"/>
          <w:color w:val="212121"/>
          <w:szCs w:val="24"/>
        </w:rPr>
        <w:t>.</w:t>
      </w:r>
    </w:p>
    <w:p w14:paraId="25E0A65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3F712B">
        <w:rPr>
          <w:rFonts w:eastAsia="Times New Roman"/>
          <w:color w:val="212121"/>
          <w:szCs w:val="24"/>
        </w:rPr>
        <w:t>εταξύ των υπολοίπων κανόνων που θεσπίσαμε</w:t>
      </w:r>
      <w:r>
        <w:rPr>
          <w:rFonts w:eastAsia="Times New Roman"/>
          <w:color w:val="212121"/>
          <w:szCs w:val="24"/>
        </w:rPr>
        <w:t>,</w:t>
      </w:r>
      <w:r w:rsidRPr="003F712B">
        <w:rPr>
          <w:rFonts w:eastAsia="Times New Roman"/>
          <w:color w:val="212121"/>
          <w:szCs w:val="24"/>
        </w:rPr>
        <w:t xml:space="preserve"> όντως</w:t>
      </w:r>
      <w:r>
        <w:rPr>
          <w:rFonts w:eastAsia="Times New Roman"/>
          <w:color w:val="212121"/>
          <w:szCs w:val="24"/>
        </w:rPr>
        <w:t>,</w:t>
      </w:r>
      <w:r w:rsidRPr="003F712B">
        <w:rPr>
          <w:rFonts w:eastAsia="Times New Roman"/>
          <w:color w:val="212121"/>
          <w:szCs w:val="24"/>
        </w:rPr>
        <w:t xml:space="preserve"> επεκτ</w:t>
      </w:r>
      <w:r>
        <w:rPr>
          <w:rFonts w:eastAsia="Times New Roman"/>
          <w:color w:val="212121"/>
          <w:szCs w:val="24"/>
        </w:rPr>
        <w:t>είναμε στην πραγματικότητα ένα π</w:t>
      </w:r>
      <w:r w:rsidRPr="003F712B">
        <w:rPr>
          <w:rFonts w:eastAsia="Times New Roman"/>
          <w:color w:val="212121"/>
          <w:szCs w:val="24"/>
        </w:rPr>
        <w:t xml:space="preserve">λαίσιο που ήδη υπήρχε </w:t>
      </w:r>
      <w:r>
        <w:rPr>
          <w:rFonts w:eastAsia="Times New Roman"/>
          <w:color w:val="212121"/>
          <w:szCs w:val="24"/>
        </w:rPr>
        <w:t xml:space="preserve">–υπήρχε </w:t>
      </w:r>
      <w:r w:rsidRPr="003F712B">
        <w:rPr>
          <w:rFonts w:eastAsia="Times New Roman"/>
          <w:color w:val="212121"/>
          <w:szCs w:val="24"/>
        </w:rPr>
        <w:t>ειδικά για τις εταιρ</w:t>
      </w:r>
      <w:r>
        <w:rPr>
          <w:rFonts w:eastAsia="Times New Roman"/>
          <w:color w:val="212121"/>
          <w:szCs w:val="24"/>
        </w:rPr>
        <w:t>ε</w:t>
      </w:r>
      <w:r w:rsidRPr="003F712B">
        <w:rPr>
          <w:rFonts w:eastAsia="Times New Roman"/>
          <w:color w:val="212121"/>
          <w:szCs w:val="24"/>
        </w:rPr>
        <w:t>ίες καθαριότητας και φύλαξης</w:t>
      </w:r>
      <w:r>
        <w:rPr>
          <w:rFonts w:eastAsia="Times New Roman"/>
          <w:color w:val="212121"/>
          <w:szCs w:val="24"/>
        </w:rPr>
        <w:t xml:space="preserve">, εμείς το επεκτείναμε </w:t>
      </w:r>
      <w:r w:rsidRPr="003F712B">
        <w:rPr>
          <w:rFonts w:eastAsia="Times New Roman"/>
          <w:color w:val="212121"/>
          <w:szCs w:val="24"/>
        </w:rPr>
        <w:t>γενικά</w:t>
      </w:r>
      <w:r>
        <w:rPr>
          <w:rFonts w:eastAsia="Times New Roman"/>
          <w:color w:val="212121"/>
          <w:szCs w:val="24"/>
        </w:rPr>
        <w:t>-</w:t>
      </w:r>
      <w:r w:rsidRPr="003F712B">
        <w:rPr>
          <w:rFonts w:eastAsia="Times New Roman"/>
          <w:color w:val="212121"/>
          <w:szCs w:val="24"/>
        </w:rPr>
        <w:t xml:space="preserve"> και προβλέψαμε ότι καμ</w:t>
      </w:r>
      <w:r>
        <w:rPr>
          <w:rFonts w:eastAsia="Times New Roman"/>
          <w:color w:val="212121"/>
          <w:szCs w:val="24"/>
        </w:rPr>
        <w:t>μ</w:t>
      </w:r>
      <w:r w:rsidRPr="003F712B">
        <w:rPr>
          <w:rFonts w:eastAsia="Times New Roman"/>
          <w:color w:val="212121"/>
          <w:szCs w:val="24"/>
        </w:rPr>
        <w:t>ία επιχείρηση η οποία έχει σωρεία παραβάσεων της εργατικής νομοθε</w:t>
      </w:r>
      <w:r>
        <w:rPr>
          <w:rFonts w:eastAsia="Times New Roman"/>
          <w:color w:val="212121"/>
          <w:szCs w:val="24"/>
        </w:rPr>
        <w:t>σίας δεν θα μπορεί να λαμβάνει κ</w:t>
      </w:r>
      <w:r w:rsidRPr="003F712B">
        <w:rPr>
          <w:rFonts w:eastAsia="Times New Roman"/>
          <w:color w:val="212121"/>
          <w:szCs w:val="24"/>
        </w:rPr>
        <w:t>ρατικό χρήμα</w:t>
      </w:r>
      <w:r>
        <w:rPr>
          <w:rFonts w:eastAsia="Times New Roman"/>
          <w:color w:val="212121"/>
          <w:szCs w:val="24"/>
        </w:rPr>
        <w:t>,</w:t>
      </w:r>
      <w:r w:rsidRPr="003F712B">
        <w:rPr>
          <w:rFonts w:eastAsia="Times New Roman"/>
          <w:color w:val="212121"/>
          <w:szCs w:val="24"/>
        </w:rPr>
        <w:t xml:space="preserve"> δεν θα μπορεί δηλαδή να παίρνει χρήμα</w:t>
      </w:r>
      <w:r>
        <w:rPr>
          <w:rFonts w:eastAsia="Times New Roman"/>
          <w:color w:val="212121"/>
          <w:szCs w:val="24"/>
        </w:rPr>
        <w:t>,</w:t>
      </w:r>
      <w:r w:rsidRPr="003F712B">
        <w:rPr>
          <w:rFonts w:eastAsia="Times New Roman"/>
          <w:color w:val="212121"/>
          <w:szCs w:val="24"/>
        </w:rPr>
        <w:t xml:space="preserve"> να </w:t>
      </w:r>
      <w:r w:rsidRPr="003F712B">
        <w:rPr>
          <w:rFonts w:eastAsia="Times New Roman"/>
          <w:color w:val="212121"/>
          <w:szCs w:val="24"/>
        </w:rPr>
        <w:t>συμμετέχει σε δημόσιους διαγωνισμούς και να παίρνει χρήμα και ουσιαστικά να επιδοτείται έναντι των υπόλοιπων επιχειρήσεων</w:t>
      </w:r>
      <w:r>
        <w:rPr>
          <w:rFonts w:eastAsia="Times New Roman"/>
          <w:color w:val="212121"/>
          <w:szCs w:val="24"/>
        </w:rPr>
        <w:t>,</w:t>
      </w:r>
      <w:r w:rsidRPr="003F712B">
        <w:rPr>
          <w:rFonts w:eastAsia="Times New Roman"/>
          <w:color w:val="212121"/>
          <w:szCs w:val="24"/>
        </w:rPr>
        <w:t xml:space="preserve"> οι οποίες συμμορφώνονται με τους κανόνες της εργατικής νομοθεσίας</w:t>
      </w:r>
      <w:r>
        <w:rPr>
          <w:rFonts w:eastAsia="Times New Roman"/>
          <w:color w:val="212121"/>
          <w:szCs w:val="24"/>
        </w:rPr>
        <w:t>.</w:t>
      </w:r>
    </w:p>
    <w:p w14:paraId="25E0A65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Κ</w:t>
      </w:r>
      <w:r w:rsidRPr="003F712B">
        <w:rPr>
          <w:rFonts w:eastAsia="Times New Roman"/>
          <w:color w:val="212121"/>
          <w:szCs w:val="24"/>
        </w:rPr>
        <w:t>αι συγκεκριμένα προβλέψαμε ότι εάν μέσα σε διάστημα δύο ετών πριν</w:t>
      </w:r>
      <w:r w:rsidRPr="003F712B">
        <w:rPr>
          <w:rFonts w:eastAsia="Times New Roman"/>
          <w:color w:val="212121"/>
          <w:szCs w:val="24"/>
        </w:rPr>
        <w:t xml:space="preserve"> από την πρόταση</w:t>
      </w:r>
      <w:r>
        <w:rPr>
          <w:rFonts w:eastAsia="Times New Roman"/>
          <w:color w:val="212121"/>
          <w:szCs w:val="24"/>
        </w:rPr>
        <w:t>,</w:t>
      </w:r>
      <w:r w:rsidRPr="003F712B">
        <w:rPr>
          <w:rFonts w:eastAsia="Times New Roman"/>
          <w:color w:val="212121"/>
          <w:szCs w:val="24"/>
        </w:rPr>
        <w:t xml:space="preserve"> πριν από την υποβολή της προσφοράς στο</w:t>
      </w:r>
      <w:r>
        <w:rPr>
          <w:rFonts w:eastAsia="Times New Roman"/>
          <w:color w:val="212121"/>
          <w:szCs w:val="24"/>
        </w:rPr>
        <w:t>ν</w:t>
      </w:r>
      <w:r w:rsidRPr="003F712B">
        <w:rPr>
          <w:rFonts w:eastAsia="Times New Roman"/>
          <w:color w:val="212121"/>
          <w:szCs w:val="24"/>
        </w:rPr>
        <w:t xml:space="preserve"> δημόσιο διαγωνισμό</w:t>
      </w:r>
      <w:r>
        <w:rPr>
          <w:rFonts w:eastAsia="Times New Roman"/>
          <w:color w:val="212121"/>
          <w:szCs w:val="24"/>
        </w:rPr>
        <w:t xml:space="preserve">, η επιχείρηση </w:t>
      </w:r>
      <w:r w:rsidRPr="003F712B">
        <w:rPr>
          <w:rFonts w:eastAsia="Times New Roman"/>
          <w:color w:val="212121"/>
          <w:szCs w:val="24"/>
        </w:rPr>
        <w:t>έχει λάβει πρόστιμα</w:t>
      </w:r>
      <w:r>
        <w:rPr>
          <w:rFonts w:eastAsia="Times New Roman"/>
          <w:color w:val="212121"/>
          <w:szCs w:val="24"/>
        </w:rPr>
        <w:t xml:space="preserve"> -τρία</w:t>
      </w:r>
      <w:r w:rsidRPr="003F712B">
        <w:rPr>
          <w:rFonts w:eastAsia="Times New Roman"/>
          <w:color w:val="212121"/>
          <w:szCs w:val="24"/>
        </w:rPr>
        <w:t xml:space="preserve"> πρόστιμα</w:t>
      </w:r>
      <w:r>
        <w:rPr>
          <w:rFonts w:eastAsia="Times New Roman"/>
          <w:color w:val="212121"/>
          <w:szCs w:val="24"/>
        </w:rPr>
        <w:t>-</w:t>
      </w:r>
      <w:r w:rsidRPr="003F712B">
        <w:rPr>
          <w:rFonts w:eastAsia="Times New Roman"/>
          <w:color w:val="212121"/>
          <w:szCs w:val="24"/>
        </w:rPr>
        <w:t xml:space="preserve"> για παραβάσεις της εργατικής νομοθεσίας που χαρακτηρίζονται υψηλές ή πολύ υψηλές ή έχει λάβει πρόστιμα διότι βρέθηκε δύο φορές με</w:t>
      </w:r>
      <w:r w:rsidRPr="003F712B">
        <w:rPr>
          <w:rFonts w:eastAsia="Times New Roman"/>
          <w:color w:val="212121"/>
          <w:szCs w:val="24"/>
        </w:rPr>
        <w:t xml:space="preserve"> αδήλωτο εργαζόμενο</w:t>
      </w:r>
      <w:r>
        <w:rPr>
          <w:rFonts w:eastAsia="Times New Roman"/>
          <w:color w:val="212121"/>
          <w:szCs w:val="24"/>
        </w:rPr>
        <w:t>,</w:t>
      </w:r>
      <w:r w:rsidRPr="003F712B">
        <w:rPr>
          <w:rFonts w:eastAsia="Times New Roman"/>
          <w:color w:val="212121"/>
          <w:szCs w:val="24"/>
        </w:rPr>
        <w:t xml:space="preserve"> αυτή η επιχείρηση </w:t>
      </w:r>
      <w:r>
        <w:rPr>
          <w:rFonts w:eastAsia="Times New Roman"/>
          <w:color w:val="212121"/>
          <w:szCs w:val="24"/>
        </w:rPr>
        <w:t>θα α</w:t>
      </w:r>
      <w:r w:rsidRPr="003F712B">
        <w:rPr>
          <w:rFonts w:eastAsia="Times New Roman"/>
          <w:color w:val="212121"/>
          <w:szCs w:val="24"/>
        </w:rPr>
        <w:t>ποκλείεται από το δημόσιο χρήμα και το</w:t>
      </w:r>
      <w:r>
        <w:rPr>
          <w:rFonts w:eastAsia="Times New Roman"/>
          <w:color w:val="212121"/>
          <w:szCs w:val="24"/>
        </w:rPr>
        <w:t>ν</w:t>
      </w:r>
      <w:r w:rsidRPr="003F712B">
        <w:rPr>
          <w:rFonts w:eastAsia="Times New Roman"/>
          <w:color w:val="212121"/>
          <w:szCs w:val="24"/>
        </w:rPr>
        <w:t xml:space="preserve"> δημόσιο διαγωνισμό</w:t>
      </w:r>
      <w:r>
        <w:rPr>
          <w:rFonts w:eastAsia="Times New Roman"/>
          <w:color w:val="212121"/>
          <w:szCs w:val="24"/>
        </w:rPr>
        <w:t>.</w:t>
      </w:r>
    </w:p>
    <w:p w14:paraId="25E0A65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3F712B">
        <w:rPr>
          <w:rFonts w:eastAsia="Times New Roman"/>
          <w:color w:val="212121"/>
          <w:szCs w:val="24"/>
        </w:rPr>
        <w:t>ε ρω</w:t>
      </w:r>
      <w:r>
        <w:rPr>
          <w:rFonts w:eastAsia="Times New Roman"/>
          <w:color w:val="212121"/>
          <w:szCs w:val="24"/>
        </w:rPr>
        <w:t>τάτε γιατί υπάρχει αυστηρότερο π</w:t>
      </w:r>
      <w:r w:rsidRPr="003F712B">
        <w:rPr>
          <w:rFonts w:eastAsia="Times New Roman"/>
          <w:color w:val="212121"/>
          <w:szCs w:val="24"/>
        </w:rPr>
        <w:t>λαίσιο ειδικά για τις εταιρ</w:t>
      </w:r>
      <w:r>
        <w:rPr>
          <w:rFonts w:eastAsia="Times New Roman"/>
          <w:color w:val="212121"/>
          <w:szCs w:val="24"/>
        </w:rPr>
        <w:t>ε</w:t>
      </w:r>
      <w:r w:rsidRPr="003F712B">
        <w:rPr>
          <w:rFonts w:eastAsia="Times New Roman"/>
          <w:color w:val="212121"/>
          <w:szCs w:val="24"/>
        </w:rPr>
        <w:t>ίες καθαρισμού και φύλαξης</w:t>
      </w:r>
      <w:r>
        <w:rPr>
          <w:rFonts w:eastAsia="Times New Roman"/>
          <w:color w:val="212121"/>
          <w:szCs w:val="24"/>
        </w:rPr>
        <w:t>. Υπάρχει</w:t>
      </w:r>
      <w:r w:rsidRPr="003F712B">
        <w:rPr>
          <w:rFonts w:eastAsia="Times New Roman"/>
          <w:color w:val="212121"/>
          <w:szCs w:val="24"/>
        </w:rPr>
        <w:t xml:space="preserve"> διότι </w:t>
      </w:r>
      <w:r>
        <w:rPr>
          <w:rFonts w:eastAsia="Times New Roman"/>
          <w:color w:val="212121"/>
          <w:szCs w:val="24"/>
        </w:rPr>
        <w:t>οι</w:t>
      </w:r>
      <w:r w:rsidRPr="003F712B">
        <w:rPr>
          <w:rFonts w:eastAsia="Times New Roman"/>
          <w:color w:val="212121"/>
          <w:szCs w:val="24"/>
        </w:rPr>
        <w:t xml:space="preserve"> ετ</w:t>
      </w:r>
      <w:r>
        <w:rPr>
          <w:rFonts w:eastAsia="Times New Roman"/>
          <w:color w:val="212121"/>
          <w:szCs w:val="24"/>
        </w:rPr>
        <w:t>αιρ</w:t>
      </w:r>
      <w:r>
        <w:rPr>
          <w:rFonts w:eastAsia="Times New Roman"/>
          <w:color w:val="212121"/>
          <w:szCs w:val="24"/>
        </w:rPr>
        <w:t>ε</w:t>
      </w:r>
      <w:r>
        <w:rPr>
          <w:rFonts w:eastAsia="Times New Roman"/>
          <w:color w:val="212121"/>
          <w:szCs w:val="24"/>
        </w:rPr>
        <w:t>ίες καθαρισμού και φύλαξης π</w:t>
      </w:r>
      <w:r w:rsidRPr="003F712B">
        <w:rPr>
          <w:rFonts w:eastAsia="Times New Roman"/>
          <w:color w:val="212121"/>
          <w:szCs w:val="24"/>
        </w:rPr>
        <w:t>ράγματι λ</w:t>
      </w:r>
      <w:r w:rsidRPr="003F712B">
        <w:rPr>
          <w:rFonts w:eastAsia="Times New Roman"/>
          <w:color w:val="212121"/>
          <w:szCs w:val="24"/>
        </w:rPr>
        <w:t>έμε ότι αποκλείονται από το δημόσιο χρήμα</w:t>
      </w:r>
      <w:r>
        <w:rPr>
          <w:rFonts w:eastAsia="Times New Roman"/>
          <w:color w:val="212121"/>
          <w:szCs w:val="24"/>
        </w:rPr>
        <w:t>, α</w:t>
      </w:r>
      <w:r w:rsidRPr="003F712B">
        <w:rPr>
          <w:rFonts w:eastAsia="Times New Roman"/>
          <w:color w:val="212121"/>
          <w:szCs w:val="24"/>
        </w:rPr>
        <w:t>πό τη στιγμή που θα τους επιβληθεί το πρόστιμο</w:t>
      </w:r>
      <w:r>
        <w:rPr>
          <w:rFonts w:eastAsia="Times New Roman"/>
          <w:color w:val="212121"/>
          <w:szCs w:val="24"/>
        </w:rPr>
        <w:t>.</w:t>
      </w:r>
      <w:r w:rsidRPr="003F712B">
        <w:rPr>
          <w:rFonts w:eastAsia="Times New Roman"/>
          <w:color w:val="212121"/>
          <w:szCs w:val="24"/>
        </w:rPr>
        <w:t xml:space="preserve"> </w:t>
      </w:r>
    </w:p>
    <w:p w14:paraId="25E0A65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 </w:t>
      </w:r>
      <w:r w:rsidRPr="003F712B">
        <w:rPr>
          <w:rFonts w:eastAsia="Times New Roman"/>
          <w:color w:val="212121"/>
          <w:szCs w:val="24"/>
        </w:rPr>
        <w:t>χ</w:t>
      </w:r>
      <w:r>
        <w:rPr>
          <w:rFonts w:eastAsia="Times New Roman"/>
          <w:color w:val="212121"/>
          <w:szCs w:val="24"/>
        </w:rPr>
        <w:t>ώρος</w:t>
      </w:r>
      <w:r w:rsidRPr="003F712B">
        <w:rPr>
          <w:rFonts w:eastAsia="Times New Roman"/>
          <w:color w:val="212121"/>
          <w:szCs w:val="24"/>
        </w:rPr>
        <w:t xml:space="preserve"> των εργολαβι</w:t>
      </w:r>
      <w:r>
        <w:rPr>
          <w:rFonts w:eastAsia="Times New Roman"/>
          <w:color w:val="212121"/>
          <w:szCs w:val="24"/>
        </w:rPr>
        <w:t>κών εταιρ</w:t>
      </w:r>
      <w:r>
        <w:rPr>
          <w:rFonts w:eastAsia="Times New Roman"/>
          <w:color w:val="212121"/>
          <w:szCs w:val="24"/>
        </w:rPr>
        <w:t>ε</w:t>
      </w:r>
      <w:r w:rsidRPr="003F712B">
        <w:rPr>
          <w:rFonts w:eastAsia="Times New Roman"/>
          <w:color w:val="212121"/>
          <w:szCs w:val="24"/>
        </w:rPr>
        <w:t>ιών στην καθαριότητα και τη φύλαξη χαρακτηρίζεται από υψηλή παραβατικότητα διαχρονικά και αυτό δεν είναι μία εντύπωση</w:t>
      </w:r>
      <w:r>
        <w:rPr>
          <w:rFonts w:eastAsia="Times New Roman"/>
          <w:color w:val="212121"/>
          <w:szCs w:val="24"/>
        </w:rPr>
        <w:t>,</w:t>
      </w:r>
      <w:r w:rsidRPr="003F712B">
        <w:rPr>
          <w:rFonts w:eastAsia="Times New Roman"/>
          <w:color w:val="212121"/>
          <w:szCs w:val="24"/>
        </w:rPr>
        <w:t xml:space="preserve"> δεν είναι μία </w:t>
      </w:r>
      <w:r w:rsidRPr="003F712B">
        <w:rPr>
          <w:rFonts w:eastAsia="Times New Roman"/>
          <w:color w:val="212121"/>
          <w:szCs w:val="24"/>
        </w:rPr>
        <w:t>εικόνα</w:t>
      </w:r>
      <w:r>
        <w:rPr>
          <w:rFonts w:eastAsia="Times New Roman"/>
          <w:color w:val="212121"/>
          <w:szCs w:val="24"/>
        </w:rPr>
        <w:t>. Ε</w:t>
      </w:r>
      <w:r w:rsidRPr="003F712B">
        <w:rPr>
          <w:rFonts w:eastAsia="Times New Roman"/>
          <w:color w:val="212121"/>
          <w:szCs w:val="24"/>
        </w:rPr>
        <w:t>ίναι</w:t>
      </w:r>
      <w:r>
        <w:rPr>
          <w:rFonts w:eastAsia="Times New Roman"/>
          <w:color w:val="212121"/>
          <w:szCs w:val="24"/>
        </w:rPr>
        <w:t>,</w:t>
      </w:r>
      <w:r w:rsidRPr="003F712B">
        <w:rPr>
          <w:rFonts w:eastAsia="Times New Roman"/>
          <w:color w:val="212121"/>
          <w:szCs w:val="24"/>
        </w:rPr>
        <w:t xml:space="preserve"> δυστυχώς</w:t>
      </w:r>
      <w:r>
        <w:rPr>
          <w:rFonts w:eastAsia="Times New Roman"/>
          <w:color w:val="212121"/>
          <w:szCs w:val="24"/>
        </w:rPr>
        <w:t>, απτή</w:t>
      </w:r>
      <w:r w:rsidRPr="003F712B">
        <w:rPr>
          <w:rFonts w:eastAsia="Times New Roman"/>
          <w:color w:val="212121"/>
          <w:szCs w:val="24"/>
        </w:rPr>
        <w:t xml:space="preserve"> πραγματικότητα</w:t>
      </w:r>
      <w:r>
        <w:rPr>
          <w:rFonts w:eastAsia="Times New Roman"/>
          <w:color w:val="212121"/>
          <w:szCs w:val="24"/>
        </w:rPr>
        <w:t>.</w:t>
      </w:r>
    </w:p>
    <w:p w14:paraId="25E0A658"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Θ</w:t>
      </w:r>
      <w:r w:rsidRPr="003F712B">
        <w:rPr>
          <w:rFonts w:eastAsia="Times New Roman"/>
          <w:color w:val="212121"/>
          <w:szCs w:val="24"/>
        </w:rPr>
        <w:t>α σας πω συγκεκριμένα στοιχεία</w:t>
      </w:r>
      <w:r>
        <w:rPr>
          <w:rFonts w:eastAsia="Times New Roman"/>
          <w:color w:val="212121"/>
          <w:szCs w:val="24"/>
        </w:rPr>
        <w:t>: Σ</w:t>
      </w:r>
      <w:r w:rsidRPr="003F712B">
        <w:rPr>
          <w:rFonts w:eastAsia="Times New Roman"/>
          <w:color w:val="212121"/>
          <w:szCs w:val="24"/>
        </w:rPr>
        <w:t xml:space="preserve">το διάστημα </w:t>
      </w:r>
      <w:r>
        <w:rPr>
          <w:rFonts w:eastAsia="Times New Roman"/>
          <w:color w:val="212121"/>
          <w:szCs w:val="24"/>
        </w:rPr>
        <w:t>20</w:t>
      </w:r>
      <w:r w:rsidRPr="003F712B">
        <w:rPr>
          <w:rFonts w:eastAsia="Times New Roman"/>
          <w:color w:val="212121"/>
          <w:szCs w:val="24"/>
        </w:rPr>
        <w:t>15-</w:t>
      </w:r>
      <w:r>
        <w:rPr>
          <w:rFonts w:eastAsia="Times New Roman"/>
          <w:color w:val="212121"/>
          <w:szCs w:val="24"/>
        </w:rPr>
        <w:t>20</w:t>
      </w:r>
      <w:r w:rsidRPr="003F712B">
        <w:rPr>
          <w:rFonts w:eastAsia="Times New Roman"/>
          <w:color w:val="212121"/>
          <w:szCs w:val="24"/>
        </w:rPr>
        <w:t xml:space="preserve">18 </w:t>
      </w:r>
      <w:r>
        <w:rPr>
          <w:rFonts w:eastAsia="Times New Roman"/>
          <w:color w:val="212121"/>
          <w:szCs w:val="24"/>
        </w:rPr>
        <w:t>το ΣΕΠΕ πραγματοποίησε τρεις χιλιάδες τριακόσιους ελέγχους σ</w:t>
      </w:r>
      <w:r w:rsidRPr="003F712B">
        <w:rPr>
          <w:rFonts w:eastAsia="Times New Roman"/>
          <w:color w:val="212121"/>
          <w:szCs w:val="24"/>
        </w:rPr>
        <w:t>ε εταιρ</w:t>
      </w:r>
      <w:r>
        <w:rPr>
          <w:rFonts w:eastAsia="Times New Roman"/>
          <w:color w:val="212121"/>
          <w:szCs w:val="24"/>
        </w:rPr>
        <w:t>ε</w:t>
      </w:r>
      <w:r w:rsidRPr="003F712B">
        <w:rPr>
          <w:rFonts w:eastAsia="Times New Roman"/>
          <w:color w:val="212121"/>
          <w:szCs w:val="24"/>
        </w:rPr>
        <w:t>ίες φύλαξης και καθαριότητας και διαπιστώθηκαν παραβ</w:t>
      </w:r>
      <w:r>
        <w:rPr>
          <w:rFonts w:eastAsia="Times New Roman"/>
          <w:color w:val="212121"/>
          <w:szCs w:val="24"/>
        </w:rPr>
        <w:t>ι</w:t>
      </w:r>
      <w:r w:rsidRPr="003F712B">
        <w:rPr>
          <w:rFonts w:eastAsia="Times New Roman"/>
          <w:color w:val="212121"/>
          <w:szCs w:val="24"/>
        </w:rPr>
        <w:t xml:space="preserve">άσεις οι οποίες οδήγησαν σε </w:t>
      </w:r>
      <w:r>
        <w:rPr>
          <w:rFonts w:eastAsia="Times New Roman"/>
          <w:color w:val="212121"/>
          <w:szCs w:val="24"/>
        </w:rPr>
        <w:t>οκτακόσια ενενήντα</w:t>
      </w:r>
      <w:r w:rsidRPr="003F712B">
        <w:rPr>
          <w:rFonts w:eastAsia="Times New Roman"/>
          <w:color w:val="212121"/>
          <w:szCs w:val="24"/>
        </w:rPr>
        <w:t xml:space="preserve"> πρόστιμα για παραβάσεις εργατικής νομοθεσίας</w:t>
      </w:r>
      <w:r>
        <w:rPr>
          <w:rFonts w:eastAsia="Times New Roman"/>
          <w:color w:val="212121"/>
          <w:szCs w:val="24"/>
        </w:rPr>
        <w:t>. Π</w:t>
      </w:r>
      <w:r w:rsidRPr="003F712B">
        <w:rPr>
          <w:rFonts w:eastAsia="Times New Roman"/>
          <w:color w:val="212121"/>
          <w:szCs w:val="24"/>
        </w:rPr>
        <w:t>ροσοχή</w:t>
      </w:r>
      <w:r>
        <w:rPr>
          <w:rFonts w:eastAsia="Times New Roman"/>
          <w:color w:val="212121"/>
          <w:szCs w:val="24"/>
        </w:rPr>
        <w:t xml:space="preserve">: Μιλάω </w:t>
      </w:r>
      <w:r w:rsidRPr="003F712B">
        <w:rPr>
          <w:rFonts w:eastAsia="Times New Roman"/>
          <w:color w:val="212121"/>
          <w:szCs w:val="24"/>
        </w:rPr>
        <w:t>μόνο για παραβάσεις εργατικής νομοθεσίας</w:t>
      </w:r>
      <w:r>
        <w:rPr>
          <w:rFonts w:eastAsia="Times New Roman"/>
          <w:color w:val="212121"/>
          <w:szCs w:val="24"/>
        </w:rPr>
        <w:t xml:space="preserve">, </w:t>
      </w:r>
      <w:r w:rsidRPr="003F712B">
        <w:rPr>
          <w:rFonts w:eastAsia="Times New Roman"/>
          <w:color w:val="212121"/>
          <w:szCs w:val="24"/>
        </w:rPr>
        <w:t xml:space="preserve">όχι για αδήλωτους εργαζόμενους που εξετάζονται </w:t>
      </w:r>
      <w:r>
        <w:rPr>
          <w:rFonts w:eastAsia="Times New Roman"/>
          <w:color w:val="212121"/>
          <w:szCs w:val="24"/>
        </w:rPr>
        <w:t>χωριστά, μιλάω για α</w:t>
      </w:r>
      <w:r w:rsidRPr="003F712B">
        <w:rPr>
          <w:rFonts w:eastAsia="Times New Roman"/>
          <w:color w:val="212121"/>
          <w:szCs w:val="24"/>
        </w:rPr>
        <w:t xml:space="preserve">υτά τα </w:t>
      </w:r>
      <w:r>
        <w:rPr>
          <w:rFonts w:eastAsia="Times New Roman"/>
          <w:color w:val="212121"/>
          <w:szCs w:val="24"/>
        </w:rPr>
        <w:t>οκτακόσια πενήντα</w:t>
      </w:r>
      <w:r w:rsidRPr="003F712B">
        <w:rPr>
          <w:rFonts w:eastAsia="Times New Roman"/>
          <w:color w:val="212121"/>
          <w:szCs w:val="24"/>
        </w:rPr>
        <w:t xml:space="preserve"> πρόστιμα ύψους </w:t>
      </w:r>
      <w:r>
        <w:rPr>
          <w:rFonts w:eastAsia="Times New Roman"/>
          <w:color w:val="212121"/>
          <w:szCs w:val="24"/>
        </w:rPr>
        <w:t xml:space="preserve">4,3 </w:t>
      </w:r>
      <w:r w:rsidRPr="003F712B">
        <w:rPr>
          <w:rFonts w:eastAsia="Times New Roman"/>
          <w:color w:val="212121"/>
          <w:szCs w:val="24"/>
        </w:rPr>
        <w:t>εκατομμυρίων ευρώ</w:t>
      </w:r>
      <w:r>
        <w:rPr>
          <w:rFonts w:eastAsia="Times New Roman"/>
          <w:color w:val="212121"/>
          <w:szCs w:val="24"/>
        </w:rPr>
        <w:t xml:space="preserve">. </w:t>
      </w:r>
    </w:p>
    <w:p w14:paraId="25E0A659"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Ξ</w:t>
      </w:r>
      <w:r w:rsidRPr="003F712B">
        <w:rPr>
          <w:rFonts w:eastAsia="Times New Roman"/>
          <w:color w:val="212121"/>
          <w:szCs w:val="24"/>
        </w:rPr>
        <w:t>εχ</w:t>
      </w:r>
      <w:r w:rsidRPr="003F712B">
        <w:rPr>
          <w:rFonts w:eastAsia="Times New Roman"/>
          <w:color w:val="212121"/>
          <w:szCs w:val="24"/>
        </w:rPr>
        <w:t xml:space="preserve">ωριστά εντοπίστηκαν </w:t>
      </w:r>
      <w:r>
        <w:rPr>
          <w:rFonts w:eastAsia="Times New Roman"/>
          <w:color w:val="212121"/>
          <w:szCs w:val="24"/>
        </w:rPr>
        <w:t>τριακόσιοι σαράντα αδήλωτοι</w:t>
      </w:r>
      <w:r w:rsidRPr="003F712B">
        <w:rPr>
          <w:rFonts w:eastAsia="Times New Roman"/>
          <w:color w:val="212121"/>
          <w:szCs w:val="24"/>
        </w:rPr>
        <w:t xml:space="preserve"> εργαζόμενοι σ</w:t>
      </w:r>
      <w:r>
        <w:rPr>
          <w:rFonts w:eastAsia="Times New Roman"/>
          <w:color w:val="212121"/>
          <w:szCs w:val="24"/>
        </w:rPr>
        <w:t>ε τέτοιες επιχειρήσεις, σε εργολαβικές επιχειρήσεις</w:t>
      </w:r>
      <w:r w:rsidRPr="003F712B">
        <w:rPr>
          <w:rFonts w:eastAsia="Times New Roman"/>
          <w:color w:val="212121"/>
          <w:szCs w:val="24"/>
        </w:rPr>
        <w:t xml:space="preserve"> καθαριότητας και φύλαξης</w:t>
      </w:r>
      <w:r>
        <w:rPr>
          <w:rFonts w:eastAsia="Times New Roman"/>
          <w:color w:val="212121"/>
          <w:szCs w:val="24"/>
        </w:rPr>
        <w:t>,</w:t>
      </w:r>
      <w:r w:rsidRPr="003F712B">
        <w:rPr>
          <w:rFonts w:eastAsia="Times New Roman"/>
          <w:color w:val="212121"/>
          <w:szCs w:val="24"/>
        </w:rPr>
        <w:t xml:space="preserve"> που οδήγησαν σε πρόστιμα 3,5 εκατομμυρίων ευρώ</w:t>
      </w:r>
      <w:r>
        <w:rPr>
          <w:rFonts w:eastAsia="Times New Roman"/>
          <w:color w:val="212121"/>
          <w:szCs w:val="24"/>
        </w:rPr>
        <w:t xml:space="preserve">. </w:t>
      </w:r>
    </w:p>
    <w:p w14:paraId="25E0A65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3F712B">
        <w:rPr>
          <w:rFonts w:eastAsia="Times New Roman"/>
          <w:color w:val="212121"/>
          <w:szCs w:val="24"/>
        </w:rPr>
        <w:t>υνολικά</w:t>
      </w:r>
      <w:r>
        <w:rPr>
          <w:rFonts w:eastAsia="Times New Roman"/>
          <w:color w:val="212121"/>
          <w:szCs w:val="24"/>
        </w:rPr>
        <w:t>,</w:t>
      </w:r>
      <w:r w:rsidRPr="003F712B">
        <w:rPr>
          <w:rFonts w:eastAsia="Times New Roman"/>
          <w:color w:val="212121"/>
          <w:szCs w:val="24"/>
        </w:rPr>
        <w:t xml:space="preserve"> δηλαδή</w:t>
      </w:r>
      <w:r>
        <w:rPr>
          <w:rFonts w:eastAsia="Times New Roman"/>
          <w:color w:val="212121"/>
          <w:szCs w:val="24"/>
        </w:rPr>
        <w:t>,</w:t>
      </w:r>
      <w:r w:rsidRPr="003F712B">
        <w:rPr>
          <w:rFonts w:eastAsia="Times New Roman"/>
          <w:color w:val="212121"/>
          <w:szCs w:val="24"/>
        </w:rPr>
        <w:t xml:space="preserve"> μέσα σε αυτή την τετραετία οι παραβάσε</w:t>
      </w:r>
      <w:r>
        <w:rPr>
          <w:rFonts w:eastAsia="Times New Roman"/>
          <w:color w:val="212121"/>
          <w:szCs w:val="24"/>
        </w:rPr>
        <w:t>ις που διαπι</w:t>
      </w:r>
      <w:r>
        <w:rPr>
          <w:rFonts w:eastAsia="Times New Roman"/>
          <w:color w:val="212121"/>
          <w:szCs w:val="24"/>
        </w:rPr>
        <w:t>στώθηκαν σε αυτές τις επιχειρήσει</w:t>
      </w:r>
      <w:r w:rsidRPr="003F712B">
        <w:rPr>
          <w:rFonts w:eastAsia="Times New Roman"/>
          <w:color w:val="212121"/>
          <w:szCs w:val="24"/>
        </w:rPr>
        <w:t>ς καθαριότητας και φύλαξης ήταν ακραίες τόσο σε ό</w:t>
      </w:r>
      <w:r>
        <w:rPr>
          <w:rFonts w:eastAsia="Times New Roman"/>
          <w:color w:val="212121"/>
          <w:szCs w:val="24"/>
        </w:rPr>
        <w:t>,</w:t>
      </w:r>
      <w:r w:rsidRPr="003F712B">
        <w:rPr>
          <w:rFonts w:eastAsia="Times New Roman"/>
          <w:color w:val="212121"/>
          <w:szCs w:val="24"/>
        </w:rPr>
        <w:t>τι αφορά τη μη τήρηση της εργατικής νομοθεσίας όσο και σε ό</w:t>
      </w:r>
      <w:r>
        <w:rPr>
          <w:rFonts w:eastAsia="Times New Roman"/>
          <w:color w:val="212121"/>
          <w:szCs w:val="24"/>
        </w:rPr>
        <w:t>,</w:t>
      </w:r>
      <w:r w:rsidRPr="003F712B">
        <w:rPr>
          <w:rFonts w:eastAsia="Times New Roman"/>
          <w:color w:val="212121"/>
          <w:szCs w:val="24"/>
        </w:rPr>
        <w:t>τι αφορά αποκλειστικά αδήλωτη εργασία</w:t>
      </w:r>
      <w:r>
        <w:rPr>
          <w:rFonts w:eastAsia="Times New Roman"/>
          <w:color w:val="212121"/>
          <w:szCs w:val="24"/>
        </w:rPr>
        <w:t xml:space="preserve">, </w:t>
      </w:r>
      <w:r w:rsidRPr="003F712B">
        <w:rPr>
          <w:rFonts w:eastAsia="Times New Roman"/>
          <w:color w:val="212121"/>
          <w:szCs w:val="24"/>
        </w:rPr>
        <w:t>παραβάσεις οι οποίες οδήγησαν σε πρόστιμα συνολικού ύψους 7,9 εκατομμυρίων</w:t>
      </w:r>
      <w:r w:rsidRPr="003F712B">
        <w:rPr>
          <w:rFonts w:eastAsia="Times New Roman"/>
          <w:color w:val="212121"/>
          <w:szCs w:val="24"/>
        </w:rPr>
        <w:t xml:space="preserve"> ευρώ</w:t>
      </w:r>
      <w:r>
        <w:rPr>
          <w:rFonts w:eastAsia="Times New Roman"/>
          <w:color w:val="212121"/>
          <w:szCs w:val="24"/>
        </w:rPr>
        <w:t>.</w:t>
      </w:r>
    </w:p>
    <w:p w14:paraId="25E0A65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3F712B">
        <w:rPr>
          <w:rFonts w:eastAsia="Times New Roman"/>
          <w:color w:val="212121"/>
          <w:szCs w:val="24"/>
        </w:rPr>
        <w:lastRenderedPageBreak/>
        <w:t xml:space="preserve">Επομένως είναι </w:t>
      </w:r>
      <w:r>
        <w:rPr>
          <w:rFonts w:eastAsia="Times New Roman"/>
          <w:color w:val="212121"/>
          <w:szCs w:val="24"/>
        </w:rPr>
        <w:t>–</w:t>
      </w:r>
      <w:r w:rsidRPr="003F712B">
        <w:rPr>
          <w:rFonts w:eastAsia="Times New Roman"/>
          <w:color w:val="212121"/>
          <w:szCs w:val="24"/>
        </w:rPr>
        <w:t>νομίζω</w:t>
      </w:r>
      <w:r>
        <w:rPr>
          <w:rFonts w:eastAsia="Times New Roman"/>
          <w:color w:val="212121"/>
          <w:szCs w:val="24"/>
        </w:rPr>
        <w:t>-</w:t>
      </w:r>
      <w:r w:rsidRPr="003F712B">
        <w:rPr>
          <w:rFonts w:eastAsia="Times New Roman"/>
          <w:color w:val="212121"/>
          <w:szCs w:val="24"/>
        </w:rPr>
        <w:t xml:space="preserve"> προφανές ότι υπάρχει ανάγκη ενός ειδικότερου </w:t>
      </w:r>
      <w:r>
        <w:rPr>
          <w:rFonts w:eastAsia="Times New Roman"/>
          <w:color w:val="212121"/>
          <w:szCs w:val="24"/>
        </w:rPr>
        <w:t>-</w:t>
      </w:r>
      <w:r w:rsidRPr="003F712B">
        <w:rPr>
          <w:rFonts w:eastAsia="Times New Roman"/>
          <w:color w:val="212121"/>
          <w:szCs w:val="24"/>
        </w:rPr>
        <w:t>περισσότερο αυστηρού</w:t>
      </w:r>
      <w:r>
        <w:rPr>
          <w:rFonts w:eastAsia="Times New Roman"/>
          <w:color w:val="212121"/>
          <w:szCs w:val="24"/>
        </w:rPr>
        <w:t>-</w:t>
      </w:r>
      <w:r w:rsidRPr="003F712B">
        <w:rPr>
          <w:rFonts w:eastAsia="Times New Roman"/>
          <w:color w:val="212121"/>
          <w:szCs w:val="24"/>
        </w:rPr>
        <w:t xml:space="preserve"> πλαισίου ειδικά για αυτές τις εταιρ</w:t>
      </w:r>
      <w:r>
        <w:rPr>
          <w:rFonts w:eastAsia="Times New Roman"/>
          <w:color w:val="212121"/>
          <w:szCs w:val="24"/>
        </w:rPr>
        <w:t>ε</w:t>
      </w:r>
      <w:r w:rsidRPr="003F712B">
        <w:rPr>
          <w:rFonts w:eastAsia="Times New Roman"/>
          <w:color w:val="212121"/>
          <w:szCs w:val="24"/>
        </w:rPr>
        <w:t>ίες</w:t>
      </w:r>
      <w:r>
        <w:rPr>
          <w:rFonts w:eastAsia="Times New Roman"/>
          <w:color w:val="212121"/>
          <w:szCs w:val="24"/>
        </w:rPr>
        <w:t>,</w:t>
      </w:r>
      <w:r w:rsidRPr="003F712B">
        <w:rPr>
          <w:rFonts w:eastAsia="Times New Roman"/>
          <w:color w:val="212121"/>
          <w:szCs w:val="24"/>
        </w:rPr>
        <w:t xml:space="preserve"> διότι </w:t>
      </w:r>
      <w:r>
        <w:rPr>
          <w:rFonts w:eastAsia="Times New Roman"/>
          <w:color w:val="212121"/>
          <w:szCs w:val="24"/>
        </w:rPr>
        <w:t>-</w:t>
      </w:r>
      <w:r w:rsidRPr="003F712B">
        <w:rPr>
          <w:rFonts w:eastAsia="Times New Roman"/>
          <w:color w:val="212121"/>
          <w:szCs w:val="24"/>
        </w:rPr>
        <w:t xml:space="preserve">για να σας το δώσω και με </w:t>
      </w:r>
      <w:r>
        <w:rPr>
          <w:rFonts w:eastAsia="Times New Roman"/>
          <w:color w:val="212121"/>
          <w:szCs w:val="24"/>
        </w:rPr>
        <w:t xml:space="preserve">ποσοστιαία </w:t>
      </w:r>
      <w:r w:rsidRPr="003F712B">
        <w:rPr>
          <w:rFonts w:eastAsia="Times New Roman"/>
          <w:color w:val="212121"/>
          <w:szCs w:val="24"/>
        </w:rPr>
        <w:t>στοιχεία</w:t>
      </w:r>
      <w:r>
        <w:rPr>
          <w:rFonts w:eastAsia="Times New Roman"/>
          <w:color w:val="212121"/>
          <w:szCs w:val="24"/>
        </w:rPr>
        <w:t xml:space="preserve">- αυτές οι επιχειρήσεις </w:t>
      </w:r>
      <w:r w:rsidRPr="003F712B">
        <w:rPr>
          <w:rFonts w:eastAsia="Times New Roman"/>
          <w:color w:val="212121"/>
          <w:szCs w:val="24"/>
        </w:rPr>
        <w:t xml:space="preserve">απασχόλησαν το </w:t>
      </w:r>
      <w:r>
        <w:rPr>
          <w:rFonts w:eastAsia="Times New Roman"/>
          <w:color w:val="212121"/>
          <w:szCs w:val="24"/>
        </w:rPr>
        <w:t>ΣΕΠΕ</w:t>
      </w:r>
      <w:r w:rsidRPr="003F712B">
        <w:rPr>
          <w:rFonts w:eastAsia="Times New Roman"/>
          <w:color w:val="212121"/>
          <w:szCs w:val="24"/>
        </w:rPr>
        <w:t xml:space="preserve"> </w:t>
      </w:r>
      <w:r>
        <w:rPr>
          <w:rFonts w:eastAsia="Times New Roman"/>
          <w:color w:val="212121"/>
          <w:szCs w:val="24"/>
        </w:rPr>
        <w:t xml:space="preserve">σε </w:t>
      </w:r>
      <w:r w:rsidRPr="003F712B">
        <w:rPr>
          <w:rFonts w:eastAsia="Times New Roman"/>
          <w:color w:val="212121"/>
          <w:szCs w:val="24"/>
        </w:rPr>
        <w:t xml:space="preserve"> εργατικές διαφορές </w:t>
      </w:r>
      <w:r>
        <w:rPr>
          <w:rFonts w:eastAsia="Times New Roman"/>
          <w:color w:val="212121"/>
          <w:szCs w:val="24"/>
        </w:rPr>
        <w:t>κατά το</w:t>
      </w:r>
      <w:r w:rsidRPr="003F712B">
        <w:rPr>
          <w:rFonts w:eastAsia="Times New Roman"/>
          <w:color w:val="212121"/>
          <w:szCs w:val="24"/>
        </w:rPr>
        <w:t xml:space="preserve"> 8%</w:t>
      </w:r>
      <w:r>
        <w:rPr>
          <w:rFonts w:eastAsia="Times New Roman"/>
          <w:color w:val="212121"/>
          <w:szCs w:val="24"/>
        </w:rPr>
        <w:t xml:space="preserve">, </w:t>
      </w:r>
      <w:r w:rsidRPr="003F712B">
        <w:rPr>
          <w:rFonts w:eastAsia="Times New Roman"/>
          <w:color w:val="212121"/>
          <w:szCs w:val="24"/>
        </w:rPr>
        <w:t>δηλαδή το 8% των εργατικών διαφο</w:t>
      </w:r>
      <w:r>
        <w:rPr>
          <w:rFonts w:eastAsia="Times New Roman"/>
          <w:color w:val="212121"/>
          <w:szCs w:val="24"/>
        </w:rPr>
        <w:t>ρών ήταν αποκλειστικά για τέτοιες</w:t>
      </w:r>
      <w:r w:rsidRPr="003F712B">
        <w:rPr>
          <w:rFonts w:eastAsia="Times New Roman"/>
          <w:color w:val="212121"/>
          <w:szCs w:val="24"/>
        </w:rPr>
        <w:t xml:space="preserve"> επιχειρήσεις</w:t>
      </w:r>
      <w:r>
        <w:rPr>
          <w:rFonts w:eastAsia="Times New Roman"/>
          <w:color w:val="212121"/>
          <w:szCs w:val="24"/>
        </w:rPr>
        <w:t>,</w:t>
      </w:r>
      <w:r w:rsidRPr="003F712B">
        <w:rPr>
          <w:rFonts w:eastAsia="Times New Roman"/>
          <w:color w:val="212121"/>
          <w:szCs w:val="24"/>
        </w:rPr>
        <w:t xml:space="preserve"> όταν αυτές οι επιχειρήσεις </w:t>
      </w:r>
      <w:r>
        <w:rPr>
          <w:rFonts w:eastAsia="Times New Roman"/>
          <w:color w:val="212121"/>
          <w:szCs w:val="24"/>
        </w:rPr>
        <w:t>απασχολούν μ</w:t>
      </w:r>
      <w:r w:rsidRPr="003F712B">
        <w:rPr>
          <w:rFonts w:eastAsia="Times New Roman"/>
          <w:color w:val="212121"/>
          <w:szCs w:val="24"/>
        </w:rPr>
        <w:t>όλις το 2% του εργατικού δυναμικού</w:t>
      </w:r>
      <w:r>
        <w:rPr>
          <w:rFonts w:eastAsia="Times New Roman"/>
          <w:color w:val="212121"/>
          <w:szCs w:val="24"/>
        </w:rPr>
        <w:t xml:space="preserve">. </w:t>
      </w:r>
    </w:p>
    <w:p w14:paraId="25E0A65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Μιλάμε, δ</w:t>
      </w:r>
      <w:r w:rsidRPr="003F712B">
        <w:rPr>
          <w:rFonts w:eastAsia="Times New Roman"/>
          <w:color w:val="212121"/>
          <w:szCs w:val="24"/>
        </w:rPr>
        <w:t>ηλαδή</w:t>
      </w:r>
      <w:r>
        <w:rPr>
          <w:rFonts w:eastAsia="Times New Roman"/>
          <w:color w:val="212121"/>
          <w:szCs w:val="24"/>
        </w:rPr>
        <w:t>,</w:t>
      </w:r>
      <w:r w:rsidRPr="003F712B">
        <w:rPr>
          <w:rFonts w:eastAsia="Times New Roman"/>
          <w:color w:val="212121"/>
          <w:szCs w:val="24"/>
        </w:rPr>
        <w:t xml:space="preserve"> για επιχ</w:t>
      </w:r>
      <w:r>
        <w:rPr>
          <w:rFonts w:eastAsia="Times New Roman"/>
          <w:color w:val="212121"/>
          <w:szCs w:val="24"/>
        </w:rPr>
        <w:t xml:space="preserve">ειρήσεις οι οποίες δυστυχώς, </w:t>
      </w:r>
      <w:r w:rsidRPr="003F712B">
        <w:rPr>
          <w:rFonts w:eastAsia="Times New Roman"/>
          <w:color w:val="212121"/>
          <w:szCs w:val="24"/>
        </w:rPr>
        <w:t>όπως αποδεικνύε</w:t>
      </w:r>
      <w:r w:rsidRPr="003F712B">
        <w:rPr>
          <w:rFonts w:eastAsia="Times New Roman"/>
          <w:color w:val="212121"/>
          <w:szCs w:val="24"/>
        </w:rPr>
        <w:t>ται</w:t>
      </w:r>
      <w:r>
        <w:rPr>
          <w:rFonts w:eastAsia="Times New Roman"/>
          <w:color w:val="212121"/>
          <w:szCs w:val="24"/>
        </w:rPr>
        <w:t xml:space="preserve">, </w:t>
      </w:r>
      <w:r w:rsidRPr="003F712B">
        <w:rPr>
          <w:rFonts w:eastAsia="Times New Roman"/>
          <w:color w:val="212121"/>
          <w:szCs w:val="24"/>
        </w:rPr>
        <w:t xml:space="preserve">είναι ακραία </w:t>
      </w:r>
      <w:proofErr w:type="spellStart"/>
      <w:r w:rsidRPr="003F712B">
        <w:rPr>
          <w:rFonts w:eastAsia="Times New Roman"/>
          <w:color w:val="212121"/>
          <w:szCs w:val="24"/>
        </w:rPr>
        <w:t>παραβατικές</w:t>
      </w:r>
      <w:proofErr w:type="spellEnd"/>
      <w:r w:rsidRPr="003F712B">
        <w:rPr>
          <w:rFonts w:eastAsia="Times New Roman"/>
          <w:color w:val="212121"/>
          <w:szCs w:val="24"/>
        </w:rPr>
        <w:t xml:space="preserve"> και για αυτό χρειάζεται </w:t>
      </w:r>
      <w:r>
        <w:rPr>
          <w:rFonts w:eastAsia="Times New Roman"/>
          <w:color w:val="212121"/>
          <w:szCs w:val="24"/>
        </w:rPr>
        <w:t>-</w:t>
      </w:r>
      <w:r w:rsidRPr="003F712B">
        <w:rPr>
          <w:rFonts w:eastAsia="Times New Roman"/>
          <w:color w:val="212121"/>
          <w:szCs w:val="24"/>
        </w:rPr>
        <w:t>κατά τη γνώμη μου</w:t>
      </w:r>
      <w:r>
        <w:rPr>
          <w:rFonts w:eastAsia="Times New Roman"/>
          <w:color w:val="212121"/>
          <w:szCs w:val="24"/>
        </w:rPr>
        <w:t>-</w:t>
      </w:r>
      <w:r w:rsidRPr="003F712B">
        <w:rPr>
          <w:rFonts w:eastAsia="Times New Roman"/>
          <w:color w:val="212121"/>
          <w:szCs w:val="24"/>
        </w:rPr>
        <w:t xml:space="preserve"> ένα πολύ ειδικό</w:t>
      </w:r>
      <w:r>
        <w:rPr>
          <w:rFonts w:eastAsia="Times New Roman"/>
          <w:color w:val="212121"/>
          <w:szCs w:val="24"/>
        </w:rPr>
        <w:t xml:space="preserve"> -</w:t>
      </w:r>
      <w:r w:rsidRPr="003F712B">
        <w:rPr>
          <w:rFonts w:eastAsia="Times New Roman"/>
          <w:color w:val="212121"/>
          <w:szCs w:val="24"/>
        </w:rPr>
        <w:t xml:space="preserve">ειδικότερο από τις </w:t>
      </w:r>
      <w:r>
        <w:rPr>
          <w:rFonts w:eastAsia="Times New Roman"/>
          <w:color w:val="212121"/>
          <w:szCs w:val="24"/>
        </w:rPr>
        <w:t>άλλες- αυστηρό π</w:t>
      </w:r>
      <w:r w:rsidRPr="003F712B">
        <w:rPr>
          <w:rFonts w:eastAsia="Times New Roman"/>
          <w:color w:val="212121"/>
          <w:szCs w:val="24"/>
        </w:rPr>
        <w:t xml:space="preserve">λαίσιο προστασίας </w:t>
      </w:r>
      <w:r>
        <w:rPr>
          <w:rFonts w:eastAsia="Times New Roman"/>
          <w:color w:val="212121"/>
          <w:szCs w:val="24"/>
        </w:rPr>
        <w:t xml:space="preserve">της </w:t>
      </w:r>
      <w:r w:rsidRPr="003F712B">
        <w:rPr>
          <w:rFonts w:eastAsia="Times New Roman"/>
          <w:color w:val="212121"/>
          <w:szCs w:val="24"/>
        </w:rPr>
        <w:t>εργατικής νομοθεσίας</w:t>
      </w:r>
      <w:r>
        <w:rPr>
          <w:rFonts w:eastAsia="Times New Roman"/>
          <w:color w:val="212121"/>
          <w:szCs w:val="24"/>
        </w:rPr>
        <w:t>.</w:t>
      </w:r>
    </w:p>
    <w:p w14:paraId="25E0A65D"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την κυρία Υπουργό. </w:t>
      </w:r>
    </w:p>
    <w:p w14:paraId="25E0A65E"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xml:space="preserve">, έχετε </w:t>
      </w:r>
      <w:r>
        <w:rPr>
          <w:rFonts w:eastAsia="Times New Roman"/>
          <w:szCs w:val="24"/>
        </w:rPr>
        <w:t xml:space="preserve">τον λόγο για τη δευτερολογία σας και παρακαλώ πολύ να είστε εντός χρόνου, διότι μιλήσατε περίπου έξι λεπτά στην </w:t>
      </w:r>
      <w:proofErr w:type="spellStart"/>
      <w:r>
        <w:rPr>
          <w:rFonts w:eastAsia="Times New Roman"/>
          <w:szCs w:val="24"/>
        </w:rPr>
        <w:t>πρωτολογία</w:t>
      </w:r>
      <w:proofErr w:type="spellEnd"/>
      <w:r>
        <w:rPr>
          <w:rFonts w:eastAsia="Times New Roman"/>
          <w:szCs w:val="24"/>
        </w:rPr>
        <w:t xml:space="preserve"> σας. </w:t>
      </w:r>
    </w:p>
    <w:p w14:paraId="25E0A65F"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Κύριε Πρόεδρε, θα προσπαθήσω να είμαι πολύ σύντομος. </w:t>
      </w:r>
    </w:p>
    <w:p w14:paraId="25E0A66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szCs w:val="24"/>
        </w:rPr>
        <w:lastRenderedPageBreak/>
        <w:t xml:space="preserve">Κυρία Υπουργέ, </w:t>
      </w:r>
      <w:r w:rsidRPr="003F712B">
        <w:rPr>
          <w:rFonts w:eastAsia="Times New Roman"/>
          <w:color w:val="212121"/>
          <w:szCs w:val="24"/>
        </w:rPr>
        <w:t>εκπλήσσομαι ειλικρι</w:t>
      </w:r>
      <w:r>
        <w:rPr>
          <w:rFonts w:eastAsia="Times New Roman"/>
          <w:color w:val="212121"/>
          <w:szCs w:val="24"/>
        </w:rPr>
        <w:t>νά γιατί στην απ</w:t>
      </w:r>
      <w:r>
        <w:rPr>
          <w:rFonts w:eastAsia="Times New Roman"/>
          <w:color w:val="212121"/>
          <w:szCs w:val="24"/>
        </w:rPr>
        <w:t>άντηση που μου δ</w:t>
      </w:r>
      <w:r w:rsidRPr="003F712B">
        <w:rPr>
          <w:rFonts w:eastAsia="Times New Roman"/>
          <w:color w:val="212121"/>
          <w:szCs w:val="24"/>
        </w:rPr>
        <w:t>ώσατε</w:t>
      </w:r>
      <w:r>
        <w:rPr>
          <w:rFonts w:eastAsia="Times New Roman"/>
          <w:color w:val="212121"/>
          <w:szCs w:val="24"/>
        </w:rPr>
        <w:t>, την οποίαν μ</w:t>
      </w:r>
      <w:r w:rsidRPr="003F712B">
        <w:rPr>
          <w:rFonts w:eastAsia="Times New Roman"/>
          <w:color w:val="212121"/>
          <w:szCs w:val="24"/>
        </w:rPr>
        <w:t>ε πολλή προσοχή παρακολούθησα</w:t>
      </w:r>
      <w:r>
        <w:rPr>
          <w:rFonts w:eastAsia="Times New Roman"/>
          <w:color w:val="212121"/>
          <w:szCs w:val="24"/>
        </w:rPr>
        <w:t>,</w:t>
      </w:r>
      <w:r w:rsidRPr="003F712B">
        <w:rPr>
          <w:rFonts w:eastAsia="Times New Roman"/>
          <w:color w:val="212121"/>
          <w:szCs w:val="24"/>
        </w:rPr>
        <w:t xml:space="preserve"> διαπίστωσα</w:t>
      </w:r>
      <w:r>
        <w:rPr>
          <w:rFonts w:eastAsia="Times New Roman"/>
          <w:color w:val="212121"/>
          <w:szCs w:val="24"/>
        </w:rPr>
        <w:t>,</w:t>
      </w:r>
      <w:r w:rsidRPr="003F712B">
        <w:rPr>
          <w:rFonts w:eastAsia="Times New Roman"/>
          <w:color w:val="212121"/>
          <w:szCs w:val="24"/>
        </w:rPr>
        <w:t xml:space="preserve"> χωρίς να ξεφύγω καθόλου από την προσοχή με την οποία σας άκουγα</w:t>
      </w:r>
      <w:r>
        <w:rPr>
          <w:rFonts w:eastAsia="Times New Roman"/>
          <w:color w:val="212121"/>
          <w:szCs w:val="24"/>
        </w:rPr>
        <w:t>,</w:t>
      </w:r>
      <w:r w:rsidRPr="003F712B">
        <w:rPr>
          <w:rFonts w:eastAsia="Times New Roman"/>
          <w:color w:val="212121"/>
          <w:szCs w:val="24"/>
        </w:rPr>
        <w:t xml:space="preserve"> ότι είχατε ένα</w:t>
      </w:r>
      <w:r>
        <w:rPr>
          <w:rFonts w:eastAsia="Times New Roman"/>
          <w:color w:val="212121"/>
          <w:szCs w:val="24"/>
        </w:rPr>
        <w:t xml:space="preserve">ν </w:t>
      </w:r>
      <w:proofErr w:type="spellStart"/>
      <w:r>
        <w:rPr>
          <w:rFonts w:eastAsia="Times New Roman"/>
          <w:color w:val="212121"/>
          <w:szCs w:val="24"/>
        </w:rPr>
        <w:t>αντιφατικότατο</w:t>
      </w:r>
      <w:proofErr w:type="spellEnd"/>
      <w:r w:rsidRPr="003F712B">
        <w:rPr>
          <w:rFonts w:eastAsia="Times New Roman"/>
          <w:color w:val="212121"/>
          <w:szCs w:val="24"/>
        </w:rPr>
        <w:t xml:space="preserve"> λόγο</w:t>
      </w:r>
      <w:r>
        <w:rPr>
          <w:rFonts w:eastAsia="Times New Roman"/>
          <w:color w:val="212121"/>
          <w:szCs w:val="24"/>
        </w:rPr>
        <w:t xml:space="preserve">. </w:t>
      </w:r>
    </w:p>
    <w:p w14:paraId="25E0A66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Λέτε από τη μί</w:t>
      </w:r>
      <w:r w:rsidRPr="003F712B">
        <w:rPr>
          <w:rFonts w:eastAsia="Times New Roman"/>
          <w:color w:val="212121"/>
          <w:szCs w:val="24"/>
        </w:rPr>
        <w:t>α</w:t>
      </w:r>
      <w:r>
        <w:rPr>
          <w:rFonts w:eastAsia="Times New Roman"/>
          <w:color w:val="212121"/>
          <w:szCs w:val="24"/>
        </w:rPr>
        <w:t xml:space="preserve"> μεριά ότι είστε αδιαπραγμάτευτοι</w:t>
      </w:r>
      <w:r w:rsidRPr="003F712B">
        <w:rPr>
          <w:rFonts w:eastAsia="Times New Roman"/>
          <w:color w:val="212121"/>
          <w:szCs w:val="24"/>
        </w:rPr>
        <w:t xml:space="preserve"> και θέλετε να </w:t>
      </w:r>
      <w:proofErr w:type="spellStart"/>
      <w:r w:rsidRPr="003F712B">
        <w:rPr>
          <w:rFonts w:eastAsia="Times New Roman"/>
          <w:color w:val="212121"/>
          <w:szCs w:val="24"/>
        </w:rPr>
        <w:t>αυστηροποιήσ</w:t>
      </w:r>
      <w:r w:rsidRPr="003F712B">
        <w:rPr>
          <w:rFonts w:eastAsia="Times New Roman"/>
          <w:color w:val="212121"/>
          <w:szCs w:val="24"/>
        </w:rPr>
        <w:t>ε</w:t>
      </w:r>
      <w:r>
        <w:rPr>
          <w:rFonts w:eastAsia="Times New Roman"/>
          <w:color w:val="212121"/>
          <w:szCs w:val="24"/>
        </w:rPr>
        <w:t>τε</w:t>
      </w:r>
      <w:proofErr w:type="spellEnd"/>
      <w:r>
        <w:rPr>
          <w:rFonts w:eastAsia="Times New Roman"/>
          <w:color w:val="212121"/>
          <w:szCs w:val="24"/>
        </w:rPr>
        <w:t xml:space="preserve"> </w:t>
      </w:r>
      <w:r w:rsidRPr="003F712B">
        <w:rPr>
          <w:rFonts w:eastAsia="Times New Roman"/>
          <w:color w:val="212121"/>
          <w:szCs w:val="24"/>
        </w:rPr>
        <w:t>το νομικό πλαίσιο που καθορίζει τις ποινές για αυτές τις εταιρ</w:t>
      </w:r>
      <w:r>
        <w:rPr>
          <w:rFonts w:eastAsia="Times New Roman"/>
          <w:color w:val="212121"/>
          <w:szCs w:val="24"/>
        </w:rPr>
        <w:t>ε</w:t>
      </w:r>
      <w:r w:rsidRPr="003F712B">
        <w:rPr>
          <w:rFonts w:eastAsia="Times New Roman"/>
          <w:color w:val="212121"/>
          <w:szCs w:val="24"/>
        </w:rPr>
        <w:t>ίες και από την άλλη πλευρά</w:t>
      </w:r>
      <w:r>
        <w:rPr>
          <w:rFonts w:eastAsia="Times New Roman"/>
          <w:color w:val="212121"/>
          <w:szCs w:val="24"/>
        </w:rPr>
        <w:t>, δεν εξηγείτε</w:t>
      </w:r>
      <w:r w:rsidRPr="003F712B">
        <w:rPr>
          <w:rFonts w:eastAsia="Times New Roman"/>
          <w:color w:val="212121"/>
          <w:szCs w:val="24"/>
        </w:rPr>
        <w:t xml:space="preserve"> γιατί κάνετε αυτή τη μεγάλη διάκριση της άνισης αντιμετώπισης με τις υπόλοιπες εταιρ</w:t>
      </w:r>
      <w:r>
        <w:rPr>
          <w:rFonts w:eastAsia="Times New Roman"/>
          <w:color w:val="212121"/>
          <w:szCs w:val="24"/>
        </w:rPr>
        <w:t>ε</w:t>
      </w:r>
      <w:r w:rsidRPr="003F712B">
        <w:rPr>
          <w:rFonts w:eastAsia="Times New Roman"/>
          <w:color w:val="212121"/>
          <w:szCs w:val="24"/>
        </w:rPr>
        <w:t>ίες παροχής υπηρεσιών</w:t>
      </w:r>
      <w:r>
        <w:rPr>
          <w:rFonts w:eastAsia="Times New Roman"/>
          <w:color w:val="212121"/>
          <w:szCs w:val="24"/>
        </w:rPr>
        <w:t xml:space="preserve">. </w:t>
      </w:r>
    </w:p>
    <w:p w14:paraId="25E0A66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Λέτε, </w:t>
      </w:r>
      <w:r w:rsidRPr="003F712B">
        <w:rPr>
          <w:rFonts w:eastAsia="Times New Roman"/>
          <w:color w:val="212121"/>
          <w:szCs w:val="24"/>
        </w:rPr>
        <w:t>από τη μία</w:t>
      </w:r>
      <w:r>
        <w:rPr>
          <w:rFonts w:eastAsia="Times New Roman"/>
          <w:color w:val="212121"/>
          <w:szCs w:val="24"/>
        </w:rPr>
        <w:t>,</w:t>
      </w:r>
      <w:r w:rsidRPr="003F712B">
        <w:rPr>
          <w:rFonts w:eastAsia="Times New Roman"/>
          <w:color w:val="212121"/>
          <w:szCs w:val="24"/>
        </w:rPr>
        <w:t xml:space="preserve"> ότι είναι μόνο το 2%</w:t>
      </w:r>
      <w:r>
        <w:rPr>
          <w:rFonts w:eastAsia="Times New Roman"/>
          <w:color w:val="212121"/>
          <w:szCs w:val="24"/>
        </w:rPr>
        <w:t xml:space="preserve">. Μα, έχουν </w:t>
      </w:r>
      <w:r w:rsidRPr="003F712B">
        <w:rPr>
          <w:rFonts w:eastAsia="Times New Roman"/>
          <w:color w:val="212121"/>
          <w:szCs w:val="24"/>
        </w:rPr>
        <w:t>πολύ λίγους εργαζόμενους</w:t>
      </w:r>
      <w:r>
        <w:rPr>
          <w:rFonts w:eastAsia="Times New Roman"/>
          <w:color w:val="212121"/>
          <w:szCs w:val="24"/>
        </w:rPr>
        <w:t>, αλλά τους τιμωρείτε</w:t>
      </w:r>
      <w:r w:rsidRPr="003F712B">
        <w:rPr>
          <w:rFonts w:eastAsia="Times New Roman"/>
          <w:color w:val="212121"/>
          <w:szCs w:val="24"/>
        </w:rPr>
        <w:t xml:space="preserve"> έτσι ώστε να τους κλείσετε και να μην τους δίνετε το δικαίωμα επί </w:t>
      </w:r>
      <w:proofErr w:type="spellStart"/>
      <w:r w:rsidRPr="003F712B">
        <w:rPr>
          <w:rFonts w:eastAsia="Times New Roman"/>
          <w:color w:val="212121"/>
          <w:szCs w:val="24"/>
        </w:rPr>
        <w:t>ίσοις</w:t>
      </w:r>
      <w:proofErr w:type="spellEnd"/>
      <w:r w:rsidRPr="003F712B">
        <w:rPr>
          <w:rFonts w:eastAsia="Times New Roman"/>
          <w:color w:val="212121"/>
          <w:szCs w:val="24"/>
        </w:rPr>
        <w:t xml:space="preserve"> </w:t>
      </w:r>
      <w:proofErr w:type="spellStart"/>
      <w:r w:rsidRPr="003F712B">
        <w:rPr>
          <w:rFonts w:eastAsia="Times New Roman"/>
          <w:color w:val="212121"/>
          <w:szCs w:val="24"/>
        </w:rPr>
        <w:t>όροις</w:t>
      </w:r>
      <w:proofErr w:type="spellEnd"/>
      <w:r>
        <w:rPr>
          <w:rFonts w:eastAsia="Times New Roman"/>
          <w:color w:val="212121"/>
          <w:szCs w:val="24"/>
        </w:rPr>
        <w:t xml:space="preserve">, μέχρι να </w:t>
      </w:r>
      <w:proofErr w:type="spellStart"/>
      <w:r>
        <w:rPr>
          <w:rFonts w:eastAsia="Times New Roman"/>
          <w:color w:val="212121"/>
          <w:szCs w:val="24"/>
        </w:rPr>
        <w:t>τελεσιδικήσει</w:t>
      </w:r>
      <w:proofErr w:type="spellEnd"/>
      <w:r>
        <w:rPr>
          <w:rFonts w:eastAsia="Times New Roman"/>
          <w:color w:val="212121"/>
          <w:szCs w:val="24"/>
        </w:rPr>
        <w:t xml:space="preserve"> η</w:t>
      </w:r>
      <w:r w:rsidRPr="003F712B">
        <w:rPr>
          <w:rFonts w:eastAsia="Times New Roman"/>
          <w:color w:val="212121"/>
          <w:szCs w:val="24"/>
        </w:rPr>
        <w:t xml:space="preserve"> απόφαση των αρμόδιων δικαστηρίων </w:t>
      </w:r>
      <w:r>
        <w:rPr>
          <w:rFonts w:eastAsia="Times New Roman"/>
          <w:color w:val="212121"/>
          <w:szCs w:val="24"/>
        </w:rPr>
        <w:t>σ</w:t>
      </w:r>
      <w:r w:rsidRPr="003F712B">
        <w:rPr>
          <w:rFonts w:eastAsia="Times New Roman"/>
          <w:color w:val="212121"/>
          <w:szCs w:val="24"/>
        </w:rPr>
        <w:t xml:space="preserve">τα οποία έχουν προσφύγει και δεν δώσατε στοιχεία </w:t>
      </w:r>
      <w:r>
        <w:rPr>
          <w:rFonts w:eastAsia="Times New Roman"/>
          <w:color w:val="212121"/>
          <w:szCs w:val="24"/>
        </w:rPr>
        <w:t xml:space="preserve">για το </w:t>
      </w:r>
      <w:r w:rsidRPr="003F712B">
        <w:rPr>
          <w:rFonts w:eastAsia="Times New Roman"/>
          <w:color w:val="212121"/>
          <w:szCs w:val="24"/>
        </w:rPr>
        <w:t>πόσε</w:t>
      </w:r>
      <w:r w:rsidRPr="003F712B">
        <w:rPr>
          <w:rFonts w:eastAsia="Times New Roman"/>
          <w:color w:val="212121"/>
          <w:szCs w:val="24"/>
        </w:rPr>
        <w:t>ς τέτοιες αποφάσεις έχουν δικαιώσει τέτοιες εταιρ</w:t>
      </w:r>
      <w:r>
        <w:rPr>
          <w:rFonts w:eastAsia="Times New Roman"/>
          <w:color w:val="212121"/>
          <w:szCs w:val="24"/>
        </w:rPr>
        <w:t>ε</w:t>
      </w:r>
      <w:r w:rsidRPr="003F712B">
        <w:rPr>
          <w:rFonts w:eastAsia="Times New Roman"/>
          <w:color w:val="212121"/>
          <w:szCs w:val="24"/>
        </w:rPr>
        <w:t>ίες</w:t>
      </w:r>
      <w:r>
        <w:rPr>
          <w:rFonts w:eastAsia="Times New Roman"/>
          <w:color w:val="212121"/>
          <w:szCs w:val="24"/>
        </w:rPr>
        <w:t>. Και</w:t>
      </w:r>
      <w:r w:rsidRPr="003F712B">
        <w:rPr>
          <w:rFonts w:eastAsia="Times New Roman"/>
          <w:color w:val="212121"/>
          <w:szCs w:val="24"/>
        </w:rPr>
        <w:t xml:space="preserve"> λέτε ότι είναι μόνο το 2%</w:t>
      </w:r>
      <w:r>
        <w:rPr>
          <w:rFonts w:eastAsia="Times New Roman"/>
          <w:color w:val="212121"/>
          <w:szCs w:val="24"/>
        </w:rPr>
        <w:t xml:space="preserve">. </w:t>
      </w:r>
    </w:p>
    <w:p w14:paraId="25E0A66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3F712B">
        <w:rPr>
          <w:rFonts w:eastAsia="Times New Roman"/>
          <w:color w:val="212121"/>
          <w:szCs w:val="24"/>
        </w:rPr>
        <w:t>αι από την άλλη</w:t>
      </w:r>
      <w:r>
        <w:rPr>
          <w:rFonts w:eastAsia="Times New Roman"/>
          <w:color w:val="212121"/>
          <w:szCs w:val="24"/>
        </w:rPr>
        <w:t>, χαίρεστε διότι καταπολεμήσα</w:t>
      </w:r>
      <w:r w:rsidRPr="003F712B">
        <w:rPr>
          <w:rFonts w:eastAsia="Times New Roman"/>
          <w:color w:val="212121"/>
          <w:szCs w:val="24"/>
        </w:rPr>
        <w:t xml:space="preserve">τε τη μαύρη εργασία </w:t>
      </w:r>
      <w:r>
        <w:rPr>
          <w:rFonts w:eastAsia="Times New Roman"/>
          <w:color w:val="212121"/>
          <w:szCs w:val="24"/>
        </w:rPr>
        <w:t>–πώ</w:t>
      </w:r>
      <w:r w:rsidRPr="003F712B">
        <w:rPr>
          <w:rFonts w:eastAsia="Times New Roman"/>
          <w:color w:val="212121"/>
          <w:szCs w:val="24"/>
        </w:rPr>
        <w:t>ς</w:t>
      </w:r>
      <w:r>
        <w:rPr>
          <w:rFonts w:eastAsia="Times New Roman"/>
          <w:color w:val="212121"/>
          <w:szCs w:val="24"/>
        </w:rPr>
        <w:t>;-</w:t>
      </w:r>
      <w:r w:rsidRPr="003F712B">
        <w:rPr>
          <w:rFonts w:eastAsia="Times New Roman"/>
          <w:color w:val="212121"/>
          <w:szCs w:val="24"/>
        </w:rPr>
        <w:t xml:space="preserve"> εξοντώνοντας τις επιχειρήσεις οι οποίες </w:t>
      </w:r>
      <w:r w:rsidRPr="003F712B">
        <w:rPr>
          <w:rFonts w:eastAsia="Times New Roman"/>
          <w:color w:val="212121"/>
          <w:szCs w:val="24"/>
        </w:rPr>
        <w:lastRenderedPageBreak/>
        <w:t>απασχολούν εργαζόμενους σε ποσοστό μόνο 2%</w:t>
      </w:r>
      <w:r>
        <w:rPr>
          <w:rFonts w:eastAsia="Times New Roman"/>
          <w:color w:val="212121"/>
          <w:szCs w:val="24"/>
        </w:rPr>
        <w:t>. Ειλικρινά λυπ</w:t>
      </w:r>
      <w:r>
        <w:rPr>
          <w:rFonts w:eastAsia="Times New Roman"/>
          <w:color w:val="212121"/>
          <w:szCs w:val="24"/>
        </w:rPr>
        <w:t>άμαι και υ</w:t>
      </w:r>
      <w:r w:rsidRPr="003F712B">
        <w:rPr>
          <w:rFonts w:eastAsia="Times New Roman"/>
          <w:color w:val="212121"/>
          <w:szCs w:val="24"/>
        </w:rPr>
        <w:t>πάρχουν και άλλα στοιχεία τα οποία αποδεικνύουν τον αντιφατικό σας λόγο και την ανάλγητη πο</w:t>
      </w:r>
      <w:r>
        <w:rPr>
          <w:rFonts w:eastAsia="Times New Roman"/>
          <w:color w:val="212121"/>
          <w:szCs w:val="24"/>
        </w:rPr>
        <w:t>λιτική με την οποία νομοθετείτε. Δ</w:t>
      </w:r>
      <w:r w:rsidRPr="003F712B">
        <w:rPr>
          <w:rFonts w:eastAsia="Times New Roman"/>
          <w:color w:val="212121"/>
          <w:szCs w:val="24"/>
        </w:rPr>
        <w:t>εν έχω</w:t>
      </w:r>
      <w:r>
        <w:rPr>
          <w:rFonts w:eastAsia="Times New Roman"/>
          <w:color w:val="212121"/>
          <w:szCs w:val="24"/>
        </w:rPr>
        <w:t>,</w:t>
      </w:r>
      <w:r w:rsidRPr="003F712B">
        <w:rPr>
          <w:rFonts w:eastAsia="Times New Roman"/>
          <w:color w:val="212121"/>
          <w:szCs w:val="24"/>
        </w:rPr>
        <w:t xml:space="preserve"> </w:t>
      </w:r>
      <w:r>
        <w:rPr>
          <w:rFonts w:eastAsia="Times New Roman"/>
          <w:color w:val="212121"/>
          <w:szCs w:val="24"/>
        </w:rPr>
        <w:t xml:space="preserve">όμως, </w:t>
      </w:r>
      <w:r w:rsidRPr="003F712B">
        <w:rPr>
          <w:rFonts w:eastAsia="Times New Roman"/>
          <w:color w:val="212121"/>
          <w:szCs w:val="24"/>
        </w:rPr>
        <w:t>πολύ χρόνο για να μπορέσω να τα αναλύσω</w:t>
      </w:r>
      <w:r>
        <w:rPr>
          <w:rFonts w:eastAsia="Times New Roman"/>
          <w:color w:val="212121"/>
          <w:szCs w:val="24"/>
        </w:rPr>
        <w:t>.</w:t>
      </w:r>
    </w:p>
    <w:p w14:paraId="25E0A66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3F712B">
        <w:rPr>
          <w:rFonts w:eastAsia="Times New Roman"/>
          <w:color w:val="212121"/>
          <w:szCs w:val="24"/>
        </w:rPr>
        <w:t>ας λέω μόνο ότι μέσα σε τέσσερα χρόνια</w:t>
      </w:r>
      <w:r>
        <w:rPr>
          <w:rFonts w:eastAsia="Times New Roman"/>
          <w:color w:val="212121"/>
          <w:szCs w:val="24"/>
        </w:rPr>
        <w:t>,</w:t>
      </w:r>
      <w:r w:rsidRPr="003F712B">
        <w:rPr>
          <w:rFonts w:eastAsia="Times New Roman"/>
          <w:color w:val="212121"/>
          <w:szCs w:val="24"/>
        </w:rPr>
        <w:t xml:space="preserve"> κυρία Υπουργέ</w:t>
      </w:r>
      <w:r>
        <w:rPr>
          <w:rFonts w:eastAsia="Times New Roman"/>
          <w:color w:val="212121"/>
          <w:szCs w:val="24"/>
        </w:rPr>
        <w:t>, της πολυδι</w:t>
      </w:r>
      <w:r>
        <w:rPr>
          <w:rFonts w:eastAsia="Times New Roman"/>
          <w:color w:val="212121"/>
          <w:szCs w:val="24"/>
        </w:rPr>
        <w:t xml:space="preserve">αφημιζόμενης </w:t>
      </w:r>
      <w:r w:rsidRPr="003F712B">
        <w:rPr>
          <w:rFonts w:eastAsia="Times New Roman"/>
          <w:color w:val="212121"/>
          <w:szCs w:val="24"/>
        </w:rPr>
        <w:t xml:space="preserve">αριστερής διακυβέρνησης κατορθώσατε να μετατρέψετε το πλεονέκτημα της ηθικής </w:t>
      </w:r>
      <w:r>
        <w:rPr>
          <w:rFonts w:eastAsia="Times New Roman"/>
          <w:color w:val="212121"/>
          <w:szCs w:val="24"/>
        </w:rPr>
        <w:t>-που θεωρητικά ιδιοποιείτο η Α</w:t>
      </w:r>
      <w:r w:rsidRPr="003F712B">
        <w:rPr>
          <w:rFonts w:eastAsia="Times New Roman"/>
          <w:color w:val="212121"/>
          <w:szCs w:val="24"/>
        </w:rPr>
        <w:t>ριστερά</w:t>
      </w:r>
      <w:r>
        <w:rPr>
          <w:rFonts w:eastAsia="Times New Roman"/>
          <w:color w:val="212121"/>
          <w:szCs w:val="24"/>
        </w:rPr>
        <w:t>-</w:t>
      </w:r>
      <w:r w:rsidRPr="003F712B">
        <w:rPr>
          <w:rFonts w:eastAsia="Times New Roman"/>
          <w:color w:val="212121"/>
          <w:szCs w:val="24"/>
        </w:rPr>
        <w:t xml:space="preserve"> σε πλεονέκτημα αναλγησίας</w:t>
      </w:r>
      <w:r>
        <w:rPr>
          <w:rFonts w:eastAsia="Times New Roman"/>
          <w:color w:val="212121"/>
          <w:szCs w:val="24"/>
        </w:rPr>
        <w:t>.</w:t>
      </w:r>
      <w:r w:rsidRPr="003F712B">
        <w:rPr>
          <w:rFonts w:eastAsia="Times New Roman"/>
          <w:color w:val="212121"/>
          <w:szCs w:val="24"/>
        </w:rPr>
        <w:t xml:space="preserve"> </w:t>
      </w:r>
    </w:p>
    <w:p w14:paraId="25E0A66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3F712B">
        <w:rPr>
          <w:rFonts w:eastAsia="Times New Roman"/>
          <w:color w:val="212121"/>
          <w:szCs w:val="24"/>
        </w:rPr>
        <w:t xml:space="preserve">Γιατί πώς αλλιώς θα μπορούσε να χαρακτηριστεί η </w:t>
      </w:r>
      <w:proofErr w:type="spellStart"/>
      <w:r w:rsidRPr="003F712B">
        <w:rPr>
          <w:rFonts w:eastAsia="Times New Roman"/>
          <w:color w:val="212121"/>
          <w:szCs w:val="24"/>
        </w:rPr>
        <w:t>εμμονική</w:t>
      </w:r>
      <w:proofErr w:type="spellEnd"/>
      <w:r w:rsidRPr="003F712B">
        <w:rPr>
          <w:rFonts w:eastAsia="Times New Roman"/>
          <w:color w:val="212121"/>
          <w:szCs w:val="24"/>
        </w:rPr>
        <w:t xml:space="preserve"> σας προσέγγιση σε ένα θ</w:t>
      </w:r>
      <w:r>
        <w:rPr>
          <w:rFonts w:eastAsia="Times New Roman"/>
          <w:color w:val="212121"/>
          <w:szCs w:val="24"/>
        </w:rPr>
        <w:t>έμα που αφορά εκατο</w:t>
      </w:r>
      <w:r>
        <w:rPr>
          <w:rFonts w:eastAsia="Times New Roman"/>
          <w:color w:val="212121"/>
          <w:szCs w:val="24"/>
        </w:rPr>
        <w:t>ντάδες εταιρ</w:t>
      </w:r>
      <w:r>
        <w:rPr>
          <w:rFonts w:eastAsia="Times New Roman"/>
          <w:color w:val="212121"/>
          <w:szCs w:val="24"/>
        </w:rPr>
        <w:t>ε</w:t>
      </w:r>
      <w:r w:rsidRPr="003F712B">
        <w:rPr>
          <w:rFonts w:eastAsia="Times New Roman"/>
          <w:color w:val="212121"/>
          <w:szCs w:val="24"/>
        </w:rPr>
        <w:t>ίες και χιλιάδες εργαζόμενους</w:t>
      </w:r>
      <w:r>
        <w:rPr>
          <w:rFonts w:eastAsia="Times New Roman"/>
          <w:color w:val="212121"/>
          <w:szCs w:val="24"/>
        </w:rPr>
        <w:t xml:space="preserve">; Η </w:t>
      </w:r>
      <w:proofErr w:type="spellStart"/>
      <w:r>
        <w:rPr>
          <w:rFonts w:eastAsia="Times New Roman"/>
          <w:color w:val="212121"/>
          <w:szCs w:val="24"/>
        </w:rPr>
        <w:t>στοχοπροσήλωσή</w:t>
      </w:r>
      <w:proofErr w:type="spellEnd"/>
      <w:r>
        <w:rPr>
          <w:rFonts w:eastAsia="Times New Roman"/>
          <w:color w:val="212121"/>
          <w:szCs w:val="24"/>
        </w:rPr>
        <w:t xml:space="preserve"> σας σε μι</w:t>
      </w:r>
      <w:r w:rsidRPr="003F712B">
        <w:rPr>
          <w:rFonts w:eastAsia="Times New Roman"/>
          <w:color w:val="212121"/>
          <w:szCs w:val="24"/>
        </w:rPr>
        <w:t>α άδικη και εξοντωτική διά</w:t>
      </w:r>
      <w:r>
        <w:rPr>
          <w:rFonts w:eastAsia="Times New Roman"/>
          <w:color w:val="212121"/>
          <w:szCs w:val="24"/>
        </w:rPr>
        <w:t>ταξη είναι ειλικρινά δυσερμήνευτη.</w:t>
      </w:r>
    </w:p>
    <w:p w14:paraId="25E0A66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Εσείς,</w:t>
      </w:r>
      <w:r w:rsidRPr="003F712B">
        <w:rPr>
          <w:rFonts w:eastAsia="Times New Roman"/>
          <w:color w:val="212121"/>
          <w:szCs w:val="24"/>
        </w:rPr>
        <w:t xml:space="preserve"> οι κατά κύριο λόγο εκφραστές του δικαίου των εργαζομένων</w:t>
      </w:r>
      <w:r>
        <w:rPr>
          <w:rFonts w:eastAsia="Times New Roman"/>
          <w:color w:val="212121"/>
          <w:szCs w:val="24"/>
        </w:rPr>
        <w:t>, πώς θα κεφαλαιοποιή</w:t>
      </w:r>
      <w:r w:rsidRPr="003F712B">
        <w:rPr>
          <w:rFonts w:eastAsia="Times New Roman"/>
          <w:color w:val="212121"/>
          <w:szCs w:val="24"/>
        </w:rPr>
        <w:t>σετε αυτή σας την παραδοξολογία</w:t>
      </w:r>
      <w:r>
        <w:rPr>
          <w:rFonts w:eastAsia="Times New Roman"/>
          <w:color w:val="212121"/>
          <w:szCs w:val="24"/>
        </w:rPr>
        <w:t>; Ειλικριν</w:t>
      </w:r>
      <w:r>
        <w:rPr>
          <w:rFonts w:eastAsia="Times New Roman"/>
          <w:color w:val="212121"/>
          <w:szCs w:val="24"/>
        </w:rPr>
        <w:t>ά, α</w:t>
      </w:r>
      <w:r w:rsidRPr="003F712B">
        <w:rPr>
          <w:rFonts w:eastAsia="Times New Roman"/>
          <w:color w:val="212121"/>
          <w:szCs w:val="24"/>
        </w:rPr>
        <w:t>πορώ και σας ερωτώ</w:t>
      </w:r>
      <w:r>
        <w:rPr>
          <w:rFonts w:eastAsia="Times New Roman"/>
          <w:color w:val="212121"/>
          <w:szCs w:val="24"/>
        </w:rPr>
        <w:t>: Α</w:t>
      </w:r>
      <w:r w:rsidRPr="003F712B">
        <w:rPr>
          <w:rFonts w:eastAsia="Times New Roman"/>
          <w:color w:val="212121"/>
          <w:szCs w:val="24"/>
        </w:rPr>
        <w:t>υτή η αναντιστοιχία λόγων και έργων σας είναι πραγματικά μυθιστορηματική</w:t>
      </w:r>
      <w:r>
        <w:rPr>
          <w:rFonts w:eastAsia="Times New Roman"/>
          <w:color w:val="212121"/>
          <w:szCs w:val="24"/>
        </w:rPr>
        <w:t>; Κ</w:t>
      </w:r>
      <w:r w:rsidRPr="003F712B">
        <w:rPr>
          <w:rFonts w:eastAsia="Times New Roman"/>
          <w:color w:val="212121"/>
          <w:szCs w:val="24"/>
        </w:rPr>
        <w:t xml:space="preserve">αι </w:t>
      </w:r>
      <w:r>
        <w:rPr>
          <w:rFonts w:eastAsia="Times New Roman"/>
          <w:color w:val="212121"/>
          <w:szCs w:val="24"/>
        </w:rPr>
        <w:t>αν θέλω να είμαι απολύτως ακριβή</w:t>
      </w:r>
      <w:r w:rsidRPr="003F712B">
        <w:rPr>
          <w:rFonts w:eastAsia="Times New Roman"/>
          <w:color w:val="212121"/>
          <w:szCs w:val="24"/>
        </w:rPr>
        <w:t>ς</w:t>
      </w:r>
      <w:r>
        <w:rPr>
          <w:rFonts w:eastAsia="Times New Roman"/>
          <w:color w:val="212121"/>
          <w:szCs w:val="24"/>
        </w:rPr>
        <w:t xml:space="preserve">, </w:t>
      </w:r>
      <w:r w:rsidRPr="003F712B">
        <w:rPr>
          <w:rFonts w:eastAsia="Times New Roman"/>
          <w:color w:val="212121"/>
          <w:szCs w:val="24"/>
        </w:rPr>
        <w:t>είναι μάλλον εφιαλτική</w:t>
      </w:r>
      <w:r>
        <w:rPr>
          <w:rFonts w:eastAsia="Times New Roman"/>
          <w:color w:val="212121"/>
          <w:szCs w:val="24"/>
        </w:rPr>
        <w:t xml:space="preserve">. </w:t>
      </w:r>
    </w:p>
    <w:p w14:paraId="25E0A66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Α</w:t>
      </w:r>
      <w:r w:rsidRPr="003F712B">
        <w:rPr>
          <w:rFonts w:eastAsia="Times New Roman"/>
          <w:color w:val="212121"/>
          <w:szCs w:val="24"/>
        </w:rPr>
        <w:t>πό τις κορυφαίες διατάξεις που καθορίζουν το</w:t>
      </w:r>
      <w:r>
        <w:rPr>
          <w:rFonts w:eastAsia="Times New Roman"/>
          <w:color w:val="212121"/>
          <w:szCs w:val="24"/>
        </w:rPr>
        <w:t>ν</w:t>
      </w:r>
      <w:r w:rsidRPr="003F712B">
        <w:rPr>
          <w:rFonts w:eastAsia="Times New Roman"/>
          <w:color w:val="212121"/>
          <w:szCs w:val="24"/>
        </w:rPr>
        <w:t xml:space="preserve"> χάρτη των θεμελιωδών δικαιωμάτων των πολιτών σ</w:t>
      </w:r>
      <w:r w:rsidRPr="003F712B">
        <w:rPr>
          <w:rFonts w:eastAsia="Times New Roman"/>
          <w:color w:val="212121"/>
          <w:szCs w:val="24"/>
        </w:rPr>
        <w:t>το σύγχρονο ελληνικ</w:t>
      </w:r>
      <w:r>
        <w:rPr>
          <w:rFonts w:eastAsia="Times New Roman"/>
          <w:color w:val="212121"/>
          <w:szCs w:val="24"/>
        </w:rPr>
        <w:t>ό κράτος είναι το άρθρο 20 του Σ</w:t>
      </w:r>
      <w:r w:rsidRPr="003F712B">
        <w:rPr>
          <w:rFonts w:eastAsia="Times New Roman"/>
          <w:color w:val="212121"/>
          <w:szCs w:val="24"/>
        </w:rPr>
        <w:t>υντάγματος</w:t>
      </w:r>
      <w:r>
        <w:rPr>
          <w:rFonts w:eastAsia="Times New Roman"/>
          <w:color w:val="212121"/>
          <w:szCs w:val="24"/>
        </w:rPr>
        <w:t xml:space="preserve">, κυρία Υπουργέ, </w:t>
      </w:r>
      <w:r w:rsidRPr="003F712B">
        <w:rPr>
          <w:rFonts w:eastAsia="Times New Roman"/>
          <w:color w:val="212121"/>
          <w:szCs w:val="24"/>
        </w:rPr>
        <w:t>το οποίο χωρίς να επιδέχεται διασταλτική</w:t>
      </w:r>
      <w:r>
        <w:rPr>
          <w:rFonts w:eastAsia="Times New Roman"/>
          <w:color w:val="212121"/>
          <w:szCs w:val="24"/>
        </w:rPr>
        <w:t>ς</w:t>
      </w:r>
      <w:r w:rsidRPr="003F712B">
        <w:rPr>
          <w:rFonts w:eastAsia="Times New Roman"/>
          <w:color w:val="212121"/>
          <w:szCs w:val="24"/>
        </w:rPr>
        <w:t xml:space="preserve"> ερμηνεία</w:t>
      </w:r>
      <w:r>
        <w:rPr>
          <w:rFonts w:eastAsia="Times New Roman"/>
          <w:color w:val="212121"/>
          <w:szCs w:val="24"/>
        </w:rPr>
        <w:t>ς</w:t>
      </w:r>
      <w:r w:rsidRPr="003F712B">
        <w:rPr>
          <w:rFonts w:eastAsia="Times New Roman"/>
          <w:color w:val="212121"/>
          <w:szCs w:val="24"/>
        </w:rPr>
        <w:t xml:space="preserve"> εξασφαλίζει σε κάθε πολίτη το δικαίωμα παροχής έ</w:t>
      </w:r>
      <w:r>
        <w:rPr>
          <w:rFonts w:eastAsia="Times New Roman"/>
          <w:color w:val="212121"/>
          <w:szCs w:val="24"/>
        </w:rPr>
        <w:t>ννομης π</w:t>
      </w:r>
      <w:r w:rsidRPr="003F712B">
        <w:rPr>
          <w:rFonts w:eastAsia="Times New Roman"/>
          <w:color w:val="212121"/>
          <w:szCs w:val="24"/>
        </w:rPr>
        <w:t>ροστασίας και τάξη</w:t>
      </w:r>
      <w:r>
        <w:rPr>
          <w:rFonts w:eastAsia="Times New Roman"/>
          <w:color w:val="212121"/>
          <w:szCs w:val="24"/>
        </w:rPr>
        <w:t xml:space="preserve">ς, το οποίο εσείς ανενδοίαστα </w:t>
      </w:r>
      <w:r w:rsidRPr="003F712B">
        <w:rPr>
          <w:rFonts w:eastAsia="Times New Roman"/>
          <w:color w:val="212121"/>
          <w:szCs w:val="24"/>
        </w:rPr>
        <w:t>παίρνετε</w:t>
      </w:r>
      <w:r>
        <w:rPr>
          <w:rFonts w:eastAsia="Times New Roman"/>
          <w:color w:val="212121"/>
          <w:szCs w:val="24"/>
        </w:rPr>
        <w:t>, τους το</w:t>
      </w:r>
      <w:r w:rsidRPr="003F712B">
        <w:rPr>
          <w:rFonts w:eastAsia="Times New Roman"/>
          <w:color w:val="212121"/>
          <w:szCs w:val="24"/>
        </w:rPr>
        <w:t xml:space="preserve"> αφαιρείτε</w:t>
      </w:r>
      <w:r>
        <w:rPr>
          <w:rFonts w:eastAsia="Times New Roman"/>
          <w:color w:val="212121"/>
          <w:szCs w:val="24"/>
        </w:rPr>
        <w:t>, τους το στερείτε. Θ</w:t>
      </w:r>
      <w:r w:rsidRPr="003F712B">
        <w:rPr>
          <w:rFonts w:eastAsia="Times New Roman"/>
          <w:color w:val="212121"/>
          <w:szCs w:val="24"/>
        </w:rPr>
        <w:t>έλει τέχνη για να το κάνετε αυτό</w:t>
      </w:r>
      <w:r>
        <w:rPr>
          <w:rFonts w:eastAsia="Times New Roman"/>
          <w:color w:val="212121"/>
          <w:szCs w:val="24"/>
        </w:rPr>
        <w:t>,</w:t>
      </w:r>
      <w:r w:rsidRPr="003F712B">
        <w:rPr>
          <w:rFonts w:eastAsia="Times New Roman"/>
          <w:color w:val="212121"/>
          <w:szCs w:val="24"/>
        </w:rPr>
        <w:t xml:space="preserve"> ξέρετε</w:t>
      </w:r>
      <w:r>
        <w:rPr>
          <w:rFonts w:eastAsia="Times New Roman"/>
          <w:color w:val="212121"/>
          <w:szCs w:val="24"/>
        </w:rPr>
        <w:t>.</w:t>
      </w:r>
      <w:r w:rsidRPr="003F712B">
        <w:rPr>
          <w:rFonts w:eastAsia="Times New Roman"/>
          <w:color w:val="212121"/>
          <w:szCs w:val="24"/>
        </w:rPr>
        <w:t xml:space="preserve"> Δεν ξέρω</w:t>
      </w:r>
      <w:r>
        <w:rPr>
          <w:rFonts w:eastAsia="Times New Roman"/>
          <w:color w:val="212121"/>
          <w:szCs w:val="24"/>
        </w:rPr>
        <w:t>,</w:t>
      </w:r>
      <w:r w:rsidRPr="003F712B">
        <w:rPr>
          <w:rFonts w:eastAsia="Times New Roman"/>
          <w:color w:val="212121"/>
          <w:szCs w:val="24"/>
        </w:rPr>
        <w:t xml:space="preserve"> βέβαια</w:t>
      </w:r>
      <w:r>
        <w:rPr>
          <w:rFonts w:eastAsia="Times New Roman"/>
          <w:color w:val="212121"/>
          <w:szCs w:val="24"/>
        </w:rPr>
        <w:t>, πώ</w:t>
      </w:r>
      <w:r w:rsidRPr="003F712B">
        <w:rPr>
          <w:rFonts w:eastAsia="Times New Roman"/>
          <w:color w:val="212121"/>
          <w:szCs w:val="24"/>
        </w:rPr>
        <w:t>ς λέγεται αυτή η τέχνη</w:t>
      </w:r>
      <w:r>
        <w:rPr>
          <w:rFonts w:eastAsia="Times New Roman"/>
          <w:color w:val="212121"/>
          <w:szCs w:val="24"/>
        </w:rPr>
        <w:t>, γιατί ποτέ ε</w:t>
      </w:r>
      <w:r w:rsidRPr="003F712B">
        <w:rPr>
          <w:rFonts w:eastAsia="Times New Roman"/>
          <w:color w:val="212121"/>
          <w:szCs w:val="24"/>
        </w:rPr>
        <w:t>γώ προσωπικά δεν την υπηρέτησα</w:t>
      </w:r>
      <w:r>
        <w:rPr>
          <w:rFonts w:eastAsia="Times New Roman"/>
          <w:color w:val="212121"/>
          <w:szCs w:val="24"/>
        </w:rPr>
        <w:t>. Θ</w:t>
      </w:r>
      <w:r w:rsidRPr="003F712B">
        <w:rPr>
          <w:rFonts w:eastAsia="Times New Roman"/>
          <w:color w:val="212121"/>
          <w:szCs w:val="24"/>
        </w:rPr>
        <w:t>α μπορούσε</w:t>
      </w:r>
      <w:r>
        <w:rPr>
          <w:rFonts w:eastAsia="Times New Roman"/>
          <w:color w:val="212121"/>
          <w:szCs w:val="24"/>
        </w:rPr>
        <w:t>,</w:t>
      </w:r>
      <w:r w:rsidRPr="003F712B">
        <w:rPr>
          <w:rFonts w:eastAsia="Times New Roman"/>
          <w:color w:val="212121"/>
          <w:szCs w:val="24"/>
        </w:rPr>
        <w:t xml:space="preserve"> </w:t>
      </w:r>
      <w:r>
        <w:rPr>
          <w:rFonts w:eastAsia="Times New Roman"/>
          <w:color w:val="212121"/>
          <w:szCs w:val="24"/>
        </w:rPr>
        <w:t>όμως, να λέγεται και π</w:t>
      </w:r>
      <w:r w:rsidRPr="003F712B">
        <w:rPr>
          <w:rFonts w:eastAsia="Times New Roman"/>
          <w:color w:val="212121"/>
          <w:szCs w:val="24"/>
        </w:rPr>
        <w:t>ολιτική αγυρτεία</w:t>
      </w:r>
      <w:r>
        <w:rPr>
          <w:rFonts w:eastAsia="Times New Roman"/>
          <w:color w:val="212121"/>
          <w:szCs w:val="24"/>
        </w:rPr>
        <w:t>.</w:t>
      </w:r>
    </w:p>
    <w:p w14:paraId="25E0A668"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Ν</w:t>
      </w:r>
      <w:r w:rsidRPr="003F712B">
        <w:rPr>
          <w:rFonts w:eastAsia="Times New Roman"/>
          <w:color w:val="212121"/>
          <w:szCs w:val="24"/>
        </w:rPr>
        <w:t>α θυμάστε</w:t>
      </w:r>
      <w:r>
        <w:rPr>
          <w:rFonts w:eastAsia="Times New Roman"/>
          <w:color w:val="212121"/>
          <w:szCs w:val="24"/>
        </w:rPr>
        <w:t xml:space="preserve">, κυρία Υπουργέ, </w:t>
      </w:r>
      <w:r w:rsidRPr="003F712B">
        <w:rPr>
          <w:rFonts w:eastAsia="Times New Roman"/>
          <w:color w:val="212121"/>
          <w:szCs w:val="24"/>
        </w:rPr>
        <w:t xml:space="preserve">πως τα στερνά </w:t>
      </w:r>
      <w:r>
        <w:rPr>
          <w:rFonts w:eastAsia="Times New Roman"/>
          <w:color w:val="212121"/>
          <w:szCs w:val="24"/>
        </w:rPr>
        <w:t>ν</w:t>
      </w:r>
      <w:r>
        <w:rPr>
          <w:rFonts w:eastAsia="Times New Roman"/>
          <w:color w:val="212121"/>
          <w:szCs w:val="24"/>
        </w:rPr>
        <w:t>ικούν τα πρώτα και οι στερνέ</w:t>
      </w:r>
      <w:r w:rsidRPr="003F712B">
        <w:rPr>
          <w:rFonts w:eastAsia="Times New Roman"/>
          <w:color w:val="212121"/>
          <w:szCs w:val="24"/>
        </w:rPr>
        <w:t>ς πρακτικές</w:t>
      </w:r>
      <w:r>
        <w:rPr>
          <w:rFonts w:eastAsia="Times New Roman"/>
          <w:color w:val="212121"/>
          <w:szCs w:val="24"/>
        </w:rPr>
        <w:t>,</w:t>
      </w:r>
      <w:r w:rsidRPr="003F712B">
        <w:rPr>
          <w:rFonts w:eastAsia="Times New Roman"/>
          <w:color w:val="212121"/>
          <w:szCs w:val="24"/>
        </w:rPr>
        <w:t xml:space="preserve"> τακτικές </w:t>
      </w:r>
      <w:r>
        <w:rPr>
          <w:rFonts w:eastAsia="Times New Roman"/>
          <w:color w:val="212121"/>
          <w:szCs w:val="24"/>
        </w:rPr>
        <w:t>και θέσεις σας κατακρήμνισα</w:t>
      </w:r>
      <w:r w:rsidRPr="003F712B">
        <w:rPr>
          <w:rFonts w:eastAsia="Times New Roman"/>
          <w:color w:val="212121"/>
          <w:szCs w:val="24"/>
        </w:rPr>
        <w:t xml:space="preserve">ν την επιδαψίλευση των ελπίδων </w:t>
      </w:r>
      <w:r>
        <w:rPr>
          <w:rFonts w:eastAsia="Times New Roman"/>
          <w:color w:val="212121"/>
          <w:szCs w:val="24"/>
        </w:rPr>
        <w:t>του πρώτου</w:t>
      </w:r>
      <w:r w:rsidRPr="003F712B">
        <w:rPr>
          <w:rFonts w:eastAsia="Times New Roman"/>
          <w:color w:val="212121"/>
          <w:szCs w:val="24"/>
        </w:rPr>
        <w:t xml:space="preserve"> καιρού</w:t>
      </w:r>
      <w:r>
        <w:rPr>
          <w:rFonts w:eastAsia="Times New Roman"/>
          <w:color w:val="212121"/>
          <w:szCs w:val="24"/>
        </w:rPr>
        <w:t>. Ν</w:t>
      </w:r>
      <w:r w:rsidRPr="003F712B">
        <w:rPr>
          <w:rFonts w:eastAsia="Times New Roman"/>
          <w:color w:val="212121"/>
          <w:szCs w:val="24"/>
        </w:rPr>
        <w:t>α ξέρετε</w:t>
      </w:r>
      <w:r>
        <w:rPr>
          <w:rFonts w:eastAsia="Times New Roman"/>
          <w:color w:val="212121"/>
          <w:szCs w:val="24"/>
        </w:rPr>
        <w:t>,</w:t>
      </w:r>
      <w:r w:rsidRPr="003F712B">
        <w:rPr>
          <w:rFonts w:eastAsia="Times New Roman"/>
          <w:color w:val="212121"/>
          <w:szCs w:val="24"/>
        </w:rPr>
        <w:t xml:space="preserve"> </w:t>
      </w:r>
      <w:r>
        <w:rPr>
          <w:rFonts w:eastAsia="Times New Roman"/>
          <w:color w:val="212121"/>
          <w:szCs w:val="24"/>
        </w:rPr>
        <w:t xml:space="preserve">ότι </w:t>
      </w:r>
      <w:r w:rsidRPr="003F712B">
        <w:rPr>
          <w:rFonts w:eastAsia="Times New Roman"/>
          <w:color w:val="212121"/>
          <w:szCs w:val="24"/>
        </w:rPr>
        <w:t>όταν το θαυμαστικό που βάζουμε σε πρόσωπα και κατ</w:t>
      </w:r>
      <w:r>
        <w:rPr>
          <w:rFonts w:eastAsia="Times New Roman"/>
          <w:color w:val="212121"/>
          <w:szCs w:val="24"/>
        </w:rPr>
        <w:t>αστάσεις καταπέσει, τότε γίνεται τ</w:t>
      </w:r>
      <w:r w:rsidRPr="003F712B">
        <w:rPr>
          <w:rFonts w:eastAsia="Times New Roman"/>
          <w:color w:val="212121"/>
          <w:szCs w:val="24"/>
        </w:rPr>
        <w:t>ελεία και παύλα</w:t>
      </w:r>
      <w:r>
        <w:rPr>
          <w:rFonts w:eastAsia="Times New Roman"/>
          <w:color w:val="212121"/>
          <w:szCs w:val="24"/>
        </w:rPr>
        <w:t>!</w:t>
      </w:r>
    </w:p>
    <w:p w14:paraId="25E0A669"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w:t>
      </w:r>
      <w:r w:rsidRPr="002A5E00">
        <w:rPr>
          <w:rFonts w:eastAsia="Times New Roman"/>
          <w:b/>
          <w:szCs w:val="24"/>
        </w:rPr>
        <w:t>ριος Γεωργιάδης):</w:t>
      </w:r>
      <w:r>
        <w:rPr>
          <w:rFonts w:eastAsia="Times New Roman"/>
          <w:b/>
          <w:szCs w:val="24"/>
        </w:rPr>
        <w:t xml:space="preserve"> </w:t>
      </w:r>
      <w:r>
        <w:rPr>
          <w:rFonts w:eastAsia="Times New Roman"/>
          <w:szCs w:val="24"/>
        </w:rPr>
        <w:t xml:space="preserve">Ευχαριστούμε τον κύριο συνάδελφο. </w:t>
      </w:r>
    </w:p>
    <w:p w14:paraId="25E0A66A"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Ορίστε, κυρία Υπουργέ, έχετε τον λόγο. </w:t>
      </w:r>
    </w:p>
    <w:p w14:paraId="25E0A66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lastRenderedPageBreak/>
        <w:t>ΕΦΗ</w:t>
      </w:r>
      <w:r>
        <w:rPr>
          <w:rFonts w:eastAsia="Times New Roman"/>
          <w:b/>
          <w:color w:val="212121"/>
          <w:szCs w:val="24"/>
        </w:rPr>
        <w:t xml:space="preserve"> ΑΧΤΣΙΟΓΛΟΥ (Υπουργός Εργασίας, Κοινωνικής Ασφάλισης και Κοινωνικής Αλληλεγγύης): </w:t>
      </w:r>
      <w:r>
        <w:rPr>
          <w:rFonts w:eastAsia="Times New Roman"/>
          <w:color w:val="212121"/>
          <w:szCs w:val="24"/>
        </w:rPr>
        <w:t xml:space="preserve">Κύριε </w:t>
      </w:r>
      <w:proofErr w:type="spellStart"/>
      <w:r>
        <w:rPr>
          <w:rFonts w:eastAsia="Times New Roman"/>
          <w:color w:val="212121"/>
          <w:szCs w:val="24"/>
        </w:rPr>
        <w:t>Κατσίκη</w:t>
      </w:r>
      <w:proofErr w:type="spellEnd"/>
      <w:r>
        <w:rPr>
          <w:rFonts w:eastAsia="Times New Roman"/>
          <w:color w:val="212121"/>
          <w:szCs w:val="24"/>
        </w:rPr>
        <w:t>, προφανώς δεν καταλάβατε την απάντηση, γιατί δεν νομίζω ότι υπήρ</w:t>
      </w:r>
      <w:r>
        <w:rPr>
          <w:rFonts w:eastAsia="Times New Roman"/>
          <w:color w:val="212121"/>
          <w:szCs w:val="24"/>
        </w:rPr>
        <w:t>χε το παραμικρό αντιφατικό στοιχείο</w:t>
      </w:r>
      <w:r>
        <w:rPr>
          <w:rFonts w:eastAsia="Times New Roman"/>
          <w:color w:val="212121"/>
          <w:szCs w:val="24"/>
        </w:rPr>
        <w:t xml:space="preserve"> σε αυτή</w:t>
      </w:r>
      <w:r>
        <w:rPr>
          <w:rFonts w:eastAsia="Times New Roman"/>
          <w:color w:val="212121"/>
          <w:szCs w:val="24"/>
        </w:rPr>
        <w:t xml:space="preserve">. </w:t>
      </w:r>
    </w:p>
    <w:p w14:paraId="25E0A66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Είπα, πρώτον, </w:t>
      </w:r>
      <w:r w:rsidRPr="003F712B">
        <w:rPr>
          <w:rFonts w:eastAsia="Times New Roman"/>
          <w:color w:val="212121"/>
          <w:szCs w:val="24"/>
        </w:rPr>
        <w:t>ότι αυτές οι επιχειρήσεις</w:t>
      </w:r>
      <w:r>
        <w:rPr>
          <w:rFonts w:eastAsia="Times New Roman"/>
          <w:color w:val="212121"/>
          <w:szCs w:val="24"/>
        </w:rPr>
        <w:t>,</w:t>
      </w:r>
      <w:r w:rsidRPr="003F712B">
        <w:rPr>
          <w:rFonts w:eastAsia="Times New Roman"/>
          <w:color w:val="212121"/>
          <w:szCs w:val="24"/>
        </w:rPr>
        <w:t xml:space="preserve"> παρ</w:t>
      </w:r>
      <w:r>
        <w:rPr>
          <w:rFonts w:eastAsia="Times New Roman"/>
          <w:color w:val="212121"/>
          <w:szCs w:val="24"/>
        </w:rPr>
        <w:t xml:space="preserve">’ </w:t>
      </w:r>
      <w:r w:rsidRPr="003F712B">
        <w:rPr>
          <w:rFonts w:eastAsia="Times New Roman"/>
          <w:color w:val="212121"/>
          <w:szCs w:val="24"/>
        </w:rPr>
        <w:t>ότι απασχολούν ένα μικρό κομμάτι του εργατικού δυναμικού</w:t>
      </w:r>
      <w:r>
        <w:rPr>
          <w:rFonts w:eastAsia="Times New Roman"/>
          <w:color w:val="212121"/>
          <w:szCs w:val="24"/>
        </w:rPr>
        <w:t>,</w:t>
      </w:r>
      <w:r w:rsidRPr="003F712B">
        <w:rPr>
          <w:rFonts w:eastAsia="Times New Roman"/>
          <w:color w:val="212121"/>
          <w:szCs w:val="24"/>
        </w:rPr>
        <w:t xml:space="preserve"> είναι κατ</w:t>
      </w:r>
      <w:r>
        <w:rPr>
          <w:rFonts w:eastAsia="Times New Roman"/>
          <w:color w:val="212121"/>
          <w:szCs w:val="24"/>
        </w:rPr>
        <w:t xml:space="preserve">’ </w:t>
      </w:r>
      <w:r w:rsidRPr="003F712B">
        <w:rPr>
          <w:rFonts w:eastAsia="Times New Roman"/>
          <w:color w:val="212121"/>
          <w:szCs w:val="24"/>
        </w:rPr>
        <w:t xml:space="preserve">εξοχήν </w:t>
      </w:r>
      <w:proofErr w:type="spellStart"/>
      <w:r w:rsidRPr="003F712B">
        <w:rPr>
          <w:rFonts w:eastAsia="Times New Roman"/>
          <w:color w:val="212121"/>
          <w:szCs w:val="24"/>
        </w:rPr>
        <w:t>παραβατικές</w:t>
      </w:r>
      <w:proofErr w:type="spellEnd"/>
      <w:r w:rsidRPr="003F712B">
        <w:rPr>
          <w:rFonts w:eastAsia="Times New Roman"/>
          <w:color w:val="212121"/>
          <w:szCs w:val="24"/>
        </w:rPr>
        <w:t xml:space="preserve"> επιχειρήσεις και αυτό τ</w:t>
      </w:r>
      <w:r>
        <w:rPr>
          <w:rFonts w:eastAsia="Times New Roman"/>
          <w:color w:val="212121"/>
          <w:szCs w:val="24"/>
        </w:rPr>
        <w:t>ο αποδεικνύουν τα στοιχεία του Σώματος Επιθεώρησης Ε</w:t>
      </w:r>
      <w:r w:rsidRPr="003F712B">
        <w:rPr>
          <w:rFonts w:eastAsia="Times New Roman"/>
          <w:color w:val="212121"/>
          <w:szCs w:val="24"/>
        </w:rPr>
        <w:t>ργασίας και των ελέγχων που γίνονται</w:t>
      </w:r>
      <w:r>
        <w:rPr>
          <w:rFonts w:eastAsia="Times New Roman"/>
          <w:color w:val="212121"/>
          <w:szCs w:val="24"/>
        </w:rPr>
        <w:t xml:space="preserve">. </w:t>
      </w:r>
    </w:p>
    <w:p w14:paraId="25E0A66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Άρα πράγματι</w:t>
      </w:r>
      <w:r w:rsidRPr="003F712B">
        <w:rPr>
          <w:rFonts w:eastAsia="Times New Roman"/>
          <w:color w:val="212121"/>
          <w:szCs w:val="24"/>
        </w:rPr>
        <w:t xml:space="preserve"> για αυτές τις επιχειρήσεις </w:t>
      </w:r>
      <w:r>
        <w:rPr>
          <w:rFonts w:eastAsia="Times New Roman"/>
          <w:color w:val="212121"/>
          <w:szCs w:val="24"/>
        </w:rPr>
        <w:t>χρειάζεται ένα αυστηρότερο π</w:t>
      </w:r>
      <w:r w:rsidRPr="003F712B">
        <w:rPr>
          <w:rFonts w:eastAsia="Times New Roman"/>
          <w:color w:val="212121"/>
          <w:szCs w:val="24"/>
        </w:rPr>
        <w:t>λαίσιο προστασίας</w:t>
      </w:r>
      <w:r>
        <w:rPr>
          <w:rFonts w:eastAsia="Times New Roman"/>
          <w:color w:val="212121"/>
          <w:szCs w:val="24"/>
        </w:rPr>
        <w:t>,</w:t>
      </w:r>
      <w:r w:rsidRPr="003F712B">
        <w:rPr>
          <w:rFonts w:eastAsia="Times New Roman"/>
          <w:color w:val="212121"/>
          <w:szCs w:val="24"/>
        </w:rPr>
        <w:t xml:space="preserve"> προκειμένου </w:t>
      </w:r>
      <w:r>
        <w:rPr>
          <w:rFonts w:eastAsia="Times New Roman"/>
          <w:color w:val="212121"/>
          <w:szCs w:val="24"/>
        </w:rPr>
        <w:t>-</w:t>
      </w:r>
      <w:r w:rsidRPr="003F712B">
        <w:rPr>
          <w:rFonts w:eastAsia="Times New Roman"/>
          <w:color w:val="212121"/>
          <w:szCs w:val="24"/>
        </w:rPr>
        <w:t>αν μη τι άλλο</w:t>
      </w:r>
      <w:r>
        <w:rPr>
          <w:rFonts w:eastAsia="Times New Roman"/>
          <w:color w:val="212121"/>
          <w:szCs w:val="24"/>
        </w:rPr>
        <w:t>-</w:t>
      </w:r>
      <w:r w:rsidRPr="003F712B">
        <w:rPr>
          <w:rFonts w:eastAsia="Times New Roman"/>
          <w:color w:val="212121"/>
          <w:szCs w:val="24"/>
        </w:rPr>
        <w:t xml:space="preserve"> να υπάρχει ένα αντικίνητρο στο να συνεχίσουν να κάνουν αυτές τις παραβιάσεις</w:t>
      </w:r>
      <w:r>
        <w:rPr>
          <w:rFonts w:eastAsia="Times New Roman"/>
          <w:color w:val="212121"/>
          <w:szCs w:val="24"/>
        </w:rPr>
        <w:t>.</w:t>
      </w:r>
    </w:p>
    <w:p w14:paraId="25E0A66E"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3F712B">
        <w:rPr>
          <w:rFonts w:eastAsia="Times New Roman"/>
          <w:color w:val="212121"/>
          <w:szCs w:val="24"/>
        </w:rPr>
        <w:t>εύτερο στοιχείο</w:t>
      </w:r>
      <w:r>
        <w:rPr>
          <w:rFonts w:eastAsia="Times New Roman"/>
          <w:color w:val="212121"/>
          <w:szCs w:val="24"/>
        </w:rPr>
        <w:t xml:space="preserve"> είναι τ</w:t>
      </w:r>
      <w:r>
        <w:rPr>
          <w:rFonts w:eastAsia="Times New Roman"/>
          <w:color w:val="212121"/>
          <w:szCs w:val="24"/>
        </w:rPr>
        <w:t>ο εξής</w:t>
      </w:r>
      <w:r w:rsidRPr="003F712B">
        <w:rPr>
          <w:rFonts w:eastAsia="Times New Roman"/>
          <w:color w:val="212121"/>
          <w:szCs w:val="24"/>
        </w:rPr>
        <w:t xml:space="preserve"> </w:t>
      </w:r>
      <w:r>
        <w:rPr>
          <w:rFonts w:eastAsia="Times New Roman"/>
          <w:color w:val="212121"/>
          <w:szCs w:val="24"/>
        </w:rPr>
        <w:t xml:space="preserve">-επειδή επικαλεστήκατε πολλές φορές </w:t>
      </w:r>
      <w:r w:rsidRPr="003F712B">
        <w:rPr>
          <w:rFonts w:eastAsia="Times New Roman"/>
          <w:color w:val="212121"/>
          <w:szCs w:val="24"/>
        </w:rPr>
        <w:t>ότι αυτό τάχα συνιστά παραβί</w:t>
      </w:r>
      <w:r>
        <w:rPr>
          <w:rFonts w:eastAsia="Times New Roman"/>
          <w:color w:val="212121"/>
          <w:szCs w:val="24"/>
        </w:rPr>
        <w:t>αση της αρχής της ισότητας του Σ</w:t>
      </w:r>
      <w:r w:rsidRPr="003F712B">
        <w:rPr>
          <w:rFonts w:eastAsia="Times New Roman"/>
          <w:color w:val="212121"/>
          <w:szCs w:val="24"/>
        </w:rPr>
        <w:t>υντάγματος</w:t>
      </w:r>
      <w:r>
        <w:rPr>
          <w:rFonts w:eastAsia="Times New Roman"/>
          <w:color w:val="212121"/>
          <w:szCs w:val="24"/>
        </w:rPr>
        <w:t>-</w:t>
      </w:r>
      <w:r w:rsidRPr="003F712B">
        <w:rPr>
          <w:rFonts w:eastAsia="Times New Roman"/>
          <w:color w:val="212121"/>
          <w:szCs w:val="24"/>
        </w:rPr>
        <w:t xml:space="preserve"> </w:t>
      </w:r>
      <w:r>
        <w:rPr>
          <w:rFonts w:eastAsia="Times New Roman"/>
          <w:color w:val="212121"/>
          <w:szCs w:val="24"/>
        </w:rPr>
        <w:t xml:space="preserve">ότι </w:t>
      </w:r>
      <w:r w:rsidRPr="003F712B">
        <w:rPr>
          <w:rFonts w:eastAsia="Times New Roman"/>
          <w:color w:val="212121"/>
          <w:szCs w:val="24"/>
        </w:rPr>
        <w:t>η αρχή της ισότητας στο Σύνταγμα μιλάει για όμοια μεταχείρ</w:t>
      </w:r>
      <w:r>
        <w:rPr>
          <w:rFonts w:eastAsia="Times New Roman"/>
          <w:color w:val="212121"/>
          <w:szCs w:val="24"/>
        </w:rPr>
        <w:t xml:space="preserve">ιση </w:t>
      </w:r>
      <w:proofErr w:type="spellStart"/>
      <w:r>
        <w:rPr>
          <w:rFonts w:eastAsia="Times New Roman"/>
          <w:color w:val="212121"/>
          <w:szCs w:val="24"/>
        </w:rPr>
        <w:t>ομοίων</w:t>
      </w:r>
      <w:proofErr w:type="spellEnd"/>
      <w:r>
        <w:rPr>
          <w:rFonts w:eastAsia="Times New Roman"/>
          <w:color w:val="212121"/>
          <w:szCs w:val="24"/>
        </w:rPr>
        <w:t xml:space="preserve"> καταστάσεων και ανόμοι</w:t>
      </w:r>
      <w:r w:rsidRPr="003F712B">
        <w:rPr>
          <w:rFonts w:eastAsia="Times New Roman"/>
          <w:color w:val="212121"/>
          <w:szCs w:val="24"/>
        </w:rPr>
        <w:t>α μεταχείριση ανόμοιων καταστάσεων</w:t>
      </w:r>
      <w:r>
        <w:rPr>
          <w:rFonts w:eastAsia="Times New Roman"/>
          <w:color w:val="212121"/>
          <w:szCs w:val="24"/>
        </w:rPr>
        <w:t xml:space="preserve">. </w:t>
      </w:r>
    </w:p>
    <w:p w14:paraId="25E0A66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Πρ</w:t>
      </w:r>
      <w:r w:rsidRPr="003F712B">
        <w:rPr>
          <w:rFonts w:eastAsia="Times New Roman"/>
          <w:color w:val="212121"/>
          <w:szCs w:val="24"/>
        </w:rPr>
        <w:t xml:space="preserve">όβλημα </w:t>
      </w:r>
      <w:r w:rsidRPr="003F712B">
        <w:rPr>
          <w:rFonts w:eastAsia="Times New Roman"/>
          <w:color w:val="212121"/>
          <w:szCs w:val="24"/>
        </w:rPr>
        <w:t>με την αρχή της ισότητας θα υπήρχε</w:t>
      </w:r>
      <w:r>
        <w:rPr>
          <w:rFonts w:eastAsia="Times New Roman"/>
          <w:color w:val="212121"/>
          <w:szCs w:val="24"/>
        </w:rPr>
        <w:t xml:space="preserve">, εάν εμείς </w:t>
      </w:r>
      <w:r w:rsidRPr="003F712B">
        <w:rPr>
          <w:rFonts w:eastAsia="Times New Roman"/>
          <w:color w:val="212121"/>
          <w:szCs w:val="24"/>
        </w:rPr>
        <w:t>για παράδειγμα για έναν διαγωνισμό που αφορά τις υπηρεσίες καθαριότητας</w:t>
      </w:r>
      <w:r>
        <w:rPr>
          <w:rFonts w:eastAsia="Times New Roman"/>
          <w:color w:val="212121"/>
          <w:szCs w:val="24"/>
        </w:rPr>
        <w:t xml:space="preserve"> </w:t>
      </w:r>
      <w:r w:rsidRPr="003F712B">
        <w:rPr>
          <w:rFonts w:eastAsia="Times New Roman"/>
          <w:color w:val="212121"/>
          <w:szCs w:val="24"/>
        </w:rPr>
        <w:t xml:space="preserve">κάναμε διακριτική μεταχείριση μεταξύ των επιχειρήσεων του ίδιου </w:t>
      </w:r>
      <w:r>
        <w:rPr>
          <w:rFonts w:eastAsia="Times New Roman"/>
          <w:color w:val="212121"/>
          <w:szCs w:val="24"/>
        </w:rPr>
        <w:t>κλάδου,</w:t>
      </w:r>
      <w:r w:rsidRPr="003F712B">
        <w:rPr>
          <w:rFonts w:eastAsia="Times New Roman"/>
          <w:color w:val="212121"/>
          <w:szCs w:val="24"/>
        </w:rPr>
        <w:t xml:space="preserve"> όχι αν εμείς ορίζουμε ότι μέσα στον ίδιο κλάδο θα ισχύουν οι ίδιοι</w:t>
      </w:r>
      <w:r w:rsidRPr="003F712B">
        <w:rPr>
          <w:rFonts w:eastAsia="Times New Roman"/>
          <w:color w:val="212121"/>
          <w:szCs w:val="24"/>
        </w:rPr>
        <w:t xml:space="preserve"> κανόνες για όλους</w:t>
      </w:r>
      <w:r>
        <w:rPr>
          <w:rFonts w:eastAsia="Times New Roman"/>
          <w:color w:val="212121"/>
          <w:szCs w:val="24"/>
        </w:rPr>
        <w:t xml:space="preserve">. </w:t>
      </w:r>
    </w:p>
    <w:p w14:paraId="25E0A67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3F712B">
        <w:rPr>
          <w:rFonts w:eastAsia="Times New Roman"/>
          <w:color w:val="212121"/>
          <w:szCs w:val="24"/>
        </w:rPr>
        <w:t xml:space="preserve">ρόβλημα με την αρχή της ισότητας υπάρχει αντιθέτως </w:t>
      </w:r>
      <w:r>
        <w:rPr>
          <w:rFonts w:eastAsia="Times New Roman"/>
          <w:color w:val="212121"/>
          <w:szCs w:val="24"/>
        </w:rPr>
        <w:t>σ</w:t>
      </w:r>
      <w:r w:rsidRPr="003F712B">
        <w:rPr>
          <w:rFonts w:eastAsia="Times New Roman"/>
          <w:color w:val="212121"/>
          <w:szCs w:val="24"/>
        </w:rPr>
        <w:t xml:space="preserve">τις περιπτώσεις εκείνες </w:t>
      </w:r>
      <w:r>
        <w:rPr>
          <w:rFonts w:eastAsia="Times New Roman"/>
          <w:color w:val="212121"/>
          <w:szCs w:val="24"/>
        </w:rPr>
        <w:t xml:space="preserve">όπου μία επιχείρηση η οποία </w:t>
      </w:r>
      <w:r w:rsidRPr="003F712B">
        <w:rPr>
          <w:rFonts w:eastAsia="Times New Roman"/>
          <w:color w:val="212121"/>
          <w:szCs w:val="24"/>
        </w:rPr>
        <w:t>παραβιάζει την εργατική νομοθεσία μπορεί να σ</w:t>
      </w:r>
      <w:r>
        <w:rPr>
          <w:rFonts w:eastAsia="Times New Roman"/>
          <w:color w:val="212121"/>
          <w:szCs w:val="24"/>
        </w:rPr>
        <w:t>υμμετέχει με τους ίδιους όρους, όπως μι</w:t>
      </w:r>
      <w:r w:rsidRPr="003F712B">
        <w:rPr>
          <w:rFonts w:eastAsia="Times New Roman"/>
          <w:color w:val="212121"/>
          <w:szCs w:val="24"/>
        </w:rPr>
        <w:t>α άλλη επιχείρηση η οποία δεν παραβιάζει την ε</w:t>
      </w:r>
      <w:r w:rsidRPr="003F712B">
        <w:rPr>
          <w:rFonts w:eastAsia="Times New Roman"/>
          <w:color w:val="212121"/>
          <w:szCs w:val="24"/>
        </w:rPr>
        <w:t>ργατική νομοθεσία</w:t>
      </w:r>
      <w:r>
        <w:rPr>
          <w:rFonts w:eastAsia="Times New Roman"/>
          <w:color w:val="212121"/>
          <w:szCs w:val="24"/>
        </w:rPr>
        <w:t>,</w:t>
      </w:r>
      <w:r w:rsidRPr="003F712B">
        <w:rPr>
          <w:rFonts w:eastAsia="Times New Roman"/>
          <w:color w:val="212121"/>
          <w:szCs w:val="24"/>
        </w:rPr>
        <w:t xml:space="preserve"> στον ίδιο διαγωνισμό για καθαριότητα και φύλαξη</w:t>
      </w:r>
      <w:r>
        <w:rPr>
          <w:rFonts w:eastAsia="Times New Roman"/>
          <w:color w:val="212121"/>
          <w:szCs w:val="24"/>
        </w:rPr>
        <w:t>.</w:t>
      </w:r>
      <w:r w:rsidRPr="003F712B">
        <w:rPr>
          <w:rFonts w:eastAsia="Times New Roman"/>
          <w:color w:val="212121"/>
          <w:szCs w:val="24"/>
        </w:rPr>
        <w:t xml:space="preserve"> </w:t>
      </w:r>
    </w:p>
    <w:p w14:paraId="25E0A671" w14:textId="77777777" w:rsidR="00464F64" w:rsidRDefault="00160710">
      <w:pPr>
        <w:tabs>
          <w:tab w:val="left" w:pos="2246"/>
        </w:tabs>
        <w:spacing w:line="600" w:lineRule="auto"/>
        <w:ind w:firstLine="720"/>
        <w:contextualSpacing/>
        <w:jc w:val="both"/>
        <w:rPr>
          <w:rFonts w:eastAsia="Times New Roman" w:cs="Times New Roman"/>
          <w:szCs w:val="24"/>
        </w:rPr>
      </w:pPr>
      <w:r>
        <w:rPr>
          <w:rFonts w:eastAsia="Times New Roman" w:cs="Times New Roman"/>
          <w:szCs w:val="24"/>
        </w:rPr>
        <w:t>Αυτό θα ήταν πρόβλημα με την αρχή της ισότητας, αυτό θα ήταν προβληματική διακριτική μεταχείριση με την αρχή της ισότητας και όχι το να επιβάλεις ότι εντός του ίδιου κλάδου ισχύουν οι ίδι</w:t>
      </w:r>
      <w:r>
        <w:rPr>
          <w:rFonts w:eastAsia="Times New Roman" w:cs="Times New Roman"/>
          <w:szCs w:val="24"/>
        </w:rPr>
        <w:t>οι κανόνες για όλους.</w:t>
      </w:r>
    </w:p>
    <w:p w14:paraId="25E0A67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το εξής: Μία επιχείρηση παραβιάζει την εργατική νομοθεσία, λαμβάνει πρόστιμο για αδήλωτο εργαζόμενο -δύο φορές κιόλας- και περνάνε τρία χρόνια μέχρι να εκδικαστεί η υπόθεση στα διοικητικά δικαστήρια –τόσο είναι περίπου </w:t>
      </w:r>
      <w:r>
        <w:rPr>
          <w:rFonts w:eastAsia="Times New Roman" w:cs="Times New Roman"/>
          <w:szCs w:val="24"/>
        </w:rPr>
        <w:lastRenderedPageBreak/>
        <w:t>τ</w:t>
      </w:r>
      <w:r>
        <w:rPr>
          <w:rFonts w:eastAsia="Times New Roman" w:cs="Times New Roman"/>
          <w:szCs w:val="24"/>
        </w:rPr>
        <w:t>ο χρονικό διάστημα εκδίκασης των υποθέσεων- και εν τω μεταξύ αυτή η επιχείρηση, εφόσον το όριο του νόμου λέει ότι «δεν θέλω παραβίαση εντός δύο ετών από την υποβολή της πρότασης», κερδίζει κι άλλο χρόνο, κερδίζει και άλλο διαγωνισμό, κερδίζει κι άλλο δημόσ</w:t>
      </w:r>
      <w:r>
        <w:rPr>
          <w:rFonts w:eastAsia="Times New Roman" w:cs="Times New Roman"/>
          <w:szCs w:val="24"/>
        </w:rPr>
        <w:t xml:space="preserve">ιο χρήμα. Και τι γίνεται τελικά; Αποκτά αυτή η </w:t>
      </w:r>
      <w:proofErr w:type="spellStart"/>
      <w:r>
        <w:rPr>
          <w:rFonts w:eastAsia="Times New Roman" w:cs="Times New Roman"/>
          <w:szCs w:val="24"/>
        </w:rPr>
        <w:t>παραβατική</w:t>
      </w:r>
      <w:proofErr w:type="spellEnd"/>
      <w:r>
        <w:rPr>
          <w:rFonts w:eastAsia="Times New Roman" w:cs="Times New Roman"/>
          <w:szCs w:val="24"/>
        </w:rPr>
        <w:t xml:space="preserve"> επιχείρηση ανταγωνιστικό πλεονέκτημα έναντι των άλλων επιχειρήσεων που σέβονται την εργατική νομοθεσία. Εκεί, λοιπόν, έγκειται το πρόβλημα της ισότητας.</w:t>
      </w:r>
    </w:p>
    <w:p w14:paraId="25E0A67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δε τελευταίο σας επιχείρημα περί παραβίασ</w:t>
      </w:r>
      <w:r>
        <w:rPr>
          <w:rFonts w:eastAsia="Times New Roman" w:cs="Times New Roman"/>
          <w:szCs w:val="24"/>
        </w:rPr>
        <w:t xml:space="preserve">ης του άρθρου 20 του Συντάγματος είναι προφανές ότι κανένας δεν αποκλείει και δεν απαγορεύει στις επιχειρήσεις αυτές να </w:t>
      </w:r>
      <w:r>
        <w:rPr>
          <w:rFonts w:eastAsia="Times New Roman" w:cs="Times New Roman"/>
          <w:szCs w:val="24"/>
        </w:rPr>
        <w:t xml:space="preserve">προσφεύγουν </w:t>
      </w: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 xml:space="preserve">ικαιοσύνη και να αμφισβητούν το πρόστιμο. Κανείς δεν έχει βάλει τέτοιο φραγμό. Κανείς δεν απαγορεύει σε αυτές τις επιχειρήσεις να προσφύγουν ενώπιον της </w:t>
      </w:r>
      <w:r>
        <w:rPr>
          <w:rFonts w:eastAsia="Times New Roman" w:cs="Times New Roman"/>
          <w:szCs w:val="24"/>
        </w:rPr>
        <w:t>δ</w:t>
      </w:r>
      <w:r>
        <w:rPr>
          <w:rFonts w:eastAsia="Times New Roman" w:cs="Times New Roman"/>
          <w:szCs w:val="24"/>
        </w:rPr>
        <w:t xml:space="preserve">ικαιοσύνης. </w:t>
      </w:r>
    </w:p>
    <w:p w14:paraId="25E0A67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Επειδή, όμως, με ρωτάτε πόσες από αυτές δικαιώνονται στα δικαστήρια, θα σας πω ότι το 95%</w:t>
      </w:r>
      <w:r>
        <w:rPr>
          <w:rFonts w:eastAsia="Times New Roman" w:cs="Times New Roman"/>
          <w:szCs w:val="24"/>
        </w:rPr>
        <w:t xml:space="preserve"> των προσφυγών κρίνονται υπέρ του ελληνικού </w:t>
      </w:r>
      <w:r>
        <w:rPr>
          <w:rFonts w:eastAsia="Times New Roman" w:cs="Times New Roman"/>
          <w:szCs w:val="24"/>
        </w:rPr>
        <w:t>δ</w:t>
      </w:r>
      <w:r>
        <w:rPr>
          <w:rFonts w:eastAsia="Times New Roman" w:cs="Times New Roman"/>
          <w:szCs w:val="24"/>
        </w:rPr>
        <w:t>ημοσίου, πράγμα το οποίο σημαίνει ότι τουλάχιστον το 95% των προστίμων που μπαίνουν, ορθώς έ</w:t>
      </w:r>
      <w:r>
        <w:rPr>
          <w:rFonts w:eastAsia="Times New Roman" w:cs="Times New Roman"/>
          <w:szCs w:val="24"/>
        </w:rPr>
        <w:lastRenderedPageBreak/>
        <w:t>χουν μπει. Και νομίζω ότι αυτό είναι, αν μη τι άλλο, ένα ατράνταχτο επιχείρημα ότι αυτές οι επιχειρήσεις θα πρέπει να α</w:t>
      </w:r>
      <w:r>
        <w:rPr>
          <w:rFonts w:eastAsia="Times New Roman" w:cs="Times New Roman"/>
          <w:szCs w:val="24"/>
        </w:rPr>
        <w:t xml:space="preserve">ποκλείονται ή θα πρέπει, τέλος πάντων, να παίρνουν ένα μάθημα προκειμένου να είναι περισσότερο συνεπείς. Αν μη τι άλλο, θα πρέπει να είμαστε δίκαιοι απέναντι σε όλες εκείνες τις επιχειρήσεις, οι οποίες σέβονται την εργατική νομοθεσία και συμμορφώνονται με </w:t>
      </w:r>
      <w:r>
        <w:rPr>
          <w:rFonts w:eastAsia="Times New Roman" w:cs="Times New Roman"/>
          <w:szCs w:val="24"/>
        </w:rPr>
        <w:t>τον νόμο.</w:t>
      </w:r>
    </w:p>
    <w:p w14:paraId="25E0A675"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ΠΡΟΕΔΡΕΥΩΝ (Μάριος Γεωργιάδης):</w:t>
      </w:r>
      <w:r>
        <w:rPr>
          <w:rFonts w:eastAsia="Times New Roman" w:cs="Times New Roman"/>
          <w:szCs w:val="24"/>
        </w:rPr>
        <w:t xml:space="preserve"> Ευχαριστούμε την κυρία Υπουργό.</w:t>
      </w:r>
    </w:p>
    <w:p w14:paraId="25E0A67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25E0A677" w14:textId="77777777" w:rsidR="00464F64" w:rsidRDefault="00160710">
      <w:pPr>
        <w:spacing w:line="600" w:lineRule="auto"/>
        <w:ind w:firstLine="709"/>
        <w:contextualSpacing/>
        <w:jc w:val="center"/>
        <w:rPr>
          <w:rFonts w:eastAsia="Times New Roman" w:cs="Times New Roman"/>
          <w:color w:val="FF0000"/>
          <w:szCs w:val="24"/>
        </w:rPr>
      </w:pPr>
      <w:r w:rsidRPr="000702EA">
        <w:rPr>
          <w:rFonts w:eastAsia="Times New Roman" w:cs="Times New Roman"/>
          <w:color w:val="FF0000"/>
          <w:szCs w:val="24"/>
        </w:rPr>
        <w:t>(</w:t>
      </w:r>
      <w:r w:rsidRPr="007B1EE3">
        <w:rPr>
          <w:rFonts w:eastAsia="Times New Roman" w:cs="Times New Roman"/>
          <w:color w:val="FF0000"/>
          <w:szCs w:val="24"/>
        </w:rPr>
        <w:t>ΑΛΛΑΓΗ ΣΕΛΙΔΑΣ ΛΟΓΩ ΑΛΛΑΓΗΣ ΘΕΜΑΤΟΣ</w:t>
      </w:r>
      <w:r w:rsidRPr="000702EA">
        <w:rPr>
          <w:rFonts w:eastAsia="Times New Roman" w:cs="Times New Roman"/>
          <w:color w:val="FF0000"/>
          <w:szCs w:val="24"/>
        </w:rPr>
        <w:t>)</w:t>
      </w:r>
    </w:p>
    <w:p w14:paraId="25E0A678" w14:textId="77777777" w:rsidR="00464F64" w:rsidRDefault="00464F64">
      <w:pPr>
        <w:spacing w:line="600" w:lineRule="auto"/>
        <w:contextualSpacing/>
        <w:jc w:val="center"/>
        <w:rPr>
          <w:rFonts w:eastAsia="Times New Roman" w:cs="Times New Roman"/>
          <w:color w:val="FF0000"/>
          <w:szCs w:val="24"/>
        </w:rPr>
      </w:pPr>
    </w:p>
    <w:p w14:paraId="25E0A679" w14:textId="77777777" w:rsidR="00464F64" w:rsidRDefault="00464F64">
      <w:pPr>
        <w:spacing w:line="600" w:lineRule="auto"/>
        <w:contextualSpacing/>
        <w:jc w:val="center"/>
        <w:rPr>
          <w:rFonts w:eastAsia="Times New Roman" w:cs="Times New Roman"/>
          <w:color w:val="FF0000"/>
          <w:szCs w:val="24"/>
        </w:rPr>
      </w:pPr>
    </w:p>
    <w:p w14:paraId="25E0A67A" w14:textId="77777777" w:rsidR="00464F64" w:rsidRDefault="00160710">
      <w:pPr>
        <w:spacing w:line="600" w:lineRule="auto"/>
        <w:ind w:firstLine="709"/>
        <w:contextualSpacing/>
        <w:jc w:val="both"/>
        <w:rPr>
          <w:rFonts w:eastAsia="Times New Roman" w:cs="Times New Roman"/>
          <w:szCs w:val="24"/>
        </w:rPr>
      </w:pPr>
      <w:r>
        <w:rPr>
          <w:rFonts w:eastAsia="Times New Roman" w:cs="Times New Roman"/>
          <w:szCs w:val="24"/>
        </w:rPr>
        <w:tab/>
      </w:r>
      <w:r w:rsidRPr="008C53AA">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w:t>
      </w:r>
      <w:r>
        <w:rPr>
          <w:rFonts w:eastAsia="Times New Roman" w:cs="Times New Roman"/>
          <w:szCs w:val="24"/>
        </w:rPr>
        <w:t xml:space="preserve"> εισερχόμαστε στην ημερήσια διάταξη της</w:t>
      </w:r>
    </w:p>
    <w:p w14:paraId="25E0A67B" w14:textId="77777777" w:rsidR="00464F64" w:rsidRDefault="00160710">
      <w:pPr>
        <w:spacing w:line="600" w:lineRule="auto"/>
        <w:ind w:firstLine="720"/>
        <w:contextualSpacing/>
        <w:jc w:val="center"/>
        <w:rPr>
          <w:rFonts w:eastAsia="Times New Roman" w:cs="Times New Roman"/>
          <w:b/>
          <w:szCs w:val="24"/>
        </w:rPr>
      </w:pPr>
      <w:r w:rsidRPr="00004E1E">
        <w:rPr>
          <w:rFonts w:eastAsia="Times New Roman" w:cs="Times New Roman"/>
          <w:b/>
          <w:szCs w:val="24"/>
        </w:rPr>
        <w:t>ΝΟΜΟΘΕΤΙΚΗΣ ΕΡΓΑΣΙΑΣ</w:t>
      </w:r>
    </w:p>
    <w:p w14:paraId="25E0A67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Υπουργού Επικρατείας: </w:t>
      </w:r>
      <w:r>
        <w:rPr>
          <w:rFonts w:eastAsia="Times New Roman" w:cs="Times New Roman"/>
          <w:szCs w:val="24"/>
        </w:rPr>
        <w:lastRenderedPageBreak/>
        <w:t>«Σύσταση, συγκρότηση και αρμοδιότητες της Κεντρικής Επιτροπής Κωδικοποίησης και άλλε</w:t>
      </w:r>
      <w:r>
        <w:rPr>
          <w:rFonts w:eastAsia="Times New Roman" w:cs="Times New Roman"/>
          <w:szCs w:val="24"/>
        </w:rPr>
        <w:t>ς διατάξεις».</w:t>
      </w:r>
    </w:p>
    <w:p w14:paraId="25E0A67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Προτείνω η συζήτηση του νομοσχεδίου να γίνει σε μία συνεδρίαση, ενιαία επί της αρχής, επί των άρθρων και των τροπολογιών.</w:t>
      </w:r>
      <w:r w:rsidRPr="000702EA">
        <w:rPr>
          <w:rFonts w:eastAsia="Times New Roman" w:cs="Times New Roman"/>
          <w:szCs w:val="24"/>
        </w:rPr>
        <w:t xml:space="preserve"> </w:t>
      </w:r>
    </w:p>
    <w:p w14:paraId="25E0A67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Σώμα συμφωνεί;</w:t>
      </w:r>
    </w:p>
    <w:p w14:paraId="25E0A67F"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ΟΛΟΙ ΟΙ ΒΟΥΛΕΥΤΕΣ:</w:t>
      </w:r>
      <w:r>
        <w:rPr>
          <w:rFonts w:eastAsia="Times New Roman" w:cs="Times New Roman"/>
          <w:szCs w:val="24"/>
        </w:rPr>
        <w:t xml:space="preserve"> Μάλιστα, μάλιστα.</w:t>
      </w:r>
    </w:p>
    <w:p w14:paraId="25E0A680"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ΠΡΟΕΔΡΕΥΩΝ (Μάριος Γεωργιάδης):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25E0A681"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 xml:space="preserve">ΑΝΔΡΕΑΣ </w:t>
      </w:r>
      <w:r w:rsidRPr="008C53AA">
        <w:rPr>
          <w:rFonts w:eastAsia="Times New Roman" w:cs="Times New Roman"/>
          <w:b/>
          <w:szCs w:val="24"/>
        </w:rPr>
        <w:t>ΛΟΒΕΡΔΟΣ:</w:t>
      </w:r>
      <w:r>
        <w:rPr>
          <w:rFonts w:eastAsia="Times New Roman" w:cs="Times New Roman"/>
          <w:szCs w:val="24"/>
        </w:rPr>
        <w:t xml:space="preserve"> Κύριε Πρόεδρε, θα ήθελα τον λόγο επί της διαδικασίας.</w:t>
      </w:r>
    </w:p>
    <w:p w14:paraId="25E0A682"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ΠΡΟΕΔΡΕΥΩΝ (Μάριος Γεωργιάδης):</w:t>
      </w:r>
      <w:r>
        <w:rPr>
          <w:rFonts w:eastAsia="Times New Roman" w:cs="Times New Roman"/>
          <w:szCs w:val="24"/>
        </w:rPr>
        <w:t xml:space="preserve"> Ορίστε, κύριε Λοβέρδο.</w:t>
      </w:r>
    </w:p>
    <w:p w14:paraId="25E0A683"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ΑΝΔΡΕΑΣ ΛΟΒΕΡΔΟΣ:</w:t>
      </w:r>
      <w:r>
        <w:rPr>
          <w:rFonts w:eastAsia="Times New Roman" w:cs="Times New Roman"/>
          <w:szCs w:val="24"/>
        </w:rPr>
        <w:t xml:space="preserve"> Συμφωνούμε απόλυτα με αυτό που είπατε. Το διαδικαστικό το υπερψηφίσαμε. </w:t>
      </w:r>
    </w:p>
    <w:p w14:paraId="25E0A68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Υπάρχει, όμως, ένα πάρα πολύ σοβαρό πρόβλημα κ</w:t>
      </w:r>
      <w:r>
        <w:rPr>
          <w:rFonts w:eastAsia="Times New Roman" w:cs="Times New Roman"/>
          <w:szCs w:val="24"/>
        </w:rPr>
        <w:t>αι πρέπει να είναι εδώ ο Υπουργός πριν ξεκινήσει η διαδικασία.</w:t>
      </w:r>
    </w:p>
    <w:p w14:paraId="25E0A685"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 xml:space="preserve">ΠΡΟΕΔΡΕΥΩΝ (Μάριος Γεωργιάδης): </w:t>
      </w:r>
      <w:r>
        <w:rPr>
          <w:rFonts w:eastAsia="Times New Roman" w:cs="Times New Roman"/>
          <w:szCs w:val="24"/>
        </w:rPr>
        <w:t>Είναι εδώ ο Υπουργός.</w:t>
      </w:r>
    </w:p>
    <w:p w14:paraId="25E0A686"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lastRenderedPageBreak/>
        <w:t>ΑΝΔΡΕΑΣ ΛΟΒΕΡΔΟΣ:</w:t>
      </w:r>
      <w:r>
        <w:rPr>
          <w:rFonts w:eastAsia="Times New Roman" w:cs="Times New Roman"/>
          <w:szCs w:val="24"/>
        </w:rPr>
        <w:t xml:space="preserve"> Πριν ξεκινήσει η διαδικασία, ως Δημοκρατική Συμπαράταξη υποβάλλουμε αίτημα για την απόσυρση του Κεφαλαίου Β΄ του σχεδίου νόμου, μετά από την παραίτηση του Προέδρου της Εθνικής Επιτροπής για τα Δικαιώματα του Ανθρώπου, του κ. Σταυρόπουλου, </w:t>
      </w:r>
      <w:r>
        <w:rPr>
          <w:rFonts w:eastAsia="Times New Roman" w:cs="Times New Roman"/>
          <w:szCs w:val="24"/>
        </w:rPr>
        <w:t>το κείμενο της</w:t>
      </w:r>
      <w:r>
        <w:rPr>
          <w:rFonts w:eastAsia="Times New Roman" w:cs="Times New Roman"/>
          <w:szCs w:val="24"/>
        </w:rPr>
        <w:t xml:space="preserve"> ο</w:t>
      </w:r>
      <w:r>
        <w:rPr>
          <w:rFonts w:eastAsia="Times New Roman" w:cs="Times New Roman"/>
          <w:szCs w:val="24"/>
        </w:rPr>
        <w:t>ποία</w:t>
      </w:r>
      <w:r>
        <w:rPr>
          <w:rFonts w:eastAsia="Times New Roman" w:cs="Times New Roman"/>
          <w:szCs w:val="24"/>
        </w:rPr>
        <w:t>ς</w:t>
      </w:r>
      <w:r>
        <w:rPr>
          <w:rFonts w:eastAsia="Times New Roman" w:cs="Times New Roman"/>
          <w:szCs w:val="24"/>
        </w:rPr>
        <w:t xml:space="preserve"> καταθέτω αμέσως τώρα.</w:t>
      </w:r>
    </w:p>
    <w:p w14:paraId="25E0A68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w:t>
      </w:r>
      <w:r>
        <w:rPr>
          <w:rFonts w:eastAsia="Times New Roman" w:cs="Times New Roman"/>
          <w:szCs w:val="24"/>
        </w:rPr>
        <w:t xml:space="preserve">το κείμενο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προαναφερθείσα</w:t>
      </w:r>
      <w:r>
        <w:rPr>
          <w:rFonts w:eastAsia="Times New Roman" w:cs="Times New Roman"/>
          <w:szCs w:val="24"/>
        </w:rPr>
        <w:t>ς</w:t>
      </w:r>
      <w:r>
        <w:rPr>
          <w:rFonts w:eastAsia="Times New Roman" w:cs="Times New Roman"/>
          <w:szCs w:val="24"/>
        </w:rPr>
        <w:t xml:space="preserve"> παραίτηση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5E0A68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απεστάλη επιστολή </w:t>
      </w:r>
      <w:r>
        <w:rPr>
          <w:rFonts w:eastAsia="Times New Roman" w:cs="Times New Roman"/>
          <w:szCs w:val="24"/>
        </w:rPr>
        <w:t>-</w:t>
      </w:r>
      <w:r>
        <w:rPr>
          <w:rFonts w:eastAsia="Times New Roman" w:cs="Times New Roman"/>
          <w:szCs w:val="24"/>
        </w:rPr>
        <w:t>την οποία επίσης θα καταθέσω- προς τον κύριο Πρωθυπουργό από την Πρόεδρο του Ευρωπαϊκού Δικτύου για τους Θεσμούς των Ανθρωπίνων Δικαιωμάτων, όπως σε κάθε κράτος αυτοί έχουν διαρθρωθεί -την ΕΕΔΑ, εν προκειμένω- με την οποία ζητεί</w:t>
      </w:r>
      <w:r>
        <w:rPr>
          <w:rFonts w:eastAsia="Times New Roman" w:cs="Times New Roman"/>
          <w:szCs w:val="24"/>
        </w:rPr>
        <w:t xml:space="preserve"> από τον κύριο Πρωθυπουργό να αποσυρθεί το Κεφάλαιο Β΄, διότι η κατάθεσή του έγινε χωρίς προηγούμενη διαβούλευση και χωρίς να έχουν τηρηθεί οι Αρχές των </w:t>
      </w:r>
      <w:proofErr w:type="spellStart"/>
      <w:r>
        <w:rPr>
          <w:rFonts w:eastAsia="Times New Roman" w:cs="Times New Roman"/>
          <w:szCs w:val="24"/>
        </w:rPr>
        <w:t>Παρισίων</w:t>
      </w:r>
      <w:proofErr w:type="spellEnd"/>
      <w:r>
        <w:rPr>
          <w:rFonts w:eastAsia="Times New Roman" w:cs="Times New Roman"/>
          <w:szCs w:val="24"/>
        </w:rPr>
        <w:t xml:space="preserve">, όπως συγκεκριμένα η επιστολή αυτή αναφέρει. </w:t>
      </w:r>
    </w:p>
    <w:p w14:paraId="25E0A68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Ανδρέας Λοβέρδος</w:t>
      </w:r>
      <w:r>
        <w:rPr>
          <w:rFonts w:eastAsia="Times New Roman" w:cs="Times New Roman"/>
          <w:szCs w:val="24"/>
        </w:rPr>
        <w:t xml:space="preserve"> καταθέτει για τα Πρακτικά την προαναφερθείσα επιστολή</w:t>
      </w:r>
      <w:r>
        <w:rPr>
          <w:rFonts w:eastAsia="Times New Roman" w:cs="Times New Roman"/>
          <w:szCs w:val="24"/>
        </w:rPr>
        <w:t>,</w:t>
      </w:r>
      <w:r>
        <w:rPr>
          <w:rFonts w:eastAsia="Times New Roman" w:cs="Times New Roman"/>
          <w:szCs w:val="24"/>
        </w:rPr>
        <w:t xml:space="preserve">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5E0A68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Τούτη την παρατήρηση την έχουμε κάνει και εμείς </w:t>
      </w:r>
      <w:r w:rsidRPr="0018547F">
        <w:rPr>
          <w:rFonts w:eastAsia="Times New Roman" w:cs="Times New Roman"/>
          <w:szCs w:val="24"/>
        </w:rPr>
        <w:t>-ο κ. Καρράς είναι εδώ-</w:t>
      </w:r>
      <w:r>
        <w:rPr>
          <w:rFonts w:eastAsia="Times New Roman" w:cs="Times New Roman"/>
          <w:szCs w:val="24"/>
        </w:rPr>
        <w:t xml:space="preserve"> και άλλα κόμματα κατ</w:t>
      </w:r>
      <w:r>
        <w:rPr>
          <w:rFonts w:eastAsia="Times New Roman" w:cs="Times New Roman"/>
          <w:szCs w:val="24"/>
        </w:rPr>
        <w:t>ά τη διαδικασία της επεξεργασίας του σχεδίου νόμου. Ωστόσο μετά και την επιστολή αυτή</w:t>
      </w:r>
      <w:r>
        <w:rPr>
          <w:rFonts w:eastAsia="Times New Roman" w:cs="Times New Roman"/>
          <w:szCs w:val="24"/>
        </w:rPr>
        <w:t>,</w:t>
      </w:r>
      <w:r>
        <w:rPr>
          <w:rFonts w:eastAsia="Times New Roman" w:cs="Times New Roman"/>
          <w:szCs w:val="24"/>
        </w:rPr>
        <w:t xml:space="preserve"> με την οποία ζητείται από τον Έλληνα Πρωθυπουργό η απόσυρση του κεφαλαίου, προκειμένου να συζητηθεί διεξοδικά και κατά 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το συγκεκριμένο κομμάτι του</w:t>
      </w:r>
      <w:r>
        <w:rPr>
          <w:rFonts w:eastAsia="Times New Roman" w:cs="Times New Roman"/>
          <w:szCs w:val="24"/>
        </w:rPr>
        <w:t xml:space="preserve"> σχεδίου νόμου, καλώ τον Υπουργό που είναι τώρα εδώ, να αποσύρει το συγκεκριμένο τμήμα. Ειδάλλως κάνουμε μία συζήτηση εκτός πλαισίου δικαιωμάτων του ανθρώπου και είναι τελείως λάθος να στείλει η Ελλάδα ένα τέτοιο μήνυμα.</w:t>
      </w:r>
    </w:p>
    <w:p w14:paraId="25E0A68B"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ΠΡΟΕΔΡΕΥΩΝ (Μάριος Γεωργιάδης):</w:t>
      </w:r>
      <w:r>
        <w:rPr>
          <w:rFonts w:eastAsia="Times New Roman" w:cs="Times New Roman"/>
          <w:szCs w:val="24"/>
        </w:rPr>
        <w:t xml:space="preserve"> Ευχ</w:t>
      </w:r>
      <w:r>
        <w:rPr>
          <w:rFonts w:eastAsia="Times New Roman" w:cs="Times New Roman"/>
          <w:szCs w:val="24"/>
        </w:rPr>
        <w:t>αριστούμε τον κ. Λοβέρδο.</w:t>
      </w:r>
    </w:p>
    <w:p w14:paraId="25E0A68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Κοζομπόλη</w:t>
      </w:r>
      <w:proofErr w:type="spellEnd"/>
      <w:r>
        <w:rPr>
          <w:rFonts w:eastAsia="Times New Roman" w:cs="Times New Roman"/>
          <w:szCs w:val="24"/>
        </w:rPr>
        <w:t>, εισηγήτρια του ΣΥΡΙΖΑ.</w:t>
      </w:r>
    </w:p>
    <w:p w14:paraId="25E0A68D"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ΑΝΔΡΕΑΣ ΛΟΒΕΡΔΟΣ:</w:t>
      </w:r>
      <w:r>
        <w:rPr>
          <w:rFonts w:eastAsia="Times New Roman" w:cs="Times New Roman"/>
          <w:szCs w:val="24"/>
        </w:rPr>
        <w:t xml:space="preserve"> Όχι, κύριε Πρόεδρε! Δηλαδή, απορρίπτεται το αίτημά </w:t>
      </w:r>
      <w:r>
        <w:rPr>
          <w:rFonts w:eastAsia="Times New Roman" w:cs="Times New Roman"/>
          <w:szCs w:val="24"/>
        </w:rPr>
        <w:t>μας;</w:t>
      </w:r>
      <w:r>
        <w:rPr>
          <w:rFonts w:eastAsia="Times New Roman" w:cs="Times New Roman"/>
          <w:szCs w:val="24"/>
        </w:rPr>
        <w:t xml:space="preserve"> Ο Υπουργός είναι εδώ. </w:t>
      </w:r>
    </w:p>
    <w:p w14:paraId="25E0A68E"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lastRenderedPageBreak/>
        <w:t>ΠΡΟΕΔΡΕΥΩΝ (Μάριος Γεωργιάδης):</w:t>
      </w:r>
      <w:r>
        <w:rPr>
          <w:rFonts w:eastAsia="Times New Roman" w:cs="Times New Roman"/>
          <w:szCs w:val="24"/>
        </w:rPr>
        <w:t xml:space="preserve"> Ο Υπουργός δεν έχει ζητήσει τον λόγο για να απαν</w:t>
      </w:r>
      <w:r>
        <w:rPr>
          <w:rFonts w:eastAsia="Times New Roman" w:cs="Times New Roman"/>
          <w:szCs w:val="24"/>
        </w:rPr>
        <w:t xml:space="preserve">τήσει. Συνεχίζουμε. </w:t>
      </w:r>
    </w:p>
    <w:p w14:paraId="25E0A68F" w14:textId="77777777" w:rsidR="00464F64" w:rsidRDefault="00160710">
      <w:pPr>
        <w:spacing w:line="600" w:lineRule="auto"/>
        <w:ind w:firstLine="720"/>
        <w:contextualSpacing/>
        <w:jc w:val="both"/>
        <w:rPr>
          <w:rFonts w:eastAsia="Times New Roman" w:cs="Times New Roman"/>
          <w:szCs w:val="24"/>
        </w:rPr>
      </w:pPr>
      <w:r w:rsidRPr="008C53AA">
        <w:rPr>
          <w:rFonts w:eastAsia="Times New Roman" w:cs="Times New Roman"/>
          <w:b/>
          <w:szCs w:val="24"/>
        </w:rPr>
        <w:t>ΑΝΔΡΕΑΣ ΛΟΒΕΡΔΟΣ:</w:t>
      </w:r>
      <w:r>
        <w:rPr>
          <w:rFonts w:eastAsia="Times New Roman" w:cs="Times New Roman"/>
          <w:szCs w:val="24"/>
        </w:rPr>
        <w:t xml:space="preserve"> Απορρίπτεται το αίτημά μας</w:t>
      </w:r>
      <w:r w:rsidRPr="00241F7B">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p>
    <w:p w14:paraId="25E0A690"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ΠΡΟΕΔΡΕΥΩΝ (Μάριος Γεωργιάδης):</w:t>
      </w:r>
      <w:r>
        <w:rPr>
          <w:rFonts w:eastAsia="Times New Roman" w:cs="Times New Roman"/>
          <w:szCs w:val="24"/>
        </w:rPr>
        <w:t xml:space="preserve"> Εγώ δεν μπορώ να το απορρίψω.</w:t>
      </w:r>
    </w:p>
    <w:p w14:paraId="25E0A691"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ΑΝΔΡΕΑΣ ΛΟΒΕΡΔΟΣ:</w:t>
      </w:r>
      <w:r>
        <w:rPr>
          <w:rFonts w:eastAsia="Times New Roman" w:cs="Times New Roman"/>
          <w:szCs w:val="24"/>
        </w:rPr>
        <w:t xml:space="preserve"> Κύριε Πρόεδρε, υποβάλαμε ένα αίτημα βάσει ενός εγγράφου το οποίο κατέθεσα.</w:t>
      </w:r>
    </w:p>
    <w:p w14:paraId="25E0A692"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ΠΡΟΕΔΡΕΥΩΝ (Μάριος Γεωργιά</w:t>
      </w:r>
      <w:r w:rsidRPr="00A63E0C">
        <w:rPr>
          <w:rFonts w:eastAsia="Times New Roman" w:cs="Times New Roman"/>
          <w:b/>
          <w:szCs w:val="24"/>
        </w:rPr>
        <w:t xml:space="preserve">δης): </w:t>
      </w:r>
      <w:r>
        <w:rPr>
          <w:rFonts w:eastAsia="Times New Roman" w:cs="Times New Roman"/>
          <w:szCs w:val="24"/>
        </w:rPr>
        <w:t>Κύριε Λοβέρδο, δεν μπορώ να απορρίψω εγώ το αίτημα. Ο Υπουργός θα απαντήσει.</w:t>
      </w:r>
    </w:p>
    <w:p w14:paraId="25E0A693"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ΑΝΔΡΕΑΣ ΛΟΒΕΡΔΟΣ:</w:t>
      </w:r>
      <w:r>
        <w:rPr>
          <w:rFonts w:eastAsia="Times New Roman" w:cs="Times New Roman"/>
          <w:szCs w:val="24"/>
        </w:rPr>
        <w:t xml:space="preserve"> Καλέσατε την κυρία εισηγήτρια της Πλειοψηφίας στο Βήμα.</w:t>
      </w:r>
    </w:p>
    <w:p w14:paraId="25E0A694"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 xml:space="preserve">ΠΡΟΕΔΡΕΥΩΝ (Μάριος Γεωργιάδης): </w:t>
      </w:r>
      <w:r>
        <w:rPr>
          <w:rFonts w:eastAsia="Times New Roman" w:cs="Times New Roman"/>
          <w:szCs w:val="24"/>
        </w:rPr>
        <w:t>Αφού δεν ζήτησε τον λόγο ο Υπουργός.</w:t>
      </w:r>
    </w:p>
    <w:p w14:paraId="25E0A695"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ΑΝΔΡΕΑΣ ΛΟΒΕΡΔΟΣ:</w:t>
      </w:r>
      <w:r>
        <w:rPr>
          <w:rFonts w:eastAsia="Times New Roman" w:cs="Times New Roman"/>
          <w:szCs w:val="24"/>
        </w:rPr>
        <w:t xml:space="preserve"> Αν για τον κύριο Υπουργό δεν σημαίνει τίποτα, καλώς. Να το ξέρουμε όμως.</w:t>
      </w:r>
    </w:p>
    <w:p w14:paraId="25E0A696"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ΔΗΜΗΤΡΙΟΣ ΤΖΑΝΑΚΟΠΟΥΛΟΣ (Υπουργός Επικρατείας):</w:t>
      </w:r>
      <w:r>
        <w:rPr>
          <w:rFonts w:eastAsia="Times New Roman" w:cs="Times New Roman"/>
          <w:szCs w:val="24"/>
        </w:rPr>
        <w:t xml:space="preserve"> Κύριε Πρόεδρε, θα ήθελα τον λόγο για μισό λεπτό.</w:t>
      </w:r>
    </w:p>
    <w:p w14:paraId="25E0A697"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lastRenderedPageBreak/>
        <w:t>ΠΡΟΕΔΡΕΥΩΝ (Μάριος Γεωργιάδης):</w:t>
      </w:r>
      <w:r>
        <w:rPr>
          <w:rFonts w:eastAsia="Times New Roman" w:cs="Times New Roman"/>
          <w:szCs w:val="24"/>
        </w:rPr>
        <w:t xml:space="preserve"> Ορίστε, κύριε Υπουργέ.</w:t>
      </w:r>
    </w:p>
    <w:p w14:paraId="25E0A698"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ΔΗΜΗΤΡΙΟΣ ΤΖΑΝΑΚΟΠΟΥΛΟΣ (Υπουρ</w:t>
      </w:r>
      <w:r w:rsidRPr="00A63E0C">
        <w:rPr>
          <w:rFonts w:eastAsia="Times New Roman" w:cs="Times New Roman"/>
          <w:b/>
          <w:szCs w:val="24"/>
        </w:rPr>
        <w:t>γός Επικρατείας):</w:t>
      </w:r>
      <w:r>
        <w:rPr>
          <w:rFonts w:eastAsia="Times New Roman" w:cs="Times New Roman"/>
          <w:szCs w:val="24"/>
        </w:rPr>
        <w:t xml:space="preserve"> Νομίζω ότι δεν ξεκινάμε καλά. Δεν υπάρχει κανένας λόγος για τέτοιου είδους πολιτική αντιπαράθεση. Καλύτερα να συζητήσουμε τα ζητήματα που αφορούν 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και την τήρησή τους αναλυτικά κατά την κανονική κοινοβουλευτική διαδι</w:t>
      </w:r>
      <w:r>
        <w:rPr>
          <w:rFonts w:eastAsia="Times New Roman" w:cs="Times New Roman"/>
          <w:szCs w:val="24"/>
        </w:rPr>
        <w:t>κασία.</w:t>
      </w:r>
    </w:p>
    <w:p w14:paraId="25E0A69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Εγώ να κάνω ένα, δύο προκαταρκτικά σχόλια. </w:t>
      </w:r>
    </w:p>
    <w:p w14:paraId="25E0A69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το εξής, κύριε Πρόεδρε: Έχει γίνει αρκετές φορές επίκληση των Αρχών των </w:t>
      </w:r>
      <w:proofErr w:type="spellStart"/>
      <w:r>
        <w:rPr>
          <w:rFonts w:eastAsia="Times New Roman" w:cs="Times New Roman"/>
          <w:szCs w:val="24"/>
        </w:rPr>
        <w:t>Παρισίων</w:t>
      </w:r>
      <w:proofErr w:type="spellEnd"/>
      <w:r>
        <w:rPr>
          <w:rFonts w:eastAsia="Times New Roman" w:cs="Times New Roman"/>
          <w:szCs w:val="24"/>
        </w:rPr>
        <w:t xml:space="preserve"> και κατά τη διαδικασία της συζήτησης του νομοσχεδίου στη φάση της επεξεργασίας του. Οι Αρχές των </w:t>
      </w:r>
      <w:proofErr w:type="spellStart"/>
      <w:r>
        <w:rPr>
          <w:rFonts w:eastAsia="Times New Roman" w:cs="Times New Roman"/>
          <w:szCs w:val="24"/>
        </w:rPr>
        <w:t>Παρισίων</w:t>
      </w:r>
      <w:proofErr w:type="spellEnd"/>
      <w:r>
        <w:rPr>
          <w:rFonts w:eastAsia="Times New Roman" w:cs="Times New Roman"/>
          <w:szCs w:val="24"/>
        </w:rPr>
        <w:t xml:space="preserve"> λένε κάτι πάρα πολύ απλό: Η σύνθεση της επιτροπής πρέπει να καθορίζεται είτε με συνταγματική είτε με νομοθετική διάταξη. Για ποιον λόγο το ζητάνε αυτό οι Αρχές των </w:t>
      </w:r>
      <w:proofErr w:type="spellStart"/>
      <w:r>
        <w:rPr>
          <w:rFonts w:eastAsia="Times New Roman" w:cs="Times New Roman"/>
          <w:szCs w:val="24"/>
        </w:rPr>
        <w:t>Παρισίων</w:t>
      </w:r>
      <w:proofErr w:type="spellEnd"/>
      <w:r>
        <w:rPr>
          <w:rFonts w:eastAsia="Times New Roman" w:cs="Times New Roman"/>
          <w:szCs w:val="24"/>
        </w:rPr>
        <w:t>; Διότι χρειάζεται μία εγγύηση ανεξαρτησίας και αρκετή εγγύηση ανεξαρτησίας είναι τ</w:t>
      </w:r>
      <w:r>
        <w:rPr>
          <w:rFonts w:eastAsia="Times New Roman" w:cs="Times New Roman"/>
          <w:szCs w:val="24"/>
        </w:rPr>
        <w:t xml:space="preserve">ο γεγονός ότι η σύνθεση της </w:t>
      </w:r>
      <w:r>
        <w:rPr>
          <w:rFonts w:eastAsia="Times New Roman" w:cs="Times New Roman"/>
          <w:szCs w:val="24"/>
        </w:rPr>
        <w:lastRenderedPageBreak/>
        <w:t>ε</w:t>
      </w:r>
      <w:r>
        <w:rPr>
          <w:rFonts w:eastAsia="Times New Roman" w:cs="Times New Roman"/>
          <w:szCs w:val="24"/>
        </w:rPr>
        <w:t xml:space="preserve">πιτροπής δεν καθορίζεται με απόφαση της διοίκησης, της κυβέρνησης, αλλά αντίθετα περνάει μέσα από την κανονική κοινοβουλευτική νομοθετική διαδικασία. </w:t>
      </w:r>
    </w:p>
    <w:p w14:paraId="25E0A69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Όποιος, λοιπόν, διαβάσει, έστω και διαγωνίως, τις Αρχές των </w:t>
      </w:r>
      <w:proofErr w:type="spellStart"/>
      <w:r>
        <w:rPr>
          <w:rFonts w:eastAsia="Times New Roman" w:cs="Times New Roman"/>
          <w:szCs w:val="24"/>
        </w:rPr>
        <w:t>Παρισίων</w:t>
      </w:r>
      <w:proofErr w:type="spellEnd"/>
      <w:r>
        <w:rPr>
          <w:rFonts w:eastAsia="Times New Roman" w:cs="Times New Roman"/>
          <w:szCs w:val="24"/>
        </w:rPr>
        <w:t>, θα κατ</w:t>
      </w:r>
      <w:r>
        <w:rPr>
          <w:rFonts w:eastAsia="Times New Roman" w:cs="Times New Roman"/>
          <w:szCs w:val="24"/>
        </w:rPr>
        <w:t>αλάβει ότι σε κανένα σημείο η διαδικασία η οποία ακολουθήθηκε, δεν τις παραβιάζει. Είναι απλούστατο και καθαρό.</w:t>
      </w:r>
    </w:p>
    <w:p w14:paraId="25E0A69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Αν θέλουμε να κάνουμε πολιτική αντιπαράθεση, ας την κάνουμε επί της ουσίας και όχι επί της διαδικασίας, </w:t>
      </w:r>
      <w:r>
        <w:rPr>
          <w:rFonts w:eastAsia="Times New Roman" w:cs="Times New Roman"/>
          <w:szCs w:val="24"/>
        </w:rPr>
        <w:t xml:space="preserve">δηλαδή </w:t>
      </w:r>
      <w:r>
        <w:rPr>
          <w:rFonts w:eastAsia="Times New Roman" w:cs="Times New Roman"/>
          <w:szCs w:val="24"/>
        </w:rPr>
        <w:t xml:space="preserve">να μη χρησιμοποιούμε </w:t>
      </w:r>
      <w:proofErr w:type="spellStart"/>
      <w:r>
        <w:rPr>
          <w:rFonts w:eastAsia="Times New Roman" w:cs="Times New Roman"/>
          <w:szCs w:val="24"/>
        </w:rPr>
        <w:t>νομικοφανή</w:t>
      </w:r>
      <w:proofErr w:type="spellEnd"/>
      <w:r>
        <w:rPr>
          <w:rFonts w:eastAsia="Times New Roman" w:cs="Times New Roman"/>
          <w:szCs w:val="24"/>
        </w:rPr>
        <w:t xml:space="preserve"> ε</w:t>
      </w:r>
      <w:r>
        <w:rPr>
          <w:rFonts w:eastAsia="Times New Roman" w:cs="Times New Roman"/>
          <w:szCs w:val="24"/>
        </w:rPr>
        <w:t>πιχειρήματα για να δημιουργήσουμε πολιτικές εντυπώσεις. Είναι άλλο πράγμα οι νομικές ερμηνείες και άλλο οι ουσιαστικές πολιτικές διαφωνίες που μπορεί να υπάρχουν επί της πρότασης για τη διεύρυνση της Εθνικής Επιτροπής για τα Δικαιώματα του Ανθρώπου.</w:t>
      </w:r>
    </w:p>
    <w:p w14:paraId="25E0A69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w:t>
      </w:r>
    </w:p>
    <w:p w14:paraId="25E0A69E"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ΑΝΔΡΕΑΣ ΛΟΒΕΡΔΟΣ: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25E0A69F"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lastRenderedPageBreak/>
        <w:t>ΠΡΟΕΔΡΕΥΩΝ (Μάριος Γεωργιάδης):</w:t>
      </w:r>
      <w:r>
        <w:rPr>
          <w:rFonts w:eastAsia="Times New Roman" w:cs="Times New Roman"/>
          <w:szCs w:val="24"/>
        </w:rPr>
        <w:t xml:space="preserve"> Κύριε Λοβέρδο, ας μην ξεκινήσουμε συζήτηση αυτή τη στιγμή. Αν είναι ποτέ δυνατόν! Ορίστε, έχετε ένα λεπτό.</w:t>
      </w:r>
    </w:p>
    <w:p w14:paraId="25E0A6A0"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ΑΝΔΡΕΑΣ ΛΟΒΕΡΔΟΣ:</w:t>
      </w:r>
      <w:r>
        <w:rPr>
          <w:rFonts w:eastAsia="Times New Roman" w:cs="Times New Roman"/>
          <w:szCs w:val="24"/>
        </w:rPr>
        <w:t xml:space="preserve"> Το ένα λεπτό που μου δίνετε είναι αρκετό.</w:t>
      </w:r>
    </w:p>
    <w:p w14:paraId="25E0A6A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Τη δ</w:t>
      </w:r>
      <w:r>
        <w:rPr>
          <w:rFonts w:eastAsia="Times New Roman" w:cs="Times New Roman"/>
          <w:szCs w:val="24"/>
        </w:rPr>
        <w:t xml:space="preserve">εκαετία του ’90 έχω υπάρξει μέλος αυτής της </w:t>
      </w:r>
      <w:r>
        <w:rPr>
          <w:rFonts w:eastAsia="Times New Roman" w:cs="Times New Roman"/>
          <w:szCs w:val="24"/>
        </w:rPr>
        <w:t>ε</w:t>
      </w:r>
      <w:r>
        <w:rPr>
          <w:rFonts w:eastAsia="Times New Roman" w:cs="Times New Roman"/>
          <w:szCs w:val="24"/>
        </w:rPr>
        <w:t>πιτροπής. Γνωρίζω πολύ καλά για το τι συζητώ και θα ήμουν ο τελευταίος που θα προσπαθούσα να κάνω πολιτική αντιπαράθεση για ένα τέτοιο θέμα.</w:t>
      </w:r>
    </w:p>
    <w:p w14:paraId="25E0A6A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Τις αντιρρήσεις </w:t>
      </w:r>
      <w:r>
        <w:rPr>
          <w:rFonts w:eastAsia="Times New Roman" w:cs="Times New Roman"/>
          <w:szCs w:val="24"/>
        </w:rPr>
        <w:t>μας,</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ο κ. Καρράς τις εξέφρασε, θα τις </w:t>
      </w:r>
      <w:proofErr w:type="spellStart"/>
      <w:r>
        <w:rPr>
          <w:rFonts w:eastAsia="Times New Roman" w:cs="Times New Roman"/>
          <w:szCs w:val="24"/>
        </w:rPr>
        <w:t>ξαναεκφρ</w:t>
      </w:r>
      <w:r>
        <w:rPr>
          <w:rFonts w:eastAsia="Times New Roman" w:cs="Times New Roman"/>
          <w:szCs w:val="24"/>
        </w:rPr>
        <w:t>άσει</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θα πάρω τον λόγο παρομοίως. Ωστόσο δεν συζητάω αυτό. Δεν συζητάω όσα συζητήθηκαν στη Διαρκή Επιτροπή. Λέω κάτι καινούρ</w:t>
      </w:r>
      <w:r>
        <w:rPr>
          <w:rFonts w:eastAsia="Times New Roman" w:cs="Times New Roman"/>
          <w:szCs w:val="24"/>
        </w:rPr>
        <w:t>γ</w:t>
      </w:r>
      <w:r>
        <w:rPr>
          <w:rFonts w:eastAsia="Times New Roman" w:cs="Times New Roman"/>
          <w:szCs w:val="24"/>
        </w:rPr>
        <w:t xml:space="preserve">ιο. Ούτε συνταγματικό είναι ούτε νομικό είναι ούτε εγχώριο πολιτικό είναι. Υπάρχει η επιστολή προς τον Πρωθυπουργό από την </w:t>
      </w:r>
      <w:r>
        <w:rPr>
          <w:rFonts w:eastAsia="Times New Roman" w:cs="Times New Roman"/>
          <w:szCs w:val="24"/>
        </w:rPr>
        <w:t>αρμόδ</w:t>
      </w:r>
      <w:r>
        <w:rPr>
          <w:rFonts w:eastAsia="Times New Roman" w:cs="Times New Roman"/>
          <w:szCs w:val="24"/>
        </w:rPr>
        <w:t>ια π</w:t>
      </w:r>
      <w:r>
        <w:rPr>
          <w:rFonts w:eastAsia="Times New Roman" w:cs="Times New Roman"/>
          <w:szCs w:val="24"/>
        </w:rPr>
        <w:t>ρόεδρο για τα θέματα αυτά. Είναι ένα όργανο ευρωπαϊκό, ένα δίκτυο που επιτηρεί τις προσπάθειες των κρατών</w:t>
      </w:r>
      <w:r>
        <w:rPr>
          <w:rFonts w:eastAsia="Times New Roman" w:cs="Times New Roman"/>
          <w:szCs w:val="24"/>
        </w:rPr>
        <w:t>-</w:t>
      </w:r>
      <w:r>
        <w:rPr>
          <w:rFonts w:eastAsia="Times New Roman" w:cs="Times New Roman"/>
          <w:szCs w:val="24"/>
        </w:rPr>
        <w:t xml:space="preserve">μελών και λέει: «Πάρτε πίσω αυτό το κεφάλαιο, γιατί αντιβαίνει στις Αρχές των </w:t>
      </w:r>
      <w:proofErr w:type="spellStart"/>
      <w:r>
        <w:rPr>
          <w:rFonts w:eastAsia="Times New Roman" w:cs="Times New Roman"/>
          <w:szCs w:val="24"/>
        </w:rPr>
        <w:t>Παρισίων</w:t>
      </w:r>
      <w:proofErr w:type="spellEnd"/>
      <w:r>
        <w:rPr>
          <w:rFonts w:eastAsia="Times New Roman" w:cs="Times New Roman"/>
          <w:szCs w:val="24"/>
        </w:rPr>
        <w:t>». Δεν το λέω για να μου απαντήσει ο Υπουργός ή η εισηγήτρια</w:t>
      </w:r>
      <w:r>
        <w:rPr>
          <w:rFonts w:eastAsia="Times New Roman" w:cs="Times New Roman"/>
          <w:szCs w:val="24"/>
        </w:rPr>
        <w:t xml:space="preserve"> της </w:t>
      </w:r>
      <w:r>
        <w:rPr>
          <w:rFonts w:eastAsia="Times New Roman" w:cs="Times New Roman"/>
          <w:szCs w:val="24"/>
        </w:rPr>
        <w:lastRenderedPageBreak/>
        <w:t xml:space="preserve">Πλειοψηφίας. Δεν είναι εσωτερικός διάλογος. Είναι ένα κείμενο που έρχεται από την Ευρώπη, από τους αρμόδιους να βλέπουν πώς λειτουργούν τα κράτη-μέλη στο πλαίσιο των δικαιωμάτων του ανθρώπου και εισηγείται και προτείνει την απόσυρση του Κεφαλαίου Β΄. </w:t>
      </w:r>
      <w:r>
        <w:rPr>
          <w:rFonts w:eastAsia="Times New Roman" w:cs="Times New Roman"/>
          <w:szCs w:val="24"/>
        </w:rPr>
        <w:t>Αν αυτό δεν το καταλαβαίνουμε, δεν μιλάμε την ίδια γλώσσα.</w:t>
      </w:r>
    </w:p>
    <w:p w14:paraId="25E0A6A3"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ΣΠΥΡΙΔΩΝ</w:t>
      </w:r>
      <w:r>
        <w:rPr>
          <w:rFonts w:eastAsia="Times New Roman" w:cs="Times New Roman"/>
          <w:b/>
          <w:szCs w:val="24"/>
        </w:rPr>
        <w:t>ΑΣ</w:t>
      </w:r>
      <w:r w:rsidRPr="00A63E0C">
        <w:rPr>
          <w:rFonts w:eastAsia="Times New Roman" w:cs="Times New Roman"/>
          <w:b/>
          <w:szCs w:val="24"/>
        </w:rPr>
        <w:t xml:space="preserve"> ΛΑΠΠΑΣ:</w:t>
      </w:r>
      <w:r>
        <w:rPr>
          <w:rFonts w:eastAsia="Times New Roman" w:cs="Times New Roman"/>
          <w:szCs w:val="24"/>
        </w:rPr>
        <w:t xml:space="preserve"> Κύριε Πρόεδρε, θα ήθελα τον λόγο.</w:t>
      </w:r>
    </w:p>
    <w:p w14:paraId="25E0A6A4"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ΠΡΟΕΔΡΕΥΩΝ (Μάριος Γεωργιάδης):</w:t>
      </w:r>
      <w:r>
        <w:rPr>
          <w:rFonts w:eastAsia="Times New Roman" w:cs="Times New Roman"/>
          <w:szCs w:val="24"/>
        </w:rPr>
        <w:t xml:space="preserve"> Έχετε τον λόγο, κύριε </w:t>
      </w:r>
      <w:proofErr w:type="spellStart"/>
      <w:r>
        <w:rPr>
          <w:rFonts w:eastAsia="Times New Roman" w:cs="Times New Roman"/>
          <w:szCs w:val="24"/>
        </w:rPr>
        <w:t>Λάππα</w:t>
      </w:r>
      <w:proofErr w:type="spellEnd"/>
      <w:r>
        <w:rPr>
          <w:rFonts w:eastAsia="Times New Roman" w:cs="Times New Roman"/>
          <w:szCs w:val="24"/>
        </w:rPr>
        <w:t>, για ένα λεπτό.</w:t>
      </w:r>
    </w:p>
    <w:p w14:paraId="25E0A6A5"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ΣΠΥΡΙΔΩΝ</w:t>
      </w:r>
      <w:r>
        <w:rPr>
          <w:rFonts w:eastAsia="Times New Roman" w:cs="Times New Roman"/>
          <w:b/>
          <w:szCs w:val="24"/>
        </w:rPr>
        <w:t>ΑΣ</w:t>
      </w:r>
      <w:r w:rsidRPr="00A63E0C">
        <w:rPr>
          <w:rFonts w:eastAsia="Times New Roman" w:cs="Times New Roman"/>
          <w:b/>
          <w:szCs w:val="24"/>
        </w:rPr>
        <w:t xml:space="preserve"> ΛΑΠΠΑΣ:</w:t>
      </w:r>
      <w:r>
        <w:rPr>
          <w:rFonts w:eastAsia="Times New Roman" w:cs="Times New Roman"/>
          <w:szCs w:val="24"/>
        </w:rPr>
        <w:t xml:space="preserve"> Αν κατάλαβα καλά, ο κ. Λοβέρδος μεταφέρει την άπο</w:t>
      </w:r>
      <w:r>
        <w:rPr>
          <w:rFonts w:eastAsia="Times New Roman" w:cs="Times New Roman"/>
          <w:szCs w:val="24"/>
        </w:rPr>
        <w:t xml:space="preserve">ψη του Προέδρου -τώρα πληροφορήθηκα ότι είναι υπό παραίτηση- επικαλούμενος 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Έχω μπροστά μου το κείμενο των Αρχών των </w:t>
      </w:r>
      <w:proofErr w:type="spellStart"/>
      <w:r>
        <w:rPr>
          <w:rFonts w:eastAsia="Times New Roman" w:cs="Times New Roman"/>
          <w:szCs w:val="24"/>
        </w:rPr>
        <w:t>Παρισίων</w:t>
      </w:r>
      <w:proofErr w:type="spellEnd"/>
      <w:r>
        <w:rPr>
          <w:rFonts w:eastAsia="Times New Roman" w:cs="Times New Roman"/>
          <w:szCs w:val="24"/>
        </w:rPr>
        <w:t xml:space="preserve">. Βασικός κανόνας, ο κύριος κανόνας, ο πυρήνας των Αρχών των </w:t>
      </w:r>
      <w:proofErr w:type="spellStart"/>
      <w:r>
        <w:rPr>
          <w:rFonts w:eastAsia="Times New Roman" w:cs="Times New Roman"/>
          <w:szCs w:val="24"/>
        </w:rPr>
        <w:t>Παρισίων</w:t>
      </w:r>
      <w:proofErr w:type="spellEnd"/>
      <w:r>
        <w:rPr>
          <w:rFonts w:eastAsia="Times New Roman" w:cs="Times New Roman"/>
          <w:szCs w:val="24"/>
        </w:rPr>
        <w:t xml:space="preserve"> είναι ένας: Να υπάρχει πλουραλιστική σ</w:t>
      </w:r>
      <w:r>
        <w:rPr>
          <w:rFonts w:eastAsia="Times New Roman" w:cs="Times New Roman"/>
          <w:szCs w:val="24"/>
        </w:rPr>
        <w:t xml:space="preserve">ύνθεση του θεσμού για τα ατομικά δικαιώματα. Αυτό ακριβώς κάνει το νομοσχέδιο. Διευρύνει κατά πλουραλιστικό τρόπο, </w:t>
      </w:r>
      <w:r w:rsidRPr="0018547F">
        <w:rPr>
          <w:rFonts w:eastAsia="Times New Roman" w:cs="Times New Roman"/>
          <w:szCs w:val="24"/>
        </w:rPr>
        <w:t xml:space="preserve">με τη συμμετοχή όλο και περισσότερων εκφράσεων ατομικών δικαιωμάτων </w:t>
      </w:r>
      <w:r>
        <w:rPr>
          <w:rFonts w:eastAsia="Times New Roman" w:cs="Times New Roman"/>
          <w:szCs w:val="24"/>
        </w:rPr>
        <w:t xml:space="preserve">σε </w:t>
      </w:r>
      <w:r>
        <w:rPr>
          <w:rFonts w:eastAsia="Times New Roman" w:cs="Times New Roman"/>
          <w:szCs w:val="24"/>
        </w:rPr>
        <w:lastRenderedPageBreak/>
        <w:t xml:space="preserve">αυτή την επιτροπή. Εάν υπάρχουν </w:t>
      </w:r>
      <w:r>
        <w:rPr>
          <w:rFonts w:eastAsia="Times New Roman" w:cs="Times New Roman"/>
          <w:szCs w:val="24"/>
        </w:rPr>
        <w:t xml:space="preserve">αριστοκρατικές αντιλήψεις για μία επιτροπή από κάποιους θεσμικούς παράγοντες, είναι δικό τους θέμα. Η πολιτική εξουσία, όμως, ο αρμόδιος Υπουργός και εμείς ως Βουλή έχουμε υποχρέωση να τηρούμε και τις Αρχές των </w:t>
      </w:r>
      <w:proofErr w:type="spellStart"/>
      <w:r>
        <w:rPr>
          <w:rFonts w:eastAsia="Times New Roman" w:cs="Times New Roman"/>
          <w:szCs w:val="24"/>
        </w:rPr>
        <w:t>Παρισίων</w:t>
      </w:r>
      <w:proofErr w:type="spellEnd"/>
      <w:r>
        <w:rPr>
          <w:rFonts w:eastAsia="Times New Roman" w:cs="Times New Roman"/>
          <w:szCs w:val="24"/>
        </w:rPr>
        <w:t>, αλλά κυρίως τα δικαιώματα των ομάδω</w:t>
      </w:r>
      <w:r>
        <w:rPr>
          <w:rFonts w:eastAsia="Times New Roman" w:cs="Times New Roman"/>
          <w:szCs w:val="24"/>
        </w:rPr>
        <w:t>ν που υφίστανται διάκριση και προσβολή. Αυτό κάνει το νομοσχέδιο.</w:t>
      </w:r>
    </w:p>
    <w:p w14:paraId="25E0A6A6" w14:textId="77777777" w:rsidR="00464F64" w:rsidRDefault="00160710">
      <w:pPr>
        <w:spacing w:line="600" w:lineRule="auto"/>
        <w:ind w:firstLine="720"/>
        <w:contextualSpacing/>
        <w:jc w:val="both"/>
        <w:rPr>
          <w:rFonts w:eastAsia="Times New Roman" w:cs="Times New Roman"/>
          <w:szCs w:val="24"/>
        </w:rPr>
      </w:pPr>
      <w:r w:rsidRPr="00A63E0C">
        <w:rPr>
          <w:rFonts w:eastAsia="Times New Roman" w:cs="Times New Roman"/>
          <w:b/>
          <w:szCs w:val="24"/>
        </w:rPr>
        <w:t>ΠΡΟΕΔΡΕΥΩΝ (Μάριος Γεωργιάδης):</w:t>
      </w:r>
      <w:r>
        <w:rPr>
          <w:rFonts w:eastAsia="Times New Roman" w:cs="Times New Roman"/>
          <w:szCs w:val="24"/>
        </w:rPr>
        <w:t xml:space="preserve"> Είναι ξεκάθαρο.</w:t>
      </w:r>
    </w:p>
    <w:p w14:paraId="25E0A6A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έχετε τον λόγο για δεκαπέντε λεπτά.</w:t>
      </w:r>
    </w:p>
    <w:p w14:paraId="25E0A6A8" w14:textId="77777777" w:rsidR="00464F64" w:rsidRDefault="00160710">
      <w:pPr>
        <w:spacing w:line="600" w:lineRule="auto"/>
        <w:ind w:firstLine="720"/>
        <w:contextualSpacing/>
        <w:jc w:val="both"/>
        <w:rPr>
          <w:rFonts w:eastAsia="Times New Roman"/>
          <w:color w:val="222222"/>
          <w:szCs w:val="24"/>
          <w:shd w:val="clear" w:color="auto" w:fill="FFFFFF"/>
        </w:rPr>
      </w:pPr>
      <w:r w:rsidRPr="001D7348">
        <w:rPr>
          <w:rFonts w:eastAsia="Times New Roman"/>
          <w:b/>
          <w:color w:val="222222"/>
          <w:szCs w:val="24"/>
          <w:shd w:val="clear" w:color="auto" w:fill="FFFFFF"/>
        </w:rPr>
        <w:t>ΠΑΝΑΓΙΩΤΑ ΚΟΖΟΜΠΟΛΗ</w:t>
      </w:r>
      <w:r>
        <w:rPr>
          <w:rFonts w:eastAsia="Times New Roman"/>
          <w:b/>
          <w:color w:val="222222"/>
          <w:szCs w:val="24"/>
          <w:shd w:val="clear" w:color="auto" w:fill="FFFFFF"/>
        </w:rPr>
        <w:t xml:space="preserve"> </w:t>
      </w:r>
      <w:r w:rsidRPr="001D7348">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D7348">
        <w:rPr>
          <w:rFonts w:eastAsia="Times New Roman"/>
          <w:b/>
          <w:color w:val="222222"/>
          <w:szCs w:val="24"/>
          <w:shd w:val="clear" w:color="auto" w:fill="FFFFFF"/>
        </w:rPr>
        <w:t>ΑΜΑΝΑΤΙΔΗ:</w:t>
      </w:r>
      <w:r>
        <w:rPr>
          <w:rFonts w:eastAsia="Times New Roman"/>
          <w:color w:val="222222"/>
          <w:szCs w:val="24"/>
          <w:shd w:val="clear" w:color="auto" w:fill="FFFFFF"/>
        </w:rPr>
        <w:t xml:space="preserve"> Σας ευχαριστώ, κύριε Πρόεδρε. </w:t>
      </w:r>
    </w:p>
    <w:p w14:paraId="25E0A6A9"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πρόβλημα της πολυνομία</w:t>
      </w:r>
      <w:r>
        <w:rPr>
          <w:rFonts w:eastAsia="Times New Roman"/>
          <w:color w:val="222222"/>
          <w:szCs w:val="24"/>
          <w:shd w:val="clear" w:color="auto" w:fill="FFFFFF"/>
        </w:rPr>
        <w:t>ς και της πολυδαίδαλης νομοθεσίας από πολλές και διαφορετικές πηγές δεν είναι μόνο ένα τεχνικό πρόβλημα, δεν είναι ένα πρόβλημα που καθυστερεί τη διεκπεραίωση των υποθέσεων των πολιτών και την εξ αυτού ταλαιπωρία τους, ούτε ένα πρόβλημα που δυσχεραίνει όντ</w:t>
      </w:r>
      <w:r>
        <w:rPr>
          <w:rFonts w:eastAsia="Times New Roman"/>
          <w:color w:val="222222"/>
          <w:szCs w:val="24"/>
          <w:shd w:val="clear" w:color="auto" w:fill="FFFFFF"/>
        </w:rPr>
        <w:t>ως την ανάπτυξη μιας χώρας. Είναι θέμα δημοκρατίας. Χτίζονται τείχη γύρω</w:t>
      </w:r>
      <w:r w:rsidRPr="00DE2639">
        <w:rPr>
          <w:rFonts w:eastAsia="Times New Roman"/>
          <w:color w:val="222222"/>
          <w:szCs w:val="24"/>
          <w:shd w:val="clear" w:color="auto" w:fill="FFFFFF"/>
        </w:rPr>
        <w:t>-</w:t>
      </w:r>
      <w:r>
        <w:rPr>
          <w:rFonts w:eastAsia="Times New Roman"/>
          <w:color w:val="222222"/>
          <w:szCs w:val="24"/>
          <w:shd w:val="clear" w:color="auto" w:fill="FFFFFF"/>
        </w:rPr>
        <w:t>γύρω και ο πολίτης μένει απ</w:t>
      </w:r>
      <w:r w:rsidRPr="00DE2639">
        <w:rPr>
          <w:rFonts w:eastAsia="Times New Roman"/>
          <w:color w:val="222222"/>
          <w:szCs w:val="24"/>
          <w:shd w:val="clear" w:color="auto" w:fill="FFFFFF"/>
        </w:rPr>
        <w:t xml:space="preserve">’ </w:t>
      </w:r>
      <w:r>
        <w:rPr>
          <w:rFonts w:eastAsia="Times New Roman"/>
          <w:color w:val="222222"/>
          <w:szCs w:val="24"/>
          <w:shd w:val="clear" w:color="auto" w:fill="FFFFFF"/>
        </w:rPr>
        <w:t xml:space="preserve">έξω, με αποτέλεσμα να μην μπορεί να παρέμβει, με αποτέλεσμα να μην μπορούν οι υποθέσεις του να διεκπεραιωθούν. </w:t>
      </w:r>
    </w:p>
    <w:p w14:paraId="25E0A6AA"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πλέγμα των νόμων</w:t>
      </w:r>
      <w:r>
        <w:rPr>
          <w:rFonts w:eastAsia="Times New Roman"/>
          <w:color w:val="222222"/>
          <w:szCs w:val="24"/>
          <w:shd w:val="clear" w:color="auto" w:fill="FFFFFF"/>
        </w:rPr>
        <w:t>,</w:t>
      </w:r>
      <w:r>
        <w:rPr>
          <w:rFonts w:eastAsia="Times New Roman"/>
          <w:color w:val="222222"/>
          <w:szCs w:val="24"/>
          <w:shd w:val="clear" w:color="auto" w:fill="FFFFFF"/>
        </w:rPr>
        <w:t xml:space="preserve"> που πολλές φορές </w:t>
      </w:r>
      <w:proofErr w:type="spellStart"/>
      <w:r>
        <w:rPr>
          <w:rFonts w:eastAsia="Times New Roman"/>
          <w:color w:val="222222"/>
          <w:szCs w:val="24"/>
          <w:shd w:val="clear" w:color="auto" w:fill="FFFFFF"/>
        </w:rPr>
        <w:t>αλλη</w:t>
      </w:r>
      <w:r>
        <w:rPr>
          <w:rFonts w:eastAsia="Times New Roman"/>
          <w:color w:val="222222"/>
          <w:szCs w:val="24"/>
          <w:shd w:val="clear" w:color="auto" w:fill="FFFFFF"/>
        </w:rPr>
        <w:t>λοεπικαλύπτονται</w:t>
      </w:r>
      <w:proofErr w:type="spellEnd"/>
      <w:r>
        <w:rPr>
          <w:rFonts w:eastAsia="Times New Roman"/>
          <w:color w:val="222222"/>
          <w:szCs w:val="24"/>
          <w:shd w:val="clear" w:color="auto" w:fill="FFFFFF"/>
        </w:rPr>
        <w:t>, οι διάσπαρτες διατάξεις</w:t>
      </w:r>
      <w:r w:rsidRPr="00DE2639">
        <w:rPr>
          <w:rFonts w:eastAsia="Times New Roman"/>
          <w:color w:val="222222"/>
          <w:szCs w:val="24"/>
          <w:shd w:val="clear" w:color="auto" w:fill="FFFFFF"/>
        </w:rPr>
        <w:t>,</w:t>
      </w:r>
      <w:r>
        <w:rPr>
          <w:rFonts w:eastAsia="Times New Roman"/>
          <w:color w:val="222222"/>
          <w:szCs w:val="24"/>
          <w:shd w:val="clear" w:color="auto" w:fill="FFFFFF"/>
        </w:rPr>
        <w:t xml:space="preserve"> πολλές φορές αντιφατικές μεταξύ τους ή επαναλαμβανόμενες</w:t>
      </w:r>
      <w:r w:rsidRPr="00DE2639">
        <w:rPr>
          <w:rFonts w:eastAsia="Times New Roman"/>
          <w:color w:val="222222"/>
          <w:szCs w:val="24"/>
          <w:shd w:val="clear" w:color="auto" w:fill="FFFFFF"/>
        </w:rPr>
        <w:t>,</w:t>
      </w:r>
      <w:r>
        <w:rPr>
          <w:rFonts w:eastAsia="Times New Roman"/>
          <w:color w:val="222222"/>
          <w:szCs w:val="24"/>
          <w:shd w:val="clear" w:color="auto" w:fill="FFFFFF"/>
        </w:rPr>
        <w:t xml:space="preserve"> δημιουργούν ψηλά τείχη που αφήνουν τον πολίτη απ</w:t>
      </w:r>
      <w:r w:rsidRPr="00DE2639">
        <w:rPr>
          <w:rFonts w:eastAsia="Times New Roman"/>
          <w:color w:val="222222"/>
          <w:szCs w:val="24"/>
          <w:shd w:val="clear" w:color="auto" w:fill="FFFFFF"/>
        </w:rPr>
        <w:t xml:space="preserve">’ </w:t>
      </w:r>
      <w:r>
        <w:rPr>
          <w:rFonts w:eastAsia="Times New Roman"/>
          <w:color w:val="222222"/>
          <w:szCs w:val="24"/>
          <w:shd w:val="clear" w:color="auto" w:fill="FFFFFF"/>
        </w:rPr>
        <w:t>έξω</w:t>
      </w:r>
      <w:r>
        <w:rPr>
          <w:rFonts w:eastAsia="Times New Roman"/>
          <w:color w:val="222222"/>
          <w:szCs w:val="24"/>
          <w:shd w:val="clear" w:color="auto" w:fill="FFFFFF"/>
        </w:rPr>
        <w:t>,</w:t>
      </w:r>
      <w:r>
        <w:rPr>
          <w:rFonts w:eastAsia="Times New Roman"/>
          <w:color w:val="222222"/>
          <w:szCs w:val="24"/>
          <w:shd w:val="clear" w:color="auto" w:fill="FFFFFF"/>
        </w:rPr>
        <w:t xml:space="preserve"> ανήμπορο να δράσει. </w:t>
      </w:r>
    </w:p>
    <w:p w14:paraId="25E0A6AB"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παραπάνω δεν είναι ανακάλυψη του τροχού. Η συγκεκριμένη παθογένεια επισημαίν</w:t>
      </w:r>
      <w:r>
        <w:rPr>
          <w:rFonts w:eastAsia="Times New Roman"/>
          <w:color w:val="222222"/>
          <w:szCs w:val="24"/>
          <w:shd w:val="clear" w:color="auto" w:fill="FFFFFF"/>
        </w:rPr>
        <w:t xml:space="preserve">εται ήδη από τις αρχές της δεκαετίας του ’50, τότε που δεν υπήρχε κιόλας το </w:t>
      </w:r>
      <w:proofErr w:type="spellStart"/>
      <w:r>
        <w:rPr>
          <w:rFonts w:eastAsia="Times New Roman"/>
          <w:color w:val="222222"/>
          <w:szCs w:val="24"/>
          <w:shd w:val="clear" w:color="auto" w:fill="FFFFFF"/>
        </w:rPr>
        <w:t>Ε</w:t>
      </w:r>
      <w:r>
        <w:rPr>
          <w:rFonts w:eastAsia="Times New Roman"/>
          <w:color w:val="222222"/>
          <w:szCs w:val="24"/>
          <w:shd w:val="clear" w:color="auto" w:fill="FFFFFF"/>
        </w:rPr>
        <w:t>νωσιακό</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Δ</w:t>
      </w:r>
      <w:r>
        <w:rPr>
          <w:rFonts w:eastAsia="Times New Roman"/>
          <w:color w:val="222222"/>
          <w:szCs w:val="24"/>
          <w:shd w:val="clear" w:color="auto" w:fill="FFFFFF"/>
        </w:rPr>
        <w:t xml:space="preserve">ίκαιο, το οποίο κατά την ενσωμάτωσή του δημιούργησε περαιτέρω προβλήματα. </w:t>
      </w:r>
    </w:p>
    <w:p w14:paraId="25E0A6AC"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 λύση των προβλημάτων αυτών, έρχεται να συμβάλει το υπό ψήφιση νομοσχέδιο, με το οποίο συστή</w:t>
      </w:r>
      <w:r>
        <w:rPr>
          <w:rFonts w:eastAsia="Times New Roman"/>
          <w:color w:val="222222"/>
          <w:szCs w:val="24"/>
          <w:shd w:val="clear" w:color="auto" w:fill="FFFFFF"/>
        </w:rPr>
        <w:t>νεται ή καλύτερα να πω επανασχεδιάζεται -γιατί έχει συσταθεί ήδη- η Κεντρική Επιτροπή Κωδικοποίησης, η οποία, να θυμίσω, κατά πρώτον, είχε συσταθεί με τον ν.3133/2003, στη συνέχεια όμως με το</w:t>
      </w:r>
      <w:r>
        <w:rPr>
          <w:rFonts w:eastAsia="Times New Roman"/>
          <w:color w:val="222222"/>
          <w:szCs w:val="24"/>
          <w:shd w:val="clear" w:color="auto" w:fill="FFFFFF"/>
        </w:rPr>
        <w:t>ν</w:t>
      </w:r>
      <w:r>
        <w:rPr>
          <w:rFonts w:eastAsia="Times New Roman"/>
          <w:color w:val="222222"/>
          <w:szCs w:val="24"/>
          <w:shd w:val="clear" w:color="auto" w:fill="FFFFFF"/>
        </w:rPr>
        <w:t xml:space="preserve"> ν.4048/2012 καταργήθηκε και προβλέφθηκε και ένα άλλο σχήμα, η Επιτροπή Κωδικοποιήσεων και Αναμόρφωσης Δικαίου, γνωστή ως ΕΚΑΔ, για να καταργηθεί εν συνεχεία και η ΕΚΑΔ με τον ν.4012/2013</w:t>
      </w:r>
      <w:r>
        <w:rPr>
          <w:rFonts w:eastAsia="Times New Roman"/>
          <w:color w:val="222222"/>
          <w:szCs w:val="24"/>
          <w:shd w:val="clear" w:color="auto" w:fill="FFFFFF"/>
        </w:rPr>
        <w:t xml:space="preserve">, </w:t>
      </w:r>
      <w:r>
        <w:rPr>
          <w:rFonts w:eastAsia="Times New Roman"/>
          <w:color w:val="222222"/>
          <w:szCs w:val="24"/>
          <w:shd w:val="clear" w:color="auto" w:fill="FFFFFF"/>
        </w:rPr>
        <w:t>με τον οποίο επανήλθε σε καθεστώς λειτουργίας η Κεντρική Επιτροπή Κ</w:t>
      </w:r>
      <w:r>
        <w:rPr>
          <w:rFonts w:eastAsia="Times New Roman"/>
          <w:color w:val="222222"/>
          <w:szCs w:val="24"/>
          <w:shd w:val="clear" w:color="auto" w:fill="FFFFFF"/>
        </w:rPr>
        <w:t xml:space="preserve">ωδικοποιήσεων. </w:t>
      </w:r>
    </w:p>
    <w:p w14:paraId="25E0A6AD"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νέος σχεδιασμός της Κεντρικής Επιτροπής Κωδικοποιήσεων παίρνει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του τις αρχές καλής νομοθέτησης, όπως ορίζονται στο άρθρο 2 του ν.4048/2012 και συγκεκριμένα, την αναγκαιότητα νομοθέτησης, την αναλογικότητα, την </w:t>
      </w:r>
      <w:proofErr w:type="spellStart"/>
      <w:r>
        <w:rPr>
          <w:rFonts w:eastAsia="Times New Roman"/>
          <w:color w:val="222222"/>
          <w:szCs w:val="24"/>
          <w:shd w:val="clear" w:color="auto" w:fill="FFFFFF"/>
        </w:rPr>
        <w:t>καταλληλότητα</w:t>
      </w:r>
      <w:proofErr w:type="spellEnd"/>
      <w:r>
        <w:rPr>
          <w:rFonts w:eastAsia="Times New Roman"/>
          <w:color w:val="222222"/>
          <w:szCs w:val="24"/>
          <w:shd w:val="clear" w:color="auto" w:fill="FFFFFF"/>
        </w:rPr>
        <w:t xml:space="preserve">, την </w:t>
      </w:r>
      <w:r>
        <w:rPr>
          <w:rFonts w:eastAsia="Times New Roman"/>
          <w:color w:val="222222"/>
          <w:szCs w:val="24"/>
          <w:shd w:val="clear" w:color="auto" w:fill="FFFFFF"/>
        </w:rPr>
        <w:t>εύλογη σχέση μέσου και σκοπού με υιοθέτηση του λιγότερου επαχθούς μέτρου, την απλότητα και τη σαφήνεια του περιεχομένου των ρυθμίσεων, την αποφυγή αποκλίσεων κατά την περίπτωση γενικής πολιτικής ή αντιφατικών ρυθμίσεων, την αποτελεσματικότητα και αποδοτικό</w:t>
      </w:r>
      <w:r>
        <w:rPr>
          <w:rFonts w:eastAsia="Times New Roman"/>
          <w:color w:val="222222"/>
          <w:szCs w:val="24"/>
          <w:shd w:val="clear" w:color="auto" w:fill="FFFFFF"/>
        </w:rPr>
        <w:t xml:space="preserve">τητα, τη διαφάνεια, την επικουρικότητα και λογοδοσία με τον προσδιορισμό των αρμοδίων οργάνων εφαρμογής των ρυθμίσεων, την ασφάλεια δικαίου, την προσβασιμότητα στις ρυθμίσεις και με ηλεκτρονικά μέσα, τη δημοκρατική νομιμοποίηση. </w:t>
      </w:r>
    </w:p>
    <w:p w14:paraId="25E0A6AE"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θα μου πείτε ότι </w:t>
      </w:r>
      <w:r>
        <w:rPr>
          <w:rFonts w:eastAsia="Times New Roman"/>
          <w:color w:val="222222"/>
          <w:szCs w:val="24"/>
          <w:shd w:val="clear" w:color="auto" w:fill="FFFFFF"/>
        </w:rPr>
        <w:t xml:space="preserve">η Κεντρική Επιτροπή </w:t>
      </w:r>
      <w:r>
        <w:rPr>
          <w:rFonts w:eastAsia="Times New Roman"/>
          <w:smallCaps/>
          <w:color w:val="222222"/>
          <w:szCs w:val="24"/>
          <w:shd w:val="clear" w:color="auto" w:fill="FFFFFF"/>
        </w:rPr>
        <w:t>Κ</w:t>
      </w:r>
      <w:r>
        <w:rPr>
          <w:rFonts w:eastAsia="Times New Roman"/>
          <w:color w:val="222222"/>
          <w:szCs w:val="24"/>
          <w:shd w:val="clear" w:color="auto" w:fill="FFFFFF"/>
        </w:rPr>
        <w:t>ωδικοποιήσεων δεν νομοθετεί, όμως οι αρχές καλής νομοθέτησης εφαρμόζονται και κατά την απλούστευση της διαδικασίας της νομοθεσίας με την τροποποίηση ή κατάργηση διατάξεων, την αναμόρφωση και την κωδικοποίηση, καθώς και κατά την ενσωμάτ</w:t>
      </w:r>
      <w:r>
        <w:rPr>
          <w:rFonts w:eastAsia="Times New Roman"/>
          <w:color w:val="222222"/>
          <w:szCs w:val="24"/>
          <w:shd w:val="clear" w:color="auto" w:fill="FFFFFF"/>
        </w:rPr>
        <w:t xml:space="preserve">ωση του </w:t>
      </w:r>
      <w:r>
        <w:rPr>
          <w:rFonts w:eastAsia="Times New Roman"/>
          <w:color w:val="222222"/>
          <w:szCs w:val="24"/>
          <w:shd w:val="clear" w:color="auto" w:fill="FFFFFF"/>
        </w:rPr>
        <w:t>Κ</w:t>
      </w:r>
      <w:r>
        <w:rPr>
          <w:rFonts w:eastAsia="Times New Roman"/>
          <w:color w:val="222222"/>
          <w:szCs w:val="24"/>
          <w:shd w:val="clear" w:color="auto" w:fill="FFFFFF"/>
        </w:rPr>
        <w:t xml:space="preserve">οινοτικού </w:t>
      </w:r>
      <w:r>
        <w:rPr>
          <w:rFonts w:eastAsia="Times New Roman"/>
          <w:color w:val="222222"/>
          <w:szCs w:val="24"/>
          <w:shd w:val="clear" w:color="auto" w:fill="FFFFFF"/>
        </w:rPr>
        <w:t>Δ</w:t>
      </w:r>
      <w:r>
        <w:rPr>
          <w:rFonts w:eastAsia="Times New Roman"/>
          <w:color w:val="222222"/>
          <w:szCs w:val="24"/>
          <w:shd w:val="clear" w:color="auto" w:fill="FFFFFF"/>
        </w:rPr>
        <w:t xml:space="preserve">ικαίου. Κι αυτό ακριβώς κάνει η Κεντρική </w:t>
      </w:r>
      <w:r>
        <w:rPr>
          <w:rFonts w:eastAsia="Times New Roman"/>
          <w:color w:val="222222"/>
          <w:szCs w:val="24"/>
          <w:shd w:val="clear" w:color="auto" w:fill="FFFFFF"/>
        </w:rPr>
        <w:lastRenderedPageBreak/>
        <w:t>Επιτροπή Κωδικοποιήσεων, μια διαδικασία κατά την οποία κωδικοποιείται και αναμορφώνεται η ισχύουσα νομοθεσία, με την έννοια της αναμόρφωσης, όπως αυτή ορίζεται στο άρθρο 11 του ν.4048/2012. Δηλαδ</w:t>
      </w:r>
      <w:r>
        <w:rPr>
          <w:rFonts w:eastAsia="Times New Roman"/>
          <w:color w:val="222222"/>
          <w:szCs w:val="24"/>
          <w:shd w:val="clear" w:color="auto" w:fill="FFFFFF"/>
        </w:rPr>
        <w:t xml:space="preserve">ή, δεν δίνουμε κάποια νέα έννοια στην αρχή της αναμόρφωσης, επειδή αυτό απασχόλησε και την επιτροπή. </w:t>
      </w:r>
    </w:p>
    <w:p w14:paraId="25E0A6AF"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Όπως αναφέρεται χαρακτηριστικά στη συγκεκριμένη διάταξη, η αναμόρφωση αποσκοπεί στον περιορισμό της πολυνομίας, την </w:t>
      </w:r>
      <w:proofErr w:type="spellStart"/>
      <w:r>
        <w:rPr>
          <w:rFonts w:eastAsia="Times New Roman"/>
          <w:color w:val="222222"/>
          <w:szCs w:val="24"/>
          <w:shd w:val="clear" w:color="auto" w:fill="FFFFFF"/>
        </w:rPr>
        <w:t>επικαιροποίηση</w:t>
      </w:r>
      <w:proofErr w:type="spellEnd"/>
      <w:r>
        <w:rPr>
          <w:rFonts w:eastAsia="Times New Roman"/>
          <w:color w:val="222222"/>
          <w:szCs w:val="24"/>
          <w:shd w:val="clear" w:color="auto" w:fill="FFFFFF"/>
        </w:rPr>
        <w:t xml:space="preserve"> και αποκάθαρση της υφισ</w:t>
      </w:r>
      <w:r>
        <w:rPr>
          <w:rFonts w:eastAsia="Times New Roman"/>
          <w:color w:val="222222"/>
          <w:szCs w:val="24"/>
          <w:shd w:val="clear" w:color="auto" w:fill="FFFFFF"/>
        </w:rPr>
        <w:t xml:space="preserve">τάμενης νομοθεσίας, κατά τρόπο ώστε οι εναπομένοντες κανόνες να είναι ορθοί, λειτουργικοί και περισσότερο εύληπτοι ή προσιτοί. </w:t>
      </w:r>
    </w:p>
    <w:p w14:paraId="25E0A6B0"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αναμόρφωση περιλαμβάνεται κατά περίπτωση η απλοποίηση, η κατάργηση παρωχημένων διατάξεων και η ένταξη σε ενιαίο κείμενο των</w:t>
      </w:r>
      <w:r>
        <w:rPr>
          <w:rFonts w:eastAsia="Times New Roman"/>
          <w:color w:val="222222"/>
          <w:szCs w:val="24"/>
          <w:shd w:val="clear" w:color="auto" w:fill="FFFFFF"/>
        </w:rPr>
        <w:t xml:space="preserve"> νόμων, κανονιστικών διαταγμάτων και αποφάσεων και η μετά την ένταξη κατάργησή τους ως αυτοτελών διατάξεων. </w:t>
      </w:r>
    </w:p>
    <w:p w14:paraId="25E0A6B1"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νέος σχεδιασμός της Κεντρικής Επιτροπής Κωδικοποιήσεων βασίζεται στις παραπάνω αρχές και έννοιες, ενεργώντας νομοθετική κωδικοποίηση που είναι δι</w:t>
      </w:r>
      <w:r>
        <w:rPr>
          <w:rFonts w:eastAsia="Times New Roman"/>
          <w:color w:val="222222"/>
          <w:szCs w:val="24"/>
          <w:shd w:val="clear" w:color="auto" w:fill="FFFFFF"/>
        </w:rPr>
        <w:t>αφορετική</w:t>
      </w:r>
      <w:r>
        <w:rPr>
          <w:rFonts w:eastAsia="Times New Roman"/>
          <w:color w:val="222222"/>
          <w:szCs w:val="24"/>
          <w:shd w:val="clear" w:color="auto" w:fill="FFFFFF"/>
        </w:rPr>
        <w:t>,</w:t>
      </w:r>
      <w:r>
        <w:rPr>
          <w:rFonts w:eastAsia="Times New Roman"/>
          <w:color w:val="222222"/>
          <w:szCs w:val="24"/>
          <w:shd w:val="clear" w:color="auto" w:fill="FFFFFF"/>
        </w:rPr>
        <w:t xml:space="preserve"> τόσο από τη διοικητική κωδικοποίηση όσο και από την κωδικοποίηση που </w:t>
      </w:r>
      <w:r>
        <w:rPr>
          <w:rFonts w:eastAsia="Times New Roman"/>
          <w:color w:val="222222"/>
          <w:szCs w:val="24"/>
          <w:shd w:val="clear" w:color="auto" w:fill="FFFFFF"/>
        </w:rPr>
        <w:lastRenderedPageBreak/>
        <w:t>προβλέπεται στο Σύνταγμα στο άρθρο 76. Διότι η διοικητική κωδικοποίηση συγκεντρώνει νομοθετικά κείμενα, όπως ισχύουν μετά τις τυχόν τροποποιήσεις τους, σε μια βάση δεδομένων, ό</w:t>
      </w:r>
      <w:r>
        <w:rPr>
          <w:rFonts w:eastAsia="Times New Roman"/>
          <w:color w:val="222222"/>
          <w:szCs w:val="24"/>
          <w:shd w:val="clear" w:color="auto" w:fill="FFFFFF"/>
        </w:rPr>
        <w:t>πως οι τράπεζες νομικών πληροφοριών, έργο το οποίο ήδη έχει ξεκινήσει στο Υπουργείο Διοικητικής Ανασυγκρότησης, το οποίο, όταν θα ολοκληρωθεί, θα δίνει τη δυνατότητα ελεύθερης πρόσβασης όλων των πολιτών στη νομοθεσία με τρόπο αντίστοιχο με αυτόν που μας πρ</w:t>
      </w:r>
      <w:r>
        <w:rPr>
          <w:rFonts w:eastAsia="Times New Roman"/>
          <w:color w:val="222222"/>
          <w:szCs w:val="24"/>
          <w:shd w:val="clear" w:color="auto" w:fill="FFFFFF"/>
        </w:rPr>
        <w:t>οσφέρουν οι τράπεζες νομικών πληροφοριών. Και</w:t>
      </w:r>
      <w:r>
        <w:rPr>
          <w:rFonts w:eastAsia="Times New Roman"/>
          <w:color w:val="222222"/>
          <w:szCs w:val="24"/>
          <w:shd w:val="clear" w:color="auto" w:fill="FFFFFF"/>
        </w:rPr>
        <w:t>,</w:t>
      </w:r>
      <w:r>
        <w:rPr>
          <w:rFonts w:eastAsia="Times New Roman"/>
          <w:color w:val="222222"/>
          <w:szCs w:val="24"/>
          <w:shd w:val="clear" w:color="auto" w:fill="FFFFFF"/>
        </w:rPr>
        <w:t xml:space="preserve"> φυσικά, η νομοθετική κωδικοποίηση που προανέφερα είναι επίσης διαφορετική, στηριζόμενη στο άρθρο 76 του Συντάγματος. </w:t>
      </w:r>
    </w:p>
    <w:p w14:paraId="25E0A6B2"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λοιπόν, λέμε ότι η Κεντρική Επιτροπή Κωδικοποιήσεων δεν κάνει απλώς μια διοικητική κατ</w:t>
      </w:r>
      <w:r>
        <w:rPr>
          <w:rFonts w:eastAsia="Times New Roman"/>
          <w:color w:val="222222"/>
          <w:szCs w:val="24"/>
          <w:shd w:val="clear" w:color="auto" w:fill="FFFFFF"/>
        </w:rPr>
        <w:t xml:space="preserve">αγραφή των διατάξεων που ισχύουν και διαγραφή εκείνων που καταργήθηκαν. Γίνεται μια διαδικασία </w:t>
      </w:r>
      <w:r>
        <w:rPr>
          <w:rFonts w:eastAsia="Times New Roman"/>
          <w:color w:val="222222"/>
          <w:szCs w:val="24"/>
          <w:shd w:val="clear" w:color="auto" w:fill="FFFFFF"/>
        </w:rPr>
        <w:t>κατά την οποία</w:t>
      </w:r>
      <w:r>
        <w:rPr>
          <w:rFonts w:eastAsia="Times New Roman"/>
          <w:color w:val="222222"/>
          <w:szCs w:val="24"/>
          <w:shd w:val="clear" w:color="auto" w:fill="FFFFFF"/>
        </w:rPr>
        <w:t xml:space="preserve"> οι διατάξεις τίθενται σε μια λογική σειρά, δεν γίνεται παρέμβαση στην έννοια του νόμου, αλλά τακτοποίηση των διατάξεων με βάση τους κλάδους, τα κε</w:t>
      </w:r>
      <w:r>
        <w:rPr>
          <w:rFonts w:eastAsia="Times New Roman"/>
          <w:color w:val="222222"/>
          <w:szCs w:val="24"/>
          <w:shd w:val="clear" w:color="auto" w:fill="FFFFFF"/>
        </w:rPr>
        <w:t>φάλαια, τα ειδικά ενδιαφέροντα, τις ειδικές προβλέψεις και τους ειδικούς σκοπούς του νόμου.</w:t>
      </w:r>
    </w:p>
    <w:p w14:paraId="25E0A6B3"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Προτείνεται, λοιπόν, με το υπό ψήφιση σχέδιο νόμου η ανασύσταση, ο επανασχεδιασμός στη Γραμματεία της Κυβέρνησης και η αναβάθμιση της Κεντρικής Επιτροπής Κωδικοποίη</w:t>
      </w:r>
      <w:r>
        <w:rPr>
          <w:rFonts w:eastAsia="Times New Roman"/>
          <w:color w:val="222222"/>
          <w:szCs w:val="24"/>
          <w:shd w:val="clear" w:color="auto" w:fill="FFFFFF"/>
        </w:rPr>
        <w:t xml:space="preserve">σης, η οποία, όπως προαναφέρθηκε και το ακούσαμε και από τον Πρόεδρό της κ. Συμεωνίδη κατά τη διάρκεια της ακρόασης των φορέων στην αρμόδια επιτροπή, ήδη υπάρχει και λειτουργεί. </w:t>
      </w:r>
    </w:p>
    <w:p w14:paraId="25E0A6B4"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αναβάθμιση και βελτίωση της αποτελεσματικότητας της Κεντρικής Επιτροπής Κωδ</w:t>
      </w:r>
      <w:r>
        <w:rPr>
          <w:rFonts w:eastAsia="Times New Roman"/>
          <w:color w:val="222222"/>
          <w:szCs w:val="24"/>
          <w:shd w:val="clear" w:color="auto" w:fill="FFFFFF"/>
        </w:rPr>
        <w:t xml:space="preserve">ικοποιήσεων είναι το ζητούμενο, γιατί, όπως προαναφέρθηκε, παρεμβάσεις και νομοθετικές πρωτοβουλίες υπήρχαν και κατά το παρελθόν, αλλά το πρόβλημα παραμένει και γιγαντώνεται, θα έλεγα. </w:t>
      </w:r>
    </w:p>
    <w:p w14:paraId="25E0A6B5"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το στοίχημα είναι η αναβάθμιση, η βελτίωση και η αποτελεσματι</w:t>
      </w:r>
      <w:r>
        <w:rPr>
          <w:rFonts w:eastAsia="Times New Roman"/>
          <w:color w:val="222222"/>
          <w:szCs w:val="24"/>
          <w:shd w:val="clear" w:color="auto" w:fill="FFFFFF"/>
        </w:rPr>
        <w:t>κότητα της επιτροπής. Και θεωρώ ότι αυτό έγκειται στο γεγονός ότι αυτή η επιτροπή πλέον αποτελεί κομμάτι της εθνικής στρατηγικής για την Κωδικοποίηση και Αναμόρφωση της Ελληνικής Νομοθεσίας, όπως αυτή η στρατηγική καθορίστηκε με το άρθρο 40 του ν.4369/2013</w:t>
      </w:r>
      <w:r>
        <w:rPr>
          <w:rFonts w:eastAsia="Times New Roman"/>
          <w:color w:val="222222"/>
          <w:szCs w:val="24"/>
          <w:shd w:val="clear" w:color="auto" w:fill="FFFFFF"/>
        </w:rPr>
        <w:t xml:space="preserve">, το γνωστό σας ΚΑΕΝ, δηλαδή είναι κομμάτι αυτού του συνολικού στρατηγικού σχεδίου. Κι εδώ νομίζω ότι έγκειται η διαφορά που μας κάνει να </w:t>
      </w:r>
      <w:r>
        <w:rPr>
          <w:rFonts w:eastAsia="Times New Roman"/>
          <w:color w:val="222222"/>
          <w:szCs w:val="24"/>
          <w:shd w:val="clear" w:color="auto" w:fill="FFFFFF"/>
        </w:rPr>
        <w:lastRenderedPageBreak/>
        <w:t xml:space="preserve">ελπίζουμε ότι θα είναι πιο αποτελεσματική η συγκεκριμένη πρωτοβουλία. </w:t>
      </w:r>
    </w:p>
    <w:p w14:paraId="25E0A6B6"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εθνική στρατηγική περιλαμβάνει τις αρχές, τις κατευθύνσεις, το πλαίσιο, τις δράσεις και τις πηγές χρηματοδότησης για την προώθηση ολοκληρωμένων διαδικασιών αποκατάστασης της εσωτερικής συνοχής του δικαίου, τη βελτίωση της ποιότητας των νομοθετικών και κα</w:t>
      </w:r>
      <w:r>
        <w:rPr>
          <w:rFonts w:eastAsia="Times New Roman"/>
          <w:color w:val="222222"/>
          <w:szCs w:val="24"/>
          <w:shd w:val="clear" w:color="auto" w:fill="FFFFFF"/>
        </w:rPr>
        <w:t xml:space="preserve">νονιστικών διατάξεων και τη συστηματική ένταξή του σε σύνολα δικαίου. </w:t>
      </w:r>
    </w:p>
    <w:p w14:paraId="25E0A6B7"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νέα ΚΕΚ, η νέα Κεντρική Επιτροπή Κωδικοποίησης, αποτελείται από δεκατρία μέλη, περισσότερα από όσα είναι σήμερα που είναι επτά, τα οποία ορίζονται από τον Πρωθυπουργό και είναι δικαστ</w:t>
      </w:r>
      <w:r>
        <w:rPr>
          <w:rFonts w:eastAsia="Times New Roman"/>
          <w:color w:val="222222"/>
          <w:szCs w:val="24"/>
          <w:shd w:val="clear" w:color="auto" w:fill="FFFFFF"/>
        </w:rPr>
        <w:t xml:space="preserve">ικοί λειτουργοί. Οι δικαστικοί λειτουργοί επιλέγονται, στο πλαίσιο της διάκρισης των εξουσιών, από το ίδιο το σώμα ποιοι θα είναι να εκπροσωπήσουν, μέλη του Νομικού Συμβουλίου του Κράτους, μέλη διδακτικού προσωπικού των πανεπιστημίων. </w:t>
      </w:r>
    </w:p>
    <w:p w14:paraId="25E0A6B8"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Αναβαθμίζεται έτσι κ</w:t>
      </w:r>
      <w:r>
        <w:rPr>
          <w:rFonts w:eastAsia="Times New Roman"/>
          <w:color w:val="222222"/>
          <w:szCs w:val="24"/>
          <w:shd w:val="clear" w:color="auto" w:fill="FFFFFF"/>
        </w:rPr>
        <w:t>αι σε έναν εξειδικευμένο επιστημονικό φορέα με χαρακτήρα διαρκούς νομοπαρασκευαστικής επι</w:t>
      </w:r>
      <w:r>
        <w:rPr>
          <w:rFonts w:eastAsia="Times New Roman"/>
          <w:color w:val="222222"/>
          <w:szCs w:val="24"/>
          <w:shd w:val="clear" w:color="auto" w:fill="FFFFFF"/>
        </w:rPr>
        <w:lastRenderedPageBreak/>
        <w:t>τροπής, ο οποίος αναλαμβάνει έργο και ουσιαστικής επεξεργασίας της νομοθετικής ύλης και καλείται να αντιμετωπίσει τα προβλήματα της πολυνομίας, της κακονομίας, αλλά κα</w:t>
      </w:r>
      <w:r>
        <w:rPr>
          <w:rFonts w:eastAsia="Times New Roman"/>
          <w:color w:val="222222"/>
          <w:szCs w:val="24"/>
          <w:shd w:val="clear" w:color="auto" w:fill="FFFFFF"/>
        </w:rPr>
        <w:t xml:space="preserve">ι να αναδείξει τυχόν κενά στο ρυθμιστικό πεδίο. </w:t>
      </w:r>
    </w:p>
    <w:p w14:paraId="25E0A6B9"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τις προτεινόμενες ρυθμίσεις αναγνωρίζεται τεκμήριο αρμοδιότητας της κεντρικής επιτροπής για την κωδικοποίηση της νομοθεσίας, ώστε να διασφαλίζεται ο κεντρικός συντονισμός και η τήρηση ενιαίων κανόνων. </w:t>
      </w:r>
    </w:p>
    <w:p w14:paraId="25E0A6BA"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Δι</w:t>
      </w:r>
      <w:r>
        <w:rPr>
          <w:rFonts w:eastAsia="Times New Roman"/>
          <w:color w:val="222222"/>
          <w:szCs w:val="24"/>
          <w:shd w:val="clear" w:color="auto" w:fill="FFFFFF"/>
        </w:rPr>
        <w:t>ευρύνονται οι δυνατότητες παρέμβασης και στο πεδίο της αναμόρφωσης του δικαίου, με την έννοια που προαναφέρθηκε και όπως η αναμόρφωση αναφέρεται στο άρθρο 11 του ν.4048. Ορίζεται ο ρόλος της Κεντρικής Επιτροπής Κωδικοποίησης, οι αρμοδιότητες, ο τρόπος λειτ</w:t>
      </w:r>
      <w:r>
        <w:rPr>
          <w:rFonts w:eastAsia="Times New Roman"/>
          <w:color w:val="222222"/>
          <w:szCs w:val="24"/>
          <w:shd w:val="clear" w:color="auto" w:fill="FFFFFF"/>
        </w:rPr>
        <w:t>ουργίας και η διαδικασία της κωδικοποίησης στο πλαίσιο πάντα της εθνικής στρατηγικής κωδικοποιήσεων. Ελέγχει και διατυπώνει γνώμη για σχέδια κωδίκων άλλων επιτροπών, παρεμβαίνει με τρόπο πιο δραστικό και άμεσο στην προς κωδικοποίηση νομοθετικής ύλης.</w:t>
      </w:r>
    </w:p>
    <w:p w14:paraId="25E0A6BB"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ση</w:t>
      </w:r>
      <w:r>
        <w:rPr>
          <w:rFonts w:eastAsia="Times New Roman"/>
          <w:color w:val="222222"/>
          <w:szCs w:val="24"/>
          <w:shd w:val="clear" w:color="auto" w:fill="FFFFFF"/>
        </w:rPr>
        <w:t xml:space="preserve">μειωθεί ότι η Κεντρική Επιτροπή Κωδικοποίησης έχει ήδη ολοκληρώσει τη σύνταξη εγχειριδίου </w:t>
      </w:r>
      <w:proofErr w:type="spellStart"/>
      <w:r>
        <w:rPr>
          <w:rFonts w:eastAsia="Times New Roman"/>
          <w:color w:val="222222"/>
          <w:szCs w:val="24"/>
          <w:shd w:val="clear" w:color="auto" w:fill="FFFFFF"/>
        </w:rPr>
        <w:t>επικαιροποιημένων</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οδηγιών για την κωδικοποίηση και αναμόρφωση του δικαίου. Το εγχειρίδιο αυτό προβλέπεται στο σημερινό σχέδιο νόμου από την παράγραφο 5 του άρθρου 1, </w:t>
      </w:r>
      <w:r>
        <w:rPr>
          <w:rFonts w:eastAsia="Times New Roman"/>
          <w:color w:val="222222"/>
          <w:szCs w:val="24"/>
          <w:shd w:val="clear" w:color="auto" w:fill="FFFFFF"/>
        </w:rPr>
        <w:t xml:space="preserve">το οποίο περιγράφει τη μεθοδολογία και τους γενικούς νομοτεχνικούς κανόνες που θα εφαρμοστούν κατά την κωδικοποίηση. </w:t>
      </w:r>
    </w:p>
    <w:p w14:paraId="25E0A6BC"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την υποβοήθηση του έργου της, η ΚΕΚ μπορεί να καλεί μέλη του Νομικού Συμβουλίου του Κράτους, γενικούς διευθυντές των </w:t>
      </w:r>
      <w:r>
        <w:rPr>
          <w:rFonts w:eastAsia="Times New Roman"/>
          <w:color w:val="222222"/>
          <w:szCs w:val="24"/>
          <w:shd w:val="clear" w:color="auto" w:fill="FFFFFF"/>
        </w:rPr>
        <w:t>Υ</w:t>
      </w:r>
      <w:r>
        <w:rPr>
          <w:rFonts w:eastAsia="Times New Roman"/>
          <w:color w:val="222222"/>
          <w:szCs w:val="24"/>
          <w:shd w:val="clear" w:color="auto" w:fill="FFFFFF"/>
        </w:rPr>
        <w:t>πουργείων και να</w:t>
      </w:r>
      <w:r>
        <w:rPr>
          <w:rFonts w:eastAsia="Times New Roman"/>
          <w:color w:val="222222"/>
          <w:szCs w:val="24"/>
          <w:shd w:val="clear" w:color="auto" w:fill="FFFFFF"/>
        </w:rPr>
        <w:t xml:space="preserve"> ανταλλάσσει και να δέχεται συμβουλευτικές γνώμες. Επίσης, συντάσσει και υποβάλλει στον Γενικό Γραμματέα της Κυβέρνησης εντός του πρώτου τριμήνου κάθε ημερολογιακού έτους έκθεση αποτίμησης του έργου της που αναρτάται στο διαδίκτυο. Κι εδώ βλέπω μια πολύ ση</w:t>
      </w:r>
      <w:r>
        <w:rPr>
          <w:rFonts w:eastAsia="Times New Roman"/>
          <w:color w:val="222222"/>
          <w:szCs w:val="24"/>
          <w:shd w:val="clear" w:color="auto" w:fill="FFFFFF"/>
        </w:rPr>
        <w:t xml:space="preserve">μαντική προσθήκη στον κανονισμό που διέπει γενικά την ΚΕΚ, γιατί είναι πολύ σημαντικό να υπάρχει πάντοτε εμφανής απολογισμός και αποτίμηση του έργου μιας οποιασδήποτε επιτροπής. </w:t>
      </w:r>
    </w:p>
    <w:p w14:paraId="25E0A6BD" w14:textId="77777777" w:rsidR="00464F64" w:rsidRDefault="00160710">
      <w:pPr>
        <w:spacing w:line="600" w:lineRule="auto"/>
        <w:ind w:firstLine="720"/>
        <w:contextualSpacing/>
        <w:jc w:val="both"/>
        <w:rPr>
          <w:rFonts w:eastAsia="Times New Roman"/>
          <w:szCs w:val="24"/>
          <w:vertAlign w:val="subscript"/>
        </w:rPr>
      </w:pPr>
      <w:r>
        <w:rPr>
          <w:rFonts w:eastAsia="Times New Roman"/>
          <w:color w:val="222222"/>
          <w:szCs w:val="24"/>
          <w:shd w:val="clear" w:color="auto" w:fill="FFFFFF"/>
        </w:rPr>
        <w:t>Τέλος, καθορίζεται η αποζημίωση των μελών της ΚΕΚ, ενώ καταργείται ο προηγούμ</w:t>
      </w:r>
      <w:r>
        <w:rPr>
          <w:rFonts w:eastAsia="Times New Roman"/>
          <w:color w:val="222222"/>
          <w:szCs w:val="24"/>
          <w:shd w:val="clear" w:color="auto" w:fill="FFFFFF"/>
        </w:rPr>
        <w:t>ενος νόμος, ο ν.3133/2003, που ρυθμίζει τα σχετικά με τη συγκεκριμένη επιτροπή, σε ένδειξη καλής νομοθέτησης</w:t>
      </w:r>
      <w:r>
        <w:rPr>
          <w:rFonts w:eastAsia="Times New Roman"/>
          <w:color w:val="222222"/>
          <w:szCs w:val="24"/>
          <w:shd w:val="clear" w:color="auto" w:fill="FFFFFF"/>
        </w:rPr>
        <w:t>,</w:t>
      </w:r>
      <w:r>
        <w:rPr>
          <w:rFonts w:eastAsia="Times New Roman"/>
          <w:color w:val="222222"/>
          <w:szCs w:val="24"/>
          <w:shd w:val="clear" w:color="auto" w:fill="FFFFFF"/>
        </w:rPr>
        <w:t xml:space="preserve"> για να μην υπάρχει παράλληλα ο ένας νόμος </w:t>
      </w:r>
      <w:r>
        <w:rPr>
          <w:rFonts w:eastAsia="Times New Roman"/>
          <w:color w:val="222222"/>
          <w:szCs w:val="24"/>
          <w:shd w:val="clear" w:color="auto" w:fill="FFFFFF"/>
        </w:rPr>
        <w:lastRenderedPageBreak/>
        <w:t xml:space="preserve">με τον άλλον. Θα εξακολουθεί δε να λειτουργεί με τον αναβαθμισμένο της ρόλο με τη σημερινή της σύνθεση, </w:t>
      </w:r>
      <w:r>
        <w:rPr>
          <w:rFonts w:eastAsia="Times New Roman"/>
          <w:color w:val="222222"/>
          <w:szCs w:val="24"/>
          <w:shd w:val="clear" w:color="auto" w:fill="FFFFFF"/>
        </w:rPr>
        <w:t>καθώς, όπως διευκρινίστηκε και στην επιτροπή από τον αρμόδιο Υπουργό, δεν υπάρχει πρόθεση να αλλάξει η σύνθεσ</w:t>
      </w:r>
      <w:r>
        <w:rPr>
          <w:rFonts w:eastAsia="Times New Roman"/>
          <w:color w:val="222222"/>
          <w:szCs w:val="24"/>
          <w:shd w:val="clear" w:color="auto" w:fill="FFFFFF"/>
        </w:rPr>
        <w:t>ή</w:t>
      </w:r>
      <w:r>
        <w:rPr>
          <w:rFonts w:eastAsia="Times New Roman"/>
          <w:color w:val="222222"/>
          <w:szCs w:val="24"/>
          <w:shd w:val="clear" w:color="auto" w:fill="FFFFFF"/>
        </w:rPr>
        <w:t xml:space="preserve"> της από την παρούσα Κυβέρνηση. </w:t>
      </w:r>
    </w:p>
    <w:p w14:paraId="25E0A6B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Έτσι καταρρίπτονται οι αιτιάσεις που διατυπώθηκαν περί νέων διορισμών και πελατειακών σχέσεων.</w:t>
      </w:r>
    </w:p>
    <w:p w14:paraId="25E0A6B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Περνώ τώρα στο τελευταίο άρθρο του συγκεκριμένου σχεδίου νόμου που συζητούμε σήμερα, </w:t>
      </w:r>
      <w:r>
        <w:rPr>
          <w:rFonts w:eastAsia="Times New Roman" w:cs="Times New Roman"/>
          <w:szCs w:val="24"/>
        </w:rPr>
        <w:t>το οποίο</w:t>
      </w:r>
      <w:r>
        <w:rPr>
          <w:rFonts w:eastAsia="Times New Roman" w:cs="Times New Roman"/>
          <w:szCs w:val="24"/>
        </w:rPr>
        <w:t xml:space="preserve"> είναι υπό ψήφιση. Είναι το άρθρο 10. Αποτελεί από μόνο του ένα κεφάλαιο, το Κεφάλαιο Β</w:t>
      </w:r>
      <w:r>
        <w:rPr>
          <w:rFonts w:eastAsia="Times New Roman" w:cs="Times New Roman"/>
          <w:szCs w:val="24"/>
        </w:rPr>
        <w:t>΄</w:t>
      </w:r>
      <w:r>
        <w:rPr>
          <w:rFonts w:eastAsia="Times New Roman" w:cs="Times New Roman"/>
          <w:szCs w:val="24"/>
        </w:rPr>
        <w:t>, με το οποίο προτείνεται η διεύρυνση της Εθνικής Επιτροπής για τα Δικαιώμα</w:t>
      </w:r>
      <w:r>
        <w:rPr>
          <w:rFonts w:eastAsia="Times New Roman" w:cs="Times New Roman"/>
          <w:szCs w:val="24"/>
        </w:rPr>
        <w:t xml:space="preserve">τα του Ανθρώπου. Ως γνωστόν, η εν λόγω </w:t>
      </w:r>
      <w:r>
        <w:rPr>
          <w:rFonts w:eastAsia="Times New Roman" w:cs="Times New Roman"/>
          <w:szCs w:val="24"/>
        </w:rPr>
        <w:t>ε</w:t>
      </w:r>
      <w:r>
        <w:rPr>
          <w:rFonts w:eastAsia="Times New Roman" w:cs="Times New Roman"/>
          <w:szCs w:val="24"/>
        </w:rPr>
        <w:t>πιτροπή ιδρύθηκε το 1998. Με νόμο ιδρύθηκε, με τον ν</w:t>
      </w:r>
      <w:r>
        <w:rPr>
          <w:rFonts w:eastAsia="Times New Roman" w:cs="Times New Roman"/>
          <w:szCs w:val="24"/>
        </w:rPr>
        <w:t>.</w:t>
      </w:r>
      <w:r>
        <w:rPr>
          <w:rFonts w:eastAsia="Times New Roman" w:cs="Times New Roman"/>
          <w:szCs w:val="24"/>
        </w:rPr>
        <w:t xml:space="preserve">2667/1998 σε εφαρμογή των </w:t>
      </w:r>
      <w:r>
        <w:rPr>
          <w:rFonts w:eastAsia="Times New Roman" w:cs="Times New Roman"/>
          <w:szCs w:val="24"/>
        </w:rPr>
        <w:t>Α</w:t>
      </w:r>
      <w:r>
        <w:rPr>
          <w:rFonts w:eastAsia="Times New Roman" w:cs="Times New Roman"/>
          <w:szCs w:val="24"/>
        </w:rPr>
        <w:t xml:space="preserve">ρχών των </w:t>
      </w:r>
      <w:proofErr w:type="spellStart"/>
      <w:r>
        <w:rPr>
          <w:rFonts w:eastAsia="Times New Roman" w:cs="Times New Roman"/>
          <w:szCs w:val="24"/>
        </w:rPr>
        <w:t>Παρισίων</w:t>
      </w:r>
      <w:proofErr w:type="spellEnd"/>
      <w:r>
        <w:rPr>
          <w:rFonts w:eastAsia="Times New Roman" w:cs="Times New Roman"/>
          <w:szCs w:val="24"/>
        </w:rPr>
        <w:t>, δηλαδή κανόνων που υιοθετήθηκαν από τη Γενική Συνέλευση των Ηνωμένων Εθνών και αποτελεί ανεξάρτητο συμβουλευτικό όργα</w:t>
      </w:r>
      <w:r>
        <w:rPr>
          <w:rFonts w:eastAsia="Times New Roman" w:cs="Times New Roman"/>
          <w:szCs w:val="24"/>
        </w:rPr>
        <w:t>νο της πολιτείας σε θέματα δικαιωμάτων του ανθρώπου και υπάγεται στον Πρωθυπουργό.</w:t>
      </w:r>
    </w:p>
    <w:p w14:paraId="25E0A6C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σύνθεσή της ορίζεται στο άρθρο 2 του ν.2667/1998. Μέλη της είναι ο/η εκάστοτε </w:t>
      </w:r>
      <w:r>
        <w:rPr>
          <w:rFonts w:eastAsia="Times New Roman" w:cs="Times New Roman"/>
          <w:szCs w:val="24"/>
        </w:rPr>
        <w:t>π</w:t>
      </w:r>
      <w:r>
        <w:rPr>
          <w:rFonts w:eastAsia="Times New Roman" w:cs="Times New Roman"/>
          <w:szCs w:val="24"/>
        </w:rPr>
        <w:t>ρόεδρος της Επιτροπής Θεσμών και Διαφάνειας χωρίς δικαίωμα ψήφου, εκπρόσωποι που ορίζουν τέσ</w:t>
      </w:r>
      <w:r>
        <w:rPr>
          <w:rFonts w:eastAsia="Times New Roman" w:cs="Times New Roman"/>
          <w:szCs w:val="24"/>
        </w:rPr>
        <w:t xml:space="preserve">σερις </w:t>
      </w:r>
      <w:r>
        <w:rPr>
          <w:rFonts w:eastAsia="Times New Roman" w:cs="Times New Roman"/>
          <w:szCs w:val="24"/>
        </w:rPr>
        <w:t>μη κυβερνητικές οργανώσεις</w:t>
      </w:r>
      <w:r>
        <w:rPr>
          <w:rFonts w:eastAsia="Times New Roman" w:cs="Times New Roman"/>
          <w:szCs w:val="24"/>
        </w:rPr>
        <w:t xml:space="preserve">, συλλογικότητες που προωθούν και προασπίζουν τα ανθρώπινα δικαιώματα. Σήμερα είναι: Ίδρυμα </w:t>
      </w:r>
      <w:proofErr w:type="spellStart"/>
      <w:r>
        <w:rPr>
          <w:rFonts w:eastAsia="Times New Roman" w:cs="Times New Roman"/>
          <w:szCs w:val="24"/>
        </w:rPr>
        <w:t>Μαραγκοπούλου</w:t>
      </w:r>
      <w:proofErr w:type="spellEnd"/>
      <w:r>
        <w:rPr>
          <w:rFonts w:eastAsia="Times New Roman" w:cs="Times New Roman"/>
          <w:szCs w:val="24"/>
        </w:rPr>
        <w:t xml:space="preserve">, Σύνδεσμος για τα Δικαιώματα της Γυναίκας, Ελληνική Ένωση για τα Δικαιώματα του Ανθρώπου, Ελληνικό Συμβούλιο για τους </w:t>
      </w:r>
      <w:r>
        <w:rPr>
          <w:rFonts w:eastAsia="Times New Roman" w:cs="Times New Roman"/>
          <w:szCs w:val="24"/>
        </w:rPr>
        <w:t>Πρόσφυγες, Συνήγορος του Πολίτη, Αρχή Προστασίας Προσωπικών Δεδομένων, εκπρόσωπος της ΓΣΕΕ, της ΑΔΕΔΥ, ΕΣΑ</w:t>
      </w:r>
      <w:r>
        <w:rPr>
          <w:rFonts w:eastAsia="Times New Roman" w:cs="Times New Roman"/>
          <w:szCs w:val="24"/>
        </w:rPr>
        <w:t>ΜΕ</w:t>
      </w:r>
      <w:r>
        <w:rPr>
          <w:rFonts w:eastAsia="Times New Roman" w:cs="Times New Roman"/>
          <w:szCs w:val="24"/>
        </w:rPr>
        <w:t xml:space="preserve">Α, Ελληνικό Τμήμα Διεθνούς Αμνηστίας, Πανελλήνια Ομοσπονδία Σωματείων </w:t>
      </w:r>
      <w:proofErr w:type="spellStart"/>
      <w:r>
        <w:rPr>
          <w:rFonts w:eastAsia="Times New Roman" w:cs="Times New Roman"/>
          <w:szCs w:val="24"/>
        </w:rPr>
        <w:t>Ρομά</w:t>
      </w:r>
      <w:proofErr w:type="spellEnd"/>
      <w:r>
        <w:rPr>
          <w:rFonts w:eastAsia="Times New Roman" w:cs="Times New Roman"/>
          <w:szCs w:val="24"/>
        </w:rPr>
        <w:t xml:space="preserve"> και πρόσωπα εγνωσμένου κύρους.</w:t>
      </w:r>
    </w:p>
    <w:p w14:paraId="25E0A6C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παρούσα Κυβέρνηση -και θέλω να το τονίσω</w:t>
      </w:r>
      <w:r>
        <w:rPr>
          <w:rFonts w:eastAsia="Times New Roman" w:cs="Times New Roman"/>
          <w:szCs w:val="24"/>
        </w:rPr>
        <w:t xml:space="preserve"> αυτό- με τροποποιήσεις του ιδρυτικού νόμου το 2015, το 2016 και 2017 αναβάθμισε κατά πολύ τον ρόλο της Εθνικής Επιτροπής για τα Δικαιώματα του Ανθρώπου. Τι έκανε; Εξασφάλισε την ανεξαρτησία της </w:t>
      </w:r>
      <w:r>
        <w:rPr>
          <w:rFonts w:eastAsia="Times New Roman" w:cs="Times New Roman"/>
          <w:szCs w:val="24"/>
        </w:rPr>
        <w:t>ε</w:t>
      </w:r>
      <w:r>
        <w:rPr>
          <w:rFonts w:eastAsia="Times New Roman" w:cs="Times New Roman"/>
          <w:szCs w:val="24"/>
        </w:rPr>
        <w:t>πιτροπής, αφαιρώντας το δικαίωμα ψήφου από εκπροσώπους των Υ</w:t>
      </w:r>
      <w:r>
        <w:rPr>
          <w:rFonts w:eastAsia="Times New Roman" w:cs="Times New Roman"/>
          <w:szCs w:val="24"/>
        </w:rPr>
        <w:t>πουργείων και απαγορεύοντας τον ορισμό ως μελών όσων έχουν βουλευτική ιδιότητα.</w:t>
      </w:r>
    </w:p>
    <w:p w14:paraId="25E0A6C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καλύτερο θα μπορούσε να γίνει από αυτό συγκεκριμένα; Όλοι ομν</w:t>
      </w:r>
      <w:r>
        <w:rPr>
          <w:rFonts w:eastAsia="Times New Roman" w:cs="Times New Roman"/>
          <w:szCs w:val="24"/>
        </w:rPr>
        <w:t>ύουμε</w:t>
      </w:r>
      <w:r>
        <w:rPr>
          <w:rFonts w:eastAsia="Times New Roman" w:cs="Times New Roman"/>
          <w:szCs w:val="24"/>
        </w:rPr>
        <w:t xml:space="preserve"> στην ανεξαρτησία της </w:t>
      </w:r>
      <w:r>
        <w:rPr>
          <w:rFonts w:eastAsia="Times New Roman" w:cs="Times New Roman"/>
          <w:szCs w:val="24"/>
        </w:rPr>
        <w:t>ε</w:t>
      </w:r>
      <w:r>
        <w:rPr>
          <w:rFonts w:eastAsia="Times New Roman" w:cs="Times New Roman"/>
          <w:szCs w:val="24"/>
        </w:rPr>
        <w:t>πιτροπής και είναι κάτι πολύ συγκεκριμένο που έπραξε η συγκεκριμένη Κυβέρνηση.</w:t>
      </w:r>
    </w:p>
    <w:p w14:paraId="25E0A6C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Τι άλ</w:t>
      </w:r>
      <w:r>
        <w:rPr>
          <w:rFonts w:eastAsia="Times New Roman" w:cs="Times New Roman"/>
          <w:szCs w:val="24"/>
        </w:rPr>
        <w:t>λο έκανε με τα νομοθετήματα που προανέφερα; Θέσπισε το ακαταδίωκτο των μελών για γνώμη-ψήφο που έδωσαν, εξασφάλισε χωριστές πιστώσεις. Μέχρι την παρούσα Κυβέρνηση δεν υπήρχαν ξεχωριστές πιστώσεις, όποιες και αν είναι αυτές, λιγότερες ή περισσότερες. Αυτό ε</w:t>
      </w:r>
      <w:r>
        <w:rPr>
          <w:rFonts w:eastAsia="Times New Roman" w:cs="Times New Roman"/>
          <w:szCs w:val="24"/>
        </w:rPr>
        <w:t>ίναι πάντοτε ζητούμενο. Πάντως, εξασφάλισε χωριστές πιστώσεις για την ΕΕΔΑ. Ενέταξε το προσωπικό της στο ενιαίο σύστημα κινητικότητας, για να μπορέσουν να καλυφθούν οι ανάγκες της και γενικά διεύρυνε τις αρμοδιότητές της με σκοπό την ενίσχυση της αποστολής</w:t>
      </w:r>
      <w:r>
        <w:rPr>
          <w:rFonts w:eastAsia="Times New Roman" w:cs="Times New Roman"/>
          <w:szCs w:val="24"/>
        </w:rPr>
        <w:t xml:space="preserve"> της.</w:t>
      </w:r>
    </w:p>
    <w:p w14:paraId="25E0A6C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δεδομένο ότι η προστασία των ανθρωπίνων δικαιωμάτων συνεχίζει να αποτελεί πρωταρχικό μέλημα της πολιτείας, ως άρρηκτα συνδεδεμένη με το δημοκρατικό πολίτευμα και το κράτος δικαίου, αλλά και σε εφαρμογή των </w:t>
      </w:r>
      <w:r>
        <w:rPr>
          <w:rFonts w:eastAsia="Times New Roman" w:cs="Times New Roman"/>
          <w:szCs w:val="24"/>
        </w:rPr>
        <w:t>Α</w:t>
      </w:r>
      <w:r>
        <w:rPr>
          <w:rFonts w:eastAsia="Times New Roman" w:cs="Times New Roman"/>
          <w:szCs w:val="24"/>
        </w:rPr>
        <w:t xml:space="preserve">ρχών των </w:t>
      </w:r>
      <w:proofErr w:type="spellStart"/>
      <w:r>
        <w:rPr>
          <w:rFonts w:eastAsia="Times New Roman" w:cs="Times New Roman"/>
          <w:szCs w:val="24"/>
        </w:rPr>
        <w:t>Παρισίων</w:t>
      </w:r>
      <w:proofErr w:type="spellEnd"/>
      <w:r>
        <w:rPr>
          <w:rFonts w:eastAsia="Times New Roman" w:cs="Times New Roman"/>
          <w:szCs w:val="24"/>
        </w:rPr>
        <w:t xml:space="preserve"> -που πολλοί επικαλούντ</w:t>
      </w:r>
      <w:r>
        <w:rPr>
          <w:rFonts w:eastAsia="Times New Roman" w:cs="Times New Roman"/>
          <w:szCs w:val="24"/>
        </w:rPr>
        <w:t xml:space="preserve">αι και επικαλέστηκαν και σήμερα εδώ </w:t>
      </w:r>
      <w:r>
        <w:rPr>
          <w:rFonts w:eastAsia="Times New Roman" w:cs="Times New Roman"/>
          <w:szCs w:val="24"/>
        </w:rPr>
        <w:lastRenderedPageBreak/>
        <w:t>πέρα, αλλά δεν ξέρω κατά πόσο το πιστεύουν- η κείμενη νομοθεσία θα πρέπει να προβλέπει τη σύνθεση και τις αρμοδιότητες του εθνικού θεσμού, εξασφαλίζοντας ευρεία αντιπροσώπευση των κοινωνικών δυνάμεων.</w:t>
      </w:r>
    </w:p>
    <w:p w14:paraId="25E0A6C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πνεύμα, </w:t>
      </w:r>
      <w:r>
        <w:rPr>
          <w:rFonts w:eastAsia="Times New Roman" w:cs="Times New Roman"/>
          <w:szCs w:val="24"/>
        </w:rPr>
        <w:t>λοιπόν, κρίνεται σκόπιμη -και αυτό κάνει το άρθρο 10 του σημερινού σχεδίου νόμου- η προσαρμογή του ισχύοντος νομοθετικού πλαισίου, ώστε να επιτευχθεί η εκπροσώπηση επιπλέον κοινωνικών ομάδων στην ΕΕΔΑ. Σύμφωνα με τα παραπάνω, προτείνεται να συμμετέχουν στη</w:t>
      </w:r>
      <w:r>
        <w:rPr>
          <w:rFonts w:eastAsia="Times New Roman" w:cs="Times New Roman"/>
          <w:szCs w:val="24"/>
        </w:rPr>
        <w:t xml:space="preserve"> σύνθεση της ΕΕΔΑ επιπλέον πρόσωπα οριζόμενα από </w:t>
      </w:r>
      <w:r>
        <w:rPr>
          <w:rFonts w:eastAsia="Times New Roman" w:cs="Times New Roman"/>
          <w:szCs w:val="24"/>
        </w:rPr>
        <w:t>μη κυβερνητικές οργανώσεις,</w:t>
      </w:r>
      <w:r>
        <w:rPr>
          <w:rFonts w:eastAsia="Times New Roman" w:cs="Times New Roman"/>
          <w:szCs w:val="24"/>
        </w:rPr>
        <w:t xml:space="preserve"> που δραστηριοποιούνται στο πεδίο δικαιωμάτων του ανθρώπου και της καταπολέμησης των διακρίσεων και οι οποίες εκπροσωπούν άμεσα ειδικές ομάδες που υφίστανται κοινωνικό αποκλεισμό.</w:t>
      </w:r>
    </w:p>
    <w:p w14:paraId="25E0A6C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Ειδικότερα, προτείνεται να συμμετέχουν οι οργανώσεις</w:t>
      </w:r>
      <w:r w:rsidRPr="003A5F92">
        <w:rPr>
          <w:rFonts w:eastAsia="Times New Roman" w:cs="Times New Roman"/>
          <w:szCs w:val="24"/>
        </w:rPr>
        <w:t xml:space="preserve"> Πανελλαδική Συ</w:t>
      </w:r>
      <w:r>
        <w:rPr>
          <w:rFonts w:eastAsia="Times New Roman" w:cs="Times New Roman"/>
          <w:szCs w:val="24"/>
        </w:rPr>
        <w:t xml:space="preserve">νομοσπονδία Ελλήνων </w:t>
      </w:r>
      <w:proofErr w:type="spellStart"/>
      <w:r>
        <w:rPr>
          <w:rFonts w:eastAsia="Times New Roman" w:cs="Times New Roman"/>
          <w:szCs w:val="24"/>
        </w:rPr>
        <w:t>Ρο</w:t>
      </w:r>
      <w:r w:rsidRPr="003A5F92">
        <w:rPr>
          <w:rFonts w:eastAsia="Times New Roman" w:cs="Times New Roman"/>
          <w:szCs w:val="24"/>
        </w:rPr>
        <w:t>μά</w:t>
      </w:r>
      <w:proofErr w:type="spellEnd"/>
      <w:r w:rsidRPr="003A5F92">
        <w:rPr>
          <w:rFonts w:eastAsia="Times New Roman" w:cs="Times New Roman"/>
          <w:szCs w:val="24"/>
        </w:rPr>
        <w:t xml:space="preserve"> «ΕΛΛΑΝ ΠΑΣΣΕ», </w:t>
      </w:r>
      <w:r>
        <w:rPr>
          <w:rFonts w:eastAsia="Times New Roman" w:cs="Times New Roman"/>
          <w:szCs w:val="24"/>
        </w:rPr>
        <w:t xml:space="preserve">το Σωματείο Υποστήριξης </w:t>
      </w:r>
      <w:proofErr w:type="spellStart"/>
      <w:r>
        <w:rPr>
          <w:rFonts w:eastAsia="Times New Roman" w:cs="Times New Roman"/>
          <w:szCs w:val="24"/>
        </w:rPr>
        <w:t>Διεμφυλικών</w:t>
      </w:r>
      <w:proofErr w:type="spellEnd"/>
      <w:r w:rsidRPr="003A5F92">
        <w:rPr>
          <w:rFonts w:eastAsia="Times New Roman" w:cs="Times New Roman"/>
          <w:szCs w:val="24"/>
        </w:rPr>
        <w:t>, το</w:t>
      </w:r>
      <w:r>
        <w:rPr>
          <w:rFonts w:eastAsia="Times New Roman" w:cs="Times New Roman"/>
          <w:szCs w:val="24"/>
        </w:rPr>
        <w:t xml:space="preserve"> «Φεστιβάλ </w:t>
      </w:r>
      <w:r>
        <w:rPr>
          <w:rFonts w:eastAsia="Times New Roman" w:cs="Times New Roman"/>
          <w:szCs w:val="24"/>
        </w:rPr>
        <w:lastRenderedPageBreak/>
        <w:t xml:space="preserve">Υπερηφάνειας Αθήνας», </w:t>
      </w:r>
      <w:r w:rsidRPr="003A5F92">
        <w:rPr>
          <w:rFonts w:eastAsia="Times New Roman" w:cs="Times New Roman"/>
          <w:szCs w:val="24"/>
        </w:rPr>
        <w:t>η «Ομοφυλοφιλική και</w:t>
      </w:r>
      <w:r>
        <w:rPr>
          <w:rFonts w:eastAsia="Times New Roman" w:cs="Times New Roman"/>
          <w:szCs w:val="24"/>
        </w:rPr>
        <w:t xml:space="preserve"> </w:t>
      </w:r>
      <w:r w:rsidRPr="003A5F92">
        <w:rPr>
          <w:rFonts w:eastAsia="Times New Roman" w:cs="Times New Roman"/>
          <w:szCs w:val="24"/>
        </w:rPr>
        <w:t>Λεσβιακή Κοινότητα Ελλάδας», το COLOUR</w:t>
      </w:r>
      <w:r>
        <w:rPr>
          <w:rFonts w:eastAsia="Times New Roman" w:cs="Times New Roman"/>
          <w:szCs w:val="24"/>
        </w:rPr>
        <w:t xml:space="preserve"> </w:t>
      </w:r>
      <w:r w:rsidRPr="003A5F92">
        <w:rPr>
          <w:rFonts w:eastAsia="Times New Roman" w:cs="Times New Roman"/>
          <w:szCs w:val="24"/>
        </w:rPr>
        <w:t>YOUTH – Κοινότητα</w:t>
      </w:r>
      <w:r w:rsidRPr="003A5F92">
        <w:rPr>
          <w:rFonts w:eastAsia="Times New Roman" w:cs="Times New Roman"/>
          <w:szCs w:val="24"/>
        </w:rPr>
        <w:t xml:space="preserve"> Νέων Αθήνας, </w:t>
      </w:r>
      <w:r>
        <w:rPr>
          <w:rFonts w:eastAsia="Times New Roman" w:cs="Times New Roman"/>
          <w:szCs w:val="24"/>
        </w:rPr>
        <w:t>ο</w:t>
      </w:r>
      <w:r w:rsidRPr="003A5F92">
        <w:rPr>
          <w:rFonts w:eastAsia="Times New Roman" w:cs="Times New Roman"/>
          <w:szCs w:val="24"/>
        </w:rPr>
        <w:t>ι</w:t>
      </w:r>
      <w:r>
        <w:rPr>
          <w:rFonts w:eastAsia="Times New Roman" w:cs="Times New Roman"/>
          <w:szCs w:val="24"/>
        </w:rPr>
        <w:t xml:space="preserve"> «Οικογένειες Ουράνιο Τόξο» και η</w:t>
      </w:r>
      <w:r w:rsidRPr="003A5F92">
        <w:rPr>
          <w:rFonts w:eastAsia="Times New Roman" w:cs="Times New Roman"/>
          <w:szCs w:val="24"/>
        </w:rPr>
        <w:t xml:space="preserve"> «Hellenic</w:t>
      </w:r>
      <w:r>
        <w:rPr>
          <w:rFonts w:eastAsia="Times New Roman" w:cs="Times New Roman"/>
          <w:szCs w:val="24"/>
        </w:rPr>
        <w:t xml:space="preserve"> </w:t>
      </w:r>
      <w:proofErr w:type="spellStart"/>
      <w:r w:rsidRPr="003A5F92">
        <w:rPr>
          <w:rFonts w:eastAsia="Times New Roman" w:cs="Times New Roman"/>
          <w:szCs w:val="24"/>
        </w:rPr>
        <w:t>Roma</w:t>
      </w:r>
      <w:proofErr w:type="spellEnd"/>
      <w:r w:rsidRPr="003A5F92">
        <w:rPr>
          <w:rFonts w:eastAsia="Times New Roman" w:cs="Times New Roman"/>
          <w:szCs w:val="24"/>
        </w:rPr>
        <w:t xml:space="preserve"> </w:t>
      </w:r>
      <w:proofErr w:type="spellStart"/>
      <w:r w:rsidRPr="003A5F92">
        <w:rPr>
          <w:rFonts w:eastAsia="Times New Roman" w:cs="Times New Roman"/>
          <w:szCs w:val="24"/>
        </w:rPr>
        <w:t>Action</w:t>
      </w:r>
      <w:proofErr w:type="spellEnd"/>
      <w:r w:rsidRPr="003A5F92">
        <w:rPr>
          <w:rFonts w:eastAsia="Times New Roman" w:cs="Times New Roman"/>
          <w:szCs w:val="24"/>
        </w:rPr>
        <w:t>»</w:t>
      </w:r>
      <w:r>
        <w:rPr>
          <w:rFonts w:eastAsia="Times New Roman" w:cs="Times New Roman"/>
          <w:szCs w:val="24"/>
        </w:rPr>
        <w:t>.</w:t>
      </w:r>
    </w:p>
    <w:p w14:paraId="25E0A6C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μεγάλη προσοχή τις αιτιάσεις που διατυπώθηκαν κατά την ακρόαση φορέων από τον Πρόεδρο και την Αντιπρόεδρο της Εθνικής Αντιπροσωπείας της ΕΕΔΑ, της Εθνικής Επιτροπής για τα </w:t>
      </w:r>
      <w:r>
        <w:rPr>
          <w:rFonts w:eastAsia="Times New Roman" w:cs="Times New Roman"/>
          <w:szCs w:val="24"/>
        </w:rPr>
        <w:t xml:space="preserve">Δικαιώματα του Ανθρώπου. Ομολογώ ότι δεν δύναμαι να κατανοήσω με ποιον τρόπο η προτεινόμενη διεύρυνση της </w:t>
      </w:r>
      <w:r>
        <w:rPr>
          <w:rFonts w:eastAsia="Times New Roman" w:cs="Times New Roman"/>
          <w:szCs w:val="24"/>
        </w:rPr>
        <w:t>ε</w:t>
      </w:r>
      <w:r>
        <w:rPr>
          <w:rFonts w:eastAsia="Times New Roman" w:cs="Times New Roman"/>
          <w:szCs w:val="24"/>
        </w:rPr>
        <w:t>πιτροπής θα την υποβαθμίσει και θα πλήξει το κύρος της. Παρ</w:t>
      </w:r>
      <w:r>
        <w:rPr>
          <w:rFonts w:eastAsia="Times New Roman" w:cs="Times New Roman"/>
          <w:szCs w:val="24"/>
        </w:rPr>
        <w:t xml:space="preserve">’ </w:t>
      </w:r>
      <w:r>
        <w:rPr>
          <w:rFonts w:eastAsia="Times New Roman" w:cs="Times New Roman"/>
          <w:szCs w:val="24"/>
        </w:rPr>
        <w:t>ότι υποβλήθηκαν ερωτήσεις, ο κ. Σταυρόπουλος που παρ</w:t>
      </w:r>
      <w:r>
        <w:rPr>
          <w:rFonts w:eastAsia="Times New Roman" w:cs="Times New Roman"/>
          <w:szCs w:val="24"/>
        </w:rPr>
        <w:t>ευ</w:t>
      </w:r>
      <w:r>
        <w:rPr>
          <w:rFonts w:eastAsia="Times New Roman" w:cs="Times New Roman"/>
          <w:szCs w:val="24"/>
        </w:rPr>
        <w:t xml:space="preserve">ρέθηκε και η </w:t>
      </w:r>
      <w:r>
        <w:rPr>
          <w:rFonts w:eastAsia="Times New Roman" w:cs="Times New Roman"/>
          <w:szCs w:val="24"/>
        </w:rPr>
        <w:t>α</w:t>
      </w:r>
      <w:r>
        <w:rPr>
          <w:rFonts w:eastAsia="Times New Roman" w:cs="Times New Roman"/>
          <w:szCs w:val="24"/>
        </w:rPr>
        <w:t xml:space="preserve">ντιπρόεδρος μίλησαν </w:t>
      </w:r>
      <w:r>
        <w:rPr>
          <w:rFonts w:eastAsia="Times New Roman" w:cs="Times New Roman"/>
          <w:szCs w:val="24"/>
        </w:rPr>
        <w:t>γενικά για πλήγμα του κύρους, για δυσκολία στη λήψη των αποφάσεων. Όμως, πραγματικά δεν αιτιολογήθηκε γιατί αυτή η διεύρυνση θα επιφέρει αυτά τα δεινά που προαναφέρθηκαν.</w:t>
      </w:r>
    </w:p>
    <w:p w14:paraId="25E0A6C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η συγκεκριμένη </w:t>
      </w:r>
      <w:r>
        <w:rPr>
          <w:rFonts w:eastAsia="Times New Roman" w:cs="Times New Roman"/>
          <w:szCs w:val="24"/>
        </w:rPr>
        <w:t>ε</w:t>
      </w:r>
      <w:r>
        <w:rPr>
          <w:rFonts w:eastAsia="Times New Roman" w:cs="Times New Roman"/>
          <w:szCs w:val="24"/>
        </w:rPr>
        <w:t>πιτροπή, η ΕΕΔΑ, που κατά τεκμήριο προασπίζεται και προωθεί</w:t>
      </w:r>
      <w:r>
        <w:rPr>
          <w:rFonts w:eastAsia="Times New Roman" w:cs="Times New Roman"/>
          <w:szCs w:val="24"/>
        </w:rPr>
        <w:t xml:space="preserve"> τα ανθρώπινα δικαιώματα, στηλιτεύει τις διακρίσεις και τους αποκλεισμούς και το έχει δείξει στην πράξη τα είκοσι χρόνια της λειτουργίας της, δεν μπορεί να αποκλείει ομάδες από συγκεκριμένα πεδία διεκδίκησης. Και ο κ. </w:t>
      </w:r>
      <w:r>
        <w:rPr>
          <w:rFonts w:eastAsia="Times New Roman" w:cs="Times New Roman"/>
          <w:szCs w:val="24"/>
        </w:rPr>
        <w:lastRenderedPageBreak/>
        <w:t xml:space="preserve">Σταυρόπουλος είναι σήμερα </w:t>
      </w:r>
      <w:r>
        <w:rPr>
          <w:rFonts w:eastAsia="Times New Roman" w:cs="Times New Roman"/>
          <w:szCs w:val="24"/>
        </w:rPr>
        <w:t>π</w:t>
      </w:r>
      <w:r>
        <w:rPr>
          <w:rFonts w:eastAsia="Times New Roman" w:cs="Times New Roman"/>
          <w:szCs w:val="24"/>
        </w:rPr>
        <w:t>ρόεδρος, αλ</w:t>
      </w:r>
      <w:r>
        <w:rPr>
          <w:rFonts w:eastAsia="Times New Roman" w:cs="Times New Roman"/>
          <w:szCs w:val="24"/>
        </w:rPr>
        <w:t xml:space="preserve">λά και μεγάλη εκπροσώπηση υπάρχει από το Ίδρυμα </w:t>
      </w:r>
      <w:proofErr w:type="spellStart"/>
      <w:r>
        <w:rPr>
          <w:rFonts w:eastAsia="Times New Roman" w:cs="Times New Roman"/>
          <w:szCs w:val="24"/>
        </w:rPr>
        <w:t>Μαραγκοπούλου</w:t>
      </w:r>
      <w:proofErr w:type="spellEnd"/>
      <w:r>
        <w:rPr>
          <w:rFonts w:eastAsia="Times New Roman" w:cs="Times New Roman"/>
          <w:szCs w:val="24"/>
        </w:rPr>
        <w:t xml:space="preserve">, από τον Σύνδεσμο για τα Δικαιώματα της Γυναίκας, όπου η αείμνηστη </w:t>
      </w:r>
      <w:r>
        <w:rPr>
          <w:rFonts w:eastAsia="Times New Roman" w:cs="Times New Roman"/>
          <w:szCs w:val="24"/>
        </w:rPr>
        <w:t>Αλίκη</w:t>
      </w:r>
      <w:r>
        <w:rPr>
          <w:rFonts w:eastAsia="Times New Roman" w:cs="Times New Roman"/>
          <w:szCs w:val="24"/>
        </w:rPr>
        <w:t xml:space="preserve"> </w:t>
      </w:r>
      <w:proofErr w:type="spellStart"/>
      <w:r>
        <w:rPr>
          <w:rFonts w:eastAsia="Times New Roman" w:cs="Times New Roman"/>
          <w:szCs w:val="24"/>
        </w:rPr>
        <w:t>Μαραγκοπούλου</w:t>
      </w:r>
      <w:proofErr w:type="spellEnd"/>
      <w:r>
        <w:rPr>
          <w:rFonts w:eastAsia="Times New Roman" w:cs="Times New Roman"/>
          <w:szCs w:val="24"/>
        </w:rPr>
        <w:t xml:space="preserve"> πρωτοστάτησε για την ίδρυσή της. Αν ήταν σήμερα εδώ, είμαι βέβαιη ότι θα συμφωνούσε με τη συγκεκριμένη διεύ</w:t>
      </w:r>
      <w:r>
        <w:rPr>
          <w:rFonts w:eastAsia="Times New Roman" w:cs="Times New Roman"/>
          <w:szCs w:val="24"/>
        </w:rPr>
        <w:t>ρυνση.</w:t>
      </w:r>
    </w:p>
    <w:p w14:paraId="25E0A6C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5E0A6CA" w14:textId="77777777" w:rsidR="00464F64" w:rsidRDefault="00160710">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5E0A6CB" w14:textId="77777777" w:rsidR="00464F64" w:rsidRDefault="00160710">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Κοζομπόλη</w:t>
      </w:r>
      <w:proofErr w:type="spellEnd"/>
      <w:r>
        <w:rPr>
          <w:rFonts w:eastAsia="Times New Roman" w:cs="Times New Roman"/>
          <w:szCs w:val="24"/>
        </w:rPr>
        <w:t>.</w:t>
      </w:r>
    </w:p>
    <w:p w14:paraId="25E0A6CC" w14:textId="77777777" w:rsidR="00464F64" w:rsidRDefault="00160710">
      <w:pPr>
        <w:spacing w:line="600" w:lineRule="auto"/>
        <w:ind w:firstLine="720"/>
        <w:contextualSpacing/>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4D1F57">
        <w:rPr>
          <w:rFonts w:eastAsia="Times New Roman" w:cs="Times New Roman"/>
          <w:szCs w:val="24"/>
        </w:rPr>
        <w:t xml:space="preserve">τον τρόπο οργάνωσης και λειτουργίας της Βουλής, </w:t>
      </w:r>
      <w:r>
        <w:rPr>
          <w:rFonts w:eastAsia="Times New Roman" w:cs="Times New Roman"/>
        </w:rPr>
        <w:t>δ</w:t>
      </w:r>
      <w:r>
        <w:rPr>
          <w:rFonts w:eastAsia="Times New Roman" w:cs="Times New Roman"/>
        </w:rPr>
        <w:t>ε</w:t>
      </w:r>
      <w:r>
        <w:rPr>
          <w:rFonts w:eastAsia="Times New Roman" w:cs="Times New Roman"/>
        </w:rPr>
        <w:t>καεννέα Βέλγοι φοιτητές και πέντε</w:t>
      </w:r>
      <w:r w:rsidRPr="004D1F57">
        <w:rPr>
          <w:rFonts w:eastAsia="Times New Roman" w:cs="Times New Roman"/>
          <w:szCs w:val="24"/>
        </w:rPr>
        <w:t xml:space="preserve"> εκπαιδευτικοί συνοδοί τους από το </w:t>
      </w:r>
      <w:r>
        <w:rPr>
          <w:rFonts w:eastAsia="Times New Roman" w:cs="Times New Roman"/>
          <w:szCs w:val="24"/>
          <w:lang w:val="en-US"/>
        </w:rPr>
        <w:t>Karel</w:t>
      </w:r>
      <w:r w:rsidRPr="008C420C">
        <w:rPr>
          <w:rFonts w:eastAsia="Times New Roman" w:cs="Times New Roman"/>
          <w:szCs w:val="24"/>
        </w:rPr>
        <w:t xml:space="preserve"> </w:t>
      </w:r>
      <w:r>
        <w:rPr>
          <w:rFonts w:eastAsia="Times New Roman" w:cs="Times New Roman"/>
          <w:szCs w:val="24"/>
          <w:lang w:val="en-US"/>
        </w:rPr>
        <w:t>de</w:t>
      </w:r>
      <w:r w:rsidRPr="008C420C">
        <w:rPr>
          <w:rFonts w:eastAsia="Times New Roman" w:cs="Times New Roman"/>
          <w:szCs w:val="24"/>
        </w:rPr>
        <w:t xml:space="preserve"> </w:t>
      </w:r>
      <w:r>
        <w:rPr>
          <w:rFonts w:eastAsia="Times New Roman" w:cs="Times New Roman"/>
          <w:szCs w:val="24"/>
          <w:lang w:val="en-US"/>
        </w:rPr>
        <w:t>Grote</w:t>
      </w:r>
      <w:r w:rsidRPr="008C420C">
        <w:rPr>
          <w:rFonts w:eastAsia="Times New Roman" w:cs="Times New Roman"/>
          <w:szCs w:val="24"/>
        </w:rPr>
        <w:t xml:space="preserve"> </w:t>
      </w:r>
      <w:r>
        <w:rPr>
          <w:rFonts w:eastAsia="Times New Roman" w:cs="Times New Roman"/>
          <w:szCs w:val="24"/>
          <w:lang w:val="en-US"/>
        </w:rPr>
        <w:t>University</w:t>
      </w:r>
      <w:r w:rsidRPr="008C420C">
        <w:rPr>
          <w:rFonts w:eastAsia="Times New Roman" w:cs="Times New Roman"/>
          <w:szCs w:val="24"/>
        </w:rPr>
        <w:t xml:space="preserve"> </w:t>
      </w:r>
      <w:r>
        <w:rPr>
          <w:rFonts w:eastAsia="Times New Roman" w:cs="Times New Roman"/>
          <w:szCs w:val="24"/>
          <w:lang w:val="en-US"/>
        </w:rPr>
        <w:t>College</w:t>
      </w:r>
      <w:r w:rsidRPr="004D1F57">
        <w:rPr>
          <w:rFonts w:eastAsia="Times New Roman" w:cs="Times New Roman"/>
          <w:szCs w:val="24"/>
        </w:rPr>
        <w:t>.</w:t>
      </w:r>
    </w:p>
    <w:p w14:paraId="25E0A6CD" w14:textId="77777777" w:rsidR="00464F64" w:rsidRDefault="00160710">
      <w:pPr>
        <w:spacing w:line="600" w:lineRule="auto"/>
        <w:ind w:firstLine="720"/>
        <w:contextualSpacing/>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25E0A6CE" w14:textId="77777777" w:rsidR="00464F64" w:rsidRDefault="00160710">
      <w:pPr>
        <w:spacing w:line="600" w:lineRule="auto"/>
        <w:ind w:firstLine="709"/>
        <w:contextualSpacing/>
        <w:jc w:val="center"/>
        <w:rPr>
          <w:rFonts w:eastAsia="Times New Roman" w:cs="Times New Roman"/>
          <w:szCs w:val="24"/>
        </w:rPr>
      </w:pPr>
      <w:r w:rsidRPr="004D1F57">
        <w:rPr>
          <w:rFonts w:eastAsia="Times New Roman" w:cs="Times New Roman"/>
          <w:szCs w:val="24"/>
        </w:rPr>
        <w:lastRenderedPageBreak/>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25E0A6CF" w14:textId="77777777" w:rsidR="00464F64" w:rsidRDefault="00160710">
      <w:pPr>
        <w:spacing w:line="600" w:lineRule="auto"/>
        <w:ind w:firstLine="720"/>
        <w:contextualSpacing/>
        <w:jc w:val="both"/>
        <w:rPr>
          <w:rFonts w:eastAsia="Times New Roman" w:cs="Times New Roman"/>
        </w:rPr>
      </w:pPr>
      <w:r>
        <w:rPr>
          <w:rFonts w:eastAsia="Times New Roman" w:cs="Times New Roman"/>
        </w:rPr>
        <w:t>Έχουμε και μια αίτηση άδειας</w:t>
      </w:r>
      <w:r>
        <w:rPr>
          <w:rFonts w:eastAsia="Times New Roman" w:cs="Times New Roman"/>
        </w:rPr>
        <w:t xml:space="preserve">. Ο Βουλευτής κ. Γεράσιμος </w:t>
      </w:r>
      <w:proofErr w:type="spellStart"/>
      <w:r>
        <w:rPr>
          <w:rFonts w:eastAsia="Times New Roman" w:cs="Times New Roman"/>
        </w:rPr>
        <w:t>Μπαλαούρας</w:t>
      </w:r>
      <w:proofErr w:type="spellEnd"/>
      <w:r>
        <w:rPr>
          <w:rFonts w:eastAsia="Times New Roman" w:cs="Times New Roman"/>
        </w:rPr>
        <w:t xml:space="preserve"> ζητεί άδεια ολιγοήμερης απουσίας </w:t>
      </w:r>
      <w:r>
        <w:rPr>
          <w:rFonts w:eastAsia="Times New Roman" w:cs="Times New Roman"/>
        </w:rPr>
        <w:t xml:space="preserve">στο εξωτερικό </w:t>
      </w:r>
      <w:r>
        <w:rPr>
          <w:rFonts w:eastAsia="Times New Roman" w:cs="Times New Roman"/>
        </w:rPr>
        <w:t xml:space="preserve">από τις 4 </w:t>
      </w:r>
      <w:r>
        <w:rPr>
          <w:rFonts w:eastAsia="Times New Roman" w:cs="Times New Roman"/>
        </w:rPr>
        <w:t xml:space="preserve">Απριλίου </w:t>
      </w:r>
      <w:r>
        <w:rPr>
          <w:rFonts w:eastAsia="Times New Roman" w:cs="Times New Roman"/>
        </w:rPr>
        <w:t xml:space="preserve">έως τις 6 Απριλίου </w:t>
      </w:r>
      <w:r>
        <w:rPr>
          <w:rFonts w:eastAsia="Times New Roman" w:cs="Times New Roman"/>
        </w:rPr>
        <w:t xml:space="preserve">2019 </w:t>
      </w:r>
      <w:r>
        <w:rPr>
          <w:rFonts w:eastAsia="Times New Roman" w:cs="Times New Roman"/>
        </w:rPr>
        <w:t xml:space="preserve">για προσωπικούς λόγους. Η Βουλή εγκρίνει; </w:t>
      </w:r>
    </w:p>
    <w:p w14:paraId="25E0A6D0" w14:textId="77777777" w:rsidR="00464F64" w:rsidRDefault="00160710">
      <w:pPr>
        <w:spacing w:line="600" w:lineRule="auto"/>
        <w:ind w:firstLine="720"/>
        <w:contextualSpacing/>
        <w:jc w:val="both"/>
        <w:rPr>
          <w:rFonts w:eastAsia="Times New Roman" w:cs="Times New Roman"/>
        </w:rPr>
      </w:pPr>
      <w:r>
        <w:rPr>
          <w:rFonts w:eastAsia="Times New Roman" w:cs="Times New Roman"/>
          <w:b/>
        </w:rPr>
        <w:t xml:space="preserve">ΟΛΟΙ </w:t>
      </w:r>
      <w:r>
        <w:rPr>
          <w:rFonts w:eastAsia="Times New Roman" w:cs="Times New Roman"/>
          <w:b/>
        </w:rPr>
        <w:t xml:space="preserve">ΟΙ </w:t>
      </w:r>
      <w:r>
        <w:rPr>
          <w:rFonts w:eastAsia="Times New Roman" w:cs="Times New Roman"/>
          <w:b/>
        </w:rPr>
        <w:t>ΒΟΥΛΕΥΤΕΣ:</w:t>
      </w:r>
      <w:r>
        <w:rPr>
          <w:rFonts w:eastAsia="Times New Roman" w:cs="Times New Roman"/>
        </w:rPr>
        <w:t xml:space="preserve"> Μάλιστα, μάλιστα.</w:t>
      </w:r>
    </w:p>
    <w:p w14:paraId="25E0A6D1" w14:textId="77777777" w:rsidR="00464F64" w:rsidRDefault="00160710">
      <w:pPr>
        <w:spacing w:line="600" w:lineRule="auto"/>
        <w:ind w:firstLine="720"/>
        <w:contextualSpacing/>
        <w:jc w:val="both"/>
        <w:rPr>
          <w:rFonts w:eastAsia="Times New Roman" w:cs="Times New Roman"/>
        </w:rPr>
      </w:pPr>
      <w:r w:rsidRPr="008C420C">
        <w:rPr>
          <w:rFonts w:eastAsia="Times New Roman" w:cs="Times New Roman"/>
          <w:b/>
        </w:rPr>
        <w:t>ΠΡΟΕΔΡΕΥΩΝ (Μάριος Γεωργιάδης):</w:t>
      </w:r>
      <w:r w:rsidRPr="008C420C">
        <w:rPr>
          <w:rFonts w:eastAsia="Times New Roman" w:cs="Times New Roman"/>
        </w:rPr>
        <w:t xml:space="preserve"> </w:t>
      </w:r>
      <w:r>
        <w:rPr>
          <w:rFonts w:eastAsia="Times New Roman" w:cs="Times New Roman"/>
        </w:rPr>
        <w:t>Συνεπώς η</w:t>
      </w:r>
      <w:r>
        <w:rPr>
          <w:rFonts w:eastAsia="Times New Roman" w:cs="Times New Roman"/>
        </w:rPr>
        <w:t xml:space="preserve"> Βουλή ενέκρινε τη ζητηθείσα άδεια.</w:t>
      </w:r>
    </w:p>
    <w:p w14:paraId="25E0A6D2" w14:textId="77777777" w:rsidR="00464F64" w:rsidRDefault="00160710">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cs="Times New Roman"/>
        </w:rPr>
        <w:t xml:space="preserve">κ. </w:t>
      </w:r>
      <w:proofErr w:type="spellStart"/>
      <w:r>
        <w:rPr>
          <w:rFonts w:eastAsia="Times New Roman" w:cs="Times New Roman"/>
        </w:rPr>
        <w:t>Βούλτεψη</w:t>
      </w:r>
      <w:proofErr w:type="spellEnd"/>
      <w:r>
        <w:rPr>
          <w:rFonts w:eastAsia="Times New Roman" w:cs="Times New Roman"/>
        </w:rPr>
        <w:t>,</w:t>
      </w:r>
      <w:r>
        <w:rPr>
          <w:rFonts w:eastAsia="Times New Roman" w:cs="Times New Roman"/>
        </w:rPr>
        <w:t xml:space="preserve"> εισηγήτρια από την Κοινοβουλευτική Ομάδα της Νέας Δημοκρατίας</w:t>
      </w:r>
      <w:r>
        <w:rPr>
          <w:rFonts w:eastAsia="Times New Roman" w:cs="Times New Roman"/>
        </w:rPr>
        <w:t>,</w:t>
      </w:r>
      <w:r>
        <w:rPr>
          <w:rFonts w:eastAsia="Times New Roman" w:cs="Times New Roman"/>
        </w:rPr>
        <w:t xml:space="preserve"> έχει τον λόγο για δεκαπέντε λεπτά.</w:t>
      </w:r>
    </w:p>
    <w:p w14:paraId="25E0A6D3" w14:textId="77777777" w:rsidR="00464F64" w:rsidRDefault="00160710">
      <w:pPr>
        <w:spacing w:line="600" w:lineRule="auto"/>
        <w:ind w:firstLine="720"/>
        <w:contextualSpacing/>
        <w:jc w:val="both"/>
        <w:rPr>
          <w:rFonts w:eastAsia="Times New Roman" w:cs="Times New Roman"/>
        </w:rPr>
      </w:pPr>
      <w:r>
        <w:rPr>
          <w:rFonts w:eastAsia="Times New Roman" w:cs="Times New Roman"/>
          <w:b/>
        </w:rPr>
        <w:t>ΣΟΦΙΑ ΒΟΥΛΤΕΨΗ:</w:t>
      </w:r>
      <w:r>
        <w:rPr>
          <w:rFonts w:eastAsia="Times New Roman" w:cs="Times New Roman"/>
        </w:rPr>
        <w:t xml:space="preserve"> Ευχαριστώ, κύριε Πρόεδρε.</w:t>
      </w:r>
    </w:p>
    <w:p w14:paraId="25E0A6D4" w14:textId="77777777" w:rsidR="00464F64" w:rsidRDefault="00160710">
      <w:pPr>
        <w:spacing w:line="600" w:lineRule="auto"/>
        <w:ind w:firstLine="720"/>
        <w:contextualSpacing/>
        <w:jc w:val="both"/>
        <w:rPr>
          <w:rFonts w:eastAsia="Times New Roman" w:cs="Times New Roman"/>
        </w:rPr>
      </w:pPr>
      <w:r>
        <w:rPr>
          <w:rFonts w:eastAsia="Times New Roman" w:cs="Times New Roman"/>
        </w:rPr>
        <w:t>Κυρία συνάδελφε, είπατε ότι με νομοθέτημα δεν λαμβάνουν μέρος στη</w:t>
      </w:r>
      <w:r>
        <w:rPr>
          <w:rFonts w:eastAsia="Times New Roman" w:cs="Times New Roman"/>
        </w:rPr>
        <w:t>ν επιτροπή οι Βουλευτές;</w:t>
      </w:r>
      <w:r w:rsidRPr="008C420C">
        <w:rPr>
          <w:rFonts w:eastAsia="Times New Roman" w:cs="Times New Roman"/>
        </w:rPr>
        <w:t xml:space="preserve"> </w:t>
      </w:r>
      <w:r>
        <w:rPr>
          <w:rFonts w:eastAsia="Times New Roman" w:cs="Times New Roman"/>
        </w:rPr>
        <w:t>Αυτό είπατε;</w:t>
      </w:r>
    </w:p>
    <w:p w14:paraId="25E0A6D5" w14:textId="77777777" w:rsidR="00464F64" w:rsidRDefault="00160710">
      <w:pPr>
        <w:spacing w:line="600" w:lineRule="auto"/>
        <w:ind w:firstLine="720"/>
        <w:contextualSpacing/>
        <w:jc w:val="both"/>
        <w:rPr>
          <w:rFonts w:eastAsia="Times New Roman" w:cs="Times New Roman"/>
        </w:rPr>
      </w:pPr>
      <w:r>
        <w:rPr>
          <w:rFonts w:eastAsia="Times New Roman" w:cs="Times New Roman"/>
          <w:b/>
        </w:rPr>
        <w:t>ΠΑΝΑΓΙΩΤΑ ΚΟΖΟΜΠΟΛΗ</w:t>
      </w:r>
      <w:r>
        <w:rPr>
          <w:rFonts w:eastAsia="Times New Roman" w:cs="Times New Roman"/>
          <w:b/>
        </w:rPr>
        <w:t xml:space="preserve"> </w:t>
      </w:r>
      <w:r>
        <w:rPr>
          <w:rFonts w:eastAsia="Times New Roman" w:cs="Times New Roman"/>
          <w:b/>
        </w:rPr>
        <w:t>-</w:t>
      </w:r>
      <w:r>
        <w:rPr>
          <w:rFonts w:eastAsia="Times New Roman" w:cs="Times New Roman"/>
          <w:b/>
        </w:rPr>
        <w:t xml:space="preserve"> </w:t>
      </w:r>
      <w:r>
        <w:rPr>
          <w:rFonts w:eastAsia="Times New Roman" w:cs="Times New Roman"/>
          <w:b/>
        </w:rPr>
        <w:t>ΑΜΑΝΑΤΙΔΗ:</w:t>
      </w:r>
      <w:r>
        <w:rPr>
          <w:rFonts w:eastAsia="Times New Roman" w:cs="Times New Roman"/>
        </w:rPr>
        <w:t xml:space="preserve"> Δεν έχουν δικαίωμα ψήφου.</w:t>
      </w:r>
    </w:p>
    <w:p w14:paraId="25E0A6D6" w14:textId="77777777" w:rsidR="00464F64" w:rsidRDefault="00160710">
      <w:pPr>
        <w:spacing w:line="600" w:lineRule="auto"/>
        <w:ind w:firstLine="720"/>
        <w:contextualSpacing/>
        <w:jc w:val="both"/>
        <w:rPr>
          <w:rFonts w:eastAsia="Times New Roman" w:cs="Times New Roman"/>
        </w:rPr>
      </w:pPr>
      <w:r>
        <w:rPr>
          <w:rFonts w:eastAsia="Times New Roman" w:cs="Times New Roman"/>
          <w:b/>
        </w:rPr>
        <w:t>ΣΟΦΙΑ ΒΟΥΛΤΕΨΗ:</w:t>
      </w:r>
      <w:r>
        <w:rPr>
          <w:rFonts w:eastAsia="Times New Roman" w:cs="Times New Roman"/>
        </w:rPr>
        <w:t xml:space="preserve"> Α, δεν έχουν δικαίωμα ψήφου. Εντάξει.</w:t>
      </w:r>
    </w:p>
    <w:p w14:paraId="25E0A6D7" w14:textId="77777777" w:rsidR="00464F64" w:rsidRDefault="00160710">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η συζήτηση στην </w:t>
      </w:r>
      <w:r>
        <w:rPr>
          <w:rFonts w:eastAsia="Times New Roman" w:cs="Times New Roman"/>
        </w:rPr>
        <w:t>ε</w:t>
      </w:r>
      <w:r>
        <w:rPr>
          <w:rFonts w:eastAsia="Times New Roman" w:cs="Times New Roman"/>
        </w:rPr>
        <w:t>πιτροπή δεν μας έπεισε ότι αυτό που εμποδίζει την Κεντρική</w:t>
      </w:r>
      <w:r>
        <w:rPr>
          <w:rFonts w:eastAsia="Times New Roman" w:cs="Times New Roman"/>
        </w:rPr>
        <w:t xml:space="preserve"> Επιτροπή </w:t>
      </w:r>
      <w:r>
        <w:rPr>
          <w:rFonts w:eastAsia="Times New Roman" w:cs="Times New Roman"/>
        </w:rPr>
        <w:lastRenderedPageBreak/>
        <w:t xml:space="preserve">Κωδικοποιήσεων να κάνει τη δουλειά της είναι η απουσία ενός ακόμη νόμου και μάλιστα ενός νόμου όπως </w:t>
      </w:r>
      <w:r>
        <w:rPr>
          <w:rFonts w:eastAsia="Times New Roman" w:cs="Times New Roman"/>
        </w:rPr>
        <w:t xml:space="preserve">είναι </w:t>
      </w:r>
      <w:r>
        <w:rPr>
          <w:rFonts w:eastAsia="Times New Roman" w:cs="Times New Roman"/>
        </w:rPr>
        <w:t>αυτό</w:t>
      </w:r>
      <w:r>
        <w:rPr>
          <w:rFonts w:eastAsia="Times New Roman" w:cs="Times New Roman"/>
        </w:rPr>
        <w:t>ς</w:t>
      </w:r>
      <w:r>
        <w:rPr>
          <w:rFonts w:eastAsia="Times New Roman" w:cs="Times New Roman"/>
        </w:rPr>
        <w:t xml:space="preserve"> που φέρνετε σήμερα στην Ολομέλεια. Αντίθετα, μετά τη σημερινή παραίτηση του Προέδρου της Εθνικής Επιτροπής για τα Δικαιώματα του Ανθρώ</w:t>
      </w:r>
      <w:r>
        <w:rPr>
          <w:rFonts w:eastAsia="Times New Roman" w:cs="Times New Roman"/>
        </w:rPr>
        <w:t>που, καθώς και την επιστολή που το Ευρωπαϊκό Δίκτυο Εθνικών Επιτροπών Δικαιωμάτων του Ανθρώπου έστειλε στον Πρωθυπουργό</w:t>
      </w:r>
      <w:r>
        <w:rPr>
          <w:rFonts w:eastAsia="Times New Roman" w:cs="Times New Roman"/>
        </w:rPr>
        <w:t xml:space="preserve"> </w:t>
      </w:r>
      <w:r>
        <w:rPr>
          <w:rFonts w:eastAsia="Times New Roman" w:cs="Times New Roman"/>
        </w:rPr>
        <w:t>κ. Τσίπρα, καταλαβαίνουμε ότι φέρνετε τη διάταξη για την Κεντρική Επιτροπή Κωδικοποιήσεων μόνο και μόνο για να τη χρησιμοποιήσετε ως χαρ</w:t>
      </w:r>
      <w:r>
        <w:rPr>
          <w:rFonts w:eastAsia="Times New Roman" w:cs="Times New Roman"/>
        </w:rPr>
        <w:t>τί περιτυλίγματος, για να καταργήσετε την Εθνική Επιτροπή για τα Δικαιώματα του Ανθρώπου.</w:t>
      </w:r>
    </w:p>
    <w:p w14:paraId="25E0A6D8" w14:textId="77777777" w:rsidR="00464F64" w:rsidRDefault="00160710">
      <w:pPr>
        <w:spacing w:line="600" w:lineRule="auto"/>
        <w:ind w:firstLine="720"/>
        <w:contextualSpacing/>
        <w:jc w:val="both"/>
        <w:rPr>
          <w:rFonts w:eastAsia="Times New Roman" w:cs="Times New Roman"/>
        </w:rPr>
      </w:pPr>
      <w:r>
        <w:rPr>
          <w:rFonts w:eastAsia="Times New Roman" w:cs="Times New Roman"/>
        </w:rPr>
        <w:t>Όπως είχα την ευκαιρία να σας πω, νόμοι υπήρχαν. Ο ιδρυτικός νόμος της Επιτροπής Κωδικοποιήσεων είναι του 2003. Ακολούθησ</w:t>
      </w:r>
      <w:r>
        <w:rPr>
          <w:rFonts w:eastAsia="Times New Roman" w:cs="Times New Roman"/>
        </w:rPr>
        <w:t>ε</w:t>
      </w:r>
      <w:r>
        <w:rPr>
          <w:rFonts w:eastAsia="Times New Roman" w:cs="Times New Roman"/>
        </w:rPr>
        <w:t xml:space="preserve"> σειρά νόμων και επί των δικών σας κυβερνήσε</w:t>
      </w:r>
      <w:r>
        <w:rPr>
          <w:rFonts w:eastAsia="Times New Roman" w:cs="Times New Roman"/>
        </w:rPr>
        <w:t xml:space="preserve">ων και τελικά φτάσατε στο σημείο μια </w:t>
      </w:r>
      <w:r>
        <w:rPr>
          <w:rFonts w:eastAsia="Times New Roman" w:cs="Times New Roman"/>
        </w:rPr>
        <w:t>κεντρική επιτροπή,</w:t>
      </w:r>
      <w:r>
        <w:rPr>
          <w:rFonts w:eastAsia="Times New Roman" w:cs="Times New Roman"/>
        </w:rPr>
        <w:t xml:space="preserve"> η οποία ήδη υπήρχε</w:t>
      </w:r>
      <w:r>
        <w:rPr>
          <w:rFonts w:eastAsia="Times New Roman" w:cs="Times New Roman"/>
        </w:rPr>
        <w:t>,</w:t>
      </w:r>
      <w:r>
        <w:rPr>
          <w:rFonts w:eastAsia="Times New Roman" w:cs="Times New Roman"/>
        </w:rPr>
        <w:t xml:space="preserve"> να αδρανοποιηθεί από τη δική σας Κυβέρνηση, γιατί κυβερνάτε τέσσερα και πάτε στα πέντε χρόνια και δεν έχει γίνει τίποτα αυτά τα χρόνια. Η μόν</w:t>
      </w:r>
      <w:r>
        <w:rPr>
          <w:rFonts w:eastAsia="Times New Roman" w:cs="Times New Roman"/>
        </w:rPr>
        <w:t>η</w:t>
      </w:r>
      <w:r>
        <w:rPr>
          <w:rFonts w:eastAsia="Times New Roman" w:cs="Times New Roman"/>
        </w:rPr>
        <w:t xml:space="preserve"> εξέλιξη που έγινε ήταν να </w:t>
      </w:r>
      <w:r>
        <w:rPr>
          <w:rFonts w:eastAsia="Times New Roman" w:cs="Times New Roman"/>
        </w:rPr>
        <w:lastRenderedPageBreak/>
        <w:t>διορίσετε ν</w:t>
      </w:r>
      <w:r>
        <w:rPr>
          <w:rFonts w:eastAsia="Times New Roman" w:cs="Times New Roman"/>
        </w:rPr>
        <w:t xml:space="preserve">έα </w:t>
      </w:r>
      <w:r>
        <w:rPr>
          <w:rFonts w:eastAsia="Times New Roman" w:cs="Times New Roman"/>
        </w:rPr>
        <w:t>ε</w:t>
      </w:r>
      <w:r>
        <w:rPr>
          <w:rFonts w:eastAsia="Times New Roman" w:cs="Times New Roman"/>
        </w:rPr>
        <w:t>πιτροπή με νέα σύνθεση μόλις τον Σεπτέμβριο του 2018.</w:t>
      </w:r>
    </w:p>
    <w:p w14:paraId="25E0A6D9" w14:textId="77777777" w:rsidR="00464F64" w:rsidRDefault="00160710">
      <w:pPr>
        <w:spacing w:line="600" w:lineRule="auto"/>
        <w:ind w:firstLine="720"/>
        <w:contextualSpacing/>
        <w:jc w:val="both"/>
        <w:rPr>
          <w:rFonts w:eastAsia="Times New Roman" w:cs="Times New Roman"/>
        </w:rPr>
      </w:pPr>
      <w:r>
        <w:rPr>
          <w:rFonts w:eastAsia="Times New Roman" w:cs="Times New Roman"/>
        </w:rPr>
        <w:t>Ξέρετε πάρα πολύ καλά ότι μέχρι και τον Ιούλιο του 2015 είχαμε κωδικοποιήσεις. Έχουν γίνει επίσημα έξι από το 2003 και έχουν γίνει άλλες ο</w:t>
      </w:r>
      <w:r>
        <w:rPr>
          <w:rFonts w:eastAsia="Times New Roman" w:cs="Times New Roman"/>
        </w:rPr>
        <w:t>κ</w:t>
      </w:r>
      <w:r>
        <w:rPr>
          <w:rFonts w:eastAsia="Times New Roman" w:cs="Times New Roman"/>
        </w:rPr>
        <w:t>τώ. Οι πέντε έχουν ολοκληρωθεί. Δεν τις φέρατε ποτέ εδώ για</w:t>
      </w:r>
      <w:r>
        <w:rPr>
          <w:rFonts w:eastAsia="Times New Roman" w:cs="Times New Roman"/>
        </w:rPr>
        <w:t xml:space="preserve"> κύρωση. Οι τρεις δεν ολοκληρώθηκαν, επειδή δεν καταβάλλονταν, όπως μας είπε ο καθηγητής</w:t>
      </w:r>
      <w:r>
        <w:rPr>
          <w:rFonts w:eastAsia="Times New Roman" w:cs="Times New Roman"/>
        </w:rPr>
        <w:t xml:space="preserve"> </w:t>
      </w:r>
      <w:r>
        <w:rPr>
          <w:rFonts w:eastAsia="Times New Roman" w:cs="Times New Roman"/>
        </w:rPr>
        <w:t xml:space="preserve">κ. Συμεωνίδης, τα χρήματα των αποζημιώσεων στα μέλη της </w:t>
      </w:r>
      <w:r>
        <w:rPr>
          <w:rFonts w:eastAsia="Times New Roman" w:cs="Times New Roman"/>
        </w:rPr>
        <w:t>ε</w:t>
      </w:r>
      <w:r>
        <w:rPr>
          <w:rFonts w:eastAsia="Times New Roman" w:cs="Times New Roman"/>
        </w:rPr>
        <w:t>πιτροπής. Άρα, λοιπόν, έξι συν ο</w:t>
      </w:r>
      <w:r>
        <w:rPr>
          <w:rFonts w:eastAsia="Times New Roman" w:cs="Times New Roman"/>
        </w:rPr>
        <w:t>κ</w:t>
      </w:r>
      <w:r>
        <w:rPr>
          <w:rFonts w:eastAsia="Times New Roman" w:cs="Times New Roman"/>
        </w:rPr>
        <w:t>τώ μας κάνουν δεκατέσσερις μέχρι το 2015 και αυτή που έγινε το 2015 δεν νομίζ</w:t>
      </w:r>
      <w:r>
        <w:rPr>
          <w:rFonts w:eastAsia="Times New Roman" w:cs="Times New Roman"/>
        </w:rPr>
        <w:t xml:space="preserve">ω να την κάνατε στο πρώτο εξάμηνο του </w:t>
      </w:r>
      <w:proofErr w:type="spellStart"/>
      <w:r>
        <w:rPr>
          <w:rFonts w:eastAsia="Times New Roman" w:cs="Times New Roman"/>
        </w:rPr>
        <w:t>Βαρουφάκη</w:t>
      </w:r>
      <w:proofErr w:type="spellEnd"/>
      <w:r>
        <w:rPr>
          <w:rFonts w:eastAsia="Times New Roman" w:cs="Times New Roman"/>
        </w:rPr>
        <w:t>. Είχε</w:t>
      </w:r>
      <w:r>
        <w:rPr>
          <w:rFonts w:eastAsia="Times New Roman" w:cs="Times New Roman"/>
        </w:rPr>
        <w:t>, δηλαδή,</w:t>
      </w:r>
      <w:r>
        <w:rPr>
          <w:rFonts w:eastAsia="Times New Roman" w:cs="Times New Roman"/>
        </w:rPr>
        <w:t xml:space="preserve"> προετοιμαστεί από τη δική μας, την προηγούμενη </w:t>
      </w:r>
      <w:r>
        <w:rPr>
          <w:rFonts w:eastAsia="Times New Roman" w:cs="Times New Roman"/>
        </w:rPr>
        <w:t>κ</w:t>
      </w:r>
      <w:r>
        <w:rPr>
          <w:rFonts w:eastAsia="Times New Roman" w:cs="Times New Roman"/>
        </w:rPr>
        <w:t>υβέρνηση.</w:t>
      </w:r>
    </w:p>
    <w:p w14:paraId="25E0A6DA" w14:textId="77777777" w:rsidR="00464F64" w:rsidRDefault="00160710">
      <w:pPr>
        <w:spacing w:line="600" w:lineRule="auto"/>
        <w:ind w:firstLine="720"/>
        <w:contextualSpacing/>
        <w:jc w:val="both"/>
        <w:rPr>
          <w:rFonts w:eastAsia="Times New Roman" w:cs="Times New Roman"/>
        </w:rPr>
      </w:pPr>
      <w:r>
        <w:rPr>
          <w:rFonts w:eastAsia="Times New Roman" w:cs="Times New Roman"/>
        </w:rPr>
        <w:t xml:space="preserve">Άρα, λοιπόν, με βάση τα στοιχεία που μας έδωσε ο κ. Συμεωνίδης, μια χαρά πήγαινε η </w:t>
      </w:r>
      <w:r>
        <w:rPr>
          <w:rFonts w:eastAsia="Times New Roman" w:cs="Times New Roman"/>
        </w:rPr>
        <w:t>ε</w:t>
      </w:r>
      <w:r>
        <w:rPr>
          <w:rFonts w:eastAsia="Times New Roman" w:cs="Times New Roman"/>
        </w:rPr>
        <w:t>πιτροπή. Είχε κατά μέσο όρο μια κωδικοποίηση τον χρ</w:t>
      </w:r>
      <w:r>
        <w:rPr>
          <w:rFonts w:eastAsia="Times New Roman" w:cs="Times New Roman"/>
        </w:rPr>
        <w:t xml:space="preserve">όνο. Μας είπε ότι χρειάζονται μέχρι πέντε μήνες για μικρού βεληνεκούς κωδικοποιήσεις και μέχρι τρία χρόνια για μεγάλου. Άρα, λοιπόν, δεν μιλάμε αν αδρανοποιήθηκε η </w:t>
      </w:r>
      <w:r>
        <w:rPr>
          <w:rFonts w:eastAsia="Times New Roman" w:cs="Times New Roman"/>
        </w:rPr>
        <w:t>ε</w:t>
      </w:r>
      <w:r>
        <w:rPr>
          <w:rFonts w:eastAsia="Times New Roman" w:cs="Times New Roman"/>
        </w:rPr>
        <w:t>πιτροπή. Αυτή αδρανοποιήθηκε επί Κυβέρνησης ΣΥΡΙΖΑ-ΑΝΕΛ.</w:t>
      </w:r>
    </w:p>
    <w:p w14:paraId="25E0A6DB" w14:textId="77777777" w:rsidR="00464F64" w:rsidRDefault="00160710">
      <w:pPr>
        <w:spacing w:line="600" w:lineRule="auto"/>
        <w:ind w:firstLine="720"/>
        <w:contextualSpacing/>
        <w:jc w:val="both"/>
        <w:rPr>
          <w:rFonts w:eastAsia="Times New Roman" w:cs="Times New Roman"/>
        </w:rPr>
      </w:pPr>
      <w:r>
        <w:rPr>
          <w:rFonts w:eastAsia="Times New Roman" w:cs="Times New Roman"/>
        </w:rPr>
        <w:lastRenderedPageBreak/>
        <w:t>Θέλω να μου πείτε τι έγινε -απάντη</w:t>
      </w:r>
      <w:r>
        <w:rPr>
          <w:rFonts w:eastAsia="Times New Roman" w:cs="Times New Roman"/>
        </w:rPr>
        <w:t xml:space="preserve">ση δεν έλαβα ούτε στην </w:t>
      </w:r>
      <w:r>
        <w:rPr>
          <w:rFonts w:eastAsia="Times New Roman" w:cs="Times New Roman"/>
        </w:rPr>
        <w:t>ε</w:t>
      </w:r>
      <w:r>
        <w:rPr>
          <w:rFonts w:eastAsia="Times New Roman" w:cs="Times New Roman"/>
        </w:rPr>
        <w:t>πιτροπή- σχεδόν στα πέντε χρόνια που κυβερνάτε. Δεν έχετε φέρει τίποτα προς κύρωση και δεν είναι πειστικά τα επιχειρήματα ότι δεν έγινε η δουλειά, επειδή έλειπε τάχα το τεκμήριο της αρμοδιότητας ή η διασφάλιση της αξιοπιστίας της Κε</w:t>
      </w:r>
      <w:r>
        <w:rPr>
          <w:rFonts w:eastAsia="Times New Roman" w:cs="Times New Roman"/>
        </w:rPr>
        <w:t>ντρικής Επιτροπής Κωδικοποιήσεων, διότι αυτά είναι εκ των ων ουκ άνευ. Δηλαδή, αν μια επιτροπή που λέγεται Κεντρική Επιτροπή Κωδικοποιήσεων και έχει ιδρυθεί με νόμους πολλούς -έχει ιδρυθεί με έναν νόμο και έχουν ακολουθήσει οι άλλοι- δεν έχει τεκμήριο αρμο</w:t>
      </w:r>
      <w:r>
        <w:rPr>
          <w:rFonts w:eastAsia="Times New Roman" w:cs="Times New Roman"/>
        </w:rPr>
        <w:t>διότητας και αξιοπιστία, τότε κάποιο πρόβλημα υπάρχει και σας λέω και πάλι ότι δεν είστε πια από παρθενογένεση.</w:t>
      </w:r>
    </w:p>
    <w:p w14:paraId="25E0A6D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Απλώς, δεν κάνατε τίποτα, γιατί έπρεπε να εφαρμόσετε τους νόμους για την καλή νομοθέτηση, τους οποίους επικαλείσ</w:t>
      </w:r>
      <w:r>
        <w:rPr>
          <w:rFonts w:eastAsia="Times New Roman" w:cs="Times New Roman"/>
          <w:szCs w:val="24"/>
        </w:rPr>
        <w:t>τ</w:t>
      </w:r>
      <w:r>
        <w:rPr>
          <w:rFonts w:eastAsia="Times New Roman" w:cs="Times New Roman"/>
          <w:szCs w:val="24"/>
        </w:rPr>
        <w:t xml:space="preserve">ε στην αιτιολογική έκθεση και </w:t>
      </w:r>
      <w:r>
        <w:rPr>
          <w:rFonts w:eastAsia="Times New Roman" w:cs="Times New Roman"/>
          <w:szCs w:val="24"/>
        </w:rPr>
        <w:t>φέρνετε σωρεία τροπολογιών. Και σήμερα δεν κρατάτε ούτε τα προσχήματα, έστω αυτό το νομοσχέδιο να το αφήσετε μόνο του, για να δείξετε τι σημαίνει καλή νομοθέτηση που το επικαλείσ</w:t>
      </w:r>
      <w:r>
        <w:rPr>
          <w:rFonts w:eastAsia="Times New Roman" w:cs="Times New Roman"/>
          <w:szCs w:val="24"/>
        </w:rPr>
        <w:t>τ</w:t>
      </w:r>
      <w:r>
        <w:rPr>
          <w:rFonts w:eastAsia="Times New Roman" w:cs="Times New Roman"/>
          <w:szCs w:val="24"/>
        </w:rPr>
        <w:t>ε εσείς οι ίδιοι. Φέρνετε τροπολογίες άσχετες, ενώ εσείς οι ίδιοι γράφετε μέσ</w:t>
      </w:r>
      <w:r>
        <w:rPr>
          <w:rFonts w:eastAsia="Times New Roman" w:cs="Times New Roman"/>
          <w:szCs w:val="24"/>
        </w:rPr>
        <w:t xml:space="preserve">α ότι δεν πρέπει να </w:t>
      </w:r>
      <w:r>
        <w:rPr>
          <w:rFonts w:eastAsia="Times New Roman" w:cs="Times New Roman"/>
          <w:szCs w:val="24"/>
        </w:rPr>
        <w:lastRenderedPageBreak/>
        <w:t>έρχονται άσχετες τροπολογίες. Άρα γι’ αυτό αφήσατε να περάσουν τόσα χρόνια. Φτάσατε στον Σεπτέμβριο του 2008 να βάλετε καινούργια θητεία</w:t>
      </w:r>
      <w:r w:rsidRPr="000C07F5">
        <w:rPr>
          <w:rFonts w:eastAsia="Times New Roman" w:cs="Times New Roman"/>
          <w:szCs w:val="24"/>
        </w:rPr>
        <w:t>,</w:t>
      </w:r>
      <w:r>
        <w:rPr>
          <w:rFonts w:eastAsia="Times New Roman" w:cs="Times New Roman"/>
          <w:szCs w:val="24"/>
        </w:rPr>
        <w:t xml:space="preserve"> για να δεσμεύσετε την επόμενη κυβέρνηση. </w:t>
      </w:r>
    </w:p>
    <w:p w14:paraId="25E0A6D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Τώρα φέρνετε και καινούργια τροπολογία, την οποία θα ενσ</w:t>
      </w:r>
      <w:r>
        <w:rPr>
          <w:rFonts w:eastAsia="Times New Roman" w:cs="Times New Roman"/>
          <w:szCs w:val="24"/>
        </w:rPr>
        <w:t xml:space="preserve">ωματώσετε όπως λέτε, σ’ αυτό το νομοσχέδιο, διότι ο σκοπός είναι ένας, να εμποδίσετε το νομοθετικό έργο της επόμενης κυβέρνησης, της </w:t>
      </w:r>
      <w:r>
        <w:rPr>
          <w:rFonts w:eastAsia="Times New Roman" w:cs="Times New Roman"/>
          <w:szCs w:val="24"/>
        </w:rPr>
        <w:t>κ</w:t>
      </w:r>
      <w:r>
        <w:rPr>
          <w:rFonts w:eastAsia="Times New Roman" w:cs="Times New Roman"/>
          <w:szCs w:val="24"/>
        </w:rPr>
        <w:t xml:space="preserve">υβέρνησης της Νέας Δημοκρατίας, διότι καταργείτε τον νόμο του 2003, επαναλαμβάνετε τις διατάξεις όλων των υπολοίπων νόμων </w:t>
      </w:r>
      <w:r>
        <w:rPr>
          <w:rFonts w:eastAsia="Times New Roman" w:cs="Times New Roman"/>
          <w:szCs w:val="24"/>
        </w:rPr>
        <w:t xml:space="preserve">με τρόπο επιλεκτικό και αποσπασματικό, προκαλείτε σύγχυση. Και τώρα με την τροπολογία αυτή αναθέτετε και νέα καθήκοντα σ’ αυτή την </w:t>
      </w:r>
      <w:r>
        <w:rPr>
          <w:rFonts w:eastAsia="Times New Roman" w:cs="Times New Roman"/>
          <w:szCs w:val="24"/>
        </w:rPr>
        <w:t>ε</w:t>
      </w:r>
      <w:r>
        <w:rPr>
          <w:rFonts w:eastAsia="Times New Roman" w:cs="Times New Roman"/>
          <w:szCs w:val="24"/>
        </w:rPr>
        <w:t xml:space="preserve">πιτροπή, ενώ σας είπαμε ότι έχουμε ανησυχίες όσον αφορά στις αρμοδιότητες περί αναμόρφωσης του δικαίου. Κι έχουμε ανησυχίες </w:t>
      </w:r>
      <w:r>
        <w:rPr>
          <w:rFonts w:eastAsia="Times New Roman" w:cs="Times New Roman"/>
          <w:szCs w:val="24"/>
        </w:rPr>
        <w:t>μετά λόγου γνώσεως, διότι είναι βέβαιο ότι όταν έχει περισσότερες αρμοδιότητες, θα οδηγηθούμε σε εμπλοκή ως προς το νομοθετικό έργο της επόμενης κυβέρνησης. Και τώρα φέρνετε την τροπολογία με την ο</w:t>
      </w:r>
      <w:r>
        <w:rPr>
          <w:rFonts w:eastAsia="Times New Roman" w:cs="Times New Roman"/>
          <w:szCs w:val="24"/>
        </w:rPr>
        <w:lastRenderedPageBreak/>
        <w:t xml:space="preserve">ποία </w:t>
      </w:r>
      <w:proofErr w:type="spellStart"/>
      <w:r>
        <w:rPr>
          <w:rFonts w:eastAsia="Times New Roman" w:cs="Times New Roman"/>
          <w:szCs w:val="24"/>
        </w:rPr>
        <w:t>επικαιροποιείτε</w:t>
      </w:r>
      <w:proofErr w:type="spellEnd"/>
      <w:r>
        <w:rPr>
          <w:rFonts w:eastAsia="Times New Roman" w:cs="Times New Roman"/>
          <w:szCs w:val="24"/>
        </w:rPr>
        <w:t xml:space="preserve"> </w:t>
      </w:r>
      <w:r>
        <w:rPr>
          <w:rFonts w:eastAsia="Times New Roman" w:cs="Times New Roman"/>
          <w:szCs w:val="24"/>
        </w:rPr>
        <w:t>προεδρικό διάταγμα</w:t>
      </w:r>
      <w:r>
        <w:rPr>
          <w:rFonts w:eastAsia="Times New Roman" w:cs="Times New Roman"/>
          <w:szCs w:val="24"/>
        </w:rPr>
        <w:t xml:space="preserve"> του 2005 </w:t>
      </w:r>
      <w:r>
        <w:rPr>
          <w:rFonts w:eastAsia="Times New Roman" w:cs="Times New Roman"/>
          <w:szCs w:val="24"/>
        </w:rPr>
        <w:t>-</w:t>
      </w:r>
      <w:r>
        <w:rPr>
          <w:rFonts w:eastAsia="Times New Roman" w:cs="Times New Roman"/>
          <w:szCs w:val="24"/>
        </w:rPr>
        <w:t>το θυμηθή</w:t>
      </w:r>
      <w:r>
        <w:rPr>
          <w:rFonts w:eastAsia="Times New Roman" w:cs="Times New Roman"/>
          <w:szCs w:val="24"/>
        </w:rPr>
        <w:t>κατε- σχετικά με την κωδικοποίηση της νομοθεσίας για την κυβέρνηση και τα κυβερνητικά όργανα.</w:t>
      </w:r>
    </w:p>
    <w:p w14:paraId="25E0A6D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Σίγουρα, δεν υπάρχει αμφιβολία ότι υπάρχει σύγχυση όσον αφορά στα θέματα της αναμόρφωσης δικαίου, κυρίως επειδή επικαλείσ</w:t>
      </w:r>
      <w:r>
        <w:rPr>
          <w:rFonts w:eastAsia="Times New Roman" w:cs="Times New Roman"/>
          <w:szCs w:val="24"/>
        </w:rPr>
        <w:t>τ</w:t>
      </w:r>
      <w:r>
        <w:rPr>
          <w:rFonts w:eastAsia="Times New Roman" w:cs="Times New Roman"/>
          <w:szCs w:val="24"/>
        </w:rPr>
        <w:t>ε τον ν.4048/2012, ο οποίος όμως λέει ότ</w:t>
      </w:r>
      <w:r>
        <w:rPr>
          <w:rFonts w:eastAsia="Times New Roman" w:cs="Times New Roman"/>
          <w:szCs w:val="24"/>
        </w:rPr>
        <w:t xml:space="preserve">ι η αναμόρφωση του δικαίου είναι η εκ νέου ρύθμιση ενός πεδίου σχέσεων και θεμάτων, το οποίο έχει αποτελέσει αντικείμενο νομοθετικής ή κανονιστικής παρέμβασης. Άρα θέλετε να επέμβετε διορίζοντας τώρα πρόσφατα μία </w:t>
      </w:r>
      <w:r>
        <w:rPr>
          <w:rFonts w:eastAsia="Times New Roman" w:cs="Times New Roman"/>
          <w:szCs w:val="24"/>
        </w:rPr>
        <w:t>ε</w:t>
      </w:r>
      <w:r>
        <w:rPr>
          <w:rFonts w:eastAsia="Times New Roman" w:cs="Times New Roman"/>
          <w:szCs w:val="24"/>
        </w:rPr>
        <w:t>πιτροπή με τριετή θητεία.</w:t>
      </w:r>
    </w:p>
    <w:p w14:paraId="25E0A6D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Έρχομαι, λοιπόν,</w:t>
      </w:r>
      <w:r>
        <w:rPr>
          <w:rFonts w:eastAsia="Times New Roman" w:cs="Times New Roman"/>
          <w:szCs w:val="24"/>
        </w:rPr>
        <w:t xml:space="preserve"> τώρα στο δεύτερο κεφάλαιο που είναι, όπως καταλάβαμε από τις εξελίξεις και η ουσία αυτής της νομοθέτησης, αυτού του νομοθετήματος, με το οποίο </w:t>
      </w:r>
      <w:r>
        <w:rPr>
          <w:rFonts w:eastAsia="Times New Roman" w:cs="Times New Roman"/>
          <w:szCs w:val="24"/>
        </w:rPr>
        <w:t xml:space="preserve">ουσιαστικά </w:t>
      </w:r>
      <w:r>
        <w:rPr>
          <w:rFonts w:eastAsia="Times New Roman" w:cs="Times New Roman"/>
          <w:szCs w:val="24"/>
        </w:rPr>
        <w:t>επιδιώκετε αυτή τη στιγμή να παρέμβετε κατά απαράδεκτο τρόπο στην ανεξαρτησία της Εθνικής Επιτροπής Δ</w:t>
      </w:r>
      <w:r>
        <w:rPr>
          <w:rFonts w:eastAsia="Times New Roman" w:cs="Times New Roman"/>
          <w:szCs w:val="24"/>
        </w:rPr>
        <w:t xml:space="preserve">ικαιωμάτων του Ανθρώπου, που είναι ανεξάρτητο συμβουλευτικό όργανο της πολιτείας, τροποποιώντας ουσιαστικά τον ιδρυτικό της νόμο του 1998 που βασίστηκε στις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w:t>
      </w:r>
    </w:p>
    <w:p w14:paraId="25E0A6E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Ήδη έχετε προκαλέσει την παραίτηση του </w:t>
      </w:r>
      <w:r>
        <w:rPr>
          <w:rFonts w:eastAsia="Times New Roman" w:cs="Times New Roman"/>
          <w:szCs w:val="24"/>
        </w:rPr>
        <w:t>π</w:t>
      </w:r>
      <w:r>
        <w:rPr>
          <w:rFonts w:eastAsia="Times New Roman" w:cs="Times New Roman"/>
          <w:szCs w:val="24"/>
        </w:rPr>
        <w:t>ροέδρου</w:t>
      </w:r>
      <w:r w:rsidRPr="000C07F5">
        <w:rPr>
          <w:rFonts w:eastAsia="Times New Roman" w:cs="Times New Roman"/>
          <w:szCs w:val="24"/>
        </w:rPr>
        <w:t>,</w:t>
      </w:r>
      <w:r>
        <w:rPr>
          <w:rFonts w:eastAsia="Times New Roman" w:cs="Times New Roman"/>
          <w:szCs w:val="24"/>
        </w:rPr>
        <w:t xml:space="preserve"> που προέρχεται από το «Ίδρυμα</w:t>
      </w:r>
      <w:r>
        <w:rPr>
          <w:rFonts w:eastAsia="Times New Roman" w:cs="Times New Roman"/>
          <w:szCs w:val="24"/>
        </w:rPr>
        <w:t xml:space="preserve"> </w:t>
      </w:r>
      <w:proofErr w:type="spellStart"/>
      <w:r>
        <w:rPr>
          <w:rFonts w:eastAsia="Times New Roman" w:cs="Times New Roman"/>
          <w:szCs w:val="24"/>
        </w:rPr>
        <w:t>Μαραγκοπούλου</w:t>
      </w:r>
      <w:proofErr w:type="spellEnd"/>
      <w:r>
        <w:rPr>
          <w:rFonts w:eastAsia="Times New Roman" w:cs="Times New Roman"/>
          <w:szCs w:val="24"/>
        </w:rPr>
        <w:t xml:space="preserve">» και δεν </w:t>
      </w:r>
      <w:proofErr w:type="spellStart"/>
      <w:r>
        <w:rPr>
          <w:rFonts w:eastAsia="Times New Roman" w:cs="Times New Roman"/>
          <w:szCs w:val="24"/>
        </w:rPr>
        <w:t>πρόσκειται</w:t>
      </w:r>
      <w:proofErr w:type="spellEnd"/>
      <w:r>
        <w:rPr>
          <w:rFonts w:eastAsia="Times New Roman" w:cs="Times New Roman"/>
          <w:szCs w:val="24"/>
        </w:rPr>
        <w:t xml:space="preserve"> στη Νέα Δημοκρατία. Ήδη έχετε προκαλέσει την αντίδραση και της </w:t>
      </w:r>
      <w:r>
        <w:rPr>
          <w:rFonts w:eastAsia="Times New Roman" w:cs="Times New Roman"/>
          <w:szCs w:val="24"/>
        </w:rPr>
        <w:t>α</w:t>
      </w:r>
      <w:r>
        <w:rPr>
          <w:rFonts w:eastAsia="Times New Roman" w:cs="Times New Roman"/>
          <w:szCs w:val="24"/>
        </w:rPr>
        <w:t xml:space="preserve">ντιπροέδρου μέσα στην </w:t>
      </w:r>
      <w:r>
        <w:rPr>
          <w:rFonts w:eastAsia="Times New Roman" w:cs="Times New Roman"/>
          <w:szCs w:val="24"/>
        </w:rPr>
        <w:t>ε</w:t>
      </w:r>
      <w:r>
        <w:rPr>
          <w:rFonts w:eastAsia="Times New Roman" w:cs="Times New Roman"/>
          <w:szCs w:val="24"/>
        </w:rPr>
        <w:t xml:space="preserve">πιτροπή, η οποία προέρχεται από τον «Σύνδεσμο για τα Δικαιώματα της Γυναίκας» και δεν </w:t>
      </w:r>
      <w:proofErr w:type="spellStart"/>
      <w:r>
        <w:rPr>
          <w:rFonts w:eastAsia="Times New Roman" w:cs="Times New Roman"/>
          <w:szCs w:val="24"/>
        </w:rPr>
        <w:t>πρόσκειται</w:t>
      </w:r>
      <w:proofErr w:type="spellEnd"/>
      <w:r>
        <w:rPr>
          <w:rFonts w:eastAsia="Times New Roman" w:cs="Times New Roman"/>
          <w:szCs w:val="24"/>
        </w:rPr>
        <w:t xml:space="preserve"> στη Νέα Δημοκρατία. Ήδη, τέλος, προκα</w:t>
      </w:r>
      <w:r>
        <w:rPr>
          <w:rFonts w:eastAsia="Times New Roman" w:cs="Times New Roman"/>
          <w:szCs w:val="24"/>
        </w:rPr>
        <w:t xml:space="preserve">λέσατε και αντίδραση σε ευρωπαϊκό επίπεδο της </w:t>
      </w:r>
      <w:r>
        <w:rPr>
          <w:rFonts w:eastAsia="Times New Roman" w:cs="Times New Roman"/>
          <w:szCs w:val="24"/>
        </w:rPr>
        <w:t>π</w:t>
      </w:r>
      <w:r>
        <w:rPr>
          <w:rFonts w:eastAsia="Times New Roman" w:cs="Times New Roman"/>
          <w:szCs w:val="24"/>
        </w:rPr>
        <w:t xml:space="preserve">ροέδρου του Ευρωπαϊκού Δικτύου και οι καταγγελίες πέφτουν βροχή. Η </w:t>
      </w:r>
      <w:r>
        <w:rPr>
          <w:rFonts w:eastAsia="Times New Roman" w:cs="Times New Roman"/>
          <w:szCs w:val="24"/>
        </w:rPr>
        <w:t>ε</w:t>
      </w:r>
      <w:r>
        <w:rPr>
          <w:rFonts w:eastAsia="Times New Roman" w:cs="Times New Roman"/>
          <w:szCs w:val="24"/>
        </w:rPr>
        <w:t>πιτροπή σ</w:t>
      </w:r>
      <w:r>
        <w:rPr>
          <w:rFonts w:eastAsia="Times New Roman" w:cs="Times New Roman"/>
          <w:szCs w:val="24"/>
        </w:rPr>
        <w:t>ά</w:t>
      </w:r>
      <w:r>
        <w:rPr>
          <w:rFonts w:eastAsia="Times New Roman" w:cs="Times New Roman"/>
          <w:szCs w:val="24"/>
        </w:rPr>
        <w:t xml:space="preserve">ς ζήτησε απόσυρση της διάταξης. Σας έχει κρούσει τον κώδωνα του κινδύνου, γιατί αυτή η απαράδεκτη κυβερνητική παρέμβαση </w:t>
      </w:r>
      <w:r>
        <w:rPr>
          <w:rFonts w:eastAsia="Times New Roman" w:cs="Times New Roman"/>
          <w:szCs w:val="24"/>
        </w:rPr>
        <w:t xml:space="preserve">ουσιαστικά </w:t>
      </w:r>
      <w:r>
        <w:rPr>
          <w:rFonts w:eastAsia="Times New Roman" w:cs="Times New Roman"/>
          <w:szCs w:val="24"/>
        </w:rPr>
        <w:t xml:space="preserve">αλλοιώνει τη σύνθεση της </w:t>
      </w:r>
      <w:r>
        <w:rPr>
          <w:rFonts w:eastAsia="Times New Roman" w:cs="Times New Roman"/>
          <w:szCs w:val="24"/>
        </w:rPr>
        <w:t>ε</w:t>
      </w:r>
      <w:r>
        <w:rPr>
          <w:rFonts w:eastAsia="Times New Roman" w:cs="Times New Roman"/>
          <w:szCs w:val="24"/>
        </w:rPr>
        <w:t xml:space="preserve">πιτροπής, καταργεί τις αρχές της ισότητας και της αντιπροσωπευτικότητας, παραβιάζει 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σύμφωνα με τις οποίες αυτές οι επιτροπές αποφασίζουν οι ίδιες για τη σύνθεσή τους. Προφανώς, κάποια στιγμή, όταν </w:t>
      </w:r>
      <w:proofErr w:type="spellStart"/>
      <w:r>
        <w:rPr>
          <w:rFonts w:eastAsia="Times New Roman" w:cs="Times New Roman"/>
          <w:szCs w:val="24"/>
        </w:rPr>
        <w:t>πρωτοϊδρύ</w:t>
      </w:r>
      <w:r>
        <w:rPr>
          <w:rFonts w:eastAsia="Times New Roman" w:cs="Times New Roman"/>
          <w:szCs w:val="24"/>
        </w:rPr>
        <w:t>θηκε</w:t>
      </w:r>
      <w:proofErr w:type="spellEnd"/>
      <w:r>
        <w:rPr>
          <w:rFonts w:eastAsia="Times New Roman" w:cs="Times New Roman"/>
          <w:szCs w:val="24"/>
        </w:rPr>
        <w:t>, αποφασίστηκε με νόμο ποιοι θα μετέχουν, ωστόσο μετά υπάρχει μία ανεξαρτησία που πρέπει να επιτρέπει σ</w:t>
      </w:r>
      <w:r>
        <w:rPr>
          <w:rFonts w:eastAsia="Times New Roman" w:cs="Times New Roman"/>
          <w:szCs w:val="24"/>
        </w:rPr>
        <w:t>ε</w:t>
      </w:r>
      <w:r>
        <w:rPr>
          <w:rFonts w:eastAsia="Times New Roman" w:cs="Times New Roman"/>
          <w:szCs w:val="24"/>
        </w:rPr>
        <w:t xml:space="preserve"> αυτές τις επιτροπές να αποφασίζουν με ποιο</w:t>
      </w:r>
      <w:r>
        <w:rPr>
          <w:rFonts w:eastAsia="Times New Roman" w:cs="Times New Roman"/>
          <w:szCs w:val="24"/>
        </w:rPr>
        <w:t>ν</w:t>
      </w:r>
      <w:r>
        <w:rPr>
          <w:rFonts w:eastAsia="Times New Roman" w:cs="Times New Roman"/>
          <w:szCs w:val="24"/>
        </w:rPr>
        <w:t xml:space="preserve"> τρόπο θα διευρύνεται και με ποια μέλη.</w:t>
      </w:r>
    </w:p>
    <w:p w14:paraId="25E0A6E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μου κάνει κάτι εντύπωση. Είναι τρομερό αυτό το οποίο συ</w:t>
      </w:r>
      <w:r>
        <w:rPr>
          <w:rFonts w:eastAsia="Times New Roman" w:cs="Times New Roman"/>
          <w:szCs w:val="24"/>
        </w:rPr>
        <w:t xml:space="preserve">μβαίνει, να παραιτείται δηλαδή ο </w:t>
      </w:r>
      <w:r>
        <w:rPr>
          <w:rFonts w:eastAsia="Times New Roman" w:cs="Times New Roman"/>
          <w:szCs w:val="24"/>
        </w:rPr>
        <w:t>π</w:t>
      </w:r>
      <w:r>
        <w:rPr>
          <w:rFonts w:eastAsia="Times New Roman" w:cs="Times New Roman"/>
          <w:szCs w:val="24"/>
        </w:rPr>
        <w:t xml:space="preserve">ρόεδρος της Επιτροπής Ανθρωπίνων Δικαιωμάτων και να κατηγορεί εσάς, κύριε Υπουργέ, για υπεροψία, αυταρχισμό και προσβλητικό διδακτισμό, διότι θυμόμαστε τι έγινε μέσα στην </w:t>
      </w:r>
      <w:r>
        <w:rPr>
          <w:rFonts w:eastAsia="Times New Roman" w:cs="Times New Roman"/>
          <w:szCs w:val="24"/>
        </w:rPr>
        <w:t>ε</w:t>
      </w:r>
      <w:r>
        <w:rPr>
          <w:rFonts w:eastAsia="Times New Roman" w:cs="Times New Roman"/>
          <w:szCs w:val="24"/>
        </w:rPr>
        <w:t>πιτροπή. Σας είπαν ότι θα υπάρχουν προβλήματα δυσλ</w:t>
      </w:r>
      <w:r>
        <w:rPr>
          <w:rFonts w:eastAsia="Times New Roman" w:cs="Times New Roman"/>
          <w:szCs w:val="24"/>
        </w:rPr>
        <w:t xml:space="preserve">ειτουργίας, γιατί δεν θα υπάρχει απαρτία. Ήδη, με είκοσι πέντε μέλη και με το «50+1» δεν έχουν απαρτία. Εκ των πραγμάτων η </w:t>
      </w:r>
      <w:r>
        <w:rPr>
          <w:rFonts w:eastAsia="Times New Roman" w:cs="Times New Roman"/>
          <w:szCs w:val="24"/>
        </w:rPr>
        <w:t>ε</w:t>
      </w:r>
      <w:r>
        <w:rPr>
          <w:rFonts w:eastAsia="Times New Roman" w:cs="Times New Roman"/>
          <w:szCs w:val="24"/>
        </w:rPr>
        <w:t xml:space="preserve">πιτροπή θα στραγγαλιστεί μέσω μίας δήθεν δημοκρατικής διεύρυνσης και βέβαια θα χάσει </w:t>
      </w:r>
      <w:r>
        <w:rPr>
          <w:rFonts w:eastAsia="Times New Roman" w:cs="Times New Roman"/>
          <w:szCs w:val="24"/>
        </w:rPr>
        <w:t>-</w:t>
      </w:r>
      <w:r>
        <w:rPr>
          <w:rFonts w:eastAsia="Times New Roman" w:cs="Times New Roman"/>
          <w:szCs w:val="24"/>
        </w:rPr>
        <w:t>όπως φαίνεται</w:t>
      </w:r>
      <w:r>
        <w:rPr>
          <w:rFonts w:eastAsia="Times New Roman" w:cs="Times New Roman"/>
          <w:szCs w:val="24"/>
        </w:rPr>
        <w:t>-</w:t>
      </w:r>
      <w:r>
        <w:rPr>
          <w:rFonts w:eastAsia="Times New Roman" w:cs="Times New Roman"/>
          <w:szCs w:val="24"/>
        </w:rPr>
        <w:t xml:space="preserve"> και την αξιολόγηση Α΄ που με τό</w:t>
      </w:r>
      <w:r>
        <w:rPr>
          <w:rFonts w:eastAsia="Times New Roman" w:cs="Times New Roman"/>
          <w:szCs w:val="24"/>
        </w:rPr>
        <w:t xml:space="preserve">σο κόπο απέκτησε η </w:t>
      </w:r>
      <w:r>
        <w:rPr>
          <w:rFonts w:eastAsia="Times New Roman" w:cs="Times New Roman"/>
          <w:szCs w:val="24"/>
        </w:rPr>
        <w:t>ε</w:t>
      </w:r>
      <w:r>
        <w:rPr>
          <w:rFonts w:eastAsia="Times New Roman" w:cs="Times New Roman"/>
          <w:szCs w:val="24"/>
        </w:rPr>
        <w:t>πιτροπή μας για λογαριασμό της Ελλάδας.</w:t>
      </w:r>
    </w:p>
    <w:p w14:paraId="25E0A6E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Ουσιαστικά, δηλαδή, προκαλείτε ξαφνικά για κάποιους λόγους</w:t>
      </w:r>
      <w:r>
        <w:rPr>
          <w:rFonts w:eastAsia="Times New Roman" w:cs="Times New Roman"/>
          <w:szCs w:val="24"/>
        </w:rPr>
        <w:t>,</w:t>
      </w:r>
      <w:r>
        <w:rPr>
          <w:rFonts w:eastAsia="Times New Roman" w:cs="Times New Roman"/>
          <w:szCs w:val="24"/>
        </w:rPr>
        <w:t xml:space="preserve"> που εσείς ξέρετε, μια ανισορροπία, μια ανωμαλία, προσθέτοντας νέα μέλη, ενώ μόλις τώρα, στις 18 Μαρτίου 2019 με ΦΕΚ ο Πρωθυπουργός όρισε</w:t>
      </w:r>
      <w:r>
        <w:rPr>
          <w:rFonts w:eastAsia="Times New Roman" w:cs="Times New Roman"/>
          <w:szCs w:val="24"/>
        </w:rPr>
        <w:t xml:space="preserve"> τα μέλη της </w:t>
      </w:r>
      <w:r>
        <w:rPr>
          <w:rFonts w:eastAsia="Times New Roman" w:cs="Times New Roman"/>
          <w:szCs w:val="24"/>
        </w:rPr>
        <w:t>ε</w:t>
      </w:r>
      <w:r>
        <w:rPr>
          <w:rFonts w:eastAsia="Times New Roman" w:cs="Times New Roman"/>
          <w:szCs w:val="24"/>
        </w:rPr>
        <w:t xml:space="preserve">πιτροπής. </w:t>
      </w:r>
    </w:p>
    <w:p w14:paraId="25E0A6E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το καταθέσω για τα Πρακτικά.</w:t>
      </w:r>
    </w:p>
    <w:p w14:paraId="25E0A6E4" w14:textId="77777777" w:rsidR="00464F64" w:rsidRDefault="00160710">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η</w:t>
      </w:r>
      <w:r w:rsidRPr="00212EE8">
        <w:rPr>
          <w:rFonts w:eastAsia="Times New Roman" w:cs="Times New Roman"/>
          <w:szCs w:val="24"/>
        </w:rPr>
        <w:t xml:space="preserve"> Βουλευτής κ</w:t>
      </w:r>
      <w:r>
        <w:rPr>
          <w:rFonts w:eastAsia="Times New Roman" w:cs="Times New Roman"/>
          <w:szCs w:val="24"/>
        </w:rPr>
        <w:t>.</w:t>
      </w:r>
      <w:r>
        <w:rPr>
          <w:rFonts w:eastAsia="Times New Roman" w:cs="Times New Roman"/>
          <w:szCs w:val="24"/>
        </w:rPr>
        <w:t xml:space="preserve">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w:t>
      </w:r>
      <w:r w:rsidRPr="00212EE8">
        <w:rPr>
          <w:rFonts w:eastAsia="Times New Roman" w:cs="Times New Roman"/>
          <w:szCs w:val="24"/>
        </w:rPr>
        <w:t xml:space="preserve"> Βουλής)</w:t>
      </w:r>
    </w:p>
    <w:p w14:paraId="25E0A6E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Έτσι, ενώ ήδη υπήρχε μία οργάνωση </w:t>
      </w:r>
      <w:proofErr w:type="spellStart"/>
      <w:r>
        <w:rPr>
          <w:rFonts w:eastAsia="Times New Roman" w:cs="Times New Roman"/>
          <w:szCs w:val="24"/>
        </w:rPr>
        <w:t>Ρομά</w:t>
      </w:r>
      <w:proofErr w:type="spellEnd"/>
      <w:r>
        <w:rPr>
          <w:rFonts w:eastAsia="Times New Roman" w:cs="Times New Roman"/>
          <w:szCs w:val="24"/>
        </w:rPr>
        <w:t xml:space="preserve">, για παράδειγμα, εσείς έρχεστε να προσθέσετε άλλες δύο οργανώσεις </w:t>
      </w:r>
      <w:proofErr w:type="spellStart"/>
      <w:r>
        <w:rPr>
          <w:rFonts w:eastAsia="Times New Roman" w:cs="Times New Roman"/>
          <w:szCs w:val="24"/>
        </w:rPr>
        <w:t>Ρομά</w:t>
      </w:r>
      <w:proofErr w:type="spellEnd"/>
      <w:r>
        <w:rPr>
          <w:rFonts w:eastAsia="Times New Roman" w:cs="Times New Roman"/>
          <w:szCs w:val="24"/>
        </w:rPr>
        <w:t xml:space="preserve"> και πέντε οργανώσεις ΛΟΑΤΚΙ. Να μην τις αναφέρω τώρα, πρόκειται για το Σωματείο Υποστήριξης </w:t>
      </w:r>
      <w:proofErr w:type="spellStart"/>
      <w:r>
        <w:rPr>
          <w:rFonts w:eastAsia="Times New Roman" w:cs="Times New Roman"/>
          <w:szCs w:val="24"/>
        </w:rPr>
        <w:t>Διεμφυλικών</w:t>
      </w:r>
      <w:proofErr w:type="spellEnd"/>
      <w:r>
        <w:rPr>
          <w:rFonts w:eastAsia="Times New Roman" w:cs="Times New Roman"/>
          <w:szCs w:val="24"/>
        </w:rPr>
        <w:t>, το Φεστιβάλ Υπερηφάνειας,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Μιλάμε για πέντε οργανώσεις ΛΟΑΤΚΙ και τρεις </w:t>
      </w:r>
      <w:proofErr w:type="spellStart"/>
      <w:r>
        <w:rPr>
          <w:rFonts w:eastAsia="Times New Roman" w:cs="Times New Roman"/>
          <w:szCs w:val="24"/>
        </w:rPr>
        <w:t>Ρομά</w:t>
      </w:r>
      <w:proofErr w:type="spellEnd"/>
      <w:r>
        <w:rPr>
          <w:rFonts w:eastAsia="Times New Roman" w:cs="Times New Roman"/>
          <w:szCs w:val="24"/>
        </w:rPr>
        <w:t>, την ίδια ώρα που εκπροσωπείται μόνο μία γυναικεία οργάνωση, ο «Σύνδεσμος για τα Δικαιώματα της Γυναίκας</w:t>
      </w:r>
      <w:r>
        <w:rPr>
          <w:rFonts w:eastAsia="Times New Roman" w:cs="Times New Roman"/>
          <w:szCs w:val="24"/>
        </w:rPr>
        <w:t>»</w:t>
      </w:r>
      <w:r>
        <w:rPr>
          <w:rFonts w:eastAsia="Times New Roman" w:cs="Times New Roman"/>
          <w:szCs w:val="24"/>
        </w:rPr>
        <w:t>, την ώρα που το αναπηρικό κίνημα διαθέτει μόνο μία ψήφο, την ώρα που απουσιάζουν κρίσιμα Υπουργεία,</w:t>
      </w:r>
      <w:r>
        <w:rPr>
          <w:rFonts w:eastAsia="Times New Roman" w:cs="Times New Roman"/>
          <w:szCs w:val="24"/>
        </w:rPr>
        <w:t xml:space="preserve"> όπως το Υγείας και το Περιβάλλοντος. </w:t>
      </w:r>
    </w:p>
    <w:p w14:paraId="25E0A6E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προφανώς δεν μπορούσε να λείψει το Ψηφιακής Πολιτικής του κ. Παππά. Ε, τώρα φαντάζομαι θα μπορούσε ο κ. Παππάς σε άλλες εποχές, αν δεν είχε γίνει η στραβή, να βάλει εκπρόσωπό του τον </w:t>
      </w:r>
      <w:r>
        <w:rPr>
          <w:rFonts w:eastAsia="Times New Roman"/>
          <w:szCs w:val="24"/>
        </w:rPr>
        <w:t>"</w:t>
      </w:r>
      <w:proofErr w:type="spellStart"/>
      <w:r>
        <w:rPr>
          <w:rFonts w:eastAsia="Times New Roman" w:cs="Times New Roman"/>
          <w:szCs w:val="24"/>
        </w:rPr>
        <w:t>Μαν</w:t>
      </w:r>
      <w:r>
        <w:rPr>
          <w:rFonts w:eastAsia="Times New Roman" w:cs="Times New Roman"/>
          <w:szCs w:val="24"/>
        </w:rPr>
        <w:t>ό</w:t>
      </w:r>
      <w:r>
        <w:rPr>
          <w:rFonts w:eastAsia="Times New Roman" w:cs="Times New Roman"/>
          <w:szCs w:val="24"/>
        </w:rPr>
        <w:t>λο</w:t>
      </w:r>
      <w:proofErr w:type="spellEnd"/>
      <w:r>
        <w:rPr>
          <w:rFonts w:eastAsia="Times New Roman"/>
          <w:szCs w:val="24"/>
        </w:rPr>
        <w:t>"</w:t>
      </w:r>
      <w:r>
        <w:rPr>
          <w:rFonts w:eastAsia="Times New Roman" w:cs="Times New Roman"/>
          <w:szCs w:val="24"/>
        </w:rPr>
        <w:t xml:space="preserve"> τον </w:t>
      </w:r>
      <w:proofErr w:type="spellStart"/>
      <w:r>
        <w:rPr>
          <w:rFonts w:eastAsia="Times New Roman" w:cs="Times New Roman"/>
          <w:szCs w:val="24"/>
        </w:rPr>
        <w:t>Πετσίτη</w:t>
      </w:r>
      <w:proofErr w:type="spellEnd"/>
      <w:r>
        <w:rPr>
          <w:rFonts w:eastAsia="Times New Roman" w:cs="Times New Roman"/>
          <w:szCs w:val="24"/>
        </w:rPr>
        <w:t xml:space="preserve"> </w:t>
      </w:r>
      <w:r>
        <w:rPr>
          <w:rFonts w:eastAsia="Times New Roman" w:cs="Times New Roman"/>
          <w:szCs w:val="24"/>
        </w:rPr>
        <w:t xml:space="preserve">στη </w:t>
      </w:r>
      <w:r>
        <w:rPr>
          <w:rFonts w:eastAsia="Times New Roman" w:cs="Times New Roman"/>
          <w:szCs w:val="24"/>
        </w:rPr>
        <w:t>ε</w:t>
      </w:r>
      <w:r>
        <w:rPr>
          <w:rFonts w:eastAsia="Times New Roman" w:cs="Times New Roman"/>
          <w:szCs w:val="24"/>
        </w:rPr>
        <w:t>πιτροπή, για να τον εκπροσωπεί.</w:t>
      </w:r>
    </w:p>
    <w:p w14:paraId="25E0A6E7" w14:textId="77777777" w:rsidR="00464F64" w:rsidRDefault="00160710">
      <w:pPr>
        <w:spacing w:line="600" w:lineRule="auto"/>
        <w:ind w:firstLine="709"/>
        <w:contextualSpacing/>
        <w:jc w:val="center"/>
        <w:rPr>
          <w:rFonts w:eastAsia="Times New Roman" w:cs="Times New Roman"/>
          <w:szCs w:val="24"/>
        </w:rPr>
      </w:pPr>
      <w:r w:rsidRPr="00784786">
        <w:rPr>
          <w:rFonts w:eastAsia="Times New Roman" w:cs="Times New Roman"/>
          <w:szCs w:val="24"/>
        </w:rPr>
        <w:lastRenderedPageBreak/>
        <w:t>(</w:t>
      </w: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25E0A6E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Μη βαριανασαίνετε. Αυτή είναι η κατάσταση. Με τον </w:t>
      </w:r>
      <w:proofErr w:type="spellStart"/>
      <w:r>
        <w:rPr>
          <w:rFonts w:eastAsia="Times New Roman" w:cs="Times New Roman"/>
          <w:szCs w:val="24"/>
        </w:rPr>
        <w:t>Πετσίτη</w:t>
      </w:r>
      <w:proofErr w:type="spellEnd"/>
      <w:r>
        <w:rPr>
          <w:rFonts w:eastAsia="Times New Roman" w:cs="Times New Roman"/>
          <w:szCs w:val="24"/>
        </w:rPr>
        <w:t xml:space="preserve"> πήγατε στην Καισαριανή, με τον </w:t>
      </w:r>
      <w:proofErr w:type="spellStart"/>
      <w:r>
        <w:rPr>
          <w:rFonts w:eastAsia="Times New Roman" w:cs="Times New Roman"/>
          <w:szCs w:val="24"/>
        </w:rPr>
        <w:t>Πετσίτη</w:t>
      </w:r>
      <w:proofErr w:type="spellEnd"/>
      <w:r>
        <w:rPr>
          <w:rFonts w:eastAsia="Times New Roman" w:cs="Times New Roman"/>
          <w:szCs w:val="24"/>
        </w:rPr>
        <w:t xml:space="preserve"> πήρατε την κυβέρνηση, με τον </w:t>
      </w:r>
      <w:proofErr w:type="spellStart"/>
      <w:r>
        <w:rPr>
          <w:rFonts w:eastAsia="Times New Roman" w:cs="Times New Roman"/>
          <w:szCs w:val="24"/>
        </w:rPr>
        <w:t>Πετσίτη</w:t>
      </w:r>
      <w:proofErr w:type="spellEnd"/>
      <w:r>
        <w:rPr>
          <w:rFonts w:eastAsia="Times New Roman" w:cs="Times New Roman"/>
          <w:szCs w:val="24"/>
        </w:rPr>
        <w:t xml:space="preserve"> πήγατε στο δημοψήφισμα. Μη δυσανασχετείτε.</w:t>
      </w:r>
    </w:p>
    <w:p w14:paraId="25E0A6E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Λες και ο </w:t>
      </w:r>
      <w:proofErr w:type="spellStart"/>
      <w:r>
        <w:rPr>
          <w:rFonts w:eastAsia="Times New Roman" w:cs="Times New Roman"/>
          <w:szCs w:val="24"/>
        </w:rPr>
        <w:t>Πετσίτης</w:t>
      </w:r>
      <w:proofErr w:type="spellEnd"/>
      <w:r>
        <w:rPr>
          <w:rFonts w:eastAsia="Times New Roman" w:cs="Times New Roman"/>
          <w:szCs w:val="24"/>
        </w:rPr>
        <w:t xml:space="preserve"> είναι ο λαός!</w:t>
      </w:r>
    </w:p>
    <w:p w14:paraId="25E0A6E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Σοβαρά επιχειρήματα!</w:t>
      </w:r>
    </w:p>
    <w:p w14:paraId="25E0A6E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τι επιχειρήματα χρησιμοποιώ, κυρία μου, είναι δικό μου θέμα και το κρίνει ο ελληνικός λ</w:t>
      </w:r>
      <w:r>
        <w:rPr>
          <w:rFonts w:eastAsia="Times New Roman" w:cs="Times New Roman"/>
          <w:szCs w:val="24"/>
        </w:rPr>
        <w:t>αός, όπως θα κρίνει και εσάς. Καταλάβατε;</w:t>
      </w:r>
    </w:p>
    <w:p w14:paraId="25E0A6E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Ευτυχώς που είναι νοήμων!</w:t>
      </w:r>
    </w:p>
    <w:p w14:paraId="25E0A6E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Άρα εσάς δεν σας ενδιέφερε κάτι άλλο</w:t>
      </w:r>
      <w:r>
        <w:rPr>
          <w:rFonts w:eastAsia="Times New Roman" w:cs="Times New Roman"/>
          <w:szCs w:val="24"/>
        </w:rPr>
        <w:t>,</w:t>
      </w:r>
      <w:r>
        <w:rPr>
          <w:rFonts w:eastAsia="Times New Roman" w:cs="Times New Roman"/>
          <w:szCs w:val="24"/>
        </w:rPr>
        <w:t xml:space="preserve"> από ό,τι κατάλαβα. Θέλατε να καταργήσετε την αρχή της ισότητας και να βάλετε οκτώ ψήφους σε δύο κατηγ</w:t>
      </w:r>
      <w:r>
        <w:rPr>
          <w:rFonts w:eastAsia="Times New Roman" w:cs="Times New Roman"/>
          <w:szCs w:val="24"/>
        </w:rPr>
        <w:t xml:space="preserve">ορίες μόνο, την ώρα που η ίδια </w:t>
      </w:r>
      <w:r>
        <w:rPr>
          <w:rFonts w:eastAsia="Times New Roman" w:cs="Times New Roman"/>
          <w:szCs w:val="24"/>
        </w:rPr>
        <w:t>ε</w:t>
      </w:r>
      <w:r>
        <w:rPr>
          <w:rFonts w:eastAsia="Times New Roman" w:cs="Times New Roman"/>
          <w:szCs w:val="24"/>
        </w:rPr>
        <w:t xml:space="preserve">πιτροπή είχε διευρυνθεί και είχε βάλει μέσα οργάνωση από τους </w:t>
      </w:r>
      <w:proofErr w:type="spellStart"/>
      <w:r>
        <w:rPr>
          <w:rFonts w:eastAsia="Times New Roman" w:cs="Times New Roman"/>
          <w:szCs w:val="24"/>
        </w:rPr>
        <w:t>Ρομά</w:t>
      </w:r>
      <w:proofErr w:type="spellEnd"/>
      <w:r>
        <w:rPr>
          <w:rFonts w:eastAsia="Times New Roman" w:cs="Times New Roman"/>
          <w:szCs w:val="24"/>
        </w:rPr>
        <w:t xml:space="preserve"> και είχε φτιάξει και ειδικό συμβουλευτικό δίκτυο με σαράντα έξι οργανώσεις, στις οποίες μετείχαν οι </w:t>
      </w:r>
      <w:r>
        <w:rPr>
          <w:rFonts w:eastAsia="Times New Roman" w:cs="Times New Roman"/>
          <w:szCs w:val="24"/>
        </w:rPr>
        <w:lastRenderedPageBreak/>
        <w:t>ΛΟΑΤΚΙ κι άλλες ομάδες, των οποίων πρέπει να προστατεύοντ</w:t>
      </w:r>
      <w:r>
        <w:rPr>
          <w:rFonts w:eastAsia="Times New Roman" w:cs="Times New Roman"/>
          <w:szCs w:val="24"/>
        </w:rPr>
        <w:t>αι τα δικαιώματα από ρατσιστικές επιθέσεις και συμπεριφορές, ως συμβουλευτικό όργανο όμως και όχι ως ψήφους. Θα μπορούσατε, αν θέλατε, να το βάλετε με κλήρωση. Θα μπορούσε εκ περιτροπής να υπάρχει μία τέτοια ψήφος. Εσείς, όμως, δεν το κάνετε αυτό. Αποσκοπε</w:t>
      </w:r>
      <w:r>
        <w:rPr>
          <w:rFonts w:eastAsia="Times New Roman" w:cs="Times New Roman"/>
          <w:szCs w:val="24"/>
        </w:rPr>
        <w:t xml:space="preserve">ίτε στην αλλαγή της σύνθεσης της </w:t>
      </w:r>
      <w:r>
        <w:rPr>
          <w:rFonts w:eastAsia="Times New Roman" w:cs="Times New Roman"/>
          <w:szCs w:val="24"/>
        </w:rPr>
        <w:t>ε</w:t>
      </w:r>
      <w:r>
        <w:rPr>
          <w:rFonts w:eastAsia="Times New Roman" w:cs="Times New Roman"/>
          <w:szCs w:val="24"/>
        </w:rPr>
        <w:t>πιτροπής, για να εξασφαλίσετε την εύνοια συγκεκριμένων κοινωνικών ομάδων για καθαρά ψηφοθηρικούς λόγους.</w:t>
      </w:r>
    </w:p>
    <w:p w14:paraId="25E0A6E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Όμως, η Εθνική Επιτροπή Ανθρωπίνων Δικαιωμάτων δεν είναι ο τόπος για να κάνετε τις συναλλαγές σας και για να κερδίζετ</w:t>
      </w:r>
      <w:r>
        <w:rPr>
          <w:rFonts w:eastAsia="Times New Roman" w:cs="Times New Roman"/>
          <w:szCs w:val="24"/>
        </w:rPr>
        <w:t>ε τις ψήφους των συγκεκριμένων κοινωνικών ομάδων, που είναι μεν ο σκοπός σας, χωρίς βεβαίως να είναι καθόλου βέβαιο ότι θα κερδίσετε σ</w:t>
      </w:r>
      <w:r>
        <w:rPr>
          <w:rFonts w:eastAsia="Times New Roman" w:cs="Times New Roman"/>
          <w:szCs w:val="24"/>
        </w:rPr>
        <w:t>ε</w:t>
      </w:r>
      <w:r>
        <w:rPr>
          <w:rFonts w:eastAsia="Times New Roman" w:cs="Times New Roman"/>
          <w:szCs w:val="24"/>
        </w:rPr>
        <w:t xml:space="preserve"> αυτό που κάνετε. Αδιαφορείτε κυριολεκτικά για τα δικαιώματα πολύ μεγαλύτερων πληθυσμιακών ομάδων, αν και αυτές έχουν δια</w:t>
      </w:r>
      <w:r>
        <w:rPr>
          <w:rFonts w:eastAsia="Times New Roman" w:cs="Times New Roman"/>
          <w:szCs w:val="24"/>
        </w:rPr>
        <w:t>φορετικά θέματα και προβλήματα. Δεν έχουν, για παράδειγμα, τα ίδια προβλήματα όλοι οι ανάπηροι. Γιατί δεν προσθέσατε τις διαφορετικές κατηγορίες τους με βάση τα διαφορετικά προβλήματά τους;</w:t>
      </w:r>
    </w:p>
    <w:p w14:paraId="25E0A6E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επίσης, πολύ εξοργιστικό το γεγονός ότι οι γυναίκες που δεν</w:t>
      </w:r>
      <w:r>
        <w:rPr>
          <w:rFonts w:eastAsia="Times New Roman" w:cs="Times New Roman"/>
          <w:szCs w:val="24"/>
        </w:rPr>
        <w:t xml:space="preserve"> αποτελούν κοινωνική ομάδα, αλλά που είναι πάνω από το μισό του πληθυσμού, έχουν μόνο μία ψήφο μέσα στην </w:t>
      </w:r>
      <w:r>
        <w:rPr>
          <w:rFonts w:eastAsia="Times New Roman" w:cs="Times New Roman"/>
          <w:szCs w:val="24"/>
        </w:rPr>
        <w:t>ε</w:t>
      </w:r>
      <w:r>
        <w:rPr>
          <w:rFonts w:eastAsia="Times New Roman" w:cs="Times New Roman"/>
          <w:szCs w:val="24"/>
        </w:rPr>
        <w:t>πιτροπή, όπως θέλετε να τη δημιουργήσετε τώρα ξανά απ</w:t>
      </w:r>
      <w:r>
        <w:rPr>
          <w:rFonts w:eastAsia="Times New Roman" w:cs="Times New Roman"/>
          <w:szCs w:val="24"/>
        </w:rPr>
        <w:t>’</w:t>
      </w:r>
      <w:r>
        <w:rPr>
          <w:rFonts w:eastAsia="Times New Roman" w:cs="Times New Roman"/>
          <w:szCs w:val="24"/>
        </w:rPr>
        <w:t xml:space="preserve"> την αρχή.</w:t>
      </w:r>
    </w:p>
    <w:p w14:paraId="25E0A6F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πήρατε την απάντηση για την πρωτοφανή επίθεση κατά του </w:t>
      </w:r>
      <w:r>
        <w:rPr>
          <w:rFonts w:eastAsia="Times New Roman" w:cs="Times New Roman"/>
          <w:szCs w:val="24"/>
        </w:rPr>
        <w:t>προέδρου</w:t>
      </w:r>
      <w:r>
        <w:rPr>
          <w:rFonts w:eastAsia="Times New Roman" w:cs="Times New Roman"/>
          <w:szCs w:val="24"/>
        </w:rPr>
        <w:t xml:space="preserve"> και της </w:t>
      </w:r>
      <w:r>
        <w:rPr>
          <w:rFonts w:eastAsia="Times New Roman" w:cs="Times New Roman"/>
          <w:szCs w:val="24"/>
        </w:rPr>
        <w:t>αντιπροέδρου</w:t>
      </w:r>
      <w:r>
        <w:rPr>
          <w:rFonts w:eastAsia="Times New Roman" w:cs="Times New Roman"/>
          <w:szCs w:val="24"/>
        </w:rPr>
        <w:t xml:space="preserve"> της Επιτροπής για τα Ανθρώπινα Δικαιώματα.</w:t>
      </w:r>
    </w:p>
    <w:p w14:paraId="25E0A6F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Τους </w:t>
      </w:r>
      <w:proofErr w:type="spellStart"/>
      <w:r>
        <w:rPr>
          <w:rFonts w:eastAsia="Times New Roman" w:cs="Times New Roman"/>
          <w:szCs w:val="24"/>
        </w:rPr>
        <w:t>στοχοποιήσατε</w:t>
      </w:r>
      <w:proofErr w:type="spellEnd"/>
      <w:r>
        <w:rPr>
          <w:rFonts w:eastAsia="Times New Roman" w:cs="Times New Roman"/>
          <w:szCs w:val="24"/>
        </w:rPr>
        <w:t>, κύριε Υπουργέ</w:t>
      </w:r>
      <w:r>
        <w:rPr>
          <w:rFonts w:eastAsia="Times New Roman" w:cs="Times New Roman"/>
          <w:szCs w:val="24"/>
        </w:rPr>
        <w:t>,</w:t>
      </w:r>
      <w:r>
        <w:rPr>
          <w:rFonts w:eastAsia="Times New Roman" w:cs="Times New Roman"/>
          <w:szCs w:val="24"/>
        </w:rPr>
        <w:t xml:space="preserve"> και τους κατηγορήσατε ότι δεν αντιλαμβάνονται τον ρόλο τους. Ουσιαστικά πολιτικοποιήσατε το ζήτημα, μιλώντας για διαφορετική ιδεολογική τοποθέτηση. Και το συνεχίσατε</w:t>
      </w:r>
      <w:r>
        <w:rPr>
          <w:rFonts w:eastAsia="Times New Roman" w:cs="Times New Roman"/>
          <w:szCs w:val="24"/>
        </w:rPr>
        <w:t xml:space="preserve"> λέγοντας ότι και το επιστημονικό προσωπικό, που βάσει των διεθνών στάνταρ</w:t>
      </w:r>
      <w:r>
        <w:rPr>
          <w:rFonts w:eastAsia="Times New Roman" w:cs="Times New Roman"/>
          <w:szCs w:val="24"/>
        </w:rPr>
        <w:t>ντ</w:t>
      </w:r>
      <w:r>
        <w:rPr>
          <w:rFonts w:eastAsia="Times New Roman" w:cs="Times New Roman"/>
          <w:szCs w:val="24"/>
        </w:rPr>
        <w:t xml:space="preserve"> πρέπει να είναι μόνιμο, εκφράζει συγκεκριμένες αντιλήψεις, δηλαδή διαφορετικές απόψεις. Δηλαδή και το προσωπικό πρέπει να επιλέγεται με βάση την ιδεολογία του. </w:t>
      </w:r>
    </w:p>
    <w:p w14:paraId="25E0A6F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Μετά μας είπατε μί</w:t>
      </w:r>
      <w:r>
        <w:rPr>
          <w:rFonts w:eastAsia="Times New Roman" w:cs="Times New Roman"/>
          <w:szCs w:val="24"/>
        </w:rPr>
        <w:t xml:space="preserve">α σοφιστεία, </w:t>
      </w:r>
      <w:r>
        <w:rPr>
          <w:rFonts w:eastAsia="Times New Roman" w:cs="Times New Roman"/>
          <w:szCs w:val="24"/>
        </w:rPr>
        <w:t>δηλαδή</w:t>
      </w:r>
      <w:r>
        <w:rPr>
          <w:rFonts w:eastAsia="Times New Roman" w:cs="Times New Roman"/>
          <w:szCs w:val="24"/>
        </w:rPr>
        <w:t xml:space="preserve"> ότι τα δικαιώματα δεν συγκρούονται μεταξύ τους κι έχουν ίση αξία. Προφανώς έχουν ίση αξία. Όμως, όταν ψηφίζουν; Εκεί δεν υπάρχει ισότητα </w:t>
      </w:r>
      <w:r>
        <w:rPr>
          <w:rFonts w:eastAsia="Times New Roman" w:cs="Times New Roman"/>
          <w:szCs w:val="24"/>
        </w:rPr>
        <w:lastRenderedPageBreak/>
        <w:t>της ψήφου; Προφανώς είναι αυτοτελής η αξία του κάθε δικαιώματος, αλλά η αρχή της ισότητας επιβάλλει</w:t>
      </w:r>
      <w:r>
        <w:rPr>
          <w:rFonts w:eastAsia="Times New Roman" w:cs="Times New Roman"/>
          <w:szCs w:val="24"/>
        </w:rPr>
        <w:t xml:space="preserve"> ακριβώς να αντιμετωπίζονται όλοι με τον ίδιο τρόπο, με ισότητα. Γιατί τα δικαιώματα μιας κοινωνικής ομάδας με διαφορετικά προβλήματα δεν πρέπει να τσουβαλιάζονται, αλλά μπορούν να τσουβαλιάζονται τα δικαιώματα άλλων ομάδων, που επίσης έχουν διαφορετικά πρ</w:t>
      </w:r>
      <w:r>
        <w:rPr>
          <w:rFonts w:eastAsia="Times New Roman" w:cs="Times New Roman"/>
          <w:szCs w:val="24"/>
        </w:rPr>
        <w:t>οβλήματα; Οι γυναίκες, δηλαδή, δεν έχουν διαφορετικά προβλήματα; Δεν υπάρχουν εκείνες που στηρίζουν μονογονεϊκές οικογένειες να τις βάλετε να έχουν μια ψήφο; Δεν υπάρχουν εκείνες οι οποίες στηρίζουν πολύτεκνες οικογένειες; Κι εκείνων τα δικαιώματα μπορεί κ</w:t>
      </w:r>
      <w:r>
        <w:rPr>
          <w:rFonts w:eastAsia="Times New Roman" w:cs="Times New Roman"/>
          <w:szCs w:val="24"/>
        </w:rPr>
        <w:t>αι να παραβιάζονται.</w:t>
      </w:r>
    </w:p>
    <w:p w14:paraId="25E0A6F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υπάρχουν γυναίκες οι οποίες είναι εργαζόμενες</w:t>
      </w:r>
      <w:r>
        <w:rPr>
          <w:rFonts w:eastAsia="Times New Roman" w:cs="Times New Roman"/>
          <w:szCs w:val="24"/>
        </w:rPr>
        <w:t xml:space="preserve"> </w:t>
      </w:r>
      <w:r>
        <w:rPr>
          <w:rFonts w:eastAsia="Times New Roman" w:cs="Times New Roman"/>
          <w:szCs w:val="24"/>
        </w:rPr>
        <w:t xml:space="preserve">ή είναι εργαζόμενες νοικοκυρές συγχρόνως; Βάλτε να ψηφίζουν όλοι, να γίνει μία </w:t>
      </w:r>
      <w:r>
        <w:rPr>
          <w:rFonts w:eastAsia="Times New Roman" w:cs="Times New Roman"/>
          <w:szCs w:val="24"/>
        </w:rPr>
        <w:t>γενική συνέλευση</w:t>
      </w:r>
      <w:r>
        <w:rPr>
          <w:rFonts w:eastAsia="Times New Roman" w:cs="Times New Roman"/>
          <w:szCs w:val="24"/>
        </w:rPr>
        <w:t xml:space="preserve">, να μην υπάρχει ποτέ απαρτία. </w:t>
      </w:r>
    </w:p>
    <w:p w14:paraId="25E0A6F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αυτά δεν τα λέμε μόνο εμείς. Θέλω να καταθέσω εδώ </w:t>
      </w:r>
      <w:r>
        <w:rPr>
          <w:rFonts w:eastAsia="Times New Roman" w:cs="Times New Roman"/>
          <w:szCs w:val="24"/>
        </w:rPr>
        <w:t xml:space="preserve">όλα τα έγγραφα: </w:t>
      </w:r>
    </w:p>
    <w:p w14:paraId="25E0A6F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καταθέσω την παραίτηση του </w:t>
      </w:r>
      <w:r>
        <w:rPr>
          <w:rFonts w:eastAsia="Times New Roman" w:cs="Times New Roman"/>
          <w:szCs w:val="24"/>
        </w:rPr>
        <w:t>π</w:t>
      </w:r>
      <w:r>
        <w:rPr>
          <w:rFonts w:eastAsia="Times New Roman" w:cs="Times New Roman"/>
          <w:szCs w:val="24"/>
        </w:rPr>
        <w:t xml:space="preserve">ροέδρου της Εθνικής Επιτροπής για τα Δικαιώματα του Ανθρώπου. </w:t>
      </w:r>
    </w:p>
    <w:p w14:paraId="25E0A6F6" w14:textId="77777777" w:rsidR="00464F64" w:rsidRDefault="00160710">
      <w:pPr>
        <w:spacing w:line="600" w:lineRule="auto"/>
        <w:ind w:firstLine="720"/>
        <w:contextualSpacing/>
        <w:jc w:val="both"/>
        <w:rPr>
          <w:rFonts w:eastAsia="Times New Roman" w:cs="Times New Roman"/>
          <w:szCs w:val="24"/>
        </w:rPr>
      </w:pPr>
      <w:r w:rsidRPr="006E5A6B">
        <w:rPr>
          <w:rFonts w:eastAsia="Times New Roman" w:cs="Times New Roman"/>
          <w:szCs w:val="24"/>
        </w:rPr>
        <w:lastRenderedPageBreak/>
        <w:t>Θέλω να καταθέσω</w:t>
      </w:r>
      <w:r>
        <w:rPr>
          <w:rFonts w:eastAsia="Times New Roman" w:cs="Times New Roman"/>
          <w:szCs w:val="24"/>
        </w:rPr>
        <w:t>,</w:t>
      </w:r>
      <w:r w:rsidRPr="006E5A6B">
        <w:rPr>
          <w:rFonts w:eastAsia="Times New Roman" w:cs="Times New Roman"/>
          <w:szCs w:val="24"/>
        </w:rPr>
        <w:t xml:space="preserve"> </w:t>
      </w:r>
      <w:r>
        <w:rPr>
          <w:rFonts w:eastAsia="Times New Roman" w:cs="Times New Roman"/>
          <w:szCs w:val="24"/>
        </w:rPr>
        <w:t>κύριε Πρόεδρε, την ανακοίνωση της ΕΕΔΑ που ζητούσε την απόσυρση.</w:t>
      </w:r>
    </w:p>
    <w:p w14:paraId="25E0A6F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Θέλω να καταθέσω τις παρατηρήσεις που σας έκανε η ΕΕΔΑ στ</w:t>
      </w:r>
      <w:r>
        <w:rPr>
          <w:rFonts w:eastAsia="Times New Roman" w:cs="Times New Roman"/>
          <w:szCs w:val="24"/>
        </w:rPr>
        <w:t>ις 6 Δεκεμβρίου του 2018 ζητώντας σας διαβούλευση, την οποία δεν κάνατε.</w:t>
      </w:r>
    </w:p>
    <w:p w14:paraId="25E0A6F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Θέλω να καταθέσω την ανακοίνωση της Εθνικής Επιτροπής για τα Δικαιώματα του Ανθρώπου, που. επίσης, διαφωνεί.</w:t>
      </w:r>
    </w:p>
    <w:p w14:paraId="25E0A6F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Θέλω να καταθέσω την ανακοίνωση της ΓΣΕΕ.</w:t>
      </w:r>
    </w:p>
    <w:p w14:paraId="25E0A6F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 θέλω να καταθέσω την</w:t>
      </w:r>
      <w:r>
        <w:rPr>
          <w:rFonts w:eastAsia="Times New Roman" w:cs="Times New Roman"/>
          <w:szCs w:val="24"/>
        </w:rPr>
        <w:t xml:space="preserve"> ανεπίσημη μετάφραση -ξέρετε εσείς, Υπουργός Επικρατείας είστε, έχει λάβει επιστολή ο Πρωθυπουργός- σχετικά με αυτό το οποίο κάνετε σήμερα και σας ζητούν να επανέρθετε, μετά από διαβούλευση, όπως προβλέπεται από τις Αρχές των </w:t>
      </w:r>
      <w:proofErr w:type="spellStart"/>
      <w:r>
        <w:rPr>
          <w:rFonts w:eastAsia="Times New Roman" w:cs="Times New Roman"/>
          <w:szCs w:val="24"/>
        </w:rPr>
        <w:t>Παρισίων</w:t>
      </w:r>
      <w:proofErr w:type="spellEnd"/>
      <w:r>
        <w:rPr>
          <w:rFonts w:eastAsia="Times New Roman" w:cs="Times New Roman"/>
          <w:szCs w:val="24"/>
        </w:rPr>
        <w:t>.</w:t>
      </w:r>
    </w:p>
    <w:p w14:paraId="25E0A6F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w:t>
      </w:r>
      <w:r>
        <w:rPr>
          <w:rFonts w:eastAsia="Times New Roman" w:cs="Times New Roman"/>
          <w:szCs w:val="24"/>
        </w:rPr>
        <w:t xml:space="preserve">ουλευτής κ. </w:t>
      </w:r>
      <w:r>
        <w:rPr>
          <w:rFonts w:eastAsia="Times New Roman" w:cs="Times New Roman"/>
          <w:szCs w:val="24"/>
        </w:rPr>
        <w:t xml:space="preserve">Σοφία </w:t>
      </w:r>
      <w:proofErr w:type="spellStart"/>
      <w:r>
        <w:rPr>
          <w:rFonts w:eastAsia="Times New Roman" w:cs="Times New Roman"/>
          <w:szCs w:val="24"/>
        </w:rPr>
        <w:t>Βούλτεψη</w:t>
      </w:r>
      <w:proofErr w:type="spellEnd"/>
      <w:r>
        <w:rPr>
          <w:rFonts w:eastAsia="Times New Roman" w:cs="Times New Roman"/>
          <w:szCs w:val="24"/>
        </w:rPr>
        <w:t xml:space="preserve"> </w:t>
      </w:r>
      <w:r w:rsidRPr="00667ABC">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5E0A6F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Ολοκληρώνω λέγοντάς σας ότι και με αυτή την πρωτοβουλία σας αποδει</w:t>
      </w:r>
      <w:r>
        <w:rPr>
          <w:rFonts w:eastAsia="Times New Roman" w:cs="Times New Roman"/>
          <w:szCs w:val="24"/>
        </w:rPr>
        <w:t>κνύετε ότι δεν απευθύνεστε πλέον στο σύνολο της κοινωνίας, αλλά μέσα στον πανικό σας μιλάτε μόνο σε εκείνους που φαντάζεστε ότι θα έρθουν να σας στηρίξουν στις εκλογές. Προσπαθείτε, ουσιαστικά, και αυτούς να τους εξαπατήσετε, μοιράζοντ</w:t>
      </w:r>
      <w:r>
        <w:rPr>
          <w:rFonts w:eastAsia="Times New Roman" w:cs="Times New Roman"/>
          <w:szCs w:val="24"/>
        </w:rPr>
        <w:t>ά</w:t>
      </w:r>
      <w:r>
        <w:rPr>
          <w:rFonts w:eastAsia="Times New Roman" w:cs="Times New Roman"/>
          <w:szCs w:val="24"/>
        </w:rPr>
        <w:t xml:space="preserve">ς τους θέσεις σε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τροπές. </w:t>
      </w:r>
    </w:p>
    <w:p w14:paraId="25E0A6FD" w14:textId="77777777" w:rsidR="00464F64" w:rsidRDefault="00160710">
      <w:pPr>
        <w:spacing w:line="600" w:lineRule="auto"/>
        <w:ind w:firstLine="720"/>
        <w:contextualSpacing/>
        <w:jc w:val="both"/>
        <w:rPr>
          <w:rFonts w:eastAsia="Times New Roman" w:cs="Times New Roman"/>
          <w:szCs w:val="24"/>
        </w:rPr>
      </w:pPr>
      <w:r w:rsidRPr="00667ABC">
        <w:rPr>
          <w:rFonts w:eastAsia="Times New Roman" w:cs="Times New Roman"/>
          <w:szCs w:val="24"/>
        </w:rPr>
        <w:t>(Στο σημείο αυτό κτυπάει το κουδούνι λήξεως του χρόνου ομιλίας της κυρίας Βουλευτού)</w:t>
      </w:r>
    </w:p>
    <w:p w14:paraId="25E0A6F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Γι’ αυτό σας λέω, κύριε Υπουργέ, ότι οπωσδήποτε εμείς θα καταψηφίσουμε το νομοθέτημα σας.</w:t>
      </w:r>
    </w:p>
    <w:p w14:paraId="25E0A6F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w:t>
      </w:r>
      <w:r w:rsidRPr="00667ABC">
        <w:rPr>
          <w:rFonts w:eastAsia="Times New Roman" w:cs="Times New Roman"/>
          <w:szCs w:val="24"/>
        </w:rPr>
        <w:t xml:space="preserve"> </w:t>
      </w:r>
      <w:r>
        <w:rPr>
          <w:rFonts w:eastAsia="Times New Roman" w:cs="Times New Roman"/>
          <w:szCs w:val="24"/>
        </w:rPr>
        <w:t xml:space="preserve">για τα δασικά θέματα και το </w:t>
      </w:r>
      <w:r>
        <w:rPr>
          <w:rFonts w:eastAsia="Times New Roman" w:cs="Times New Roman"/>
          <w:szCs w:val="24"/>
        </w:rPr>
        <w:t>Κ</w:t>
      </w:r>
      <w:r>
        <w:rPr>
          <w:rFonts w:eastAsia="Times New Roman" w:cs="Times New Roman"/>
          <w:szCs w:val="24"/>
        </w:rPr>
        <w:t xml:space="preserve">τηματολόγιο, που </w:t>
      </w:r>
      <w:r>
        <w:rPr>
          <w:rFonts w:eastAsia="Times New Roman" w:cs="Times New Roman"/>
          <w:szCs w:val="24"/>
        </w:rPr>
        <w:t>και αυτή είναι αποτέλεσμα δικών σας ολιγωριών -μάλιστα, λέγατε ότι είναι μία πολύ εύκολη δουλειά, που θα την κάνατε εσείς στο «άψε-σβήσε»- θα είμαστε θετικοί</w:t>
      </w:r>
      <w:r>
        <w:rPr>
          <w:rFonts w:eastAsia="Times New Roman" w:cs="Times New Roman"/>
          <w:szCs w:val="24"/>
        </w:rPr>
        <w:t>,</w:t>
      </w:r>
      <w:r>
        <w:rPr>
          <w:rFonts w:eastAsia="Times New Roman" w:cs="Times New Roman"/>
          <w:szCs w:val="24"/>
        </w:rPr>
        <w:t xml:space="preserve"> γιατί ταλαιπωρείται πάρα πολύ κόσμος με τον τρόπο με τον οποίο διαχειριστήκατε το θέμα.</w:t>
      </w:r>
    </w:p>
    <w:p w14:paraId="25E0A70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 κύριε Πρόεδρε.</w:t>
      </w:r>
    </w:p>
    <w:p w14:paraId="25E0A701" w14:textId="77777777" w:rsidR="00464F64" w:rsidRDefault="00160710">
      <w:pPr>
        <w:spacing w:line="600" w:lineRule="auto"/>
        <w:ind w:firstLine="709"/>
        <w:contextualSpacing/>
        <w:jc w:val="center"/>
        <w:rPr>
          <w:rFonts w:eastAsia="Times New Roman" w:cs="Times New Roman"/>
          <w:szCs w:val="24"/>
        </w:rPr>
      </w:pPr>
      <w:r w:rsidRPr="00A85582">
        <w:rPr>
          <w:rFonts w:eastAsia="Times New Roman" w:cs="Times New Roman"/>
          <w:szCs w:val="24"/>
        </w:rPr>
        <w:t>(Χειροκροτήματα από την πτέρυγα της Νέας Δημοκρατίας)</w:t>
      </w:r>
    </w:p>
    <w:p w14:paraId="25E0A702" w14:textId="77777777" w:rsidR="00464F64" w:rsidRDefault="00160710">
      <w:pPr>
        <w:spacing w:line="600" w:lineRule="auto"/>
        <w:ind w:firstLine="720"/>
        <w:contextualSpacing/>
        <w:jc w:val="both"/>
        <w:rPr>
          <w:rFonts w:eastAsia="Times New Roman" w:cs="Times New Roman"/>
          <w:szCs w:val="24"/>
        </w:rPr>
      </w:pPr>
      <w:r w:rsidRPr="009236DF">
        <w:rPr>
          <w:rFonts w:eastAsia="Times New Roman" w:cs="Times New Roman"/>
          <w:b/>
          <w:szCs w:val="24"/>
        </w:rPr>
        <w:lastRenderedPageBreak/>
        <w:t>ΠΡΟΕΔΡΕΥΩΝ (</w:t>
      </w:r>
      <w:r>
        <w:rPr>
          <w:rFonts w:eastAsia="Times New Roman" w:cs="Times New Roman"/>
          <w:b/>
          <w:szCs w:val="24"/>
        </w:rPr>
        <w:t>Μάριος Γεωργιάδης</w:t>
      </w:r>
      <w:r w:rsidRPr="009236DF">
        <w:rPr>
          <w:rFonts w:eastAsia="Times New Roman" w:cs="Times New Roman"/>
          <w:b/>
          <w:szCs w:val="24"/>
        </w:rPr>
        <w:t>):</w:t>
      </w:r>
      <w:r>
        <w:rPr>
          <w:rFonts w:eastAsia="Times New Roman" w:cs="Times New Roman"/>
          <w:szCs w:val="24"/>
        </w:rPr>
        <w:t xml:space="preserve"> Ευχαριστούμε την </w:t>
      </w:r>
      <w:r>
        <w:rPr>
          <w:rFonts w:eastAsia="Times New Roman" w:cs="Times New Roman"/>
          <w:szCs w:val="24"/>
        </w:rPr>
        <w:t xml:space="preserve">κ. </w:t>
      </w:r>
      <w:proofErr w:type="spellStart"/>
      <w:r>
        <w:rPr>
          <w:rFonts w:eastAsia="Times New Roman" w:cs="Times New Roman"/>
          <w:szCs w:val="24"/>
        </w:rPr>
        <w:t>Βούλτεψη</w:t>
      </w:r>
      <w:proofErr w:type="spellEnd"/>
      <w:r>
        <w:rPr>
          <w:rFonts w:eastAsia="Times New Roman" w:cs="Times New Roman"/>
          <w:szCs w:val="24"/>
        </w:rPr>
        <w:t>.</w:t>
      </w:r>
    </w:p>
    <w:p w14:paraId="25E0A70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τον τρόπο οργάνωσης και λειτουργίας της Βουλής, σαράντα έξι μαθητές και μαθήτριες και τρεις εκπαιδευτικοί συνοδοί τους από το 5</w:t>
      </w:r>
      <w:r w:rsidRPr="00647C29">
        <w:rPr>
          <w:rFonts w:eastAsia="Times New Roman" w:cs="Times New Roman"/>
          <w:szCs w:val="24"/>
          <w:vertAlign w:val="superscript"/>
        </w:rPr>
        <w:t>ο</w:t>
      </w:r>
      <w:r>
        <w:rPr>
          <w:rFonts w:eastAsia="Times New Roman" w:cs="Times New Roman"/>
          <w:szCs w:val="24"/>
        </w:rPr>
        <w:t xml:space="preserve"> Δημοτικό Σχολείο Χαλκίδας. </w:t>
      </w:r>
    </w:p>
    <w:p w14:paraId="25E0A70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25E0A705" w14:textId="77777777" w:rsidR="00464F64" w:rsidRDefault="00160710">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5E0A70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Επίσης, να ενημερώσω, κυ</w:t>
      </w:r>
      <w:r>
        <w:rPr>
          <w:rFonts w:eastAsia="Times New Roman" w:cs="Times New Roman"/>
          <w:szCs w:val="24"/>
        </w:rPr>
        <w:t>ρίες και κύριοι συνάδελφο</w:t>
      </w:r>
      <w:r>
        <w:rPr>
          <w:rFonts w:eastAsia="Times New Roman" w:cs="Times New Roman"/>
          <w:szCs w:val="24"/>
        </w:rPr>
        <w:t>ι,</w:t>
      </w:r>
      <w:r>
        <w:rPr>
          <w:rFonts w:eastAsia="Times New Roman" w:cs="Times New Roman"/>
          <w:szCs w:val="24"/>
        </w:rPr>
        <w:t xml:space="preserve"> ότι έκλεισε το σύστημα εγγράφων ομιλητών.</w:t>
      </w:r>
    </w:p>
    <w:p w14:paraId="25E0A70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ειδικός αγορητής</w:t>
      </w:r>
      <w:r>
        <w:rPr>
          <w:rFonts w:eastAsia="Times New Roman" w:cs="Times New Roman"/>
          <w:szCs w:val="24"/>
        </w:rPr>
        <w:t xml:space="preserve"> της Δημοκρατικής Συμπαράταξης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w:t>
      </w:r>
    </w:p>
    <w:p w14:paraId="25E0A70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δεκαπέντε λεπτά.</w:t>
      </w:r>
    </w:p>
    <w:p w14:paraId="25E0A709" w14:textId="77777777" w:rsidR="00464F64" w:rsidRDefault="00160710">
      <w:pPr>
        <w:spacing w:line="600" w:lineRule="auto"/>
        <w:ind w:firstLine="720"/>
        <w:contextualSpacing/>
        <w:jc w:val="both"/>
        <w:rPr>
          <w:rFonts w:eastAsia="Times New Roman" w:cs="Times New Roman"/>
          <w:szCs w:val="24"/>
        </w:rPr>
      </w:pPr>
      <w:r w:rsidRPr="00A85582">
        <w:rPr>
          <w:rFonts w:eastAsia="Times New Roman" w:cs="Times New Roman"/>
          <w:b/>
          <w:szCs w:val="24"/>
        </w:rPr>
        <w:lastRenderedPageBreak/>
        <w:t>ΓΕΩΡΓΙΟΣ</w:t>
      </w:r>
      <w:r>
        <w:rPr>
          <w:rFonts w:eastAsia="Times New Roman" w:cs="Times New Roman"/>
          <w:b/>
          <w:szCs w:val="24"/>
        </w:rPr>
        <w:t xml:space="preserve"> </w:t>
      </w:r>
      <w:r w:rsidRPr="00A85582">
        <w:rPr>
          <w:rFonts w:eastAsia="Times New Roman" w:cs="Times New Roman"/>
          <w:b/>
          <w:szCs w:val="24"/>
        </w:rPr>
        <w:t>-</w:t>
      </w:r>
      <w:r>
        <w:rPr>
          <w:rFonts w:eastAsia="Times New Roman" w:cs="Times New Roman"/>
          <w:b/>
          <w:szCs w:val="24"/>
        </w:rPr>
        <w:t xml:space="preserve"> </w:t>
      </w:r>
      <w:r w:rsidRPr="00A85582">
        <w:rPr>
          <w:rFonts w:eastAsia="Times New Roman" w:cs="Times New Roman"/>
          <w:b/>
          <w:szCs w:val="24"/>
        </w:rPr>
        <w:t>ΔΗΜΗΤΡΙΟΣ ΚΑΡΡΑΣ:</w:t>
      </w:r>
      <w:r>
        <w:rPr>
          <w:rFonts w:eastAsia="Times New Roman" w:cs="Times New Roman"/>
          <w:szCs w:val="24"/>
        </w:rPr>
        <w:t xml:space="preserve"> Ε</w:t>
      </w:r>
      <w:r>
        <w:rPr>
          <w:rFonts w:eastAsia="Times New Roman" w:cs="Times New Roman"/>
          <w:szCs w:val="24"/>
        </w:rPr>
        <w:t>υχαριστώ, κύριε Πρόεδρε.</w:t>
      </w:r>
    </w:p>
    <w:p w14:paraId="25E0A70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θυμίσω το εξής: Προχθές στην </w:t>
      </w:r>
      <w:r>
        <w:rPr>
          <w:rFonts w:eastAsia="Times New Roman" w:cs="Times New Roman"/>
          <w:szCs w:val="24"/>
        </w:rPr>
        <w:t>ε</w:t>
      </w:r>
      <w:r>
        <w:rPr>
          <w:rFonts w:eastAsia="Times New Roman" w:cs="Times New Roman"/>
          <w:szCs w:val="24"/>
        </w:rPr>
        <w:t>πιτροπή, κατά την επεξεργασία του νομοσχεδίου, έκλεισα την τοποθέτησή μου λέγοντας: «Φοβούμαι ότι δεν μας χρειάζεται το νομοσχέδιο και φοβούμαι ότι δεν χρειάζεται τόσο στο πρώτο μέρος όσο και</w:t>
      </w:r>
      <w:r>
        <w:rPr>
          <w:rFonts w:eastAsia="Times New Roman" w:cs="Times New Roman"/>
          <w:szCs w:val="24"/>
        </w:rPr>
        <w:t xml:space="preserve"> στο δεύτερο, αν δεν επιλυθούν ζητήματα</w:t>
      </w:r>
      <w:r>
        <w:rPr>
          <w:rFonts w:eastAsia="Times New Roman" w:cs="Times New Roman"/>
          <w:szCs w:val="24"/>
        </w:rPr>
        <w:t>,</w:t>
      </w:r>
      <w:r>
        <w:rPr>
          <w:rFonts w:eastAsia="Times New Roman" w:cs="Times New Roman"/>
          <w:szCs w:val="24"/>
        </w:rPr>
        <w:t xml:space="preserve"> τα οποία ήδη ετέθησαν και ενώπιον της </w:t>
      </w:r>
      <w:r>
        <w:rPr>
          <w:rFonts w:eastAsia="Times New Roman" w:cs="Times New Roman"/>
          <w:szCs w:val="24"/>
        </w:rPr>
        <w:t>ε</w:t>
      </w:r>
      <w:r>
        <w:rPr>
          <w:rFonts w:eastAsia="Times New Roman" w:cs="Times New Roman"/>
          <w:szCs w:val="24"/>
        </w:rPr>
        <w:t>πιτροπής μας προηγουμένως». Αυτή ήταν η τελευταία πρότασ</w:t>
      </w:r>
      <w:r>
        <w:rPr>
          <w:rFonts w:eastAsia="Times New Roman" w:cs="Times New Roman"/>
          <w:szCs w:val="24"/>
        </w:rPr>
        <w:t>ή</w:t>
      </w:r>
      <w:r>
        <w:rPr>
          <w:rFonts w:eastAsia="Times New Roman" w:cs="Times New Roman"/>
          <w:szCs w:val="24"/>
        </w:rPr>
        <w:t xml:space="preserve"> μου κατά την επεξεργασία του νομοσχεδίου.</w:t>
      </w:r>
    </w:p>
    <w:p w14:paraId="25E0A70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Σήμερα, βεβαίως, πρέπει να πω ότι στη συζήτηση στην Ολομέλεια τα αντικείμενα</w:t>
      </w:r>
      <w:r>
        <w:rPr>
          <w:rFonts w:eastAsia="Times New Roman" w:cs="Times New Roman"/>
          <w:szCs w:val="24"/>
        </w:rPr>
        <w:t>,</w:t>
      </w:r>
      <w:r>
        <w:rPr>
          <w:rFonts w:eastAsia="Times New Roman" w:cs="Times New Roman"/>
          <w:szCs w:val="24"/>
        </w:rPr>
        <w:t xml:space="preserve"> τα οποία είχαν τεθεί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εξελίσσονται σε κατάσταση κρίσης</w:t>
      </w:r>
      <w:r>
        <w:rPr>
          <w:rFonts w:eastAsia="Times New Roman" w:cs="Times New Roman"/>
          <w:szCs w:val="24"/>
        </w:rPr>
        <w:t xml:space="preserve">. Και γιατί το λέω αυτό; Δεν κρίνω την παραίτηση του </w:t>
      </w:r>
      <w:r>
        <w:rPr>
          <w:rFonts w:eastAsia="Times New Roman" w:cs="Times New Roman"/>
          <w:szCs w:val="24"/>
        </w:rPr>
        <w:t>π</w:t>
      </w:r>
      <w:r>
        <w:rPr>
          <w:rFonts w:eastAsia="Times New Roman" w:cs="Times New Roman"/>
          <w:szCs w:val="24"/>
        </w:rPr>
        <w:t>ροέδρου της Εθνικής Επιτροπής Ανθρωπίνων Δικαιωμάτων. Ήταν επιλογή του. Ήταν δικαίωμ</w:t>
      </w:r>
      <w:r>
        <w:rPr>
          <w:rFonts w:eastAsia="Times New Roman" w:cs="Times New Roman"/>
          <w:szCs w:val="24"/>
        </w:rPr>
        <w:t>ά</w:t>
      </w:r>
      <w:r>
        <w:rPr>
          <w:rFonts w:eastAsia="Times New Roman" w:cs="Times New Roman"/>
          <w:szCs w:val="24"/>
        </w:rPr>
        <w:t xml:space="preserve"> του. Όμως, στέκομαι περισσότερο στις αντιρρήσεις του </w:t>
      </w:r>
      <w:r>
        <w:rPr>
          <w:rFonts w:eastAsia="Times New Roman" w:cs="Times New Roman"/>
          <w:szCs w:val="24"/>
        </w:rPr>
        <w:t>διεθνούς οργάνου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ΟΗΕ, </w:t>
      </w:r>
      <w:r>
        <w:rPr>
          <w:rFonts w:eastAsia="Times New Roman" w:cs="Times New Roman"/>
          <w:szCs w:val="24"/>
        </w:rPr>
        <w:t xml:space="preserve">που ήρθε από το κλιμάκιο των </w:t>
      </w:r>
      <w:proofErr w:type="spellStart"/>
      <w:r>
        <w:rPr>
          <w:rFonts w:eastAsia="Times New Roman" w:cs="Times New Roman"/>
          <w:szCs w:val="24"/>
        </w:rPr>
        <w:t>Παρισίων</w:t>
      </w:r>
      <w:proofErr w:type="spellEnd"/>
      <w:r>
        <w:rPr>
          <w:rFonts w:eastAsia="Times New Roman" w:cs="Times New Roman"/>
          <w:szCs w:val="24"/>
        </w:rPr>
        <w:t>,</w:t>
      </w:r>
      <w:r>
        <w:rPr>
          <w:rFonts w:eastAsia="Times New Roman" w:cs="Times New Roman"/>
          <w:szCs w:val="24"/>
        </w:rPr>
        <w:t xml:space="preserve"> που ζητούν την απόσυρση του δεύτερου μέρους του νομοσχεδίου</w:t>
      </w:r>
      <w:r>
        <w:rPr>
          <w:rFonts w:eastAsia="Times New Roman" w:cs="Times New Roman"/>
          <w:szCs w:val="24"/>
        </w:rPr>
        <w:t>,</w:t>
      </w:r>
      <w:r>
        <w:rPr>
          <w:rFonts w:eastAsia="Times New Roman" w:cs="Times New Roman"/>
          <w:szCs w:val="24"/>
        </w:rPr>
        <w:t xml:space="preserve"> που αφορά τη σύνθεση και τη λειτουργία της Εθνικής Επιτροπής. </w:t>
      </w:r>
    </w:p>
    <w:p w14:paraId="25E0A70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αυτόματα</w:t>
      </w:r>
      <w:r>
        <w:rPr>
          <w:rFonts w:eastAsia="Times New Roman" w:cs="Times New Roman"/>
          <w:szCs w:val="24"/>
        </w:rPr>
        <w:t xml:space="preserve"> τίθενται τα εξής ερωτήματα: Όταν η Κυβέρνηση οδηγεί σε τέτοια κρίση έναν θεσμό ο οποίος, έστω κι αν εποπτεύεται, υπάγεται τυπικά στον Πρωθυπουργό, έχει τα χαρακτηριστικά ανεξαρτησίας, έχει τα </w:t>
      </w:r>
      <w:r w:rsidRPr="0065266C">
        <w:rPr>
          <w:rFonts w:eastAsia="Times New Roman" w:cs="Times New Roman"/>
          <w:color w:val="000000" w:themeColor="text1"/>
          <w:szCs w:val="24"/>
        </w:rPr>
        <w:t>χαρακτηριστικά σύνδεσης με τον ΟΗΕ και με όλη την προσπάθεια το</w:t>
      </w:r>
      <w:r w:rsidRPr="0065266C">
        <w:rPr>
          <w:rFonts w:eastAsia="Times New Roman" w:cs="Times New Roman"/>
          <w:color w:val="000000" w:themeColor="text1"/>
          <w:szCs w:val="24"/>
        </w:rPr>
        <w:t xml:space="preserve">υ ΟΗΕ για τα ανθρώπινα δικαιώματα, η επιμονή -ή εμμονή αν θέλετε- ότι θα πρέπει να καθοριστεί σήμερα μια νέα σύνθεση της </w:t>
      </w:r>
      <w:r w:rsidRPr="0065266C">
        <w:rPr>
          <w:rFonts w:eastAsia="Times New Roman" w:cs="Times New Roman"/>
          <w:color w:val="000000" w:themeColor="text1"/>
          <w:szCs w:val="24"/>
        </w:rPr>
        <w:t>ε</w:t>
      </w:r>
      <w:r w:rsidRPr="0065266C">
        <w:rPr>
          <w:rFonts w:eastAsia="Times New Roman" w:cs="Times New Roman"/>
          <w:color w:val="000000" w:themeColor="text1"/>
          <w:szCs w:val="24"/>
        </w:rPr>
        <w:t>πιτροπής, παρά τις αντιρρήσεις εκείνων οι οποίοι γνωρίζουν εκ των έσω τη λειτουργία τους, τι δείχνει; Δείχνει ότι οδηγούμ</w:t>
      </w:r>
      <w:r w:rsidRPr="0065266C">
        <w:rPr>
          <w:rFonts w:eastAsia="Times New Roman" w:cs="Times New Roman"/>
          <w:color w:val="000000" w:themeColor="text1"/>
          <w:szCs w:val="24"/>
        </w:rPr>
        <w:t>αστε</w:t>
      </w:r>
      <w:r w:rsidRPr="0065266C">
        <w:rPr>
          <w:rFonts w:eastAsia="Times New Roman" w:cs="Times New Roman"/>
          <w:color w:val="000000" w:themeColor="text1"/>
          <w:szCs w:val="24"/>
        </w:rPr>
        <w:t xml:space="preserve"> σε έκπτω</w:t>
      </w:r>
      <w:r w:rsidRPr="0065266C">
        <w:rPr>
          <w:rFonts w:eastAsia="Times New Roman" w:cs="Times New Roman"/>
          <w:color w:val="000000" w:themeColor="text1"/>
          <w:szCs w:val="24"/>
        </w:rPr>
        <w:t>ση της προστασίας των δικαιωμάτων. Και οφείλω να το πω αυτό. Αυτό καταλαβαίνει κ</w:t>
      </w:r>
      <w:r w:rsidRPr="0065266C">
        <w:rPr>
          <w:rFonts w:eastAsia="Times New Roman" w:cs="Times New Roman"/>
          <w:color w:val="000000" w:themeColor="text1"/>
          <w:szCs w:val="24"/>
        </w:rPr>
        <w:t>άποιος</w:t>
      </w:r>
      <w:r w:rsidRPr="0065266C">
        <w:rPr>
          <w:rFonts w:eastAsia="Times New Roman" w:cs="Times New Roman"/>
          <w:color w:val="000000" w:themeColor="text1"/>
          <w:szCs w:val="24"/>
        </w:rPr>
        <w:t xml:space="preserve"> όταν υπάρχουν αντιρρήσεις, αντιδράσεις, ενστάσεις σε τέτοιας κατηγορίας ζητήματα, όπως είναι τα ζητήματα των ανθρωπίνων δικαιωμάτων.</w:t>
      </w:r>
    </w:p>
    <w:p w14:paraId="25E0A70D" w14:textId="77777777" w:rsidR="00464F64" w:rsidRDefault="00160710">
      <w:pPr>
        <w:spacing w:line="600" w:lineRule="auto"/>
        <w:ind w:firstLine="720"/>
        <w:contextualSpacing/>
        <w:jc w:val="both"/>
        <w:rPr>
          <w:rFonts w:eastAsia="Times New Roman" w:cs="Times New Roman"/>
          <w:szCs w:val="24"/>
        </w:rPr>
      </w:pPr>
      <w:r w:rsidRPr="00FC3556">
        <w:rPr>
          <w:rFonts w:eastAsia="Times New Roman" w:cs="Times New Roman"/>
          <w:szCs w:val="24"/>
        </w:rPr>
        <w:t>Και σε αυτό το σημείο και από τη θέσ</w:t>
      </w:r>
      <w:r w:rsidRPr="00FC3556">
        <w:rPr>
          <w:rFonts w:eastAsia="Times New Roman" w:cs="Times New Roman"/>
          <w:szCs w:val="24"/>
        </w:rPr>
        <w:t xml:space="preserve">η αυτή δεν μπορώ παρά να εξάρω τη λειτουργία της </w:t>
      </w:r>
      <w:r w:rsidRPr="00FC3556">
        <w:rPr>
          <w:rFonts w:eastAsia="Times New Roman" w:cs="Times New Roman"/>
          <w:szCs w:val="24"/>
        </w:rPr>
        <w:t>ε</w:t>
      </w:r>
      <w:r w:rsidRPr="00FC3556">
        <w:rPr>
          <w:rFonts w:eastAsia="Times New Roman" w:cs="Times New Roman"/>
          <w:szCs w:val="24"/>
        </w:rPr>
        <w:t>πιτροπής, η οποία έχει αποδώσει έργο σε κρίσιμους τομείς. Αν πάει κανείς να ανοίξει την ιστοσελίδα της και δει τις εκθέσεις οι οποίες αναρτώνται, έχει έργο προς κάθε κατεύθυνση</w:t>
      </w:r>
      <w:r>
        <w:rPr>
          <w:rFonts w:eastAsia="Times New Roman" w:cs="Times New Roman"/>
          <w:szCs w:val="24"/>
        </w:rPr>
        <w:t xml:space="preserve">. </w:t>
      </w:r>
    </w:p>
    <w:p w14:paraId="25E0A70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επιμονή, λοιπόν, η εμμονή</w:t>
      </w:r>
      <w:r>
        <w:rPr>
          <w:rFonts w:eastAsia="Times New Roman" w:cs="Times New Roman"/>
          <w:szCs w:val="24"/>
        </w:rPr>
        <w:t xml:space="preserve"> -θα χρησιμοποιήσω και αυτό</w:t>
      </w:r>
      <w:r>
        <w:rPr>
          <w:rFonts w:eastAsia="Times New Roman" w:cs="Times New Roman"/>
          <w:szCs w:val="24"/>
        </w:rPr>
        <w:t>ν</w:t>
      </w:r>
      <w:r>
        <w:rPr>
          <w:rFonts w:eastAsia="Times New Roman" w:cs="Times New Roman"/>
          <w:szCs w:val="24"/>
        </w:rPr>
        <w:t xml:space="preserve"> τον όρο, κύριε Πρόεδρε- στο να αλλάξουμε σήμερα</w:t>
      </w:r>
      <w:r>
        <w:rPr>
          <w:rFonts w:eastAsia="Times New Roman" w:cs="Times New Roman"/>
          <w:szCs w:val="24"/>
        </w:rPr>
        <w:t>-</w:t>
      </w:r>
      <w:r>
        <w:rPr>
          <w:rFonts w:eastAsia="Times New Roman" w:cs="Times New Roman"/>
          <w:szCs w:val="24"/>
        </w:rPr>
        <w:t xml:space="preserve"> έστω και μετά τη λήξη της θητείας της παρούσης</w:t>
      </w:r>
      <w:r>
        <w:rPr>
          <w:rFonts w:eastAsia="Times New Roman" w:cs="Times New Roman"/>
          <w:szCs w:val="24"/>
        </w:rPr>
        <w:t>-</w:t>
      </w:r>
      <w:r>
        <w:rPr>
          <w:rFonts w:eastAsia="Times New Roman" w:cs="Times New Roman"/>
          <w:szCs w:val="24"/>
        </w:rPr>
        <w:t xml:space="preserve"> τη σύνθεση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με έναν τρόπο ο οποίος δεν έγινε κατανοητός τι θα εξυπηρετούσε περισσότερο, είναι κάτι που προβληματίζει</w:t>
      </w:r>
      <w:r>
        <w:rPr>
          <w:rFonts w:eastAsia="Times New Roman" w:cs="Times New Roman"/>
          <w:szCs w:val="24"/>
        </w:rPr>
        <w:t>.</w:t>
      </w:r>
    </w:p>
    <w:p w14:paraId="25E0A70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Βεβαίως εγώ θα δεχτώ ότι πάντα όταν είναι περισσότερο πολυπρόσωπα τα όργανα, γίνεται μία ζύμωση, γίνεται ένας διάλογος. Όταν, όμως, οι εκπρόσωποι των οργανώσεων αυτών καλούνται να ψηφίσουν, δεν υπάρχει δυνατότητα σχηματισμού ούτε απαρτίας. Αυτά δεν βλέπω</w:t>
      </w:r>
      <w:r>
        <w:rPr>
          <w:rFonts w:eastAsia="Times New Roman" w:cs="Times New Roman"/>
          <w:szCs w:val="24"/>
        </w:rPr>
        <w:t xml:space="preserve"> να τα στάθμισε η Κυβέρνηση</w:t>
      </w:r>
      <w:r>
        <w:rPr>
          <w:rFonts w:eastAsia="Times New Roman" w:cs="Times New Roman"/>
          <w:szCs w:val="24"/>
        </w:rPr>
        <w:t>,</w:t>
      </w:r>
      <w:r>
        <w:rPr>
          <w:rFonts w:eastAsia="Times New Roman" w:cs="Times New Roman"/>
          <w:szCs w:val="24"/>
        </w:rPr>
        <w:t xml:space="preserve"> που επιμένει στη διατήρηση του νομοσχεδίου ενώπιον της Ολομέλειας.</w:t>
      </w:r>
    </w:p>
    <w:p w14:paraId="25E0A71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πρέπει να πω και κάτι άλλο, κάτι κρίσιμο, το οποίο είχα αντιληφθεί ακροθιγώς κατά τη συζήτηση στις </w:t>
      </w:r>
      <w:r w:rsidRPr="00F706FC">
        <w:rPr>
          <w:rFonts w:eastAsia="Times New Roman" w:cs="Times New Roman"/>
          <w:szCs w:val="24"/>
        </w:rPr>
        <w:t>ε</w:t>
      </w:r>
      <w:r>
        <w:rPr>
          <w:rFonts w:eastAsia="Times New Roman" w:cs="Times New Roman"/>
          <w:szCs w:val="24"/>
        </w:rPr>
        <w:t>πιτροπές και τώρα μου είναι εναργέστατο. Όταν βλέπω την</w:t>
      </w:r>
      <w:r>
        <w:rPr>
          <w:rFonts w:eastAsia="Times New Roman" w:cs="Times New Roman"/>
          <w:szCs w:val="24"/>
        </w:rPr>
        <w:t xml:space="preserve"> </w:t>
      </w:r>
      <w:r w:rsidRPr="00F706FC">
        <w:rPr>
          <w:rFonts w:eastAsia="Times New Roman" w:cs="Times New Roman"/>
          <w:szCs w:val="24"/>
        </w:rPr>
        <w:t>ε</w:t>
      </w:r>
      <w:r>
        <w:rPr>
          <w:rFonts w:eastAsia="Times New Roman" w:cs="Times New Roman"/>
          <w:szCs w:val="24"/>
        </w:rPr>
        <w:t>πιτροπή, την Επιστημονική Υπηρεσία της Βουλής -την οποία εγώ την υπολήπτομαι για το έργο της, για τη νομική της εγκράτεια και για το</w:t>
      </w:r>
      <w:r>
        <w:rPr>
          <w:rFonts w:eastAsia="Times New Roman" w:cs="Times New Roman"/>
          <w:szCs w:val="24"/>
        </w:rPr>
        <w:t>ν</w:t>
      </w:r>
      <w:r>
        <w:rPr>
          <w:rFonts w:eastAsia="Times New Roman" w:cs="Times New Roman"/>
          <w:szCs w:val="24"/>
        </w:rPr>
        <w:t xml:space="preserve"> δημοκρατικό τρόπο με τον οποίο τοποθετείται στα νομοσχέδια- να κρούει τον κώδωνα του κινδύνου και να λέει -και αν θέλετε</w:t>
      </w:r>
      <w:r>
        <w:rPr>
          <w:rFonts w:eastAsia="Times New Roman" w:cs="Times New Roman"/>
          <w:szCs w:val="24"/>
        </w:rPr>
        <w:t xml:space="preserve"> </w:t>
      </w:r>
      <w:r>
        <w:rPr>
          <w:rFonts w:eastAsia="Times New Roman" w:cs="Times New Roman"/>
          <w:szCs w:val="24"/>
        </w:rPr>
        <w:lastRenderedPageBreak/>
        <w:t>μπορώ να διαβάσω</w:t>
      </w:r>
      <w:r w:rsidRPr="00B45670">
        <w:rPr>
          <w:rFonts w:eastAsia="Times New Roman" w:cs="Times New Roman"/>
          <w:szCs w:val="24"/>
        </w:rPr>
        <w:t xml:space="preserve"> </w:t>
      </w:r>
      <w:r>
        <w:rPr>
          <w:rFonts w:eastAsia="Times New Roman" w:cs="Times New Roman"/>
          <w:szCs w:val="24"/>
        </w:rPr>
        <w:t xml:space="preserve">περικοπή από την </w:t>
      </w:r>
      <w:r>
        <w:rPr>
          <w:rFonts w:eastAsia="Times New Roman" w:cs="Times New Roman"/>
          <w:szCs w:val="24"/>
        </w:rPr>
        <w:t>έ</w:t>
      </w:r>
      <w:r>
        <w:rPr>
          <w:rFonts w:eastAsia="Times New Roman" w:cs="Times New Roman"/>
          <w:szCs w:val="24"/>
        </w:rPr>
        <w:t xml:space="preserve">κθεσή της- «Υπό το φως των ανωτέρω προφανές είναι ότι απαιτείται η διατήρηση της βαθμίδας Α΄ διαπίστευσης και ως εκ τούτου άσκησης της εν λόγω αρμοδιότητας, η </w:t>
      </w:r>
      <w:r>
        <w:rPr>
          <w:rFonts w:eastAsia="Times New Roman" w:cs="Times New Roman"/>
          <w:szCs w:val="24"/>
        </w:rPr>
        <w:t xml:space="preserve">οποία πρέπει να αναδεικνύει την ανεξαρτησία της και ενώπιον των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ο</w:t>
      </w:r>
      <w:r>
        <w:rPr>
          <w:rFonts w:eastAsia="Times New Roman" w:cs="Times New Roman"/>
          <w:szCs w:val="24"/>
        </w:rPr>
        <w:t xml:space="preserve">ργανισμών», αντιλαμβάνομαι ότι βάζει μία παράμετρο αυτή τη στιγμή και μας λέει τούτο: «Προσέξτε τις κυβερνητικές παρεμβάσεις. Μπορεί τυπικά να έχει το δικαίωμα κατά </w:t>
      </w:r>
      <w:proofErr w:type="spellStart"/>
      <w:r>
        <w:rPr>
          <w:rFonts w:eastAsia="Times New Roman" w:cs="Times New Roman"/>
          <w:szCs w:val="24"/>
        </w:rPr>
        <w:t>νόμον</w:t>
      </w:r>
      <w:proofErr w:type="spellEnd"/>
      <w:r>
        <w:rPr>
          <w:rFonts w:eastAsia="Times New Roman" w:cs="Times New Roman"/>
          <w:szCs w:val="24"/>
        </w:rPr>
        <w:t xml:space="preserve">…». </w:t>
      </w:r>
    </w:p>
    <w:p w14:paraId="25E0A71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Εγώ είχα</w:t>
      </w:r>
      <w:r>
        <w:rPr>
          <w:rFonts w:eastAsia="Times New Roman" w:cs="Times New Roman"/>
          <w:szCs w:val="24"/>
        </w:rPr>
        <w:t xml:space="preserve"> εκφράσει την άποψη -και την υποστηρίζω ακόμα- ότι θα έπρεπε, αν θέλαμε να δώσουμε μία διεύρυνση της σύνθεσης της </w:t>
      </w:r>
      <w:r>
        <w:rPr>
          <w:rFonts w:eastAsia="Times New Roman" w:cs="Times New Roman"/>
          <w:szCs w:val="24"/>
        </w:rPr>
        <w:t>ε</w:t>
      </w:r>
      <w:r>
        <w:rPr>
          <w:rFonts w:eastAsia="Times New Roman" w:cs="Times New Roman"/>
          <w:szCs w:val="24"/>
        </w:rPr>
        <w:t>πιτροπής, να έχουμε δώσει ρητά την αρμοδιότητα</w:t>
      </w:r>
      <w:r>
        <w:rPr>
          <w:rFonts w:eastAsia="Times New Roman" w:cs="Times New Roman"/>
          <w:szCs w:val="24"/>
        </w:rPr>
        <w:t>-</w:t>
      </w:r>
      <w:r>
        <w:rPr>
          <w:rFonts w:eastAsia="Times New Roman" w:cs="Times New Roman"/>
          <w:szCs w:val="24"/>
        </w:rPr>
        <w:t xml:space="preserve"> τη συμβουλευτική, τη γνωμοδοτική </w:t>
      </w:r>
      <w:r>
        <w:rPr>
          <w:rFonts w:eastAsia="Times New Roman" w:cs="Times New Roman"/>
          <w:szCs w:val="24"/>
        </w:rPr>
        <w:t>-</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πριν πάρει οποιαδήποτε νομοθετική πρω</w:t>
      </w:r>
      <w:r>
        <w:rPr>
          <w:rFonts w:eastAsia="Times New Roman" w:cs="Times New Roman"/>
          <w:szCs w:val="24"/>
        </w:rPr>
        <w:t xml:space="preserve">τοβουλία η Κυβέρνηση και δη στο κρίσιμο ζήτημα της διεύρυνσης της σύνθεσης, οπότε και αντιστοίχως και της διεύρυνσης των αρμοδιοτήτων της. Δεν θέλω να μετατρέψω σε νομοθετικό όργανο την </w:t>
      </w:r>
      <w:r>
        <w:rPr>
          <w:rFonts w:eastAsia="Times New Roman" w:cs="Times New Roman"/>
          <w:szCs w:val="24"/>
        </w:rPr>
        <w:t>ε</w:t>
      </w:r>
      <w:r>
        <w:rPr>
          <w:rFonts w:eastAsia="Times New Roman" w:cs="Times New Roman"/>
          <w:szCs w:val="24"/>
        </w:rPr>
        <w:t>πιτροπή, αλλά μία απλή γνωμοδότηση θα οδηγούσε πάντοτε σε σύνθεση από</w:t>
      </w:r>
      <w:r>
        <w:rPr>
          <w:rFonts w:eastAsia="Times New Roman" w:cs="Times New Roman"/>
          <w:szCs w:val="24"/>
        </w:rPr>
        <w:t>ψεων και στο τέλος θα οδηγούσε και σε σύγκλιση των διισταμένων διαφορών. Δεν έγινε ούτε αυτό.</w:t>
      </w:r>
    </w:p>
    <w:p w14:paraId="25E0A71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 επιφυλαχθεί και εγώ και η Δημοκρατική Συμπαράταξη κατά τη συζήτηση στις </w:t>
      </w:r>
      <w:r>
        <w:rPr>
          <w:rFonts w:eastAsia="Times New Roman" w:cs="Times New Roman"/>
          <w:szCs w:val="24"/>
        </w:rPr>
        <w:t>ε</w:t>
      </w:r>
      <w:r>
        <w:rPr>
          <w:rFonts w:eastAsia="Times New Roman" w:cs="Times New Roman"/>
          <w:szCs w:val="24"/>
        </w:rPr>
        <w:t>πιτροπές για την υπερψήφιση του νομοσχεδίου. Σήμερα, όμως εν</w:t>
      </w:r>
      <w:r>
        <w:rPr>
          <w:rFonts w:eastAsia="Times New Roman" w:cs="Times New Roman"/>
          <w:szCs w:val="24"/>
        </w:rPr>
        <w:t xml:space="preserve"> </w:t>
      </w:r>
      <w:r>
        <w:rPr>
          <w:rFonts w:eastAsia="Times New Roman" w:cs="Times New Roman"/>
          <w:szCs w:val="24"/>
        </w:rPr>
        <w:t>όψει των νέων εξελίξεων</w:t>
      </w:r>
      <w:r>
        <w:rPr>
          <w:rFonts w:eastAsia="Times New Roman" w:cs="Times New Roman"/>
          <w:szCs w:val="24"/>
        </w:rPr>
        <w:t>, είμαστε υποχρεωμένοι να καταψηφίσουμε συνολικά το νομοσχέδιο συνολικά. Να το καταψηφίσουμε και για το δεύτερο μέρος -ήδη έχω αναφερθεί ένα πεντάλεπτο στην ομιλία μου- αλλά και εις το πρώτο μέρος που αφορά την κωδικοποίηση, τη διαδικασία κωδικοποίησης, τη</w:t>
      </w:r>
      <w:r>
        <w:rPr>
          <w:rFonts w:eastAsia="Times New Roman" w:cs="Times New Roman"/>
          <w:szCs w:val="24"/>
        </w:rPr>
        <w:t xml:space="preserve"> γραφειοκρατία, αν θέλετε, της κωδικοποίησης όπως εισάγεται, ούτως ώστε να μην μπορεί να μείνει ψήγμα ότι </w:t>
      </w:r>
      <w:proofErr w:type="spellStart"/>
      <w:r>
        <w:rPr>
          <w:rFonts w:eastAsia="Times New Roman" w:cs="Times New Roman"/>
          <w:szCs w:val="24"/>
        </w:rPr>
        <w:t>αποδεχόμεθα</w:t>
      </w:r>
      <w:proofErr w:type="spellEnd"/>
      <w:r>
        <w:rPr>
          <w:rFonts w:eastAsia="Times New Roman" w:cs="Times New Roman"/>
          <w:szCs w:val="24"/>
        </w:rPr>
        <w:t xml:space="preserve"> αυτή την πολιτική, η οποία ασκήθηκε.</w:t>
      </w:r>
    </w:p>
    <w:p w14:paraId="25E0A71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θυμίσω κάτι άλλο. Έγινε αντικείμενο κριτικής στην </w:t>
      </w:r>
      <w:r>
        <w:rPr>
          <w:rFonts w:eastAsia="Times New Roman" w:cs="Times New Roman"/>
          <w:szCs w:val="24"/>
        </w:rPr>
        <w:t>ε</w:t>
      </w:r>
      <w:r>
        <w:rPr>
          <w:rFonts w:eastAsia="Times New Roman" w:cs="Times New Roman"/>
          <w:szCs w:val="24"/>
        </w:rPr>
        <w:t xml:space="preserve">πιτροπή από αγαπητό συνάδελφο -δεν θα </w:t>
      </w:r>
      <w:r>
        <w:rPr>
          <w:rFonts w:eastAsia="Times New Roman" w:cs="Times New Roman"/>
          <w:szCs w:val="24"/>
        </w:rPr>
        <w:t>πω ποιος είναι, είναι παρών στην Αίθουσα- γιατί, λέει, καταψηφίζουμε την κωδικοποίηση. Εμείς δεν καταψηφίζουμε την κωδικοποίηση. Καταψηφίζουμε τον άτεχνο τρόπο και τον μη αναγκαίο τρόπο με τον οποίο εισάγεται ένα νομοσχέδιο</w:t>
      </w:r>
      <w:r>
        <w:rPr>
          <w:rFonts w:eastAsia="Times New Roman" w:cs="Times New Roman"/>
          <w:szCs w:val="24"/>
        </w:rPr>
        <w:t>,</w:t>
      </w:r>
      <w:r>
        <w:rPr>
          <w:rFonts w:eastAsia="Times New Roman" w:cs="Times New Roman"/>
          <w:szCs w:val="24"/>
        </w:rPr>
        <w:t xml:space="preserve"> που αναφέρεται κατά τον ψευδεπί</w:t>
      </w:r>
      <w:r>
        <w:rPr>
          <w:rFonts w:eastAsia="Times New Roman" w:cs="Times New Roman"/>
          <w:szCs w:val="24"/>
        </w:rPr>
        <w:t xml:space="preserve">γραφο τίτλο «σε κωδικοποίηση» και το είχαμε αιτιολογήσει. Το είχα αιτιολογήσει εγώ, κυρίες και κύριοι συνάδελφοι. Είχα πει </w:t>
      </w:r>
      <w:r>
        <w:rPr>
          <w:rFonts w:eastAsia="Times New Roman" w:cs="Times New Roman"/>
          <w:szCs w:val="24"/>
        </w:rPr>
        <w:lastRenderedPageBreak/>
        <w:t>τούτο</w:t>
      </w:r>
      <w:r>
        <w:rPr>
          <w:rFonts w:eastAsia="Times New Roman" w:cs="Times New Roman"/>
          <w:szCs w:val="24"/>
        </w:rPr>
        <w:t>.</w:t>
      </w:r>
      <w:r>
        <w:rPr>
          <w:rFonts w:eastAsia="Times New Roman" w:cs="Times New Roman"/>
          <w:szCs w:val="24"/>
        </w:rPr>
        <w:t xml:space="preserve"> Υπάρχει ο νόμος περί καλής νομοθέτησης, ο ν.4048». Βεβαίως στη διαδρομή, αφότου ψηφίστηκε, δεν έχω αντιληφθεί να τηρήθηκε από </w:t>
      </w:r>
      <w:r>
        <w:rPr>
          <w:rFonts w:eastAsia="Times New Roman" w:cs="Times New Roman"/>
          <w:szCs w:val="24"/>
        </w:rPr>
        <w:t>κανέναν ούτε από εκείνους που τον ψήφισαν ούτε από εκείνους που την τελευταία τετραετία εκλήθησαν να τον εφαρμόσουν. Και είμαστε όλοι μάρτυρες του τρόπου νομοθέτησης, με άσχετες τροπολογίες, με παρεμβάσεις κ.λπ.</w:t>
      </w:r>
      <w:r>
        <w:rPr>
          <w:rFonts w:eastAsia="Times New Roman" w:cs="Times New Roman"/>
          <w:szCs w:val="24"/>
        </w:rPr>
        <w:t>.</w:t>
      </w:r>
      <w:r>
        <w:rPr>
          <w:rFonts w:eastAsia="Times New Roman" w:cs="Times New Roman"/>
          <w:szCs w:val="24"/>
        </w:rPr>
        <w:t xml:space="preserve"> </w:t>
      </w:r>
    </w:p>
    <w:p w14:paraId="25E0A71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Είπα, λοιπόν, ότι ναι η κωδικοποίηση είναι</w:t>
      </w:r>
      <w:r>
        <w:rPr>
          <w:rFonts w:eastAsia="Times New Roman" w:cs="Times New Roman"/>
          <w:szCs w:val="24"/>
        </w:rPr>
        <w:t xml:space="preserve"> καλή. Οι παλαιότεροι νομικοί έχουμε εμπειρία ιδιωτικών κωδικοποιήσεων που μας ήταν χρήσιμες και στην άσκηση του επαγγέλματος ή και στην απόδοση της </w:t>
      </w:r>
      <w:r>
        <w:rPr>
          <w:rFonts w:eastAsia="Times New Roman" w:cs="Times New Roman"/>
          <w:szCs w:val="24"/>
        </w:rPr>
        <w:t>δ</w:t>
      </w:r>
      <w:r>
        <w:rPr>
          <w:rFonts w:eastAsia="Times New Roman" w:cs="Times New Roman"/>
          <w:szCs w:val="24"/>
        </w:rPr>
        <w:t xml:space="preserve">ικαιοσύνης. Έχουμε, λοιπόν, ήδη σήμερα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ωδικοποίησης από το 2003. Είδα αμφίβολα, είδα λί</w:t>
      </w:r>
      <w:r>
        <w:rPr>
          <w:rFonts w:eastAsia="Times New Roman" w:cs="Times New Roman"/>
          <w:szCs w:val="24"/>
        </w:rPr>
        <w:t>γα αποτελέσματα σε όλη αυτή τη διάρκεια. Οκτώ νέοι κώδικες αν δεν κάνω λάθος.</w:t>
      </w:r>
    </w:p>
    <w:p w14:paraId="25E0A715"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ΣΠΥΡΙΔΩΝ</w:t>
      </w:r>
      <w:r>
        <w:rPr>
          <w:rFonts w:eastAsia="Times New Roman" w:cs="Times New Roman"/>
          <w:b/>
          <w:szCs w:val="24"/>
        </w:rPr>
        <w:t>ΑΣ</w:t>
      </w:r>
      <w:r w:rsidRPr="00FF3E22">
        <w:rPr>
          <w:rFonts w:eastAsia="Times New Roman" w:cs="Times New Roman"/>
          <w:b/>
          <w:szCs w:val="24"/>
        </w:rPr>
        <w:t xml:space="preserve"> ΛΑΠΠΑΣ:</w:t>
      </w:r>
      <w:r>
        <w:rPr>
          <w:rFonts w:eastAsia="Times New Roman" w:cs="Times New Roman"/>
          <w:szCs w:val="24"/>
        </w:rPr>
        <w:t xml:space="preserve"> Έξι.</w:t>
      </w:r>
    </w:p>
    <w:p w14:paraId="25E0A716"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ΓΕΩΡΓΙΟΣ</w:t>
      </w:r>
      <w:r>
        <w:rPr>
          <w:rFonts w:eastAsia="Times New Roman" w:cs="Times New Roman"/>
          <w:b/>
          <w:szCs w:val="24"/>
        </w:rPr>
        <w:t xml:space="preserve"> </w:t>
      </w:r>
      <w:r w:rsidRPr="00FF3E22">
        <w:rPr>
          <w:rFonts w:eastAsia="Times New Roman" w:cs="Times New Roman"/>
          <w:b/>
          <w:szCs w:val="24"/>
        </w:rPr>
        <w:t>-</w:t>
      </w:r>
      <w:r>
        <w:rPr>
          <w:rFonts w:eastAsia="Times New Roman" w:cs="Times New Roman"/>
          <w:b/>
          <w:szCs w:val="24"/>
        </w:rPr>
        <w:t xml:space="preserve"> </w:t>
      </w:r>
      <w:r w:rsidRPr="00FF3E22">
        <w:rPr>
          <w:rFonts w:eastAsia="Times New Roman" w:cs="Times New Roman"/>
          <w:b/>
          <w:szCs w:val="24"/>
        </w:rPr>
        <w:t>ΔΗΜΗΤΡΙΟΣ ΚΑΡΡΑΣ:</w:t>
      </w:r>
      <w:r>
        <w:rPr>
          <w:rFonts w:eastAsia="Times New Roman" w:cs="Times New Roman"/>
          <w:szCs w:val="24"/>
        </w:rPr>
        <w:t xml:space="preserve"> Έξι έχουν ψηφιστεί; </w:t>
      </w:r>
    </w:p>
    <w:p w14:paraId="25E0A717"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ΣΠΥΡΙΔΩΝ</w:t>
      </w:r>
      <w:r>
        <w:rPr>
          <w:rFonts w:eastAsia="Times New Roman" w:cs="Times New Roman"/>
          <w:b/>
          <w:szCs w:val="24"/>
        </w:rPr>
        <w:t>ΑΣ</w:t>
      </w:r>
      <w:r w:rsidRPr="00FF3E22">
        <w:rPr>
          <w:rFonts w:eastAsia="Times New Roman" w:cs="Times New Roman"/>
          <w:b/>
          <w:szCs w:val="24"/>
        </w:rPr>
        <w:t xml:space="preserve"> ΛΑΠΠΑΣ:</w:t>
      </w:r>
      <w:r>
        <w:rPr>
          <w:rFonts w:eastAsia="Times New Roman" w:cs="Times New Roman"/>
          <w:szCs w:val="24"/>
        </w:rPr>
        <w:t xml:space="preserve"> Ναι.</w:t>
      </w:r>
    </w:p>
    <w:p w14:paraId="25E0A718"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ΓΕΩΡΓΙΟΣ</w:t>
      </w:r>
      <w:r>
        <w:rPr>
          <w:rFonts w:eastAsia="Times New Roman" w:cs="Times New Roman"/>
          <w:b/>
          <w:szCs w:val="24"/>
        </w:rPr>
        <w:t xml:space="preserve"> </w:t>
      </w:r>
      <w:r w:rsidRPr="00FF3E22">
        <w:rPr>
          <w:rFonts w:eastAsia="Times New Roman" w:cs="Times New Roman"/>
          <w:b/>
          <w:szCs w:val="24"/>
        </w:rPr>
        <w:t>-</w:t>
      </w:r>
      <w:r>
        <w:rPr>
          <w:rFonts w:eastAsia="Times New Roman" w:cs="Times New Roman"/>
          <w:b/>
          <w:szCs w:val="24"/>
        </w:rPr>
        <w:t xml:space="preserve"> </w:t>
      </w:r>
      <w:r w:rsidRPr="00FF3E22">
        <w:rPr>
          <w:rFonts w:eastAsia="Times New Roman" w:cs="Times New Roman"/>
          <w:b/>
          <w:szCs w:val="24"/>
        </w:rPr>
        <w:t>ΔΗΜΗΤΡΙΟΣ ΚΑΡΡΑΣ:</w:t>
      </w:r>
      <w:r>
        <w:rPr>
          <w:rFonts w:eastAsia="Times New Roman" w:cs="Times New Roman"/>
          <w:szCs w:val="24"/>
        </w:rPr>
        <w:t xml:space="preserve"> Μάλιστα, έξι. Τι θα προσφέρει τώρα η επέμβαση μιας νέας νομοθεσίας στην επιτάχυνση της κωδικοποίησης; </w:t>
      </w:r>
    </w:p>
    <w:p w14:paraId="25E0A71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έχει ένα μειονέκτημα. Έχει πολλές φορές περιττό νομοθετικό έργο. Και δεν μιλώ μόνο για το έργο της Βουλής, δεν μιλώ μόνο για τον τυπικό νόμο, α</w:t>
      </w:r>
      <w:r>
        <w:rPr>
          <w:rFonts w:eastAsia="Times New Roman" w:cs="Times New Roman"/>
          <w:szCs w:val="24"/>
        </w:rPr>
        <w:t>λλά μιλώ και για τα κανονιστικά πλαίσια βάσει εξουσιοδοτήσεων που υπάρχουν. Ουδείς νόμος έρχεται πλήρης, αλλά πάντοτε έχει εξουσιοδοτήσεις, ούτως ώστε να μένει και στη δημόσια διοίκηση ή στον Υπουργό βεβαίως, για να το πούμε καλύτερα, η αποφασιστική αρμοδι</w:t>
      </w:r>
      <w:r>
        <w:rPr>
          <w:rFonts w:eastAsia="Times New Roman" w:cs="Times New Roman"/>
          <w:szCs w:val="24"/>
        </w:rPr>
        <w:t>ότητα.</w:t>
      </w:r>
    </w:p>
    <w:p w14:paraId="25E0A71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Έχω επιμείνει και έχω γίνει κουραστικός στο εξής: Μιλάμε για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 xml:space="preserve">ωδικοποίησης και </w:t>
      </w:r>
      <w:r>
        <w:rPr>
          <w:rFonts w:eastAsia="Times New Roman" w:cs="Times New Roman"/>
          <w:szCs w:val="24"/>
        </w:rPr>
        <w:t>α</w:t>
      </w:r>
      <w:r>
        <w:rPr>
          <w:rFonts w:eastAsia="Times New Roman" w:cs="Times New Roman"/>
          <w:szCs w:val="24"/>
        </w:rPr>
        <w:t xml:space="preserve">ναμόρφωσης του </w:t>
      </w:r>
      <w:r>
        <w:rPr>
          <w:rFonts w:eastAsia="Times New Roman" w:cs="Times New Roman"/>
          <w:szCs w:val="24"/>
        </w:rPr>
        <w:t>δ</w:t>
      </w:r>
      <w:r>
        <w:rPr>
          <w:rFonts w:eastAsia="Times New Roman" w:cs="Times New Roman"/>
          <w:szCs w:val="24"/>
        </w:rPr>
        <w:t>ικαίου. Έδωσε κάποιες εξηγήσεις ο Υπουργός και είπε: «Αναμόρφωση, ξέρετε, είναι το ξεκαθάρισμα, είναι ποιες ισχύουν, ποιες δεν ισχύουν». Αυτό, ό</w:t>
      </w:r>
      <w:r>
        <w:rPr>
          <w:rFonts w:eastAsia="Times New Roman" w:cs="Times New Roman"/>
          <w:szCs w:val="24"/>
        </w:rPr>
        <w:t xml:space="preserve">μως, για εμένα είναι η αναδιάρθρωση του </w:t>
      </w:r>
      <w:r>
        <w:rPr>
          <w:rFonts w:eastAsia="Times New Roman" w:cs="Times New Roman"/>
          <w:szCs w:val="24"/>
        </w:rPr>
        <w:t>δ</w:t>
      </w:r>
      <w:r>
        <w:rPr>
          <w:rFonts w:eastAsia="Times New Roman" w:cs="Times New Roman"/>
          <w:szCs w:val="24"/>
        </w:rPr>
        <w:t>ικαίου. Αναδιάρθρωση ενός νόμου όταν θα κάνουμε, θα αλλάξουμε τη σειρά των άρθρων, των παραγράφων, δεν θα περιλάβουμε στην κωδικοποίηση</w:t>
      </w:r>
      <w:r>
        <w:rPr>
          <w:rFonts w:eastAsia="Times New Roman" w:cs="Times New Roman"/>
          <w:szCs w:val="24"/>
        </w:rPr>
        <w:t>,</w:t>
      </w:r>
      <w:r>
        <w:rPr>
          <w:rFonts w:eastAsia="Times New Roman" w:cs="Times New Roman"/>
          <w:szCs w:val="24"/>
        </w:rPr>
        <w:t xml:space="preserve"> εκείνες τις οποίες έχουν καταργηθεί σιωπηρώς ή ρητώς. Αυτή, λοιπόν, είναι η έν</w:t>
      </w:r>
      <w:r>
        <w:rPr>
          <w:rFonts w:eastAsia="Times New Roman" w:cs="Times New Roman"/>
          <w:szCs w:val="24"/>
        </w:rPr>
        <w:t>νοια της αναδιάρθρωσης.</w:t>
      </w:r>
    </w:p>
    <w:p w14:paraId="25E0A71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έννοια, όμως, της αναθεώρησης είναι πλέον νομική…</w:t>
      </w:r>
    </w:p>
    <w:p w14:paraId="25E0A71C"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ΣΠΥΡΙΔΩΝ</w:t>
      </w:r>
      <w:r>
        <w:rPr>
          <w:rFonts w:eastAsia="Times New Roman" w:cs="Times New Roman"/>
          <w:b/>
          <w:szCs w:val="24"/>
        </w:rPr>
        <w:t>ΑΣ</w:t>
      </w:r>
      <w:r w:rsidRPr="00FF3E22">
        <w:rPr>
          <w:rFonts w:eastAsia="Times New Roman" w:cs="Times New Roman"/>
          <w:b/>
          <w:szCs w:val="24"/>
        </w:rPr>
        <w:t xml:space="preserve"> ΛΑΠΠΑΣ:</w:t>
      </w:r>
      <w:r>
        <w:rPr>
          <w:rFonts w:eastAsia="Times New Roman" w:cs="Times New Roman"/>
          <w:szCs w:val="24"/>
        </w:rPr>
        <w:t xml:space="preserve"> Της αναμόρφωσης.</w:t>
      </w:r>
    </w:p>
    <w:p w14:paraId="25E0A71D"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lastRenderedPageBreak/>
        <w:t>ΓΕΩΡΓΙΟΣ</w:t>
      </w:r>
      <w:r>
        <w:rPr>
          <w:rFonts w:eastAsia="Times New Roman" w:cs="Times New Roman"/>
          <w:b/>
          <w:szCs w:val="24"/>
        </w:rPr>
        <w:t xml:space="preserve"> </w:t>
      </w:r>
      <w:r w:rsidRPr="00FF3E22">
        <w:rPr>
          <w:rFonts w:eastAsia="Times New Roman" w:cs="Times New Roman"/>
          <w:b/>
          <w:szCs w:val="24"/>
        </w:rPr>
        <w:t>-</w:t>
      </w:r>
      <w:r>
        <w:rPr>
          <w:rFonts w:eastAsia="Times New Roman" w:cs="Times New Roman"/>
          <w:b/>
          <w:szCs w:val="24"/>
        </w:rPr>
        <w:t xml:space="preserve"> </w:t>
      </w:r>
      <w:r w:rsidRPr="00FF3E22">
        <w:rPr>
          <w:rFonts w:eastAsia="Times New Roman" w:cs="Times New Roman"/>
          <w:b/>
          <w:szCs w:val="24"/>
        </w:rPr>
        <w:t>ΔΗΜΗΤΡΙΟΣ ΚΑΡΡΑΣ:</w:t>
      </w:r>
      <w:r>
        <w:rPr>
          <w:rFonts w:eastAsia="Times New Roman" w:cs="Times New Roman"/>
          <w:szCs w:val="24"/>
        </w:rPr>
        <w:t xml:space="preserve"> Της αναμόρφωσης συγχωρήστε με. Η έννοια της αναμόρφωσης είναι πλέον νομική. Έχουμε έναν ορισμό της έννοιας</w:t>
      </w:r>
      <w:r>
        <w:rPr>
          <w:rFonts w:eastAsia="Times New Roman" w:cs="Times New Roman"/>
          <w:szCs w:val="24"/>
        </w:rPr>
        <w:t xml:space="preserve"> ο οποίος δίδεται στο</w:t>
      </w:r>
      <w:r>
        <w:rPr>
          <w:rFonts w:eastAsia="Times New Roman" w:cs="Times New Roman"/>
          <w:szCs w:val="24"/>
        </w:rPr>
        <w:t>ν</w:t>
      </w:r>
      <w:r>
        <w:rPr>
          <w:rFonts w:eastAsia="Times New Roman" w:cs="Times New Roman"/>
          <w:szCs w:val="24"/>
        </w:rPr>
        <w:t xml:space="preserve"> ν. 4048 και λέει: «Η αναμόρφωση </w:t>
      </w:r>
      <w:r>
        <w:rPr>
          <w:rFonts w:eastAsia="Times New Roman" w:cs="Times New Roman"/>
          <w:szCs w:val="24"/>
        </w:rPr>
        <w:t>δ</w:t>
      </w:r>
      <w:r>
        <w:rPr>
          <w:rFonts w:eastAsia="Times New Roman" w:cs="Times New Roman"/>
          <w:szCs w:val="24"/>
        </w:rPr>
        <w:t xml:space="preserve">ικαίου είναι η εκ νέου ρύθμιση ενός πεδίου σχέσεων και θεμάτων, το οποίο έχει αποτελέσει αντικείμενο νομοθετικής ή κανονιστικής παρέμβασης». </w:t>
      </w:r>
    </w:p>
    <w:p w14:paraId="25E0A71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αναμόρφωση, λοιπόν, είναι ουσιαστική νομοθετική πρωτοβου</w:t>
      </w:r>
      <w:r>
        <w:rPr>
          <w:rFonts w:eastAsia="Times New Roman" w:cs="Times New Roman"/>
          <w:szCs w:val="24"/>
        </w:rPr>
        <w:t>λία. Αυτό πώς θα γίνεται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w:t>
      </w:r>
      <w:r>
        <w:rPr>
          <w:rFonts w:eastAsia="Times New Roman" w:cs="Times New Roman"/>
          <w:szCs w:val="24"/>
        </w:rPr>
        <w:t>ε</w:t>
      </w:r>
      <w:r>
        <w:rPr>
          <w:rFonts w:eastAsia="Times New Roman" w:cs="Times New Roman"/>
          <w:szCs w:val="24"/>
        </w:rPr>
        <w:t>πιτροπής -</w:t>
      </w:r>
      <w:r>
        <w:rPr>
          <w:rFonts w:eastAsia="Times New Roman" w:cs="Times New Roman"/>
          <w:szCs w:val="24"/>
        </w:rPr>
        <w:t>κ</w:t>
      </w:r>
      <w:r>
        <w:rPr>
          <w:rFonts w:eastAsia="Times New Roman" w:cs="Times New Roman"/>
          <w:szCs w:val="24"/>
        </w:rPr>
        <w:t xml:space="preserve">εντρικής έστω- </w:t>
      </w:r>
      <w:r>
        <w:rPr>
          <w:rFonts w:eastAsia="Times New Roman" w:cs="Times New Roman"/>
          <w:szCs w:val="24"/>
        </w:rPr>
        <w:t>κ</w:t>
      </w:r>
      <w:r>
        <w:rPr>
          <w:rFonts w:eastAsia="Times New Roman" w:cs="Times New Roman"/>
          <w:szCs w:val="24"/>
        </w:rPr>
        <w:t xml:space="preserve">ωδικοποίησης, αλλά ακόμη και της παρέμβασης μιας στρατηγικής διυπουργικής επιτροπής; Γιατί βρήκαμε και αυτό στη διαδρομή ότι έχει ψηφιστεί και θα σας το πω αμέσως, θα επικαλεστώ και τον </w:t>
      </w:r>
      <w:r>
        <w:rPr>
          <w:rFonts w:eastAsia="Times New Roman" w:cs="Times New Roman"/>
          <w:szCs w:val="24"/>
        </w:rPr>
        <w:t xml:space="preserve">νόμο, για να μη σας μένει κενό. Με τον ν. 4369 τον νόμο για την κινητικότητα </w:t>
      </w:r>
      <w:proofErr w:type="spellStart"/>
      <w:r>
        <w:rPr>
          <w:rFonts w:eastAsia="Times New Roman" w:cs="Times New Roman"/>
          <w:szCs w:val="24"/>
        </w:rPr>
        <w:t>συνεστήθη</w:t>
      </w:r>
      <w:proofErr w:type="spellEnd"/>
      <w:r>
        <w:rPr>
          <w:rFonts w:eastAsia="Times New Roman" w:cs="Times New Roman"/>
          <w:szCs w:val="24"/>
        </w:rPr>
        <w:t>…</w:t>
      </w:r>
    </w:p>
    <w:p w14:paraId="25E0A71F"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ΣΠΥΡΙΔΩΝ</w:t>
      </w:r>
      <w:r>
        <w:rPr>
          <w:rFonts w:eastAsia="Times New Roman" w:cs="Times New Roman"/>
          <w:b/>
          <w:szCs w:val="24"/>
        </w:rPr>
        <w:t>ΑΣ</w:t>
      </w:r>
      <w:r w:rsidRPr="00FF3E22">
        <w:rPr>
          <w:rFonts w:eastAsia="Times New Roman" w:cs="Times New Roman"/>
          <w:b/>
          <w:szCs w:val="24"/>
        </w:rPr>
        <w:t xml:space="preserve"> ΛΑΠΠΑΣ:</w:t>
      </w:r>
      <w:r>
        <w:rPr>
          <w:rFonts w:eastAsia="Times New Roman" w:cs="Times New Roman"/>
          <w:szCs w:val="24"/>
        </w:rPr>
        <w:t xml:space="preserve"> Του 2016;</w:t>
      </w:r>
    </w:p>
    <w:p w14:paraId="25E0A720" w14:textId="77777777" w:rsidR="00464F64" w:rsidRDefault="00160710">
      <w:pPr>
        <w:spacing w:line="600" w:lineRule="auto"/>
        <w:ind w:firstLine="720"/>
        <w:contextualSpacing/>
        <w:jc w:val="both"/>
        <w:rPr>
          <w:rFonts w:eastAsia="Times New Roman" w:cs="Times New Roman"/>
          <w:szCs w:val="24"/>
        </w:rPr>
      </w:pPr>
      <w:r w:rsidRPr="00FF3E22">
        <w:rPr>
          <w:rFonts w:eastAsia="Times New Roman" w:cs="Times New Roman"/>
          <w:b/>
          <w:szCs w:val="24"/>
        </w:rPr>
        <w:t>ΓΕΩΡΓΙΟΣ</w:t>
      </w:r>
      <w:r>
        <w:rPr>
          <w:rFonts w:eastAsia="Times New Roman" w:cs="Times New Roman"/>
          <w:b/>
          <w:szCs w:val="24"/>
        </w:rPr>
        <w:t xml:space="preserve"> </w:t>
      </w:r>
      <w:r w:rsidRPr="00FF3E22">
        <w:rPr>
          <w:rFonts w:eastAsia="Times New Roman" w:cs="Times New Roman"/>
          <w:b/>
          <w:szCs w:val="24"/>
        </w:rPr>
        <w:t>-</w:t>
      </w:r>
      <w:r>
        <w:rPr>
          <w:rFonts w:eastAsia="Times New Roman" w:cs="Times New Roman"/>
          <w:b/>
          <w:szCs w:val="24"/>
        </w:rPr>
        <w:t xml:space="preserve"> </w:t>
      </w:r>
      <w:r w:rsidRPr="00FF3E22">
        <w:rPr>
          <w:rFonts w:eastAsia="Times New Roman" w:cs="Times New Roman"/>
          <w:b/>
          <w:szCs w:val="24"/>
        </w:rPr>
        <w:t>ΔΗΜΗΤΡΙΟΣ ΚΑΡΡΑΣ:</w:t>
      </w:r>
      <w:r>
        <w:rPr>
          <w:rFonts w:eastAsia="Times New Roman" w:cs="Times New Roman"/>
          <w:szCs w:val="24"/>
        </w:rPr>
        <w:t xml:space="preserve"> Ναι, του 2016. </w:t>
      </w:r>
      <w:proofErr w:type="spellStart"/>
      <w:r>
        <w:rPr>
          <w:rFonts w:eastAsia="Times New Roman" w:cs="Times New Roman"/>
          <w:szCs w:val="24"/>
        </w:rPr>
        <w:t>Συνεστήθη</w:t>
      </w:r>
      <w:proofErr w:type="spellEnd"/>
      <w:r>
        <w:rPr>
          <w:rFonts w:eastAsia="Times New Roman" w:cs="Times New Roman"/>
          <w:szCs w:val="24"/>
        </w:rPr>
        <w:t xml:space="preserve"> και Εθνικό Συμβούλιο για την Κωδικοποίηση και Αναμόρφωση της Ελληνικής Νομοθεσίας. </w:t>
      </w:r>
    </w:p>
    <w:p w14:paraId="25E0A72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Ω</w:t>
      </w:r>
      <w:r>
        <w:rPr>
          <w:rFonts w:eastAsia="Times New Roman" w:cs="Times New Roman"/>
          <w:szCs w:val="24"/>
        </w:rPr>
        <w:t>ραίο το ακούω πολυπρόσωπο. Βεβαίως έχει και ένα συνταγματικό πρόβλημα που δεν είναι του παρόντος, διότι συμμετέχει και εκπρόσωπος ο Γραμματέας της Βουλής. Δεν ξέρω εάν αυτά τα δύο όργανα μεταξύ της εκτελεστικής και της νομοθετικής εξουσίας</w:t>
      </w:r>
      <w:r>
        <w:rPr>
          <w:rFonts w:eastAsia="Times New Roman" w:cs="Times New Roman"/>
          <w:szCs w:val="24"/>
        </w:rPr>
        <w:t>,</w:t>
      </w:r>
      <w:r>
        <w:rPr>
          <w:rFonts w:eastAsia="Times New Roman" w:cs="Times New Roman"/>
          <w:szCs w:val="24"/>
        </w:rPr>
        <w:t xml:space="preserve"> μπορούν να συνυ</w:t>
      </w:r>
      <w:r>
        <w:rPr>
          <w:rFonts w:eastAsia="Times New Roman" w:cs="Times New Roman"/>
          <w:szCs w:val="24"/>
        </w:rPr>
        <w:t xml:space="preserve">πάρχουν σε τέτοιες διοικητικές επιτροπές. Αυτό το αφήνω στην άκρη. </w:t>
      </w:r>
    </w:p>
    <w:p w14:paraId="25E0A72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και λέει ότι έχουμε Εθνικό Συμβούλιο Στρατηγικής για τη Νομοθεσία, την Κωδικοποίηση και την Αναμόρφωση. Πολλά δεν έχουμε πια; Πώς θα λειτουργήσουν αυτά; </w:t>
      </w:r>
    </w:p>
    <w:p w14:paraId="25E0A72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κωδικοποίηση έχ</w:t>
      </w:r>
      <w:r>
        <w:rPr>
          <w:rFonts w:eastAsia="Times New Roman" w:cs="Times New Roman"/>
          <w:szCs w:val="24"/>
        </w:rPr>
        <w:t xml:space="preserve">ει έναν τρόπο εύκολο, εάν θέλετε. Έχω γίνει κουραστικός, επαναλαμβάνω πολλές φορές τον εαυτό μου και θα μου το συγχωρέσετε. Σήμερα με τις τράπεζες ηλεκτρονικών πληροφοριών, με δυο νέους συνεργάτες που έχουν κέφι να κωδικοποιήσουν, θα εντοπίσεις αμέσως τις </w:t>
      </w:r>
      <w:r>
        <w:rPr>
          <w:rFonts w:eastAsia="Times New Roman" w:cs="Times New Roman"/>
          <w:szCs w:val="24"/>
        </w:rPr>
        <w:t xml:space="preserve">υφιστάμενες διατάξεις, θα τις κατατάξεις, θα τις βάλεις κατά κεφάλαια, θα έχουν ένα μικρό κόστος και αυτό έχει μια σημασία. Γιατί αναφέρομαι στο κόστος; Διότι εκ του παρελθόντος έχουμε μία κακή εμπειρία κωδικοποιήσεως, υποτίθεται, που ανέθεταν </w:t>
      </w:r>
      <w:r>
        <w:rPr>
          <w:rFonts w:eastAsia="Times New Roman" w:cs="Times New Roman"/>
          <w:szCs w:val="24"/>
        </w:rPr>
        <w:t>υ</w:t>
      </w:r>
      <w:r>
        <w:rPr>
          <w:rFonts w:eastAsia="Times New Roman" w:cs="Times New Roman"/>
          <w:szCs w:val="24"/>
        </w:rPr>
        <w:t>πουργεία σε</w:t>
      </w:r>
      <w:r>
        <w:rPr>
          <w:rFonts w:eastAsia="Times New Roman" w:cs="Times New Roman"/>
          <w:szCs w:val="24"/>
        </w:rPr>
        <w:t xml:space="preserve"> φίλους ενδεχομένως με κάποια εκατομμύρια. Αυτό βλέπω ότι </w:t>
      </w:r>
      <w:r>
        <w:rPr>
          <w:rFonts w:eastAsia="Times New Roman" w:cs="Times New Roman"/>
          <w:szCs w:val="24"/>
        </w:rPr>
        <w:lastRenderedPageBreak/>
        <w:t xml:space="preserve">κινδυνεύει να επαναληφθεί και τώρα, διότι μιλάμε για εθνική πύλη για την κωδικοποίηση και αναμόρφωση της ελληνικής νομοθεσίας. Όπως το αντιλαμβάνομαι αυτό, είναι ένα πρόγραμμα του ΕΣΠΑ, το οποίο θα </w:t>
      </w:r>
      <w:r>
        <w:rPr>
          <w:rFonts w:eastAsia="Times New Roman" w:cs="Times New Roman"/>
          <w:szCs w:val="24"/>
        </w:rPr>
        <w:t>χρηματοδοτηθεί και από εθνικούς πόρους. Όπως το αντιλαμβάνομαι, τι σκοπό έχει; Να δημιουργήσει, δεν θα έλεγα ιδιωτική, μία διοικητική κωδικοποίηση του κείμενου πλαισίου.</w:t>
      </w:r>
    </w:p>
    <w:p w14:paraId="25E0A72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Άκουσα χθες, λοιπόν, ότι δεν αξίζει και πολλά πράγματα, είναι φθηνό, είναι 143.000. Νομίζω ότι αναφέρατε, κύριε Υπουργέ, ένα νούμερο. Διαβάζω τώρα εδώ και βλέπω άλλα νούμερα. Βλέπω 1.255.000. Δεν έχει σημασία το ποσό. Ας πούμε ότι είναι αναγκαίο το ποσό, γ</w:t>
      </w:r>
      <w:r>
        <w:rPr>
          <w:rFonts w:eastAsia="Times New Roman" w:cs="Times New Roman"/>
          <w:szCs w:val="24"/>
        </w:rPr>
        <w:t>ια να δημιουργήσει μία εθνική πύλη για την κωδικοποίηση. Τι ημερομηνία έχει αυτό; Είναι στις 5-3-2019. Τώρα ξεκινά; Από τον νόμο του 2016, που είναι από τις αρχές του 2016 και μιλούσε για εθνική στρατηγική, έχουν περάσει ήδη τρία χρόνια και τώρα κάνουμε μί</w:t>
      </w:r>
      <w:r>
        <w:rPr>
          <w:rFonts w:eastAsia="Times New Roman" w:cs="Times New Roman"/>
          <w:szCs w:val="24"/>
        </w:rPr>
        <w:t>α πλήρη ένταξη της πράξης. Δεν τελειώνουν αυτά. Το καταθέτω στα Πρακτικά.</w:t>
      </w:r>
    </w:p>
    <w:p w14:paraId="25E0A72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το προαναφερθέν έγγραφο, </w:t>
      </w:r>
      <w:r>
        <w:rPr>
          <w:rFonts w:eastAsia="Times New Roman" w:cs="Times New Roman"/>
          <w:szCs w:val="24"/>
        </w:rPr>
        <w:lastRenderedPageBreak/>
        <w:t>το οποίο βρίσκεται στο αρχείο του Τμήματος Γραμματείας της Διεύθυνσης Σ</w:t>
      </w:r>
      <w:r>
        <w:rPr>
          <w:rFonts w:eastAsia="Times New Roman" w:cs="Times New Roman"/>
          <w:szCs w:val="24"/>
        </w:rPr>
        <w:t>τενογραφίας και  Πρακτικών της Βουλής)</w:t>
      </w:r>
    </w:p>
    <w:p w14:paraId="25E0A72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δηλαδή, ασυντόνιστα, ασύνδετα και εν πολλοίς επικίνδυνα. </w:t>
      </w:r>
    </w:p>
    <w:p w14:paraId="25E0A72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Στην αναμόρφωση εγώ θα μείνω, κύριε Πρόεδρε, για τον εξής λόγο. Όταν έχω νομοθετικό ορισμό περί αναμόρφωσης του </w:t>
      </w:r>
      <w:r>
        <w:rPr>
          <w:rFonts w:eastAsia="Times New Roman" w:cs="Times New Roman"/>
          <w:szCs w:val="24"/>
        </w:rPr>
        <w:t>δ</w:t>
      </w:r>
      <w:r>
        <w:rPr>
          <w:rFonts w:eastAsia="Times New Roman" w:cs="Times New Roman"/>
          <w:szCs w:val="24"/>
        </w:rPr>
        <w:t>ικαίου, εάν θέλει η Κυβέρνηση να υπο</w:t>
      </w:r>
      <w:r>
        <w:rPr>
          <w:rFonts w:eastAsia="Times New Roman" w:cs="Times New Roman"/>
          <w:szCs w:val="24"/>
        </w:rPr>
        <w:t>στηρίξει σοβαρά το πρώτο μέρος του νομοσχεδίου, πρέπει να τροποποιήσει και τον ν.4048, να απαλείψει το σημείο εκείνο του ορισμού ότι η αναμόρφωση είναι η εκ νέου ρύθμιση.</w:t>
      </w:r>
    </w:p>
    <w:p w14:paraId="25E0A72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Να μείνουμε στις κωδικοποιήσεις. Βεβαίως θα ακούσω την απάντηση από τον Υπουργό αργότ</w:t>
      </w:r>
      <w:r>
        <w:rPr>
          <w:rFonts w:eastAsia="Times New Roman" w:cs="Times New Roman"/>
          <w:szCs w:val="24"/>
        </w:rPr>
        <w:t xml:space="preserve">ερα. Ξέρεις, λέει, όταν έχουμε έναν </w:t>
      </w:r>
      <w:r>
        <w:rPr>
          <w:rFonts w:eastAsia="Times New Roman" w:cs="Times New Roman"/>
          <w:szCs w:val="24"/>
        </w:rPr>
        <w:t>κ</w:t>
      </w:r>
      <w:r>
        <w:rPr>
          <w:rFonts w:eastAsia="Times New Roman" w:cs="Times New Roman"/>
          <w:szCs w:val="24"/>
        </w:rPr>
        <w:t>ώδικα, τα ζητήματα εκείνα τα οποία χρήζουν νομοθετικής κανονικής διαδικασίας στη Βουλή, δεν θα πηγαίνουν με τη διαδικασία των κωδίκων. Ναι δεν θα πηγαίνουν με τη διαδικασία των κωδίκων, αλλά ξέρετε, όταν έρχονται νομοθε</w:t>
      </w:r>
      <w:r>
        <w:rPr>
          <w:rFonts w:eastAsia="Times New Roman" w:cs="Times New Roman"/>
          <w:szCs w:val="24"/>
        </w:rPr>
        <w:t xml:space="preserve">τήματα τριακόσιων ή τετρακοσίων άρθρων, εκατοντάδων γενικά άρθρων, είναι σε θέση η Βουλή να τα διεξέλθει; Ή θα τα δέχεται ή θα τα απορρίπτει. Δεν προάγουμε ούτε τη νομοθεσία ούτε την </w:t>
      </w:r>
      <w:r>
        <w:rPr>
          <w:rFonts w:eastAsia="Times New Roman" w:cs="Times New Roman"/>
          <w:szCs w:val="24"/>
        </w:rPr>
        <w:lastRenderedPageBreak/>
        <w:t>οικονομία. Γιατί έχει ειπωθεί ότι η κωδικοποίηση θα δημιουργήσει εισόδημα</w:t>
      </w:r>
      <w:r>
        <w:rPr>
          <w:rFonts w:eastAsia="Times New Roman" w:cs="Times New Roman"/>
          <w:szCs w:val="24"/>
        </w:rPr>
        <w:t xml:space="preserve">, ότι θα αυξήσει, εάν δεν κάνω λάθος, κατά 0,3% ή 0,4% το ΑΕΠ της χώρας. Μη θεωρήσετε τον αριθμό απολύτως ακριβή, δεν έχω στο μυαλό μου μία πλήρη εικόνα. </w:t>
      </w:r>
    </w:p>
    <w:p w14:paraId="25E0A72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Όμως όλα αυτά αξίζουν μία συζήτηση, όπως γίνεται σήμερα, για τον λόγο ότι θα έπρεπε να υπάρχει ήδη απ</w:t>
      </w:r>
      <w:r>
        <w:rPr>
          <w:rFonts w:eastAsia="Times New Roman" w:cs="Times New Roman"/>
          <w:szCs w:val="24"/>
        </w:rPr>
        <w:t xml:space="preserve">οτέλεσμα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Κ</w:t>
      </w:r>
      <w:r>
        <w:rPr>
          <w:rFonts w:eastAsia="Times New Roman" w:cs="Times New Roman"/>
          <w:szCs w:val="24"/>
        </w:rPr>
        <w:t>ωδικοποίησης, ούτως ώστε να πούμε ότι είναι ένας θεσμός χρήσιμος. Δεν υπάρχει αποτέλεσμα μέχρι σήμερα. Έχουμε πειστεί ότι τα νομοθετήματα όπως έρχονται στις κατηγορίες αυτές, απλώς δίνουν ένα άλλοθι αδράνειας. Μιλάμε για ά</w:t>
      </w:r>
      <w:r>
        <w:rPr>
          <w:rFonts w:eastAsia="Times New Roman" w:cs="Times New Roman"/>
          <w:szCs w:val="24"/>
        </w:rPr>
        <w:t xml:space="preserve">λλοθι αδράνειας, για τον λόγο ότι έτσι παραγράφουμε τα τέσσερα, πέντε ή δέκα χρόνια αδράνειας μιας αντίστοιχης επιτροπής, δίνουμε μια παραγραφή, ένα άσυλο και λέμε ότι θα ξεκινήσουμε από σήμερα. Να ξεκινήσουμε από σήμερα; Πότε θα καταλήξουμε; </w:t>
      </w:r>
    </w:p>
    <w:p w14:paraId="25E0A72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5E0A72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Θα τελειώσω με αυτό, κύριε Πρόεδρε, ως προς το δεύτερο μέρος, διότι ήδη βλέπετε ότι ανέτρεψα και τη σειρά της νομοθέτησης σήμερα, για να αναφερθώ στις εξελίξεις που υπήρχαν στην Εθνική</w:t>
      </w:r>
      <w:r>
        <w:rPr>
          <w:rFonts w:eastAsia="Times New Roman" w:cs="Times New Roman"/>
          <w:szCs w:val="24"/>
        </w:rPr>
        <w:t xml:space="preserve"> Επιτροπή Δικαιωμάτων του Ανθρώπου, για τις οποίες ήδη έχουμε τοποθετηθεί αρνητικά σε τέτοιες διατάξεις. Κατανοείτε ότι δεν συμπαρασύρει αυτομάτως και την αρνητική μας ψήφο στο πρώτο μέρος, διότι δικαιολογήσαμε και τη θέση μας γι’ αυτό. Να μη μετατίθεται δ</w:t>
      </w:r>
      <w:r>
        <w:rPr>
          <w:rFonts w:eastAsia="Times New Roman" w:cs="Times New Roman"/>
          <w:szCs w:val="24"/>
        </w:rPr>
        <w:t xml:space="preserve">ηλαδή εκ της Βουλής ένα μεγάλο μέρος νομοθέτησης σε επιτροπές και δη σε μία διοικητική επιτροπή, όπως θα την ονόμαζα αυτή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 xml:space="preserve">ωδικοποίησης. Δεν έχει κάποια ανεξαρτησία, δεν έχει κάτι που να δικαιολογεί αυτόν τον πομπώδη τίτλο. Να μη μετατίθεται. </w:t>
      </w:r>
      <w:r>
        <w:rPr>
          <w:rFonts w:eastAsia="Times New Roman" w:cs="Times New Roman"/>
          <w:szCs w:val="24"/>
        </w:rPr>
        <w:t xml:space="preserve">Υπάρχουν ικανοί στα Υπουργεία. </w:t>
      </w:r>
    </w:p>
    <w:p w14:paraId="25E0A72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Δίνουν και αναθέσεις, όπως άκουσα, για κωδικοποίηση. Το είπε ο Πρόεδρος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κ</w:t>
      </w:r>
      <w:r>
        <w:rPr>
          <w:rFonts w:eastAsia="Times New Roman" w:cs="Times New Roman"/>
          <w:szCs w:val="24"/>
        </w:rPr>
        <w:t xml:space="preserve">ωδικοποίησης. Λέει «έχουμε και αναδόχους». Εάν έχουμε και αναδόχους, ακολουθούμε προφανώς τη διαδικασία των δημοσίων συμβάσεων. Όταν ένα </w:t>
      </w:r>
      <w:r>
        <w:rPr>
          <w:rFonts w:eastAsia="Times New Roman" w:cs="Times New Roman"/>
          <w:szCs w:val="24"/>
        </w:rPr>
        <w:t>υπουργείο κρίνει ότι πρέπει να κωδικοποιήσει τη νομο</w:t>
      </w:r>
      <w:r>
        <w:rPr>
          <w:rFonts w:eastAsia="Times New Roman" w:cs="Times New Roman"/>
          <w:szCs w:val="24"/>
        </w:rPr>
        <w:lastRenderedPageBreak/>
        <w:t xml:space="preserve">θεσία, όταν κρίνει η Κυβέρνηση συνολικά ότι πρέπει να κωδικοποιήσει έναν συγκεκριμένο κλάδο </w:t>
      </w:r>
      <w:r>
        <w:rPr>
          <w:rFonts w:eastAsia="Times New Roman" w:cs="Times New Roman"/>
          <w:szCs w:val="24"/>
        </w:rPr>
        <w:t>δ</w:t>
      </w:r>
      <w:r>
        <w:rPr>
          <w:rFonts w:eastAsia="Times New Roman" w:cs="Times New Roman"/>
          <w:szCs w:val="24"/>
        </w:rPr>
        <w:t>ικαίου, αφού ούτως ή άλλως σε αναδόχους θα καταλήξει</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πιτροπή θα είναι, υποτίθεται, η επισπεύδο</w:t>
      </w:r>
      <w:r>
        <w:rPr>
          <w:rFonts w:eastAsia="Times New Roman" w:cs="Times New Roman"/>
          <w:szCs w:val="24"/>
        </w:rPr>
        <w:t>υσα υπηρεσία, τι ανάγκη έχουμε κεντρικών επιτροπών ή εθνικών επιτροπών στρατηγικής; Όλα αυτά πλουτίζουν τη γραφειοκρατία. Δίνουν ενδεχομένως μία αίγλη νομοθέτησης. Δεν είναι, όμως, καλή η νομοθέτηση κατ’ αυτόν τον τρόπο</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συνεπώς, για να μην επαναλαμβά</w:t>
      </w:r>
      <w:r>
        <w:rPr>
          <w:rFonts w:eastAsia="Times New Roman" w:cs="Times New Roman"/>
          <w:szCs w:val="24"/>
        </w:rPr>
        <w:t>νω τα όσα έχω πει μέχρι στιγμής, έχουμε αρνητική ψήφο στο σύνολο του νομοσχεδίου.</w:t>
      </w:r>
    </w:p>
    <w:p w14:paraId="25E0A72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5E0A72E"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5E0A72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Καρρά.</w:t>
      </w:r>
    </w:p>
    <w:p w14:paraId="25E0A73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ενημερώσω το Σώμα </w:t>
      </w:r>
      <w:r>
        <w:rPr>
          <w:rFonts w:eastAsia="Times New Roman" w:cs="Times New Roman"/>
          <w:szCs w:val="24"/>
        </w:rPr>
        <w:t xml:space="preserve">ότι έχουν εγγραφεί επτά συνάδελφοι για να μιλήσουν. Σας το λέω, για να υπολογίσετε τους χρόνους σας. </w:t>
      </w:r>
    </w:p>
    <w:p w14:paraId="25E0A73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Ηλιόπουλος, ειδικός αγορητής από την Κοινοβουλευτική Ομάδα της Χρυσής Αυγής, έχει τον λόγο για δεκαπέντε λεπτά. </w:t>
      </w:r>
    </w:p>
    <w:p w14:paraId="25E0A73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w:t>
      </w:r>
      <w:r>
        <w:rPr>
          <w:rFonts w:eastAsia="Times New Roman" w:cs="Times New Roman"/>
          <w:szCs w:val="24"/>
        </w:rPr>
        <w:t>ριε Πρόεδρε.</w:t>
      </w:r>
    </w:p>
    <w:p w14:paraId="25E0A73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αποτελείται από έντεκα συνολικά άρθρα. Τα εννέα πρώτα αφορούν τη σύσταση, τη συγκρότηση και τις αρμοδιότητες της Κεντρικής Επιτροπής Κωδικοποίησης και συνιστούν την απόπειρα της Κυβέρνησης ΣΥΡΙΖΑ</w:t>
      </w:r>
      <w:r>
        <w:rPr>
          <w:rFonts w:eastAsia="Times New Roman" w:cs="Times New Roman"/>
          <w:szCs w:val="24"/>
        </w:rPr>
        <w:t>,</w:t>
      </w:r>
      <w:r>
        <w:rPr>
          <w:rFonts w:eastAsia="Times New Roman" w:cs="Times New Roman"/>
          <w:szCs w:val="24"/>
        </w:rPr>
        <w:t xml:space="preserve"> να στελεχώσει σε αγαστή</w:t>
      </w:r>
      <w:r>
        <w:rPr>
          <w:rFonts w:eastAsia="Times New Roman" w:cs="Times New Roman"/>
          <w:szCs w:val="24"/>
        </w:rPr>
        <w:t xml:space="preserve"> συνεργασία με το παλαιοκομματικό καθεστώς του ΠΑΣΟΚ την εν λόγω </w:t>
      </w:r>
      <w:r>
        <w:rPr>
          <w:rFonts w:eastAsia="Times New Roman" w:cs="Times New Roman"/>
          <w:szCs w:val="24"/>
        </w:rPr>
        <w:t>ε</w:t>
      </w:r>
      <w:r>
        <w:rPr>
          <w:rFonts w:eastAsia="Times New Roman" w:cs="Times New Roman"/>
          <w:szCs w:val="24"/>
        </w:rPr>
        <w:t xml:space="preserve">πιτροπή. </w:t>
      </w:r>
    </w:p>
    <w:p w14:paraId="25E0A73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κυβερνητική εμπειρία των παλαιών στελεχών του ΠΑΣΟΚ που αναμφίβολα οδήγησαν τη χώρα στον γκρεμό</w:t>
      </w:r>
      <w:r>
        <w:rPr>
          <w:rFonts w:eastAsia="Times New Roman" w:cs="Times New Roman"/>
          <w:szCs w:val="24"/>
        </w:rPr>
        <w:t>,</w:t>
      </w:r>
      <w:r>
        <w:rPr>
          <w:rFonts w:eastAsia="Times New Roman" w:cs="Times New Roman"/>
          <w:szCs w:val="24"/>
        </w:rPr>
        <w:t xml:space="preserve"> και η καταφανέστατη απορρόφησή τους από το συνονθύλευμα του ΣΥΡΙΖΑ αποτελεί την ε</w:t>
      </w:r>
      <w:r>
        <w:rPr>
          <w:rFonts w:eastAsia="Times New Roman" w:cs="Times New Roman"/>
          <w:szCs w:val="24"/>
        </w:rPr>
        <w:t>πιβεβαίωση ότι τίποτα δεν έχει αλλάξει στην πολιτική ζωή του τόπου.</w:t>
      </w:r>
    </w:p>
    <w:p w14:paraId="25E0A73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είναι δέον να αναφερθεί η κοινώς παραδεκτή άποψη ότι νομικό πλαίσιο που ισχύει στην Ελλάδα, έτσι όπως έχει διαμορφωθεί τις τελευταίες δεκαετίες, χαρακτηρίζεται </w:t>
      </w:r>
      <w:r>
        <w:rPr>
          <w:rFonts w:eastAsia="Times New Roman" w:cs="Times New Roman"/>
          <w:szCs w:val="24"/>
        </w:rPr>
        <w:lastRenderedPageBreak/>
        <w:t>ως δαιδαλώδε</w:t>
      </w:r>
      <w:r>
        <w:rPr>
          <w:rFonts w:eastAsia="Times New Roman" w:cs="Times New Roman"/>
          <w:szCs w:val="24"/>
        </w:rPr>
        <w:t>ς. Αποτέλεσμα αυτής της κατάστασης είναι να προκύπτουν πολλές ασάφειες και ερμηνευτικές δυσκολίες στην εφαρμογή νόμων και στην απονομή δικαιοσύνης.</w:t>
      </w:r>
    </w:p>
    <w:p w14:paraId="25E0A73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πει πολλές φορές ότι δεν έχουμε έλλειψη νόμων. Στην εφαρμογή των νόμων υστερούμε εδώ στην Ελλάδα. </w:t>
      </w:r>
    </w:p>
    <w:p w14:paraId="25E0A73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Ο υποτιθέμενος σκοπός του νομοσχεδίου αφορά στην τροποποίηση των διατάξεων του </w:t>
      </w:r>
      <w:r>
        <w:rPr>
          <w:rFonts w:eastAsia="Times New Roman" w:cs="Times New Roman"/>
          <w:szCs w:val="24"/>
        </w:rPr>
        <w:t>π.δ.</w:t>
      </w:r>
      <w:r>
        <w:rPr>
          <w:rFonts w:eastAsia="Times New Roman" w:cs="Times New Roman"/>
          <w:szCs w:val="24"/>
        </w:rPr>
        <w:t>32/2004</w:t>
      </w:r>
      <w:r>
        <w:rPr>
          <w:rFonts w:eastAsia="Times New Roman" w:cs="Times New Roman"/>
          <w:szCs w:val="24"/>
        </w:rPr>
        <w:t>,</w:t>
      </w:r>
      <w:r>
        <w:rPr>
          <w:rFonts w:eastAsia="Times New Roman" w:cs="Times New Roman"/>
          <w:szCs w:val="24"/>
        </w:rPr>
        <w:t xml:space="preserve"> δυνάμει του οποίου συστάθηκε Κεντρική Επιτροπή Κωδικοποίησης. Σκοπός της ήταν η συστηματοποίηση και η γενίκευση του έργου της κωδικοποίησης της νομοθεσίας. </w:t>
      </w:r>
    </w:p>
    <w:p w14:paraId="25E0A73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προέκυψε και από την ακρόαση των φορέων και ειδικότερα του Ιωάννη Συμεωνίδη, του Προέδρου της Κεντρικής Επιτροπής Κωδικοποίησης,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ωδικοποίησης υπάρχει και φαίνεται ότι λειτουργεί εδώ και τουλάχιστον δεκαπέντε χρόνια, όταν και συστήθηκε με τ</w:t>
      </w:r>
      <w:r>
        <w:rPr>
          <w:rFonts w:eastAsia="Times New Roman" w:cs="Times New Roman"/>
          <w:szCs w:val="24"/>
        </w:rPr>
        <w:t xml:space="preserve">ον ν.3133/2003. </w:t>
      </w:r>
    </w:p>
    <w:p w14:paraId="25E0A73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Κατά συνέπεια με το παρόν νομοσχέδιο δεν θεσπίζετε, βέβαια, τη σύσταση κάποιας καινούρ</w:t>
      </w:r>
      <w:r>
        <w:rPr>
          <w:rFonts w:eastAsia="Times New Roman" w:cs="Times New Roman"/>
          <w:szCs w:val="24"/>
        </w:rPr>
        <w:t>γ</w:t>
      </w:r>
      <w:r>
        <w:rPr>
          <w:rFonts w:eastAsia="Times New Roman" w:cs="Times New Roman"/>
          <w:szCs w:val="24"/>
        </w:rPr>
        <w:t>ιας επιτροπής επιφορτισμένης με το έργο της κωδικοποίησης. Αντίθετα επιχειρείτε, με εύσχημο τρόπο, να ψηφίσετε έναν νέο νόμο</w:t>
      </w:r>
      <w:r>
        <w:rPr>
          <w:rFonts w:eastAsia="Times New Roman" w:cs="Times New Roman"/>
          <w:szCs w:val="24"/>
        </w:rPr>
        <w:t>,</w:t>
      </w:r>
      <w:r>
        <w:rPr>
          <w:rFonts w:eastAsia="Times New Roman" w:cs="Times New Roman"/>
          <w:szCs w:val="24"/>
        </w:rPr>
        <w:t xml:space="preserve"> δυνάμει του οποίου </w:t>
      </w:r>
      <w:r>
        <w:rPr>
          <w:rFonts w:eastAsia="Times New Roman" w:cs="Times New Roman"/>
          <w:szCs w:val="24"/>
        </w:rPr>
        <w:lastRenderedPageBreak/>
        <w:t>θα κατα</w:t>
      </w:r>
      <w:r>
        <w:rPr>
          <w:rFonts w:eastAsia="Times New Roman" w:cs="Times New Roman"/>
          <w:szCs w:val="24"/>
        </w:rPr>
        <w:t>στήσετε την ΚΕΚ όργανο της πολιτικής εξουσίας. Και όταν έρθει η επόμενη κυβέρνηση</w:t>
      </w:r>
      <w:r>
        <w:rPr>
          <w:rFonts w:eastAsia="Times New Roman" w:cs="Times New Roman"/>
          <w:szCs w:val="24"/>
        </w:rPr>
        <w:t>,</w:t>
      </w:r>
      <w:r>
        <w:rPr>
          <w:rFonts w:eastAsia="Times New Roman" w:cs="Times New Roman"/>
          <w:szCs w:val="24"/>
        </w:rPr>
        <w:t xml:space="preserve"> θα μπορεί κάλλιστα να προβεί σε σχετικές τροποποιήσεις του νόμου, να εκδοθούν οι σχετικές </w:t>
      </w:r>
      <w:r>
        <w:rPr>
          <w:rFonts w:eastAsia="Times New Roman" w:cs="Times New Roman"/>
          <w:szCs w:val="24"/>
        </w:rPr>
        <w:t>π</w:t>
      </w:r>
      <w:r>
        <w:rPr>
          <w:rFonts w:eastAsia="Times New Roman" w:cs="Times New Roman"/>
          <w:szCs w:val="24"/>
        </w:rPr>
        <w:t xml:space="preserve">ρωθυπουργικές αποφάσεις και να αλλάξει εκ νέου η σύσταση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κ</w:t>
      </w:r>
      <w:r>
        <w:rPr>
          <w:rFonts w:eastAsia="Times New Roman" w:cs="Times New Roman"/>
          <w:szCs w:val="24"/>
        </w:rPr>
        <w:t>ωδικοποίησ</w:t>
      </w:r>
      <w:r>
        <w:rPr>
          <w:rFonts w:eastAsia="Times New Roman" w:cs="Times New Roman"/>
          <w:szCs w:val="24"/>
        </w:rPr>
        <w:t xml:space="preserve">ης. </w:t>
      </w:r>
    </w:p>
    <w:p w14:paraId="25E0A73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γεγονός ότι από το 2013 η Κεντρική Επιτροπή Κωδικοποίησης δεν λειτουργούσε -και τι λειτουργεί σε αυτό το κράτος άλλωστε;- και δεν παρήγαγε ουσιαστικό </w:t>
      </w:r>
      <w:proofErr w:type="spellStart"/>
      <w:r>
        <w:rPr>
          <w:rFonts w:eastAsia="Times New Roman" w:cs="Times New Roman"/>
          <w:szCs w:val="24"/>
        </w:rPr>
        <w:t>κωδικοποιητικό</w:t>
      </w:r>
      <w:proofErr w:type="spellEnd"/>
      <w:r>
        <w:rPr>
          <w:rFonts w:eastAsia="Times New Roman" w:cs="Times New Roman"/>
          <w:szCs w:val="24"/>
        </w:rPr>
        <w:t xml:space="preserve"> έργο. Και αυτό αναδεικνύει μία ακόμη παθογένεια του δαιδαλώδους οργανωτικ</w:t>
      </w:r>
      <w:r>
        <w:rPr>
          <w:rFonts w:eastAsia="Times New Roman" w:cs="Times New Roman"/>
          <w:szCs w:val="24"/>
        </w:rPr>
        <w:t xml:space="preserve">ού μηχανισμού της πολιτείας. </w:t>
      </w:r>
    </w:p>
    <w:p w14:paraId="25E0A73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θα μπορούσαν να λείψουν από το νομοσχέδιο της Κυβέρνησής σας, βέβαια, και οι προβλέψεις περί της εντάξεως προσώπων και διαφόρων συλλογικοτήτων -θα τα πούμε και πιο μετά αυτά- στην Εθνική Επιτροπή για τα Δικαιώματα του Ανθρ</w:t>
      </w:r>
      <w:r>
        <w:rPr>
          <w:rFonts w:eastAsia="Times New Roman" w:cs="Times New Roman"/>
          <w:szCs w:val="24"/>
        </w:rPr>
        <w:t>ώπου και την Εθνική Επιτροπή Βιοηθικής. Ακόμη μία ανισότητα εναντίον των Ελλήνων!</w:t>
      </w:r>
    </w:p>
    <w:p w14:paraId="25E0A73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Σε θεωρητικό επίπεδο η κωδικοποίηση της ισχύουσας νομοθεσίας αποτελεί μία εκ των βασικών διαδικασιών της καλής νομοθέτησης</w:t>
      </w:r>
      <w:r>
        <w:rPr>
          <w:rFonts w:eastAsia="Times New Roman" w:cs="Times New Roman"/>
          <w:szCs w:val="24"/>
        </w:rPr>
        <w:t>,</w:t>
      </w:r>
      <w:r>
        <w:rPr>
          <w:rFonts w:eastAsia="Times New Roman" w:cs="Times New Roman"/>
          <w:szCs w:val="24"/>
        </w:rPr>
        <w:t xml:space="preserve"> καθώς συμβάλλει ουσιαστικά στην αντιμετώπιση </w:t>
      </w:r>
      <w:r>
        <w:rPr>
          <w:rFonts w:eastAsia="Times New Roman" w:cs="Times New Roman"/>
          <w:szCs w:val="24"/>
        </w:rPr>
        <w:lastRenderedPageBreak/>
        <w:t>της π</w:t>
      </w:r>
      <w:r>
        <w:rPr>
          <w:rFonts w:eastAsia="Times New Roman" w:cs="Times New Roman"/>
          <w:szCs w:val="24"/>
        </w:rPr>
        <w:t>ολυνομίας και στη συστηματοποίηση της έννομης τάξης. Μέσω αυτής επιτυγχάνεται η θεματική κατηγοριοποίηση των κανόνων δικαίου, επιλύονται οι συγκρούσεις μεταξύ διατάξεων με παρόμοιο περιεχόμενο, διευκολύνεται ο εντοπισμός αυτών που εν τέλει ισχύουν με άμεση</w:t>
      </w:r>
      <w:r>
        <w:rPr>
          <w:rFonts w:eastAsia="Times New Roman" w:cs="Times New Roman"/>
          <w:szCs w:val="24"/>
        </w:rPr>
        <w:t xml:space="preserve"> συνέπεια της επίτευξη της ασφάλειας δικαίου. </w:t>
      </w:r>
    </w:p>
    <w:p w14:paraId="25E0A73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 αυτό έργο ανέλαβε η Κεντρική Επιτροπή Κωδικοποίησης ως ανταπόκριση στο χρόνιο ελληνικό πρόβλημα της πολυνομίας. Οι κώδικες που αναλαμβάνει να καταρτίσει, διακρίνονται σε κώδικες τυπικών νόμων, οι </w:t>
      </w:r>
      <w:r>
        <w:rPr>
          <w:rFonts w:eastAsia="Times New Roman" w:cs="Times New Roman"/>
          <w:szCs w:val="24"/>
        </w:rPr>
        <w:t xml:space="preserve">οποίοι κυρώνονται από τη Βουλή όπως προβλέπεται από το άρθρο 76 του Συντάγματος, και σε κώδικες κανονιστικών διαταγμάτων και κανονιστικών υπουργικών αποφάσεων οι οποίοι εκδίδονται με προεδρικό διάταγμα ύστερα από πρόταση των αρμοδίων -ανάλογα, βέβαια, και </w:t>
      </w:r>
      <w:r>
        <w:rPr>
          <w:rFonts w:eastAsia="Times New Roman" w:cs="Times New Roman"/>
          <w:szCs w:val="24"/>
        </w:rPr>
        <w:t xml:space="preserve">με </w:t>
      </w:r>
      <w:r>
        <w:rPr>
          <w:rFonts w:eastAsia="Times New Roman" w:cs="Times New Roman"/>
          <w:szCs w:val="24"/>
        </w:rPr>
        <w:t xml:space="preserve">το </w:t>
      </w:r>
      <w:r>
        <w:rPr>
          <w:rFonts w:eastAsia="Times New Roman" w:cs="Times New Roman"/>
          <w:szCs w:val="24"/>
        </w:rPr>
        <w:t>αντικείμενο του κώδικα- Υπουργών.</w:t>
      </w:r>
    </w:p>
    <w:p w14:paraId="25E0A73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Από το συνολικό νομοθετικό πλαίσιο λειτουργίας της ΚΕΚ προκύπτει η σαφής αντίληψη ότι</w:t>
      </w:r>
      <w:r>
        <w:rPr>
          <w:rFonts w:eastAsia="Times New Roman" w:cs="Times New Roman"/>
          <w:szCs w:val="24"/>
        </w:rPr>
        <w:t>,</w:t>
      </w:r>
      <w:r>
        <w:rPr>
          <w:rFonts w:eastAsia="Times New Roman" w:cs="Times New Roman"/>
          <w:szCs w:val="24"/>
        </w:rPr>
        <w:t xml:space="preserve"> το έργο της κωδικοποίησης προϋποθέτει νομική επιστημονική κατάρτιση. Ως εκ τούτου προ</w:t>
      </w:r>
      <w:r>
        <w:rPr>
          <w:rFonts w:eastAsia="Times New Roman" w:cs="Times New Roman"/>
          <w:szCs w:val="24"/>
        </w:rPr>
        <w:lastRenderedPageBreak/>
        <w:t>βλέπεται ρητά</w:t>
      </w:r>
      <w:r>
        <w:rPr>
          <w:rFonts w:eastAsia="Times New Roman" w:cs="Times New Roman"/>
          <w:szCs w:val="24"/>
        </w:rPr>
        <w:t>,</w:t>
      </w:r>
      <w:r>
        <w:rPr>
          <w:rFonts w:eastAsia="Times New Roman" w:cs="Times New Roman"/>
          <w:szCs w:val="24"/>
        </w:rPr>
        <w:t xml:space="preserve"> να συμμετέχουν στη σύνθεση αυ</w:t>
      </w:r>
      <w:r>
        <w:rPr>
          <w:rFonts w:eastAsia="Times New Roman" w:cs="Times New Roman"/>
          <w:szCs w:val="24"/>
        </w:rPr>
        <w:t>τής σχεδόν αποκλειστικά ειδήμονες προερχόμενοι από τον χώρο της νομικής επιστήμης.</w:t>
      </w:r>
    </w:p>
    <w:p w14:paraId="25E0A73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Γιατί, όμως, εσείς, κύριοι της Κυβέρνησης, αποφασίσατε το</w:t>
      </w:r>
      <w:r>
        <w:rPr>
          <w:rFonts w:eastAsia="Times New Roman" w:cs="Times New Roman"/>
          <w:szCs w:val="24"/>
        </w:rPr>
        <w:t>ν</w:t>
      </w:r>
      <w:r>
        <w:rPr>
          <w:rFonts w:eastAsia="Times New Roman" w:cs="Times New Roman"/>
          <w:szCs w:val="24"/>
        </w:rPr>
        <w:t xml:space="preserve"> διορισμό των μελών της ΚΕΚ κατόπιν αποφάσεως του Πρωθυπουργού, όπως ρητώς διατυπώνεται στο άρθρο 1 παράγραφος 3 το</w:t>
      </w:r>
      <w:r>
        <w:rPr>
          <w:rFonts w:eastAsia="Times New Roman" w:cs="Times New Roman"/>
          <w:szCs w:val="24"/>
        </w:rPr>
        <w:t xml:space="preserve">υ νομοσχεδίου; </w:t>
      </w:r>
    </w:p>
    <w:p w14:paraId="25E0A74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Να μας πείτε σε τι εξυπηρετεί αυτή η διάταξη</w:t>
      </w:r>
      <w:r>
        <w:rPr>
          <w:rFonts w:eastAsia="Times New Roman" w:cs="Times New Roman"/>
          <w:szCs w:val="24"/>
        </w:rPr>
        <w:t>,</w:t>
      </w:r>
      <w:r>
        <w:rPr>
          <w:rFonts w:eastAsia="Times New Roman" w:cs="Times New Roman"/>
          <w:szCs w:val="24"/>
        </w:rPr>
        <w:t xml:space="preserve"> και για ποιον λόγο δεν θεσπίζετε τη διενέργεια ειδικής ταχείας διαδικασίας για την επιλογή των μελών της </w:t>
      </w:r>
      <w:r>
        <w:rPr>
          <w:rFonts w:eastAsia="Times New Roman" w:cs="Times New Roman"/>
          <w:szCs w:val="24"/>
        </w:rPr>
        <w:t>ε</w:t>
      </w:r>
      <w:r>
        <w:rPr>
          <w:rFonts w:eastAsia="Times New Roman" w:cs="Times New Roman"/>
          <w:szCs w:val="24"/>
        </w:rPr>
        <w:t>πιτροπής από τα θεσμικά όργανα στα οποία τυχόν ανήκουν.</w:t>
      </w:r>
    </w:p>
    <w:p w14:paraId="25E0A74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προφανής</w:t>
      </w:r>
      <w:r>
        <w:rPr>
          <w:rFonts w:eastAsia="Times New Roman" w:cs="Times New Roman"/>
          <w:szCs w:val="24"/>
        </w:rPr>
        <w:t>,</w:t>
      </w:r>
      <w:r>
        <w:rPr>
          <w:rFonts w:eastAsia="Times New Roman" w:cs="Times New Roman"/>
          <w:szCs w:val="24"/>
        </w:rPr>
        <w:t xml:space="preserve"> και α</w:t>
      </w:r>
      <w:r>
        <w:rPr>
          <w:rFonts w:eastAsia="Times New Roman" w:cs="Times New Roman"/>
          <w:szCs w:val="24"/>
        </w:rPr>
        <w:t>φορά, βέβαια, την πρόθεσή σας να δημιουργήσετε σχέσεις εξαρτήσεως μεταξύ της Κεντρική</w:t>
      </w:r>
      <w:r>
        <w:rPr>
          <w:rFonts w:eastAsia="Times New Roman" w:cs="Times New Roman"/>
          <w:szCs w:val="24"/>
        </w:rPr>
        <w:t>ς</w:t>
      </w:r>
      <w:r>
        <w:rPr>
          <w:rFonts w:eastAsia="Times New Roman" w:cs="Times New Roman"/>
          <w:szCs w:val="24"/>
        </w:rPr>
        <w:t xml:space="preserve"> Επιτροπή</w:t>
      </w:r>
      <w:r>
        <w:rPr>
          <w:rFonts w:eastAsia="Times New Roman" w:cs="Times New Roman"/>
          <w:szCs w:val="24"/>
        </w:rPr>
        <w:t>ς</w:t>
      </w:r>
      <w:r>
        <w:rPr>
          <w:rFonts w:eastAsia="Times New Roman" w:cs="Times New Roman"/>
          <w:szCs w:val="24"/>
        </w:rPr>
        <w:t xml:space="preserve"> Κωδικοποίησης και της Κυβέρνησης</w:t>
      </w:r>
      <w:r>
        <w:rPr>
          <w:rFonts w:eastAsia="Times New Roman" w:cs="Times New Roman"/>
          <w:szCs w:val="24"/>
        </w:rPr>
        <w:t>,</w:t>
      </w:r>
      <w:r>
        <w:rPr>
          <w:rFonts w:eastAsia="Times New Roman" w:cs="Times New Roman"/>
          <w:szCs w:val="24"/>
        </w:rPr>
        <w:t xml:space="preserve"> για όσο χρονικό διάστημα θα διαχειρίζεστε ακόμα την εξουσία.</w:t>
      </w:r>
    </w:p>
    <w:p w14:paraId="25E0A74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Γυρνώντας τώρα στον επιδιωκόμενο σκοπό της ΚΕΚ</w:t>
      </w:r>
      <w:r>
        <w:rPr>
          <w:rFonts w:eastAsia="Times New Roman" w:cs="Times New Roman"/>
          <w:szCs w:val="24"/>
        </w:rPr>
        <w:t>,</w:t>
      </w:r>
      <w:r>
        <w:rPr>
          <w:rFonts w:eastAsia="Times New Roman" w:cs="Times New Roman"/>
          <w:szCs w:val="24"/>
        </w:rPr>
        <w:t xml:space="preserve"> πρέπει να καταγγ</w:t>
      </w:r>
      <w:r>
        <w:rPr>
          <w:rFonts w:eastAsia="Times New Roman" w:cs="Times New Roman"/>
          <w:szCs w:val="24"/>
        </w:rPr>
        <w:t xml:space="preserve">είλουμε ότι η ανάγκη κωδικοποίησης προκύπτει από την κατά συρροή νομοθέτηση των </w:t>
      </w:r>
      <w:r>
        <w:rPr>
          <w:rFonts w:eastAsia="Times New Roman" w:cs="Times New Roman"/>
          <w:szCs w:val="24"/>
        </w:rPr>
        <w:t>ο</w:t>
      </w:r>
      <w:r>
        <w:rPr>
          <w:rFonts w:eastAsia="Times New Roman" w:cs="Times New Roman"/>
          <w:szCs w:val="24"/>
        </w:rPr>
        <w:t xml:space="preserve">δηγιών και </w:t>
      </w:r>
      <w:r>
        <w:rPr>
          <w:rFonts w:eastAsia="Times New Roman" w:cs="Times New Roman"/>
          <w:szCs w:val="24"/>
        </w:rPr>
        <w:t>κ</w:t>
      </w:r>
      <w:r>
        <w:rPr>
          <w:rFonts w:eastAsia="Times New Roman" w:cs="Times New Roman"/>
          <w:szCs w:val="24"/>
        </w:rPr>
        <w:t>ανονι</w:t>
      </w:r>
      <w:r>
        <w:rPr>
          <w:rFonts w:eastAsia="Times New Roman" w:cs="Times New Roman"/>
          <w:szCs w:val="24"/>
        </w:rPr>
        <w:lastRenderedPageBreak/>
        <w:t>σμών που επιβάλλει η Ευρωπαϊκή Ένωση. Η παραγωγή εγχώριου δικαίου έχει περιοριστεί</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διατάξεις που προκύπτουν από τις </w:t>
      </w:r>
      <w:proofErr w:type="spellStart"/>
      <w:r>
        <w:rPr>
          <w:rFonts w:eastAsia="Times New Roman" w:cs="Times New Roman"/>
          <w:szCs w:val="24"/>
        </w:rPr>
        <w:t>μνηνονιακές</w:t>
      </w:r>
      <w:proofErr w:type="spellEnd"/>
      <w:r>
        <w:rPr>
          <w:rFonts w:eastAsia="Times New Roman" w:cs="Times New Roman"/>
          <w:szCs w:val="24"/>
        </w:rPr>
        <w:t xml:space="preserve"> συμβάσεις</w:t>
      </w:r>
      <w:r>
        <w:rPr>
          <w:rFonts w:eastAsia="Times New Roman" w:cs="Times New Roman"/>
          <w:szCs w:val="24"/>
        </w:rPr>
        <w:t>,</w:t>
      </w:r>
      <w:r>
        <w:rPr>
          <w:rFonts w:eastAsia="Times New Roman" w:cs="Times New Roman"/>
          <w:szCs w:val="24"/>
        </w:rPr>
        <w:t xml:space="preserve"> και τεί</w:t>
      </w:r>
      <w:r>
        <w:rPr>
          <w:rFonts w:eastAsia="Times New Roman" w:cs="Times New Roman"/>
          <w:szCs w:val="24"/>
        </w:rPr>
        <w:t>νουν, δήθεν, να καταστήσουν ευνοϊκό το περιβάλλον για την υλοποίηση των, δήθεν, μεταρρυθμίσεων.</w:t>
      </w:r>
    </w:p>
    <w:p w14:paraId="25E0A74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 πάσχει. Πάσχει από τις ασύνδετες διατάξεις, πάσχει από την πρόχειρη νομοθέτηση, πάσχει από την αδυναμία σας να υπηρετήσετε το συμφέρον τ</w:t>
      </w:r>
      <w:r>
        <w:rPr>
          <w:rFonts w:eastAsia="Times New Roman" w:cs="Times New Roman"/>
          <w:szCs w:val="24"/>
        </w:rPr>
        <w:t>ου ελληνικού λαού.</w:t>
      </w:r>
    </w:p>
    <w:p w14:paraId="25E0A74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Περνώντας στο άρθρο 10 του νομοσχεδίου</w:t>
      </w:r>
      <w:r>
        <w:rPr>
          <w:rFonts w:eastAsia="Times New Roman" w:cs="Times New Roman"/>
          <w:szCs w:val="24"/>
        </w:rPr>
        <w:t>-</w:t>
      </w:r>
      <w:r>
        <w:rPr>
          <w:rFonts w:eastAsia="Times New Roman" w:cs="Times New Roman"/>
          <w:szCs w:val="24"/>
        </w:rPr>
        <w:t xml:space="preserve"> σχετικά με τις τοποθετήσεις μελών στην Εθνική Επιτροπή για τα Δικαιώματα του Ανθρώπου, αλλά και στην Επιτροπή Βιοηθικής </w:t>
      </w:r>
      <w:r>
        <w:rPr>
          <w:rFonts w:eastAsia="Times New Roman" w:cs="Times New Roman"/>
          <w:szCs w:val="24"/>
        </w:rPr>
        <w:t>-</w:t>
      </w:r>
      <w:r>
        <w:rPr>
          <w:rFonts w:eastAsia="Times New Roman" w:cs="Times New Roman"/>
          <w:szCs w:val="24"/>
        </w:rPr>
        <w:t>έχουμε να παρατηρήσουμε το εξής καταφανές</w:t>
      </w:r>
      <w:r>
        <w:rPr>
          <w:rFonts w:eastAsia="Times New Roman" w:cs="Times New Roman"/>
          <w:szCs w:val="24"/>
        </w:rPr>
        <w:t>.</w:t>
      </w:r>
      <w:r>
        <w:rPr>
          <w:rFonts w:eastAsia="Times New Roman" w:cs="Times New Roman"/>
          <w:szCs w:val="24"/>
        </w:rPr>
        <w:t xml:space="preserve"> Δεν θα μπορούσε να λείψει και από</w:t>
      </w:r>
      <w:r>
        <w:rPr>
          <w:rFonts w:eastAsia="Times New Roman" w:cs="Times New Roman"/>
          <w:szCs w:val="24"/>
        </w:rPr>
        <w:t xml:space="preserve"> αυτό το νομοσχέδιο η εισαγωγή διάταξης</w:t>
      </w:r>
      <w:r>
        <w:rPr>
          <w:rFonts w:eastAsia="Times New Roman" w:cs="Times New Roman"/>
          <w:szCs w:val="24"/>
        </w:rPr>
        <w:t>,</w:t>
      </w:r>
      <w:r>
        <w:rPr>
          <w:rFonts w:eastAsia="Times New Roman" w:cs="Times New Roman"/>
          <w:szCs w:val="24"/>
        </w:rPr>
        <w:t xml:space="preserve"> σχετικά με τη νομιμοποίηση και τη θέσπιση της συμμετοχής στην Εθνική Επιτροπή για τα Δικαιώματα του Ανθρώπου και στην Εθνική Επιτροπή Βιοηθικής προσώπων από οργανώσεις </w:t>
      </w:r>
      <w:proofErr w:type="spellStart"/>
      <w:r>
        <w:rPr>
          <w:rFonts w:eastAsia="Times New Roman" w:cs="Times New Roman"/>
          <w:szCs w:val="24"/>
        </w:rPr>
        <w:t>διεμφυλικών</w:t>
      </w:r>
      <w:proofErr w:type="spellEnd"/>
      <w:r>
        <w:rPr>
          <w:rFonts w:eastAsia="Times New Roman" w:cs="Times New Roman"/>
          <w:szCs w:val="24"/>
        </w:rPr>
        <w:t>, ο</w:t>
      </w:r>
      <w:r>
        <w:rPr>
          <w:rFonts w:eastAsia="Times New Roman" w:cs="Times New Roman"/>
          <w:szCs w:val="24"/>
        </w:rPr>
        <w:lastRenderedPageBreak/>
        <w:t xml:space="preserve">μοφυλόφιλων, λεσβιών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Έχετε βάλει πέντε τέτοιες οργανώσεις, για να έχουν πέντε ψήφους στην </w:t>
      </w:r>
      <w:r>
        <w:rPr>
          <w:rFonts w:eastAsia="Times New Roman" w:cs="Times New Roman"/>
          <w:szCs w:val="24"/>
        </w:rPr>
        <w:t>ε</w:t>
      </w:r>
      <w:r>
        <w:rPr>
          <w:rFonts w:eastAsia="Times New Roman" w:cs="Times New Roman"/>
          <w:szCs w:val="24"/>
        </w:rPr>
        <w:t xml:space="preserve">πιτροπή για τα Ανθρώπινα Δικαιώματα. </w:t>
      </w:r>
    </w:p>
    <w:p w14:paraId="25E0A74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Πρόκειται όπως γνωρίζουμε για την τροποποίηση του ν.2667/1998, που θέσπισε τη λειτουργία των επιτροπών που αναφέρθηκαν προηγουμένως.</w:t>
      </w:r>
    </w:p>
    <w:p w14:paraId="25E0A74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απορίας </w:t>
      </w:r>
      <w:r>
        <w:rPr>
          <w:rFonts w:eastAsia="Times New Roman" w:cs="Times New Roman"/>
          <w:szCs w:val="24"/>
        </w:rPr>
        <w:t xml:space="preserve">άξιο σε τι θα εξυπηρετεί η συμμετοχή τόσων προσώπων--αυτών των συγκεκριμένων προσώπων- εις ό,τι αφορά την ανάδειξη των θεμάτων της βιοηθικής και των ανθρώπινων δικαιωμάτων. Ιδεοληψίες, πολιτική ενσωμάτωση κοινωνικών </w:t>
      </w:r>
      <w:proofErr w:type="spellStart"/>
      <w:r>
        <w:rPr>
          <w:rFonts w:eastAsia="Times New Roman" w:cs="Times New Roman"/>
          <w:szCs w:val="24"/>
        </w:rPr>
        <w:t>μειοψηφιών</w:t>
      </w:r>
      <w:proofErr w:type="spellEnd"/>
      <w:r>
        <w:rPr>
          <w:rFonts w:eastAsia="Times New Roman" w:cs="Times New Roman"/>
          <w:szCs w:val="24"/>
        </w:rPr>
        <w:t xml:space="preserve"> και, φυσικά, τακτοποίηση κομμ</w:t>
      </w:r>
      <w:r>
        <w:rPr>
          <w:rFonts w:eastAsia="Times New Roman" w:cs="Times New Roman"/>
          <w:szCs w:val="24"/>
        </w:rPr>
        <w:t>ατικών υποχρεώσεων έναντι των συνιστωσών του κυβερν</w:t>
      </w:r>
      <w:r>
        <w:rPr>
          <w:rFonts w:eastAsia="Times New Roman" w:cs="Times New Roman"/>
          <w:szCs w:val="24"/>
        </w:rPr>
        <w:t>ώ</w:t>
      </w:r>
      <w:r>
        <w:rPr>
          <w:rFonts w:eastAsia="Times New Roman" w:cs="Times New Roman"/>
          <w:szCs w:val="24"/>
        </w:rPr>
        <w:t>ντος κόμματος!</w:t>
      </w:r>
    </w:p>
    <w:p w14:paraId="25E0A74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τροποποίηση του άρθρου 2 του ν.2667/1998, σχετικά με τη δυνατότητα να καθορίζουν κάποιες ΜΚΟ τα πρόσωπα που επιθυμούν για τη στελέχωση των επιτροπών αυτών, αποδεικνύει περίτρανα ότι τα όσ</w:t>
      </w:r>
      <w:r>
        <w:rPr>
          <w:rFonts w:eastAsia="Times New Roman" w:cs="Times New Roman"/>
          <w:szCs w:val="24"/>
        </w:rPr>
        <w:t>α καταγγέλλουμε εδώ και χρόνια</w:t>
      </w:r>
      <w:r>
        <w:rPr>
          <w:rFonts w:eastAsia="Times New Roman" w:cs="Times New Roman"/>
          <w:szCs w:val="24"/>
        </w:rPr>
        <w:t>,</w:t>
      </w:r>
      <w:r>
        <w:rPr>
          <w:rFonts w:eastAsia="Times New Roman" w:cs="Times New Roman"/>
          <w:szCs w:val="24"/>
        </w:rPr>
        <w:t xml:space="preserve"> σχετικά με τις υπαλληλικές σχέσεις των αριστερών στις διάφορες ΜΚΟ, είναι απολύτως αληθή. Και εδώ διαπιστώνουμε ότι υπάρχει η πρόβλεψη για το διορισμό αναπληρωματικών μελών, σε πλεόνασμα, </w:t>
      </w:r>
      <w:r>
        <w:rPr>
          <w:rFonts w:eastAsia="Times New Roman" w:cs="Times New Roman"/>
          <w:szCs w:val="24"/>
        </w:rPr>
        <w:lastRenderedPageBreak/>
        <w:t>με ό,τι αυτό συνεπάγεται για την επι</w:t>
      </w:r>
      <w:r>
        <w:rPr>
          <w:rFonts w:eastAsia="Times New Roman" w:cs="Times New Roman"/>
          <w:szCs w:val="24"/>
        </w:rPr>
        <w:t>βάρυνση του κρατικού προϋπολογισμού.</w:t>
      </w:r>
    </w:p>
    <w:p w14:paraId="25E0A74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 εκπρόσωπος της ΕΕΔΑ στηλίτευσε την κυβερνητική πρωτοβουλία</w:t>
      </w:r>
      <w:r>
        <w:rPr>
          <w:rFonts w:eastAsia="Times New Roman" w:cs="Times New Roman"/>
          <w:szCs w:val="24"/>
        </w:rPr>
        <w:t>,</w:t>
      </w:r>
      <w:r>
        <w:rPr>
          <w:rFonts w:eastAsia="Times New Roman" w:cs="Times New Roman"/>
          <w:szCs w:val="24"/>
        </w:rPr>
        <w:t xml:space="preserve"> σχετικά με τις προτεινόμενες τροποποιήσεις και είπε ότι, δυστυχώς, η πρόσφατη νομοθετική πρωτοβουλία βρίσκει την Εθνική Επιτροπή για τα Δικαιώματα του Ανθρώπ</w:t>
      </w:r>
      <w:r>
        <w:rPr>
          <w:rFonts w:eastAsia="Times New Roman" w:cs="Times New Roman"/>
          <w:szCs w:val="24"/>
        </w:rPr>
        <w:t>ου εντελώς αντίθετη και για αυτά που περιέχει και γι’ αυτά που αγνοεί.</w:t>
      </w:r>
    </w:p>
    <w:p w14:paraId="25E0A74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ε</w:t>
      </w:r>
      <w:r>
        <w:rPr>
          <w:rFonts w:eastAsia="Times New Roman" w:cs="Times New Roman"/>
          <w:szCs w:val="24"/>
        </w:rPr>
        <w:t>πιτροπή, βέβαια, και ο διορισμός των μελών -αυτών που εσείς έχετε επιλέξει να προσθέσετε- είναι μία πάρα πολύ μεγάλη κουβέντα</w:t>
      </w:r>
      <w:r>
        <w:rPr>
          <w:rFonts w:eastAsia="Times New Roman" w:cs="Times New Roman"/>
          <w:szCs w:val="24"/>
        </w:rPr>
        <w:t>,</w:t>
      </w:r>
      <w:r>
        <w:rPr>
          <w:rFonts w:eastAsia="Times New Roman" w:cs="Times New Roman"/>
          <w:szCs w:val="24"/>
        </w:rPr>
        <w:t xml:space="preserve"> που θα μπορούσαμε να την κάνουμε ώρες ολόκληρες, γ</w:t>
      </w:r>
      <w:r>
        <w:rPr>
          <w:rFonts w:eastAsia="Times New Roman" w:cs="Times New Roman"/>
          <w:szCs w:val="24"/>
        </w:rPr>
        <w:t xml:space="preserve">ια το τι επιδιώκετε. </w:t>
      </w:r>
    </w:p>
    <w:p w14:paraId="25E0A74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έχει τύχει να είμαι εισηγητής και σε άλλα σχετικά νομοσχέδια, σε όλα τα νομοσχέδια που νομοθετεί αυτή η Κυβέρνηση</w:t>
      </w:r>
      <w:r>
        <w:rPr>
          <w:rFonts w:eastAsia="Times New Roman" w:cs="Times New Roman"/>
          <w:szCs w:val="24"/>
        </w:rPr>
        <w:t>,</w:t>
      </w:r>
      <w:r>
        <w:rPr>
          <w:rFonts w:eastAsia="Times New Roman" w:cs="Times New Roman"/>
          <w:szCs w:val="24"/>
        </w:rPr>
        <w:t xml:space="preserve"> πάντα οι ΛΟΑΤΚΙ και όλοι αυτοί οι διάφοροι μυστήριοι τύποι έχουν προτεραιότητα. Έχουν προτεραιότητα εναντίον των</w:t>
      </w:r>
      <w:r>
        <w:rPr>
          <w:rFonts w:eastAsia="Times New Roman" w:cs="Times New Roman"/>
          <w:szCs w:val="24"/>
        </w:rPr>
        <w:t xml:space="preserve"> φυσιολογικών Ελλήνων, έχουν προτεραιότητα εναντίον των οικογενειαρχών, των Ελλήνων που έχουν οικογένειες, των Ελληνίδων μητέρων. Όλοι αυτοί οι άνθρωποι που αντιπροσωπεύουν </w:t>
      </w:r>
      <w:r>
        <w:rPr>
          <w:rFonts w:eastAsia="Times New Roman" w:cs="Times New Roman"/>
          <w:szCs w:val="24"/>
        </w:rPr>
        <w:lastRenderedPageBreak/>
        <w:t>και εκπροσωπούν στην Ελλάδα το 0,001% του ελληνικού πληθυσμού</w:t>
      </w:r>
      <w:r>
        <w:rPr>
          <w:rFonts w:eastAsia="Times New Roman" w:cs="Times New Roman"/>
          <w:szCs w:val="24"/>
        </w:rPr>
        <w:t>,</w:t>
      </w:r>
      <w:r>
        <w:rPr>
          <w:rFonts w:eastAsia="Times New Roman" w:cs="Times New Roman"/>
          <w:szCs w:val="24"/>
        </w:rPr>
        <w:t xml:space="preserve"> για εσάς έχουν προτε</w:t>
      </w:r>
      <w:r>
        <w:rPr>
          <w:rFonts w:eastAsia="Times New Roman" w:cs="Times New Roman"/>
          <w:szCs w:val="24"/>
        </w:rPr>
        <w:t xml:space="preserve">ραιότητα. </w:t>
      </w:r>
    </w:p>
    <w:p w14:paraId="25E0A74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έχετε σκεφτεί ποτέ πώς περνάει μια ελληνική οικογένεια, δεν έχετε σκεφτεί ποτέ την Ελληνίδα μάνα η οποία πρέπει να δουλεύει δύο και τρεις δουλειές και ταυτόχρονα να φροντίζει και να μεγαλώνει και τα παιδιά της. Δεν έχετε σκεφτεί τις μονογονε</w:t>
      </w:r>
      <w:r>
        <w:rPr>
          <w:rFonts w:eastAsia="Times New Roman" w:cs="Times New Roman"/>
          <w:szCs w:val="24"/>
        </w:rPr>
        <w:t>ϊκές οικογένειες, τις πολύτεκνες οικογένειες οι οποίες υποφέρουν από τα δικά σας μέτρα όλα αυτά τα χρόνια</w:t>
      </w:r>
      <w:r>
        <w:rPr>
          <w:rFonts w:eastAsia="Times New Roman" w:cs="Times New Roman"/>
          <w:szCs w:val="24"/>
        </w:rPr>
        <w:t>,</w:t>
      </w:r>
      <w:r>
        <w:rPr>
          <w:rFonts w:eastAsia="Times New Roman" w:cs="Times New Roman"/>
          <w:szCs w:val="24"/>
        </w:rPr>
        <w:t xml:space="preserve"> και από την αναλγησία ενός κράτους που ουσιαστικά δεν τους βλέπει. Δεν υπάρχουν αυτοί οι άνθρωποι για εσάς. Παρ’ όλα αυτά, όμως, το 0,001% του ελληνι</w:t>
      </w:r>
      <w:r>
        <w:rPr>
          <w:rFonts w:eastAsia="Times New Roman" w:cs="Times New Roman"/>
          <w:szCs w:val="24"/>
        </w:rPr>
        <w:t xml:space="preserve">κού πληθυσμού πρέπει να απολαμβάνει όλα τα προνόμια, να έχει περισσότερα δικαιώματα από κάθε άλλον Έλληνα. Γιατί αυτό δεν είναι ισότητα και ανθρώπινα δικαιώματα. Αυτό είναι ανισότητα εναντίον των υπόλοιπων, των φυσιολογικών. Γιατί το καταλαβαίνετε ότι όλα </w:t>
      </w:r>
      <w:r>
        <w:rPr>
          <w:rFonts w:eastAsia="Times New Roman" w:cs="Times New Roman"/>
          <w:szCs w:val="24"/>
        </w:rPr>
        <w:t xml:space="preserve">αυτά είναι παρά φύσιν. Η φύση δεν έχει δημιουργήσει αυτούς τους ανθρώπους που εσείς υπερασπίζεστε με τόσο σθένος. Αυτοί έχουν γίνει στην πορεία, με βάση τα πρότυπα των κοινωνιών που εσείς δημιουργείτε. Γι’ </w:t>
      </w:r>
      <w:r>
        <w:rPr>
          <w:rFonts w:eastAsia="Times New Roman" w:cs="Times New Roman"/>
          <w:szCs w:val="24"/>
        </w:rPr>
        <w:lastRenderedPageBreak/>
        <w:t>αυτό σας λέω ότι χρειάζονται ώρες ολόκληρες για αυ</w:t>
      </w:r>
      <w:r>
        <w:rPr>
          <w:rFonts w:eastAsia="Times New Roman" w:cs="Times New Roman"/>
          <w:szCs w:val="24"/>
        </w:rPr>
        <w:t>τή τη συζήτηση. Δημιουργείτε πρότυπα -σε ολόκληρο τον κόσμο, όχι μόνο εδώ στην Ελλάδα- εναντίον της οικογένειας. Θεσμοθετείτε, νομοθετείτε όλο αυτό το πλαίσιο, για να δημιουργούνται στο τέλος και να εμφανίζονται τέτοιοι άνθρωποι και να αλλοιώνουν ουσιαστικ</w:t>
      </w:r>
      <w:r>
        <w:rPr>
          <w:rFonts w:eastAsia="Times New Roman" w:cs="Times New Roman"/>
          <w:szCs w:val="24"/>
        </w:rPr>
        <w:t>ά τον κοινωνικό ιστό της πατρίδ</w:t>
      </w:r>
      <w:r>
        <w:rPr>
          <w:rFonts w:eastAsia="Times New Roman" w:cs="Times New Roman"/>
          <w:szCs w:val="24"/>
        </w:rPr>
        <w:t>α</w:t>
      </w:r>
      <w:r>
        <w:rPr>
          <w:rFonts w:eastAsia="Times New Roman" w:cs="Times New Roman"/>
          <w:szCs w:val="24"/>
        </w:rPr>
        <w:t xml:space="preserve">ς μας. </w:t>
      </w:r>
    </w:p>
    <w:p w14:paraId="25E0A74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F50FC8">
        <w:rPr>
          <w:rFonts w:eastAsia="Times New Roman" w:cs="Times New Roman"/>
          <w:b/>
          <w:szCs w:val="24"/>
        </w:rPr>
        <w:t>ΝΙΚΗΤΑΣ ΚΑΚΛΑΜΑΝΗΣ</w:t>
      </w:r>
      <w:r>
        <w:rPr>
          <w:rFonts w:eastAsia="Times New Roman" w:cs="Times New Roman"/>
          <w:szCs w:val="24"/>
        </w:rPr>
        <w:t>)</w:t>
      </w:r>
    </w:p>
    <w:p w14:paraId="25E0A74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στην ελληνική οικογένεια. Είμαστε σαφέστατα εναντίον όλων αυτών. Θεωρούμε ότι κάθε οικογένεια και </w:t>
      </w:r>
      <w:r>
        <w:rPr>
          <w:rFonts w:eastAsia="Times New Roman" w:cs="Times New Roman"/>
          <w:szCs w:val="24"/>
        </w:rPr>
        <w:t xml:space="preserve">κάθε παιδί πρέπει να έχει τη μητέρα του και τον πατέρα του. Είναι τόσο απλό να το καταλάβετε. Και θα έπρεπε να το καταλάβετε, αλλά έχετε αυτές τις παρωπίδες των ιδεοληψιών σας. </w:t>
      </w:r>
    </w:p>
    <w:p w14:paraId="25E0A74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Παρ’ όλα αυτά εμείς το τόσο απλό πρέπει να το τονίζουμε εδώ μέσα. Το φυσιολογι</w:t>
      </w:r>
      <w:r>
        <w:rPr>
          <w:rFonts w:eastAsia="Times New Roman" w:cs="Times New Roman"/>
          <w:szCs w:val="24"/>
        </w:rPr>
        <w:t xml:space="preserve">κό πρέπει να το τονίζουμε εδώ, στην </w:t>
      </w:r>
      <w:r>
        <w:rPr>
          <w:rFonts w:eastAsia="Times New Roman" w:cs="Times New Roman"/>
          <w:szCs w:val="24"/>
        </w:rPr>
        <w:t>ε</w:t>
      </w:r>
      <w:r>
        <w:rPr>
          <w:rFonts w:eastAsia="Times New Roman" w:cs="Times New Roman"/>
          <w:szCs w:val="24"/>
        </w:rPr>
        <w:t>λληνική Βουλή, γιατί πια το φυσιολογικό για εσάς δεν έχει προτεραιότητα, δεν του δίνετε σημασία, δεν έχει αξία. Εμείς θα τονίζουμε και θα λέμε ότι η ελληνική οικογένεια, τα ελληνόπουλα πρέπει να έχουν τη μαμά τους και τ</w:t>
      </w:r>
      <w:r>
        <w:rPr>
          <w:rFonts w:eastAsia="Times New Roman" w:cs="Times New Roman"/>
          <w:szCs w:val="24"/>
        </w:rPr>
        <w:t xml:space="preserve">ον μπαμπά τους. Τόσο απλό! </w:t>
      </w:r>
    </w:p>
    <w:p w14:paraId="25E0A74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-το λέγαμε και στις προηγούμενες κυβερνήσεις, θα το λέμε και στη δική σας Κυβέρνηση, αλλά και σε όλες όσες κυβερνήσεις θα έρθουν, γιατί θα είμαστε για πολλά χρόνια εδώ μέσα- θα στηρίζουμε την ελληνική οικογένεια. Πιστεύουμ</w:t>
      </w:r>
      <w:r>
        <w:rPr>
          <w:rFonts w:eastAsia="Times New Roman" w:cs="Times New Roman"/>
          <w:szCs w:val="24"/>
        </w:rPr>
        <w:t>ε στην πατρίδα, πιστεύουμε στη θρησκεία και πιστεύουμε στην οικογένεια.</w:t>
      </w:r>
    </w:p>
    <w:p w14:paraId="25E0A750"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5E0A751" w14:textId="77777777" w:rsidR="00464F64" w:rsidRDefault="00160710">
      <w:pPr>
        <w:spacing w:line="600" w:lineRule="auto"/>
        <w:ind w:firstLine="720"/>
        <w:contextualSpacing/>
        <w:jc w:val="both"/>
        <w:rPr>
          <w:rFonts w:eastAsia="Times New Roman" w:cs="Times New Roman"/>
          <w:szCs w:val="24"/>
        </w:rPr>
      </w:pPr>
      <w:r w:rsidRPr="00B7077A">
        <w:rPr>
          <w:rFonts w:eastAsia="Times New Roman" w:cs="Times New Roman"/>
          <w:b/>
          <w:szCs w:val="24"/>
        </w:rPr>
        <w:t>ΠΡΟΕΔΡΕΥΩΝ (Νικήτας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 Κομμουνιστικό Κόμμα Ελλάδας κ. Γεώργιος </w:t>
      </w:r>
      <w:proofErr w:type="spellStart"/>
      <w:r>
        <w:rPr>
          <w:rFonts w:eastAsia="Times New Roman" w:cs="Times New Roman"/>
          <w:szCs w:val="24"/>
        </w:rPr>
        <w:t>Λαμπρούλης</w:t>
      </w:r>
      <w:proofErr w:type="spellEnd"/>
      <w:r>
        <w:rPr>
          <w:rFonts w:eastAsia="Times New Roman" w:cs="Times New Roman"/>
          <w:szCs w:val="24"/>
        </w:rPr>
        <w:t>.</w:t>
      </w:r>
    </w:p>
    <w:p w14:paraId="25E0A75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sidRPr="00F27094">
        <w:rPr>
          <w:rFonts w:eastAsia="Times New Roman" w:cs="Times New Roman"/>
          <w:b/>
          <w:szCs w:val="24"/>
        </w:rPr>
        <w:t>΄ Αντιπρόεδρος της Βουλής):</w:t>
      </w:r>
      <w:r w:rsidRPr="00F27094">
        <w:rPr>
          <w:rFonts w:eastAsia="Times New Roman" w:cs="Times New Roman"/>
          <w:szCs w:val="24"/>
        </w:rPr>
        <w:t xml:space="preserve"> </w:t>
      </w:r>
      <w:r w:rsidRPr="00ED32C1">
        <w:rPr>
          <w:rFonts w:eastAsia="Times New Roman" w:cs="Times New Roman"/>
          <w:szCs w:val="24"/>
        </w:rPr>
        <w:t>Ευχαριστώ</w:t>
      </w:r>
      <w:r>
        <w:rPr>
          <w:rFonts w:eastAsia="Times New Roman" w:cs="Times New Roman"/>
          <w:szCs w:val="24"/>
        </w:rPr>
        <w:t>,</w:t>
      </w:r>
      <w:r w:rsidRPr="00ED32C1">
        <w:rPr>
          <w:rFonts w:eastAsia="Times New Roman" w:cs="Times New Roman"/>
          <w:szCs w:val="24"/>
        </w:rPr>
        <w:t xml:space="preserve"> κύριε Πρόεδρε</w:t>
      </w:r>
      <w:r w:rsidRPr="004B5DD9">
        <w:rPr>
          <w:rFonts w:eastAsia="Times New Roman" w:cs="Times New Roman"/>
          <w:szCs w:val="24"/>
        </w:rPr>
        <w:t>.</w:t>
      </w:r>
    </w:p>
    <w:p w14:paraId="25E0A75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ED32C1">
        <w:rPr>
          <w:rFonts w:eastAsia="Times New Roman" w:cs="Times New Roman"/>
          <w:szCs w:val="24"/>
        </w:rPr>
        <w:t>ζήτημα της συγκέντρωσης της νομοθεσίας</w:t>
      </w:r>
      <w:r>
        <w:rPr>
          <w:rFonts w:eastAsia="Times New Roman" w:cs="Times New Roman"/>
          <w:szCs w:val="24"/>
        </w:rPr>
        <w:t>,</w:t>
      </w:r>
      <w:r w:rsidRPr="00ED32C1">
        <w:rPr>
          <w:rFonts w:eastAsia="Times New Roman" w:cs="Times New Roman"/>
          <w:szCs w:val="24"/>
        </w:rPr>
        <w:t xml:space="preserve"> όπως </w:t>
      </w:r>
      <w:r>
        <w:rPr>
          <w:rFonts w:eastAsia="Times New Roman" w:cs="Times New Roman"/>
          <w:szCs w:val="24"/>
        </w:rPr>
        <w:t xml:space="preserve">το αναδείξαμε και στη συζήτηση του νομοσχεδίου που προηγήθηκε στις </w:t>
      </w:r>
      <w:r>
        <w:rPr>
          <w:rFonts w:eastAsia="Times New Roman" w:cs="Times New Roman"/>
          <w:szCs w:val="24"/>
        </w:rPr>
        <w:t>ε</w:t>
      </w:r>
      <w:r>
        <w:rPr>
          <w:rFonts w:eastAsia="Times New Roman" w:cs="Times New Roman"/>
          <w:szCs w:val="24"/>
        </w:rPr>
        <w:t xml:space="preserve">πιτροπές, </w:t>
      </w:r>
      <w:r w:rsidRPr="00ED32C1">
        <w:rPr>
          <w:rFonts w:eastAsia="Times New Roman" w:cs="Times New Roman"/>
          <w:szCs w:val="24"/>
        </w:rPr>
        <w:t xml:space="preserve">έτσι ώστε να μπορούν να γνωρίζουν όλοι με ασφάλεια </w:t>
      </w:r>
      <w:r w:rsidRPr="00ED32C1">
        <w:rPr>
          <w:rFonts w:eastAsia="Times New Roman" w:cs="Times New Roman"/>
          <w:szCs w:val="24"/>
        </w:rPr>
        <w:t>και σχετική ευκολία τι ισχύει κάθε φορά για ένα συγκεκριμένο θέμα</w:t>
      </w:r>
      <w:r>
        <w:rPr>
          <w:rFonts w:eastAsia="Times New Roman" w:cs="Times New Roman"/>
          <w:szCs w:val="24"/>
        </w:rPr>
        <w:t>,</w:t>
      </w:r>
      <w:r w:rsidRPr="00ED32C1">
        <w:rPr>
          <w:rFonts w:eastAsia="Times New Roman" w:cs="Times New Roman"/>
          <w:szCs w:val="24"/>
        </w:rPr>
        <w:t xml:space="preserve"> τομέα</w:t>
      </w:r>
      <w:r>
        <w:rPr>
          <w:rFonts w:eastAsia="Times New Roman" w:cs="Times New Roman"/>
          <w:szCs w:val="24"/>
        </w:rPr>
        <w:t>-</w:t>
      </w:r>
      <w:r w:rsidRPr="00ED32C1">
        <w:rPr>
          <w:rFonts w:eastAsia="Times New Roman" w:cs="Times New Roman"/>
          <w:szCs w:val="24"/>
        </w:rPr>
        <w:t xml:space="preserve"> αν θέλετε</w:t>
      </w:r>
      <w:r>
        <w:rPr>
          <w:rFonts w:eastAsia="Times New Roman" w:cs="Times New Roman"/>
          <w:szCs w:val="24"/>
        </w:rPr>
        <w:t>-</w:t>
      </w:r>
      <w:r w:rsidRPr="00ED32C1">
        <w:rPr>
          <w:rFonts w:eastAsia="Times New Roman" w:cs="Times New Roman"/>
          <w:szCs w:val="24"/>
        </w:rPr>
        <w:t xml:space="preserve"> που τους απασχολεί</w:t>
      </w:r>
      <w:r>
        <w:rPr>
          <w:rFonts w:eastAsia="Times New Roman" w:cs="Times New Roman"/>
          <w:szCs w:val="24"/>
        </w:rPr>
        <w:t>,</w:t>
      </w:r>
      <w:r w:rsidRPr="00ED32C1">
        <w:rPr>
          <w:rFonts w:eastAsia="Times New Roman" w:cs="Times New Roman"/>
          <w:szCs w:val="24"/>
        </w:rPr>
        <w:t xml:space="preserve"> είναι πραγματικά αναγκαίο</w:t>
      </w:r>
      <w:r>
        <w:rPr>
          <w:rFonts w:eastAsia="Times New Roman" w:cs="Times New Roman"/>
          <w:szCs w:val="24"/>
        </w:rPr>
        <w:t>.</w:t>
      </w:r>
      <w:r w:rsidRPr="00ED32C1">
        <w:rPr>
          <w:rFonts w:eastAsia="Times New Roman" w:cs="Times New Roman"/>
          <w:szCs w:val="24"/>
        </w:rPr>
        <w:t xml:space="preserve"> Όπως σημειώνεται στην αιτιολογική έκθεση</w:t>
      </w:r>
      <w:r>
        <w:rPr>
          <w:rFonts w:eastAsia="Times New Roman" w:cs="Times New Roman"/>
          <w:szCs w:val="24"/>
        </w:rPr>
        <w:t>, το νομοσχέδιο</w:t>
      </w:r>
      <w:r w:rsidRPr="00ED32C1">
        <w:rPr>
          <w:rFonts w:eastAsia="Times New Roman" w:cs="Times New Roman"/>
          <w:szCs w:val="24"/>
        </w:rPr>
        <w:t xml:space="preserve"> αποτελεί </w:t>
      </w:r>
      <w:proofErr w:type="spellStart"/>
      <w:r w:rsidRPr="00ED32C1">
        <w:rPr>
          <w:rFonts w:eastAsia="Times New Roman" w:cs="Times New Roman"/>
          <w:szCs w:val="24"/>
        </w:rPr>
        <w:t>μνημονιακό</w:t>
      </w:r>
      <w:proofErr w:type="spellEnd"/>
      <w:r w:rsidRPr="00ED32C1">
        <w:rPr>
          <w:rFonts w:eastAsia="Times New Roman" w:cs="Times New Roman"/>
          <w:szCs w:val="24"/>
        </w:rPr>
        <w:t xml:space="preserve"> </w:t>
      </w:r>
      <w:proofErr w:type="spellStart"/>
      <w:r w:rsidRPr="00ED32C1">
        <w:rPr>
          <w:rFonts w:eastAsia="Times New Roman" w:cs="Times New Roman"/>
          <w:szCs w:val="24"/>
        </w:rPr>
        <w:t>προαπαιτούμενο</w:t>
      </w:r>
      <w:proofErr w:type="spellEnd"/>
      <w:r w:rsidRPr="00ED32C1">
        <w:rPr>
          <w:rFonts w:eastAsia="Times New Roman" w:cs="Times New Roman"/>
          <w:szCs w:val="24"/>
        </w:rPr>
        <w:t xml:space="preserve"> εν</w:t>
      </w:r>
      <w:r>
        <w:rPr>
          <w:rFonts w:eastAsia="Times New Roman" w:cs="Times New Roman"/>
          <w:szCs w:val="24"/>
        </w:rPr>
        <w:t xml:space="preserve"> </w:t>
      </w:r>
      <w:r w:rsidRPr="00ED32C1">
        <w:rPr>
          <w:rFonts w:eastAsia="Times New Roman" w:cs="Times New Roman"/>
          <w:szCs w:val="24"/>
        </w:rPr>
        <w:lastRenderedPageBreak/>
        <w:t>όψει των μεταρρυθμιστικών προτ</w:t>
      </w:r>
      <w:r w:rsidRPr="00ED32C1">
        <w:rPr>
          <w:rFonts w:eastAsia="Times New Roman" w:cs="Times New Roman"/>
          <w:szCs w:val="24"/>
        </w:rPr>
        <w:t>εραιοτήτων της χώρας</w:t>
      </w:r>
      <w:r>
        <w:rPr>
          <w:rFonts w:eastAsia="Times New Roman" w:cs="Times New Roman"/>
          <w:szCs w:val="24"/>
        </w:rPr>
        <w:t>, όπως απορρέουν από τον ν.43</w:t>
      </w:r>
      <w:r w:rsidRPr="00ED32C1">
        <w:rPr>
          <w:rFonts w:eastAsia="Times New Roman" w:cs="Times New Roman"/>
          <w:szCs w:val="24"/>
        </w:rPr>
        <w:t>36</w:t>
      </w:r>
      <w:r>
        <w:rPr>
          <w:rFonts w:eastAsia="Times New Roman" w:cs="Times New Roman"/>
          <w:szCs w:val="24"/>
        </w:rPr>
        <w:t>,</w:t>
      </w:r>
      <w:r w:rsidRPr="00ED32C1">
        <w:rPr>
          <w:rFonts w:eastAsia="Times New Roman" w:cs="Times New Roman"/>
          <w:szCs w:val="24"/>
        </w:rPr>
        <w:t xml:space="preserve"> το τρίτο μνημόνιο</w:t>
      </w:r>
      <w:r>
        <w:rPr>
          <w:rFonts w:eastAsia="Times New Roman" w:cs="Times New Roman"/>
          <w:szCs w:val="24"/>
        </w:rPr>
        <w:t>,</w:t>
      </w:r>
      <w:r w:rsidRPr="00ED32C1">
        <w:rPr>
          <w:rFonts w:eastAsia="Times New Roman" w:cs="Times New Roman"/>
          <w:szCs w:val="24"/>
        </w:rPr>
        <w:t xml:space="preserve"> δηλαδή</w:t>
      </w:r>
      <w:r>
        <w:rPr>
          <w:rFonts w:eastAsia="Times New Roman" w:cs="Times New Roman"/>
          <w:szCs w:val="24"/>
        </w:rPr>
        <w:t>, που ψήφισαν η Κυβέρνηση</w:t>
      </w:r>
      <w:r w:rsidRPr="00ED32C1">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D32C1">
        <w:rPr>
          <w:rFonts w:eastAsia="Times New Roman" w:cs="Times New Roman"/>
          <w:szCs w:val="24"/>
        </w:rPr>
        <w:t>ΑΝΕΛ</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η </w:t>
      </w:r>
      <w:r w:rsidRPr="00ED32C1">
        <w:rPr>
          <w:rFonts w:eastAsia="Times New Roman" w:cs="Times New Roman"/>
          <w:szCs w:val="24"/>
        </w:rPr>
        <w:t>Νέα Δημοκρατία</w:t>
      </w:r>
      <w:r>
        <w:rPr>
          <w:rFonts w:eastAsia="Times New Roman" w:cs="Times New Roman"/>
          <w:szCs w:val="24"/>
        </w:rPr>
        <w:t xml:space="preserve">, το </w:t>
      </w:r>
      <w:r w:rsidRPr="00ED32C1">
        <w:rPr>
          <w:rFonts w:eastAsia="Times New Roman" w:cs="Times New Roman"/>
          <w:szCs w:val="24"/>
        </w:rPr>
        <w:t xml:space="preserve">ΠΑΣΟΚ </w:t>
      </w:r>
      <w:r>
        <w:rPr>
          <w:rFonts w:eastAsia="Times New Roman" w:cs="Times New Roman"/>
          <w:szCs w:val="24"/>
        </w:rPr>
        <w:t>και το «</w:t>
      </w:r>
      <w:r w:rsidRPr="00ED32C1">
        <w:rPr>
          <w:rFonts w:eastAsia="Times New Roman" w:cs="Times New Roman"/>
          <w:szCs w:val="24"/>
        </w:rPr>
        <w:t>Ποτάμι</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Προβλέπεται, </w:t>
      </w:r>
      <w:r w:rsidRPr="00ED32C1">
        <w:rPr>
          <w:rFonts w:eastAsia="Times New Roman" w:cs="Times New Roman"/>
          <w:szCs w:val="24"/>
        </w:rPr>
        <w:t>αντίστοιχα</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η διάθεση </w:t>
      </w:r>
      <w:r w:rsidRPr="00ED32C1">
        <w:rPr>
          <w:rFonts w:eastAsia="Times New Roman" w:cs="Times New Roman"/>
          <w:szCs w:val="24"/>
        </w:rPr>
        <w:t xml:space="preserve">προς τούτο κονδυλίων στο πλαίσιο του επιχειρησιακού </w:t>
      </w:r>
      <w:r>
        <w:rPr>
          <w:rFonts w:eastAsia="Times New Roman" w:cs="Times New Roman"/>
          <w:szCs w:val="24"/>
        </w:rPr>
        <w:t>π</w:t>
      </w:r>
      <w:r w:rsidRPr="00ED32C1">
        <w:rPr>
          <w:rFonts w:eastAsia="Times New Roman" w:cs="Times New Roman"/>
          <w:szCs w:val="24"/>
        </w:rPr>
        <w:t>ρογρά</w:t>
      </w:r>
      <w:r w:rsidRPr="00ED32C1">
        <w:rPr>
          <w:rFonts w:eastAsia="Times New Roman" w:cs="Times New Roman"/>
          <w:szCs w:val="24"/>
        </w:rPr>
        <w:t xml:space="preserve">μματος </w:t>
      </w:r>
      <w:r>
        <w:rPr>
          <w:rFonts w:eastAsia="Times New Roman" w:cs="Times New Roman"/>
          <w:szCs w:val="24"/>
        </w:rPr>
        <w:t>«</w:t>
      </w:r>
      <w:r w:rsidRPr="00ED32C1">
        <w:rPr>
          <w:rFonts w:eastAsia="Times New Roman" w:cs="Times New Roman"/>
          <w:szCs w:val="24"/>
        </w:rPr>
        <w:t>Μεταρρύθμιση Δημόσιου Τομέα</w:t>
      </w:r>
      <w:r>
        <w:rPr>
          <w:rFonts w:eastAsia="Times New Roman" w:cs="Times New Roman"/>
          <w:szCs w:val="24"/>
        </w:rPr>
        <w:t>»,</w:t>
      </w:r>
      <w:r w:rsidRPr="00ED32C1">
        <w:rPr>
          <w:rFonts w:eastAsia="Times New Roman" w:cs="Times New Roman"/>
          <w:szCs w:val="24"/>
        </w:rPr>
        <w:t xml:space="preserve"> ενώ με απόφαση του Πρωθυπουργού </w:t>
      </w:r>
      <w:proofErr w:type="spellStart"/>
      <w:r>
        <w:rPr>
          <w:rFonts w:eastAsia="Times New Roman" w:cs="Times New Roman"/>
          <w:szCs w:val="24"/>
        </w:rPr>
        <w:t>επανασυγκροτείται</w:t>
      </w:r>
      <w:proofErr w:type="spellEnd"/>
      <w:r>
        <w:rPr>
          <w:rFonts w:eastAsia="Times New Roman" w:cs="Times New Roman"/>
          <w:szCs w:val="24"/>
        </w:rPr>
        <w:t xml:space="preserve"> </w:t>
      </w:r>
      <w:r w:rsidRPr="00ED32C1">
        <w:rPr>
          <w:rFonts w:eastAsia="Times New Roman" w:cs="Times New Roman"/>
          <w:szCs w:val="24"/>
        </w:rPr>
        <w:t>η Κεντρική Επιτροπή Κωδικοποίησης</w:t>
      </w:r>
      <w:r>
        <w:rPr>
          <w:rFonts w:eastAsia="Times New Roman" w:cs="Times New Roman"/>
          <w:szCs w:val="24"/>
        </w:rPr>
        <w:t>.</w:t>
      </w:r>
    </w:p>
    <w:p w14:paraId="25E0A754"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Έτσι και το νομοσχέδιο που συζητούμε</w:t>
      </w:r>
      <w:r>
        <w:rPr>
          <w:rFonts w:eastAsia="Times New Roman" w:cs="Times New Roman"/>
          <w:szCs w:val="24"/>
        </w:rPr>
        <w:t>,</w:t>
      </w:r>
      <w:r w:rsidRPr="00ED32C1">
        <w:rPr>
          <w:rFonts w:eastAsia="Times New Roman" w:cs="Times New Roman"/>
          <w:szCs w:val="24"/>
        </w:rPr>
        <w:t xml:space="preserve"> αποτελεί τμήμα των αλλαγών που προωθούνται και αφορούν την αναγκαία προσα</w:t>
      </w:r>
      <w:r>
        <w:rPr>
          <w:rFonts w:eastAsia="Times New Roman" w:cs="Times New Roman"/>
          <w:szCs w:val="24"/>
        </w:rPr>
        <w:t>ρμογή του αστικού κράτ</w:t>
      </w:r>
      <w:r>
        <w:rPr>
          <w:rFonts w:eastAsia="Times New Roman" w:cs="Times New Roman"/>
          <w:szCs w:val="24"/>
        </w:rPr>
        <w:t>ους στις σ</w:t>
      </w:r>
      <w:r w:rsidRPr="00ED32C1">
        <w:rPr>
          <w:rFonts w:eastAsia="Times New Roman" w:cs="Times New Roman"/>
          <w:szCs w:val="24"/>
        </w:rPr>
        <w:t>ύγχρονες συνθήκες και ανάγκες της καπιταλιστικής ανάπτυξης</w:t>
      </w:r>
      <w:r>
        <w:rPr>
          <w:rFonts w:eastAsia="Times New Roman" w:cs="Times New Roman"/>
          <w:szCs w:val="24"/>
        </w:rPr>
        <w:t>,</w:t>
      </w:r>
      <w:r w:rsidRPr="00ED32C1">
        <w:rPr>
          <w:rFonts w:eastAsia="Times New Roman" w:cs="Times New Roman"/>
          <w:szCs w:val="24"/>
        </w:rPr>
        <w:t xml:space="preserve"> στη θωράκιση</w:t>
      </w:r>
      <w:r>
        <w:rPr>
          <w:rFonts w:eastAsia="Times New Roman" w:cs="Times New Roman"/>
          <w:szCs w:val="24"/>
        </w:rPr>
        <w:t>,</w:t>
      </w:r>
      <w:r w:rsidRPr="00ED32C1">
        <w:rPr>
          <w:rFonts w:eastAsia="Times New Roman" w:cs="Times New Roman"/>
          <w:szCs w:val="24"/>
        </w:rPr>
        <w:t xml:space="preserve"> δηλαδή</w:t>
      </w:r>
      <w:r>
        <w:rPr>
          <w:rFonts w:eastAsia="Times New Roman" w:cs="Times New Roman"/>
          <w:szCs w:val="24"/>
        </w:rPr>
        <w:t>,</w:t>
      </w:r>
      <w:r w:rsidRPr="00ED32C1">
        <w:rPr>
          <w:rFonts w:eastAsia="Times New Roman" w:cs="Times New Roman"/>
          <w:szCs w:val="24"/>
        </w:rPr>
        <w:t xml:space="preserve"> της κερδοφορίας και εξουσίας των επιχειρηματικών ομίλων με την ακόμα μεγαλύτερη </w:t>
      </w:r>
      <w:r>
        <w:rPr>
          <w:rFonts w:eastAsia="Times New Roman" w:cs="Times New Roman"/>
          <w:szCs w:val="24"/>
        </w:rPr>
        <w:t>θεμελίωση όλου του νομοθετικού π</w:t>
      </w:r>
      <w:r w:rsidRPr="00ED32C1">
        <w:rPr>
          <w:rFonts w:eastAsia="Times New Roman" w:cs="Times New Roman"/>
          <w:szCs w:val="24"/>
        </w:rPr>
        <w:t xml:space="preserve">λαισίου που έχουν στα χέρια τους και σταθερά ενισχύουν για λογαριασμό </w:t>
      </w:r>
      <w:r>
        <w:rPr>
          <w:rFonts w:eastAsia="Times New Roman" w:cs="Times New Roman"/>
          <w:szCs w:val="24"/>
        </w:rPr>
        <w:t>τους</w:t>
      </w:r>
      <w:r w:rsidRPr="00ED32C1">
        <w:rPr>
          <w:rFonts w:eastAsia="Times New Roman" w:cs="Times New Roman"/>
          <w:szCs w:val="24"/>
        </w:rPr>
        <w:t xml:space="preserve"> η μία πίσω από την άλλη όλες οι αστικές </w:t>
      </w:r>
      <w:r>
        <w:rPr>
          <w:rFonts w:eastAsia="Times New Roman" w:cs="Times New Roman"/>
          <w:szCs w:val="24"/>
        </w:rPr>
        <w:t>κ</w:t>
      </w:r>
      <w:r w:rsidRPr="00ED32C1">
        <w:rPr>
          <w:rFonts w:eastAsia="Times New Roman" w:cs="Times New Roman"/>
          <w:szCs w:val="24"/>
        </w:rPr>
        <w:t>υβερνήσεις όπως και η σημερινή</w:t>
      </w:r>
      <w:r>
        <w:rPr>
          <w:rFonts w:eastAsia="Times New Roman" w:cs="Times New Roman"/>
          <w:szCs w:val="24"/>
        </w:rPr>
        <w:t>.</w:t>
      </w:r>
    </w:p>
    <w:p w14:paraId="25E0A755"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lastRenderedPageBreak/>
        <w:t>Συνεπώς το κυριότερο ζήτημα για το Κομ</w:t>
      </w:r>
      <w:r>
        <w:rPr>
          <w:rFonts w:eastAsia="Times New Roman" w:cs="Times New Roman"/>
          <w:szCs w:val="24"/>
        </w:rPr>
        <w:t xml:space="preserve">μουνιστικό Κόμμα Ελλάδας είναι η </w:t>
      </w:r>
      <w:r w:rsidRPr="00ED32C1">
        <w:rPr>
          <w:rFonts w:eastAsia="Times New Roman" w:cs="Times New Roman"/>
          <w:szCs w:val="24"/>
        </w:rPr>
        <w:t xml:space="preserve">νομοθεσία </w:t>
      </w:r>
      <w:r>
        <w:rPr>
          <w:rFonts w:eastAsia="Times New Roman" w:cs="Times New Roman"/>
          <w:szCs w:val="24"/>
        </w:rPr>
        <w:t>π</w:t>
      </w:r>
      <w:r w:rsidRPr="00ED32C1">
        <w:rPr>
          <w:rFonts w:eastAsia="Times New Roman" w:cs="Times New Roman"/>
          <w:szCs w:val="24"/>
        </w:rPr>
        <w:t>ου χρειάζεται να κωδικοποι</w:t>
      </w:r>
      <w:r w:rsidRPr="00ED32C1">
        <w:rPr>
          <w:rFonts w:eastAsia="Times New Roman" w:cs="Times New Roman"/>
          <w:szCs w:val="24"/>
        </w:rPr>
        <w:t>ηθεί</w:t>
      </w:r>
      <w:r>
        <w:rPr>
          <w:rFonts w:eastAsia="Times New Roman" w:cs="Times New Roman"/>
          <w:szCs w:val="24"/>
        </w:rPr>
        <w:t>,</w:t>
      </w:r>
      <w:r w:rsidRPr="00ED32C1">
        <w:rPr>
          <w:rFonts w:eastAsia="Times New Roman" w:cs="Times New Roman"/>
          <w:szCs w:val="24"/>
        </w:rPr>
        <w:t xml:space="preserve"> να κωδικοποιείται</w:t>
      </w:r>
      <w:r>
        <w:rPr>
          <w:rFonts w:eastAsia="Times New Roman" w:cs="Times New Roman"/>
          <w:szCs w:val="24"/>
        </w:rPr>
        <w:t>.</w:t>
      </w:r>
      <w:r w:rsidRPr="00ED32C1">
        <w:rPr>
          <w:rFonts w:eastAsia="Times New Roman" w:cs="Times New Roman"/>
          <w:szCs w:val="24"/>
        </w:rPr>
        <w:t xml:space="preserve"> Μιλάμε </w:t>
      </w:r>
      <w:r>
        <w:rPr>
          <w:rFonts w:eastAsia="Times New Roman" w:cs="Times New Roman"/>
          <w:szCs w:val="24"/>
        </w:rPr>
        <w:t>για μι</w:t>
      </w:r>
      <w:r w:rsidRPr="00ED32C1">
        <w:rPr>
          <w:rFonts w:eastAsia="Times New Roman" w:cs="Times New Roman"/>
          <w:szCs w:val="24"/>
        </w:rPr>
        <w:t xml:space="preserve">α </w:t>
      </w:r>
      <w:r>
        <w:rPr>
          <w:rFonts w:eastAsia="Times New Roman" w:cs="Times New Roman"/>
          <w:szCs w:val="24"/>
        </w:rPr>
        <w:t xml:space="preserve">όλο </w:t>
      </w:r>
      <w:r w:rsidRPr="00ED32C1">
        <w:rPr>
          <w:rFonts w:eastAsia="Times New Roman" w:cs="Times New Roman"/>
          <w:szCs w:val="24"/>
        </w:rPr>
        <w:t>και περισσότερο αντεργατική</w:t>
      </w:r>
      <w:r>
        <w:rPr>
          <w:rFonts w:eastAsia="Times New Roman" w:cs="Times New Roman"/>
          <w:szCs w:val="24"/>
        </w:rPr>
        <w:t>,</w:t>
      </w:r>
      <w:r w:rsidRPr="00ED32C1">
        <w:rPr>
          <w:rFonts w:eastAsia="Times New Roman" w:cs="Times New Roman"/>
          <w:szCs w:val="24"/>
        </w:rPr>
        <w:t xml:space="preserve"> αντιλαϊκή νομοθεσία </w:t>
      </w:r>
      <w:r>
        <w:rPr>
          <w:rFonts w:eastAsia="Times New Roman" w:cs="Times New Roman"/>
          <w:szCs w:val="24"/>
        </w:rPr>
        <w:t xml:space="preserve">με </w:t>
      </w:r>
      <w:r w:rsidRPr="00ED32C1">
        <w:rPr>
          <w:rFonts w:eastAsia="Times New Roman" w:cs="Times New Roman"/>
          <w:szCs w:val="24"/>
        </w:rPr>
        <w:t xml:space="preserve">τους εκατοντάδες </w:t>
      </w:r>
      <w:proofErr w:type="spellStart"/>
      <w:r w:rsidRPr="00ED32C1">
        <w:rPr>
          <w:rFonts w:eastAsia="Times New Roman" w:cs="Times New Roman"/>
          <w:szCs w:val="24"/>
        </w:rPr>
        <w:t>μνημονιακούς</w:t>
      </w:r>
      <w:proofErr w:type="spellEnd"/>
      <w:r w:rsidRPr="00ED32C1">
        <w:rPr>
          <w:rFonts w:eastAsia="Times New Roman" w:cs="Times New Roman"/>
          <w:szCs w:val="24"/>
        </w:rPr>
        <w:t xml:space="preserve"> νόμους που ισχύουν</w:t>
      </w:r>
      <w:r>
        <w:rPr>
          <w:rFonts w:eastAsia="Times New Roman" w:cs="Times New Roman"/>
          <w:szCs w:val="24"/>
        </w:rPr>
        <w:t>, για μι</w:t>
      </w:r>
      <w:r w:rsidRPr="00ED32C1">
        <w:rPr>
          <w:rFonts w:eastAsia="Times New Roman" w:cs="Times New Roman"/>
          <w:szCs w:val="24"/>
        </w:rPr>
        <w:t>α</w:t>
      </w:r>
      <w:r>
        <w:rPr>
          <w:rFonts w:eastAsia="Times New Roman" w:cs="Times New Roman"/>
          <w:szCs w:val="24"/>
        </w:rPr>
        <w:t xml:space="preserve"> νομοθεσία που ενσωματώνει στο ελληνικό δ</w:t>
      </w:r>
      <w:r w:rsidRPr="00ED32C1">
        <w:rPr>
          <w:rFonts w:eastAsia="Times New Roman" w:cs="Times New Roman"/>
          <w:szCs w:val="24"/>
        </w:rPr>
        <w:t xml:space="preserve">ίκαιο </w:t>
      </w:r>
      <w:r>
        <w:rPr>
          <w:rFonts w:eastAsia="Times New Roman" w:cs="Times New Roman"/>
          <w:szCs w:val="24"/>
        </w:rPr>
        <w:t xml:space="preserve">τις </w:t>
      </w:r>
      <w:r w:rsidRPr="00ED32C1">
        <w:rPr>
          <w:rFonts w:eastAsia="Times New Roman" w:cs="Times New Roman"/>
          <w:szCs w:val="24"/>
        </w:rPr>
        <w:t xml:space="preserve">αντιδραστικές </w:t>
      </w:r>
      <w:proofErr w:type="spellStart"/>
      <w:r>
        <w:rPr>
          <w:rFonts w:eastAsia="Times New Roman" w:cs="Times New Roman"/>
          <w:szCs w:val="24"/>
        </w:rPr>
        <w:t>ε</w:t>
      </w:r>
      <w:r w:rsidRPr="00ED32C1">
        <w:rPr>
          <w:rFonts w:eastAsia="Times New Roman" w:cs="Times New Roman"/>
          <w:szCs w:val="24"/>
        </w:rPr>
        <w:t>υρωενωσιακές</w:t>
      </w:r>
      <w:proofErr w:type="spellEnd"/>
      <w:r w:rsidRPr="00ED32C1">
        <w:rPr>
          <w:rFonts w:eastAsia="Times New Roman" w:cs="Times New Roman"/>
          <w:szCs w:val="24"/>
        </w:rPr>
        <w:t xml:space="preserve"> </w:t>
      </w:r>
      <w:r>
        <w:rPr>
          <w:rFonts w:eastAsia="Times New Roman" w:cs="Times New Roman"/>
          <w:szCs w:val="24"/>
        </w:rPr>
        <w:t>ο</w:t>
      </w:r>
      <w:r w:rsidRPr="00ED32C1">
        <w:rPr>
          <w:rFonts w:eastAsia="Times New Roman" w:cs="Times New Roman"/>
          <w:szCs w:val="24"/>
        </w:rPr>
        <w:t xml:space="preserve">δηγίες και </w:t>
      </w:r>
      <w:r>
        <w:rPr>
          <w:rFonts w:eastAsia="Times New Roman" w:cs="Times New Roman"/>
          <w:szCs w:val="24"/>
        </w:rPr>
        <w:t>α</w:t>
      </w:r>
      <w:r w:rsidRPr="00ED32C1">
        <w:rPr>
          <w:rFonts w:eastAsia="Times New Roman" w:cs="Times New Roman"/>
          <w:szCs w:val="24"/>
        </w:rPr>
        <w:t>ποφάσεις</w:t>
      </w:r>
      <w:r>
        <w:rPr>
          <w:rFonts w:eastAsia="Times New Roman" w:cs="Times New Roman"/>
          <w:szCs w:val="24"/>
        </w:rPr>
        <w:t>,</w:t>
      </w:r>
      <w:r w:rsidRPr="00ED32C1">
        <w:rPr>
          <w:rFonts w:eastAsia="Times New Roman" w:cs="Times New Roman"/>
          <w:szCs w:val="24"/>
        </w:rPr>
        <w:t xml:space="preserve"> π</w:t>
      </w:r>
      <w:r w:rsidRPr="00ED32C1">
        <w:rPr>
          <w:rFonts w:eastAsia="Times New Roman" w:cs="Times New Roman"/>
          <w:szCs w:val="24"/>
        </w:rPr>
        <w:t xml:space="preserve">ου </w:t>
      </w:r>
      <w:r>
        <w:rPr>
          <w:rFonts w:eastAsia="Times New Roman" w:cs="Times New Roman"/>
          <w:szCs w:val="24"/>
        </w:rPr>
        <w:t xml:space="preserve">παρέχει </w:t>
      </w:r>
      <w:r w:rsidRPr="00ED32C1">
        <w:rPr>
          <w:rFonts w:eastAsia="Times New Roman" w:cs="Times New Roman"/>
          <w:szCs w:val="24"/>
        </w:rPr>
        <w:t>συνε</w:t>
      </w:r>
      <w:r>
        <w:rPr>
          <w:rFonts w:eastAsia="Times New Roman" w:cs="Times New Roman"/>
          <w:szCs w:val="24"/>
        </w:rPr>
        <w:t>χώς διευκολύνσεις και προνόμια σ</w:t>
      </w:r>
      <w:r w:rsidRPr="00ED32C1">
        <w:rPr>
          <w:rFonts w:eastAsia="Times New Roman" w:cs="Times New Roman"/>
          <w:szCs w:val="24"/>
        </w:rPr>
        <w:t>τους μεγάλους επιχειρηματικούς ομίλους</w:t>
      </w:r>
      <w:r>
        <w:rPr>
          <w:rFonts w:eastAsia="Times New Roman" w:cs="Times New Roman"/>
          <w:szCs w:val="24"/>
        </w:rPr>
        <w:t>.</w:t>
      </w:r>
      <w:r w:rsidRPr="00ED32C1">
        <w:rPr>
          <w:rFonts w:eastAsia="Times New Roman" w:cs="Times New Roman"/>
          <w:szCs w:val="24"/>
        </w:rPr>
        <w:t xml:space="preserve"> Και ακριβώς</w:t>
      </w:r>
      <w:r>
        <w:rPr>
          <w:rFonts w:eastAsia="Times New Roman" w:cs="Times New Roman"/>
          <w:szCs w:val="24"/>
        </w:rPr>
        <w:t xml:space="preserve"> στο διά ταύτα</w:t>
      </w:r>
      <w:r w:rsidRPr="00ED32C1">
        <w:rPr>
          <w:rFonts w:eastAsia="Times New Roman" w:cs="Times New Roman"/>
          <w:szCs w:val="24"/>
        </w:rPr>
        <w:t xml:space="preserve"> της νομοθεσίας</w:t>
      </w:r>
      <w:r>
        <w:rPr>
          <w:rFonts w:eastAsia="Times New Roman" w:cs="Times New Roman"/>
          <w:szCs w:val="24"/>
        </w:rPr>
        <w:t xml:space="preserve"> κανένα άλλο κόμμα δεν α</w:t>
      </w:r>
      <w:r w:rsidRPr="00ED32C1">
        <w:rPr>
          <w:rFonts w:eastAsia="Times New Roman" w:cs="Times New Roman"/>
          <w:szCs w:val="24"/>
        </w:rPr>
        <w:t>ναφέρθηκε</w:t>
      </w:r>
      <w:r>
        <w:rPr>
          <w:rFonts w:eastAsia="Times New Roman" w:cs="Times New Roman"/>
          <w:szCs w:val="24"/>
        </w:rPr>
        <w:t>, δεν α</w:t>
      </w:r>
      <w:r w:rsidRPr="00ED32C1">
        <w:rPr>
          <w:rFonts w:eastAsia="Times New Roman" w:cs="Times New Roman"/>
          <w:szCs w:val="24"/>
        </w:rPr>
        <w:t>νέδειξε έστω μία παράμετρο</w:t>
      </w:r>
      <w:r>
        <w:rPr>
          <w:rFonts w:eastAsia="Times New Roman" w:cs="Times New Roman"/>
          <w:szCs w:val="24"/>
        </w:rPr>
        <w:t>-</w:t>
      </w:r>
      <w:r w:rsidRPr="00ED32C1">
        <w:rPr>
          <w:rFonts w:eastAsia="Times New Roman" w:cs="Times New Roman"/>
          <w:szCs w:val="24"/>
        </w:rPr>
        <w:t xml:space="preserve"> και στη συζήτηση</w:t>
      </w:r>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πιτροπές</w:t>
      </w:r>
      <w:r w:rsidRPr="00ED32C1">
        <w:rPr>
          <w:rFonts w:eastAsia="Times New Roman" w:cs="Times New Roman"/>
          <w:szCs w:val="24"/>
        </w:rPr>
        <w:t xml:space="preserve"> αλλά και μέχρι τώρα </w:t>
      </w:r>
      <w:r>
        <w:rPr>
          <w:rFonts w:eastAsia="Times New Roman" w:cs="Times New Roman"/>
          <w:szCs w:val="24"/>
        </w:rPr>
        <w:t>στ</w:t>
      </w:r>
      <w:r w:rsidRPr="00ED32C1">
        <w:rPr>
          <w:rFonts w:eastAsia="Times New Roman" w:cs="Times New Roman"/>
          <w:szCs w:val="24"/>
        </w:rPr>
        <w:t>ις παρε</w:t>
      </w:r>
      <w:r w:rsidRPr="00ED32C1">
        <w:rPr>
          <w:rFonts w:eastAsia="Times New Roman" w:cs="Times New Roman"/>
          <w:szCs w:val="24"/>
        </w:rPr>
        <w:t>μβάσεις</w:t>
      </w:r>
      <w:r>
        <w:rPr>
          <w:rFonts w:eastAsia="Times New Roman" w:cs="Times New Roman"/>
          <w:szCs w:val="24"/>
        </w:rPr>
        <w:t>,</w:t>
      </w:r>
      <w:r w:rsidRPr="00ED32C1">
        <w:rPr>
          <w:rFonts w:eastAsia="Times New Roman" w:cs="Times New Roman"/>
          <w:szCs w:val="24"/>
        </w:rPr>
        <w:t xml:space="preserve"> τις ομιλίες των εισηγητών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αλλά περιορίστηκαν σε διαδικαστικά ζητήματα. </w:t>
      </w:r>
    </w:p>
    <w:p w14:paraId="25E0A756"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Βέβαια ευθύνη για την κατάσταση που έχει δημιουργηθεί με την πληθώρα των νομοθετικών διατάξεων</w:t>
      </w:r>
      <w:r>
        <w:rPr>
          <w:rFonts w:eastAsia="Times New Roman" w:cs="Times New Roman"/>
          <w:szCs w:val="24"/>
        </w:rPr>
        <w:t>, όπου είναι δύσκολο α</w:t>
      </w:r>
      <w:r w:rsidRPr="00ED32C1">
        <w:rPr>
          <w:rFonts w:eastAsia="Times New Roman" w:cs="Times New Roman"/>
          <w:szCs w:val="24"/>
        </w:rPr>
        <w:t xml:space="preserve">κόμη και για </w:t>
      </w:r>
      <w:r>
        <w:rPr>
          <w:rFonts w:eastAsia="Times New Roman" w:cs="Times New Roman"/>
          <w:szCs w:val="24"/>
        </w:rPr>
        <w:t xml:space="preserve">τους ίδιους τους </w:t>
      </w:r>
      <w:r w:rsidRPr="00ED32C1">
        <w:rPr>
          <w:rFonts w:eastAsia="Times New Roman" w:cs="Times New Roman"/>
          <w:szCs w:val="24"/>
        </w:rPr>
        <w:t>νομικούς να βγάλουν άκρη</w:t>
      </w:r>
      <w:r>
        <w:rPr>
          <w:rFonts w:eastAsia="Times New Roman" w:cs="Times New Roman"/>
          <w:szCs w:val="24"/>
        </w:rPr>
        <w:t>,</w:t>
      </w:r>
      <w:r w:rsidRPr="00ED32C1">
        <w:rPr>
          <w:rFonts w:eastAsia="Times New Roman" w:cs="Times New Roman"/>
          <w:szCs w:val="24"/>
        </w:rPr>
        <w:t xml:space="preserve"> έχ</w:t>
      </w:r>
      <w:r w:rsidRPr="00ED32C1">
        <w:rPr>
          <w:rFonts w:eastAsia="Times New Roman" w:cs="Times New Roman"/>
          <w:szCs w:val="24"/>
        </w:rPr>
        <w:t xml:space="preserve">ουν οι ίδιες οι </w:t>
      </w:r>
      <w:r>
        <w:rPr>
          <w:rFonts w:eastAsia="Times New Roman" w:cs="Times New Roman"/>
          <w:szCs w:val="24"/>
        </w:rPr>
        <w:t>κ</w:t>
      </w:r>
      <w:r w:rsidRPr="00ED32C1">
        <w:rPr>
          <w:rFonts w:eastAsia="Times New Roman" w:cs="Times New Roman"/>
          <w:szCs w:val="24"/>
        </w:rPr>
        <w:t xml:space="preserve">υβερνήσεις </w:t>
      </w:r>
      <w:r>
        <w:rPr>
          <w:rFonts w:eastAsia="Times New Roman" w:cs="Times New Roman"/>
          <w:szCs w:val="24"/>
        </w:rPr>
        <w:t>με τη συνεχή προσαρμογή της ε</w:t>
      </w:r>
      <w:r w:rsidRPr="00ED32C1">
        <w:rPr>
          <w:rFonts w:eastAsia="Times New Roman" w:cs="Times New Roman"/>
          <w:szCs w:val="24"/>
        </w:rPr>
        <w:t xml:space="preserve">λληνικής νομοθεσίας </w:t>
      </w:r>
      <w:r>
        <w:rPr>
          <w:rFonts w:eastAsia="Times New Roman" w:cs="Times New Roman"/>
          <w:szCs w:val="24"/>
        </w:rPr>
        <w:t xml:space="preserve">στο </w:t>
      </w:r>
      <w:proofErr w:type="spellStart"/>
      <w:r>
        <w:rPr>
          <w:rFonts w:eastAsia="Times New Roman" w:cs="Times New Roman"/>
          <w:szCs w:val="24"/>
        </w:rPr>
        <w:t>ευρωενωσιακό</w:t>
      </w:r>
      <w:proofErr w:type="spellEnd"/>
      <w:r>
        <w:rPr>
          <w:rFonts w:eastAsia="Times New Roman" w:cs="Times New Roman"/>
          <w:szCs w:val="24"/>
        </w:rPr>
        <w:t xml:space="preserve"> </w:t>
      </w:r>
      <w:r w:rsidRPr="00ED32C1">
        <w:rPr>
          <w:rFonts w:eastAsia="Times New Roman" w:cs="Times New Roman"/>
          <w:szCs w:val="24"/>
        </w:rPr>
        <w:t>δίκαιο</w:t>
      </w:r>
      <w:r>
        <w:rPr>
          <w:rFonts w:eastAsia="Times New Roman" w:cs="Times New Roman"/>
          <w:szCs w:val="24"/>
        </w:rPr>
        <w:t>,</w:t>
      </w:r>
      <w:r w:rsidRPr="00ED32C1">
        <w:rPr>
          <w:rFonts w:eastAsia="Times New Roman" w:cs="Times New Roman"/>
          <w:szCs w:val="24"/>
        </w:rPr>
        <w:t xml:space="preserve"> μέσω της διαρκούς ενσωμάτωσης των </w:t>
      </w:r>
      <w:r>
        <w:rPr>
          <w:rFonts w:eastAsia="Times New Roman" w:cs="Times New Roman"/>
          <w:szCs w:val="24"/>
        </w:rPr>
        <w:t>ο</w:t>
      </w:r>
      <w:r w:rsidRPr="00ED32C1">
        <w:rPr>
          <w:rFonts w:eastAsia="Times New Roman" w:cs="Times New Roman"/>
          <w:szCs w:val="24"/>
        </w:rPr>
        <w:t xml:space="preserve">δηγιών και </w:t>
      </w:r>
      <w:r>
        <w:rPr>
          <w:rFonts w:eastAsia="Times New Roman" w:cs="Times New Roman"/>
          <w:szCs w:val="24"/>
        </w:rPr>
        <w:t>α</w:t>
      </w:r>
      <w:r w:rsidRPr="00ED32C1">
        <w:rPr>
          <w:rFonts w:eastAsia="Times New Roman" w:cs="Times New Roman"/>
          <w:szCs w:val="24"/>
        </w:rPr>
        <w:t>ποφάσεων της Ευρωπαϊκής Ένωσης</w:t>
      </w:r>
      <w:r>
        <w:rPr>
          <w:rFonts w:eastAsia="Times New Roman" w:cs="Times New Roman"/>
          <w:szCs w:val="24"/>
        </w:rPr>
        <w:t>,</w:t>
      </w:r>
      <w:r w:rsidRPr="00ED32C1">
        <w:rPr>
          <w:rFonts w:eastAsia="Times New Roman" w:cs="Times New Roman"/>
          <w:szCs w:val="24"/>
        </w:rPr>
        <w:t xml:space="preserve"> με τη συστηματική εισαγωγή κάθε τόσο εμβόλιμων </w:t>
      </w:r>
      <w:r w:rsidRPr="00ED32C1">
        <w:rPr>
          <w:rFonts w:eastAsia="Times New Roman" w:cs="Times New Roman"/>
          <w:szCs w:val="24"/>
        </w:rPr>
        <w:lastRenderedPageBreak/>
        <w:t>διατάξεων και τροπολογιών σε</w:t>
      </w:r>
      <w:r w:rsidRPr="00ED32C1">
        <w:rPr>
          <w:rFonts w:eastAsia="Times New Roman" w:cs="Times New Roman"/>
          <w:szCs w:val="24"/>
        </w:rPr>
        <w:t xml:space="preserve"> άσχετα νομοσχέδια</w:t>
      </w:r>
      <w:r>
        <w:rPr>
          <w:rFonts w:eastAsia="Times New Roman" w:cs="Times New Roman"/>
          <w:szCs w:val="24"/>
        </w:rPr>
        <w:t xml:space="preserve"> κατά παράβαση </w:t>
      </w:r>
      <w:r w:rsidRPr="00ED32C1">
        <w:rPr>
          <w:rFonts w:eastAsia="Times New Roman" w:cs="Times New Roman"/>
          <w:szCs w:val="24"/>
        </w:rPr>
        <w:t>του Συντάγματος</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Και α</w:t>
      </w:r>
      <w:r w:rsidRPr="00ED32C1">
        <w:rPr>
          <w:rFonts w:eastAsia="Times New Roman" w:cs="Times New Roman"/>
          <w:szCs w:val="24"/>
        </w:rPr>
        <w:t xml:space="preserve">υτό </w:t>
      </w:r>
      <w:r>
        <w:rPr>
          <w:rFonts w:eastAsia="Times New Roman" w:cs="Times New Roman"/>
          <w:szCs w:val="24"/>
        </w:rPr>
        <w:t xml:space="preserve">συμβαίνει </w:t>
      </w:r>
      <w:r w:rsidRPr="00ED32C1">
        <w:rPr>
          <w:rFonts w:eastAsia="Times New Roman" w:cs="Times New Roman"/>
          <w:szCs w:val="24"/>
        </w:rPr>
        <w:t>και σήμερα</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Ας μην ανατρέξω και </w:t>
      </w:r>
      <w:r w:rsidRPr="00ED32C1">
        <w:rPr>
          <w:rFonts w:eastAsia="Times New Roman" w:cs="Times New Roman"/>
          <w:szCs w:val="24"/>
        </w:rPr>
        <w:t>στο παρελθόν</w:t>
      </w:r>
      <w:r>
        <w:rPr>
          <w:rFonts w:eastAsia="Times New Roman" w:cs="Times New Roman"/>
          <w:szCs w:val="24"/>
        </w:rPr>
        <w:t>,</w:t>
      </w:r>
      <w:r w:rsidRPr="00ED32C1">
        <w:rPr>
          <w:rFonts w:eastAsia="Times New Roman" w:cs="Times New Roman"/>
          <w:szCs w:val="24"/>
        </w:rPr>
        <w:t xml:space="preserve"> που τα παραδείγματα είναι </w:t>
      </w:r>
      <w:proofErr w:type="spellStart"/>
      <w:r w:rsidRPr="00ED32C1">
        <w:rPr>
          <w:rFonts w:eastAsia="Times New Roman" w:cs="Times New Roman"/>
          <w:szCs w:val="24"/>
        </w:rPr>
        <w:t>πάμπολλα</w:t>
      </w:r>
      <w:proofErr w:type="spellEnd"/>
      <w:r w:rsidRPr="00ED32C1">
        <w:rPr>
          <w:rFonts w:eastAsia="Times New Roman" w:cs="Times New Roman"/>
          <w:szCs w:val="24"/>
        </w:rPr>
        <w:t xml:space="preserve"> και με την παρούσα Κυβέρνηση και με τις προηγούμενες</w:t>
      </w:r>
      <w:r>
        <w:rPr>
          <w:rFonts w:eastAsia="Times New Roman" w:cs="Times New Roman"/>
          <w:szCs w:val="24"/>
        </w:rPr>
        <w:t>.</w:t>
      </w:r>
      <w:r w:rsidRPr="00ED32C1">
        <w:rPr>
          <w:rFonts w:eastAsia="Times New Roman" w:cs="Times New Roman"/>
          <w:szCs w:val="24"/>
        </w:rPr>
        <w:t xml:space="preserve"> Τελευταία στιγμή με την έναρξη της Ολομέλειας </w:t>
      </w:r>
      <w:r>
        <w:rPr>
          <w:rFonts w:eastAsia="Times New Roman" w:cs="Times New Roman"/>
          <w:szCs w:val="24"/>
        </w:rPr>
        <w:t xml:space="preserve">έχουμε </w:t>
      </w:r>
      <w:r w:rsidRPr="00ED32C1">
        <w:rPr>
          <w:rFonts w:eastAsia="Times New Roman" w:cs="Times New Roman"/>
          <w:szCs w:val="24"/>
        </w:rPr>
        <w:t xml:space="preserve">άσχετη τροπολογία του Υπουργείου Ναυτιλίας </w:t>
      </w:r>
      <w:r>
        <w:rPr>
          <w:rFonts w:eastAsia="Times New Roman" w:cs="Times New Roman"/>
          <w:szCs w:val="24"/>
        </w:rPr>
        <w:t>σε ά</w:t>
      </w:r>
      <w:r w:rsidRPr="00ED32C1">
        <w:rPr>
          <w:rFonts w:eastAsia="Times New Roman" w:cs="Times New Roman"/>
          <w:szCs w:val="24"/>
        </w:rPr>
        <w:t>σχετο νομοσχέδιο</w:t>
      </w:r>
      <w:r>
        <w:rPr>
          <w:rFonts w:eastAsia="Times New Roman" w:cs="Times New Roman"/>
          <w:szCs w:val="24"/>
        </w:rPr>
        <w:t>.</w:t>
      </w:r>
      <w:r w:rsidRPr="00ED32C1">
        <w:rPr>
          <w:rFonts w:eastAsia="Times New Roman" w:cs="Times New Roman"/>
          <w:szCs w:val="24"/>
        </w:rPr>
        <w:t xml:space="preserve"> </w:t>
      </w:r>
    </w:p>
    <w:p w14:paraId="25E0A757"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Και σε αυτή την κατεύθυνση</w:t>
      </w:r>
      <w:r>
        <w:rPr>
          <w:rFonts w:eastAsia="Times New Roman" w:cs="Times New Roman"/>
          <w:szCs w:val="24"/>
        </w:rPr>
        <w:t>, όμως,</w:t>
      </w:r>
      <w:r w:rsidRPr="00ED32C1">
        <w:rPr>
          <w:rFonts w:eastAsia="Times New Roman" w:cs="Times New Roman"/>
          <w:szCs w:val="24"/>
        </w:rPr>
        <w:t xml:space="preserve"> </w:t>
      </w:r>
      <w:r>
        <w:rPr>
          <w:rFonts w:eastAsia="Times New Roman" w:cs="Times New Roman"/>
          <w:szCs w:val="24"/>
        </w:rPr>
        <w:t xml:space="preserve">η </w:t>
      </w:r>
      <w:r w:rsidRPr="00ED32C1">
        <w:rPr>
          <w:rFonts w:eastAsia="Times New Roman" w:cs="Times New Roman"/>
          <w:szCs w:val="24"/>
        </w:rPr>
        <w:t>αλήθεια είναι πως και η σημερινή Κυβέρνηση</w:t>
      </w:r>
      <w:r>
        <w:rPr>
          <w:rFonts w:eastAsia="Times New Roman" w:cs="Times New Roman"/>
          <w:szCs w:val="24"/>
        </w:rPr>
        <w:t>,</w:t>
      </w:r>
      <w:r w:rsidRPr="00ED32C1">
        <w:rPr>
          <w:rFonts w:eastAsia="Times New Roman" w:cs="Times New Roman"/>
          <w:szCs w:val="24"/>
        </w:rPr>
        <w:t xml:space="preserve"> που κατηγορούσε την προηγούμενη</w:t>
      </w:r>
      <w:r>
        <w:rPr>
          <w:rFonts w:eastAsia="Times New Roman" w:cs="Times New Roman"/>
          <w:szCs w:val="24"/>
        </w:rPr>
        <w:t>,</w:t>
      </w:r>
      <w:r w:rsidRPr="00ED32C1">
        <w:rPr>
          <w:rFonts w:eastAsia="Times New Roman" w:cs="Times New Roman"/>
          <w:szCs w:val="24"/>
        </w:rPr>
        <w:t xml:space="preserve"> την έχει ξεπεράσει κατά πολύ στην εφαρμογή αυτής της απαράδεκτης πρακτ</w:t>
      </w:r>
      <w:r w:rsidRPr="00ED32C1">
        <w:rPr>
          <w:rFonts w:eastAsia="Times New Roman" w:cs="Times New Roman"/>
          <w:szCs w:val="24"/>
        </w:rPr>
        <w:t>ικής</w:t>
      </w:r>
      <w:r>
        <w:rPr>
          <w:rFonts w:eastAsia="Times New Roman" w:cs="Times New Roman"/>
          <w:szCs w:val="24"/>
        </w:rPr>
        <w:t>.</w:t>
      </w:r>
      <w:r w:rsidRPr="00ED32C1">
        <w:rPr>
          <w:rFonts w:eastAsia="Times New Roman" w:cs="Times New Roman"/>
          <w:szCs w:val="24"/>
        </w:rPr>
        <w:t xml:space="preserve"> Έτσι στην πραγματικότητα η κωδικοποίηση που επιχειρείται</w:t>
      </w:r>
      <w:r>
        <w:rPr>
          <w:rFonts w:eastAsia="Times New Roman" w:cs="Times New Roman"/>
          <w:szCs w:val="24"/>
        </w:rPr>
        <w:t>,</w:t>
      </w:r>
      <w:r w:rsidRPr="00ED32C1">
        <w:rPr>
          <w:rFonts w:eastAsia="Times New Roman" w:cs="Times New Roman"/>
          <w:szCs w:val="24"/>
        </w:rPr>
        <w:t xml:space="preserve"> αποσκοπεί να συμβά</w:t>
      </w:r>
      <w:r>
        <w:rPr>
          <w:rFonts w:eastAsia="Times New Roman" w:cs="Times New Roman"/>
          <w:szCs w:val="24"/>
        </w:rPr>
        <w:t>λ</w:t>
      </w:r>
      <w:r w:rsidRPr="00ED32C1">
        <w:rPr>
          <w:rFonts w:eastAsia="Times New Roman" w:cs="Times New Roman"/>
          <w:szCs w:val="24"/>
        </w:rPr>
        <w:t>λει από τη μία μεριά στον πιο συστηματικό κρατικό και κυβερνητικό έλεγχο της εφαρμογής αυτής της αντεργατικής</w:t>
      </w:r>
      <w:r>
        <w:rPr>
          <w:rFonts w:eastAsia="Times New Roman" w:cs="Times New Roman"/>
          <w:szCs w:val="24"/>
        </w:rPr>
        <w:t>,</w:t>
      </w:r>
      <w:r w:rsidRPr="00ED32C1">
        <w:rPr>
          <w:rFonts w:eastAsia="Times New Roman" w:cs="Times New Roman"/>
          <w:szCs w:val="24"/>
        </w:rPr>
        <w:t xml:space="preserve"> αντιλαϊκής νομοθεσίας</w:t>
      </w:r>
      <w:r>
        <w:rPr>
          <w:rFonts w:eastAsia="Times New Roman" w:cs="Times New Roman"/>
          <w:szCs w:val="24"/>
        </w:rPr>
        <w:t>,</w:t>
      </w:r>
      <w:r w:rsidRPr="00ED32C1">
        <w:rPr>
          <w:rFonts w:eastAsia="Times New Roman" w:cs="Times New Roman"/>
          <w:szCs w:val="24"/>
        </w:rPr>
        <w:t xml:space="preserve"> στον εντοπισμό κενών και αντιφάσεων που</w:t>
      </w:r>
      <w:r w:rsidRPr="00ED32C1">
        <w:rPr>
          <w:rFonts w:eastAsia="Times New Roman" w:cs="Times New Roman"/>
          <w:szCs w:val="24"/>
        </w:rPr>
        <w:t xml:space="preserve"> πρέπει να καλυφθούν και να επιλυθούν</w:t>
      </w:r>
      <w:r>
        <w:rPr>
          <w:rFonts w:eastAsia="Times New Roman" w:cs="Times New Roman"/>
          <w:szCs w:val="24"/>
        </w:rPr>
        <w:t xml:space="preserve">, ενώ από την άλλη αποτελεί </w:t>
      </w:r>
      <w:r w:rsidRPr="00ED32C1">
        <w:rPr>
          <w:rFonts w:eastAsia="Times New Roman" w:cs="Times New Roman"/>
          <w:szCs w:val="24"/>
        </w:rPr>
        <w:t xml:space="preserve">το όχημα για τη μονιμοποίηση όλων των άθλιων αντεργατικών νόμων και </w:t>
      </w:r>
      <w:r>
        <w:rPr>
          <w:rFonts w:eastAsia="Times New Roman" w:cs="Times New Roman"/>
          <w:szCs w:val="24"/>
        </w:rPr>
        <w:t>εμβάθυνσης του αντεργατικού</w:t>
      </w:r>
      <w:r w:rsidRPr="00ED32C1">
        <w:rPr>
          <w:rFonts w:eastAsia="Times New Roman" w:cs="Times New Roman"/>
          <w:szCs w:val="24"/>
        </w:rPr>
        <w:t xml:space="preserve"> οπλοστασίο</w:t>
      </w:r>
      <w:r>
        <w:rPr>
          <w:rFonts w:eastAsia="Times New Roman" w:cs="Times New Roman"/>
          <w:szCs w:val="24"/>
        </w:rPr>
        <w:t>υ</w:t>
      </w:r>
      <w:r w:rsidRPr="00ED32C1">
        <w:rPr>
          <w:rFonts w:eastAsia="Times New Roman" w:cs="Times New Roman"/>
          <w:szCs w:val="24"/>
        </w:rPr>
        <w:t xml:space="preserve"> που ψηφίστηκαν προς όφελος του κ</w:t>
      </w:r>
      <w:r>
        <w:rPr>
          <w:rFonts w:eastAsia="Times New Roman" w:cs="Times New Roman"/>
          <w:szCs w:val="24"/>
        </w:rPr>
        <w:t>εφαλαίου στο πλαίσιο των τριών κ</w:t>
      </w:r>
      <w:r w:rsidRPr="00ED32C1">
        <w:rPr>
          <w:rFonts w:eastAsia="Times New Roman" w:cs="Times New Roman"/>
          <w:szCs w:val="24"/>
        </w:rPr>
        <w:t>ατά σειρά μνημονίων</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κ</w:t>
      </w:r>
      <w:r w:rsidRPr="00ED32C1">
        <w:rPr>
          <w:rFonts w:eastAsia="Times New Roman" w:cs="Times New Roman"/>
          <w:szCs w:val="24"/>
        </w:rPr>
        <w:t xml:space="preserve">αι </w:t>
      </w:r>
      <w:r>
        <w:rPr>
          <w:rFonts w:eastAsia="Times New Roman" w:cs="Times New Roman"/>
          <w:szCs w:val="24"/>
        </w:rPr>
        <w:t xml:space="preserve">αυτό </w:t>
      </w:r>
      <w:r w:rsidRPr="00ED32C1">
        <w:rPr>
          <w:rFonts w:eastAsia="Times New Roman" w:cs="Times New Roman"/>
          <w:szCs w:val="24"/>
        </w:rPr>
        <w:lastRenderedPageBreak/>
        <w:t>συνιστά άλλη μία χαρακτηριστική απόδειξη για το ότι τα περί τέλους των μνημονίων και επιστροφή</w:t>
      </w:r>
      <w:r>
        <w:rPr>
          <w:rFonts w:eastAsia="Times New Roman" w:cs="Times New Roman"/>
          <w:szCs w:val="24"/>
        </w:rPr>
        <w:t>ς</w:t>
      </w:r>
      <w:r w:rsidRPr="00ED32C1">
        <w:rPr>
          <w:rFonts w:eastAsia="Times New Roman" w:cs="Times New Roman"/>
          <w:szCs w:val="24"/>
        </w:rPr>
        <w:t xml:space="preserve"> στην κανονικότητα που διατυμπανίζει η Κυβέρνηση</w:t>
      </w:r>
      <w:r>
        <w:rPr>
          <w:rFonts w:eastAsia="Times New Roman" w:cs="Times New Roman"/>
          <w:szCs w:val="24"/>
        </w:rPr>
        <w:t>,</w:t>
      </w:r>
      <w:r w:rsidRPr="00ED32C1">
        <w:rPr>
          <w:rFonts w:eastAsia="Times New Roman" w:cs="Times New Roman"/>
          <w:szCs w:val="24"/>
        </w:rPr>
        <w:t xml:space="preserve"> είναι ένας ακόμη προπαγανδιστικός μύθος</w:t>
      </w:r>
      <w:r>
        <w:rPr>
          <w:rFonts w:eastAsia="Times New Roman" w:cs="Times New Roman"/>
          <w:szCs w:val="24"/>
        </w:rPr>
        <w:t>.</w:t>
      </w:r>
    </w:p>
    <w:p w14:paraId="25E0A758"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Από την άλλη μεριά η κωδικοποίηση που ε</w:t>
      </w:r>
      <w:r>
        <w:rPr>
          <w:rFonts w:eastAsia="Times New Roman" w:cs="Times New Roman"/>
          <w:szCs w:val="24"/>
        </w:rPr>
        <w:t>πιχειρείται</w:t>
      </w:r>
      <w:r>
        <w:rPr>
          <w:rFonts w:eastAsia="Times New Roman" w:cs="Times New Roman"/>
          <w:szCs w:val="24"/>
        </w:rPr>
        <w:t>,</w:t>
      </w:r>
      <w:r>
        <w:rPr>
          <w:rFonts w:eastAsia="Times New Roman" w:cs="Times New Roman"/>
          <w:szCs w:val="24"/>
        </w:rPr>
        <w:t xml:space="preserve"> αποσκοπ</w:t>
      </w:r>
      <w:r>
        <w:rPr>
          <w:rFonts w:eastAsia="Times New Roman" w:cs="Times New Roman"/>
          <w:szCs w:val="24"/>
        </w:rPr>
        <w:t>εί να συμβά</w:t>
      </w:r>
      <w:r>
        <w:rPr>
          <w:rFonts w:eastAsia="Times New Roman" w:cs="Times New Roman"/>
          <w:szCs w:val="24"/>
        </w:rPr>
        <w:t>λ</w:t>
      </w:r>
      <w:r>
        <w:rPr>
          <w:rFonts w:eastAsia="Times New Roman" w:cs="Times New Roman"/>
          <w:szCs w:val="24"/>
        </w:rPr>
        <w:t>λ</w:t>
      </w:r>
      <w:r w:rsidRPr="00ED32C1">
        <w:rPr>
          <w:rFonts w:eastAsia="Times New Roman" w:cs="Times New Roman"/>
          <w:szCs w:val="24"/>
        </w:rPr>
        <w:t>ει στην εξυπηρέτηση των μεγάλων επιχειρηματικών ομίλων</w:t>
      </w:r>
      <w:r>
        <w:rPr>
          <w:rFonts w:eastAsia="Times New Roman" w:cs="Times New Roman"/>
          <w:szCs w:val="24"/>
        </w:rPr>
        <w:t>,</w:t>
      </w:r>
      <w:r w:rsidRPr="00ED32C1">
        <w:rPr>
          <w:rFonts w:eastAsia="Times New Roman" w:cs="Times New Roman"/>
          <w:szCs w:val="24"/>
        </w:rPr>
        <w:t xml:space="preserve"> εγχώριων και ξένων</w:t>
      </w:r>
      <w:r>
        <w:rPr>
          <w:rFonts w:eastAsia="Times New Roman" w:cs="Times New Roman"/>
          <w:szCs w:val="24"/>
        </w:rPr>
        <w:t>,</w:t>
      </w:r>
      <w:r w:rsidRPr="00ED32C1">
        <w:rPr>
          <w:rFonts w:eastAsia="Times New Roman" w:cs="Times New Roman"/>
          <w:szCs w:val="24"/>
        </w:rPr>
        <w:t xml:space="preserve"> έτσι ώστε να είναι πιο σαφές</w:t>
      </w:r>
      <w:r>
        <w:rPr>
          <w:rFonts w:eastAsia="Times New Roman" w:cs="Times New Roman"/>
          <w:szCs w:val="24"/>
        </w:rPr>
        <w:t>,</w:t>
      </w:r>
      <w:r w:rsidRPr="00ED32C1">
        <w:rPr>
          <w:rFonts w:eastAsia="Times New Roman" w:cs="Times New Roman"/>
          <w:szCs w:val="24"/>
        </w:rPr>
        <w:t xml:space="preserve"> απλοποιημένο και εύκολα </w:t>
      </w:r>
      <w:proofErr w:type="spellStart"/>
      <w:r w:rsidRPr="00ED32C1">
        <w:rPr>
          <w:rFonts w:eastAsia="Times New Roman" w:cs="Times New Roman"/>
          <w:szCs w:val="24"/>
        </w:rPr>
        <w:t>προσβάσιμο</w:t>
      </w:r>
      <w:proofErr w:type="spellEnd"/>
      <w:r w:rsidRPr="00ED32C1">
        <w:rPr>
          <w:rFonts w:eastAsia="Times New Roman" w:cs="Times New Roman"/>
          <w:szCs w:val="24"/>
        </w:rPr>
        <w:t xml:space="preserve"> σε αυτούς το νομοθετικό πλαίσιο</w:t>
      </w:r>
      <w:r>
        <w:rPr>
          <w:rFonts w:eastAsia="Times New Roman" w:cs="Times New Roman"/>
          <w:szCs w:val="24"/>
        </w:rPr>
        <w:t>,</w:t>
      </w:r>
      <w:r w:rsidRPr="00ED32C1">
        <w:rPr>
          <w:rFonts w:eastAsia="Times New Roman" w:cs="Times New Roman"/>
          <w:szCs w:val="24"/>
        </w:rPr>
        <w:t xml:space="preserve"> μέσα στο οποίο θα μπορούν να λειτουργούν και να πραγματοποιούν τις επ</w:t>
      </w:r>
      <w:r w:rsidRPr="00ED32C1">
        <w:rPr>
          <w:rFonts w:eastAsia="Times New Roman" w:cs="Times New Roman"/>
          <w:szCs w:val="24"/>
        </w:rPr>
        <w:t xml:space="preserve">ενδύσεις για τα κέρδη </w:t>
      </w:r>
      <w:r>
        <w:rPr>
          <w:rFonts w:eastAsia="Times New Roman" w:cs="Times New Roman"/>
          <w:szCs w:val="24"/>
        </w:rPr>
        <w:t>τους.</w:t>
      </w:r>
      <w:r w:rsidRPr="00ED32C1">
        <w:rPr>
          <w:rFonts w:eastAsia="Times New Roman" w:cs="Times New Roman"/>
          <w:szCs w:val="24"/>
        </w:rPr>
        <w:t xml:space="preserve"> Αυτό άλλωστε απαιτού</w:t>
      </w:r>
      <w:r>
        <w:rPr>
          <w:rFonts w:eastAsia="Times New Roman" w:cs="Times New Roman"/>
          <w:szCs w:val="24"/>
        </w:rPr>
        <w:t>ν συνεχώς και οι ίδιοι με κάθε ε</w:t>
      </w:r>
      <w:r w:rsidRPr="00ED32C1">
        <w:rPr>
          <w:rFonts w:eastAsia="Times New Roman" w:cs="Times New Roman"/>
          <w:szCs w:val="24"/>
        </w:rPr>
        <w:t xml:space="preserve">υκαιρία </w:t>
      </w:r>
      <w:r>
        <w:rPr>
          <w:rFonts w:eastAsia="Times New Roman" w:cs="Times New Roman"/>
          <w:szCs w:val="24"/>
        </w:rPr>
        <w:t xml:space="preserve">μέσω ασφαλών νομικών κανόνων, άρσης κάθε είδους γραφειοκρατικών εμποδίων, απλοποίησης διαδικασιών και άλλα. </w:t>
      </w:r>
      <w:r w:rsidRPr="00ED32C1">
        <w:rPr>
          <w:rFonts w:eastAsia="Times New Roman" w:cs="Times New Roman"/>
          <w:szCs w:val="24"/>
        </w:rPr>
        <w:t xml:space="preserve">Αυτά μαζί </w:t>
      </w:r>
      <w:r>
        <w:rPr>
          <w:rFonts w:eastAsia="Times New Roman" w:cs="Times New Roman"/>
          <w:szCs w:val="24"/>
        </w:rPr>
        <w:t xml:space="preserve">με άλλες παρεμβάσεις που ζητούν </w:t>
      </w:r>
      <w:r w:rsidRPr="00ED32C1">
        <w:rPr>
          <w:rFonts w:eastAsia="Times New Roman" w:cs="Times New Roman"/>
          <w:szCs w:val="24"/>
        </w:rPr>
        <w:t>οι επιχειρηματικοί</w:t>
      </w:r>
      <w:r w:rsidRPr="00ED32C1">
        <w:rPr>
          <w:rFonts w:eastAsia="Times New Roman" w:cs="Times New Roman"/>
          <w:szCs w:val="24"/>
        </w:rPr>
        <w:t xml:space="preserve"> όμιλοι</w:t>
      </w:r>
      <w:r>
        <w:rPr>
          <w:rFonts w:eastAsia="Times New Roman" w:cs="Times New Roman"/>
          <w:szCs w:val="24"/>
        </w:rPr>
        <w:t>,</w:t>
      </w:r>
      <w:r w:rsidRPr="00ED32C1">
        <w:rPr>
          <w:rFonts w:eastAsia="Times New Roman" w:cs="Times New Roman"/>
          <w:szCs w:val="24"/>
        </w:rPr>
        <w:t xml:space="preserve"> είναι κα</w:t>
      </w:r>
      <w:r>
        <w:rPr>
          <w:rFonts w:eastAsia="Times New Roman" w:cs="Times New Roman"/>
          <w:szCs w:val="24"/>
        </w:rPr>
        <w:t>ι όσα υπονοούνται με συνθήματα όπως για την ανάγκη να υπάρχει</w:t>
      </w:r>
      <w:r w:rsidRPr="00ED32C1">
        <w:rPr>
          <w:rFonts w:eastAsia="Times New Roman" w:cs="Times New Roman"/>
          <w:szCs w:val="24"/>
        </w:rPr>
        <w:t xml:space="preserve"> ασφάλεια δικαίου και σταθερό </w:t>
      </w:r>
      <w:r>
        <w:rPr>
          <w:rFonts w:eastAsia="Times New Roman" w:cs="Times New Roman"/>
          <w:szCs w:val="24"/>
        </w:rPr>
        <w:t>-</w:t>
      </w:r>
      <w:proofErr w:type="spellStart"/>
      <w:r>
        <w:rPr>
          <w:rFonts w:eastAsia="Times New Roman" w:cs="Times New Roman"/>
          <w:szCs w:val="24"/>
        </w:rPr>
        <w:t>φιλεργοδοτικό</w:t>
      </w:r>
      <w:proofErr w:type="spellEnd"/>
      <w:r>
        <w:rPr>
          <w:rFonts w:eastAsia="Times New Roman" w:cs="Times New Roman"/>
          <w:szCs w:val="24"/>
        </w:rPr>
        <w:t xml:space="preserve"> πάντα- νομοθετικό π</w:t>
      </w:r>
      <w:r w:rsidRPr="00ED32C1">
        <w:rPr>
          <w:rFonts w:eastAsia="Times New Roman" w:cs="Times New Roman"/>
          <w:szCs w:val="24"/>
        </w:rPr>
        <w:t>λαίσιο</w:t>
      </w:r>
      <w:r>
        <w:rPr>
          <w:rFonts w:eastAsia="Times New Roman" w:cs="Times New Roman"/>
          <w:szCs w:val="24"/>
        </w:rPr>
        <w:t>, ώστε να επιταχύνεται</w:t>
      </w:r>
      <w:r w:rsidRPr="00ED32C1">
        <w:rPr>
          <w:rFonts w:eastAsia="Times New Roman" w:cs="Times New Roman"/>
          <w:szCs w:val="24"/>
        </w:rPr>
        <w:t xml:space="preserve"> </w:t>
      </w:r>
      <w:r>
        <w:rPr>
          <w:rFonts w:eastAsia="Times New Roman" w:cs="Times New Roman"/>
          <w:szCs w:val="24"/>
        </w:rPr>
        <w:t xml:space="preserve">η </w:t>
      </w:r>
      <w:r w:rsidRPr="00ED32C1">
        <w:rPr>
          <w:rFonts w:eastAsia="Times New Roman" w:cs="Times New Roman"/>
          <w:szCs w:val="24"/>
        </w:rPr>
        <w:t xml:space="preserve">υλοποίηση των επιχειρηματικών σχεδίων </w:t>
      </w:r>
      <w:r>
        <w:rPr>
          <w:rFonts w:eastAsia="Times New Roman" w:cs="Times New Roman"/>
          <w:szCs w:val="24"/>
        </w:rPr>
        <w:t xml:space="preserve">για </w:t>
      </w:r>
      <w:r w:rsidRPr="00ED32C1">
        <w:rPr>
          <w:rFonts w:eastAsia="Times New Roman" w:cs="Times New Roman"/>
          <w:szCs w:val="24"/>
        </w:rPr>
        <w:t xml:space="preserve">την κερδοφορία </w:t>
      </w:r>
      <w:r>
        <w:rPr>
          <w:rFonts w:eastAsia="Times New Roman" w:cs="Times New Roman"/>
          <w:szCs w:val="24"/>
        </w:rPr>
        <w:t>τους.</w:t>
      </w:r>
      <w:r w:rsidRPr="00ED32C1">
        <w:rPr>
          <w:rFonts w:eastAsia="Times New Roman" w:cs="Times New Roman"/>
          <w:szCs w:val="24"/>
        </w:rPr>
        <w:t xml:space="preserve"> Αυτό άλλωστε δεν </w:t>
      </w:r>
      <w:r w:rsidRPr="00ED32C1">
        <w:rPr>
          <w:rFonts w:eastAsia="Times New Roman" w:cs="Times New Roman"/>
          <w:szCs w:val="24"/>
        </w:rPr>
        <w:lastRenderedPageBreak/>
        <w:t>απο</w:t>
      </w:r>
      <w:r w:rsidRPr="00ED32C1">
        <w:rPr>
          <w:rFonts w:eastAsia="Times New Roman" w:cs="Times New Roman"/>
          <w:szCs w:val="24"/>
        </w:rPr>
        <w:t>τυπώνεται και μέσα στην αιτιολογική έκθεση του νομοσχεδίου</w:t>
      </w:r>
      <w:r>
        <w:rPr>
          <w:rFonts w:eastAsia="Times New Roman" w:cs="Times New Roman"/>
          <w:szCs w:val="24"/>
        </w:rPr>
        <w:t>, η</w:t>
      </w:r>
      <w:r w:rsidRPr="00ED32C1">
        <w:rPr>
          <w:rFonts w:eastAsia="Times New Roman" w:cs="Times New Roman"/>
          <w:szCs w:val="24"/>
        </w:rPr>
        <w:t xml:space="preserve"> αναφορά δηλαδή περί δυσμενών συνεπειών για τους ιδιώτες και τα δικαιώματά τους και πάει λέγοντας</w:t>
      </w:r>
      <w:r>
        <w:rPr>
          <w:rFonts w:eastAsia="Times New Roman" w:cs="Times New Roman"/>
          <w:szCs w:val="24"/>
        </w:rPr>
        <w:t>;</w:t>
      </w:r>
    </w:p>
    <w:p w14:paraId="25E0A759"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Συγχρόνως μέσα από αυτές τις αλλαγές η Κυβέρνηση σ</w:t>
      </w:r>
      <w:r>
        <w:rPr>
          <w:rFonts w:eastAsia="Times New Roman" w:cs="Times New Roman"/>
          <w:szCs w:val="24"/>
        </w:rPr>
        <w:t>τοχεύει στο να κλείσει τις όποιες</w:t>
      </w:r>
      <w:r w:rsidRPr="00ED32C1">
        <w:rPr>
          <w:rFonts w:eastAsia="Times New Roman" w:cs="Times New Roman"/>
          <w:szCs w:val="24"/>
        </w:rPr>
        <w:t xml:space="preserve"> ρωγμές στην </w:t>
      </w:r>
      <w:r w:rsidRPr="00ED32C1">
        <w:rPr>
          <w:rFonts w:eastAsia="Times New Roman" w:cs="Times New Roman"/>
          <w:szCs w:val="24"/>
        </w:rPr>
        <w:t>εμπιστοσύνη των ερ</w:t>
      </w:r>
      <w:r>
        <w:rPr>
          <w:rFonts w:eastAsia="Times New Roman" w:cs="Times New Roman"/>
          <w:szCs w:val="24"/>
        </w:rPr>
        <w:t>γαζομένων των λαϊκών στρωμάτων σ</w:t>
      </w:r>
      <w:r w:rsidRPr="00ED32C1">
        <w:rPr>
          <w:rFonts w:eastAsia="Times New Roman" w:cs="Times New Roman"/>
          <w:szCs w:val="24"/>
        </w:rPr>
        <w:t xml:space="preserve">τους αστικούς θεσμούς αλλά και στην ενεργότερη ενσωμάτωση και στράτευση του λαού στους </w:t>
      </w:r>
      <w:r>
        <w:rPr>
          <w:rFonts w:eastAsia="Times New Roman" w:cs="Times New Roman"/>
          <w:szCs w:val="24"/>
        </w:rPr>
        <w:t xml:space="preserve">στόχους </w:t>
      </w:r>
      <w:r w:rsidRPr="00ED32C1">
        <w:rPr>
          <w:rFonts w:eastAsia="Times New Roman" w:cs="Times New Roman"/>
          <w:szCs w:val="24"/>
        </w:rPr>
        <w:t>του κεφαλαίου</w:t>
      </w:r>
      <w:r>
        <w:rPr>
          <w:rFonts w:eastAsia="Times New Roman" w:cs="Times New Roman"/>
          <w:szCs w:val="24"/>
        </w:rPr>
        <w:t>,</w:t>
      </w:r>
      <w:r w:rsidRPr="00ED32C1">
        <w:rPr>
          <w:rFonts w:eastAsia="Times New Roman" w:cs="Times New Roman"/>
          <w:szCs w:val="24"/>
        </w:rPr>
        <w:t xml:space="preserve"> που θεωρείται ως μία από τις βασικές προϋποθέσεις για τη σταθερότητα που έχει ανάγκη το κεφάλαιο</w:t>
      </w:r>
      <w:r>
        <w:rPr>
          <w:rFonts w:eastAsia="Times New Roman" w:cs="Times New Roman"/>
          <w:szCs w:val="24"/>
        </w:rPr>
        <w:t>.</w:t>
      </w:r>
      <w:r w:rsidRPr="00ED32C1">
        <w:rPr>
          <w:rFonts w:eastAsia="Times New Roman" w:cs="Times New Roman"/>
          <w:szCs w:val="24"/>
        </w:rPr>
        <w:t xml:space="preserve"> Αυτό κρύβεται πί</w:t>
      </w:r>
      <w:r>
        <w:rPr>
          <w:rFonts w:eastAsia="Times New Roman" w:cs="Times New Roman"/>
          <w:szCs w:val="24"/>
        </w:rPr>
        <w:t>σω από την αναφορά που γίνεται ε</w:t>
      </w:r>
      <w:r w:rsidRPr="00ED32C1">
        <w:rPr>
          <w:rFonts w:eastAsia="Times New Roman" w:cs="Times New Roman"/>
          <w:szCs w:val="24"/>
        </w:rPr>
        <w:t xml:space="preserve">πίσης στην αιτιολογική έκθεση </w:t>
      </w:r>
      <w:r>
        <w:rPr>
          <w:rFonts w:eastAsia="Times New Roman" w:cs="Times New Roman"/>
          <w:szCs w:val="24"/>
        </w:rPr>
        <w:t xml:space="preserve">περί δυσμενών </w:t>
      </w:r>
      <w:r w:rsidRPr="00ED32C1">
        <w:rPr>
          <w:rFonts w:eastAsia="Times New Roman" w:cs="Times New Roman"/>
          <w:szCs w:val="24"/>
        </w:rPr>
        <w:t>συνεπειών της πολυνομίας που υπάρχει για τις σχέσεις πολιτών με το κράτος</w:t>
      </w:r>
      <w:r>
        <w:rPr>
          <w:rFonts w:eastAsia="Times New Roman" w:cs="Times New Roman"/>
          <w:szCs w:val="24"/>
        </w:rPr>
        <w:t>.</w:t>
      </w:r>
      <w:r w:rsidRPr="00ED32C1">
        <w:rPr>
          <w:rFonts w:eastAsia="Times New Roman" w:cs="Times New Roman"/>
          <w:szCs w:val="24"/>
        </w:rPr>
        <w:t xml:space="preserve"> Και</w:t>
      </w:r>
      <w:r>
        <w:rPr>
          <w:rFonts w:eastAsia="Times New Roman" w:cs="Times New Roman"/>
          <w:szCs w:val="24"/>
        </w:rPr>
        <w:t>,</w:t>
      </w:r>
      <w:r w:rsidRPr="00ED32C1">
        <w:rPr>
          <w:rFonts w:eastAsia="Times New Roman" w:cs="Times New Roman"/>
          <w:szCs w:val="24"/>
        </w:rPr>
        <w:t xml:space="preserve"> ακριβώς</w:t>
      </w:r>
      <w:r>
        <w:rPr>
          <w:rFonts w:eastAsia="Times New Roman" w:cs="Times New Roman"/>
          <w:szCs w:val="24"/>
        </w:rPr>
        <w:t>,</w:t>
      </w:r>
      <w:r w:rsidRPr="00ED32C1">
        <w:rPr>
          <w:rFonts w:eastAsia="Times New Roman" w:cs="Times New Roman"/>
          <w:szCs w:val="24"/>
        </w:rPr>
        <w:t xml:space="preserve"> προκειμένου να εξυπηρετηθούν αυτές οι βασικές στοχεύσεις</w:t>
      </w:r>
      <w:r>
        <w:rPr>
          <w:rFonts w:eastAsia="Times New Roman" w:cs="Times New Roman"/>
          <w:szCs w:val="24"/>
        </w:rPr>
        <w:t>,</w:t>
      </w:r>
      <w:r w:rsidRPr="00ED32C1">
        <w:rPr>
          <w:rFonts w:eastAsia="Times New Roman" w:cs="Times New Roman"/>
          <w:szCs w:val="24"/>
        </w:rPr>
        <w:t xml:space="preserve"> προτείνεται με </w:t>
      </w:r>
      <w:r w:rsidRPr="00ED32C1">
        <w:rPr>
          <w:rFonts w:eastAsia="Times New Roman" w:cs="Times New Roman"/>
          <w:szCs w:val="24"/>
        </w:rPr>
        <w:t>το νομοσχέδιο η ενίσχυση της σύνθεσης και της λειτουργίας</w:t>
      </w:r>
      <w:r>
        <w:rPr>
          <w:rFonts w:eastAsia="Times New Roman" w:cs="Times New Roman"/>
          <w:szCs w:val="24"/>
        </w:rPr>
        <w:t>,</w:t>
      </w:r>
      <w:r w:rsidRPr="00ED32C1">
        <w:rPr>
          <w:rFonts w:eastAsia="Times New Roman" w:cs="Times New Roman"/>
          <w:szCs w:val="24"/>
        </w:rPr>
        <w:t xml:space="preserve"> όπως και η διεύρυνση των αρμοδιοτήτων της Κεντρικής Επιτροπής Κωδικοποίησης που ήδη υφίσταται</w:t>
      </w:r>
      <w:r>
        <w:rPr>
          <w:rFonts w:eastAsia="Times New Roman" w:cs="Times New Roman"/>
          <w:szCs w:val="24"/>
        </w:rPr>
        <w:t>.</w:t>
      </w:r>
      <w:r w:rsidRPr="00ED32C1">
        <w:rPr>
          <w:rFonts w:eastAsia="Times New Roman" w:cs="Times New Roman"/>
          <w:szCs w:val="24"/>
        </w:rPr>
        <w:t xml:space="preserve"> </w:t>
      </w:r>
    </w:p>
    <w:p w14:paraId="25E0A75A"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Και σε αυτό το επίπεδο υπάρχουν προβληματικές διατάξεις</w:t>
      </w:r>
      <w:r>
        <w:rPr>
          <w:rFonts w:eastAsia="Times New Roman" w:cs="Times New Roman"/>
          <w:szCs w:val="24"/>
        </w:rPr>
        <w:t>,</w:t>
      </w:r>
      <w:r w:rsidRPr="00ED32C1">
        <w:rPr>
          <w:rFonts w:eastAsia="Times New Roman" w:cs="Times New Roman"/>
          <w:szCs w:val="24"/>
        </w:rPr>
        <w:t xml:space="preserve"> για τις οποίες </w:t>
      </w:r>
      <w:r>
        <w:rPr>
          <w:rFonts w:eastAsia="Times New Roman" w:cs="Times New Roman"/>
          <w:szCs w:val="24"/>
        </w:rPr>
        <w:t xml:space="preserve">διατυπώσαμε </w:t>
      </w:r>
      <w:r w:rsidRPr="00ED32C1">
        <w:rPr>
          <w:rFonts w:eastAsia="Times New Roman" w:cs="Times New Roman"/>
          <w:szCs w:val="24"/>
        </w:rPr>
        <w:t>την άποψή μας και</w:t>
      </w:r>
      <w:r w:rsidRPr="00ED32C1">
        <w:rPr>
          <w:rFonts w:eastAsia="Times New Roman" w:cs="Times New Roman"/>
          <w:szCs w:val="24"/>
        </w:rPr>
        <w:t xml:space="preserve"> στην </w:t>
      </w:r>
      <w:r>
        <w:rPr>
          <w:rFonts w:eastAsia="Times New Roman" w:cs="Times New Roman"/>
          <w:szCs w:val="24"/>
        </w:rPr>
        <w:t>ε</w:t>
      </w:r>
      <w:r w:rsidRPr="00ED32C1">
        <w:rPr>
          <w:rFonts w:eastAsia="Times New Roman" w:cs="Times New Roman"/>
          <w:szCs w:val="24"/>
        </w:rPr>
        <w:t xml:space="preserve">πιτροπή </w:t>
      </w:r>
      <w:r>
        <w:rPr>
          <w:rFonts w:eastAsia="Times New Roman" w:cs="Times New Roman"/>
          <w:szCs w:val="24"/>
        </w:rPr>
        <w:t>όπως, για παράδειγμα,</w:t>
      </w:r>
      <w:r w:rsidRPr="00ED32C1">
        <w:rPr>
          <w:rFonts w:eastAsia="Times New Roman" w:cs="Times New Roman"/>
          <w:szCs w:val="24"/>
        </w:rPr>
        <w:t xml:space="preserve"> το</w:t>
      </w:r>
      <w:r>
        <w:rPr>
          <w:rFonts w:eastAsia="Times New Roman" w:cs="Times New Roman"/>
          <w:szCs w:val="24"/>
        </w:rPr>
        <w:t>ν σοβαρό ρόλο</w:t>
      </w:r>
      <w:r>
        <w:rPr>
          <w:rFonts w:eastAsia="Times New Roman" w:cs="Times New Roman"/>
          <w:szCs w:val="24"/>
        </w:rPr>
        <w:t>,</w:t>
      </w:r>
      <w:r>
        <w:rPr>
          <w:rFonts w:eastAsia="Times New Roman" w:cs="Times New Roman"/>
          <w:szCs w:val="24"/>
        </w:rPr>
        <w:t xml:space="preserve"> β</w:t>
      </w:r>
      <w:r w:rsidRPr="00ED32C1">
        <w:rPr>
          <w:rFonts w:eastAsia="Times New Roman" w:cs="Times New Roman"/>
          <w:szCs w:val="24"/>
        </w:rPr>
        <w:t>εβαίως</w:t>
      </w:r>
      <w:r>
        <w:rPr>
          <w:rFonts w:eastAsia="Times New Roman" w:cs="Times New Roman"/>
          <w:szCs w:val="24"/>
        </w:rPr>
        <w:t>,</w:t>
      </w:r>
      <w:r w:rsidRPr="00ED32C1">
        <w:rPr>
          <w:rFonts w:eastAsia="Times New Roman" w:cs="Times New Roman"/>
          <w:szCs w:val="24"/>
        </w:rPr>
        <w:t xml:space="preserve"> που </w:t>
      </w:r>
      <w:r w:rsidRPr="00ED32C1">
        <w:rPr>
          <w:rFonts w:eastAsia="Times New Roman" w:cs="Times New Roman"/>
          <w:szCs w:val="24"/>
        </w:rPr>
        <w:lastRenderedPageBreak/>
        <w:t xml:space="preserve">θα κληθεί να διαδραματίσει η Κεντρική Επιτροπή Κωδικοποίησης </w:t>
      </w:r>
      <w:r>
        <w:rPr>
          <w:rFonts w:eastAsia="Times New Roman" w:cs="Times New Roman"/>
          <w:szCs w:val="24"/>
        </w:rPr>
        <w:t>ό</w:t>
      </w:r>
      <w:r w:rsidRPr="00ED32C1">
        <w:rPr>
          <w:rFonts w:eastAsia="Times New Roman" w:cs="Times New Roman"/>
          <w:szCs w:val="24"/>
        </w:rPr>
        <w:t xml:space="preserve">χι μόνο </w:t>
      </w:r>
      <w:r>
        <w:rPr>
          <w:rFonts w:eastAsia="Times New Roman" w:cs="Times New Roman"/>
          <w:szCs w:val="24"/>
        </w:rPr>
        <w:t xml:space="preserve">σε </w:t>
      </w:r>
      <w:r w:rsidRPr="00ED32C1">
        <w:rPr>
          <w:rFonts w:eastAsia="Times New Roman" w:cs="Times New Roman"/>
          <w:szCs w:val="24"/>
        </w:rPr>
        <w:t xml:space="preserve">αυτή καθαυτή </w:t>
      </w:r>
      <w:r>
        <w:rPr>
          <w:rFonts w:eastAsia="Times New Roman" w:cs="Times New Roman"/>
          <w:szCs w:val="24"/>
        </w:rPr>
        <w:t xml:space="preserve">την </w:t>
      </w:r>
      <w:r w:rsidRPr="00ED32C1">
        <w:rPr>
          <w:rFonts w:eastAsia="Times New Roman" w:cs="Times New Roman"/>
          <w:szCs w:val="24"/>
        </w:rPr>
        <w:t xml:space="preserve">κωδικοποίηση αλλά και στην αναμόρφωση του </w:t>
      </w:r>
      <w:r>
        <w:rPr>
          <w:rFonts w:eastAsia="Times New Roman" w:cs="Times New Roman"/>
          <w:szCs w:val="24"/>
        </w:rPr>
        <w:t>δ</w:t>
      </w:r>
      <w:r w:rsidRPr="00ED32C1">
        <w:rPr>
          <w:rFonts w:eastAsia="Times New Roman" w:cs="Times New Roman"/>
          <w:szCs w:val="24"/>
        </w:rPr>
        <w:t>ικαίου</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Εκεί όμως που </w:t>
      </w:r>
      <w:r w:rsidRPr="00ED32C1">
        <w:rPr>
          <w:rFonts w:eastAsia="Times New Roman" w:cs="Times New Roman"/>
          <w:szCs w:val="24"/>
        </w:rPr>
        <w:t>εστιάσαμε και βάλαμε</w:t>
      </w:r>
      <w:r>
        <w:rPr>
          <w:rFonts w:eastAsia="Times New Roman" w:cs="Times New Roman"/>
          <w:szCs w:val="24"/>
        </w:rPr>
        <w:t xml:space="preserve"> –αν θέλετε-</w:t>
      </w:r>
      <w:r w:rsidRPr="00ED32C1">
        <w:rPr>
          <w:rFonts w:eastAsia="Times New Roman" w:cs="Times New Roman"/>
          <w:szCs w:val="24"/>
        </w:rPr>
        <w:t xml:space="preserve"> τ</w:t>
      </w:r>
      <w:r w:rsidRPr="00ED32C1">
        <w:rPr>
          <w:rFonts w:eastAsia="Times New Roman" w:cs="Times New Roman"/>
          <w:szCs w:val="24"/>
        </w:rPr>
        <w:t xml:space="preserve">ις αντιρρήσεις </w:t>
      </w:r>
      <w:r>
        <w:rPr>
          <w:rFonts w:eastAsia="Times New Roman" w:cs="Times New Roman"/>
          <w:szCs w:val="24"/>
        </w:rPr>
        <w:t>μας,</w:t>
      </w:r>
      <w:r w:rsidRPr="00ED32C1">
        <w:rPr>
          <w:rFonts w:eastAsia="Times New Roman" w:cs="Times New Roman"/>
          <w:szCs w:val="24"/>
        </w:rPr>
        <w:t xml:space="preserve"> τις ενστάσεις </w:t>
      </w:r>
      <w:r>
        <w:rPr>
          <w:rFonts w:eastAsia="Times New Roman" w:cs="Times New Roman"/>
          <w:szCs w:val="24"/>
        </w:rPr>
        <w:t>μας,</w:t>
      </w:r>
      <w:r w:rsidRPr="00ED32C1">
        <w:rPr>
          <w:rFonts w:eastAsia="Times New Roman" w:cs="Times New Roman"/>
          <w:szCs w:val="24"/>
        </w:rPr>
        <w:t xml:space="preserve"> τους προβληματισμούς</w:t>
      </w:r>
      <w:r>
        <w:rPr>
          <w:rFonts w:eastAsia="Times New Roman" w:cs="Times New Roman"/>
          <w:szCs w:val="24"/>
        </w:rPr>
        <w:t xml:space="preserve"> </w:t>
      </w:r>
      <w:r>
        <w:rPr>
          <w:rFonts w:eastAsia="Times New Roman" w:cs="Times New Roman"/>
          <w:szCs w:val="24"/>
        </w:rPr>
        <w:t>μας,</w:t>
      </w:r>
      <w:r w:rsidRPr="00ED32C1">
        <w:rPr>
          <w:rFonts w:eastAsia="Times New Roman" w:cs="Times New Roman"/>
          <w:szCs w:val="24"/>
        </w:rPr>
        <w:t xml:space="preserve"> ήταν </w:t>
      </w:r>
      <w:r>
        <w:rPr>
          <w:rFonts w:eastAsia="Times New Roman" w:cs="Times New Roman"/>
          <w:szCs w:val="24"/>
        </w:rPr>
        <w:t xml:space="preserve">στα </w:t>
      </w:r>
      <w:r w:rsidRPr="00ED32C1">
        <w:rPr>
          <w:rFonts w:eastAsia="Times New Roman" w:cs="Times New Roman"/>
          <w:szCs w:val="24"/>
        </w:rPr>
        <w:t>κριτήρια</w:t>
      </w:r>
      <w:r>
        <w:rPr>
          <w:rFonts w:eastAsia="Times New Roman" w:cs="Times New Roman"/>
          <w:szCs w:val="24"/>
        </w:rPr>
        <w:t xml:space="preserve"> με τα οποία</w:t>
      </w:r>
      <w:r w:rsidRPr="00ED32C1">
        <w:rPr>
          <w:rFonts w:eastAsia="Times New Roman" w:cs="Times New Roman"/>
          <w:szCs w:val="24"/>
        </w:rPr>
        <w:t xml:space="preserve"> θα υλοποιείται αυτή η αναμόρφωση</w:t>
      </w:r>
      <w:r>
        <w:rPr>
          <w:rFonts w:eastAsia="Times New Roman" w:cs="Times New Roman"/>
          <w:szCs w:val="24"/>
        </w:rPr>
        <w:t>.</w:t>
      </w:r>
      <w:r w:rsidRPr="00ED32C1">
        <w:rPr>
          <w:rFonts w:eastAsia="Times New Roman" w:cs="Times New Roman"/>
          <w:szCs w:val="24"/>
        </w:rPr>
        <w:t xml:space="preserve"> </w:t>
      </w:r>
    </w:p>
    <w:p w14:paraId="25E0A75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Αν δείτε την τροπολογία που καταθέσατε, που έρχεται να συμπληρώσει το παρόν νομοσχέδιο σε ό,τι αφορά το κομμάτι του Κεφαλαίου </w:t>
      </w:r>
      <w:r>
        <w:rPr>
          <w:rFonts w:eastAsia="Times New Roman" w:cs="Times New Roman"/>
          <w:szCs w:val="24"/>
        </w:rPr>
        <w:t xml:space="preserve">Α΄, το ΚΕΚ, μιλάει για κατάργηση νόμων και παραγράφων μέσω της κωδικοποίησης. Άρα αφήνετε το περιθώριο παρέμβασης μέσω της λεγόμενης «αναμόρφωσης». Είναι ή δεν είναι έτσι; </w:t>
      </w:r>
    </w:p>
    <w:p w14:paraId="25E0A75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Κεντρική Επιτροπή Κωδικοποίησης ως όργανο με μόνιμο και διαρκή χαρακτήρα, </w:t>
      </w:r>
      <w:r w:rsidRPr="00ED32C1">
        <w:rPr>
          <w:rFonts w:eastAsia="Times New Roman" w:cs="Times New Roman"/>
          <w:szCs w:val="24"/>
        </w:rPr>
        <w:t xml:space="preserve">τα μέλη του οποίου θα διορίζονται με απόφαση του </w:t>
      </w:r>
      <w:r>
        <w:rPr>
          <w:rFonts w:eastAsia="Times New Roman" w:cs="Times New Roman"/>
          <w:szCs w:val="24"/>
        </w:rPr>
        <w:t xml:space="preserve">Πρωθυπουργού, </w:t>
      </w:r>
      <w:r w:rsidRPr="00ED32C1">
        <w:rPr>
          <w:rFonts w:eastAsia="Times New Roman" w:cs="Times New Roman"/>
          <w:szCs w:val="24"/>
        </w:rPr>
        <w:t xml:space="preserve">εξυπηρετούν τις προτεραιότητες της εκάστοτε </w:t>
      </w:r>
      <w:r>
        <w:rPr>
          <w:rFonts w:eastAsia="Times New Roman" w:cs="Times New Roman"/>
          <w:szCs w:val="24"/>
        </w:rPr>
        <w:t>κ</w:t>
      </w:r>
      <w:r w:rsidRPr="00ED32C1">
        <w:rPr>
          <w:rFonts w:eastAsia="Times New Roman" w:cs="Times New Roman"/>
          <w:szCs w:val="24"/>
        </w:rPr>
        <w:t>υβέρνησης</w:t>
      </w:r>
      <w:r>
        <w:rPr>
          <w:rFonts w:eastAsia="Times New Roman" w:cs="Times New Roman"/>
          <w:szCs w:val="24"/>
        </w:rPr>
        <w:t xml:space="preserve">. Ακόμη </w:t>
      </w:r>
      <w:r w:rsidRPr="00ED32C1">
        <w:rPr>
          <w:rFonts w:eastAsia="Times New Roman" w:cs="Times New Roman"/>
          <w:szCs w:val="24"/>
        </w:rPr>
        <w:t xml:space="preserve">η διάταξη για την αποζημίωση των μελών της Κεντρικής Επιτροπής Κωδικοποίησης θα καθορίζεται με απόφαση του ίδιου του Πρωθυπουργού </w:t>
      </w:r>
      <w:r w:rsidRPr="00ED32C1">
        <w:rPr>
          <w:rFonts w:eastAsia="Times New Roman" w:cs="Times New Roman"/>
          <w:szCs w:val="24"/>
        </w:rPr>
        <w:lastRenderedPageBreak/>
        <w:t>κ</w:t>
      </w:r>
      <w:r w:rsidRPr="00ED32C1">
        <w:rPr>
          <w:rFonts w:eastAsia="Times New Roman" w:cs="Times New Roman"/>
          <w:szCs w:val="24"/>
        </w:rPr>
        <w:t>ατά παρέκκλιση κάθε ειδικής διάταξης</w:t>
      </w:r>
      <w:r>
        <w:rPr>
          <w:rFonts w:eastAsia="Times New Roman" w:cs="Times New Roman"/>
          <w:szCs w:val="24"/>
        </w:rPr>
        <w:t>.</w:t>
      </w:r>
      <w:r w:rsidRPr="00ED32C1">
        <w:rPr>
          <w:rFonts w:eastAsia="Times New Roman" w:cs="Times New Roman"/>
          <w:szCs w:val="24"/>
        </w:rPr>
        <w:t xml:space="preserve"> </w:t>
      </w:r>
      <w:r>
        <w:rPr>
          <w:rFonts w:eastAsia="Times New Roman" w:cs="Times New Roman"/>
          <w:szCs w:val="24"/>
        </w:rPr>
        <w:t xml:space="preserve">Επίσης έχουμε την ανάθεση </w:t>
      </w:r>
      <w:r w:rsidRPr="00ED32C1">
        <w:rPr>
          <w:rFonts w:eastAsia="Times New Roman" w:cs="Times New Roman"/>
          <w:szCs w:val="24"/>
        </w:rPr>
        <w:t xml:space="preserve">προπαρασκευαστικών ενεργειών σε τρίτα πρόσωπα μέσω </w:t>
      </w:r>
      <w:r>
        <w:rPr>
          <w:rFonts w:eastAsia="Times New Roman" w:cs="Times New Roman"/>
          <w:szCs w:val="24"/>
        </w:rPr>
        <w:t xml:space="preserve">αναθέσεων. </w:t>
      </w:r>
    </w:p>
    <w:p w14:paraId="25E0A75D"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Σε ό</w:t>
      </w:r>
      <w:r>
        <w:rPr>
          <w:rFonts w:eastAsia="Times New Roman" w:cs="Times New Roman"/>
          <w:szCs w:val="24"/>
        </w:rPr>
        <w:t>,</w:t>
      </w:r>
      <w:r w:rsidRPr="00ED32C1">
        <w:rPr>
          <w:rFonts w:eastAsia="Times New Roman" w:cs="Times New Roman"/>
          <w:szCs w:val="24"/>
        </w:rPr>
        <w:t xml:space="preserve">τι αφορά το Κεφάλαιο </w:t>
      </w:r>
      <w:r>
        <w:rPr>
          <w:rFonts w:eastAsia="Times New Roman" w:cs="Times New Roman"/>
          <w:szCs w:val="24"/>
        </w:rPr>
        <w:t xml:space="preserve">Β΄ </w:t>
      </w:r>
      <w:r w:rsidRPr="00ED32C1">
        <w:rPr>
          <w:rFonts w:eastAsia="Times New Roman" w:cs="Times New Roman"/>
          <w:szCs w:val="24"/>
        </w:rPr>
        <w:t>του νομοσχεδίου</w:t>
      </w:r>
      <w:r>
        <w:rPr>
          <w:rFonts w:eastAsia="Times New Roman" w:cs="Times New Roman"/>
          <w:szCs w:val="24"/>
        </w:rPr>
        <w:t>,</w:t>
      </w:r>
      <w:r w:rsidRPr="00ED32C1">
        <w:rPr>
          <w:rFonts w:eastAsia="Times New Roman" w:cs="Times New Roman"/>
          <w:szCs w:val="24"/>
        </w:rPr>
        <w:t xml:space="preserve"> σχετικά με την τροποποίηση της σύνθεσης της Εθνικής Επιτροπής </w:t>
      </w:r>
      <w:r>
        <w:rPr>
          <w:rFonts w:eastAsia="Times New Roman" w:cs="Times New Roman"/>
          <w:szCs w:val="24"/>
        </w:rPr>
        <w:t>για τα Δικαιώματα τ</w:t>
      </w:r>
      <w:r w:rsidRPr="00ED32C1">
        <w:rPr>
          <w:rFonts w:eastAsia="Times New Roman" w:cs="Times New Roman"/>
          <w:szCs w:val="24"/>
        </w:rPr>
        <w:t>ου</w:t>
      </w:r>
      <w:r w:rsidRPr="00ED32C1">
        <w:rPr>
          <w:rFonts w:eastAsia="Times New Roman" w:cs="Times New Roman"/>
          <w:szCs w:val="24"/>
        </w:rPr>
        <w:t xml:space="preserve"> Ανθρώπου</w:t>
      </w:r>
      <w:r>
        <w:rPr>
          <w:rFonts w:eastAsia="Times New Roman" w:cs="Times New Roman"/>
          <w:szCs w:val="24"/>
        </w:rPr>
        <w:t>,</w:t>
      </w:r>
      <w:r w:rsidRPr="00ED32C1">
        <w:rPr>
          <w:rFonts w:eastAsia="Times New Roman" w:cs="Times New Roman"/>
          <w:szCs w:val="24"/>
        </w:rPr>
        <w:t xml:space="preserve"> όπως τονίσαμε και στην </w:t>
      </w:r>
      <w:r>
        <w:rPr>
          <w:rFonts w:eastAsia="Times New Roman" w:cs="Times New Roman"/>
          <w:szCs w:val="24"/>
        </w:rPr>
        <w:t>ε</w:t>
      </w:r>
      <w:r w:rsidRPr="00ED32C1">
        <w:rPr>
          <w:rFonts w:eastAsia="Times New Roman" w:cs="Times New Roman"/>
          <w:szCs w:val="24"/>
        </w:rPr>
        <w:t>πιτροπή</w:t>
      </w:r>
      <w:r>
        <w:rPr>
          <w:rFonts w:eastAsia="Times New Roman" w:cs="Times New Roman"/>
          <w:szCs w:val="24"/>
        </w:rPr>
        <w:t>,</w:t>
      </w:r>
      <w:r w:rsidRPr="00ED32C1">
        <w:rPr>
          <w:rFonts w:eastAsia="Times New Roman" w:cs="Times New Roman"/>
          <w:szCs w:val="24"/>
        </w:rPr>
        <w:t xml:space="preserve"> η συγκεκριμένη διάταξη είναι σε αρνητική κατεύθυνση</w:t>
      </w:r>
      <w:r>
        <w:rPr>
          <w:rFonts w:eastAsia="Times New Roman" w:cs="Times New Roman"/>
          <w:szCs w:val="24"/>
        </w:rPr>
        <w:t>.</w:t>
      </w:r>
      <w:r w:rsidRPr="00ED32C1">
        <w:rPr>
          <w:rFonts w:eastAsia="Times New Roman" w:cs="Times New Roman"/>
          <w:szCs w:val="24"/>
        </w:rPr>
        <w:t xml:space="preserve"> Ζητήσαμε στην </w:t>
      </w:r>
      <w:r>
        <w:rPr>
          <w:rFonts w:eastAsia="Times New Roman" w:cs="Times New Roman"/>
          <w:szCs w:val="24"/>
        </w:rPr>
        <w:t>ε</w:t>
      </w:r>
      <w:r w:rsidRPr="00ED32C1">
        <w:rPr>
          <w:rFonts w:eastAsia="Times New Roman" w:cs="Times New Roman"/>
          <w:szCs w:val="24"/>
        </w:rPr>
        <w:t xml:space="preserve">πιτροπή </w:t>
      </w:r>
      <w:r>
        <w:rPr>
          <w:rFonts w:eastAsia="Times New Roman" w:cs="Times New Roman"/>
          <w:szCs w:val="24"/>
        </w:rPr>
        <w:t xml:space="preserve">και στη συζήτηση </w:t>
      </w:r>
      <w:r w:rsidRPr="00ED32C1">
        <w:rPr>
          <w:rFonts w:eastAsia="Times New Roman" w:cs="Times New Roman"/>
          <w:szCs w:val="24"/>
        </w:rPr>
        <w:t xml:space="preserve">επί της αρχής και </w:t>
      </w:r>
      <w:r>
        <w:rPr>
          <w:rFonts w:eastAsia="Times New Roman" w:cs="Times New Roman"/>
          <w:szCs w:val="24"/>
        </w:rPr>
        <w:t xml:space="preserve">στη συζήτηση επί των άρθρων στην πρώτη και δεύτερη ανάγνωση, την Τρίτη δηλαδή, </w:t>
      </w:r>
      <w:r w:rsidRPr="00ED32C1">
        <w:rPr>
          <w:rFonts w:eastAsia="Times New Roman" w:cs="Times New Roman"/>
          <w:szCs w:val="24"/>
        </w:rPr>
        <w:t>την απόσυρση της συγκε</w:t>
      </w:r>
      <w:r w:rsidRPr="00ED32C1">
        <w:rPr>
          <w:rFonts w:eastAsia="Times New Roman" w:cs="Times New Roman"/>
          <w:szCs w:val="24"/>
        </w:rPr>
        <w:t>κριμένης διάταξης</w:t>
      </w:r>
      <w:r>
        <w:rPr>
          <w:rFonts w:eastAsia="Times New Roman" w:cs="Times New Roman"/>
          <w:szCs w:val="24"/>
        </w:rPr>
        <w:t>,</w:t>
      </w:r>
      <w:r w:rsidRPr="00ED32C1">
        <w:rPr>
          <w:rFonts w:eastAsia="Times New Roman" w:cs="Times New Roman"/>
          <w:szCs w:val="24"/>
        </w:rPr>
        <w:t xml:space="preserve"> του συγκεκριμένου άρθρου</w:t>
      </w:r>
      <w:r>
        <w:rPr>
          <w:rFonts w:eastAsia="Times New Roman" w:cs="Times New Roman"/>
          <w:szCs w:val="24"/>
        </w:rPr>
        <w:t>,</w:t>
      </w:r>
      <w:r w:rsidRPr="00ED32C1">
        <w:rPr>
          <w:rFonts w:eastAsia="Times New Roman" w:cs="Times New Roman"/>
          <w:szCs w:val="24"/>
        </w:rPr>
        <w:t xml:space="preserve"> ώστε να γίνει ένας ολοκληρωμένος και ουσιαστικός διάλογος και συζήτηση με την Επιτροπή για τα Ανθρώπινα Δικαιώματα για τα ζητήματα της σύνθεσης </w:t>
      </w:r>
      <w:r>
        <w:rPr>
          <w:rFonts w:eastAsia="Times New Roman" w:cs="Times New Roman"/>
          <w:szCs w:val="24"/>
        </w:rPr>
        <w:t>της.</w:t>
      </w:r>
      <w:r w:rsidRPr="00ED32C1">
        <w:rPr>
          <w:rFonts w:eastAsia="Times New Roman" w:cs="Times New Roman"/>
          <w:szCs w:val="24"/>
        </w:rPr>
        <w:t xml:space="preserve"> </w:t>
      </w:r>
    </w:p>
    <w:p w14:paraId="25E0A75E"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Φυσικά με βάση και την πληροφόρηση που είχαμε πριν από λίγη ώ</w:t>
      </w:r>
      <w:r w:rsidRPr="00ED32C1">
        <w:rPr>
          <w:rFonts w:eastAsia="Times New Roman" w:cs="Times New Roman"/>
          <w:szCs w:val="24"/>
        </w:rPr>
        <w:t>ρα</w:t>
      </w:r>
      <w:r>
        <w:rPr>
          <w:rFonts w:eastAsia="Times New Roman" w:cs="Times New Roman"/>
          <w:szCs w:val="24"/>
        </w:rPr>
        <w:t>,</w:t>
      </w:r>
      <w:r w:rsidRPr="00ED32C1">
        <w:rPr>
          <w:rFonts w:eastAsia="Times New Roman" w:cs="Times New Roman"/>
          <w:szCs w:val="24"/>
        </w:rPr>
        <w:t xml:space="preserve"> αρνητική είναι και η εξέλιξη με την παραίτηση του Προέδρου της Εθνικής Επιτροπής για τα Δικαιώματα του Ανθρώπου στη χώρα </w:t>
      </w:r>
      <w:r>
        <w:rPr>
          <w:rFonts w:eastAsia="Times New Roman" w:cs="Times New Roman"/>
          <w:szCs w:val="24"/>
        </w:rPr>
        <w:t>μας.</w:t>
      </w:r>
    </w:p>
    <w:p w14:paraId="25E0A75F"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lastRenderedPageBreak/>
        <w:t xml:space="preserve">Η αντίρρησή μας </w:t>
      </w:r>
      <w:r>
        <w:rPr>
          <w:rFonts w:eastAsia="Times New Roman" w:cs="Times New Roman"/>
          <w:szCs w:val="24"/>
        </w:rPr>
        <w:t xml:space="preserve">δεν έγκειται στη συμμετοχή </w:t>
      </w:r>
      <w:r w:rsidRPr="00ED32C1">
        <w:rPr>
          <w:rFonts w:eastAsia="Times New Roman" w:cs="Times New Roman"/>
          <w:szCs w:val="24"/>
        </w:rPr>
        <w:t>φορέων από ομάδες πληθυσμού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όπως αυτές που ορίστηκαν ή</w:t>
      </w:r>
      <w:r w:rsidRPr="00ED32C1">
        <w:rPr>
          <w:rFonts w:eastAsia="Times New Roman" w:cs="Times New Roman"/>
          <w:szCs w:val="24"/>
        </w:rPr>
        <w:t xml:space="preserve"> που ορίζονται </w:t>
      </w:r>
      <w:r>
        <w:rPr>
          <w:rFonts w:eastAsia="Times New Roman" w:cs="Times New Roman"/>
          <w:szCs w:val="24"/>
        </w:rPr>
        <w:t xml:space="preserve">ή </w:t>
      </w:r>
      <w:r w:rsidRPr="00ED32C1">
        <w:rPr>
          <w:rFonts w:eastAsia="Times New Roman" w:cs="Times New Roman"/>
          <w:szCs w:val="24"/>
        </w:rPr>
        <w:t>που θα ορισ</w:t>
      </w:r>
      <w:r w:rsidRPr="00ED32C1">
        <w:rPr>
          <w:rFonts w:eastAsia="Times New Roman" w:cs="Times New Roman"/>
          <w:szCs w:val="24"/>
        </w:rPr>
        <w:t>τούν</w:t>
      </w:r>
      <w:r>
        <w:rPr>
          <w:rFonts w:eastAsia="Times New Roman" w:cs="Times New Roman"/>
          <w:szCs w:val="24"/>
        </w:rPr>
        <w:t xml:space="preserve">, που προτάθηκαν, </w:t>
      </w:r>
      <w:r w:rsidRPr="00ED32C1">
        <w:rPr>
          <w:rFonts w:eastAsia="Times New Roman" w:cs="Times New Roman"/>
          <w:szCs w:val="24"/>
        </w:rPr>
        <w:t>αν θέλετε</w:t>
      </w:r>
      <w:r>
        <w:rPr>
          <w:rFonts w:eastAsia="Times New Roman" w:cs="Times New Roman"/>
          <w:szCs w:val="24"/>
        </w:rPr>
        <w:t xml:space="preserve">, </w:t>
      </w:r>
      <w:r w:rsidRPr="00ED32C1">
        <w:rPr>
          <w:rFonts w:eastAsia="Times New Roman" w:cs="Times New Roman"/>
          <w:szCs w:val="24"/>
        </w:rPr>
        <w:t>δηλαδή η λεγόμενη κοινότητα ΛΟΑΤΚΙ</w:t>
      </w:r>
      <w:r>
        <w:rPr>
          <w:rFonts w:eastAsia="Times New Roman" w:cs="Times New Roman"/>
          <w:szCs w:val="24"/>
        </w:rPr>
        <w:t>,</w:t>
      </w:r>
      <w:r w:rsidRPr="00ED32C1">
        <w:rPr>
          <w:rFonts w:eastAsia="Times New Roman" w:cs="Times New Roman"/>
          <w:szCs w:val="24"/>
        </w:rPr>
        <w:t xml:space="preserve"> ανθρώπων με διαφορετικό σεξουαλικό προσανατολισμό</w:t>
      </w:r>
      <w:r>
        <w:rPr>
          <w:rFonts w:eastAsia="Times New Roman" w:cs="Times New Roman"/>
          <w:szCs w:val="24"/>
        </w:rPr>
        <w:t>,</w:t>
      </w:r>
      <w:r w:rsidRPr="00ED32C1">
        <w:rPr>
          <w:rFonts w:eastAsia="Times New Roman" w:cs="Times New Roman"/>
          <w:szCs w:val="24"/>
        </w:rPr>
        <w:t xml:space="preserve"> ή των </w:t>
      </w:r>
      <w:proofErr w:type="spellStart"/>
      <w:r w:rsidRPr="00ED32C1">
        <w:rPr>
          <w:rFonts w:eastAsia="Times New Roman" w:cs="Times New Roman"/>
          <w:szCs w:val="24"/>
        </w:rPr>
        <w:t>Ρομά</w:t>
      </w:r>
      <w:proofErr w:type="spellEnd"/>
      <w:r>
        <w:rPr>
          <w:rFonts w:eastAsia="Times New Roman" w:cs="Times New Roman"/>
          <w:szCs w:val="24"/>
        </w:rPr>
        <w:t>-</w:t>
      </w:r>
      <w:r w:rsidRPr="00ED32C1">
        <w:rPr>
          <w:rFonts w:eastAsia="Times New Roman" w:cs="Times New Roman"/>
          <w:szCs w:val="24"/>
        </w:rPr>
        <w:t xml:space="preserve"> αλλά στο</w:t>
      </w:r>
      <w:r>
        <w:rPr>
          <w:rFonts w:eastAsia="Times New Roman" w:cs="Times New Roman"/>
          <w:szCs w:val="24"/>
        </w:rPr>
        <w:t>ν δυσανάλογα μ</w:t>
      </w:r>
      <w:r w:rsidRPr="00ED32C1">
        <w:rPr>
          <w:rFonts w:eastAsia="Times New Roman" w:cs="Times New Roman"/>
          <w:szCs w:val="24"/>
        </w:rPr>
        <w:t xml:space="preserve">εγάλο αριθμό </w:t>
      </w:r>
      <w:r>
        <w:rPr>
          <w:rFonts w:eastAsia="Times New Roman" w:cs="Times New Roman"/>
          <w:szCs w:val="24"/>
        </w:rPr>
        <w:t>τους.</w:t>
      </w:r>
      <w:r w:rsidRPr="00ED32C1">
        <w:rPr>
          <w:rFonts w:eastAsia="Times New Roman" w:cs="Times New Roman"/>
          <w:szCs w:val="24"/>
        </w:rPr>
        <w:t xml:space="preserve"> </w:t>
      </w:r>
    </w:p>
    <w:p w14:paraId="25E0A760" w14:textId="77777777" w:rsidR="00464F64" w:rsidRDefault="00160710">
      <w:pPr>
        <w:spacing w:line="600" w:lineRule="auto"/>
        <w:ind w:firstLine="720"/>
        <w:contextualSpacing/>
        <w:jc w:val="both"/>
        <w:rPr>
          <w:rFonts w:eastAsia="Times New Roman" w:cs="Times New Roman"/>
          <w:szCs w:val="24"/>
        </w:rPr>
      </w:pPr>
      <w:r w:rsidRPr="00ED32C1">
        <w:rPr>
          <w:rFonts w:eastAsia="Times New Roman" w:cs="Times New Roman"/>
          <w:szCs w:val="24"/>
        </w:rPr>
        <w:t xml:space="preserve">Για παράδειγμα αντί να είναι από ένας για κάθε ομάδα ΛΟΑΤΚΙ </w:t>
      </w:r>
      <w:r>
        <w:rPr>
          <w:rFonts w:eastAsia="Times New Roman" w:cs="Times New Roman"/>
          <w:szCs w:val="24"/>
        </w:rPr>
        <w:t>εκπρόσωπος ομοφυλοφίλω</w:t>
      </w:r>
      <w:r>
        <w:rPr>
          <w:rFonts w:eastAsia="Times New Roman" w:cs="Times New Roman"/>
          <w:szCs w:val="24"/>
        </w:rPr>
        <w:t xml:space="preserve">ν, ένας από </w:t>
      </w:r>
      <w:proofErr w:type="spellStart"/>
      <w:r w:rsidRPr="00ED32C1">
        <w:rPr>
          <w:rFonts w:eastAsia="Times New Roman" w:cs="Times New Roman"/>
          <w:szCs w:val="24"/>
        </w:rPr>
        <w:t>τρανσέξουαλ</w:t>
      </w:r>
      <w:proofErr w:type="spellEnd"/>
      <w:r w:rsidRPr="00ED32C1">
        <w:rPr>
          <w:rFonts w:eastAsia="Times New Roman" w:cs="Times New Roman"/>
          <w:szCs w:val="24"/>
        </w:rPr>
        <w:t xml:space="preserve"> και πάει λέγοντας</w:t>
      </w:r>
      <w:r>
        <w:rPr>
          <w:rFonts w:eastAsia="Times New Roman" w:cs="Times New Roman"/>
          <w:szCs w:val="24"/>
        </w:rPr>
        <w:t>, δηλαδή</w:t>
      </w:r>
      <w:r w:rsidRPr="00ED32C1">
        <w:rPr>
          <w:rFonts w:eastAsia="Times New Roman" w:cs="Times New Roman"/>
          <w:szCs w:val="24"/>
        </w:rPr>
        <w:t xml:space="preserve"> σύνολο πέντε</w:t>
      </w:r>
      <w:r>
        <w:rPr>
          <w:rFonts w:eastAsia="Times New Roman" w:cs="Times New Roman"/>
          <w:szCs w:val="24"/>
        </w:rPr>
        <w:t>,</w:t>
      </w:r>
      <w:r w:rsidRPr="00ED32C1">
        <w:rPr>
          <w:rFonts w:eastAsia="Times New Roman" w:cs="Times New Roman"/>
          <w:szCs w:val="24"/>
        </w:rPr>
        <w:t xml:space="preserve"> δεν θα μπορούσε να είναι ένας για παράδειγμα εκ</w:t>
      </w:r>
      <w:r>
        <w:rPr>
          <w:rFonts w:eastAsia="Times New Roman" w:cs="Times New Roman"/>
          <w:szCs w:val="24"/>
        </w:rPr>
        <w:t>πρόσωπος από την κοινότητα α</w:t>
      </w:r>
      <w:r w:rsidRPr="00ED32C1">
        <w:rPr>
          <w:rFonts w:eastAsia="Times New Roman" w:cs="Times New Roman"/>
          <w:szCs w:val="24"/>
        </w:rPr>
        <w:t>υτή</w:t>
      </w:r>
      <w:r>
        <w:rPr>
          <w:rFonts w:eastAsia="Times New Roman" w:cs="Times New Roman"/>
          <w:szCs w:val="24"/>
        </w:rPr>
        <w:t>;</w:t>
      </w:r>
      <w:r w:rsidRPr="00ED32C1">
        <w:rPr>
          <w:rFonts w:eastAsia="Times New Roman" w:cs="Times New Roman"/>
          <w:szCs w:val="24"/>
        </w:rPr>
        <w:t xml:space="preserve"> Για παράδειγμα </w:t>
      </w:r>
      <w:r>
        <w:rPr>
          <w:rFonts w:eastAsia="Times New Roman" w:cs="Times New Roman"/>
          <w:szCs w:val="24"/>
        </w:rPr>
        <w:t xml:space="preserve">–και </w:t>
      </w:r>
      <w:r w:rsidRPr="00ED32C1">
        <w:rPr>
          <w:rFonts w:eastAsia="Times New Roman" w:cs="Times New Roman"/>
          <w:szCs w:val="24"/>
        </w:rPr>
        <w:t xml:space="preserve">αυτό συζητήθηκε και στην </w:t>
      </w:r>
      <w:r>
        <w:rPr>
          <w:rFonts w:eastAsia="Times New Roman" w:cs="Times New Roman"/>
          <w:szCs w:val="24"/>
        </w:rPr>
        <w:t>ε</w:t>
      </w:r>
      <w:r w:rsidRPr="00ED32C1">
        <w:rPr>
          <w:rFonts w:eastAsia="Times New Roman" w:cs="Times New Roman"/>
          <w:szCs w:val="24"/>
        </w:rPr>
        <w:t>πιτροπή</w:t>
      </w:r>
      <w:r>
        <w:rPr>
          <w:rFonts w:eastAsia="Times New Roman" w:cs="Times New Roman"/>
          <w:szCs w:val="24"/>
        </w:rPr>
        <w:t>,</w:t>
      </w:r>
      <w:r w:rsidRPr="00ED32C1">
        <w:rPr>
          <w:rFonts w:eastAsia="Times New Roman" w:cs="Times New Roman"/>
          <w:szCs w:val="24"/>
        </w:rPr>
        <w:t xml:space="preserve"> το βάλαμε και εμείς</w:t>
      </w:r>
      <w:r>
        <w:rPr>
          <w:rFonts w:eastAsia="Times New Roman" w:cs="Times New Roman"/>
          <w:szCs w:val="24"/>
        </w:rPr>
        <w:t>-</w:t>
      </w:r>
      <w:r w:rsidRPr="00ED32C1">
        <w:rPr>
          <w:rFonts w:eastAsia="Times New Roman" w:cs="Times New Roman"/>
          <w:szCs w:val="24"/>
        </w:rPr>
        <w:t xml:space="preserve"> τι θα γίνει με άλλες ευάλωτες ομάδες</w:t>
      </w:r>
      <w:r>
        <w:rPr>
          <w:rFonts w:eastAsia="Times New Roman" w:cs="Times New Roman"/>
          <w:szCs w:val="24"/>
        </w:rPr>
        <w:t>;</w:t>
      </w:r>
      <w:r w:rsidRPr="00ED32C1">
        <w:rPr>
          <w:rFonts w:eastAsia="Times New Roman" w:cs="Times New Roman"/>
          <w:szCs w:val="24"/>
        </w:rPr>
        <w:t xml:space="preserve"> Βάλαμε</w:t>
      </w:r>
      <w:r>
        <w:rPr>
          <w:rFonts w:eastAsia="Times New Roman" w:cs="Times New Roman"/>
          <w:szCs w:val="24"/>
        </w:rPr>
        <w:t xml:space="preserve"> το παράδειγμα των ανθρώπων</w:t>
      </w:r>
      <w:r w:rsidRPr="00ED32C1">
        <w:rPr>
          <w:rFonts w:eastAsia="Times New Roman" w:cs="Times New Roman"/>
          <w:szCs w:val="24"/>
        </w:rPr>
        <w:t xml:space="preserve"> με αναπηρία</w:t>
      </w:r>
      <w:r>
        <w:rPr>
          <w:rFonts w:eastAsia="Times New Roman" w:cs="Times New Roman"/>
          <w:szCs w:val="24"/>
        </w:rPr>
        <w:t>.</w:t>
      </w:r>
      <w:r w:rsidRPr="00ED32C1">
        <w:rPr>
          <w:rFonts w:eastAsia="Times New Roman" w:cs="Times New Roman"/>
          <w:szCs w:val="24"/>
        </w:rPr>
        <w:t xml:space="preserve"> Τι θα γίνει</w:t>
      </w:r>
      <w:r>
        <w:rPr>
          <w:rFonts w:eastAsia="Times New Roman" w:cs="Times New Roman"/>
          <w:szCs w:val="24"/>
        </w:rPr>
        <w:t>;</w:t>
      </w:r>
      <w:r w:rsidRPr="00ED32C1">
        <w:rPr>
          <w:rFonts w:eastAsia="Times New Roman" w:cs="Times New Roman"/>
          <w:szCs w:val="24"/>
        </w:rPr>
        <w:t xml:space="preserve"> </w:t>
      </w:r>
    </w:p>
    <w:p w14:paraId="25E0A76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Οργανώσεις αναπήρων με πολλά προβλήματα</w:t>
      </w:r>
      <w:r>
        <w:rPr>
          <w:rFonts w:eastAsia="Times New Roman" w:cs="Times New Roman"/>
          <w:szCs w:val="24"/>
        </w:rPr>
        <w:t>,</w:t>
      </w:r>
      <w:r>
        <w:rPr>
          <w:rFonts w:eastAsia="Times New Roman" w:cs="Times New Roman"/>
          <w:szCs w:val="24"/>
        </w:rPr>
        <w:t xml:space="preserve"> βεβαίως, υπάρχουν δεκάδες για να μην πω παραπάνω. Τι θα γίνει; </w:t>
      </w:r>
    </w:p>
    <w:p w14:paraId="25E0A76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πως θα αλλοιωθεί η ισόρροπη συμμετοχή στους φορείς που εκπροσωπούντα</w:t>
      </w:r>
      <w:r>
        <w:rPr>
          <w:rFonts w:eastAsia="Times New Roman" w:cs="Times New Roman"/>
          <w:szCs w:val="24"/>
        </w:rPr>
        <w:t xml:space="preserve">ι στην Επιτροπή για τα Δικαιώματα του Ανθρώπου, ενώ η υπερβολική αύξησή τους θα οδηγήσει στη δυσλειτουργία της. Παράλληλα με τη συζήτηση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πιτροπή αναδείχθηκαν από την πλευρά της ΕΕΔΑ και τα μεγάλα προβλήματα στη λειτουργία της που δεν αντιμετωπίζονται</w:t>
      </w:r>
      <w:r>
        <w:rPr>
          <w:rFonts w:eastAsia="Times New Roman" w:cs="Times New Roman"/>
          <w:szCs w:val="24"/>
        </w:rPr>
        <w:t>, όπως η εργασιακή ανασφάλεια με τις εργασιακές σχέσεις -συμβάσεις έργου, συμβάσεις παντός τύπου του επιστημονικού προσωπικού- το ότι δεν πληρώνονται υπερωρίες και παράλληλα το αίτημα για μετατροπή των υφιστάμενων συμβάσεων εργασίας σε αορίστου χρόνου. Αυτ</w:t>
      </w:r>
      <w:r>
        <w:rPr>
          <w:rFonts w:eastAsia="Times New Roman" w:cs="Times New Roman"/>
          <w:szCs w:val="24"/>
        </w:rPr>
        <w:t xml:space="preserve">ή ήταν και η πρόταση που κατέθεσε ο παραιτηθείς πλέον </w:t>
      </w:r>
      <w:r>
        <w:rPr>
          <w:rFonts w:eastAsia="Times New Roman" w:cs="Times New Roman"/>
          <w:szCs w:val="24"/>
        </w:rPr>
        <w:t>π</w:t>
      </w:r>
      <w:r>
        <w:rPr>
          <w:rFonts w:eastAsia="Times New Roman" w:cs="Times New Roman"/>
          <w:szCs w:val="24"/>
        </w:rPr>
        <w:t xml:space="preserve">ρόεδρος στην </w:t>
      </w:r>
      <w:r>
        <w:rPr>
          <w:rFonts w:eastAsia="Times New Roman" w:cs="Times New Roman"/>
          <w:szCs w:val="24"/>
        </w:rPr>
        <w:t>ε</w:t>
      </w:r>
      <w:r>
        <w:rPr>
          <w:rFonts w:eastAsia="Times New Roman" w:cs="Times New Roman"/>
          <w:szCs w:val="24"/>
        </w:rPr>
        <w:t>πιτροπή. Και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το έχουν αναδείξει και το διεκδικούσαν και στο παρελθόν αυτό το αίτημα, αυτό το ζήτημα, αν θέλετε.</w:t>
      </w:r>
    </w:p>
    <w:p w14:paraId="25E0A76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Επίσης το ότι δεν πληρώνονται υπερωρίες, τα ζητήματα της στέγαση</w:t>
      </w:r>
      <w:r>
        <w:rPr>
          <w:rFonts w:eastAsia="Times New Roman" w:cs="Times New Roman"/>
          <w:szCs w:val="24"/>
        </w:rPr>
        <w:t xml:space="preserve">ς της </w:t>
      </w:r>
      <w:r>
        <w:rPr>
          <w:rFonts w:eastAsia="Times New Roman" w:cs="Times New Roman"/>
          <w:szCs w:val="24"/>
        </w:rPr>
        <w:t>ε</w:t>
      </w:r>
      <w:r>
        <w:rPr>
          <w:rFonts w:eastAsia="Times New Roman" w:cs="Times New Roman"/>
          <w:szCs w:val="24"/>
        </w:rPr>
        <w:t xml:space="preserve">πιτροπής, το θέμα των μειωμένων κονδυλίων, του μειωμένου, του ελλιπέστατου προϋπολογισμού όπως μας τα κατέθεσαν και στην </w:t>
      </w:r>
      <w:r>
        <w:rPr>
          <w:rFonts w:eastAsia="Times New Roman" w:cs="Times New Roman"/>
          <w:szCs w:val="24"/>
        </w:rPr>
        <w:t>ε</w:t>
      </w:r>
      <w:r>
        <w:rPr>
          <w:rFonts w:eastAsia="Times New Roman" w:cs="Times New Roman"/>
          <w:szCs w:val="24"/>
        </w:rPr>
        <w:t>πιτροπή, αλλά και το ότι η προώθηση του συγκεκριμένου άρθρου στο νομοσχέδιο έρχεται να προστεθεί σε μια σειρά πράξεων ή παραλεί</w:t>
      </w:r>
      <w:r>
        <w:rPr>
          <w:rFonts w:eastAsia="Times New Roman" w:cs="Times New Roman"/>
          <w:szCs w:val="24"/>
        </w:rPr>
        <w:t xml:space="preserve">ψεων που παρεμποδίζουν την αποτελεσματική λειτουργία της ΕΕΔΑ, όπως η σημαντική καθυστέρηση μηνών για την έκδοση πράξης διορισμού των μελών </w:t>
      </w:r>
      <w:r>
        <w:rPr>
          <w:rFonts w:eastAsia="Times New Roman" w:cs="Times New Roman"/>
          <w:szCs w:val="24"/>
        </w:rPr>
        <w:lastRenderedPageBreak/>
        <w:t>της νέας θητείας της Εθνικής Επιτροπής από τον Πρωθυπουργό, γεγονός που δυσχέρανε τη συμμετοχή της Εθνικής Επιτροπής</w:t>
      </w:r>
      <w:r>
        <w:rPr>
          <w:rFonts w:eastAsia="Times New Roman" w:cs="Times New Roman"/>
          <w:szCs w:val="24"/>
        </w:rPr>
        <w:t xml:space="preserve"> στα διεθνή όργανα, καθώς και η αστοχία στις ρυθμίσεις για το καθεστώς του προσωπικού της. </w:t>
      </w:r>
    </w:p>
    <w:p w14:paraId="25E0A76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Πέρα, όμως, από τη συζήτηση για τη συγκεκριμένη διάταξη, για το συγκεκριμένο άρθρο του νομοσχεδίου επιτρέψτε μου μια αναφορά στα ζητήματα των ανθρωπίνων δικαιωμάτων</w:t>
      </w:r>
      <w:r>
        <w:rPr>
          <w:rFonts w:eastAsia="Times New Roman" w:cs="Times New Roman"/>
          <w:szCs w:val="24"/>
        </w:rPr>
        <w:t>.</w:t>
      </w:r>
    </w:p>
    <w:p w14:paraId="25E0A76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μεγάλο ζήτημα κατά τη γνώμη μας είναι η δοκιμασία της πράξης. Εμείς, το ΚΚΕ, οι κομμουνιστές αισθανόμαστε και είμαστε δεσμευμένοι να παλεύουμε πριν από όλα να εξαλειφθεί η αιτία, η πρώτη πηγή από την οποία ξεκινάει η παραβίαση των ανθρωπίνων δικαιωμάτ</w:t>
      </w:r>
      <w:r>
        <w:rPr>
          <w:rFonts w:eastAsia="Times New Roman" w:cs="Times New Roman"/>
          <w:szCs w:val="24"/>
        </w:rPr>
        <w:t xml:space="preserve">ων, που είναι η εκμετάλλευση της ανθρώπινης εργασίας, η συγκέντρωση πλούτου και η ιδιοκτησία του πλούτου που προέρχεται από την υπερεργασία των ανθρώπων. Αντιπαλεύουμε όλες τις μορφές της ανθρώπινης εκμετάλλευσης και παραβίασης των ανθρώπινων δικαιωμάτων, </w:t>
      </w:r>
      <w:r>
        <w:rPr>
          <w:rFonts w:eastAsia="Times New Roman" w:cs="Times New Roman"/>
          <w:szCs w:val="24"/>
        </w:rPr>
        <w:t xml:space="preserve">ιδιαίτερα αυτές που διαχωρίζουν τους ανθρώπους ανάλογα με την εθνότητα, τη θρησκεία, τη φυλή και το φύλο. Πιστεύουμε ότι ο ελληνικός λαός είναι σε θέση να δει την ουσία που χωρίζει την </w:t>
      </w:r>
      <w:r>
        <w:rPr>
          <w:rFonts w:eastAsia="Times New Roman" w:cs="Times New Roman"/>
          <w:szCs w:val="24"/>
        </w:rPr>
        <w:lastRenderedPageBreak/>
        <w:t>τυπική Διακήρυξη των Ανθρωπίνων Δικαιωμάτων και την έμπρακτη διεκδίκησή</w:t>
      </w:r>
      <w:r>
        <w:rPr>
          <w:rFonts w:eastAsia="Times New Roman" w:cs="Times New Roman"/>
          <w:szCs w:val="24"/>
        </w:rPr>
        <w:t xml:space="preserve"> τους.</w:t>
      </w:r>
    </w:p>
    <w:p w14:paraId="25E0A76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Στη βάση όλων των ανωτέρω καταψηφίζουμε το νομοσχέδιο επί της αρχής.</w:t>
      </w:r>
    </w:p>
    <w:p w14:paraId="25E0A76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αναφερθώ σε μια υπουργική τροπολογία η οποία κατατέθηκε στην </w:t>
      </w:r>
      <w:r>
        <w:rPr>
          <w:rFonts w:eastAsia="Times New Roman" w:cs="Times New Roman"/>
          <w:szCs w:val="24"/>
        </w:rPr>
        <w:t>ε</w:t>
      </w:r>
      <w:r>
        <w:rPr>
          <w:rFonts w:eastAsia="Times New Roman" w:cs="Times New Roman"/>
          <w:szCs w:val="24"/>
        </w:rPr>
        <w:t>πιτροπή και η οποία ενσωματώθηκε στο νομοσχέδιο ως άρθρο. Είναι η τροπολογία με γενικό αριθμό 2069 κ</w:t>
      </w:r>
      <w:r>
        <w:rPr>
          <w:rFonts w:eastAsia="Times New Roman" w:cs="Times New Roman"/>
          <w:szCs w:val="24"/>
        </w:rPr>
        <w:t xml:space="preserve">αι ειδικό 5 για την παράταση της υποβολής αντιρρήσεων στους δασικούς χάρτες. </w:t>
      </w:r>
    </w:p>
    <w:p w14:paraId="25E0A76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Πέρα από την παράταση που δίνεται μέσω της τροπολογίας για όσους θέλουν να ασκήσουν αντιρρήσεις, εμείς λέμε ότι το χρονικό διάστημα της παράτασης που δίνεται είναι μικρό. Εμείς λ</w:t>
      </w:r>
      <w:r>
        <w:rPr>
          <w:rFonts w:eastAsia="Times New Roman" w:cs="Times New Roman"/>
          <w:szCs w:val="24"/>
        </w:rPr>
        <w:t xml:space="preserve">έμε να είναι τόσο όσο είναι αναγκαίο, απαραίτητο, για να ασκηθούν όλες οι αντιρρήσεις. </w:t>
      </w:r>
      <w:r>
        <w:rPr>
          <w:rFonts w:eastAsia="Times New Roman" w:cs="Times New Roman"/>
          <w:szCs w:val="24"/>
        </w:rPr>
        <w:t>Μ</w:t>
      </w:r>
      <w:r>
        <w:rPr>
          <w:rFonts w:eastAsia="Times New Roman" w:cs="Times New Roman"/>
          <w:szCs w:val="24"/>
        </w:rPr>
        <w:t xml:space="preserve">άλιστα όταν συζητήθηκε αυτό στο αντίστοιχο νομοσχέδιο -και αυτό μου μόλις </w:t>
      </w:r>
      <w:proofErr w:type="spellStart"/>
      <w:r>
        <w:rPr>
          <w:rFonts w:eastAsia="Times New Roman" w:cs="Times New Roman"/>
          <w:szCs w:val="24"/>
        </w:rPr>
        <w:t>προείπα</w:t>
      </w:r>
      <w:proofErr w:type="spellEnd"/>
      <w:r>
        <w:rPr>
          <w:rFonts w:eastAsia="Times New Roman" w:cs="Times New Roman"/>
          <w:szCs w:val="24"/>
        </w:rPr>
        <w:t xml:space="preserve"> αλλά και αυτό που θα πω- το είχαμε καταθέσει, το είχαμε αναδείξει και είχαμε ζητήσει ν</w:t>
      </w:r>
      <w:r>
        <w:rPr>
          <w:rFonts w:eastAsia="Times New Roman" w:cs="Times New Roman"/>
          <w:szCs w:val="24"/>
        </w:rPr>
        <w:t xml:space="preserve">α εφαρμοστεί, άσχετα αν δεν έγινε. Πρώτο αυτό. </w:t>
      </w:r>
    </w:p>
    <w:p w14:paraId="25E0A76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όλες οι διαδικασίες της άσκησης των αντιρρήσεων να γίνουν χωρίς οικονομική επιβάρυνση των ενδιαφερομένων, με ευθύνη, βεβαίως, των αντίστοιχων κρατικών υπηρεσιών και με ευθύνη του κράτους να καλύψει </w:t>
      </w:r>
      <w:r>
        <w:rPr>
          <w:rFonts w:eastAsia="Times New Roman" w:cs="Times New Roman"/>
          <w:szCs w:val="24"/>
        </w:rPr>
        <w:t xml:space="preserve">το κόστος αυτών των όποιων αντιρρήσεων. </w:t>
      </w:r>
    </w:p>
    <w:p w14:paraId="25E0A76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κλείνω, κύριε Πρόεδρε. Θα έχουμε τη δυνατότητα, γιατί υπάρχουν και άλλες τρεις υπουργικές τροπολογίες, στη δευτερολογία να τοποθετηθούμε, έστω και σύντομα, γι’ αυτές. </w:t>
      </w:r>
    </w:p>
    <w:p w14:paraId="25E0A76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5E0A76C" w14:textId="77777777" w:rsidR="00464F64" w:rsidRDefault="00160710">
      <w:pPr>
        <w:spacing w:line="600" w:lineRule="auto"/>
        <w:ind w:firstLine="720"/>
        <w:contextualSpacing/>
        <w:jc w:val="both"/>
        <w:rPr>
          <w:rFonts w:eastAsia="Times New Roman" w:cs="Times New Roman"/>
          <w:szCs w:val="24"/>
        </w:rPr>
      </w:pPr>
      <w:r w:rsidRPr="00DC4D05">
        <w:rPr>
          <w:rFonts w:eastAsia="Times New Roman" w:cs="Times New Roman"/>
          <w:b/>
          <w:szCs w:val="24"/>
        </w:rPr>
        <w:t xml:space="preserve">ΠΡΟΕΔΡΕΥΩΝ (Νικήτας </w:t>
      </w:r>
      <w:r w:rsidRPr="00DC4D05">
        <w:rPr>
          <w:rFonts w:eastAsia="Times New Roman" w:cs="Times New Roman"/>
          <w:b/>
          <w:szCs w:val="24"/>
        </w:rPr>
        <w:t>Κακλαμάνης):</w:t>
      </w:r>
      <w:r>
        <w:rPr>
          <w:rFonts w:eastAsia="Times New Roman" w:cs="Times New Roman"/>
          <w:b/>
          <w:szCs w:val="24"/>
        </w:rPr>
        <w:t xml:space="preserve"> </w:t>
      </w:r>
      <w:r>
        <w:rPr>
          <w:rFonts w:eastAsia="Times New Roman" w:cs="Times New Roman"/>
          <w:szCs w:val="24"/>
        </w:rPr>
        <w:t xml:space="preserve">Προχωρούμε με τον τελευταίο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τον κ. Ιωάννη </w:t>
      </w:r>
      <w:proofErr w:type="spellStart"/>
      <w:r>
        <w:rPr>
          <w:rFonts w:eastAsia="Times New Roman" w:cs="Times New Roman"/>
          <w:szCs w:val="24"/>
        </w:rPr>
        <w:t>Σαρίδη</w:t>
      </w:r>
      <w:proofErr w:type="spellEnd"/>
      <w:r>
        <w:rPr>
          <w:rFonts w:eastAsia="Times New Roman" w:cs="Times New Roman"/>
          <w:szCs w:val="24"/>
        </w:rPr>
        <w:t>, από την Ένωση Κεντρώων.</w:t>
      </w:r>
    </w:p>
    <w:p w14:paraId="25E0A76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25E0A76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Ένωση Κεντρώων θα καταψηφίσει το σημερινό νομοσχέδιο </w:t>
      </w:r>
      <w:r>
        <w:rPr>
          <w:rFonts w:eastAsia="Times New Roman" w:cs="Times New Roman"/>
          <w:szCs w:val="24"/>
        </w:rPr>
        <w:t>κ</w:t>
      </w:r>
      <w:r>
        <w:rPr>
          <w:rFonts w:eastAsia="Times New Roman" w:cs="Times New Roman"/>
          <w:szCs w:val="24"/>
        </w:rPr>
        <w:t xml:space="preserve">αι αυτό δεν είναι απόρροια της παραίτησης του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Έχει να κάνει με την υποκρισία που συνεχώς βλέπουμε </w:t>
      </w:r>
      <w:r>
        <w:rPr>
          <w:rFonts w:eastAsia="Times New Roman" w:cs="Times New Roman"/>
          <w:szCs w:val="24"/>
        </w:rPr>
        <w:lastRenderedPageBreak/>
        <w:t>μέσα σε αυτή εδώ την Αίθουσα. Έχει να κάνει με αυτό το θεατρικό σκηνικό το οποίο υπάρχει. Κάποια στιγμή θα πρέπει να τελειώσει</w:t>
      </w:r>
      <w:r>
        <w:rPr>
          <w:rFonts w:eastAsia="Times New Roman" w:cs="Times New Roman"/>
          <w:szCs w:val="24"/>
        </w:rPr>
        <w:t xml:space="preserve">. </w:t>
      </w:r>
      <w:proofErr w:type="spellStart"/>
      <w:r>
        <w:rPr>
          <w:rFonts w:eastAsia="Times New Roman" w:cs="Times New Roman"/>
          <w:szCs w:val="24"/>
        </w:rPr>
        <w:t>Οκτώμισι</w:t>
      </w:r>
      <w:proofErr w:type="spellEnd"/>
      <w:r>
        <w:rPr>
          <w:rFonts w:eastAsia="Times New Roman" w:cs="Times New Roman"/>
          <w:szCs w:val="24"/>
        </w:rPr>
        <w:t xml:space="preserve"> χρόνια ήμασταν μέσα στα μνημόνια. Καταστρατηγήσαμε τα πάντα μέσα σε αυτή την Αίθουσα. Και ερχόμαστε τώρα να μιλήσουμε για νόμους καλής νομοθέτησης οκτώ μήνες μετά την περίφημη έξοδό μας από τα μνημόνια. </w:t>
      </w:r>
    </w:p>
    <w:p w14:paraId="25E0A76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ξεκινήσω την εισήγησή μου με μια αναφο</w:t>
      </w:r>
      <w:r>
        <w:rPr>
          <w:rFonts w:eastAsia="Times New Roman" w:cs="Times New Roman"/>
          <w:szCs w:val="24"/>
        </w:rPr>
        <w:t xml:space="preserve">ρά στην πρόσφατη δήλωση του </w:t>
      </w:r>
      <w:r>
        <w:rPr>
          <w:rFonts w:eastAsia="Times New Roman" w:cs="Times New Roman"/>
          <w:szCs w:val="24"/>
        </w:rPr>
        <w:t>π</w:t>
      </w:r>
      <w:r>
        <w:rPr>
          <w:rFonts w:eastAsia="Times New Roman" w:cs="Times New Roman"/>
          <w:szCs w:val="24"/>
        </w:rPr>
        <w:t>ροκαθήμενου της Ρωμαιοκαθολικής Εκκλησίας, σύμφωνα με την οποία ο Πρωθυπουργός της χώρας μας αξίζει να βραβευθεί με το Νόμπελ, κυρίως</w:t>
      </w:r>
      <w:r>
        <w:rPr>
          <w:rFonts w:eastAsia="Times New Roman" w:cs="Times New Roman"/>
          <w:szCs w:val="24"/>
        </w:rPr>
        <w:t>,</w:t>
      </w:r>
      <w:r>
        <w:rPr>
          <w:rFonts w:eastAsia="Times New Roman" w:cs="Times New Roman"/>
          <w:szCs w:val="24"/>
        </w:rPr>
        <w:t xml:space="preserve"> γιατί πιστεύει -ο Πρωθυπουργός της χώρας μας- πως τα ανθρώπινα δικαιώματα είναι πιο πάνω από</w:t>
      </w:r>
      <w:r>
        <w:rPr>
          <w:rFonts w:eastAsia="Times New Roman" w:cs="Times New Roman"/>
          <w:szCs w:val="24"/>
        </w:rPr>
        <w:t xml:space="preserve"> τις διεθνείς συμφωνίες. </w:t>
      </w:r>
    </w:p>
    <w:p w14:paraId="25E0A77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Σε μια Ευρώπη που συνεχίζει να κατρακυλά προς τον διχασμό, σε μια Ελλάδα η οποία αντιμετωπίζει τις κάθε είδους συνέπειες και της προσφυγικής κρίσης και της αύξησης των μεταναστευτικών ροών, η έκφραση της συγκεκριμένης άποψης 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πρέπει να βάλουμε τα ανθρώπινα δικαιώματα πάνω από τις διεθνείς συνθήκες, αποτελεί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θαρραλέα πράξη. Ας δούμε, όμως, αν η απόσταση μεταξύ των λόγων και </w:t>
      </w:r>
      <w:r>
        <w:rPr>
          <w:rFonts w:eastAsia="Times New Roman" w:cs="Times New Roman"/>
          <w:szCs w:val="24"/>
        </w:rPr>
        <w:lastRenderedPageBreak/>
        <w:t>των έργων είναι μικρή ή αν είναι μεγάλη</w:t>
      </w:r>
      <w:r>
        <w:rPr>
          <w:rFonts w:eastAsia="Times New Roman" w:cs="Times New Roman"/>
          <w:szCs w:val="24"/>
        </w:rPr>
        <w:t>,</w:t>
      </w:r>
      <w:r>
        <w:rPr>
          <w:rFonts w:eastAsia="Times New Roman" w:cs="Times New Roman"/>
          <w:szCs w:val="24"/>
        </w:rPr>
        <w:t xml:space="preserve"> και αν είναι τέτοια η απόσταση που να δικα</w:t>
      </w:r>
      <w:r>
        <w:rPr>
          <w:rFonts w:eastAsia="Times New Roman" w:cs="Times New Roman"/>
          <w:szCs w:val="24"/>
        </w:rPr>
        <w:t>ιολογεί την αισιοδοξία όσων πιστεύουν</w:t>
      </w:r>
      <w:r>
        <w:rPr>
          <w:rFonts w:eastAsia="Times New Roman" w:cs="Times New Roman"/>
          <w:szCs w:val="24"/>
        </w:rPr>
        <w:t>,</w:t>
      </w:r>
      <w:r>
        <w:rPr>
          <w:rFonts w:eastAsia="Times New Roman" w:cs="Times New Roman"/>
          <w:szCs w:val="24"/>
        </w:rPr>
        <w:t xml:space="preserve"> πως η Ελλάδα πρωτοστατεί στην προάσπιση των ανθρωπίνων δικαιωμάτων. </w:t>
      </w:r>
    </w:p>
    <w:p w14:paraId="25E0A77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Από τον Οκτώβριο του 2015 μέχρι και σήμερα η ελληνική Κυβέρνηση δεν έχει λάβει ούτε μία φορά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τις γνωμοδοτήσεις της Εθνικής Επιτροπής γι</w:t>
      </w:r>
      <w:r>
        <w:rPr>
          <w:rFonts w:eastAsia="Times New Roman" w:cs="Times New Roman"/>
          <w:szCs w:val="24"/>
        </w:rPr>
        <w:t xml:space="preserve">α τα Δικαιώματα του Ανθρώπου. Αυτή είναι η αλήθεια. Ούτε μία φορά δεν πληροφορήθηκε εγκαίρως η </w:t>
      </w:r>
      <w:r>
        <w:rPr>
          <w:rFonts w:eastAsia="Times New Roman" w:cs="Times New Roman"/>
          <w:szCs w:val="24"/>
        </w:rPr>
        <w:t>ε</w:t>
      </w:r>
      <w:r>
        <w:rPr>
          <w:rFonts w:eastAsia="Times New Roman" w:cs="Times New Roman"/>
          <w:szCs w:val="24"/>
        </w:rPr>
        <w:t>πιτροπή για τις προθέσεις της Κυβέρνησης. Ούτε μία φορά δεν ενημερώθηκε πλήρως για τις νομοθετικές πρωτοβουλίες της Κυβέρνησης από κανένα Υπουργείο, ακόμα κι ότ</w:t>
      </w:r>
      <w:r>
        <w:rPr>
          <w:rFonts w:eastAsia="Times New Roman" w:cs="Times New Roman"/>
          <w:szCs w:val="24"/>
        </w:rPr>
        <w:t xml:space="preserve">αν αυτές ξεκάθαρα αφορούσαν τα ανθρώπινα δικαιώματα. Το σημαντικότερο δε απ’ όλα είναι ότι ούτε μία φορά δεν αξιοποιήθηκαν οι παρατηρήσεις της, οι προτάσεις της, οι γνωμοδοτήσεις της. Κι όχι μόνο της ίδιας αυτής της </w:t>
      </w:r>
      <w:r>
        <w:rPr>
          <w:rFonts w:eastAsia="Times New Roman" w:cs="Times New Roman"/>
          <w:szCs w:val="24"/>
        </w:rPr>
        <w:t>α</w:t>
      </w:r>
      <w:r>
        <w:rPr>
          <w:rFonts w:eastAsia="Times New Roman" w:cs="Times New Roman"/>
          <w:szCs w:val="24"/>
        </w:rPr>
        <w:t>ρχής αλλά και άλλων φορέων, συλλόγων πο</w:t>
      </w:r>
      <w:r>
        <w:rPr>
          <w:rFonts w:eastAsia="Times New Roman" w:cs="Times New Roman"/>
          <w:szCs w:val="24"/>
        </w:rPr>
        <w:t xml:space="preserve">υ ερχόντουσαν μέσα σ’ αυτή την Αίθουσα για να μας πουν την άποψή τους. </w:t>
      </w:r>
    </w:p>
    <w:p w14:paraId="25E0A77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έχει ήδη ακουστεί, η Ελλάδα υπό την ηγεσία ενός Πρωθυπουργού ο οποίος αντιλαμβάνεται στην αξία της προάσπισης των ανθρωπίνων δικαιωμάτων, φροντίζει να προσφέρει το τεράστιο ποσό τ</w:t>
      </w:r>
      <w:r>
        <w:rPr>
          <w:rFonts w:eastAsia="Times New Roman" w:cs="Times New Roman"/>
          <w:szCs w:val="24"/>
        </w:rPr>
        <w:t>ων 140.000 ευρώ για τη λειτουργία ενός εθνικού και ανεξάρτητου γνωμοδοτικού οργάνου</w:t>
      </w:r>
      <w:r>
        <w:rPr>
          <w:rFonts w:eastAsia="Times New Roman" w:cs="Times New Roman"/>
          <w:szCs w:val="24"/>
        </w:rPr>
        <w:t>,</w:t>
      </w:r>
      <w:r>
        <w:rPr>
          <w:rFonts w:eastAsia="Times New Roman" w:cs="Times New Roman"/>
          <w:szCs w:val="24"/>
        </w:rPr>
        <w:t xml:space="preserve"> που σκοπό έχει την ενίσχυση της προσπάθειας που οφείλει να καταβάλλει κάθε οργανωμένη δημοκρατία, κάθε ευνομούμενο κράτος με σκοπό τη διαφύλαξη και προάσπιση των περίφημων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ρχών του Παρισίου.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ευρώ και τρία δωμάτια. Αυτά δίνει η χώρα μας για τα ανθρώπινα δικαιώματα. Τόσα αξίζει, δηλαδή, για τη σημερινή Κυβέρνηση το συγκεκριμένο έργο αυτής της </w:t>
      </w:r>
      <w:r>
        <w:rPr>
          <w:rFonts w:eastAsia="Times New Roman" w:cs="Times New Roman"/>
          <w:szCs w:val="24"/>
        </w:rPr>
        <w:t>ε</w:t>
      </w:r>
      <w:r>
        <w:rPr>
          <w:rFonts w:eastAsia="Times New Roman" w:cs="Times New Roman"/>
          <w:szCs w:val="24"/>
        </w:rPr>
        <w:t xml:space="preserve">πιτροπής. </w:t>
      </w:r>
    </w:p>
    <w:p w14:paraId="25E0A77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 κάνουμε ιδιαίτερες αναφορές σ</w:t>
      </w:r>
      <w:r>
        <w:rPr>
          <w:rFonts w:eastAsia="Times New Roman" w:cs="Times New Roman"/>
          <w:szCs w:val="24"/>
        </w:rPr>
        <w:t>το τι λεφτά δίνουμε και σε ποιους και για άσχετους και για αδιάφορους σκοπούς -ξοδεύονται δεξιά και αριστερά- ώστε να αναδείξουμε αποτελεσματικά την τεράστια απαξίωση και τη μεγάλη αδιαφορία που αποδεικνύει από μόνος του ο προβλεπόμενος προϋπο</w:t>
      </w:r>
      <w:r>
        <w:rPr>
          <w:rFonts w:eastAsia="Times New Roman" w:cs="Times New Roman"/>
          <w:szCs w:val="24"/>
        </w:rPr>
        <w:lastRenderedPageBreak/>
        <w:t xml:space="preserve">λογισμός για </w:t>
      </w:r>
      <w:r>
        <w:rPr>
          <w:rFonts w:eastAsia="Times New Roman" w:cs="Times New Roman"/>
          <w:szCs w:val="24"/>
        </w:rPr>
        <w:t xml:space="preserve">τη λειτουργία αυτής της </w:t>
      </w:r>
      <w:r>
        <w:rPr>
          <w:rFonts w:eastAsia="Times New Roman" w:cs="Times New Roman"/>
          <w:szCs w:val="24"/>
        </w:rPr>
        <w:t>ε</w:t>
      </w:r>
      <w:r>
        <w:rPr>
          <w:rFonts w:eastAsia="Times New Roman" w:cs="Times New Roman"/>
          <w:szCs w:val="24"/>
        </w:rPr>
        <w:t xml:space="preserve">πιτροπής. Κοστίζει, λοιπόν, 140.000 ευρώ στην οργανωμένη πολιτεία η λειτουργία της Επιτροπής για τα Ανθρώπινα Δικαιώματα. </w:t>
      </w:r>
    </w:p>
    <w:p w14:paraId="25E0A774"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 xml:space="preserve">Τα χαρτιά </w:t>
      </w:r>
      <w:r>
        <w:rPr>
          <w:rFonts w:eastAsia="Times New Roman" w:cs="Times New Roman"/>
          <w:szCs w:val="24"/>
        </w:rPr>
        <w:t>που ξοδεύονται</w:t>
      </w:r>
      <w:r w:rsidRPr="00796230">
        <w:rPr>
          <w:rFonts w:eastAsia="Times New Roman" w:cs="Times New Roman"/>
          <w:szCs w:val="24"/>
        </w:rPr>
        <w:t xml:space="preserve"> σε ένα υπουργείο</w:t>
      </w:r>
      <w:r>
        <w:rPr>
          <w:rFonts w:eastAsia="Times New Roman" w:cs="Times New Roman"/>
          <w:szCs w:val="24"/>
        </w:rPr>
        <w:t>,</w:t>
      </w:r>
      <w:r w:rsidRPr="00796230">
        <w:rPr>
          <w:rFonts w:eastAsia="Times New Roman" w:cs="Times New Roman"/>
          <w:szCs w:val="24"/>
        </w:rPr>
        <w:t xml:space="preserve"> κοστίζουν πολύ περισσότερο από τις 140.000 ευρώ που δίνουμε σε αυ</w:t>
      </w:r>
      <w:r w:rsidRPr="00796230">
        <w:rPr>
          <w:rFonts w:eastAsia="Times New Roman" w:cs="Times New Roman"/>
          <w:szCs w:val="24"/>
        </w:rPr>
        <w:t xml:space="preserve">τή την </w:t>
      </w:r>
      <w:r>
        <w:rPr>
          <w:rFonts w:eastAsia="Times New Roman" w:cs="Times New Roman"/>
          <w:szCs w:val="24"/>
        </w:rPr>
        <w:t>ε</w:t>
      </w:r>
      <w:r w:rsidRPr="00796230">
        <w:rPr>
          <w:rFonts w:eastAsia="Times New Roman" w:cs="Times New Roman"/>
          <w:szCs w:val="24"/>
        </w:rPr>
        <w:t>πιτροπή</w:t>
      </w:r>
      <w:r>
        <w:rPr>
          <w:rFonts w:eastAsia="Times New Roman" w:cs="Times New Roman"/>
          <w:szCs w:val="24"/>
        </w:rPr>
        <w:t>.</w:t>
      </w:r>
      <w:r w:rsidRPr="00796230">
        <w:rPr>
          <w:rFonts w:eastAsia="Times New Roman" w:cs="Times New Roman"/>
          <w:szCs w:val="24"/>
        </w:rPr>
        <w:t xml:space="preserve"> Λυπ</w:t>
      </w:r>
      <w:r>
        <w:rPr>
          <w:rFonts w:eastAsia="Times New Roman" w:cs="Times New Roman"/>
          <w:szCs w:val="24"/>
        </w:rPr>
        <w:t xml:space="preserve">άμαι πολύ, </w:t>
      </w:r>
      <w:r w:rsidRPr="00796230">
        <w:rPr>
          <w:rFonts w:eastAsia="Times New Roman" w:cs="Times New Roman"/>
          <w:szCs w:val="24"/>
        </w:rPr>
        <w:t xml:space="preserve">αλλά </w:t>
      </w:r>
      <w:r>
        <w:rPr>
          <w:rFonts w:eastAsia="Times New Roman" w:cs="Times New Roman"/>
          <w:szCs w:val="24"/>
        </w:rPr>
        <w:t>αν νομίζετε πως ο</w:t>
      </w:r>
      <w:r w:rsidRPr="00796230">
        <w:rPr>
          <w:rFonts w:eastAsia="Times New Roman" w:cs="Times New Roman"/>
          <w:szCs w:val="24"/>
        </w:rPr>
        <w:t xml:space="preserve"> διαρκής και δύσκολος αγώνας για την προάσπιση των ανθρωπίνων δικαιωμάτων στην Ελλάδα</w:t>
      </w:r>
      <w:r>
        <w:rPr>
          <w:rFonts w:eastAsia="Times New Roman" w:cs="Times New Roman"/>
          <w:szCs w:val="24"/>
        </w:rPr>
        <w:t>,</w:t>
      </w:r>
      <w:r w:rsidRPr="00796230">
        <w:rPr>
          <w:rFonts w:eastAsia="Times New Roman" w:cs="Times New Roman"/>
          <w:szCs w:val="24"/>
        </w:rPr>
        <w:t xml:space="preserve"> ενισχύεται </w:t>
      </w:r>
      <w:r>
        <w:rPr>
          <w:rFonts w:eastAsia="Times New Roman" w:cs="Times New Roman"/>
          <w:szCs w:val="24"/>
        </w:rPr>
        <w:t>καθ’ οιονδ</w:t>
      </w:r>
      <w:r w:rsidRPr="00796230">
        <w:rPr>
          <w:rFonts w:eastAsia="Times New Roman" w:cs="Times New Roman"/>
          <w:szCs w:val="24"/>
        </w:rPr>
        <w:t>ήποτε τρόπο</w:t>
      </w:r>
      <w:r>
        <w:rPr>
          <w:rFonts w:eastAsia="Times New Roman" w:cs="Times New Roman"/>
          <w:szCs w:val="24"/>
        </w:rPr>
        <w:t>ν</w:t>
      </w:r>
      <w:r w:rsidRPr="00796230">
        <w:rPr>
          <w:rFonts w:eastAsia="Times New Roman" w:cs="Times New Roman"/>
          <w:szCs w:val="24"/>
        </w:rPr>
        <w:t xml:space="preserve"> </w:t>
      </w:r>
      <w:r>
        <w:rPr>
          <w:rFonts w:eastAsia="Times New Roman" w:cs="Times New Roman"/>
          <w:szCs w:val="24"/>
        </w:rPr>
        <w:t>με την υπό συζήτηση νομοθετική π</w:t>
      </w:r>
      <w:r w:rsidRPr="00796230">
        <w:rPr>
          <w:rFonts w:eastAsia="Times New Roman" w:cs="Times New Roman"/>
          <w:szCs w:val="24"/>
        </w:rPr>
        <w:t xml:space="preserve">ρωτοβουλία της Κυβέρνησης </w:t>
      </w:r>
      <w:r>
        <w:rPr>
          <w:rFonts w:eastAsia="Times New Roman" w:cs="Times New Roman"/>
          <w:szCs w:val="24"/>
        </w:rPr>
        <w:t>από την επιπλέον προσθήκ</w:t>
      </w:r>
      <w:r>
        <w:rPr>
          <w:rFonts w:eastAsia="Times New Roman" w:cs="Times New Roman"/>
          <w:szCs w:val="24"/>
        </w:rPr>
        <w:t>η στην ο</w:t>
      </w:r>
      <w:r w:rsidRPr="00796230">
        <w:rPr>
          <w:rFonts w:eastAsia="Times New Roman" w:cs="Times New Roman"/>
          <w:szCs w:val="24"/>
        </w:rPr>
        <w:t xml:space="preserve">λομέλεια της επιτροπής τριών ψήφων εκπροσώπων των </w:t>
      </w:r>
      <w:proofErr w:type="spellStart"/>
      <w:r w:rsidRPr="00796230">
        <w:rPr>
          <w:rFonts w:eastAsia="Times New Roman" w:cs="Times New Roman"/>
          <w:szCs w:val="24"/>
        </w:rPr>
        <w:t>Ρομά</w:t>
      </w:r>
      <w:proofErr w:type="spellEnd"/>
      <w:r w:rsidRPr="00796230">
        <w:rPr>
          <w:rFonts w:eastAsia="Times New Roman" w:cs="Times New Roman"/>
          <w:szCs w:val="24"/>
        </w:rPr>
        <w:t xml:space="preserve"> και πέντε ψήφων εκπροσώπων της κοινότητας ΛΟΑΤΚΙ</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κ</w:t>
      </w:r>
      <w:r w:rsidRPr="00796230">
        <w:rPr>
          <w:rFonts w:eastAsia="Times New Roman" w:cs="Times New Roman"/>
          <w:szCs w:val="24"/>
        </w:rPr>
        <w:t>άνετε μεγάλο λάθος</w:t>
      </w:r>
      <w:r>
        <w:rPr>
          <w:rFonts w:eastAsia="Times New Roman" w:cs="Times New Roman"/>
          <w:szCs w:val="24"/>
        </w:rPr>
        <w:t>, πολύ μεγάλο λάθος.</w:t>
      </w:r>
      <w:r w:rsidRPr="00796230">
        <w:rPr>
          <w:rFonts w:eastAsia="Times New Roman" w:cs="Times New Roman"/>
          <w:szCs w:val="24"/>
        </w:rPr>
        <w:t xml:space="preserve"> </w:t>
      </w:r>
    </w:p>
    <w:p w14:paraId="25E0A775"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 xml:space="preserve">Αυτό </w:t>
      </w:r>
      <w:r>
        <w:rPr>
          <w:rFonts w:eastAsia="Times New Roman" w:cs="Times New Roman"/>
          <w:szCs w:val="24"/>
        </w:rPr>
        <w:t>που θα έπρεπε να συζητάμε σήμερα</w:t>
      </w:r>
      <w:r>
        <w:rPr>
          <w:rFonts w:eastAsia="Times New Roman" w:cs="Times New Roman"/>
          <w:szCs w:val="24"/>
        </w:rPr>
        <w:t>,</w:t>
      </w:r>
      <w:r>
        <w:rPr>
          <w:rFonts w:eastAsia="Times New Roman" w:cs="Times New Roman"/>
          <w:szCs w:val="24"/>
        </w:rPr>
        <w:t xml:space="preserve"> είναι το πώς ακριβώς κ</w:t>
      </w:r>
      <w:r w:rsidRPr="00796230">
        <w:rPr>
          <w:rFonts w:eastAsia="Times New Roman" w:cs="Times New Roman"/>
          <w:szCs w:val="24"/>
        </w:rPr>
        <w:t xml:space="preserve">αι με ποιον τρόπο οι νομοθετικές μας </w:t>
      </w:r>
      <w:r w:rsidRPr="00796230">
        <w:rPr>
          <w:rFonts w:eastAsia="Times New Roman" w:cs="Times New Roman"/>
          <w:szCs w:val="24"/>
        </w:rPr>
        <w:t>πρωτοβουλίες θα έχουν καλύτερη τεκμηρίωση προς την κατεύθυνση της προάσπισης των ανθρωπίνων δικαιωμάτων και το πώς θα καταφέρουμε να ενισχύσουμε με κάθε τρόπο το έργο εκείνων των αν</w:t>
      </w:r>
      <w:r w:rsidRPr="00796230">
        <w:rPr>
          <w:rFonts w:eastAsia="Times New Roman" w:cs="Times New Roman"/>
          <w:szCs w:val="24"/>
        </w:rPr>
        <w:lastRenderedPageBreak/>
        <w:t>θρώπων που έχουν την βαριά ευθύνη να εντοπίζουν τους καλύτερους τρόπους για</w:t>
      </w:r>
      <w:r w:rsidRPr="00796230">
        <w:rPr>
          <w:rFonts w:eastAsia="Times New Roman" w:cs="Times New Roman"/>
          <w:szCs w:val="24"/>
        </w:rPr>
        <w:t xml:space="preserve"> τη</w:t>
      </w:r>
      <w:r>
        <w:rPr>
          <w:rFonts w:eastAsia="Times New Roman" w:cs="Times New Roman"/>
          <w:szCs w:val="24"/>
        </w:rPr>
        <w:t xml:space="preserve"> βελτίωση των νόμων στη</w:t>
      </w:r>
      <w:r w:rsidRPr="00796230">
        <w:rPr>
          <w:rFonts w:eastAsia="Times New Roman" w:cs="Times New Roman"/>
          <w:szCs w:val="24"/>
        </w:rPr>
        <w:t xml:space="preserve"> χώρα </w:t>
      </w:r>
      <w:r>
        <w:rPr>
          <w:rFonts w:eastAsia="Times New Roman" w:cs="Times New Roman"/>
          <w:szCs w:val="24"/>
        </w:rPr>
        <w:t>μας, με κίνητρο και σκοπό τη</w:t>
      </w:r>
      <w:r w:rsidRPr="00796230">
        <w:rPr>
          <w:rFonts w:eastAsia="Times New Roman" w:cs="Times New Roman"/>
          <w:szCs w:val="24"/>
        </w:rPr>
        <w:t xml:space="preserve"> διαφύλαξη και προάσπιση των ανθρωπίνων δικαιωμάτων</w:t>
      </w:r>
      <w:r>
        <w:rPr>
          <w:rFonts w:eastAsia="Times New Roman" w:cs="Times New Roman"/>
          <w:szCs w:val="24"/>
        </w:rPr>
        <w:t>.</w:t>
      </w:r>
      <w:r w:rsidRPr="00796230">
        <w:rPr>
          <w:rFonts w:eastAsia="Times New Roman" w:cs="Times New Roman"/>
          <w:szCs w:val="24"/>
        </w:rPr>
        <w:t xml:space="preserve"> </w:t>
      </w:r>
    </w:p>
    <w:p w14:paraId="25E0A776"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Για να είμαι σαφής</w:t>
      </w:r>
      <w:r>
        <w:rPr>
          <w:rFonts w:eastAsia="Times New Roman" w:cs="Times New Roman"/>
          <w:szCs w:val="24"/>
        </w:rPr>
        <w:t>, όταν σε μι</w:t>
      </w:r>
      <w:r w:rsidRPr="00796230">
        <w:rPr>
          <w:rFonts w:eastAsia="Times New Roman" w:cs="Times New Roman"/>
          <w:szCs w:val="24"/>
        </w:rPr>
        <w:t>α επιτροπή</w:t>
      </w:r>
      <w:r>
        <w:rPr>
          <w:rFonts w:eastAsia="Times New Roman" w:cs="Times New Roman"/>
          <w:szCs w:val="24"/>
        </w:rPr>
        <w:t>,</w:t>
      </w:r>
      <w:r w:rsidRPr="00796230">
        <w:rPr>
          <w:rFonts w:eastAsia="Times New Roman" w:cs="Times New Roman"/>
          <w:szCs w:val="24"/>
        </w:rPr>
        <w:t xml:space="preserve"> που δεν της δίνεις κα</w:t>
      </w:r>
      <w:r>
        <w:rPr>
          <w:rFonts w:eastAsia="Times New Roman" w:cs="Times New Roman"/>
          <w:szCs w:val="24"/>
        </w:rPr>
        <w:t>μ</w:t>
      </w:r>
      <w:r w:rsidRPr="00796230">
        <w:rPr>
          <w:rFonts w:eastAsia="Times New Roman" w:cs="Times New Roman"/>
          <w:szCs w:val="24"/>
        </w:rPr>
        <w:t>μία σημασία</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 xml:space="preserve">που δεν τη λαμβάνεις υπ’ </w:t>
      </w:r>
      <w:proofErr w:type="spellStart"/>
      <w:r>
        <w:rPr>
          <w:rFonts w:eastAsia="Times New Roman" w:cs="Times New Roman"/>
          <w:szCs w:val="24"/>
        </w:rPr>
        <w:t>όψιν</w:t>
      </w:r>
      <w:proofErr w:type="spellEnd"/>
      <w:r>
        <w:rPr>
          <w:rFonts w:eastAsia="Times New Roman" w:cs="Times New Roman"/>
          <w:szCs w:val="24"/>
        </w:rPr>
        <w:t xml:space="preserve"> σου, που δεν τη</w:t>
      </w:r>
      <w:r w:rsidRPr="00796230">
        <w:rPr>
          <w:rFonts w:eastAsia="Times New Roman" w:cs="Times New Roman"/>
          <w:szCs w:val="24"/>
        </w:rPr>
        <w:t xml:space="preserve"> στηρίζεις ούτε οικο</w:t>
      </w:r>
      <w:r w:rsidRPr="00796230">
        <w:rPr>
          <w:rFonts w:eastAsia="Times New Roman" w:cs="Times New Roman"/>
          <w:szCs w:val="24"/>
        </w:rPr>
        <w:t>νομικά</w:t>
      </w:r>
      <w:r>
        <w:rPr>
          <w:rFonts w:eastAsia="Times New Roman" w:cs="Times New Roman"/>
          <w:szCs w:val="24"/>
        </w:rPr>
        <w:t xml:space="preserve"> και ούτε</w:t>
      </w:r>
      <w:r w:rsidRPr="00796230">
        <w:rPr>
          <w:rFonts w:eastAsia="Times New Roman" w:cs="Times New Roman"/>
          <w:szCs w:val="24"/>
        </w:rPr>
        <w:t xml:space="preserve"> με κανέναν τρόπο</w:t>
      </w:r>
      <w:r>
        <w:rPr>
          <w:rFonts w:eastAsia="Times New Roman" w:cs="Times New Roman"/>
          <w:szCs w:val="24"/>
        </w:rPr>
        <w:t>,</w:t>
      </w:r>
      <w:r w:rsidRPr="00796230">
        <w:rPr>
          <w:rFonts w:eastAsia="Times New Roman" w:cs="Times New Roman"/>
          <w:szCs w:val="24"/>
        </w:rPr>
        <w:t xml:space="preserve"> τουλάχιστον άλλο πρακτικό </w:t>
      </w:r>
      <w:r>
        <w:rPr>
          <w:rFonts w:eastAsia="Times New Roman" w:cs="Times New Roman"/>
          <w:szCs w:val="24"/>
        </w:rPr>
        <w:t>τρόπο, πας και προσθέτεις στη σύνθεσή</w:t>
      </w:r>
      <w:r w:rsidRPr="00796230">
        <w:rPr>
          <w:rFonts w:eastAsia="Times New Roman" w:cs="Times New Roman"/>
          <w:szCs w:val="24"/>
        </w:rPr>
        <w:t xml:space="preserve"> της κάμποσα επιπλέον </w:t>
      </w:r>
      <w:r>
        <w:rPr>
          <w:rFonts w:eastAsia="Times New Roman" w:cs="Times New Roman"/>
          <w:szCs w:val="24"/>
        </w:rPr>
        <w:t>μέλη,</w:t>
      </w:r>
      <w:r w:rsidRPr="00796230">
        <w:rPr>
          <w:rFonts w:eastAsia="Times New Roman" w:cs="Times New Roman"/>
          <w:szCs w:val="24"/>
        </w:rPr>
        <w:t xml:space="preserve"> αυτό δεν αποδεικνύει πως πας να καλυτερεύσ</w:t>
      </w:r>
      <w:r>
        <w:rPr>
          <w:rFonts w:eastAsia="Times New Roman" w:cs="Times New Roman"/>
          <w:szCs w:val="24"/>
        </w:rPr>
        <w:t>ει</w:t>
      </w:r>
      <w:r w:rsidRPr="00796230">
        <w:rPr>
          <w:rFonts w:eastAsia="Times New Roman" w:cs="Times New Roman"/>
          <w:szCs w:val="24"/>
        </w:rPr>
        <w:t>ς</w:t>
      </w:r>
      <w:r>
        <w:rPr>
          <w:rFonts w:eastAsia="Times New Roman" w:cs="Times New Roman"/>
          <w:szCs w:val="24"/>
        </w:rPr>
        <w:t>,</w:t>
      </w:r>
      <w:r w:rsidRPr="00796230">
        <w:rPr>
          <w:rFonts w:eastAsia="Times New Roman" w:cs="Times New Roman"/>
          <w:szCs w:val="24"/>
        </w:rPr>
        <w:t xml:space="preserve"> πως ξαφνικά κατάλαβες την αξία της επιτροπής αυτής και με κάποιο</w:t>
      </w:r>
      <w:r>
        <w:rPr>
          <w:rFonts w:eastAsia="Times New Roman" w:cs="Times New Roman"/>
          <w:szCs w:val="24"/>
        </w:rPr>
        <w:t>ν τρόπο προσπαθείς</w:t>
      </w:r>
      <w:r w:rsidRPr="00796230">
        <w:rPr>
          <w:rFonts w:eastAsia="Times New Roman" w:cs="Times New Roman"/>
          <w:szCs w:val="24"/>
        </w:rPr>
        <w:t xml:space="preserve"> ν</w:t>
      </w:r>
      <w:r w:rsidRPr="00796230">
        <w:rPr>
          <w:rFonts w:eastAsia="Times New Roman" w:cs="Times New Roman"/>
          <w:szCs w:val="24"/>
        </w:rPr>
        <w:t>α ενισχύσει</w:t>
      </w:r>
      <w:r>
        <w:rPr>
          <w:rFonts w:eastAsia="Times New Roman" w:cs="Times New Roman"/>
          <w:szCs w:val="24"/>
        </w:rPr>
        <w:t>ς</w:t>
      </w:r>
      <w:r w:rsidRPr="00796230">
        <w:rPr>
          <w:rFonts w:eastAsia="Times New Roman" w:cs="Times New Roman"/>
          <w:szCs w:val="24"/>
        </w:rPr>
        <w:t xml:space="preserve"> τη λειτουργία </w:t>
      </w:r>
      <w:r>
        <w:rPr>
          <w:rFonts w:eastAsia="Times New Roman" w:cs="Times New Roman"/>
          <w:szCs w:val="24"/>
        </w:rPr>
        <w:t>της</w:t>
      </w:r>
      <w:r w:rsidRPr="00796230">
        <w:rPr>
          <w:rFonts w:eastAsia="Times New Roman" w:cs="Times New Roman"/>
          <w:szCs w:val="24"/>
        </w:rPr>
        <w:t xml:space="preserve"> ούτε φυσικά φαίνεται κάπου το ειλικρινές</w:t>
      </w:r>
      <w:r>
        <w:rPr>
          <w:rFonts w:eastAsia="Times New Roman" w:cs="Times New Roman"/>
          <w:szCs w:val="24"/>
        </w:rPr>
        <w:t xml:space="preserve"> σου</w:t>
      </w:r>
      <w:r w:rsidRPr="00796230">
        <w:rPr>
          <w:rFonts w:eastAsia="Times New Roman" w:cs="Times New Roman"/>
          <w:szCs w:val="24"/>
        </w:rPr>
        <w:t xml:space="preserve"> ενδιαφέρον για τα ανθρώπινα δικαιώματα</w:t>
      </w:r>
      <w:r>
        <w:rPr>
          <w:rFonts w:eastAsia="Times New Roman" w:cs="Times New Roman"/>
          <w:szCs w:val="24"/>
        </w:rPr>
        <w:t>.</w:t>
      </w:r>
      <w:r w:rsidRPr="00796230">
        <w:rPr>
          <w:rFonts w:eastAsia="Times New Roman" w:cs="Times New Roman"/>
          <w:szCs w:val="24"/>
        </w:rPr>
        <w:t xml:space="preserve"> </w:t>
      </w:r>
    </w:p>
    <w:p w14:paraId="25E0A777"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Το μόν</w:t>
      </w:r>
      <w:r>
        <w:rPr>
          <w:rFonts w:eastAsia="Times New Roman" w:cs="Times New Roman"/>
          <w:szCs w:val="24"/>
        </w:rPr>
        <w:t xml:space="preserve">ο που αποδεικνύει αυτή η κίνηση, της </w:t>
      </w:r>
      <w:r w:rsidRPr="00796230">
        <w:rPr>
          <w:rFonts w:eastAsia="Times New Roman" w:cs="Times New Roman"/>
          <w:szCs w:val="24"/>
        </w:rPr>
        <w:t>αύξηση</w:t>
      </w:r>
      <w:r>
        <w:rPr>
          <w:rFonts w:eastAsia="Times New Roman" w:cs="Times New Roman"/>
          <w:szCs w:val="24"/>
        </w:rPr>
        <w:t>ς</w:t>
      </w:r>
      <w:r>
        <w:rPr>
          <w:rFonts w:eastAsia="Times New Roman" w:cs="Times New Roman"/>
          <w:szCs w:val="24"/>
        </w:rPr>
        <w:t>,</w:t>
      </w:r>
      <w:r w:rsidRPr="00796230">
        <w:rPr>
          <w:rFonts w:eastAsia="Times New Roman" w:cs="Times New Roman"/>
          <w:szCs w:val="24"/>
        </w:rPr>
        <w:t xml:space="preserve"> δηλαδή</w:t>
      </w:r>
      <w:r>
        <w:rPr>
          <w:rFonts w:eastAsia="Times New Roman" w:cs="Times New Roman"/>
          <w:szCs w:val="24"/>
        </w:rPr>
        <w:t>,</w:t>
      </w:r>
      <w:r w:rsidRPr="00796230">
        <w:rPr>
          <w:rFonts w:eastAsia="Times New Roman" w:cs="Times New Roman"/>
          <w:szCs w:val="24"/>
        </w:rPr>
        <w:t xml:space="preserve"> των μελών</w:t>
      </w:r>
      <w:r>
        <w:rPr>
          <w:rFonts w:eastAsia="Times New Roman" w:cs="Times New Roman"/>
          <w:szCs w:val="24"/>
        </w:rPr>
        <w:t>,</w:t>
      </w:r>
      <w:r w:rsidRPr="00796230">
        <w:rPr>
          <w:rFonts w:eastAsia="Times New Roman" w:cs="Times New Roman"/>
          <w:szCs w:val="24"/>
        </w:rPr>
        <w:t xml:space="preserve"> είναι το μέγεθος της κοροϊδίας που δείχνει η Κυβέρνηση προς αυτούς τ</w:t>
      </w:r>
      <w:r w:rsidRPr="00796230">
        <w:rPr>
          <w:rFonts w:eastAsia="Times New Roman" w:cs="Times New Roman"/>
          <w:szCs w:val="24"/>
        </w:rPr>
        <w:t xml:space="preserve">ους ίδιους που τους προσθέτει μία θέση και μία ψήφο </w:t>
      </w:r>
      <w:r>
        <w:rPr>
          <w:rFonts w:eastAsia="Times New Roman" w:cs="Times New Roman"/>
          <w:szCs w:val="24"/>
        </w:rPr>
        <w:t>στ</w:t>
      </w:r>
      <w:r w:rsidRPr="00796230">
        <w:rPr>
          <w:rFonts w:eastAsia="Times New Roman" w:cs="Times New Roman"/>
          <w:szCs w:val="24"/>
        </w:rPr>
        <w:t>η συγκεκριμένη επιτροπή</w:t>
      </w:r>
      <w:r>
        <w:rPr>
          <w:rFonts w:eastAsia="Times New Roman" w:cs="Times New Roman"/>
          <w:szCs w:val="24"/>
        </w:rPr>
        <w:t>.</w:t>
      </w:r>
      <w:r w:rsidRPr="00796230">
        <w:rPr>
          <w:rFonts w:eastAsia="Times New Roman" w:cs="Times New Roman"/>
          <w:szCs w:val="24"/>
        </w:rPr>
        <w:t xml:space="preserve"> Τι να το κάνουμε </w:t>
      </w:r>
      <w:r>
        <w:rPr>
          <w:rFonts w:eastAsia="Times New Roman" w:cs="Times New Roman"/>
          <w:szCs w:val="24"/>
        </w:rPr>
        <w:t xml:space="preserve">το </w:t>
      </w:r>
      <w:r w:rsidRPr="00796230">
        <w:rPr>
          <w:rFonts w:eastAsia="Times New Roman" w:cs="Times New Roman"/>
          <w:szCs w:val="24"/>
        </w:rPr>
        <w:t>να αυξηθούν τα μέλη μιας επιτροπής που κανείς δεν τη σέβεται</w:t>
      </w:r>
      <w:r>
        <w:rPr>
          <w:rFonts w:eastAsia="Times New Roman" w:cs="Times New Roman"/>
          <w:szCs w:val="24"/>
        </w:rPr>
        <w:t xml:space="preserve">; Τι </w:t>
      </w:r>
      <w:r w:rsidRPr="00796230">
        <w:rPr>
          <w:rFonts w:eastAsia="Times New Roman" w:cs="Times New Roman"/>
          <w:szCs w:val="24"/>
        </w:rPr>
        <w:t>να το κάνουμε</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Οι</w:t>
      </w:r>
      <w:r w:rsidRPr="00796230">
        <w:rPr>
          <w:rFonts w:eastAsia="Times New Roman" w:cs="Times New Roman"/>
          <w:szCs w:val="24"/>
        </w:rPr>
        <w:t xml:space="preserve"> </w:t>
      </w:r>
      <w:r>
        <w:rPr>
          <w:rFonts w:eastAsia="Times New Roman" w:cs="Times New Roman"/>
          <w:szCs w:val="24"/>
        </w:rPr>
        <w:t>πρώτοι</w:t>
      </w:r>
      <w:r w:rsidRPr="00796230">
        <w:rPr>
          <w:rFonts w:eastAsia="Times New Roman" w:cs="Times New Roman"/>
          <w:szCs w:val="24"/>
        </w:rPr>
        <w:t xml:space="preserve"> που θα έπρεπε να αντιδράσουν</w:t>
      </w:r>
      <w:r>
        <w:rPr>
          <w:rFonts w:eastAsia="Times New Roman" w:cs="Times New Roman"/>
          <w:szCs w:val="24"/>
        </w:rPr>
        <w:t>,</w:t>
      </w:r>
      <w:r w:rsidRPr="00796230">
        <w:rPr>
          <w:rFonts w:eastAsia="Times New Roman" w:cs="Times New Roman"/>
          <w:szCs w:val="24"/>
        </w:rPr>
        <w:t xml:space="preserve"> </w:t>
      </w:r>
      <w:r w:rsidRPr="00796230">
        <w:rPr>
          <w:rFonts w:eastAsia="Times New Roman" w:cs="Times New Roman"/>
          <w:szCs w:val="24"/>
        </w:rPr>
        <w:lastRenderedPageBreak/>
        <w:t>κατ</w:t>
      </w:r>
      <w:r>
        <w:rPr>
          <w:rFonts w:eastAsia="Times New Roman" w:cs="Times New Roman"/>
          <w:szCs w:val="24"/>
        </w:rPr>
        <w:t xml:space="preserve">ά την άποψη της Ένωσης Κεντρώων, </w:t>
      </w:r>
      <w:r w:rsidRPr="00796230">
        <w:rPr>
          <w:rFonts w:eastAsia="Times New Roman" w:cs="Times New Roman"/>
          <w:szCs w:val="24"/>
        </w:rPr>
        <w:t>ε</w:t>
      </w:r>
      <w:r w:rsidRPr="00796230">
        <w:rPr>
          <w:rFonts w:eastAsia="Times New Roman" w:cs="Times New Roman"/>
          <w:szCs w:val="24"/>
        </w:rPr>
        <w:t>ίναι οι ίδιοι που τους έγινε η πρόταση να συμμετέχουν</w:t>
      </w:r>
      <w:r>
        <w:rPr>
          <w:rFonts w:eastAsia="Times New Roman" w:cs="Times New Roman"/>
          <w:szCs w:val="24"/>
        </w:rPr>
        <w:t>. Ποιος είναι ο σεβασμός δηλαδή</w:t>
      </w:r>
      <w:r w:rsidRPr="00796230">
        <w:rPr>
          <w:rFonts w:eastAsia="Times New Roman" w:cs="Times New Roman"/>
          <w:szCs w:val="24"/>
        </w:rPr>
        <w:t xml:space="preserve"> σε αυτήν την επιτροπή</w:t>
      </w:r>
      <w:r>
        <w:rPr>
          <w:rFonts w:eastAsia="Times New Roman" w:cs="Times New Roman"/>
          <w:szCs w:val="24"/>
        </w:rPr>
        <w:t>;</w:t>
      </w:r>
      <w:r w:rsidRPr="00796230">
        <w:rPr>
          <w:rFonts w:eastAsia="Times New Roman" w:cs="Times New Roman"/>
          <w:szCs w:val="24"/>
        </w:rPr>
        <w:t xml:space="preserve"> Οι ίδιοι</w:t>
      </w:r>
      <w:r>
        <w:rPr>
          <w:rFonts w:eastAsia="Times New Roman" w:cs="Times New Roman"/>
          <w:szCs w:val="24"/>
        </w:rPr>
        <w:t xml:space="preserve">, και οι </w:t>
      </w:r>
      <w:proofErr w:type="spellStart"/>
      <w:r>
        <w:rPr>
          <w:rFonts w:eastAsia="Times New Roman" w:cs="Times New Roman"/>
          <w:szCs w:val="24"/>
        </w:rPr>
        <w:t>Ρομά</w:t>
      </w:r>
      <w:proofErr w:type="spellEnd"/>
      <w:r w:rsidRPr="00796230">
        <w:rPr>
          <w:rFonts w:eastAsia="Times New Roman" w:cs="Times New Roman"/>
          <w:szCs w:val="24"/>
        </w:rPr>
        <w:t xml:space="preserve"> και οι εκπρόσωποι των </w:t>
      </w:r>
      <w:proofErr w:type="spellStart"/>
      <w:r>
        <w:rPr>
          <w:rFonts w:eastAsia="Times New Roman" w:cs="Times New Roman"/>
          <w:szCs w:val="24"/>
        </w:rPr>
        <w:t>διεμφυλικών</w:t>
      </w:r>
      <w:proofErr w:type="spellEnd"/>
      <w:r>
        <w:rPr>
          <w:rFonts w:eastAsia="Times New Roman" w:cs="Times New Roman"/>
          <w:szCs w:val="24"/>
        </w:rPr>
        <w:t>,</w:t>
      </w:r>
      <w:r w:rsidRPr="00796230">
        <w:rPr>
          <w:rFonts w:eastAsia="Times New Roman" w:cs="Times New Roman"/>
          <w:szCs w:val="24"/>
        </w:rPr>
        <w:t xml:space="preserve"> θα πρέπει να αναρωτηθούν την αξία που θα έχει η παρουσία τους σε αυτήν την επιτροπή</w:t>
      </w:r>
      <w:r>
        <w:rPr>
          <w:rFonts w:eastAsia="Times New Roman" w:cs="Times New Roman"/>
          <w:szCs w:val="24"/>
        </w:rPr>
        <w:t>.</w:t>
      </w:r>
      <w:r w:rsidRPr="00796230">
        <w:rPr>
          <w:rFonts w:eastAsia="Times New Roman" w:cs="Times New Roman"/>
          <w:szCs w:val="24"/>
        </w:rPr>
        <w:t xml:space="preserve"> Θα αλλάξει κάτι δηλαδή από τον τρόπο που αντιμετωπίζει το έργο </w:t>
      </w:r>
      <w:r>
        <w:rPr>
          <w:rFonts w:eastAsia="Times New Roman" w:cs="Times New Roman"/>
          <w:szCs w:val="24"/>
        </w:rPr>
        <w:t>της η</w:t>
      </w:r>
      <w:r w:rsidRPr="00796230">
        <w:rPr>
          <w:rFonts w:eastAsia="Times New Roman" w:cs="Times New Roman"/>
          <w:szCs w:val="24"/>
        </w:rPr>
        <w:t xml:space="preserve"> επιτροπή</w:t>
      </w:r>
      <w:r>
        <w:rPr>
          <w:rFonts w:eastAsia="Times New Roman" w:cs="Times New Roman"/>
          <w:szCs w:val="24"/>
        </w:rPr>
        <w:t>,</w:t>
      </w:r>
      <w:r w:rsidRPr="00796230">
        <w:rPr>
          <w:rFonts w:eastAsia="Times New Roman" w:cs="Times New Roman"/>
          <w:szCs w:val="24"/>
        </w:rPr>
        <w:t xml:space="preserve"> επειδή θα συμμετέχουν επιπλέον εκπρόσωποι της κοινότητας των </w:t>
      </w:r>
      <w:proofErr w:type="spellStart"/>
      <w:r w:rsidRPr="00796230">
        <w:rPr>
          <w:rFonts w:eastAsia="Times New Roman" w:cs="Times New Roman"/>
          <w:szCs w:val="24"/>
        </w:rPr>
        <w:t>Ρομά</w:t>
      </w:r>
      <w:proofErr w:type="spellEnd"/>
      <w:r>
        <w:rPr>
          <w:rFonts w:eastAsia="Times New Roman" w:cs="Times New Roman"/>
          <w:szCs w:val="24"/>
        </w:rPr>
        <w:t>,</w:t>
      </w:r>
      <w:r w:rsidRPr="00796230">
        <w:rPr>
          <w:rFonts w:eastAsia="Times New Roman" w:cs="Times New Roman"/>
          <w:szCs w:val="24"/>
        </w:rPr>
        <w:t xml:space="preserve"> επιπλέον εκπρόσωποι της κοινότητας </w:t>
      </w:r>
      <w:r>
        <w:rPr>
          <w:rFonts w:eastAsia="Times New Roman" w:cs="Times New Roman"/>
          <w:szCs w:val="24"/>
        </w:rPr>
        <w:t>των ΛΟΑΤΚΙ;</w:t>
      </w:r>
      <w:r w:rsidRPr="00796230">
        <w:rPr>
          <w:rFonts w:eastAsia="Times New Roman" w:cs="Times New Roman"/>
          <w:szCs w:val="24"/>
        </w:rPr>
        <w:t xml:space="preserve"> Ξαφνικά δηλαδή τα υπουργεία</w:t>
      </w:r>
      <w:r>
        <w:rPr>
          <w:rFonts w:eastAsia="Times New Roman" w:cs="Times New Roman"/>
          <w:szCs w:val="24"/>
        </w:rPr>
        <w:t>,</w:t>
      </w:r>
      <w:r w:rsidRPr="00796230">
        <w:rPr>
          <w:rFonts w:eastAsia="Times New Roman" w:cs="Times New Roman"/>
          <w:szCs w:val="24"/>
        </w:rPr>
        <w:t xml:space="preserve"> εφόσον αλλάξει η σύνθεση αυτή</w:t>
      </w:r>
      <w:r>
        <w:rPr>
          <w:rFonts w:eastAsia="Times New Roman" w:cs="Times New Roman"/>
          <w:szCs w:val="24"/>
        </w:rPr>
        <w:t>ς</w:t>
      </w:r>
      <w:r w:rsidRPr="00796230">
        <w:rPr>
          <w:rFonts w:eastAsia="Times New Roman" w:cs="Times New Roman"/>
          <w:szCs w:val="24"/>
        </w:rPr>
        <w:t xml:space="preserve"> τη</w:t>
      </w:r>
      <w:r w:rsidRPr="00796230">
        <w:rPr>
          <w:rFonts w:eastAsia="Times New Roman" w:cs="Times New Roman"/>
          <w:szCs w:val="24"/>
        </w:rPr>
        <w:t>ς επιτροπής και προς αυτή την κατεύθυνση</w:t>
      </w:r>
      <w:r>
        <w:rPr>
          <w:rFonts w:eastAsia="Times New Roman" w:cs="Times New Roman"/>
          <w:szCs w:val="24"/>
        </w:rPr>
        <w:t>,</w:t>
      </w:r>
      <w:r w:rsidRPr="00796230">
        <w:rPr>
          <w:rFonts w:eastAsia="Times New Roman" w:cs="Times New Roman"/>
          <w:szCs w:val="24"/>
        </w:rPr>
        <w:t xml:space="preserve"> θα φροντίζουν να ρωτάνε </w:t>
      </w:r>
      <w:r>
        <w:rPr>
          <w:rFonts w:eastAsia="Times New Roman" w:cs="Times New Roman"/>
          <w:szCs w:val="24"/>
        </w:rPr>
        <w:t>εγκαίρως,</w:t>
      </w:r>
      <w:r w:rsidRPr="00796230">
        <w:rPr>
          <w:rFonts w:eastAsia="Times New Roman" w:cs="Times New Roman"/>
          <w:szCs w:val="24"/>
        </w:rPr>
        <w:t xml:space="preserve"> να ενημερώνουν πλήρως και να σέβονται απολύτως την επιτροπή για τα δικαιώματα του ανθρώπου</w:t>
      </w:r>
      <w:r>
        <w:rPr>
          <w:rFonts w:eastAsia="Times New Roman" w:cs="Times New Roman"/>
          <w:szCs w:val="24"/>
        </w:rPr>
        <w:t>,</w:t>
      </w:r>
      <w:r w:rsidRPr="00796230">
        <w:rPr>
          <w:rFonts w:eastAsia="Times New Roman" w:cs="Times New Roman"/>
          <w:szCs w:val="24"/>
        </w:rPr>
        <w:t xml:space="preserve"> επειδή θα συμμετέχουν από </w:t>
      </w:r>
      <w:r>
        <w:rPr>
          <w:rFonts w:eastAsia="Times New Roman" w:cs="Times New Roman"/>
          <w:szCs w:val="24"/>
        </w:rPr>
        <w:t>εδώ</w:t>
      </w:r>
      <w:r w:rsidRPr="00796230">
        <w:rPr>
          <w:rFonts w:eastAsia="Times New Roman" w:cs="Times New Roman"/>
          <w:szCs w:val="24"/>
        </w:rPr>
        <w:t xml:space="preserve"> και πέρα οι τρεις εκπρόσωποι των </w:t>
      </w:r>
      <w:proofErr w:type="spellStart"/>
      <w:r w:rsidRPr="00796230">
        <w:rPr>
          <w:rFonts w:eastAsia="Times New Roman" w:cs="Times New Roman"/>
          <w:szCs w:val="24"/>
        </w:rPr>
        <w:t>Ρομά</w:t>
      </w:r>
      <w:proofErr w:type="spellEnd"/>
      <w:r w:rsidRPr="00796230">
        <w:rPr>
          <w:rFonts w:eastAsia="Times New Roman" w:cs="Times New Roman"/>
          <w:szCs w:val="24"/>
        </w:rPr>
        <w:t xml:space="preserve"> και οι πέντε εκπρόσω</w:t>
      </w:r>
      <w:r w:rsidRPr="00796230">
        <w:rPr>
          <w:rFonts w:eastAsia="Times New Roman" w:cs="Times New Roman"/>
          <w:szCs w:val="24"/>
        </w:rPr>
        <w:t xml:space="preserve">ποι της κοινότητας </w:t>
      </w:r>
      <w:r>
        <w:rPr>
          <w:rFonts w:eastAsia="Times New Roman" w:cs="Times New Roman"/>
          <w:szCs w:val="24"/>
        </w:rPr>
        <w:t>των ΛΟΑΤΚΙ; Θα καταφέρει ά</w:t>
      </w:r>
      <w:r w:rsidRPr="00796230">
        <w:rPr>
          <w:rFonts w:eastAsia="Times New Roman" w:cs="Times New Roman"/>
          <w:szCs w:val="24"/>
        </w:rPr>
        <w:t>ραγε να λειτουργήσει πιο αποτελεσματικά</w:t>
      </w:r>
      <w:r>
        <w:rPr>
          <w:rFonts w:eastAsia="Times New Roman" w:cs="Times New Roman"/>
          <w:szCs w:val="24"/>
        </w:rPr>
        <w:t xml:space="preserve">, να είναι πιο χρήσιμη; Δηλαδή οι απόψεις </w:t>
      </w:r>
      <w:r w:rsidRPr="00796230">
        <w:rPr>
          <w:rFonts w:eastAsia="Times New Roman" w:cs="Times New Roman"/>
          <w:szCs w:val="24"/>
        </w:rPr>
        <w:t>της για τα ανθρώπινα δικαιώματα θα αλλάξουν</w:t>
      </w:r>
      <w:r>
        <w:rPr>
          <w:rFonts w:eastAsia="Times New Roman" w:cs="Times New Roman"/>
          <w:szCs w:val="24"/>
        </w:rPr>
        <w:t>; Η Κυβέρνηση</w:t>
      </w:r>
      <w:r w:rsidRPr="00796230">
        <w:rPr>
          <w:rFonts w:eastAsia="Times New Roman" w:cs="Times New Roman"/>
          <w:szCs w:val="24"/>
        </w:rPr>
        <w:t xml:space="preserve"> αυτές τις απόψεις θα τις</w:t>
      </w:r>
      <w:r>
        <w:rPr>
          <w:rFonts w:eastAsia="Times New Roman" w:cs="Times New Roman"/>
          <w:szCs w:val="24"/>
        </w:rPr>
        <w:t xml:space="preserve"> λαμβάνει υπ’ </w:t>
      </w:r>
      <w:proofErr w:type="spellStart"/>
      <w:r>
        <w:rPr>
          <w:rFonts w:eastAsia="Times New Roman" w:cs="Times New Roman"/>
          <w:szCs w:val="24"/>
        </w:rPr>
        <w:t>όψιν</w:t>
      </w:r>
      <w:proofErr w:type="spellEnd"/>
      <w:r w:rsidRPr="00796230">
        <w:rPr>
          <w:rFonts w:eastAsia="Times New Roman" w:cs="Times New Roman"/>
          <w:szCs w:val="24"/>
        </w:rPr>
        <w:t xml:space="preserve"> πλέον</w:t>
      </w:r>
      <w:r>
        <w:rPr>
          <w:rFonts w:eastAsia="Times New Roman" w:cs="Times New Roman"/>
          <w:szCs w:val="24"/>
        </w:rPr>
        <w:t>,</w:t>
      </w:r>
      <w:r w:rsidRPr="00796230">
        <w:rPr>
          <w:rFonts w:eastAsia="Times New Roman" w:cs="Times New Roman"/>
          <w:szCs w:val="24"/>
        </w:rPr>
        <w:t xml:space="preserve"> επειδή θα έχουν περισσό</w:t>
      </w:r>
      <w:r w:rsidRPr="00796230">
        <w:rPr>
          <w:rFonts w:eastAsia="Times New Roman" w:cs="Times New Roman"/>
          <w:szCs w:val="24"/>
        </w:rPr>
        <w:t>τερη βαρύτητα</w:t>
      </w:r>
      <w:r>
        <w:rPr>
          <w:rFonts w:eastAsia="Times New Roman" w:cs="Times New Roman"/>
          <w:szCs w:val="24"/>
        </w:rPr>
        <w:t>;</w:t>
      </w:r>
      <w:r w:rsidRPr="00796230">
        <w:rPr>
          <w:rFonts w:eastAsia="Times New Roman" w:cs="Times New Roman"/>
          <w:szCs w:val="24"/>
        </w:rPr>
        <w:t xml:space="preserve"> Θα </w:t>
      </w:r>
      <w:r w:rsidRPr="00FC3556">
        <w:rPr>
          <w:rFonts w:eastAsia="Times New Roman" w:cs="Times New Roman"/>
          <w:szCs w:val="24"/>
        </w:rPr>
        <w:t xml:space="preserve">καταφέρει να δουλέψει αποτελεσματικά αυτή </w:t>
      </w:r>
      <w:r w:rsidRPr="00FC3556">
        <w:rPr>
          <w:rFonts w:eastAsia="Times New Roman" w:cs="Times New Roman"/>
          <w:szCs w:val="24"/>
        </w:rPr>
        <w:lastRenderedPageBreak/>
        <w:t xml:space="preserve">η επιτροπή, αν συνεχίσουμε εμείς να της δίνουμε 140.000 ευρώ και τρία γραφειάκια, επειδή αλλάξαμε τη σύνθεσή της και βάλαμε επιπλέον έξι μέλη, ώστε να μη χωράνε στα γραφεία των συνεδριάσεων; </w:t>
      </w:r>
    </w:p>
    <w:p w14:paraId="25E0A778"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Επαν</w:t>
      </w:r>
      <w:r w:rsidRPr="00796230">
        <w:rPr>
          <w:rFonts w:eastAsia="Times New Roman" w:cs="Times New Roman"/>
          <w:szCs w:val="24"/>
        </w:rPr>
        <w:t>αλαμβάνω</w:t>
      </w:r>
      <w:r>
        <w:rPr>
          <w:rFonts w:eastAsia="Times New Roman" w:cs="Times New Roman"/>
          <w:szCs w:val="24"/>
        </w:rPr>
        <w:t xml:space="preserve"> ότι οι πρώτοι που, </w:t>
      </w:r>
      <w:r w:rsidRPr="00796230">
        <w:rPr>
          <w:rFonts w:eastAsia="Times New Roman" w:cs="Times New Roman"/>
          <w:szCs w:val="24"/>
        </w:rPr>
        <w:t>κατά τη γνώμη μου</w:t>
      </w:r>
      <w:r>
        <w:rPr>
          <w:rFonts w:eastAsia="Times New Roman" w:cs="Times New Roman"/>
          <w:szCs w:val="24"/>
        </w:rPr>
        <w:t>,</w:t>
      </w:r>
      <w:r w:rsidRPr="00796230">
        <w:rPr>
          <w:rFonts w:eastAsia="Times New Roman" w:cs="Times New Roman"/>
          <w:szCs w:val="24"/>
        </w:rPr>
        <w:t xml:space="preserve"> θα έπρεπε να αντιδράσουν σε αυτή</w:t>
      </w:r>
      <w:r>
        <w:rPr>
          <w:rFonts w:eastAsia="Times New Roman" w:cs="Times New Roman"/>
          <w:szCs w:val="24"/>
        </w:rPr>
        <w:t>ν</w:t>
      </w:r>
      <w:r w:rsidRPr="00796230">
        <w:rPr>
          <w:rFonts w:eastAsia="Times New Roman" w:cs="Times New Roman"/>
          <w:szCs w:val="24"/>
        </w:rPr>
        <w:t xml:space="preserve"> την κοροϊδία είναι οι ίδιοι στους οποίους η Κυβέρνηση προσφέρει με</w:t>
      </w:r>
      <w:r>
        <w:rPr>
          <w:rFonts w:eastAsia="Times New Roman" w:cs="Times New Roman"/>
          <w:szCs w:val="24"/>
        </w:rPr>
        <w:t xml:space="preserve"> τη σημερινή της πρωτοβουλία τη</w:t>
      </w:r>
      <w:r w:rsidRPr="00796230">
        <w:rPr>
          <w:rFonts w:eastAsia="Times New Roman" w:cs="Times New Roman"/>
          <w:szCs w:val="24"/>
        </w:rPr>
        <w:t xml:space="preserve"> θέση ακριβώς σε αυτές τις επιτροπές</w:t>
      </w:r>
      <w:r>
        <w:rPr>
          <w:rFonts w:eastAsia="Times New Roman" w:cs="Times New Roman"/>
          <w:szCs w:val="24"/>
        </w:rPr>
        <w:t xml:space="preserve"> και ε</w:t>
      </w:r>
      <w:r w:rsidRPr="00796230">
        <w:rPr>
          <w:rFonts w:eastAsia="Times New Roman" w:cs="Times New Roman"/>
          <w:szCs w:val="24"/>
        </w:rPr>
        <w:t>ίναι πολύ απλό</w:t>
      </w:r>
      <w:r>
        <w:rPr>
          <w:rFonts w:eastAsia="Times New Roman" w:cs="Times New Roman"/>
          <w:szCs w:val="24"/>
        </w:rPr>
        <w:t>:</w:t>
      </w:r>
      <w:r w:rsidRPr="00796230">
        <w:rPr>
          <w:rFonts w:eastAsia="Times New Roman" w:cs="Times New Roman"/>
          <w:szCs w:val="24"/>
        </w:rPr>
        <w:t xml:space="preserve"> γιατί είναι καρέκλες</w:t>
      </w:r>
      <w:r w:rsidRPr="00796230">
        <w:rPr>
          <w:rFonts w:eastAsia="Times New Roman" w:cs="Times New Roman"/>
          <w:szCs w:val="24"/>
        </w:rPr>
        <w:t xml:space="preserve"> χωρίς πόδια</w:t>
      </w:r>
      <w:r>
        <w:rPr>
          <w:rFonts w:eastAsia="Times New Roman" w:cs="Times New Roman"/>
          <w:szCs w:val="24"/>
        </w:rPr>
        <w:t>,</w:t>
      </w:r>
      <w:r w:rsidRPr="00796230">
        <w:rPr>
          <w:rFonts w:eastAsia="Times New Roman" w:cs="Times New Roman"/>
          <w:szCs w:val="24"/>
        </w:rPr>
        <w:t xml:space="preserve"> είναι θέσεις χω</w:t>
      </w:r>
      <w:r>
        <w:rPr>
          <w:rFonts w:eastAsia="Times New Roman" w:cs="Times New Roman"/>
          <w:szCs w:val="24"/>
        </w:rPr>
        <w:t xml:space="preserve">ρίς κανένα αντίκρισμα και ψήφοι για τις οποίες, </w:t>
      </w:r>
      <w:r w:rsidRPr="00796230">
        <w:rPr>
          <w:rFonts w:eastAsia="Times New Roman" w:cs="Times New Roman"/>
          <w:szCs w:val="24"/>
        </w:rPr>
        <w:t>όπως έχει αποδειχθεί</w:t>
      </w:r>
      <w:r>
        <w:rPr>
          <w:rFonts w:eastAsia="Times New Roman" w:cs="Times New Roman"/>
          <w:szCs w:val="24"/>
        </w:rPr>
        <w:t>,</w:t>
      </w:r>
      <w:r w:rsidRPr="00796230">
        <w:rPr>
          <w:rFonts w:eastAsia="Times New Roman" w:cs="Times New Roman"/>
          <w:szCs w:val="24"/>
        </w:rPr>
        <w:t xml:space="preserve"> δεν ενδιαφέρεται κανείς</w:t>
      </w:r>
      <w:r>
        <w:rPr>
          <w:rFonts w:eastAsia="Times New Roman" w:cs="Times New Roman"/>
          <w:szCs w:val="24"/>
        </w:rPr>
        <w:t>.</w:t>
      </w:r>
    </w:p>
    <w:p w14:paraId="25E0A779" w14:textId="77777777" w:rsidR="00464F64" w:rsidRDefault="0016071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w:t>
      </w:r>
      <w:r w:rsidRPr="00796230">
        <w:rPr>
          <w:rFonts w:eastAsia="Times New Roman" w:cs="Times New Roman"/>
          <w:szCs w:val="24"/>
        </w:rPr>
        <w:t>ν πράγματι αυτό που θα θέλαμε να πετύχουμε ήταν</w:t>
      </w:r>
      <w:r>
        <w:rPr>
          <w:rFonts w:eastAsia="Times New Roman" w:cs="Times New Roman"/>
          <w:szCs w:val="24"/>
        </w:rPr>
        <w:t xml:space="preserve"> το</w:t>
      </w:r>
      <w:r w:rsidRPr="00796230">
        <w:rPr>
          <w:rFonts w:eastAsia="Times New Roman" w:cs="Times New Roman"/>
          <w:szCs w:val="24"/>
        </w:rPr>
        <w:t xml:space="preserve"> </w:t>
      </w:r>
      <w:r>
        <w:rPr>
          <w:rFonts w:eastAsia="Times New Roman" w:cs="Times New Roman"/>
          <w:szCs w:val="24"/>
        </w:rPr>
        <w:t>να</w:t>
      </w:r>
      <w:r w:rsidRPr="00796230">
        <w:rPr>
          <w:rFonts w:eastAsia="Times New Roman" w:cs="Times New Roman"/>
          <w:szCs w:val="24"/>
        </w:rPr>
        <w:t xml:space="preserve"> ενισχύσουμε με θεσμικό και δημοκρατικό τρόπο τον αγώνα για την προάσπιση των </w:t>
      </w:r>
      <w:r w:rsidRPr="00796230">
        <w:rPr>
          <w:rFonts w:eastAsia="Times New Roman" w:cs="Times New Roman"/>
          <w:szCs w:val="24"/>
        </w:rPr>
        <w:t>ανθρωπίνων δικαιωμάτων</w:t>
      </w:r>
      <w:r>
        <w:rPr>
          <w:rFonts w:eastAsia="Times New Roman" w:cs="Times New Roman"/>
          <w:szCs w:val="24"/>
        </w:rPr>
        <w:t>,</w:t>
      </w:r>
      <w:r w:rsidRPr="00796230">
        <w:rPr>
          <w:rFonts w:eastAsia="Times New Roman" w:cs="Times New Roman"/>
          <w:szCs w:val="24"/>
        </w:rPr>
        <w:t xml:space="preserve"> τότε δεν θα συζητάγαμε </w:t>
      </w:r>
      <w:r w:rsidRPr="00796230">
        <w:rPr>
          <w:rFonts w:eastAsia="Times New Roman" w:cs="Times New Roman"/>
          <w:szCs w:val="24"/>
        </w:rPr>
        <w:t>στ</w:t>
      </w:r>
      <w:r>
        <w:rPr>
          <w:rFonts w:eastAsia="Times New Roman" w:cs="Times New Roman"/>
          <w:szCs w:val="24"/>
        </w:rPr>
        <w:t>ο</w:t>
      </w:r>
      <w:r w:rsidRPr="00796230">
        <w:rPr>
          <w:rFonts w:eastAsia="Times New Roman" w:cs="Times New Roman"/>
          <w:szCs w:val="24"/>
        </w:rPr>
        <w:t xml:space="preserve"> πλαίσι</w:t>
      </w:r>
      <w:r>
        <w:rPr>
          <w:rFonts w:eastAsia="Times New Roman" w:cs="Times New Roman"/>
          <w:szCs w:val="24"/>
        </w:rPr>
        <w:t>ο</w:t>
      </w:r>
      <w:r w:rsidRPr="00796230">
        <w:rPr>
          <w:rFonts w:eastAsia="Times New Roman" w:cs="Times New Roman"/>
          <w:szCs w:val="24"/>
        </w:rPr>
        <w:t xml:space="preserve"> ενός μόνο άρθρου</w:t>
      </w:r>
      <w:r>
        <w:rPr>
          <w:rFonts w:eastAsia="Times New Roman" w:cs="Times New Roman"/>
          <w:szCs w:val="24"/>
        </w:rPr>
        <w:t>,</w:t>
      </w:r>
      <w:r w:rsidRPr="00796230">
        <w:rPr>
          <w:rFonts w:eastAsia="Times New Roman" w:cs="Times New Roman"/>
          <w:szCs w:val="24"/>
        </w:rPr>
        <w:t xml:space="preserve"> του άρθρου 10</w:t>
      </w:r>
      <w:r>
        <w:rPr>
          <w:rFonts w:eastAsia="Times New Roman" w:cs="Times New Roman"/>
          <w:szCs w:val="24"/>
        </w:rPr>
        <w:t>,</w:t>
      </w:r>
      <w:r w:rsidRPr="00796230">
        <w:rPr>
          <w:rFonts w:eastAsia="Times New Roman" w:cs="Times New Roman"/>
          <w:szCs w:val="24"/>
        </w:rPr>
        <w:t xml:space="preserve"> σε έ</w:t>
      </w:r>
      <w:r>
        <w:rPr>
          <w:rFonts w:eastAsia="Times New Roman" w:cs="Times New Roman"/>
          <w:szCs w:val="24"/>
        </w:rPr>
        <w:t>να άσχετο ουσιαστικά νομοσχέδιο</w:t>
      </w:r>
      <w:r w:rsidRPr="00796230">
        <w:rPr>
          <w:rFonts w:eastAsia="Times New Roman" w:cs="Times New Roman"/>
          <w:szCs w:val="24"/>
        </w:rPr>
        <w:t xml:space="preserve"> με τα ανθρώπινα δικαιώματα</w:t>
      </w:r>
      <w:r>
        <w:rPr>
          <w:rFonts w:eastAsia="Times New Roman" w:cs="Times New Roman"/>
          <w:szCs w:val="24"/>
        </w:rPr>
        <w:t>.</w:t>
      </w:r>
      <w:r w:rsidRPr="00796230">
        <w:rPr>
          <w:rFonts w:eastAsia="Times New Roman" w:cs="Times New Roman"/>
          <w:szCs w:val="24"/>
        </w:rPr>
        <w:t xml:space="preserve"> Η συζήτηση αυτή θα έπρεπε να γίνεται σε συνέχεια μιας εξαντλητικής δημόσιας διαβούλευσης για τα ανθρώπινα δι</w:t>
      </w:r>
      <w:r>
        <w:rPr>
          <w:rFonts w:eastAsia="Times New Roman" w:cs="Times New Roman"/>
          <w:szCs w:val="24"/>
        </w:rPr>
        <w:t>καιώ</w:t>
      </w:r>
      <w:r>
        <w:rPr>
          <w:rFonts w:eastAsia="Times New Roman" w:cs="Times New Roman"/>
          <w:szCs w:val="24"/>
        </w:rPr>
        <w:lastRenderedPageBreak/>
        <w:t>ματα και επί ενός ολόκληρου, αυτόνομου</w:t>
      </w:r>
      <w:r w:rsidRPr="00796230">
        <w:rPr>
          <w:rFonts w:eastAsia="Times New Roman" w:cs="Times New Roman"/>
          <w:szCs w:val="24"/>
        </w:rPr>
        <w:t xml:space="preserve"> και αυτοτελούς νομοσχεδίου</w:t>
      </w:r>
      <w:r>
        <w:rPr>
          <w:rFonts w:eastAsia="Times New Roman" w:cs="Times New Roman"/>
          <w:szCs w:val="24"/>
        </w:rPr>
        <w:t>,</w:t>
      </w:r>
      <w:r w:rsidRPr="00796230">
        <w:rPr>
          <w:rFonts w:eastAsia="Times New Roman" w:cs="Times New Roman"/>
          <w:szCs w:val="24"/>
        </w:rPr>
        <w:t xml:space="preserve"> το οποίο</w:t>
      </w:r>
      <w:r>
        <w:rPr>
          <w:rFonts w:eastAsia="Times New Roman" w:cs="Times New Roman"/>
          <w:szCs w:val="24"/>
        </w:rPr>
        <w:t>,</w:t>
      </w:r>
      <w:r w:rsidRPr="00796230">
        <w:rPr>
          <w:rFonts w:eastAsia="Times New Roman" w:cs="Times New Roman"/>
          <w:szCs w:val="24"/>
        </w:rPr>
        <w:t xml:space="preserve"> αφού θα φρόντι</w:t>
      </w:r>
      <w:r>
        <w:rPr>
          <w:rFonts w:eastAsia="Times New Roman" w:cs="Times New Roman"/>
          <w:szCs w:val="24"/>
        </w:rPr>
        <w:t>ζε να έλυνε πρώτα τ</w:t>
      </w:r>
      <w:r w:rsidRPr="00796230">
        <w:rPr>
          <w:rFonts w:eastAsia="Times New Roman" w:cs="Times New Roman"/>
          <w:szCs w:val="24"/>
        </w:rPr>
        <w:t>α πρακτικά και λειτουργικά προβλή</w:t>
      </w:r>
      <w:r w:rsidRPr="00796230">
        <w:rPr>
          <w:rFonts w:eastAsia="Times New Roman" w:cs="Times New Roman"/>
          <w:szCs w:val="24"/>
        </w:rPr>
        <w:t>ματα της επιτροπής</w:t>
      </w:r>
      <w:r>
        <w:rPr>
          <w:rFonts w:eastAsia="Times New Roman" w:cs="Times New Roman"/>
          <w:szCs w:val="24"/>
        </w:rPr>
        <w:t>,</w:t>
      </w:r>
      <w:r w:rsidRPr="00796230">
        <w:rPr>
          <w:rFonts w:eastAsia="Times New Roman" w:cs="Times New Roman"/>
          <w:szCs w:val="24"/>
        </w:rPr>
        <w:t xml:space="preserve"> μετά θα φρόντιζε επίσης να προσπαθήσει να είναι χρήσιμη</w:t>
      </w:r>
      <w:r>
        <w:rPr>
          <w:rFonts w:eastAsia="Times New Roman" w:cs="Times New Roman"/>
          <w:szCs w:val="24"/>
        </w:rPr>
        <w:t>.</w:t>
      </w:r>
      <w:r w:rsidRPr="00796230">
        <w:rPr>
          <w:rFonts w:eastAsia="Times New Roman" w:cs="Times New Roman"/>
          <w:szCs w:val="24"/>
        </w:rPr>
        <w:t xml:space="preserve"> Ιδιαίτερα στο δικό μας νομοθετικό έργο θα κοίταζε να αυξήσει την αν</w:t>
      </w:r>
      <w:r>
        <w:rPr>
          <w:rFonts w:eastAsia="Times New Roman" w:cs="Times New Roman"/>
          <w:szCs w:val="24"/>
        </w:rPr>
        <w:t>τιπροσωπευτικότητα της ολομέλειά</w:t>
      </w:r>
      <w:r w:rsidRPr="00796230">
        <w:rPr>
          <w:rFonts w:eastAsia="Times New Roman" w:cs="Times New Roman"/>
          <w:szCs w:val="24"/>
        </w:rPr>
        <w:t xml:space="preserve">ς </w:t>
      </w:r>
      <w:r>
        <w:rPr>
          <w:rFonts w:eastAsia="Times New Roman" w:cs="Times New Roman"/>
          <w:szCs w:val="24"/>
        </w:rPr>
        <w:t>της.</w:t>
      </w:r>
      <w:r w:rsidRPr="00796230">
        <w:rPr>
          <w:rFonts w:eastAsia="Times New Roman" w:cs="Times New Roman"/>
          <w:szCs w:val="24"/>
        </w:rPr>
        <w:t xml:space="preserve"> </w:t>
      </w:r>
    </w:p>
    <w:p w14:paraId="25E0A77A"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t>Με λίγα λόγια</w:t>
      </w:r>
      <w:r>
        <w:rPr>
          <w:rFonts w:eastAsia="Times New Roman" w:cs="Times New Roman"/>
          <w:szCs w:val="24"/>
        </w:rPr>
        <w:t>,</w:t>
      </w:r>
      <w:r w:rsidRPr="00796230">
        <w:rPr>
          <w:rFonts w:eastAsia="Times New Roman" w:cs="Times New Roman"/>
          <w:szCs w:val="24"/>
        </w:rPr>
        <w:t xml:space="preserve"> κυρίες και κύριοι της Κυβέρνησης</w:t>
      </w:r>
      <w:r>
        <w:rPr>
          <w:rFonts w:eastAsia="Times New Roman" w:cs="Times New Roman"/>
          <w:szCs w:val="24"/>
        </w:rPr>
        <w:t>,</w:t>
      </w:r>
      <w:r w:rsidRPr="00796230">
        <w:rPr>
          <w:rFonts w:eastAsia="Times New Roman" w:cs="Times New Roman"/>
          <w:szCs w:val="24"/>
        </w:rPr>
        <w:t xml:space="preserve"> αυτό το οποίο κάνετε σή</w:t>
      </w:r>
      <w:r w:rsidRPr="00796230">
        <w:rPr>
          <w:rFonts w:eastAsia="Times New Roman" w:cs="Times New Roman"/>
          <w:szCs w:val="24"/>
        </w:rPr>
        <w:t>μερα είναι να κόβετε εισιτήρια σε ένα τρένο που δεν θα ξεκινήσει ποτέ από τον σταθμό</w:t>
      </w:r>
      <w:r>
        <w:rPr>
          <w:rFonts w:eastAsia="Times New Roman" w:cs="Times New Roman"/>
          <w:szCs w:val="24"/>
        </w:rPr>
        <w:t>.</w:t>
      </w:r>
      <w:r w:rsidRPr="00796230">
        <w:rPr>
          <w:rFonts w:eastAsia="Times New Roman" w:cs="Times New Roman"/>
          <w:szCs w:val="24"/>
        </w:rPr>
        <w:t xml:space="preserve"> Ας </w:t>
      </w:r>
      <w:r>
        <w:rPr>
          <w:rFonts w:eastAsia="Times New Roman" w:cs="Times New Roman"/>
          <w:szCs w:val="24"/>
        </w:rPr>
        <w:t>ανέβουν λ</w:t>
      </w:r>
      <w:r w:rsidRPr="00796230">
        <w:rPr>
          <w:rFonts w:eastAsia="Times New Roman" w:cs="Times New Roman"/>
          <w:szCs w:val="24"/>
        </w:rPr>
        <w:t xml:space="preserve">οιπόν όσοι </w:t>
      </w:r>
      <w:r>
        <w:rPr>
          <w:rFonts w:eastAsia="Times New Roman" w:cs="Times New Roman"/>
          <w:szCs w:val="24"/>
        </w:rPr>
        <w:t>χωράνε, ας</w:t>
      </w:r>
      <w:r w:rsidRPr="00796230">
        <w:rPr>
          <w:rFonts w:eastAsia="Times New Roman" w:cs="Times New Roman"/>
          <w:szCs w:val="24"/>
        </w:rPr>
        <w:t xml:space="preserve"> ανέβουν ακόμα και όσοι δεν χωράνε σε αυτό</w:t>
      </w:r>
      <w:r>
        <w:rPr>
          <w:rFonts w:eastAsia="Times New Roman" w:cs="Times New Roman"/>
          <w:szCs w:val="24"/>
        </w:rPr>
        <w:t>.</w:t>
      </w:r>
      <w:r w:rsidRPr="00796230">
        <w:rPr>
          <w:rFonts w:eastAsia="Times New Roman" w:cs="Times New Roman"/>
          <w:szCs w:val="24"/>
        </w:rPr>
        <w:t xml:space="preserve"> Δεν έχει κα</w:t>
      </w:r>
      <w:r>
        <w:rPr>
          <w:rFonts w:eastAsia="Times New Roman" w:cs="Times New Roman"/>
          <w:szCs w:val="24"/>
        </w:rPr>
        <w:t>μ</w:t>
      </w:r>
      <w:r w:rsidRPr="00796230">
        <w:rPr>
          <w:rFonts w:eastAsia="Times New Roman" w:cs="Times New Roman"/>
          <w:szCs w:val="24"/>
        </w:rPr>
        <w:t>μία σημασία</w:t>
      </w:r>
      <w:r>
        <w:rPr>
          <w:rFonts w:eastAsia="Times New Roman" w:cs="Times New Roman"/>
          <w:szCs w:val="24"/>
        </w:rPr>
        <w:t>,</w:t>
      </w:r>
      <w:r w:rsidRPr="00796230">
        <w:rPr>
          <w:rFonts w:eastAsia="Times New Roman" w:cs="Times New Roman"/>
          <w:szCs w:val="24"/>
        </w:rPr>
        <w:t xml:space="preserve"> γιατί πολύ απλά το τρένο δεν πρόκειται να ξεκινήσει από τον σταθμό</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γ</w:t>
      </w:r>
      <w:r w:rsidRPr="00796230">
        <w:rPr>
          <w:rFonts w:eastAsia="Times New Roman" w:cs="Times New Roman"/>
          <w:szCs w:val="24"/>
        </w:rPr>
        <w:t>ιατί δεν έχει καύ</w:t>
      </w:r>
      <w:r>
        <w:rPr>
          <w:rFonts w:eastAsia="Times New Roman" w:cs="Times New Roman"/>
          <w:szCs w:val="24"/>
        </w:rPr>
        <w:t xml:space="preserve">σιμα, γιατί δεν έχει οδηγό, </w:t>
      </w:r>
      <w:r w:rsidRPr="00796230">
        <w:rPr>
          <w:rFonts w:eastAsia="Times New Roman" w:cs="Times New Roman"/>
          <w:szCs w:val="24"/>
        </w:rPr>
        <w:t>γιατί δεν έχει ράγες</w:t>
      </w:r>
      <w:r>
        <w:rPr>
          <w:rFonts w:eastAsia="Times New Roman" w:cs="Times New Roman"/>
          <w:szCs w:val="24"/>
        </w:rPr>
        <w:t>,</w:t>
      </w:r>
      <w:r w:rsidRPr="00796230">
        <w:rPr>
          <w:rFonts w:eastAsia="Times New Roman" w:cs="Times New Roman"/>
          <w:szCs w:val="24"/>
        </w:rPr>
        <w:t xml:space="preserve"> γιατί δεν έχουμε φροντίσει για όλα αυτά για να ξεκινήσει το τρένο αυτό</w:t>
      </w:r>
      <w:r>
        <w:rPr>
          <w:rFonts w:eastAsia="Times New Roman" w:cs="Times New Roman"/>
          <w:szCs w:val="24"/>
        </w:rPr>
        <w:t>. Γι’</w:t>
      </w:r>
      <w:r w:rsidRPr="00796230">
        <w:rPr>
          <w:rFonts w:eastAsia="Times New Roman" w:cs="Times New Roman"/>
          <w:szCs w:val="24"/>
        </w:rPr>
        <w:t xml:space="preserve"> αυτό και μίλησα στην αρχή της εισήγησής μου γ</w:t>
      </w:r>
      <w:r>
        <w:rPr>
          <w:rFonts w:eastAsia="Times New Roman" w:cs="Times New Roman"/>
          <w:szCs w:val="24"/>
        </w:rPr>
        <w:t>ια την υποκρισία που επικρατεί μ</w:t>
      </w:r>
      <w:r w:rsidRPr="00796230">
        <w:rPr>
          <w:rFonts w:eastAsia="Times New Roman" w:cs="Times New Roman"/>
          <w:szCs w:val="24"/>
        </w:rPr>
        <w:t xml:space="preserve">έσα σε αυτήν την </w:t>
      </w:r>
      <w:r>
        <w:rPr>
          <w:rFonts w:eastAsia="Times New Roman" w:cs="Times New Roman"/>
          <w:szCs w:val="24"/>
        </w:rPr>
        <w:t>Αίθουσα, την</w:t>
      </w:r>
      <w:r w:rsidRPr="00796230">
        <w:rPr>
          <w:rFonts w:eastAsia="Times New Roman" w:cs="Times New Roman"/>
          <w:szCs w:val="24"/>
        </w:rPr>
        <w:t xml:space="preserve"> κοροϊ</w:t>
      </w:r>
      <w:r w:rsidRPr="00796230">
        <w:rPr>
          <w:rFonts w:eastAsia="Times New Roman" w:cs="Times New Roman"/>
          <w:szCs w:val="24"/>
        </w:rPr>
        <w:t>δία</w:t>
      </w:r>
      <w:r>
        <w:rPr>
          <w:rFonts w:eastAsia="Times New Roman" w:cs="Times New Roman"/>
          <w:szCs w:val="24"/>
        </w:rPr>
        <w:t>.</w:t>
      </w:r>
    </w:p>
    <w:p w14:paraId="25E0A77B" w14:textId="77777777" w:rsidR="00464F64" w:rsidRDefault="0016071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Εάν πράγματι</w:t>
      </w:r>
      <w:r>
        <w:rPr>
          <w:rFonts w:eastAsia="Times New Roman" w:cs="Times New Roman"/>
          <w:szCs w:val="24"/>
        </w:rPr>
        <w:t>,</w:t>
      </w:r>
      <w:r>
        <w:rPr>
          <w:rFonts w:eastAsia="Times New Roman" w:cs="Times New Roman"/>
          <w:szCs w:val="24"/>
        </w:rPr>
        <w:t xml:space="preserve"> λ</w:t>
      </w:r>
      <w:r w:rsidRPr="00796230">
        <w:rPr>
          <w:rFonts w:eastAsia="Times New Roman" w:cs="Times New Roman"/>
          <w:szCs w:val="24"/>
        </w:rPr>
        <w:t>οιπόν</w:t>
      </w:r>
      <w:r>
        <w:rPr>
          <w:rFonts w:eastAsia="Times New Roman" w:cs="Times New Roman"/>
          <w:szCs w:val="24"/>
        </w:rPr>
        <w:t>,</w:t>
      </w:r>
      <w:r w:rsidRPr="00796230">
        <w:rPr>
          <w:rFonts w:eastAsia="Times New Roman" w:cs="Times New Roman"/>
          <w:szCs w:val="24"/>
        </w:rPr>
        <w:t xml:space="preserve"> μας ενδιέφεραν τα ανθρώπινα δικαιώματα εδώ στην Ελλάδα</w:t>
      </w:r>
      <w:r>
        <w:rPr>
          <w:rFonts w:eastAsia="Times New Roman" w:cs="Times New Roman"/>
          <w:szCs w:val="24"/>
        </w:rPr>
        <w:t>,</w:t>
      </w:r>
      <w:r w:rsidRPr="00796230">
        <w:rPr>
          <w:rFonts w:eastAsia="Times New Roman" w:cs="Times New Roman"/>
          <w:szCs w:val="24"/>
        </w:rPr>
        <w:t xml:space="preserve"> τότε</w:t>
      </w:r>
      <w:r>
        <w:rPr>
          <w:rFonts w:eastAsia="Times New Roman" w:cs="Times New Roman"/>
          <w:szCs w:val="24"/>
        </w:rPr>
        <w:t>,</w:t>
      </w:r>
      <w:r w:rsidRPr="00796230">
        <w:rPr>
          <w:rFonts w:eastAsia="Times New Roman" w:cs="Times New Roman"/>
          <w:szCs w:val="24"/>
        </w:rPr>
        <w:t xml:space="preserve"> κυρίες και κύριοι συνάδελφοι</w:t>
      </w:r>
      <w:r>
        <w:rPr>
          <w:rFonts w:eastAsia="Times New Roman" w:cs="Times New Roman"/>
          <w:szCs w:val="24"/>
        </w:rPr>
        <w:t>, η Μ</w:t>
      </w:r>
      <w:r w:rsidRPr="00796230">
        <w:rPr>
          <w:rFonts w:eastAsia="Times New Roman" w:cs="Times New Roman"/>
          <w:szCs w:val="24"/>
        </w:rPr>
        <w:t>όρια δεν θα ήταν σε αυτή</w:t>
      </w:r>
      <w:r>
        <w:rPr>
          <w:rFonts w:eastAsia="Times New Roman" w:cs="Times New Roman"/>
          <w:szCs w:val="24"/>
        </w:rPr>
        <w:t>ν</w:t>
      </w:r>
      <w:r w:rsidRPr="00796230">
        <w:rPr>
          <w:rFonts w:eastAsia="Times New Roman" w:cs="Times New Roman"/>
          <w:szCs w:val="24"/>
        </w:rPr>
        <w:t xml:space="preserve"> την κατάστα</w:t>
      </w:r>
      <w:r>
        <w:rPr>
          <w:rFonts w:eastAsia="Times New Roman" w:cs="Times New Roman"/>
          <w:szCs w:val="24"/>
        </w:rPr>
        <w:t>σ</w:t>
      </w:r>
      <w:r w:rsidRPr="00796230">
        <w:rPr>
          <w:rFonts w:eastAsia="Times New Roman" w:cs="Times New Roman"/>
          <w:szCs w:val="24"/>
        </w:rPr>
        <w:t>η</w:t>
      </w:r>
      <w:r>
        <w:rPr>
          <w:rFonts w:eastAsia="Times New Roman" w:cs="Times New Roman"/>
          <w:szCs w:val="24"/>
        </w:rPr>
        <w:t>,</w:t>
      </w:r>
      <w:r w:rsidRPr="00796230">
        <w:rPr>
          <w:rFonts w:eastAsia="Times New Roman" w:cs="Times New Roman"/>
          <w:szCs w:val="24"/>
        </w:rPr>
        <w:t xml:space="preserve"> οι </w:t>
      </w:r>
      <w:r>
        <w:rPr>
          <w:rFonts w:eastAsia="Times New Roman" w:cs="Times New Roman"/>
          <w:szCs w:val="24"/>
        </w:rPr>
        <w:t>φυλακές</w:t>
      </w:r>
      <w:r w:rsidRPr="00796230">
        <w:rPr>
          <w:rFonts w:eastAsia="Times New Roman" w:cs="Times New Roman"/>
          <w:szCs w:val="24"/>
        </w:rPr>
        <w:t xml:space="preserve"> μας </w:t>
      </w:r>
      <w:r w:rsidRPr="00796230">
        <w:rPr>
          <w:rFonts w:eastAsia="Times New Roman" w:cs="Times New Roman"/>
          <w:szCs w:val="24"/>
        </w:rPr>
        <w:lastRenderedPageBreak/>
        <w:t>δεν θα ήταν σε αυτήν την κατάσταση</w:t>
      </w:r>
      <w:r>
        <w:rPr>
          <w:rFonts w:eastAsia="Times New Roman" w:cs="Times New Roman"/>
          <w:szCs w:val="24"/>
        </w:rPr>
        <w:t>,</w:t>
      </w:r>
      <w:r w:rsidRPr="00796230">
        <w:rPr>
          <w:rFonts w:eastAsia="Times New Roman" w:cs="Times New Roman"/>
          <w:szCs w:val="24"/>
        </w:rPr>
        <w:t xml:space="preserve"> η ελληνική κοινωνία η ίδια</w:t>
      </w:r>
      <w:r>
        <w:rPr>
          <w:rFonts w:eastAsia="Times New Roman" w:cs="Times New Roman"/>
          <w:szCs w:val="24"/>
        </w:rPr>
        <w:t>,</w:t>
      </w:r>
      <w:r w:rsidRPr="00796230">
        <w:rPr>
          <w:rFonts w:eastAsia="Times New Roman" w:cs="Times New Roman"/>
          <w:szCs w:val="24"/>
        </w:rPr>
        <w:t xml:space="preserve"> αν μας ενδιέφε</w:t>
      </w:r>
      <w:r w:rsidRPr="00796230">
        <w:rPr>
          <w:rFonts w:eastAsia="Times New Roman" w:cs="Times New Roman"/>
          <w:szCs w:val="24"/>
        </w:rPr>
        <w:t>ραν τα ανθρώπινα δικαιώματα</w:t>
      </w:r>
      <w:r>
        <w:rPr>
          <w:rFonts w:eastAsia="Times New Roman" w:cs="Times New Roman"/>
          <w:szCs w:val="24"/>
        </w:rPr>
        <w:t>,</w:t>
      </w:r>
      <w:r w:rsidRPr="00796230">
        <w:rPr>
          <w:rFonts w:eastAsia="Times New Roman" w:cs="Times New Roman"/>
          <w:szCs w:val="24"/>
        </w:rPr>
        <w:t xml:space="preserve"> δεν θα ήταν σε αυτή</w:t>
      </w:r>
      <w:r>
        <w:rPr>
          <w:rFonts w:eastAsia="Times New Roman" w:cs="Times New Roman"/>
          <w:szCs w:val="24"/>
        </w:rPr>
        <w:t>ν</w:t>
      </w:r>
      <w:r w:rsidRPr="00796230">
        <w:rPr>
          <w:rFonts w:eastAsia="Times New Roman" w:cs="Times New Roman"/>
          <w:szCs w:val="24"/>
        </w:rPr>
        <w:t xml:space="preserve"> την κατάσταση</w:t>
      </w:r>
      <w:r>
        <w:rPr>
          <w:rFonts w:eastAsia="Times New Roman" w:cs="Times New Roman"/>
          <w:szCs w:val="24"/>
        </w:rPr>
        <w:t>.</w:t>
      </w:r>
      <w:r w:rsidRPr="00796230">
        <w:rPr>
          <w:rFonts w:eastAsia="Times New Roman" w:cs="Times New Roman"/>
          <w:szCs w:val="24"/>
        </w:rPr>
        <w:t xml:space="preserve"> Αν θέλετε</w:t>
      </w:r>
      <w:r>
        <w:rPr>
          <w:rFonts w:eastAsia="Times New Roman" w:cs="Times New Roman"/>
          <w:szCs w:val="24"/>
        </w:rPr>
        <w:t>,</w:t>
      </w:r>
      <w:r w:rsidRPr="00796230">
        <w:rPr>
          <w:rFonts w:eastAsia="Times New Roman" w:cs="Times New Roman"/>
          <w:szCs w:val="24"/>
        </w:rPr>
        <w:t xml:space="preserve"> λοιπόν</w:t>
      </w:r>
      <w:r>
        <w:rPr>
          <w:rFonts w:eastAsia="Times New Roman" w:cs="Times New Roman"/>
          <w:szCs w:val="24"/>
        </w:rPr>
        <w:t>,</w:t>
      </w:r>
      <w:r w:rsidRPr="00796230">
        <w:rPr>
          <w:rFonts w:eastAsia="Times New Roman" w:cs="Times New Roman"/>
          <w:szCs w:val="24"/>
        </w:rPr>
        <w:t xml:space="preserve"> να αυξήσετε την αντιπροσωπευτικότητα της</w:t>
      </w:r>
      <w:r>
        <w:rPr>
          <w:rFonts w:eastAsia="Times New Roman" w:cs="Times New Roman"/>
          <w:szCs w:val="24"/>
        </w:rPr>
        <w:t xml:space="preserve"> επιτροπής, τότε δεν θα ευνοούσατε την πολυδιάσπασή</w:t>
      </w:r>
      <w:r w:rsidRPr="00796230">
        <w:rPr>
          <w:rFonts w:eastAsia="Times New Roman" w:cs="Times New Roman"/>
          <w:szCs w:val="24"/>
        </w:rPr>
        <w:t xml:space="preserve"> </w:t>
      </w:r>
      <w:r>
        <w:rPr>
          <w:rFonts w:eastAsia="Times New Roman" w:cs="Times New Roman"/>
          <w:szCs w:val="24"/>
        </w:rPr>
        <w:t>της -γ</w:t>
      </w:r>
      <w:r w:rsidRPr="00796230">
        <w:rPr>
          <w:rFonts w:eastAsia="Times New Roman" w:cs="Times New Roman"/>
          <w:szCs w:val="24"/>
        </w:rPr>
        <w:t>ιατί αυτό κάνετε</w:t>
      </w:r>
      <w:r>
        <w:rPr>
          <w:rFonts w:eastAsia="Times New Roman" w:cs="Times New Roman"/>
          <w:szCs w:val="24"/>
        </w:rPr>
        <w:t>-</w:t>
      </w:r>
      <w:r w:rsidRPr="00796230">
        <w:rPr>
          <w:rFonts w:eastAsia="Times New Roman" w:cs="Times New Roman"/>
          <w:szCs w:val="24"/>
        </w:rPr>
        <w:t xml:space="preserve"> ούτε της κοινότητας των </w:t>
      </w:r>
      <w:proofErr w:type="spellStart"/>
      <w:r w:rsidRPr="00796230">
        <w:rPr>
          <w:rFonts w:eastAsia="Times New Roman" w:cs="Times New Roman"/>
          <w:szCs w:val="24"/>
        </w:rPr>
        <w:t>Ρομά</w:t>
      </w:r>
      <w:proofErr w:type="spellEnd"/>
      <w:r w:rsidRPr="00796230">
        <w:rPr>
          <w:rFonts w:eastAsia="Times New Roman" w:cs="Times New Roman"/>
          <w:szCs w:val="24"/>
        </w:rPr>
        <w:t xml:space="preserve"> ούτε της </w:t>
      </w:r>
      <w:r>
        <w:rPr>
          <w:rFonts w:eastAsia="Times New Roman" w:cs="Times New Roman"/>
          <w:szCs w:val="24"/>
        </w:rPr>
        <w:t xml:space="preserve">κοινότητας των </w:t>
      </w:r>
      <w:r>
        <w:rPr>
          <w:rFonts w:eastAsia="Times New Roman" w:cs="Times New Roman"/>
          <w:szCs w:val="24"/>
        </w:rPr>
        <w:t>ΛΟΑΤΚΙ, αλλά θα τους υποχρεώνατε</w:t>
      </w:r>
      <w:r w:rsidRPr="00796230">
        <w:rPr>
          <w:rFonts w:eastAsia="Times New Roman" w:cs="Times New Roman"/>
          <w:szCs w:val="24"/>
        </w:rPr>
        <w:t xml:space="preserve"> να συνεργαστούν</w:t>
      </w:r>
      <w:r>
        <w:rPr>
          <w:rFonts w:eastAsia="Times New Roman" w:cs="Times New Roman"/>
          <w:szCs w:val="24"/>
        </w:rPr>
        <w:t>.</w:t>
      </w:r>
      <w:r w:rsidRPr="00796230">
        <w:rPr>
          <w:rFonts w:eastAsia="Times New Roman" w:cs="Times New Roman"/>
          <w:szCs w:val="24"/>
        </w:rPr>
        <w:t xml:space="preserve"> Να συνεργαστούν</w:t>
      </w:r>
      <w:r>
        <w:rPr>
          <w:rFonts w:eastAsia="Times New Roman" w:cs="Times New Roman"/>
          <w:szCs w:val="24"/>
        </w:rPr>
        <w:t>!</w:t>
      </w:r>
      <w:r w:rsidRPr="00796230">
        <w:rPr>
          <w:rFonts w:eastAsia="Times New Roman" w:cs="Times New Roman"/>
          <w:szCs w:val="24"/>
        </w:rPr>
        <w:t xml:space="preserve"> Ξέρετε </w:t>
      </w:r>
      <w:r>
        <w:rPr>
          <w:rFonts w:eastAsia="Times New Roman" w:cs="Times New Roman"/>
          <w:szCs w:val="24"/>
        </w:rPr>
        <w:t>τι σημαίνει η</w:t>
      </w:r>
      <w:r w:rsidRPr="00796230">
        <w:rPr>
          <w:rFonts w:eastAsia="Times New Roman" w:cs="Times New Roman"/>
          <w:szCs w:val="24"/>
        </w:rPr>
        <w:t xml:space="preserve"> έκφραση αυτή</w:t>
      </w:r>
      <w:r>
        <w:rPr>
          <w:rFonts w:eastAsia="Times New Roman" w:cs="Times New Roman"/>
          <w:szCs w:val="24"/>
        </w:rPr>
        <w:t>;</w:t>
      </w:r>
      <w:r w:rsidRPr="00796230">
        <w:rPr>
          <w:rFonts w:eastAsia="Times New Roman" w:cs="Times New Roman"/>
          <w:szCs w:val="24"/>
        </w:rPr>
        <w:t xml:space="preserve"> Να συνεργαστούν και να υπερασπιστούν όλοι μαζί ενωμένοι τα δικαιώματά </w:t>
      </w:r>
      <w:r>
        <w:rPr>
          <w:rFonts w:eastAsia="Times New Roman" w:cs="Times New Roman"/>
          <w:szCs w:val="24"/>
        </w:rPr>
        <w:t xml:space="preserve">τους. Γιατί τρεις εκπροσώπους των </w:t>
      </w:r>
      <w:proofErr w:type="spellStart"/>
      <w:r>
        <w:rPr>
          <w:rFonts w:eastAsia="Times New Roman" w:cs="Times New Roman"/>
          <w:szCs w:val="24"/>
        </w:rPr>
        <w:t>Ρομά</w:t>
      </w:r>
      <w:proofErr w:type="spellEnd"/>
      <w:r>
        <w:rPr>
          <w:rFonts w:eastAsia="Times New Roman" w:cs="Times New Roman"/>
          <w:szCs w:val="24"/>
        </w:rPr>
        <w:t>; Γιατί; Έχουν διαφορετικά δικαιώματα; Γιατί π</w:t>
      </w:r>
      <w:r>
        <w:rPr>
          <w:rFonts w:eastAsia="Times New Roman" w:cs="Times New Roman"/>
          <w:szCs w:val="24"/>
        </w:rPr>
        <w:t>έντε εκπροσώπους; Έχουν</w:t>
      </w:r>
      <w:r w:rsidRPr="00796230">
        <w:rPr>
          <w:rFonts w:eastAsia="Times New Roman" w:cs="Times New Roman"/>
          <w:szCs w:val="24"/>
        </w:rPr>
        <w:t xml:space="preserve"> διαφορετικά δικαιώματα</w:t>
      </w:r>
      <w:r>
        <w:rPr>
          <w:rFonts w:eastAsia="Times New Roman" w:cs="Times New Roman"/>
          <w:szCs w:val="24"/>
        </w:rPr>
        <w:t>;</w:t>
      </w:r>
      <w:r w:rsidRPr="00796230">
        <w:rPr>
          <w:rFonts w:eastAsia="Times New Roman" w:cs="Times New Roman"/>
          <w:szCs w:val="24"/>
        </w:rPr>
        <w:t xml:space="preserve"> Δεν έχουν όλοι τα ίδια δικαιώματα</w:t>
      </w:r>
      <w:r>
        <w:rPr>
          <w:rFonts w:eastAsia="Times New Roman" w:cs="Times New Roman"/>
          <w:szCs w:val="24"/>
        </w:rPr>
        <w:t>;</w:t>
      </w:r>
      <w:r w:rsidRPr="00796230">
        <w:rPr>
          <w:rFonts w:eastAsia="Times New Roman" w:cs="Times New Roman"/>
          <w:szCs w:val="24"/>
        </w:rPr>
        <w:t xml:space="preserve"> Όλοι οι Έλληνες πολίτες δεν έχουν τα ίδια δικαιώματα</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Άλλα</w:t>
      </w:r>
      <w:r w:rsidRPr="00796230">
        <w:rPr>
          <w:rFonts w:eastAsia="Times New Roman" w:cs="Times New Roman"/>
          <w:szCs w:val="24"/>
        </w:rPr>
        <w:t xml:space="preserve"> τα δικαιώματα για τους </w:t>
      </w:r>
      <w:proofErr w:type="spellStart"/>
      <w:r w:rsidRPr="00796230">
        <w:rPr>
          <w:rFonts w:eastAsia="Times New Roman" w:cs="Times New Roman"/>
          <w:szCs w:val="24"/>
        </w:rPr>
        <w:t>τρανσέξουαλ</w:t>
      </w:r>
      <w:proofErr w:type="spellEnd"/>
      <w:r w:rsidRPr="00796230">
        <w:rPr>
          <w:rFonts w:eastAsia="Times New Roman" w:cs="Times New Roman"/>
          <w:szCs w:val="24"/>
        </w:rPr>
        <w:t xml:space="preserve"> </w:t>
      </w:r>
      <w:r>
        <w:rPr>
          <w:rFonts w:eastAsia="Times New Roman" w:cs="Times New Roman"/>
          <w:szCs w:val="24"/>
        </w:rPr>
        <w:t>και άλλα</w:t>
      </w:r>
      <w:r w:rsidRPr="00796230">
        <w:rPr>
          <w:rFonts w:eastAsia="Times New Roman" w:cs="Times New Roman"/>
          <w:szCs w:val="24"/>
        </w:rPr>
        <w:t xml:space="preserve"> τα δικαιώματα για τους ομοφυλόφιλους</w:t>
      </w:r>
      <w:r>
        <w:rPr>
          <w:rFonts w:eastAsia="Times New Roman" w:cs="Times New Roman"/>
          <w:szCs w:val="24"/>
        </w:rPr>
        <w:t xml:space="preserve">; </w:t>
      </w:r>
      <w:r w:rsidRPr="00796230">
        <w:rPr>
          <w:rFonts w:eastAsia="Times New Roman" w:cs="Times New Roman"/>
          <w:szCs w:val="24"/>
        </w:rPr>
        <w:t xml:space="preserve">Για </w:t>
      </w:r>
      <w:r>
        <w:rPr>
          <w:rFonts w:eastAsia="Times New Roman" w:cs="Times New Roman"/>
          <w:szCs w:val="24"/>
        </w:rPr>
        <w:t xml:space="preserve">εμάς όλοι οι </w:t>
      </w:r>
      <w:r w:rsidRPr="00796230">
        <w:rPr>
          <w:rFonts w:eastAsia="Times New Roman" w:cs="Times New Roman"/>
          <w:szCs w:val="24"/>
        </w:rPr>
        <w:t>Έλληνες πολίτες</w:t>
      </w:r>
      <w:r w:rsidRPr="00796230">
        <w:rPr>
          <w:rFonts w:eastAsia="Times New Roman" w:cs="Times New Roman"/>
          <w:szCs w:val="24"/>
        </w:rPr>
        <w:t xml:space="preserve"> έχουν τα ίδια δικαιώματα και αντιμετωπίζουν τους ίδιους κινδύνους</w:t>
      </w:r>
      <w:r>
        <w:rPr>
          <w:rFonts w:eastAsia="Times New Roman" w:cs="Times New Roman"/>
          <w:szCs w:val="24"/>
        </w:rPr>
        <w:t>.</w:t>
      </w:r>
      <w:r w:rsidRPr="00796230">
        <w:rPr>
          <w:rFonts w:eastAsia="Times New Roman" w:cs="Times New Roman"/>
          <w:szCs w:val="24"/>
        </w:rPr>
        <w:t xml:space="preserve"> Μόνο μικροκομματικές</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λ</w:t>
      </w:r>
      <w:r w:rsidRPr="00796230">
        <w:rPr>
          <w:rFonts w:eastAsia="Times New Roman" w:cs="Times New Roman"/>
          <w:szCs w:val="24"/>
        </w:rPr>
        <w:t>οιπόν</w:t>
      </w:r>
      <w:r>
        <w:rPr>
          <w:rFonts w:eastAsia="Times New Roman" w:cs="Times New Roman"/>
          <w:szCs w:val="24"/>
        </w:rPr>
        <w:t>,</w:t>
      </w:r>
      <w:r w:rsidRPr="00796230">
        <w:rPr>
          <w:rFonts w:eastAsia="Times New Roman" w:cs="Times New Roman"/>
          <w:szCs w:val="24"/>
        </w:rPr>
        <w:t xml:space="preserve"> σκοπιμότητες εξυπηρετεί η πολυδιάσπαση των κοινωνικών ομάδων</w:t>
      </w:r>
      <w:r>
        <w:rPr>
          <w:rFonts w:eastAsia="Times New Roman" w:cs="Times New Roman"/>
          <w:szCs w:val="24"/>
        </w:rPr>
        <w:t>.</w:t>
      </w:r>
      <w:r w:rsidRPr="00796230">
        <w:rPr>
          <w:rFonts w:eastAsia="Times New Roman" w:cs="Times New Roman"/>
          <w:szCs w:val="24"/>
        </w:rPr>
        <w:t xml:space="preserve"> </w:t>
      </w:r>
    </w:p>
    <w:p w14:paraId="25E0A77C" w14:textId="77777777" w:rsidR="00464F64" w:rsidRDefault="00160710">
      <w:pPr>
        <w:tabs>
          <w:tab w:val="left" w:pos="1905"/>
        </w:tabs>
        <w:spacing w:line="600" w:lineRule="auto"/>
        <w:ind w:firstLine="720"/>
        <w:contextualSpacing/>
        <w:jc w:val="both"/>
        <w:rPr>
          <w:rFonts w:eastAsia="Times New Roman" w:cs="Times New Roman"/>
          <w:szCs w:val="24"/>
        </w:rPr>
      </w:pPr>
      <w:r w:rsidRPr="00796230">
        <w:rPr>
          <w:rFonts w:eastAsia="Times New Roman" w:cs="Times New Roman"/>
          <w:szCs w:val="24"/>
        </w:rPr>
        <w:lastRenderedPageBreak/>
        <w:t xml:space="preserve">Επειδή μίλησα για υποκρισία και πριν κλείσω τον σχολιασμό </w:t>
      </w:r>
      <w:r>
        <w:rPr>
          <w:rFonts w:eastAsia="Times New Roman" w:cs="Times New Roman"/>
          <w:szCs w:val="24"/>
        </w:rPr>
        <w:t>μου για τη σημερινή νομοθετική π</w:t>
      </w:r>
      <w:r w:rsidRPr="00796230">
        <w:rPr>
          <w:rFonts w:eastAsia="Times New Roman" w:cs="Times New Roman"/>
          <w:szCs w:val="24"/>
        </w:rPr>
        <w:t>ρωτοβ</w:t>
      </w:r>
      <w:r w:rsidRPr="00796230">
        <w:rPr>
          <w:rFonts w:eastAsia="Times New Roman" w:cs="Times New Roman"/>
          <w:szCs w:val="24"/>
        </w:rPr>
        <w:t>ουλία της Κυβέρνησης</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θ</w:t>
      </w:r>
      <w:r w:rsidRPr="00796230">
        <w:rPr>
          <w:rFonts w:eastAsia="Times New Roman" w:cs="Times New Roman"/>
          <w:szCs w:val="24"/>
        </w:rPr>
        <w:t>α μου επιτρέψετε να ζητήσω συγ</w:t>
      </w:r>
      <w:r>
        <w:rPr>
          <w:rFonts w:eastAsia="Times New Roman" w:cs="Times New Roman"/>
          <w:szCs w:val="24"/>
        </w:rPr>
        <w:t>γ</w:t>
      </w:r>
      <w:r w:rsidRPr="00796230">
        <w:rPr>
          <w:rFonts w:eastAsia="Times New Roman" w:cs="Times New Roman"/>
          <w:szCs w:val="24"/>
        </w:rPr>
        <w:t>νώμη από τον Καραγκιόζη</w:t>
      </w:r>
      <w:r>
        <w:rPr>
          <w:rFonts w:eastAsia="Times New Roman" w:cs="Times New Roman"/>
          <w:szCs w:val="24"/>
        </w:rPr>
        <w:t>.</w:t>
      </w:r>
      <w:r w:rsidRPr="00796230">
        <w:rPr>
          <w:rFonts w:eastAsia="Times New Roman" w:cs="Times New Roman"/>
          <w:szCs w:val="24"/>
        </w:rPr>
        <w:t xml:space="preserve"> Ένα </w:t>
      </w:r>
      <w:r>
        <w:rPr>
          <w:rFonts w:eastAsia="Times New Roman" w:cs="Times New Roman"/>
          <w:szCs w:val="24"/>
        </w:rPr>
        <w:t>σχόλιο</w:t>
      </w:r>
      <w:r>
        <w:rPr>
          <w:rFonts w:eastAsia="Times New Roman" w:cs="Times New Roman"/>
          <w:szCs w:val="24"/>
        </w:rPr>
        <w:t>,</w:t>
      </w:r>
      <w:r>
        <w:rPr>
          <w:rFonts w:eastAsia="Times New Roman" w:cs="Times New Roman"/>
          <w:szCs w:val="24"/>
        </w:rPr>
        <w:t xml:space="preserve"> λ</w:t>
      </w:r>
      <w:r w:rsidRPr="00796230">
        <w:rPr>
          <w:rFonts w:eastAsia="Times New Roman" w:cs="Times New Roman"/>
          <w:szCs w:val="24"/>
        </w:rPr>
        <w:t>οιπόν</w:t>
      </w:r>
      <w:r>
        <w:rPr>
          <w:rFonts w:eastAsia="Times New Roman" w:cs="Times New Roman"/>
          <w:szCs w:val="24"/>
        </w:rPr>
        <w:t>,</w:t>
      </w:r>
      <w:r w:rsidRPr="00796230">
        <w:rPr>
          <w:rFonts w:eastAsia="Times New Roman" w:cs="Times New Roman"/>
          <w:szCs w:val="24"/>
        </w:rPr>
        <w:t xml:space="preserve"> για την προσπ</w:t>
      </w:r>
      <w:r>
        <w:rPr>
          <w:rFonts w:eastAsia="Times New Roman" w:cs="Times New Roman"/>
          <w:szCs w:val="24"/>
        </w:rPr>
        <w:t>άθεια να κωδικοποιήσετε</w:t>
      </w:r>
      <w:r w:rsidRPr="00796230">
        <w:rPr>
          <w:rFonts w:eastAsia="Times New Roman" w:cs="Times New Roman"/>
          <w:szCs w:val="24"/>
        </w:rPr>
        <w:t xml:space="preserve"> δήθεν το χάος των ελληνικών νόμων</w:t>
      </w:r>
      <w:r>
        <w:rPr>
          <w:rFonts w:eastAsia="Times New Roman" w:cs="Times New Roman"/>
          <w:szCs w:val="24"/>
        </w:rPr>
        <w:t>, ένα σχόλιο για τη</w:t>
      </w:r>
      <w:r w:rsidRPr="00796230">
        <w:rPr>
          <w:rFonts w:eastAsia="Times New Roman" w:cs="Times New Roman"/>
          <w:szCs w:val="24"/>
        </w:rPr>
        <w:t xml:space="preserve"> δή</w:t>
      </w:r>
      <w:r>
        <w:rPr>
          <w:rFonts w:eastAsia="Times New Roman" w:cs="Times New Roman"/>
          <w:szCs w:val="24"/>
        </w:rPr>
        <w:t>θεν νομοθετική σας πρωτοβουλία για καλύτερη νομοθέτηση στη</w:t>
      </w:r>
      <w:r w:rsidRPr="00796230">
        <w:rPr>
          <w:rFonts w:eastAsia="Times New Roman" w:cs="Times New Roman"/>
          <w:szCs w:val="24"/>
        </w:rPr>
        <w:t xml:space="preserve"> Βουλή </w:t>
      </w:r>
      <w:r w:rsidRPr="00796230">
        <w:rPr>
          <w:rFonts w:eastAsia="Times New Roman" w:cs="Times New Roman"/>
          <w:szCs w:val="24"/>
        </w:rPr>
        <w:t>των Ελλήνων</w:t>
      </w:r>
      <w:r>
        <w:rPr>
          <w:rFonts w:eastAsia="Times New Roman" w:cs="Times New Roman"/>
          <w:szCs w:val="24"/>
        </w:rPr>
        <w:t>. Καραγκιοζιλίκια,</w:t>
      </w:r>
      <w:r w:rsidRPr="00796230">
        <w:rPr>
          <w:rFonts w:eastAsia="Times New Roman" w:cs="Times New Roman"/>
          <w:szCs w:val="24"/>
        </w:rPr>
        <w:t xml:space="preserve"> αγαπητοί συνάδελφοι</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Αυτή είναι η</w:t>
      </w:r>
      <w:r w:rsidRPr="00796230">
        <w:rPr>
          <w:rFonts w:eastAsia="Times New Roman" w:cs="Times New Roman"/>
          <w:szCs w:val="24"/>
        </w:rPr>
        <w:t xml:space="preserve"> λέξη που ταιριάζει στην προσπάθεια την οποία κάνετε</w:t>
      </w:r>
      <w:r>
        <w:rPr>
          <w:rFonts w:eastAsia="Times New Roman" w:cs="Times New Roman"/>
          <w:szCs w:val="24"/>
        </w:rPr>
        <w:t xml:space="preserve">. </w:t>
      </w:r>
      <w:r w:rsidRPr="00796230">
        <w:rPr>
          <w:rFonts w:eastAsia="Times New Roman" w:cs="Times New Roman"/>
          <w:szCs w:val="24"/>
        </w:rPr>
        <w:t>Και λυπάμαι πάρα πολύ που το λέω εγώ από αυτό το Βήμα σε αυτήν την Α</w:t>
      </w:r>
      <w:r>
        <w:rPr>
          <w:rFonts w:eastAsia="Times New Roman" w:cs="Times New Roman"/>
          <w:szCs w:val="24"/>
        </w:rPr>
        <w:t>ί</w:t>
      </w:r>
      <w:r w:rsidRPr="00796230">
        <w:rPr>
          <w:rFonts w:eastAsia="Times New Roman" w:cs="Times New Roman"/>
          <w:szCs w:val="24"/>
        </w:rPr>
        <w:t>θουσα</w:t>
      </w:r>
      <w:r>
        <w:rPr>
          <w:rFonts w:eastAsia="Times New Roman" w:cs="Times New Roman"/>
          <w:szCs w:val="24"/>
        </w:rPr>
        <w:t xml:space="preserve">. </w:t>
      </w:r>
      <w:r w:rsidRPr="00796230">
        <w:rPr>
          <w:rFonts w:eastAsia="Times New Roman" w:cs="Times New Roman"/>
          <w:szCs w:val="24"/>
        </w:rPr>
        <w:t>Λυπάμαι πολύ για τον τρόπο σκέψης</w:t>
      </w:r>
      <w:r>
        <w:rPr>
          <w:rFonts w:eastAsia="Times New Roman" w:cs="Times New Roman"/>
          <w:szCs w:val="24"/>
        </w:rPr>
        <w:t>.</w:t>
      </w:r>
      <w:r w:rsidRPr="00796230">
        <w:rPr>
          <w:rFonts w:eastAsia="Times New Roman" w:cs="Times New Roman"/>
          <w:szCs w:val="24"/>
        </w:rPr>
        <w:t xml:space="preserve"> Λυπάμαι πολύ για τον τρόπο α</w:t>
      </w:r>
      <w:r w:rsidRPr="00796230">
        <w:rPr>
          <w:rFonts w:eastAsia="Times New Roman" w:cs="Times New Roman"/>
          <w:szCs w:val="24"/>
        </w:rPr>
        <w:t>ντιμετώπισης</w:t>
      </w:r>
      <w:r>
        <w:rPr>
          <w:rFonts w:eastAsia="Times New Roman" w:cs="Times New Roman"/>
          <w:szCs w:val="24"/>
        </w:rPr>
        <w:t>.</w:t>
      </w:r>
      <w:r w:rsidRPr="00796230">
        <w:rPr>
          <w:rFonts w:eastAsia="Times New Roman" w:cs="Times New Roman"/>
          <w:szCs w:val="24"/>
        </w:rPr>
        <w:t xml:space="preserve"> Λυπάμαι για την κοροϊδία</w:t>
      </w:r>
      <w:r>
        <w:rPr>
          <w:rFonts w:eastAsia="Times New Roman" w:cs="Times New Roman"/>
          <w:szCs w:val="24"/>
        </w:rPr>
        <w:t>, τη</w:t>
      </w:r>
      <w:r w:rsidRPr="00796230">
        <w:rPr>
          <w:rFonts w:eastAsia="Times New Roman" w:cs="Times New Roman"/>
          <w:szCs w:val="24"/>
        </w:rPr>
        <w:t xml:space="preserve"> συνεχόμενη κοροϊδία</w:t>
      </w:r>
      <w:r>
        <w:rPr>
          <w:rFonts w:eastAsia="Times New Roman" w:cs="Times New Roman"/>
          <w:szCs w:val="24"/>
        </w:rPr>
        <w:t xml:space="preserve">. Λυπάμαι </w:t>
      </w:r>
      <w:r w:rsidRPr="00796230">
        <w:rPr>
          <w:rFonts w:eastAsia="Times New Roman" w:cs="Times New Roman"/>
          <w:szCs w:val="24"/>
        </w:rPr>
        <w:t>για το ψέμα και θυμώνω</w:t>
      </w:r>
      <w:r>
        <w:rPr>
          <w:rFonts w:eastAsia="Times New Roman" w:cs="Times New Roman"/>
          <w:szCs w:val="24"/>
        </w:rPr>
        <w:t>. Θυμώνω γ</w:t>
      </w:r>
      <w:r w:rsidRPr="00796230">
        <w:rPr>
          <w:rFonts w:eastAsia="Times New Roman" w:cs="Times New Roman"/>
          <w:szCs w:val="24"/>
        </w:rPr>
        <w:t>ιατί δεν έχει αλλάξει τίποτα</w:t>
      </w:r>
      <w:r>
        <w:rPr>
          <w:rFonts w:eastAsia="Times New Roman" w:cs="Times New Roman"/>
          <w:szCs w:val="24"/>
        </w:rPr>
        <w:t>,</w:t>
      </w:r>
      <w:r w:rsidRPr="00796230">
        <w:rPr>
          <w:rFonts w:eastAsia="Times New Roman" w:cs="Times New Roman"/>
          <w:szCs w:val="24"/>
        </w:rPr>
        <w:t xml:space="preserve"> </w:t>
      </w:r>
      <w:r>
        <w:rPr>
          <w:rFonts w:eastAsia="Times New Roman" w:cs="Times New Roman"/>
          <w:szCs w:val="24"/>
        </w:rPr>
        <w:t>δ</w:t>
      </w:r>
      <w:r w:rsidRPr="00796230">
        <w:rPr>
          <w:rFonts w:eastAsia="Times New Roman" w:cs="Times New Roman"/>
          <w:szCs w:val="24"/>
        </w:rPr>
        <w:t>εν έχει γίνει μάθημα το πάθημα</w:t>
      </w:r>
      <w:r>
        <w:rPr>
          <w:rFonts w:eastAsia="Times New Roman" w:cs="Times New Roman"/>
          <w:szCs w:val="24"/>
        </w:rPr>
        <w:t>,</w:t>
      </w:r>
      <w:r w:rsidRPr="00796230">
        <w:rPr>
          <w:rFonts w:eastAsia="Times New Roman" w:cs="Times New Roman"/>
          <w:szCs w:val="24"/>
        </w:rPr>
        <w:t xml:space="preserve"> δεν έχει γίνει κατανοητό ότι είμαστε στη Βουλή των Ελλήνων</w:t>
      </w:r>
      <w:r>
        <w:rPr>
          <w:rFonts w:eastAsia="Times New Roman" w:cs="Times New Roman"/>
          <w:szCs w:val="24"/>
        </w:rPr>
        <w:t>,</w:t>
      </w:r>
      <w:r w:rsidRPr="00796230">
        <w:rPr>
          <w:rFonts w:eastAsia="Times New Roman" w:cs="Times New Roman"/>
          <w:szCs w:val="24"/>
        </w:rPr>
        <w:t xml:space="preserve"> δεν έχει γίνει κατανοητό ότι είσαστε η Κυβέρνηση όλων των Ελλήνων</w:t>
      </w:r>
      <w:r>
        <w:rPr>
          <w:rFonts w:eastAsia="Times New Roman" w:cs="Times New Roman"/>
          <w:szCs w:val="24"/>
        </w:rPr>
        <w:t>.</w:t>
      </w:r>
      <w:r w:rsidRPr="00796230">
        <w:rPr>
          <w:rFonts w:eastAsia="Times New Roman" w:cs="Times New Roman"/>
          <w:szCs w:val="24"/>
        </w:rPr>
        <w:t xml:space="preserve"> </w:t>
      </w:r>
    </w:p>
    <w:p w14:paraId="25E0A77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Με τέτοια </w:t>
      </w:r>
      <w:r w:rsidRPr="007F4CAD">
        <w:rPr>
          <w:rFonts w:eastAsia="Times New Roman"/>
          <w:color w:val="000000" w:themeColor="text1"/>
          <w:szCs w:val="24"/>
        </w:rPr>
        <w:t xml:space="preserve">αντιμετώπιση </w:t>
      </w:r>
      <w:r>
        <w:rPr>
          <w:rFonts w:eastAsia="Times New Roman"/>
          <w:color w:val="000000" w:themeColor="text1"/>
          <w:szCs w:val="24"/>
        </w:rPr>
        <w:t>ν</w:t>
      </w:r>
      <w:r w:rsidRPr="007F4CAD">
        <w:rPr>
          <w:rFonts w:eastAsia="Times New Roman"/>
          <w:color w:val="000000" w:themeColor="text1"/>
          <w:szCs w:val="24"/>
        </w:rPr>
        <w:t xml:space="preserve">α μη διερωτάται </w:t>
      </w:r>
      <w:r>
        <w:rPr>
          <w:rFonts w:eastAsia="Times New Roman"/>
          <w:color w:val="000000" w:themeColor="text1"/>
          <w:szCs w:val="24"/>
        </w:rPr>
        <w:t xml:space="preserve">ο </w:t>
      </w:r>
      <w:r w:rsidRPr="007F4CAD">
        <w:rPr>
          <w:rFonts w:eastAsia="Times New Roman"/>
          <w:color w:val="000000" w:themeColor="text1"/>
          <w:szCs w:val="24"/>
        </w:rPr>
        <w:t>ελληνικός λαός γιατί ο δρόμος είναι μακρύς και δύσκολος</w:t>
      </w:r>
      <w:r>
        <w:rPr>
          <w:rFonts w:eastAsia="Times New Roman"/>
          <w:color w:val="000000" w:themeColor="text1"/>
          <w:szCs w:val="24"/>
        </w:rPr>
        <w:t>, αυτός που έ</w:t>
      </w:r>
      <w:r>
        <w:rPr>
          <w:rFonts w:eastAsia="Times New Roman"/>
          <w:color w:val="000000" w:themeColor="text1"/>
          <w:szCs w:val="24"/>
        </w:rPr>
        <w:lastRenderedPageBreak/>
        <w:t>χουμε να κάνουμε ό</w:t>
      </w:r>
      <w:r w:rsidRPr="007F4CAD">
        <w:rPr>
          <w:rFonts w:eastAsia="Times New Roman"/>
          <w:color w:val="000000" w:themeColor="text1"/>
          <w:szCs w:val="24"/>
        </w:rPr>
        <w:t xml:space="preserve">λοι μαζί από όποια θέση </w:t>
      </w:r>
      <w:r>
        <w:rPr>
          <w:rFonts w:eastAsia="Times New Roman"/>
          <w:color w:val="000000" w:themeColor="text1"/>
          <w:szCs w:val="24"/>
        </w:rPr>
        <w:t xml:space="preserve">βρισκόμαστε </w:t>
      </w:r>
      <w:r w:rsidRPr="007F4CAD">
        <w:rPr>
          <w:rFonts w:eastAsia="Times New Roman"/>
          <w:color w:val="000000" w:themeColor="text1"/>
          <w:szCs w:val="24"/>
        </w:rPr>
        <w:t>ο καθένας</w:t>
      </w:r>
      <w:r>
        <w:rPr>
          <w:rFonts w:eastAsia="Times New Roman"/>
          <w:color w:val="000000" w:themeColor="text1"/>
          <w:szCs w:val="24"/>
        </w:rPr>
        <w:t>,</w:t>
      </w:r>
      <w:r w:rsidRPr="007F4CAD">
        <w:rPr>
          <w:rFonts w:eastAsia="Times New Roman"/>
          <w:color w:val="000000" w:themeColor="text1"/>
          <w:szCs w:val="24"/>
        </w:rPr>
        <w:t xml:space="preserve"> από </w:t>
      </w:r>
      <w:r>
        <w:rPr>
          <w:rFonts w:eastAsia="Times New Roman"/>
          <w:color w:val="000000" w:themeColor="text1"/>
          <w:szCs w:val="24"/>
        </w:rPr>
        <w:t>μια</w:t>
      </w:r>
      <w:r w:rsidRPr="007F4CAD">
        <w:rPr>
          <w:rFonts w:eastAsia="Times New Roman"/>
          <w:color w:val="000000" w:themeColor="text1"/>
          <w:szCs w:val="24"/>
        </w:rPr>
        <w:t xml:space="preserve"> θέση</w:t>
      </w:r>
      <w:r w:rsidRPr="007F4CAD">
        <w:rPr>
          <w:rFonts w:eastAsia="Times New Roman"/>
          <w:color w:val="000000" w:themeColor="text1"/>
          <w:szCs w:val="24"/>
        </w:rPr>
        <w:t xml:space="preserve"> ευθύνης</w:t>
      </w:r>
      <w:r>
        <w:rPr>
          <w:rFonts w:eastAsia="Times New Roman"/>
          <w:color w:val="000000" w:themeColor="text1"/>
          <w:szCs w:val="24"/>
        </w:rPr>
        <w:t>,</w:t>
      </w:r>
      <w:r w:rsidRPr="007F4CAD">
        <w:rPr>
          <w:rFonts w:eastAsia="Times New Roman"/>
          <w:color w:val="000000" w:themeColor="text1"/>
          <w:szCs w:val="24"/>
        </w:rPr>
        <w:t xml:space="preserve"> ανευθυνότητας</w:t>
      </w:r>
      <w:r>
        <w:rPr>
          <w:rFonts w:eastAsia="Times New Roman"/>
          <w:color w:val="000000" w:themeColor="text1"/>
          <w:szCs w:val="24"/>
        </w:rPr>
        <w:t>,</w:t>
      </w:r>
      <w:r w:rsidRPr="007F4CAD">
        <w:rPr>
          <w:rFonts w:eastAsia="Times New Roman"/>
          <w:color w:val="000000" w:themeColor="text1"/>
          <w:szCs w:val="24"/>
        </w:rPr>
        <w:t xml:space="preserve"> από </w:t>
      </w:r>
      <w:r>
        <w:rPr>
          <w:rFonts w:eastAsia="Times New Roman"/>
          <w:color w:val="000000" w:themeColor="text1"/>
          <w:szCs w:val="24"/>
        </w:rPr>
        <w:t>μια</w:t>
      </w:r>
      <w:r w:rsidRPr="007F4CAD">
        <w:rPr>
          <w:rFonts w:eastAsia="Times New Roman"/>
          <w:color w:val="000000" w:themeColor="text1"/>
          <w:szCs w:val="24"/>
        </w:rPr>
        <w:t xml:space="preserve"> θέση που να κατακρίνει </w:t>
      </w:r>
      <w:r>
        <w:rPr>
          <w:rFonts w:eastAsia="Times New Roman"/>
          <w:color w:val="000000" w:themeColor="text1"/>
          <w:szCs w:val="24"/>
        </w:rPr>
        <w:t xml:space="preserve">ο λαός </w:t>
      </w:r>
      <w:r w:rsidRPr="007F4CAD">
        <w:rPr>
          <w:rFonts w:eastAsia="Times New Roman"/>
          <w:color w:val="000000" w:themeColor="text1"/>
          <w:szCs w:val="24"/>
        </w:rPr>
        <w:t xml:space="preserve">έξω στα πεζοδρόμια για </w:t>
      </w:r>
      <w:r>
        <w:rPr>
          <w:rFonts w:eastAsia="Times New Roman"/>
          <w:color w:val="000000" w:themeColor="text1"/>
          <w:szCs w:val="24"/>
        </w:rPr>
        <w:t>το τι γίνεται.</w:t>
      </w:r>
    </w:p>
    <w:p w14:paraId="25E0A77E"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25E0A77F"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7F4CAD">
        <w:rPr>
          <w:rFonts w:eastAsia="Times New Roman"/>
          <w:color w:val="000000" w:themeColor="text1"/>
          <w:szCs w:val="24"/>
        </w:rPr>
        <w:t>μείς τον οδηγούμε σε αυτό</w:t>
      </w:r>
      <w:r>
        <w:rPr>
          <w:rFonts w:eastAsia="Times New Roman"/>
          <w:color w:val="000000" w:themeColor="text1"/>
          <w:szCs w:val="24"/>
        </w:rPr>
        <w:t>ν</w:t>
      </w:r>
      <w:r w:rsidRPr="007F4CAD">
        <w:rPr>
          <w:rFonts w:eastAsia="Times New Roman"/>
          <w:color w:val="000000" w:themeColor="text1"/>
          <w:szCs w:val="24"/>
        </w:rPr>
        <w:t xml:space="preserve"> τον δρόμο</w:t>
      </w:r>
      <w:r>
        <w:rPr>
          <w:rFonts w:eastAsia="Times New Roman"/>
          <w:color w:val="000000" w:themeColor="text1"/>
          <w:szCs w:val="24"/>
        </w:rPr>
        <w:t>. Ο</w:t>
      </w:r>
      <w:r w:rsidRPr="007F4CAD">
        <w:rPr>
          <w:rFonts w:eastAsia="Times New Roman"/>
          <w:color w:val="000000" w:themeColor="text1"/>
          <w:szCs w:val="24"/>
        </w:rPr>
        <w:t>ι πολιτικοί ανοίγουν το</w:t>
      </w:r>
      <w:r>
        <w:rPr>
          <w:rFonts w:eastAsia="Times New Roman"/>
          <w:color w:val="000000" w:themeColor="text1"/>
          <w:szCs w:val="24"/>
        </w:rPr>
        <w:t>ν</w:t>
      </w:r>
      <w:r w:rsidRPr="007F4CAD">
        <w:rPr>
          <w:rFonts w:eastAsia="Times New Roman"/>
          <w:color w:val="000000" w:themeColor="text1"/>
          <w:szCs w:val="24"/>
        </w:rPr>
        <w:t xml:space="preserve"> </w:t>
      </w:r>
      <w:r>
        <w:rPr>
          <w:rFonts w:eastAsia="Times New Roman"/>
          <w:color w:val="000000" w:themeColor="text1"/>
          <w:szCs w:val="24"/>
        </w:rPr>
        <w:t xml:space="preserve">δρόμο </w:t>
      </w:r>
      <w:r>
        <w:rPr>
          <w:rFonts w:eastAsia="Times New Roman"/>
          <w:color w:val="000000" w:themeColor="text1"/>
          <w:szCs w:val="24"/>
        </w:rPr>
        <w:t>στον ελληνικό λαό. Οι πολίτες ακολουθούν.</w:t>
      </w:r>
    </w:p>
    <w:p w14:paraId="25E0A780" w14:textId="77777777" w:rsidR="00464F64" w:rsidRDefault="00160710">
      <w:pPr>
        <w:spacing w:line="600" w:lineRule="auto"/>
        <w:ind w:firstLine="720"/>
        <w:contextualSpacing/>
        <w:jc w:val="both"/>
        <w:rPr>
          <w:rFonts w:eastAsia="Times New Roman"/>
          <w:color w:val="000000" w:themeColor="text1"/>
          <w:szCs w:val="24"/>
        </w:rPr>
      </w:pPr>
      <w:r w:rsidRPr="00810DFD">
        <w:rPr>
          <w:rFonts w:eastAsia="Times New Roman"/>
          <w:b/>
          <w:color w:val="000000" w:themeColor="text1"/>
          <w:szCs w:val="24"/>
        </w:rPr>
        <w:t>ΠΡΟΕΔΡΕΥΩΝ (Νικήτας Κακλαμάνης):</w:t>
      </w:r>
      <w:r>
        <w:rPr>
          <w:rFonts w:eastAsia="Times New Roman"/>
          <w:color w:val="000000" w:themeColor="text1"/>
          <w:szCs w:val="24"/>
        </w:rPr>
        <w:t xml:space="preserve"> Ολοκληρώστε, κύριε συνάδελφε.</w:t>
      </w:r>
    </w:p>
    <w:p w14:paraId="25E0A781" w14:textId="77777777" w:rsidR="00464F64" w:rsidRDefault="00160710">
      <w:pPr>
        <w:spacing w:line="600" w:lineRule="auto"/>
        <w:ind w:firstLine="720"/>
        <w:contextualSpacing/>
        <w:jc w:val="both"/>
        <w:rPr>
          <w:rFonts w:eastAsia="Times New Roman"/>
          <w:color w:val="000000" w:themeColor="text1"/>
          <w:szCs w:val="24"/>
        </w:rPr>
      </w:pPr>
      <w:r w:rsidRPr="00810DFD">
        <w:rPr>
          <w:rFonts w:eastAsia="Times New Roman"/>
          <w:b/>
          <w:color w:val="000000" w:themeColor="text1"/>
          <w:szCs w:val="24"/>
        </w:rPr>
        <w:t xml:space="preserve">ΙΩΑΝΝΗΣ ΣΑΡΙΔΗΣ: </w:t>
      </w:r>
      <w:r>
        <w:rPr>
          <w:rFonts w:eastAsia="Times New Roman"/>
          <w:color w:val="000000" w:themeColor="text1"/>
          <w:szCs w:val="24"/>
        </w:rPr>
        <w:t>Καταψηφίζ</w:t>
      </w:r>
      <w:r w:rsidRPr="007F4CAD">
        <w:rPr>
          <w:rFonts w:eastAsia="Times New Roman"/>
          <w:color w:val="000000" w:themeColor="text1"/>
          <w:szCs w:val="24"/>
        </w:rPr>
        <w:t>ουμε</w:t>
      </w:r>
      <w:r>
        <w:rPr>
          <w:rFonts w:eastAsia="Times New Roman"/>
          <w:color w:val="000000" w:themeColor="text1"/>
          <w:szCs w:val="24"/>
        </w:rPr>
        <w:t>, κύριε Π</w:t>
      </w:r>
      <w:r w:rsidRPr="007F4CAD">
        <w:rPr>
          <w:rFonts w:eastAsia="Times New Roman"/>
          <w:color w:val="000000" w:themeColor="text1"/>
          <w:szCs w:val="24"/>
        </w:rPr>
        <w:t>ρόεδρε</w:t>
      </w:r>
      <w:r>
        <w:rPr>
          <w:rFonts w:eastAsia="Times New Roman"/>
          <w:color w:val="000000" w:themeColor="text1"/>
          <w:szCs w:val="24"/>
        </w:rPr>
        <w:t>, τη νομοθετική πρωτοβουλία της Κ</w:t>
      </w:r>
      <w:r w:rsidRPr="007F4CAD">
        <w:rPr>
          <w:rFonts w:eastAsia="Times New Roman"/>
          <w:color w:val="000000" w:themeColor="text1"/>
          <w:szCs w:val="24"/>
        </w:rPr>
        <w:t xml:space="preserve">υβέρνησης στο σύνολό </w:t>
      </w:r>
      <w:r>
        <w:rPr>
          <w:rFonts w:eastAsia="Times New Roman"/>
          <w:color w:val="000000" w:themeColor="text1"/>
          <w:szCs w:val="24"/>
        </w:rPr>
        <w:t xml:space="preserve">της. </w:t>
      </w:r>
    </w:p>
    <w:p w14:paraId="25E0A78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Όμως, θα υπερψηφίσουμε</w:t>
      </w:r>
      <w:r w:rsidRPr="007F4CAD">
        <w:rPr>
          <w:rFonts w:eastAsia="Times New Roman"/>
          <w:color w:val="000000" w:themeColor="text1"/>
          <w:szCs w:val="24"/>
        </w:rPr>
        <w:t xml:space="preserve"> την τροπολογία που φέρν</w:t>
      </w:r>
      <w:r w:rsidRPr="007F4CAD">
        <w:rPr>
          <w:rFonts w:eastAsia="Times New Roman"/>
          <w:color w:val="000000" w:themeColor="text1"/>
          <w:szCs w:val="24"/>
        </w:rPr>
        <w:t xml:space="preserve">ει το Υπουργείο Περιβάλλοντος για την παράταση την οποία δίνουμε στους </w:t>
      </w:r>
      <w:r>
        <w:rPr>
          <w:rFonts w:eastAsia="Times New Roman"/>
          <w:color w:val="000000" w:themeColor="text1"/>
          <w:szCs w:val="24"/>
        </w:rPr>
        <w:t>δασ</w:t>
      </w:r>
      <w:r w:rsidRPr="007F4CAD">
        <w:rPr>
          <w:rFonts w:eastAsia="Times New Roman"/>
          <w:color w:val="000000" w:themeColor="text1"/>
          <w:szCs w:val="24"/>
        </w:rPr>
        <w:t>ικούς χάρτες</w:t>
      </w:r>
      <w:r>
        <w:rPr>
          <w:rFonts w:eastAsia="Times New Roman"/>
          <w:color w:val="000000" w:themeColor="text1"/>
          <w:szCs w:val="24"/>
        </w:rPr>
        <w:t xml:space="preserve">, όπως και την </w:t>
      </w:r>
      <w:r w:rsidRPr="007F4CAD">
        <w:rPr>
          <w:rFonts w:eastAsia="Times New Roman"/>
          <w:color w:val="000000" w:themeColor="text1"/>
          <w:szCs w:val="24"/>
        </w:rPr>
        <w:t>τροπολογία του Υπουργείου Υγείας</w:t>
      </w:r>
      <w:r>
        <w:rPr>
          <w:rFonts w:eastAsia="Times New Roman"/>
          <w:color w:val="000000" w:themeColor="text1"/>
          <w:szCs w:val="24"/>
        </w:rPr>
        <w:t xml:space="preserve">, αλλά και </w:t>
      </w:r>
      <w:r w:rsidRPr="007F4CAD">
        <w:rPr>
          <w:rFonts w:eastAsia="Times New Roman"/>
          <w:color w:val="000000" w:themeColor="text1"/>
          <w:szCs w:val="24"/>
        </w:rPr>
        <w:t xml:space="preserve">την τροπολογία που φέρνει το Υπουργείο Ναυτιλίας και θα καταψηφίσουμε </w:t>
      </w:r>
      <w:r>
        <w:rPr>
          <w:rFonts w:eastAsia="Times New Roman"/>
          <w:color w:val="000000" w:themeColor="text1"/>
          <w:szCs w:val="24"/>
        </w:rPr>
        <w:t xml:space="preserve">την </w:t>
      </w:r>
      <w:r w:rsidRPr="007F4CAD">
        <w:rPr>
          <w:rFonts w:eastAsia="Times New Roman"/>
          <w:color w:val="000000" w:themeColor="text1"/>
          <w:szCs w:val="24"/>
        </w:rPr>
        <w:t>τροπολογία</w:t>
      </w:r>
      <w:r>
        <w:rPr>
          <w:rFonts w:eastAsia="Times New Roman"/>
          <w:color w:val="000000" w:themeColor="text1"/>
          <w:szCs w:val="24"/>
        </w:rPr>
        <w:t>-</w:t>
      </w:r>
      <w:r w:rsidRPr="007F4CAD">
        <w:rPr>
          <w:rFonts w:eastAsia="Times New Roman"/>
          <w:color w:val="000000" w:themeColor="text1"/>
          <w:szCs w:val="24"/>
        </w:rPr>
        <w:t xml:space="preserve">συνέχεια της νομοθετικής </w:t>
      </w:r>
      <w:r>
        <w:rPr>
          <w:rFonts w:eastAsia="Times New Roman"/>
          <w:color w:val="000000" w:themeColor="text1"/>
          <w:szCs w:val="24"/>
        </w:rPr>
        <w:t>πρ</w:t>
      </w:r>
      <w:r>
        <w:rPr>
          <w:rFonts w:eastAsia="Times New Roman"/>
          <w:color w:val="000000" w:themeColor="text1"/>
          <w:szCs w:val="24"/>
        </w:rPr>
        <w:t>οσπάθειας της Κ</w:t>
      </w:r>
      <w:r w:rsidRPr="007F4CAD">
        <w:rPr>
          <w:rFonts w:eastAsia="Times New Roman"/>
          <w:color w:val="000000" w:themeColor="text1"/>
          <w:szCs w:val="24"/>
        </w:rPr>
        <w:t>υβέρ</w:t>
      </w:r>
      <w:r>
        <w:rPr>
          <w:rFonts w:eastAsia="Times New Roman"/>
          <w:color w:val="000000" w:themeColor="text1"/>
          <w:szCs w:val="24"/>
        </w:rPr>
        <w:t>νησης που φέρνει το αντίστοιχο Υ</w:t>
      </w:r>
      <w:r w:rsidRPr="007F4CAD">
        <w:rPr>
          <w:rFonts w:eastAsia="Times New Roman"/>
          <w:color w:val="000000" w:themeColor="text1"/>
          <w:szCs w:val="24"/>
        </w:rPr>
        <w:t>πουργείο</w:t>
      </w:r>
      <w:r>
        <w:rPr>
          <w:rFonts w:eastAsia="Times New Roman"/>
          <w:color w:val="000000" w:themeColor="text1"/>
          <w:szCs w:val="24"/>
        </w:rPr>
        <w:t>.</w:t>
      </w:r>
    </w:p>
    <w:p w14:paraId="25E0A783"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 πολύ.</w:t>
      </w:r>
    </w:p>
    <w:p w14:paraId="25E0A784" w14:textId="77777777" w:rsidR="00464F64" w:rsidRDefault="00160710">
      <w:pPr>
        <w:spacing w:line="600" w:lineRule="auto"/>
        <w:ind w:firstLine="720"/>
        <w:contextualSpacing/>
        <w:jc w:val="both"/>
        <w:rPr>
          <w:rFonts w:ascii="Times New Roman" w:eastAsia="Times New Roman" w:hAnsi="Times New Roman" w:cs="Times New Roman"/>
          <w:szCs w:val="24"/>
        </w:rPr>
      </w:pPr>
      <w:r w:rsidRPr="002A465D">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 xml:space="preserve">σαράντα οκτώ μαθήτριες και μαθητές και δύο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συνοδοί από το 5</w:t>
      </w:r>
      <w:r w:rsidRPr="00C03930">
        <w:rPr>
          <w:rFonts w:eastAsia="Times New Roman" w:cs="Times New Roman"/>
          <w:szCs w:val="24"/>
          <w:vertAlign w:val="superscript"/>
        </w:rPr>
        <w:t>ο</w:t>
      </w:r>
      <w:r>
        <w:rPr>
          <w:rFonts w:eastAsia="Times New Roman" w:cs="Times New Roman"/>
          <w:szCs w:val="24"/>
        </w:rPr>
        <w:t xml:space="preserve"> Γυμνάσιο Χαλκίδας</w:t>
      </w:r>
      <w:r>
        <w:rPr>
          <w:rFonts w:eastAsia="Times New Roman" w:cs="Times New Roman"/>
          <w:szCs w:val="24"/>
        </w:rPr>
        <w:t xml:space="preserve"> (δεύτερο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r>
        <w:rPr>
          <w:rFonts w:eastAsia="Times New Roman" w:cs="Times New Roman"/>
          <w:szCs w:val="24"/>
        </w:rPr>
        <w:t>)</w:t>
      </w:r>
      <w:r>
        <w:rPr>
          <w:rFonts w:eastAsia="Times New Roman" w:cs="Times New Roman"/>
          <w:szCs w:val="24"/>
        </w:rPr>
        <w:t>.</w:t>
      </w:r>
    </w:p>
    <w:p w14:paraId="25E0A78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25E0A786"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5E0A787"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τώρα θ</w:t>
      </w:r>
      <w:r w:rsidRPr="007F4CAD">
        <w:rPr>
          <w:rFonts w:eastAsia="Times New Roman"/>
          <w:color w:val="000000" w:themeColor="text1"/>
          <w:szCs w:val="24"/>
        </w:rPr>
        <w:t>α προχωρήσουμε ως εξής</w:t>
      </w:r>
      <w:r>
        <w:rPr>
          <w:rFonts w:eastAsia="Times New Roman"/>
          <w:color w:val="000000" w:themeColor="text1"/>
          <w:szCs w:val="24"/>
        </w:rPr>
        <w:t>: Θ</w:t>
      </w:r>
      <w:r w:rsidRPr="007F4CAD">
        <w:rPr>
          <w:rFonts w:eastAsia="Times New Roman"/>
          <w:color w:val="000000" w:themeColor="text1"/>
          <w:szCs w:val="24"/>
        </w:rPr>
        <w:t xml:space="preserve">α δώσω </w:t>
      </w:r>
      <w:r>
        <w:rPr>
          <w:rFonts w:eastAsia="Times New Roman"/>
          <w:color w:val="000000" w:themeColor="text1"/>
          <w:szCs w:val="24"/>
        </w:rPr>
        <w:t xml:space="preserve">τον λόγο </w:t>
      </w:r>
      <w:r w:rsidRPr="007F4CAD">
        <w:rPr>
          <w:rFonts w:eastAsia="Times New Roman"/>
          <w:color w:val="000000" w:themeColor="text1"/>
          <w:szCs w:val="24"/>
        </w:rPr>
        <w:t xml:space="preserve">από </w:t>
      </w:r>
      <w:r>
        <w:rPr>
          <w:rFonts w:eastAsia="Times New Roman"/>
          <w:color w:val="000000" w:themeColor="text1"/>
          <w:szCs w:val="24"/>
        </w:rPr>
        <w:t>πέντε</w:t>
      </w:r>
      <w:r w:rsidRPr="007F4CAD">
        <w:rPr>
          <w:rFonts w:eastAsia="Times New Roman"/>
          <w:color w:val="000000" w:themeColor="text1"/>
          <w:szCs w:val="24"/>
        </w:rPr>
        <w:t xml:space="preserve"> λεπτά στου</w:t>
      </w:r>
      <w:r w:rsidRPr="007F4CAD">
        <w:rPr>
          <w:rFonts w:eastAsia="Times New Roman"/>
          <w:color w:val="000000" w:themeColor="text1"/>
          <w:szCs w:val="24"/>
        </w:rPr>
        <w:t xml:space="preserve">ς </w:t>
      </w:r>
      <w:r>
        <w:rPr>
          <w:rFonts w:eastAsia="Times New Roman"/>
          <w:color w:val="000000" w:themeColor="text1"/>
          <w:szCs w:val="24"/>
        </w:rPr>
        <w:t>δύο Υπουργούς, τους κ</w:t>
      </w:r>
      <w:r>
        <w:rPr>
          <w:rFonts w:eastAsia="Times New Roman"/>
          <w:color w:val="000000" w:themeColor="text1"/>
          <w:szCs w:val="24"/>
        </w:rPr>
        <w:t>υρίους</w:t>
      </w:r>
      <w:r>
        <w:rPr>
          <w:rFonts w:eastAsia="Times New Roman"/>
          <w:color w:val="000000" w:themeColor="text1"/>
          <w:szCs w:val="24"/>
        </w:rPr>
        <w:t xml:space="preserve"> </w:t>
      </w:r>
      <w:proofErr w:type="spellStart"/>
      <w:r>
        <w:rPr>
          <w:rFonts w:eastAsia="Times New Roman"/>
          <w:color w:val="000000" w:themeColor="text1"/>
          <w:szCs w:val="24"/>
        </w:rPr>
        <w:t>Πολάκη</w:t>
      </w:r>
      <w:proofErr w:type="spellEnd"/>
      <w:r>
        <w:rPr>
          <w:rFonts w:eastAsia="Times New Roman"/>
          <w:color w:val="000000" w:themeColor="text1"/>
          <w:szCs w:val="24"/>
        </w:rPr>
        <w:t xml:space="preserve"> και Σαντορινιό, για </w:t>
      </w:r>
      <w:r w:rsidRPr="007F4CAD">
        <w:rPr>
          <w:rFonts w:eastAsia="Times New Roman"/>
          <w:color w:val="000000" w:themeColor="text1"/>
          <w:szCs w:val="24"/>
        </w:rPr>
        <w:t>να παρουσιάσ</w:t>
      </w:r>
      <w:r>
        <w:rPr>
          <w:rFonts w:eastAsia="Times New Roman"/>
          <w:color w:val="000000" w:themeColor="text1"/>
          <w:szCs w:val="24"/>
        </w:rPr>
        <w:t xml:space="preserve">ουν την </w:t>
      </w:r>
      <w:r w:rsidRPr="007F4CAD">
        <w:rPr>
          <w:rFonts w:eastAsia="Times New Roman"/>
          <w:color w:val="000000" w:themeColor="text1"/>
          <w:szCs w:val="24"/>
        </w:rPr>
        <w:t xml:space="preserve">τροπολογία </w:t>
      </w:r>
      <w:r>
        <w:rPr>
          <w:rFonts w:eastAsia="Times New Roman"/>
          <w:color w:val="000000" w:themeColor="text1"/>
          <w:szCs w:val="24"/>
        </w:rPr>
        <w:t>τους.</w:t>
      </w:r>
    </w:p>
    <w:p w14:paraId="25E0A788"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Μετά, κύριε Υπουργέ, θέλω να μου πείτε </w:t>
      </w:r>
      <w:r w:rsidRPr="007F4CAD">
        <w:rPr>
          <w:rFonts w:eastAsia="Times New Roman"/>
          <w:color w:val="000000" w:themeColor="text1"/>
          <w:szCs w:val="24"/>
        </w:rPr>
        <w:t>εάν θα λάβετε το</w:t>
      </w:r>
      <w:r>
        <w:rPr>
          <w:rFonts w:eastAsia="Times New Roman"/>
          <w:color w:val="000000" w:themeColor="text1"/>
          <w:szCs w:val="24"/>
        </w:rPr>
        <w:t>ν</w:t>
      </w:r>
      <w:r w:rsidRPr="007F4CAD">
        <w:rPr>
          <w:rFonts w:eastAsia="Times New Roman"/>
          <w:color w:val="000000" w:themeColor="text1"/>
          <w:szCs w:val="24"/>
        </w:rPr>
        <w:t xml:space="preserve"> λόγο τώρα </w:t>
      </w:r>
      <w:r>
        <w:rPr>
          <w:rFonts w:eastAsia="Times New Roman"/>
          <w:color w:val="000000" w:themeColor="text1"/>
          <w:szCs w:val="24"/>
        </w:rPr>
        <w:t>ή</w:t>
      </w:r>
      <w:r w:rsidRPr="007F4CAD">
        <w:rPr>
          <w:rFonts w:eastAsia="Times New Roman"/>
          <w:color w:val="000000" w:themeColor="text1"/>
          <w:szCs w:val="24"/>
        </w:rPr>
        <w:t xml:space="preserve"> αφού μιλήσουν και οι </w:t>
      </w:r>
      <w:r>
        <w:rPr>
          <w:rFonts w:eastAsia="Times New Roman"/>
          <w:color w:val="000000" w:themeColor="text1"/>
          <w:szCs w:val="24"/>
        </w:rPr>
        <w:t>ε</w:t>
      </w:r>
      <w:r w:rsidRPr="007F4CAD">
        <w:rPr>
          <w:rFonts w:eastAsia="Times New Roman"/>
          <w:color w:val="000000" w:themeColor="text1"/>
          <w:szCs w:val="24"/>
        </w:rPr>
        <w:t>πτά συνάδελφοι που έχουν εγγραφεί</w:t>
      </w:r>
      <w:r>
        <w:rPr>
          <w:rFonts w:eastAsia="Times New Roman"/>
          <w:color w:val="000000" w:themeColor="text1"/>
          <w:szCs w:val="24"/>
        </w:rPr>
        <w:t>.</w:t>
      </w:r>
    </w:p>
    <w:p w14:paraId="25E0A789" w14:textId="77777777" w:rsidR="00464F64" w:rsidRDefault="00160710">
      <w:pPr>
        <w:spacing w:line="600" w:lineRule="auto"/>
        <w:ind w:firstLine="720"/>
        <w:contextualSpacing/>
        <w:jc w:val="both"/>
        <w:rPr>
          <w:rFonts w:eastAsia="Times New Roman"/>
          <w:color w:val="000000" w:themeColor="text1"/>
          <w:szCs w:val="24"/>
        </w:rPr>
      </w:pPr>
      <w:r w:rsidRPr="000C41E5">
        <w:rPr>
          <w:rFonts w:eastAsia="Times New Roman"/>
          <w:b/>
          <w:color w:val="000000" w:themeColor="text1"/>
          <w:szCs w:val="24"/>
        </w:rPr>
        <w:t xml:space="preserve">ΔΗΜΗΤΡΙΟΣ ΤΖΑΝΑΚΟΠΟΥΛΟΣ (Υπουργός </w:t>
      </w:r>
      <w:r w:rsidRPr="000C41E5">
        <w:rPr>
          <w:rFonts w:eastAsia="Times New Roman"/>
          <w:b/>
          <w:color w:val="000000" w:themeColor="text1"/>
          <w:szCs w:val="24"/>
        </w:rPr>
        <w:t>Επικρατείας):</w:t>
      </w:r>
      <w:r>
        <w:rPr>
          <w:rFonts w:eastAsia="Times New Roman"/>
          <w:color w:val="000000" w:themeColor="text1"/>
          <w:szCs w:val="24"/>
        </w:rPr>
        <w:t xml:space="preserve"> Ας μιλήσουν δύο-τρεις Βουλευτές και στη συνέχεια θα πάρω εγώ τον λόγο, κύριε Πρόεδρε.</w:t>
      </w:r>
    </w:p>
    <w:p w14:paraId="25E0A78A" w14:textId="77777777" w:rsidR="00464F64" w:rsidRDefault="00160710">
      <w:pPr>
        <w:spacing w:line="600" w:lineRule="auto"/>
        <w:ind w:firstLine="720"/>
        <w:contextualSpacing/>
        <w:jc w:val="both"/>
        <w:rPr>
          <w:rFonts w:eastAsia="Times New Roman"/>
          <w:color w:val="000000" w:themeColor="text1"/>
          <w:szCs w:val="24"/>
        </w:rPr>
      </w:pPr>
      <w:r w:rsidRPr="000C41E5">
        <w:rPr>
          <w:rFonts w:eastAsia="Times New Roman"/>
          <w:b/>
          <w:color w:val="000000" w:themeColor="text1"/>
          <w:szCs w:val="24"/>
        </w:rPr>
        <w:t>ΠΡΟΕΔΡΕΥΩΝ (Νικήτας Κακλαμάνης):</w:t>
      </w:r>
      <w:r>
        <w:rPr>
          <w:rFonts w:eastAsia="Times New Roman"/>
          <w:color w:val="000000" w:themeColor="text1"/>
          <w:szCs w:val="24"/>
        </w:rPr>
        <w:t xml:space="preserve"> Ωραία. Τότε θα μιλήσετε μετά τους Β</w:t>
      </w:r>
      <w:r w:rsidRPr="007F4CAD">
        <w:rPr>
          <w:rFonts w:eastAsia="Times New Roman"/>
          <w:color w:val="000000" w:themeColor="text1"/>
          <w:szCs w:val="24"/>
        </w:rPr>
        <w:t>ουλευτές</w:t>
      </w:r>
      <w:r>
        <w:rPr>
          <w:rFonts w:eastAsia="Times New Roman"/>
          <w:color w:val="000000" w:themeColor="text1"/>
          <w:szCs w:val="24"/>
        </w:rPr>
        <w:t>, δ</w:t>
      </w:r>
      <w:r w:rsidRPr="007F4CAD">
        <w:rPr>
          <w:rFonts w:eastAsia="Times New Roman"/>
          <w:color w:val="000000" w:themeColor="text1"/>
          <w:szCs w:val="24"/>
        </w:rPr>
        <w:t>ιότι οι Κοινοβουλευτικοί Εκπρόσωποι θέλουν να σας ακούσουν και να πάρουν το</w:t>
      </w:r>
      <w:r>
        <w:rPr>
          <w:rFonts w:eastAsia="Times New Roman"/>
          <w:color w:val="000000" w:themeColor="text1"/>
          <w:szCs w:val="24"/>
        </w:rPr>
        <w:t>ν</w:t>
      </w:r>
      <w:r w:rsidRPr="007F4CAD">
        <w:rPr>
          <w:rFonts w:eastAsia="Times New Roman"/>
          <w:color w:val="000000" w:themeColor="text1"/>
          <w:szCs w:val="24"/>
        </w:rPr>
        <w:t xml:space="preserve"> </w:t>
      </w:r>
      <w:r w:rsidRPr="007F4CAD">
        <w:rPr>
          <w:rFonts w:eastAsia="Times New Roman"/>
          <w:color w:val="000000" w:themeColor="text1"/>
          <w:szCs w:val="24"/>
        </w:rPr>
        <w:t>λόγο</w:t>
      </w:r>
      <w:r>
        <w:rPr>
          <w:rFonts w:eastAsia="Times New Roman"/>
          <w:color w:val="000000" w:themeColor="text1"/>
          <w:szCs w:val="24"/>
        </w:rPr>
        <w:t>.</w:t>
      </w:r>
      <w:r w:rsidRPr="007F4CAD">
        <w:rPr>
          <w:rFonts w:eastAsia="Times New Roman"/>
          <w:color w:val="000000" w:themeColor="text1"/>
          <w:szCs w:val="24"/>
        </w:rPr>
        <w:t xml:space="preserve"> Εκτός </w:t>
      </w:r>
      <w:r w:rsidRPr="007F4CAD">
        <w:rPr>
          <w:rFonts w:eastAsia="Times New Roman"/>
          <w:color w:val="000000" w:themeColor="text1"/>
          <w:szCs w:val="24"/>
        </w:rPr>
        <w:lastRenderedPageBreak/>
        <w:t>αν θέλουν νωρίτερα</w:t>
      </w:r>
      <w:r>
        <w:rPr>
          <w:rFonts w:eastAsia="Times New Roman"/>
          <w:color w:val="000000" w:themeColor="text1"/>
          <w:szCs w:val="24"/>
        </w:rPr>
        <w:t xml:space="preserve">, καθώς έχουν το δικαίωμα. Όμως, </w:t>
      </w:r>
      <w:r w:rsidRPr="007F4CAD">
        <w:rPr>
          <w:rFonts w:eastAsia="Times New Roman"/>
          <w:color w:val="000000" w:themeColor="text1"/>
          <w:szCs w:val="24"/>
        </w:rPr>
        <w:t>συνήθως θέλ</w:t>
      </w:r>
      <w:r>
        <w:rPr>
          <w:rFonts w:eastAsia="Times New Roman"/>
          <w:color w:val="000000" w:themeColor="text1"/>
          <w:szCs w:val="24"/>
        </w:rPr>
        <w:t>ουν</w:t>
      </w:r>
      <w:r w:rsidRPr="007F4CAD">
        <w:rPr>
          <w:rFonts w:eastAsia="Times New Roman"/>
          <w:color w:val="000000" w:themeColor="text1"/>
          <w:szCs w:val="24"/>
        </w:rPr>
        <w:t xml:space="preserve"> να μιλήσ</w:t>
      </w:r>
      <w:r>
        <w:rPr>
          <w:rFonts w:eastAsia="Times New Roman"/>
          <w:color w:val="000000" w:themeColor="text1"/>
          <w:szCs w:val="24"/>
        </w:rPr>
        <w:t>ουν</w:t>
      </w:r>
      <w:r w:rsidRPr="007F4CAD">
        <w:rPr>
          <w:rFonts w:eastAsia="Times New Roman"/>
          <w:color w:val="000000" w:themeColor="text1"/>
          <w:szCs w:val="24"/>
        </w:rPr>
        <w:t xml:space="preserve"> μετά τον Υπουργό</w:t>
      </w:r>
      <w:r>
        <w:rPr>
          <w:rFonts w:eastAsia="Times New Roman"/>
          <w:color w:val="000000" w:themeColor="text1"/>
          <w:szCs w:val="24"/>
        </w:rPr>
        <w:t>.</w:t>
      </w:r>
    </w:p>
    <w:p w14:paraId="25E0A78B"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Ορίστε, κύριε </w:t>
      </w:r>
      <w:proofErr w:type="spellStart"/>
      <w:r>
        <w:rPr>
          <w:rFonts w:eastAsia="Times New Roman"/>
          <w:color w:val="000000" w:themeColor="text1"/>
          <w:szCs w:val="24"/>
        </w:rPr>
        <w:t>Πολάκη</w:t>
      </w:r>
      <w:proofErr w:type="spellEnd"/>
      <w:r>
        <w:rPr>
          <w:rFonts w:eastAsia="Times New Roman"/>
          <w:color w:val="000000" w:themeColor="text1"/>
          <w:szCs w:val="24"/>
        </w:rPr>
        <w:t xml:space="preserve">, έχετε τον λόγο για πέντε </w:t>
      </w:r>
      <w:r w:rsidRPr="007F4CAD">
        <w:rPr>
          <w:rFonts w:eastAsia="Times New Roman"/>
          <w:color w:val="000000" w:themeColor="text1"/>
          <w:szCs w:val="24"/>
        </w:rPr>
        <w:t>λεπτά</w:t>
      </w:r>
      <w:r>
        <w:rPr>
          <w:rFonts w:eastAsia="Times New Roman"/>
          <w:color w:val="000000" w:themeColor="text1"/>
          <w:szCs w:val="24"/>
        </w:rPr>
        <w:t>.</w:t>
      </w:r>
    </w:p>
    <w:p w14:paraId="25E0A78C" w14:textId="77777777" w:rsidR="00464F64" w:rsidRDefault="00160710">
      <w:pPr>
        <w:spacing w:line="600" w:lineRule="auto"/>
        <w:ind w:firstLine="720"/>
        <w:contextualSpacing/>
        <w:jc w:val="both"/>
        <w:rPr>
          <w:rFonts w:eastAsia="Times New Roman"/>
          <w:color w:val="000000" w:themeColor="text1"/>
          <w:szCs w:val="24"/>
        </w:rPr>
      </w:pPr>
      <w:r w:rsidRPr="000C41E5">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Ευχαριστώ πολύ, κύριε Πρόεδρε.</w:t>
      </w:r>
    </w:p>
    <w:p w14:paraId="25E0A78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Πρόκειται για την</w:t>
      </w:r>
      <w:r>
        <w:rPr>
          <w:rFonts w:eastAsia="Times New Roman"/>
          <w:color w:val="000000" w:themeColor="text1"/>
          <w:szCs w:val="24"/>
        </w:rPr>
        <w:t xml:space="preserve"> </w:t>
      </w:r>
      <w:r w:rsidRPr="007F4CAD">
        <w:rPr>
          <w:rFonts w:eastAsia="Times New Roman"/>
          <w:color w:val="000000" w:themeColor="text1"/>
          <w:szCs w:val="24"/>
        </w:rPr>
        <w:t>τροπολογία με γενικό αριθμό 2073 και ειδικό 9</w:t>
      </w:r>
      <w:r>
        <w:rPr>
          <w:rFonts w:eastAsia="Times New Roman"/>
          <w:color w:val="000000" w:themeColor="text1"/>
          <w:szCs w:val="24"/>
        </w:rPr>
        <w:t xml:space="preserve">. </w:t>
      </w:r>
    </w:p>
    <w:p w14:paraId="25E0A78E"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w:t>
      </w:r>
      <w:r w:rsidRPr="007F4CAD">
        <w:rPr>
          <w:rFonts w:eastAsia="Times New Roman"/>
          <w:color w:val="000000" w:themeColor="text1"/>
          <w:szCs w:val="24"/>
        </w:rPr>
        <w:t xml:space="preserve">υσιαστικά με την τροπολογία αυτή λύνουμε ένα πρόβλημα που δημιουργήθηκε με την εφαρμογή του νέου </w:t>
      </w:r>
      <w:r>
        <w:rPr>
          <w:rFonts w:eastAsia="Times New Roman"/>
          <w:color w:val="000000" w:themeColor="text1"/>
          <w:szCs w:val="24"/>
        </w:rPr>
        <w:t>Ε</w:t>
      </w:r>
      <w:r w:rsidRPr="007F4CAD">
        <w:rPr>
          <w:rFonts w:eastAsia="Times New Roman"/>
          <w:color w:val="000000" w:themeColor="text1"/>
          <w:szCs w:val="24"/>
        </w:rPr>
        <w:t>νιαίου Κανονισμού Παροχών Υγείας του ΕΟΠΥΥ</w:t>
      </w:r>
      <w:r>
        <w:rPr>
          <w:rFonts w:eastAsia="Times New Roman"/>
          <w:color w:val="000000" w:themeColor="text1"/>
          <w:szCs w:val="24"/>
        </w:rPr>
        <w:t>,</w:t>
      </w:r>
      <w:r w:rsidRPr="007F4CAD">
        <w:rPr>
          <w:rFonts w:eastAsia="Times New Roman"/>
          <w:color w:val="000000" w:themeColor="text1"/>
          <w:szCs w:val="24"/>
        </w:rPr>
        <w:t xml:space="preserve"> που αφορά</w:t>
      </w:r>
      <w:r>
        <w:rPr>
          <w:rFonts w:eastAsia="Times New Roman"/>
          <w:color w:val="000000" w:themeColor="text1"/>
          <w:szCs w:val="24"/>
        </w:rPr>
        <w:t xml:space="preserve"> την οργάνωση των ηλεκτρονικών σ</w:t>
      </w:r>
      <w:r w:rsidRPr="007F4CAD">
        <w:rPr>
          <w:rFonts w:eastAsia="Times New Roman"/>
          <w:color w:val="000000" w:themeColor="text1"/>
          <w:szCs w:val="24"/>
        </w:rPr>
        <w:t>υστημάτων που έχει υλοπ</w:t>
      </w:r>
      <w:r w:rsidRPr="007F4CAD">
        <w:rPr>
          <w:rFonts w:eastAsia="Times New Roman"/>
          <w:color w:val="000000" w:themeColor="text1"/>
          <w:szCs w:val="24"/>
        </w:rPr>
        <w:t>οιηθεί πλέον πλήρω</w:t>
      </w:r>
      <w:r>
        <w:rPr>
          <w:rFonts w:eastAsia="Times New Roman"/>
          <w:color w:val="000000" w:themeColor="text1"/>
          <w:szCs w:val="24"/>
        </w:rPr>
        <w:t>ς.</w:t>
      </w:r>
    </w:p>
    <w:p w14:paraId="25E0A78F"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Όμως,</w:t>
      </w:r>
      <w:r w:rsidRPr="007F4CAD">
        <w:rPr>
          <w:rFonts w:eastAsia="Times New Roman"/>
          <w:color w:val="000000" w:themeColor="text1"/>
          <w:szCs w:val="24"/>
        </w:rPr>
        <w:t xml:space="preserve"> στο μεσοδιάστημα υπήρξε αδυνα</w:t>
      </w:r>
      <w:r>
        <w:rPr>
          <w:rFonts w:eastAsia="Times New Roman"/>
          <w:color w:val="000000" w:themeColor="text1"/>
          <w:szCs w:val="24"/>
        </w:rPr>
        <w:t>μία</w:t>
      </w:r>
      <w:r w:rsidRPr="007F4CAD">
        <w:rPr>
          <w:rFonts w:eastAsia="Times New Roman"/>
          <w:color w:val="000000" w:themeColor="text1"/>
          <w:szCs w:val="24"/>
        </w:rPr>
        <w:t xml:space="preserve"> κατάθεση</w:t>
      </w:r>
      <w:r>
        <w:rPr>
          <w:rFonts w:eastAsia="Times New Roman"/>
          <w:color w:val="000000" w:themeColor="text1"/>
          <w:szCs w:val="24"/>
        </w:rPr>
        <w:t>ς</w:t>
      </w:r>
      <w:r w:rsidRPr="007F4CAD">
        <w:rPr>
          <w:rFonts w:eastAsia="Times New Roman"/>
          <w:color w:val="000000" w:themeColor="text1"/>
          <w:szCs w:val="24"/>
        </w:rPr>
        <w:t xml:space="preserve"> μιας σειράς αιτημάτων μέσω των συμβάσεων που έχουμε με τους </w:t>
      </w:r>
      <w:proofErr w:type="spellStart"/>
      <w:r w:rsidRPr="007F4CAD">
        <w:rPr>
          <w:rFonts w:eastAsia="Times New Roman"/>
          <w:color w:val="000000" w:themeColor="text1"/>
          <w:szCs w:val="24"/>
        </w:rPr>
        <w:t>παρόχους</w:t>
      </w:r>
      <w:proofErr w:type="spellEnd"/>
      <w:r w:rsidRPr="007F4CAD">
        <w:rPr>
          <w:rFonts w:eastAsia="Times New Roman"/>
          <w:color w:val="000000" w:themeColor="text1"/>
          <w:szCs w:val="24"/>
        </w:rPr>
        <w:t xml:space="preserve"> και ουσιαστικά με την τροπολογία δίνουμε τη δυνατότητα έως 3</w:t>
      </w:r>
      <w:r>
        <w:rPr>
          <w:rFonts w:eastAsia="Times New Roman"/>
          <w:color w:val="000000" w:themeColor="text1"/>
          <w:szCs w:val="24"/>
        </w:rPr>
        <w:t>0</w:t>
      </w:r>
      <w:r>
        <w:rPr>
          <w:rFonts w:eastAsia="Times New Roman"/>
          <w:color w:val="000000" w:themeColor="text1"/>
          <w:szCs w:val="24"/>
        </w:rPr>
        <w:t>-</w:t>
      </w:r>
      <w:r w:rsidRPr="007F4CAD">
        <w:rPr>
          <w:rFonts w:eastAsia="Times New Roman"/>
          <w:color w:val="000000" w:themeColor="text1"/>
          <w:szCs w:val="24"/>
        </w:rPr>
        <w:t>6</w:t>
      </w:r>
      <w:r>
        <w:rPr>
          <w:rFonts w:eastAsia="Times New Roman"/>
          <w:color w:val="000000" w:themeColor="text1"/>
          <w:szCs w:val="24"/>
        </w:rPr>
        <w:t>-</w:t>
      </w:r>
      <w:r>
        <w:rPr>
          <w:rFonts w:eastAsia="Times New Roman"/>
          <w:color w:val="000000" w:themeColor="text1"/>
          <w:szCs w:val="24"/>
        </w:rPr>
        <w:t>20</w:t>
      </w:r>
      <w:r w:rsidRPr="007F4CAD">
        <w:rPr>
          <w:rFonts w:eastAsia="Times New Roman"/>
          <w:color w:val="000000" w:themeColor="text1"/>
          <w:szCs w:val="24"/>
        </w:rPr>
        <w:t>19 να μπορούν να αποζημιώνονται και ατομικά αιτήματ</w:t>
      </w:r>
      <w:r w:rsidRPr="007F4CAD">
        <w:rPr>
          <w:rFonts w:eastAsia="Times New Roman"/>
          <w:color w:val="000000" w:themeColor="text1"/>
          <w:szCs w:val="24"/>
        </w:rPr>
        <w:t>α</w:t>
      </w:r>
      <w:r>
        <w:rPr>
          <w:rFonts w:eastAsia="Times New Roman"/>
          <w:color w:val="000000" w:themeColor="text1"/>
          <w:szCs w:val="24"/>
        </w:rPr>
        <w:t>,</w:t>
      </w:r>
      <w:r w:rsidRPr="007F4CAD">
        <w:rPr>
          <w:rFonts w:eastAsia="Times New Roman"/>
          <w:color w:val="000000" w:themeColor="text1"/>
          <w:szCs w:val="24"/>
        </w:rPr>
        <w:t xml:space="preserve"> πέρα από την αποζημίωση των </w:t>
      </w:r>
      <w:proofErr w:type="spellStart"/>
      <w:r w:rsidRPr="007F4CAD">
        <w:rPr>
          <w:rFonts w:eastAsia="Times New Roman"/>
          <w:color w:val="000000" w:themeColor="text1"/>
          <w:szCs w:val="24"/>
        </w:rPr>
        <w:t>παρ</w:t>
      </w:r>
      <w:r>
        <w:rPr>
          <w:rFonts w:eastAsia="Times New Roman"/>
          <w:color w:val="000000" w:themeColor="text1"/>
          <w:szCs w:val="24"/>
        </w:rPr>
        <w:t>όχω</w:t>
      </w:r>
      <w:r w:rsidRPr="007F4CAD">
        <w:rPr>
          <w:rFonts w:eastAsia="Times New Roman"/>
          <w:color w:val="000000" w:themeColor="text1"/>
          <w:szCs w:val="24"/>
        </w:rPr>
        <w:t>ν</w:t>
      </w:r>
      <w:proofErr w:type="spellEnd"/>
      <w:r w:rsidRPr="007F4CAD">
        <w:rPr>
          <w:rFonts w:eastAsia="Times New Roman"/>
          <w:color w:val="000000" w:themeColor="text1"/>
          <w:szCs w:val="24"/>
        </w:rPr>
        <w:t xml:space="preserve"> που προσφέρουν αυτές τις υπηρεσίες</w:t>
      </w:r>
      <w:r>
        <w:rPr>
          <w:rFonts w:eastAsia="Times New Roman"/>
          <w:color w:val="000000" w:themeColor="text1"/>
          <w:szCs w:val="24"/>
        </w:rPr>
        <w:t>.</w:t>
      </w:r>
    </w:p>
    <w:p w14:paraId="25E0A79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Σ</w:t>
      </w:r>
      <w:r w:rsidRPr="007F4CAD">
        <w:rPr>
          <w:rFonts w:eastAsia="Times New Roman"/>
          <w:color w:val="000000" w:themeColor="text1"/>
          <w:szCs w:val="24"/>
        </w:rPr>
        <w:t>υγκεκριμένα</w:t>
      </w:r>
      <w:r>
        <w:rPr>
          <w:rFonts w:eastAsia="Times New Roman"/>
          <w:color w:val="000000" w:themeColor="text1"/>
          <w:szCs w:val="24"/>
        </w:rPr>
        <w:t>,</w:t>
      </w:r>
      <w:r w:rsidRPr="007F4CAD">
        <w:rPr>
          <w:rFonts w:eastAsia="Times New Roman"/>
          <w:color w:val="000000" w:themeColor="text1"/>
          <w:szCs w:val="24"/>
        </w:rPr>
        <w:t xml:space="preserve"> το πρόβλημα που υπάρχει ακόμα είναι με την ειδική αγωγή και με τα οπτικά</w:t>
      </w:r>
      <w:r>
        <w:rPr>
          <w:rFonts w:eastAsia="Times New Roman"/>
          <w:color w:val="000000" w:themeColor="text1"/>
          <w:szCs w:val="24"/>
        </w:rPr>
        <w:t>, όπ</w:t>
      </w:r>
      <w:r w:rsidRPr="007F4CAD">
        <w:rPr>
          <w:rFonts w:eastAsia="Times New Roman"/>
          <w:color w:val="000000" w:themeColor="text1"/>
          <w:szCs w:val="24"/>
        </w:rPr>
        <w:t>ου δίνουμε τη δυνατότητα να συνυπάρχουν και τα δύο συστήματα μέχρι 3</w:t>
      </w:r>
      <w:r>
        <w:rPr>
          <w:rFonts w:eastAsia="Times New Roman"/>
          <w:color w:val="000000" w:themeColor="text1"/>
          <w:szCs w:val="24"/>
        </w:rPr>
        <w:t>0 Ιουλίου,</w:t>
      </w:r>
      <w:r w:rsidRPr="007F4CAD">
        <w:rPr>
          <w:rFonts w:eastAsia="Times New Roman"/>
          <w:color w:val="000000" w:themeColor="text1"/>
          <w:szCs w:val="24"/>
        </w:rPr>
        <w:t xml:space="preserve"> προκειμένου </w:t>
      </w:r>
      <w:r w:rsidRPr="007F4CAD">
        <w:rPr>
          <w:rFonts w:eastAsia="Times New Roman"/>
          <w:color w:val="000000" w:themeColor="text1"/>
          <w:szCs w:val="24"/>
        </w:rPr>
        <w:t>να μπορούν να αποζημιωθούν και τα ατομικά αιτήματα που καταθέτουν οι ασφαλισμένοι</w:t>
      </w:r>
      <w:r>
        <w:rPr>
          <w:rFonts w:eastAsia="Times New Roman"/>
          <w:color w:val="000000" w:themeColor="text1"/>
          <w:szCs w:val="24"/>
        </w:rPr>
        <w:t>,</w:t>
      </w:r>
      <w:r w:rsidRPr="007F4CAD">
        <w:rPr>
          <w:rFonts w:eastAsia="Times New Roman"/>
          <w:color w:val="000000" w:themeColor="text1"/>
          <w:szCs w:val="24"/>
        </w:rPr>
        <w:t xml:space="preserve"> γιατί τα κάνουν σε </w:t>
      </w:r>
      <w:proofErr w:type="spellStart"/>
      <w:r w:rsidRPr="007F4CAD">
        <w:rPr>
          <w:rFonts w:eastAsia="Times New Roman"/>
          <w:color w:val="000000" w:themeColor="text1"/>
          <w:szCs w:val="24"/>
        </w:rPr>
        <w:t>παρόχους</w:t>
      </w:r>
      <w:proofErr w:type="spellEnd"/>
      <w:r w:rsidRPr="007F4CAD">
        <w:rPr>
          <w:rFonts w:eastAsia="Times New Roman"/>
          <w:color w:val="000000" w:themeColor="text1"/>
          <w:szCs w:val="24"/>
        </w:rPr>
        <w:t xml:space="preserve"> που αρνούνται να υπογράψουν σύμβαση με τον ΕΟΠΥΥ</w:t>
      </w:r>
      <w:r>
        <w:rPr>
          <w:rFonts w:eastAsia="Times New Roman"/>
          <w:color w:val="000000" w:themeColor="text1"/>
          <w:szCs w:val="24"/>
        </w:rPr>
        <w:t>.</w:t>
      </w:r>
    </w:p>
    <w:p w14:paraId="25E0A791"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Λ</w:t>
      </w:r>
      <w:r w:rsidRPr="007F4CAD">
        <w:rPr>
          <w:rFonts w:eastAsia="Times New Roman"/>
          <w:color w:val="000000" w:themeColor="text1"/>
          <w:szCs w:val="24"/>
        </w:rPr>
        <w:t>ύνουμε αυτό το πρόβλημα</w:t>
      </w:r>
      <w:r>
        <w:rPr>
          <w:rFonts w:eastAsia="Times New Roman"/>
          <w:color w:val="000000" w:themeColor="text1"/>
          <w:szCs w:val="24"/>
        </w:rPr>
        <w:t>,</w:t>
      </w:r>
      <w:r w:rsidRPr="007F4CAD">
        <w:rPr>
          <w:rFonts w:eastAsia="Times New Roman"/>
          <w:color w:val="000000" w:themeColor="text1"/>
          <w:szCs w:val="24"/>
        </w:rPr>
        <w:t xml:space="preserve"> ελπίζοντας ότι σιγά-σιγά θα πειστούν και οι οπτικοί</w:t>
      </w:r>
      <w:r>
        <w:rPr>
          <w:rFonts w:eastAsia="Times New Roman"/>
          <w:color w:val="000000" w:themeColor="text1"/>
          <w:szCs w:val="24"/>
        </w:rPr>
        <w:t>, α</w:t>
      </w:r>
      <w:r w:rsidRPr="007F4CAD">
        <w:rPr>
          <w:rFonts w:eastAsia="Times New Roman"/>
          <w:color w:val="000000" w:themeColor="text1"/>
          <w:szCs w:val="24"/>
        </w:rPr>
        <w:t xml:space="preserve">λλά και οι </w:t>
      </w:r>
      <w:r w:rsidRPr="007F4CAD">
        <w:rPr>
          <w:rFonts w:eastAsia="Times New Roman"/>
          <w:color w:val="000000" w:themeColor="text1"/>
          <w:szCs w:val="24"/>
        </w:rPr>
        <w:t>επαγγελματίες ειδικής αγωγής</w:t>
      </w:r>
      <w:r>
        <w:rPr>
          <w:rFonts w:eastAsia="Times New Roman"/>
          <w:color w:val="000000" w:themeColor="text1"/>
          <w:szCs w:val="24"/>
        </w:rPr>
        <w:t>.</w:t>
      </w:r>
    </w:p>
    <w:p w14:paraId="25E0A79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w:t>
      </w:r>
      <w:r w:rsidRPr="007F4CAD">
        <w:rPr>
          <w:rFonts w:eastAsia="Times New Roman"/>
          <w:color w:val="000000" w:themeColor="text1"/>
          <w:szCs w:val="24"/>
        </w:rPr>
        <w:t>την ειδική αγωγή έχουν κάνει συμβάσεις</w:t>
      </w:r>
      <w:r>
        <w:rPr>
          <w:rFonts w:eastAsia="Times New Roman"/>
          <w:color w:val="000000" w:themeColor="text1"/>
          <w:szCs w:val="24"/>
        </w:rPr>
        <w:t xml:space="preserve"> μια</w:t>
      </w:r>
      <w:r w:rsidRPr="007F4CAD">
        <w:rPr>
          <w:rFonts w:eastAsia="Times New Roman"/>
          <w:color w:val="000000" w:themeColor="text1"/>
          <w:szCs w:val="24"/>
        </w:rPr>
        <w:t xml:space="preserve"> σειρά από κέντρα</w:t>
      </w:r>
      <w:r>
        <w:rPr>
          <w:rFonts w:eastAsia="Times New Roman"/>
          <w:color w:val="000000" w:themeColor="text1"/>
          <w:szCs w:val="24"/>
        </w:rPr>
        <w:t>. Ν</w:t>
      </w:r>
      <w:r w:rsidRPr="007F4CAD">
        <w:rPr>
          <w:rFonts w:eastAsia="Times New Roman"/>
          <w:color w:val="000000" w:themeColor="text1"/>
          <w:szCs w:val="24"/>
        </w:rPr>
        <w:t>α κάνουν όλ</w:t>
      </w:r>
      <w:r>
        <w:rPr>
          <w:rFonts w:eastAsia="Times New Roman"/>
          <w:color w:val="000000" w:themeColor="text1"/>
          <w:szCs w:val="24"/>
        </w:rPr>
        <w:t>οι</w:t>
      </w:r>
      <w:r w:rsidRPr="007F4CAD">
        <w:rPr>
          <w:rFonts w:eastAsia="Times New Roman"/>
          <w:color w:val="000000" w:themeColor="text1"/>
          <w:szCs w:val="24"/>
        </w:rPr>
        <w:t xml:space="preserve"> </w:t>
      </w:r>
      <w:r>
        <w:rPr>
          <w:rFonts w:eastAsia="Times New Roman"/>
          <w:color w:val="000000" w:themeColor="text1"/>
          <w:szCs w:val="24"/>
        </w:rPr>
        <w:t>συμ</w:t>
      </w:r>
      <w:r w:rsidRPr="007F4CAD">
        <w:rPr>
          <w:rFonts w:eastAsia="Times New Roman"/>
          <w:color w:val="000000" w:themeColor="text1"/>
          <w:szCs w:val="24"/>
        </w:rPr>
        <w:t>βάσεις</w:t>
      </w:r>
      <w:r>
        <w:rPr>
          <w:rFonts w:eastAsia="Times New Roman"/>
          <w:color w:val="000000" w:themeColor="text1"/>
          <w:szCs w:val="24"/>
        </w:rPr>
        <w:t>,</w:t>
      </w:r>
      <w:r w:rsidRPr="007F4CAD">
        <w:rPr>
          <w:rFonts w:eastAsia="Times New Roman"/>
          <w:color w:val="000000" w:themeColor="text1"/>
          <w:szCs w:val="24"/>
        </w:rPr>
        <w:t xml:space="preserve"> ούτως ώστε οι ασθενείς που λαμβάνουν αυτές </w:t>
      </w:r>
      <w:r>
        <w:rPr>
          <w:rFonts w:eastAsia="Times New Roman"/>
          <w:color w:val="000000" w:themeColor="text1"/>
          <w:szCs w:val="24"/>
        </w:rPr>
        <w:t xml:space="preserve">τις </w:t>
      </w:r>
      <w:r w:rsidRPr="007F4CAD">
        <w:rPr>
          <w:rFonts w:eastAsia="Times New Roman"/>
          <w:color w:val="000000" w:themeColor="text1"/>
          <w:szCs w:val="24"/>
        </w:rPr>
        <w:t xml:space="preserve">υπηρεσίες να μην προπληρώνουν αυτές </w:t>
      </w:r>
      <w:r>
        <w:rPr>
          <w:rFonts w:eastAsia="Times New Roman"/>
          <w:color w:val="000000" w:themeColor="text1"/>
          <w:szCs w:val="24"/>
        </w:rPr>
        <w:t xml:space="preserve">τις </w:t>
      </w:r>
      <w:r w:rsidRPr="007F4CAD">
        <w:rPr>
          <w:rFonts w:eastAsia="Times New Roman"/>
          <w:color w:val="000000" w:themeColor="text1"/>
          <w:szCs w:val="24"/>
        </w:rPr>
        <w:t>υπηρεσίες</w:t>
      </w:r>
      <w:r>
        <w:rPr>
          <w:rFonts w:eastAsia="Times New Roman"/>
          <w:color w:val="000000" w:themeColor="text1"/>
          <w:szCs w:val="24"/>
        </w:rPr>
        <w:t>,</w:t>
      </w:r>
      <w:r w:rsidRPr="007F4CAD">
        <w:rPr>
          <w:rFonts w:eastAsia="Times New Roman"/>
          <w:color w:val="000000" w:themeColor="text1"/>
          <w:szCs w:val="24"/>
        </w:rPr>
        <w:t xml:space="preserve"> είτε σ</w:t>
      </w:r>
      <w:r>
        <w:rPr>
          <w:rFonts w:eastAsia="Times New Roman"/>
          <w:color w:val="000000" w:themeColor="text1"/>
          <w:szCs w:val="24"/>
        </w:rPr>
        <w:t>τους</w:t>
      </w:r>
      <w:r w:rsidRPr="007F4CAD">
        <w:rPr>
          <w:rFonts w:eastAsia="Times New Roman"/>
          <w:color w:val="000000" w:themeColor="text1"/>
          <w:szCs w:val="24"/>
        </w:rPr>
        <w:t xml:space="preserve"> οπτικούς </w:t>
      </w:r>
      <w:r>
        <w:rPr>
          <w:rFonts w:eastAsia="Times New Roman"/>
          <w:color w:val="000000" w:themeColor="text1"/>
          <w:szCs w:val="24"/>
        </w:rPr>
        <w:t>ε</w:t>
      </w:r>
      <w:r w:rsidRPr="007F4CAD">
        <w:rPr>
          <w:rFonts w:eastAsia="Times New Roman"/>
          <w:color w:val="000000" w:themeColor="text1"/>
          <w:szCs w:val="24"/>
        </w:rPr>
        <w:t>ίτε στο</w:t>
      </w:r>
      <w:r>
        <w:rPr>
          <w:rFonts w:eastAsia="Times New Roman"/>
          <w:color w:val="000000" w:themeColor="text1"/>
          <w:szCs w:val="24"/>
        </w:rPr>
        <w:t>υς</w:t>
      </w:r>
      <w:r w:rsidRPr="007F4CAD">
        <w:rPr>
          <w:rFonts w:eastAsia="Times New Roman"/>
          <w:color w:val="000000" w:themeColor="text1"/>
          <w:szCs w:val="24"/>
        </w:rPr>
        <w:t xml:space="preserve"> επαγγελμα</w:t>
      </w:r>
      <w:r>
        <w:rPr>
          <w:rFonts w:eastAsia="Times New Roman"/>
          <w:color w:val="000000" w:themeColor="text1"/>
          <w:szCs w:val="24"/>
        </w:rPr>
        <w:t>τίες</w:t>
      </w:r>
      <w:r w:rsidRPr="007F4CAD">
        <w:rPr>
          <w:rFonts w:eastAsia="Times New Roman"/>
          <w:color w:val="000000" w:themeColor="text1"/>
          <w:szCs w:val="24"/>
        </w:rPr>
        <w:t xml:space="preserve"> της ειδικής αγωγής</w:t>
      </w:r>
      <w:r>
        <w:rPr>
          <w:rFonts w:eastAsia="Times New Roman"/>
          <w:color w:val="000000" w:themeColor="text1"/>
          <w:szCs w:val="24"/>
        </w:rPr>
        <w:t>.</w:t>
      </w:r>
    </w:p>
    <w:p w14:paraId="25E0A793" w14:textId="77777777" w:rsidR="00464F64" w:rsidRDefault="00160710">
      <w:pPr>
        <w:spacing w:line="600" w:lineRule="auto"/>
        <w:ind w:firstLine="720"/>
        <w:contextualSpacing/>
        <w:jc w:val="both"/>
        <w:rPr>
          <w:rFonts w:eastAsia="Times New Roman"/>
          <w:color w:val="000000" w:themeColor="text1"/>
          <w:szCs w:val="24"/>
        </w:rPr>
      </w:pPr>
      <w:r w:rsidRPr="007F4CAD">
        <w:rPr>
          <w:rFonts w:eastAsia="Times New Roman"/>
          <w:color w:val="000000" w:themeColor="text1"/>
          <w:szCs w:val="24"/>
        </w:rPr>
        <w:t>Ευχαριστώ πολύ</w:t>
      </w:r>
      <w:r>
        <w:rPr>
          <w:rFonts w:eastAsia="Times New Roman"/>
          <w:color w:val="000000" w:themeColor="text1"/>
          <w:szCs w:val="24"/>
        </w:rPr>
        <w:t>.</w:t>
      </w:r>
    </w:p>
    <w:p w14:paraId="25E0A794" w14:textId="77777777" w:rsidR="00464F64" w:rsidRDefault="00160710">
      <w:pPr>
        <w:spacing w:line="600" w:lineRule="auto"/>
        <w:ind w:firstLine="720"/>
        <w:contextualSpacing/>
        <w:jc w:val="both"/>
        <w:rPr>
          <w:rFonts w:eastAsia="Times New Roman"/>
          <w:color w:val="000000" w:themeColor="text1"/>
          <w:szCs w:val="24"/>
        </w:rPr>
      </w:pPr>
      <w:r w:rsidRPr="004E3A87">
        <w:rPr>
          <w:rFonts w:eastAsia="Times New Roman"/>
          <w:b/>
          <w:color w:val="000000" w:themeColor="text1"/>
          <w:szCs w:val="24"/>
        </w:rPr>
        <w:t>ΠΡΟΕΔΡΕΥΩΝ (Νικήτας Κακλαμάνης):</w:t>
      </w:r>
      <w:r>
        <w:rPr>
          <w:rFonts w:eastAsia="Times New Roman"/>
          <w:color w:val="000000" w:themeColor="text1"/>
          <w:szCs w:val="24"/>
        </w:rPr>
        <w:t xml:space="preserve"> Ορίστε, κύριε Υπουργέ, έχετε τον λόγο.</w:t>
      </w:r>
    </w:p>
    <w:p w14:paraId="25E0A795" w14:textId="77777777" w:rsidR="00464F64" w:rsidRDefault="00160710">
      <w:pPr>
        <w:spacing w:line="600" w:lineRule="auto"/>
        <w:ind w:firstLine="720"/>
        <w:contextualSpacing/>
        <w:jc w:val="both"/>
        <w:rPr>
          <w:rFonts w:eastAsia="Times New Roman"/>
          <w:color w:val="000000" w:themeColor="text1"/>
          <w:szCs w:val="24"/>
        </w:rPr>
      </w:pPr>
      <w:r w:rsidRPr="004E3A87">
        <w:rPr>
          <w:rFonts w:eastAsia="Times New Roman"/>
          <w:b/>
          <w:color w:val="000000" w:themeColor="text1"/>
          <w:szCs w:val="24"/>
        </w:rPr>
        <w:lastRenderedPageBreak/>
        <w:t xml:space="preserve">ΝΕΚΤΑΡΙΟΣ ΣΑΝΤΟΡΙΝΙΟΣ (Αναπληρωτής Υπουργός Ναυτιλίας και Νησιωτικής Πολιτικής): </w:t>
      </w:r>
      <w:r>
        <w:rPr>
          <w:rFonts w:eastAsia="Times New Roman"/>
          <w:color w:val="000000" w:themeColor="text1"/>
          <w:szCs w:val="24"/>
        </w:rPr>
        <w:t>Ευχαριστώ, κύριε Πρόεδρε.</w:t>
      </w:r>
    </w:p>
    <w:p w14:paraId="25E0A796"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w:t>
      </w:r>
      <w:r w:rsidRPr="007F4CAD">
        <w:rPr>
          <w:rFonts w:eastAsia="Times New Roman"/>
          <w:color w:val="000000" w:themeColor="text1"/>
          <w:szCs w:val="24"/>
        </w:rPr>
        <w:t xml:space="preserve">ρόκειται για την τροπολογία </w:t>
      </w:r>
      <w:r>
        <w:rPr>
          <w:rFonts w:eastAsia="Times New Roman"/>
          <w:color w:val="000000" w:themeColor="text1"/>
          <w:szCs w:val="24"/>
        </w:rPr>
        <w:t>με γενι</w:t>
      </w:r>
      <w:r>
        <w:rPr>
          <w:rFonts w:eastAsia="Times New Roman"/>
          <w:color w:val="000000" w:themeColor="text1"/>
          <w:szCs w:val="24"/>
        </w:rPr>
        <w:t xml:space="preserve">κό </w:t>
      </w:r>
      <w:r w:rsidRPr="007F4CAD">
        <w:rPr>
          <w:rFonts w:eastAsia="Times New Roman"/>
          <w:color w:val="000000" w:themeColor="text1"/>
          <w:szCs w:val="24"/>
        </w:rPr>
        <w:t>αριθμό 2074 κ</w:t>
      </w:r>
      <w:r>
        <w:rPr>
          <w:rFonts w:eastAsia="Times New Roman"/>
          <w:color w:val="000000" w:themeColor="text1"/>
          <w:szCs w:val="24"/>
        </w:rPr>
        <w:t xml:space="preserve">αι ειδικό </w:t>
      </w:r>
      <w:r w:rsidRPr="007F4CAD">
        <w:rPr>
          <w:rFonts w:eastAsia="Times New Roman"/>
          <w:color w:val="000000" w:themeColor="text1"/>
          <w:szCs w:val="24"/>
        </w:rPr>
        <w:t>10</w:t>
      </w:r>
      <w:r>
        <w:rPr>
          <w:rFonts w:eastAsia="Times New Roman"/>
          <w:color w:val="000000" w:themeColor="text1"/>
          <w:szCs w:val="24"/>
        </w:rPr>
        <w:t>.</w:t>
      </w:r>
    </w:p>
    <w:p w14:paraId="25E0A797"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w:t>
      </w:r>
      <w:r w:rsidRPr="007F4CAD">
        <w:rPr>
          <w:rFonts w:eastAsia="Times New Roman"/>
          <w:color w:val="000000" w:themeColor="text1"/>
          <w:szCs w:val="24"/>
        </w:rPr>
        <w:t xml:space="preserve"> </w:t>
      </w:r>
      <w:r>
        <w:rPr>
          <w:rFonts w:eastAsia="Times New Roman"/>
          <w:color w:val="000000" w:themeColor="text1"/>
          <w:szCs w:val="24"/>
        </w:rPr>
        <w:t>τ</w:t>
      </w:r>
      <w:r w:rsidRPr="007F4CAD">
        <w:rPr>
          <w:rFonts w:eastAsia="Times New Roman"/>
          <w:color w:val="000000" w:themeColor="text1"/>
          <w:szCs w:val="24"/>
        </w:rPr>
        <w:t>ροπολογία αφορά τη διεύρυνση της εφαρμογής του μεταφορικού ισοδύναμου μετά από την πιλοτική εφαρμογή</w:t>
      </w:r>
      <w:r>
        <w:rPr>
          <w:rFonts w:eastAsia="Times New Roman"/>
          <w:color w:val="000000" w:themeColor="text1"/>
          <w:szCs w:val="24"/>
        </w:rPr>
        <w:t>,</w:t>
      </w:r>
      <w:r w:rsidRPr="007F4CAD">
        <w:rPr>
          <w:rFonts w:eastAsia="Times New Roman"/>
          <w:color w:val="000000" w:themeColor="text1"/>
          <w:szCs w:val="24"/>
        </w:rPr>
        <w:t xml:space="preserve"> όπου </w:t>
      </w:r>
      <w:r>
        <w:rPr>
          <w:rFonts w:eastAsia="Times New Roman"/>
          <w:color w:val="000000" w:themeColor="text1"/>
          <w:szCs w:val="24"/>
        </w:rPr>
        <w:t>δ</w:t>
      </w:r>
      <w:r w:rsidRPr="007F4CAD">
        <w:rPr>
          <w:rFonts w:eastAsia="Times New Roman"/>
          <w:color w:val="000000" w:themeColor="text1"/>
          <w:szCs w:val="24"/>
        </w:rPr>
        <w:t>ιαπιστώσαμε ορισμένα προβλήματα τα οποία υπήρχαν</w:t>
      </w:r>
      <w:r>
        <w:rPr>
          <w:rFonts w:eastAsia="Times New Roman"/>
          <w:color w:val="000000" w:themeColor="text1"/>
          <w:szCs w:val="24"/>
        </w:rPr>
        <w:t>.</w:t>
      </w:r>
    </w:p>
    <w:p w14:paraId="25E0A798"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w:t>
      </w:r>
      <w:r w:rsidRPr="007F4CAD">
        <w:rPr>
          <w:rFonts w:eastAsia="Times New Roman"/>
          <w:color w:val="000000" w:themeColor="text1"/>
          <w:szCs w:val="24"/>
        </w:rPr>
        <w:t>πως όλοι γνωρίζουμε</w:t>
      </w:r>
      <w:r>
        <w:rPr>
          <w:rFonts w:eastAsia="Times New Roman"/>
          <w:color w:val="000000" w:themeColor="text1"/>
          <w:szCs w:val="24"/>
        </w:rPr>
        <w:t>, ο</w:t>
      </w:r>
      <w:r w:rsidRPr="007F4CAD">
        <w:rPr>
          <w:rFonts w:eastAsia="Times New Roman"/>
          <w:color w:val="000000" w:themeColor="text1"/>
          <w:szCs w:val="24"/>
        </w:rPr>
        <w:t xml:space="preserve">ι αρνητικές πτυχές της </w:t>
      </w:r>
      <w:proofErr w:type="spellStart"/>
      <w:r w:rsidRPr="007F4CAD">
        <w:rPr>
          <w:rFonts w:eastAsia="Times New Roman"/>
          <w:color w:val="000000" w:themeColor="text1"/>
          <w:szCs w:val="24"/>
        </w:rPr>
        <w:t>νησιωτικότητας</w:t>
      </w:r>
      <w:proofErr w:type="spellEnd"/>
      <w:r w:rsidRPr="007F4CAD">
        <w:rPr>
          <w:rFonts w:eastAsia="Times New Roman"/>
          <w:color w:val="000000" w:themeColor="text1"/>
          <w:szCs w:val="24"/>
        </w:rPr>
        <w:t xml:space="preserve"> περι</w:t>
      </w:r>
      <w:r w:rsidRPr="007F4CAD">
        <w:rPr>
          <w:rFonts w:eastAsia="Times New Roman"/>
          <w:color w:val="000000" w:themeColor="text1"/>
          <w:szCs w:val="24"/>
        </w:rPr>
        <w:t xml:space="preserve">λαμβάνουν από τη </w:t>
      </w:r>
      <w:r>
        <w:rPr>
          <w:rFonts w:eastAsia="Times New Roman"/>
          <w:color w:val="000000" w:themeColor="text1"/>
          <w:szCs w:val="24"/>
        </w:rPr>
        <w:t>μια</w:t>
      </w:r>
      <w:r w:rsidRPr="007F4CAD">
        <w:rPr>
          <w:rFonts w:eastAsia="Times New Roman"/>
          <w:color w:val="000000" w:themeColor="text1"/>
          <w:szCs w:val="24"/>
        </w:rPr>
        <w:t xml:space="preserve"> τις καιρικές συνθήκες</w:t>
      </w:r>
      <w:r>
        <w:rPr>
          <w:rFonts w:eastAsia="Times New Roman"/>
          <w:color w:val="000000" w:themeColor="text1"/>
          <w:szCs w:val="24"/>
        </w:rPr>
        <w:t xml:space="preserve"> και</w:t>
      </w:r>
      <w:r w:rsidRPr="007F4CAD">
        <w:rPr>
          <w:rFonts w:eastAsia="Times New Roman"/>
          <w:color w:val="000000" w:themeColor="text1"/>
          <w:szCs w:val="24"/>
        </w:rPr>
        <w:t xml:space="preserve"> από την άλλη το</w:t>
      </w:r>
      <w:r>
        <w:rPr>
          <w:rFonts w:eastAsia="Times New Roman"/>
          <w:color w:val="000000" w:themeColor="text1"/>
          <w:szCs w:val="24"/>
        </w:rPr>
        <w:t>ν</w:t>
      </w:r>
      <w:r w:rsidRPr="007F4CAD">
        <w:rPr>
          <w:rFonts w:eastAsia="Times New Roman"/>
          <w:color w:val="000000" w:themeColor="text1"/>
          <w:szCs w:val="24"/>
        </w:rPr>
        <w:t xml:space="preserve"> μεγάλο χρόνο που χρειάζεται για να γίνει η μεταφορά των επιβατών</w:t>
      </w:r>
      <w:r>
        <w:rPr>
          <w:rFonts w:eastAsia="Times New Roman"/>
          <w:color w:val="000000" w:themeColor="text1"/>
          <w:szCs w:val="24"/>
        </w:rPr>
        <w:t>.</w:t>
      </w:r>
    </w:p>
    <w:p w14:paraId="25E0A799"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Γι’ </w:t>
      </w:r>
      <w:r w:rsidRPr="007F4CAD">
        <w:rPr>
          <w:rFonts w:eastAsia="Times New Roman"/>
          <w:color w:val="000000" w:themeColor="text1"/>
          <w:szCs w:val="24"/>
        </w:rPr>
        <w:t>αυτό</w:t>
      </w:r>
      <w:r>
        <w:rPr>
          <w:rFonts w:eastAsia="Times New Roman"/>
          <w:color w:val="000000" w:themeColor="text1"/>
          <w:szCs w:val="24"/>
        </w:rPr>
        <w:t>ν</w:t>
      </w:r>
      <w:r w:rsidRPr="007F4CAD">
        <w:rPr>
          <w:rFonts w:eastAsia="Times New Roman"/>
          <w:color w:val="000000" w:themeColor="text1"/>
          <w:szCs w:val="24"/>
        </w:rPr>
        <w:t xml:space="preserve"> το</w:t>
      </w:r>
      <w:r>
        <w:rPr>
          <w:rFonts w:eastAsia="Times New Roman"/>
          <w:color w:val="000000" w:themeColor="text1"/>
          <w:szCs w:val="24"/>
        </w:rPr>
        <w:t>ν</w:t>
      </w:r>
      <w:r w:rsidRPr="007F4CAD">
        <w:rPr>
          <w:rFonts w:eastAsia="Times New Roman"/>
          <w:color w:val="000000" w:themeColor="text1"/>
          <w:szCs w:val="24"/>
        </w:rPr>
        <w:t xml:space="preserve"> λόγο προστίθεται στις επιλέξιμες μεταφορικές δυνατότητες των νησιωτών και η αεροπορική μεταφορά</w:t>
      </w:r>
      <w:r>
        <w:rPr>
          <w:rFonts w:eastAsia="Times New Roman"/>
          <w:color w:val="000000" w:themeColor="text1"/>
          <w:szCs w:val="24"/>
        </w:rPr>
        <w:t>,</w:t>
      </w:r>
      <w:r w:rsidRPr="007F4CAD">
        <w:rPr>
          <w:rFonts w:eastAsia="Times New Roman"/>
          <w:color w:val="000000" w:themeColor="text1"/>
          <w:szCs w:val="24"/>
        </w:rPr>
        <w:t xml:space="preserve"> η οποία είναι ζωτικής σημασίας ιδιαίτερα για ευάλωτες ομάδες πληθυσμού</w:t>
      </w:r>
      <w:r>
        <w:rPr>
          <w:rFonts w:eastAsia="Times New Roman"/>
          <w:color w:val="000000" w:themeColor="text1"/>
          <w:szCs w:val="24"/>
        </w:rPr>
        <w:t xml:space="preserve">, όπως είναι οι ηλικιωμένοι, </w:t>
      </w:r>
      <w:r w:rsidRPr="007F4CAD">
        <w:rPr>
          <w:rFonts w:eastAsia="Times New Roman"/>
          <w:color w:val="000000" w:themeColor="text1"/>
          <w:szCs w:val="24"/>
        </w:rPr>
        <w:t xml:space="preserve">όπως είναι </w:t>
      </w:r>
      <w:r>
        <w:rPr>
          <w:rFonts w:eastAsia="Times New Roman"/>
          <w:color w:val="000000" w:themeColor="text1"/>
          <w:szCs w:val="24"/>
        </w:rPr>
        <w:t xml:space="preserve">οι </w:t>
      </w:r>
      <w:r w:rsidRPr="007F4CAD">
        <w:rPr>
          <w:rFonts w:eastAsia="Times New Roman"/>
          <w:color w:val="000000" w:themeColor="text1"/>
          <w:szCs w:val="24"/>
        </w:rPr>
        <w:t>ασθενείς και τα λοιπά</w:t>
      </w:r>
      <w:r>
        <w:rPr>
          <w:rFonts w:eastAsia="Times New Roman"/>
          <w:color w:val="000000" w:themeColor="text1"/>
          <w:szCs w:val="24"/>
        </w:rPr>
        <w:t>.</w:t>
      </w:r>
    </w:p>
    <w:p w14:paraId="25E0A79A"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Ν</w:t>
      </w:r>
      <w:r w:rsidRPr="007F4CAD">
        <w:rPr>
          <w:rFonts w:eastAsia="Times New Roman"/>
          <w:color w:val="000000" w:themeColor="text1"/>
          <w:szCs w:val="24"/>
        </w:rPr>
        <w:t xml:space="preserve">α διευκρινίσω εδώ πέρα ότι η επιδότηση θα γίνεται με βάση την επιδότηση που γίνεται για τις ακτοπλοϊκές μεταφορές </w:t>
      </w:r>
      <w:r w:rsidRPr="007F4CAD">
        <w:rPr>
          <w:rFonts w:eastAsia="Times New Roman"/>
          <w:color w:val="000000" w:themeColor="text1"/>
          <w:szCs w:val="24"/>
        </w:rPr>
        <w:lastRenderedPageBreak/>
        <w:t xml:space="preserve">και </w:t>
      </w:r>
      <w:r w:rsidRPr="007F4CAD">
        <w:rPr>
          <w:rFonts w:eastAsia="Times New Roman"/>
          <w:color w:val="000000" w:themeColor="text1"/>
          <w:szCs w:val="24"/>
        </w:rPr>
        <w:t>δεν θα υπερβαίνει αυτή</w:t>
      </w:r>
      <w:r>
        <w:rPr>
          <w:rFonts w:eastAsia="Times New Roman"/>
          <w:color w:val="000000" w:themeColor="text1"/>
          <w:szCs w:val="24"/>
        </w:rPr>
        <w:t>ν</w:t>
      </w:r>
      <w:r w:rsidRPr="007F4CAD">
        <w:rPr>
          <w:rFonts w:eastAsia="Times New Roman"/>
          <w:color w:val="000000" w:themeColor="text1"/>
          <w:szCs w:val="24"/>
        </w:rPr>
        <w:t xml:space="preserve"> την επιδότηση</w:t>
      </w:r>
      <w:r>
        <w:rPr>
          <w:rFonts w:eastAsia="Times New Roman"/>
          <w:color w:val="000000" w:themeColor="text1"/>
          <w:szCs w:val="24"/>
        </w:rPr>
        <w:t>. Επίσης,</w:t>
      </w:r>
      <w:r w:rsidRPr="007F4CAD">
        <w:rPr>
          <w:rFonts w:eastAsia="Times New Roman"/>
          <w:color w:val="000000" w:themeColor="text1"/>
          <w:szCs w:val="24"/>
        </w:rPr>
        <w:t xml:space="preserve"> </w:t>
      </w:r>
      <w:r>
        <w:rPr>
          <w:rFonts w:eastAsia="Times New Roman"/>
          <w:color w:val="000000" w:themeColor="text1"/>
          <w:szCs w:val="24"/>
        </w:rPr>
        <w:t xml:space="preserve">θα ήθελα να διευκρινίσω ότι </w:t>
      </w:r>
      <w:r w:rsidRPr="007F4CAD">
        <w:rPr>
          <w:rFonts w:eastAsia="Times New Roman"/>
          <w:color w:val="000000" w:themeColor="text1"/>
          <w:szCs w:val="24"/>
        </w:rPr>
        <w:t>δεν επιδοτούμε αεροπλάνα και καράβια</w:t>
      </w:r>
      <w:r>
        <w:rPr>
          <w:rFonts w:eastAsia="Times New Roman"/>
          <w:color w:val="000000" w:themeColor="text1"/>
          <w:szCs w:val="24"/>
        </w:rPr>
        <w:t>, αλλά</w:t>
      </w:r>
      <w:r w:rsidRPr="007F4CAD">
        <w:rPr>
          <w:rFonts w:eastAsia="Times New Roman"/>
          <w:color w:val="000000" w:themeColor="text1"/>
          <w:szCs w:val="24"/>
        </w:rPr>
        <w:t xml:space="preserve"> επιδοτούμε τους ίδιους τους νησιώτες οι οποίοι μεταφέρονται</w:t>
      </w:r>
      <w:r>
        <w:rPr>
          <w:rFonts w:eastAsia="Times New Roman"/>
          <w:color w:val="000000" w:themeColor="text1"/>
          <w:szCs w:val="24"/>
        </w:rPr>
        <w:t>.</w:t>
      </w:r>
    </w:p>
    <w:p w14:paraId="25E0A79B"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w:t>
      </w:r>
      <w:r w:rsidRPr="007F4CAD">
        <w:rPr>
          <w:rFonts w:eastAsia="Times New Roman"/>
          <w:color w:val="000000" w:themeColor="text1"/>
          <w:szCs w:val="24"/>
        </w:rPr>
        <w:t xml:space="preserve"> προστίθενται νέοι δικαιούχοι</w:t>
      </w:r>
      <w:r>
        <w:rPr>
          <w:rFonts w:eastAsia="Times New Roman"/>
          <w:color w:val="000000" w:themeColor="text1"/>
          <w:szCs w:val="24"/>
        </w:rPr>
        <w:t>,</w:t>
      </w:r>
      <w:r w:rsidRPr="007F4CAD">
        <w:rPr>
          <w:rFonts w:eastAsia="Times New Roman"/>
          <w:color w:val="000000" w:themeColor="text1"/>
          <w:szCs w:val="24"/>
        </w:rPr>
        <w:t xml:space="preserve"> γιατί διαπιστώνουμε ότι υπάρχουν άνθρωπ</w:t>
      </w:r>
      <w:r w:rsidRPr="007F4CAD">
        <w:rPr>
          <w:rFonts w:eastAsia="Times New Roman"/>
          <w:color w:val="000000" w:themeColor="text1"/>
          <w:szCs w:val="24"/>
        </w:rPr>
        <w:t>οι οι οποίοι χρ</w:t>
      </w:r>
      <w:r>
        <w:rPr>
          <w:rFonts w:eastAsia="Times New Roman"/>
          <w:color w:val="000000" w:themeColor="text1"/>
          <w:szCs w:val="24"/>
        </w:rPr>
        <w:t xml:space="preserve">ήζουν αυτού του ευεργετήματος </w:t>
      </w:r>
      <w:r w:rsidRPr="007F4CAD">
        <w:rPr>
          <w:rFonts w:eastAsia="Times New Roman"/>
          <w:color w:val="000000" w:themeColor="text1"/>
          <w:szCs w:val="24"/>
        </w:rPr>
        <w:t>και το οποίο δεν μπορ</w:t>
      </w:r>
      <w:r>
        <w:rPr>
          <w:rFonts w:eastAsia="Times New Roman"/>
          <w:color w:val="000000" w:themeColor="text1"/>
          <w:szCs w:val="24"/>
        </w:rPr>
        <w:t>ούν</w:t>
      </w:r>
      <w:r w:rsidRPr="007F4CAD">
        <w:rPr>
          <w:rFonts w:eastAsia="Times New Roman"/>
          <w:color w:val="000000" w:themeColor="text1"/>
          <w:szCs w:val="24"/>
        </w:rPr>
        <w:t xml:space="preserve"> να λάβου</w:t>
      </w:r>
      <w:r>
        <w:rPr>
          <w:rFonts w:eastAsia="Times New Roman"/>
          <w:color w:val="000000" w:themeColor="text1"/>
          <w:szCs w:val="24"/>
        </w:rPr>
        <w:t>ν, όπως είναι,</w:t>
      </w:r>
      <w:r w:rsidRPr="007F4CAD">
        <w:rPr>
          <w:rFonts w:eastAsia="Times New Roman"/>
          <w:color w:val="000000" w:themeColor="text1"/>
          <w:szCs w:val="24"/>
        </w:rPr>
        <w:t xml:space="preserve"> για παράδειγμα</w:t>
      </w:r>
      <w:r>
        <w:rPr>
          <w:rFonts w:eastAsia="Times New Roman"/>
          <w:color w:val="000000" w:themeColor="text1"/>
          <w:szCs w:val="24"/>
        </w:rPr>
        <w:t>,</w:t>
      </w:r>
      <w:r w:rsidRPr="007F4CAD">
        <w:rPr>
          <w:rFonts w:eastAsia="Times New Roman"/>
          <w:color w:val="000000" w:themeColor="text1"/>
          <w:szCs w:val="24"/>
        </w:rPr>
        <w:t xml:space="preserve"> τα μέλη ΔΕΠ των </w:t>
      </w:r>
      <w:r>
        <w:rPr>
          <w:rFonts w:eastAsia="Times New Roman"/>
          <w:color w:val="000000" w:themeColor="text1"/>
          <w:szCs w:val="24"/>
        </w:rPr>
        <w:t>α</w:t>
      </w:r>
      <w:r w:rsidRPr="007F4CAD">
        <w:rPr>
          <w:rFonts w:eastAsia="Times New Roman"/>
          <w:color w:val="000000" w:themeColor="text1"/>
          <w:szCs w:val="24"/>
        </w:rPr>
        <w:t xml:space="preserve">νώτατων </w:t>
      </w:r>
      <w:r>
        <w:rPr>
          <w:rFonts w:eastAsia="Times New Roman"/>
          <w:color w:val="000000" w:themeColor="text1"/>
          <w:szCs w:val="24"/>
        </w:rPr>
        <w:t>ε</w:t>
      </w:r>
      <w:r w:rsidRPr="007F4CAD">
        <w:rPr>
          <w:rFonts w:eastAsia="Times New Roman"/>
          <w:color w:val="000000" w:themeColor="text1"/>
          <w:szCs w:val="24"/>
        </w:rPr>
        <w:t xml:space="preserve">κπαιδευτικών </w:t>
      </w:r>
      <w:r>
        <w:rPr>
          <w:rFonts w:eastAsia="Times New Roman"/>
          <w:color w:val="000000" w:themeColor="text1"/>
          <w:szCs w:val="24"/>
        </w:rPr>
        <w:t>ι</w:t>
      </w:r>
      <w:r w:rsidRPr="007F4CAD">
        <w:rPr>
          <w:rFonts w:eastAsia="Times New Roman"/>
          <w:color w:val="000000" w:themeColor="text1"/>
          <w:szCs w:val="24"/>
        </w:rPr>
        <w:t>δρυμάτων</w:t>
      </w:r>
      <w:r w:rsidRPr="007F4CAD">
        <w:rPr>
          <w:rFonts w:eastAsia="Times New Roman"/>
          <w:color w:val="000000" w:themeColor="text1"/>
          <w:szCs w:val="24"/>
        </w:rPr>
        <w:t xml:space="preserve"> που είναι στα νησιά</w:t>
      </w:r>
      <w:r>
        <w:rPr>
          <w:rFonts w:eastAsia="Times New Roman"/>
          <w:color w:val="000000" w:themeColor="text1"/>
          <w:szCs w:val="24"/>
        </w:rPr>
        <w:t>,</w:t>
      </w:r>
      <w:r w:rsidRPr="007F4CAD">
        <w:rPr>
          <w:rFonts w:eastAsia="Times New Roman"/>
          <w:color w:val="000000" w:themeColor="text1"/>
          <w:szCs w:val="24"/>
        </w:rPr>
        <w:t xml:space="preserve"> αλλά και τα μέλη των Σωμάτων Ασφαλείας</w:t>
      </w:r>
      <w:r>
        <w:rPr>
          <w:rFonts w:eastAsia="Times New Roman"/>
          <w:color w:val="000000" w:themeColor="text1"/>
          <w:szCs w:val="24"/>
        </w:rPr>
        <w:t>,</w:t>
      </w:r>
      <w:r w:rsidRPr="007F4CAD">
        <w:rPr>
          <w:rFonts w:eastAsia="Times New Roman"/>
          <w:color w:val="000000" w:themeColor="text1"/>
          <w:szCs w:val="24"/>
        </w:rPr>
        <w:t xml:space="preserve"> τα μέλη των Ενόπλων Δυνάμεων</w:t>
      </w:r>
      <w:r>
        <w:rPr>
          <w:rFonts w:eastAsia="Times New Roman"/>
          <w:color w:val="000000" w:themeColor="text1"/>
          <w:szCs w:val="24"/>
        </w:rPr>
        <w:t>,</w:t>
      </w:r>
      <w:r w:rsidRPr="007F4CAD">
        <w:rPr>
          <w:rFonts w:eastAsia="Times New Roman"/>
          <w:color w:val="000000" w:themeColor="text1"/>
          <w:szCs w:val="24"/>
        </w:rPr>
        <w:t xml:space="preserve"> οι οποί</w:t>
      </w:r>
      <w:r w:rsidRPr="007F4CAD">
        <w:rPr>
          <w:rFonts w:eastAsia="Times New Roman"/>
          <w:color w:val="000000" w:themeColor="text1"/>
          <w:szCs w:val="24"/>
        </w:rPr>
        <w:t>οι υπηρετούν εκεί πέρα</w:t>
      </w:r>
      <w:r>
        <w:rPr>
          <w:rFonts w:eastAsia="Times New Roman"/>
          <w:color w:val="000000" w:themeColor="text1"/>
          <w:szCs w:val="24"/>
        </w:rPr>
        <w:t>. Θ</w:t>
      </w:r>
      <w:r w:rsidRPr="007F4CAD">
        <w:rPr>
          <w:rFonts w:eastAsia="Times New Roman"/>
          <w:color w:val="000000" w:themeColor="text1"/>
          <w:szCs w:val="24"/>
        </w:rPr>
        <w:t>α έλεγα ότι είναι ένα ελάχιστο αντιστάθμισμα για το έργο που παρέχο</w:t>
      </w:r>
      <w:r>
        <w:rPr>
          <w:rFonts w:eastAsia="Times New Roman"/>
          <w:color w:val="000000" w:themeColor="text1"/>
          <w:szCs w:val="24"/>
        </w:rPr>
        <w:t>υν</w:t>
      </w:r>
      <w:r w:rsidRPr="007F4CAD">
        <w:rPr>
          <w:rFonts w:eastAsia="Times New Roman"/>
          <w:color w:val="000000" w:themeColor="text1"/>
          <w:szCs w:val="24"/>
        </w:rPr>
        <w:t xml:space="preserve"> στα νησιά </w:t>
      </w:r>
      <w:r>
        <w:rPr>
          <w:rFonts w:eastAsia="Times New Roman"/>
          <w:color w:val="000000" w:themeColor="text1"/>
          <w:szCs w:val="24"/>
        </w:rPr>
        <w:t>μας. Ή</w:t>
      </w:r>
      <w:r w:rsidRPr="007F4CAD">
        <w:rPr>
          <w:rFonts w:eastAsia="Times New Roman"/>
          <w:color w:val="000000" w:themeColor="text1"/>
          <w:szCs w:val="24"/>
        </w:rPr>
        <w:t>δη</w:t>
      </w:r>
      <w:r>
        <w:rPr>
          <w:rFonts w:eastAsia="Times New Roman"/>
          <w:color w:val="000000" w:themeColor="text1"/>
          <w:szCs w:val="24"/>
        </w:rPr>
        <w:t>,</w:t>
      </w:r>
      <w:r w:rsidRPr="007F4CAD">
        <w:rPr>
          <w:rFonts w:eastAsia="Times New Roman"/>
          <w:color w:val="000000" w:themeColor="text1"/>
          <w:szCs w:val="24"/>
        </w:rPr>
        <w:t xml:space="preserve"> όπως γνωρίζετε</w:t>
      </w:r>
      <w:r>
        <w:rPr>
          <w:rFonts w:eastAsia="Times New Roman"/>
          <w:color w:val="000000" w:themeColor="text1"/>
          <w:szCs w:val="24"/>
        </w:rPr>
        <w:t>,</w:t>
      </w:r>
      <w:r w:rsidRPr="007F4CAD">
        <w:rPr>
          <w:rFonts w:eastAsia="Times New Roman"/>
          <w:color w:val="000000" w:themeColor="text1"/>
          <w:szCs w:val="24"/>
        </w:rPr>
        <w:t xml:space="preserve"> ισχύει για τους αναπληρωτές καθηγητές</w:t>
      </w:r>
      <w:r>
        <w:rPr>
          <w:rFonts w:eastAsia="Times New Roman"/>
          <w:color w:val="000000" w:themeColor="text1"/>
          <w:szCs w:val="24"/>
        </w:rPr>
        <w:t>,</w:t>
      </w:r>
      <w:r w:rsidRPr="007F4CAD">
        <w:rPr>
          <w:rFonts w:eastAsia="Times New Roman"/>
          <w:color w:val="000000" w:themeColor="text1"/>
          <w:szCs w:val="24"/>
        </w:rPr>
        <w:t xml:space="preserve"> αλλά και για τους επικουρικούς γιατρούς</w:t>
      </w:r>
      <w:r>
        <w:rPr>
          <w:rFonts w:eastAsia="Times New Roman"/>
          <w:color w:val="000000" w:themeColor="text1"/>
          <w:szCs w:val="24"/>
        </w:rPr>
        <w:t>.</w:t>
      </w:r>
    </w:p>
    <w:p w14:paraId="25E0A79C"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w:t>
      </w:r>
      <w:r w:rsidRPr="007F4CAD">
        <w:rPr>
          <w:rFonts w:eastAsia="Times New Roman"/>
          <w:color w:val="000000" w:themeColor="text1"/>
          <w:szCs w:val="24"/>
        </w:rPr>
        <w:t xml:space="preserve"> μετά από μεγάλη διαβούλευση</w:t>
      </w:r>
      <w:r>
        <w:rPr>
          <w:rFonts w:eastAsia="Times New Roman"/>
          <w:color w:val="000000" w:themeColor="text1"/>
          <w:szCs w:val="24"/>
        </w:rPr>
        <w:t>,</w:t>
      </w:r>
      <w:r w:rsidRPr="007F4CAD">
        <w:rPr>
          <w:rFonts w:eastAsia="Times New Roman"/>
          <w:color w:val="000000" w:themeColor="text1"/>
          <w:szCs w:val="24"/>
        </w:rPr>
        <w:t xml:space="preserve"> η οποία </w:t>
      </w:r>
      <w:r w:rsidRPr="007F4CAD">
        <w:rPr>
          <w:rFonts w:eastAsia="Times New Roman"/>
          <w:color w:val="000000" w:themeColor="text1"/>
          <w:szCs w:val="24"/>
        </w:rPr>
        <w:t>έγινε και εδώ στη Βουλή</w:t>
      </w:r>
      <w:r>
        <w:rPr>
          <w:rFonts w:eastAsia="Times New Roman"/>
          <w:color w:val="000000" w:themeColor="text1"/>
          <w:szCs w:val="24"/>
        </w:rPr>
        <w:t>,</w:t>
      </w:r>
      <w:r w:rsidRPr="007F4CAD">
        <w:rPr>
          <w:rFonts w:eastAsia="Times New Roman"/>
          <w:color w:val="000000" w:themeColor="text1"/>
          <w:szCs w:val="24"/>
        </w:rPr>
        <w:t xml:space="preserve"> αλλά και με την Περιφέρεια Κρήτης και τους δήμους της Κρήτης και τα επιμελητήρια</w:t>
      </w:r>
      <w:r>
        <w:rPr>
          <w:rFonts w:eastAsia="Times New Roman"/>
          <w:color w:val="000000" w:themeColor="text1"/>
          <w:szCs w:val="24"/>
        </w:rPr>
        <w:t>, ε</w:t>
      </w:r>
      <w:r w:rsidRPr="007F4CAD">
        <w:rPr>
          <w:rFonts w:eastAsia="Times New Roman"/>
          <w:color w:val="000000" w:themeColor="text1"/>
          <w:szCs w:val="24"/>
        </w:rPr>
        <w:t xml:space="preserve">ντάσσονται </w:t>
      </w:r>
      <w:r>
        <w:rPr>
          <w:rFonts w:eastAsia="Times New Roman"/>
          <w:color w:val="000000" w:themeColor="text1"/>
          <w:szCs w:val="24"/>
        </w:rPr>
        <w:t>μια</w:t>
      </w:r>
      <w:r w:rsidRPr="007F4CAD">
        <w:rPr>
          <w:rFonts w:eastAsia="Times New Roman"/>
          <w:color w:val="000000" w:themeColor="text1"/>
          <w:szCs w:val="24"/>
        </w:rPr>
        <w:t xml:space="preserve"> σειρά από επιχειρηματικές δραστηριότητες της Κρήτης για τη μεταφορά </w:t>
      </w:r>
      <w:r w:rsidRPr="007F4CAD">
        <w:rPr>
          <w:rFonts w:eastAsia="Times New Roman"/>
          <w:color w:val="000000" w:themeColor="text1"/>
          <w:szCs w:val="24"/>
        </w:rPr>
        <w:lastRenderedPageBreak/>
        <w:t>των προϊόντων από και προς το νησί της Κρήτης</w:t>
      </w:r>
      <w:r>
        <w:rPr>
          <w:rFonts w:eastAsia="Times New Roman"/>
          <w:color w:val="000000" w:themeColor="text1"/>
          <w:szCs w:val="24"/>
        </w:rPr>
        <w:t>, δι</w:t>
      </w:r>
      <w:r w:rsidRPr="007F4CAD">
        <w:rPr>
          <w:rFonts w:eastAsia="Times New Roman"/>
          <w:color w:val="000000" w:themeColor="text1"/>
          <w:szCs w:val="24"/>
        </w:rPr>
        <w:t xml:space="preserve">ότι </w:t>
      </w:r>
      <w:r>
        <w:rPr>
          <w:rFonts w:eastAsia="Times New Roman"/>
          <w:color w:val="000000" w:themeColor="text1"/>
          <w:szCs w:val="24"/>
        </w:rPr>
        <w:t>δ</w:t>
      </w:r>
      <w:r w:rsidRPr="007F4CAD">
        <w:rPr>
          <w:rFonts w:eastAsia="Times New Roman"/>
          <w:color w:val="000000" w:themeColor="text1"/>
          <w:szCs w:val="24"/>
        </w:rPr>
        <w:t>ιαπιστώσαμε</w:t>
      </w:r>
      <w:r w:rsidRPr="007F4CAD">
        <w:rPr>
          <w:rFonts w:eastAsia="Times New Roman"/>
          <w:color w:val="000000" w:themeColor="text1"/>
          <w:szCs w:val="24"/>
        </w:rPr>
        <w:t xml:space="preserve"> ότι υπάρχει </w:t>
      </w:r>
      <w:r>
        <w:rPr>
          <w:rFonts w:eastAsia="Times New Roman"/>
          <w:color w:val="000000" w:themeColor="text1"/>
          <w:szCs w:val="24"/>
        </w:rPr>
        <w:t xml:space="preserve">επιπλέον κόστος μεταφοράς </w:t>
      </w:r>
      <w:r w:rsidRPr="007F4CAD">
        <w:rPr>
          <w:rFonts w:eastAsia="Times New Roman"/>
          <w:color w:val="000000" w:themeColor="text1"/>
          <w:szCs w:val="24"/>
        </w:rPr>
        <w:t>λόγω ακτοπλοϊκής μεταφοράς</w:t>
      </w:r>
      <w:r>
        <w:rPr>
          <w:rFonts w:eastAsia="Times New Roman"/>
          <w:color w:val="000000" w:themeColor="text1"/>
          <w:szCs w:val="24"/>
        </w:rPr>
        <w:t>.</w:t>
      </w:r>
    </w:p>
    <w:p w14:paraId="25E0A79D" w14:textId="77777777" w:rsidR="00464F64" w:rsidRDefault="00160710">
      <w:pPr>
        <w:spacing w:line="600" w:lineRule="auto"/>
        <w:ind w:firstLine="720"/>
        <w:contextualSpacing/>
        <w:jc w:val="both"/>
        <w:rPr>
          <w:rFonts w:eastAsia="Times New Roman"/>
          <w:color w:val="000000" w:themeColor="text1"/>
          <w:szCs w:val="24"/>
        </w:rPr>
      </w:pPr>
      <w:r w:rsidRPr="007F4CAD">
        <w:rPr>
          <w:rFonts w:eastAsia="Times New Roman"/>
          <w:color w:val="000000" w:themeColor="text1"/>
          <w:szCs w:val="24"/>
        </w:rPr>
        <w:t>Επομένως</w:t>
      </w:r>
      <w:r>
        <w:rPr>
          <w:rFonts w:eastAsia="Times New Roman"/>
          <w:color w:val="000000" w:themeColor="text1"/>
          <w:szCs w:val="24"/>
        </w:rPr>
        <w:t>,</w:t>
      </w:r>
      <w:r w:rsidRPr="007F4CAD">
        <w:rPr>
          <w:rFonts w:eastAsia="Times New Roman"/>
          <w:color w:val="000000" w:themeColor="text1"/>
          <w:szCs w:val="24"/>
        </w:rPr>
        <w:t xml:space="preserve"> λοιπόν</w:t>
      </w:r>
      <w:r>
        <w:rPr>
          <w:rFonts w:eastAsia="Times New Roman"/>
          <w:color w:val="000000" w:themeColor="text1"/>
          <w:szCs w:val="24"/>
        </w:rPr>
        <w:t>,</w:t>
      </w:r>
      <w:r w:rsidRPr="007F4CAD">
        <w:rPr>
          <w:rFonts w:eastAsia="Times New Roman"/>
          <w:color w:val="000000" w:themeColor="text1"/>
          <w:szCs w:val="24"/>
        </w:rPr>
        <w:t xml:space="preserve"> δίνουμε τη δυνατότητα να </w:t>
      </w:r>
      <w:r>
        <w:rPr>
          <w:rFonts w:eastAsia="Times New Roman"/>
          <w:color w:val="000000" w:themeColor="text1"/>
          <w:szCs w:val="24"/>
        </w:rPr>
        <w:t>εντ</w:t>
      </w:r>
      <w:r w:rsidRPr="007F4CAD">
        <w:rPr>
          <w:rFonts w:eastAsia="Times New Roman"/>
          <w:color w:val="000000" w:themeColor="text1"/>
          <w:szCs w:val="24"/>
        </w:rPr>
        <w:t>αχθούν κάποιες επιχειρηματικές δραστηριότητες</w:t>
      </w:r>
      <w:r>
        <w:rPr>
          <w:rFonts w:eastAsia="Times New Roman"/>
          <w:color w:val="000000" w:themeColor="text1"/>
          <w:szCs w:val="24"/>
        </w:rPr>
        <w:t>. Γι’ αυτό γίνεται μ</w:t>
      </w:r>
      <w:r w:rsidRPr="007F4CAD">
        <w:rPr>
          <w:rFonts w:eastAsia="Times New Roman"/>
          <w:color w:val="000000" w:themeColor="text1"/>
          <w:szCs w:val="24"/>
        </w:rPr>
        <w:t xml:space="preserve">ελέτη από το Πανεπιστήμιο </w:t>
      </w:r>
      <w:r w:rsidRPr="007F4CAD">
        <w:rPr>
          <w:rFonts w:eastAsia="Times New Roman"/>
          <w:color w:val="000000" w:themeColor="text1"/>
          <w:szCs w:val="24"/>
        </w:rPr>
        <w:t>Πειραι</w:t>
      </w:r>
      <w:r>
        <w:rPr>
          <w:rFonts w:eastAsia="Times New Roman"/>
          <w:color w:val="000000" w:themeColor="text1"/>
          <w:szCs w:val="24"/>
        </w:rPr>
        <w:t>ώς</w:t>
      </w:r>
      <w:r w:rsidRPr="007F4CAD">
        <w:rPr>
          <w:rFonts w:eastAsia="Times New Roman"/>
          <w:color w:val="000000" w:themeColor="text1"/>
          <w:szCs w:val="24"/>
        </w:rPr>
        <w:t xml:space="preserve"> </w:t>
      </w:r>
      <w:r w:rsidRPr="007F4CAD">
        <w:rPr>
          <w:rFonts w:eastAsia="Times New Roman"/>
          <w:color w:val="000000" w:themeColor="text1"/>
          <w:szCs w:val="24"/>
        </w:rPr>
        <w:t xml:space="preserve">κατόπιν εντολής των επιμελητηρίων της Κρήτης και της Περιφέρειας </w:t>
      </w:r>
      <w:r>
        <w:rPr>
          <w:rFonts w:eastAsia="Times New Roman"/>
          <w:color w:val="000000" w:themeColor="text1"/>
          <w:szCs w:val="24"/>
        </w:rPr>
        <w:t xml:space="preserve">της </w:t>
      </w:r>
      <w:r w:rsidRPr="007F4CAD">
        <w:rPr>
          <w:rFonts w:eastAsia="Times New Roman"/>
          <w:color w:val="000000" w:themeColor="text1"/>
          <w:szCs w:val="24"/>
        </w:rPr>
        <w:t>Κρήτης και περιμένουμε τα αποτελέσματα</w:t>
      </w:r>
      <w:r>
        <w:rPr>
          <w:rFonts w:eastAsia="Times New Roman"/>
          <w:color w:val="000000" w:themeColor="text1"/>
          <w:szCs w:val="24"/>
        </w:rPr>
        <w:t>,</w:t>
      </w:r>
      <w:r w:rsidRPr="007F4CAD">
        <w:rPr>
          <w:rFonts w:eastAsia="Times New Roman"/>
          <w:color w:val="000000" w:themeColor="text1"/>
          <w:szCs w:val="24"/>
        </w:rPr>
        <w:t xml:space="preserve"> προκειμένου να οριστικοποιηθεί με την κοινή υπουργική απόφαση</w:t>
      </w:r>
      <w:r>
        <w:rPr>
          <w:rFonts w:eastAsia="Times New Roman"/>
          <w:color w:val="000000" w:themeColor="text1"/>
          <w:szCs w:val="24"/>
        </w:rPr>
        <w:t>.</w:t>
      </w:r>
    </w:p>
    <w:p w14:paraId="25E0A79E"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Επίσης, </w:t>
      </w:r>
      <w:r w:rsidRPr="007F4CAD">
        <w:rPr>
          <w:rFonts w:eastAsia="Times New Roman"/>
          <w:color w:val="000000" w:themeColor="text1"/>
          <w:szCs w:val="24"/>
        </w:rPr>
        <w:t xml:space="preserve">σε μεγάλες ακτοπλοϊκές αποστάσεις διαπιστώθηκε ότι οι νησιώτες χρειάζονται </w:t>
      </w:r>
      <w:r w:rsidRPr="007F4CAD">
        <w:rPr>
          <w:rFonts w:eastAsia="Times New Roman"/>
          <w:color w:val="000000" w:themeColor="text1"/>
          <w:szCs w:val="24"/>
        </w:rPr>
        <w:t>να πάρ</w:t>
      </w:r>
      <w:r>
        <w:rPr>
          <w:rFonts w:eastAsia="Times New Roman"/>
          <w:color w:val="000000" w:themeColor="text1"/>
          <w:szCs w:val="24"/>
        </w:rPr>
        <w:t xml:space="preserve">ουν </w:t>
      </w:r>
      <w:r w:rsidRPr="007F4CAD">
        <w:rPr>
          <w:rFonts w:eastAsia="Times New Roman"/>
          <w:color w:val="000000" w:themeColor="text1"/>
          <w:szCs w:val="24"/>
        </w:rPr>
        <w:t>ένα κρεβάτι για να κοιμηθ</w:t>
      </w:r>
      <w:r>
        <w:rPr>
          <w:rFonts w:eastAsia="Times New Roman"/>
          <w:color w:val="000000" w:themeColor="text1"/>
          <w:szCs w:val="24"/>
        </w:rPr>
        <w:t>ούν. Μ</w:t>
      </w:r>
      <w:r w:rsidRPr="007F4CAD">
        <w:rPr>
          <w:rFonts w:eastAsia="Times New Roman"/>
          <w:color w:val="000000" w:themeColor="text1"/>
          <w:szCs w:val="24"/>
        </w:rPr>
        <w:t>έχρι τώρα πληρών</w:t>
      </w:r>
      <w:r>
        <w:rPr>
          <w:rFonts w:eastAsia="Times New Roman"/>
          <w:color w:val="000000" w:themeColor="text1"/>
          <w:szCs w:val="24"/>
        </w:rPr>
        <w:t>α</w:t>
      </w:r>
      <w:r w:rsidRPr="007F4CAD">
        <w:rPr>
          <w:rFonts w:eastAsia="Times New Roman"/>
          <w:color w:val="000000" w:themeColor="text1"/>
          <w:szCs w:val="24"/>
        </w:rPr>
        <w:t>με μόνο την οικονομική θέση</w:t>
      </w:r>
      <w:r>
        <w:rPr>
          <w:rFonts w:eastAsia="Times New Roman"/>
          <w:color w:val="000000" w:themeColor="text1"/>
          <w:szCs w:val="24"/>
        </w:rPr>
        <w:t xml:space="preserve">. Γι’ </w:t>
      </w:r>
      <w:r w:rsidRPr="007F4CAD">
        <w:rPr>
          <w:rFonts w:eastAsia="Times New Roman"/>
          <w:color w:val="000000" w:themeColor="text1"/>
          <w:szCs w:val="24"/>
        </w:rPr>
        <w:t>αυτό</w:t>
      </w:r>
      <w:r>
        <w:rPr>
          <w:rFonts w:eastAsia="Times New Roman"/>
          <w:color w:val="000000" w:themeColor="text1"/>
          <w:szCs w:val="24"/>
        </w:rPr>
        <w:t>ν</w:t>
      </w:r>
      <w:r w:rsidRPr="007F4CAD">
        <w:rPr>
          <w:rFonts w:eastAsia="Times New Roman"/>
          <w:color w:val="000000" w:themeColor="text1"/>
          <w:szCs w:val="24"/>
        </w:rPr>
        <w:t xml:space="preserve"> το</w:t>
      </w:r>
      <w:r>
        <w:rPr>
          <w:rFonts w:eastAsia="Times New Roman"/>
          <w:color w:val="000000" w:themeColor="text1"/>
          <w:szCs w:val="24"/>
        </w:rPr>
        <w:t>ν</w:t>
      </w:r>
      <w:r w:rsidRPr="007F4CAD">
        <w:rPr>
          <w:rFonts w:eastAsia="Times New Roman"/>
          <w:color w:val="000000" w:themeColor="text1"/>
          <w:szCs w:val="24"/>
        </w:rPr>
        <w:t xml:space="preserve"> λόγο καταργείται αυτή η αναφορά στην οικονομική θέση και ουσιαστικά μέσα </w:t>
      </w:r>
      <w:r>
        <w:rPr>
          <w:rFonts w:eastAsia="Times New Roman"/>
          <w:color w:val="000000" w:themeColor="text1"/>
          <w:szCs w:val="24"/>
        </w:rPr>
        <w:t xml:space="preserve">από </w:t>
      </w:r>
      <w:r w:rsidRPr="007F4CAD">
        <w:rPr>
          <w:rFonts w:eastAsia="Times New Roman"/>
          <w:color w:val="000000" w:themeColor="text1"/>
          <w:szCs w:val="24"/>
        </w:rPr>
        <w:t>την κοινή υπουργική απόφαση επιδοτείται η κλίνη για αποστάσεις μεγαλύτερες των</w:t>
      </w:r>
      <w:r w:rsidRPr="007F4CAD">
        <w:rPr>
          <w:rFonts w:eastAsia="Times New Roman"/>
          <w:color w:val="000000" w:themeColor="text1"/>
          <w:szCs w:val="24"/>
        </w:rPr>
        <w:t xml:space="preserve"> 80 μιλίων</w:t>
      </w:r>
      <w:r>
        <w:rPr>
          <w:rFonts w:eastAsia="Times New Roman"/>
          <w:color w:val="000000" w:themeColor="text1"/>
          <w:szCs w:val="24"/>
        </w:rPr>
        <w:t>.</w:t>
      </w:r>
    </w:p>
    <w:p w14:paraId="25E0A79F"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w:t>
      </w:r>
      <w:r w:rsidRPr="007F4CAD">
        <w:rPr>
          <w:rFonts w:eastAsia="Times New Roman"/>
          <w:color w:val="000000" w:themeColor="text1"/>
          <w:szCs w:val="24"/>
        </w:rPr>
        <w:t>έλος</w:t>
      </w:r>
      <w:r>
        <w:rPr>
          <w:rFonts w:eastAsia="Times New Roman"/>
          <w:color w:val="000000" w:themeColor="text1"/>
          <w:szCs w:val="24"/>
        </w:rPr>
        <w:t>, θ</w:t>
      </w:r>
      <w:r w:rsidRPr="007F4CAD">
        <w:rPr>
          <w:rFonts w:eastAsia="Times New Roman"/>
          <w:color w:val="000000" w:themeColor="text1"/>
          <w:szCs w:val="24"/>
        </w:rPr>
        <w:t>έλω να πω ότι παρατείνεται η πιλοτική εφαρμογή των καυσίμων για έξι μήνες επιπλέον</w:t>
      </w:r>
      <w:r>
        <w:rPr>
          <w:rFonts w:eastAsia="Times New Roman"/>
          <w:color w:val="000000" w:themeColor="text1"/>
          <w:szCs w:val="24"/>
        </w:rPr>
        <w:t>,</w:t>
      </w:r>
      <w:r w:rsidRPr="007F4CAD">
        <w:rPr>
          <w:rFonts w:eastAsia="Times New Roman"/>
          <w:color w:val="000000" w:themeColor="text1"/>
          <w:szCs w:val="24"/>
        </w:rPr>
        <w:t xml:space="preserve"> διότι </w:t>
      </w:r>
      <w:r>
        <w:rPr>
          <w:rFonts w:eastAsia="Times New Roman"/>
          <w:color w:val="000000" w:themeColor="text1"/>
          <w:szCs w:val="24"/>
        </w:rPr>
        <w:t xml:space="preserve">έληγε </w:t>
      </w:r>
      <w:r w:rsidRPr="007F4CAD">
        <w:rPr>
          <w:rFonts w:eastAsia="Times New Roman"/>
          <w:color w:val="000000" w:themeColor="text1"/>
          <w:szCs w:val="24"/>
        </w:rPr>
        <w:t>μέσα στο κα</w:t>
      </w:r>
      <w:r w:rsidRPr="007F4CAD">
        <w:rPr>
          <w:rFonts w:eastAsia="Times New Roman"/>
          <w:color w:val="000000" w:themeColor="text1"/>
          <w:szCs w:val="24"/>
        </w:rPr>
        <w:lastRenderedPageBreak/>
        <w:t>λοκαίρι</w:t>
      </w:r>
      <w:r>
        <w:rPr>
          <w:rFonts w:eastAsia="Times New Roman"/>
          <w:color w:val="000000" w:themeColor="text1"/>
          <w:szCs w:val="24"/>
        </w:rPr>
        <w:t>,</w:t>
      </w:r>
      <w:r w:rsidRPr="007F4CAD">
        <w:rPr>
          <w:rFonts w:eastAsia="Times New Roman"/>
          <w:color w:val="000000" w:themeColor="text1"/>
          <w:szCs w:val="24"/>
        </w:rPr>
        <w:t xml:space="preserve"> τον Ιούνιο και</w:t>
      </w:r>
      <w:r>
        <w:rPr>
          <w:rFonts w:eastAsia="Times New Roman"/>
          <w:color w:val="000000" w:themeColor="text1"/>
          <w:szCs w:val="24"/>
        </w:rPr>
        <w:t xml:space="preserve"> ε</w:t>
      </w:r>
      <w:r w:rsidRPr="007F4CAD">
        <w:rPr>
          <w:rFonts w:eastAsia="Times New Roman"/>
          <w:color w:val="000000" w:themeColor="text1"/>
          <w:szCs w:val="24"/>
        </w:rPr>
        <w:t>πομένως δεν μπορούσαμε να έχουμε αρκετά δεδομένα με βάση και την τουριστική περίοδο</w:t>
      </w:r>
      <w:r>
        <w:rPr>
          <w:rFonts w:eastAsia="Times New Roman"/>
          <w:color w:val="000000" w:themeColor="text1"/>
          <w:szCs w:val="24"/>
        </w:rPr>
        <w:t xml:space="preserve">. Γι’ </w:t>
      </w:r>
      <w:r w:rsidRPr="007F4CAD">
        <w:rPr>
          <w:rFonts w:eastAsia="Times New Roman"/>
          <w:color w:val="000000" w:themeColor="text1"/>
          <w:szCs w:val="24"/>
        </w:rPr>
        <w:t>αυτό</w:t>
      </w:r>
      <w:r>
        <w:rPr>
          <w:rFonts w:eastAsia="Times New Roman"/>
          <w:color w:val="000000" w:themeColor="text1"/>
          <w:szCs w:val="24"/>
        </w:rPr>
        <w:t>ν</w:t>
      </w:r>
      <w:r w:rsidRPr="007F4CAD">
        <w:rPr>
          <w:rFonts w:eastAsia="Times New Roman"/>
          <w:color w:val="000000" w:themeColor="text1"/>
          <w:szCs w:val="24"/>
        </w:rPr>
        <w:t xml:space="preserve"> το</w:t>
      </w:r>
      <w:r>
        <w:rPr>
          <w:rFonts w:eastAsia="Times New Roman"/>
          <w:color w:val="000000" w:themeColor="text1"/>
          <w:szCs w:val="24"/>
        </w:rPr>
        <w:t>ν</w:t>
      </w:r>
      <w:r w:rsidRPr="007F4CAD">
        <w:rPr>
          <w:rFonts w:eastAsia="Times New Roman"/>
          <w:color w:val="000000" w:themeColor="text1"/>
          <w:szCs w:val="24"/>
        </w:rPr>
        <w:t xml:space="preserve"> λόγο </w:t>
      </w:r>
      <w:r w:rsidRPr="007F4CAD">
        <w:rPr>
          <w:rFonts w:eastAsia="Times New Roman"/>
          <w:color w:val="000000" w:themeColor="text1"/>
          <w:szCs w:val="24"/>
        </w:rPr>
        <w:t>παρ</w:t>
      </w:r>
      <w:r>
        <w:rPr>
          <w:rFonts w:eastAsia="Times New Roman"/>
          <w:color w:val="000000" w:themeColor="text1"/>
          <w:szCs w:val="24"/>
        </w:rPr>
        <w:t xml:space="preserve">ατείνουμε </w:t>
      </w:r>
      <w:r w:rsidRPr="007F4CAD">
        <w:rPr>
          <w:rFonts w:eastAsia="Times New Roman"/>
          <w:color w:val="000000" w:themeColor="text1"/>
          <w:szCs w:val="24"/>
        </w:rPr>
        <w:t>την εφαρμογή</w:t>
      </w:r>
      <w:r>
        <w:rPr>
          <w:rFonts w:eastAsia="Times New Roman"/>
          <w:color w:val="000000" w:themeColor="text1"/>
          <w:szCs w:val="24"/>
        </w:rPr>
        <w:t>.</w:t>
      </w:r>
    </w:p>
    <w:p w14:paraId="25E0A7A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θα ήθελα ν</w:t>
      </w:r>
      <w:r w:rsidRPr="007F4CAD">
        <w:rPr>
          <w:rFonts w:eastAsia="Times New Roman"/>
          <w:color w:val="000000" w:themeColor="text1"/>
          <w:szCs w:val="24"/>
        </w:rPr>
        <w:t>α ενημερώσ</w:t>
      </w:r>
      <w:r>
        <w:rPr>
          <w:rFonts w:eastAsia="Times New Roman"/>
          <w:color w:val="000000" w:themeColor="text1"/>
          <w:szCs w:val="24"/>
        </w:rPr>
        <w:t>ω το Σ</w:t>
      </w:r>
      <w:r w:rsidRPr="007F4CAD">
        <w:rPr>
          <w:rFonts w:eastAsia="Times New Roman"/>
          <w:color w:val="000000" w:themeColor="text1"/>
          <w:szCs w:val="24"/>
        </w:rPr>
        <w:t xml:space="preserve">ώμα ότι η </w:t>
      </w:r>
      <w:r>
        <w:rPr>
          <w:rFonts w:eastAsia="Times New Roman"/>
          <w:color w:val="000000" w:themeColor="text1"/>
          <w:szCs w:val="24"/>
        </w:rPr>
        <w:t>κ</w:t>
      </w:r>
      <w:r w:rsidRPr="007F4CAD">
        <w:rPr>
          <w:rFonts w:eastAsia="Times New Roman"/>
          <w:color w:val="000000" w:themeColor="text1"/>
          <w:szCs w:val="24"/>
        </w:rPr>
        <w:t xml:space="preserve">οινή </w:t>
      </w:r>
      <w:r>
        <w:rPr>
          <w:rFonts w:eastAsia="Times New Roman"/>
          <w:color w:val="000000" w:themeColor="text1"/>
          <w:szCs w:val="24"/>
        </w:rPr>
        <w:t>υ</w:t>
      </w:r>
      <w:r w:rsidRPr="007F4CAD">
        <w:rPr>
          <w:rFonts w:eastAsia="Times New Roman"/>
          <w:color w:val="000000" w:themeColor="text1"/>
          <w:szCs w:val="24"/>
        </w:rPr>
        <w:t xml:space="preserve">πουργική </w:t>
      </w:r>
      <w:r>
        <w:rPr>
          <w:rFonts w:eastAsia="Times New Roman"/>
          <w:color w:val="000000" w:themeColor="text1"/>
          <w:szCs w:val="24"/>
        </w:rPr>
        <w:t>α</w:t>
      </w:r>
      <w:r w:rsidRPr="007F4CAD">
        <w:rPr>
          <w:rFonts w:eastAsia="Times New Roman"/>
          <w:color w:val="000000" w:themeColor="text1"/>
          <w:szCs w:val="24"/>
        </w:rPr>
        <w:t>πόφαση</w:t>
      </w:r>
      <w:r w:rsidRPr="007F4CAD">
        <w:rPr>
          <w:rFonts w:eastAsia="Times New Roman"/>
          <w:color w:val="000000" w:themeColor="text1"/>
          <w:szCs w:val="24"/>
        </w:rPr>
        <w:t xml:space="preserve"> έχει εκδοθεί</w:t>
      </w:r>
      <w:r>
        <w:rPr>
          <w:rFonts w:eastAsia="Times New Roman"/>
          <w:color w:val="000000" w:themeColor="text1"/>
          <w:szCs w:val="24"/>
        </w:rPr>
        <w:t>,</w:t>
      </w:r>
      <w:r w:rsidRPr="007F4CAD">
        <w:rPr>
          <w:rFonts w:eastAsia="Times New Roman"/>
          <w:color w:val="000000" w:themeColor="text1"/>
          <w:szCs w:val="24"/>
        </w:rPr>
        <w:t xml:space="preserve"> έχει πάρει ΦΕΚ και ήδη τα πρατήρια βενζίνης</w:t>
      </w:r>
      <w:r>
        <w:rPr>
          <w:rFonts w:eastAsia="Times New Roman"/>
          <w:color w:val="000000" w:themeColor="text1"/>
          <w:szCs w:val="24"/>
        </w:rPr>
        <w:t xml:space="preserve"> ξεκινούν</w:t>
      </w:r>
      <w:r w:rsidRPr="007F4CAD">
        <w:rPr>
          <w:rFonts w:eastAsia="Times New Roman"/>
          <w:color w:val="000000" w:themeColor="text1"/>
          <w:szCs w:val="24"/>
        </w:rPr>
        <w:t xml:space="preserve"> να επιδοτούνται μέχρι και 19,5 λεπτά ανά λίτρο</w:t>
      </w:r>
      <w:r>
        <w:rPr>
          <w:rFonts w:eastAsia="Times New Roman"/>
          <w:color w:val="000000" w:themeColor="text1"/>
          <w:szCs w:val="24"/>
        </w:rPr>
        <w:t xml:space="preserve">. Αυτό </w:t>
      </w:r>
      <w:r w:rsidRPr="007F4CAD">
        <w:rPr>
          <w:rFonts w:eastAsia="Times New Roman"/>
          <w:color w:val="000000" w:themeColor="text1"/>
          <w:szCs w:val="24"/>
        </w:rPr>
        <w:t xml:space="preserve">σημαίνει ότι πολύ πριν το Πάσχα </w:t>
      </w:r>
      <w:r w:rsidRPr="007F4CAD">
        <w:rPr>
          <w:rFonts w:eastAsia="Times New Roman"/>
          <w:color w:val="000000" w:themeColor="text1"/>
          <w:szCs w:val="24"/>
        </w:rPr>
        <w:t>θα δούμε σημαντική μείωση στο κόστος των καυσίμων στα νησιά τα οποία περιλαμβάνονται στην πιλοτική εφαρμογή</w:t>
      </w:r>
      <w:r>
        <w:rPr>
          <w:rFonts w:eastAsia="Times New Roman"/>
          <w:color w:val="000000" w:themeColor="text1"/>
          <w:szCs w:val="24"/>
        </w:rPr>
        <w:t>.</w:t>
      </w:r>
    </w:p>
    <w:p w14:paraId="25E0A7A1"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Διακόσιες χιλιάδες</w:t>
      </w:r>
      <w:r w:rsidRPr="007F4CAD">
        <w:rPr>
          <w:rFonts w:eastAsia="Times New Roman"/>
          <w:color w:val="000000" w:themeColor="text1"/>
          <w:szCs w:val="24"/>
        </w:rPr>
        <w:t xml:space="preserve"> εισιτήρια έχουν ήδη επιδοτη</w:t>
      </w:r>
      <w:r>
        <w:rPr>
          <w:rFonts w:eastAsia="Times New Roman"/>
          <w:color w:val="000000" w:themeColor="text1"/>
          <w:szCs w:val="24"/>
        </w:rPr>
        <w:t xml:space="preserve">θεί. </w:t>
      </w:r>
      <w:proofErr w:type="spellStart"/>
      <w:r>
        <w:rPr>
          <w:rFonts w:eastAsia="Times New Roman"/>
          <w:color w:val="000000" w:themeColor="text1"/>
          <w:szCs w:val="24"/>
        </w:rPr>
        <w:t>Εννιάμισι</w:t>
      </w:r>
      <w:proofErr w:type="spellEnd"/>
      <w:r>
        <w:rPr>
          <w:rFonts w:eastAsia="Times New Roman"/>
          <w:color w:val="000000" w:themeColor="text1"/>
          <w:szCs w:val="24"/>
        </w:rPr>
        <w:t xml:space="preserve"> </w:t>
      </w:r>
      <w:r w:rsidRPr="007F4CAD">
        <w:rPr>
          <w:rFonts w:eastAsia="Times New Roman"/>
          <w:color w:val="000000" w:themeColor="text1"/>
          <w:szCs w:val="24"/>
        </w:rPr>
        <w:t>χιλιάδες αιτήσεις χρηματοδότησης επιχε</w:t>
      </w:r>
      <w:r>
        <w:rPr>
          <w:rFonts w:eastAsia="Times New Roman"/>
          <w:color w:val="000000" w:themeColor="text1"/>
          <w:szCs w:val="24"/>
        </w:rPr>
        <w:t>ιρήσεων έχουν ήδη διεκπεραιωθεί. Τ</w:t>
      </w:r>
      <w:r w:rsidRPr="007F4CAD">
        <w:rPr>
          <w:rFonts w:eastAsia="Times New Roman"/>
          <w:color w:val="000000" w:themeColor="text1"/>
          <w:szCs w:val="24"/>
        </w:rPr>
        <w:t>ο μεταφορικ</w:t>
      </w:r>
      <w:r>
        <w:rPr>
          <w:rFonts w:eastAsia="Times New Roman"/>
          <w:color w:val="000000" w:themeColor="text1"/>
          <w:szCs w:val="24"/>
        </w:rPr>
        <w:t>ό</w:t>
      </w:r>
      <w:r w:rsidRPr="007F4CAD">
        <w:rPr>
          <w:rFonts w:eastAsia="Times New Roman"/>
          <w:color w:val="000000" w:themeColor="text1"/>
          <w:szCs w:val="24"/>
        </w:rPr>
        <w:t xml:space="preserve"> κ</w:t>
      </w:r>
      <w:r w:rsidRPr="007F4CAD">
        <w:rPr>
          <w:rFonts w:eastAsia="Times New Roman"/>
          <w:color w:val="000000" w:themeColor="text1"/>
          <w:szCs w:val="24"/>
        </w:rPr>
        <w:t xml:space="preserve">όστος </w:t>
      </w:r>
      <w:r>
        <w:rPr>
          <w:rFonts w:eastAsia="Times New Roman"/>
          <w:color w:val="000000" w:themeColor="text1"/>
          <w:szCs w:val="24"/>
        </w:rPr>
        <w:t xml:space="preserve">των </w:t>
      </w:r>
      <w:r w:rsidRPr="007F4CAD">
        <w:rPr>
          <w:rFonts w:eastAsia="Times New Roman"/>
          <w:color w:val="000000" w:themeColor="text1"/>
          <w:szCs w:val="24"/>
        </w:rPr>
        <w:t>επιχειρήσεων έχει μειωθεί κατά μέσο όρο κατά 43%</w:t>
      </w:r>
      <w:r>
        <w:rPr>
          <w:rFonts w:eastAsia="Times New Roman"/>
          <w:color w:val="000000" w:themeColor="text1"/>
          <w:szCs w:val="24"/>
        </w:rPr>
        <w:t xml:space="preserve">. </w:t>
      </w:r>
    </w:p>
    <w:p w14:paraId="25E0A7A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w:t>
      </w:r>
      <w:r w:rsidRPr="007F4CAD">
        <w:rPr>
          <w:rFonts w:eastAsia="Times New Roman"/>
          <w:color w:val="000000" w:themeColor="text1"/>
          <w:szCs w:val="24"/>
        </w:rPr>
        <w:t xml:space="preserve">ο μεταφορικό ισοδύναμο </w:t>
      </w:r>
      <w:r>
        <w:rPr>
          <w:rFonts w:eastAsia="Times New Roman"/>
          <w:color w:val="000000" w:themeColor="text1"/>
          <w:szCs w:val="24"/>
        </w:rPr>
        <w:t xml:space="preserve">είναι </w:t>
      </w:r>
      <w:r w:rsidRPr="007F4CAD">
        <w:rPr>
          <w:rFonts w:eastAsia="Times New Roman"/>
          <w:color w:val="000000" w:themeColor="text1"/>
          <w:szCs w:val="24"/>
        </w:rPr>
        <w:t>ένας θεσμός ο οποίος έχει αγκαλιαστεί από τους νησιώτες</w:t>
      </w:r>
      <w:r>
        <w:rPr>
          <w:rFonts w:eastAsia="Times New Roman"/>
          <w:color w:val="000000" w:themeColor="text1"/>
          <w:szCs w:val="24"/>
        </w:rPr>
        <w:t>,</w:t>
      </w:r>
      <w:r w:rsidRPr="007F4CAD">
        <w:rPr>
          <w:rFonts w:eastAsia="Times New Roman"/>
          <w:color w:val="000000" w:themeColor="text1"/>
          <w:szCs w:val="24"/>
        </w:rPr>
        <w:t xml:space="preserve"> έχει αγκαλιαστεί από τις νησιωτικές επιχειρήσεις και με αυτές τις βελτιώσεις προχωράμε στο να γίνει ακόμα πι</w:t>
      </w:r>
      <w:r w:rsidRPr="007F4CAD">
        <w:rPr>
          <w:rFonts w:eastAsia="Times New Roman"/>
          <w:color w:val="000000" w:themeColor="text1"/>
          <w:szCs w:val="24"/>
        </w:rPr>
        <w:t xml:space="preserve">ο χρηστικό για τους νησιώτες </w:t>
      </w:r>
      <w:r>
        <w:rPr>
          <w:rFonts w:eastAsia="Times New Roman"/>
          <w:color w:val="000000" w:themeColor="text1"/>
          <w:szCs w:val="24"/>
        </w:rPr>
        <w:t>μας. Ε</w:t>
      </w:r>
      <w:r w:rsidRPr="007F4CAD">
        <w:rPr>
          <w:rFonts w:eastAsia="Times New Roman"/>
          <w:color w:val="000000" w:themeColor="text1"/>
          <w:szCs w:val="24"/>
        </w:rPr>
        <w:t>ίμαστε εδώ για να κάνουμε και άλλες αλλαγές</w:t>
      </w:r>
      <w:r>
        <w:rPr>
          <w:rFonts w:eastAsia="Times New Roman"/>
          <w:color w:val="000000" w:themeColor="text1"/>
          <w:szCs w:val="24"/>
        </w:rPr>
        <w:t xml:space="preserve">, αρκεί </w:t>
      </w:r>
      <w:r w:rsidRPr="007F4CAD">
        <w:rPr>
          <w:rFonts w:eastAsia="Times New Roman"/>
          <w:color w:val="000000" w:themeColor="text1"/>
          <w:szCs w:val="24"/>
        </w:rPr>
        <w:t xml:space="preserve">να διαπιστώσουμε ότι αυτό βοηθά τη </w:t>
      </w:r>
      <w:r>
        <w:rPr>
          <w:rFonts w:eastAsia="Times New Roman"/>
          <w:color w:val="000000" w:themeColor="text1"/>
          <w:szCs w:val="24"/>
        </w:rPr>
        <w:t>νη</w:t>
      </w:r>
      <w:r w:rsidRPr="007F4CAD">
        <w:rPr>
          <w:rFonts w:eastAsia="Times New Roman"/>
          <w:color w:val="000000" w:themeColor="text1"/>
          <w:szCs w:val="24"/>
        </w:rPr>
        <w:t>σιωτική επικράτει</w:t>
      </w:r>
      <w:r>
        <w:rPr>
          <w:rFonts w:eastAsia="Times New Roman"/>
          <w:color w:val="000000" w:themeColor="text1"/>
          <w:szCs w:val="24"/>
        </w:rPr>
        <w:t>α.</w:t>
      </w:r>
    </w:p>
    <w:p w14:paraId="25E0A7A3"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Επίσης,</w:t>
      </w:r>
      <w:r w:rsidRPr="007F4CAD">
        <w:rPr>
          <w:rFonts w:eastAsia="Times New Roman"/>
          <w:color w:val="000000" w:themeColor="text1"/>
          <w:szCs w:val="24"/>
        </w:rPr>
        <w:t xml:space="preserve"> </w:t>
      </w:r>
      <w:r>
        <w:rPr>
          <w:rFonts w:eastAsia="Times New Roman"/>
          <w:color w:val="000000" w:themeColor="text1"/>
          <w:szCs w:val="24"/>
        </w:rPr>
        <w:t>θέλω να κάνω μία</w:t>
      </w:r>
      <w:r w:rsidRPr="007F4CAD">
        <w:rPr>
          <w:rFonts w:eastAsia="Times New Roman"/>
          <w:color w:val="000000" w:themeColor="text1"/>
          <w:szCs w:val="24"/>
        </w:rPr>
        <w:t xml:space="preserve"> νομοτεχνική βελτίωση στην τροπολογία</w:t>
      </w:r>
      <w:r>
        <w:rPr>
          <w:rFonts w:eastAsia="Times New Roman"/>
          <w:color w:val="000000" w:themeColor="text1"/>
          <w:szCs w:val="24"/>
        </w:rPr>
        <w:t>. Σ</w:t>
      </w:r>
      <w:r w:rsidRPr="007F4CAD">
        <w:rPr>
          <w:rFonts w:eastAsia="Times New Roman"/>
          <w:color w:val="000000" w:themeColor="text1"/>
          <w:szCs w:val="24"/>
        </w:rPr>
        <w:t xml:space="preserve">το άρθρο 1 μετά τη φράση </w:t>
      </w:r>
      <w:r>
        <w:rPr>
          <w:rFonts w:eastAsia="Times New Roman"/>
          <w:color w:val="000000" w:themeColor="text1"/>
          <w:szCs w:val="24"/>
        </w:rPr>
        <w:t>«από την η</w:t>
      </w:r>
      <w:r w:rsidRPr="007F4CAD">
        <w:rPr>
          <w:rFonts w:eastAsia="Times New Roman"/>
          <w:color w:val="000000" w:themeColor="text1"/>
          <w:szCs w:val="24"/>
        </w:rPr>
        <w:t>πειρωτική Ελλά</w:t>
      </w:r>
      <w:r w:rsidRPr="007F4CAD">
        <w:rPr>
          <w:rFonts w:eastAsia="Times New Roman"/>
          <w:color w:val="000000" w:themeColor="text1"/>
          <w:szCs w:val="24"/>
        </w:rPr>
        <w:t>δα σε νησί</w:t>
      </w:r>
      <w:r>
        <w:rPr>
          <w:rFonts w:eastAsia="Times New Roman"/>
          <w:color w:val="000000" w:themeColor="text1"/>
          <w:szCs w:val="24"/>
        </w:rPr>
        <w:t>»</w:t>
      </w:r>
      <w:r w:rsidRPr="007F4CAD">
        <w:rPr>
          <w:rFonts w:eastAsia="Times New Roman"/>
          <w:color w:val="000000" w:themeColor="text1"/>
          <w:szCs w:val="24"/>
        </w:rPr>
        <w:t xml:space="preserve"> προστίθεται η φράση </w:t>
      </w:r>
      <w:r>
        <w:rPr>
          <w:rFonts w:eastAsia="Times New Roman"/>
          <w:color w:val="000000" w:themeColor="text1"/>
          <w:szCs w:val="24"/>
        </w:rPr>
        <w:t>«</w:t>
      </w:r>
      <w:r w:rsidRPr="007F4CAD">
        <w:rPr>
          <w:rFonts w:eastAsia="Times New Roman"/>
          <w:color w:val="000000" w:themeColor="text1"/>
          <w:szCs w:val="24"/>
        </w:rPr>
        <w:t>ή από νησί σε νησί</w:t>
      </w:r>
      <w:r>
        <w:rPr>
          <w:rFonts w:eastAsia="Times New Roman"/>
          <w:color w:val="000000" w:themeColor="text1"/>
          <w:szCs w:val="24"/>
        </w:rPr>
        <w:t>», γ</w:t>
      </w:r>
      <w:r w:rsidRPr="007F4CAD">
        <w:rPr>
          <w:rFonts w:eastAsia="Times New Roman"/>
          <w:color w:val="000000" w:themeColor="text1"/>
          <w:szCs w:val="24"/>
        </w:rPr>
        <w:t>ια να μη δημιουργηθούν παρερμηνείες</w:t>
      </w:r>
      <w:r>
        <w:rPr>
          <w:rFonts w:eastAsia="Times New Roman"/>
          <w:color w:val="000000" w:themeColor="text1"/>
          <w:szCs w:val="24"/>
        </w:rPr>
        <w:t>.</w:t>
      </w:r>
    </w:p>
    <w:p w14:paraId="25E0A7A4"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 κύριε Πρόεδρε.</w:t>
      </w:r>
    </w:p>
    <w:p w14:paraId="25E0A7A5"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προαναφερθείσα νομοτεχνική βελτίωση</w:t>
      </w:r>
      <w:r w:rsidRPr="008A20A0">
        <w:rPr>
          <w:rFonts w:eastAsia="Times New Roman"/>
          <w:color w:val="000000" w:themeColor="text1"/>
          <w:szCs w:val="24"/>
        </w:rPr>
        <w:t xml:space="preserve"> </w:t>
      </w:r>
      <w:r>
        <w:rPr>
          <w:rFonts w:eastAsia="Times New Roman"/>
          <w:color w:val="000000" w:themeColor="text1"/>
          <w:szCs w:val="24"/>
        </w:rPr>
        <w:t>κατατίθεται για τα Πρακτικά και</w:t>
      </w:r>
      <w:r>
        <w:rPr>
          <w:rFonts w:eastAsia="Times New Roman"/>
          <w:color w:val="000000" w:themeColor="text1"/>
          <w:szCs w:val="24"/>
        </w:rPr>
        <w:t xml:space="preserve"> έχει ως εξής:</w:t>
      </w:r>
    </w:p>
    <w:p w14:paraId="25E0A7A6" w14:textId="77777777" w:rsidR="00464F64" w:rsidRDefault="00160710">
      <w:pPr>
        <w:spacing w:line="600" w:lineRule="auto"/>
        <w:ind w:firstLine="720"/>
        <w:contextualSpacing/>
        <w:jc w:val="center"/>
        <w:rPr>
          <w:rFonts w:eastAsia="Times New Roman"/>
          <w:color w:val="FF0000"/>
          <w:szCs w:val="24"/>
        </w:rPr>
      </w:pPr>
      <w:r w:rsidRPr="007A74D8">
        <w:rPr>
          <w:rFonts w:eastAsia="Times New Roman"/>
          <w:color w:val="FF0000"/>
          <w:szCs w:val="24"/>
        </w:rPr>
        <w:t>(ΑΛΛΑΓΗ ΣΕΛΙΔΑΣ)</w:t>
      </w:r>
    </w:p>
    <w:p w14:paraId="25E0A7A7" w14:textId="77777777" w:rsidR="00464F64" w:rsidRDefault="00160710">
      <w:pPr>
        <w:spacing w:line="600" w:lineRule="auto"/>
        <w:ind w:firstLine="720"/>
        <w:contextualSpacing/>
        <w:jc w:val="center"/>
        <w:rPr>
          <w:rFonts w:eastAsia="Times New Roman"/>
          <w:color w:val="FF0000"/>
          <w:szCs w:val="24"/>
        </w:rPr>
      </w:pPr>
      <w:r w:rsidRPr="007A74D8">
        <w:rPr>
          <w:rFonts w:eastAsia="Times New Roman"/>
          <w:color w:val="FF0000"/>
          <w:szCs w:val="24"/>
        </w:rPr>
        <w:t>(ΝΑ ΜΠΕΙ Η ΣΕΛΙΔΑ 116)</w:t>
      </w:r>
    </w:p>
    <w:p w14:paraId="25E0A7A8" w14:textId="77777777" w:rsidR="00464F64" w:rsidRDefault="00160710">
      <w:pPr>
        <w:spacing w:line="600" w:lineRule="auto"/>
        <w:ind w:firstLine="720"/>
        <w:contextualSpacing/>
        <w:jc w:val="center"/>
        <w:rPr>
          <w:rFonts w:eastAsia="Times New Roman"/>
          <w:color w:val="FF0000"/>
          <w:szCs w:val="24"/>
        </w:rPr>
      </w:pPr>
      <w:r w:rsidRPr="007A74D8">
        <w:rPr>
          <w:rFonts w:eastAsia="Times New Roman"/>
          <w:color w:val="FF0000"/>
          <w:szCs w:val="24"/>
        </w:rPr>
        <w:t>(ΑΛΛΑΓΗ ΣΕΛΙΔ</w:t>
      </w:r>
      <w:r w:rsidRPr="007A74D8">
        <w:rPr>
          <w:rFonts w:eastAsia="Times New Roman"/>
          <w:color w:val="FF0000"/>
          <w:szCs w:val="24"/>
        </w:rPr>
        <w:t>ΑΣ)</w:t>
      </w:r>
    </w:p>
    <w:p w14:paraId="25E0A7A9" w14:textId="77777777" w:rsidR="00464F64" w:rsidRDefault="00160710">
      <w:pPr>
        <w:spacing w:line="600" w:lineRule="auto"/>
        <w:ind w:firstLine="720"/>
        <w:contextualSpacing/>
        <w:jc w:val="both"/>
        <w:rPr>
          <w:rFonts w:eastAsia="Times New Roman"/>
          <w:color w:val="000000" w:themeColor="text1"/>
          <w:szCs w:val="24"/>
        </w:rPr>
      </w:pPr>
      <w:r w:rsidRPr="001E19C3">
        <w:rPr>
          <w:rFonts w:eastAsia="Times New Roman"/>
          <w:b/>
          <w:color w:val="000000" w:themeColor="text1"/>
          <w:szCs w:val="24"/>
        </w:rPr>
        <w:t>ΓΕΩΡΓΙΟΣ ΑΜΥΡΑΣ:</w:t>
      </w:r>
      <w:r>
        <w:rPr>
          <w:rFonts w:eastAsia="Times New Roman"/>
          <w:color w:val="000000" w:themeColor="text1"/>
          <w:szCs w:val="24"/>
        </w:rPr>
        <w:t xml:space="preserve"> Κύριε Πρόεδρε, θα μπορούσα να έχω τον λόγο;</w:t>
      </w:r>
    </w:p>
    <w:p w14:paraId="25E0A7AA" w14:textId="77777777" w:rsidR="00464F64" w:rsidRDefault="00160710">
      <w:pPr>
        <w:spacing w:line="600" w:lineRule="auto"/>
        <w:ind w:firstLine="720"/>
        <w:contextualSpacing/>
        <w:jc w:val="both"/>
        <w:rPr>
          <w:rFonts w:eastAsia="Times New Roman"/>
          <w:color w:val="000000" w:themeColor="text1"/>
          <w:szCs w:val="24"/>
        </w:rPr>
      </w:pPr>
      <w:r w:rsidRPr="001E19C3">
        <w:rPr>
          <w:rFonts w:eastAsia="Times New Roman"/>
          <w:b/>
          <w:color w:val="000000" w:themeColor="text1"/>
          <w:szCs w:val="24"/>
        </w:rPr>
        <w:t>ΓΕΩΡΓΙΟΣ ΛΑΜΠΡΟΥΛΗΣ</w:t>
      </w:r>
      <w:r>
        <w:rPr>
          <w:rFonts w:eastAsia="Times New Roman"/>
          <w:b/>
          <w:color w:val="000000" w:themeColor="text1"/>
          <w:szCs w:val="24"/>
        </w:rPr>
        <w:t xml:space="preserve"> (ΣΤ΄ Αντιπρόεδρος της Βουλής)</w:t>
      </w:r>
      <w:r w:rsidRPr="001E19C3">
        <w:rPr>
          <w:rFonts w:eastAsia="Times New Roman"/>
          <w:b/>
          <w:color w:val="000000" w:themeColor="text1"/>
          <w:szCs w:val="24"/>
        </w:rPr>
        <w:t>:</w:t>
      </w:r>
      <w:r>
        <w:rPr>
          <w:rFonts w:eastAsia="Times New Roman"/>
          <w:color w:val="000000" w:themeColor="text1"/>
          <w:szCs w:val="24"/>
        </w:rPr>
        <w:t xml:space="preserve"> Κι εγώ, κύριε Πρόεδρε, θα ήθελα τον λόγο.</w:t>
      </w:r>
    </w:p>
    <w:p w14:paraId="25E0A7AB" w14:textId="77777777" w:rsidR="00464F64" w:rsidRDefault="00160710">
      <w:pPr>
        <w:spacing w:line="600" w:lineRule="auto"/>
        <w:ind w:firstLine="720"/>
        <w:contextualSpacing/>
        <w:jc w:val="both"/>
        <w:rPr>
          <w:rFonts w:eastAsia="Times New Roman"/>
          <w:color w:val="000000" w:themeColor="text1"/>
          <w:szCs w:val="24"/>
        </w:rPr>
      </w:pPr>
      <w:r w:rsidRPr="001E19C3">
        <w:rPr>
          <w:rFonts w:eastAsia="Times New Roman"/>
          <w:b/>
          <w:color w:val="000000" w:themeColor="text1"/>
          <w:szCs w:val="24"/>
        </w:rPr>
        <w:t>ΠΡΟΕΔΡΕΥΩΝ (Νικήτας Κακλαμάνης):</w:t>
      </w:r>
      <w:r>
        <w:rPr>
          <w:rFonts w:eastAsia="Times New Roman"/>
          <w:color w:val="000000" w:themeColor="text1"/>
          <w:szCs w:val="24"/>
        </w:rPr>
        <w:t xml:space="preserve"> Μη </w:t>
      </w:r>
      <w:r w:rsidRPr="007F4CAD">
        <w:rPr>
          <w:rFonts w:eastAsia="Times New Roman"/>
          <w:color w:val="000000" w:themeColor="text1"/>
          <w:szCs w:val="24"/>
        </w:rPr>
        <w:t>φύγετε</w:t>
      </w:r>
      <w:r>
        <w:rPr>
          <w:rFonts w:eastAsia="Times New Roman"/>
          <w:color w:val="000000" w:themeColor="text1"/>
          <w:szCs w:val="24"/>
        </w:rPr>
        <w:t>, κύριε Υπουργέ. Μ</w:t>
      </w:r>
      <w:r w:rsidRPr="007F4CAD">
        <w:rPr>
          <w:rFonts w:eastAsia="Times New Roman"/>
          <w:color w:val="000000" w:themeColor="text1"/>
          <w:szCs w:val="24"/>
        </w:rPr>
        <w:t xml:space="preserve">όνο διευκρινιστικές ερωτήσεις </w:t>
      </w:r>
      <w:r>
        <w:rPr>
          <w:rFonts w:eastAsia="Times New Roman"/>
          <w:color w:val="000000" w:themeColor="text1"/>
          <w:szCs w:val="24"/>
        </w:rPr>
        <w:t xml:space="preserve">θα </w:t>
      </w:r>
      <w:r>
        <w:rPr>
          <w:rFonts w:eastAsia="Times New Roman"/>
          <w:color w:val="000000" w:themeColor="text1"/>
          <w:szCs w:val="24"/>
        </w:rPr>
        <w:t>κάνουν οι συνάδελφοι.</w:t>
      </w:r>
    </w:p>
    <w:p w14:paraId="25E0A7AC"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 </w:t>
      </w:r>
      <w:r w:rsidRPr="007F4CAD">
        <w:rPr>
          <w:rFonts w:eastAsia="Times New Roman"/>
          <w:color w:val="000000" w:themeColor="text1"/>
          <w:szCs w:val="24"/>
        </w:rPr>
        <w:t>κ</w:t>
      </w:r>
      <w:r>
        <w:rPr>
          <w:rFonts w:eastAsia="Times New Roman"/>
          <w:color w:val="000000" w:themeColor="text1"/>
          <w:szCs w:val="24"/>
        </w:rPr>
        <w:t>.</w:t>
      </w:r>
      <w:r w:rsidRPr="007F4CAD">
        <w:rPr>
          <w:rFonts w:eastAsia="Times New Roman"/>
          <w:color w:val="000000" w:themeColor="text1"/>
          <w:szCs w:val="24"/>
        </w:rPr>
        <w:t xml:space="preserve"> </w:t>
      </w:r>
      <w:proofErr w:type="spellStart"/>
      <w:r w:rsidRPr="007F4CAD">
        <w:rPr>
          <w:rFonts w:eastAsia="Times New Roman"/>
          <w:color w:val="000000" w:themeColor="text1"/>
          <w:szCs w:val="24"/>
        </w:rPr>
        <w:t>Αμυράς</w:t>
      </w:r>
      <w:proofErr w:type="spellEnd"/>
      <w:r w:rsidRPr="007F4CAD">
        <w:rPr>
          <w:rFonts w:eastAsia="Times New Roman"/>
          <w:color w:val="000000" w:themeColor="text1"/>
          <w:szCs w:val="24"/>
        </w:rPr>
        <w:t xml:space="preserve"> </w:t>
      </w:r>
      <w:r>
        <w:rPr>
          <w:rFonts w:eastAsia="Times New Roman"/>
          <w:color w:val="000000" w:themeColor="text1"/>
          <w:szCs w:val="24"/>
        </w:rPr>
        <w:t>σήκωσε πρώτος το χέρι.</w:t>
      </w:r>
    </w:p>
    <w:p w14:paraId="25E0A7A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Ορίστε, κύριε </w:t>
      </w:r>
      <w:proofErr w:type="spellStart"/>
      <w:r>
        <w:rPr>
          <w:rFonts w:eastAsia="Times New Roman"/>
          <w:color w:val="000000" w:themeColor="text1"/>
          <w:szCs w:val="24"/>
        </w:rPr>
        <w:t>Αμυρά</w:t>
      </w:r>
      <w:proofErr w:type="spellEnd"/>
      <w:r>
        <w:rPr>
          <w:rFonts w:eastAsia="Times New Roman"/>
          <w:color w:val="000000" w:themeColor="text1"/>
          <w:szCs w:val="24"/>
        </w:rPr>
        <w:t>, έχετε τον λόγο για δύο λεπτά.</w:t>
      </w:r>
    </w:p>
    <w:p w14:paraId="25E0A7AE"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lastRenderedPageBreak/>
        <w:t>ΓΕΩΡΓΙΟΣ ΑΜΥΡΑΣ:</w:t>
      </w:r>
      <w:r>
        <w:rPr>
          <w:rFonts w:eastAsia="Times New Roman"/>
          <w:color w:val="000000" w:themeColor="text1"/>
          <w:szCs w:val="24"/>
        </w:rPr>
        <w:t xml:space="preserve"> Ευχαριστώ, κύριε Πρόεδρε.</w:t>
      </w:r>
    </w:p>
    <w:p w14:paraId="25E0A7AF" w14:textId="77777777" w:rsidR="00464F64" w:rsidRDefault="00160710">
      <w:pPr>
        <w:spacing w:line="600" w:lineRule="auto"/>
        <w:ind w:firstLine="720"/>
        <w:contextualSpacing/>
        <w:jc w:val="both"/>
        <w:rPr>
          <w:rFonts w:eastAsia="Times New Roman"/>
          <w:color w:val="000000" w:themeColor="text1"/>
          <w:szCs w:val="24"/>
        </w:rPr>
      </w:pPr>
      <w:r w:rsidRPr="007F4CAD">
        <w:rPr>
          <w:rFonts w:eastAsia="Times New Roman"/>
          <w:color w:val="000000" w:themeColor="text1"/>
          <w:szCs w:val="24"/>
        </w:rPr>
        <w:t>Κύριε Υπουργέ</w:t>
      </w:r>
      <w:r>
        <w:rPr>
          <w:rFonts w:eastAsia="Times New Roman"/>
          <w:color w:val="000000" w:themeColor="text1"/>
          <w:szCs w:val="24"/>
        </w:rPr>
        <w:t>, κ</w:t>
      </w:r>
      <w:r w:rsidRPr="007F4CAD">
        <w:rPr>
          <w:rFonts w:eastAsia="Times New Roman"/>
          <w:color w:val="000000" w:themeColor="text1"/>
          <w:szCs w:val="24"/>
        </w:rPr>
        <w:t>ατ</w:t>
      </w:r>
      <w:r>
        <w:rPr>
          <w:rFonts w:eastAsia="Times New Roman"/>
          <w:color w:val="000000" w:themeColor="text1"/>
          <w:szCs w:val="24"/>
        </w:rPr>
        <w:t xml:space="preserve">’ </w:t>
      </w:r>
      <w:r w:rsidRPr="007F4CAD">
        <w:rPr>
          <w:rFonts w:eastAsia="Times New Roman"/>
          <w:color w:val="000000" w:themeColor="text1"/>
          <w:szCs w:val="24"/>
        </w:rPr>
        <w:t>αρχάς να πούμε ότι σαφέστατα είναι θετική η επέκταση του μεταφορικού ισοδύναμου και γ</w:t>
      </w:r>
      <w:r w:rsidRPr="007F4CAD">
        <w:rPr>
          <w:rFonts w:eastAsia="Times New Roman"/>
          <w:color w:val="000000" w:themeColor="text1"/>
          <w:szCs w:val="24"/>
        </w:rPr>
        <w:t xml:space="preserve">ια τις αεροπορικές μετακινήσεις των </w:t>
      </w:r>
      <w:r>
        <w:rPr>
          <w:rFonts w:eastAsia="Times New Roman"/>
          <w:color w:val="000000" w:themeColor="text1"/>
          <w:szCs w:val="24"/>
        </w:rPr>
        <w:t>νησιωτών.</w:t>
      </w:r>
    </w:p>
    <w:p w14:paraId="25E0A7B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w:t>
      </w:r>
      <w:r w:rsidRPr="007F4CAD">
        <w:rPr>
          <w:rFonts w:eastAsia="Times New Roman"/>
          <w:color w:val="000000" w:themeColor="text1"/>
          <w:szCs w:val="24"/>
        </w:rPr>
        <w:t xml:space="preserve"> αλήθεια</w:t>
      </w:r>
      <w:r>
        <w:rPr>
          <w:rFonts w:eastAsia="Times New Roman"/>
          <w:color w:val="000000" w:themeColor="text1"/>
          <w:szCs w:val="24"/>
        </w:rPr>
        <w:t>,</w:t>
      </w:r>
      <w:r w:rsidRPr="007F4CAD">
        <w:rPr>
          <w:rFonts w:eastAsia="Times New Roman"/>
          <w:color w:val="000000" w:themeColor="text1"/>
          <w:szCs w:val="24"/>
        </w:rPr>
        <w:t xml:space="preserve"> βέβαια</w:t>
      </w:r>
      <w:r>
        <w:rPr>
          <w:rFonts w:eastAsia="Times New Roman"/>
          <w:color w:val="000000" w:themeColor="text1"/>
          <w:szCs w:val="24"/>
        </w:rPr>
        <w:t>,</w:t>
      </w:r>
      <w:r w:rsidRPr="007F4CAD">
        <w:rPr>
          <w:rFonts w:eastAsia="Times New Roman"/>
          <w:color w:val="000000" w:themeColor="text1"/>
          <w:szCs w:val="24"/>
        </w:rPr>
        <w:t xml:space="preserve"> είναι ότι δεν προσφέρετ</w:t>
      </w:r>
      <w:r>
        <w:rPr>
          <w:rFonts w:eastAsia="Times New Roman"/>
          <w:color w:val="000000" w:themeColor="text1"/>
          <w:szCs w:val="24"/>
        </w:rPr>
        <w:t>αι</w:t>
      </w:r>
      <w:r w:rsidRPr="007F4CAD">
        <w:rPr>
          <w:rFonts w:eastAsia="Times New Roman"/>
          <w:color w:val="000000" w:themeColor="text1"/>
          <w:szCs w:val="24"/>
        </w:rPr>
        <w:t xml:space="preserve"> κάτι από το </w:t>
      </w:r>
      <w:r>
        <w:rPr>
          <w:rFonts w:eastAsia="Times New Roman"/>
          <w:color w:val="000000" w:themeColor="text1"/>
          <w:szCs w:val="24"/>
        </w:rPr>
        <w:t xml:space="preserve">μηδέν, </w:t>
      </w:r>
      <w:r w:rsidRPr="007F4CAD">
        <w:rPr>
          <w:rFonts w:eastAsia="Times New Roman"/>
          <w:color w:val="000000" w:themeColor="text1"/>
          <w:szCs w:val="24"/>
        </w:rPr>
        <w:t xml:space="preserve">έτσι ώστε να το χαρούν </w:t>
      </w:r>
      <w:r>
        <w:rPr>
          <w:rFonts w:eastAsia="Times New Roman"/>
          <w:color w:val="000000" w:themeColor="text1"/>
          <w:szCs w:val="24"/>
        </w:rPr>
        <w:t xml:space="preserve">οι </w:t>
      </w:r>
      <w:r w:rsidRPr="007F4CAD">
        <w:rPr>
          <w:rFonts w:eastAsia="Times New Roman"/>
          <w:color w:val="000000" w:themeColor="text1"/>
          <w:szCs w:val="24"/>
        </w:rPr>
        <w:t>νησιώτες</w:t>
      </w:r>
      <w:r>
        <w:rPr>
          <w:rFonts w:eastAsia="Times New Roman"/>
          <w:color w:val="000000" w:themeColor="text1"/>
          <w:szCs w:val="24"/>
        </w:rPr>
        <w:t>. Μ</w:t>
      </w:r>
      <w:r w:rsidRPr="007F4CAD">
        <w:rPr>
          <w:rFonts w:eastAsia="Times New Roman"/>
          <w:color w:val="000000" w:themeColor="text1"/>
          <w:szCs w:val="24"/>
        </w:rPr>
        <w:t>ειώνετ</w:t>
      </w:r>
      <w:r>
        <w:rPr>
          <w:rFonts w:eastAsia="Times New Roman"/>
          <w:color w:val="000000" w:themeColor="text1"/>
          <w:szCs w:val="24"/>
        </w:rPr>
        <w:t>ε</w:t>
      </w:r>
      <w:r w:rsidRPr="007F4CAD">
        <w:rPr>
          <w:rFonts w:eastAsia="Times New Roman"/>
          <w:color w:val="000000" w:themeColor="text1"/>
          <w:szCs w:val="24"/>
        </w:rPr>
        <w:t xml:space="preserve"> ή προσπαθείτε να μειώσετε τη χασούρα στα νοικοκυριά των </w:t>
      </w:r>
      <w:r>
        <w:rPr>
          <w:rFonts w:eastAsia="Times New Roman"/>
          <w:color w:val="000000" w:themeColor="text1"/>
          <w:szCs w:val="24"/>
        </w:rPr>
        <w:t>νησιωτών α</w:t>
      </w:r>
      <w:r w:rsidRPr="007F4CAD">
        <w:rPr>
          <w:rFonts w:eastAsia="Times New Roman"/>
          <w:color w:val="000000" w:themeColor="text1"/>
          <w:szCs w:val="24"/>
        </w:rPr>
        <w:t>πό τη στιγμή που αυξήσ</w:t>
      </w:r>
      <w:r>
        <w:rPr>
          <w:rFonts w:eastAsia="Times New Roman"/>
          <w:color w:val="000000" w:themeColor="text1"/>
          <w:szCs w:val="24"/>
        </w:rPr>
        <w:t>ατ</w:t>
      </w:r>
      <w:r w:rsidRPr="007F4CAD">
        <w:rPr>
          <w:rFonts w:eastAsia="Times New Roman"/>
          <w:color w:val="000000" w:themeColor="text1"/>
          <w:szCs w:val="24"/>
        </w:rPr>
        <w:t>ε τον ΦΠΑ κ</w:t>
      </w:r>
      <w:r w:rsidRPr="007F4CAD">
        <w:rPr>
          <w:rFonts w:eastAsia="Times New Roman"/>
          <w:color w:val="000000" w:themeColor="text1"/>
          <w:szCs w:val="24"/>
        </w:rPr>
        <w:t>αι τον πή</w:t>
      </w:r>
      <w:r>
        <w:rPr>
          <w:rFonts w:eastAsia="Times New Roman"/>
          <w:color w:val="000000" w:themeColor="text1"/>
          <w:szCs w:val="24"/>
        </w:rPr>
        <w:t>γ</w:t>
      </w:r>
      <w:r w:rsidRPr="007F4CAD">
        <w:rPr>
          <w:rFonts w:eastAsia="Times New Roman"/>
          <w:color w:val="000000" w:themeColor="text1"/>
          <w:szCs w:val="24"/>
        </w:rPr>
        <w:t xml:space="preserve">ατε </w:t>
      </w:r>
      <w:r>
        <w:rPr>
          <w:rFonts w:eastAsia="Times New Roman"/>
          <w:color w:val="000000" w:themeColor="text1"/>
          <w:szCs w:val="24"/>
        </w:rPr>
        <w:t>στα νησιά από το 6% στο 23%-24%.</w:t>
      </w:r>
    </w:p>
    <w:p w14:paraId="25E0A7B1" w14:textId="77777777" w:rsidR="00464F64" w:rsidRDefault="00160710">
      <w:pPr>
        <w:spacing w:line="600" w:lineRule="auto"/>
        <w:ind w:firstLine="720"/>
        <w:contextualSpacing/>
        <w:jc w:val="both"/>
        <w:rPr>
          <w:rFonts w:eastAsia="Times New Roman"/>
          <w:color w:val="000000" w:themeColor="text1"/>
          <w:szCs w:val="24"/>
        </w:rPr>
      </w:pPr>
      <w:r w:rsidRPr="007F4CAD">
        <w:rPr>
          <w:rFonts w:eastAsia="Times New Roman"/>
          <w:color w:val="000000" w:themeColor="text1"/>
          <w:szCs w:val="24"/>
        </w:rPr>
        <w:t>Ωστόσο</w:t>
      </w:r>
      <w:r>
        <w:rPr>
          <w:rFonts w:eastAsia="Times New Roman"/>
          <w:color w:val="000000" w:themeColor="text1"/>
          <w:szCs w:val="24"/>
        </w:rPr>
        <w:t>,</w:t>
      </w:r>
      <w:r w:rsidRPr="007F4CAD">
        <w:rPr>
          <w:rFonts w:eastAsia="Times New Roman"/>
          <w:color w:val="000000" w:themeColor="text1"/>
          <w:szCs w:val="24"/>
        </w:rPr>
        <w:t xml:space="preserve"> </w:t>
      </w:r>
      <w:r>
        <w:rPr>
          <w:rFonts w:eastAsia="Times New Roman"/>
          <w:color w:val="000000" w:themeColor="text1"/>
          <w:szCs w:val="24"/>
        </w:rPr>
        <w:t>κ</w:t>
      </w:r>
      <w:r w:rsidRPr="007F4CAD">
        <w:rPr>
          <w:rFonts w:eastAsia="Times New Roman"/>
          <w:color w:val="000000" w:themeColor="text1"/>
          <w:szCs w:val="24"/>
        </w:rPr>
        <w:t xml:space="preserve">ύριε </w:t>
      </w:r>
      <w:r>
        <w:rPr>
          <w:rFonts w:eastAsia="Times New Roman"/>
          <w:color w:val="000000" w:themeColor="text1"/>
          <w:szCs w:val="24"/>
        </w:rPr>
        <w:t>Υπουργέ,</w:t>
      </w:r>
      <w:r w:rsidRPr="007F4CAD">
        <w:rPr>
          <w:rFonts w:eastAsia="Times New Roman"/>
          <w:color w:val="000000" w:themeColor="text1"/>
          <w:szCs w:val="24"/>
        </w:rPr>
        <w:t xml:space="preserve"> εγώ θέλω να </w:t>
      </w:r>
      <w:r>
        <w:rPr>
          <w:rFonts w:eastAsia="Times New Roman"/>
          <w:color w:val="000000" w:themeColor="text1"/>
          <w:szCs w:val="24"/>
        </w:rPr>
        <w:t xml:space="preserve">σας </w:t>
      </w:r>
      <w:r w:rsidRPr="007F4CAD">
        <w:rPr>
          <w:rFonts w:eastAsia="Times New Roman"/>
          <w:color w:val="000000" w:themeColor="text1"/>
          <w:szCs w:val="24"/>
        </w:rPr>
        <w:t>επισημάνω ότι οι υποδοχείς του μεταφορικού ισοδύναμου</w:t>
      </w:r>
      <w:r>
        <w:rPr>
          <w:rFonts w:eastAsia="Times New Roman"/>
          <w:color w:val="000000" w:themeColor="text1"/>
          <w:szCs w:val="24"/>
        </w:rPr>
        <w:t>,</w:t>
      </w:r>
      <w:r w:rsidRPr="007F4CAD">
        <w:rPr>
          <w:rFonts w:eastAsia="Times New Roman"/>
          <w:color w:val="000000" w:themeColor="text1"/>
          <w:szCs w:val="24"/>
        </w:rPr>
        <w:t xml:space="preserve"> όπως είπατε</w:t>
      </w:r>
      <w:r>
        <w:rPr>
          <w:rFonts w:eastAsia="Times New Roman"/>
          <w:color w:val="000000" w:themeColor="text1"/>
          <w:szCs w:val="24"/>
        </w:rPr>
        <w:t>,</w:t>
      </w:r>
      <w:r w:rsidRPr="007F4CAD">
        <w:rPr>
          <w:rFonts w:eastAsia="Times New Roman"/>
          <w:color w:val="000000" w:themeColor="text1"/>
          <w:szCs w:val="24"/>
        </w:rPr>
        <w:t xml:space="preserve"> είναι οι κατηγορίες των μ</w:t>
      </w:r>
      <w:r>
        <w:rPr>
          <w:rFonts w:eastAsia="Times New Roman"/>
          <w:color w:val="000000" w:themeColor="text1"/>
          <w:szCs w:val="24"/>
        </w:rPr>
        <w:t>όνι</w:t>
      </w:r>
      <w:r w:rsidRPr="007F4CAD">
        <w:rPr>
          <w:rFonts w:eastAsia="Times New Roman"/>
          <w:color w:val="000000" w:themeColor="text1"/>
          <w:szCs w:val="24"/>
        </w:rPr>
        <w:t>μων δημοσίων υπαλλήλων</w:t>
      </w:r>
      <w:r>
        <w:rPr>
          <w:rFonts w:eastAsia="Times New Roman"/>
          <w:color w:val="000000" w:themeColor="text1"/>
          <w:szCs w:val="24"/>
        </w:rPr>
        <w:t>,</w:t>
      </w:r>
      <w:r w:rsidRPr="007F4CAD">
        <w:rPr>
          <w:rFonts w:eastAsia="Times New Roman"/>
          <w:color w:val="000000" w:themeColor="text1"/>
          <w:szCs w:val="24"/>
        </w:rPr>
        <w:t xml:space="preserve"> πλην όμως στην ουσία των εκπαιδευτικών</w:t>
      </w:r>
      <w:r>
        <w:rPr>
          <w:rFonts w:eastAsia="Times New Roman"/>
          <w:color w:val="000000" w:themeColor="text1"/>
          <w:szCs w:val="24"/>
        </w:rPr>
        <w:t xml:space="preserve">. </w:t>
      </w:r>
    </w:p>
    <w:p w14:paraId="25E0A7B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w:t>
      </w:r>
      <w:r w:rsidRPr="007F4CAD">
        <w:rPr>
          <w:rFonts w:eastAsia="Times New Roman"/>
          <w:color w:val="000000" w:themeColor="text1"/>
          <w:szCs w:val="24"/>
        </w:rPr>
        <w:t>ι αναπλη</w:t>
      </w:r>
      <w:r w:rsidRPr="007F4CAD">
        <w:rPr>
          <w:rFonts w:eastAsia="Times New Roman"/>
          <w:color w:val="000000" w:themeColor="text1"/>
          <w:szCs w:val="24"/>
        </w:rPr>
        <w:t>ρωτές δάσκαλοι</w:t>
      </w:r>
      <w:r>
        <w:rPr>
          <w:rFonts w:eastAsia="Times New Roman"/>
          <w:color w:val="000000" w:themeColor="text1"/>
          <w:szCs w:val="24"/>
        </w:rPr>
        <w:t>, β</w:t>
      </w:r>
      <w:r w:rsidRPr="007F4CAD">
        <w:rPr>
          <w:rFonts w:eastAsia="Times New Roman"/>
          <w:color w:val="000000" w:themeColor="text1"/>
          <w:szCs w:val="24"/>
        </w:rPr>
        <w:t>εβαίως</w:t>
      </w:r>
      <w:r>
        <w:rPr>
          <w:rFonts w:eastAsia="Times New Roman"/>
          <w:color w:val="000000" w:themeColor="text1"/>
          <w:szCs w:val="24"/>
        </w:rPr>
        <w:t>, παίρνουν τ</w:t>
      </w:r>
      <w:r w:rsidRPr="007F4CAD">
        <w:rPr>
          <w:rFonts w:eastAsia="Times New Roman"/>
          <w:color w:val="000000" w:themeColor="text1"/>
          <w:szCs w:val="24"/>
        </w:rPr>
        <w:t>ο μεταφορικό ισοδύναμο</w:t>
      </w:r>
      <w:r>
        <w:rPr>
          <w:rFonts w:eastAsia="Times New Roman"/>
          <w:color w:val="000000" w:themeColor="text1"/>
          <w:szCs w:val="24"/>
        </w:rPr>
        <w:t>. Ένας μόνιμος, όμως, δ</w:t>
      </w:r>
      <w:r w:rsidRPr="007F4CAD">
        <w:rPr>
          <w:rFonts w:eastAsia="Times New Roman"/>
          <w:color w:val="000000" w:themeColor="text1"/>
          <w:szCs w:val="24"/>
        </w:rPr>
        <w:t>άσκαλος που έχει διοριστεί</w:t>
      </w:r>
      <w:r>
        <w:rPr>
          <w:rFonts w:eastAsia="Times New Roman"/>
          <w:color w:val="000000" w:themeColor="text1"/>
          <w:szCs w:val="24"/>
        </w:rPr>
        <w:t>,</w:t>
      </w:r>
      <w:r w:rsidRPr="007F4CAD">
        <w:rPr>
          <w:rFonts w:eastAsia="Times New Roman"/>
          <w:color w:val="000000" w:themeColor="text1"/>
          <w:szCs w:val="24"/>
        </w:rPr>
        <w:t xml:space="preserve"> για παράδειγμα</w:t>
      </w:r>
      <w:r>
        <w:rPr>
          <w:rFonts w:eastAsia="Times New Roman"/>
          <w:color w:val="000000" w:themeColor="text1"/>
          <w:szCs w:val="24"/>
        </w:rPr>
        <w:t>,</w:t>
      </w:r>
      <w:r w:rsidRPr="007F4CAD">
        <w:rPr>
          <w:rFonts w:eastAsia="Times New Roman"/>
          <w:color w:val="000000" w:themeColor="text1"/>
          <w:szCs w:val="24"/>
        </w:rPr>
        <w:t xml:space="preserve"> στη Φολέγανδρο και είναι από τις Σέρρες και θα μείνει στη Φολέγανδρο τρία </w:t>
      </w:r>
      <w:r>
        <w:rPr>
          <w:rFonts w:eastAsia="Times New Roman"/>
          <w:color w:val="000000" w:themeColor="text1"/>
          <w:szCs w:val="24"/>
        </w:rPr>
        <w:t>ή τέσσερα</w:t>
      </w:r>
      <w:r w:rsidRPr="00A93E6B">
        <w:rPr>
          <w:rFonts w:eastAsia="Times New Roman"/>
          <w:color w:val="000000" w:themeColor="text1"/>
          <w:szCs w:val="24"/>
        </w:rPr>
        <w:t xml:space="preserve"> </w:t>
      </w:r>
      <w:r w:rsidRPr="007F4CAD">
        <w:rPr>
          <w:rFonts w:eastAsia="Times New Roman"/>
          <w:color w:val="000000" w:themeColor="text1"/>
          <w:szCs w:val="24"/>
        </w:rPr>
        <w:t>χρόνια</w:t>
      </w:r>
      <w:r>
        <w:rPr>
          <w:rFonts w:eastAsia="Times New Roman"/>
          <w:color w:val="000000" w:themeColor="text1"/>
          <w:szCs w:val="24"/>
        </w:rPr>
        <w:t xml:space="preserve"> </w:t>
      </w:r>
      <w:r w:rsidRPr="007F4CAD">
        <w:rPr>
          <w:rFonts w:eastAsia="Times New Roman"/>
          <w:color w:val="000000" w:themeColor="text1"/>
          <w:szCs w:val="24"/>
        </w:rPr>
        <w:t>για να έχει το μεταφορικό ισοδύναμο</w:t>
      </w:r>
      <w:r>
        <w:rPr>
          <w:rFonts w:eastAsia="Times New Roman"/>
          <w:color w:val="000000" w:themeColor="text1"/>
          <w:szCs w:val="24"/>
        </w:rPr>
        <w:t>,</w:t>
      </w:r>
      <w:r w:rsidRPr="007F4CAD">
        <w:rPr>
          <w:rFonts w:eastAsia="Times New Roman"/>
          <w:color w:val="000000" w:themeColor="text1"/>
          <w:szCs w:val="24"/>
        </w:rPr>
        <w:t xml:space="preserve"> θα πρέπει να κάνει μεταφορά της </w:t>
      </w:r>
      <w:r>
        <w:rPr>
          <w:rFonts w:eastAsia="Times New Roman"/>
          <w:color w:val="000000" w:themeColor="text1"/>
          <w:szCs w:val="24"/>
        </w:rPr>
        <w:lastRenderedPageBreak/>
        <w:t>ΔΟΥ</w:t>
      </w:r>
      <w:r w:rsidRPr="007F4CAD">
        <w:rPr>
          <w:rFonts w:eastAsia="Times New Roman"/>
          <w:color w:val="000000" w:themeColor="text1"/>
          <w:szCs w:val="24"/>
        </w:rPr>
        <w:t xml:space="preserve"> του από τον τόπο της </w:t>
      </w:r>
      <w:r>
        <w:rPr>
          <w:rFonts w:eastAsia="Times New Roman"/>
          <w:color w:val="000000" w:themeColor="text1"/>
          <w:szCs w:val="24"/>
        </w:rPr>
        <w:t>αρχικής του</w:t>
      </w:r>
      <w:r w:rsidRPr="007F4CAD">
        <w:rPr>
          <w:rFonts w:eastAsia="Times New Roman"/>
          <w:color w:val="000000" w:themeColor="text1"/>
          <w:szCs w:val="24"/>
        </w:rPr>
        <w:t xml:space="preserve"> κατοικίας</w:t>
      </w:r>
      <w:r>
        <w:rPr>
          <w:rFonts w:eastAsia="Times New Roman"/>
          <w:color w:val="000000" w:themeColor="text1"/>
          <w:szCs w:val="24"/>
        </w:rPr>
        <w:t>, δηλαδή</w:t>
      </w:r>
      <w:r w:rsidRPr="007F4CAD">
        <w:rPr>
          <w:rFonts w:eastAsia="Times New Roman"/>
          <w:color w:val="000000" w:themeColor="text1"/>
          <w:szCs w:val="24"/>
        </w:rPr>
        <w:t xml:space="preserve"> από τις Σέρρες</w:t>
      </w:r>
      <w:r>
        <w:rPr>
          <w:rFonts w:eastAsia="Times New Roman"/>
          <w:color w:val="000000" w:themeColor="text1"/>
          <w:szCs w:val="24"/>
        </w:rPr>
        <w:t xml:space="preserve">, στη </w:t>
      </w:r>
      <w:r w:rsidRPr="007F4CAD">
        <w:rPr>
          <w:rFonts w:eastAsia="Times New Roman"/>
          <w:color w:val="000000" w:themeColor="text1"/>
          <w:szCs w:val="24"/>
        </w:rPr>
        <w:t>Φολέγανδρο</w:t>
      </w:r>
      <w:r>
        <w:rPr>
          <w:rFonts w:eastAsia="Times New Roman"/>
          <w:color w:val="000000" w:themeColor="text1"/>
          <w:szCs w:val="24"/>
        </w:rPr>
        <w:t>.</w:t>
      </w:r>
    </w:p>
    <w:p w14:paraId="25E0A7B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Κάθε δύο ή τρία χρόνια, λ</w:t>
      </w:r>
      <w:r w:rsidRPr="00D96BED">
        <w:rPr>
          <w:rFonts w:eastAsia="Times New Roman"/>
          <w:color w:val="212121"/>
          <w:szCs w:val="24"/>
        </w:rPr>
        <w:t>οιπόν</w:t>
      </w:r>
      <w:r>
        <w:rPr>
          <w:rFonts w:eastAsia="Times New Roman"/>
          <w:color w:val="212121"/>
          <w:szCs w:val="24"/>
        </w:rPr>
        <w:t>,</w:t>
      </w:r>
      <w:r w:rsidRPr="00D96BED">
        <w:rPr>
          <w:rFonts w:eastAsia="Times New Roman"/>
          <w:color w:val="212121"/>
          <w:szCs w:val="24"/>
        </w:rPr>
        <w:t xml:space="preserve"> αν από </w:t>
      </w:r>
      <w:r>
        <w:rPr>
          <w:rFonts w:eastAsia="Times New Roman"/>
          <w:color w:val="212121"/>
          <w:szCs w:val="24"/>
        </w:rPr>
        <w:t>εκεί, από τη Φ</w:t>
      </w:r>
      <w:r w:rsidRPr="00D96BED">
        <w:rPr>
          <w:rFonts w:eastAsia="Times New Roman"/>
          <w:color w:val="212121"/>
          <w:szCs w:val="24"/>
        </w:rPr>
        <w:t>ολέγανδρο</w:t>
      </w:r>
      <w:r>
        <w:rPr>
          <w:rFonts w:eastAsia="Times New Roman"/>
          <w:color w:val="212121"/>
          <w:szCs w:val="24"/>
        </w:rPr>
        <w:t xml:space="preserve">, </w:t>
      </w:r>
      <w:r w:rsidRPr="00D96BED">
        <w:rPr>
          <w:rFonts w:eastAsia="Times New Roman"/>
          <w:color w:val="212121"/>
          <w:szCs w:val="24"/>
        </w:rPr>
        <w:t xml:space="preserve">μετατεθεί </w:t>
      </w:r>
      <w:r>
        <w:rPr>
          <w:rFonts w:eastAsia="Times New Roman"/>
          <w:color w:val="212121"/>
          <w:szCs w:val="24"/>
        </w:rPr>
        <w:t xml:space="preserve">μετά </w:t>
      </w:r>
      <w:r w:rsidRPr="00D96BED">
        <w:rPr>
          <w:rFonts w:eastAsia="Times New Roman"/>
          <w:color w:val="212121"/>
          <w:szCs w:val="24"/>
        </w:rPr>
        <w:t>στη Σίκινο</w:t>
      </w:r>
      <w:r>
        <w:rPr>
          <w:rFonts w:eastAsia="Times New Roman"/>
          <w:color w:val="212121"/>
          <w:szCs w:val="24"/>
        </w:rPr>
        <w:t xml:space="preserve">, </w:t>
      </w:r>
      <w:r w:rsidRPr="00D96BED">
        <w:rPr>
          <w:rFonts w:eastAsia="Times New Roman"/>
          <w:color w:val="212121"/>
          <w:szCs w:val="24"/>
        </w:rPr>
        <w:t>μετατεθεί μετά στη</w:t>
      </w:r>
      <w:r>
        <w:rPr>
          <w:rFonts w:eastAsia="Times New Roman"/>
          <w:color w:val="212121"/>
          <w:szCs w:val="24"/>
        </w:rPr>
        <w:t xml:space="preserve"> Νιό, </w:t>
      </w:r>
      <w:r w:rsidRPr="00D96BED">
        <w:rPr>
          <w:rFonts w:eastAsia="Times New Roman"/>
          <w:color w:val="212121"/>
          <w:szCs w:val="24"/>
        </w:rPr>
        <w:t>μετατεθεί μετά στην Κ</w:t>
      </w:r>
      <w:r w:rsidRPr="00D96BED">
        <w:rPr>
          <w:rFonts w:eastAsia="Times New Roman"/>
          <w:color w:val="212121"/>
          <w:szCs w:val="24"/>
        </w:rPr>
        <w:t>άλυμνο</w:t>
      </w:r>
      <w:r>
        <w:rPr>
          <w:rFonts w:eastAsia="Times New Roman"/>
          <w:color w:val="212121"/>
          <w:szCs w:val="24"/>
        </w:rPr>
        <w:t>,</w:t>
      </w:r>
      <w:r w:rsidRPr="00D96BED">
        <w:rPr>
          <w:rFonts w:eastAsia="Times New Roman"/>
          <w:color w:val="212121"/>
          <w:szCs w:val="24"/>
        </w:rPr>
        <w:t xml:space="preserve"> θα πρέπει αυτός ο μόνιμος εκπαιδευτικός να μεταφέρει τη </w:t>
      </w:r>
      <w:r>
        <w:rPr>
          <w:rFonts w:eastAsia="Times New Roman"/>
          <w:color w:val="212121"/>
          <w:szCs w:val="24"/>
        </w:rPr>
        <w:t>ΔΟΥ</w:t>
      </w:r>
      <w:r w:rsidRPr="00D96BED">
        <w:rPr>
          <w:rFonts w:eastAsia="Times New Roman"/>
          <w:color w:val="212121"/>
          <w:szCs w:val="24"/>
        </w:rPr>
        <w:t xml:space="preserve"> του από νησί σε νησί</w:t>
      </w:r>
      <w:r>
        <w:rPr>
          <w:rFonts w:eastAsia="Times New Roman"/>
          <w:color w:val="212121"/>
          <w:szCs w:val="24"/>
        </w:rPr>
        <w:t>. Τ</w:t>
      </w:r>
      <w:r w:rsidRPr="00D96BED">
        <w:rPr>
          <w:rFonts w:eastAsia="Times New Roman"/>
          <w:color w:val="212121"/>
          <w:szCs w:val="24"/>
        </w:rPr>
        <w:t>ην ίδια στιγμή</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όμως,</w:t>
      </w:r>
      <w:r w:rsidRPr="00D96BED">
        <w:rPr>
          <w:rFonts w:eastAsia="Times New Roman"/>
          <w:color w:val="212121"/>
          <w:szCs w:val="24"/>
        </w:rPr>
        <w:t xml:space="preserve"> παραβιάζεται η αρχή της ισότητας</w:t>
      </w:r>
      <w:r>
        <w:rPr>
          <w:rFonts w:eastAsia="Times New Roman"/>
          <w:color w:val="212121"/>
          <w:szCs w:val="24"/>
        </w:rPr>
        <w:t>,</w:t>
      </w:r>
      <w:r w:rsidRPr="00D96BED">
        <w:rPr>
          <w:rFonts w:eastAsia="Times New Roman"/>
          <w:color w:val="212121"/>
          <w:szCs w:val="24"/>
        </w:rPr>
        <w:t xml:space="preserve"> δεδομέν</w:t>
      </w:r>
      <w:r>
        <w:rPr>
          <w:rFonts w:eastAsia="Times New Roman"/>
          <w:color w:val="212121"/>
          <w:szCs w:val="24"/>
        </w:rPr>
        <w:t xml:space="preserve">ου ότι ένας μόνιμος αστυνομικός, </w:t>
      </w:r>
      <w:r w:rsidRPr="00D96BED">
        <w:rPr>
          <w:rFonts w:eastAsia="Times New Roman"/>
          <w:color w:val="212121"/>
          <w:szCs w:val="24"/>
        </w:rPr>
        <w:t>ένας μόνιμος λιμενικός</w:t>
      </w:r>
      <w:r>
        <w:rPr>
          <w:rFonts w:eastAsia="Times New Roman"/>
          <w:color w:val="212121"/>
          <w:szCs w:val="24"/>
        </w:rPr>
        <w:t>,</w:t>
      </w:r>
      <w:r w:rsidRPr="00D96BED">
        <w:rPr>
          <w:rFonts w:eastAsia="Times New Roman"/>
          <w:color w:val="212121"/>
          <w:szCs w:val="24"/>
        </w:rPr>
        <w:t xml:space="preserve"> ένας μόνιμος γιατρός που υπηρετούν στο ίδιο ν</w:t>
      </w:r>
      <w:r w:rsidRPr="00D96BED">
        <w:rPr>
          <w:rFonts w:eastAsia="Times New Roman"/>
          <w:color w:val="212121"/>
          <w:szCs w:val="24"/>
        </w:rPr>
        <w:t>ησί</w:t>
      </w:r>
      <w:r>
        <w:rPr>
          <w:rFonts w:eastAsia="Times New Roman"/>
          <w:color w:val="212121"/>
          <w:szCs w:val="24"/>
        </w:rPr>
        <w:t>, στη Φ</w:t>
      </w:r>
      <w:r w:rsidRPr="00D96BED">
        <w:rPr>
          <w:rFonts w:eastAsia="Times New Roman"/>
          <w:color w:val="212121"/>
          <w:szCs w:val="24"/>
        </w:rPr>
        <w:t>ολέγανδρο</w:t>
      </w:r>
      <w:r>
        <w:rPr>
          <w:rFonts w:eastAsia="Times New Roman"/>
          <w:color w:val="212121"/>
          <w:szCs w:val="24"/>
        </w:rPr>
        <w:t>,</w:t>
      </w:r>
      <w:r w:rsidRPr="00D96BED">
        <w:rPr>
          <w:rFonts w:eastAsia="Times New Roman"/>
          <w:color w:val="212121"/>
          <w:szCs w:val="24"/>
        </w:rPr>
        <w:t xml:space="preserve"> απολαμβάνουν αυτής της δυνατό</w:t>
      </w:r>
      <w:r>
        <w:rPr>
          <w:rFonts w:eastAsia="Times New Roman"/>
          <w:color w:val="212121"/>
          <w:szCs w:val="24"/>
        </w:rPr>
        <w:t xml:space="preserve">τητας του μεταφορικού ισοδυνάμου. </w:t>
      </w:r>
    </w:p>
    <w:p w14:paraId="25E0A7B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D96BED">
        <w:rPr>
          <w:rFonts w:eastAsia="Times New Roman"/>
          <w:color w:val="212121"/>
          <w:szCs w:val="24"/>
        </w:rPr>
        <w:t>αι εγώ</w:t>
      </w:r>
      <w:r>
        <w:rPr>
          <w:rFonts w:eastAsia="Times New Roman"/>
          <w:color w:val="212121"/>
          <w:szCs w:val="24"/>
        </w:rPr>
        <w:t>,</w:t>
      </w:r>
      <w:r w:rsidRPr="00D96BED">
        <w:rPr>
          <w:rFonts w:eastAsia="Times New Roman"/>
          <w:color w:val="212121"/>
          <w:szCs w:val="24"/>
        </w:rPr>
        <w:t xml:space="preserve"> λοιπόν</w:t>
      </w:r>
      <w:r>
        <w:rPr>
          <w:rFonts w:eastAsia="Times New Roman"/>
          <w:color w:val="212121"/>
          <w:szCs w:val="24"/>
        </w:rPr>
        <w:t>, σας ζ</w:t>
      </w:r>
      <w:r w:rsidRPr="00D96BED">
        <w:rPr>
          <w:rFonts w:eastAsia="Times New Roman"/>
          <w:color w:val="212121"/>
          <w:szCs w:val="24"/>
        </w:rPr>
        <w:t xml:space="preserve">ητώ να επαναφέρετε και </w:t>
      </w:r>
      <w:r>
        <w:rPr>
          <w:rFonts w:eastAsia="Times New Roman"/>
          <w:color w:val="212121"/>
          <w:szCs w:val="24"/>
        </w:rPr>
        <w:t>να εξισώσετε</w:t>
      </w:r>
      <w:r w:rsidRPr="00D96BED">
        <w:rPr>
          <w:rFonts w:eastAsia="Times New Roman"/>
          <w:color w:val="212121"/>
          <w:szCs w:val="24"/>
        </w:rPr>
        <w:t xml:space="preserve"> τη θέση </w:t>
      </w:r>
      <w:r>
        <w:rPr>
          <w:rFonts w:eastAsia="Times New Roman"/>
          <w:color w:val="212121"/>
          <w:szCs w:val="24"/>
        </w:rPr>
        <w:t>του μόνιμου εκπαιδευτικού με του</w:t>
      </w:r>
      <w:r w:rsidRPr="00D96BED">
        <w:rPr>
          <w:rFonts w:eastAsia="Times New Roman"/>
          <w:color w:val="212121"/>
          <w:szCs w:val="24"/>
        </w:rPr>
        <w:t xml:space="preserve"> αναπληρωτή εκπαιδευτικού</w:t>
      </w:r>
      <w:r>
        <w:rPr>
          <w:rFonts w:eastAsia="Times New Roman"/>
          <w:color w:val="212121"/>
          <w:szCs w:val="24"/>
        </w:rPr>
        <w:t>,</w:t>
      </w:r>
      <w:r w:rsidRPr="00D96BED">
        <w:rPr>
          <w:rFonts w:eastAsia="Times New Roman"/>
          <w:color w:val="212121"/>
          <w:szCs w:val="24"/>
        </w:rPr>
        <w:t xml:space="preserve"> ο οποίος έχει το μεταφορικό ισοδύναμο χωρίς να</w:t>
      </w:r>
      <w:r w:rsidRPr="00D96BED">
        <w:rPr>
          <w:rFonts w:eastAsia="Times New Roman"/>
          <w:color w:val="212121"/>
          <w:szCs w:val="24"/>
        </w:rPr>
        <w:t xml:space="preserve"> μεταφέρει κα</w:t>
      </w:r>
      <w:r>
        <w:rPr>
          <w:rFonts w:eastAsia="Times New Roman"/>
          <w:color w:val="212121"/>
          <w:szCs w:val="24"/>
        </w:rPr>
        <w:t>μ</w:t>
      </w:r>
      <w:r w:rsidRPr="00D96BED">
        <w:rPr>
          <w:rFonts w:eastAsia="Times New Roman"/>
          <w:color w:val="212121"/>
          <w:szCs w:val="24"/>
        </w:rPr>
        <w:t xml:space="preserve">μία </w:t>
      </w:r>
      <w:r>
        <w:rPr>
          <w:rFonts w:eastAsia="Times New Roman"/>
          <w:color w:val="212121"/>
          <w:szCs w:val="24"/>
        </w:rPr>
        <w:t>ΔΟ</w:t>
      </w:r>
      <w:r>
        <w:rPr>
          <w:rFonts w:eastAsia="Times New Roman"/>
          <w:color w:val="212121"/>
          <w:szCs w:val="24"/>
        </w:rPr>
        <w:t>Υ</w:t>
      </w:r>
      <w:r>
        <w:rPr>
          <w:rFonts w:eastAsia="Times New Roman"/>
          <w:color w:val="212121"/>
          <w:szCs w:val="24"/>
        </w:rPr>
        <w:t xml:space="preserve">, </w:t>
      </w:r>
      <w:r w:rsidRPr="00D96BED">
        <w:rPr>
          <w:rFonts w:eastAsia="Times New Roman"/>
          <w:color w:val="212121"/>
          <w:szCs w:val="24"/>
        </w:rPr>
        <w:t>όπως επίσης και με τις άλλες κατηγορίες των δημοσίων υπαλλήλων</w:t>
      </w:r>
      <w:r>
        <w:rPr>
          <w:rFonts w:eastAsia="Times New Roman"/>
          <w:color w:val="212121"/>
          <w:szCs w:val="24"/>
        </w:rPr>
        <w:t>.</w:t>
      </w:r>
    </w:p>
    <w:p w14:paraId="25E0A7B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Σας ε</w:t>
      </w:r>
      <w:r w:rsidRPr="00D96BED">
        <w:rPr>
          <w:rFonts w:eastAsia="Times New Roman"/>
          <w:color w:val="212121"/>
          <w:szCs w:val="24"/>
        </w:rPr>
        <w:t>υχαριστώ</w:t>
      </w:r>
      <w:r>
        <w:rPr>
          <w:rFonts w:eastAsia="Times New Roman"/>
          <w:color w:val="212121"/>
          <w:szCs w:val="24"/>
        </w:rPr>
        <w:t xml:space="preserve">. </w:t>
      </w:r>
    </w:p>
    <w:p w14:paraId="25E0A7B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321310">
        <w:rPr>
          <w:rFonts w:eastAsia="Times New Roman"/>
          <w:b/>
          <w:color w:val="212121"/>
          <w:szCs w:val="24"/>
        </w:rPr>
        <w:t>ΠΡΟΕΔΡΕΥΩΝ (Νικήτας Κακλαμάνης):</w:t>
      </w:r>
      <w:r>
        <w:rPr>
          <w:rFonts w:eastAsia="Times New Roman"/>
          <w:color w:val="212121"/>
          <w:szCs w:val="24"/>
        </w:rPr>
        <w:t xml:space="preserve"> Κύριε Υπουργέ, θα απαντήσετε συνολικά σε όλες τις ερωτήσεις. </w:t>
      </w:r>
    </w:p>
    <w:p w14:paraId="25E0A7B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Λαμπρούλη</w:t>
      </w:r>
      <w:proofErr w:type="spellEnd"/>
      <w:r>
        <w:rPr>
          <w:rFonts w:eastAsia="Times New Roman"/>
          <w:color w:val="212121"/>
          <w:szCs w:val="24"/>
        </w:rPr>
        <w:t xml:space="preserve">, έχετε τον λόγο. </w:t>
      </w:r>
    </w:p>
    <w:p w14:paraId="25E0A7B8"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lastRenderedPageBreak/>
        <w:t xml:space="preserve">ΓΕΩΡΓΙΟΣ ΛΑΜΠΡΟΥΛΗΣ (ΣΤ΄ Αντιπρόεδρος της Βουλής): </w:t>
      </w:r>
      <w:r>
        <w:rPr>
          <w:rFonts w:eastAsia="Times New Roman"/>
          <w:color w:val="212121"/>
          <w:szCs w:val="24"/>
        </w:rPr>
        <w:t>Ευχαριστώ, κύριε Π</w:t>
      </w:r>
      <w:r w:rsidRPr="00D96BED">
        <w:rPr>
          <w:rFonts w:eastAsia="Times New Roman"/>
          <w:color w:val="212121"/>
          <w:szCs w:val="24"/>
        </w:rPr>
        <w:t>ρόεδρε</w:t>
      </w:r>
      <w:r>
        <w:rPr>
          <w:rFonts w:eastAsia="Times New Roman"/>
          <w:color w:val="212121"/>
          <w:szCs w:val="24"/>
        </w:rPr>
        <w:t>.</w:t>
      </w:r>
    </w:p>
    <w:p w14:paraId="25E0A7B9"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D96BED">
        <w:rPr>
          <w:rFonts w:eastAsia="Times New Roman"/>
          <w:color w:val="212121"/>
          <w:szCs w:val="24"/>
        </w:rPr>
        <w:t>ο ερώτημα προς τον Υπουργό Ναυτιλίας είναι το εξής</w:t>
      </w:r>
      <w:r>
        <w:rPr>
          <w:rFonts w:eastAsia="Times New Roman"/>
          <w:color w:val="212121"/>
          <w:szCs w:val="24"/>
        </w:rPr>
        <w:t>: Ω</w:t>
      </w:r>
      <w:r w:rsidRPr="00D96BED">
        <w:rPr>
          <w:rFonts w:eastAsia="Times New Roman"/>
          <w:color w:val="212121"/>
          <w:szCs w:val="24"/>
        </w:rPr>
        <w:t>ραία</w:t>
      </w:r>
      <w:r>
        <w:rPr>
          <w:rFonts w:eastAsia="Times New Roman"/>
          <w:color w:val="212121"/>
          <w:szCs w:val="24"/>
        </w:rPr>
        <w:t xml:space="preserve">, προσφέρεται μία </w:t>
      </w:r>
      <w:proofErr w:type="spellStart"/>
      <w:r>
        <w:rPr>
          <w:rFonts w:eastAsia="Times New Roman"/>
          <w:color w:val="212121"/>
          <w:szCs w:val="24"/>
        </w:rPr>
        <w:t>μικρο</w:t>
      </w:r>
      <w:r w:rsidRPr="00D96BED">
        <w:rPr>
          <w:rFonts w:eastAsia="Times New Roman"/>
          <w:color w:val="212121"/>
          <w:szCs w:val="24"/>
        </w:rPr>
        <w:t>ανακούφιση</w:t>
      </w:r>
      <w:proofErr w:type="spellEnd"/>
      <w:r w:rsidRPr="00D96BED">
        <w:rPr>
          <w:rFonts w:eastAsia="Times New Roman"/>
          <w:color w:val="212121"/>
          <w:szCs w:val="24"/>
        </w:rPr>
        <w:t xml:space="preserve"> και στη βάση υλοποίησης του συγκεκριμένου μέτρου</w:t>
      </w:r>
      <w:r>
        <w:rPr>
          <w:rFonts w:eastAsia="Times New Roman"/>
          <w:color w:val="212121"/>
          <w:szCs w:val="24"/>
        </w:rPr>
        <w:t>,</w:t>
      </w:r>
      <w:r w:rsidRPr="00D96BED">
        <w:rPr>
          <w:rFonts w:eastAsia="Times New Roman"/>
          <w:color w:val="212121"/>
          <w:szCs w:val="24"/>
        </w:rPr>
        <w:t xml:space="preserve"> αλλά </w:t>
      </w:r>
      <w:r>
        <w:rPr>
          <w:rFonts w:eastAsia="Times New Roman"/>
          <w:color w:val="212121"/>
          <w:szCs w:val="24"/>
        </w:rPr>
        <w:t>και σε αντιστάθμιση,</w:t>
      </w:r>
      <w:r w:rsidRPr="00D96BED">
        <w:rPr>
          <w:rFonts w:eastAsia="Times New Roman"/>
          <w:color w:val="212121"/>
          <w:szCs w:val="24"/>
        </w:rPr>
        <w:t xml:space="preserve"> δηλαδή το</w:t>
      </w:r>
      <w:r>
        <w:rPr>
          <w:rFonts w:eastAsia="Times New Roman"/>
          <w:color w:val="212121"/>
          <w:szCs w:val="24"/>
        </w:rPr>
        <w:t>υ</w:t>
      </w:r>
      <w:r w:rsidRPr="00D96BED">
        <w:rPr>
          <w:rFonts w:eastAsia="Times New Roman"/>
          <w:color w:val="212121"/>
          <w:szCs w:val="24"/>
        </w:rPr>
        <w:t xml:space="preserve"> </w:t>
      </w:r>
      <w:r w:rsidRPr="00D96BED">
        <w:rPr>
          <w:rFonts w:eastAsia="Times New Roman"/>
          <w:color w:val="212121"/>
          <w:szCs w:val="24"/>
        </w:rPr>
        <w:t>αυξημένο</w:t>
      </w:r>
      <w:r>
        <w:rPr>
          <w:rFonts w:eastAsia="Times New Roman"/>
          <w:color w:val="212121"/>
          <w:szCs w:val="24"/>
        </w:rPr>
        <w:t>υ ΦΠΑ και τα λοιπά. Και β</w:t>
      </w:r>
      <w:r w:rsidRPr="00D96BED">
        <w:rPr>
          <w:rFonts w:eastAsia="Times New Roman"/>
          <w:color w:val="212121"/>
          <w:szCs w:val="24"/>
        </w:rPr>
        <w:t>εβαίως</w:t>
      </w:r>
      <w:r>
        <w:rPr>
          <w:rFonts w:eastAsia="Times New Roman"/>
          <w:color w:val="212121"/>
          <w:szCs w:val="24"/>
        </w:rPr>
        <w:t>,</w:t>
      </w:r>
      <w:r w:rsidRPr="00D96BED">
        <w:rPr>
          <w:rFonts w:eastAsia="Times New Roman"/>
          <w:color w:val="212121"/>
          <w:szCs w:val="24"/>
        </w:rPr>
        <w:t xml:space="preserve"> με την παρούσα τροπολογία </w:t>
      </w:r>
      <w:r>
        <w:rPr>
          <w:rFonts w:eastAsia="Times New Roman"/>
          <w:color w:val="212121"/>
          <w:szCs w:val="24"/>
        </w:rPr>
        <w:t>το Υπουργείο, ο Υπουργός προτείνει</w:t>
      </w:r>
      <w:r w:rsidRPr="00D96BED">
        <w:rPr>
          <w:rFonts w:eastAsia="Times New Roman"/>
          <w:color w:val="212121"/>
          <w:szCs w:val="24"/>
        </w:rPr>
        <w:t xml:space="preserve"> την αύξηση</w:t>
      </w:r>
      <w:r>
        <w:rPr>
          <w:rFonts w:eastAsia="Times New Roman"/>
          <w:color w:val="212121"/>
          <w:szCs w:val="24"/>
        </w:rPr>
        <w:t>, τη διεύρυνση -</w:t>
      </w:r>
      <w:r w:rsidRPr="00D96BED">
        <w:rPr>
          <w:rFonts w:eastAsia="Times New Roman"/>
          <w:color w:val="212121"/>
          <w:szCs w:val="24"/>
        </w:rPr>
        <w:t>αν θέλετε</w:t>
      </w:r>
      <w:r>
        <w:rPr>
          <w:rFonts w:eastAsia="Times New Roman"/>
          <w:color w:val="212121"/>
          <w:szCs w:val="24"/>
        </w:rPr>
        <w:t>-</w:t>
      </w:r>
      <w:r w:rsidRPr="00D96BED">
        <w:rPr>
          <w:rFonts w:eastAsia="Times New Roman"/>
          <w:color w:val="212121"/>
          <w:szCs w:val="24"/>
        </w:rPr>
        <w:t xml:space="preserve"> των δικαιούχων</w:t>
      </w:r>
      <w:r>
        <w:rPr>
          <w:rFonts w:eastAsia="Times New Roman"/>
          <w:color w:val="212121"/>
          <w:szCs w:val="24"/>
        </w:rPr>
        <w:t>. Μ</w:t>
      </w:r>
      <w:r w:rsidRPr="00D96BED">
        <w:rPr>
          <w:rFonts w:eastAsia="Times New Roman"/>
          <w:color w:val="212121"/>
          <w:szCs w:val="24"/>
        </w:rPr>
        <w:t xml:space="preserve">έχρι εδώ </w:t>
      </w:r>
      <w:r>
        <w:rPr>
          <w:rFonts w:eastAsia="Times New Roman"/>
          <w:color w:val="212121"/>
          <w:szCs w:val="24"/>
        </w:rPr>
        <w:t xml:space="preserve">είναι </w:t>
      </w:r>
      <w:r w:rsidRPr="00D96BED">
        <w:rPr>
          <w:rFonts w:eastAsia="Times New Roman"/>
          <w:color w:val="212121"/>
          <w:szCs w:val="24"/>
        </w:rPr>
        <w:t>κατανοητό</w:t>
      </w:r>
      <w:r>
        <w:rPr>
          <w:rFonts w:eastAsia="Times New Roman"/>
          <w:color w:val="212121"/>
          <w:szCs w:val="24"/>
        </w:rPr>
        <w:t>.</w:t>
      </w:r>
    </w:p>
    <w:p w14:paraId="25E0A7B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Διαβάζοντας την έκθεση του Γενικού Λ</w:t>
      </w:r>
      <w:r w:rsidRPr="00D96BED">
        <w:rPr>
          <w:rFonts w:eastAsia="Times New Roman"/>
          <w:color w:val="212121"/>
          <w:szCs w:val="24"/>
        </w:rPr>
        <w:t>ογιστηρίου του Κράτους</w:t>
      </w:r>
      <w:r>
        <w:rPr>
          <w:rFonts w:eastAsia="Times New Roman"/>
          <w:color w:val="212121"/>
          <w:szCs w:val="24"/>
        </w:rPr>
        <w:t>,</w:t>
      </w:r>
      <w:r w:rsidRPr="00D96BED">
        <w:rPr>
          <w:rFonts w:eastAsia="Times New Roman"/>
          <w:color w:val="212121"/>
          <w:szCs w:val="24"/>
        </w:rPr>
        <w:t xml:space="preserve"> στο τέλος</w:t>
      </w:r>
      <w:r>
        <w:rPr>
          <w:rFonts w:eastAsia="Times New Roman"/>
          <w:color w:val="212121"/>
          <w:szCs w:val="24"/>
        </w:rPr>
        <w:t>,</w:t>
      </w:r>
      <w:r w:rsidRPr="00D96BED">
        <w:rPr>
          <w:rFonts w:eastAsia="Times New Roman"/>
          <w:color w:val="212121"/>
          <w:szCs w:val="24"/>
        </w:rPr>
        <w:t xml:space="preserve"> στη</w:t>
      </w:r>
      <w:r w:rsidRPr="00D96BED">
        <w:rPr>
          <w:rFonts w:eastAsia="Times New Roman"/>
          <w:color w:val="212121"/>
          <w:szCs w:val="24"/>
        </w:rPr>
        <w:t>ν τελευταία παράγραφο αναφέρεται στο κονδύλι που</w:t>
      </w:r>
      <w:r>
        <w:rPr>
          <w:rFonts w:eastAsia="Times New Roman"/>
          <w:color w:val="212121"/>
          <w:szCs w:val="24"/>
        </w:rPr>
        <w:t xml:space="preserve"> έχει ήδη προϋπολογιστεί για το</w:t>
      </w:r>
      <w:r w:rsidRPr="00D96BED">
        <w:rPr>
          <w:rFonts w:eastAsia="Times New Roman"/>
          <w:color w:val="212121"/>
          <w:szCs w:val="24"/>
        </w:rPr>
        <w:t xml:space="preserve"> </w:t>
      </w:r>
      <w:r>
        <w:rPr>
          <w:rFonts w:eastAsia="Times New Roman"/>
          <w:color w:val="212121"/>
          <w:szCs w:val="24"/>
        </w:rPr>
        <w:t>20</w:t>
      </w:r>
      <w:r w:rsidRPr="00D96BED">
        <w:rPr>
          <w:rFonts w:eastAsia="Times New Roman"/>
          <w:color w:val="212121"/>
          <w:szCs w:val="24"/>
        </w:rPr>
        <w:t>19</w:t>
      </w:r>
      <w:r>
        <w:rPr>
          <w:rFonts w:eastAsia="Times New Roman"/>
          <w:color w:val="212121"/>
          <w:szCs w:val="24"/>
        </w:rPr>
        <w:t>, που είναι 156</w:t>
      </w:r>
      <w:r w:rsidRPr="00D96BED">
        <w:rPr>
          <w:rFonts w:eastAsia="Times New Roman"/>
          <w:color w:val="212121"/>
          <w:szCs w:val="24"/>
        </w:rPr>
        <w:t xml:space="preserve"> εκατομμύρια </w:t>
      </w:r>
      <w:r>
        <w:rPr>
          <w:rFonts w:eastAsia="Times New Roman"/>
          <w:color w:val="212121"/>
          <w:szCs w:val="24"/>
        </w:rPr>
        <w:t xml:space="preserve">ευρώ, </w:t>
      </w:r>
      <w:r w:rsidRPr="00D96BED">
        <w:rPr>
          <w:rFonts w:eastAsia="Times New Roman"/>
          <w:color w:val="212121"/>
          <w:szCs w:val="24"/>
        </w:rPr>
        <w:t>όπως αναφέρεται</w:t>
      </w:r>
      <w:r>
        <w:rPr>
          <w:rFonts w:eastAsia="Times New Roman"/>
          <w:color w:val="212121"/>
          <w:szCs w:val="24"/>
        </w:rPr>
        <w:t xml:space="preserve"> μέσα. </w:t>
      </w:r>
    </w:p>
    <w:p w14:paraId="25E0A7B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Στη βάση, λ</w:t>
      </w:r>
      <w:r w:rsidRPr="00D96BED">
        <w:rPr>
          <w:rFonts w:eastAsia="Times New Roman"/>
          <w:color w:val="212121"/>
          <w:szCs w:val="24"/>
        </w:rPr>
        <w:t>οιπόν</w:t>
      </w:r>
      <w:r>
        <w:rPr>
          <w:rFonts w:eastAsia="Times New Roman"/>
          <w:color w:val="212121"/>
          <w:szCs w:val="24"/>
        </w:rPr>
        <w:t>,</w:t>
      </w:r>
      <w:r w:rsidRPr="00D96BED">
        <w:rPr>
          <w:rFonts w:eastAsia="Times New Roman"/>
          <w:color w:val="212121"/>
          <w:szCs w:val="24"/>
        </w:rPr>
        <w:t xml:space="preserve"> της τροπολογίας και της αύξησης των δικαιούχων</w:t>
      </w:r>
      <w:r>
        <w:rPr>
          <w:rFonts w:eastAsia="Times New Roman"/>
          <w:color w:val="212121"/>
          <w:szCs w:val="24"/>
        </w:rPr>
        <w:t>,</w:t>
      </w:r>
      <w:r w:rsidRPr="00D96BED">
        <w:rPr>
          <w:rFonts w:eastAsia="Times New Roman"/>
          <w:color w:val="212121"/>
          <w:szCs w:val="24"/>
        </w:rPr>
        <w:t xml:space="preserve"> το κονδύλι που έχει προϋπολογιστεί με άλλα δεδομέ</w:t>
      </w:r>
      <w:r w:rsidRPr="00D96BED">
        <w:rPr>
          <w:rFonts w:eastAsia="Times New Roman"/>
          <w:color w:val="212121"/>
          <w:szCs w:val="24"/>
        </w:rPr>
        <w:t>να</w:t>
      </w:r>
      <w:r>
        <w:rPr>
          <w:rFonts w:eastAsia="Times New Roman"/>
          <w:color w:val="212121"/>
          <w:szCs w:val="24"/>
        </w:rPr>
        <w:t>,</w:t>
      </w:r>
      <w:r w:rsidRPr="00D96BED">
        <w:rPr>
          <w:rFonts w:eastAsia="Times New Roman"/>
          <w:color w:val="212121"/>
          <w:szCs w:val="24"/>
        </w:rPr>
        <w:t xml:space="preserve"> με άλλο</w:t>
      </w:r>
      <w:r>
        <w:rPr>
          <w:rFonts w:eastAsia="Times New Roman"/>
          <w:color w:val="212121"/>
          <w:szCs w:val="24"/>
        </w:rPr>
        <w:t>ν</w:t>
      </w:r>
      <w:r w:rsidRPr="00D96BED">
        <w:rPr>
          <w:rFonts w:eastAsia="Times New Roman"/>
          <w:color w:val="212121"/>
          <w:szCs w:val="24"/>
        </w:rPr>
        <w:t xml:space="preserve"> αριθμό </w:t>
      </w:r>
      <w:r>
        <w:rPr>
          <w:rFonts w:eastAsia="Times New Roman"/>
          <w:color w:val="212121"/>
          <w:szCs w:val="24"/>
        </w:rPr>
        <w:t>-</w:t>
      </w:r>
      <w:r w:rsidRPr="00D96BED">
        <w:rPr>
          <w:rFonts w:eastAsia="Times New Roman"/>
          <w:color w:val="212121"/>
          <w:szCs w:val="24"/>
        </w:rPr>
        <w:t>επιτρέψτε μου τον όρο</w:t>
      </w:r>
      <w:r>
        <w:rPr>
          <w:rFonts w:eastAsia="Times New Roman"/>
          <w:color w:val="212121"/>
          <w:szCs w:val="24"/>
        </w:rPr>
        <w:t>-</w:t>
      </w:r>
      <w:r w:rsidRPr="00D96BED">
        <w:rPr>
          <w:rFonts w:eastAsia="Times New Roman"/>
          <w:color w:val="212121"/>
          <w:szCs w:val="24"/>
        </w:rPr>
        <w:t xml:space="preserve"> δικαιούχων το προηγούμενο διάστημα</w:t>
      </w:r>
      <w:r>
        <w:rPr>
          <w:rFonts w:eastAsia="Times New Roman"/>
          <w:color w:val="212121"/>
          <w:szCs w:val="24"/>
        </w:rPr>
        <w:t xml:space="preserve"> -</w:t>
      </w:r>
      <w:r w:rsidRPr="00D96BED">
        <w:rPr>
          <w:rFonts w:eastAsia="Times New Roman"/>
          <w:color w:val="212121"/>
          <w:szCs w:val="24"/>
        </w:rPr>
        <w:t xml:space="preserve">το </w:t>
      </w:r>
      <w:r>
        <w:rPr>
          <w:rFonts w:eastAsia="Times New Roman"/>
          <w:color w:val="212121"/>
          <w:szCs w:val="24"/>
        </w:rPr>
        <w:t>20</w:t>
      </w:r>
      <w:r w:rsidRPr="00D96BED">
        <w:rPr>
          <w:rFonts w:eastAsia="Times New Roman"/>
          <w:color w:val="212121"/>
          <w:szCs w:val="24"/>
        </w:rPr>
        <w:t>18</w:t>
      </w:r>
      <w:r>
        <w:rPr>
          <w:rFonts w:eastAsia="Times New Roman"/>
          <w:color w:val="212121"/>
          <w:szCs w:val="24"/>
        </w:rPr>
        <w:t xml:space="preserve"> εν προκειμένω- θα επαρκέσει για να καλύψει τους ν</w:t>
      </w:r>
      <w:r w:rsidRPr="00D96BED">
        <w:rPr>
          <w:rFonts w:eastAsia="Times New Roman"/>
          <w:color w:val="212121"/>
          <w:szCs w:val="24"/>
        </w:rPr>
        <w:t>έους δικαιούχους</w:t>
      </w:r>
      <w:r>
        <w:rPr>
          <w:rFonts w:eastAsia="Times New Roman"/>
          <w:color w:val="212121"/>
          <w:szCs w:val="24"/>
        </w:rPr>
        <w:t>, που είναι μι</w:t>
      </w:r>
      <w:r w:rsidRPr="00D96BED">
        <w:rPr>
          <w:rFonts w:eastAsia="Times New Roman"/>
          <w:color w:val="212121"/>
          <w:szCs w:val="24"/>
        </w:rPr>
        <w:t xml:space="preserve">α σειρά από </w:t>
      </w:r>
      <w:r w:rsidRPr="00D96BED">
        <w:rPr>
          <w:rFonts w:eastAsia="Times New Roman"/>
          <w:color w:val="212121"/>
          <w:szCs w:val="24"/>
        </w:rPr>
        <w:lastRenderedPageBreak/>
        <w:t xml:space="preserve">κατηγορίες </w:t>
      </w:r>
      <w:r>
        <w:rPr>
          <w:rFonts w:eastAsia="Times New Roman"/>
          <w:color w:val="212121"/>
          <w:szCs w:val="24"/>
        </w:rPr>
        <w:t>που αναφέρθηκαν και δεν χρειάζεται να τις λέμε; Αυτό</w:t>
      </w:r>
      <w:r w:rsidRPr="00D96BED">
        <w:rPr>
          <w:rFonts w:eastAsia="Times New Roman"/>
          <w:color w:val="212121"/>
          <w:szCs w:val="24"/>
        </w:rPr>
        <w:t xml:space="preserve"> είναι το ερώτημα</w:t>
      </w:r>
      <w:r>
        <w:rPr>
          <w:rFonts w:eastAsia="Times New Roman"/>
          <w:color w:val="212121"/>
          <w:szCs w:val="24"/>
        </w:rPr>
        <w:t xml:space="preserve">, κύριε Πρόεδρε. </w:t>
      </w:r>
    </w:p>
    <w:p w14:paraId="25E0A7B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AB458D">
        <w:rPr>
          <w:rFonts w:eastAsia="Times New Roman"/>
          <w:b/>
          <w:color w:val="212121"/>
          <w:szCs w:val="24"/>
        </w:rPr>
        <w:t>ΠΡΟΕΔΡΕΥΩΝ (Νικήτας Κακλαμάνης):</w:t>
      </w:r>
      <w:r>
        <w:rPr>
          <w:rFonts w:eastAsia="Times New Roman"/>
          <w:color w:val="212121"/>
          <w:szCs w:val="24"/>
        </w:rPr>
        <w:t xml:space="preserve"> Κύριε Υπουργέ, έχετε τρία λεπτά για να απαντήσετε και στους δύο συναδέλφους. </w:t>
      </w:r>
    </w:p>
    <w:p w14:paraId="25E0A7B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ΝΕΚΤΑΡΙΟΣ ΣΑΝΤΟΡΙΝΙΟΣ (Αναπληρωτής Υπουργός Ναυτιλίας και Νησιωτικής Πολιτικής): </w:t>
      </w:r>
      <w:r>
        <w:rPr>
          <w:rFonts w:eastAsia="Times New Roman"/>
          <w:color w:val="212121"/>
          <w:szCs w:val="24"/>
        </w:rPr>
        <w:t>Ναι, δεν θα χρειαστώ</w:t>
      </w:r>
      <w:r w:rsidRPr="00D96BED">
        <w:rPr>
          <w:rFonts w:eastAsia="Times New Roman"/>
          <w:color w:val="212121"/>
          <w:szCs w:val="24"/>
        </w:rPr>
        <w:t xml:space="preserve"> παραπάνω</w:t>
      </w:r>
      <w:r w:rsidRPr="00D96BED">
        <w:rPr>
          <w:rFonts w:eastAsia="Times New Roman"/>
          <w:color w:val="212121"/>
          <w:szCs w:val="24"/>
        </w:rPr>
        <w:t xml:space="preserve"> </w:t>
      </w:r>
      <w:r>
        <w:rPr>
          <w:rFonts w:eastAsia="Times New Roman"/>
          <w:color w:val="212121"/>
          <w:szCs w:val="24"/>
        </w:rPr>
        <w:t xml:space="preserve">χρόνο, κύριε Πρόεδρε. </w:t>
      </w:r>
    </w:p>
    <w:p w14:paraId="25E0A7BE"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D96BED">
        <w:rPr>
          <w:rFonts w:eastAsia="Times New Roman"/>
          <w:color w:val="212121"/>
          <w:szCs w:val="24"/>
        </w:rPr>
        <w:t>ε ό</w:t>
      </w:r>
      <w:r>
        <w:rPr>
          <w:rFonts w:eastAsia="Times New Roman"/>
          <w:color w:val="212121"/>
          <w:szCs w:val="24"/>
        </w:rPr>
        <w:t>,</w:t>
      </w:r>
      <w:r w:rsidRPr="00D96BED">
        <w:rPr>
          <w:rFonts w:eastAsia="Times New Roman"/>
          <w:color w:val="212121"/>
          <w:szCs w:val="24"/>
        </w:rPr>
        <w:t>τι έχει να κάνει με τους μειωμένους συντελεστές ΦΠΑ</w:t>
      </w:r>
      <w:r>
        <w:rPr>
          <w:rFonts w:eastAsia="Times New Roman"/>
          <w:color w:val="212121"/>
          <w:szCs w:val="24"/>
        </w:rPr>
        <w:t>,</w:t>
      </w:r>
      <w:r w:rsidRPr="00D96BED">
        <w:rPr>
          <w:rFonts w:eastAsia="Times New Roman"/>
          <w:color w:val="212121"/>
          <w:szCs w:val="24"/>
        </w:rPr>
        <w:t xml:space="preserve"> το έχουμε πει και το ξαναλέμε πάρα πολλές φορές</w:t>
      </w:r>
      <w:r>
        <w:rPr>
          <w:rFonts w:eastAsia="Times New Roman"/>
          <w:color w:val="212121"/>
          <w:szCs w:val="24"/>
        </w:rPr>
        <w:t>: Τ</w:t>
      </w:r>
      <w:r w:rsidRPr="00D96BED">
        <w:rPr>
          <w:rFonts w:eastAsia="Times New Roman"/>
          <w:color w:val="212121"/>
          <w:szCs w:val="24"/>
        </w:rPr>
        <w:t>ο μεταφορικό</w:t>
      </w:r>
      <w:r>
        <w:rPr>
          <w:rFonts w:eastAsia="Times New Roman"/>
          <w:color w:val="212121"/>
          <w:szCs w:val="24"/>
        </w:rPr>
        <w:t xml:space="preserve"> ισοδύναμο δ</w:t>
      </w:r>
      <w:r w:rsidRPr="00D96BED">
        <w:rPr>
          <w:rFonts w:eastAsia="Times New Roman"/>
          <w:color w:val="212121"/>
          <w:szCs w:val="24"/>
        </w:rPr>
        <w:t>εν έχει έρθει ως αντιστάθμισμα της κατάργησης των μειωμένων συντελεστών ΦΠΑ</w:t>
      </w:r>
      <w:r>
        <w:rPr>
          <w:rFonts w:eastAsia="Times New Roman"/>
          <w:color w:val="212121"/>
          <w:szCs w:val="24"/>
        </w:rPr>
        <w:t xml:space="preserve">. </w:t>
      </w:r>
    </w:p>
    <w:p w14:paraId="25E0A7B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Ά</w:t>
      </w:r>
      <w:r w:rsidRPr="00D96BED">
        <w:rPr>
          <w:rFonts w:eastAsia="Times New Roman"/>
          <w:color w:val="212121"/>
          <w:szCs w:val="24"/>
        </w:rPr>
        <w:t>λλωστε</w:t>
      </w:r>
      <w:r>
        <w:rPr>
          <w:rFonts w:eastAsia="Times New Roman"/>
          <w:color w:val="212121"/>
          <w:szCs w:val="24"/>
        </w:rPr>
        <w:t xml:space="preserve"> -θ</w:t>
      </w:r>
      <w:r w:rsidRPr="00D96BED">
        <w:rPr>
          <w:rFonts w:eastAsia="Times New Roman"/>
          <w:color w:val="212121"/>
          <w:szCs w:val="24"/>
        </w:rPr>
        <w:t>α το πει και</w:t>
      </w:r>
      <w:r w:rsidRPr="00D96BED">
        <w:rPr>
          <w:rFonts w:eastAsia="Times New Roman"/>
          <w:color w:val="212121"/>
          <w:szCs w:val="24"/>
        </w:rPr>
        <w:t xml:space="preserve"> ο επόμενος ομιλητής</w:t>
      </w:r>
      <w:r>
        <w:rPr>
          <w:rFonts w:eastAsia="Times New Roman"/>
          <w:color w:val="212121"/>
          <w:szCs w:val="24"/>
        </w:rPr>
        <w:t>,</w:t>
      </w:r>
      <w:r w:rsidRPr="00D96BED">
        <w:rPr>
          <w:rFonts w:eastAsia="Times New Roman"/>
          <w:color w:val="212121"/>
          <w:szCs w:val="24"/>
        </w:rPr>
        <w:t xml:space="preserve"> φαντάζομαι</w:t>
      </w:r>
      <w:r>
        <w:rPr>
          <w:rFonts w:eastAsia="Times New Roman"/>
          <w:color w:val="212121"/>
          <w:szCs w:val="24"/>
        </w:rPr>
        <w:t>-</w:t>
      </w:r>
      <w:r w:rsidRPr="00D96BED">
        <w:rPr>
          <w:rFonts w:eastAsia="Times New Roman"/>
          <w:color w:val="212121"/>
          <w:szCs w:val="24"/>
        </w:rPr>
        <w:t xml:space="preserve"> στην Κω</w:t>
      </w:r>
      <w:r>
        <w:rPr>
          <w:rFonts w:eastAsia="Times New Roman"/>
          <w:color w:val="212121"/>
          <w:szCs w:val="24"/>
        </w:rPr>
        <w:t>,</w:t>
      </w:r>
      <w:r w:rsidRPr="00D96BED">
        <w:rPr>
          <w:rFonts w:eastAsia="Times New Roman"/>
          <w:color w:val="212121"/>
          <w:szCs w:val="24"/>
        </w:rPr>
        <w:t xml:space="preserve"> στη Λέρο</w:t>
      </w:r>
      <w:r>
        <w:rPr>
          <w:rFonts w:eastAsia="Times New Roman"/>
          <w:color w:val="212121"/>
          <w:szCs w:val="24"/>
        </w:rPr>
        <w:t>,</w:t>
      </w:r>
      <w:r w:rsidRPr="00D96BED">
        <w:rPr>
          <w:rFonts w:eastAsia="Times New Roman"/>
          <w:color w:val="212121"/>
          <w:szCs w:val="24"/>
        </w:rPr>
        <w:t xml:space="preserve"> στη Σάμο</w:t>
      </w:r>
      <w:r>
        <w:rPr>
          <w:rFonts w:eastAsia="Times New Roman"/>
          <w:color w:val="212121"/>
          <w:szCs w:val="24"/>
        </w:rPr>
        <w:t>,</w:t>
      </w:r>
      <w:r w:rsidRPr="00D96BED">
        <w:rPr>
          <w:rFonts w:eastAsia="Times New Roman"/>
          <w:color w:val="212121"/>
          <w:szCs w:val="24"/>
        </w:rPr>
        <w:t xml:space="preserve"> στη Χίο και στη Λέσβο</w:t>
      </w:r>
      <w:r>
        <w:rPr>
          <w:rFonts w:eastAsia="Times New Roman"/>
          <w:color w:val="212121"/>
          <w:szCs w:val="24"/>
        </w:rPr>
        <w:t>,</w:t>
      </w:r>
      <w:r w:rsidRPr="00D96BED">
        <w:rPr>
          <w:rFonts w:eastAsia="Times New Roman"/>
          <w:color w:val="212121"/>
          <w:szCs w:val="24"/>
        </w:rPr>
        <w:t xml:space="preserve"> όπου δεν έχουν καταργηθεί οι μειωμένοι συντελεστές ΦΠΑ</w:t>
      </w:r>
      <w:r>
        <w:rPr>
          <w:rFonts w:eastAsia="Times New Roman"/>
          <w:color w:val="212121"/>
          <w:szCs w:val="24"/>
        </w:rPr>
        <w:t>,</w:t>
      </w:r>
      <w:r w:rsidRPr="00D96BED">
        <w:rPr>
          <w:rFonts w:eastAsia="Times New Roman"/>
          <w:color w:val="212121"/>
          <w:szCs w:val="24"/>
        </w:rPr>
        <w:t xml:space="preserve"> όχι μόνο ισχύει το μεταφορικό ισοδύναμο</w:t>
      </w:r>
      <w:r>
        <w:rPr>
          <w:rFonts w:eastAsia="Times New Roman"/>
          <w:color w:val="212121"/>
          <w:szCs w:val="24"/>
        </w:rPr>
        <w:t>,</w:t>
      </w:r>
      <w:r w:rsidRPr="00D96BED">
        <w:rPr>
          <w:rFonts w:eastAsia="Times New Roman"/>
          <w:color w:val="212121"/>
          <w:szCs w:val="24"/>
        </w:rPr>
        <w:t xml:space="preserve"> αλλά έχει ξεκινήσει </w:t>
      </w:r>
      <w:r>
        <w:rPr>
          <w:rFonts w:eastAsia="Times New Roman"/>
          <w:color w:val="212121"/>
          <w:szCs w:val="24"/>
        </w:rPr>
        <w:t xml:space="preserve">και </w:t>
      </w:r>
      <w:r w:rsidRPr="00D96BED">
        <w:rPr>
          <w:rFonts w:eastAsia="Times New Roman"/>
          <w:color w:val="212121"/>
          <w:szCs w:val="24"/>
        </w:rPr>
        <w:t>από την πιλοτική εφαρμογή</w:t>
      </w:r>
      <w:r>
        <w:rPr>
          <w:rFonts w:eastAsia="Times New Roman"/>
          <w:color w:val="212121"/>
          <w:szCs w:val="24"/>
        </w:rPr>
        <w:t>.</w:t>
      </w:r>
    </w:p>
    <w:p w14:paraId="25E0A7C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D96BED">
        <w:rPr>
          <w:rFonts w:eastAsia="Times New Roman"/>
          <w:color w:val="212121"/>
          <w:szCs w:val="24"/>
        </w:rPr>
        <w:t>Άρα</w:t>
      </w:r>
      <w:r>
        <w:rPr>
          <w:rFonts w:eastAsia="Times New Roman"/>
          <w:color w:val="212121"/>
          <w:szCs w:val="24"/>
        </w:rPr>
        <w:t>,</w:t>
      </w:r>
      <w:r w:rsidRPr="00D96BED">
        <w:rPr>
          <w:rFonts w:eastAsia="Times New Roman"/>
          <w:color w:val="212121"/>
          <w:szCs w:val="24"/>
        </w:rPr>
        <w:t xml:space="preserve"> μη</w:t>
      </w:r>
      <w:r>
        <w:rPr>
          <w:rFonts w:eastAsia="Times New Roman"/>
          <w:color w:val="212121"/>
          <w:szCs w:val="24"/>
        </w:rPr>
        <w:t xml:space="preserve"> συγχέουμε ένα </w:t>
      </w:r>
      <w:r>
        <w:rPr>
          <w:rFonts w:eastAsia="Times New Roman"/>
          <w:color w:val="212121"/>
          <w:szCs w:val="24"/>
        </w:rPr>
        <w:t>πάγιο αίτημα σαράντα</w:t>
      </w:r>
      <w:r w:rsidRPr="00D96BED">
        <w:rPr>
          <w:rFonts w:eastAsia="Times New Roman"/>
          <w:color w:val="212121"/>
          <w:szCs w:val="24"/>
        </w:rPr>
        <w:t xml:space="preserve"> ετών </w:t>
      </w:r>
      <w:r>
        <w:rPr>
          <w:rFonts w:eastAsia="Times New Roman"/>
          <w:color w:val="212121"/>
          <w:szCs w:val="24"/>
        </w:rPr>
        <w:t>των νησιωτών</w:t>
      </w:r>
      <w:r w:rsidRPr="00D96BED">
        <w:rPr>
          <w:rFonts w:eastAsia="Times New Roman"/>
          <w:color w:val="212121"/>
          <w:szCs w:val="24"/>
        </w:rPr>
        <w:t xml:space="preserve"> με ένα άλλο μέτρο</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επειδή πραγματικά δημιουργήθηκε</w:t>
      </w:r>
      <w:r w:rsidRPr="00D96BED">
        <w:rPr>
          <w:rFonts w:eastAsia="Times New Roman"/>
          <w:color w:val="212121"/>
          <w:szCs w:val="24"/>
        </w:rPr>
        <w:t xml:space="preserve"> </w:t>
      </w:r>
      <w:r w:rsidRPr="00D96BED">
        <w:rPr>
          <w:rFonts w:eastAsia="Times New Roman"/>
          <w:color w:val="212121"/>
          <w:szCs w:val="24"/>
        </w:rPr>
        <w:lastRenderedPageBreak/>
        <w:t xml:space="preserve">πρόβλημα στα νησιά εξαιτίας </w:t>
      </w:r>
      <w:r>
        <w:rPr>
          <w:rFonts w:eastAsia="Times New Roman"/>
          <w:color w:val="212121"/>
          <w:szCs w:val="24"/>
        </w:rPr>
        <w:t xml:space="preserve">της </w:t>
      </w:r>
      <w:r w:rsidRPr="00D96BED">
        <w:rPr>
          <w:rFonts w:eastAsia="Times New Roman"/>
          <w:color w:val="212121"/>
          <w:szCs w:val="24"/>
        </w:rPr>
        <w:t>κατάργηση</w:t>
      </w:r>
      <w:r>
        <w:rPr>
          <w:rFonts w:eastAsia="Times New Roman"/>
          <w:color w:val="212121"/>
          <w:szCs w:val="24"/>
        </w:rPr>
        <w:t>ς</w:t>
      </w:r>
      <w:r w:rsidRPr="00D96BED">
        <w:rPr>
          <w:rFonts w:eastAsia="Times New Roman"/>
          <w:color w:val="212121"/>
          <w:szCs w:val="24"/>
        </w:rPr>
        <w:t xml:space="preserve"> των μειωμένων συντελεστών ΦΠΑ</w:t>
      </w:r>
      <w:r>
        <w:rPr>
          <w:rFonts w:eastAsia="Times New Roman"/>
          <w:color w:val="212121"/>
          <w:szCs w:val="24"/>
        </w:rPr>
        <w:t>. Ε</w:t>
      </w:r>
      <w:r w:rsidRPr="00D96BED">
        <w:rPr>
          <w:rFonts w:eastAsia="Times New Roman"/>
          <w:color w:val="212121"/>
          <w:szCs w:val="24"/>
        </w:rPr>
        <w:t>ίναι δύο διαφορετικά πράγματα</w:t>
      </w:r>
      <w:r>
        <w:rPr>
          <w:rFonts w:eastAsia="Times New Roman"/>
          <w:color w:val="212121"/>
          <w:szCs w:val="24"/>
        </w:rPr>
        <w:t xml:space="preserve">, </w:t>
      </w:r>
      <w:r w:rsidRPr="00D96BED">
        <w:rPr>
          <w:rFonts w:eastAsia="Times New Roman"/>
          <w:color w:val="212121"/>
          <w:szCs w:val="24"/>
        </w:rPr>
        <w:t>ξεκάθαρα</w:t>
      </w:r>
      <w:r>
        <w:rPr>
          <w:rFonts w:eastAsia="Times New Roman"/>
          <w:color w:val="212121"/>
          <w:szCs w:val="24"/>
        </w:rPr>
        <w:t>.</w:t>
      </w:r>
    </w:p>
    <w:p w14:paraId="25E0A7C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Δεύτερον, έ</w:t>
      </w:r>
      <w:r w:rsidRPr="00D96BED">
        <w:rPr>
          <w:rFonts w:eastAsia="Times New Roman"/>
          <w:color w:val="212121"/>
          <w:szCs w:val="24"/>
        </w:rPr>
        <w:t>χετε δίκιο σε ένα</w:t>
      </w:r>
      <w:r>
        <w:rPr>
          <w:rFonts w:eastAsia="Times New Roman"/>
          <w:color w:val="212121"/>
          <w:szCs w:val="24"/>
        </w:rPr>
        <w:t>ν</w:t>
      </w:r>
      <w:r w:rsidRPr="00D96BED">
        <w:rPr>
          <w:rFonts w:eastAsia="Times New Roman"/>
          <w:color w:val="212121"/>
          <w:szCs w:val="24"/>
        </w:rPr>
        <w:t xml:space="preserve"> βαθμό για τους καθηγητές</w:t>
      </w:r>
      <w:r>
        <w:rPr>
          <w:rFonts w:eastAsia="Times New Roman"/>
          <w:color w:val="212121"/>
          <w:szCs w:val="24"/>
        </w:rPr>
        <w:t>. Δ</w:t>
      </w:r>
      <w:r w:rsidRPr="00D96BED">
        <w:rPr>
          <w:rFonts w:eastAsia="Times New Roman"/>
          <w:color w:val="212121"/>
          <w:szCs w:val="24"/>
        </w:rPr>
        <w:t>εν έχω πρόβλημα να το εξετάσουμε</w:t>
      </w:r>
      <w:r>
        <w:rPr>
          <w:rFonts w:eastAsia="Times New Roman"/>
          <w:color w:val="212121"/>
          <w:szCs w:val="24"/>
        </w:rPr>
        <w:t>,</w:t>
      </w:r>
      <w:r w:rsidRPr="00D96BED">
        <w:rPr>
          <w:rFonts w:eastAsia="Times New Roman"/>
          <w:color w:val="212121"/>
          <w:szCs w:val="24"/>
        </w:rPr>
        <w:t xml:space="preserve"> αλλά ότ</w:t>
      </w:r>
      <w:r>
        <w:rPr>
          <w:rFonts w:eastAsia="Times New Roman"/>
          <w:color w:val="212121"/>
          <w:szCs w:val="24"/>
        </w:rPr>
        <w:t>αν κάποιος είναι μόνιμος κάπου, δεν πάει για τρία χρόνια κ</w:t>
      </w:r>
      <w:r w:rsidRPr="00D96BED">
        <w:rPr>
          <w:rFonts w:eastAsia="Times New Roman"/>
          <w:color w:val="212121"/>
          <w:szCs w:val="24"/>
        </w:rPr>
        <w:t>ατ</w:t>
      </w:r>
      <w:r>
        <w:rPr>
          <w:rFonts w:eastAsia="Times New Roman"/>
          <w:color w:val="212121"/>
          <w:szCs w:val="24"/>
        </w:rPr>
        <w:t xml:space="preserve">’ </w:t>
      </w:r>
      <w:r w:rsidRPr="00D96BED">
        <w:rPr>
          <w:rFonts w:eastAsia="Times New Roman"/>
          <w:color w:val="212121"/>
          <w:szCs w:val="24"/>
        </w:rPr>
        <w:t>αρχήν σε ένα νησί</w:t>
      </w:r>
      <w:r>
        <w:rPr>
          <w:rFonts w:eastAsia="Times New Roman"/>
          <w:color w:val="212121"/>
          <w:szCs w:val="24"/>
        </w:rPr>
        <w:t>, πάει για δέκα</w:t>
      </w:r>
      <w:r w:rsidRPr="00D96BED">
        <w:rPr>
          <w:rFonts w:eastAsia="Times New Roman"/>
          <w:color w:val="212121"/>
          <w:szCs w:val="24"/>
        </w:rPr>
        <w:t xml:space="preserve"> χρόνια περίπου</w:t>
      </w:r>
      <w:r>
        <w:rPr>
          <w:rFonts w:eastAsia="Times New Roman"/>
          <w:color w:val="212121"/>
          <w:szCs w:val="24"/>
        </w:rPr>
        <w:t xml:space="preserve">. </w:t>
      </w:r>
    </w:p>
    <w:p w14:paraId="25E0A7C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ΓΕΩΡΓΙΟΣ ΑΜΥΡΑΣ: </w:t>
      </w:r>
      <w:r>
        <w:rPr>
          <w:rFonts w:eastAsia="Times New Roman"/>
          <w:color w:val="212121"/>
          <w:szCs w:val="24"/>
        </w:rPr>
        <w:t>Πέντε είναι το ανώτερο στις περισσότερες βαθμίδες, κύριε Υ</w:t>
      </w:r>
      <w:r>
        <w:rPr>
          <w:rFonts w:eastAsia="Times New Roman"/>
          <w:color w:val="212121"/>
          <w:szCs w:val="24"/>
        </w:rPr>
        <w:t xml:space="preserve">πουργέ. </w:t>
      </w:r>
    </w:p>
    <w:p w14:paraId="25E0A7C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ED30E2">
        <w:rPr>
          <w:rFonts w:eastAsia="Times New Roman"/>
          <w:b/>
          <w:color w:val="212121"/>
          <w:szCs w:val="24"/>
        </w:rPr>
        <w:t>ΠΡΟΕΔΡΕΥΩΝ (Νικήτας Κακλαμάνης):</w:t>
      </w:r>
      <w:r>
        <w:rPr>
          <w:rFonts w:eastAsia="Times New Roman"/>
          <w:color w:val="212121"/>
          <w:szCs w:val="24"/>
        </w:rPr>
        <w:t xml:space="preserve"> Εντάξει, τώρα δεν θα κάνουμε συζήτηση για την τροπολογία. </w:t>
      </w:r>
    </w:p>
    <w:p w14:paraId="25E0A7C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ED30E2">
        <w:rPr>
          <w:rFonts w:eastAsia="Times New Roman"/>
          <w:b/>
          <w:color w:val="212121"/>
          <w:szCs w:val="24"/>
        </w:rPr>
        <w:t>ΝΕΚΤΑΡΙΟΣ ΣΑΝΤΟΡΙΝΙΟΣ (Αναπληρωτής Υπουργός Ναυτιλίας και Νησιωτικής Πολιτικής):</w:t>
      </w:r>
      <w:r>
        <w:rPr>
          <w:rFonts w:eastAsia="Times New Roman"/>
          <w:b/>
          <w:color w:val="212121"/>
          <w:szCs w:val="24"/>
        </w:rPr>
        <w:t xml:space="preserve"> </w:t>
      </w:r>
      <w:r>
        <w:rPr>
          <w:rFonts w:eastAsia="Times New Roman"/>
          <w:color w:val="212121"/>
          <w:szCs w:val="24"/>
        </w:rPr>
        <w:t>Παρ’ όλα αυτά, όταν κάποιος είναι μόνιμος</w:t>
      </w:r>
      <w:r w:rsidRPr="00D96BED">
        <w:rPr>
          <w:rFonts w:eastAsia="Times New Roman"/>
          <w:color w:val="212121"/>
          <w:szCs w:val="24"/>
        </w:rPr>
        <w:t xml:space="preserve"> κάπου</w:t>
      </w:r>
      <w:r>
        <w:rPr>
          <w:rFonts w:eastAsia="Times New Roman"/>
          <w:color w:val="212121"/>
          <w:szCs w:val="24"/>
        </w:rPr>
        <w:t>,</w:t>
      </w:r>
      <w:r w:rsidRPr="00D96BED">
        <w:rPr>
          <w:rFonts w:eastAsia="Times New Roman"/>
          <w:color w:val="212121"/>
          <w:szCs w:val="24"/>
        </w:rPr>
        <w:t xml:space="preserve"> μπορεί πολύ απλά να μεταφ</w:t>
      </w:r>
      <w:r w:rsidRPr="00D96BED">
        <w:rPr>
          <w:rFonts w:eastAsia="Times New Roman"/>
          <w:color w:val="212121"/>
          <w:szCs w:val="24"/>
        </w:rPr>
        <w:t xml:space="preserve">έρει τη </w:t>
      </w:r>
      <w:r>
        <w:rPr>
          <w:rFonts w:eastAsia="Times New Roman"/>
          <w:color w:val="212121"/>
          <w:szCs w:val="24"/>
        </w:rPr>
        <w:t>ΔΟΥ</w:t>
      </w:r>
      <w:r w:rsidRPr="00D96BED">
        <w:rPr>
          <w:rFonts w:eastAsia="Times New Roman"/>
          <w:color w:val="212121"/>
          <w:szCs w:val="24"/>
        </w:rPr>
        <w:t xml:space="preserve"> του</w:t>
      </w:r>
      <w:r>
        <w:rPr>
          <w:rFonts w:eastAsia="Times New Roman"/>
          <w:color w:val="212121"/>
          <w:szCs w:val="24"/>
        </w:rPr>
        <w:t>,</w:t>
      </w:r>
      <w:r w:rsidRPr="00D96BED">
        <w:rPr>
          <w:rFonts w:eastAsia="Times New Roman"/>
          <w:color w:val="212121"/>
          <w:szCs w:val="24"/>
        </w:rPr>
        <w:t xml:space="preserve"> να μεταφέρει την έδρα της </w:t>
      </w:r>
      <w:r>
        <w:rPr>
          <w:rFonts w:eastAsia="Times New Roman"/>
          <w:color w:val="212121"/>
          <w:szCs w:val="24"/>
        </w:rPr>
        <w:t>ΔΟΥ. Δ</w:t>
      </w:r>
      <w:r w:rsidRPr="00D96BED">
        <w:rPr>
          <w:rFonts w:eastAsia="Times New Roman"/>
          <w:color w:val="212121"/>
          <w:szCs w:val="24"/>
        </w:rPr>
        <w:t xml:space="preserve">εν </w:t>
      </w:r>
      <w:r>
        <w:rPr>
          <w:rFonts w:eastAsia="Times New Roman"/>
          <w:color w:val="212121"/>
          <w:szCs w:val="24"/>
        </w:rPr>
        <w:t>υπάρχει κ</w:t>
      </w:r>
      <w:r w:rsidRPr="00D96BED">
        <w:rPr>
          <w:rFonts w:eastAsia="Times New Roman"/>
          <w:color w:val="212121"/>
          <w:szCs w:val="24"/>
        </w:rPr>
        <w:t>άποια ιδιαίτερη γραφειοκρατική δυσκολία και αυτομάτως γίνεται επιλέξιμος</w:t>
      </w:r>
      <w:r>
        <w:rPr>
          <w:rFonts w:eastAsia="Times New Roman"/>
          <w:color w:val="212121"/>
          <w:szCs w:val="24"/>
        </w:rPr>
        <w:t>.</w:t>
      </w:r>
    </w:p>
    <w:p w14:paraId="25E0A7C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D96BED">
        <w:rPr>
          <w:rFonts w:eastAsia="Times New Roman"/>
          <w:color w:val="212121"/>
          <w:szCs w:val="24"/>
        </w:rPr>
        <w:t>ώρα</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όσον αφορά</w:t>
      </w:r>
      <w:r w:rsidRPr="00D96BED">
        <w:rPr>
          <w:rFonts w:eastAsia="Times New Roman"/>
          <w:color w:val="212121"/>
          <w:szCs w:val="24"/>
        </w:rPr>
        <w:t xml:space="preserve"> το κονδύλι που είπατε</w:t>
      </w:r>
      <w:r>
        <w:rPr>
          <w:rFonts w:eastAsia="Times New Roman"/>
          <w:color w:val="212121"/>
          <w:szCs w:val="24"/>
        </w:rPr>
        <w:t>,</w:t>
      </w:r>
      <w:r w:rsidRPr="00D96BED">
        <w:rPr>
          <w:rFonts w:eastAsia="Times New Roman"/>
          <w:color w:val="212121"/>
          <w:szCs w:val="24"/>
        </w:rPr>
        <w:t xml:space="preserve"> μου δίνετε τη δυνατότητα να πω κάτι</w:t>
      </w:r>
      <w:r>
        <w:rPr>
          <w:rFonts w:eastAsia="Times New Roman"/>
          <w:color w:val="212121"/>
          <w:szCs w:val="24"/>
        </w:rPr>
        <w:t xml:space="preserve">. </w:t>
      </w:r>
      <w:r w:rsidRPr="00D96BED">
        <w:rPr>
          <w:rFonts w:eastAsia="Times New Roman"/>
          <w:color w:val="212121"/>
          <w:szCs w:val="24"/>
        </w:rPr>
        <w:t>Επειδή</w:t>
      </w:r>
      <w:r>
        <w:rPr>
          <w:rFonts w:eastAsia="Times New Roman"/>
          <w:color w:val="212121"/>
          <w:szCs w:val="24"/>
        </w:rPr>
        <w:t>,</w:t>
      </w:r>
      <w:r w:rsidRPr="00D96BED">
        <w:rPr>
          <w:rFonts w:eastAsia="Times New Roman"/>
          <w:color w:val="212121"/>
          <w:szCs w:val="24"/>
        </w:rPr>
        <w:t xml:space="preserve"> όπως ξέρετε</w:t>
      </w:r>
      <w:r>
        <w:rPr>
          <w:rFonts w:eastAsia="Times New Roman"/>
          <w:color w:val="212121"/>
          <w:szCs w:val="24"/>
        </w:rPr>
        <w:t xml:space="preserve">, υπάρχει </w:t>
      </w:r>
      <w:r w:rsidRPr="00D96BED">
        <w:rPr>
          <w:rFonts w:eastAsia="Times New Roman"/>
          <w:color w:val="212121"/>
          <w:szCs w:val="24"/>
        </w:rPr>
        <w:t>συγκεκρι</w:t>
      </w:r>
      <w:r w:rsidRPr="00D96BED">
        <w:rPr>
          <w:rFonts w:eastAsia="Times New Roman"/>
          <w:color w:val="212121"/>
          <w:szCs w:val="24"/>
        </w:rPr>
        <w:lastRenderedPageBreak/>
        <w:t>μένος α</w:t>
      </w:r>
      <w:r w:rsidRPr="00D96BED">
        <w:rPr>
          <w:rFonts w:eastAsia="Times New Roman"/>
          <w:color w:val="212121"/>
          <w:szCs w:val="24"/>
        </w:rPr>
        <w:t>ριθμός επιλέξιμων εισιτηρίων για κάθε δικαιούχο</w:t>
      </w:r>
      <w:r>
        <w:rPr>
          <w:rFonts w:eastAsia="Times New Roman"/>
          <w:color w:val="212121"/>
          <w:szCs w:val="24"/>
        </w:rPr>
        <w:t xml:space="preserve">, </w:t>
      </w:r>
      <w:r w:rsidRPr="00D96BED">
        <w:rPr>
          <w:rFonts w:eastAsia="Times New Roman"/>
          <w:color w:val="212121"/>
          <w:szCs w:val="24"/>
        </w:rPr>
        <w:t>σε αυτόν τον αριθμό των εισιτηρίων εμπίπτουν και τα αεροπορικά εισιτήρια</w:t>
      </w:r>
      <w:r>
        <w:rPr>
          <w:rFonts w:eastAsia="Times New Roman"/>
          <w:color w:val="212121"/>
          <w:szCs w:val="24"/>
        </w:rPr>
        <w:t xml:space="preserve">. Άρα, </w:t>
      </w:r>
      <w:r w:rsidRPr="00D96BED">
        <w:rPr>
          <w:rFonts w:eastAsia="Times New Roman"/>
          <w:color w:val="212121"/>
          <w:szCs w:val="24"/>
        </w:rPr>
        <w:t xml:space="preserve">δεν αυξάνεται η </w:t>
      </w:r>
      <w:proofErr w:type="spellStart"/>
      <w:r w:rsidRPr="00D96BED">
        <w:rPr>
          <w:rFonts w:eastAsia="Times New Roman"/>
          <w:color w:val="212121"/>
          <w:szCs w:val="24"/>
        </w:rPr>
        <w:t>επιλεξιμότητα</w:t>
      </w:r>
      <w:proofErr w:type="spellEnd"/>
      <w:r w:rsidRPr="00D96BED">
        <w:rPr>
          <w:rFonts w:eastAsia="Times New Roman"/>
          <w:color w:val="212121"/>
          <w:szCs w:val="24"/>
        </w:rPr>
        <w:t xml:space="preserve"> των εισιτηρίων</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α</w:t>
      </w:r>
      <w:r w:rsidRPr="00D96BED">
        <w:rPr>
          <w:rFonts w:eastAsia="Times New Roman"/>
          <w:color w:val="212121"/>
          <w:szCs w:val="24"/>
        </w:rPr>
        <w:t>πλά μπορείς να το κάνεις είτε με αεροπλάνο είτε με πλοίο</w:t>
      </w:r>
      <w:r>
        <w:rPr>
          <w:rFonts w:eastAsia="Times New Roman"/>
          <w:color w:val="212121"/>
          <w:szCs w:val="24"/>
        </w:rPr>
        <w:t>.</w:t>
      </w:r>
      <w:r w:rsidRPr="00D96BED">
        <w:rPr>
          <w:rFonts w:eastAsia="Times New Roman"/>
          <w:color w:val="212121"/>
          <w:szCs w:val="24"/>
        </w:rPr>
        <w:t xml:space="preserve"> Εντάξει</w:t>
      </w:r>
      <w:r>
        <w:rPr>
          <w:rFonts w:eastAsia="Times New Roman"/>
          <w:color w:val="212121"/>
          <w:szCs w:val="24"/>
        </w:rPr>
        <w:t>;</w:t>
      </w:r>
    </w:p>
    <w:p w14:paraId="25E0A7C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D96BED">
        <w:rPr>
          <w:rFonts w:eastAsia="Times New Roman"/>
          <w:color w:val="212121"/>
          <w:szCs w:val="24"/>
        </w:rPr>
        <w:t xml:space="preserve">ε </w:t>
      </w:r>
      <w:r>
        <w:rPr>
          <w:rFonts w:eastAsia="Times New Roman"/>
          <w:color w:val="212121"/>
          <w:szCs w:val="24"/>
        </w:rPr>
        <w:t>ό,</w:t>
      </w:r>
      <w:r w:rsidRPr="00D96BED">
        <w:rPr>
          <w:rFonts w:eastAsia="Times New Roman"/>
          <w:color w:val="212121"/>
          <w:szCs w:val="24"/>
        </w:rPr>
        <w:t>τι έχει ν</w:t>
      </w:r>
      <w:r w:rsidRPr="00D96BED">
        <w:rPr>
          <w:rFonts w:eastAsia="Times New Roman"/>
          <w:color w:val="212121"/>
          <w:szCs w:val="24"/>
        </w:rPr>
        <w:t>α κάνει με</w:t>
      </w:r>
      <w:r>
        <w:rPr>
          <w:rFonts w:eastAsia="Times New Roman"/>
          <w:color w:val="212121"/>
          <w:szCs w:val="24"/>
        </w:rPr>
        <w:t xml:space="preserve"> τον αριθμό των δικαιούχων των Σωμάτων Α</w:t>
      </w:r>
      <w:r w:rsidRPr="00D96BED">
        <w:rPr>
          <w:rFonts w:eastAsia="Times New Roman"/>
          <w:color w:val="212121"/>
          <w:szCs w:val="24"/>
        </w:rPr>
        <w:t>σφαλείας και των πανεπιστημιακών</w:t>
      </w:r>
      <w:r>
        <w:rPr>
          <w:rFonts w:eastAsia="Times New Roman"/>
          <w:color w:val="212121"/>
          <w:szCs w:val="24"/>
        </w:rPr>
        <w:t>,</w:t>
      </w:r>
      <w:r w:rsidRPr="00D96BED">
        <w:rPr>
          <w:rFonts w:eastAsia="Times New Roman"/>
          <w:color w:val="212121"/>
          <w:szCs w:val="24"/>
        </w:rPr>
        <w:t xml:space="preserve"> είναι πάρα πολύ μικρός για να επηρεάσει το</w:t>
      </w:r>
      <w:r>
        <w:rPr>
          <w:rFonts w:eastAsia="Times New Roman"/>
          <w:color w:val="212121"/>
          <w:szCs w:val="24"/>
        </w:rPr>
        <w:t>ν</w:t>
      </w:r>
      <w:r w:rsidRPr="00D96BED">
        <w:rPr>
          <w:rFonts w:eastAsia="Times New Roman"/>
          <w:color w:val="212121"/>
          <w:szCs w:val="24"/>
        </w:rPr>
        <w:t xml:space="preserve"> συνολικό προϋπολογισμό</w:t>
      </w:r>
      <w:r>
        <w:rPr>
          <w:rFonts w:eastAsia="Times New Roman"/>
          <w:color w:val="212121"/>
          <w:szCs w:val="24"/>
        </w:rPr>
        <w:t>,</w:t>
      </w:r>
      <w:r w:rsidRPr="00D96BED">
        <w:rPr>
          <w:rFonts w:eastAsia="Times New Roman"/>
          <w:color w:val="212121"/>
          <w:szCs w:val="24"/>
        </w:rPr>
        <w:t xml:space="preserve"> γιατί οι περισσότερο</w:t>
      </w:r>
      <w:r>
        <w:rPr>
          <w:rFonts w:eastAsia="Times New Roman"/>
          <w:color w:val="212121"/>
          <w:szCs w:val="24"/>
        </w:rPr>
        <w:t>ι από αυτούς που υπηρετούν στα Σώματα Α</w:t>
      </w:r>
      <w:r w:rsidRPr="00D96BED">
        <w:rPr>
          <w:rFonts w:eastAsia="Times New Roman"/>
          <w:color w:val="212121"/>
          <w:szCs w:val="24"/>
        </w:rPr>
        <w:t xml:space="preserve">σφαλείας </w:t>
      </w:r>
      <w:r>
        <w:rPr>
          <w:rFonts w:eastAsia="Times New Roman"/>
          <w:color w:val="212121"/>
          <w:szCs w:val="24"/>
        </w:rPr>
        <w:t>ήδη είναι</w:t>
      </w:r>
      <w:r w:rsidRPr="00D96BED">
        <w:rPr>
          <w:rFonts w:eastAsia="Times New Roman"/>
          <w:color w:val="212121"/>
          <w:szCs w:val="24"/>
        </w:rPr>
        <w:t xml:space="preserve"> νησιώτες</w:t>
      </w:r>
      <w:r>
        <w:rPr>
          <w:rFonts w:eastAsia="Times New Roman"/>
          <w:color w:val="212121"/>
          <w:szCs w:val="24"/>
        </w:rPr>
        <w:t>,</w:t>
      </w:r>
      <w:r w:rsidRPr="00D96BED">
        <w:rPr>
          <w:rFonts w:eastAsia="Times New Roman"/>
          <w:color w:val="212121"/>
          <w:szCs w:val="24"/>
        </w:rPr>
        <w:t xml:space="preserve"> επομένως </w:t>
      </w:r>
      <w:r>
        <w:rPr>
          <w:rFonts w:eastAsia="Times New Roman"/>
          <w:color w:val="212121"/>
          <w:szCs w:val="24"/>
        </w:rPr>
        <w:t>ήδη</w:t>
      </w:r>
      <w:r w:rsidRPr="00D96BED">
        <w:rPr>
          <w:rFonts w:eastAsia="Times New Roman"/>
          <w:color w:val="212121"/>
          <w:szCs w:val="24"/>
        </w:rPr>
        <w:t xml:space="preserve"> είναι δικαιούχοι</w:t>
      </w:r>
      <w:r>
        <w:rPr>
          <w:rFonts w:eastAsia="Times New Roman"/>
          <w:color w:val="212121"/>
          <w:szCs w:val="24"/>
        </w:rPr>
        <w:t>. Καλύπτουμε ορισμένες περιπτώσεις υπαλλήλων που</w:t>
      </w:r>
      <w:r w:rsidRPr="00D96BED">
        <w:rPr>
          <w:rFonts w:eastAsia="Times New Roman"/>
          <w:color w:val="212121"/>
          <w:szCs w:val="24"/>
        </w:rPr>
        <w:t xml:space="preserve"> δεν είναι νησιώτες</w:t>
      </w:r>
      <w:r>
        <w:rPr>
          <w:rFonts w:eastAsia="Times New Roman"/>
          <w:color w:val="212121"/>
          <w:szCs w:val="24"/>
        </w:rPr>
        <w:t>.</w:t>
      </w:r>
    </w:p>
    <w:p w14:paraId="25E0A7C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Ευχαριστώ. </w:t>
      </w:r>
    </w:p>
    <w:p w14:paraId="25E0A7C8"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F7427E">
        <w:rPr>
          <w:rFonts w:eastAsia="Times New Roman"/>
          <w:b/>
          <w:color w:val="212121"/>
          <w:szCs w:val="24"/>
        </w:rPr>
        <w:t>ΠΡΟΕΔΡΕΥΩΝ (Νικήτας Κακλαμάνης):</w:t>
      </w:r>
      <w:r>
        <w:rPr>
          <w:rFonts w:eastAsia="Times New Roman"/>
          <w:color w:val="212121"/>
          <w:szCs w:val="24"/>
        </w:rPr>
        <w:t xml:space="preserve"> Στο σημείο αυτό θα ανακοινώσω </w:t>
      </w:r>
      <w:r w:rsidRPr="00D96BED">
        <w:rPr>
          <w:rFonts w:eastAsia="Times New Roman"/>
          <w:color w:val="212121"/>
          <w:szCs w:val="24"/>
        </w:rPr>
        <w:t xml:space="preserve">τα ονόματα των συναδέλφων </w:t>
      </w:r>
      <w:r>
        <w:rPr>
          <w:rFonts w:eastAsia="Times New Roman"/>
          <w:color w:val="212121"/>
          <w:szCs w:val="24"/>
        </w:rPr>
        <w:t>που θα μιλήσουν. Όσ</w:t>
      </w:r>
      <w:r w:rsidRPr="00D96BED">
        <w:rPr>
          <w:rFonts w:eastAsia="Times New Roman"/>
          <w:color w:val="212121"/>
          <w:szCs w:val="24"/>
        </w:rPr>
        <w:t xml:space="preserve">οι δεν είναι </w:t>
      </w:r>
      <w:r>
        <w:rPr>
          <w:rFonts w:eastAsia="Times New Roman"/>
          <w:color w:val="212121"/>
          <w:szCs w:val="24"/>
        </w:rPr>
        <w:t>στην Αίθουσα,</w:t>
      </w:r>
      <w:r w:rsidRPr="00D96BED">
        <w:rPr>
          <w:rFonts w:eastAsia="Times New Roman"/>
          <w:color w:val="212121"/>
          <w:szCs w:val="24"/>
        </w:rPr>
        <w:t xml:space="preserve"> να προσέλθουν</w:t>
      </w:r>
      <w:r>
        <w:rPr>
          <w:rFonts w:eastAsia="Times New Roman"/>
          <w:color w:val="212121"/>
          <w:szCs w:val="24"/>
        </w:rPr>
        <w:t xml:space="preserve">. Είναι ο </w:t>
      </w:r>
      <w:r>
        <w:rPr>
          <w:rFonts w:eastAsia="Times New Roman"/>
          <w:color w:val="212121"/>
          <w:szCs w:val="24"/>
        </w:rPr>
        <w:t>κ. Κ</w:t>
      </w:r>
      <w:r w:rsidRPr="00D96BED">
        <w:rPr>
          <w:rFonts w:eastAsia="Times New Roman"/>
          <w:color w:val="212121"/>
          <w:szCs w:val="24"/>
        </w:rPr>
        <w:t>αματερό</w:t>
      </w:r>
      <w:r>
        <w:rPr>
          <w:rFonts w:eastAsia="Times New Roman"/>
          <w:color w:val="212121"/>
          <w:szCs w:val="24"/>
        </w:rPr>
        <w:t xml:space="preserve">ς, ο κ. </w:t>
      </w:r>
      <w:r w:rsidRPr="00D96BED">
        <w:rPr>
          <w:rFonts w:eastAsia="Times New Roman"/>
          <w:color w:val="212121"/>
          <w:szCs w:val="24"/>
        </w:rPr>
        <w:t>Γκιουλέκας</w:t>
      </w:r>
      <w:r>
        <w:rPr>
          <w:rFonts w:eastAsia="Times New Roman"/>
          <w:color w:val="212121"/>
          <w:szCs w:val="24"/>
        </w:rPr>
        <w:t>, η</w:t>
      </w:r>
      <w:r w:rsidRPr="00D96BED">
        <w:rPr>
          <w:rFonts w:eastAsia="Times New Roman"/>
          <w:color w:val="212121"/>
          <w:szCs w:val="24"/>
        </w:rPr>
        <w:t xml:space="preserve"> </w:t>
      </w:r>
      <w:r w:rsidRPr="00D96BED">
        <w:rPr>
          <w:rFonts w:eastAsia="Times New Roman"/>
          <w:color w:val="212121"/>
          <w:szCs w:val="24"/>
        </w:rPr>
        <w:t>κ</w:t>
      </w:r>
      <w:r>
        <w:rPr>
          <w:rFonts w:eastAsia="Times New Roman"/>
          <w:color w:val="212121"/>
          <w:szCs w:val="24"/>
        </w:rPr>
        <w:t>.</w:t>
      </w:r>
      <w:r w:rsidRPr="00D96BED">
        <w:rPr>
          <w:rFonts w:eastAsia="Times New Roman"/>
          <w:color w:val="212121"/>
          <w:szCs w:val="24"/>
        </w:rPr>
        <w:t xml:space="preserve"> </w:t>
      </w:r>
      <w:proofErr w:type="spellStart"/>
      <w:r w:rsidRPr="00D96BED">
        <w:rPr>
          <w:rFonts w:eastAsia="Times New Roman"/>
          <w:color w:val="212121"/>
          <w:szCs w:val="24"/>
        </w:rPr>
        <w:t>Χριστοφιλοπούλου</w:t>
      </w:r>
      <w:proofErr w:type="spellEnd"/>
      <w:r>
        <w:rPr>
          <w:rFonts w:eastAsia="Times New Roman"/>
          <w:color w:val="212121"/>
          <w:szCs w:val="24"/>
        </w:rPr>
        <w:t xml:space="preserve">, ο κ. </w:t>
      </w:r>
      <w:proofErr w:type="spellStart"/>
      <w:r w:rsidRPr="00D96BED">
        <w:rPr>
          <w:rFonts w:eastAsia="Times New Roman"/>
          <w:color w:val="212121"/>
          <w:szCs w:val="24"/>
        </w:rPr>
        <w:t>Αμυράς</w:t>
      </w:r>
      <w:proofErr w:type="spellEnd"/>
      <w:r>
        <w:rPr>
          <w:rFonts w:eastAsia="Times New Roman"/>
          <w:color w:val="212121"/>
          <w:szCs w:val="24"/>
        </w:rPr>
        <w:t>, ο κ. Π</w:t>
      </w:r>
      <w:r w:rsidRPr="00D96BED">
        <w:rPr>
          <w:rFonts w:eastAsia="Times New Roman"/>
          <w:color w:val="212121"/>
          <w:szCs w:val="24"/>
        </w:rPr>
        <w:t>απαηλιού</w:t>
      </w:r>
      <w:r>
        <w:rPr>
          <w:rFonts w:eastAsia="Times New Roman"/>
          <w:color w:val="212121"/>
          <w:szCs w:val="24"/>
        </w:rPr>
        <w:t xml:space="preserve">, ο κ. </w:t>
      </w:r>
      <w:r w:rsidRPr="00D96BED">
        <w:rPr>
          <w:rFonts w:eastAsia="Times New Roman"/>
          <w:color w:val="212121"/>
          <w:szCs w:val="24"/>
        </w:rPr>
        <w:t>Βορίδης</w:t>
      </w:r>
      <w:r>
        <w:rPr>
          <w:rFonts w:eastAsia="Times New Roman"/>
          <w:color w:val="212121"/>
          <w:szCs w:val="24"/>
        </w:rPr>
        <w:t xml:space="preserve"> και ο κ. </w:t>
      </w:r>
      <w:r w:rsidRPr="00D96BED">
        <w:rPr>
          <w:rFonts w:eastAsia="Times New Roman"/>
          <w:color w:val="212121"/>
          <w:szCs w:val="24"/>
        </w:rPr>
        <w:t>Συρίγος</w:t>
      </w:r>
      <w:r>
        <w:rPr>
          <w:rFonts w:eastAsia="Times New Roman"/>
          <w:color w:val="212121"/>
          <w:szCs w:val="24"/>
        </w:rPr>
        <w:t>. Θα</w:t>
      </w:r>
      <w:r w:rsidRPr="00D96BED">
        <w:rPr>
          <w:rFonts w:eastAsia="Times New Roman"/>
          <w:color w:val="212121"/>
          <w:szCs w:val="24"/>
        </w:rPr>
        <w:t xml:space="preserve"> ακολου</w:t>
      </w:r>
      <w:r w:rsidRPr="00D96BED">
        <w:rPr>
          <w:rFonts w:eastAsia="Times New Roman"/>
          <w:color w:val="212121"/>
          <w:szCs w:val="24"/>
        </w:rPr>
        <w:lastRenderedPageBreak/>
        <w:t>θήσει</w:t>
      </w:r>
      <w:r>
        <w:rPr>
          <w:rFonts w:eastAsia="Times New Roman"/>
          <w:color w:val="212121"/>
          <w:szCs w:val="24"/>
        </w:rPr>
        <w:t>,</w:t>
      </w:r>
      <w:r w:rsidRPr="00D96BED">
        <w:rPr>
          <w:rFonts w:eastAsia="Times New Roman"/>
          <w:color w:val="212121"/>
          <w:szCs w:val="24"/>
        </w:rPr>
        <w:t xml:space="preserve"> όπως είπαμε</w:t>
      </w:r>
      <w:r>
        <w:rPr>
          <w:rFonts w:eastAsia="Times New Roman"/>
          <w:color w:val="212121"/>
          <w:szCs w:val="24"/>
        </w:rPr>
        <w:t>, ο Υ</w:t>
      </w:r>
      <w:r w:rsidRPr="00D96BED">
        <w:rPr>
          <w:rFonts w:eastAsia="Times New Roman"/>
          <w:color w:val="212121"/>
          <w:szCs w:val="24"/>
        </w:rPr>
        <w:t>πουργός</w:t>
      </w:r>
      <w:r>
        <w:rPr>
          <w:rFonts w:eastAsia="Times New Roman"/>
          <w:color w:val="212121"/>
          <w:szCs w:val="24"/>
        </w:rPr>
        <w:t>, οι Κοινοβουλευτικοί Εκπρόσωποι κ</w:t>
      </w:r>
      <w:r w:rsidRPr="00D96BED">
        <w:rPr>
          <w:rFonts w:eastAsia="Times New Roman"/>
          <w:color w:val="212121"/>
          <w:szCs w:val="24"/>
        </w:rPr>
        <w:t xml:space="preserve">αι μετά όσοι εκ των εισηγητών και </w:t>
      </w:r>
      <w:r>
        <w:rPr>
          <w:rFonts w:eastAsia="Times New Roman"/>
          <w:color w:val="212121"/>
          <w:szCs w:val="24"/>
        </w:rPr>
        <w:t>των αγορητών θέλουν δευτερολογία, θ</w:t>
      </w:r>
      <w:r>
        <w:rPr>
          <w:rFonts w:eastAsia="Times New Roman"/>
          <w:color w:val="212121"/>
          <w:szCs w:val="24"/>
        </w:rPr>
        <w:t>α την έχουν και θα κλείσει ο Υ</w:t>
      </w:r>
      <w:r w:rsidRPr="00D96BED">
        <w:rPr>
          <w:rFonts w:eastAsia="Times New Roman"/>
          <w:color w:val="212121"/>
          <w:szCs w:val="24"/>
        </w:rPr>
        <w:t>πουργός</w:t>
      </w:r>
      <w:r>
        <w:rPr>
          <w:rFonts w:eastAsia="Times New Roman"/>
          <w:color w:val="212121"/>
          <w:szCs w:val="24"/>
        </w:rPr>
        <w:t>.</w:t>
      </w:r>
    </w:p>
    <w:p w14:paraId="25E0A7C9"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Ορίστε, κύριε Καματερέ, έχετε τον λόγο. </w:t>
      </w:r>
    </w:p>
    <w:p w14:paraId="25E0A7C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ΗΛΙΑΣ ΚΑΜΑΤΕΡΟΣ: </w:t>
      </w:r>
      <w:r>
        <w:rPr>
          <w:rFonts w:eastAsia="Times New Roman"/>
          <w:color w:val="212121"/>
          <w:szCs w:val="24"/>
        </w:rPr>
        <w:t xml:space="preserve">Ευχαριστώ, κύριε Πρόεδρε. </w:t>
      </w:r>
    </w:p>
    <w:p w14:paraId="25E0A7C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Ας με συγχωρήσει</w:t>
      </w:r>
      <w:r w:rsidRPr="00D96BED">
        <w:rPr>
          <w:rFonts w:eastAsia="Times New Roman"/>
          <w:color w:val="212121"/>
          <w:szCs w:val="24"/>
        </w:rPr>
        <w:t xml:space="preserve"> ο Υπουργός Επικρατείας</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του οποίου νομοσχέδιο</w:t>
      </w:r>
      <w:r w:rsidRPr="00D96BED">
        <w:rPr>
          <w:rFonts w:eastAsia="Times New Roman"/>
          <w:color w:val="212121"/>
          <w:szCs w:val="24"/>
        </w:rPr>
        <w:t xml:space="preserve"> συζητάμε</w:t>
      </w:r>
      <w:r>
        <w:rPr>
          <w:rFonts w:eastAsia="Times New Roman"/>
          <w:color w:val="212121"/>
          <w:szCs w:val="24"/>
        </w:rPr>
        <w:t>, που δ</w:t>
      </w:r>
      <w:r w:rsidRPr="00D96BED">
        <w:rPr>
          <w:rFonts w:eastAsia="Times New Roman"/>
          <w:color w:val="212121"/>
          <w:szCs w:val="24"/>
        </w:rPr>
        <w:t>εν θα μείνω τόσο στο νομοσχέδιο όσο στην τροπολογία</w:t>
      </w:r>
      <w:r>
        <w:rPr>
          <w:rFonts w:eastAsia="Times New Roman"/>
          <w:color w:val="212121"/>
          <w:szCs w:val="24"/>
        </w:rPr>
        <w:t xml:space="preserve"> π</w:t>
      </w:r>
      <w:r w:rsidRPr="00D96BED">
        <w:rPr>
          <w:rFonts w:eastAsia="Times New Roman"/>
          <w:color w:val="212121"/>
          <w:szCs w:val="24"/>
        </w:rPr>
        <w:t>ου ακούσαμε λίγο πριν</w:t>
      </w:r>
      <w:r>
        <w:rPr>
          <w:rFonts w:eastAsia="Times New Roman"/>
          <w:color w:val="212121"/>
          <w:szCs w:val="24"/>
        </w:rPr>
        <w:t>,</w:t>
      </w:r>
      <w:r w:rsidRPr="00D96BED">
        <w:rPr>
          <w:rFonts w:eastAsia="Times New Roman"/>
          <w:color w:val="212121"/>
          <w:szCs w:val="24"/>
        </w:rPr>
        <w:t xml:space="preserve"> πο</w:t>
      </w:r>
      <w:r>
        <w:rPr>
          <w:rFonts w:eastAsia="Times New Roman"/>
          <w:color w:val="212121"/>
          <w:szCs w:val="24"/>
        </w:rPr>
        <w:t>υ κατέθεσε ο Αναπληρωτής Υ</w:t>
      </w:r>
      <w:r w:rsidRPr="00D96BED">
        <w:rPr>
          <w:rFonts w:eastAsia="Times New Roman"/>
          <w:color w:val="212121"/>
          <w:szCs w:val="24"/>
        </w:rPr>
        <w:t xml:space="preserve">πουργός Ναυτιλίας και </w:t>
      </w:r>
      <w:r>
        <w:rPr>
          <w:rFonts w:eastAsia="Times New Roman"/>
          <w:color w:val="212121"/>
          <w:szCs w:val="24"/>
        </w:rPr>
        <w:t>Νησιωτικής Π</w:t>
      </w:r>
      <w:r w:rsidRPr="00D96BED">
        <w:rPr>
          <w:rFonts w:eastAsia="Times New Roman"/>
          <w:color w:val="212121"/>
          <w:szCs w:val="24"/>
        </w:rPr>
        <w:t>ολιτικής</w:t>
      </w:r>
      <w:r>
        <w:rPr>
          <w:rFonts w:eastAsia="Times New Roman"/>
          <w:color w:val="212121"/>
          <w:szCs w:val="24"/>
        </w:rPr>
        <w:t>, γιατί για εμάς</w:t>
      </w:r>
      <w:r w:rsidRPr="00D96BED">
        <w:rPr>
          <w:rFonts w:eastAsia="Times New Roman"/>
          <w:color w:val="212121"/>
          <w:szCs w:val="24"/>
        </w:rPr>
        <w:t xml:space="preserve"> είναι πάρα πολύ σημαντική</w:t>
      </w:r>
      <w:r>
        <w:rPr>
          <w:rFonts w:eastAsia="Times New Roman"/>
          <w:color w:val="212121"/>
          <w:szCs w:val="24"/>
        </w:rPr>
        <w:t>.</w:t>
      </w:r>
    </w:p>
    <w:p w14:paraId="25E0A7C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D96BED">
        <w:rPr>
          <w:rFonts w:eastAsia="Times New Roman"/>
          <w:color w:val="212121"/>
          <w:szCs w:val="24"/>
        </w:rPr>
        <w:t>Δεν ξέρω</w:t>
      </w:r>
      <w:r>
        <w:rPr>
          <w:rFonts w:eastAsia="Times New Roman"/>
          <w:color w:val="212121"/>
          <w:szCs w:val="24"/>
        </w:rPr>
        <w:t>,</w:t>
      </w:r>
      <w:r w:rsidRPr="00D96BED">
        <w:rPr>
          <w:rFonts w:eastAsia="Times New Roman"/>
          <w:color w:val="212121"/>
          <w:szCs w:val="24"/>
        </w:rPr>
        <w:t xml:space="preserve"> ίσως επειδή κάποιοι πίστευαν και έλεγαν ότι ποτέ δεν πρόκειται να εφαρμοστεί αυτό το μέτρο</w:t>
      </w:r>
      <w:r>
        <w:rPr>
          <w:rFonts w:eastAsia="Times New Roman"/>
          <w:color w:val="212121"/>
          <w:szCs w:val="24"/>
        </w:rPr>
        <w:t>, ότι</w:t>
      </w:r>
      <w:r w:rsidRPr="00D96BED">
        <w:rPr>
          <w:rFonts w:eastAsia="Times New Roman"/>
          <w:color w:val="212121"/>
          <w:szCs w:val="24"/>
        </w:rPr>
        <w:t xml:space="preserve"> είναι ανεφάρμ</w:t>
      </w:r>
      <w:r w:rsidRPr="00D96BED">
        <w:rPr>
          <w:rFonts w:eastAsia="Times New Roman"/>
          <w:color w:val="212121"/>
          <w:szCs w:val="24"/>
        </w:rPr>
        <w:t>οστο</w:t>
      </w:r>
      <w:r>
        <w:rPr>
          <w:rFonts w:eastAsia="Times New Roman"/>
          <w:color w:val="212121"/>
          <w:szCs w:val="24"/>
        </w:rPr>
        <w:t>,</w:t>
      </w:r>
      <w:r w:rsidRPr="00D96BED">
        <w:rPr>
          <w:rFonts w:eastAsia="Times New Roman"/>
          <w:color w:val="212121"/>
          <w:szCs w:val="24"/>
        </w:rPr>
        <w:t xml:space="preserve"> προσπαθούν είτε να το υποβαθμίσουν </w:t>
      </w:r>
      <w:r>
        <w:rPr>
          <w:rFonts w:eastAsia="Times New Roman"/>
          <w:color w:val="212121"/>
          <w:szCs w:val="24"/>
        </w:rPr>
        <w:t>είτε</w:t>
      </w:r>
      <w:r w:rsidRPr="00D96BED">
        <w:rPr>
          <w:rFonts w:eastAsia="Times New Roman"/>
          <w:color w:val="212121"/>
          <w:szCs w:val="24"/>
        </w:rPr>
        <w:t xml:space="preserve"> να το ακυρώσουμε</w:t>
      </w:r>
      <w:r>
        <w:rPr>
          <w:rFonts w:eastAsia="Times New Roman"/>
          <w:color w:val="212121"/>
          <w:szCs w:val="24"/>
        </w:rPr>
        <w:t xml:space="preserve">. </w:t>
      </w:r>
    </w:p>
    <w:p w14:paraId="25E0A7C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w:t>
      </w:r>
      <w:r w:rsidRPr="00D96BED">
        <w:rPr>
          <w:rFonts w:eastAsia="Times New Roman"/>
          <w:color w:val="212121"/>
          <w:szCs w:val="24"/>
        </w:rPr>
        <w:t>ια αυτό</w:t>
      </w:r>
      <w:r>
        <w:rPr>
          <w:rFonts w:eastAsia="Times New Roman"/>
          <w:color w:val="212121"/>
          <w:szCs w:val="24"/>
        </w:rPr>
        <w:t>, επιτρέψτε μου να πω δυ</w:t>
      </w:r>
      <w:r w:rsidRPr="00D96BED">
        <w:rPr>
          <w:rFonts w:eastAsia="Times New Roman"/>
          <w:color w:val="212121"/>
          <w:szCs w:val="24"/>
        </w:rPr>
        <w:t>ο κουβέντες</w:t>
      </w:r>
      <w:r>
        <w:rPr>
          <w:rFonts w:eastAsia="Times New Roman"/>
          <w:color w:val="212121"/>
          <w:szCs w:val="24"/>
        </w:rPr>
        <w:t>. Σ</w:t>
      </w:r>
      <w:r w:rsidRPr="00D96BED">
        <w:rPr>
          <w:rFonts w:eastAsia="Times New Roman"/>
          <w:color w:val="212121"/>
          <w:szCs w:val="24"/>
        </w:rPr>
        <w:t>ήμερα με αυτή</w:t>
      </w:r>
      <w:r>
        <w:rPr>
          <w:rFonts w:eastAsia="Times New Roman"/>
          <w:color w:val="212121"/>
          <w:szCs w:val="24"/>
        </w:rPr>
        <w:t>ν</w:t>
      </w:r>
      <w:r w:rsidRPr="00D96BED">
        <w:rPr>
          <w:rFonts w:eastAsia="Times New Roman"/>
          <w:color w:val="212121"/>
          <w:szCs w:val="24"/>
        </w:rPr>
        <w:t xml:space="preserve"> </w:t>
      </w:r>
      <w:r>
        <w:rPr>
          <w:rFonts w:eastAsia="Times New Roman"/>
          <w:color w:val="212121"/>
          <w:szCs w:val="24"/>
        </w:rPr>
        <w:t>τ</w:t>
      </w:r>
      <w:r w:rsidRPr="00D96BED">
        <w:rPr>
          <w:rFonts w:eastAsia="Times New Roman"/>
          <w:color w:val="212121"/>
          <w:szCs w:val="24"/>
        </w:rPr>
        <w:t>η</w:t>
      </w:r>
      <w:r>
        <w:rPr>
          <w:rFonts w:eastAsia="Times New Roman"/>
          <w:color w:val="212121"/>
          <w:szCs w:val="24"/>
        </w:rPr>
        <w:t>ν</w:t>
      </w:r>
      <w:r w:rsidRPr="00D96BED">
        <w:rPr>
          <w:rFonts w:eastAsia="Times New Roman"/>
          <w:color w:val="212121"/>
          <w:szCs w:val="24"/>
        </w:rPr>
        <w:t xml:space="preserve"> τροπολογία έρχεται να επεκταθεί η εφαρμογή του μεταφορικού ισοδύναμου και να βελτιωθεί</w:t>
      </w:r>
      <w:r>
        <w:rPr>
          <w:rFonts w:eastAsia="Times New Roman"/>
          <w:color w:val="212121"/>
          <w:szCs w:val="24"/>
        </w:rPr>
        <w:t>. Έ</w:t>
      </w:r>
      <w:r w:rsidRPr="00D96BED">
        <w:rPr>
          <w:rFonts w:eastAsia="Times New Roman"/>
          <w:color w:val="212121"/>
          <w:szCs w:val="24"/>
        </w:rPr>
        <w:t>χει έξι νέες ρυθμίσεις</w:t>
      </w:r>
      <w:r>
        <w:rPr>
          <w:rFonts w:eastAsia="Times New Roman"/>
          <w:color w:val="212121"/>
          <w:szCs w:val="24"/>
        </w:rPr>
        <w:t>.</w:t>
      </w:r>
      <w:r w:rsidRPr="00D96BED">
        <w:rPr>
          <w:rFonts w:eastAsia="Times New Roman"/>
          <w:color w:val="212121"/>
          <w:szCs w:val="24"/>
        </w:rPr>
        <w:t xml:space="preserve"> Ας τις δούμε</w:t>
      </w:r>
      <w:r>
        <w:rPr>
          <w:rFonts w:eastAsia="Times New Roman"/>
          <w:color w:val="212121"/>
          <w:szCs w:val="24"/>
        </w:rPr>
        <w:t>,</w:t>
      </w:r>
      <w:r w:rsidRPr="00D96BED">
        <w:rPr>
          <w:rFonts w:eastAsia="Times New Roman"/>
          <w:color w:val="212121"/>
          <w:szCs w:val="24"/>
        </w:rPr>
        <w:t xml:space="preserve"> αν όχι </w:t>
      </w:r>
      <w:r>
        <w:rPr>
          <w:rFonts w:eastAsia="Times New Roman"/>
          <w:color w:val="212121"/>
          <w:szCs w:val="24"/>
        </w:rPr>
        <w:t>όλες,</w:t>
      </w:r>
      <w:r w:rsidRPr="00D96BED">
        <w:rPr>
          <w:rFonts w:eastAsia="Times New Roman"/>
          <w:color w:val="212121"/>
          <w:szCs w:val="24"/>
        </w:rPr>
        <w:t xml:space="preserve"> κάποιες από αυτές</w:t>
      </w:r>
      <w:r>
        <w:rPr>
          <w:rFonts w:eastAsia="Times New Roman"/>
          <w:color w:val="212121"/>
          <w:szCs w:val="24"/>
        </w:rPr>
        <w:t>,</w:t>
      </w:r>
      <w:r w:rsidRPr="00D96BED">
        <w:rPr>
          <w:rFonts w:eastAsia="Times New Roman"/>
          <w:color w:val="212121"/>
          <w:szCs w:val="24"/>
        </w:rPr>
        <w:t xml:space="preserve"> ό</w:t>
      </w:r>
      <w:r>
        <w:rPr>
          <w:rFonts w:eastAsia="Times New Roman"/>
          <w:color w:val="212121"/>
          <w:szCs w:val="24"/>
        </w:rPr>
        <w:t xml:space="preserve">σες προλάβω να αναπτύξω. </w:t>
      </w:r>
    </w:p>
    <w:p w14:paraId="25E0A7CE"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Ξ</w:t>
      </w:r>
      <w:r w:rsidRPr="00D96BED">
        <w:rPr>
          <w:rFonts w:eastAsia="Times New Roman"/>
          <w:color w:val="212121"/>
          <w:szCs w:val="24"/>
        </w:rPr>
        <w:t>έρετε τι σημαίνει να καλύπτει το μεταφορικό ισοδύναμο και να επιστρέφει στο</w:t>
      </w:r>
      <w:r>
        <w:rPr>
          <w:rFonts w:eastAsia="Times New Roman"/>
          <w:color w:val="212121"/>
          <w:szCs w:val="24"/>
        </w:rPr>
        <w:t>ν νησιώτη</w:t>
      </w:r>
      <w:r w:rsidRPr="00D96BED">
        <w:rPr>
          <w:rFonts w:eastAsia="Times New Roman"/>
          <w:color w:val="212121"/>
          <w:szCs w:val="24"/>
        </w:rPr>
        <w:t xml:space="preserve"> τη διαφορά κ</w:t>
      </w:r>
      <w:r>
        <w:rPr>
          <w:rFonts w:eastAsia="Times New Roman"/>
          <w:color w:val="212121"/>
          <w:szCs w:val="24"/>
        </w:rPr>
        <w:t xml:space="preserve">όστους που θα είχε αν μετακινούνταν στη </w:t>
      </w:r>
      <w:r w:rsidRPr="00D96BED">
        <w:rPr>
          <w:rFonts w:eastAsia="Times New Roman"/>
          <w:color w:val="212121"/>
          <w:szCs w:val="24"/>
        </w:rPr>
        <w:t>στεριά</w:t>
      </w:r>
      <w:r>
        <w:rPr>
          <w:rFonts w:eastAsia="Times New Roman"/>
          <w:color w:val="212121"/>
          <w:szCs w:val="24"/>
        </w:rPr>
        <w:t>, στην η</w:t>
      </w:r>
      <w:r w:rsidRPr="00D96BED">
        <w:rPr>
          <w:rFonts w:eastAsia="Times New Roman"/>
          <w:color w:val="212121"/>
          <w:szCs w:val="24"/>
        </w:rPr>
        <w:t>πειρωτική χώρα</w:t>
      </w:r>
      <w:r>
        <w:rPr>
          <w:rFonts w:eastAsia="Times New Roman"/>
          <w:color w:val="212121"/>
          <w:szCs w:val="24"/>
        </w:rPr>
        <w:t>, καλύπτοντά</w:t>
      </w:r>
      <w:r w:rsidRPr="00D96BED">
        <w:rPr>
          <w:rFonts w:eastAsia="Times New Roman"/>
          <w:color w:val="212121"/>
          <w:szCs w:val="24"/>
        </w:rPr>
        <w:t>ς του τη διαφορά α</w:t>
      </w:r>
      <w:r w:rsidRPr="00D96BED">
        <w:rPr>
          <w:rFonts w:eastAsia="Times New Roman"/>
          <w:color w:val="212121"/>
          <w:szCs w:val="24"/>
        </w:rPr>
        <w:t>κόμα και σε καμπίνα</w:t>
      </w:r>
      <w:r>
        <w:rPr>
          <w:rFonts w:eastAsia="Times New Roman"/>
          <w:color w:val="212121"/>
          <w:szCs w:val="24"/>
        </w:rPr>
        <w:t xml:space="preserve">; </w:t>
      </w:r>
    </w:p>
    <w:p w14:paraId="25E0A7C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Ν</w:t>
      </w:r>
      <w:r w:rsidRPr="00D96BED">
        <w:rPr>
          <w:rFonts w:eastAsia="Times New Roman"/>
          <w:color w:val="212121"/>
          <w:szCs w:val="24"/>
        </w:rPr>
        <w:t>α μιλήσουμε με νούμερα</w:t>
      </w:r>
      <w:r>
        <w:rPr>
          <w:rFonts w:eastAsia="Times New Roman"/>
          <w:color w:val="212121"/>
          <w:szCs w:val="24"/>
        </w:rPr>
        <w:t>: Α</w:t>
      </w:r>
      <w:r w:rsidRPr="00D96BED">
        <w:rPr>
          <w:rFonts w:eastAsia="Times New Roman"/>
          <w:color w:val="212121"/>
          <w:szCs w:val="24"/>
        </w:rPr>
        <w:t>πό την Κω στον Πειραιά το εισιτήριο είναι 55 ευρώ</w:t>
      </w:r>
      <w:r>
        <w:rPr>
          <w:rFonts w:eastAsia="Times New Roman"/>
          <w:color w:val="212121"/>
          <w:szCs w:val="24"/>
        </w:rPr>
        <w:t>. Προσέξτε: Ε</w:t>
      </w:r>
      <w:r w:rsidRPr="00D96BED">
        <w:rPr>
          <w:rFonts w:eastAsia="Times New Roman"/>
          <w:color w:val="212121"/>
          <w:szCs w:val="24"/>
        </w:rPr>
        <w:t>πιστρέφονται 20 ευρώ</w:t>
      </w:r>
      <w:r>
        <w:rPr>
          <w:rFonts w:eastAsia="Times New Roman"/>
          <w:color w:val="212121"/>
          <w:szCs w:val="24"/>
        </w:rPr>
        <w:t>,</w:t>
      </w:r>
      <w:r w:rsidRPr="00D96BED">
        <w:rPr>
          <w:rFonts w:eastAsia="Times New Roman"/>
          <w:color w:val="212121"/>
          <w:szCs w:val="24"/>
        </w:rPr>
        <w:t xml:space="preserve"> δηλαδή </w:t>
      </w:r>
      <w:r>
        <w:rPr>
          <w:rFonts w:eastAsia="Times New Roman"/>
          <w:color w:val="212121"/>
          <w:szCs w:val="24"/>
        </w:rPr>
        <w:t>ήταν</w:t>
      </w:r>
      <w:r w:rsidRPr="00D96BED">
        <w:rPr>
          <w:rFonts w:eastAsia="Times New Roman"/>
          <w:color w:val="212121"/>
          <w:szCs w:val="24"/>
        </w:rPr>
        <w:t xml:space="preserve"> ένα ποσοστό αρκετά μεγάλο μέχρι τώρα</w:t>
      </w:r>
      <w:r>
        <w:rPr>
          <w:rFonts w:eastAsia="Times New Roman"/>
          <w:color w:val="212121"/>
          <w:szCs w:val="24"/>
        </w:rPr>
        <w:t>, το οποίο κ</w:t>
      </w:r>
      <w:r w:rsidRPr="00D96BED">
        <w:rPr>
          <w:rFonts w:eastAsia="Times New Roman"/>
          <w:color w:val="212121"/>
          <w:szCs w:val="24"/>
        </w:rPr>
        <w:t>ανείς δεν μπορούσε να διανοηθεί ότι θα μπορούσε να επιτευχθεί</w:t>
      </w:r>
      <w:r>
        <w:rPr>
          <w:rFonts w:eastAsia="Times New Roman"/>
          <w:color w:val="212121"/>
          <w:szCs w:val="24"/>
        </w:rPr>
        <w:t>.</w:t>
      </w:r>
      <w:r w:rsidRPr="00D96BED">
        <w:rPr>
          <w:rFonts w:eastAsia="Times New Roman"/>
          <w:color w:val="212121"/>
          <w:szCs w:val="24"/>
        </w:rPr>
        <w:t xml:space="preserve"> Κ</w:t>
      </w:r>
      <w:r w:rsidRPr="00D96BED">
        <w:rPr>
          <w:rFonts w:eastAsia="Times New Roman"/>
          <w:color w:val="212121"/>
          <w:szCs w:val="24"/>
        </w:rPr>
        <w:t>αι τώρα τι έρχεται και γίνεται</w:t>
      </w:r>
      <w:r>
        <w:rPr>
          <w:rFonts w:eastAsia="Times New Roman"/>
          <w:color w:val="212121"/>
          <w:szCs w:val="24"/>
        </w:rPr>
        <w:t>; Μ</w:t>
      </w:r>
      <w:r w:rsidRPr="00D96BED">
        <w:rPr>
          <w:rFonts w:eastAsia="Times New Roman"/>
          <w:color w:val="212121"/>
          <w:szCs w:val="24"/>
        </w:rPr>
        <w:t>ε την κα</w:t>
      </w:r>
      <w:r>
        <w:rPr>
          <w:rFonts w:eastAsia="Times New Roman"/>
          <w:color w:val="212121"/>
          <w:szCs w:val="24"/>
        </w:rPr>
        <w:t>μπ</w:t>
      </w:r>
      <w:r w:rsidRPr="00D96BED">
        <w:rPr>
          <w:rFonts w:eastAsia="Times New Roman"/>
          <w:color w:val="212121"/>
          <w:szCs w:val="24"/>
        </w:rPr>
        <w:t>ίνα είναι γύρω στα 65 ευρώ</w:t>
      </w:r>
      <w:r>
        <w:rPr>
          <w:rFonts w:eastAsia="Times New Roman"/>
          <w:color w:val="212121"/>
          <w:szCs w:val="24"/>
        </w:rPr>
        <w:t xml:space="preserve">. Θα επιστρέφονται 35 ευρώ, </w:t>
      </w:r>
      <w:r w:rsidRPr="00D96BED">
        <w:rPr>
          <w:rFonts w:eastAsia="Times New Roman"/>
          <w:color w:val="212121"/>
          <w:szCs w:val="24"/>
        </w:rPr>
        <w:t>δηλαδή πάνω από το 50%</w:t>
      </w:r>
      <w:r>
        <w:rPr>
          <w:rFonts w:eastAsia="Times New Roman"/>
          <w:color w:val="212121"/>
          <w:szCs w:val="24"/>
        </w:rPr>
        <w:t>. Γ</w:t>
      </w:r>
      <w:r w:rsidRPr="00D96BED">
        <w:rPr>
          <w:rFonts w:eastAsia="Times New Roman"/>
          <w:color w:val="212121"/>
          <w:szCs w:val="24"/>
        </w:rPr>
        <w:t>ια να μη</w:t>
      </w:r>
      <w:r>
        <w:rPr>
          <w:rFonts w:eastAsia="Times New Roman"/>
          <w:color w:val="212121"/>
          <w:szCs w:val="24"/>
        </w:rPr>
        <w:t>ν</w:t>
      </w:r>
      <w:r w:rsidRPr="00D96BED">
        <w:rPr>
          <w:rFonts w:eastAsia="Times New Roman"/>
          <w:color w:val="212121"/>
          <w:szCs w:val="24"/>
        </w:rPr>
        <w:t xml:space="preserve"> σας π</w:t>
      </w:r>
      <w:r>
        <w:rPr>
          <w:rFonts w:eastAsia="Times New Roman"/>
          <w:color w:val="212121"/>
          <w:szCs w:val="24"/>
        </w:rPr>
        <w:t>ω</w:t>
      </w:r>
      <w:r w:rsidRPr="00D96BED">
        <w:rPr>
          <w:rFonts w:eastAsia="Times New Roman"/>
          <w:color w:val="212121"/>
          <w:szCs w:val="24"/>
        </w:rPr>
        <w:t xml:space="preserve"> </w:t>
      </w:r>
      <w:r>
        <w:rPr>
          <w:rFonts w:eastAsia="Times New Roman"/>
          <w:color w:val="212121"/>
          <w:szCs w:val="24"/>
        </w:rPr>
        <w:t>σ</w:t>
      </w:r>
      <w:r w:rsidRPr="00D96BED">
        <w:rPr>
          <w:rFonts w:eastAsia="Times New Roman"/>
          <w:color w:val="212121"/>
          <w:szCs w:val="24"/>
        </w:rPr>
        <w:t>τα ταχύπλοα</w:t>
      </w:r>
      <w:r>
        <w:rPr>
          <w:rFonts w:eastAsia="Times New Roman"/>
          <w:color w:val="212121"/>
          <w:szCs w:val="24"/>
        </w:rPr>
        <w:t>, ό</w:t>
      </w:r>
      <w:r w:rsidRPr="00D96BED">
        <w:rPr>
          <w:rFonts w:eastAsia="Times New Roman"/>
          <w:color w:val="212121"/>
          <w:szCs w:val="24"/>
        </w:rPr>
        <w:t>που εκεί</w:t>
      </w:r>
      <w:r>
        <w:rPr>
          <w:rFonts w:eastAsia="Times New Roman"/>
          <w:color w:val="212121"/>
          <w:szCs w:val="24"/>
        </w:rPr>
        <w:t xml:space="preserve"> η</w:t>
      </w:r>
      <w:r w:rsidRPr="00D96BED">
        <w:rPr>
          <w:rFonts w:eastAsia="Times New Roman"/>
          <w:color w:val="212121"/>
          <w:szCs w:val="24"/>
        </w:rPr>
        <w:t xml:space="preserve"> διαφορά είναι ακόμα μεγαλύτερη</w:t>
      </w:r>
      <w:r>
        <w:rPr>
          <w:rFonts w:eastAsia="Times New Roman"/>
          <w:color w:val="212121"/>
          <w:szCs w:val="24"/>
        </w:rPr>
        <w:t>. Σ</w:t>
      </w:r>
      <w:r w:rsidRPr="00D96BED">
        <w:rPr>
          <w:rFonts w:eastAsia="Times New Roman"/>
          <w:color w:val="212121"/>
          <w:szCs w:val="24"/>
        </w:rPr>
        <w:t xml:space="preserve">ε ένα ταξίδι που μπορεί </w:t>
      </w:r>
      <w:r>
        <w:rPr>
          <w:rFonts w:eastAsia="Times New Roman"/>
          <w:color w:val="212121"/>
          <w:szCs w:val="24"/>
        </w:rPr>
        <w:t>κάποιος</w:t>
      </w:r>
      <w:r>
        <w:rPr>
          <w:rFonts w:eastAsia="Times New Roman"/>
          <w:color w:val="212121"/>
          <w:szCs w:val="24"/>
        </w:rPr>
        <w:t xml:space="preserve"> </w:t>
      </w:r>
      <w:r w:rsidRPr="00D96BED">
        <w:rPr>
          <w:rFonts w:eastAsia="Times New Roman"/>
          <w:color w:val="212121"/>
          <w:szCs w:val="24"/>
        </w:rPr>
        <w:t xml:space="preserve">να πληρώσει </w:t>
      </w:r>
      <w:r>
        <w:rPr>
          <w:rFonts w:eastAsia="Times New Roman"/>
          <w:color w:val="212121"/>
          <w:szCs w:val="24"/>
        </w:rPr>
        <w:t xml:space="preserve">23 ευρώ, </w:t>
      </w:r>
      <w:r w:rsidRPr="00D96BED">
        <w:rPr>
          <w:rFonts w:eastAsia="Times New Roman"/>
          <w:color w:val="212121"/>
          <w:szCs w:val="24"/>
        </w:rPr>
        <w:t xml:space="preserve">25 </w:t>
      </w:r>
      <w:r w:rsidRPr="00D96BED">
        <w:rPr>
          <w:rFonts w:eastAsia="Times New Roman"/>
          <w:color w:val="212121"/>
          <w:szCs w:val="24"/>
        </w:rPr>
        <w:t>ευρώ</w:t>
      </w:r>
      <w:r>
        <w:rPr>
          <w:rFonts w:eastAsia="Times New Roman"/>
          <w:color w:val="212121"/>
          <w:szCs w:val="24"/>
        </w:rPr>
        <w:t xml:space="preserve">, μπορεί να του επιστρέψουν τα 18 ευρώ, τα </w:t>
      </w:r>
      <w:r w:rsidRPr="00D96BED">
        <w:rPr>
          <w:rFonts w:eastAsia="Times New Roman"/>
          <w:color w:val="212121"/>
          <w:szCs w:val="24"/>
        </w:rPr>
        <w:t xml:space="preserve">19 </w:t>
      </w:r>
      <w:r>
        <w:rPr>
          <w:rFonts w:eastAsia="Times New Roman"/>
          <w:color w:val="212121"/>
          <w:szCs w:val="24"/>
        </w:rPr>
        <w:t>ευρώ. Δη</w:t>
      </w:r>
      <w:r w:rsidRPr="00D96BED">
        <w:rPr>
          <w:rFonts w:eastAsia="Times New Roman"/>
          <w:color w:val="212121"/>
          <w:szCs w:val="24"/>
        </w:rPr>
        <w:t>λαδή</w:t>
      </w:r>
      <w:r>
        <w:rPr>
          <w:rFonts w:eastAsia="Times New Roman"/>
          <w:color w:val="212121"/>
          <w:szCs w:val="24"/>
        </w:rPr>
        <w:t>,</w:t>
      </w:r>
      <w:r w:rsidRPr="00D96BED">
        <w:rPr>
          <w:rFonts w:eastAsia="Times New Roman"/>
          <w:color w:val="212121"/>
          <w:szCs w:val="24"/>
        </w:rPr>
        <w:t xml:space="preserve"> μπορεί να φτάσει και 60</w:t>
      </w:r>
      <w:r>
        <w:rPr>
          <w:rFonts w:eastAsia="Times New Roman"/>
          <w:color w:val="212121"/>
          <w:szCs w:val="24"/>
        </w:rPr>
        <w:t>%</w:t>
      </w:r>
      <w:r w:rsidRPr="00D96BED">
        <w:rPr>
          <w:rFonts w:eastAsia="Times New Roman"/>
          <w:color w:val="212121"/>
          <w:szCs w:val="24"/>
        </w:rPr>
        <w:t xml:space="preserve"> και 70% η επιστροφή</w:t>
      </w:r>
      <w:r>
        <w:rPr>
          <w:rFonts w:eastAsia="Times New Roman"/>
          <w:color w:val="212121"/>
          <w:szCs w:val="24"/>
        </w:rPr>
        <w:t>. Και καταλαβαίνετε</w:t>
      </w:r>
      <w:r w:rsidRPr="00D96BED">
        <w:rPr>
          <w:rFonts w:eastAsia="Times New Roman"/>
          <w:color w:val="212121"/>
          <w:szCs w:val="24"/>
        </w:rPr>
        <w:t xml:space="preserve"> ότι αυτό </w:t>
      </w:r>
      <w:r>
        <w:rPr>
          <w:rFonts w:eastAsia="Times New Roman"/>
          <w:color w:val="212121"/>
          <w:szCs w:val="24"/>
        </w:rPr>
        <w:t>ποικίλει από νησί σε νησί</w:t>
      </w:r>
      <w:r w:rsidRPr="00D96BED">
        <w:rPr>
          <w:rFonts w:eastAsia="Times New Roman"/>
          <w:color w:val="212121"/>
          <w:szCs w:val="24"/>
        </w:rPr>
        <w:t xml:space="preserve"> λόγω της απόστασης και τα λοιπά</w:t>
      </w:r>
      <w:r>
        <w:rPr>
          <w:rFonts w:eastAsia="Times New Roman"/>
          <w:color w:val="212121"/>
          <w:szCs w:val="24"/>
        </w:rPr>
        <w:t>.</w:t>
      </w:r>
    </w:p>
    <w:p w14:paraId="25E0A7D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D96BED">
        <w:rPr>
          <w:rFonts w:eastAsia="Times New Roman"/>
          <w:color w:val="212121"/>
          <w:szCs w:val="24"/>
        </w:rPr>
        <w:t>Σας ρωτάω</w:t>
      </w:r>
      <w:r>
        <w:rPr>
          <w:rFonts w:eastAsia="Times New Roman"/>
          <w:color w:val="212121"/>
          <w:szCs w:val="24"/>
        </w:rPr>
        <w:t>: Μ</w:t>
      </w:r>
      <w:r w:rsidRPr="00D96BED">
        <w:rPr>
          <w:rFonts w:eastAsia="Times New Roman"/>
          <w:color w:val="212121"/>
          <w:szCs w:val="24"/>
        </w:rPr>
        <w:t>έσα σε αυτή</w:t>
      </w:r>
      <w:r>
        <w:rPr>
          <w:rFonts w:eastAsia="Times New Roman"/>
          <w:color w:val="212121"/>
          <w:szCs w:val="24"/>
        </w:rPr>
        <w:t>ν</w:t>
      </w:r>
      <w:r w:rsidRPr="00D96BED">
        <w:rPr>
          <w:rFonts w:eastAsia="Times New Roman"/>
          <w:color w:val="212121"/>
          <w:szCs w:val="24"/>
        </w:rPr>
        <w:t xml:space="preserve"> την κρίση</w:t>
      </w:r>
      <w:r>
        <w:rPr>
          <w:rFonts w:eastAsia="Times New Roman"/>
          <w:color w:val="212121"/>
          <w:szCs w:val="24"/>
        </w:rPr>
        <w:t>,</w:t>
      </w:r>
      <w:r w:rsidRPr="00D96BED">
        <w:rPr>
          <w:rFonts w:eastAsia="Times New Roman"/>
          <w:color w:val="212121"/>
          <w:szCs w:val="24"/>
        </w:rPr>
        <w:t xml:space="preserve"> μέσα σε αυτή</w:t>
      </w:r>
      <w:r>
        <w:rPr>
          <w:rFonts w:eastAsia="Times New Roman"/>
          <w:color w:val="212121"/>
          <w:szCs w:val="24"/>
        </w:rPr>
        <w:t>ν</w:t>
      </w:r>
      <w:r w:rsidRPr="00D96BED">
        <w:rPr>
          <w:rFonts w:eastAsia="Times New Roman"/>
          <w:color w:val="212121"/>
          <w:szCs w:val="24"/>
        </w:rPr>
        <w:t xml:space="preserve"> τη δημοσιο</w:t>
      </w:r>
      <w:r w:rsidRPr="00D96BED">
        <w:rPr>
          <w:rFonts w:eastAsia="Times New Roman"/>
          <w:color w:val="212121"/>
          <w:szCs w:val="24"/>
        </w:rPr>
        <w:t xml:space="preserve">νομική </w:t>
      </w:r>
      <w:r>
        <w:rPr>
          <w:rFonts w:eastAsia="Times New Roman"/>
          <w:color w:val="212121"/>
          <w:szCs w:val="24"/>
        </w:rPr>
        <w:t>ενότητα π</w:t>
      </w:r>
      <w:r w:rsidRPr="00D96BED">
        <w:rPr>
          <w:rFonts w:eastAsia="Times New Roman"/>
          <w:color w:val="212121"/>
          <w:szCs w:val="24"/>
        </w:rPr>
        <w:t>οιος τολμούσε να μιλήσει για τέτοιες μει</w:t>
      </w:r>
      <w:r>
        <w:rPr>
          <w:rFonts w:eastAsia="Times New Roman"/>
          <w:color w:val="212121"/>
          <w:szCs w:val="24"/>
        </w:rPr>
        <w:t xml:space="preserve">ώσεις εισιτηρίων και </w:t>
      </w:r>
      <w:r w:rsidRPr="00D96BED">
        <w:rPr>
          <w:rFonts w:eastAsia="Times New Roman"/>
          <w:color w:val="212121"/>
          <w:szCs w:val="24"/>
        </w:rPr>
        <w:t>του μεταφορικού κόστους</w:t>
      </w:r>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Διότι</w:t>
      </w:r>
      <w:r w:rsidRPr="00D96BED">
        <w:rPr>
          <w:rFonts w:eastAsia="Times New Roman"/>
          <w:color w:val="212121"/>
          <w:szCs w:val="24"/>
        </w:rPr>
        <w:t xml:space="preserve"> δεν είναι </w:t>
      </w:r>
      <w:r w:rsidRPr="00D96BED">
        <w:rPr>
          <w:rFonts w:eastAsia="Times New Roman"/>
          <w:color w:val="212121"/>
          <w:szCs w:val="24"/>
        </w:rPr>
        <w:lastRenderedPageBreak/>
        <w:t>μόνο στα εισιτήρια</w:t>
      </w:r>
      <w:r>
        <w:rPr>
          <w:rFonts w:eastAsia="Times New Roman"/>
          <w:color w:val="212121"/>
          <w:szCs w:val="24"/>
        </w:rPr>
        <w:t>,</w:t>
      </w:r>
      <w:r w:rsidRPr="00D96BED">
        <w:rPr>
          <w:rFonts w:eastAsia="Times New Roman"/>
          <w:color w:val="212121"/>
          <w:szCs w:val="24"/>
        </w:rPr>
        <w:t xml:space="preserve"> είναι και στα εμπορεύματα</w:t>
      </w:r>
      <w:r>
        <w:rPr>
          <w:rFonts w:eastAsia="Times New Roman"/>
          <w:color w:val="212121"/>
          <w:szCs w:val="24"/>
        </w:rPr>
        <w:t>. Τ</w:t>
      </w:r>
      <w:r w:rsidRPr="00D96BED">
        <w:rPr>
          <w:rFonts w:eastAsia="Times New Roman"/>
          <w:color w:val="212121"/>
          <w:szCs w:val="24"/>
        </w:rPr>
        <w:t xml:space="preserve">ο ξέρετε ότι στη μεταφορά εμπορευμάτων </w:t>
      </w:r>
      <w:r>
        <w:rPr>
          <w:rFonts w:eastAsia="Times New Roman"/>
          <w:color w:val="212121"/>
          <w:szCs w:val="24"/>
        </w:rPr>
        <w:t xml:space="preserve">οι εκπτώσεις τις </w:t>
      </w:r>
      <w:r w:rsidRPr="00D96BED">
        <w:rPr>
          <w:rFonts w:eastAsia="Times New Roman"/>
          <w:color w:val="212121"/>
          <w:szCs w:val="24"/>
        </w:rPr>
        <w:t>πιο πολλές φορές ξεπερνούν το 50%</w:t>
      </w:r>
      <w:r>
        <w:rPr>
          <w:rFonts w:eastAsia="Times New Roman"/>
          <w:color w:val="212121"/>
          <w:szCs w:val="24"/>
        </w:rPr>
        <w:t>;</w:t>
      </w:r>
      <w:r>
        <w:rPr>
          <w:rFonts w:eastAsia="Times New Roman"/>
          <w:color w:val="212121"/>
          <w:szCs w:val="24"/>
        </w:rPr>
        <w:t xml:space="preserve"> Γ</w:t>
      </w:r>
      <w:r w:rsidRPr="00D96BED">
        <w:rPr>
          <w:rFonts w:eastAsia="Times New Roman"/>
          <w:color w:val="212121"/>
          <w:szCs w:val="24"/>
        </w:rPr>
        <w:t xml:space="preserve">ιατί </w:t>
      </w:r>
      <w:r>
        <w:rPr>
          <w:rFonts w:eastAsia="Times New Roman"/>
          <w:color w:val="212121"/>
          <w:szCs w:val="24"/>
        </w:rPr>
        <w:t xml:space="preserve">θέλουμε </w:t>
      </w:r>
      <w:r w:rsidRPr="00D96BED">
        <w:rPr>
          <w:rFonts w:eastAsia="Times New Roman"/>
          <w:color w:val="212121"/>
          <w:szCs w:val="24"/>
        </w:rPr>
        <w:t>να το κρύβουμε</w:t>
      </w:r>
      <w:r>
        <w:rPr>
          <w:rFonts w:eastAsia="Times New Roman"/>
          <w:color w:val="212121"/>
          <w:szCs w:val="24"/>
        </w:rPr>
        <w:t>;</w:t>
      </w:r>
    </w:p>
    <w:p w14:paraId="25E0A7D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Μία δεύτερη ρύθμιση –πάρα πολύ σημαντική- που έρχεται σήμερα είναι ότι καλύπτει και τα αεροπορικά</w:t>
      </w:r>
      <w:r w:rsidRPr="00D96BED">
        <w:rPr>
          <w:rFonts w:eastAsia="Times New Roman"/>
          <w:color w:val="212121"/>
          <w:szCs w:val="24"/>
        </w:rPr>
        <w:t xml:space="preserve"> εισιτήρια</w:t>
      </w:r>
      <w:r>
        <w:rPr>
          <w:rFonts w:eastAsia="Times New Roman"/>
          <w:color w:val="212121"/>
          <w:szCs w:val="24"/>
        </w:rPr>
        <w:t>. Ξ</w:t>
      </w:r>
      <w:r w:rsidRPr="00D96BED">
        <w:rPr>
          <w:rFonts w:eastAsia="Times New Roman"/>
          <w:color w:val="212121"/>
          <w:szCs w:val="24"/>
        </w:rPr>
        <w:t>έρετε τι σημαίνει αυτό</w:t>
      </w:r>
      <w:r>
        <w:rPr>
          <w:rFonts w:eastAsia="Times New Roman"/>
          <w:color w:val="212121"/>
          <w:szCs w:val="24"/>
        </w:rPr>
        <w:t xml:space="preserve"> πάλι </w:t>
      </w:r>
      <w:proofErr w:type="spellStart"/>
      <w:r>
        <w:rPr>
          <w:rFonts w:eastAsia="Times New Roman"/>
          <w:color w:val="212121"/>
          <w:szCs w:val="24"/>
        </w:rPr>
        <w:t>μεσοσταθμικά</w:t>
      </w:r>
      <w:proofErr w:type="spellEnd"/>
      <w:r>
        <w:rPr>
          <w:rFonts w:eastAsia="Times New Roman"/>
          <w:color w:val="212121"/>
          <w:szCs w:val="24"/>
        </w:rPr>
        <w:t>;</w:t>
      </w:r>
      <w:r w:rsidRPr="00D96BED">
        <w:rPr>
          <w:rFonts w:eastAsia="Times New Roman"/>
          <w:color w:val="212121"/>
          <w:szCs w:val="24"/>
        </w:rPr>
        <w:t xml:space="preserve"> </w:t>
      </w:r>
      <w:r>
        <w:rPr>
          <w:rFonts w:eastAsia="Times New Roman"/>
          <w:color w:val="212121"/>
          <w:szCs w:val="24"/>
        </w:rPr>
        <w:t>Διότι</w:t>
      </w:r>
      <w:r w:rsidRPr="00D96BED">
        <w:rPr>
          <w:rFonts w:eastAsia="Times New Roman"/>
          <w:color w:val="212121"/>
          <w:szCs w:val="24"/>
        </w:rPr>
        <w:t xml:space="preserve"> ξέρετε </w:t>
      </w:r>
      <w:r>
        <w:rPr>
          <w:rFonts w:eastAsia="Times New Roman"/>
          <w:color w:val="212121"/>
          <w:szCs w:val="24"/>
        </w:rPr>
        <w:t xml:space="preserve">ότι </w:t>
      </w:r>
      <w:r w:rsidRPr="00D96BED">
        <w:rPr>
          <w:rFonts w:eastAsia="Times New Roman"/>
          <w:color w:val="212121"/>
          <w:szCs w:val="24"/>
        </w:rPr>
        <w:t>οι τιμές των εισιτηρίων ποικίλουν πάρα πολύ</w:t>
      </w:r>
      <w:r>
        <w:rPr>
          <w:rFonts w:eastAsia="Times New Roman"/>
          <w:color w:val="212121"/>
          <w:szCs w:val="24"/>
        </w:rPr>
        <w:t>,</w:t>
      </w:r>
      <w:r w:rsidRPr="00D96BED">
        <w:rPr>
          <w:rFonts w:eastAsia="Times New Roman"/>
          <w:color w:val="212121"/>
          <w:szCs w:val="24"/>
        </w:rPr>
        <w:t xml:space="preserve"> μπορεί από τις προσφορές να είναι πολύ χαμηλές και μπορεί να είναι πάρα πολύ </w:t>
      </w:r>
      <w:r>
        <w:rPr>
          <w:rFonts w:eastAsia="Times New Roman"/>
          <w:color w:val="212121"/>
          <w:szCs w:val="24"/>
        </w:rPr>
        <w:t>υ</w:t>
      </w:r>
      <w:r w:rsidRPr="00D96BED">
        <w:rPr>
          <w:rFonts w:eastAsia="Times New Roman"/>
          <w:color w:val="212121"/>
          <w:szCs w:val="24"/>
        </w:rPr>
        <w:t>ψηλές</w:t>
      </w:r>
      <w:r>
        <w:rPr>
          <w:rFonts w:eastAsia="Times New Roman"/>
          <w:color w:val="212121"/>
          <w:szCs w:val="24"/>
        </w:rPr>
        <w:t>. Γ</w:t>
      </w:r>
      <w:r w:rsidRPr="00D96BED">
        <w:rPr>
          <w:rFonts w:eastAsia="Times New Roman"/>
          <w:color w:val="212121"/>
          <w:szCs w:val="24"/>
        </w:rPr>
        <w:t>ια παράδειγμα</w:t>
      </w:r>
      <w:r>
        <w:rPr>
          <w:rFonts w:eastAsia="Times New Roman"/>
          <w:color w:val="212121"/>
          <w:szCs w:val="24"/>
        </w:rPr>
        <w:t>,</w:t>
      </w:r>
      <w:r w:rsidRPr="00D96BED">
        <w:rPr>
          <w:rFonts w:eastAsia="Times New Roman"/>
          <w:color w:val="212121"/>
          <w:szCs w:val="24"/>
        </w:rPr>
        <w:t xml:space="preserve"> από ένα νησί μπορεί να είναι το εισιτήριο </w:t>
      </w:r>
      <w:r>
        <w:rPr>
          <w:rFonts w:eastAsia="Times New Roman"/>
          <w:color w:val="212121"/>
          <w:szCs w:val="24"/>
          <w:lang w:val="en-US"/>
        </w:rPr>
        <w:t>one</w:t>
      </w:r>
      <w:r w:rsidRPr="00F04D5C">
        <w:rPr>
          <w:rFonts w:eastAsia="Times New Roman"/>
          <w:color w:val="212121"/>
          <w:szCs w:val="24"/>
        </w:rPr>
        <w:t xml:space="preserve"> </w:t>
      </w:r>
      <w:r>
        <w:rPr>
          <w:rFonts w:eastAsia="Times New Roman"/>
          <w:color w:val="212121"/>
          <w:szCs w:val="24"/>
          <w:lang w:val="en-US"/>
        </w:rPr>
        <w:t>way</w:t>
      </w:r>
      <w:r w:rsidRPr="00F04D5C">
        <w:rPr>
          <w:rFonts w:eastAsia="Times New Roman"/>
          <w:color w:val="212121"/>
          <w:szCs w:val="24"/>
        </w:rPr>
        <w:t xml:space="preserve"> </w:t>
      </w:r>
      <w:r w:rsidRPr="00D96BED">
        <w:rPr>
          <w:rFonts w:eastAsia="Times New Roman"/>
          <w:color w:val="212121"/>
          <w:szCs w:val="24"/>
        </w:rPr>
        <w:t xml:space="preserve">από 50 ευρώ </w:t>
      </w:r>
      <w:r>
        <w:rPr>
          <w:rFonts w:eastAsia="Times New Roman"/>
          <w:color w:val="212121"/>
          <w:szCs w:val="24"/>
        </w:rPr>
        <w:t xml:space="preserve">και να φθάνει μέχρι </w:t>
      </w:r>
      <w:r w:rsidRPr="00D96BED">
        <w:rPr>
          <w:rFonts w:eastAsia="Times New Roman"/>
          <w:color w:val="212121"/>
          <w:szCs w:val="24"/>
        </w:rPr>
        <w:t xml:space="preserve">και </w:t>
      </w:r>
      <w:r>
        <w:rPr>
          <w:rFonts w:eastAsia="Times New Roman"/>
          <w:color w:val="212121"/>
          <w:szCs w:val="24"/>
        </w:rPr>
        <w:t xml:space="preserve">τα </w:t>
      </w:r>
      <w:r w:rsidRPr="00D96BED">
        <w:rPr>
          <w:rFonts w:eastAsia="Times New Roman"/>
          <w:color w:val="212121"/>
          <w:szCs w:val="24"/>
        </w:rPr>
        <w:t>170 ευρώ</w:t>
      </w:r>
      <w:r w:rsidRPr="00FB6D5C">
        <w:rPr>
          <w:rFonts w:eastAsia="Times New Roman"/>
          <w:color w:val="212121"/>
          <w:szCs w:val="24"/>
        </w:rPr>
        <w:t>.</w:t>
      </w:r>
      <w:r w:rsidRPr="00F21275">
        <w:rPr>
          <w:rFonts w:eastAsia="Times New Roman"/>
          <w:color w:val="212121"/>
          <w:szCs w:val="24"/>
        </w:rPr>
        <w:t xml:space="preserve"> </w:t>
      </w:r>
    </w:p>
    <w:p w14:paraId="25E0A7D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D96BED">
        <w:rPr>
          <w:rFonts w:eastAsia="Times New Roman"/>
          <w:color w:val="212121"/>
          <w:szCs w:val="24"/>
        </w:rPr>
        <w:t>Α</w:t>
      </w:r>
      <w:r>
        <w:rPr>
          <w:rFonts w:eastAsia="Times New Roman"/>
          <w:color w:val="212121"/>
          <w:szCs w:val="24"/>
        </w:rPr>
        <w:t>ν</w:t>
      </w:r>
      <w:r>
        <w:rPr>
          <w:rFonts w:eastAsia="Times New Roman"/>
          <w:color w:val="212121"/>
          <w:szCs w:val="24"/>
        </w:rPr>
        <w:t>,</w:t>
      </w:r>
      <w:r>
        <w:rPr>
          <w:rFonts w:eastAsia="Times New Roman"/>
          <w:color w:val="212121"/>
          <w:szCs w:val="24"/>
        </w:rPr>
        <w:t xml:space="preserve"> λ</w:t>
      </w:r>
      <w:r w:rsidRPr="00D96BED">
        <w:rPr>
          <w:rFonts w:eastAsia="Times New Roman"/>
          <w:color w:val="212121"/>
          <w:szCs w:val="24"/>
        </w:rPr>
        <w:t>οιπόν</w:t>
      </w:r>
      <w:r>
        <w:rPr>
          <w:rFonts w:eastAsia="Times New Roman"/>
          <w:color w:val="212121"/>
          <w:szCs w:val="24"/>
        </w:rPr>
        <w:t>,</w:t>
      </w:r>
      <w:r w:rsidRPr="00D96BED">
        <w:rPr>
          <w:rFonts w:eastAsia="Times New Roman"/>
          <w:color w:val="212121"/>
          <w:szCs w:val="24"/>
        </w:rPr>
        <w:t xml:space="preserve"> ε</w:t>
      </w:r>
      <w:r>
        <w:rPr>
          <w:rFonts w:eastAsia="Times New Roman"/>
          <w:color w:val="212121"/>
          <w:szCs w:val="24"/>
        </w:rPr>
        <w:t>πιστρέφονται αυτά τα 35 ευρώ στο</w:t>
      </w:r>
      <w:r w:rsidRPr="00D96BED">
        <w:rPr>
          <w:rFonts w:eastAsia="Times New Roman"/>
          <w:color w:val="212121"/>
          <w:szCs w:val="24"/>
        </w:rPr>
        <w:t xml:space="preserve"> συγκεκριμένο </w:t>
      </w:r>
      <w:r>
        <w:rPr>
          <w:rFonts w:eastAsia="Times New Roman"/>
          <w:color w:val="212121"/>
          <w:szCs w:val="24"/>
        </w:rPr>
        <w:t xml:space="preserve">παράδειγμα </w:t>
      </w:r>
      <w:r w:rsidRPr="00D96BED">
        <w:rPr>
          <w:rFonts w:eastAsia="Times New Roman"/>
          <w:color w:val="212121"/>
          <w:szCs w:val="24"/>
        </w:rPr>
        <w:t>που σας έλεγα πριν</w:t>
      </w:r>
      <w:r>
        <w:rPr>
          <w:rFonts w:eastAsia="Times New Roman"/>
          <w:color w:val="212121"/>
          <w:szCs w:val="24"/>
        </w:rPr>
        <w:t xml:space="preserve">, </w:t>
      </w:r>
      <w:r w:rsidRPr="00D96BED">
        <w:rPr>
          <w:rFonts w:eastAsia="Times New Roman"/>
          <w:color w:val="212121"/>
          <w:szCs w:val="24"/>
        </w:rPr>
        <w:t>σε μ</w:t>
      </w:r>
      <w:r>
        <w:rPr>
          <w:rFonts w:eastAsia="Times New Roman"/>
          <w:color w:val="212121"/>
          <w:szCs w:val="24"/>
        </w:rPr>
        <w:t>ι</w:t>
      </w:r>
      <w:r w:rsidRPr="00D96BED">
        <w:rPr>
          <w:rFonts w:eastAsia="Times New Roman"/>
          <w:color w:val="212121"/>
          <w:szCs w:val="24"/>
        </w:rPr>
        <w:t>α μέση τιμή</w:t>
      </w:r>
      <w:r>
        <w:rPr>
          <w:rFonts w:eastAsia="Times New Roman"/>
          <w:color w:val="212121"/>
          <w:szCs w:val="24"/>
        </w:rPr>
        <w:t>,</w:t>
      </w:r>
      <w:r w:rsidRPr="00D96BED">
        <w:rPr>
          <w:rFonts w:eastAsia="Times New Roman"/>
          <w:color w:val="212121"/>
          <w:szCs w:val="24"/>
        </w:rPr>
        <w:t xml:space="preserve"> 70</w:t>
      </w:r>
      <w:r>
        <w:rPr>
          <w:rFonts w:eastAsia="Times New Roman"/>
          <w:color w:val="212121"/>
          <w:szCs w:val="24"/>
        </w:rPr>
        <w:t xml:space="preserve"> ευρώ, </w:t>
      </w:r>
      <w:r w:rsidRPr="00D96BED">
        <w:rPr>
          <w:rFonts w:eastAsia="Times New Roman"/>
          <w:color w:val="212121"/>
          <w:szCs w:val="24"/>
        </w:rPr>
        <w:t xml:space="preserve">80 </w:t>
      </w:r>
      <w:r>
        <w:rPr>
          <w:rFonts w:eastAsia="Times New Roman"/>
          <w:color w:val="212121"/>
          <w:szCs w:val="24"/>
        </w:rPr>
        <w:t xml:space="preserve">ευρώ, </w:t>
      </w:r>
      <w:r w:rsidRPr="00D96BED">
        <w:rPr>
          <w:rFonts w:eastAsia="Times New Roman"/>
          <w:color w:val="212121"/>
          <w:szCs w:val="24"/>
        </w:rPr>
        <w:t xml:space="preserve">ξέρετε </w:t>
      </w:r>
      <w:r>
        <w:rPr>
          <w:rFonts w:eastAsia="Times New Roman"/>
          <w:color w:val="212121"/>
          <w:szCs w:val="24"/>
        </w:rPr>
        <w:t>τι</w:t>
      </w:r>
      <w:r w:rsidRPr="00D96BED">
        <w:rPr>
          <w:rFonts w:eastAsia="Times New Roman"/>
          <w:color w:val="212121"/>
          <w:szCs w:val="24"/>
        </w:rPr>
        <w:t xml:space="preserve"> μείωση είναι αυτή</w:t>
      </w:r>
      <w:r>
        <w:rPr>
          <w:rFonts w:eastAsia="Times New Roman"/>
          <w:color w:val="212121"/>
          <w:szCs w:val="24"/>
        </w:rPr>
        <w:t>; Δ</w:t>
      </w:r>
      <w:r w:rsidRPr="00D96BED">
        <w:rPr>
          <w:rFonts w:eastAsia="Times New Roman"/>
          <w:color w:val="212121"/>
          <w:szCs w:val="24"/>
        </w:rPr>
        <w:t xml:space="preserve">ηλαδή </w:t>
      </w:r>
      <w:proofErr w:type="spellStart"/>
      <w:r w:rsidRPr="00D96BED">
        <w:rPr>
          <w:rFonts w:eastAsia="Times New Roman"/>
          <w:color w:val="212121"/>
          <w:szCs w:val="24"/>
        </w:rPr>
        <w:t>μεσοσταθμικά</w:t>
      </w:r>
      <w:proofErr w:type="spellEnd"/>
      <w:r w:rsidRPr="00D96BED">
        <w:rPr>
          <w:rFonts w:eastAsia="Times New Roman"/>
          <w:color w:val="212121"/>
          <w:szCs w:val="24"/>
        </w:rPr>
        <w:t xml:space="preserve"> μπορούμε να εκτιμήσουμε ότι έχουμε μείωση των εισιτηρίων στα α</w:t>
      </w:r>
      <w:r>
        <w:rPr>
          <w:rFonts w:eastAsia="Times New Roman"/>
          <w:color w:val="212121"/>
          <w:szCs w:val="24"/>
        </w:rPr>
        <w:t>εροπλάνα στα νησιά, γ</w:t>
      </w:r>
      <w:r w:rsidRPr="00D96BED">
        <w:rPr>
          <w:rFonts w:eastAsia="Times New Roman"/>
          <w:color w:val="212121"/>
          <w:szCs w:val="24"/>
        </w:rPr>
        <w:t>ια τους νησιώτες πάνω από 30%</w:t>
      </w:r>
      <w:r>
        <w:rPr>
          <w:rFonts w:eastAsia="Times New Roman"/>
          <w:color w:val="212121"/>
          <w:szCs w:val="24"/>
        </w:rPr>
        <w:t>. Συνειδητοποι</w:t>
      </w:r>
      <w:r>
        <w:rPr>
          <w:rFonts w:eastAsia="Times New Roman"/>
          <w:color w:val="212121"/>
          <w:szCs w:val="24"/>
        </w:rPr>
        <w:t>ούμε τι</w:t>
      </w:r>
      <w:r w:rsidRPr="00D96BED">
        <w:rPr>
          <w:rFonts w:eastAsia="Times New Roman"/>
          <w:color w:val="212121"/>
          <w:szCs w:val="24"/>
        </w:rPr>
        <w:t xml:space="preserve"> ψηφίσαμε</w:t>
      </w:r>
      <w:r>
        <w:rPr>
          <w:rFonts w:eastAsia="Times New Roman"/>
          <w:color w:val="212121"/>
          <w:szCs w:val="24"/>
        </w:rPr>
        <w:t xml:space="preserve">, τι εφαρμόζουμε και τι βελτιώσεις </w:t>
      </w:r>
      <w:r w:rsidRPr="00D96BED">
        <w:rPr>
          <w:rFonts w:eastAsia="Times New Roman"/>
          <w:color w:val="212121"/>
          <w:szCs w:val="24"/>
        </w:rPr>
        <w:t>γίνονται</w:t>
      </w:r>
      <w:r>
        <w:rPr>
          <w:rFonts w:eastAsia="Times New Roman"/>
          <w:color w:val="212121"/>
          <w:szCs w:val="24"/>
        </w:rPr>
        <w:t>;</w:t>
      </w:r>
      <w:r w:rsidRPr="00D96BED">
        <w:rPr>
          <w:rFonts w:eastAsia="Times New Roman"/>
          <w:color w:val="212121"/>
          <w:szCs w:val="24"/>
        </w:rPr>
        <w:t xml:space="preserve"> </w:t>
      </w:r>
    </w:p>
    <w:p w14:paraId="25E0A7D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D96BED">
        <w:rPr>
          <w:rFonts w:eastAsia="Times New Roman"/>
          <w:color w:val="212121"/>
          <w:szCs w:val="24"/>
        </w:rPr>
        <w:lastRenderedPageBreak/>
        <w:t>Και για να μην αναφερθώ και στις υπ</w:t>
      </w:r>
      <w:r>
        <w:rPr>
          <w:rFonts w:eastAsia="Times New Roman"/>
          <w:color w:val="212121"/>
          <w:szCs w:val="24"/>
        </w:rPr>
        <w:t xml:space="preserve">όλοιπες που καλύπτονται και τα Σώματα Ασφαλείας, ναι, </w:t>
      </w:r>
      <w:r w:rsidRPr="00D96BED">
        <w:rPr>
          <w:rFonts w:eastAsia="Times New Roman"/>
          <w:color w:val="212121"/>
          <w:szCs w:val="24"/>
        </w:rPr>
        <w:t>υπάρχουν και άλλες ομάδες</w:t>
      </w:r>
      <w:r>
        <w:rPr>
          <w:rFonts w:eastAsia="Times New Roman"/>
          <w:color w:val="212121"/>
          <w:szCs w:val="24"/>
        </w:rPr>
        <w:t xml:space="preserve">, όπως οι </w:t>
      </w:r>
      <w:r w:rsidRPr="00D96BED">
        <w:rPr>
          <w:rFonts w:eastAsia="Times New Roman"/>
          <w:color w:val="212121"/>
          <w:szCs w:val="24"/>
        </w:rPr>
        <w:t xml:space="preserve">καθηγητές που είπε ο </w:t>
      </w:r>
      <w:r>
        <w:rPr>
          <w:rFonts w:eastAsia="Times New Roman"/>
          <w:color w:val="212121"/>
          <w:szCs w:val="24"/>
        </w:rPr>
        <w:t xml:space="preserve">κ. </w:t>
      </w:r>
      <w:proofErr w:type="spellStart"/>
      <w:r>
        <w:rPr>
          <w:rFonts w:eastAsia="Times New Roman"/>
          <w:color w:val="212121"/>
          <w:szCs w:val="24"/>
        </w:rPr>
        <w:t>Αμυράς</w:t>
      </w:r>
      <w:proofErr w:type="spellEnd"/>
      <w:r>
        <w:rPr>
          <w:rFonts w:eastAsia="Times New Roman"/>
          <w:color w:val="212121"/>
          <w:szCs w:val="24"/>
        </w:rPr>
        <w:t xml:space="preserve">, υπάρχουν </w:t>
      </w:r>
      <w:r w:rsidRPr="00D96BED">
        <w:rPr>
          <w:rFonts w:eastAsia="Times New Roman"/>
          <w:color w:val="212121"/>
          <w:szCs w:val="24"/>
        </w:rPr>
        <w:t xml:space="preserve">και </w:t>
      </w:r>
      <w:r>
        <w:rPr>
          <w:rFonts w:eastAsia="Times New Roman"/>
          <w:color w:val="212121"/>
          <w:szCs w:val="24"/>
        </w:rPr>
        <w:t>άλλες,</w:t>
      </w:r>
      <w:r w:rsidRPr="00D96BED">
        <w:rPr>
          <w:rFonts w:eastAsia="Times New Roman"/>
          <w:color w:val="212121"/>
          <w:szCs w:val="24"/>
        </w:rPr>
        <w:t xml:space="preserve"> δημόσιοι υπάλληλοι</w:t>
      </w:r>
      <w:r w:rsidRPr="00D96BED">
        <w:rPr>
          <w:rFonts w:eastAsia="Times New Roman"/>
          <w:color w:val="212121"/>
          <w:szCs w:val="24"/>
        </w:rPr>
        <w:t xml:space="preserve"> γενικά</w:t>
      </w:r>
      <w:r>
        <w:rPr>
          <w:rFonts w:eastAsia="Times New Roman"/>
          <w:color w:val="212121"/>
          <w:szCs w:val="24"/>
        </w:rPr>
        <w:t>,</w:t>
      </w:r>
      <w:r w:rsidRPr="00D96BED">
        <w:rPr>
          <w:rFonts w:eastAsia="Times New Roman"/>
          <w:color w:val="212121"/>
          <w:szCs w:val="24"/>
        </w:rPr>
        <w:t xml:space="preserve"> όχι μόνο οι καθηγητές</w:t>
      </w:r>
      <w:r>
        <w:rPr>
          <w:rFonts w:eastAsia="Times New Roman"/>
          <w:color w:val="212121"/>
          <w:szCs w:val="24"/>
        </w:rPr>
        <w:t xml:space="preserve">. </w:t>
      </w:r>
    </w:p>
    <w:p w14:paraId="25E0A7D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Όμως,</w:t>
      </w:r>
      <w:r w:rsidRPr="00D96BED">
        <w:rPr>
          <w:rFonts w:eastAsia="Times New Roman"/>
          <w:color w:val="212121"/>
          <w:szCs w:val="24"/>
        </w:rPr>
        <w:t xml:space="preserve"> μου δίνετε την ευκαιρία με αυτή</w:t>
      </w:r>
      <w:r>
        <w:rPr>
          <w:rFonts w:eastAsia="Times New Roman"/>
          <w:color w:val="212121"/>
          <w:szCs w:val="24"/>
        </w:rPr>
        <w:t>ν</w:t>
      </w:r>
      <w:r w:rsidRPr="00D96BED">
        <w:rPr>
          <w:rFonts w:eastAsia="Times New Roman"/>
          <w:color w:val="212121"/>
          <w:szCs w:val="24"/>
        </w:rPr>
        <w:t xml:space="preserve"> </w:t>
      </w:r>
      <w:r>
        <w:rPr>
          <w:rFonts w:eastAsia="Times New Roman"/>
          <w:color w:val="212121"/>
          <w:szCs w:val="24"/>
        </w:rPr>
        <w:t xml:space="preserve">την παρέμβαση να </w:t>
      </w:r>
      <w:r w:rsidRPr="00D96BED">
        <w:rPr>
          <w:rFonts w:eastAsia="Times New Roman"/>
          <w:color w:val="212121"/>
          <w:szCs w:val="24"/>
        </w:rPr>
        <w:t>σας πω το εξής</w:t>
      </w:r>
      <w:r>
        <w:rPr>
          <w:rFonts w:eastAsia="Times New Roman"/>
          <w:color w:val="212121"/>
          <w:szCs w:val="24"/>
        </w:rPr>
        <w:t xml:space="preserve">: </w:t>
      </w:r>
      <w:r w:rsidRPr="00D96BED">
        <w:rPr>
          <w:rFonts w:eastAsia="Times New Roman"/>
          <w:color w:val="212121"/>
          <w:szCs w:val="24"/>
        </w:rPr>
        <w:t>Τώρα ξεκίνησε το μεταφο</w:t>
      </w:r>
      <w:r>
        <w:rPr>
          <w:rFonts w:eastAsia="Times New Roman"/>
          <w:color w:val="212121"/>
          <w:szCs w:val="24"/>
        </w:rPr>
        <w:t>ρικό ισοδύναμο και μάλιστα κόντρα,</w:t>
      </w:r>
      <w:r w:rsidRPr="00D96BED">
        <w:rPr>
          <w:rFonts w:eastAsia="Times New Roman"/>
          <w:color w:val="212121"/>
          <w:szCs w:val="24"/>
        </w:rPr>
        <w:t xml:space="preserve"> ενάντια σε όλους αυτούς που έλεγα</w:t>
      </w:r>
      <w:r>
        <w:rPr>
          <w:rFonts w:eastAsia="Times New Roman"/>
          <w:color w:val="212121"/>
          <w:szCs w:val="24"/>
        </w:rPr>
        <w:t>ν</w:t>
      </w:r>
      <w:r w:rsidRPr="00D96BED">
        <w:rPr>
          <w:rFonts w:eastAsia="Times New Roman"/>
          <w:color w:val="212121"/>
          <w:szCs w:val="24"/>
        </w:rPr>
        <w:t xml:space="preserve"> ότι δεν μπορεί να εφαρμοστεί</w:t>
      </w:r>
      <w:r>
        <w:rPr>
          <w:rFonts w:eastAsia="Times New Roman"/>
          <w:color w:val="212121"/>
          <w:szCs w:val="24"/>
        </w:rPr>
        <w:t>. Τ</w:t>
      </w:r>
      <w:r w:rsidRPr="00D96BED">
        <w:rPr>
          <w:rFonts w:eastAsia="Times New Roman"/>
          <w:color w:val="212121"/>
          <w:szCs w:val="24"/>
        </w:rPr>
        <w:t>ο είπα και πριν</w:t>
      </w:r>
      <w:r>
        <w:rPr>
          <w:rFonts w:eastAsia="Times New Roman"/>
          <w:color w:val="212121"/>
          <w:szCs w:val="24"/>
        </w:rPr>
        <w:t>.</w:t>
      </w:r>
    </w:p>
    <w:p w14:paraId="25E0A7D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Παρ’ όλο που </w:t>
      </w:r>
      <w:r w:rsidRPr="00D96BED">
        <w:rPr>
          <w:rFonts w:eastAsia="Times New Roman"/>
          <w:color w:val="212121"/>
          <w:szCs w:val="24"/>
        </w:rPr>
        <w:t>πέρασαν οι έξι μήνες πιλοτικά</w:t>
      </w:r>
      <w:r>
        <w:rPr>
          <w:rFonts w:eastAsia="Times New Roman"/>
          <w:color w:val="212121"/>
          <w:szCs w:val="24"/>
        </w:rPr>
        <w:t>,</w:t>
      </w:r>
      <w:r w:rsidRPr="00D96BED">
        <w:rPr>
          <w:rFonts w:eastAsia="Times New Roman"/>
          <w:color w:val="212121"/>
          <w:szCs w:val="24"/>
        </w:rPr>
        <w:t xml:space="preserve"> είναι σχεδόν πιλοτικό</w:t>
      </w:r>
      <w:r>
        <w:rPr>
          <w:rFonts w:eastAsia="Times New Roman"/>
          <w:color w:val="212121"/>
          <w:szCs w:val="24"/>
        </w:rPr>
        <w:t xml:space="preserve">. Όποιος διαβάσει </w:t>
      </w:r>
      <w:r w:rsidRPr="00D96BED">
        <w:rPr>
          <w:rFonts w:eastAsia="Times New Roman"/>
          <w:color w:val="212121"/>
          <w:szCs w:val="24"/>
        </w:rPr>
        <w:t>τη μελέτη που έγινε για την εφαρμογή το</w:t>
      </w:r>
      <w:r>
        <w:rPr>
          <w:rFonts w:eastAsia="Times New Roman"/>
          <w:color w:val="212121"/>
          <w:szCs w:val="24"/>
        </w:rPr>
        <w:t>υ μεταφορικού ισοδύναμου, θα δει</w:t>
      </w:r>
      <w:r w:rsidRPr="00D96BED">
        <w:rPr>
          <w:rFonts w:eastAsia="Times New Roman"/>
          <w:color w:val="212121"/>
          <w:szCs w:val="24"/>
        </w:rPr>
        <w:t xml:space="preserve"> </w:t>
      </w:r>
      <w:r>
        <w:rPr>
          <w:rFonts w:eastAsia="Times New Roman"/>
          <w:color w:val="212121"/>
          <w:szCs w:val="24"/>
        </w:rPr>
        <w:t>σ</w:t>
      </w:r>
      <w:r w:rsidRPr="00D96BED">
        <w:rPr>
          <w:rFonts w:eastAsia="Times New Roman"/>
          <w:color w:val="212121"/>
          <w:szCs w:val="24"/>
        </w:rPr>
        <w:t xml:space="preserve">το τελευταίο κεφάλαιο προτάσεις </w:t>
      </w:r>
      <w:r>
        <w:rPr>
          <w:rFonts w:eastAsia="Times New Roman"/>
          <w:color w:val="212121"/>
          <w:szCs w:val="24"/>
        </w:rPr>
        <w:t>για το</w:t>
      </w:r>
      <w:r w:rsidRPr="00D96BED">
        <w:rPr>
          <w:rFonts w:eastAsia="Times New Roman"/>
          <w:color w:val="212121"/>
          <w:szCs w:val="24"/>
        </w:rPr>
        <w:t xml:space="preserve"> τι πρέπει να γίνει για να ολοκληρωθεί</w:t>
      </w:r>
      <w:r>
        <w:rPr>
          <w:rFonts w:eastAsia="Times New Roman"/>
          <w:color w:val="212121"/>
          <w:szCs w:val="24"/>
        </w:rPr>
        <w:t>,</w:t>
      </w:r>
      <w:r w:rsidRPr="00D96BED">
        <w:rPr>
          <w:rFonts w:eastAsia="Times New Roman"/>
          <w:color w:val="212121"/>
          <w:szCs w:val="24"/>
        </w:rPr>
        <w:t xml:space="preserve"> να αποτελέσει πραγματι</w:t>
      </w:r>
      <w:r w:rsidRPr="00D96BED">
        <w:rPr>
          <w:rFonts w:eastAsia="Times New Roman"/>
          <w:color w:val="212121"/>
          <w:szCs w:val="24"/>
        </w:rPr>
        <w:t>κά ένα αναπτυξιακό μέτρο</w:t>
      </w:r>
      <w:r>
        <w:rPr>
          <w:rFonts w:eastAsia="Times New Roman"/>
          <w:color w:val="212121"/>
          <w:szCs w:val="24"/>
        </w:rPr>
        <w:t>,</w:t>
      </w:r>
      <w:r w:rsidRPr="00D96BED">
        <w:rPr>
          <w:rFonts w:eastAsia="Times New Roman"/>
          <w:color w:val="212121"/>
          <w:szCs w:val="24"/>
        </w:rPr>
        <w:t xml:space="preserve"> να ισχύει για όλους</w:t>
      </w:r>
      <w:r>
        <w:rPr>
          <w:rFonts w:eastAsia="Times New Roman"/>
          <w:color w:val="212121"/>
          <w:szCs w:val="24"/>
        </w:rPr>
        <w:t xml:space="preserve">, </w:t>
      </w:r>
      <w:r w:rsidRPr="00D96BED">
        <w:rPr>
          <w:rFonts w:eastAsia="Times New Roman"/>
          <w:color w:val="212121"/>
          <w:szCs w:val="24"/>
        </w:rPr>
        <w:t>για τα νησιά</w:t>
      </w:r>
      <w:r>
        <w:rPr>
          <w:rFonts w:eastAsia="Times New Roman"/>
          <w:color w:val="212121"/>
          <w:szCs w:val="24"/>
        </w:rPr>
        <w:t>.</w:t>
      </w:r>
      <w:r w:rsidRPr="00D96BED">
        <w:rPr>
          <w:rFonts w:eastAsia="Times New Roman"/>
          <w:color w:val="212121"/>
          <w:szCs w:val="24"/>
        </w:rPr>
        <w:t xml:space="preserve"> Οπότε μέσα από αυτή</w:t>
      </w:r>
      <w:r>
        <w:rPr>
          <w:rFonts w:eastAsia="Times New Roman"/>
          <w:color w:val="212121"/>
          <w:szCs w:val="24"/>
        </w:rPr>
        <w:t>ν</w:t>
      </w:r>
      <w:r w:rsidRPr="00D96BED">
        <w:rPr>
          <w:rFonts w:eastAsia="Times New Roman"/>
          <w:color w:val="212121"/>
          <w:szCs w:val="24"/>
        </w:rPr>
        <w:t xml:space="preserve"> εδώ την επέκταση δεν θα έχουμε τέτοια προβλήματα</w:t>
      </w:r>
      <w:r>
        <w:rPr>
          <w:rFonts w:eastAsia="Times New Roman"/>
          <w:color w:val="212121"/>
          <w:szCs w:val="24"/>
        </w:rPr>
        <w:t>,</w:t>
      </w:r>
      <w:r w:rsidRPr="00D96BED">
        <w:rPr>
          <w:rFonts w:eastAsia="Times New Roman"/>
          <w:color w:val="212121"/>
          <w:szCs w:val="24"/>
        </w:rPr>
        <w:t xml:space="preserve"> να συμπεριλάβουμε και αυτό</w:t>
      </w:r>
      <w:r>
        <w:rPr>
          <w:rFonts w:eastAsia="Times New Roman"/>
          <w:color w:val="212121"/>
          <w:szCs w:val="24"/>
        </w:rPr>
        <w:t>ν,</w:t>
      </w:r>
      <w:r w:rsidRPr="00D96BED">
        <w:rPr>
          <w:rFonts w:eastAsia="Times New Roman"/>
          <w:color w:val="212121"/>
          <w:szCs w:val="24"/>
        </w:rPr>
        <w:t xml:space="preserve"> να συμπεριλάβουμε τον άλλο και τα λοιπά</w:t>
      </w:r>
      <w:r>
        <w:rPr>
          <w:rFonts w:eastAsia="Times New Roman"/>
          <w:color w:val="212121"/>
          <w:szCs w:val="24"/>
        </w:rPr>
        <w:t xml:space="preserve">. </w:t>
      </w:r>
    </w:p>
    <w:p w14:paraId="25E0A7D6"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color w:val="212121"/>
          <w:szCs w:val="24"/>
        </w:rPr>
        <w:t>Κ</w:t>
      </w:r>
      <w:r w:rsidRPr="00D96BED">
        <w:rPr>
          <w:rFonts w:eastAsia="Times New Roman"/>
          <w:color w:val="212121"/>
          <w:szCs w:val="24"/>
        </w:rPr>
        <w:t>αι αυτό μπορεί να γίνει σύντομα</w:t>
      </w:r>
      <w:r>
        <w:rPr>
          <w:rFonts w:eastAsia="Times New Roman"/>
          <w:color w:val="212121"/>
          <w:szCs w:val="24"/>
        </w:rPr>
        <w:t>,</w:t>
      </w:r>
      <w:r w:rsidRPr="00D96BED">
        <w:rPr>
          <w:rFonts w:eastAsia="Times New Roman"/>
          <w:color w:val="212121"/>
          <w:szCs w:val="24"/>
        </w:rPr>
        <w:t xml:space="preserve"> αν </w:t>
      </w:r>
      <w:r>
        <w:rPr>
          <w:rFonts w:eastAsia="Times New Roman"/>
          <w:color w:val="212121"/>
          <w:szCs w:val="24"/>
        </w:rPr>
        <w:t>προχωρήσουν οι π</w:t>
      </w:r>
      <w:r>
        <w:rPr>
          <w:rFonts w:eastAsia="Times New Roman"/>
          <w:color w:val="212121"/>
          <w:szCs w:val="24"/>
        </w:rPr>
        <w:t>ροσπάθειες του Υ</w:t>
      </w:r>
      <w:r w:rsidRPr="00D96BED">
        <w:rPr>
          <w:rFonts w:eastAsia="Times New Roman"/>
          <w:color w:val="212121"/>
          <w:szCs w:val="24"/>
        </w:rPr>
        <w:t>πουργείου</w:t>
      </w:r>
      <w:r>
        <w:rPr>
          <w:rFonts w:eastAsia="Times New Roman"/>
          <w:color w:val="212121"/>
          <w:szCs w:val="24"/>
        </w:rPr>
        <w:t xml:space="preserve"> -ειδικά της Γ</w:t>
      </w:r>
      <w:r w:rsidRPr="00D96BED">
        <w:rPr>
          <w:rFonts w:eastAsia="Times New Roman"/>
          <w:color w:val="212121"/>
          <w:szCs w:val="24"/>
        </w:rPr>
        <w:t xml:space="preserve">ραμματείας </w:t>
      </w:r>
      <w:r>
        <w:rPr>
          <w:rFonts w:eastAsia="Times New Roman"/>
          <w:color w:val="212121"/>
          <w:szCs w:val="24"/>
        </w:rPr>
        <w:t>της Νη</w:t>
      </w:r>
      <w:r>
        <w:rPr>
          <w:rFonts w:eastAsia="Times New Roman"/>
          <w:color w:val="212121"/>
          <w:szCs w:val="24"/>
        </w:rPr>
        <w:lastRenderedPageBreak/>
        <w:t>σιωτικής Πολιτικής και του Αναπληρωτή Υπουργού- σ</w:t>
      </w:r>
      <w:r w:rsidRPr="00D96BED">
        <w:rPr>
          <w:rFonts w:eastAsia="Times New Roman"/>
          <w:color w:val="212121"/>
          <w:szCs w:val="24"/>
        </w:rPr>
        <w:t xml:space="preserve">το να </w:t>
      </w:r>
      <w:r>
        <w:rPr>
          <w:rFonts w:eastAsia="Times New Roman"/>
          <w:color w:val="212121"/>
          <w:szCs w:val="24"/>
        </w:rPr>
        <w:t>συνδέσουμε το μεταφορικό ισοδύναμο με έναν</w:t>
      </w:r>
      <w:r w:rsidRPr="00D96BED">
        <w:rPr>
          <w:rFonts w:eastAsia="Times New Roman"/>
          <w:color w:val="212121"/>
          <w:szCs w:val="24"/>
        </w:rPr>
        <w:t xml:space="preserve"> συνολικό επανασχεδιασμό του ακτοπλοϊκού</w:t>
      </w:r>
      <w:r>
        <w:rPr>
          <w:rFonts w:eastAsia="Times New Roman"/>
          <w:color w:val="212121"/>
          <w:szCs w:val="24"/>
        </w:rPr>
        <w:t>, για το οποίο γίνεται μελέτη, α</w:t>
      </w:r>
      <w:r w:rsidRPr="00D96BED">
        <w:rPr>
          <w:rFonts w:eastAsia="Times New Roman"/>
          <w:color w:val="212121"/>
          <w:szCs w:val="24"/>
        </w:rPr>
        <w:t>ν το συνδέσουμε με την κατηγορι</w:t>
      </w:r>
      <w:r w:rsidRPr="00D96BED">
        <w:rPr>
          <w:rFonts w:eastAsia="Times New Roman"/>
          <w:color w:val="212121"/>
          <w:szCs w:val="24"/>
        </w:rPr>
        <w:t>οποίηση των νησιών</w:t>
      </w:r>
      <w:r>
        <w:rPr>
          <w:rFonts w:eastAsia="Times New Roman"/>
          <w:color w:val="212121"/>
          <w:szCs w:val="24"/>
        </w:rPr>
        <w:t>,</w:t>
      </w:r>
      <w:r w:rsidRPr="00D96BED">
        <w:rPr>
          <w:rFonts w:eastAsia="Times New Roman"/>
          <w:color w:val="212121"/>
          <w:szCs w:val="24"/>
        </w:rPr>
        <w:t xml:space="preserve"> αν το συνδέσουμε με τις απαιτήσεις που πρέπει να έχει και τις τροποποι</w:t>
      </w:r>
      <w:r>
        <w:rPr>
          <w:rFonts w:eastAsia="Times New Roman"/>
          <w:color w:val="212121"/>
          <w:szCs w:val="24"/>
        </w:rPr>
        <w:t xml:space="preserve">ήσεις που πρέπει να έχει η χώρα, ώστε </w:t>
      </w:r>
      <w:r w:rsidRPr="00D96BED">
        <w:rPr>
          <w:rFonts w:eastAsia="Times New Roman"/>
          <w:color w:val="212121"/>
          <w:szCs w:val="24"/>
        </w:rPr>
        <w:t>να πετύχει στην Ευρωπαϊκή Ένωση</w:t>
      </w:r>
      <w:r>
        <w:rPr>
          <w:rFonts w:eastAsia="Times New Roman"/>
          <w:color w:val="212121"/>
          <w:szCs w:val="24"/>
        </w:rPr>
        <w:t>, όσον αφορά σ</w:t>
      </w:r>
      <w:r w:rsidRPr="00D96BED">
        <w:rPr>
          <w:rFonts w:eastAsia="Times New Roman"/>
          <w:color w:val="212121"/>
          <w:szCs w:val="24"/>
        </w:rPr>
        <w:t>τις πολιτικές της στις θαλάσσιες μεταφορές και στη νησιωτική πολιτική</w:t>
      </w:r>
      <w:r>
        <w:rPr>
          <w:rFonts w:eastAsia="Times New Roman"/>
          <w:color w:val="212121"/>
          <w:szCs w:val="24"/>
        </w:rPr>
        <w:t>.</w:t>
      </w:r>
    </w:p>
    <w:p w14:paraId="25E0A7D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αυτά βέβ</w:t>
      </w:r>
      <w:r>
        <w:rPr>
          <w:rFonts w:eastAsia="Times New Roman" w:cs="Times New Roman"/>
          <w:szCs w:val="24"/>
        </w:rPr>
        <w:t xml:space="preserve">αια -επιτρέψτε μου την παρένθεση- μην περιμένουμε να γίνουν με άλλη κυβέρνηση, παρά μόνο με </w:t>
      </w:r>
      <w:r>
        <w:rPr>
          <w:rFonts w:eastAsia="Times New Roman" w:cs="Times New Roman"/>
          <w:szCs w:val="24"/>
        </w:rPr>
        <w:t xml:space="preserve">Κυβέρνηση </w:t>
      </w:r>
      <w:r>
        <w:rPr>
          <w:rFonts w:eastAsia="Times New Roman" w:cs="Times New Roman"/>
          <w:szCs w:val="24"/>
        </w:rPr>
        <w:t>του ΣΥΡΙΖΑ. Αυτό το έχετε καταλάβει.</w:t>
      </w:r>
    </w:p>
    <w:p w14:paraId="25E0A7D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Επιτρέψτε μου στον χρόνο που μου απομένει να απαντήσω και για το θέμα του ΦΠΑ.</w:t>
      </w:r>
    </w:p>
    <w:p w14:paraId="25E0A7D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είπε ο κ</w:t>
      </w:r>
      <w:r>
        <w:rPr>
          <w:rFonts w:eastAsia="Times New Roman" w:cs="Times New Roman"/>
          <w:szCs w:val="24"/>
        </w:rPr>
        <w:t>ύριος</w:t>
      </w:r>
      <w:r>
        <w:rPr>
          <w:rFonts w:eastAsia="Times New Roman" w:cs="Times New Roman"/>
          <w:szCs w:val="24"/>
        </w:rPr>
        <w:t xml:space="preserve"> Υπουργός, επιτρέψτε μ</w:t>
      </w:r>
      <w:r>
        <w:rPr>
          <w:rFonts w:eastAsia="Times New Roman" w:cs="Times New Roman"/>
          <w:szCs w:val="24"/>
        </w:rPr>
        <w:t xml:space="preserve">ου να το επαναλάβω: Εμείς για τα νησιά μας θέλουμε και το μεταφορικό ισοδύναμο και τον ΦΠΑ. Το μεταφορικό ισοδύναμο -και γι’ αυτό δώσαμε ιδιαίτερο βάρος- είναι το κύριο μέτρο που έρχεται να απαντήσει στον πρώτο λόγο απομόνωσης των νησιών, που είναι οι </w:t>
      </w:r>
      <w:r>
        <w:rPr>
          <w:rFonts w:eastAsia="Times New Roman" w:cs="Times New Roman"/>
          <w:szCs w:val="24"/>
        </w:rPr>
        <w:lastRenderedPageBreak/>
        <w:t>δυσκ</w:t>
      </w:r>
      <w:r>
        <w:rPr>
          <w:rFonts w:eastAsia="Times New Roman" w:cs="Times New Roman"/>
          <w:szCs w:val="24"/>
        </w:rPr>
        <w:t xml:space="preserve">ολίες στις μεταφορές. Αυτός είναι ο πρώτος λόγος απομόνωσης των νησιών. </w:t>
      </w:r>
    </w:p>
    <w:p w14:paraId="25E0A7D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χρειάζονται και άλλα μέτρα: φορολογικά, στην υγεία, στην παιδεία, στις υπηρεσίες. Αν δεν έχεις ιδιαίτερες πολιτικές για τα νησιά, δεν πρόκειται να άρεις τις διαφορές</w:t>
      </w:r>
      <w:r>
        <w:rPr>
          <w:rFonts w:eastAsia="Times New Roman" w:cs="Times New Roman"/>
          <w:szCs w:val="24"/>
        </w:rPr>
        <w:t xml:space="preserve"> που υπάρχουν.</w:t>
      </w:r>
    </w:p>
    <w:p w14:paraId="25E0A7D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Επομένως, ο ΦΠΑ είναι ένα από τα μέτρα αυτά και θα ενταχθεί στο πλαίσιο των φορολογικών μέτρων. Επειδή, όμως, μου αρέσει να λέω παραδείγματα πρακτικά, για να σας δώσω να καταλάβετε, σας λέω το εξής: Όπως είπε και ο Υπουργός, στα νησιά στα οπ</w:t>
      </w:r>
      <w:r>
        <w:rPr>
          <w:rFonts w:eastAsia="Times New Roman" w:cs="Times New Roman"/>
          <w:szCs w:val="24"/>
        </w:rPr>
        <w:t xml:space="preserve">οία έχουμε μειωμένο συντελεστή ΦΠΑ αυτήν τη στιγμή -και δεν ήταν 6%, κύριε </w:t>
      </w:r>
      <w:proofErr w:type="spellStart"/>
      <w:r>
        <w:rPr>
          <w:rFonts w:eastAsia="Times New Roman" w:cs="Times New Roman"/>
          <w:szCs w:val="24"/>
        </w:rPr>
        <w:t>Αμυρά</w:t>
      </w:r>
      <w:proofErr w:type="spellEnd"/>
      <w:r>
        <w:rPr>
          <w:rFonts w:eastAsia="Times New Roman" w:cs="Times New Roman"/>
          <w:szCs w:val="24"/>
        </w:rPr>
        <w:t>, 30% είναι ο μειωμένος συντελεστής σε όλες τις κατηγορίες-, στα πέντε νησιά του μεταναστευτικού, που έχουν μειωμένους συντελεστές ΦΠΑ, έχουμε αυξημένες τιμές σε προϊόντα. Τι θ</w:t>
      </w:r>
      <w:r>
        <w:rPr>
          <w:rFonts w:eastAsia="Times New Roman" w:cs="Times New Roman"/>
          <w:szCs w:val="24"/>
        </w:rPr>
        <w:t xml:space="preserve">έλω να πω με αυτό; Το όφελος από το μεταφορικό ισοδύναμο πάει κατευθείαν στον νησιώτη, πάει στον λογαριασμό του. Η εφαρμογή του μειωμένου συντελεστή ΦΠΑ έως τώρα, έχει στρεβλώσεις και χρειάζεται διορθώσεις, </w:t>
      </w:r>
      <w:proofErr w:type="spellStart"/>
      <w:r>
        <w:rPr>
          <w:rFonts w:eastAsia="Times New Roman" w:cs="Times New Roman"/>
          <w:szCs w:val="24"/>
        </w:rPr>
        <w:t>εξορθολογισμό</w:t>
      </w:r>
      <w:proofErr w:type="spellEnd"/>
      <w:r>
        <w:rPr>
          <w:rFonts w:eastAsia="Times New Roman" w:cs="Times New Roman"/>
          <w:szCs w:val="24"/>
        </w:rPr>
        <w:t>. Έτσι πρέπει να το δούμε.</w:t>
      </w:r>
    </w:p>
    <w:p w14:paraId="25E0A7D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w:t>
      </w:r>
      <w:r>
        <w:rPr>
          <w:rFonts w:eastAsia="Times New Roman" w:cs="Times New Roman"/>
          <w:szCs w:val="24"/>
        </w:rPr>
        <w:t xml:space="preserve">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25E0A7D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25E0A7D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Με αυτό που σας είπα πριν, αποδεικνύεται ότι δεν πάει στον νησιώτη, δεν πάει στον καταναλωτή. Και ξέρετε ποιο είναι το κύριο επιχείρημα όλων των επιχειρήσεω</w:t>
      </w:r>
      <w:r>
        <w:rPr>
          <w:rFonts w:eastAsia="Times New Roman" w:cs="Times New Roman"/>
          <w:szCs w:val="24"/>
        </w:rPr>
        <w:t xml:space="preserve">ν; Ότι έχουν αυξημένα μεταφορικά. Τώρα, με το μεταφορικό ισοδύναμο, ας μας πουν γιατί έχουν αυξημένες τιμές, αφού τα μεταφορικά των εμπορευμάτων εκ των πραγμάτων έχουν εξισωθεί; </w:t>
      </w:r>
    </w:p>
    <w:p w14:paraId="25E0A7D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Πρέπει -τελειώνω με αυτό, κύριε Πρόεδρε- να δούμε και την εφαρμογή του μεταφο</w:t>
      </w:r>
      <w:r>
        <w:rPr>
          <w:rFonts w:eastAsia="Times New Roman" w:cs="Times New Roman"/>
          <w:szCs w:val="24"/>
        </w:rPr>
        <w:t>ρικού ισοδύναμου στα καύσιμα. Ποιος μπορούσε να υποψιαστεί ή να τολμήσει να πει ότι τα καύσιμα στα νησιά μπορούν να μειωθούν και να έχουν σχεδόν την ίδια τιμή με τα καύσιμα στην Αττική; Και όμως αυτό γίνεται με το μεταφορικό ισοδύναμο, το οποίο εφαρμόζεται</w:t>
      </w:r>
      <w:r>
        <w:rPr>
          <w:rFonts w:eastAsia="Times New Roman" w:cs="Times New Roman"/>
          <w:szCs w:val="24"/>
        </w:rPr>
        <w:t xml:space="preserve"> πιλοτικά στα τριάντα τρία νησιά. </w:t>
      </w:r>
    </w:p>
    <w:p w14:paraId="25E0A7E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κύριε Πρόεδρε, θα ήθελα να επαναλάβω -γιατί αυτό είναι το σημαντικό- ότι είναι σε εξέλιξη το μεταφορικό ισοδύναμο. Συνέχεια θα βελτιώνεται. Σήμερα με έξι βελτιώσεις, </w:t>
      </w:r>
      <w:r>
        <w:rPr>
          <w:rFonts w:eastAsia="Times New Roman" w:cs="Times New Roman"/>
          <w:szCs w:val="24"/>
        </w:rPr>
        <w:lastRenderedPageBreak/>
        <w:t>αύριο, μεθαύριο με περισσότερες και στη δ</w:t>
      </w:r>
      <w:r>
        <w:rPr>
          <w:rFonts w:eastAsia="Times New Roman" w:cs="Times New Roman"/>
          <w:szCs w:val="24"/>
        </w:rPr>
        <w:t>εύτερη τετραετία του ΣΥΡΙΖΑ με πολύ περισσότερες ακόμα, ώστε να φτάσουμε στο σημείο οι ευκαιρίες των νησιωτών να είναι ίδιες με αυτές των υπόλοιπων συμπατριωτών μας.</w:t>
      </w:r>
    </w:p>
    <w:p w14:paraId="25E0A7E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5E0A7E2" w14:textId="77777777" w:rsidR="00464F64" w:rsidRDefault="00160710">
      <w:pPr>
        <w:spacing w:line="600" w:lineRule="auto"/>
        <w:ind w:firstLine="720"/>
        <w:contextualSpacing/>
        <w:jc w:val="both"/>
        <w:rPr>
          <w:rFonts w:eastAsia="Times New Roman" w:cs="Times New Roman"/>
          <w:szCs w:val="24"/>
        </w:rPr>
      </w:pPr>
      <w:r w:rsidRPr="00BC6FF8">
        <w:rPr>
          <w:rFonts w:eastAsia="Times New Roman" w:cs="Times New Roman"/>
          <w:b/>
          <w:szCs w:val="24"/>
        </w:rPr>
        <w:t>ΠΡΟΕΔΡΕΥΩΝ (Νικήτας Κακλαμάνης):</w:t>
      </w:r>
      <w:r>
        <w:rPr>
          <w:rFonts w:eastAsia="Times New Roman" w:cs="Times New Roman"/>
          <w:szCs w:val="24"/>
        </w:rPr>
        <w:t xml:space="preserve"> Τον λόγο έχει ο κ. Γκιουλέκας, Βουλευτής Α΄ Θε</w:t>
      </w:r>
      <w:r>
        <w:rPr>
          <w:rFonts w:eastAsia="Times New Roman" w:cs="Times New Roman"/>
          <w:szCs w:val="24"/>
        </w:rPr>
        <w:t>σσαλονίκης της Νέας Δημοκρατίας.</w:t>
      </w:r>
    </w:p>
    <w:p w14:paraId="25E0A7E3" w14:textId="77777777" w:rsidR="00464F64" w:rsidRDefault="00160710">
      <w:pPr>
        <w:spacing w:line="600" w:lineRule="auto"/>
        <w:ind w:firstLine="720"/>
        <w:contextualSpacing/>
        <w:jc w:val="both"/>
        <w:rPr>
          <w:rFonts w:eastAsia="Times New Roman" w:cs="Times New Roman"/>
          <w:szCs w:val="24"/>
        </w:rPr>
      </w:pPr>
      <w:r w:rsidRPr="00BC6FF8">
        <w:rPr>
          <w:rFonts w:eastAsia="Times New Roman" w:cs="Times New Roman"/>
          <w:b/>
          <w:szCs w:val="24"/>
        </w:rPr>
        <w:t>ΚΩΝΣΤΑΝΤΙΝΟΣ ΓΚΙΟΥΛΕΚΑΣ:</w:t>
      </w:r>
      <w:r>
        <w:rPr>
          <w:rFonts w:eastAsia="Times New Roman" w:cs="Times New Roman"/>
          <w:b/>
          <w:szCs w:val="24"/>
        </w:rPr>
        <w:t xml:space="preserve"> </w:t>
      </w:r>
      <w:r>
        <w:rPr>
          <w:rFonts w:eastAsia="Times New Roman" w:cs="Times New Roman"/>
          <w:szCs w:val="24"/>
        </w:rPr>
        <w:t xml:space="preserve">Κυρίες και κύριοι συνάδελφοι, έβλεπα προηγουμένως τα κυβερνητικά έδρανα. Πήραν τον λόγο για να υποστηρίξουν τροπολογίες δύο κυβερνητικά στελέχη, ο κ. </w:t>
      </w:r>
      <w:proofErr w:type="spellStart"/>
      <w:r>
        <w:rPr>
          <w:rFonts w:eastAsia="Times New Roman" w:cs="Times New Roman"/>
          <w:szCs w:val="24"/>
        </w:rPr>
        <w:t>Πολάκης</w:t>
      </w:r>
      <w:proofErr w:type="spellEnd"/>
      <w:r>
        <w:rPr>
          <w:rFonts w:eastAsia="Times New Roman" w:cs="Times New Roman"/>
          <w:szCs w:val="24"/>
        </w:rPr>
        <w:t xml:space="preserve"> και ο κ. Σαντορινιός. Άκουσα τα θέματα π</w:t>
      </w:r>
      <w:r>
        <w:rPr>
          <w:rFonts w:eastAsia="Times New Roman" w:cs="Times New Roman"/>
          <w:szCs w:val="24"/>
        </w:rPr>
        <w:t>ου έθιξαν. Κα</w:t>
      </w:r>
      <w:r>
        <w:rPr>
          <w:rFonts w:eastAsia="Times New Roman" w:cs="Times New Roman"/>
          <w:szCs w:val="24"/>
        </w:rPr>
        <w:t>μ</w:t>
      </w:r>
      <w:r>
        <w:rPr>
          <w:rFonts w:eastAsia="Times New Roman" w:cs="Times New Roman"/>
          <w:szCs w:val="24"/>
        </w:rPr>
        <w:t xml:space="preserve">μία σχέση με το παρόν νομοσχέδιο. Εντελώς άσχετα. Και βεβαίως αναρωτιέμαι: Τόση πολιτική υποκρισία; </w:t>
      </w:r>
    </w:p>
    <w:p w14:paraId="25E0A7E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στην αιτιολογική έκθεση του νομοσχεδίου που καταθέσατε, αναφέρεται ότι πρέπει επιτέλους αυτό το κακό που συνέβαινε με τις τροπ</w:t>
      </w:r>
      <w:r>
        <w:rPr>
          <w:rFonts w:eastAsia="Times New Roman" w:cs="Times New Roman"/>
          <w:szCs w:val="24"/>
        </w:rPr>
        <w:t xml:space="preserve">ολογίες και την κακή νομοθέτηση να το απαλείψουμε. Εσείς, στο ίδιο νομοσχέδιο που συζητείται ακριβώς για να πολεμήσετε αυτήν την παθογένεια, έρχεστε με </w:t>
      </w:r>
      <w:r>
        <w:rPr>
          <w:rFonts w:eastAsia="Times New Roman" w:cs="Times New Roman"/>
          <w:szCs w:val="24"/>
        </w:rPr>
        <w:lastRenderedPageBreak/>
        <w:t xml:space="preserve">τους συναδέλφους σας στην Κυβέρνηση και υποστηρίζετε άσχετες με αυτό τροπολογίες. </w:t>
      </w:r>
    </w:p>
    <w:p w14:paraId="25E0A7E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Αυτό πώς λέγεται, κυρ</w:t>
      </w:r>
      <w:r>
        <w:rPr>
          <w:rFonts w:eastAsia="Times New Roman" w:cs="Times New Roman"/>
          <w:szCs w:val="24"/>
        </w:rPr>
        <w:t>ίες και κύριοι συνάδελφοι; Πολιτική υποκρισία. Πώς λέγεται αυτό, όταν ξαφνικά εσείς, που λέγατε -και μάλιστα το έλεγε και ο Πρόεδρος της Βουλής- ότι οι πράξεις νομοθετικού περιεχομένου είναι χούντα με κοινοβουλευτικό μανδύα και κατακεραυνώνατε τις προηγούμ</w:t>
      </w:r>
      <w:r>
        <w:rPr>
          <w:rFonts w:eastAsia="Times New Roman" w:cs="Times New Roman"/>
          <w:szCs w:val="24"/>
        </w:rPr>
        <w:t xml:space="preserve">ενες κυβερνήσεις, τα πρώτα χρόνια, </w:t>
      </w:r>
      <w:r w:rsidRPr="00170233">
        <w:rPr>
          <w:rFonts w:eastAsia="Times New Roman" w:cs="Times New Roman"/>
          <w:szCs w:val="24"/>
        </w:rPr>
        <w:t>επιτρέψτε μου, πολιτικά</w:t>
      </w:r>
      <w:r>
        <w:rPr>
          <w:rFonts w:eastAsia="Times New Roman" w:cs="Times New Roman"/>
          <w:szCs w:val="24"/>
        </w:rPr>
        <w:t xml:space="preserve"> δεν έχετε αφήσει τίποτα που δεν το έχετε κάνει με πράξεις πολιτικού περιεχομένου; Και μετά το αντικαταστήσατε με τροπολογίες και φέρνετε σωρηδόν τις τροπολογίες σε όλα τα νομοσχέδια, ενώ εσείς λέγα</w:t>
      </w:r>
      <w:r>
        <w:rPr>
          <w:rFonts w:eastAsia="Times New Roman" w:cs="Times New Roman"/>
          <w:szCs w:val="24"/>
        </w:rPr>
        <w:t xml:space="preserve">τε ότι όλα αυτά ήταν οι παθογένειες του παλιού πολιτικού συστήματος το οποίο έρχεστε να διορθώσετε. </w:t>
      </w:r>
    </w:p>
    <w:p w14:paraId="25E0A7E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μπορεί κανείς να διαφωνήσει. Πράγματι, αυτά που λέτε στην αιτιολογική έκθεση για την πολυνομία, για τις ασάφειες όντως υπάρχουν. Χρειάζε</w:t>
      </w:r>
      <w:r>
        <w:rPr>
          <w:rFonts w:eastAsia="Times New Roman" w:cs="Times New Roman"/>
          <w:szCs w:val="24"/>
        </w:rPr>
        <w:t xml:space="preserve">ται κωδικοποίηση όντως στην ελληνική νομοθεσία.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εδώ μέσα. Γι’ αυτό μίλησα για πολιτική υποκρισία. Εσείς όλα αυτά τα είχατε πει «αυταπάτες» στην αρχή. Ο κ. Τσίπρας από αυτό εδώ </w:t>
      </w:r>
      <w:r>
        <w:rPr>
          <w:rFonts w:eastAsia="Times New Roman" w:cs="Times New Roman"/>
          <w:szCs w:val="24"/>
        </w:rPr>
        <w:lastRenderedPageBreak/>
        <w:t>το Βήμα γύρισε και μας είπε: «Ξέρετε, είχαμε αυταπάτες». Ε</w:t>
      </w:r>
      <w:r>
        <w:rPr>
          <w:rFonts w:eastAsia="Times New Roman" w:cs="Times New Roman"/>
          <w:szCs w:val="24"/>
        </w:rPr>
        <w:t xml:space="preserve">μείς το λέμε κάπως αλλιώς: πολιτική εξαπάτηση. Περί πολιτικής απάτης επρόκειτο. </w:t>
      </w:r>
    </w:p>
    <w:p w14:paraId="25E0A7E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Για ό,τι έχετε πει, έχετε κάνει ακριβώς το αντίθετο. Να θυμίσω έτσι πάρα πολύ γρήγορα: Θα σκίζατε τα μνημόνια. </w:t>
      </w:r>
      <w:r>
        <w:rPr>
          <w:rFonts w:eastAsia="Times New Roman" w:cs="Times New Roman"/>
          <w:szCs w:val="24"/>
        </w:rPr>
        <w:t>Δυο-</w:t>
      </w:r>
      <w:r>
        <w:rPr>
          <w:rFonts w:eastAsia="Times New Roman" w:cs="Times New Roman"/>
          <w:szCs w:val="24"/>
        </w:rPr>
        <w:t>δυο τα ψηφίζατε. Θα καταργούσατε τον ΕΝΦΙΑ. Τον αυξήσατε. Θα</w:t>
      </w:r>
      <w:r>
        <w:rPr>
          <w:rFonts w:eastAsia="Times New Roman" w:cs="Times New Roman"/>
          <w:szCs w:val="24"/>
        </w:rPr>
        <w:t xml:space="preserve"> αποκαθιστούσατε τις συντάξεις. Τις ρημάξατε. Θα ανεβάζατε τον βασικό μισθό στα 751 ευρώ. Τον πήγατε στα 350 ευρώ. Η «γενιά των 350 ευρώ», η περήφανη γενιά του ΣΥΡΙΖΑ, των ΑΝΕΛ και του Αλέξη Τσίπρα!</w:t>
      </w:r>
    </w:p>
    <w:p w14:paraId="25E0A7E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έρχεστε ξαφνικά πάλι να νομοθετήσετε και λέει η </w:t>
      </w:r>
      <w:r>
        <w:rPr>
          <w:rFonts w:eastAsia="Times New Roman" w:cs="Times New Roman"/>
          <w:szCs w:val="24"/>
        </w:rPr>
        <w:t>αιτιολογική έκθεση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ότι η πολυνομία, οι επικαλύψεις, οι ασάφειες κ.λπ. ρίχνουν βαριά τη σκιά τους στην ασφάλεια του δικαίου. Βεβαίως. Τι κάνουμε όμως τώρα; </w:t>
      </w:r>
      <w:proofErr w:type="spellStart"/>
      <w:r>
        <w:rPr>
          <w:rFonts w:eastAsia="Times New Roman" w:cs="Times New Roman"/>
          <w:szCs w:val="24"/>
        </w:rPr>
        <w:t>Επανασυστήνετε</w:t>
      </w:r>
      <w:proofErr w:type="spellEnd"/>
      <w:r>
        <w:rPr>
          <w:rFonts w:eastAsia="Times New Roman" w:cs="Times New Roman"/>
          <w:szCs w:val="24"/>
        </w:rPr>
        <w:t xml:space="preserve"> λέτε μια Επιτροπή Κωδικοποίησης, γιατί χρειάζεται. Ασφαλώς χρειάζετα</w:t>
      </w:r>
      <w:r>
        <w:rPr>
          <w:rFonts w:eastAsia="Times New Roman" w:cs="Times New Roman"/>
          <w:szCs w:val="24"/>
        </w:rPr>
        <w:t>ι. Υπήρχε όμως; Υπήρχε. Πότε συγκροτήθηκε; Το 2003. Μάλιστα με νόμο το 2004 της ανατέθηκαν αρμοδιότητες σε δεκαεννέα τομείς και μετά με νόμο το 2012 συγκρο</w:t>
      </w:r>
      <w:r>
        <w:rPr>
          <w:rFonts w:eastAsia="Times New Roman" w:cs="Times New Roman"/>
          <w:szCs w:val="24"/>
        </w:rPr>
        <w:lastRenderedPageBreak/>
        <w:t>τήθηκε η Επιτροπή Κωδικοποιήσεων και Αναμόρφωσης του Δικαίου. Με νόμο του 2013 επανήλθαμε στην ΚΕΚ. Ά</w:t>
      </w:r>
      <w:r>
        <w:rPr>
          <w:rFonts w:eastAsia="Times New Roman" w:cs="Times New Roman"/>
          <w:szCs w:val="24"/>
        </w:rPr>
        <w:t>ρα έρχεστε εσείς τώρα να συγκροτήσετε μία Επιτροπή Κωδικοποίησης, η οποία υπήρχε.</w:t>
      </w:r>
    </w:p>
    <w:p w14:paraId="25E0A7E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κυρίες και κύριοι συνάδελφοι, η παρούσα Κυβέρνηση που συμπληρώνει </w:t>
      </w:r>
      <w:r>
        <w:rPr>
          <w:rFonts w:eastAsia="Times New Roman" w:cs="Times New Roman"/>
          <w:szCs w:val="24"/>
        </w:rPr>
        <w:t>τεσσερισ</w:t>
      </w:r>
      <w:r>
        <w:rPr>
          <w:rFonts w:eastAsia="Times New Roman" w:cs="Times New Roman"/>
          <w:szCs w:val="24"/>
        </w:rPr>
        <w:t>ή</w:t>
      </w:r>
      <w:r>
        <w:rPr>
          <w:rFonts w:eastAsia="Times New Roman" w:cs="Times New Roman"/>
          <w:szCs w:val="24"/>
        </w:rPr>
        <w:t xml:space="preserve">μισι </w:t>
      </w:r>
      <w:r>
        <w:rPr>
          <w:rFonts w:eastAsia="Times New Roman" w:cs="Times New Roman"/>
          <w:szCs w:val="24"/>
        </w:rPr>
        <w:t>χρόνια ζωής, δεν έκανε ούτε μία κωδικοποίηση. Την κωδικοποίηση του 2015 την εί</w:t>
      </w:r>
      <w:r>
        <w:rPr>
          <w:rFonts w:eastAsia="Times New Roman" w:cs="Times New Roman"/>
          <w:szCs w:val="24"/>
        </w:rPr>
        <w:t>χε κάνει για θέματα που είχαν αποφασιστεί νωρίτερα. Την βρήκε έτοιμη, δηλαδή, και απλώς την ψήφισε. Όλες οι κωδικοποιήσεις που έχουν γίνει, έγιναν πριν από αυτήν την Κυβέρνηση.</w:t>
      </w:r>
    </w:p>
    <w:p w14:paraId="25E0A7E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σήμερα η Κυβέρνηση και διαπιστώνει την ανάγκη -αποχωρώντας φυσικά, στο τέλος του πολιτικού της βίου- να πει ότι πρέπει να συγκροτήσουμε μία επιτροπή κωδικοποίησης. Και όχι μόνον αυτό. Το φοβερό είναι ότι φροντίσατε τώρα, στην αποχώρησή σας, να </w:t>
      </w:r>
      <w:r>
        <w:rPr>
          <w:rFonts w:eastAsia="Times New Roman" w:cs="Times New Roman"/>
          <w:szCs w:val="24"/>
        </w:rPr>
        <w:t xml:space="preserve">διορίσετε και τα μέλη της </w:t>
      </w:r>
      <w:r>
        <w:rPr>
          <w:rFonts w:eastAsia="Times New Roman" w:cs="Times New Roman"/>
          <w:szCs w:val="24"/>
        </w:rPr>
        <w:t xml:space="preserve">επιτροπής </w:t>
      </w:r>
      <w:r>
        <w:rPr>
          <w:rFonts w:eastAsia="Times New Roman" w:cs="Times New Roman"/>
          <w:szCs w:val="24"/>
        </w:rPr>
        <w:t xml:space="preserve">αυτής από τον Σεπτέμβριο, προκειμένου να τα βρει η επόμενη κυβέρνηση έτοιμα. Αν είναι δυνατόν! Αν αυτά δεν λέγονται πολιτική υποκρισία, τότε πραγματικά τι λέγεται πολιτική υποκρισία; </w:t>
      </w:r>
    </w:p>
    <w:p w14:paraId="25E0A7E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χειρότερο απ’ όλα είναι ότι ε</w:t>
      </w:r>
      <w:r>
        <w:rPr>
          <w:rFonts w:eastAsia="Times New Roman" w:cs="Times New Roman"/>
          <w:szCs w:val="24"/>
        </w:rPr>
        <w:t xml:space="preserve">σείς οι ίδιοι είχατε </w:t>
      </w:r>
      <w:proofErr w:type="spellStart"/>
      <w:r>
        <w:rPr>
          <w:rFonts w:eastAsia="Times New Roman" w:cs="Times New Roman"/>
          <w:szCs w:val="24"/>
        </w:rPr>
        <w:t>επανανομοθετήσει</w:t>
      </w:r>
      <w:proofErr w:type="spellEnd"/>
      <w:r>
        <w:rPr>
          <w:rFonts w:eastAsia="Times New Roman" w:cs="Times New Roman"/>
          <w:szCs w:val="24"/>
        </w:rPr>
        <w:t>. Ο ν</w:t>
      </w:r>
      <w:r>
        <w:rPr>
          <w:rFonts w:eastAsia="Times New Roman" w:cs="Times New Roman"/>
          <w:szCs w:val="24"/>
        </w:rPr>
        <w:t>.</w:t>
      </w:r>
      <w:r>
        <w:rPr>
          <w:rFonts w:eastAsia="Times New Roman" w:cs="Times New Roman"/>
          <w:szCs w:val="24"/>
        </w:rPr>
        <w:t xml:space="preserve">4336/2015 τι προέβλεπε; Την εκπόνηση ενός μακροπρόθεσμου σχεδίου κωδικοποίησης των κυριότερων νομοθεσιών. Δικός σας νόμος. Δεν ίσχυσε. Μετά ήρθε άλλος νόμος, ο </w:t>
      </w:r>
      <w:r>
        <w:rPr>
          <w:rFonts w:eastAsia="Times New Roman" w:cs="Times New Roman"/>
          <w:szCs w:val="24"/>
        </w:rPr>
        <w:t>ν.</w:t>
      </w:r>
      <w:r>
        <w:rPr>
          <w:rFonts w:eastAsia="Times New Roman" w:cs="Times New Roman"/>
          <w:szCs w:val="24"/>
        </w:rPr>
        <w:t>4396/2016. Τι προέβλεπε; Εκπόνηση σχεδίου εθνικής σ</w:t>
      </w:r>
      <w:r>
        <w:rPr>
          <w:rFonts w:eastAsia="Times New Roman" w:cs="Times New Roman"/>
          <w:szCs w:val="24"/>
        </w:rPr>
        <w:t>τρατηγικής για την εσωτερική συνοχή του δικαίου</w:t>
      </w:r>
      <w:r w:rsidRPr="00410EDA">
        <w:rPr>
          <w:rFonts w:eastAsia="Times New Roman" w:cs="Times New Roman"/>
          <w:b/>
          <w:szCs w:val="24"/>
        </w:rPr>
        <w:t xml:space="preserve">. </w:t>
      </w:r>
      <w:r w:rsidRPr="00170233">
        <w:rPr>
          <w:rFonts w:eastAsia="Times New Roman" w:cs="Times New Roman"/>
          <w:szCs w:val="24"/>
        </w:rPr>
        <w:t>Ούτε αυτό.</w:t>
      </w:r>
      <w:r>
        <w:rPr>
          <w:rFonts w:eastAsia="Times New Roman" w:cs="Times New Roman"/>
          <w:szCs w:val="24"/>
        </w:rPr>
        <w:t xml:space="preserve"> Τελικά, η Κεντρική Επιτροπή Κωδικοποίησης </w:t>
      </w:r>
      <w:proofErr w:type="spellStart"/>
      <w:r>
        <w:rPr>
          <w:rFonts w:eastAsia="Times New Roman" w:cs="Times New Roman"/>
          <w:szCs w:val="24"/>
        </w:rPr>
        <w:t>επανασυγκροτήθηκε</w:t>
      </w:r>
      <w:proofErr w:type="spellEnd"/>
      <w:r>
        <w:rPr>
          <w:rFonts w:eastAsia="Times New Roman" w:cs="Times New Roman"/>
          <w:szCs w:val="24"/>
        </w:rPr>
        <w:t xml:space="preserve"> το 2018 με απόφαση του Πρωθυπουργού από τον Ιούλιο του 2018. Και έρχεστε τώρα και λέτε ότι είναι άμεση ανάγκη να επανασχεδιάσουμε αυτήν </w:t>
      </w:r>
      <w:r>
        <w:rPr>
          <w:rFonts w:eastAsia="Times New Roman" w:cs="Times New Roman"/>
          <w:szCs w:val="24"/>
        </w:rPr>
        <w:t xml:space="preserve">την Κεντρική Επιτροπή Κωδικοποίησης. Προφανώς θέλετε να σας αναγνωριστεί ότι τα κάνετε αυτά λόγω πολιτικής συνέπειας. Γι’ αυτό μίλησα για πολιτική εξαπάτηση. </w:t>
      </w:r>
    </w:p>
    <w:p w14:paraId="25E0A7E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δεύτερο κεφάλαιο του νομοσχεδίου, εκεί και αν μπορεί κανείς να βγάλει άκρη για το τι </w:t>
      </w:r>
      <w:r>
        <w:rPr>
          <w:rFonts w:eastAsia="Times New Roman" w:cs="Times New Roman"/>
          <w:szCs w:val="24"/>
        </w:rPr>
        <w:t>ακριβώς σκέφτεστε και τι επιχειρείτε να κάνετε. Παραβιάζετε κατάφωρα τα δικαιώματα μιας επιτροπής που συστάθηκε για να διασφαλίσει τα ανθρώπινα δικαιώματα. Έρχεστε και τροποποιείτε τη σύνθεση της επι</w:t>
      </w:r>
      <w:r>
        <w:rPr>
          <w:rFonts w:eastAsia="Times New Roman" w:cs="Times New Roman"/>
          <w:szCs w:val="24"/>
        </w:rPr>
        <w:lastRenderedPageBreak/>
        <w:t>τροπής χωρίς να έχετε αυτό το δικαίωμα. Μάλιστα ο ίδιος ο</w:t>
      </w:r>
      <w:r>
        <w:rPr>
          <w:rFonts w:eastAsia="Times New Roman" w:cs="Times New Roman"/>
          <w:szCs w:val="24"/>
        </w:rPr>
        <w:t xml:space="preserve"> πρόεδρός της παραιτείται σε ένδειξη διαμαρτυρίας γι’ αυτήν την ωμή παρέμβαση που κάνετε και λέει μάλιστα ότι αυτά αντίκεινται στις Αρχές των </w:t>
      </w:r>
      <w:proofErr w:type="spellStart"/>
      <w:r>
        <w:rPr>
          <w:rFonts w:eastAsia="Times New Roman" w:cs="Times New Roman"/>
          <w:szCs w:val="24"/>
        </w:rPr>
        <w:t>Παρισίων</w:t>
      </w:r>
      <w:proofErr w:type="spellEnd"/>
      <w:r>
        <w:rPr>
          <w:rFonts w:eastAsia="Times New Roman" w:cs="Times New Roman"/>
          <w:szCs w:val="24"/>
        </w:rPr>
        <w:t>, σύμφωνα με τις οποίες ιδρύθηκε αυτή η Εθνική Επιτροπή Δικαιωμάτων του Ανθρώπου το 1998. Και βέβαια μην β</w:t>
      </w:r>
      <w:r>
        <w:rPr>
          <w:rFonts w:eastAsia="Times New Roman" w:cs="Times New Roman"/>
          <w:szCs w:val="24"/>
        </w:rPr>
        <w:t xml:space="preserve">ιαστείτε να πείτε ότι πάλι η Αξιωματική Αντιπολίτευση συνωμοτεί εναντίον σας. Δεν είναι ο πρόεδρος ούτε η αντιπρόεδρος της επιτροπής άτομα προσκείμενα στη Νέα Δημοκρατία. </w:t>
      </w:r>
    </w:p>
    <w:p w14:paraId="25E0A7E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πήρα την επιστολή παραίτησης του </w:t>
      </w:r>
      <w:r>
        <w:rPr>
          <w:rFonts w:eastAsia="Times New Roman" w:cs="Times New Roman"/>
          <w:szCs w:val="24"/>
        </w:rPr>
        <w:t xml:space="preserve">Προέδρου </w:t>
      </w:r>
      <w:r>
        <w:rPr>
          <w:rFonts w:eastAsia="Times New Roman" w:cs="Times New Roman"/>
          <w:szCs w:val="24"/>
        </w:rPr>
        <w:t>της επιτροπή</w:t>
      </w:r>
      <w:r>
        <w:rPr>
          <w:rFonts w:eastAsia="Times New Roman" w:cs="Times New Roman"/>
          <w:szCs w:val="24"/>
        </w:rPr>
        <w:t>ς. Έχει ημερομηνία 4-4-2019. Μου έκανε τρομερή εντύπωση.</w:t>
      </w:r>
    </w:p>
    <w:p w14:paraId="25E0A7EE" w14:textId="77777777" w:rsidR="00464F64" w:rsidRDefault="00160710">
      <w:pPr>
        <w:spacing w:line="600" w:lineRule="auto"/>
        <w:ind w:firstLine="720"/>
        <w:contextualSpacing/>
        <w:jc w:val="both"/>
        <w:rPr>
          <w:rFonts w:eastAsia="Times New Roman"/>
          <w:szCs w:val="24"/>
        </w:rPr>
      </w:pPr>
      <w:r>
        <w:rPr>
          <w:rFonts w:eastAsia="Times New Roman"/>
          <w:szCs w:val="24"/>
        </w:rPr>
        <w:t>Ακούστε τι λέει: «Η</w:t>
      </w:r>
      <w:r w:rsidRPr="00DD62FA">
        <w:rPr>
          <w:rFonts w:eastAsia="Times New Roman"/>
          <w:szCs w:val="24"/>
        </w:rPr>
        <w:t xml:space="preserve"> δική σας </w:t>
      </w:r>
      <w:r>
        <w:rPr>
          <w:rFonts w:eastAsia="Times New Roman"/>
          <w:szCs w:val="24"/>
        </w:rPr>
        <w:t>Κ</w:t>
      </w:r>
      <w:r w:rsidRPr="00DD62FA">
        <w:rPr>
          <w:rFonts w:eastAsia="Times New Roman"/>
          <w:szCs w:val="24"/>
        </w:rPr>
        <w:t>υβέρνηση</w:t>
      </w:r>
      <w:r>
        <w:rPr>
          <w:rFonts w:eastAsia="Times New Roman"/>
          <w:szCs w:val="24"/>
        </w:rPr>
        <w:t xml:space="preserve">, </w:t>
      </w:r>
      <w:r w:rsidRPr="00DD62FA">
        <w:rPr>
          <w:rFonts w:eastAsia="Times New Roman"/>
          <w:szCs w:val="24"/>
        </w:rPr>
        <w:t>θέλοντας να αλλοιώσει τη σύνθεση της επιτροπής</w:t>
      </w:r>
      <w:r>
        <w:rPr>
          <w:rFonts w:eastAsia="Times New Roman"/>
          <w:szCs w:val="24"/>
        </w:rPr>
        <w:t>, α</w:t>
      </w:r>
      <w:r w:rsidRPr="00DD62FA">
        <w:rPr>
          <w:rFonts w:eastAsia="Times New Roman"/>
          <w:szCs w:val="24"/>
        </w:rPr>
        <w:t>λλά και να την καταστήσει δυσλειτουργική έως πλήρως αδρανή</w:t>
      </w:r>
      <w:r>
        <w:rPr>
          <w:rFonts w:eastAsia="Times New Roman"/>
          <w:szCs w:val="24"/>
        </w:rPr>
        <w:t>,</w:t>
      </w:r>
      <w:r w:rsidRPr="00DD62FA">
        <w:rPr>
          <w:rFonts w:eastAsia="Times New Roman"/>
          <w:szCs w:val="24"/>
        </w:rPr>
        <w:t xml:space="preserve"> προχωρεί μονομερώς σε </w:t>
      </w:r>
      <w:r>
        <w:rPr>
          <w:rFonts w:eastAsia="Times New Roman"/>
          <w:szCs w:val="24"/>
        </w:rPr>
        <w:t>μια άμετρη</w:t>
      </w:r>
      <w:r w:rsidRPr="00DD62FA">
        <w:rPr>
          <w:rFonts w:eastAsia="Times New Roman"/>
          <w:szCs w:val="24"/>
        </w:rPr>
        <w:t xml:space="preserve"> και άκριτη προσθήκη πέντε μελών</w:t>
      </w:r>
      <w:r>
        <w:rPr>
          <w:rFonts w:eastAsia="Times New Roman"/>
          <w:szCs w:val="24"/>
        </w:rPr>
        <w:t xml:space="preserve">». </w:t>
      </w:r>
    </w:p>
    <w:p w14:paraId="25E0A7EF" w14:textId="77777777" w:rsidR="00464F64" w:rsidRDefault="00160710">
      <w:pPr>
        <w:spacing w:line="600" w:lineRule="auto"/>
        <w:ind w:firstLine="720"/>
        <w:contextualSpacing/>
        <w:jc w:val="both"/>
        <w:rPr>
          <w:rFonts w:eastAsia="Times New Roman"/>
          <w:szCs w:val="24"/>
        </w:rPr>
      </w:pPr>
      <w:r>
        <w:rPr>
          <w:rFonts w:eastAsia="Times New Roman"/>
          <w:szCs w:val="24"/>
        </w:rPr>
        <w:t>Και παρακάτω</w:t>
      </w:r>
      <w:r w:rsidRPr="00737342">
        <w:rPr>
          <w:rFonts w:eastAsia="Times New Roman"/>
          <w:szCs w:val="24"/>
        </w:rPr>
        <w:t>,</w:t>
      </w:r>
      <w:r>
        <w:rPr>
          <w:rFonts w:eastAsia="Times New Roman"/>
          <w:szCs w:val="24"/>
        </w:rPr>
        <w:t xml:space="preserve"> τ</w:t>
      </w:r>
      <w:r w:rsidRPr="00DD62FA">
        <w:rPr>
          <w:rFonts w:eastAsia="Times New Roman"/>
          <w:szCs w:val="24"/>
        </w:rPr>
        <w:t>ι λέει</w:t>
      </w:r>
      <w:r>
        <w:rPr>
          <w:rFonts w:eastAsia="Times New Roman"/>
          <w:szCs w:val="24"/>
        </w:rPr>
        <w:t>; «</w:t>
      </w:r>
      <w:r>
        <w:rPr>
          <w:rFonts w:eastAsia="Times New Roman"/>
          <w:szCs w:val="24"/>
          <w:lang w:val="en-US"/>
        </w:rPr>
        <w:t>H</w:t>
      </w:r>
      <w:r w:rsidRPr="00DD62FA">
        <w:rPr>
          <w:rFonts w:eastAsia="Times New Roman"/>
          <w:szCs w:val="24"/>
        </w:rPr>
        <w:t xml:space="preserve"> νομοθέτηση προχώρησε χωρίς δημόσια διαβούλευση</w:t>
      </w:r>
      <w:r w:rsidRPr="00EB0B6B">
        <w:rPr>
          <w:rFonts w:eastAsia="Times New Roman"/>
          <w:szCs w:val="24"/>
        </w:rPr>
        <w:t>,</w:t>
      </w:r>
      <w:r>
        <w:rPr>
          <w:rFonts w:eastAsia="Times New Roman"/>
          <w:szCs w:val="24"/>
        </w:rPr>
        <w:t xml:space="preserve"> χωρίς ποτέ από πριν η Κ</w:t>
      </w:r>
      <w:r w:rsidRPr="00DD62FA">
        <w:rPr>
          <w:rFonts w:eastAsia="Times New Roman"/>
          <w:szCs w:val="24"/>
        </w:rPr>
        <w:t>υβέρνηση να ενημερώσει συγκεκριμένα την επιτροπή</w:t>
      </w:r>
      <w:r>
        <w:rPr>
          <w:rFonts w:eastAsia="Times New Roman"/>
          <w:szCs w:val="24"/>
        </w:rPr>
        <w:t xml:space="preserve">». </w:t>
      </w:r>
    </w:p>
    <w:p w14:paraId="25E0A7F0" w14:textId="77777777" w:rsidR="00464F64" w:rsidRDefault="00160710">
      <w:pPr>
        <w:tabs>
          <w:tab w:val="left" w:pos="1800"/>
        </w:tabs>
        <w:spacing w:line="600" w:lineRule="auto"/>
        <w:ind w:firstLine="720"/>
        <w:contextualSpacing/>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w:t>
      </w:r>
      <w:r w:rsidRPr="00437DC8">
        <w:rPr>
          <w:rFonts w:eastAsia="Times New Roman"/>
          <w:szCs w:val="24"/>
        </w:rPr>
        <w:t>ου Βουλευτή)</w:t>
      </w:r>
    </w:p>
    <w:p w14:paraId="25E0A7F1" w14:textId="77777777" w:rsidR="00464F64" w:rsidRDefault="00160710">
      <w:pPr>
        <w:spacing w:line="600" w:lineRule="auto"/>
        <w:ind w:firstLine="720"/>
        <w:contextualSpacing/>
        <w:jc w:val="both"/>
        <w:rPr>
          <w:rFonts w:eastAsia="Times New Roman"/>
          <w:szCs w:val="24"/>
        </w:rPr>
      </w:pPr>
      <w:r>
        <w:rPr>
          <w:rFonts w:eastAsia="Times New Roman"/>
          <w:szCs w:val="24"/>
        </w:rPr>
        <w:t>Τ</w:t>
      </w:r>
      <w:r w:rsidRPr="00DD62FA">
        <w:rPr>
          <w:rFonts w:eastAsia="Times New Roman"/>
          <w:szCs w:val="24"/>
        </w:rPr>
        <w:t>ελειώνω</w:t>
      </w:r>
      <w:r>
        <w:rPr>
          <w:rFonts w:eastAsia="Times New Roman"/>
          <w:szCs w:val="24"/>
        </w:rPr>
        <w:t>, κύριε Π</w:t>
      </w:r>
      <w:r w:rsidRPr="00DD62FA">
        <w:rPr>
          <w:rFonts w:eastAsia="Times New Roman"/>
          <w:szCs w:val="24"/>
        </w:rPr>
        <w:t>ρόεδρε</w:t>
      </w:r>
      <w:r>
        <w:rPr>
          <w:rFonts w:eastAsia="Times New Roman"/>
          <w:szCs w:val="24"/>
        </w:rPr>
        <w:t>, σε τριάντα δευτερόλεπτα.</w:t>
      </w:r>
    </w:p>
    <w:p w14:paraId="25E0A7F2" w14:textId="77777777" w:rsidR="00464F64" w:rsidRDefault="00160710">
      <w:pPr>
        <w:spacing w:line="600" w:lineRule="auto"/>
        <w:ind w:firstLine="720"/>
        <w:contextualSpacing/>
        <w:jc w:val="both"/>
        <w:rPr>
          <w:rFonts w:eastAsia="Times New Roman"/>
          <w:szCs w:val="24"/>
        </w:rPr>
      </w:pPr>
      <w:r>
        <w:rPr>
          <w:rFonts w:eastAsia="Times New Roman"/>
          <w:szCs w:val="24"/>
        </w:rPr>
        <w:t>Και β</w:t>
      </w:r>
      <w:r w:rsidRPr="00DD62FA">
        <w:rPr>
          <w:rFonts w:eastAsia="Times New Roman"/>
          <w:szCs w:val="24"/>
        </w:rPr>
        <w:t>εβαίως</w:t>
      </w:r>
      <w:r>
        <w:rPr>
          <w:rFonts w:eastAsia="Times New Roman"/>
          <w:szCs w:val="24"/>
        </w:rPr>
        <w:t>, ακούστε πώς καταλήγει ο Π</w:t>
      </w:r>
      <w:r w:rsidRPr="00DD62FA">
        <w:rPr>
          <w:rFonts w:eastAsia="Times New Roman"/>
          <w:szCs w:val="24"/>
        </w:rPr>
        <w:t xml:space="preserve">ρόεδρος </w:t>
      </w:r>
      <w:r>
        <w:rPr>
          <w:rFonts w:eastAsia="Times New Roman"/>
          <w:szCs w:val="24"/>
        </w:rPr>
        <w:t xml:space="preserve">της </w:t>
      </w:r>
      <w:r w:rsidRPr="00DD62FA">
        <w:rPr>
          <w:rFonts w:eastAsia="Times New Roman"/>
          <w:szCs w:val="24"/>
        </w:rPr>
        <w:t>επιτροπής</w:t>
      </w:r>
      <w:r>
        <w:rPr>
          <w:rFonts w:eastAsia="Times New Roman"/>
          <w:szCs w:val="24"/>
        </w:rPr>
        <w:t>:</w:t>
      </w:r>
      <w:r w:rsidRPr="00DD62FA">
        <w:rPr>
          <w:rFonts w:eastAsia="Times New Roman"/>
          <w:szCs w:val="24"/>
        </w:rPr>
        <w:t xml:space="preserve"> </w:t>
      </w:r>
      <w:r>
        <w:rPr>
          <w:rFonts w:eastAsia="Times New Roman"/>
          <w:szCs w:val="24"/>
        </w:rPr>
        <w:t>«Η</w:t>
      </w:r>
      <w:r w:rsidRPr="00DD62FA">
        <w:rPr>
          <w:rFonts w:eastAsia="Times New Roman"/>
          <w:szCs w:val="24"/>
        </w:rPr>
        <w:t xml:space="preserve"> υπεροψία της εκτελεστικής εξουσίας</w:t>
      </w:r>
      <w:r>
        <w:rPr>
          <w:rFonts w:eastAsia="Times New Roman"/>
          <w:szCs w:val="24"/>
        </w:rPr>
        <w:t>..», της Κυβέρνησης</w:t>
      </w:r>
      <w:r w:rsidRPr="00DD62FA">
        <w:rPr>
          <w:rFonts w:eastAsia="Times New Roman"/>
          <w:szCs w:val="24"/>
        </w:rPr>
        <w:t xml:space="preserve"> ΣΥΡΙΖΑ </w:t>
      </w:r>
      <w:r>
        <w:rPr>
          <w:rFonts w:eastAsia="Times New Roman"/>
          <w:szCs w:val="24"/>
        </w:rPr>
        <w:t>δ</w:t>
      </w:r>
      <w:r w:rsidRPr="00DD62FA">
        <w:rPr>
          <w:rFonts w:eastAsia="Times New Roman"/>
          <w:szCs w:val="24"/>
        </w:rPr>
        <w:t>ηλαδή</w:t>
      </w:r>
      <w:r>
        <w:rPr>
          <w:rFonts w:eastAsia="Times New Roman"/>
          <w:szCs w:val="24"/>
        </w:rPr>
        <w:t>,</w:t>
      </w:r>
      <w:r w:rsidRPr="00DD62FA">
        <w:rPr>
          <w:rFonts w:eastAsia="Times New Roman"/>
          <w:szCs w:val="24"/>
        </w:rPr>
        <w:t xml:space="preserve"> </w:t>
      </w:r>
      <w:r>
        <w:rPr>
          <w:rFonts w:eastAsia="Times New Roman"/>
          <w:szCs w:val="24"/>
        </w:rPr>
        <w:t>«..</w:t>
      </w:r>
      <w:r w:rsidRPr="00DD62FA">
        <w:rPr>
          <w:rFonts w:eastAsia="Times New Roman"/>
          <w:szCs w:val="24"/>
        </w:rPr>
        <w:t>ο αυταρχισμός στη λήψη και εφαρμογή των αποφάσεων και ένα</w:t>
      </w:r>
      <w:r w:rsidRPr="00DD62FA">
        <w:rPr>
          <w:rFonts w:eastAsia="Times New Roman"/>
          <w:szCs w:val="24"/>
        </w:rPr>
        <w:t>ς προσβλητικός διδακτισμός</w:t>
      </w:r>
      <w:r>
        <w:rPr>
          <w:rFonts w:eastAsia="Times New Roman"/>
          <w:szCs w:val="24"/>
        </w:rPr>
        <w:t xml:space="preserve"> έ</w:t>
      </w:r>
      <w:r w:rsidRPr="00DD62FA">
        <w:rPr>
          <w:rFonts w:eastAsia="Times New Roman"/>
          <w:szCs w:val="24"/>
        </w:rPr>
        <w:t>χουν περισσέψει</w:t>
      </w:r>
      <w:r>
        <w:rPr>
          <w:rFonts w:eastAsia="Times New Roman"/>
          <w:szCs w:val="24"/>
        </w:rPr>
        <w:t>. Η</w:t>
      </w:r>
      <w:r w:rsidRPr="00DD62FA">
        <w:rPr>
          <w:rFonts w:eastAsia="Times New Roman"/>
          <w:szCs w:val="24"/>
        </w:rPr>
        <w:t xml:space="preserve"> παραίτησή μου είναι πλέον η αξιοπρεπής αντίδραση</w:t>
      </w:r>
      <w:r>
        <w:rPr>
          <w:rFonts w:eastAsia="Times New Roman"/>
          <w:szCs w:val="24"/>
        </w:rPr>
        <w:t>» κ.λπ.</w:t>
      </w:r>
      <w:r w:rsidRPr="00DD62FA">
        <w:rPr>
          <w:rFonts w:eastAsia="Times New Roman"/>
          <w:szCs w:val="24"/>
        </w:rPr>
        <w:t xml:space="preserve"> κ</w:t>
      </w:r>
      <w:r>
        <w:rPr>
          <w:rFonts w:eastAsia="Times New Roman"/>
          <w:szCs w:val="24"/>
        </w:rPr>
        <w:t>.λπ..</w:t>
      </w:r>
      <w:r w:rsidRPr="00DD62FA">
        <w:rPr>
          <w:rFonts w:eastAsia="Times New Roman"/>
          <w:szCs w:val="24"/>
        </w:rPr>
        <w:t xml:space="preserve"> </w:t>
      </w:r>
    </w:p>
    <w:p w14:paraId="25E0A7F3" w14:textId="77777777" w:rsidR="00464F64" w:rsidRDefault="00160710">
      <w:pPr>
        <w:spacing w:line="600" w:lineRule="auto"/>
        <w:ind w:firstLine="720"/>
        <w:contextualSpacing/>
        <w:jc w:val="both"/>
        <w:rPr>
          <w:rFonts w:eastAsia="Times New Roman"/>
          <w:szCs w:val="24"/>
        </w:rPr>
      </w:pPr>
      <w:r>
        <w:rPr>
          <w:rFonts w:eastAsia="Times New Roman"/>
          <w:szCs w:val="24"/>
        </w:rPr>
        <w:t>Κ</w:t>
      </w:r>
      <w:r w:rsidRPr="00DD62FA">
        <w:rPr>
          <w:rFonts w:eastAsia="Times New Roman"/>
          <w:szCs w:val="24"/>
        </w:rPr>
        <w:t>αι σαν να μην έφτανε αυτό</w:t>
      </w:r>
      <w:r>
        <w:rPr>
          <w:rFonts w:eastAsia="Times New Roman"/>
          <w:szCs w:val="24"/>
        </w:rPr>
        <w:t xml:space="preserve">, μας ήρθε και μια </w:t>
      </w:r>
      <w:r w:rsidRPr="00DD62FA">
        <w:rPr>
          <w:rFonts w:eastAsia="Times New Roman"/>
          <w:szCs w:val="24"/>
        </w:rPr>
        <w:t>πανταχούσα από το εξωτερικό</w:t>
      </w:r>
      <w:r>
        <w:rPr>
          <w:rFonts w:eastAsia="Times New Roman"/>
          <w:szCs w:val="24"/>
        </w:rPr>
        <w:t xml:space="preserve">. Η Πρόεδρος </w:t>
      </w:r>
      <w:r w:rsidRPr="00DD62FA">
        <w:rPr>
          <w:rFonts w:eastAsia="Times New Roman"/>
          <w:szCs w:val="24"/>
        </w:rPr>
        <w:t xml:space="preserve">του </w:t>
      </w:r>
      <w:r>
        <w:rPr>
          <w:rFonts w:eastAsia="Times New Roman"/>
          <w:szCs w:val="24"/>
        </w:rPr>
        <w:t>ευρωπαϊκού δικτύου των Εθνικών Θ</w:t>
      </w:r>
      <w:r w:rsidRPr="00DD62FA">
        <w:rPr>
          <w:rFonts w:eastAsia="Times New Roman"/>
          <w:szCs w:val="24"/>
        </w:rPr>
        <w:t xml:space="preserve">εσμών </w:t>
      </w:r>
      <w:r>
        <w:rPr>
          <w:rFonts w:eastAsia="Times New Roman"/>
          <w:szCs w:val="24"/>
        </w:rPr>
        <w:t>Α</w:t>
      </w:r>
      <w:r w:rsidRPr="00DD62FA">
        <w:rPr>
          <w:rFonts w:eastAsia="Times New Roman"/>
          <w:szCs w:val="24"/>
        </w:rPr>
        <w:t>νθρω</w:t>
      </w:r>
      <w:r>
        <w:rPr>
          <w:rFonts w:eastAsia="Times New Roman"/>
          <w:szCs w:val="24"/>
        </w:rPr>
        <w:t>πίνων Δικαιωμ</w:t>
      </w:r>
      <w:r>
        <w:rPr>
          <w:rFonts w:eastAsia="Times New Roman"/>
          <w:szCs w:val="24"/>
        </w:rPr>
        <w:t>άτων απευθύνεται στον Π</w:t>
      </w:r>
      <w:r w:rsidRPr="00DD62FA">
        <w:rPr>
          <w:rFonts w:eastAsia="Times New Roman"/>
          <w:szCs w:val="24"/>
        </w:rPr>
        <w:t>ρωθυπουργό της χώρας</w:t>
      </w:r>
      <w:r>
        <w:rPr>
          <w:rFonts w:eastAsia="Times New Roman"/>
          <w:szCs w:val="24"/>
        </w:rPr>
        <w:t>, τον κ.</w:t>
      </w:r>
      <w:r w:rsidRPr="00DD62FA">
        <w:rPr>
          <w:rFonts w:eastAsia="Times New Roman"/>
          <w:szCs w:val="24"/>
        </w:rPr>
        <w:t xml:space="preserve"> Αλέξη Τσίπρα</w:t>
      </w:r>
      <w:r>
        <w:rPr>
          <w:rFonts w:eastAsia="Times New Roman"/>
          <w:szCs w:val="24"/>
        </w:rPr>
        <w:t>, και λέει:</w:t>
      </w:r>
      <w:r w:rsidRPr="00DD62FA">
        <w:rPr>
          <w:rFonts w:eastAsia="Times New Roman"/>
          <w:szCs w:val="24"/>
        </w:rPr>
        <w:t xml:space="preserve"> </w:t>
      </w:r>
      <w:r>
        <w:rPr>
          <w:rFonts w:eastAsia="Times New Roman"/>
          <w:szCs w:val="24"/>
        </w:rPr>
        <w:t>«Έ</w:t>
      </w:r>
      <w:r w:rsidRPr="00DD62FA">
        <w:rPr>
          <w:rFonts w:eastAsia="Times New Roman"/>
          <w:szCs w:val="24"/>
        </w:rPr>
        <w:t xml:space="preserve">να ζήτημα που μας έθεσε η ελληνική </w:t>
      </w:r>
      <w:r>
        <w:rPr>
          <w:rFonts w:eastAsia="Times New Roman"/>
          <w:szCs w:val="24"/>
        </w:rPr>
        <w:t>εθνική επ</w:t>
      </w:r>
      <w:r w:rsidRPr="00DD62FA">
        <w:rPr>
          <w:rFonts w:eastAsia="Times New Roman"/>
          <w:szCs w:val="24"/>
        </w:rPr>
        <w:t>ιτροπή</w:t>
      </w:r>
      <w:r>
        <w:rPr>
          <w:rFonts w:eastAsia="Times New Roman"/>
          <w:szCs w:val="24"/>
        </w:rPr>
        <w:t xml:space="preserve">… </w:t>
      </w:r>
      <w:r w:rsidRPr="00DD62FA">
        <w:rPr>
          <w:rFonts w:eastAsia="Times New Roman"/>
          <w:szCs w:val="24"/>
        </w:rPr>
        <w:t>αντιλαμβάνομαι ότι ο Υπουργός Επικρατείας</w:t>
      </w:r>
      <w:r>
        <w:rPr>
          <w:rFonts w:eastAsia="Times New Roman"/>
          <w:szCs w:val="24"/>
        </w:rPr>
        <w:t>…»</w:t>
      </w:r>
      <w:r w:rsidRPr="00DD62FA">
        <w:rPr>
          <w:rFonts w:eastAsia="Times New Roman"/>
          <w:szCs w:val="24"/>
        </w:rPr>
        <w:t xml:space="preserve"> </w:t>
      </w:r>
      <w:r>
        <w:rPr>
          <w:rFonts w:eastAsia="Times New Roman"/>
          <w:szCs w:val="24"/>
        </w:rPr>
        <w:t>-</w:t>
      </w:r>
      <w:r w:rsidRPr="00DD62FA">
        <w:rPr>
          <w:rFonts w:eastAsia="Times New Roman"/>
          <w:szCs w:val="24"/>
        </w:rPr>
        <w:t xml:space="preserve">για </w:t>
      </w:r>
      <w:r>
        <w:rPr>
          <w:rFonts w:eastAsia="Times New Roman"/>
          <w:szCs w:val="24"/>
        </w:rPr>
        <w:t>εσάς</w:t>
      </w:r>
      <w:r w:rsidRPr="00DD62FA">
        <w:rPr>
          <w:rFonts w:eastAsia="Times New Roman"/>
          <w:szCs w:val="24"/>
        </w:rPr>
        <w:t xml:space="preserve"> μιλάει</w:t>
      </w:r>
      <w:r>
        <w:rPr>
          <w:rFonts w:eastAsia="Times New Roman"/>
          <w:szCs w:val="24"/>
        </w:rPr>
        <w:t xml:space="preserve">, </w:t>
      </w:r>
      <w:r w:rsidRPr="00DC6A0A">
        <w:rPr>
          <w:rFonts w:eastAsia="Times New Roman"/>
          <w:bCs/>
        </w:rPr>
        <w:t>κύριε Υπουργέ</w:t>
      </w:r>
      <w:r>
        <w:rPr>
          <w:rFonts w:eastAsia="Times New Roman"/>
          <w:bCs/>
        </w:rPr>
        <w:t>-</w:t>
      </w:r>
      <w:r>
        <w:rPr>
          <w:rFonts w:eastAsia="Times New Roman"/>
          <w:szCs w:val="24"/>
        </w:rPr>
        <w:t xml:space="preserve"> «…</w:t>
      </w:r>
      <w:r w:rsidRPr="00DD62FA">
        <w:rPr>
          <w:rFonts w:eastAsia="Times New Roman"/>
          <w:szCs w:val="24"/>
        </w:rPr>
        <w:t xml:space="preserve">εισήγαγε στη Βουλή </w:t>
      </w:r>
      <w:r>
        <w:rPr>
          <w:rFonts w:eastAsia="Times New Roman"/>
          <w:szCs w:val="24"/>
        </w:rPr>
        <w:t xml:space="preserve">στις </w:t>
      </w:r>
      <w:r w:rsidRPr="00DD62FA">
        <w:rPr>
          <w:rFonts w:eastAsia="Times New Roman"/>
          <w:szCs w:val="24"/>
        </w:rPr>
        <w:t>26 Μαρτίου ένα</w:t>
      </w:r>
      <w:r>
        <w:rPr>
          <w:rFonts w:eastAsia="Times New Roman"/>
          <w:szCs w:val="24"/>
        </w:rPr>
        <w:t>ν</w:t>
      </w:r>
      <w:r w:rsidRPr="00DD62FA">
        <w:rPr>
          <w:rFonts w:eastAsia="Times New Roman"/>
          <w:szCs w:val="24"/>
        </w:rPr>
        <w:t xml:space="preserve"> νέο νόμο ο οποίος τροποποιεί</w:t>
      </w:r>
      <w:r>
        <w:rPr>
          <w:rFonts w:eastAsia="Times New Roman"/>
          <w:szCs w:val="24"/>
        </w:rPr>
        <w:t xml:space="preserve">…» </w:t>
      </w:r>
      <w:r>
        <w:rPr>
          <w:rFonts w:eastAsia="Times New Roman"/>
          <w:szCs w:val="24"/>
        </w:rPr>
        <w:t>-</w:t>
      </w:r>
      <w:r>
        <w:rPr>
          <w:rFonts w:eastAsia="Times New Roman"/>
          <w:szCs w:val="24"/>
        </w:rPr>
        <w:t>και τα λοιπά</w:t>
      </w:r>
      <w:r>
        <w:rPr>
          <w:rFonts w:eastAsia="Times New Roman"/>
          <w:szCs w:val="24"/>
        </w:rPr>
        <w:t>-</w:t>
      </w:r>
      <w:r>
        <w:rPr>
          <w:rFonts w:eastAsia="Times New Roman"/>
          <w:szCs w:val="24"/>
        </w:rPr>
        <w:t xml:space="preserve"> «…ανησυχούμε, όμως, </w:t>
      </w:r>
      <w:r w:rsidRPr="00DD62FA">
        <w:rPr>
          <w:rFonts w:eastAsia="Times New Roman"/>
          <w:szCs w:val="24"/>
        </w:rPr>
        <w:t xml:space="preserve">ότι η διαδικασία που ακολουθήθηκε δεν είναι συμβατή με τις αρχές των </w:t>
      </w:r>
      <w:proofErr w:type="spellStart"/>
      <w:r w:rsidRPr="00DD62FA">
        <w:rPr>
          <w:rFonts w:eastAsia="Times New Roman"/>
          <w:szCs w:val="24"/>
        </w:rPr>
        <w:t>Παρισίων</w:t>
      </w:r>
      <w:proofErr w:type="spellEnd"/>
      <w:r w:rsidRPr="00DD62FA">
        <w:rPr>
          <w:rFonts w:eastAsia="Times New Roman"/>
          <w:szCs w:val="24"/>
        </w:rPr>
        <w:t xml:space="preserve"> των Ηνωμένων Εθνών</w:t>
      </w:r>
      <w:r>
        <w:rPr>
          <w:rFonts w:eastAsia="Times New Roman"/>
          <w:szCs w:val="24"/>
        </w:rPr>
        <w:t xml:space="preserve">». </w:t>
      </w:r>
    </w:p>
    <w:p w14:paraId="25E0A7F4" w14:textId="77777777" w:rsidR="00464F64" w:rsidRDefault="00160710">
      <w:pPr>
        <w:spacing w:line="600" w:lineRule="auto"/>
        <w:ind w:firstLine="720"/>
        <w:contextualSpacing/>
        <w:jc w:val="both"/>
        <w:rPr>
          <w:rFonts w:eastAsia="Times New Roman"/>
          <w:szCs w:val="24"/>
        </w:rPr>
      </w:pPr>
      <w:r>
        <w:rPr>
          <w:rFonts w:eastAsia="Times New Roman"/>
          <w:szCs w:val="24"/>
        </w:rPr>
        <w:lastRenderedPageBreak/>
        <w:t>Τ</w:t>
      </w:r>
      <w:r w:rsidRPr="00DD62FA">
        <w:rPr>
          <w:rFonts w:eastAsia="Times New Roman"/>
          <w:szCs w:val="24"/>
        </w:rPr>
        <w:t>ι κάνετε</w:t>
      </w:r>
      <w:r>
        <w:rPr>
          <w:rFonts w:eastAsia="Times New Roman"/>
          <w:szCs w:val="24"/>
        </w:rPr>
        <w:t>, δηλαδή; Παραβιάζετε</w:t>
      </w:r>
      <w:r w:rsidRPr="00DD62FA">
        <w:rPr>
          <w:rFonts w:eastAsia="Times New Roman"/>
          <w:szCs w:val="24"/>
        </w:rPr>
        <w:t xml:space="preserve"> τις αρχές αυτές</w:t>
      </w:r>
      <w:r>
        <w:rPr>
          <w:rFonts w:eastAsia="Times New Roman"/>
          <w:szCs w:val="24"/>
        </w:rPr>
        <w:t>,</w:t>
      </w:r>
      <w:r w:rsidRPr="00DD62FA">
        <w:rPr>
          <w:rFonts w:eastAsia="Times New Roman"/>
          <w:szCs w:val="24"/>
        </w:rPr>
        <w:t xml:space="preserve"> έχετε δημιουργήσει ένα </w:t>
      </w:r>
      <w:r>
        <w:rPr>
          <w:rFonts w:eastAsia="Times New Roman"/>
          <w:szCs w:val="24"/>
        </w:rPr>
        <w:t>σάλο,</w:t>
      </w:r>
      <w:r w:rsidRPr="00DD62FA">
        <w:rPr>
          <w:rFonts w:eastAsia="Times New Roman"/>
          <w:szCs w:val="24"/>
        </w:rPr>
        <w:t xml:space="preserve"> παραιτείται </w:t>
      </w:r>
      <w:r w:rsidRPr="00DD62FA">
        <w:rPr>
          <w:rFonts w:eastAsia="Times New Roman"/>
          <w:szCs w:val="24"/>
        </w:rPr>
        <w:t xml:space="preserve">ο </w:t>
      </w:r>
      <w:r>
        <w:rPr>
          <w:rFonts w:eastAsia="Times New Roman"/>
          <w:szCs w:val="24"/>
        </w:rPr>
        <w:t>Π</w:t>
      </w:r>
      <w:r w:rsidRPr="00DD62FA">
        <w:rPr>
          <w:rFonts w:eastAsia="Times New Roman"/>
          <w:szCs w:val="24"/>
        </w:rPr>
        <w:t xml:space="preserve">ρόεδρος </w:t>
      </w:r>
      <w:r w:rsidRPr="00DD62FA">
        <w:rPr>
          <w:rFonts w:eastAsia="Times New Roman"/>
          <w:szCs w:val="24"/>
        </w:rPr>
        <w:t>της επιτροπής και μας</w:t>
      </w:r>
      <w:r>
        <w:rPr>
          <w:rFonts w:eastAsia="Times New Roman"/>
          <w:szCs w:val="24"/>
        </w:rPr>
        <w:t xml:space="preserve"> έρχεται και από το εξωτερικό μι</w:t>
      </w:r>
      <w:r w:rsidRPr="00DD62FA">
        <w:rPr>
          <w:rFonts w:eastAsia="Times New Roman"/>
          <w:szCs w:val="24"/>
        </w:rPr>
        <w:t>α επιστολή</w:t>
      </w:r>
      <w:r>
        <w:rPr>
          <w:rFonts w:eastAsia="Times New Roman"/>
          <w:szCs w:val="24"/>
        </w:rPr>
        <w:t>,</w:t>
      </w:r>
      <w:r w:rsidRPr="00DD62FA">
        <w:rPr>
          <w:rFonts w:eastAsia="Times New Roman"/>
          <w:szCs w:val="24"/>
        </w:rPr>
        <w:t xml:space="preserve"> η οποία πραγματικά δείχνει </w:t>
      </w:r>
      <w:r>
        <w:rPr>
          <w:rFonts w:eastAsia="Times New Roman"/>
          <w:szCs w:val="24"/>
        </w:rPr>
        <w:t>πώς νομοθετούμε</w:t>
      </w:r>
      <w:r w:rsidRPr="00DD62FA">
        <w:rPr>
          <w:rFonts w:eastAsia="Times New Roman"/>
          <w:szCs w:val="24"/>
        </w:rPr>
        <w:t xml:space="preserve"> στην Ελλάδα</w:t>
      </w:r>
      <w:r>
        <w:rPr>
          <w:rFonts w:eastAsia="Times New Roman"/>
          <w:szCs w:val="24"/>
        </w:rPr>
        <w:t>. Ε</w:t>
      </w:r>
      <w:r w:rsidRPr="00DD62FA">
        <w:rPr>
          <w:rFonts w:eastAsia="Times New Roman"/>
          <w:szCs w:val="24"/>
        </w:rPr>
        <w:t>άν αυτό το λέτε κοινωνική ευαισθησία</w:t>
      </w:r>
      <w:r>
        <w:rPr>
          <w:rFonts w:eastAsia="Times New Roman"/>
          <w:szCs w:val="24"/>
        </w:rPr>
        <w:t>,</w:t>
      </w:r>
      <w:r w:rsidRPr="00DD62FA">
        <w:rPr>
          <w:rFonts w:eastAsia="Times New Roman"/>
          <w:szCs w:val="24"/>
        </w:rPr>
        <w:t xml:space="preserve"> επιτρέψτε </w:t>
      </w:r>
      <w:r>
        <w:rPr>
          <w:rFonts w:eastAsia="Times New Roman"/>
          <w:szCs w:val="24"/>
        </w:rPr>
        <w:t>μας, δεν θα πάρουμ</w:t>
      </w:r>
      <w:r w:rsidRPr="00DD62FA">
        <w:rPr>
          <w:rFonts w:eastAsia="Times New Roman"/>
          <w:szCs w:val="24"/>
        </w:rPr>
        <w:t>ε</w:t>
      </w:r>
      <w:r>
        <w:rPr>
          <w:rFonts w:eastAsia="Times New Roman"/>
          <w:szCs w:val="24"/>
        </w:rPr>
        <w:t>.</w:t>
      </w:r>
      <w:r w:rsidRPr="00DD62FA">
        <w:rPr>
          <w:rFonts w:eastAsia="Times New Roman"/>
          <w:szCs w:val="24"/>
        </w:rPr>
        <w:t xml:space="preserve"> </w:t>
      </w:r>
    </w:p>
    <w:p w14:paraId="25E0A7F5" w14:textId="77777777" w:rsidR="00464F64" w:rsidRDefault="00160710">
      <w:pPr>
        <w:spacing w:line="600" w:lineRule="auto"/>
        <w:ind w:firstLine="720"/>
        <w:contextualSpacing/>
        <w:jc w:val="both"/>
        <w:rPr>
          <w:rFonts w:eastAsia="Times New Roman"/>
          <w:szCs w:val="24"/>
        </w:rPr>
      </w:pPr>
      <w:r>
        <w:rPr>
          <w:rFonts w:eastAsia="Times New Roman"/>
          <w:szCs w:val="24"/>
        </w:rPr>
        <w:t>Γ</w:t>
      </w:r>
      <w:r w:rsidRPr="00DD62FA">
        <w:rPr>
          <w:rFonts w:eastAsia="Times New Roman"/>
          <w:szCs w:val="24"/>
        </w:rPr>
        <w:t xml:space="preserve">ια τους λόγους </w:t>
      </w:r>
      <w:r>
        <w:rPr>
          <w:rFonts w:eastAsia="Times New Roman"/>
          <w:szCs w:val="24"/>
        </w:rPr>
        <w:t xml:space="preserve">αυτούς, </w:t>
      </w:r>
      <w:r w:rsidRPr="00C92B27">
        <w:rPr>
          <w:rFonts w:eastAsia="Times New Roman"/>
          <w:bCs/>
        </w:rPr>
        <w:t>κύριε Υπουργέ,</w:t>
      </w:r>
      <w:r>
        <w:rPr>
          <w:rFonts w:eastAsia="Times New Roman"/>
          <w:bCs/>
        </w:rPr>
        <w:t xml:space="preserve"> β</w:t>
      </w:r>
      <w:r w:rsidRPr="00DD62FA">
        <w:rPr>
          <w:rFonts w:eastAsia="Times New Roman"/>
          <w:szCs w:val="24"/>
        </w:rPr>
        <w:t>εβαίως είμαστ</w:t>
      </w:r>
      <w:r w:rsidRPr="00DD62FA">
        <w:rPr>
          <w:rFonts w:eastAsia="Times New Roman"/>
          <w:szCs w:val="24"/>
        </w:rPr>
        <w:t>ε αναγκασμένοι να καταψηφίσουμε το παρόν νομοσχέδιο</w:t>
      </w:r>
      <w:r>
        <w:rPr>
          <w:rFonts w:eastAsia="Times New Roman"/>
          <w:szCs w:val="24"/>
        </w:rPr>
        <w:t>. Συμφωνούμε α</w:t>
      </w:r>
      <w:r w:rsidRPr="00DD62FA">
        <w:rPr>
          <w:rFonts w:eastAsia="Times New Roman"/>
          <w:szCs w:val="24"/>
        </w:rPr>
        <w:t>πόλυτα</w:t>
      </w:r>
      <w:r>
        <w:rPr>
          <w:rFonts w:eastAsia="Times New Roman"/>
          <w:szCs w:val="24"/>
        </w:rPr>
        <w:t>,</w:t>
      </w:r>
      <w:r w:rsidRPr="00DD62FA">
        <w:rPr>
          <w:rFonts w:eastAsia="Times New Roman"/>
          <w:szCs w:val="24"/>
        </w:rPr>
        <w:t xml:space="preserve"> επαναλαμβάνω</w:t>
      </w:r>
      <w:r>
        <w:rPr>
          <w:rFonts w:eastAsia="Times New Roman"/>
          <w:szCs w:val="24"/>
        </w:rPr>
        <w:t>,</w:t>
      </w:r>
      <w:r w:rsidRPr="00DD62FA">
        <w:rPr>
          <w:rFonts w:eastAsia="Times New Roman"/>
          <w:szCs w:val="24"/>
        </w:rPr>
        <w:t xml:space="preserve"> στην αρχή ότι χρειάζεται κωδικοποίηση</w:t>
      </w:r>
      <w:r>
        <w:rPr>
          <w:rFonts w:eastAsia="Times New Roman"/>
          <w:szCs w:val="24"/>
        </w:rPr>
        <w:t>.</w:t>
      </w:r>
      <w:r w:rsidRPr="00DD62FA">
        <w:rPr>
          <w:rFonts w:eastAsia="Times New Roman"/>
          <w:szCs w:val="24"/>
        </w:rPr>
        <w:t xml:space="preserve"> Φοβάμαι</w:t>
      </w:r>
      <w:r>
        <w:rPr>
          <w:rFonts w:eastAsia="Times New Roman"/>
          <w:szCs w:val="24"/>
        </w:rPr>
        <w:t>,</w:t>
      </w:r>
      <w:r w:rsidRPr="00DD62FA">
        <w:rPr>
          <w:rFonts w:eastAsia="Times New Roman"/>
          <w:szCs w:val="24"/>
        </w:rPr>
        <w:t xml:space="preserve"> </w:t>
      </w:r>
      <w:r>
        <w:rPr>
          <w:rFonts w:eastAsia="Times New Roman"/>
          <w:szCs w:val="24"/>
        </w:rPr>
        <w:t>όμως,</w:t>
      </w:r>
      <w:r w:rsidRPr="00DD62FA">
        <w:rPr>
          <w:rFonts w:eastAsia="Times New Roman"/>
          <w:szCs w:val="24"/>
        </w:rPr>
        <w:t xml:space="preserve"> ότι με αυτό που κάνετε εσείς θα χρειαστεί ένας νόμος </w:t>
      </w:r>
      <w:r>
        <w:rPr>
          <w:rFonts w:eastAsia="Times New Roman"/>
          <w:szCs w:val="24"/>
        </w:rPr>
        <w:t xml:space="preserve">για </w:t>
      </w:r>
      <w:r w:rsidRPr="00DD62FA">
        <w:rPr>
          <w:rFonts w:eastAsia="Times New Roman"/>
          <w:szCs w:val="24"/>
        </w:rPr>
        <w:t>να κωδικοποι</w:t>
      </w:r>
      <w:r>
        <w:rPr>
          <w:rFonts w:eastAsia="Times New Roman"/>
          <w:szCs w:val="24"/>
        </w:rPr>
        <w:t>ήσουμε τους</w:t>
      </w:r>
      <w:r w:rsidRPr="00DD62FA">
        <w:rPr>
          <w:rFonts w:eastAsia="Times New Roman"/>
          <w:szCs w:val="24"/>
        </w:rPr>
        <w:t xml:space="preserve"> δικούς τους νόμους περί κωδικοποίησης</w:t>
      </w:r>
      <w:r>
        <w:rPr>
          <w:rFonts w:eastAsia="Times New Roman"/>
          <w:szCs w:val="24"/>
        </w:rPr>
        <w:t>. Τ</w:t>
      </w:r>
      <w:r w:rsidRPr="00DD62FA">
        <w:rPr>
          <w:rFonts w:eastAsia="Times New Roman"/>
          <w:szCs w:val="24"/>
        </w:rPr>
        <w:t>ίποτε άλλο</w:t>
      </w:r>
      <w:r>
        <w:rPr>
          <w:rFonts w:eastAsia="Times New Roman"/>
          <w:szCs w:val="24"/>
        </w:rPr>
        <w:t>.</w:t>
      </w:r>
    </w:p>
    <w:p w14:paraId="25E0A7F6" w14:textId="77777777" w:rsidR="00464F64" w:rsidRDefault="00160710">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25E0A7F7" w14:textId="77777777" w:rsidR="00464F64" w:rsidRDefault="00160710">
      <w:pPr>
        <w:spacing w:line="600" w:lineRule="auto"/>
        <w:ind w:firstLine="720"/>
        <w:contextualSpacing/>
        <w:jc w:val="both"/>
        <w:rPr>
          <w:rFonts w:eastAsia="Times New Roman"/>
          <w:szCs w:val="24"/>
        </w:rPr>
      </w:pPr>
      <w:r w:rsidRPr="00C92B27">
        <w:rPr>
          <w:rFonts w:eastAsia="Times New Roman"/>
          <w:b/>
          <w:bCs/>
        </w:rPr>
        <w:t>ΠΡΟΕΔΡΕΥΩΝ (Νικήτας Κακλαμάνης):</w:t>
      </w:r>
      <w:r w:rsidRPr="00C92B27">
        <w:rPr>
          <w:rFonts w:eastAsia="Times New Roman"/>
          <w:szCs w:val="24"/>
        </w:rPr>
        <w:t xml:space="preserve"> </w:t>
      </w:r>
      <w:r>
        <w:rPr>
          <w:rFonts w:eastAsia="Times New Roman"/>
          <w:szCs w:val="24"/>
        </w:rPr>
        <w:t>Προχωρού</w:t>
      </w:r>
      <w:r w:rsidRPr="00DD62FA">
        <w:rPr>
          <w:rFonts w:eastAsia="Times New Roman"/>
          <w:szCs w:val="24"/>
        </w:rPr>
        <w:t xml:space="preserve">με με τη συνάδελφο </w:t>
      </w:r>
      <w:r>
        <w:rPr>
          <w:rFonts w:eastAsia="Times New Roman"/>
          <w:szCs w:val="24"/>
        </w:rPr>
        <w:t>κ.</w:t>
      </w:r>
      <w:r w:rsidRPr="00DD62FA">
        <w:rPr>
          <w:rFonts w:eastAsia="Times New Roman"/>
          <w:szCs w:val="24"/>
        </w:rPr>
        <w:t xml:space="preserve"> Παρασκευή </w:t>
      </w:r>
      <w:proofErr w:type="spellStart"/>
      <w:r w:rsidRPr="00DD62FA">
        <w:rPr>
          <w:rFonts w:eastAsia="Times New Roman"/>
          <w:szCs w:val="24"/>
        </w:rPr>
        <w:t>Χριστοφιλοπούλου</w:t>
      </w:r>
      <w:proofErr w:type="spellEnd"/>
      <w:r>
        <w:rPr>
          <w:rFonts w:eastAsia="Times New Roman"/>
          <w:szCs w:val="24"/>
        </w:rPr>
        <w:t>,</w:t>
      </w:r>
      <w:r w:rsidRPr="00DD62FA">
        <w:rPr>
          <w:rFonts w:eastAsia="Times New Roman"/>
          <w:szCs w:val="24"/>
        </w:rPr>
        <w:t xml:space="preserve"> μετά </w:t>
      </w:r>
      <w:r>
        <w:rPr>
          <w:rFonts w:eastAsia="Times New Roman"/>
          <w:szCs w:val="24"/>
        </w:rPr>
        <w:t>με τον κ.</w:t>
      </w:r>
      <w:r w:rsidRPr="00DD62FA">
        <w:rPr>
          <w:rFonts w:eastAsia="Times New Roman"/>
          <w:szCs w:val="24"/>
        </w:rPr>
        <w:t xml:space="preserve"> </w:t>
      </w:r>
      <w:proofErr w:type="spellStart"/>
      <w:r w:rsidRPr="00DD62FA">
        <w:rPr>
          <w:rFonts w:eastAsia="Times New Roman"/>
          <w:szCs w:val="24"/>
        </w:rPr>
        <w:t>Αμυρά</w:t>
      </w:r>
      <w:proofErr w:type="spellEnd"/>
      <w:r>
        <w:rPr>
          <w:rFonts w:eastAsia="Times New Roman"/>
          <w:szCs w:val="24"/>
        </w:rPr>
        <w:t>, τον κ. Π</w:t>
      </w:r>
      <w:r w:rsidRPr="00DD62FA">
        <w:rPr>
          <w:rFonts w:eastAsia="Times New Roman"/>
          <w:szCs w:val="24"/>
        </w:rPr>
        <w:t xml:space="preserve">απαηλιού και </w:t>
      </w:r>
      <w:r>
        <w:rPr>
          <w:rFonts w:eastAsia="Times New Roman"/>
          <w:szCs w:val="24"/>
        </w:rPr>
        <w:t>τον κ. Συρίγο.</w:t>
      </w:r>
      <w:r w:rsidRPr="00DD62FA">
        <w:rPr>
          <w:rFonts w:eastAsia="Times New Roman"/>
          <w:szCs w:val="24"/>
        </w:rPr>
        <w:t xml:space="preserve"> </w:t>
      </w:r>
    </w:p>
    <w:p w14:paraId="25E0A7F8" w14:textId="77777777" w:rsidR="00464F64" w:rsidRDefault="00160710">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xml:space="preserve">, έχετε τον λόγο. </w:t>
      </w:r>
    </w:p>
    <w:p w14:paraId="25E0A7F9" w14:textId="77777777" w:rsidR="00464F64" w:rsidRDefault="00160710">
      <w:pPr>
        <w:spacing w:line="600" w:lineRule="auto"/>
        <w:ind w:firstLine="720"/>
        <w:contextualSpacing/>
        <w:jc w:val="both"/>
        <w:rPr>
          <w:rFonts w:eastAsia="Times New Roman"/>
          <w:szCs w:val="24"/>
        </w:rPr>
      </w:pPr>
      <w:r w:rsidRPr="00BA658C">
        <w:rPr>
          <w:rFonts w:eastAsia="Times New Roman"/>
          <w:b/>
          <w:szCs w:val="24"/>
        </w:rPr>
        <w:t>ΠΑΡΑΣΚΕΥΗ ΧΡΙΣΤΟΦΙΛΟΠΟΥΛΟΥ:</w:t>
      </w:r>
      <w:r>
        <w:rPr>
          <w:rFonts w:eastAsia="Times New Roman"/>
          <w:szCs w:val="24"/>
        </w:rPr>
        <w:t xml:space="preserve"> </w:t>
      </w:r>
      <w:r w:rsidRPr="009D01AE">
        <w:rPr>
          <w:rFonts w:eastAsia="Times New Roman"/>
          <w:szCs w:val="24"/>
        </w:rPr>
        <w:t>Ευχαριστώ</w:t>
      </w:r>
      <w:r>
        <w:rPr>
          <w:rFonts w:eastAsia="Times New Roman"/>
          <w:szCs w:val="24"/>
        </w:rPr>
        <w:t>, κύριε Π</w:t>
      </w:r>
      <w:r w:rsidRPr="00DD62FA">
        <w:rPr>
          <w:rFonts w:eastAsia="Times New Roman"/>
          <w:szCs w:val="24"/>
        </w:rPr>
        <w:t>ρόεδρε</w:t>
      </w:r>
      <w:r>
        <w:rPr>
          <w:rFonts w:eastAsia="Times New Roman"/>
          <w:szCs w:val="24"/>
        </w:rPr>
        <w:t>.</w:t>
      </w:r>
    </w:p>
    <w:p w14:paraId="25E0A7FA" w14:textId="77777777" w:rsidR="00464F64" w:rsidRDefault="00160710">
      <w:pPr>
        <w:spacing w:line="600" w:lineRule="auto"/>
        <w:ind w:firstLine="720"/>
        <w:contextualSpacing/>
        <w:jc w:val="both"/>
        <w:rPr>
          <w:rFonts w:eastAsia="Times New Roman"/>
          <w:szCs w:val="24"/>
        </w:rPr>
      </w:pPr>
      <w:r w:rsidRPr="009D01AE">
        <w:rPr>
          <w:rFonts w:eastAsia="Times New Roman"/>
          <w:bCs/>
        </w:rPr>
        <w:lastRenderedPageBreak/>
        <w:t>Κυρίες και κύριοι συνάδελφοι,</w:t>
      </w:r>
      <w:r>
        <w:rPr>
          <w:rFonts w:eastAsia="Times New Roman"/>
          <w:bCs/>
        </w:rPr>
        <w:t xml:space="preserve"> </w:t>
      </w:r>
      <w:r w:rsidRPr="00DD62FA">
        <w:rPr>
          <w:rFonts w:eastAsia="Times New Roman"/>
          <w:szCs w:val="24"/>
        </w:rPr>
        <w:t>το νομοσχέδιο που συζητού</w:t>
      </w:r>
      <w:r>
        <w:rPr>
          <w:rFonts w:eastAsia="Times New Roman"/>
          <w:szCs w:val="24"/>
        </w:rPr>
        <w:t>με σήμερα φοβούμαι ότι «κομίζει Γ</w:t>
      </w:r>
      <w:r w:rsidRPr="00DD62FA">
        <w:rPr>
          <w:rFonts w:eastAsia="Times New Roman"/>
          <w:szCs w:val="24"/>
        </w:rPr>
        <w:t xml:space="preserve">λαύκα </w:t>
      </w:r>
      <w:r>
        <w:rPr>
          <w:rFonts w:eastAsia="Times New Roman"/>
          <w:szCs w:val="24"/>
        </w:rPr>
        <w:t>εις</w:t>
      </w:r>
      <w:r w:rsidRPr="00DD62FA">
        <w:rPr>
          <w:rFonts w:eastAsia="Times New Roman"/>
          <w:szCs w:val="24"/>
        </w:rPr>
        <w:t xml:space="preserve"> </w:t>
      </w:r>
      <w:r w:rsidRPr="00DD62FA">
        <w:rPr>
          <w:rFonts w:eastAsia="Times New Roman"/>
          <w:szCs w:val="24"/>
        </w:rPr>
        <w:t>Αθήνα</w:t>
      </w:r>
      <w:r>
        <w:rPr>
          <w:rFonts w:eastAsia="Times New Roman"/>
          <w:szCs w:val="24"/>
        </w:rPr>
        <w:t>ς</w:t>
      </w:r>
      <w:r>
        <w:rPr>
          <w:rFonts w:eastAsia="Times New Roman"/>
          <w:szCs w:val="24"/>
        </w:rPr>
        <w:t>». Δηλαδή,</w:t>
      </w:r>
      <w:r w:rsidRPr="00DD62FA">
        <w:rPr>
          <w:rFonts w:eastAsia="Times New Roman"/>
          <w:szCs w:val="24"/>
        </w:rPr>
        <w:t xml:space="preserve"> πρόκειται για ένα νομοσχέδιο του οποίου</w:t>
      </w:r>
      <w:r>
        <w:rPr>
          <w:rFonts w:eastAsia="Times New Roman"/>
          <w:szCs w:val="24"/>
        </w:rPr>
        <w:t xml:space="preserve"> οι</w:t>
      </w:r>
      <w:r w:rsidRPr="00DD62FA">
        <w:rPr>
          <w:rFonts w:eastAsia="Times New Roman"/>
          <w:szCs w:val="24"/>
        </w:rPr>
        <w:t xml:space="preserve"> πε</w:t>
      </w:r>
      <w:r w:rsidRPr="00DD62FA">
        <w:rPr>
          <w:rFonts w:eastAsia="Times New Roman"/>
          <w:szCs w:val="24"/>
        </w:rPr>
        <w:t xml:space="preserve">ρισσότερες διατάξεις είχαν ήδη νομοθετηθεί και όπως είπε εμπεριστατωμένα και ο εισηγητής </w:t>
      </w:r>
      <w:r>
        <w:rPr>
          <w:rFonts w:eastAsia="Times New Roman"/>
          <w:szCs w:val="24"/>
        </w:rPr>
        <w:t>μας,</w:t>
      </w:r>
      <w:r w:rsidRPr="00DD62FA">
        <w:rPr>
          <w:rFonts w:eastAsia="Times New Roman"/>
          <w:szCs w:val="24"/>
        </w:rPr>
        <w:t xml:space="preserve"> ο κ</w:t>
      </w:r>
      <w:r>
        <w:rPr>
          <w:rFonts w:eastAsia="Times New Roman"/>
          <w:szCs w:val="24"/>
        </w:rPr>
        <w:t>.</w:t>
      </w:r>
      <w:r w:rsidRPr="00DD62FA">
        <w:rPr>
          <w:rFonts w:eastAsia="Times New Roman"/>
          <w:szCs w:val="24"/>
        </w:rPr>
        <w:t xml:space="preserve"> Καρράς</w:t>
      </w:r>
      <w:r>
        <w:rPr>
          <w:rFonts w:eastAsia="Times New Roman"/>
          <w:szCs w:val="24"/>
        </w:rPr>
        <w:t>,</w:t>
      </w:r>
      <w:r w:rsidRPr="00DD62FA">
        <w:rPr>
          <w:rFonts w:eastAsia="Times New Roman"/>
          <w:szCs w:val="24"/>
        </w:rPr>
        <w:t xml:space="preserve"> μπορούσε και να μην υπάρχει αυτή</w:t>
      </w:r>
      <w:r>
        <w:rPr>
          <w:rFonts w:eastAsia="Times New Roman"/>
          <w:szCs w:val="24"/>
        </w:rPr>
        <w:t>ν</w:t>
      </w:r>
      <w:r w:rsidRPr="00DD62FA">
        <w:rPr>
          <w:rFonts w:eastAsia="Times New Roman"/>
          <w:szCs w:val="24"/>
        </w:rPr>
        <w:t xml:space="preserve"> τη στιγμή</w:t>
      </w:r>
      <w:r>
        <w:rPr>
          <w:rFonts w:eastAsia="Times New Roman"/>
          <w:szCs w:val="24"/>
        </w:rPr>
        <w:t>,</w:t>
      </w:r>
      <w:r w:rsidRPr="00DD62FA">
        <w:rPr>
          <w:rFonts w:eastAsia="Times New Roman"/>
          <w:szCs w:val="24"/>
        </w:rPr>
        <w:t xml:space="preserve"> να μην το συζητούμε</w:t>
      </w:r>
      <w:r>
        <w:rPr>
          <w:rFonts w:eastAsia="Times New Roman"/>
          <w:szCs w:val="24"/>
        </w:rPr>
        <w:t>.</w:t>
      </w:r>
      <w:r w:rsidRPr="00DD62FA">
        <w:rPr>
          <w:rFonts w:eastAsia="Times New Roman"/>
          <w:szCs w:val="24"/>
        </w:rPr>
        <w:t xml:space="preserve"> </w:t>
      </w:r>
    </w:p>
    <w:p w14:paraId="25E0A7FB" w14:textId="77777777" w:rsidR="00464F64" w:rsidRDefault="00160710">
      <w:pPr>
        <w:spacing w:line="600" w:lineRule="auto"/>
        <w:ind w:firstLine="720"/>
        <w:contextualSpacing/>
        <w:jc w:val="both"/>
        <w:rPr>
          <w:rFonts w:eastAsia="Times New Roman"/>
          <w:szCs w:val="24"/>
        </w:rPr>
      </w:pPr>
      <w:r>
        <w:rPr>
          <w:rFonts w:eastAsia="Times New Roman"/>
          <w:szCs w:val="24"/>
        </w:rPr>
        <w:t>Θ</w:t>
      </w:r>
      <w:r w:rsidRPr="00DD62FA">
        <w:rPr>
          <w:rFonts w:eastAsia="Times New Roman"/>
          <w:szCs w:val="24"/>
        </w:rPr>
        <w:t>έλω για λίγο</w:t>
      </w:r>
      <w:r>
        <w:rPr>
          <w:rFonts w:eastAsia="Times New Roman"/>
          <w:szCs w:val="24"/>
        </w:rPr>
        <w:t>,</w:t>
      </w:r>
      <w:r w:rsidRPr="00DD62FA">
        <w:rPr>
          <w:rFonts w:eastAsia="Times New Roman"/>
          <w:szCs w:val="24"/>
        </w:rPr>
        <w:t xml:space="preserve"> πριν περάσω στη</w:t>
      </w:r>
      <w:r>
        <w:rPr>
          <w:rFonts w:eastAsia="Times New Roman"/>
          <w:szCs w:val="24"/>
        </w:rPr>
        <w:t>ν τροπολογία του Υπουργείου Π</w:t>
      </w:r>
      <w:r w:rsidRPr="00DD62FA">
        <w:rPr>
          <w:rFonts w:eastAsia="Times New Roman"/>
          <w:szCs w:val="24"/>
        </w:rPr>
        <w:t>εριβάλλοντος για την οπ</w:t>
      </w:r>
      <w:r w:rsidRPr="00DD62FA">
        <w:rPr>
          <w:rFonts w:eastAsia="Times New Roman"/>
          <w:szCs w:val="24"/>
        </w:rPr>
        <w:t>οία θέλ</w:t>
      </w:r>
      <w:r>
        <w:rPr>
          <w:rFonts w:eastAsia="Times New Roman"/>
          <w:szCs w:val="24"/>
        </w:rPr>
        <w:t>ω</w:t>
      </w:r>
      <w:r w:rsidRPr="00DD62FA">
        <w:rPr>
          <w:rFonts w:eastAsia="Times New Roman"/>
          <w:szCs w:val="24"/>
        </w:rPr>
        <w:t xml:space="preserve"> να μιλήσω</w:t>
      </w:r>
      <w:r>
        <w:rPr>
          <w:rFonts w:eastAsia="Times New Roman"/>
          <w:szCs w:val="24"/>
        </w:rPr>
        <w:t>, να αναφερθώ στο</w:t>
      </w:r>
      <w:r w:rsidRPr="00DD62FA">
        <w:rPr>
          <w:rFonts w:eastAsia="Times New Roman"/>
          <w:szCs w:val="24"/>
        </w:rPr>
        <w:t xml:space="preserve"> ζήτημα της </w:t>
      </w:r>
      <w:r>
        <w:rPr>
          <w:rFonts w:eastAsia="Times New Roman"/>
          <w:szCs w:val="24"/>
        </w:rPr>
        <w:t>Ε</w:t>
      </w:r>
      <w:r w:rsidRPr="00DD62FA">
        <w:rPr>
          <w:rFonts w:eastAsia="Times New Roman"/>
          <w:szCs w:val="24"/>
        </w:rPr>
        <w:t xml:space="preserve">θνικής </w:t>
      </w:r>
      <w:r>
        <w:rPr>
          <w:rFonts w:eastAsia="Times New Roman"/>
          <w:szCs w:val="24"/>
        </w:rPr>
        <w:t>Ε</w:t>
      </w:r>
      <w:r w:rsidRPr="00DD62FA">
        <w:rPr>
          <w:rFonts w:eastAsia="Times New Roman"/>
          <w:szCs w:val="24"/>
        </w:rPr>
        <w:t xml:space="preserve">πιτροπής </w:t>
      </w:r>
      <w:r>
        <w:rPr>
          <w:rFonts w:eastAsia="Times New Roman"/>
          <w:szCs w:val="24"/>
        </w:rPr>
        <w:t>Δ</w:t>
      </w:r>
      <w:r w:rsidRPr="00DD62FA">
        <w:rPr>
          <w:rFonts w:eastAsia="Times New Roman"/>
          <w:szCs w:val="24"/>
        </w:rPr>
        <w:t xml:space="preserve">ικαιωμάτων του </w:t>
      </w:r>
      <w:r>
        <w:rPr>
          <w:rFonts w:eastAsia="Times New Roman"/>
          <w:szCs w:val="24"/>
        </w:rPr>
        <w:t>Α</w:t>
      </w:r>
      <w:r w:rsidRPr="00DD62FA">
        <w:rPr>
          <w:rFonts w:eastAsia="Times New Roman"/>
          <w:szCs w:val="24"/>
        </w:rPr>
        <w:t>νθρώπου</w:t>
      </w:r>
      <w:r>
        <w:rPr>
          <w:rFonts w:eastAsia="Times New Roman"/>
          <w:szCs w:val="24"/>
        </w:rPr>
        <w:t>, διότι, κ</w:t>
      </w:r>
      <w:r w:rsidRPr="00DD62FA">
        <w:rPr>
          <w:rFonts w:eastAsia="Times New Roman"/>
          <w:szCs w:val="24"/>
        </w:rPr>
        <w:t>ύριε Υπουργέ</w:t>
      </w:r>
      <w:r>
        <w:rPr>
          <w:rFonts w:eastAsia="Times New Roman"/>
          <w:szCs w:val="24"/>
        </w:rPr>
        <w:t>,</w:t>
      </w:r>
      <w:r w:rsidRPr="00DD62FA">
        <w:rPr>
          <w:rFonts w:eastAsia="Times New Roman"/>
          <w:szCs w:val="24"/>
        </w:rPr>
        <w:t xml:space="preserve"> οι μηχανισμοί προστασίας των δικαιωμάτων του ανθρώπου έχουν </w:t>
      </w:r>
      <w:r>
        <w:rPr>
          <w:rFonts w:eastAsia="Times New Roman"/>
          <w:szCs w:val="24"/>
        </w:rPr>
        <w:t>πρωτίστως σκοπό</w:t>
      </w:r>
      <w:r w:rsidRPr="00DD62FA">
        <w:rPr>
          <w:rFonts w:eastAsia="Times New Roman"/>
          <w:szCs w:val="24"/>
        </w:rPr>
        <w:t xml:space="preserve"> τη διαφύλαξη των κοινωνιών έναντι της κρατικής εξουσίας</w:t>
      </w:r>
      <w:r>
        <w:rPr>
          <w:rFonts w:eastAsia="Times New Roman"/>
          <w:szCs w:val="24"/>
        </w:rPr>
        <w:t>.</w:t>
      </w:r>
    </w:p>
    <w:p w14:paraId="25E0A7FC" w14:textId="77777777" w:rsidR="00464F64" w:rsidRDefault="00160710">
      <w:pPr>
        <w:spacing w:line="600" w:lineRule="auto"/>
        <w:ind w:firstLine="720"/>
        <w:contextualSpacing/>
        <w:jc w:val="both"/>
        <w:rPr>
          <w:rFonts w:eastAsia="Times New Roman"/>
          <w:szCs w:val="24"/>
        </w:rPr>
      </w:pPr>
      <w:r>
        <w:rPr>
          <w:rFonts w:eastAsia="Times New Roman"/>
          <w:szCs w:val="24"/>
        </w:rPr>
        <w:t>Υπό</w:t>
      </w:r>
      <w:r w:rsidRPr="00DD62FA">
        <w:rPr>
          <w:rFonts w:eastAsia="Times New Roman"/>
          <w:szCs w:val="24"/>
        </w:rPr>
        <w:t xml:space="preserve"> την πρωταρχική εκδοχή του </w:t>
      </w:r>
      <w:r>
        <w:rPr>
          <w:rFonts w:eastAsia="Times New Roman"/>
          <w:szCs w:val="24"/>
          <w:lang w:val="en-US"/>
        </w:rPr>
        <w:t>status</w:t>
      </w:r>
      <w:r w:rsidRPr="001E2E40">
        <w:rPr>
          <w:rFonts w:eastAsia="Times New Roman"/>
          <w:szCs w:val="24"/>
        </w:rPr>
        <w:t xml:space="preserve"> </w:t>
      </w:r>
      <w:proofErr w:type="spellStart"/>
      <w:r>
        <w:rPr>
          <w:rFonts w:eastAsia="Times New Roman"/>
          <w:szCs w:val="24"/>
          <w:lang w:val="en-US"/>
        </w:rPr>
        <w:t>negativus</w:t>
      </w:r>
      <w:proofErr w:type="spellEnd"/>
      <w:r>
        <w:rPr>
          <w:rFonts w:eastAsia="Times New Roman"/>
          <w:szCs w:val="24"/>
        </w:rPr>
        <w:t>,</w:t>
      </w:r>
      <w:r w:rsidRPr="00DD62FA">
        <w:rPr>
          <w:rFonts w:eastAsia="Times New Roman"/>
          <w:szCs w:val="24"/>
        </w:rPr>
        <w:t xml:space="preserve"> τα ατομικά δικαιώματα </w:t>
      </w:r>
      <w:r>
        <w:rPr>
          <w:rFonts w:eastAsia="Times New Roman"/>
          <w:szCs w:val="24"/>
        </w:rPr>
        <w:t>περιχαράσσουν</w:t>
      </w:r>
      <w:r w:rsidRPr="00DD62FA">
        <w:rPr>
          <w:rFonts w:eastAsia="Times New Roman"/>
          <w:szCs w:val="24"/>
        </w:rPr>
        <w:t xml:space="preserve"> ένα</w:t>
      </w:r>
      <w:r>
        <w:rPr>
          <w:rFonts w:eastAsia="Times New Roman"/>
          <w:szCs w:val="24"/>
        </w:rPr>
        <w:t>ν χώρο ε</w:t>
      </w:r>
      <w:r w:rsidRPr="00DD62FA">
        <w:rPr>
          <w:rFonts w:eastAsia="Times New Roman"/>
          <w:szCs w:val="24"/>
        </w:rPr>
        <w:t>λευθερίας έναντι του κράτους και ιδίως έναντι της εκάστοτε εκτελεστικής εξουσίας</w:t>
      </w:r>
      <w:r>
        <w:rPr>
          <w:rFonts w:eastAsia="Times New Roman"/>
          <w:szCs w:val="24"/>
        </w:rPr>
        <w:t xml:space="preserve">. Κάθε </w:t>
      </w:r>
      <w:r w:rsidRPr="00DD62FA">
        <w:rPr>
          <w:rFonts w:eastAsia="Times New Roman"/>
          <w:szCs w:val="24"/>
        </w:rPr>
        <w:t>προσπάθεια</w:t>
      </w:r>
      <w:r>
        <w:rPr>
          <w:rFonts w:eastAsia="Times New Roman"/>
          <w:szCs w:val="24"/>
        </w:rPr>
        <w:t>,</w:t>
      </w:r>
      <w:r w:rsidRPr="00DD62FA">
        <w:rPr>
          <w:rFonts w:eastAsia="Times New Roman"/>
          <w:szCs w:val="24"/>
        </w:rPr>
        <w:t xml:space="preserve"> </w:t>
      </w:r>
      <w:r w:rsidRPr="001E2E40">
        <w:rPr>
          <w:rFonts w:eastAsia="Times New Roman"/>
          <w:szCs w:val="24"/>
        </w:rPr>
        <w:t>λοιπό</w:t>
      </w:r>
      <w:r>
        <w:rPr>
          <w:rFonts w:eastAsia="Times New Roman"/>
          <w:szCs w:val="24"/>
        </w:rPr>
        <w:t xml:space="preserve">ν, </w:t>
      </w:r>
      <w:r w:rsidRPr="00DD62FA">
        <w:rPr>
          <w:rFonts w:eastAsia="Times New Roman"/>
          <w:szCs w:val="24"/>
        </w:rPr>
        <w:t>να περιοριστούν οι θεσμοθετημένοι μηχανισμοί της προστασί</w:t>
      </w:r>
      <w:r w:rsidRPr="00DD62FA">
        <w:rPr>
          <w:rFonts w:eastAsia="Times New Roman"/>
          <w:szCs w:val="24"/>
        </w:rPr>
        <w:t>ας αυ</w:t>
      </w:r>
      <w:r>
        <w:rPr>
          <w:rFonts w:eastAsia="Times New Roman"/>
          <w:szCs w:val="24"/>
        </w:rPr>
        <w:t>τών των δικαιωμάτων αντιφάσκει π</w:t>
      </w:r>
      <w:r w:rsidRPr="00DD62FA">
        <w:rPr>
          <w:rFonts w:eastAsia="Times New Roman"/>
          <w:szCs w:val="24"/>
        </w:rPr>
        <w:t>ροφανώς στο πνεύμα των σχετικών συνταγματικών διατάξεων</w:t>
      </w:r>
      <w:r>
        <w:rPr>
          <w:rFonts w:eastAsia="Times New Roman"/>
          <w:szCs w:val="24"/>
        </w:rPr>
        <w:t xml:space="preserve"> κ</w:t>
      </w:r>
      <w:r w:rsidRPr="00DD62FA">
        <w:rPr>
          <w:rFonts w:eastAsia="Times New Roman"/>
          <w:szCs w:val="24"/>
        </w:rPr>
        <w:t>αι οπωσδήποτε υπονομεύει την παρεχόμενη προστασία</w:t>
      </w:r>
      <w:r>
        <w:rPr>
          <w:rFonts w:eastAsia="Times New Roman"/>
          <w:szCs w:val="24"/>
        </w:rPr>
        <w:t>.</w:t>
      </w:r>
      <w:r w:rsidRPr="00DD62FA">
        <w:rPr>
          <w:rFonts w:eastAsia="Times New Roman"/>
          <w:szCs w:val="24"/>
        </w:rPr>
        <w:t xml:space="preserve"> </w:t>
      </w:r>
    </w:p>
    <w:p w14:paraId="25E0A7FD" w14:textId="77777777" w:rsidR="00464F64" w:rsidRDefault="00160710">
      <w:pPr>
        <w:spacing w:line="600" w:lineRule="auto"/>
        <w:ind w:firstLine="720"/>
        <w:contextualSpacing/>
        <w:jc w:val="both"/>
        <w:rPr>
          <w:rFonts w:eastAsia="Times New Roman"/>
          <w:szCs w:val="24"/>
        </w:rPr>
      </w:pPr>
      <w:r w:rsidRPr="001E2E40">
        <w:rPr>
          <w:rFonts w:eastAsia="Times New Roman"/>
          <w:bCs/>
        </w:rPr>
        <w:lastRenderedPageBreak/>
        <w:t>Κύριε Υπουργέ,</w:t>
      </w:r>
      <w:r>
        <w:rPr>
          <w:rFonts w:eastAsia="Times New Roman"/>
          <w:bCs/>
        </w:rPr>
        <w:t xml:space="preserve"> η</w:t>
      </w:r>
      <w:r>
        <w:rPr>
          <w:rFonts w:eastAsia="Times New Roman"/>
          <w:szCs w:val="24"/>
        </w:rPr>
        <w:t xml:space="preserve"> σημερινή παραίτηση του Π</w:t>
      </w:r>
      <w:r w:rsidRPr="00DD62FA">
        <w:rPr>
          <w:rFonts w:eastAsia="Times New Roman"/>
          <w:szCs w:val="24"/>
        </w:rPr>
        <w:t>ροέδρο</w:t>
      </w:r>
      <w:r>
        <w:rPr>
          <w:rFonts w:eastAsia="Times New Roman"/>
          <w:szCs w:val="24"/>
        </w:rPr>
        <w:t>υ της Εθνικής Επιτροπής είναι μι</w:t>
      </w:r>
      <w:r w:rsidRPr="00DD62FA">
        <w:rPr>
          <w:rFonts w:eastAsia="Times New Roman"/>
          <w:szCs w:val="24"/>
        </w:rPr>
        <w:t>α παραίτηση κόλαφος</w:t>
      </w:r>
      <w:r>
        <w:rPr>
          <w:rFonts w:eastAsia="Times New Roman"/>
          <w:szCs w:val="24"/>
        </w:rPr>
        <w:t xml:space="preserve"> και σ</w:t>
      </w:r>
      <w:r w:rsidRPr="00DD62FA">
        <w:rPr>
          <w:rFonts w:eastAsia="Times New Roman"/>
          <w:szCs w:val="24"/>
        </w:rPr>
        <w:t>ας καλ</w:t>
      </w:r>
      <w:r w:rsidRPr="00DD62FA">
        <w:rPr>
          <w:rFonts w:eastAsia="Times New Roman"/>
          <w:szCs w:val="24"/>
        </w:rPr>
        <w:t>ούμε πραγματικά να αποσύρετε τη ρύθμιση αυτή</w:t>
      </w:r>
      <w:r>
        <w:rPr>
          <w:rFonts w:eastAsia="Times New Roman"/>
          <w:szCs w:val="24"/>
        </w:rPr>
        <w:t>.</w:t>
      </w:r>
      <w:r w:rsidRPr="00DD62FA">
        <w:rPr>
          <w:rFonts w:eastAsia="Times New Roman"/>
          <w:szCs w:val="24"/>
        </w:rPr>
        <w:t xml:space="preserve"> </w:t>
      </w:r>
    </w:p>
    <w:p w14:paraId="25E0A7FE" w14:textId="77777777" w:rsidR="00464F64" w:rsidRDefault="00160710">
      <w:pPr>
        <w:spacing w:line="600" w:lineRule="auto"/>
        <w:ind w:firstLine="720"/>
        <w:contextualSpacing/>
        <w:jc w:val="both"/>
        <w:rPr>
          <w:rFonts w:eastAsia="Times New Roman"/>
          <w:szCs w:val="24"/>
        </w:rPr>
      </w:pPr>
      <w:r>
        <w:rPr>
          <w:rFonts w:eastAsia="Times New Roman"/>
          <w:szCs w:val="24"/>
        </w:rPr>
        <w:t>Θα μου επιτρέψετε τώρα να περάσω στην τροπολογία του Υπουργείου Π</w:t>
      </w:r>
      <w:r w:rsidRPr="00DD62FA">
        <w:rPr>
          <w:rFonts w:eastAsia="Times New Roman"/>
          <w:szCs w:val="24"/>
        </w:rPr>
        <w:t>εριβάλλοντος</w:t>
      </w:r>
      <w:r>
        <w:rPr>
          <w:rFonts w:eastAsia="Times New Roman"/>
          <w:szCs w:val="24"/>
        </w:rPr>
        <w:t>,</w:t>
      </w:r>
      <w:r w:rsidRPr="00DD62FA">
        <w:rPr>
          <w:rFonts w:eastAsia="Times New Roman"/>
          <w:szCs w:val="24"/>
        </w:rPr>
        <w:t xml:space="preserve"> που είν</w:t>
      </w:r>
      <w:r>
        <w:rPr>
          <w:rFonts w:eastAsia="Times New Roman"/>
          <w:szCs w:val="24"/>
        </w:rPr>
        <w:t>αι ο κύριος σκοπός της παρέμβασή</w:t>
      </w:r>
      <w:r w:rsidRPr="00DD62FA">
        <w:rPr>
          <w:rFonts w:eastAsia="Times New Roman"/>
          <w:szCs w:val="24"/>
        </w:rPr>
        <w:t>ς μου</w:t>
      </w:r>
      <w:r w:rsidRPr="001E2E40">
        <w:rPr>
          <w:rFonts w:eastAsia="Times New Roman"/>
          <w:szCs w:val="24"/>
        </w:rPr>
        <w:t xml:space="preserve"> </w:t>
      </w:r>
      <w:r w:rsidRPr="00DD62FA">
        <w:rPr>
          <w:rFonts w:eastAsia="Times New Roman"/>
          <w:szCs w:val="24"/>
        </w:rPr>
        <w:t>και την οποία θα ψηφίσουμε</w:t>
      </w:r>
      <w:r>
        <w:rPr>
          <w:rFonts w:eastAsia="Times New Roman"/>
          <w:szCs w:val="24"/>
        </w:rPr>
        <w:t>.</w:t>
      </w:r>
      <w:r w:rsidRPr="00DD62FA">
        <w:rPr>
          <w:rFonts w:eastAsia="Times New Roman"/>
          <w:szCs w:val="24"/>
        </w:rPr>
        <w:t xml:space="preserve"> </w:t>
      </w:r>
      <w:r>
        <w:rPr>
          <w:rFonts w:eastAsia="Times New Roman"/>
          <w:szCs w:val="24"/>
        </w:rPr>
        <w:t>Με την τροπολογία αυτή</w:t>
      </w:r>
      <w:r w:rsidRPr="00DD62FA">
        <w:rPr>
          <w:rFonts w:eastAsia="Times New Roman"/>
          <w:szCs w:val="24"/>
        </w:rPr>
        <w:t xml:space="preserve"> παρατείνεται η προθεσμία υποβολής </w:t>
      </w:r>
      <w:r>
        <w:rPr>
          <w:rFonts w:eastAsia="Times New Roman"/>
          <w:szCs w:val="24"/>
        </w:rPr>
        <w:t>-</w:t>
      </w:r>
      <w:r w:rsidRPr="00DD62FA">
        <w:rPr>
          <w:rFonts w:eastAsia="Times New Roman"/>
          <w:szCs w:val="24"/>
        </w:rPr>
        <w:t>άλλη μία παράταση</w:t>
      </w:r>
      <w:r>
        <w:rPr>
          <w:rFonts w:eastAsia="Times New Roman"/>
          <w:szCs w:val="24"/>
        </w:rPr>
        <w:t>-</w:t>
      </w:r>
      <w:r w:rsidRPr="00DD62FA">
        <w:rPr>
          <w:rFonts w:eastAsia="Times New Roman"/>
          <w:szCs w:val="24"/>
        </w:rPr>
        <w:t xml:space="preserve"> αντιρρήσεων σε περιοχές </w:t>
      </w:r>
      <w:r>
        <w:rPr>
          <w:rFonts w:eastAsia="Times New Roman"/>
          <w:szCs w:val="24"/>
        </w:rPr>
        <w:t>ό</w:t>
      </w:r>
      <w:r w:rsidRPr="00DD62FA">
        <w:rPr>
          <w:rFonts w:eastAsia="Times New Roman"/>
          <w:szCs w:val="24"/>
        </w:rPr>
        <w:t>που αναρτήθηκαν δασικοί χάρτες</w:t>
      </w:r>
      <w:r>
        <w:rPr>
          <w:rFonts w:eastAsia="Times New Roman"/>
          <w:szCs w:val="24"/>
        </w:rPr>
        <w:t xml:space="preserve">. </w:t>
      </w:r>
    </w:p>
    <w:p w14:paraId="25E0A7FF" w14:textId="77777777" w:rsidR="00464F64" w:rsidRDefault="00160710">
      <w:pPr>
        <w:spacing w:line="600" w:lineRule="auto"/>
        <w:ind w:firstLine="720"/>
        <w:contextualSpacing/>
        <w:jc w:val="both"/>
        <w:rPr>
          <w:rFonts w:eastAsia="Times New Roman"/>
          <w:szCs w:val="24"/>
        </w:rPr>
      </w:pPr>
      <w:r>
        <w:rPr>
          <w:rFonts w:eastAsia="Times New Roman"/>
          <w:szCs w:val="24"/>
        </w:rPr>
        <w:t>Σ</w:t>
      </w:r>
      <w:r w:rsidRPr="00DD62FA">
        <w:rPr>
          <w:rFonts w:eastAsia="Times New Roman"/>
          <w:szCs w:val="24"/>
        </w:rPr>
        <w:t>την αιτιολογική έκθεση της τροπολογίας</w:t>
      </w:r>
      <w:r>
        <w:rPr>
          <w:rFonts w:eastAsia="Times New Roman"/>
          <w:szCs w:val="24"/>
        </w:rPr>
        <w:t>, όμως, γίνεται μι</w:t>
      </w:r>
      <w:r w:rsidRPr="00DD62FA">
        <w:rPr>
          <w:rFonts w:eastAsia="Times New Roman"/>
          <w:szCs w:val="24"/>
        </w:rPr>
        <w:t>α αναφορά η οποία είναι ψευδεπίγραφη</w:t>
      </w:r>
      <w:r>
        <w:rPr>
          <w:rFonts w:eastAsia="Times New Roman"/>
          <w:szCs w:val="24"/>
        </w:rPr>
        <w:t>, αναφορά στο Μ</w:t>
      </w:r>
      <w:r w:rsidRPr="00DD62FA">
        <w:rPr>
          <w:rFonts w:eastAsia="Times New Roman"/>
          <w:szCs w:val="24"/>
        </w:rPr>
        <w:t>άτι</w:t>
      </w:r>
      <w:r>
        <w:rPr>
          <w:rFonts w:eastAsia="Times New Roman"/>
          <w:szCs w:val="24"/>
        </w:rPr>
        <w:t xml:space="preserve"> και την </w:t>
      </w:r>
      <w:proofErr w:type="spellStart"/>
      <w:r>
        <w:rPr>
          <w:rFonts w:eastAsia="Times New Roman"/>
          <w:szCs w:val="24"/>
        </w:rPr>
        <w:t>Κινέτα</w:t>
      </w:r>
      <w:proofErr w:type="spellEnd"/>
      <w:r>
        <w:rPr>
          <w:rFonts w:eastAsia="Times New Roman"/>
          <w:szCs w:val="24"/>
        </w:rPr>
        <w:t>,</w:t>
      </w:r>
      <w:r w:rsidRPr="00DD62FA">
        <w:rPr>
          <w:rFonts w:eastAsia="Times New Roman"/>
          <w:szCs w:val="24"/>
        </w:rPr>
        <w:t xml:space="preserve"> περιοχές που επλήγησαν από την πυρκαγιά της 23ης Ιουλίου</w:t>
      </w:r>
      <w:r>
        <w:rPr>
          <w:rFonts w:eastAsia="Times New Roman"/>
          <w:szCs w:val="24"/>
        </w:rPr>
        <w:t>,</w:t>
      </w:r>
      <w:r w:rsidRPr="00DD62FA">
        <w:rPr>
          <w:rFonts w:eastAsia="Times New Roman"/>
          <w:szCs w:val="24"/>
        </w:rPr>
        <w:t xml:space="preserve"> με τη φράση ότι δήθεν η διάταξη προωθείται για τη διευκόλυνση των πυρόπληκτων</w:t>
      </w:r>
      <w:r>
        <w:rPr>
          <w:rFonts w:eastAsia="Times New Roman"/>
          <w:szCs w:val="24"/>
        </w:rPr>
        <w:t>.</w:t>
      </w:r>
      <w:r w:rsidRPr="00DD62FA">
        <w:rPr>
          <w:rFonts w:eastAsia="Times New Roman"/>
          <w:szCs w:val="24"/>
        </w:rPr>
        <w:t xml:space="preserve"> </w:t>
      </w:r>
    </w:p>
    <w:p w14:paraId="25E0A800" w14:textId="77777777" w:rsidR="00464F64" w:rsidRDefault="00160710">
      <w:pPr>
        <w:spacing w:line="600" w:lineRule="auto"/>
        <w:ind w:firstLine="720"/>
        <w:contextualSpacing/>
        <w:jc w:val="both"/>
        <w:rPr>
          <w:rFonts w:eastAsia="Times New Roman"/>
          <w:szCs w:val="24"/>
        </w:rPr>
      </w:pPr>
      <w:r w:rsidRPr="001E2E40">
        <w:rPr>
          <w:rFonts w:eastAsia="Times New Roman"/>
          <w:bCs/>
        </w:rPr>
        <w:t>Κυρίες και κύριοι συνάδελφοι,</w:t>
      </w:r>
      <w:r>
        <w:rPr>
          <w:rFonts w:eastAsia="Times New Roman"/>
          <w:szCs w:val="24"/>
        </w:rPr>
        <w:t xml:space="preserve"> προτού περάσω σε</w:t>
      </w:r>
      <w:r w:rsidRPr="00DD62FA">
        <w:rPr>
          <w:rFonts w:eastAsia="Times New Roman"/>
          <w:szCs w:val="24"/>
        </w:rPr>
        <w:t xml:space="preserve"> αυτό καθαυτό το ζήτημα που καλείται να λύσει και δεν </w:t>
      </w:r>
      <w:r>
        <w:rPr>
          <w:rFonts w:eastAsia="Times New Roman"/>
          <w:szCs w:val="24"/>
        </w:rPr>
        <w:t>λύνει</w:t>
      </w:r>
      <w:r w:rsidRPr="00DD62FA">
        <w:rPr>
          <w:rFonts w:eastAsia="Times New Roman"/>
          <w:szCs w:val="24"/>
        </w:rPr>
        <w:t xml:space="preserve"> </w:t>
      </w:r>
      <w:r>
        <w:rPr>
          <w:rFonts w:eastAsia="Times New Roman"/>
          <w:szCs w:val="24"/>
        </w:rPr>
        <w:t xml:space="preserve">η </w:t>
      </w:r>
      <w:r w:rsidRPr="00DD62FA">
        <w:rPr>
          <w:rFonts w:eastAsia="Times New Roman"/>
          <w:szCs w:val="24"/>
        </w:rPr>
        <w:t>τροπολογί</w:t>
      </w:r>
      <w:r w:rsidRPr="00DD62FA">
        <w:rPr>
          <w:rFonts w:eastAsia="Times New Roman"/>
          <w:szCs w:val="24"/>
        </w:rPr>
        <w:t xml:space="preserve">α </w:t>
      </w:r>
      <w:r>
        <w:rPr>
          <w:rFonts w:eastAsia="Times New Roman"/>
          <w:szCs w:val="24"/>
        </w:rPr>
        <w:t>-</w:t>
      </w:r>
      <w:r w:rsidRPr="00DD62FA">
        <w:rPr>
          <w:rFonts w:eastAsia="Times New Roman"/>
          <w:szCs w:val="24"/>
        </w:rPr>
        <w:t>να γίνει η παράταση</w:t>
      </w:r>
      <w:r>
        <w:rPr>
          <w:rFonts w:eastAsia="Times New Roman"/>
          <w:szCs w:val="24"/>
        </w:rPr>
        <w:t>,</w:t>
      </w:r>
      <w:r w:rsidRPr="00DD62FA">
        <w:rPr>
          <w:rFonts w:eastAsia="Times New Roman"/>
          <w:szCs w:val="24"/>
        </w:rPr>
        <w:t xml:space="preserve"> αλλά δεν </w:t>
      </w:r>
      <w:r>
        <w:rPr>
          <w:rFonts w:eastAsia="Times New Roman"/>
          <w:szCs w:val="24"/>
        </w:rPr>
        <w:t>λύνει</w:t>
      </w:r>
      <w:r w:rsidRPr="00DD62FA">
        <w:rPr>
          <w:rFonts w:eastAsia="Times New Roman"/>
          <w:szCs w:val="24"/>
        </w:rPr>
        <w:t xml:space="preserve"> κάτι</w:t>
      </w:r>
      <w:r>
        <w:rPr>
          <w:rFonts w:eastAsia="Times New Roman"/>
          <w:szCs w:val="24"/>
        </w:rPr>
        <w:t>- θα μου επιτρέψετε για δύο τρία λεπτά να αναφέρω τα εξής: Σ</w:t>
      </w:r>
      <w:r w:rsidRPr="00DD62FA">
        <w:rPr>
          <w:rFonts w:eastAsia="Times New Roman"/>
          <w:szCs w:val="24"/>
        </w:rPr>
        <w:t>ε ό</w:t>
      </w:r>
      <w:r>
        <w:rPr>
          <w:rFonts w:eastAsia="Times New Roman"/>
          <w:szCs w:val="24"/>
        </w:rPr>
        <w:t>,</w:t>
      </w:r>
      <w:r w:rsidRPr="00DD62FA">
        <w:rPr>
          <w:rFonts w:eastAsia="Times New Roman"/>
          <w:szCs w:val="24"/>
        </w:rPr>
        <w:t xml:space="preserve">τι αφορά </w:t>
      </w:r>
      <w:r>
        <w:rPr>
          <w:rFonts w:eastAsia="Times New Roman"/>
          <w:szCs w:val="24"/>
        </w:rPr>
        <w:t xml:space="preserve">το </w:t>
      </w:r>
      <w:r>
        <w:rPr>
          <w:rFonts w:eastAsia="Times New Roman"/>
          <w:szCs w:val="24"/>
        </w:rPr>
        <w:lastRenderedPageBreak/>
        <w:t>θέμα των κατεδαφίσεων των κτη</w:t>
      </w:r>
      <w:r w:rsidRPr="00DD62FA">
        <w:rPr>
          <w:rFonts w:eastAsia="Times New Roman"/>
          <w:szCs w:val="24"/>
        </w:rPr>
        <w:t>ρίων εκείνων τα οποία είναι κόκκινα και έπρεπε να κατεδαφιστούν</w:t>
      </w:r>
      <w:r>
        <w:rPr>
          <w:rFonts w:eastAsia="Times New Roman"/>
          <w:szCs w:val="24"/>
        </w:rPr>
        <w:t>,</w:t>
      </w:r>
      <w:r w:rsidRPr="00DD62FA">
        <w:rPr>
          <w:rFonts w:eastAsia="Times New Roman"/>
          <w:szCs w:val="24"/>
        </w:rPr>
        <w:t xml:space="preserve"> </w:t>
      </w:r>
      <w:r>
        <w:rPr>
          <w:rFonts w:eastAsia="Times New Roman"/>
          <w:szCs w:val="24"/>
        </w:rPr>
        <w:t xml:space="preserve">θέλω να αναφέρω ότι </w:t>
      </w:r>
      <w:r w:rsidRPr="00DD62FA">
        <w:rPr>
          <w:rFonts w:eastAsia="Times New Roman"/>
          <w:szCs w:val="24"/>
        </w:rPr>
        <w:t>ενώ ξεκίνησε με κάποιου</w:t>
      </w:r>
      <w:r w:rsidRPr="00DD62FA">
        <w:rPr>
          <w:rFonts w:eastAsia="Times New Roman"/>
          <w:szCs w:val="24"/>
        </w:rPr>
        <w:t xml:space="preserve">ς ρυθμούς </w:t>
      </w:r>
      <w:r>
        <w:rPr>
          <w:rFonts w:eastAsia="Times New Roman"/>
          <w:szCs w:val="24"/>
        </w:rPr>
        <w:t>-</w:t>
      </w:r>
      <w:r w:rsidRPr="00DD62FA">
        <w:rPr>
          <w:rFonts w:eastAsia="Times New Roman"/>
          <w:szCs w:val="24"/>
        </w:rPr>
        <w:t>και μακριά από μένα αυτή</w:t>
      </w:r>
      <w:r>
        <w:rPr>
          <w:rFonts w:eastAsia="Times New Roman"/>
          <w:szCs w:val="24"/>
        </w:rPr>
        <w:t>ν</w:t>
      </w:r>
      <w:r w:rsidRPr="00DD62FA">
        <w:rPr>
          <w:rFonts w:eastAsia="Times New Roman"/>
          <w:szCs w:val="24"/>
        </w:rPr>
        <w:t xml:space="preserve"> τη στιγμή κάθε μικροκομματική σκοπιμότητα και θα το δείτε γιατί</w:t>
      </w:r>
      <w:r>
        <w:rPr>
          <w:rFonts w:eastAsia="Times New Roman"/>
          <w:szCs w:val="24"/>
        </w:rPr>
        <w:t>-</w:t>
      </w:r>
      <w:r w:rsidRPr="00DD62FA">
        <w:rPr>
          <w:rFonts w:eastAsia="Times New Roman"/>
          <w:szCs w:val="24"/>
        </w:rPr>
        <w:t xml:space="preserve"> ξαφνικά σταματάει</w:t>
      </w:r>
      <w:r>
        <w:rPr>
          <w:rFonts w:eastAsia="Times New Roman"/>
          <w:szCs w:val="24"/>
        </w:rPr>
        <w:t xml:space="preserve">. </w:t>
      </w:r>
    </w:p>
    <w:p w14:paraId="25E0A801" w14:textId="77777777" w:rsidR="00464F64" w:rsidRDefault="00160710">
      <w:pPr>
        <w:spacing w:line="600" w:lineRule="auto"/>
        <w:ind w:firstLine="720"/>
        <w:contextualSpacing/>
        <w:jc w:val="both"/>
        <w:rPr>
          <w:rFonts w:eastAsia="Times New Roman"/>
          <w:szCs w:val="24"/>
        </w:rPr>
      </w:pPr>
      <w:r>
        <w:rPr>
          <w:rFonts w:eastAsia="Times New Roman"/>
          <w:szCs w:val="24"/>
        </w:rPr>
        <w:t>Τ</w:t>
      </w:r>
      <w:r w:rsidRPr="00DD62FA">
        <w:rPr>
          <w:rFonts w:eastAsia="Times New Roman"/>
          <w:szCs w:val="24"/>
        </w:rPr>
        <w:t xml:space="preserve">ο ίδιο </w:t>
      </w:r>
      <w:r>
        <w:rPr>
          <w:rFonts w:eastAsia="Times New Roman"/>
          <w:szCs w:val="24"/>
        </w:rPr>
        <w:t>συνέβη με την</w:t>
      </w:r>
      <w:r w:rsidRPr="00DD62FA">
        <w:rPr>
          <w:rFonts w:eastAsia="Times New Roman"/>
          <w:szCs w:val="24"/>
        </w:rPr>
        <w:t xml:space="preserve"> αποκομιδή </w:t>
      </w:r>
      <w:r>
        <w:rPr>
          <w:rFonts w:eastAsia="Times New Roman"/>
          <w:szCs w:val="24"/>
        </w:rPr>
        <w:t>του αμιάντου που, αν ήταν εδώ, ο Υπουργός Π</w:t>
      </w:r>
      <w:r w:rsidRPr="00DD62FA">
        <w:rPr>
          <w:rFonts w:eastAsia="Times New Roman"/>
          <w:szCs w:val="24"/>
        </w:rPr>
        <w:t xml:space="preserve">εριβάλλοντος θα </w:t>
      </w:r>
      <w:r>
        <w:rPr>
          <w:rFonts w:eastAsia="Times New Roman"/>
          <w:szCs w:val="24"/>
        </w:rPr>
        <w:t>έλεγε σε όλους π</w:t>
      </w:r>
      <w:r w:rsidRPr="00DD62FA">
        <w:rPr>
          <w:rFonts w:eastAsia="Times New Roman"/>
          <w:szCs w:val="24"/>
        </w:rPr>
        <w:t>όσο μεγάλη βόμβα περιβαλλον</w:t>
      </w:r>
      <w:r w:rsidRPr="00DD62FA">
        <w:rPr>
          <w:rFonts w:eastAsia="Times New Roman"/>
          <w:szCs w:val="24"/>
        </w:rPr>
        <w:t xml:space="preserve">τικά είναι </w:t>
      </w:r>
      <w:r>
        <w:rPr>
          <w:rFonts w:eastAsia="Times New Roman"/>
          <w:szCs w:val="24"/>
        </w:rPr>
        <w:t xml:space="preserve">αυτή </w:t>
      </w:r>
      <w:r w:rsidRPr="00DD62FA">
        <w:rPr>
          <w:rFonts w:eastAsia="Times New Roman"/>
          <w:szCs w:val="24"/>
        </w:rPr>
        <w:t>και για την υγεία των ανθρώπων</w:t>
      </w:r>
      <w:r>
        <w:rPr>
          <w:rFonts w:eastAsia="Times New Roman"/>
          <w:szCs w:val="24"/>
        </w:rPr>
        <w:t>.</w:t>
      </w:r>
      <w:r w:rsidRPr="00DD62FA">
        <w:rPr>
          <w:rFonts w:eastAsia="Times New Roman"/>
          <w:szCs w:val="24"/>
        </w:rPr>
        <w:t xml:space="preserve"> Σταμά</w:t>
      </w:r>
      <w:r>
        <w:rPr>
          <w:rFonts w:eastAsia="Times New Roman"/>
          <w:szCs w:val="24"/>
        </w:rPr>
        <w:t>τησε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η αποκομιδή του αμιάντου «δει </w:t>
      </w:r>
      <w:r>
        <w:rPr>
          <w:rFonts w:eastAsia="Times New Roman"/>
          <w:szCs w:val="24"/>
        </w:rPr>
        <w:t>δε</w:t>
      </w:r>
      <w:r w:rsidRPr="00DD62FA">
        <w:rPr>
          <w:rFonts w:eastAsia="Times New Roman"/>
          <w:szCs w:val="24"/>
        </w:rPr>
        <w:t xml:space="preserve"> </w:t>
      </w:r>
      <w:r w:rsidRPr="00DD62FA">
        <w:rPr>
          <w:rFonts w:eastAsia="Times New Roman"/>
          <w:szCs w:val="24"/>
        </w:rPr>
        <w:t>χρημάτων και άνευ τούτων ουδέν εστί γενέσθαι των δεόντων</w:t>
      </w:r>
      <w:r>
        <w:rPr>
          <w:rFonts w:eastAsia="Times New Roman"/>
          <w:szCs w:val="24"/>
        </w:rPr>
        <w:t>»;</w:t>
      </w:r>
      <w:r w:rsidRPr="00DD62FA">
        <w:rPr>
          <w:rFonts w:eastAsia="Times New Roman"/>
          <w:szCs w:val="24"/>
        </w:rPr>
        <w:t xml:space="preserve"> </w:t>
      </w:r>
      <w:r>
        <w:rPr>
          <w:rFonts w:eastAsia="Times New Roman"/>
          <w:szCs w:val="24"/>
        </w:rPr>
        <w:t xml:space="preserve">Όχι! Όχι </w:t>
      </w:r>
      <w:r w:rsidRPr="00DD62FA">
        <w:rPr>
          <w:rFonts w:eastAsia="Times New Roman"/>
          <w:szCs w:val="24"/>
        </w:rPr>
        <w:t xml:space="preserve">μόνο γιατί η πολιτεία θα έπρεπε έτσι κι αλλιώς να δώσει προτεραιότητα </w:t>
      </w:r>
      <w:r>
        <w:rPr>
          <w:rFonts w:eastAsia="Times New Roman"/>
          <w:szCs w:val="24"/>
        </w:rPr>
        <w:t>-</w:t>
      </w:r>
      <w:r w:rsidRPr="00DD62FA">
        <w:rPr>
          <w:rFonts w:eastAsia="Times New Roman"/>
          <w:szCs w:val="24"/>
        </w:rPr>
        <w:t>και έδωσε στη</w:t>
      </w:r>
      <w:r w:rsidRPr="00DD62FA">
        <w:rPr>
          <w:rFonts w:eastAsia="Times New Roman"/>
          <w:szCs w:val="24"/>
        </w:rPr>
        <w:t xml:space="preserve">ν αρχή </w:t>
      </w:r>
      <w:r>
        <w:rPr>
          <w:rFonts w:eastAsia="Times New Roman"/>
          <w:szCs w:val="24"/>
        </w:rPr>
        <w:t>κάποια χρήματα η π</w:t>
      </w:r>
      <w:r w:rsidRPr="00DD62FA">
        <w:rPr>
          <w:rFonts w:eastAsia="Times New Roman"/>
          <w:szCs w:val="24"/>
        </w:rPr>
        <w:t>ολιτεία</w:t>
      </w:r>
      <w:r>
        <w:rPr>
          <w:rFonts w:eastAsia="Times New Roman"/>
          <w:szCs w:val="24"/>
        </w:rPr>
        <w:t xml:space="preserve">- αλλά διότι </w:t>
      </w:r>
      <w:r w:rsidRPr="00F30503">
        <w:rPr>
          <w:rFonts w:eastAsia="Times New Roman"/>
          <w:szCs w:val="24"/>
        </w:rPr>
        <w:t>υπάρχει</w:t>
      </w:r>
      <w:r>
        <w:rPr>
          <w:rFonts w:eastAsia="Times New Roman"/>
          <w:szCs w:val="24"/>
        </w:rPr>
        <w:t xml:space="preserve"> </w:t>
      </w:r>
      <w:r w:rsidRPr="00DD62FA">
        <w:rPr>
          <w:rFonts w:eastAsia="Times New Roman"/>
          <w:szCs w:val="24"/>
        </w:rPr>
        <w:t xml:space="preserve">ο λογαριασμός των </w:t>
      </w:r>
      <w:proofErr w:type="spellStart"/>
      <w:r>
        <w:rPr>
          <w:rFonts w:eastAsia="Times New Roman"/>
          <w:szCs w:val="24"/>
        </w:rPr>
        <w:t>πυροπλήκτων</w:t>
      </w:r>
      <w:proofErr w:type="spellEnd"/>
      <w:r>
        <w:rPr>
          <w:rFonts w:eastAsia="Times New Roman"/>
          <w:szCs w:val="24"/>
        </w:rPr>
        <w:t xml:space="preserve">. </w:t>
      </w:r>
    </w:p>
    <w:p w14:paraId="25E0A802" w14:textId="77777777" w:rsidR="00464F64" w:rsidRDefault="00160710">
      <w:pPr>
        <w:spacing w:line="600" w:lineRule="auto"/>
        <w:ind w:firstLine="720"/>
        <w:contextualSpacing/>
        <w:jc w:val="both"/>
        <w:rPr>
          <w:rFonts w:eastAsia="Times New Roman"/>
          <w:szCs w:val="24"/>
        </w:rPr>
      </w:pPr>
      <w:r>
        <w:rPr>
          <w:rFonts w:eastAsia="Times New Roman"/>
          <w:szCs w:val="24"/>
        </w:rPr>
        <w:t>Κ</w:t>
      </w:r>
      <w:r w:rsidRPr="00DD62FA">
        <w:rPr>
          <w:rFonts w:eastAsia="Times New Roman"/>
          <w:szCs w:val="24"/>
        </w:rPr>
        <w:t>αι πριν από λίγο καιρό</w:t>
      </w:r>
      <w:r>
        <w:rPr>
          <w:rFonts w:eastAsia="Times New Roman"/>
          <w:szCs w:val="24"/>
        </w:rPr>
        <w:t>,</w:t>
      </w:r>
      <w:r w:rsidRPr="00DD62FA">
        <w:rPr>
          <w:rFonts w:eastAsia="Times New Roman"/>
          <w:szCs w:val="24"/>
        </w:rPr>
        <w:t xml:space="preserve"> λίγους μήνες</w:t>
      </w:r>
      <w:r>
        <w:rPr>
          <w:rFonts w:eastAsia="Times New Roman"/>
          <w:szCs w:val="24"/>
        </w:rPr>
        <w:t>,</w:t>
      </w:r>
      <w:r w:rsidRPr="00DD62FA">
        <w:rPr>
          <w:rFonts w:eastAsia="Times New Roman"/>
          <w:szCs w:val="24"/>
        </w:rPr>
        <w:t xml:space="preserve"> είχε έρθει εδώ ο </w:t>
      </w:r>
      <w:r>
        <w:rPr>
          <w:rFonts w:eastAsia="Times New Roman"/>
          <w:szCs w:val="24"/>
        </w:rPr>
        <w:t xml:space="preserve">κ. </w:t>
      </w:r>
      <w:proofErr w:type="spellStart"/>
      <w:r>
        <w:rPr>
          <w:rFonts w:eastAsia="Times New Roman"/>
          <w:szCs w:val="24"/>
        </w:rPr>
        <w:t>Βούτσης</w:t>
      </w:r>
      <w:proofErr w:type="spellEnd"/>
      <w:r>
        <w:rPr>
          <w:rFonts w:eastAsia="Times New Roman"/>
          <w:szCs w:val="24"/>
        </w:rPr>
        <w:t>, με αφορμή δική μας ε</w:t>
      </w:r>
      <w:r w:rsidRPr="00DD62FA">
        <w:rPr>
          <w:rFonts w:eastAsia="Times New Roman"/>
          <w:szCs w:val="24"/>
        </w:rPr>
        <w:t>ρώτηση</w:t>
      </w:r>
      <w:r>
        <w:rPr>
          <w:rFonts w:eastAsia="Times New Roman"/>
          <w:szCs w:val="24"/>
        </w:rPr>
        <w:t>, ερώτηση του Κινήματος Α</w:t>
      </w:r>
      <w:r w:rsidRPr="00DD62FA">
        <w:rPr>
          <w:rFonts w:eastAsia="Times New Roman"/>
          <w:szCs w:val="24"/>
        </w:rPr>
        <w:t>λλαγής</w:t>
      </w:r>
      <w:r>
        <w:rPr>
          <w:rFonts w:eastAsia="Times New Roman"/>
          <w:szCs w:val="24"/>
        </w:rPr>
        <w:t>,</w:t>
      </w:r>
      <w:r w:rsidRPr="00DD62FA">
        <w:rPr>
          <w:rFonts w:eastAsia="Times New Roman"/>
          <w:szCs w:val="24"/>
        </w:rPr>
        <w:t xml:space="preserve"> για το ζήτημα της αξιοποίησης αυτών των πόρω</w:t>
      </w:r>
      <w:r>
        <w:rPr>
          <w:rFonts w:eastAsia="Times New Roman"/>
          <w:szCs w:val="24"/>
        </w:rPr>
        <w:t>ν και αναφέρθηκε και ο ίδιος ο Πρόεδρος της Β</w:t>
      </w:r>
      <w:r w:rsidRPr="00DD62FA">
        <w:rPr>
          <w:rFonts w:eastAsia="Times New Roman"/>
          <w:szCs w:val="24"/>
        </w:rPr>
        <w:t xml:space="preserve">ουλής στην αξιοποίηση </w:t>
      </w:r>
      <w:r w:rsidRPr="00DD62FA">
        <w:rPr>
          <w:rFonts w:eastAsia="Times New Roman"/>
          <w:szCs w:val="24"/>
        </w:rPr>
        <w:lastRenderedPageBreak/>
        <w:t>αυτών των χρημάτων για τις κατεδαφίσεις και για την αποκομιδή του αμιάντου</w:t>
      </w:r>
      <w:r>
        <w:rPr>
          <w:rFonts w:eastAsia="Times New Roman"/>
          <w:szCs w:val="24"/>
        </w:rPr>
        <w:t>.</w:t>
      </w:r>
      <w:r w:rsidRPr="00DD62FA">
        <w:rPr>
          <w:rFonts w:eastAsia="Times New Roman"/>
          <w:szCs w:val="24"/>
        </w:rPr>
        <w:t xml:space="preserve"> </w:t>
      </w:r>
    </w:p>
    <w:p w14:paraId="25E0A803" w14:textId="77777777" w:rsidR="00464F64" w:rsidRDefault="00160710">
      <w:pPr>
        <w:spacing w:line="600" w:lineRule="auto"/>
        <w:ind w:firstLine="720"/>
        <w:contextualSpacing/>
        <w:jc w:val="both"/>
        <w:rPr>
          <w:rFonts w:eastAsia="Times New Roman"/>
          <w:szCs w:val="24"/>
        </w:rPr>
      </w:pPr>
      <w:r>
        <w:rPr>
          <w:rFonts w:eastAsia="Times New Roman"/>
          <w:szCs w:val="24"/>
        </w:rPr>
        <w:t xml:space="preserve">Περνώ, όμως, </w:t>
      </w:r>
      <w:r w:rsidRPr="00DD62FA">
        <w:rPr>
          <w:rFonts w:eastAsia="Times New Roman"/>
          <w:szCs w:val="24"/>
        </w:rPr>
        <w:t xml:space="preserve">στο επόμενο θέμα το οποίο </w:t>
      </w:r>
      <w:r>
        <w:rPr>
          <w:rFonts w:eastAsia="Times New Roman"/>
          <w:szCs w:val="24"/>
        </w:rPr>
        <w:t>είναι</w:t>
      </w:r>
      <w:r w:rsidRPr="00DD62FA">
        <w:rPr>
          <w:rFonts w:eastAsia="Times New Roman"/>
          <w:szCs w:val="24"/>
        </w:rPr>
        <w:t xml:space="preserve"> εξίσου σημαντικό</w:t>
      </w:r>
      <w:r>
        <w:rPr>
          <w:rFonts w:eastAsia="Times New Roman"/>
          <w:szCs w:val="24"/>
        </w:rPr>
        <w:t>, ζέον</w:t>
      </w:r>
      <w:r w:rsidRPr="00DD62FA">
        <w:rPr>
          <w:rFonts w:eastAsia="Times New Roman"/>
          <w:szCs w:val="24"/>
        </w:rPr>
        <w:t xml:space="preserve"> </w:t>
      </w:r>
      <w:r>
        <w:rPr>
          <w:rFonts w:eastAsia="Times New Roman"/>
          <w:szCs w:val="24"/>
        </w:rPr>
        <w:t xml:space="preserve">και φλέγον. Το ειδικό </w:t>
      </w:r>
      <w:r w:rsidRPr="00DD62FA">
        <w:rPr>
          <w:rFonts w:eastAsia="Times New Roman"/>
          <w:szCs w:val="24"/>
        </w:rPr>
        <w:t>χωρικό σχέδιο αγνοείτα</w:t>
      </w:r>
      <w:r w:rsidRPr="00DD62FA">
        <w:rPr>
          <w:rFonts w:eastAsia="Times New Roman"/>
          <w:szCs w:val="24"/>
        </w:rPr>
        <w:t xml:space="preserve">ι στους </w:t>
      </w:r>
      <w:r>
        <w:rPr>
          <w:rFonts w:eastAsia="Times New Roman"/>
          <w:szCs w:val="24"/>
        </w:rPr>
        <w:t>μαιάνδρους</w:t>
      </w:r>
      <w:r w:rsidRPr="00DD62FA">
        <w:rPr>
          <w:rFonts w:eastAsia="Times New Roman"/>
          <w:szCs w:val="24"/>
        </w:rPr>
        <w:t xml:space="preserve"> των συναρμόδιων υπουργείων</w:t>
      </w:r>
      <w:r>
        <w:rPr>
          <w:rFonts w:eastAsia="Times New Roman"/>
          <w:szCs w:val="24"/>
        </w:rPr>
        <w:t>. Είναι ένα</w:t>
      </w:r>
      <w:r w:rsidRPr="00DD62FA">
        <w:rPr>
          <w:rFonts w:eastAsia="Times New Roman"/>
          <w:szCs w:val="24"/>
        </w:rPr>
        <w:t xml:space="preserve"> φάντασμα</w:t>
      </w:r>
      <w:r>
        <w:rPr>
          <w:rFonts w:eastAsia="Times New Roman"/>
          <w:szCs w:val="24"/>
        </w:rPr>
        <w:t xml:space="preserve">, εξαγγέλθηκε κι αυτό πομπωδώς, </w:t>
      </w:r>
      <w:r w:rsidRPr="00DD62FA">
        <w:rPr>
          <w:rFonts w:eastAsia="Times New Roman"/>
          <w:szCs w:val="24"/>
        </w:rPr>
        <w:t>καθυστερ</w:t>
      </w:r>
      <w:r>
        <w:rPr>
          <w:rFonts w:eastAsia="Times New Roman"/>
          <w:szCs w:val="24"/>
        </w:rPr>
        <w:t>εί και απομακρύνει οποιαδήποτε ε</w:t>
      </w:r>
      <w:r w:rsidRPr="00DD62FA">
        <w:rPr>
          <w:rFonts w:eastAsia="Times New Roman"/>
          <w:szCs w:val="24"/>
        </w:rPr>
        <w:t>λπίδα ορθολογικής πολεοδομικής διαμόρφωσης</w:t>
      </w:r>
      <w:r>
        <w:rPr>
          <w:rFonts w:eastAsia="Times New Roman"/>
          <w:szCs w:val="24"/>
        </w:rPr>
        <w:t xml:space="preserve">. </w:t>
      </w:r>
    </w:p>
    <w:p w14:paraId="25E0A804" w14:textId="77777777" w:rsidR="00464F64" w:rsidRDefault="00160710">
      <w:pPr>
        <w:spacing w:line="600" w:lineRule="auto"/>
        <w:ind w:firstLine="720"/>
        <w:contextualSpacing/>
        <w:jc w:val="both"/>
        <w:rPr>
          <w:rFonts w:eastAsia="Times New Roman"/>
          <w:szCs w:val="24"/>
        </w:rPr>
      </w:pPr>
      <w:r>
        <w:rPr>
          <w:rFonts w:eastAsia="Times New Roman"/>
          <w:szCs w:val="24"/>
        </w:rPr>
        <w:t>Κ</w:t>
      </w:r>
      <w:r w:rsidRPr="00DD62FA">
        <w:rPr>
          <w:rFonts w:eastAsia="Times New Roman"/>
          <w:szCs w:val="24"/>
        </w:rPr>
        <w:t xml:space="preserve">αι όταν στο πλαίσιο του κοινοβουλευτικού ελέγχου ρωτάμε </w:t>
      </w:r>
      <w:r>
        <w:rPr>
          <w:rFonts w:eastAsia="Times New Roman"/>
          <w:szCs w:val="24"/>
        </w:rPr>
        <w:t>τα αυτονόητα, δηλ</w:t>
      </w:r>
      <w:r>
        <w:rPr>
          <w:rFonts w:eastAsia="Times New Roman"/>
          <w:szCs w:val="24"/>
        </w:rPr>
        <w:t>αδή ποια υπηρεσία έχει κινήσει τη</w:t>
      </w:r>
      <w:r w:rsidRPr="00DD62FA">
        <w:rPr>
          <w:rFonts w:eastAsia="Times New Roman"/>
          <w:szCs w:val="24"/>
        </w:rPr>
        <w:t xml:space="preserve"> διαδικασία της σύνταξ</w:t>
      </w:r>
      <w:r>
        <w:rPr>
          <w:rFonts w:eastAsia="Times New Roman"/>
          <w:szCs w:val="24"/>
        </w:rPr>
        <w:t>η</w:t>
      </w:r>
      <w:r w:rsidRPr="00DD62FA">
        <w:rPr>
          <w:rFonts w:eastAsia="Times New Roman"/>
          <w:szCs w:val="24"/>
        </w:rPr>
        <w:t>ς</w:t>
      </w:r>
      <w:r>
        <w:rPr>
          <w:rFonts w:eastAsia="Times New Roman"/>
          <w:szCs w:val="24"/>
        </w:rPr>
        <w:t>,</w:t>
      </w:r>
      <w:r w:rsidRPr="00DD62FA">
        <w:rPr>
          <w:rFonts w:eastAsia="Times New Roman"/>
          <w:szCs w:val="24"/>
        </w:rPr>
        <w:t xml:space="preserve"> πότε προβλέπεται ν</w:t>
      </w:r>
      <w:r>
        <w:rPr>
          <w:rFonts w:eastAsia="Times New Roman"/>
          <w:szCs w:val="24"/>
        </w:rPr>
        <w:t xml:space="preserve">α ολοκληρωθεί το χρονοδιάγραμμα, αν </w:t>
      </w:r>
      <w:r w:rsidRPr="00DD62FA">
        <w:rPr>
          <w:rFonts w:eastAsia="Times New Roman"/>
          <w:szCs w:val="24"/>
        </w:rPr>
        <w:t xml:space="preserve">έχει γίνει διαβούλευση </w:t>
      </w:r>
      <w:r>
        <w:rPr>
          <w:rFonts w:eastAsia="Times New Roman"/>
          <w:szCs w:val="24"/>
        </w:rPr>
        <w:t>-διότι γ</w:t>
      </w:r>
      <w:r w:rsidRPr="00DD62FA">
        <w:rPr>
          <w:rFonts w:eastAsia="Times New Roman"/>
          <w:szCs w:val="24"/>
        </w:rPr>
        <w:t xml:space="preserve">νωρίζουμε από τις επιτροπές των κατοίκων </w:t>
      </w:r>
      <w:r>
        <w:rPr>
          <w:rFonts w:eastAsia="Times New Roman"/>
          <w:szCs w:val="24"/>
        </w:rPr>
        <w:t xml:space="preserve">ότι </w:t>
      </w:r>
      <w:r w:rsidRPr="00DD62FA">
        <w:rPr>
          <w:rFonts w:eastAsia="Times New Roman"/>
          <w:szCs w:val="24"/>
        </w:rPr>
        <w:t>δεν έχει γίνει κα</w:t>
      </w:r>
      <w:r>
        <w:rPr>
          <w:rFonts w:eastAsia="Times New Roman"/>
          <w:szCs w:val="24"/>
        </w:rPr>
        <w:t>μ</w:t>
      </w:r>
      <w:r w:rsidRPr="00DD62FA">
        <w:rPr>
          <w:rFonts w:eastAsia="Times New Roman"/>
          <w:szCs w:val="24"/>
        </w:rPr>
        <w:t>μία διαβούλευση μέχρι τώρα</w:t>
      </w:r>
      <w:r>
        <w:rPr>
          <w:rFonts w:eastAsia="Times New Roman"/>
          <w:szCs w:val="24"/>
        </w:rPr>
        <w:t>,</w:t>
      </w:r>
      <w:r w:rsidRPr="00DD62FA">
        <w:rPr>
          <w:rFonts w:eastAsia="Times New Roman"/>
          <w:szCs w:val="24"/>
        </w:rPr>
        <w:t xml:space="preserve"> γίνεται ερήμην </w:t>
      </w:r>
      <w:r>
        <w:rPr>
          <w:rFonts w:eastAsia="Times New Roman"/>
          <w:szCs w:val="24"/>
        </w:rPr>
        <w:t>τους-</w:t>
      </w:r>
      <w:r w:rsidRPr="00DD62FA">
        <w:rPr>
          <w:rFonts w:eastAsia="Times New Roman"/>
          <w:szCs w:val="24"/>
        </w:rPr>
        <w:t xml:space="preserve"> </w:t>
      </w:r>
      <w:r>
        <w:rPr>
          <w:rFonts w:eastAsia="Times New Roman"/>
          <w:szCs w:val="24"/>
        </w:rPr>
        <w:t>καμμία απάντηση!</w:t>
      </w:r>
    </w:p>
    <w:p w14:paraId="25E0A805" w14:textId="77777777" w:rsidR="00464F64" w:rsidRDefault="00160710">
      <w:pPr>
        <w:spacing w:line="600" w:lineRule="auto"/>
        <w:ind w:firstLine="720"/>
        <w:contextualSpacing/>
        <w:jc w:val="both"/>
        <w:rPr>
          <w:rFonts w:eastAsia="Times New Roman"/>
          <w:szCs w:val="24"/>
        </w:rPr>
      </w:pPr>
      <w:r>
        <w:rPr>
          <w:rFonts w:eastAsia="Times New Roman"/>
          <w:szCs w:val="24"/>
        </w:rPr>
        <w:t>Κ</w:t>
      </w:r>
      <w:r w:rsidRPr="00DD62FA">
        <w:rPr>
          <w:rFonts w:eastAsia="Times New Roman"/>
          <w:szCs w:val="24"/>
        </w:rPr>
        <w:t xml:space="preserve">ι έρχομαι τώρα </w:t>
      </w:r>
      <w:r>
        <w:rPr>
          <w:rFonts w:eastAsia="Times New Roman"/>
          <w:szCs w:val="24"/>
        </w:rPr>
        <w:t>σ</w:t>
      </w:r>
      <w:r w:rsidRPr="00DD62FA">
        <w:rPr>
          <w:rFonts w:eastAsia="Times New Roman"/>
          <w:szCs w:val="24"/>
        </w:rPr>
        <w:t xml:space="preserve">την τροπολογία </w:t>
      </w:r>
      <w:r>
        <w:rPr>
          <w:rFonts w:eastAsia="Times New Roman"/>
          <w:szCs w:val="24"/>
        </w:rPr>
        <w:t xml:space="preserve">σχετικά με τις άδειες </w:t>
      </w:r>
      <w:r w:rsidRPr="00DD62FA">
        <w:rPr>
          <w:rFonts w:eastAsia="Times New Roman"/>
          <w:szCs w:val="24"/>
        </w:rPr>
        <w:t>επισκευών</w:t>
      </w:r>
      <w:r>
        <w:rPr>
          <w:rFonts w:eastAsia="Times New Roman"/>
          <w:szCs w:val="24"/>
        </w:rPr>
        <w:t>. Είναι πιεστικό το πρόβλημα. Κ</w:t>
      </w:r>
      <w:r w:rsidRPr="00F30503">
        <w:rPr>
          <w:rFonts w:eastAsia="Times New Roman"/>
          <w:bCs/>
        </w:rPr>
        <w:t>ύριε Υπουργέ,</w:t>
      </w:r>
      <w:r>
        <w:rPr>
          <w:rFonts w:eastAsia="Times New Roman"/>
          <w:szCs w:val="24"/>
        </w:rPr>
        <w:t xml:space="preserve"> τους νεκρούς δεν μπορούμε</w:t>
      </w:r>
      <w:r w:rsidRPr="00DD62FA">
        <w:rPr>
          <w:rFonts w:eastAsia="Times New Roman"/>
          <w:szCs w:val="24"/>
        </w:rPr>
        <w:t xml:space="preserve"> να τους φέρουμε πίσω</w:t>
      </w:r>
      <w:r>
        <w:rPr>
          <w:rFonts w:eastAsia="Times New Roman"/>
          <w:szCs w:val="24"/>
        </w:rPr>
        <w:t>,</w:t>
      </w:r>
      <w:r w:rsidRPr="00DD62FA">
        <w:rPr>
          <w:rFonts w:eastAsia="Times New Roman"/>
          <w:szCs w:val="24"/>
        </w:rPr>
        <w:t xml:space="preserve"> αλλά οφείλουμε να βοηθήσουμε τους ανθρώπους</w:t>
      </w:r>
      <w:r>
        <w:rPr>
          <w:rFonts w:eastAsia="Times New Roman"/>
          <w:szCs w:val="24"/>
        </w:rPr>
        <w:t>, τους</w:t>
      </w:r>
      <w:r w:rsidRPr="00DD62FA">
        <w:rPr>
          <w:rFonts w:eastAsia="Times New Roman"/>
          <w:szCs w:val="24"/>
        </w:rPr>
        <w:t xml:space="preserve"> φορείς και</w:t>
      </w:r>
      <w:r>
        <w:rPr>
          <w:rFonts w:eastAsia="Times New Roman"/>
          <w:szCs w:val="24"/>
        </w:rPr>
        <w:t xml:space="preserve"> τις</w:t>
      </w:r>
      <w:r w:rsidRPr="00DD62FA">
        <w:rPr>
          <w:rFonts w:eastAsia="Times New Roman"/>
          <w:szCs w:val="24"/>
        </w:rPr>
        <w:t xml:space="preserve"> επιχειρή</w:t>
      </w:r>
      <w:r w:rsidRPr="00DD62FA">
        <w:rPr>
          <w:rFonts w:eastAsia="Times New Roman"/>
          <w:szCs w:val="24"/>
        </w:rPr>
        <w:lastRenderedPageBreak/>
        <w:t>σεις που έ</w:t>
      </w:r>
      <w:r w:rsidRPr="00DD62FA">
        <w:rPr>
          <w:rFonts w:eastAsia="Times New Roman"/>
          <w:szCs w:val="24"/>
        </w:rPr>
        <w:t xml:space="preserve">χουν χάσει τις περιουσίες τους </w:t>
      </w:r>
      <w:r>
        <w:rPr>
          <w:rFonts w:eastAsia="Times New Roman"/>
          <w:szCs w:val="24"/>
        </w:rPr>
        <w:t xml:space="preserve">και </w:t>
      </w:r>
      <w:r w:rsidRPr="00DD62FA">
        <w:rPr>
          <w:rFonts w:eastAsia="Times New Roman"/>
          <w:szCs w:val="24"/>
        </w:rPr>
        <w:t>που έχουν παραμείνει στον τόπο</w:t>
      </w:r>
      <w:r>
        <w:rPr>
          <w:rFonts w:eastAsia="Times New Roman"/>
          <w:szCs w:val="24"/>
        </w:rPr>
        <w:t xml:space="preserve"> </w:t>
      </w:r>
      <w:r w:rsidRPr="00DD62FA">
        <w:rPr>
          <w:rFonts w:eastAsia="Times New Roman"/>
          <w:szCs w:val="24"/>
        </w:rPr>
        <w:t xml:space="preserve">να ξαναπιάσουν το νήμα της ζωής και της δραστηριότητάς </w:t>
      </w:r>
      <w:r>
        <w:rPr>
          <w:rFonts w:eastAsia="Times New Roman"/>
          <w:szCs w:val="24"/>
        </w:rPr>
        <w:t xml:space="preserve">τους. </w:t>
      </w:r>
    </w:p>
    <w:p w14:paraId="25E0A806" w14:textId="77777777" w:rsidR="00464F64" w:rsidRDefault="00160710">
      <w:pPr>
        <w:spacing w:line="600" w:lineRule="auto"/>
        <w:ind w:firstLine="720"/>
        <w:contextualSpacing/>
        <w:jc w:val="both"/>
        <w:rPr>
          <w:rFonts w:eastAsia="Times New Roman"/>
          <w:szCs w:val="24"/>
        </w:rPr>
      </w:pPr>
      <w:r>
        <w:rPr>
          <w:rFonts w:eastAsia="Times New Roman"/>
          <w:szCs w:val="24"/>
        </w:rPr>
        <w:t>Κι εμείς, ως Κίνημα Α</w:t>
      </w:r>
      <w:r w:rsidRPr="00DD62FA">
        <w:rPr>
          <w:rFonts w:eastAsia="Times New Roman"/>
          <w:szCs w:val="24"/>
        </w:rPr>
        <w:t>λλαγής</w:t>
      </w:r>
      <w:r>
        <w:rPr>
          <w:rFonts w:eastAsia="Times New Roman"/>
          <w:szCs w:val="24"/>
        </w:rPr>
        <w:t>,</w:t>
      </w:r>
      <w:r w:rsidRPr="00DD62FA">
        <w:rPr>
          <w:rFonts w:eastAsia="Times New Roman"/>
          <w:szCs w:val="24"/>
        </w:rPr>
        <w:t xml:space="preserve"> υπό το πνεύμα αυτό</w:t>
      </w:r>
      <w:r>
        <w:rPr>
          <w:rFonts w:eastAsia="Times New Roman"/>
          <w:szCs w:val="24"/>
        </w:rPr>
        <w:t>,</w:t>
      </w:r>
      <w:r w:rsidRPr="00DD62FA">
        <w:rPr>
          <w:rFonts w:eastAsia="Times New Roman"/>
          <w:szCs w:val="24"/>
        </w:rPr>
        <w:t xml:space="preserve"> κάνουμε και την παρούσα και τις ερωτήσεις που έχουμε κάνει και τη δική μου τοπο</w:t>
      </w:r>
      <w:r w:rsidRPr="00DD62FA">
        <w:rPr>
          <w:rFonts w:eastAsia="Times New Roman"/>
          <w:szCs w:val="24"/>
        </w:rPr>
        <w:t>θέτηση και θα συνεχίσουμε</w:t>
      </w:r>
      <w:r>
        <w:rPr>
          <w:rFonts w:eastAsia="Times New Roman"/>
          <w:szCs w:val="24"/>
        </w:rPr>
        <w:t>.</w:t>
      </w:r>
      <w:r w:rsidRPr="00DD62FA">
        <w:rPr>
          <w:rFonts w:eastAsia="Times New Roman"/>
          <w:szCs w:val="24"/>
        </w:rPr>
        <w:t xml:space="preserve"> </w:t>
      </w:r>
    </w:p>
    <w:p w14:paraId="25E0A807" w14:textId="77777777" w:rsidR="00464F64" w:rsidRDefault="00160710">
      <w:pPr>
        <w:spacing w:line="600" w:lineRule="auto"/>
        <w:ind w:firstLine="720"/>
        <w:contextualSpacing/>
        <w:jc w:val="both"/>
        <w:rPr>
          <w:rFonts w:eastAsia="Times New Roman"/>
          <w:szCs w:val="24"/>
        </w:rPr>
      </w:pPr>
      <w:r>
        <w:rPr>
          <w:rFonts w:eastAsia="Times New Roman"/>
          <w:szCs w:val="24"/>
        </w:rPr>
        <w:t>Σ</w:t>
      </w:r>
      <w:r w:rsidRPr="00DD62FA">
        <w:rPr>
          <w:rFonts w:eastAsia="Times New Roman"/>
          <w:szCs w:val="24"/>
        </w:rPr>
        <w:t>τις περιπτώσεις αδειών επισκευής</w:t>
      </w:r>
      <w:r>
        <w:rPr>
          <w:rFonts w:eastAsia="Times New Roman"/>
          <w:szCs w:val="24"/>
        </w:rPr>
        <w:t xml:space="preserve">, </w:t>
      </w:r>
      <w:r w:rsidRPr="00A20B47">
        <w:rPr>
          <w:rFonts w:eastAsia="Times New Roman"/>
          <w:szCs w:val="24"/>
        </w:rPr>
        <w:t>λοιπόν</w:t>
      </w:r>
      <w:r>
        <w:rPr>
          <w:rFonts w:eastAsia="Times New Roman"/>
          <w:szCs w:val="24"/>
        </w:rPr>
        <w:t xml:space="preserve"> -</w:t>
      </w:r>
      <w:r w:rsidRPr="00DD62FA">
        <w:rPr>
          <w:rFonts w:eastAsia="Times New Roman"/>
          <w:szCs w:val="24"/>
        </w:rPr>
        <w:t>που πολλές φορές αυτές είναι και μικρές και μπορεί ο άνθρωπος</w:t>
      </w:r>
      <w:r>
        <w:rPr>
          <w:rFonts w:eastAsia="Times New Roman"/>
          <w:szCs w:val="24"/>
        </w:rPr>
        <w:t xml:space="preserve"> να μπει γρήγορα στο σπίτι με μι</w:t>
      </w:r>
      <w:r w:rsidRPr="00DD62FA">
        <w:rPr>
          <w:rFonts w:eastAsia="Times New Roman"/>
          <w:szCs w:val="24"/>
        </w:rPr>
        <w:t>α μικρή επισκευή</w:t>
      </w:r>
      <w:r>
        <w:rPr>
          <w:rFonts w:eastAsia="Times New Roman"/>
          <w:szCs w:val="24"/>
        </w:rPr>
        <w:t>- το ζήτημα καθυστερεί σ</w:t>
      </w:r>
      <w:r w:rsidRPr="00DD62FA">
        <w:rPr>
          <w:rFonts w:eastAsia="Times New Roman"/>
          <w:szCs w:val="24"/>
        </w:rPr>
        <w:t>τα ακίνητα εκείνα τα οπ</w:t>
      </w:r>
      <w:r>
        <w:rPr>
          <w:rFonts w:eastAsia="Times New Roman"/>
          <w:szCs w:val="24"/>
        </w:rPr>
        <w:t>οία έχουν πρόβλημα με το δ</w:t>
      </w:r>
      <w:r w:rsidRPr="00DD62FA">
        <w:rPr>
          <w:rFonts w:eastAsia="Times New Roman"/>
          <w:szCs w:val="24"/>
        </w:rPr>
        <w:t>ασαρχείο</w:t>
      </w:r>
      <w:r>
        <w:rPr>
          <w:rFonts w:eastAsia="Times New Roman"/>
          <w:szCs w:val="24"/>
        </w:rPr>
        <w:t xml:space="preserve">. </w:t>
      </w:r>
    </w:p>
    <w:p w14:paraId="25E0A808" w14:textId="77777777" w:rsidR="00464F64" w:rsidRDefault="00160710">
      <w:pPr>
        <w:spacing w:line="600" w:lineRule="auto"/>
        <w:ind w:firstLine="720"/>
        <w:contextualSpacing/>
        <w:jc w:val="both"/>
        <w:rPr>
          <w:rFonts w:eastAsia="Times New Roman"/>
          <w:szCs w:val="24"/>
        </w:rPr>
      </w:pPr>
      <w:r>
        <w:rPr>
          <w:rFonts w:eastAsia="Times New Roman"/>
          <w:szCs w:val="24"/>
        </w:rPr>
        <w:t>Κι επειδή ακριβώς η τροπολογία α</w:t>
      </w:r>
      <w:r w:rsidRPr="00DD62FA">
        <w:rPr>
          <w:rFonts w:eastAsia="Times New Roman"/>
          <w:szCs w:val="24"/>
        </w:rPr>
        <w:t>πλώς παρατείνει και δεν λύνει θεσμικά και ριζικά το πρόβλημα</w:t>
      </w:r>
      <w:r>
        <w:rPr>
          <w:rFonts w:eastAsia="Times New Roman"/>
          <w:szCs w:val="24"/>
        </w:rPr>
        <w:t>,</w:t>
      </w:r>
      <w:r w:rsidRPr="00DD62FA">
        <w:rPr>
          <w:rFonts w:eastAsia="Times New Roman"/>
          <w:szCs w:val="24"/>
        </w:rPr>
        <w:t xml:space="preserve"> θέλω να ενημερώ</w:t>
      </w:r>
      <w:r>
        <w:rPr>
          <w:rFonts w:eastAsia="Times New Roman"/>
          <w:szCs w:val="24"/>
        </w:rPr>
        <w:t>σω τη Βουλή των Ελλήνων ότι το Κίνημα Αλλαγής και δια της</w:t>
      </w:r>
      <w:r w:rsidRPr="00DD62FA">
        <w:rPr>
          <w:rFonts w:eastAsia="Times New Roman"/>
          <w:szCs w:val="24"/>
        </w:rPr>
        <w:t xml:space="preserve"> Προέδρου </w:t>
      </w:r>
      <w:r>
        <w:rPr>
          <w:rFonts w:eastAsia="Times New Roman"/>
          <w:szCs w:val="24"/>
        </w:rPr>
        <w:t>του, της</w:t>
      </w:r>
      <w:r w:rsidRPr="00DD62FA">
        <w:rPr>
          <w:rFonts w:eastAsia="Times New Roman"/>
          <w:szCs w:val="24"/>
        </w:rPr>
        <w:t xml:space="preserve"> κ</w:t>
      </w:r>
      <w:r>
        <w:rPr>
          <w:rFonts w:eastAsia="Times New Roman"/>
          <w:szCs w:val="24"/>
        </w:rPr>
        <w:t>.</w:t>
      </w:r>
      <w:r w:rsidRPr="00DD62FA">
        <w:rPr>
          <w:rFonts w:eastAsia="Times New Roman"/>
          <w:szCs w:val="24"/>
        </w:rPr>
        <w:t xml:space="preserve"> Γεννηματά</w:t>
      </w:r>
      <w:r>
        <w:rPr>
          <w:rFonts w:eastAsia="Times New Roman"/>
          <w:szCs w:val="24"/>
        </w:rPr>
        <w:t>,</w:t>
      </w:r>
      <w:r w:rsidRPr="00DD62FA">
        <w:rPr>
          <w:rFonts w:eastAsia="Times New Roman"/>
          <w:szCs w:val="24"/>
        </w:rPr>
        <w:t xml:space="preserve"> έχει προτείνει θεσμικές λ</w:t>
      </w:r>
      <w:r>
        <w:rPr>
          <w:rFonts w:eastAsia="Times New Roman"/>
          <w:szCs w:val="24"/>
        </w:rPr>
        <w:t>ύσεις προς διαβούλευσ</w:t>
      </w:r>
      <w:r>
        <w:rPr>
          <w:rFonts w:eastAsia="Times New Roman"/>
          <w:szCs w:val="24"/>
        </w:rPr>
        <w:t>η με όλα</w:t>
      </w:r>
      <w:r w:rsidRPr="00DD62FA">
        <w:rPr>
          <w:rFonts w:eastAsia="Times New Roman"/>
          <w:szCs w:val="24"/>
        </w:rPr>
        <w:t xml:space="preserve"> τα κόμματα του συνταγματικού τόξου </w:t>
      </w:r>
      <w:r>
        <w:rPr>
          <w:rFonts w:eastAsia="Times New Roman"/>
          <w:szCs w:val="24"/>
        </w:rPr>
        <w:t>της Βουλής και βεβαίως με την Κ</w:t>
      </w:r>
      <w:r w:rsidRPr="00DD62FA">
        <w:rPr>
          <w:rFonts w:eastAsia="Times New Roman"/>
          <w:szCs w:val="24"/>
        </w:rPr>
        <w:t>υβέρνηση</w:t>
      </w:r>
      <w:r>
        <w:rPr>
          <w:rFonts w:eastAsia="Times New Roman"/>
          <w:szCs w:val="24"/>
        </w:rPr>
        <w:t>. Ε</w:t>
      </w:r>
      <w:r w:rsidRPr="00DD62FA">
        <w:rPr>
          <w:rFonts w:eastAsia="Times New Roman"/>
          <w:szCs w:val="24"/>
        </w:rPr>
        <w:t>ίχα την ευκαιρία στην επιτροπή</w:t>
      </w:r>
      <w:r>
        <w:rPr>
          <w:rFonts w:eastAsia="Times New Roman"/>
          <w:szCs w:val="24"/>
        </w:rPr>
        <w:t>, κ</w:t>
      </w:r>
      <w:r w:rsidRPr="00DD62FA">
        <w:rPr>
          <w:rFonts w:eastAsia="Times New Roman"/>
          <w:szCs w:val="24"/>
        </w:rPr>
        <w:t>ύριε Υπουργέ</w:t>
      </w:r>
      <w:r>
        <w:rPr>
          <w:rFonts w:eastAsia="Times New Roman"/>
          <w:szCs w:val="24"/>
        </w:rPr>
        <w:t>,</w:t>
      </w:r>
      <w:r w:rsidRPr="00DD62FA">
        <w:rPr>
          <w:rFonts w:eastAsia="Times New Roman"/>
          <w:szCs w:val="24"/>
        </w:rPr>
        <w:t xml:space="preserve"> ν</w:t>
      </w:r>
      <w:r>
        <w:rPr>
          <w:rFonts w:eastAsia="Times New Roman"/>
          <w:szCs w:val="24"/>
        </w:rPr>
        <w:t xml:space="preserve">α το συζητήσω και με τον κ. </w:t>
      </w:r>
      <w:proofErr w:type="spellStart"/>
      <w:r>
        <w:rPr>
          <w:rFonts w:eastAsia="Times New Roman"/>
          <w:szCs w:val="24"/>
        </w:rPr>
        <w:t>Φ</w:t>
      </w:r>
      <w:r w:rsidRPr="00DD62FA">
        <w:rPr>
          <w:rFonts w:eastAsia="Times New Roman"/>
          <w:szCs w:val="24"/>
        </w:rPr>
        <w:t>άμελλο</w:t>
      </w:r>
      <w:proofErr w:type="spellEnd"/>
      <w:r w:rsidRPr="00DD62FA">
        <w:rPr>
          <w:rFonts w:eastAsia="Times New Roman"/>
          <w:szCs w:val="24"/>
        </w:rPr>
        <w:t xml:space="preserve"> για λίγο</w:t>
      </w:r>
      <w:r>
        <w:rPr>
          <w:rFonts w:eastAsia="Times New Roman"/>
          <w:szCs w:val="24"/>
        </w:rPr>
        <w:t>.</w:t>
      </w:r>
    </w:p>
    <w:p w14:paraId="25E0A809" w14:textId="77777777" w:rsidR="00464F64" w:rsidRDefault="00160710">
      <w:pPr>
        <w:tabs>
          <w:tab w:val="left" w:pos="1800"/>
        </w:tabs>
        <w:spacing w:line="600" w:lineRule="auto"/>
        <w:ind w:firstLine="720"/>
        <w:contextualSpacing/>
        <w:jc w:val="both"/>
        <w:rPr>
          <w:rFonts w:eastAsia="Times New Roman"/>
          <w:szCs w:val="24"/>
        </w:rPr>
      </w:pPr>
      <w:r w:rsidRPr="00437DC8">
        <w:rPr>
          <w:rFonts w:eastAsia="Times New Roman"/>
          <w:szCs w:val="24"/>
        </w:rPr>
        <w:lastRenderedPageBreak/>
        <w:t xml:space="preserve">(Στο σημείο αυτό κτυπάει </w:t>
      </w:r>
      <w:r>
        <w:rPr>
          <w:rFonts w:eastAsia="Times New Roman"/>
          <w:szCs w:val="24"/>
        </w:rPr>
        <w:t>προειδοποιητικ</w:t>
      </w:r>
      <w:r>
        <w:rPr>
          <w:rFonts w:eastAsia="Times New Roman"/>
          <w:szCs w:val="24"/>
        </w:rPr>
        <w:t xml:space="preserve">ά το </w:t>
      </w:r>
      <w:r w:rsidRPr="00437DC8">
        <w:rPr>
          <w:rFonts w:eastAsia="Times New Roman"/>
          <w:szCs w:val="24"/>
        </w:rPr>
        <w:t>κουδούνι λήξεως του χρόνου ο</w:t>
      </w:r>
      <w:r>
        <w:rPr>
          <w:rFonts w:eastAsia="Times New Roman"/>
          <w:szCs w:val="24"/>
        </w:rPr>
        <w:t>μιλί</w:t>
      </w:r>
      <w:r>
        <w:rPr>
          <w:rFonts w:eastAsia="Times New Roman"/>
          <w:szCs w:val="24"/>
        </w:rPr>
        <w:t>ας της κυρίας Βουλευτού</w:t>
      </w:r>
      <w:r w:rsidRPr="00437DC8">
        <w:rPr>
          <w:rFonts w:eastAsia="Times New Roman"/>
          <w:szCs w:val="24"/>
        </w:rPr>
        <w:t>)</w:t>
      </w:r>
    </w:p>
    <w:p w14:paraId="25E0A80A" w14:textId="77777777" w:rsidR="00464F64" w:rsidRDefault="00160710">
      <w:pPr>
        <w:spacing w:line="600" w:lineRule="auto"/>
        <w:ind w:firstLine="720"/>
        <w:contextualSpacing/>
        <w:jc w:val="both"/>
        <w:rPr>
          <w:rFonts w:eastAsia="Times New Roman"/>
          <w:szCs w:val="24"/>
        </w:rPr>
      </w:pPr>
      <w:r w:rsidRPr="006E7A46">
        <w:rPr>
          <w:rFonts w:eastAsia="Times New Roman"/>
          <w:bCs/>
        </w:rPr>
        <w:t>Κύριε Πρόεδρε,</w:t>
      </w:r>
      <w:r>
        <w:rPr>
          <w:rFonts w:eastAsia="Times New Roman"/>
          <w:szCs w:val="24"/>
        </w:rPr>
        <w:t xml:space="preserve"> </w:t>
      </w:r>
      <w:r w:rsidRPr="00DD62FA">
        <w:rPr>
          <w:rFonts w:eastAsia="Times New Roman"/>
          <w:szCs w:val="24"/>
        </w:rPr>
        <w:t>θέλω μόνο ένα λεπτό παραπάνω από τον προβλεπόμενο για να εξηγήσω</w:t>
      </w:r>
      <w:r>
        <w:rPr>
          <w:rFonts w:eastAsia="Times New Roman"/>
          <w:szCs w:val="24"/>
        </w:rPr>
        <w:t xml:space="preserve">. </w:t>
      </w:r>
    </w:p>
    <w:p w14:paraId="25E0A80B" w14:textId="77777777" w:rsidR="00464F64" w:rsidRDefault="00160710">
      <w:pPr>
        <w:spacing w:line="600" w:lineRule="auto"/>
        <w:ind w:firstLine="720"/>
        <w:contextualSpacing/>
        <w:jc w:val="both"/>
        <w:rPr>
          <w:rFonts w:eastAsia="Times New Roman"/>
          <w:szCs w:val="24"/>
        </w:rPr>
      </w:pPr>
      <w:r>
        <w:rPr>
          <w:rFonts w:eastAsia="Times New Roman"/>
          <w:szCs w:val="24"/>
        </w:rPr>
        <w:t>Κι</w:t>
      </w:r>
      <w:r w:rsidRPr="00DD62FA">
        <w:rPr>
          <w:rFonts w:eastAsia="Times New Roman"/>
          <w:szCs w:val="24"/>
        </w:rPr>
        <w:t xml:space="preserve"> επειδή και ο Υπουργός Επικρατείας έχει και ένα</w:t>
      </w:r>
      <w:r>
        <w:rPr>
          <w:rFonts w:eastAsia="Times New Roman"/>
          <w:szCs w:val="24"/>
        </w:rPr>
        <w:t>ν</w:t>
      </w:r>
      <w:r w:rsidRPr="00DD62FA">
        <w:rPr>
          <w:rFonts w:eastAsia="Times New Roman"/>
          <w:szCs w:val="24"/>
        </w:rPr>
        <w:t xml:space="preserve"> συντονιστικό ρόλο</w:t>
      </w:r>
      <w:r>
        <w:rPr>
          <w:rFonts w:eastAsia="Times New Roman"/>
          <w:szCs w:val="24"/>
        </w:rPr>
        <w:t xml:space="preserve">, αλλά και </w:t>
      </w:r>
      <w:r w:rsidRPr="006E7A46">
        <w:rPr>
          <w:rFonts w:eastAsia="Times New Roman"/>
          <w:szCs w:val="24"/>
        </w:rPr>
        <w:t>είναι</w:t>
      </w:r>
      <w:r>
        <w:rPr>
          <w:rFonts w:eastAsia="Times New Roman"/>
          <w:szCs w:val="24"/>
        </w:rPr>
        <w:t xml:space="preserve"> και νομικός ο ίδιος</w:t>
      </w:r>
      <w:r w:rsidRPr="00DD62FA">
        <w:rPr>
          <w:rFonts w:eastAsia="Times New Roman"/>
          <w:szCs w:val="24"/>
        </w:rPr>
        <w:t xml:space="preserve"> εξ όσων γνωρίζω</w:t>
      </w:r>
      <w:r>
        <w:rPr>
          <w:rFonts w:eastAsia="Times New Roman"/>
          <w:szCs w:val="24"/>
        </w:rPr>
        <w:t xml:space="preserve">, θα πω εν τάχει </w:t>
      </w:r>
      <w:r w:rsidRPr="00DD62FA">
        <w:rPr>
          <w:rFonts w:eastAsia="Times New Roman"/>
          <w:szCs w:val="24"/>
        </w:rPr>
        <w:t>ότι υπάρχουν</w:t>
      </w:r>
      <w:r w:rsidRPr="00DD62FA">
        <w:rPr>
          <w:rFonts w:eastAsia="Times New Roman"/>
          <w:szCs w:val="24"/>
        </w:rPr>
        <w:t xml:space="preserve"> τρεις εναλλακτικές λύσεις που με τις δικές μας νομικές υ</w:t>
      </w:r>
      <w:r>
        <w:rPr>
          <w:rFonts w:eastAsia="Times New Roman"/>
          <w:szCs w:val="24"/>
        </w:rPr>
        <w:t>πηρεσίες αλλά και με τη συνεργασία εδώ θα μπορούσαν</w:t>
      </w:r>
      <w:r w:rsidRPr="00DD62FA">
        <w:rPr>
          <w:rFonts w:eastAsia="Times New Roman"/>
          <w:szCs w:val="24"/>
        </w:rPr>
        <w:t xml:space="preserve"> να ενδυν</w:t>
      </w:r>
      <w:r>
        <w:rPr>
          <w:rFonts w:eastAsia="Times New Roman"/>
          <w:szCs w:val="24"/>
        </w:rPr>
        <w:t>αμωθούν,</w:t>
      </w:r>
      <w:r w:rsidRPr="00DD62FA">
        <w:rPr>
          <w:rFonts w:eastAsia="Times New Roman"/>
          <w:szCs w:val="24"/>
        </w:rPr>
        <w:t xml:space="preserve"> που θα έλυναν το πρόβλημα</w:t>
      </w:r>
      <w:r>
        <w:rPr>
          <w:rFonts w:eastAsia="Times New Roman"/>
          <w:szCs w:val="24"/>
        </w:rPr>
        <w:t xml:space="preserve">. Κι έρχομαι στην πρώτη και </w:t>
      </w:r>
      <w:r w:rsidRPr="00BC11C1">
        <w:rPr>
          <w:rFonts w:eastAsia="Times New Roman"/>
          <w:szCs w:val="24"/>
        </w:rPr>
        <w:t>είναι</w:t>
      </w:r>
      <w:r>
        <w:rPr>
          <w:rFonts w:eastAsia="Times New Roman"/>
          <w:szCs w:val="24"/>
        </w:rPr>
        <w:t xml:space="preserve"> ίσως </w:t>
      </w:r>
      <w:r w:rsidRPr="00DD62FA">
        <w:rPr>
          <w:rFonts w:eastAsia="Times New Roman"/>
          <w:szCs w:val="24"/>
        </w:rPr>
        <w:t>πιο ριζική</w:t>
      </w:r>
      <w:r>
        <w:rPr>
          <w:rFonts w:eastAsia="Times New Roman"/>
          <w:szCs w:val="24"/>
        </w:rPr>
        <w:t>. Έ</w:t>
      </w:r>
      <w:r w:rsidRPr="00DD62FA">
        <w:rPr>
          <w:rFonts w:eastAsia="Times New Roman"/>
          <w:szCs w:val="24"/>
        </w:rPr>
        <w:t xml:space="preserve">χει σε άλλες χώρες </w:t>
      </w:r>
      <w:r>
        <w:rPr>
          <w:rFonts w:eastAsia="Times New Roman"/>
          <w:szCs w:val="24"/>
        </w:rPr>
        <w:t xml:space="preserve">εφαρμοστεί, είναι η επιστροφή στο </w:t>
      </w:r>
      <w:r>
        <w:rPr>
          <w:rFonts w:eastAsia="Times New Roman"/>
          <w:szCs w:val="24"/>
          <w:lang w:val="en-US"/>
        </w:rPr>
        <w:t>s</w:t>
      </w:r>
      <w:proofErr w:type="spellStart"/>
      <w:r w:rsidRPr="00DD62FA">
        <w:rPr>
          <w:rFonts w:eastAsia="Times New Roman"/>
          <w:szCs w:val="24"/>
        </w:rPr>
        <w:t>tatus</w:t>
      </w:r>
      <w:proofErr w:type="spellEnd"/>
      <w:r w:rsidRPr="00DD62FA">
        <w:rPr>
          <w:rFonts w:eastAsia="Times New Roman"/>
          <w:szCs w:val="24"/>
        </w:rPr>
        <w:t xml:space="preserve"> quo </w:t>
      </w:r>
      <w:proofErr w:type="spellStart"/>
      <w:r w:rsidRPr="00DD62FA">
        <w:rPr>
          <w:rFonts w:eastAsia="Times New Roman"/>
          <w:szCs w:val="24"/>
        </w:rPr>
        <w:t>ante</w:t>
      </w:r>
      <w:proofErr w:type="spellEnd"/>
      <w:r>
        <w:rPr>
          <w:rFonts w:eastAsia="Times New Roman"/>
          <w:szCs w:val="24"/>
        </w:rPr>
        <w:t>.</w:t>
      </w:r>
      <w:r w:rsidRPr="00DD62FA">
        <w:rPr>
          <w:rFonts w:eastAsia="Times New Roman"/>
          <w:szCs w:val="24"/>
        </w:rPr>
        <w:t xml:space="preserve"> </w:t>
      </w:r>
    </w:p>
    <w:p w14:paraId="25E0A80C" w14:textId="77777777" w:rsidR="00464F64" w:rsidRDefault="00160710">
      <w:pPr>
        <w:spacing w:line="600" w:lineRule="auto"/>
        <w:ind w:firstLine="720"/>
        <w:contextualSpacing/>
        <w:jc w:val="both"/>
        <w:rPr>
          <w:rFonts w:eastAsia="Times New Roman"/>
          <w:szCs w:val="24"/>
        </w:rPr>
      </w:pPr>
      <w:r>
        <w:rPr>
          <w:rFonts w:eastAsia="Times New Roman"/>
          <w:szCs w:val="24"/>
        </w:rPr>
        <w:t>Εδώ, επειδή έχουμε ανωτέρα βία π</w:t>
      </w:r>
      <w:r w:rsidRPr="00DD62FA">
        <w:rPr>
          <w:rFonts w:eastAsia="Times New Roman"/>
          <w:szCs w:val="24"/>
        </w:rPr>
        <w:t>ροφανώς και επειδή μπορεί να παραβιάζεται κάποια πολεοδομική και χωροταξική νομοθεσία</w:t>
      </w:r>
      <w:r>
        <w:rPr>
          <w:rFonts w:eastAsia="Times New Roman"/>
          <w:szCs w:val="24"/>
        </w:rPr>
        <w:t>, δικαιολογείται γι’</w:t>
      </w:r>
      <w:r w:rsidRPr="00DD62FA">
        <w:rPr>
          <w:rFonts w:eastAsia="Times New Roman"/>
          <w:szCs w:val="24"/>
        </w:rPr>
        <w:t xml:space="preserve"> αυτό</w:t>
      </w:r>
      <w:r>
        <w:rPr>
          <w:rFonts w:eastAsia="Times New Roman"/>
          <w:szCs w:val="24"/>
        </w:rPr>
        <w:t>ν</w:t>
      </w:r>
      <w:r w:rsidRPr="00DD62FA">
        <w:rPr>
          <w:rFonts w:eastAsia="Times New Roman"/>
          <w:szCs w:val="24"/>
        </w:rPr>
        <w:t xml:space="preserve"> το</w:t>
      </w:r>
      <w:r>
        <w:rPr>
          <w:rFonts w:eastAsia="Times New Roman"/>
          <w:szCs w:val="24"/>
        </w:rPr>
        <w:t>ν λόγο η</w:t>
      </w:r>
      <w:r w:rsidRPr="00DD62FA">
        <w:rPr>
          <w:rFonts w:eastAsia="Times New Roman"/>
          <w:szCs w:val="24"/>
        </w:rPr>
        <w:t xml:space="preserve"> αναγνώριση της δυνατότητα</w:t>
      </w:r>
      <w:r>
        <w:rPr>
          <w:rFonts w:eastAsia="Times New Roman"/>
          <w:szCs w:val="24"/>
        </w:rPr>
        <w:t>ς επαναφοράς της κατάστασης με ό</w:t>
      </w:r>
      <w:r w:rsidRPr="00DD62FA">
        <w:rPr>
          <w:rFonts w:eastAsia="Times New Roman"/>
          <w:szCs w:val="24"/>
        </w:rPr>
        <w:t xml:space="preserve">ρους και προϋποθέσεις </w:t>
      </w:r>
      <w:r>
        <w:rPr>
          <w:rFonts w:eastAsia="Times New Roman"/>
          <w:szCs w:val="24"/>
        </w:rPr>
        <w:t>-τι</w:t>
      </w:r>
      <w:r w:rsidRPr="00DD62FA">
        <w:rPr>
          <w:rFonts w:eastAsia="Times New Roman"/>
          <w:szCs w:val="24"/>
        </w:rPr>
        <w:t>ς</w:t>
      </w:r>
      <w:r w:rsidRPr="00DD62FA">
        <w:rPr>
          <w:rFonts w:eastAsia="Times New Roman"/>
          <w:szCs w:val="24"/>
        </w:rPr>
        <w:t xml:space="preserve"> λέμε μέσα</w:t>
      </w:r>
      <w:r>
        <w:rPr>
          <w:rFonts w:eastAsia="Times New Roman"/>
          <w:szCs w:val="24"/>
        </w:rPr>
        <w:t>,</w:t>
      </w:r>
      <w:r w:rsidRPr="00DD62FA">
        <w:rPr>
          <w:rFonts w:eastAsia="Times New Roman"/>
          <w:szCs w:val="24"/>
        </w:rPr>
        <w:t xml:space="preserve"> δεν θέλω να </w:t>
      </w:r>
      <w:r>
        <w:rPr>
          <w:rFonts w:eastAsia="Times New Roman"/>
          <w:szCs w:val="24"/>
        </w:rPr>
        <w:t>σπαταλήσ</w:t>
      </w:r>
      <w:r w:rsidRPr="00DD62FA">
        <w:rPr>
          <w:rFonts w:eastAsia="Times New Roman"/>
          <w:szCs w:val="24"/>
        </w:rPr>
        <w:t xml:space="preserve">ω </w:t>
      </w:r>
      <w:r w:rsidRPr="00DD62FA">
        <w:rPr>
          <w:rFonts w:eastAsia="Times New Roman"/>
          <w:szCs w:val="24"/>
        </w:rPr>
        <w:t>χρόνο</w:t>
      </w:r>
      <w:r>
        <w:rPr>
          <w:rFonts w:eastAsia="Times New Roman"/>
          <w:szCs w:val="24"/>
        </w:rPr>
        <w:t>- αλλά β</w:t>
      </w:r>
      <w:r w:rsidRPr="00DD62FA">
        <w:rPr>
          <w:rFonts w:eastAsia="Times New Roman"/>
          <w:szCs w:val="24"/>
        </w:rPr>
        <w:t xml:space="preserve">εβαίως και η διατήρηση όλων των </w:t>
      </w:r>
      <w:proofErr w:type="spellStart"/>
      <w:r w:rsidRPr="00DD62FA">
        <w:rPr>
          <w:rFonts w:eastAsia="Times New Roman"/>
          <w:szCs w:val="24"/>
        </w:rPr>
        <w:t>νομίμων</w:t>
      </w:r>
      <w:proofErr w:type="spellEnd"/>
      <w:r w:rsidRPr="00DD62FA">
        <w:rPr>
          <w:rFonts w:eastAsia="Times New Roman"/>
          <w:szCs w:val="24"/>
        </w:rPr>
        <w:t xml:space="preserve"> δικαιωμάτων του δημοσίου</w:t>
      </w:r>
      <w:r>
        <w:rPr>
          <w:rFonts w:eastAsia="Times New Roman"/>
          <w:szCs w:val="24"/>
        </w:rPr>
        <w:t>.</w:t>
      </w:r>
      <w:r w:rsidRPr="00DD62FA">
        <w:rPr>
          <w:rFonts w:eastAsia="Times New Roman"/>
          <w:szCs w:val="24"/>
        </w:rPr>
        <w:t xml:space="preserve"> </w:t>
      </w:r>
    </w:p>
    <w:p w14:paraId="25E0A80D" w14:textId="77777777" w:rsidR="00464F64" w:rsidRDefault="00160710">
      <w:pPr>
        <w:spacing w:line="600" w:lineRule="auto"/>
        <w:ind w:firstLine="720"/>
        <w:contextualSpacing/>
        <w:jc w:val="both"/>
        <w:rPr>
          <w:rFonts w:eastAsia="Times New Roman"/>
          <w:szCs w:val="24"/>
        </w:rPr>
      </w:pPr>
      <w:r>
        <w:rPr>
          <w:rFonts w:eastAsia="Times New Roman"/>
          <w:szCs w:val="24"/>
        </w:rPr>
        <w:lastRenderedPageBreak/>
        <w:t>Η</w:t>
      </w:r>
      <w:r w:rsidRPr="00DD62FA">
        <w:rPr>
          <w:rFonts w:eastAsia="Times New Roman"/>
          <w:szCs w:val="24"/>
        </w:rPr>
        <w:t xml:space="preserve"> δεύτερη λύση</w:t>
      </w:r>
      <w:r>
        <w:rPr>
          <w:rFonts w:eastAsia="Times New Roman"/>
          <w:szCs w:val="24"/>
        </w:rPr>
        <w:t>,</w:t>
      </w:r>
      <w:r w:rsidRPr="00DD62FA">
        <w:rPr>
          <w:rFonts w:eastAsia="Times New Roman"/>
          <w:szCs w:val="24"/>
        </w:rPr>
        <w:t xml:space="preserve"> </w:t>
      </w:r>
      <w:r>
        <w:rPr>
          <w:rFonts w:eastAsia="Times New Roman"/>
          <w:szCs w:val="24"/>
        </w:rPr>
        <w:t>στην οποία</w:t>
      </w:r>
      <w:r w:rsidRPr="00DD62FA">
        <w:rPr>
          <w:rFonts w:eastAsia="Times New Roman"/>
          <w:szCs w:val="24"/>
        </w:rPr>
        <w:t xml:space="preserve"> θα μπορούσαμε να πάμε</w:t>
      </w:r>
      <w:r>
        <w:rPr>
          <w:rFonts w:eastAsia="Times New Roman"/>
          <w:szCs w:val="24"/>
        </w:rPr>
        <w:t>, είναι η εξής. Έ</w:t>
      </w:r>
      <w:r w:rsidRPr="00DD62FA">
        <w:rPr>
          <w:rFonts w:eastAsia="Times New Roman"/>
          <w:szCs w:val="24"/>
        </w:rPr>
        <w:t xml:space="preserve">χουμε πολεοδομικά τακτοποιημένα τα λεγόμενα </w:t>
      </w:r>
      <w:proofErr w:type="spellStart"/>
      <w:r w:rsidRPr="00DD62FA">
        <w:rPr>
          <w:rFonts w:eastAsia="Times New Roman"/>
          <w:szCs w:val="24"/>
        </w:rPr>
        <w:t>νομιμοποιηθέντα</w:t>
      </w:r>
      <w:proofErr w:type="spellEnd"/>
      <w:r w:rsidRPr="00DD62FA">
        <w:rPr>
          <w:rFonts w:eastAsia="Times New Roman"/>
          <w:szCs w:val="24"/>
        </w:rPr>
        <w:t xml:space="preserve"> ακίνητα</w:t>
      </w:r>
      <w:r>
        <w:rPr>
          <w:rFonts w:eastAsia="Times New Roman"/>
          <w:szCs w:val="24"/>
        </w:rPr>
        <w:t>. Σ</w:t>
      </w:r>
      <w:r w:rsidRPr="00DD62FA">
        <w:rPr>
          <w:rFonts w:eastAsia="Times New Roman"/>
          <w:szCs w:val="24"/>
        </w:rPr>
        <w:t>τις περ</w:t>
      </w:r>
      <w:r w:rsidRPr="00DD62FA">
        <w:rPr>
          <w:rFonts w:eastAsia="Times New Roman"/>
          <w:szCs w:val="24"/>
        </w:rPr>
        <w:t>ιπτώσεις αυτές θα μπορούσαμε να πούμε</w:t>
      </w:r>
      <w:r>
        <w:rPr>
          <w:rFonts w:eastAsia="Times New Roman"/>
          <w:szCs w:val="24"/>
        </w:rPr>
        <w:t xml:space="preserve"> ότι δεν χρειάζεται χαρτί δασαρχείου γ</w:t>
      </w:r>
      <w:r w:rsidRPr="00DD62FA">
        <w:rPr>
          <w:rFonts w:eastAsia="Times New Roman"/>
          <w:szCs w:val="24"/>
        </w:rPr>
        <w:t xml:space="preserve">ια όσους πολίτες έχουν τακτοποιήσει το ακίνητό τους </w:t>
      </w:r>
      <w:r>
        <w:rPr>
          <w:rFonts w:eastAsia="Times New Roman"/>
          <w:szCs w:val="24"/>
        </w:rPr>
        <w:t xml:space="preserve">είτε με τον νόμο του 2013 </w:t>
      </w:r>
      <w:r w:rsidRPr="00DD62FA">
        <w:rPr>
          <w:rFonts w:eastAsia="Times New Roman"/>
          <w:szCs w:val="24"/>
        </w:rPr>
        <w:t xml:space="preserve">ή με τον πρόσφατο νόμο που εσείς </w:t>
      </w:r>
      <w:r>
        <w:rPr>
          <w:rFonts w:eastAsia="Times New Roman"/>
          <w:szCs w:val="24"/>
        </w:rPr>
        <w:t>ψηφίσατε</w:t>
      </w:r>
      <w:r w:rsidRPr="00DD62FA">
        <w:rPr>
          <w:rFonts w:eastAsia="Times New Roman"/>
          <w:szCs w:val="24"/>
        </w:rPr>
        <w:t xml:space="preserve"> το 2017</w:t>
      </w:r>
      <w:r>
        <w:rPr>
          <w:rFonts w:eastAsia="Times New Roman"/>
          <w:szCs w:val="24"/>
        </w:rPr>
        <w:t xml:space="preserve">. </w:t>
      </w:r>
    </w:p>
    <w:p w14:paraId="25E0A80E" w14:textId="77777777" w:rsidR="00464F64" w:rsidRDefault="00160710">
      <w:pPr>
        <w:spacing w:line="600" w:lineRule="auto"/>
        <w:ind w:firstLine="720"/>
        <w:contextualSpacing/>
        <w:jc w:val="both"/>
        <w:rPr>
          <w:rFonts w:eastAsia="Times New Roman"/>
          <w:szCs w:val="24"/>
        </w:rPr>
      </w:pPr>
      <w:r>
        <w:rPr>
          <w:rFonts w:eastAsia="Times New Roman"/>
          <w:szCs w:val="24"/>
        </w:rPr>
        <w:t>Και η τρίτη λύση είναι μι</w:t>
      </w:r>
      <w:r w:rsidRPr="00DD62FA">
        <w:rPr>
          <w:rFonts w:eastAsia="Times New Roman"/>
          <w:szCs w:val="24"/>
        </w:rPr>
        <w:t>α λύση κατά πλάσμα δικαίου</w:t>
      </w:r>
      <w:r>
        <w:rPr>
          <w:rFonts w:eastAsia="Times New Roman"/>
          <w:szCs w:val="24"/>
        </w:rPr>
        <w:t>,</w:t>
      </w:r>
      <w:r w:rsidRPr="00DD62FA">
        <w:rPr>
          <w:rFonts w:eastAsia="Times New Roman"/>
          <w:szCs w:val="24"/>
        </w:rPr>
        <w:t xml:space="preserve"> έχει και αυτή εφαρμοστεί σε περιπτώσεις ανωτέρας βίας</w:t>
      </w:r>
      <w:r>
        <w:rPr>
          <w:rFonts w:eastAsia="Times New Roman"/>
          <w:szCs w:val="24"/>
        </w:rPr>
        <w:t>,</w:t>
      </w:r>
      <w:r w:rsidRPr="00DD62FA">
        <w:rPr>
          <w:rFonts w:eastAsia="Times New Roman"/>
          <w:szCs w:val="24"/>
        </w:rPr>
        <w:t xml:space="preserve"> αυστηρές προϋποθέσεις ενέργειας κατά πλάσμα</w:t>
      </w:r>
      <w:r>
        <w:rPr>
          <w:rFonts w:eastAsia="Times New Roman"/>
          <w:szCs w:val="24"/>
        </w:rPr>
        <w:t>,</w:t>
      </w:r>
      <w:r w:rsidRPr="00DD62FA">
        <w:rPr>
          <w:rFonts w:eastAsia="Times New Roman"/>
          <w:szCs w:val="24"/>
        </w:rPr>
        <w:t xml:space="preserve"> χορήγηση βεβαίωσης</w:t>
      </w:r>
      <w:r>
        <w:rPr>
          <w:rFonts w:eastAsia="Times New Roman"/>
          <w:szCs w:val="24"/>
        </w:rPr>
        <w:t>,</w:t>
      </w:r>
      <w:r w:rsidRPr="00DD62FA">
        <w:rPr>
          <w:rFonts w:eastAsia="Times New Roman"/>
          <w:szCs w:val="24"/>
        </w:rPr>
        <w:t xml:space="preserve"> σε περίπτωση υπέρβασης της προθεσμίας που θέτει ο νόμος</w:t>
      </w:r>
      <w:r>
        <w:rPr>
          <w:rFonts w:eastAsia="Times New Roman"/>
          <w:szCs w:val="24"/>
        </w:rPr>
        <w:t>.</w:t>
      </w:r>
      <w:r w:rsidRPr="00DD62FA">
        <w:rPr>
          <w:rFonts w:eastAsia="Times New Roman"/>
          <w:szCs w:val="24"/>
        </w:rPr>
        <w:t xml:space="preserve"> </w:t>
      </w:r>
    </w:p>
    <w:p w14:paraId="25E0A80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Αναφέρω αυτά τα τρία και ολοκληρώνω, κύριε Υπουργέ, για να πω ότι δεν φτάνει</w:t>
      </w:r>
      <w:r>
        <w:rPr>
          <w:rFonts w:eastAsia="Times New Roman" w:cs="Times New Roman"/>
          <w:szCs w:val="24"/>
        </w:rPr>
        <w:t xml:space="preserve"> να ψηφίσουμε αυτή την τροπολογία</w:t>
      </w:r>
      <w:r>
        <w:rPr>
          <w:rFonts w:eastAsia="Times New Roman" w:cs="Times New Roman"/>
          <w:szCs w:val="24"/>
        </w:rPr>
        <w:t>,</w:t>
      </w:r>
      <w:r>
        <w:rPr>
          <w:rFonts w:eastAsia="Times New Roman" w:cs="Times New Roman"/>
          <w:szCs w:val="24"/>
        </w:rPr>
        <w:t xml:space="preserve"> που δίνει μια μικρή παράταση για τις ενστάσεις στους δασικούς χάρτες. Χρειάζεται να σκύψουμε πάνω στο πρόβλημα γρήγορα τώρα.</w:t>
      </w:r>
    </w:p>
    <w:p w14:paraId="25E0A81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Ξαναλέω ότι εμείς είμαστε στη διάθεση και της Κυβέρνησης και όλων των κομμάτων να συζητηθούν ριζ</w:t>
      </w:r>
      <w:r>
        <w:rPr>
          <w:rFonts w:eastAsia="Times New Roman" w:cs="Times New Roman"/>
          <w:szCs w:val="24"/>
        </w:rPr>
        <w:t xml:space="preserve">ικές λύσεις, έτσι ώστε οι άνθρωποι να μπουν στα σπίτια τους όσον το δυνατόν </w:t>
      </w:r>
      <w:r>
        <w:rPr>
          <w:rFonts w:eastAsia="Times New Roman" w:cs="Times New Roman"/>
          <w:szCs w:val="24"/>
        </w:rPr>
        <w:lastRenderedPageBreak/>
        <w:t>γρηγορότερα και να επανέλθει η ζωή στις περιοχές αυτές που τόσο έχουν πληγεί και τόσο έχουν πονέσει.</w:t>
      </w:r>
    </w:p>
    <w:p w14:paraId="25E0A81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5E0A812" w14:textId="77777777" w:rsidR="00464F64" w:rsidRDefault="00160710">
      <w:pPr>
        <w:spacing w:line="600" w:lineRule="auto"/>
        <w:ind w:firstLine="709"/>
        <w:contextualSpacing/>
        <w:jc w:val="center"/>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25E0A813" w14:textId="77777777" w:rsidR="00464F64" w:rsidRDefault="00160710">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Προχωρούμε με τον κ. Γεώργιο </w:t>
      </w:r>
      <w:proofErr w:type="spellStart"/>
      <w:r>
        <w:rPr>
          <w:rFonts w:eastAsia="Times New Roman" w:cs="Times New Roman"/>
          <w:szCs w:val="24"/>
        </w:rPr>
        <w:t>Αμυρά</w:t>
      </w:r>
      <w:proofErr w:type="spellEnd"/>
      <w:r>
        <w:rPr>
          <w:rFonts w:eastAsia="Times New Roman" w:cs="Times New Roman"/>
          <w:szCs w:val="24"/>
        </w:rPr>
        <w:t>.</w:t>
      </w:r>
    </w:p>
    <w:p w14:paraId="25E0A81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25E0A81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25E0A81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κάνω πρώτα ένα σχόλιο για το μεταφορικό ισοδύναμο και την επέκτασή του. Σαφέστατα</w:t>
      </w:r>
      <w:r>
        <w:rPr>
          <w:rFonts w:eastAsia="Times New Roman" w:cs="Times New Roman"/>
          <w:szCs w:val="24"/>
        </w:rPr>
        <w:t>,</w:t>
      </w:r>
      <w:r>
        <w:rPr>
          <w:rFonts w:eastAsia="Times New Roman" w:cs="Times New Roman"/>
          <w:szCs w:val="24"/>
        </w:rPr>
        <w:t xml:space="preserve"> είναι ένα θετικό μέτρο, αλλά θα πρέπει να σκεφθούμε ότι η νησιωτική Ελλάδα κατ’ εξοχήν αντιμετωπίζει τεράστιες δυσκολίες στις μεταφορές</w:t>
      </w:r>
      <w:r>
        <w:rPr>
          <w:rFonts w:eastAsia="Times New Roman" w:cs="Times New Roman"/>
          <w:szCs w:val="24"/>
        </w:rPr>
        <w:t>,</w:t>
      </w:r>
      <w:r>
        <w:rPr>
          <w:rFonts w:eastAsia="Times New Roman" w:cs="Times New Roman"/>
          <w:szCs w:val="24"/>
        </w:rPr>
        <w:t xml:space="preserve"> ειδικά τον χειμώνα και όταν υπάρχει πρόβλημα στη μεταφορά, θα υπάρχει και στην υγεία, θα υπάρχει και στην ανάπτυξη, θα</w:t>
      </w:r>
      <w:r>
        <w:rPr>
          <w:rFonts w:eastAsia="Times New Roman" w:cs="Times New Roman"/>
          <w:szCs w:val="24"/>
        </w:rPr>
        <w:t xml:space="preserve"> υπάρχει και στις υπηρεσίες.</w:t>
      </w:r>
    </w:p>
    <w:p w14:paraId="25E0A81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Αρκεί να σας πω το εξής, ότι το προηγούμενο Σαββατοκύριακο πήγα στη Φολέγανδρο. Από τον Πειραιά, λοιπόν, ως τη Φολέγανδρο το καράβι έκανε δώδεκα ώρες -ούτε κρουαζιέρα να </w:t>
      </w:r>
      <w:r>
        <w:rPr>
          <w:rFonts w:eastAsia="Times New Roman" w:cs="Times New Roman"/>
          <w:szCs w:val="24"/>
        </w:rPr>
        <w:lastRenderedPageBreak/>
        <w:t>έκανε!- και άλλες δώδεκα να γυρίσω, σύνολο είκοσι τέσσερι</w:t>
      </w:r>
      <w:r>
        <w:rPr>
          <w:rFonts w:eastAsia="Times New Roman" w:cs="Times New Roman"/>
          <w:szCs w:val="24"/>
        </w:rPr>
        <w:t>ς ώρες. Αυτό οι νησιώτες το αντιμετωπίζουν συνεχώς και κατά τη διάρκεια του χειμωνιάτικου βίου τους ιδιαιτέρως έντονα. Άρα, τα νησιά καλό είναι να τα θυμόμαστε και τον χειμώνα, όχι μόνο τα καλοκαίρια.</w:t>
      </w:r>
    </w:p>
    <w:p w14:paraId="25E0A81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ζήτημα της τροπολογίας</w:t>
      </w:r>
      <w:r>
        <w:rPr>
          <w:rFonts w:eastAsia="Times New Roman" w:cs="Times New Roman"/>
          <w:szCs w:val="24"/>
        </w:rPr>
        <w:t>,</w:t>
      </w:r>
      <w:r>
        <w:rPr>
          <w:rFonts w:eastAsia="Times New Roman" w:cs="Times New Roman"/>
          <w:szCs w:val="24"/>
        </w:rPr>
        <w:t xml:space="preserve"> που έχω καταθέ</w:t>
      </w:r>
      <w:r>
        <w:rPr>
          <w:rFonts w:eastAsia="Times New Roman" w:cs="Times New Roman"/>
          <w:szCs w:val="24"/>
        </w:rPr>
        <w:t xml:space="preserve">σει και θέλω να πούμε ότι, στον δρόμο για τις ευρωεκλογές της 26ης Μαΐου, καλό είναι να αναλογιστούμε πόσο ευρωπαϊκή θέλουμε την Ελλάδα. Θέλουμε μια ευρωπαϊκή συμμετοχή της χώρας μας </w:t>
      </w:r>
      <w:r w:rsidRPr="00B66123">
        <w:rPr>
          <w:rFonts w:eastAsia="Times New Roman"/>
          <w:szCs w:val="24"/>
        </w:rPr>
        <w:t>à</w:t>
      </w:r>
      <w:r w:rsidRPr="00B66123">
        <w:rPr>
          <w:rFonts w:eastAsia="Times New Roman" w:cs="Times New Roman"/>
          <w:szCs w:val="24"/>
        </w:rPr>
        <w:t xml:space="preserve"> </w:t>
      </w:r>
      <w:r>
        <w:rPr>
          <w:rFonts w:eastAsia="Times New Roman" w:cs="Times New Roman"/>
          <w:szCs w:val="24"/>
          <w:lang w:val="en-US"/>
        </w:rPr>
        <w:t>la</w:t>
      </w:r>
      <w:r w:rsidRPr="00B66123">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Όχι βέβαια. Σε καμμία περίπτωση.</w:t>
      </w:r>
    </w:p>
    <w:p w14:paraId="25E0A81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Άρα, η σημερινή τροπολογία, </w:t>
      </w:r>
      <w:r>
        <w:rPr>
          <w:rFonts w:eastAsia="Times New Roman" w:cs="Times New Roman"/>
          <w:szCs w:val="24"/>
        </w:rPr>
        <w:t>με γενικό αριθμό 2070 και ειδικό 6, που καταθέτω είναι μια μικρή ευρωπαϊκή σημαδούρα για την πορεία της χώρας μας εντός της Ευρώπης. Η Αυστρία, η Γαλλία, το Βέλγιο, η Δανία, η Σουηδία, η Ελβετία, η Γερμανία, πριν από εμάς, εδώ και είκοσι χρόνια</w:t>
      </w:r>
      <w:r>
        <w:rPr>
          <w:rFonts w:eastAsia="Times New Roman" w:cs="Times New Roman"/>
          <w:szCs w:val="24"/>
        </w:rPr>
        <w:t>,</w:t>
      </w:r>
      <w:r>
        <w:rPr>
          <w:rFonts w:eastAsia="Times New Roman" w:cs="Times New Roman"/>
          <w:szCs w:val="24"/>
        </w:rPr>
        <w:t xml:space="preserve"> έχουν ρυθμ</w:t>
      </w:r>
      <w:r>
        <w:rPr>
          <w:rFonts w:eastAsia="Times New Roman" w:cs="Times New Roman"/>
          <w:szCs w:val="24"/>
        </w:rPr>
        <w:t xml:space="preserve">ίσει ένα ζήτημα του οικογενειακού δικαίου, δηλαδή της </w:t>
      </w:r>
      <w:proofErr w:type="spellStart"/>
      <w:r>
        <w:rPr>
          <w:rFonts w:eastAsia="Times New Roman" w:cs="Times New Roman"/>
          <w:szCs w:val="24"/>
        </w:rPr>
        <w:t>συνεπιμέλειας</w:t>
      </w:r>
      <w:proofErr w:type="spellEnd"/>
      <w:r>
        <w:rPr>
          <w:rFonts w:eastAsia="Times New Roman" w:cs="Times New Roman"/>
          <w:szCs w:val="24"/>
        </w:rPr>
        <w:t xml:space="preserve"> των παιδιών από τους γονείς τους, όταν οι γονείς έχουν διαζευχθεί. Εδώ στην Ελλάδα, δυστυχώς, είμαστε πάρα-πάρα πολύ πίσω.</w:t>
      </w:r>
    </w:p>
    <w:p w14:paraId="25E0A81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λοιπόν, που έχω καταθέσει έχει τα εξής χαρακτηριστικά. Το περιεχόμενό της είναι το εξής. Πρώτον, οι γονείς θα είναι απολύτως και εξίσου συνυπεύθυνοι για την ανατροφή του παιδιού τους και μετά το διαζύγιο και θα έχουν έναντι του παιδιού τα ίδι</w:t>
      </w:r>
      <w:r>
        <w:rPr>
          <w:rFonts w:eastAsia="Times New Roman" w:cs="Times New Roman"/>
          <w:szCs w:val="24"/>
        </w:rPr>
        <w:t xml:space="preserve">α δικαιώματα. Αυτονόητο. Επίσης, κανένας γονιός -και ιδιαίτερα ο πατέρας- δεν θα αποξενώνεται από το παιδί του. Θα σας εξηγήσω γιατί αναφέρω τον πατέρα παρακάτω. </w:t>
      </w:r>
    </w:p>
    <w:p w14:paraId="25E0A81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παιδί θα έχει εκ των προτέρων προσδιορισμένη κατοικία, για την αλλαγή της οποίας θα απαιτε</w:t>
      </w:r>
      <w:r>
        <w:rPr>
          <w:rFonts w:eastAsia="Times New Roman" w:cs="Times New Roman"/>
          <w:szCs w:val="24"/>
        </w:rPr>
        <w:t>ίται ειδοποίηση και συναίνεση του άλλου γονέα ή δικαστική απόφαση. Ίση κατανομή του χρόνου του παιδιού με τους γονείς του. Νομίζω ότι και αυτό είναι από τα πιο βασικά. Η ψυχοσωματική υγεία του παιδιού είναι το σημαντικό. Εξομοίωση των παιδιών εντός και εκτ</w:t>
      </w:r>
      <w:r>
        <w:rPr>
          <w:rFonts w:eastAsia="Times New Roman" w:cs="Times New Roman"/>
          <w:szCs w:val="24"/>
        </w:rPr>
        <w:t>ός γάμου μετά τη δικαστική ή εκούσια αναγνώρισή τους. Και τέλος, το πιο σημαντικό, το συμφέρον του παιδιού είναι να μεγαλώνει με το πρότυπο και των δύο γονιών του.</w:t>
      </w:r>
    </w:p>
    <w:p w14:paraId="25E0A81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Πυρήνας, λοιπόν, αυτής της νομοθετικής πρότασης που κατέθεσα είναι η ευζωία, η ευτυχία και η</w:t>
      </w:r>
      <w:r>
        <w:rPr>
          <w:rFonts w:eastAsia="Times New Roman" w:cs="Times New Roman"/>
          <w:szCs w:val="24"/>
        </w:rPr>
        <w:t xml:space="preserve"> ψυχοσωματική υγεία του </w:t>
      </w:r>
      <w:r>
        <w:rPr>
          <w:rFonts w:eastAsia="Times New Roman" w:cs="Times New Roman"/>
          <w:szCs w:val="24"/>
        </w:rPr>
        <w:lastRenderedPageBreak/>
        <w:t>παιδιού. Η αυτονόητη ανάγκη του να μεγαλώνει σε ένα υγιές περιβάλλον, έχοντας και τους δύο γονείς στο πλευρό του, είναι ένας καθοριστικός παράγοντας</w:t>
      </w:r>
      <w:r>
        <w:rPr>
          <w:rFonts w:eastAsia="Times New Roman" w:cs="Times New Roman"/>
          <w:szCs w:val="24"/>
        </w:rPr>
        <w:t>,</w:t>
      </w:r>
      <w:r>
        <w:rPr>
          <w:rFonts w:eastAsia="Times New Roman" w:cs="Times New Roman"/>
          <w:szCs w:val="24"/>
        </w:rPr>
        <w:t xml:space="preserve"> που θα συντελέσει στο χτίσιμο μιας υγιούς και ολοκληρωμένης προσωπικότητας.</w:t>
      </w:r>
    </w:p>
    <w:p w14:paraId="25E0A81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Μέχρι </w:t>
      </w:r>
      <w:r>
        <w:rPr>
          <w:rFonts w:eastAsia="Times New Roman" w:cs="Times New Roman"/>
          <w:szCs w:val="24"/>
        </w:rPr>
        <w:t xml:space="preserve">στιγμής, η Κυβέρνηση με τη νομοπαρασκευαστική </w:t>
      </w:r>
      <w:r>
        <w:rPr>
          <w:rFonts w:eastAsia="Times New Roman" w:cs="Times New Roman"/>
          <w:szCs w:val="24"/>
        </w:rPr>
        <w:t>ε</w:t>
      </w:r>
      <w:r>
        <w:rPr>
          <w:rFonts w:eastAsia="Times New Roman" w:cs="Times New Roman"/>
          <w:szCs w:val="24"/>
        </w:rPr>
        <w:t>πιτροπή, που από τον Φεβρουάριο του 2018 παίρνει διαρκώς παρατάσεις και ακόμα δεν έχουμε δει τα αποτελέσματά της, νομίζω ότι στέλνει τη μπάλα στην εξέδρα. Στη διαβούλευση του σχεδίου του νέου Ποινικού Κώδικα β</w:t>
      </w:r>
      <w:r>
        <w:rPr>
          <w:rFonts w:eastAsia="Times New Roman" w:cs="Times New Roman"/>
          <w:szCs w:val="24"/>
        </w:rPr>
        <w:t xml:space="preserve">λέπουμε ότι η Κυβέρνηση καταργεί ή προτείνει την κατάργηση της δεύτερης παραγράφου του άρθρου 358 για την παραβίαση της υποχρέωσης επικοινωνίας του τέκνου στο πλαίσιο του συναινετικού διαζυγίου. Για ποιον λόγο να συμβαίνει αυτό; Η παραβίαση της συμφωνίας, </w:t>
      </w:r>
      <w:r>
        <w:rPr>
          <w:rFonts w:eastAsia="Times New Roman" w:cs="Times New Roman"/>
          <w:szCs w:val="24"/>
        </w:rPr>
        <w:t>που μάλιστα είναι ενδεδυμένη με τον τύπο του συμβολαιογραφικού εγγράφου, γιατί πλέον να μην τιμωρείται, όταν παραβιάζεται;</w:t>
      </w:r>
    </w:p>
    <w:p w14:paraId="25E0A81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και ακόμη πιο εξόφθαλμο είναι η δεύτερη παράγραφος του άρθρου 105 για την κατ’ </w:t>
      </w:r>
      <w:proofErr w:type="spellStart"/>
      <w:r>
        <w:rPr>
          <w:rFonts w:eastAsia="Times New Roman" w:cs="Times New Roman"/>
          <w:szCs w:val="24"/>
        </w:rPr>
        <w:t>οίκον</w:t>
      </w:r>
      <w:proofErr w:type="spellEnd"/>
      <w:r>
        <w:rPr>
          <w:rFonts w:eastAsia="Times New Roman" w:cs="Times New Roman"/>
          <w:szCs w:val="24"/>
        </w:rPr>
        <w:t xml:space="preserve"> έκτιση της ποινής. Τι λέει εκεί; Ότι </w:t>
      </w:r>
      <w:r>
        <w:rPr>
          <w:rFonts w:eastAsia="Times New Roman" w:cs="Times New Roman"/>
          <w:szCs w:val="24"/>
        </w:rPr>
        <w:t>οι ευεργετικές διατάξεις του νόμου εφαρμόζονται μόνο σε μητέρες</w:t>
      </w:r>
      <w:r>
        <w:rPr>
          <w:rFonts w:eastAsia="Times New Roman" w:cs="Times New Roman"/>
          <w:szCs w:val="24"/>
        </w:rPr>
        <w:t>,</w:t>
      </w:r>
      <w:r>
        <w:rPr>
          <w:rFonts w:eastAsia="Times New Roman" w:cs="Times New Roman"/>
          <w:szCs w:val="24"/>
        </w:rPr>
        <w:t xml:space="preserve"> που έχουν την επιμέλεια των τέκνων κάτω των </w:t>
      </w:r>
      <w:r>
        <w:rPr>
          <w:rFonts w:eastAsia="Times New Roman" w:cs="Times New Roman"/>
          <w:szCs w:val="24"/>
        </w:rPr>
        <w:lastRenderedPageBreak/>
        <w:t>οκτώ ετών. Τι γίνεται με τους πατέρες που, έστω και σε μικρό ποσοστό, έχουν την επιμέλεια; Γιατί τους ξεχνούμε; Η αρχή της ισότητας και της ίσης με</w:t>
      </w:r>
      <w:r>
        <w:rPr>
          <w:rFonts w:eastAsia="Times New Roman" w:cs="Times New Roman"/>
          <w:szCs w:val="24"/>
        </w:rPr>
        <w:t>ταχείρισης των φύλων πρέπει να έχει στο οικογενειακό δίκαιο μια δεσπόζουσα θέση.</w:t>
      </w:r>
    </w:p>
    <w:p w14:paraId="25E0A81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2015 η Κοινοβουλευτική Συνέλευση του Συμβουλίου της Ευρώπης εξέδωσε το Ψήφισμα 2079, σύμφωνα με το οποίο τα κράτη-μέλη της Ευρωπαϊκής Ένωσης καλούνται</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να εξα</w:t>
      </w:r>
      <w:r>
        <w:rPr>
          <w:rFonts w:eastAsia="Times New Roman" w:cs="Times New Roman"/>
          <w:szCs w:val="24"/>
        </w:rPr>
        <w:t>λείψουν από τις νομοθεσίες τους κάθε διαφορά μεταξύ των γονέων</w:t>
      </w:r>
      <w:r>
        <w:rPr>
          <w:rFonts w:eastAsia="Times New Roman" w:cs="Times New Roman"/>
          <w:szCs w:val="24"/>
        </w:rPr>
        <w:t>,</w:t>
      </w:r>
      <w:r>
        <w:rPr>
          <w:rFonts w:eastAsia="Times New Roman" w:cs="Times New Roman"/>
          <w:szCs w:val="24"/>
        </w:rPr>
        <w:t xml:space="preserve"> που έχουν αναγνωρίσει το παιδί τους και να εξασφαλίσουν ότι κάθε γονέας έχει το δικαίωμα να ενημερώνεται και να συμμετέχει ενεργά στην ανατροφή του παιδιού του.</w:t>
      </w:r>
    </w:p>
    <w:p w14:paraId="25E0A82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Εξίσου σημαντική, όμως, είναι κ</w:t>
      </w:r>
      <w:r>
        <w:rPr>
          <w:rFonts w:eastAsia="Times New Roman" w:cs="Times New Roman"/>
          <w:szCs w:val="24"/>
        </w:rPr>
        <w:t>αι η διασφάλιση της κατοικίας</w:t>
      </w:r>
      <w:r>
        <w:rPr>
          <w:rFonts w:eastAsia="Times New Roman" w:cs="Times New Roman"/>
          <w:szCs w:val="24"/>
        </w:rPr>
        <w:t>,</w:t>
      </w:r>
      <w:r>
        <w:rPr>
          <w:rFonts w:eastAsia="Times New Roman" w:cs="Times New Roman"/>
          <w:szCs w:val="24"/>
        </w:rPr>
        <w:t xml:space="preserve"> όπου θα μένει το παιδί. Έχει παρατηρηθεί σε πολλές περιπτώσεις ότι μητέρες κατά βάση που έχουν την επιμέλεια αλλάζουν πόλη ή ακόμη και χώρα, αποξενώνοντας πλήρως τον έτερο γονέα από το παιδί του. Γι</w:t>
      </w:r>
      <w:r>
        <w:rPr>
          <w:rFonts w:eastAsia="Times New Roman" w:cs="Times New Roman"/>
          <w:szCs w:val="24"/>
        </w:rPr>
        <w:t>’</w:t>
      </w:r>
      <w:r>
        <w:rPr>
          <w:rFonts w:eastAsia="Times New Roman" w:cs="Times New Roman"/>
          <w:szCs w:val="24"/>
        </w:rPr>
        <w:t xml:space="preserve"> αυτόν τον λόγο, λοιπόν, η κατοικία του παιδιού πρέπει να είναι απολύτως διασφαλισμένη και προσδιορισμένη εκ των προτέρων και πιθανή αλλαγή της να γίνεται με τη ρητή συναίνεση του </w:t>
      </w:r>
      <w:proofErr w:type="spellStart"/>
      <w:r>
        <w:rPr>
          <w:rFonts w:eastAsia="Times New Roman" w:cs="Times New Roman"/>
          <w:szCs w:val="24"/>
        </w:rPr>
        <w:t>έτερου</w:t>
      </w:r>
      <w:proofErr w:type="spellEnd"/>
      <w:r>
        <w:rPr>
          <w:rFonts w:eastAsia="Times New Roman" w:cs="Times New Roman"/>
          <w:szCs w:val="24"/>
        </w:rPr>
        <w:t xml:space="preserve"> γονέα ή με δικαστική απόφαση.</w:t>
      </w:r>
    </w:p>
    <w:p w14:paraId="25E0A82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θα πρέπει να διασφαλίζεται και ό</w:t>
      </w:r>
      <w:r>
        <w:rPr>
          <w:rFonts w:eastAsia="Times New Roman" w:cs="Times New Roman"/>
          <w:szCs w:val="24"/>
        </w:rPr>
        <w:t>τι ο χρόνος του παιδιού με τον κάθε του γονιό θα πρέπει να είναι ισοδύναμος και να φύγουμε από εκείνο το καταναγκαστικό και υποχρεωτικό ως μάξιμουμ</w:t>
      </w:r>
      <w:r>
        <w:rPr>
          <w:rFonts w:eastAsia="Times New Roman" w:cs="Times New Roman"/>
          <w:szCs w:val="24"/>
        </w:rPr>
        <w:t>,</w:t>
      </w:r>
      <w:r>
        <w:rPr>
          <w:rFonts w:eastAsia="Times New Roman" w:cs="Times New Roman"/>
          <w:szCs w:val="24"/>
        </w:rPr>
        <w:t xml:space="preserve"> ότι ο ένας από τους δύο γονείς θα μπορεί να περνάει μόνο ένα Σαββατοκύριακο τον μήνα ή τα Χριστούγεννα ή λί</w:t>
      </w:r>
      <w:r>
        <w:rPr>
          <w:rFonts w:eastAsia="Times New Roman" w:cs="Times New Roman"/>
          <w:szCs w:val="24"/>
        </w:rPr>
        <w:t>γες μέρες το Πάσχα με τα παιδιά του. Και οι δύο γονείς θα πρέπει να συμμετέχουν ενεργά στην καθημερινότητα του παιδιού τους.</w:t>
      </w:r>
    </w:p>
    <w:p w14:paraId="25E0A82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Ελπίζω η Κυβέρνηση να κάνει δεκτή αυτή την τροπολογία. Είναι η δεύτερη φορά μέσα σε δυο χρόνια</w:t>
      </w:r>
      <w:r>
        <w:rPr>
          <w:rFonts w:eastAsia="Times New Roman" w:cs="Times New Roman"/>
          <w:szCs w:val="24"/>
        </w:rPr>
        <w:t>,</w:t>
      </w:r>
      <w:r>
        <w:rPr>
          <w:rFonts w:eastAsia="Times New Roman" w:cs="Times New Roman"/>
          <w:szCs w:val="24"/>
        </w:rPr>
        <w:t xml:space="preserve"> που την καταθέτω. Την πρώτη φορά, μ</w:t>
      </w:r>
      <w:r>
        <w:rPr>
          <w:rFonts w:eastAsia="Times New Roman" w:cs="Times New Roman"/>
          <w:szCs w:val="24"/>
        </w:rPr>
        <w:t>άλιστα, την είχα καταθέσει με τον κ. Λοβέρδο και με τον κ. Κατσαντώνη, από την Ένωση Κεντρώων τότε.</w:t>
      </w:r>
    </w:p>
    <w:p w14:paraId="25E0A82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έχουμε αναφέρει πολλές φορές το ζήτημα. Οι Υπουργοί Δικαιοσύνης -και ο κ. Καλογήρου και οι πριν από αυτόν, ο κ. Κοντονής και ο κ. Παρασκ</w:t>
      </w:r>
      <w:r>
        <w:rPr>
          <w:rFonts w:eastAsia="Times New Roman" w:cs="Times New Roman"/>
          <w:szCs w:val="24"/>
        </w:rPr>
        <w:t xml:space="preserve">ευόπουλος- είχαν πει ότι θα κάνουν δεκτό το σκεπτικό και ότι ήρθε η ώρα να κάνουμε ένα </w:t>
      </w:r>
      <w:proofErr w:type="spellStart"/>
      <w:r>
        <w:rPr>
          <w:rFonts w:eastAsia="Times New Roman" w:cs="Times New Roman"/>
          <w:szCs w:val="24"/>
        </w:rPr>
        <w:t>βηματάκι</w:t>
      </w:r>
      <w:proofErr w:type="spellEnd"/>
      <w:r>
        <w:rPr>
          <w:rFonts w:eastAsia="Times New Roman" w:cs="Times New Roman"/>
          <w:szCs w:val="24"/>
        </w:rPr>
        <w:t xml:space="preserve"> μπροστά στο οικογενειακό δίκαιο. Δεν μπο</w:t>
      </w:r>
      <w:r>
        <w:rPr>
          <w:rFonts w:eastAsia="Times New Roman" w:cs="Times New Roman"/>
          <w:szCs w:val="24"/>
        </w:rPr>
        <w:lastRenderedPageBreak/>
        <w:t>ρεί τα παιδιά να αποξενώνονται από τους γονείς τους και το διαζύγιο να είναι μια τοξική βόμβα μέσα στα θεμέλια της όποια</w:t>
      </w:r>
      <w:r>
        <w:rPr>
          <w:rFonts w:eastAsia="Times New Roman" w:cs="Times New Roman"/>
          <w:szCs w:val="24"/>
        </w:rPr>
        <w:t>ς οικογένειας, με πρώτα θύματα τα παιδιά.</w:t>
      </w:r>
    </w:p>
    <w:p w14:paraId="25E0A82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5E0A82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532018">
        <w:rPr>
          <w:rFonts w:eastAsia="Times New Roman" w:cs="Times New Roman"/>
          <w:b/>
          <w:szCs w:val="24"/>
        </w:rPr>
        <w:t xml:space="preserve"> (Υπουργός Επικρατείας):</w:t>
      </w:r>
      <w:r w:rsidRPr="00532018">
        <w:rPr>
          <w:rFonts w:eastAsia="Times New Roman" w:cs="Times New Roman"/>
          <w:szCs w:val="24"/>
        </w:rPr>
        <w:t xml:space="preserve"> </w:t>
      </w:r>
      <w:r>
        <w:rPr>
          <w:rFonts w:eastAsia="Times New Roman" w:cs="Times New Roman"/>
          <w:szCs w:val="24"/>
        </w:rPr>
        <w:t>Κύριε Πρόεδρε, θα ήθελα τον λόγο.</w:t>
      </w:r>
    </w:p>
    <w:p w14:paraId="25E0A826" w14:textId="77777777" w:rsidR="00464F64" w:rsidRDefault="00160710">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Θα δώσουμε για δυο λεπτά τον λόγο στον κύριο Υπουργό.</w:t>
      </w:r>
    </w:p>
    <w:p w14:paraId="25E0A827" w14:textId="77777777" w:rsidR="00464F64" w:rsidRDefault="00160710">
      <w:pPr>
        <w:spacing w:line="600" w:lineRule="auto"/>
        <w:ind w:firstLine="720"/>
        <w:contextualSpacing/>
        <w:jc w:val="both"/>
        <w:rPr>
          <w:rFonts w:eastAsia="Times New Roman" w:cs="Times New Roman"/>
          <w:szCs w:val="24"/>
        </w:rPr>
      </w:pPr>
      <w:r w:rsidRPr="006C767F">
        <w:rPr>
          <w:rFonts w:eastAsia="Times New Roman" w:cs="Times New Roman"/>
          <w:b/>
          <w:szCs w:val="24"/>
        </w:rPr>
        <w:t>ΔΗΜΗΤΡΙΟΣ ΤΖΑΝΑΚΟΠΟΥΛΟΣ (</w:t>
      </w:r>
      <w:r w:rsidRPr="006C767F">
        <w:rPr>
          <w:rFonts w:eastAsia="Times New Roman" w:cs="Times New Roman"/>
          <w:b/>
          <w:szCs w:val="24"/>
        </w:rPr>
        <w:t>Υπουργός Επικρατείας):</w:t>
      </w:r>
      <w:r>
        <w:rPr>
          <w:rFonts w:eastAsia="Times New Roman" w:cs="Times New Roman"/>
          <w:szCs w:val="24"/>
        </w:rPr>
        <w:t xml:space="preserve"> Θέλω να μιλήσω για το θέμα της προηγούμενης τοποθέτησης. Στη συνέχεια, θα τοποθετηθώ επί του συνόλου της συζήτησης που έχει γίνει.</w:t>
      </w:r>
    </w:p>
    <w:p w14:paraId="25E0A82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το εξής. Το Υπουργείο Δικαιοσύνης με ενημέρωσε ότι η νομοπαρασκευαστική </w:t>
      </w:r>
      <w:r>
        <w:rPr>
          <w:rFonts w:eastAsia="Times New Roman" w:cs="Times New Roman"/>
          <w:szCs w:val="24"/>
        </w:rPr>
        <w:t>ε</w:t>
      </w:r>
      <w:r>
        <w:rPr>
          <w:rFonts w:eastAsia="Times New Roman" w:cs="Times New Roman"/>
          <w:szCs w:val="24"/>
        </w:rPr>
        <w:t>πιτροπή για τη</w:t>
      </w:r>
      <w:r>
        <w:rPr>
          <w:rFonts w:eastAsia="Times New Roman" w:cs="Times New Roman"/>
          <w:szCs w:val="24"/>
        </w:rPr>
        <w:t xml:space="preserve"> μεταρρύθμιση του οικογενειακού δικαίου έχει ολοκληρώσει τις εργασίες της. Εντός ολίγων ημερών</w:t>
      </w:r>
      <w:r>
        <w:rPr>
          <w:rFonts w:eastAsia="Times New Roman" w:cs="Times New Roman"/>
          <w:szCs w:val="24"/>
        </w:rPr>
        <w:t>,</w:t>
      </w:r>
      <w:r>
        <w:rPr>
          <w:rFonts w:eastAsia="Times New Roman" w:cs="Times New Roman"/>
          <w:szCs w:val="24"/>
        </w:rPr>
        <w:t xml:space="preserve"> θα διαβιβάσει τα αποτελέσματα της εργασίας της στον Υπουργό Δικαιοσύνης. Μέσα ακριβώς σε αυτές τις τροποποιήσεις που προτείνει για το οικογενειακό δίκαιο </w:t>
      </w:r>
      <w:r>
        <w:rPr>
          <w:rFonts w:eastAsia="Times New Roman" w:cs="Times New Roman"/>
          <w:szCs w:val="24"/>
        </w:rPr>
        <w:lastRenderedPageBreak/>
        <w:t>επιλύε</w:t>
      </w:r>
      <w:r>
        <w:rPr>
          <w:rFonts w:eastAsia="Times New Roman" w:cs="Times New Roman"/>
          <w:szCs w:val="24"/>
        </w:rPr>
        <w:t>ι και τα ζητήματα της επιμέλειας, τα οποία είναι εξαιρετικά σημαντικά.</w:t>
      </w:r>
    </w:p>
    <w:p w14:paraId="25E0A82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Όμως, νομίζω ότι θα τα αδικούσαμε, αν αυτή τη στιγμή, χωρίς να έχει υπάρξει μια διευρυμένη συζήτηση, χωρίς να έχει υπάρξει μια διαβούλευση και με δεδομένο το γεγονός ότι η νομοπαρασκευα</w:t>
      </w:r>
      <w:r>
        <w:rPr>
          <w:rFonts w:eastAsia="Times New Roman" w:cs="Times New Roman"/>
          <w:szCs w:val="24"/>
        </w:rPr>
        <w:t xml:space="preserve">στική </w:t>
      </w:r>
      <w:r>
        <w:rPr>
          <w:rFonts w:eastAsia="Times New Roman" w:cs="Times New Roman"/>
          <w:szCs w:val="24"/>
        </w:rPr>
        <w:t>ε</w:t>
      </w:r>
      <w:r>
        <w:rPr>
          <w:rFonts w:eastAsia="Times New Roman" w:cs="Times New Roman"/>
          <w:szCs w:val="24"/>
        </w:rPr>
        <w:t>πιτροπή θα προτείνει λύσεις για ένα πρόβλημα</w:t>
      </w:r>
      <w:r>
        <w:rPr>
          <w:rFonts w:eastAsia="Times New Roman" w:cs="Times New Roman"/>
          <w:szCs w:val="24"/>
        </w:rPr>
        <w:t>,</w:t>
      </w:r>
      <w:r>
        <w:rPr>
          <w:rFonts w:eastAsia="Times New Roman" w:cs="Times New Roman"/>
          <w:szCs w:val="24"/>
        </w:rPr>
        <w:t xml:space="preserve"> το οποίο αναγνωρίζουμε όλοι και όλες νομίζω ότι είναι εξαιρετικά σημαντικό, γινόταν δεκτή σήμερα αυτή η τροπολογία. Εκτιμώ ότι θα έχουμε τη δυνατότητα</w:t>
      </w:r>
      <w:r>
        <w:rPr>
          <w:rFonts w:eastAsia="Times New Roman" w:cs="Times New Roman"/>
          <w:szCs w:val="24"/>
        </w:rPr>
        <w:t>,</w:t>
      </w:r>
      <w:r>
        <w:rPr>
          <w:rFonts w:eastAsia="Times New Roman" w:cs="Times New Roman"/>
          <w:szCs w:val="24"/>
        </w:rPr>
        <w:t xml:space="preserve"> σε πάρα πολύ σύντομο χρονικό διάστημα</w:t>
      </w:r>
      <w:r>
        <w:rPr>
          <w:rFonts w:eastAsia="Times New Roman" w:cs="Times New Roman"/>
          <w:szCs w:val="24"/>
        </w:rPr>
        <w:t>,</w:t>
      </w:r>
      <w:r>
        <w:rPr>
          <w:rFonts w:eastAsia="Times New Roman" w:cs="Times New Roman"/>
          <w:szCs w:val="24"/>
        </w:rPr>
        <w:t xml:space="preserve"> να συζητήσου</w:t>
      </w:r>
      <w:r>
        <w:rPr>
          <w:rFonts w:eastAsia="Times New Roman" w:cs="Times New Roman"/>
          <w:szCs w:val="24"/>
        </w:rPr>
        <w:t>με επί του συνόλου των τροποποιήσεων</w:t>
      </w:r>
      <w:r>
        <w:rPr>
          <w:rFonts w:eastAsia="Times New Roman" w:cs="Times New Roman"/>
          <w:szCs w:val="24"/>
        </w:rPr>
        <w:t>,</w:t>
      </w:r>
      <w:r>
        <w:rPr>
          <w:rFonts w:eastAsia="Times New Roman" w:cs="Times New Roman"/>
          <w:szCs w:val="24"/>
        </w:rPr>
        <w:t xml:space="preserve"> που είναι ανάγκη να γίνουν στο οικογενειακό δίκαιο, μια εκ των οποίων προφανώς αφορά και τα θέματα της επιμέλειας που σήμερα θέσατε.</w:t>
      </w:r>
    </w:p>
    <w:p w14:paraId="25E0A82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25E0A82B" w14:textId="77777777" w:rsidR="00464F64" w:rsidRDefault="00160710">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Μην ανοίξουμε κουβέντα. Θα τοποθετηθείτε, όταν αρχίσετε να μιλάτε. Θα έχουμε χρόνο.</w:t>
      </w:r>
    </w:p>
    <w:p w14:paraId="25E0A82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Στον Υπουργό, τίποτα άλλο.</w:t>
      </w:r>
    </w:p>
    <w:p w14:paraId="25E0A82D" w14:textId="77777777" w:rsidR="00464F64" w:rsidRDefault="00160710">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Ορίστε, έχετε τον λόγο για δυο λεπτά.</w:t>
      </w:r>
    </w:p>
    <w:p w14:paraId="25E0A82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πολλά. </w:t>
      </w:r>
    </w:p>
    <w:p w14:paraId="25E0A82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χαίρομαι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που λέτε. Ωστόσο, το έχω ακούσει από την εποχή Παρασκευόπουλου γύρω στις τέσσερις φορές.</w:t>
      </w:r>
    </w:p>
    <w:p w14:paraId="25E0A830" w14:textId="77777777" w:rsidR="00464F64" w:rsidRDefault="00160710">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Είχατε κάνει και επίκαιρη ερώτηση. Θυμάμαι ότι </w:t>
      </w:r>
      <w:proofErr w:type="spellStart"/>
      <w:r>
        <w:rPr>
          <w:rFonts w:eastAsia="Times New Roman" w:cs="Times New Roman"/>
          <w:szCs w:val="24"/>
        </w:rPr>
        <w:t>προήδρευα</w:t>
      </w:r>
      <w:proofErr w:type="spellEnd"/>
      <w:r>
        <w:rPr>
          <w:rFonts w:eastAsia="Times New Roman" w:cs="Times New Roman"/>
          <w:szCs w:val="24"/>
        </w:rPr>
        <w:t>.</w:t>
      </w:r>
    </w:p>
    <w:p w14:paraId="25E0A83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θυμάμαι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θυμάμαι ότι το είχατε </w:t>
      </w:r>
      <w:r>
        <w:rPr>
          <w:rFonts w:eastAsia="Times New Roman" w:cs="Times New Roman"/>
          <w:szCs w:val="24"/>
        </w:rPr>
        <w:t>επιδοκιμάσει, κύριε Κακλαμάνη.</w:t>
      </w:r>
    </w:p>
    <w:p w14:paraId="25E0A83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Ακούστε. Μεσολάβησε, βέβαια, ο κ. Κοντονής</w:t>
      </w:r>
      <w:r>
        <w:rPr>
          <w:rFonts w:eastAsia="Times New Roman" w:cs="Times New Roman"/>
          <w:szCs w:val="24"/>
        </w:rPr>
        <w:t>,</w:t>
      </w:r>
      <w:r>
        <w:rPr>
          <w:rFonts w:eastAsia="Times New Roman" w:cs="Times New Roman"/>
          <w:szCs w:val="24"/>
        </w:rPr>
        <w:t xml:space="preserve"> που δεν ήταν σύμφωνος. Τώρα λέτε ότι ολοκληρώνεται…</w:t>
      </w:r>
    </w:p>
    <w:p w14:paraId="25E0A833" w14:textId="77777777" w:rsidR="00464F64" w:rsidRDefault="00160710">
      <w:pPr>
        <w:spacing w:line="600" w:lineRule="auto"/>
        <w:ind w:firstLine="720"/>
        <w:contextualSpacing/>
        <w:jc w:val="both"/>
        <w:rPr>
          <w:rFonts w:eastAsia="Times New Roman" w:cs="Times New Roman"/>
          <w:szCs w:val="24"/>
        </w:rPr>
      </w:pPr>
      <w:r w:rsidRPr="006C767F">
        <w:rPr>
          <w:rFonts w:eastAsia="Times New Roman" w:cs="Times New Roman"/>
          <w:b/>
          <w:szCs w:val="24"/>
        </w:rPr>
        <w:t>ΔΗΜΗΤΡΙΟΣ ΤΖΑΝΑΚΟΠΟΥΛΟΣ (Υπουργός Επικρατείας):</w:t>
      </w:r>
      <w:r w:rsidRPr="006C767F">
        <w:rPr>
          <w:rFonts w:eastAsia="Times New Roman" w:cs="Times New Roman"/>
          <w:szCs w:val="24"/>
        </w:rPr>
        <w:t xml:space="preserve"> </w:t>
      </w:r>
      <w:r>
        <w:rPr>
          <w:rFonts w:eastAsia="Times New Roman" w:cs="Times New Roman"/>
          <w:szCs w:val="24"/>
        </w:rPr>
        <w:t>Στις 31 Μαρτίου σας είπα ότι ολοκληρώθηκε η διαβούλευση.</w:t>
      </w:r>
    </w:p>
    <w:p w14:paraId="25E0A83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σ</w:t>
      </w:r>
      <w:r>
        <w:rPr>
          <w:rFonts w:eastAsia="Times New Roman" w:cs="Times New Roman"/>
          <w:szCs w:val="24"/>
        </w:rPr>
        <w:t xml:space="preserve">ημαίνει ότι θα μπει στη διαβούλευση και ότι από ό,τι είπατε, κατάλαβα -δεν ξέρω ο κ. </w:t>
      </w:r>
      <w:proofErr w:type="spellStart"/>
      <w:r>
        <w:rPr>
          <w:rFonts w:eastAsia="Times New Roman" w:cs="Times New Roman"/>
          <w:szCs w:val="24"/>
        </w:rPr>
        <w:t>Αμυράς</w:t>
      </w:r>
      <w:proofErr w:type="spellEnd"/>
      <w:r>
        <w:rPr>
          <w:rFonts w:eastAsia="Times New Roman" w:cs="Times New Roman"/>
          <w:szCs w:val="24"/>
        </w:rPr>
        <w:t>- ότι είναι μέσα η σχετική ρύθμιση ή μια τέτοια ρύθμιση.</w:t>
      </w:r>
    </w:p>
    <w:p w14:paraId="25E0A83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αυτός είναι κώδικας, κατά το άρθρο 76 παράγραφος 6 του Συντάγματος, έρχεται εδώ και το παίρνουμε όπως</w:t>
      </w:r>
      <w:r>
        <w:rPr>
          <w:rFonts w:eastAsia="Times New Roman" w:cs="Times New Roman"/>
          <w:szCs w:val="24"/>
        </w:rPr>
        <w:t xml:space="preserve"> είναι ή το καταψηφίζουμε, θέλω να σας παρακαλέσω επ’ αυτού να δεσμευτείτε να γίνει μια συζήτηση.</w:t>
      </w:r>
      <w:r w:rsidRPr="007F1E59">
        <w:rPr>
          <w:rFonts w:eastAsia="Times New Roman" w:cs="Times New Roman"/>
          <w:szCs w:val="24"/>
        </w:rPr>
        <w:t xml:space="preserve"> </w:t>
      </w:r>
      <w:r>
        <w:rPr>
          <w:rFonts w:eastAsia="Times New Roman" w:cs="Times New Roman"/>
          <w:szCs w:val="24"/>
        </w:rPr>
        <w:t xml:space="preserve">Μην έρθει εδώ στη Βουλή και δεν μπορούμε μετά να κάνουμε παρεμβάσεις. </w:t>
      </w:r>
    </w:p>
    <w:p w14:paraId="25E0A83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5E0A83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τώρα ο κύριος Υπουργός δεν μπορεί να δεσμευθεί για έναν άλλο Υπουργό. Όμως, μπορεί να μεταφέρει το αίτημα, το οποίο ακούσαμε όλοι και έχετε δίκιο. Το να δεσμευθεί, όμως, ο ίδιος δεν γίνεται. </w:t>
      </w:r>
    </w:p>
    <w:p w14:paraId="25E0A83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Προχωρούμε με τους δυο τελευταίους συναδέλφους, τ</w:t>
      </w:r>
      <w:r>
        <w:rPr>
          <w:rFonts w:eastAsia="Times New Roman" w:cs="Times New Roman"/>
          <w:szCs w:val="24"/>
        </w:rPr>
        <w:t>ον κ. Παπαηλιού και τον κ. Συρίγο. Μετά, τον λόγο</w:t>
      </w:r>
      <w:r>
        <w:rPr>
          <w:rFonts w:eastAsia="Times New Roman" w:cs="Times New Roman"/>
          <w:szCs w:val="24"/>
        </w:rPr>
        <w:t>,</w:t>
      </w:r>
      <w:r>
        <w:rPr>
          <w:rFonts w:eastAsia="Times New Roman" w:cs="Times New Roman"/>
          <w:szCs w:val="24"/>
        </w:rPr>
        <w:t xml:space="preserve"> θα πάρει ο κύριος Υπουργός και θα συνεχίσουμε με τη σειρά, εκτός εάν ο συνάδελφος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Λάππας</w:t>
      </w:r>
      <w:proofErr w:type="spellEnd"/>
      <w:r>
        <w:rPr>
          <w:rFonts w:eastAsia="Times New Roman" w:cs="Times New Roman"/>
          <w:szCs w:val="24"/>
        </w:rPr>
        <w:t xml:space="preserve">, θέλει να κλείσει τη συνεδρίαση. </w:t>
      </w:r>
    </w:p>
    <w:p w14:paraId="25E0A839" w14:textId="77777777" w:rsidR="00464F64" w:rsidRDefault="00160710">
      <w:pPr>
        <w:spacing w:line="600" w:lineRule="auto"/>
        <w:ind w:firstLine="720"/>
        <w:contextualSpacing/>
        <w:jc w:val="both"/>
        <w:rPr>
          <w:rFonts w:eastAsia="Times New Roman" w:cs="Times New Roman"/>
          <w:szCs w:val="24"/>
        </w:rPr>
      </w:pPr>
      <w:r w:rsidRPr="00301032">
        <w:rPr>
          <w:rFonts w:eastAsia="Times New Roman" w:cs="Times New Roman"/>
          <w:b/>
        </w:rPr>
        <w:t>ΣΠΥΡΙΔΩΝ</w:t>
      </w:r>
      <w:r>
        <w:rPr>
          <w:rFonts w:eastAsia="Times New Roman" w:cs="Times New Roman"/>
          <w:b/>
        </w:rPr>
        <w:t>ΑΣ</w:t>
      </w:r>
      <w:r w:rsidRPr="00301032">
        <w:rPr>
          <w:rFonts w:eastAsia="Times New Roman" w:cs="Times New Roman"/>
          <w:b/>
        </w:rPr>
        <w:t xml:space="preserve"> ΛΑΠΠΑΣ:</w:t>
      </w:r>
      <w:r>
        <w:rPr>
          <w:rFonts w:eastAsia="Times New Roman" w:cs="Times New Roman"/>
        </w:rPr>
        <w:t xml:space="preserve"> Θα μιλήσω τελευταίος, κύριε Πρόεδρε. </w:t>
      </w:r>
    </w:p>
    <w:p w14:paraId="25E0A83A" w14:textId="77777777" w:rsidR="00464F64" w:rsidRDefault="00160710">
      <w:pPr>
        <w:spacing w:line="600" w:lineRule="auto"/>
        <w:ind w:firstLine="720"/>
        <w:contextualSpacing/>
        <w:jc w:val="both"/>
        <w:rPr>
          <w:rFonts w:eastAsia="Times New Roman" w:cs="Times New Roman"/>
          <w:szCs w:val="24"/>
        </w:rPr>
      </w:pPr>
      <w:r w:rsidRPr="005F1F0D">
        <w:rPr>
          <w:rFonts w:eastAsia="Times New Roman"/>
          <w:b/>
          <w:bCs/>
        </w:rPr>
        <w:t>ΠΡΟΕΔΡΕΥΩΝ (Νικήτας Κα</w:t>
      </w:r>
      <w:r w:rsidRPr="005F1F0D">
        <w:rPr>
          <w:rFonts w:eastAsia="Times New Roman"/>
          <w:b/>
          <w:bCs/>
        </w:rPr>
        <w:t>κλαμάνης):</w:t>
      </w:r>
      <w:r>
        <w:rPr>
          <w:rFonts w:eastAsia="Times New Roman" w:cs="Times New Roman"/>
          <w:szCs w:val="24"/>
        </w:rPr>
        <w:t xml:space="preserve"> Κύριε Παπαηλιού, έχετε τον λόγο.</w:t>
      </w:r>
    </w:p>
    <w:p w14:paraId="25E0A83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κυρίες και κύριοι συνάδελφοι, το υπό κρίση νομοσχέδιο αφορά ένα αντικείμενο, που εγώ θα έλεγα ότι είναι κομβικό για την ίδια την πορεία της χώρας: την κωδικοποίηση της υφιστάμεν</w:t>
      </w:r>
      <w:r>
        <w:rPr>
          <w:rFonts w:eastAsia="Times New Roman" w:cs="Times New Roman"/>
          <w:szCs w:val="24"/>
        </w:rPr>
        <w:t xml:space="preserve">ης νομοθεσίας. Σε αυτό το πλαίσιο, </w:t>
      </w:r>
      <w:r>
        <w:rPr>
          <w:rFonts w:eastAsia="Times New Roman" w:cs="Times New Roman"/>
          <w:szCs w:val="24"/>
        </w:rPr>
        <w:t>εντάσσ</w:t>
      </w:r>
      <w:r>
        <w:rPr>
          <w:rFonts w:eastAsia="Times New Roman" w:cs="Times New Roman"/>
          <w:szCs w:val="24"/>
        </w:rPr>
        <w:t xml:space="preserve">εται και η οργάνωση, η λειτουργία και </w:t>
      </w:r>
      <w:r>
        <w:rPr>
          <w:rFonts w:eastAsia="Times New Roman" w:cs="Times New Roman"/>
          <w:szCs w:val="24"/>
        </w:rPr>
        <w:t>ο</w:t>
      </w:r>
      <w:r>
        <w:rPr>
          <w:rFonts w:eastAsia="Times New Roman" w:cs="Times New Roman"/>
          <w:szCs w:val="24"/>
        </w:rPr>
        <w:t>ι αρμοδιότητες της Κεντρικής Επιτροπής Κωδικοποίησης, οι οποίες χρειάζονται προσαρμογή στα νέα δεδομένα</w:t>
      </w:r>
      <w:r>
        <w:rPr>
          <w:rFonts w:eastAsia="Times New Roman" w:cs="Times New Roman"/>
          <w:szCs w:val="24"/>
        </w:rPr>
        <w:t xml:space="preserve">, </w:t>
      </w:r>
      <w:r>
        <w:rPr>
          <w:rFonts w:eastAsia="Times New Roman" w:cs="Times New Roman"/>
          <w:szCs w:val="24"/>
        </w:rPr>
        <w:t>στα δεδομένα</w:t>
      </w:r>
      <w:r>
        <w:rPr>
          <w:rFonts w:eastAsia="Times New Roman" w:cs="Times New Roman"/>
          <w:szCs w:val="24"/>
        </w:rPr>
        <w:t>,</w:t>
      </w:r>
      <w:r>
        <w:rPr>
          <w:rFonts w:eastAsia="Times New Roman" w:cs="Times New Roman"/>
          <w:szCs w:val="24"/>
        </w:rPr>
        <w:t xml:space="preserve"> που έχουν διαμορφωθεί ή σε εκείνα</w:t>
      </w:r>
      <w:r>
        <w:rPr>
          <w:rFonts w:eastAsia="Times New Roman" w:cs="Times New Roman"/>
          <w:szCs w:val="24"/>
        </w:rPr>
        <w:t>,</w:t>
      </w:r>
      <w:r>
        <w:rPr>
          <w:rFonts w:eastAsia="Times New Roman" w:cs="Times New Roman"/>
          <w:szCs w:val="24"/>
        </w:rPr>
        <w:t xml:space="preserve"> τα οποία βρίσκονται υπό διαμόρφωση</w:t>
      </w:r>
      <w:r>
        <w:rPr>
          <w:rFonts w:eastAsia="Times New Roman" w:cs="Times New Roman"/>
          <w:szCs w:val="24"/>
        </w:rPr>
        <w:t xml:space="preserve"> –διεθνείς και ευρωπαϊκές πηγές νομοθέτησης, νέες τεχνολογίες κ.λπ..</w:t>
      </w:r>
      <w:r>
        <w:rPr>
          <w:rFonts w:eastAsia="Times New Roman" w:cs="Times New Roman"/>
          <w:szCs w:val="24"/>
        </w:rPr>
        <w:t xml:space="preserve"> </w:t>
      </w:r>
    </w:p>
    <w:p w14:paraId="25E0A83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κοινός τόπος ότι η κωδικοποίηση, η συγκέντρωση ανά τομέα </w:t>
      </w:r>
      <w:r>
        <w:rPr>
          <w:rFonts w:eastAsia="Times New Roman" w:cs="Times New Roman"/>
          <w:szCs w:val="24"/>
        </w:rPr>
        <w:t xml:space="preserve">πεδίου </w:t>
      </w:r>
      <w:r>
        <w:rPr>
          <w:rFonts w:eastAsia="Times New Roman" w:cs="Times New Roman"/>
          <w:szCs w:val="24"/>
        </w:rPr>
        <w:t xml:space="preserve">βιοτικών σχέσεων της υφιστάμενης νομοθεσίας, καθίσταται αναγκαία, προκειμένου να </w:t>
      </w:r>
      <w:r>
        <w:rPr>
          <w:rFonts w:eastAsia="Times New Roman" w:cs="Times New Roman"/>
          <w:szCs w:val="24"/>
        </w:rPr>
        <w:t>αντιμετωπισθεί κατά κύριο λόγο η δυσκολία στην ανεύρεση των εφαρμοστέων</w:t>
      </w:r>
      <w:r>
        <w:rPr>
          <w:rFonts w:eastAsia="Times New Roman" w:cs="Times New Roman"/>
          <w:szCs w:val="24"/>
        </w:rPr>
        <w:t>,</w:t>
      </w:r>
      <w:r>
        <w:rPr>
          <w:rFonts w:eastAsia="Times New Roman" w:cs="Times New Roman"/>
          <w:szCs w:val="24"/>
        </w:rPr>
        <w:t xml:space="preserve"> κατά περίπτωση</w:t>
      </w:r>
      <w:r>
        <w:rPr>
          <w:rFonts w:eastAsia="Times New Roman" w:cs="Times New Roman"/>
          <w:szCs w:val="24"/>
        </w:rPr>
        <w:t>,</w:t>
      </w:r>
      <w:r>
        <w:rPr>
          <w:rFonts w:eastAsia="Times New Roman" w:cs="Times New Roman"/>
          <w:szCs w:val="24"/>
        </w:rPr>
        <w:t xml:space="preserve"> διατάξεων. Η δυσκολία συνδέεται με την ανασφάλεια δικαίου από την ύπαρξη πληθώρας νομοθετικών και κανονιστικών ρυθμίσεων, διάσπαρτων σε άσχετα νομοθετήματα για το ίδιο</w:t>
      </w:r>
      <w:r>
        <w:rPr>
          <w:rFonts w:eastAsia="Times New Roman" w:cs="Times New Roman"/>
          <w:szCs w:val="24"/>
        </w:rPr>
        <w:t xml:space="preserve"> θεματικό αντικείμενο, την ανομία και την αδιαφάνεια στις κινήσεις και τη δράση της διοίκησης, καθώς και τη δημιουργία </w:t>
      </w:r>
      <w:r>
        <w:rPr>
          <w:rFonts w:eastAsia="Times New Roman" w:cs="Times New Roman"/>
          <w:szCs w:val="24"/>
        </w:rPr>
        <w:lastRenderedPageBreak/>
        <w:t xml:space="preserve">αποτρεπτικού περιβάλλοντος για την άσκηση οικονομικών δραστηριοτήτων και την προσέλκυση επενδύσεων. </w:t>
      </w:r>
    </w:p>
    <w:p w14:paraId="25E0A83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Επιπλέον, η κωδικοποίηση κρίνεται σκ</w:t>
      </w:r>
      <w:r>
        <w:rPr>
          <w:rFonts w:eastAsia="Times New Roman" w:cs="Times New Roman"/>
          <w:szCs w:val="24"/>
        </w:rPr>
        <w:t xml:space="preserve">όπιμη, προκειμένου να αρθούν η έλλειψη εμπιστοσύνης των πολιτών προς τη δράση της διοίκησης, η αδυναμία </w:t>
      </w:r>
      <w:r>
        <w:rPr>
          <w:rFonts w:eastAsia="Times New Roman" w:cs="Times New Roman"/>
          <w:szCs w:val="24"/>
        </w:rPr>
        <w:t xml:space="preserve">της ίδιας της διοίκησης και </w:t>
      </w:r>
      <w:r>
        <w:rPr>
          <w:rFonts w:eastAsia="Times New Roman" w:cs="Times New Roman"/>
          <w:szCs w:val="24"/>
        </w:rPr>
        <w:t>των πολιτών</w:t>
      </w:r>
      <w:r>
        <w:rPr>
          <w:rFonts w:eastAsia="Times New Roman" w:cs="Times New Roman"/>
          <w:szCs w:val="24"/>
        </w:rPr>
        <w:t xml:space="preserve"> </w:t>
      </w:r>
      <w:r>
        <w:rPr>
          <w:rFonts w:eastAsia="Times New Roman" w:cs="Times New Roman"/>
          <w:szCs w:val="24"/>
        </w:rPr>
        <w:t xml:space="preserve">στον εντοπισμό των ισχυουσών </w:t>
      </w:r>
      <w:r>
        <w:rPr>
          <w:rFonts w:eastAsia="Times New Roman" w:cs="Times New Roman"/>
          <w:szCs w:val="24"/>
        </w:rPr>
        <w:t xml:space="preserve">νομοθετικών και </w:t>
      </w:r>
      <w:r>
        <w:rPr>
          <w:rFonts w:eastAsia="Times New Roman" w:cs="Times New Roman"/>
          <w:szCs w:val="24"/>
        </w:rPr>
        <w:t>κανονιστικών ρυθμίσεων, η έλλειψη συντονισμού και η α</w:t>
      </w:r>
      <w:r>
        <w:rPr>
          <w:rFonts w:eastAsia="Times New Roman" w:cs="Times New Roman"/>
          <w:szCs w:val="24"/>
        </w:rPr>
        <w:t>νάλω</w:t>
      </w:r>
      <w:r>
        <w:rPr>
          <w:rFonts w:eastAsia="Times New Roman" w:cs="Times New Roman"/>
          <w:szCs w:val="24"/>
        </w:rPr>
        <w:t xml:space="preserve">ση πολλού </w:t>
      </w:r>
      <w:r>
        <w:rPr>
          <w:rFonts w:eastAsia="Times New Roman" w:cs="Times New Roman"/>
          <w:szCs w:val="24"/>
        </w:rPr>
        <w:t xml:space="preserve">χρόνου στην ολοκλήρωση της δράσης της διοίκησης, όπως επίσης και η </w:t>
      </w:r>
      <w:proofErr w:type="spellStart"/>
      <w:r>
        <w:rPr>
          <w:rFonts w:eastAsia="Times New Roman" w:cs="Times New Roman"/>
          <w:szCs w:val="24"/>
        </w:rPr>
        <w:t>η</w:t>
      </w:r>
      <w:proofErr w:type="spellEnd"/>
      <w:r>
        <w:rPr>
          <w:rFonts w:eastAsia="Times New Roman" w:cs="Times New Roman"/>
          <w:szCs w:val="24"/>
        </w:rPr>
        <w:t xml:space="preserve"> επιβάρυνση </w:t>
      </w:r>
      <w:r>
        <w:rPr>
          <w:rFonts w:eastAsia="Times New Roman" w:cs="Times New Roman"/>
          <w:szCs w:val="24"/>
        </w:rPr>
        <w:t>-</w:t>
      </w:r>
      <w:r>
        <w:rPr>
          <w:rFonts w:eastAsia="Times New Roman" w:cs="Times New Roman"/>
          <w:szCs w:val="24"/>
        </w:rPr>
        <w:t>χρονική και οικονομική</w:t>
      </w:r>
      <w:r>
        <w:rPr>
          <w:rFonts w:eastAsia="Times New Roman" w:cs="Times New Roman"/>
          <w:szCs w:val="24"/>
        </w:rPr>
        <w:t>-</w:t>
      </w:r>
      <w:r>
        <w:rPr>
          <w:rFonts w:eastAsia="Times New Roman" w:cs="Times New Roman"/>
          <w:szCs w:val="24"/>
        </w:rPr>
        <w:t xml:space="preserve"> τ</w:t>
      </w:r>
      <w:r>
        <w:rPr>
          <w:rFonts w:eastAsia="Times New Roman" w:cs="Times New Roman"/>
          <w:szCs w:val="24"/>
        </w:rPr>
        <w:t>ης</w:t>
      </w:r>
      <w:r>
        <w:rPr>
          <w:rFonts w:eastAsia="Times New Roman" w:cs="Times New Roman"/>
          <w:szCs w:val="24"/>
        </w:rPr>
        <w:t xml:space="preserve"> οικονομικ</w:t>
      </w:r>
      <w:r>
        <w:rPr>
          <w:rFonts w:eastAsia="Times New Roman" w:cs="Times New Roman"/>
          <w:szCs w:val="24"/>
        </w:rPr>
        <w:t>ής</w:t>
      </w:r>
      <w:r>
        <w:rPr>
          <w:rFonts w:eastAsia="Times New Roman" w:cs="Times New Roman"/>
          <w:szCs w:val="24"/>
        </w:rPr>
        <w:t xml:space="preserve"> δραστηρι</w:t>
      </w:r>
      <w:r>
        <w:rPr>
          <w:rFonts w:eastAsia="Times New Roman" w:cs="Times New Roman"/>
          <w:szCs w:val="24"/>
        </w:rPr>
        <w:t>ό</w:t>
      </w:r>
      <w:r>
        <w:rPr>
          <w:rFonts w:eastAsia="Times New Roman" w:cs="Times New Roman"/>
          <w:szCs w:val="24"/>
        </w:rPr>
        <w:t>τ</w:t>
      </w:r>
      <w:r>
        <w:rPr>
          <w:rFonts w:eastAsia="Times New Roman" w:cs="Times New Roman"/>
          <w:szCs w:val="24"/>
        </w:rPr>
        <w:t>ητας,</w:t>
      </w:r>
      <w:r>
        <w:rPr>
          <w:rFonts w:eastAsia="Times New Roman" w:cs="Times New Roman"/>
          <w:szCs w:val="24"/>
        </w:rPr>
        <w:t xml:space="preserve"> λόγω της γραφειοκρατίας</w:t>
      </w:r>
      <w:r>
        <w:rPr>
          <w:rFonts w:eastAsia="Times New Roman" w:cs="Times New Roman"/>
          <w:szCs w:val="24"/>
        </w:rPr>
        <w:t xml:space="preserve"> και η καθυστέρηση στην απονομή της δικαιοσύνης.</w:t>
      </w:r>
      <w:r>
        <w:rPr>
          <w:rFonts w:eastAsia="Times New Roman" w:cs="Times New Roman"/>
          <w:szCs w:val="24"/>
        </w:rPr>
        <w:t xml:space="preserve"> </w:t>
      </w:r>
    </w:p>
    <w:p w14:paraId="25E0A83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Αυτές οι παθογένειες οφείλονται στην πολυνομία</w:t>
      </w:r>
      <w:r>
        <w:rPr>
          <w:rFonts w:eastAsia="Times New Roman" w:cs="Times New Roman"/>
          <w:szCs w:val="24"/>
        </w:rPr>
        <w:t>, στην ύπαρξη δηλαδή</w:t>
      </w:r>
      <w:r>
        <w:rPr>
          <w:rFonts w:eastAsia="Times New Roman" w:cs="Times New Roman"/>
          <w:szCs w:val="24"/>
        </w:rPr>
        <w:t>,</w:t>
      </w:r>
      <w:r>
        <w:rPr>
          <w:rFonts w:eastAsia="Times New Roman" w:cs="Times New Roman"/>
          <w:szCs w:val="24"/>
        </w:rPr>
        <w:t xml:space="preserve"> για το ίδιο θεματικό αντικείμενο</w:t>
      </w:r>
      <w:r>
        <w:rPr>
          <w:rFonts w:eastAsia="Times New Roman" w:cs="Times New Roman"/>
          <w:szCs w:val="24"/>
        </w:rPr>
        <w:t>,</w:t>
      </w:r>
      <w:r>
        <w:rPr>
          <w:rFonts w:eastAsia="Times New Roman" w:cs="Times New Roman"/>
          <w:szCs w:val="24"/>
        </w:rPr>
        <w:t xml:space="preserve"> πληθώρας ρυθμίσεων, που προέρχονται πολλές φορές από διαφορετικές πηγές παραγωγής των ρυθμίσεων και που ανευρίσκονται σε νομοθετήματα με εντελώς άσχετο και διαφορετικό κύριο ρυθμιζόμενο περιεχόμενο.</w:t>
      </w:r>
    </w:p>
    <w:p w14:paraId="25E0A83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πίσης, οφείλονται στην κακονομία. Η κακονομία στην ελληνική έννομη τάξη εκδηλώνεται κυρίως με την ύπαρξη ρυθμίσεων είτε με ασαφή και νομοτεχνικά ελλιπή διατύπωση, είτε αποσπασματικού, είτε αντιφατικού μεταξύ τους χαρακτήρα, καθώς και με τη θέσπιση νέων δια</w:t>
      </w:r>
      <w:r>
        <w:rPr>
          <w:rFonts w:eastAsia="Times New Roman" w:cs="Times New Roman"/>
          <w:szCs w:val="24"/>
        </w:rPr>
        <w:t>τάξεων για συγκεκριμένο αντικείμενο, χωρίς ρητή ή με αμφίβολη κατάργηση προγενέστερων ισχυουσών διατάξεων, με επαναλήψεις και επικαλύψεις με προηγούμενες ρυθμίσεις, αλλά και με τις αλλεπάλληλες συχνές και ριζικές αλλαγές ρυθμίσεων, ακόμη και πριν προλάβουν</w:t>
      </w:r>
      <w:r>
        <w:rPr>
          <w:rFonts w:eastAsia="Times New Roman" w:cs="Times New Roman"/>
          <w:szCs w:val="24"/>
        </w:rPr>
        <w:t xml:space="preserve"> να τύχουν εφαρμογής οι προηγούμενες</w:t>
      </w:r>
      <w:r>
        <w:rPr>
          <w:rFonts w:eastAsia="Times New Roman" w:cs="Times New Roman"/>
          <w:szCs w:val="24"/>
        </w:rPr>
        <w:t>. Α</w:t>
      </w:r>
      <w:r>
        <w:rPr>
          <w:rFonts w:eastAsia="Times New Roman" w:cs="Times New Roman"/>
          <w:szCs w:val="24"/>
        </w:rPr>
        <w:t xml:space="preserve">κόμα και με </w:t>
      </w:r>
      <w:r>
        <w:rPr>
          <w:rFonts w:eastAsia="Times New Roman" w:cs="Times New Roman"/>
          <w:szCs w:val="24"/>
        </w:rPr>
        <w:t xml:space="preserve">την </w:t>
      </w:r>
      <w:r>
        <w:rPr>
          <w:rFonts w:eastAsia="Times New Roman" w:cs="Times New Roman"/>
          <w:szCs w:val="24"/>
        </w:rPr>
        <w:t xml:space="preserve">υιοθέτηση ρυθμίσεων άλλων εννόμων τάξεων, που είτε δεν προσιδιάζουν στη δική μας είτε δεν αφομοιώνονται απ’ αυτήν. Όλα αυτά προκαλούν αβεβαιότητα ως προς το εφαρμοστέο δίκαιο. </w:t>
      </w:r>
    </w:p>
    <w:p w14:paraId="25E0A84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συγκέντρωση, λοιπόν, τ</w:t>
      </w:r>
      <w:r>
        <w:rPr>
          <w:rFonts w:eastAsia="Times New Roman" w:cs="Times New Roman"/>
          <w:szCs w:val="24"/>
        </w:rPr>
        <w:t xml:space="preserve">ης υφιστάμενης νομοθεσίας, η απλοποίηση και η ένταξή της σε ενιαίο ή ενιαία κείμενα, αποσκοπούν στην επίτευξη μεγαλύτερης σαφήνειας του περιεχομένου των ρυθμίσεων, στην ευκολότερη πρόσβαση του επιχειρηματικού και νομικού κόσμου </w:t>
      </w:r>
      <w:r>
        <w:rPr>
          <w:rFonts w:eastAsia="Times New Roman" w:cs="Times New Roman"/>
          <w:szCs w:val="24"/>
        </w:rPr>
        <w:t xml:space="preserve">και των πολιτών </w:t>
      </w:r>
      <w:r>
        <w:rPr>
          <w:rFonts w:eastAsia="Times New Roman" w:cs="Times New Roman"/>
          <w:szCs w:val="24"/>
        </w:rPr>
        <w:t>στην ισχύουσ</w:t>
      </w:r>
      <w:r>
        <w:rPr>
          <w:rFonts w:eastAsia="Times New Roman" w:cs="Times New Roman"/>
          <w:szCs w:val="24"/>
        </w:rPr>
        <w:t>α νομο</w:t>
      </w:r>
      <w:r>
        <w:rPr>
          <w:rFonts w:eastAsia="Times New Roman" w:cs="Times New Roman"/>
          <w:szCs w:val="24"/>
        </w:rPr>
        <w:lastRenderedPageBreak/>
        <w:t xml:space="preserve">θεσία, στην ευχερέστερη εύρεση του αρμόδιου προς δράση οργάνου και του εφαρμοστέου κατά περίπτωση κανόνα δικαίου και κατά συνέπεια, στη μείωση του χρόνου δράσης της διοίκησης. </w:t>
      </w:r>
    </w:p>
    <w:p w14:paraId="25E0A84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Επιπλέον, αποσκοπούν στην ενίσχυση της διαφάνειας, της δημοκρατικής νομιμ</w:t>
      </w:r>
      <w:r>
        <w:rPr>
          <w:rFonts w:eastAsia="Times New Roman" w:cs="Times New Roman"/>
          <w:szCs w:val="24"/>
        </w:rPr>
        <w:t>οποίησης, της ασφάλειας δικαίου και του αισθήματος εμπιστοσύνης του πολίτη προς το κράτος, στην αποφυγή θέσπισης νέων κανόνων δικαίου για θεματική</w:t>
      </w:r>
      <w:r>
        <w:rPr>
          <w:rFonts w:eastAsia="Times New Roman" w:cs="Times New Roman"/>
          <w:szCs w:val="24"/>
        </w:rPr>
        <w:t>,</w:t>
      </w:r>
      <w:r>
        <w:rPr>
          <w:rFonts w:eastAsia="Times New Roman" w:cs="Times New Roman"/>
          <w:szCs w:val="24"/>
        </w:rPr>
        <w:t xml:space="preserve"> η οποία έχει ήδη αποτελέσει αντικείμενο ρύθμισης </w:t>
      </w:r>
      <w:r>
        <w:rPr>
          <w:rFonts w:eastAsia="Times New Roman" w:cs="Times New Roman"/>
          <w:szCs w:val="24"/>
        </w:rPr>
        <w:t xml:space="preserve">με </w:t>
      </w:r>
      <w:r>
        <w:rPr>
          <w:rFonts w:eastAsia="Times New Roman" w:cs="Times New Roman"/>
          <w:szCs w:val="24"/>
        </w:rPr>
        <w:t>άλλ</w:t>
      </w:r>
      <w:r>
        <w:rPr>
          <w:rFonts w:eastAsia="Times New Roman" w:cs="Times New Roman"/>
          <w:szCs w:val="24"/>
        </w:rPr>
        <w:t>ους</w:t>
      </w:r>
      <w:r>
        <w:rPr>
          <w:rFonts w:eastAsia="Times New Roman" w:cs="Times New Roman"/>
          <w:szCs w:val="24"/>
        </w:rPr>
        <w:t xml:space="preserve"> κανόν</w:t>
      </w:r>
      <w:r>
        <w:rPr>
          <w:rFonts w:eastAsia="Times New Roman" w:cs="Times New Roman"/>
          <w:szCs w:val="24"/>
        </w:rPr>
        <w:t>ες</w:t>
      </w:r>
      <w:r>
        <w:rPr>
          <w:rFonts w:eastAsia="Times New Roman" w:cs="Times New Roman"/>
          <w:szCs w:val="24"/>
        </w:rPr>
        <w:t xml:space="preserve"> δικαίου</w:t>
      </w:r>
      <w:r>
        <w:rPr>
          <w:rFonts w:eastAsia="Times New Roman" w:cs="Times New Roman"/>
          <w:szCs w:val="24"/>
        </w:rPr>
        <w:t>,</w:t>
      </w:r>
      <w:r>
        <w:rPr>
          <w:rFonts w:eastAsia="Times New Roman" w:cs="Times New Roman"/>
          <w:szCs w:val="24"/>
        </w:rPr>
        <w:t xml:space="preserve"> που είναι διάσπαρτοι σε διάφορα </w:t>
      </w:r>
      <w:r>
        <w:rPr>
          <w:rFonts w:eastAsia="Times New Roman" w:cs="Times New Roman"/>
          <w:szCs w:val="24"/>
        </w:rPr>
        <w:t>άσχετα νομοθετήματα, στην αποσαφήνιση του ισχύοντος δικαίου</w:t>
      </w:r>
      <w:r>
        <w:rPr>
          <w:rFonts w:eastAsia="Times New Roman" w:cs="Times New Roman"/>
          <w:szCs w:val="24"/>
        </w:rPr>
        <w:t>,</w:t>
      </w:r>
      <w:r>
        <w:rPr>
          <w:rFonts w:eastAsia="Times New Roman" w:cs="Times New Roman"/>
          <w:szCs w:val="24"/>
        </w:rPr>
        <w:t xml:space="preserve"> που θα επιτευχθεί με την ανάδειξη της ύπαρξης αντιφατικών μεταξύ τους ρυθμίσεων για το ίδιο αντικείμενο ή διατάξεων</w:t>
      </w:r>
      <w:r>
        <w:rPr>
          <w:rFonts w:eastAsia="Times New Roman" w:cs="Times New Roman"/>
          <w:szCs w:val="24"/>
        </w:rPr>
        <w:t>,</w:t>
      </w:r>
      <w:r>
        <w:rPr>
          <w:rFonts w:eastAsia="Times New Roman" w:cs="Times New Roman"/>
          <w:szCs w:val="24"/>
        </w:rPr>
        <w:t xml:space="preserve"> που έχουν καταργηθεί ρητά ή για τις οποίες συνάγεται κατά αναμφισβήτητο ερμηνε</w:t>
      </w:r>
      <w:r>
        <w:rPr>
          <w:rFonts w:eastAsia="Times New Roman" w:cs="Times New Roman"/>
          <w:szCs w:val="24"/>
        </w:rPr>
        <w:t xml:space="preserve">υτικό τρόπο ότι έχουν καταργηθεί σιωπηρά, αλλά και στην αποκατάσταση, σ’ αυτό το πλαίσιο, της εσωτερικής συνοχής του δικαίου. </w:t>
      </w:r>
    </w:p>
    <w:p w14:paraId="25E0A84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Ακόμη, αποσκοπούν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νομοθεσίας και τη σύγκλιση του ρυθμιστικού πεδίου</w:t>
      </w:r>
      <w:r>
        <w:rPr>
          <w:rFonts w:eastAsia="Times New Roman" w:cs="Times New Roman"/>
          <w:szCs w:val="24"/>
        </w:rPr>
        <w:t>,</w:t>
      </w:r>
      <w:r>
        <w:rPr>
          <w:rFonts w:eastAsia="Times New Roman" w:cs="Times New Roman"/>
          <w:szCs w:val="24"/>
        </w:rPr>
        <w:t xml:space="preserve"> με τα νέα δεδομένα</w:t>
      </w:r>
      <w:r>
        <w:rPr>
          <w:rFonts w:eastAsia="Times New Roman" w:cs="Times New Roman"/>
          <w:szCs w:val="24"/>
        </w:rPr>
        <w:t>,</w:t>
      </w:r>
      <w:r>
        <w:rPr>
          <w:rFonts w:eastAsia="Times New Roman" w:cs="Times New Roman"/>
          <w:szCs w:val="24"/>
        </w:rPr>
        <w:t xml:space="preserve"> που ισχύουν στον</w:t>
      </w:r>
      <w:r>
        <w:rPr>
          <w:rFonts w:eastAsia="Times New Roman" w:cs="Times New Roman"/>
          <w:szCs w:val="24"/>
        </w:rPr>
        <w:t xml:space="preserve"> τεχνολογικό και οικονομικό τομέα, στη </w:t>
      </w:r>
      <w:r>
        <w:rPr>
          <w:rFonts w:eastAsia="Times New Roman" w:cs="Times New Roman"/>
          <w:szCs w:val="24"/>
        </w:rPr>
        <w:lastRenderedPageBreak/>
        <w:t>δημιουργία ενός ασφαλέστερου πλαισίου διευκόλυνσης και προσέγγισης των οικονομικών και αναπτυξιακών δραστηριοτήτων και τέλος, στην επιτάχυνση της απονομής της δικαιοσύνης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έβαια, </w:t>
      </w:r>
      <w:r>
        <w:rPr>
          <w:rFonts w:eastAsia="Times New Roman" w:cs="Times New Roman"/>
          <w:szCs w:val="24"/>
        </w:rPr>
        <w:t>όλα αυτά μπορούν να επιτευχθούν</w:t>
      </w:r>
      <w:r>
        <w:rPr>
          <w:rFonts w:eastAsia="Times New Roman" w:cs="Times New Roman"/>
          <w:szCs w:val="24"/>
        </w:rPr>
        <w:t xml:space="preserve"> με τη</w:t>
      </w:r>
      <w:r>
        <w:rPr>
          <w:rFonts w:eastAsia="Times New Roman" w:cs="Times New Roman"/>
          <w:szCs w:val="24"/>
        </w:rPr>
        <w:t xml:space="preserve"> στήριξη τ</w:t>
      </w:r>
      <w:r>
        <w:rPr>
          <w:rFonts w:eastAsia="Times New Roman" w:cs="Times New Roman"/>
          <w:szCs w:val="24"/>
        </w:rPr>
        <w:t>ων</w:t>
      </w:r>
      <w:r>
        <w:rPr>
          <w:rFonts w:eastAsia="Times New Roman" w:cs="Times New Roman"/>
          <w:szCs w:val="24"/>
        </w:rPr>
        <w:t xml:space="preserve"> ηλεκτρονικ</w:t>
      </w:r>
      <w:r>
        <w:rPr>
          <w:rFonts w:eastAsia="Times New Roman" w:cs="Times New Roman"/>
          <w:szCs w:val="24"/>
        </w:rPr>
        <w:t>ών</w:t>
      </w:r>
      <w:r>
        <w:rPr>
          <w:rFonts w:eastAsia="Times New Roman" w:cs="Times New Roman"/>
          <w:szCs w:val="24"/>
        </w:rPr>
        <w:t xml:space="preserve"> μέσ</w:t>
      </w:r>
      <w:r>
        <w:rPr>
          <w:rFonts w:eastAsia="Times New Roman" w:cs="Times New Roman"/>
          <w:szCs w:val="24"/>
        </w:rPr>
        <w:t>ων</w:t>
      </w:r>
      <w:r>
        <w:rPr>
          <w:rFonts w:eastAsia="Times New Roman" w:cs="Times New Roman"/>
          <w:szCs w:val="24"/>
        </w:rPr>
        <w:t>, τη</w:t>
      </w:r>
      <w:r>
        <w:rPr>
          <w:rFonts w:eastAsia="Times New Roman" w:cs="Times New Roman"/>
          <w:szCs w:val="24"/>
        </w:rPr>
        <w:t xml:space="preserve"> δημιουργία</w:t>
      </w:r>
      <w:r>
        <w:rPr>
          <w:rFonts w:eastAsia="Times New Roman" w:cs="Times New Roman"/>
          <w:szCs w:val="24"/>
        </w:rPr>
        <w:t xml:space="preserve"> ηλεκτρονική</w:t>
      </w:r>
      <w:r>
        <w:rPr>
          <w:rFonts w:eastAsia="Times New Roman" w:cs="Times New Roman"/>
          <w:szCs w:val="24"/>
        </w:rPr>
        <w:t>ς</w:t>
      </w:r>
      <w:r>
        <w:rPr>
          <w:rFonts w:eastAsia="Times New Roman" w:cs="Times New Roman"/>
          <w:szCs w:val="24"/>
        </w:rPr>
        <w:t xml:space="preserve"> πύλη</w:t>
      </w:r>
      <w:r>
        <w:rPr>
          <w:rFonts w:eastAsia="Times New Roman" w:cs="Times New Roman"/>
          <w:szCs w:val="24"/>
        </w:rPr>
        <w:t>ς</w:t>
      </w:r>
      <w:r>
        <w:rPr>
          <w:rFonts w:eastAsia="Times New Roman" w:cs="Times New Roman"/>
          <w:szCs w:val="24"/>
        </w:rPr>
        <w:t xml:space="preserve"> και τράπεζα</w:t>
      </w:r>
      <w:r>
        <w:rPr>
          <w:rFonts w:eastAsia="Times New Roman" w:cs="Times New Roman"/>
          <w:szCs w:val="24"/>
        </w:rPr>
        <w:t>ς</w:t>
      </w:r>
      <w:r>
        <w:rPr>
          <w:rFonts w:eastAsia="Times New Roman" w:cs="Times New Roman"/>
          <w:szCs w:val="24"/>
        </w:rPr>
        <w:t xml:space="preserve"> πληροφοριών, ώστε στην πορεία να υπάρχει πρόσβαση όλων των ενδιαφερομένων στο ισχύον δίκαιο.</w:t>
      </w:r>
    </w:p>
    <w:p w14:paraId="25E0A84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Έτσι διασφαλίζονται, η</w:t>
      </w:r>
      <w:r>
        <w:rPr>
          <w:rFonts w:eastAsia="Times New Roman" w:cs="Times New Roman"/>
          <w:szCs w:val="24"/>
        </w:rPr>
        <w:t xml:space="preserve"> εξυπηρέτηση του δημοσίου συμφέροντος, η αύξηση των οικονομικώ</w:t>
      </w:r>
      <w:r>
        <w:rPr>
          <w:rFonts w:eastAsia="Times New Roman" w:cs="Times New Roman"/>
          <w:szCs w:val="24"/>
        </w:rPr>
        <w:t xml:space="preserve">ν δεικτών και η βελτίωση της ανταγωνιστικότητας </w:t>
      </w:r>
      <w:r>
        <w:rPr>
          <w:rFonts w:eastAsia="Times New Roman" w:cs="Times New Roman"/>
          <w:szCs w:val="24"/>
        </w:rPr>
        <w:t xml:space="preserve">της οικονομίας, αφού αυτές </w:t>
      </w:r>
      <w:proofErr w:type="spellStart"/>
      <w:r>
        <w:rPr>
          <w:rFonts w:eastAsia="Times New Roman" w:cs="Times New Roman"/>
          <w:szCs w:val="24"/>
        </w:rPr>
        <w:t>συναρτ</w:t>
      </w:r>
      <w:r>
        <w:rPr>
          <w:rFonts w:eastAsia="Times New Roman" w:cs="Times New Roman"/>
          <w:szCs w:val="24"/>
        </w:rPr>
        <w:t>όν</w:t>
      </w:r>
      <w:r>
        <w:rPr>
          <w:rFonts w:eastAsia="Times New Roman" w:cs="Times New Roman"/>
          <w:szCs w:val="24"/>
        </w:rPr>
        <w:t>ται</w:t>
      </w:r>
      <w:proofErr w:type="spellEnd"/>
      <w:r>
        <w:rPr>
          <w:rFonts w:eastAsia="Times New Roman" w:cs="Times New Roman"/>
          <w:szCs w:val="24"/>
        </w:rPr>
        <w:t xml:space="preserve"> άμεσα με την ποιότητα της νομοθετικής ύλης, όπως αυτή εκδηλώνεται πρωτογενώς από τον νομοθέτη και υλοποιείται δευτερογενώς μέσω της κανονιστικά δρώσας διοίκησης. </w:t>
      </w:r>
    </w:p>
    <w:p w14:paraId="25E0A84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Βάσει,</w:t>
      </w:r>
      <w:r>
        <w:rPr>
          <w:rFonts w:eastAsia="Times New Roman" w:cs="Times New Roman"/>
          <w:szCs w:val="24"/>
        </w:rPr>
        <w:t xml:space="preserve"> λοιπόν, όλων των παραπάνω, η μέριμνα για την τήρηση της καλής νομοθέτησης, βασικό μέσο</w:t>
      </w:r>
      <w:r>
        <w:rPr>
          <w:rFonts w:eastAsia="Times New Roman" w:cs="Times New Roman"/>
          <w:szCs w:val="24"/>
        </w:rPr>
        <w:t>ν</w:t>
      </w:r>
      <w:r>
        <w:rPr>
          <w:rFonts w:eastAsia="Times New Roman" w:cs="Times New Roman"/>
          <w:szCs w:val="24"/>
        </w:rPr>
        <w:t xml:space="preserve"> της οποίας είναι η κωδικοποίηση και σ’ αυτό το πλαίσιο η αναμόρφωση και -εγώ θα έλεγα- η αναδιάρθρωση</w:t>
      </w:r>
      <w:r>
        <w:rPr>
          <w:rFonts w:eastAsia="Times New Roman" w:cs="Times New Roman"/>
          <w:szCs w:val="24"/>
        </w:rPr>
        <w:t xml:space="preserve"> του δικαίου-δεδομένου ότι</w:t>
      </w:r>
      <w:r>
        <w:rPr>
          <w:rFonts w:eastAsia="Times New Roman" w:cs="Times New Roman"/>
          <w:szCs w:val="24"/>
        </w:rPr>
        <w:t xml:space="preserve"> πρέπει να είμαστε προσεκτικοί στη διατύ</w:t>
      </w:r>
      <w:r>
        <w:rPr>
          <w:rFonts w:eastAsia="Times New Roman" w:cs="Times New Roman"/>
          <w:szCs w:val="24"/>
        </w:rPr>
        <w:t xml:space="preserve">πωση, στη </w:t>
      </w:r>
      <w:r>
        <w:rPr>
          <w:rFonts w:eastAsia="Times New Roman" w:cs="Times New Roman"/>
          <w:szCs w:val="24"/>
        </w:rPr>
        <w:t xml:space="preserve">χρήση </w:t>
      </w:r>
      <w:r>
        <w:rPr>
          <w:rFonts w:eastAsia="Times New Roman" w:cs="Times New Roman"/>
          <w:szCs w:val="24"/>
        </w:rPr>
        <w:t xml:space="preserve">όρων, </w:t>
      </w:r>
      <w:r>
        <w:rPr>
          <w:rFonts w:eastAsia="Times New Roman" w:cs="Times New Roman"/>
          <w:szCs w:val="24"/>
        </w:rPr>
        <w:t>διότι ο όρος</w:t>
      </w:r>
      <w:r>
        <w:rPr>
          <w:rFonts w:eastAsia="Times New Roman" w:cs="Times New Roman"/>
          <w:szCs w:val="24"/>
        </w:rPr>
        <w:t xml:space="preserve">  αναμόρφωση είναι πιθανόν να δημιουργήσει προβλήματα</w:t>
      </w:r>
      <w:r>
        <w:rPr>
          <w:rFonts w:eastAsia="Times New Roman" w:cs="Times New Roman"/>
          <w:szCs w:val="24"/>
        </w:rPr>
        <w:t xml:space="preserve"> </w:t>
      </w:r>
      <w:r>
        <w:rPr>
          <w:rFonts w:eastAsia="Times New Roman" w:cs="Times New Roman"/>
          <w:szCs w:val="24"/>
        </w:rPr>
        <w:lastRenderedPageBreak/>
        <w:t>ερμηνείας-</w:t>
      </w:r>
      <w:r>
        <w:rPr>
          <w:rFonts w:eastAsia="Times New Roman" w:cs="Times New Roman"/>
          <w:szCs w:val="24"/>
        </w:rPr>
        <w:t xml:space="preserve"> επιβάλλεται να αποτελεί επιδιωκόμενο σκοπό κάθε ευνομούμενης πολιτείας. Δεν συνιστά αυτοσκοπό και ζήτημα νομοτεχνικής αισθητικής, αλλά αναγκαία προϋπόθεση γι</w:t>
      </w:r>
      <w:r>
        <w:rPr>
          <w:rFonts w:eastAsia="Times New Roman" w:cs="Times New Roman"/>
          <w:szCs w:val="24"/>
        </w:rPr>
        <w:t>α την αποτελεσματικότητα υλοποίησης δημοσίων πολιτικών και τη δόμηση σχέσεων εμπιστοσύνης μεταξύ των φορέων της δημόσιας εξουσίας, της κοινωνίας των πολιτών και των οικονομικών παικτών, όσων δηλαδή αναπτύσσουν οικονομική δραστηριότητα.</w:t>
      </w:r>
    </w:p>
    <w:p w14:paraId="25E0A84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Όλα αυτά, κ</w:t>
      </w:r>
      <w:r w:rsidRPr="006E2EBC">
        <w:rPr>
          <w:rFonts w:eastAsia="Times New Roman" w:cs="Times New Roman"/>
          <w:szCs w:val="24"/>
        </w:rPr>
        <w:t>υρίες και</w:t>
      </w:r>
      <w:r w:rsidRPr="006E2EBC">
        <w:rPr>
          <w:rFonts w:eastAsia="Times New Roman" w:cs="Times New Roman"/>
          <w:szCs w:val="24"/>
        </w:rPr>
        <w:t xml:space="preserve"> κύριοι συνάδελφοι, </w:t>
      </w:r>
      <w:r>
        <w:rPr>
          <w:rFonts w:eastAsia="Times New Roman" w:cs="Times New Roman"/>
          <w:szCs w:val="24"/>
        </w:rPr>
        <w:t>είναι βέβαιο ότι θα κριθούν στην πράξη. Πάντως, είναι αναγκαία η συνολική νομοθέτηση του συγκεκριμένου αντικειμένου, δηλαδή της κωδικοποίησης της νομοθεσίας, που αποτελεί</w:t>
      </w:r>
      <w:r>
        <w:rPr>
          <w:rFonts w:eastAsia="Times New Roman" w:cs="Times New Roman"/>
          <w:szCs w:val="24"/>
        </w:rPr>
        <w:t xml:space="preserve"> </w:t>
      </w:r>
      <w:r>
        <w:rPr>
          <w:rFonts w:eastAsia="Times New Roman" w:cs="Times New Roman"/>
          <w:szCs w:val="24"/>
        </w:rPr>
        <w:t>εκ των ων ουκ άνευ</w:t>
      </w:r>
      <w:r>
        <w:rPr>
          <w:rFonts w:eastAsia="Times New Roman" w:cs="Times New Roman"/>
          <w:szCs w:val="24"/>
        </w:rPr>
        <w:t>,</w:t>
      </w:r>
      <w:r>
        <w:rPr>
          <w:rFonts w:eastAsia="Times New Roman" w:cs="Times New Roman"/>
          <w:szCs w:val="24"/>
        </w:rPr>
        <w:t xml:space="preserve"> όρο για την οικονομική ανάπτυξη της χώρας</w:t>
      </w:r>
      <w:r>
        <w:rPr>
          <w:rFonts w:eastAsia="Times New Roman" w:cs="Times New Roman"/>
          <w:szCs w:val="24"/>
        </w:rPr>
        <w:t xml:space="preserve"> και</w:t>
      </w:r>
      <w:r>
        <w:rPr>
          <w:rFonts w:eastAsia="Times New Roman" w:cs="Times New Roman"/>
          <w:szCs w:val="24"/>
        </w:rPr>
        <w:t xml:space="preserve"> εν τέλει, την πορεία της χώρας προς το μέλλον.</w:t>
      </w:r>
    </w:p>
    <w:p w14:paraId="25E0A84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5E0A847" w14:textId="77777777" w:rsidR="00464F64" w:rsidRDefault="00160710">
      <w:pPr>
        <w:spacing w:line="600" w:lineRule="auto"/>
        <w:ind w:firstLine="720"/>
        <w:contextualSpacing/>
        <w:jc w:val="center"/>
        <w:rPr>
          <w:rFonts w:eastAsia="Times New Roman" w:cs="Times New Roman"/>
          <w:szCs w:val="24"/>
        </w:rPr>
      </w:pPr>
      <w:r w:rsidRPr="008C2182">
        <w:rPr>
          <w:rFonts w:eastAsia="Times New Roman" w:cs="Times New Roman"/>
          <w:szCs w:val="24"/>
        </w:rPr>
        <w:t>(Χειροκροτήματα από την πτέρυγα του Σ</w:t>
      </w:r>
      <w:r>
        <w:rPr>
          <w:rFonts w:eastAsia="Times New Roman" w:cs="Times New Roman"/>
          <w:szCs w:val="24"/>
        </w:rPr>
        <w:t>ΥΡΙΖΑ)</w:t>
      </w:r>
    </w:p>
    <w:p w14:paraId="25E0A848" w14:textId="77777777" w:rsidR="00464F64" w:rsidRDefault="00160710">
      <w:pPr>
        <w:spacing w:line="600" w:lineRule="auto"/>
        <w:ind w:firstLine="720"/>
        <w:contextualSpacing/>
        <w:jc w:val="both"/>
        <w:rPr>
          <w:rFonts w:eastAsia="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sidRPr="001E7F61">
        <w:rPr>
          <w:rFonts w:eastAsia="Times New Roman"/>
          <w:szCs w:val="24"/>
        </w:rPr>
        <w:t xml:space="preserve">Κυρίες και κύριοι συνάδελφοι, έχω την τιμή να ανακοινώσω στο Σώμα ότι τη </w:t>
      </w:r>
      <w:r w:rsidRPr="001E7F61">
        <w:rPr>
          <w:rFonts w:eastAsia="Times New Roman"/>
          <w:szCs w:val="24"/>
        </w:rPr>
        <w:lastRenderedPageBreak/>
        <w:t>συνεδρίασή μας παρακολουθούν από τα άνω δυτ</w:t>
      </w:r>
      <w:r w:rsidRPr="001E7F61">
        <w:rPr>
          <w:rFonts w:eastAsia="Times New Roman"/>
          <w:szCs w:val="24"/>
        </w:rPr>
        <w:t xml:space="preserve">ικά θεωρεία </w:t>
      </w:r>
      <w:r>
        <w:rPr>
          <w:rFonts w:eastAsia="Times New Roman"/>
          <w:szCs w:val="24"/>
        </w:rPr>
        <w:t xml:space="preserve">είκοσι τέσσερις φοιτητές </w:t>
      </w:r>
      <w:r w:rsidRPr="001E7F61">
        <w:rPr>
          <w:rFonts w:eastAsia="Times New Roman"/>
          <w:szCs w:val="24"/>
        </w:rPr>
        <w:t xml:space="preserve">και δύο συνοδοί </w:t>
      </w:r>
      <w:r>
        <w:rPr>
          <w:rFonts w:eastAsia="Times New Roman"/>
          <w:szCs w:val="24"/>
        </w:rPr>
        <w:t>από το Διεθνές Κέντρο Ελληνικών και Μεσογειακών Σπουδών.</w:t>
      </w:r>
      <w:r w:rsidRPr="001E7F61">
        <w:rPr>
          <w:rFonts w:eastAsia="Times New Roman"/>
          <w:szCs w:val="24"/>
        </w:rPr>
        <w:t xml:space="preserve"> </w:t>
      </w:r>
    </w:p>
    <w:p w14:paraId="25E0A849" w14:textId="77777777" w:rsidR="00464F64" w:rsidRDefault="00160710">
      <w:pPr>
        <w:spacing w:line="600" w:lineRule="auto"/>
        <w:ind w:firstLine="720"/>
        <w:contextualSpacing/>
        <w:jc w:val="both"/>
        <w:rPr>
          <w:rFonts w:eastAsia="Times New Roman"/>
          <w:szCs w:val="24"/>
        </w:rPr>
      </w:pPr>
      <w:r w:rsidRPr="001E7F61">
        <w:rPr>
          <w:rFonts w:eastAsia="Times New Roman"/>
          <w:szCs w:val="24"/>
        </w:rPr>
        <w:t xml:space="preserve">Η Βουλή τούς καλωσορίζει. </w:t>
      </w:r>
    </w:p>
    <w:p w14:paraId="25E0A84A" w14:textId="77777777" w:rsidR="00464F64" w:rsidRDefault="00160710">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25E0A84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τις αγορεύσεις των συναδέλφων με τον τελευταίο ομιλητή, </w:t>
      </w:r>
      <w:r>
        <w:rPr>
          <w:rFonts w:eastAsia="Times New Roman" w:cs="Times New Roman"/>
          <w:szCs w:val="24"/>
        </w:rPr>
        <w:t>τον κ. Αντώνιο Συρίγο. Μετά, τον λόγο θα πάρει ο κύριος Υπουργός.</w:t>
      </w:r>
    </w:p>
    <w:p w14:paraId="25E0A84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Συρίγο, έχετε τον λόγο.</w:t>
      </w:r>
    </w:p>
    <w:p w14:paraId="25E0A84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Ευχαριστώ, κύριε Πρόεδρε.</w:t>
      </w:r>
    </w:p>
    <w:p w14:paraId="25E0A84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πω δυο λόγια για το νομοσχέδιο και θα περιπλανηθώ στο τέλος στην τροπολογία του Υπουργείου Ναυτιλίας για το μεταφ</w:t>
      </w:r>
      <w:r>
        <w:rPr>
          <w:rFonts w:eastAsia="Times New Roman" w:cs="Times New Roman"/>
          <w:szCs w:val="24"/>
        </w:rPr>
        <w:t xml:space="preserve">ορικό ισοδύναμο. </w:t>
      </w:r>
    </w:p>
    <w:p w14:paraId="25E0A84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αρχίσω, προσπαθώντας να περιγράψω το πλαίσιο της συζητήσεως του σχεδίου νόμου</w:t>
      </w:r>
      <w:r>
        <w:rPr>
          <w:rFonts w:eastAsia="Times New Roman" w:cs="Times New Roman"/>
          <w:szCs w:val="24"/>
        </w:rPr>
        <w:t>,</w:t>
      </w:r>
      <w:r>
        <w:rPr>
          <w:rFonts w:eastAsia="Times New Roman" w:cs="Times New Roman"/>
          <w:szCs w:val="24"/>
        </w:rPr>
        <w:t xml:space="preserve"> που συζητούμε σήμερα. Έχουμε, κατ</w:t>
      </w:r>
      <w:r>
        <w:rPr>
          <w:rFonts w:eastAsia="Times New Roman" w:cs="Times New Roman"/>
          <w:szCs w:val="24"/>
        </w:rPr>
        <w:t xml:space="preserve">’ </w:t>
      </w:r>
      <w:r>
        <w:rPr>
          <w:rFonts w:eastAsia="Times New Roman" w:cs="Times New Roman"/>
          <w:szCs w:val="24"/>
        </w:rPr>
        <w:t>αρχάς, τις συνταγματικές διατάξεις του άρθρου 76 παράγραφοι 6 και 7, που μιλούν για το θέμα της κωδικοποίησης. Αυτές πρέπ</w:t>
      </w:r>
      <w:r>
        <w:rPr>
          <w:rFonts w:eastAsia="Times New Roman" w:cs="Times New Roman"/>
          <w:szCs w:val="24"/>
        </w:rPr>
        <w:t xml:space="preserve">ει να τις συνδυάσουμε και με τις παραγράφους </w:t>
      </w:r>
      <w:r>
        <w:rPr>
          <w:rFonts w:eastAsia="Times New Roman" w:cs="Times New Roman"/>
          <w:szCs w:val="24"/>
        </w:rPr>
        <w:t xml:space="preserve">του άρθρου </w:t>
      </w:r>
      <w:r>
        <w:rPr>
          <w:rFonts w:eastAsia="Times New Roman" w:cs="Times New Roman"/>
          <w:szCs w:val="24"/>
        </w:rPr>
        <w:t>2 και παράγραφο 1 και το</w:t>
      </w:r>
      <w:r>
        <w:rPr>
          <w:rFonts w:eastAsia="Times New Roman" w:cs="Times New Roman"/>
          <w:szCs w:val="24"/>
        </w:rPr>
        <w:t>υ</w:t>
      </w:r>
      <w:r>
        <w:rPr>
          <w:rFonts w:eastAsia="Times New Roman" w:cs="Times New Roman"/>
          <w:szCs w:val="24"/>
        </w:rPr>
        <w:t xml:space="preserve"> 25 παράγραφος 1 εδάφιο α΄ </w:t>
      </w:r>
      <w:r>
        <w:rPr>
          <w:rFonts w:eastAsia="Times New Roman" w:cs="Times New Roman"/>
          <w:szCs w:val="24"/>
        </w:rPr>
        <w:lastRenderedPageBreak/>
        <w:t xml:space="preserve">και τέλος με τις διεθνείς και </w:t>
      </w:r>
      <w:proofErr w:type="spellStart"/>
      <w:r>
        <w:rPr>
          <w:rFonts w:eastAsia="Times New Roman" w:cs="Times New Roman"/>
          <w:szCs w:val="24"/>
        </w:rPr>
        <w:t>ενωσιακές</w:t>
      </w:r>
      <w:proofErr w:type="spellEnd"/>
      <w:r>
        <w:rPr>
          <w:rFonts w:eastAsia="Times New Roman" w:cs="Times New Roman"/>
          <w:szCs w:val="24"/>
        </w:rPr>
        <w:t xml:space="preserve"> συμβάσεις. Αυτό είναι το υπέρτερο θεσμικό πλαίσιο, το </w:t>
      </w:r>
      <w:proofErr w:type="spellStart"/>
      <w:r>
        <w:rPr>
          <w:rFonts w:eastAsia="Times New Roman" w:cs="Times New Roman"/>
          <w:szCs w:val="24"/>
        </w:rPr>
        <w:t>υπερνομοθετικό</w:t>
      </w:r>
      <w:proofErr w:type="spellEnd"/>
      <w:r>
        <w:rPr>
          <w:rFonts w:eastAsia="Times New Roman" w:cs="Times New Roman"/>
          <w:szCs w:val="24"/>
        </w:rPr>
        <w:t xml:space="preserve"> πάνω στο οποίο στηριζόμαστε.</w:t>
      </w:r>
    </w:p>
    <w:p w14:paraId="25E0A85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Πάντα </w:t>
      </w:r>
      <w:r>
        <w:rPr>
          <w:rFonts w:eastAsia="Times New Roman" w:cs="Times New Roman"/>
          <w:szCs w:val="24"/>
        </w:rPr>
        <w:t>ταύτα δεν αφορούν μόνο τον τρόπο, αλλά και τον στόχο των  κωδικοποιήσεων</w:t>
      </w:r>
      <w:r>
        <w:rPr>
          <w:rFonts w:eastAsia="Times New Roman" w:cs="Times New Roman"/>
          <w:szCs w:val="24"/>
        </w:rPr>
        <w:t>,</w:t>
      </w:r>
      <w:r>
        <w:rPr>
          <w:rFonts w:eastAsia="Times New Roman" w:cs="Times New Roman"/>
          <w:szCs w:val="24"/>
        </w:rPr>
        <w:t xml:space="preserve"> που αδρομερώς μπορεί να πει κανείς ότι αφορά την ασφάλεια του δικαίου</w:t>
      </w:r>
      <w:r>
        <w:rPr>
          <w:rFonts w:eastAsia="Times New Roman" w:cs="Times New Roman"/>
          <w:szCs w:val="24"/>
        </w:rPr>
        <w:t>,</w:t>
      </w:r>
      <w:r>
        <w:rPr>
          <w:rFonts w:eastAsia="Times New Roman" w:cs="Times New Roman"/>
          <w:szCs w:val="24"/>
        </w:rPr>
        <w:t xml:space="preserve"> που εξασφαλίζει η ενημέρωση και η γνώση, καθώς και τη </w:t>
      </w:r>
      <w:proofErr w:type="spellStart"/>
      <w:r>
        <w:rPr>
          <w:rFonts w:eastAsia="Times New Roman" w:cs="Times New Roman"/>
          <w:szCs w:val="24"/>
        </w:rPr>
        <w:t>δεδικαιολογημένη</w:t>
      </w:r>
      <w:proofErr w:type="spellEnd"/>
      <w:r>
        <w:rPr>
          <w:rFonts w:eastAsia="Times New Roman" w:cs="Times New Roman"/>
          <w:szCs w:val="24"/>
        </w:rPr>
        <w:t xml:space="preserve"> εμπιστοσύνη του πολίτη στο κράτος και, τ</w:t>
      </w:r>
      <w:r>
        <w:rPr>
          <w:rFonts w:eastAsia="Times New Roman" w:cs="Times New Roman"/>
          <w:szCs w:val="24"/>
        </w:rPr>
        <w:t>έλος, την αρχή της καλής νομοθέτησης. Γι’ αυτό εκπλήσσομαι</w:t>
      </w:r>
      <w:r>
        <w:rPr>
          <w:rFonts w:eastAsia="Times New Roman" w:cs="Times New Roman"/>
          <w:szCs w:val="24"/>
        </w:rPr>
        <w:t>, για ποιο λόγο,</w:t>
      </w:r>
      <w:r>
        <w:rPr>
          <w:rFonts w:eastAsia="Times New Roman" w:cs="Times New Roman"/>
          <w:szCs w:val="24"/>
        </w:rPr>
        <w:t xml:space="preserve"> πάνω σ’ αυτά τα ζητήματα</w:t>
      </w:r>
      <w:r>
        <w:rPr>
          <w:rFonts w:eastAsia="Times New Roman" w:cs="Times New Roman"/>
          <w:szCs w:val="24"/>
        </w:rPr>
        <w:t>,</w:t>
      </w:r>
      <w:r>
        <w:rPr>
          <w:rFonts w:eastAsia="Times New Roman" w:cs="Times New Roman"/>
          <w:szCs w:val="24"/>
        </w:rPr>
        <w:t xml:space="preserve"> στα οποία στοχεύει το υπό κρίση νομοσχέδιο</w:t>
      </w:r>
      <w:r>
        <w:rPr>
          <w:rFonts w:eastAsia="Times New Roman" w:cs="Times New Roman"/>
          <w:szCs w:val="24"/>
        </w:rPr>
        <w:t>,</w:t>
      </w:r>
      <w:r>
        <w:rPr>
          <w:rFonts w:eastAsia="Times New Roman" w:cs="Times New Roman"/>
          <w:szCs w:val="24"/>
        </w:rPr>
        <w:t xml:space="preserve"> υπάρχει μία έντονη αντίδραση, διότι αντιρρήσεις είναι προφανές ότι υπάρχουν. Γι’ αυτό συζητάμε, γι’ αυτό συζητή</w:t>
      </w:r>
      <w:r>
        <w:rPr>
          <w:rFonts w:eastAsia="Times New Roman" w:cs="Times New Roman"/>
          <w:szCs w:val="24"/>
        </w:rPr>
        <w:t xml:space="preserve">σαμε και στις </w:t>
      </w:r>
      <w:r>
        <w:rPr>
          <w:rFonts w:eastAsia="Times New Roman" w:cs="Times New Roman"/>
          <w:szCs w:val="24"/>
        </w:rPr>
        <w:t>ε</w:t>
      </w:r>
      <w:r>
        <w:rPr>
          <w:rFonts w:eastAsia="Times New Roman" w:cs="Times New Roman"/>
          <w:szCs w:val="24"/>
        </w:rPr>
        <w:t>πιτροπές. Το ζήτημα, λοιπόν, είναι συγκεκριμένο.</w:t>
      </w:r>
    </w:p>
    <w:p w14:paraId="25E0A85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υπάρχει ήδη επαρκής νομική διαδρομή για το συγκεκριμένο ζήτημα, αρχής γενομένης από το έτος 1959. </w:t>
      </w:r>
      <w:r>
        <w:rPr>
          <w:rFonts w:eastAsia="Times New Roman" w:cs="Times New Roman"/>
          <w:szCs w:val="24"/>
        </w:rPr>
        <w:t>Μ</w:t>
      </w:r>
      <w:r>
        <w:rPr>
          <w:rFonts w:eastAsia="Times New Roman" w:cs="Times New Roman"/>
          <w:szCs w:val="24"/>
        </w:rPr>
        <w:t xml:space="preserve">νημονεύω τον ν.3133/2003 και ακολούθως τον ν.4048/2012, που έχει και </w:t>
      </w:r>
      <w:proofErr w:type="spellStart"/>
      <w:r>
        <w:rPr>
          <w:rFonts w:eastAsia="Times New Roman" w:cs="Times New Roman"/>
          <w:szCs w:val="24"/>
        </w:rPr>
        <w:t>τον</w:t>
      </w:r>
      <w:r>
        <w:rPr>
          <w:rFonts w:eastAsia="Times New Roman" w:cs="Times New Roman"/>
          <w:szCs w:val="24"/>
        </w:rPr>
        <w:t>τίτλο</w:t>
      </w:r>
      <w:proofErr w:type="spellEnd"/>
      <w:r>
        <w:rPr>
          <w:rFonts w:eastAsia="Times New Roman" w:cs="Times New Roman"/>
          <w:szCs w:val="24"/>
        </w:rPr>
        <w:t>:</w:t>
      </w:r>
      <w:r>
        <w:rPr>
          <w:rFonts w:eastAsia="Times New Roman" w:cs="Times New Roman"/>
          <w:szCs w:val="24"/>
        </w:rPr>
        <w:t xml:space="preserve"> «Ρυ</w:t>
      </w:r>
      <w:r>
        <w:rPr>
          <w:rFonts w:eastAsia="Times New Roman" w:cs="Times New Roman"/>
          <w:szCs w:val="24"/>
        </w:rPr>
        <w:t xml:space="preserve">θμιστική Διακυβέρνηση». Ας δούμε λίγο το «Διακυβέρνηση», κάτι το οποίο έχει λάβει υπ’ </w:t>
      </w:r>
      <w:proofErr w:type="spellStart"/>
      <w:r>
        <w:rPr>
          <w:rFonts w:eastAsia="Times New Roman" w:cs="Times New Roman"/>
          <w:szCs w:val="24"/>
        </w:rPr>
        <w:t>όψιν</w:t>
      </w:r>
      <w:proofErr w:type="spellEnd"/>
      <w:r>
        <w:rPr>
          <w:rFonts w:eastAsia="Times New Roman" w:cs="Times New Roman"/>
          <w:szCs w:val="24"/>
        </w:rPr>
        <w:t xml:space="preserve"> ο σημερινός νομοθέτης με την πρότασή του. Το «Διακυβέρνηση» είναι κάτι </w:t>
      </w:r>
      <w:r>
        <w:rPr>
          <w:rFonts w:eastAsia="Times New Roman" w:cs="Times New Roman"/>
          <w:szCs w:val="24"/>
        </w:rPr>
        <w:lastRenderedPageBreak/>
        <w:t xml:space="preserve">παραπάνω από απλή διοίκηση. Δίνει κατευθύνσεις. Εκεί, λοιπόν στοχεύει και η κωδικοποίηση, την </w:t>
      </w:r>
      <w:r>
        <w:rPr>
          <w:rFonts w:eastAsia="Times New Roman" w:cs="Times New Roman"/>
          <w:szCs w:val="24"/>
        </w:rPr>
        <w:t xml:space="preserve">οποία θα πρέπει να φέρει εις πέρας η ΚΕΚ, δηλαδή αυτή η </w:t>
      </w:r>
      <w:r>
        <w:rPr>
          <w:rFonts w:eastAsia="Times New Roman" w:cs="Times New Roman"/>
          <w:szCs w:val="24"/>
        </w:rPr>
        <w:t>ε</w:t>
      </w:r>
      <w:r>
        <w:rPr>
          <w:rFonts w:eastAsia="Times New Roman" w:cs="Times New Roman"/>
          <w:szCs w:val="24"/>
        </w:rPr>
        <w:t>πιτροπή.</w:t>
      </w:r>
    </w:p>
    <w:p w14:paraId="25E0A85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ανατρέξω –έτσι και για τους νομικούς- στη μεγάλη χρησιμότητα που υπήρχε στον «</w:t>
      </w:r>
      <w:proofErr w:type="spellStart"/>
      <w:r>
        <w:rPr>
          <w:rFonts w:eastAsia="Times New Roman" w:cs="Times New Roman"/>
          <w:szCs w:val="24"/>
        </w:rPr>
        <w:t>Ραπτάρχη</w:t>
      </w:r>
      <w:proofErr w:type="spellEnd"/>
      <w:r>
        <w:rPr>
          <w:rFonts w:eastAsia="Times New Roman" w:cs="Times New Roman"/>
          <w:szCs w:val="24"/>
        </w:rPr>
        <w:t xml:space="preserve">» και σε άλλες περιπτώσεις. Ξέρετε, το θέμα της κωδικοποίησης </w:t>
      </w:r>
      <w:r>
        <w:rPr>
          <w:rFonts w:eastAsia="Times New Roman" w:cs="Times New Roman"/>
          <w:szCs w:val="24"/>
        </w:rPr>
        <w:t>είναι ένα ζήτημα</w:t>
      </w:r>
      <w:r>
        <w:rPr>
          <w:rFonts w:eastAsia="Times New Roman" w:cs="Times New Roman"/>
          <w:szCs w:val="24"/>
        </w:rPr>
        <w:t>,</w:t>
      </w:r>
      <w:r>
        <w:rPr>
          <w:rFonts w:eastAsia="Times New Roman" w:cs="Times New Roman"/>
          <w:szCs w:val="24"/>
        </w:rPr>
        <w:t xml:space="preserve"> το οποίο πάντα μας αφορούσε εμάς τους νομικούς, αλλά εν τέλει</w:t>
      </w:r>
      <w:r>
        <w:rPr>
          <w:rFonts w:eastAsia="Times New Roman" w:cs="Times New Roman"/>
          <w:szCs w:val="24"/>
        </w:rPr>
        <w:t>,</w:t>
      </w:r>
      <w:r>
        <w:rPr>
          <w:rFonts w:eastAsia="Times New Roman" w:cs="Times New Roman"/>
          <w:szCs w:val="24"/>
        </w:rPr>
        <w:t xml:space="preserve"> δεν υπήρχε κάποια ευτυχής κατάληξη πάνω σ’ αυτά τα ζητήματα. Εύχομαι, λοιπόν, αυτή τη φορά να υπάρχει αυτή η ευτυχής κατάληξη και να μπει ένα λιθαράκι πάνω σε όσα έχουν βάλει </w:t>
      </w:r>
      <w:r>
        <w:rPr>
          <w:rFonts w:eastAsia="Times New Roman" w:cs="Times New Roman"/>
          <w:szCs w:val="24"/>
        </w:rPr>
        <w:t>και οι υπόλοιποι.</w:t>
      </w:r>
    </w:p>
    <w:p w14:paraId="25E0A85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ήθελα, λοιπόν, στο σημείο αυτό</w:t>
      </w:r>
      <w:r>
        <w:rPr>
          <w:rFonts w:eastAsia="Times New Roman" w:cs="Times New Roman"/>
          <w:szCs w:val="24"/>
        </w:rPr>
        <w:t>,</w:t>
      </w:r>
      <w:r>
        <w:rPr>
          <w:rFonts w:eastAsia="Times New Roman" w:cs="Times New Roman"/>
          <w:szCs w:val="24"/>
        </w:rPr>
        <w:t xml:space="preserve"> να πω και για την ιστορία, αν θέλετε, κάτι που πιστεύω ότι θα βοηθήσει και θα είναι χρήσιμο. Ο όρος «</w:t>
      </w:r>
      <w:proofErr w:type="spellStart"/>
      <w:r>
        <w:rPr>
          <w:rFonts w:eastAsia="Times New Roman" w:cs="Times New Roman"/>
          <w:szCs w:val="24"/>
        </w:rPr>
        <w:t>κώδιξ</w:t>
      </w:r>
      <w:proofErr w:type="spellEnd"/>
      <w:r>
        <w:rPr>
          <w:rFonts w:eastAsia="Times New Roman" w:cs="Times New Roman"/>
          <w:szCs w:val="24"/>
        </w:rPr>
        <w:t>» απαντάται το πρώτον στ</w:t>
      </w:r>
      <w:r>
        <w:rPr>
          <w:rFonts w:eastAsia="Times New Roman" w:cs="Times New Roman"/>
          <w:szCs w:val="24"/>
        </w:rPr>
        <w:t>ις</w:t>
      </w:r>
      <w:r>
        <w:rPr>
          <w:rFonts w:eastAsia="Times New Roman" w:cs="Times New Roman"/>
          <w:szCs w:val="24"/>
        </w:rPr>
        <w:t xml:space="preserve"> «Νεαρ</w:t>
      </w:r>
      <w:r>
        <w:rPr>
          <w:rFonts w:eastAsia="Times New Roman" w:cs="Times New Roman"/>
          <w:szCs w:val="24"/>
        </w:rPr>
        <w:t>ές</w:t>
      </w:r>
      <w:r>
        <w:rPr>
          <w:rFonts w:eastAsia="Times New Roman" w:cs="Times New Roman"/>
          <w:szCs w:val="24"/>
        </w:rPr>
        <w:t>», στις «</w:t>
      </w:r>
      <w:proofErr w:type="spellStart"/>
      <w:r>
        <w:rPr>
          <w:rFonts w:eastAsia="Times New Roman" w:cs="Times New Roman"/>
          <w:szCs w:val="24"/>
          <w:lang w:val="en-US"/>
        </w:rPr>
        <w:t>Novellae</w:t>
      </w:r>
      <w:proofErr w:type="spellEnd"/>
      <w:r>
        <w:rPr>
          <w:rFonts w:eastAsia="Times New Roman" w:cs="Times New Roman"/>
          <w:szCs w:val="24"/>
        </w:rPr>
        <w:t xml:space="preserve">» του Ιουστινιανού, με τον ορισμό «Εν δε τω </w:t>
      </w:r>
      <w:proofErr w:type="spellStart"/>
      <w:r>
        <w:rPr>
          <w:rFonts w:eastAsia="Times New Roman" w:cs="Times New Roman"/>
          <w:szCs w:val="24"/>
        </w:rPr>
        <w:t>συ</w:t>
      </w:r>
      <w:r>
        <w:rPr>
          <w:rFonts w:eastAsia="Times New Roman" w:cs="Times New Roman"/>
          <w:szCs w:val="24"/>
        </w:rPr>
        <w:t>ναθροίσματι</w:t>
      </w:r>
      <w:proofErr w:type="spellEnd"/>
      <w:r>
        <w:rPr>
          <w:rFonts w:eastAsia="Times New Roman" w:cs="Times New Roman"/>
          <w:szCs w:val="24"/>
        </w:rPr>
        <w:t xml:space="preserve"> των νόμων κατά τον </w:t>
      </w:r>
      <w:proofErr w:type="spellStart"/>
      <w:r>
        <w:rPr>
          <w:rFonts w:eastAsia="Times New Roman" w:cs="Times New Roman"/>
          <w:szCs w:val="24"/>
        </w:rPr>
        <w:t>επώνυμον</w:t>
      </w:r>
      <w:proofErr w:type="spellEnd"/>
      <w:r>
        <w:rPr>
          <w:rFonts w:eastAsia="Times New Roman" w:cs="Times New Roman"/>
          <w:szCs w:val="24"/>
        </w:rPr>
        <w:t xml:space="preserve"> ημών κώδικα». Άρα, λοιπόν, μιλάμε για ένα </w:t>
      </w:r>
      <w:proofErr w:type="spellStart"/>
      <w:r>
        <w:rPr>
          <w:rFonts w:eastAsia="Times New Roman" w:cs="Times New Roman"/>
          <w:szCs w:val="24"/>
        </w:rPr>
        <w:t>συνάθροισμα</w:t>
      </w:r>
      <w:proofErr w:type="spellEnd"/>
      <w:r>
        <w:rPr>
          <w:rFonts w:eastAsia="Times New Roman" w:cs="Times New Roman"/>
          <w:szCs w:val="24"/>
        </w:rPr>
        <w:t xml:space="preserve"> των νόμων</w:t>
      </w:r>
      <w:r>
        <w:rPr>
          <w:rFonts w:eastAsia="Times New Roman" w:cs="Times New Roman"/>
          <w:szCs w:val="24"/>
        </w:rPr>
        <w:t>,</w:t>
      </w:r>
      <w:r>
        <w:rPr>
          <w:rFonts w:eastAsia="Times New Roman" w:cs="Times New Roman"/>
          <w:szCs w:val="24"/>
        </w:rPr>
        <w:t xml:space="preserve"> που στοχεύει σε κάτι, να ξέρει ο καθένας πού πατάει, πού βασίζεται, ποιο είναι το δίκαιο. </w:t>
      </w:r>
    </w:p>
    <w:p w14:paraId="25E0A85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Σ’ αυτό το πράγμα οφείλω να προσθέσω ότι η αντοχή στον χρόνο</w:t>
      </w:r>
      <w:r>
        <w:rPr>
          <w:rFonts w:eastAsia="Times New Roman" w:cs="Times New Roman"/>
          <w:szCs w:val="24"/>
        </w:rPr>
        <w:t xml:space="preserve"> και η ευκολία στην αναζήτηση είναι τα προσόντα επιτυχίας ενός κώδικα, τουλάχιστον κατά τη δική μου εκτίμηση. Αυτό, λοιπόν, θα πρέπει να δούμε, όταν θα επιχειρηθούν αυτές οι κωδικοποιήσεις είτε αφορούν κωδικοποιήσεις της </w:t>
      </w:r>
      <w:r>
        <w:rPr>
          <w:rFonts w:eastAsia="Times New Roman" w:cs="Times New Roman"/>
          <w:szCs w:val="24"/>
        </w:rPr>
        <w:t>δ</w:t>
      </w:r>
      <w:r>
        <w:rPr>
          <w:rFonts w:eastAsia="Times New Roman" w:cs="Times New Roman"/>
          <w:szCs w:val="24"/>
        </w:rPr>
        <w:t>ιοίκησης και των κανονιστικών πράξ</w:t>
      </w:r>
      <w:r>
        <w:rPr>
          <w:rFonts w:eastAsia="Times New Roman" w:cs="Times New Roman"/>
          <w:szCs w:val="24"/>
        </w:rPr>
        <w:t>εων είτε αφορούν κωδικοποιήσεις νομοθετημάτων</w:t>
      </w:r>
      <w:r>
        <w:rPr>
          <w:rFonts w:eastAsia="Times New Roman" w:cs="Times New Roman"/>
          <w:szCs w:val="24"/>
        </w:rPr>
        <w:t>,</w:t>
      </w:r>
      <w:r>
        <w:rPr>
          <w:rFonts w:eastAsia="Times New Roman" w:cs="Times New Roman"/>
          <w:szCs w:val="24"/>
        </w:rPr>
        <w:t xml:space="preserve"> που θα φέρει το Υπουργείο Δικαιοσύνης. </w:t>
      </w:r>
    </w:p>
    <w:p w14:paraId="25E0A85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Έρχομαι να επισημάνω ένα προσόν του νομοσχεδίου που συζητάμε, το οποίο έγκειται στο ότι από τους φορείς</w:t>
      </w:r>
      <w:r>
        <w:rPr>
          <w:rFonts w:eastAsia="Times New Roman" w:cs="Times New Roman"/>
          <w:szCs w:val="24"/>
        </w:rPr>
        <w:t>,</w:t>
      </w:r>
      <w:r>
        <w:rPr>
          <w:rFonts w:eastAsia="Times New Roman" w:cs="Times New Roman"/>
          <w:szCs w:val="24"/>
        </w:rPr>
        <w:t xml:space="preserve"> οι οποίοι παρέστησαν κατά την ακρόαση</w:t>
      </w:r>
      <w:r>
        <w:rPr>
          <w:rFonts w:eastAsia="Times New Roman" w:cs="Times New Roman"/>
          <w:szCs w:val="24"/>
        </w:rPr>
        <w:t>,</w:t>
      </w:r>
      <w:r>
        <w:rPr>
          <w:rFonts w:eastAsia="Times New Roman" w:cs="Times New Roman"/>
          <w:szCs w:val="24"/>
        </w:rPr>
        <w:t xml:space="preserve"> αρκετοί</w:t>
      </w:r>
      <w:r>
        <w:rPr>
          <w:rFonts w:eastAsia="Times New Roman" w:cs="Times New Roman"/>
          <w:szCs w:val="24"/>
        </w:rPr>
        <w:t xml:space="preserve"> -</w:t>
      </w:r>
      <w:r>
        <w:rPr>
          <w:rFonts w:eastAsia="Times New Roman" w:cs="Times New Roman"/>
          <w:szCs w:val="24"/>
        </w:rPr>
        <w:t>οι περισσότεροι</w:t>
      </w:r>
      <w:r>
        <w:rPr>
          <w:rFonts w:eastAsia="Times New Roman" w:cs="Times New Roman"/>
          <w:szCs w:val="24"/>
        </w:rPr>
        <w:t>-</w:t>
      </w:r>
      <w:r>
        <w:rPr>
          <w:rFonts w:eastAsia="Times New Roman" w:cs="Times New Roman"/>
          <w:szCs w:val="24"/>
        </w:rPr>
        <w:t xml:space="preserve"> είχαν μια θετική γνώμη για το νομοσχέδιο. Να πω, επίσης, ότι αυτή η ακρόαση ήταν εξόχως διαφωτιστική, αφού ανέδειξε -το σημειώνω αυτό- και τις </w:t>
      </w:r>
      <w:proofErr w:type="spellStart"/>
      <w:r>
        <w:rPr>
          <w:rFonts w:eastAsia="Times New Roman" w:cs="Times New Roman"/>
          <w:szCs w:val="24"/>
        </w:rPr>
        <w:t>προκύψασες</w:t>
      </w:r>
      <w:proofErr w:type="spellEnd"/>
      <w:r>
        <w:rPr>
          <w:rFonts w:eastAsia="Times New Roman" w:cs="Times New Roman"/>
          <w:szCs w:val="24"/>
        </w:rPr>
        <w:t xml:space="preserve"> διαφωνίες, ακολουθούμενες από επαρκή επιχειρήματα ένθεν και ένθεν </w:t>
      </w:r>
      <w:r>
        <w:rPr>
          <w:rFonts w:eastAsia="Times New Roman" w:cs="Times New Roman"/>
          <w:szCs w:val="24"/>
        </w:rPr>
        <w:t>-</w:t>
      </w:r>
      <w:r>
        <w:rPr>
          <w:rFonts w:eastAsia="Times New Roman" w:cs="Times New Roman"/>
          <w:szCs w:val="24"/>
        </w:rPr>
        <w:t>για κάθε πλευρά</w:t>
      </w:r>
      <w:r>
        <w:rPr>
          <w:rFonts w:eastAsia="Times New Roman" w:cs="Times New Roman"/>
          <w:szCs w:val="24"/>
        </w:rPr>
        <w:t>-</w:t>
      </w:r>
      <w:r>
        <w:rPr>
          <w:rFonts w:eastAsia="Times New Roman" w:cs="Times New Roman"/>
          <w:szCs w:val="24"/>
        </w:rPr>
        <w:t xml:space="preserve"> ώστε να υπάρχει μ</w:t>
      </w:r>
      <w:r>
        <w:rPr>
          <w:rFonts w:eastAsia="Times New Roman" w:cs="Times New Roman"/>
          <w:szCs w:val="24"/>
        </w:rPr>
        <w:t>ία τεκμηρίωση και να εκτιμήσει εν τέλει η Βουλή τα ζητήματα</w:t>
      </w:r>
      <w:r>
        <w:rPr>
          <w:rFonts w:eastAsia="Times New Roman" w:cs="Times New Roman"/>
          <w:szCs w:val="24"/>
        </w:rPr>
        <w:t>,</w:t>
      </w:r>
      <w:r>
        <w:rPr>
          <w:rFonts w:eastAsia="Times New Roman" w:cs="Times New Roman"/>
          <w:szCs w:val="24"/>
        </w:rPr>
        <w:t xml:space="preserve"> τα οποία έχουν προκύψει. Ήταν, λοιπόν, μια γόνιμη ακρόαση.</w:t>
      </w:r>
    </w:p>
    <w:p w14:paraId="25E0A85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εκτός των άλλων, </w:t>
      </w:r>
      <w:proofErr w:type="spellStart"/>
      <w:r>
        <w:rPr>
          <w:rFonts w:eastAsia="Times New Roman" w:cs="Times New Roman"/>
          <w:szCs w:val="24"/>
        </w:rPr>
        <w:t>περιστράφηκε</w:t>
      </w:r>
      <w:proofErr w:type="spellEnd"/>
      <w:r>
        <w:rPr>
          <w:rFonts w:eastAsia="Times New Roman" w:cs="Times New Roman"/>
          <w:szCs w:val="24"/>
        </w:rPr>
        <w:t xml:space="preserve"> σε δύο ζητήματα και αυτά κυρίως θέλω να επισημάνω, για να κλείσω. Το </w:t>
      </w:r>
      <w:r>
        <w:rPr>
          <w:rFonts w:eastAsia="Times New Roman" w:cs="Times New Roman"/>
          <w:szCs w:val="24"/>
        </w:rPr>
        <w:lastRenderedPageBreak/>
        <w:t>ένα ήταν η αναμόρφωση. Τι</w:t>
      </w:r>
      <w:r>
        <w:rPr>
          <w:rFonts w:eastAsia="Times New Roman" w:cs="Times New Roman"/>
          <w:szCs w:val="24"/>
        </w:rPr>
        <w:t xml:space="preserve"> είναι η αναμόρφωση; </w:t>
      </w:r>
      <w:proofErr w:type="spellStart"/>
      <w:r>
        <w:rPr>
          <w:rFonts w:eastAsia="Times New Roman" w:cs="Times New Roman"/>
          <w:szCs w:val="24"/>
        </w:rPr>
        <w:t>Εξεφράσθησαν</w:t>
      </w:r>
      <w:proofErr w:type="spellEnd"/>
      <w:r>
        <w:rPr>
          <w:rFonts w:eastAsia="Times New Roman" w:cs="Times New Roman"/>
          <w:szCs w:val="24"/>
        </w:rPr>
        <w:t xml:space="preserve"> φόβοι ότι μπορεί να επιχειρείται η υποκατάσταση εμμέσως του νομοθέτη. Παραπέμπω στο σημείο αυτό, για να καταπραϋνθούν οι ανησυχίες, αλλά και όσον αφορά τους φόβους για να μην υπάρχουν, στο ότι υπάρχει ένας ορισμός της λέξε</w:t>
      </w:r>
      <w:r>
        <w:rPr>
          <w:rFonts w:eastAsia="Times New Roman" w:cs="Times New Roman"/>
          <w:szCs w:val="24"/>
        </w:rPr>
        <w:t>ως «αναμόρφωση» στον ν.4048/2012, καθώς επίσης και στα άρθρα του νόμου αυτού, δηλαδή στο άρθρο 11 που μας λέει τι ακριβώς είναι η αναμόρφωση και στο άρθρο 12 που μας λέει τι ακριβώς είναι η κωδικοποίηση.</w:t>
      </w:r>
    </w:p>
    <w:p w14:paraId="25E0A85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Τέλος, ένα άλλο σημείο</w:t>
      </w:r>
      <w:r>
        <w:rPr>
          <w:rFonts w:eastAsia="Times New Roman" w:cs="Times New Roman"/>
          <w:szCs w:val="24"/>
        </w:rPr>
        <w:t>,</w:t>
      </w:r>
      <w:r>
        <w:rPr>
          <w:rFonts w:eastAsia="Times New Roman" w:cs="Times New Roman"/>
          <w:szCs w:val="24"/>
        </w:rPr>
        <w:t xml:space="preserve"> το οποίο και αυτό τράβηξε τη</w:t>
      </w:r>
      <w:r>
        <w:rPr>
          <w:rFonts w:eastAsia="Times New Roman" w:cs="Times New Roman"/>
          <w:szCs w:val="24"/>
        </w:rPr>
        <w:t xml:space="preserve">ν προσοχή των συζητητών του νομοσχεδίου, είναι το άρθρο της εξουσιοδοτήσεως προς τον Γραμματέα της Κυβερνήσεως. Δεν νομίζω ότι υπάρχει κάποια ανησυχία είτε για διευρυμένη εξουσιοδότηση ή όχι. Εξάλλου, το άρθρο 5 του προηγούμενου νόμου ανέφερε και αυτό την </w:t>
      </w:r>
      <w:r>
        <w:rPr>
          <w:rFonts w:eastAsia="Times New Roman" w:cs="Times New Roman"/>
          <w:szCs w:val="24"/>
        </w:rPr>
        <w:t>εξουσιοδότηση προς τον Γραμματέα της Κυβερνήσεως γι’ αυτό το σημείο.</w:t>
      </w:r>
      <w:r w:rsidRPr="0048603F">
        <w:rPr>
          <w:rFonts w:eastAsia="Times New Roman" w:cs="Times New Roman"/>
          <w:szCs w:val="24"/>
        </w:rPr>
        <w:t xml:space="preserve"> </w:t>
      </w:r>
    </w:p>
    <w:p w14:paraId="25E0A85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Άρα, λοιπόν, αυτά είναι τα δύο ζητήματα.</w:t>
      </w:r>
    </w:p>
    <w:p w14:paraId="25E0A859" w14:textId="77777777" w:rsidR="00464F64" w:rsidRDefault="00160710">
      <w:pPr>
        <w:spacing w:line="600" w:lineRule="auto"/>
        <w:ind w:firstLine="720"/>
        <w:contextualSpacing/>
        <w:jc w:val="both"/>
        <w:rPr>
          <w:rFonts w:eastAsia="Times New Roman" w:cs="Times New Roman"/>
          <w:szCs w:val="24"/>
        </w:rPr>
      </w:pPr>
      <w:r w:rsidDel="00B46C30">
        <w:rPr>
          <w:rFonts w:eastAsia="Times New Roman" w:cs="Times New Roman"/>
          <w:szCs w:val="24"/>
        </w:rPr>
        <w:t xml:space="preserve"> </w:t>
      </w: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 το κουδούνι λήξεω</w:t>
      </w:r>
      <w:r w:rsidRPr="003231A5">
        <w:rPr>
          <w:rFonts w:eastAsia="Times New Roman" w:cs="Times New Roman"/>
          <w:szCs w:val="24"/>
        </w:rPr>
        <w:t>ς του χρόνου ομιλίας του κυρίου Βουλευτή)</w:t>
      </w:r>
    </w:p>
    <w:p w14:paraId="25E0A85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ήθελα, κύριε Πρόεδρε, να καταχραστώ περαιτέρω τον χρό</w:t>
      </w:r>
      <w:r>
        <w:rPr>
          <w:rFonts w:eastAsia="Times New Roman" w:cs="Times New Roman"/>
          <w:szCs w:val="24"/>
        </w:rPr>
        <w:t>νο.</w:t>
      </w:r>
    </w:p>
    <w:p w14:paraId="25E0A85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σε όλους, έτσι και σε σας θα δείξουμε μια μικρή ανοχή.</w:t>
      </w:r>
    </w:p>
    <w:p w14:paraId="25E0A85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Σας ευχαριστώ πολύ.</w:t>
      </w:r>
    </w:p>
    <w:p w14:paraId="25E0A85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Αρκούμαι μόνο να πω ότι και ετυμολογικά η αναμόρφωση παραπέμπει σε επέμβαση επί του σχήματος, επί της μορφής. Δεν έχει σχ</w:t>
      </w:r>
      <w:r>
        <w:rPr>
          <w:rFonts w:eastAsia="Times New Roman" w:cs="Times New Roman"/>
          <w:szCs w:val="24"/>
        </w:rPr>
        <w:t>έση με την ουσία, για να υποκρύπτει κάτι άλλο, μια παρέμβαση ή οτιδήποτε. Όμως, καθησυχάζονται, όπως είπαμε, από τον ν.4048/2012.</w:t>
      </w:r>
    </w:p>
    <w:p w14:paraId="25E0A85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ήθελα ακόμα να πω ότι</w:t>
      </w:r>
      <w:r>
        <w:rPr>
          <w:rFonts w:eastAsia="Times New Roman" w:cs="Times New Roman"/>
          <w:szCs w:val="24"/>
        </w:rPr>
        <w:t>,</w:t>
      </w:r>
      <w:r>
        <w:rPr>
          <w:rFonts w:eastAsia="Times New Roman" w:cs="Times New Roman"/>
          <w:szCs w:val="24"/>
        </w:rPr>
        <w:t xml:space="preserve"> όσον αφορά την αναγκαιότητα του νομοσχεδίου, γιατί αμφισβητήθηκε και αυτό, εγώ παραπέμπω στην αναφορ</w:t>
      </w:r>
      <w:r>
        <w:rPr>
          <w:rFonts w:eastAsia="Times New Roman" w:cs="Times New Roman"/>
          <w:szCs w:val="24"/>
        </w:rPr>
        <w:t>ά που γίνεται στην έκθεση αξιολόγησης, που περιγράφει κυρίως στην πρώτη παράγραφο την αναγκαιότητα.</w:t>
      </w:r>
    </w:p>
    <w:p w14:paraId="25E0A85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κλείνω με την τροπολογία του Υπουργείου Ναυτιλίας. Νομίζω ότι δεν χρειάζ</w:t>
      </w:r>
      <w:r>
        <w:rPr>
          <w:rFonts w:eastAsia="Times New Roman" w:cs="Times New Roman"/>
          <w:szCs w:val="24"/>
        </w:rPr>
        <w:t>ον</w:t>
      </w:r>
      <w:r>
        <w:rPr>
          <w:rFonts w:eastAsia="Times New Roman" w:cs="Times New Roman"/>
          <w:szCs w:val="24"/>
        </w:rPr>
        <w:t>ται επιχειρήματα υπέρ της, διότι όλες οι πτέρυγες, α</w:t>
      </w:r>
      <w:r>
        <w:rPr>
          <w:rFonts w:eastAsia="Times New Roman" w:cs="Times New Roman"/>
          <w:szCs w:val="24"/>
        </w:rPr>
        <w:t>π’ ότι είδα, συμφωνούν μαζί της. Είναι πάρα πολύ σωστή η επέκταση και με τον τρόπο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τον οποίο γίνεται, δηλαδή του μεταφορικού ισοδύναμου, για τα αεροπορικά. Θα ήθελα μόνο να προσθέσω ότι δεν είναι μια μεμονωμένη ενέργεια ή μία τροπολογία</w:t>
      </w:r>
      <w:r>
        <w:rPr>
          <w:rFonts w:eastAsia="Times New Roman" w:cs="Times New Roman"/>
          <w:szCs w:val="24"/>
        </w:rPr>
        <w:t>,</w:t>
      </w:r>
      <w:r>
        <w:rPr>
          <w:rFonts w:eastAsia="Times New Roman" w:cs="Times New Roman"/>
          <w:szCs w:val="24"/>
        </w:rPr>
        <w:t xml:space="preserve"> η οποία ήρθε ως κ</w:t>
      </w:r>
      <w:r>
        <w:rPr>
          <w:rFonts w:eastAsia="Times New Roman" w:cs="Times New Roman"/>
          <w:szCs w:val="24"/>
        </w:rPr>
        <w:t xml:space="preserve">εραυνός εν αιθρία. Αποτελεί ένα βήμα εκπονήσεως μιας νησιωτικής πολιτικής συγκροτημένης, η οποία έχει αρχίσει σιγά-σιγά </w:t>
      </w:r>
      <w:r>
        <w:rPr>
          <w:rFonts w:eastAsia="Times New Roman" w:cs="Times New Roman"/>
          <w:szCs w:val="24"/>
        </w:rPr>
        <w:t>να</w:t>
      </w:r>
      <w:r>
        <w:rPr>
          <w:rFonts w:eastAsia="Times New Roman" w:cs="Times New Roman"/>
          <w:szCs w:val="24"/>
        </w:rPr>
        <w:t xml:space="preserve"> συστηματοποιείται. Αυτό είναι ένα βήμα σ’ αυτήν την κατεύθυνση. Έχουν γίνει και σε άλλα, όσον αφορά στην υγεία, για παράδειγμα, αλλά </w:t>
      </w:r>
      <w:r>
        <w:rPr>
          <w:rFonts w:eastAsia="Times New Roman" w:cs="Times New Roman"/>
          <w:szCs w:val="24"/>
        </w:rPr>
        <w:t>και σε άλλους τομείς.</w:t>
      </w:r>
    </w:p>
    <w:p w14:paraId="25E0A86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ανοχή που μου δείξατε.</w:t>
      </w:r>
    </w:p>
    <w:p w14:paraId="25E0A861" w14:textId="77777777" w:rsidR="00464F64" w:rsidRDefault="00160710">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5E0A862" w14:textId="77777777" w:rsidR="00464F64" w:rsidRDefault="00160710">
      <w:pPr>
        <w:spacing w:line="600" w:lineRule="auto"/>
        <w:ind w:firstLine="720"/>
        <w:contextualSpacing/>
        <w:jc w:val="both"/>
        <w:rPr>
          <w:rFonts w:eastAsia="Times New Roman" w:cs="Times New Roman"/>
          <w:szCs w:val="24"/>
        </w:rPr>
      </w:pPr>
      <w:r w:rsidRPr="0084737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Τον λόγο έχει τώρα ο κύριος Υπουργός Επικρατείας. Θα πάρουν και δευτερολογία οι εισηγητές, οπότε ό,τι </w:t>
      </w:r>
      <w:r>
        <w:rPr>
          <w:rFonts w:eastAsia="Times New Roman" w:cs="Times New Roman"/>
          <w:szCs w:val="24"/>
        </w:rPr>
        <w:t>θέλουν μπορούν να πουν, ακόμα και να υποστηρίξουν τροπολογίες τους.</w:t>
      </w:r>
    </w:p>
    <w:p w14:paraId="25E0A86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σας βάζω λίγο παραπάνω χρόνο, για να απαντήσετε και συνολικά σε ό,τι θέλετε.</w:t>
      </w:r>
    </w:p>
    <w:p w14:paraId="25E0A86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Θα προσπαθήσω, κύριε Πρόεδρε. Σας ευχαρι</w:t>
      </w:r>
      <w:r>
        <w:rPr>
          <w:rFonts w:eastAsia="Times New Roman" w:cs="Times New Roman"/>
          <w:szCs w:val="24"/>
        </w:rPr>
        <w:t>στώ πολύ.</w:t>
      </w:r>
    </w:p>
    <w:p w14:paraId="25E0A86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κύριε Πρόεδρε, ακούστηκαν πολλά. Θα μπορούσαμε να έχουμε κάνει, κατά τη γνώμη μου, μια αναλυτική, σε βάθος και με ανταλλαγή επιχειρημάτων συζήτηση για το νομοσχέδιο αυτό</w:t>
      </w:r>
      <w:r>
        <w:rPr>
          <w:rFonts w:eastAsia="Times New Roman" w:cs="Times New Roman"/>
          <w:szCs w:val="24"/>
        </w:rPr>
        <w:t>,</w:t>
      </w:r>
      <w:r>
        <w:rPr>
          <w:rFonts w:eastAsia="Times New Roman" w:cs="Times New Roman"/>
          <w:szCs w:val="24"/>
        </w:rPr>
        <w:t xml:space="preserve"> που αφορά την ανασυγκρότηση, αν θέλετε, της Κε</w:t>
      </w:r>
      <w:r>
        <w:rPr>
          <w:rFonts w:eastAsia="Times New Roman" w:cs="Times New Roman"/>
          <w:szCs w:val="24"/>
        </w:rPr>
        <w:t>ντρικής Επιτροπής Κωδικοποίησης. Αντ’ αυτού, νομίζω ότι από την Αξιωματική Αντιπολίτευση επελέγη</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μία όξυνση, μία ένταση, από την οποία μάλιστα</w:t>
      </w:r>
      <w:r>
        <w:rPr>
          <w:rFonts w:eastAsia="Times New Roman" w:cs="Times New Roman"/>
          <w:szCs w:val="24"/>
        </w:rPr>
        <w:t>,</w:t>
      </w:r>
      <w:r>
        <w:rPr>
          <w:rFonts w:eastAsia="Times New Roman" w:cs="Times New Roman"/>
          <w:szCs w:val="24"/>
        </w:rPr>
        <w:t xml:space="preserve"> απουσιάζει και το οποιοδήποτε πολιτικό έρμα.</w:t>
      </w:r>
    </w:p>
    <w:p w14:paraId="25E0A86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Για παράδειγμα, ακούσαμε μέχρι και ότι η σημερι</w:t>
      </w:r>
      <w:r>
        <w:rPr>
          <w:rFonts w:eastAsia="Times New Roman" w:cs="Times New Roman"/>
          <w:szCs w:val="24"/>
        </w:rPr>
        <w:t>νή Κυβέρνηση κυβερνά δήθεν με πράξεις νομοθετικού περιεχομένου. Να ενημερώσω την Αξιωματική Αντιπολίτευση ότι από την 31</w:t>
      </w:r>
      <w:r w:rsidRPr="002F4E56">
        <w:rPr>
          <w:rFonts w:eastAsia="Times New Roman" w:cs="Times New Roman"/>
          <w:szCs w:val="24"/>
          <w:vertAlign w:val="superscript"/>
        </w:rPr>
        <w:t>η</w:t>
      </w:r>
      <w:r>
        <w:rPr>
          <w:rFonts w:eastAsia="Times New Roman" w:cs="Times New Roman"/>
          <w:szCs w:val="24"/>
        </w:rPr>
        <w:t xml:space="preserve"> Δεκεμβρίου του 2015 και μέχρι το καλοκαίρι του 2018 δεν είχε εκδοθεί ούτε μία πράξη νομοθετικού περιεχομένου, ενώ το καλοκαίρι του 201</w:t>
      </w:r>
      <w:r>
        <w:rPr>
          <w:rFonts w:eastAsia="Times New Roman" w:cs="Times New Roman"/>
          <w:szCs w:val="24"/>
        </w:rPr>
        <w:t xml:space="preserve">8 οι δύο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εκδόθηκαν, αν δεν κάνω λάθος, αφορούσαν αποκλειστικά και μόνο θετικά μέτρα. Δηλαδή, υπήρξαν μέτρα</w:t>
      </w:r>
      <w:r>
        <w:rPr>
          <w:rFonts w:eastAsia="Times New Roman" w:cs="Times New Roman"/>
          <w:szCs w:val="24"/>
        </w:rPr>
        <w:t>,</w:t>
      </w:r>
      <w:r>
        <w:rPr>
          <w:rFonts w:eastAsia="Times New Roman" w:cs="Times New Roman"/>
          <w:szCs w:val="24"/>
        </w:rPr>
        <w:t xml:space="preserve"> τα οποία είχαν να κάνουν, πρώτον, με την αντιμετώπιση φυσικών καταστροφών, πράγμα για το οποίο υπάρχουν οι πράξ</w:t>
      </w:r>
      <w:r>
        <w:rPr>
          <w:rFonts w:eastAsia="Times New Roman" w:cs="Times New Roman"/>
          <w:szCs w:val="24"/>
        </w:rPr>
        <w:t>εις νομοθετικού περιεχομένου. Αυτή είναι η λογική τους, δηλαδή να εκδίδονται</w:t>
      </w:r>
      <w:r>
        <w:rPr>
          <w:rFonts w:eastAsia="Times New Roman" w:cs="Times New Roman"/>
          <w:szCs w:val="24"/>
        </w:rPr>
        <w:t>,</w:t>
      </w:r>
      <w:r>
        <w:rPr>
          <w:rFonts w:eastAsia="Times New Roman" w:cs="Times New Roman"/>
          <w:szCs w:val="24"/>
        </w:rPr>
        <w:t xml:space="preserve"> ακριβώς </w:t>
      </w:r>
      <w:r>
        <w:rPr>
          <w:rFonts w:eastAsia="Times New Roman" w:cs="Times New Roman"/>
          <w:szCs w:val="24"/>
        </w:rPr>
        <w:lastRenderedPageBreak/>
        <w:t>για να γίνονται πάρα πολύ γρήγορα διαδικασίες</w:t>
      </w:r>
      <w:r>
        <w:rPr>
          <w:rFonts w:eastAsia="Times New Roman" w:cs="Times New Roman"/>
          <w:szCs w:val="24"/>
        </w:rPr>
        <w:t>,</w:t>
      </w:r>
      <w:r>
        <w:rPr>
          <w:rFonts w:eastAsia="Times New Roman" w:cs="Times New Roman"/>
          <w:szCs w:val="24"/>
        </w:rPr>
        <w:t xml:space="preserve"> εξαιτίας ανωτέρας βίας. Κατά δεύτερον, η άλλη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έδωσε παράταση στη διατήρηση του ΦΠΑ</w:t>
      </w:r>
      <w:r>
        <w:rPr>
          <w:rFonts w:eastAsia="Times New Roman" w:cs="Times New Roman"/>
          <w:szCs w:val="24"/>
        </w:rPr>
        <w:t xml:space="preserve"> </w:t>
      </w:r>
      <w:r>
        <w:rPr>
          <w:rFonts w:eastAsia="Times New Roman" w:cs="Times New Roman"/>
          <w:szCs w:val="24"/>
        </w:rPr>
        <w:t>στα νησιά</w:t>
      </w:r>
      <w:r>
        <w:rPr>
          <w:rFonts w:eastAsia="Times New Roman" w:cs="Times New Roman"/>
          <w:szCs w:val="24"/>
        </w:rPr>
        <w:t>,</w:t>
      </w:r>
      <w:r>
        <w:rPr>
          <w:rFonts w:eastAsia="Times New Roman" w:cs="Times New Roman"/>
          <w:szCs w:val="24"/>
        </w:rPr>
        <w:t xml:space="preserve"> που πλήττονται από την προσφυγική κρίση.</w:t>
      </w:r>
    </w:p>
    <w:p w14:paraId="25E0A86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βγάλαμε και καμ</w:t>
      </w:r>
      <w:r>
        <w:rPr>
          <w:rFonts w:eastAsia="Times New Roman" w:cs="Times New Roman"/>
          <w:szCs w:val="24"/>
        </w:rPr>
        <w:t>μ</w:t>
      </w:r>
      <w:r>
        <w:rPr>
          <w:rFonts w:eastAsia="Times New Roman" w:cs="Times New Roman"/>
          <w:szCs w:val="24"/>
        </w:rPr>
        <w:t>ιά πράξη νομοθετικού περιεχομένου για να μεταβιβάσουμε, για παράδειγμα, μέσα σε μία νύχτα τη δημόσια περιουσία στο ΤΑΙΠΕΔ, όπως είχατε κάνει εσείς. Δεν βγάλαμε πράξεις νομοθετικού περιεχομένου</w:t>
      </w:r>
      <w:r>
        <w:rPr>
          <w:rFonts w:eastAsia="Times New Roman" w:cs="Times New Roman"/>
          <w:szCs w:val="24"/>
        </w:rPr>
        <w:t>,</w:t>
      </w:r>
      <w:r>
        <w:rPr>
          <w:rFonts w:eastAsia="Times New Roman" w:cs="Times New Roman"/>
          <w:szCs w:val="24"/>
        </w:rPr>
        <w:t xml:space="preserve"> για να εφαρμόζουμε τις διατάξεις</w:t>
      </w:r>
      <w:r>
        <w:rPr>
          <w:rFonts w:eastAsia="Times New Roman" w:cs="Times New Roman"/>
          <w:szCs w:val="24"/>
        </w:rPr>
        <w:t>,</w:t>
      </w:r>
      <w:r>
        <w:rPr>
          <w:rFonts w:eastAsia="Times New Roman" w:cs="Times New Roman"/>
          <w:szCs w:val="24"/>
        </w:rPr>
        <w:t xml:space="preserve"> που μας επέβαλαν οι δανειστές, όπως κάνατε επί τέσσερα συναπτά έτη κατά τη διάρκεια του πρώτου και του δεύτερου μνημονίου. Δεν περνούσαμε νόμους με ένα άρθρο και πεντακόσιες παραγράφους, όπως κάνατε </w:t>
      </w:r>
      <w:r>
        <w:rPr>
          <w:rFonts w:eastAsia="Times New Roman" w:cs="Times New Roman"/>
          <w:szCs w:val="24"/>
        </w:rPr>
        <w:t>εσείς,</w:t>
      </w:r>
      <w:r>
        <w:rPr>
          <w:rFonts w:eastAsia="Times New Roman" w:cs="Times New Roman"/>
          <w:szCs w:val="24"/>
        </w:rPr>
        <w:t xml:space="preserve"> διότι φοβόσαστα</w:t>
      </w:r>
      <w:r>
        <w:rPr>
          <w:rFonts w:eastAsia="Times New Roman" w:cs="Times New Roman"/>
          <w:szCs w:val="24"/>
        </w:rPr>
        <w:t>ν μήπως οι Βουλευτές σας δεν υπερψηφίσουν κάποια υποπερίπτωση του μνημονίου, το οποίο είχατε αναλάβει να εφαρμόσετε.</w:t>
      </w:r>
    </w:p>
    <w:p w14:paraId="25E0A86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Επομένως, νομίζω ότι αυτά τα πράγματα</w:t>
      </w:r>
      <w:r>
        <w:rPr>
          <w:rFonts w:eastAsia="Times New Roman" w:cs="Times New Roman"/>
          <w:szCs w:val="24"/>
        </w:rPr>
        <w:t>,</w:t>
      </w:r>
      <w:r>
        <w:rPr>
          <w:rFonts w:eastAsia="Times New Roman" w:cs="Times New Roman"/>
          <w:szCs w:val="24"/>
        </w:rPr>
        <w:t xml:space="preserve"> καλό είναι να μπαίνουν κάθε φορά στην ορθή τους διάσταση, να ξέρουμε σε ποια σημεία μπορούμε να κάνο</w:t>
      </w:r>
      <w:r>
        <w:rPr>
          <w:rFonts w:eastAsia="Times New Roman" w:cs="Times New Roman"/>
          <w:szCs w:val="24"/>
        </w:rPr>
        <w:t xml:space="preserve">υμε κριτική </w:t>
      </w:r>
      <w:r>
        <w:rPr>
          <w:rFonts w:eastAsia="Times New Roman" w:cs="Times New Roman"/>
          <w:szCs w:val="24"/>
        </w:rPr>
        <w:t>-</w:t>
      </w:r>
      <w:r>
        <w:rPr>
          <w:rFonts w:eastAsia="Times New Roman" w:cs="Times New Roman"/>
          <w:szCs w:val="24"/>
        </w:rPr>
        <w:t xml:space="preserve">εμείς τη δεχόμαστε </w:t>
      </w:r>
      <w:r>
        <w:rPr>
          <w:rFonts w:eastAsia="Times New Roman" w:cs="Times New Roman"/>
          <w:szCs w:val="24"/>
        </w:rPr>
        <w:lastRenderedPageBreak/>
        <w:t>την κριτική, τη θέλουμε την κριτική- και σε ποια σημεία είναι προτιμότερη μερικές φορές και η σιωπή, για να μην εκτιθέμεθα.</w:t>
      </w:r>
    </w:p>
    <w:p w14:paraId="25E0A86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φυσικά στη ανερμάτιστη αυτή κριτική, η οποία έγινε προς την Κυβέρνηση δεν θα μπορούσε να λείπε</w:t>
      </w:r>
      <w:r>
        <w:rPr>
          <w:rFonts w:eastAsia="Times New Roman" w:cs="Times New Roman"/>
          <w:szCs w:val="24"/>
        </w:rPr>
        <w:t xml:space="preserve">ι και ποιος άλλος; Ο κ. </w:t>
      </w:r>
      <w:proofErr w:type="spellStart"/>
      <w:r>
        <w:rPr>
          <w:rFonts w:eastAsia="Times New Roman" w:cs="Times New Roman"/>
          <w:szCs w:val="24"/>
        </w:rPr>
        <w:t>Πετσίτης</w:t>
      </w:r>
      <w:proofErr w:type="spellEnd"/>
      <w:r>
        <w:rPr>
          <w:rFonts w:eastAsia="Times New Roman" w:cs="Times New Roman"/>
          <w:szCs w:val="24"/>
        </w:rPr>
        <w:t xml:space="preserve">. Δεν είναι ότι δεν το περίμενα, διότι βγάζει μάτι ο λόγος για τον οποίο από την πλευρά της Αξιωματικής Αντιπολίτευσης αναπαράγονται, ίσως και να ενορχηστρώνονται τα </w:t>
      </w:r>
      <w:proofErr w:type="spellStart"/>
      <w:r w:rsidRPr="00B83A69">
        <w:rPr>
          <w:rFonts w:eastAsia="Times New Roman" w:cs="Times New Roman"/>
          <w:szCs w:val="24"/>
        </w:rPr>
        <w:t>fake</w:t>
      </w:r>
      <w:proofErr w:type="spellEnd"/>
      <w:r w:rsidRPr="00B83A69">
        <w:rPr>
          <w:rFonts w:eastAsia="Times New Roman" w:cs="Times New Roman"/>
          <w:szCs w:val="24"/>
        </w:rPr>
        <w:t xml:space="preserve"> </w:t>
      </w:r>
      <w:proofErr w:type="spellStart"/>
      <w:r w:rsidRPr="00B83A69">
        <w:rPr>
          <w:rFonts w:eastAsia="Times New Roman" w:cs="Times New Roman"/>
          <w:szCs w:val="24"/>
        </w:rPr>
        <w:t>news</w:t>
      </w:r>
      <w:proofErr w:type="spellEnd"/>
      <w:r>
        <w:rPr>
          <w:rFonts w:eastAsia="Times New Roman" w:cs="Times New Roman"/>
          <w:szCs w:val="24"/>
        </w:rPr>
        <w:t>,</w:t>
      </w:r>
      <w:r w:rsidRPr="00B83A69">
        <w:rPr>
          <w:rFonts w:eastAsia="Times New Roman" w:cs="Times New Roman"/>
          <w:szCs w:val="24"/>
        </w:rPr>
        <w:t xml:space="preserve"> που παρουσιάζονται καθημερινά σε δελτία ειδήσεω</w:t>
      </w:r>
      <w:r w:rsidRPr="00B83A69">
        <w:rPr>
          <w:rFonts w:eastAsia="Times New Roman" w:cs="Times New Roman"/>
          <w:szCs w:val="24"/>
        </w:rPr>
        <w:t>ν</w:t>
      </w:r>
      <w:r>
        <w:rPr>
          <w:rFonts w:eastAsia="Times New Roman" w:cs="Times New Roman"/>
          <w:szCs w:val="24"/>
        </w:rPr>
        <w:t>, σε φιλικές προς την Α</w:t>
      </w:r>
      <w:r w:rsidRPr="00B83A69">
        <w:rPr>
          <w:rFonts w:eastAsia="Times New Roman" w:cs="Times New Roman"/>
          <w:szCs w:val="24"/>
        </w:rPr>
        <w:t xml:space="preserve">ξιωματική </w:t>
      </w:r>
      <w:r>
        <w:rPr>
          <w:rFonts w:eastAsia="Times New Roman" w:cs="Times New Roman"/>
          <w:szCs w:val="24"/>
        </w:rPr>
        <w:t>Α</w:t>
      </w:r>
      <w:r w:rsidRPr="00B83A69">
        <w:rPr>
          <w:rFonts w:eastAsia="Times New Roman" w:cs="Times New Roman"/>
          <w:szCs w:val="24"/>
        </w:rPr>
        <w:t>ντιπολίτευση ιστοσελίδες</w:t>
      </w:r>
      <w:r>
        <w:rPr>
          <w:rFonts w:eastAsia="Times New Roman" w:cs="Times New Roman"/>
          <w:szCs w:val="24"/>
        </w:rPr>
        <w:t>,</w:t>
      </w:r>
      <w:r w:rsidRPr="00B83A69">
        <w:rPr>
          <w:rFonts w:eastAsia="Times New Roman" w:cs="Times New Roman"/>
          <w:szCs w:val="24"/>
        </w:rPr>
        <w:t xml:space="preserve"> σε ιστοσελίδες οι οποίες έχουν και αυτές</w:t>
      </w:r>
      <w:r>
        <w:rPr>
          <w:rFonts w:eastAsia="Times New Roman" w:cs="Times New Roman"/>
          <w:szCs w:val="24"/>
        </w:rPr>
        <w:t>, α</w:t>
      </w:r>
      <w:r w:rsidRPr="00B83A69">
        <w:rPr>
          <w:rFonts w:eastAsia="Times New Roman" w:cs="Times New Roman"/>
          <w:szCs w:val="24"/>
        </w:rPr>
        <w:t>ν θέλετε</w:t>
      </w:r>
      <w:r>
        <w:rPr>
          <w:rFonts w:eastAsia="Times New Roman" w:cs="Times New Roman"/>
          <w:szCs w:val="24"/>
        </w:rPr>
        <w:t>,</w:t>
      </w:r>
      <w:r w:rsidRPr="00B83A69">
        <w:rPr>
          <w:rFonts w:eastAsia="Times New Roman" w:cs="Times New Roman"/>
          <w:szCs w:val="24"/>
        </w:rPr>
        <w:t xml:space="preserve"> πρωταγωνιστικό </w:t>
      </w:r>
      <w:r>
        <w:rPr>
          <w:rFonts w:eastAsia="Times New Roman" w:cs="Times New Roman"/>
          <w:szCs w:val="24"/>
        </w:rPr>
        <w:t xml:space="preserve">πια ρόλο στο </w:t>
      </w:r>
      <w:proofErr w:type="spellStart"/>
      <w:r>
        <w:rPr>
          <w:rFonts w:eastAsia="Times New Roman" w:cs="Times New Roman"/>
          <w:szCs w:val="24"/>
        </w:rPr>
        <w:t>αντι</w:t>
      </w:r>
      <w:proofErr w:type="spellEnd"/>
      <w:r>
        <w:rPr>
          <w:rFonts w:eastAsia="Times New Roman" w:cs="Times New Roman"/>
          <w:szCs w:val="24"/>
        </w:rPr>
        <w:t>-ΣΥΡΙΖΑ</w:t>
      </w:r>
      <w:r w:rsidRPr="00B83A69">
        <w:rPr>
          <w:rFonts w:eastAsia="Times New Roman" w:cs="Times New Roman"/>
          <w:szCs w:val="24"/>
        </w:rPr>
        <w:t xml:space="preserve"> μέτωπο το οποίο προσπαθεί να δημιουργήσει το παλιό πολιτικό καθεστώς</w:t>
      </w:r>
      <w:r>
        <w:rPr>
          <w:rFonts w:eastAsia="Times New Roman" w:cs="Times New Roman"/>
          <w:szCs w:val="24"/>
        </w:rPr>
        <w:t>,</w:t>
      </w:r>
      <w:r w:rsidRPr="00B83A69">
        <w:rPr>
          <w:rFonts w:eastAsia="Times New Roman" w:cs="Times New Roman"/>
          <w:szCs w:val="24"/>
        </w:rPr>
        <w:t xml:space="preserve"> για να γυρίσει πίσω τη χώρα στα μνημόνια</w:t>
      </w:r>
      <w:r>
        <w:rPr>
          <w:rFonts w:eastAsia="Times New Roman" w:cs="Times New Roman"/>
          <w:szCs w:val="24"/>
        </w:rPr>
        <w:t>,</w:t>
      </w:r>
      <w:r w:rsidRPr="00B83A69">
        <w:rPr>
          <w:rFonts w:eastAsia="Times New Roman" w:cs="Times New Roman"/>
          <w:szCs w:val="24"/>
        </w:rPr>
        <w:t xml:space="preserve"> στα ελλείμματα</w:t>
      </w:r>
      <w:r>
        <w:rPr>
          <w:rFonts w:eastAsia="Times New Roman" w:cs="Times New Roman"/>
          <w:szCs w:val="24"/>
        </w:rPr>
        <w:t>,</w:t>
      </w:r>
      <w:r w:rsidRPr="00B83A69">
        <w:rPr>
          <w:rFonts w:eastAsia="Times New Roman" w:cs="Times New Roman"/>
          <w:szCs w:val="24"/>
        </w:rPr>
        <w:t xml:space="preserve"> στο τσάκισμα των μισθών</w:t>
      </w:r>
      <w:r>
        <w:rPr>
          <w:rFonts w:eastAsia="Times New Roman" w:cs="Times New Roman"/>
          <w:szCs w:val="24"/>
        </w:rPr>
        <w:t>.</w:t>
      </w:r>
    </w:p>
    <w:p w14:paraId="25E0A86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Φτάσατε μέχρι και στο</w:t>
      </w:r>
      <w:r w:rsidRPr="00B83A69">
        <w:rPr>
          <w:rFonts w:eastAsia="Times New Roman" w:cs="Times New Roman"/>
          <w:szCs w:val="24"/>
        </w:rPr>
        <w:t xml:space="preserve"> σημείο πριν από λίγο να πείτε ότι </w:t>
      </w:r>
      <w:r>
        <w:rPr>
          <w:rFonts w:eastAsia="Times New Roman" w:cs="Times New Roman"/>
          <w:szCs w:val="24"/>
        </w:rPr>
        <w:t>ήταν η ελληνική Κ</w:t>
      </w:r>
      <w:r w:rsidRPr="00B83A69">
        <w:rPr>
          <w:rFonts w:eastAsia="Times New Roman" w:cs="Times New Roman"/>
          <w:szCs w:val="24"/>
        </w:rPr>
        <w:t xml:space="preserve">υβέρνηση </w:t>
      </w:r>
      <w:r>
        <w:rPr>
          <w:rFonts w:eastAsia="Times New Roman" w:cs="Times New Roman"/>
          <w:szCs w:val="24"/>
        </w:rPr>
        <w:t>-</w:t>
      </w:r>
      <w:r w:rsidRPr="00B83A69">
        <w:rPr>
          <w:rFonts w:eastAsia="Times New Roman" w:cs="Times New Roman"/>
          <w:szCs w:val="24"/>
        </w:rPr>
        <w:t>μ</w:t>
      </w:r>
      <w:r>
        <w:rPr>
          <w:rFonts w:eastAsia="Times New Roman" w:cs="Times New Roman"/>
          <w:szCs w:val="24"/>
        </w:rPr>
        <w:t>ιας</w:t>
      </w:r>
      <w:r w:rsidRPr="00B83A69">
        <w:rPr>
          <w:rFonts w:eastAsia="Times New Roman" w:cs="Times New Roman"/>
          <w:szCs w:val="24"/>
        </w:rPr>
        <w:t xml:space="preserve"> και είπα για μισθούς</w:t>
      </w:r>
      <w:r>
        <w:rPr>
          <w:rFonts w:eastAsia="Times New Roman" w:cs="Times New Roman"/>
          <w:szCs w:val="24"/>
        </w:rPr>
        <w:t>-</w:t>
      </w:r>
      <w:r w:rsidRPr="00B83A69">
        <w:rPr>
          <w:rFonts w:eastAsia="Times New Roman" w:cs="Times New Roman"/>
          <w:szCs w:val="24"/>
        </w:rPr>
        <w:t xml:space="preserve"> που οδήγησε την κατάσταση στην αγορά εργασίας </w:t>
      </w:r>
      <w:r>
        <w:rPr>
          <w:rFonts w:eastAsia="Times New Roman" w:cs="Times New Roman"/>
          <w:szCs w:val="24"/>
        </w:rPr>
        <w:t>σ</w:t>
      </w:r>
      <w:r w:rsidRPr="00B83A69">
        <w:rPr>
          <w:rFonts w:eastAsia="Times New Roman" w:cs="Times New Roman"/>
          <w:szCs w:val="24"/>
        </w:rPr>
        <w:t xml:space="preserve">τους μισθούς των </w:t>
      </w:r>
      <w:r>
        <w:rPr>
          <w:rFonts w:eastAsia="Times New Roman" w:cs="Times New Roman"/>
          <w:szCs w:val="24"/>
        </w:rPr>
        <w:t>350</w:t>
      </w:r>
      <w:r w:rsidRPr="00B83A69">
        <w:rPr>
          <w:rFonts w:eastAsia="Times New Roman" w:cs="Times New Roman"/>
          <w:szCs w:val="24"/>
        </w:rPr>
        <w:t xml:space="preserve"> ευρώ</w:t>
      </w:r>
      <w:r>
        <w:rPr>
          <w:rFonts w:eastAsia="Times New Roman" w:cs="Times New Roman"/>
          <w:szCs w:val="24"/>
        </w:rPr>
        <w:t>. Ξ</w:t>
      </w:r>
      <w:r w:rsidRPr="00B83A69">
        <w:rPr>
          <w:rFonts w:eastAsia="Times New Roman" w:cs="Times New Roman"/>
          <w:szCs w:val="24"/>
        </w:rPr>
        <w:t xml:space="preserve">εχνάτε </w:t>
      </w:r>
      <w:r>
        <w:rPr>
          <w:rFonts w:eastAsia="Times New Roman" w:cs="Times New Roman"/>
          <w:szCs w:val="24"/>
        </w:rPr>
        <w:t>ό</w:t>
      </w:r>
      <w:r w:rsidRPr="00B83A69">
        <w:rPr>
          <w:rFonts w:eastAsia="Times New Roman" w:cs="Times New Roman"/>
          <w:szCs w:val="24"/>
        </w:rPr>
        <w:t xml:space="preserve">τι πριν από </w:t>
      </w:r>
      <w:r>
        <w:rPr>
          <w:rFonts w:eastAsia="Times New Roman" w:cs="Times New Roman"/>
          <w:szCs w:val="24"/>
        </w:rPr>
        <w:t xml:space="preserve">έναν μήνα </w:t>
      </w:r>
      <w:r w:rsidRPr="00B83A69">
        <w:rPr>
          <w:rFonts w:eastAsia="Times New Roman" w:cs="Times New Roman"/>
          <w:szCs w:val="24"/>
        </w:rPr>
        <w:t xml:space="preserve">περίπου αυξήθηκε ο </w:t>
      </w:r>
      <w:r w:rsidRPr="00B83A69">
        <w:rPr>
          <w:rFonts w:eastAsia="Times New Roman" w:cs="Times New Roman"/>
          <w:szCs w:val="24"/>
        </w:rPr>
        <w:lastRenderedPageBreak/>
        <w:t>κατώτατος μισθός κατά 11%</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650</w:t>
      </w:r>
      <w:r w:rsidRPr="00B83A69">
        <w:rPr>
          <w:rFonts w:eastAsia="Times New Roman" w:cs="Times New Roman"/>
          <w:szCs w:val="24"/>
        </w:rPr>
        <w:t xml:space="preserve"> ευρώ</w:t>
      </w:r>
      <w:r>
        <w:rPr>
          <w:rFonts w:eastAsia="Times New Roman" w:cs="Times New Roman"/>
          <w:szCs w:val="24"/>
        </w:rPr>
        <w:t>, κ</w:t>
      </w:r>
      <w:r w:rsidRPr="00B83A69">
        <w:rPr>
          <w:rFonts w:eastAsia="Times New Roman" w:cs="Times New Roman"/>
          <w:szCs w:val="24"/>
        </w:rPr>
        <w:t xml:space="preserve">αταργήθηκε ο </w:t>
      </w:r>
      <w:proofErr w:type="spellStart"/>
      <w:r>
        <w:rPr>
          <w:rFonts w:eastAsia="Times New Roman" w:cs="Times New Roman"/>
          <w:szCs w:val="24"/>
        </w:rPr>
        <w:t>υπο</w:t>
      </w:r>
      <w:r w:rsidRPr="00B83A69">
        <w:rPr>
          <w:rFonts w:eastAsia="Times New Roman" w:cs="Times New Roman"/>
          <w:szCs w:val="24"/>
        </w:rPr>
        <w:t>κατώτατος</w:t>
      </w:r>
      <w:proofErr w:type="spellEnd"/>
      <w:r w:rsidRPr="00B83A69">
        <w:rPr>
          <w:rFonts w:eastAsia="Times New Roman" w:cs="Times New Roman"/>
          <w:szCs w:val="24"/>
        </w:rPr>
        <w:t xml:space="preserve"> μισθός</w:t>
      </w:r>
      <w:r>
        <w:rPr>
          <w:rFonts w:eastAsia="Times New Roman" w:cs="Times New Roman"/>
          <w:szCs w:val="24"/>
        </w:rPr>
        <w:t>,</w:t>
      </w:r>
      <w:r w:rsidRPr="00B83A69">
        <w:rPr>
          <w:rFonts w:eastAsia="Times New Roman" w:cs="Times New Roman"/>
          <w:szCs w:val="24"/>
        </w:rPr>
        <w:t xml:space="preserve"> τον οποίο εσείς είχατε θε</w:t>
      </w:r>
      <w:r>
        <w:rPr>
          <w:rFonts w:eastAsia="Times New Roman" w:cs="Times New Roman"/>
          <w:szCs w:val="24"/>
        </w:rPr>
        <w:t>σπίσει μ</w:t>
      </w:r>
      <w:r w:rsidRPr="00B83A69">
        <w:rPr>
          <w:rFonts w:eastAsia="Times New Roman" w:cs="Times New Roman"/>
          <w:szCs w:val="24"/>
        </w:rPr>
        <w:t>ε την ψή</w:t>
      </w:r>
      <w:r>
        <w:rPr>
          <w:rFonts w:eastAsia="Times New Roman" w:cs="Times New Roman"/>
          <w:szCs w:val="24"/>
        </w:rPr>
        <w:t xml:space="preserve">φο σας και με τη συμμετοχή σας </w:t>
      </w:r>
      <w:r w:rsidRPr="00B83A69">
        <w:rPr>
          <w:rFonts w:eastAsia="Times New Roman" w:cs="Times New Roman"/>
          <w:szCs w:val="24"/>
        </w:rPr>
        <w:t xml:space="preserve">στην </w:t>
      </w:r>
      <w:r>
        <w:rPr>
          <w:rFonts w:eastAsia="Times New Roman" w:cs="Times New Roman"/>
          <w:szCs w:val="24"/>
        </w:rPr>
        <w:t xml:space="preserve">Κυβέρνηση </w:t>
      </w:r>
      <w:proofErr w:type="spellStart"/>
      <w:r>
        <w:rPr>
          <w:rFonts w:eastAsia="Times New Roman" w:cs="Times New Roman"/>
          <w:szCs w:val="24"/>
        </w:rPr>
        <w:t>Π</w:t>
      </w:r>
      <w:r w:rsidRPr="00B83A69">
        <w:rPr>
          <w:rFonts w:eastAsia="Times New Roman" w:cs="Times New Roman"/>
          <w:szCs w:val="24"/>
        </w:rPr>
        <w:t>απαδήμου</w:t>
      </w:r>
      <w:proofErr w:type="spellEnd"/>
      <w:r w:rsidRPr="00B83A69">
        <w:rPr>
          <w:rFonts w:eastAsia="Times New Roman" w:cs="Times New Roman"/>
          <w:szCs w:val="24"/>
        </w:rPr>
        <w:t xml:space="preserve"> και από το</w:t>
      </w:r>
      <w:r w:rsidRPr="00B83A69">
        <w:rPr>
          <w:rFonts w:eastAsia="Times New Roman" w:cs="Times New Roman"/>
          <w:szCs w:val="24"/>
        </w:rPr>
        <w:t xml:space="preserve">ν οποίο </w:t>
      </w:r>
      <w:proofErr w:type="spellStart"/>
      <w:r>
        <w:rPr>
          <w:rFonts w:eastAsia="Times New Roman" w:cs="Times New Roman"/>
          <w:szCs w:val="24"/>
        </w:rPr>
        <w:t>υπο</w:t>
      </w:r>
      <w:r w:rsidRPr="00B83A69">
        <w:rPr>
          <w:rFonts w:eastAsia="Times New Roman" w:cs="Times New Roman"/>
          <w:szCs w:val="24"/>
        </w:rPr>
        <w:t>κατώτατο</w:t>
      </w:r>
      <w:proofErr w:type="spellEnd"/>
      <w:r w:rsidRPr="00B83A69">
        <w:rPr>
          <w:rFonts w:eastAsia="Times New Roman" w:cs="Times New Roman"/>
          <w:szCs w:val="24"/>
        </w:rPr>
        <w:t xml:space="preserve"> μισθό </w:t>
      </w:r>
      <w:proofErr w:type="spellStart"/>
      <w:r w:rsidRPr="00B83A69">
        <w:rPr>
          <w:rFonts w:eastAsia="Times New Roman" w:cs="Times New Roman"/>
          <w:szCs w:val="24"/>
        </w:rPr>
        <w:t>προέκυπταν</w:t>
      </w:r>
      <w:proofErr w:type="spellEnd"/>
      <w:r w:rsidRPr="00B83A69">
        <w:rPr>
          <w:rFonts w:eastAsia="Times New Roman" w:cs="Times New Roman"/>
          <w:szCs w:val="24"/>
        </w:rPr>
        <w:t xml:space="preserve"> ακριβώς και </w:t>
      </w:r>
      <w:r>
        <w:rPr>
          <w:rFonts w:eastAsia="Times New Roman" w:cs="Times New Roman"/>
          <w:szCs w:val="24"/>
        </w:rPr>
        <w:t xml:space="preserve">οι μισθοί των 300 και των 350 </w:t>
      </w:r>
      <w:r w:rsidRPr="00B83A69">
        <w:rPr>
          <w:rFonts w:eastAsia="Times New Roman" w:cs="Times New Roman"/>
          <w:szCs w:val="24"/>
        </w:rPr>
        <w:t>ε</w:t>
      </w:r>
      <w:r>
        <w:rPr>
          <w:rFonts w:eastAsia="Times New Roman" w:cs="Times New Roman"/>
          <w:szCs w:val="24"/>
        </w:rPr>
        <w:t>υρώ γ</w:t>
      </w:r>
      <w:r w:rsidRPr="00B83A69">
        <w:rPr>
          <w:rFonts w:eastAsia="Times New Roman" w:cs="Times New Roman"/>
          <w:szCs w:val="24"/>
        </w:rPr>
        <w:t>ια τη μερική απασχόληση</w:t>
      </w:r>
      <w:r>
        <w:rPr>
          <w:rFonts w:eastAsia="Times New Roman" w:cs="Times New Roman"/>
          <w:szCs w:val="24"/>
        </w:rPr>
        <w:t>. Α</w:t>
      </w:r>
      <w:r w:rsidRPr="00B83A69">
        <w:rPr>
          <w:rFonts w:eastAsia="Times New Roman" w:cs="Times New Roman"/>
          <w:szCs w:val="24"/>
        </w:rPr>
        <w:t xml:space="preserve">υτά τα </w:t>
      </w:r>
      <w:r>
        <w:rPr>
          <w:rFonts w:eastAsia="Times New Roman" w:cs="Times New Roman"/>
          <w:szCs w:val="24"/>
        </w:rPr>
        <w:t>συντρίμμια</w:t>
      </w:r>
      <w:r w:rsidRPr="00B83A69">
        <w:rPr>
          <w:rFonts w:eastAsia="Times New Roman" w:cs="Times New Roman"/>
          <w:szCs w:val="24"/>
        </w:rPr>
        <w:t xml:space="preserve"> της αγοράς εργασίας</w:t>
      </w:r>
      <w:r>
        <w:rPr>
          <w:rFonts w:eastAsia="Times New Roman" w:cs="Times New Roman"/>
          <w:szCs w:val="24"/>
        </w:rPr>
        <w:t>,</w:t>
      </w:r>
      <w:r w:rsidRPr="00B83A69">
        <w:rPr>
          <w:rFonts w:eastAsia="Times New Roman" w:cs="Times New Roman"/>
          <w:szCs w:val="24"/>
        </w:rPr>
        <w:t xml:space="preserve"> τα οποία δημιουργήσατε</w:t>
      </w:r>
      <w:r>
        <w:rPr>
          <w:rFonts w:eastAsia="Times New Roman" w:cs="Times New Roman"/>
          <w:szCs w:val="24"/>
        </w:rPr>
        <w:t>,</w:t>
      </w:r>
      <w:r w:rsidRPr="00B83A69">
        <w:rPr>
          <w:rFonts w:eastAsia="Times New Roman" w:cs="Times New Roman"/>
          <w:szCs w:val="24"/>
        </w:rPr>
        <w:t xml:space="preserve"> προσπαθούμε να συμμαζέψουμε</w:t>
      </w:r>
      <w:r>
        <w:rPr>
          <w:rFonts w:eastAsia="Times New Roman" w:cs="Times New Roman"/>
          <w:szCs w:val="24"/>
        </w:rPr>
        <w:t xml:space="preserve"> με τεράστιο κόπο, με σκληρή δουλειά, δουλειά την οποία</w:t>
      </w:r>
      <w:r>
        <w:rPr>
          <w:rFonts w:eastAsia="Times New Roman" w:cs="Times New Roman"/>
          <w:szCs w:val="24"/>
        </w:rPr>
        <w:t xml:space="preserve"> εσείς ποτέ</w:t>
      </w:r>
      <w:r w:rsidRPr="00B83A69">
        <w:rPr>
          <w:rFonts w:eastAsia="Times New Roman" w:cs="Times New Roman"/>
          <w:szCs w:val="24"/>
        </w:rPr>
        <w:t xml:space="preserve"> δεν είχατε κάνει</w:t>
      </w:r>
      <w:r>
        <w:rPr>
          <w:rFonts w:eastAsia="Times New Roman" w:cs="Times New Roman"/>
          <w:szCs w:val="24"/>
        </w:rPr>
        <w:t>,</w:t>
      </w:r>
      <w:r>
        <w:rPr>
          <w:rFonts w:eastAsia="Times New Roman" w:cs="Times New Roman"/>
          <w:szCs w:val="24"/>
        </w:rPr>
        <w:t xml:space="preserve"> </w:t>
      </w:r>
      <w:r w:rsidRPr="00B83A69">
        <w:rPr>
          <w:rFonts w:eastAsia="Times New Roman" w:cs="Times New Roman"/>
          <w:szCs w:val="24"/>
        </w:rPr>
        <w:t xml:space="preserve">διότι </w:t>
      </w:r>
      <w:r>
        <w:rPr>
          <w:rFonts w:eastAsia="Times New Roman" w:cs="Times New Roman"/>
          <w:szCs w:val="24"/>
        </w:rPr>
        <w:t xml:space="preserve">άλλοι </w:t>
      </w:r>
      <w:r w:rsidRPr="00B83A69">
        <w:rPr>
          <w:rFonts w:eastAsia="Times New Roman" w:cs="Times New Roman"/>
          <w:szCs w:val="24"/>
        </w:rPr>
        <w:t>ήταν οι λόγοι</w:t>
      </w:r>
      <w:r>
        <w:rPr>
          <w:rFonts w:eastAsia="Times New Roman" w:cs="Times New Roman"/>
          <w:szCs w:val="24"/>
        </w:rPr>
        <w:t>,</w:t>
      </w:r>
      <w:r w:rsidRPr="00B83A69">
        <w:rPr>
          <w:rFonts w:eastAsia="Times New Roman" w:cs="Times New Roman"/>
          <w:szCs w:val="24"/>
        </w:rPr>
        <w:t xml:space="preserve"> για τους οποίους λειτουργούσ</w:t>
      </w:r>
      <w:r>
        <w:rPr>
          <w:rFonts w:eastAsia="Times New Roman" w:cs="Times New Roman"/>
          <w:szCs w:val="24"/>
        </w:rPr>
        <w:t xml:space="preserve">ατε </w:t>
      </w:r>
      <w:r w:rsidRPr="00B83A69">
        <w:rPr>
          <w:rFonts w:eastAsia="Times New Roman" w:cs="Times New Roman"/>
          <w:szCs w:val="24"/>
        </w:rPr>
        <w:t>και με διαφορετικές προτεραιότητες λειτουργ</w:t>
      </w:r>
      <w:r>
        <w:rPr>
          <w:rFonts w:eastAsia="Times New Roman" w:cs="Times New Roman"/>
          <w:szCs w:val="24"/>
        </w:rPr>
        <w:t>ούσατ</w:t>
      </w:r>
      <w:r w:rsidRPr="00B83A69">
        <w:rPr>
          <w:rFonts w:eastAsia="Times New Roman" w:cs="Times New Roman"/>
          <w:szCs w:val="24"/>
        </w:rPr>
        <w:t xml:space="preserve">ε ως </w:t>
      </w:r>
      <w:r>
        <w:rPr>
          <w:rFonts w:eastAsia="Times New Roman" w:cs="Times New Roman"/>
          <w:szCs w:val="24"/>
        </w:rPr>
        <w:t>κ</w:t>
      </w:r>
      <w:r w:rsidRPr="00B83A69">
        <w:rPr>
          <w:rFonts w:eastAsia="Times New Roman" w:cs="Times New Roman"/>
          <w:szCs w:val="24"/>
        </w:rPr>
        <w:t>υβέρνηση</w:t>
      </w:r>
      <w:r>
        <w:rPr>
          <w:rFonts w:eastAsia="Times New Roman" w:cs="Times New Roman"/>
          <w:szCs w:val="24"/>
        </w:rPr>
        <w:t>.</w:t>
      </w:r>
    </w:p>
    <w:p w14:paraId="25E0A86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B83A69">
        <w:rPr>
          <w:rFonts w:eastAsia="Times New Roman" w:cs="Times New Roman"/>
          <w:szCs w:val="24"/>
        </w:rPr>
        <w:t>για να επανέλθω στο προηγούμενο</w:t>
      </w:r>
      <w:r>
        <w:rPr>
          <w:rFonts w:eastAsia="Times New Roman" w:cs="Times New Roman"/>
          <w:szCs w:val="24"/>
        </w:rPr>
        <w:t>, ξέρετε γιατί ξανα</w:t>
      </w:r>
      <w:r w:rsidRPr="00B83A69">
        <w:rPr>
          <w:rFonts w:eastAsia="Times New Roman" w:cs="Times New Roman"/>
          <w:szCs w:val="24"/>
        </w:rPr>
        <w:t xml:space="preserve">φέρατε ένα θέμα ανύπαρκτο για την </w:t>
      </w:r>
      <w:r>
        <w:rPr>
          <w:rFonts w:eastAsia="Times New Roman" w:cs="Times New Roman"/>
          <w:szCs w:val="24"/>
        </w:rPr>
        <w:t>ε</w:t>
      </w:r>
      <w:r w:rsidRPr="00B83A69">
        <w:rPr>
          <w:rFonts w:eastAsia="Times New Roman" w:cs="Times New Roman"/>
          <w:szCs w:val="24"/>
        </w:rPr>
        <w:t xml:space="preserve">λληνική Κυβέρνηση στην </w:t>
      </w:r>
      <w:r>
        <w:rPr>
          <w:rFonts w:eastAsia="Times New Roman" w:cs="Times New Roman"/>
          <w:szCs w:val="24"/>
        </w:rPr>
        <w:t>ημερήσια δ</w:t>
      </w:r>
      <w:r w:rsidRPr="00B83A69">
        <w:rPr>
          <w:rFonts w:eastAsia="Times New Roman" w:cs="Times New Roman"/>
          <w:szCs w:val="24"/>
        </w:rPr>
        <w:t>ιάταξη σήμερα</w:t>
      </w:r>
      <w:r>
        <w:rPr>
          <w:rFonts w:eastAsia="Times New Roman" w:cs="Times New Roman"/>
          <w:szCs w:val="24"/>
        </w:rPr>
        <w:t>,</w:t>
      </w:r>
      <w:r w:rsidRPr="00B83A69">
        <w:rPr>
          <w:rFonts w:eastAsia="Times New Roman" w:cs="Times New Roman"/>
          <w:szCs w:val="24"/>
        </w:rPr>
        <w:t xml:space="preserve"> στην ατζέντα των πολιτικών σας τοποθετήσεων</w:t>
      </w:r>
      <w:r>
        <w:rPr>
          <w:rFonts w:eastAsia="Times New Roman" w:cs="Times New Roman"/>
          <w:szCs w:val="24"/>
        </w:rPr>
        <w:t>; Δ</w:t>
      </w:r>
      <w:r w:rsidRPr="00B83A69">
        <w:rPr>
          <w:rFonts w:eastAsia="Times New Roman" w:cs="Times New Roman"/>
          <w:szCs w:val="24"/>
        </w:rPr>
        <w:t>ιότι θέλετε να δημιουργήσετε έναν πολιτικό αντιπερισπασμό</w:t>
      </w:r>
      <w:r>
        <w:rPr>
          <w:rFonts w:eastAsia="Times New Roman" w:cs="Times New Roman"/>
          <w:szCs w:val="24"/>
        </w:rPr>
        <w:t>,</w:t>
      </w:r>
      <w:r w:rsidRPr="00B83A69">
        <w:rPr>
          <w:rFonts w:eastAsia="Times New Roman" w:cs="Times New Roman"/>
          <w:szCs w:val="24"/>
        </w:rPr>
        <w:t xml:space="preserve"> σε σχέση με μ</w:t>
      </w:r>
      <w:r>
        <w:rPr>
          <w:rFonts w:eastAsia="Times New Roman" w:cs="Times New Roman"/>
          <w:szCs w:val="24"/>
        </w:rPr>
        <w:t>ι</w:t>
      </w:r>
      <w:r w:rsidRPr="00B83A69">
        <w:rPr>
          <w:rFonts w:eastAsia="Times New Roman" w:cs="Times New Roman"/>
          <w:szCs w:val="24"/>
        </w:rPr>
        <w:t>α πολιτική εξέλιξη της προηγούμενης εβδομάδας</w:t>
      </w:r>
      <w:r>
        <w:rPr>
          <w:rFonts w:eastAsia="Times New Roman" w:cs="Times New Roman"/>
          <w:szCs w:val="24"/>
        </w:rPr>
        <w:t xml:space="preserve">. </w:t>
      </w:r>
    </w:p>
    <w:p w14:paraId="25E0A86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Ν</w:t>
      </w:r>
      <w:r w:rsidRPr="00B83A69">
        <w:rPr>
          <w:rFonts w:eastAsia="Times New Roman" w:cs="Times New Roman"/>
          <w:szCs w:val="24"/>
        </w:rPr>
        <w:t>α σας θυμίσω</w:t>
      </w:r>
      <w:r>
        <w:rPr>
          <w:rFonts w:eastAsia="Times New Roman" w:cs="Times New Roman"/>
          <w:szCs w:val="24"/>
        </w:rPr>
        <w:t>,</w:t>
      </w:r>
      <w:r w:rsidRPr="00B83A69">
        <w:rPr>
          <w:rFonts w:eastAsia="Times New Roman" w:cs="Times New Roman"/>
          <w:szCs w:val="24"/>
        </w:rPr>
        <w:t xml:space="preserve"> λοιπόν</w:t>
      </w:r>
      <w:r>
        <w:rPr>
          <w:rFonts w:eastAsia="Times New Roman" w:cs="Times New Roman"/>
          <w:szCs w:val="24"/>
        </w:rPr>
        <w:t>, ότι ασκήθηκαν κάπο</w:t>
      </w:r>
      <w:r>
        <w:rPr>
          <w:rFonts w:eastAsia="Times New Roman" w:cs="Times New Roman"/>
          <w:szCs w:val="24"/>
        </w:rPr>
        <w:t>ιες ποινικέ</w:t>
      </w:r>
      <w:r w:rsidRPr="00B83A69">
        <w:rPr>
          <w:rFonts w:eastAsia="Times New Roman" w:cs="Times New Roman"/>
          <w:szCs w:val="24"/>
        </w:rPr>
        <w:t>ς δ</w:t>
      </w:r>
      <w:r>
        <w:rPr>
          <w:rFonts w:eastAsia="Times New Roman" w:cs="Times New Roman"/>
          <w:szCs w:val="24"/>
        </w:rPr>
        <w:t>ιώξεις,</w:t>
      </w:r>
      <w:r w:rsidRPr="00B83A69">
        <w:rPr>
          <w:rFonts w:eastAsia="Times New Roman" w:cs="Times New Roman"/>
          <w:szCs w:val="24"/>
        </w:rPr>
        <w:t xml:space="preserve"> </w:t>
      </w:r>
      <w:r>
        <w:rPr>
          <w:rFonts w:eastAsia="Times New Roman" w:cs="Times New Roman"/>
          <w:szCs w:val="24"/>
        </w:rPr>
        <w:t xml:space="preserve">που </w:t>
      </w:r>
      <w:r w:rsidRPr="00B83A69">
        <w:rPr>
          <w:rFonts w:eastAsia="Times New Roman" w:cs="Times New Roman"/>
          <w:szCs w:val="24"/>
        </w:rPr>
        <w:t>πήρε το μάτι μου</w:t>
      </w:r>
      <w:r>
        <w:rPr>
          <w:rFonts w:eastAsia="Times New Roman" w:cs="Times New Roman"/>
          <w:szCs w:val="24"/>
        </w:rPr>
        <w:t>.</w:t>
      </w:r>
    </w:p>
    <w:p w14:paraId="25E0A86D" w14:textId="77777777" w:rsidR="00464F64" w:rsidRDefault="00160710">
      <w:pPr>
        <w:spacing w:line="600" w:lineRule="auto"/>
        <w:ind w:firstLine="720"/>
        <w:contextualSpacing/>
        <w:jc w:val="both"/>
        <w:rPr>
          <w:rFonts w:eastAsia="Times New Roman" w:cs="Times New Roman"/>
          <w:szCs w:val="24"/>
        </w:rPr>
      </w:pPr>
      <w:r w:rsidRPr="00021D9A">
        <w:rPr>
          <w:rFonts w:eastAsia="Times New Roman" w:cs="Times New Roman"/>
          <w:b/>
          <w:szCs w:val="24"/>
        </w:rPr>
        <w:t>ΓΕΩΡΓΙΟΣ ΓΕΩΡΓΑΝΤΑΣ:</w:t>
      </w:r>
      <w:r>
        <w:rPr>
          <w:rFonts w:eastAsia="Times New Roman" w:cs="Times New Roman"/>
          <w:szCs w:val="24"/>
        </w:rPr>
        <w:t xml:space="preserve"> Π</w:t>
      </w:r>
      <w:r w:rsidRPr="00B83A69">
        <w:rPr>
          <w:rFonts w:eastAsia="Times New Roman" w:cs="Times New Roman"/>
          <w:szCs w:val="24"/>
        </w:rPr>
        <w:t>αραγγελίες διώξεων</w:t>
      </w:r>
      <w:r>
        <w:rPr>
          <w:rFonts w:eastAsia="Times New Roman" w:cs="Times New Roman"/>
          <w:szCs w:val="24"/>
        </w:rPr>
        <w:t>.</w:t>
      </w:r>
    </w:p>
    <w:p w14:paraId="25E0A86E" w14:textId="77777777" w:rsidR="00464F64" w:rsidRDefault="00160710">
      <w:pPr>
        <w:spacing w:line="600" w:lineRule="auto"/>
        <w:ind w:firstLine="720"/>
        <w:contextualSpacing/>
        <w:jc w:val="both"/>
        <w:rPr>
          <w:rFonts w:eastAsia="Times New Roman" w:cs="Times New Roman"/>
          <w:szCs w:val="24"/>
        </w:rPr>
      </w:pPr>
      <w:r w:rsidRPr="00021D9A">
        <w:rPr>
          <w:rFonts w:eastAsia="Times New Roman" w:cs="Times New Roman"/>
          <w:b/>
          <w:szCs w:val="24"/>
        </w:rPr>
        <w:lastRenderedPageBreak/>
        <w:t>ΔΗΜΗΤΡΙΟΣ ΤΖΑΝΑΚΟΠΟΥΛΟΣ (Υπουργός Επικρατείας):</w:t>
      </w:r>
      <w:r>
        <w:rPr>
          <w:rFonts w:eastAsia="Times New Roman" w:cs="Times New Roman"/>
          <w:szCs w:val="24"/>
        </w:rPr>
        <w:t xml:space="preserve"> Υ</w:t>
      </w:r>
      <w:r w:rsidRPr="00B83A69">
        <w:rPr>
          <w:rFonts w:eastAsia="Times New Roman" w:cs="Times New Roman"/>
          <w:szCs w:val="24"/>
        </w:rPr>
        <w:t>πήρξαν παραγγελίες διώξ</w:t>
      </w:r>
      <w:r>
        <w:rPr>
          <w:rFonts w:eastAsia="Times New Roman" w:cs="Times New Roman"/>
          <w:szCs w:val="24"/>
        </w:rPr>
        <w:t>εων,</w:t>
      </w:r>
      <w:r w:rsidRPr="00B83A69">
        <w:rPr>
          <w:rFonts w:eastAsia="Times New Roman" w:cs="Times New Roman"/>
          <w:szCs w:val="24"/>
        </w:rPr>
        <w:t xml:space="preserve"> κάτι τέτοιο πήρε το μάτι μου</w:t>
      </w:r>
      <w:r>
        <w:rPr>
          <w:rFonts w:eastAsia="Times New Roman" w:cs="Times New Roman"/>
          <w:szCs w:val="24"/>
        </w:rPr>
        <w:t>. Φ</w:t>
      </w:r>
      <w:r w:rsidRPr="00B83A69">
        <w:rPr>
          <w:rFonts w:eastAsia="Times New Roman" w:cs="Times New Roman"/>
          <w:szCs w:val="24"/>
        </w:rPr>
        <w:t>αίνεται τα ξέρετε αρκετά καλά</w:t>
      </w:r>
      <w:r>
        <w:rPr>
          <w:rFonts w:eastAsia="Times New Roman" w:cs="Times New Roman"/>
          <w:szCs w:val="24"/>
        </w:rPr>
        <w:t>, σας αφορούν ε</w:t>
      </w:r>
      <w:r w:rsidRPr="00B83A69">
        <w:rPr>
          <w:rFonts w:eastAsia="Times New Roman" w:cs="Times New Roman"/>
          <w:szCs w:val="24"/>
        </w:rPr>
        <w:t>ξάλλου</w:t>
      </w:r>
      <w:r>
        <w:rPr>
          <w:rFonts w:eastAsia="Times New Roman" w:cs="Times New Roman"/>
          <w:szCs w:val="24"/>
        </w:rPr>
        <w:t>. Είναι</w:t>
      </w:r>
      <w:r w:rsidRPr="00B83A69">
        <w:rPr>
          <w:rFonts w:eastAsia="Times New Roman" w:cs="Times New Roman"/>
          <w:szCs w:val="24"/>
        </w:rPr>
        <w:t xml:space="preserve"> ποιν</w:t>
      </w:r>
      <w:r w:rsidRPr="00B83A69">
        <w:rPr>
          <w:rFonts w:eastAsia="Times New Roman" w:cs="Times New Roman"/>
          <w:szCs w:val="24"/>
        </w:rPr>
        <w:t xml:space="preserve">ικές διώξεις </w:t>
      </w:r>
      <w:r>
        <w:rPr>
          <w:rFonts w:eastAsia="Times New Roman" w:cs="Times New Roman"/>
          <w:szCs w:val="24"/>
        </w:rPr>
        <w:t>-</w:t>
      </w:r>
      <w:r w:rsidRPr="00B83A69">
        <w:rPr>
          <w:rFonts w:eastAsia="Times New Roman" w:cs="Times New Roman"/>
          <w:szCs w:val="24"/>
        </w:rPr>
        <w:t>ξέρετε</w:t>
      </w:r>
      <w:r>
        <w:rPr>
          <w:rFonts w:eastAsia="Times New Roman" w:cs="Times New Roman"/>
          <w:szCs w:val="24"/>
        </w:rPr>
        <w:t>-</w:t>
      </w:r>
      <w:r w:rsidRPr="00B83A69">
        <w:rPr>
          <w:rFonts w:eastAsia="Times New Roman" w:cs="Times New Roman"/>
          <w:szCs w:val="24"/>
        </w:rPr>
        <w:t xml:space="preserve"> για τα 200 εκατομμύρια δανεικά και αγύριστα</w:t>
      </w:r>
      <w:r>
        <w:rPr>
          <w:rFonts w:eastAsia="Times New Roman" w:cs="Times New Roman"/>
          <w:szCs w:val="24"/>
        </w:rPr>
        <w:t>,</w:t>
      </w:r>
      <w:r>
        <w:rPr>
          <w:rFonts w:eastAsia="Times New Roman" w:cs="Times New Roman"/>
          <w:szCs w:val="24"/>
        </w:rPr>
        <w:t xml:space="preserve"> που πήρατε ω</w:t>
      </w:r>
      <w:r w:rsidRPr="00B83A69">
        <w:rPr>
          <w:rFonts w:eastAsia="Times New Roman" w:cs="Times New Roman"/>
          <w:szCs w:val="24"/>
        </w:rPr>
        <w:t>ς Νέα Δημοκρατία</w:t>
      </w:r>
      <w:r>
        <w:rPr>
          <w:rFonts w:eastAsia="Times New Roman" w:cs="Times New Roman"/>
          <w:szCs w:val="24"/>
        </w:rPr>
        <w:t xml:space="preserve">. </w:t>
      </w:r>
    </w:p>
    <w:p w14:paraId="25E0A86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μάλιστα</w:t>
      </w:r>
      <w:r>
        <w:rPr>
          <w:rFonts w:eastAsia="Times New Roman" w:cs="Times New Roman"/>
          <w:szCs w:val="24"/>
        </w:rPr>
        <w:t>,</w:t>
      </w:r>
      <w:r>
        <w:rPr>
          <w:rFonts w:eastAsia="Times New Roman" w:cs="Times New Roman"/>
          <w:szCs w:val="24"/>
        </w:rPr>
        <w:t xml:space="preserve"> γι’ αυτά τα </w:t>
      </w:r>
      <w:r w:rsidRPr="00B83A69">
        <w:rPr>
          <w:rFonts w:eastAsia="Times New Roman" w:cs="Times New Roman"/>
          <w:szCs w:val="24"/>
        </w:rPr>
        <w:t>200 εκατομμύρια δανεικά και αγύριστα</w:t>
      </w:r>
      <w:r>
        <w:rPr>
          <w:rFonts w:eastAsia="Times New Roman" w:cs="Times New Roman"/>
          <w:szCs w:val="24"/>
        </w:rPr>
        <w:t>,</w:t>
      </w:r>
      <w:r w:rsidRPr="00B83A69">
        <w:rPr>
          <w:rFonts w:eastAsia="Times New Roman" w:cs="Times New Roman"/>
          <w:szCs w:val="24"/>
        </w:rPr>
        <w:t xml:space="preserve"> βγήκε η κ</w:t>
      </w:r>
      <w:r>
        <w:rPr>
          <w:rFonts w:eastAsia="Times New Roman" w:cs="Times New Roman"/>
          <w:szCs w:val="24"/>
        </w:rPr>
        <w:t>.</w:t>
      </w:r>
      <w:r w:rsidRPr="00B83A69">
        <w:rPr>
          <w:rFonts w:eastAsia="Times New Roman" w:cs="Times New Roman"/>
          <w:szCs w:val="24"/>
        </w:rPr>
        <w:t xml:space="preserve"> Ζαχαράκη σήμερα και απάντησε ότι </w:t>
      </w:r>
      <w:r>
        <w:rPr>
          <w:rFonts w:eastAsia="Times New Roman" w:cs="Times New Roman"/>
          <w:szCs w:val="24"/>
        </w:rPr>
        <w:t>η Νέα Δ</w:t>
      </w:r>
      <w:r w:rsidRPr="00B83A69">
        <w:rPr>
          <w:rFonts w:eastAsia="Times New Roman" w:cs="Times New Roman"/>
          <w:szCs w:val="24"/>
        </w:rPr>
        <w:t>ημοκρατία διαχειρίζεται</w:t>
      </w:r>
      <w:r>
        <w:rPr>
          <w:rFonts w:eastAsia="Times New Roman" w:cs="Times New Roman"/>
          <w:szCs w:val="24"/>
        </w:rPr>
        <w:t>,</w:t>
      </w:r>
      <w:r w:rsidRPr="00B83A69">
        <w:rPr>
          <w:rFonts w:eastAsia="Times New Roman" w:cs="Times New Roman"/>
          <w:szCs w:val="24"/>
        </w:rPr>
        <w:t xml:space="preserve"> λέει</w:t>
      </w:r>
      <w:r>
        <w:rPr>
          <w:rFonts w:eastAsia="Times New Roman" w:cs="Times New Roman"/>
          <w:szCs w:val="24"/>
        </w:rPr>
        <w:t>,</w:t>
      </w:r>
      <w:r w:rsidRPr="00B83A69">
        <w:rPr>
          <w:rFonts w:eastAsia="Times New Roman" w:cs="Times New Roman"/>
          <w:szCs w:val="24"/>
        </w:rPr>
        <w:t xml:space="preserve"> τα οικονομικά</w:t>
      </w:r>
      <w:r w:rsidRPr="00B83A69">
        <w:rPr>
          <w:rFonts w:eastAsia="Times New Roman" w:cs="Times New Roman"/>
          <w:szCs w:val="24"/>
        </w:rPr>
        <w:t xml:space="preserve"> της με σύνεση και έτσι ακριβώς σκοπεύει να διαχειριστεί και τα δημόσια οικονομικά</w:t>
      </w:r>
      <w:r>
        <w:rPr>
          <w:rFonts w:eastAsia="Times New Roman" w:cs="Times New Roman"/>
          <w:szCs w:val="24"/>
        </w:rPr>
        <w:t xml:space="preserve">. Όπως δηλαδή </w:t>
      </w:r>
      <w:r w:rsidRPr="00B83A69">
        <w:rPr>
          <w:rFonts w:eastAsia="Times New Roman" w:cs="Times New Roman"/>
          <w:szCs w:val="24"/>
        </w:rPr>
        <w:t>διαχειρίστηκε τα δικά τ</w:t>
      </w:r>
      <w:r>
        <w:rPr>
          <w:rFonts w:eastAsia="Times New Roman" w:cs="Times New Roman"/>
          <w:szCs w:val="24"/>
        </w:rPr>
        <w:t>η</w:t>
      </w:r>
      <w:r w:rsidRPr="00B83A69">
        <w:rPr>
          <w:rFonts w:eastAsia="Times New Roman" w:cs="Times New Roman"/>
          <w:szCs w:val="24"/>
        </w:rPr>
        <w:t xml:space="preserve">ς οικονομικά </w:t>
      </w:r>
      <w:r>
        <w:rPr>
          <w:rFonts w:eastAsia="Times New Roman" w:cs="Times New Roman"/>
          <w:szCs w:val="24"/>
        </w:rPr>
        <w:t>η Νέα Δημοκρατία, μ</w:t>
      </w:r>
      <w:r w:rsidRPr="00B83A69">
        <w:rPr>
          <w:rFonts w:eastAsia="Times New Roman" w:cs="Times New Roman"/>
          <w:szCs w:val="24"/>
        </w:rPr>
        <w:t xml:space="preserve">ε λίγα λόγια </w:t>
      </w:r>
      <w:r>
        <w:rPr>
          <w:rFonts w:eastAsia="Times New Roman" w:cs="Times New Roman"/>
          <w:szCs w:val="24"/>
        </w:rPr>
        <w:t>έβγαλε την κουτάλα, πήρε</w:t>
      </w:r>
      <w:r w:rsidRPr="00B83A69">
        <w:rPr>
          <w:rFonts w:eastAsia="Times New Roman" w:cs="Times New Roman"/>
          <w:szCs w:val="24"/>
        </w:rPr>
        <w:t xml:space="preserve"> 200 εκατομμύρια τα </w:t>
      </w:r>
      <w:r>
        <w:rPr>
          <w:rFonts w:eastAsia="Times New Roman" w:cs="Times New Roman"/>
          <w:szCs w:val="24"/>
        </w:rPr>
        <w:t xml:space="preserve">οποία τα </w:t>
      </w:r>
      <w:r w:rsidRPr="00B83A69">
        <w:rPr>
          <w:rFonts w:eastAsia="Times New Roman" w:cs="Times New Roman"/>
          <w:szCs w:val="24"/>
        </w:rPr>
        <w:t>κράτησε</w:t>
      </w:r>
      <w:r>
        <w:rPr>
          <w:rFonts w:eastAsia="Times New Roman" w:cs="Times New Roman"/>
          <w:szCs w:val="24"/>
        </w:rPr>
        <w:t xml:space="preserve"> και</w:t>
      </w:r>
      <w:r w:rsidRPr="00B83A69">
        <w:rPr>
          <w:rFonts w:eastAsia="Times New Roman" w:cs="Times New Roman"/>
          <w:szCs w:val="24"/>
        </w:rPr>
        <w:t xml:space="preserve"> δεν τα έχει αποπληρώσει </w:t>
      </w:r>
      <w:r>
        <w:rPr>
          <w:rFonts w:eastAsia="Times New Roman" w:cs="Times New Roman"/>
          <w:szCs w:val="24"/>
        </w:rPr>
        <w:t>-</w:t>
      </w:r>
      <w:r w:rsidRPr="00B83A69">
        <w:rPr>
          <w:rFonts w:eastAsia="Times New Roman" w:cs="Times New Roman"/>
          <w:szCs w:val="24"/>
        </w:rPr>
        <w:t>και ούτε πρόκειται</w:t>
      </w:r>
      <w:r>
        <w:rPr>
          <w:rFonts w:eastAsia="Times New Roman" w:cs="Times New Roman"/>
          <w:szCs w:val="24"/>
        </w:rPr>
        <w:t>,</w:t>
      </w:r>
      <w:r w:rsidRPr="00B83A69">
        <w:rPr>
          <w:rFonts w:eastAsia="Times New Roman" w:cs="Times New Roman"/>
          <w:szCs w:val="24"/>
        </w:rPr>
        <w:t xml:space="preserve"> από ότι φαίνεται</w:t>
      </w:r>
      <w:r>
        <w:rPr>
          <w:rFonts w:eastAsia="Times New Roman" w:cs="Times New Roman"/>
          <w:szCs w:val="24"/>
        </w:rPr>
        <w:t>,</w:t>
      </w:r>
      <w:r w:rsidRPr="00B83A69">
        <w:rPr>
          <w:rFonts w:eastAsia="Times New Roman" w:cs="Times New Roman"/>
          <w:szCs w:val="24"/>
        </w:rPr>
        <w:t xml:space="preserve"> ούτε υπάρχει καμ</w:t>
      </w:r>
      <w:r>
        <w:rPr>
          <w:rFonts w:eastAsia="Times New Roman" w:cs="Times New Roman"/>
          <w:szCs w:val="24"/>
        </w:rPr>
        <w:t>μ</w:t>
      </w:r>
      <w:r w:rsidRPr="00B83A69">
        <w:rPr>
          <w:rFonts w:eastAsia="Times New Roman" w:cs="Times New Roman"/>
          <w:szCs w:val="24"/>
        </w:rPr>
        <w:t>ία διάθεση στο εγγύς μέλλον να τα αποπληρώσ</w:t>
      </w:r>
      <w:r>
        <w:rPr>
          <w:rFonts w:eastAsia="Times New Roman" w:cs="Times New Roman"/>
          <w:szCs w:val="24"/>
        </w:rPr>
        <w:t>ει-</w:t>
      </w:r>
      <w:r w:rsidRPr="00B83A69">
        <w:rPr>
          <w:rFonts w:eastAsia="Times New Roman" w:cs="Times New Roman"/>
          <w:szCs w:val="24"/>
        </w:rPr>
        <w:t xml:space="preserve"> με τον ίδιο τρόπο</w:t>
      </w:r>
      <w:r>
        <w:rPr>
          <w:rFonts w:eastAsia="Times New Roman" w:cs="Times New Roman"/>
          <w:szCs w:val="24"/>
        </w:rPr>
        <w:t>, λ</w:t>
      </w:r>
      <w:r w:rsidRPr="00B83A69">
        <w:rPr>
          <w:rFonts w:eastAsia="Times New Roman" w:cs="Times New Roman"/>
          <w:szCs w:val="24"/>
        </w:rPr>
        <w:t>οιπόν</w:t>
      </w:r>
      <w:r>
        <w:rPr>
          <w:rFonts w:eastAsia="Times New Roman" w:cs="Times New Roman"/>
          <w:szCs w:val="24"/>
        </w:rPr>
        <w:t>,</w:t>
      </w:r>
      <w:r w:rsidRPr="00B83A69">
        <w:rPr>
          <w:rFonts w:eastAsia="Times New Roman" w:cs="Times New Roman"/>
          <w:szCs w:val="24"/>
        </w:rPr>
        <w:t xml:space="preserve"> μας λέτε σήμερα</w:t>
      </w:r>
      <w:r>
        <w:rPr>
          <w:rFonts w:eastAsia="Times New Roman" w:cs="Times New Roman"/>
          <w:szCs w:val="24"/>
        </w:rPr>
        <w:t>,</w:t>
      </w:r>
      <w:r w:rsidRPr="00B83A69">
        <w:rPr>
          <w:rFonts w:eastAsia="Times New Roman" w:cs="Times New Roman"/>
          <w:szCs w:val="24"/>
        </w:rPr>
        <w:t xml:space="preserve"> με </w:t>
      </w:r>
      <w:r>
        <w:rPr>
          <w:rFonts w:eastAsia="Times New Roman" w:cs="Times New Roman"/>
          <w:szCs w:val="24"/>
        </w:rPr>
        <w:t>π</w:t>
      </w:r>
      <w:r w:rsidRPr="00B83A69">
        <w:rPr>
          <w:rFonts w:eastAsia="Times New Roman" w:cs="Times New Roman"/>
          <w:szCs w:val="24"/>
        </w:rPr>
        <w:t>ερισσό θράσος</w:t>
      </w:r>
      <w:r>
        <w:rPr>
          <w:rFonts w:eastAsia="Times New Roman" w:cs="Times New Roman"/>
          <w:szCs w:val="24"/>
        </w:rPr>
        <w:t>,</w:t>
      </w:r>
      <w:r w:rsidRPr="00B83A69">
        <w:rPr>
          <w:rFonts w:eastAsia="Times New Roman" w:cs="Times New Roman"/>
          <w:szCs w:val="24"/>
        </w:rPr>
        <w:t xml:space="preserve"> ότι θα διαχειριστείτε και τα </w:t>
      </w:r>
      <w:r>
        <w:rPr>
          <w:rFonts w:eastAsia="Times New Roman" w:cs="Times New Roman"/>
          <w:szCs w:val="24"/>
        </w:rPr>
        <w:t xml:space="preserve">δημόσια </w:t>
      </w:r>
      <w:r w:rsidRPr="00B83A69">
        <w:rPr>
          <w:rFonts w:eastAsia="Times New Roman" w:cs="Times New Roman"/>
          <w:szCs w:val="24"/>
        </w:rPr>
        <w:t>ο</w:t>
      </w:r>
      <w:r>
        <w:rPr>
          <w:rFonts w:eastAsia="Times New Roman" w:cs="Times New Roman"/>
          <w:szCs w:val="24"/>
        </w:rPr>
        <w:t>ικο</w:t>
      </w:r>
      <w:r w:rsidRPr="00B83A69">
        <w:rPr>
          <w:rFonts w:eastAsia="Times New Roman" w:cs="Times New Roman"/>
          <w:szCs w:val="24"/>
        </w:rPr>
        <w:t>νομικά</w:t>
      </w:r>
      <w:r>
        <w:rPr>
          <w:rFonts w:eastAsia="Times New Roman" w:cs="Times New Roman"/>
          <w:szCs w:val="24"/>
        </w:rPr>
        <w:t>. Ό</w:t>
      </w:r>
      <w:r w:rsidRPr="00B83A69">
        <w:rPr>
          <w:rFonts w:eastAsia="Times New Roman" w:cs="Times New Roman"/>
          <w:szCs w:val="24"/>
        </w:rPr>
        <w:t>χι ότι δεν το κάν</w:t>
      </w:r>
      <w:r>
        <w:rPr>
          <w:rFonts w:eastAsia="Times New Roman" w:cs="Times New Roman"/>
          <w:szCs w:val="24"/>
        </w:rPr>
        <w:t>α</w:t>
      </w:r>
      <w:r w:rsidRPr="00B83A69">
        <w:rPr>
          <w:rFonts w:eastAsia="Times New Roman" w:cs="Times New Roman"/>
          <w:szCs w:val="24"/>
        </w:rPr>
        <w:t>τε στο παρελθόν</w:t>
      </w:r>
      <w:r>
        <w:rPr>
          <w:rFonts w:eastAsia="Times New Roman" w:cs="Times New Roman"/>
          <w:szCs w:val="24"/>
        </w:rPr>
        <w:t>. Πό</w:t>
      </w:r>
      <w:r w:rsidRPr="00B83A69">
        <w:rPr>
          <w:rFonts w:eastAsia="Times New Roman" w:cs="Times New Roman"/>
          <w:szCs w:val="24"/>
        </w:rPr>
        <w:t>σα κ</w:t>
      </w:r>
      <w:r w:rsidRPr="00B83A69">
        <w:rPr>
          <w:rFonts w:eastAsia="Times New Roman" w:cs="Times New Roman"/>
          <w:szCs w:val="24"/>
        </w:rPr>
        <w:t>αι πόσα δεν έχουν δει το φως της δημοσιότητας για τον τρόπο</w:t>
      </w:r>
      <w:r>
        <w:rPr>
          <w:rFonts w:eastAsia="Times New Roman" w:cs="Times New Roman"/>
          <w:szCs w:val="24"/>
        </w:rPr>
        <w:t>,</w:t>
      </w:r>
      <w:r w:rsidRPr="00B83A69">
        <w:rPr>
          <w:rFonts w:eastAsia="Times New Roman" w:cs="Times New Roman"/>
          <w:szCs w:val="24"/>
        </w:rPr>
        <w:t xml:space="preserve"> με τον οποίο το παλιό πολιτικό σύστημα διαχειρίστηκε τους </w:t>
      </w:r>
      <w:r>
        <w:rPr>
          <w:rFonts w:eastAsia="Times New Roman" w:cs="Times New Roman"/>
          <w:szCs w:val="24"/>
        </w:rPr>
        <w:t>ελληνικούς π</w:t>
      </w:r>
      <w:r w:rsidRPr="00B83A69">
        <w:rPr>
          <w:rFonts w:eastAsia="Times New Roman" w:cs="Times New Roman"/>
          <w:szCs w:val="24"/>
        </w:rPr>
        <w:t>ροϋπολογισμούς</w:t>
      </w:r>
      <w:r>
        <w:rPr>
          <w:rFonts w:eastAsia="Times New Roman" w:cs="Times New Roman"/>
          <w:szCs w:val="24"/>
        </w:rPr>
        <w:t>,</w:t>
      </w:r>
      <w:r w:rsidRPr="00B83A69">
        <w:rPr>
          <w:rFonts w:eastAsia="Times New Roman" w:cs="Times New Roman"/>
          <w:szCs w:val="24"/>
        </w:rPr>
        <w:t xml:space="preserve"> τα χρήματα των Ελλήνων φορολογουμένων</w:t>
      </w:r>
      <w:r>
        <w:rPr>
          <w:rFonts w:eastAsia="Times New Roman" w:cs="Times New Roman"/>
          <w:szCs w:val="24"/>
        </w:rPr>
        <w:t xml:space="preserve">! </w:t>
      </w:r>
    </w:p>
    <w:p w14:paraId="25E0A87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B83A69">
        <w:rPr>
          <w:rFonts w:eastAsia="Times New Roman" w:cs="Times New Roman"/>
          <w:szCs w:val="24"/>
        </w:rPr>
        <w:t>ριν από λίγο καιρό</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ήρθε μάλιστα με πρωτοβουλία της Κ</w:t>
      </w:r>
      <w:r w:rsidRPr="00B83A69">
        <w:rPr>
          <w:rFonts w:eastAsia="Times New Roman" w:cs="Times New Roman"/>
          <w:szCs w:val="24"/>
        </w:rPr>
        <w:t xml:space="preserve">υβέρνησης </w:t>
      </w:r>
      <w:r>
        <w:rPr>
          <w:rFonts w:eastAsia="Times New Roman" w:cs="Times New Roman"/>
          <w:szCs w:val="24"/>
        </w:rPr>
        <w:t>σ</w:t>
      </w:r>
      <w:r w:rsidRPr="00B83A69">
        <w:rPr>
          <w:rFonts w:eastAsia="Times New Roman" w:cs="Times New Roman"/>
          <w:szCs w:val="24"/>
        </w:rPr>
        <w:t>το φ</w:t>
      </w:r>
      <w:r w:rsidRPr="00B83A69">
        <w:rPr>
          <w:rFonts w:eastAsia="Times New Roman" w:cs="Times New Roman"/>
          <w:szCs w:val="24"/>
        </w:rPr>
        <w:t>ως και μ</w:t>
      </w:r>
      <w:r>
        <w:rPr>
          <w:rFonts w:eastAsia="Times New Roman" w:cs="Times New Roman"/>
          <w:szCs w:val="24"/>
        </w:rPr>
        <w:t>ι</w:t>
      </w:r>
      <w:r w:rsidRPr="00B83A69">
        <w:rPr>
          <w:rFonts w:eastAsia="Times New Roman" w:cs="Times New Roman"/>
          <w:szCs w:val="24"/>
        </w:rPr>
        <w:t>α ιστορία όπου κατά την περίοδο του 2006</w:t>
      </w:r>
      <w:r>
        <w:rPr>
          <w:rFonts w:eastAsia="Times New Roman" w:cs="Times New Roman"/>
          <w:szCs w:val="24"/>
        </w:rPr>
        <w:t>-</w:t>
      </w:r>
      <w:r w:rsidRPr="00B83A69">
        <w:rPr>
          <w:rFonts w:eastAsia="Times New Roman" w:cs="Times New Roman"/>
          <w:szCs w:val="24"/>
        </w:rPr>
        <w:t>2010</w:t>
      </w:r>
      <w:r>
        <w:rPr>
          <w:rFonts w:eastAsia="Times New Roman" w:cs="Times New Roman"/>
          <w:szCs w:val="24"/>
        </w:rPr>
        <w:t xml:space="preserve"> -δ</w:t>
      </w:r>
      <w:r w:rsidRPr="00B83A69">
        <w:rPr>
          <w:rFonts w:eastAsia="Times New Roman" w:cs="Times New Roman"/>
          <w:szCs w:val="24"/>
        </w:rPr>
        <w:t xml:space="preserve">εν ξέρω </w:t>
      </w:r>
      <w:r>
        <w:rPr>
          <w:rFonts w:eastAsia="Times New Roman" w:cs="Times New Roman"/>
          <w:szCs w:val="24"/>
        </w:rPr>
        <w:t xml:space="preserve">εάν </w:t>
      </w:r>
      <w:r w:rsidRPr="00B83A69">
        <w:rPr>
          <w:rFonts w:eastAsia="Times New Roman" w:cs="Times New Roman"/>
          <w:szCs w:val="24"/>
        </w:rPr>
        <w:t>το θυμάστε</w:t>
      </w:r>
      <w:r>
        <w:rPr>
          <w:rFonts w:eastAsia="Times New Roman" w:cs="Times New Roman"/>
          <w:szCs w:val="24"/>
        </w:rPr>
        <w:t>-</w:t>
      </w:r>
      <w:r w:rsidRPr="00B83A69">
        <w:rPr>
          <w:rFonts w:eastAsia="Times New Roman" w:cs="Times New Roman"/>
          <w:szCs w:val="24"/>
        </w:rPr>
        <w:t xml:space="preserve"> 240 </w:t>
      </w:r>
      <w:r>
        <w:rPr>
          <w:rFonts w:eastAsia="Times New Roman" w:cs="Times New Roman"/>
          <w:szCs w:val="24"/>
        </w:rPr>
        <w:t xml:space="preserve">εκατομμύρια </w:t>
      </w:r>
      <w:r w:rsidRPr="00B83A69">
        <w:rPr>
          <w:rFonts w:eastAsia="Times New Roman" w:cs="Times New Roman"/>
          <w:szCs w:val="24"/>
        </w:rPr>
        <w:t>δεν δώσατε</w:t>
      </w:r>
      <w:r>
        <w:rPr>
          <w:rFonts w:eastAsia="Times New Roman" w:cs="Times New Roman"/>
          <w:szCs w:val="24"/>
        </w:rPr>
        <w:t>, δ</w:t>
      </w:r>
      <w:r w:rsidRPr="00B83A69">
        <w:rPr>
          <w:rFonts w:eastAsia="Times New Roman" w:cs="Times New Roman"/>
          <w:szCs w:val="24"/>
        </w:rPr>
        <w:t>εν βγάλ</w:t>
      </w:r>
      <w:r>
        <w:rPr>
          <w:rFonts w:eastAsia="Times New Roman" w:cs="Times New Roman"/>
          <w:szCs w:val="24"/>
        </w:rPr>
        <w:t>α</w:t>
      </w:r>
      <w:r w:rsidRPr="00B83A69">
        <w:rPr>
          <w:rFonts w:eastAsia="Times New Roman" w:cs="Times New Roman"/>
          <w:szCs w:val="24"/>
        </w:rPr>
        <w:t>τε τις υπουργικές αποφάσεις για να πληρωθούν από τις φαρμακευτικές εταιρείες</w:t>
      </w:r>
      <w:r>
        <w:rPr>
          <w:rFonts w:eastAsia="Times New Roman" w:cs="Times New Roman"/>
          <w:szCs w:val="24"/>
        </w:rPr>
        <w:t>. Κ</w:t>
      </w:r>
      <w:r w:rsidRPr="00B83A69">
        <w:rPr>
          <w:rFonts w:eastAsia="Times New Roman" w:cs="Times New Roman"/>
          <w:szCs w:val="24"/>
        </w:rPr>
        <w:t>αι αναρωτιέμαι</w:t>
      </w:r>
      <w:r>
        <w:rPr>
          <w:rFonts w:eastAsia="Times New Roman" w:cs="Times New Roman"/>
          <w:szCs w:val="24"/>
        </w:rPr>
        <w:t>:</w:t>
      </w:r>
      <w:r w:rsidRPr="00B83A69">
        <w:rPr>
          <w:rFonts w:eastAsia="Times New Roman" w:cs="Times New Roman"/>
          <w:szCs w:val="24"/>
        </w:rPr>
        <w:t xml:space="preserve"> τόσο μικρό ποσό είναι τα 240 εκατομμύρ</w:t>
      </w:r>
      <w:r>
        <w:rPr>
          <w:rFonts w:eastAsia="Times New Roman" w:cs="Times New Roman"/>
          <w:szCs w:val="24"/>
        </w:rPr>
        <w:t>ια, π</w:t>
      </w:r>
      <w:r>
        <w:rPr>
          <w:rFonts w:eastAsia="Times New Roman" w:cs="Times New Roman"/>
          <w:szCs w:val="24"/>
        </w:rPr>
        <w:t xml:space="preserve">ου δεν το πήρε το μάτι των Υπουργών της τότε </w:t>
      </w:r>
      <w:r>
        <w:rPr>
          <w:rFonts w:eastAsia="Times New Roman" w:cs="Times New Roman"/>
          <w:szCs w:val="24"/>
        </w:rPr>
        <w:t>κ</w:t>
      </w:r>
      <w:r w:rsidRPr="00B83A69">
        <w:rPr>
          <w:rFonts w:eastAsia="Times New Roman" w:cs="Times New Roman"/>
          <w:szCs w:val="24"/>
        </w:rPr>
        <w:t xml:space="preserve">υβέρνησης </w:t>
      </w:r>
      <w:r>
        <w:rPr>
          <w:rFonts w:eastAsia="Times New Roman" w:cs="Times New Roman"/>
          <w:szCs w:val="24"/>
        </w:rPr>
        <w:t xml:space="preserve">της </w:t>
      </w:r>
      <w:r w:rsidRPr="00B83A69">
        <w:rPr>
          <w:rFonts w:eastAsia="Times New Roman" w:cs="Times New Roman"/>
          <w:szCs w:val="24"/>
        </w:rPr>
        <w:t>Νέας Δημοκρατίας ότι αυτά τα χρήματα πρέπει με κάποιο</w:t>
      </w:r>
      <w:r>
        <w:rPr>
          <w:rFonts w:eastAsia="Times New Roman" w:cs="Times New Roman"/>
          <w:szCs w:val="24"/>
        </w:rPr>
        <w:t>ν</w:t>
      </w:r>
      <w:r w:rsidRPr="00B83A69">
        <w:rPr>
          <w:rFonts w:eastAsia="Times New Roman" w:cs="Times New Roman"/>
          <w:szCs w:val="24"/>
        </w:rPr>
        <w:t xml:space="preserve"> τρόπο να επιστραφούν στο δημόσιο</w:t>
      </w:r>
      <w:r>
        <w:rPr>
          <w:rFonts w:eastAsia="Times New Roman" w:cs="Times New Roman"/>
          <w:szCs w:val="24"/>
        </w:rPr>
        <w:t>,</w:t>
      </w:r>
      <w:r w:rsidRPr="00B83A69">
        <w:rPr>
          <w:rFonts w:eastAsia="Times New Roman" w:cs="Times New Roman"/>
          <w:szCs w:val="24"/>
        </w:rPr>
        <w:t xml:space="preserve"> να δοθούν στο δημόσιο</w:t>
      </w:r>
      <w:r>
        <w:rPr>
          <w:rFonts w:eastAsia="Times New Roman" w:cs="Times New Roman"/>
          <w:szCs w:val="24"/>
        </w:rPr>
        <w:t xml:space="preserve">; Επομένως, στην </w:t>
      </w:r>
      <w:r w:rsidRPr="00B83A69">
        <w:rPr>
          <w:rFonts w:eastAsia="Times New Roman" w:cs="Times New Roman"/>
          <w:szCs w:val="24"/>
        </w:rPr>
        <w:t>κριτικ</w:t>
      </w:r>
      <w:r>
        <w:rPr>
          <w:rFonts w:eastAsia="Times New Roman" w:cs="Times New Roman"/>
          <w:szCs w:val="24"/>
        </w:rPr>
        <w:t>ή σας</w:t>
      </w:r>
      <w:r w:rsidRPr="00B83A69">
        <w:rPr>
          <w:rFonts w:eastAsia="Times New Roman" w:cs="Times New Roman"/>
          <w:szCs w:val="24"/>
        </w:rPr>
        <w:t xml:space="preserve"> θα πρέπει </w:t>
      </w:r>
      <w:r>
        <w:rPr>
          <w:rFonts w:eastAsia="Times New Roman" w:cs="Times New Roman"/>
          <w:szCs w:val="24"/>
        </w:rPr>
        <w:t>-</w:t>
      </w:r>
      <w:r w:rsidRPr="00B83A69">
        <w:rPr>
          <w:rFonts w:eastAsia="Times New Roman" w:cs="Times New Roman"/>
          <w:szCs w:val="24"/>
        </w:rPr>
        <w:t>σας ξαναλέω</w:t>
      </w:r>
      <w:r>
        <w:rPr>
          <w:rFonts w:eastAsia="Times New Roman" w:cs="Times New Roman"/>
          <w:szCs w:val="24"/>
        </w:rPr>
        <w:t>-</w:t>
      </w:r>
      <w:r w:rsidRPr="00B83A69">
        <w:rPr>
          <w:rFonts w:eastAsia="Times New Roman" w:cs="Times New Roman"/>
          <w:szCs w:val="24"/>
        </w:rPr>
        <w:t xml:space="preserve"> να διατηρείτ</w:t>
      </w:r>
      <w:r>
        <w:rPr>
          <w:rFonts w:eastAsia="Times New Roman" w:cs="Times New Roman"/>
          <w:szCs w:val="24"/>
        </w:rPr>
        <w:t>ε</w:t>
      </w:r>
      <w:r w:rsidRPr="00B83A69">
        <w:rPr>
          <w:rFonts w:eastAsia="Times New Roman" w:cs="Times New Roman"/>
          <w:szCs w:val="24"/>
        </w:rPr>
        <w:t xml:space="preserve"> μία χαμηλότερη ένταση</w:t>
      </w:r>
      <w:r>
        <w:rPr>
          <w:rFonts w:eastAsia="Times New Roman" w:cs="Times New Roman"/>
          <w:szCs w:val="24"/>
        </w:rPr>
        <w:t>,</w:t>
      </w:r>
      <w:r w:rsidRPr="00B83A69">
        <w:rPr>
          <w:rFonts w:eastAsia="Times New Roman" w:cs="Times New Roman"/>
          <w:szCs w:val="24"/>
        </w:rPr>
        <w:t xml:space="preserve"> με δεδομένο το βεβαρημένο παρελθόν</w:t>
      </w:r>
      <w:r>
        <w:rPr>
          <w:rFonts w:eastAsia="Times New Roman" w:cs="Times New Roman"/>
          <w:szCs w:val="24"/>
        </w:rPr>
        <w:t>,</w:t>
      </w:r>
      <w:r w:rsidRPr="00B83A69">
        <w:rPr>
          <w:rFonts w:eastAsia="Times New Roman" w:cs="Times New Roman"/>
          <w:szCs w:val="24"/>
        </w:rPr>
        <w:t xml:space="preserve"> που έχετε </w:t>
      </w:r>
      <w:r>
        <w:rPr>
          <w:rFonts w:eastAsia="Times New Roman" w:cs="Times New Roman"/>
          <w:szCs w:val="24"/>
        </w:rPr>
        <w:t>ω</w:t>
      </w:r>
      <w:r w:rsidRPr="00B83A69">
        <w:rPr>
          <w:rFonts w:eastAsia="Times New Roman" w:cs="Times New Roman"/>
          <w:szCs w:val="24"/>
        </w:rPr>
        <w:t>ς Νέα Δημοκρατία</w:t>
      </w:r>
      <w:r>
        <w:rPr>
          <w:rFonts w:eastAsia="Times New Roman" w:cs="Times New Roman"/>
          <w:szCs w:val="24"/>
        </w:rPr>
        <w:t>,</w:t>
      </w:r>
      <w:r w:rsidRPr="00B83A69">
        <w:rPr>
          <w:rFonts w:eastAsia="Times New Roman" w:cs="Times New Roman"/>
          <w:szCs w:val="24"/>
        </w:rPr>
        <w:t xml:space="preserve"> αλλά και ως συνολικό πολιτικό σύστημα και πολιτικό καθεστώς</w:t>
      </w:r>
      <w:r>
        <w:rPr>
          <w:rFonts w:eastAsia="Times New Roman" w:cs="Times New Roman"/>
          <w:szCs w:val="24"/>
        </w:rPr>
        <w:t>.</w:t>
      </w:r>
    </w:p>
    <w:p w14:paraId="25E0A87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w:t>
      </w:r>
      <w:r w:rsidRPr="00B83A69">
        <w:rPr>
          <w:rFonts w:eastAsia="Times New Roman" w:cs="Times New Roman"/>
          <w:szCs w:val="24"/>
        </w:rPr>
        <w:t>ώρα</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έρχομαι σ</w:t>
      </w:r>
      <w:r w:rsidRPr="00B83A69">
        <w:rPr>
          <w:rFonts w:eastAsia="Times New Roman" w:cs="Times New Roman"/>
          <w:szCs w:val="24"/>
        </w:rPr>
        <w:t>το νομοσχέδιο και στα βασικά επιχειρήματα</w:t>
      </w:r>
      <w:r>
        <w:rPr>
          <w:rFonts w:eastAsia="Times New Roman" w:cs="Times New Roman"/>
          <w:szCs w:val="24"/>
        </w:rPr>
        <w:t>,</w:t>
      </w:r>
      <w:r w:rsidRPr="00B83A69">
        <w:rPr>
          <w:rFonts w:eastAsia="Times New Roman" w:cs="Times New Roman"/>
          <w:szCs w:val="24"/>
        </w:rPr>
        <w:t xml:space="preserve"> που ακούστηκαν </w:t>
      </w:r>
      <w:r>
        <w:rPr>
          <w:rFonts w:eastAsia="Times New Roman" w:cs="Times New Roman"/>
          <w:szCs w:val="24"/>
        </w:rPr>
        <w:t xml:space="preserve">εκ μέρους της Νέας Δημοκρατίας </w:t>
      </w:r>
      <w:r w:rsidRPr="00B83A69">
        <w:rPr>
          <w:rFonts w:eastAsia="Times New Roman" w:cs="Times New Roman"/>
          <w:szCs w:val="24"/>
        </w:rPr>
        <w:t>γι</w:t>
      </w:r>
      <w:r w:rsidRPr="00B83A69">
        <w:rPr>
          <w:rFonts w:eastAsia="Times New Roman" w:cs="Times New Roman"/>
          <w:szCs w:val="24"/>
        </w:rPr>
        <w:t>α την Κεντρική Επιτροπή Κωδικοποίηση</w:t>
      </w:r>
      <w:r>
        <w:rPr>
          <w:rFonts w:eastAsia="Times New Roman" w:cs="Times New Roman"/>
          <w:szCs w:val="24"/>
        </w:rPr>
        <w:t>ς,</w:t>
      </w:r>
      <w:r w:rsidRPr="00B83A69">
        <w:rPr>
          <w:rFonts w:eastAsia="Times New Roman" w:cs="Times New Roman"/>
          <w:szCs w:val="24"/>
        </w:rPr>
        <w:t xml:space="preserve"> ότι </w:t>
      </w:r>
      <w:r>
        <w:rPr>
          <w:rFonts w:eastAsia="Times New Roman" w:cs="Times New Roman"/>
          <w:szCs w:val="24"/>
        </w:rPr>
        <w:t xml:space="preserve">δήθεν </w:t>
      </w:r>
      <w:r w:rsidRPr="00B83A69">
        <w:rPr>
          <w:rFonts w:eastAsia="Times New Roman" w:cs="Times New Roman"/>
          <w:szCs w:val="24"/>
        </w:rPr>
        <w:t>δεν έχουμε κάνει τίποτα για την κωδικοποίηση</w:t>
      </w:r>
      <w:r>
        <w:rPr>
          <w:rFonts w:eastAsia="Times New Roman" w:cs="Times New Roman"/>
          <w:szCs w:val="24"/>
        </w:rPr>
        <w:t xml:space="preserve">, </w:t>
      </w:r>
      <w:r w:rsidRPr="00B83A69">
        <w:rPr>
          <w:rFonts w:eastAsia="Times New Roman" w:cs="Times New Roman"/>
          <w:szCs w:val="24"/>
        </w:rPr>
        <w:t>ότι υπήρξαν</w:t>
      </w:r>
      <w:r>
        <w:rPr>
          <w:rFonts w:eastAsia="Times New Roman" w:cs="Times New Roman"/>
          <w:szCs w:val="24"/>
        </w:rPr>
        <w:t xml:space="preserve">, όπως </w:t>
      </w:r>
      <w:r w:rsidRPr="00B83A69">
        <w:rPr>
          <w:rFonts w:eastAsia="Times New Roman" w:cs="Times New Roman"/>
          <w:szCs w:val="24"/>
        </w:rPr>
        <w:t>μας ε</w:t>
      </w:r>
      <w:r>
        <w:rPr>
          <w:rFonts w:eastAsia="Times New Roman" w:cs="Times New Roman"/>
          <w:szCs w:val="24"/>
        </w:rPr>
        <w:t>ιπώθηκε από την εισηγήτρια της Α</w:t>
      </w:r>
      <w:r w:rsidRPr="00B83A69">
        <w:rPr>
          <w:rFonts w:eastAsia="Times New Roman" w:cs="Times New Roman"/>
          <w:szCs w:val="24"/>
        </w:rPr>
        <w:t xml:space="preserve">ξιωματικής </w:t>
      </w:r>
      <w:r>
        <w:rPr>
          <w:rFonts w:eastAsia="Times New Roman" w:cs="Times New Roman"/>
          <w:szCs w:val="24"/>
        </w:rPr>
        <w:t>Α</w:t>
      </w:r>
      <w:r w:rsidRPr="00B83A69">
        <w:rPr>
          <w:rFonts w:eastAsia="Times New Roman" w:cs="Times New Roman"/>
          <w:szCs w:val="24"/>
        </w:rPr>
        <w:t>ντιπολίτευσης</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οκτώ</w:t>
      </w:r>
      <w:r w:rsidRPr="00B83A69">
        <w:rPr>
          <w:rFonts w:eastAsia="Times New Roman" w:cs="Times New Roman"/>
          <w:szCs w:val="24"/>
        </w:rPr>
        <w:t xml:space="preserve"> κωδικοπο</w:t>
      </w:r>
      <w:r>
        <w:rPr>
          <w:rFonts w:eastAsia="Times New Roman" w:cs="Times New Roman"/>
          <w:szCs w:val="24"/>
        </w:rPr>
        <w:t>ιήσεις</w:t>
      </w:r>
      <w:r>
        <w:rPr>
          <w:rFonts w:eastAsia="Times New Roman" w:cs="Times New Roman"/>
          <w:szCs w:val="24"/>
        </w:rPr>
        <w:t>,</w:t>
      </w:r>
      <w:r w:rsidRPr="00B83A69">
        <w:rPr>
          <w:rFonts w:eastAsia="Times New Roman" w:cs="Times New Roman"/>
          <w:szCs w:val="24"/>
        </w:rPr>
        <w:t xml:space="preserve"> οι οποίες δεν προχώρησαν </w:t>
      </w:r>
      <w:r>
        <w:rPr>
          <w:rFonts w:eastAsia="Times New Roman" w:cs="Times New Roman"/>
          <w:szCs w:val="24"/>
        </w:rPr>
        <w:t xml:space="preserve">κατά τη διάρκεια της </w:t>
      </w:r>
      <w:r>
        <w:rPr>
          <w:rFonts w:eastAsia="Times New Roman" w:cs="Times New Roman"/>
          <w:szCs w:val="24"/>
        </w:rPr>
        <w:lastRenderedPageBreak/>
        <w:t>δικής μας Κ</w:t>
      </w:r>
      <w:r w:rsidRPr="00B83A69">
        <w:rPr>
          <w:rFonts w:eastAsia="Times New Roman" w:cs="Times New Roman"/>
          <w:szCs w:val="24"/>
        </w:rPr>
        <w:t>υ</w:t>
      </w:r>
      <w:r w:rsidRPr="00B83A69">
        <w:rPr>
          <w:rFonts w:eastAsia="Times New Roman" w:cs="Times New Roman"/>
          <w:szCs w:val="24"/>
        </w:rPr>
        <w:t>βέρνησης</w:t>
      </w:r>
      <w:r>
        <w:rPr>
          <w:rFonts w:eastAsia="Times New Roman" w:cs="Times New Roman"/>
          <w:szCs w:val="24"/>
        </w:rPr>
        <w:t>,</w:t>
      </w:r>
      <w:r w:rsidRPr="00B83A69">
        <w:rPr>
          <w:rFonts w:eastAsia="Times New Roman" w:cs="Times New Roman"/>
          <w:szCs w:val="24"/>
        </w:rPr>
        <w:t xml:space="preserve"> ότι δεν υπήρξε καμ</w:t>
      </w:r>
      <w:r>
        <w:rPr>
          <w:rFonts w:eastAsia="Times New Roman" w:cs="Times New Roman"/>
          <w:szCs w:val="24"/>
        </w:rPr>
        <w:t>μ</w:t>
      </w:r>
      <w:r w:rsidRPr="00B83A69">
        <w:rPr>
          <w:rFonts w:eastAsia="Times New Roman" w:cs="Times New Roman"/>
          <w:szCs w:val="24"/>
        </w:rPr>
        <w:t>ία διάθεση να προχωρήσουμε</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 xml:space="preserve">εν </w:t>
      </w:r>
      <w:r w:rsidRPr="00B83A69">
        <w:rPr>
          <w:rFonts w:eastAsia="Times New Roman" w:cs="Times New Roman"/>
          <w:szCs w:val="24"/>
        </w:rPr>
        <w:t xml:space="preserve">πάση </w:t>
      </w:r>
      <w:proofErr w:type="spellStart"/>
      <w:r w:rsidRPr="00B83A69">
        <w:rPr>
          <w:rFonts w:eastAsia="Times New Roman" w:cs="Times New Roman"/>
          <w:szCs w:val="24"/>
        </w:rPr>
        <w:t>περιπτώσει</w:t>
      </w:r>
      <w:proofErr w:type="spellEnd"/>
      <w:r>
        <w:rPr>
          <w:rFonts w:eastAsia="Times New Roman" w:cs="Times New Roman"/>
          <w:szCs w:val="24"/>
        </w:rPr>
        <w:t>,</w:t>
      </w:r>
      <w:r w:rsidRPr="00B83A69">
        <w:rPr>
          <w:rFonts w:eastAsia="Times New Roman" w:cs="Times New Roman"/>
          <w:szCs w:val="24"/>
        </w:rPr>
        <w:t xml:space="preserve"> σε αυτές τις πρωτοβουλίες και ότι με δική μας ευθύνη αδρ</w:t>
      </w:r>
      <w:r>
        <w:rPr>
          <w:rFonts w:eastAsia="Times New Roman" w:cs="Times New Roman"/>
          <w:szCs w:val="24"/>
        </w:rPr>
        <w:t xml:space="preserve">άνησε η </w:t>
      </w:r>
      <w:r w:rsidRPr="00B83A69">
        <w:rPr>
          <w:rFonts w:eastAsia="Times New Roman" w:cs="Times New Roman"/>
          <w:szCs w:val="24"/>
        </w:rPr>
        <w:t>νομοθετική διαδικασία</w:t>
      </w:r>
      <w:r>
        <w:rPr>
          <w:rFonts w:eastAsia="Times New Roman" w:cs="Times New Roman"/>
          <w:szCs w:val="24"/>
        </w:rPr>
        <w:t>.</w:t>
      </w:r>
    </w:p>
    <w:p w14:paraId="25E0A87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B83A69">
        <w:rPr>
          <w:rFonts w:eastAsia="Times New Roman" w:cs="Times New Roman"/>
          <w:szCs w:val="24"/>
        </w:rPr>
        <w:t>σας ενημερώσω</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λ</w:t>
      </w:r>
      <w:r w:rsidRPr="00B83A69">
        <w:rPr>
          <w:rFonts w:eastAsia="Times New Roman" w:cs="Times New Roman"/>
          <w:szCs w:val="24"/>
        </w:rPr>
        <w:t>οιπόν</w:t>
      </w:r>
      <w:r>
        <w:rPr>
          <w:rFonts w:eastAsia="Times New Roman" w:cs="Times New Roman"/>
          <w:szCs w:val="24"/>
        </w:rPr>
        <w:t>,</w:t>
      </w:r>
      <w:r w:rsidRPr="00B83A69">
        <w:rPr>
          <w:rFonts w:eastAsia="Times New Roman" w:cs="Times New Roman"/>
          <w:szCs w:val="24"/>
        </w:rPr>
        <w:t xml:space="preserve"> για τους οκτώ </w:t>
      </w:r>
      <w:r>
        <w:rPr>
          <w:rFonts w:eastAsia="Times New Roman" w:cs="Times New Roman"/>
          <w:szCs w:val="24"/>
        </w:rPr>
        <w:t>κώδικες</w:t>
      </w:r>
      <w:r>
        <w:rPr>
          <w:rFonts w:eastAsia="Times New Roman" w:cs="Times New Roman"/>
          <w:szCs w:val="24"/>
        </w:rPr>
        <w:t>,</w:t>
      </w:r>
      <w:r>
        <w:rPr>
          <w:rFonts w:eastAsia="Times New Roman" w:cs="Times New Roman"/>
          <w:szCs w:val="24"/>
        </w:rPr>
        <w:t xml:space="preserve"> που δεν προχώρησαν:</w:t>
      </w:r>
    </w:p>
    <w:p w14:paraId="25E0A87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Πρώτον, «Ν</w:t>
      </w:r>
      <w:r w:rsidRPr="00B83A69">
        <w:rPr>
          <w:rFonts w:eastAsia="Times New Roman" w:cs="Times New Roman"/>
          <w:szCs w:val="24"/>
        </w:rPr>
        <w:t xml:space="preserve">ομοθεσία για </w:t>
      </w:r>
      <w:r w:rsidRPr="00B83A69">
        <w:rPr>
          <w:rFonts w:eastAsia="Times New Roman" w:cs="Times New Roman"/>
          <w:szCs w:val="24"/>
        </w:rPr>
        <w:t>την προστασία του καταναλωτή</w:t>
      </w:r>
      <w:r>
        <w:rPr>
          <w:rFonts w:eastAsia="Times New Roman" w:cs="Times New Roman"/>
          <w:szCs w:val="24"/>
        </w:rPr>
        <w:t>». Ο</w:t>
      </w:r>
      <w:r w:rsidRPr="00B83A69">
        <w:rPr>
          <w:rFonts w:eastAsia="Times New Roman" w:cs="Times New Roman"/>
          <w:szCs w:val="24"/>
        </w:rPr>
        <w:t>λοκληρώθηκε το 2010</w:t>
      </w:r>
      <w:r>
        <w:rPr>
          <w:rFonts w:eastAsia="Times New Roman" w:cs="Times New Roman"/>
          <w:szCs w:val="24"/>
        </w:rPr>
        <w:t xml:space="preserve">. Λόγω σημαντικών νομοθετικών </w:t>
      </w:r>
      <w:r w:rsidRPr="00B83A69">
        <w:rPr>
          <w:rFonts w:eastAsia="Times New Roman" w:cs="Times New Roman"/>
          <w:szCs w:val="24"/>
        </w:rPr>
        <w:t>παρεμβάσεων</w:t>
      </w:r>
      <w:r>
        <w:rPr>
          <w:rFonts w:eastAsia="Times New Roman" w:cs="Times New Roman"/>
          <w:szCs w:val="24"/>
        </w:rPr>
        <w:t xml:space="preserve"> κ</w:t>
      </w:r>
      <w:r w:rsidRPr="00B83A69">
        <w:rPr>
          <w:rFonts w:eastAsia="Times New Roman" w:cs="Times New Roman"/>
          <w:szCs w:val="24"/>
        </w:rPr>
        <w:t>αι επειδή δεν καταβλήθηκαν αποζημιώσεις το 201</w:t>
      </w:r>
      <w:r>
        <w:rPr>
          <w:rFonts w:eastAsia="Times New Roman" w:cs="Times New Roman"/>
          <w:szCs w:val="24"/>
        </w:rPr>
        <w:t>0,</w:t>
      </w:r>
      <w:r w:rsidRPr="00B83A69">
        <w:rPr>
          <w:rFonts w:eastAsia="Times New Roman" w:cs="Times New Roman"/>
          <w:szCs w:val="24"/>
        </w:rPr>
        <w:t xml:space="preserve"> ο κώδικας αυτός δεν προχώρησε</w:t>
      </w:r>
      <w:r>
        <w:rPr>
          <w:rFonts w:eastAsia="Times New Roman" w:cs="Times New Roman"/>
          <w:szCs w:val="24"/>
        </w:rPr>
        <w:t>.</w:t>
      </w:r>
    </w:p>
    <w:p w14:paraId="25E0A87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w:t>
      </w:r>
      <w:r w:rsidRPr="00B83A69">
        <w:rPr>
          <w:rFonts w:eastAsia="Times New Roman" w:cs="Times New Roman"/>
          <w:szCs w:val="24"/>
        </w:rPr>
        <w:t>εύτερο</w:t>
      </w:r>
      <w:r>
        <w:rPr>
          <w:rFonts w:eastAsia="Times New Roman" w:cs="Times New Roman"/>
          <w:szCs w:val="24"/>
        </w:rPr>
        <w:t>ν,</w:t>
      </w:r>
      <w:r w:rsidRPr="00B83A69">
        <w:rPr>
          <w:rFonts w:eastAsia="Times New Roman" w:cs="Times New Roman"/>
          <w:szCs w:val="24"/>
        </w:rPr>
        <w:t xml:space="preserve"> σχέδιο </w:t>
      </w:r>
      <w:r>
        <w:rPr>
          <w:rFonts w:eastAsia="Times New Roman" w:cs="Times New Roman"/>
          <w:szCs w:val="24"/>
        </w:rPr>
        <w:t>«</w:t>
      </w:r>
      <w:r w:rsidRPr="00B83A69">
        <w:rPr>
          <w:rFonts w:eastAsia="Times New Roman" w:cs="Times New Roman"/>
          <w:szCs w:val="24"/>
        </w:rPr>
        <w:t>Κώδικα Δημ</w:t>
      </w:r>
      <w:r>
        <w:rPr>
          <w:rFonts w:eastAsia="Times New Roman" w:cs="Times New Roman"/>
          <w:szCs w:val="24"/>
        </w:rPr>
        <w:t>οσί</w:t>
      </w:r>
      <w:r w:rsidRPr="00B83A69">
        <w:rPr>
          <w:rFonts w:eastAsia="Times New Roman" w:cs="Times New Roman"/>
          <w:szCs w:val="24"/>
        </w:rPr>
        <w:t xml:space="preserve">ου </w:t>
      </w:r>
      <w:r>
        <w:rPr>
          <w:rFonts w:eastAsia="Times New Roman" w:cs="Times New Roman"/>
          <w:szCs w:val="24"/>
        </w:rPr>
        <w:t>Ναυτικού Δ</w:t>
      </w:r>
      <w:r w:rsidRPr="00B83A69">
        <w:rPr>
          <w:rFonts w:eastAsia="Times New Roman" w:cs="Times New Roman"/>
          <w:szCs w:val="24"/>
        </w:rPr>
        <w:t>ικαίου</w:t>
      </w:r>
      <w:r>
        <w:rPr>
          <w:rFonts w:eastAsia="Times New Roman" w:cs="Times New Roman"/>
          <w:szCs w:val="24"/>
        </w:rPr>
        <w:t>». Ο</w:t>
      </w:r>
      <w:r w:rsidRPr="00B83A69">
        <w:rPr>
          <w:rFonts w:eastAsia="Times New Roman" w:cs="Times New Roman"/>
          <w:szCs w:val="24"/>
        </w:rPr>
        <w:t>λοκληρώθηκε το 2008</w:t>
      </w:r>
      <w:r>
        <w:rPr>
          <w:rFonts w:eastAsia="Times New Roman" w:cs="Times New Roman"/>
          <w:szCs w:val="24"/>
        </w:rPr>
        <w:t>. Μ</w:t>
      </w:r>
      <w:r w:rsidRPr="00B83A69">
        <w:rPr>
          <w:rFonts w:eastAsia="Times New Roman" w:cs="Times New Roman"/>
          <w:szCs w:val="24"/>
        </w:rPr>
        <w:t xml:space="preserve">άλλον </w:t>
      </w:r>
      <w:r w:rsidRPr="00B83A69">
        <w:rPr>
          <w:rFonts w:eastAsia="Times New Roman" w:cs="Times New Roman"/>
          <w:szCs w:val="24"/>
        </w:rPr>
        <w:t>ο ΣΥΡΙΖΑ κυβερνούσε το 2008</w:t>
      </w:r>
      <w:r>
        <w:rPr>
          <w:rFonts w:eastAsia="Times New Roman" w:cs="Times New Roman"/>
          <w:szCs w:val="24"/>
        </w:rPr>
        <w:t>. Τ</w:t>
      </w:r>
      <w:r w:rsidRPr="00B83A69">
        <w:rPr>
          <w:rFonts w:eastAsia="Times New Roman" w:cs="Times New Roman"/>
          <w:szCs w:val="24"/>
        </w:rPr>
        <w:t>ο σχέδιο του κυρ</w:t>
      </w:r>
      <w:r>
        <w:rPr>
          <w:rFonts w:eastAsia="Times New Roman" w:cs="Times New Roman"/>
          <w:szCs w:val="24"/>
        </w:rPr>
        <w:t>ωτικού νόμου είχε σταλεί στους Υ</w:t>
      </w:r>
      <w:r w:rsidRPr="00B83A69">
        <w:rPr>
          <w:rFonts w:eastAsia="Times New Roman" w:cs="Times New Roman"/>
          <w:szCs w:val="24"/>
        </w:rPr>
        <w:t xml:space="preserve">πουργούς από τον </w:t>
      </w:r>
      <w:r>
        <w:rPr>
          <w:rFonts w:eastAsia="Times New Roman" w:cs="Times New Roman"/>
          <w:szCs w:val="24"/>
        </w:rPr>
        <w:t>Γενικό Γραμματέα τ</w:t>
      </w:r>
      <w:r w:rsidRPr="00B83A69">
        <w:rPr>
          <w:rFonts w:eastAsia="Times New Roman" w:cs="Times New Roman"/>
          <w:szCs w:val="24"/>
        </w:rPr>
        <w:t>ης Κυβέρνησης</w:t>
      </w:r>
      <w:r>
        <w:rPr>
          <w:rFonts w:eastAsia="Times New Roman" w:cs="Times New Roman"/>
          <w:szCs w:val="24"/>
        </w:rPr>
        <w:t>,</w:t>
      </w:r>
      <w:r w:rsidRPr="00B83A69">
        <w:rPr>
          <w:rFonts w:eastAsia="Times New Roman" w:cs="Times New Roman"/>
          <w:szCs w:val="24"/>
        </w:rPr>
        <w:t xml:space="preserve"> αλλά δεν προωθήθηκε ποτέ στη Βουλή</w:t>
      </w:r>
      <w:r>
        <w:rPr>
          <w:rFonts w:eastAsia="Times New Roman" w:cs="Times New Roman"/>
          <w:szCs w:val="24"/>
        </w:rPr>
        <w:t>.</w:t>
      </w:r>
    </w:p>
    <w:p w14:paraId="25E0A87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Τρίτον, «Κ</w:t>
      </w:r>
      <w:r w:rsidRPr="00B83A69">
        <w:rPr>
          <w:rFonts w:eastAsia="Times New Roman" w:cs="Times New Roman"/>
          <w:szCs w:val="24"/>
        </w:rPr>
        <w:t xml:space="preserve">ώδικας </w:t>
      </w:r>
      <w:r>
        <w:rPr>
          <w:rFonts w:eastAsia="Times New Roman" w:cs="Times New Roman"/>
          <w:szCs w:val="24"/>
        </w:rPr>
        <w:t>δ</w:t>
      </w:r>
      <w:r w:rsidRPr="00B83A69">
        <w:rPr>
          <w:rFonts w:eastAsia="Times New Roman" w:cs="Times New Roman"/>
          <w:szCs w:val="24"/>
        </w:rPr>
        <w:t xml:space="preserve">ικονομικών </w:t>
      </w:r>
      <w:r>
        <w:rPr>
          <w:rFonts w:eastAsia="Times New Roman" w:cs="Times New Roman"/>
          <w:szCs w:val="24"/>
        </w:rPr>
        <w:t>διατάξεων για το Ε</w:t>
      </w:r>
      <w:r w:rsidRPr="00B83A69">
        <w:rPr>
          <w:rFonts w:eastAsia="Times New Roman" w:cs="Times New Roman"/>
          <w:szCs w:val="24"/>
        </w:rPr>
        <w:t xml:space="preserve">λεγκτικό </w:t>
      </w:r>
      <w:r>
        <w:rPr>
          <w:rFonts w:eastAsia="Times New Roman" w:cs="Times New Roman"/>
          <w:szCs w:val="24"/>
        </w:rPr>
        <w:t>Σ</w:t>
      </w:r>
      <w:r w:rsidRPr="00B83A69">
        <w:rPr>
          <w:rFonts w:eastAsia="Times New Roman" w:cs="Times New Roman"/>
          <w:szCs w:val="24"/>
        </w:rPr>
        <w:t>υνέδριο</w:t>
      </w:r>
      <w:r>
        <w:rPr>
          <w:rFonts w:eastAsia="Times New Roman" w:cs="Times New Roman"/>
          <w:szCs w:val="24"/>
        </w:rPr>
        <w:t>». Π</w:t>
      </w:r>
      <w:r w:rsidRPr="00B83A69">
        <w:rPr>
          <w:rFonts w:eastAsia="Times New Roman" w:cs="Times New Roman"/>
          <w:szCs w:val="24"/>
        </w:rPr>
        <w:t>αράδοση το 2010</w:t>
      </w:r>
      <w:r>
        <w:rPr>
          <w:rFonts w:eastAsia="Times New Roman" w:cs="Times New Roman"/>
          <w:szCs w:val="24"/>
        </w:rPr>
        <w:t>,</w:t>
      </w:r>
      <w:r w:rsidRPr="00B83A69">
        <w:rPr>
          <w:rFonts w:eastAsia="Times New Roman" w:cs="Times New Roman"/>
          <w:szCs w:val="24"/>
        </w:rPr>
        <w:t xml:space="preserve"> δεν προ</w:t>
      </w:r>
      <w:r w:rsidRPr="00B83A69">
        <w:rPr>
          <w:rFonts w:eastAsia="Times New Roman" w:cs="Times New Roman"/>
          <w:szCs w:val="24"/>
        </w:rPr>
        <w:t>ωθήθηκε ποτέ στη Βουλή</w:t>
      </w:r>
      <w:r>
        <w:rPr>
          <w:rFonts w:eastAsia="Times New Roman" w:cs="Times New Roman"/>
          <w:szCs w:val="24"/>
        </w:rPr>
        <w:t>.</w:t>
      </w:r>
    </w:p>
    <w:p w14:paraId="25E0A876" w14:textId="77777777" w:rsidR="00464F64" w:rsidRDefault="00160710">
      <w:pPr>
        <w:spacing w:line="600" w:lineRule="auto"/>
        <w:ind w:firstLine="720"/>
        <w:contextualSpacing/>
        <w:jc w:val="both"/>
        <w:rPr>
          <w:rFonts w:eastAsia="Times New Roman" w:cs="Times New Roman"/>
          <w:szCs w:val="24"/>
        </w:rPr>
      </w:pPr>
      <w:r w:rsidRPr="002A7E25">
        <w:rPr>
          <w:rFonts w:eastAsia="Times New Roman" w:cs="Times New Roman"/>
          <w:b/>
          <w:szCs w:val="24"/>
        </w:rPr>
        <w:t>ΣΟΦΙΑ ΒΟΥΛΤΕΨΗ:</w:t>
      </w:r>
      <w:r>
        <w:rPr>
          <w:rFonts w:eastAsia="Times New Roman" w:cs="Times New Roman"/>
          <w:szCs w:val="24"/>
        </w:rPr>
        <w:t xml:space="preserve"> Τέσσερα χρόνια είστε.</w:t>
      </w:r>
    </w:p>
    <w:p w14:paraId="25E0A87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ΤΖΑΝΑΚΟΠΟΥΛΟΣ (Υπουργός Επικρατείας):</w:t>
      </w:r>
      <w:r>
        <w:rPr>
          <w:rFonts w:eastAsia="Times New Roman" w:cs="Times New Roman"/>
          <w:szCs w:val="24"/>
        </w:rPr>
        <w:t xml:space="preserve"> Έ</w:t>
      </w:r>
      <w:r w:rsidRPr="00B83A69">
        <w:rPr>
          <w:rFonts w:eastAsia="Times New Roman" w:cs="Times New Roman"/>
          <w:szCs w:val="24"/>
        </w:rPr>
        <w:t>χουν περάσει πάρα πολλά χρόνια από τότε</w:t>
      </w:r>
      <w:r>
        <w:rPr>
          <w:rFonts w:eastAsia="Times New Roman" w:cs="Times New Roman"/>
          <w:szCs w:val="24"/>
        </w:rPr>
        <w:t>. Χ</w:t>
      </w:r>
      <w:r w:rsidRPr="00B83A69">
        <w:rPr>
          <w:rFonts w:eastAsia="Times New Roman" w:cs="Times New Roman"/>
          <w:szCs w:val="24"/>
        </w:rPr>
        <w:t>ρειάζεται νέα επεξεργασία των νομοθετημάτων αυτών</w:t>
      </w:r>
      <w:r>
        <w:rPr>
          <w:rFonts w:eastAsia="Times New Roman" w:cs="Times New Roman"/>
          <w:szCs w:val="24"/>
        </w:rPr>
        <w:t>. Θ</w:t>
      </w:r>
      <w:r w:rsidRPr="00B83A69">
        <w:rPr>
          <w:rFonts w:eastAsia="Times New Roman" w:cs="Times New Roman"/>
          <w:szCs w:val="24"/>
        </w:rPr>
        <w:t>α έπρεπε αυτά να τα γνωρίζετε</w:t>
      </w:r>
      <w:r>
        <w:rPr>
          <w:rFonts w:eastAsia="Times New Roman" w:cs="Times New Roman"/>
          <w:szCs w:val="24"/>
        </w:rPr>
        <w:t>.</w:t>
      </w:r>
    </w:p>
    <w:p w14:paraId="25E0A87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w:t>
      </w:r>
      <w:r w:rsidRPr="00B83A69">
        <w:rPr>
          <w:rFonts w:eastAsia="Times New Roman" w:cs="Times New Roman"/>
          <w:szCs w:val="24"/>
        </w:rPr>
        <w:t>ας πειράζουν αυτά</w:t>
      </w:r>
      <w:r>
        <w:rPr>
          <w:rFonts w:eastAsia="Times New Roman" w:cs="Times New Roman"/>
          <w:szCs w:val="24"/>
        </w:rPr>
        <w:t xml:space="preserve">. </w:t>
      </w:r>
      <w:r>
        <w:rPr>
          <w:rFonts w:eastAsia="Times New Roman" w:cs="Times New Roman"/>
          <w:szCs w:val="24"/>
        </w:rPr>
        <w:t>Σ</w:t>
      </w:r>
      <w:r w:rsidRPr="00B83A69">
        <w:rPr>
          <w:rFonts w:eastAsia="Times New Roman" w:cs="Times New Roman"/>
          <w:szCs w:val="24"/>
        </w:rPr>
        <w:t>ας πειράζουν</w:t>
      </w:r>
      <w:r>
        <w:rPr>
          <w:rFonts w:eastAsia="Times New Roman" w:cs="Times New Roman"/>
          <w:szCs w:val="24"/>
        </w:rPr>
        <w:t xml:space="preserve">, </w:t>
      </w:r>
      <w:r w:rsidRPr="00B83A69">
        <w:rPr>
          <w:rFonts w:eastAsia="Times New Roman" w:cs="Times New Roman"/>
          <w:szCs w:val="24"/>
        </w:rPr>
        <w:t xml:space="preserve">γιατί πήγατε να φορτώσετε </w:t>
      </w:r>
      <w:r>
        <w:rPr>
          <w:rFonts w:eastAsia="Times New Roman" w:cs="Times New Roman"/>
          <w:szCs w:val="24"/>
        </w:rPr>
        <w:t>-α</w:t>
      </w:r>
      <w:r w:rsidRPr="00B83A69">
        <w:rPr>
          <w:rFonts w:eastAsia="Times New Roman" w:cs="Times New Roman"/>
          <w:szCs w:val="24"/>
        </w:rPr>
        <w:t>λλά όχι ότι δεν το κάνετε</w:t>
      </w:r>
      <w:r>
        <w:rPr>
          <w:rFonts w:eastAsia="Times New Roman" w:cs="Times New Roman"/>
          <w:szCs w:val="24"/>
        </w:rPr>
        <w:t>,</w:t>
      </w:r>
      <w:r w:rsidRPr="00B83A69">
        <w:rPr>
          <w:rFonts w:eastAsia="Times New Roman" w:cs="Times New Roman"/>
          <w:szCs w:val="24"/>
        </w:rPr>
        <w:t xml:space="preserve"> το κάνετε </w:t>
      </w:r>
      <w:r>
        <w:rPr>
          <w:rFonts w:eastAsia="Times New Roman" w:cs="Times New Roman"/>
          <w:szCs w:val="24"/>
        </w:rPr>
        <w:t>διαρκώς-</w:t>
      </w:r>
      <w:r w:rsidRPr="00B83A69">
        <w:rPr>
          <w:rFonts w:eastAsia="Times New Roman" w:cs="Times New Roman"/>
          <w:szCs w:val="24"/>
        </w:rPr>
        <w:t xml:space="preserve"> επιχειρείτ</w:t>
      </w:r>
      <w:r>
        <w:rPr>
          <w:rFonts w:eastAsia="Times New Roman" w:cs="Times New Roman"/>
          <w:szCs w:val="24"/>
        </w:rPr>
        <w:t>ε</w:t>
      </w:r>
      <w:r w:rsidRPr="00B83A69">
        <w:rPr>
          <w:rFonts w:eastAsia="Times New Roman" w:cs="Times New Roman"/>
          <w:szCs w:val="24"/>
        </w:rPr>
        <w:t xml:space="preserve"> να φο</w:t>
      </w:r>
      <w:r>
        <w:rPr>
          <w:rFonts w:eastAsia="Times New Roman" w:cs="Times New Roman"/>
          <w:szCs w:val="24"/>
        </w:rPr>
        <w:t xml:space="preserve">ρτώσετε τις δικές σας ανεπάρκειες, </w:t>
      </w:r>
      <w:r w:rsidRPr="00B83A69">
        <w:rPr>
          <w:rFonts w:eastAsia="Times New Roman" w:cs="Times New Roman"/>
          <w:szCs w:val="24"/>
        </w:rPr>
        <w:t>τις δικές σας ευθύνες</w:t>
      </w:r>
      <w:r>
        <w:rPr>
          <w:rFonts w:eastAsia="Times New Roman" w:cs="Times New Roman"/>
          <w:szCs w:val="24"/>
        </w:rPr>
        <w:t>,</w:t>
      </w:r>
      <w:r w:rsidRPr="00B83A69">
        <w:rPr>
          <w:rFonts w:eastAsia="Times New Roman" w:cs="Times New Roman"/>
          <w:szCs w:val="24"/>
        </w:rPr>
        <w:t xml:space="preserve"> τη δική σας απόλυτη αδυναμία</w:t>
      </w:r>
      <w:r>
        <w:rPr>
          <w:rFonts w:eastAsia="Times New Roman" w:cs="Times New Roman"/>
          <w:szCs w:val="24"/>
        </w:rPr>
        <w:t>, στη σημερινή Κ</w:t>
      </w:r>
      <w:r w:rsidRPr="00B83A69">
        <w:rPr>
          <w:rFonts w:eastAsia="Times New Roman" w:cs="Times New Roman"/>
          <w:szCs w:val="24"/>
        </w:rPr>
        <w:t>υβέρνηση</w:t>
      </w:r>
      <w:r>
        <w:rPr>
          <w:rFonts w:eastAsia="Times New Roman" w:cs="Times New Roman"/>
          <w:szCs w:val="24"/>
        </w:rPr>
        <w:t>. Κ</w:t>
      </w:r>
      <w:r w:rsidRPr="00B83A69">
        <w:rPr>
          <w:rFonts w:eastAsia="Times New Roman" w:cs="Times New Roman"/>
          <w:szCs w:val="24"/>
        </w:rPr>
        <w:t>αι ό</w:t>
      </w:r>
      <w:r>
        <w:rPr>
          <w:rFonts w:eastAsia="Times New Roman" w:cs="Times New Roman"/>
          <w:szCs w:val="24"/>
        </w:rPr>
        <w:t>ταν</w:t>
      </w:r>
      <w:r w:rsidRPr="00B83A69">
        <w:rPr>
          <w:rFonts w:eastAsia="Times New Roman" w:cs="Times New Roman"/>
          <w:szCs w:val="24"/>
        </w:rPr>
        <w:t xml:space="preserve"> σας αποδεικνύ</w:t>
      </w:r>
      <w:r>
        <w:rPr>
          <w:rFonts w:eastAsia="Times New Roman" w:cs="Times New Roman"/>
          <w:szCs w:val="24"/>
        </w:rPr>
        <w:t xml:space="preserve">ουμε </w:t>
      </w:r>
      <w:r w:rsidRPr="00B83A69">
        <w:rPr>
          <w:rFonts w:eastAsia="Times New Roman" w:cs="Times New Roman"/>
          <w:szCs w:val="24"/>
        </w:rPr>
        <w:t>ότι εσείς έ</w:t>
      </w:r>
      <w:r w:rsidRPr="00B83A69">
        <w:rPr>
          <w:rFonts w:eastAsia="Times New Roman" w:cs="Times New Roman"/>
          <w:szCs w:val="24"/>
        </w:rPr>
        <w:t>χετε την ευθύνη για την κατάσταση</w:t>
      </w:r>
      <w:r>
        <w:rPr>
          <w:rFonts w:eastAsia="Times New Roman" w:cs="Times New Roman"/>
          <w:szCs w:val="24"/>
        </w:rPr>
        <w:t>,</w:t>
      </w:r>
      <w:r w:rsidRPr="00B83A69">
        <w:rPr>
          <w:rFonts w:eastAsia="Times New Roman" w:cs="Times New Roman"/>
          <w:szCs w:val="24"/>
        </w:rPr>
        <w:t xml:space="preserve"> στην οποία έχει περιπέσει η </w:t>
      </w:r>
      <w:r>
        <w:rPr>
          <w:rFonts w:eastAsia="Times New Roman" w:cs="Times New Roman"/>
          <w:szCs w:val="24"/>
        </w:rPr>
        <w:t>ε</w:t>
      </w:r>
      <w:r w:rsidRPr="00B83A69">
        <w:rPr>
          <w:rFonts w:eastAsia="Times New Roman" w:cs="Times New Roman"/>
          <w:szCs w:val="24"/>
        </w:rPr>
        <w:t>λληνική οικονομία</w:t>
      </w:r>
      <w:r>
        <w:rPr>
          <w:rFonts w:eastAsia="Times New Roman" w:cs="Times New Roman"/>
          <w:szCs w:val="24"/>
        </w:rPr>
        <w:t>, η ε</w:t>
      </w:r>
      <w:r w:rsidRPr="00B83A69">
        <w:rPr>
          <w:rFonts w:eastAsia="Times New Roman" w:cs="Times New Roman"/>
          <w:szCs w:val="24"/>
        </w:rPr>
        <w:t>λληνική κοινωνία</w:t>
      </w:r>
      <w:r>
        <w:rPr>
          <w:rFonts w:eastAsia="Times New Roman" w:cs="Times New Roman"/>
          <w:szCs w:val="24"/>
        </w:rPr>
        <w:t>, το ε</w:t>
      </w:r>
      <w:r w:rsidRPr="00B83A69">
        <w:rPr>
          <w:rFonts w:eastAsia="Times New Roman" w:cs="Times New Roman"/>
          <w:szCs w:val="24"/>
        </w:rPr>
        <w:t xml:space="preserve">λληνικό </w:t>
      </w:r>
      <w:r>
        <w:rPr>
          <w:rFonts w:eastAsia="Times New Roman" w:cs="Times New Roman"/>
          <w:szCs w:val="24"/>
        </w:rPr>
        <w:t>κ</w:t>
      </w:r>
      <w:r w:rsidRPr="00B83A69">
        <w:rPr>
          <w:rFonts w:eastAsia="Times New Roman" w:cs="Times New Roman"/>
          <w:szCs w:val="24"/>
        </w:rPr>
        <w:t>ράτος</w:t>
      </w:r>
      <w:r>
        <w:rPr>
          <w:rFonts w:eastAsia="Times New Roman" w:cs="Times New Roman"/>
          <w:szCs w:val="24"/>
        </w:rPr>
        <w:t>,</w:t>
      </w:r>
      <w:r w:rsidRPr="00B83A69">
        <w:rPr>
          <w:rFonts w:eastAsia="Times New Roman" w:cs="Times New Roman"/>
          <w:szCs w:val="24"/>
        </w:rPr>
        <w:t xml:space="preserve"> αρχί</w:t>
      </w:r>
      <w:r>
        <w:rPr>
          <w:rFonts w:eastAsia="Times New Roman" w:cs="Times New Roman"/>
          <w:szCs w:val="24"/>
        </w:rPr>
        <w:t>ζετε ν</w:t>
      </w:r>
      <w:r w:rsidRPr="00B83A69">
        <w:rPr>
          <w:rFonts w:eastAsia="Times New Roman" w:cs="Times New Roman"/>
          <w:szCs w:val="24"/>
        </w:rPr>
        <w:t>α αντιδράτε</w:t>
      </w:r>
      <w:r>
        <w:rPr>
          <w:rFonts w:eastAsia="Times New Roman" w:cs="Times New Roman"/>
          <w:szCs w:val="24"/>
        </w:rPr>
        <w:t>.</w:t>
      </w:r>
    </w:p>
    <w:p w14:paraId="25E0A87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w:t>
      </w:r>
      <w:r w:rsidRPr="00B83A69">
        <w:rPr>
          <w:rFonts w:eastAsia="Times New Roman" w:cs="Times New Roman"/>
          <w:szCs w:val="24"/>
        </w:rPr>
        <w:t>α συνεχίσω τον κατάλογο</w:t>
      </w:r>
      <w:r>
        <w:rPr>
          <w:rFonts w:eastAsia="Times New Roman" w:cs="Times New Roman"/>
          <w:szCs w:val="24"/>
        </w:rPr>
        <w:t>.</w:t>
      </w:r>
    </w:p>
    <w:p w14:paraId="25E0A87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Τέταρτον, «Κ</w:t>
      </w:r>
      <w:r w:rsidRPr="00B83A69">
        <w:rPr>
          <w:rFonts w:eastAsia="Times New Roman" w:cs="Times New Roman"/>
          <w:szCs w:val="24"/>
        </w:rPr>
        <w:t>ώδικ</w:t>
      </w:r>
      <w:r>
        <w:rPr>
          <w:rFonts w:eastAsia="Times New Roman" w:cs="Times New Roman"/>
          <w:szCs w:val="24"/>
        </w:rPr>
        <w:t>ας Ν</w:t>
      </w:r>
      <w:r w:rsidRPr="00B83A69">
        <w:rPr>
          <w:rFonts w:eastAsia="Times New Roman" w:cs="Times New Roman"/>
          <w:szCs w:val="24"/>
        </w:rPr>
        <w:t>ομοθετημάτων για το Ναυτικό Απομαχικό Ταμείο</w:t>
      </w:r>
      <w:r>
        <w:rPr>
          <w:rFonts w:eastAsia="Times New Roman" w:cs="Times New Roman"/>
          <w:szCs w:val="24"/>
        </w:rPr>
        <w:t>». Ο</w:t>
      </w:r>
      <w:r w:rsidRPr="00B83A69">
        <w:rPr>
          <w:rFonts w:eastAsia="Times New Roman" w:cs="Times New Roman"/>
          <w:szCs w:val="24"/>
        </w:rPr>
        <w:t xml:space="preserve">λοκληρώθηκε το </w:t>
      </w:r>
      <w:r w:rsidRPr="00B83A69">
        <w:rPr>
          <w:rFonts w:eastAsia="Times New Roman" w:cs="Times New Roman"/>
          <w:szCs w:val="24"/>
        </w:rPr>
        <w:t>2011</w:t>
      </w:r>
      <w:r>
        <w:rPr>
          <w:rFonts w:eastAsia="Times New Roman" w:cs="Times New Roman"/>
          <w:szCs w:val="24"/>
        </w:rPr>
        <w:t>. Δ</w:t>
      </w:r>
      <w:r w:rsidRPr="00B83A69">
        <w:rPr>
          <w:rFonts w:eastAsia="Times New Roman" w:cs="Times New Roman"/>
          <w:szCs w:val="24"/>
        </w:rPr>
        <w:t>εν προωθήθηκε ποτέ</w:t>
      </w:r>
      <w:r>
        <w:rPr>
          <w:rFonts w:eastAsia="Times New Roman" w:cs="Times New Roman"/>
          <w:szCs w:val="24"/>
        </w:rPr>
        <w:t>.</w:t>
      </w:r>
    </w:p>
    <w:p w14:paraId="25E0A87B" w14:textId="77777777" w:rsidR="00464F64" w:rsidRDefault="00160710">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«Σχέδιο Κώδικα Εργατικής Ν</w:t>
      </w:r>
      <w:r w:rsidRPr="00B83A69">
        <w:rPr>
          <w:rFonts w:eastAsia="Times New Roman" w:cs="Times New Roman"/>
          <w:szCs w:val="24"/>
        </w:rPr>
        <w:t>ομοθεσίας</w:t>
      </w:r>
      <w:r>
        <w:rPr>
          <w:rFonts w:eastAsia="Times New Roman" w:cs="Times New Roman"/>
          <w:szCs w:val="24"/>
        </w:rPr>
        <w:t xml:space="preserve">». Δεν ολοκληρώθηκε η </w:t>
      </w:r>
      <w:r w:rsidRPr="00B83A69">
        <w:rPr>
          <w:rFonts w:eastAsia="Times New Roman" w:cs="Times New Roman"/>
          <w:szCs w:val="24"/>
        </w:rPr>
        <w:t>κωδικοποίηση ποτέ</w:t>
      </w:r>
      <w:r>
        <w:rPr>
          <w:rFonts w:eastAsia="Times New Roman" w:cs="Times New Roman"/>
          <w:szCs w:val="24"/>
        </w:rPr>
        <w:t>.</w:t>
      </w:r>
    </w:p>
    <w:p w14:paraId="25E0A87C" w14:textId="77777777" w:rsidR="00464F64" w:rsidRDefault="00160710">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xml:space="preserve">, «Κώδικας κανονιστικών πράξεων </w:t>
      </w:r>
      <w:r w:rsidRPr="00B83A69">
        <w:rPr>
          <w:rFonts w:eastAsia="Times New Roman" w:cs="Times New Roman"/>
          <w:szCs w:val="24"/>
        </w:rPr>
        <w:t xml:space="preserve">για υγιεινή και ασφάλεια </w:t>
      </w:r>
      <w:r>
        <w:rPr>
          <w:rFonts w:eastAsia="Times New Roman" w:cs="Times New Roman"/>
          <w:szCs w:val="24"/>
        </w:rPr>
        <w:t xml:space="preserve">στους </w:t>
      </w:r>
      <w:r w:rsidRPr="00B83A69">
        <w:rPr>
          <w:rFonts w:eastAsia="Times New Roman" w:cs="Times New Roman"/>
          <w:szCs w:val="24"/>
        </w:rPr>
        <w:t>εργασιακούς χώρους</w:t>
      </w:r>
      <w:r>
        <w:rPr>
          <w:rFonts w:eastAsia="Times New Roman" w:cs="Times New Roman"/>
          <w:szCs w:val="24"/>
        </w:rPr>
        <w:t>». Δ</w:t>
      </w:r>
      <w:r w:rsidRPr="00B83A69">
        <w:rPr>
          <w:rFonts w:eastAsia="Times New Roman" w:cs="Times New Roman"/>
          <w:szCs w:val="24"/>
        </w:rPr>
        <w:t>εν ολοκληρώθηκε η κωδικοποίηση ποτέ</w:t>
      </w:r>
      <w:r>
        <w:rPr>
          <w:rFonts w:eastAsia="Times New Roman" w:cs="Times New Roman"/>
          <w:szCs w:val="24"/>
        </w:rPr>
        <w:t>.</w:t>
      </w:r>
    </w:p>
    <w:p w14:paraId="25E0A87D" w14:textId="77777777" w:rsidR="00464F64" w:rsidRDefault="00160710">
      <w:pPr>
        <w:spacing w:line="600" w:lineRule="auto"/>
        <w:ind w:firstLine="720"/>
        <w:contextualSpacing/>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«Κ</w:t>
      </w:r>
      <w:r w:rsidRPr="00B83A69">
        <w:rPr>
          <w:rFonts w:eastAsia="Times New Roman" w:cs="Times New Roman"/>
          <w:szCs w:val="24"/>
        </w:rPr>
        <w:t>ώδικας</w:t>
      </w:r>
      <w:r w:rsidRPr="00B83A69">
        <w:rPr>
          <w:rFonts w:eastAsia="Times New Roman" w:cs="Times New Roman"/>
          <w:szCs w:val="24"/>
        </w:rPr>
        <w:t xml:space="preserve"> για το Εθνικό Σύστημα Υγείας</w:t>
      </w:r>
      <w:r>
        <w:rPr>
          <w:rFonts w:eastAsia="Times New Roman" w:cs="Times New Roman"/>
          <w:szCs w:val="24"/>
        </w:rPr>
        <w:t>». Δ</w:t>
      </w:r>
      <w:r w:rsidRPr="00B83A69">
        <w:rPr>
          <w:rFonts w:eastAsia="Times New Roman" w:cs="Times New Roman"/>
          <w:szCs w:val="24"/>
        </w:rPr>
        <w:t>εν ολοκληρώθηκε η κωδικοποίηση ποτέ</w:t>
      </w:r>
      <w:r>
        <w:rPr>
          <w:rFonts w:eastAsia="Times New Roman" w:cs="Times New Roman"/>
          <w:szCs w:val="24"/>
        </w:rPr>
        <w:t>,</w:t>
      </w:r>
      <w:r w:rsidRPr="00B83A69">
        <w:rPr>
          <w:rFonts w:eastAsia="Times New Roman" w:cs="Times New Roman"/>
          <w:szCs w:val="24"/>
        </w:rPr>
        <w:t xml:space="preserve"> γιατί</w:t>
      </w:r>
      <w:r>
        <w:rPr>
          <w:rFonts w:eastAsia="Times New Roman" w:cs="Times New Roman"/>
          <w:szCs w:val="24"/>
        </w:rPr>
        <w:t xml:space="preserve">; Διότι </w:t>
      </w:r>
      <w:r w:rsidRPr="00B83A69">
        <w:rPr>
          <w:rFonts w:eastAsia="Times New Roman" w:cs="Times New Roman"/>
          <w:szCs w:val="24"/>
        </w:rPr>
        <w:t xml:space="preserve">η </w:t>
      </w:r>
      <w:r>
        <w:rPr>
          <w:rFonts w:eastAsia="Times New Roman" w:cs="Times New Roman"/>
          <w:szCs w:val="24"/>
        </w:rPr>
        <w:t>κυ</w:t>
      </w:r>
      <w:r w:rsidRPr="00B83A69">
        <w:rPr>
          <w:rFonts w:eastAsia="Times New Roman" w:cs="Times New Roman"/>
          <w:szCs w:val="24"/>
        </w:rPr>
        <w:t>βέρνηση του ΠΑΣΟΚ τότε</w:t>
      </w:r>
      <w:r>
        <w:rPr>
          <w:rFonts w:eastAsia="Times New Roman" w:cs="Times New Roman"/>
          <w:szCs w:val="24"/>
        </w:rPr>
        <w:t>, α</w:t>
      </w:r>
      <w:r w:rsidRPr="00B83A69">
        <w:rPr>
          <w:rFonts w:eastAsia="Times New Roman" w:cs="Times New Roman"/>
          <w:szCs w:val="24"/>
        </w:rPr>
        <w:t>λλά και της Νέας Δημοκρατίας αργότερα</w:t>
      </w:r>
      <w:r>
        <w:rPr>
          <w:rFonts w:eastAsia="Times New Roman" w:cs="Times New Roman"/>
          <w:szCs w:val="24"/>
        </w:rPr>
        <w:t>, δεν κατέβαλαν τι</w:t>
      </w:r>
      <w:r w:rsidRPr="00B83A69">
        <w:rPr>
          <w:rFonts w:eastAsia="Times New Roman" w:cs="Times New Roman"/>
          <w:szCs w:val="24"/>
        </w:rPr>
        <w:t>ς αποζημιώσεις στους δημοσίους υπαλλήλους</w:t>
      </w:r>
      <w:r>
        <w:rPr>
          <w:rFonts w:eastAsia="Times New Roman" w:cs="Times New Roman"/>
          <w:szCs w:val="24"/>
        </w:rPr>
        <w:t xml:space="preserve">, πράγμα το οποίο πήγαν να </w:t>
      </w:r>
      <w:r w:rsidRPr="00B83A69">
        <w:rPr>
          <w:rFonts w:eastAsia="Times New Roman" w:cs="Times New Roman"/>
          <w:szCs w:val="24"/>
        </w:rPr>
        <w:t xml:space="preserve">χρεώσουν πάλι σε </w:t>
      </w:r>
      <w:r>
        <w:rPr>
          <w:rFonts w:eastAsia="Times New Roman" w:cs="Times New Roman"/>
          <w:szCs w:val="24"/>
        </w:rPr>
        <w:t>μας.</w:t>
      </w:r>
      <w:r>
        <w:rPr>
          <w:rFonts w:eastAsia="Times New Roman" w:cs="Times New Roman"/>
          <w:szCs w:val="24"/>
        </w:rPr>
        <w:t xml:space="preserve"> Δ</w:t>
      </w:r>
      <w:r w:rsidRPr="00B83A69">
        <w:rPr>
          <w:rFonts w:eastAsia="Times New Roman" w:cs="Times New Roman"/>
          <w:szCs w:val="24"/>
        </w:rPr>
        <w:t>ηλαδή</w:t>
      </w:r>
      <w:r>
        <w:rPr>
          <w:rFonts w:eastAsia="Times New Roman" w:cs="Times New Roman"/>
          <w:szCs w:val="24"/>
        </w:rPr>
        <w:t>,</w:t>
      </w:r>
      <w:r w:rsidRPr="00B83A69">
        <w:rPr>
          <w:rFonts w:eastAsia="Times New Roman" w:cs="Times New Roman"/>
          <w:szCs w:val="24"/>
        </w:rPr>
        <w:t xml:space="preserve"> πράγματα για τα οποία σας ξαναλέω ότι θα έπρεπε να είμαστε λίγο πιο προσεκτικοί όταν ασκούμε κριτική</w:t>
      </w:r>
      <w:r>
        <w:rPr>
          <w:rFonts w:eastAsia="Times New Roman" w:cs="Times New Roman"/>
          <w:szCs w:val="24"/>
        </w:rPr>
        <w:t>,</w:t>
      </w:r>
      <w:r w:rsidRPr="00B83A69">
        <w:rPr>
          <w:rFonts w:eastAsia="Times New Roman" w:cs="Times New Roman"/>
          <w:szCs w:val="24"/>
        </w:rPr>
        <w:t xml:space="preserve"> διότι εκτιθέμεθα</w:t>
      </w:r>
      <w:r>
        <w:rPr>
          <w:rFonts w:eastAsia="Times New Roman" w:cs="Times New Roman"/>
          <w:szCs w:val="24"/>
        </w:rPr>
        <w:t>.</w:t>
      </w:r>
    </w:p>
    <w:p w14:paraId="25E0A87E" w14:textId="77777777" w:rsidR="00464F64" w:rsidRDefault="00160710">
      <w:pPr>
        <w:spacing w:line="600" w:lineRule="auto"/>
        <w:ind w:firstLine="720"/>
        <w:contextualSpacing/>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«Κ</w:t>
      </w:r>
      <w:r w:rsidRPr="00B83A69">
        <w:rPr>
          <w:rFonts w:eastAsia="Times New Roman" w:cs="Times New Roman"/>
          <w:szCs w:val="24"/>
        </w:rPr>
        <w:t xml:space="preserve">ώδικας </w:t>
      </w:r>
      <w:r>
        <w:rPr>
          <w:rFonts w:eastAsia="Times New Roman" w:cs="Times New Roman"/>
          <w:szCs w:val="24"/>
        </w:rPr>
        <w:t>νομοθεσίας για πρωτοβάθμια και δ</w:t>
      </w:r>
      <w:r w:rsidRPr="00B83A69">
        <w:rPr>
          <w:rFonts w:eastAsia="Times New Roman" w:cs="Times New Roman"/>
          <w:szCs w:val="24"/>
        </w:rPr>
        <w:t xml:space="preserve">ευτεροβάθμια </w:t>
      </w:r>
      <w:r>
        <w:rPr>
          <w:rFonts w:eastAsia="Times New Roman" w:cs="Times New Roman"/>
          <w:szCs w:val="24"/>
        </w:rPr>
        <w:t>ε</w:t>
      </w:r>
      <w:r w:rsidRPr="00B83A69">
        <w:rPr>
          <w:rFonts w:eastAsia="Times New Roman" w:cs="Times New Roman"/>
          <w:szCs w:val="24"/>
        </w:rPr>
        <w:t>κπαίδευση</w:t>
      </w:r>
      <w:r>
        <w:rPr>
          <w:rFonts w:eastAsia="Times New Roman" w:cs="Times New Roman"/>
          <w:szCs w:val="24"/>
        </w:rPr>
        <w:t>». Ο</w:t>
      </w:r>
      <w:r w:rsidRPr="00B83A69">
        <w:rPr>
          <w:rFonts w:eastAsia="Times New Roman" w:cs="Times New Roman"/>
          <w:szCs w:val="24"/>
        </w:rPr>
        <w:t>λοκληρώθηκε τον Ιούλιο του 2013</w:t>
      </w:r>
      <w:r>
        <w:rPr>
          <w:rFonts w:eastAsia="Times New Roman" w:cs="Times New Roman"/>
          <w:szCs w:val="24"/>
        </w:rPr>
        <w:t>. Δεν υποβλήθηκε ποτ</w:t>
      </w:r>
      <w:r>
        <w:rPr>
          <w:rFonts w:eastAsia="Times New Roman" w:cs="Times New Roman"/>
          <w:szCs w:val="24"/>
        </w:rPr>
        <w:t>έ στο Υ</w:t>
      </w:r>
      <w:r w:rsidRPr="00B83A69">
        <w:rPr>
          <w:rFonts w:eastAsia="Times New Roman" w:cs="Times New Roman"/>
          <w:szCs w:val="24"/>
        </w:rPr>
        <w:t>πουργείο</w:t>
      </w:r>
      <w:r>
        <w:rPr>
          <w:rFonts w:eastAsia="Times New Roman" w:cs="Times New Roman"/>
          <w:szCs w:val="24"/>
        </w:rPr>
        <w:t>. Τότε</w:t>
      </w:r>
      <w:r>
        <w:rPr>
          <w:rFonts w:eastAsia="Times New Roman" w:cs="Times New Roman"/>
          <w:szCs w:val="24"/>
        </w:rPr>
        <w:t>,</w:t>
      </w:r>
      <w:r>
        <w:rPr>
          <w:rFonts w:eastAsia="Times New Roman" w:cs="Times New Roman"/>
          <w:szCs w:val="24"/>
        </w:rPr>
        <w:t xml:space="preserve"> δεν ήταν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 xml:space="preserve"> </w:t>
      </w:r>
      <w:r w:rsidRPr="00B83A69">
        <w:rPr>
          <w:rFonts w:eastAsia="Times New Roman" w:cs="Times New Roman"/>
          <w:szCs w:val="24"/>
        </w:rPr>
        <w:t xml:space="preserve">στο </w:t>
      </w:r>
      <w:r>
        <w:rPr>
          <w:rFonts w:eastAsia="Times New Roman" w:cs="Times New Roman"/>
          <w:szCs w:val="24"/>
        </w:rPr>
        <w:t>Υ</w:t>
      </w:r>
      <w:r w:rsidRPr="00B83A69">
        <w:rPr>
          <w:rFonts w:eastAsia="Times New Roman" w:cs="Times New Roman"/>
          <w:szCs w:val="24"/>
        </w:rPr>
        <w:t>πουργείο</w:t>
      </w:r>
      <w:r>
        <w:rPr>
          <w:rFonts w:eastAsia="Times New Roman" w:cs="Times New Roman"/>
          <w:szCs w:val="24"/>
        </w:rPr>
        <w:t>,</w:t>
      </w:r>
      <w:r w:rsidRPr="00B83A69">
        <w:rPr>
          <w:rFonts w:eastAsia="Times New Roman" w:cs="Times New Roman"/>
          <w:szCs w:val="24"/>
        </w:rPr>
        <w:t xml:space="preserve"> τότε ήταν </w:t>
      </w:r>
      <w:r>
        <w:rPr>
          <w:rFonts w:eastAsia="Times New Roman" w:cs="Times New Roman"/>
          <w:szCs w:val="24"/>
        </w:rPr>
        <w:t>ν</w:t>
      </w:r>
      <w:r w:rsidRPr="00B83A69">
        <w:rPr>
          <w:rFonts w:eastAsia="Times New Roman" w:cs="Times New Roman"/>
          <w:szCs w:val="24"/>
        </w:rPr>
        <w:t xml:space="preserve">εοδημοκράτης </w:t>
      </w:r>
      <w:r>
        <w:rPr>
          <w:rFonts w:eastAsia="Times New Roman" w:cs="Times New Roman"/>
          <w:szCs w:val="24"/>
        </w:rPr>
        <w:t>στο</w:t>
      </w:r>
      <w:r w:rsidRPr="00B83A69">
        <w:rPr>
          <w:rFonts w:eastAsia="Times New Roman" w:cs="Times New Roman"/>
          <w:szCs w:val="24"/>
        </w:rPr>
        <w:t xml:space="preserve"> Υπουργείο Παιδείας</w:t>
      </w:r>
      <w:r>
        <w:rPr>
          <w:rFonts w:eastAsia="Times New Roman" w:cs="Times New Roman"/>
          <w:szCs w:val="24"/>
        </w:rPr>
        <w:t>.</w:t>
      </w:r>
    </w:p>
    <w:p w14:paraId="25E0A87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Τι</w:t>
      </w:r>
      <w:r w:rsidRPr="00B83A69">
        <w:rPr>
          <w:rFonts w:eastAsia="Times New Roman" w:cs="Times New Roman"/>
          <w:szCs w:val="24"/>
        </w:rPr>
        <w:t xml:space="preserve"> άλλο μας είπατε</w:t>
      </w:r>
      <w:r>
        <w:rPr>
          <w:rFonts w:eastAsia="Times New Roman" w:cs="Times New Roman"/>
          <w:szCs w:val="24"/>
        </w:rPr>
        <w:t>; Μας είπατε ό</w:t>
      </w:r>
      <w:r w:rsidRPr="00B83A69">
        <w:rPr>
          <w:rFonts w:eastAsia="Times New Roman" w:cs="Times New Roman"/>
          <w:szCs w:val="24"/>
        </w:rPr>
        <w:t>τι δεν χρειάζεται ο νόμος</w:t>
      </w:r>
      <w:r>
        <w:rPr>
          <w:rFonts w:eastAsia="Times New Roman" w:cs="Times New Roman"/>
          <w:szCs w:val="24"/>
        </w:rPr>
        <w:t>,</w:t>
      </w:r>
      <w:r w:rsidRPr="00B83A69">
        <w:rPr>
          <w:rFonts w:eastAsia="Times New Roman" w:cs="Times New Roman"/>
          <w:szCs w:val="24"/>
        </w:rPr>
        <w:t xml:space="preserve"> ότι προσπαθούμε να εμποδίσουμε το έργο</w:t>
      </w:r>
      <w:r>
        <w:rPr>
          <w:rFonts w:eastAsia="Times New Roman" w:cs="Times New Roman"/>
          <w:szCs w:val="24"/>
        </w:rPr>
        <w:t>,</w:t>
      </w:r>
      <w:r w:rsidRPr="00B83A69">
        <w:rPr>
          <w:rFonts w:eastAsia="Times New Roman" w:cs="Times New Roman"/>
          <w:szCs w:val="24"/>
        </w:rPr>
        <w:t xml:space="preserve"> λέει</w:t>
      </w:r>
      <w:r>
        <w:rPr>
          <w:rFonts w:eastAsia="Times New Roman" w:cs="Times New Roman"/>
          <w:szCs w:val="24"/>
        </w:rPr>
        <w:t>, της επόμενης κ</w:t>
      </w:r>
      <w:r w:rsidRPr="00B83A69">
        <w:rPr>
          <w:rFonts w:eastAsia="Times New Roman" w:cs="Times New Roman"/>
          <w:szCs w:val="24"/>
        </w:rPr>
        <w:t xml:space="preserve">υβέρνησης με την Κεντρική </w:t>
      </w:r>
      <w:r w:rsidRPr="00B83A69">
        <w:rPr>
          <w:rFonts w:eastAsia="Times New Roman" w:cs="Times New Roman"/>
          <w:szCs w:val="24"/>
        </w:rPr>
        <w:t>Επιτροπή Κωδικοποίησης</w:t>
      </w:r>
      <w:r>
        <w:rPr>
          <w:rFonts w:eastAsia="Times New Roman" w:cs="Times New Roman"/>
          <w:szCs w:val="24"/>
        </w:rPr>
        <w:t>. Δ</w:t>
      </w:r>
      <w:r w:rsidRPr="00B83A69">
        <w:rPr>
          <w:rFonts w:eastAsia="Times New Roman" w:cs="Times New Roman"/>
          <w:szCs w:val="24"/>
        </w:rPr>
        <w:t>ηλαδή</w:t>
      </w:r>
      <w:r>
        <w:rPr>
          <w:rFonts w:eastAsia="Times New Roman" w:cs="Times New Roman"/>
          <w:szCs w:val="24"/>
        </w:rPr>
        <w:t xml:space="preserve">, </w:t>
      </w:r>
      <w:r w:rsidRPr="00B83A69">
        <w:rPr>
          <w:rFonts w:eastAsia="Times New Roman" w:cs="Times New Roman"/>
          <w:szCs w:val="24"/>
        </w:rPr>
        <w:t>πέραν του γεγονότος ότι έχετε προεξοφλήσει τ</w:t>
      </w:r>
      <w:r>
        <w:rPr>
          <w:rFonts w:eastAsia="Times New Roman" w:cs="Times New Roman"/>
          <w:szCs w:val="24"/>
        </w:rPr>
        <w:t>ο</w:t>
      </w:r>
      <w:r w:rsidRPr="00B83A69">
        <w:rPr>
          <w:rFonts w:eastAsia="Times New Roman" w:cs="Times New Roman"/>
          <w:szCs w:val="24"/>
        </w:rPr>
        <w:t xml:space="preserve"> εκλογικό </w:t>
      </w:r>
      <w:r w:rsidRPr="00B83A69">
        <w:rPr>
          <w:rFonts w:eastAsia="Times New Roman" w:cs="Times New Roman"/>
          <w:szCs w:val="24"/>
        </w:rPr>
        <w:lastRenderedPageBreak/>
        <w:t>αποτέλεσμα και πάλι θα σας έρθει λίγο βαρύ</w:t>
      </w:r>
      <w:r>
        <w:rPr>
          <w:rFonts w:eastAsia="Times New Roman" w:cs="Times New Roman"/>
          <w:szCs w:val="24"/>
        </w:rPr>
        <w:t>,</w:t>
      </w:r>
      <w:r w:rsidRPr="00B83A69">
        <w:rPr>
          <w:rFonts w:eastAsia="Times New Roman" w:cs="Times New Roman"/>
          <w:szCs w:val="24"/>
        </w:rPr>
        <w:t xml:space="preserve"> αλλά εντάξει</w:t>
      </w:r>
      <w:r>
        <w:rPr>
          <w:rFonts w:eastAsia="Times New Roman" w:cs="Times New Roman"/>
          <w:szCs w:val="24"/>
        </w:rPr>
        <w:t>,</w:t>
      </w:r>
      <w:r w:rsidRPr="00B83A69">
        <w:rPr>
          <w:rFonts w:eastAsia="Times New Roman" w:cs="Times New Roman"/>
          <w:szCs w:val="24"/>
        </w:rPr>
        <w:t xml:space="preserve"> θα έχετε καιρό να το επεξεργαστείτε</w:t>
      </w:r>
      <w:r>
        <w:rPr>
          <w:rFonts w:eastAsia="Times New Roman" w:cs="Times New Roman"/>
          <w:szCs w:val="24"/>
        </w:rPr>
        <w:t xml:space="preserve"> σ</w:t>
      </w:r>
      <w:r w:rsidRPr="00B83A69">
        <w:rPr>
          <w:rFonts w:eastAsia="Times New Roman" w:cs="Times New Roman"/>
          <w:szCs w:val="24"/>
        </w:rPr>
        <w:t>τα τέσσερα επόμενα χρόνια</w:t>
      </w:r>
      <w:r>
        <w:rPr>
          <w:rFonts w:eastAsia="Times New Roman" w:cs="Times New Roman"/>
          <w:szCs w:val="24"/>
        </w:rPr>
        <w:t>,</w:t>
      </w:r>
      <w:r w:rsidRPr="00B83A69">
        <w:rPr>
          <w:rFonts w:eastAsia="Times New Roman" w:cs="Times New Roman"/>
          <w:szCs w:val="24"/>
        </w:rPr>
        <w:t xml:space="preserve"> που θα ε</w:t>
      </w:r>
      <w:r>
        <w:rPr>
          <w:rFonts w:eastAsia="Times New Roman" w:cs="Times New Roman"/>
          <w:szCs w:val="24"/>
        </w:rPr>
        <w:t>ξακολουθήσετε να βρίσκεστε στα έ</w:t>
      </w:r>
      <w:r w:rsidRPr="00B83A69">
        <w:rPr>
          <w:rFonts w:eastAsia="Times New Roman" w:cs="Times New Roman"/>
          <w:szCs w:val="24"/>
        </w:rPr>
        <w:t>δρανα τ</w:t>
      </w:r>
      <w:r w:rsidRPr="00B83A69">
        <w:rPr>
          <w:rFonts w:eastAsia="Times New Roman" w:cs="Times New Roman"/>
          <w:szCs w:val="24"/>
        </w:rPr>
        <w:t xml:space="preserve">ης </w:t>
      </w:r>
      <w:r>
        <w:rPr>
          <w:rFonts w:eastAsia="Times New Roman" w:cs="Times New Roman"/>
          <w:szCs w:val="24"/>
        </w:rPr>
        <w:t>Αξιωματικής Α</w:t>
      </w:r>
      <w:r w:rsidRPr="00B83A69">
        <w:rPr>
          <w:rFonts w:eastAsia="Times New Roman" w:cs="Times New Roman"/>
          <w:szCs w:val="24"/>
        </w:rPr>
        <w:t>ντιπολίτευσης</w:t>
      </w:r>
      <w:r>
        <w:rPr>
          <w:rFonts w:eastAsia="Times New Roman" w:cs="Times New Roman"/>
          <w:szCs w:val="24"/>
        </w:rPr>
        <w:t xml:space="preserve"> -το ελπίζω, δεν ξέρω,</w:t>
      </w:r>
      <w:r w:rsidRPr="00B83A69">
        <w:rPr>
          <w:rFonts w:eastAsia="Times New Roman" w:cs="Times New Roman"/>
          <w:szCs w:val="24"/>
        </w:rPr>
        <w:t xml:space="preserve"> ίσως να υπάρξει και άλλο κόμμα </w:t>
      </w:r>
      <w:r>
        <w:rPr>
          <w:rFonts w:eastAsia="Times New Roman" w:cs="Times New Roman"/>
          <w:szCs w:val="24"/>
        </w:rPr>
        <w:t>το οποίο θ</w:t>
      </w:r>
      <w:r w:rsidRPr="00B83A69">
        <w:rPr>
          <w:rFonts w:eastAsia="Times New Roman" w:cs="Times New Roman"/>
          <w:szCs w:val="24"/>
        </w:rPr>
        <w:t>α σας αντικαταστήσε</w:t>
      </w:r>
      <w:r>
        <w:rPr>
          <w:rFonts w:eastAsia="Times New Roman" w:cs="Times New Roman"/>
          <w:szCs w:val="24"/>
        </w:rPr>
        <w:t xml:space="preserve">ι, δεν </w:t>
      </w:r>
      <w:r w:rsidRPr="00B83A69">
        <w:rPr>
          <w:rFonts w:eastAsia="Times New Roman" w:cs="Times New Roman"/>
          <w:szCs w:val="24"/>
        </w:rPr>
        <w:t>φαίνεται κάτι τέτοιο αυτή τη στιγμή</w:t>
      </w:r>
      <w:r>
        <w:rPr>
          <w:rFonts w:eastAsia="Times New Roman" w:cs="Times New Roman"/>
          <w:szCs w:val="24"/>
        </w:rPr>
        <w:t>-</w:t>
      </w:r>
      <w:r w:rsidRPr="00B83A69">
        <w:rPr>
          <w:rFonts w:eastAsia="Times New Roman" w:cs="Times New Roman"/>
          <w:szCs w:val="24"/>
        </w:rPr>
        <w:t xml:space="preserve"> </w:t>
      </w:r>
      <w:r>
        <w:rPr>
          <w:rFonts w:eastAsia="Times New Roman" w:cs="Times New Roman"/>
          <w:szCs w:val="24"/>
        </w:rPr>
        <w:t xml:space="preserve">μας είπατε </w:t>
      </w:r>
      <w:r w:rsidRPr="00B83A69">
        <w:rPr>
          <w:rFonts w:eastAsia="Times New Roman" w:cs="Times New Roman"/>
          <w:szCs w:val="24"/>
        </w:rPr>
        <w:t xml:space="preserve">ότι δήθεν έχει ευθύνη η </w:t>
      </w:r>
      <w:r>
        <w:rPr>
          <w:rFonts w:eastAsia="Times New Roman" w:cs="Times New Roman"/>
          <w:szCs w:val="24"/>
        </w:rPr>
        <w:t>Κ</w:t>
      </w:r>
      <w:r w:rsidRPr="00B83A69">
        <w:rPr>
          <w:rFonts w:eastAsia="Times New Roman" w:cs="Times New Roman"/>
          <w:szCs w:val="24"/>
        </w:rPr>
        <w:t>υβέρνηση για το γεγονός ότι δεν λειτουργούσε η Κεντρική Επιτροπή</w:t>
      </w:r>
      <w:r w:rsidRPr="00B83A69">
        <w:rPr>
          <w:rFonts w:eastAsia="Times New Roman" w:cs="Times New Roman"/>
          <w:szCs w:val="24"/>
        </w:rPr>
        <w:t xml:space="preserve"> Κωδικοποίηση</w:t>
      </w:r>
      <w:r>
        <w:rPr>
          <w:rFonts w:eastAsia="Times New Roman" w:cs="Times New Roman"/>
          <w:szCs w:val="24"/>
        </w:rPr>
        <w:t>ς και</w:t>
      </w:r>
      <w:r w:rsidRPr="00B83A69">
        <w:rPr>
          <w:rFonts w:eastAsia="Times New Roman" w:cs="Times New Roman"/>
          <w:szCs w:val="24"/>
        </w:rPr>
        <w:t xml:space="preserve"> επίσης ότι προσπαθούμε</w:t>
      </w:r>
      <w:r>
        <w:rPr>
          <w:rFonts w:eastAsia="Times New Roman" w:cs="Times New Roman"/>
          <w:szCs w:val="24"/>
        </w:rPr>
        <w:t>,</w:t>
      </w:r>
      <w:r w:rsidRPr="00B83A69">
        <w:rPr>
          <w:rFonts w:eastAsia="Times New Roman" w:cs="Times New Roman"/>
          <w:szCs w:val="24"/>
        </w:rPr>
        <w:t xml:space="preserve"> λέει</w:t>
      </w:r>
      <w:r>
        <w:rPr>
          <w:rFonts w:eastAsia="Times New Roman" w:cs="Times New Roman"/>
          <w:szCs w:val="24"/>
        </w:rPr>
        <w:t>,</w:t>
      </w:r>
      <w:r w:rsidRPr="00B83A69">
        <w:rPr>
          <w:rFonts w:eastAsia="Times New Roman" w:cs="Times New Roman"/>
          <w:szCs w:val="24"/>
        </w:rPr>
        <w:t xml:space="preserve"> να εμποδί</w:t>
      </w:r>
      <w:r>
        <w:rPr>
          <w:rFonts w:eastAsia="Times New Roman" w:cs="Times New Roman"/>
          <w:szCs w:val="24"/>
        </w:rPr>
        <w:t>σουμε το έργο της επόμενης κ</w:t>
      </w:r>
      <w:r w:rsidRPr="00B83A69">
        <w:rPr>
          <w:rFonts w:eastAsia="Times New Roman" w:cs="Times New Roman"/>
          <w:szCs w:val="24"/>
        </w:rPr>
        <w:t>υβέρνησης</w:t>
      </w:r>
      <w:r>
        <w:rPr>
          <w:rFonts w:eastAsia="Times New Roman" w:cs="Times New Roman"/>
          <w:szCs w:val="24"/>
        </w:rPr>
        <w:t xml:space="preserve">. </w:t>
      </w:r>
    </w:p>
    <w:p w14:paraId="25E0A88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Ν</w:t>
      </w:r>
      <w:r w:rsidRPr="00B83A69">
        <w:rPr>
          <w:rFonts w:eastAsia="Times New Roman" w:cs="Times New Roman"/>
          <w:szCs w:val="24"/>
        </w:rPr>
        <w:t>α σας πω</w:t>
      </w:r>
      <w:r>
        <w:rPr>
          <w:rFonts w:eastAsia="Times New Roman" w:cs="Times New Roman"/>
          <w:szCs w:val="24"/>
        </w:rPr>
        <w:t>, λοιπόν,</w:t>
      </w:r>
      <w:r w:rsidRPr="00B83A69">
        <w:rPr>
          <w:rFonts w:eastAsia="Times New Roman" w:cs="Times New Roman"/>
          <w:szCs w:val="24"/>
        </w:rPr>
        <w:t xml:space="preserve"> τώρα από πο</w:t>
      </w:r>
      <w:r>
        <w:rPr>
          <w:rFonts w:eastAsia="Times New Roman" w:cs="Times New Roman"/>
          <w:szCs w:val="24"/>
        </w:rPr>
        <w:t>ύ</w:t>
      </w:r>
      <w:r w:rsidRPr="00B83A69">
        <w:rPr>
          <w:rFonts w:eastAsia="Times New Roman" w:cs="Times New Roman"/>
          <w:szCs w:val="24"/>
        </w:rPr>
        <w:t xml:space="preserve"> έχει έρθει αυτή η νομοθετική πρωτοβουλία και ποιοι είναι </w:t>
      </w:r>
      <w:r>
        <w:rPr>
          <w:rFonts w:eastAsia="Times New Roman" w:cs="Times New Roman"/>
          <w:szCs w:val="24"/>
        </w:rPr>
        <w:t>υπεύθυνοι γι</w:t>
      </w:r>
      <w:r>
        <w:rPr>
          <w:rFonts w:eastAsia="Times New Roman" w:cs="Times New Roman"/>
          <w:szCs w:val="24"/>
        </w:rPr>
        <w:t>’</w:t>
      </w:r>
      <w:r>
        <w:rPr>
          <w:rFonts w:eastAsia="Times New Roman" w:cs="Times New Roman"/>
          <w:szCs w:val="24"/>
        </w:rPr>
        <w:t xml:space="preserve"> αυτήν τη «συνωμοσία» α</w:t>
      </w:r>
      <w:r w:rsidRPr="00B83A69">
        <w:rPr>
          <w:rFonts w:eastAsia="Times New Roman" w:cs="Times New Roman"/>
          <w:szCs w:val="24"/>
        </w:rPr>
        <w:t>πέναντι στη Νέα Δημοκρατία</w:t>
      </w:r>
      <w:r>
        <w:rPr>
          <w:rFonts w:eastAsia="Times New Roman" w:cs="Times New Roman"/>
          <w:szCs w:val="24"/>
        </w:rPr>
        <w:t>,</w:t>
      </w:r>
      <w:r w:rsidRPr="00B83A69">
        <w:rPr>
          <w:rFonts w:eastAsia="Times New Roman" w:cs="Times New Roman"/>
          <w:szCs w:val="24"/>
        </w:rPr>
        <w:t xml:space="preserve"> η οπο</w:t>
      </w:r>
      <w:r w:rsidRPr="00B83A69">
        <w:rPr>
          <w:rFonts w:eastAsia="Times New Roman" w:cs="Times New Roman"/>
          <w:szCs w:val="24"/>
        </w:rPr>
        <w:t xml:space="preserve">ία υποτίθεται </w:t>
      </w:r>
      <w:r>
        <w:rPr>
          <w:rFonts w:eastAsia="Times New Roman" w:cs="Times New Roman"/>
          <w:szCs w:val="24"/>
        </w:rPr>
        <w:t xml:space="preserve">ότι </w:t>
      </w:r>
      <w:r w:rsidRPr="00B83A69">
        <w:rPr>
          <w:rFonts w:eastAsia="Times New Roman" w:cs="Times New Roman"/>
          <w:szCs w:val="24"/>
        </w:rPr>
        <w:t xml:space="preserve">θα είναι και η επόμενη </w:t>
      </w:r>
      <w:r>
        <w:rPr>
          <w:rFonts w:eastAsia="Times New Roman" w:cs="Times New Roman"/>
          <w:szCs w:val="24"/>
        </w:rPr>
        <w:t>κ</w:t>
      </w:r>
      <w:r w:rsidRPr="00B83A69">
        <w:rPr>
          <w:rFonts w:eastAsia="Times New Roman" w:cs="Times New Roman"/>
          <w:szCs w:val="24"/>
        </w:rPr>
        <w:t>υβέρνηση της χώρας</w:t>
      </w:r>
      <w:r>
        <w:rPr>
          <w:rFonts w:eastAsia="Times New Roman" w:cs="Times New Roman"/>
          <w:szCs w:val="24"/>
        </w:rPr>
        <w:t xml:space="preserve">: Είναι </w:t>
      </w:r>
      <w:r w:rsidRPr="00B83A69">
        <w:rPr>
          <w:rFonts w:eastAsia="Times New Roman" w:cs="Times New Roman"/>
          <w:szCs w:val="24"/>
        </w:rPr>
        <w:t xml:space="preserve">ένας </w:t>
      </w:r>
      <w:proofErr w:type="spellStart"/>
      <w:r>
        <w:rPr>
          <w:rFonts w:eastAsia="Times New Roman" w:cs="Times New Roman"/>
          <w:szCs w:val="24"/>
        </w:rPr>
        <w:t>Αντ</w:t>
      </w:r>
      <w:r w:rsidRPr="00B83A69">
        <w:rPr>
          <w:rFonts w:eastAsia="Times New Roman" w:cs="Times New Roman"/>
          <w:szCs w:val="24"/>
        </w:rPr>
        <w:t>επίτροπος</w:t>
      </w:r>
      <w:proofErr w:type="spellEnd"/>
      <w:r w:rsidRPr="00B83A69">
        <w:rPr>
          <w:rFonts w:eastAsia="Times New Roman" w:cs="Times New Roman"/>
          <w:szCs w:val="24"/>
        </w:rPr>
        <w:t xml:space="preserve"> της Επικρατείας </w:t>
      </w:r>
      <w:r>
        <w:rPr>
          <w:rFonts w:eastAsia="Times New Roman" w:cs="Times New Roman"/>
          <w:szCs w:val="24"/>
        </w:rPr>
        <w:t>τ</w:t>
      </w:r>
      <w:r w:rsidRPr="00B83A69">
        <w:rPr>
          <w:rFonts w:eastAsia="Times New Roman" w:cs="Times New Roman"/>
          <w:szCs w:val="24"/>
        </w:rPr>
        <w:t xml:space="preserve">ων </w:t>
      </w:r>
      <w:r>
        <w:rPr>
          <w:rFonts w:eastAsia="Times New Roman" w:cs="Times New Roman"/>
          <w:szCs w:val="24"/>
        </w:rPr>
        <w:t>τακτικών διοικητικών δ</w:t>
      </w:r>
      <w:r w:rsidRPr="00B83A69">
        <w:rPr>
          <w:rFonts w:eastAsia="Times New Roman" w:cs="Times New Roman"/>
          <w:szCs w:val="24"/>
        </w:rPr>
        <w:t xml:space="preserve">ικαστηρίων και καθηγητής </w:t>
      </w:r>
      <w:r>
        <w:rPr>
          <w:rFonts w:eastAsia="Times New Roman" w:cs="Times New Roman"/>
          <w:szCs w:val="24"/>
        </w:rPr>
        <w:t xml:space="preserve">της </w:t>
      </w:r>
      <w:r w:rsidRPr="00B83A69">
        <w:rPr>
          <w:rFonts w:eastAsia="Times New Roman" w:cs="Times New Roman"/>
          <w:szCs w:val="24"/>
        </w:rPr>
        <w:t xml:space="preserve">Νομικής </w:t>
      </w:r>
      <w:r>
        <w:rPr>
          <w:rFonts w:eastAsia="Times New Roman" w:cs="Times New Roman"/>
          <w:szCs w:val="24"/>
        </w:rPr>
        <w:t>Σ</w:t>
      </w:r>
      <w:r w:rsidRPr="00B83A69">
        <w:rPr>
          <w:rFonts w:eastAsia="Times New Roman" w:cs="Times New Roman"/>
          <w:szCs w:val="24"/>
        </w:rPr>
        <w:t>χολής του Αριστοτελείου Πανεπιστημίου της Θεσσαλονίκης</w:t>
      </w:r>
      <w:r>
        <w:rPr>
          <w:rFonts w:eastAsia="Times New Roman" w:cs="Times New Roman"/>
          <w:szCs w:val="24"/>
        </w:rPr>
        <w:t>,</w:t>
      </w:r>
      <w:r w:rsidRPr="00B83A69">
        <w:rPr>
          <w:rFonts w:eastAsia="Times New Roman" w:cs="Times New Roman"/>
          <w:szCs w:val="24"/>
        </w:rPr>
        <w:t xml:space="preserve"> ένας καθηγη</w:t>
      </w:r>
      <w:r>
        <w:rPr>
          <w:rFonts w:eastAsia="Times New Roman" w:cs="Times New Roman"/>
          <w:szCs w:val="24"/>
        </w:rPr>
        <w:t xml:space="preserve">τής της Νομικής Σχολής </w:t>
      </w:r>
      <w:r>
        <w:rPr>
          <w:rFonts w:eastAsia="Times New Roman" w:cs="Times New Roman"/>
          <w:szCs w:val="24"/>
        </w:rPr>
        <w:t>του Εθνικού και Κ</w:t>
      </w:r>
      <w:r w:rsidRPr="00B83A69">
        <w:rPr>
          <w:rFonts w:eastAsia="Times New Roman" w:cs="Times New Roman"/>
          <w:szCs w:val="24"/>
        </w:rPr>
        <w:t>αποδιστριακού Πανεπιστημίου Αθηνών</w:t>
      </w:r>
      <w:r>
        <w:rPr>
          <w:rFonts w:eastAsia="Times New Roman" w:cs="Times New Roman"/>
          <w:szCs w:val="24"/>
        </w:rPr>
        <w:t>,</w:t>
      </w:r>
      <w:r w:rsidRPr="00B83A69">
        <w:rPr>
          <w:rFonts w:eastAsia="Times New Roman" w:cs="Times New Roman"/>
          <w:szCs w:val="24"/>
        </w:rPr>
        <w:t xml:space="preserve"> μία Σύμβουλος της </w:t>
      </w:r>
      <w:r>
        <w:rPr>
          <w:rFonts w:eastAsia="Times New Roman" w:cs="Times New Roman"/>
          <w:szCs w:val="24"/>
        </w:rPr>
        <w:t>Ε</w:t>
      </w:r>
      <w:r w:rsidRPr="00B83A69">
        <w:rPr>
          <w:rFonts w:eastAsia="Times New Roman" w:cs="Times New Roman"/>
          <w:szCs w:val="24"/>
        </w:rPr>
        <w:t>πικρατείας</w:t>
      </w:r>
      <w:r>
        <w:rPr>
          <w:rFonts w:eastAsia="Times New Roman" w:cs="Times New Roman"/>
          <w:szCs w:val="24"/>
        </w:rPr>
        <w:t>, δύο Π</w:t>
      </w:r>
      <w:r w:rsidRPr="00B83A69">
        <w:rPr>
          <w:rFonts w:eastAsia="Times New Roman" w:cs="Times New Roman"/>
          <w:szCs w:val="24"/>
        </w:rPr>
        <w:t>άρεδροι του Ελεγκτι</w:t>
      </w:r>
      <w:r w:rsidRPr="00B83A69">
        <w:rPr>
          <w:rFonts w:eastAsia="Times New Roman" w:cs="Times New Roman"/>
          <w:szCs w:val="24"/>
        </w:rPr>
        <w:lastRenderedPageBreak/>
        <w:t>κού Συνεδρίου</w:t>
      </w:r>
      <w:r>
        <w:rPr>
          <w:rFonts w:eastAsia="Times New Roman" w:cs="Times New Roman"/>
          <w:szCs w:val="24"/>
        </w:rPr>
        <w:t>,</w:t>
      </w:r>
      <w:r w:rsidRPr="00B83A69">
        <w:rPr>
          <w:rFonts w:eastAsia="Times New Roman" w:cs="Times New Roman"/>
          <w:szCs w:val="24"/>
        </w:rPr>
        <w:t xml:space="preserve"> ένας </w:t>
      </w:r>
      <w:r>
        <w:rPr>
          <w:rFonts w:eastAsia="Times New Roman" w:cs="Times New Roman"/>
          <w:szCs w:val="24"/>
        </w:rPr>
        <w:t>Π</w:t>
      </w:r>
      <w:r w:rsidRPr="00B83A69">
        <w:rPr>
          <w:rFonts w:eastAsia="Times New Roman" w:cs="Times New Roman"/>
          <w:szCs w:val="24"/>
        </w:rPr>
        <w:t>άρεδρος του Συμβουλίου της Επικρατείας</w:t>
      </w:r>
      <w:r>
        <w:rPr>
          <w:rFonts w:eastAsia="Times New Roman" w:cs="Times New Roman"/>
          <w:szCs w:val="24"/>
        </w:rPr>
        <w:t>, δύο Ε</w:t>
      </w:r>
      <w:r w:rsidRPr="00B83A69">
        <w:rPr>
          <w:rFonts w:eastAsia="Times New Roman" w:cs="Times New Roman"/>
          <w:szCs w:val="24"/>
        </w:rPr>
        <w:t>φέτ</w:t>
      </w:r>
      <w:r>
        <w:rPr>
          <w:rFonts w:eastAsia="Times New Roman" w:cs="Times New Roman"/>
          <w:szCs w:val="24"/>
        </w:rPr>
        <w:t>ε</w:t>
      </w:r>
      <w:r w:rsidRPr="00B83A69">
        <w:rPr>
          <w:rFonts w:eastAsia="Times New Roman" w:cs="Times New Roman"/>
          <w:szCs w:val="24"/>
        </w:rPr>
        <w:t xml:space="preserve">ς </w:t>
      </w:r>
      <w:r>
        <w:rPr>
          <w:rFonts w:eastAsia="Times New Roman" w:cs="Times New Roman"/>
          <w:szCs w:val="24"/>
        </w:rPr>
        <w:t>Δ</w:t>
      </w:r>
      <w:r w:rsidRPr="00B83A69">
        <w:rPr>
          <w:rFonts w:eastAsia="Times New Roman" w:cs="Times New Roman"/>
          <w:szCs w:val="24"/>
        </w:rPr>
        <w:t xml:space="preserve">ιοικητικών </w:t>
      </w:r>
      <w:r>
        <w:rPr>
          <w:rFonts w:eastAsia="Times New Roman" w:cs="Times New Roman"/>
          <w:szCs w:val="24"/>
        </w:rPr>
        <w:t>Δ</w:t>
      </w:r>
      <w:r w:rsidRPr="00B83A69">
        <w:rPr>
          <w:rFonts w:eastAsia="Times New Roman" w:cs="Times New Roman"/>
          <w:szCs w:val="24"/>
        </w:rPr>
        <w:t>ικαστηρίων</w:t>
      </w:r>
      <w:r>
        <w:rPr>
          <w:rFonts w:eastAsia="Times New Roman" w:cs="Times New Roman"/>
          <w:szCs w:val="24"/>
        </w:rPr>
        <w:t>,</w:t>
      </w:r>
      <w:r w:rsidRPr="00B83A69">
        <w:rPr>
          <w:rFonts w:eastAsia="Times New Roman" w:cs="Times New Roman"/>
          <w:szCs w:val="24"/>
        </w:rPr>
        <w:t xml:space="preserve"> ένας </w:t>
      </w:r>
      <w:r>
        <w:rPr>
          <w:rFonts w:eastAsia="Times New Roman" w:cs="Times New Roman"/>
          <w:szCs w:val="24"/>
        </w:rPr>
        <w:t>Πάρεδρος του Νομικού Σ</w:t>
      </w:r>
      <w:r w:rsidRPr="00B83A69">
        <w:rPr>
          <w:rFonts w:eastAsia="Times New Roman" w:cs="Times New Roman"/>
          <w:szCs w:val="24"/>
        </w:rPr>
        <w:t>υμβουλίου του Κράτους</w:t>
      </w:r>
      <w:r>
        <w:rPr>
          <w:rFonts w:eastAsia="Times New Roman" w:cs="Times New Roman"/>
          <w:szCs w:val="24"/>
        </w:rPr>
        <w:t>,</w:t>
      </w:r>
      <w:r w:rsidRPr="00B83A69">
        <w:rPr>
          <w:rFonts w:eastAsia="Times New Roman" w:cs="Times New Roman"/>
          <w:szCs w:val="24"/>
        </w:rPr>
        <w:t xml:space="preserve"> ένας καθηγητής του Τμήματος Πολιτικής Επιστήμης</w:t>
      </w:r>
      <w:r>
        <w:rPr>
          <w:rFonts w:eastAsia="Times New Roman" w:cs="Times New Roman"/>
          <w:szCs w:val="24"/>
        </w:rPr>
        <w:t xml:space="preserve"> κ</w:t>
      </w:r>
      <w:r w:rsidRPr="00B83A69">
        <w:rPr>
          <w:rFonts w:eastAsia="Times New Roman" w:cs="Times New Roman"/>
          <w:szCs w:val="24"/>
        </w:rPr>
        <w:t xml:space="preserve">αι Δημόσιας Διοίκησης </w:t>
      </w:r>
      <w:r>
        <w:rPr>
          <w:rFonts w:eastAsia="Times New Roman" w:cs="Times New Roman"/>
          <w:szCs w:val="24"/>
        </w:rPr>
        <w:t xml:space="preserve">του </w:t>
      </w:r>
      <w:r w:rsidRPr="00B83A69">
        <w:rPr>
          <w:rFonts w:eastAsia="Times New Roman" w:cs="Times New Roman"/>
          <w:szCs w:val="24"/>
        </w:rPr>
        <w:t>Εθνικού</w:t>
      </w:r>
      <w:r>
        <w:rPr>
          <w:rFonts w:eastAsia="Times New Roman" w:cs="Times New Roman"/>
          <w:szCs w:val="24"/>
        </w:rPr>
        <w:t xml:space="preserve"> κ</w:t>
      </w:r>
      <w:r w:rsidRPr="00B83A69">
        <w:rPr>
          <w:rFonts w:eastAsia="Times New Roman" w:cs="Times New Roman"/>
          <w:szCs w:val="24"/>
        </w:rPr>
        <w:t>αι Καποδιστριακού Πανεπιστημίου Αθηνών</w:t>
      </w:r>
      <w:r>
        <w:rPr>
          <w:rFonts w:eastAsia="Times New Roman" w:cs="Times New Roman"/>
          <w:szCs w:val="24"/>
        </w:rPr>
        <w:t>,</w:t>
      </w:r>
      <w:r w:rsidRPr="00B83A69">
        <w:rPr>
          <w:rFonts w:eastAsia="Times New Roman" w:cs="Times New Roman"/>
          <w:szCs w:val="24"/>
        </w:rPr>
        <w:t xml:space="preserve"> ένας </w:t>
      </w:r>
      <w:r>
        <w:rPr>
          <w:rFonts w:eastAsia="Times New Roman" w:cs="Times New Roman"/>
          <w:szCs w:val="24"/>
        </w:rPr>
        <w:t>Α</w:t>
      </w:r>
      <w:r w:rsidRPr="00B83A69">
        <w:rPr>
          <w:rFonts w:eastAsia="Times New Roman" w:cs="Times New Roman"/>
          <w:szCs w:val="24"/>
        </w:rPr>
        <w:t>ναπληρωτής κ</w:t>
      </w:r>
      <w:r>
        <w:rPr>
          <w:rFonts w:eastAsia="Times New Roman" w:cs="Times New Roman"/>
          <w:szCs w:val="24"/>
        </w:rPr>
        <w:t xml:space="preserve">αθηγητής της Νομικής Σχολής του Εθνικού </w:t>
      </w:r>
      <w:r w:rsidRPr="00B83A69">
        <w:rPr>
          <w:rFonts w:eastAsia="Times New Roman" w:cs="Times New Roman"/>
          <w:szCs w:val="24"/>
        </w:rPr>
        <w:t xml:space="preserve">και </w:t>
      </w:r>
      <w:r>
        <w:rPr>
          <w:rFonts w:eastAsia="Times New Roman" w:cs="Times New Roman"/>
          <w:szCs w:val="24"/>
        </w:rPr>
        <w:t>Κ</w:t>
      </w:r>
      <w:r w:rsidRPr="00B83A69">
        <w:rPr>
          <w:rFonts w:eastAsia="Times New Roman" w:cs="Times New Roman"/>
          <w:szCs w:val="24"/>
        </w:rPr>
        <w:t>αποδιστριακού Πανεπιστημίου Αθηνών και δύο δικηγόροι</w:t>
      </w:r>
      <w:r>
        <w:rPr>
          <w:rFonts w:eastAsia="Times New Roman" w:cs="Times New Roman"/>
          <w:szCs w:val="24"/>
        </w:rPr>
        <w:t xml:space="preserve">. </w:t>
      </w:r>
      <w:r w:rsidRPr="00B83A69">
        <w:rPr>
          <w:rFonts w:eastAsia="Times New Roman" w:cs="Times New Roman"/>
          <w:szCs w:val="24"/>
        </w:rPr>
        <w:t>Αυτ</w:t>
      </w:r>
      <w:r>
        <w:rPr>
          <w:rFonts w:eastAsia="Times New Roman" w:cs="Times New Roman"/>
          <w:szCs w:val="24"/>
        </w:rPr>
        <w:t xml:space="preserve">ή </w:t>
      </w:r>
      <w:r w:rsidRPr="00B83A69">
        <w:rPr>
          <w:rFonts w:eastAsia="Times New Roman" w:cs="Times New Roman"/>
          <w:szCs w:val="24"/>
        </w:rPr>
        <w:t>είναι η ο</w:t>
      </w:r>
      <w:r w:rsidRPr="00B83A69">
        <w:rPr>
          <w:rFonts w:eastAsia="Times New Roman" w:cs="Times New Roman"/>
          <w:szCs w:val="24"/>
        </w:rPr>
        <w:t>μάδα</w:t>
      </w:r>
      <w:r>
        <w:rPr>
          <w:rFonts w:eastAsia="Times New Roman" w:cs="Times New Roman"/>
          <w:szCs w:val="24"/>
        </w:rPr>
        <w:t>,</w:t>
      </w:r>
      <w:r w:rsidRPr="00B83A69">
        <w:rPr>
          <w:rFonts w:eastAsia="Times New Roman" w:cs="Times New Roman"/>
          <w:szCs w:val="24"/>
        </w:rPr>
        <w:t xml:space="preserve"> η οποία </w:t>
      </w:r>
      <w:r>
        <w:rPr>
          <w:rFonts w:eastAsia="Times New Roman" w:cs="Times New Roman"/>
          <w:szCs w:val="24"/>
        </w:rPr>
        <w:t>«απερ</w:t>
      </w:r>
      <w:r w:rsidRPr="00B83A69">
        <w:rPr>
          <w:rFonts w:eastAsia="Times New Roman" w:cs="Times New Roman"/>
          <w:szCs w:val="24"/>
        </w:rPr>
        <w:t>γάζεται</w:t>
      </w:r>
      <w:r>
        <w:rPr>
          <w:rFonts w:eastAsia="Times New Roman" w:cs="Times New Roman"/>
          <w:szCs w:val="24"/>
        </w:rPr>
        <w:t>»</w:t>
      </w:r>
      <w:r w:rsidRPr="00B83A69">
        <w:rPr>
          <w:rFonts w:eastAsia="Times New Roman" w:cs="Times New Roman"/>
          <w:szCs w:val="24"/>
        </w:rPr>
        <w:t xml:space="preserve"> αυτό το συνωμοτικό σχέδιο για να εμποδί</w:t>
      </w:r>
      <w:r>
        <w:rPr>
          <w:rFonts w:eastAsia="Times New Roman" w:cs="Times New Roman"/>
          <w:szCs w:val="24"/>
        </w:rPr>
        <w:t>σει τη λειτουργία της επόμενης κ</w:t>
      </w:r>
      <w:r w:rsidRPr="00B83A69">
        <w:rPr>
          <w:rFonts w:eastAsia="Times New Roman" w:cs="Times New Roman"/>
          <w:szCs w:val="24"/>
        </w:rPr>
        <w:t>υβέρνησης</w:t>
      </w:r>
      <w:r>
        <w:rPr>
          <w:rFonts w:eastAsia="Times New Roman" w:cs="Times New Roman"/>
          <w:szCs w:val="24"/>
        </w:rPr>
        <w:t>,</w:t>
      </w:r>
      <w:r w:rsidRPr="00B83A69">
        <w:rPr>
          <w:rFonts w:eastAsia="Times New Roman" w:cs="Times New Roman"/>
          <w:szCs w:val="24"/>
        </w:rPr>
        <w:t xml:space="preserve"> δηλαδή </w:t>
      </w:r>
      <w:r>
        <w:rPr>
          <w:rFonts w:eastAsia="Times New Roman" w:cs="Times New Roman"/>
          <w:szCs w:val="24"/>
        </w:rPr>
        <w:t>η Κεντρική Επιτροπή Κ</w:t>
      </w:r>
      <w:r w:rsidRPr="00B83A69">
        <w:rPr>
          <w:rFonts w:eastAsia="Times New Roman" w:cs="Times New Roman"/>
          <w:szCs w:val="24"/>
        </w:rPr>
        <w:t>ωδικοποίησης</w:t>
      </w:r>
      <w:r>
        <w:rPr>
          <w:rFonts w:eastAsia="Times New Roman" w:cs="Times New Roman"/>
          <w:szCs w:val="24"/>
        </w:rPr>
        <w:t>,</w:t>
      </w:r>
      <w:r w:rsidRPr="00B83A69">
        <w:rPr>
          <w:rFonts w:eastAsia="Times New Roman" w:cs="Times New Roman"/>
          <w:szCs w:val="24"/>
        </w:rPr>
        <w:t xml:space="preserve"> η οποία τι έκανε</w:t>
      </w:r>
      <w:r>
        <w:rPr>
          <w:rFonts w:eastAsia="Times New Roman" w:cs="Times New Roman"/>
          <w:szCs w:val="24"/>
        </w:rPr>
        <w:t>; Ή</w:t>
      </w:r>
      <w:r w:rsidRPr="00B83A69">
        <w:rPr>
          <w:rFonts w:eastAsia="Times New Roman" w:cs="Times New Roman"/>
          <w:szCs w:val="24"/>
        </w:rPr>
        <w:t>ρθε και κατέθεσε μία</w:t>
      </w:r>
      <w:r>
        <w:rPr>
          <w:rFonts w:eastAsia="Times New Roman" w:cs="Times New Roman"/>
          <w:szCs w:val="24"/>
        </w:rPr>
        <w:t xml:space="preserve"> πρόταση</w:t>
      </w:r>
      <w:r w:rsidRPr="00B83A69">
        <w:rPr>
          <w:rFonts w:eastAsia="Times New Roman" w:cs="Times New Roman"/>
          <w:szCs w:val="24"/>
        </w:rPr>
        <w:t xml:space="preserve"> στην </w:t>
      </w:r>
      <w:r>
        <w:rPr>
          <w:rFonts w:eastAsia="Times New Roman" w:cs="Times New Roman"/>
          <w:szCs w:val="24"/>
        </w:rPr>
        <w:t>ε</w:t>
      </w:r>
      <w:r w:rsidRPr="00B83A69">
        <w:rPr>
          <w:rFonts w:eastAsia="Times New Roman" w:cs="Times New Roman"/>
          <w:szCs w:val="24"/>
        </w:rPr>
        <w:t>λληνική Κυβέρνηση</w:t>
      </w:r>
      <w:r>
        <w:rPr>
          <w:rFonts w:eastAsia="Times New Roman" w:cs="Times New Roman"/>
          <w:szCs w:val="24"/>
        </w:rPr>
        <w:t>,</w:t>
      </w:r>
      <w:r w:rsidRPr="00B83A69">
        <w:rPr>
          <w:rFonts w:eastAsia="Times New Roman" w:cs="Times New Roman"/>
          <w:szCs w:val="24"/>
        </w:rPr>
        <w:t xml:space="preserve"> ότι</w:t>
      </w:r>
      <w:r>
        <w:rPr>
          <w:rFonts w:eastAsia="Times New Roman" w:cs="Times New Roman"/>
          <w:szCs w:val="24"/>
        </w:rPr>
        <w:t>,</w:t>
      </w:r>
      <w:r w:rsidRPr="00B83A69">
        <w:rPr>
          <w:rFonts w:eastAsia="Times New Roman" w:cs="Times New Roman"/>
          <w:szCs w:val="24"/>
        </w:rPr>
        <w:t xml:space="preserve"> για να μπορέσει να διευκολ</w:t>
      </w:r>
      <w:r w:rsidRPr="00B83A69">
        <w:rPr>
          <w:rFonts w:eastAsia="Times New Roman" w:cs="Times New Roman"/>
          <w:szCs w:val="24"/>
        </w:rPr>
        <w:t xml:space="preserve">υνθεί το έργο </w:t>
      </w:r>
      <w:r>
        <w:rPr>
          <w:rFonts w:eastAsia="Times New Roman" w:cs="Times New Roman"/>
          <w:szCs w:val="24"/>
        </w:rPr>
        <w:t>της,</w:t>
      </w:r>
      <w:r w:rsidRPr="00B83A69">
        <w:rPr>
          <w:rFonts w:eastAsia="Times New Roman" w:cs="Times New Roman"/>
          <w:szCs w:val="24"/>
        </w:rPr>
        <w:t xml:space="preserve"> πρέπει να προχωρήσουμε στον </w:t>
      </w:r>
      <w:proofErr w:type="spellStart"/>
      <w:r w:rsidRPr="00B83A69">
        <w:rPr>
          <w:rFonts w:eastAsia="Times New Roman" w:cs="Times New Roman"/>
          <w:szCs w:val="24"/>
        </w:rPr>
        <w:t>εξορθολογισμό</w:t>
      </w:r>
      <w:proofErr w:type="spellEnd"/>
      <w:r w:rsidRPr="00B83A69">
        <w:rPr>
          <w:rFonts w:eastAsia="Times New Roman" w:cs="Times New Roman"/>
          <w:szCs w:val="24"/>
        </w:rPr>
        <w:t xml:space="preserve"> και </w:t>
      </w:r>
      <w:r>
        <w:rPr>
          <w:rFonts w:eastAsia="Times New Roman" w:cs="Times New Roman"/>
          <w:szCs w:val="24"/>
        </w:rPr>
        <w:t>σ</w:t>
      </w:r>
      <w:r w:rsidRPr="00B83A69">
        <w:rPr>
          <w:rFonts w:eastAsia="Times New Roman" w:cs="Times New Roman"/>
          <w:szCs w:val="24"/>
        </w:rPr>
        <w:t>τον εκσυγχρονισμό της νομοθεσίας</w:t>
      </w:r>
      <w:r>
        <w:rPr>
          <w:rFonts w:eastAsia="Times New Roman" w:cs="Times New Roman"/>
          <w:szCs w:val="24"/>
        </w:rPr>
        <w:t>,</w:t>
      </w:r>
      <w:r w:rsidRPr="00B83A69">
        <w:rPr>
          <w:rFonts w:eastAsia="Times New Roman" w:cs="Times New Roman"/>
          <w:szCs w:val="24"/>
        </w:rPr>
        <w:t xml:space="preserve"> που αφορά τη λειτουργία της Κεντρικής Επιτροπής Κωδικοποίησης</w:t>
      </w:r>
      <w:r>
        <w:rPr>
          <w:rFonts w:eastAsia="Times New Roman" w:cs="Times New Roman"/>
          <w:szCs w:val="24"/>
        </w:rPr>
        <w:t>. Και ακριβώς γι’</w:t>
      </w:r>
      <w:r w:rsidRPr="00B83A69">
        <w:rPr>
          <w:rFonts w:eastAsia="Times New Roman" w:cs="Times New Roman"/>
          <w:szCs w:val="24"/>
        </w:rPr>
        <w:t xml:space="preserve"> αυτό</w:t>
      </w:r>
      <w:r>
        <w:rPr>
          <w:rFonts w:eastAsia="Times New Roman" w:cs="Times New Roman"/>
          <w:szCs w:val="24"/>
        </w:rPr>
        <w:t>ν</w:t>
      </w:r>
      <w:r w:rsidRPr="00B83A69">
        <w:rPr>
          <w:rFonts w:eastAsia="Times New Roman" w:cs="Times New Roman"/>
          <w:szCs w:val="24"/>
        </w:rPr>
        <w:t xml:space="preserve"> το</w:t>
      </w:r>
      <w:r>
        <w:rPr>
          <w:rFonts w:eastAsia="Times New Roman" w:cs="Times New Roman"/>
          <w:szCs w:val="24"/>
        </w:rPr>
        <w:t>ν</w:t>
      </w:r>
      <w:r w:rsidRPr="00B83A69">
        <w:rPr>
          <w:rFonts w:eastAsia="Times New Roman" w:cs="Times New Roman"/>
          <w:szCs w:val="24"/>
        </w:rPr>
        <w:t xml:space="preserve"> λόγο</w:t>
      </w:r>
      <w:r>
        <w:rPr>
          <w:rFonts w:eastAsia="Times New Roman" w:cs="Times New Roman"/>
          <w:szCs w:val="24"/>
        </w:rPr>
        <w:t>,</w:t>
      </w:r>
      <w:r w:rsidRPr="00B83A69">
        <w:rPr>
          <w:rFonts w:eastAsia="Times New Roman" w:cs="Times New Roman"/>
          <w:szCs w:val="24"/>
        </w:rPr>
        <w:t xml:space="preserve"> με βάση τις επεξεργασίες και τις προτάσεις της ίδιας </w:t>
      </w:r>
      <w:r>
        <w:rPr>
          <w:rFonts w:eastAsia="Times New Roman" w:cs="Times New Roman"/>
          <w:szCs w:val="24"/>
        </w:rPr>
        <w:t xml:space="preserve">αυτής </w:t>
      </w:r>
      <w:r w:rsidRPr="00B83A69">
        <w:rPr>
          <w:rFonts w:eastAsia="Times New Roman" w:cs="Times New Roman"/>
          <w:szCs w:val="24"/>
        </w:rPr>
        <w:t>Κε</w:t>
      </w:r>
      <w:r w:rsidRPr="00B83A69">
        <w:rPr>
          <w:rFonts w:eastAsia="Times New Roman" w:cs="Times New Roman"/>
          <w:szCs w:val="24"/>
        </w:rPr>
        <w:t>ντρικής Επιτροπής Κωδικοποίησης προχωρήσα</w:t>
      </w:r>
      <w:r>
        <w:rPr>
          <w:rFonts w:eastAsia="Times New Roman" w:cs="Times New Roman"/>
          <w:szCs w:val="24"/>
        </w:rPr>
        <w:t>με</w:t>
      </w:r>
      <w:r w:rsidRPr="00B83A69">
        <w:rPr>
          <w:rFonts w:eastAsia="Times New Roman" w:cs="Times New Roman"/>
          <w:szCs w:val="24"/>
        </w:rPr>
        <w:t xml:space="preserve"> στην κατάθεση του</w:t>
      </w:r>
      <w:r>
        <w:rPr>
          <w:rFonts w:eastAsia="Times New Roman" w:cs="Times New Roman"/>
          <w:szCs w:val="24"/>
        </w:rPr>
        <w:t xml:space="preserve"> σημερινού</w:t>
      </w:r>
      <w:r w:rsidRPr="00B83A69">
        <w:rPr>
          <w:rFonts w:eastAsia="Times New Roman" w:cs="Times New Roman"/>
          <w:szCs w:val="24"/>
        </w:rPr>
        <w:t xml:space="preserve"> σχεδίου νόμου</w:t>
      </w:r>
      <w:r>
        <w:rPr>
          <w:rFonts w:eastAsia="Times New Roman" w:cs="Times New Roman"/>
          <w:szCs w:val="24"/>
        </w:rPr>
        <w:t>.</w:t>
      </w:r>
    </w:p>
    <w:p w14:paraId="25E0A88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σείς</w:t>
      </w:r>
      <w:r>
        <w:rPr>
          <w:rFonts w:eastAsia="Times New Roman" w:cs="Times New Roman"/>
          <w:szCs w:val="24"/>
        </w:rPr>
        <w:t xml:space="preserve"> από αυτό ανακαλύψατε μια τεράστια συνομωσία που απεργάστηκε η σημερινή Κυβέρνηση</w:t>
      </w:r>
      <w:r>
        <w:rPr>
          <w:rFonts w:eastAsia="Times New Roman" w:cs="Times New Roman"/>
          <w:szCs w:val="24"/>
        </w:rPr>
        <w:t>,</w:t>
      </w:r>
      <w:r>
        <w:rPr>
          <w:rFonts w:eastAsia="Times New Roman" w:cs="Times New Roman"/>
          <w:szCs w:val="24"/>
        </w:rPr>
        <w:t xml:space="preserve"> για να ασχοληθεί, υποτίθεται, με τις μελλοντικές σας επιθυμίες. Καμμία </w:t>
      </w:r>
      <w:r>
        <w:rPr>
          <w:rFonts w:eastAsia="Times New Roman" w:cs="Times New Roman"/>
          <w:szCs w:val="24"/>
        </w:rPr>
        <w:t>τέτοια</w:t>
      </w:r>
      <w:r>
        <w:rPr>
          <w:rFonts w:eastAsia="Times New Roman" w:cs="Times New Roman"/>
          <w:szCs w:val="24"/>
        </w:rPr>
        <w:t xml:space="preserve"> </w:t>
      </w:r>
      <w:r>
        <w:rPr>
          <w:rFonts w:eastAsia="Times New Roman" w:cs="Times New Roman"/>
          <w:szCs w:val="24"/>
        </w:rPr>
        <w:t xml:space="preserve">διάθεση δεν είχαμε και ήλπιζα ότι θα το είχατε κατανοήσει μέχρι τώρα. </w:t>
      </w:r>
    </w:p>
    <w:p w14:paraId="25E0A88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εδώ υπάρχουν δύο τινά: Ή δεν έχετε καταλάβει καθόλου τι λέει αυτό το νομοσχέδιο και περί τίνος πρόκειται είτε το έχετε καταλάβει, αλλά επιλέγετε την όξυνση, επιλέγετε την ένταση, </w:t>
      </w:r>
      <w:r>
        <w:rPr>
          <w:rFonts w:eastAsia="Times New Roman" w:cs="Times New Roman"/>
          <w:szCs w:val="24"/>
        </w:rPr>
        <w:t>για να δημιουργήσετε απλώς και μόνο εντυπώσεις, όπως κάνετε εδώ και τέσσερα χρόνια περίπου. Δηλαδή</w:t>
      </w:r>
      <w:r>
        <w:rPr>
          <w:rFonts w:eastAsia="Times New Roman" w:cs="Times New Roman"/>
          <w:szCs w:val="24"/>
        </w:rPr>
        <w:t>,</w:t>
      </w:r>
      <w:r>
        <w:rPr>
          <w:rFonts w:eastAsia="Times New Roman" w:cs="Times New Roman"/>
          <w:szCs w:val="24"/>
        </w:rPr>
        <w:t xml:space="preserve"> αντί να κάνουμε έναν δύσκολο τεχνικό και σοβαρό διάλογο, μια συζήτηση συγκροτημένη και ήπια, εσείς επιλέξατε πάλι τις καταγγελίες, τις φωνές και την αντιπαρ</w:t>
      </w:r>
      <w:r>
        <w:rPr>
          <w:rFonts w:eastAsia="Times New Roman" w:cs="Times New Roman"/>
          <w:szCs w:val="24"/>
        </w:rPr>
        <w:t>άθεση σε ένα πεδίο</w:t>
      </w:r>
      <w:r>
        <w:rPr>
          <w:rFonts w:eastAsia="Times New Roman" w:cs="Times New Roman"/>
          <w:szCs w:val="24"/>
        </w:rPr>
        <w:t>,</w:t>
      </w:r>
      <w:r>
        <w:rPr>
          <w:rFonts w:eastAsia="Times New Roman" w:cs="Times New Roman"/>
          <w:szCs w:val="24"/>
        </w:rPr>
        <w:t xml:space="preserve"> το οποίο δεν προσφέρεται για αντιπαράθεση. Μιλάμε για την Κεντρική Επιτροπή Κωδικοποίησης, για ένα τεχνικό-νομικό θέμα, αλλά και για ένα θέμα</w:t>
      </w:r>
      <w:r>
        <w:rPr>
          <w:rFonts w:eastAsia="Times New Roman" w:cs="Times New Roman"/>
          <w:szCs w:val="24"/>
        </w:rPr>
        <w:t>,</w:t>
      </w:r>
      <w:r>
        <w:rPr>
          <w:rFonts w:eastAsia="Times New Roman" w:cs="Times New Roman"/>
          <w:szCs w:val="24"/>
        </w:rPr>
        <w:t xml:space="preserve"> το οποίο νομίζω ότι αφορά και ένα ζήτημα δημοκρατίας.</w:t>
      </w:r>
    </w:p>
    <w:p w14:paraId="25E0A88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για να περάσω τώρα στο νομοσχέδιο α</w:t>
      </w:r>
      <w:r>
        <w:rPr>
          <w:rFonts w:eastAsia="Times New Roman" w:cs="Times New Roman"/>
          <w:szCs w:val="24"/>
        </w:rPr>
        <w:t>υτό καθ</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αυτό, εμείς δεν το βλέπουμε αυτό το νομοσχέδιο αποκομμένο από τη συνολική στρατηγική της Κυβέρνησης για την αντιμετώπιση της </w:t>
      </w:r>
      <w:r>
        <w:rPr>
          <w:rFonts w:eastAsia="Times New Roman" w:cs="Times New Roman"/>
          <w:szCs w:val="24"/>
        </w:rPr>
        <w:lastRenderedPageBreak/>
        <w:t xml:space="preserve">πολυνομίας και της κακονομίας, αλλά στο πλαίσιο ενός επιδιωκόμενου </w:t>
      </w:r>
      <w:proofErr w:type="spellStart"/>
      <w:r>
        <w:rPr>
          <w:rFonts w:eastAsia="Times New Roman" w:cs="Times New Roman"/>
          <w:szCs w:val="24"/>
        </w:rPr>
        <w:t>εξορθολογισμού</w:t>
      </w:r>
      <w:proofErr w:type="spellEnd"/>
      <w:r>
        <w:rPr>
          <w:rFonts w:eastAsia="Times New Roman" w:cs="Times New Roman"/>
          <w:szCs w:val="24"/>
        </w:rPr>
        <w:t xml:space="preserve"> συνολικά της ελληνικής έννομης τάξης. Εί</w:t>
      </w:r>
      <w:r>
        <w:rPr>
          <w:rFonts w:eastAsia="Times New Roman" w:cs="Times New Roman"/>
          <w:szCs w:val="24"/>
        </w:rPr>
        <w:t>ναι μια στρατηγική για την οποία εκτιμούσα ότι θα υπήρχαν οι πολιτικές προϋποθέσεις</w:t>
      </w:r>
      <w:r>
        <w:rPr>
          <w:rFonts w:eastAsia="Times New Roman" w:cs="Times New Roman"/>
          <w:szCs w:val="24"/>
        </w:rPr>
        <w:t>,</w:t>
      </w:r>
      <w:r>
        <w:rPr>
          <w:rFonts w:eastAsia="Times New Roman" w:cs="Times New Roman"/>
          <w:szCs w:val="24"/>
        </w:rPr>
        <w:t xml:space="preserve"> για να αποσπάσει τη συναίνεση των κομμάτων. Φαίνεται ότι δεν είναι έτσι τα πράγματα. Αλλά νομίζω ότι θα έπρεπε να είναι έτσι, διότι όποιος έχει μια μικρή έστω επαφή με τη </w:t>
      </w:r>
      <w:r>
        <w:rPr>
          <w:rFonts w:eastAsia="Times New Roman" w:cs="Times New Roman"/>
          <w:szCs w:val="24"/>
        </w:rPr>
        <w:t xml:space="preserve">λειτουργία της δημόσιας διοίκησης, αλλά και τη νομοπαρασκευαστική διαδικασία, θα έπρεπε να συμφωνεί ότι το ελληνικό κράτος πάσχει, και δεν πάσχει τα τελευταία τέσσερα χρόνια, αλλά πάσχει από τη στιγμή της ίδρυσής του. Και υπάρχουν δυνατότητες βελτίωσης. </w:t>
      </w:r>
    </w:p>
    <w:p w14:paraId="25E0A88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για να συζητήσουμε σοβαρά γι’ αυτές τις δυνατότητες βελτίωσης πρέπει να επισημάνουμε ακριβώς τις αιτίες της πολυνομίας και της κακονομίας, οι οποίες είναι πολλές και διαφορετικές και δεν σχετίζονται πάντοτε με τις βουλήσεις των κυβερνήσεων. </w:t>
      </w:r>
    </w:p>
    <w:p w14:paraId="25E0A88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Πρώτον, η</w:t>
      </w:r>
      <w:r>
        <w:rPr>
          <w:rFonts w:eastAsia="Times New Roman" w:cs="Times New Roman"/>
          <w:szCs w:val="24"/>
        </w:rPr>
        <w:t xml:space="preserve"> </w:t>
      </w:r>
      <w:proofErr w:type="spellStart"/>
      <w:r>
        <w:rPr>
          <w:rFonts w:eastAsia="Times New Roman" w:cs="Times New Roman"/>
          <w:szCs w:val="24"/>
        </w:rPr>
        <w:t>νομοκεντρική</w:t>
      </w:r>
      <w:proofErr w:type="spellEnd"/>
      <w:r>
        <w:rPr>
          <w:rFonts w:eastAsia="Times New Roman" w:cs="Times New Roman"/>
          <w:szCs w:val="24"/>
        </w:rPr>
        <w:t xml:space="preserve"> λειτουργία της δημόσιας διοίκησης, η οποία οδηγεί σε μια υπερπαραγωγή νομοθετημάτων, </w:t>
      </w:r>
      <w:r>
        <w:rPr>
          <w:rFonts w:eastAsia="Times New Roman" w:cs="Times New Roman"/>
          <w:szCs w:val="24"/>
        </w:rPr>
        <w:t>που</w:t>
      </w:r>
      <w:r>
        <w:rPr>
          <w:rFonts w:eastAsia="Times New Roman" w:cs="Times New Roman"/>
          <w:szCs w:val="24"/>
        </w:rPr>
        <w:t xml:space="preserve"> συνήθως σχετίζονται με την άρνηση της διοίκησης να ασκήσει </w:t>
      </w:r>
      <w:r>
        <w:rPr>
          <w:rFonts w:eastAsia="Times New Roman" w:cs="Times New Roman"/>
          <w:szCs w:val="24"/>
        </w:rPr>
        <w:lastRenderedPageBreak/>
        <w:t>τις διακριτικές της ευχέρειες, με την άρνηση της διοίκησης να υλοποιήσει τις συγκεκριμένες αρμ</w:t>
      </w:r>
      <w:r>
        <w:rPr>
          <w:rFonts w:eastAsia="Times New Roman" w:cs="Times New Roman"/>
          <w:szCs w:val="24"/>
        </w:rPr>
        <w:t>οδιότητές της, εκτός αν υπάρχει σαφέστατη διάταξη νόμου</w:t>
      </w:r>
      <w:r>
        <w:rPr>
          <w:rFonts w:eastAsia="Times New Roman" w:cs="Times New Roman"/>
          <w:szCs w:val="24"/>
        </w:rPr>
        <w:t>,</w:t>
      </w:r>
      <w:r>
        <w:rPr>
          <w:rFonts w:eastAsia="Times New Roman" w:cs="Times New Roman"/>
          <w:szCs w:val="24"/>
        </w:rPr>
        <w:t xml:space="preserve"> που θα ορίζει ακριβώς τον τρόπο</w:t>
      </w:r>
      <w:r>
        <w:rPr>
          <w:rFonts w:eastAsia="Times New Roman" w:cs="Times New Roman"/>
          <w:szCs w:val="24"/>
        </w:rPr>
        <w:t>,</w:t>
      </w:r>
      <w:r>
        <w:rPr>
          <w:rFonts w:eastAsia="Times New Roman" w:cs="Times New Roman"/>
          <w:szCs w:val="24"/>
        </w:rPr>
        <w:t xml:space="preserve"> με τον οποίο πρέπει να λειτουργήσει. Γι’ αυτό υπάρχει και η βροχή των τροπολογιών, όχι αυτήν την περίοδο, αλλά σε όλη τη διάρκεια της λειτουργίας του ελληνικού κράτου</w:t>
      </w:r>
      <w:r>
        <w:rPr>
          <w:rFonts w:eastAsia="Times New Roman" w:cs="Times New Roman"/>
          <w:szCs w:val="24"/>
        </w:rPr>
        <w:t xml:space="preserve">ς. </w:t>
      </w:r>
    </w:p>
    <w:p w14:paraId="25E0A88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εδώ δεν έχουμε να κάνουμε με ζήτημα απλώς και μόνο πολιτικής βούλησης. Έχουμε να κάνουμε με ένα ζήτημα</w:t>
      </w:r>
      <w:r>
        <w:rPr>
          <w:rFonts w:eastAsia="Times New Roman" w:cs="Times New Roman"/>
          <w:szCs w:val="24"/>
        </w:rPr>
        <w:t>,</w:t>
      </w:r>
      <w:r>
        <w:rPr>
          <w:rFonts w:eastAsia="Times New Roman" w:cs="Times New Roman"/>
          <w:szCs w:val="24"/>
        </w:rPr>
        <w:t xml:space="preserve"> που σχετίζεται με την ίδια τη δομή του ελληνικού κράτους, με τις ίδιες τις νοοτροπίες</w:t>
      </w:r>
      <w:r>
        <w:rPr>
          <w:rFonts w:eastAsia="Times New Roman" w:cs="Times New Roman"/>
          <w:szCs w:val="24"/>
        </w:rPr>
        <w:t>,</w:t>
      </w:r>
      <w:r>
        <w:rPr>
          <w:rFonts w:eastAsia="Times New Roman" w:cs="Times New Roman"/>
          <w:szCs w:val="24"/>
        </w:rPr>
        <w:t xml:space="preserve"> οι οποίες έχουν επικρατήσει στο εσωτερικό της ελληνικής δημόσιας διοίκησης. Αυτό βεβαίως είναι μια ιστορικού χαρακτήρα παθογένεια, η οποία δεν αντιμετωπίζεται από τη μία ημέρα στην άλλη ούτε έρχεται η Κεντρική Επιτροπή Κωδικοποίησης να αντιμετωπίσει αυτήν</w:t>
      </w:r>
      <w:r>
        <w:rPr>
          <w:rFonts w:eastAsia="Times New Roman" w:cs="Times New Roman"/>
          <w:szCs w:val="24"/>
        </w:rPr>
        <w:t xml:space="preserve"> την παθογένεια. Αυτή η παθογένεια αντιμετωπίζεται μόνο με ένα μακροπρόθεσμο στρατηγικό σχέδιο για τη μεταρρύθμιση της δημόσιας διοίκησης.</w:t>
      </w:r>
    </w:p>
    <w:p w14:paraId="25E0A88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Μια δεύτερη αιτία όμως -και εδώ αρχίζει η πολιτική πια συζήτηση- έχει να κάνει με τη σκόπιμη διατήρηση -και σε αυτό </w:t>
      </w:r>
      <w:r>
        <w:rPr>
          <w:rFonts w:eastAsia="Times New Roman" w:cs="Times New Roman"/>
          <w:szCs w:val="24"/>
        </w:rPr>
        <w:lastRenderedPageBreak/>
        <w:t>θ</w:t>
      </w:r>
      <w:r>
        <w:rPr>
          <w:rFonts w:eastAsia="Times New Roman" w:cs="Times New Roman"/>
          <w:szCs w:val="24"/>
        </w:rPr>
        <w:t>έλουμε εμείς να παρέμβουμε- ενός καθεστώτος νομικής ασάφειας. Διότι στην πραγματικότητα</w:t>
      </w:r>
      <w:r>
        <w:rPr>
          <w:rFonts w:eastAsia="Times New Roman" w:cs="Times New Roman"/>
          <w:szCs w:val="24"/>
        </w:rPr>
        <w:t>,</w:t>
      </w:r>
      <w:r>
        <w:rPr>
          <w:rFonts w:eastAsia="Times New Roman" w:cs="Times New Roman"/>
          <w:szCs w:val="24"/>
        </w:rPr>
        <w:t xml:space="preserve"> πρόκειται εδώ για μια τεχνολογία εξουσίας</w:t>
      </w:r>
      <w:r>
        <w:rPr>
          <w:rFonts w:eastAsia="Times New Roman" w:cs="Times New Roman"/>
          <w:szCs w:val="24"/>
        </w:rPr>
        <w:t>,</w:t>
      </w:r>
      <w:r>
        <w:rPr>
          <w:rFonts w:eastAsia="Times New Roman" w:cs="Times New Roman"/>
          <w:szCs w:val="24"/>
        </w:rPr>
        <w:t xml:space="preserve"> που το παλιό πολιτικό σύστημα και οι κορυφές της διοίκησης θέλησαν να διατηρήσουν, διότι αυτό αποτελούσε και την προϋπόθεση </w:t>
      </w:r>
      <w:r>
        <w:rPr>
          <w:rFonts w:eastAsia="Times New Roman" w:cs="Times New Roman"/>
          <w:szCs w:val="24"/>
        </w:rPr>
        <w:t>για την αναπαραγωγή της κρατικής γραφειοκρατίας</w:t>
      </w:r>
      <w:r>
        <w:rPr>
          <w:rFonts w:eastAsia="Times New Roman" w:cs="Times New Roman"/>
          <w:szCs w:val="24"/>
        </w:rPr>
        <w:t>,</w:t>
      </w:r>
      <w:r>
        <w:rPr>
          <w:rFonts w:eastAsia="Times New Roman" w:cs="Times New Roman"/>
          <w:szCs w:val="24"/>
        </w:rPr>
        <w:t xml:space="preserve"> αλλά και της πολιτικής διαφθοράς. </w:t>
      </w:r>
    </w:p>
    <w:p w14:paraId="25E0A88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μπορούμε με τη νομοθεσία την οποία προτείνουμε σήμερα και με την ανασυγκρότηση της Κεντρικής Επιτροπής Κωδικοποίησης να παρέμβουμε και να παρέμβουμε αποτελεσματικά. Αυτ</w:t>
      </w:r>
      <w:r>
        <w:rPr>
          <w:rFonts w:eastAsia="Times New Roman" w:cs="Times New Roman"/>
          <w:szCs w:val="24"/>
        </w:rPr>
        <w:t>ό προσπαθούμε να κάνουμε με την εθνική στρατηγική</w:t>
      </w:r>
      <w:r>
        <w:rPr>
          <w:rFonts w:eastAsia="Times New Roman" w:cs="Times New Roman"/>
          <w:szCs w:val="24"/>
        </w:rPr>
        <w:t>,</w:t>
      </w:r>
      <w:r>
        <w:rPr>
          <w:rFonts w:eastAsia="Times New Roman" w:cs="Times New Roman"/>
          <w:szCs w:val="24"/>
        </w:rPr>
        <w:t xml:space="preserve"> την οποία έχουμε εκπονήσει και η οποία, κατά τη γνώμη μας, εξυπηρετεί ένα </w:t>
      </w:r>
      <w:proofErr w:type="spellStart"/>
      <w:r>
        <w:rPr>
          <w:rFonts w:eastAsia="Times New Roman" w:cs="Times New Roman"/>
          <w:szCs w:val="24"/>
        </w:rPr>
        <w:t>πρόταγμα</w:t>
      </w:r>
      <w:proofErr w:type="spellEnd"/>
      <w:r>
        <w:rPr>
          <w:rFonts w:eastAsia="Times New Roman" w:cs="Times New Roman"/>
          <w:szCs w:val="24"/>
        </w:rPr>
        <w:t xml:space="preserve"> διαφάνειας, ένα </w:t>
      </w:r>
      <w:proofErr w:type="spellStart"/>
      <w:r>
        <w:rPr>
          <w:rFonts w:eastAsia="Times New Roman" w:cs="Times New Roman"/>
          <w:szCs w:val="24"/>
        </w:rPr>
        <w:t>πρόταγμα</w:t>
      </w:r>
      <w:proofErr w:type="spellEnd"/>
      <w:r>
        <w:rPr>
          <w:rFonts w:eastAsia="Times New Roman" w:cs="Times New Roman"/>
          <w:szCs w:val="24"/>
        </w:rPr>
        <w:t xml:space="preserve"> δημοκρατικό, ένα </w:t>
      </w:r>
      <w:proofErr w:type="spellStart"/>
      <w:r>
        <w:rPr>
          <w:rFonts w:eastAsia="Times New Roman" w:cs="Times New Roman"/>
          <w:szCs w:val="24"/>
        </w:rPr>
        <w:t>πρόταγμα</w:t>
      </w:r>
      <w:proofErr w:type="spellEnd"/>
      <w:r>
        <w:rPr>
          <w:rFonts w:eastAsia="Times New Roman" w:cs="Times New Roman"/>
          <w:szCs w:val="24"/>
        </w:rPr>
        <w:t xml:space="preserve"> εκσυγχρονισμού πια της ελληνικής νομοθεσίας και της διοίκησης. Νομίζω ό</w:t>
      </w:r>
      <w:r>
        <w:rPr>
          <w:rFonts w:eastAsia="Times New Roman" w:cs="Times New Roman"/>
          <w:szCs w:val="24"/>
        </w:rPr>
        <w:t>τι εντός αυτού του πλαισίου πρέπει να δούμε και το σημερινό νομοσχέδιο.</w:t>
      </w:r>
    </w:p>
    <w:p w14:paraId="25E0A88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αναλύσω κάποια συγκεκριμένα σημεία</w:t>
      </w:r>
      <w:r>
        <w:rPr>
          <w:rFonts w:eastAsia="Times New Roman" w:cs="Times New Roman"/>
          <w:szCs w:val="24"/>
        </w:rPr>
        <w:t>,</w:t>
      </w:r>
      <w:r>
        <w:rPr>
          <w:rFonts w:eastAsia="Times New Roman" w:cs="Times New Roman"/>
          <w:szCs w:val="24"/>
        </w:rPr>
        <w:t xml:space="preserve"> πάνω στα οποία υπήρξε </w:t>
      </w:r>
      <w:r>
        <w:rPr>
          <w:rFonts w:eastAsia="Times New Roman" w:cs="Times New Roman"/>
          <w:szCs w:val="24"/>
        </w:rPr>
        <w:t xml:space="preserve">εύλογη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σε σχέση ειδικά με το ζήτημα της αναμόρφωσης του δικαίου. Υπήρξαν κάποιες επι</w:t>
      </w:r>
      <w:r>
        <w:rPr>
          <w:rFonts w:eastAsia="Times New Roman" w:cs="Times New Roman"/>
          <w:szCs w:val="24"/>
        </w:rPr>
        <w:lastRenderedPageBreak/>
        <w:t>φυλάξεις ή κάπο</w:t>
      </w:r>
      <w:r>
        <w:rPr>
          <w:rFonts w:eastAsia="Times New Roman" w:cs="Times New Roman"/>
          <w:szCs w:val="24"/>
        </w:rPr>
        <w:t>ιες επισημάνσεις ότι ίσως η έννοια της αναμόρφωσης του δικαίου, που αποτελεί ένα εργαλείο καλής νομοθέτησης, ενδεχομένως θα μπορούσε να οδηγήσει σε, αν θέλετε, παραγκωνισμό του Κοινοβουλίου και σε καταργήσεις νόμων ή διατάξεων, χωρίς να ακολουθείται η κοιν</w:t>
      </w:r>
      <w:r>
        <w:rPr>
          <w:rFonts w:eastAsia="Times New Roman" w:cs="Times New Roman"/>
          <w:szCs w:val="24"/>
        </w:rPr>
        <w:t xml:space="preserve">οβουλευτική διαδικασία. </w:t>
      </w:r>
    </w:p>
    <w:p w14:paraId="25E0A88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Αυτή η ανησυχία δεν έχει βάση. Να σας πω το εξής: Το νομοσχέδιο δεν δίνει κατ’ αρχάς έναν δικό του ορισμό περί αναμόρφωσης του δικαίου. Παραπέμπει στα άρθρα 11 και 12 του ν.4048/2012. Δίνεται στην ΚΕΚ μια ευχέρεια αναμόρφωσης ως πα</w:t>
      </w:r>
      <w:r>
        <w:rPr>
          <w:rFonts w:eastAsia="Times New Roman" w:cs="Times New Roman"/>
          <w:szCs w:val="24"/>
        </w:rPr>
        <w:t>ρεπόμενη αρμοδιότητα στα πλαίσια της κωδικοποίησης. Δηλαδή δεν δίνεται μια αυτοτελής βαρύτητα στην αναμόρφωση ως μέσο καλής νομοθέτησης, αλλά μόνο στον βαθμό που η ΚΕΚ αντιμετωπίζει ένα πρόβλημα αντινομίας ή αντιφατικότητας διατάξεων</w:t>
      </w:r>
      <w:r>
        <w:rPr>
          <w:rFonts w:eastAsia="Times New Roman" w:cs="Times New Roman"/>
          <w:szCs w:val="24"/>
        </w:rPr>
        <w:t>,</w:t>
      </w:r>
      <w:r>
        <w:rPr>
          <w:rFonts w:eastAsia="Times New Roman" w:cs="Times New Roman"/>
          <w:szCs w:val="24"/>
        </w:rPr>
        <w:t xml:space="preserve"> τις οποίες κωδικοποιε</w:t>
      </w:r>
      <w:r>
        <w:rPr>
          <w:rFonts w:eastAsia="Times New Roman" w:cs="Times New Roman"/>
          <w:szCs w:val="24"/>
        </w:rPr>
        <w:t>ί.</w:t>
      </w:r>
    </w:p>
    <w:p w14:paraId="25E0A88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5E0A88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λίγο παραπάνω χρόνο.</w:t>
      </w:r>
    </w:p>
    <w:p w14:paraId="25E0A88D" w14:textId="77777777" w:rsidR="00464F64" w:rsidRDefault="00160710">
      <w:pPr>
        <w:spacing w:line="600" w:lineRule="auto"/>
        <w:ind w:firstLine="720"/>
        <w:contextualSpacing/>
        <w:jc w:val="both"/>
        <w:rPr>
          <w:rFonts w:eastAsia="Times New Roman" w:cs="Times New Roman"/>
          <w:szCs w:val="24"/>
        </w:rPr>
      </w:pPr>
      <w:r w:rsidRPr="00814A9D">
        <w:rPr>
          <w:rFonts w:eastAsia="Times New Roman" w:cs="Times New Roman"/>
          <w:b/>
          <w:szCs w:val="24"/>
        </w:rPr>
        <w:lastRenderedPageBreak/>
        <w:t>ΠΡΟΕΔΡΕΥΩΝ (Νικήτας Κακλαμάνης):</w:t>
      </w:r>
      <w:r>
        <w:rPr>
          <w:rFonts w:eastAsia="Times New Roman" w:cs="Times New Roman"/>
          <w:szCs w:val="24"/>
        </w:rPr>
        <w:t xml:space="preserve"> Σας έχω δώσει εξαρχής. Θα σας δώσω και μέρος του χρόνου της δευτερολογίας σας, συν πέντε λεπτά.</w:t>
      </w:r>
    </w:p>
    <w:p w14:paraId="25E0A88E" w14:textId="77777777" w:rsidR="00464F64" w:rsidRDefault="00160710">
      <w:pPr>
        <w:spacing w:line="600" w:lineRule="auto"/>
        <w:ind w:firstLine="720"/>
        <w:contextualSpacing/>
        <w:jc w:val="both"/>
        <w:rPr>
          <w:rFonts w:eastAsia="Times New Roman" w:cs="Times New Roman"/>
          <w:szCs w:val="24"/>
        </w:rPr>
      </w:pPr>
      <w:r w:rsidRPr="00814A9D">
        <w:rPr>
          <w:rFonts w:eastAsia="Times New Roman" w:cs="Times New Roman"/>
          <w:b/>
          <w:szCs w:val="24"/>
        </w:rPr>
        <w:t>ΔΗΜΗΤΡΙΟΣ ΤΖΑΝΑΚΟΠΟΥΛΟΣ (Υπουργός Επικρατείας):</w:t>
      </w:r>
      <w:r>
        <w:rPr>
          <w:rFonts w:eastAsia="Times New Roman" w:cs="Times New Roman"/>
          <w:szCs w:val="24"/>
        </w:rPr>
        <w:t xml:space="preserve"> Βεβαίως.</w:t>
      </w:r>
    </w:p>
    <w:p w14:paraId="25E0A88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Κεντρική Επιτροπή Κωδικοποίησης δεν έχει αποφασιστική αρμοδιότητα ούτε παράγει νέους κανόνες δικαίου</w:t>
      </w:r>
      <w:r>
        <w:rPr>
          <w:rFonts w:eastAsia="Times New Roman" w:cs="Times New Roman"/>
          <w:szCs w:val="24"/>
        </w:rPr>
        <w:t xml:space="preserve">, αλλά κωδικοποιεί, τηρώντας όμως τους κανόνες καλής νομοθέτησης. Και εδώ υπάρχουν τρεις μορφές κωδικοποίησης, τις οποίες θα προσπαθήσω πάρα πολύ σύντομα να αναλύσω. </w:t>
      </w:r>
    </w:p>
    <w:p w14:paraId="25E0A89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περίπτωση αφορά κώδικες που περιλαμβάνουν διατάξεις τυπικών νόμων και οι οποίοι, </w:t>
      </w:r>
      <w:r>
        <w:rPr>
          <w:rFonts w:eastAsia="Times New Roman" w:cs="Times New Roman"/>
          <w:szCs w:val="24"/>
        </w:rPr>
        <w:t xml:space="preserve">εφόσον καταργούνται διατάξεις, θα πρέπει φυσικά να περάσουν από το Κοινοβούλιο, οπότε δεν τίθεται κανένα ζήτημα σε σχέση με την αναμόρφωση. </w:t>
      </w:r>
    </w:p>
    <w:p w14:paraId="25E0A89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δεύτερη περίπτωση αφορά κώδικες που περιλαμβάνουν κανονιστικά διατάγματα και υπουργικές αποφάσεις. Ούτε εκεί τίθε</w:t>
      </w:r>
      <w:r>
        <w:rPr>
          <w:rFonts w:eastAsia="Times New Roman" w:cs="Times New Roman"/>
          <w:szCs w:val="24"/>
        </w:rPr>
        <w:t xml:space="preserve">ται θέμα, διότι ούτως ή άλλως αυτά θα πρέπει να δημοσιευθούν ως προεδρικά διατάγματα μετά από πρόταση του Υπουργού, ο οποίος Υπουργός ούτως ή άλλως έχει την εξουσία </w:t>
      </w:r>
      <w:r>
        <w:rPr>
          <w:rFonts w:eastAsia="Times New Roman" w:cs="Times New Roman"/>
          <w:szCs w:val="24"/>
        </w:rPr>
        <w:lastRenderedPageBreak/>
        <w:t>να τροποποιεί υπουργικές αποφάσεις ή να προτείνει την τροποποίηση προεδρικών διαταγμάτων. Ε</w:t>
      </w:r>
      <w:r>
        <w:rPr>
          <w:rFonts w:eastAsia="Times New Roman" w:cs="Times New Roman"/>
          <w:szCs w:val="24"/>
        </w:rPr>
        <w:t xml:space="preserve">πομένως, ούτε και εδώ έχουμε σύγκρουση. </w:t>
      </w:r>
    </w:p>
    <w:p w14:paraId="25E0A89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μορφή κωδικοποίησης περιλαμβάνει ενιαίες διατάξεις τυπικών νόμων και κανονιστικών διαταγμάτων και αποφάσεων που εκδίδονται με προεδρικό διάταγμα. Αυτό είναι το σημείο στο οποίο θα μπορούσε κανείς να πει ότι </w:t>
      </w:r>
      <w:r>
        <w:rPr>
          <w:rFonts w:eastAsia="Times New Roman" w:cs="Times New Roman"/>
          <w:szCs w:val="24"/>
        </w:rPr>
        <w:t>η αναμόρφωση, δηλαδή η κατάργηση διάταξης νόμου η οποία θα γίνεται με προεδρικό διάταγμα, ενδεχομένως θα δημιουργούσε ένα είδος αμφιβολίας ως προς την τήρηση της κοινοβουλευτικής διαδικασίας. Δηλαδή όταν ένα προεδρικό διάταγμα καταργεί διάταξη τυπικού νόμο</w:t>
      </w:r>
      <w:r>
        <w:rPr>
          <w:rFonts w:eastAsia="Times New Roman" w:cs="Times New Roman"/>
          <w:szCs w:val="24"/>
        </w:rPr>
        <w:t>υ στο πλαίσιο της αναμόρφωσης, εκεί πιθανότατα να μπορούσε κανείς να σκεφτεί ότι υπάρχει μία αντινομία. Δεν υπάρχει, όμως, διότι σε κάθε περίπτωση υπάρχει ειδική εξουσιοδότηση από τη Βουλή, που δίνει την εξουσία στην Κεντρική Επιτροπή Κωδικοποίησης να προχ</w:t>
      </w:r>
      <w:r>
        <w:rPr>
          <w:rFonts w:eastAsia="Times New Roman" w:cs="Times New Roman"/>
          <w:szCs w:val="24"/>
        </w:rPr>
        <w:t xml:space="preserve">ωρήσει σε τέτοιου τύπου ήπιες παρεμβάσεις. Αυτό ακριβώς, για παράδειγμα, έγινε στο </w:t>
      </w:r>
      <w:proofErr w:type="spellStart"/>
      <w:r>
        <w:rPr>
          <w:rFonts w:eastAsia="Times New Roman" w:cs="Times New Roman"/>
          <w:szCs w:val="24"/>
        </w:rPr>
        <w:t>π.δ.</w:t>
      </w:r>
      <w:proofErr w:type="spellEnd"/>
      <w:r>
        <w:rPr>
          <w:rFonts w:eastAsia="Times New Roman" w:cs="Times New Roman"/>
          <w:szCs w:val="24"/>
        </w:rPr>
        <w:t xml:space="preserve"> 28/2015, το οποίο εκδόθηκε δυνάμει ακριβώς της ρητής εξουσιοδότησης </w:t>
      </w:r>
      <w:r>
        <w:rPr>
          <w:rFonts w:eastAsia="Times New Roman" w:cs="Times New Roman"/>
          <w:szCs w:val="24"/>
        </w:rPr>
        <w:lastRenderedPageBreak/>
        <w:t xml:space="preserve">νόμου με την οποία προβλέπεται η δυνατότητα απάλειψης των σχετικών διατάξεων που έχουν καταργηθεί. </w:t>
      </w:r>
    </w:p>
    <w:p w14:paraId="25E0A89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λοιπόν, μία εξουσιοδότηση της Βουλής προς την Κεντρική Επιτροπή Κωδικοποίησης για να καταργήσει διατάξεις με προεδρικό διάταγμα, η οποία όμως εξουσία αυτή της Κεντρικής Επιτροπής Κωδικοποίησης προέρχεται ήδη από το Κοινοβούλιο. </w:t>
      </w:r>
    </w:p>
    <w:p w14:paraId="25E0A89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Άρα νομίζω ότι </w:t>
      </w:r>
      <w:r>
        <w:rPr>
          <w:rFonts w:eastAsia="Times New Roman" w:cs="Times New Roman"/>
          <w:szCs w:val="24"/>
        </w:rPr>
        <w:t>έχουμε τη δυνατότητα ακόμα και αυτήν την ώρα να κάνουμε μία σοβαρή συζήτηση στον δεύτερο κύκλο και να κατανοήσουμε ότι εδώ δεν πρόκειται για πολιτικούς πειραματισμούς αντίστοιχους με αυτούς που έγιναν το 2012, για παράδειγμα, όπου δημιουργήθηκε μια Επιτροπ</w:t>
      </w:r>
      <w:r>
        <w:rPr>
          <w:rFonts w:eastAsia="Times New Roman" w:cs="Times New Roman"/>
          <w:szCs w:val="24"/>
        </w:rPr>
        <w:t xml:space="preserve">ή Αναμόρφωσης του Δικαίου, την οποία την κατάργησε μετά από έναν χρόνο η </w:t>
      </w:r>
      <w:r>
        <w:rPr>
          <w:rFonts w:eastAsia="Times New Roman" w:cs="Times New Roman"/>
          <w:szCs w:val="24"/>
        </w:rPr>
        <w:t>κ</w:t>
      </w:r>
      <w:r>
        <w:rPr>
          <w:rFonts w:eastAsia="Times New Roman" w:cs="Times New Roman"/>
          <w:szCs w:val="24"/>
        </w:rPr>
        <w:t>υβέρνηση τότε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και αυτή ήταν ακριβώς η κίνηση η οποία οδήγησε και στην αδρανοποίηση στη συνέχεια της Κεντρικής Επιτροπής Κωδικοποίησης, η οποία </w:t>
      </w:r>
      <w:proofErr w:type="spellStart"/>
      <w:r>
        <w:rPr>
          <w:rFonts w:eastAsia="Times New Roman" w:cs="Times New Roman"/>
          <w:szCs w:val="24"/>
        </w:rPr>
        <w:t>ανασυστήθηκε</w:t>
      </w:r>
      <w:proofErr w:type="spellEnd"/>
      <w:r>
        <w:rPr>
          <w:rFonts w:eastAsia="Times New Roman" w:cs="Times New Roman"/>
          <w:szCs w:val="24"/>
        </w:rPr>
        <w:t xml:space="preserve"> μ</w:t>
      </w:r>
      <w:r>
        <w:rPr>
          <w:rFonts w:eastAsia="Times New Roman" w:cs="Times New Roman"/>
          <w:szCs w:val="24"/>
        </w:rPr>
        <w:t xml:space="preserve">ετά την κατάργηση της Επιτροπής Αναμόρφωσης του Δικαίου. </w:t>
      </w:r>
    </w:p>
    <w:p w14:paraId="25E0A89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και σε αυτό το σημείο η κριτική είναι απολύτως και άδικη και αμετροεπής, με την έννοια ότι οι θεσμικοί πειραματισμοί, οι πολιτικοί πειραματισμοί, τα πολιτικά κόλπα και τα πολιτικά παιχνίδ</w:t>
      </w:r>
      <w:r>
        <w:rPr>
          <w:rFonts w:eastAsia="Times New Roman" w:cs="Times New Roman"/>
          <w:szCs w:val="24"/>
        </w:rPr>
        <w:t>ια δεν γίνονται από τη σημερινή Κυβέρνηση, αλλά έγιναν από την προηγούμενη κυβέρνηση με αυτού του τύπου τις άστοχες και ανεπαρκείς παρεμβάσεις.</w:t>
      </w:r>
    </w:p>
    <w:p w14:paraId="25E0A89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Περνάω στο δεύτερο θέμα, στη διεύρυνση της Εθνικής Επιτροπής για τα Δικαιώματα του Ανθρώπου, που προτείνεται στο</w:t>
      </w:r>
      <w:r>
        <w:rPr>
          <w:rFonts w:eastAsia="Times New Roman" w:cs="Times New Roman"/>
          <w:szCs w:val="24"/>
        </w:rPr>
        <w:t xml:space="preserve"> Κεφάλαιο Β΄.</w:t>
      </w:r>
    </w:p>
    <w:p w14:paraId="25E0A897" w14:textId="77777777" w:rsidR="00464F64" w:rsidRDefault="00160710">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Ν</w:t>
      </w:r>
      <w:r w:rsidRPr="008D1BAA">
        <w:rPr>
          <w:rFonts w:eastAsia="Times New Roman" w:cs="Times New Roman"/>
          <w:szCs w:val="24"/>
        </w:rPr>
        <w:t xml:space="preserve">ομίζω ότι ο λόγος για τον οποίο προτείνεται αυτή η </w:t>
      </w:r>
      <w:r>
        <w:rPr>
          <w:rFonts w:eastAsia="Times New Roman" w:cs="Times New Roman"/>
          <w:szCs w:val="24"/>
        </w:rPr>
        <w:t xml:space="preserve">διεύρυνση </w:t>
      </w:r>
      <w:r w:rsidRPr="008D1BAA">
        <w:rPr>
          <w:rFonts w:eastAsia="Times New Roman" w:cs="Times New Roman"/>
          <w:szCs w:val="24"/>
        </w:rPr>
        <w:t>έχει να κάνει με έναν συγκεκριμένο τρόπο θέασης των δικαιωμάτων</w:t>
      </w:r>
      <w:r>
        <w:rPr>
          <w:rFonts w:eastAsia="Times New Roman" w:cs="Times New Roman"/>
          <w:szCs w:val="24"/>
        </w:rPr>
        <w:t>.</w:t>
      </w:r>
      <w:r w:rsidRPr="008D1BAA">
        <w:rPr>
          <w:rFonts w:eastAsia="Times New Roman" w:cs="Times New Roman"/>
          <w:szCs w:val="24"/>
        </w:rPr>
        <w:t xml:space="preserve"> Τα δικαιώματα δεν μπορούν να υπερίπτανται της πραγματικής κοινωνίας</w:t>
      </w:r>
      <w:r>
        <w:rPr>
          <w:rFonts w:eastAsia="Times New Roman" w:cs="Times New Roman"/>
          <w:szCs w:val="24"/>
        </w:rPr>
        <w:t>. Τα δικαιώματα</w:t>
      </w:r>
      <w:r w:rsidRPr="008D1BAA">
        <w:rPr>
          <w:rFonts w:eastAsia="Times New Roman" w:cs="Times New Roman"/>
          <w:szCs w:val="24"/>
        </w:rPr>
        <w:t xml:space="preserve"> δεν μπορούν να υπερίπτανται των </w:t>
      </w:r>
      <w:r w:rsidRPr="008D1BAA">
        <w:rPr>
          <w:rFonts w:eastAsia="Times New Roman" w:cs="Times New Roman"/>
          <w:szCs w:val="24"/>
        </w:rPr>
        <w:t>κοινωνικών εκείνων ομάδων</w:t>
      </w:r>
      <w:r>
        <w:rPr>
          <w:rFonts w:eastAsia="Times New Roman" w:cs="Times New Roman"/>
          <w:szCs w:val="24"/>
        </w:rPr>
        <w:t>,</w:t>
      </w:r>
      <w:r w:rsidRPr="008D1BAA">
        <w:rPr>
          <w:rFonts w:eastAsia="Times New Roman" w:cs="Times New Roman"/>
          <w:szCs w:val="24"/>
        </w:rPr>
        <w:t xml:space="preserve"> οι οποίες υφίστανται τις διακρίσεις</w:t>
      </w:r>
      <w:r>
        <w:rPr>
          <w:rFonts w:eastAsia="Times New Roman" w:cs="Times New Roman"/>
          <w:szCs w:val="24"/>
        </w:rPr>
        <w:t>.</w:t>
      </w:r>
      <w:r w:rsidRPr="008D1BAA">
        <w:rPr>
          <w:rFonts w:eastAsia="Times New Roman" w:cs="Times New Roman"/>
          <w:szCs w:val="24"/>
        </w:rPr>
        <w:t xml:space="preserve"> Άρα λοιπόν</w:t>
      </w:r>
      <w:r>
        <w:rPr>
          <w:rFonts w:eastAsia="Times New Roman" w:cs="Times New Roman"/>
          <w:szCs w:val="24"/>
        </w:rPr>
        <w:t>,</w:t>
      </w:r>
      <w:r w:rsidRPr="008D1BAA">
        <w:rPr>
          <w:rFonts w:eastAsia="Times New Roman" w:cs="Times New Roman"/>
          <w:szCs w:val="24"/>
        </w:rPr>
        <w:t xml:space="preserve"> αυτό το οποίο επιχειρείται με αυτή</w:t>
      </w:r>
      <w:r>
        <w:rPr>
          <w:rFonts w:eastAsia="Times New Roman" w:cs="Times New Roman"/>
          <w:szCs w:val="24"/>
        </w:rPr>
        <w:t>ν</w:t>
      </w:r>
      <w:r w:rsidRPr="008D1BAA">
        <w:rPr>
          <w:rFonts w:eastAsia="Times New Roman" w:cs="Times New Roman"/>
          <w:szCs w:val="24"/>
        </w:rPr>
        <w:t xml:space="preserve"> τη ρύθμιση είναι επιτέλους οι κοινωνικές εκείνες ομάδες οι οποίες βιώνουν τον κοινωνικό αποκλεισμό</w:t>
      </w:r>
      <w:r>
        <w:rPr>
          <w:rFonts w:eastAsia="Times New Roman" w:cs="Times New Roman"/>
          <w:szCs w:val="24"/>
        </w:rPr>
        <w:t>,</w:t>
      </w:r>
      <w:r w:rsidRPr="008D1BAA">
        <w:rPr>
          <w:rFonts w:eastAsia="Times New Roman" w:cs="Times New Roman"/>
          <w:szCs w:val="24"/>
        </w:rPr>
        <w:t xml:space="preserve"> οι οποίες βιώνουν τις </w:t>
      </w:r>
      <w:r>
        <w:rPr>
          <w:rFonts w:eastAsia="Times New Roman" w:cs="Times New Roman"/>
          <w:szCs w:val="24"/>
        </w:rPr>
        <w:t>δικαιωματικές διακρίσε</w:t>
      </w:r>
      <w:r>
        <w:rPr>
          <w:rFonts w:eastAsia="Times New Roman" w:cs="Times New Roman"/>
          <w:szCs w:val="24"/>
        </w:rPr>
        <w:t>ις και βρίσκονται καθημερινά στο π</w:t>
      </w:r>
      <w:r w:rsidRPr="008D1BAA">
        <w:rPr>
          <w:rFonts w:eastAsia="Times New Roman" w:cs="Times New Roman"/>
          <w:szCs w:val="24"/>
        </w:rPr>
        <w:t xml:space="preserve">εδίο </w:t>
      </w:r>
      <w:r w:rsidRPr="008D1BAA">
        <w:rPr>
          <w:rFonts w:eastAsia="Times New Roman" w:cs="Times New Roman"/>
          <w:szCs w:val="24"/>
        </w:rPr>
        <w:lastRenderedPageBreak/>
        <w:t>της διεκδίκησης των δημοκρατικών δικαιωμάτων και των ατομικών ελευθεριών να έχουν το δικαίωμα να εκφραστούν εντός της Εθνικής Επιτροπής για τα Δικαιώματα του Ανθρώπου</w:t>
      </w:r>
      <w:r>
        <w:rPr>
          <w:rFonts w:eastAsia="Times New Roman" w:cs="Times New Roman"/>
          <w:szCs w:val="24"/>
        </w:rPr>
        <w:t>.</w:t>
      </w:r>
    </w:p>
    <w:p w14:paraId="25E0A898" w14:textId="77777777" w:rsidR="00464F64" w:rsidRDefault="00160710">
      <w:pPr>
        <w:tabs>
          <w:tab w:val="left" w:pos="6168"/>
        </w:tabs>
        <w:spacing w:line="600" w:lineRule="auto"/>
        <w:ind w:firstLine="720"/>
        <w:contextualSpacing/>
        <w:jc w:val="both"/>
        <w:rPr>
          <w:rFonts w:eastAsia="Times New Roman" w:cs="Times New Roman"/>
          <w:szCs w:val="24"/>
        </w:rPr>
      </w:pPr>
      <w:r w:rsidRPr="008D1BAA">
        <w:rPr>
          <w:rFonts w:eastAsia="Times New Roman" w:cs="Times New Roman"/>
          <w:szCs w:val="24"/>
        </w:rPr>
        <w:t>Θα μπορούσα να μιλήσω πάρα πολύ ώρα για μία σειρά</w:t>
      </w:r>
      <w:r w:rsidRPr="008D1BAA">
        <w:rPr>
          <w:rFonts w:eastAsia="Times New Roman" w:cs="Times New Roman"/>
          <w:szCs w:val="24"/>
        </w:rPr>
        <w:t xml:space="preserve"> από αιτιάσεις</w:t>
      </w:r>
      <w:r>
        <w:rPr>
          <w:rFonts w:eastAsia="Times New Roman" w:cs="Times New Roman"/>
          <w:szCs w:val="24"/>
        </w:rPr>
        <w:t>. Θέλω, όμως,</w:t>
      </w:r>
      <w:r w:rsidRPr="008D1BAA">
        <w:rPr>
          <w:rFonts w:eastAsia="Times New Roman" w:cs="Times New Roman"/>
          <w:szCs w:val="24"/>
        </w:rPr>
        <w:t xml:space="preserve"> να πω μόνο το εξής</w:t>
      </w:r>
      <w:r>
        <w:rPr>
          <w:rFonts w:eastAsia="Times New Roman" w:cs="Times New Roman"/>
          <w:szCs w:val="24"/>
        </w:rPr>
        <w:t>:</w:t>
      </w:r>
      <w:r w:rsidRPr="008D1BAA">
        <w:rPr>
          <w:rFonts w:eastAsia="Times New Roman" w:cs="Times New Roman"/>
          <w:szCs w:val="24"/>
        </w:rPr>
        <w:t xml:space="preserve"> Είπα κάποια πράγματα για τις αρχές των </w:t>
      </w:r>
      <w:proofErr w:type="spellStart"/>
      <w:r w:rsidRPr="008D1BAA">
        <w:rPr>
          <w:rFonts w:eastAsia="Times New Roman" w:cs="Times New Roman"/>
          <w:szCs w:val="24"/>
        </w:rPr>
        <w:t>Παρισίων</w:t>
      </w:r>
      <w:proofErr w:type="spellEnd"/>
      <w:r>
        <w:rPr>
          <w:rFonts w:eastAsia="Times New Roman" w:cs="Times New Roman"/>
          <w:szCs w:val="24"/>
        </w:rPr>
        <w:t>.</w:t>
      </w:r>
      <w:r w:rsidRPr="008D1BAA">
        <w:rPr>
          <w:rFonts w:eastAsia="Times New Roman" w:cs="Times New Roman"/>
          <w:szCs w:val="24"/>
        </w:rPr>
        <w:t xml:space="preserve"> Νομίζω ότι η ενημέρωση που έχει </w:t>
      </w:r>
      <w:r>
        <w:rPr>
          <w:rFonts w:eastAsia="Times New Roman" w:cs="Times New Roman"/>
          <w:szCs w:val="24"/>
        </w:rPr>
        <w:t xml:space="preserve">η </w:t>
      </w:r>
      <w:r>
        <w:rPr>
          <w:rFonts w:eastAsia="Times New Roman" w:cs="Times New Roman"/>
          <w:szCs w:val="24"/>
          <w:lang w:val="en-US"/>
        </w:rPr>
        <w:t>ENNHRI</w:t>
      </w:r>
      <w:r w:rsidRPr="008D1BAA">
        <w:rPr>
          <w:rFonts w:eastAsia="Times New Roman" w:cs="Times New Roman"/>
          <w:szCs w:val="24"/>
        </w:rPr>
        <w:t xml:space="preserve"> είναι μονομερής</w:t>
      </w:r>
      <w:r>
        <w:rPr>
          <w:rFonts w:eastAsia="Times New Roman" w:cs="Times New Roman"/>
          <w:szCs w:val="24"/>
        </w:rPr>
        <w:t>.</w:t>
      </w:r>
      <w:r w:rsidRPr="008D1BAA">
        <w:rPr>
          <w:rFonts w:eastAsia="Times New Roman" w:cs="Times New Roman"/>
          <w:szCs w:val="24"/>
        </w:rPr>
        <w:t xml:space="preserve"> Αυτό θα διορθωθεί εντός των επόμενων λίγων ωρών</w:t>
      </w:r>
      <w:r>
        <w:rPr>
          <w:rFonts w:eastAsia="Times New Roman" w:cs="Times New Roman"/>
          <w:szCs w:val="24"/>
        </w:rPr>
        <w:t>,</w:t>
      </w:r>
      <w:r w:rsidRPr="008D1BAA">
        <w:rPr>
          <w:rFonts w:eastAsia="Times New Roman" w:cs="Times New Roman"/>
          <w:szCs w:val="24"/>
        </w:rPr>
        <w:t xml:space="preserve"> αφού επιλέγεται από τη μεριά του πρώην Προέδρου της </w:t>
      </w:r>
      <w:r w:rsidRPr="008D1BAA">
        <w:rPr>
          <w:rFonts w:eastAsia="Times New Roman" w:cs="Times New Roman"/>
          <w:szCs w:val="24"/>
        </w:rPr>
        <w:t xml:space="preserve">Εθνικής Επιτροπής </w:t>
      </w:r>
      <w:r>
        <w:rPr>
          <w:rFonts w:eastAsia="Times New Roman" w:cs="Times New Roman"/>
          <w:szCs w:val="24"/>
        </w:rPr>
        <w:t>να διεθνοποιήσει</w:t>
      </w:r>
      <w:r w:rsidRPr="008D1BAA">
        <w:rPr>
          <w:rFonts w:eastAsia="Times New Roman" w:cs="Times New Roman"/>
          <w:szCs w:val="24"/>
        </w:rPr>
        <w:t xml:space="preserve"> το ζήτημα</w:t>
      </w:r>
      <w:r>
        <w:rPr>
          <w:rFonts w:eastAsia="Times New Roman" w:cs="Times New Roman"/>
          <w:szCs w:val="24"/>
        </w:rPr>
        <w:t>.</w:t>
      </w:r>
      <w:r w:rsidRPr="008D1BAA">
        <w:rPr>
          <w:rFonts w:eastAsia="Times New Roman" w:cs="Times New Roman"/>
          <w:szCs w:val="24"/>
        </w:rPr>
        <w:t xml:space="preserve"> Βεβαίως</w:t>
      </w:r>
      <w:r w:rsidRPr="00975F12">
        <w:rPr>
          <w:rFonts w:eastAsia="Times New Roman" w:cs="Times New Roman"/>
          <w:szCs w:val="24"/>
        </w:rPr>
        <w:t>,</w:t>
      </w:r>
      <w:r w:rsidRPr="008D1BAA">
        <w:rPr>
          <w:rFonts w:eastAsia="Times New Roman" w:cs="Times New Roman"/>
          <w:szCs w:val="24"/>
        </w:rPr>
        <w:t xml:space="preserve"> να </w:t>
      </w:r>
      <w:r>
        <w:rPr>
          <w:rFonts w:eastAsia="Times New Roman" w:cs="Times New Roman"/>
          <w:szCs w:val="24"/>
        </w:rPr>
        <w:t>διεθνοποιηθεί το ζήτημα</w:t>
      </w:r>
      <w:r w:rsidRPr="00975F12">
        <w:rPr>
          <w:rFonts w:eastAsia="Times New Roman" w:cs="Times New Roman"/>
          <w:szCs w:val="24"/>
        </w:rPr>
        <w:t>,</w:t>
      </w:r>
      <w:r>
        <w:rPr>
          <w:rFonts w:eastAsia="Times New Roman" w:cs="Times New Roman"/>
          <w:szCs w:val="24"/>
        </w:rPr>
        <w:t xml:space="preserve"> </w:t>
      </w:r>
      <w:r w:rsidRPr="008D1BAA">
        <w:rPr>
          <w:rFonts w:eastAsia="Times New Roman" w:cs="Times New Roman"/>
          <w:szCs w:val="24"/>
        </w:rPr>
        <w:t>για να ενημερωθούν και οι αρμόδιοι ευρωπαϊκοί φορ</w:t>
      </w:r>
      <w:r>
        <w:rPr>
          <w:rFonts w:eastAsia="Times New Roman" w:cs="Times New Roman"/>
          <w:szCs w:val="24"/>
        </w:rPr>
        <w:t>είς για τον τρόπο με τον οποίο λ</w:t>
      </w:r>
      <w:r w:rsidRPr="008D1BAA">
        <w:rPr>
          <w:rFonts w:eastAsia="Times New Roman" w:cs="Times New Roman"/>
          <w:szCs w:val="24"/>
        </w:rPr>
        <w:t>ειτούργησε και τον τρόπο με τον οποίο</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ε</w:t>
      </w:r>
      <w:r w:rsidRPr="008D1BAA">
        <w:rPr>
          <w:rFonts w:eastAsia="Times New Roman" w:cs="Times New Roman"/>
          <w:szCs w:val="24"/>
        </w:rPr>
        <w:t xml:space="preserve">ν πάση </w:t>
      </w:r>
      <w:proofErr w:type="spellStart"/>
      <w:r w:rsidRPr="008D1BAA">
        <w:rPr>
          <w:rFonts w:eastAsia="Times New Roman" w:cs="Times New Roman"/>
          <w:szCs w:val="24"/>
        </w:rPr>
        <w:t>περιπτώσει</w:t>
      </w:r>
      <w:proofErr w:type="spellEnd"/>
      <w:r>
        <w:rPr>
          <w:rFonts w:eastAsia="Times New Roman" w:cs="Times New Roman"/>
          <w:szCs w:val="24"/>
        </w:rPr>
        <w:t>,</w:t>
      </w:r>
      <w:r w:rsidRPr="008D1BAA">
        <w:rPr>
          <w:rFonts w:eastAsia="Times New Roman" w:cs="Times New Roman"/>
          <w:szCs w:val="24"/>
        </w:rPr>
        <w:t xml:space="preserve"> διαχειρίστηκε την Προεδρεία της Εθνικής Επιτροπής των Δικαιωμάτων του Ανθρώπου η συγκεκριμένη ηγεσία</w:t>
      </w:r>
      <w:r>
        <w:rPr>
          <w:rFonts w:eastAsia="Times New Roman" w:cs="Times New Roman"/>
          <w:szCs w:val="24"/>
        </w:rPr>
        <w:t>.</w:t>
      </w:r>
    </w:p>
    <w:p w14:paraId="25E0A899" w14:textId="77777777" w:rsidR="00464F64" w:rsidRDefault="00160710">
      <w:pPr>
        <w:tabs>
          <w:tab w:val="left" w:pos="6168"/>
        </w:tabs>
        <w:spacing w:line="600" w:lineRule="auto"/>
        <w:ind w:firstLine="720"/>
        <w:contextualSpacing/>
        <w:jc w:val="both"/>
        <w:rPr>
          <w:rFonts w:eastAsia="Times New Roman" w:cs="Times New Roman"/>
          <w:szCs w:val="24"/>
        </w:rPr>
      </w:pPr>
      <w:r w:rsidRPr="008D1BAA">
        <w:rPr>
          <w:rFonts w:eastAsia="Times New Roman" w:cs="Times New Roman"/>
          <w:szCs w:val="24"/>
        </w:rPr>
        <w:t>Εγώ θέλω να σας πω το εξής σε σχέση με την ανεξαρτησία</w:t>
      </w:r>
      <w:r>
        <w:rPr>
          <w:rFonts w:eastAsia="Times New Roman" w:cs="Times New Roman"/>
          <w:szCs w:val="24"/>
        </w:rPr>
        <w:t>:</w:t>
      </w:r>
      <w:r w:rsidRPr="008D1BAA">
        <w:rPr>
          <w:rFonts w:eastAsia="Times New Roman" w:cs="Times New Roman"/>
          <w:szCs w:val="24"/>
        </w:rPr>
        <w:t xml:space="preserve"> Επιμένω ότι ακολουθούμε κατά γράμμα τις αρχές των </w:t>
      </w:r>
      <w:proofErr w:type="spellStart"/>
      <w:r>
        <w:rPr>
          <w:rFonts w:eastAsia="Times New Roman" w:cs="Times New Roman"/>
          <w:szCs w:val="24"/>
        </w:rPr>
        <w:t>Παρισίων</w:t>
      </w:r>
      <w:proofErr w:type="spellEnd"/>
      <w:r>
        <w:rPr>
          <w:rFonts w:eastAsia="Times New Roman" w:cs="Times New Roman"/>
          <w:szCs w:val="24"/>
        </w:rPr>
        <w:t xml:space="preserve">. </w:t>
      </w:r>
      <w:r w:rsidRPr="008D1BAA">
        <w:rPr>
          <w:rFonts w:eastAsia="Times New Roman" w:cs="Times New Roman"/>
          <w:szCs w:val="24"/>
        </w:rPr>
        <w:t>Και διαβούλευση υπήρξε</w:t>
      </w:r>
      <w:r>
        <w:rPr>
          <w:rFonts w:eastAsia="Times New Roman" w:cs="Times New Roman"/>
          <w:szCs w:val="24"/>
        </w:rPr>
        <w:t>.</w:t>
      </w:r>
      <w:r w:rsidRPr="008D1BAA">
        <w:rPr>
          <w:rFonts w:eastAsia="Times New Roman" w:cs="Times New Roman"/>
          <w:szCs w:val="24"/>
        </w:rPr>
        <w:t xml:space="preserve"> Και ενημέρωση</w:t>
      </w:r>
      <w:r w:rsidRPr="008D1BAA">
        <w:rPr>
          <w:rFonts w:eastAsia="Times New Roman" w:cs="Times New Roman"/>
          <w:szCs w:val="24"/>
        </w:rPr>
        <w:t xml:space="preserve"> υπήρξε</w:t>
      </w:r>
      <w:r>
        <w:rPr>
          <w:rFonts w:eastAsia="Times New Roman" w:cs="Times New Roman"/>
          <w:szCs w:val="24"/>
        </w:rPr>
        <w:t>.</w:t>
      </w:r>
      <w:r w:rsidRPr="008D1BAA">
        <w:rPr>
          <w:rFonts w:eastAsia="Times New Roman" w:cs="Times New Roman"/>
          <w:szCs w:val="24"/>
        </w:rPr>
        <w:t xml:space="preserve"> Το θέμα ήταν ότι η Εθνική Επιτροπή για τα Δικαιώματα του Ανθρώπου </w:t>
      </w:r>
      <w:r>
        <w:rPr>
          <w:rFonts w:eastAsia="Times New Roman" w:cs="Times New Roman"/>
          <w:szCs w:val="24"/>
        </w:rPr>
        <w:lastRenderedPageBreak/>
        <w:t>αποφάσισε διά</w:t>
      </w:r>
      <w:r w:rsidRPr="008D1BAA">
        <w:rPr>
          <w:rFonts w:eastAsia="Times New Roman" w:cs="Times New Roman"/>
          <w:szCs w:val="24"/>
        </w:rPr>
        <w:t xml:space="preserve"> του Προέδρου της να απέχει από αυτού του τύπου τη διαβούλευση και απαίτησε η διεύρυνση της </w:t>
      </w:r>
      <w:r>
        <w:rPr>
          <w:rFonts w:eastAsia="Times New Roman" w:cs="Times New Roman"/>
          <w:szCs w:val="24"/>
        </w:rPr>
        <w:t>ε</w:t>
      </w:r>
      <w:r w:rsidRPr="008D1BAA">
        <w:rPr>
          <w:rFonts w:eastAsia="Times New Roman" w:cs="Times New Roman"/>
          <w:szCs w:val="24"/>
        </w:rPr>
        <w:t xml:space="preserve">πιτροπής </w:t>
      </w:r>
      <w:r>
        <w:rPr>
          <w:rFonts w:eastAsia="Times New Roman" w:cs="Times New Roman"/>
          <w:szCs w:val="24"/>
        </w:rPr>
        <w:t>-και αυτό β</w:t>
      </w:r>
      <w:r w:rsidRPr="008D1BAA">
        <w:rPr>
          <w:rFonts w:eastAsia="Times New Roman" w:cs="Times New Roman"/>
          <w:szCs w:val="24"/>
        </w:rPr>
        <w:t xml:space="preserve">εβαίως φαίνεται και στην επιστολή την οποία </w:t>
      </w:r>
      <w:r>
        <w:rPr>
          <w:rFonts w:eastAsia="Times New Roman" w:cs="Times New Roman"/>
          <w:szCs w:val="24"/>
        </w:rPr>
        <w:t xml:space="preserve">μου </w:t>
      </w:r>
      <w:r w:rsidRPr="008D1BAA">
        <w:rPr>
          <w:rFonts w:eastAsia="Times New Roman" w:cs="Times New Roman"/>
          <w:szCs w:val="24"/>
        </w:rPr>
        <w:t>απέστει</w:t>
      </w:r>
      <w:r w:rsidRPr="008D1BAA">
        <w:rPr>
          <w:rFonts w:eastAsia="Times New Roman" w:cs="Times New Roman"/>
          <w:szCs w:val="24"/>
        </w:rPr>
        <w:t xml:space="preserve">λε </w:t>
      </w:r>
      <w:r>
        <w:rPr>
          <w:rFonts w:eastAsia="Times New Roman" w:cs="Times New Roman"/>
          <w:szCs w:val="24"/>
        </w:rPr>
        <w:t>στις 6 Δεκεμβρίου- να συμπληρώνει</w:t>
      </w:r>
      <w:r w:rsidRPr="008D1BAA">
        <w:rPr>
          <w:rFonts w:eastAsia="Times New Roman" w:cs="Times New Roman"/>
          <w:szCs w:val="24"/>
        </w:rPr>
        <w:t xml:space="preserve"> η ίδια η </w:t>
      </w:r>
      <w:r>
        <w:rPr>
          <w:rFonts w:eastAsia="Times New Roman" w:cs="Times New Roman"/>
          <w:szCs w:val="24"/>
        </w:rPr>
        <w:t>ε</w:t>
      </w:r>
      <w:r w:rsidRPr="008D1BAA">
        <w:rPr>
          <w:rFonts w:eastAsia="Times New Roman" w:cs="Times New Roman"/>
          <w:szCs w:val="24"/>
        </w:rPr>
        <w:t xml:space="preserve">πιτροπή τα μέλη </w:t>
      </w:r>
      <w:r>
        <w:rPr>
          <w:rFonts w:eastAsia="Times New Roman" w:cs="Times New Roman"/>
          <w:szCs w:val="24"/>
        </w:rPr>
        <w:t>της,</w:t>
      </w:r>
      <w:r w:rsidRPr="008D1BAA">
        <w:rPr>
          <w:rFonts w:eastAsia="Times New Roman" w:cs="Times New Roman"/>
          <w:szCs w:val="24"/>
        </w:rPr>
        <w:t xml:space="preserve"> ενώ κάτι τέτοιο δεν προβλέπεται ούτε από τις αρχές των </w:t>
      </w:r>
      <w:proofErr w:type="spellStart"/>
      <w:r w:rsidRPr="008D1BAA">
        <w:rPr>
          <w:rFonts w:eastAsia="Times New Roman" w:cs="Times New Roman"/>
          <w:szCs w:val="24"/>
        </w:rPr>
        <w:t>Παρισίων</w:t>
      </w:r>
      <w:proofErr w:type="spellEnd"/>
      <w:r w:rsidRPr="008D1BAA">
        <w:rPr>
          <w:rFonts w:eastAsia="Times New Roman" w:cs="Times New Roman"/>
          <w:szCs w:val="24"/>
        </w:rPr>
        <w:t xml:space="preserve"> και πολύ περισσότερο</w:t>
      </w:r>
      <w:r>
        <w:rPr>
          <w:rFonts w:eastAsia="Times New Roman" w:cs="Times New Roman"/>
          <w:szCs w:val="24"/>
        </w:rPr>
        <w:t>,</w:t>
      </w:r>
      <w:r w:rsidRPr="008D1BAA">
        <w:rPr>
          <w:rFonts w:eastAsia="Times New Roman" w:cs="Times New Roman"/>
          <w:szCs w:val="24"/>
        </w:rPr>
        <w:t xml:space="preserve"> δεν προβλέπεται και από τον ιδρυτικό νόμο της Εθνικής Επιτροπής για τα Δικαιώματα του Ανθρώπου</w:t>
      </w:r>
      <w:r>
        <w:rPr>
          <w:rFonts w:eastAsia="Times New Roman" w:cs="Times New Roman"/>
          <w:szCs w:val="24"/>
        </w:rPr>
        <w:t>.</w:t>
      </w:r>
      <w:r w:rsidRPr="008D1BAA">
        <w:rPr>
          <w:rFonts w:eastAsia="Times New Roman" w:cs="Times New Roman"/>
          <w:szCs w:val="24"/>
        </w:rPr>
        <w:t xml:space="preserve"> </w:t>
      </w:r>
    </w:p>
    <w:p w14:paraId="25E0A89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κτυπάει το κουδούνι λήξεως του χρόνου ομιλίας του κυρίου Υπουργού ) </w:t>
      </w:r>
    </w:p>
    <w:p w14:paraId="25E0A89B" w14:textId="77777777" w:rsidR="00464F64" w:rsidRDefault="0016071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Με τη σκέψη αυτή, ολοκληρώστε, κύριε Υπουργέ. Δεν μπορώ να σας δείξω άλλη ανοχή. </w:t>
      </w:r>
    </w:p>
    <w:p w14:paraId="25E0A89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sidRPr="008D1BAA">
        <w:rPr>
          <w:rFonts w:eastAsia="Times New Roman" w:cs="Times New Roman"/>
          <w:szCs w:val="24"/>
        </w:rPr>
        <w:t>Όταν</w:t>
      </w:r>
      <w:r w:rsidRPr="002F2E6B">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λοιπόν</w:t>
      </w:r>
      <w:r w:rsidRPr="002F2E6B">
        <w:rPr>
          <w:rFonts w:eastAsia="Times New Roman" w:cs="Times New Roman"/>
          <w:szCs w:val="24"/>
        </w:rPr>
        <w:t>,</w:t>
      </w:r>
      <w:r>
        <w:rPr>
          <w:rFonts w:eastAsia="Times New Roman" w:cs="Times New Roman"/>
          <w:szCs w:val="24"/>
        </w:rPr>
        <w:t xml:space="preserve"> </w:t>
      </w:r>
      <w:r w:rsidRPr="008D1BAA">
        <w:rPr>
          <w:rFonts w:eastAsia="Times New Roman" w:cs="Times New Roman"/>
          <w:szCs w:val="24"/>
        </w:rPr>
        <w:t xml:space="preserve">έκανα την ερώτηση </w:t>
      </w:r>
      <w:r>
        <w:rPr>
          <w:rFonts w:eastAsia="Times New Roman" w:cs="Times New Roman"/>
          <w:szCs w:val="24"/>
        </w:rPr>
        <w:t xml:space="preserve">αν η Κυβέρνηση αυτή οποιαδήποτε στιγμή </w:t>
      </w:r>
      <w:proofErr w:type="spellStart"/>
      <w:r>
        <w:rPr>
          <w:rFonts w:eastAsia="Times New Roman" w:cs="Times New Roman"/>
          <w:szCs w:val="24"/>
        </w:rPr>
        <w:t>παρενέβη</w:t>
      </w:r>
      <w:proofErr w:type="spellEnd"/>
      <w:r>
        <w:rPr>
          <w:rFonts w:eastAsia="Times New Roman" w:cs="Times New Roman"/>
          <w:szCs w:val="24"/>
        </w:rPr>
        <w:t xml:space="preserve"> </w:t>
      </w:r>
      <w:r w:rsidRPr="008D1BAA">
        <w:rPr>
          <w:rFonts w:eastAsia="Times New Roman" w:cs="Times New Roman"/>
          <w:szCs w:val="24"/>
        </w:rPr>
        <w:t xml:space="preserve">στο έργο της </w:t>
      </w:r>
      <w:r>
        <w:rPr>
          <w:rFonts w:eastAsia="Times New Roman" w:cs="Times New Roman"/>
          <w:szCs w:val="24"/>
        </w:rPr>
        <w:t>ε</w:t>
      </w:r>
      <w:r w:rsidRPr="008D1BAA">
        <w:rPr>
          <w:rFonts w:eastAsia="Times New Roman" w:cs="Times New Roman"/>
          <w:szCs w:val="24"/>
        </w:rPr>
        <w:t>πιτροπής</w:t>
      </w:r>
      <w:r w:rsidRPr="002F2E6B">
        <w:rPr>
          <w:rFonts w:eastAsia="Times New Roman" w:cs="Times New Roman"/>
          <w:szCs w:val="24"/>
        </w:rPr>
        <w:t>,</w:t>
      </w:r>
      <w:r w:rsidRPr="008D1BAA">
        <w:rPr>
          <w:rFonts w:eastAsia="Times New Roman" w:cs="Times New Roman"/>
          <w:szCs w:val="24"/>
        </w:rPr>
        <w:t xml:space="preserve"> η απάντηση ήταν </w:t>
      </w:r>
      <w:r>
        <w:rPr>
          <w:rFonts w:eastAsia="Times New Roman" w:cs="Times New Roman"/>
          <w:szCs w:val="24"/>
        </w:rPr>
        <w:t xml:space="preserve">αμέσως </w:t>
      </w:r>
      <w:r w:rsidRPr="008D1BAA">
        <w:rPr>
          <w:rFonts w:eastAsia="Times New Roman" w:cs="Times New Roman"/>
          <w:szCs w:val="24"/>
        </w:rPr>
        <w:t>αρνητική</w:t>
      </w:r>
      <w:r>
        <w:rPr>
          <w:rFonts w:eastAsia="Times New Roman" w:cs="Times New Roman"/>
          <w:szCs w:val="24"/>
        </w:rPr>
        <w:t>.</w:t>
      </w:r>
      <w:r w:rsidRPr="008D1BAA">
        <w:rPr>
          <w:rFonts w:eastAsia="Times New Roman" w:cs="Times New Roman"/>
          <w:szCs w:val="24"/>
        </w:rPr>
        <w:t xml:space="preserve"> Στη συνέχεια</w:t>
      </w:r>
      <w:r>
        <w:rPr>
          <w:rFonts w:eastAsia="Times New Roman" w:cs="Times New Roman"/>
          <w:szCs w:val="24"/>
        </w:rPr>
        <w:t>,</w:t>
      </w:r>
      <w:r w:rsidRPr="008D1BAA">
        <w:rPr>
          <w:rFonts w:eastAsia="Times New Roman" w:cs="Times New Roman"/>
          <w:szCs w:val="24"/>
        </w:rPr>
        <w:t xml:space="preserve"> ακολούθησε και ένα </w:t>
      </w:r>
      <w:r w:rsidRPr="008D1BAA">
        <w:rPr>
          <w:rFonts w:eastAsia="Times New Roman" w:cs="Times New Roman"/>
          <w:szCs w:val="24"/>
        </w:rPr>
        <w:lastRenderedPageBreak/>
        <w:t>σχόλιο</w:t>
      </w:r>
      <w:r>
        <w:rPr>
          <w:rFonts w:eastAsia="Times New Roman" w:cs="Times New Roman"/>
          <w:szCs w:val="24"/>
        </w:rPr>
        <w:t>:</w:t>
      </w:r>
      <w:r w:rsidRPr="008D1BAA">
        <w:rPr>
          <w:rFonts w:eastAsia="Times New Roman" w:cs="Times New Roman"/>
          <w:szCs w:val="24"/>
        </w:rPr>
        <w:t xml:space="preserve"> Η Κυβέρνηση </w:t>
      </w:r>
      <w:r>
        <w:rPr>
          <w:rFonts w:eastAsia="Times New Roman" w:cs="Times New Roman"/>
          <w:szCs w:val="24"/>
        </w:rPr>
        <w:t>–δ</w:t>
      </w:r>
      <w:r w:rsidRPr="008D1BAA">
        <w:rPr>
          <w:rFonts w:eastAsia="Times New Roman" w:cs="Times New Roman"/>
          <w:szCs w:val="24"/>
        </w:rPr>
        <w:t>ήθεν</w:t>
      </w:r>
      <w:r>
        <w:rPr>
          <w:rFonts w:eastAsia="Times New Roman" w:cs="Times New Roman"/>
          <w:szCs w:val="24"/>
        </w:rPr>
        <w:t>-</w:t>
      </w:r>
      <w:r w:rsidRPr="008D1BAA">
        <w:rPr>
          <w:rFonts w:eastAsia="Times New Roman" w:cs="Times New Roman"/>
          <w:szCs w:val="24"/>
        </w:rPr>
        <w:t xml:space="preserve"> αδιαφόρησε απολύτως για τη λειτουργία της Εθνικής Επιτροπής για τα Δικαιώματα του Ανθρώπου του ανθρώπου αυτά τα χρόνια</w:t>
      </w:r>
      <w:r>
        <w:rPr>
          <w:rFonts w:eastAsia="Times New Roman" w:cs="Times New Roman"/>
          <w:szCs w:val="24"/>
        </w:rPr>
        <w:t>.</w:t>
      </w:r>
    </w:p>
    <w:p w14:paraId="25E0A89D"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Βεβαίως</w:t>
      </w:r>
      <w:r>
        <w:rPr>
          <w:rFonts w:eastAsia="Times New Roman" w:cs="Times New Roman"/>
          <w:szCs w:val="24"/>
        </w:rPr>
        <w:t>,</w:t>
      </w:r>
      <w:r w:rsidRPr="008D1BAA">
        <w:rPr>
          <w:rFonts w:eastAsia="Times New Roman" w:cs="Times New Roman"/>
          <w:szCs w:val="24"/>
        </w:rPr>
        <w:t xml:space="preserve"> όταν ο κύριος </w:t>
      </w:r>
      <w:proofErr w:type="spellStart"/>
      <w:r w:rsidRPr="008D1BAA">
        <w:rPr>
          <w:rFonts w:eastAsia="Times New Roman" w:cs="Times New Roman"/>
          <w:szCs w:val="24"/>
        </w:rPr>
        <w:t>Μπαλτάκος</w:t>
      </w:r>
      <w:proofErr w:type="spellEnd"/>
      <w:r w:rsidRPr="008D1BAA">
        <w:rPr>
          <w:rFonts w:eastAsia="Times New Roman" w:cs="Times New Roman"/>
          <w:szCs w:val="24"/>
        </w:rPr>
        <w:t xml:space="preserve"> απειλούσε ότι θα καταργήσει </w:t>
      </w:r>
      <w:r>
        <w:rPr>
          <w:rFonts w:eastAsia="Times New Roman" w:cs="Times New Roman"/>
          <w:szCs w:val="24"/>
        </w:rPr>
        <w:t xml:space="preserve">την Εθνική Επιτροπή για τα Δικαιώματα του Ανθρώπου </w:t>
      </w:r>
      <w:r w:rsidRPr="008D1BAA">
        <w:rPr>
          <w:rFonts w:eastAsia="Times New Roman" w:cs="Times New Roman"/>
          <w:szCs w:val="24"/>
        </w:rPr>
        <w:t>και όταν η Νέα Δημοκρατ</w:t>
      </w:r>
      <w:r w:rsidRPr="008D1BAA">
        <w:rPr>
          <w:rFonts w:eastAsia="Times New Roman" w:cs="Times New Roman"/>
          <w:szCs w:val="24"/>
        </w:rPr>
        <w:t>ία</w:t>
      </w:r>
      <w:r>
        <w:rPr>
          <w:rFonts w:eastAsia="Times New Roman" w:cs="Times New Roman"/>
          <w:szCs w:val="24"/>
        </w:rPr>
        <w:t>,</w:t>
      </w:r>
      <w:r w:rsidRPr="008D1BAA">
        <w:rPr>
          <w:rFonts w:eastAsia="Times New Roman" w:cs="Times New Roman"/>
          <w:szCs w:val="24"/>
        </w:rPr>
        <w:t xml:space="preserve"> στην προηγούμενη φάση της διακυβέρνησης</w:t>
      </w:r>
      <w:r>
        <w:rPr>
          <w:rFonts w:eastAsia="Times New Roman" w:cs="Times New Roman"/>
          <w:szCs w:val="24"/>
        </w:rPr>
        <w:t>,</w:t>
      </w:r>
      <w:r w:rsidRPr="008D1BAA">
        <w:rPr>
          <w:rFonts w:eastAsia="Times New Roman" w:cs="Times New Roman"/>
          <w:szCs w:val="24"/>
        </w:rPr>
        <w:t xml:space="preserve"> την περίοδο 2012 </w:t>
      </w:r>
      <w:r>
        <w:rPr>
          <w:rFonts w:eastAsia="Times New Roman" w:cs="Times New Roman"/>
          <w:szCs w:val="24"/>
        </w:rPr>
        <w:t>–</w:t>
      </w:r>
      <w:r w:rsidRPr="008D1BAA">
        <w:rPr>
          <w:rFonts w:eastAsia="Times New Roman" w:cs="Times New Roman"/>
          <w:szCs w:val="24"/>
        </w:rPr>
        <w:t xml:space="preserve"> 2015</w:t>
      </w:r>
      <w:r>
        <w:rPr>
          <w:rFonts w:eastAsia="Times New Roman" w:cs="Times New Roman"/>
          <w:szCs w:val="24"/>
        </w:rPr>
        <w:t>,</w:t>
      </w:r>
      <w:r w:rsidRPr="008D1BAA">
        <w:rPr>
          <w:rFonts w:eastAsia="Times New Roman" w:cs="Times New Roman"/>
          <w:szCs w:val="24"/>
        </w:rPr>
        <w:t xml:space="preserve"> την </w:t>
      </w:r>
      <w:r>
        <w:rPr>
          <w:rFonts w:eastAsia="Times New Roman" w:cs="Times New Roman"/>
          <w:szCs w:val="24"/>
        </w:rPr>
        <w:t xml:space="preserve">στοίβαξε </w:t>
      </w:r>
      <w:r w:rsidRPr="008D1BAA">
        <w:rPr>
          <w:rFonts w:eastAsia="Times New Roman" w:cs="Times New Roman"/>
          <w:szCs w:val="24"/>
        </w:rPr>
        <w:t>μαζί με την Επιτροπή Βιοηθικής</w:t>
      </w:r>
      <w:r w:rsidRPr="00E27CAA">
        <w:rPr>
          <w:rFonts w:eastAsia="Times New Roman" w:cs="Times New Roman"/>
          <w:szCs w:val="24"/>
        </w:rPr>
        <w:t>,</w:t>
      </w:r>
      <w:r w:rsidRPr="008D1BAA">
        <w:rPr>
          <w:rFonts w:eastAsia="Times New Roman" w:cs="Times New Roman"/>
          <w:szCs w:val="24"/>
        </w:rPr>
        <w:t xml:space="preserve"> δεν είχε την ίδια ευαισθησία να </w:t>
      </w:r>
      <w:r>
        <w:rPr>
          <w:rFonts w:eastAsia="Times New Roman" w:cs="Times New Roman"/>
          <w:szCs w:val="24"/>
        </w:rPr>
        <w:t xml:space="preserve">την </w:t>
      </w:r>
      <w:r w:rsidRPr="008D1BAA">
        <w:rPr>
          <w:rFonts w:eastAsia="Times New Roman" w:cs="Times New Roman"/>
          <w:szCs w:val="24"/>
        </w:rPr>
        <w:t>υπερασπιστεί</w:t>
      </w:r>
      <w:r>
        <w:rPr>
          <w:rFonts w:eastAsia="Times New Roman" w:cs="Times New Roman"/>
          <w:szCs w:val="24"/>
        </w:rPr>
        <w:t>.</w:t>
      </w:r>
      <w:r w:rsidRPr="008D1BAA">
        <w:rPr>
          <w:rFonts w:eastAsia="Times New Roman" w:cs="Times New Roman"/>
          <w:szCs w:val="24"/>
        </w:rPr>
        <w:t xml:space="preserve"> Τώρα της προέκυψε της Νέας Δημοκρατίας η ευαισθησία</w:t>
      </w:r>
      <w:r>
        <w:rPr>
          <w:rFonts w:eastAsia="Times New Roman" w:cs="Times New Roman"/>
          <w:szCs w:val="24"/>
        </w:rPr>
        <w:t>.</w:t>
      </w:r>
      <w:r w:rsidRPr="008D1BAA">
        <w:rPr>
          <w:rFonts w:eastAsia="Times New Roman" w:cs="Times New Roman"/>
          <w:szCs w:val="24"/>
        </w:rPr>
        <w:t xml:space="preserve"> </w:t>
      </w:r>
    </w:p>
    <w:p w14:paraId="25E0A89E"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 xml:space="preserve">Να </w:t>
      </w:r>
      <w:r>
        <w:rPr>
          <w:rFonts w:eastAsia="Times New Roman" w:cs="Times New Roman"/>
          <w:szCs w:val="24"/>
        </w:rPr>
        <w:t>σας πω</w:t>
      </w:r>
      <w:r w:rsidRPr="002F2E6B">
        <w:rPr>
          <w:rFonts w:eastAsia="Times New Roman" w:cs="Times New Roman"/>
          <w:szCs w:val="24"/>
        </w:rPr>
        <w:t>,</w:t>
      </w:r>
      <w:r>
        <w:rPr>
          <w:rFonts w:eastAsia="Times New Roman" w:cs="Times New Roman"/>
          <w:szCs w:val="24"/>
        </w:rPr>
        <w:t xml:space="preserve"> λ</w:t>
      </w:r>
      <w:r w:rsidRPr="008D1BAA">
        <w:rPr>
          <w:rFonts w:eastAsia="Times New Roman" w:cs="Times New Roman"/>
          <w:szCs w:val="24"/>
        </w:rPr>
        <w:t>οιπόν</w:t>
      </w:r>
      <w:r w:rsidRPr="002F2E6B">
        <w:rPr>
          <w:rFonts w:eastAsia="Times New Roman" w:cs="Times New Roman"/>
          <w:szCs w:val="24"/>
        </w:rPr>
        <w:t>,</w:t>
      </w:r>
      <w:r w:rsidRPr="008D1BAA">
        <w:rPr>
          <w:rFonts w:eastAsia="Times New Roman" w:cs="Times New Roman"/>
          <w:szCs w:val="24"/>
        </w:rPr>
        <w:t xml:space="preserve"> εγώ τι έχει κάνει </w:t>
      </w:r>
      <w:r w:rsidRPr="008D1BAA">
        <w:rPr>
          <w:rFonts w:eastAsia="Times New Roman" w:cs="Times New Roman"/>
          <w:szCs w:val="24"/>
        </w:rPr>
        <w:t>η σημερινή</w:t>
      </w:r>
      <w:r>
        <w:rPr>
          <w:rFonts w:eastAsia="Times New Roman" w:cs="Times New Roman"/>
          <w:szCs w:val="24"/>
        </w:rPr>
        <w:t>…</w:t>
      </w:r>
    </w:p>
    <w:p w14:paraId="25E0A89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έχω άλλο χρόνο, κύριε Υπουργέ. Πρέπει να κλείσετε. Τα υπόλοιπα θα τα πείτε στη δευτερολογία σας. Σε αυτήν την Αίθουσα είμαστε όλοι ίσοι. </w:t>
      </w:r>
    </w:p>
    <w:p w14:paraId="25E0A8A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Βεβαίως,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Τα υπόλοιπα θα τα πω στη δευτερολογία μου. </w:t>
      </w:r>
    </w:p>
    <w:p w14:paraId="25E0A8A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5E0A8A2"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5E0A8A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 </w:t>
      </w:r>
    </w:p>
    <w:p w14:paraId="25E0A8A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w:t>
      </w:r>
      <w:r>
        <w:rPr>
          <w:rFonts w:eastAsia="Times New Roman" w:cs="Times New Roman"/>
          <w:szCs w:val="24"/>
        </w:rPr>
        <w:t>μα το δελτίο επικαίρων ερωτήσεων της Παρασκευής 5 Απριλίου 2019</w:t>
      </w:r>
      <w:r>
        <w:rPr>
          <w:rFonts w:eastAsia="Times New Roman" w:cs="Times New Roman"/>
          <w:szCs w:val="24"/>
        </w:rPr>
        <w:t>.</w:t>
      </w:r>
      <w:r>
        <w:rPr>
          <w:rFonts w:eastAsia="Times New Roman" w:cs="Times New Roman"/>
          <w:szCs w:val="24"/>
        </w:rPr>
        <w:t xml:space="preserve"> </w:t>
      </w:r>
    </w:p>
    <w:p w14:paraId="25E0A8A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Πρώτου 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5E0A8A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469/2-4-2019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Αθηνών του Συνασπισμού Ριζοσπαστική</w:t>
      </w:r>
      <w:r>
        <w:rPr>
          <w:rFonts w:eastAsia="Times New Roman" w:cs="Times New Roman"/>
          <w:szCs w:val="24"/>
        </w:rPr>
        <w:t xml:space="preserve">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Περιβάλλοντος και Ενέργειας, με θέμα: «Ανταποδοτικά τέλη μεγάλων υδροηλεκτρικών σταθμών».</w:t>
      </w:r>
    </w:p>
    <w:p w14:paraId="25E0A8A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464/1-4-2019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Λέσβου της Νέας Δημοκρατίας κ. Χαράλαμπου Αθανασίου προς τον Υπουργό Μεταναστευτικής Πολιτικής, με θέμα: «Απάνθρωπη και εξευτελιστική, για τη Λέσβο και την Ελλάδα, η υφιστάμενη κατάσταση στο Κέντρο Υποδοχής της </w:t>
      </w:r>
      <w:proofErr w:type="spellStart"/>
      <w:r>
        <w:rPr>
          <w:rFonts w:eastAsia="Times New Roman" w:cs="Times New Roman"/>
          <w:szCs w:val="24"/>
        </w:rPr>
        <w:t>Μόριας</w:t>
      </w:r>
      <w:proofErr w:type="spellEnd"/>
      <w:r>
        <w:rPr>
          <w:rFonts w:eastAsia="Times New Roman" w:cs="Times New Roman"/>
          <w:szCs w:val="24"/>
        </w:rPr>
        <w:t>».</w:t>
      </w:r>
    </w:p>
    <w:p w14:paraId="25E0A8A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4</w:t>
      </w:r>
      <w:r>
        <w:rPr>
          <w:rFonts w:eastAsia="Times New Roman" w:cs="Times New Roman"/>
          <w:szCs w:val="24"/>
        </w:rPr>
        <w:t xml:space="preserve">57/1-4-2019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Αργολίδας της Δημοκρατικής Συμπαράταξης κ. Ιωάννη Μανιάτη προς τον Υπουργό Περιβάλλοντος και Ενέργειας,  με θέμα: «Να γίνει άμεσα διακανονισμός χρεών των Τοπικών Οργανισμών Εγγείων Βελτιώσεων (ΤΟΕΒ) </w:t>
      </w:r>
      <w:proofErr w:type="spellStart"/>
      <w:r>
        <w:rPr>
          <w:rFonts w:eastAsia="Times New Roman" w:cs="Times New Roman"/>
          <w:szCs w:val="24"/>
        </w:rPr>
        <w:t>Ιρίων</w:t>
      </w:r>
      <w:proofErr w:type="spellEnd"/>
      <w:r>
        <w:rPr>
          <w:rFonts w:eastAsia="Times New Roman" w:cs="Times New Roman"/>
          <w:szCs w:val="24"/>
        </w:rPr>
        <w:t>-Ασίνης-Δρ</w:t>
      </w:r>
      <w:r>
        <w:rPr>
          <w:rFonts w:eastAsia="Times New Roman" w:cs="Times New Roman"/>
          <w:szCs w:val="24"/>
        </w:rPr>
        <w:t>επάνου».</w:t>
      </w:r>
    </w:p>
    <w:p w14:paraId="25E0A8A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458/1-4-2019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Οικονομίας και Ανάπτυξης, με θέμα: «Μεταβίβαση απαιτήσεων των πιστωτικών ή χρηματοδοτικών ιδρυμάτων σε </w:t>
      </w:r>
      <w:r>
        <w:rPr>
          <w:rFonts w:eastAsia="Times New Roman" w:cs="Times New Roman"/>
          <w:szCs w:val="24"/>
        </w:rPr>
        <w:t>ε</w:t>
      </w:r>
      <w:r>
        <w:rPr>
          <w:rFonts w:eastAsia="Times New Roman" w:cs="Times New Roman"/>
          <w:szCs w:val="24"/>
        </w:rPr>
        <w:t xml:space="preserve">ταιρίες </w:t>
      </w:r>
      <w:r>
        <w:rPr>
          <w:rFonts w:eastAsia="Times New Roman" w:cs="Times New Roman"/>
          <w:szCs w:val="24"/>
        </w:rPr>
        <w:t>δ</w:t>
      </w:r>
      <w:r>
        <w:rPr>
          <w:rFonts w:eastAsia="Times New Roman" w:cs="Times New Roman"/>
          <w:szCs w:val="24"/>
        </w:rPr>
        <w:t>ιαχεί</w:t>
      </w:r>
      <w:r>
        <w:rPr>
          <w:rFonts w:eastAsia="Times New Roman" w:cs="Times New Roman"/>
          <w:szCs w:val="24"/>
        </w:rPr>
        <w:t xml:space="preserve">ρισης </w:t>
      </w:r>
      <w:r>
        <w:rPr>
          <w:rFonts w:eastAsia="Times New Roman" w:cs="Times New Roman"/>
          <w:szCs w:val="24"/>
        </w:rPr>
        <w:t>α</w:t>
      </w:r>
      <w:r>
        <w:rPr>
          <w:rFonts w:eastAsia="Times New Roman" w:cs="Times New Roman"/>
          <w:szCs w:val="24"/>
        </w:rPr>
        <w:t xml:space="preserve">παιτήσεων – </w:t>
      </w:r>
      <w:r>
        <w:rPr>
          <w:rFonts w:eastAsia="Times New Roman" w:cs="Times New Roman"/>
          <w:szCs w:val="24"/>
        </w:rPr>
        <w:t>ε</w:t>
      </w:r>
      <w:r>
        <w:rPr>
          <w:rFonts w:eastAsia="Times New Roman" w:cs="Times New Roman"/>
          <w:szCs w:val="24"/>
        </w:rPr>
        <w:t xml:space="preserve">ταιρίες </w:t>
      </w:r>
      <w:r>
        <w:rPr>
          <w:rFonts w:eastAsia="Times New Roman" w:cs="Times New Roman"/>
          <w:szCs w:val="24"/>
        </w:rPr>
        <w:t>α</w:t>
      </w:r>
      <w:r>
        <w:rPr>
          <w:rFonts w:eastAsia="Times New Roman" w:cs="Times New Roman"/>
          <w:szCs w:val="24"/>
        </w:rPr>
        <w:t xml:space="preserve">πόκτησης </w:t>
      </w:r>
      <w:r>
        <w:rPr>
          <w:rFonts w:eastAsia="Times New Roman" w:cs="Times New Roman"/>
          <w:szCs w:val="24"/>
        </w:rPr>
        <w:t>α</w:t>
      </w:r>
      <w:r>
        <w:rPr>
          <w:rFonts w:eastAsia="Times New Roman" w:cs="Times New Roman"/>
          <w:szCs w:val="24"/>
        </w:rPr>
        <w:t xml:space="preserve">παιτήσεων από </w:t>
      </w:r>
      <w:r>
        <w:rPr>
          <w:rFonts w:eastAsia="Times New Roman" w:cs="Times New Roman"/>
          <w:szCs w:val="24"/>
        </w:rPr>
        <w:t>δ</w:t>
      </w:r>
      <w:r>
        <w:rPr>
          <w:rFonts w:eastAsia="Times New Roman" w:cs="Times New Roman"/>
          <w:szCs w:val="24"/>
        </w:rPr>
        <w:t xml:space="preserve">άνεια και </w:t>
      </w:r>
      <w:r>
        <w:rPr>
          <w:rFonts w:eastAsia="Times New Roman" w:cs="Times New Roman"/>
          <w:szCs w:val="24"/>
        </w:rPr>
        <w:t>π</w:t>
      </w:r>
      <w:r>
        <w:rPr>
          <w:rFonts w:eastAsia="Times New Roman" w:cs="Times New Roman"/>
          <w:szCs w:val="24"/>
        </w:rPr>
        <w:t xml:space="preserve">ιστώσεις». </w:t>
      </w:r>
    </w:p>
    <w:p w14:paraId="25E0A8A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Δεύτερου 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5E0A8A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468/2-4-2019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Χανίων του Συνασπισμού Ρι</w:t>
      </w:r>
      <w:r>
        <w:rPr>
          <w:rFonts w:eastAsia="Times New Roman" w:cs="Times New Roman"/>
          <w:szCs w:val="24"/>
        </w:rPr>
        <w:t xml:space="preserve">ζοσπαστικής Αριστεράς κ. 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τον Υπουργό Οικονομίας και Ανάπτυξης, με θέμα: «Ανάγκη νομοθετικής ρύθμισης των συμβάσεων </w:t>
      </w:r>
      <w:proofErr w:type="spellStart"/>
      <w:r>
        <w:rPr>
          <w:rFonts w:eastAsia="Times New Roman" w:cs="Times New Roman"/>
          <w:szCs w:val="24"/>
        </w:rPr>
        <w:t>δικαιόχρησης</w:t>
      </w:r>
      <w:proofErr w:type="spellEnd"/>
      <w:r>
        <w:rPr>
          <w:rFonts w:eastAsia="Times New Roman" w:cs="Times New Roman"/>
          <w:szCs w:val="24"/>
        </w:rPr>
        <w:t xml:space="preserve"> (</w:t>
      </w:r>
      <w:proofErr w:type="spellStart"/>
      <w:r>
        <w:rPr>
          <w:rFonts w:eastAsia="Times New Roman" w:cs="Times New Roman"/>
          <w:szCs w:val="24"/>
        </w:rPr>
        <w:t>franchising</w:t>
      </w:r>
      <w:proofErr w:type="spellEnd"/>
      <w:r>
        <w:rPr>
          <w:rFonts w:eastAsia="Times New Roman" w:cs="Times New Roman"/>
          <w:szCs w:val="24"/>
        </w:rPr>
        <w:t>)».</w:t>
      </w:r>
    </w:p>
    <w:p w14:paraId="25E0A8A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2. Η με αριθμό 463/1-4-2019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Θεσπρωτίας της Νέας Δημοκρατ</w:t>
      </w:r>
      <w:r>
        <w:rPr>
          <w:rFonts w:eastAsia="Times New Roman" w:cs="Times New Roman"/>
          <w:szCs w:val="24"/>
        </w:rPr>
        <w:t xml:space="preserve">ίας κ. Βασιλείου </w:t>
      </w:r>
      <w:proofErr w:type="spellStart"/>
      <w:r>
        <w:rPr>
          <w:rFonts w:eastAsia="Times New Roman" w:cs="Times New Roman"/>
          <w:szCs w:val="24"/>
        </w:rPr>
        <w:t>Γιόγιακα</w:t>
      </w:r>
      <w:proofErr w:type="spellEnd"/>
      <w:r>
        <w:rPr>
          <w:rFonts w:eastAsia="Times New Roman" w:cs="Times New Roman"/>
          <w:szCs w:val="24"/>
        </w:rPr>
        <w:t xml:space="preserve"> προς τον Υπουργό Οικονομίας και Ανάπτυξης, με θέμα: «Παράταση συγχρηματοδότησης Κοινωνικών Παντοπωλείων και Κοινωνικών Φαρμακείων από τα Περιφερειακά Επιχειρησιακά Προγράμματα 2014-2020».</w:t>
      </w:r>
    </w:p>
    <w:p w14:paraId="25E0A8A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467/2-4-2019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w:t>
      </w:r>
      <w:r>
        <w:rPr>
          <w:rFonts w:eastAsia="Times New Roman" w:cs="Times New Roman"/>
          <w:szCs w:val="24"/>
        </w:rPr>
        <w:t>ση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Περιβάλλοντος και Ενέργειας, με θέμα: «Παραβιάσεις κατ’ εξακολούθηση της κείμενης περιβαλλοντικής νομοθεσίας και των εγκεκριμένων περιβαλλοντικών όρ</w:t>
      </w:r>
      <w:r>
        <w:rPr>
          <w:rFonts w:eastAsia="Times New Roman" w:cs="Times New Roman"/>
          <w:szCs w:val="24"/>
        </w:rPr>
        <w:t>ων της Κοινής Υπουργικής Απόφασης Έγκρισης Περιβαλλοντικών Όρων (ΚΥΑ ΕΠΟ) από την εταιρεία «Ελληνικός Χρυσός»».</w:t>
      </w:r>
    </w:p>
    <w:p w14:paraId="25E0A8A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441/26-3-2019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Θεσσαλονίκης του Συνασπισμού Ριζοσπαστικής Αριστεράς κ. Αλέξανδρου Τριανταφυλλίδη </w:t>
      </w:r>
      <w:r>
        <w:rPr>
          <w:rFonts w:eastAsia="Times New Roman" w:cs="Times New Roman"/>
          <w:szCs w:val="24"/>
        </w:rPr>
        <w:t>προς τον Υπουργό Οικο</w:t>
      </w:r>
      <w:r>
        <w:rPr>
          <w:rFonts w:eastAsia="Times New Roman" w:cs="Times New Roman"/>
          <w:szCs w:val="24"/>
        </w:rPr>
        <w:lastRenderedPageBreak/>
        <w:t>νομίας και Ανάπτυξης, με θέμα: «Προστασία πολιτών-δανειοληπτών από την καταχρηστική λειτουργία δικηγορικών γραφείων ως εισπρακτικών εταιρειών».</w:t>
      </w:r>
    </w:p>
    <w:p w14:paraId="25E0A8A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437/22-3-2019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Έβρου της Νέας Δημοκρατίας κ. Αν</w:t>
      </w:r>
      <w:r>
        <w:rPr>
          <w:rFonts w:eastAsia="Times New Roman" w:cs="Times New Roman"/>
          <w:szCs w:val="24"/>
        </w:rPr>
        <w:t xml:space="preserve">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Παιδείας, Έρευνας και Θρησκευμάτων, με θέμα: «Προκήρυξη θέσεως Καθηγητή Σηροτροφίας – Μελισσοκομίας στο Δημοκρίτειο Πανεπιστήμιο Θράκης».</w:t>
      </w:r>
    </w:p>
    <w:p w14:paraId="25E0A8B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450/26-3-2019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ΣΤ΄ Αντιπροέδρου της Βουλής και </w:t>
      </w:r>
      <w:r>
        <w:rPr>
          <w:rFonts w:eastAsia="Times New Roman" w:cs="Times New Roman"/>
          <w:szCs w:val="24"/>
        </w:rPr>
        <w:t xml:space="preserve">Βουλευτή Λάρισας του Κομμουνιστικού Κόμματος Ελλάδος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Περιβάλλοντος και Ενέργειας, με θέμα: «Να σταματήσει η εγκατάσταση αιολικών πάρκων στις βουνοκορφές των </w:t>
      </w:r>
      <w:proofErr w:type="spellStart"/>
      <w:r>
        <w:rPr>
          <w:rFonts w:eastAsia="Times New Roman" w:cs="Times New Roman"/>
          <w:szCs w:val="24"/>
        </w:rPr>
        <w:t>Αγράφων</w:t>
      </w:r>
      <w:proofErr w:type="spellEnd"/>
      <w:r>
        <w:rPr>
          <w:rFonts w:eastAsia="Times New Roman" w:cs="Times New Roman"/>
          <w:szCs w:val="24"/>
        </w:rPr>
        <w:t>».</w:t>
      </w:r>
    </w:p>
    <w:p w14:paraId="25E0A8B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7. Η με αριθμό 438/22-3-2019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w:t>
      </w:r>
      <w:r>
        <w:rPr>
          <w:rFonts w:eastAsia="Times New Roman" w:cs="Times New Roman"/>
          <w:szCs w:val="24"/>
        </w:rPr>
        <w:t>Βουλευτή Α΄ Πειραιώς της Νέας Δημοκρατίας κ. Κωνσταντίνου Κατσαφάδου προς τον Υπουργό Περιβάλλοντος και Ενέργειας, με θέμα: «Αλλαγές στα τιμολόγια της ΔΕΗ».</w:t>
      </w:r>
    </w:p>
    <w:p w14:paraId="25E0A8B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8. Η με αριθμό 279/15-1-2019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Ναυτιλίας και Νησιωτικής Πολιτικής, με θέμα: «Άμεσες ενέργειες για να ενταχθεί η Κρήτη στο Μεταφορικό Ισοδύναμο».</w:t>
      </w:r>
    </w:p>
    <w:p w14:paraId="25E0A8B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ΑΝΑΦΟΡΕΣ - ΕΡΩΤΗΣΕΙΣ </w:t>
      </w:r>
      <w:r>
        <w:rPr>
          <w:rFonts w:eastAsia="Times New Roman" w:cs="Times New Roman"/>
          <w:szCs w:val="24"/>
        </w:rPr>
        <w:t>(Άρθρο 130 παρ</w:t>
      </w:r>
      <w:r>
        <w:rPr>
          <w:rFonts w:eastAsia="Times New Roman" w:cs="Times New Roman"/>
          <w:szCs w:val="24"/>
        </w:rPr>
        <w:t>άγραφ</w:t>
      </w:r>
      <w:r>
        <w:rPr>
          <w:rFonts w:eastAsia="Times New Roman" w:cs="Times New Roman"/>
          <w:szCs w:val="24"/>
        </w:rPr>
        <w:t>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5E0A8B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5080/28-1-2019 </w:t>
      </w:r>
      <w:r>
        <w:rPr>
          <w:rFonts w:eastAsia="Times New Roman" w:cs="Times New Roman"/>
          <w:szCs w:val="24"/>
        </w:rPr>
        <w:t xml:space="preserve">ερώτηση </w:t>
      </w:r>
      <w:r>
        <w:rPr>
          <w:rFonts w:eastAsia="Times New Roman" w:cs="Times New Roman"/>
          <w:szCs w:val="24"/>
        </w:rPr>
        <w:t>του Βουλευτή Δράμας της Νέας Δημοκρατίας κ. Δημητρίου Κυριαζίδη προς τον Υπουργό Παιδείας, Έρευνας και Θρησκευμάτων, σχετικά «με την έκδοση των αναγκαίων Υπουργικών Αποφάσεων για την πλή</w:t>
      </w:r>
      <w:r>
        <w:rPr>
          <w:rFonts w:eastAsia="Times New Roman" w:cs="Times New Roman"/>
          <w:szCs w:val="24"/>
        </w:rPr>
        <w:t xml:space="preserve">ρωση οργανικών θέσεων ιερέων».    </w:t>
      </w:r>
    </w:p>
    <w:p w14:paraId="25E0A8B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στις ομιλίες των Κοινοβουλευτικών Εκπροσώπων. Πρώτος θα ανέβει στο Βήμα ο κ. Γεωργαντάς, στη συνέχεια ο κ. Λοβέρδος, ο κ. Παππάς, ο κ. </w:t>
      </w:r>
      <w:proofErr w:type="spellStart"/>
      <w:r>
        <w:rPr>
          <w:rFonts w:eastAsia="Times New Roman" w:cs="Times New Roman"/>
          <w:szCs w:val="24"/>
        </w:rPr>
        <w:t>Παφίλης</w:t>
      </w:r>
      <w:proofErr w:type="spellEnd"/>
      <w:r>
        <w:rPr>
          <w:rFonts w:eastAsia="Times New Roman" w:cs="Times New Roman"/>
          <w:szCs w:val="24"/>
        </w:rPr>
        <w:t xml:space="preserve"> και θα κλείσει ο κ. </w:t>
      </w:r>
      <w:proofErr w:type="spellStart"/>
      <w:r>
        <w:rPr>
          <w:rFonts w:eastAsia="Times New Roman" w:cs="Times New Roman"/>
          <w:szCs w:val="24"/>
        </w:rPr>
        <w:t>Λάππας</w:t>
      </w:r>
      <w:proofErr w:type="spellEnd"/>
      <w:r>
        <w:rPr>
          <w:rFonts w:eastAsia="Times New Roman" w:cs="Times New Roman"/>
          <w:szCs w:val="24"/>
        </w:rPr>
        <w:t xml:space="preserve">.  </w:t>
      </w:r>
    </w:p>
    <w:p w14:paraId="25E0A8B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Τον λ</w:t>
      </w:r>
      <w:r>
        <w:rPr>
          <w:rFonts w:eastAsia="Times New Roman" w:cs="Times New Roman"/>
          <w:szCs w:val="24"/>
        </w:rPr>
        <w:t xml:space="preserve">όγο έχει ο Κοινοβουλευτικός Εκπρόσωπος της Νέας Δημοκρατίας κ. Γεώργιος Γεωργαντάς. </w:t>
      </w:r>
    </w:p>
    <w:p w14:paraId="25E0A8B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25E0A8B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w:t>
      </w:r>
      <w:r w:rsidRPr="008D1BAA">
        <w:rPr>
          <w:rFonts w:eastAsia="Times New Roman" w:cs="Times New Roman"/>
          <w:szCs w:val="24"/>
        </w:rPr>
        <w:t>υπάρχει κάτι αδιαμφισβήτητο</w:t>
      </w:r>
      <w:r>
        <w:rPr>
          <w:rFonts w:eastAsia="Times New Roman" w:cs="Times New Roman"/>
          <w:szCs w:val="24"/>
        </w:rPr>
        <w:t>:</w:t>
      </w:r>
      <w:r w:rsidRPr="008D1BAA">
        <w:rPr>
          <w:rFonts w:eastAsia="Times New Roman" w:cs="Times New Roman"/>
          <w:szCs w:val="24"/>
        </w:rPr>
        <w:t xml:space="preserve"> Δεν έχει έρθει</w:t>
      </w:r>
      <w:r>
        <w:rPr>
          <w:rFonts w:eastAsia="Times New Roman" w:cs="Times New Roman"/>
          <w:szCs w:val="24"/>
        </w:rPr>
        <w:t xml:space="preserve"> επί των δικών </w:t>
      </w:r>
      <w:r w:rsidRPr="008D1BAA">
        <w:rPr>
          <w:rFonts w:eastAsia="Times New Roman" w:cs="Times New Roman"/>
          <w:szCs w:val="24"/>
        </w:rPr>
        <w:t>σας ημερών</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επί της δικής σας διακυβέρνησης </w:t>
      </w:r>
      <w:r w:rsidRPr="008D1BAA">
        <w:rPr>
          <w:rFonts w:eastAsia="Times New Roman" w:cs="Times New Roman"/>
          <w:szCs w:val="24"/>
        </w:rPr>
        <w:t xml:space="preserve">των </w:t>
      </w:r>
      <w:r>
        <w:rPr>
          <w:rFonts w:eastAsia="Times New Roman" w:cs="Times New Roman"/>
          <w:szCs w:val="24"/>
        </w:rPr>
        <w:t>τε</w:t>
      </w:r>
      <w:r>
        <w:rPr>
          <w:rFonts w:eastAsia="Times New Roman" w:cs="Times New Roman"/>
          <w:szCs w:val="24"/>
        </w:rPr>
        <w:t xml:space="preserve">σσεράμισι </w:t>
      </w:r>
      <w:r w:rsidRPr="008D1BAA">
        <w:rPr>
          <w:rFonts w:eastAsia="Times New Roman" w:cs="Times New Roman"/>
          <w:szCs w:val="24"/>
        </w:rPr>
        <w:t>ετών</w:t>
      </w:r>
      <w:r w:rsidRPr="00C43130">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κανένας κώδικας </w:t>
      </w:r>
      <w:r w:rsidRPr="008D1BAA">
        <w:rPr>
          <w:rFonts w:eastAsia="Times New Roman" w:cs="Times New Roman"/>
          <w:szCs w:val="24"/>
        </w:rPr>
        <w:t>για κύρωση στη Βουλή</w:t>
      </w:r>
      <w:r>
        <w:rPr>
          <w:rFonts w:eastAsia="Times New Roman" w:cs="Times New Roman"/>
          <w:szCs w:val="24"/>
        </w:rPr>
        <w:t>.</w:t>
      </w:r>
      <w:r w:rsidRPr="008D1BAA">
        <w:rPr>
          <w:rFonts w:eastAsia="Times New Roman" w:cs="Times New Roman"/>
          <w:szCs w:val="24"/>
        </w:rPr>
        <w:t xml:space="preserve"> Αυτό είναι δεδομένο</w:t>
      </w:r>
      <w:r>
        <w:rPr>
          <w:rFonts w:eastAsia="Times New Roman" w:cs="Times New Roman"/>
          <w:szCs w:val="24"/>
        </w:rPr>
        <w:t>.</w:t>
      </w:r>
    </w:p>
    <w:p w14:paraId="25E0A8B9"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 xml:space="preserve"> Έχω</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όμως,</w:t>
      </w:r>
      <w:r w:rsidRPr="008D1BAA">
        <w:rPr>
          <w:rFonts w:eastAsia="Times New Roman" w:cs="Times New Roman"/>
          <w:szCs w:val="24"/>
        </w:rPr>
        <w:t xml:space="preserve"> μία πρόταση να σας κάνω για να μπορέσετε να το ξεπεράσετε αυτό και να έχετε μία πρώτη κωδικοποίηση</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διότι </w:t>
      </w:r>
      <w:r w:rsidRPr="008D1BAA">
        <w:rPr>
          <w:rFonts w:eastAsia="Times New Roman" w:cs="Times New Roman"/>
          <w:szCs w:val="24"/>
        </w:rPr>
        <w:t>είναι κάτι σχετικά εύκολο αυτό που θα σας πω</w:t>
      </w:r>
      <w:r>
        <w:rPr>
          <w:rFonts w:eastAsia="Times New Roman" w:cs="Times New Roman"/>
          <w:szCs w:val="24"/>
        </w:rPr>
        <w:t>:</w:t>
      </w:r>
      <w:r w:rsidRPr="008D1BAA">
        <w:rPr>
          <w:rFonts w:eastAsia="Times New Roman" w:cs="Times New Roman"/>
          <w:szCs w:val="24"/>
        </w:rPr>
        <w:t xml:space="preserve"> Μπορείτε να ξεκιν</w:t>
      </w:r>
      <w:r w:rsidRPr="008D1BAA">
        <w:rPr>
          <w:rFonts w:eastAsia="Times New Roman" w:cs="Times New Roman"/>
          <w:szCs w:val="24"/>
        </w:rPr>
        <w:t>ήσετε</w:t>
      </w:r>
      <w:r w:rsidRPr="002F2E6B">
        <w:rPr>
          <w:rFonts w:eastAsia="Times New Roman" w:cs="Times New Roman"/>
          <w:szCs w:val="24"/>
        </w:rPr>
        <w:t>,</w:t>
      </w:r>
      <w:r w:rsidRPr="008D1BAA">
        <w:rPr>
          <w:rFonts w:eastAsia="Times New Roman" w:cs="Times New Roman"/>
          <w:szCs w:val="24"/>
        </w:rPr>
        <w:t xml:space="preserve"> κωδικοποιώντας όλες τις νομοθετικές παρεμβάσεις της Κυβέρνησης </w:t>
      </w:r>
      <w:r>
        <w:rPr>
          <w:rFonts w:eastAsia="Times New Roman" w:cs="Times New Roman"/>
          <w:szCs w:val="24"/>
        </w:rPr>
        <w:t>σας,</w:t>
      </w:r>
      <w:r w:rsidRPr="008D1BAA">
        <w:rPr>
          <w:rFonts w:eastAsia="Times New Roman" w:cs="Times New Roman"/>
          <w:szCs w:val="24"/>
        </w:rPr>
        <w:t xml:space="preserve"> οι οποίες ξεκινούν με τη φράση </w:t>
      </w:r>
      <w:r>
        <w:rPr>
          <w:rFonts w:eastAsia="Times New Roman" w:cs="Times New Roman"/>
          <w:szCs w:val="24"/>
        </w:rPr>
        <w:t>«</w:t>
      </w:r>
      <w:r w:rsidRPr="008D1BAA">
        <w:rPr>
          <w:rFonts w:eastAsia="Times New Roman" w:cs="Times New Roman"/>
          <w:szCs w:val="24"/>
        </w:rPr>
        <w:t>κατά παρέκκλιση κάθε</w:t>
      </w:r>
      <w:r>
        <w:rPr>
          <w:rFonts w:eastAsia="Times New Roman" w:cs="Times New Roman"/>
          <w:szCs w:val="24"/>
        </w:rPr>
        <w:t xml:space="preserve"> γενικής και</w:t>
      </w:r>
      <w:r w:rsidRPr="008D1BAA">
        <w:rPr>
          <w:rFonts w:eastAsia="Times New Roman" w:cs="Times New Roman"/>
          <w:szCs w:val="24"/>
        </w:rPr>
        <w:t xml:space="preserve"> ειδικής διάταξης</w:t>
      </w:r>
      <w:r>
        <w:rPr>
          <w:rFonts w:eastAsia="Times New Roman" w:cs="Times New Roman"/>
          <w:szCs w:val="24"/>
        </w:rPr>
        <w:t>».</w:t>
      </w:r>
      <w:r w:rsidRPr="008D1BAA">
        <w:rPr>
          <w:rFonts w:eastAsia="Times New Roman" w:cs="Times New Roman"/>
          <w:szCs w:val="24"/>
        </w:rPr>
        <w:t xml:space="preserve"> Δεν υπάρχει νομοθέτημα</w:t>
      </w:r>
      <w:r>
        <w:rPr>
          <w:rFonts w:eastAsia="Times New Roman" w:cs="Times New Roman"/>
          <w:szCs w:val="24"/>
        </w:rPr>
        <w:t>,</w:t>
      </w:r>
      <w:r w:rsidRPr="008D1BAA">
        <w:rPr>
          <w:rFonts w:eastAsia="Times New Roman" w:cs="Times New Roman"/>
          <w:szCs w:val="24"/>
        </w:rPr>
        <w:t xml:space="preserve"> στο οποίο να μην υπάρχει μία τροπολογία</w:t>
      </w:r>
      <w:r>
        <w:rPr>
          <w:rFonts w:eastAsia="Times New Roman" w:cs="Times New Roman"/>
          <w:szCs w:val="24"/>
        </w:rPr>
        <w:t>, η</w:t>
      </w:r>
      <w:r w:rsidRPr="008D1BAA">
        <w:rPr>
          <w:rFonts w:eastAsia="Times New Roman" w:cs="Times New Roman"/>
          <w:szCs w:val="24"/>
        </w:rPr>
        <w:t xml:space="preserve"> οποία ενσωματώνεται τελικά στο σχέδιο νόμου</w:t>
      </w:r>
      <w:r>
        <w:rPr>
          <w:rFonts w:eastAsia="Times New Roman" w:cs="Times New Roman"/>
          <w:szCs w:val="24"/>
        </w:rPr>
        <w:t>,</w:t>
      </w:r>
      <w:r w:rsidRPr="008D1BAA">
        <w:rPr>
          <w:rFonts w:eastAsia="Times New Roman" w:cs="Times New Roman"/>
          <w:szCs w:val="24"/>
        </w:rPr>
        <w:t xml:space="preserve"> η οποία να μην ξεκινάει με τη φράση </w:t>
      </w:r>
      <w:r>
        <w:rPr>
          <w:rFonts w:eastAsia="Times New Roman" w:cs="Times New Roman"/>
          <w:szCs w:val="24"/>
        </w:rPr>
        <w:t>«κατά παρέκκλιση κάθε γενικής και</w:t>
      </w:r>
      <w:r w:rsidRPr="008D1BAA">
        <w:rPr>
          <w:rFonts w:eastAsia="Times New Roman" w:cs="Times New Roman"/>
          <w:szCs w:val="24"/>
        </w:rPr>
        <w:t xml:space="preserve"> ειδικής διάταξης</w:t>
      </w:r>
      <w:r>
        <w:rPr>
          <w:rFonts w:eastAsia="Times New Roman" w:cs="Times New Roman"/>
          <w:szCs w:val="24"/>
        </w:rPr>
        <w:t>».</w:t>
      </w:r>
      <w:r w:rsidRPr="008D1BAA">
        <w:rPr>
          <w:rFonts w:eastAsia="Times New Roman" w:cs="Times New Roman"/>
          <w:szCs w:val="24"/>
        </w:rPr>
        <w:t xml:space="preserve"> Αυτό είναι το αποκορύφωμα της καλής νομοθέτησης της Κυβέρνησης </w:t>
      </w:r>
      <w:r>
        <w:rPr>
          <w:rFonts w:eastAsia="Times New Roman" w:cs="Times New Roman"/>
          <w:szCs w:val="24"/>
        </w:rPr>
        <w:t xml:space="preserve">σας. </w:t>
      </w:r>
    </w:p>
    <w:p w14:paraId="25E0A8BA"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Με ένα</w:t>
      </w:r>
      <w:r>
        <w:rPr>
          <w:rFonts w:eastAsia="Times New Roman" w:cs="Times New Roman"/>
          <w:szCs w:val="24"/>
        </w:rPr>
        <w:t>ν</w:t>
      </w:r>
      <w:r w:rsidRPr="008D1BAA">
        <w:rPr>
          <w:rFonts w:eastAsia="Times New Roman" w:cs="Times New Roman"/>
          <w:szCs w:val="24"/>
        </w:rPr>
        <w:t xml:space="preserve"> πρόχειρο έλεγχο είδα ότι αυτές είναι περίπου </w:t>
      </w:r>
      <w:r>
        <w:rPr>
          <w:rFonts w:eastAsia="Times New Roman" w:cs="Times New Roman"/>
          <w:szCs w:val="24"/>
        </w:rPr>
        <w:t>πενήντα οκτώ.</w:t>
      </w:r>
      <w:r w:rsidRPr="008D1BAA">
        <w:rPr>
          <w:rFonts w:eastAsia="Times New Roman" w:cs="Times New Roman"/>
          <w:szCs w:val="24"/>
        </w:rPr>
        <w:t xml:space="preserve"> Να αναζητήσουμε και τις υπόλοιπες και ας </w:t>
      </w:r>
      <w:r>
        <w:rPr>
          <w:rFonts w:eastAsia="Times New Roman" w:cs="Times New Roman"/>
          <w:szCs w:val="24"/>
        </w:rPr>
        <w:t xml:space="preserve">κωδικοποιήσουμε </w:t>
      </w:r>
      <w:r w:rsidRPr="008D1BAA">
        <w:rPr>
          <w:rFonts w:eastAsia="Times New Roman" w:cs="Times New Roman"/>
          <w:szCs w:val="24"/>
        </w:rPr>
        <w:t xml:space="preserve">όλες τις νομοθετικές </w:t>
      </w:r>
      <w:r>
        <w:rPr>
          <w:rFonts w:eastAsia="Times New Roman" w:cs="Times New Roman"/>
          <w:szCs w:val="24"/>
        </w:rPr>
        <w:t xml:space="preserve">σας </w:t>
      </w:r>
      <w:r w:rsidRPr="008D1BAA">
        <w:rPr>
          <w:rFonts w:eastAsia="Times New Roman" w:cs="Times New Roman"/>
          <w:szCs w:val="24"/>
        </w:rPr>
        <w:t>πρωτοβουλίες αυτού του περιεχομένου</w:t>
      </w:r>
      <w:r>
        <w:rPr>
          <w:rFonts w:eastAsia="Times New Roman" w:cs="Times New Roman"/>
          <w:szCs w:val="24"/>
        </w:rPr>
        <w:t>.</w:t>
      </w:r>
      <w:r w:rsidRPr="008D1BAA">
        <w:rPr>
          <w:rFonts w:eastAsia="Times New Roman" w:cs="Times New Roman"/>
          <w:szCs w:val="24"/>
        </w:rPr>
        <w:t xml:space="preserve"> Αν έχετε να πείτε κάτι επί της ουσίας κα</w:t>
      </w:r>
      <w:r>
        <w:rPr>
          <w:rFonts w:eastAsia="Times New Roman" w:cs="Times New Roman"/>
          <w:szCs w:val="24"/>
        </w:rPr>
        <w:t xml:space="preserve">ι επί της </w:t>
      </w:r>
      <w:r>
        <w:rPr>
          <w:rFonts w:eastAsia="Times New Roman" w:cs="Times New Roman"/>
          <w:szCs w:val="24"/>
        </w:rPr>
        <w:lastRenderedPageBreak/>
        <w:t>επιλογής σας αυτής,</w:t>
      </w:r>
      <w:r w:rsidRPr="008D1BAA">
        <w:rPr>
          <w:rFonts w:eastAsia="Times New Roman" w:cs="Times New Roman"/>
          <w:szCs w:val="24"/>
        </w:rPr>
        <w:t xml:space="preserve"> παρακαλ</w:t>
      </w:r>
      <w:r w:rsidRPr="008D1BAA">
        <w:rPr>
          <w:rFonts w:eastAsia="Times New Roman" w:cs="Times New Roman"/>
          <w:szCs w:val="24"/>
        </w:rPr>
        <w:t>ώ</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να το πείτε στη </w:t>
      </w:r>
      <w:r w:rsidRPr="008D1BAA">
        <w:rPr>
          <w:rFonts w:eastAsia="Times New Roman" w:cs="Times New Roman"/>
          <w:szCs w:val="24"/>
        </w:rPr>
        <w:t xml:space="preserve">δευτερολογία </w:t>
      </w:r>
      <w:r>
        <w:rPr>
          <w:rFonts w:eastAsia="Times New Roman" w:cs="Times New Roman"/>
          <w:szCs w:val="24"/>
        </w:rPr>
        <w:t>σας.</w:t>
      </w:r>
      <w:r w:rsidRPr="008D1BAA">
        <w:rPr>
          <w:rFonts w:eastAsia="Times New Roman" w:cs="Times New Roman"/>
          <w:szCs w:val="24"/>
        </w:rPr>
        <w:t xml:space="preserve"> Με μεγάλο ενδιαφέρον </w:t>
      </w:r>
      <w:r>
        <w:rPr>
          <w:rFonts w:eastAsia="Times New Roman" w:cs="Times New Roman"/>
          <w:szCs w:val="24"/>
        </w:rPr>
        <w:t xml:space="preserve">θα σας </w:t>
      </w:r>
      <w:r w:rsidRPr="008D1BAA">
        <w:rPr>
          <w:rFonts w:eastAsia="Times New Roman" w:cs="Times New Roman"/>
          <w:szCs w:val="24"/>
        </w:rPr>
        <w:t>ακούσω</w:t>
      </w:r>
      <w:r>
        <w:rPr>
          <w:rFonts w:eastAsia="Times New Roman" w:cs="Times New Roman"/>
          <w:szCs w:val="24"/>
        </w:rPr>
        <w:t>.</w:t>
      </w:r>
    </w:p>
    <w:p w14:paraId="25E0A8BB"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Να μην πω βέβαια για τις τροπολογίες</w:t>
      </w:r>
      <w:r>
        <w:rPr>
          <w:rFonts w:eastAsia="Times New Roman" w:cs="Times New Roman"/>
          <w:szCs w:val="24"/>
        </w:rPr>
        <w:t>,</w:t>
      </w:r>
      <w:r w:rsidRPr="008D1BAA">
        <w:rPr>
          <w:rFonts w:eastAsia="Times New Roman" w:cs="Times New Roman"/>
          <w:szCs w:val="24"/>
        </w:rPr>
        <w:t xml:space="preserve"> οι οποίες </w:t>
      </w:r>
      <w:r>
        <w:rPr>
          <w:rFonts w:eastAsia="Times New Roman" w:cs="Times New Roman"/>
          <w:szCs w:val="24"/>
        </w:rPr>
        <w:t xml:space="preserve">είναι εκπρόθεσμες </w:t>
      </w:r>
      <w:r w:rsidRPr="008D1BAA">
        <w:rPr>
          <w:rFonts w:eastAsia="Times New Roman" w:cs="Times New Roman"/>
          <w:szCs w:val="24"/>
        </w:rPr>
        <w:t>και άσχετες με τα κείμενα των νομών</w:t>
      </w:r>
      <w:r>
        <w:rPr>
          <w:rFonts w:eastAsia="Times New Roman" w:cs="Times New Roman"/>
          <w:szCs w:val="24"/>
        </w:rPr>
        <w:t>,</w:t>
      </w:r>
      <w:r w:rsidRPr="008D1BAA">
        <w:rPr>
          <w:rFonts w:eastAsia="Times New Roman" w:cs="Times New Roman"/>
          <w:szCs w:val="24"/>
        </w:rPr>
        <w:t xml:space="preserve"> οι οποίες αυτά τα τέσσερα χρόνια είναι περίπου </w:t>
      </w:r>
      <w:r>
        <w:rPr>
          <w:rFonts w:eastAsia="Times New Roman" w:cs="Times New Roman"/>
          <w:szCs w:val="24"/>
        </w:rPr>
        <w:t>οκτακόσιες πενήντα α</w:t>
      </w:r>
      <w:r w:rsidRPr="008D1BAA">
        <w:rPr>
          <w:rFonts w:eastAsia="Times New Roman" w:cs="Times New Roman"/>
          <w:szCs w:val="24"/>
        </w:rPr>
        <w:t>ν θυμάμαι καλ</w:t>
      </w:r>
      <w:r w:rsidRPr="008D1BAA">
        <w:rPr>
          <w:rFonts w:eastAsia="Times New Roman" w:cs="Times New Roman"/>
          <w:szCs w:val="24"/>
        </w:rPr>
        <w:t>ά</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Διότι </w:t>
      </w:r>
      <w:r w:rsidRPr="008D1BAA">
        <w:rPr>
          <w:rFonts w:eastAsia="Times New Roman" w:cs="Times New Roman"/>
          <w:szCs w:val="24"/>
        </w:rPr>
        <w:t>όταν μιλάμε για κωδικοποίηση</w:t>
      </w:r>
      <w:r>
        <w:rPr>
          <w:rFonts w:eastAsia="Times New Roman" w:cs="Times New Roman"/>
          <w:szCs w:val="24"/>
        </w:rPr>
        <w:t>,</w:t>
      </w:r>
      <w:r w:rsidRPr="008D1BAA">
        <w:rPr>
          <w:rFonts w:eastAsia="Times New Roman" w:cs="Times New Roman"/>
          <w:szCs w:val="24"/>
        </w:rPr>
        <w:t xml:space="preserve"> μιλάμε γενικότερα </w:t>
      </w:r>
      <w:r>
        <w:rPr>
          <w:rFonts w:eastAsia="Times New Roman" w:cs="Times New Roman"/>
          <w:szCs w:val="24"/>
        </w:rPr>
        <w:t xml:space="preserve">για </w:t>
      </w:r>
      <w:r w:rsidRPr="008D1BAA">
        <w:rPr>
          <w:rFonts w:eastAsia="Times New Roman" w:cs="Times New Roman"/>
          <w:szCs w:val="24"/>
        </w:rPr>
        <w:t>τις αρχές της καλής νομοθέτησης</w:t>
      </w:r>
      <w:r>
        <w:rPr>
          <w:rFonts w:eastAsia="Times New Roman" w:cs="Times New Roman"/>
          <w:szCs w:val="24"/>
        </w:rPr>
        <w:t>.</w:t>
      </w:r>
      <w:r w:rsidRPr="008D1BAA">
        <w:rPr>
          <w:rFonts w:eastAsia="Times New Roman" w:cs="Times New Roman"/>
          <w:szCs w:val="24"/>
        </w:rPr>
        <w:t xml:space="preserve"> </w:t>
      </w:r>
    </w:p>
    <w:p w14:paraId="25E0A8B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Εσείς φέρατε τριακόσες πενήντα σε μία νύχτα. </w:t>
      </w:r>
    </w:p>
    <w:p w14:paraId="25E0A8B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Έχετε σπάσει κάθε ρεκόρ. Φέρατε οκτακόσιες πεν</w:t>
      </w:r>
      <w:r>
        <w:rPr>
          <w:rFonts w:eastAsia="Times New Roman" w:cs="Times New Roman"/>
          <w:szCs w:val="24"/>
        </w:rPr>
        <w:t xml:space="preserve">ήντα τέσσερις σε </w:t>
      </w:r>
      <w:r w:rsidRPr="008D1BAA">
        <w:rPr>
          <w:rFonts w:eastAsia="Times New Roman" w:cs="Times New Roman"/>
          <w:szCs w:val="24"/>
        </w:rPr>
        <w:t>τέσσερα χρόνια</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Σε πολλά θέματα </w:t>
      </w:r>
      <w:r w:rsidRPr="008D1BAA">
        <w:rPr>
          <w:rFonts w:eastAsia="Times New Roman" w:cs="Times New Roman"/>
          <w:szCs w:val="24"/>
        </w:rPr>
        <w:t>έχετε σπάσει κάθε ρεκόρ</w:t>
      </w:r>
      <w:r>
        <w:rPr>
          <w:rFonts w:eastAsia="Times New Roman" w:cs="Times New Roman"/>
          <w:szCs w:val="24"/>
        </w:rPr>
        <w:t>, συμπεριλαμβανομένου και αυτού.</w:t>
      </w:r>
    </w:p>
    <w:p w14:paraId="25E0A8B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Εγώ, κύριε Υπουργέ, όταν σας άκουσα </w:t>
      </w:r>
      <w:r w:rsidRPr="008D1BAA">
        <w:rPr>
          <w:rFonts w:eastAsia="Times New Roman" w:cs="Times New Roman"/>
          <w:szCs w:val="24"/>
        </w:rPr>
        <w:t>να μιλάτε για το πρώτο τμήμα του νομοσχεδ</w:t>
      </w:r>
      <w:r>
        <w:rPr>
          <w:rFonts w:eastAsia="Times New Roman" w:cs="Times New Roman"/>
          <w:szCs w:val="24"/>
        </w:rPr>
        <w:t>ίου που αφορά την κωδικοποίηση δ</w:t>
      </w:r>
      <w:r w:rsidRPr="008D1BAA">
        <w:rPr>
          <w:rFonts w:eastAsia="Times New Roman" w:cs="Times New Roman"/>
          <w:szCs w:val="24"/>
        </w:rPr>
        <w:t>εν είδα να κάνετε έναν απολογισμό έργου</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εσσεράμισι </w:t>
      </w:r>
      <w:r w:rsidRPr="008D1BAA">
        <w:rPr>
          <w:rFonts w:eastAsia="Times New Roman" w:cs="Times New Roman"/>
          <w:szCs w:val="24"/>
        </w:rPr>
        <w:t>χρόνια είστε στη διακυβέρνηση της χώρας</w:t>
      </w:r>
      <w:r>
        <w:rPr>
          <w:rFonts w:eastAsia="Times New Roman" w:cs="Times New Roman"/>
          <w:szCs w:val="24"/>
        </w:rPr>
        <w:t>.</w:t>
      </w:r>
      <w:r w:rsidRPr="008D1BAA">
        <w:rPr>
          <w:rFonts w:eastAsia="Times New Roman" w:cs="Times New Roman"/>
          <w:szCs w:val="24"/>
        </w:rPr>
        <w:t xml:space="preserve"> Αναφερθήκατε </w:t>
      </w:r>
      <w:r>
        <w:rPr>
          <w:rFonts w:eastAsia="Times New Roman" w:cs="Times New Roman"/>
          <w:szCs w:val="24"/>
        </w:rPr>
        <w:t xml:space="preserve">στο </w:t>
      </w:r>
      <w:r w:rsidRPr="008D1BAA">
        <w:rPr>
          <w:rFonts w:eastAsia="Times New Roman" w:cs="Times New Roman"/>
          <w:szCs w:val="24"/>
        </w:rPr>
        <w:t>τι δεν ολοκλήρωσαν οι προηγούμενες Κυβερνήσεις</w:t>
      </w:r>
      <w:r>
        <w:rPr>
          <w:rFonts w:eastAsia="Times New Roman" w:cs="Times New Roman"/>
          <w:szCs w:val="24"/>
        </w:rPr>
        <w:t>.</w:t>
      </w:r>
      <w:r w:rsidRPr="008D1BAA">
        <w:rPr>
          <w:rFonts w:eastAsia="Times New Roman" w:cs="Times New Roman"/>
          <w:szCs w:val="24"/>
        </w:rPr>
        <w:t xml:space="preserve"> Ωραία</w:t>
      </w:r>
      <w:r>
        <w:rPr>
          <w:rFonts w:eastAsia="Times New Roman" w:cs="Times New Roman"/>
          <w:szCs w:val="24"/>
        </w:rPr>
        <w:t>.</w:t>
      </w:r>
      <w:r w:rsidRPr="008D1BAA">
        <w:rPr>
          <w:rFonts w:eastAsia="Times New Roman" w:cs="Times New Roman"/>
          <w:szCs w:val="24"/>
        </w:rPr>
        <w:t xml:space="preserve"> Ξεχάσατε</w:t>
      </w:r>
      <w:r>
        <w:rPr>
          <w:rFonts w:eastAsia="Times New Roman" w:cs="Times New Roman"/>
          <w:szCs w:val="24"/>
        </w:rPr>
        <w:t>, βέβαια,</w:t>
      </w:r>
      <w:r w:rsidRPr="008D1BAA">
        <w:rPr>
          <w:rFonts w:eastAsia="Times New Roman" w:cs="Times New Roman"/>
          <w:szCs w:val="24"/>
        </w:rPr>
        <w:t xml:space="preserve"> να πείτε ότι </w:t>
      </w:r>
      <w:r>
        <w:rPr>
          <w:rFonts w:eastAsia="Times New Roman" w:cs="Times New Roman"/>
          <w:szCs w:val="24"/>
        </w:rPr>
        <w:t xml:space="preserve">οι μόνες </w:t>
      </w:r>
      <w:r w:rsidRPr="008D1BAA">
        <w:rPr>
          <w:rFonts w:eastAsia="Times New Roman" w:cs="Times New Roman"/>
          <w:szCs w:val="24"/>
        </w:rPr>
        <w:t xml:space="preserve">κυρώσεις που </w:t>
      </w:r>
      <w:r>
        <w:rPr>
          <w:rFonts w:eastAsia="Times New Roman" w:cs="Times New Roman"/>
          <w:szCs w:val="24"/>
        </w:rPr>
        <w:t xml:space="preserve">έγιναν, έγιναν </w:t>
      </w:r>
      <w:r w:rsidRPr="008D1BAA">
        <w:rPr>
          <w:rFonts w:eastAsia="Times New Roman" w:cs="Times New Roman"/>
          <w:szCs w:val="24"/>
        </w:rPr>
        <w:t xml:space="preserve">από </w:t>
      </w:r>
      <w:r w:rsidRPr="008D1BAA">
        <w:rPr>
          <w:rFonts w:eastAsia="Times New Roman" w:cs="Times New Roman"/>
          <w:szCs w:val="24"/>
        </w:rPr>
        <w:lastRenderedPageBreak/>
        <w:t>προηγούμενες Κυβερνήσεις</w:t>
      </w:r>
      <w:r>
        <w:rPr>
          <w:rFonts w:eastAsia="Times New Roman" w:cs="Times New Roman"/>
          <w:szCs w:val="24"/>
        </w:rPr>
        <w:t>.</w:t>
      </w:r>
      <w:r w:rsidRPr="008D1BAA">
        <w:rPr>
          <w:rFonts w:eastAsia="Times New Roman" w:cs="Times New Roman"/>
          <w:szCs w:val="24"/>
        </w:rPr>
        <w:t xml:space="preserve"> Υπάρχουν κάποιες ολοκληρωμένες </w:t>
      </w:r>
      <w:r>
        <w:rPr>
          <w:rFonts w:eastAsia="Times New Roman" w:cs="Times New Roman"/>
          <w:szCs w:val="24"/>
        </w:rPr>
        <w:t xml:space="preserve">που όντως </w:t>
      </w:r>
      <w:r w:rsidRPr="008D1BAA">
        <w:rPr>
          <w:rFonts w:eastAsia="Times New Roman" w:cs="Times New Roman"/>
          <w:szCs w:val="24"/>
        </w:rPr>
        <w:t xml:space="preserve">δεν ήρθαν για διάφορους λόγους </w:t>
      </w:r>
      <w:r>
        <w:rPr>
          <w:rFonts w:eastAsia="Times New Roman" w:cs="Times New Roman"/>
          <w:szCs w:val="24"/>
        </w:rPr>
        <w:t xml:space="preserve">προς </w:t>
      </w:r>
      <w:r w:rsidRPr="008D1BAA">
        <w:rPr>
          <w:rFonts w:eastAsia="Times New Roman" w:cs="Times New Roman"/>
          <w:szCs w:val="24"/>
        </w:rPr>
        <w:t>κύρωση εδώ</w:t>
      </w:r>
      <w:r>
        <w:rPr>
          <w:rFonts w:eastAsia="Times New Roman" w:cs="Times New Roman"/>
          <w:szCs w:val="24"/>
        </w:rPr>
        <w:t>.</w:t>
      </w:r>
      <w:r w:rsidRPr="008D1BAA">
        <w:rPr>
          <w:rFonts w:eastAsia="Times New Roman" w:cs="Times New Roman"/>
          <w:szCs w:val="24"/>
        </w:rPr>
        <w:t xml:space="preserve"> Γιατί </w:t>
      </w:r>
      <w:r>
        <w:rPr>
          <w:rFonts w:eastAsia="Times New Roman" w:cs="Times New Roman"/>
          <w:szCs w:val="24"/>
        </w:rPr>
        <w:t>δεν τι</w:t>
      </w:r>
      <w:r w:rsidRPr="008D1BAA">
        <w:rPr>
          <w:rFonts w:eastAsia="Times New Roman" w:cs="Times New Roman"/>
          <w:szCs w:val="24"/>
        </w:rPr>
        <w:t xml:space="preserve">ς </w:t>
      </w:r>
      <w:r>
        <w:rPr>
          <w:rFonts w:eastAsia="Times New Roman" w:cs="Times New Roman"/>
          <w:szCs w:val="24"/>
        </w:rPr>
        <w:t>φέρατε εσείς;</w:t>
      </w:r>
      <w:r w:rsidRPr="008D1BAA">
        <w:rPr>
          <w:rFonts w:eastAsia="Times New Roman" w:cs="Times New Roman"/>
          <w:szCs w:val="24"/>
        </w:rPr>
        <w:t xml:space="preserve"> Δεν μπορώ πραγματικά να το καταλάβω</w:t>
      </w:r>
      <w:r>
        <w:rPr>
          <w:rFonts w:eastAsia="Times New Roman" w:cs="Times New Roman"/>
          <w:szCs w:val="24"/>
        </w:rPr>
        <w:t>.</w:t>
      </w:r>
      <w:r w:rsidRPr="008D1BAA">
        <w:rPr>
          <w:rFonts w:eastAsia="Times New Roman" w:cs="Times New Roman"/>
          <w:szCs w:val="24"/>
        </w:rPr>
        <w:t xml:space="preserve"> Εγώ όμως απολογισμό </w:t>
      </w:r>
      <w:r>
        <w:rPr>
          <w:rFonts w:eastAsia="Times New Roman" w:cs="Times New Roman"/>
          <w:szCs w:val="24"/>
        </w:rPr>
        <w:t>-</w:t>
      </w:r>
      <w:r w:rsidRPr="008D1BAA">
        <w:rPr>
          <w:rFonts w:eastAsia="Times New Roman" w:cs="Times New Roman"/>
          <w:szCs w:val="24"/>
        </w:rPr>
        <w:t>γιατί πλέον απολογισμό θα κάνετε από δω και πέρα</w:t>
      </w:r>
      <w:r>
        <w:rPr>
          <w:rFonts w:eastAsia="Times New Roman" w:cs="Times New Roman"/>
          <w:szCs w:val="24"/>
        </w:rPr>
        <w:t>, μ</w:t>
      </w:r>
      <w:r w:rsidRPr="008D1BAA">
        <w:rPr>
          <w:rFonts w:eastAsia="Times New Roman" w:cs="Times New Roman"/>
          <w:szCs w:val="24"/>
        </w:rPr>
        <w:t xml:space="preserve">ετά από </w:t>
      </w:r>
      <w:r>
        <w:rPr>
          <w:rFonts w:eastAsia="Times New Roman" w:cs="Times New Roman"/>
          <w:szCs w:val="24"/>
        </w:rPr>
        <w:t xml:space="preserve">τεσσεράμισι </w:t>
      </w:r>
      <w:r w:rsidRPr="008D1BAA">
        <w:rPr>
          <w:rFonts w:eastAsia="Times New Roman" w:cs="Times New Roman"/>
          <w:szCs w:val="24"/>
        </w:rPr>
        <w:t>χρόνια</w:t>
      </w:r>
      <w:r>
        <w:rPr>
          <w:rFonts w:eastAsia="Times New Roman" w:cs="Times New Roman"/>
          <w:szCs w:val="24"/>
        </w:rPr>
        <w:t>-</w:t>
      </w:r>
      <w:r w:rsidRPr="008D1BAA">
        <w:rPr>
          <w:rFonts w:eastAsia="Times New Roman" w:cs="Times New Roman"/>
          <w:szCs w:val="24"/>
        </w:rPr>
        <w:t xml:space="preserve"> δεν είδα κανέναν</w:t>
      </w:r>
      <w:r>
        <w:rPr>
          <w:rFonts w:eastAsia="Times New Roman" w:cs="Times New Roman"/>
          <w:szCs w:val="24"/>
        </w:rPr>
        <w:t>,</w:t>
      </w:r>
      <w:r w:rsidRPr="008D1BAA">
        <w:rPr>
          <w:rFonts w:eastAsia="Times New Roman" w:cs="Times New Roman"/>
          <w:szCs w:val="24"/>
        </w:rPr>
        <w:t xml:space="preserve"> σε σχέση με την</w:t>
      </w:r>
      <w:r w:rsidRPr="008D1BAA">
        <w:rPr>
          <w:rFonts w:eastAsia="Times New Roman" w:cs="Times New Roman"/>
          <w:szCs w:val="24"/>
        </w:rPr>
        <w:t xml:space="preserve"> κωδικοποίηση</w:t>
      </w:r>
      <w:r>
        <w:rPr>
          <w:rFonts w:eastAsia="Times New Roman" w:cs="Times New Roman"/>
          <w:szCs w:val="24"/>
        </w:rPr>
        <w:t>.</w:t>
      </w:r>
      <w:r w:rsidRPr="008D1BAA">
        <w:rPr>
          <w:rFonts w:eastAsia="Times New Roman" w:cs="Times New Roman"/>
          <w:szCs w:val="24"/>
        </w:rPr>
        <w:t xml:space="preserve"> Μπορώ</w:t>
      </w:r>
      <w:r>
        <w:rPr>
          <w:rFonts w:eastAsia="Times New Roman" w:cs="Times New Roman"/>
          <w:szCs w:val="24"/>
        </w:rPr>
        <w:t xml:space="preserve">, βέβαια, </w:t>
      </w:r>
      <w:r w:rsidRPr="008D1BAA">
        <w:rPr>
          <w:rFonts w:eastAsia="Times New Roman" w:cs="Times New Roman"/>
          <w:szCs w:val="24"/>
        </w:rPr>
        <w:t>να σας καταλάβω</w:t>
      </w:r>
      <w:r>
        <w:rPr>
          <w:rFonts w:eastAsia="Times New Roman" w:cs="Times New Roman"/>
          <w:szCs w:val="24"/>
        </w:rPr>
        <w:t>, α</w:t>
      </w:r>
      <w:r w:rsidRPr="008D1BAA">
        <w:rPr>
          <w:rFonts w:eastAsia="Times New Roman" w:cs="Times New Roman"/>
          <w:szCs w:val="24"/>
        </w:rPr>
        <w:t>φού δεν πιστεύετε στην καλή νομοθέτηση</w:t>
      </w:r>
      <w:r>
        <w:rPr>
          <w:rFonts w:eastAsia="Times New Roman" w:cs="Times New Roman"/>
          <w:szCs w:val="24"/>
        </w:rPr>
        <w:t>.</w:t>
      </w:r>
    </w:p>
    <w:p w14:paraId="25E0A8B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w:t>
      </w:r>
      <w:r w:rsidRPr="008D1BAA">
        <w:rPr>
          <w:rFonts w:eastAsia="Times New Roman" w:cs="Times New Roman"/>
          <w:szCs w:val="24"/>
        </w:rPr>
        <w:t xml:space="preserve">με αυτή τη συγκεκριμένη διάταξη περί δυνατότητας παρέμβασης της Κεντρικής Επιτροπής στην αναμόρφωση του δικαίου που αφήνει </w:t>
      </w:r>
      <w:r>
        <w:rPr>
          <w:rFonts w:eastAsia="Times New Roman" w:cs="Times New Roman"/>
          <w:szCs w:val="24"/>
        </w:rPr>
        <w:t xml:space="preserve">πολλά </w:t>
      </w:r>
      <w:r w:rsidRPr="008D1BAA">
        <w:rPr>
          <w:rFonts w:eastAsia="Times New Roman" w:cs="Times New Roman"/>
          <w:szCs w:val="24"/>
        </w:rPr>
        <w:t>ερωτηματικά</w:t>
      </w:r>
      <w:r>
        <w:rPr>
          <w:rFonts w:eastAsia="Times New Roman" w:cs="Times New Roman"/>
          <w:szCs w:val="24"/>
        </w:rPr>
        <w:t xml:space="preserve">. Εγώ δεν </w:t>
      </w:r>
      <w:r>
        <w:rPr>
          <w:rFonts w:eastAsia="Times New Roman" w:cs="Times New Roman"/>
          <w:szCs w:val="24"/>
        </w:rPr>
        <w:t>θέλω να πω</w:t>
      </w:r>
      <w:r w:rsidRPr="008D1BAA">
        <w:rPr>
          <w:rFonts w:eastAsia="Times New Roman" w:cs="Times New Roman"/>
          <w:szCs w:val="24"/>
        </w:rPr>
        <w:t xml:space="preserve"> κάτι άλλο</w:t>
      </w:r>
      <w:r>
        <w:rPr>
          <w:rFonts w:eastAsia="Times New Roman" w:cs="Times New Roman"/>
          <w:szCs w:val="24"/>
        </w:rPr>
        <w:t>. Αφήνει</w:t>
      </w:r>
      <w:r w:rsidRPr="008D1BAA">
        <w:rPr>
          <w:rFonts w:eastAsia="Times New Roman" w:cs="Times New Roman"/>
          <w:szCs w:val="24"/>
        </w:rPr>
        <w:t xml:space="preserve"> πάρα πολλά ερωτηματικά</w:t>
      </w:r>
      <w:r>
        <w:rPr>
          <w:rFonts w:eastAsia="Times New Roman" w:cs="Times New Roman"/>
          <w:szCs w:val="24"/>
        </w:rPr>
        <w:t>.</w:t>
      </w:r>
      <w:r w:rsidRPr="008D1BAA">
        <w:rPr>
          <w:rFonts w:eastAsia="Times New Roman" w:cs="Times New Roman"/>
          <w:szCs w:val="24"/>
        </w:rPr>
        <w:t xml:space="preserve"> Δεν είναι ορισμένος και συγκεκριμένος ο τρόπος τ</w:t>
      </w:r>
      <w:r>
        <w:rPr>
          <w:rFonts w:eastAsia="Times New Roman" w:cs="Times New Roman"/>
          <w:szCs w:val="24"/>
        </w:rPr>
        <w:t>ης διατύπωσης της αρμοδιότητας α</w:t>
      </w:r>
      <w:r w:rsidRPr="008D1BAA">
        <w:rPr>
          <w:rFonts w:eastAsia="Times New Roman" w:cs="Times New Roman"/>
          <w:szCs w:val="24"/>
        </w:rPr>
        <w:t xml:space="preserve">υτής </w:t>
      </w:r>
      <w:r>
        <w:rPr>
          <w:rFonts w:eastAsia="Times New Roman" w:cs="Times New Roman"/>
          <w:szCs w:val="24"/>
        </w:rPr>
        <w:t>της ε</w:t>
      </w:r>
      <w:r w:rsidRPr="008D1BAA">
        <w:rPr>
          <w:rFonts w:eastAsia="Times New Roman" w:cs="Times New Roman"/>
          <w:szCs w:val="24"/>
        </w:rPr>
        <w:t>πιτροπής</w:t>
      </w:r>
      <w:r>
        <w:rPr>
          <w:rFonts w:eastAsia="Times New Roman" w:cs="Times New Roman"/>
          <w:szCs w:val="24"/>
        </w:rPr>
        <w:t>.</w:t>
      </w:r>
      <w:r w:rsidRPr="008D1BAA">
        <w:rPr>
          <w:rFonts w:eastAsia="Times New Roman" w:cs="Times New Roman"/>
          <w:szCs w:val="24"/>
        </w:rPr>
        <w:t xml:space="preserve"> Νομίζω ότι όλα αυτά θα δημιουργήσουν ζητήματα</w:t>
      </w:r>
      <w:r>
        <w:rPr>
          <w:rFonts w:eastAsia="Times New Roman" w:cs="Times New Roman"/>
          <w:szCs w:val="24"/>
        </w:rPr>
        <w:t>.</w:t>
      </w:r>
      <w:r w:rsidRPr="008D1BAA">
        <w:rPr>
          <w:rFonts w:eastAsia="Times New Roman" w:cs="Times New Roman"/>
          <w:szCs w:val="24"/>
        </w:rPr>
        <w:t xml:space="preserve"> Και </w:t>
      </w:r>
      <w:r>
        <w:rPr>
          <w:rFonts w:eastAsia="Times New Roman" w:cs="Times New Roman"/>
          <w:szCs w:val="24"/>
        </w:rPr>
        <w:t>β</w:t>
      </w:r>
      <w:r w:rsidRPr="008D1BAA">
        <w:rPr>
          <w:rFonts w:eastAsia="Times New Roman" w:cs="Times New Roman"/>
          <w:szCs w:val="24"/>
        </w:rPr>
        <w:t>εβαίως</w:t>
      </w:r>
      <w:r>
        <w:rPr>
          <w:rFonts w:eastAsia="Times New Roman" w:cs="Times New Roman"/>
          <w:szCs w:val="24"/>
        </w:rPr>
        <w:t xml:space="preserve">, όλα αυτά </w:t>
      </w:r>
      <w:r w:rsidRPr="008D1BAA">
        <w:rPr>
          <w:rFonts w:eastAsia="Times New Roman" w:cs="Times New Roman"/>
          <w:szCs w:val="24"/>
        </w:rPr>
        <w:t xml:space="preserve">μπορεί </w:t>
      </w:r>
      <w:r>
        <w:rPr>
          <w:rFonts w:eastAsia="Times New Roman" w:cs="Times New Roman"/>
          <w:szCs w:val="24"/>
        </w:rPr>
        <w:t xml:space="preserve">να δημιουργήσουν </w:t>
      </w:r>
      <w:r w:rsidRPr="008D1BAA">
        <w:rPr>
          <w:rFonts w:eastAsia="Times New Roman" w:cs="Times New Roman"/>
          <w:szCs w:val="24"/>
        </w:rPr>
        <w:t>ζητήματα σ</w:t>
      </w:r>
      <w:r w:rsidRPr="008D1BAA">
        <w:rPr>
          <w:rFonts w:eastAsia="Times New Roman" w:cs="Times New Roman"/>
          <w:szCs w:val="24"/>
        </w:rPr>
        <w:t xml:space="preserve">την επόμενη </w:t>
      </w:r>
      <w:r>
        <w:rPr>
          <w:rFonts w:eastAsia="Times New Roman" w:cs="Times New Roman"/>
          <w:szCs w:val="24"/>
        </w:rPr>
        <w:t>κ</w:t>
      </w:r>
      <w:r w:rsidRPr="008D1BAA">
        <w:rPr>
          <w:rFonts w:eastAsia="Times New Roman" w:cs="Times New Roman"/>
          <w:szCs w:val="24"/>
        </w:rPr>
        <w:t>υβέρνηση</w:t>
      </w:r>
      <w:r>
        <w:rPr>
          <w:rFonts w:eastAsia="Times New Roman" w:cs="Times New Roman"/>
          <w:szCs w:val="24"/>
        </w:rPr>
        <w:t>.</w:t>
      </w:r>
      <w:r w:rsidRPr="008D1BAA">
        <w:rPr>
          <w:rFonts w:eastAsia="Times New Roman" w:cs="Times New Roman"/>
          <w:szCs w:val="24"/>
        </w:rPr>
        <w:t xml:space="preserve"> Θα τα λύσουμε</w:t>
      </w:r>
      <w:r>
        <w:rPr>
          <w:rFonts w:eastAsia="Times New Roman" w:cs="Times New Roman"/>
          <w:szCs w:val="24"/>
        </w:rPr>
        <w:t>.</w:t>
      </w:r>
      <w:r w:rsidRPr="008D1BAA">
        <w:rPr>
          <w:rFonts w:eastAsia="Times New Roman" w:cs="Times New Roman"/>
          <w:szCs w:val="24"/>
        </w:rPr>
        <w:t xml:space="preserve"> Θα έχουμε τη δυνατότητα να το κάνουμε</w:t>
      </w:r>
      <w:r>
        <w:rPr>
          <w:rFonts w:eastAsia="Times New Roman" w:cs="Times New Roman"/>
          <w:szCs w:val="24"/>
        </w:rPr>
        <w:t>.</w:t>
      </w:r>
    </w:p>
    <w:p w14:paraId="25E0A8C0"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 xml:space="preserve"> Αυτό </w:t>
      </w:r>
      <w:r>
        <w:rPr>
          <w:rFonts w:eastAsia="Times New Roman" w:cs="Times New Roman"/>
          <w:szCs w:val="24"/>
        </w:rPr>
        <w:t xml:space="preserve">ήθελα να πω </w:t>
      </w:r>
      <w:r w:rsidRPr="008D1BAA">
        <w:rPr>
          <w:rFonts w:eastAsia="Times New Roman" w:cs="Times New Roman"/>
          <w:szCs w:val="24"/>
        </w:rPr>
        <w:t>σε σχέση με την κωδικοποίηση</w:t>
      </w:r>
      <w:r>
        <w:rPr>
          <w:rFonts w:eastAsia="Times New Roman" w:cs="Times New Roman"/>
          <w:szCs w:val="24"/>
        </w:rPr>
        <w:t>.</w:t>
      </w:r>
      <w:r w:rsidRPr="008D1BAA">
        <w:rPr>
          <w:rFonts w:eastAsia="Times New Roman" w:cs="Times New Roman"/>
          <w:szCs w:val="24"/>
        </w:rPr>
        <w:t xml:space="preserve"> Πραγματικά</w:t>
      </w:r>
      <w:r>
        <w:rPr>
          <w:rFonts w:eastAsia="Times New Roman" w:cs="Times New Roman"/>
          <w:szCs w:val="24"/>
        </w:rPr>
        <w:t>,</w:t>
      </w:r>
      <w:r w:rsidRPr="008D1BAA">
        <w:rPr>
          <w:rFonts w:eastAsia="Times New Roman" w:cs="Times New Roman"/>
          <w:szCs w:val="24"/>
        </w:rPr>
        <w:t xml:space="preserve"> περιμένω απάντηση επί αυτών των </w:t>
      </w:r>
      <w:r>
        <w:rPr>
          <w:rFonts w:eastAsia="Times New Roman" w:cs="Times New Roman"/>
          <w:szCs w:val="24"/>
        </w:rPr>
        <w:t xml:space="preserve">ωραίων </w:t>
      </w:r>
      <w:r w:rsidRPr="008D1BAA">
        <w:rPr>
          <w:rFonts w:eastAsia="Times New Roman" w:cs="Times New Roman"/>
          <w:szCs w:val="24"/>
        </w:rPr>
        <w:t xml:space="preserve">τροπολογιών κατά παρέκκλιση κάθε γενικής </w:t>
      </w:r>
      <w:r>
        <w:rPr>
          <w:rFonts w:eastAsia="Times New Roman" w:cs="Times New Roman"/>
          <w:szCs w:val="24"/>
        </w:rPr>
        <w:t xml:space="preserve">και </w:t>
      </w:r>
      <w:r w:rsidRPr="008D1BAA">
        <w:rPr>
          <w:rFonts w:eastAsia="Times New Roman" w:cs="Times New Roman"/>
          <w:szCs w:val="24"/>
        </w:rPr>
        <w:t>ειδικής διάταξης</w:t>
      </w:r>
      <w:r>
        <w:rPr>
          <w:rFonts w:eastAsia="Times New Roman" w:cs="Times New Roman"/>
          <w:szCs w:val="24"/>
        </w:rPr>
        <w:t>.</w:t>
      </w:r>
    </w:p>
    <w:p w14:paraId="25E0A8C1"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lastRenderedPageBreak/>
        <w:t xml:space="preserve"> Σε σχέση με το δ</w:t>
      </w:r>
      <w:r w:rsidRPr="008D1BAA">
        <w:rPr>
          <w:rFonts w:eastAsia="Times New Roman" w:cs="Times New Roman"/>
          <w:szCs w:val="24"/>
        </w:rPr>
        <w:t>εύτερο θέμα</w:t>
      </w:r>
      <w:r>
        <w:rPr>
          <w:rFonts w:eastAsia="Times New Roman" w:cs="Times New Roman"/>
          <w:szCs w:val="24"/>
        </w:rPr>
        <w:t>,</w:t>
      </w:r>
      <w:r w:rsidRPr="008D1BAA">
        <w:rPr>
          <w:rFonts w:eastAsia="Times New Roman" w:cs="Times New Roman"/>
          <w:szCs w:val="24"/>
        </w:rPr>
        <w:t xml:space="preserve"> καταφέρατε να έχετε απέναντί σας όλους</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Και όταν λέω όλους, δ</w:t>
      </w:r>
      <w:r w:rsidRPr="008D1BAA">
        <w:rPr>
          <w:rFonts w:eastAsia="Times New Roman" w:cs="Times New Roman"/>
          <w:szCs w:val="24"/>
        </w:rPr>
        <w:t>εν εννοώ απλά μόνο τα πολιτικά κόμματα</w:t>
      </w:r>
      <w:r>
        <w:rPr>
          <w:rFonts w:eastAsia="Times New Roman" w:cs="Times New Roman"/>
          <w:szCs w:val="24"/>
        </w:rPr>
        <w:t>.</w:t>
      </w:r>
      <w:r w:rsidRPr="008D1BAA">
        <w:rPr>
          <w:rFonts w:eastAsia="Times New Roman" w:cs="Times New Roman"/>
          <w:szCs w:val="24"/>
        </w:rPr>
        <w:t xml:space="preserve"> Καταφέρατε να έχουμε μία </w:t>
      </w:r>
      <w:r>
        <w:rPr>
          <w:rFonts w:eastAsia="Times New Roman" w:cs="Times New Roman"/>
          <w:szCs w:val="24"/>
        </w:rPr>
        <w:t>ε</w:t>
      </w:r>
      <w:r w:rsidRPr="008D1BAA">
        <w:rPr>
          <w:rFonts w:eastAsia="Times New Roman" w:cs="Times New Roman"/>
          <w:szCs w:val="24"/>
        </w:rPr>
        <w:t xml:space="preserve">πιτροπή προς τον Πρωθυπουργό από την Πρόεδρο του Ευρωπαϊκού Δικτύου των Εθνικών Οργανισμών για τα Ανθρώπινα Δικαιώματα σε σχέση με τη σύνθεση πραγματικά της συγκεκριμένης </w:t>
      </w:r>
      <w:r>
        <w:rPr>
          <w:rFonts w:eastAsia="Times New Roman" w:cs="Times New Roman"/>
          <w:szCs w:val="24"/>
        </w:rPr>
        <w:t>ε</w:t>
      </w:r>
      <w:r w:rsidRPr="008D1BAA">
        <w:rPr>
          <w:rFonts w:eastAsia="Times New Roman" w:cs="Times New Roman"/>
          <w:szCs w:val="24"/>
        </w:rPr>
        <w:t>πιτροπής</w:t>
      </w:r>
      <w:r>
        <w:rPr>
          <w:rFonts w:eastAsia="Times New Roman" w:cs="Times New Roman"/>
          <w:szCs w:val="24"/>
        </w:rPr>
        <w:t>.</w:t>
      </w:r>
    </w:p>
    <w:p w14:paraId="25E0A8C2"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 xml:space="preserve">Εγώ ακούω τα επιχειρήματά </w:t>
      </w:r>
      <w:r>
        <w:rPr>
          <w:rFonts w:eastAsia="Times New Roman" w:cs="Times New Roman"/>
          <w:szCs w:val="24"/>
        </w:rPr>
        <w:t>σας.</w:t>
      </w:r>
      <w:r w:rsidRPr="008D1BAA">
        <w:rPr>
          <w:rFonts w:eastAsia="Times New Roman" w:cs="Times New Roman"/>
          <w:szCs w:val="24"/>
        </w:rPr>
        <w:t xml:space="preserve"> Έχω</w:t>
      </w:r>
      <w:r>
        <w:rPr>
          <w:rFonts w:eastAsia="Times New Roman" w:cs="Times New Roman"/>
          <w:szCs w:val="24"/>
        </w:rPr>
        <w:t>, όμως,</w:t>
      </w:r>
      <w:r w:rsidRPr="008D1BAA">
        <w:rPr>
          <w:rFonts w:eastAsia="Times New Roman" w:cs="Times New Roman"/>
          <w:szCs w:val="24"/>
        </w:rPr>
        <w:t xml:space="preserve"> και μερικά ερωτήματα να θέσω</w:t>
      </w:r>
      <w:r>
        <w:rPr>
          <w:rFonts w:eastAsia="Times New Roman" w:cs="Times New Roman"/>
          <w:szCs w:val="24"/>
        </w:rPr>
        <w:t>, στ</w:t>
      </w:r>
      <w:r>
        <w:rPr>
          <w:rFonts w:eastAsia="Times New Roman" w:cs="Times New Roman"/>
          <w:szCs w:val="24"/>
        </w:rPr>
        <w:t>α οποία π</w:t>
      </w:r>
      <w:r w:rsidRPr="008D1BAA">
        <w:rPr>
          <w:rFonts w:eastAsia="Times New Roman" w:cs="Times New Roman"/>
          <w:szCs w:val="24"/>
        </w:rPr>
        <w:t>ραγματικά θα ήθελα απαντήσεις</w:t>
      </w:r>
      <w:r>
        <w:rPr>
          <w:rFonts w:eastAsia="Times New Roman" w:cs="Times New Roman"/>
          <w:szCs w:val="24"/>
        </w:rPr>
        <w:t>.</w:t>
      </w:r>
      <w:r w:rsidRPr="008D1BAA">
        <w:rPr>
          <w:rFonts w:eastAsia="Times New Roman" w:cs="Times New Roman"/>
          <w:szCs w:val="24"/>
        </w:rPr>
        <w:t xml:space="preserve"> </w:t>
      </w:r>
    </w:p>
    <w:p w14:paraId="25E0A8C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Βεβαίως -ε</w:t>
      </w:r>
      <w:r w:rsidRPr="008D1BAA">
        <w:rPr>
          <w:rFonts w:eastAsia="Times New Roman" w:cs="Times New Roman"/>
          <w:szCs w:val="24"/>
        </w:rPr>
        <w:t>γώ δεν θα διαφωνήσω σε αυτό</w:t>
      </w:r>
      <w:r>
        <w:rPr>
          <w:rFonts w:eastAsia="Times New Roman" w:cs="Times New Roman"/>
          <w:szCs w:val="24"/>
        </w:rPr>
        <w:t>-</w:t>
      </w:r>
      <w:r w:rsidRPr="008D1BAA">
        <w:rPr>
          <w:rFonts w:eastAsia="Times New Roman" w:cs="Times New Roman"/>
          <w:szCs w:val="24"/>
        </w:rPr>
        <w:t xml:space="preserve"> ο κοινός νομοθέτης έχει την αρμοδιότητα </w:t>
      </w:r>
      <w:r>
        <w:rPr>
          <w:rFonts w:eastAsia="Times New Roman" w:cs="Times New Roman"/>
          <w:szCs w:val="24"/>
        </w:rPr>
        <w:t>επί της συστάσεως. Σ</w:t>
      </w:r>
      <w:r w:rsidRPr="008D1BAA">
        <w:rPr>
          <w:rFonts w:eastAsia="Times New Roman" w:cs="Times New Roman"/>
          <w:szCs w:val="24"/>
        </w:rPr>
        <w:t>ύμφωνα με το γράμμα του νόμου</w:t>
      </w:r>
      <w:r>
        <w:rPr>
          <w:rFonts w:eastAsia="Times New Roman" w:cs="Times New Roman"/>
          <w:szCs w:val="24"/>
        </w:rPr>
        <w:t>, έχει αρμοδιότητα επί της συνθέσεως</w:t>
      </w:r>
      <w:r w:rsidRPr="008D1BAA">
        <w:rPr>
          <w:rFonts w:eastAsia="Times New Roman" w:cs="Times New Roman"/>
          <w:szCs w:val="24"/>
        </w:rPr>
        <w:t xml:space="preserve"> της </w:t>
      </w:r>
      <w:r>
        <w:rPr>
          <w:rFonts w:eastAsia="Times New Roman" w:cs="Times New Roman"/>
          <w:szCs w:val="24"/>
        </w:rPr>
        <w:t>ε</w:t>
      </w:r>
      <w:r w:rsidRPr="008D1BAA">
        <w:rPr>
          <w:rFonts w:eastAsia="Times New Roman" w:cs="Times New Roman"/>
          <w:szCs w:val="24"/>
        </w:rPr>
        <w:t>πιτροπής</w:t>
      </w:r>
      <w:r>
        <w:rPr>
          <w:rFonts w:eastAsia="Times New Roman" w:cs="Times New Roman"/>
          <w:szCs w:val="24"/>
        </w:rPr>
        <w:t>.</w:t>
      </w:r>
      <w:r w:rsidRPr="008D1BAA">
        <w:rPr>
          <w:rFonts w:eastAsia="Times New Roman" w:cs="Times New Roman"/>
          <w:szCs w:val="24"/>
        </w:rPr>
        <w:t xml:space="preserve"> Πρέπει</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όμως,</w:t>
      </w:r>
      <w:r w:rsidRPr="008D1BAA">
        <w:rPr>
          <w:rFonts w:eastAsia="Times New Roman" w:cs="Times New Roman"/>
          <w:szCs w:val="24"/>
        </w:rPr>
        <w:t xml:space="preserve"> να υπερασπίζονται και</w:t>
      </w:r>
      <w:r w:rsidRPr="008D1BAA">
        <w:rPr>
          <w:rFonts w:eastAsia="Times New Roman" w:cs="Times New Roman"/>
          <w:szCs w:val="24"/>
        </w:rPr>
        <w:t xml:space="preserve"> να προασπίζονται δύο γενικές αρχές</w:t>
      </w:r>
      <w:r>
        <w:rPr>
          <w:rFonts w:eastAsia="Times New Roman" w:cs="Times New Roman"/>
          <w:szCs w:val="24"/>
        </w:rPr>
        <w:t>:</w:t>
      </w:r>
      <w:r w:rsidRPr="008D1BAA">
        <w:rPr>
          <w:rFonts w:eastAsia="Times New Roman" w:cs="Times New Roman"/>
          <w:szCs w:val="24"/>
        </w:rPr>
        <w:t xml:space="preserve"> Η μία είναι ότι πρέπει να διαφυλάσσεται η ανεξαρτησία της συγκεκριμένης </w:t>
      </w:r>
      <w:r>
        <w:rPr>
          <w:rFonts w:eastAsia="Times New Roman" w:cs="Times New Roman"/>
          <w:szCs w:val="24"/>
        </w:rPr>
        <w:t>ε</w:t>
      </w:r>
      <w:r w:rsidRPr="008D1BAA">
        <w:rPr>
          <w:rFonts w:eastAsia="Times New Roman" w:cs="Times New Roman"/>
          <w:szCs w:val="24"/>
        </w:rPr>
        <w:t>πιτροπής ως ενός εθνικού θεσμού</w:t>
      </w:r>
      <w:r>
        <w:rPr>
          <w:rFonts w:eastAsia="Times New Roman" w:cs="Times New Roman"/>
          <w:szCs w:val="24"/>
        </w:rPr>
        <w:t>.</w:t>
      </w:r>
      <w:r w:rsidRPr="008D1BAA">
        <w:rPr>
          <w:rFonts w:eastAsia="Times New Roman" w:cs="Times New Roman"/>
          <w:szCs w:val="24"/>
        </w:rPr>
        <w:t xml:space="preserve"> Άρα είναι αναγκαία</w:t>
      </w:r>
      <w:r>
        <w:rPr>
          <w:rFonts w:eastAsia="Times New Roman" w:cs="Times New Roman"/>
          <w:szCs w:val="24"/>
        </w:rPr>
        <w:t xml:space="preserve"> κατ’</w:t>
      </w:r>
      <w:r w:rsidRPr="008D1BAA">
        <w:rPr>
          <w:rFonts w:eastAsia="Times New Roman" w:cs="Times New Roman"/>
          <w:szCs w:val="24"/>
        </w:rPr>
        <w:t xml:space="preserve"> εμένα η διαβούλευση και η προσπάθεια συνεννόησης και σύγκλισης με τις θέσεις </w:t>
      </w:r>
      <w:r>
        <w:rPr>
          <w:rFonts w:eastAsia="Times New Roman" w:cs="Times New Roman"/>
          <w:szCs w:val="24"/>
        </w:rPr>
        <w:t>της,</w:t>
      </w:r>
      <w:r w:rsidRPr="008D1BAA">
        <w:rPr>
          <w:rFonts w:eastAsia="Times New Roman" w:cs="Times New Roman"/>
          <w:szCs w:val="24"/>
        </w:rPr>
        <w:t xml:space="preserve"> μία προ</w:t>
      </w:r>
      <w:r w:rsidRPr="008D1BAA">
        <w:rPr>
          <w:rFonts w:eastAsia="Times New Roman" w:cs="Times New Roman"/>
          <w:szCs w:val="24"/>
        </w:rPr>
        <w:t>σπάθεια που από ό</w:t>
      </w:r>
      <w:r>
        <w:rPr>
          <w:rFonts w:eastAsia="Times New Roman" w:cs="Times New Roman"/>
          <w:szCs w:val="24"/>
        </w:rPr>
        <w:t>,</w:t>
      </w:r>
      <w:r w:rsidRPr="008D1BAA">
        <w:rPr>
          <w:rFonts w:eastAsia="Times New Roman" w:cs="Times New Roman"/>
          <w:szCs w:val="24"/>
        </w:rPr>
        <w:t>τι φαίνεται δεν έγινε σε κανένα επίπεδο</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lastRenderedPageBreak/>
        <w:t xml:space="preserve">Πρέπει να υπερασπίζονται </w:t>
      </w:r>
      <w:r w:rsidRPr="008D1BAA">
        <w:rPr>
          <w:rFonts w:eastAsia="Times New Roman" w:cs="Times New Roman"/>
          <w:szCs w:val="24"/>
        </w:rPr>
        <w:t>και μία δεύτερη</w:t>
      </w:r>
      <w:r>
        <w:rPr>
          <w:rFonts w:eastAsia="Times New Roman" w:cs="Times New Roman"/>
          <w:szCs w:val="24"/>
        </w:rPr>
        <w:t>,</w:t>
      </w:r>
      <w:r w:rsidRPr="008D1BAA">
        <w:rPr>
          <w:rFonts w:eastAsia="Times New Roman" w:cs="Times New Roman"/>
          <w:szCs w:val="24"/>
        </w:rPr>
        <w:t xml:space="preserve"> την οποία δεν χρειάζεται να είσαι ειδικός για να την καταλάβεις</w:t>
      </w:r>
      <w:r>
        <w:rPr>
          <w:rFonts w:eastAsia="Times New Roman" w:cs="Times New Roman"/>
          <w:szCs w:val="24"/>
        </w:rPr>
        <w:t>. Αυτή</w:t>
      </w:r>
      <w:r w:rsidRPr="008D1BAA">
        <w:rPr>
          <w:rFonts w:eastAsia="Times New Roman" w:cs="Times New Roman"/>
          <w:szCs w:val="24"/>
        </w:rPr>
        <w:t xml:space="preserve"> είναι ότι πρέπει να υπάρχει μία ισορροπία ανάμεσα στην πλουραλιστική εκπροσώπηση και </w:t>
      </w:r>
      <w:r w:rsidRPr="008D1BAA">
        <w:rPr>
          <w:rFonts w:eastAsia="Times New Roman" w:cs="Times New Roman"/>
          <w:szCs w:val="24"/>
        </w:rPr>
        <w:t xml:space="preserve">στην </w:t>
      </w:r>
      <w:proofErr w:type="spellStart"/>
      <w:r>
        <w:rPr>
          <w:rFonts w:eastAsia="Times New Roman" w:cs="Times New Roman"/>
          <w:szCs w:val="24"/>
        </w:rPr>
        <w:t>υπερ</w:t>
      </w:r>
      <w:r w:rsidRPr="008D1BAA">
        <w:rPr>
          <w:rFonts w:eastAsia="Times New Roman" w:cs="Times New Roman"/>
          <w:szCs w:val="24"/>
        </w:rPr>
        <w:t>εκπροσώπηση</w:t>
      </w:r>
      <w:proofErr w:type="spellEnd"/>
      <w:r>
        <w:rPr>
          <w:rFonts w:eastAsia="Times New Roman" w:cs="Times New Roman"/>
          <w:szCs w:val="24"/>
        </w:rPr>
        <w:t>.</w:t>
      </w:r>
      <w:r w:rsidRPr="008D1BAA">
        <w:rPr>
          <w:rFonts w:eastAsia="Times New Roman" w:cs="Times New Roman"/>
          <w:szCs w:val="24"/>
        </w:rPr>
        <w:t xml:space="preserve"> </w:t>
      </w:r>
    </w:p>
    <w:p w14:paraId="25E0A8C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w:t>
      </w:r>
      <w:r w:rsidRPr="008D1BAA">
        <w:rPr>
          <w:rFonts w:eastAsia="Times New Roman" w:cs="Times New Roman"/>
          <w:szCs w:val="24"/>
        </w:rPr>
        <w:t>όταν βλέπω αυτή</w:t>
      </w:r>
      <w:r>
        <w:rPr>
          <w:rFonts w:eastAsia="Times New Roman" w:cs="Times New Roman"/>
          <w:szCs w:val="24"/>
        </w:rPr>
        <w:t>ν την αλλαγή της συνθέσεως με επτά νέα μ</w:t>
      </w:r>
      <w:r w:rsidRPr="008D1BAA">
        <w:rPr>
          <w:rFonts w:eastAsia="Times New Roman" w:cs="Times New Roman"/>
          <w:szCs w:val="24"/>
        </w:rPr>
        <w:t>έλη προς συγκεκριμένη κατεύθυνση</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εύλογα </w:t>
      </w:r>
      <w:r w:rsidRPr="008D1BAA">
        <w:rPr>
          <w:rFonts w:eastAsia="Times New Roman" w:cs="Times New Roman"/>
          <w:szCs w:val="24"/>
        </w:rPr>
        <w:t>και δικαιολογημένα μιλάω πλέον για μία παρέμβαση</w:t>
      </w:r>
      <w:r>
        <w:rPr>
          <w:rFonts w:eastAsia="Times New Roman" w:cs="Times New Roman"/>
          <w:szCs w:val="24"/>
        </w:rPr>
        <w:t>,</w:t>
      </w:r>
      <w:r w:rsidRPr="008D1BAA">
        <w:rPr>
          <w:rFonts w:eastAsia="Times New Roman" w:cs="Times New Roman"/>
          <w:szCs w:val="24"/>
        </w:rPr>
        <w:t xml:space="preserve"> η οποία οδηγεί σε μία </w:t>
      </w:r>
      <w:proofErr w:type="spellStart"/>
      <w:r>
        <w:rPr>
          <w:rFonts w:eastAsia="Times New Roman" w:cs="Times New Roman"/>
          <w:szCs w:val="24"/>
        </w:rPr>
        <w:t>υπερ</w:t>
      </w:r>
      <w:r w:rsidRPr="008D1BAA">
        <w:rPr>
          <w:rFonts w:eastAsia="Times New Roman" w:cs="Times New Roman"/>
          <w:szCs w:val="24"/>
        </w:rPr>
        <w:t>εκπροσώπηση</w:t>
      </w:r>
      <w:proofErr w:type="spellEnd"/>
      <w:r w:rsidRPr="008D1BAA">
        <w:rPr>
          <w:rFonts w:eastAsia="Times New Roman" w:cs="Times New Roman"/>
          <w:szCs w:val="24"/>
        </w:rPr>
        <w:t xml:space="preserve"> και συγχρόνως</w:t>
      </w:r>
      <w:r>
        <w:rPr>
          <w:rFonts w:eastAsia="Times New Roman" w:cs="Times New Roman"/>
          <w:szCs w:val="24"/>
        </w:rPr>
        <w:t>,</w:t>
      </w:r>
      <w:r w:rsidRPr="008D1BAA">
        <w:rPr>
          <w:rFonts w:eastAsia="Times New Roman" w:cs="Times New Roman"/>
          <w:szCs w:val="24"/>
        </w:rPr>
        <w:t xml:space="preserve"> </w:t>
      </w:r>
      <w:r>
        <w:rPr>
          <w:rFonts w:eastAsia="Times New Roman" w:cs="Times New Roman"/>
          <w:szCs w:val="24"/>
        </w:rPr>
        <w:t xml:space="preserve">και σε μία </w:t>
      </w:r>
      <w:r w:rsidRPr="008D1BAA">
        <w:rPr>
          <w:rFonts w:eastAsia="Times New Roman" w:cs="Times New Roman"/>
          <w:szCs w:val="24"/>
        </w:rPr>
        <w:t xml:space="preserve">δυσχέρεια </w:t>
      </w:r>
      <w:r w:rsidRPr="008D1BAA">
        <w:rPr>
          <w:rFonts w:eastAsia="Times New Roman" w:cs="Times New Roman"/>
          <w:szCs w:val="24"/>
        </w:rPr>
        <w:t xml:space="preserve">να λειτουργήσει τελικά η συγκεκριμένη </w:t>
      </w:r>
      <w:r>
        <w:rPr>
          <w:rFonts w:eastAsia="Times New Roman" w:cs="Times New Roman"/>
          <w:szCs w:val="24"/>
        </w:rPr>
        <w:t>ε</w:t>
      </w:r>
      <w:r w:rsidRPr="008D1BAA">
        <w:rPr>
          <w:rFonts w:eastAsia="Times New Roman" w:cs="Times New Roman"/>
          <w:szCs w:val="24"/>
        </w:rPr>
        <w:t>πιτροπή</w:t>
      </w:r>
      <w:r>
        <w:rPr>
          <w:rFonts w:eastAsia="Times New Roman" w:cs="Times New Roman"/>
          <w:szCs w:val="24"/>
        </w:rPr>
        <w:t>.</w:t>
      </w:r>
    </w:p>
    <w:p w14:paraId="25E0A8C5" w14:textId="77777777" w:rsidR="00464F64" w:rsidRDefault="00160710">
      <w:pPr>
        <w:spacing w:line="600" w:lineRule="auto"/>
        <w:ind w:firstLine="720"/>
        <w:contextualSpacing/>
        <w:jc w:val="both"/>
        <w:rPr>
          <w:rFonts w:eastAsia="Times New Roman" w:cs="Times New Roman"/>
          <w:szCs w:val="24"/>
        </w:rPr>
      </w:pPr>
      <w:r w:rsidRPr="008D1BAA">
        <w:rPr>
          <w:rFonts w:eastAsia="Times New Roman" w:cs="Times New Roman"/>
          <w:szCs w:val="24"/>
        </w:rPr>
        <w:t xml:space="preserve"> Θα σας πω και κάτι άλλο</w:t>
      </w:r>
      <w:r>
        <w:rPr>
          <w:rFonts w:eastAsia="Times New Roman" w:cs="Times New Roman"/>
          <w:szCs w:val="24"/>
        </w:rPr>
        <w:t>:</w:t>
      </w:r>
      <w:r w:rsidRPr="008D1BAA">
        <w:rPr>
          <w:rFonts w:eastAsia="Times New Roman" w:cs="Times New Roman"/>
          <w:szCs w:val="24"/>
        </w:rPr>
        <w:t xml:space="preserve"> Έχουμε αρχαιρεσίες σε λίγες μέρες</w:t>
      </w:r>
      <w:r>
        <w:rPr>
          <w:rFonts w:eastAsia="Times New Roman" w:cs="Times New Roman"/>
          <w:szCs w:val="24"/>
        </w:rPr>
        <w:t>.</w:t>
      </w:r>
      <w:r w:rsidRPr="008D1BAA">
        <w:rPr>
          <w:rFonts w:eastAsia="Times New Roman" w:cs="Times New Roman"/>
          <w:szCs w:val="24"/>
        </w:rPr>
        <w:t xml:space="preserve"> Θα υπάρχει ένα νέο </w:t>
      </w:r>
      <w:r>
        <w:rPr>
          <w:rFonts w:eastAsia="Times New Roman" w:cs="Times New Roman"/>
          <w:szCs w:val="24"/>
        </w:rPr>
        <w:t>σ</w:t>
      </w:r>
      <w:r w:rsidRPr="008D1BAA">
        <w:rPr>
          <w:rFonts w:eastAsia="Times New Roman" w:cs="Times New Roman"/>
          <w:szCs w:val="24"/>
        </w:rPr>
        <w:t xml:space="preserve">υμβούλιο στην </w:t>
      </w:r>
      <w:r>
        <w:rPr>
          <w:rFonts w:eastAsia="Times New Roman" w:cs="Times New Roman"/>
          <w:szCs w:val="24"/>
        </w:rPr>
        <w:t>ε</w:t>
      </w:r>
      <w:r w:rsidRPr="008D1BAA">
        <w:rPr>
          <w:rFonts w:eastAsia="Times New Roman" w:cs="Times New Roman"/>
          <w:szCs w:val="24"/>
        </w:rPr>
        <w:t>πιτροπή</w:t>
      </w:r>
      <w:r>
        <w:rPr>
          <w:rFonts w:eastAsia="Times New Roman" w:cs="Times New Roman"/>
          <w:szCs w:val="24"/>
        </w:rPr>
        <w:t>.</w:t>
      </w:r>
      <w:r w:rsidRPr="008D1BAA">
        <w:rPr>
          <w:rFonts w:eastAsia="Times New Roman" w:cs="Times New Roman"/>
          <w:szCs w:val="24"/>
        </w:rPr>
        <w:t xml:space="preserve"> Για ποιο λόγο να μην περιμένουμε αυτές τις αρχαιρεσίες και μετά να γίνει μία διαβούλευση με αυτά τα νέα μέλη</w:t>
      </w:r>
      <w:r>
        <w:rPr>
          <w:rFonts w:eastAsia="Times New Roman" w:cs="Times New Roman"/>
          <w:szCs w:val="24"/>
        </w:rPr>
        <w:t>,</w:t>
      </w:r>
      <w:r w:rsidRPr="008D1BAA">
        <w:rPr>
          <w:rFonts w:eastAsia="Times New Roman" w:cs="Times New Roman"/>
          <w:szCs w:val="24"/>
        </w:rPr>
        <w:t xml:space="preserve"> τα οποία </w:t>
      </w:r>
      <w:r>
        <w:rPr>
          <w:rFonts w:eastAsia="Times New Roman" w:cs="Times New Roman"/>
          <w:szCs w:val="24"/>
        </w:rPr>
        <w:t>θα προκύψουν,</w:t>
      </w:r>
      <w:r w:rsidRPr="008D1BAA">
        <w:rPr>
          <w:rFonts w:eastAsia="Times New Roman" w:cs="Times New Roman"/>
          <w:szCs w:val="24"/>
        </w:rPr>
        <w:t xml:space="preserve"> έτσι ώστε να δούμε αν υπάρχει μία σύμφωνη γνώμη ή τέλος πάντων</w:t>
      </w:r>
      <w:r>
        <w:rPr>
          <w:rFonts w:eastAsia="Times New Roman" w:cs="Times New Roman"/>
          <w:szCs w:val="24"/>
        </w:rPr>
        <w:t>,</w:t>
      </w:r>
      <w:r w:rsidRPr="008D1BAA">
        <w:rPr>
          <w:rFonts w:eastAsia="Times New Roman" w:cs="Times New Roman"/>
          <w:szCs w:val="24"/>
        </w:rPr>
        <w:t xml:space="preserve"> μία προσπάθεια ου</w:t>
      </w:r>
      <w:r>
        <w:rPr>
          <w:rFonts w:eastAsia="Times New Roman" w:cs="Times New Roman"/>
          <w:szCs w:val="24"/>
        </w:rPr>
        <w:t>σιαστικής διαβούλευσης και σύγκλ</w:t>
      </w:r>
      <w:r w:rsidRPr="008D1BAA">
        <w:rPr>
          <w:rFonts w:eastAsia="Times New Roman" w:cs="Times New Roman"/>
          <w:szCs w:val="24"/>
        </w:rPr>
        <w:t xml:space="preserve">ισης για </w:t>
      </w:r>
      <w:r w:rsidRPr="008D1BAA">
        <w:rPr>
          <w:rFonts w:eastAsia="Times New Roman" w:cs="Times New Roman"/>
          <w:szCs w:val="24"/>
        </w:rPr>
        <w:t>την επόμενη περίοδο</w:t>
      </w:r>
      <w:r>
        <w:rPr>
          <w:rFonts w:eastAsia="Times New Roman" w:cs="Times New Roman"/>
          <w:szCs w:val="24"/>
        </w:rPr>
        <w:t>.</w:t>
      </w:r>
      <w:r w:rsidRPr="008D1BAA">
        <w:rPr>
          <w:rFonts w:eastAsia="Times New Roman" w:cs="Times New Roman"/>
          <w:szCs w:val="24"/>
        </w:rPr>
        <w:t xml:space="preserve"> Δηλαδή πέντε μέρες</w:t>
      </w:r>
      <w:r>
        <w:rPr>
          <w:rFonts w:eastAsia="Times New Roman" w:cs="Times New Roman"/>
          <w:szCs w:val="24"/>
        </w:rPr>
        <w:t xml:space="preserve">, δέκα </w:t>
      </w:r>
      <w:r w:rsidRPr="008D1BAA">
        <w:rPr>
          <w:rFonts w:eastAsia="Times New Roman" w:cs="Times New Roman"/>
          <w:szCs w:val="24"/>
        </w:rPr>
        <w:t>μέρες πριν από τις αρχαιρεσίες</w:t>
      </w:r>
      <w:r>
        <w:rPr>
          <w:rFonts w:eastAsia="Times New Roman" w:cs="Times New Roman"/>
          <w:szCs w:val="24"/>
        </w:rPr>
        <w:t xml:space="preserve"> έρχεστε ετσιθελικά…</w:t>
      </w:r>
    </w:p>
    <w:p w14:paraId="25E0A8C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Έχει τροποποιηθεί αυτό. </w:t>
      </w:r>
    </w:p>
    <w:p w14:paraId="25E0A8C7"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9079AE">
        <w:rPr>
          <w:rFonts w:eastAsia="Times New Roman"/>
          <w:b/>
          <w:color w:val="222222"/>
          <w:szCs w:val="24"/>
          <w:shd w:val="clear" w:color="auto" w:fill="FFFFFF"/>
        </w:rPr>
        <w:lastRenderedPageBreak/>
        <w:t>ΓΕΩΡΓΙΟΣ ΓΕΩΡΓΑΝΤΑΣ:</w:t>
      </w:r>
      <w:r>
        <w:rPr>
          <w:rFonts w:eastAsia="Times New Roman"/>
          <w:color w:val="222222"/>
          <w:szCs w:val="24"/>
          <w:shd w:val="clear" w:color="auto" w:fill="FFFFFF"/>
        </w:rPr>
        <w:t xml:space="preserve"> Πήγε 1</w:t>
      </w:r>
      <w:r w:rsidRPr="00002A76">
        <w:rPr>
          <w:rFonts w:eastAsia="Times New Roman"/>
          <w:color w:val="222222"/>
          <w:szCs w:val="24"/>
          <w:shd w:val="clear" w:color="auto" w:fill="FFFFFF"/>
        </w:rPr>
        <w:t>η</w:t>
      </w:r>
      <w:r>
        <w:rPr>
          <w:rFonts w:eastAsia="Times New Roman"/>
          <w:color w:val="222222"/>
          <w:szCs w:val="24"/>
          <w:shd w:val="clear" w:color="auto" w:fill="FFFFFF"/>
        </w:rPr>
        <w:t xml:space="preserve"> Μαΐου</w:t>
      </w:r>
      <w:r w:rsidRPr="009079AE">
        <w:rPr>
          <w:rFonts w:eastAsia="Times New Roman"/>
          <w:color w:val="222222"/>
          <w:szCs w:val="24"/>
          <w:shd w:val="clear" w:color="auto" w:fill="FFFFFF"/>
        </w:rPr>
        <w:t>,</w:t>
      </w:r>
      <w:r>
        <w:rPr>
          <w:rFonts w:eastAsia="Times New Roman"/>
          <w:color w:val="222222"/>
          <w:szCs w:val="24"/>
          <w:shd w:val="clear" w:color="auto" w:fill="FFFFFF"/>
        </w:rPr>
        <w:t xml:space="preserve"> το ξέρω αυτό</w:t>
      </w:r>
      <w:r w:rsidRPr="009079AE">
        <w:rPr>
          <w:rFonts w:eastAsia="Times New Roman"/>
          <w:color w:val="222222"/>
          <w:szCs w:val="24"/>
          <w:shd w:val="clear" w:color="auto" w:fill="FFFFFF"/>
        </w:rPr>
        <w:t>,</w:t>
      </w:r>
      <w:r>
        <w:rPr>
          <w:rFonts w:eastAsia="Times New Roman"/>
          <w:color w:val="222222"/>
          <w:szCs w:val="24"/>
          <w:shd w:val="clear" w:color="auto" w:fill="FFFFFF"/>
        </w:rPr>
        <w:t xml:space="preserve"> κύριε συνάδελφε</w:t>
      </w:r>
      <w:r w:rsidRPr="009079AE">
        <w:rPr>
          <w:rFonts w:eastAsia="Times New Roman"/>
          <w:color w:val="222222"/>
          <w:szCs w:val="24"/>
          <w:shd w:val="clear" w:color="auto" w:fill="FFFFFF"/>
        </w:rPr>
        <w:t>.</w:t>
      </w:r>
      <w:r>
        <w:rPr>
          <w:rFonts w:eastAsia="Times New Roman"/>
          <w:color w:val="222222"/>
          <w:szCs w:val="24"/>
          <w:shd w:val="clear" w:color="auto" w:fill="FFFFFF"/>
        </w:rPr>
        <w:t xml:space="preserve"> </w:t>
      </w:r>
    </w:p>
    <w:p w14:paraId="25E0A8C8"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Παρά ταύτα, αυτό που θέλω να πω είναι ότι τη δι</w:t>
      </w:r>
      <w:r>
        <w:rPr>
          <w:rFonts w:eastAsia="Times New Roman"/>
          <w:color w:val="222222"/>
          <w:szCs w:val="24"/>
          <w:shd w:val="clear" w:color="auto" w:fill="FFFFFF"/>
        </w:rPr>
        <w:t xml:space="preserve">αβούλευση, αν τη θέλατε πραγματικά, θα την κάνατε με τα νέα μέλη που θα βγουν σε δεκαπέντε μέρες. Δεν σας ενδιαφέρει η άποψη των νέων μελών που θα εκλεγούν στις 19 Απριλίου, για να δείτε αν συμφωνούν με αυτή την </w:t>
      </w:r>
      <w:proofErr w:type="spellStart"/>
      <w:r>
        <w:rPr>
          <w:rFonts w:eastAsia="Times New Roman"/>
          <w:color w:val="222222"/>
          <w:szCs w:val="24"/>
          <w:shd w:val="clear" w:color="auto" w:fill="FFFFFF"/>
        </w:rPr>
        <w:t>υπερεκπροσώπηση</w:t>
      </w:r>
      <w:proofErr w:type="spellEnd"/>
      <w:r>
        <w:rPr>
          <w:rFonts w:eastAsia="Times New Roman"/>
          <w:color w:val="222222"/>
          <w:szCs w:val="24"/>
          <w:shd w:val="clear" w:color="auto" w:fill="FFFFFF"/>
        </w:rPr>
        <w:t>, με αυτήν την τροποποίηση τη</w:t>
      </w:r>
      <w:r>
        <w:rPr>
          <w:rFonts w:eastAsia="Times New Roman"/>
          <w:color w:val="222222"/>
          <w:szCs w:val="24"/>
          <w:shd w:val="clear" w:color="auto" w:fill="FFFFFF"/>
        </w:rPr>
        <w:t>ς σύνθεσης, με αυτή την αλλαγή των μελών, την αύξηση από είκοσι πέντε σε τριάντα δύο; Έχουμε εκλογές σε δεκαπέντε μέρες και εσείς οδηγήστε σε μία τόσο ουσιαστική τροποποίηση της σύνθεσης, η οποία οδηγεί σε παραίτηση τον πρόεδρο, και αδιαφορείτε για το γεγο</w:t>
      </w:r>
      <w:r>
        <w:rPr>
          <w:rFonts w:eastAsia="Times New Roman"/>
          <w:color w:val="222222"/>
          <w:szCs w:val="24"/>
          <w:shd w:val="clear" w:color="auto" w:fill="FFFFFF"/>
        </w:rPr>
        <w:t xml:space="preserve">νός ότι η αναγκαία αυτή διαβούλευση όχι μόνο δεν έγινε, αλλά ανάγκασε την πρόεδρο της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πιτροπής να μιλήσει για ανησυχία; «Ανησυχούμε για την ακολουθούμενη διαδικασία». </w:t>
      </w:r>
    </w:p>
    <w:p w14:paraId="25E0A8C9"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έγινε σε μια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η οποία έχει </w:t>
      </w:r>
      <w:proofErr w:type="spellStart"/>
      <w:r>
        <w:rPr>
          <w:rFonts w:eastAsia="Times New Roman"/>
          <w:color w:val="222222"/>
          <w:szCs w:val="24"/>
          <w:shd w:val="clear" w:color="auto" w:fill="FFFFFF"/>
        </w:rPr>
        <w:t>διαπιστευθεί</w:t>
      </w:r>
      <w:proofErr w:type="spellEnd"/>
      <w:r>
        <w:rPr>
          <w:rFonts w:eastAsia="Times New Roman"/>
          <w:color w:val="222222"/>
          <w:szCs w:val="24"/>
          <w:shd w:val="clear" w:color="auto" w:fill="FFFFFF"/>
        </w:rPr>
        <w:t xml:space="preserve"> με Α για το έργο της και έχει πάρει επιβραβεύσεις. Εγώ πραγματικά δεν μπορώ να κατανοήσω και θα ήθελα να μου εξηγήσετε ποια αιτήματα ποιων κοινωνικών ομάδων, όχι ξεχωριστών -γιατί θα </w:t>
      </w:r>
      <w:r>
        <w:rPr>
          <w:rFonts w:eastAsia="Times New Roman"/>
          <w:color w:val="222222"/>
          <w:szCs w:val="24"/>
          <w:shd w:val="clear" w:color="auto" w:fill="FFFFFF"/>
        </w:rPr>
        <w:lastRenderedPageBreak/>
        <w:t>πρέπει αυτή η εκπροσώπηση πραγματικά να είναι πλουραλιστική, αλλά δεν μπ</w:t>
      </w:r>
      <w:r>
        <w:rPr>
          <w:rFonts w:eastAsia="Times New Roman"/>
          <w:color w:val="222222"/>
          <w:szCs w:val="24"/>
          <w:shd w:val="clear" w:color="auto" w:fill="FFFFFF"/>
        </w:rPr>
        <w:t xml:space="preserve">ορεί να γίνει απόλυτα εξειδικευμένη, γιατί στο τέλος θα πρέπει να έχουμε διακόσια μέλη σε μία τέτοια σύνθεση σε μία τέτοια </w:t>
      </w:r>
      <w:r>
        <w:rPr>
          <w:rFonts w:eastAsia="Times New Roman"/>
          <w:color w:val="222222"/>
          <w:szCs w:val="24"/>
          <w:shd w:val="clear" w:color="auto" w:fill="FFFFFF"/>
        </w:rPr>
        <w:t>ε</w:t>
      </w:r>
      <w:r>
        <w:rPr>
          <w:rFonts w:eastAsia="Times New Roman"/>
          <w:color w:val="222222"/>
          <w:szCs w:val="24"/>
          <w:shd w:val="clear" w:color="auto" w:fill="FFFFFF"/>
        </w:rPr>
        <w:t>πιτροπή- και ποια προσπάθεια διαβούλευσης πραγματικά έγινε. Επίσης, θα ήθελα να μου απαντήσετε στο ερώτημα γιατί δεν περιμένατε τη σ</w:t>
      </w:r>
      <w:r>
        <w:rPr>
          <w:rFonts w:eastAsia="Times New Roman"/>
          <w:color w:val="222222"/>
          <w:szCs w:val="24"/>
          <w:shd w:val="clear" w:color="auto" w:fill="FFFFFF"/>
        </w:rPr>
        <w:t xml:space="preserve">ύνθεση της νέας </w:t>
      </w:r>
      <w:r>
        <w:rPr>
          <w:rFonts w:eastAsia="Times New Roman"/>
          <w:color w:val="222222"/>
          <w:szCs w:val="24"/>
          <w:shd w:val="clear" w:color="auto" w:fill="FFFFFF"/>
        </w:rPr>
        <w:t>ε</w:t>
      </w:r>
      <w:r>
        <w:rPr>
          <w:rFonts w:eastAsia="Times New Roman"/>
          <w:color w:val="222222"/>
          <w:szCs w:val="24"/>
          <w:shd w:val="clear" w:color="auto" w:fill="FFFFFF"/>
        </w:rPr>
        <w:t>πιτροπής.</w:t>
      </w:r>
    </w:p>
    <w:p w14:paraId="25E0A8CA"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Θεωρώ λοιπόν ότι καταφέρατε σε έναν θεσμό εθνικό, ο οποίος λειτούργησε με έναν τρόπο για τον οποίον η επιβράβευση υπάρχει μέσα από την αντικειμενική διαδικασία από τη διεθνή κοινότητα -η διαπίστευση με Α δεν είναι κάτι εύκολο, το</w:t>
      </w:r>
      <w:r>
        <w:rPr>
          <w:rFonts w:eastAsia="Times New Roman"/>
          <w:color w:val="222222"/>
          <w:szCs w:val="24"/>
          <w:shd w:val="clear" w:color="auto" w:fill="FFFFFF"/>
        </w:rPr>
        <w:t xml:space="preserve"> γνωρίζουμε- έχει ομόφωνη απόφαση της ίδιας της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πιτροπής για τη διεύρυνσή της, ούτως ή άλλως –υπάρχει μια τέτοια ομόφωνη απόφαση. Εγώ θα είχα ένα προβληματισμό αν αυτή η απόφαση για τη διεύρυνση προς συγκεκριμένη κατεύθυνση και συγκεκριμένο μέρος θα ήταν </w:t>
      </w:r>
      <w:r>
        <w:rPr>
          <w:rFonts w:eastAsia="Times New Roman"/>
          <w:color w:val="222222"/>
          <w:szCs w:val="24"/>
          <w:shd w:val="clear" w:color="auto" w:fill="FFFFFF"/>
        </w:rPr>
        <w:t xml:space="preserve">όχι ομόφωνη, αλλά κατά πλειοψηφία, γιατί κάποια από τα μέλη της </w:t>
      </w:r>
      <w:r>
        <w:rPr>
          <w:rFonts w:eastAsia="Times New Roman"/>
          <w:color w:val="222222"/>
          <w:szCs w:val="24"/>
          <w:shd w:val="clear" w:color="auto" w:fill="FFFFFF"/>
        </w:rPr>
        <w:t>ε</w:t>
      </w:r>
      <w:r>
        <w:rPr>
          <w:rFonts w:eastAsia="Times New Roman"/>
          <w:color w:val="222222"/>
          <w:szCs w:val="24"/>
          <w:shd w:val="clear" w:color="auto" w:fill="FFFFFF"/>
        </w:rPr>
        <w:t>πιτροπής θα λέγανε ότι η διεύρυνση πρέπει να είναι μεγαλύτερη. Ομόφωνη είναι η απόφαση για τη μικρή διεύρυνση η οποία αποφασίστηκε από το συμβούλιο, του οποίου η θητεία λήγει στις 19 Απριλίου</w:t>
      </w:r>
      <w:r>
        <w:rPr>
          <w:rFonts w:eastAsia="Times New Roman"/>
          <w:color w:val="222222"/>
          <w:szCs w:val="24"/>
          <w:shd w:val="clear" w:color="auto" w:fill="FFFFFF"/>
        </w:rPr>
        <w:t xml:space="preserve">. Θεωρώ λοιπόν ότι είναι </w:t>
      </w:r>
      <w:proofErr w:type="spellStart"/>
      <w:r>
        <w:rPr>
          <w:rFonts w:eastAsia="Times New Roman"/>
          <w:color w:val="222222"/>
          <w:szCs w:val="24"/>
          <w:shd w:val="clear" w:color="auto" w:fill="FFFFFF"/>
        </w:rPr>
        <w:lastRenderedPageBreak/>
        <w:t>ατυχέστατη</w:t>
      </w:r>
      <w:proofErr w:type="spellEnd"/>
      <w:r>
        <w:rPr>
          <w:rFonts w:eastAsia="Times New Roman"/>
          <w:color w:val="222222"/>
          <w:szCs w:val="24"/>
          <w:shd w:val="clear" w:color="auto" w:fill="FFFFFF"/>
        </w:rPr>
        <w:t xml:space="preserve"> η επιλογή να παρέμβετε με αυτό τον τρόπο τώρα. Δίνει τη νομιμοποιητική βάση ο τρόπος με τον οποίο γίνεται, ο χρόνος κατά τον οποίο γίνεται</w:t>
      </w:r>
      <w:r w:rsidRPr="00145299">
        <w:rPr>
          <w:rFonts w:eastAsia="Times New Roman"/>
          <w:color w:val="222222"/>
          <w:szCs w:val="24"/>
          <w:shd w:val="clear" w:color="auto" w:fill="FFFFFF"/>
        </w:rPr>
        <w:t>,</w:t>
      </w:r>
      <w:r>
        <w:rPr>
          <w:rFonts w:eastAsia="Times New Roman"/>
          <w:color w:val="222222"/>
          <w:szCs w:val="24"/>
          <w:shd w:val="clear" w:color="auto" w:fill="FFFFFF"/>
        </w:rPr>
        <w:t xml:space="preserve"> να μιλήσουμε για εξυπηρέτηση πολιτικής σκοπιμότητας και είναι στο χέρι το δικό σ</w:t>
      </w:r>
      <w:r>
        <w:rPr>
          <w:rFonts w:eastAsia="Times New Roman"/>
          <w:color w:val="222222"/>
          <w:szCs w:val="24"/>
          <w:shd w:val="clear" w:color="auto" w:fill="FFFFFF"/>
        </w:rPr>
        <w:t>ας αυτόν τον ισχυρισμό να τον ακυρώσετε αποσύροντας αυτό το τμήμα του νομοσχεδίου, καθώς ένα νέο συμβούλιο το οποίο θα οριστεί με τις αρχαιρεσίες που θα γίνουν στις 19 Απριλίου μπορεί να έχει μία τελείως αντίθετη άποψη και νομίζω ότι θα έπρεπε να σας ενδια</w:t>
      </w:r>
      <w:r>
        <w:rPr>
          <w:rFonts w:eastAsia="Times New Roman"/>
          <w:color w:val="222222"/>
          <w:szCs w:val="24"/>
          <w:shd w:val="clear" w:color="auto" w:fill="FFFFFF"/>
        </w:rPr>
        <w:t>φέρει ένας εθνικός ανεξάρτητος θεσμός να λειτουργεί με έναν τρόπο καλής συνεργασίας με την εκάστοτε κυβέρνηση. Δεν ευελπιστώ ότι θα προχωρήσετε σε μία τέτοια κίνηση, γιατί προφανώς έχετε δεσμευτεί, αλλά εγώ οφείλω να το αναφέρω.</w:t>
      </w:r>
    </w:p>
    <w:p w14:paraId="25E0A8CB"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Επειδή, κύριε Υπουργέ, κάνα</w:t>
      </w:r>
      <w:r>
        <w:rPr>
          <w:rFonts w:eastAsia="Times New Roman"/>
          <w:color w:val="222222"/>
          <w:szCs w:val="24"/>
          <w:shd w:val="clear" w:color="auto" w:fill="FFFFFF"/>
        </w:rPr>
        <w:t>τε και μία αναφορά στην επικαιρότητα των ημερών, είμαι υποχρεωμένος να αναφερθώ κι εγώ για λίγο στην επικαιρότητα την οποία προσπαθείτε να μη βλέπετε ή προσπαθείτε έτσι να αποσιωπήσετε. Ξέρετε ότι χθες υπήρξε μία καταδίκη από δικαστήριο υψηλού στελέχους το</w:t>
      </w:r>
      <w:r>
        <w:rPr>
          <w:rFonts w:eastAsia="Times New Roman"/>
          <w:color w:val="222222"/>
          <w:szCs w:val="24"/>
          <w:shd w:val="clear" w:color="auto" w:fill="FFFFFF"/>
        </w:rPr>
        <w:t xml:space="preserve">υ ΚΕΕΛΠΝΟ; Καταδίκη. Δεν άκουσα κανένα σχόλιο, δεν είδα καμία αντίδραση της Κυβέρνησης σε καταγγελίες οι οποίες είχαν </w:t>
      </w:r>
      <w:r>
        <w:rPr>
          <w:rFonts w:eastAsia="Times New Roman"/>
          <w:color w:val="222222"/>
          <w:szCs w:val="24"/>
          <w:shd w:val="clear" w:color="auto" w:fill="FFFFFF"/>
        </w:rPr>
        <w:lastRenderedPageBreak/>
        <w:t>γίνει συστηματικά για τη συμπεριφορά του συγκεκριμένου αυτού διευθυντικού στελέχους του ΚΕΕΛΠΝΟ, οι οποίες μπορεί μέχρι τώρα να ήταν απλές</w:t>
      </w:r>
      <w:r>
        <w:rPr>
          <w:rFonts w:eastAsia="Times New Roman"/>
          <w:color w:val="222222"/>
          <w:szCs w:val="24"/>
          <w:shd w:val="clear" w:color="auto" w:fill="FFFFFF"/>
        </w:rPr>
        <w:t xml:space="preserve"> καταγγελίες, αλλά έχουμε πλέον μία καταδίκη ελληνικού ποινικού δικαστηρίου. Πραγματικά περιμένω «με αγωνία» τη στάση και την απάντηση της Κυβερνήσεως.</w:t>
      </w:r>
    </w:p>
    <w:p w14:paraId="25E0A8CC"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CC7594">
        <w:rPr>
          <w:rFonts w:eastAsia="Times New Roman"/>
          <w:b/>
          <w:color w:val="222222"/>
          <w:szCs w:val="24"/>
          <w:shd w:val="clear" w:color="auto" w:fill="FFFFFF"/>
        </w:rPr>
        <w:t>ΣΠΥΡΙΔΩΝ</w:t>
      </w:r>
      <w:r>
        <w:rPr>
          <w:rFonts w:eastAsia="Times New Roman"/>
          <w:b/>
          <w:color w:val="222222"/>
          <w:szCs w:val="24"/>
          <w:shd w:val="clear" w:color="auto" w:fill="FFFFFF"/>
        </w:rPr>
        <w:t>ΑΣ</w:t>
      </w:r>
      <w:r w:rsidRPr="00CC7594">
        <w:rPr>
          <w:rFonts w:eastAsia="Times New Roman"/>
          <w:b/>
          <w:color w:val="222222"/>
          <w:szCs w:val="24"/>
          <w:shd w:val="clear" w:color="auto" w:fill="FFFFFF"/>
        </w:rPr>
        <w:t xml:space="preserve"> ΛΑΠΠΑΣ:</w:t>
      </w:r>
      <w:r>
        <w:rPr>
          <w:rFonts w:eastAsia="Times New Roman"/>
          <w:color w:val="222222"/>
          <w:szCs w:val="24"/>
          <w:shd w:val="clear" w:color="auto" w:fill="FFFFFF"/>
        </w:rPr>
        <w:t xml:space="preserve"> Διοικητικού στελέχους, κύριε Γεωργαντά;</w:t>
      </w:r>
    </w:p>
    <w:p w14:paraId="25E0A8CD"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9079AE">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Βεβαίως, στελέχους τοποθ</w:t>
      </w:r>
      <w:r>
        <w:rPr>
          <w:rFonts w:eastAsia="Times New Roman"/>
          <w:color w:val="222222"/>
          <w:szCs w:val="24"/>
          <w:shd w:val="clear" w:color="auto" w:fill="FFFFFF"/>
        </w:rPr>
        <w:t>ετημένου από την Κυβέρνηση</w:t>
      </w:r>
      <w:r w:rsidRPr="00145299">
        <w:rPr>
          <w:rFonts w:eastAsia="Times New Roman"/>
          <w:color w:val="222222"/>
          <w:szCs w:val="24"/>
          <w:shd w:val="clear" w:color="auto" w:fill="FFFFFF"/>
        </w:rPr>
        <w:t>,</w:t>
      </w:r>
      <w:r>
        <w:rPr>
          <w:rFonts w:eastAsia="Times New Roman"/>
          <w:color w:val="222222"/>
          <w:szCs w:val="24"/>
          <w:shd w:val="clear" w:color="auto" w:fill="FFFFFF"/>
        </w:rPr>
        <w:t xml:space="preserve"> για να το πω έτσι. Να μην αναφέρω το όνομα, γιατί δεν έχει </w:t>
      </w:r>
      <w:proofErr w:type="spellStart"/>
      <w:r>
        <w:rPr>
          <w:rFonts w:eastAsia="Times New Roman"/>
          <w:color w:val="222222"/>
          <w:szCs w:val="24"/>
          <w:shd w:val="clear" w:color="auto" w:fill="FFFFFF"/>
        </w:rPr>
        <w:t>τελεσιδικήσει</w:t>
      </w:r>
      <w:proofErr w:type="spellEnd"/>
      <w:r>
        <w:rPr>
          <w:rFonts w:eastAsia="Times New Roman"/>
          <w:color w:val="222222"/>
          <w:szCs w:val="24"/>
          <w:shd w:val="clear" w:color="auto" w:fill="FFFFFF"/>
        </w:rPr>
        <w:t xml:space="preserve"> η απόφαση, αλλά έχουμε μία πρώτη καταδίκη και κατανοείτε κι εσείς πάρα πολύ καλά ότι υπάρχουν και ζητήματα πολιτικής και ηθικής τάξης που μπαίνουν σε έναν </w:t>
      </w:r>
      <w:r>
        <w:rPr>
          <w:rFonts w:eastAsia="Times New Roman"/>
          <w:color w:val="222222"/>
          <w:szCs w:val="24"/>
          <w:shd w:val="clear" w:color="auto" w:fill="FFFFFF"/>
        </w:rPr>
        <w:t xml:space="preserve">άνθρωπο που συνεχίζει να ασκεί εξουσία, ενώ έχει καταδικαστεί. </w:t>
      </w:r>
    </w:p>
    <w:p w14:paraId="25E0A8CE"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πω κάτι και για την ιστορία της παραγγελίας για άσκηση ποινικής δίωξης των κομμάτων, δύο πράγματα τα οποία τα έχετε είτε παρασιωπήσει είτε στρεβλώσει: Το πρώτο είναι ότι αυτή η παραγγελία δ</w:t>
      </w:r>
      <w:r>
        <w:rPr>
          <w:rFonts w:eastAsia="Times New Roman"/>
          <w:color w:val="222222"/>
          <w:szCs w:val="24"/>
          <w:shd w:val="clear" w:color="auto" w:fill="FFFFFF"/>
        </w:rPr>
        <w:t>ιώξεως, αν τελικά προχωρήσει, αποδεικνύει ότι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αμνήστευση για οτιδήποτε δεν επιχειρήθηκε από την </w:t>
      </w:r>
      <w:r>
        <w:rPr>
          <w:rFonts w:eastAsia="Times New Roman"/>
          <w:color w:val="222222"/>
          <w:szCs w:val="24"/>
          <w:shd w:val="clear" w:color="auto" w:fill="FFFFFF"/>
        </w:rPr>
        <w:lastRenderedPageBreak/>
        <w:t>προηγούμενη κυβέρνηση, γιατί η περίφημη τροπολογία που όλοι σας λέγατε ότι έγινε μόνο και μόνο για να προστατευθούν το 2014 τα τραπεζικά στελέχη δεν εμπό</w:t>
      </w:r>
      <w:r>
        <w:rPr>
          <w:rFonts w:eastAsia="Times New Roman"/>
          <w:color w:val="222222"/>
          <w:szCs w:val="24"/>
          <w:shd w:val="clear" w:color="auto" w:fill="FFFFFF"/>
        </w:rPr>
        <w:t>δισε κανέναν να παραγγείλει ποινική δίωξη και άλλωστε εσείς, προφανώς θεωρώντας την μια καλή τροπολογία, δεν την ακυρώσετε πότε και ισχύει μέχρι και σήμερα έτσι όπως ψηφίστηκε τότε.</w:t>
      </w:r>
    </w:p>
    <w:p w14:paraId="25E0A8CF"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6D7E16">
        <w:rPr>
          <w:rFonts w:eastAsia="Times New Roman"/>
          <w:b/>
          <w:color w:val="222222"/>
          <w:szCs w:val="24"/>
          <w:shd w:val="clear" w:color="auto" w:fill="FFFFFF"/>
        </w:rPr>
        <w:t>ΔΗΜΗΤΡΙΟΣ ΤΖΑΝΑΚΟΠΟΥΛΟΣ (Υπουργός Επικρατείας):</w:t>
      </w:r>
      <w:r>
        <w:rPr>
          <w:rFonts w:eastAsia="Times New Roman"/>
          <w:color w:val="222222"/>
          <w:szCs w:val="24"/>
          <w:shd w:val="clear" w:color="auto" w:fill="FFFFFF"/>
        </w:rPr>
        <w:t xml:space="preserve"> Αφού είναι αντισυνταγματικ</w:t>
      </w:r>
      <w:r>
        <w:rPr>
          <w:rFonts w:eastAsia="Times New Roman"/>
          <w:color w:val="222222"/>
          <w:szCs w:val="24"/>
          <w:shd w:val="clear" w:color="auto" w:fill="FFFFFF"/>
        </w:rPr>
        <w:t>ή.</w:t>
      </w:r>
    </w:p>
    <w:p w14:paraId="25E0A8D0"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9079AE">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Ισχύει και σήμερα όπως ψηφίστηκε τότε. Δεν έχει κριθεί από πουθενά αντισυνταγματική. Ισχύει, δεν την καταργήσατε. Φέρτε τώρα μία τροπολογία εκπρόθεσμη -που είναι η συνήθειά σας, είναι η προσφιλής σας τακτική- φέρτε τώρα να την ακυρ</w:t>
      </w:r>
      <w:r>
        <w:rPr>
          <w:rFonts w:eastAsia="Times New Roman"/>
          <w:color w:val="222222"/>
          <w:szCs w:val="24"/>
          <w:shd w:val="clear" w:color="auto" w:fill="FFFFFF"/>
        </w:rPr>
        <w:t>ώσουμε την τροπολογία του 2014 περί δήθεν αμνήστευσης των τραπεζικών στελεχών. Αντιθέτως, εσείς φέρατε το 2017 μία τροπολογία που απαλλάσσει από κάθε ποινική και αστική ευθύνη όλα τα τραπεζικά στελέχη τα οποία είναι υπεύθυνα για τις αναδιαρθρώσεις και διαγ</w:t>
      </w:r>
      <w:r>
        <w:rPr>
          <w:rFonts w:eastAsia="Times New Roman"/>
          <w:color w:val="222222"/>
          <w:szCs w:val="24"/>
          <w:shd w:val="clear" w:color="auto" w:fill="FFFFFF"/>
        </w:rPr>
        <w:t>ραφές χρεών των επι</w:t>
      </w:r>
      <w:r>
        <w:rPr>
          <w:rFonts w:eastAsia="Times New Roman"/>
          <w:color w:val="222222"/>
          <w:szCs w:val="24"/>
          <w:shd w:val="clear" w:color="auto" w:fill="FFFFFF"/>
        </w:rPr>
        <w:lastRenderedPageBreak/>
        <w:t>χειρηματιών, το 2017, δικό σας άρθρο στον νόμο εκείνο που ψηφίστηκε, όχι μόνο συγκεκριμένη ποινική αξία, και την ποινική ευθύνη και την αστική.</w:t>
      </w:r>
    </w:p>
    <w:p w14:paraId="25E0A8D1"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Κάτι τελευταίο: Ο περιορισμός του συνόλου της επιχορήγησης των κομμάτων στο ένα τέταρτο έγινε από την </w:t>
      </w:r>
      <w:r>
        <w:rPr>
          <w:rFonts w:eastAsia="Times New Roman"/>
          <w:color w:val="222222"/>
          <w:szCs w:val="24"/>
          <w:shd w:val="clear" w:color="auto" w:fill="FFFFFF"/>
        </w:rPr>
        <w:t>κ</w:t>
      </w:r>
      <w:r>
        <w:rPr>
          <w:rFonts w:eastAsia="Times New Roman"/>
          <w:color w:val="222222"/>
          <w:szCs w:val="24"/>
          <w:shd w:val="clear" w:color="auto" w:fill="FFFFFF"/>
        </w:rPr>
        <w:t>υβέρνηση Σαμαρά</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Βενιζέλου. Η απαγόρευση του δανεισμού των κομμάτων, η απαγόρευση της εκχώρησης, έγινε με αυτόν τον νόμο. Εμείς περιορίσαμε στο ένα τέτα</w:t>
      </w:r>
      <w:r>
        <w:rPr>
          <w:rFonts w:eastAsia="Times New Roman"/>
          <w:color w:val="222222"/>
          <w:szCs w:val="24"/>
          <w:shd w:val="clear" w:color="auto" w:fill="FFFFFF"/>
        </w:rPr>
        <w:t>ρτο την επιχορήγηση των κομμάτων. Αν δεν υπήρχε η δική μας νομοθετική παρέμβαση, σήμερα δεν θα μιλούσαμε για αυτό το υπέρογκο χρέος, το οποίο πράγματι υπάρχει αλλά στο οποίο κατευθύνεται το σύνολο της επιχορήγησης της Νέας Δημοκρατίας σε μία προσπάθεια πρα</w:t>
      </w:r>
      <w:r>
        <w:rPr>
          <w:rFonts w:eastAsia="Times New Roman"/>
          <w:color w:val="222222"/>
          <w:szCs w:val="24"/>
          <w:shd w:val="clear" w:color="auto" w:fill="FFFFFF"/>
        </w:rPr>
        <w:t>γματικά να εξοφλήσουμε τις οφειλές μας. Το σύνολο του περυσινού προϋπολογισμού επί της περυσινής επιχορήγησης, 4,7 εκατομμύρια, πήγε εκεί. Όμως κάποιοι άλλοι οι οποίοι γελάνε σήμερα, πέτυχαν γελώντας 60% διαγραφή των χρεών τους για να μπορέσουν να διατηρήσ</w:t>
      </w:r>
      <w:r>
        <w:rPr>
          <w:rFonts w:eastAsia="Times New Roman"/>
          <w:color w:val="222222"/>
          <w:szCs w:val="24"/>
          <w:shd w:val="clear" w:color="auto" w:fill="FFFFFF"/>
        </w:rPr>
        <w:t>ουν το ακίνητο της Κουμουνδούρου. Κανείς νομικός στην Ελλάδα δεν έχει δει διαγραφή χρέους</w:t>
      </w:r>
      <w:r w:rsidRPr="00D04E1E">
        <w:rPr>
          <w:rFonts w:eastAsia="Times New Roman"/>
          <w:color w:val="222222"/>
          <w:szCs w:val="24"/>
          <w:shd w:val="clear" w:color="auto" w:fill="FFFFFF"/>
        </w:rPr>
        <w:t>,</w:t>
      </w:r>
      <w:r>
        <w:rPr>
          <w:rFonts w:eastAsia="Times New Roman"/>
          <w:color w:val="222222"/>
          <w:szCs w:val="24"/>
          <w:shd w:val="clear" w:color="auto" w:fill="FFFFFF"/>
        </w:rPr>
        <w:t xml:space="preserve"> ενώ υπάρχει υποθήκη σε ακίνητο. Φέρτε μου μία περίπτωση που</w:t>
      </w:r>
      <w:r w:rsidRPr="00D04E1E">
        <w:rPr>
          <w:rFonts w:eastAsia="Times New Roman"/>
          <w:color w:val="222222"/>
          <w:szCs w:val="24"/>
          <w:shd w:val="clear" w:color="auto" w:fill="FFFFFF"/>
        </w:rPr>
        <w:t>,</w:t>
      </w:r>
      <w:r>
        <w:rPr>
          <w:rFonts w:eastAsia="Times New Roman"/>
          <w:color w:val="222222"/>
          <w:szCs w:val="24"/>
          <w:shd w:val="clear" w:color="auto" w:fill="FFFFFF"/>
        </w:rPr>
        <w:t xml:space="preserve"> ενώ </w:t>
      </w:r>
      <w:r>
        <w:rPr>
          <w:rFonts w:eastAsia="Times New Roman"/>
          <w:color w:val="222222"/>
          <w:szCs w:val="24"/>
          <w:shd w:val="clear" w:color="auto" w:fill="FFFFFF"/>
        </w:rPr>
        <w:lastRenderedPageBreak/>
        <w:t>υπάρχει υποθήκη σε ακίνητο</w:t>
      </w:r>
      <w:r w:rsidRPr="00D04E1E">
        <w:rPr>
          <w:rFonts w:eastAsia="Times New Roman"/>
          <w:color w:val="222222"/>
          <w:szCs w:val="24"/>
          <w:shd w:val="clear" w:color="auto" w:fill="FFFFFF"/>
        </w:rPr>
        <w:t>,</w:t>
      </w:r>
      <w:r>
        <w:rPr>
          <w:rFonts w:eastAsia="Times New Roman"/>
          <w:color w:val="222222"/>
          <w:szCs w:val="24"/>
          <w:shd w:val="clear" w:color="auto" w:fill="FFFFFF"/>
        </w:rPr>
        <w:t xml:space="preserve"> έγινε διαγραφή χρέους 60%! Έγινε μόνο στην Αριστερά, σε κανέναν άλλο. </w:t>
      </w:r>
    </w:p>
    <w:p w14:paraId="25E0A8D2"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υχαριστώ, κύριε πρόεδρε.</w:t>
      </w:r>
    </w:p>
    <w:p w14:paraId="25E0A8D3"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332F3C">
        <w:rPr>
          <w:rFonts w:eastAsia="Times New Roman"/>
          <w:b/>
          <w:bCs/>
          <w:color w:val="222222"/>
          <w:szCs w:val="24"/>
          <w:shd w:val="clear" w:color="auto" w:fill="FFFFFF"/>
        </w:rPr>
        <w:t xml:space="preserve">ΠΡΟΕΔΡΕΥΩΝ (Νικήτας Κακλαμάνης): </w:t>
      </w:r>
      <w:r>
        <w:rPr>
          <w:rFonts w:eastAsia="Times New Roman"/>
          <w:color w:val="222222"/>
          <w:szCs w:val="24"/>
          <w:shd w:val="clear" w:color="auto" w:fill="FFFFFF"/>
        </w:rPr>
        <w:t>Προχωρούμε με τον κ. Ανδρέα Λοβέρδο, Κοινοβουλευτικό Εκπρόσωπο της Δημοκρατικής Συμπαράταξης, μετά ο κ</w:t>
      </w:r>
      <w:r>
        <w:rPr>
          <w:rFonts w:eastAsia="Times New Roman"/>
          <w:color w:val="222222"/>
          <w:szCs w:val="24"/>
          <w:shd w:val="clear" w:color="auto" w:fill="FFFFFF"/>
        </w:rPr>
        <w:t>.</w:t>
      </w:r>
      <w:r>
        <w:rPr>
          <w:rFonts w:eastAsia="Times New Roman"/>
          <w:color w:val="222222"/>
          <w:szCs w:val="24"/>
          <w:shd w:val="clear" w:color="auto" w:fill="FFFFFF"/>
        </w:rPr>
        <w:t xml:space="preserve"> Παππάς, θα κλείσει ο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Λάππας</w:t>
      </w:r>
      <w:proofErr w:type="spellEnd"/>
      <w:r>
        <w:rPr>
          <w:rFonts w:eastAsia="Times New Roman"/>
          <w:color w:val="222222"/>
          <w:szCs w:val="24"/>
          <w:shd w:val="clear" w:color="auto" w:fill="FFFFFF"/>
        </w:rPr>
        <w:t xml:space="preserve">, θα ακολουθήσουν οι δευτερολογίες για όποιον </w:t>
      </w:r>
      <w:r>
        <w:rPr>
          <w:rFonts w:eastAsia="Times New Roman"/>
          <w:color w:val="222222"/>
          <w:szCs w:val="24"/>
          <w:shd w:val="clear" w:color="auto" w:fill="FFFFFF"/>
        </w:rPr>
        <w:t>ε</w:t>
      </w:r>
      <w:r>
        <w:rPr>
          <w:rFonts w:eastAsia="Times New Roman"/>
          <w:color w:val="222222"/>
          <w:szCs w:val="24"/>
          <w:shd w:val="clear" w:color="auto" w:fill="FFFFFF"/>
        </w:rPr>
        <w:t>ισηγητή θέλει και</w:t>
      </w:r>
      <w:r>
        <w:rPr>
          <w:rFonts w:eastAsia="Times New Roman"/>
          <w:color w:val="222222"/>
          <w:szCs w:val="24"/>
          <w:shd w:val="clear" w:color="auto" w:fill="FFFFFF"/>
        </w:rPr>
        <w:t xml:space="preserve"> η συζήτηση θα ολοκληρωθεί με τη δευτερολογία του κυρίου Υπουργού. </w:t>
      </w:r>
    </w:p>
    <w:p w14:paraId="25E0A8D4"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Λοβέρδο, έχετε τον λόγο.</w:t>
      </w:r>
    </w:p>
    <w:p w14:paraId="25E0A8D5"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sidRPr="00332F3C">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Κύριε Πρόεδρε, κύριε Κακλαμάνη, δεν ήσασταν το πρωί εδώ, ήταν στη θέση σας ο κ. Γεωργιάδης. Ζήτησα από τον παριστάμενο Υπουργό, τον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Τζανακόπουλο</w:t>
      </w:r>
      <w:proofErr w:type="spellEnd"/>
      <w:r>
        <w:rPr>
          <w:rFonts w:eastAsia="Times New Roman"/>
          <w:color w:val="222222"/>
          <w:szCs w:val="24"/>
          <w:shd w:val="clear" w:color="auto" w:fill="FFFFFF"/>
        </w:rPr>
        <w:t xml:space="preserve">, να αποσύρει το Κεφάλαιο Β΄ του παρόντος σχεδίου νόμου περί της Εθνικής Επιτροπής Δικαιωμάτων του Ανθρώπου, μετά από σχετικό αίτημα που υπέβαλε στον </w:t>
      </w:r>
      <w:r>
        <w:rPr>
          <w:rFonts w:eastAsia="Times New Roman"/>
          <w:color w:val="222222"/>
          <w:szCs w:val="24"/>
          <w:shd w:val="clear" w:color="auto" w:fill="FFFFFF"/>
        </w:rPr>
        <w:t>Π</w:t>
      </w:r>
      <w:r>
        <w:rPr>
          <w:rFonts w:eastAsia="Times New Roman"/>
          <w:color w:val="222222"/>
          <w:szCs w:val="24"/>
          <w:shd w:val="clear" w:color="auto" w:fill="FFFFFF"/>
        </w:rPr>
        <w:t>ρωθυπουργό η κ</w:t>
      </w:r>
      <w:r>
        <w:rPr>
          <w:rFonts w:eastAsia="Times New Roman"/>
          <w:color w:val="222222"/>
          <w:szCs w:val="24"/>
          <w:shd w:val="clear" w:color="auto" w:fill="FFFFFF"/>
        </w:rPr>
        <w:t>.</w:t>
      </w:r>
      <w:r>
        <w:rPr>
          <w:rFonts w:eastAsia="Times New Roman"/>
          <w:color w:val="222222"/>
          <w:szCs w:val="24"/>
          <w:shd w:val="clear" w:color="auto" w:fill="FFFFFF"/>
        </w:rPr>
        <w:t xml:space="preserve"> Έμιλι </w:t>
      </w:r>
      <w:proofErr w:type="spellStart"/>
      <w:r>
        <w:rPr>
          <w:rFonts w:eastAsia="Times New Roman"/>
          <w:color w:val="222222"/>
          <w:szCs w:val="24"/>
          <w:shd w:val="clear" w:color="auto" w:fill="FFFFFF"/>
        </w:rPr>
        <w:t>Λόγκαν</w:t>
      </w:r>
      <w:proofErr w:type="spellEnd"/>
      <w:r>
        <w:rPr>
          <w:rFonts w:eastAsia="Times New Roman"/>
          <w:color w:val="222222"/>
          <w:szCs w:val="24"/>
          <w:shd w:val="clear" w:color="auto" w:fill="FFFFFF"/>
        </w:rPr>
        <w:t xml:space="preserve"> ζητώντας του να πάρει πίσω αυτό το τμήμα του σχεδίου νόμου, διότ</w:t>
      </w:r>
      <w:r>
        <w:rPr>
          <w:rFonts w:eastAsia="Times New Roman"/>
          <w:color w:val="222222"/>
          <w:szCs w:val="24"/>
          <w:shd w:val="clear" w:color="auto" w:fill="FFFFFF"/>
        </w:rPr>
        <w:t xml:space="preserve">ι έχει προβλήματα, πρώτον, έλλειψης προηγούμενης διαβούλευσης και, δεύτερον, προβλήματα ουσίας. </w:t>
      </w:r>
    </w:p>
    <w:p w14:paraId="25E0A8D6"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ποια είναι η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Λόγκαν</w:t>
      </w:r>
      <w:proofErr w:type="spellEnd"/>
      <w:r>
        <w:rPr>
          <w:rFonts w:eastAsia="Times New Roman"/>
          <w:color w:val="222222"/>
          <w:szCs w:val="24"/>
          <w:shd w:val="clear" w:color="auto" w:fill="FFFFFF"/>
        </w:rPr>
        <w:t>; Είναι η Πρόεδρος του Ευρωπαϊκού Δικτύου των Θεσμών των Κρατών για τα Ανθρώπινα Δικαιώματα. Ποιο είναι αυτό το δίκτυο</w:t>
      </w:r>
      <w:r>
        <w:rPr>
          <w:rFonts w:eastAsia="Times New Roman"/>
          <w:color w:val="222222"/>
          <w:szCs w:val="24"/>
          <w:shd w:val="clear" w:color="auto" w:fill="FFFFFF"/>
        </w:rPr>
        <w:t xml:space="preserve">; Είναι ένα από τα τέσσερα σχετικά, αρμόδια περιφερειακά δίκτυα του πλανήτη. Πού υπάγονται αυτά τα τέσσερα περιφερειακά δίκτυα του πλανήτη, που αφορούν στα ανθρώπινα δικαιώματα; Στον Οργανισμό Ηνωμένων Εθνών. </w:t>
      </w:r>
      <w:r>
        <w:rPr>
          <w:rFonts w:eastAsia="Times New Roman"/>
          <w:color w:val="222222"/>
          <w:szCs w:val="24"/>
          <w:shd w:val="clear" w:color="auto" w:fill="FFFFFF"/>
        </w:rPr>
        <w:t>Τ</w:t>
      </w:r>
      <w:r>
        <w:rPr>
          <w:rFonts w:eastAsia="Times New Roman"/>
          <w:color w:val="222222"/>
          <w:szCs w:val="24"/>
          <w:shd w:val="clear" w:color="auto" w:fill="FFFFFF"/>
        </w:rPr>
        <w:t>ι λέει απευθυνόμενη στον Πρωθυπουργό η κ</w:t>
      </w:r>
      <w:r>
        <w:rPr>
          <w:rFonts w:eastAsia="Times New Roman"/>
          <w:color w:val="222222"/>
          <w:szCs w:val="24"/>
          <w:shd w:val="clear" w:color="auto" w:fill="FFFFFF"/>
        </w:rPr>
        <w:t>.</w:t>
      </w:r>
      <w:r>
        <w:rPr>
          <w:rFonts w:eastAsia="Times New Roman"/>
          <w:color w:val="222222"/>
          <w:szCs w:val="24"/>
          <w:shd w:val="clear" w:color="auto" w:fill="FFFFFF"/>
        </w:rPr>
        <w:t xml:space="preserve"> Έμιλ</w:t>
      </w:r>
      <w:r>
        <w:rPr>
          <w:rFonts w:eastAsia="Times New Roman"/>
          <w:color w:val="222222"/>
          <w:szCs w:val="24"/>
          <w:shd w:val="clear" w:color="auto" w:fill="FFFFFF"/>
        </w:rPr>
        <w:t xml:space="preserve">ι </w:t>
      </w:r>
      <w:proofErr w:type="spellStart"/>
      <w:r>
        <w:rPr>
          <w:rFonts w:eastAsia="Times New Roman"/>
          <w:color w:val="222222"/>
          <w:szCs w:val="24"/>
          <w:shd w:val="clear" w:color="auto" w:fill="FFFFFF"/>
        </w:rPr>
        <w:t>Λόγκαν</w:t>
      </w:r>
      <w:proofErr w:type="spellEnd"/>
      <w:r>
        <w:rPr>
          <w:rFonts w:eastAsia="Times New Roman"/>
          <w:color w:val="222222"/>
          <w:szCs w:val="24"/>
          <w:shd w:val="clear" w:color="auto" w:fill="FFFFFF"/>
        </w:rPr>
        <w:t>; Να αποσύρετε το δεύτερο τμήμα του σχεδίου νόμου περί της σύνθεσης της Εθνικής Επιτροπής Δικαιωμάτων του Ανθρώπου. Γιατί το λέει αυτό η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Λόγκαν</w:t>
      </w:r>
      <w:proofErr w:type="spellEnd"/>
      <w:r>
        <w:rPr>
          <w:rFonts w:eastAsia="Times New Roman"/>
          <w:color w:val="222222"/>
          <w:szCs w:val="24"/>
          <w:shd w:val="clear" w:color="auto" w:fill="FFFFFF"/>
        </w:rPr>
        <w:t xml:space="preserve">; Διότι δεν είναι συμβατό, δεν είναι σύμφωνο με τις αρχές του Παρισίου του Οργανισμού Ηνωμένων Εθνών. </w:t>
      </w:r>
      <w:r>
        <w:rPr>
          <w:rFonts w:eastAsia="Times New Roman"/>
          <w:color w:val="222222"/>
          <w:szCs w:val="24"/>
          <w:shd w:val="clear" w:color="auto" w:fill="FFFFFF"/>
        </w:rPr>
        <w:t>«</w:t>
      </w:r>
      <w:proofErr w:type="spellStart"/>
      <w:r>
        <w:rPr>
          <w:rFonts w:eastAsia="Times New Roman"/>
          <w:color w:val="222222"/>
          <w:szCs w:val="24"/>
          <w:shd w:val="clear" w:color="auto" w:fill="FFFFFF"/>
        </w:rPr>
        <w:t>Is</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not</w:t>
      </w:r>
      <w:proofErr w:type="spellEnd"/>
      <w:r>
        <w:rPr>
          <w:rFonts w:eastAsia="Times New Roman"/>
          <w:color w:val="222222"/>
          <w:szCs w:val="24"/>
          <w:shd w:val="clear" w:color="auto" w:fill="FFFFFF"/>
        </w:rPr>
        <w:t xml:space="preserve"> in </w:t>
      </w:r>
      <w:proofErr w:type="spellStart"/>
      <w:r>
        <w:rPr>
          <w:rFonts w:eastAsia="Times New Roman"/>
          <w:color w:val="222222"/>
          <w:szCs w:val="24"/>
          <w:shd w:val="clear" w:color="auto" w:fill="FFFFFF"/>
        </w:rPr>
        <w:t>line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with</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UN</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Paris</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Principles</w:t>
      </w:r>
      <w:proofErr w:type="spellEnd"/>
      <w:r w:rsidRPr="00DA0502">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Το λέω όπως το λέει η επιστολή, για να μη μου λέτε ότι δεν μεταφέρω, αλλά ερμηνεύω. Αυτό σας λέει. </w:t>
      </w:r>
    </w:p>
    <w:p w14:paraId="25E0A8D7" w14:textId="77777777" w:rsidR="00464F64" w:rsidRDefault="00160710">
      <w:pPr>
        <w:tabs>
          <w:tab w:val="left" w:pos="1905"/>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το πρωί, μαζί με αυτό το κείμενο που τίθεται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μας και το περιφρονείτε, έρχεται και η παραίτηση του Προέδρου της Εθνικής Επιτροπής Δικαιωμάτων του Ανθρώπου. Γιατί τι σας λέει; Λέει ότι αποφασίζετε τη διεύρυνση της σύνθεσης </w:t>
      </w:r>
      <w:r>
        <w:rPr>
          <w:rFonts w:eastAsia="Times New Roman"/>
          <w:color w:val="222222"/>
          <w:szCs w:val="24"/>
          <w:shd w:val="clear" w:color="auto" w:fill="FFFFFF"/>
        </w:rPr>
        <w:lastRenderedPageBreak/>
        <w:t xml:space="preserve">της </w:t>
      </w:r>
      <w:r>
        <w:rPr>
          <w:rFonts w:eastAsia="Times New Roman"/>
          <w:color w:val="222222"/>
          <w:szCs w:val="24"/>
          <w:shd w:val="clear" w:color="auto" w:fill="FFFFFF"/>
        </w:rPr>
        <w:t>ε</w:t>
      </w:r>
      <w:r>
        <w:rPr>
          <w:rFonts w:eastAsia="Times New Roman"/>
          <w:color w:val="222222"/>
          <w:szCs w:val="24"/>
          <w:shd w:val="clear" w:color="auto" w:fill="FFFFFF"/>
        </w:rPr>
        <w:t>πιτροπής όπως η Κυβέρνηση, δηλαδή εσείς, θέλει, αγνοώντας τον ιδρυτικό νόμ</w:t>
      </w:r>
      <w:r>
        <w:rPr>
          <w:rFonts w:eastAsia="Times New Roman"/>
          <w:color w:val="222222"/>
          <w:szCs w:val="24"/>
          <w:shd w:val="clear" w:color="auto" w:fill="FFFFFF"/>
        </w:rPr>
        <w:t xml:space="preserve">ο της Εθνικής Επιτροπής Δικαιωμάτων του Ανθρώπου, που στο άρθρο 2 παράγραφος 1 ορίζει ότι πρώτα η </w:t>
      </w:r>
      <w:r>
        <w:rPr>
          <w:rFonts w:eastAsia="Times New Roman"/>
          <w:color w:val="222222"/>
          <w:szCs w:val="24"/>
          <w:shd w:val="clear" w:color="auto" w:fill="FFFFFF"/>
        </w:rPr>
        <w:t>ε</w:t>
      </w:r>
      <w:r>
        <w:rPr>
          <w:rFonts w:eastAsia="Times New Roman"/>
          <w:color w:val="222222"/>
          <w:szCs w:val="24"/>
          <w:shd w:val="clear" w:color="auto" w:fill="FFFFFF"/>
        </w:rPr>
        <w:t>πιτροπή διαπιστώνει ποιο πεδίο δικαιωμάτων χρειάζεται να εκπροσωπηθεί στην Εθνική Επιτροπή και στη συνέχεια η Κυβέρνηση εισηγείται στη Βουλή και η Βουλή αποφ</w:t>
      </w:r>
      <w:r>
        <w:rPr>
          <w:rFonts w:eastAsia="Times New Roman"/>
          <w:color w:val="222222"/>
          <w:szCs w:val="24"/>
          <w:shd w:val="clear" w:color="auto" w:fill="FFFFFF"/>
        </w:rPr>
        <w:t xml:space="preserve">ασίζει. Αυτή είναι η διαδικασία. </w:t>
      </w:r>
    </w:p>
    <w:p w14:paraId="25E0A8D8"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Όμως </w:t>
      </w:r>
      <w:r w:rsidRPr="0006654F">
        <w:rPr>
          <w:rFonts w:eastAsia="Times New Roman"/>
          <w:color w:val="000000" w:themeColor="text1"/>
          <w:szCs w:val="24"/>
        </w:rPr>
        <w:t xml:space="preserve">τη διαπίστωση </w:t>
      </w:r>
      <w:r>
        <w:rPr>
          <w:rFonts w:eastAsia="Times New Roman"/>
          <w:color w:val="000000" w:themeColor="text1"/>
          <w:szCs w:val="24"/>
        </w:rPr>
        <w:t>δεν την κάνει η Κ</w:t>
      </w:r>
      <w:r w:rsidRPr="0006654F">
        <w:rPr>
          <w:rFonts w:eastAsia="Times New Roman"/>
          <w:color w:val="000000" w:themeColor="text1"/>
          <w:szCs w:val="24"/>
        </w:rPr>
        <w:t xml:space="preserve">υβέρνηση για να φτιάχνει </w:t>
      </w:r>
      <w:r>
        <w:rPr>
          <w:rFonts w:eastAsia="Times New Roman"/>
          <w:color w:val="000000" w:themeColor="text1"/>
          <w:szCs w:val="24"/>
        </w:rPr>
        <w:t xml:space="preserve">πλειοψηφίες και </w:t>
      </w:r>
      <w:proofErr w:type="spellStart"/>
      <w:r>
        <w:rPr>
          <w:rFonts w:eastAsia="Times New Roman"/>
          <w:color w:val="000000" w:themeColor="text1"/>
          <w:szCs w:val="24"/>
        </w:rPr>
        <w:t>μειοψηφίε</w:t>
      </w:r>
      <w:r w:rsidRPr="0006654F">
        <w:rPr>
          <w:rFonts w:eastAsia="Times New Roman"/>
          <w:color w:val="000000" w:themeColor="text1"/>
          <w:szCs w:val="24"/>
        </w:rPr>
        <w:t>ς</w:t>
      </w:r>
      <w:proofErr w:type="spellEnd"/>
      <w:r>
        <w:rPr>
          <w:rFonts w:eastAsia="Times New Roman"/>
          <w:color w:val="000000" w:themeColor="text1"/>
          <w:szCs w:val="24"/>
        </w:rPr>
        <w:t>, αλλά γ</w:t>
      </w:r>
      <w:r w:rsidRPr="0006654F">
        <w:rPr>
          <w:rFonts w:eastAsia="Times New Roman"/>
          <w:color w:val="000000" w:themeColor="text1"/>
          <w:szCs w:val="24"/>
        </w:rPr>
        <w:t>ίνεται από την ίδια την Εθνική Επιτροπή</w:t>
      </w:r>
      <w:r>
        <w:rPr>
          <w:rFonts w:eastAsia="Times New Roman"/>
          <w:color w:val="000000" w:themeColor="text1"/>
          <w:szCs w:val="24"/>
        </w:rPr>
        <w:t>,</w:t>
      </w:r>
      <w:r w:rsidRPr="0006654F">
        <w:rPr>
          <w:rFonts w:eastAsia="Times New Roman"/>
          <w:color w:val="000000" w:themeColor="text1"/>
          <w:szCs w:val="24"/>
        </w:rPr>
        <w:t xml:space="preserve"> η οποία</w:t>
      </w:r>
      <w:r>
        <w:rPr>
          <w:rFonts w:eastAsia="Times New Roman"/>
          <w:color w:val="000000" w:themeColor="text1"/>
          <w:szCs w:val="24"/>
        </w:rPr>
        <w:t>, κυρίες και κύριοι Β</w:t>
      </w:r>
      <w:r w:rsidRPr="0006654F">
        <w:rPr>
          <w:rFonts w:eastAsia="Times New Roman"/>
          <w:color w:val="000000" w:themeColor="text1"/>
          <w:szCs w:val="24"/>
        </w:rPr>
        <w:t>ουλευτές</w:t>
      </w:r>
      <w:r>
        <w:rPr>
          <w:rFonts w:eastAsia="Times New Roman"/>
          <w:color w:val="000000" w:themeColor="text1"/>
          <w:szCs w:val="24"/>
        </w:rPr>
        <w:t>,</w:t>
      </w:r>
      <w:r w:rsidRPr="0006654F">
        <w:rPr>
          <w:rFonts w:eastAsia="Times New Roman"/>
          <w:color w:val="000000" w:themeColor="text1"/>
          <w:szCs w:val="24"/>
        </w:rPr>
        <w:t xml:space="preserve"> υπάγεται απ</w:t>
      </w:r>
      <w:r>
        <w:rPr>
          <w:rFonts w:eastAsia="Times New Roman"/>
          <w:color w:val="000000" w:themeColor="text1"/>
          <w:szCs w:val="24"/>
        </w:rPr>
        <w:t xml:space="preserve">’ </w:t>
      </w:r>
      <w:r w:rsidRPr="0006654F">
        <w:rPr>
          <w:rFonts w:eastAsia="Times New Roman"/>
          <w:color w:val="000000" w:themeColor="text1"/>
          <w:szCs w:val="24"/>
        </w:rPr>
        <w:t>ευθείας στ</w:t>
      </w:r>
      <w:r>
        <w:rPr>
          <w:rFonts w:eastAsia="Times New Roman"/>
          <w:color w:val="000000" w:themeColor="text1"/>
          <w:szCs w:val="24"/>
        </w:rPr>
        <w:t>ον Π</w:t>
      </w:r>
      <w:r w:rsidRPr="0006654F">
        <w:rPr>
          <w:rFonts w:eastAsia="Times New Roman"/>
          <w:color w:val="000000" w:themeColor="text1"/>
          <w:szCs w:val="24"/>
        </w:rPr>
        <w:t>ρωθυπουργό</w:t>
      </w:r>
      <w:r>
        <w:rPr>
          <w:rFonts w:eastAsia="Times New Roman"/>
          <w:color w:val="000000" w:themeColor="text1"/>
          <w:szCs w:val="24"/>
        </w:rPr>
        <w:t>.</w:t>
      </w:r>
    </w:p>
    <w:p w14:paraId="25E0A8D9"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Στην πρώτ</w:t>
      </w:r>
      <w:r>
        <w:rPr>
          <w:rFonts w:eastAsia="Times New Roman"/>
          <w:color w:val="000000" w:themeColor="text1"/>
          <w:szCs w:val="24"/>
        </w:rPr>
        <w:t xml:space="preserve">η σύνθεσή </w:t>
      </w:r>
      <w:r w:rsidRPr="0006654F">
        <w:rPr>
          <w:rFonts w:eastAsia="Times New Roman"/>
          <w:color w:val="000000" w:themeColor="text1"/>
          <w:szCs w:val="24"/>
        </w:rPr>
        <w:t xml:space="preserve">της </w:t>
      </w:r>
      <w:r>
        <w:rPr>
          <w:rFonts w:eastAsia="Times New Roman"/>
          <w:color w:val="000000" w:themeColor="text1"/>
          <w:szCs w:val="24"/>
        </w:rPr>
        <w:t xml:space="preserve">ήμουν </w:t>
      </w:r>
      <w:r w:rsidRPr="0006654F">
        <w:rPr>
          <w:rFonts w:eastAsia="Times New Roman"/>
          <w:color w:val="000000" w:themeColor="text1"/>
          <w:szCs w:val="24"/>
        </w:rPr>
        <w:t>μέλος επί πρωθυπουργίας Κώστα Σημίτη και μιλ</w:t>
      </w:r>
      <w:r>
        <w:rPr>
          <w:rFonts w:eastAsia="Times New Roman"/>
          <w:color w:val="000000" w:themeColor="text1"/>
          <w:szCs w:val="24"/>
        </w:rPr>
        <w:t>ώ</w:t>
      </w:r>
      <w:r w:rsidRPr="0006654F">
        <w:rPr>
          <w:rFonts w:eastAsia="Times New Roman"/>
          <w:color w:val="000000" w:themeColor="text1"/>
          <w:szCs w:val="24"/>
        </w:rPr>
        <w:t xml:space="preserve"> με</w:t>
      </w:r>
      <w:r>
        <w:rPr>
          <w:rFonts w:eastAsia="Times New Roman"/>
          <w:color w:val="000000" w:themeColor="text1"/>
          <w:szCs w:val="24"/>
        </w:rPr>
        <w:t xml:space="preserve">τά λόγου γνώσεως. Ξέρω γιατί διαρρυθμίστηκαν </w:t>
      </w:r>
      <w:r w:rsidRPr="0006654F">
        <w:rPr>
          <w:rFonts w:eastAsia="Times New Roman"/>
          <w:color w:val="000000" w:themeColor="text1"/>
          <w:szCs w:val="24"/>
        </w:rPr>
        <w:t xml:space="preserve">έτσι αυτές οι επιτροπές στα </w:t>
      </w:r>
      <w:r>
        <w:rPr>
          <w:rFonts w:eastAsia="Times New Roman"/>
          <w:color w:val="000000" w:themeColor="text1"/>
          <w:szCs w:val="24"/>
        </w:rPr>
        <w:t>σαράντα τέσσερα κράτη της Ευρώπης</w:t>
      </w:r>
      <w:r w:rsidRPr="0006654F">
        <w:rPr>
          <w:rFonts w:eastAsia="Times New Roman"/>
          <w:color w:val="000000" w:themeColor="text1"/>
          <w:szCs w:val="24"/>
        </w:rPr>
        <w:t xml:space="preserve"> που υπάρχουν</w:t>
      </w:r>
      <w:r>
        <w:rPr>
          <w:rFonts w:eastAsia="Times New Roman"/>
          <w:color w:val="000000" w:themeColor="text1"/>
          <w:szCs w:val="24"/>
        </w:rPr>
        <w:t xml:space="preserve">. Έγινε αυτό, </w:t>
      </w:r>
      <w:r w:rsidRPr="0006654F">
        <w:rPr>
          <w:rFonts w:eastAsia="Times New Roman"/>
          <w:color w:val="000000" w:themeColor="text1"/>
          <w:szCs w:val="24"/>
        </w:rPr>
        <w:t xml:space="preserve">για να έχουν </w:t>
      </w:r>
      <w:r>
        <w:rPr>
          <w:rFonts w:eastAsia="Times New Roman"/>
          <w:color w:val="000000" w:themeColor="text1"/>
          <w:szCs w:val="24"/>
        </w:rPr>
        <w:t>αυτο</w:t>
      </w:r>
      <w:r w:rsidRPr="0006654F">
        <w:rPr>
          <w:rFonts w:eastAsia="Times New Roman"/>
          <w:color w:val="000000" w:themeColor="text1"/>
          <w:szCs w:val="24"/>
        </w:rPr>
        <w:t>τέλεια</w:t>
      </w:r>
      <w:r>
        <w:rPr>
          <w:rFonts w:eastAsia="Times New Roman"/>
          <w:color w:val="000000" w:themeColor="text1"/>
          <w:szCs w:val="24"/>
        </w:rPr>
        <w:t>,</w:t>
      </w:r>
      <w:r w:rsidRPr="0006654F">
        <w:rPr>
          <w:rFonts w:eastAsia="Times New Roman"/>
          <w:color w:val="000000" w:themeColor="text1"/>
          <w:szCs w:val="24"/>
        </w:rPr>
        <w:t xml:space="preserve"> για να μπορούν να λειτουργούν στο πλαίσιο της προστασίας των δικαιωμάτων</w:t>
      </w:r>
      <w:r>
        <w:rPr>
          <w:rFonts w:eastAsia="Times New Roman"/>
          <w:color w:val="000000" w:themeColor="text1"/>
          <w:szCs w:val="24"/>
        </w:rPr>
        <w:t>.</w:t>
      </w:r>
    </w:p>
    <w:p w14:paraId="25E0A8DA" w14:textId="77777777" w:rsidR="00464F64" w:rsidRDefault="00160710">
      <w:pPr>
        <w:spacing w:line="600" w:lineRule="auto"/>
        <w:ind w:firstLine="720"/>
        <w:contextualSpacing/>
        <w:jc w:val="both"/>
        <w:rPr>
          <w:rFonts w:eastAsia="Times New Roman"/>
          <w:color w:val="000000" w:themeColor="text1"/>
          <w:szCs w:val="24"/>
        </w:rPr>
      </w:pPr>
      <w:r w:rsidRPr="0006654F">
        <w:rPr>
          <w:rFonts w:eastAsia="Times New Roman"/>
          <w:color w:val="000000" w:themeColor="text1"/>
          <w:szCs w:val="24"/>
        </w:rPr>
        <w:t>Εσείς π</w:t>
      </w:r>
      <w:r>
        <w:rPr>
          <w:rFonts w:eastAsia="Times New Roman"/>
          <w:color w:val="000000" w:themeColor="text1"/>
          <w:szCs w:val="24"/>
        </w:rPr>
        <w:t xml:space="preserve">ώς τα θέλετε </w:t>
      </w:r>
      <w:r w:rsidRPr="0006654F">
        <w:rPr>
          <w:rFonts w:eastAsia="Times New Roman"/>
          <w:color w:val="000000" w:themeColor="text1"/>
          <w:szCs w:val="24"/>
        </w:rPr>
        <w:t>τα δικαιώματα</w:t>
      </w:r>
      <w:r>
        <w:rPr>
          <w:rFonts w:eastAsia="Times New Roman"/>
          <w:color w:val="000000" w:themeColor="text1"/>
          <w:szCs w:val="24"/>
        </w:rPr>
        <w:t xml:space="preserve">; Τα θέλετε </w:t>
      </w:r>
      <w:r w:rsidRPr="0006654F">
        <w:rPr>
          <w:rFonts w:eastAsia="Times New Roman"/>
          <w:color w:val="000000" w:themeColor="text1"/>
          <w:szCs w:val="24"/>
        </w:rPr>
        <w:t xml:space="preserve">να είναι όπως </w:t>
      </w:r>
      <w:r>
        <w:rPr>
          <w:rFonts w:eastAsia="Times New Roman"/>
          <w:color w:val="000000" w:themeColor="text1"/>
          <w:szCs w:val="24"/>
        </w:rPr>
        <w:t xml:space="preserve">και η </w:t>
      </w:r>
      <w:r>
        <w:rPr>
          <w:rFonts w:eastAsia="Times New Roman"/>
          <w:color w:val="000000" w:themeColor="text1"/>
          <w:szCs w:val="24"/>
        </w:rPr>
        <w:t>δ</w:t>
      </w:r>
      <w:r w:rsidRPr="0006654F">
        <w:rPr>
          <w:rFonts w:eastAsia="Times New Roman"/>
          <w:color w:val="000000" w:themeColor="text1"/>
          <w:szCs w:val="24"/>
        </w:rPr>
        <w:t>ικαιοσύνη</w:t>
      </w:r>
      <w:r>
        <w:rPr>
          <w:rFonts w:eastAsia="Times New Roman"/>
          <w:color w:val="000000" w:themeColor="text1"/>
          <w:szCs w:val="24"/>
        </w:rPr>
        <w:t xml:space="preserve">, όπου πήγατε να εγκαθιδρύσετε -και το </w:t>
      </w:r>
      <w:r>
        <w:rPr>
          <w:rFonts w:eastAsia="Times New Roman"/>
          <w:color w:val="000000" w:themeColor="text1"/>
          <w:szCs w:val="24"/>
        </w:rPr>
        <w:lastRenderedPageBreak/>
        <w:t xml:space="preserve">παλεύετε ακόμη- </w:t>
      </w:r>
      <w:r w:rsidRPr="0006654F">
        <w:rPr>
          <w:rFonts w:eastAsia="Times New Roman"/>
          <w:color w:val="000000" w:themeColor="text1"/>
          <w:szCs w:val="24"/>
        </w:rPr>
        <w:t xml:space="preserve"> ένα δικό σας κυβερνητικ</w:t>
      </w:r>
      <w:r>
        <w:rPr>
          <w:rFonts w:eastAsia="Times New Roman"/>
          <w:color w:val="000000" w:themeColor="text1"/>
          <w:szCs w:val="24"/>
        </w:rPr>
        <w:t>ό πυρήνα εκεί. Τις ανεξάρτη</w:t>
      </w:r>
      <w:r>
        <w:rPr>
          <w:rFonts w:eastAsia="Times New Roman"/>
          <w:color w:val="000000" w:themeColor="text1"/>
          <w:szCs w:val="24"/>
        </w:rPr>
        <w:t>τες αρχές τι</w:t>
      </w:r>
      <w:r w:rsidRPr="0006654F">
        <w:rPr>
          <w:rFonts w:eastAsia="Times New Roman"/>
          <w:color w:val="000000" w:themeColor="text1"/>
          <w:szCs w:val="24"/>
        </w:rPr>
        <w:t>ς περιφρ</w:t>
      </w:r>
      <w:r>
        <w:rPr>
          <w:rFonts w:eastAsia="Times New Roman"/>
          <w:color w:val="000000" w:themeColor="text1"/>
          <w:szCs w:val="24"/>
        </w:rPr>
        <w:t xml:space="preserve">ονήσατε. Τα </w:t>
      </w:r>
      <w:r w:rsidRPr="0006654F">
        <w:rPr>
          <w:rFonts w:eastAsia="Times New Roman"/>
          <w:color w:val="000000" w:themeColor="text1"/>
          <w:szCs w:val="24"/>
        </w:rPr>
        <w:t xml:space="preserve">έχουμε συζητήσει χίλιες φορές στην </w:t>
      </w:r>
      <w:r>
        <w:rPr>
          <w:rFonts w:eastAsia="Times New Roman"/>
          <w:color w:val="000000" w:themeColor="text1"/>
          <w:szCs w:val="24"/>
        </w:rPr>
        <w:t>Α</w:t>
      </w:r>
      <w:r w:rsidRPr="0006654F">
        <w:rPr>
          <w:rFonts w:eastAsia="Times New Roman"/>
          <w:color w:val="000000" w:themeColor="text1"/>
          <w:szCs w:val="24"/>
        </w:rPr>
        <w:t xml:space="preserve">ίθουσα </w:t>
      </w:r>
      <w:r>
        <w:rPr>
          <w:rFonts w:eastAsia="Times New Roman"/>
          <w:color w:val="000000" w:themeColor="text1"/>
          <w:szCs w:val="24"/>
        </w:rPr>
        <w:t>αυτή.</w:t>
      </w:r>
    </w:p>
    <w:p w14:paraId="25E0A8DB"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Και </w:t>
      </w:r>
      <w:r w:rsidRPr="0006654F">
        <w:rPr>
          <w:rFonts w:eastAsia="Times New Roman"/>
          <w:color w:val="000000" w:themeColor="text1"/>
          <w:szCs w:val="24"/>
        </w:rPr>
        <w:t xml:space="preserve">τώρα </w:t>
      </w:r>
      <w:r>
        <w:rPr>
          <w:rFonts w:eastAsia="Times New Roman"/>
          <w:color w:val="000000" w:themeColor="text1"/>
          <w:szCs w:val="24"/>
        </w:rPr>
        <w:t>εσείς, υποτίθεται ένα κ</w:t>
      </w:r>
      <w:r w:rsidRPr="0006654F">
        <w:rPr>
          <w:rFonts w:eastAsia="Times New Roman"/>
          <w:color w:val="000000" w:themeColor="text1"/>
          <w:szCs w:val="24"/>
        </w:rPr>
        <w:t>όμμα που στηρίζει τα δικαιώματα και στηρίζεται και από τον αγώνα του υπέρ των δικαιωμάτων</w:t>
      </w:r>
      <w:r>
        <w:rPr>
          <w:rFonts w:eastAsia="Times New Roman"/>
          <w:color w:val="000000" w:themeColor="text1"/>
          <w:szCs w:val="24"/>
        </w:rPr>
        <w:t>,</w:t>
      </w:r>
      <w:r w:rsidRPr="0006654F">
        <w:rPr>
          <w:rFonts w:eastAsia="Times New Roman"/>
          <w:color w:val="000000" w:themeColor="text1"/>
          <w:szCs w:val="24"/>
        </w:rPr>
        <w:t xml:space="preserve"> </w:t>
      </w:r>
      <w:r>
        <w:rPr>
          <w:rFonts w:eastAsia="Times New Roman"/>
          <w:color w:val="000000" w:themeColor="text1"/>
          <w:szCs w:val="24"/>
        </w:rPr>
        <w:t>οδηγείτε τον Π</w:t>
      </w:r>
      <w:r w:rsidRPr="0006654F">
        <w:rPr>
          <w:rFonts w:eastAsia="Times New Roman"/>
          <w:color w:val="000000" w:themeColor="text1"/>
          <w:szCs w:val="24"/>
        </w:rPr>
        <w:t xml:space="preserve">ρόεδρο της </w:t>
      </w:r>
      <w:r>
        <w:rPr>
          <w:rFonts w:eastAsia="Times New Roman"/>
          <w:color w:val="000000" w:themeColor="text1"/>
          <w:szCs w:val="24"/>
        </w:rPr>
        <w:t>ε</w:t>
      </w:r>
      <w:r w:rsidRPr="0006654F">
        <w:rPr>
          <w:rFonts w:eastAsia="Times New Roman"/>
          <w:color w:val="000000" w:themeColor="text1"/>
          <w:szCs w:val="24"/>
        </w:rPr>
        <w:t xml:space="preserve">πιτροπής σε παραίτηση και </w:t>
      </w:r>
      <w:r>
        <w:rPr>
          <w:rFonts w:eastAsia="Times New Roman"/>
          <w:color w:val="000000" w:themeColor="text1"/>
          <w:szCs w:val="24"/>
        </w:rPr>
        <w:t>δ</w:t>
      </w:r>
      <w:r w:rsidRPr="0006654F">
        <w:rPr>
          <w:rFonts w:eastAsia="Times New Roman"/>
          <w:color w:val="000000" w:themeColor="text1"/>
          <w:szCs w:val="24"/>
        </w:rPr>
        <w:t>ίνετ</w:t>
      </w:r>
      <w:r>
        <w:rPr>
          <w:rFonts w:eastAsia="Times New Roman"/>
          <w:color w:val="000000" w:themeColor="text1"/>
          <w:szCs w:val="24"/>
        </w:rPr>
        <w:t>ε</w:t>
      </w:r>
      <w:r w:rsidRPr="0006654F">
        <w:rPr>
          <w:rFonts w:eastAsia="Times New Roman"/>
          <w:color w:val="000000" w:themeColor="text1"/>
          <w:szCs w:val="24"/>
        </w:rPr>
        <w:t xml:space="preserve"> αφορμή να γε</w:t>
      </w:r>
      <w:r>
        <w:rPr>
          <w:rFonts w:eastAsia="Times New Roman"/>
          <w:color w:val="000000" w:themeColor="text1"/>
          <w:szCs w:val="24"/>
        </w:rPr>
        <w:t xml:space="preserve">λοιοποιηθούμε </w:t>
      </w:r>
      <w:r w:rsidRPr="0006654F">
        <w:rPr>
          <w:rFonts w:eastAsia="Times New Roman"/>
          <w:color w:val="000000" w:themeColor="text1"/>
          <w:szCs w:val="24"/>
        </w:rPr>
        <w:t>στο πλαίσιο του ΟΗΕ</w:t>
      </w:r>
      <w:r>
        <w:rPr>
          <w:rFonts w:eastAsia="Times New Roman"/>
          <w:color w:val="000000" w:themeColor="text1"/>
          <w:szCs w:val="24"/>
        </w:rPr>
        <w:t>,</w:t>
      </w:r>
      <w:r w:rsidRPr="0006654F">
        <w:rPr>
          <w:rFonts w:eastAsia="Times New Roman"/>
          <w:color w:val="000000" w:themeColor="text1"/>
          <w:szCs w:val="24"/>
        </w:rPr>
        <w:t xml:space="preserve"> εξαναγκάζοντας την κ</w:t>
      </w:r>
      <w:r>
        <w:rPr>
          <w:rFonts w:eastAsia="Times New Roman"/>
          <w:color w:val="000000" w:themeColor="text1"/>
          <w:szCs w:val="24"/>
        </w:rPr>
        <w:t>.</w:t>
      </w:r>
      <w:r w:rsidRPr="0006654F">
        <w:rPr>
          <w:rFonts w:eastAsia="Times New Roman"/>
          <w:color w:val="000000" w:themeColor="text1"/>
          <w:szCs w:val="24"/>
        </w:rPr>
        <w:t xml:space="preserve"> </w:t>
      </w:r>
      <w:r>
        <w:rPr>
          <w:rFonts w:eastAsia="Times New Roman"/>
          <w:color w:val="000000" w:themeColor="text1"/>
          <w:szCs w:val="24"/>
        </w:rPr>
        <w:t xml:space="preserve">Έμιλι </w:t>
      </w:r>
      <w:proofErr w:type="spellStart"/>
      <w:r>
        <w:rPr>
          <w:rFonts w:eastAsia="Times New Roman"/>
          <w:color w:val="000000" w:themeColor="text1"/>
          <w:szCs w:val="24"/>
        </w:rPr>
        <w:t>Λόγκαν</w:t>
      </w:r>
      <w:proofErr w:type="spellEnd"/>
      <w:r>
        <w:rPr>
          <w:rFonts w:eastAsia="Times New Roman"/>
          <w:color w:val="000000" w:themeColor="text1"/>
          <w:szCs w:val="24"/>
        </w:rPr>
        <w:t xml:space="preserve"> να σας ζητάει να αποσύρετε το σχέδιο νόμου, διότι δεν ευθυγραμμίζεστε με τις γενικές </w:t>
      </w:r>
      <w:r w:rsidRPr="0006654F">
        <w:rPr>
          <w:rFonts w:eastAsia="Times New Roman"/>
          <w:color w:val="000000" w:themeColor="text1"/>
          <w:szCs w:val="24"/>
        </w:rPr>
        <w:t xml:space="preserve">αρχές του </w:t>
      </w:r>
      <w:r>
        <w:rPr>
          <w:rFonts w:eastAsia="Times New Roman"/>
          <w:color w:val="000000" w:themeColor="text1"/>
          <w:szCs w:val="24"/>
        </w:rPr>
        <w:t>Ο</w:t>
      </w:r>
      <w:r w:rsidRPr="0006654F">
        <w:rPr>
          <w:rFonts w:eastAsia="Times New Roman"/>
          <w:color w:val="000000" w:themeColor="text1"/>
          <w:szCs w:val="24"/>
        </w:rPr>
        <w:t>ργανισμού Ηνωμένων Εθνών</w:t>
      </w:r>
      <w:r>
        <w:rPr>
          <w:rFonts w:eastAsia="Times New Roman"/>
          <w:color w:val="000000" w:themeColor="text1"/>
          <w:szCs w:val="24"/>
        </w:rPr>
        <w:t>.</w:t>
      </w:r>
      <w:r w:rsidRPr="0006654F">
        <w:rPr>
          <w:rFonts w:eastAsia="Times New Roman"/>
          <w:color w:val="000000" w:themeColor="text1"/>
          <w:szCs w:val="24"/>
        </w:rPr>
        <w:t xml:space="preserve"> Συγχαρητήρια</w:t>
      </w:r>
      <w:r>
        <w:rPr>
          <w:rFonts w:eastAsia="Times New Roman"/>
          <w:color w:val="000000" w:themeColor="text1"/>
          <w:szCs w:val="24"/>
        </w:rPr>
        <w:t>!</w:t>
      </w:r>
    </w:p>
    <w:p w14:paraId="25E0A8DC"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Επειδή άκουσα</w:t>
      </w:r>
      <w:r w:rsidRPr="0006654F">
        <w:rPr>
          <w:rFonts w:eastAsia="Times New Roman"/>
          <w:color w:val="000000" w:themeColor="text1"/>
          <w:szCs w:val="24"/>
        </w:rPr>
        <w:t xml:space="preserve"> την αγόρευσ</w:t>
      </w:r>
      <w:r>
        <w:rPr>
          <w:rFonts w:eastAsia="Times New Roman"/>
          <w:color w:val="000000" w:themeColor="text1"/>
          <w:szCs w:val="24"/>
        </w:rPr>
        <w:t>ή</w:t>
      </w:r>
      <w:r w:rsidRPr="0006654F">
        <w:rPr>
          <w:rFonts w:eastAsia="Times New Roman"/>
          <w:color w:val="000000" w:themeColor="text1"/>
          <w:szCs w:val="24"/>
        </w:rPr>
        <w:t xml:space="preserve"> σας </w:t>
      </w:r>
      <w:r>
        <w:rPr>
          <w:rFonts w:eastAsia="Times New Roman"/>
          <w:color w:val="000000" w:themeColor="text1"/>
          <w:szCs w:val="24"/>
        </w:rPr>
        <w:t xml:space="preserve">-και θεωρώ με </w:t>
      </w:r>
      <w:r w:rsidRPr="0006654F">
        <w:rPr>
          <w:rFonts w:eastAsia="Times New Roman"/>
          <w:color w:val="000000" w:themeColor="text1"/>
          <w:szCs w:val="24"/>
        </w:rPr>
        <w:t>προσοχή</w:t>
      </w:r>
      <w:r>
        <w:rPr>
          <w:rFonts w:eastAsia="Times New Roman"/>
          <w:color w:val="000000" w:themeColor="text1"/>
          <w:szCs w:val="24"/>
        </w:rPr>
        <w:t>-, μπορώ να πω</w:t>
      </w:r>
      <w:r w:rsidRPr="0006654F">
        <w:rPr>
          <w:rFonts w:eastAsia="Times New Roman"/>
          <w:color w:val="000000" w:themeColor="text1"/>
          <w:szCs w:val="24"/>
        </w:rPr>
        <w:t xml:space="preserve"> </w:t>
      </w:r>
      <w:r>
        <w:rPr>
          <w:rFonts w:eastAsia="Times New Roman"/>
          <w:color w:val="000000" w:themeColor="text1"/>
          <w:szCs w:val="24"/>
        </w:rPr>
        <w:t xml:space="preserve">ότι μου ήλθε αυθόρμητα το ερώτημα: </w:t>
      </w:r>
      <w:r w:rsidRPr="0006654F">
        <w:rPr>
          <w:rFonts w:eastAsia="Times New Roman"/>
          <w:color w:val="000000" w:themeColor="text1"/>
          <w:szCs w:val="24"/>
        </w:rPr>
        <w:t>Μας δουλεύετε</w:t>
      </w:r>
      <w:r>
        <w:rPr>
          <w:rFonts w:eastAsia="Times New Roman"/>
          <w:color w:val="000000" w:themeColor="text1"/>
          <w:szCs w:val="24"/>
        </w:rPr>
        <w:t xml:space="preserve">; Πραγματικά σας ρωτώ. </w:t>
      </w:r>
      <w:r>
        <w:rPr>
          <w:rFonts w:eastAsia="Times New Roman"/>
          <w:color w:val="000000" w:themeColor="text1"/>
          <w:szCs w:val="24"/>
        </w:rPr>
        <w:t>Μ</w:t>
      </w:r>
      <w:r>
        <w:rPr>
          <w:rFonts w:eastAsia="Times New Roman"/>
          <w:color w:val="000000" w:themeColor="text1"/>
          <w:szCs w:val="24"/>
        </w:rPr>
        <w:t>ου έρχεται και αυθόρμητα στο μυαλό αυτό, γιατί άκουσα τ</w:t>
      </w:r>
      <w:r w:rsidRPr="0006654F">
        <w:rPr>
          <w:rFonts w:eastAsia="Times New Roman"/>
          <w:color w:val="000000" w:themeColor="text1"/>
          <w:szCs w:val="24"/>
        </w:rPr>
        <w:t>ι είπατε</w:t>
      </w:r>
      <w:r>
        <w:rPr>
          <w:rFonts w:eastAsia="Times New Roman"/>
          <w:color w:val="000000" w:themeColor="text1"/>
          <w:szCs w:val="24"/>
        </w:rPr>
        <w:t xml:space="preserve">, ότι όλα είναι καλά. </w:t>
      </w:r>
    </w:p>
    <w:p w14:paraId="25E0A8D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Μα, εδώ υπάρχει θέμα και είναι γραπτά διατυπωμένο. Είστε ένας </w:t>
      </w:r>
      <w:r>
        <w:rPr>
          <w:rFonts w:eastAsia="Times New Roman"/>
          <w:color w:val="000000" w:themeColor="text1"/>
          <w:szCs w:val="24"/>
        </w:rPr>
        <w:t>νέος άνθρωπος. Το ξέρετε. Το βλέπετε. Γιατί το παρακάμπτετε; Ποιον λόγο έχετε; Γιατί να γίνεται σήμερα στη Β</w:t>
      </w:r>
      <w:r w:rsidRPr="0006654F">
        <w:rPr>
          <w:rFonts w:eastAsia="Times New Roman"/>
          <w:color w:val="000000" w:themeColor="text1"/>
          <w:szCs w:val="24"/>
        </w:rPr>
        <w:t xml:space="preserve">ουλή </w:t>
      </w:r>
      <w:r>
        <w:rPr>
          <w:rFonts w:eastAsia="Times New Roman"/>
          <w:color w:val="000000" w:themeColor="text1"/>
          <w:szCs w:val="24"/>
        </w:rPr>
        <w:t xml:space="preserve">αυτή </w:t>
      </w:r>
      <w:r w:rsidRPr="0006654F">
        <w:rPr>
          <w:rFonts w:eastAsia="Times New Roman"/>
          <w:color w:val="000000" w:themeColor="text1"/>
          <w:szCs w:val="24"/>
        </w:rPr>
        <w:t>η συζήτηση</w:t>
      </w:r>
      <w:r>
        <w:rPr>
          <w:rFonts w:eastAsia="Times New Roman"/>
          <w:color w:val="000000" w:themeColor="text1"/>
          <w:szCs w:val="24"/>
        </w:rPr>
        <w:t>; Π</w:t>
      </w:r>
      <w:r w:rsidRPr="0006654F">
        <w:rPr>
          <w:rFonts w:eastAsia="Times New Roman"/>
          <w:color w:val="000000" w:themeColor="text1"/>
          <w:szCs w:val="24"/>
        </w:rPr>
        <w:t>οιος έχει ανάγκη αυτού του είδους τ</w:t>
      </w:r>
      <w:r>
        <w:rPr>
          <w:rFonts w:eastAsia="Times New Roman"/>
          <w:color w:val="000000" w:themeColor="text1"/>
          <w:szCs w:val="24"/>
        </w:rPr>
        <w:t xml:space="preserve">ων συγκρούσεων </w:t>
      </w:r>
      <w:r w:rsidRPr="0006654F">
        <w:rPr>
          <w:rFonts w:eastAsia="Times New Roman"/>
          <w:color w:val="000000" w:themeColor="text1"/>
          <w:szCs w:val="24"/>
        </w:rPr>
        <w:t xml:space="preserve">σε διεθνή </w:t>
      </w:r>
      <w:r>
        <w:rPr>
          <w:rFonts w:eastAsia="Times New Roman"/>
          <w:color w:val="000000" w:themeColor="text1"/>
          <w:szCs w:val="24"/>
        </w:rPr>
        <w:t xml:space="preserve">θέα για δικαιώματα, που </w:t>
      </w:r>
      <w:r w:rsidRPr="0006654F">
        <w:rPr>
          <w:rFonts w:eastAsia="Times New Roman"/>
          <w:color w:val="000000" w:themeColor="text1"/>
          <w:szCs w:val="24"/>
        </w:rPr>
        <w:t xml:space="preserve">ξέρετε πόσο </w:t>
      </w:r>
      <w:r w:rsidRPr="0006654F">
        <w:rPr>
          <w:rFonts w:eastAsia="Times New Roman"/>
          <w:color w:val="000000" w:themeColor="text1"/>
          <w:szCs w:val="24"/>
        </w:rPr>
        <w:lastRenderedPageBreak/>
        <w:t xml:space="preserve">πολύ έχουμε </w:t>
      </w:r>
      <w:r>
        <w:rPr>
          <w:rFonts w:eastAsia="Times New Roman"/>
          <w:color w:val="000000" w:themeColor="text1"/>
          <w:szCs w:val="24"/>
        </w:rPr>
        <w:t xml:space="preserve">στην Ελλάδα </w:t>
      </w:r>
      <w:r>
        <w:rPr>
          <w:rFonts w:eastAsia="Times New Roman"/>
          <w:color w:val="000000" w:themeColor="text1"/>
          <w:szCs w:val="24"/>
        </w:rPr>
        <w:t>ταλαιπωρηθεί και πόσο</w:t>
      </w:r>
      <w:r w:rsidRPr="0006654F">
        <w:rPr>
          <w:rFonts w:eastAsia="Times New Roman"/>
          <w:color w:val="000000" w:themeColor="text1"/>
          <w:szCs w:val="24"/>
        </w:rPr>
        <w:t xml:space="preserve"> ταλαιπωρούμαστε</w:t>
      </w:r>
      <w:r>
        <w:rPr>
          <w:rFonts w:eastAsia="Times New Roman"/>
          <w:color w:val="000000" w:themeColor="text1"/>
          <w:szCs w:val="24"/>
        </w:rPr>
        <w:t>, ε</w:t>
      </w:r>
      <w:r w:rsidRPr="0006654F">
        <w:rPr>
          <w:rFonts w:eastAsia="Times New Roman"/>
          <w:color w:val="000000" w:themeColor="text1"/>
          <w:szCs w:val="24"/>
        </w:rPr>
        <w:t>ιδικά με το πρόβλημα της μετανάστευσης και το προσφυγικό</w:t>
      </w:r>
      <w:r>
        <w:rPr>
          <w:rFonts w:eastAsia="Times New Roman"/>
          <w:color w:val="000000" w:themeColor="text1"/>
          <w:szCs w:val="24"/>
        </w:rPr>
        <w:t>; Τι είχατε εσείς στο μυαλό σας όταν διαλέγα</w:t>
      </w:r>
      <w:r w:rsidRPr="0006654F">
        <w:rPr>
          <w:rFonts w:eastAsia="Times New Roman"/>
          <w:color w:val="000000" w:themeColor="text1"/>
          <w:szCs w:val="24"/>
        </w:rPr>
        <w:t>τε αυτό</w:t>
      </w:r>
      <w:r>
        <w:rPr>
          <w:rFonts w:eastAsia="Times New Roman"/>
          <w:color w:val="000000" w:themeColor="text1"/>
          <w:szCs w:val="24"/>
        </w:rPr>
        <w:t>ν</w:t>
      </w:r>
      <w:r w:rsidRPr="0006654F">
        <w:rPr>
          <w:rFonts w:eastAsia="Times New Roman"/>
          <w:color w:val="000000" w:themeColor="text1"/>
          <w:szCs w:val="24"/>
        </w:rPr>
        <w:t xml:space="preserve"> το</w:t>
      </w:r>
      <w:r>
        <w:rPr>
          <w:rFonts w:eastAsia="Times New Roman"/>
          <w:color w:val="000000" w:themeColor="text1"/>
          <w:szCs w:val="24"/>
        </w:rPr>
        <w:t>ν</w:t>
      </w:r>
      <w:r w:rsidRPr="0006654F">
        <w:rPr>
          <w:rFonts w:eastAsia="Times New Roman"/>
          <w:color w:val="000000" w:themeColor="text1"/>
          <w:szCs w:val="24"/>
        </w:rPr>
        <w:t xml:space="preserve"> δρόμο να πάμε κόντρα σε όλα αυτά και να εκτεθούμε διεθνώς</w:t>
      </w:r>
      <w:r>
        <w:rPr>
          <w:rFonts w:eastAsia="Times New Roman"/>
          <w:color w:val="000000" w:themeColor="text1"/>
          <w:szCs w:val="24"/>
        </w:rPr>
        <w:t xml:space="preserve">; </w:t>
      </w:r>
    </w:p>
    <w:p w14:paraId="25E0A8DE"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Αξίζει τον κόπο, για να καταλάβουν</w:t>
      </w:r>
      <w:r w:rsidRPr="0006654F">
        <w:rPr>
          <w:rFonts w:eastAsia="Times New Roman"/>
          <w:color w:val="000000" w:themeColor="text1"/>
          <w:szCs w:val="24"/>
        </w:rPr>
        <w:t xml:space="preserve"> όλοι όσο</w:t>
      </w:r>
      <w:r w:rsidRPr="0006654F">
        <w:rPr>
          <w:rFonts w:eastAsia="Times New Roman"/>
          <w:color w:val="000000" w:themeColor="text1"/>
          <w:szCs w:val="24"/>
        </w:rPr>
        <w:t>ι μας ακούν</w:t>
      </w:r>
      <w:r>
        <w:rPr>
          <w:rFonts w:eastAsia="Times New Roman"/>
          <w:color w:val="000000" w:themeColor="text1"/>
          <w:szCs w:val="24"/>
        </w:rPr>
        <w:t>,</w:t>
      </w:r>
      <w:r w:rsidRPr="0006654F">
        <w:rPr>
          <w:rFonts w:eastAsia="Times New Roman"/>
          <w:color w:val="000000" w:themeColor="text1"/>
          <w:szCs w:val="24"/>
        </w:rPr>
        <w:t xml:space="preserve"> γιατί μιλάμε πολλές φορές </w:t>
      </w:r>
      <w:r>
        <w:rPr>
          <w:rFonts w:eastAsia="Times New Roman"/>
          <w:color w:val="000000" w:themeColor="text1"/>
          <w:szCs w:val="24"/>
        </w:rPr>
        <w:t>με αρκτικόλεξα,  μιλάμε με φράσεις που ε</w:t>
      </w:r>
      <w:r w:rsidRPr="0006654F">
        <w:rPr>
          <w:rFonts w:eastAsia="Times New Roman"/>
          <w:color w:val="000000" w:themeColor="text1"/>
          <w:szCs w:val="24"/>
        </w:rPr>
        <w:t>μείς κατ</w:t>
      </w:r>
      <w:r>
        <w:rPr>
          <w:rFonts w:eastAsia="Times New Roman"/>
          <w:color w:val="000000" w:themeColor="text1"/>
          <w:szCs w:val="24"/>
        </w:rPr>
        <w:t>αλα</w:t>
      </w:r>
      <w:r w:rsidRPr="0006654F">
        <w:rPr>
          <w:rFonts w:eastAsia="Times New Roman"/>
          <w:color w:val="000000" w:themeColor="text1"/>
          <w:szCs w:val="24"/>
        </w:rPr>
        <w:t>βαίνουμε</w:t>
      </w:r>
      <w:r>
        <w:rPr>
          <w:rFonts w:eastAsia="Times New Roman"/>
          <w:color w:val="000000" w:themeColor="text1"/>
          <w:szCs w:val="24"/>
        </w:rPr>
        <w:t xml:space="preserve">, αλλά ο κόσμος δεν καταλαβαίνει, να διαβάσω για να ακούσει όποιος πολίτης μας παρακολουθεί, τι σας είπε και τι απηύθυνε στον Πρωθυπουργό, επίσης, </w:t>
      </w:r>
      <w:r w:rsidRPr="0006654F">
        <w:rPr>
          <w:rFonts w:eastAsia="Times New Roman"/>
          <w:color w:val="000000" w:themeColor="text1"/>
          <w:szCs w:val="24"/>
        </w:rPr>
        <w:t xml:space="preserve">γιατί εκεί </w:t>
      </w:r>
      <w:r w:rsidRPr="0006654F">
        <w:rPr>
          <w:rFonts w:eastAsia="Times New Roman"/>
          <w:color w:val="000000" w:themeColor="text1"/>
          <w:szCs w:val="24"/>
        </w:rPr>
        <w:t xml:space="preserve">υπάγεται η Εθνική Επιτροπή </w:t>
      </w:r>
      <w:r>
        <w:rPr>
          <w:rFonts w:eastAsia="Times New Roman"/>
          <w:color w:val="000000" w:themeColor="text1"/>
          <w:szCs w:val="24"/>
        </w:rPr>
        <w:t>Δικαιωμάτων του Α</w:t>
      </w:r>
      <w:r w:rsidRPr="0006654F">
        <w:rPr>
          <w:rFonts w:eastAsia="Times New Roman"/>
          <w:color w:val="000000" w:themeColor="text1"/>
          <w:szCs w:val="24"/>
        </w:rPr>
        <w:t>νθρώπου</w:t>
      </w:r>
      <w:r>
        <w:rPr>
          <w:rFonts w:eastAsia="Times New Roman"/>
          <w:color w:val="000000" w:themeColor="text1"/>
          <w:szCs w:val="24"/>
        </w:rPr>
        <w:t>,</w:t>
      </w:r>
      <w:r w:rsidRPr="0006654F">
        <w:rPr>
          <w:rFonts w:eastAsia="Times New Roman"/>
          <w:color w:val="000000" w:themeColor="text1"/>
          <w:szCs w:val="24"/>
        </w:rPr>
        <w:t xml:space="preserve"> ο παραιτηθείς σήμερα κ</w:t>
      </w:r>
      <w:r>
        <w:rPr>
          <w:rFonts w:eastAsia="Times New Roman"/>
          <w:color w:val="000000" w:themeColor="text1"/>
          <w:szCs w:val="24"/>
        </w:rPr>
        <w:t>.</w:t>
      </w:r>
      <w:r w:rsidRPr="0006654F">
        <w:rPr>
          <w:rFonts w:eastAsia="Times New Roman"/>
          <w:color w:val="000000" w:themeColor="text1"/>
          <w:szCs w:val="24"/>
        </w:rPr>
        <w:t xml:space="preserve"> Σταυρόπουλος</w:t>
      </w:r>
      <w:r>
        <w:rPr>
          <w:rFonts w:eastAsia="Times New Roman"/>
          <w:color w:val="000000" w:themeColor="text1"/>
          <w:szCs w:val="24"/>
        </w:rPr>
        <w:t>: «Η νομοθέτηση…» –αυτό, δηλαδή, το οποίο ειση</w:t>
      </w:r>
      <w:r w:rsidRPr="0006654F">
        <w:rPr>
          <w:rFonts w:eastAsia="Times New Roman"/>
          <w:color w:val="000000" w:themeColor="text1"/>
          <w:szCs w:val="24"/>
        </w:rPr>
        <w:t>γείστε</w:t>
      </w:r>
      <w:r>
        <w:rPr>
          <w:rFonts w:eastAsia="Times New Roman"/>
          <w:color w:val="000000" w:themeColor="text1"/>
          <w:szCs w:val="24"/>
        </w:rPr>
        <w:t>- «…</w:t>
      </w:r>
      <w:r w:rsidRPr="0006654F">
        <w:rPr>
          <w:rFonts w:eastAsia="Times New Roman"/>
          <w:color w:val="000000" w:themeColor="text1"/>
          <w:szCs w:val="24"/>
        </w:rPr>
        <w:t>προχώρησε χωρίς δημόσια διαβούλευση</w:t>
      </w:r>
      <w:r>
        <w:rPr>
          <w:rFonts w:eastAsia="Times New Roman"/>
          <w:color w:val="000000" w:themeColor="text1"/>
          <w:szCs w:val="24"/>
        </w:rPr>
        <w:t>, χωρίς ποτέ από πριν η Κ</w:t>
      </w:r>
      <w:r w:rsidRPr="0006654F">
        <w:rPr>
          <w:rFonts w:eastAsia="Times New Roman"/>
          <w:color w:val="000000" w:themeColor="text1"/>
          <w:szCs w:val="24"/>
        </w:rPr>
        <w:t>υβέρνηση να ενημερώσει συγκεκριμένα την Εθνική Επιτ</w:t>
      </w:r>
      <w:r w:rsidRPr="0006654F">
        <w:rPr>
          <w:rFonts w:eastAsia="Times New Roman"/>
          <w:color w:val="000000" w:themeColor="text1"/>
          <w:szCs w:val="24"/>
        </w:rPr>
        <w:t xml:space="preserve">ροπή </w:t>
      </w:r>
      <w:r>
        <w:rPr>
          <w:rFonts w:eastAsia="Times New Roman"/>
          <w:color w:val="000000" w:themeColor="text1"/>
          <w:szCs w:val="24"/>
        </w:rPr>
        <w:t>Δικαιωμάτων του Ανθρώπου για αυτήν κ</w:t>
      </w:r>
      <w:r w:rsidRPr="0006654F">
        <w:rPr>
          <w:rFonts w:eastAsia="Times New Roman"/>
          <w:color w:val="000000" w:themeColor="text1"/>
          <w:szCs w:val="24"/>
        </w:rPr>
        <w:t xml:space="preserve">αι </w:t>
      </w:r>
      <w:r>
        <w:rPr>
          <w:rFonts w:eastAsia="Times New Roman"/>
          <w:color w:val="000000" w:themeColor="text1"/>
          <w:szCs w:val="24"/>
        </w:rPr>
        <w:t xml:space="preserve">μολονότι </w:t>
      </w:r>
      <w:r w:rsidRPr="0006654F">
        <w:rPr>
          <w:rFonts w:eastAsia="Times New Roman"/>
          <w:color w:val="000000" w:themeColor="text1"/>
          <w:szCs w:val="24"/>
        </w:rPr>
        <w:t xml:space="preserve">με την απόφασή μας από 27 Νοεμβρίου του </w:t>
      </w:r>
      <w:r>
        <w:rPr>
          <w:rFonts w:eastAsia="Times New Roman"/>
          <w:color w:val="000000" w:themeColor="text1"/>
          <w:szCs w:val="24"/>
        </w:rPr>
        <w:t>20</w:t>
      </w:r>
      <w:r w:rsidRPr="0006654F">
        <w:rPr>
          <w:rFonts w:eastAsia="Times New Roman"/>
          <w:color w:val="000000" w:themeColor="text1"/>
          <w:szCs w:val="24"/>
        </w:rPr>
        <w:t>18</w:t>
      </w:r>
      <w:r>
        <w:rPr>
          <w:rFonts w:eastAsia="Times New Roman"/>
          <w:color w:val="000000" w:themeColor="text1"/>
          <w:szCs w:val="24"/>
        </w:rPr>
        <w:t xml:space="preserve">, ομόφωνη απόφαση της ολομέλειας της </w:t>
      </w:r>
      <w:r>
        <w:rPr>
          <w:rFonts w:eastAsia="Times New Roman"/>
          <w:color w:val="000000" w:themeColor="text1"/>
          <w:szCs w:val="24"/>
        </w:rPr>
        <w:t>ε</w:t>
      </w:r>
      <w:r w:rsidRPr="0006654F">
        <w:rPr>
          <w:rFonts w:eastAsia="Times New Roman"/>
          <w:color w:val="000000" w:themeColor="text1"/>
          <w:szCs w:val="24"/>
        </w:rPr>
        <w:t>πιτροπής</w:t>
      </w:r>
      <w:r>
        <w:rPr>
          <w:rFonts w:eastAsia="Times New Roman"/>
          <w:color w:val="000000" w:themeColor="text1"/>
          <w:szCs w:val="24"/>
        </w:rPr>
        <w:t>,</w:t>
      </w:r>
      <w:r w:rsidRPr="0006654F">
        <w:rPr>
          <w:rFonts w:eastAsia="Times New Roman"/>
          <w:color w:val="000000" w:themeColor="text1"/>
          <w:szCs w:val="24"/>
        </w:rPr>
        <w:t xml:space="preserve"> ταχθήκα</w:t>
      </w:r>
      <w:r>
        <w:rPr>
          <w:rFonts w:eastAsia="Times New Roman"/>
          <w:color w:val="000000" w:themeColor="text1"/>
          <w:szCs w:val="24"/>
        </w:rPr>
        <w:t>με κατά κάθε</w:t>
      </w:r>
      <w:r w:rsidRPr="0006654F">
        <w:rPr>
          <w:rFonts w:eastAsia="Times New Roman"/>
          <w:color w:val="000000" w:themeColor="text1"/>
          <w:szCs w:val="24"/>
        </w:rPr>
        <w:t xml:space="preserve"> μεμονωμένης ρύθμισ</w:t>
      </w:r>
      <w:r>
        <w:rPr>
          <w:rFonts w:eastAsia="Times New Roman"/>
          <w:color w:val="000000" w:themeColor="text1"/>
          <w:szCs w:val="24"/>
        </w:rPr>
        <w:t>η</w:t>
      </w:r>
      <w:r w:rsidRPr="0006654F">
        <w:rPr>
          <w:rFonts w:eastAsia="Times New Roman"/>
          <w:color w:val="000000" w:themeColor="text1"/>
          <w:szCs w:val="24"/>
        </w:rPr>
        <w:t>ς και ήδη από την 28</w:t>
      </w:r>
      <w:r w:rsidRPr="001B5999">
        <w:rPr>
          <w:rFonts w:eastAsia="Times New Roman"/>
          <w:color w:val="000000" w:themeColor="text1"/>
          <w:szCs w:val="24"/>
          <w:vertAlign w:val="superscript"/>
        </w:rPr>
        <w:t>η</w:t>
      </w:r>
      <w:r>
        <w:rPr>
          <w:rFonts w:eastAsia="Times New Roman"/>
          <w:color w:val="000000" w:themeColor="text1"/>
          <w:szCs w:val="24"/>
        </w:rPr>
        <w:t xml:space="preserve"> </w:t>
      </w:r>
      <w:r>
        <w:rPr>
          <w:rFonts w:eastAsia="Times New Roman"/>
          <w:color w:val="000000" w:themeColor="text1"/>
          <w:szCs w:val="24"/>
        </w:rPr>
        <w:t xml:space="preserve">Μαρτίου </w:t>
      </w:r>
      <w:r>
        <w:rPr>
          <w:rFonts w:eastAsia="Times New Roman"/>
          <w:color w:val="000000" w:themeColor="text1"/>
          <w:szCs w:val="24"/>
        </w:rPr>
        <w:t xml:space="preserve">2019 </w:t>
      </w:r>
      <w:r w:rsidRPr="0006654F">
        <w:rPr>
          <w:rFonts w:eastAsia="Times New Roman"/>
          <w:color w:val="000000" w:themeColor="text1"/>
          <w:szCs w:val="24"/>
        </w:rPr>
        <w:t xml:space="preserve">δήλωσή </w:t>
      </w:r>
      <w:r>
        <w:rPr>
          <w:rFonts w:eastAsia="Times New Roman"/>
          <w:color w:val="000000" w:themeColor="text1"/>
          <w:szCs w:val="24"/>
        </w:rPr>
        <w:t>της,</w:t>
      </w:r>
      <w:r w:rsidRPr="0006654F">
        <w:rPr>
          <w:rFonts w:eastAsia="Times New Roman"/>
          <w:color w:val="000000" w:themeColor="text1"/>
          <w:szCs w:val="24"/>
        </w:rPr>
        <w:t xml:space="preserve"> η </w:t>
      </w:r>
      <w:r>
        <w:rPr>
          <w:rFonts w:eastAsia="Times New Roman"/>
          <w:color w:val="000000" w:themeColor="text1"/>
          <w:szCs w:val="24"/>
        </w:rPr>
        <w:t>ε</w:t>
      </w:r>
      <w:r>
        <w:rPr>
          <w:rFonts w:eastAsia="Times New Roman"/>
          <w:color w:val="000000" w:themeColor="text1"/>
          <w:szCs w:val="24"/>
        </w:rPr>
        <w:t xml:space="preserve">πιτροπή απέκρουσε </w:t>
      </w:r>
      <w:r w:rsidRPr="0006654F">
        <w:rPr>
          <w:rFonts w:eastAsia="Times New Roman"/>
          <w:color w:val="000000" w:themeColor="text1"/>
          <w:szCs w:val="24"/>
        </w:rPr>
        <w:t xml:space="preserve">και </w:t>
      </w:r>
      <w:r w:rsidRPr="0006654F">
        <w:rPr>
          <w:rFonts w:eastAsia="Times New Roman"/>
          <w:color w:val="000000" w:themeColor="text1"/>
          <w:szCs w:val="24"/>
        </w:rPr>
        <w:t>τη συγκεκριμένη ρύθμιση</w:t>
      </w:r>
      <w:r>
        <w:rPr>
          <w:rFonts w:eastAsia="Times New Roman"/>
          <w:color w:val="000000" w:themeColor="text1"/>
          <w:szCs w:val="24"/>
        </w:rPr>
        <w:t>,</w:t>
      </w:r>
      <w:r w:rsidRPr="0006654F">
        <w:rPr>
          <w:rFonts w:eastAsia="Times New Roman"/>
          <w:color w:val="000000" w:themeColor="text1"/>
          <w:szCs w:val="24"/>
        </w:rPr>
        <w:t xml:space="preserve"> καταγγέλλουσα </w:t>
      </w:r>
      <w:r>
        <w:rPr>
          <w:rFonts w:eastAsia="Times New Roman"/>
          <w:color w:val="000000" w:themeColor="text1"/>
          <w:szCs w:val="24"/>
        </w:rPr>
        <w:t xml:space="preserve">τόσο τη διαδικασία </w:t>
      </w:r>
      <w:r>
        <w:rPr>
          <w:rFonts w:eastAsia="Times New Roman"/>
          <w:color w:val="000000" w:themeColor="text1"/>
          <w:szCs w:val="24"/>
        </w:rPr>
        <w:lastRenderedPageBreak/>
        <w:t xml:space="preserve">που ακολουθήθηκε όσο και </w:t>
      </w:r>
      <w:r w:rsidRPr="0006654F">
        <w:rPr>
          <w:rFonts w:eastAsia="Times New Roman"/>
          <w:color w:val="000000" w:themeColor="text1"/>
          <w:szCs w:val="24"/>
        </w:rPr>
        <w:t>την ουσία της ρύθμισης</w:t>
      </w:r>
      <w:r>
        <w:rPr>
          <w:rFonts w:eastAsia="Times New Roman"/>
          <w:color w:val="000000" w:themeColor="text1"/>
          <w:szCs w:val="24"/>
        </w:rPr>
        <w:t>». Αυτά σας λέει ο Πρόεδρος.</w:t>
      </w:r>
    </w:p>
    <w:p w14:paraId="25E0A8DF"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παρακάτω λέει: «Τ</w:t>
      </w:r>
      <w:r w:rsidRPr="0006654F">
        <w:rPr>
          <w:rFonts w:eastAsia="Times New Roman"/>
          <w:color w:val="000000" w:themeColor="text1"/>
          <w:szCs w:val="24"/>
        </w:rPr>
        <w:t xml:space="preserve">α δικαιώματα του ανθρώπου δεν </w:t>
      </w:r>
      <w:r>
        <w:rPr>
          <w:rFonts w:eastAsia="Times New Roman"/>
          <w:color w:val="000000" w:themeColor="text1"/>
          <w:szCs w:val="24"/>
        </w:rPr>
        <w:t xml:space="preserve">ιεραρχούνται, αλλά </w:t>
      </w:r>
      <w:r w:rsidRPr="0006654F">
        <w:rPr>
          <w:rFonts w:eastAsia="Times New Roman"/>
          <w:color w:val="000000" w:themeColor="text1"/>
          <w:szCs w:val="24"/>
        </w:rPr>
        <w:t xml:space="preserve">βρίσκονται στο ίδιο επίπεδο και προστατεύονται </w:t>
      </w:r>
      <w:r w:rsidRPr="0006654F">
        <w:rPr>
          <w:rFonts w:eastAsia="Times New Roman"/>
          <w:color w:val="000000" w:themeColor="text1"/>
          <w:szCs w:val="24"/>
        </w:rPr>
        <w:t>ισότιμα όταν προσβάλλ</w:t>
      </w:r>
      <w:r>
        <w:rPr>
          <w:rFonts w:eastAsia="Times New Roman"/>
          <w:color w:val="000000" w:themeColor="text1"/>
          <w:szCs w:val="24"/>
        </w:rPr>
        <w:t>ονται».</w:t>
      </w:r>
    </w:p>
    <w:p w14:paraId="25E0A8E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κοινότητα των </w:t>
      </w:r>
      <w:proofErr w:type="spellStart"/>
      <w:r>
        <w:rPr>
          <w:rFonts w:eastAsia="Times New Roman"/>
          <w:color w:val="000000" w:themeColor="text1"/>
          <w:szCs w:val="24"/>
        </w:rPr>
        <w:t>Ρομά</w:t>
      </w:r>
      <w:proofErr w:type="spellEnd"/>
      <w:r>
        <w:rPr>
          <w:rFonts w:eastAsia="Times New Roman"/>
          <w:color w:val="000000" w:themeColor="text1"/>
          <w:szCs w:val="24"/>
        </w:rPr>
        <w:t xml:space="preserve"> φυσικά και </w:t>
      </w:r>
      <w:r w:rsidRPr="0006654F">
        <w:rPr>
          <w:rFonts w:eastAsia="Times New Roman"/>
          <w:color w:val="000000" w:themeColor="text1"/>
          <w:szCs w:val="24"/>
        </w:rPr>
        <w:t>πρέπει να εκπροσωπείται</w:t>
      </w:r>
      <w:r>
        <w:rPr>
          <w:rFonts w:eastAsia="Times New Roman"/>
          <w:color w:val="000000" w:themeColor="text1"/>
          <w:szCs w:val="24"/>
        </w:rPr>
        <w:t>. Κ</w:t>
      </w:r>
      <w:r w:rsidRPr="0006654F">
        <w:rPr>
          <w:rFonts w:eastAsia="Times New Roman"/>
          <w:color w:val="000000" w:themeColor="text1"/>
          <w:szCs w:val="24"/>
        </w:rPr>
        <w:t xml:space="preserve">αι εμείς το έχουμε υποστηρίξει αυτό και </w:t>
      </w:r>
      <w:r>
        <w:rPr>
          <w:rFonts w:eastAsia="Times New Roman"/>
          <w:color w:val="000000" w:themeColor="text1"/>
          <w:szCs w:val="24"/>
        </w:rPr>
        <w:t xml:space="preserve">η </w:t>
      </w:r>
      <w:r>
        <w:rPr>
          <w:rFonts w:eastAsia="Times New Roman"/>
          <w:color w:val="000000" w:themeColor="text1"/>
          <w:szCs w:val="24"/>
        </w:rPr>
        <w:t>ε</w:t>
      </w:r>
      <w:r>
        <w:rPr>
          <w:rFonts w:eastAsia="Times New Roman"/>
          <w:color w:val="000000" w:themeColor="text1"/>
          <w:szCs w:val="24"/>
        </w:rPr>
        <w:t xml:space="preserve">πιτροπή </w:t>
      </w:r>
      <w:r w:rsidRPr="0006654F">
        <w:rPr>
          <w:rFonts w:eastAsia="Times New Roman"/>
          <w:color w:val="000000" w:themeColor="text1"/>
          <w:szCs w:val="24"/>
        </w:rPr>
        <w:t>το έχει κάνει</w:t>
      </w:r>
      <w:r>
        <w:rPr>
          <w:rFonts w:eastAsia="Times New Roman"/>
          <w:color w:val="000000" w:themeColor="text1"/>
          <w:szCs w:val="24"/>
        </w:rPr>
        <w:t>, όπως και η κοινότητα ΛΟΑΤΚΙ. Κ</w:t>
      </w:r>
      <w:r w:rsidRPr="0006654F">
        <w:rPr>
          <w:rFonts w:eastAsia="Times New Roman"/>
          <w:color w:val="000000" w:themeColor="text1"/>
          <w:szCs w:val="24"/>
        </w:rPr>
        <w:t>αι εμείς το έχουμε υποστηρίξει αυτό και το υποστηρίζουμε και το σεβόμαστε</w:t>
      </w:r>
      <w:r w:rsidRPr="0006654F">
        <w:rPr>
          <w:rFonts w:eastAsia="Times New Roman"/>
          <w:color w:val="000000" w:themeColor="text1"/>
          <w:szCs w:val="24"/>
        </w:rPr>
        <w:t xml:space="preserve"> και </w:t>
      </w:r>
      <w:r>
        <w:rPr>
          <w:rFonts w:eastAsia="Times New Roman"/>
          <w:color w:val="000000" w:themeColor="text1"/>
          <w:szCs w:val="24"/>
        </w:rPr>
        <w:t xml:space="preserve">επανειλημμένα </w:t>
      </w:r>
      <w:r w:rsidRPr="0006654F">
        <w:rPr>
          <w:rFonts w:eastAsia="Times New Roman"/>
          <w:color w:val="000000" w:themeColor="text1"/>
          <w:szCs w:val="24"/>
        </w:rPr>
        <w:t>το έχουμε πει</w:t>
      </w:r>
      <w:r>
        <w:rPr>
          <w:rFonts w:eastAsia="Times New Roman"/>
          <w:color w:val="000000" w:themeColor="text1"/>
          <w:szCs w:val="24"/>
        </w:rPr>
        <w:t>.</w:t>
      </w:r>
    </w:p>
    <w:p w14:paraId="25E0A8E1"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Ως προς την πρώτη ερώτηση και ως προς τη δεύτερη, </w:t>
      </w:r>
      <w:r w:rsidRPr="0006654F">
        <w:rPr>
          <w:rFonts w:eastAsia="Times New Roman"/>
          <w:color w:val="000000" w:themeColor="text1"/>
          <w:szCs w:val="24"/>
        </w:rPr>
        <w:t>η Ε</w:t>
      </w:r>
      <w:r>
        <w:rPr>
          <w:rFonts w:eastAsia="Times New Roman"/>
          <w:color w:val="000000" w:themeColor="text1"/>
          <w:szCs w:val="24"/>
        </w:rPr>
        <w:t>ΕΔΑ</w:t>
      </w:r>
      <w:r w:rsidRPr="0006654F">
        <w:rPr>
          <w:rFonts w:eastAsia="Times New Roman"/>
          <w:color w:val="000000" w:themeColor="text1"/>
          <w:szCs w:val="24"/>
        </w:rPr>
        <w:t xml:space="preserve"> έχει </w:t>
      </w:r>
      <w:r>
        <w:rPr>
          <w:rFonts w:eastAsia="Times New Roman"/>
          <w:color w:val="000000" w:themeColor="text1"/>
          <w:szCs w:val="24"/>
        </w:rPr>
        <w:t xml:space="preserve">ήδη </w:t>
      </w:r>
      <w:r w:rsidRPr="0006654F">
        <w:rPr>
          <w:rFonts w:eastAsia="Times New Roman"/>
          <w:color w:val="000000" w:themeColor="text1"/>
          <w:szCs w:val="24"/>
        </w:rPr>
        <w:t xml:space="preserve">συμβάλει αποφασιστικά σας λέει στην ανάδειξη των προβλημάτων </w:t>
      </w:r>
      <w:r>
        <w:rPr>
          <w:rFonts w:eastAsia="Times New Roman"/>
          <w:color w:val="000000" w:themeColor="text1"/>
          <w:szCs w:val="24"/>
        </w:rPr>
        <w:t>τους,</w:t>
      </w:r>
      <w:r w:rsidRPr="0006654F">
        <w:rPr>
          <w:rFonts w:eastAsia="Times New Roman"/>
          <w:color w:val="000000" w:themeColor="text1"/>
          <w:szCs w:val="24"/>
        </w:rPr>
        <w:t xml:space="preserve"> προβάλλοντας με επιστημονικές εργασίες</w:t>
      </w:r>
      <w:r>
        <w:rPr>
          <w:rFonts w:eastAsia="Times New Roman"/>
          <w:color w:val="000000" w:themeColor="text1"/>
          <w:szCs w:val="24"/>
        </w:rPr>
        <w:t>,</w:t>
      </w:r>
      <w:r w:rsidRPr="0006654F">
        <w:rPr>
          <w:rFonts w:eastAsia="Times New Roman"/>
          <w:color w:val="000000" w:themeColor="text1"/>
          <w:szCs w:val="24"/>
        </w:rPr>
        <w:t xml:space="preserve"> αλλά και δημόσιες τοποθετήσεις την ανάγκη άμεσης </w:t>
      </w:r>
      <w:r w:rsidRPr="0006654F">
        <w:rPr>
          <w:rFonts w:eastAsia="Times New Roman"/>
          <w:color w:val="000000" w:themeColor="text1"/>
          <w:szCs w:val="24"/>
        </w:rPr>
        <w:t>επίλυσ</w:t>
      </w:r>
      <w:r>
        <w:rPr>
          <w:rFonts w:eastAsia="Times New Roman"/>
          <w:color w:val="000000" w:themeColor="text1"/>
          <w:szCs w:val="24"/>
        </w:rPr>
        <w:t>ή</w:t>
      </w:r>
      <w:r w:rsidRPr="0006654F">
        <w:rPr>
          <w:rFonts w:eastAsia="Times New Roman"/>
          <w:color w:val="000000" w:themeColor="text1"/>
          <w:szCs w:val="24"/>
        </w:rPr>
        <w:t xml:space="preserve">ς </w:t>
      </w:r>
      <w:r>
        <w:rPr>
          <w:rFonts w:eastAsia="Times New Roman"/>
          <w:color w:val="000000" w:themeColor="text1"/>
          <w:szCs w:val="24"/>
        </w:rPr>
        <w:t>τους,</w:t>
      </w:r>
      <w:r w:rsidRPr="0006654F">
        <w:rPr>
          <w:rFonts w:eastAsia="Times New Roman"/>
          <w:color w:val="000000" w:themeColor="text1"/>
          <w:szCs w:val="24"/>
        </w:rPr>
        <w:t xml:space="preserve"> υποστηρίζοντας συχνά τις σχετικές νομοθετικές πρωτοβουλίες</w:t>
      </w:r>
      <w:r>
        <w:rPr>
          <w:rFonts w:eastAsia="Times New Roman"/>
          <w:color w:val="000000" w:themeColor="text1"/>
          <w:szCs w:val="24"/>
        </w:rPr>
        <w:t>. Κ</w:t>
      </w:r>
      <w:r w:rsidRPr="0006654F">
        <w:rPr>
          <w:rFonts w:eastAsia="Times New Roman"/>
          <w:color w:val="000000" w:themeColor="text1"/>
          <w:szCs w:val="24"/>
        </w:rPr>
        <w:t>αι σας λέ</w:t>
      </w:r>
      <w:r>
        <w:rPr>
          <w:rFonts w:eastAsia="Times New Roman"/>
          <w:color w:val="000000" w:themeColor="text1"/>
          <w:szCs w:val="24"/>
        </w:rPr>
        <w:t>ει</w:t>
      </w:r>
      <w:r w:rsidRPr="0006654F">
        <w:rPr>
          <w:rFonts w:eastAsia="Times New Roman"/>
          <w:color w:val="000000" w:themeColor="text1"/>
          <w:szCs w:val="24"/>
        </w:rPr>
        <w:t xml:space="preserve"> ακόμα </w:t>
      </w:r>
      <w:r>
        <w:rPr>
          <w:rFonts w:eastAsia="Times New Roman"/>
          <w:color w:val="000000" w:themeColor="text1"/>
          <w:szCs w:val="24"/>
        </w:rPr>
        <w:t>-</w:t>
      </w:r>
      <w:r w:rsidRPr="0006654F">
        <w:rPr>
          <w:rFonts w:eastAsia="Times New Roman"/>
          <w:color w:val="000000" w:themeColor="text1"/>
          <w:szCs w:val="24"/>
        </w:rPr>
        <w:t>και με αυτό κλείνω τη σχετική αναφορά</w:t>
      </w:r>
      <w:r>
        <w:rPr>
          <w:rFonts w:eastAsia="Times New Roman"/>
          <w:color w:val="000000" w:themeColor="text1"/>
          <w:szCs w:val="24"/>
        </w:rPr>
        <w:t>-</w:t>
      </w:r>
      <w:r w:rsidRPr="0006654F">
        <w:rPr>
          <w:rFonts w:eastAsia="Times New Roman"/>
          <w:color w:val="000000" w:themeColor="text1"/>
          <w:szCs w:val="24"/>
        </w:rPr>
        <w:t xml:space="preserve"> ότι</w:t>
      </w:r>
      <w:r>
        <w:rPr>
          <w:rFonts w:eastAsia="Times New Roman"/>
          <w:color w:val="000000" w:themeColor="text1"/>
          <w:szCs w:val="24"/>
        </w:rPr>
        <w:t>:</w:t>
      </w:r>
      <w:r w:rsidRPr="0006654F">
        <w:rPr>
          <w:rFonts w:eastAsia="Times New Roman"/>
          <w:color w:val="000000" w:themeColor="text1"/>
          <w:szCs w:val="24"/>
        </w:rPr>
        <w:t xml:space="preserve"> </w:t>
      </w:r>
      <w:r>
        <w:rPr>
          <w:rFonts w:eastAsia="Times New Roman"/>
          <w:color w:val="000000" w:themeColor="text1"/>
          <w:szCs w:val="24"/>
        </w:rPr>
        <w:t xml:space="preserve">«Λυπούμαστε που ο Πρωθυπουργός της χώρας, </w:t>
      </w:r>
      <w:r w:rsidRPr="0006654F">
        <w:rPr>
          <w:rFonts w:eastAsia="Times New Roman"/>
          <w:color w:val="000000" w:themeColor="text1"/>
          <w:szCs w:val="24"/>
        </w:rPr>
        <w:t>στο</w:t>
      </w:r>
      <w:r>
        <w:rPr>
          <w:rFonts w:eastAsia="Times New Roman"/>
          <w:color w:val="000000" w:themeColor="text1"/>
          <w:szCs w:val="24"/>
        </w:rPr>
        <w:t>ν</w:t>
      </w:r>
      <w:r w:rsidRPr="0006654F">
        <w:rPr>
          <w:rFonts w:eastAsia="Times New Roman"/>
          <w:color w:val="000000" w:themeColor="text1"/>
          <w:szCs w:val="24"/>
        </w:rPr>
        <w:t xml:space="preserve"> οποίο υπάγεται η Εθνική Επιτροπή </w:t>
      </w:r>
      <w:r>
        <w:rPr>
          <w:rFonts w:eastAsia="Times New Roman"/>
          <w:color w:val="000000" w:themeColor="text1"/>
          <w:szCs w:val="24"/>
        </w:rPr>
        <w:t>Δικαιωμάτων του Α</w:t>
      </w:r>
      <w:r w:rsidRPr="0006654F">
        <w:rPr>
          <w:rFonts w:eastAsia="Times New Roman"/>
          <w:color w:val="000000" w:themeColor="text1"/>
          <w:szCs w:val="24"/>
        </w:rPr>
        <w:t>ν</w:t>
      </w:r>
      <w:r w:rsidRPr="0006654F">
        <w:rPr>
          <w:rFonts w:eastAsia="Times New Roman"/>
          <w:color w:val="000000" w:themeColor="text1"/>
          <w:szCs w:val="24"/>
        </w:rPr>
        <w:lastRenderedPageBreak/>
        <w:t>θρώπου οργανωτικά κ</w:t>
      </w:r>
      <w:r w:rsidRPr="0006654F">
        <w:rPr>
          <w:rFonts w:eastAsia="Times New Roman"/>
          <w:color w:val="000000" w:themeColor="text1"/>
          <w:szCs w:val="24"/>
        </w:rPr>
        <w:t xml:space="preserve">αι </w:t>
      </w:r>
      <w:r>
        <w:rPr>
          <w:rFonts w:eastAsia="Times New Roman"/>
          <w:color w:val="000000" w:themeColor="text1"/>
          <w:szCs w:val="24"/>
        </w:rPr>
        <w:t>η οποία</w:t>
      </w:r>
      <w:r w:rsidRPr="0006654F">
        <w:rPr>
          <w:rFonts w:eastAsia="Times New Roman"/>
          <w:color w:val="000000" w:themeColor="text1"/>
          <w:szCs w:val="24"/>
        </w:rPr>
        <w:t xml:space="preserve"> αποτελεί το</w:t>
      </w:r>
      <w:r>
        <w:rPr>
          <w:rFonts w:eastAsia="Times New Roman"/>
          <w:color w:val="000000" w:themeColor="text1"/>
          <w:szCs w:val="24"/>
        </w:rPr>
        <w:t>ν</w:t>
      </w:r>
      <w:r w:rsidRPr="0006654F">
        <w:rPr>
          <w:rFonts w:eastAsia="Times New Roman"/>
          <w:color w:val="000000" w:themeColor="text1"/>
          <w:szCs w:val="24"/>
        </w:rPr>
        <w:t xml:space="preserve"> θεσμικό σύμβουλ</w:t>
      </w:r>
      <w:r>
        <w:rPr>
          <w:rFonts w:eastAsia="Times New Roman"/>
          <w:color w:val="000000" w:themeColor="text1"/>
          <w:szCs w:val="24"/>
        </w:rPr>
        <w:t>ό του, ουδέποτε</w:t>
      </w:r>
      <w:r w:rsidRPr="0006654F">
        <w:rPr>
          <w:rFonts w:eastAsia="Times New Roman"/>
          <w:color w:val="000000" w:themeColor="text1"/>
          <w:szCs w:val="24"/>
        </w:rPr>
        <w:t xml:space="preserve"> τα τελευταία πολλά χρόνια βρήκε λ</w:t>
      </w:r>
      <w:r>
        <w:rPr>
          <w:rFonts w:eastAsia="Times New Roman"/>
          <w:color w:val="000000" w:themeColor="text1"/>
          <w:szCs w:val="24"/>
        </w:rPr>
        <w:t>ίγο χρόνο να ενημερωθεί από το Π</w:t>
      </w:r>
      <w:r w:rsidRPr="0006654F">
        <w:rPr>
          <w:rFonts w:eastAsia="Times New Roman"/>
          <w:color w:val="000000" w:themeColor="text1"/>
          <w:szCs w:val="24"/>
        </w:rPr>
        <w:t>ροεδρείο της για την κατάσταση τω</w:t>
      </w:r>
      <w:r>
        <w:rPr>
          <w:rFonts w:eastAsia="Times New Roman"/>
          <w:color w:val="000000" w:themeColor="text1"/>
          <w:szCs w:val="24"/>
        </w:rPr>
        <w:t>ν δικαιωμάτων του ανθρώπου στη χ</w:t>
      </w:r>
      <w:r w:rsidRPr="0006654F">
        <w:rPr>
          <w:rFonts w:eastAsia="Times New Roman"/>
          <w:color w:val="000000" w:themeColor="text1"/>
          <w:szCs w:val="24"/>
        </w:rPr>
        <w:t>ώρα και τα προβλήματα της εθνικής επιτροπής</w:t>
      </w:r>
      <w:r>
        <w:rPr>
          <w:rFonts w:eastAsia="Times New Roman"/>
          <w:color w:val="000000" w:themeColor="text1"/>
          <w:szCs w:val="24"/>
        </w:rPr>
        <w:t xml:space="preserve">». </w:t>
      </w:r>
    </w:p>
    <w:p w14:paraId="25E0A8E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sidRPr="0006654F">
        <w:rPr>
          <w:rFonts w:eastAsia="Times New Roman"/>
          <w:color w:val="000000" w:themeColor="text1"/>
          <w:szCs w:val="24"/>
        </w:rPr>
        <w:t>υτά σας λέει</w:t>
      </w:r>
      <w:r>
        <w:rPr>
          <w:rFonts w:eastAsia="Times New Roman"/>
          <w:color w:val="000000" w:themeColor="text1"/>
          <w:szCs w:val="24"/>
        </w:rPr>
        <w:t>. Να τα ακο</w:t>
      </w:r>
      <w:r>
        <w:rPr>
          <w:rFonts w:eastAsia="Times New Roman"/>
          <w:color w:val="000000" w:themeColor="text1"/>
          <w:szCs w:val="24"/>
        </w:rPr>
        <w:t xml:space="preserve">ύσει </w:t>
      </w:r>
      <w:r w:rsidRPr="0006654F">
        <w:rPr>
          <w:rFonts w:eastAsia="Times New Roman"/>
          <w:color w:val="000000" w:themeColor="text1"/>
          <w:szCs w:val="24"/>
        </w:rPr>
        <w:t xml:space="preserve">ο </w:t>
      </w:r>
      <w:r>
        <w:rPr>
          <w:rFonts w:eastAsia="Times New Roman"/>
          <w:color w:val="000000" w:themeColor="text1"/>
          <w:szCs w:val="24"/>
        </w:rPr>
        <w:t xml:space="preserve">ελληνικός λαός, </w:t>
      </w:r>
      <w:r w:rsidRPr="0006654F">
        <w:rPr>
          <w:rFonts w:eastAsia="Times New Roman"/>
          <w:color w:val="000000" w:themeColor="text1"/>
          <w:szCs w:val="24"/>
        </w:rPr>
        <w:t xml:space="preserve">να ξέρει τι </w:t>
      </w:r>
      <w:r>
        <w:rPr>
          <w:rFonts w:eastAsia="Times New Roman"/>
          <w:color w:val="000000" w:themeColor="text1"/>
          <w:szCs w:val="24"/>
        </w:rPr>
        <w:t>μας είπατε προηγουμένως.</w:t>
      </w:r>
    </w:p>
    <w:p w14:paraId="25E0A8E3"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w:t>
      </w:r>
      <w:r w:rsidRPr="0006654F">
        <w:rPr>
          <w:rFonts w:eastAsia="Times New Roman"/>
          <w:color w:val="000000" w:themeColor="text1"/>
          <w:szCs w:val="24"/>
        </w:rPr>
        <w:t xml:space="preserve"> παρέμβασή μου </w:t>
      </w:r>
      <w:r>
        <w:rPr>
          <w:rFonts w:eastAsia="Times New Roman"/>
          <w:color w:val="000000" w:themeColor="text1"/>
          <w:szCs w:val="24"/>
        </w:rPr>
        <w:t xml:space="preserve">το πρωί </w:t>
      </w:r>
      <w:r w:rsidRPr="0006654F">
        <w:rPr>
          <w:rFonts w:eastAsia="Times New Roman"/>
          <w:color w:val="000000" w:themeColor="text1"/>
          <w:szCs w:val="24"/>
        </w:rPr>
        <w:t>αρκούσε</w:t>
      </w:r>
      <w:r>
        <w:rPr>
          <w:rFonts w:eastAsia="Times New Roman"/>
          <w:color w:val="000000" w:themeColor="text1"/>
          <w:szCs w:val="24"/>
        </w:rPr>
        <w:t xml:space="preserve">, αλλά </w:t>
      </w:r>
      <w:r w:rsidRPr="0006654F">
        <w:rPr>
          <w:rFonts w:eastAsia="Times New Roman"/>
          <w:color w:val="000000" w:themeColor="text1"/>
          <w:szCs w:val="24"/>
        </w:rPr>
        <w:t xml:space="preserve">ο </w:t>
      </w:r>
      <w:r>
        <w:rPr>
          <w:rFonts w:eastAsia="Times New Roman"/>
          <w:color w:val="000000" w:themeColor="text1"/>
          <w:szCs w:val="24"/>
        </w:rPr>
        <w:t>τρόπος π</w:t>
      </w:r>
      <w:r w:rsidRPr="0006654F">
        <w:rPr>
          <w:rFonts w:eastAsia="Times New Roman"/>
          <w:color w:val="000000" w:themeColor="text1"/>
          <w:szCs w:val="24"/>
        </w:rPr>
        <w:t xml:space="preserve">ου </w:t>
      </w:r>
      <w:r>
        <w:rPr>
          <w:rFonts w:eastAsia="Times New Roman"/>
          <w:color w:val="000000" w:themeColor="text1"/>
          <w:szCs w:val="24"/>
        </w:rPr>
        <w:t>μας απευθυνθήκατε, επέβαλε να ε</w:t>
      </w:r>
      <w:r w:rsidRPr="0006654F">
        <w:rPr>
          <w:rFonts w:eastAsia="Times New Roman"/>
          <w:color w:val="000000" w:themeColor="text1"/>
          <w:szCs w:val="24"/>
        </w:rPr>
        <w:t xml:space="preserve">ίμαι </w:t>
      </w:r>
      <w:r>
        <w:rPr>
          <w:rFonts w:eastAsia="Times New Roman"/>
          <w:color w:val="000000" w:themeColor="text1"/>
          <w:szCs w:val="24"/>
        </w:rPr>
        <w:t>αναλυτικός και δεν σας συμφέρει, γ</w:t>
      </w:r>
      <w:r w:rsidRPr="0006654F">
        <w:rPr>
          <w:rFonts w:eastAsia="Times New Roman"/>
          <w:color w:val="000000" w:themeColor="text1"/>
          <w:szCs w:val="24"/>
        </w:rPr>
        <w:t xml:space="preserve">ιατί πραγματικά </w:t>
      </w:r>
      <w:r>
        <w:rPr>
          <w:rFonts w:eastAsia="Times New Roman"/>
          <w:color w:val="000000" w:themeColor="text1"/>
          <w:szCs w:val="24"/>
        </w:rPr>
        <w:t xml:space="preserve">εδώ </w:t>
      </w:r>
      <w:r w:rsidRPr="0006654F">
        <w:rPr>
          <w:rFonts w:eastAsia="Times New Roman"/>
          <w:color w:val="000000" w:themeColor="text1"/>
          <w:szCs w:val="24"/>
        </w:rPr>
        <w:t>δημιουργείτ</w:t>
      </w:r>
      <w:r>
        <w:rPr>
          <w:rFonts w:eastAsia="Times New Roman"/>
          <w:color w:val="000000" w:themeColor="text1"/>
          <w:szCs w:val="24"/>
        </w:rPr>
        <w:t xml:space="preserve">ε ένα πρόβλημα στον εαυτό σας, χωρίς να καταλάβει κανένας μας γιατί. Εσείς ξέρετε. Πάλι </w:t>
      </w:r>
      <w:proofErr w:type="spellStart"/>
      <w:r>
        <w:rPr>
          <w:rFonts w:eastAsia="Times New Roman"/>
          <w:color w:val="000000" w:themeColor="text1"/>
          <w:szCs w:val="24"/>
        </w:rPr>
        <w:t>μειοψηφίες</w:t>
      </w:r>
      <w:proofErr w:type="spellEnd"/>
      <w:r>
        <w:rPr>
          <w:rFonts w:eastAsia="Times New Roman"/>
          <w:color w:val="000000" w:themeColor="text1"/>
          <w:szCs w:val="24"/>
        </w:rPr>
        <w:t xml:space="preserve"> -</w:t>
      </w:r>
      <w:r>
        <w:rPr>
          <w:rFonts w:eastAsia="Times New Roman"/>
          <w:color w:val="000000" w:themeColor="text1"/>
          <w:szCs w:val="24"/>
        </w:rPr>
        <w:t xml:space="preserve"> πλειοψηφίες. Είναι φτωχό, ταπεινό </w:t>
      </w:r>
      <w:r w:rsidRPr="0006654F">
        <w:rPr>
          <w:rFonts w:eastAsia="Times New Roman"/>
          <w:color w:val="000000" w:themeColor="text1"/>
          <w:szCs w:val="24"/>
        </w:rPr>
        <w:t>και άδικο για τα δικαιώματα του ανθρώπου</w:t>
      </w:r>
      <w:r>
        <w:rPr>
          <w:rFonts w:eastAsia="Times New Roman"/>
          <w:color w:val="000000" w:themeColor="text1"/>
          <w:szCs w:val="24"/>
        </w:rPr>
        <w:t>.</w:t>
      </w:r>
      <w:r>
        <w:rPr>
          <w:rFonts w:eastAsia="Times New Roman"/>
          <w:color w:val="000000" w:themeColor="text1"/>
          <w:szCs w:val="24"/>
        </w:rPr>
        <w:t xml:space="preserve"> </w:t>
      </w:r>
    </w:p>
    <w:p w14:paraId="25E0A8E4"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Έρχομαι στο δεύτερο θέμα. </w:t>
      </w:r>
      <w:r w:rsidRPr="0006654F">
        <w:rPr>
          <w:rFonts w:eastAsia="Times New Roman"/>
          <w:color w:val="000000" w:themeColor="text1"/>
          <w:szCs w:val="24"/>
        </w:rPr>
        <w:t>Δεν σας αφορά ούτε το παρ</w:t>
      </w:r>
      <w:r>
        <w:rPr>
          <w:rFonts w:eastAsia="Times New Roman"/>
          <w:color w:val="000000" w:themeColor="text1"/>
          <w:szCs w:val="24"/>
        </w:rPr>
        <w:t xml:space="preserve">όν σχέδιο νόμου, </w:t>
      </w:r>
      <w:r w:rsidRPr="0006654F">
        <w:rPr>
          <w:rFonts w:eastAsia="Times New Roman"/>
          <w:color w:val="000000" w:themeColor="text1"/>
          <w:szCs w:val="24"/>
        </w:rPr>
        <w:t>αλλά μιλάμ</w:t>
      </w:r>
      <w:r w:rsidRPr="0006654F">
        <w:rPr>
          <w:rFonts w:eastAsia="Times New Roman"/>
          <w:color w:val="000000" w:themeColor="text1"/>
          <w:szCs w:val="24"/>
        </w:rPr>
        <w:t xml:space="preserve">ε </w:t>
      </w:r>
      <w:r>
        <w:rPr>
          <w:rFonts w:eastAsia="Times New Roman"/>
          <w:color w:val="000000" w:themeColor="text1"/>
          <w:szCs w:val="24"/>
        </w:rPr>
        <w:t>για κώδικες</w:t>
      </w:r>
      <w:r w:rsidRPr="0006654F">
        <w:rPr>
          <w:rFonts w:eastAsia="Times New Roman"/>
          <w:color w:val="000000" w:themeColor="text1"/>
          <w:szCs w:val="24"/>
        </w:rPr>
        <w:t xml:space="preserve"> σήμερα</w:t>
      </w:r>
      <w:r>
        <w:rPr>
          <w:rFonts w:eastAsia="Times New Roman"/>
          <w:color w:val="000000" w:themeColor="text1"/>
          <w:szCs w:val="24"/>
        </w:rPr>
        <w:t>. Το άρθρο 76 παράγραφος 6 του Σ</w:t>
      </w:r>
      <w:r w:rsidRPr="0006654F">
        <w:rPr>
          <w:rFonts w:eastAsia="Times New Roman"/>
          <w:color w:val="000000" w:themeColor="text1"/>
          <w:szCs w:val="24"/>
        </w:rPr>
        <w:t xml:space="preserve">υντάγματος ορίζει ότι υπάρχουν κώδικες </w:t>
      </w:r>
      <w:r>
        <w:rPr>
          <w:rFonts w:eastAsia="Times New Roman"/>
          <w:color w:val="000000" w:themeColor="text1"/>
          <w:szCs w:val="24"/>
        </w:rPr>
        <w:t xml:space="preserve">–δεν αφορά λέω ξανά την περίπτωσή μας- </w:t>
      </w:r>
      <w:r w:rsidRPr="0006654F">
        <w:rPr>
          <w:rFonts w:eastAsia="Times New Roman"/>
          <w:color w:val="000000" w:themeColor="text1"/>
          <w:szCs w:val="24"/>
        </w:rPr>
        <w:t xml:space="preserve">που έρχονται στη Βουλή </w:t>
      </w:r>
      <w:r>
        <w:rPr>
          <w:rFonts w:eastAsia="Times New Roman"/>
          <w:color w:val="000000" w:themeColor="text1"/>
          <w:szCs w:val="24"/>
        </w:rPr>
        <w:t>από ειδικά ν</w:t>
      </w:r>
      <w:r w:rsidRPr="0006654F">
        <w:rPr>
          <w:rFonts w:eastAsia="Times New Roman"/>
          <w:color w:val="000000" w:themeColor="text1"/>
          <w:szCs w:val="24"/>
        </w:rPr>
        <w:t xml:space="preserve">ομοθετημένη επιτροπή και </w:t>
      </w:r>
      <w:r>
        <w:rPr>
          <w:rFonts w:eastAsia="Times New Roman"/>
          <w:color w:val="000000" w:themeColor="text1"/>
          <w:szCs w:val="24"/>
        </w:rPr>
        <w:t>είτε η Βουλή</w:t>
      </w:r>
      <w:r w:rsidRPr="0006654F">
        <w:rPr>
          <w:rFonts w:eastAsia="Times New Roman"/>
          <w:color w:val="000000" w:themeColor="text1"/>
          <w:szCs w:val="24"/>
        </w:rPr>
        <w:t xml:space="preserve"> τους δέχεται </w:t>
      </w:r>
      <w:r>
        <w:rPr>
          <w:rFonts w:eastAsia="Times New Roman"/>
          <w:color w:val="000000" w:themeColor="text1"/>
          <w:szCs w:val="24"/>
        </w:rPr>
        <w:t>ή</w:t>
      </w:r>
      <w:r w:rsidRPr="0006654F">
        <w:rPr>
          <w:rFonts w:eastAsia="Times New Roman"/>
          <w:color w:val="000000" w:themeColor="text1"/>
          <w:szCs w:val="24"/>
        </w:rPr>
        <w:t xml:space="preserve"> </w:t>
      </w:r>
      <w:r>
        <w:rPr>
          <w:rFonts w:eastAsia="Times New Roman"/>
          <w:color w:val="000000" w:themeColor="text1"/>
          <w:szCs w:val="24"/>
        </w:rPr>
        <w:t xml:space="preserve">τους αρνείται </w:t>
      </w:r>
      <w:r w:rsidRPr="0006654F">
        <w:rPr>
          <w:rFonts w:eastAsia="Times New Roman"/>
          <w:color w:val="000000" w:themeColor="text1"/>
          <w:szCs w:val="24"/>
        </w:rPr>
        <w:t xml:space="preserve">στο σύνολό </w:t>
      </w:r>
      <w:r>
        <w:rPr>
          <w:rFonts w:eastAsia="Times New Roman"/>
          <w:color w:val="000000" w:themeColor="text1"/>
          <w:szCs w:val="24"/>
        </w:rPr>
        <w:t>τους.</w:t>
      </w:r>
    </w:p>
    <w:p w14:paraId="25E0A8E5"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Έτσι εί</w:t>
      </w:r>
      <w:r>
        <w:rPr>
          <w:rFonts w:eastAsia="Times New Roman"/>
          <w:color w:val="000000" w:themeColor="text1"/>
          <w:szCs w:val="24"/>
        </w:rPr>
        <w:t>ναι στ</w:t>
      </w:r>
      <w:r w:rsidRPr="0006654F">
        <w:rPr>
          <w:rFonts w:eastAsia="Times New Roman"/>
          <w:color w:val="000000" w:themeColor="text1"/>
          <w:szCs w:val="24"/>
        </w:rPr>
        <w:t>η διαβούλευση</w:t>
      </w:r>
      <w:r>
        <w:rPr>
          <w:rFonts w:eastAsia="Times New Roman"/>
          <w:color w:val="000000" w:themeColor="text1"/>
          <w:szCs w:val="24"/>
        </w:rPr>
        <w:t>,</w:t>
      </w:r>
      <w:r w:rsidRPr="0006654F">
        <w:rPr>
          <w:rFonts w:eastAsia="Times New Roman"/>
          <w:color w:val="000000" w:themeColor="text1"/>
          <w:szCs w:val="24"/>
        </w:rPr>
        <w:t xml:space="preserve"> η οποία </w:t>
      </w:r>
      <w:r>
        <w:rPr>
          <w:rFonts w:eastAsia="Times New Roman"/>
          <w:color w:val="000000" w:themeColor="text1"/>
          <w:szCs w:val="24"/>
        </w:rPr>
        <w:t>τ</w:t>
      </w:r>
      <w:r w:rsidRPr="0006654F">
        <w:rPr>
          <w:rFonts w:eastAsia="Times New Roman"/>
          <w:color w:val="000000" w:themeColor="text1"/>
          <w:szCs w:val="24"/>
        </w:rPr>
        <w:t>ελείωσε</w:t>
      </w:r>
      <w:r>
        <w:rPr>
          <w:rFonts w:eastAsia="Times New Roman"/>
          <w:color w:val="000000" w:themeColor="text1"/>
          <w:szCs w:val="24"/>
        </w:rPr>
        <w:t xml:space="preserve"> απ’</w:t>
      </w:r>
      <w:r w:rsidRPr="0006654F">
        <w:rPr>
          <w:rFonts w:eastAsia="Times New Roman"/>
          <w:color w:val="000000" w:themeColor="text1"/>
          <w:szCs w:val="24"/>
        </w:rPr>
        <w:t xml:space="preserve"> όσο </w:t>
      </w:r>
      <w:r>
        <w:rPr>
          <w:rFonts w:eastAsia="Times New Roman"/>
          <w:color w:val="000000" w:themeColor="text1"/>
          <w:szCs w:val="24"/>
        </w:rPr>
        <w:t>μ</w:t>
      </w:r>
      <w:r w:rsidRPr="0006654F">
        <w:rPr>
          <w:rFonts w:eastAsia="Times New Roman"/>
          <w:color w:val="000000" w:themeColor="text1"/>
          <w:szCs w:val="24"/>
        </w:rPr>
        <w:t>άθαμε</w:t>
      </w:r>
      <w:r>
        <w:rPr>
          <w:rFonts w:eastAsia="Times New Roman"/>
          <w:color w:val="000000" w:themeColor="text1"/>
          <w:szCs w:val="24"/>
        </w:rPr>
        <w:t>, ο</w:t>
      </w:r>
      <w:r w:rsidRPr="0006654F">
        <w:rPr>
          <w:rFonts w:eastAsia="Times New Roman"/>
          <w:color w:val="000000" w:themeColor="text1"/>
          <w:szCs w:val="24"/>
        </w:rPr>
        <w:t xml:space="preserve"> Ποινικός Κώδικας και </w:t>
      </w:r>
      <w:r>
        <w:rPr>
          <w:rFonts w:eastAsia="Times New Roman"/>
          <w:color w:val="000000" w:themeColor="text1"/>
          <w:szCs w:val="24"/>
        </w:rPr>
        <w:t xml:space="preserve">ο </w:t>
      </w:r>
      <w:r w:rsidRPr="0006654F">
        <w:rPr>
          <w:rFonts w:eastAsia="Times New Roman"/>
          <w:color w:val="000000" w:themeColor="text1"/>
          <w:szCs w:val="24"/>
        </w:rPr>
        <w:t>Κώδικας Ποινικής Δικονο</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06654F">
        <w:rPr>
          <w:rFonts w:eastAsia="Times New Roman"/>
          <w:color w:val="000000" w:themeColor="text1"/>
          <w:szCs w:val="24"/>
        </w:rPr>
        <w:t>ς</w:t>
      </w:r>
      <w:r>
        <w:rPr>
          <w:rFonts w:eastAsia="Times New Roman"/>
          <w:color w:val="000000" w:themeColor="text1"/>
          <w:szCs w:val="24"/>
        </w:rPr>
        <w:t xml:space="preserve">. </w:t>
      </w:r>
    </w:p>
    <w:p w14:paraId="25E0A8E6"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Δεν υπάρχει μέρα που να </w:t>
      </w:r>
      <w:r w:rsidRPr="0006654F">
        <w:rPr>
          <w:rFonts w:eastAsia="Times New Roman"/>
          <w:color w:val="000000" w:themeColor="text1"/>
          <w:szCs w:val="24"/>
        </w:rPr>
        <w:t>είμαι σε δικαστήριο που να μη μου πει στο</w:t>
      </w:r>
      <w:r>
        <w:rPr>
          <w:rFonts w:eastAsia="Times New Roman"/>
          <w:color w:val="000000" w:themeColor="text1"/>
          <w:szCs w:val="24"/>
        </w:rPr>
        <w:t>ν</w:t>
      </w:r>
      <w:r w:rsidRPr="0006654F">
        <w:rPr>
          <w:rFonts w:eastAsia="Times New Roman"/>
          <w:color w:val="000000" w:themeColor="text1"/>
          <w:szCs w:val="24"/>
        </w:rPr>
        <w:t xml:space="preserve"> διάδρομο δικαστής</w:t>
      </w:r>
      <w:r>
        <w:rPr>
          <w:rFonts w:eastAsia="Times New Roman"/>
          <w:color w:val="000000" w:themeColor="text1"/>
          <w:szCs w:val="24"/>
        </w:rPr>
        <w:t xml:space="preserve"> ή</w:t>
      </w:r>
      <w:r w:rsidRPr="0006654F">
        <w:rPr>
          <w:rFonts w:eastAsia="Times New Roman"/>
          <w:color w:val="000000" w:themeColor="text1"/>
          <w:szCs w:val="24"/>
        </w:rPr>
        <w:t xml:space="preserve"> εισ</w:t>
      </w:r>
      <w:r>
        <w:rPr>
          <w:rFonts w:eastAsia="Times New Roman"/>
          <w:color w:val="000000" w:themeColor="text1"/>
          <w:szCs w:val="24"/>
        </w:rPr>
        <w:t xml:space="preserve">αγγελέας ότι </w:t>
      </w:r>
      <w:r w:rsidRPr="0006654F">
        <w:rPr>
          <w:rFonts w:eastAsia="Times New Roman"/>
          <w:color w:val="000000" w:themeColor="text1"/>
          <w:szCs w:val="24"/>
        </w:rPr>
        <w:t>αυτό το νομοθέτημα είναι άδικο</w:t>
      </w:r>
      <w:r>
        <w:rPr>
          <w:rFonts w:eastAsia="Times New Roman"/>
          <w:color w:val="000000" w:themeColor="text1"/>
          <w:szCs w:val="24"/>
        </w:rPr>
        <w:t>,</w:t>
      </w:r>
      <w:r w:rsidRPr="0006654F">
        <w:rPr>
          <w:rFonts w:eastAsia="Times New Roman"/>
          <w:color w:val="000000" w:themeColor="text1"/>
          <w:szCs w:val="24"/>
        </w:rPr>
        <w:t xml:space="preserve"> χρειάζεται χ</w:t>
      </w:r>
      <w:r w:rsidRPr="0006654F">
        <w:rPr>
          <w:rFonts w:eastAsia="Times New Roman"/>
          <w:color w:val="000000" w:themeColor="text1"/>
          <w:szCs w:val="24"/>
        </w:rPr>
        <w:t>ρόνος για να γίνει ο διάλογος</w:t>
      </w:r>
      <w:r>
        <w:rPr>
          <w:rFonts w:eastAsia="Times New Roman"/>
          <w:color w:val="000000" w:themeColor="text1"/>
          <w:szCs w:val="24"/>
        </w:rPr>
        <w:t>. Η</w:t>
      </w:r>
      <w:r w:rsidRPr="0006654F">
        <w:rPr>
          <w:rFonts w:eastAsia="Times New Roman"/>
          <w:color w:val="000000" w:themeColor="text1"/>
          <w:szCs w:val="24"/>
        </w:rPr>
        <w:t xml:space="preserve"> δική μου αντίρρηση </w:t>
      </w:r>
      <w:r>
        <w:rPr>
          <w:rFonts w:eastAsia="Times New Roman"/>
          <w:color w:val="000000" w:themeColor="text1"/>
          <w:szCs w:val="24"/>
        </w:rPr>
        <w:t>είναι: «Μ</w:t>
      </w:r>
      <w:r w:rsidRPr="0006654F">
        <w:rPr>
          <w:rFonts w:eastAsia="Times New Roman"/>
          <w:color w:val="000000" w:themeColor="text1"/>
          <w:szCs w:val="24"/>
        </w:rPr>
        <w:t>α</w:t>
      </w:r>
      <w:r>
        <w:rPr>
          <w:rFonts w:eastAsia="Times New Roman"/>
          <w:color w:val="000000" w:themeColor="text1"/>
          <w:szCs w:val="24"/>
        </w:rPr>
        <w:t>,</w:t>
      </w:r>
      <w:r w:rsidRPr="0006654F">
        <w:rPr>
          <w:rFonts w:eastAsia="Times New Roman"/>
          <w:color w:val="000000" w:themeColor="text1"/>
          <w:szCs w:val="24"/>
        </w:rPr>
        <w:t xml:space="preserve"> προβλέπει το</w:t>
      </w:r>
      <w:r>
        <w:rPr>
          <w:rFonts w:eastAsia="Times New Roman"/>
          <w:color w:val="000000" w:themeColor="text1"/>
          <w:szCs w:val="24"/>
        </w:rPr>
        <w:t xml:space="preserve">ν μετεμφυλιακό νόμο για </w:t>
      </w:r>
      <w:r w:rsidRPr="0006654F">
        <w:rPr>
          <w:rFonts w:eastAsia="Times New Roman"/>
          <w:color w:val="000000" w:themeColor="text1"/>
          <w:szCs w:val="24"/>
        </w:rPr>
        <w:t>τους καταχραστές του δημοσίου χρήματος</w:t>
      </w:r>
      <w:r>
        <w:rPr>
          <w:rFonts w:eastAsia="Times New Roman"/>
          <w:color w:val="000000" w:themeColor="text1"/>
          <w:szCs w:val="24"/>
        </w:rPr>
        <w:t>,</w:t>
      </w:r>
      <w:r w:rsidRPr="0006654F">
        <w:rPr>
          <w:rFonts w:eastAsia="Times New Roman"/>
          <w:color w:val="000000" w:themeColor="text1"/>
          <w:szCs w:val="24"/>
        </w:rPr>
        <w:t xml:space="preserve"> που </w:t>
      </w:r>
      <w:r>
        <w:rPr>
          <w:rFonts w:eastAsia="Times New Roman"/>
          <w:color w:val="000000" w:themeColor="text1"/>
          <w:szCs w:val="24"/>
        </w:rPr>
        <w:t>πρέπει να αλλάξει, επιτέλους, και πρέπει να πούμε ε</w:t>
      </w:r>
      <w:r w:rsidRPr="0006654F">
        <w:rPr>
          <w:rFonts w:eastAsia="Times New Roman"/>
          <w:color w:val="000000" w:themeColor="text1"/>
          <w:szCs w:val="24"/>
        </w:rPr>
        <w:t>ντάξει στον κύριο Καλογήρου</w:t>
      </w:r>
      <w:r>
        <w:rPr>
          <w:rFonts w:eastAsia="Times New Roman"/>
          <w:color w:val="000000" w:themeColor="text1"/>
          <w:szCs w:val="24"/>
        </w:rPr>
        <w:t xml:space="preserve"> που </w:t>
      </w:r>
      <w:r w:rsidRPr="0006654F">
        <w:rPr>
          <w:rFonts w:eastAsia="Times New Roman"/>
          <w:color w:val="000000" w:themeColor="text1"/>
          <w:szCs w:val="24"/>
        </w:rPr>
        <w:t>κάνει την αλλαγή</w:t>
      </w:r>
      <w:r>
        <w:rPr>
          <w:rFonts w:eastAsia="Times New Roman"/>
          <w:color w:val="000000" w:themeColor="text1"/>
          <w:szCs w:val="24"/>
        </w:rPr>
        <w:t>.</w:t>
      </w:r>
    </w:p>
    <w:p w14:paraId="25E0A8E7" w14:textId="77777777" w:rsidR="00464F64" w:rsidRDefault="00160710">
      <w:pPr>
        <w:spacing w:line="600" w:lineRule="auto"/>
        <w:ind w:firstLine="720"/>
        <w:contextualSpacing/>
        <w:jc w:val="both"/>
        <w:rPr>
          <w:rFonts w:eastAsia="Times New Roman"/>
          <w:color w:val="000000" w:themeColor="text1"/>
          <w:szCs w:val="24"/>
        </w:rPr>
      </w:pPr>
      <w:r w:rsidRPr="00D31746">
        <w:rPr>
          <w:rFonts w:eastAsia="Times New Roman"/>
          <w:b/>
          <w:color w:val="000000" w:themeColor="text1"/>
          <w:szCs w:val="24"/>
        </w:rPr>
        <w:t>ΣΠΥΡΙΔΩΝ</w:t>
      </w:r>
      <w:r>
        <w:rPr>
          <w:rFonts w:eastAsia="Times New Roman"/>
          <w:b/>
          <w:color w:val="000000" w:themeColor="text1"/>
          <w:szCs w:val="24"/>
        </w:rPr>
        <w:t>ΑΣ</w:t>
      </w:r>
      <w:r w:rsidRPr="00D31746">
        <w:rPr>
          <w:rFonts w:eastAsia="Times New Roman"/>
          <w:b/>
          <w:color w:val="000000" w:themeColor="text1"/>
          <w:szCs w:val="24"/>
        </w:rPr>
        <w:t xml:space="preserve"> ΛΑΠΠΑΣ:</w:t>
      </w:r>
      <w:r>
        <w:rPr>
          <w:rFonts w:eastAsia="Times New Roman"/>
          <w:color w:val="000000" w:themeColor="text1"/>
          <w:szCs w:val="24"/>
        </w:rPr>
        <w:t xml:space="preserve"> Δεν τον αλλάζει. Τον καταργεί.</w:t>
      </w:r>
    </w:p>
    <w:p w14:paraId="25E0A8E8" w14:textId="77777777" w:rsidR="00464F64" w:rsidRDefault="00160710">
      <w:pPr>
        <w:spacing w:line="600" w:lineRule="auto"/>
        <w:ind w:firstLine="720"/>
        <w:contextualSpacing/>
        <w:jc w:val="both"/>
        <w:rPr>
          <w:rFonts w:eastAsia="Times New Roman"/>
          <w:color w:val="000000" w:themeColor="text1"/>
          <w:szCs w:val="24"/>
        </w:rPr>
      </w:pPr>
      <w:r w:rsidRPr="00D31746">
        <w:rPr>
          <w:rFonts w:eastAsia="Times New Roman"/>
          <w:b/>
          <w:color w:val="000000" w:themeColor="text1"/>
          <w:szCs w:val="24"/>
        </w:rPr>
        <w:t>ΑΝΔΡΕΑΣ ΛΟΒΕΡΔΟΣ:</w:t>
      </w:r>
      <w:r>
        <w:rPr>
          <w:rFonts w:eastAsia="Times New Roman"/>
          <w:color w:val="000000" w:themeColor="text1"/>
          <w:szCs w:val="24"/>
        </w:rPr>
        <w:t xml:space="preserve"> Σωστά, τον καταργεί. Λέω ότι δεν μπορούμε να το παραβλέψουμε αυτό, γιατί είναι καλό. </w:t>
      </w:r>
    </w:p>
    <w:p w14:paraId="25E0A8E9"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πρόταση που μας έκαναν </w:t>
      </w:r>
      <w:r w:rsidRPr="0006654F">
        <w:rPr>
          <w:rFonts w:eastAsia="Times New Roman"/>
          <w:color w:val="000000" w:themeColor="text1"/>
          <w:szCs w:val="24"/>
        </w:rPr>
        <w:t xml:space="preserve">και την έχω </w:t>
      </w:r>
      <w:r>
        <w:rPr>
          <w:rFonts w:eastAsia="Times New Roman"/>
          <w:color w:val="000000" w:themeColor="text1"/>
          <w:szCs w:val="24"/>
        </w:rPr>
        <w:t>απευθύνει κι άλλη φορά στην Εθνική Α</w:t>
      </w:r>
      <w:r w:rsidRPr="0006654F">
        <w:rPr>
          <w:rFonts w:eastAsia="Times New Roman"/>
          <w:color w:val="000000" w:themeColor="text1"/>
          <w:szCs w:val="24"/>
        </w:rPr>
        <w:t>ντιπροσωπεία είναι ο κύριος Υπουργός τη</w:t>
      </w:r>
      <w:r w:rsidRPr="0006654F">
        <w:rPr>
          <w:rFonts w:eastAsia="Times New Roman"/>
          <w:color w:val="000000" w:themeColor="text1"/>
          <w:szCs w:val="24"/>
        </w:rPr>
        <w:t xml:space="preserve">ς </w:t>
      </w:r>
      <w:r>
        <w:rPr>
          <w:rFonts w:eastAsia="Times New Roman"/>
          <w:color w:val="000000" w:themeColor="text1"/>
          <w:szCs w:val="24"/>
        </w:rPr>
        <w:t>Δ</w:t>
      </w:r>
      <w:r w:rsidRPr="0006654F">
        <w:rPr>
          <w:rFonts w:eastAsia="Times New Roman"/>
          <w:color w:val="000000" w:themeColor="text1"/>
          <w:szCs w:val="24"/>
        </w:rPr>
        <w:t>ικαιοσύνης να φέρει με τροπολογία τη σχετική ρύθμιση και το υπόλοιπο μέρος που είναι τεράστιο</w:t>
      </w:r>
      <w:r>
        <w:rPr>
          <w:rFonts w:eastAsia="Times New Roman"/>
          <w:color w:val="000000" w:themeColor="text1"/>
          <w:szCs w:val="24"/>
        </w:rPr>
        <w:t xml:space="preserve">, ο </w:t>
      </w:r>
      <w:r w:rsidRPr="0006654F">
        <w:rPr>
          <w:rFonts w:eastAsia="Times New Roman"/>
          <w:color w:val="000000" w:themeColor="text1"/>
          <w:szCs w:val="24"/>
        </w:rPr>
        <w:t xml:space="preserve"> Κώδικας Ποινικής Δικονο</w:t>
      </w:r>
      <w:r>
        <w:rPr>
          <w:rFonts w:eastAsia="Times New Roman"/>
          <w:color w:val="000000" w:themeColor="text1"/>
          <w:szCs w:val="24"/>
        </w:rPr>
        <w:t>μία</w:t>
      </w:r>
      <w:r w:rsidRPr="0006654F">
        <w:rPr>
          <w:rFonts w:eastAsia="Times New Roman"/>
          <w:color w:val="000000" w:themeColor="text1"/>
          <w:szCs w:val="24"/>
        </w:rPr>
        <w:t xml:space="preserve">ς </w:t>
      </w:r>
      <w:r>
        <w:rPr>
          <w:rFonts w:eastAsia="Times New Roman"/>
          <w:color w:val="000000" w:themeColor="text1"/>
          <w:szCs w:val="24"/>
        </w:rPr>
        <w:t>και ο Ποινικός Κ</w:t>
      </w:r>
      <w:r w:rsidRPr="0006654F">
        <w:rPr>
          <w:rFonts w:eastAsia="Times New Roman"/>
          <w:color w:val="000000" w:themeColor="text1"/>
          <w:szCs w:val="24"/>
        </w:rPr>
        <w:t>ώδικας</w:t>
      </w:r>
      <w:r>
        <w:rPr>
          <w:rFonts w:eastAsia="Times New Roman"/>
          <w:color w:val="000000" w:themeColor="text1"/>
          <w:szCs w:val="24"/>
        </w:rPr>
        <w:t>,</w:t>
      </w:r>
      <w:r w:rsidRPr="0006654F">
        <w:rPr>
          <w:rFonts w:eastAsia="Times New Roman"/>
          <w:color w:val="000000" w:themeColor="text1"/>
          <w:szCs w:val="24"/>
        </w:rPr>
        <w:t xml:space="preserve"> να παραμείνει στη διαβούλευση περισσότερο καιρό</w:t>
      </w:r>
      <w:r>
        <w:rPr>
          <w:rFonts w:eastAsia="Times New Roman"/>
          <w:color w:val="000000" w:themeColor="text1"/>
          <w:szCs w:val="24"/>
        </w:rPr>
        <w:t>.</w:t>
      </w:r>
    </w:p>
    <w:p w14:paraId="25E0A8EA"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Ήδη ο</w:t>
      </w:r>
      <w:r w:rsidRPr="0006654F">
        <w:rPr>
          <w:rFonts w:eastAsia="Times New Roman"/>
          <w:color w:val="000000" w:themeColor="text1"/>
          <w:szCs w:val="24"/>
        </w:rPr>
        <w:t xml:space="preserve">ργανώνονται εκδηλώσεις σε όλη την Ελλάδα και </w:t>
      </w:r>
      <w:r>
        <w:rPr>
          <w:rFonts w:eastAsia="Times New Roman"/>
          <w:color w:val="000000" w:themeColor="text1"/>
          <w:szCs w:val="24"/>
        </w:rPr>
        <w:t xml:space="preserve">από </w:t>
      </w:r>
      <w:r w:rsidRPr="0006654F">
        <w:rPr>
          <w:rFonts w:eastAsia="Times New Roman"/>
          <w:color w:val="000000" w:themeColor="text1"/>
          <w:szCs w:val="24"/>
        </w:rPr>
        <w:t>τα πανεπιστήμια και από τις δικαστικές ενώσεις</w:t>
      </w:r>
      <w:r>
        <w:rPr>
          <w:rFonts w:eastAsia="Times New Roman"/>
          <w:color w:val="000000" w:themeColor="text1"/>
          <w:szCs w:val="24"/>
        </w:rPr>
        <w:t xml:space="preserve">. Σας </w:t>
      </w:r>
      <w:r w:rsidRPr="0006654F">
        <w:rPr>
          <w:rFonts w:eastAsia="Times New Roman"/>
          <w:color w:val="000000" w:themeColor="text1"/>
          <w:szCs w:val="24"/>
        </w:rPr>
        <w:t>το λέω</w:t>
      </w:r>
      <w:r>
        <w:rPr>
          <w:rFonts w:eastAsia="Times New Roman"/>
          <w:color w:val="000000" w:themeColor="text1"/>
          <w:szCs w:val="24"/>
        </w:rPr>
        <w:t>. Σας το υπογραμμίζ</w:t>
      </w:r>
      <w:r w:rsidRPr="0006654F">
        <w:rPr>
          <w:rFonts w:eastAsia="Times New Roman"/>
          <w:color w:val="000000" w:themeColor="text1"/>
          <w:szCs w:val="24"/>
        </w:rPr>
        <w:t>ω</w:t>
      </w:r>
      <w:r>
        <w:rPr>
          <w:rFonts w:eastAsia="Times New Roman"/>
          <w:color w:val="000000" w:themeColor="text1"/>
          <w:szCs w:val="24"/>
        </w:rPr>
        <w:t xml:space="preserve">. Είναι η δεύτερη φορά που το κάνω </w:t>
      </w:r>
      <w:r>
        <w:rPr>
          <w:rFonts w:eastAsia="Times New Roman"/>
          <w:color w:val="000000" w:themeColor="text1"/>
          <w:szCs w:val="24"/>
        </w:rPr>
        <w:t>κ</w:t>
      </w:r>
      <w:r>
        <w:rPr>
          <w:rFonts w:eastAsia="Times New Roman"/>
          <w:color w:val="000000" w:themeColor="text1"/>
          <w:szCs w:val="24"/>
        </w:rPr>
        <w:t xml:space="preserve">αι σας παρακαλώ να το λάβετε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σας.</w:t>
      </w:r>
    </w:p>
    <w:p w14:paraId="25E0A8EB"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Εδώ σήμερα έχ</w:t>
      </w:r>
      <w:r w:rsidRPr="0006654F">
        <w:rPr>
          <w:rFonts w:eastAsia="Times New Roman"/>
          <w:color w:val="000000" w:themeColor="text1"/>
          <w:szCs w:val="24"/>
        </w:rPr>
        <w:t>ουμε Κεντρική Επιτροπή Κωδικοποίησης</w:t>
      </w:r>
      <w:r>
        <w:rPr>
          <w:rFonts w:eastAsia="Times New Roman"/>
          <w:color w:val="000000" w:themeColor="text1"/>
          <w:szCs w:val="24"/>
        </w:rPr>
        <w:t xml:space="preserve">, </w:t>
      </w:r>
      <w:r w:rsidRPr="0006654F">
        <w:rPr>
          <w:rFonts w:eastAsia="Times New Roman"/>
          <w:color w:val="000000" w:themeColor="text1"/>
          <w:szCs w:val="24"/>
        </w:rPr>
        <w:t xml:space="preserve">που αφορά το άρθρο </w:t>
      </w:r>
      <w:r>
        <w:rPr>
          <w:rFonts w:eastAsia="Times New Roman"/>
          <w:color w:val="000000" w:themeColor="text1"/>
          <w:szCs w:val="24"/>
        </w:rPr>
        <w:t>76 παράγραφος 7 του Σ</w:t>
      </w:r>
      <w:r w:rsidRPr="0006654F">
        <w:rPr>
          <w:rFonts w:eastAsia="Times New Roman"/>
          <w:color w:val="000000" w:themeColor="text1"/>
          <w:szCs w:val="24"/>
        </w:rPr>
        <w:t>υντάγματ</w:t>
      </w:r>
      <w:r w:rsidRPr="0006654F">
        <w:rPr>
          <w:rFonts w:eastAsia="Times New Roman"/>
          <w:color w:val="000000" w:themeColor="text1"/>
          <w:szCs w:val="24"/>
        </w:rPr>
        <w:t xml:space="preserve">ος που κάνει λόγο για </w:t>
      </w:r>
      <w:r>
        <w:rPr>
          <w:rFonts w:eastAsia="Times New Roman"/>
          <w:color w:val="000000" w:themeColor="text1"/>
          <w:szCs w:val="24"/>
        </w:rPr>
        <w:t>απλή ταξινόμηση. Α</w:t>
      </w:r>
      <w:r w:rsidRPr="0006654F">
        <w:rPr>
          <w:rFonts w:eastAsia="Times New Roman"/>
          <w:color w:val="000000" w:themeColor="text1"/>
          <w:szCs w:val="24"/>
        </w:rPr>
        <w:t xml:space="preserve">υτό είναι το θέμα </w:t>
      </w:r>
      <w:r>
        <w:rPr>
          <w:rFonts w:eastAsia="Times New Roman"/>
          <w:color w:val="000000" w:themeColor="text1"/>
          <w:szCs w:val="24"/>
        </w:rPr>
        <w:t>μας.</w:t>
      </w:r>
    </w:p>
    <w:p w14:paraId="25E0A8EC" w14:textId="77777777" w:rsidR="00464F64" w:rsidRDefault="00160710">
      <w:pPr>
        <w:spacing w:line="600" w:lineRule="auto"/>
        <w:ind w:firstLine="720"/>
        <w:contextualSpacing/>
        <w:jc w:val="both"/>
        <w:rPr>
          <w:rFonts w:eastAsia="Times New Roman"/>
          <w:color w:val="000000" w:themeColor="text1"/>
          <w:szCs w:val="24"/>
        </w:rPr>
      </w:pPr>
      <w:r w:rsidRPr="00101E15">
        <w:rPr>
          <w:rFonts w:eastAsia="Times New Roman"/>
          <w:b/>
          <w:color w:val="000000" w:themeColor="text1"/>
          <w:szCs w:val="24"/>
        </w:rPr>
        <w:t>ΠΑΝΑΓΙΩΤΑ ΚΟΖΟΜΠΟΛΗ</w:t>
      </w:r>
      <w:r>
        <w:rPr>
          <w:rFonts w:eastAsia="Times New Roman"/>
          <w:b/>
          <w:color w:val="000000" w:themeColor="text1"/>
          <w:szCs w:val="24"/>
        </w:rPr>
        <w:t xml:space="preserve"> - </w:t>
      </w:r>
      <w:r w:rsidRPr="00101E15">
        <w:rPr>
          <w:rFonts w:eastAsia="Times New Roman"/>
          <w:b/>
          <w:color w:val="000000" w:themeColor="text1"/>
          <w:szCs w:val="24"/>
        </w:rPr>
        <w:t>ΑΜΑΝΑΤΙΔΗ:</w:t>
      </w:r>
      <w:r>
        <w:rPr>
          <w:rFonts w:eastAsia="Times New Roman"/>
          <w:color w:val="000000" w:themeColor="text1"/>
          <w:szCs w:val="24"/>
        </w:rPr>
        <w:t xml:space="preserve"> Όχι, δεν λέει αυτό.</w:t>
      </w:r>
    </w:p>
    <w:p w14:paraId="25E0A8E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ΑΝΔΡΕΑΣ ΛΟΒΕΡΔΟΣ:</w:t>
      </w:r>
      <w:r w:rsidRPr="00101E15">
        <w:rPr>
          <w:rFonts w:eastAsia="Times New Roman"/>
          <w:color w:val="000000" w:themeColor="text1"/>
          <w:szCs w:val="24"/>
        </w:rPr>
        <w:t xml:space="preserve"> </w:t>
      </w:r>
      <w:r>
        <w:rPr>
          <w:rFonts w:eastAsia="Times New Roman"/>
          <w:color w:val="000000" w:themeColor="text1"/>
          <w:szCs w:val="24"/>
        </w:rPr>
        <w:t>Ακούστε τ</w:t>
      </w:r>
      <w:r w:rsidRPr="0006654F">
        <w:rPr>
          <w:rFonts w:eastAsia="Times New Roman"/>
          <w:color w:val="000000" w:themeColor="text1"/>
          <w:szCs w:val="24"/>
        </w:rPr>
        <w:t>ώρα</w:t>
      </w:r>
      <w:r>
        <w:rPr>
          <w:rFonts w:eastAsia="Times New Roman"/>
          <w:color w:val="000000" w:themeColor="text1"/>
          <w:szCs w:val="24"/>
        </w:rPr>
        <w:t>. Σ</w:t>
      </w:r>
      <w:r w:rsidRPr="0006654F">
        <w:rPr>
          <w:rFonts w:eastAsia="Times New Roman"/>
          <w:color w:val="000000" w:themeColor="text1"/>
          <w:szCs w:val="24"/>
        </w:rPr>
        <w:t xml:space="preserve">ε μένα </w:t>
      </w:r>
      <w:r>
        <w:rPr>
          <w:rFonts w:eastAsia="Times New Roman"/>
          <w:color w:val="000000" w:themeColor="text1"/>
          <w:szCs w:val="24"/>
        </w:rPr>
        <w:t xml:space="preserve">μιλάτε. Έτσι </w:t>
      </w:r>
      <w:r w:rsidRPr="0006654F">
        <w:rPr>
          <w:rFonts w:eastAsia="Times New Roman"/>
          <w:color w:val="000000" w:themeColor="text1"/>
          <w:szCs w:val="24"/>
        </w:rPr>
        <w:t>είναι</w:t>
      </w:r>
      <w:r>
        <w:rPr>
          <w:rFonts w:eastAsia="Times New Roman"/>
          <w:color w:val="000000" w:themeColor="text1"/>
          <w:szCs w:val="24"/>
        </w:rPr>
        <w:t>.</w:t>
      </w:r>
    </w:p>
    <w:p w14:paraId="25E0A8EE" w14:textId="77777777" w:rsidR="00464F64" w:rsidRDefault="00160710">
      <w:pPr>
        <w:spacing w:line="600" w:lineRule="auto"/>
        <w:ind w:firstLine="720"/>
        <w:contextualSpacing/>
        <w:jc w:val="both"/>
        <w:rPr>
          <w:rFonts w:eastAsia="Times New Roman"/>
          <w:color w:val="000000" w:themeColor="text1"/>
          <w:szCs w:val="24"/>
        </w:rPr>
      </w:pPr>
      <w:r w:rsidRPr="00101E15">
        <w:rPr>
          <w:rFonts w:eastAsia="Times New Roman"/>
          <w:b/>
          <w:color w:val="000000" w:themeColor="text1"/>
          <w:szCs w:val="24"/>
        </w:rPr>
        <w:t>ΣΠΥΡΙΔΩ</w:t>
      </w:r>
      <w:r>
        <w:rPr>
          <w:rFonts w:eastAsia="Times New Roman"/>
          <w:b/>
          <w:color w:val="000000" w:themeColor="text1"/>
          <w:szCs w:val="24"/>
        </w:rPr>
        <w:t>ΝΑΣ</w:t>
      </w:r>
      <w:r w:rsidRPr="00101E15">
        <w:rPr>
          <w:rFonts w:eastAsia="Times New Roman"/>
          <w:b/>
          <w:color w:val="000000" w:themeColor="text1"/>
          <w:szCs w:val="24"/>
        </w:rPr>
        <w:t xml:space="preserve"> ΛΑΠΠΑΣ:</w:t>
      </w:r>
      <w:r>
        <w:rPr>
          <w:rFonts w:eastAsia="Times New Roman"/>
          <w:color w:val="000000" w:themeColor="text1"/>
          <w:szCs w:val="24"/>
        </w:rPr>
        <w:t xml:space="preserve"> Η παράγραφος 7;</w:t>
      </w:r>
    </w:p>
    <w:p w14:paraId="25E0A8EF"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Ακριβώς.</w:t>
      </w:r>
    </w:p>
    <w:p w14:paraId="25E0A8F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w:t>
      </w:r>
      <w:r w:rsidRPr="0006654F">
        <w:rPr>
          <w:rFonts w:eastAsia="Times New Roman"/>
          <w:color w:val="000000" w:themeColor="text1"/>
          <w:szCs w:val="24"/>
        </w:rPr>
        <w:t>χουμε άλλο θέμα</w:t>
      </w:r>
      <w:r>
        <w:rPr>
          <w:rFonts w:eastAsia="Times New Roman"/>
          <w:color w:val="000000" w:themeColor="text1"/>
          <w:szCs w:val="24"/>
        </w:rPr>
        <w:t xml:space="preserve">, δηλαδή. Και εδώ μας φέρνετε ένα σχέδιο νόμου, </w:t>
      </w:r>
      <w:r w:rsidRPr="0006654F">
        <w:rPr>
          <w:rFonts w:eastAsia="Times New Roman"/>
          <w:color w:val="000000" w:themeColor="text1"/>
          <w:szCs w:val="24"/>
        </w:rPr>
        <w:t>το πρώτο μέρος του οποίου οργανώνει</w:t>
      </w:r>
      <w:r>
        <w:rPr>
          <w:rFonts w:eastAsia="Times New Roman"/>
          <w:color w:val="000000" w:themeColor="text1"/>
          <w:szCs w:val="24"/>
        </w:rPr>
        <w:t>,</w:t>
      </w:r>
      <w:r w:rsidRPr="0006654F">
        <w:rPr>
          <w:rFonts w:eastAsia="Times New Roman"/>
          <w:color w:val="000000" w:themeColor="text1"/>
          <w:szCs w:val="24"/>
        </w:rPr>
        <w:t xml:space="preserve"> υποτίθεται</w:t>
      </w:r>
      <w:r>
        <w:rPr>
          <w:rFonts w:eastAsia="Times New Roman"/>
          <w:color w:val="000000" w:themeColor="text1"/>
          <w:szCs w:val="24"/>
        </w:rPr>
        <w:t>,</w:t>
      </w:r>
      <w:r w:rsidRPr="0006654F">
        <w:rPr>
          <w:rFonts w:eastAsia="Times New Roman"/>
          <w:color w:val="000000" w:themeColor="text1"/>
          <w:szCs w:val="24"/>
        </w:rPr>
        <w:t xml:space="preserve"> βελτιώνοντας τη σχετική επιτροπή</w:t>
      </w:r>
      <w:r>
        <w:rPr>
          <w:rFonts w:eastAsia="Times New Roman"/>
          <w:color w:val="000000" w:themeColor="text1"/>
          <w:szCs w:val="24"/>
        </w:rPr>
        <w:t>.</w:t>
      </w:r>
    </w:p>
    <w:p w14:paraId="25E0A8F1"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06654F">
        <w:rPr>
          <w:rFonts w:eastAsia="Times New Roman"/>
          <w:color w:val="000000" w:themeColor="text1"/>
          <w:szCs w:val="24"/>
        </w:rPr>
        <w:t xml:space="preserve">ίμαι </w:t>
      </w:r>
      <w:r>
        <w:rPr>
          <w:rFonts w:eastAsia="Times New Roman"/>
          <w:color w:val="000000" w:themeColor="text1"/>
          <w:szCs w:val="24"/>
        </w:rPr>
        <w:t xml:space="preserve">εν ενεργεία </w:t>
      </w:r>
      <w:r w:rsidRPr="0006654F">
        <w:rPr>
          <w:rFonts w:eastAsia="Times New Roman"/>
          <w:color w:val="000000" w:themeColor="text1"/>
          <w:szCs w:val="24"/>
        </w:rPr>
        <w:t>δικηγόρος</w:t>
      </w:r>
      <w:r>
        <w:rPr>
          <w:rFonts w:eastAsia="Times New Roman"/>
          <w:color w:val="000000" w:themeColor="text1"/>
          <w:szCs w:val="24"/>
        </w:rPr>
        <w:t>,</w:t>
      </w:r>
      <w:r w:rsidRPr="0006654F">
        <w:rPr>
          <w:rFonts w:eastAsia="Times New Roman"/>
          <w:color w:val="000000" w:themeColor="text1"/>
          <w:szCs w:val="24"/>
        </w:rPr>
        <w:t xml:space="preserve"> όπως και χιλιάδες άλλοι συνάδελφοι σε όλη τη χώρα</w:t>
      </w:r>
      <w:r>
        <w:rPr>
          <w:rFonts w:eastAsia="Times New Roman"/>
          <w:color w:val="000000" w:themeColor="text1"/>
          <w:szCs w:val="24"/>
        </w:rPr>
        <w:t xml:space="preserve">, αλλά </w:t>
      </w:r>
      <w:r w:rsidRPr="0006654F">
        <w:rPr>
          <w:rFonts w:eastAsia="Times New Roman"/>
          <w:color w:val="000000" w:themeColor="text1"/>
          <w:szCs w:val="24"/>
        </w:rPr>
        <w:t>και δικαστές και εισαγγελείς</w:t>
      </w:r>
      <w:r>
        <w:rPr>
          <w:rFonts w:eastAsia="Times New Roman"/>
          <w:color w:val="000000" w:themeColor="text1"/>
          <w:szCs w:val="24"/>
        </w:rPr>
        <w:t>. Ό</w:t>
      </w:r>
      <w:r w:rsidRPr="0006654F">
        <w:rPr>
          <w:rFonts w:eastAsia="Times New Roman"/>
          <w:color w:val="000000" w:themeColor="text1"/>
          <w:szCs w:val="24"/>
        </w:rPr>
        <w:lastRenderedPageBreak/>
        <w:t>ταν έχουμ</w:t>
      </w:r>
      <w:r w:rsidRPr="0006654F">
        <w:rPr>
          <w:rFonts w:eastAsia="Times New Roman"/>
          <w:color w:val="000000" w:themeColor="text1"/>
          <w:szCs w:val="24"/>
        </w:rPr>
        <w:t>ε ένα θέμα να αντιμετωπίσουμε</w:t>
      </w:r>
      <w:r>
        <w:rPr>
          <w:rFonts w:eastAsia="Times New Roman"/>
          <w:color w:val="000000" w:themeColor="text1"/>
          <w:szCs w:val="24"/>
        </w:rPr>
        <w:t xml:space="preserve">, ανατρέχουμε </w:t>
      </w:r>
      <w:r w:rsidRPr="0006654F">
        <w:rPr>
          <w:rFonts w:eastAsia="Times New Roman"/>
          <w:color w:val="000000" w:themeColor="text1"/>
          <w:szCs w:val="24"/>
        </w:rPr>
        <w:t xml:space="preserve">στα σχετικά δίκτυα πληροφοριών που </w:t>
      </w:r>
      <w:r>
        <w:rPr>
          <w:rFonts w:eastAsia="Times New Roman"/>
          <w:color w:val="000000" w:themeColor="text1"/>
          <w:szCs w:val="24"/>
        </w:rPr>
        <w:t>υπάρχουν. Σ</w:t>
      </w:r>
      <w:r w:rsidRPr="0006654F">
        <w:rPr>
          <w:rFonts w:eastAsia="Times New Roman"/>
          <w:color w:val="000000" w:themeColor="text1"/>
          <w:szCs w:val="24"/>
        </w:rPr>
        <w:t>το</w:t>
      </w:r>
      <w:r>
        <w:rPr>
          <w:rFonts w:eastAsia="Times New Roman"/>
          <w:color w:val="000000" w:themeColor="text1"/>
          <w:szCs w:val="24"/>
        </w:rPr>
        <w:t>ν</w:t>
      </w:r>
      <w:r w:rsidRPr="0006654F">
        <w:rPr>
          <w:rFonts w:eastAsia="Times New Roman"/>
          <w:color w:val="000000" w:themeColor="text1"/>
          <w:szCs w:val="24"/>
        </w:rPr>
        <w:t xml:space="preserve"> Δικηγορικό Σύλλογο Αθηνών έχουμε τον </w:t>
      </w:r>
      <w:r>
        <w:rPr>
          <w:rFonts w:eastAsia="Times New Roman"/>
          <w:color w:val="000000" w:themeColor="text1"/>
          <w:szCs w:val="24"/>
        </w:rPr>
        <w:t>«</w:t>
      </w:r>
      <w:r>
        <w:rPr>
          <w:rFonts w:eastAsia="Times New Roman"/>
          <w:color w:val="000000" w:themeColor="text1"/>
          <w:szCs w:val="24"/>
        </w:rPr>
        <w:t>Ισο</w:t>
      </w:r>
      <w:r w:rsidRPr="0006654F">
        <w:rPr>
          <w:rFonts w:eastAsia="Times New Roman"/>
          <w:color w:val="000000" w:themeColor="text1"/>
          <w:szCs w:val="24"/>
        </w:rPr>
        <w:t>κρ</w:t>
      </w:r>
      <w:r>
        <w:rPr>
          <w:rFonts w:eastAsia="Times New Roman"/>
          <w:color w:val="000000" w:themeColor="text1"/>
          <w:szCs w:val="24"/>
        </w:rPr>
        <w:t>ά</w:t>
      </w:r>
      <w:r w:rsidRPr="0006654F">
        <w:rPr>
          <w:rFonts w:eastAsia="Times New Roman"/>
          <w:color w:val="000000" w:themeColor="text1"/>
          <w:szCs w:val="24"/>
        </w:rPr>
        <w:t>τη</w:t>
      </w:r>
      <w:r>
        <w:rPr>
          <w:rFonts w:eastAsia="Times New Roman"/>
          <w:color w:val="000000" w:themeColor="text1"/>
          <w:szCs w:val="24"/>
        </w:rPr>
        <w:t xml:space="preserve">». Πολλοί από εμάς </w:t>
      </w:r>
      <w:r w:rsidRPr="0006654F">
        <w:rPr>
          <w:rFonts w:eastAsia="Times New Roman"/>
          <w:color w:val="000000" w:themeColor="text1"/>
          <w:szCs w:val="24"/>
        </w:rPr>
        <w:t>συμβουλευόμαστε τ</w:t>
      </w:r>
      <w:r>
        <w:rPr>
          <w:rFonts w:eastAsia="Times New Roman"/>
          <w:color w:val="000000" w:themeColor="text1"/>
          <w:szCs w:val="24"/>
        </w:rPr>
        <w:t>η «</w:t>
      </w:r>
      <w:r>
        <w:rPr>
          <w:rFonts w:eastAsia="Times New Roman"/>
          <w:color w:val="000000" w:themeColor="text1"/>
          <w:szCs w:val="24"/>
        </w:rPr>
        <w:t>Νόμος</w:t>
      </w:r>
      <w:r>
        <w:rPr>
          <w:rFonts w:eastAsia="Times New Roman"/>
          <w:color w:val="000000" w:themeColor="text1"/>
          <w:szCs w:val="24"/>
        </w:rPr>
        <w:t xml:space="preserve">». Και, όπως </w:t>
      </w:r>
      <w:r w:rsidRPr="0006654F">
        <w:rPr>
          <w:rFonts w:eastAsia="Times New Roman"/>
          <w:color w:val="000000" w:themeColor="text1"/>
          <w:szCs w:val="24"/>
        </w:rPr>
        <w:t xml:space="preserve">μου λέει </w:t>
      </w:r>
      <w:r>
        <w:rPr>
          <w:rFonts w:eastAsia="Times New Roman"/>
          <w:color w:val="000000" w:themeColor="text1"/>
          <w:szCs w:val="24"/>
        </w:rPr>
        <w:t>ο κ. Καρράς, -εγώ δεν το ήξερα- τη «</w:t>
      </w:r>
      <w:r>
        <w:rPr>
          <w:rFonts w:eastAsia="Times New Roman"/>
          <w:color w:val="000000" w:themeColor="text1"/>
          <w:szCs w:val="24"/>
        </w:rPr>
        <w:t>Ν</w:t>
      </w:r>
      <w:r w:rsidRPr="0006654F">
        <w:rPr>
          <w:rFonts w:eastAsia="Times New Roman"/>
          <w:color w:val="000000" w:themeColor="text1"/>
          <w:szCs w:val="24"/>
        </w:rPr>
        <w:t>ομοτ</w:t>
      </w:r>
      <w:r>
        <w:rPr>
          <w:rFonts w:eastAsia="Times New Roman"/>
          <w:color w:val="000000" w:themeColor="text1"/>
          <w:szCs w:val="24"/>
        </w:rPr>
        <w:t>έ</w:t>
      </w:r>
      <w:r w:rsidRPr="0006654F">
        <w:rPr>
          <w:rFonts w:eastAsia="Times New Roman"/>
          <w:color w:val="000000" w:themeColor="text1"/>
          <w:szCs w:val="24"/>
        </w:rPr>
        <w:t>λεια</w:t>
      </w:r>
      <w:r>
        <w:rPr>
          <w:rFonts w:eastAsia="Times New Roman"/>
          <w:color w:val="000000" w:themeColor="text1"/>
          <w:szCs w:val="24"/>
        </w:rPr>
        <w:t xml:space="preserve">», </w:t>
      </w:r>
      <w:r w:rsidRPr="0006654F">
        <w:rPr>
          <w:rFonts w:eastAsia="Times New Roman"/>
          <w:color w:val="000000" w:themeColor="text1"/>
          <w:szCs w:val="24"/>
        </w:rPr>
        <w:t xml:space="preserve">που έχει μάλιστα </w:t>
      </w:r>
      <w:r>
        <w:rPr>
          <w:rFonts w:eastAsia="Times New Roman"/>
          <w:color w:val="000000" w:themeColor="text1"/>
          <w:szCs w:val="24"/>
        </w:rPr>
        <w:t>–</w:t>
      </w:r>
      <w:r w:rsidRPr="0006654F">
        <w:rPr>
          <w:rFonts w:eastAsia="Times New Roman"/>
          <w:color w:val="000000" w:themeColor="text1"/>
          <w:szCs w:val="24"/>
        </w:rPr>
        <w:t>λέει</w:t>
      </w:r>
      <w:r>
        <w:rPr>
          <w:rFonts w:eastAsia="Times New Roman"/>
          <w:color w:val="000000" w:themeColor="text1"/>
          <w:szCs w:val="24"/>
        </w:rPr>
        <w:t>-</w:t>
      </w:r>
      <w:r w:rsidRPr="0006654F">
        <w:rPr>
          <w:rFonts w:eastAsia="Times New Roman"/>
          <w:color w:val="000000" w:themeColor="text1"/>
          <w:szCs w:val="24"/>
        </w:rPr>
        <w:t xml:space="preserve"> και καλ</w:t>
      </w:r>
      <w:r>
        <w:rPr>
          <w:rFonts w:eastAsia="Times New Roman"/>
          <w:color w:val="000000" w:themeColor="text1"/>
          <w:szCs w:val="24"/>
        </w:rPr>
        <w:t>ή νομολογία από το Συμβούλιο της Επικρατείας.</w:t>
      </w:r>
    </w:p>
    <w:p w14:paraId="25E0A8F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Οι </w:t>
      </w:r>
      <w:r w:rsidRPr="0006654F">
        <w:rPr>
          <w:rFonts w:eastAsia="Times New Roman"/>
          <w:color w:val="000000" w:themeColor="text1"/>
          <w:szCs w:val="24"/>
        </w:rPr>
        <w:t>επιτροπές κωδικοποίησης</w:t>
      </w:r>
      <w:r>
        <w:rPr>
          <w:rFonts w:eastAsia="Times New Roman"/>
          <w:color w:val="000000" w:themeColor="text1"/>
          <w:szCs w:val="24"/>
        </w:rPr>
        <w:t xml:space="preserve">, όπως ο ίδιος αναφέρατε, </w:t>
      </w:r>
      <w:r w:rsidRPr="0006654F">
        <w:rPr>
          <w:rFonts w:eastAsia="Times New Roman"/>
          <w:color w:val="000000" w:themeColor="text1"/>
          <w:szCs w:val="24"/>
        </w:rPr>
        <w:t xml:space="preserve">με παραδείγματα που ασκούν κριτική </w:t>
      </w:r>
      <w:r>
        <w:rPr>
          <w:rFonts w:eastAsia="Times New Roman"/>
          <w:color w:val="000000" w:themeColor="text1"/>
          <w:szCs w:val="24"/>
        </w:rPr>
        <w:t>κ</w:t>
      </w:r>
      <w:r w:rsidRPr="0006654F">
        <w:rPr>
          <w:rFonts w:eastAsia="Times New Roman"/>
          <w:color w:val="000000" w:themeColor="text1"/>
          <w:szCs w:val="24"/>
        </w:rPr>
        <w:t>αι σ</w:t>
      </w:r>
      <w:r>
        <w:rPr>
          <w:rFonts w:eastAsia="Times New Roman"/>
          <w:color w:val="000000" w:themeColor="text1"/>
          <w:szCs w:val="24"/>
        </w:rPr>
        <w:t>ε περιόδους δικές μας –συμφωνώ-</w:t>
      </w:r>
      <w:r w:rsidRPr="0006654F">
        <w:rPr>
          <w:rFonts w:eastAsia="Times New Roman"/>
          <w:color w:val="000000" w:themeColor="text1"/>
          <w:szCs w:val="24"/>
        </w:rPr>
        <w:t xml:space="preserve"> είναι επιτροπές</w:t>
      </w:r>
      <w:r>
        <w:rPr>
          <w:rFonts w:eastAsia="Times New Roman"/>
          <w:color w:val="000000" w:themeColor="text1"/>
          <w:szCs w:val="24"/>
        </w:rPr>
        <w:t>,</w:t>
      </w:r>
      <w:r w:rsidRPr="0006654F">
        <w:rPr>
          <w:rFonts w:eastAsia="Times New Roman"/>
          <w:color w:val="000000" w:themeColor="text1"/>
          <w:szCs w:val="24"/>
        </w:rPr>
        <w:t xml:space="preserve"> οι οποίες μόνο </w:t>
      </w:r>
      <w:r>
        <w:rPr>
          <w:rFonts w:eastAsia="Times New Roman"/>
          <w:color w:val="000000" w:themeColor="text1"/>
          <w:szCs w:val="24"/>
        </w:rPr>
        <w:t xml:space="preserve">αν </w:t>
      </w:r>
      <w:r w:rsidRPr="0006654F">
        <w:rPr>
          <w:rFonts w:eastAsia="Times New Roman"/>
          <w:color w:val="000000" w:themeColor="text1"/>
          <w:szCs w:val="24"/>
        </w:rPr>
        <w:t>λειτουργ</w:t>
      </w:r>
      <w:r>
        <w:rPr>
          <w:rFonts w:eastAsia="Times New Roman"/>
          <w:color w:val="000000" w:themeColor="text1"/>
          <w:szCs w:val="24"/>
        </w:rPr>
        <w:t>ούν</w:t>
      </w:r>
      <w:r w:rsidRPr="0006654F">
        <w:rPr>
          <w:rFonts w:eastAsia="Times New Roman"/>
          <w:color w:val="000000" w:themeColor="text1"/>
          <w:szCs w:val="24"/>
        </w:rPr>
        <w:t xml:space="preserve"> με κριτή</w:t>
      </w:r>
      <w:r w:rsidRPr="0006654F">
        <w:rPr>
          <w:rFonts w:eastAsia="Times New Roman"/>
          <w:color w:val="000000" w:themeColor="text1"/>
          <w:szCs w:val="24"/>
        </w:rPr>
        <w:t xml:space="preserve">ριο την ψηφιακή τεχνολογία μπορούν να </w:t>
      </w:r>
      <w:r>
        <w:rPr>
          <w:rFonts w:eastAsia="Times New Roman"/>
          <w:color w:val="000000" w:themeColor="text1"/>
          <w:szCs w:val="24"/>
        </w:rPr>
        <w:t>είναι χρήσιμες</w:t>
      </w:r>
      <w:r w:rsidRPr="0006654F">
        <w:rPr>
          <w:rFonts w:eastAsia="Times New Roman"/>
          <w:color w:val="000000" w:themeColor="text1"/>
          <w:szCs w:val="24"/>
        </w:rPr>
        <w:t xml:space="preserve"> και </w:t>
      </w:r>
      <w:r>
        <w:rPr>
          <w:rFonts w:eastAsia="Times New Roman"/>
          <w:color w:val="000000" w:themeColor="text1"/>
          <w:szCs w:val="24"/>
        </w:rPr>
        <w:t>αν</w:t>
      </w:r>
      <w:r w:rsidRPr="0006654F">
        <w:rPr>
          <w:rFonts w:eastAsia="Times New Roman"/>
          <w:color w:val="000000" w:themeColor="text1"/>
          <w:szCs w:val="24"/>
        </w:rPr>
        <w:t xml:space="preserve"> συνεργάζονται </w:t>
      </w:r>
      <w:r>
        <w:rPr>
          <w:rFonts w:eastAsia="Times New Roman"/>
          <w:color w:val="000000" w:themeColor="text1"/>
          <w:szCs w:val="24"/>
        </w:rPr>
        <w:t>πρ</w:t>
      </w:r>
      <w:r w:rsidRPr="0006654F">
        <w:rPr>
          <w:rFonts w:eastAsia="Times New Roman"/>
          <w:color w:val="000000" w:themeColor="text1"/>
          <w:szCs w:val="24"/>
        </w:rPr>
        <w:t xml:space="preserve">ακτικά και με αυτές τις εταιρείες που παρέχουν νομικές πληροφορίες σε </w:t>
      </w:r>
      <w:r>
        <w:rPr>
          <w:rFonts w:eastAsia="Times New Roman"/>
          <w:color w:val="000000" w:themeColor="text1"/>
          <w:szCs w:val="24"/>
        </w:rPr>
        <w:t>εμά</w:t>
      </w:r>
      <w:r w:rsidRPr="0006654F">
        <w:rPr>
          <w:rFonts w:eastAsia="Times New Roman"/>
          <w:color w:val="000000" w:themeColor="text1"/>
          <w:szCs w:val="24"/>
        </w:rPr>
        <w:t>ς τους επαγγελματίες του χώρου και προφανώς και στους πολιτικούς απ</w:t>
      </w:r>
      <w:r>
        <w:rPr>
          <w:rFonts w:eastAsia="Times New Roman"/>
          <w:color w:val="000000" w:themeColor="text1"/>
          <w:szCs w:val="24"/>
        </w:rPr>
        <w:t xml:space="preserve">’ </w:t>
      </w:r>
      <w:r w:rsidRPr="0006654F">
        <w:rPr>
          <w:rFonts w:eastAsia="Times New Roman"/>
          <w:color w:val="000000" w:themeColor="text1"/>
          <w:szCs w:val="24"/>
        </w:rPr>
        <w:t>έξω από το</w:t>
      </w:r>
      <w:r>
        <w:rPr>
          <w:rFonts w:eastAsia="Times New Roman"/>
          <w:color w:val="000000" w:themeColor="text1"/>
          <w:szCs w:val="24"/>
        </w:rPr>
        <w:t>ν</w:t>
      </w:r>
      <w:r w:rsidRPr="0006654F">
        <w:rPr>
          <w:rFonts w:eastAsia="Times New Roman"/>
          <w:color w:val="000000" w:themeColor="text1"/>
          <w:szCs w:val="24"/>
        </w:rPr>
        <w:t xml:space="preserve"> δημόσιο χώρο</w:t>
      </w:r>
      <w:r>
        <w:rPr>
          <w:rFonts w:eastAsia="Times New Roman"/>
          <w:color w:val="000000" w:themeColor="text1"/>
          <w:szCs w:val="24"/>
        </w:rPr>
        <w:t>. Χ</w:t>
      </w:r>
      <w:r w:rsidRPr="0006654F">
        <w:rPr>
          <w:rFonts w:eastAsia="Times New Roman"/>
          <w:color w:val="000000" w:themeColor="text1"/>
          <w:szCs w:val="24"/>
        </w:rPr>
        <w:t>ωρίς αυτή</w:t>
      </w:r>
      <w:r>
        <w:rPr>
          <w:rFonts w:eastAsia="Times New Roman"/>
          <w:color w:val="000000" w:themeColor="text1"/>
          <w:szCs w:val="24"/>
        </w:rPr>
        <w:t>ν</w:t>
      </w:r>
      <w:r w:rsidRPr="0006654F">
        <w:rPr>
          <w:rFonts w:eastAsia="Times New Roman"/>
          <w:color w:val="000000" w:themeColor="text1"/>
          <w:szCs w:val="24"/>
        </w:rPr>
        <w:t xml:space="preserve"> </w:t>
      </w:r>
      <w:r w:rsidRPr="0006654F">
        <w:rPr>
          <w:rFonts w:eastAsia="Times New Roman"/>
          <w:color w:val="000000" w:themeColor="text1"/>
          <w:szCs w:val="24"/>
        </w:rPr>
        <w:t>τη συνεργασία στην ψηφιακή εποχή</w:t>
      </w:r>
      <w:r>
        <w:rPr>
          <w:rFonts w:eastAsia="Times New Roman"/>
          <w:color w:val="000000" w:themeColor="text1"/>
          <w:szCs w:val="24"/>
        </w:rPr>
        <w:t xml:space="preserve"> όλα αυτά είναι απολύτως άχρηστα. Κ</w:t>
      </w:r>
      <w:r w:rsidRPr="0006654F">
        <w:rPr>
          <w:rFonts w:eastAsia="Times New Roman"/>
          <w:color w:val="000000" w:themeColor="text1"/>
          <w:szCs w:val="24"/>
        </w:rPr>
        <w:t xml:space="preserve">αι πολύ </w:t>
      </w:r>
      <w:r>
        <w:rPr>
          <w:rFonts w:eastAsia="Times New Roman"/>
          <w:color w:val="000000" w:themeColor="text1"/>
          <w:szCs w:val="24"/>
        </w:rPr>
        <w:t>ωραία ο κ. Καρράς -</w:t>
      </w:r>
      <w:r w:rsidRPr="0006654F">
        <w:rPr>
          <w:rFonts w:eastAsia="Times New Roman"/>
          <w:color w:val="000000" w:themeColor="text1"/>
          <w:szCs w:val="24"/>
        </w:rPr>
        <w:t>πάρα πολύ ωραία</w:t>
      </w:r>
      <w:r>
        <w:rPr>
          <w:rFonts w:eastAsia="Times New Roman"/>
          <w:color w:val="000000" w:themeColor="text1"/>
          <w:szCs w:val="24"/>
        </w:rPr>
        <w:t>-</w:t>
      </w:r>
      <w:r w:rsidRPr="0006654F">
        <w:rPr>
          <w:rFonts w:eastAsia="Times New Roman"/>
          <w:color w:val="000000" w:themeColor="text1"/>
          <w:szCs w:val="24"/>
        </w:rPr>
        <w:t xml:space="preserve"> επισήμανε ότι αυξάνονται και οι δαπάνες για κάτι το οποίο μπορεί πολύ απλά να γίνει με κριτήριο </w:t>
      </w:r>
      <w:r>
        <w:rPr>
          <w:rFonts w:eastAsia="Times New Roman"/>
          <w:color w:val="000000" w:themeColor="text1"/>
          <w:szCs w:val="24"/>
        </w:rPr>
        <w:t>ότι</w:t>
      </w:r>
      <w:r w:rsidRPr="0006654F">
        <w:rPr>
          <w:rFonts w:eastAsia="Times New Roman"/>
          <w:color w:val="000000" w:themeColor="text1"/>
          <w:szCs w:val="24"/>
        </w:rPr>
        <w:t xml:space="preserve"> δουλεύουμε με βάση την τεχνολογία</w:t>
      </w:r>
      <w:r>
        <w:rPr>
          <w:rFonts w:eastAsia="Times New Roman"/>
          <w:color w:val="000000" w:themeColor="text1"/>
          <w:szCs w:val="24"/>
        </w:rPr>
        <w:t>. Αν δεν δ</w:t>
      </w:r>
      <w:r w:rsidRPr="0006654F">
        <w:rPr>
          <w:rFonts w:eastAsia="Times New Roman"/>
          <w:color w:val="000000" w:themeColor="text1"/>
          <w:szCs w:val="24"/>
        </w:rPr>
        <w:t>ου</w:t>
      </w:r>
      <w:r>
        <w:rPr>
          <w:rFonts w:eastAsia="Times New Roman"/>
          <w:color w:val="000000" w:themeColor="text1"/>
          <w:szCs w:val="24"/>
        </w:rPr>
        <w:t xml:space="preserve">λεύουμε </w:t>
      </w:r>
      <w:r w:rsidRPr="0006654F">
        <w:rPr>
          <w:rFonts w:eastAsia="Times New Roman"/>
          <w:color w:val="000000" w:themeColor="text1"/>
          <w:szCs w:val="24"/>
        </w:rPr>
        <w:t>με βάση την τεχνολογία και δουλεύουμε αλλά παλαιά</w:t>
      </w:r>
      <w:r>
        <w:rPr>
          <w:rFonts w:eastAsia="Times New Roman"/>
          <w:color w:val="000000" w:themeColor="text1"/>
          <w:szCs w:val="24"/>
        </w:rPr>
        <w:t>, ό</w:t>
      </w:r>
      <w:r w:rsidRPr="0006654F">
        <w:rPr>
          <w:rFonts w:eastAsia="Times New Roman"/>
          <w:color w:val="000000" w:themeColor="text1"/>
          <w:szCs w:val="24"/>
        </w:rPr>
        <w:t xml:space="preserve">που η κωδικοποίηση </w:t>
      </w:r>
      <w:r w:rsidRPr="0006654F">
        <w:rPr>
          <w:rFonts w:eastAsia="Times New Roman"/>
          <w:color w:val="000000" w:themeColor="text1"/>
          <w:szCs w:val="24"/>
        </w:rPr>
        <w:lastRenderedPageBreak/>
        <w:t>της νομοθεσίας ήταν ένα στοίχημα τεράστιο</w:t>
      </w:r>
      <w:r>
        <w:rPr>
          <w:rFonts w:eastAsia="Times New Roman"/>
          <w:color w:val="000000" w:themeColor="text1"/>
          <w:szCs w:val="24"/>
        </w:rPr>
        <w:t>,</w:t>
      </w:r>
      <w:r w:rsidRPr="0006654F">
        <w:rPr>
          <w:rFonts w:eastAsia="Times New Roman"/>
          <w:color w:val="000000" w:themeColor="text1"/>
          <w:szCs w:val="24"/>
        </w:rPr>
        <w:t xml:space="preserve"> αλλά και </w:t>
      </w:r>
      <w:r>
        <w:rPr>
          <w:rFonts w:eastAsia="Times New Roman"/>
          <w:color w:val="000000" w:themeColor="text1"/>
          <w:szCs w:val="24"/>
        </w:rPr>
        <w:t>ε</w:t>
      </w:r>
      <w:r w:rsidRPr="0006654F">
        <w:rPr>
          <w:rFonts w:eastAsia="Times New Roman"/>
          <w:color w:val="000000" w:themeColor="text1"/>
          <w:szCs w:val="24"/>
        </w:rPr>
        <w:t xml:space="preserve">φικτό εν </w:t>
      </w:r>
      <w:proofErr w:type="spellStart"/>
      <w:r w:rsidRPr="0006654F">
        <w:rPr>
          <w:rFonts w:eastAsia="Times New Roman"/>
          <w:color w:val="000000" w:themeColor="text1"/>
          <w:szCs w:val="24"/>
        </w:rPr>
        <w:t>τινι</w:t>
      </w:r>
      <w:proofErr w:type="spellEnd"/>
      <w:r w:rsidRPr="0006654F">
        <w:rPr>
          <w:rFonts w:eastAsia="Times New Roman"/>
          <w:color w:val="000000" w:themeColor="text1"/>
          <w:szCs w:val="24"/>
        </w:rPr>
        <w:t xml:space="preserve"> μέτρω</w:t>
      </w:r>
      <w:r>
        <w:rPr>
          <w:rFonts w:eastAsia="Times New Roman"/>
          <w:color w:val="000000" w:themeColor="text1"/>
          <w:szCs w:val="24"/>
        </w:rPr>
        <w:t>, τότε είμαστε αλλού.</w:t>
      </w:r>
    </w:p>
    <w:p w14:paraId="25E0A8F3" w14:textId="77777777" w:rsidR="00464F64" w:rsidRDefault="00160710">
      <w:pPr>
        <w:spacing w:line="600" w:lineRule="auto"/>
        <w:ind w:firstLine="720"/>
        <w:contextualSpacing/>
        <w:jc w:val="both"/>
        <w:rPr>
          <w:rFonts w:eastAsia="Times New Roman"/>
          <w:color w:val="000000" w:themeColor="text1"/>
          <w:szCs w:val="24"/>
        </w:rPr>
      </w:pPr>
      <w:r w:rsidRPr="0006654F">
        <w:rPr>
          <w:rFonts w:eastAsia="Times New Roman"/>
          <w:color w:val="000000" w:themeColor="text1"/>
          <w:szCs w:val="24"/>
        </w:rPr>
        <w:t>Ωστόσο</w:t>
      </w:r>
      <w:r>
        <w:rPr>
          <w:rFonts w:eastAsia="Times New Roman"/>
          <w:color w:val="000000" w:themeColor="text1"/>
          <w:szCs w:val="24"/>
        </w:rPr>
        <w:t xml:space="preserve"> χωρίς να κάνω κριτική μ</w:t>
      </w:r>
      <w:r w:rsidRPr="0006654F">
        <w:rPr>
          <w:rFonts w:eastAsia="Times New Roman"/>
          <w:color w:val="000000" w:themeColor="text1"/>
          <w:szCs w:val="24"/>
        </w:rPr>
        <w:t>όνο στο</w:t>
      </w:r>
      <w:r>
        <w:rPr>
          <w:rFonts w:eastAsia="Times New Roman"/>
          <w:color w:val="000000" w:themeColor="text1"/>
          <w:szCs w:val="24"/>
        </w:rPr>
        <w:t>ν</w:t>
      </w:r>
      <w:r w:rsidRPr="0006654F">
        <w:rPr>
          <w:rFonts w:eastAsia="Times New Roman"/>
          <w:color w:val="000000" w:themeColor="text1"/>
          <w:szCs w:val="24"/>
        </w:rPr>
        <w:t xml:space="preserve"> ΣΥΡΙΖΑ</w:t>
      </w:r>
      <w:r>
        <w:rPr>
          <w:rFonts w:eastAsia="Times New Roman"/>
          <w:color w:val="000000" w:themeColor="text1"/>
          <w:szCs w:val="24"/>
        </w:rPr>
        <w:t xml:space="preserve">, </w:t>
      </w:r>
      <w:r w:rsidRPr="0006654F">
        <w:rPr>
          <w:rFonts w:eastAsia="Times New Roman"/>
          <w:color w:val="000000" w:themeColor="text1"/>
          <w:szCs w:val="24"/>
        </w:rPr>
        <w:t xml:space="preserve">θέλω να θυμηθώ </w:t>
      </w:r>
      <w:r>
        <w:rPr>
          <w:rFonts w:eastAsia="Times New Roman"/>
          <w:color w:val="000000" w:themeColor="text1"/>
          <w:szCs w:val="24"/>
        </w:rPr>
        <w:t>μια</w:t>
      </w:r>
      <w:r w:rsidRPr="0006654F">
        <w:rPr>
          <w:rFonts w:eastAsia="Times New Roman"/>
          <w:color w:val="000000" w:themeColor="text1"/>
          <w:szCs w:val="24"/>
        </w:rPr>
        <w:t xml:space="preserve"> φράση μου</w:t>
      </w:r>
      <w:r>
        <w:rPr>
          <w:rFonts w:eastAsia="Times New Roman"/>
          <w:color w:val="000000" w:themeColor="text1"/>
          <w:szCs w:val="24"/>
        </w:rPr>
        <w:t>, κυρίες</w:t>
      </w:r>
      <w:r>
        <w:rPr>
          <w:rFonts w:eastAsia="Times New Roman"/>
          <w:color w:val="000000" w:themeColor="text1"/>
          <w:szCs w:val="24"/>
        </w:rPr>
        <w:t xml:space="preserve"> και κύριοι Β</w:t>
      </w:r>
      <w:r w:rsidRPr="0006654F">
        <w:rPr>
          <w:rFonts w:eastAsia="Times New Roman"/>
          <w:color w:val="000000" w:themeColor="text1"/>
          <w:szCs w:val="24"/>
        </w:rPr>
        <w:t>ουλευτές</w:t>
      </w:r>
      <w:r>
        <w:rPr>
          <w:rFonts w:eastAsia="Times New Roman"/>
          <w:color w:val="000000" w:themeColor="text1"/>
          <w:szCs w:val="24"/>
        </w:rPr>
        <w:t>. Ό</w:t>
      </w:r>
      <w:r w:rsidRPr="0006654F">
        <w:rPr>
          <w:rFonts w:eastAsia="Times New Roman"/>
          <w:color w:val="000000" w:themeColor="text1"/>
          <w:szCs w:val="24"/>
        </w:rPr>
        <w:t xml:space="preserve">ταν </w:t>
      </w:r>
      <w:r>
        <w:rPr>
          <w:rFonts w:eastAsia="Times New Roman"/>
          <w:color w:val="000000" w:themeColor="text1"/>
          <w:szCs w:val="24"/>
        </w:rPr>
        <w:t xml:space="preserve">φέρνατε, ενώ μας είχατε τσακίσει πραγματικά, πράξεις νομοθετικού </w:t>
      </w:r>
      <w:r w:rsidRPr="0006654F">
        <w:rPr>
          <w:rFonts w:eastAsia="Times New Roman"/>
          <w:color w:val="000000" w:themeColor="text1"/>
          <w:szCs w:val="24"/>
        </w:rPr>
        <w:t xml:space="preserve">περιεχομένου </w:t>
      </w:r>
      <w:r>
        <w:rPr>
          <w:rFonts w:eastAsia="Times New Roman"/>
          <w:color w:val="000000" w:themeColor="text1"/>
          <w:szCs w:val="24"/>
        </w:rPr>
        <w:t xml:space="preserve">τη μια </w:t>
      </w:r>
      <w:r w:rsidRPr="0006654F">
        <w:rPr>
          <w:rFonts w:eastAsia="Times New Roman"/>
          <w:color w:val="000000" w:themeColor="text1"/>
          <w:szCs w:val="24"/>
        </w:rPr>
        <w:t>μετά την άλλη στην αρχή</w:t>
      </w:r>
      <w:r>
        <w:rPr>
          <w:rFonts w:eastAsia="Times New Roman"/>
          <w:color w:val="000000" w:themeColor="text1"/>
          <w:szCs w:val="24"/>
        </w:rPr>
        <w:t>,</w:t>
      </w:r>
      <w:r w:rsidRPr="0006654F">
        <w:rPr>
          <w:rFonts w:eastAsia="Times New Roman"/>
          <w:color w:val="000000" w:themeColor="text1"/>
          <w:szCs w:val="24"/>
        </w:rPr>
        <w:t xml:space="preserve"> σας εί</w:t>
      </w:r>
      <w:r>
        <w:rPr>
          <w:rFonts w:eastAsia="Times New Roman"/>
          <w:color w:val="000000" w:themeColor="text1"/>
          <w:szCs w:val="24"/>
        </w:rPr>
        <w:t>πα</w:t>
      </w:r>
      <w:r w:rsidRPr="0006654F">
        <w:rPr>
          <w:rFonts w:eastAsia="Times New Roman"/>
          <w:color w:val="000000" w:themeColor="text1"/>
          <w:szCs w:val="24"/>
        </w:rPr>
        <w:t xml:space="preserve"> από τη Βουλή</w:t>
      </w:r>
      <w:r>
        <w:rPr>
          <w:rFonts w:eastAsia="Times New Roman"/>
          <w:color w:val="000000" w:themeColor="text1"/>
          <w:szCs w:val="24"/>
        </w:rPr>
        <w:t>, μεταχειριζόμενος μια</w:t>
      </w:r>
      <w:r w:rsidRPr="0006654F">
        <w:rPr>
          <w:rFonts w:eastAsia="Times New Roman"/>
          <w:color w:val="000000" w:themeColor="text1"/>
          <w:szCs w:val="24"/>
        </w:rPr>
        <w:t xml:space="preserve"> φράση του </w:t>
      </w:r>
      <w:r>
        <w:rPr>
          <w:rFonts w:eastAsia="Times New Roman"/>
          <w:color w:val="000000" w:themeColor="text1"/>
          <w:szCs w:val="24"/>
        </w:rPr>
        <w:t xml:space="preserve">Αλέκου Αλαβάνου: «Καλώς </w:t>
      </w:r>
      <w:r w:rsidRPr="0006654F">
        <w:rPr>
          <w:rFonts w:eastAsia="Times New Roman"/>
          <w:color w:val="000000" w:themeColor="text1"/>
          <w:szCs w:val="24"/>
        </w:rPr>
        <w:t>τα παιδιά</w:t>
      </w:r>
      <w:r>
        <w:rPr>
          <w:rFonts w:eastAsia="Times New Roman"/>
          <w:color w:val="000000" w:themeColor="text1"/>
          <w:szCs w:val="24"/>
        </w:rPr>
        <w:t>».</w:t>
      </w:r>
    </w:p>
    <w:p w14:paraId="25E0A8F4" w14:textId="77777777" w:rsidR="00464F64" w:rsidRDefault="00160710">
      <w:pPr>
        <w:spacing w:line="600" w:lineRule="auto"/>
        <w:ind w:firstLine="720"/>
        <w:contextualSpacing/>
        <w:jc w:val="both"/>
        <w:rPr>
          <w:rFonts w:eastAsia="Times New Roman"/>
          <w:color w:val="000000" w:themeColor="text1"/>
          <w:szCs w:val="24"/>
        </w:rPr>
      </w:pPr>
      <w:r w:rsidRPr="0006654F">
        <w:rPr>
          <w:rFonts w:eastAsia="Times New Roman"/>
          <w:color w:val="000000" w:themeColor="text1"/>
          <w:szCs w:val="24"/>
        </w:rPr>
        <w:t>Το θέμα είναι</w:t>
      </w:r>
      <w:r>
        <w:rPr>
          <w:rFonts w:eastAsia="Times New Roman"/>
          <w:color w:val="000000" w:themeColor="text1"/>
          <w:szCs w:val="24"/>
        </w:rPr>
        <w:t>,</w:t>
      </w:r>
      <w:r w:rsidRPr="0006654F">
        <w:rPr>
          <w:rFonts w:eastAsia="Times New Roman"/>
          <w:color w:val="000000" w:themeColor="text1"/>
          <w:szCs w:val="24"/>
        </w:rPr>
        <w:t xml:space="preserve"> </w:t>
      </w:r>
      <w:r>
        <w:rPr>
          <w:rFonts w:eastAsia="Times New Roman"/>
          <w:color w:val="000000" w:themeColor="text1"/>
          <w:szCs w:val="24"/>
        </w:rPr>
        <w:t>όμως,</w:t>
      </w:r>
      <w:r w:rsidRPr="0006654F">
        <w:rPr>
          <w:rFonts w:eastAsia="Times New Roman"/>
          <w:color w:val="000000" w:themeColor="text1"/>
          <w:szCs w:val="24"/>
        </w:rPr>
        <w:t xml:space="preserve"> ότι πέρασε η πρώτη εκείνη διετής περίοδος και τώρα φ</w:t>
      </w:r>
      <w:r>
        <w:rPr>
          <w:rFonts w:eastAsia="Times New Roman"/>
          <w:color w:val="000000" w:themeColor="text1"/>
          <w:szCs w:val="24"/>
        </w:rPr>
        <w:t xml:space="preserve">έρνετε </w:t>
      </w:r>
      <w:r w:rsidRPr="0006654F">
        <w:rPr>
          <w:rFonts w:eastAsia="Times New Roman"/>
          <w:color w:val="000000" w:themeColor="text1"/>
          <w:szCs w:val="24"/>
        </w:rPr>
        <w:t xml:space="preserve">για κάθε σχέδιο νόμου </w:t>
      </w:r>
      <w:r>
        <w:rPr>
          <w:rFonts w:eastAsia="Times New Roman"/>
          <w:color w:val="000000" w:themeColor="text1"/>
          <w:szCs w:val="24"/>
        </w:rPr>
        <w:t>δέκα</w:t>
      </w:r>
      <w:r w:rsidRPr="0006654F">
        <w:rPr>
          <w:rFonts w:eastAsia="Times New Roman"/>
          <w:color w:val="000000" w:themeColor="text1"/>
          <w:szCs w:val="24"/>
        </w:rPr>
        <w:t xml:space="preserve"> τροπολογίες</w:t>
      </w:r>
      <w:r>
        <w:rPr>
          <w:rFonts w:eastAsia="Times New Roman"/>
          <w:color w:val="000000" w:themeColor="text1"/>
          <w:szCs w:val="24"/>
        </w:rPr>
        <w:t>. Η</w:t>
      </w:r>
      <w:r w:rsidRPr="0006654F">
        <w:rPr>
          <w:rFonts w:eastAsia="Times New Roman"/>
          <w:color w:val="000000" w:themeColor="text1"/>
          <w:szCs w:val="24"/>
        </w:rPr>
        <w:t xml:space="preserve"> διασπορά των </w:t>
      </w:r>
      <w:r>
        <w:rPr>
          <w:rFonts w:eastAsia="Times New Roman"/>
          <w:color w:val="000000" w:themeColor="text1"/>
          <w:szCs w:val="24"/>
        </w:rPr>
        <w:t>τροπολογιών π</w:t>
      </w:r>
      <w:r w:rsidRPr="0006654F">
        <w:rPr>
          <w:rFonts w:eastAsia="Times New Roman"/>
          <w:color w:val="000000" w:themeColor="text1"/>
          <w:szCs w:val="24"/>
        </w:rPr>
        <w:t xml:space="preserve">ου γίνεται σήμερα καθιστά αβέβαιο το </w:t>
      </w:r>
      <w:r>
        <w:rPr>
          <w:rFonts w:eastAsia="Times New Roman"/>
          <w:color w:val="000000" w:themeColor="text1"/>
          <w:szCs w:val="24"/>
        </w:rPr>
        <w:t xml:space="preserve">έργο των </w:t>
      </w:r>
      <w:r w:rsidRPr="0006654F">
        <w:rPr>
          <w:rFonts w:eastAsia="Times New Roman"/>
          <w:color w:val="000000" w:themeColor="text1"/>
          <w:szCs w:val="24"/>
        </w:rPr>
        <w:t>νομικ</w:t>
      </w:r>
      <w:r>
        <w:rPr>
          <w:rFonts w:eastAsia="Times New Roman"/>
          <w:color w:val="000000" w:themeColor="text1"/>
          <w:szCs w:val="24"/>
        </w:rPr>
        <w:t xml:space="preserve">ών στην Ελλάδα. Είναι δύσκολο να την εντοπίσεις τη διάταξη. </w:t>
      </w:r>
      <w:r>
        <w:rPr>
          <w:rFonts w:eastAsia="Times New Roman"/>
          <w:color w:val="000000" w:themeColor="text1"/>
          <w:szCs w:val="24"/>
        </w:rPr>
        <w:t>Α</w:t>
      </w:r>
      <w:r>
        <w:rPr>
          <w:rFonts w:eastAsia="Times New Roman"/>
          <w:color w:val="000000" w:themeColor="text1"/>
          <w:szCs w:val="24"/>
        </w:rPr>
        <w:t xml:space="preserve">ν </w:t>
      </w:r>
      <w:r w:rsidRPr="0006654F">
        <w:rPr>
          <w:rFonts w:eastAsia="Times New Roman"/>
          <w:color w:val="000000" w:themeColor="text1"/>
          <w:szCs w:val="24"/>
        </w:rPr>
        <w:t>υπάρχει τεχνολ</w:t>
      </w:r>
      <w:r w:rsidRPr="0006654F">
        <w:rPr>
          <w:rFonts w:eastAsia="Times New Roman"/>
          <w:color w:val="000000" w:themeColor="text1"/>
          <w:szCs w:val="24"/>
        </w:rPr>
        <w:t>ογία</w:t>
      </w:r>
      <w:r>
        <w:rPr>
          <w:rFonts w:eastAsia="Times New Roman"/>
          <w:color w:val="000000" w:themeColor="text1"/>
          <w:szCs w:val="24"/>
        </w:rPr>
        <w:t>,</w:t>
      </w:r>
      <w:r w:rsidRPr="0006654F">
        <w:rPr>
          <w:rFonts w:eastAsia="Times New Roman"/>
          <w:color w:val="000000" w:themeColor="text1"/>
          <w:szCs w:val="24"/>
        </w:rPr>
        <w:t xml:space="preserve"> η οποία αντιμετωπίζει το θέμα</w:t>
      </w:r>
      <w:r>
        <w:rPr>
          <w:rFonts w:eastAsia="Times New Roman"/>
          <w:color w:val="000000" w:themeColor="text1"/>
          <w:szCs w:val="24"/>
        </w:rPr>
        <w:t>,</w:t>
      </w:r>
      <w:r w:rsidRPr="0006654F">
        <w:rPr>
          <w:rFonts w:eastAsia="Times New Roman"/>
          <w:color w:val="000000" w:themeColor="text1"/>
          <w:szCs w:val="24"/>
        </w:rPr>
        <w:t xml:space="preserve"> αυτή</w:t>
      </w:r>
      <w:r>
        <w:rPr>
          <w:rFonts w:eastAsia="Times New Roman"/>
          <w:color w:val="000000" w:themeColor="text1"/>
          <w:szCs w:val="24"/>
        </w:rPr>
        <w:t>ν</w:t>
      </w:r>
      <w:r w:rsidRPr="0006654F">
        <w:rPr>
          <w:rFonts w:eastAsia="Times New Roman"/>
          <w:color w:val="000000" w:themeColor="text1"/>
          <w:szCs w:val="24"/>
        </w:rPr>
        <w:t xml:space="preserve"> πρέπει να τη σεβαστείτε</w:t>
      </w:r>
      <w:r>
        <w:rPr>
          <w:rFonts w:eastAsia="Times New Roman"/>
          <w:color w:val="000000" w:themeColor="text1"/>
          <w:szCs w:val="24"/>
        </w:rPr>
        <w:t>.</w:t>
      </w:r>
    </w:p>
    <w:p w14:paraId="25E0A8F5"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την Προεδρική Έδρα καταλαμβάνει ο Β</w:t>
      </w:r>
      <w:r>
        <w:rPr>
          <w:rFonts w:eastAsia="Times New Roman"/>
          <w:color w:val="000000" w:themeColor="text1"/>
          <w:szCs w:val="24"/>
        </w:rPr>
        <w:t>΄</w:t>
      </w:r>
      <w:r>
        <w:rPr>
          <w:rFonts w:eastAsia="Times New Roman"/>
          <w:color w:val="000000" w:themeColor="text1"/>
          <w:szCs w:val="24"/>
        </w:rPr>
        <w:t xml:space="preserve"> Αντιπρόεδρος της Βουλής κ. </w:t>
      </w:r>
      <w:r w:rsidRPr="001B5999">
        <w:rPr>
          <w:rFonts w:eastAsia="Times New Roman"/>
          <w:b/>
          <w:color w:val="000000" w:themeColor="text1"/>
          <w:szCs w:val="24"/>
        </w:rPr>
        <w:t>ΓΕΩΡΓΙΟΣ ΒΑΡΕΜΕΝΟΣ</w:t>
      </w:r>
      <w:r>
        <w:rPr>
          <w:rFonts w:eastAsia="Times New Roman"/>
          <w:color w:val="000000" w:themeColor="text1"/>
          <w:szCs w:val="24"/>
        </w:rPr>
        <w:t xml:space="preserve">) </w:t>
      </w:r>
    </w:p>
    <w:p w14:paraId="25E0A8F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Εγ</w:t>
      </w:r>
      <w:r w:rsidRPr="00527B01">
        <w:rPr>
          <w:rFonts w:eastAsia="Times New Roman"/>
          <w:color w:val="212121"/>
          <w:szCs w:val="24"/>
        </w:rPr>
        <w:t xml:space="preserve">ώ κατάλαβα σήμερα </w:t>
      </w:r>
      <w:r>
        <w:rPr>
          <w:rFonts w:eastAsia="Times New Roman"/>
          <w:color w:val="212121"/>
          <w:szCs w:val="24"/>
        </w:rPr>
        <w:t>ότι στη Βουλή απευθύνθηκε ένας Υ</w:t>
      </w:r>
      <w:r w:rsidRPr="00527B01">
        <w:rPr>
          <w:rFonts w:eastAsia="Times New Roman"/>
          <w:color w:val="212121"/>
          <w:szCs w:val="24"/>
        </w:rPr>
        <w:t>πουργός</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ο</w:t>
      </w:r>
      <w:r w:rsidRPr="00527B01">
        <w:rPr>
          <w:rFonts w:eastAsia="Times New Roman"/>
          <w:color w:val="212121"/>
          <w:szCs w:val="24"/>
        </w:rPr>
        <w:t>μιλώντας με όρους του πρ</w:t>
      </w:r>
      <w:r w:rsidRPr="00527B01">
        <w:rPr>
          <w:rFonts w:eastAsia="Times New Roman"/>
          <w:color w:val="212121"/>
          <w:szCs w:val="24"/>
        </w:rPr>
        <w:t>οηγούμενου αιώνα και όχι με όρους του παρόντος</w:t>
      </w:r>
      <w:r>
        <w:rPr>
          <w:rFonts w:eastAsia="Times New Roman"/>
          <w:color w:val="212121"/>
          <w:szCs w:val="24"/>
        </w:rPr>
        <w:t xml:space="preserve"> αιώνα. </w:t>
      </w:r>
      <w:r>
        <w:rPr>
          <w:rFonts w:eastAsia="Times New Roman"/>
          <w:color w:val="212121"/>
          <w:szCs w:val="24"/>
        </w:rPr>
        <w:t>Α</w:t>
      </w:r>
      <w:r w:rsidRPr="00527B01">
        <w:rPr>
          <w:rFonts w:eastAsia="Times New Roman"/>
          <w:color w:val="212121"/>
          <w:szCs w:val="24"/>
        </w:rPr>
        <w:t>υτό είναι κρίμα</w:t>
      </w:r>
      <w:r>
        <w:rPr>
          <w:rFonts w:eastAsia="Times New Roman"/>
          <w:color w:val="212121"/>
          <w:szCs w:val="24"/>
        </w:rPr>
        <w:t xml:space="preserve">, γιατί πάλι </w:t>
      </w:r>
      <w:r>
        <w:rPr>
          <w:rFonts w:eastAsia="Times New Roman"/>
          <w:color w:val="212121"/>
          <w:szCs w:val="24"/>
        </w:rPr>
        <w:lastRenderedPageBreak/>
        <w:t>μετα</w:t>
      </w:r>
      <w:r w:rsidRPr="00527B01">
        <w:rPr>
          <w:rFonts w:eastAsia="Times New Roman"/>
          <w:color w:val="212121"/>
          <w:szCs w:val="24"/>
        </w:rPr>
        <w:t>χειρίζεστε έναν τίτλο</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w:t>
      </w:r>
      <w:r w:rsidRPr="00527B01">
        <w:rPr>
          <w:rFonts w:eastAsia="Times New Roman"/>
          <w:color w:val="212121"/>
          <w:szCs w:val="24"/>
        </w:rPr>
        <w:t>προωθούμε</w:t>
      </w:r>
      <w:r>
        <w:rPr>
          <w:rFonts w:eastAsia="Times New Roman"/>
          <w:color w:val="212121"/>
          <w:szCs w:val="24"/>
        </w:rPr>
        <w:t>,</w:t>
      </w:r>
      <w:r w:rsidRPr="00527B01">
        <w:rPr>
          <w:rFonts w:eastAsia="Times New Roman"/>
          <w:color w:val="212121"/>
          <w:szCs w:val="24"/>
        </w:rPr>
        <w:t xml:space="preserve"> βελτιώνουμε τη σχετική νομοθεσία</w:t>
      </w:r>
      <w:r>
        <w:rPr>
          <w:rFonts w:eastAsia="Times New Roman"/>
          <w:color w:val="212121"/>
          <w:szCs w:val="24"/>
        </w:rPr>
        <w:t>», αλλά πάλι κάνετε μι</w:t>
      </w:r>
      <w:r w:rsidRPr="00527B01">
        <w:rPr>
          <w:rFonts w:eastAsia="Times New Roman"/>
          <w:color w:val="212121"/>
          <w:szCs w:val="24"/>
        </w:rPr>
        <w:t>α τρύπα στο νερό</w:t>
      </w:r>
      <w:r>
        <w:rPr>
          <w:rFonts w:eastAsia="Times New Roman"/>
          <w:color w:val="212121"/>
          <w:szCs w:val="24"/>
        </w:rPr>
        <w:t>.</w:t>
      </w:r>
    </w:p>
    <w:p w14:paraId="25E0A8F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r>
        <w:rPr>
          <w:rFonts w:eastAsia="Times New Roman"/>
          <w:color w:val="212121"/>
          <w:szCs w:val="24"/>
        </w:rPr>
        <w:t xml:space="preserve"> </w:t>
      </w:r>
    </w:p>
    <w:p w14:paraId="25E0A8F8"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Κλείνω, κύριε Π</w:t>
      </w:r>
      <w:r w:rsidRPr="00527B01">
        <w:rPr>
          <w:rFonts w:eastAsia="Times New Roman"/>
          <w:color w:val="212121"/>
          <w:szCs w:val="24"/>
        </w:rPr>
        <w:t>ρόεδρε</w:t>
      </w:r>
      <w:r>
        <w:rPr>
          <w:rFonts w:eastAsia="Times New Roman"/>
          <w:color w:val="212121"/>
          <w:szCs w:val="24"/>
        </w:rPr>
        <w:t>. Θα ήθελα μόνο τριάντα δ</w:t>
      </w:r>
      <w:r w:rsidRPr="00527B01">
        <w:rPr>
          <w:rFonts w:eastAsia="Times New Roman"/>
          <w:color w:val="212121"/>
          <w:szCs w:val="24"/>
        </w:rPr>
        <w:t xml:space="preserve">ευτερόλεπτα </w:t>
      </w:r>
      <w:r>
        <w:rPr>
          <w:rFonts w:eastAsia="Times New Roman"/>
          <w:color w:val="212121"/>
          <w:szCs w:val="24"/>
        </w:rPr>
        <w:t xml:space="preserve">ακόμα. </w:t>
      </w:r>
    </w:p>
    <w:p w14:paraId="25E0A8F9"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w:t>
      </w:r>
      <w:r w:rsidRPr="00527B01">
        <w:rPr>
          <w:rFonts w:eastAsia="Times New Roman"/>
          <w:color w:val="212121"/>
          <w:szCs w:val="24"/>
        </w:rPr>
        <w:t xml:space="preserve">έλω να εκφράσω τη συμφωνία μας </w:t>
      </w:r>
      <w:r>
        <w:rPr>
          <w:rFonts w:eastAsia="Times New Roman"/>
          <w:color w:val="212121"/>
          <w:szCs w:val="24"/>
        </w:rPr>
        <w:t>-το είπε ο κ.</w:t>
      </w:r>
      <w:r w:rsidRPr="00527B01">
        <w:rPr>
          <w:rFonts w:eastAsia="Times New Roman"/>
          <w:color w:val="212121"/>
          <w:szCs w:val="24"/>
        </w:rPr>
        <w:t xml:space="preserve"> Καρράς</w:t>
      </w:r>
      <w:r>
        <w:rPr>
          <w:rFonts w:eastAsia="Times New Roman"/>
          <w:color w:val="212121"/>
          <w:szCs w:val="24"/>
        </w:rPr>
        <w:t>, θα το ξαναπεί- στην τροπολογία του Υ</w:t>
      </w:r>
      <w:r w:rsidRPr="00527B01">
        <w:rPr>
          <w:rFonts w:eastAsia="Times New Roman"/>
          <w:color w:val="212121"/>
          <w:szCs w:val="24"/>
        </w:rPr>
        <w:t xml:space="preserve">πουργείου </w:t>
      </w:r>
      <w:r>
        <w:rPr>
          <w:rFonts w:eastAsia="Times New Roman"/>
          <w:color w:val="212121"/>
          <w:szCs w:val="24"/>
        </w:rPr>
        <w:t>Ναυτιλίας και Νησιωτικής Πολιτικής. Ε</w:t>
      </w:r>
      <w:r w:rsidRPr="00527B01">
        <w:rPr>
          <w:rFonts w:eastAsia="Times New Roman"/>
          <w:color w:val="212121"/>
          <w:szCs w:val="24"/>
        </w:rPr>
        <w:t>ίναι εν μέ</w:t>
      </w:r>
      <w:r w:rsidRPr="00527B01">
        <w:rPr>
          <w:rFonts w:eastAsia="Times New Roman"/>
          <w:color w:val="212121"/>
          <w:szCs w:val="24"/>
        </w:rPr>
        <w:t>ρει θετικό</w:t>
      </w:r>
      <w:r>
        <w:rPr>
          <w:rFonts w:eastAsia="Times New Roman"/>
          <w:color w:val="212121"/>
          <w:szCs w:val="24"/>
        </w:rPr>
        <w:t xml:space="preserve"> βήμα, όπως με ενημερών</w:t>
      </w:r>
      <w:r>
        <w:rPr>
          <w:rFonts w:eastAsia="Times New Roman"/>
          <w:color w:val="212121"/>
          <w:szCs w:val="24"/>
        </w:rPr>
        <w:t>ουν</w:t>
      </w:r>
      <w:r>
        <w:rPr>
          <w:rFonts w:eastAsia="Times New Roman"/>
          <w:color w:val="212121"/>
          <w:szCs w:val="24"/>
        </w:rPr>
        <w:t xml:space="preserve"> ο κ. Καρράς και ο κ. </w:t>
      </w:r>
      <w:proofErr w:type="spellStart"/>
      <w:r>
        <w:rPr>
          <w:rFonts w:eastAsia="Times New Roman"/>
          <w:color w:val="212121"/>
          <w:szCs w:val="24"/>
        </w:rPr>
        <w:t>Κ</w:t>
      </w:r>
      <w:r w:rsidRPr="00527B01">
        <w:rPr>
          <w:rFonts w:eastAsia="Times New Roman"/>
          <w:color w:val="212121"/>
          <w:szCs w:val="24"/>
        </w:rPr>
        <w:t>εγκέρογλου</w:t>
      </w:r>
      <w:proofErr w:type="spellEnd"/>
      <w:r>
        <w:rPr>
          <w:rFonts w:eastAsia="Times New Roman"/>
          <w:color w:val="212121"/>
          <w:szCs w:val="24"/>
        </w:rPr>
        <w:t xml:space="preserve">, </w:t>
      </w:r>
      <w:r w:rsidRPr="00527B01">
        <w:rPr>
          <w:rFonts w:eastAsia="Times New Roman"/>
          <w:color w:val="212121"/>
          <w:szCs w:val="24"/>
        </w:rPr>
        <w:t>διότι δεν είναι πλήρες</w:t>
      </w:r>
      <w:r>
        <w:rPr>
          <w:rFonts w:eastAsia="Times New Roman"/>
          <w:color w:val="212121"/>
          <w:szCs w:val="24"/>
        </w:rPr>
        <w:t xml:space="preserve">. Στα υπόλοιπα </w:t>
      </w:r>
      <w:r w:rsidRPr="00527B01">
        <w:rPr>
          <w:rFonts w:eastAsia="Times New Roman"/>
          <w:color w:val="212121"/>
          <w:szCs w:val="24"/>
        </w:rPr>
        <w:t xml:space="preserve">νησιά έχουμε </w:t>
      </w:r>
      <w:r>
        <w:rPr>
          <w:rFonts w:eastAsia="Times New Roman"/>
          <w:color w:val="212121"/>
          <w:szCs w:val="24"/>
        </w:rPr>
        <w:t>κάλυψη με το μεταφορικό ισοδύναμο</w:t>
      </w:r>
      <w:r w:rsidRPr="00527B01">
        <w:rPr>
          <w:rFonts w:eastAsia="Times New Roman"/>
          <w:color w:val="212121"/>
          <w:szCs w:val="24"/>
        </w:rPr>
        <w:t xml:space="preserve"> και ανθρώπων</w:t>
      </w:r>
      <w:r>
        <w:rPr>
          <w:rFonts w:eastAsia="Times New Roman"/>
          <w:color w:val="212121"/>
          <w:szCs w:val="24"/>
        </w:rPr>
        <w:t xml:space="preserve"> -εισιτηρίων δηλαδή- </w:t>
      </w:r>
      <w:r w:rsidRPr="00527B01">
        <w:rPr>
          <w:rFonts w:eastAsia="Times New Roman"/>
          <w:color w:val="212121"/>
          <w:szCs w:val="24"/>
        </w:rPr>
        <w:t>και καυσίμων και εμπορ</w:t>
      </w:r>
      <w:r>
        <w:rPr>
          <w:rFonts w:eastAsia="Times New Roman"/>
          <w:color w:val="212121"/>
          <w:szCs w:val="24"/>
        </w:rPr>
        <w:t>ευμάτων και τώρα μάλιστα και διά</w:t>
      </w:r>
      <w:r w:rsidRPr="00527B01">
        <w:rPr>
          <w:rFonts w:eastAsia="Times New Roman"/>
          <w:color w:val="212121"/>
          <w:szCs w:val="24"/>
        </w:rPr>
        <w:t xml:space="preserve"> </w:t>
      </w:r>
      <w:r>
        <w:rPr>
          <w:rFonts w:eastAsia="Times New Roman"/>
          <w:color w:val="212121"/>
          <w:szCs w:val="24"/>
        </w:rPr>
        <w:t xml:space="preserve">του μέσου </w:t>
      </w:r>
      <w:r w:rsidRPr="00527B01">
        <w:rPr>
          <w:rFonts w:eastAsia="Times New Roman"/>
          <w:color w:val="212121"/>
          <w:szCs w:val="24"/>
        </w:rPr>
        <w:t>του</w:t>
      </w:r>
      <w:r w:rsidRPr="00527B01">
        <w:rPr>
          <w:rFonts w:eastAsia="Times New Roman"/>
          <w:color w:val="212121"/>
          <w:szCs w:val="24"/>
        </w:rPr>
        <w:t xml:space="preserve"> </w:t>
      </w:r>
      <w:r>
        <w:rPr>
          <w:rFonts w:eastAsia="Times New Roman"/>
          <w:color w:val="212121"/>
          <w:szCs w:val="24"/>
        </w:rPr>
        <w:t>αεροπλάνου. Σ</w:t>
      </w:r>
      <w:r w:rsidRPr="00527B01">
        <w:rPr>
          <w:rFonts w:eastAsia="Times New Roman"/>
          <w:color w:val="212121"/>
          <w:szCs w:val="24"/>
        </w:rPr>
        <w:t xml:space="preserve">την Κρήτη </w:t>
      </w:r>
      <w:r>
        <w:rPr>
          <w:rFonts w:eastAsia="Times New Roman"/>
          <w:color w:val="212121"/>
          <w:szCs w:val="24"/>
        </w:rPr>
        <w:t xml:space="preserve">δεν υπάρχει </w:t>
      </w:r>
      <w:r w:rsidRPr="00527B01">
        <w:rPr>
          <w:rFonts w:eastAsia="Times New Roman"/>
          <w:color w:val="212121"/>
          <w:szCs w:val="24"/>
        </w:rPr>
        <w:t>τίποτα από όλα αυτά</w:t>
      </w:r>
      <w:r>
        <w:rPr>
          <w:rFonts w:eastAsia="Times New Roman"/>
          <w:color w:val="212121"/>
          <w:szCs w:val="24"/>
        </w:rPr>
        <w:t>. Μ</w:t>
      </w:r>
      <w:r w:rsidRPr="00527B01">
        <w:rPr>
          <w:rFonts w:eastAsia="Times New Roman"/>
          <w:color w:val="212121"/>
          <w:szCs w:val="24"/>
        </w:rPr>
        <w:t>όνο για εμπορεύματα και μάλιστα ειδικού μεγέθους</w:t>
      </w:r>
      <w:r>
        <w:rPr>
          <w:rFonts w:eastAsia="Times New Roman"/>
          <w:color w:val="212121"/>
          <w:szCs w:val="24"/>
        </w:rPr>
        <w:t xml:space="preserve">. </w:t>
      </w:r>
    </w:p>
    <w:p w14:paraId="25E0A8F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527B01">
        <w:rPr>
          <w:rFonts w:eastAsia="Times New Roman"/>
          <w:color w:val="212121"/>
          <w:szCs w:val="24"/>
        </w:rPr>
        <w:t>Ναι</w:t>
      </w:r>
      <w:r>
        <w:rPr>
          <w:rFonts w:eastAsia="Times New Roman"/>
          <w:color w:val="212121"/>
          <w:szCs w:val="24"/>
        </w:rPr>
        <w:t>, είναι μι</w:t>
      </w:r>
      <w:r w:rsidRPr="00527B01">
        <w:rPr>
          <w:rFonts w:eastAsia="Times New Roman"/>
          <w:color w:val="212121"/>
          <w:szCs w:val="24"/>
        </w:rPr>
        <w:t>α αρχή</w:t>
      </w:r>
      <w:r>
        <w:rPr>
          <w:rFonts w:eastAsia="Times New Roman"/>
          <w:color w:val="212121"/>
          <w:szCs w:val="24"/>
        </w:rPr>
        <w:t>,</w:t>
      </w:r>
      <w:r w:rsidRPr="00527B01">
        <w:rPr>
          <w:rFonts w:eastAsia="Times New Roman"/>
          <w:color w:val="212121"/>
          <w:szCs w:val="24"/>
        </w:rPr>
        <w:t xml:space="preserve"> το στηρίζουμε</w:t>
      </w:r>
      <w:r>
        <w:rPr>
          <w:rFonts w:eastAsia="Times New Roman"/>
          <w:color w:val="212121"/>
          <w:szCs w:val="24"/>
        </w:rPr>
        <w:t>,</w:t>
      </w:r>
      <w:r w:rsidRPr="00527B01">
        <w:rPr>
          <w:rFonts w:eastAsia="Times New Roman"/>
          <w:color w:val="212121"/>
          <w:szCs w:val="24"/>
        </w:rPr>
        <w:t xml:space="preserve"> αλλά δεν είναι πλήρες σε κα</w:t>
      </w:r>
      <w:r>
        <w:rPr>
          <w:rFonts w:eastAsia="Times New Roman"/>
          <w:color w:val="212121"/>
          <w:szCs w:val="24"/>
        </w:rPr>
        <w:t>μ</w:t>
      </w:r>
      <w:r w:rsidRPr="00527B01">
        <w:rPr>
          <w:rFonts w:eastAsia="Times New Roman"/>
          <w:color w:val="212121"/>
          <w:szCs w:val="24"/>
        </w:rPr>
        <w:t>μία περίπτωση</w:t>
      </w:r>
      <w:r>
        <w:rPr>
          <w:rFonts w:eastAsia="Times New Roman"/>
          <w:color w:val="212121"/>
          <w:szCs w:val="24"/>
        </w:rPr>
        <w:t>.</w:t>
      </w:r>
    </w:p>
    <w:p w14:paraId="25E0A8F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527B01">
        <w:rPr>
          <w:rFonts w:eastAsia="Times New Roman"/>
          <w:color w:val="212121"/>
          <w:szCs w:val="24"/>
        </w:rPr>
        <w:t>Υπάρχουν και άλλα θέματα τροπολογιών</w:t>
      </w:r>
      <w:r>
        <w:rPr>
          <w:rFonts w:eastAsia="Times New Roman"/>
          <w:color w:val="212121"/>
          <w:szCs w:val="24"/>
        </w:rPr>
        <w:t xml:space="preserve">, αλλά </w:t>
      </w:r>
      <w:r w:rsidRPr="00527B01">
        <w:rPr>
          <w:rFonts w:eastAsia="Times New Roman"/>
          <w:color w:val="212121"/>
          <w:szCs w:val="24"/>
        </w:rPr>
        <w:t>δεν έχω χρόνο</w:t>
      </w:r>
      <w:r>
        <w:rPr>
          <w:rFonts w:eastAsia="Times New Roman"/>
          <w:color w:val="212121"/>
          <w:szCs w:val="24"/>
        </w:rPr>
        <w:t xml:space="preserve">. </w:t>
      </w:r>
    </w:p>
    <w:p w14:paraId="25E0A8F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Ε</w:t>
      </w:r>
      <w:r w:rsidRPr="00527B01">
        <w:rPr>
          <w:rFonts w:eastAsia="Times New Roman"/>
          <w:color w:val="212121"/>
          <w:szCs w:val="24"/>
        </w:rPr>
        <w:t>υχαριστώ</w:t>
      </w:r>
      <w:r w:rsidRPr="00527B01">
        <w:rPr>
          <w:rFonts w:eastAsia="Times New Roman"/>
          <w:color w:val="212121"/>
          <w:szCs w:val="24"/>
        </w:rPr>
        <w:t xml:space="preserve"> πάρα πολύ</w:t>
      </w:r>
      <w:r>
        <w:rPr>
          <w:rFonts w:eastAsia="Times New Roman"/>
          <w:color w:val="212121"/>
          <w:szCs w:val="24"/>
        </w:rPr>
        <w:t>, κύριε Πρόεδρε, για τη μικρή ανοχή και ε</w:t>
      </w:r>
      <w:r w:rsidRPr="00527B01">
        <w:rPr>
          <w:rFonts w:eastAsia="Times New Roman"/>
          <w:color w:val="212121"/>
          <w:szCs w:val="24"/>
        </w:rPr>
        <w:t>υχαριστώ πολύ</w:t>
      </w:r>
      <w:r>
        <w:rPr>
          <w:rFonts w:eastAsia="Times New Roman"/>
          <w:color w:val="212121"/>
          <w:szCs w:val="24"/>
        </w:rPr>
        <w:t xml:space="preserve"> τους συναδέλφους που με άκουσαν. </w:t>
      </w:r>
    </w:p>
    <w:p w14:paraId="25E0A8FD" w14:textId="77777777" w:rsidR="00464F64" w:rsidRDefault="00160710">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25E0A8FE" w14:textId="77777777" w:rsidR="00464F64" w:rsidRDefault="00160710">
      <w:pPr>
        <w:spacing w:line="600" w:lineRule="auto"/>
        <w:ind w:firstLine="720"/>
        <w:contextualSpacing/>
        <w:jc w:val="both"/>
        <w:rPr>
          <w:rFonts w:eastAsia="Times New Roman"/>
          <w:szCs w:val="24"/>
        </w:rPr>
      </w:pPr>
      <w:r>
        <w:rPr>
          <w:rFonts w:eastAsia="Times New Roman"/>
          <w:b/>
          <w:szCs w:val="24"/>
        </w:rPr>
        <w:t>Π</w:t>
      </w:r>
      <w:r w:rsidRPr="00672108">
        <w:rPr>
          <w:rFonts w:eastAsia="Times New Roman"/>
          <w:b/>
          <w:szCs w:val="24"/>
        </w:rPr>
        <w:t>ΡΟΕΔΡΕΥΩΝ (Γεώργιος Βαρεμένος):</w:t>
      </w:r>
      <w:r>
        <w:rPr>
          <w:rFonts w:eastAsia="Times New Roman"/>
          <w:b/>
          <w:szCs w:val="24"/>
        </w:rPr>
        <w:t xml:space="preserve"> </w:t>
      </w:r>
      <w:r w:rsidRPr="00D00C54">
        <w:rPr>
          <w:rFonts w:eastAsia="Times New Roman"/>
          <w:szCs w:val="24"/>
        </w:rPr>
        <w:t xml:space="preserve">Κυρίες και κύριοι συνάδελφοι, έχω την τιμή να ανακοινώσω στο </w:t>
      </w:r>
      <w:r w:rsidRPr="00D00C54">
        <w:rPr>
          <w:rFonts w:eastAsia="Times New Roman"/>
          <w:szCs w:val="24"/>
        </w:rPr>
        <w:t xml:space="preserve">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έξι μ</w:t>
      </w:r>
      <w:r>
        <w:rPr>
          <w:rFonts w:eastAsia="Times New Roman"/>
          <w:szCs w:val="24"/>
        </w:rPr>
        <w:t xml:space="preserve">αθήτριες και μαθητές </w:t>
      </w:r>
      <w:r w:rsidRPr="00D00C54">
        <w:rPr>
          <w:rFonts w:eastAsia="Times New Roman"/>
          <w:szCs w:val="24"/>
        </w:rPr>
        <w:t xml:space="preserve">και τρεις εκπαιδευτικοί </w:t>
      </w:r>
      <w:r>
        <w:rPr>
          <w:rFonts w:eastAsia="Times New Roman"/>
          <w:szCs w:val="24"/>
        </w:rPr>
        <w:t xml:space="preserve">συνοδοί τους </w:t>
      </w:r>
      <w:r w:rsidRPr="00D00C54">
        <w:rPr>
          <w:rFonts w:eastAsia="Times New Roman"/>
          <w:szCs w:val="24"/>
        </w:rPr>
        <w:t xml:space="preserve">από το </w:t>
      </w:r>
      <w:r>
        <w:rPr>
          <w:rFonts w:eastAsia="Times New Roman"/>
          <w:szCs w:val="24"/>
        </w:rPr>
        <w:t>2</w:t>
      </w:r>
      <w:r w:rsidRPr="00D00C54">
        <w:rPr>
          <w:rFonts w:eastAsia="Times New Roman"/>
          <w:szCs w:val="24"/>
          <w:vertAlign w:val="superscript"/>
        </w:rPr>
        <w:t>ο</w:t>
      </w:r>
      <w:r w:rsidRPr="00D00C54">
        <w:rPr>
          <w:rFonts w:eastAsia="Times New Roman"/>
          <w:szCs w:val="24"/>
        </w:rPr>
        <w:t xml:space="preserve"> </w:t>
      </w:r>
      <w:r>
        <w:rPr>
          <w:rFonts w:eastAsia="Times New Roman"/>
          <w:szCs w:val="24"/>
        </w:rPr>
        <w:t xml:space="preserve">Γυμνάσιο Αγίου Νικολάου Λασιθίου. </w:t>
      </w:r>
    </w:p>
    <w:p w14:paraId="25E0A8FF" w14:textId="77777777" w:rsidR="00464F64" w:rsidRDefault="00160710">
      <w:pPr>
        <w:spacing w:line="600" w:lineRule="auto"/>
        <w:ind w:firstLine="720"/>
        <w:contextualSpacing/>
        <w:jc w:val="both"/>
        <w:rPr>
          <w:rFonts w:eastAsia="Times New Roman"/>
          <w:szCs w:val="24"/>
        </w:rPr>
      </w:pPr>
      <w:r>
        <w:rPr>
          <w:rFonts w:eastAsia="Times New Roman"/>
          <w:szCs w:val="24"/>
        </w:rPr>
        <w:t xml:space="preserve">Η Βουλή </w:t>
      </w:r>
      <w:r w:rsidRPr="00D00C54">
        <w:rPr>
          <w:rFonts w:eastAsia="Times New Roman"/>
          <w:szCs w:val="24"/>
        </w:rPr>
        <w:t>καλωσορίζει</w:t>
      </w:r>
      <w:r>
        <w:rPr>
          <w:rFonts w:eastAsia="Times New Roman"/>
          <w:szCs w:val="24"/>
        </w:rPr>
        <w:t xml:space="preserve"> τα κοπέλια, όπως λέμε.</w:t>
      </w:r>
    </w:p>
    <w:p w14:paraId="25E0A900" w14:textId="77777777" w:rsidR="00464F64" w:rsidRDefault="00160710">
      <w:pPr>
        <w:spacing w:line="600" w:lineRule="auto"/>
        <w:ind w:firstLine="720"/>
        <w:contextualSpacing/>
        <w:jc w:val="center"/>
        <w:rPr>
          <w:rFonts w:eastAsia="Times New Roman"/>
          <w:b/>
          <w:szCs w:val="24"/>
        </w:rPr>
      </w:pPr>
      <w:r w:rsidRPr="00D00C54">
        <w:rPr>
          <w:rFonts w:eastAsia="Times New Roman"/>
          <w:szCs w:val="24"/>
        </w:rPr>
        <w:t>(Χειροκροτήματα απ</w:t>
      </w:r>
      <w:r>
        <w:rPr>
          <w:rFonts w:eastAsia="Times New Roman"/>
          <w:szCs w:val="24"/>
        </w:rPr>
        <w:t xml:space="preserve">’ </w:t>
      </w:r>
      <w:r w:rsidRPr="00D00C54">
        <w:rPr>
          <w:rFonts w:eastAsia="Times New Roman"/>
          <w:szCs w:val="24"/>
        </w:rPr>
        <w:t>όλες τις πτέρυγες της Βουλής)</w:t>
      </w:r>
      <w:r>
        <w:rPr>
          <w:rFonts w:eastAsia="Times New Roman"/>
          <w:b/>
          <w:szCs w:val="24"/>
        </w:rPr>
        <w:t xml:space="preserve"> </w:t>
      </w:r>
    </w:p>
    <w:p w14:paraId="25E0A90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Τον λόγο έχει η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Κοζομπόλη</w:t>
      </w:r>
      <w:proofErr w:type="spellEnd"/>
      <w:r>
        <w:rPr>
          <w:rFonts w:eastAsia="Times New Roman"/>
          <w:color w:val="212121"/>
          <w:szCs w:val="24"/>
        </w:rPr>
        <w:t>, για να παρουσιάσει μία τροπολ</w:t>
      </w:r>
      <w:r>
        <w:rPr>
          <w:rFonts w:eastAsia="Times New Roman"/>
          <w:color w:val="212121"/>
          <w:szCs w:val="24"/>
        </w:rPr>
        <w:t xml:space="preserve">ογία για ένα λεπτό. </w:t>
      </w:r>
    </w:p>
    <w:p w14:paraId="25E0A90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ΠΑΝΑΓΙΩΤΑ ΚΟΖΟΜΠΟΛΗ</w:t>
      </w:r>
      <w:r>
        <w:rPr>
          <w:rFonts w:eastAsia="Times New Roman"/>
          <w:b/>
          <w:color w:val="212121"/>
          <w:szCs w:val="24"/>
        </w:rPr>
        <w:t xml:space="preserve"> - </w:t>
      </w:r>
      <w:r>
        <w:rPr>
          <w:rFonts w:eastAsia="Times New Roman"/>
          <w:b/>
          <w:color w:val="212121"/>
          <w:szCs w:val="24"/>
        </w:rPr>
        <w:t xml:space="preserve">ΑΜΑΝΑΤΙΔΗ: </w:t>
      </w:r>
      <w:r w:rsidRPr="00527B01">
        <w:rPr>
          <w:rFonts w:eastAsia="Times New Roman"/>
          <w:color w:val="212121"/>
          <w:szCs w:val="24"/>
        </w:rPr>
        <w:t>Ευχαριστώ</w:t>
      </w:r>
      <w:r>
        <w:rPr>
          <w:rFonts w:eastAsia="Times New Roman"/>
          <w:color w:val="212121"/>
          <w:szCs w:val="24"/>
        </w:rPr>
        <w:t>, κύριε Π</w:t>
      </w:r>
      <w:r w:rsidRPr="00527B01">
        <w:rPr>
          <w:rFonts w:eastAsia="Times New Roman"/>
          <w:color w:val="212121"/>
          <w:szCs w:val="24"/>
        </w:rPr>
        <w:t>ρόεδρε</w:t>
      </w:r>
      <w:r>
        <w:rPr>
          <w:rFonts w:eastAsia="Times New Roman"/>
          <w:color w:val="212121"/>
          <w:szCs w:val="24"/>
        </w:rPr>
        <w:t>.</w:t>
      </w:r>
    </w:p>
    <w:p w14:paraId="25E0A90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Με μι</w:t>
      </w:r>
      <w:r w:rsidRPr="00527B01">
        <w:rPr>
          <w:rFonts w:eastAsia="Times New Roman"/>
          <w:color w:val="212121"/>
          <w:szCs w:val="24"/>
        </w:rPr>
        <w:t xml:space="preserve">α τροπολογία </w:t>
      </w:r>
      <w:r>
        <w:rPr>
          <w:rFonts w:eastAsia="Times New Roman"/>
          <w:color w:val="212121"/>
          <w:szCs w:val="24"/>
        </w:rPr>
        <w:t>-</w:t>
      </w:r>
      <w:r w:rsidRPr="00527B01">
        <w:rPr>
          <w:rFonts w:eastAsia="Times New Roman"/>
          <w:color w:val="212121"/>
          <w:szCs w:val="24"/>
        </w:rPr>
        <w:t xml:space="preserve">που </w:t>
      </w:r>
      <w:r>
        <w:rPr>
          <w:rFonts w:eastAsia="Times New Roman"/>
          <w:color w:val="212121"/>
          <w:szCs w:val="24"/>
        </w:rPr>
        <w:t>υπο</w:t>
      </w:r>
      <w:r w:rsidRPr="00527B01">
        <w:rPr>
          <w:rFonts w:eastAsia="Times New Roman"/>
          <w:color w:val="212121"/>
          <w:szCs w:val="24"/>
        </w:rPr>
        <w:t xml:space="preserve">γράφω μαζί με τον συνάδελφό μου </w:t>
      </w:r>
      <w:r>
        <w:rPr>
          <w:rFonts w:eastAsia="Times New Roman"/>
          <w:color w:val="212121"/>
          <w:szCs w:val="24"/>
        </w:rPr>
        <w:t>κ.</w:t>
      </w:r>
      <w:r w:rsidRPr="00527B01">
        <w:rPr>
          <w:rFonts w:eastAsia="Times New Roman"/>
          <w:color w:val="212121"/>
          <w:szCs w:val="24"/>
        </w:rPr>
        <w:t xml:space="preserve"> </w:t>
      </w:r>
      <w:proofErr w:type="spellStart"/>
      <w:r w:rsidRPr="00527B01">
        <w:rPr>
          <w:rFonts w:eastAsia="Times New Roman"/>
          <w:color w:val="212121"/>
          <w:szCs w:val="24"/>
        </w:rPr>
        <w:t>Λάππα</w:t>
      </w:r>
      <w:proofErr w:type="spellEnd"/>
      <w:r>
        <w:rPr>
          <w:rFonts w:eastAsia="Times New Roman"/>
          <w:color w:val="212121"/>
          <w:szCs w:val="24"/>
        </w:rPr>
        <w:t>-</w:t>
      </w:r>
      <w:r w:rsidRPr="00527B01">
        <w:rPr>
          <w:rFonts w:eastAsia="Times New Roman"/>
          <w:color w:val="212121"/>
          <w:szCs w:val="24"/>
        </w:rPr>
        <w:t xml:space="preserve"> προτείνουμε να γίνει υποχρεωτική η αξιοποίηση των πληροφοριών που συλλέγονται από την άρση </w:t>
      </w:r>
      <w:r>
        <w:rPr>
          <w:rFonts w:eastAsia="Times New Roman"/>
          <w:color w:val="212121"/>
          <w:szCs w:val="24"/>
        </w:rPr>
        <w:t xml:space="preserve">του </w:t>
      </w:r>
      <w:r w:rsidRPr="00527B01">
        <w:rPr>
          <w:rFonts w:eastAsia="Times New Roman"/>
          <w:color w:val="212121"/>
          <w:szCs w:val="24"/>
        </w:rPr>
        <w:t xml:space="preserve">τραπεζικού </w:t>
      </w:r>
      <w:r w:rsidRPr="00527B01">
        <w:rPr>
          <w:rFonts w:eastAsia="Times New Roman"/>
          <w:color w:val="212121"/>
          <w:szCs w:val="24"/>
        </w:rPr>
        <w:t>απορρήτου</w:t>
      </w:r>
      <w:r>
        <w:rPr>
          <w:rFonts w:eastAsia="Times New Roman"/>
          <w:color w:val="212121"/>
          <w:szCs w:val="24"/>
        </w:rPr>
        <w:t>,</w:t>
      </w:r>
      <w:r w:rsidRPr="00527B01">
        <w:rPr>
          <w:rFonts w:eastAsia="Times New Roman"/>
          <w:color w:val="212121"/>
          <w:szCs w:val="24"/>
        </w:rPr>
        <w:t xml:space="preserve"> δηλαδή </w:t>
      </w:r>
      <w:r>
        <w:rPr>
          <w:rFonts w:eastAsia="Times New Roman"/>
          <w:color w:val="212121"/>
          <w:szCs w:val="24"/>
        </w:rPr>
        <w:t xml:space="preserve">προτείνουμε μία τροπολογία στο νομοθετικό πλαίσιο </w:t>
      </w:r>
      <w:r w:rsidRPr="00527B01">
        <w:rPr>
          <w:rFonts w:eastAsia="Times New Roman"/>
          <w:color w:val="212121"/>
          <w:szCs w:val="24"/>
        </w:rPr>
        <w:t xml:space="preserve">για το </w:t>
      </w:r>
      <w:r>
        <w:rPr>
          <w:rFonts w:eastAsia="Times New Roman"/>
          <w:color w:val="212121"/>
          <w:szCs w:val="24"/>
        </w:rPr>
        <w:t>«</w:t>
      </w:r>
      <w:r w:rsidRPr="00527B01">
        <w:rPr>
          <w:rFonts w:eastAsia="Times New Roman"/>
          <w:color w:val="212121"/>
          <w:szCs w:val="24"/>
        </w:rPr>
        <w:t>πόθεν έσχες</w:t>
      </w:r>
      <w:r>
        <w:rPr>
          <w:rFonts w:eastAsia="Times New Roman"/>
          <w:color w:val="212121"/>
          <w:szCs w:val="24"/>
        </w:rPr>
        <w:t>». Για εκείνους, λ</w:t>
      </w:r>
      <w:r w:rsidRPr="00527B01">
        <w:rPr>
          <w:rFonts w:eastAsia="Times New Roman"/>
          <w:color w:val="212121"/>
          <w:szCs w:val="24"/>
        </w:rPr>
        <w:t>οιπόν</w:t>
      </w:r>
      <w:r>
        <w:rPr>
          <w:rFonts w:eastAsia="Times New Roman"/>
          <w:color w:val="212121"/>
          <w:szCs w:val="24"/>
        </w:rPr>
        <w:t>,</w:t>
      </w:r>
      <w:r w:rsidRPr="00527B01">
        <w:rPr>
          <w:rFonts w:eastAsia="Times New Roman"/>
          <w:color w:val="212121"/>
          <w:szCs w:val="24"/>
        </w:rPr>
        <w:t xml:space="preserve"> που υποχρεούνται σε έλεγχο </w:t>
      </w:r>
      <w:r>
        <w:rPr>
          <w:rFonts w:eastAsia="Times New Roman"/>
          <w:color w:val="212121"/>
          <w:szCs w:val="24"/>
        </w:rPr>
        <w:t>«</w:t>
      </w:r>
      <w:r w:rsidRPr="00527B01">
        <w:rPr>
          <w:rFonts w:eastAsia="Times New Roman"/>
          <w:color w:val="212121"/>
          <w:szCs w:val="24"/>
        </w:rPr>
        <w:t>πόθεν έσχες</w:t>
      </w:r>
      <w:r>
        <w:rPr>
          <w:rFonts w:eastAsia="Times New Roman"/>
          <w:color w:val="212121"/>
          <w:szCs w:val="24"/>
        </w:rPr>
        <w:t>», προτείνουμε να υπάρχει υποχρεωτικά</w:t>
      </w:r>
      <w:r w:rsidRPr="00527B01">
        <w:rPr>
          <w:rFonts w:eastAsia="Times New Roman"/>
          <w:color w:val="212121"/>
          <w:szCs w:val="24"/>
        </w:rPr>
        <w:t xml:space="preserve"> ο έλεγχος και η άρση του τραπεζικού απορρήτου</w:t>
      </w:r>
      <w:r>
        <w:rPr>
          <w:rFonts w:eastAsia="Times New Roman"/>
          <w:color w:val="212121"/>
          <w:szCs w:val="24"/>
        </w:rPr>
        <w:t xml:space="preserve">. </w:t>
      </w:r>
    </w:p>
    <w:p w14:paraId="25E0A90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πω δ</w:t>
      </w:r>
      <w:r w:rsidRPr="00527B01">
        <w:rPr>
          <w:rFonts w:eastAsia="Times New Roman"/>
          <w:color w:val="212121"/>
          <w:szCs w:val="24"/>
        </w:rPr>
        <w:t xml:space="preserve">υο λόγια </w:t>
      </w:r>
      <w:r>
        <w:rPr>
          <w:rFonts w:eastAsia="Times New Roman"/>
          <w:color w:val="212121"/>
          <w:szCs w:val="24"/>
        </w:rPr>
        <w:t xml:space="preserve">σχετικά με το </w:t>
      </w:r>
      <w:r w:rsidRPr="00527B01">
        <w:rPr>
          <w:rFonts w:eastAsia="Times New Roman"/>
          <w:color w:val="212121"/>
          <w:szCs w:val="24"/>
        </w:rPr>
        <w:t>γιατί γίνεται αυτή η πρόταση</w:t>
      </w:r>
      <w:r>
        <w:rPr>
          <w:rFonts w:eastAsia="Times New Roman"/>
          <w:color w:val="212121"/>
          <w:szCs w:val="24"/>
        </w:rPr>
        <w:t>.</w:t>
      </w:r>
    </w:p>
    <w:p w14:paraId="25E0A90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527B01">
        <w:rPr>
          <w:rFonts w:eastAsia="Times New Roman"/>
          <w:color w:val="212121"/>
          <w:szCs w:val="24"/>
        </w:rPr>
        <w:t>Κατ</w:t>
      </w:r>
      <w:r>
        <w:rPr>
          <w:rFonts w:eastAsia="Times New Roman"/>
          <w:color w:val="212121"/>
          <w:szCs w:val="24"/>
        </w:rPr>
        <w:t xml:space="preserve">’ </w:t>
      </w:r>
      <w:r w:rsidRPr="00527B01">
        <w:rPr>
          <w:rFonts w:eastAsia="Times New Roman"/>
          <w:color w:val="212121"/>
          <w:szCs w:val="24"/>
        </w:rPr>
        <w:t>αρχάς</w:t>
      </w:r>
      <w:r>
        <w:rPr>
          <w:rFonts w:eastAsia="Times New Roman"/>
          <w:color w:val="212121"/>
          <w:szCs w:val="24"/>
        </w:rPr>
        <w:t>,</w:t>
      </w:r>
      <w:r w:rsidRPr="00527B01">
        <w:rPr>
          <w:rFonts w:eastAsia="Times New Roman"/>
          <w:color w:val="212121"/>
          <w:szCs w:val="24"/>
        </w:rPr>
        <w:t xml:space="preserve"> υπάρχει η δυνατότητα στις </w:t>
      </w:r>
      <w:r>
        <w:rPr>
          <w:rFonts w:eastAsia="Times New Roman"/>
          <w:color w:val="212121"/>
          <w:szCs w:val="24"/>
        </w:rPr>
        <w:t>α</w:t>
      </w:r>
      <w:r w:rsidRPr="00527B01">
        <w:rPr>
          <w:rFonts w:eastAsia="Times New Roman"/>
          <w:color w:val="212121"/>
          <w:szCs w:val="24"/>
        </w:rPr>
        <w:t>ρχές</w:t>
      </w:r>
      <w:r>
        <w:rPr>
          <w:rFonts w:eastAsia="Times New Roman"/>
          <w:color w:val="212121"/>
          <w:szCs w:val="24"/>
        </w:rPr>
        <w:t xml:space="preserve"> </w:t>
      </w:r>
      <w:r w:rsidRPr="00527B01">
        <w:rPr>
          <w:rFonts w:eastAsia="Times New Roman"/>
          <w:color w:val="212121"/>
          <w:szCs w:val="24"/>
        </w:rPr>
        <w:t xml:space="preserve">που κάνουν τον έλεγχο </w:t>
      </w:r>
      <w:r>
        <w:rPr>
          <w:rFonts w:eastAsia="Times New Roman"/>
          <w:color w:val="212121"/>
          <w:szCs w:val="24"/>
        </w:rPr>
        <w:t>«</w:t>
      </w:r>
      <w:r w:rsidRPr="00527B01">
        <w:rPr>
          <w:rFonts w:eastAsia="Times New Roman"/>
          <w:color w:val="212121"/>
          <w:szCs w:val="24"/>
        </w:rPr>
        <w:t>πόθεν έσχες</w:t>
      </w:r>
      <w:r>
        <w:rPr>
          <w:rFonts w:eastAsia="Times New Roman"/>
          <w:color w:val="212121"/>
          <w:szCs w:val="24"/>
        </w:rPr>
        <w:t>»</w:t>
      </w:r>
      <w:r w:rsidRPr="00527B01">
        <w:rPr>
          <w:rFonts w:eastAsia="Times New Roman"/>
          <w:color w:val="212121"/>
          <w:szCs w:val="24"/>
        </w:rPr>
        <w:t xml:space="preserve"> να άρουν και να ελέγχουν το τραπεζικό απόρρητο</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Π</w:t>
      </w:r>
      <w:r w:rsidRPr="00527B01">
        <w:rPr>
          <w:rFonts w:eastAsia="Times New Roman"/>
          <w:color w:val="212121"/>
          <w:szCs w:val="24"/>
        </w:rPr>
        <w:t>λην</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όμως,</w:t>
      </w:r>
      <w:r w:rsidRPr="00527B01">
        <w:rPr>
          <w:rFonts w:eastAsia="Times New Roman"/>
          <w:color w:val="212121"/>
          <w:szCs w:val="24"/>
        </w:rPr>
        <w:t xml:space="preserve"> δεν υπάρχει ενιαία διαδικασία</w:t>
      </w:r>
      <w:r>
        <w:rPr>
          <w:rFonts w:eastAsia="Times New Roman"/>
          <w:color w:val="212121"/>
          <w:szCs w:val="24"/>
        </w:rPr>
        <w:t>. Ά</w:t>
      </w:r>
      <w:r w:rsidRPr="00527B01">
        <w:rPr>
          <w:rFonts w:eastAsia="Times New Roman"/>
          <w:color w:val="212121"/>
          <w:szCs w:val="24"/>
        </w:rPr>
        <w:t>λλες αρχές το κάνουν</w:t>
      </w:r>
      <w:r>
        <w:rPr>
          <w:rFonts w:eastAsia="Times New Roman"/>
          <w:color w:val="212121"/>
          <w:szCs w:val="24"/>
        </w:rPr>
        <w:t>,</w:t>
      </w:r>
      <w:r w:rsidRPr="00527B01">
        <w:rPr>
          <w:rFonts w:eastAsia="Times New Roman"/>
          <w:color w:val="212121"/>
          <w:szCs w:val="24"/>
        </w:rPr>
        <w:t xml:space="preserve"> άλλες δεν το κάνου</w:t>
      </w:r>
      <w:r w:rsidRPr="00527B01">
        <w:rPr>
          <w:rFonts w:eastAsia="Times New Roman"/>
          <w:color w:val="212121"/>
          <w:szCs w:val="24"/>
        </w:rPr>
        <w:t>ν</w:t>
      </w:r>
      <w:r>
        <w:rPr>
          <w:rFonts w:eastAsia="Times New Roman"/>
          <w:color w:val="212121"/>
          <w:szCs w:val="24"/>
        </w:rPr>
        <w:t>. Κ</w:t>
      </w:r>
      <w:r w:rsidRPr="00527B01">
        <w:rPr>
          <w:rFonts w:eastAsia="Times New Roman"/>
          <w:color w:val="212121"/>
          <w:szCs w:val="24"/>
        </w:rPr>
        <w:t>αι εκείνες που το ζητούν</w:t>
      </w:r>
      <w:r>
        <w:rPr>
          <w:rFonts w:eastAsia="Times New Roman"/>
          <w:color w:val="212121"/>
          <w:szCs w:val="24"/>
        </w:rPr>
        <w:t>,</w:t>
      </w:r>
      <w:r w:rsidRPr="00527B01">
        <w:rPr>
          <w:rFonts w:eastAsia="Times New Roman"/>
          <w:color w:val="212121"/>
          <w:szCs w:val="24"/>
        </w:rPr>
        <w:t xml:space="preserve"> ζητούν τα χαρτιά σήμερα</w:t>
      </w:r>
      <w:r>
        <w:rPr>
          <w:rFonts w:eastAsia="Times New Roman"/>
          <w:color w:val="212121"/>
          <w:szCs w:val="24"/>
        </w:rPr>
        <w:t>, παίρνει ο υπόχρεος μι</w:t>
      </w:r>
      <w:r w:rsidRPr="00527B01">
        <w:rPr>
          <w:rFonts w:eastAsia="Times New Roman"/>
          <w:color w:val="212121"/>
          <w:szCs w:val="24"/>
        </w:rPr>
        <w:t>α προθεσμία δύο</w:t>
      </w:r>
      <w:r>
        <w:rPr>
          <w:rFonts w:eastAsia="Times New Roman"/>
          <w:color w:val="212121"/>
          <w:szCs w:val="24"/>
        </w:rPr>
        <w:t>, τριών</w:t>
      </w:r>
      <w:r w:rsidRPr="00527B01">
        <w:rPr>
          <w:rFonts w:eastAsia="Times New Roman"/>
          <w:color w:val="212121"/>
          <w:szCs w:val="24"/>
        </w:rPr>
        <w:t xml:space="preserve"> μηνών να τα φέρει</w:t>
      </w:r>
      <w:r>
        <w:rPr>
          <w:rFonts w:eastAsia="Times New Roman"/>
          <w:color w:val="212121"/>
          <w:szCs w:val="24"/>
        </w:rPr>
        <w:t>, με αποτέλεσμα να υπάρχει μι</w:t>
      </w:r>
      <w:r w:rsidRPr="00527B01">
        <w:rPr>
          <w:rFonts w:eastAsia="Times New Roman"/>
          <w:color w:val="212121"/>
          <w:szCs w:val="24"/>
        </w:rPr>
        <w:t>α μεγάλη καθυστέρηση</w:t>
      </w:r>
      <w:r>
        <w:rPr>
          <w:rFonts w:eastAsia="Times New Roman"/>
          <w:color w:val="212121"/>
          <w:szCs w:val="24"/>
        </w:rPr>
        <w:t>.</w:t>
      </w:r>
    </w:p>
    <w:p w14:paraId="25E0A906"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Με την πρόταση, λ</w:t>
      </w:r>
      <w:r w:rsidRPr="00527B01">
        <w:rPr>
          <w:rFonts w:eastAsia="Times New Roman"/>
          <w:color w:val="212121"/>
          <w:szCs w:val="24"/>
        </w:rPr>
        <w:t>οιπόν</w:t>
      </w:r>
      <w:r>
        <w:rPr>
          <w:rFonts w:eastAsia="Times New Roman"/>
          <w:color w:val="212121"/>
          <w:szCs w:val="24"/>
        </w:rPr>
        <w:t>,</w:t>
      </w:r>
      <w:r w:rsidRPr="00527B01">
        <w:rPr>
          <w:rFonts w:eastAsia="Times New Roman"/>
          <w:color w:val="212121"/>
          <w:szCs w:val="24"/>
        </w:rPr>
        <w:t xml:space="preserve"> που γίνεται</w:t>
      </w:r>
      <w:r>
        <w:rPr>
          <w:rFonts w:eastAsia="Times New Roman"/>
          <w:color w:val="212121"/>
          <w:szCs w:val="24"/>
        </w:rPr>
        <w:t>, αφ</w:t>
      </w:r>
      <w:r>
        <w:rPr>
          <w:rFonts w:eastAsia="Times New Roman"/>
          <w:color w:val="212121"/>
          <w:szCs w:val="24"/>
        </w:rPr>
        <w:t xml:space="preserve">’ </w:t>
      </w:r>
      <w:r>
        <w:rPr>
          <w:rFonts w:eastAsia="Times New Roman"/>
          <w:color w:val="212121"/>
          <w:szCs w:val="24"/>
        </w:rPr>
        <w:t>ενός ε</w:t>
      </w:r>
      <w:r w:rsidRPr="00527B01">
        <w:rPr>
          <w:rFonts w:eastAsia="Times New Roman"/>
          <w:color w:val="212121"/>
          <w:szCs w:val="24"/>
        </w:rPr>
        <w:t>νισχύεται η αξιοπιστία του ελέγχου</w:t>
      </w:r>
      <w:r>
        <w:rPr>
          <w:rFonts w:eastAsia="Times New Roman"/>
          <w:color w:val="212121"/>
          <w:szCs w:val="24"/>
        </w:rPr>
        <w:t>,</w:t>
      </w:r>
      <w:r w:rsidRPr="00527B01">
        <w:rPr>
          <w:rFonts w:eastAsia="Times New Roman"/>
          <w:color w:val="212121"/>
          <w:szCs w:val="24"/>
        </w:rPr>
        <w:t xml:space="preserve"> αφ</w:t>
      </w:r>
      <w:r>
        <w:rPr>
          <w:rFonts w:eastAsia="Times New Roman"/>
          <w:color w:val="212121"/>
          <w:szCs w:val="24"/>
        </w:rPr>
        <w:t xml:space="preserve">’ </w:t>
      </w:r>
      <w:r w:rsidRPr="00527B01">
        <w:rPr>
          <w:rFonts w:eastAsia="Times New Roman"/>
          <w:color w:val="212121"/>
          <w:szCs w:val="24"/>
        </w:rPr>
        <w:t xml:space="preserve">ετέρου </w:t>
      </w:r>
      <w:proofErr w:type="spellStart"/>
      <w:r>
        <w:rPr>
          <w:rFonts w:eastAsia="Times New Roman"/>
          <w:color w:val="212121"/>
          <w:szCs w:val="24"/>
        </w:rPr>
        <w:t>ενιαιοποιείται</w:t>
      </w:r>
      <w:proofErr w:type="spellEnd"/>
      <w:r w:rsidRPr="00527B01">
        <w:rPr>
          <w:rFonts w:eastAsia="Times New Roman"/>
          <w:color w:val="212121"/>
          <w:szCs w:val="24"/>
        </w:rPr>
        <w:t xml:space="preserve"> όλη η διαδι</w:t>
      </w:r>
      <w:r>
        <w:rPr>
          <w:rFonts w:eastAsia="Times New Roman"/>
          <w:color w:val="212121"/>
          <w:szCs w:val="24"/>
        </w:rPr>
        <w:t>κασία του ελέγχου και κατά τρίτο</w:t>
      </w:r>
      <w:r w:rsidRPr="00527B01">
        <w:rPr>
          <w:rFonts w:eastAsia="Times New Roman"/>
          <w:color w:val="212121"/>
          <w:szCs w:val="24"/>
        </w:rPr>
        <w:t>ν</w:t>
      </w:r>
      <w:r>
        <w:rPr>
          <w:rFonts w:eastAsia="Times New Roman"/>
          <w:color w:val="212121"/>
          <w:szCs w:val="24"/>
        </w:rPr>
        <w:t xml:space="preserve"> -</w:t>
      </w:r>
      <w:r w:rsidRPr="00527B01">
        <w:rPr>
          <w:rFonts w:eastAsia="Times New Roman"/>
          <w:color w:val="212121"/>
          <w:szCs w:val="24"/>
        </w:rPr>
        <w:t>που είναι πάρα πολύ σημαντικό</w:t>
      </w:r>
      <w:r>
        <w:rPr>
          <w:rFonts w:eastAsia="Times New Roman"/>
          <w:color w:val="212121"/>
          <w:szCs w:val="24"/>
        </w:rPr>
        <w:t xml:space="preserve">- υπάρχει μεγάλη επιτάχυνση στη συγκεκριμένη </w:t>
      </w:r>
      <w:r w:rsidRPr="00527B01">
        <w:rPr>
          <w:rFonts w:eastAsia="Times New Roman"/>
          <w:color w:val="212121"/>
          <w:szCs w:val="24"/>
        </w:rPr>
        <w:t>διαδικασία</w:t>
      </w:r>
      <w:r>
        <w:rPr>
          <w:rFonts w:eastAsia="Times New Roman"/>
          <w:color w:val="212121"/>
          <w:szCs w:val="24"/>
        </w:rPr>
        <w:t xml:space="preserve">. </w:t>
      </w:r>
    </w:p>
    <w:p w14:paraId="25E0A907"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527B01">
        <w:rPr>
          <w:rFonts w:eastAsia="Times New Roman"/>
          <w:color w:val="212121"/>
          <w:szCs w:val="24"/>
        </w:rPr>
        <w:t>υχαριστώ πολύ</w:t>
      </w:r>
      <w:r>
        <w:rPr>
          <w:rFonts w:eastAsia="Times New Roman"/>
          <w:color w:val="212121"/>
          <w:szCs w:val="24"/>
        </w:rPr>
        <w:t>.</w:t>
      </w:r>
    </w:p>
    <w:p w14:paraId="25E0A908"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Ευχαριστούμε και εμείς. </w:t>
      </w:r>
    </w:p>
    <w:p w14:paraId="25E0A909"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Ο κ. Παππάς, ο Κοινοβουλευτ</w:t>
      </w:r>
      <w:r>
        <w:rPr>
          <w:rFonts w:eastAsia="Times New Roman"/>
          <w:szCs w:val="24"/>
        </w:rPr>
        <w:t xml:space="preserve">ικός Εκπρόσωπος της Χρυσής Αυγής, έχει τον λόγο. </w:t>
      </w:r>
    </w:p>
    <w:p w14:paraId="25E0A90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szCs w:val="24"/>
        </w:rPr>
        <w:t xml:space="preserve">ΧΡΗΣΤΟΣ ΠΑΠΠΑΣ: </w:t>
      </w:r>
      <w:r>
        <w:rPr>
          <w:rFonts w:eastAsia="Times New Roman"/>
          <w:szCs w:val="24"/>
        </w:rPr>
        <w:t>Θ</w:t>
      </w:r>
      <w:r w:rsidRPr="00527B01">
        <w:rPr>
          <w:rFonts w:eastAsia="Times New Roman"/>
          <w:color w:val="212121"/>
          <w:szCs w:val="24"/>
        </w:rPr>
        <w:t>α ξεκινήσω</w:t>
      </w:r>
      <w:r>
        <w:rPr>
          <w:rFonts w:eastAsia="Times New Roman"/>
          <w:color w:val="212121"/>
          <w:szCs w:val="24"/>
        </w:rPr>
        <w:t>, κύριε Π</w:t>
      </w:r>
      <w:r w:rsidRPr="00527B01">
        <w:rPr>
          <w:rFonts w:eastAsia="Times New Roman"/>
          <w:color w:val="212121"/>
          <w:szCs w:val="24"/>
        </w:rPr>
        <w:t>ρόεδρε</w:t>
      </w:r>
      <w:r>
        <w:rPr>
          <w:rFonts w:eastAsia="Times New Roman"/>
          <w:color w:val="212121"/>
          <w:szCs w:val="24"/>
        </w:rPr>
        <w:t>,</w:t>
      </w:r>
      <w:r w:rsidRPr="00527B01">
        <w:rPr>
          <w:rFonts w:eastAsia="Times New Roman"/>
          <w:color w:val="212121"/>
          <w:szCs w:val="24"/>
        </w:rPr>
        <w:t xml:space="preserve"> με την απερίφραστη και κάθετη καταδίκη της δολοφονικής επίθεσης των τραμπούκων του ΠΑΜΕ</w:t>
      </w:r>
      <w:r>
        <w:rPr>
          <w:rFonts w:eastAsia="Times New Roman"/>
          <w:color w:val="212121"/>
          <w:szCs w:val="24"/>
        </w:rPr>
        <w:t xml:space="preserve">, δηλαδή του ΚΚΕ, </w:t>
      </w:r>
      <w:r w:rsidRPr="00527B01">
        <w:rPr>
          <w:rFonts w:eastAsia="Times New Roman"/>
          <w:color w:val="212121"/>
          <w:szCs w:val="24"/>
        </w:rPr>
        <w:t>στη Ρόδο</w:t>
      </w:r>
      <w:r>
        <w:rPr>
          <w:rFonts w:eastAsia="Times New Roman"/>
          <w:color w:val="212121"/>
          <w:szCs w:val="24"/>
        </w:rPr>
        <w:t>,</w:t>
      </w:r>
      <w:r w:rsidRPr="00527B01">
        <w:rPr>
          <w:rFonts w:eastAsia="Times New Roman"/>
          <w:color w:val="212121"/>
          <w:szCs w:val="24"/>
        </w:rPr>
        <w:t xml:space="preserve"> στο συνέδριο της </w:t>
      </w:r>
      <w:r>
        <w:rPr>
          <w:rFonts w:eastAsia="Times New Roman"/>
          <w:color w:val="212121"/>
          <w:szCs w:val="24"/>
        </w:rPr>
        <w:t xml:space="preserve">ΓΣΕΕ </w:t>
      </w:r>
      <w:r w:rsidRPr="00527B01">
        <w:rPr>
          <w:rFonts w:eastAsia="Times New Roman"/>
          <w:color w:val="212121"/>
          <w:szCs w:val="24"/>
        </w:rPr>
        <w:t>και τον τραυματισμό τεσσά</w:t>
      </w:r>
      <w:r w:rsidRPr="00527B01">
        <w:rPr>
          <w:rFonts w:eastAsia="Times New Roman"/>
          <w:color w:val="212121"/>
          <w:szCs w:val="24"/>
        </w:rPr>
        <w:t xml:space="preserve">ρων μελών </w:t>
      </w:r>
      <w:r>
        <w:rPr>
          <w:rFonts w:eastAsia="Times New Roman"/>
          <w:color w:val="212121"/>
          <w:szCs w:val="24"/>
        </w:rPr>
        <w:t xml:space="preserve">αυτής </w:t>
      </w:r>
      <w:r w:rsidRPr="00527B01">
        <w:rPr>
          <w:rFonts w:eastAsia="Times New Roman"/>
          <w:color w:val="212121"/>
          <w:szCs w:val="24"/>
        </w:rPr>
        <w:t xml:space="preserve">της </w:t>
      </w:r>
      <w:r>
        <w:rPr>
          <w:rFonts w:eastAsia="Times New Roman"/>
          <w:color w:val="212121"/>
          <w:szCs w:val="24"/>
        </w:rPr>
        <w:t>δ</w:t>
      </w:r>
      <w:r w:rsidRPr="00527B01">
        <w:rPr>
          <w:rFonts w:eastAsia="Times New Roman"/>
          <w:color w:val="212121"/>
          <w:szCs w:val="24"/>
        </w:rPr>
        <w:t>ιοίκησης</w:t>
      </w:r>
      <w:r>
        <w:rPr>
          <w:rFonts w:eastAsia="Times New Roman"/>
          <w:color w:val="212121"/>
          <w:szCs w:val="24"/>
        </w:rPr>
        <w:t>.</w:t>
      </w:r>
    </w:p>
    <w:p w14:paraId="25E0A90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527B01">
        <w:rPr>
          <w:rFonts w:eastAsia="Times New Roman"/>
          <w:color w:val="212121"/>
          <w:szCs w:val="24"/>
        </w:rPr>
        <w:t>οβαρότατες είναι οι ευθ</w:t>
      </w:r>
      <w:r>
        <w:rPr>
          <w:rFonts w:eastAsia="Times New Roman"/>
          <w:color w:val="212121"/>
          <w:szCs w:val="24"/>
        </w:rPr>
        <w:t>ύνες της Κ</w:t>
      </w:r>
      <w:r w:rsidRPr="00527B01">
        <w:rPr>
          <w:rFonts w:eastAsia="Times New Roman"/>
          <w:color w:val="212121"/>
          <w:szCs w:val="24"/>
        </w:rPr>
        <w:t xml:space="preserve">υβέρνησης και της πολιτικής και φυσικής ηγεσίας </w:t>
      </w:r>
      <w:r>
        <w:rPr>
          <w:rFonts w:eastAsia="Times New Roman"/>
          <w:color w:val="212121"/>
          <w:szCs w:val="24"/>
        </w:rPr>
        <w:t>της ΕΛΑΣ</w:t>
      </w:r>
      <w:r w:rsidRPr="00527B01">
        <w:rPr>
          <w:rFonts w:eastAsia="Times New Roman"/>
          <w:color w:val="212121"/>
          <w:szCs w:val="24"/>
        </w:rPr>
        <w:t xml:space="preserve"> για αυτή τη βίαιη εισβολή των </w:t>
      </w:r>
      <w:r>
        <w:rPr>
          <w:rFonts w:eastAsia="Times New Roman"/>
          <w:color w:val="212121"/>
          <w:szCs w:val="24"/>
        </w:rPr>
        <w:t>διακοσίων</w:t>
      </w:r>
      <w:r w:rsidRPr="00527B01">
        <w:rPr>
          <w:rFonts w:eastAsia="Times New Roman"/>
          <w:color w:val="212121"/>
          <w:szCs w:val="24"/>
        </w:rPr>
        <w:t xml:space="preserve"> μελών του ΠΑΜΕ μέσα στη νύχτα</w:t>
      </w:r>
      <w:r>
        <w:rPr>
          <w:rFonts w:eastAsia="Times New Roman"/>
          <w:color w:val="212121"/>
          <w:szCs w:val="24"/>
        </w:rPr>
        <w:t>, στις 03.30΄</w:t>
      </w:r>
      <w:r w:rsidRPr="00527B01">
        <w:rPr>
          <w:rFonts w:eastAsia="Times New Roman"/>
          <w:color w:val="212121"/>
          <w:szCs w:val="24"/>
        </w:rPr>
        <w:t xml:space="preserve"> τα ξημερώματα</w:t>
      </w:r>
      <w:r>
        <w:rPr>
          <w:rFonts w:eastAsia="Times New Roman"/>
          <w:color w:val="212121"/>
          <w:szCs w:val="24"/>
        </w:rPr>
        <w:t>,</w:t>
      </w:r>
      <w:r w:rsidRPr="00527B01">
        <w:rPr>
          <w:rFonts w:eastAsia="Times New Roman"/>
          <w:color w:val="212121"/>
          <w:szCs w:val="24"/>
        </w:rPr>
        <w:t xml:space="preserve"> τα οποία </w:t>
      </w:r>
      <w:r>
        <w:rPr>
          <w:rFonts w:eastAsia="Times New Roman"/>
          <w:color w:val="212121"/>
          <w:szCs w:val="24"/>
        </w:rPr>
        <w:t xml:space="preserve">μέλη παραβίασαν τις πόρτες </w:t>
      </w:r>
      <w:r>
        <w:rPr>
          <w:rFonts w:eastAsia="Times New Roman"/>
          <w:color w:val="212121"/>
          <w:szCs w:val="24"/>
        </w:rPr>
        <w:t>του ξενο</w:t>
      </w:r>
      <w:r w:rsidRPr="00527B01">
        <w:rPr>
          <w:rFonts w:eastAsia="Times New Roman"/>
          <w:color w:val="212121"/>
          <w:szCs w:val="24"/>
        </w:rPr>
        <w:t xml:space="preserve">δοχείου </w:t>
      </w:r>
      <w:r>
        <w:rPr>
          <w:rFonts w:eastAsia="Times New Roman"/>
          <w:color w:val="212121"/>
          <w:szCs w:val="24"/>
        </w:rPr>
        <w:t>«</w:t>
      </w:r>
      <w:r>
        <w:rPr>
          <w:rFonts w:eastAsia="Times New Roman"/>
          <w:color w:val="212121"/>
          <w:szCs w:val="24"/>
          <w:lang w:val="en-US"/>
        </w:rPr>
        <w:t>RODOS</w:t>
      </w:r>
      <w:r w:rsidRPr="000411BC">
        <w:rPr>
          <w:rFonts w:eastAsia="Times New Roman"/>
          <w:color w:val="212121"/>
          <w:szCs w:val="24"/>
        </w:rPr>
        <w:t xml:space="preserve"> </w:t>
      </w:r>
      <w:r>
        <w:rPr>
          <w:rFonts w:eastAsia="Times New Roman"/>
          <w:color w:val="212121"/>
          <w:szCs w:val="24"/>
          <w:lang w:val="en-US"/>
        </w:rPr>
        <w:t>PALACE</w:t>
      </w:r>
      <w:r>
        <w:rPr>
          <w:rFonts w:eastAsia="Times New Roman"/>
          <w:color w:val="212121"/>
          <w:szCs w:val="24"/>
        </w:rPr>
        <w:t>»,</w:t>
      </w:r>
      <w:r w:rsidRPr="00527B01">
        <w:rPr>
          <w:rFonts w:eastAsia="Times New Roman"/>
          <w:color w:val="212121"/>
          <w:szCs w:val="24"/>
        </w:rPr>
        <w:t xml:space="preserve"> έσπασαν τζαμαρίες και επιτέθηκαν </w:t>
      </w:r>
      <w:r w:rsidRPr="00527B01">
        <w:rPr>
          <w:rFonts w:eastAsia="Times New Roman"/>
          <w:color w:val="212121"/>
          <w:szCs w:val="24"/>
        </w:rPr>
        <w:lastRenderedPageBreak/>
        <w:t xml:space="preserve">κραδαίνοντας λοστούς σε συνέδρους και μέλη της διοικήσεως της </w:t>
      </w:r>
      <w:r>
        <w:rPr>
          <w:rFonts w:eastAsia="Times New Roman"/>
          <w:color w:val="212121"/>
          <w:szCs w:val="24"/>
        </w:rPr>
        <w:t xml:space="preserve">ΓΣΕΕ. </w:t>
      </w:r>
    </w:p>
    <w:p w14:paraId="25E0A90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527B01">
        <w:rPr>
          <w:rFonts w:eastAsia="Times New Roman"/>
          <w:color w:val="212121"/>
          <w:szCs w:val="24"/>
        </w:rPr>
        <w:t xml:space="preserve">υτά συμβαίνουν στο διαλυμένο κράτος της </w:t>
      </w:r>
      <w:r>
        <w:rPr>
          <w:rFonts w:eastAsia="Times New Roman"/>
          <w:color w:val="212121"/>
          <w:szCs w:val="24"/>
        </w:rPr>
        <w:t>«πρώτη φορά</w:t>
      </w:r>
      <w:r w:rsidRPr="00527B01">
        <w:rPr>
          <w:rFonts w:eastAsia="Times New Roman"/>
          <w:color w:val="212121"/>
          <w:szCs w:val="24"/>
        </w:rPr>
        <w:t xml:space="preserve"> </w:t>
      </w:r>
      <w:r>
        <w:rPr>
          <w:rFonts w:eastAsia="Times New Roman"/>
          <w:color w:val="212121"/>
          <w:szCs w:val="24"/>
        </w:rPr>
        <w:t>α</w:t>
      </w:r>
      <w:r w:rsidRPr="00527B01">
        <w:rPr>
          <w:rFonts w:eastAsia="Times New Roman"/>
          <w:color w:val="212121"/>
          <w:szCs w:val="24"/>
        </w:rPr>
        <w:t>ριστερά</w:t>
      </w:r>
      <w:r>
        <w:rPr>
          <w:rFonts w:eastAsia="Times New Roman"/>
          <w:color w:val="212121"/>
          <w:szCs w:val="24"/>
        </w:rPr>
        <w:t xml:space="preserve">». </w:t>
      </w:r>
    </w:p>
    <w:p w14:paraId="25E0A90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527B01">
        <w:rPr>
          <w:rFonts w:eastAsia="Times New Roman"/>
          <w:color w:val="212121"/>
          <w:szCs w:val="24"/>
        </w:rPr>
        <w:t xml:space="preserve">ίδαμε από τις τηλεοράσεις και τα ρεπορτάζ το στέλεχος του </w:t>
      </w:r>
      <w:r>
        <w:rPr>
          <w:rFonts w:eastAsia="Times New Roman"/>
          <w:color w:val="212121"/>
          <w:szCs w:val="24"/>
        </w:rPr>
        <w:t xml:space="preserve">ΚΚΕ Σωτήρη </w:t>
      </w:r>
      <w:proofErr w:type="spellStart"/>
      <w:r>
        <w:rPr>
          <w:rFonts w:eastAsia="Times New Roman"/>
          <w:color w:val="212121"/>
          <w:szCs w:val="24"/>
        </w:rPr>
        <w:t>Πουλικόγιαννη</w:t>
      </w:r>
      <w:proofErr w:type="spellEnd"/>
      <w:r>
        <w:rPr>
          <w:rFonts w:eastAsia="Times New Roman"/>
          <w:color w:val="212121"/>
          <w:szCs w:val="24"/>
        </w:rPr>
        <w:t xml:space="preserve"> να τρέχει μέσα</w:t>
      </w:r>
      <w:r w:rsidRPr="00527B01">
        <w:rPr>
          <w:rFonts w:eastAsia="Times New Roman"/>
          <w:color w:val="212121"/>
          <w:szCs w:val="24"/>
        </w:rPr>
        <w:t xml:space="preserve"> στο ξενοδοχείο </w:t>
      </w:r>
      <w:r>
        <w:rPr>
          <w:rFonts w:eastAsia="Times New Roman"/>
          <w:color w:val="212121"/>
          <w:szCs w:val="24"/>
        </w:rPr>
        <w:t>την ώρα της εισβολής</w:t>
      </w:r>
      <w:r w:rsidRPr="00527B01">
        <w:rPr>
          <w:rFonts w:eastAsia="Times New Roman"/>
          <w:color w:val="212121"/>
          <w:szCs w:val="24"/>
        </w:rPr>
        <w:t xml:space="preserve"> μ</w:t>
      </w:r>
      <w:r>
        <w:rPr>
          <w:rFonts w:eastAsia="Times New Roman"/>
          <w:color w:val="212121"/>
          <w:szCs w:val="24"/>
        </w:rPr>
        <w:t xml:space="preserve">ε </w:t>
      </w:r>
      <w:proofErr w:type="spellStart"/>
      <w:r>
        <w:rPr>
          <w:rFonts w:eastAsia="Times New Roman"/>
          <w:color w:val="212121"/>
          <w:szCs w:val="24"/>
        </w:rPr>
        <w:t>σιδη</w:t>
      </w:r>
      <w:r w:rsidRPr="00527B01">
        <w:rPr>
          <w:rFonts w:eastAsia="Times New Roman"/>
          <w:color w:val="212121"/>
          <w:szCs w:val="24"/>
        </w:rPr>
        <w:t>ρολοστό</w:t>
      </w:r>
      <w:proofErr w:type="spellEnd"/>
      <w:r w:rsidRPr="00527B01">
        <w:rPr>
          <w:rFonts w:eastAsia="Times New Roman"/>
          <w:color w:val="212121"/>
          <w:szCs w:val="24"/>
        </w:rPr>
        <w:t xml:space="preserve"> στο χέρι</w:t>
      </w:r>
      <w:r>
        <w:rPr>
          <w:rFonts w:eastAsia="Times New Roman"/>
          <w:color w:val="212121"/>
          <w:szCs w:val="24"/>
        </w:rPr>
        <w:t>. Αυτός</w:t>
      </w:r>
      <w:r w:rsidRPr="00527B01">
        <w:rPr>
          <w:rFonts w:eastAsia="Times New Roman"/>
          <w:color w:val="212121"/>
          <w:szCs w:val="24"/>
        </w:rPr>
        <w:t xml:space="preserve"> ο τραμπούκος </w:t>
      </w:r>
      <w:r>
        <w:rPr>
          <w:rFonts w:eastAsia="Times New Roman"/>
          <w:color w:val="212121"/>
          <w:szCs w:val="24"/>
        </w:rPr>
        <w:t>του ΚΚΕ είναι μάρτυρας στη δίκη-</w:t>
      </w:r>
      <w:r w:rsidRPr="00527B01">
        <w:rPr>
          <w:rFonts w:eastAsia="Times New Roman"/>
          <w:color w:val="212121"/>
          <w:szCs w:val="24"/>
        </w:rPr>
        <w:t>σκευωρία κατά της Χρυσής Αυγής</w:t>
      </w:r>
      <w:r>
        <w:rPr>
          <w:rFonts w:eastAsia="Times New Roman"/>
          <w:color w:val="212121"/>
          <w:szCs w:val="24"/>
        </w:rPr>
        <w:t>,</w:t>
      </w:r>
      <w:r w:rsidRPr="00527B01">
        <w:rPr>
          <w:rFonts w:eastAsia="Times New Roman"/>
          <w:color w:val="212121"/>
          <w:szCs w:val="24"/>
        </w:rPr>
        <w:t xml:space="preserve"> για να καταλάβ</w:t>
      </w:r>
      <w:r w:rsidRPr="00527B01">
        <w:rPr>
          <w:rFonts w:eastAsia="Times New Roman"/>
          <w:color w:val="212121"/>
          <w:szCs w:val="24"/>
        </w:rPr>
        <w:t xml:space="preserve">ετε </w:t>
      </w:r>
      <w:r>
        <w:rPr>
          <w:rFonts w:eastAsia="Times New Roman"/>
          <w:color w:val="212121"/>
          <w:szCs w:val="24"/>
        </w:rPr>
        <w:t>-</w:t>
      </w:r>
      <w:r w:rsidRPr="00527B01">
        <w:rPr>
          <w:rFonts w:eastAsia="Times New Roman"/>
          <w:color w:val="212121"/>
          <w:szCs w:val="24"/>
        </w:rPr>
        <w:t>και να καταλάβει κυρίως ο κόσμος</w:t>
      </w:r>
      <w:r>
        <w:rPr>
          <w:rFonts w:eastAsia="Times New Roman"/>
          <w:color w:val="212121"/>
          <w:szCs w:val="24"/>
        </w:rPr>
        <w:t>-</w:t>
      </w:r>
      <w:r w:rsidRPr="00527B01">
        <w:rPr>
          <w:rFonts w:eastAsia="Times New Roman"/>
          <w:color w:val="212121"/>
          <w:szCs w:val="24"/>
        </w:rPr>
        <w:t xml:space="preserve"> π</w:t>
      </w:r>
      <w:r>
        <w:rPr>
          <w:rFonts w:eastAsia="Times New Roman"/>
          <w:color w:val="212121"/>
          <w:szCs w:val="24"/>
        </w:rPr>
        <w:t>ο</w:t>
      </w:r>
      <w:r w:rsidRPr="00527B01">
        <w:rPr>
          <w:rFonts w:eastAsia="Times New Roman"/>
          <w:color w:val="212121"/>
          <w:szCs w:val="24"/>
        </w:rPr>
        <w:t xml:space="preserve">ια είναι </w:t>
      </w:r>
      <w:r>
        <w:rPr>
          <w:rFonts w:eastAsia="Times New Roman"/>
          <w:color w:val="212121"/>
          <w:szCs w:val="24"/>
        </w:rPr>
        <w:t>-και ποιοι είναι- η πραγματική</w:t>
      </w:r>
      <w:r w:rsidRPr="00527B01">
        <w:rPr>
          <w:rFonts w:eastAsia="Times New Roman"/>
          <w:color w:val="212121"/>
          <w:szCs w:val="24"/>
        </w:rPr>
        <w:t xml:space="preserve"> εγκληματική οργάνωση</w:t>
      </w:r>
      <w:r>
        <w:rPr>
          <w:rFonts w:eastAsia="Times New Roman"/>
          <w:color w:val="212121"/>
          <w:szCs w:val="24"/>
        </w:rPr>
        <w:t>.</w:t>
      </w:r>
    </w:p>
    <w:p w14:paraId="25E0A90E"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527B01">
        <w:rPr>
          <w:rFonts w:eastAsia="Times New Roman"/>
          <w:color w:val="212121"/>
          <w:szCs w:val="24"/>
        </w:rPr>
        <w:t>εταφέρω από το</w:t>
      </w:r>
      <w:r>
        <w:rPr>
          <w:rFonts w:eastAsia="Times New Roman"/>
          <w:color w:val="212121"/>
          <w:szCs w:val="24"/>
        </w:rPr>
        <w:t>ν λογαριασμό του Γε</w:t>
      </w:r>
      <w:r w:rsidRPr="00527B01">
        <w:rPr>
          <w:rFonts w:eastAsia="Times New Roman"/>
          <w:color w:val="212121"/>
          <w:szCs w:val="24"/>
        </w:rPr>
        <w:t>νι</w:t>
      </w:r>
      <w:r>
        <w:rPr>
          <w:rFonts w:eastAsia="Times New Roman"/>
          <w:color w:val="212121"/>
          <w:szCs w:val="24"/>
        </w:rPr>
        <w:t>κού Γ</w:t>
      </w:r>
      <w:r w:rsidRPr="00527B01">
        <w:rPr>
          <w:rFonts w:eastAsia="Times New Roman"/>
          <w:color w:val="212121"/>
          <w:szCs w:val="24"/>
        </w:rPr>
        <w:t>ραμματέα της Χρυσής Αυγής στα κοινωνικά δίκτυα</w:t>
      </w:r>
      <w:r w:rsidRPr="0002269A">
        <w:rPr>
          <w:rFonts w:eastAsia="Times New Roman"/>
          <w:color w:val="212121"/>
          <w:szCs w:val="24"/>
        </w:rPr>
        <w:t>,</w:t>
      </w:r>
      <w:r w:rsidRPr="00527B01">
        <w:rPr>
          <w:rFonts w:eastAsia="Times New Roman"/>
          <w:color w:val="212121"/>
          <w:szCs w:val="24"/>
        </w:rPr>
        <w:t xml:space="preserve"> στο </w:t>
      </w:r>
      <w:r>
        <w:rPr>
          <w:rFonts w:eastAsia="Times New Roman"/>
          <w:color w:val="212121"/>
          <w:szCs w:val="24"/>
          <w:lang w:val="en-US"/>
        </w:rPr>
        <w:t>t</w:t>
      </w:r>
      <w:proofErr w:type="spellStart"/>
      <w:r w:rsidRPr="00527B01">
        <w:rPr>
          <w:rFonts w:eastAsia="Times New Roman"/>
          <w:color w:val="212121"/>
          <w:szCs w:val="24"/>
          <w:lang w:val="en"/>
        </w:rPr>
        <w:t>witter</w:t>
      </w:r>
      <w:proofErr w:type="spellEnd"/>
      <w:r w:rsidRPr="0002269A">
        <w:rPr>
          <w:rFonts w:eastAsia="Times New Roman"/>
          <w:color w:val="212121"/>
          <w:szCs w:val="24"/>
        </w:rPr>
        <w:t>,</w:t>
      </w:r>
      <w:r w:rsidRPr="00527B01">
        <w:rPr>
          <w:rFonts w:eastAsia="Times New Roman"/>
          <w:color w:val="212121"/>
          <w:szCs w:val="24"/>
        </w:rPr>
        <w:t xml:space="preserve"> την ανάρτηση πριν </w:t>
      </w:r>
      <w:r>
        <w:rPr>
          <w:rFonts w:eastAsia="Times New Roman"/>
          <w:color w:val="212121"/>
          <w:szCs w:val="24"/>
        </w:rPr>
        <w:t xml:space="preserve">από </w:t>
      </w:r>
      <w:r w:rsidRPr="00527B01">
        <w:rPr>
          <w:rFonts w:eastAsia="Times New Roman"/>
          <w:color w:val="212121"/>
          <w:szCs w:val="24"/>
        </w:rPr>
        <w:t>μία ώρα</w:t>
      </w:r>
      <w:r>
        <w:rPr>
          <w:rFonts w:eastAsia="Times New Roman"/>
          <w:color w:val="212121"/>
          <w:szCs w:val="24"/>
        </w:rPr>
        <w:t>, όπου λέει: «</w:t>
      </w:r>
      <w:r w:rsidRPr="00527B01">
        <w:rPr>
          <w:rFonts w:eastAsia="Times New Roman"/>
          <w:color w:val="212121"/>
          <w:szCs w:val="24"/>
        </w:rPr>
        <w:t>ΕΑΜ</w:t>
      </w:r>
      <w:r>
        <w:rPr>
          <w:rFonts w:eastAsia="Times New Roman"/>
          <w:color w:val="212121"/>
          <w:szCs w:val="24"/>
        </w:rPr>
        <w:t>-ΕΛΑΣ</w:t>
      </w:r>
      <w:r>
        <w:rPr>
          <w:rFonts w:eastAsia="Times New Roman"/>
          <w:color w:val="212121"/>
          <w:szCs w:val="24"/>
        </w:rPr>
        <w:t>-</w:t>
      </w:r>
      <w:proofErr w:type="spellStart"/>
      <w:r w:rsidRPr="00527B01">
        <w:rPr>
          <w:rFonts w:eastAsia="Times New Roman"/>
          <w:color w:val="212121"/>
          <w:szCs w:val="24"/>
        </w:rPr>
        <w:t>Μελιγαλάς</w:t>
      </w:r>
      <w:proofErr w:type="spellEnd"/>
      <w:r w:rsidRPr="00527B01">
        <w:rPr>
          <w:rFonts w:eastAsia="Times New Roman"/>
          <w:color w:val="212121"/>
          <w:szCs w:val="24"/>
        </w:rPr>
        <w:t xml:space="preserve"> στην πράξη</w:t>
      </w:r>
      <w:r>
        <w:rPr>
          <w:rFonts w:eastAsia="Times New Roman"/>
          <w:color w:val="212121"/>
          <w:szCs w:val="24"/>
        </w:rPr>
        <w:t xml:space="preserve">. Η </w:t>
      </w:r>
      <w:r w:rsidRPr="00527B01">
        <w:rPr>
          <w:rFonts w:eastAsia="Times New Roman"/>
          <w:color w:val="212121"/>
          <w:szCs w:val="24"/>
        </w:rPr>
        <w:t xml:space="preserve">νέα </w:t>
      </w:r>
      <w:r>
        <w:rPr>
          <w:rFonts w:eastAsia="Times New Roman"/>
          <w:color w:val="212121"/>
          <w:szCs w:val="24"/>
        </w:rPr>
        <w:t xml:space="preserve">ΟΠΛΑ </w:t>
      </w:r>
      <w:r w:rsidRPr="00527B01">
        <w:rPr>
          <w:rFonts w:eastAsia="Times New Roman"/>
          <w:color w:val="212121"/>
          <w:szCs w:val="24"/>
        </w:rPr>
        <w:t>σε πλήρη δράση</w:t>
      </w:r>
      <w:r>
        <w:rPr>
          <w:rFonts w:eastAsia="Times New Roman"/>
          <w:color w:val="212121"/>
          <w:szCs w:val="24"/>
        </w:rPr>
        <w:t>.</w:t>
      </w:r>
      <w:r w:rsidRPr="00527B01">
        <w:rPr>
          <w:rFonts w:eastAsia="Times New Roman"/>
          <w:color w:val="212121"/>
          <w:szCs w:val="24"/>
        </w:rPr>
        <w:t xml:space="preserve"> </w:t>
      </w:r>
    </w:p>
    <w:p w14:paraId="25E0A90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527B01">
        <w:rPr>
          <w:rFonts w:eastAsia="Times New Roman"/>
          <w:color w:val="212121"/>
          <w:szCs w:val="24"/>
        </w:rPr>
        <w:t xml:space="preserve">Αυτό είναι το </w:t>
      </w:r>
      <w:r>
        <w:rPr>
          <w:rFonts w:eastAsia="Times New Roman"/>
          <w:color w:val="212121"/>
          <w:szCs w:val="24"/>
        </w:rPr>
        <w:t>ΚΚΕ</w:t>
      </w:r>
      <w:r w:rsidRPr="00527B01">
        <w:rPr>
          <w:rFonts w:eastAsia="Times New Roman"/>
          <w:color w:val="212121"/>
          <w:szCs w:val="24"/>
        </w:rPr>
        <w:t xml:space="preserve"> του δημοκρατικού τόξου</w:t>
      </w:r>
      <w:r>
        <w:rPr>
          <w:rFonts w:eastAsia="Times New Roman"/>
          <w:color w:val="212121"/>
          <w:szCs w:val="24"/>
        </w:rPr>
        <w:t>! Ν</w:t>
      </w:r>
      <w:r w:rsidRPr="00527B01">
        <w:rPr>
          <w:rFonts w:eastAsia="Times New Roman"/>
          <w:color w:val="212121"/>
          <w:szCs w:val="24"/>
        </w:rPr>
        <w:t>α το χαίρεστε</w:t>
      </w:r>
      <w:r>
        <w:rPr>
          <w:rFonts w:eastAsia="Times New Roman"/>
          <w:color w:val="212121"/>
          <w:szCs w:val="24"/>
        </w:rPr>
        <w:t xml:space="preserve"> </w:t>
      </w:r>
      <w:r w:rsidRPr="00527B01">
        <w:rPr>
          <w:rFonts w:eastAsia="Times New Roman"/>
          <w:color w:val="212121"/>
          <w:szCs w:val="24"/>
        </w:rPr>
        <w:t>αριστεροί και φιλελεύθεροι και προπαντός εσείς της Νέας Δημοκρατίας</w:t>
      </w:r>
      <w:r>
        <w:rPr>
          <w:rFonts w:eastAsia="Times New Roman"/>
          <w:color w:val="212121"/>
          <w:szCs w:val="24"/>
        </w:rPr>
        <w:t>, που σέβεστε και τιμάτε την ιστορία της Α</w:t>
      </w:r>
      <w:r w:rsidRPr="00527B01">
        <w:rPr>
          <w:rFonts w:eastAsia="Times New Roman"/>
          <w:color w:val="212121"/>
          <w:szCs w:val="24"/>
        </w:rPr>
        <w:t>ριστεράς</w:t>
      </w:r>
      <w:r>
        <w:rPr>
          <w:rFonts w:eastAsia="Times New Roman"/>
          <w:color w:val="212121"/>
          <w:szCs w:val="24"/>
        </w:rPr>
        <w:t>! Τιμάτε</w:t>
      </w:r>
      <w:r w:rsidRPr="00527B01">
        <w:rPr>
          <w:rFonts w:eastAsia="Times New Roman"/>
          <w:color w:val="212121"/>
          <w:szCs w:val="24"/>
        </w:rPr>
        <w:t xml:space="preserve"> και τους λοστούς στη </w:t>
      </w:r>
      <w:r>
        <w:rPr>
          <w:rFonts w:eastAsia="Times New Roman"/>
          <w:color w:val="212121"/>
          <w:szCs w:val="24"/>
        </w:rPr>
        <w:t>ΓΣΕΕ;</w:t>
      </w:r>
      <w:r>
        <w:rPr>
          <w:rFonts w:eastAsia="Times New Roman"/>
          <w:color w:val="212121"/>
          <w:szCs w:val="24"/>
        </w:rPr>
        <w:t>».</w:t>
      </w:r>
      <w:r>
        <w:rPr>
          <w:rFonts w:eastAsia="Times New Roman"/>
          <w:color w:val="212121"/>
          <w:szCs w:val="24"/>
        </w:rPr>
        <w:t xml:space="preserve"> </w:t>
      </w:r>
    </w:p>
    <w:p w14:paraId="25E0A91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527B01">
        <w:rPr>
          <w:rFonts w:eastAsia="Times New Roman"/>
          <w:color w:val="212121"/>
          <w:szCs w:val="24"/>
        </w:rPr>
        <w:lastRenderedPageBreak/>
        <w:t>Βεβαίως</w:t>
      </w:r>
      <w:r>
        <w:rPr>
          <w:rFonts w:eastAsia="Times New Roman"/>
          <w:color w:val="212121"/>
          <w:szCs w:val="24"/>
        </w:rPr>
        <w:t>,</w:t>
      </w:r>
      <w:r w:rsidRPr="00527B01">
        <w:rPr>
          <w:rFonts w:eastAsia="Times New Roman"/>
          <w:color w:val="212121"/>
          <w:szCs w:val="24"/>
        </w:rPr>
        <w:t xml:space="preserve"> κανείς από τους </w:t>
      </w:r>
      <w:r>
        <w:rPr>
          <w:rFonts w:eastAsia="Times New Roman"/>
          <w:color w:val="212121"/>
          <w:szCs w:val="24"/>
          <w:lang w:val="en-US"/>
        </w:rPr>
        <w:t>political</w:t>
      </w:r>
      <w:r w:rsidRPr="006B1FAB">
        <w:rPr>
          <w:rFonts w:eastAsia="Times New Roman"/>
          <w:color w:val="212121"/>
          <w:szCs w:val="24"/>
        </w:rPr>
        <w:t xml:space="preserve"> </w:t>
      </w:r>
      <w:r>
        <w:rPr>
          <w:rFonts w:eastAsia="Times New Roman"/>
          <w:color w:val="212121"/>
          <w:szCs w:val="24"/>
          <w:lang w:val="en-US"/>
        </w:rPr>
        <w:t>correct</w:t>
      </w:r>
      <w:r w:rsidRPr="00527B01">
        <w:rPr>
          <w:rFonts w:eastAsia="Times New Roman"/>
          <w:color w:val="212121"/>
          <w:szCs w:val="24"/>
        </w:rPr>
        <w:t xml:space="preserve"> εραστές και ερωμένες του </w:t>
      </w:r>
      <w:r>
        <w:rPr>
          <w:rFonts w:eastAsia="Times New Roman"/>
          <w:color w:val="212121"/>
          <w:szCs w:val="24"/>
        </w:rPr>
        <w:t>Κομμουνιστικού Κ</w:t>
      </w:r>
      <w:r w:rsidRPr="00527B01">
        <w:rPr>
          <w:rFonts w:eastAsia="Times New Roman"/>
          <w:color w:val="212121"/>
          <w:szCs w:val="24"/>
        </w:rPr>
        <w:t>όμματος Ελλάδας δεν καταδίκασε την παρόμοια επίθεση στα γρα</w:t>
      </w:r>
      <w:r>
        <w:rPr>
          <w:rFonts w:eastAsia="Times New Roman"/>
          <w:color w:val="212121"/>
          <w:szCs w:val="24"/>
        </w:rPr>
        <w:t>φεία της Χρυσής Αυγής τ</w:t>
      </w:r>
      <w:r w:rsidRPr="00527B01">
        <w:rPr>
          <w:rFonts w:eastAsia="Times New Roman"/>
          <w:color w:val="212121"/>
          <w:szCs w:val="24"/>
        </w:rPr>
        <w:t>ο περασμένο Σάββατο</w:t>
      </w:r>
      <w:r>
        <w:rPr>
          <w:rFonts w:eastAsia="Times New Roman"/>
          <w:color w:val="212121"/>
          <w:szCs w:val="24"/>
        </w:rPr>
        <w:t>,</w:t>
      </w:r>
      <w:r w:rsidRPr="00527B01">
        <w:rPr>
          <w:rFonts w:eastAsia="Times New Roman"/>
          <w:color w:val="212121"/>
          <w:szCs w:val="24"/>
        </w:rPr>
        <w:t xml:space="preserve"> αναδεικνύοντας με </w:t>
      </w:r>
      <w:r>
        <w:rPr>
          <w:rFonts w:eastAsia="Times New Roman"/>
          <w:color w:val="212121"/>
          <w:szCs w:val="24"/>
        </w:rPr>
        <w:t xml:space="preserve">αυτόν </w:t>
      </w:r>
      <w:r w:rsidRPr="00527B01">
        <w:rPr>
          <w:rFonts w:eastAsia="Times New Roman"/>
          <w:color w:val="212121"/>
          <w:szCs w:val="24"/>
        </w:rPr>
        <w:t>τον τρόπο τον υποκριτικό πολιτικό πο</w:t>
      </w:r>
      <w:r w:rsidRPr="00527B01">
        <w:rPr>
          <w:rFonts w:eastAsia="Times New Roman"/>
          <w:color w:val="212121"/>
          <w:szCs w:val="24"/>
        </w:rPr>
        <w:t>λιτισμό που διαθέτουν όλα τα κόμματα του αυτοαποκαλούμενο</w:t>
      </w:r>
      <w:r>
        <w:rPr>
          <w:rFonts w:eastAsia="Times New Roman"/>
          <w:color w:val="212121"/>
          <w:szCs w:val="24"/>
        </w:rPr>
        <w:t>υ</w:t>
      </w:r>
      <w:r w:rsidRPr="00527B01">
        <w:rPr>
          <w:rFonts w:eastAsia="Times New Roman"/>
          <w:color w:val="212121"/>
          <w:szCs w:val="24"/>
        </w:rPr>
        <w:t xml:space="preserve"> </w:t>
      </w:r>
      <w:r>
        <w:rPr>
          <w:rFonts w:eastAsia="Times New Roman"/>
          <w:color w:val="212121"/>
          <w:szCs w:val="24"/>
        </w:rPr>
        <w:t>«</w:t>
      </w:r>
      <w:r w:rsidRPr="00527B01">
        <w:rPr>
          <w:rFonts w:eastAsia="Times New Roman"/>
          <w:color w:val="212121"/>
          <w:szCs w:val="24"/>
        </w:rPr>
        <w:t>συνταγματικού τόξου</w:t>
      </w:r>
      <w:r>
        <w:rPr>
          <w:rFonts w:eastAsia="Times New Roman"/>
          <w:color w:val="212121"/>
          <w:szCs w:val="24"/>
        </w:rPr>
        <w:t xml:space="preserve">». </w:t>
      </w:r>
    </w:p>
    <w:p w14:paraId="25E0A911"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527B01">
        <w:rPr>
          <w:rFonts w:eastAsia="Times New Roman"/>
          <w:color w:val="212121"/>
          <w:szCs w:val="24"/>
        </w:rPr>
        <w:t xml:space="preserve">την οργανωμένη επίθεση των δεκάδων </w:t>
      </w:r>
      <w:r>
        <w:rPr>
          <w:rFonts w:eastAsia="Times New Roman"/>
          <w:color w:val="212121"/>
          <w:szCs w:val="24"/>
        </w:rPr>
        <w:t>αλητών</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527B01">
        <w:rPr>
          <w:rFonts w:eastAsia="Times New Roman"/>
          <w:color w:val="212121"/>
          <w:szCs w:val="24"/>
        </w:rPr>
        <w:t xml:space="preserve">συμμοριτών </w:t>
      </w:r>
      <w:r>
        <w:rPr>
          <w:rFonts w:eastAsia="Times New Roman"/>
          <w:color w:val="212121"/>
          <w:szCs w:val="24"/>
        </w:rPr>
        <w:t>-</w:t>
      </w:r>
      <w:r w:rsidRPr="00527B01">
        <w:rPr>
          <w:rFonts w:eastAsia="Times New Roman"/>
          <w:color w:val="212121"/>
          <w:szCs w:val="24"/>
        </w:rPr>
        <w:t xml:space="preserve">με την προφανή στήριξη της θλιβερής κλίκας της ηγεσίας </w:t>
      </w:r>
      <w:r>
        <w:rPr>
          <w:rFonts w:eastAsia="Times New Roman"/>
          <w:color w:val="212121"/>
          <w:szCs w:val="24"/>
        </w:rPr>
        <w:t>της Ελληνικής Αστυνομίας-</w:t>
      </w:r>
      <w:r w:rsidRPr="00527B01">
        <w:rPr>
          <w:rFonts w:eastAsia="Times New Roman"/>
          <w:color w:val="212121"/>
          <w:szCs w:val="24"/>
        </w:rPr>
        <w:t xml:space="preserve"> δεν υπήρξε καμ</w:t>
      </w:r>
      <w:r>
        <w:rPr>
          <w:rFonts w:eastAsia="Times New Roman"/>
          <w:color w:val="212121"/>
          <w:szCs w:val="24"/>
        </w:rPr>
        <w:t>μία α</w:t>
      </w:r>
      <w:r w:rsidRPr="00527B01">
        <w:rPr>
          <w:rFonts w:eastAsia="Times New Roman"/>
          <w:color w:val="212121"/>
          <w:szCs w:val="24"/>
        </w:rPr>
        <w:t>νακοίνωση καταδί</w:t>
      </w:r>
      <w:r w:rsidRPr="00527B01">
        <w:rPr>
          <w:rFonts w:eastAsia="Times New Roman"/>
          <w:color w:val="212121"/>
          <w:szCs w:val="24"/>
        </w:rPr>
        <w:t xml:space="preserve">κης από κανέναν </w:t>
      </w:r>
      <w:r>
        <w:rPr>
          <w:rFonts w:eastAsia="Times New Roman"/>
          <w:color w:val="212121"/>
          <w:szCs w:val="24"/>
        </w:rPr>
        <w:t>σας. Κ</w:t>
      </w:r>
      <w:r w:rsidRPr="00527B01">
        <w:rPr>
          <w:rFonts w:eastAsia="Times New Roman"/>
          <w:color w:val="212121"/>
          <w:szCs w:val="24"/>
        </w:rPr>
        <w:t>αι αυτό είναι φυσικό</w:t>
      </w:r>
      <w:r>
        <w:rPr>
          <w:rFonts w:eastAsia="Times New Roman"/>
          <w:color w:val="212121"/>
          <w:szCs w:val="24"/>
        </w:rPr>
        <w:t>, διότι στην πραγματικότητα είστε ένα τόξο, ν</w:t>
      </w:r>
      <w:r w:rsidRPr="00527B01">
        <w:rPr>
          <w:rFonts w:eastAsia="Times New Roman"/>
          <w:color w:val="212121"/>
          <w:szCs w:val="24"/>
        </w:rPr>
        <w:t>αι</w:t>
      </w:r>
      <w:r>
        <w:rPr>
          <w:rFonts w:eastAsia="Times New Roman"/>
          <w:color w:val="212121"/>
          <w:szCs w:val="24"/>
        </w:rPr>
        <w:t xml:space="preserve">, τόξο </w:t>
      </w:r>
      <w:r w:rsidRPr="00527B01">
        <w:rPr>
          <w:rFonts w:eastAsia="Times New Roman"/>
          <w:color w:val="212121"/>
          <w:szCs w:val="24"/>
        </w:rPr>
        <w:t>πραγματικά αντιδημοκρατικό</w:t>
      </w:r>
      <w:r>
        <w:rPr>
          <w:rFonts w:eastAsia="Times New Roman"/>
          <w:color w:val="212121"/>
          <w:szCs w:val="24"/>
        </w:rPr>
        <w:t>, τόξο αντιλαϊκό και τόξο αντ</w:t>
      </w:r>
      <w:r w:rsidRPr="00527B01">
        <w:rPr>
          <w:rFonts w:eastAsia="Times New Roman"/>
          <w:color w:val="212121"/>
          <w:szCs w:val="24"/>
        </w:rPr>
        <w:t>εθνικό</w:t>
      </w:r>
      <w:r>
        <w:rPr>
          <w:rFonts w:eastAsia="Times New Roman"/>
          <w:color w:val="212121"/>
          <w:szCs w:val="24"/>
        </w:rPr>
        <w:t>.</w:t>
      </w:r>
      <w:r w:rsidRPr="00527B01">
        <w:rPr>
          <w:rFonts w:eastAsia="Times New Roman"/>
          <w:color w:val="212121"/>
          <w:szCs w:val="24"/>
        </w:rPr>
        <w:t xml:space="preserve"> </w:t>
      </w:r>
    </w:p>
    <w:p w14:paraId="25E0A912"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Χ</w:t>
      </w:r>
      <w:r w:rsidRPr="00527B01">
        <w:rPr>
          <w:rFonts w:eastAsia="Times New Roman"/>
          <w:color w:val="212121"/>
          <w:szCs w:val="24"/>
        </w:rPr>
        <w:t>αρήκατε για αυτή την τραμπούκικη επίθεση</w:t>
      </w:r>
      <w:r>
        <w:rPr>
          <w:rFonts w:eastAsia="Times New Roman"/>
          <w:color w:val="212121"/>
          <w:szCs w:val="24"/>
        </w:rPr>
        <w:t>,</w:t>
      </w:r>
      <w:r w:rsidRPr="00527B01">
        <w:rPr>
          <w:rFonts w:eastAsia="Times New Roman"/>
          <w:color w:val="212121"/>
          <w:szCs w:val="24"/>
        </w:rPr>
        <w:t xml:space="preserve"> γιατί ο μοναδικός </w:t>
      </w:r>
      <w:r>
        <w:rPr>
          <w:rFonts w:eastAsia="Times New Roman"/>
          <w:color w:val="212121"/>
          <w:szCs w:val="24"/>
        </w:rPr>
        <w:t xml:space="preserve">σας </w:t>
      </w:r>
      <w:r w:rsidRPr="00527B01">
        <w:rPr>
          <w:rFonts w:eastAsia="Times New Roman"/>
          <w:color w:val="212121"/>
          <w:szCs w:val="24"/>
        </w:rPr>
        <w:t xml:space="preserve">εχθρός είναι </w:t>
      </w:r>
      <w:r>
        <w:rPr>
          <w:rFonts w:eastAsia="Times New Roman"/>
          <w:color w:val="212121"/>
          <w:szCs w:val="24"/>
        </w:rPr>
        <w:t xml:space="preserve">η </w:t>
      </w:r>
      <w:r w:rsidRPr="00527B01">
        <w:rPr>
          <w:rFonts w:eastAsia="Times New Roman"/>
          <w:color w:val="212121"/>
          <w:szCs w:val="24"/>
        </w:rPr>
        <w:t>ανερχόμενη δύναμ</w:t>
      </w:r>
      <w:r w:rsidRPr="00527B01">
        <w:rPr>
          <w:rFonts w:eastAsia="Times New Roman"/>
          <w:color w:val="212121"/>
          <w:szCs w:val="24"/>
        </w:rPr>
        <w:t>η των εθνικιστών της Χρυσής Αυγής</w:t>
      </w:r>
      <w:r>
        <w:rPr>
          <w:rFonts w:eastAsia="Times New Roman"/>
          <w:color w:val="212121"/>
          <w:szCs w:val="24"/>
        </w:rPr>
        <w:t>, η πραγματική λαϊκή Δ</w:t>
      </w:r>
      <w:r w:rsidRPr="00527B01">
        <w:rPr>
          <w:rFonts w:eastAsia="Times New Roman"/>
          <w:color w:val="212121"/>
          <w:szCs w:val="24"/>
        </w:rPr>
        <w:t xml:space="preserve">εξιά της εποχής </w:t>
      </w:r>
      <w:r>
        <w:rPr>
          <w:rFonts w:eastAsia="Times New Roman"/>
          <w:color w:val="212121"/>
          <w:szCs w:val="24"/>
        </w:rPr>
        <w:t>μας.</w:t>
      </w:r>
    </w:p>
    <w:p w14:paraId="25E0A913"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Συζητάμε σήμερα στην</w:t>
      </w:r>
      <w:r w:rsidRPr="00527B01">
        <w:rPr>
          <w:rFonts w:eastAsia="Times New Roman"/>
          <w:color w:val="212121"/>
          <w:szCs w:val="24"/>
        </w:rPr>
        <w:t xml:space="preserve"> Ολομέλεια </w:t>
      </w:r>
      <w:r>
        <w:rPr>
          <w:rFonts w:eastAsia="Times New Roman"/>
          <w:color w:val="212121"/>
          <w:szCs w:val="24"/>
        </w:rPr>
        <w:t xml:space="preserve">το παρόν νομοσχέδιο, κύριε Πρόεδρε, </w:t>
      </w:r>
      <w:r w:rsidRPr="00527B01">
        <w:rPr>
          <w:rFonts w:eastAsia="Times New Roman"/>
          <w:color w:val="212121"/>
          <w:szCs w:val="24"/>
        </w:rPr>
        <w:t>δύο μέρε</w:t>
      </w:r>
      <w:r>
        <w:rPr>
          <w:rFonts w:eastAsia="Times New Roman"/>
          <w:color w:val="212121"/>
          <w:szCs w:val="24"/>
        </w:rPr>
        <w:t>ς μετά την επίσκεψη του κυρίου Π</w:t>
      </w:r>
      <w:r w:rsidRPr="00527B01">
        <w:rPr>
          <w:rFonts w:eastAsia="Times New Roman"/>
          <w:color w:val="212121"/>
          <w:szCs w:val="24"/>
        </w:rPr>
        <w:t>ρωθυπουργού στα Σκόπια</w:t>
      </w:r>
      <w:r>
        <w:rPr>
          <w:rFonts w:eastAsia="Times New Roman"/>
          <w:color w:val="212121"/>
          <w:szCs w:val="24"/>
        </w:rPr>
        <w:t>. Ήταν</w:t>
      </w:r>
      <w:r w:rsidRPr="00527B01">
        <w:rPr>
          <w:rFonts w:eastAsia="Times New Roman"/>
          <w:color w:val="212121"/>
          <w:szCs w:val="24"/>
        </w:rPr>
        <w:t xml:space="preserve"> μία επίσκεψη που πραγματοποί</w:t>
      </w:r>
      <w:r w:rsidRPr="00527B01">
        <w:rPr>
          <w:rFonts w:eastAsia="Times New Roman"/>
          <w:color w:val="212121"/>
          <w:szCs w:val="24"/>
        </w:rPr>
        <w:lastRenderedPageBreak/>
        <w:t>ησε με τη συνοδεία επιχειρηματιών</w:t>
      </w:r>
      <w:r>
        <w:rPr>
          <w:rFonts w:eastAsia="Times New Roman"/>
          <w:color w:val="212121"/>
          <w:szCs w:val="24"/>
        </w:rPr>
        <w:t>,</w:t>
      </w:r>
      <w:r w:rsidRPr="00527B01">
        <w:rPr>
          <w:rFonts w:eastAsia="Times New Roman"/>
          <w:color w:val="212121"/>
          <w:szCs w:val="24"/>
        </w:rPr>
        <w:t xml:space="preserve"> εκπροσώπων της πλουτοκρατίας</w:t>
      </w:r>
      <w:r>
        <w:rPr>
          <w:rFonts w:eastAsia="Times New Roman"/>
          <w:color w:val="212121"/>
          <w:szCs w:val="24"/>
        </w:rPr>
        <w:t>,</w:t>
      </w:r>
      <w:r w:rsidRPr="00527B01">
        <w:rPr>
          <w:rFonts w:eastAsia="Times New Roman"/>
          <w:color w:val="212121"/>
          <w:szCs w:val="24"/>
        </w:rPr>
        <w:t xml:space="preserve"> εκπροσώπων μειωμένης εθνικής συνείδησης</w:t>
      </w:r>
      <w:r>
        <w:rPr>
          <w:rFonts w:eastAsia="Times New Roman"/>
          <w:color w:val="212121"/>
          <w:szCs w:val="24"/>
        </w:rPr>
        <w:t>,</w:t>
      </w:r>
      <w:r w:rsidRPr="00527B01">
        <w:rPr>
          <w:rFonts w:eastAsia="Times New Roman"/>
          <w:color w:val="212121"/>
          <w:szCs w:val="24"/>
        </w:rPr>
        <w:t xml:space="preserve"> αφού ως γνωστόν το χρήμα δεν έχει πατρίδα</w:t>
      </w:r>
      <w:r>
        <w:rPr>
          <w:rFonts w:eastAsia="Times New Roman"/>
          <w:color w:val="212121"/>
          <w:szCs w:val="24"/>
        </w:rPr>
        <w:t>. Ήταν</w:t>
      </w:r>
      <w:r w:rsidRPr="00527B01">
        <w:rPr>
          <w:rFonts w:eastAsia="Times New Roman"/>
          <w:color w:val="212121"/>
          <w:szCs w:val="24"/>
        </w:rPr>
        <w:t xml:space="preserve"> μία επίσκεψη που κατέδει</w:t>
      </w:r>
      <w:r>
        <w:rPr>
          <w:rFonts w:eastAsia="Times New Roman"/>
          <w:color w:val="212121"/>
          <w:szCs w:val="24"/>
        </w:rPr>
        <w:t xml:space="preserve">ξε στα μάτια του ελληνικού λαού, </w:t>
      </w:r>
      <w:r w:rsidRPr="00527B01">
        <w:rPr>
          <w:rFonts w:eastAsia="Times New Roman"/>
          <w:color w:val="212121"/>
          <w:szCs w:val="24"/>
        </w:rPr>
        <w:t xml:space="preserve">ότι ο κατήφορος </w:t>
      </w:r>
      <w:r>
        <w:rPr>
          <w:rFonts w:eastAsia="Times New Roman"/>
          <w:color w:val="212121"/>
          <w:szCs w:val="24"/>
        </w:rPr>
        <w:t xml:space="preserve">της προδοσίας </w:t>
      </w:r>
      <w:r w:rsidRPr="00527B01">
        <w:rPr>
          <w:rFonts w:eastAsia="Times New Roman"/>
          <w:color w:val="212121"/>
          <w:szCs w:val="24"/>
        </w:rPr>
        <w:t>του ΣΥΡΙΖΑ και του ίδιου τ</w:t>
      </w:r>
      <w:r>
        <w:rPr>
          <w:rFonts w:eastAsia="Times New Roman"/>
          <w:color w:val="212121"/>
          <w:szCs w:val="24"/>
        </w:rPr>
        <w:t>ου κ.</w:t>
      </w:r>
      <w:r w:rsidRPr="00527B01">
        <w:rPr>
          <w:rFonts w:eastAsia="Times New Roman"/>
          <w:color w:val="212121"/>
          <w:szCs w:val="24"/>
        </w:rPr>
        <w:t xml:space="preserve"> Τσίπρα και των </w:t>
      </w:r>
      <w:proofErr w:type="spellStart"/>
      <w:r w:rsidRPr="00527B01">
        <w:rPr>
          <w:rFonts w:eastAsia="Times New Roman"/>
          <w:color w:val="212121"/>
          <w:szCs w:val="24"/>
        </w:rPr>
        <w:t>ομοίων</w:t>
      </w:r>
      <w:proofErr w:type="spellEnd"/>
      <w:r w:rsidRPr="00527B01">
        <w:rPr>
          <w:rFonts w:eastAsia="Times New Roman"/>
          <w:color w:val="212121"/>
          <w:szCs w:val="24"/>
        </w:rPr>
        <w:t xml:space="preserve"> του δεν έχει τέλος</w:t>
      </w:r>
      <w:r>
        <w:rPr>
          <w:rFonts w:eastAsia="Times New Roman"/>
          <w:color w:val="212121"/>
          <w:szCs w:val="24"/>
        </w:rPr>
        <w:t>. Όμως, ήταν και μία επίσκεψη</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527B01">
        <w:rPr>
          <w:rFonts w:eastAsia="Times New Roman"/>
          <w:color w:val="212121"/>
          <w:szCs w:val="24"/>
        </w:rPr>
        <w:t>προάγγελο</w:t>
      </w:r>
      <w:r>
        <w:rPr>
          <w:rFonts w:eastAsia="Times New Roman"/>
          <w:color w:val="212121"/>
          <w:szCs w:val="24"/>
        </w:rPr>
        <w:t>ς</w:t>
      </w:r>
      <w:r w:rsidRPr="00527B01">
        <w:rPr>
          <w:rFonts w:eastAsia="Times New Roman"/>
          <w:color w:val="212121"/>
          <w:szCs w:val="24"/>
        </w:rPr>
        <w:t xml:space="preserve"> δυσμενών</w:t>
      </w:r>
      <w:r>
        <w:rPr>
          <w:rFonts w:eastAsia="Times New Roman"/>
          <w:color w:val="212121"/>
          <w:szCs w:val="24"/>
        </w:rPr>
        <w:t>,</w:t>
      </w:r>
      <w:r w:rsidRPr="00527B01">
        <w:rPr>
          <w:rFonts w:eastAsia="Times New Roman"/>
          <w:color w:val="212121"/>
          <w:szCs w:val="24"/>
        </w:rPr>
        <w:t xml:space="preserve"> περαιτέρω</w:t>
      </w:r>
      <w:r>
        <w:rPr>
          <w:rFonts w:eastAsia="Times New Roman"/>
          <w:color w:val="212121"/>
          <w:szCs w:val="24"/>
        </w:rPr>
        <w:t>,</w:t>
      </w:r>
      <w:r w:rsidRPr="00527B01">
        <w:rPr>
          <w:rFonts w:eastAsia="Times New Roman"/>
          <w:color w:val="212121"/>
          <w:szCs w:val="24"/>
        </w:rPr>
        <w:t xml:space="preserve"> εξελίξεων στα εθνικά μας θέματα</w:t>
      </w:r>
      <w:r>
        <w:rPr>
          <w:rFonts w:eastAsia="Times New Roman"/>
          <w:color w:val="212121"/>
          <w:szCs w:val="24"/>
        </w:rPr>
        <w:t>. Θλιβερή</w:t>
      </w:r>
      <w:r w:rsidRPr="00527B01">
        <w:rPr>
          <w:rFonts w:eastAsia="Times New Roman"/>
          <w:color w:val="212121"/>
          <w:szCs w:val="24"/>
        </w:rPr>
        <w:t xml:space="preserve"> </w:t>
      </w:r>
      <w:r>
        <w:rPr>
          <w:rFonts w:eastAsia="Times New Roman"/>
          <w:color w:val="212121"/>
          <w:szCs w:val="24"/>
        </w:rPr>
        <w:t>η πολιτική πορεία του κ.</w:t>
      </w:r>
      <w:r w:rsidRPr="00527B01">
        <w:rPr>
          <w:rFonts w:eastAsia="Times New Roman"/>
          <w:color w:val="212121"/>
          <w:szCs w:val="24"/>
        </w:rPr>
        <w:t xml:space="preserve"> Τσίπρα</w:t>
      </w:r>
      <w:r>
        <w:rPr>
          <w:rFonts w:eastAsia="Times New Roman"/>
          <w:color w:val="212121"/>
          <w:szCs w:val="24"/>
        </w:rPr>
        <w:t xml:space="preserve">! Ο </w:t>
      </w:r>
      <w:r w:rsidRPr="00527B01">
        <w:rPr>
          <w:rFonts w:eastAsia="Times New Roman"/>
          <w:color w:val="212121"/>
          <w:szCs w:val="24"/>
        </w:rPr>
        <w:t>κ</w:t>
      </w:r>
      <w:r>
        <w:rPr>
          <w:rFonts w:eastAsia="Times New Roman"/>
          <w:color w:val="212121"/>
          <w:szCs w:val="24"/>
        </w:rPr>
        <w:t>.</w:t>
      </w:r>
      <w:r w:rsidRPr="00527B01">
        <w:rPr>
          <w:rFonts w:eastAsia="Times New Roman"/>
          <w:color w:val="212121"/>
          <w:szCs w:val="24"/>
        </w:rPr>
        <w:t xml:space="preserve"> Τσίπρας</w:t>
      </w:r>
      <w:r>
        <w:rPr>
          <w:rFonts w:eastAsia="Times New Roman"/>
          <w:color w:val="212121"/>
          <w:szCs w:val="24"/>
        </w:rPr>
        <w:t>,</w:t>
      </w:r>
      <w:r w:rsidRPr="00527B01">
        <w:rPr>
          <w:rFonts w:eastAsia="Times New Roman"/>
          <w:color w:val="212121"/>
          <w:szCs w:val="24"/>
        </w:rPr>
        <w:t xml:space="preserve"> αφού πρόδωσε τη Μα</w:t>
      </w:r>
      <w:r w:rsidRPr="00527B01">
        <w:rPr>
          <w:rFonts w:eastAsia="Times New Roman"/>
          <w:color w:val="212121"/>
          <w:szCs w:val="24"/>
        </w:rPr>
        <w:t xml:space="preserve">κεδονία </w:t>
      </w:r>
      <w:r>
        <w:rPr>
          <w:rFonts w:eastAsia="Times New Roman"/>
          <w:color w:val="212121"/>
          <w:szCs w:val="24"/>
        </w:rPr>
        <w:t>μας,</w:t>
      </w:r>
      <w:r w:rsidRPr="00527B01">
        <w:rPr>
          <w:rFonts w:eastAsia="Times New Roman"/>
          <w:color w:val="212121"/>
          <w:szCs w:val="24"/>
        </w:rPr>
        <w:t xml:space="preserve"> συνεχίζει το </w:t>
      </w:r>
      <w:proofErr w:type="spellStart"/>
      <w:r>
        <w:rPr>
          <w:rFonts w:eastAsia="Times New Roman"/>
          <w:color w:val="212121"/>
          <w:szCs w:val="24"/>
        </w:rPr>
        <w:t>εθνοκατ</w:t>
      </w:r>
      <w:r w:rsidRPr="00527B01">
        <w:rPr>
          <w:rFonts w:eastAsia="Times New Roman"/>
          <w:color w:val="212121"/>
          <w:szCs w:val="24"/>
        </w:rPr>
        <w:t>α</w:t>
      </w:r>
      <w:r>
        <w:rPr>
          <w:rFonts w:eastAsia="Times New Roman"/>
          <w:color w:val="212121"/>
          <w:szCs w:val="24"/>
        </w:rPr>
        <w:t>στροφικό</w:t>
      </w:r>
      <w:proofErr w:type="spellEnd"/>
      <w:r>
        <w:rPr>
          <w:rFonts w:eastAsia="Times New Roman"/>
          <w:color w:val="212121"/>
          <w:szCs w:val="24"/>
        </w:rPr>
        <w:t xml:space="preserve"> του έργο. Κατέληξε, δε, στα Σκόπια να τον κ</w:t>
      </w:r>
      <w:r w:rsidRPr="00527B01">
        <w:rPr>
          <w:rFonts w:eastAsia="Times New Roman"/>
          <w:color w:val="212121"/>
          <w:szCs w:val="24"/>
        </w:rPr>
        <w:t xml:space="preserve">οροϊδεύει ο </w:t>
      </w:r>
      <w:proofErr w:type="spellStart"/>
      <w:r>
        <w:rPr>
          <w:rFonts w:eastAsia="Times New Roman"/>
          <w:color w:val="212121"/>
          <w:szCs w:val="24"/>
        </w:rPr>
        <w:t>Ζ</w:t>
      </w:r>
      <w:r w:rsidRPr="00527B01">
        <w:rPr>
          <w:rFonts w:eastAsia="Times New Roman"/>
          <w:color w:val="212121"/>
          <w:szCs w:val="24"/>
        </w:rPr>
        <w:t>άεφ</w:t>
      </w:r>
      <w:proofErr w:type="spellEnd"/>
      <w:r w:rsidRPr="00527B01">
        <w:rPr>
          <w:rFonts w:eastAsia="Times New Roman"/>
          <w:color w:val="212121"/>
          <w:szCs w:val="24"/>
        </w:rPr>
        <w:t xml:space="preserve"> και να βγάζει </w:t>
      </w:r>
      <w:r w:rsidRPr="00527B01">
        <w:rPr>
          <w:rFonts w:eastAsia="Times New Roman"/>
          <w:color w:val="212121"/>
          <w:szCs w:val="24"/>
          <w:lang w:val="en"/>
        </w:rPr>
        <w:t>selfie</w:t>
      </w:r>
      <w:r w:rsidRPr="00527B01">
        <w:rPr>
          <w:rFonts w:eastAsia="Times New Roman"/>
          <w:color w:val="212121"/>
          <w:szCs w:val="24"/>
        </w:rPr>
        <w:t xml:space="preserve"> φωτογραφίες</w:t>
      </w:r>
      <w:r>
        <w:rPr>
          <w:rFonts w:eastAsia="Times New Roman"/>
          <w:color w:val="212121"/>
          <w:szCs w:val="24"/>
        </w:rPr>
        <w:t>.</w:t>
      </w:r>
    </w:p>
    <w:p w14:paraId="25E0A914"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Μ</w:t>
      </w:r>
      <w:r w:rsidRPr="00527B01">
        <w:rPr>
          <w:rFonts w:eastAsia="Times New Roman"/>
          <w:color w:val="212121"/>
          <w:szCs w:val="24"/>
        </w:rPr>
        <w:t>πορείτε να αφαιρέσετε τη λέξη που χρησιμοποιήσατε</w:t>
      </w:r>
      <w:r>
        <w:rPr>
          <w:rFonts w:eastAsia="Times New Roman"/>
          <w:color w:val="212121"/>
          <w:szCs w:val="24"/>
        </w:rPr>
        <w:t>.</w:t>
      </w:r>
    </w:p>
    <w:p w14:paraId="25E0A915"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ΧΡΗΣΤΟΣ ΠΑΠΠΑΣ: </w:t>
      </w:r>
      <w:r>
        <w:rPr>
          <w:rFonts w:eastAsia="Times New Roman"/>
          <w:color w:val="212121"/>
          <w:szCs w:val="24"/>
        </w:rPr>
        <w:t>Παρακαλώ, π</w:t>
      </w:r>
      <w:r w:rsidRPr="00527B01">
        <w:rPr>
          <w:rFonts w:eastAsia="Times New Roman"/>
          <w:color w:val="212121"/>
          <w:szCs w:val="24"/>
        </w:rPr>
        <w:t xml:space="preserve">οια από </w:t>
      </w:r>
      <w:r>
        <w:rPr>
          <w:rFonts w:eastAsia="Times New Roman"/>
          <w:color w:val="212121"/>
          <w:szCs w:val="24"/>
        </w:rPr>
        <w:t xml:space="preserve">όλες; </w:t>
      </w:r>
    </w:p>
    <w:p w14:paraId="25E0A916"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Μία. Ξέρετε πολύ καλά.</w:t>
      </w:r>
    </w:p>
    <w:p w14:paraId="25E0A917"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Τη φράση «</w:t>
      </w:r>
      <w:proofErr w:type="spellStart"/>
      <w:r>
        <w:rPr>
          <w:rFonts w:eastAsia="Times New Roman"/>
          <w:szCs w:val="24"/>
        </w:rPr>
        <w:t>εθνοκαταστροφικό</w:t>
      </w:r>
      <w:proofErr w:type="spellEnd"/>
      <w:r>
        <w:rPr>
          <w:rFonts w:eastAsia="Times New Roman"/>
          <w:szCs w:val="24"/>
        </w:rPr>
        <w:t xml:space="preserve"> του έργο»; Τη «θλιβερή»; Την «προδοσία»; </w:t>
      </w:r>
    </w:p>
    <w:p w14:paraId="25E0A918"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Ναι, αυτή. </w:t>
      </w:r>
    </w:p>
    <w:p w14:paraId="25E0A919"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lastRenderedPageBreak/>
        <w:t xml:space="preserve">ΧΡΗΣΤΟΣ ΠΑΠΠΑΣ: </w:t>
      </w:r>
      <w:r>
        <w:rPr>
          <w:rFonts w:eastAsia="Times New Roman"/>
          <w:szCs w:val="24"/>
        </w:rPr>
        <w:t>Τον «κατήφορο»; Ποια; Ο κόσμος βλέπει κ</w:t>
      </w:r>
      <w:r>
        <w:rPr>
          <w:rFonts w:eastAsia="Times New Roman"/>
          <w:szCs w:val="24"/>
        </w:rPr>
        <w:t xml:space="preserve">αι ξέρει. Αφαιρέστε ό,τι θέλετε. </w:t>
      </w:r>
    </w:p>
    <w:p w14:paraId="25E0A91A"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 κ. </w:t>
      </w:r>
      <w:r w:rsidRPr="00527B01">
        <w:rPr>
          <w:rFonts w:eastAsia="Times New Roman"/>
          <w:color w:val="212121"/>
          <w:szCs w:val="24"/>
        </w:rPr>
        <w:t xml:space="preserve">Τσίπρας </w:t>
      </w:r>
      <w:r>
        <w:rPr>
          <w:rFonts w:eastAsia="Times New Roman"/>
          <w:color w:val="212121"/>
          <w:szCs w:val="24"/>
        </w:rPr>
        <w:t xml:space="preserve">δεν </w:t>
      </w:r>
      <w:proofErr w:type="spellStart"/>
      <w:r>
        <w:rPr>
          <w:rFonts w:eastAsia="Times New Roman"/>
          <w:color w:val="212121"/>
          <w:szCs w:val="24"/>
        </w:rPr>
        <w:t>ανεφέρθη</w:t>
      </w:r>
      <w:proofErr w:type="spellEnd"/>
      <w:r>
        <w:rPr>
          <w:rFonts w:eastAsia="Times New Roman"/>
          <w:color w:val="212121"/>
          <w:szCs w:val="24"/>
        </w:rPr>
        <w:t xml:space="preserve"> τυχαία στο αεροδρόμιο «</w:t>
      </w:r>
      <w:r w:rsidRPr="00527B01">
        <w:rPr>
          <w:rFonts w:eastAsia="Times New Roman"/>
          <w:color w:val="212121"/>
          <w:szCs w:val="24"/>
        </w:rPr>
        <w:t>Μακεδονία</w:t>
      </w:r>
      <w:r>
        <w:rPr>
          <w:rFonts w:eastAsia="Times New Roman"/>
          <w:color w:val="212121"/>
          <w:szCs w:val="24"/>
        </w:rPr>
        <w:t>»</w:t>
      </w:r>
      <w:r w:rsidRPr="00527B01">
        <w:rPr>
          <w:rFonts w:eastAsia="Times New Roman"/>
          <w:color w:val="212121"/>
          <w:szCs w:val="24"/>
        </w:rPr>
        <w:t xml:space="preserve"> της Θεσσαλονίκης και το μετονόμασε σε </w:t>
      </w:r>
      <w:r>
        <w:rPr>
          <w:rFonts w:eastAsia="Times New Roman"/>
          <w:color w:val="212121"/>
          <w:szCs w:val="24"/>
        </w:rPr>
        <w:t xml:space="preserve">«αεροδρόμιο της </w:t>
      </w:r>
      <w:proofErr w:type="spellStart"/>
      <w:r>
        <w:rPr>
          <w:rFonts w:eastAsia="Times New Roman"/>
          <w:color w:val="212121"/>
          <w:szCs w:val="24"/>
        </w:rPr>
        <w:t>Μ</w:t>
      </w:r>
      <w:r w:rsidRPr="00527B01">
        <w:rPr>
          <w:rFonts w:eastAsia="Times New Roman"/>
          <w:color w:val="212121"/>
          <w:szCs w:val="24"/>
        </w:rPr>
        <w:t>ίκρας</w:t>
      </w:r>
      <w:proofErr w:type="spellEnd"/>
      <w:r>
        <w:rPr>
          <w:rFonts w:eastAsia="Times New Roman"/>
          <w:color w:val="212121"/>
          <w:szCs w:val="24"/>
        </w:rPr>
        <w:t xml:space="preserve">», </w:t>
      </w:r>
      <w:r w:rsidRPr="00527B01">
        <w:rPr>
          <w:rFonts w:eastAsia="Times New Roman"/>
          <w:color w:val="212121"/>
          <w:szCs w:val="24"/>
        </w:rPr>
        <w:t xml:space="preserve">προσφέροντας ακόμη </w:t>
      </w:r>
      <w:r>
        <w:rPr>
          <w:rFonts w:eastAsia="Times New Roman"/>
          <w:color w:val="212121"/>
          <w:szCs w:val="24"/>
        </w:rPr>
        <w:t>ένα δώρο στους Σκοπιανούς</w:t>
      </w:r>
      <w:r w:rsidRPr="00527B01">
        <w:rPr>
          <w:rFonts w:eastAsia="Times New Roman"/>
          <w:color w:val="212121"/>
          <w:szCs w:val="24"/>
        </w:rPr>
        <w:t xml:space="preserve"> σφετεριστές του ονόματος και της ιστορίας </w:t>
      </w:r>
      <w:r>
        <w:rPr>
          <w:rFonts w:eastAsia="Times New Roman"/>
          <w:color w:val="212121"/>
          <w:szCs w:val="24"/>
        </w:rPr>
        <w:t>μας,</w:t>
      </w:r>
      <w:r w:rsidRPr="00527B01">
        <w:rPr>
          <w:rFonts w:eastAsia="Times New Roman"/>
          <w:color w:val="212121"/>
          <w:szCs w:val="24"/>
        </w:rPr>
        <w:t xml:space="preserve"> δηλαδή </w:t>
      </w:r>
      <w:r w:rsidRPr="00527B01">
        <w:rPr>
          <w:rFonts w:eastAsia="Times New Roman"/>
          <w:color w:val="212121"/>
          <w:szCs w:val="24"/>
        </w:rPr>
        <w:t xml:space="preserve">στα </w:t>
      </w:r>
      <w:r>
        <w:rPr>
          <w:rFonts w:eastAsia="Times New Roman"/>
          <w:color w:val="212121"/>
          <w:szCs w:val="24"/>
        </w:rPr>
        <w:t>δουλικά</w:t>
      </w:r>
      <w:r w:rsidRPr="00527B01">
        <w:rPr>
          <w:rFonts w:eastAsia="Times New Roman"/>
          <w:color w:val="212121"/>
          <w:szCs w:val="24"/>
        </w:rPr>
        <w:t xml:space="preserve"> του ΝΑΤΟ και των Αμερικανών</w:t>
      </w:r>
      <w:r>
        <w:rPr>
          <w:rFonts w:eastAsia="Times New Roman"/>
          <w:color w:val="212121"/>
          <w:szCs w:val="24"/>
        </w:rPr>
        <w:t xml:space="preserve"> -</w:t>
      </w:r>
      <w:r w:rsidRPr="00527B01">
        <w:rPr>
          <w:rFonts w:eastAsia="Times New Roman"/>
          <w:color w:val="212121"/>
          <w:szCs w:val="24"/>
        </w:rPr>
        <w:t xml:space="preserve">όμοια με τα </w:t>
      </w:r>
      <w:r>
        <w:rPr>
          <w:rFonts w:eastAsia="Times New Roman"/>
          <w:color w:val="212121"/>
          <w:szCs w:val="24"/>
        </w:rPr>
        <w:t>εγχώρια-</w:t>
      </w:r>
      <w:r w:rsidRPr="00527B01">
        <w:rPr>
          <w:rFonts w:eastAsia="Times New Roman"/>
          <w:color w:val="212121"/>
          <w:szCs w:val="24"/>
        </w:rPr>
        <w:t xml:space="preserve"> οι οποίοι είχαν ζητήσει τη μετονομασία από το 2008</w:t>
      </w:r>
      <w:r>
        <w:rPr>
          <w:rFonts w:eastAsia="Times New Roman"/>
          <w:color w:val="212121"/>
          <w:szCs w:val="24"/>
        </w:rPr>
        <w:t xml:space="preserve">. </w:t>
      </w:r>
    </w:p>
    <w:p w14:paraId="25E0A91B"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527B01">
        <w:rPr>
          <w:rFonts w:eastAsia="Times New Roman"/>
          <w:color w:val="212121"/>
          <w:szCs w:val="24"/>
        </w:rPr>
        <w:t xml:space="preserve">μείς είχαμε επισημάνει από την πρώτη στιγμή της προδοσίας των Πρεσπών ότι στη </w:t>
      </w:r>
      <w:r>
        <w:rPr>
          <w:rFonts w:eastAsia="Times New Roman"/>
          <w:color w:val="212121"/>
          <w:szCs w:val="24"/>
        </w:rPr>
        <w:t>σ</w:t>
      </w:r>
      <w:r w:rsidRPr="00527B01">
        <w:rPr>
          <w:rFonts w:eastAsia="Times New Roman"/>
          <w:color w:val="212121"/>
          <w:szCs w:val="24"/>
        </w:rPr>
        <w:t xml:space="preserve">υμφωνία συμπεριλαμβάνεται και η απάλειψη του ονόματος </w:t>
      </w:r>
      <w:r>
        <w:rPr>
          <w:rFonts w:eastAsia="Times New Roman"/>
          <w:color w:val="212121"/>
          <w:szCs w:val="24"/>
        </w:rPr>
        <w:t>«</w:t>
      </w:r>
      <w:r w:rsidRPr="00527B01">
        <w:rPr>
          <w:rFonts w:eastAsia="Times New Roman"/>
          <w:color w:val="212121"/>
          <w:szCs w:val="24"/>
        </w:rPr>
        <w:t>Μακεδο</w:t>
      </w:r>
      <w:r w:rsidRPr="00527B01">
        <w:rPr>
          <w:rFonts w:eastAsia="Times New Roman"/>
          <w:color w:val="212121"/>
          <w:szCs w:val="24"/>
        </w:rPr>
        <w:t>νία</w:t>
      </w:r>
      <w:r>
        <w:rPr>
          <w:rFonts w:eastAsia="Times New Roman"/>
          <w:color w:val="212121"/>
          <w:szCs w:val="24"/>
        </w:rPr>
        <w:t>»</w:t>
      </w:r>
      <w:r w:rsidRPr="00527B01">
        <w:rPr>
          <w:rFonts w:eastAsia="Times New Roman"/>
          <w:color w:val="212121"/>
          <w:szCs w:val="24"/>
        </w:rPr>
        <w:t xml:space="preserve"> και </w:t>
      </w:r>
      <w:r>
        <w:rPr>
          <w:rFonts w:eastAsia="Times New Roman"/>
          <w:color w:val="212121"/>
          <w:szCs w:val="24"/>
        </w:rPr>
        <w:t>«μ</w:t>
      </w:r>
      <w:r w:rsidRPr="00527B01">
        <w:rPr>
          <w:rFonts w:eastAsia="Times New Roman"/>
          <w:color w:val="212121"/>
          <w:szCs w:val="24"/>
        </w:rPr>
        <w:t>ακεδονικός</w:t>
      </w:r>
      <w:r>
        <w:rPr>
          <w:rFonts w:eastAsia="Times New Roman"/>
          <w:color w:val="212121"/>
          <w:szCs w:val="24"/>
        </w:rPr>
        <w:t>»</w:t>
      </w:r>
      <w:r w:rsidRPr="00527B01">
        <w:rPr>
          <w:rFonts w:eastAsia="Times New Roman"/>
          <w:color w:val="212121"/>
          <w:szCs w:val="24"/>
        </w:rPr>
        <w:t xml:space="preserve"> από παντού εντός </w:t>
      </w:r>
      <w:r>
        <w:rPr>
          <w:rFonts w:eastAsia="Times New Roman"/>
          <w:color w:val="212121"/>
          <w:szCs w:val="24"/>
        </w:rPr>
        <w:t xml:space="preserve">της </w:t>
      </w:r>
      <w:r w:rsidRPr="00527B01">
        <w:rPr>
          <w:rFonts w:eastAsia="Times New Roman"/>
          <w:color w:val="212121"/>
          <w:szCs w:val="24"/>
        </w:rPr>
        <w:t>Ελλάδος</w:t>
      </w:r>
      <w:r>
        <w:rPr>
          <w:rFonts w:eastAsia="Times New Roman"/>
          <w:color w:val="212121"/>
          <w:szCs w:val="24"/>
        </w:rPr>
        <w:t>. Φέραμε, δε, ως χαρακτηριστικό</w:t>
      </w:r>
      <w:r w:rsidRPr="00527B01">
        <w:rPr>
          <w:rFonts w:eastAsia="Times New Roman"/>
          <w:color w:val="212121"/>
          <w:szCs w:val="24"/>
        </w:rPr>
        <w:t xml:space="preserve"> παράδειγμα την περίπτωση </w:t>
      </w:r>
      <w:r>
        <w:rPr>
          <w:rFonts w:eastAsia="Times New Roman"/>
          <w:color w:val="212121"/>
          <w:szCs w:val="24"/>
        </w:rPr>
        <w:t>του αε</w:t>
      </w:r>
      <w:r w:rsidRPr="00527B01">
        <w:rPr>
          <w:rFonts w:eastAsia="Times New Roman"/>
          <w:color w:val="212121"/>
          <w:szCs w:val="24"/>
        </w:rPr>
        <w:t xml:space="preserve">ροδρομίου </w:t>
      </w:r>
      <w:r>
        <w:rPr>
          <w:rFonts w:eastAsia="Times New Roman"/>
          <w:color w:val="212121"/>
          <w:szCs w:val="24"/>
        </w:rPr>
        <w:t>«</w:t>
      </w:r>
      <w:r w:rsidRPr="00527B01">
        <w:rPr>
          <w:rFonts w:eastAsia="Times New Roman"/>
          <w:color w:val="212121"/>
          <w:szCs w:val="24"/>
        </w:rPr>
        <w:t>Μακεδονία</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της Θεσσαλονίκης. Και κάποιοι τότε μας ειρωνεύονταν</w:t>
      </w:r>
      <w:r w:rsidRPr="00527B01">
        <w:rPr>
          <w:rFonts w:eastAsia="Times New Roman"/>
          <w:color w:val="212121"/>
          <w:szCs w:val="24"/>
        </w:rPr>
        <w:t xml:space="preserve"> και μας λοιδορούσαν</w:t>
      </w:r>
      <w:r>
        <w:rPr>
          <w:rFonts w:eastAsia="Times New Roman"/>
          <w:color w:val="212121"/>
          <w:szCs w:val="24"/>
        </w:rPr>
        <w:t>. Α</w:t>
      </w:r>
      <w:r w:rsidRPr="00527B01">
        <w:rPr>
          <w:rFonts w:eastAsia="Times New Roman"/>
          <w:color w:val="212121"/>
          <w:szCs w:val="24"/>
        </w:rPr>
        <w:t>ς είναι</w:t>
      </w:r>
      <w:r>
        <w:rPr>
          <w:rFonts w:eastAsia="Times New Roman"/>
          <w:color w:val="212121"/>
          <w:szCs w:val="24"/>
        </w:rPr>
        <w:t xml:space="preserve">! </w:t>
      </w:r>
    </w:p>
    <w:p w14:paraId="25E0A91C"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Ο</w:t>
      </w:r>
      <w:r w:rsidRPr="00527B01">
        <w:rPr>
          <w:rFonts w:eastAsia="Times New Roman"/>
          <w:color w:val="212121"/>
          <w:szCs w:val="24"/>
        </w:rPr>
        <w:t xml:space="preserve"> ελληνικός</w:t>
      </w:r>
      <w:r>
        <w:rPr>
          <w:rFonts w:eastAsia="Times New Roman"/>
          <w:color w:val="212121"/>
          <w:szCs w:val="24"/>
        </w:rPr>
        <w:t xml:space="preserve"> λαός καταλαβαίνει και η λαϊκή σοφία λέει, «</w:t>
      </w:r>
      <w:r w:rsidRPr="00527B01">
        <w:rPr>
          <w:rFonts w:eastAsia="Times New Roman"/>
          <w:color w:val="212121"/>
          <w:szCs w:val="24"/>
        </w:rPr>
        <w:t>Γελάει καλύτερα όποιος γελάει τελευταίος</w:t>
      </w:r>
      <w:r>
        <w:rPr>
          <w:rFonts w:eastAsia="Times New Roman"/>
          <w:color w:val="212121"/>
          <w:szCs w:val="24"/>
        </w:rPr>
        <w:t xml:space="preserve">». </w:t>
      </w:r>
    </w:p>
    <w:p w14:paraId="25E0A91D"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Λ</w:t>
      </w:r>
      <w:r w:rsidRPr="00527B01">
        <w:rPr>
          <w:rFonts w:eastAsia="Times New Roman"/>
          <w:color w:val="212121"/>
          <w:szCs w:val="24"/>
        </w:rPr>
        <w:t>ίγες είναι οι μέρες σας πολιτικά</w:t>
      </w:r>
      <w:r>
        <w:rPr>
          <w:rFonts w:eastAsia="Times New Roman"/>
          <w:color w:val="212121"/>
          <w:szCs w:val="24"/>
        </w:rPr>
        <w:t>. Όπως και να έ</w:t>
      </w:r>
      <w:r w:rsidRPr="00527B01">
        <w:rPr>
          <w:rFonts w:eastAsia="Times New Roman"/>
          <w:color w:val="212121"/>
          <w:szCs w:val="24"/>
        </w:rPr>
        <w:t>χει το πράγμα</w:t>
      </w:r>
      <w:r>
        <w:rPr>
          <w:rFonts w:eastAsia="Times New Roman"/>
          <w:color w:val="212121"/>
          <w:szCs w:val="24"/>
        </w:rPr>
        <w:t>,</w:t>
      </w:r>
      <w:r w:rsidRPr="00527B01">
        <w:rPr>
          <w:rFonts w:eastAsia="Times New Roman"/>
          <w:color w:val="212121"/>
          <w:szCs w:val="24"/>
        </w:rPr>
        <w:t xml:space="preserve"> τελειώνετε</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Τ</w:t>
      </w:r>
      <w:r w:rsidRPr="00527B01">
        <w:rPr>
          <w:rFonts w:eastAsia="Times New Roman"/>
          <w:color w:val="212121"/>
          <w:szCs w:val="24"/>
        </w:rPr>
        <w:t>ελειώνετε με μία μεγάλη επιτυχία</w:t>
      </w:r>
      <w:r>
        <w:rPr>
          <w:rFonts w:eastAsia="Times New Roman"/>
          <w:color w:val="212121"/>
          <w:szCs w:val="24"/>
        </w:rPr>
        <w:t>,</w:t>
      </w:r>
      <w:r w:rsidRPr="00527B01">
        <w:rPr>
          <w:rFonts w:eastAsia="Times New Roman"/>
          <w:color w:val="212121"/>
          <w:szCs w:val="24"/>
        </w:rPr>
        <w:t xml:space="preserve"> μία μεγάλη πολιτική επιτυχία</w:t>
      </w:r>
      <w:r>
        <w:rPr>
          <w:rFonts w:eastAsia="Times New Roman"/>
          <w:color w:val="212121"/>
          <w:szCs w:val="24"/>
        </w:rPr>
        <w:t>! Μ</w:t>
      </w:r>
      <w:r w:rsidRPr="00527B01">
        <w:rPr>
          <w:rFonts w:eastAsia="Times New Roman"/>
          <w:color w:val="212121"/>
          <w:szCs w:val="24"/>
        </w:rPr>
        <w:t xml:space="preserve">ε την </w:t>
      </w:r>
      <w:r>
        <w:rPr>
          <w:rFonts w:eastAsia="Times New Roman"/>
          <w:color w:val="212121"/>
          <w:szCs w:val="24"/>
        </w:rPr>
        <w:t xml:space="preserve">«πρώτη φορά </w:t>
      </w:r>
      <w:r>
        <w:rPr>
          <w:rFonts w:eastAsia="Times New Roman"/>
          <w:color w:val="212121"/>
          <w:szCs w:val="24"/>
        </w:rPr>
        <w:t>α</w:t>
      </w:r>
      <w:r w:rsidRPr="00527B01">
        <w:rPr>
          <w:rFonts w:eastAsia="Times New Roman"/>
          <w:color w:val="212121"/>
          <w:szCs w:val="24"/>
        </w:rPr>
        <w:t>ριστερά</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σας</w:t>
      </w:r>
      <w:r w:rsidRPr="00527B01">
        <w:rPr>
          <w:rFonts w:eastAsia="Times New Roman"/>
          <w:color w:val="212121"/>
          <w:szCs w:val="24"/>
        </w:rPr>
        <w:t xml:space="preserve"> δείξ</w:t>
      </w:r>
      <w:r>
        <w:rPr>
          <w:rFonts w:eastAsia="Times New Roman"/>
          <w:color w:val="212121"/>
          <w:szCs w:val="24"/>
        </w:rPr>
        <w:t>α</w:t>
      </w:r>
      <w:r w:rsidRPr="00527B01">
        <w:rPr>
          <w:rFonts w:eastAsia="Times New Roman"/>
          <w:color w:val="212121"/>
          <w:szCs w:val="24"/>
        </w:rPr>
        <w:t>τε ξεκάθαρα</w:t>
      </w:r>
      <w:r>
        <w:rPr>
          <w:rFonts w:eastAsia="Times New Roman"/>
          <w:color w:val="212121"/>
          <w:szCs w:val="24"/>
        </w:rPr>
        <w:t xml:space="preserve"> στον ελληνικό λαό τι σημαίνει Α</w:t>
      </w:r>
      <w:r w:rsidRPr="00527B01">
        <w:rPr>
          <w:rFonts w:eastAsia="Times New Roman"/>
          <w:color w:val="212121"/>
          <w:szCs w:val="24"/>
        </w:rPr>
        <w:t>ριστερά</w:t>
      </w:r>
      <w:r>
        <w:rPr>
          <w:rFonts w:eastAsia="Times New Roman"/>
          <w:color w:val="212121"/>
          <w:szCs w:val="24"/>
        </w:rPr>
        <w:t>, τι σημαίνει κυβερνώσα Α</w:t>
      </w:r>
      <w:r w:rsidRPr="00527B01">
        <w:rPr>
          <w:rFonts w:eastAsia="Times New Roman"/>
          <w:color w:val="212121"/>
          <w:szCs w:val="24"/>
        </w:rPr>
        <w:t>ριστερά</w:t>
      </w:r>
      <w:r>
        <w:rPr>
          <w:rFonts w:eastAsia="Times New Roman"/>
          <w:color w:val="212121"/>
          <w:szCs w:val="24"/>
        </w:rPr>
        <w:t xml:space="preserve">. Για αυτό </w:t>
      </w:r>
      <w:r w:rsidRPr="00527B01">
        <w:rPr>
          <w:rFonts w:eastAsia="Times New Roman"/>
          <w:color w:val="212121"/>
          <w:szCs w:val="24"/>
        </w:rPr>
        <w:t>και η πρώτη σας φορά θα είναι και η τελευταία οριστικά και αμετάκλητα</w:t>
      </w:r>
      <w:r>
        <w:rPr>
          <w:rFonts w:eastAsia="Times New Roman"/>
          <w:color w:val="212121"/>
          <w:szCs w:val="24"/>
        </w:rPr>
        <w:t>.</w:t>
      </w:r>
    </w:p>
    <w:p w14:paraId="25E0A91E"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527B01">
        <w:rPr>
          <w:rFonts w:eastAsia="Times New Roman"/>
          <w:color w:val="212121"/>
          <w:szCs w:val="24"/>
        </w:rPr>
        <w:t>πό την άλλη μεριά</w:t>
      </w:r>
      <w:r>
        <w:rPr>
          <w:rFonts w:eastAsia="Times New Roman"/>
          <w:color w:val="212121"/>
          <w:szCs w:val="24"/>
        </w:rPr>
        <w:t>,</w:t>
      </w:r>
      <w:r w:rsidRPr="00527B01">
        <w:rPr>
          <w:rFonts w:eastAsia="Times New Roman"/>
          <w:color w:val="212121"/>
          <w:szCs w:val="24"/>
        </w:rPr>
        <w:t xml:space="preserve"> έχουμε την προσπάθεια των μέσων μαζικής εξαπάτησης</w:t>
      </w:r>
      <w:r>
        <w:rPr>
          <w:rFonts w:eastAsia="Times New Roman"/>
          <w:color w:val="212121"/>
          <w:szCs w:val="24"/>
        </w:rPr>
        <w:t xml:space="preserve"> να παρουσιά</w:t>
      </w:r>
      <w:r>
        <w:rPr>
          <w:rFonts w:eastAsia="Times New Roman"/>
          <w:color w:val="212121"/>
          <w:szCs w:val="24"/>
        </w:rPr>
        <w:t xml:space="preserve">ζουν την άχρωμη, την </w:t>
      </w:r>
      <w:r w:rsidRPr="00527B01">
        <w:rPr>
          <w:rFonts w:eastAsia="Times New Roman"/>
          <w:color w:val="212121"/>
          <w:szCs w:val="24"/>
        </w:rPr>
        <w:t>άοσμη</w:t>
      </w:r>
      <w:r>
        <w:rPr>
          <w:rFonts w:eastAsia="Times New Roman"/>
          <w:color w:val="212121"/>
          <w:szCs w:val="24"/>
        </w:rPr>
        <w:t>, την υποτονική Αξιωματική Α</w:t>
      </w:r>
      <w:r w:rsidRPr="00527B01">
        <w:rPr>
          <w:rFonts w:eastAsia="Times New Roman"/>
          <w:color w:val="212121"/>
          <w:szCs w:val="24"/>
        </w:rPr>
        <w:t>ντιπολίτευση</w:t>
      </w:r>
      <w:r>
        <w:rPr>
          <w:rFonts w:eastAsia="Times New Roman"/>
          <w:color w:val="212121"/>
          <w:szCs w:val="24"/>
        </w:rPr>
        <w:t>,</w:t>
      </w:r>
      <w:r w:rsidRPr="00527B01">
        <w:rPr>
          <w:rFonts w:eastAsia="Times New Roman"/>
          <w:color w:val="212121"/>
          <w:szCs w:val="24"/>
        </w:rPr>
        <w:t xml:space="preserve"> τη νεοφιλελεύθερη </w:t>
      </w:r>
      <w:r>
        <w:rPr>
          <w:rFonts w:eastAsia="Times New Roman"/>
          <w:color w:val="212121"/>
          <w:szCs w:val="24"/>
        </w:rPr>
        <w:t>Νέα Δημοκρατία,</w:t>
      </w:r>
      <w:r w:rsidRPr="00527B01">
        <w:rPr>
          <w:rFonts w:eastAsia="Times New Roman"/>
          <w:color w:val="212121"/>
          <w:szCs w:val="24"/>
        </w:rPr>
        <w:t xml:space="preserve"> ως αντίπαλο δέος σε αυτή τη</w:t>
      </w:r>
      <w:r>
        <w:rPr>
          <w:rFonts w:eastAsia="Times New Roman"/>
          <w:color w:val="212121"/>
          <w:szCs w:val="24"/>
        </w:rPr>
        <w:t>ν</w:t>
      </w:r>
      <w:r w:rsidRPr="00527B01">
        <w:rPr>
          <w:rFonts w:eastAsia="Times New Roman"/>
          <w:color w:val="212121"/>
          <w:szCs w:val="24"/>
        </w:rPr>
        <w:t xml:space="preserve"> </w:t>
      </w:r>
      <w:r>
        <w:rPr>
          <w:rFonts w:eastAsia="Times New Roman"/>
          <w:color w:val="212121"/>
          <w:szCs w:val="24"/>
        </w:rPr>
        <w:t>τετράχρονη λαίλαπα της Α</w:t>
      </w:r>
      <w:r w:rsidRPr="00527B01">
        <w:rPr>
          <w:rFonts w:eastAsia="Times New Roman"/>
          <w:color w:val="212121"/>
          <w:szCs w:val="24"/>
        </w:rPr>
        <w:t>ριστεράς</w:t>
      </w:r>
      <w:r>
        <w:rPr>
          <w:rFonts w:eastAsia="Times New Roman"/>
          <w:color w:val="212121"/>
          <w:szCs w:val="24"/>
        </w:rPr>
        <w:t xml:space="preserve">. </w:t>
      </w:r>
    </w:p>
    <w:p w14:paraId="25E0A91F"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527B01">
        <w:rPr>
          <w:rFonts w:eastAsia="Times New Roman"/>
          <w:color w:val="212121"/>
          <w:szCs w:val="24"/>
        </w:rPr>
        <w:t>αι παρ</w:t>
      </w:r>
      <w:r>
        <w:rPr>
          <w:rFonts w:eastAsia="Times New Roman"/>
          <w:color w:val="212121"/>
          <w:szCs w:val="24"/>
        </w:rPr>
        <w:t>’ όλη την προπαγάνδα στις</w:t>
      </w:r>
      <w:r w:rsidRPr="00527B01">
        <w:rPr>
          <w:rFonts w:eastAsia="Times New Roman"/>
          <w:color w:val="212121"/>
          <w:szCs w:val="24"/>
        </w:rPr>
        <w:t xml:space="preserve"> τηλεοράσεις</w:t>
      </w:r>
      <w:r>
        <w:rPr>
          <w:rFonts w:eastAsia="Times New Roman"/>
          <w:color w:val="212121"/>
          <w:szCs w:val="24"/>
        </w:rPr>
        <w:t>,</w:t>
      </w:r>
      <w:r w:rsidRPr="00527B01">
        <w:rPr>
          <w:rFonts w:eastAsia="Times New Roman"/>
          <w:color w:val="212121"/>
          <w:szCs w:val="24"/>
        </w:rPr>
        <w:t xml:space="preserve"> στα έντυπα και </w:t>
      </w:r>
      <w:r>
        <w:rPr>
          <w:rFonts w:eastAsia="Times New Roman"/>
          <w:color w:val="212121"/>
          <w:szCs w:val="24"/>
        </w:rPr>
        <w:t>στα ηλεκτρονικά</w:t>
      </w:r>
      <w:r w:rsidRPr="00527B01">
        <w:rPr>
          <w:rFonts w:eastAsia="Times New Roman"/>
          <w:color w:val="212121"/>
          <w:szCs w:val="24"/>
        </w:rPr>
        <w:t xml:space="preserve"> μέσα</w:t>
      </w:r>
      <w:r>
        <w:rPr>
          <w:rFonts w:eastAsia="Times New Roman"/>
          <w:color w:val="212121"/>
          <w:szCs w:val="24"/>
        </w:rPr>
        <w:t>,</w:t>
      </w:r>
      <w:r w:rsidRPr="00527B01">
        <w:rPr>
          <w:rFonts w:eastAsia="Times New Roman"/>
          <w:color w:val="212121"/>
          <w:szCs w:val="24"/>
        </w:rPr>
        <w:t xml:space="preserve"> όλο και περισσότεροι Έλληνες </w:t>
      </w:r>
      <w:r>
        <w:rPr>
          <w:rFonts w:eastAsia="Times New Roman"/>
          <w:color w:val="212121"/>
          <w:szCs w:val="24"/>
        </w:rPr>
        <w:t>-</w:t>
      </w:r>
      <w:r w:rsidRPr="00527B01">
        <w:rPr>
          <w:rFonts w:eastAsia="Times New Roman"/>
          <w:color w:val="212121"/>
          <w:szCs w:val="24"/>
        </w:rPr>
        <w:t xml:space="preserve">και ιδιαίτερα στη </w:t>
      </w:r>
      <w:r>
        <w:rPr>
          <w:rFonts w:eastAsia="Times New Roman"/>
          <w:color w:val="212121"/>
          <w:szCs w:val="24"/>
        </w:rPr>
        <w:t>β</w:t>
      </w:r>
      <w:r w:rsidRPr="00527B01">
        <w:rPr>
          <w:rFonts w:eastAsia="Times New Roman"/>
          <w:color w:val="212121"/>
          <w:szCs w:val="24"/>
        </w:rPr>
        <w:t>όρεια Ελλάδα</w:t>
      </w:r>
      <w:r>
        <w:rPr>
          <w:rFonts w:eastAsia="Times New Roman"/>
          <w:color w:val="212121"/>
          <w:szCs w:val="24"/>
        </w:rPr>
        <w:t>-</w:t>
      </w:r>
      <w:r w:rsidRPr="00527B01">
        <w:rPr>
          <w:rFonts w:eastAsia="Times New Roman"/>
          <w:color w:val="212121"/>
          <w:szCs w:val="24"/>
        </w:rPr>
        <w:t xml:space="preserve"> καταλαβαίνουν πως </w:t>
      </w:r>
      <w:r>
        <w:rPr>
          <w:rFonts w:eastAsia="Times New Roman"/>
          <w:color w:val="212121"/>
          <w:szCs w:val="24"/>
        </w:rPr>
        <w:t>αν ψηφίσεις</w:t>
      </w:r>
      <w:r w:rsidRPr="00527B01">
        <w:rPr>
          <w:rFonts w:eastAsia="Times New Roman"/>
          <w:color w:val="212121"/>
          <w:szCs w:val="24"/>
        </w:rPr>
        <w:t xml:space="preserve"> Νέα Δημοκρατία</w:t>
      </w:r>
      <w:r>
        <w:rPr>
          <w:rFonts w:eastAsia="Times New Roman"/>
          <w:color w:val="212121"/>
          <w:szCs w:val="24"/>
        </w:rPr>
        <w:t>, αναγνωρίζεις τα Σκόπια ως «Β</w:t>
      </w:r>
      <w:r w:rsidRPr="00527B01">
        <w:rPr>
          <w:rFonts w:eastAsia="Times New Roman"/>
          <w:color w:val="212121"/>
          <w:szCs w:val="24"/>
        </w:rPr>
        <w:t>όρεια Μακεδονία</w:t>
      </w:r>
      <w:r>
        <w:rPr>
          <w:rFonts w:eastAsia="Times New Roman"/>
          <w:color w:val="212121"/>
          <w:szCs w:val="24"/>
        </w:rPr>
        <w:t xml:space="preserve">». </w:t>
      </w:r>
    </w:p>
    <w:p w14:paraId="25E0A920" w14:textId="77777777" w:rsidR="00464F64" w:rsidRDefault="00160710">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 κ. </w:t>
      </w:r>
      <w:r w:rsidRPr="00527B01">
        <w:rPr>
          <w:rFonts w:eastAsia="Times New Roman"/>
          <w:color w:val="212121"/>
          <w:szCs w:val="24"/>
        </w:rPr>
        <w:t>Μητσοτάκης</w:t>
      </w:r>
      <w:r>
        <w:rPr>
          <w:rFonts w:eastAsia="Times New Roman"/>
          <w:color w:val="212121"/>
          <w:szCs w:val="24"/>
        </w:rPr>
        <w:t>,</w:t>
      </w:r>
      <w:r w:rsidRPr="00527B01">
        <w:rPr>
          <w:rFonts w:eastAsia="Times New Roman"/>
          <w:color w:val="212121"/>
          <w:szCs w:val="24"/>
        </w:rPr>
        <w:t xml:space="preserve"> ακόμα και πριν επικυρω</w:t>
      </w:r>
      <w:r>
        <w:rPr>
          <w:rFonts w:eastAsia="Times New Roman"/>
          <w:color w:val="212121"/>
          <w:szCs w:val="24"/>
        </w:rPr>
        <w:t>θεί η κατάπτυστη και προδοτική Σ</w:t>
      </w:r>
      <w:r w:rsidRPr="00527B01">
        <w:rPr>
          <w:rFonts w:eastAsia="Times New Roman"/>
          <w:color w:val="212121"/>
          <w:szCs w:val="24"/>
        </w:rPr>
        <w:t xml:space="preserve">υμφωνία των Πρεσπών </w:t>
      </w:r>
      <w:r>
        <w:rPr>
          <w:rFonts w:eastAsia="Times New Roman"/>
          <w:color w:val="212121"/>
          <w:szCs w:val="24"/>
        </w:rPr>
        <w:t>-</w:t>
      </w:r>
      <w:r w:rsidRPr="00527B01">
        <w:rPr>
          <w:rFonts w:eastAsia="Times New Roman"/>
          <w:color w:val="212121"/>
          <w:szCs w:val="24"/>
        </w:rPr>
        <w:t xml:space="preserve">με τον </w:t>
      </w:r>
      <w:r w:rsidRPr="00527B01">
        <w:rPr>
          <w:rFonts w:eastAsia="Times New Roman"/>
          <w:color w:val="212121"/>
          <w:szCs w:val="24"/>
        </w:rPr>
        <w:t xml:space="preserve">τρόπο που </w:t>
      </w:r>
      <w:r w:rsidRPr="00527B01">
        <w:rPr>
          <w:rFonts w:eastAsia="Times New Roman"/>
          <w:color w:val="212121"/>
          <w:szCs w:val="24"/>
        </w:rPr>
        <w:lastRenderedPageBreak/>
        <w:t>επικυρώθηκε τελικά</w:t>
      </w:r>
      <w:r>
        <w:rPr>
          <w:rFonts w:eastAsia="Times New Roman"/>
          <w:color w:val="212121"/>
          <w:szCs w:val="24"/>
        </w:rPr>
        <w:t>,</w:t>
      </w:r>
      <w:r w:rsidRPr="00527B01">
        <w:rPr>
          <w:rFonts w:eastAsia="Times New Roman"/>
          <w:color w:val="212121"/>
          <w:szCs w:val="24"/>
        </w:rPr>
        <w:t xml:space="preserve"> δηλαδή με τις δανεικές ψήφους από τα ρετάλια της πολιτικής σκηνής</w:t>
      </w:r>
      <w:r>
        <w:rPr>
          <w:rFonts w:eastAsia="Times New Roman"/>
          <w:color w:val="212121"/>
          <w:szCs w:val="24"/>
        </w:rPr>
        <w:t>-</w:t>
      </w:r>
      <w:r w:rsidRPr="00527B01">
        <w:rPr>
          <w:rFonts w:eastAsia="Times New Roman"/>
          <w:color w:val="212121"/>
          <w:szCs w:val="24"/>
        </w:rPr>
        <w:t xml:space="preserve"> ε</w:t>
      </w:r>
      <w:r>
        <w:rPr>
          <w:rFonts w:eastAsia="Times New Roman"/>
          <w:color w:val="212121"/>
          <w:szCs w:val="24"/>
        </w:rPr>
        <w:t xml:space="preserve">ίχε τονίσει ότι θα σεβαστεί τη </w:t>
      </w:r>
      <w:r>
        <w:rPr>
          <w:rFonts w:eastAsia="Times New Roman"/>
          <w:color w:val="212121"/>
          <w:szCs w:val="24"/>
        </w:rPr>
        <w:t>σ</w:t>
      </w:r>
      <w:r w:rsidRPr="00527B01">
        <w:rPr>
          <w:rFonts w:eastAsia="Times New Roman"/>
          <w:color w:val="212121"/>
          <w:szCs w:val="24"/>
        </w:rPr>
        <w:t>υμφωνία</w:t>
      </w:r>
      <w:r>
        <w:rPr>
          <w:rFonts w:eastAsia="Times New Roman"/>
          <w:color w:val="212121"/>
          <w:szCs w:val="24"/>
        </w:rPr>
        <w:t>,</w:t>
      </w:r>
      <w:r w:rsidRPr="00527B01">
        <w:rPr>
          <w:rFonts w:eastAsia="Times New Roman"/>
          <w:color w:val="212121"/>
          <w:szCs w:val="24"/>
        </w:rPr>
        <w:t xml:space="preserve"> βάζοντας ακόμα και δικούς του ανθρώπους</w:t>
      </w:r>
      <w:r>
        <w:rPr>
          <w:rFonts w:eastAsia="Times New Roman"/>
          <w:color w:val="212121"/>
          <w:szCs w:val="24"/>
        </w:rPr>
        <w:t xml:space="preserve"> -</w:t>
      </w:r>
      <w:r>
        <w:rPr>
          <w:rFonts w:eastAsia="Times New Roman"/>
          <w:color w:val="212121"/>
          <w:szCs w:val="24"/>
        </w:rPr>
        <w:t xml:space="preserve"> </w:t>
      </w:r>
      <w:r w:rsidRPr="00527B01">
        <w:rPr>
          <w:rFonts w:eastAsia="Times New Roman"/>
          <w:color w:val="212121"/>
          <w:szCs w:val="24"/>
        </w:rPr>
        <w:t xml:space="preserve">καθηγητές </w:t>
      </w:r>
      <w:r>
        <w:rPr>
          <w:rFonts w:eastAsia="Times New Roman"/>
          <w:color w:val="212121"/>
          <w:szCs w:val="24"/>
        </w:rPr>
        <w:t xml:space="preserve">κ.λπ.- να παραμυθιάζουν </w:t>
      </w:r>
      <w:r w:rsidRPr="00527B01">
        <w:rPr>
          <w:rFonts w:eastAsia="Times New Roman"/>
          <w:color w:val="212121"/>
          <w:szCs w:val="24"/>
        </w:rPr>
        <w:t xml:space="preserve">τον κόσμο ότι η </w:t>
      </w:r>
      <w:r>
        <w:rPr>
          <w:rFonts w:eastAsia="Times New Roman"/>
          <w:color w:val="212121"/>
          <w:szCs w:val="24"/>
        </w:rPr>
        <w:t>σ</w:t>
      </w:r>
      <w:r w:rsidRPr="00527B01">
        <w:rPr>
          <w:rFonts w:eastAsia="Times New Roman"/>
          <w:color w:val="212121"/>
          <w:szCs w:val="24"/>
        </w:rPr>
        <w:t>υμφωνία αποτελεί μέρος</w:t>
      </w:r>
      <w:r>
        <w:rPr>
          <w:rFonts w:eastAsia="Times New Roman"/>
          <w:color w:val="212121"/>
          <w:szCs w:val="24"/>
        </w:rPr>
        <w:t>,</w:t>
      </w:r>
      <w:r w:rsidRPr="00527B01">
        <w:rPr>
          <w:rFonts w:eastAsia="Times New Roman"/>
          <w:color w:val="212121"/>
          <w:szCs w:val="24"/>
        </w:rPr>
        <w:t xml:space="preserve"> </w:t>
      </w:r>
      <w:r>
        <w:rPr>
          <w:rFonts w:eastAsia="Times New Roman"/>
          <w:color w:val="212121"/>
          <w:szCs w:val="24"/>
        </w:rPr>
        <w:t>δήθεν, του Διεθνούς Δικαίου κ</w:t>
      </w:r>
      <w:r w:rsidRPr="00527B01">
        <w:rPr>
          <w:rFonts w:eastAsia="Times New Roman"/>
          <w:color w:val="212121"/>
          <w:szCs w:val="24"/>
        </w:rPr>
        <w:t>αι εφ</w:t>
      </w:r>
      <w:r>
        <w:rPr>
          <w:rFonts w:eastAsia="Times New Roman"/>
          <w:color w:val="212121"/>
          <w:szCs w:val="24"/>
        </w:rPr>
        <w:t xml:space="preserve">’ </w:t>
      </w:r>
      <w:r w:rsidRPr="00527B01">
        <w:rPr>
          <w:rFonts w:eastAsia="Times New Roman"/>
          <w:color w:val="212121"/>
          <w:szCs w:val="24"/>
        </w:rPr>
        <w:t>όσον επικυρωθεί</w:t>
      </w:r>
      <w:r>
        <w:rPr>
          <w:rFonts w:eastAsia="Times New Roman"/>
          <w:color w:val="212121"/>
          <w:szCs w:val="24"/>
        </w:rPr>
        <w:t>,</w:t>
      </w:r>
      <w:r w:rsidRPr="00527B01">
        <w:rPr>
          <w:rFonts w:eastAsia="Times New Roman"/>
          <w:color w:val="212121"/>
          <w:szCs w:val="24"/>
        </w:rPr>
        <w:t xml:space="preserve"> δεν μπορεί να καταργηθεί</w:t>
      </w:r>
      <w:r>
        <w:rPr>
          <w:rFonts w:eastAsia="Times New Roman"/>
          <w:color w:val="212121"/>
          <w:szCs w:val="24"/>
        </w:rPr>
        <w:t>,</w:t>
      </w:r>
      <w:r w:rsidRPr="00527B01">
        <w:rPr>
          <w:rFonts w:eastAsia="Times New Roman"/>
          <w:color w:val="212121"/>
          <w:szCs w:val="24"/>
        </w:rPr>
        <w:t xml:space="preserve"> να καταγγελθεί</w:t>
      </w:r>
      <w:r>
        <w:rPr>
          <w:rFonts w:eastAsia="Times New Roman"/>
          <w:color w:val="212121"/>
          <w:szCs w:val="24"/>
        </w:rPr>
        <w:t>,</w:t>
      </w:r>
      <w:r w:rsidRPr="00527B01">
        <w:rPr>
          <w:rFonts w:eastAsia="Times New Roman"/>
          <w:color w:val="212121"/>
          <w:szCs w:val="24"/>
        </w:rPr>
        <w:t xml:space="preserve"> ή οτιδήποτε άλλο</w:t>
      </w:r>
      <w:r>
        <w:rPr>
          <w:rFonts w:eastAsia="Times New Roman"/>
          <w:color w:val="212121"/>
          <w:szCs w:val="24"/>
        </w:rPr>
        <w:t xml:space="preserve">. </w:t>
      </w:r>
    </w:p>
    <w:p w14:paraId="25E0A921" w14:textId="77777777" w:rsidR="00464F64" w:rsidRDefault="001607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olor w:val="212121"/>
          <w:szCs w:val="24"/>
        </w:rPr>
        <w:t>Κ</w:t>
      </w:r>
      <w:r w:rsidRPr="00527B01">
        <w:rPr>
          <w:rFonts w:eastAsia="Times New Roman"/>
          <w:color w:val="212121"/>
          <w:szCs w:val="24"/>
        </w:rPr>
        <w:t>αι όλο αυτό το διάστημα η Νέα Δημοκρ</w:t>
      </w:r>
      <w:r>
        <w:rPr>
          <w:rFonts w:eastAsia="Times New Roman"/>
          <w:color w:val="212121"/>
          <w:szCs w:val="24"/>
        </w:rPr>
        <w:t>ατία τ</w:t>
      </w:r>
      <w:r w:rsidRPr="00527B01">
        <w:rPr>
          <w:rFonts w:eastAsia="Times New Roman"/>
          <w:color w:val="212121"/>
          <w:szCs w:val="24"/>
        </w:rPr>
        <w:t>ο μόνο που έκανε ήταν να παραμένει ένας απλός θεατής των εξελίξεων</w:t>
      </w:r>
      <w:r>
        <w:rPr>
          <w:rFonts w:eastAsia="Times New Roman"/>
          <w:color w:val="212121"/>
          <w:szCs w:val="24"/>
        </w:rPr>
        <w:t>,</w:t>
      </w:r>
      <w:r w:rsidRPr="00527B01">
        <w:rPr>
          <w:rFonts w:eastAsia="Times New Roman"/>
          <w:color w:val="212121"/>
          <w:szCs w:val="24"/>
        </w:rPr>
        <w:t xml:space="preserve"> γεγονός που από μόνο του την κα</w:t>
      </w:r>
      <w:r w:rsidRPr="00527B01">
        <w:rPr>
          <w:rFonts w:eastAsia="Times New Roman"/>
          <w:color w:val="212121"/>
          <w:szCs w:val="24"/>
        </w:rPr>
        <w:t>θιστά συνεργό του ΣΥΡΙΖΑ</w:t>
      </w:r>
      <w:r>
        <w:rPr>
          <w:rFonts w:eastAsia="Times New Roman"/>
          <w:color w:val="212121"/>
          <w:szCs w:val="24"/>
        </w:rPr>
        <w:t xml:space="preserve">, συνεργό </w:t>
      </w:r>
      <w:r w:rsidRPr="00527B01">
        <w:rPr>
          <w:rFonts w:eastAsia="Times New Roman"/>
          <w:color w:val="212121"/>
          <w:szCs w:val="24"/>
        </w:rPr>
        <w:t>όσων υπέγραψαν την προδο</w:t>
      </w:r>
      <w:r>
        <w:rPr>
          <w:rFonts w:eastAsia="Times New Roman"/>
          <w:color w:val="212121"/>
          <w:szCs w:val="24"/>
        </w:rPr>
        <w:t xml:space="preserve">τική </w:t>
      </w:r>
      <w:r>
        <w:rPr>
          <w:rFonts w:eastAsia="Times New Roman"/>
          <w:color w:val="212121"/>
          <w:szCs w:val="24"/>
        </w:rPr>
        <w:t>σ</w:t>
      </w:r>
      <w:r>
        <w:rPr>
          <w:rFonts w:eastAsia="Times New Roman"/>
          <w:color w:val="212121"/>
          <w:szCs w:val="24"/>
        </w:rPr>
        <w:t xml:space="preserve">υμφωνία που ξεπούλησε τη Μακεδονία μας. </w:t>
      </w:r>
      <w:r>
        <w:rPr>
          <w:rFonts w:eastAsia="Times New Roman" w:cs="Times New Roman"/>
          <w:szCs w:val="24"/>
        </w:rPr>
        <w:t>Και την υπέγραψαν ακόμη και έναντι οικονομικών ανταλλαγμάτων, δηλαδή αργύρια της προδοσίας, όπως καταγγέλλουν δημοσιογράφοι, αλλά και ο μέχρι πρότινος σ</w:t>
      </w:r>
      <w:r>
        <w:rPr>
          <w:rFonts w:eastAsia="Times New Roman" w:cs="Times New Roman"/>
          <w:szCs w:val="24"/>
        </w:rPr>
        <w:t xml:space="preserve">υνέταιρος και συγκυβερνών με τον ΣΥΡΙΖΑ Πρόεδρος των ΑΝΕΛ. </w:t>
      </w:r>
    </w:p>
    <w:p w14:paraId="25E0A92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 κ. Μητσοτάκης δήλωνε και πριν την ψηφοφορία ότι θα δεχόταν τη σύνθετη ονομασία, δηλαδή «Βόρειος Μακεδονία». Δεν έκανε πρόταση μομφής. Δεν ψήφισε την εμπεριστατωμένη και νομικά τεκμηριωμένη πρότα</w:t>
      </w:r>
      <w:r>
        <w:rPr>
          <w:rFonts w:eastAsia="Times New Roman" w:cs="Times New Roman"/>
          <w:szCs w:val="24"/>
        </w:rPr>
        <w:t xml:space="preserve">ση αντισυνταγματικότητας που </w:t>
      </w:r>
      <w:r>
        <w:rPr>
          <w:rFonts w:eastAsia="Times New Roman" w:cs="Times New Roman"/>
          <w:szCs w:val="24"/>
        </w:rPr>
        <w:lastRenderedPageBreak/>
        <w:t xml:space="preserve">κατέθεσε η Χρυσή Αυγή, απέκλεισε το δημοψήφισμα, απέκλεισε την ακύρωση της </w:t>
      </w:r>
      <w:r>
        <w:rPr>
          <w:rFonts w:eastAsia="Times New Roman" w:cs="Times New Roman"/>
          <w:szCs w:val="24"/>
        </w:rPr>
        <w:t>σ</w:t>
      </w:r>
      <w:r>
        <w:rPr>
          <w:rFonts w:eastAsia="Times New Roman" w:cs="Times New Roman"/>
          <w:szCs w:val="24"/>
        </w:rPr>
        <w:t xml:space="preserve">υμφωνίας και δήλωσε κυνικά ότι θα την εφαρμόσει. </w:t>
      </w:r>
    </w:p>
    <w:p w14:paraId="25E0A92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απήντησε</w:t>
      </w:r>
      <w:proofErr w:type="spellEnd"/>
      <w:r>
        <w:rPr>
          <w:rFonts w:eastAsia="Times New Roman" w:cs="Times New Roman"/>
          <w:szCs w:val="24"/>
        </w:rPr>
        <w:t xml:space="preserve"> ο κ. Μητσοτάκης στην ύστατη έκκληση του Γενικού Γραμματέα της Χρυσής Αυγής σε όλους όσοι</w:t>
      </w:r>
      <w:r>
        <w:rPr>
          <w:rFonts w:eastAsia="Times New Roman" w:cs="Times New Roman"/>
          <w:szCs w:val="24"/>
        </w:rPr>
        <w:t xml:space="preserve"> θα καταψήφιζαν τη </w:t>
      </w:r>
      <w:r>
        <w:rPr>
          <w:rFonts w:eastAsia="Times New Roman" w:cs="Times New Roman"/>
          <w:szCs w:val="24"/>
        </w:rPr>
        <w:t>σ</w:t>
      </w:r>
      <w:r>
        <w:rPr>
          <w:rFonts w:eastAsia="Times New Roman" w:cs="Times New Roman"/>
          <w:szCs w:val="24"/>
        </w:rPr>
        <w:t>υμφωνία, δηλαδή να υποβληθούν μαζικά οι παραιτήσεις των Βουλευτών, η Βουλή να παραμείνει με Βουλευτές λιγότερους των διακοσίων και -όπως ορίζει το Σύνταγμα- έτσι να οδηγηθούμε σε εκλογές, οι οποίες θα έπαιρναν τη μορφή δημοψηφίσματος. Κ</w:t>
      </w:r>
      <w:r>
        <w:rPr>
          <w:rFonts w:eastAsia="Times New Roman" w:cs="Times New Roman"/>
          <w:szCs w:val="24"/>
        </w:rPr>
        <w:t>αι εκεί θα αποφάσιζε ο ελληνικός λαός -όπως θα ήταν βεβαίως και το δημοκρατικό και το σωστό- για το όνομα της Μακεδονίας μας και για την επικύρωση ή μη της Συμφωνίας των Πρεσπών.</w:t>
      </w:r>
    </w:p>
    <w:p w14:paraId="25E0A92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 κ. Μητσοτάκης, ο λαϊκιστής βαθύπλουτος γόνος που δεν έχει εργαστεί ποτέ -δε</w:t>
      </w:r>
      <w:r>
        <w:rPr>
          <w:rFonts w:eastAsia="Times New Roman" w:cs="Times New Roman"/>
          <w:szCs w:val="24"/>
        </w:rPr>
        <w:t xml:space="preserve">ν είναι δικά μου λόγια, αυτά, κύριε Πρόεδρε, είναι λόγια του νυν Αντιπροέδρου της Νέας Δημοκρατίας, του κ. Άδωνι Γεωργιάδη, σε τηλεοπτική εκπομπή οκτώ χρόνια πριν- δεν </w:t>
      </w:r>
      <w:proofErr w:type="spellStart"/>
      <w:r>
        <w:rPr>
          <w:rFonts w:eastAsia="Times New Roman" w:cs="Times New Roman"/>
          <w:szCs w:val="24"/>
        </w:rPr>
        <w:t>αυτοκαρφώνεται</w:t>
      </w:r>
      <w:proofErr w:type="spellEnd"/>
      <w:r>
        <w:rPr>
          <w:rFonts w:eastAsia="Times New Roman" w:cs="Times New Roman"/>
          <w:szCs w:val="24"/>
        </w:rPr>
        <w:t xml:space="preserve">. Τον κ. Μητσοτάκη τον καρφώνουν και οι δικοί του άνθρωποι. </w:t>
      </w:r>
    </w:p>
    <w:p w14:paraId="25E0A92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Διαβάζω τα λό</w:t>
      </w:r>
      <w:r>
        <w:rPr>
          <w:rFonts w:eastAsia="Times New Roman" w:cs="Times New Roman"/>
          <w:szCs w:val="24"/>
        </w:rPr>
        <w:t xml:space="preserve">για του Κοινοβουλευτικού Εκπροσώπου της Νέας Δημοκρατίας Νίκου </w:t>
      </w:r>
      <w:proofErr w:type="spellStart"/>
      <w:r>
        <w:rPr>
          <w:rFonts w:eastAsia="Times New Roman" w:cs="Times New Roman"/>
          <w:szCs w:val="24"/>
        </w:rPr>
        <w:t>Δένδια</w:t>
      </w:r>
      <w:proofErr w:type="spellEnd"/>
      <w:r>
        <w:rPr>
          <w:rFonts w:eastAsia="Times New Roman" w:cs="Times New Roman"/>
          <w:szCs w:val="24"/>
        </w:rPr>
        <w:t>, σε συνέντευξή του στον ραδιοφωνικό σταθμό «</w:t>
      </w:r>
      <w:r>
        <w:rPr>
          <w:rFonts w:eastAsia="Times New Roman" w:cs="Times New Roman"/>
          <w:szCs w:val="24"/>
          <w:lang w:val="en-US"/>
        </w:rPr>
        <w:t>REAL</w:t>
      </w:r>
      <w:r w:rsidRPr="00183C98">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 και στο δημοσιογράφο Νίκο Χατζηνικολάου. Ρωτάει ο Χατζηνικολάου: «Το όνομα «Δημοκρατία της Βόρειας Μακεδονίας» είναι ένα όνομα που, αν δεν υπήρχαν τα δύο αγκάθια της γλώσσας και της ιθαγένειας, θα μπορούσε να γίνει αποδεκτό από τη Νέα Δημοκρατία; Δεν μου</w:t>
      </w:r>
      <w:r>
        <w:rPr>
          <w:rFonts w:eastAsia="Times New Roman" w:cs="Times New Roman"/>
          <w:szCs w:val="24"/>
        </w:rPr>
        <w:t xml:space="preserve"> απαντά κανείς.» Απάντηση </w:t>
      </w:r>
      <w:proofErr w:type="spellStart"/>
      <w:r>
        <w:rPr>
          <w:rFonts w:eastAsia="Times New Roman" w:cs="Times New Roman"/>
          <w:szCs w:val="24"/>
        </w:rPr>
        <w:t>Δένδια</w:t>
      </w:r>
      <w:proofErr w:type="spellEnd"/>
      <w:r>
        <w:rPr>
          <w:rFonts w:eastAsia="Times New Roman" w:cs="Times New Roman"/>
          <w:szCs w:val="24"/>
        </w:rPr>
        <w:t xml:space="preserve">: «Θα σας απαντήσω εγώ ευθέως, αλλά είναι πολύ σημαντικότερο από τη δική μου απάντηση, η οποία θα είναι αμέσως μετά, θα σας πω. Να επικαλεστώ τον επικεφαλής της παράταξης. Όπως ξέρετε η Νέα Δημοκρατία κατ’ </w:t>
      </w:r>
      <w:proofErr w:type="spellStart"/>
      <w:r>
        <w:rPr>
          <w:rFonts w:eastAsia="Times New Roman" w:cs="Times New Roman"/>
          <w:szCs w:val="24"/>
        </w:rPr>
        <w:t>ουσίαν</w:t>
      </w:r>
      <w:proofErr w:type="spellEnd"/>
      <w:r>
        <w:rPr>
          <w:rFonts w:eastAsia="Times New Roman" w:cs="Times New Roman"/>
          <w:szCs w:val="24"/>
        </w:rPr>
        <w:t>, πάντοτε -κ</w:t>
      </w:r>
      <w:r>
        <w:rPr>
          <w:rFonts w:eastAsia="Times New Roman" w:cs="Times New Roman"/>
          <w:szCs w:val="24"/>
        </w:rPr>
        <w:t>αι αυτό ήταν το σωστό, έτσι είναι και η ίδια η φύση αυτού του οργανισμού- δεσμεύεται από τον Αρχηγό της. Ο Κυριάκος Μητσοτάκης, λοιπόν, με τον πιο απόλυτο και τον πιο υπεύθυνο τρόπο και επανειλημμένως, έχει πει ότι εμείς είμαστε συντεταγμένοι με την εθνική</w:t>
      </w:r>
      <w:r>
        <w:rPr>
          <w:rFonts w:eastAsia="Times New Roman" w:cs="Times New Roman"/>
          <w:szCs w:val="24"/>
        </w:rPr>
        <w:t xml:space="preserve"> γραμμή της σύνθετης ονομασίας. Και η «Βόρεια Μακεδονία» είναι μια σύνθετη ονομασία.»</w:t>
      </w:r>
    </w:p>
    <w:p w14:paraId="25E0A92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την απομαγνητοφώνηση της συνεντεύξεως του κ. </w:t>
      </w:r>
      <w:proofErr w:type="spellStart"/>
      <w:r>
        <w:rPr>
          <w:rFonts w:eastAsia="Times New Roman" w:cs="Times New Roman"/>
          <w:szCs w:val="24"/>
        </w:rPr>
        <w:t>Δένδια</w:t>
      </w:r>
      <w:proofErr w:type="spellEnd"/>
      <w:r>
        <w:rPr>
          <w:rFonts w:eastAsia="Times New Roman" w:cs="Times New Roman"/>
          <w:szCs w:val="24"/>
        </w:rPr>
        <w:t>.</w:t>
      </w:r>
    </w:p>
    <w:p w14:paraId="25E0A92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Παππάς καταθέτει για τα Πρακτικά την προαναφερθείσα </w:t>
      </w:r>
      <w:r>
        <w:rPr>
          <w:rFonts w:eastAsia="Times New Roman" w:cs="Times New Roman"/>
          <w:szCs w:val="24"/>
        </w:rPr>
        <w:t>απομαγνητοφώνηση</w:t>
      </w:r>
      <w:r>
        <w:rPr>
          <w:rFonts w:eastAsia="Times New Roman" w:cs="Times New Roman"/>
          <w:szCs w:val="24"/>
        </w:rPr>
        <w:t>,</w:t>
      </w:r>
      <w:r>
        <w:rPr>
          <w:rFonts w:eastAsia="Times New Roman" w:cs="Times New Roman"/>
          <w:szCs w:val="24"/>
        </w:rPr>
        <w:t xml:space="preserve">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5E0A92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δεν είναι μόνον αυτός. Μόλις πριν από δύο ημέρες ο Σταύρος Θεοδωράκης, ο δημοσιογράφος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Πρόεδρος του Ποταμιού, προέβη σε μια </w:t>
      </w:r>
      <w:r>
        <w:rPr>
          <w:rFonts w:eastAsia="Times New Roman" w:cs="Times New Roman"/>
          <w:szCs w:val="24"/>
        </w:rPr>
        <w:t>σοβαρή πολιτική καταγγελία, αποκαλύπτοντας ότι οι Βουλευτές της Νέας Δημοκρατίας του έλεγαν να ψηφίσει τη Συμφωνία των Πρεσπών, ώστε να περάσει, για να μην τους μείνει η «καυτή πατάτα». Μιλώντας συγκεκριμένα στο ραδιόφωνο «2,47» είπε χαρακτηριστικά: «Αποδε</w:t>
      </w:r>
      <w:r>
        <w:rPr>
          <w:rFonts w:eastAsia="Times New Roman" w:cs="Times New Roman"/>
          <w:szCs w:val="24"/>
        </w:rPr>
        <w:t xml:space="preserve">ίξαμε τη γενναιότητά μας, μεταξύ άλλων, και με το </w:t>
      </w:r>
      <w:r>
        <w:rPr>
          <w:rFonts w:eastAsia="Times New Roman" w:cs="Times New Roman"/>
          <w:szCs w:val="24"/>
        </w:rPr>
        <w:t>μ</w:t>
      </w:r>
      <w:r>
        <w:rPr>
          <w:rFonts w:eastAsia="Times New Roman" w:cs="Times New Roman"/>
          <w:szCs w:val="24"/>
        </w:rPr>
        <w:t xml:space="preserve">ακεδονικό». Είπε επίσης: «Πολλοί από αυτούς που βγαίνουν τώρα στις πλατείες και φωνάζουν για τις Πρέσπες, μας έλεγαν να μην τολμήσουμε να μην ψηφίσουμε τη </w:t>
      </w:r>
      <w:r>
        <w:rPr>
          <w:rFonts w:eastAsia="Times New Roman" w:cs="Times New Roman"/>
          <w:szCs w:val="24"/>
        </w:rPr>
        <w:t>σ</w:t>
      </w:r>
      <w:r>
        <w:rPr>
          <w:rFonts w:eastAsia="Times New Roman" w:cs="Times New Roman"/>
          <w:szCs w:val="24"/>
        </w:rPr>
        <w:t xml:space="preserve">υμφωνία». </w:t>
      </w:r>
    </w:p>
    <w:p w14:paraId="25E0A92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μέσα σε όλα αυτά, αντί ο κ. Μητσοτ</w:t>
      </w:r>
      <w:r>
        <w:rPr>
          <w:rFonts w:eastAsia="Times New Roman" w:cs="Times New Roman"/>
          <w:szCs w:val="24"/>
        </w:rPr>
        <w:t>άκης να σιωπήσει προσβλέποντας στη</w:t>
      </w:r>
      <w:r>
        <w:rPr>
          <w:rFonts w:eastAsia="Times New Roman" w:cs="Times New Roman"/>
          <w:szCs w:val="24"/>
        </w:rPr>
        <w:t xml:space="preserve"> γνωστή</w:t>
      </w:r>
      <w:r>
        <w:rPr>
          <w:rFonts w:eastAsia="Times New Roman" w:cs="Times New Roman"/>
          <w:szCs w:val="24"/>
        </w:rPr>
        <w:t xml:space="preserve"> θεωρία της κοντής μνήμης που έχει ο ελληνικός λαός, επανέλαβε -όπως και ο πατέρας του- ότι το όνομα θα ξεχαστεί. Και βγήκε με περισσό θράσος στη Βέροια ο </w:t>
      </w:r>
      <w:r>
        <w:rPr>
          <w:rFonts w:eastAsia="Times New Roman" w:cs="Times New Roman"/>
          <w:szCs w:val="24"/>
        </w:rPr>
        <w:lastRenderedPageBreak/>
        <w:t>υποκριτής πολιτικά φιλελεύθερος Πρόεδρος της ΝΔ να πει στους</w:t>
      </w:r>
      <w:r>
        <w:rPr>
          <w:rFonts w:eastAsia="Times New Roman" w:cs="Times New Roman"/>
          <w:szCs w:val="24"/>
        </w:rPr>
        <w:t xml:space="preserve"> διαμαρτυρόμενους πολίτες, στους Έλληνες πατριώτες, στους Μακεδόνες πατριώτες που τον γιουχάρισαν και του είπαν, «Προδότες είστε και εσείς, όπως ο Τσίπρας», «Είστε το ίδιο», «Γιατί δεν παραιτηθήκατε;» κ.λπ., το αμίμητο: «</w:t>
      </w:r>
      <w:r w:rsidRPr="00A84AB2">
        <w:rPr>
          <w:rFonts w:eastAsia="Times New Roman" w:cs="Times New Roman"/>
          <w:szCs w:val="24"/>
        </w:rPr>
        <w:t>Εσείς πού ήσασταν αυτήν την ώρα που</w:t>
      </w:r>
      <w:r w:rsidRPr="00A84AB2">
        <w:rPr>
          <w:rFonts w:eastAsia="Times New Roman" w:cs="Times New Roman"/>
          <w:szCs w:val="24"/>
        </w:rPr>
        <w:t xml:space="preserve"> εμείς στη Βουλή δίναμε τον αγώνα μας κατά της Συμφωνίας των Πρεσπών;».</w:t>
      </w:r>
      <w:r>
        <w:rPr>
          <w:rFonts w:eastAsia="Times New Roman" w:cs="Times New Roman"/>
          <w:szCs w:val="24"/>
        </w:rPr>
        <w:t xml:space="preserve"> Μόνο γέλια μπορεί να προκαλέσει η αμήχανη απάντηση του Προέδρου της Νέας Δημοκρατίας.</w:t>
      </w:r>
    </w:p>
    <w:p w14:paraId="25E0A92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Εμείς, κύριε Μητσοτάκη, ήμασταν εδώ, στους δρόμους, στις πλατείες, στα συλλαλητήρια και θα συνεχίσ</w:t>
      </w:r>
      <w:r>
        <w:rPr>
          <w:rFonts w:eastAsia="Times New Roman" w:cs="Times New Roman"/>
          <w:szCs w:val="24"/>
        </w:rPr>
        <w:t xml:space="preserve">ουμε να είμαστε, υπερασπιζόμενοι τη Μακεδονία μας και τα εθνικά μας δίκαια. Εσύ, κύριε Μητσοτάκη, απουσίαζες και ως βαθύπλουτος γόνος έγραψες στα παλαιότερα των υποδημάτων σου τον ελληνικό λαό και αντί να είσαι στα συλλαλητήρια, πήγες για σκι. </w:t>
      </w:r>
    </w:p>
    <w:p w14:paraId="25E0A92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Εμείς, κύρι</w:t>
      </w:r>
      <w:r>
        <w:rPr>
          <w:rFonts w:eastAsia="Times New Roman" w:cs="Times New Roman"/>
          <w:szCs w:val="24"/>
        </w:rPr>
        <w:t xml:space="preserve">ε Μητσοτάκη, ως πραγματικό πατριωτικό κίνημα, ως πραγματική πατριωτική παράταξη, ως αναδυόμενο μεγάλο πολιτικό κίνημα του λαϊκού εθνικισμού, θα είμαστε πάντα </w:t>
      </w:r>
      <w:r>
        <w:rPr>
          <w:rFonts w:eastAsia="Times New Roman" w:cs="Times New Roman"/>
          <w:szCs w:val="24"/>
        </w:rPr>
        <w:lastRenderedPageBreak/>
        <w:t>εδώ και δεν θα πάψουμε να λέμε και να αγωνιζόμαστε γι’ αυτό το οποίο λέει ότι η Μακεδονία είναι μί</w:t>
      </w:r>
      <w:r>
        <w:rPr>
          <w:rFonts w:eastAsia="Times New Roman" w:cs="Times New Roman"/>
          <w:szCs w:val="24"/>
        </w:rPr>
        <w:t>α και ελληνική!</w:t>
      </w:r>
    </w:p>
    <w:p w14:paraId="25E0A92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Εσύ, κύριε Μητσοτάκη, απλά σεβάσου την προδοσία. </w:t>
      </w:r>
    </w:p>
    <w:p w14:paraId="25E0A92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E0A92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Θα μου δώσετε ένα λεπτό και σας ευχαριστώ.</w:t>
      </w:r>
    </w:p>
    <w:p w14:paraId="25E0A92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Ερχόμαστε τώρα στο ερώτημα που εκφράζε</w:t>
      </w:r>
      <w:r>
        <w:rPr>
          <w:rFonts w:eastAsia="Times New Roman" w:cs="Times New Roman"/>
          <w:szCs w:val="24"/>
        </w:rPr>
        <w:t xml:space="preserve">ι ο ελληνικός λαός -και δεν είμαι ο μοναδικός αποδέκτης αυτού του ερωτήματος, όλοι σας είστε αποδέκτες αυτού του ερωτήματος-, πότε, δηλαδή, θα γίνουν βουλευτικές εκλογές. Ελπίζω να γίνουν στην ώρα τους, είναι η απάντησή μου, διότι θεωρητικά οι μπολσεβίκοι </w:t>
      </w:r>
      <w:r>
        <w:rPr>
          <w:rFonts w:eastAsia="Times New Roman" w:cs="Times New Roman"/>
          <w:szCs w:val="24"/>
        </w:rPr>
        <w:t xml:space="preserve">έχουν ήδη απαντήσει στο ερώτημα. Διαβάζω απόφθεγμα του Λένιν: «Δεν αφήνεις την εξουσία όταν την έχεις κερδίσει.» Αυτό λέει ο Λένιν. Ως πολίτης συντάσσομαι με την αγωνία του απλού Έλληνα και εύχομαι και εγώ, διαβάζοντας αυτό το απόφθεγμα, καλά ξεμπερδέματα </w:t>
      </w:r>
      <w:r>
        <w:rPr>
          <w:rFonts w:eastAsia="Times New Roman" w:cs="Times New Roman"/>
          <w:szCs w:val="24"/>
        </w:rPr>
        <w:t xml:space="preserve">με την πρώτη φορά </w:t>
      </w:r>
      <w:r>
        <w:rPr>
          <w:rFonts w:eastAsia="Times New Roman" w:cs="Times New Roman"/>
          <w:szCs w:val="24"/>
        </w:rPr>
        <w:t>α</w:t>
      </w:r>
      <w:r>
        <w:rPr>
          <w:rFonts w:eastAsia="Times New Roman" w:cs="Times New Roman"/>
          <w:szCs w:val="24"/>
        </w:rPr>
        <w:t xml:space="preserve">ριστερά! Δεν μπορεί κανένας Έλληνας να σας έχει εμπιστοσύνη. </w:t>
      </w:r>
    </w:p>
    <w:p w14:paraId="25E0A93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απευθύνομαι σε εσάς -βλέποντας τις </w:t>
      </w:r>
      <w:proofErr w:type="spellStart"/>
      <w:r>
        <w:rPr>
          <w:rFonts w:eastAsia="Times New Roman" w:cs="Times New Roman"/>
          <w:szCs w:val="24"/>
        </w:rPr>
        <w:t>εμφυλιοπολεμικές</w:t>
      </w:r>
      <w:proofErr w:type="spellEnd"/>
      <w:r>
        <w:rPr>
          <w:rFonts w:eastAsia="Times New Roman" w:cs="Times New Roman"/>
          <w:szCs w:val="24"/>
        </w:rPr>
        <w:t xml:space="preserve"> σας αγκυλώσεις, τις ιδεοληψίες σας, τον ρεβανσισμό σας, που πηγάζει από την περίοδο 1944 - 1949, ακούγοντας ακόμη και τ</w:t>
      </w:r>
      <w:r>
        <w:rPr>
          <w:rFonts w:eastAsia="Times New Roman" w:cs="Times New Roman"/>
          <w:szCs w:val="24"/>
        </w:rPr>
        <w:t>ις δηλώσεις Βουλευτών σας- που λέτε ότι με τη Συμφωνία των Πρεσπών έκλεισε ένα κεφάλαιο του εμφυλίου, έκλεισε ένα κεφάλαιο των τίμιων αγώνων του ΕΑΜ - ΕΛΑΣ.</w:t>
      </w:r>
    </w:p>
    <w:p w14:paraId="25E0A93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-και απευθύνομαι, κλείνοντας, με το ερώτημα «πότε θα γίνουν εκλογές;», ιδιαίτερα </w:t>
      </w:r>
      <w:r>
        <w:rPr>
          <w:rFonts w:eastAsia="Times New Roman" w:cs="Times New Roman"/>
          <w:szCs w:val="24"/>
        </w:rPr>
        <w:t>σε εσάς τους αριστερούς- τελειώνετε πολιτικά και το ξέρετε. Τελειώνουν όλα αυτά και τελειώνετε και εσείς. Πόσο θα κρατήσει ακόμα; Δύο μήνες; Τρεις μήνες; Έξι μήνες; Παραπάνω δεν πάει. Η πραγματική ελπίδα έρχεται. Όχι η δική σας, η ψευδεπίγραφη. Η ελπίδα πο</w:t>
      </w:r>
      <w:r>
        <w:rPr>
          <w:rFonts w:eastAsia="Times New Roman" w:cs="Times New Roman"/>
          <w:szCs w:val="24"/>
        </w:rPr>
        <w:t>υ έχει ο Έλληνας για μια νέα Ελλάδα έρχεται. Να το βάλετε καλ</w:t>
      </w:r>
      <w:r>
        <w:rPr>
          <w:rFonts w:eastAsia="Times New Roman" w:cs="Times New Roman"/>
          <w:szCs w:val="24"/>
        </w:rPr>
        <w:t>ά</w:t>
      </w:r>
      <w:r>
        <w:rPr>
          <w:rFonts w:eastAsia="Times New Roman" w:cs="Times New Roman"/>
          <w:szCs w:val="24"/>
        </w:rPr>
        <w:t xml:space="preserve"> στο αριστερό ημισφαίριο του εγκεφάλου</w:t>
      </w:r>
      <w:r>
        <w:rPr>
          <w:rFonts w:eastAsia="Times New Roman" w:cs="Times New Roman"/>
          <w:szCs w:val="24"/>
        </w:rPr>
        <w:t xml:space="preserve"> σας</w:t>
      </w:r>
      <w:r>
        <w:rPr>
          <w:rFonts w:eastAsia="Times New Roman" w:cs="Times New Roman"/>
          <w:szCs w:val="24"/>
        </w:rPr>
        <w:t>, όσοι διαθέτετε. Τελειώσατε! Τώρα Χρυσή Αυγή για να ξεβρωμίσει ο τόπος!</w:t>
      </w:r>
    </w:p>
    <w:p w14:paraId="25E0A932"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5E0A933" w14:textId="77777777" w:rsidR="00464F64" w:rsidRDefault="00160710">
      <w:pPr>
        <w:spacing w:line="600" w:lineRule="auto"/>
        <w:ind w:firstLine="720"/>
        <w:contextualSpacing/>
        <w:jc w:val="both"/>
        <w:rPr>
          <w:rFonts w:eastAsia="Times New Roman" w:cs="Times New Roman"/>
          <w:szCs w:val="24"/>
        </w:rPr>
      </w:pPr>
      <w:r w:rsidRPr="00A8081C">
        <w:rPr>
          <w:rFonts w:eastAsia="Times New Roman" w:cs="Times New Roman"/>
          <w:b/>
          <w:szCs w:val="24"/>
        </w:rPr>
        <w:t>ΠΡΟΕΔΡΕΥΩΝ (Γεώργιος Βαρεμένο</w:t>
      </w:r>
      <w:r w:rsidRPr="00A8081C">
        <w:rPr>
          <w:rFonts w:eastAsia="Times New Roman" w:cs="Times New Roman"/>
          <w:b/>
          <w:szCs w:val="24"/>
        </w:rPr>
        <w:t xml:space="preserve">ς): </w:t>
      </w: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 Κοινοβουλευτικός Εκπρόσωπος του ΚΚΕ.</w:t>
      </w:r>
    </w:p>
    <w:p w14:paraId="25E0A934" w14:textId="77777777" w:rsidR="00464F64" w:rsidRDefault="00160710">
      <w:pPr>
        <w:spacing w:line="600" w:lineRule="auto"/>
        <w:ind w:firstLine="720"/>
        <w:contextualSpacing/>
        <w:jc w:val="both"/>
        <w:rPr>
          <w:rFonts w:eastAsia="Times New Roman" w:cs="Times New Roman"/>
          <w:szCs w:val="24"/>
        </w:rPr>
      </w:pPr>
      <w:r w:rsidRPr="00A8081C">
        <w:rPr>
          <w:rFonts w:eastAsia="Times New Roman" w:cs="Times New Roman"/>
          <w:b/>
          <w:szCs w:val="24"/>
        </w:rPr>
        <w:lastRenderedPageBreak/>
        <w:t xml:space="preserve">ΑΘΑΝΑΣΙΟΣ ΠΑΦΙΛΗΣ: </w:t>
      </w:r>
      <w:r>
        <w:rPr>
          <w:rFonts w:eastAsia="Times New Roman" w:cs="Times New Roman"/>
          <w:szCs w:val="24"/>
        </w:rPr>
        <w:t>Οι φασίστες, δολοφόνοι και μαχαιροβγάλτες του Φύσσα, μεταναστών και άλλων, τα απομεινάρια του Χίτλερ -ο Παππάς χαιρέταγε χιτλερικά, υπάρχουν φωτογραφίες-, αυτοί που όλα</w:t>
      </w:r>
      <w:r>
        <w:rPr>
          <w:rFonts w:eastAsia="Times New Roman" w:cs="Times New Roman"/>
          <w:szCs w:val="24"/>
        </w:rPr>
        <w:t xml:space="preserve"> τα χρόνια αυτό που έκαναν, εκτός των άλλων, είναι να υπερασπίζονται τα συμφέροντα του κεφαλαίου και να τσακίζουν τους εργαζόμενους, αυτοί ήρθαν σήμερα να υπερασπιστούν την εργοδοσία. Αυτός είναι ο ρόλος τους. Να υπερασπιστούν τη συνδικαλιστική μαφία που έ</w:t>
      </w:r>
      <w:r>
        <w:rPr>
          <w:rFonts w:eastAsia="Times New Roman" w:cs="Times New Roman"/>
          <w:szCs w:val="24"/>
        </w:rPr>
        <w:t>χει καθίσει στον σβέρκο των εργαζομένων και που θα πρέπει να πάνε φυλακή -και θα το αποδείξω- με αυτά που έχουν κάνει. Ήρθαν, λοιπόν, να επιβεβαιώσουν τον ρόλο τους. Και ο ρόλος τους είναι, «Το σκυλί γαβγίζει σε αυτόν που τον ταΐζει» -έτσι λένε στο χωριό μ</w:t>
      </w:r>
      <w:r>
        <w:rPr>
          <w:rFonts w:eastAsia="Times New Roman" w:cs="Times New Roman"/>
          <w:szCs w:val="24"/>
        </w:rPr>
        <w:t>ου-, δηλαδή στα μεγάλα αφεντικά. Είναι αυτοί που έστησαν γραφείο ευρέσεως εργασίας στη Χαλκίδα, που εκβίαζαν εργοδότες να πάρουν Έλληνες εργαζόμενους με 16 ευρώ μεροκάματο. Το καταγγείλαμε στη Βουλή και το έκλεισαν. Είναι αυτοί που πήγαν να στήσουν σωματεί</w:t>
      </w:r>
      <w:r>
        <w:rPr>
          <w:rFonts w:eastAsia="Times New Roman" w:cs="Times New Roman"/>
          <w:szCs w:val="24"/>
        </w:rPr>
        <w:t xml:space="preserve">ο στη </w:t>
      </w:r>
      <w:r>
        <w:rPr>
          <w:rFonts w:eastAsia="Times New Roman" w:cs="Times New Roman"/>
          <w:szCs w:val="24"/>
        </w:rPr>
        <w:t>ν</w:t>
      </w:r>
      <w:r>
        <w:rPr>
          <w:rFonts w:eastAsia="Times New Roman" w:cs="Times New Roman"/>
          <w:szCs w:val="24"/>
        </w:rPr>
        <w:t xml:space="preserve">αυπηγοεπισκευαστική </w:t>
      </w:r>
      <w:r>
        <w:rPr>
          <w:rFonts w:eastAsia="Times New Roman" w:cs="Times New Roman"/>
          <w:szCs w:val="24"/>
        </w:rPr>
        <w:t>ζ</w:t>
      </w:r>
      <w:r>
        <w:rPr>
          <w:rFonts w:eastAsia="Times New Roman" w:cs="Times New Roman"/>
          <w:szCs w:val="24"/>
        </w:rPr>
        <w:t xml:space="preserve">ώνη για να ρίξουν τα μεροκάματα εν </w:t>
      </w:r>
      <w:proofErr w:type="spellStart"/>
      <w:r>
        <w:rPr>
          <w:rFonts w:eastAsia="Times New Roman" w:cs="Times New Roman"/>
          <w:szCs w:val="24"/>
        </w:rPr>
        <w:t>ονόματι</w:t>
      </w:r>
      <w:proofErr w:type="spellEnd"/>
      <w:r>
        <w:rPr>
          <w:rFonts w:eastAsia="Times New Roman" w:cs="Times New Roman"/>
          <w:szCs w:val="24"/>
        </w:rPr>
        <w:t xml:space="preserve"> δήθεν της ανεργίας. Είναι αυτοί </w:t>
      </w:r>
      <w:r>
        <w:rPr>
          <w:rFonts w:eastAsia="Times New Roman" w:cs="Times New Roman"/>
          <w:szCs w:val="24"/>
        </w:rPr>
        <w:lastRenderedPageBreak/>
        <w:t xml:space="preserve">που έκαναν δολοφονική επίθεση με ρόπαλα, καρφιά κατά συνδικαλιστών του ΠΑΜΕ και του Σωτήρη </w:t>
      </w:r>
      <w:proofErr w:type="spellStart"/>
      <w:r>
        <w:rPr>
          <w:rFonts w:eastAsia="Times New Roman" w:cs="Times New Roman"/>
          <w:szCs w:val="24"/>
        </w:rPr>
        <w:t>Πουλικόγιαννη</w:t>
      </w:r>
      <w:proofErr w:type="spellEnd"/>
      <w:r>
        <w:rPr>
          <w:rFonts w:eastAsia="Times New Roman" w:cs="Times New Roman"/>
          <w:szCs w:val="24"/>
        </w:rPr>
        <w:t xml:space="preserve">, που δεν μπόρεσαν να τον σκοτώσουν τότε, που καταγγέλλει με θράσος αυτά τα </w:t>
      </w:r>
      <w:proofErr w:type="spellStart"/>
      <w:r>
        <w:rPr>
          <w:rFonts w:eastAsia="Times New Roman" w:cs="Times New Roman"/>
          <w:szCs w:val="24"/>
        </w:rPr>
        <w:t>φασισταριά</w:t>
      </w:r>
      <w:proofErr w:type="spellEnd"/>
      <w:r>
        <w:rPr>
          <w:rFonts w:eastAsia="Times New Roman" w:cs="Times New Roman"/>
          <w:szCs w:val="24"/>
        </w:rPr>
        <w:t xml:space="preserve"> του υποκόσμου. Είναι αυτοί, λοιπόν, που σήμερα ανέλαβαν τον ρόλο να στηρίξουν τον κ. </w:t>
      </w:r>
      <w:proofErr w:type="spellStart"/>
      <w:r>
        <w:rPr>
          <w:rFonts w:eastAsia="Times New Roman" w:cs="Times New Roman"/>
          <w:szCs w:val="24"/>
        </w:rPr>
        <w:t>Κουτσιούκη</w:t>
      </w:r>
      <w:proofErr w:type="spellEnd"/>
      <w:r>
        <w:rPr>
          <w:rFonts w:eastAsia="Times New Roman" w:cs="Times New Roman"/>
          <w:szCs w:val="24"/>
        </w:rPr>
        <w:t xml:space="preserve">, ο οποίος είναι αναμεμειγμένος με τις μεγαλύτερες νοθείες και που σήμερα </w:t>
      </w:r>
      <w:r>
        <w:rPr>
          <w:rFonts w:eastAsia="Times New Roman" w:cs="Times New Roman"/>
          <w:szCs w:val="24"/>
        </w:rPr>
        <w:t xml:space="preserve">είχε ακροδεξιό παραλήρημα, που καταδίκασε ακόμα και η παράταξη της ΔΑΚΕ. </w:t>
      </w:r>
    </w:p>
    <w:p w14:paraId="25E0A93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που ήρθαν εδώ να αποκαλύψουν τον ρόλο τους, αυτοί που έχουν κάνει </w:t>
      </w:r>
      <w:proofErr w:type="spellStart"/>
      <w:r>
        <w:rPr>
          <w:rFonts w:eastAsia="Times New Roman" w:cs="Times New Roman"/>
          <w:szCs w:val="24"/>
        </w:rPr>
        <w:t>εκατόν</w:t>
      </w:r>
      <w:proofErr w:type="spellEnd"/>
      <w:r>
        <w:rPr>
          <w:rFonts w:eastAsia="Times New Roman" w:cs="Times New Roman"/>
          <w:szCs w:val="24"/>
        </w:rPr>
        <w:t xml:space="preserve"> πενήντα ερωτήσεις για τα συμφέροντα των εφοπλιστών και του κεφαλαίου και σε βάρος των εργαζομένων</w:t>
      </w:r>
      <w:r>
        <w:rPr>
          <w:rFonts w:eastAsia="Times New Roman" w:cs="Times New Roman"/>
          <w:szCs w:val="24"/>
        </w:rPr>
        <w:t xml:space="preserve">, </w:t>
      </w:r>
      <w:r>
        <w:rPr>
          <w:rFonts w:eastAsia="Times New Roman"/>
          <w:color w:val="222222"/>
          <w:szCs w:val="24"/>
          <w:shd w:val="clear" w:color="auto" w:fill="FFFFFF"/>
        </w:rPr>
        <w:t xml:space="preserve">αυτοί που δικάζονται σαν δολοφόνοι και σαν εγκληματική οργάνωση και </w:t>
      </w:r>
      <w:r w:rsidRPr="00187CDC">
        <w:rPr>
          <w:rFonts w:eastAsia="Times New Roman"/>
          <w:bCs/>
          <w:color w:val="222222"/>
          <w:shd w:val="clear" w:color="auto" w:fill="FFFFFF"/>
        </w:rPr>
        <w:t>που</w:t>
      </w:r>
      <w:r>
        <w:rPr>
          <w:rFonts w:eastAsia="Times New Roman"/>
          <w:color w:val="222222"/>
          <w:szCs w:val="24"/>
          <w:shd w:val="clear" w:color="auto" w:fill="FFFFFF"/>
        </w:rPr>
        <w:t xml:space="preserve"> </w:t>
      </w:r>
      <w:r w:rsidRPr="00C32B69">
        <w:rPr>
          <w:rFonts w:eastAsia="Times New Roman"/>
          <w:bCs/>
          <w:color w:val="222222"/>
          <w:shd w:val="clear" w:color="auto" w:fill="FFFFFF"/>
        </w:rPr>
        <w:t>νομίζ</w:t>
      </w:r>
      <w:r>
        <w:rPr>
          <w:rFonts w:eastAsia="Times New Roman"/>
          <w:bCs/>
          <w:color w:val="222222"/>
          <w:shd w:val="clear" w:color="auto" w:fill="FFFFFF"/>
        </w:rPr>
        <w:t xml:space="preserve">ουν </w:t>
      </w:r>
      <w:r w:rsidRPr="00C32B69">
        <w:rPr>
          <w:rFonts w:eastAsia="Times New Roman"/>
          <w:bCs/>
          <w:color w:val="222222"/>
          <w:shd w:val="clear" w:color="auto" w:fill="FFFFFF"/>
        </w:rPr>
        <w:t>ότι</w:t>
      </w:r>
      <w:r>
        <w:rPr>
          <w:rFonts w:eastAsia="Times New Roman"/>
          <w:bCs/>
          <w:color w:val="222222"/>
          <w:shd w:val="clear" w:color="auto" w:fill="FFFFFF"/>
        </w:rPr>
        <w:t xml:space="preserve"> </w:t>
      </w:r>
      <w:r>
        <w:rPr>
          <w:rFonts w:eastAsia="Times New Roman"/>
          <w:color w:val="222222"/>
          <w:szCs w:val="24"/>
          <w:shd w:val="clear" w:color="auto" w:fill="FFFFFF"/>
        </w:rPr>
        <w:t xml:space="preserve">βρήκαν ευκαιρία τώρα </w:t>
      </w:r>
      <w:r w:rsidRPr="00C32B69">
        <w:rPr>
          <w:rFonts w:eastAsia="Times New Roman"/>
          <w:bCs/>
          <w:color w:val="222222"/>
          <w:shd w:val="clear" w:color="auto" w:fill="FFFFFF"/>
        </w:rPr>
        <w:t>να</w:t>
      </w:r>
      <w:r>
        <w:rPr>
          <w:rFonts w:eastAsia="Times New Roman"/>
          <w:color w:val="222222"/>
          <w:szCs w:val="24"/>
          <w:shd w:val="clear" w:color="auto" w:fill="FFFFFF"/>
        </w:rPr>
        <w:t xml:space="preserve"> επιτεθούν στο ΚΚΕ, στο ταξικό εργατικό κίνημα και σε ανθρώπους που δεν είναι κομμουνιστές, αλλά έχουν σιχαθεί κυριολεκτικά αυτό που συμβαίνει με </w:t>
      </w:r>
      <w:r>
        <w:rPr>
          <w:rFonts w:eastAsia="Times New Roman"/>
          <w:color w:val="222222"/>
          <w:szCs w:val="24"/>
          <w:shd w:val="clear" w:color="auto" w:fill="FFFFFF"/>
        </w:rPr>
        <w:t>αυτή τη συνδικαλιστική μαφία μέσα στη ΓΣΕΕ. Αυτοί είναι!</w:t>
      </w:r>
    </w:p>
    <w:p w14:paraId="25E0A936"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νομίζουν ότι θα τους περάσει, έχουν αυταπάτες, κοιμούνται όρθιοι. Δεν μασάμε, ούτε μασάνε οι εργαζόμενοι. Θα συσπειρωθούν ταξικά και θα ξεβρωμίσουν και την Αίθουσα γενικότερα από αυτούς, αλλά και </w:t>
      </w:r>
      <w:r>
        <w:rPr>
          <w:rFonts w:eastAsia="Times New Roman"/>
          <w:color w:val="222222"/>
          <w:szCs w:val="24"/>
          <w:shd w:val="clear" w:color="auto" w:fill="FFFFFF"/>
        </w:rPr>
        <w:t xml:space="preserve">αυτή τη μαφία που έχει εγκατασταθεί μέσα στη ΓΣΕΕ </w:t>
      </w:r>
      <w:r w:rsidRPr="00173AB2">
        <w:rPr>
          <w:rFonts w:eastAsia="Times New Roman"/>
          <w:bCs/>
          <w:color w:val="222222"/>
          <w:shd w:val="clear" w:color="auto" w:fill="FFFFFF"/>
        </w:rPr>
        <w:t>η οποία</w:t>
      </w:r>
      <w:r>
        <w:rPr>
          <w:rFonts w:eastAsia="Times New Roman"/>
          <w:color w:val="222222"/>
          <w:szCs w:val="24"/>
          <w:shd w:val="clear" w:color="auto" w:fill="FFFFFF"/>
        </w:rPr>
        <w:t xml:space="preserve"> ξεπουλάει τα συμφέροντα των εργαζομένων.</w:t>
      </w:r>
    </w:p>
    <w:p w14:paraId="25E0A937"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Συνέδριο, </w:t>
      </w:r>
      <w:r w:rsidRPr="00C32B69">
        <w:rPr>
          <w:rFonts w:eastAsia="Times New Roman"/>
          <w:color w:val="222222"/>
          <w:szCs w:val="24"/>
          <w:shd w:val="clear" w:color="auto" w:fill="FFFFFF"/>
        </w:rPr>
        <w:t>λοιπόν</w:t>
      </w:r>
      <w:r>
        <w:rPr>
          <w:rFonts w:eastAsia="Times New Roman"/>
          <w:color w:val="222222"/>
          <w:szCs w:val="24"/>
          <w:shd w:val="clear" w:color="auto" w:fill="FFFFFF"/>
        </w:rPr>
        <w:t xml:space="preserve">, της ΓΣΕΕ. Ακούστε. </w:t>
      </w:r>
      <w:r>
        <w:rPr>
          <w:rFonts w:eastAsia="Times New Roman"/>
          <w:bCs/>
          <w:color w:val="222222"/>
          <w:shd w:val="clear" w:color="auto" w:fill="FFFFFF"/>
        </w:rPr>
        <w:t>Τα λέω</w:t>
      </w:r>
      <w:r>
        <w:rPr>
          <w:rFonts w:eastAsia="Times New Roman"/>
          <w:color w:val="222222"/>
          <w:szCs w:val="24"/>
          <w:shd w:val="clear" w:color="auto" w:fill="FFFFFF"/>
        </w:rPr>
        <w:t xml:space="preserve"> για να τα μάθει ο ελληνικός λαός πιο πολύ, γιατί αυτά που παίζονται στις τηλεοράσεις, παρά το γεγονός ότι προβάλλονται και ορισμένα άλλα πράγματα, δημιουργούν και άλλη συναίσθηση.</w:t>
      </w:r>
    </w:p>
    <w:p w14:paraId="25E0A938"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Πρώτον, η ΓΣΕΕ αυτή τη στιγμή είναι παράνομη. Η θητεία της έχει λήξει εδώ κ</w:t>
      </w:r>
      <w:r>
        <w:rPr>
          <w:rFonts w:eastAsia="Times New Roman"/>
          <w:color w:val="222222"/>
          <w:szCs w:val="24"/>
          <w:shd w:val="clear" w:color="auto" w:fill="FFFFFF"/>
        </w:rPr>
        <w:t>αι δεκαπέντε μέρες. Εσείς οι νομικοί εδώ…</w:t>
      </w:r>
    </w:p>
    <w:p w14:paraId="25E0A939" w14:textId="77777777" w:rsidR="00464F64" w:rsidRDefault="00160710">
      <w:pPr>
        <w:spacing w:line="600" w:lineRule="auto"/>
        <w:ind w:firstLine="720"/>
        <w:contextualSpacing/>
        <w:jc w:val="both"/>
        <w:rPr>
          <w:rFonts w:eastAsia="Times New Roman"/>
          <w:color w:val="222222"/>
          <w:szCs w:val="24"/>
          <w:shd w:val="clear" w:color="auto" w:fill="FFFFFF"/>
        </w:rPr>
      </w:pPr>
      <w:r w:rsidRPr="00173AB2">
        <w:rPr>
          <w:rFonts w:eastAsia="Times New Roman"/>
          <w:b/>
          <w:color w:val="222222"/>
          <w:szCs w:val="24"/>
          <w:shd w:val="clear" w:color="auto" w:fill="FFFFFF"/>
        </w:rPr>
        <w:t>ΣΠΥΡΙΔΩΝ</w:t>
      </w:r>
      <w:r>
        <w:rPr>
          <w:rFonts w:eastAsia="Times New Roman"/>
          <w:b/>
          <w:color w:val="222222"/>
          <w:szCs w:val="24"/>
          <w:shd w:val="clear" w:color="auto" w:fill="FFFFFF"/>
        </w:rPr>
        <w:t>ΑΣ</w:t>
      </w:r>
      <w:r w:rsidRPr="00173AB2">
        <w:rPr>
          <w:rFonts w:eastAsia="Times New Roman"/>
          <w:b/>
          <w:color w:val="222222"/>
          <w:szCs w:val="24"/>
          <w:shd w:val="clear" w:color="auto" w:fill="FFFFFF"/>
        </w:rPr>
        <w:t xml:space="preserve"> ΛΑΠΠΑΣ:</w:t>
      </w:r>
      <w:r>
        <w:rPr>
          <w:rFonts w:eastAsia="Times New Roman"/>
          <w:color w:val="222222"/>
          <w:szCs w:val="24"/>
          <w:shd w:val="clear" w:color="auto" w:fill="FFFFFF"/>
        </w:rPr>
        <w:t xml:space="preserve"> Τι </w:t>
      </w:r>
      <w:r w:rsidRPr="00C32B69">
        <w:rPr>
          <w:rFonts w:eastAsia="Times New Roman"/>
          <w:bCs/>
          <w:color w:val="222222"/>
          <w:shd w:val="clear" w:color="auto" w:fill="FFFFFF"/>
        </w:rPr>
        <w:t>να</w:t>
      </w:r>
      <w:r>
        <w:rPr>
          <w:rFonts w:eastAsia="Times New Roman"/>
          <w:color w:val="222222"/>
          <w:szCs w:val="24"/>
          <w:shd w:val="clear" w:color="auto" w:fill="FFFFFF"/>
        </w:rPr>
        <w:t xml:space="preserve"> κάνουμε εμείς οι νομικοί; </w:t>
      </w:r>
    </w:p>
    <w:p w14:paraId="25E0A93A" w14:textId="77777777" w:rsidR="00464F64" w:rsidRDefault="00160710">
      <w:pPr>
        <w:spacing w:line="600" w:lineRule="auto"/>
        <w:ind w:firstLine="720"/>
        <w:contextualSpacing/>
        <w:jc w:val="both"/>
        <w:rPr>
          <w:rFonts w:eastAsia="Times New Roman"/>
          <w:color w:val="222222"/>
          <w:szCs w:val="24"/>
          <w:shd w:val="clear" w:color="auto" w:fill="FFFFFF"/>
        </w:rPr>
      </w:pPr>
      <w:r w:rsidRPr="00173AB2">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Όχι, </w:t>
      </w:r>
      <w:r w:rsidRPr="00C32B69">
        <w:rPr>
          <w:rFonts w:eastAsia="Times New Roman"/>
          <w:bCs/>
          <w:color w:val="222222"/>
          <w:shd w:val="clear" w:color="auto" w:fill="FFFFFF"/>
        </w:rPr>
        <w:t>δεν</w:t>
      </w:r>
      <w:r>
        <w:rPr>
          <w:rFonts w:eastAsia="Times New Roman"/>
          <w:color w:val="222222"/>
          <w:szCs w:val="24"/>
          <w:shd w:val="clear" w:color="auto" w:fill="FFFFFF"/>
        </w:rPr>
        <w:t xml:space="preserve"> έχετε συμμετοχή. Τι λέτε; Μπορεί μια οργάνωση που έχει λήξει η θητεία της </w:t>
      </w:r>
      <w:r w:rsidRPr="00C32B69">
        <w:rPr>
          <w:rFonts w:eastAsia="Times New Roman"/>
          <w:bCs/>
          <w:color w:val="222222"/>
          <w:shd w:val="clear" w:color="auto" w:fill="FFFFFF"/>
        </w:rPr>
        <w:t>να</w:t>
      </w:r>
      <w:r>
        <w:rPr>
          <w:rFonts w:eastAsia="Times New Roman"/>
          <w:color w:val="222222"/>
          <w:szCs w:val="24"/>
          <w:shd w:val="clear" w:color="auto" w:fill="FFFFFF"/>
        </w:rPr>
        <w:t xml:space="preserve"> προκηρύξει συνέδριο; Όχι.</w:t>
      </w:r>
    </w:p>
    <w:p w14:paraId="25E0A93B"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w:t>
      </w:r>
      <w:r w:rsidRPr="00173AB2">
        <w:rPr>
          <w:rFonts w:eastAsia="Times New Roman"/>
          <w:bCs/>
          <w:color w:val="222222"/>
          <w:shd w:val="clear" w:color="auto" w:fill="FFFFFF"/>
        </w:rPr>
        <w:t>έχει</w:t>
      </w:r>
      <w:r>
        <w:rPr>
          <w:rFonts w:eastAsia="Times New Roman"/>
          <w:color w:val="222222"/>
          <w:szCs w:val="24"/>
          <w:shd w:val="clear" w:color="auto" w:fill="FFFFFF"/>
        </w:rPr>
        <w:t xml:space="preserve"> ως αντιπροσώπους εργοδότες -θα πω συγκεκριμένα στοιχεία- που συμμετέχουν σε διοικήσεις ανωνύμων </w:t>
      </w:r>
      <w:r>
        <w:rPr>
          <w:rFonts w:eastAsia="Times New Roman"/>
          <w:color w:val="222222"/>
          <w:szCs w:val="24"/>
          <w:shd w:val="clear" w:color="auto" w:fill="FFFFFF"/>
        </w:rPr>
        <w:lastRenderedPageBreak/>
        <w:t xml:space="preserve">επιχειρήσεων, που συμμετέχουν σε διοικήσεις τραπεζών, ασφαλιστικών εταιριών, που έχουν δικές τους εταιρείες. Μάλιστα, ο ένας είναι και αντιπρόεδρος. Μην πω το </w:t>
      </w:r>
      <w:r>
        <w:rPr>
          <w:rFonts w:eastAsia="Times New Roman"/>
          <w:color w:val="222222"/>
          <w:szCs w:val="24"/>
          <w:shd w:val="clear" w:color="auto" w:fill="FFFFFF"/>
        </w:rPr>
        <w:t>όνομα. Είναι πασίγνωστος. «Αντιπρόεδρος της ΓΣΕΕ». Υπάρχουν σωματεία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φαντάσματα, με σωματεία που δεν έχουν καταθέσει πρακτικά αρχαιρεσιών στα </w:t>
      </w:r>
      <w:r>
        <w:rPr>
          <w:rFonts w:eastAsia="Times New Roman"/>
          <w:color w:val="222222"/>
          <w:szCs w:val="24"/>
          <w:shd w:val="clear" w:color="auto" w:fill="FFFFFF"/>
        </w:rPr>
        <w:t>π</w:t>
      </w:r>
      <w:r>
        <w:rPr>
          <w:rFonts w:eastAsia="Times New Roman"/>
          <w:color w:val="222222"/>
          <w:szCs w:val="24"/>
          <w:shd w:val="clear" w:color="auto" w:fill="FFFFFF"/>
        </w:rPr>
        <w:t xml:space="preserve">ρωτοδικεία και που έχουν φέρει δεκάδες αντιπροσώπους μέσα στη ΓΣΕΕ. </w:t>
      </w:r>
    </w:p>
    <w:p w14:paraId="25E0A93C"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Συνέδριο έξω από κάθε καταστατική νομιμότη</w:t>
      </w:r>
      <w:r>
        <w:rPr>
          <w:rFonts w:eastAsia="Times New Roman"/>
          <w:color w:val="222222"/>
          <w:szCs w:val="24"/>
          <w:shd w:val="clear" w:color="auto" w:fill="FFFFFF"/>
        </w:rPr>
        <w:t>τα! Συνέδριο με μπράβους. Αυτούς υποστηρίζει η Χρυσή Αυγή. Δικοί τους είναι οι περισσότεροι. Δεν είναι όλοι των πολεμικών τεχνών τέτοιοι. Συνέδριο με μπράβους πληρωμένους, με ποινικούς, τους οποίους πήρε ο κύριος -να μην ξαναπώ το όνομά του- και η ΓΣΕΕ για</w:t>
      </w:r>
      <w:r>
        <w:rPr>
          <w:rFonts w:eastAsia="Times New Roman"/>
          <w:color w:val="222222"/>
          <w:szCs w:val="24"/>
          <w:shd w:val="clear" w:color="auto" w:fill="FFFFFF"/>
        </w:rPr>
        <w:t xml:space="preserve"> να κάνουν έλεγχο στους αντιπροσώπους. Το αντιλαμβάνεστε; Αντί να το κάνει η ΓΣΕΕ και οι επιτροπές της, μπήκαν οι φουσκωτοί, έκλεισαν το ξενοδοχείο, το ερήμωσαν τελείως, άφησαν σαράντα πόντους για να περάσουν και έγιναν </w:t>
      </w:r>
      <w:r w:rsidRPr="00173AB2">
        <w:rPr>
          <w:rFonts w:eastAsia="Times New Roman"/>
          <w:bCs/>
          <w:color w:val="222222"/>
          <w:shd w:val="clear" w:color="auto" w:fill="FFFFFF"/>
        </w:rPr>
        <w:t>και</w:t>
      </w:r>
      <w:r>
        <w:rPr>
          <w:rFonts w:eastAsia="Times New Roman"/>
          <w:color w:val="222222"/>
          <w:szCs w:val="24"/>
          <w:shd w:val="clear" w:color="auto" w:fill="FFFFFF"/>
        </w:rPr>
        <w:t xml:space="preserve"> τέσσερα </w:t>
      </w:r>
      <w:proofErr w:type="spellStart"/>
      <w:r>
        <w:rPr>
          <w:rFonts w:eastAsia="Times New Roman"/>
          <w:color w:val="222222"/>
          <w:szCs w:val="24"/>
          <w:shd w:val="clear" w:color="auto" w:fill="FFFFFF"/>
        </w:rPr>
        <w:t>face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control</w:t>
      </w:r>
      <w:proofErr w:type="spellEnd"/>
      <w:r>
        <w:rPr>
          <w:rFonts w:eastAsia="Times New Roman"/>
          <w:color w:val="222222"/>
          <w:szCs w:val="24"/>
          <w:shd w:val="clear" w:color="auto" w:fill="FFFFFF"/>
          <w:lang w:val="en-US"/>
        </w:rPr>
        <w:t>s</w:t>
      </w:r>
      <w:r>
        <w:rPr>
          <w:rFonts w:eastAsia="Times New Roman"/>
          <w:color w:val="222222"/>
          <w:szCs w:val="24"/>
          <w:shd w:val="clear" w:color="auto" w:fill="FFFFFF"/>
        </w:rPr>
        <w:t xml:space="preserve"> για να μπο</w:t>
      </w:r>
      <w:r>
        <w:rPr>
          <w:rFonts w:eastAsia="Times New Roman"/>
          <w:color w:val="222222"/>
          <w:szCs w:val="24"/>
          <w:shd w:val="clear" w:color="auto" w:fill="FFFFFF"/>
        </w:rPr>
        <w:t xml:space="preserve">υν μέσα εκλεγμένοι αντιπρόσωποι από τα συνδικάτα. Αυτή </w:t>
      </w:r>
      <w:r w:rsidRPr="00A81CF8">
        <w:rPr>
          <w:rFonts w:eastAsia="Times New Roman"/>
          <w:bCs/>
          <w:color w:val="222222"/>
          <w:shd w:val="clear" w:color="auto" w:fill="FFFFFF"/>
        </w:rPr>
        <w:t>είναι</w:t>
      </w:r>
      <w:r>
        <w:rPr>
          <w:rFonts w:eastAsia="Times New Roman"/>
          <w:color w:val="222222"/>
          <w:szCs w:val="24"/>
          <w:shd w:val="clear" w:color="auto" w:fill="FFFFFF"/>
        </w:rPr>
        <w:t xml:space="preserve"> η μαφία. Αυτούς υποστηρίζουν.</w:t>
      </w:r>
    </w:p>
    <w:p w14:paraId="25E0A93D"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Συνέδριο είναι αυτό; Το καταστατικό της ΓΣΕΕ καθορίζει επιτροπές; Δεν έχουν κάνει καμ</w:t>
      </w:r>
      <w:r>
        <w:rPr>
          <w:rFonts w:eastAsia="Times New Roman"/>
          <w:color w:val="222222"/>
          <w:szCs w:val="24"/>
          <w:shd w:val="clear" w:color="auto" w:fill="FFFFFF"/>
        </w:rPr>
        <w:t>μ</w:t>
      </w:r>
      <w:r>
        <w:rPr>
          <w:rFonts w:eastAsia="Times New Roman"/>
          <w:color w:val="222222"/>
          <w:szCs w:val="24"/>
          <w:shd w:val="clear" w:color="auto" w:fill="FFFFFF"/>
        </w:rPr>
        <w:t xml:space="preserve">ία. Τίποτα! Πουθενά! Με το έτσι θέλω! Συνέδριο σε </w:t>
      </w:r>
      <w:proofErr w:type="spellStart"/>
      <w:r>
        <w:rPr>
          <w:rFonts w:eastAsia="Times New Roman"/>
          <w:color w:val="222222"/>
          <w:szCs w:val="24"/>
          <w:shd w:val="clear" w:color="auto" w:fill="FFFFFF"/>
        </w:rPr>
        <w:t>πεντάστερα</w:t>
      </w:r>
      <w:proofErr w:type="spellEnd"/>
      <w:r>
        <w:rPr>
          <w:rFonts w:eastAsia="Times New Roman"/>
          <w:color w:val="222222"/>
          <w:szCs w:val="24"/>
          <w:shd w:val="clear" w:color="auto" w:fill="FFFFFF"/>
        </w:rPr>
        <w:t xml:space="preserve">, που τα πληρώνουν </w:t>
      </w:r>
      <w:r>
        <w:rPr>
          <w:rFonts w:eastAsia="Times New Roman"/>
          <w:color w:val="222222"/>
          <w:szCs w:val="24"/>
          <w:shd w:val="clear" w:color="auto" w:fill="FFFFFF"/>
        </w:rPr>
        <w:t>οι εργαζόμενοι, με αποφάσεις αυτής της συνδικαλιστικής μαφίας. Συνέδριο που αποφάσισε να αποκλείσει τα μέσα μαζικής ενημέρωσης. Αυτή είναι η δημοκρατία τους. Τι είπαν; Όταν θα τελειώσει η ψηφοφορία. Συνέδριο χωρίς να γίνει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συζήτηση για τα προβλήματα των εργαζομένων. Είναι δυνατόν το συνέδριο της </w:t>
      </w:r>
      <w:r>
        <w:rPr>
          <w:rFonts w:eastAsia="Times New Roman"/>
          <w:color w:val="222222"/>
          <w:szCs w:val="24"/>
          <w:shd w:val="clear" w:color="auto" w:fill="FFFFFF"/>
        </w:rPr>
        <w:t>α</w:t>
      </w:r>
      <w:r>
        <w:rPr>
          <w:rFonts w:eastAsia="Times New Roman"/>
          <w:color w:val="222222"/>
          <w:szCs w:val="24"/>
          <w:shd w:val="clear" w:color="auto" w:fill="FFFFFF"/>
        </w:rPr>
        <w:t xml:space="preserve">νώτατης </w:t>
      </w:r>
      <w:r>
        <w:rPr>
          <w:rFonts w:eastAsia="Times New Roman"/>
          <w:color w:val="222222"/>
          <w:szCs w:val="24"/>
          <w:shd w:val="clear" w:color="auto" w:fill="FFFFFF"/>
        </w:rPr>
        <w:t>σ</w:t>
      </w:r>
      <w:r>
        <w:rPr>
          <w:rFonts w:eastAsia="Times New Roman"/>
          <w:color w:val="222222"/>
          <w:szCs w:val="24"/>
          <w:shd w:val="clear" w:color="auto" w:fill="FFFFFF"/>
        </w:rPr>
        <w:t xml:space="preserve">υνδικαλιστικής </w:t>
      </w:r>
      <w:r>
        <w:rPr>
          <w:rFonts w:eastAsia="Times New Roman"/>
          <w:color w:val="222222"/>
          <w:szCs w:val="24"/>
          <w:shd w:val="clear" w:color="auto" w:fill="FFFFFF"/>
        </w:rPr>
        <w:t>ο</w:t>
      </w:r>
      <w:r>
        <w:rPr>
          <w:rFonts w:eastAsia="Times New Roman"/>
          <w:color w:val="222222"/>
          <w:szCs w:val="24"/>
          <w:shd w:val="clear" w:color="auto" w:fill="FFFFFF"/>
        </w:rPr>
        <w:t xml:space="preserve">μοσπονδίας να μην κάνει κουβέντα, να μην συζητήσει για τα προβλήματα ή έστω </w:t>
      </w:r>
      <w:r w:rsidRPr="00A81CF8">
        <w:rPr>
          <w:rFonts w:eastAsia="Times New Roman"/>
          <w:bCs/>
          <w:color w:val="222222"/>
          <w:shd w:val="clear" w:color="auto" w:fill="FFFFFF"/>
        </w:rPr>
        <w:t>να</w:t>
      </w:r>
      <w:r>
        <w:rPr>
          <w:rFonts w:eastAsia="Times New Roman"/>
          <w:color w:val="222222"/>
          <w:szCs w:val="24"/>
          <w:shd w:val="clear" w:color="auto" w:fill="FFFFFF"/>
        </w:rPr>
        <w:t xml:space="preserve"> πάρει κάποιες αποφάσεις; Τέτοιο συνέδριο</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μαϊμού θέλουν. </w:t>
      </w:r>
    </w:p>
    <w:p w14:paraId="25E0A93E"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Συνέδριο χωρίς</w:t>
      </w:r>
      <w:r>
        <w:rPr>
          <w:rFonts w:eastAsia="Times New Roman"/>
          <w:color w:val="222222"/>
          <w:szCs w:val="24"/>
          <w:shd w:val="clear" w:color="auto" w:fill="FFFFFF"/>
        </w:rPr>
        <w:t xml:space="preserve"> νομιμοποίηση των αντιπροσώπων. Τι λέει το καταστατικό; Γίνεται συζήτηση και γίνεται νομιμοποίηση αντιπροσώπων με βάση τα στοιχεία που υπάρχουν. Συνέδριο με ανηθικότητα και ψέματα. Πρωταπριλιά διάλεξε αυτή η συνδικαλιστική μαφία για να στείλει ψέματα σε όλ</w:t>
      </w:r>
      <w:r>
        <w:rPr>
          <w:rFonts w:eastAsia="Times New Roman"/>
          <w:color w:val="222222"/>
          <w:szCs w:val="24"/>
          <w:shd w:val="clear" w:color="auto" w:fill="FFFFFF"/>
        </w:rPr>
        <w:t>α τα μέσα μαζικής ενημέρωσης. Συνέδριο που έχουν καταθέσει είκοσι δευτεροβάθμιες οργανώσεις, εργατικά κέντρα και ομοσπονδίες και εξήντα αντιπρόσωποι</w:t>
      </w:r>
      <w:r>
        <w:rPr>
          <w:rFonts w:eastAsia="Times New Roman"/>
          <w:color w:val="222222"/>
          <w:szCs w:val="24"/>
          <w:shd w:val="clear" w:color="auto" w:fill="FFFFFF"/>
        </w:rPr>
        <w:t>,</w:t>
      </w:r>
      <w:r>
        <w:rPr>
          <w:rFonts w:eastAsia="Times New Roman"/>
          <w:color w:val="222222"/>
          <w:szCs w:val="24"/>
          <w:shd w:val="clear" w:color="auto" w:fill="FFFFFF"/>
        </w:rPr>
        <w:t xml:space="preserve"> εξώδικο, το οποίο θα καταθέσω στη Βουλή για να </w:t>
      </w:r>
      <w:r>
        <w:rPr>
          <w:rFonts w:eastAsia="Times New Roman"/>
          <w:color w:val="222222"/>
          <w:szCs w:val="24"/>
          <w:shd w:val="clear" w:color="auto" w:fill="FFFFFF"/>
        </w:rPr>
        <w:lastRenderedPageBreak/>
        <w:t xml:space="preserve">μείνει ιστορικά. </w:t>
      </w:r>
      <w:r w:rsidRPr="00A81CF8">
        <w:rPr>
          <w:rFonts w:eastAsia="Times New Roman"/>
          <w:bCs/>
          <w:color w:val="222222"/>
          <w:shd w:val="clear" w:color="auto" w:fill="FFFFFF"/>
        </w:rPr>
        <w:t>Είναι</w:t>
      </w:r>
      <w:r>
        <w:rPr>
          <w:rFonts w:eastAsia="Times New Roman"/>
          <w:color w:val="222222"/>
          <w:szCs w:val="24"/>
          <w:shd w:val="clear" w:color="auto" w:fill="FFFFFF"/>
        </w:rPr>
        <w:t xml:space="preserve"> ενενήντα σελίδες. Θα παρακαλούσα όσο</w:t>
      </w:r>
      <w:r>
        <w:rPr>
          <w:rFonts w:eastAsia="Times New Roman"/>
          <w:color w:val="222222"/>
          <w:szCs w:val="24"/>
          <w:shd w:val="clear" w:color="auto" w:fill="FFFFFF"/>
        </w:rPr>
        <w:t xml:space="preserve">υς θέλουν να έχουν εικόνα για το τι γίνεται, να το πάρουν </w:t>
      </w:r>
      <w:r w:rsidRPr="00173AB2">
        <w:rPr>
          <w:rFonts w:eastAsia="Times New Roman"/>
          <w:bCs/>
          <w:color w:val="222222"/>
          <w:shd w:val="clear" w:color="auto" w:fill="FFFFFF"/>
        </w:rPr>
        <w:t>και</w:t>
      </w:r>
      <w:r>
        <w:rPr>
          <w:rFonts w:eastAsia="Times New Roman"/>
          <w:color w:val="222222"/>
          <w:szCs w:val="24"/>
          <w:shd w:val="clear" w:color="auto" w:fill="FFFFFF"/>
        </w:rPr>
        <w:t xml:space="preserve"> να το διαβάσουν.</w:t>
      </w:r>
    </w:p>
    <w:p w14:paraId="25E0A93F" w14:textId="77777777" w:rsidR="00464F64" w:rsidRDefault="00160710">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 xml:space="preserve">Αθανάσιος </w:t>
      </w:r>
      <w:proofErr w:type="spellStart"/>
      <w:r>
        <w:rPr>
          <w:rFonts w:eastAsia="Times New Roman" w:cs="Times New Roman"/>
        </w:rPr>
        <w:t>Παφίλης</w:t>
      </w:r>
      <w:proofErr w:type="spellEnd"/>
      <w:r w:rsidRPr="000731CA">
        <w:rPr>
          <w:rFonts w:eastAsia="Times New Roman" w:cs="Times New Roman"/>
        </w:rPr>
        <w:t xml:space="preserve"> καταθέτει για τα Πρακτικά τ</w:t>
      </w:r>
      <w:r>
        <w:rPr>
          <w:rFonts w:eastAsia="Times New Roman" w:cs="Times New Roman"/>
        </w:rPr>
        <w:t>ο προαναφερθέν εξώδικο</w:t>
      </w:r>
      <w:r w:rsidRPr="000731CA">
        <w:rPr>
          <w:rFonts w:eastAsia="Times New Roman" w:cs="Times New Roman"/>
        </w:rPr>
        <w:t xml:space="preserve">, </w:t>
      </w:r>
      <w:r w:rsidRPr="00A81CF8">
        <w:rPr>
          <w:rFonts w:eastAsia="Times New Roman" w:cs="Times New Roman"/>
          <w:bCs/>
          <w:shd w:val="clear" w:color="auto" w:fill="FFFFFF"/>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w:t>
      </w:r>
      <w:r>
        <w:rPr>
          <w:rFonts w:eastAsia="Times New Roman" w:cs="Times New Roman"/>
        </w:rPr>
        <w:t>ης Διεύθυνσης Στενογ</w:t>
      </w:r>
      <w:r>
        <w:rPr>
          <w:rFonts w:eastAsia="Times New Roman" w:cs="Times New Roman"/>
        </w:rPr>
        <w:t xml:space="preserve">ραφίας και </w:t>
      </w:r>
      <w:r w:rsidRPr="000731CA">
        <w:rPr>
          <w:rFonts w:eastAsia="Times New Roman" w:cs="Times New Roman"/>
        </w:rPr>
        <w:t>Πρακτικών της Βουλής)</w:t>
      </w:r>
    </w:p>
    <w:p w14:paraId="25E0A940"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πω ορισμένα στοιχεία για να δούμε τι συνέδριο θέλουν να κάνουν αυτοί οι πιστοί υπηρέτες του κεφαλαίου, που θα απολογηθούν κυρίως  για την πολιτική τους, αλλά και για πολλά άλλα πράγματα. Και ο </w:t>
      </w:r>
      <w:proofErr w:type="spellStart"/>
      <w:r>
        <w:rPr>
          <w:rFonts w:eastAsia="Times New Roman"/>
          <w:color w:val="222222"/>
          <w:szCs w:val="24"/>
          <w:shd w:val="clear" w:color="auto" w:fill="FFFFFF"/>
        </w:rPr>
        <w:t>νοών</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νοείτω</w:t>
      </w:r>
      <w:proofErr w:type="spellEnd"/>
      <w:r>
        <w:rPr>
          <w:rFonts w:eastAsia="Times New Roman"/>
          <w:color w:val="222222"/>
          <w:szCs w:val="24"/>
          <w:shd w:val="clear" w:color="auto" w:fill="FFFFFF"/>
        </w:rPr>
        <w:t>!</w:t>
      </w:r>
    </w:p>
    <w:p w14:paraId="25E0A941" w14:textId="77777777" w:rsidR="00464F64" w:rsidRDefault="00160710">
      <w:pPr>
        <w:spacing w:line="600" w:lineRule="auto"/>
        <w:ind w:firstLine="720"/>
        <w:contextualSpacing/>
        <w:jc w:val="both"/>
        <w:rPr>
          <w:rFonts w:eastAsia="Times New Roman"/>
          <w:color w:val="222222"/>
          <w:szCs w:val="24"/>
          <w:shd w:val="clear" w:color="auto" w:fill="FFFFFF"/>
        </w:rPr>
      </w:pPr>
      <w:r w:rsidRPr="00A81CF8">
        <w:rPr>
          <w:rFonts w:eastAsia="Times New Roman"/>
          <w:color w:val="222222"/>
          <w:shd w:val="clear" w:color="auto" w:fill="FFFFFF"/>
        </w:rPr>
        <w:t>Για να</w:t>
      </w:r>
      <w:r>
        <w:rPr>
          <w:rFonts w:eastAsia="Times New Roman"/>
          <w:color w:val="222222"/>
          <w:szCs w:val="24"/>
          <w:shd w:val="clear" w:color="auto" w:fill="FFFFFF"/>
        </w:rPr>
        <w:t xml:space="preserve"> δούμε, </w:t>
      </w:r>
      <w:r w:rsidRPr="00A81CF8">
        <w:rPr>
          <w:rFonts w:eastAsia="Times New Roman"/>
          <w:color w:val="222222"/>
          <w:szCs w:val="24"/>
          <w:shd w:val="clear" w:color="auto" w:fill="FFFFFF"/>
        </w:rPr>
        <w:t>λοιπόν</w:t>
      </w:r>
      <w:r>
        <w:rPr>
          <w:rFonts w:eastAsia="Times New Roman"/>
          <w:color w:val="222222"/>
          <w:szCs w:val="24"/>
          <w:shd w:val="clear" w:color="auto" w:fill="FFFFFF"/>
        </w:rPr>
        <w:t xml:space="preserve">. Αντιπρόσωποι των εργαζομένων, μέλη διοικητικών συμβουλίων επιχειρήσεων. Και ας αφήσουν αυτές τις πονηριές, προϊστάμενοι στα τυριά </w:t>
      </w:r>
      <w:r w:rsidRPr="00A81CF8">
        <w:rPr>
          <w:rFonts w:eastAsia="Times New Roman"/>
          <w:bCs/>
          <w:color w:val="222222"/>
          <w:shd w:val="clear" w:color="auto" w:fill="FFFFFF"/>
        </w:rPr>
        <w:t>και</w:t>
      </w:r>
      <w:r>
        <w:rPr>
          <w:rFonts w:eastAsia="Times New Roman"/>
          <w:color w:val="222222"/>
          <w:szCs w:val="24"/>
          <w:shd w:val="clear" w:color="auto" w:fill="FFFFFF"/>
        </w:rPr>
        <w:t xml:space="preserve"> στα σαλάμια. Αυτά είναι κοροϊδίες. </w:t>
      </w:r>
    </w:p>
    <w:p w14:paraId="25E0A942"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Αρχίζω με τα ονόματα. Καραγεωργόπουλος, Πρόεδρος και Διευθύνων Σύμβουλος -γνωσ</w:t>
      </w:r>
      <w:r>
        <w:rPr>
          <w:rFonts w:eastAsia="Times New Roman"/>
          <w:color w:val="222222"/>
          <w:szCs w:val="24"/>
          <w:shd w:val="clear" w:color="auto" w:fill="FFFFFF"/>
        </w:rPr>
        <w:t>τός- στην «</w:t>
      </w:r>
      <w:r w:rsidRPr="00A81CF8">
        <w:rPr>
          <w:rFonts w:eastAsia="Times New Roman"/>
          <w:color w:val="222222"/>
          <w:szCs w:val="24"/>
          <w:shd w:val="clear" w:color="auto" w:fill="FFFFFF"/>
        </w:rPr>
        <w:t xml:space="preserve">PEGASUS </w:t>
      </w:r>
      <w:r w:rsidRPr="00A81CF8">
        <w:rPr>
          <w:rFonts w:eastAsia="Times New Roman" w:cs="Times New Roman"/>
          <w:color w:val="222222"/>
          <w:szCs w:val="24"/>
        </w:rPr>
        <w:lastRenderedPageBreak/>
        <w:t>FORTUNA GAMING</w:t>
      </w:r>
      <w:r>
        <w:rPr>
          <w:rFonts w:eastAsia="Times New Roman" w:cs="Times New Roman"/>
          <w:color w:val="222222"/>
          <w:szCs w:val="24"/>
        </w:rPr>
        <w:t xml:space="preserve"> </w:t>
      </w:r>
      <w:r>
        <w:rPr>
          <w:rFonts w:eastAsia="Times New Roman" w:cs="Times New Roman"/>
          <w:color w:val="222222"/>
          <w:szCs w:val="24"/>
          <w:lang w:val="en-US"/>
        </w:rPr>
        <w:t>S</w:t>
      </w:r>
      <w:r w:rsidRPr="00004FCF">
        <w:rPr>
          <w:rFonts w:eastAsia="Times New Roman" w:cs="Times New Roman"/>
          <w:color w:val="222222"/>
          <w:szCs w:val="24"/>
        </w:rPr>
        <w:t>.</w:t>
      </w:r>
      <w:r>
        <w:rPr>
          <w:rFonts w:eastAsia="Times New Roman" w:cs="Times New Roman"/>
          <w:color w:val="222222"/>
          <w:szCs w:val="24"/>
          <w:lang w:val="en-US"/>
        </w:rPr>
        <w:t>A</w:t>
      </w:r>
      <w:r w:rsidRPr="00004FCF">
        <w:rPr>
          <w:rFonts w:eastAsia="Times New Roman" w:cs="Times New Roman"/>
          <w:color w:val="222222"/>
          <w:szCs w:val="24"/>
        </w:rPr>
        <w:t>.</w:t>
      </w:r>
      <w:r>
        <w:rPr>
          <w:rFonts w:eastAsia="Times New Roman"/>
          <w:color w:val="222222"/>
          <w:szCs w:val="24"/>
          <w:shd w:val="clear" w:color="auto" w:fill="FFFFFF"/>
        </w:rPr>
        <w:t xml:space="preserve">». Ο αντιπρόεδρος </w:t>
      </w:r>
      <w:r w:rsidRPr="00967B13">
        <w:rPr>
          <w:rFonts w:eastAsia="Times New Roman"/>
          <w:bCs/>
          <w:color w:val="222222"/>
          <w:shd w:val="clear" w:color="auto" w:fill="FFFFFF"/>
        </w:rPr>
        <w:t>είναι</w:t>
      </w:r>
      <w:r>
        <w:rPr>
          <w:rFonts w:eastAsia="Times New Roman"/>
          <w:color w:val="222222"/>
          <w:szCs w:val="24"/>
          <w:shd w:val="clear" w:color="auto" w:fill="FFFFFF"/>
        </w:rPr>
        <w:t xml:space="preserve"> εκλεγμένος αντιπρόσωπος -</w:t>
      </w:r>
      <w:r w:rsidRPr="00A81CF8">
        <w:rPr>
          <w:rFonts w:eastAsia="Times New Roman"/>
          <w:color w:val="222222"/>
          <w:szCs w:val="24"/>
          <w:shd w:val="clear" w:color="auto" w:fill="FFFFFF"/>
        </w:rPr>
        <w:t>παρακαλώ</w:t>
      </w:r>
      <w:r>
        <w:rPr>
          <w:rFonts w:eastAsia="Times New Roman"/>
          <w:color w:val="222222"/>
          <w:szCs w:val="24"/>
          <w:shd w:val="clear" w:color="auto" w:fill="FFFFFF"/>
        </w:rPr>
        <w:t>!- από δύο ομοσπονδίες, όχι από μια, π</w:t>
      </w:r>
      <w:r w:rsidRPr="00A81CF8">
        <w:rPr>
          <w:rFonts w:eastAsia="Times New Roman"/>
          <w:color w:val="222222"/>
          <w:szCs w:val="24"/>
          <w:shd w:val="clear" w:color="auto" w:fill="FFFFFF"/>
        </w:rPr>
        <w:t>αρά</w:t>
      </w:r>
      <w:r>
        <w:rPr>
          <w:rFonts w:eastAsia="Times New Roman"/>
          <w:color w:val="222222"/>
          <w:szCs w:val="24"/>
          <w:shd w:val="clear" w:color="auto" w:fill="FFFFFF"/>
        </w:rPr>
        <w:t xml:space="preserve">νομα. </w:t>
      </w:r>
    </w:p>
    <w:p w14:paraId="25E0A943"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Άλλη. Ομοσπονδία Ασφαλιστικών Συλλόγων Ελλάδας. Αντιπρόσωποι: Μέλη διοικητικών συμβουλίων εταιρειών και διευθυνόν</w:t>
      </w:r>
      <w:r>
        <w:rPr>
          <w:rFonts w:eastAsia="Times New Roman"/>
          <w:color w:val="222222"/>
          <w:szCs w:val="24"/>
          <w:shd w:val="clear" w:color="auto" w:fill="FFFFFF"/>
        </w:rPr>
        <w:t xml:space="preserve">των συμβούλων Α.Ε. Αυτοί </w:t>
      </w:r>
      <w:r w:rsidRPr="00122919">
        <w:rPr>
          <w:rFonts w:eastAsia="Times New Roman"/>
          <w:bCs/>
          <w:color w:val="222222"/>
          <w:shd w:val="clear" w:color="auto" w:fill="FFFFFF"/>
        </w:rPr>
        <w:t>είναι</w:t>
      </w:r>
      <w:r>
        <w:rPr>
          <w:rFonts w:eastAsia="Times New Roman"/>
          <w:color w:val="222222"/>
          <w:szCs w:val="24"/>
          <w:shd w:val="clear" w:color="auto" w:fill="FFFFFF"/>
        </w:rPr>
        <w:t xml:space="preserve"> εκπρόσωποι των εργαζομένων. Θα διαπραγματευτούν, δηλαδή, με τον εαυτό τους.</w:t>
      </w:r>
    </w:p>
    <w:p w14:paraId="25E0A944"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Πρόεδρος Διοικητικού Συμβουλίου της εταιρείας «ΑΝΑΠΤΥΞΙΑΚΗ ΚΙΛΚΙΣ Α.Ε.». </w:t>
      </w:r>
      <w:r w:rsidRPr="00967B13">
        <w:rPr>
          <w:rFonts w:eastAsia="Times New Roman"/>
          <w:bCs/>
          <w:color w:val="222222"/>
          <w:shd w:val="clear" w:color="auto" w:fill="FFFFFF"/>
        </w:rPr>
        <w:t>Είναι</w:t>
      </w:r>
      <w:r>
        <w:rPr>
          <w:rFonts w:eastAsia="Times New Roman"/>
          <w:color w:val="222222"/>
          <w:szCs w:val="24"/>
          <w:shd w:val="clear" w:color="auto" w:fill="FFFFFF"/>
        </w:rPr>
        <w:t xml:space="preserve"> Πρόεδρος ανώνυμης εταιρείας και αντιπρόσωπος στο συνέδριο της ΓΣΕΕ. </w:t>
      </w:r>
    </w:p>
    <w:p w14:paraId="25E0A945"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Αντιπρόσωποι Ομοσπονδίας Συλλόγων Εργαζομένων Τεχνικών Επιχειρήσεων Ελλάδας. Υπάλληλος Αποκεντρωμένης Διοίκησης Μακεδονίας -Θράκης. Θα τα πω όλα, ένα, ένα.</w:t>
      </w:r>
    </w:p>
    <w:p w14:paraId="25E0A946"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Άλλος: Υπάλληλος </w:t>
      </w:r>
      <w:r>
        <w:rPr>
          <w:rFonts w:eastAsia="Times New Roman"/>
          <w:color w:val="222222"/>
          <w:szCs w:val="24"/>
          <w:shd w:val="clear" w:color="auto" w:fill="FFFFFF"/>
        </w:rPr>
        <w:t>δ</w:t>
      </w:r>
      <w:r>
        <w:rPr>
          <w:rFonts w:eastAsia="Times New Roman"/>
          <w:color w:val="222222"/>
          <w:szCs w:val="24"/>
          <w:shd w:val="clear" w:color="auto" w:fill="FFFFFF"/>
        </w:rPr>
        <w:t xml:space="preserve">ήμου. Να μη πω τα ονόματα. </w:t>
      </w:r>
    </w:p>
    <w:p w14:paraId="25E0A947"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Όλοι αυτοί, </w:t>
      </w:r>
      <w:r w:rsidRPr="00122919">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122919">
        <w:rPr>
          <w:rFonts w:eastAsia="Times New Roman"/>
          <w:bCs/>
          <w:color w:val="222222"/>
          <w:shd w:val="clear" w:color="auto" w:fill="FFFFFF"/>
        </w:rPr>
        <w:t>είναι</w:t>
      </w:r>
      <w:r>
        <w:rPr>
          <w:rFonts w:eastAsia="Times New Roman"/>
          <w:color w:val="222222"/>
          <w:szCs w:val="24"/>
          <w:shd w:val="clear" w:color="auto" w:fill="FFFFFF"/>
        </w:rPr>
        <w:t xml:space="preserve"> εκπρόσωποι της εργατικής τάξ</w:t>
      </w:r>
      <w:r>
        <w:rPr>
          <w:rFonts w:eastAsia="Times New Roman"/>
          <w:color w:val="222222"/>
          <w:szCs w:val="24"/>
          <w:shd w:val="clear" w:color="auto" w:fill="FFFFFF"/>
        </w:rPr>
        <w:t xml:space="preserve">ης στο </w:t>
      </w:r>
      <w:r>
        <w:rPr>
          <w:rFonts w:eastAsia="Times New Roman"/>
          <w:color w:val="222222"/>
          <w:szCs w:val="24"/>
          <w:shd w:val="clear" w:color="auto" w:fill="FFFFFF"/>
        </w:rPr>
        <w:t>σ</w:t>
      </w:r>
      <w:r>
        <w:rPr>
          <w:rFonts w:eastAsia="Times New Roman"/>
          <w:color w:val="222222"/>
          <w:szCs w:val="24"/>
          <w:shd w:val="clear" w:color="auto" w:fill="FFFFFF"/>
        </w:rPr>
        <w:t>υμβούλιο των εταιρειών. Σωματεία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φαντάσματα με διάτρητες διαδικασίες. Αρχίζουμε. Ακούστε. Σωματείο Ψύξης - Διαλογής - Κονσερβοποιίας «Ο Αγώνας» </w:t>
      </w:r>
      <w:r w:rsidRPr="00122919">
        <w:rPr>
          <w:rFonts w:eastAsia="Times New Roman"/>
          <w:bCs/>
          <w:color w:val="222222"/>
          <w:shd w:val="clear" w:color="auto" w:fill="FFFFFF"/>
        </w:rPr>
        <w:t>που</w:t>
      </w:r>
      <w:r>
        <w:rPr>
          <w:rFonts w:eastAsia="Times New Roman"/>
          <w:color w:val="222222"/>
          <w:szCs w:val="24"/>
          <w:shd w:val="clear" w:color="auto" w:fill="FFFFFF"/>
        </w:rPr>
        <w:t xml:space="preserve"> εκλέγει αντιπροσώ</w:t>
      </w:r>
      <w:r>
        <w:rPr>
          <w:rFonts w:eastAsia="Times New Roman"/>
          <w:color w:val="222222"/>
          <w:szCs w:val="24"/>
          <w:shd w:val="clear" w:color="auto" w:fill="FFFFFF"/>
        </w:rPr>
        <w:lastRenderedPageBreak/>
        <w:t>πους για το Εργατικό Κέντρο Βέροιας φέρεται να έχει κάνει εκλογές με συμμετοχή -α</w:t>
      </w:r>
      <w:r>
        <w:rPr>
          <w:rFonts w:eastAsia="Times New Roman"/>
          <w:color w:val="222222"/>
          <w:szCs w:val="24"/>
          <w:shd w:val="clear" w:color="auto" w:fill="FFFFFF"/>
        </w:rPr>
        <w:t xml:space="preserve">κούστε!- τριών χιλιάδων πεντακοσίων είκοσι πέντε εργαζομένων. Από αυτούς τους χιλιάδες στο πρωτόκολλο ψηφοφορίας </w:t>
      </w:r>
      <w:r w:rsidRPr="00122919">
        <w:rPr>
          <w:rFonts w:eastAsia="Times New Roman"/>
          <w:bCs/>
          <w:color w:val="222222"/>
          <w:shd w:val="clear" w:color="auto" w:fill="FFFFFF"/>
        </w:rPr>
        <w:t>δεν</w:t>
      </w:r>
      <w:r>
        <w:rPr>
          <w:rFonts w:eastAsia="Times New Roman"/>
          <w:color w:val="222222"/>
          <w:szCs w:val="24"/>
          <w:shd w:val="clear" w:color="auto" w:fill="FFFFFF"/>
        </w:rPr>
        <w:t xml:space="preserve"> </w:t>
      </w:r>
      <w:r w:rsidRPr="00122919">
        <w:rPr>
          <w:rFonts w:eastAsia="Times New Roman"/>
          <w:bCs/>
          <w:color w:val="222222"/>
          <w:shd w:val="clear" w:color="auto" w:fill="FFFFFF"/>
        </w:rPr>
        <w:t>έχει</w:t>
      </w:r>
      <w:r>
        <w:rPr>
          <w:rFonts w:eastAsia="Times New Roman"/>
          <w:color w:val="222222"/>
          <w:szCs w:val="24"/>
          <w:shd w:val="clear" w:color="auto" w:fill="FFFFFF"/>
        </w:rPr>
        <w:t xml:space="preserve"> υπογράψει ούτε ένας -ούτε ένας!- ενώ σε ελάχιστες περιπτώσεις αναφέρεται ο </w:t>
      </w:r>
      <w:r>
        <w:rPr>
          <w:rFonts w:eastAsia="Times New Roman"/>
          <w:color w:val="222222"/>
          <w:szCs w:val="24"/>
          <w:shd w:val="clear" w:color="auto" w:fill="FFFFFF"/>
        </w:rPr>
        <w:t>α</w:t>
      </w:r>
      <w:r>
        <w:rPr>
          <w:rFonts w:eastAsia="Times New Roman"/>
          <w:color w:val="222222"/>
          <w:szCs w:val="24"/>
          <w:shd w:val="clear" w:color="auto" w:fill="FFFFFF"/>
        </w:rPr>
        <w:t xml:space="preserve">ριθμός </w:t>
      </w:r>
      <w:r>
        <w:rPr>
          <w:rFonts w:eastAsia="Times New Roman"/>
          <w:color w:val="222222"/>
          <w:szCs w:val="24"/>
          <w:shd w:val="clear" w:color="auto" w:fill="FFFFFF"/>
        </w:rPr>
        <w:t>δ</w:t>
      </w:r>
      <w:r>
        <w:rPr>
          <w:rFonts w:eastAsia="Times New Roman"/>
          <w:color w:val="222222"/>
          <w:szCs w:val="24"/>
          <w:shd w:val="clear" w:color="auto" w:fill="FFFFFF"/>
        </w:rPr>
        <w:t xml:space="preserve">ελτίου </w:t>
      </w:r>
      <w:r>
        <w:rPr>
          <w:rFonts w:eastAsia="Times New Roman"/>
          <w:color w:val="222222"/>
          <w:szCs w:val="24"/>
          <w:shd w:val="clear" w:color="auto" w:fill="FFFFFF"/>
        </w:rPr>
        <w:t>τ</w:t>
      </w:r>
      <w:r>
        <w:rPr>
          <w:rFonts w:eastAsia="Times New Roman"/>
          <w:color w:val="222222"/>
          <w:szCs w:val="24"/>
          <w:shd w:val="clear" w:color="auto" w:fill="FFFFFF"/>
        </w:rPr>
        <w:t>αυτότητας. Νομίζω ότι δείχνει πολλά ο αριθ</w:t>
      </w:r>
      <w:r>
        <w:rPr>
          <w:rFonts w:eastAsia="Times New Roman"/>
          <w:color w:val="222222"/>
          <w:szCs w:val="24"/>
          <w:shd w:val="clear" w:color="auto" w:fill="FFFFFF"/>
        </w:rPr>
        <w:t xml:space="preserve">μός των </w:t>
      </w:r>
      <w:proofErr w:type="spellStart"/>
      <w:r>
        <w:rPr>
          <w:rFonts w:eastAsia="Times New Roman"/>
          <w:color w:val="222222"/>
          <w:szCs w:val="24"/>
          <w:shd w:val="clear" w:color="auto" w:fill="FFFFFF"/>
        </w:rPr>
        <w:t>ψηφισάντων</w:t>
      </w:r>
      <w:proofErr w:type="spellEnd"/>
      <w:r>
        <w:rPr>
          <w:rFonts w:eastAsia="Times New Roman"/>
          <w:color w:val="222222"/>
          <w:szCs w:val="24"/>
          <w:shd w:val="clear" w:color="auto" w:fill="FFFFFF"/>
        </w:rPr>
        <w:t xml:space="preserve"> </w:t>
      </w:r>
      <w:r w:rsidRPr="00122919">
        <w:rPr>
          <w:rFonts w:eastAsia="Times New Roman"/>
          <w:bCs/>
          <w:color w:val="222222"/>
          <w:shd w:val="clear" w:color="auto" w:fill="FFFFFF"/>
        </w:rPr>
        <w:t>και</w:t>
      </w:r>
      <w:r>
        <w:rPr>
          <w:rFonts w:eastAsia="Times New Roman"/>
          <w:color w:val="222222"/>
          <w:szCs w:val="24"/>
          <w:shd w:val="clear" w:color="auto" w:fill="FFFFFF"/>
        </w:rPr>
        <w:t xml:space="preserve"> το γεγονός </w:t>
      </w:r>
      <w:r w:rsidRPr="00122919">
        <w:rPr>
          <w:rFonts w:eastAsia="Times New Roman"/>
          <w:bCs/>
          <w:color w:val="222222"/>
          <w:shd w:val="clear" w:color="auto" w:fill="FFFFFF"/>
        </w:rPr>
        <w:t>ότι</w:t>
      </w:r>
      <w:r>
        <w:rPr>
          <w:rFonts w:eastAsia="Times New Roman"/>
          <w:color w:val="222222"/>
          <w:szCs w:val="24"/>
          <w:shd w:val="clear" w:color="auto" w:fill="FFFFFF"/>
        </w:rPr>
        <w:t xml:space="preserve"> ο εν λόγω εξέλεξε μόλις οκτώ αντιπροσώπους για το </w:t>
      </w:r>
      <w:r>
        <w:rPr>
          <w:rFonts w:eastAsia="Times New Roman"/>
          <w:color w:val="222222"/>
          <w:szCs w:val="24"/>
          <w:shd w:val="clear" w:color="auto" w:fill="FFFFFF"/>
        </w:rPr>
        <w:t>ε</w:t>
      </w:r>
      <w:r>
        <w:rPr>
          <w:rFonts w:eastAsia="Times New Roman"/>
          <w:color w:val="222222"/>
          <w:szCs w:val="24"/>
          <w:shd w:val="clear" w:color="auto" w:fill="FFFFFF"/>
        </w:rPr>
        <w:t xml:space="preserve">ργατικό </w:t>
      </w:r>
      <w:r>
        <w:rPr>
          <w:rFonts w:eastAsia="Times New Roman"/>
          <w:color w:val="222222"/>
          <w:szCs w:val="24"/>
          <w:shd w:val="clear" w:color="auto" w:fill="FFFFFF"/>
        </w:rPr>
        <w:t>κ</w:t>
      </w:r>
      <w:r>
        <w:rPr>
          <w:rFonts w:eastAsia="Times New Roman"/>
          <w:color w:val="222222"/>
          <w:szCs w:val="24"/>
          <w:shd w:val="clear" w:color="auto" w:fill="FFFFFF"/>
        </w:rPr>
        <w:t xml:space="preserve">έντρο αντί για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δεκαεπτά που έπρεπε να ψηφίσει με βάση τους τρεις χιλιάδες </w:t>
      </w:r>
      <w:r w:rsidRPr="00122919">
        <w:rPr>
          <w:rFonts w:eastAsia="Times New Roman"/>
          <w:bCs/>
          <w:color w:val="222222"/>
          <w:shd w:val="clear" w:color="auto" w:fill="FFFFFF"/>
        </w:rPr>
        <w:t>και</w:t>
      </w:r>
      <w:r>
        <w:rPr>
          <w:rFonts w:eastAsia="Times New Roman"/>
          <w:color w:val="222222"/>
          <w:szCs w:val="24"/>
          <w:shd w:val="clear" w:color="auto" w:fill="FFFFFF"/>
        </w:rPr>
        <w:t xml:space="preserve"> κάτι. Αυτά </w:t>
      </w:r>
      <w:r w:rsidRPr="00545C93">
        <w:rPr>
          <w:rFonts w:eastAsia="Times New Roman"/>
          <w:bCs/>
          <w:color w:val="222222"/>
          <w:shd w:val="clear" w:color="auto" w:fill="FFFFFF"/>
        </w:rPr>
        <w:t>είναι</w:t>
      </w:r>
      <w:r>
        <w:rPr>
          <w:rFonts w:eastAsia="Times New Roman"/>
          <w:color w:val="222222"/>
          <w:szCs w:val="24"/>
          <w:shd w:val="clear" w:color="auto" w:fill="FFFFFF"/>
        </w:rPr>
        <w:t xml:space="preserve"> τα στοιχεία.</w:t>
      </w:r>
    </w:p>
    <w:p w14:paraId="25E0A948"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Πάμε παρακάτω. Σωματείο Ιδιωτικών Υπαλλήλων</w:t>
      </w:r>
      <w:r>
        <w:rPr>
          <w:rFonts w:eastAsia="Times New Roman"/>
          <w:color w:val="222222"/>
          <w:szCs w:val="24"/>
          <w:shd w:val="clear" w:color="auto" w:fill="FFFFFF"/>
        </w:rPr>
        <w:t xml:space="preserve"> Κιλκίς. Πραγματοποίησε αρχαιρεσίες με τριακόσιους εξήντα οκτώ </w:t>
      </w:r>
      <w:proofErr w:type="spellStart"/>
      <w:r>
        <w:rPr>
          <w:rFonts w:eastAsia="Times New Roman"/>
          <w:color w:val="222222"/>
          <w:szCs w:val="24"/>
          <w:shd w:val="clear" w:color="auto" w:fill="FFFFFF"/>
        </w:rPr>
        <w:t>ψηφίσαντες</w:t>
      </w:r>
      <w:proofErr w:type="spellEnd"/>
      <w:r>
        <w:rPr>
          <w:rFonts w:eastAsia="Times New Roman"/>
          <w:color w:val="222222"/>
          <w:szCs w:val="24"/>
          <w:shd w:val="clear" w:color="auto" w:fill="FFFFFF"/>
        </w:rPr>
        <w:t xml:space="preserve"> εκλέγοντας δώδεκα αντιπροσώπους, ενώ η κατάσταση των </w:t>
      </w:r>
      <w:proofErr w:type="spellStart"/>
      <w:r>
        <w:rPr>
          <w:rFonts w:eastAsia="Times New Roman"/>
          <w:color w:val="222222"/>
          <w:szCs w:val="24"/>
          <w:shd w:val="clear" w:color="auto" w:fill="FFFFFF"/>
        </w:rPr>
        <w:t>ψηφισάντων</w:t>
      </w:r>
      <w:proofErr w:type="spellEnd"/>
      <w:r>
        <w:rPr>
          <w:rFonts w:eastAsia="Times New Roman"/>
          <w:color w:val="222222"/>
          <w:szCs w:val="24"/>
          <w:shd w:val="clear" w:color="auto" w:fill="FFFFFF"/>
        </w:rPr>
        <w:t xml:space="preserve"> συμπεριλαμβάνει μόνο εξήντα </w:t>
      </w:r>
      <w:proofErr w:type="spellStart"/>
      <w:r>
        <w:rPr>
          <w:rFonts w:eastAsia="Times New Roman"/>
          <w:color w:val="222222"/>
          <w:szCs w:val="24"/>
          <w:shd w:val="clear" w:color="auto" w:fill="FFFFFF"/>
        </w:rPr>
        <w:t>ψηφίζοντα</w:t>
      </w:r>
      <w:proofErr w:type="spellEnd"/>
      <w:r>
        <w:rPr>
          <w:rFonts w:eastAsia="Times New Roman"/>
          <w:color w:val="222222"/>
          <w:szCs w:val="24"/>
          <w:shd w:val="clear" w:color="auto" w:fill="FFFFFF"/>
        </w:rPr>
        <w:t xml:space="preserve"> μέλη. Καταλαβαίνετε που ζούμε; </w:t>
      </w:r>
      <w:r w:rsidRPr="00545C93">
        <w:rPr>
          <w:rFonts w:eastAsia="Times New Roman"/>
          <w:bCs/>
          <w:color w:val="222222"/>
          <w:shd w:val="clear" w:color="auto" w:fill="FFFFFF"/>
        </w:rPr>
        <w:t>Είναι</w:t>
      </w:r>
      <w:r>
        <w:rPr>
          <w:rFonts w:eastAsia="Times New Roman"/>
          <w:color w:val="222222"/>
          <w:szCs w:val="24"/>
          <w:shd w:val="clear" w:color="auto" w:fill="FFFFFF"/>
        </w:rPr>
        <w:t xml:space="preserve"> καθαρά μαφιόζικη η όλη υπόθεση, </w:t>
      </w:r>
      <w:r w:rsidRPr="00545C93">
        <w:rPr>
          <w:rFonts w:eastAsia="Times New Roman"/>
          <w:color w:val="222222"/>
          <w:shd w:val="clear" w:color="auto" w:fill="FFFFFF"/>
        </w:rPr>
        <w:t>όπως</w:t>
      </w:r>
      <w:r>
        <w:rPr>
          <w:rFonts w:eastAsia="Times New Roman"/>
          <w:color w:val="222222"/>
          <w:szCs w:val="24"/>
          <w:shd w:val="clear" w:color="auto" w:fill="FFFFFF"/>
        </w:rPr>
        <w:t xml:space="preserve"> στην Α</w:t>
      </w:r>
      <w:r>
        <w:rPr>
          <w:rFonts w:eastAsia="Times New Roman"/>
          <w:color w:val="222222"/>
          <w:szCs w:val="24"/>
          <w:shd w:val="clear" w:color="auto" w:fill="FFFFFF"/>
        </w:rPr>
        <w:t>μερική με τη μαφία, για όσους ξέρουν ιστορία.</w:t>
      </w:r>
    </w:p>
    <w:p w14:paraId="25E0A949"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Στα δεκαέξι από τα είκοσι εννέα σωματεία του Εργατικού Κέντρου Καρδίτσας δεν υπάρχουν κατατεθειμένα πρακτικά αρχαιρεσιών για τις εκλογές που φέρεται ότι πραγματοποίησαν. Τα </w:t>
      </w:r>
      <w:r>
        <w:rPr>
          <w:rFonts w:eastAsia="Times New Roman"/>
          <w:color w:val="222222"/>
          <w:szCs w:val="24"/>
          <w:shd w:val="clear" w:color="auto" w:fill="FFFFFF"/>
        </w:rPr>
        <w:lastRenderedPageBreak/>
        <w:t xml:space="preserve">αναζητήσαμε στο </w:t>
      </w:r>
      <w:r>
        <w:rPr>
          <w:rFonts w:eastAsia="Times New Roman"/>
          <w:color w:val="222222"/>
          <w:szCs w:val="24"/>
          <w:shd w:val="clear" w:color="auto" w:fill="FFFFFF"/>
        </w:rPr>
        <w:t>π</w:t>
      </w:r>
      <w:r>
        <w:rPr>
          <w:rFonts w:eastAsia="Times New Roman"/>
          <w:color w:val="222222"/>
          <w:szCs w:val="24"/>
          <w:shd w:val="clear" w:color="auto" w:fill="FFFFFF"/>
        </w:rPr>
        <w:t xml:space="preserve">ρωτοδικείο </w:t>
      </w:r>
      <w:r w:rsidRPr="00187CDC">
        <w:rPr>
          <w:rFonts w:eastAsia="Times New Roman"/>
          <w:bCs/>
          <w:color w:val="222222"/>
          <w:shd w:val="clear" w:color="auto" w:fill="FFFFFF"/>
        </w:rPr>
        <w:t>και</w:t>
      </w:r>
      <w:r>
        <w:rPr>
          <w:rFonts w:eastAsia="Times New Roman"/>
          <w:color w:val="222222"/>
          <w:szCs w:val="24"/>
          <w:shd w:val="clear" w:color="auto" w:fill="FFFFFF"/>
        </w:rPr>
        <w:t xml:space="preserve"> δεν υπάρχει τίποτα. Και αυτοί, </w:t>
      </w:r>
      <w:r>
        <w:rPr>
          <w:rFonts w:eastAsia="Times New Roman"/>
          <w:bCs/>
          <w:color w:val="222222"/>
          <w:shd w:val="clear" w:color="auto" w:fill="FFFFFF"/>
        </w:rPr>
        <w:t>όμως,</w:t>
      </w:r>
      <w:r>
        <w:rPr>
          <w:rFonts w:eastAsia="Times New Roman"/>
          <w:color w:val="222222"/>
          <w:szCs w:val="24"/>
          <w:shd w:val="clear" w:color="auto" w:fill="FFFFFF"/>
        </w:rPr>
        <w:t xml:space="preserve"> </w:t>
      </w:r>
      <w:r w:rsidRPr="00187CDC">
        <w:rPr>
          <w:rFonts w:eastAsia="Times New Roman"/>
          <w:bCs/>
          <w:color w:val="222222"/>
          <w:shd w:val="clear" w:color="auto" w:fill="FFFFFF"/>
        </w:rPr>
        <w:t>είναι</w:t>
      </w:r>
      <w:r>
        <w:rPr>
          <w:rFonts w:eastAsia="Times New Roman"/>
          <w:color w:val="222222"/>
          <w:szCs w:val="24"/>
          <w:shd w:val="clear" w:color="auto" w:fill="FFFFFF"/>
        </w:rPr>
        <w:t xml:space="preserve"> αντιπρόσωποι στο συνέδριο της ΓΣΕΕ.</w:t>
      </w:r>
    </w:p>
    <w:p w14:paraId="25E0A94A"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 Φθιώτιδα τα ίδια. Για να καταλάβετε, επειδή διαλύθηκε το </w:t>
      </w:r>
      <w:r>
        <w:rPr>
          <w:rFonts w:eastAsia="Times New Roman"/>
          <w:color w:val="222222"/>
          <w:szCs w:val="24"/>
          <w:shd w:val="clear" w:color="auto" w:fill="FFFFFF"/>
        </w:rPr>
        <w:t>κ</w:t>
      </w:r>
      <w:r>
        <w:rPr>
          <w:rFonts w:eastAsia="Times New Roman"/>
          <w:color w:val="222222"/>
          <w:szCs w:val="24"/>
          <w:shd w:val="clear" w:color="auto" w:fill="FFFFFF"/>
        </w:rPr>
        <w:t>έντρο λόγω οικονομικών προβλημάτων -</w:t>
      </w:r>
      <w:r w:rsidRPr="00545C93">
        <w:rPr>
          <w:rFonts w:eastAsia="Times New Roman"/>
          <w:bCs/>
          <w:color w:val="222222"/>
          <w:shd w:val="clear" w:color="auto" w:fill="FFFFFF"/>
        </w:rPr>
        <w:t>είναι</w:t>
      </w:r>
      <w:r>
        <w:rPr>
          <w:rFonts w:eastAsia="Times New Roman"/>
          <w:color w:val="222222"/>
          <w:szCs w:val="24"/>
          <w:shd w:val="clear" w:color="auto" w:fill="FFFFFF"/>
        </w:rPr>
        <w:t xml:space="preserve"> πολλά τα λεφτά Άρη, </w:t>
      </w:r>
      <w:r w:rsidRPr="00187CDC">
        <w:rPr>
          <w:rFonts w:eastAsia="Times New Roman"/>
          <w:bCs/>
          <w:color w:val="222222"/>
          <w:shd w:val="clear" w:color="auto" w:fill="FFFFFF"/>
        </w:rPr>
        <w:t>που</w:t>
      </w:r>
      <w:r>
        <w:rPr>
          <w:rFonts w:eastAsia="Times New Roman"/>
          <w:color w:val="222222"/>
          <w:szCs w:val="24"/>
          <w:shd w:val="clear" w:color="auto" w:fill="FFFFFF"/>
        </w:rPr>
        <w:t xml:space="preserve"> λένε- τα σωματεία έκαναν εκλογές πριν να δημιουρ</w:t>
      </w:r>
      <w:r>
        <w:rPr>
          <w:rFonts w:eastAsia="Times New Roman"/>
          <w:color w:val="222222"/>
          <w:szCs w:val="24"/>
          <w:shd w:val="clear" w:color="auto" w:fill="FFFFFF"/>
        </w:rPr>
        <w:t xml:space="preserve">γηθεί αυτό το </w:t>
      </w:r>
      <w:r>
        <w:rPr>
          <w:rFonts w:eastAsia="Times New Roman"/>
          <w:color w:val="222222"/>
          <w:szCs w:val="24"/>
          <w:shd w:val="clear" w:color="auto" w:fill="FFFFFF"/>
        </w:rPr>
        <w:t>κ</w:t>
      </w:r>
      <w:r>
        <w:rPr>
          <w:rFonts w:eastAsia="Times New Roman"/>
          <w:color w:val="222222"/>
          <w:szCs w:val="24"/>
          <w:shd w:val="clear" w:color="auto" w:fill="FFFFFF"/>
        </w:rPr>
        <w:t>έντρο. Και έχουν εκλεγεί ως αντιπρόσωποι στη ΓΣΕΕ και ταυτόχρονα δεν δέχονται αντιπροσώπους του Εργατικού Κέντρου Λαμίας, καθ’ όλα νόμιμους.</w:t>
      </w:r>
    </w:p>
    <w:p w14:paraId="25E0A94B"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Πανελλήνια Ναυτική Ομοσπονδία, </w:t>
      </w:r>
      <w:r w:rsidRPr="00187CDC">
        <w:rPr>
          <w:rFonts w:eastAsia="Times New Roman"/>
          <w:color w:val="222222"/>
          <w:shd w:val="clear" w:color="auto" w:fill="FFFFFF"/>
        </w:rPr>
        <w:t>Π</w:t>
      </w:r>
      <w:r>
        <w:rPr>
          <w:rFonts w:eastAsia="Times New Roman"/>
          <w:color w:val="222222"/>
          <w:shd w:val="clear" w:color="auto" w:fill="FFFFFF"/>
        </w:rPr>
        <w:t>.Ν.Ο.</w:t>
      </w:r>
      <w:r>
        <w:rPr>
          <w:rFonts w:eastAsia="Times New Roman"/>
          <w:color w:val="222222"/>
          <w:szCs w:val="24"/>
          <w:shd w:val="clear" w:color="auto" w:fill="FFFFFF"/>
        </w:rPr>
        <w:t>: Πώς εκλέγονται; Κατά παράβαση του ν.1264/1982, που λέει ότι υ</w:t>
      </w:r>
      <w:r>
        <w:rPr>
          <w:rFonts w:eastAsia="Times New Roman"/>
          <w:color w:val="222222"/>
          <w:szCs w:val="24"/>
          <w:shd w:val="clear" w:color="auto" w:fill="FFFFFF"/>
        </w:rPr>
        <w:t>πάρχει η απλή αναλογική. Αυτοί είναι εξήντα έξι αντιπρόσωποι.</w:t>
      </w:r>
    </w:p>
    <w:p w14:paraId="25E0A94C"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διαβάσετε, κύριε Βορίδη, </w:t>
      </w:r>
      <w:r w:rsidRPr="00187CDC">
        <w:rPr>
          <w:rFonts w:eastAsia="Times New Roman"/>
          <w:bCs/>
          <w:color w:val="222222"/>
          <w:shd w:val="clear" w:color="auto" w:fill="FFFFFF"/>
        </w:rPr>
        <w:t>που</w:t>
      </w:r>
      <w:r>
        <w:rPr>
          <w:rFonts w:eastAsia="Times New Roman"/>
          <w:color w:val="222222"/>
          <w:szCs w:val="24"/>
          <w:shd w:val="clear" w:color="auto" w:fill="FFFFFF"/>
        </w:rPr>
        <w:t xml:space="preserve"> είσαστε </w:t>
      </w:r>
      <w:r w:rsidRPr="00187CDC">
        <w:rPr>
          <w:rFonts w:eastAsia="Times New Roman"/>
          <w:bCs/>
          <w:color w:val="222222"/>
          <w:shd w:val="clear" w:color="auto" w:fill="FFFFFF"/>
        </w:rPr>
        <w:t>και</w:t>
      </w:r>
      <w:r>
        <w:rPr>
          <w:rFonts w:eastAsia="Times New Roman"/>
          <w:color w:val="222222"/>
          <w:szCs w:val="24"/>
          <w:shd w:val="clear" w:color="auto" w:fill="FFFFFF"/>
        </w:rPr>
        <w:t xml:space="preserve"> καλός νομικός -</w:t>
      </w:r>
      <w:r w:rsidRPr="00187CDC">
        <w:rPr>
          <w:rFonts w:eastAsia="Times New Roman"/>
          <w:bCs/>
          <w:color w:val="222222"/>
          <w:shd w:val="clear" w:color="auto" w:fill="FFFFFF"/>
        </w:rPr>
        <w:t>δεν</w:t>
      </w:r>
      <w:r>
        <w:rPr>
          <w:rFonts w:eastAsia="Times New Roman"/>
          <w:color w:val="222222"/>
          <w:szCs w:val="24"/>
          <w:shd w:val="clear" w:color="auto" w:fill="FFFFFF"/>
        </w:rPr>
        <w:t xml:space="preserve"> το αμφισβητώ- όλο το εξώδικο τώρα </w:t>
      </w:r>
      <w:r w:rsidRPr="00187CDC">
        <w:rPr>
          <w:rFonts w:eastAsia="Times New Roman"/>
          <w:bCs/>
          <w:color w:val="222222"/>
          <w:shd w:val="clear" w:color="auto" w:fill="FFFFFF"/>
        </w:rPr>
        <w:t>και</w:t>
      </w:r>
      <w:r>
        <w:rPr>
          <w:rFonts w:eastAsia="Times New Roman"/>
          <w:color w:val="222222"/>
          <w:szCs w:val="24"/>
          <w:shd w:val="clear" w:color="auto" w:fill="FFFFFF"/>
        </w:rPr>
        <w:t xml:space="preserve"> να δω μετά ποιος </w:t>
      </w:r>
      <w:r w:rsidRPr="00187CDC">
        <w:rPr>
          <w:rFonts w:eastAsia="Times New Roman"/>
          <w:bCs/>
          <w:color w:val="222222"/>
          <w:shd w:val="clear" w:color="auto" w:fill="FFFFFF"/>
        </w:rPr>
        <w:t>θα</w:t>
      </w:r>
      <w:r>
        <w:rPr>
          <w:rFonts w:eastAsia="Times New Roman"/>
          <w:color w:val="222222"/>
          <w:szCs w:val="24"/>
          <w:shd w:val="clear" w:color="auto" w:fill="FFFFFF"/>
        </w:rPr>
        <w:t xml:space="preserve"> </w:t>
      </w:r>
      <w:r w:rsidRPr="00187CDC">
        <w:rPr>
          <w:rFonts w:eastAsia="Times New Roman"/>
          <w:bCs/>
          <w:color w:val="222222"/>
          <w:shd w:val="clear" w:color="auto" w:fill="FFFFFF"/>
        </w:rPr>
        <w:t>έχει</w:t>
      </w:r>
      <w:r>
        <w:rPr>
          <w:rFonts w:eastAsia="Times New Roman"/>
          <w:color w:val="222222"/>
          <w:szCs w:val="24"/>
          <w:shd w:val="clear" w:color="auto" w:fill="FFFFFF"/>
        </w:rPr>
        <w:t xml:space="preserve"> το θάρρος </w:t>
      </w:r>
      <w:r w:rsidRPr="00187CDC">
        <w:rPr>
          <w:rFonts w:eastAsia="Times New Roman"/>
          <w:bCs/>
          <w:color w:val="222222"/>
          <w:shd w:val="clear" w:color="auto" w:fill="FFFFFF"/>
        </w:rPr>
        <w:t>και</w:t>
      </w:r>
      <w:r>
        <w:rPr>
          <w:rFonts w:eastAsia="Times New Roman"/>
          <w:color w:val="222222"/>
          <w:szCs w:val="24"/>
          <w:shd w:val="clear" w:color="auto" w:fill="FFFFFF"/>
        </w:rPr>
        <w:t xml:space="preserve"> το θράσος </w:t>
      </w:r>
      <w:r w:rsidRPr="00187CDC">
        <w:rPr>
          <w:rFonts w:eastAsia="Times New Roman"/>
          <w:bCs/>
          <w:color w:val="222222"/>
          <w:shd w:val="clear" w:color="auto" w:fill="FFFFFF"/>
        </w:rPr>
        <w:t>να</w:t>
      </w:r>
      <w:r>
        <w:rPr>
          <w:rFonts w:eastAsia="Times New Roman"/>
          <w:color w:val="222222"/>
          <w:szCs w:val="24"/>
          <w:shd w:val="clear" w:color="auto" w:fill="FFFFFF"/>
        </w:rPr>
        <w:t xml:space="preserve"> βγει </w:t>
      </w:r>
      <w:r w:rsidRPr="00187CDC">
        <w:rPr>
          <w:rFonts w:eastAsia="Times New Roman"/>
          <w:bCs/>
          <w:color w:val="222222"/>
          <w:shd w:val="clear" w:color="auto" w:fill="FFFFFF"/>
        </w:rPr>
        <w:t>και</w:t>
      </w:r>
      <w:r>
        <w:rPr>
          <w:rFonts w:eastAsia="Times New Roman"/>
          <w:color w:val="222222"/>
          <w:szCs w:val="24"/>
          <w:shd w:val="clear" w:color="auto" w:fill="FFFFFF"/>
        </w:rPr>
        <w:t xml:space="preserve"> </w:t>
      </w:r>
      <w:r w:rsidRPr="00187CDC">
        <w:rPr>
          <w:rFonts w:eastAsia="Times New Roman"/>
          <w:bCs/>
          <w:color w:val="222222"/>
          <w:shd w:val="clear" w:color="auto" w:fill="FFFFFF"/>
        </w:rPr>
        <w:t>να</w:t>
      </w:r>
      <w:r>
        <w:rPr>
          <w:rFonts w:eastAsia="Times New Roman"/>
          <w:color w:val="222222"/>
          <w:szCs w:val="24"/>
          <w:shd w:val="clear" w:color="auto" w:fill="FFFFFF"/>
        </w:rPr>
        <w:t xml:space="preserve"> υπερασπιστεί αυτά </w:t>
      </w:r>
      <w:r w:rsidRPr="00187CDC">
        <w:rPr>
          <w:rFonts w:eastAsia="Times New Roman"/>
          <w:bCs/>
          <w:color w:val="222222"/>
          <w:shd w:val="clear" w:color="auto" w:fill="FFFFFF"/>
        </w:rPr>
        <w:t>που</w:t>
      </w:r>
      <w:r>
        <w:rPr>
          <w:rFonts w:eastAsia="Times New Roman"/>
          <w:color w:val="222222"/>
          <w:szCs w:val="24"/>
          <w:shd w:val="clear" w:color="auto" w:fill="FFFFFF"/>
        </w:rPr>
        <w:t xml:space="preserve"> γίνοντα</w:t>
      </w:r>
      <w:r>
        <w:rPr>
          <w:rFonts w:eastAsia="Times New Roman"/>
          <w:color w:val="222222"/>
          <w:szCs w:val="24"/>
          <w:shd w:val="clear" w:color="auto" w:fill="FFFFFF"/>
        </w:rPr>
        <w:t xml:space="preserve">ι στη ΓΣΕΕ. </w:t>
      </w:r>
    </w:p>
    <w:p w14:paraId="25E0A94D"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συνέβη, </w:t>
      </w:r>
      <w:r w:rsidRPr="00187CDC">
        <w:rPr>
          <w:rFonts w:eastAsia="Times New Roman"/>
          <w:color w:val="222222"/>
          <w:szCs w:val="24"/>
          <w:shd w:val="clear" w:color="auto" w:fill="FFFFFF"/>
        </w:rPr>
        <w:t>λοιπόν</w:t>
      </w:r>
      <w:r>
        <w:rPr>
          <w:rFonts w:eastAsia="Times New Roman"/>
          <w:color w:val="222222"/>
          <w:szCs w:val="24"/>
          <w:shd w:val="clear" w:color="auto" w:fill="FFFFFF"/>
        </w:rPr>
        <w:t xml:space="preserve">; Πάνε </w:t>
      </w:r>
      <w:r w:rsidRPr="00187CDC">
        <w:rPr>
          <w:rFonts w:eastAsia="Times New Roman"/>
          <w:bCs/>
          <w:color w:val="222222"/>
          <w:shd w:val="clear" w:color="auto" w:fill="FFFFFF"/>
        </w:rPr>
        <w:t>να</w:t>
      </w:r>
      <w:r>
        <w:rPr>
          <w:rFonts w:eastAsia="Times New Roman"/>
          <w:color w:val="222222"/>
          <w:szCs w:val="24"/>
          <w:shd w:val="clear" w:color="auto" w:fill="FFFFFF"/>
        </w:rPr>
        <w:t xml:space="preserve"> στήσουν ένα συνέδριο…</w:t>
      </w:r>
    </w:p>
    <w:p w14:paraId="25E0A94E" w14:textId="77777777" w:rsidR="00464F64" w:rsidRDefault="00160710">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25E0A94F" w14:textId="77777777" w:rsidR="00464F64" w:rsidRDefault="0016071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Αφήστε με, </w:t>
      </w:r>
      <w:r w:rsidRPr="00187CD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να μιλήσω ένα λεπτό. Τελειώνω. </w:t>
      </w:r>
    </w:p>
    <w:p w14:paraId="25E0A950" w14:textId="77777777" w:rsidR="00464F64" w:rsidRDefault="00160710">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Τι πάνε </w:t>
      </w:r>
      <w:r w:rsidRPr="00187CDC">
        <w:rPr>
          <w:rFonts w:eastAsia="Times New Roman"/>
          <w:bCs/>
          <w:color w:val="222222"/>
          <w:shd w:val="clear" w:color="auto" w:fill="FFFFFF"/>
        </w:rPr>
        <w:t>να</w:t>
      </w:r>
      <w:r>
        <w:rPr>
          <w:rFonts w:eastAsia="Times New Roman"/>
          <w:color w:val="222222"/>
          <w:szCs w:val="24"/>
          <w:shd w:val="clear" w:color="auto" w:fill="FFFFFF"/>
        </w:rPr>
        <w:t xml:space="preserve"> κάνουν; Να </w:t>
      </w:r>
      <w:proofErr w:type="spellStart"/>
      <w:r>
        <w:rPr>
          <w:rFonts w:eastAsia="Times New Roman"/>
          <w:color w:val="222222"/>
          <w:szCs w:val="24"/>
          <w:shd w:val="clear" w:color="auto" w:fill="FFFFFF"/>
        </w:rPr>
        <w:t>ξανακάτσουν</w:t>
      </w:r>
      <w:proofErr w:type="spellEnd"/>
      <w:r>
        <w:rPr>
          <w:rFonts w:eastAsia="Times New Roman"/>
          <w:color w:val="222222"/>
          <w:szCs w:val="24"/>
          <w:shd w:val="clear" w:color="auto" w:fill="FFFFFF"/>
        </w:rPr>
        <w:t xml:space="preserve"> στο σβέρκο των εργαζομένων.</w:t>
      </w:r>
    </w:p>
    <w:p w14:paraId="25E0A95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Δεν τους υποστηρίζουν με αυτά τα τερατώδη που έχουν γίνει ούτε αντιπρόσωποι που έχουν εκλεγεί με άλλες παρατάξεις. Έχουν πλήρως απομονωθεί. Τι προσπαθούν να κάνουν τώρα; Να στήσουν «ψεκάστε</w:t>
      </w:r>
      <w:r>
        <w:rPr>
          <w:rFonts w:eastAsia="Times New Roman" w:cs="Times New Roman"/>
          <w:szCs w:val="24"/>
        </w:rPr>
        <w:t xml:space="preserve"> </w:t>
      </w:r>
      <w:r>
        <w:rPr>
          <w:rFonts w:eastAsia="Times New Roman" w:cs="Times New Roman"/>
          <w:szCs w:val="24"/>
        </w:rPr>
        <w:t>-σκουπίστε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τελειώσατε» με μπράβους.</w:t>
      </w:r>
      <w:r>
        <w:rPr>
          <w:rFonts w:eastAsia="Times New Roman" w:cs="Times New Roman"/>
          <w:szCs w:val="24"/>
        </w:rPr>
        <w:t xml:space="preserve"> Αλήθεια, τι συνδικαλιστικό κίνημα είναι αυτό; Είναι δυνατόν να πληρώνει, να μισθώνει με λεφτά των εργαζομένων μπράβους της νύχτας, φουσκωτούς από σχολές πολεμικών τεχνών για να εμποδίσει τι; Να εμποδίσει τη συζήτηση και τη συμμετοχή των εργαζομένων. Είναι</w:t>
      </w:r>
      <w:r>
        <w:rPr>
          <w:rFonts w:eastAsia="Times New Roman" w:cs="Times New Roman"/>
          <w:szCs w:val="24"/>
        </w:rPr>
        <w:t xml:space="preserve"> δυνατόν να αρνείται να δεχθεί τα μέσα; Τι φοβούνται;</w:t>
      </w:r>
    </w:p>
    <w:p w14:paraId="25E0A95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Εμείς, λοιπόν, ήμασταν εκεί, οι ταξικές δυνάμεις και άλλος κόσμος, όχι μόνο κομμουνιστές. Μπήκαν σε ένα ξενοδοχείο όπου έμεναν. Δεν τους άφηναν να μπουν μέσα. Το καταλαβαίνετε; Αυτά γίνονταν επί Μακρή Θ</w:t>
      </w:r>
      <w:r>
        <w:rPr>
          <w:rFonts w:eastAsia="Times New Roman" w:cs="Times New Roman"/>
          <w:szCs w:val="24"/>
        </w:rPr>
        <w:t xml:space="preserve">εοδώρου και επί χούντας. Προσπάθησαν να τα κάνουν -επειδή έχουμε εμπειρία- και μετά το 1974. </w:t>
      </w:r>
      <w:r>
        <w:rPr>
          <w:rFonts w:eastAsia="Times New Roman" w:cs="Times New Roman"/>
          <w:szCs w:val="24"/>
        </w:rPr>
        <w:lastRenderedPageBreak/>
        <w:t>Καλούν την Αστυνομία οι διάφοροι δημοκράτες –ΚΙΝΑΛ, πού είσαι, που τους βγάλατε και ανακοίνωση;- να λύσει τα προβλήματα του συνδικαλιστικού κινήματος. Αυτό δεν έχε</w:t>
      </w:r>
      <w:r>
        <w:rPr>
          <w:rFonts w:eastAsia="Times New Roman" w:cs="Times New Roman"/>
          <w:szCs w:val="24"/>
        </w:rPr>
        <w:t>ι γίνει ποτέ μετά το 1974. Είναι γεγονός, με αυτούς έχουμε να κάνουμε.</w:t>
      </w:r>
    </w:p>
    <w:p w14:paraId="25E0A95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λοιπόν, ότι δεν πρόκειται ο εργαζόμενος, η εργατική τάξη, τα συνδικάτα να αποδεχθούν τέτοιες μεθοδεύσεις. Δεν πρόκειται να νομιμοποιήσουν εξήντα έξι αντιπροσώπους, οι </w:t>
      </w:r>
      <w:r>
        <w:rPr>
          <w:rFonts w:eastAsia="Times New Roman" w:cs="Times New Roman"/>
          <w:szCs w:val="24"/>
        </w:rPr>
        <w:t>οποίοι, όταν πάνε στα δικαστήρια, θα δούμε τα αποτελέσματα, αν η ανεξάρτητη δικαιοσύνη αποφασίσει να δώσει όλα τα στοιχεία αναλυτικά. Δεν υπάρχει καθόλου ψόγος, ούτε τόσος.</w:t>
      </w:r>
    </w:p>
    <w:p w14:paraId="25E0A95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Επομένως, αυτό θέλουν να κάνουν, δηλαδή να καθίσουν ξανά στον σβέρκο με το έτσι θέλ</w:t>
      </w:r>
      <w:r>
        <w:rPr>
          <w:rFonts w:eastAsia="Times New Roman" w:cs="Times New Roman"/>
          <w:szCs w:val="24"/>
        </w:rPr>
        <w:t xml:space="preserve">ω, με τσαμπουκά και τους φασίστες μαζί. Γιατί φαίνεται ότι ο Αντιπρόεδρος προς τα εκεί βαδίζει και είναι μπλεγμένος με τις μεγαλύτερες μαφίες και αυτό υπερασπίζεται εδώ. Λέω ότι διαχώρισαν τη θέση τους ακόμα και από τη ΔΑΚΕ, ότι δεν εκφράζουν τον </w:t>
      </w:r>
      <w:proofErr w:type="spellStart"/>
      <w:r>
        <w:rPr>
          <w:rFonts w:eastAsia="Times New Roman" w:cs="Times New Roman"/>
          <w:szCs w:val="24"/>
        </w:rPr>
        <w:t>αντικομμο</w:t>
      </w:r>
      <w:r>
        <w:rPr>
          <w:rFonts w:eastAsia="Times New Roman" w:cs="Times New Roman"/>
          <w:szCs w:val="24"/>
        </w:rPr>
        <w:t>υνισμό</w:t>
      </w:r>
      <w:proofErr w:type="spellEnd"/>
      <w:r>
        <w:rPr>
          <w:rFonts w:eastAsia="Times New Roman" w:cs="Times New Roman"/>
          <w:szCs w:val="24"/>
        </w:rPr>
        <w:t>, με όλα αυτά τα οποία έλεγε σήμερα.</w:t>
      </w:r>
    </w:p>
    <w:p w14:paraId="25E0A95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Βγαίνουν και μας κατηγορούν τώρα ότι σπάσαμε. Μα, δεν μας άφηναν να μπούμε μέσα. Το καταλαβαίνετε; Αντιπρόσωπος </w:t>
      </w:r>
      <w:r>
        <w:rPr>
          <w:rFonts w:eastAsia="Times New Roman" w:cs="Times New Roman"/>
          <w:szCs w:val="24"/>
        </w:rPr>
        <w:lastRenderedPageBreak/>
        <w:t xml:space="preserve">θα πάει στο συνέδριο και θα τον ελέγξει ο κάθε υπόδικος ή ο κάθε </w:t>
      </w:r>
      <w:proofErr w:type="spellStart"/>
      <w:r>
        <w:rPr>
          <w:rFonts w:eastAsia="Times New Roman" w:cs="Times New Roman"/>
          <w:szCs w:val="24"/>
        </w:rPr>
        <w:t>σεκιουριτάς</w:t>
      </w:r>
      <w:proofErr w:type="spellEnd"/>
      <w:r>
        <w:rPr>
          <w:rFonts w:eastAsia="Times New Roman" w:cs="Times New Roman"/>
          <w:szCs w:val="24"/>
        </w:rPr>
        <w:t xml:space="preserve">; Από πού και ως πού; Τι </w:t>
      </w:r>
      <w:r>
        <w:rPr>
          <w:rFonts w:eastAsia="Times New Roman" w:cs="Times New Roman"/>
          <w:szCs w:val="24"/>
        </w:rPr>
        <w:t>είναι αυτό; Συνδικαλιστικό κίνημα είναι αυτό ή η νύχτα που ελέγχουν εκεί; Σε τέτοιο θέλουν να το μετατρέψουν.</w:t>
      </w:r>
    </w:p>
    <w:p w14:paraId="25E0A95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Έχουν αυταπάτες και τα </w:t>
      </w:r>
      <w:proofErr w:type="spellStart"/>
      <w:r>
        <w:rPr>
          <w:rFonts w:eastAsia="Times New Roman" w:cs="Times New Roman"/>
          <w:szCs w:val="24"/>
        </w:rPr>
        <w:t>φασισταριά</w:t>
      </w:r>
      <w:proofErr w:type="spellEnd"/>
      <w:r>
        <w:rPr>
          <w:rFonts w:eastAsia="Times New Roman" w:cs="Times New Roman"/>
          <w:szCs w:val="24"/>
        </w:rPr>
        <w:t xml:space="preserve"> σήμερα εδώ, αυτά τα τομάρια -γιατί αυτή τη δουλειά κάνουν μόνιμα και παντού και προσπαθούν τώρα να βγουν στην επ</w:t>
      </w:r>
      <w:r>
        <w:rPr>
          <w:rFonts w:eastAsia="Times New Roman" w:cs="Times New Roman"/>
          <w:szCs w:val="24"/>
        </w:rPr>
        <w:t>ιφάνεια με διάφορα άλλα- έρχονται να καλύψουν τι; Την προσπάθεια να επιβληθεί με το έτσι θέλω η εργοδοσία μέσα στο συνδικαλιστικό κίνημα, να νοθευτεί το οποιοδήποτε αποτέλεσμα, για να μπορέσει να συνεχίζει η εξαφανισμένη όλα αυτά τα χρόνια ηγεσία -συνδικαλ</w:t>
      </w:r>
      <w:r>
        <w:rPr>
          <w:rFonts w:eastAsia="Times New Roman" w:cs="Times New Roman"/>
          <w:szCs w:val="24"/>
        </w:rPr>
        <w:t>ιστική μαφία λέμε- της ΓΣΕΕ.</w:t>
      </w:r>
    </w:p>
    <w:p w14:paraId="25E0A957" w14:textId="77777777" w:rsidR="00464F64" w:rsidRDefault="00160710">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25E0A95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Δεν κάνει πίσω και ούτε θα κάνει πίσω ο κόσμος. Απλώς λέμε ότι, αν νομίζουν ότι, όπως ο μακαρίτης Λάσκαρης παλιά κατήργησε την ταξική πάλη, θα </w:t>
      </w:r>
      <w:r>
        <w:rPr>
          <w:rFonts w:eastAsia="Times New Roman" w:cs="Times New Roman"/>
          <w:szCs w:val="24"/>
        </w:rPr>
        <w:t xml:space="preserve">την καταργήσουν αυτοί -αυτοί δεν θέλουν να την καταργήσουν, αυτοί παίρνουν θέση, είναι με τους εργοδότες, δεν είναι με τους εργαζόμενους- κάνουν μεγάλο </w:t>
      </w:r>
      <w:r>
        <w:rPr>
          <w:rFonts w:eastAsia="Times New Roman" w:cs="Times New Roman"/>
          <w:szCs w:val="24"/>
        </w:rPr>
        <w:lastRenderedPageBreak/>
        <w:t>λάθος. Θα συνεχίσουμε δυναμικά, ενημερώνοντας τον κόσμο για τις βρωμιές τους και τις δυσωδίες.</w:t>
      </w:r>
    </w:p>
    <w:p w14:paraId="25E0A959" w14:textId="77777777" w:rsidR="00464F64" w:rsidRDefault="00160710">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w:t>
      </w:r>
      <w:r w:rsidRPr="00CB5CA0">
        <w:rPr>
          <w:rFonts w:eastAsia="Times New Roman" w:cs="Times New Roman"/>
          <w:b/>
          <w:szCs w:val="24"/>
        </w:rPr>
        <w:t>Ν (Γεώργιος Βαρεμένος):</w:t>
      </w:r>
      <w:r w:rsidRPr="00CB5CA0">
        <w:rPr>
          <w:rFonts w:eastAsia="Times New Roman" w:cs="Times New Roman"/>
          <w:szCs w:val="24"/>
        </w:rPr>
        <w:t xml:space="preserve"> </w:t>
      </w:r>
      <w:r>
        <w:rPr>
          <w:rFonts w:eastAsia="Times New Roman" w:cs="Times New Roman"/>
          <w:szCs w:val="24"/>
        </w:rPr>
        <w:t xml:space="preserve">Να τελειώνουμε, κύριε </w:t>
      </w:r>
      <w:proofErr w:type="spellStart"/>
      <w:r>
        <w:rPr>
          <w:rFonts w:eastAsia="Times New Roman" w:cs="Times New Roman"/>
          <w:szCs w:val="24"/>
        </w:rPr>
        <w:t>Παφίλη</w:t>
      </w:r>
      <w:proofErr w:type="spellEnd"/>
      <w:r>
        <w:rPr>
          <w:rFonts w:eastAsia="Times New Roman" w:cs="Times New Roman"/>
          <w:szCs w:val="24"/>
        </w:rPr>
        <w:t>.</w:t>
      </w:r>
    </w:p>
    <w:p w14:paraId="25E0A95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Τέλειωσα, κύριε Πρόεδρε.</w:t>
      </w:r>
    </w:p>
    <w:p w14:paraId="25E0A95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Λένε ότι εμφανίστηκε με </w:t>
      </w:r>
      <w:proofErr w:type="spellStart"/>
      <w:r>
        <w:rPr>
          <w:rFonts w:eastAsia="Times New Roman" w:cs="Times New Roman"/>
          <w:szCs w:val="24"/>
        </w:rPr>
        <w:t>λοστάρι</w:t>
      </w:r>
      <w:proofErr w:type="spellEnd"/>
      <w:r>
        <w:rPr>
          <w:rFonts w:eastAsia="Times New Roman" w:cs="Times New Roman"/>
          <w:szCs w:val="24"/>
        </w:rPr>
        <w:t xml:space="preserve">. Ήταν το σίδερο που έκλεινε την πόρτα, που το τράβηξαν και το έβγαλαν. Αυτό ήταν. Την πάτησαν όμως. Υπερβολικά στηρίχτηκαν </w:t>
      </w:r>
      <w:r>
        <w:rPr>
          <w:rFonts w:eastAsia="Times New Roman" w:cs="Times New Roman"/>
          <w:szCs w:val="24"/>
        </w:rPr>
        <w:t>στους τραμπούκους και δεν μπόρεσε να τους περάσει.</w:t>
      </w:r>
    </w:p>
    <w:p w14:paraId="25E0A95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Καλούμε τους εργαζόμενους, την εργατική τάξη να παλέψει για ταξικό προσανατολισμό του εργατικού κινήματος, να αναδείξει δυνάμεις που παλεύουν στο πλάι των εργαζόμενων και να απομονώσει όλα αυτά τα στοιχεία</w:t>
      </w:r>
      <w:r>
        <w:rPr>
          <w:rFonts w:eastAsia="Times New Roman" w:cs="Times New Roman"/>
          <w:szCs w:val="24"/>
        </w:rPr>
        <w:t>.</w:t>
      </w:r>
    </w:p>
    <w:p w14:paraId="25E0A95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5E0A95E" w14:textId="77777777" w:rsidR="00464F64" w:rsidRDefault="00160710">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Ο Κοινοβουλευτικός Εκπρόσωπος του ΣΥΡΙΖΑ κ. Σπύρος </w:t>
      </w:r>
      <w:proofErr w:type="spellStart"/>
      <w:r>
        <w:rPr>
          <w:rFonts w:eastAsia="Times New Roman" w:cs="Times New Roman"/>
          <w:szCs w:val="24"/>
        </w:rPr>
        <w:t>Λάππας</w:t>
      </w:r>
      <w:proofErr w:type="spellEnd"/>
      <w:r>
        <w:rPr>
          <w:rFonts w:eastAsia="Times New Roman" w:cs="Times New Roman"/>
          <w:szCs w:val="24"/>
        </w:rPr>
        <w:t xml:space="preserve"> έχει τον λόγο.</w:t>
      </w:r>
    </w:p>
    <w:p w14:paraId="25E0A95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Ευχαριστώ, κύριε Πρόεδρε.</w:t>
      </w:r>
    </w:p>
    <w:p w14:paraId="25E0A96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κύριε </w:t>
      </w:r>
      <w:proofErr w:type="spellStart"/>
      <w:r>
        <w:rPr>
          <w:rFonts w:eastAsia="Times New Roman" w:cs="Times New Roman"/>
          <w:szCs w:val="24"/>
        </w:rPr>
        <w:t>Παφίλη</w:t>
      </w:r>
      <w:proofErr w:type="spellEnd"/>
      <w:r>
        <w:rPr>
          <w:rFonts w:eastAsia="Times New Roman" w:cs="Times New Roman"/>
          <w:szCs w:val="24"/>
        </w:rPr>
        <w:t>, η δυσώδης περιγραφ</w:t>
      </w:r>
      <w:r>
        <w:rPr>
          <w:rFonts w:eastAsia="Times New Roman" w:cs="Times New Roman"/>
          <w:szCs w:val="24"/>
        </w:rPr>
        <w:t>ή που μόλις κάνατε δεν ξέρω σε ποιον βαθμό, σε τι ποσοστό ανταποκρίνεται στην πραγματικότητα, αλλά θα θεωρήσω ότι έτσι είναι. Αυτό αποδεικνύει, όμως, ότι…</w:t>
      </w:r>
    </w:p>
    <w:p w14:paraId="25E0A96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Πάρτε το εξώδικο.</w:t>
      </w:r>
    </w:p>
    <w:p w14:paraId="25E0A96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Ως προς τη μαφία που καταγγέλλετε, πρέπει να </w:t>
      </w:r>
      <w:r>
        <w:rPr>
          <w:rFonts w:eastAsia="Times New Roman" w:cs="Times New Roman"/>
          <w:szCs w:val="24"/>
        </w:rPr>
        <w:t>σας πω ότι σε αυτή τη χώρα υπήρχαν πολλών ειδών μαφίες. Σηκώθηκαν τείχη και συρματοπλέγματα και την κρατούσαν έξω από την πρόοδο, την ευημερία και την ανάπτυξη.</w:t>
      </w:r>
    </w:p>
    <w:p w14:paraId="25E0A96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Ακούγοντάς σας, θυμήθηκα μια πολύ ωραία ταινία του Καζάν, «Το Λιμάνι της </w:t>
      </w:r>
      <w:r>
        <w:rPr>
          <w:rFonts w:eastAsia="Times New Roman" w:cs="Times New Roman"/>
          <w:szCs w:val="24"/>
        </w:rPr>
        <w:t>α</w:t>
      </w:r>
      <w:r>
        <w:rPr>
          <w:rFonts w:eastAsia="Times New Roman" w:cs="Times New Roman"/>
          <w:szCs w:val="24"/>
        </w:rPr>
        <w:t>γωνίας», με τον Μάρλο</w:t>
      </w:r>
      <w:r>
        <w:rPr>
          <w:rFonts w:eastAsia="Times New Roman" w:cs="Times New Roman"/>
          <w:szCs w:val="24"/>
        </w:rPr>
        <w:t>ν Μπράντο. Από πολλούς κοινοβουλευτικούς εκπροσώπους έγινε χρήση πληροφοριών της επικαιρότητας. Θα ξεκινήσω και εγώ, επισημαίνοντας δύο πράγματα από την τρέχουσα επικαιρότητα.</w:t>
      </w:r>
    </w:p>
    <w:p w14:paraId="25E0A96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Κατ’ αρχάς, κύριε συνάδελφε, θα ήθελα να σας πω ότι όλα τα ευρωπαϊκά και τα παγκ</w:t>
      </w:r>
      <w:r>
        <w:rPr>
          <w:rFonts w:eastAsia="Times New Roman" w:cs="Times New Roman"/>
          <w:szCs w:val="24"/>
        </w:rPr>
        <w:t xml:space="preserve">όσμια μέσα μαζικής ενημέρωσης </w:t>
      </w:r>
      <w:r>
        <w:rPr>
          <w:rFonts w:eastAsia="Times New Roman" w:cs="Times New Roman"/>
          <w:szCs w:val="24"/>
        </w:rPr>
        <w:lastRenderedPageBreak/>
        <w:t xml:space="preserve">πλέον από χθες ασχολούνται με την επίσκεψη του Πρωθυπουργού της χώρας με ένα επιτελείο πολλών Υπουργών και </w:t>
      </w:r>
      <w:proofErr w:type="spellStart"/>
      <w:r>
        <w:rPr>
          <w:rFonts w:eastAsia="Times New Roman" w:cs="Times New Roman"/>
          <w:szCs w:val="24"/>
        </w:rPr>
        <w:t>εκατόν</w:t>
      </w:r>
      <w:proofErr w:type="spellEnd"/>
      <w:r>
        <w:rPr>
          <w:rFonts w:eastAsia="Times New Roman" w:cs="Times New Roman"/>
          <w:szCs w:val="24"/>
        </w:rPr>
        <w:t xml:space="preserve"> σαράντα επιχειρηματιών, την πυραμίδα του επιχειρηματικού και οικονομικού κόσμου της χώρας.</w:t>
      </w:r>
    </w:p>
    <w:p w14:paraId="25E0A96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μήνυμα αυτής της ε</w:t>
      </w:r>
      <w:r>
        <w:rPr>
          <w:rFonts w:eastAsia="Times New Roman" w:cs="Times New Roman"/>
          <w:szCs w:val="24"/>
        </w:rPr>
        <w:t>πίσκεψης -το λέω και δημόσια στο Κοινοβούλιο να το ακούσει και ο ελληνικός λαός- είναι ότι με αυτή την επιλογή που κάναμε, τη Συμφωνία των Πρεσπών και την επίσκεψη που την επιβεβαιώνει σε όλα τα επίπεδα, το μήνυμα είναι ένα: Γκρεμίζουμε τείχη, κτίζουμε γέφ</w:t>
      </w:r>
      <w:r>
        <w:rPr>
          <w:rFonts w:eastAsia="Times New Roman" w:cs="Times New Roman"/>
          <w:szCs w:val="24"/>
        </w:rPr>
        <w:t>υρες, οικοδομούμε σταθερές και με προοπτική σχέσεις φιλίας και ειρηνικής συνύπαρξης με τους βόρειους γείτονές μας. Οικοδομείται σταθερότητα και οικονομική συνεργασία στα Βαλκάνια, έναν χώρο που πυροδότησε εντάσεις, αντιπαραθέσεις, ακόμα και πολεμικές συρρά</w:t>
      </w:r>
      <w:r>
        <w:rPr>
          <w:rFonts w:eastAsia="Times New Roman" w:cs="Times New Roman"/>
          <w:szCs w:val="24"/>
        </w:rPr>
        <w:t>ξεις. Δηλαδή, άρχισαν να αποδίδουν οι καρποί της Συμφωνίας των Πρεσπών. Όλα τα άλλα τα ακούω βερεσέ.</w:t>
      </w:r>
    </w:p>
    <w:p w14:paraId="25E0A96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είναι το εξής. Η Αξιωματική Αντιπολίτευση, όταν γίνεται μια αναγγελία δικαστικής ανάμειξης ενός στελέχους της στη δικαιοσύνη ή στην εισαγγελία </w:t>
      </w:r>
      <w:r>
        <w:rPr>
          <w:rFonts w:eastAsia="Times New Roman" w:cs="Times New Roman"/>
          <w:szCs w:val="24"/>
        </w:rPr>
        <w:t>ή στον ανακριτή κ.λπ., α</w:t>
      </w:r>
      <w:r>
        <w:rPr>
          <w:rFonts w:eastAsia="Times New Roman" w:cs="Times New Roman"/>
          <w:szCs w:val="24"/>
        </w:rPr>
        <w:lastRenderedPageBreak/>
        <w:t xml:space="preserve">μέσως λειτουργεί με έναν πολιτικό, κοινωνικό και νομικό βερμπαλισμό. Αμέσως αντιδρά και πετά τη μπάλα στην εξέδρα. Δηλαδή, ενώ έχουμε παραγγελία διώξεων, ξαφνικά σε όλα τα μέσα ενημέρωσης που ελέγχει η Νέα Δημοκρατία ακούμε τη λέξη </w:t>
      </w:r>
      <w:r>
        <w:rPr>
          <w:rFonts w:eastAsia="Times New Roman" w:cs="Times New Roman"/>
          <w:szCs w:val="24"/>
        </w:rPr>
        <w:t>«</w:t>
      </w:r>
      <w:proofErr w:type="spellStart"/>
      <w:r>
        <w:rPr>
          <w:rFonts w:eastAsia="Times New Roman" w:cs="Times New Roman"/>
          <w:szCs w:val="24"/>
        </w:rPr>
        <w:t>Πετσίτης</w:t>
      </w:r>
      <w:proofErr w:type="spellEnd"/>
      <w:r>
        <w:rPr>
          <w:rFonts w:eastAsia="Times New Roman" w:cs="Times New Roman"/>
          <w:szCs w:val="24"/>
        </w:rPr>
        <w:t>».</w:t>
      </w:r>
    </w:p>
    <w:p w14:paraId="25E0A96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αν έχετε στοιχεία για τον </w:t>
      </w:r>
      <w:proofErr w:type="spellStart"/>
      <w:r>
        <w:rPr>
          <w:rFonts w:eastAsia="Times New Roman" w:cs="Times New Roman"/>
          <w:szCs w:val="24"/>
        </w:rPr>
        <w:t>Πετσίτη</w:t>
      </w:r>
      <w:proofErr w:type="spellEnd"/>
      <w:r>
        <w:rPr>
          <w:rFonts w:eastAsia="Times New Roman" w:cs="Times New Roman"/>
          <w:szCs w:val="24"/>
        </w:rPr>
        <w:t xml:space="preserve">, σας φέραμε τροπολογία σήμερα, κύριοι της Αξιωματικής Αντιπολίτευσης, που η </w:t>
      </w:r>
      <w:r>
        <w:rPr>
          <w:rFonts w:eastAsia="Times New Roman" w:cs="Times New Roman"/>
          <w:szCs w:val="24"/>
        </w:rPr>
        <w:t>ε</w:t>
      </w:r>
      <w:r>
        <w:rPr>
          <w:rFonts w:eastAsia="Times New Roman" w:cs="Times New Roman"/>
          <w:szCs w:val="24"/>
        </w:rPr>
        <w:t xml:space="preserve">πιτροπή του πόθεν έσχες ό,τι πληροφορία υπάρχει και διακινείται από εφημερίδα, από τηλεόραση, από οποιαδήποτε πηγή, από </w:t>
      </w:r>
      <w:r>
        <w:rPr>
          <w:rFonts w:eastAsia="Times New Roman" w:cs="Times New Roman"/>
          <w:szCs w:val="24"/>
          <w:lang w:val="en-US"/>
        </w:rPr>
        <w:t>site</w:t>
      </w:r>
      <w:r>
        <w:rPr>
          <w:rFonts w:eastAsia="Times New Roman" w:cs="Times New Roman"/>
          <w:szCs w:val="24"/>
        </w:rPr>
        <w:t>,</w:t>
      </w:r>
      <w:r w:rsidRPr="00593638">
        <w:rPr>
          <w:rFonts w:eastAsia="Times New Roman" w:cs="Times New Roman"/>
          <w:szCs w:val="24"/>
        </w:rPr>
        <w:t xml:space="preserve"> </w:t>
      </w:r>
      <w:r>
        <w:rPr>
          <w:rFonts w:eastAsia="Times New Roman" w:cs="Times New Roman"/>
          <w:szCs w:val="24"/>
        </w:rPr>
        <w:t>αμέ</w:t>
      </w:r>
      <w:r>
        <w:rPr>
          <w:rFonts w:eastAsia="Times New Roman" w:cs="Times New Roman"/>
          <w:szCs w:val="24"/>
        </w:rPr>
        <w:t xml:space="preserve">σως να έχει τη δυνατότητα να άρει το τραπεζικό, το φορολογικό και το επαγγελματικό απόρρητο, ακόμη και για τον ίδιο τον Πρωθυπουργό. Αυτό κάναμε. Άρα, λοιπόν, πηγαίνετε τις πληροφορίες σας στην </w:t>
      </w:r>
      <w:r>
        <w:rPr>
          <w:rFonts w:eastAsia="Times New Roman" w:cs="Times New Roman"/>
          <w:szCs w:val="24"/>
        </w:rPr>
        <w:t>ε</w:t>
      </w:r>
      <w:r>
        <w:rPr>
          <w:rFonts w:eastAsia="Times New Roman" w:cs="Times New Roman"/>
          <w:szCs w:val="24"/>
        </w:rPr>
        <w:t>πιτροπή του πόθεν έσχες που είναι αρμόδια. Αυτό είναι το ένα.</w:t>
      </w:r>
    </w:p>
    <w:p w14:paraId="25E0A96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σοβαρολογείτε, κύριε Γεωργαντά, όταν λέτε ότι εσείς κάνετε τα αδύνατα δυνατά για να τακτοποιήσετε τα δάνειά σας; Ομιλείτε σε έναν ο οποίος είχα την τιμή να εισηγηθώ το πόρισμα της Πλειοψηφίας. Ξεχάσατε τι λέγαμε στην </w:t>
      </w:r>
      <w:r>
        <w:rPr>
          <w:rFonts w:eastAsia="Times New Roman" w:cs="Times New Roman"/>
          <w:szCs w:val="24"/>
        </w:rPr>
        <w:t>ε</w:t>
      </w:r>
      <w:r>
        <w:rPr>
          <w:rFonts w:eastAsia="Times New Roman" w:cs="Times New Roman"/>
          <w:szCs w:val="24"/>
        </w:rPr>
        <w:t>πιτροπή ή ξε</w:t>
      </w:r>
      <w:r>
        <w:rPr>
          <w:rFonts w:eastAsia="Times New Roman" w:cs="Times New Roman"/>
          <w:szCs w:val="24"/>
        </w:rPr>
        <w:lastRenderedPageBreak/>
        <w:t>χάσατε τι έλεγε</w:t>
      </w:r>
      <w:r>
        <w:rPr>
          <w:rFonts w:eastAsia="Times New Roman" w:cs="Times New Roman"/>
          <w:szCs w:val="24"/>
        </w:rPr>
        <w:t xml:space="preserve"> το πόρισμά μας; Μήπως ξεχάσατε ότι η κατακλείδα του πορίσματός μας έλεγε ότι όλη η κρατική χρηματοδότηση -και η τακτική και η εκλογική- πήγαινε προς εξόφληση των δανείων, η δική σας και του ΠΑΣΟΚ;</w:t>
      </w:r>
    </w:p>
    <w:p w14:paraId="25E0A96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πιτροπή έβγαλε ποινικές ευθύνες;</w:t>
      </w:r>
    </w:p>
    <w:p w14:paraId="25E0A96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Εσείς θα εξοφλούσατε μόλις σε τετρακόσια χρόνια και το ΠΑΣΟΚ επίσης σε ελάχιστα χρόνια περισσότερα, στα οκτακόσια.</w:t>
      </w:r>
    </w:p>
    <w:p w14:paraId="25E0A96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Να τα ακούσει ο ελληνικός λαός, κύριε Γεωργαντά: Όλη η εκλογική χρηματοδότηση, η τακτική και η έκτακτη, εάν πάει στη ρύθμισ</w:t>
      </w:r>
      <w:r>
        <w:rPr>
          <w:rFonts w:eastAsia="Times New Roman" w:cs="Times New Roman"/>
          <w:szCs w:val="24"/>
        </w:rPr>
        <w:t>η των δανείων σας, θα εξοφλήσετε ολοσχερώς σε τετρακόσια χρόνια.</w:t>
      </w:r>
    </w:p>
    <w:p w14:paraId="25E0A96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στους συναδέλφους του ΠΑΣΟΚ να τους πω ότι υπολογίσαμε και το είπαμε στην </w:t>
      </w:r>
      <w:r>
        <w:rPr>
          <w:rFonts w:eastAsia="Times New Roman" w:cs="Times New Roman"/>
          <w:szCs w:val="24"/>
        </w:rPr>
        <w:t>ε</w:t>
      </w:r>
      <w:r>
        <w:rPr>
          <w:rFonts w:eastAsia="Times New Roman" w:cs="Times New Roman"/>
          <w:szCs w:val="24"/>
        </w:rPr>
        <w:t xml:space="preserve">πιτροπή, μόλις σε οκτακόσια χρόνια, κύριε Καρρά. Άρα, λοιπόν, βρείτε άλλες πηγές χρηματοδότησης για να </w:t>
      </w:r>
      <w:r>
        <w:rPr>
          <w:rFonts w:eastAsia="Times New Roman" w:cs="Times New Roman"/>
          <w:szCs w:val="24"/>
        </w:rPr>
        <w:t>τακτοποιήσετε τα δάνειά σας, γιατί ο ελληνικός λαός διατυπώνει κάθε μέρα το ερώτημα.</w:t>
      </w:r>
      <w:r w:rsidRPr="00931287">
        <w:rPr>
          <w:rFonts w:eastAsia="Times New Roman" w:cs="Times New Roman"/>
          <w:szCs w:val="24"/>
        </w:rPr>
        <w:t xml:space="preserve"> </w:t>
      </w:r>
      <w:r>
        <w:rPr>
          <w:rFonts w:eastAsia="Times New Roman" w:cs="Times New Roman"/>
          <w:szCs w:val="24"/>
        </w:rPr>
        <w:t xml:space="preserve">Τώρα κάνουμε τροποποίηση </w:t>
      </w:r>
      <w:r>
        <w:rPr>
          <w:rFonts w:eastAsia="Times New Roman" w:cs="Times New Roman"/>
          <w:szCs w:val="24"/>
        </w:rPr>
        <w:lastRenderedPageBreak/>
        <w:t xml:space="preserve">για τη ρύθμιση των δανείων και όλοι λένε πού θα βρούμε τα λεφτά να τακτοποιήσουμε, τι δυνατότητες έχουμε. Μα, τα κόμματα εξουσίας να μην απαντούν </w:t>
      </w:r>
      <w:r>
        <w:rPr>
          <w:rFonts w:eastAsia="Times New Roman" w:cs="Times New Roman"/>
          <w:szCs w:val="24"/>
        </w:rPr>
        <w:t>στον ελληνικό λαό;</w:t>
      </w:r>
    </w:p>
    <w:p w14:paraId="25E0A96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Τι θα κάνετε, κύριοι, με τα δικά σας δάνεια; Απαντήστε επιτέλους.</w:t>
      </w:r>
    </w:p>
    <w:p w14:paraId="25E0A96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Με τα μπρελόκ των δύο ευρώ!</w:t>
      </w:r>
    </w:p>
    <w:p w14:paraId="25E0A96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Με τα κουρέματα 60%.</w:t>
      </w:r>
    </w:p>
    <w:p w14:paraId="25E0A970" w14:textId="77777777" w:rsidR="00464F64" w:rsidRDefault="00160710">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Ελάτε, σας παρακαλώ.</w:t>
      </w:r>
    </w:p>
    <w:p w14:paraId="25E0A97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Τα κουρέματα έχουν πάει στην εισαγγελία. Υπάρχει απόφαση. Αφήστε. Την απάντηση την πήρατε από το πόρισμά μας. Δεν αφορά κούρεμα.</w:t>
      </w:r>
    </w:p>
    <w:p w14:paraId="25E0A972" w14:textId="77777777" w:rsidR="00464F64" w:rsidRDefault="00160710">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Λάππα</w:t>
      </w:r>
      <w:proofErr w:type="spellEnd"/>
      <w:r>
        <w:rPr>
          <w:rFonts w:eastAsia="Times New Roman" w:cs="Times New Roman"/>
          <w:szCs w:val="24"/>
        </w:rPr>
        <w:t>, μην απευθύνεστε προσωπικά!</w:t>
      </w:r>
    </w:p>
    <w:p w14:paraId="25E0A97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Σας άκουσα που μιλήσατε για κούρεμ</w:t>
      </w:r>
      <w:r>
        <w:rPr>
          <w:rFonts w:eastAsia="Times New Roman" w:cs="Times New Roman"/>
          <w:szCs w:val="24"/>
        </w:rPr>
        <w:t>α. Έγιναν οκτώ άγονοι πλειστηριασμοί και περιορίστηκε σε κάθε πλειστηριασμό κατά ένα μέρος το τίμημα, όπως προβλέπει ο Κώδικας Πολιτικής Δικονομίας. Αυτό εσείς το λέτε κούρεμα. Μάλλον κουρέψατε τη λογική σας, από ό,τι φαίνεται.</w:t>
      </w:r>
    </w:p>
    <w:p w14:paraId="25E0A97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Και το </w:t>
      </w:r>
      <w:r>
        <w:rPr>
          <w:rFonts w:eastAsia="Times New Roman" w:cs="Times New Roman"/>
          <w:szCs w:val="24"/>
        </w:rPr>
        <w:t>ακίνητο καθαρό σ’ εσάς.</w:t>
      </w:r>
    </w:p>
    <w:p w14:paraId="25E0A97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Και επειδή, λοιπόν, αναφερθήκατε στα δάνεια των κομμάτων, να σας πω τι έλεγε το πόρισμά μας, κάτι σημαντικό, να βρούμε μια κοινή συνισταμένη όλες οι πολιτικές δυνάμεις, για να κοιταχθούμε στον καθρέφτη με τόλμη κα</w:t>
      </w:r>
      <w:r>
        <w:rPr>
          <w:rFonts w:eastAsia="Times New Roman" w:cs="Times New Roman"/>
          <w:szCs w:val="24"/>
        </w:rPr>
        <w:t>ι ειλικρίνεια; Τι έλεγε; Τρία πράγματα έλεγε. Πρέπει τώρα να αποκαταστήσουμε τους βασικούς πυλώνες της πολιτικής, κοινωνικής και οικονομικής ζωής.</w:t>
      </w:r>
    </w:p>
    <w:p w14:paraId="25E0A97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Πρώτα είναι ο τραπεζικός πυλώνας. Τα χρόνια εκείνα</w:t>
      </w:r>
      <w:r w:rsidRPr="00260CE3">
        <w:rPr>
          <w:rFonts w:eastAsia="Times New Roman" w:cs="Times New Roman"/>
          <w:szCs w:val="24"/>
        </w:rPr>
        <w:t xml:space="preserve"> </w:t>
      </w:r>
      <w:r>
        <w:rPr>
          <w:rFonts w:eastAsia="Times New Roman" w:cs="Times New Roman"/>
          <w:szCs w:val="24"/>
        </w:rPr>
        <w:t xml:space="preserve">–είναι, άλλωστε, </w:t>
      </w:r>
      <w:proofErr w:type="spellStart"/>
      <w:r>
        <w:rPr>
          <w:rFonts w:eastAsia="Times New Roman" w:cs="Times New Roman"/>
          <w:szCs w:val="24"/>
        </w:rPr>
        <w:t>εκατόν</w:t>
      </w:r>
      <w:proofErr w:type="spellEnd"/>
      <w:r>
        <w:rPr>
          <w:rFonts w:eastAsia="Times New Roman" w:cs="Times New Roman"/>
          <w:szCs w:val="24"/>
        </w:rPr>
        <w:t xml:space="preserve"> δεκαπέντε στελέχη τους που ελέγχον</w:t>
      </w:r>
      <w:r>
        <w:rPr>
          <w:rFonts w:eastAsia="Times New Roman" w:cs="Times New Roman"/>
          <w:szCs w:val="24"/>
        </w:rPr>
        <w:t>ται από τη δικαιοσύνη- λέγαμε ότι από το 2018 και μετά, ενώ υπήρχε μια παγκόσμια τάση περιοριστικής πολιτικής, τα τραπεζικά στελέχη όλων των συστημικών τραπεζών χορηγούσαν αφειδώς δάνεια στα κόμματά σας. Αυτό είναι το θέμα. Μάλιστα, την ίδια ώρα που καλούν</w:t>
      </w:r>
      <w:r>
        <w:rPr>
          <w:rFonts w:eastAsia="Times New Roman" w:cs="Times New Roman"/>
          <w:szCs w:val="24"/>
        </w:rPr>
        <w:t xml:space="preserve">ταν ο τελευταίος δανειολήπτης και στραγγαλιζόταν οικονομικά ένας περιπτεράς ή ένας επαγγελματίας που είχε ένα ψιλικατζίδικο στη γωνία, υπήρξε προνομιακή μεταχείριση στα κόμματα, με αμαρτωλή πηγή χρηματοδότησης την τότε Αγροτική </w:t>
      </w:r>
      <w:r>
        <w:rPr>
          <w:rFonts w:eastAsia="Times New Roman" w:cs="Times New Roman"/>
          <w:szCs w:val="24"/>
        </w:rPr>
        <w:lastRenderedPageBreak/>
        <w:t>Τράπεζα της Ελλάδος, την ΑΤΕ</w:t>
      </w:r>
      <w:r>
        <w:rPr>
          <w:rFonts w:eastAsia="Times New Roman" w:cs="Times New Roman"/>
          <w:szCs w:val="24"/>
        </w:rPr>
        <w:t xml:space="preserve">. Ας μη μιλήσουμε τώρα τι κάναμε για αυτό, τα είπαμε αναλυτικά. </w:t>
      </w:r>
    </w:p>
    <w:p w14:paraId="25E0A97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Δεύτερος είναι ο τομέας της ενημέρωσης, ο οποίος την ίδια ώρα που είχε από το Σύνταγμα την υποχρέωση αντικειμενικής ενημέρωσης και πληροφόρησης και να ελέγχει την εξουσία, ήταν κυριολεκτικά η</w:t>
      </w:r>
      <w:r>
        <w:rPr>
          <w:rFonts w:eastAsia="Times New Roman" w:cs="Times New Roman"/>
          <w:szCs w:val="24"/>
        </w:rPr>
        <w:t xml:space="preserve"> θεραπαινίδα της οικονομικής και πολιτικής ελίτ. Έφτιαχνε το αφήγημα ότι είναι πολύ καλά τα μνημόνια, είναι πολύ καλή η λιτότητα, είναι πολύ καλή η περικοπή των μισθών και των συντάξεων. </w:t>
      </w:r>
    </w:p>
    <w:p w14:paraId="25E0A97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Φυσικά είναι και ο τρίτος πυλώνας, το πολιτικό σύστημα, το οποίο πρέ</w:t>
      </w:r>
      <w:r>
        <w:rPr>
          <w:rFonts w:eastAsia="Times New Roman" w:cs="Times New Roman"/>
          <w:szCs w:val="24"/>
        </w:rPr>
        <w:t>πει να το δούμε όλοι, εγώ δεν λέω μόνο εσείς. Αν θέλετε, μπορούμε να τον δούμε και μαζί. Όμως, πείτε τι θα κάνετε με τα δάνειά σας, γιατί η τιμή και η αξιοπιστία του πολιτικού συστήματος εξαιτίας αυτού του θέματος, κύριοι συνάδελφοι, είναι πράγματι στο ναδ</w:t>
      </w:r>
      <w:r>
        <w:rPr>
          <w:rFonts w:eastAsia="Times New Roman" w:cs="Times New Roman"/>
          <w:szCs w:val="24"/>
        </w:rPr>
        <w:t>ίρ. Δεν υπάρχει άλλος πάτος από την αξιοπιστία και την αξιοπρέπεια του πολιτικού συστήματος, όπως εκφράζεται τουλάχιστον από τα κόμματά σας. Δεν μπορείτε να πάτε παρακάτω. Δεν μπορεί επί εφτά χρόνια να μη λέτε τι θα κάνετε με τα δάνειά σας. Πείτε επιτέλους</w:t>
      </w:r>
      <w:r>
        <w:rPr>
          <w:rFonts w:eastAsia="Times New Roman" w:cs="Times New Roman"/>
          <w:szCs w:val="24"/>
        </w:rPr>
        <w:t>!</w:t>
      </w:r>
    </w:p>
    <w:p w14:paraId="25E0A97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αναφερθούμε τώρα στο νομοσχέδιο. Διατυπώθηκε και στην </w:t>
      </w:r>
      <w:r>
        <w:rPr>
          <w:rFonts w:eastAsia="Times New Roman" w:cs="Times New Roman"/>
          <w:szCs w:val="24"/>
        </w:rPr>
        <w:t>ε</w:t>
      </w:r>
      <w:r>
        <w:rPr>
          <w:rFonts w:eastAsia="Times New Roman" w:cs="Times New Roman"/>
          <w:szCs w:val="24"/>
        </w:rPr>
        <w:t>πιτροπή και εδώ μια αμφισβήτηση ή αμφιβολία για το αν είναι αναγκαίο αυτό το νομοσχέδιο και οι διατάξεις του. Για να απαντηθεί το ερώτημα αν είναι αναγκαίο το νομοσχέδιο, πρέπει να δούμε σε τι πλα</w:t>
      </w:r>
      <w:r>
        <w:rPr>
          <w:rFonts w:eastAsia="Times New Roman" w:cs="Times New Roman"/>
          <w:szCs w:val="24"/>
        </w:rPr>
        <w:t xml:space="preserve">ίσιο και σε τι διοικητικό πεδίο, σε τι συνθήκες παρεμβαίνει. Είναι γνωστές οι παθογένειες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Άλλωστε, έλκουν την καταγωγή τους από την ίδρυση του ελληνικού κράτους και κυρίως μετά τον μεγάλο πόλεμο. Μάλιστα, η αιτιολογική έκθεση λέει ό</w:t>
      </w:r>
      <w:r>
        <w:rPr>
          <w:rFonts w:eastAsia="Times New Roman" w:cs="Times New Roman"/>
          <w:szCs w:val="24"/>
        </w:rPr>
        <w:t>τι με τον ν.3980/1959, αν θυμάμαι καλά, κυρία εισηγήτρια, για πρώτη φορά αναφέρθηκε σε νομοσχέδιο ως τίτλος «Κωδικοποίηση της Διοικητικής Νομοθεσίας». Για πρώτη φορά το 1959, φανταστείτε! Από το 1959, εννιά χρόνια μετά τον μεγάλο πόλεμο και τον εμφύλιο σπα</w:t>
      </w:r>
      <w:r>
        <w:rPr>
          <w:rFonts w:eastAsia="Times New Roman" w:cs="Times New Roman"/>
          <w:szCs w:val="24"/>
        </w:rPr>
        <w:t>ραγμό, υπάρχει κωδικοποίηση από το σύγχρονο ελληνικό κράτος για πρώτη φορά! Και είμαστε τώρα μετά από ογδόντα χρόνια και συζητάμε πάλι τα ίδια προβλήματα!</w:t>
      </w:r>
    </w:p>
    <w:p w14:paraId="25E0A97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Στο ερώτημα αν είναι αναγκαίο ή όχι αυτό το νομοσχέδιο, εγώ θα έλεγα ότι είναι η ανάσα –το είπα και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lastRenderedPageBreak/>
        <w:t xml:space="preserve">πνοή, η αναπνοή του ελληνικού κράτους, της ελληνικής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έπρεπε να γίνει και χθες και προχθές και </w:t>
      </w:r>
      <w:proofErr w:type="spellStart"/>
      <w:r>
        <w:rPr>
          <w:rFonts w:eastAsia="Times New Roman" w:cs="Times New Roman"/>
          <w:szCs w:val="24"/>
        </w:rPr>
        <w:t>παραπροχθές</w:t>
      </w:r>
      <w:proofErr w:type="spellEnd"/>
      <w:r>
        <w:rPr>
          <w:rFonts w:eastAsia="Times New Roman" w:cs="Times New Roman"/>
          <w:szCs w:val="24"/>
        </w:rPr>
        <w:t>, να γίνεται και σήμερα, να επαναληφθεί και αύριο. Πρέπει να τονίζεται συνεχώς ότι χωρίς κωδικοποίηση και αναμόρφωση της ελληνικής νομοθεσίας δεν μπορεί να υπάρξει ασφάλεια δικαίου. Και ο κ. Παρασκευόπουλος που είναι εδώ ξέρει ότι χωρίς ασφάλεια δικαίου δε</w:t>
      </w:r>
      <w:r>
        <w:rPr>
          <w:rFonts w:eastAsia="Times New Roman" w:cs="Times New Roman"/>
          <w:szCs w:val="24"/>
        </w:rPr>
        <w:t xml:space="preserve">ν μπορεί να υπάρξει η βασική δημοκρατική αρχή, αυτή του κράτους δικαίου. Παραβιάζεται η ίδια η λαϊκή κυριαρχία, αν δεν έχεις μια νομιμοποιημένη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που κρίνεται από τα νόμιμα αποτελέσματα. Έτσι πλέον νομιμοποιείται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όχι με ν</w:t>
      </w:r>
      <w:r>
        <w:rPr>
          <w:rFonts w:eastAsia="Times New Roman" w:cs="Times New Roman"/>
          <w:szCs w:val="24"/>
        </w:rPr>
        <w:t xml:space="preserve">όμο, αλλά από το αν παράγει αποτελέσματα, διεθνώς πλέον. Αυτός είναι ο όρος της. Άρα, λοιπόν, δεν μπορεί αυτό να γίνει χωρίς κωδικοποίηση του συνόλου της νομοθεσίας. </w:t>
      </w:r>
    </w:p>
    <w:p w14:paraId="25E0A97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κατάσταση, λοιπόν, και λέγαμε ότι σ’ αυτό το πεδίο κυριαρχεί υδροκεφαλισμός </w:t>
      </w:r>
      <w:r>
        <w:rPr>
          <w:rFonts w:eastAsia="Times New Roman" w:cs="Times New Roman"/>
          <w:szCs w:val="24"/>
        </w:rPr>
        <w:t xml:space="preserve">των δημοσίων υπηρεσιών, κομματικοποίηση των επιλογών της </w:t>
      </w:r>
      <w:r>
        <w:rPr>
          <w:rFonts w:eastAsia="Times New Roman" w:cs="Times New Roman"/>
          <w:szCs w:val="24"/>
        </w:rPr>
        <w:t>δ</w:t>
      </w:r>
      <w:r>
        <w:rPr>
          <w:rFonts w:eastAsia="Times New Roman" w:cs="Times New Roman"/>
          <w:szCs w:val="24"/>
        </w:rPr>
        <w:t xml:space="preserve">ιοίκησης για το ανθρώπινο δυναμικό, απίστευτη λειτουργική εσωστρέφεια, πελατειακές σχέσεις, γραφειοκρατία που είχε φτάσει μέχρι το 2010 στο 6,8% του </w:t>
      </w:r>
      <w:r>
        <w:rPr>
          <w:rFonts w:eastAsia="Times New Roman" w:cs="Times New Roman"/>
          <w:szCs w:val="24"/>
        </w:rPr>
        <w:lastRenderedPageBreak/>
        <w:t>ΑΕΠ. Δηλαδή, μόνο η γραφειοκρατία κοστίζει ετησίω</w:t>
      </w:r>
      <w:r>
        <w:rPr>
          <w:rFonts w:eastAsia="Times New Roman" w:cs="Times New Roman"/>
          <w:szCs w:val="24"/>
        </w:rPr>
        <w:t xml:space="preserve">ς 12-13 δισεκατομμύρια ευρώ, ως αποτέλεσμα της πολυνομίας και τη κακονομίας. Υπάρχει διαφθορά ασύμμετρη για ειρηνική περίοδο. Ο κ. </w:t>
      </w:r>
      <w:proofErr w:type="spellStart"/>
      <w:r>
        <w:rPr>
          <w:rFonts w:eastAsia="Times New Roman" w:cs="Times New Roman"/>
          <w:szCs w:val="24"/>
        </w:rPr>
        <w:t>Σούρλας</w:t>
      </w:r>
      <w:proofErr w:type="spellEnd"/>
      <w:r>
        <w:rPr>
          <w:rFonts w:eastAsia="Times New Roman" w:cs="Times New Roman"/>
          <w:szCs w:val="24"/>
        </w:rPr>
        <w:t>, στέλεχος της Νέας Δημοκρατίας, την υπολόγιζε στα 12 δισεκατομμύρια ευρώ και ο κ. Ρακιντζής στα 17 δισεκατομμύρια ευρ</w:t>
      </w:r>
      <w:r>
        <w:rPr>
          <w:rFonts w:eastAsia="Times New Roman" w:cs="Times New Roman"/>
          <w:szCs w:val="24"/>
        </w:rPr>
        <w:t xml:space="preserve">ώ, με μεθόδους και εργαλεία σύγχρονα του </w:t>
      </w:r>
      <w:proofErr w:type="spellStart"/>
      <w:r>
        <w:rPr>
          <w:rFonts w:eastAsia="Times New Roman" w:cs="Times New Roman"/>
          <w:szCs w:val="24"/>
        </w:rPr>
        <w:t>ευρωενωσιακού</w:t>
      </w:r>
      <w:proofErr w:type="spellEnd"/>
      <w:r>
        <w:rPr>
          <w:rFonts w:eastAsia="Times New Roman" w:cs="Times New Roman"/>
          <w:szCs w:val="24"/>
        </w:rPr>
        <w:t xml:space="preserve"> δικαίου. Και λέμε ότι δεν είναι ανάγκη; Και όλα αυτά έχουν την πηγή τους στην έλλειψη κωδικοποίησης. Δεν μπορεί, όχι μόνο ο εφαρμοστής του δικαίου, αλλά ούτε και ο ερμηνευτής να πει τι ισχύει τέλος πάν</w:t>
      </w:r>
      <w:r>
        <w:rPr>
          <w:rFonts w:eastAsia="Times New Roman" w:cs="Times New Roman"/>
          <w:szCs w:val="24"/>
        </w:rPr>
        <w:t xml:space="preserve">των στο ελληνικό δίκαιο. Και μου λέτε ότι δεν είναι αναγκαίο; </w:t>
      </w:r>
    </w:p>
    <w:p w14:paraId="25E0A97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Παρά ταύτα, λοιπόν, εγώ λέω να μη μηδενίζουμε. Πράγματι, στο παρελθόν επιχειρήθηκε ανάλογη πρωτοβουλία. Έλειψε, όμως, ξέρετε, ένα συνεκτικό σχέδιο που να λέγεται «προγραμματισμός και στρατηγικό</w:t>
      </w:r>
      <w:r>
        <w:rPr>
          <w:rFonts w:eastAsia="Times New Roman" w:cs="Times New Roman"/>
          <w:szCs w:val="24"/>
        </w:rPr>
        <w:t xml:space="preserve">ς σχεδιασμός». Η φράση «στρατηγικός σχεδιασμός» για πρώτη φορά μπήκε στη νομική γλώσσα μετά το 2010 κάτω από την πίεση της </w:t>
      </w:r>
      <w:r>
        <w:rPr>
          <w:rFonts w:eastAsia="Times New Roman" w:cs="Times New Roman"/>
          <w:szCs w:val="24"/>
        </w:rPr>
        <w:t>τ</w:t>
      </w:r>
      <w:r>
        <w:rPr>
          <w:rFonts w:eastAsia="Times New Roman" w:cs="Times New Roman"/>
          <w:szCs w:val="24"/>
        </w:rPr>
        <w:t>ρόικας και πολύ περισσότερο συστηματικά μετά το 2015 σε όλα τα δικά μας νομοσχέ</w:t>
      </w:r>
      <w:r>
        <w:rPr>
          <w:rFonts w:eastAsia="Times New Roman" w:cs="Times New Roman"/>
          <w:szCs w:val="24"/>
        </w:rPr>
        <w:lastRenderedPageBreak/>
        <w:t xml:space="preserve">δια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Δεκαεννέα νομοθετικές πα</w:t>
      </w:r>
      <w:r>
        <w:rPr>
          <w:rFonts w:eastAsia="Times New Roman" w:cs="Times New Roman"/>
          <w:szCs w:val="24"/>
        </w:rPr>
        <w:t xml:space="preserve">ρεμβάσεις κάναμε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με έναν προσανατολισμό, να σταματήσει δηλαδή η γραφειοκρατία, να αντιμετωπισθεί η κακονομία και η πολυνομία, να αντιμετωπισθούν τα φαινόμενα της γραφειοκρατίας και της διαφθοράς. Αυτός είναι ο στόχος. Αν δεν αντιμετ</w:t>
      </w:r>
      <w:r>
        <w:rPr>
          <w:rFonts w:eastAsia="Times New Roman" w:cs="Times New Roman"/>
          <w:szCs w:val="24"/>
        </w:rPr>
        <w:t>ωπισθούν αυτά τα φαινόμενα, για ποια ανάπτυξη της χώρας θα μιλάμε; Πώς θα καταστεί ελκυστικό το ελληνικό περιβάλλον για έναν εγχώριο ή ξένο επενδυτή, αν δεν λύσουμε αυτές τις αιτίες που πυροδοτούν τα μεγάλα ζητήματα και τα μεγάλα προβλήματα, τα οποία καθημ</w:t>
      </w:r>
      <w:r>
        <w:rPr>
          <w:rFonts w:eastAsia="Times New Roman" w:cs="Times New Roman"/>
          <w:szCs w:val="24"/>
        </w:rPr>
        <w:t xml:space="preserve">ερινά, κατά κυριολεξία, τα βρίσκουμε μπροστά μας; </w:t>
      </w:r>
    </w:p>
    <w:p w14:paraId="25E0A97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σε όλα αυτά που σας λέω τώρα; Πράγματι, από όλα τα συνέδρια, τις ημερίδες και τις διημερίδες και από τα συγγράμματα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από την Εθνική Σχολή Δημόσιας Διο</w:t>
      </w:r>
      <w:r>
        <w:rPr>
          <w:rFonts w:eastAsia="Times New Roman" w:cs="Times New Roman"/>
          <w:szCs w:val="24"/>
        </w:rPr>
        <w:t xml:space="preserve">ίκησης είναι διαπιστωμένο 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αντιστεκόταν σθεναρά σε οποιαδήποτε εκσυγχρονιστική παρέμβαση και ή αδυνατούσε η ίδια να την παρακολουθήσει ή δεν επιθυμούσε να το κάνει. Εδώ, προσέξτε, μιλάμε και για το πολιτικό σύστημα της εποχής, όχι μόν</w:t>
      </w:r>
      <w:r>
        <w:rPr>
          <w:rFonts w:eastAsia="Times New Roman" w:cs="Times New Roman"/>
          <w:szCs w:val="24"/>
        </w:rPr>
        <w:t xml:space="preserve">ο για τη </w:t>
      </w:r>
      <w:r>
        <w:rPr>
          <w:rFonts w:eastAsia="Times New Roman" w:cs="Times New Roman"/>
          <w:szCs w:val="24"/>
        </w:rPr>
        <w:lastRenderedPageBreak/>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διότι αν το πολιτικό σύστημα είχε τη βούληση, θα καθιστούσε κατά κάποιον τρόπο δυνατή την παρακολούθηση από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των νέων ρυθμών του συνεχούς μεταβαλλόμενου οικονομικού και κοινωνικού περιβάλλοντος. Άρα, λοιπόν, η </w:t>
      </w:r>
      <w:r>
        <w:rPr>
          <w:rFonts w:eastAsia="Times New Roman" w:cs="Times New Roman"/>
          <w:szCs w:val="24"/>
        </w:rPr>
        <w:t xml:space="preserve">πολυνομία και η κακονομία είναι αυτά που θέλει να αντιμετωπίσει το νομοσχέδιο. </w:t>
      </w:r>
    </w:p>
    <w:p w14:paraId="25E0A97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Οι διατάξεις του νομοσχεδίου αναλύθηκαν σε μεγάλο βαθμό από τον Υπουργό. Θα ήθελα μόνο να σας διαβάσω δύο πράγματα. Επίσης, ο Υπουργός πάρα πολύ καλά έκανε και ανέγνωσε τα άρθρ</w:t>
      </w:r>
      <w:r>
        <w:rPr>
          <w:rFonts w:eastAsia="Times New Roman" w:cs="Times New Roman"/>
          <w:szCs w:val="24"/>
        </w:rPr>
        <w:t xml:space="preserve">α 11 και 12 του ν.4048 για την έννοια της αναμόρφωσης. Εκεί τοποθετήθηκε και ο κ. Παρασκευόπουλος και είπε ότι χρειάζεται μια περαιτέρω διασαφήνιση. Δόθηκε στην τρίτη συνεδρίαση της </w:t>
      </w:r>
      <w:r>
        <w:rPr>
          <w:rFonts w:eastAsia="Times New Roman" w:cs="Times New Roman"/>
          <w:szCs w:val="24"/>
        </w:rPr>
        <w:t>ε</w:t>
      </w:r>
      <w:r>
        <w:rPr>
          <w:rFonts w:eastAsia="Times New Roman" w:cs="Times New Roman"/>
          <w:szCs w:val="24"/>
        </w:rPr>
        <w:t>πιτροπής, πλήρως νομίζω. Δεν έχω κα</w:t>
      </w:r>
      <w:r>
        <w:rPr>
          <w:rFonts w:eastAsia="Times New Roman" w:cs="Times New Roman"/>
          <w:szCs w:val="24"/>
        </w:rPr>
        <w:t>μ</w:t>
      </w:r>
      <w:r>
        <w:rPr>
          <w:rFonts w:eastAsia="Times New Roman" w:cs="Times New Roman"/>
          <w:szCs w:val="24"/>
        </w:rPr>
        <w:t>μία αμφιβολία πλέον. Ιδίως αυτή η παρ</w:t>
      </w:r>
      <w:r>
        <w:rPr>
          <w:rFonts w:eastAsia="Times New Roman" w:cs="Times New Roman"/>
          <w:szCs w:val="24"/>
        </w:rPr>
        <w:t>απομπή στα άρθρα 11 και 12 του ν.4048 δεν αφήνει κα</w:t>
      </w:r>
      <w:r>
        <w:rPr>
          <w:rFonts w:eastAsia="Times New Roman" w:cs="Times New Roman"/>
          <w:szCs w:val="24"/>
        </w:rPr>
        <w:t>μ</w:t>
      </w:r>
      <w:r>
        <w:rPr>
          <w:rFonts w:eastAsia="Times New Roman" w:cs="Times New Roman"/>
          <w:szCs w:val="24"/>
        </w:rPr>
        <w:t xml:space="preserve">μία αμφιβολία. </w:t>
      </w:r>
    </w:p>
    <w:p w14:paraId="25E0A97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κυρίες και κύριοι συνάδελφοι, το 2015 έχουμε μία ημερίδα στην οποία μιλά ο συγγραφέας Αντώνης Αργυρός: «Πώς να γνωρίζεις έναν νόμο του οποίου το κείμενο έχει υποστεί αλλεπάλληλες </w:t>
      </w:r>
      <w:r>
        <w:rPr>
          <w:rFonts w:eastAsia="Times New Roman" w:cs="Times New Roman"/>
          <w:szCs w:val="24"/>
        </w:rPr>
        <w:t xml:space="preserve">αντικαταστάσεις, συμπληρώσεις, τροποποιήσεις </w:t>
      </w:r>
      <w:r>
        <w:rPr>
          <w:rFonts w:eastAsia="Times New Roman" w:cs="Times New Roman"/>
          <w:szCs w:val="24"/>
        </w:rPr>
        <w:lastRenderedPageBreak/>
        <w:t>σε παραγράφους, σε εδάφια, περιπτώσεις, υποπεριπτώσεις, εξαιρέσεις, αλλά και με την επιφύλαξη άλλων διατάξεων, όπως αυτές έχουν τροποποιηθεί και συμπληρωθεί, όταν ένας νόμος «κουρελού» περιλαμβάνει, για παράδειγ</w:t>
      </w:r>
      <w:r>
        <w:rPr>
          <w:rFonts w:eastAsia="Times New Roman" w:cs="Times New Roman"/>
          <w:szCs w:val="24"/>
        </w:rPr>
        <w:t xml:space="preserve">μα, ογδόντα άρθρα και χιλιάδες τροποποιήσεις και ρυθμίσεις σε άλλα άσχετα σημεία;». Αυτό ήταν το 2015. </w:t>
      </w:r>
    </w:p>
    <w:p w14:paraId="25E0A98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 2017 ο Πρόεδρος της Δημοκρατίας κ. Προκόπης Παυλόπουλος έλεγε ότι «η πολυνομία και η κακονομία είναι, κατ’ ακολουθίαν, οι «θρυαλλίδες» οι οποίες δυνα</w:t>
      </w:r>
      <w:r>
        <w:rPr>
          <w:rFonts w:eastAsia="Times New Roman" w:cs="Times New Roman"/>
          <w:szCs w:val="24"/>
        </w:rPr>
        <w:t>μιτίζουν τόσο την αποτελεσματική εφαρμογή του κανόνα δικαίου από εκείνους που έχουν τη θεσμική υποχρέωση υπακοής σε αυτόν, όσο και το ίδιο το υπόβαθρο του κράτους δικαίου».</w:t>
      </w:r>
    </w:p>
    <w:p w14:paraId="25E0A98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Βλέπετε, λοιπόν, ότι οι πιο αρμόδιοι άνθρωποι, οι επιστήμονες και οι ειδικοί τεχνοκ</w:t>
      </w:r>
      <w:r>
        <w:rPr>
          <w:rFonts w:eastAsia="Times New Roman" w:cs="Times New Roman"/>
          <w:szCs w:val="24"/>
        </w:rPr>
        <w:t>ράτες και εμπειρογνώμονες επισημαίνουν το πρόβλημα από χρόνια. Λέτε, λοιπόν, ότι αυτή η Κυβέρνηση και ο αρμόδιος Υπουργός έπρεπε να κάτσει στα αυγά του και να πει: «Ε, το λέμε; Ας το ξαναλέμε για άλλα δέκα-δεκαπέντε χρόνια». Δεν επιτρέπουν οι ταχύτητες πλέ</w:t>
      </w:r>
      <w:r>
        <w:rPr>
          <w:rFonts w:eastAsia="Times New Roman" w:cs="Times New Roman"/>
          <w:szCs w:val="24"/>
        </w:rPr>
        <w:t xml:space="preserve">ον. Το οικονομικό και κοινωνικό περιβάλλον μεταβάλλεται και στην Ελλάδα και στην </w:t>
      </w:r>
      <w:r>
        <w:rPr>
          <w:rFonts w:eastAsia="Times New Roman" w:cs="Times New Roman"/>
          <w:szCs w:val="24"/>
        </w:rPr>
        <w:lastRenderedPageBreak/>
        <w:t xml:space="preserve">Ευρώπη και στον κόσμο ταχύτατα. Δεν μπορούμε καν να το παρακολουθήσουμε. </w:t>
      </w:r>
    </w:p>
    <w:p w14:paraId="25E0A98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κλείσω κάνοντας μια επισήμανση σχετικά με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 xml:space="preserve">Β΄ </w:t>
      </w:r>
      <w:r>
        <w:rPr>
          <w:rFonts w:eastAsia="Times New Roman" w:cs="Times New Roman"/>
          <w:szCs w:val="24"/>
        </w:rPr>
        <w:t>του νομοσχεδίου. Επειδή έγ</w:t>
      </w:r>
      <w:r>
        <w:rPr>
          <w:rFonts w:eastAsia="Times New Roman" w:cs="Times New Roman"/>
          <w:szCs w:val="24"/>
        </w:rPr>
        <w:t xml:space="preserve">ινε πολύς λόγος για τις </w:t>
      </w:r>
      <w:r>
        <w:rPr>
          <w:rFonts w:eastAsia="Times New Roman" w:cs="Times New Roman"/>
          <w:szCs w:val="24"/>
        </w:rPr>
        <w:t>α</w:t>
      </w:r>
      <w:r>
        <w:rPr>
          <w:rFonts w:eastAsia="Times New Roman" w:cs="Times New Roman"/>
          <w:szCs w:val="24"/>
        </w:rPr>
        <w:t xml:space="preserve">ρχές των </w:t>
      </w:r>
      <w:proofErr w:type="spellStart"/>
      <w:r>
        <w:rPr>
          <w:rFonts w:eastAsia="Times New Roman" w:cs="Times New Roman"/>
          <w:szCs w:val="24"/>
        </w:rPr>
        <w:t>Παρισίων</w:t>
      </w:r>
      <w:proofErr w:type="spellEnd"/>
      <w:r>
        <w:rPr>
          <w:rFonts w:eastAsia="Times New Roman" w:cs="Times New Roman"/>
          <w:szCs w:val="24"/>
        </w:rPr>
        <w:t xml:space="preserve"> και τα παραλληλίζετε δήθεν με το Κεφάλαιο Β΄, ακούστε, λοιπόν, το βασικό κεφάλαιο των Αρχών των </w:t>
      </w:r>
      <w:proofErr w:type="spellStart"/>
      <w:r>
        <w:rPr>
          <w:rFonts w:eastAsia="Times New Roman" w:cs="Times New Roman"/>
          <w:szCs w:val="24"/>
        </w:rPr>
        <w:t>Παρισίων</w:t>
      </w:r>
      <w:proofErr w:type="spellEnd"/>
      <w:r>
        <w:rPr>
          <w:rFonts w:eastAsia="Times New Roman" w:cs="Times New Roman"/>
          <w:szCs w:val="24"/>
        </w:rPr>
        <w:t>, το οποίο θα ήθελα να γραφτεί στα Πρακτικά όπως το λέω:</w:t>
      </w:r>
      <w:r>
        <w:rPr>
          <w:rFonts w:eastAsia="Times New Roman" w:cs="Times New Roman"/>
          <w:b/>
          <w:szCs w:val="24"/>
        </w:rPr>
        <w:t xml:space="preserve"> «</w:t>
      </w:r>
      <w:r>
        <w:rPr>
          <w:rFonts w:eastAsia="Times New Roman" w:cs="Times New Roman"/>
          <w:szCs w:val="24"/>
        </w:rPr>
        <w:t xml:space="preserve">Η σύνθεση του εθνικού θεσμού -δηλαδή της ΕΕΔΑ- και </w:t>
      </w:r>
      <w:r>
        <w:rPr>
          <w:rFonts w:eastAsia="Times New Roman" w:cs="Times New Roman"/>
          <w:szCs w:val="24"/>
        </w:rPr>
        <w:t xml:space="preserve">ο διορισμός των μελών του μέσω εκλογών, είτε με άλλον τρόπο –με νόμο δηλαδή- λαμβάνουν χώρα σύμφωνα με τη νέα διαδικασία που παρέχει –προσέξτε το, παρακαλώ- όλα τα αναγκαία εχέγγυα για τη διασφάλιση –τονίζω τώρα τη λέξη- της πλουραλιστικής αντιπροσώπευσης </w:t>
      </w:r>
      <w:r>
        <w:rPr>
          <w:rFonts w:eastAsia="Times New Roman" w:cs="Times New Roman"/>
          <w:szCs w:val="24"/>
        </w:rPr>
        <w:t>των κοινωνικών δυνάμεων (της κοινωνίας των πολιτών), που συμμετέχουν στην προώθηση και την προστασία των δικαιωμάτων του ανθρώπου».</w:t>
      </w:r>
    </w:p>
    <w:p w14:paraId="25E0A98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Τι κάνει το νομοσχέδιο; Διευρύνει σε τέτοιο βαθμό, ώστε να καλύψει όλα τα νέα δικονομικά πεδία και δικονομικά πλαίσια που αν</w:t>
      </w:r>
      <w:r>
        <w:rPr>
          <w:rFonts w:eastAsia="Times New Roman" w:cs="Times New Roman"/>
          <w:szCs w:val="24"/>
        </w:rPr>
        <w:t xml:space="preserve">απτύσσονται στην κοινωνία μας, τα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lastRenderedPageBreak/>
        <w:t>παρόδω</w:t>
      </w:r>
      <w:proofErr w:type="spellEnd"/>
      <w:r>
        <w:rPr>
          <w:rFonts w:eastAsia="Times New Roman" w:cs="Times New Roman"/>
          <w:szCs w:val="24"/>
        </w:rPr>
        <w:t>, δεν τα δημιουργεί η Κυβέρνηση. Τα μνημόνια, η λιτότητα, η αδικία που υπάρχει σε όλον τον κόσμο και στη χώρα μας τα δημιουργεί. Να αδιαφορήσουμε γι’ αυτά, λοιπόν; Ακόμα και αν αδιαφορήσουμε γι’ αυτ</w:t>
      </w:r>
      <w:r>
        <w:rPr>
          <w:rFonts w:eastAsia="Times New Roman" w:cs="Times New Roman"/>
          <w:szCs w:val="24"/>
        </w:rPr>
        <w:t xml:space="preserve">ά, να, που τα δημιουργεί η κοινωνία και η αδικία! </w:t>
      </w:r>
    </w:p>
    <w:p w14:paraId="25E0A98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Γελάτε, κυρία </w:t>
      </w:r>
      <w:proofErr w:type="spellStart"/>
      <w:r>
        <w:rPr>
          <w:rFonts w:eastAsia="Times New Roman" w:cs="Times New Roman"/>
          <w:szCs w:val="24"/>
        </w:rPr>
        <w:t>Βούλτεψη</w:t>
      </w:r>
      <w:proofErr w:type="spellEnd"/>
      <w:r>
        <w:rPr>
          <w:rFonts w:eastAsia="Times New Roman" w:cs="Times New Roman"/>
          <w:szCs w:val="24"/>
        </w:rPr>
        <w:t xml:space="preserve">, αλλά να σας πω ότι κάποτε ο Μάρτιν Λούθερ Κινγκ είχε πει για την αδικία ότι αν η αδικία αφορά κάποιον τόπο και κάποιους, αφορά όλους και σε όλον τον κόσμο. </w:t>
      </w:r>
    </w:p>
    <w:p w14:paraId="25E0A98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Τους ΛΟΑ</w:t>
      </w:r>
      <w:r>
        <w:rPr>
          <w:rFonts w:eastAsia="Times New Roman" w:cs="Times New Roman"/>
          <w:szCs w:val="24"/>
        </w:rPr>
        <w:t>ΤΚΙ δεν τους έφτιαξε το μνημόνιο.</w:t>
      </w:r>
    </w:p>
    <w:p w14:paraId="25E0A98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μπορώ να καταλάβω, αναφορικά με τη διεύρυνση με εκπροσώπους τέτοιων δικαιωματικών χώρων που υφίστανται και διάκριση και αποκλεισμό και ταπεινώσεις, έχετε αντίρρηση να εκφραστούν με συμμετοχή σε αυτή </w:t>
      </w:r>
      <w:r>
        <w:rPr>
          <w:rFonts w:eastAsia="Times New Roman" w:cs="Times New Roman"/>
          <w:szCs w:val="24"/>
        </w:rPr>
        <w:t>την ΕΕΔΑ; Στο κάτω-κάτω, αυτή δεν είναι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Την αντιμετωπίζετε ως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που προστατεύεται από το Σύνταγμα; Είναι βοηθητικό όργανο του Πρωθυπουργού και της εκτελεστικής εξουσίας. Πώς τη βλέπετε </w:t>
      </w:r>
      <w:r>
        <w:rPr>
          <w:rFonts w:eastAsia="Times New Roman" w:cs="Times New Roman"/>
          <w:szCs w:val="24"/>
        </w:rPr>
        <w:lastRenderedPageBreak/>
        <w:t>δηλαδή; Το να υπάρχει μια δια</w:t>
      </w:r>
      <w:r>
        <w:rPr>
          <w:rFonts w:eastAsia="Times New Roman" w:cs="Times New Roman"/>
          <w:szCs w:val="24"/>
        </w:rPr>
        <w:t xml:space="preserve">φορετική ιδεολογική ή πολιτική αντίληψη μεταξύ του Προέδρου της </w:t>
      </w:r>
      <w:r>
        <w:rPr>
          <w:rFonts w:eastAsia="Times New Roman" w:cs="Times New Roman"/>
          <w:szCs w:val="24"/>
        </w:rPr>
        <w:t>ε</w:t>
      </w:r>
      <w:r>
        <w:rPr>
          <w:rFonts w:eastAsia="Times New Roman" w:cs="Times New Roman"/>
          <w:szCs w:val="24"/>
        </w:rPr>
        <w:t xml:space="preserve">πιτροπής και του αρμόδιου Υπουργείου ή κάποιου μέλους της Βουλής είναι θεμιτό. </w:t>
      </w:r>
      <w:r w:rsidRPr="00390D94">
        <w:rPr>
          <w:rFonts w:eastAsia="Times New Roman" w:cs="Times New Roman"/>
          <w:szCs w:val="24"/>
        </w:rPr>
        <w:t xml:space="preserve">Εκ των ενδιαφερόντων </w:t>
      </w:r>
      <w:r>
        <w:rPr>
          <w:rFonts w:eastAsia="Times New Roman" w:cs="Times New Roman"/>
          <w:szCs w:val="24"/>
        </w:rPr>
        <w:t>τελείται</w:t>
      </w:r>
      <w:r w:rsidRPr="00390D94">
        <w:rPr>
          <w:rFonts w:eastAsia="Times New Roman" w:cs="Times New Roman"/>
          <w:szCs w:val="24"/>
        </w:rPr>
        <w:t xml:space="preserve"> εν αρμονία.</w:t>
      </w:r>
      <w:r>
        <w:rPr>
          <w:rFonts w:eastAsia="Times New Roman" w:cs="Times New Roman"/>
          <w:szCs w:val="24"/>
        </w:rPr>
        <w:t xml:space="preserve"> Άλλωστε, να ξέρετε ότι η νομική επιστήμη οικοδομείται στα «Ηθικά </w:t>
      </w:r>
      <w:proofErr w:type="spellStart"/>
      <w:r>
        <w:rPr>
          <w:rFonts w:eastAsia="Times New Roman" w:cs="Times New Roman"/>
          <w:szCs w:val="24"/>
        </w:rPr>
        <w:t>Νικομ</w:t>
      </w:r>
      <w:r>
        <w:rPr>
          <w:rFonts w:eastAsia="Times New Roman" w:cs="Times New Roman"/>
          <w:szCs w:val="24"/>
        </w:rPr>
        <w:t>άχεια</w:t>
      </w:r>
      <w:proofErr w:type="spellEnd"/>
      <w:r>
        <w:rPr>
          <w:rFonts w:eastAsia="Times New Roman" w:cs="Times New Roman"/>
          <w:szCs w:val="24"/>
        </w:rPr>
        <w:t xml:space="preserve">», «πάντα γαρ ενδέχεται και άλλως έχειν», δηλαδή για όλα τα πράγματα υπάρχουν δύο απόψεις. Μία άποψη είναι του κ. Σταθόπουλου και μία άποψη είναι του κυρίου Υπουργού και του ομιλούντος. </w:t>
      </w:r>
    </w:p>
    <w:p w14:paraId="25E0A98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εμείς θέλουμε διεύρυνση, διεύρυνση, διεύρυνση, για </w:t>
      </w:r>
      <w:r>
        <w:rPr>
          <w:rFonts w:eastAsia="Times New Roman" w:cs="Times New Roman"/>
          <w:szCs w:val="24"/>
        </w:rPr>
        <w:t>να υπάρχουν και να εκπροσωπηθούν όλες εκείνες οι ομάδες πολιτών που έχουν τεθεί στο περιθώριο, σε αποκλεισμό και τα δικαιώματά τους καθημερινά συρρικνώνονται και καταπιέζονται ασύστολα από τις εκάστοτε εξουσίες και όχι μόνο.</w:t>
      </w:r>
    </w:p>
    <w:p w14:paraId="25E0A98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5E0A989" w14:textId="77777777" w:rsidR="00464F64" w:rsidRDefault="00160710">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5E0A98A" w14:textId="77777777" w:rsidR="00464F64" w:rsidRDefault="00160710">
      <w:pPr>
        <w:spacing w:line="600" w:lineRule="auto"/>
        <w:ind w:firstLine="720"/>
        <w:contextualSpacing/>
        <w:jc w:val="both"/>
        <w:rPr>
          <w:rFonts w:eastAsia="Times New Roman" w:cs="Times New Roman"/>
          <w:szCs w:val="24"/>
        </w:rPr>
      </w:pPr>
      <w:r w:rsidRPr="00D70890">
        <w:rPr>
          <w:rFonts w:eastAsia="Times New Roman" w:cs="Times New Roman"/>
          <w:b/>
          <w:szCs w:val="24"/>
        </w:rPr>
        <w:t>ΠΡΟΕΔΡΕΥΩΝ (Γεώργιος Βαρεμένος):</w:t>
      </w:r>
      <w:r w:rsidRPr="00D70890">
        <w:rPr>
          <w:rFonts w:eastAsia="Times New Roman" w:cs="Times New Roman"/>
          <w:szCs w:val="24"/>
        </w:rPr>
        <w:t xml:space="preserve"> </w:t>
      </w:r>
      <w:r>
        <w:rPr>
          <w:rFonts w:eastAsia="Times New Roman" w:cs="Times New Roman"/>
          <w:szCs w:val="24"/>
        </w:rPr>
        <w:t>Ο κύριος Υπουργός έχει τον λόγο.</w:t>
      </w:r>
    </w:p>
    <w:p w14:paraId="25E0A98B" w14:textId="77777777" w:rsidR="00464F64" w:rsidRDefault="00160710">
      <w:pPr>
        <w:spacing w:line="600" w:lineRule="auto"/>
        <w:ind w:firstLine="720"/>
        <w:contextualSpacing/>
        <w:jc w:val="both"/>
        <w:rPr>
          <w:rFonts w:eastAsia="Times New Roman" w:cs="Times New Roman"/>
          <w:szCs w:val="24"/>
        </w:rPr>
      </w:pPr>
      <w:r w:rsidRPr="00D70890">
        <w:rPr>
          <w:rFonts w:eastAsia="Times New Roman" w:cs="Times New Roman"/>
          <w:b/>
          <w:szCs w:val="24"/>
        </w:rPr>
        <w:t>ΣΠΥΡΙΔΩΝ</w:t>
      </w:r>
      <w:r>
        <w:rPr>
          <w:rFonts w:eastAsia="Times New Roman" w:cs="Times New Roman"/>
          <w:b/>
          <w:szCs w:val="24"/>
        </w:rPr>
        <w:t>ΑΣ</w:t>
      </w:r>
      <w:r w:rsidRPr="00D70890">
        <w:rPr>
          <w:rFonts w:eastAsia="Times New Roman" w:cs="Times New Roman"/>
          <w:b/>
          <w:szCs w:val="24"/>
        </w:rPr>
        <w:t xml:space="preserve"> ΛΑΠΠΑΣ:</w:t>
      </w:r>
      <w:r>
        <w:rPr>
          <w:rFonts w:eastAsia="Times New Roman" w:cs="Times New Roman"/>
          <w:szCs w:val="24"/>
        </w:rPr>
        <w:t xml:space="preserve"> Θα ήθελα να κάνω μια διευκρίνιση, κύριε Πρόεδρε.</w:t>
      </w:r>
    </w:p>
    <w:p w14:paraId="25E0A98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την τροπολογία που υπογράφουμε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πρέπει να σας π</w:t>
      </w:r>
      <w:r>
        <w:rPr>
          <w:rFonts w:eastAsia="Times New Roman" w:cs="Times New Roman"/>
          <w:szCs w:val="24"/>
        </w:rPr>
        <w:t xml:space="preserve">ω ότι πράγματι η </w:t>
      </w:r>
      <w:r>
        <w:rPr>
          <w:rFonts w:eastAsia="Times New Roman" w:cs="Times New Roman"/>
          <w:szCs w:val="24"/>
        </w:rPr>
        <w:t>ε</w:t>
      </w:r>
      <w:r>
        <w:rPr>
          <w:rFonts w:eastAsia="Times New Roman" w:cs="Times New Roman"/>
          <w:szCs w:val="24"/>
        </w:rPr>
        <w:t>πιτροπή είχε την απλή ευχέρεια με βάση οποιαδήποτε πληροφορία να προβεί και να ζητήσει την άρση του τραπεζικού, επαγγελματικού και φορολογικού απορρήτου, όμως την είχε πολύ αφηρημένα, γενικά και όχι συγκεκριμένα.</w:t>
      </w:r>
    </w:p>
    <w:p w14:paraId="25E0A98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Τώρα, είναι υποχρεωμένη ν</w:t>
      </w:r>
      <w:r>
        <w:rPr>
          <w:rFonts w:eastAsia="Times New Roman" w:cs="Times New Roman"/>
          <w:szCs w:val="24"/>
        </w:rPr>
        <w:t>α εξασφαλίζει και να αξιοποιεί κάθε πληροφορία που την οδηγεί στην άρση αυτού του απορρήτου. Και επειδή, λοιπόν, η ενημέρωση σε όλα τα ΜΜΕ που ελέγχει η Αξιωματική Αντιπολίτευση έχει «</w:t>
      </w:r>
      <w:proofErr w:type="spellStart"/>
      <w:r>
        <w:rPr>
          <w:rFonts w:eastAsia="Times New Roman" w:cs="Times New Roman"/>
          <w:szCs w:val="24"/>
        </w:rPr>
        <w:t>Πετσιτωθεί</w:t>
      </w:r>
      <w:proofErr w:type="spellEnd"/>
      <w:r>
        <w:rPr>
          <w:rFonts w:eastAsia="Times New Roman" w:cs="Times New Roman"/>
          <w:szCs w:val="24"/>
        </w:rPr>
        <w:t>», εδώ είναι λοιπόν, η Ρόδος, εδώ και το πήδημα. Ελάτε και φέρ</w:t>
      </w:r>
      <w:r>
        <w:rPr>
          <w:rFonts w:eastAsia="Times New Roman" w:cs="Times New Roman"/>
          <w:szCs w:val="24"/>
        </w:rPr>
        <w:t xml:space="preserve">τε στοιχεία να </w:t>
      </w:r>
      <w:proofErr w:type="spellStart"/>
      <w:r>
        <w:rPr>
          <w:rFonts w:eastAsia="Times New Roman" w:cs="Times New Roman"/>
          <w:szCs w:val="24"/>
        </w:rPr>
        <w:t>ξεπετσωθούμε</w:t>
      </w:r>
      <w:proofErr w:type="spellEnd"/>
      <w:r>
        <w:rPr>
          <w:rFonts w:eastAsia="Times New Roman" w:cs="Times New Roman"/>
          <w:szCs w:val="24"/>
        </w:rPr>
        <w:t xml:space="preserve">.  </w:t>
      </w:r>
    </w:p>
    <w:p w14:paraId="25E0A98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5E0A98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25E0A99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Θα ήθελα να λάβω τον λόγο για μια νομοτεχνική βελτίωση.</w:t>
      </w:r>
    </w:p>
    <w:p w14:paraId="25E0A99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εδάφιο της παραγράφου 2 του άρθ</w:t>
      </w:r>
      <w:r>
        <w:rPr>
          <w:rFonts w:eastAsia="Times New Roman" w:cs="Times New Roman"/>
          <w:szCs w:val="24"/>
        </w:rPr>
        <w:t>ρου 12 του ν.2667/1998, όπως αντικαθίσταται με την περίπτωση γ΄ της παραγράφου 1 του άρθρου 10 του σχεδίου νόμου, διαγράφεται.</w:t>
      </w:r>
    </w:p>
    <w:p w14:paraId="25E0A99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στην αρχή της παραγράφου 2 του άρθρου 10 του σχεδίου νόμου προστίθεται εδάφιο ως εξής: «Η ισχύς των περιπτώσεων α΄ </w:t>
      </w:r>
      <w:r>
        <w:rPr>
          <w:rFonts w:eastAsia="Times New Roman" w:cs="Times New Roman"/>
          <w:szCs w:val="24"/>
        </w:rPr>
        <w:t>και β΄ της παραγράφου 1 αρχίζει την 1-5-2019».</w:t>
      </w:r>
      <w:r w:rsidRPr="005D4692">
        <w:rPr>
          <w:rFonts w:eastAsia="Times New Roman" w:cs="Times New Roman"/>
          <w:szCs w:val="24"/>
        </w:rPr>
        <w:t xml:space="preserve"> </w:t>
      </w:r>
      <w:r>
        <w:rPr>
          <w:rFonts w:eastAsia="Times New Roman" w:cs="Times New Roman"/>
          <w:szCs w:val="24"/>
        </w:rPr>
        <w:t>Είχε γίνει μια παραδρομή εκεί.</w:t>
      </w:r>
    </w:p>
    <w:p w14:paraId="25E0A99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να κάνω και ένα σχόλιο. Σε σχέση με τη βουλευτική τροπολογία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άρσης του τραπεζικού και του φορολογικού απορρήτου στους ελέγχους τους οποίους δ</w:t>
      </w:r>
      <w:r>
        <w:rPr>
          <w:rFonts w:eastAsia="Times New Roman" w:cs="Times New Roman"/>
          <w:szCs w:val="24"/>
        </w:rPr>
        <w:t xml:space="preserve">ιενεργεί η </w:t>
      </w:r>
      <w:r>
        <w:rPr>
          <w:rFonts w:eastAsia="Times New Roman" w:cs="Times New Roman"/>
          <w:szCs w:val="24"/>
        </w:rPr>
        <w:t>ε</w:t>
      </w:r>
      <w:r>
        <w:rPr>
          <w:rFonts w:eastAsia="Times New Roman" w:cs="Times New Roman"/>
          <w:szCs w:val="24"/>
        </w:rPr>
        <w:t>πιτροπή «πόθεν έσχες», η τροπολογία γίνεται δεκτή.</w:t>
      </w:r>
    </w:p>
    <w:p w14:paraId="25E0A99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Δημήτριος </w:t>
      </w:r>
      <w:proofErr w:type="spellStart"/>
      <w:r>
        <w:rPr>
          <w:rFonts w:eastAsia="Times New Roman" w:cs="Times New Roman"/>
          <w:szCs w:val="24"/>
        </w:rPr>
        <w:t>Τζανακόπουλος</w:t>
      </w:r>
      <w:proofErr w:type="spellEnd"/>
      <w:r>
        <w:rPr>
          <w:rFonts w:eastAsia="Times New Roman" w:cs="Times New Roman"/>
          <w:szCs w:val="24"/>
        </w:rPr>
        <w:t xml:space="preserve">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r>
        <w:rPr>
          <w:rFonts w:eastAsia="Times New Roman" w:cs="Times New Roman"/>
          <w:szCs w:val="24"/>
        </w:rPr>
        <w:t>:</w:t>
      </w:r>
    </w:p>
    <w:p w14:paraId="25E0A995" w14:textId="77777777" w:rsidR="00464F64" w:rsidRDefault="00160710">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E94C79">
        <w:rPr>
          <w:rFonts w:eastAsia="Times New Roman" w:cs="Times New Roman"/>
          <w:color w:val="C00000"/>
          <w:szCs w:val="24"/>
        </w:rPr>
        <w:t>ΑΛΛΑΓΗ ΣΕΛΙΔΑΣ</w:t>
      </w:r>
      <w:r>
        <w:rPr>
          <w:rFonts w:eastAsia="Times New Roman" w:cs="Times New Roman"/>
          <w:color w:val="C00000"/>
          <w:szCs w:val="24"/>
        </w:rPr>
        <w:t>)</w:t>
      </w:r>
    </w:p>
    <w:p w14:paraId="25E0A996" w14:textId="77777777" w:rsidR="00464F64" w:rsidRDefault="00160710">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E94C79">
        <w:rPr>
          <w:rFonts w:eastAsia="Times New Roman" w:cs="Times New Roman"/>
          <w:color w:val="C00000"/>
          <w:szCs w:val="24"/>
        </w:rPr>
        <w:t>Να μπει η σελίδα</w:t>
      </w:r>
      <w:r>
        <w:rPr>
          <w:rFonts w:eastAsia="Times New Roman" w:cs="Times New Roman"/>
          <w:color w:val="C00000"/>
          <w:szCs w:val="24"/>
        </w:rPr>
        <w:t xml:space="preserve"> </w:t>
      </w:r>
      <w:r w:rsidRPr="00E94C79">
        <w:rPr>
          <w:rFonts w:eastAsia="Times New Roman" w:cs="Times New Roman"/>
          <w:color w:val="C00000"/>
          <w:szCs w:val="24"/>
        </w:rPr>
        <w:t>239</w:t>
      </w:r>
      <w:r>
        <w:rPr>
          <w:rFonts w:eastAsia="Times New Roman" w:cs="Times New Roman"/>
          <w:color w:val="C00000"/>
          <w:szCs w:val="24"/>
        </w:rPr>
        <w:t>)</w:t>
      </w:r>
      <w:r w:rsidRPr="00E94C79">
        <w:rPr>
          <w:rFonts w:eastAsia="Times New Roman" w:cs="Times New Roman"/>
          <w:color w:val="C00000"/>
          <w:szCs w:val="24"/>
        </w:rPr>
        <w:t xml:space="preserve"> </w:t>
      </w:r>
    </w:p>
    <w:p w14:paraId="25E0A997" w14:textId="77777777" w:rsidR="00464F64" w:rsidRDefault="00160710">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E94C79">
        <w:rPr>
          <w:rFonts w:eastAsia="Times New Roman" w:cs="Times New Roman"/>
          <w:color w:val="C00000"/>
          <w:szCs w:val="24"/>
        </w:rPr>
        <w:t>ΑΛΛΑΓΗ ΣΕΛΙΔΑΣ</w:t>
      </w:r>
      <w:r>
        <w:rPr>
          <w:rFonts w:eastAsia="Times New Roman" w:cs="Times New Roman"/>
          <w:color w:val="C00000"/>
          <w:szCs w:val="24"/>
        </w:rPr>
        <w:t>)</w:t>
      </w:r>
    </w:p>
    <w:p w14:paraId="25E0A99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sidRPr="0026652B">
        <w:rPr>
          <w:rFonts w:eastAsia="Times New Roman" w:cs="Times New Roman"/>
          <w:szCs w:val="24"/>
        </w:rPr>
        <w:t>Ευχαριστούμε</w:t>
      </w:r>
      <w:r>
        <w:rPr>
          <w:rFonts w:eastAsia="Times New Roman" w:cs="Times New Roman"/>
          <w:szCs w:val="24"/>
        </w:rPr>
        <w:t xml:space="preserve"> τον κύριο Υπουργό</w:t>
      </w:r>
      <w:r w:rsidRPr="0026652B">
        <w:rPr>
          <w:rFonts w:eastAsia="Times New Roman" w:cs="Times New Roman"/>
          <w:szCs w:val="24"/>
        </w:rPr>
        <w:t>.</w:t>
      </w:r>
    </w:p>
    <w:p w14:paraId="25E0A999" w14:textId="77777777" w:rsidR="00464F64" w:rsidRDefault="00160710">
      <w:pPr>
        <w:spacing w:line="600" w:lineRule="auto"/>
        <w:ind w:firstLine="720"/>
        <w:contextualSpacing/>
        <w:jc w:val="both"/>
        <w:rPr>
          <w:rFonts w:eastAsia="Times New Roman" w:cs="Times New Roman"/>
          <w:szCs w:val="24"/>
        </w:rPr>
      </w:pPr>
      <w:r w:rsidRPr="0026652B">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sidRPr="0026652B">
        <w:rPr>
          <w:rFonts w:eastAsia="Times New Roman" w:cs="Times New Roman"/>
          <w:szCs w:val="24"/>
        </w:rPr>
        <w:t>Κύριε Πρόεδρε, θα ήθελα να λάβω τον λόγο.</w:t>
      </w:r>
    </w:p>
    <w:p w14:paraId="25E0A99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Μάλιστα.</w:t>
      </w:r>
    </w:p>
    <w:p w14:paraId="25E0A99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w:t>
      </w:r>
      <w:r>
        <w:rPr>
          <w:rFonts w:eastAsia="Times New Roman" w:cs="Times New Roman"/>
          <w:b/>
          <w:szCs w:val="24"/>
        </w:rPr>
        <w:t>ς Βουλής):</w:t>
      </w:r>
      <w:r>
        <w:rPr>
          <w:rFonts w:eastAsia="Times New Roman" w:cs="Times New Roman"/>
          <w:szCs w:val="24"/>
        </w:rPr>
        <w:t xml:space="preserve"> Έχουν κατατεθεί και μας έχουν δοθεί τέλος πάντων δύο βουλευτικές τροπολογίες από τον ΣΥΡΙΖΑ, αυτό που υποστήριξε η κ. </w:t>
      </w:r>
      <w:proofErr w:type="spellStart"/>
      <w:r>
        <w:rPr>
          <w:rFonts w:eastAsia="Times New Roman" w:cs="Times New Roman"/>
          <w:szCs w:val="24"/>
        </w:rPr>
        <w:t>Κοζομπόλη</w:t>
      </w:r>
      <w:proofErr w:type="spellEnd"/>
      <w:r>
        <w:rPr>
          <w:rFonts w:eastAsia="Times New Roman" w:cs="Times New Roman"/>
          <w:szCs w:val="24"/>
        </w:rPr>
        <w:t>, και από την Νέα Δημοκρατία, εάν δεν κάνω λάθος. Ας μας πει ο κύριος Υπουργός, επειδή κλείνουμε, ποιες κάνει αποδεκτέ</w:t>
      </w:r>
      <w:r>
        <w:rPr>
          <w:rFonts w:eastAsia="Times New Roman" w:cs="Times New Roman"/>
          <w:szCs w:val="24"/>
        </w:rPr>
        <w:t>ς.</w:t>
      </w:r>
    </w:p>
    <w:p w14:paraId="25E0A99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Έγινε γνωστό ποια γίνεται δεκτή. </w:t>
      </w:r>
    </w:p>
    <w:p w14:paraId="25E0A99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Ναι, αλλά</w:t>
      </w:r>
      <w:r>
        <w:rPr>
          <w:rFonts w:eastAsia="Times New Roman" w:cs="Times New Roman"/>
          <w:szCs w:val="24"/>
        </w:rPr>
        <w:t>,</w:t>
      </w:r>
      <w:r>
        <w:rPr>
          <w:rFonts w:eastAsia="Times New Roman" w:cs="Times New Roman"/>
          <w:szCs w:val="24"/>
        </w:rPr>
        <w:t xml:space="preserve"> άμα δεν το πει, τώρα τι θα πει «είναι γνωστό», από ποιον είναι γνωστό; </w:t>
      </w:r>
    </w:p>
    <w:p w14:paraId="25E0A99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Από τον Υπουργό.</w:t>
      </w:r>
    </w:p>
    <w:p w14:paraId="25E0A99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w:t>
      </w:r>
      <w:r>
        <w:rPr>
          <w:rFonts w:eastAsia="Times New Roman" w:cs="Times New Roman"/>
          <w:b/>
          <w:szCs w:val="24"/>
        </w:rPr>
        <w:t>ΩΡΓΙΟΣ ΛΑΜΠΡΟΥΛΗΣ (ΣΤ΄ Αντιπρόεδρος της Βουλής):</w:t>
      </w:r>
      <w:r>
        <w:rPr>
          <w:rFonts w:eastAsia="Times New Roman" w:cs="Times New Roman"/>
          <w:szCs w:val="24"/>
        </w:rPr>
        <w:t xml:space="preserve"> Μα, είπε ο κύριος Υπουργός, γι’ αυτές τις δύο βουλευτικές, ότι τις κάνει δεκτές;</w:t>
      </w:r>
    </w:p>
    <w:p w14:paraId="25E0A9A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7432F9">
        <w:rPr>
          <w:rFonts w:eastAsia="Times New Roman" w:cs="Times New Roman"/>
          <w:szCs w:val="24"/>
        </w:rPr>
        <w:t>Για τη βουλευτική τροπολογία της κ</w:t>
      </w:r>
      <w:r>
        <w:rPr>
          <w:rFonts w:eastAsia="Times New Roman" w:cs="Times New Roman"/>
          <w:szCs w:val="24"/>
        </w:rPr>
        <w:t>.</w:t>
      </w:r>
      <w:r w:rsidRPr="007432F9">
        <w:rPr>
          <w:rFonts w:eastAsia="Times New Roman" w:cs="Times New Roman"/>
          <w:szCs w:val="24"/>
        </w:rPr>
        <w:t xml:space="preserve"> </w:t>
      </w:r>
      <w:proofErr w:type="spellStart"/>
      <w:r w:rsidRPr="007432F9">
        <w:rPr>
          <w:rFonts w:eastAsia="Times New Roman" w:cs="Times New Roman"/>
          <w:szCs w:val="24"/>
        </w:rPr>
        <w:t>Κοζομπόλη</w:t>
      </w:r>
      <w:proofErr w:type="spellEnd"/>
      <w:r w:rsidRPr="007432F9">
        <w:rPr>
          <w:rFonts w:eastAsia="Times New Roman" w:cs="Times New Roman"/>
          <w:szCs w:val="24"/>
        </w:rPr>
        <w:t xml:space="preserve"> είπε.</w:t>
      </w:r>
    </w:p>
    <w:p w14:paraId="25E0A9A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 τώρα με </w:t>
      </w:r>
      <w:proofErr w:type="spellStart"/>
      <w:r>
        <w:rPr>
          <w:rFonts w:eastAsia="Times New Roman" w:cs="Times New Roman"/>
          <w:szCs w:val="24"/>
        </w:rPr>
        <w:t>συγχωρείτε</w:t>
      </w:r>
      <w:proofErr w:type="spellEnd"/>
      <w:r>
        <w:rPr>
          <w:rFonts w:eastAsia="Times New Roman" w:cs="Times New Roman"/>
          <w:szCs w:val="24"/>
        </w:rPr>
        <w:t>, κύριε Πρόεδρε, να είμαστε σαφείς σε αυτά που συζητάμε.</w:t>
      </w:r>
    </w:p>
    <w:p w14:paraId="25E0A9A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Διά της εις </w:t>
      </w:r>
      <w:proofErr w:type="spellStart"/>
      <w:r>
        <w:rPr>
          <w:rFonts w:eastAsia="Times New Roman" w:cs="Times New Roman"/>
          <w:szCs w:val="24"/>
        </w:rPr>
        <w:t>άτοπον</w:t>
      </w:r>
      <w:proofErr w:type="spellEnd"/>
      <w:r>
        <w:rPr>
          <w:rFonts w:eastAsia="Times New Roman" w:cs="Times New Roman"/>
          <w:szCs w:val="24"/>
        </w:rPr>
        <w:t xml:space="preserve"> απαγωγής.</w:t>
      </w:r>
    </w:p>
    <w:p w14:paraId="25E0A9A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Κύριε Πρόεδρε, θα</w:t>
      </w:r>
      <w:r>
        <w:rPr>
          <w:rFonts w:eastAsia="Times New Roman" w:cs="Times New Roman"/>
          <w:szCs w:val="24"/>
        </w:rPr>
        <w:t xml:space="preserve"> ήθελα να διευκρινίσω.</w:t>
      </w:r>
    </w:p>
    <w:p w14:paraId="25E0A9A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7432F9">
        <w:rPr>
          <w:rFonts w:eastAsia="Times New Roman" w:cs="Times New Roman"/>
          <w:szCs w:val="24"/>
        </w:rPr>
        <w:t>Ορίστε, κύριε Υπουργέ.</w:t>
      </w:r>
    </w:p>
    <w:p w14:paraId="25E0A9A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Μόλις τώρα είπα ότι σε ό,τι αφορά την τροπολογία των δύο Βουλευτών που σχετίζεται με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άρσης του τραπεζικού και</w:t>
      </w:r>
      <w:r>
        <w:rPr>
          <w:rFonts w:eastAsia="Times New Roman" w:cs="Times New Roman"/>
          <w:szCs w:val="24"/>
        </w:rPr>
        <w:t xml:space="preserve"> φορολογικού απορρήτου στους ελέγχους </w:t>
      </w:r>
      <w:r>
        <w:rPr>
          <w:rFonts w:eastAsia="Times New Roman" w:cs="Times New Roman"/>
          <w:szCs w:val="24"/>
        </w:rPr>
        <w:lastRenderedPageBreak/>
        <w:t>που διενεργεί η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 η τροπολογία γίνεται δεκτή. Αυτή η τροπολογία.</w:t>
      </w:r>
    </w:p>
    <w:p w14:paraId="25E0A9A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Σε ό,τι αφορά τη δεύτερη τροπολογία που κατατέθηκε από Βουλευτή της Νέας Δημοκρατίας</w:t>
      </w:r>
      <w:r>
        <w:rPr>
          <w:rFonts w:eastAsia="Times New Roman" w:cs="Times New Roman"/>
          <w:szCs w:val="24"/>
        </w:rPr>
        <w:t>,</w:t>
      </w:r>
      <w:r>
        <w:rPr>
          <w:rFonts w:eastAsia="Times New Roman" w:cs="Times New Roman"/>
          <w:szCs w:val="24"/>
        </w:rPr>
        <w:t xml:space="preserve"> διευκρινίστηκε κατά τη διάρκεια της συζήτησης </w:t>
      </w:r>
      <w:r>
        <w:rPr>
          <w:rFonts w:eastAsia="Times New Roman" w:cs="Times New Roman"/>
          <w:szCs w:val="24"/>
        </w:rPr>
        <w:t>ότι δεν τίθεται κανένα θέμα, διότι έχει ήδη ρυθμιστεί το ζήτημα με προηγούμενο νόμο.</w:t>
      </w:r>
    </w:p>
    <w:p w14:paraId="25E0A9A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Διότι έχει ήδη ρυθμιστεί.</w:t>
      </w:r>
    </w:p>
    <w:p w14:paraId="25E0A9A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7432F9">
        <w:rPr>
          <w:rFonts w:eastAsia="Times New Roman" w:cs="Times New Roman"/>
          <w:szCs w:val="24"/>
        </w:rPr>
        <w:t>Ναι, τα ευκόλως εννοούμενα παραλείπονται.</w:t>
      </w:r>
    </w:p>
    <w:p w14:paraId="25E0A9A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έχει </w:t>
      </w:r>
      <w:r>
        <w:rPr>
          <w:rFonts w:eastAsia="Times New Roman" w:cs="Times New Roman"/>
          <w:szCs w:val="24"/>
        </w:rPr>
        <w:t>τον λόγο για πέντε λεπτά.</w:t>
      </w:r>
    </w:p>
    <w:p w14:paraId="25E0A9A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sidRPr="007432F9">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Λάππα</w:t>
      </w:r>
      <w:proofErr w:type="spellEnd"/>
      <w:r>
        <w:rPr>
          <w:rFonts w:eastAsia="Times New Roman" w:cs="Times New Roman"/>
          <w:szCs w:val="24"/>
        </w:rPr>
        <w:t xml:space="preserve">, οι ΛΟΑΤΚΙ δεν δημιουργήθηκαν από τα μνημόνια, άρα δεν ρυθμίζεται κάτι σχετικά με το μνημόνιο. </w:t>
      </w:r>
    </w:p>
    <w:p w14:paraId="25E0A9A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μας είπατε ότι κάθε φορά που γίνεται συζήτηση για τα δάνεια των κομμάτων, φέρνουμε το θέμα </w:t>
      </w:r>
      <w:proofErr w:type="spellStart"/>
      <w:r>
        <w:rPr>
          <w:rFonts w:eastAsia="Times New Roman" w:cs="Times New Roman"/>
          <w:szCs w:val="24"/>
        </w:rPr>
        <w:t>Πετσί</w:t>
      </w:r>
      <w:r>
        <w:rPr>
          <w:rFonts w:eastAsia="Times New Roman" w:cs="Times New Roman"/>
          <w:szCs w:val="24"/>
        </w:rPr>
        <w:t>τη</w:t>
      </w:r>
      <w:proofErr w:type="spellEnd"/>
      <w:r>
        <w:rPr>
          <w:rFonts w:eastAsia="Times New Roman" w:cs="Times New Roman"/>
          <w:szCs w:val="24"/>
        </w:rPr>
        <w:t xml:space="preserve">. </w:t>
      </w:r>
      <w:r>
        <w:rPr>
          <w:rFonts w:eastAsia="Times New Roman" w:cs="Times New Roman"/>
          <w:szCs w:val="24"/>
          <w:lang w:val="en-US"/>
        </w:rPr>
        <w:t>F</w:t>
      </w:r>
      <w:proofErr w:type="spellStart"/>
      <w:r>
        <w:rPr>
          <w:rFonts w:eastAsia="Times New Roman" w:cs="Times New Roman"/>
          <w:szCs w:val="24"/>
        </w:rPr>
        <w:t>ake</w:t>
      </w:r>
      <w:proofErr w:type="spellEnd"/>
      <w:r>
        <w:rPr>
          <w:rFonts w:eastAsia="Times New Roman" w:cs="Times New Roman"/>
          <w:szCs w:val="24"/>
        </w:rPr>
        <w:t xml:space="preserve"> </w:t>
      </w:r>
      <w:proofErr w:type="spellStart"/>
      <w:r>
        <w:rPr>
          <w:rFonts w:eastAsia="Times New Roman" w:cs="Times New Roman"/>
          <w:szCs w:val="24"/>
        </w:rPr>
        <w:t>news</w:t>
      </w:r>
      <w:proofErr w:type="spellEnd"/>
      <w:r>
        <w:rPr>
          <w:rFonts w:eastAsia="Times New Roman" w:cs="Times New Roman"/>
          <w:szCs w:val="24"/>
        </w:rPr>
        <w:t xml:space="preserve">. Κάθε φορά που έρχεται το θέμα </w:t>
      </w:r>
      <w:proofErr w:type="spellStart"/>
      <w:r>
        <w:rPr>
          <w:rFonts w:eastAsia="Times New Roman" w:cs="Times New Roman"/>
          <w:szCs w:val="24"/>
        </w:rPr>
        <w:t>Πετσίτη</w:t>
      </w:r>
      <w:proofErr w:type="spellEnd"/>
      <w:r>
        <w:rPr>
          <w:rFonts w:eastAsia="Times New Roman" w:cs="Times New Roman"/>
          <w:szCs w:val="24"/>
        </w:rPr>
        <w:t>, φέρνετε εσείς τα δάνεια των κομμάτων.</w:t>
      </w:r>
    </w:p>
    <w:p w14:paraId="25E0A9A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αναφερθήκατε και στην επίσκεψη του κ. Τσίπρα συνοδεία επιχειρηματιών. Προφανώς έχετε ανακαλύψει το «Ελ </w:t>
      </w:r>
      <w:proofErr w:type="spellStart"/>
      <w:r>
        <w:rPr>
          <w:rFonts w:eastAsia="Times New Roman" w:cs="Times New Roman"/>
          <w:szCs w:val="24"/>
        </w:rPr>
        <w:t>Ντοράντο</w:t>
      </w:r>
      <w:proofErr w:type="spellEnd"/>
      <w:r>
        <w:rPr>
          <w:rFonts w:eastAsia="Times New Roman" w:cs="Times New Roman"/>
          <w:szCs w:val="24"/>
        </w:rPr>
        <w:t>» στη γειτονική χώρα ή το είχαμε δίπλα μας και δε</w:t>
      </w:r>
      <w:r>
        <w:rPr>
          <w:rFonts w:eastAsia="Times New Roman" w:cs="Times New Roman"/>
          <w:szCs w:val="24"/>
        </w:rPr>
        <w:t>ν το βλέπαμε. Να πω μόνο ότι από αυτούς τους επιχειρηματ</w:t>
      </w:r>
      <w:r>
        <w:rPr>
          <w:rFonts w:eastAsia="Times New Roman" w:cs="Times New Roman"/>
          <w:szCs w:val="24"/>
        </w:rPr>
        <w:t>ί</w:t>
      </w:r>
      <w:r>
        <w:rPr>
          <w:rFonts w:eastAsia="Times New Roman" w:cs="Times New Roman"/>
          <w:szCs w:val="24"/>
        </w:rPr>
        <w:t xml:space="preserve">ες τα 2/3 προέρχονται από κρατικές εταιρείες και από τους είκοσι τρεις οι είκοσι δραστηριοποιούνται ήδη στη γειτονική χώρα. Κρίμα που είχε αυτή την ατυχία ο κ. </w:t>
      </w:r>
      <w:proofErr w:type="spellStart"/>
      <w:r>
        <w:rPr>
          <w:rFonts w:eastAsia="Times New Roman" w:cs="Times New Roman"/>
          <w:szCs w:val="24"/>
        </w:rPr>
        <w:t>Πετσίτης</w:t>
      </w:r>
      <w:proofErr w:type="spellEnd"/>
      <w:r>
        <w:rPr>
          <w:rFonts w:eastAsia="Times New Roman" w:cs="Times New Roman"/>
          <w:szCs w:val="24"/>
        </w:rPr>
        <w:t>, που είναι τέτοια ιδιοφυία στι</w:t>
      </w:r>
      <w:r>
        <w:rPr>
          <w:rFonts w:eastAsia="Times New Roman" w:cs="Times New Roman"/>
          <w:szCs w:val="24"/>
        </w:rPr>
        <w:t>ς επιχειρήσεις και δεν ήταν εδώ και είναι στη Λευκωσία</w:t>
      </w:r>
      <w:r>
        <w:rPr>
          <w:rFonts w:eastAsia="Times New Roman" w:cs="Times New Roman"/>
          <w:szCs w:val="24"/>
        </w:rPr>
        <w:t>,</w:t>
      </w:r>
      <w:r>
        <w:rPr>
          <w:rFonts w:eastAsia="Times New Roman" w:cs="Times New Roman"/>
          <w:szCs w:val="24"/>
        </w:rPr>
        <w:t xml:space="preserve"> για να τον πάρει μαζί του ο Πρωθυπουργός.</w:t>
      </w:r>
    </w:p>
    <w:p w14:paraId="25E0A9A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Τώρα, κύριε Υπουργέ, σε μια λογική συμψηφισμού αναφερθήκατε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σωστά; Ναι, υπήρχαν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Όμως,</w:t>
      </w:r>
      <w:r>
        <w:rPr>
          <w:rFonts w:eastAsia="Times New Roman" w:cs="Times New Roman"/>
          <w:szCs w:val="24"/>
        </w:rPr>
        <w:t xml:space="preserve"> θέλω να σας θυμίσω ότι εσείς με πέντε τέτοιες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ομοθετικού περιεχομένου κλείσατε τις τράπεζες. Αναφέρεστε ότι σταματήσατε τον Δεκέμβριο του 2015. Μέχρι τότε ήταν άφθονες και με πέντε από αυτές κλείσατε τις τράπεζες. Και μάλιστα, αυτά όλα είχαν άλλο</w:t>
      </w:r>
      <w:r>
        <w:rPr>
          <w:rFonts w:eastAsia="Times New Roman" w:cs="Times New Roman"/>
          <w:szCs w:val="24"/>
        </w:rPr>
        <w:t xml:space="preserve"> κόστος, γιατί τα ομόλογα, λόγω εκείνης της συμπεριφοράς σας, μόνο μετά το δημοψήφισμα το δεκαετές είχε κοντέψει να φτάσει το 19,27%, το 20%. </w:t>
      </w:r>
    </w:p>
    <w:p w14:paraId="25E0A9A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αυτό το κόστος κάπως πρέπει να το μετρήσουμε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ού ήταν τα ομόλογα τον Ιούνιο του 2015, πού ήταν τον </w:t>
      </w:r>
      <w:r>
        <w:rPr>
          <w:rFonts w:eastAsia="Times New Roman" w:cs="Times New Roman"/>
          <w:szCs w:val="24"/>
        </w:rPr>
        <w:t>Ιούνιο του 2014 και πού θα ήταν εάν δεν κάνατε όλη αυτή την ανωμαλία.</w:t>
      </w:r>
    </w:p>
    <w:p w14:paraId="25E0A9A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Τον Ιούνιο του 2015… (</w:t>
      </w:r>
      <w:r>
        <w:rPr>
          <w:rFonts w:eastAsia="Times New Roman" w:cs="Times New Roman"/>
          <w:szCs w:val="24"/>
        </w:rPr>
        <w:t xml:space="preserve">δεν </w:t>
      </w:r>
      <w:r>
        <w:rPr>
          <w:rFonts w:eastAsia="Times New Roman" w:cs="Times New Roman"/>
          <w:szCs w:val="24"/>
        </w:rPr>
        <w:t>ακούστηκε)</w:t>
      </w:r>
    </w:p>
    <w:p w14:paraId="25E0A9B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Τον Ιούνιο του 2015 το δεκαετές το πήγατε 15%. Λοιπόν και μετά το δημοψήφισμα το πήγατε στο 20%.</w:t>
      </w:r>
    </w:p>
    <w:p w14:paraId="25E0A9B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Τον Δεκέμβριο του 2015… (</w:t>
      </w:r>
      <w:r>
        <w:rPr>
          <w:rFonts w:eastAsia="Times New Roman" w:cs="Times New Roman"/>
          <w:szCs w:val="24"/>
        </w:rPr>
        <w:t xml:space="preserve">δεν </w:t>
      </w:r>
      <w:r>
        <w:rPr>
          <w:rFonts w:eastAsia="Times New Roman" w:cs="Times New Roman"/>
          <w:szCs w:val="24"/>
        </w:rPr>
        <w:t>ακούστηκε)</w:t>
      </w:r>
    </w:p>
    <w:p w14:paraId="25E0A9B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sidRPr="00776067">
        <w:rPr>
          <w:rFonts w:eastAsia="Times New Roman" w:cs="Times New Roman"/>
          <w:szCs w:val="24"/>
        </w:rPr>
        <w:t>Λέτε, λοιπόν, ότι οι</w:t>
      </w:r>
      <w:r>
        <w:rPr>
          <w:rFonts w:eastAsia="Times New Roman" w:cs="Times New Roman"/>
          <w:b/>
          <w:szCs w:val="24"/>
        </w:rPr>
        <w:t xml:space="preserve"> </w:t>
      </w:r>
      <w:r>
        <w:rPr>
          <w:rFonts w:eastAsia="Times New Roman" w:cs="Times New Roman"/>
          <w:szCs w:val="24"/>
        </w:rPr>
        <w:t xml:space="preserve">δικές σας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είναι καλές, διότι είναι θετικά μέτρα. Πότε ψηφίσατε εσείς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δική μας με</w:t>
      </w:r>
      <w:r>
        <w:rPr>
          <w:rFonts w:eastAsia="Times New Roman" w:cs="Times New Roman"/>
          <w:szCs w:val="24"/>
        </w:rPr>
        <w:t xml:space="preserve"> θετικά μέτρα; Ούτε τη μεταφορά των μαθητών με τα σχολικά λεωφορεία, τις αποζημιώσεις δεν είχατε ψηφίσει, όταν ήσασταν στην </w:t>
      </w:r>
      <w:r>
        <w:rPr>
          <w:rFonts w:eastAsia="Times New Roman" w:cs="Times New Roman"/>
          <w:szCs w:val="24"/>
        </w:rPr>
        <w:t>α</w:t>
      </w:r>
      <w:r>
        <w:rPr>
          <w:rFonts w:eastAsia="Times New Roman" w:cs="Times New Roman"/>
          <w:szCs w:val="24"/>
        </w:rPr>
        <w:t>ντιπολίτευση. Δεν είναι, λοιπόν, έτσι.</w:t>
      </w:r>
    </w:p>
    <w:p w14:paraId="25E0A9B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Απλώς δεν ψηφίζατε και μιλούσατε για «χούντα με κοινοβουλευτικό μανδύα». Άμα πάρετε όλες τις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lastRenderedPageBreak/>
        <w:t>π</w:t>
      </w:r>
      <w:r>
        <w:rPr>
          <w:rFonts w:eastAsia="Times New Roman" w:cs="Times New Roman"/>
          <w:szCs w:val="24"/>
        </w:rPr>
        <w:t>εριεχομένου, ελάχιστες σχετίζονταν με το μνημόνιο. Βέβαια, τα έχω καταγεγραμμένα. Το αρχείο μου μην το αμφισβητείτε. Ξέρετε τώρα τι δουλειά κάνουμε.</w:t>
      </w:r>
    </w:p>
    <w:p w14:paraId="25E0A9B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Λοιπόν και μετά</w:t>
      </w:r>
      <w:r>
        <w:rPr>
          <w:rFonts w:eastAsia="Times New Roman" w:cs="Times New Roman"/>
          <w:szCs w:val="24"/>
        </w:rPr>
        <w:t>,</w:t>
      </w:r>
      <w:r>
        <w:rPr>
          <w:rFonts w:eastAsia="Times New Roman" w:cs="Times New Roman"/>
          <w:szCs w:val="24"/>
        </w:rPr>
        <w:t xml:space="preserve"> για να μη σας λένε «ΠΝΠ», «ΠΝΠ», τα κάνετε τροπολογίες, τα βαπτίσατε</w:t>
      </w:r>
      <w:r>
        <w:rPr>
          <w:rFonts w:eastAsia="Times New Roman" w:cs="Times New Roman"/>
          <w:szCs w:val="24"/>
        </w:rPr>
        <w:t xml:space="preserve"> τροπολογίες, δεν άλλαξε κάτι. Ουσιαστικά με τροπολογίες έγιναν όλα αυτά. Ο δε κατώτατος μισθός που λέτε και όλα αυτά έπρεπε να είχε καταργηθεί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αν δεν είχατε φέρει άλλο ένα μνημόνιο. </w:t>
      </w:r>
    </w:p>
    <w:p w14:paraId="25E0A9B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λέτε ότι με ΠΝΠ έγινε το ΤΑΙΠΕΔ, συγγνώμη,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δηλαδή τι έγινε; Με άλλο ένα μνημόνιο; Δεν καταλαβαίνω τι λέτε. Η πραγματικότητα είναι ότι, αντί να περνάτε αυτά που σας λένε οι δανειστές με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τα περνάτε με τροπολογίες, δεν κάνετε κάτι διαφορετικό. Με ένα άρθρο, μ</w:t>
      </w:r>
      <w:r>
        <w:rPr>
          <w:rFonts w:eastAsia="Times New Roman" w:cs="Times New Roman"/>
          <w:szCs w:val="24"/>
        </w:rPr>
        <w:t>ε μία συνθήκη δώσατε τη Μακεδονία, με μία συνθήκη, με μία διεθνή συνθήκη, σαν να μην ήταν τίποτα. Και μου λέτε τώρα εσείς για τις ΠΝΠ που αφορούσαν πραγματικά θετικά μέτρα και που δεν ψηφίσατε κανένα;</w:t>
      </w:r>
    </w:p>
    <w:p w14:paraId="25E0A9B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κατηγορείτε τους άλλους για </w:t>
      </w:r>
      <w:proofErr w:type="spellStart"/>
      <w:r>
        <w:rPr>
          <w:rFonts w:eastAsia="Times New Roman" w:cs="Times New Roman"/>
          <w:szCs w:val="24"/>
        </w:rPr>
        <w:t>fake</w:t>
      </w:r>
      <w:proofErr w:type="spellEnd"/>
      <w:r>
        <w:rPr>
          <w:rFonts w:eastAsia="Times New Roman" w:cs="Times New Roman"/>
          <w:szCs w:val="24"/>
        </w:rPr>
        <w:t xml:space="preserve"> </w:t>
      </w:r>
      <w:proofErr w:type="spellStart"/>
      <w:r>
        <w:rPr>
          <w:rFonts w:eastAsia="Times New Roman" w:cs="Times New Roman"/>
          <w:szCs w:val="24"/>
        </w:rPr>
        <w:t>news</w:t>
      </w:r>
      <w:proofErr w:type="spellEnd"/>
      <w:r>
        <w:rPr>
          <w:rFonts w:eastAsia="Times New Roman" w:cs="Times New Roman"/>
          <w:szCs w:val="24"/>
        </w:rPr>
        <w:t>. Προφανώς</w:t>
      </w:r>
      <w:r>
        <w:rPr>
          <w:rFonts w:eastAsia="Times New Roman" w:cs="Times New Roman"/>
          <w:szCs w:val="24"/>
        </w:rPr>
        <w:t xml:space="preserve"> θέλετε να έχετε την αποκλειστικότητα στα </w:t>
      </w:r>
      <w:r>
        <w:rPr>
          <w:rFonts w:eastAsia="Times New Roman" w:cs="Times New Roman"/>
          <w:szCs w:val="24"/>
          <w:lang w:val="en-US"/>
        </w:rPr>
        <w:t>fake</w:t>
      </w:r>
      <w:r w:rsidRPr="006D369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δεν </w:t>
      </w:r>
      <w:r>
        <w:rPr>
          <w:rFonts w:eastAsia="Times New Roman" w:cs="Times New Roman"/>
          <w:szCs w:val="24"/>
        </w:rPr>
        <w:lastRenderedPageBreak/>
        <w:t xml:space="preserve">θέλετε να κάνουν άλλοι, φαίνεται. Ξέρετε, έτσι γίνεται αυτό. Όταν αρχίζουμε με </w:t>
      </w:r>
      <w:r>
        <w:rPr>
          <w:rFonts w:eastAsia="Times New Roman" w:cs="Times New Roman"/>
          <w:szCs w:val="24"/>
          <w:lang w:val="en-US"/>
        </w:rPr>
        <w:t>fake</w:t>
      </w:r>
      <w:r w:rsidRPr="006D369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6D3693">
        <w:rPr>
          <w:rFonts w:eastAsia="Times New Roman" w:cs="Times New Roman"/>
          <w:szCs w:val="24"/>
        </w:rPr>
        <w:t xml:space="preserve"> </w:t>
      </w:r>
      <w:r>
        <w:rPr>
          <w:rFonts w:eastAsia="Times New Roman" w:cs="Times New Roman"/>
          <w:szCs w:val="24"/>
        </w:rPr>
        <w:t xml:space="preserve">συνεχίζουν όλοι με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25E0A9B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έχετε έτοιμο ένα ψέμα κάθε φορά, δεν είναι κάτι, μια απάντηση, ένα ψέμα. Και δεν είναι ο </w:t>
      </w:r>
      <w:proofErr w:type="spellStart"/>
      <w:r>
        <w:rPr>
          <w:rFonts w:eastAsia="Times New Roman" w:cs="Times New Roman"/>
          <w:szCs w:val="24"/>
        </w:rPr>
        <w:t>Πετσίτης</w:t>
      </w:r>
      <w:proofErr w:type="spellEnd"/>
      <w:r>
        <w:rPr>
          <w:rFonts w:eastAsia="Times New Roman" w:cs="Times New Roman"/>
          <w:szCs w:val="24"/>
        </w:rPr>
        <w:t xml:space="preserve"> τώρα θέμα για να δημιουργήσουμε </w:t>
      </w:r>
      <w:proofErr w:type="spellStart"/>
      <w:r>
        <w:rPr>
          <w:rFonts w:eastAsia="Times New Roman" w:cs="Times New Roman"/>
          <w:szCs w:val="24"/>
        </w:rPr>
        <w:t>αντι</w:t>
      </w:r>
      <w:proofErr w:type="spellEnd"/>
      <w:r>
        <w:rPr>
          <w:rFonts w:eastAsia="Times New Roman" w:cs="Times New Roman"/>
          <w:szCs w:val="24"/>
        </w:rPr>
        <w:t xml:space="preserve">-ΣΥΡΙΖΑ μέτωπο. Ο </w:t>
      </w:r>
      <w:proofErr w:type="spellStart"/>
      <w:r>
        <w:rPr>
          <w:rFonts w:eastAsia="Times New Roman" w:cs="Times New Roman"/>
          <w:szCs w:val="24"/>
        </w:rPr>
        <w:t>Πετσίτης</w:t>
      </w:r>
      <w:proofErr w:type="spellEnd"/>
      <w:r>
        <w:rPr>
          <w:rFonts w:eastAsia="Times New Roman" w:cs="Times New Roman"/>
          <w:szCs w:val="24"/>
        </w:rPr>
        <w:t xml:space="preserve"> είναι ένα πραγματικό γεγονός. Τώρα, εάν εσείς ξαφνικά τον αποκηρύξατε, αυτό είναι δι</w:t>
      </w:r>
      <w:r>
        <w:rPr>
          <w:rFonts w:eastAsia="Times New Roman" w:cs="Times New Roman"/>
          <w:szCs w:val="24"/>
        </w:rPr>
        <w:t xml:space="preserve">κό σας θέμα. Ο κ. </w:t>
      </w:r>
      <w:proofErr w:type="spellStart"/>
      <w:r>
        <w:rPr>
          <w:rFonts w:eastAsia="Times New Roman" w:cs="Times New Roman"/>
          <w:szCs w:val="24"/>
        </w:rPr>
        <w:t>Πετσίτης</w:t>
      </w:r>
      <w:proofErr w:type="spellEnd"/>
      <w:r>
        <w:rPr>
          <w:rFonts w:eastAsia="Times New Roman" w:cs="Times New Roman"/>
          <w:szCs w:val="24"/>
        </w:rPr>
        <w:t xml:space="preserve"> ήταν εκεί. Και μάλιστα ήταν τελικά μεγάλη έμπνευση του Αντώνη του Σαμαρά, που τον κατηγορείτε γιατί δεν παρέδωσε στον κ. Τσίπρα. Ο κ. Τσίπρας εκείνη τη μέρα, αντί να πάει να παραλάβει, πήρε τον </w:t>
      </w:r>
      <w:proofErr w:type="spellStart"/>
      <w:r>
        <w:rPr>
          <w:rFonts w:eastAsia="Times New Roman" w:cs="Times New Roman"/>
          <w:szCs w:val="24"/>
        </w:rPr>
        <w:t>Πετσίτη</w:t>
      </w:r>
      <w:proofErr w:type="spellEnd"/>
      <w:r>
        <w:rPr>
          <w:rFonts w:eastAsia="Times New Roman" w:cs="Times New Roman"/>
          <w:szCs w:val="24"/>
        </w:rPr>
        <w:t xml:space="preserve"> α λα </w:t>
      </w:r>
      <w:proofErr w:type="spellStart"/>
      <w:r>
        <w:rPr>
          <w:rFonts w:eastAsia="Times New Roman" w:cs="Times New Roman"/>
          <w:szCs w:val="24"/>
        </w:rPr>
        <w:t>μπρατσέτα</w:t>
      </w:r>
      <w:proofErr w:type="spellEnd"/>
      <w:r>
        <w:rPr>
          <w:rFonts w:eastAsia="Times New Roman" w:cs="Times New Roman"/>
          <w:szCs w:val="24"/>
        </w:rPr>
        <w:t xml:space="preserve"> και πήγε στη</w:t>
      </w:r>
      <w:r>
        <w:rPr>
          <w:rFonts w:eastAsia="Times New Roman" w:cs="Times New Roman"/>
          <w:szCs w:val="24"/>
        </w:rPr>
        <w:t>ν Καισαριανή. Παραλίγο, λίγο ακόμα</w:t>
      </w:r>
      <w:r>
        <w:rPr>
          <w:rFonts w:eastAsia="Times New Roman" w:cs="Times New Roman"/>
          <w:szCs w:val="24"/>
        </w:rPr>
        <w:t>,</w:t>
      </w:r>
      <w:r>
        <w:rPr>
          <w:rFonts w:eastAsia="Times New Roman" w:cs="Times New Roman"/>
          <w:szCs w:val="24"/>
        </w:rPr>
        <w:t xml:space="preserve"> αν είχε δεχθεί να σας περιμένει ο Σαμαράς, θα είχε παραλάβει ο </w:t>
      </w:r>
      <w:proofErr w:type="spellStart"/>
      <w:r>
        <w:rPr>
          <w:rFonts w:eastAsia="Times New Roman" w:cs="Times New Roman"/>
          <w:szCs w:val="24"/>
        </w:rPr>
        <w:t>Πετσίτης</w:t>
      </w:r>
      <w:proofErr w:type="spellEnd"/>
      <w:r>
        <w:rPr>
          <w:rFonts w:eastAsia="Times New Roman" w:cs="Times New Roman"/>
          <w:szCs w:val="24"/>
        </w:rPr>
        <w:t xml:space="preserve"> το Μέγαρο Μαξίμου μαζί του.</w:t>
      </w:r>
    </w:p>
    <w:p w14:paraId="25E0A9B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μας λέτε τώρα για τα 200 εκατομμύρια των κομμάτων και τα λοιπά. Δεν μου λέτε</w:t>
      </w:r>
      <w:r>
        <w:rPr>
          <w:rFonts w:eastAsia="Times New Roman" w:cs="Times New Roman"/>
          <w:szCs w:val="24"/>
        </w:rPr>
        <w:t>,</w:t>
      </w:r>
      <w:r>
        <w:rPr>
          <w:rFonts w:eastAsia="Times New Roman" w:cs="Times New Roman"/>
          <w:szCs w:val="24"/>
        </w:rPr>
        <w:t xml:space="preserve"> οι καταθέσεις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ις παραλάβατε 160 δισε</w:t>
      </w:r>
      <w:r>
        <w:rPr>
          <w:rFonts w:eastAsia="Times New Roman" w:cs="Times New Roman"/>
          <w:szCs w:val="24"/>
        </w:rPr>
        <w:t>κατομμύρια και τις πήγατε 120 και τώρα πήγαν 130 και πρέπει να σας βαράμε τις καμπάνες; Πού είναι</w:t>
      </w:r>
      <w:r>
        <w:rPr>
          <w:rFonts w:eastAsia="Times New Roman" w:cs="Times New Roman"/>
          <w:szCs w:val="24"/>
        </w:rPr>
        <w:t>,</w:t>
      </w:r>
      <w:r>
        <w:rPr>
          <w:rFonts w:eastAsia="Times New Roman" w:cs="Times New Roman"/>
          <w:szCs w:val="24"/>
        </w:rPr>
        <w:t xml:space="preserve"> λοιπόν; Αυτά είναι 30 δισεκατομμύρια που έφυγαν από τις τσέπες των ανθρώπων με τις δικές σας ενέργειες.</w:t>
      </w:r>
    </w:p>
    <w:p w14:paraId="25E0A9B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Τι λέτε, κυρία </w:t>
      </w:r>
      <w:proofErr w:type="spellStart"/>
      <w:r>
        <w:rPr>
          <w:rFonts w:eastAsia="Times New Roman" w:cs="Times New Roman"/>
          <w:szCs w:val="24"/>
        </w:rPr>
        <w:t>Βούλτ</w:t>
      </w:r>
      <w:r>
        <w:rPr>
          <w:rFonts w:eastAsia="Times New Roman" w:cs="Times New Roman"/>
          <w:szCs w:val="24"/>
        </w:rPr>
        <w:t>εψη</w:t>
      </w:r>
      <w:proofErr w:type="spellEnd"/>
      <w:r>
        <w:rPr>
          <w:rFonts w:eastAsia="Times New Roman" w:cs="Times New Roman"/>
          <w:szCs w:val="24"/>
        </w:rPr>
        <w:t>;</w:t>
      </w:r>
    </w:p>
    <w:p w14:paraId="25E0A9BA" w14:textId="77777777" w:rsidR="00464F64" w:rsidRDefault="00160710">
      <w:pPr>
        <w:spacing w:line="600" w:lineRule="auto"/>
        <w:ind w:firstLine="720"/>
        <w:contextualSpacing/>
        <w:jc w:val="both"/>
        <w:rPr>
          <w:rFonts w:eastAsia="Times New Roman" w:cs="Times New Roman"/>
          <w:szCs w:val="24"/>
        </w:rPr>
      </w:pPr>
      <w:r w:rsidRPr="00237E0B">
        <w:rPr>
          <w:rFonts w:eastAsia="Times New Roman" w:cs="Times New Roman"/>
          <w:b/>
          <w:szCs w:val="24"/>
        </w:rPr>
        <w:t>ΣΠΥΡΙΔΩΝ</w:t>
      </w:r>
      <w:r>
        <w:rPr>
          <w:rFonts w:eastAsia="Times New Roman" w:cs="Times New Roman"/>
          <w:b/>
          <w:szCs w:val="24"/>
        </w:rPr>
        <w:t>ΑΣ</w:t>
      </w:r>
      <w:r w:rsidRPr="00237E0B">
        <w:rPr>
          <w:rFonts w:eastAsia="Times New Roman" w:cs="Times New Roman"/>
          <w:b/>
          <w:szCs w:val="24"/>
        </w:rPr>
        <w:t xml:space="preserve"> ΛΑΠΠΑΣ:</w:t>
      </w:r>
      <w:r>
        <w:rPr>
          <w:rFonts w:eastAsia="Times New Roman" w:cs="Times New Roman"/>
          <w:szCs w:val="24"/>
        </w:rPr>
        <w:t xml:space="preserve"> Ό,τι θέλει λέει.</w:t>
      </w:r>
    </w:p>
    <w:p w14:paraId="25E0A9B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 τι λέω εγώ, το ξέρω εγώ. </w:t>
      </w:r>
    </w:p>
    <w:p w14:paraId="25E0A9B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Παραλάβατε τις καταθέσεις 162, τις πήγατε τον πρώτο χρόνο στα 120 και τώρα τις έχετε στα 130.</w:t>
      </w:r>
    </w:p>
    <w:p w14:paraId="25E0A9B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Τις καταθέσεις που είχατε πάει στο εξωτερικ</w:t>
      </w:r>
      <w:r>
        <w:rPr>
          <w:rFonts w:eastAsia="Times New Roman" w:cs="Times New Roman"/>
          <w:szCs w:val="24"/>
        </w:rPr>
        <w:t xml:space="preserve">ό; </w:t>
      </w:r>
    </w:p>
    <w:p w14:paraId="25E0A9B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Αφήστε τις σαχλαμάρες. Δεν ξέρετε τι λέτε, κυρία μου.</w:t>
      </w:r>
    </w:p>
    <w:p w14:paraId="25E0A9B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Έλεος!</w:t>
      </w:r>
    </w:p>
    <w:p w14:paraId="25E0A9C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ξέρετε τι λέτε. Δεν ξέρετε από αυτά. Αφήστε τα αυτά.</w:t>
      </w:r>
    </w:p>
    <w:p w14:paraId="25E0A9C1" w14:textId="77777777" w:rsidR="00464F64" w:rsidRDefault="00160710">
      <w:pPr>
        <w:spacing w:line="600" w:lineRule="auto"/>
        <w:ind w:firstLine="720"/>
        <w:contextualSpacing/>
        <w:jc w:val="both"/>
        <w:rPr>
          <w:rFonts w:eastAsia="Times New Roman" w:cs="Times New Roman"/>
          <w:szCs w:val="24"/>
        </w:rPr>
      </w:pPr>
      <w:r w:rsidRPr="00237E0B">
        <w:rPr>
          <w:rFonts w:eastAsia="Times New Roman" w:cs="Times New Roman"/>
          <w:b/>
          <w:szCs w:val="24"/>
        </w:rPr>
        <w:t>ΠΡΟΕΔΡΕΥΩΝ (Γεώργιος Βαρεμένος):</w:t>
      </w:r>
      <w:r>
        <w:rPr>
          <w:rFonts w:eastAsia="Times New Roman" w:cs="Times New Roman"/>
          <w:szCs w:val="24"/>
        </w:rPr>
        <w:t xml:space="preserve"> Παρακαλώ, κυρία </w:t>
      </w:r>
      <w:proofErr w:type="spellStart"/>
      <w:r>
        <w:rPr>
          <w:rFonts w:eastAsia="Times New Roman" w:cs="Times New Roman"/>
          <w:szCs w:val="24"/>
        </w:rPr>
        <w:t>Βούλτεψη</w:t>
      </w:r>
      <w:proofErr w:type="spellEnd"/>
      <w:r>
        <w:rPr>
          <w:rFonts w:eastAsia="Times New Roman" w:cs="Times New Roman"/>
          <w:szCs w:val="24"/>
        </w:rPr>
        <w:t>.</w:t>
      </w:r>
    </w:p>
    <w:p w14:paraId="25E0A9C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Λοιπόν, το ΑΕΠ, </w:t>
      </w:r>
      <w:r>
        <w:rPr>
          <w:rFonts w:eastAsia="Times New Roman" w:cs="Times New Roman"/>
          <w:szCs w:val="24"/>
        </w:rPr>
        <w:t xml:space="preserve">που </w:t>
      </w:r>
      <w:r>
        <w:rPr>
          <w:rFonts w:eastAsia="Times New Roman" w:cs="Times New Roman"/>
          <w:szCs w:val="24"/>
        </w:rPr>
        <w:t xml:space="preserve">το παραλάβατε 178,6 δισεκατομμύρια το 2014 και το 2016 το είχατε πάει 4 δισεκατομμύρια κάτω; </w:t>
      </w:r>
    </w:p>
    <w:p w14:paraId="25E0A9C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λεπτό, κύριε Πρόεδρε. Κοιτάξτε, θέλω να μιλήσω. Πόσο</w:t>
      </w:r>
      <w:r>
        <w:rPr>
          <w:rFonts w:eastAsia="Times New Roman" w:cs="Times New Roman"/>
          <w:szCs w:val="24"/>
        </w:rPr>
        <w:t>ν</w:t>
      </w:r>
      <w:r>
        <w:rPr>
          <w:rFonts w:eastAsia="Times New Roman" w:cs="Times New Roman"/>
          <w:szCs w:val="24"/>
        </w:rPr>
        <w:t xml:space="preserve"> χρόνο έχω;</w:t>
      </w:r>
    </w:p>
    <w:p w14:paraId="25E0A9C4" w14:textId="77777777" w:rsidR="00464F64" w:rsidRDefault="00160710">
      <w:pPr>
        <w:spacing w:line="600" w:lineRule="auto"/>
        <w:ind w:firstLine="720"/>
        <w:contextualSpacing/>
        <w:jc w:val="both"/>
        <w:rPr>
          <w:rFonts w:eastAsia="Times New Roman" w:cs="Times New Roman"/>
          <w:szCs w:val="24"/>
        </w:rPr>
      </w:pPr>
      <w:r w:rsidRPr="00237E0B">
        <w:rPr>
          <w:rFonts w:eastAsia="Times New Roman" w:cs="Times New Roman"/>
          <w:b/>
          <w:szCs w:val="24"/>
        </w:rPr>
        <w:t>ΠΡΟΕΔΡΕΥΩΝ (Γεώργιος Βαρεμένος):</w:t>
      </w:r>
      <w:r>
        <w:rPr>
          <w:rFonts w:eastAsia="Times New Roman" w:cs="Times New Roman"/>
          <w:szCs w:val="24"/>
        </w:rPr>
        <w:t xml:space="preserve"> Εντάξει, εάν πείτε και κάτι σχετικό, δεν χάθηκε ο κόσμος!</w:t>
      </w:r>
    </w:p>
    <w:p w14:paraId="25E0A9C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sidRPr="00237E0B">
        <w:rPr>
          <w:rFonts w:eastAsia="Times New Roman" w:cs="Times New Roman"/>
          <w:szCs w:val="24"/>
        </w:rPr>
        <w:t>Όχι, όχι</w:t>
      </w:r>
      <w:r>
        <w:rPr>
          <w:rFonts w:eastAsia="Times New Roman" w:cs="Times New Roman"/>
          <w:szCs w:val="24"/>
        </w:rPr>
        <w:t>,</w:t>
      </w:r>
      <w:r w:rsidRPr="00237E0B">
        <w:rPr>
          <w:rFonts w:eastAsia="Times New Roman" w:cs="Times New Roman"/>
          <w:szCs w:val="24"/>
        </w:rPr>
        <w:t xml:space="preserve"> άσχετα είναι </w:t>
      </w:r>
      <w:r>
        <w:rPr>
          <w:rFonts w:eastAsia="Times New Roman" w:cs="Times New Roman"/>
          <w:szCs w:val="24"/>
        </w:rPr>
        <w:t>όλα αυτά που κάνετε εδώ μέσα. Θα κάνω και εγώ αυτά.</w:t>
      </w:r>
    </w:p>
    <w:p w14:paraId="25E0A9C6" w14:textId="77777777" w:rsidR="00464F64" w:rsidRDefault="00160710">
      <w:pPr>
        <w:spacing w:line="600" w:lineRule="auto"/>
        <w:ind w:firstLine="720"/>
        <w:contextualSpacing/>
        <w:jc w:val="both"/>
        <w:rPr>
          <w:rFonts w:eastAsia="Times New Roman" w:cs="Times New Roman"/>
          <w:szCs w:val="24"/>
        </w:rPr>
      </w:pPr>
      <w:r w:rsidRPr="00237E0B">
        <w:rPr>
          <w:rFonts w:eastAsia="Times New Roman" w:cs="Times New Roman"/>
          <w:b/>
          <w:szCs w:val="24"/>
        </w:rPr>
        <w:t>ΠΡΟΕΔΡΕΥΩΝ (Γεώργιος Βαρεμένος):</w:t>
      </w:r>
      <w:r>
        <w:rPr>
          <w:rFonts w:eastAsia="Times New Roman" w:cs="Times New Roman"/>
          <w:szCs w:val="24"/>
        </w:rPr>
        <w:t xml:space="preserve"> Όλα σχετικά είναι εδώ.</w:t>
      </w:r>
    </w:p>
    <w:p w14:paraId="25E0A9C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sidRPr="00386D97">
        <w:rPr>
          <w:rFonts w:eastAsia="Times New Roman" w:cs="Times New Roman"/>
          <w:szCs w:val="24"/>
        </w:rPr>
        <w:t>Η</w:t>
      </w:r>
      <w:r>
        <w:rPr>
          <w:rFonts w:eastAsia="Times New Roman" w:cs="Times New Roman"/>
          <w:b/>
          <w:szCs w:val="24"/>
        </w:rPr>
        <w:t xml:space="preserve"> </w:t>
      </w:r>
      <w:r>
        <w:rPr>
          <w:rFonts w:eastAsia="Times New Roman" w:cs="Times New Roman"/>
          <w:szCs w:val="24"/>
        </w:rPr>
        <w:t>συζήτηση για τα δάνεια των κομμά</w:t>
      </w:r>
      <w:r>
        <w:rPr>
          <w:rFonts w:eastAsia="Times New Roman" w:cs="Times New Roman"/>
          <w:szCs w:val="24"/>
        </w:rPr>
        <w:t>των ήταν σχετικ</w:t>
      </w:r>
      <w:r>
        <w:rPr>
          <w:rFonts w:eastAsia="Times New Roman" w:cs="Times New Roman"/>
          <w:szCs w:val="24"/>
        </w:rPr>
        <w:t>ή</w:t>
      </w:r>
      <w:r>
        <w:rPr>
          <w:rFonts w:eastAsia="Times New Roman" w:cs="Times New Roman"/>
          <w:szCs w:val="24"/>
        </w:rPr>
        <w:t xml:space="preserve"> με το νομοσχέδιο; Όχι. Θα πάρετε, λοιπόν, την απάντηση αυτή και τελείωσε. Δεν είναι θέμα.</w:t>
      </w:r>
    </w:p>
    <w:p w14:paraId="25E0A9C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μείον 4 δισεκατομμύρια το ΑΕΠ μεταξύ της δικής μας διακυβέρνησης και του 2016 μόνο. Ακόμη δεν έχετε φτάσει τα 178,6 δισεκατομμύρια του 2014. </w:t>
      </w:r>
      <w:r>
        <w:rPr>
          <w:rFonts w:eastAsia="Times New Roman" w:cs="Times New Roman"/>
          <w:szCs w:val="24"/>
        </w:rPr>
        <w:t xml:space="preserve">Λοιπόν, εάν δεν μπορείτε να κάνετε τον λογαριασμό, τι να σας πω; Έτσι είναι όμως τα πράγματα. Μπορείτε να καλέσετε τον </w:t>
      </w:r>
      <w:proofErr w:type="spellStart"/>
      <w:r>
        <w:rPr>
          <w:rFonts w:eastAsia="Times New Roman" w:cs="Times New Roman"/>
          <w:szCs w:val="24"/>
        </w:rPr>
        <w:t>Πετσίτη</w:t>
      </w:r>
      <w:proofErr w:type="spellEnd"/>
      <w:r>
        <w:rPr>
          <w:rFonts w:eastAsia="Times New Roman" w:cs="Times New Roman"/>
          <w:szCs w:val="24"/>
        </w:rPr>
        <w:t>, που είναι καλός σε όλα αυτά, μεγάλο ταλέντο και κάνει καλούς λογαριασμ</w:t>
      </w:r>
      <w:r>
        <w:rPr>
          <w:rFonts w:eastAsia="Times New Roman" w:cs="Times New Roman"/>
          <w:szCs w:val="24"/>
        </w:rPr>
        <w:t>ού</w:t>
      </w:r>
      <w:r>
        <w:rPr>
          <w:rFonts w:eastAsia="Times New Roman" w:cs="Times New Roman"/>
          <w:szCs w:val="24"/>
        </w:rPr>
        <w:t>ς.</w:t>
      </w:r>
    </w:p>
    <w:p w14:paraId="25E0A9C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Τώρα, κοιτάξτε, κύριε Υπουργέ, τι δεν καταλαβαίνετε; </w:t>
      </w:r>
      <w:r>
        <w:rPr>
          <w:rFonts w:eastAsia="Times New Roman" w:cs="Times New Roman"/>
          <w:szCs w:val="24"/>
        </w:rPr>
        <w:t xml:space="preserve">Εδώ έχουμε ένα πακέτο διαμαρτυρίας για αυτή τη ρύθμιση για </w:t>
      </w:r>
      <w:r>
        <w:rPr>
          <w:rFonts w:eastAsia="Times New Roman" w:cs="Times New Roman"/>
          <w:szCs w:val="24"/>
        </w:rPr>
        <w:lastRenderedPageBreak/>
        <w:t>την Εθνική Επιτροπή Ανθρωπίνων Δικαιωμάτων. Εδώ να δώσω, γιατί δεν είχε δοθεί πριν, το πρωτότυπο στα αγγλικά της επιστολής προς τον κ. Τσίπρα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Λόγκαν</w:t>
      </w:r>
      <w:proofErr w:type="spellEnd"/>
      <w:r>
        <w:rPr>
          <w:rFonts w:eastAsia="Times New Roman" w:cs="Times New Roman"/>
          <w:szCs w:val="24"/>
        </w:rPr>
        <w:t>.</w:t>
      </w:r>
    </w:p>
    <w:p w14:paraId="25E0A9CA" w14:textId="77777777" w:rsidR="00464F64" w:rsidRDefault="00160710">
      <w:pPr>
        <w:spacing w:line="600" w:lineRule="auto"/>
        <w:ind w:firstLine="720"/>
        <w:contextualSpacing/>
        <w:jc w:val="both"/>
        <w:rPr>
          <w:rFonts w:eastAsia="Times New Roman" w:cs="Times New Roman"/>
          <w:szCs w:val="24"/>
        </w:rPr>
      </w:pPr>
      <w:r w:rsidRPr="00386D97">
        <w:rPr>
          <w:rFonts w:eastAsia="Times New Roman" w:cs="Times New Roman"/>
          <w:szCs w:val="24"/>
        </w:rPr>
        <w:t xml:space="preserve">(Στο σημείο αυτό </w:t>
      </w:r>
      <w:r>
        <w:rPr>
          <w:rFonts w:eastAsia="Times New Roman" w:cs="Times New Roman"/>
          <w:szCs w:val="24"/>
        </w:rPr>
        <w:t>η</w:t>
      </w:r>
      <w:r w:rsidRPr="00386D97">
        <w:rPr>
          <w:rFonts w:eastAsia="Times New Roman" w:cs="Times New Roman"/>
          <w:szCs w:val="24"/>
        </w:rPr>
        <w:t xml:space="preserve"> Βουλευτής κ. </w:t>
      </w:r>
      <w:r>
        <w:rPr>
          <w:rFonts w:eastAsia="Times New Roman" w:cs="Times New Roman"/>
          <w:szCs w:val="24"/>
        </w:rPr>
        <w:t>Σοφία</w:t>
      </w:r>
      <w:r w:rsidRPr="00386D97">
        <w:rPr>
          <w:rFonts w:eastAsia="Times New Roman" w:cs="Times New Roman"/>
          <w:szCs w:val="24"/>
        </w:rPr>
        <w:t xml:space="preserve"> </w:t>
      </w:r>
      <w:proofErr w:type="spellStart"/>
      <w:r>
        <w:rPr>
          <w:rFonts w:eastAsia="Times New Roman" w:cs="Times New Roman"/>
          <w:szCs w:val="24"/>
        </w:rPr>
        <w:t>Βο</w:t>
      </w:r>
      <w:r>
        <w:rPr>
          <w:rFonts w:eastAsia="Times New Roman" w:cs="Times New Roman"/>
          <w:szCs w:val="24"/>
        </w:rPr>
        <w:t>ύλτεψη</w:t>
      </w:r>
      <w:proofErr w:type="spellEnd"/>
      <w:r w:rsidRPr="00386D97">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E0A9C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Λοιπόν, έχουμε πακέτο διαμαρτυριών. Έχουμε πει ότι προκαλείτε ανισορροπία, ανωμαλία, γιατ</w:t>
      </w:r>
      <w:r>
        <w:rPr>
          <w:rFonts w:eastAsia="Times New Roman" w:cs="Times New Roman"/>
          <w:szCs w:val="24"/>
        </w:rPr>
        <w:t xml:space="preserve">ί παρεμβαίνετε στη σύνθεση της </w:t>
      </w:r>
      <w:r>
        <w:rPr>
          <w:rFonts w:eastAsia="Times New Roman" w:cs="Times New Roman"/>
          <w:szCs w:val="24"/>
        </w:rPr>
        <w:t>ε</w:t>
      </w:r>
      <w:r>
        <w:rPr>
          <w:rFonts w:eastAsia="Times New Roman" w:cs="Times New Roman"/>
          <w:szCs w:val="24"/>
        </w:rPr>
        <w:t>πιτροπής και καταστρατηγείτε τις αρχές της ισότητας και της αντιπροσωπευτικότητας.</w:t>
      </w:r>
    </w:p>
    <w:p w14:paraId="25E0A9C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λέτε ότι ακολουθείτε τις αρχές των </w:t>
      </w:r>
      <w:proofErr w:type="spellStart"/>
      <w:r>
        <w:rPr>
          <w:rFonts w:eastAsia="Times New Roman" w:cs="Times New Roman"/>
          <w:szCs w:val="24"/>
        </w:rPr>
        <w:t>Παρισίων</w:t>
      </w:r>
      <w:proofErr w:type="spellEnd"/>
      <w:r>
        <w:rPr>
          <w:rFonts w:eastAsia="Times New Roman" w:cs="Times New Roman"/>
          <w:szCs w:val="24"/>
        </w:rPr>
        <w:t>. Μα, πώς τις ακολουθείτε</w:t>
      </w:r>
      <w:r>
        <w:rPr>
          <w:rFonts w:eastAsia="Times New Roman" w:cs="Times New Roman"/>
          <w:szCs w:val="24"/>
        </w:rPr>
        <w:t>,</w:t>
      </w:r>
      <w:r>
        <w:rPr>
          <w:rFonts w:eastAsia="Times New Roman" w:cs="Times New Roman"/>
          <w:szCs w:val="24"/>
        </w:rPr>
        <w:t xml:space="preserve"> όταν, το ξαναλέω για να το ακούσει ο ελληνικός λαός και ν</w:t>
      </w:r>
      <w:r>
        <w:rPr>
          <w:rFonts w:eastAsia="Times New Roman" w:cs="Times New Roman"/>
          <w:szCs w:val="24"/>
        </w:rPr>
        <w:t xml:space="preserve">α δει πώς κάνετε τις επιλογές σας, η Κυβέρνηση οδήγησε σε παραίτηση τον Πρόεδρο της </w:t>
      </w:r>
      <w:r>
        <w:rPr>
          <w:rFonts w:eastAsia="Times New Roman" w:cs="Times New Roman"/>
          <w:szCs w:val="24"/>
        </w:rPr>
        <w:t>ε</w:t>
      </w:r>
      <w:r>
        <w:rPr>
          <w:rFonts w:eastAsia="Times New Roman" w:cs="Times New Roman"/>
          <w:szCs w:val="24"/>
        </w:rPr>
        <w:t xml:space="preserve">πιτροπής; </w:t>
      </w:r>
    </w:p>
    <w:p w14:paraId="25E0A9C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Σε μια </w:t>
      </w:r>
      <w:r>
        <w:rPr>
          <w:rFonts w:eastAsia="Times New Roman" w:cs="Times New Roman"/>
          <w:szCs w:val="24"/>
        </w:rPr>
        <w:t>ε</w:t>
      </w:r>
      <w:r>
        <w:rPr>
          <w:rFonts w:eastAsia="Times New Roman" w:cs="Times New Roman"/>
          <w:szCs w:val="24"/>
        </w:rPr>
        <w:t>πιτροπή που σκοπό έχει την υπεράσπιση των ανθρωπίνων δικαιωμάτων</w:t>
      </w:r>
      <w:r>
        <w:rPr>
          <w:rFonts w:eastAsia="Times New Roman" w:cs="Times New Roman"/>
          <w:szCs w:val="24"/>
        </w:rPr>
        <w:t>,</w:t>
      </w:r>
      <w:r>
        <w:rPr>
          <w:rFonts w:eastAsia="Times New Roman" w:cs="Times New Roman"/>
          <w:szCs w:val="24"/>
        </w:rPr>
        <w:t xml:space="preserve"> οι ΛΟΑΤΚΙ θα έχουν πέντε ψήφους, οι </w:t>
      </w:r>
      <w:proofErr w:type="spellStart"/>
      <w:r>
        <w:rPr>
          <w:rFonts w:eastAsia="Times New Roman" w:cs="Times New Roman"/>
          <w:szCs w:val="24"/>
        </w:rPr>
        <w:t>Ρομά</w:t>
      </w:r>
      <w:proofErr w:type="spellEnd"/>
      <w:r>
        <w:rPr>
          <w:rFonts w:eastAsia="Times New Roman" w:cs="Times New Roman"/>
          <w:szCs w:val="24"/>
        </w:rPr>
        <w:t xml:space="preserve"> τρεις, οι γυναίκες μία, οι ανάπηροι μία, η υγ</w:t>
      </w:r>
      <w:r>
        <w:rPr>
          <w:rFonts w:eastAsia="Times New Roman" w:cs="Times New Roman"/>
          <w:szCs w:val="24"/>
        </w:rPr>
        <w:t xml:space="preserve">εία καμμία, το </w:t>
      </w:r>
      <w:r>
        <w:rPr>
          <w:rFonts w:eastAsia="Times New Roman" w:cs="Times New Roman"/>
          <w:szCs w:val="24"/>
        </w:rPr>
        <w:lastRenderedPageBreak/>
        <w:t xml:space="preserve">περιβάλλον καμμία, ο πολιτισμός καμμία. Αυτό είναι ανισότητα. Καταργεί την αρχή της ισότητας και αντιπροσωπευτικότητας. </w:t>
      </w:r>
    </w:p>
    <w:p w14:paraId="25E0A9C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Προτείναμε να γίνεται με κλήρωση, να γίνεται εκ περιτροπής, να μην είναι πέντε, δηλαδή την ίδια ώρα που οι γυναίκες έχου</w:t>
      </w:r>
      <w:r>
        <w:rPr>
          <w:rFonts w:eastAsia="Times New Roman" w:cs="Times New Roman"/>
          <w:szCs w:val="24"/>
        </w:rPr>
        <w:t>ν μία ψήφο να έχουν πέντε οι ΛΟΑΤΚΙ. Πώς να το κάνουμε</w:t>
      </w:r>
      <w:r>
        <w:rPr>
          <w:rFonts w:eastAsia="Times New Roman" w:cs="Times New Roman"/>
          <w:szCs w:val="24"/>
        </w:rPr>
        <w:t>,</w:t>
      </w:r>
      <w:r>
        <w:rPr>
          <w:rFonts w:eastAsia="Times New Roman" w:cs="Times New Roman"/>
          <w:szCs w:val="24"/>
        </w:rPr>
        <w:t xml:space="preserve"> δηλαδή; Είναι τόσο δύσκολο αυτό; Δεν μπορείτε να το αντιμετωπίσετε</w:t>
      </w:r>
      <w:r w:rsidRPr="008B159A">
        <w:rPr>
          <w:rFonts w:eastAsia="Times New Roman" w:cs="Times New Roman"/>
          <w:szCs w:val="24"/>
        </w:rPr>
        <w:t xml:space="preserve"> </w:t>
      </w:r>
      <w:r>
        <w:rPr>
          <w:rFonts w:eastAsia="Times New Roman" w:cs="Times New Roman"/>
          <w:szCs w:val="24"/>
        </w:rPr>
        <w:t xml:space="preserve">αυτό με σοφιστείες. </w:t>
      </w:r>
    </w:p>
    <w:p w14:paraId="25E0A9C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Σας το επαναλαμβάνω, αλλά το ξέρετε, έχετε κάνει τις επιλογές σας. Οι επιλογές σας είναι πέντε ΛΟΑΤΚΙ, μία γυναί</w:t>
      </w:r>
      <w:r>
        <w:rPr>
          <w:rFonts w:eastAsia="Times New Roman" w:cs="Times New Roman"/>
          <w:szCs w:val="24"/>
        </w:rPr>
        <w:t xml:space="preserve">κες, μία ανάπηροι, καμμία ο τομέας της υγείας, καμμία ο τομέας του περιβάλλοντος, καμμία ο τομέας του πολιτισμού, που και από εκεί απορρέουν ανθρώπινα δικαιώματα. </w:t>
      </w:r>
    </w:p>
    <w:p w14:paraId="25E0A9D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τις επιλογές σας και θα κάνει και ο ελληνικός λαός τις επιλογές του και βεβαίως </w:t>
      </w:r>
      <w:r>
        <w:rPr>
          <w:rFonts w:eastAsia="Times New Roman" w:cs="Times New Roman"/>
          <w:szCs w:val="24"/>
        </w:rPr>
        <w:t>αυτά θα τα δούμε στην κάλπη, κύριε Πρόεδρε.</w:t>
      </w:r>
    </w:p>
    <w:p w14:paraId="25E0A9D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5E0A9D2" w14:textId="77777777" w:rsidR="00464F64" w:rsidRDefault="00160710">
      <w:pPr>
        <w:spacing w:line="600" w:lineRule="auto"/>
        <w:ind w:firstLine="720"/>
        <w:contextualSpacing/>
        <w:jc w:val="both"/>
        <w:rPr>
          <w:rFonts w:eastAsia="Times New Roman" w:cs="Times New Roman"/>
          <w:szCs w:val="24"/>
        </w:rPr>
      </w:pPr>
      <w:r w:rsidRPr="0051254E">
        <w:rPr>
          <w:rFonts w:eastAsia="Times New Roman" w:cs="Times New Roman"/>
          <w:b/>
          <w:szCs w:val="24"/>
        </w:rPr>
        <w:t>ΠΡΟΕΔΡΕΥΩΝ (Γεώργιος Βαρεμένος):</w:t>
      </w:r>
      <w:r>
        <w:rPr>
          <w:rFonts w:eastAsia="Times New Roman" w:cs="Times New Roman"/>
          <w:szCs w:val="24"/>
        </w:rPr>
        <w:t xml:space="preserve"> Τον λόγο έχει ο κ. Καρράς.</w:t>
      </w:r>
    </w:p>
    <w:p w14:paraId="25E0A9D3" w14:textId="77777777" w:rsidR="00464F64" w:rsidRDefault="00160710">
      <w:pPr>
        <w:spacing w:line="600" w:lineRule="auto"/>
        <w:ind w:firstLine="720"/>
        <w:contextualSpacing/>
        <w:jc w:val="both"/>
        <w:rPr>
          <w:rFonts w:eastAsia="Times New Roman" w:cs="Times New Roman"/>
          <w:szCs w:val="24"/>
        </w:rPr>
      </w:pPr>
      <w:r w:rsidRPr="0051254E">
        <w:rPr>
          <w:rFonts w:eastAsia="Times New Roman" w:cs="Times New Roman"/>
          <w:b/>
          <w:szCs w:val="24"/>
        </w:rPr>
        <w:lastRenderedPageBreak/>
        <w:t>ΓΕΩΡΓΙΟΣ</w:t>
      </w:r>
      <w:r>
        <w:rPr>
          <w:rFonts w:eastAsia="Times New Roman" w:cs="Times New Roman"/>
          <w:b/>
          <w:szCs w:val="24"/>
        </w:rPr>
        <w:t xml:space="preserve"> </w:t>
      </w:r>
      <w:r w:rsidRPr="0051254E">
        <w:rPr>
          <w:rFonts w:eastAsia="Times New Roman" w:cs="Times New Roman"/>
          <w:b/>
          <w:szCs w:val="24"/>
        </w:rPr>
        <w:t>-</w:t>
      </w:r>
      <w:r>
        <w:rPr>
          <w:rFonts w:eastAsia="Times New Roman" w:cs="Times New Roman"/>
          <w:b/>
          <w:szCs w:val="24"/>
        </w:rPr>
        <w:t xml:space="preserve"> </w:t>
      </w:r>
      <w:r w:rsidRPr="0051254E">
        <w:rPr>
          <w:rFonts w:eastAsia="Times New Roman" w:cs="Times New Roman"/>
          <w:b/>
          <w:szCs w:val="24"/>
        </w:rPr>
        <w:t xml:space="preserve">ΔΗΜΗΤΡΙΟΣ ΚΑΡΡΑΣ: </w:t>
      </w:r>
      <w:r>
        <w:rPr>
          <w:rFonts w:eastAsia="Times New Roman" w:cs="Times New Roman"/>
          <w:szCs w:val="24"/>
        </w:rPr>
        <w:t>Δεν απαντήθηκαν τα ερωτήματα, κύριε Πρόεδρε, τουλάχιστον όσα ετέθησαν από πλευράς μας από το πρωί. Θα προσπαθήσω</w:t>
      </w:r>
      <w:r>
        <w:rPr>
          <w:rFonts w:eastAsia="Times New Roman" w:cs="Times New Roman"/>
          <w:szCs w:val="24"/>
        </w:rPr>
        <w:t xml:space="preserve"> να είμαι επιγραμματικός.</w:t>
      </w:r>
    </w:p>
    <w:p w14:paraId="25E0A9D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Εστίασα τις αντιρρήσεις μου στην αναμόρφωση του δικαίου. Παρατήρησε ο κ. </w:t>
      </w:r>
      <w:proofErr w:type="spellStart"/>
      <w:r>
        <w:rPr>
          <w:rFonts w:eastAsia="Times New Roman" w:cs="Times New Roman"/>
          <w:szCs w:val="24"/>
        </w:rPr>
        <w:t>Λάππας</w:t>
      </w:r>
      <w:proofErr w:type="spellEnd"/>
      <w:r>
        <w:rPr>
          <w:rFonts w:eastAsia="Times New Roman" w:cs="Times New Roman"/>
          <w:szCs w:val="24"/>
        </w:rPr>
        <w:t xml:space="preserve"> ότι απαντάται η έννοια με τον ν.4048/2012, που λέει στο άρθρο ότι καθορίζονται οι αρμοδιότητες.</w:t>
      </w:r>
    </w:p>
    <w:p w14:paraId="25E0A9D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Εγώ θα του απαντήσω, όμως, το εξής: Με το άρθρο 18 λέε</w:t>
      </w:r>
      <w:r>
        <w:rPr>
          <w:rFonts w:eastAsia="Times New Roman" w:cs="Times New Roman"/>
          <w:szCs w:val="24"/>
        </w:rPr>
        <w:t>ι «τον καθορισμό των κριτηρίων, σύμφωνα με τα οποία προτείνεται κατά περίπτωση αναμόρφωση της νομοθεσίας αντί της απλής κωδικοποίησης». Συνεπώς είναι κάτι διαφορετικό η αναμόρφωση από την κωδικοποίηση και επομένως παραμένουν τα ερωτήματα.</w:t>
      </w:r>
    </w:p>
    <w:p w14:paraId="25E0A9D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Δεύτερο ζήτημα πο</w:t>
      </w:r>
      <w:r>
        <w:rPr>
          <w:rFonts w:eastAsia="Times New Roman" w:cs="Times New Roman"/>
          <w:szCs w:val="24"/>
        </w:rPr>
        <w:t>υ πρέπει να τεθεί εδώ σε σχέση με το νομοσχέδιο: Έχουμε εκφράσει ήδη τις αντιρρήσεις μας από την πρώτη στιγμή για την παρέμβαση στην Εθνική Επιτροπή Δικαιωμάτων του Ανθρώπου, η οποία θέση μας έχει αιτιολογηθεί, ότι θα έπρεπε προηγουμένως να υπάρχει όχι μόν</w:t>
      </w:r>
      <w:r>
        <w:rPr>
          <w:rFonts w:eastAsia="Times New Roman" w:cs="Times New Roman"/>
          <w:szCs w:val="24"/>
        </w:rPr>
        <w:t xml:space="preserve">ο διαβούλευση, </w:t>
      </w:r>
      <w:r>
        <w:rPr>
          <w:rFonts w:eastAsia="Times New Roman" w:cs="Times New Roman"/>
          <w:szCs w:val="24"/>
        </w:rPr>
        <w:lastRenderedPageBreak/>
        <w:t>αλλά να έρθει διάταξη η οποία θα επιβά</w:t>
      </w:r>
      <w:r>
        <w:rPr>
          <w:rFonts w:eastAsia="Times New Roman" w:cs="Times New Roman"/>
          <w:szCs w:val="24"/>
        </w:rPr>
        <w:t>λ</w:t>
      </w:r>
      <w:r>
        <w:rPr>
          <w:rFonts w:eastAsia="Times New Roman" w:cs="Times New Roman"/>
          <w:szCs w:val="24"/>
        </w:rPr>
        <w:t>λει τη γνωμοδότηση. Δεν θα πω πάλι ότι πρέπει να είναι δεσμευτική, αλλά θα πω ότι</w:t>
      </w:r>
      <w:r>
        <w:rPr>
          <w:rFonts w:eastAsia="Times New Roman" w:cs="Times New Roman"/>
          <w:szCs w:val="24"/>
        </w:rPr>
        <w:t>,</w:t>
      </w:r>
      <w:r>
        <w:rPr>
          <w:rFonts w:eastAsia="Times New Roman" w:cs="Times New Roman"/>
          <w:szCs w:val="24"/>
        </w:rPr>
        <w:t xml:space="preserve"> για να καλύπτονται οι απαιτήσεις των ρητρών των </w:t>
      </w:r>
      <w:proofErr w:type="spellStart"/>
      <w:r>
        <w:rPr>
          <w:rFonts w:eastAsia="Times New Roman" w:cs="Times New Roman"/>
          <w:szCs w:val="24"/>
        </w:rPr>
        <w:t>Παρισίων</w:t>
      </w:r>
      <w:proofErr w:type="spellEnd"/>
      <w:r>
        <w:rPr>
          <w:rFonts w:eastAsia="Times New Roman" w:cs="Times New Roman"/>
          <w:szCs w:val="24"/>
        </w:rPr>
        <w:t>,</w:t>
      </w:r>
      <w:r>
        <w:rPr>
          <w:rFonts w:eastAsia="Times New Roman" w:cs="Times New Roman"/>
          <w:szCs w:val="24"/>
        </w:rPr>
        <w:t xml:space="preserve"> να επιβά</w:t>
      </w:r>
      <w:r>
        <w:rPr>
          <w:rFonts w:eastAsia="Times New Roman" w:cs="Times New Roman"/>
          <w:szCs w:val="24"/>
        </w:rPr>
        <w:t>λ</w:t>
      </w:r>
      <w:r>
        <w:rPr>
          <w:rFonts w:eastAsia="Times New Roman" w:cs="Times New Roman"/>
          <w:szCs w:val="24"/>
        </w:rPr>
        <w:t>λει την προηγούμενη γνωμοδότηση και τη συνεκτίμησή τ</w:t>
      </w:r>
      <w:r>
        <w:rPr>
          <w:rFonts w:eastAsia="Times New Roman" w:cs="Times New Roman"/>
          <w:szCs w:val="24"/>
        </w:rPr>
        <w:t>ης.</w:t>
      </w:r>
    </w:p>
    <w:p w14:paraId="25E0A9D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έχουμε καταλήξει ως προς το νομοσχέδιο στην αρνητική μας ψήφο. </w:t>
      </w:r>
    </w:p>
    <w:p w14:paraId="25E0A9D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υπάρχουν και τροπολογίες τώρα και ξεκινώ επιγραμματικά. Η βουλευτική τροπολογία των συναδέλφων κ. </w:t>
      </w:r>
      <w:proofErr w:type="spellStart"/>
      <w:r>
        <w:rPr>
          <w:rFonts w:eastAsia="Times New Roman" w:cs="Times New Roman"/>
          <w:szCs w:val="24"/>
        </w:rPr>
        <w:t>Κοζομπόλη</w:t>
      </w:r>
      <w:proofErr w:type="spellEnd"/>
      <w:r>
        <w:rPr>
          <w:rFonts w:eastAsia="Times New Roman" w:cs="Times New Roman"/>
          <w:szCs w:val="24"/>
        </w:rPr>
        <w:t xml:space="preserve"> και κ. </w:t>
      </w:r>
      <w:proofErr w:type="spellStart"/>
      <w:r>
        <w:rPr>
          <w:rFonts w:eastAsia="Times New Roman" w:cs="Times New Roman"/>
          <w:szCs w:val="24"/>
        </w:rPr>
        <w:t>Λάππα</w:t>
      </w:r>
      <w:proofErr w:type="spellEnd"/>
      <w:r>
        <w:rPr>
          <w:rFonts w:eastAsia="Times New Roman" w:cs="Times New Roman"/>
          <w:szCs w:val="24"/>
        </w:rPr>
        <w:t xml:space="preserve"> χρήζει απάντησης. Μπορεί να τη δέχεται ο Υπουργός.</w:t>
      </w:r>
      <w:r>
        <w:rPr>
          <w:rFonts w:eastAsia="Times New Roman" w:cs="Times New Roman"/>
          <w:szCs w:val="24"/>
        </w:rPr>
        <w:t xml:space="preserve"> Εμείς θα την ψηφίσουμε</w:t>
      </w:r>
      <w:r>
        <w:rPr>
          <w:rFonts w:eastAsia="Times New Roman" w:cs="Times New Roman"/>
          <w:szCs w:val="24"/>
        </w:rPr>
        <w:t>,</w:t>
      </w:r>
      <w:r>
        <w:rPr>
          <w:rFonts w:eastAsia="Times New Roman" w:cs="Times New Roman"/>
          <w:szCs w:val="24"/>
        </w:rPr>
        <w:t xml:space="preserve"> επειδή αφορά άνοιγμα λογαριασμών.</w:t>
      </w:r>
    </w:p>
    <w:p w14:paraId="25E0A9D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 τότε;</w:t>
      </w:r>
    </w:p>
    <w:p w14:paraId="25E0A9D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Ακούστε λίγο, κύριε Πρόεδρε! </w:t>
      </w:r>
    </w:p>
    <w:p w14:paraId="25E0A9D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Κουβέντα να γίνεται;</w:t>
      </w:r>
    </w:p>
    <w:p w14:paraId="25E0A9D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Ναι, κουβέντα να γίνεται, κύριε Πρόεδρε! Γι</w:t>
      </w:r>
      <w:r>
        <w:rPr>
          <w:rFonts w:eastAsia="Times New Roman" w:cs="Times New Roman"/>
          <w:szCs w:val="24"/>
        </w:rPr>
        <w:t>α</w:t>
      </w:r>
      <w:r>
        <w:rPr>
          <w:rFonts w:eastAsia="Times New Roman" w:cs="Times New Roman"/>
          <w:szCs w:val="24"/>
        </w:rPr>
        <w:t xml:space="preserve"> αυτόν τον λόγο, για να γίνεται κουβέντα</w:t>
      </w:r>
      <w:r>
        <w:rPr>
          <w:rFonts w:eastAsia="Times New Roman" w:cs="Times New Roman"/>
          <w:szCs w:val="24"/>
        </w:rPr>
        <w:t>,</w:t>
      </w:r>
      <w:r>
        <w:rPr>
          <w:rFonts w:eastAsia="Times New Roman" w:cs="Times New Roman"/>
          <w:szCs w:val="24"/>
        </w:rPr>
        <w:t xml:space="preserve"> γιατί έχει και δεύτερη παράγραφο</w:t>
      </w:r>
      <w:r>
        <w:rPr>
          <w:rFonts w:eastAsia="Times New Roman" w:cs="Times New Roman"/>
          <w:szCs w:val="24"/>
        </w:rPr>
        <w:t>,</w:t>
      </w:r>
      <w:r>
        <w:rPr>
          <w:rFonts w:eastAsia="Times New Roman" w:cs="Times New Roman"/>
          <w:szCs w:val="24"/>
        </w:rPr>
        <w:t xml:space="preserve"> για την οποία δεν αναφέρθηκε κανένας.</w:t>
      </w:r>
    </w:p>
    <w:p w14:paraId="25E0A9D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Ας γίνει. Έχουμε τρία λεπτά ακόμα.</w:t>
      </w:r>
    </w:p>
    <w:p w14:paraId="25E0A9D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w:t>
      </w:r>
      <w:r>
        <w:rPr>
          <w:rFonts w:eastAsia="Times New Roman" w:cs="Times New Roman"/>
          <w:szCs w:val="24"/>
        </w:rPr>
        <w:t>Έχει δεύτερη παράγραφο.</w:t>
      </w:r>
    </w:p>
    <w:p w14:paraId="25E0A9D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Μέχρι 30 Σεπτεμβρίου 2019 με απόφαση του Προέδρου της Βουλής και των Υπουργών καθορίζεται ενιαίος κανονισμός διαδικασιών ελέγχου δηλώσεως περιουσιακής κατάστασης. </w:t>
      </w:r>
    </w:p>
    <w:p w14:paraId="25E0A9E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Γιατί τόσο μακρύς ο χρόνος; Τι συμβαίνει; Πρέπει να τακτοποιηθούν εν</w:t>
      </w:r>
      <w:r>
        <w:rPr>
          <w:rFonts w:eastAsia="Times New Roman" w:cs="Times New Roman"/>
          <w:szCs w:val="24"/>
        </w:rPr>
        <w:t xml:space="preserve">διαμέσως διάφορα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Μιλάμε σήμερα</w:t>
      </w:r>
      <w:r>
        <w:rPr>
          <w:rFonts w:eastAsia="Times New Roman" w:cs="Times New Roman"/>
          <w:szCs w:val="24"/>
        </w:rPr>
        <w:t>,</w:t>
      </w:r>
      <w:r>
        <w:rPr>
          <w:rFonts w:eastAsia="Times New Roman" w:cs="Times New Roman"/>
          <w:szCs w:val="24"/>
        </w:rPr>
        <w:t xml:space="preserve"> 4 Απριλίου</w:t>
      </w:r>
      <w:r>
        <w:rPr>
          <w:rFonts w:eastAsia="Times New Roman" w:cs="Times New Roman"/>
          <w:szCs w:val="24"/>
        </w:rPr>
        <w:t>,</w:t>
      </w:r>
      <w:r>
        <w:rPr>
          <w:rFonts w:eastAsia="Times New Roman" w:cs="Times New Roman"/>
          <w:szCs w:val="24"/>
        </w:rPr>
        <w:t xml:space="preserve"> και στις 30 Σεπτεμβρίου καλείται ο κύριος Πρόεδρος της Βουλής. Το θεωρούμε ύποπτο. Θα την ψηφίσουμε</w:t>
      </w:r>
      <w:r>
        <w:rPr>
          <w:rFonts w:eastAsia="Times New Roman" w:cs="Times New Roman"/>
          <w:szCs w:val="24"/>
        </w:rPr>
        <w:t>,</w:t>
      </w:r>
      <w:r>
        <w:rPr>
          <w:rFonts w:eastAsia="Times New Roman" w:cs="Times New Roman"/>
          <w:szCs w:val="24"/>
        </w:rPr>
        <w:t xml:space="preserve"> διότι αφορά άνοιγμα λογαριασμών, αλλά θα παρακολουθήσουμε την εφαρμογή της. </w:t>
      </w:r>
    </w:p>
    <w:p w14:paraId="25E0A9E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υπουργική τροπολογία, δεν υπάρχει αμφιβολία. Δεν μπορεί να υπολογίζουν οι συνάδελφοι το εξάμηνο ή </w:t>
      </w:r>
      <w:r>
        <w:rPr>
          <w:rFonts w:eastAsia="Times New Roman" w:cs="Times New Roman"/>
          <w:szCs w:val="24"/>
        </w:rPr>
        <w:lastRenderedPageBreak/>
        <w:t xml:space="preserve">το τρίμηνο που χρειάζεται ο κ. </w:t>
      </w:r>
      <w:proofErr w:type="spellStart"/>
      <w:r>
        <w:rPr>
          <w:rFonts w:eastAsia="Times New Roman" w:cs="Times New Roman"/>
          <w:szCs w:val="24"/>
        </w:rPr>
        <w:t>Βούτσης</w:t>
      </w:r>
      <w:proofErr w:type="spellEnd"/>
      <w:r>
        <w:rPr>
          <w:rFonts w:eastAsia="Times New Roman" w:cs="Times New Roman"/>
          <w:szCs w:val="24"/>
        </w:rPr>
        <w:t xml:space="preserve"> για να εκδώσει τις προδιαγραφές. Συνεπώς θέλω απαντήσεις σε αυτό</w:t>
      </w:r>
      <w:r>
        <w:rPr>
          <w:rFonts w:eastAsia="Times New Roman" w:cs="Times New Roman"/>
          <w:szCs w:val="24"/>
        </w:rPr>
        <w:t>,</w:t>
      </w:r>
      <w:r>
        <w:rPr>
          <w:rFonts w:eastAsia="Times New Roman" w:cs="Times New Roman"/>
          <w:szCs w:val="24"/>
        </w:rPr>
        <w:t xml:space="preserve"> εφόσον τη δέχεται ο Υπουργός. Πρόκειται</w:t>
      </w:r>
      <w:r>
        <w:rPr>
          <w:rFonts w:eastAsia="Times New Roman" w:cs="Times New Roman"/>
          <w:szCs w:val="24"/>
        </w:rPr>
        <w:t xml:space="preserve"> περί παραχώρησης</w:t>
      </w:r>
      <w:r w:rsidRPr="00502BAF">
        <w:rPr>
          <w:rFonts w:eastAsia="Times New Roman" w:cs="Times New Roman"/>
          <w:szCs w:val="24"/>
        </w:rPr>
        <w:t xml:space="preserve"> </w:t>
      </w:r>
      <w:r>
        <w:rPr>
          <w:rFonts w:eastAsia="Times New Roman" w:cs="Times New Roman"/>
          <w:szCs w:val="24"/>
        </w:rPr>
        <w:t>χρόνου τακτοποίησης εκκρεμοτήτων; Κλείνω με αυτό.</w:t>
      </w:r>
    </w:p>
    <w:p w14:paraId="25E0A9E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για να είμαι σύντομος, έχουμε τους δασικούς χάρτες. Έχουμε αναφερθεί, κύριε Πρόεδρε, και αναφέρθηκα και στην </w:t>
      </w:r>
      <w:r>
        <w:rPr>
          <w:rFonts w:eastAsia="Times New Roman" w:cs="Times New Roman"/>
          <w:szCs w:val="24"/>
        </w:rPr>
        <w:t>ε</w:t>
      </w:r>
      <w:r>
        <w:rPr>
          <w:rFonts w:eastAsia="Times New Roman" w:cs="Times New Roman"/>
          <w:szCs w:val="24"/>
        </w:rPr>
        <w:t>πιτροπή. Ψηφίζουμε την τροπολογία για τους δασικούς χάρτες. Εξακ</w:t>
      </w:r>
      <w:r>
        <w:rPr>
          <w:rFonts w:eastAsia="Times New Roman" w:cs="Times New Roman"/>
          <w:szCs w:val="24"/>
        </w:rPr>
        <w:t xml:space="preserve">ολουθεί η παρατήρησή </w:t>
      </w:r>
      <w:r>
        <w:rPr>
          <w:rFonts w:eastAsia="Times New Roman" w:cs="Times New Roman"/>
          <w:szCs w:val="24"/>
        </w:rPr>
        <w:t>μας,</w:t>
      </w:r>
      <w:r>
        <w:rPr>
          <w:rFonts w:eastAsia="Times New Roman" w:cs="Times New Roman"/>
          <w:szCs w:val="24"/>
        </w:rPr>
        <w:t xml:space="preserve"> ότι εντελώς άτεχνα, κακότεχνα, αν θέλετε, το Υπουργείο Περιβάλλοντος απλώς δίνει παρατάσεις. Και οι παρατάσεις δεν έχουν πλέον ουσιαστικά αντικείμενο αν δεν λύσει την έννοια, που υπάρχει μία αμφισβήτηση, των </w:t>
      </w:r>
      <w:proofErr w:type="spellStart"/>
      <w:r>
        <w:rPr>
          <w:rFonts w:eastAsia="Times New Roman" w:cs="Times New Roman"/>
          <w:szCs w:val="24"/>
        </w:rPr>
        <w:t>χορτολιβαδικών</w:t>
      </w:r>
      <w:proofErr w:type="spellEnd"/>
      <w:r>
        <w:rPr>
          <w:rFonts w:eastAsia="Times New Roman" w:cs="Times New Roman"/>
          <w:szCs w:val="24"/>
        </w:rPr>
        <w:t>. Η μισή</w:t>
      </w:r>
      <w:r>
        <w:rPr>
          <w:rFonts w:eastAsia="Times New Roman" w:cs="Times New Roman"/>
          <w:szCs w:val="24"/>
        </w:rPr>
        <w:t xml:space="preserve"> Ελλάδα αυτή τη στιγμή, τουλάχιστον η νησιωτική Ελλάδα, έχει πρόβλημα με ένα διάταγμα του 2016, το οποίο έδωσε μία διαφορετική έννοια και τις μη δασικές τις κατέστησε ακόμα δασικές εκτάσεις. </w:t>
      </w:r>
    </w:p>
    <w:p w14:paraId="25E0A9E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Κάλεσα στην </w:t>
      </w:r>
      <w:r>
        <w:rPr>
          <w:rFonts w:eastAsia="Times New Roman" w:cs="Times New Roman"/>
          <w:szCs w:val="24"/>
        </w:rPr>
        <w:t>ε</w:t>
      </w:r>
      <w:r>
        <w:rPr>
          <w:rFonts w:eastAsia="Times New Roman" w:cs="Times New Roman"/>
          <w:szCs w:val="24"/>
        </w:rPr>
        <w:t xml:space="preserve">πιτροπή τον κ. </w:t>
      </w:r>
      <w:proofErr w:type="spellStart"/>
      <w:r>
        <w:rPr>
          <w:rFonts w:eastAsia="Times New Roman" w:cs="Times New Roman"/>
          <w:szCs w:val="24"/>
        </w:rPr>
        <w:t>Φάμελλο</w:t>
      </w:r>
      <w:proofErr w:type="spellEnd"/>
      <w:r>
        <w:rPr>
          <w:rFonts w:eastAsia="Times New Roman" w:cs="Times New Roman"/>
          <w:szCs w:val="24"/>
        </w:rPr>
        <w:t xml:space="preserve"> και είπε ότι θα το εξετάσει,</w:t>
      </w:r>
      <w:r>
        <w:rPr>
          <w:rFonts w:eastAsia="Times New Roman" w:cs="Times New Roman"/>
          <w:szCs w:val="24"/>
        </w:rPr>
        <w:t xml:space="preserve"> αλλά βέβαια επικαλέστηκε ότι υπάρχει απόφαση του Συμβουλίου της Επικρατείας. Δεν ήταν ακριβές αυτό. Υπάρχει μία γνωμοδότηση απλή, πρακτικό επεξεργασίας του Συμβουλίου </w:t>
      </w:r>
      <w:r>
        <w:rPr>
          <w:rFonts w:eastAsia="Times New Roman" w:cs="Times New Roman"/>
          <w:szCs w:val="24"/>
        </w:rPr>
        <w:lastRenderedPageBreak/>
        <w:t>της Επικρατείας</w:t>
      </w:r>
      <w:r>
        <w:rPr>
          <w:rFonts w:eastAsia="Times New Roman" w:cs="Times New Roman"/>
          <w:szCs w:val="24"/>
        </w:rPr>
        <w:t>,</w:t>
      </w:r>
      <w:r>
        <w:rPr>
          <w:rFonts w:eastAsia="Times New Roman" w:cs="Times New Roman"/>
          <w:szCs w:val="24"/>
        </w:rPr>
        <w:t xml:space="preserve"> και δεν είναι δεσμευτικό για το Υπουργείο. Το παρακολουθούμε για το μέλ</w:t>
      </w:r>
      <w:r>
        <w:rPr>
          <w:rFonts w:eastAsia="Times New Roman" w:cs="Times New Roman"/>
          <w:szCs w:val="24"/>
        </w:rPr>
        <w:t>λον. Ψηφίζουμε πάντως την τροπολογία</w:t>
      </w:r>
      <w:r>
        <w:rPr>
          <w:rFonts w:eastAsia="Times New Roman" w:cs="Times New Roman"/>
          <w:szCs w:val="24"/>
        </w:rPr>
        <w:t>,</w:t>
      </w:r>
      <w:r>
        <w:rPr>
          <w:rFonts w:eastAsia="Times New Roman" w:cs="Times New Roman"/>
          <w:szCs w:val="24"/>
        </w:rPr>
        <w:t xml:space="preserve"> για να μη χάσουν οι συμπολίτες μας προθεσμίες.</w:t>
      </w:r>
    </w:p>
    <w:p w14:paraId="25E0A9E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μεταφορικό ισοδύναμο, τα είπαμε, κύριε Πρόεδρε. Εμείς θεωρούμε ότι η αναγνώριση της ιδιότητας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της Κρήτης ήταν μια επιμονή δική μου και</w:t>
      </w:r>
      <w:r>
        <w:rPr>
          <w:rFonts w:eastAsia="Times New Roman" w:cs="Times New Roman"/>
          <w:szCs w:val="24"/>
        </w:rPr>
        <w:t xml:space="preserve"> του συναδέλφου </w:t>
      </w:r>
      <w:proofErr w:type="spellStart"/>
      <w:r>
        <w:rPr>
          <w:rFonts w:eastAsia="Times New Roman" w:cs="Times New Roman"/>
          <w:szCs w:val="24"/>
        </w:rPr>
        <w:t>Κεγκέρογλου</w:t>
      </w:r>
      <w:proofErr w:type="spellEnd"/>
      <w:r>
        <w:rPr>
          <w:rFonts w:eastAsia="Times New Roman" w:cs="Times New Roman"/>
          <w:szCs w:val="24"/>
        </w:rPr>
        <w:t xml:space="preserve">. Επεκτείνεται, αλλά είναι δειλή η ρύθμιση για το μεταφορικό ισοδύναμο. Αυτή τη στιγμή τουλάχιστον ως προς τα νησιά είναι δειλή.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ας ξεκινήσει, την ψηφίζουμε. Οφείλω να τα πω.</w:t>
      </w:r>
    </w:p>
    <w:p w14:paraId="25E0A9E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Βεβαίως έχει τεθεί και ένα άλλο θέ</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για το οποίο θα είμαι εξαιρετικά σύντομος, το θέμα της υπουργικής τροπολογίας για τις δαπάνες υγείας. Δεν είναι πρώτη φορά, κύριε Πρόεδρε, που έρχεται και λέει ότι θα πρέπει «ενδεχομένως» να νομιμοποιήσουμε δαπάνες οι οποίες έχουν αναληφθεί ή πρόκειται</w:t>
      </w:r>
      <w:r>
        <w:rPr>
          <w:rFonts w:eastAsia="Times New Roman" w:cs="Times New Roman"/>
          <w:szCs w:val="24"/>
        </w:rPr>
        <w:t xml:space="preserve"> να αναληφθούν από τον ΕΟΠΥΥ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2019. </w:t>
      </w:r>
    </w:p>
    <w:p w14:paraId="25E0A9E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5E0A9E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Ναι, να νομιμοποιήσουμε δαπάνες του ΕΟΠΥΥ που αφορούν νοσηλείες, που αφορούν παροχή υπηρεσιών υγείας. Αλλά, γιατί, όμως, κάθε</w:t>
      </w:r>
      <w:r>
        <w:rPr>
          <w:rFonts w:eastAsia="Times New Roman" w:cs="Times New Roman"/>
          <w:szCs w:val="24"/>
        </w:rPr>
        <w:t xml:space="preserve"> φορά να έρχεται μία ανάλογη τροπολογία νομιμοποίησης δαπανών; Δεν υπάρχει ο κανονισμός, ούτως ώστε να ξέρουμε ποιες είναι νόμιμες και ποιες δεν είναι;</w:t>
      </w:r>
    </w:p>
    <w:p w14:paraId="25E0A9E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Και θέλω να πω και κάτι άλλο. Με βαριά καρδιά θα ψηφίσουμε αυτή την τροπολογία. Ξέρετε γιατί, κύριε Πρόε</w:t>
      </w:r>
      <w:r>
        <w:rPr>
          <w:rFonts w:eastAsia="Times New Roman" w:cs="Times New Roman"/>
          <w:szCs w:val="24"/>
        </w:rPr>
        <w:t>δρε; Γιατί κανονικά έπρεπε να αρνηθούμε την ψήφο μας. Επειδή, όμως, περιλαμβάνει και τακτοποίηση παροχής υπηρεσιών ειδικής αγωγής</w:t>
      </w:r>
      <w:r>
        <w:rPr>
          <w:rFonts w:eastAsia="Times New Roman" w:cs="Times New Roman"/>
          <w:szCs w:val="24"/>
        </w:rPr>
        <w:t>,</w:t>
      </w:r>
      <w:r>
        <w:rPr>
          <w:rFonts w:eastAsia="Times New Roman" w:cs="Times New Roman"/>
          <w:szCs w:val="24"/>
        </w:rPr>
        <w:t xml:space="preserve"> είναι ένα μεγάλο κενό που κρατιέται στην ελληνική πραγματικότητα. Δηλαδή δεν μπορεί το δημόσιο να καλύψει πλήρως τις υπηρεσίε</w:t>
      </w:r>
      <w:r>
        <w:rPr>
          <w:rFonts w:eastAsia="Times New Roman" w:cs="Times New Roman"/>
          <w:szCs w:val="24"/>
        </w:rPr>
        <w:t>ς ειδικής αγωγής και τις καλύπτει και ο ιδιωτικός τομέας. Βεβαίως άλλοτε πληρώνεται και άλλοτε δεν πληρώνεται. Όμως, εφόσον ισχύει αυτό, εμείς θα υποστηρίξουμε την τροπολογία αυτή.</w:t>
      </w:r>
    </w:p>
    <w:p w14:paraId="25E0A9E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Τελειώνοντας δεν έχω να πω τίποτα άλλο</w:t>
      </w:r>
      <w:r>
        <w:rPr>
          <w:rFonts w:eastAsia="Times New Roman" w:cs="Times New Roman"/>
          <w:szCs w:val="24"/>
        </w:rPr>
        <w:t>,</w:t>
      </w:r>
      <w:r>
        <w:rPr>
          <w:rFonts w:eastAsia="Times New Roman" w:cs="Times New Roman"/>
          <w:szCs w:val="24"/>
        </w:rPr>
        <w:t xml:space="preserve"> παρά μόνον τούτο</w:t>
      </w:r>
      <w:r>
        <w:rPr>
          <w:rFonts w:eastAsia="Times New Roman" w:cs="Times New Roman"/>
          <w:szCs w:val="24"/>
        </w:rPr>
        <w:t>:</w:t>
      </w:r>
      <w:r>
        <w:rPr>
          <w:rFonts w:eastAsia="Times New Roman" w:cs="Times New Roman"/>
          <w:szCs w:val="24"/>
        </w:rPr>
        <w:t xml:space="preserve"> Επανελήφθη πάλι τ</w:t>
      </w:r>
      <w:r>
        <w:rPr>
          <w:rFonts w:eastAsia="Times New Roman" w:cs="Times New Roman"/>
          <w:szCs w:val="24"/>
        </w:rPr>
        <w:t xml:space="preserve">ο φαινόμενο, κύριε Πρόεδρε, να βλέπουμε πώς ένα εμφανιζόμενο κατ’ αρχήν τεχνοκρατικό, υποτίθεται, νομοθέτημα έφτασε να δημιουργεί εξελίξεις από την επιμονή </w:t>
      </w:r>
      <w:r>
        <w:rPr>
          <w:rFonts w:eastAsia="Times New Roman" w:cs="Times New Roman"/>
          <w:szCs w:val="24"/>
        </w:rPr>
        <w:lastRenderedPageBreak/>
        <w:t>–το πρωί έβαλα και τη λέξη «εμμονή»- της Κυβέρνησης να επιβάλει τη θέση της χωρίς να κάνει διάλογο.</w:t>
      </w:r>
    </w:p>
    <w:p w14:paraId="25E0A9E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5E0A9E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25E0A9E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w:t>
      </w:r>
    </w:p>
    <w:p w14:paraId="25E0A9ED" w14:textId="77777777" w:rsidR="00464F64" w:rsidRDefault="00160710">
      <w:pPr>
        <w:spacing w:line="600" w:lineRule="auto"/>
        <w:ind w:firstLine="720"/>
        <w:contextualSpacing/>
        <w:jc w:val="both"/>
        <w:rPr>
          <w:rFonts w:eastAsia="Times New Roman" w:cs="Times New Roman"/>
          <w:szCs w:val="24"/>
        </w:rPr>
      </w:pPr>
      <w:r w:rsidRPr="008528A9">
        <w:rPr>
          <w:rFonts w:eastAsia="Times New Roman" w:cs="Times New Roman"/>
          <w:b/>
          <w:szCs w:val="24"/>
        </w:rPr>
        <w:t>ΠΑΝΑΓΙΩΤΑ ΚΟΖΟΜΠΟΛΗ</w:t>
      </w:r>
      <w:r>
        <w:rPr>
          <w:rFonts w:eastAsia="Times New Roman" w:cs="Times New Roman"/>
          <w:b/>
          <w:szCs w:val="24"/>
        </w:rPr>
        <w:t xml:space="preserve"> </w:t>
      </w:r>
      <w:r w:rsidRPr="008528A9">
        <w:rPr>
          <w:rFonts w:eastAsia="Times New Roman" w:cs="Times New Roman"/>
          <w:b/>
          <w:szCs w:val="24"/>
        </w:rPr>
        <w:t>-</w:t>
      </w:r>
      <w:r>
        <w:rPr>
          <w:rFonts w:eastAsia="Times New Roman" w:cs="Times New Roman"/>
          <w:b/>
          <w:szCs w:val="24"/>
        </w:rPr>
        <w:t xml:space="preserve"> </w:t>
      </w:r>
      <w:r w:rsidRPr="008528A9">
        <w:rPr>
          <w:rFonts w:eastAsia="Times New Roman" w:cs="Times New Roman"/>
          <w:b/>
          <w:szCs w:val="24"/>
        </w:rPr>
        <w:t>ΑΜΑΝΑΤΙΔΗ:</w:t>
      </w:r>
      <w:r>
        <w:rPr>
          <w:rFonts w:eastAsia="Times New Roman" w:cs="Times New Roman"/>
          <w:szCs w:val="24"/>
        </w:rPr>
        <w:t xml:space="preserve"> Ευχαριστώ, κύριε Πρόεδρε.</w:t>
      </w:r>
    </w:p>
    <w:p w14:paraId="25E0A9E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λυπάμαι πραγματικά για τη διαστρέβλωση της πραγματικότητας από την πλευρά της Νέας Δημοκρατίας, που παρέδωσε σε αυτή την Κυβέρνηση ένα τοπίο εντελώς ναρκοθετημένο</w:t>
      </w:r>
      <w:r>
        <w:rPr>
          <w:rFonts w:eastAsia="Times New Roman" w:cs="Times New Roman"/>
          <w:szCs w:val="24"/>
        </w:rPr>
        <w:t>,</w:t>
      </w:r>
      <w:r>
        <w:rPr>
          <w:rFonts w:eastAsia="Times New Roman" w:cs="Times New Roman"/>
          <w:szCs w:val="24"/>
        </w:rPr>
        <w:t xml:space="preserve"> με το 25% της περιουσίας των Ελλήνων πολιτών να έχει μειωθεί, δηλαδή το ΑΕΠ. Μιλάει η Νέα Δ</w:t>
      </w:r>
      <w:r>
        <w:rPr>
          <w:rFonts w:eastAsia="Times New Roman" w:cs="Times New Roman"/>
          <w:szCs w:val="24"/>
        </w:rPr>
        <w:t>ημοκρατία για ΑΕΠ σήμερα</w:t>
      </w:r>
      <w:r>
        <w:rPr>
          <w:rFonts w:eastAsia="Times New Roman" w:cs="Times New Roman"/>
          <w:szCs w:val="24"/>
        </w:rPr>
        <w:t>,</w:t>
      </w:r>
      <w:r>
        <w:rPr>
          <w:rFonts w:eastAsia="Times New Roman" w:cs="Times New Roman"/>
          <w:szCs w:val="24"/>
        </w:rPr>
        <w:t xml:space="preserve"> που το παρέδωσε μειωμένο κατά 25% τα πέντε χρόνια από το 2010 έως το 2015. </w:t>
      </w:r>
    </w:p>
    <w:p w14:paraId="25E0A9E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2014 όλες οι καταθέσεις των τραπεζών έκαναν φτερά με συντονισμένο τρόπο και έμειναν εκεί που έμειναν οι τράπεζες. Έκλεισε η Αγροτική από τα δάνειά </w:t>
      </w:r>
      <w:r>
        <w:rPr>
          <w:rFonts w:eastAsia="Times New Roman" w:cs="Times New Roman"/>
          <w:szCs w:val="24"/>
        </w:rPr>
        <w:t xml:space="preserve">τους και όχι μόνο των κομμάτων τους, αλλά και από τα δάνεια των «ημετέρων» και </w:t>
      </w:r>
      <w:r>
        <w:rPr>
          <w:rFonts w:eastAsia="Times New Roman" w:cs="Times New Roman"/>
          <w:szCs w:val="24"/>
        </w:rPr>
        <w:lastRenderedPageBreak/>
        <w:t>τα μέσα μαζικής ενημέρωσης, που έπρεπε να τους λιβανίζουν</w:t>
      </w:r>
      <w:r>
        <w:rPr>
          <w:rFonts w:eastAsia="Times New Roman" w:cs="Times New Roman"/>
          <w:szCs w:val="24"/>
        </w:rPr>
        <w:t>,</w:t>
      </w:r>
      <w:r>
        <w:rPr>
          <w:rFonts w:eastAsia="Times New Roman" w:cs="Times New Roman"/>
          <w:szCs w:val="24"/>
        </w:rPr>
        <w:t xml:space="preserve"> για να είναι στη θέση που ήταν όλα αυτά τα χρόνια. Και τώρα μας μιλάνε για αυτά που είπανε.</w:t>
      </w:r>
    </w:p>
    <w:p w14:paraId="25E0A9F0" w14:textId="77777777" w:rsidR="00464F64" w:rsidRDefault="00160710">
      <w:pPr>
        <w:spacing w:line="600" w:lineRule="auto"/>
        <w:ind w:firstLine="720"/>
        <w:contextualSpacing/>
        <w:jc w:val="both"/>
        <w:rPr>
          <w:rFonts w:eastAsia="Times New Roman" w:cs="Times New Roman"/>
          <w:szCs w:val="24"/>
        </w:rPr>
      </w:pPr>
      <w:r w:rsidRPr="008528A9">
        <w:rPr>
          <w:rFonts w:eastAsia="Times New Roman" w:cs="Times New Roman"/>
          <w:b/>
          <w:szCs w:val="24"/>
        </w:rPr>
        <w:t>ΣΟΦΙΑ ΒΟΥΛΤΕΨΗ:</w:t>
      </w:r>
      <w:r>
        <w:rPr>
          <w:rFonts w:eastAsia="Times New Roman" w:cs="Times New Roman"/>
          <w:szCs w:val="24"/>
        </w:rPr>
        <w:t xml:space="preserve"> Πόσο κάνου</w:t>
      </w:r>
      <w:r>
        <w:rPr>
          <w:rFonts w:eastAsia="Times New Roman" w:cs="Times New Roman"/>
          <w:szCs w:val="24"/>
        </w:rPr>
        <w:t>ν οι τράπεζες σήμερα;</w:t>
      </w:r>
    </w:p>
    <w:p w14:paraId="25E0A9F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Σας παρακαλώ πάρα πολύ!</w:t>
      </w:r>
    </w:p>
    <w:p w14:paraId="25E0A9F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κυρία </w:t>
      </w:r>
      <w:proofErr w:type="spellStart"/>
      <w:r>
        <w:rPr>
          <w:rFonts w:eastAsia="Times New Roman" w:cs="Times New Roman"/>
          <w:szCs w:val="24"/>
        </w:rPr>
        <w:t>Βούλτεψη</w:t>
      </w:r>
      <w:proofErr w:type="spellEnd"/>
      <w:r>
        <w:rPr>
          <w:rFonts w:eastAsia="Times New Roman" w:cs="Times New Roman"/>
          <w:szCs w:val="24"/>
        </w:rPr>
        <w:t>.</w:t>
      </w:r>
    </w:p>
    <w:p w14:paraId="25E0A9F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Πόσο αξίζουν οι τράπεζες σήμερα;</w:t>
      </w:r>
    </w:p>
    <w:p w14:paraId="25E0A9F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Ξέρετε πάρα πολύ καλά! </w:t>
      </w:r>
    </w:p>
    <w:p w14:paraId="25E0A9F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επανέλθω </w:t>
      </w:r>
      <w:r>
        <w:rPr>
          <w:rFonts w:eastAsia="Times New Roman" w:cs="Times New Roman"/>
          <w:szCs w:val="24"/>
        </w:rPr>
        <w:t>στο νομοσχέδιο, κύριε Πρόεδρε.</w:t>
      </w:r>
    </w:p>
    <w:p w14:paraId="25E0A9F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κυρία </w:t>
      </w:r>
      <w:proofErr w:type="spellStart"/>
      <w:r>
        <w:rPr>
          <w:rFonts w:eastAsia="Times New Roman" w:cs="Times New Roman"/>
          <w:szCs w:val="24"/>
        </w:rPr>
        <w:t>Βούλτεψη</w:t>
      </w:r>
      <w:proofErr w:type="spellEnd"/>
      <w:r>
        <w:rPr>
          <w:rFonts w:eastAsia="Times New Roman" w:cs="Times New Roman"/>
          <w:szCs w:val="24"/>
        </w:rPr>
        <w:t>, μιλήσατε.</w:t>
      </w:r>
    </w:p>
    <w:p w14:paraId="25E0A9F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Πόσο αξίζουν οι τράπεζες σήμερα; Αξίζουν 3,6 δισεκατομμύρια. Τις διαλύσατε!</w:t>
      </w:r>
    </w:p>
    <w:p w14:paraId="25E0A9F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Κατ’ αρχάς για το σημερινό νομοσχέδιο, το κύριο μέρος του, δηλαδή τα εννέα πρώτα άρθρα, θα πω μόνο μία κουβέντα. </w:t>
      </w:r>
    </w:p>
    <w:p w14:paraId="25E0A9F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μόνο η πρόθεση, αλλά και ο τρόπος που νομοθετείται εκ νέου η Κεντρική Επιτροπή Κωδικοποίησης μας δίνει τη δυνατότητα να ελπίζουμε σε καλύ</w:t>
      </w:r>
      <w:r>
        <w:rPr>
          <w:rFonts w:eastAsia="Times New Roman" w:cs="Times New Roman"/>
          <w:szCs w:val="24"/>
        </w:rPr>
        <w:t>τερα αποτελέσματα, σε αποτελεσματικότερη διαχείριση του αντικειμένου που αναλαμβάνει για δύο στοιχεία.</w:t>
      </w:r>
    </w:p>
    <w:p w14:paraId="25E0A9FA" w14:textId="77777777" w:rsidR="00464F64" w:rsidRDefault="00160710">
      <w:pPr>
        <w:tabs>
          <w:tab w:val="left" w:pos="6168"/>
        </w:tabs>
        <w:spacing w:line="600" w:lineRule="auto"/>
        <w:ind w:firstLine="720"/>
        <w:contextualSpacing/>
        <w:jc w:val="both"/>
        <w:rPr>
          <w:rFonts w:eastAsia="Times New Roman" w:cs="Times New Roman"/>
          <w:szCs w:val="24"/>
        </w:rPr>
      </w:pPr>
      <w:r w:rsidRPr="005C1D85">
        <w:rPr>
          <w:rFonts w:eastAsia="Times New Roman" w:cs="Times New Roman"/>
          <w:szCs w:val="24"/>
        </w:rPr>
        <w:t>Πρώτον</w:t>
      </w:r>
      <w:r w:rsidRPr="00A225C7">
        <w:rPr>
          <w:rFonts w:eastAsia="Times New Roman" w:cs="Times New Roman"/>
          <w:szCs w:val="24"/>
        </w:rPr>
        <w:t>,</w:t>
      </w:r>
      <w:r w:rsidRPr="005C1D85">
        <w:rPr>
          <w:rFonts w:eastAsia="Times New Roman" w:cs="Times New Roman"/>
          <w:szCs w:val="24"/>
        </w:rPr>
        <w:t xml:space="preserve"> γιατί μπορεί ν</w:t>
      </w:r>
      <w:r>
        <w:rPr>
          <w:rFonts w:eastAsia="Times New Roman" w:cs="Times New Roman"/>
          <w:szCs w:val="24"/>
        </w:rPr>
        <w:t>α κάνει αναμόρφωση του δικαίου, ό</w:t>
      </w:r>
      <w:r w:rsidRPr="005C1D85">
        <w:rPr>
          <w:rFonts w:eastAsia="Times New Roman" w:cs="Times New Roman"/>
          <w:szCs w:val="24"/>
        </w:rPr>
        <w:t xml:space="preserve">χι απλή </w:t>
      </w:r>
      <w:r>
        <w:rPr>
          <w:rFonts w:eastAsia="Times New Roman" w:cs="Times New Roman"/>
          <w:szCs w:val="24"/>
        </w:rPr>
        <w:t xml:space="preserve">δημόσια </w:t>
      </w:r>
      <w:r w:rsidRPr="005C1D85">
        <w:rPr>
          <w:rFonts w:eastAsia="Times New Roman" w:cs="Times New Roman"/>
          <w:szCs w:val="24"/>
        </w:rPr>
        <w:t>κωδικοποίηση</w:t>
      </w:r>
      <w:r>
        <w:rPr>
          <w:rFonts w:eastAsia="Times New Roman" w:cs="Times New Roman"/>
          <w:szCs w:val="24"/>
        </w:rPr>
        <w:t xml:space="preserve"> και</w:t>
      </w:r>
      <w:r w:rsidRPr="005C1D85">
        <w:rPr>
          <w:rFonts w:eastAsia="Times New Roman" w:cs="Times New Roman"/>
          <w:szCs w:val="24"/>
        </w:rPr>
        <w:t xml:space="preserve"> ταξινόμηση</w:t>
      </w:r>
      <w:r>
        <w:rPr>
          <w:rFonts w:eastAsia="Times New Roman" w:cs="Times New Roman"/>
          <w:szCs w:val="24"/>
        </w:rPr>
        <w:t>.</w:t>
      </w:r>
      <w:r w:rsidRPr="005C1D85">
        <w:rPr>
          <w:rFonts w:eastAsia="Times New Roman" w:cs="Times New Roman"/>
          <w:szCs w:val="24"/>
        </w:rPr>
        <w:t xml:space="preserve"> Ο </w:t>
      </w:r>
      <w:r>
        <w:rPr>
          <w:rFonts w:eastAsia="Times New Roman" w:cs="Times New Roman"/>
          <w:szCs w:val="24"/>
        </w:rPr>
        <w:t>ορισμός της αναμόρφωσης είναι σ</w:t>
      </w:r>
      <w:r w:rsidRPr="005C1D85">
        <w:rPr>
          <w:rFonts w:eastAsia="Times New Roman" w:cs="Times New Roman"/>
          <w:szCs w:val="24"/>
        </w:rPr>
        <w:t>αφώ</w:t>
      </w:r>
      <w:r>
        <w:rPr>
          <w:rFonts w:eastAsia="Times New Roman" w:cs="Times New Roman"/>
          <w:szCs w:val="24"/>
        </w:rPr>
        <w:t xml:space="preserve">ς καθορισμένος </w:t>
      </w:r>
      <w:r>
        <w:rPr>
          <w:rFonts w:eastAsia="Times New Roman" w:cs="Times New Roman"/>
          <w:szCs w:val="24"/>
        </w:rPr>
        <w:t>και στο άρθρο 1</w:t>
      </w:r>
      <w:r w:rsidRPr="005C1D85">
        <w:rPr>
          <w:rFonts w:eastAsia="Times New Roman" w:cs="Times New Roman"/>
          <w:szCs w:val="24"/>
        </w:rPr>
        <w:t xml:space="preserve"> </w:t>
      </w:r>
      <w:r>
        <w:rPr>
          <w:rFonts w:eastAsia="Times New Roman" w:cs="Times New Roman"/>
          <w:szCs w:val="24"/>
        </w:rPr>
        <w:t>και στο άρθρο 11 του ν.40</w:t>
      </w:r>
      <w:r w:rsidRPr="005C1D85">
        <w:rPr>
          <w:rFonts w:eastAsia="Times New Roman" w:cs="Times New Roman"/>
          <w:szCs w:val="24"/>
        </w:rPr>
        <w:t>48</w:t>
      </w:r>
      <w:r>
        <w:rPr>
          <w:rFonts w:eastAsia="Times New Roman" w:cs="Times New Roman"/>
          <w:szCs w:val="24"/>
        </w:rPr>
        <w:t>.</w:t>
      </w:r>
      <w:r w:rsidRPr="005C1D85">
        <w:rPr>
          <w:rFonts w:eastAsia="Times New Roman" w:cs="Times New Roman"/>
          <w:szCs w:val="24"/>
        </w:rPr>
        <w:t xml:space="preserve"> Δεύτερον</w:t>
      </w:r>
      <w:r>
        <w:rPr>
          <w:rFonts w:eastAsia="Times New Roman" w:cs="Times New Roman"/>
          <w:szCs w:val="24"/>
        </w:rPr>
        <w:t>,</w:t>
      </w:r>
      <w:r w:rsidRPr="005C1D85">
        <w:rPr>
          <w:rFonts w:eastAsia="Times New Roman" w:cs="Times New Roman"/>
          <w:szCs w:val="24"/>
        </w:rPr>
        <w:t xml:space="preserve"> αποτελεί μέρος ενός συνολικού στρατηγικού σχεδίου κωδικοποίησης των νόμων που νομοθετήθηκε το 2016</w:t>
      </w:r>
      <w:r>
        <w:rPr>
          <w:rFonts w:eastAsia="Times New Roman" w:cs="Times New Roman"/>
          <w:szCs w:val="24"/>
        </w:rPr>
        <w:t>.</w:t>
      </w:r>
    </w:p>
    <w:p w14:paraId="25E0A9FB" w14:textId="77777777" w:rsidR="00464F64" w:rsidRDefault="00160710">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μία κουβέντα μόνο για το </w:t>
      </w:r>
      <w:r w:rsidRPr="005C1D85">
        <w:rPr>
          <w:rFonts w:eastAsia="Times New Roman" w:cs="Times New Roman"/>
          <w:szCs w:val="24"/>
        </w:rPr>
        <w:t>άρθρο 10</w:t>
      </w:r>
      <w:r>
        <w:rPr>
          <w:rFonts w:eastAsia="Times New Roman" w:cs="Times New Roman"/>
          <w:szCs w:val="24"/>
        </w:rPr>
        <w:t xml:space="preserve"> του δεύτερου μέρους</w:t>
      </w:r>
      <w:r w:rsidRPr="005C1D85">
        <w:rPr>
          <w:rFonts w:eastAsia="Times New Roman" w:cs="Times New Roman"/>
          <w:szCs w:val="24"/>
        </w:rPr>
        <w:t xml:space="preserve"> του νομοσχεδίου</w:t>
      </w:r>
      <w:r>
        <w:rPr>
          <w:rFonts w:eastAsia="Times New Roman" w:cs="Times New Roman"/>
          <w:szCs w:val="24"/>
        </w:rPr>
        <w:t>.</w:t>
      </w:r>
      <w:r w:rsidRPr="005C1D85">
        <w:rPr>
          <w:rFonts w:eastAsia="Times New Roman" w:cs="Times New Roman"/>
          <w:szCs w:val="24"/>
        </w:rPr>
        <w:t xml:space="preserve"> Με απόλυτο σεβασμό </w:t>
      </w:r>
      <w:r w:rsidRPr="005C1D85">
        <w:rPr>
          <w:rFonts w:eastAsia="Times New Roman" w:cs="Times New Roman"/>
          <w:szCs w:val="24"/>
        </w:rPr>
        <w:t xml:space="preserve">στην </w:t>
      </w:r>
      <w:r>
        <w:rPr>
          <w:rFonts w:eastAsia="Times New Roman" w:cs="Times New Roman"/>
          <w:szCs w:val="24"/>
        </w:rPr>
        <w:t xml:space="preserve">ΕΕΔΑ και </w:t>
      </w:r>
      <w:r w:rsidRPr="005C1D85">
        <w:rPr>
          <w:rFonts w:eastAsia="Times New Roman" w:cs="Times New Roman"/>
          <w:szCs w:val="24"/>
        </w:rPr>
        <w:t xml:space="preserve">στο έργο της τα </w:t>
      </w:r>
      <w:r>
        <w:rPr>
          <w:rFonts w:eastAsia="Times New Roman" w:cs="Times New Roman"/>
          <w:szCs w:val="24"/>
        </w:rPr>
        <w:t xml:space="preserve">είκοσι </w:t>
      </w:r>
      <w:r w:rsidRPr="005C1D85">
        <w:rPr>
          <w:rFonts w:eastAsia="Times New Roman" w:cs="Times New Roman"/>
          <w:szCs w:val="24"/>
        </w:rPr>
        <w:t xml:space="preserve">χρόνια από την ίδρυσή της και στον Πρόεδρό της </w:t>
      </w:r>
      <w:r>
        <w:rPr>
          <w:rFonts w:eastAsia="Times New Roman" w:cs="Times New Roman"/>
          <w:szCs w:val="24"/>
        </w:rPr>
        <w:t xml:space="preserve">τον κ. </w:t>
      </w:r>
      <w:r w:rsidRPr="005C1D85">
        <w:rPr>
          <w:rFonts w:eastAsia="Times New Roman" w:cs="Times New Roman"/>
          <w:szCs w:val="24"/>
        </w:rPr>
        <w:t>Σταυρόπουλο</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όλα </w:t>
      </w:r>
      <w:r w:rsidRPr="005C1D85">
        <w:rPr>
          <w:rFonts w:eastAsia="Times New Roman" w:cs="Times New Roman"/>
          <w:szCs w:val="24"/>
        </w:rPr>
        <w:t xml:space="preserve">όσα ειπώθηκαν σήμερα και </w:t>
      </w:r>
      <w:r>
        <w:rPr>
          <w:rFonts w:eastAsia="Times New Roman" w:cs="Times New Roman"/>
          <w:szCs w:val="24"/>
        </w:rPr>
        <w:t>τ</w:t>
      </w:r>
      <w:r w:rsidRPr="005C1D85">
        <w:rPr>
          <w:rFonts w:eastAsia="Times New Roman" w:cs="Times New Roman"/>
          <w:szCs w:val="24"/>
        </w:rPr>
        <w:t>η</w:t>
      </w:r>
      <w:r>
        <w:rPr>
          <w:rFonts w:eastAsia="Times New Roman" w:cs="Times New Roman"/>
          <w:szCs w:val="24"/>
        </w:rPr>
        <w:t>ν</w:t>
      </w:r>
      <w:r w:rsidRPr="005C1D85">
        <w:rPr>
          <w:rFonts w:eastAsia="Times New Roman" w:cs="Times New Roman"/>
          <w:szCs w:val="24"/>
        </w:rPr>
        <w:t xml:space="preserve"> επιστολή της </w:t>
      </w:r>
      <w:r>
        <w:rPr>
          <w:rFonts w:eastAsia="Times New Roman" w:cs="Times New Roman"/>
          <w:szCs w:val="24"/>
        </w:rPr>
        <w:t xml:space="preserve">κ. </w:t>
      </w:r>
      <w:proofErr w:type="spellStart"/>
      <w:r w:rsidRPr="005C1D85">
        <w:rPr>
          <w:rFonts w:eastAsia="Times New Roman" w:cs="Times New Roman"/>
          <w:szCs w:val="24"/>
        </w:rPr>
        <w:t>Λόγκαν</w:t>
      </w:r>
      <w:proofErr w:type="spellEnd"/>
      <w:r>
        <w:rPr>
          <w:rFonts w:eastAsia="Times New Roman" w:cs="Times New Roman"/>
          <w:szCs w:val="24"/>
        </w:rPr>
        <w:t>,</w:t>
      </w:r>
      <w:r w:rsidRPr="005C1D85">
        <w:rPr>
          <w:rFonts w:eastAsia="Times New Roman" w:cs="Times New Roman"/>
          <w:szCs w:val="24"/>
        </w:rPr>
        <w:t xml:space="preserve"> θέλω να πω τα εξής</w:t>
      </w:r>
      <w:r>
        <w:rPr>
          <w:rFonts w:eastAsia="Times New Roman" w:cs="Times New Roman"/>
          <w:szCs w:val="24"/>
        </w:rPr>
        <w:t>:</w:t>
      </w:r>
      <w:r w:rsidRPr="005C1D85">
        <w:rPr>
          <w:rFonts w:eastAsia="Times New Roman" w:cs="Times New Roman"/>
          <w:szCs w:val="24"/>
        </w:rPr>
        <w:t xml:space="preserve"> Παρά τις επίμονες ερωτήσεις μας στην </w:t>
      </w:r>
      <w:r>
        <w:rPr>
          <w:rFonts w:eastAsia="Times New Roman" w:cs="Times New Roman"/>
          <w:szCs w:val="24"/>
        </w:rPr>
        <w:t>ε</w:t>
      </w:r>
      <w:r w:rsidRPr="005C1D85">
        <w:rPr>
          <w:rFonts w:eastAsia="Times New Roman" w:cs="Times New Roman"/>
          <w:szCs w:val="24"/>
        </w:rPr>
        <w:t xml:space="preserve">πιτροπή </w:t>
      </w:r>
      <w:r>
        <w:rPr>
          <w:rFonts w:eastAsia="Times New Roman" w:cs="Times New Roman"/>
          <w:szCs w:val="24"/>
        </w:rPr>
        <w:t>που επεξ</w:t>
      </w:r>
      <w:r>
        <w:rPr>
          <w:rFonts w:eastAsia="Times New Roman" w:cs="Times New Roman"/>
          <w:szCs w:val="24"/>
        </w:rPr>
        <w:t>εργάστηκε το νομοσχέδιο και π</w:t>
      </w:r>
      <w:r w:rsidRPr="005C1D85">
        <w:rPr>
          <w:rFonts w:eastAsia="Times New Roman" w:cs="Times New Roman"/>
          <w:szCs w:val="24"/>
        </w:rPr>
        <w:t xml:space="preserve">αρά το γεγονός </w:t>
      </w:r>
      <w:r w:rsidRPr="005C1D85">
        <w:rPr>
          <w:rFonts w:eastAsia="Times New Roman" w:cs="Times New Roman"/>
          <w:szCs w:val="24"/>
        </w:rPr>
        <w:lastRenderedPageBreak/>
        <w:t xml:space="preserve">ότι </w:t>
      </w:r>
      <w:r>
        <w:rPr>
          <w:rFonts w:eastAsia="Times New Roman" w:cs="Times New Roman"/>
          <w:szCs w:val="24"/>
        </w:rPr>
        <w:t>διάβασα κ</w:t>
      </w:r>
      <w:r w:rsidRPr="005C1D85">
        <w:rPr>
          <w:rFonts w:eastAsia="Times New Roman" w:cs="Times New Roman"/>
          <w:szCs w:val="24"/>
        </w:rPr>
        <w:t>αι ξαναδιάβασα πολύ προσεκτικά τη</w:t>
      </w:r>
      <w:r>
        <w:rPr>
          <w:rFonts w:eastAsia="Times New Roman" w:cs="Times New Roman"/>
          <w:szCs w:val="24"/>
        </w:rPr>
        <w:t>ν επιστολή παραίτησης του κ.</w:t>
      </w:r>
      <w:r w:rsidRPr="005C1D85">
        <w:rPr>
          <w:rFonts w:eastAsia="Times New Roman" w:cs="Times New Roman"/>
          <w:szCs w:val="24"/>
        </w:rPr>
        <w:t xml:space="preserve"> Σταυροπούλου</w:t>
      </w:r>
      <w:r>
        <w:rPr>
          <w:rFonts w:eastAsia="Times New Roman" w:cs="Times New Roman"/>
          <w:szCs w:val="24"/>
        </w:rPr>
        <w:t xml:space="preserve">, αλλά και την επιστολή της κ. </w:t>
      </w:r>
      <w:proofErr w:type="spellStart"/>
      <w:r>
        <w:rPr>
          <w:rFonts w:eastAsia="Times New Roman" w:cs="Times New Roman"/>
          <w:szCs w:val="24"/>
        </w:rPr>
        <w:t>Λόγκαν</w:t>
      </w:r>
      <w:proofErr w:type="spellEnd"/>
      <w:r>
        <w:rPr>
          <w:rFonts w:eastAsia="Times New Roman" w:cs="Times New Roman"/>
          <w:szCs w:val="24"/>
        </w:rPr>
        <w:t>, κ</w:t>
      </w:r>
      <w:r w:rsidRPr="005C1D85">
        <w:rPr>
          <w:rFonts w:eastAsia="Times New Roman" w:cs="Times New Roman"/>
          <w:szCs w:val="24"/>
        </w:rPr>
        <w:t>ατ</w:t>
      </w:r>
      <w:r>
        <w:rPr>
          <w:rFonts w:eastAsia="Times New Roman" w:cs="Times New Roman"/>
          <w:szCs w:val="24"/>
        </w:rPr>
        <w:t xml:space="preserve">’ </w:t>
      </w:r>
      <w:r w:rsidRPr="005C1D85">
        <w:rPr>
          <w:rFonts w:eastAsia="Times New Roman" w:cs="Times New Roman"/>
          <w:szCs w:val="24"/>
        </w:rPr>
        <w:t>αρχάς</w:t>
      </w:r>
      <w:r>
        <w:rPr>
          <w:rFonts w:eastAsia="Times New Roman" w:cs="Times New Roman"/>
          <w:szCs w:val="24"/>
        </w:rPr>
        <w:t>,</w:t>
      </w:r>
      <w:r w:rsidRPr="005C1D85">
        <w:rPr>
          <w:rFonts w:eastAsia="Times New Roman" w:cs="Times New Roman"/>
          <w:szCs w:val="24"/>
        </w:rPr>
        <w:t xml:space="preserve"> δεν </w:t>
      </w:r>
      <w:r>
        <w:rPr>
          <w:rFonts w:eastAsia="Times New Roman" w:cs="Times New Roman"/>
          <w:szCs w:val="24"/>
        </w:rPr>
        <w:t xml:space="preserve">πείστηκα σε </w:t>
      </w:r>
      <w:r w:rsidRPr="005C1D85">
        <w:rPr>
          <w:rFonts w:eastAsia="Times New Roman" w:cs="Times New Roman"/>
          <w:szCs w:val="24"/>
        </w:rPr>
        <w:t>τ</w:t>
      </w:r>
      <w:r>
        <w:rPr>
          <w:rFonts w:eastAsia="Times New Roman" w:cs="Times New Roman"/>
          <w:szCs w:val="24"/>
        </w:rPr>
        <w:t>ίποτα από αυτά που είπε ο κ.</w:t>
      </w:r>
      <w:r w:rsidRPr="005C1D85">
        <w:rPr>
          <w:rFonts w:eastAsia="Times New Roman" w:cs="Times New Roman"/>
          <w:szCs w:val="24"/>
        </w:rPr>
        <w:t xml:space="preserve"> Σταυρόπουλος στην </w:t>
      </w:r>
      <w:r>
        <w:rPr>
          <w:rFonts w:eastAsia="Times New Roman" w:cs="Times New Roman"/>
          <w:szCs w:val="24"/>
        </w:rPr>
        <w:t>ε</w:t>
      </w:r>
      <w:r w:rsidRPr="005C1D85">
        <w:rPr>
          <w:rFonts w:eastAsia="Times New Roman" w:cs="Times New Roman"/>
          <w:szCs w:val="24"/>
        </w:rPr>
        <w:t>πιτροπή κ</w:t>
      </w:r>
      <w:r w:rsidRPr="005C1D85">
        <w:rPr>
          <w:rFonts w:eastAsia="Times New Roman" w:cs="Times New Roman"/>
          <w:szCs w:val="24"/>
        </w:rPr>
        <w:t>αι στην επιστολή του</w:t>
      </w:r>
      <w:r>
        <w:rPr>
          <w:rFonts w:eastAsia="Times New Roman" w:cs="Times New Roman"/>
          <w:szCs w:val="24"/>
        </w:rPr>
        <w:t xml:space="preserve">, σχετικά με το τι είναι αυτό </w:t>
      </w:r>
      <w:r w:rsidRPr="005C1D85">
        <w:rPr>
          <w:rFonts w:eastAsia="Times New Roman" w:cs="Times New Roman"/>
          <w:szCs w:val="24"/>
        </w:rPr>
        <w:t xml:space="preserve">που υποβαθμίζει μία </w:t>
      </w:r>
      <w:r>
        <w:rPr>
          <w:rFonts w:eastAsia="Times New Roman" w:cs="Times New Roman"/>
          <w:szCs w:val="24"/>
        </w:rPr>
        <w:t>ε</w:t>
      </w:r>
      <w:r w:rsidRPr="005C1D85">
        <w:rPr>
          <w:rFonts w:eastAsia="Times New Roman" w:cs="Times New Roman"/>
          <w:szCs w:val="24"/>
        </w:rPr>
        <w:t>πιτροπή που κατά τεκμήριο υπερασπίζεται τα ανθρώπινα δικαιώματα</w:t>
      </w:r>
      <w:r>
        <w:rPr>
          <w:rFonts w:eastAsia="Times New Roman" w:cs="Times New Roman"/>
          <w:szCs w:val="24"/>
        </w:rPr>
        <w:t>. Επίσης, ποιος</w:t>
      </w:r>
      <w:r w:rsidRPr="005C1D85">
        <w:rPr>
          <w:rFonts w:eastAsia="Times New Roman" w:cs="Times New Roman"/>
          <w:szCs w:val="24"/>
        </w:rPr>
        <w:t xml:space="preserve"> είναι ο λόγος </w:t>
      </w:r>
      <w:r>
        <w:rPr>
          <w:rFonts w:eastAsia="Times New Roman" w:cs="Times New Roman"/>
          <w:szCs w:val="24"/>
        </w:rPr>
        <w:t>που μπορεί να υποβαθμιστεί η</w:t>
      </w:r>
      <w:r w:rsidRPr="005C1D85">
        <w:rPr>
          <w:rFonts w:eastAsia="Times New Roman" w:cs="Times New Roman"/>
          <w:szCs w:val="24"/>
        </w:rPr>
        <w:t xml:space="preserve"> </w:t>
      </w:r>
      <w:r>
        <w:rPr>
          <w:rFonts w:eastAsia="Times New Roman" w:cs="Times New Roman"/>
          <w:szCs w:val="24"/>
        </w:rPr>
        <w:t>ε</w:t>
      </w:r>
      <w:r w:rsidRPr="005C1D85">
        <w:rPr>
          <w:rFonts w:eastAsia="Times New Roman" w:cs="Times New Roman"/>
          <w:szCs w:val="24"/>
        </w:rPr>
        <w:t xml:space="preserve">πιτροπή από </w:t>
      </w:r>
      <w:r>
        <w:rPr>
          <w:rFonts w:eastAsia="Times New Roman" w:cs="Times New Roman"/>
          <w:szCs w:val="24"/>
        </w:rPr>
        <w:t>άλφα</w:t>
      </w:r>
      <w:r w:rsidRPr="005C1D85">
        <w:rPr>
          <w:rFonts w:eastAsia="Times New Roman" w:cs="Times New Roman"/>
          <w:szCs w:val="24"/>
        </w:rPr>
        <w:t xml:space="preserve"> και να πάει στο </w:t>
      </w:r>
      <w:r>
        <w:rPr>
          <w:rFonts w:eastAsia="Times New Roman" w:cs="Times New Roman"/>
          <w:szCs w:val="24"/>
        </w:rPr>
        <w:t>βήτα; Ακόμα, ποιος λόγος μ</w:t>
      </w:r>
      <w:r w:rsidRPr="005C1D85">
        <w:rPr>
          <w:rFonts w:eastAsia="Times New Roman" w:cs="Times New Roman"/>
          <w:szCs w:val="24"/>
        </w:rPr>
        <w:t>πορ</w:t>
      </w:r>
      <w:r w:rsidRPr="005C1D85">
        <w:rPr>
          <w:rFonts w:eastAsia="Times New Roman" w:cs="Times New Roman"/>
          <w:szCs w:val="24"/>
        </w:rPr>
        <w:t xml:space="preserve">εί να επιφέρει μείωση στην αξιοπιστία και στην εν γένει </w:t>
      </w:r>
      <w:r>
        <w:rPr>
          <w:rFonts w:eastAsia="Times New Roman" w:cs="Times New Roman"/>
          <w:szCs w:val="24"/>
        </w:rPr>
        <w:t xml:space="preserve">λειτουργία μιας ομάδας που υπερασπίζεται </w:t>
      </w:r>
      <w:r w:rsidRPr="005C1D85">
        <w:rPr>
          <w:rFonts w:eastAsia="Times New Roman" w:cs="Times New Roman"/>
          <w:szCs w:val="24"/>
        </w:rPr>
        <w:t xml:space="preserve">συγκεκριμένα </w:t>
      </w:r>
      <w:r>
        <w:rPr>
          <w:rFonts w:eastAsia="Times New Roman" w:cs="Times New Roman"/>
          <w:szCs w:val="24"/>
        </w:rPr>
        <w:t>πεδία δικαιωμάτων ή μιας</w:t>
      </w:r>
      <w:r>
        <w:rPr>
          <w:rFonts w:eastAsia="Times New Roman" w:cs="Times New Roman"/>
          <w:szCs w:val="24"/>
        </w:rPr>
        <w:t>,</w:t>
      </w:r>
      <w:r w:rsidRPr="005C1D85">
        <w:rPr>
          <w:rFonts w:eastAsia="Times New Roman" w:cs="Times New Roman"/>
          <w:szCs w:val="24"/>
        </w:rPr>
        <w:t xml:space="preserve"> κατά τεκμήριο</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ε</w:t>
      </w:r>
      <w:r w:rsidRPr="005C1D85">
        <w:rPr>
          <w:rFonts w:eastAsia="Times New Roman" w:cs="Times New Roman"/>
          <w:szCs w:val="24"/>
        </w:rPr>
        <w:t>πιτροπή</w:t>
      </w:r>
      <w:r>
        <w:rPr>
          <w:rFonts w:eastAsia="Times New Roman" w:cs="Times New Roman"/>
          <w:szCs w:val="24"/>
        </w:rPr>
        <w:t>ς</w:t>
      </w:r>
      <w:r w:rsidRPr="005C1D85">
        <w:rPr>
          <w:rFonts w:eastAsia="Times New Roman" w:cs="Times New Roman"/>
          <w:szCs w:val="24"/>
        </w:rPr>
        <w:t xml:space="preserve"> που </w:t>
      </w:r>
      <w:r>
        <w:rPr>
          <w:rFonts w:eastAsia="Times New Roman" w:cs="Times New Roman"/>
          <w:szCs w:val="24"/>
        </w:rPr>
        <w:t>υπερασπίζεται τα δικαιώματα;</w:t>
      </w:r>
      <w:r w:rsidRPr="005C1D85">
        <w:rPr>
          <w:rFonts w:eastAsia="Times New Roman" w:cs="Times New Roman"/>
          <w:szCs w:val="24"/>
        </w:rPr>
        <w:t xml:space="preserve"> </w:t>
      </w:r>
    </w:p>
    <w:p w14:paraId="25E0A9FC" w14:textId="77777777" w:rsidR="00464F64" w:rsidRDefault="00160710">
      <w:pPr>
        <w:tabs>
          <w:tab w:val="left" w:pos="6168"/>
        </w:tabs>
        <w:spacing w:line="600" w:lineRule="auto"/>
        <w:ind w:firstLine="720"/>
        <w:contextualSpacing/>
        <w:jc w:val="both"/>
        <w:rPr>
          <w:rFonts w:eastAsia="Times New Roman" w:cs="Times New Roman"/>
          <w:szCs w:val="24"/>
        </w:rPr>
      </w:pPr>
      <w:r w:rsidRPr="005C1D85">
        <w:rPr>
          <w:rFonts w:eastAsia="Times New Roman" w:cs="Times New Roman"/>
          <w:szCs w:val="24"/>
        </w:rPr>
        <w:t xml:space="preserve">Και </w:t>
      </w:r>
      <w:r>
        <w:rPr>
          <w:rFonts w:eastAsia="Times New Roman" w:cs="Times New Roman"/>
          <w:szCs w:val="24"/>
        </w:rPr>
        <w:t>το</w:t>
      </w:r>
      <w:r w:rsidRPr="005C1D85">
        <w:rPr>
          <w:rFonts w:eastAsia="Times New Roman" w:cs="Times New Roman"/>
          <w:szCs w:val="24"/>
        </w:rPr>
        <w:t xml:space="preserve"> λέω αυτό </w:t>
      </w:r>
      <w:r>
        <w:rPr>
          <w:rFonts w:eastAsia="Times New Roman" w:cs="Times New Roman"/>
          <w:szCs w:val="24"/>
        </w:rPr>
        <w:t>πραγματικά με πολλή</w:t>
      </w:r>
      <w:r w:rsidRPr="005C1D85">
        <w:rPr>
          <w:rFonts w:eastAsia="Times New Roman" w:cs="Times New Roman"/>
          <w:szCs w:val="24"/>
        </w:rPr>
        <w:t xml:space="preserve"> λύπη</w:t>
      </w:r>
      <w:r>
        <w:rPr>
          <w:rFonts w:eastAsia="Times New Roman" w:cs="Times New Roman"/>
          <w:szCs w:val="24"/>
        </w:rPr>
        <w:t>,</w:t>
      </w:r>
      <w:r w:rsidRPr="005C1D85">
        <w:rPr>
          <w:rFonts w:eastAsia="Times New Roman" w:cs="Times New Roman"/>
          <w:szCs w:val="24"/>
        </w:rPr>
        <w:t xml:space="preserve"> γιατί </w:t>
      </w:r>
      <w:r>
        <w:rPr>
          <w:rFonts w:eastAsia="Times New Roman" w:cs="Times New Roman"/>
          <w:szCs w:val="24"/>
        </w:rPr>
        <w:t xml:space="preserve">ο κ. </w:t>
      </w:r>
      <w:r w:rsidRPr="005C1D85">
        <w:rPr>
          <w:rFonts w:eastAsia="Times New Roman" w:cs="Times New Roman"/>
          <w:szCs w:val="24"/>
        </w:rPr>
        <w:t xml:space="preserve">Σταυρόπουλος </w:t>
      </w:r>
      <w:r>
        <w:rPr>
          <w:rFonts w:eastAsia="Times New Roman" w:cs="Times New Roman"/>
          <w:szCs w:val="24"/>
        </w:rPr>
        <w:t>σε εκείνη την επιστολή αντί να πει ακριβώς π</w:t>
      </w:r>
      <w:r w:rsidRPr="005C1D85">
        <w:rPr>
          <w:rFonts w:eastAsia="Times New Roman" w:cs="Times New Roman"/>
          <w:szCs w:val="24"/>
        </w:rPr>
        <w:t xml:space="preserve">οια είναι η </w:t>
      </w:r>
      <w:r>
        <w:rPr>
          <w:rFonts w:eastAsia="Times New Roman" w:cs="Times New Roman"/>
          <w:szCs w:val="24"/>
        </w:rPr>
        <w:t>αιτία που τον οδηγεί</w:t>
      </w:r>
      <w:r w:rsidRPr="005C1D85">
        <w:rPr>
          <w:rFonts w:eastAsia="Times New Roman" w:cs="Times New Roman"/>
          <w:szCs w:val="24"/>
        </w:rPr>
        <w:t xml:space="preserve"> στην παραίτηση του</w:t>
      </w:r>
      <w:r>
        <w:rPr>
          <w:rFonts w:eastAsia="Times New Roman" w:cs="Times New Roman"/>
          <w:szCs w:val="24"/>
        </w:rPr>
        <w:t>,</w:t>
      </w:r>
      <w:r w:rsidRPr="005C1D85">
        <w:rPr>
          <w:rFonts w:eastAsia="Times New Roman" w:cs="Times New Roman"/>
          <w:szCs w:val="24"/>
        </w:rPr>
        <w:t xml:space="preserve"> αναφέρει τα 40 ευρώ της αποζημίωσης που είναι μικρά</w:t>
      </w:r>
      <w:r>
        <w:rPr>
          <w:rFonts w:eastAsia="Times New Roman" w:cs="Times New Roman"/>
          <w:szCs w:val="24"/>
        </w:rPr>
        <w:t>,</w:t>
      </w:r>
      <w:r w:rsidRPr="005C1D85">
        <w:rPr>
          <w:rFonts w:eastAsia="Times New Roman" w:cs="Times New Roman"/>
          <w:szCs w:val="24"/>
        </w:rPr>
        <w:t xml:space="preserve"> αναφέρει τα γραφεία που δεν είναι κατάλληλα</w:t>
      </w:r>
      <w:r>
        <w:rPr>
          <w:rFonts w:eastAsia="Times New Roman" w:cs="Times New Roman"/>
          <w:szCs w:val="24"/>
        </w:rPr>
        <w:t>.</w:t>
      </w:r>
      <w:r w:rsidRPr="005C1D85">
        <w:rPr>
          <w:rFonts w:eastAsia="Times New Roman" w:cs="Times New Roman"/>
          <w:szCs w:val="24"/>
        </w:rPr>
        <w:t xml:space="preserve"> Δεν έχω καταλάβει τώρα τι ακριβώς είναι</w:t>
      </w:r>
      <w:r>
        <w:rPr>
          <w:rFonts w:eastAsia="Times New Roman" w:cs="Times New Roman"/>
          <w:szCs w:val="24"/>
        </w:rPr>
        <w:t>. Είναι</w:t>
      </w:r>
      <w:r w:rsidRPr="005C1D85">
        <w:rPr>
          <w:rFonts w:eastAsia="Times New Roman" w:cs="Times New Roman"/>
          <w:szCs w:val="24"/>
        </w:rPr>
        <w:t xml:space="preserve"> η</w:t>
      </w:r>
      <w:r w:rsidRPr="005C1D85">
        <w:rPr>
          <w:rFonts w:eastAsia="Times New Roman" w:cs="Times New Roman"/>
          <w:szCs w:val="24"/>
        </w:rPr>
        <w:t xml:space="preserve"> αδιαφορία της Κυβέρνησης</w:t>
      </w:r>
      <w:r>
        <w:rPr>
          <w:rFonts w:eastAsia="Times New Roman" w:cs="Times New Roman"/>
          <w:szCs w:val="24"/>
        </w:rPr>
        <w:t>;</w:t>
      </w:r>
      <w:r w:rsidRPr="005C1D85">
        <w:rPr>
          <w:rFonts w:eastAsia="Times New Roman" w:cs="Times New Roman"/>
          <w:szCs w:val="24"/>
        </w:rPr>
        <w:t xml:space="preserve"> Είναι το γεγονός που έλεγε ότι επενέβη η Κυβέρνηση</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Διότι </w:t>
      </w:r>
      <w:r w:rsidRPr="005C1D85">
        <w:rPr>
          <w:rFonts w:eastAsia="Times New Roman" w:cs="Times New Roman"/>
          <w:szCs w:val="24"/>
        </w:rPr>
        <w:t>είναι δύο αντιφατικά πράγματα</w:t>
      </w:r>
      <w:r>
        <w:rPr>
          <w:rFonts w:eastAsia="Times New Roman" w:cs="Times New Roman"/>
          <w:szCs w:val="24"/>
        </w:rPr>
        <w:t>. Ή αδιαφορεί ή</w:t>
      </w:r>
      <w:r w:rsidRPr="005C1D85">
        <w:rPr>
          <w:rFonts w:eastAsia="Times New Roman" w:cs="Times New Roman"/>
          <w:szCs w:val="24"/>
        </w:rPr>
        <w:t xml:space="preserve"> επεμβαίνει</w:t>
      </w:r>
      <w:r>
        <w:rPr>
          <w:rFonts w:eastAsia="Times New Roman" w:cs="Times New Roman"/>
          <w:szCs w:val="24"/>
        </w:rPr>
        <w:t>.</w:t>
      </w:r>
      <w:r w:rsidRPr="005C1D85">
        <w:rPr>
          <w:rFonts w:eastAsia="Times New Roman" w:cs="Times New Roman"/>
          <w:szCs w:val="24"/>
        </w:rPr>
        <w:t xml:space="preserve"> </w:t>
      </w:r>
    </w:p>
    <w:p w14:paraId="25E0A9FD" w14:textId="77777777" w:rsidR="00464F64" w:rsidRDefault="00160710">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η επιστολή της κ. </w:t>
      </w:r>
      <w:proofErr w:type="spellStart"/>
      <w:r w:rsidRPr="005C1D85">
        <w:rPr>
          <w:rFonts w:eastAsia="Times New Roman" w:cs="Times New Roman"/>
          <w:szCs w:val="24"/>
        </w:rPr>
        <w:t>Λόγκαν</w:t>
      </w:r>
      <w:proofErr w:type="spellEnd"/>
      <w:r w:rsidRPr="005C1D85">
        <w:rPr>
          <w:rFonts w:eastAsia="Times New Roman" w:cs="Times New Roman"/>
          <w:szCs w:val="24"/>
        </w:rPr>
        <w:t xml:space="preserve"> </w:t>
      </w:r>
      <w:r>
        <w:rPr>
          <w:rFonts w:eastAsia="Times New Roman" w:cs="Times New Roman"/>
          <w:szCs w:val="24"/>
        </w:rPr>
        <w:t>έχει γίνει χωρίς να έχει πληροφόρηση η κ.</w:t>
      </w:r>
      <w:r w:rsidRPr="005C1D85">
        <w:rPr>
          <w:rFonts w:eastAsia="Times New Roman" w:cs="Times New Roman"/>
          <w:szCs w:val="24"/>
        </w:rPr>
        <w:t xml:space="preserve"> </w:t>
      </w:r>
      <w:proofErr w:type="spellStart"/>
      <w:r w:rsidRPr="005C1D85">
        <w:rPr>
          <w:rFonts w:eastAsia="Times New Roman" w:cs="Times New Roman"/>
          <w:szCs w:val="24"/>
        </w:rPr>
        <w:t>Λόγκαν</w:t>
      </w:r>
      <w:proofErr w:type="spellEnd"/>
      <w:r w:rsidRPr="005C1D85">
        <w:rPr>
          <w:rFonts w:eastAsia="Times New Roman" w:cs="Times New Roman"/>
          <w:szCs w:val="24"/>
        </w:rPr>
        <w:t xml:space="preserve"> </w:t>
      </w:r>
      <w:r>
        <w:rPr>
          <w:rFonts w:eastAsia="Times New Roman" w:cs="Times New Roman"/>
          <w:szCs w:val="24"/>
        </w:rPr>
        <w:t xml:space="preserve">για το τι </w:t>
      </w:r>
      <w:r w:rsidRPr="005C1D85">
        <w:rPr>
          <w:rFonts w:eastAsia="Times New Roman" w:cs="Times New Roman"/>
          <w:szCs w:val="24"/>
        </w:rPr>
        <w:t>ακριβώς γίνεται</w:t>
      </w:r>
      <w:r>
        <w:rPr>
          <w:rFonts w:eastAsia="Times New Roman" w:cs="Times New Roman"/>
          <w:szCs w:val="24"/>
        </w:rPr>
        <w:t xml:space="preserve">. </w:t>
      </w:r>
      <w:r w:rsidRPr="005C1D85">
        <w:rPr>
          <w:rFonts w:eastAsia="Times New Roman" w:cs="Times New Roman"/>
          <w:szCs w:val="24"/>
        </w:rPr>
        <w:t xml:space="preserve">Λέει </w:t>
      </w:r>
      <w:r w:rsidRPr="005C1D85">
        <w:rPr>
          <w:rFonts w:eastAsia="Times New Roman" w:cs="Times New Roman"/>
          <w:szCs w:val="24"/>
        </w:rPr>
        <w:t>η ίδια στην επιστολή της μέσα ότι πληροφορήθηκε από την επιστολή του Προέδρου της Ε</w:t>
      </w:r>
      <w:r>
        <w:rPr>
          <w:rFonts w:eastAsia="Times New Roman" w:cs="Times New Roman"/>
          <w:szCs w:val="24"/>
        </w:rPr>
        <w:t>Ε</w:t>
      </w:r>
      <w:r w:rsidRPr="005C1D85">
        <w:rPr>
          <w:rFonts w:eastAsia="Times New Roman" w:cs="Times New Roman"/>
          <w:szCs w:val="24"/>
        </w:rPr>
        <w:t>ΔΑ</w:t>
      </w:r>
      <w:r>
        <w:rPr>
          <w:rFonts w:eastAsia="Times New Roman" w:cs="Times New Roman"/>
          <w:szCs w:val="24"/>
        </w:rPr>
        <w:t>.</w:t>
      </w:r>
      <w:r w:rsidRPr="005C1D85">
        <w:rPr>
          <w:rFonts w:eastAsia="Times New Roman" w:cs="Times New Roman"/>
          <w:szCs w:val="24"/>
        </w:rPr>
        <w:t xml:space="preserve"> Και </w:t>
      </w:r>
      <w:r>
        <w:rPr>
          <w:rFonts w:eastAsia="Times New Roman" w:cs="Times New Roman"/>
          <w:szCs w:val="24"/>
        </w:rPr>
        <w:t xml:space="preserve">λέει ότι </w:t>
      </w:r>
      <w:r w:rsidRPr="005C1D85">
        <w:rPr>
          <w:rFonts w:eastAsia="Times New Roman" w:cs="Times New Roman"/>
          <w:szCs w:val="24"/>
        </w:rPr>
        <w:t>ανησυχεί</w:t>
      </w:r>
      <w:r>
        <w:rPr>
          <w:rFonts w:eastAsia="Times New Roman" w:cs="Times New Roman"/>
          <w:szCs w:val="24"/>
        </w:rPr>
        <w:t>.</w:t>
      </w:r>
      <w:r w:rsidRPr="005C1D85">
        <w:rPr>
          <w:rFonts w:eastAsia="Times New Roman" w:cs="Times New Roman"/>
          <w:szCs w:val="24"/>
        </w:rPr>
        <w:t xml:space="preserve"> Αυτό λέει</w:t>
      </w:r>
      <w:r>
        <w:rPr>
          <w:rFonts w:eastAsia="Times New Roman" w:cs="Times New Roman"/>
          <w:szCs w:val="24"/>
        </w:rPr>
        <w:t>.</w:t>
      </w:r>
      <w:r w:rsidRPr="005C1D85">
        <w:rPr>
          <w:rFonts w:eastAsia="Times New Roman" w:cs="Times New Roman"/>
          <w:szCs w:val="24"/>
        </w:rPr>
        <w:t xml:space="preserve"> Δεν λέει τίποτε άλλο</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Λέει ότι </w:t>
      </w:r>
      <w:r w:rsidRPr="005C1D85">
        <w:rPr>
          <w:rFonts w:eastAsia="Times New Roman" w:cs="Times New Roman"/>
          <w:szCs w:val="24"/>
        </w:rPr>
        <w:t>ανησυχεί και καλεί σε μία διαβούλευση</w:t>
      </w:r>
      <w:r>
        <w:rPr>
          <w:rFonts w:eastAsia="Times New Roman" w:cs="Times New Roman"/>
          <w:szCs w:val="24"/>
        </w:rPr>
        <w:t>.</w:t>
      </w:r>
      <w:r w:rsidRPr="005C1D85">
        <w:rPr>
          <w:rFonts w:eastAsia="Times New Roman" w:cs="Times New Roman"/>
          <w:szCs w:val="24"/>
        </w:rPr>
        <w:t xml:space="preserve"> Γιατί είναι </w:t>
      </w:r>
      <w:r>
        <w:rPr>
          <w:rFonts w:eastAsia="Times New Roman" w:cs="Times New Roman"/>
          <w:szCs w:val="24"/>
        </w:rPr>
        <w:t>«</w:t>
      </w:r>
      <w:r w:rsidRPr="005C1D85">
        <w:rPr>
          <w:rFonts w:eastAsia="Times New Roman" w:cs="Times New Roman"/>
          <w:szCs w:val="24"/>
        </w:rPr>
        <w:t>κόλαφος</w:t>
      </w:r>
      <w:r>
        <w:rPr>
          <w:rFonts w:eastAsia="Times New Roman" w:cs="Times New Roman"/>
          <w:szCs w:val="24"/>
        </w:rPr>
        <w:t>»</w:t>
      </w:r>
      <w:r w:rsidRPr="005C1D85">
        <w:rPr>
          <w:rFonts w:eastAsia="Times New Roman" w:cs="Times New Roman"/>
          <w:szCs w:val="24"/>
        </w:rPr>
        <w:t xml:space="preserve"> και </w:t>
      </w:r>
      <w:r>
        <w:rPr>
          <w:rFonts w:eastAsia="Times New Roman" w:cs="Times New Roman"/>
          <w:szCs w:val="24"/>
        </w:rPr>
        <w:t>«</w:t>
      </w:r>
      <w:r w:rsidRPr="005C1D85">
        <w:rPr>
          <w:rFonts w:eastAsia="Times New Roman" w:cs="Times New Roman"/>
          <w:szCs w:val="24"/>
        </w:rPr>
        <w:t>χαστούκι</w:t>
      </w:r>
      <w:r>
        <w:rPr>
          <w:rFonts w:eastAsia="Times New Roman" w:cs="Times New Roman"/>
          <w:szCs w:val="24"/>
        </w:rPr>
        <w:t>»</w:t>
      </w:r>
      <w:r>
        <w:rPr>
          <w:rFonts w:eastAsia="Times New Roman" w:cs="Times New Roman"/>
          <w:szCs w:val="24"/>
        </w:rPr>
        <w:t>,</w:t>
      </w:r>
      <w:r w:rsidRPr="005C1D85">
        <w:rPr>
          <w:rFonts w:eastAsia="Times New Roman" w:cs="Times New Roman"/>
          <w:szCs w:val="24"/>
        </w:rPr>
        <w:t xml:space="preserve"> όπως </w:t>
      </w:r>
      <w:r>
        <w:rPr>
          <w:rFonts w:eastAsia="Times New Roman" w:cs="Times New Roman"/>
          <w:szCs w:val="24"/>
        </w:rPr>
        <w:t xml:space="preserve">λένε </w:t>
      </w:r>
      <w:r w:rsidRPr="005C1D85">
        <w:rPr>
          <w:rFonts w:eastAsia="Times New Roman" w:cs="Times New Roman"/>
          <w:szCs w:val="24"/>
        </w:rPr>
        <w:t>στα μέσα</w:t>
      </w:r>
      <w:r>
        <w:rPr>
          <w:rFonts w:eastAsia="Times New Roman" w:cs="Times New Roman"/>
          <w:szCs w:val="24"/>
        </w:rPr>
        <w:t>,</w:t>
      </w:r>
      <w:r w:rsidRPr="005C1D85">
        <w:rPr>
          <w:rFonts w:eastAsia="Times New Roman" w:cs="Times New Roman"/>
          <w:szCs w:val="24"/>
        </w:rPr>
        <w:t xml:space="preserve"> η συγκ</w:t>
      </w:r>
      <w:r w:rsidRPr="005C1D85">
        <w:rPr>
          <w:rFonts w:eastAsia="Times New Roman" w:cs="Times New Roman"/>
          <w:szCs w:val="24"/>
        </w:rPr>
        <w:t>εκριμένη επιστολή</w:t>
      </w:r>
      <w:r>
        <w:rPr>
          <w:rFonts w:eastAsia="Times New Roman" w:cs="Times New Roman"/>
          <w:szCs w:val="24"/>
        </w:rPr>
        <w:t>;</w:t>
      </w:r>
      <w:r w:rsidRPr="005C1D85">
        <w:rPr>
          <w:rFonts w:eastAsia="Times New Roman" w:cs="Times New Roman"/>
          <w:szCs w:val="24"/>
        </w:rPr>
        <w:t xml:space="preserve"> Και</w:t>
      </w:r>
      <w:r>
        <w:rPr>
          <w:rFonts w:eastAsia="Times New Roman" w:cs="Times New Roman"/>
          <w:szCs w:val="24"/>
        </w:rPr>
        <w:t>,</w:t>
      </w:r>
      <w:r w:rsidRPr="005C1D85">
        <w:rPr>
          <w:rFonts w:eastAsia="Times New Roman" w:cs="Times New Roman"/>
          <w:szCs w:val="24"/>
        </w:rPr>
        <w:t xml:space="preserve"> εν πάση </w:t>
      </w:r>
      <w:proofErr w:type="spellStart"/>
      <w:r w:rsidRPr="005C1D85">
        <w:rPr>
          <w:rFonts w:eastAsia="Times New Roman" w:cs="Times New Roman"/>
          <w:szCs w:val="24"/>
        </w:rPr>
        <w:t>περιπτώσει</w:t>
      </w:r>
      <w:proofErr w:type="spellEnd"/>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ας μας εξηγήσει κάποιος, γ</w:t>
      </w:r>
      <w:r w:rsidRPr="005C1D85">
        <w:rPr>
          <w:rFonts w:eastAsia="Times New Roman" w:cs="Times New Roman"/>
          <w:szCs w:val="24"/>
        </w:rPr>
        <w:t>ιατί δεν είναι στις αρχές τω</w:t>
      </w:r>
      <w:r>
        <w:rPr>
          <w:rFonts w:eastAsia="Times New Roman" w:cs="Times New Roman"/>
          <w:szCs w:val="24"/>
        </w:rPr>
        <w:t xml:space="preserve">ν </w:t>
      </w:r>
      <w:proofErr w:type="spellStart"/>
      <w:r>
        <w:rPr>
          <w:rFonts w:eastAsia="Times New Roman" w:cs="Times New Roman"/>
          <w:szCs w:val="24"/>
        </w:rPr>
        <w:t>Παρισίων</w:t>
      </w:r>
      <w:proofErr w:type="spellEnd"/>
      <w:r>
        <w:rPr>
          <w:rFonts w:eastAsia="Times New Roman" w:cs="Times New Roman"/>
          <w:szCs w:val="24"/>
        </w:rPr>
        <w:t xml:space="preserve"> το συγκεκριμένο</w:t>
      </w:r>
      <w:r w:rsidRPr="005C1D85">
        <w:rPr>
          <w:rFonts w:eastAsia="Times New Roman" w:cs="Times New Roman"/>
          <w:szCs w:val="24"/>
        </w:rPr>
        <w:t xml:space="preserve"> που γίνεται</w:t>
      </w:r>
      <w:r>
        <w:rPr>
          <w:rFonts w:eastAsia="Times New Roman" w:cs="Times New Roman"/>
          <w:szCs w:val="24"/>
        </w:rPr>
        <w:t>.</w:t>
      </w:r>
    </w:p>
    <w:p w14:paraId="25E0A9FE" w14:textId="77777777" w:rsidR="00464F64" w:rsidRDefault="00160710">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μία </w:t>
      </w:r>
      <w:r w:rsidRPr="005C1D85">
        <w:rPr>
          <w:rFonts w:eastAsia="Times New Roman" w:cs="Times New Roman"/>
          <w:szCs w:val="24"/>
        </w:rPr>
        <w:t>κουβέντα για την τροπολογία που καταθέσαμε</w:t>
      </w:r>
      <w:r>
        <w:rPr>
          <w:rFonts w:eastAsia="Times New Roman" w:cs="Times New Roman"/>
          <w:szCs w:val="24"/>
        </w:rPr>
        <w:t>.</w:t>
      </w:r>
      <w:r w:rsidRPr="005C1D85">
        <w:rPr>
          <w:rFonts w:eastAsia="Times New Roman" w:cs="Times New Roman"/>
          <w:szCs w:val="24"/>
        </w:rPr>
        <w:t xml:space="preserve"> Ο </w:t>
      </w:r>
      <w:r>
        <w:rPr>
          <w:rFonts w:eastAsia="Times New Roman" w:cs="Times New Roman"/>
          <w:szCs w:val="24"/>
        </w:rPr>
        <w:t>κ.</w:t>
      </w:r>
      <w:r w:rsidRPr="005C1D85">
        <w:rPr>
          <w:rFonts w:eastAsia="Times New Roman" w:cs="Times New Roman"/>
          <w:szCs w:val="24"/>
        </w:rPr>
        <w:t xml:space="preserve"> </w:t>
      </w:r>
      <w:r>
        <w:rPr>
          <w:rFonts w:eastAsia="Times New Roman" w:cs="Times New Roman"/>
          <w:szCs w:val="24"/>
        </w:rPr>
        <w:t>Καρράς α</w:t>
      </w:r>
      <w:r w:rsidRPr="005C1D85">
        <w:rPr>
          <w:rFonts w:eastAsia="Times New Roman" w:cs="Times New Roman"/>
          <w:szCs w:val="24"/>
        </w:rPr>
        <w:t xml:space="preserve">ναφέρθηκε σε προθεσμίες για τακτοποίηση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r w:rsidRPr="005C1D85">
        <w:rPr>
          <w:rFonts w:eastAsia="Times New Roman" w:cs="Times New Roman"/>
          <w:szCs w:val="24"/>
        </w:rPr>
        <w:t>Δεν πρόκειται περί αυτού</w:t>
      </w:r>
      <w:r>
        <w:rPr>
          <w:rFonts w:eastAsia="Times New Roman" w:cs="Times New Roman"/>
          <w:szCs w:val="24"/>
        </w:rPr>
        <w:t>.</w:t>
      </w:r>
      <w:r w:rsidRPr="005C1D85">
        <w:rPr>
          <w:rFonts w:eastAsia="Times New Roman" w:cs="Times New Roman"/>
          <w:szCs w:val="24"/>
        </w:rPr>
        <w:t xml:space="preserve"> Οι προθεσμίες είναι για να </w:t>
      </w:r>
      <w:proofErr w:type="spellStart"/>
      <w:r w:rsidRPr="005C1D85">
        <w:rPr>
          <w:rFonts w:eastAsia="Times New Roman" w:cs="Times New Roman"/>
          <w:szCs w:val="24"/>
        </w:rPr>
        <w:t>εν</w:t>
      </w:r>
      <w:r>
        <w:rPr>
          <w:rFonts w:eastAsia="Times New Roman" w:cs="Times New Roman"/>
          <w:szCs w:val="24"/>
        </w:rPr>
        <w:t>ιαι</w:t>
      </w:r>
      <w:r w:rsidRPr="005C1D85">
        <w:rPr>
          <w:rFonts w:eastAsia="Times New Roman" w:cs="Times New Roman"/>
          <w:szCs w:val="24"/>
        </w:rPr>
        <w:t>οποιηθεί</w:t>
      </w:r>
      <w:proofErr w:type="spellEnd"/>
      <w:r w:rsidRPr="005C1D85">
        <w:rPr>
          <w:rFonts w:eastAsia="Times New Roman" w:cs="Times New Roman"/>
          <w:szCs w:val="24"/>
        </w:rPr>
        <w:t xml:space="preserve"> η διαδικασία του </w:t>
      </w:r>
      <w:r>
        <w:rPr>
          <w:rFonts w:eastAsia="Times New Roman" w:cs="Times New Roman"/>
          <w:szCs w:val="24"/>
        </w:rPr>
        <w:t>«</w:t>
      </w:r>
      <w:r w:rsidRPr="005C1D85">
        <w:rPr>
          <w:rFonts w:eastAsia="Times New Roman" w:cs="Times New Roman"/>
          <w:szCs w:val="24"/>
        </w:rPr>
        <w:t>πόθεν έσχες</w:t>
      </w:r>
      <w:r>
        <w:rPr>
          <w:rFonts w:eastAsia="Times New Roman" w:cs="Times New Roman"/>
          <w:szCs w:val="24"/>
        </w:rPr>
        <w:t>»</w:t>
      </w:r>
      <w:r>
        <w:rPr>
          <w:rFonts w:eastAsia="Times New Roman" w:cs="Times New Roman"/>
          <w:szCs w:val="24"/>
        </w:rPr>
        <w:t>. Αυτό είναι το πνεύμα όλης της</w:t>
      </w:r>
      <w:r w:rsidRPr="005C1D85">
        <w:rPr>
          <w:rFonts w:eastAsia="Times New Roman" w:cs="Times New Roman"/>
          <w:szCs w:val="24"/>
        </w:rPr>
        <w:t xml:space="preserve"> τροπολογίας</w:t>
      </w:r>
      <w:r>
        <w:rPr>
          <w:rFonts w:eastAsia="Times New Roman" w:cs="Times New Roman"/>
          <w:szCs w:val="24"/>
        </w:rPr>
        <w:t>, όλης</w:t>
      </w:r>
      <w:r w:rsidRPr="005C1D85">
        <w:rPr>
          <w:rFonts w:eastAsia="Times New Roman" w:cs="Times New Roman"/>
          <w:szCs w:val="24"/>
        </w:rPr>
        <w:t xml:space="preserve"> </w:t>
      </w:r>
      <w:r>
        <w:rPr>
          <w:rFonts w:eastAsia="Times New Roman" w:cs="Times New Roman"/>
          <w:szCs w:val="24"/>
        </w:rPr>
        <w:t>της διάταξης που προτείνατε</w:t>
      </w:r>
      <w:r w:rsidRPr="005C1D85">
        <w:rPr>
          <w:rFonts w:eastAsia="Times New Roman" w:cs="Times New Roman"/>
          <w:szCs w:val="24"/>
        </w:rPr>
        <w:t xml:space="preserve"> να ψηφιστεί</w:t>
      </w:r>
      <w:r>
        <w:rPr>
          <w:rFonts w:eastAsia="Times New Roman" w:cs="Times New Roman"/>
          <w:szCs w:val="24"/>
        </w:rPr>
        <w:t>,</w:t>
      </w:r>
      <w:r w:rsidRPr="005C1D85">
        <w:rPr>
          <w:rFonts w:eastAsia="Times New Roman" w:cs="Times New Roman"/>
          <w:szCs w:val="24"/>
        </w:rPr>
        <w:t xml:space="preserve"> κύριε Πρόεδρε</w:t>
      </w:r>
      <w:r>
        <w:rPr>
          <w:rFonts w:eastAsia="Times New Roman" w:cs="Times New Roman"/>
          <w:szCs w:val="24"/>
        </w:rPr>
        <w:t>.</w:t>
      </w:r>
      <w:r w:rsidRPr="005C1D85">
        <w:rPr>
          <w:rFonts w:eastAsia="Times New Roman" w:cs="Times New Roman"/>
          <w:szCs w:val="24"/>
        </w:rPr>
        <w:t xml:space="preserve"> Αυτό </w:t>
      </w:r>
      <w:proofErr w:type="spellStart"/>
      <w:r>
        <w:rPr>
          <w:rFonts w:eastAsia="Times New Roman" w:cs="Times New Roman"/>
          <w:szCs w:val="24"/>
        </w:rPr>
        <w:t>ενιαιοποιεί</w:t>
      </w:r>
      <w:proofErr w:type="spellEnd"/>
      <w:r>
        <w:rPr>
          <w:rFonts w:eastAsia="Times New Roman" w:cs="Times New Roman"/>
          <w:szCs w:val="24"/>
        </w:rPr>
        <w:t xml:space="preserve"> </w:t>
      </w:r>
      <w:r w:rsidRPr="005C1D85">
        <w:rPr>
          <w:rFonts w:eastAsia="Times New Roman" w:cs="Times New Roman"/>
          <w:szCs w:val="24"/>
        </w:rPr>
        <w:t>τη δι</w:t>
      </w:r>
      <w:r>
        <w:rPr>
          <w:rFonts w:eastAsia="Times New Roman" w:cs="Times New Roman"/>
          <w:szCs w:val="24"/>
        </w:rPr>
        <w:t>αδικασία και είναι πιο δι</w:t>
      </w:r>
      <w:r>
        <w:rPr>
          <w:rFonts w:eastAsia="Times New Roman" w:cs="Times New Roman"/>
          <w:szCs w:val="24"/>
        </w:rPr>
        <w:t>αφανής</w:t>
      </w:r>
      <w:r w:rsidRPr="005C1D85">
        <w:rPr>
          <w:rFonts w:eastAsia="Times New Roman" w:cs="Times New Roman"/>
          <w:szCs w:val="24"/>
        </w:rPr>
        <w:t xml:space="preserve"> και την επιταχύνει</w:t>
      </w:r>
      <w:r>
        <w:rPr>
          <w:rFonts w:eastAsia="Times New Roman" w:cs="Times New Roman"/>
          <w:szCs w:val="24"/>
        </w:rPr>
        <w:t xml:space="preserve">, διότι </w:t>
      </w:r>
      <w:r w:rsidRPr="005C1D85">
        <w:rPr>
          <w:rFonts w:eastAsia="Times New Roman" w:cs="Times New Roman"/>
          <w:szCs w:val="24"/>
        </w:rPr>
        <w:t xml:space="preserve">σας είπα </w:t>
      </w:r>
      <w:r>
        <w:rPr>
          <w:rFonts w:eastAsia="Times New Roman" w:cs="Times New Roman"/>
          <w:szCs w:val="24"/>
        </w:rPr>
        <w:t xml:space="preserve">ότι </w:t>
      </w:r>
      <w:r w:rsidRPr="005C1D85">
        <w:rPr>
          <w:rFonts w:eastAsia="Times New Roman" w:cs="Times New Roman"/>
          <w:szCs w:val="24"/>
        </w:rPr>
        <w:t xml:space="preserve">μερικές αρχές </w:t>
      </w:r>
      <w:r>
        <w:rPr>
          <w:rFonts w:eastAsia="Times New Roman" w:cs="Times New Roman"/>
          <w:szCs w:val="24"/>
        </w:rPr>
        <w:t xml:space="preserve">το ζητούσαν και </w:t>
      </w:r>
      <w:r w:rsidRPr="005C1D85">
        <w:rPr>
          <w:rFonts w:eastAsia="Times New Roman" w:cs="Times New Roman"/>
          <w:szCs w:val="24"/>
        </w:rPr>
        <w:t>μερικές όχι</w:t>
      </w:r>
      <w:r>
        <w:rPr>
          <w:rFonts w:eastAsia="Times New Roman" w:cs="Times New Roman"/>
          <w:szCs w:val="24"/>
        </w:rPr>
        <w:t>.</w:t>
      </w:r>
    </w:p>
    <w:p w14:paraId="25E0A9FF" w14:textId="77777777" w:rsidR="00464F64" w:rsidRDefault="00160710">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5E0AA00" w14:textId="77777777" w:rsidR="00464F64" w:rsidRDefault="00160710">
      <w:pPr>
        <w:tabs>
          <w:tab w:val="left" w:pos="6168"/>
        </w:tabs>
        <w:spacing w:line="600" w:lineRule="auto"/>
        <w:ind w:firstLine="720"/>
        <w:contextualSpacing/>
        <w:jc w:val="both"/>
        <w:rPr>
          <w:rFonts w:eastAsia="Times New Roman" w:cs="Times New Roman"/>
          <w:szCs w:val="24"/>
        </w:rPr>
      </w:pPr>
      <w:r w:rsidRPr="005C1D85">
        <w:rPr>
          <w:rFonts w:eastAsia="Times New Roman" w:cs="Times New Roman"/>
          <w:szCs w:val="24"/>
        </w:rPr>
        <w:lastRenderedPageBreak/>
        <w:t>Θα αναφερθώ μόνο σε μία τροπολογία</w:t>
      </w:r>
      <w:r>
        <w:rPr>
          <w:rFonts w:eastAsia="Times New Roman" w:cs="Times New Roman"/>
          <w:szCs w:val="24"/>
        </w:rPr>
        <w:t xml:space="preserve"> –γιατί δ</w:t>
      </w:r>
      <w:r w:rsidRPr="005C1D85">
        <w:rPr>
          <w:rFonts w:eastAsia="Times New Roman" w:cs="Times New Roman"/>
          <w:szCs w:val="24"/>
        </w:rPr>
        <w:t xml:space="preserve">εν έχω </w:t>
      </w:r>
      <w:r>
        <w:rPr>
          <w:rFonts w:eastAsia="Times New Roman" w:cs="Times New Roman"/>
          <w:szCs w:val="24"/>
        </w:rPr>
        <w:t>τον χρόνο να αναφερθώ σε περισσό</w:t>
      </w:r>
      <w:r>
        <w:rPr>
          <w:rFonts w:eastAsia="Times New Roman" w:cs="Times New Roman"/>
          <w:szCs w:val="24"/>
        </w:rPr>
        <w:t>τερες-</w:t>
      </w:r>
      <w:r>
        <w:rPr>
          <w:rFonts w:eastAsia="Times New Roman" w:cs="Times New Roman"/>
          <w:szCs w:val="24"/>
        </w:rPr>
        <w:t>,</w:t>
      </w:r>
      <w:r>
        <w:rPr>
          <w:rFonts w:eastAsia="Times New Roman" w:cs="Times New Roman"/>
          <w:szCs w:val="24"/>
        </w:rPr>
        <w:t xml:space="preserve"> την οποία και</w:t>
      </w:r>
      <w:r w:rsidRPr="005C1D85">
        <w:rPr>
          <w:rFonts w:eastAsia="Times New Roman" w:cs="Times New Roman"/>
          <w:szCs w:val="24"/>
        </w:rPr>
        <w:t xml:space="preserve"> </w:t>
      </w:r>
      <w:r>
        <w:rPr>
          <w:rFonts w:eastAsia="Times New Roman" w:cs="Times New Roman"/>
          <w:szCs w:val="24"/>
        </w:rPr>
        <w:t xml:space="preserve">θέλω να </w:t>
      </w:r>
      <w:r w:rsidRPr="005C1D85">
        <w:rPr>
          <w:rFonts w:eastAsia="Times New Roman" w:cs="Times New Roman"/>
          <w:szCs w:val="24"/>
        </w:rPr>
        <w:t>χαιρετ</w:t>
      </w:r>
      <w:r>
        <w:rPr>
          <w:rFonts w:eastAsia="Times New Roman" w:cs="Times New Roman"/>
          <w:szCs w:val="24"/>
        </w:rPr>
        <w:t>ί</w:t>
      </w:r>
      <w:r w:rsidRPr="005C1D85">
        <w:rPr>
          <w:rFonts w:eastAsia="Times New Roman" w:cs="Times New Roman"/>
          <w:szCs w:val="24"/>
        </w:rPr>
        <w:t>σω</w:t>
      </w:r>
      <w:r>
        <w:rPr>
          <w:rFonts w:eastAsia="Times New Roman" w:cs="Times New Roman"/>
          <w:szCs w:val="24"/>
        </w:rPr>
        <w:t xml:space="preserve">. Πρόκειται για την τροπολογία </w:t>
      </w:r>
      <w:r w:rsidRPr="005C1D85">
        <w:rPr>
          <w:rFonts w:eastAsia="Times New Roman" w:cs="Times New Roman"/>
          <w:szCs w:val="24"/>
        </w:rPr>
        <w:t>του Υπουργείου Υγείας</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κύριε Πρόεδρε, </w:t>
      </w:r>
      <w:r w:rsidRPr="005C1D85">
        <w:rPr>
          <w:rFonts w:eastAsia="Times New Roman" w:cs="Times New Roman"/>
          <w:szCs w:val="24"/>
        </w:rPr>
        <w:t>με την οποία αποκαθίσταται η ταλαιπωρία των γονιών και των παιδιών της ειδικής αγωγής</w:t>
      </w:r>
      <w:r>
        <w:rPr>
          <w:rFonts w:eastAsia="Times New Roman" w:cs="Times New Roman"/>
          <w:szCs w:val="24"/>
        </w:rPr>
        <w:t>,</w:t>
      </w:r>
      <w:r w:rsidRPr="005C1D85">
        <w:rPr>
          <w:rFonts w:eastAsia="Times New Roman" w:cs="Times New Roman"/>
          <w:szCs w:val="24"/>
        </w:rPr>
        <w:t xml:space="preserve"> που πλέον </w:t>
      </w:r>
      <w:r>
        <w:rPr>
          <w:rFonts w:eastAsia="Times New Roman" w:cs="Times New Roman"/>
          <w:szCs w:val="24"/>
        </w:rPr>
        <w:t xml:space="preserve">θα </w:t>
      </w:r>
      <w:r w:rsidRPr="005C1D85">
        <w:rPr>
          <w:rFonts w:eastAsia="Times New Roman" w:cs="Times New Roman"/>
          <w:szCs w:val="24"/>
        </w:rPr>
        <w:t>αποζημιώνονται για τις θεραπείες τους με τον τρό</w:t>
      </w:r>
      <w:r w:rsidRPr="005C1D85">
        <w:rPr>
          <w:rFonts w:eastAsia="Times New Roman" w:cs="Times New Roman"/>
          <w:szCs w:val="24"/>
        </w:rPr>
        <w:t xml:space="preserve">πο που </w:t>
      </w:r>
      <w:r>
        <w:rPr>
          <w:rFonts w:eastAsia="Times New Roman" w:cs="Times New Roman"/>
          <w:szCs w:val="24"/>
        </w:rPr>
        <w:t xml:space="preserve">ίσχυε </w:t>
      </w:r>
      <w:r w:rsidRPr="005C1D85">
        <w:rPr>
          <w:rFonts w:eastAsia="Times New Roman" w:cs="Times New Roman"/>
          <w:szCs w:val="24"/>
        </w:rPr>
        <w:t>μέχρι τώρα</w:t>
      </w:r>
      <w:r>
        <w:rPr>
          <w:rFonts w:eastAsia="Times New Roman" w:cs="Times New Roman"/>
          <w:szCs w:val="24"/>
        </w:rPr>
        <w:t>, μ</w:t>
      </w:r>
      <w:r w:rsidRPr="005C1D85">
        <w:rPr>
          <w:rFonts w:eastAsia="Times New Roman" w:cs="Times New Roman"/>
          <w:szCs w:val="24"/>
        </w:rPr>
        <w:t xml:space="preserve">έχρι ο Ενιαίος Κώδικας Παροχών να προσαρμοστεί </w:t>
      </w:r>
      <w:r>
        <w:rPr>
          <w:rFonts w:eastAsia="Times New Roman" w:cs="Times New Roman"/>
          <w:szCs w:val="24"/>
        </w:rPr>
        <w:t xml:space="preserve">και με ηλεκτρονικό τρόπο και όλοι οι </w:t>
      </w:r>
      <w:proofErr w:type="spellStart"/>
      <w:r>
        <w:rPr>
          <w:rFonts w:eastAsia="Times New Roman" w:cs="Times New Roman"/>
          <w:szCs w:val="24"/>
        </w:rPr>
        <w:t>πάροχοι</w:t>
      </w:r>
      <w:proofErr w:type="spellEnd"/>
      <w:r w:rsidRPr="005C1D85">
        <w:rPr>
          <w:rFonts w:eastAsia="Times New Roman" w:cs="Times New Roman"/>
          <w:szCs w:val="24"/>
        </w:rPr>
        <w:t xml:space="preserve"> αυτών των θεραπειών να πιστ</w:t>
      </w:r>
      <w:r>
        <w:rPr>
          <w:rFonts w:eastAsia="Times New Roman" w:cs="Times New Roman"/>
          <w:szCs w:val="24"/>
        </w:rPr>
        <w:t>οποιηθούν και να ενταχθούν στον ν</w:t>
      </w:r>
      <w:r w:rsidRPr="005C1D85">
        <w:rPr>
          <w:rFonts w:eastAsia="Times New Roman" w:cs="Times New Roman"/>
          <w:szCs w:val="24"/>
        </w:rPr>
        <w:t>έο κανονισμό</w:t>
      </w:r>
      <w:r>
        <w:rPr>
          <w:rFonts w:eastAsia="Times New Roman" w:cs="Times New Roman"/>
          <w:szCs w:val="24"/>
        </w:rPr>
        <w:t>,</w:t>
      </w:r>
      <w:r w:rsidRPr="005C1D85">
        <w:rPr>
          <w:rFonts w:eastAsia="Times New Roman" w:cs="Times New Roman"/>
          <w:szCs w:val="24"/>
        </w:rPr>
        <w:t xml:space="preserve"> που θέτει κανόνες</w:t>
      </w:r>
      <w:r>
        <w:rPr>
          <w:rFonts w:eastAsia="Times New Roman" w:cs="Times New Roman"/>
          <w:szCs w:val="24"/>
        </w:rPr>
        <w:t>.</w:t>
      </w:r>
      <w:r w:rsidRPr="005C1D85">
        <w:rPr>
          <w:rFonts w:eastAsia="Times New Roman" w:cs="Times New Roman"/>
          <w:szCs w:val="24"/>
        </w:rPr>
        <w:t xml:space="preserve"> </w:t>
      </w:r>
    </w:p>
    <w:p w14:paraId="25E0AA01" w14:textId="77777777" w:rsidR="00464F64" w:rsidRDefault="00160710">
      <w:pPr>
        <w:tabs>
          <w:tab w:val="left" w:pos="6168"/>
        </w:tabs>
        <w:spacing w:line="600" w:lineRule="auto"/>
        <w:ind w:firstLine="720"/>
        <w:contextualSpacing/>
        <w:jc w:val="both"/>
        <w:rPr>
          <w:rFonts w:eastAsia="Times New Roman" w:cs="Times New Roman"/>
          <w:szCs w:val="24"/>
        </w:rPr>
      </w:pPr>
      <w:r w:rsidRPr="005C1D85">
        <w:rPr>
          <w:rFonts w:eastAsia="Times New Roman" w:cs="Times New Roman"/>
          <w:szCs w:val="24"/>
        </w:rPr>
        <w:t>Κύριε Πρόεδρε</w:t>
      </w:r>
      <w:r>
        <w:rPr>
          <w:rFonts w:eastAsia="Times New Roman" w:cs="Times New Roman"/>
          <w:szCs w:val="24"/>
        </w:rPr>
        <w:t xml:space="preserve">, το λέω αυτό, γιατί </w:t>
      </w:r>
      <w:r w:rsidRPr="005C1D85">
        <w:rPr>
          <w:rFonts w:eastAsia="Times New Roman" w:cs="Times New Roman"/>
          <w:szCs w:val="24"/>
        </w:rPr>
        <w:t>με αυτό το</w:t>
      </w:r>
      <w:r w:rsidRPr="005C1D85">
        <w:rPr>
          <w:rFonts w:eastAsia="Times New Roman" w:cs="Times New Roman"/>
          <w:szCs w:val="24"/>
        </w:rPr>
        <w:t xml:space="preserve"> τεχνικό πρόβλημα και την ταλαιπωρία με τους </w:t>
      </w:r>
      <w:proofErr w:type="spellStart"/>
      <w:r w:rsidRPr="005C1D85">
        <w:rPr>
          <w:rFonts w:eastAsia="Times New Roman" w:cs="Times New Roman"/>
          <w:szCs w:val="24"/>
        </w:rPr>
        <w:t>παρόχους</w:t>
      </w:r>
      <w:proofErr w:type="spellEnd"/>
      <w:r>
        <w:rPr>
          <w:rFonts w:eastAsia="Times New Roman" w:cs="Times New Roman"/>
          <w:szCs w:val="24"/>
        </w:rPr>
        <w:t>,</w:t>
      </w:r>
      <w:r w:rsidRPr="005C1D85">
        <w:rPr>
          <w:rFonts w:eastAsia="Times New Roman" w:cs="Times New Roman"/>
          <w:szCs w:val="24"/>
        </w:rPr>
        <w:t xml:space="preserve"> οι οποίοι </w:t>
      </w:r>
      <w:r>
        <w:rPr>
          <w:rFonts w:eastAsia="Times New Roman" w:cs="Times New Roman"/>
          <w:szCs w:val="24"/>
        </w:rPr>
        <w:t xml:space="preserve">δεν συμβλήθηκαν με το Υπουργείο, </w:t>
      </w:r>
      <w:r w:rsidRPr="005C1D85">
        <w:rPr>
          <w:rFonts w:eastAsia="Times New Roman" w:cs="Times New Roman"/>
          <w:szCs w:val="24"/>
        </w:rPr>
        <w:t>επιχειρήθηκε να ισοπεδωθεί όλο το έργο αυτής της Κυβέρνησης για την ειδική εκπαίδευση και την ειδική αγωγή</w:t>
      </w:r>
      <w:r>
        <w:rPr>
          <w:rFonts w:eastAsia="Times New Roman" w:cs="Times New Roman"/>
          <w:szCs w:val="24"/>
        </w:rPr>
        <w:t>,</w:t>
      </w:r>
      <w:r w:rsidRPr="005C1D85">
        <w:rPr>
          <w:rFonts w:eastAsia="Times New Roman" w:cs="Times New Roman"/>
          <w:szCs w:val="24"/>
        </w:rPr>
        <w:t xml:space="preserve"> το οποίο είναι πάρα πολύ μεγάλο</w:t>
      </w:r>
      <w:r>
        <w:rPr>
          <w:rFonts w:eastAsia="Times New Roman" w:cs="Times New Roman"/>
          <w:szCs w:val="24"/>
        </w:rPr>
        <w:t>.</w:t>
      </w:r>
    </w:p>
    <w:p w14:paraId="25E0AA02" w14:textId="77777777" w:rsidR="00464F64" w:rsidRDefault="00160710">
      <w:pPr>
        <w:tabs>
          <w:tab w:val="left" w:pos="6168"/>
        </w:tabs>
        <w:spacing w:line="600" w:lineRule="auto"/>
        <w:ind w:firstLine="720"/>
        <w:contextualSpacing/>
        <w:jc w:val="both"/>
        <w:rPr>
          <w:rFonts w:eastAsia="Times New Roman" w:cs="Times New Roman"/>
          <w:szCs w:val="24"/>
        </w:rPr>
      </w:pPr>
      <w:r w:rsidRPr="005C1D85">
        <w:rPr>
          <w:rFonts w:eastAsia="Times New Roman" w:cs="Times New Roman"/>
          <w:szCs w:val="24"/>
        </w:rPr>
        <w:t>Ευχαριστώ πολύ</w:t>
      </w:r>
      <w:r>
        <w:rPr>
          <w:rFonts w:eastAsia="Times New Roman" w:cs="Times New Roman"/>
          <w:szCs w:val="24"/>
        </w:rPr>
        <w:t>.</w:t>
      </w:r>
    </w:p>
    <w:p w14:paraId="25E0AA03" w14:textId="77777777" w:rsidR="00464F64" w:rsidRDefault="00160710">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εμείς ευχαριστούμε. </w:t>
      </w:r>
    </w:p>
    <w:p w14:paraId="25E0AA0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w:t>
      </w:r>
      <w:r>
        <w:rPr>
          <w:rFonts w:eastAsia="Times New Roman" w:cs="Times New Roman"/>
          <w:szCs w:val="24"/>
        </w:rPr>
        <w:t>ΙΖΕΛΟΣ» και ενημερώθηκαν για την ιστορία του κτηρίου και τον τρόπο οργάνωσης και λειτουργίας της Βουλής των Ελλήνων, είκοσι εννέα μαθήτριες και μαθητές και δύο συνοδοί εκπαιδευτικοί από το 2</w:t>
      </w:r>
      <w:r w:rsidRPr="000F177E">
        <w:rPr>
          <w:rFonts w:eastAsia="Times New Roman" w:cs="Times New Roman"/>
          <w:szCs w:val="24"/>
          <w:vertAlign w:val="superscript"/>
        </w:rPr>
        <w:t>ο</w:t>
      </w:r>
      <w:r>
        <w:rPr>
          <w:rFonts w:eastAsia="Times New Roman" w:cs="Times New Roman"/>
          <w:szCs w:val="24"/>
        </w:rPr>
        <w:t xml:space="preserve"> Γυμνάσιο Αιγίου. </w:t>
      </w:r>
    </w:p>
    <w:p w14:paraId="25E0AA0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25E0AA06" w14:textId="77777777" w:rsidR="00464F64" w:rsidRDefault="001607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w:t>
      </w:r>
      <w:r>
        <w:rPr>
          <w:rFonts w:eastAsia="Times New Roman" w:cs="Times New Roman"/>
          <w:szCs w:val="24"/>
        </w:rPr>
        <w:t>λες τις πτέρυγες της Βουλής)</w:t>
      </w:r>
    </w:p>
    <w:p w14:paraId="25E0AA0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Υπουργός για πέντε λεπτά. </w:t>
      </w:r>
    </w:p>
    <w:p w14:paraId="25E0AA0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Ευχαριστώ, κύριε Πρόεδρε. </w:t>
      </w:r>
    </w:p>
    <w:p w14:paraId="25E0AA0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Θα ήθελα να</w:t>
      </w:r>
      <w:r w:rsidRPr="005C1D85">
        <w:rPr>
          <w:rFonts w:eastAsia="Times New Roman" w:cs="Times New Roman"/>
          <w:szCs w:val="24"/>
        </w:rPr>
        <w:t xml:space="preserve"> ξεκινήσω με την </w:t>
      </w:r>
      <w:r>
        <w:rPr>
          <w:rFonts w:eastAsia="Times New Roman" w:cs="Times New Roman"/>
          <w:szCs w:val="24"/>
        </w:rPr>
        <w:t xml:space="preserve">εξής </w:t>
      </w:r>
      <w:r w:rsidRPr="005C1D85">
        <w:rPr>
          <w:rFonts w:eastAsia="Times New Roman" w:cs="Times New Roman"/>
          <w:szCs w:val="24"/>
        </w:rPr>
        <w:t>επισήμανση</w:t>
      </w:r>
      <w:r>
        <w:rPr>
          <w:rFonts w:eastAsia="Times New Roman" w:cs="Times New Roman"/>
          <w:szCs w:val="24"/>
        </w:rPr>
        <w:t>:</w:t>
      </w:r>
      <w:r w:rsidRPr="005C1D85">
        <w:rPr>
          <w:rFonts w:eastAsia="Times New Roman" w:cs="Times New Roman"/>
          <w:szCs w:val="24"/>
        </w:rPr>
        <w:t xml:space="preserve"> Σε μία αποστροφή του λόγου της η εκπρόσωπος της Νέας Δημο</w:t>
      </w:r>
      <w:r w:rsidRPr="005C1D85">
        <w:rPr>
          <w:rFonts w:eastAsia="Times New Roman" w:cs="Times New Roman"/>
          <w:szCs w:val="24"/>
        </w:rPr>
        <w:t xml:space="preserve">κρατίας αναγνώρισε ότι η Νέα Δημοκρατία είναι παραγωγός </w:t>
      </w:r>
      <w:r w:rsidRPr="005C1D85">
        <w:rPr>
          <w:rFonts w:eastAsia="Times New Roman" w:cs="Times New Roman"/>
          <w:szCs w:val="24"/>
          <w:lang w:val="en-US"/>
        </w:rPr>
        <w:t>fake</w:t>
      </w:r>
      <w:r w:rsidRPr="005C1D85">
        <w:rPr>
          <w:rFonts w:eastAsia="Times New Roman" w:cs="Times New Roman"/>
          <w:szCs w:val="24"/>
        </w:rPr>
        <w:t xml:space="preserve"> </w:t>
      </w:r>
      <w:r w:rsidRPr="005C1D85">
        <w:rPr>
          <w:rFonts w:eastAsia="Times New Roman" w:cs="Times New Roman"/>
          <w:szCs w:val="24"/>
          <w:lang w:val="en-US"/>
        </w:rPr>
        <w:t>news</w:t>
      </w:r>
      <w:r>
        <w:rPr>
          <w:rFonts w:eastAsia="Times New Roman" w:cs="Times New Roman"/>
          <w:szCs w:val="24"/>
        </w:rPr>
        <w:t>.</w:t>
      </w:r>
      <w:r w:rsidRPr="005C1D85">
        <w:rPr>
          <w:rFonts w:eastAsia="Times New Roman" w:cs="Times New Roman"/>
          <w:szCs w:val="24"/>
        </w:rPr>
        <w:t xml:space="preserve"> Νομίζω ότι είναι μία ενδιαφέρουσα ομολογία αυτή</w:t>
      </w:r>
      <w:r>
        <w:rPr>
          <w:rFonts w:eastAsia="Times New Roman" w:cs="Times New Roman"/>
          <w:szCs w:val="24"/>
        </w:rPr>
        <w:t>.</w:t>
      </w:r>
      <w:r w:rsidRPr="005C1D85">
        <w:rPr>
          <w:rFonts w:eastAsia="Times New Roman" w:cs="Times New Roman"/>
          <w:szCs w:val="24"/>
        </w:rPr>
        <w:t xml:space="preserve"> Θα μας χρησιμεύσει στο μέλλον</w:t>
      </w:r>
      <w:r>
        <w:rPr>
          <w:rFonts w:eastAsia="Times New Roman" w:cs="Times New Roman"/>
          <w:szCs w:val="24"/>
        </w:rPr>
        <w:t>.</w:t>
      </w:r>
    </w:p>
    <w:p w14:paraId="25E0AA0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Πού τα είπα αυτά; Πάλι </w:t>
      </w:r>
      <w:r>
        <w:rPr>
          <w:rFonts w:eastAsia="Times New Roman" w:cs="Times New Roman"/>
          <w:szCs w:val="24"/>
          <w:lang w:val="en-US"/>
        </w:rPr>
        <w:t>fake</w:t>
      </w:r>
      <w:r w:rsidRPr="00AE22D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25E0AA0B"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ΤΖΑΝΑΚΟΠΟΥΛΟΣ (Υπουργός Επικρατείας): </w:t>
      </w:r>
      <w:r>
        <w:rPr>
          <w:rFonts w:eastAsia="Times New Roman" w:cs="Times New Roman"/>
          <w:szCs w:val="24"/>
        </w:rPr>
        <w:t xml:space="preserve">Το είπατε. </w:t>
      </w:r>
    </w:p>
    <w:p w14:paraId="25E0AA0C"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Για τα μέσα ενημέρωσης μιλούσαμε. </w:t>
      </w:r>
    </w:p>
    <w:p w14:paraId="25E0AA0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25E0AA0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sidRPr="005C1D85">
        <w:rPr>
          <w:rFonts w:eastAsia="Times New Roman" w:cs="Times New Roman"/>
          <w:szCs w:val="24"/>
        </w:rPr>
        <w:t>Αφού</w:t>
      </w:r>
      <w:r>
        <w:rPr>
          <w:rFonts w:eastAsia="Times New Roman" w:cs="Times New Roman"/>
          <w:szCs w:val="24"/>
        </w:rPr>
        <w:t>,</w:t>
      </w:r>
      <w:r w:rsidRPr="005C1D85">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παράγει</w:t>
      </w:r>
      <w:r w:rsidRPr="005C1D85">
        <w:rPr>
          <w:rFonts w:eastAsia="Times New Roman" w:cs="Times New Roman"/>
          <w:szCs w:val="24"/>
        </w:rPr>
        <w:t xml:space="preserve"> ο ΣΥΡΙΖΑ </w:t>
      </w:r>
      <w:r>
        <w:rPr>
          <w:rFonts w:eastAsia="Times New Roman" w:cs="Times New Roman"/>
          <w:szCs w:val="24"/>
          <w:lang w:val="en-US"/>
        </w:rPr>
        <w:t>fake</w:t>
      </w:r>
      <w:r w:rsidRPr="00AE22D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παράγουμε κι εμείς </w:t>
      </w:r>
      <w:r>
        <w:rPr>
          <w:rFonts w:eastAsia="Times New Roman" w:cs="Times New Roman"/>
          <w:szCs w:val="24"/>
          <w:lang w:val="en-US"/>
        </w:rPr>
        <w:t>fake</w:t>
      </w:r>
      <w:r w:rsidRPr="00AE22D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25E0AA0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Τι λέτε, κύριε; </w:t>
      </w:r>
    </w:p>
    <w:p w14:paraId="25E0AA1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κυρία </w:t>
      </w:r>
      <w:proofErr w:type="spellStart"/>
      <w:r>
        <w:rPr>
          <w:rFonts w:eastAsia="Times New Roman" w:cs="Times New Roman"/>
          <w:szCs w:val="24"/>
        </w:rPr>
        <w:t>Βούλτεψη</w:t>
      </w:r>
      <w:proofErr w:type="spellEnd"/>
      <w:r>
        <w:rPr>
          <w:rFonts w:eastAsia="Times New Roman" w:cs="Times New Roman"/>
          <w:szCs w:val="24"/>
        </w:rPr>
        <w:t xml:space="preserve">. Μη διακόπτετε. </w:t>
      </w:r>
    </w:p>
    <w:p w14:paraId="25E0AA1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Εν </w:t>
      </w:r>
      <w:r w:rsidRPr="005C1D85">
        <w:rPr>
          <w:rFonts w:eastAsia="Times New Roman" w:cs="Times New Roman"/>
          <w:szCs w:val="24"/>
        </w:rPr>
        <w:t xml:space="preserve">πάση </w:t>
      </w:r>
      <w:proofErr w:type="spellStart"/>
      <w:r w:rsidRPr="005C1D85">
        <w:rPr>
          <w:rFonts w:eastAsia="Times New Roman" w:cs="Times New Roman"/>
          <w:szCs w:val="24"/>
        </w:rPr>
        <w:t>περιπτώσει</w:t>
      </w:r>
      <w:proofErr w:type="spellEnd"/>
      <w:r>
        <w:rPr>
          <w:rFonts w:eastAsia="Times New Roman" w:cs="Times New Roman"/>
          <w:szCs w:val="24"/>
        </w:rPr>
        <w:t>, α</w:t>
      </w:r>
      <w:r w:rsidRPr="005C1D85">
        <w:rPr>
          <w:rFonts w:eastAsia="Times New Roman" w:cs="Times New Roman"/>
          <w:szCs w:val="24"/>
        </w:rPr>
        <w:t>υτή είναι μία εξαιρετικά ενδιαφέρουσα ομολογία από τη δική σας πλευρά</w:t>
      </w:r>
      <w:r>
        <w:rPr>
          <w:rFonts w:eastAsia="Times New Roman" w:cs="Times New Roman"/>
          <w:szCs w:val="24"/>
        </w:rPr>
        <w:t>.</w:t>
      </w:r>
      <w:r w:rsidRPr="005C1D85">
        <w:rPr>
          <w:rFonts w:eastAsia="Times New Roman" w:cs="Times New Roman"/>
          <w:szCs w:val="24"/>
        </w:rPr>
        <w:t xml:space="preserve"> Θα τη χρησιμοποιήσουμε στο </w:t>
      </w:r>
      <w:r w:rsidRPr="005C1D85">
        <w:rPr>
          <w:rFonts w:eastAsia="Times New Roman" w:cs="Times New Roman"/>
          <w:szCs w:val="24"/>
        </w:rPr>
        <w:t>μέλλον</w:t>
      </w:r>
      <w:r>
        <w:rPr>
          <w:rFonts w:eastAsia="Times New Roman" w:cs="Times New Roman"/>
          <w:szCs w:val="24"/>
        </w:rPr>
        <w:t>.</w:t>
      </w:r>
      <w:r w:rsidRPr="005C1D85">
        <w:rPr>
          <w:rFonts w:eastAsia="Times New Roman" w:cs="Times New Roman"/>
          <w:szCs w:val="24"/>
        </w:rPr>
        <w:t xml:space="preserve"> Θα έχουμε την ευκαιρία να ξανασυζητήσουμε επί του θέματος</w:t>
      </w:r>
      <w:r>
        <w:rPr>
          <w:rFonts w:eastAsia="Times New Roman" w:cs="Times New Roman"/>
          <w:szCs w:val="24"/>
        </w:rPr>
        <w:t>.</w:t>
      </w:r>
    </w:p>
    <w:p w14:paraId="25E0AA1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 κάνετε άλλη μία ημερίδα με τους Σκοπιανούς για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25E0AA1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ΤΖΑΝΑΚΟΠΟΥΛΟΣ (Υπουργός Επικρατείας): </w:t>
      </w:r>
      <w:r>
        <w:rPr>
          <w:rFonts w:eastAsia="Times New Roman" w:cs="Times New Roman"/>
          <w:szCs w:val="24"/>
        </w:rPr>
        <w:t xml:space="preserve">Κοιτάξτε, </w:t>
      </w:r>
      <w:r w:rsidRPr="005C1D85">
        <w:rPr>
          <w:rFonts w:eastAsia="Times New Roman" w:cs="Times New Roman"/>
          <w:szCs w:val="24"/>
        </w:rPr>
        <w:t>εδώ έχουμε τώρα την επιμονή</w:t>
      </w:r>
      <w:r>
        <w:rPr>
          <w:rFonts w:eastAsia="Times New Roman" w:cs="Times New Roman"/>
          <w:szCs w:val="24"/>
        </w:rPr>
        <w:t>…</w:t>
      </w:r>
    </w:p>
    <w:p w14:paraId="25E0AA1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ψέμ</w:t>
      </w:r>
      <w:r>
        <w:rPr>
          <w:rFonts w:eastAsia="Times New Roman" w:cs="Times New Roman"/>
          <w:szCs w:val="24"/>
        </w:rPr>
        <w:t xml:space="preserve">α το δικό σας δεν έχει όρια. </w:t>
      </w:r>
    </w:p>
    <w:p w14:paraId="25E0AA1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κυρία </w:t>
      </w:r>
      <w:proofErr w:type="spellStart"/>
      <w:r>
        <w:rPr>
          <w:rFonts w:eastAsia="Times New Roman" w:cs="Times New Roman"/>
          <w:szCs w:val="24"/>
        </w:rPr>
        <w:t>Βούλτεψη</w:t>
      </w:r>
      <w:proofErr w:type="spellEnd"/>
      <w:r>
        <w:rPr>
          <w:rFonts w:eastAsia="Times New Roman" w:cs="Times New Roman"/>
          <w:szCs w:val="24"/>
        </w:rPr>
        <w:t xml:space="preserve">. Σας ακούσαμε πριν με προσοχή. </w:t>
      </w:r>
    </w:p>
    <w:p w14:paraId="25E0AA1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Μα, με διαστρεβλώνει, κύριε Πρόεδρε!</w:t>
      </w:r>
    </w:p>
    <w:p w14:paraId="25E0AA17"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…σε μια ακροδεξιά, σε μια ακραία ρη</w:t>
      </w:r>
      <w:r>
        <w:rPr>
          <w:rFonts w:eastAsia="Times New Roman" w:cs="Times New Roman"/>
          <w:szCs w:val="24"/>
        </w:rPr>
        <w:t xml:space="preserve">τορική, σε μια ρητορική… </w:t>
      </w:r>
    </w:p>
    <w:p w14:paraId="25E0AA18"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Τον </w:t>
      </w:r>
      <w:proofErr w:type="spellStart"/>
      <w:r>
        <w:rPr>
          <w:rFonts w:eastAsia="Times New Roman" w:cs="Times New Roman"/>
          <w:szCs w:val="24"/>
        </w:rPr>
        <w:t>Πετσίτη</w:t>
      </w:r>
      <w:proofErr w:type="spellEnd"/>
      <w:r>
        <w:rPr>
          <w:rFonts w:eastAsia="Times New Roman" w:cs="Times New Roman"/>
          <w:szCs w:val="24"/>
        </w:rPr>
        <w:t xml:space="preserve"> δεν τον βγάλαμε εμείς. Τα μέσα ενημέρωσης τον έβγαλαν. </w:t>
      </w:r>
    </w:p>
    <w:p w14:paraId="25E0AA19"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τι είναι αυτό τώρα; Στη Βουλή βρισκόμαστε. </w:t>
      </w:r>
    </w:p>
    <w:p w14:paraId="25E0AA1A"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sidRPr="005C1D85">
        <w:rPr>
          <w:rFonts w:eastAsia="Times New Roman" w:cs="Times New Roman"/>
          <w:szCs w:val="24"/>
        </w:rPr>
        <w:t xml:space="preserve"> </w:t>
      </w:r>
      <w:r>
        <w:rPr>
          <w:rFonts w:eastAsia="Times New Roman" w:cs="Times New Roman"/>
          <w:szCs w:val="24"/>
        </w:rPr>
        <w:t>…η οποία ταιριάζ</w:t>
      </w:r>
      <w:r>
        <w:rPr>
          <w:rFonts w:eastAsia="Times New Roman" w:cs="Times New Roman"/>
          <w:szCs w:val="24"/>
        </w:rPr>
        <w:t xml:space="preserve">ει απολύτως στη νέα μεταλλαγμένη ακροδεξιά </w:t>
      </w:r>
      <w:r w:rsidRPr="005C1D85">
        <w:rPr>
          <w:rFonts w:eastAsia="Times New Roman" w:cs="Times New Roman"/>
          <w:szCs w:val="24"/>
        </w:rPr>
        <w:t>Νέα Δημοκρατία</w:t>
      </w:r>
      <w:r>
        <w:rPr>
          <w:rFonts w:eastAsia="Times New Roman" w:cs="Times New Roman"/>
          <w:szCs w:val="24"/>
        </w:rPr>
        <w:t>.</w:t>
      </w:r>
      <w:r w:rsidRPr="005C1D85">
        <w:rPr>
          <w:rFonts w:eastAsia="Times New Roman" w:cs="Times New Roman"/>
          <w:szCs w:val="24"/>
        </w:rPr>
        <w:t xml:space="preserve"> Είναι ακριβώς αυτός ο τύπος του πολιτικού διαλόγου τον οποίο επιδιώκει η Νέα Δημοκρατία</w:t>
      </w:r>
      <w:r>
        <w:rPr>
          <w:rFonts w:eastAsia="Times New Roman" w:cs="Times New Roman"/>
          <w:szCs w:val="24"/>
        </w:rPr>
        <w:t>.</w:t>
      </w:r>
      <w:r w:rsidRPr="005C1D85">
        <w:rPr>
          <w:rFonts w:eastAsia="Times New Roman" w:cs="Times New Roman"/>
          <w:szCs w:val="24"/>
        </w:rPr>
        <w:t xml:space="preserve"> Διότι </w:t>
      </w:r>
      <w:r w:rsidRPr="005C1D85">
        <w:rPr>
          <w:rFonts w:eastAsia="Times New Roman" w:cs="Times New Roman"/>
          <w:szCs w:val="24"/>
        </w:rPr>
        <w:lastRenderedPageBreak/>
        <w:t>απλούστατα</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αν </w:t>
      </w:r>
      <w:r w:rsidRPr="005C1D85">
        <w:rPr>
          <w:rFonts w:eastAsia="Times New Roman" w:cs="Times New Roman"/>
          <w:szCs w:val="24"/>
        </w:rPr>
        <w:t>επιχειρήσουμε να κάνουμε μία συζήτηση προγραμματικού χαρακτήρα</w:t>
      </w:r>
      <w:r>
        <w:rPr>
          <w:rFonts w:eastAsia="Times New Roman" w:cs="Times New Roman"/>
          <w:szCs w:val="24"/>
        </w:rPr>
        <w:t>,</w:t>
      </w:r>
      <w:r w:rsidRPr="005C1D85">
        <w:rPr>
          <w:rFonts w:eastAsia="Times New Roman" w:cs="Times New Roman"/>
          <w:szCs w:val="24"/>
        </w:rPr>
        <w:t xml:space="preserve"> αυτό το οποίο θα γίνει </w:t>
      </w:r>
      <w:r>
        <w:rPr>
          <w:rFonts w:eastAsia="Times New Roman" w:cs="Times New Roman"/>
          <w:szCs w:val="24"/>
        </w:rPr>
        <w:t xml:space="preserve">θα είναι το εξής: </w:t>
      </w:r>
      <w:r w:rsidRPr="005C1D85">
        <w:rPr>
          <w:rFonts w:eastAsia="Times New Roman" w:cs="Times New Roman"/>
          <w:szCs w:val="24"/>
        </w:rPr>
        <w:t>Όταν η Νέα Δημοκρατία πα</w:t>
      </w:r>
      <w:r>
        <w:rPr>
          <w:rFonts w:eastAsia="Times New Roman" w:cs="Times New Roman"/>
          <w:szCs w:val="24"/>
        </w:rPr>
        <w:t>ρουσιάσει τις προγραμματικές της</w:t>
      </w:r>
      <w:r w:rsidRPr="005C1D85">
        <w:rPr>
          <w:rFonts w:eastAsia="Times New Roman" w:cs="Times New Roman"/>
          <w:szCs w:val="24"/>
        </w:rPr>
        <w:t xml:space="preserve"> απόψεις </w:t>
      </w:r>
      <w:r>
        <w:rPr>
          <w:rFonts w:eastAsia="Times New Roman" w:cs="Times New Roman"/>
          <w:szCs w:val="24"/>
        </w:rPr>
        <w:t xml:space="preserve">για το μέλλον της κοινωνίας, </w:t>
      </w:r>
      <w:r w:rsidRPr="005C1D85">
        <w:rPr>
          <w:rFonts w:eastAsia="Times New Roman" w:cs="Times New Roman"/>
          <w:szCs w:val="24"/>
        </w:rPr>
        <w:t xml:space="preserve">για το μέλλον </w:t>
      </w:r>
      <w:r>
        <w:rPr>
          <w:rFonts w:eastAsia="Times New Roman" w:cs="Times New Roman"/>
          <w:szCs w:val="24"/>
        </w:rPr>
        <w:t>του κ</w:t>
      </w:r>
      <w:r w:rsidRPr="005C1D85">
        <w:rPr>
          <w:rFonts w:eastAsia="Times New Roman" w:cs="Times New Roman"/>
          <w:szCs w:val="24"/>
        </w:rPr>
        <w:t>ράτους</w:t>
      </w:r>
      <w:r>
        <w:rPr>
          <w:rFonts w:eastAsia="Times New Roman" w:cs="Times New Roman"/>
          <w:szCs w:val="24"/>
        </w:rPr>
        <w:t>,</w:t>
      </w:r>
      <w:r w:rsidRPr="005C1D85">
        <w:rPr>
          <w:rFonts w:eastAsia="Times New Roman" w:cs="Times New Roman"/>
          <w:szCs w:val="24"/>
        </w:rPr>
        <w:t xml:space="preserve"> η άμεση αντίδραση του οποιουδήποτε θα είναι είτε να ανατριχιάσει είτε να το βάλει στα πόδια</w:t>
      </w:r>
      <w:r>
        <w:rPr>
          <w:rFonts w:eastAsia="Times New Roman" w:cs="Times New Roman"/>
          <w:szCs w:val="24"/>
        </w:rPr>
        <w:t>.</w:t>
      </w:r>
      <w:r w:rsidRPr="005C1D85">
        <w:rPr>
          <w:rFonts w:eastAsia="Times New Roman" w:cs="Times New Roman"/>
          <w:szCs w:val="24"/>
        </w:rPr>
        <w:t xml:space="preserve"> </w:t>
      </w:r>
    </w:p>
    <w:p w14:paraId="25E0AA1B" w14:textId="77777777" w:rsidR="00464F64" w:rsidRDefault="00160710">
      <w:pPr>
        <w:spacing w:line="600" w:lineRule="auto"/>
        <w:ind w:firstLine="720"/>
        <w:contextualSpacing/>
        <w:jc w:val="both"/>
        <w:rPr>
          <w:rFonts w:eastAsia="Times New Roman" w:cs="Times New Roman"/>
          <w:szCs w:val="24"/>
        </w:rPr>
      </w:pPr>
      <w:r w:rsidRPr="005C1D85">
        <w:rPr>
          <w:rFonts w:eastAsia="Times New Roman" w:cs="Times New Roman"/>
          <w:szCs w:val="24"/>
        </w:rPr>
        <w:t>Επομένως</w:t>
      </w:r>
      <w:r>
        <w:rPr>
          <w:rFonts w:eastAsia="Times New Roman" w:cs="Times New Roman"/>
          <w:szCs w:val="24"/>
        </w:rPr>
        <w:t>,</w:t>
      </w:r>
      <w:r w:rsidRPr="005C1D85">
        <w:rPr>
          <w:rFonts w:eastAsia="Times New Roman" w:cs="Times New Roman"/>
          <w:szCs w:val="24"/>
        </w:rPr>
        <w:t xml:space="preserve"> ακριβώς για αυτόν το</w:t>
      </w:r>
      <w:r>
        <w:rPr>
          <w:rFonts w:eastAsia="Times New Roman" w:cs="Times New Roman"/>
          <w:szCs w:val="24"/>
        </w:rPr>
        <w:t>ν</w:t>
      </w:r>
      <w:r w:rsidRPr="005C1D85">
        <w:rPr>
          <w:rFonts w:eastAsia="Times New Roman" w:cs="Times New Roman"/>
          <w:szCs w:val="24"/>
        </w:rPr>
        <w:t xml:space="preserve"> λόγο</w:t>
      </w:r>
      <w:r>
        <w:rPr>
          <w:rFonts w:eastAsia="Times New Roman" w:cs="Times New Roman"/>
          <w:szCs w:val="24"/>
        </w:rPr>
        <w:t>,</w:t>
      </w:r>
      <w:r w:rsidRPr="005C1D85">
        <w:rPr>
          <w:rFonts w:eastAsia="Times New Roman" w:cs="Times New Roman"/>
          <w:szCs w:val="24"/>
        </w:rPr>
        <w:t xml:space="preserve"> επιλέγεται η πολιτική πρακτική του κιτρινισμού</w:t>
      </w:r>
      <w:r>
        <w:rPr>
          <w:rFonts w:eastAsia="Times New Roman" w:cs="Times New Roman"/>
          <w:szCs w:val="24"/>
        </w:rPr>
        <w:t xml:space="preserve">, της </w:t>
      </w:r>
      <w:proofErr w:type="spellStart"/>
      <w:r>
        <w:rPr>
          <w:rFonts w:eastAsia="Times New Roman" w:cs="Times New Roman"/>
          <w:szCs w:val="24"/>
        </w:rPr>
        <w:t>παρα</w:t>
      </w:r>
      <w:r w:rsidRPr="005C1D85">
        <w:rPr>
          <w:rFonts w:eastAsia="Times New Roman" w:cs="Times New Roman"/>
          <w:szCs w:val="24"/>
        </w:rPr>
        <w:t>πολιτικοποίησης</w:t>
      </w:r>
      <w:proofErr w:type="spellEnd"/>
      <w:r>
        <w:rPr>
          <w:rFonts w:eastAsia="Times New Roman" w:cs="Times New Roman"/>
          <w:szCs w:val="24"/>
        </w:rPr>
        <w:t>,</w:t>
      </w:r>
      <w:r w:rsidRPr="005C1D85">
        <w:rPr>
          <w:rFonts w:eastAsia="Times New Roman" w:cs="Times New Roman"/>
          <w:szCs w:val="24"/>
        </w:rPr>
        <w:t xml:space="preserve"> των ψεμάτων</w:t>
      </w:r>
      <w:r>
        <w:rPr>
          <w:rFonts w:eastAsia="Times New Roman" w:cs="Times New Roman"/>
          <w:szCs w:val="24"/>
        </w:rPr>
        <w:t xml:space="preserve"> και μιας διαρκούς </w:t>
      </w:r>
      <w:r w:rsidRPr="005C1D85">
        <w:rPr>
          <w:rFonts w:eastAsia="Times New Roman" w:cs="Times New Roman"/>
          <w:szCs w:val="24"/>
        </w:rPr>
        <w:t>απαξίωσης της πολιτικής ποιότητας του διαλόγου</w:t>
      </w:r>
      <w:r>
        <w:rPr>
          <w:rFonts w:eastAsia="Times New Roman" w:cs="Times New Roman"/>
          <w:szCs w:val="24"/>
        </w:rPr>
        <w:t>.</w:t>
      </w:r>
      <w:r w:rsidRPr="005C1D85">
        <w:rPr>
          <w:rFonts w:eastAsia="Times New Roman" w:cs="Times New Roman"/>
          <w:szCs w:val="24"/>
        </w:rPr>
        <w:t xml:space="preserve"> Ακόμα και όταν </w:t>
      </w:r>
      <w:r>
        <w:rPr>
          <w:rFonts w:eastAsia="Times New Roman" w:cs="Times New Roman"/>
          <w:szCs w:val="24"/>
        </w:rPr>
        <w:t xml:space="preserve">ερχόμαστε </w:t>
      </w:r>
      <w:r w:rsidRPr="005C1D85">
        <w:rPr>
          <w:rFonts w:eastAsia="Times New Roman" w:cs="Times New Roman"/>
          <w:szCs w:val="24"/>
        </w:rPr>
        <w:t>σε ζητήματα πολιτικής αντιπαράθεσης</w:t>
      </w:r>
      <w:r>
        <w:rPr>
          <w:rFonts w:eastAsia="Times New Roman" w:cs="Times New Roman"/>
          <w:szCs w:val="24"/>
        </w:rPr>
        <w:t>,</w:t>
      </w:r>
      <w:r w:rsidRPr="005C1D85">
        <w:rPr>
          <w:rFonts w:eastAsia="Times New Roman" w:cs="Times New Roman"/>
          <w:szCs w:val="24"/>
        </w:rPr>
        <w:t xml:space="preserve"> η κριτική που </w:t>
      </w:r>
      <w:r w:rsidRPr="005C1D85">
        <w:rPr>
          <w:rFonts w:eastAsia="Times New Roman" w:cs="Times New Roman"/>
          <w:szCs w:val="24"/>
        </w:rPr>
        <w:t xml:space="preserve">ασκείται είναι </w:t>
      </w:r>
      <w:r>
        <w:rPr>
          <w:rFonts w:eastAsia="Times New Roman" w:cs="Times New Roman"/>
          <w:szCs w:val="24"/>
        </w:rPr>
        <w:t xml:space="preserve">το λιγότερο και επιεικώς αδέξια, </w:t>
      </w:r>
      <w:r w:rsidRPr="005C1D85">
        <w:rPr>
          <w:rFonts w:eastAsia="Times New Roman" w:cs="Times New Roman"/>
          <w:szCs w:val="24"/>
        </w:rPr>
        <w:t xml:space="preserve">με την έννοια ότι εδώ ακούσαμε την εκπρόσωπο της Νέας Δημοκρατίας σε μία ανάλυση η οποία </w:t>
      </w:r>
      <w:r>
        <w:rPr>
          <w:rFonts w:eastAsia="Times New Roman" w:cs="Times New Roman"/>
          <w:szCs w:val="24"/>
        </w:rPr>
        <w:t>έμπλεξε μέσα σε τρία λεπτά τις πράξει</w:t>
      </w:r>
      <w:r w:rsidRPr="005C1D85">
        <w:rPr>
          <w:rFonts w:eastAsia="Times New Roman" w:cs="Times New Roman"/>
          <w:szCs w:val="24"/>
        </w:rPr>
        <w:t>ς νομοθετικού περιεχομένου</w:t>
      </w:r>
      <w:r>
        <w:rPr>
          <w:rFonts w:eastAsia="Times New Roman" w:cs="Times New Roman"/>
          <w:szCs w:val="24"/>
        </w:rPr>
        <w:t>,</w:t>
      </w:r>
      <w:r w:rsidRPr="005C1D85">
        <w:rPr>
          <w:rFonts w:eastAsia="Times New Roman" w:cs="Times New Roman"/>
          <w:szCs w:val="24"/>
        </w:rPr>
        <w:t xml:space="preserve"> τη διαπραγμάτευση</w:t>
      </w:r>
      <w:r>
        <w:rPr>
          <w:rFonts w:eastAsia="Times New Roman" w:cs="Times New Roman"/>
          <w:szCs w:val="24"/>
        </w:rPr>
        <w:t>,</w:t>
      </w:r>
      <w:r w:rsidRPr="005C1D85">
        <w:rPr>
          <w:rFonts w:eastAsia="Times New Roman" w:cs="Times New Roman"/>
          <w:szCs w:val="24"/>
        </w:rPr>
        <w:t xml:space="preserve"> τα </w:t>
      </w:r>
      <w:r w:rsidRPr="005C1D85">
        <w:rPr>
          <w:rFonts w:eastAsia="Times New Roman" w:cs="Times New Roman"/>
          <w:szCs w:val="24"/>
          <w:lang w:val="en-US"/>
        </w:rPr>
        <w:t>capital</w:t>
      </w:r>
      <w:r w:rsidRPr="005C1D85">
        <w:rPr>
          <w:rFonts w:eastAsia="Times New Roman" w:cs="Times New Roman"/>
          <w:szCs w:val="24"/>
        </w:rPr>
        <w:t xml:space="preserve"> </w:t>
      </w:r>
      <w:r w:rsidRPr="005C1D85">
        <w:rPr>
          <w:rFonts w:eastAsia="Times New Roman" w:cs="Times New Roman"/>
          <w:szCs w:val="24"/>
          <w:lang w:val="en-US"/>
        </w:rPr>
        <w:t>controls</w:t>
      </w:r>
      <w:r>
        <w:rPr>
          <w:rFonts w:eastAsia="Times New Roman" w:cs="Times New Roman"/>
          <w:szCs w:val="24"/>
        </w:rPr>
        <w:t>, τις</w:t>
      </w:r>
      <w:r w:rsidRPr="005C1D85">
        <w:rPr>
          <w:rFonts w:eastAsia="Times New Roman" w:cs="Times New Roman"/>
          <w:szCs w:val="24"/>
        </w:rPr>
        <w:t xml:space="preserve"> καταθέσεις</w:t>
      </w:r>
      <w:r>
        <w:rPr>
          <w:rFonts w:eastAsia="Times New Roman" w:cs="Times New Roman"/>
          <w:szCs w:val="24"/>
        </w:rPr>
        <w:t>,</w:t>
      </w:r>
      <w:r w:rsidRPr="005C1D85">
        <w:rPr>
          <w:rFonts w:eastAsia="Times New Roman" w:cs="Times New Roman"/>
          <w:szCs w:val="24"/>
        </w:rPr>
        <w:t xml:space="preserve"> το ομόλογο</w:t>
      </w:r>
      <w:r>
        <w:rPr>
          <w:rFonts w:eastAsia="Times New Roman" w:cs="Times New Roman"/>
          <w:szCs w:val="24"/>
        </w:rPr>
        <w:t>, το</w:t>
      </w:r>
      <w:r w:rsidRPr="005C1D85">
        <w:rPr>
          <w:rFonts w:eastAsia="Times New Roman" w:cs="Times New Roman"/>
          <w:szCs w:val="24"/>
        </w:rPr>
        <w:t xml:space="preserve"> ΑΕΠ</w:t>
      </w:r>
      <w:r>
        <w:rPr>
          <w:rFonts w:eastAsia="Times New Roman" w:cs="Times New Roman"/>
          <w:szCs w:val="24"/>
        </w:rPr>
        <w:t>,</w:t>
      </w:r>
      <w:r w:rsidRPr="005C1D85">
        <w:rPr>
          <w:rFonts w:eastAsia="Times New Roman" w:cs="Times New Roman"/>
          <w:szCs w:val="24"/>
        </w:rPr>
        <w:t xml:space="preserve"> όλα μαζί</w:t>
      </w:r>
      <w:r>
        <w:rPr>
          <w:rFonts w:eastAsia="Times New Roman" w:cs="Times New Roman"/>
          <w:szCs w:val="24"/>
        </w:rPr>
        <w:t>.</w:t>
      </w:r>
      <w:r w:rsidRPr="005C1D85">
        <w:rPr>
          <w:rFonts w:eastAsia="Times New Roman" w:cs="Times New Roman"/>
          <w:szCs w:val="24"/>
        </w:rPr>
        <w:t xml:space="preserve"> </w:t>
      </w:r>
    </w:p>
    <w:p w14:paraId="25E0AA1C" w14:textId="77777777" w:rsidR="00464F64" w:rsidRDefault="00160710">
      <w:pPr>
        <w:spacing w:line="600" w:lineRule="auto"/>
        <w:ind w:firstLine="720"/>
        <w:contextualSpacing/>
        <w:jc w:val="both"/>
        <w:rPr>
          <w:rFonts w:eastAsia="Times New Roman" w:cs="Times New Roman"/>
          <w:szCs w:val="24"/>
        </w:rPr>
      </w:pPr>
      <w:r w:rsidRPr="005C1D85">
        <w:rPr>
          <w:rFonts w:eastAsia="Times New Roman" w:cs="Times New Roman"/>
          <w:szCs w:val="24"/>
        </w:rPr>
        <w:t>Η Νέα Δημοκρατία θα πρέπ</w:t>
      </w:r>
      <w:r>
        <w:rPr>
          <w:rFonts w:eastAsia="Times New Roman" w:cs="Times New Roman"/>
          <w:szCs w:val="24"/>
        </w:rPr>
        <w:t>ει να είναι λίγο πιο προσεκτική, κύριε Π</w:t>
      </w:r>
      <w:r w:rsidRPr="005C1D85">
        <w:rPr>
          <w:rFonts w:eastAsia="Times New Roman" w:cs="Times New Roman"/>
          <w:szCs w:val="24"/>
        </w:rPr>
        <w:t>ρόεδρε και κυρίες και κύριοι Βουλευτές</w:t>
      </w:r>
      <w:r>
        <w:rPr>
          <w:rFonts w:eastAsia="Times New Roman" w:cs="Times New Roman"/>
          <w:szCs w:val="24"/>
        </w:rPr>
        <w:t>,</w:t>
      </w:r>
      <w:r w:rsidRPr="005C1D85">
        <w:rPr>
          <w:rFonts w:eastAsia="Times New Roman" w:cs="Times New Roman"/>
          <w:szCs w:val="24"/>
        </w:rPr>
        <w:t xml:space="preserve"> όταν κάνει αναφορές στο ΑΕΠ</w:t>
      </w:r>
      <w:r>
        <w:rPr>
          <w:rFonts w:eastAsia="Times New Roman" w:cs="Times New Roman"/>
          <w:szCs w:val="24"/>
        </w:rPr>
        <w:t xml:space="preserve">. </w:t>
      </w:r>
    </w:p>
    <w:p w14:paraId="25E0AA1D"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Την περίοδο</w:t>
      </w:r>
      <w:r w:rsidRPr="005C1D85">
        <w:rPr>
          <w:rFonts w:eastAsia="Times New Roman" w:cs="Times New Roman"/>
          <w:szCs w:val="24"/>
        </w:rPr>
        <w:t xml:space="preserve"> 2012 </w:t>
      </w:r>
      <w:r>
        <w:rPr>
          <w:rFonts w:eastAsia="Times New Roman" w:cs="Times New Roman"/>
          <w:szCs w:val="24"/>
        </w:rPr>
        <w:t xml:space="preserve">- </w:t>
      </w:r>
      <w:r w:rsidRPr="005C1D85">
        <w:rPr>
          <w:rFonts w:eastAsia="Times New Roman" w:cs="Times New Roman"/>
          <w:szCs w:val="24"/>
        </w:rPr>
        <w:t>2014</w:t>
      </w:r>
      <w:r>
        <w:rPr>
          <w:rFonts w:eastAsia="Times New Roman" w:cs="Times New Roman"/>
          <w:szCs w:val="24"/>
        </w:rPr>
        <w:t>, η συνολική μείωση του ΑΕΠ στη χ</w:t>
      </w:r>
      <w:r w:rsidRPr="005C1D85">
        <w:rPr>
          <w:rFonts w:eastAsia="Times New Roman" w:cs="Times New Roman"/>
          <w:szCs w:val="24"/>
        </w:rPr>
        <w:t>ώρα ήταν 15%</w:t>
      </w:r>
      <w:r>
        <w:rPr>
          <w:rFonts w:eastAsia="Times New Roman" w:cs="Times New Roman"/>
          <w:szCs w:val="24"/>
        </w:rPr>
        <w:t xml:space="preserve">. Και έρχεται σήμερα </w:t>
      </w:r>
      <w:r>
        <w:rPr>
          <w:rFonts w:eastAsia="Times New Roman" w:cs="Times New Roman"/>
          <w:szCs w:val="24"/>
        </w:rPr>
        <w:t>η Νέα Δημοκρατία να κάνει μαθήματα στην Κυβέρνηση για το γεγονός…</w:t>
      </w:r>
    </w:p>
    <w:p w14:paraId="25E0AA1E"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15% ή 25%; Είναι 25%.</w:t>
      </w:r>
    </w:p>
    <w:p w14:paraId="25E0AA1F"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Από την αρχή της κρίσης είναι 25%.</w:t>
      </w:r>
    </w:p>
    <w:p w14:paraId="25E0AA20"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sidRPr="005C1D85">
        <w:rPr>
          <w:rFonts w:eastAsia="Times New Roman" w:cs="Times New Roman"/>
          <w:szCs w:val="24"/>
        </w:rPr>
        <w:t xml:space="preserve"> </w:t>
      </w:r>
      <w:r>
        <w:rPr>
          <w:rFonts w:eastAsia="Times New Roman" w:cs="Times New Roman"/>
          <w:szCs w:val="24"/>
        </w:rPr>
        <w:t>Ακούστε με, κύριε Πρόεδρε. Εί</w:t>
      </w:r>
      <w:r>
        <w:rPr>
          <w:rFonts w:eastAsia="Times New Roman" w:cs="Times New Roman"/>
          <w:szCs w:val="24"/>
        </w:rPr>
        <w:t xml:space="preserve">μαι </w:t>
      </w:r>
      <w:r w:rsidRPr="005C1D85">
        <w:rPr>
          <w:rFonts w:eastAsia="Times New Roman" w:cs="Times New Roman"/>
          <w:szCs w:val="24"/>
        </w:rPr>
        <w:t>πάρα πολύ προσεκτικός σε αυτά τα οποία λέω</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Την περίοδο από το </w:t>
      </w:r>
      <w:r w:rsidRPr="005C1D85">
        <w:rPr>
          <w:rFonts w:eastAsia="Times New Roman" w:cs="Times New Roman"/>
          <w:szCs w:val="24"/>
        </w:rPr>
        <w:t xml:space="preserve">2012 έως </w:t>
      </w:r>
      <w:r>
        <w:rPr>
          <w:rFonts w:eastAsia="Times New Roman" w:cs="Times New Roman"/>
          <w:szCs w:val="24"/>
        </w:rPr>
        <w:t xml:space="preserve">το </w:t>
      </w:r>
      <w:r w:rsidRPr="005C1D85">
        <w:rPr>
          <w:rFonts w:eastAsia="Times New Roman" w:cs="Times New Roman"/>
          <w:szCs w:val="24"/>
        </w:rPr>
        <w:t xml:space="preserve">2014 </w:t>
      </w:r>
      <w:r>
        <w:rPr>
          <w:rFonts w:eastAsia="Times New Roman" w:cs="Times New Roman"/>
          <w:szCs w:val="24"/>
        </w:rPr>
        <w:t xml:space="preserve">είχαμε </w:t>
      </w:r>
      <w:r w:rsidRPr="005C1D85">
        <w:rPr>
          <w:rFonts w:eastAsia="Times New Roman" w:cs="Times New Roman"/>
          <w:szCs w:val="24"/>
        </w:rPr>
        <w:t>1</w:t>
      </w:r>
      <w:r>
        <w:rPr>
          <w:rFonts w:eastAsia="Times New Roman" w:cs="Times New Roman"/>
          <w:szCs w:val="24"/>
        </w:rPr>
        <w:t>4</w:t>
      </w:r>
      <w:r w:rsidRPr="005C1D85">
        <w:rPr>
          <w:rFonts w:eastAsia="Times New Roman" w:cs="Times New Roman"/>
          <w:szCs w:val="24"/>
        </w:rPr>
        <w:t>% μείωση</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Προσθέστε και </w:t>
      </w:r>
      <w:r w:rsidRPr="005C1D85">
        <w:rPr>
          <w:rFonts w:eastAsia="Times New Roman" w:cs="Times New Roman"/>
          <w:szCs w:val="24"/>
        </w:rPr>
        <w:t>11% τα δύο προηγούμενα χρόνια</w:t>
      </w:r>
      <w:r>
        <w:rPr>
          <w:rFonts w:eastAsia="Times New Roman" w:cs="Times New Roman"/>
          <w:szCs w:val="24"/>
        </w:rPr>
        <w:t xml:space="preserve">. </w:t>
      </w:r>
      <w:r w:rsidRPr="005C1D85">
        <w:rPr>
          <w:rFonts w:eastAsia="Times New Roman" w:cs="Times New Roman"/>
          <w:szCs w:val="24"/>
        </w:rPr>
        <w:t>Πήρατε το 25%</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Άρα έκανα πάρα πολύ ακριβή…</w:t>
      </w:r>
    </w:p>
    <w:p w14:paraId="25E0AA21"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Και μετά; Το 2016 τι έγινε; </w:t>
      </w:r>
    </w:p>
    <w:p w14:paraId="25E0AA22"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αφού θέλετε να κάνουμε διάλογο, μετά έγιναν τα εξής: </w:t>
      </w:r>
      <w:r w:rsidRPr="005C1D85">
        <w:rPr>
          <w:rFonts w:eastAsia="Times New Roman" w:cs="Times New Roman"/>
          <w:szCs w:val="24"/>
        </w:rPr>
        <w:t>Η χώρα τον Αύγουστο του 2018 βγήκε από το μνημόνιο</w:t>
      </w:r>
      <w:r>
        <w:rPr>
          <w:rFonts w:eastAsia="Times New Roman" w:cs="Times New Roman"/>
          <w:szCs w:val="24"/>
        </w:rPr>
        <w:t>.</w:t>
      </w:r>
      <w:r w:rsidRPr="005C1D85">
        <w:rPr>
          <w:rFonts w:eastAsia="Times New Roman" w:cs="Times New Roman"/>
          <w:szCs w:val="24"/>
        </w:rPr>
        <w:t xml:space="preserve"> Ο κατώτατος μισθός έχει αυξηθεί</w:t>
      </w:r>
      <w:r>
        <w:rPr>
          <w:rFonts w:eastAsia="Times New Roman" w:cs="Times New Roman"/>
          <w:szCs w:val="24"/>
        </w:rPr>
        <w:t>.</w:t>
      </w:r>
      <w:r w:rsidRPr="005C1D85">
        <w:rPr>
          <w:rFonts w:eastAsia="Times New Roman" w:cs="Times New Roman"/>
          <w:szCs w:val="24"/>
        </w:rPr>
        <w:t xml:space="preserve"> Αυτή τη στιγμή</w:t>
      </w:r>
      <w:r>
        <w:rPr>
          <w:rFonts w:eastAsia="Times New Roman" w:cs="Times New Roman"/>
          <w:szCs w:val="24"/>
        </w:rPr>
        <w:t>,</w:t>
      </w:r>
      <w:r w:rsidRPr="005C1D85">
        <w:rPr>
          <w:rFonts w:eastAsia="Times New Roman" w:cs="Times New Roman"/>
          <w:szCs w:val="24"/>
        </w:rPr>
        <w:t xml:space="preserve"> το ελληνικό ομόλογο διαπραγματεύεται σ</w:t>
      </w:r>
      <w:r w:rsidRPr="005C1D85">
        <w:rPr>
          <w:rFonts w:eastAsia="Times New Roman" w:cs="Times New Roman"/>
          <w:szCs w:val="24"/>
        </w:rPr>
        <w:t xml:space="preserve">τις δευτερογενείς αγορές με χαμηλά </w:t>
      </w:r>
      <w:r>
        <w:rPr>
          <w:rFonts w:eastAsia="Times New Roman" w:cs="Times New Roman"/>
          <w:szCs w:val="24"/>
        </w:rPr>
        <w:t>δεκαπενταετίας, ε</w:t>
      </w:r>
      <w:r w:rsidRPr="005C1D85">
        <w:rPr>
          <w:rFonts w:eastAsia="Times New Roman" w:cs="Times New Roman"/>
          <w:szCs w:val="24"/>
        </w:rPr>
        <w:t>νώ το πενταετές ομόλογο β</w:t>
      </w:r>
      <w:r>
        <w:rPr>
          <w:rFonts w:eastAsia="Times New Roman" w:cs="Times New Roman"/>
          <w:szCs w:val="24"/>
        </w:rPr>
        <w:t>ρίσκεται στη χαμηλότερη απόδοσή</w:t>
      </w:r>
      <w:r w:rsidRPr="005C1D85">
        <w:rPr>
          <w:rFonts w:eastAsia="Times New Roman" w:cs="Times New Roman"/>
          <w:szCs w:val="24"/>
        </w:rPr>
        <w:t xml:space="preserve"> του από τότε που υπάρχει </w:t>
      </w:r>
      <w:r>
        <w:rPr>
          <w:rFonts w:eastAsia="Times New Roman" w:cs="Times New Roman"/>
          <w:szCs w:val="24"/>
        </w:rPr>
        <w:t xml:space="preserve">η </w:t>
      </w:r>
      <w:r w:rsidRPr="005C1D85">
        <w:rPr>
          <w:rFonts w:eastAsia="Times New Roman" w:cs="Times New Roman"/>
          <w:szCs w:val="24"/>
        </w:rPr>
        <w:t xml:space="preserve">ελληνική </w:t>
      </w:r>
      <w:r w:rsidRPr="005C1D85">
        <w:rPr>
          <w:rFonts w:eastAsia="Times New Roman" w:cs="Times New Roman"/>
          <w:szCs w:val="24"/>
        </w:rPr>
        <w:lastRenderedPageBreak/>
        <w:t>καμπύλη</w:t>
      </w:r>
      <w:r>
        <w:rPr>
          <w:rFonts w:eastAsia="Times New Roman" w:cs="Times New Roman"/>
          <w:szCs w:val="24"/>
        </w:rPr>
        <w:t>, δ</w:t>
      </w:r>
      <w:r w:rsidRPr="005C1D85">
        <w:rPr>
          <w:rFonts w:eastAsia="Times New Roman" w:cs="Times New Roman"/>
          <w:szCs w:val="24"/>
        </w:rPr>
        <w:t>ηλαδή από το 1997</w:t>
      </w:r>
      <w:r>
        <w:rPr>
          <w:rFonts w:eastAsia="Times New Roman" w:cs="Times New Roman"/>
          <w:szCs w:val="24"/>
        </w:rPr>
        <w:t>. Αυτά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τα δικά μας αποτελέσματα, α</w:t>
      </w:r>
      <w:r w:rsidRPr="005C1D85">
        <w:rPr>
          <w:rFonts w:eastAsia="Times New Roman" w:cs="Times New Roman"/>
          <w:szCs w:val="24"/>
        </w:rPr>
        <w:t>υτά είναι τα αποτελέσματα της κυβερ</w:t>
      </w:r>
      <w:r w:rsidRPr="005C1D85">
        <w:rPr>
          <w:rFonts w:eastAsia="Times New Roman" w:cs="Times New Roman"/>
          <w:szCs w:val="24"/>
        </w:rPr>
        <w:t>νητικής πολιτικής</w:t>
      </w:r>
      <w:r>
        <w:rPr>
          <w:rFonts w:eastAsia="Times New Roman" w:cs="Times New Roman"/>
          <w:szCs w:val="24"/>
        </w:rPr>
        <w:t xml:space="preserve">, το γεγονός ότι η </w:t>
      </w:r>
      <w:r w:rsidRPr="005C1D85">
        <w:rPr>
          <w:rFonts w:eastAsia="Times New Roman" w:cs="Times New Roman"/>
          <w:szCs w:val="24"/>
        </w:rPr>
        <w:t>κοινωνία ανασυγκροτείται</w:t>
      </w:r>
      <w:r>
        <w:rPr>
          <w:rFonts w:eastAsia="Times New Roman" w:cs="Times New Roman"/>
          <w:szCs w:val="24"/>
        </w:rPr>
        <w:t>, τ</w:t>
      </w:r>
      <w:r w:rsidRPr="005C1D85">
        <w:rPr>
          <w:rFonts w:eastAsia="Times New Roman" w:cs="Times New Roman"/>
          <w:szCs w:val="24"/>
        </w:rPr>
        <w:t>ο κοινωνικό κράτος ανασυγκροτείται</w:t>
      </w:r>
      <w:r>
        <w:rPr>
          <w:rFonts w:eastAsia="Times New Roman" w:cs="Times New Roman"/>
          <w:szCs w:val="24"/>
        </w:rPr>
        <w:t xml:space="preserve">, οι </w:t>
      </w:r>
      <w:r w:rsidRPr="005C1D85">
        <w:rPr>
          <w:rFonts w:eastAsia="Times New Roman" w:cs="Times New Roman"/>
          <w:szCs w:val="24"/>
        </w:rPr>
        <w:t>εργαζόμενοι ενισχύονται ως προς τη διαπραγματευτική τους δύναμη και ως προς το εισόδημ</w:t>
      </w:r>
      <w:r>
        <w:rPr>
          <w:rFonts w:eastAsia="Times New Roman" w:cs="Times New Roman"/>
          <w:szCs w:val="24"/>
        </w:rPr>
        <w:t>ά</w:t>
      </w:r>
      <w:r w:rsidRPr="005C1D85">
        <w:rPr>
          <w:rFonts w:eastAsia="Times New Roman" w:cs="Times New Roman"/>
          <w:szCs w:val="24"/>
        </w:rPr>
        <w:t xml:space="preserve"> </w:t>
      </w:r>
      <w:r>
        <w:rPr>
          <w:rFonts w:eastAsia="Times New Roman" w:cs="Times New Roman"/>
          <w:szCs w:val="24"/>
        </w:rPr>
        <w:t>τους.</w:t>
      </w:r>
      <w:r w:rsidRPr="005C1D85">
        <w:rPr>
          <w:rFonts w:eastAsia="Times New Roman" w:cs="Times New Roman"/>
          <w:szCs w:val="24"/>
        </w:rPr>
        <w:t xml:space="preserve"> Και </w:t>
      </w:r>
      <w:r>
        <w:rPr>
          <w:rFonts w:eastAsia="Times New Roman" w:cs="Times New Roman"/>
          <w:szCs w:val="24"/>
        </w:rPr>
        <w:t>επιμένουμε στην πολιτική ε</w:t>
      </w:r>
      <w:r w:rsidRPr="005C1D85">
        <w:rPr>
          <w:rFonts w:eastAsia="Times New Roman" w:cs="Times New Roman"/>
          <w:szCs w:val="24"/>
        </w:rPr>
        <w:t>πιτέλους αυτή η κοινωνία να κρ</w:t>
      </w:r>
      <w:r w:rsidRPr="005C1D85">
        <w:rPr>
          <w:rFonts w:eastAsia="Times New Roman" w:cs="Times New Roman"/>
          <w:szCs w:val="24"/>
        </w:rPr>
        <w:t xml:space="preserve">ατηθεί όρθια και να πατήσει στα πόδια </w:t>
      </w:r>
      <w:r>
        <w:rPr>
          <w:rFonts w:eastAsia="Times New Roman" w:cs="Times New Roman"/>
          <w:szCs w:val="24"/>
        </w:rPr>
        <w:t>της.</w:t>
      </w:r>
      <w:r w:rsidRPr="005C1D85">
        <w:rPr>
          <w:rFonts w:eastAsia="Times New Roman" w:cs="Times New Roman"/>
          <w:szCs w:val="24"/>
        </w:rPr>
        <w:t xml:space="preserve"> Νομίζω </w:t>
      </w:r>
      <w:r>
        <w:rPr>
          <w:rFonts w:eastAsia="Times New Roman" w:cs="Times New Roman"/>
          <w:szCs w:val="24"/>
        </w:rPr>
        <w:t>ότι όταν αντιπαρατ</w:t>
      </w:r>
      <w:r>
        <w:rPr>
          <w:rFonts w:eastAsia="Times New Roman" w:cs="Times New Roman"/>
          <w:szCs w:val="24"/>
        </w:rPr>
        <w:t>ι</w:t>
      </w:r>
      <w:r>
        <w:rPr>
          <w:rFonts w:eastAsia="Times New Roman" w:cs="Times New Roman"/>
          <w:szCs w:val="24"/>
        </w:rPr>
        <w:t>θ</w:t>
      </w:r>
      <w:r>
        <w:rPr>
          <w:rFonts w:eastAsia="Times New Roman" w:cs="Times New Roman"/>
          <w:szCs w:val="24"/>
        </w:rPr>
        <w:t>έ</w:t>
      </w:r>
      <w:r>
        <w:rPr>
          <w:rFonts w:eastAsia="Times New Roman" w:cs="Times New Roman"/>
          <w:szCs w:val="24"/>
        </w:rPr>
        <w:t>μεθα</w:t>
      </w:r>
      <w:r w:rsidRPr="005C1D85">
        <w:rPr>
          <w:rFonts w:eastAsia="Times New Roman" w:cs="Times New Roman"/>
          <w:szCs w:val="24"/>
        </w:rPr>
        <w:t xml:space="preserve"> σε αυτό το επίπεδο</w:t>
      </w:r>
      <w:r>
        <w:rPr>
          <w:rFonts w:eastAsia="Times New Roman" w:cs="Times New Roman"/>
          <w:szCs w:val="24"/>
        </w:rPr>
        <w:t>,</w:t>
      </w:r>
      <w:r w:rsidRPr="005C1D85">
        <w:rPr>
          <w:rFonts w:eastAsia="Times New Roman" w:cs="Times New Roman"/>
          <w:szCs w:val="24"/>
        </w:rPr>
        <w:t xml:space="preserve"> το μοναδικό το οποίο απομένει στη Νέα Δημοκρατία είναι η σιωπή</w:t>
      </w:r>
      <w:r>
        <w:rPr>
          <w:rFonts w:eastAsia="Times New Roman" w:cs="Times New Roman"/>
          <w:szCs w:val="24"/>
        </w:rPr>
        <w:t>.</w:t>
      </w:r>
    </w:p>
    <w:p w14:paraId="25E0AA23"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 συζήτηση </w:t>
      </w:r>
      <w:r w:rsidRPr="005C1D85">
        <w:rPr>
          <w:rFonts w:eastAsia="Times New Roman" w:cs="Times New Roman"/>
          <w:szCs w:val="24"/>
        </w:rPr>
        <w:t xml:space="preserve">η οποία έγινε περί των τροπολογιών και του τρόπου </w:t>
      </w:r>
      <w:r>
        <w:rPr>
          <w:rFonts w:eastAsia="Times New Roman" w:cs="Times New Roman"/>
          <w:szCs w:val="24"/>
        </w:rPr>
        <w:t xml:space="preserve">νομοθέτησης </w:t>
      </w:r>
      <w:r w:rsidRPr="005C1D85">
        <w:rPr>
          <w:rFonts w:eastAsia="Times New Roman" w:cs="Times New Roman"/>
          <w:szCs w:val="24"/>
        </w:rPr>
        <w:t>αυτής τη</w:t>
      </w:r>
      <w:r w:rsidRPr="005C1D85">
        <w:rPr>
          <w:rFonts w:eastAsia="Times New Roman" w:cs="Times New Roman"/>
          <w:szCs w:val="24"/>
        </w:rPr>
        <w:t>ς Κυβέρνησης</w:t>
      </w:r>
      <w:r>
        <w:rPr>
          <w:rFonts w:eastAsia="Times New Roman" w:cs="Times New Roman"/>
          <w:szCs w:val="24"/>
        </w:rPr>
        <w:t>.</w:t>
      </w:r>
      <w:r w:rsidRPr="005C1D85">
        <w:rPr>
          <w:rFonts w:eastAsia="Times New Roman" w:cs="Times New Roman"/>
          <w:szCs w:val="24"/>
        </w:rPr>
        <w:t xml:space="preserve"> Κοιτάξτε</w:t>
      </w:r>
      <w:r>
        <w:rPr>
          <w:rFonts w:eastAsia="Times New Roman" w:cs="Times New Roman"/>
          <w:szCs w:val="24"/>
        </w:rPr>
        <w:t>,</w:t>
      </w:r>
      <w:r w:rsidRPr="005C1D85">
        <w:rPr>
          <w:rFonts w:eastAsia="Times New Roman" w:cs="Times New Roman"/>
          <w:szCs w:val="24"/>
        </w:rPr>
        <w:t xml:space="preserve"> </w:t>
      </w:r>
      <w:r>
        <w:rPr>
          <w:rFonts w:eastAsia="Times New Roman" w:cs="Times New Roman"/>
          <w:szCs w:val="24"/>
        </w:rPr>
        <w:t xml:space="preserve">εγώ </w:t>
      </w:r>
      <w:r w:rsidRPr="005C1D85">
        <w:rPr>
          <w:rFonts w:eastAsia="Times New Roman" w:cs="Times New Roman"/>
          <w:szCs w:val="24"/>
        </w:rPr>
        <w:t xml:space="preserve">έκανα μία ανάλυση στην </w:t>
      </w:r>
      <w:proofErr w:type="spellStart"/>
      <w:r w:rsidRPr="005C1D85">
        <w:rPr>
          <w:rFonts w:eastAsia="Times New Roman" w:cs="Times New Roman"/>
          <w:szCs w:val="24"/>
        </w:rPr>
        <w:t>πρωτολογία</w:t>
      </w:r>
      <w:proofErr w:type="spellEnd"/>
      <w:r w:rsidRPr="005C1D85">
        <w:rPr>
          <w:rFonts w:eastAsia="Times New Roman" w:cs="Times New Roman"/>
          <w:szCs w:val="24"/>
        </w:rPr>
        <w:t xml:space="preserve"> μου</w:t>
      </w:r>
      <w:r>
        <w:rPr>
          <w:rFonts w:eastAsia="Times New Roman" w:cs="Times New Roman"/>
          <w:szCs w:val="24"/>
        </w:rPr>
        <w:t>,</w:t>
      </w:r>
      <w:r w:rsidRPr="005C1D85">
        <w:rPr>
          <w:rFonts w:eastAsia="Times New Roman" w:cs="Times New Roman"/>
          <w:szCs w:val="24"/>
        </w:rPr>
        <w:t xml:space="preserve"> που εξηγούσα ότι </w:t>
      </w:r>
      <w:r>
        <w:rPr>
          <w:rFonts w:eastAsia="Times New Roman" w:cs="Times New Roman"/>
          <w:szCs w:val="24"/>
        </w:rPr>
        <w:t xml:space="preserve">οι αρκετές τροπολογίες </w:t>
      </w:r>
      <w:r w:rsidRPr="005C1D85">
        <w:rPr>
          <w:rFonts w:eastAsia="Times New Roman" w:cs="Times New Roman"/>
          <w:szCs w:val="24"/>
        </w:rPr>
        <w:t>οι οποίες παρουσιάζονται σαν νομοσχέδια σχετίζονται και με το</w:t>
      </w:r>
      <w:r>
        <w:rPr>
          <w:rFonts w:eastAsia="Times New Roman" w:cs="Times New Roman"/>
          <w:szCs w:val="24"/>
        </w:rPr>
        <w:t>ν</w:t>
      </w:r>
      <w:r w:rsidRPr="005C1D85">
        <w:rPr>
          <w:rFonts w:eastAsia="Times New Roman" w:cs="Times New Roman"/>
          <w:szCs w:val="24"/>
        </w:rPr>
        <w:t xml:space="preserve"> </w:t>
      </w:r>
      <w:proofErr w:type="spellStart"/>
      <w:r>
        <w:rPr>
          <w:rFonts w:eastAsia="Times New Roman" w:cs="Times New Roman"/>
          <w:szCs w:val="24"/>
        </w:rPr>
        <w:t>νομοκεντρικό</w:t>
      </w:r>
      <w:proofErr w:type="spellEnd"/>
      <w:r>
        <w:rPr>
          <w:rFonts w:eastAsia="Times New Roman" w:cs="Times New Roman"/>
          <w:szCs w:val="24"/>
        </w:rPr>
        <w:t xml:space="preserve"> </w:t>
      </w:r>
      <w:r w:rsidRPr="005C1D85">
        <w:rPr>
          <w:rFonts w:eastAsia="Times New Roman" w:cs="Times New Roman"/>
          <w:szCs w:val="24"/>
        </w:rPr>
        <w:t xml:space="preserve">τρόπο λειτουργίας </w:t>
      </w:r>
      <w:r>
        <w:rPr>
          <w:rFonts w:eastAsia="Times New Roman" w:cs="Times New Roman"/>
          <w:szCs w:val="24"/>
        </w:rPr>
        <w:t xml:space="preserve">της </w:t>
      </w:r>
      <w:r w:rsidRPr="005C1D85">
        <w:rPr>
          <w:rFonts w:eastAsia="Times New Roman" w:cs="Times New Roman"/>
          <w:szCs w:val="24"/>
        </w:rPr>
        <w:t>δημόσιας διοίκησης</w:t>
      </w:r>
      <w:r>
        <w:rPr>
          <w:rFonts w:eastAsia="Times New Roman" w:cs="Times New Roman"/>
          <w:szCs w:val="24"/>
        </w:rPr>
        <w:t>.</w:t>
      </w:r>
      <w:r w:rsidRPr="005C1D85">
        <w:rPr>
          <w:rFonts w:eastAsia="Times New Roman" w:cs="Times New Roman"/>
          <w:szCs w:val="24"/>
        </w:rPr>
        <w:t xml:space="preserve"> Για να μπορέσουμε να αντιμετωπίσουμε αυτό το ζήτημα</w:t>
      </w:r>
      <w:r>
        <w:rPr>
          <w:rFonts w:eastAsia="Times New Roman" w:cs="Times New Roman"/>
          <w:szCs w:val="24"/>
        </w:rPr>
        <w:t>,</w:t>
      </w:r>
      <w:r w:rsidRPr="005C1D85">
        <w:rPr>
          <w:rFonts w:eastAsia="Times New Roman" w:cs="Times New Roman"/>
          <w:szCs w:val="24"/>
        </w:rPr>
        <w:t xml:space="preserve"> χρειάζεται μία μακροπρόθεσμη στρατηγική διοικητικής μεταρρύθμισης</w:t>
      </w:r>
      <w:r>
        <w:rPr>
          <w:rFonts w:eastAsia="Times New Roman" w:cs="Times New Roman"/>
          <w:szCs w:val="24"/>
        </w:rPr>
        <w:t>,</w:t>
      </w:r>
      <w:r w:rsidRPr="005C1D85">
        <w:rPr>
          <w:rFonts w:eastAsia="Times New Roman" w:cs="Times New Roman"/>
          <w:szCs w:val="24"/>
        </w:rPr>
        <w:t xml:space="preserve"> μία στρατηγική δηλαδή η οποία δεν μπορεί να παρ</w:t>
      </w:r>
      <w:r>
        <w:rPr>
          <w:rFonts w:eastAsia="Times New Roman" w:cs="Times New Roman"/>
          <w:szCs w:val="24"/>
        </w:rPr>
        <w:t>αγάγ</w:t>
      </w:r>
      <w:r w:rsidRPr="005C1D85">
        <w:rPr>
          <w:rFonts w:eastAsia="Times New Roman" w:cs="Times New Roman"/>
          <w:szCs w:val="24"/>
        </w:rPr>
        <w:t>ει αποτελέσματα από τη μία μέρα στην άλλη</w:t>
      </w:r>
      <w:r>
        <w:rPr>
          <w:rFonts w:eastAsia="Times New Roman" w:cs="Times New Roman"/>
          <w:szCs w:val="24"/>
        </w:rPr>
        <w:t>.</w:t>
      </w:r>
      <w:r w:rsidRPr="005C1D85">
        <w:rPr>
          <w:rFonts w:eastAsia="Times New Roman" w:cs="Times New Roman"/>
          <w:szCs w:val="24"/>
        </w:rPr>
        <w:t xml:space="preserve"> </w:t>
      </w:r>
    </w:p>
    <w:p w14:paraId="25E0AA24"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w:t>
      </w:r>
      <w:r>
        <w:rPr>
          <w:rFonts w:eastAsia="Times New Roman" w:cs="Times New Roman"/>
          <w:szCs w:val="24"/>
        </w:rPr>
        <w:t>εως του χρόνου ομιλίας του κυρίου Υπουργού)</w:t>
      </w:r>
    </w:p>
    <w:p w14:paraId="25E0AA25"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szCs w:val="24"/>
        </w:rPr>
        <w:t>Όμως, ε</w:t>
      </w:r>
      <w:r w:rsidRPr="005C1D85">
        <w:rPr>
          <w:rFonts w:eastAsia="Times New Roman" w:cs="Times New Roman"/>
          <w:szCs w:val="24"/>
        </w:rPr>
        <w:t>ίναι άλλο αυτό</w:t>
      </w:r>
      <w:r>
        <w:rPr>
          <w:rFonts w:eastAsia="Times New Roman" w:cs="Times New Roman"/>
          <w:szCs w:val="24"/>
        </w:rPr>
        <w:t xml:space="preserve">, </w:t>
      </w:r>
      <w:r w:rsidRPr="005C1D85">
        <w:rPr>
          <w:rFonts w:eastAsia="Times New Roman" w:cs="Times New Roman"/>
          <w:szCs w:val="24"/>
        </w:rPr>
        <w:t>δηλαδή να έρχονται τροπολογίες οι οποίες</w:t>
      </w:r>
      <w:r>
        <w:rPr>
          <w:rFonts w:eastAsia="Times New Roman" w:cs="Times New Roman"/>
          <w:szCs w:val="24"/>
        </w:rPr>
        <w:t xml:space="preserve"> επιλύουν επιμέρους θέματα της κ</w:t>
      </w:r>
      <w:r w:rsidRPr="005C1D85">
        <w:rPr>
          <w:rFonts w:eastAsia="Times New Roman" w:cs="Times New Roman"/>
          <w:szCs w:val="24"/>
        </w:rPr>
        <w:t>αθημερινής δ</w:t>
      </w:r>
      <w:r>
        <w:rPr>
          <w:rFonts w:eastAsia="Times New Roman" w:cs="Times New Roman"/>
          <w:szCs w:val="24"/>
        </w:rPr>
        <w:t>ιοικητικής λειτουργίας και της κ</w:t>
      </w:r>
      <w:r w:rsidRPr="005C1D85">
        <w:rPr>
          <w:rFonts w:eastAsia="Times New Roman" w:cs="Times New Roman"/>
          <w:szCs w:val="24"/>
        </w:rPr>
        <w:t>αθημεριν</w:t>
      </w:r>
      <w:r>
        <w:rPr>
          <w:rFonts w:eastAsia="Times New Roman" w:cs="Times New Roman"/>
          <w:szCs w:val="24"/>
        </w:rPr>
        <w:t>ής διοικητικής διαδικασίας</w:t>
      </w:r>
      <w:r>
        <w:rPr>
          <w:rFonts w:eastAsia="Times New Roman" w:cs="Times New Roman"/>
          <w:szCs w:val="24"/>
        </w:rPr>
        <w:t>,</w:t>
      </w:r>
      <w:r>
        <w:rPr>
          <w:rFonts w:eastAsia="Times New Roman" w:cs="Times New Roman"/>
          <w:szCs w:val="24"/>
        </w:rPr>
        <w:t xml:space="preserve"> και ε</w:t>
      </w:r>
      <w:r w:rsidRPr="005C1D85">
        <w:rPr>
          <w:rFonts w:eastAsia="Times New Roman" w:cs="Times New Roman"/>
          <w:szCs w:val="24"/>
        </w:rPr>
        <w:t>ίναι εντελώς διαφορετικό να έρχο</w:t>
      </w:r>
      <w:r w:rsidRPr="005C1D85">
        <w:rPr>
          <w:rFonts w:eastAsia="Times New Roman" w:cs="Times New Roman"/>
          <w:szCs w:val="24"/>
        </w:rPr>
        <w:t xml:space="preserve">νται </w:t>
      </w:r>
      <w:r>
        <w:rPr>
          <w:rFonts w:eastAsia="Times New Roman" w:cs="Times New Roman"/>
          <w:szCs w:val="24"/>
        </w:rPr>
        <w:t>τριακόσες δεκατρείς</w:t>
      </w:r>
      <w:r w:rsidRPr="005C1D85">
        <w:rPr>
          <w:rFonts w:eastAsia="Times New Roman" w:cs="Times New Roman"/>
          <w:szCs w:val="24"/>
        </w:rPr>
        <w:t xml:space="preserve"> τροπολογίες μέσα σε ένα βράδυ και να ψηφίζονται από τούτο εδώ το Κοινοβούλιο επί διακυβέρνησης του </w:t>
      </w:r>
      <w:r>
        <w:rPr>
          <w:rFonts w:eastAsia="Times New Roman" w:cs="Times New Roman"/>
          <w:szCs w:val="24"/>
        </w:rPr>
        <w:t xml:space="preserve">κ. </w:t>
      </w:r>
      <w:r w:rsidRPr="005C1D85">
        <w:rPr>
          <w:rFonts w:eastAsia="Times New Roman" w:cs="Times New Roman"/>
          <w:szCs w:val="24"/>
        </w:rPr>
        <w:t>Σαμαρά</w:t>
      </w:r>
      <w:r>
        <w:rPr>
          <w:rFonts w:eastAsia="Times New Roman" w:cs="Times New Roman"/>
          <w:szCs w:val="24"/>
        </w:rPr>
        <w:t>.</w:t>
      </w:r>
      <w:r w:rsidRPr="005C1D85">
        <w:rPr>
          <w:rFonts w:eastAsia="Times New Roman" w:cs="Times New Roman"/>
          <w:szCs w:val="24"/>
        </w:rPr>
        <w:t xml:space="preserve"> Άρα</w:t>
      </w:r>
      <w:r>
        <w:rPr>
          <w:rFonts w:eastAsia="Times New Roman" w:cs="Times New Roman"/>
          <w:szCs w:val="24"/>
        </w:rPr>
        <w:t>,</w:t>
      </w:r>
      <w:r w:rsidRPr="005C1D85">
        <w:rPr>
          <w:rFonts w:eastAsia="Times New Roman" w:cs="Times New Roman"/>
          <w:szCs w:val="24"/>
        </w:rPr>
        <w:t xml:space="preserve"> λοιπόν</w:t>
      </w:r>
      <w:r>
        <w:rPr>
          <w:rFonts w:eastAsia="Times New Roman" w:cs="Times New Roman"/>
          <w:szCs w:val="24"/>
        </w:rPr>
        <w:t>,</w:t>
      </w:r>
      <w:r w:rsidRPr="005C1D85">
        <w:rPr>
          <w:rFonts w:eastAsia="Times New Roman" w:cs="Times New Roman"/>
          <w:szCs w:val="24"/>
        </w:rPr>
        <w:t xml:space="preserve"> η πολιτική παράταξη των </w:t>
      </w:r>
      <w:r>
        <w:rPr>
          <w:rFonts w:eastAsia="Times New Roman" w:cs="Times New Roman"/>
          <w:szCs w:val="24"/>
        </w:rPr>
        <w:t xml:space="preserve">τριακοσίων δεκατριών </w:t>
      </w:r>
      <w:r w:rsidRPr="005C1D85">
        <w:rPr>
          <w:rFonts w:eastAsia="Times New Roman" w:cs="Times New Roman"/>
          <w:szCs w:val="24"/>
        </w:rPr>
        <w:t>τροπολογιών σε μία νύχτα δεν έχει το δικαίωμα να κάνει μαθήματα</w:t>
      </w:r>
      <w:r w:rsidRPr="005C1D85">
        <w:rPr>
          <w:rFonts w:eastAsia="Times New Roman" w:cs="Times New Roman"/>
          <w:szCs w:val="24"/>
        </w:rPr>
        <w:t xml:space="preserve"> καλής νομοθέτησης στην Κυβέρνηση του ΣΥΡΙΖΑ</w:t>
      </w:r>
      <w:r>
        <w:rPr>
          <w:rFonts w:eastAsia="Times New Roman" w:cs="Times New Roman"/>
          <w:szCs w:val="24"/>
        </w:rPr>
        <w:t>!</w:t>
      </w:r>
    </w:p>
    <w:p w14:paraId="25E0AA26" w14:textId="77777777" w:rsidR="00464F64" w:rsidRDefault="00160710">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Ποιο βράδυ ήταν αυτό; Πείτε μας ημερομηνία. </w:t>
      </w:r>
    </w:p>
    <w:p w14:paraId="25E0AA27" w14:textId="77777777" w:rsidR="00464F64" w:rsidRDefault="00160710">
      <w:pPr>
        <w:spacing w:line="600" w:lineRule="auto"/>
        <w:ind w:firstLine="720"/>
        <w:contextualSpacing/>
        <w:jc w:val="both"/>
        <w:rPr>
          <w:rFonts w:eastAsia="Times New Roman"/>
          <w:color w:val="000000" w:themeColor="text1"/>
          <w:szCs w:val="24"/>
        </w:rPr>
      </w:pPr>
      <w:r w:rsidRPr="00E61055">
        <w:rPr>
          <w:rFonts w:eastAsia="Times New Roman"/>
          <w:b/>
          <w:color w:val="000000" w:themeColor="text1"/>
          <w:szCs w:val="24"/>
        </w:rPr>
        <w:t>ΔΗΜΗΤΡΙΟΣ ΤΖΑΝΑΚΟΠΟΥΛΟΣ (Υπουργός Επικρατείας):</w:t>
      </w:r>
      <w:r>
        <w:rPr>
          <w:rFonts w:eastAsia="Times New Roman"/>
          <w:color w:val="000000" w:themeColor="text1"/>
          <w:szCs w:val="24"/>
        </w:rPr>
        <w:t xml:space="preserve"> Σ</w:t>
      </w:r>
      <w:r w:rsidRPr="00F807C9">
        <w:rPr>
          <w:rFonts w:eastAsia="Times New Roman"/>
          <w:color w:val="000000" w:themeColor="text1"/>
          <w:szCs w:val="24"/>
        </w:rPr>
        <w:t xml:space="preserve">υνεχίζω </w:t>
      </w:r>
      <w:r>
        <w:rPr>
          <w:rFonts w:eastAsia="Times New Roman"/>
          <w:color w:val="000000" w:themeColor="text1"/>
          <w:szCs w:val="24"/>
        </w:rPr>
        <w:t>μ</w:t>
      </w:r>
      <w:r w:rsidRPr="00F807C9">
        <w:rPr>
          <w:rFonts w:eastAsia="Times New Roman"/>
          <w:color w:val="000000" w:themeColor="text1"/>
          <w:szCs w:val="24"/>
        </w:rPr>
        <w:t>ε ό</w:t>
      </w:r>
      <w:r>
        <w:rPr>
          <w:rFonts w:eastAsia="Times New Roman"/>
          <w:color w:val="000000" w:themeColor="text1"/>
          <w:szCs w:val="24"/>
        </w:rPr>
        <w:t>,</w:t>
      </w:r>
      <w:r w:rsidRPr="00F807C9">
        <w:rPr>
          <w:rFonts w:eastAsia="Times New Roman"/>
          <w:color w:val="000000" w:themeColor="text1"/>
          <w:szCs w:val="24"/>
        </w:rPr>
        <w:t xml:space="preserve">τι αφορά </w:t>
      </w:r>
      <w:r>
        <w:rPr>
          <w:rFonts w:eastAsia="Times New Roman"/>
          <w:color w:val="000000" w:themeColor="text1"/>
          <w:szCs w:val="24"/>
        </w:rPr>
        <w:t>την ΕΕΔΑ.</w:t>
      </w:r>
    </w:p>
    <w:p w14:paraId="25E0AA28"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w:t>
      </w:r>
      <w:r w:rsidRPr="00F807C9">
        <w:rPr>
          <w:rFonts w:eastAsia="Times New Roman"/>
          <w:color w:val="000000" w:themeColor="text1"/>
          <w:szCs w:val="24"/>
        </w:rPr>
        <w:t xml:space="preserve">γινε </w:t>
      </w:r>
      <w:r>
        <w:rPr>
          <w:rFonts w:eastAsia="Times New Roman"/>
          <w:color w:val="000000" w:themeColor="text1"/>
          <w:szCs w:val="24"/>
        </w:rPr>
        <w:t>μια</w:t>
      </w:r>
      <w:r w:rsidRPr="00F807C9">
        <w:rPr>
          <w:rFonts w:eastAsia="Times New Roman"/>
          <w:color w:val="000000" w:themeColor="text1"/>
          <w:szCs w:val="24"/>
        </w:rPr>
        <w:t xml:space="preserve"> συζήτηση σε σχέση με την ανεξαρτησία της </w:t>
      </w:r>
      <w:r>
        <w:rPr>
          <w:rFonts w:eastAsia="Times New Roman"/>
          <w:color w:val="000000" w:themeColor="text1"/>
          <w:szCs w:val="24"/>
        </w:rPr>
        <w:t>ε</w:t>
      </w:r>
      <w:r>
        <w:rPr>
          <w:rFonts w:eastAsia="Times New Roman"/>
          <w:color w:val="000000" w:themeColor="text1"/>
          <w:szCs w:val="24"/>
        </w:rPr>
        <w:t xml:space="preserve">πιτροπής και με το αν και </w:t>
      </w:r>
      <w:r w:rsidRPr="00F807C9">
        <w:rPr>
          <w:rFonts w:eastAsia="Times New Roman"/>
          <w:color w:val="000000" w:themeColor="text1"/>
          <w:szCs w:val="24"/>
        </w:rPr>
        <w:t>κατά πόσο η συγκεκριμένη νομοθετική πρωτοβουλία επηρεάζ</w:t>
      </w:r>
      <w:r>
        <w:rPr>
          <w:rFonts w:eastAsia="Times New Roman"/>
          <w:color w:val="000000" w:themeColor="text1"/>
          <w:szCs w:val="24"/>
        </w:rPr>
        <w:t xml:space="preserve">ει ή θίγει, </w:t>
      </w:r>
      <w:r w:rsidRPr="00F807C9">
        <w:rPr>
          <w:rFonts w:eastAsia="Times New Roman"/>
          <w:color w:val="000000" w:themeColor="text1"/>
          <w:szCs w:val="24"/>
        </w:rPr>
        <w:t>αν θέλετε</w:t>
      </w:r>
      <w:r>
        <w:rPr>
          <w:rFonts w:eastAsia="Times New Roman"/>
          <w:color w:val="000000" w:themeColor="text1"/>
          <w:szCs w:val="24"/>
        </w:rPr>
        <w:t xml:space="preserve">, την ανεξαρτησία της </w:t>
      </w:r>
      <w:r>
        <w:rPr>
          <w:rFonts w:eastAsia="Times New Roman"/>
          <w:color w:val="000000" w:themeColor="text1"/>
          <w:szCs w:val="24"/>
        </w:rPr>
        <w:t>ε</w:t>
      </w:r>
      <w:r w:rsidRPr="00F807C9">
        <w:rPr>
          <w:rFonts w:eastAsia="Times New Roman"/>
          <w:color w:val="000000" w:themeColor="text1"/>
          <w:szCs w:val="24"/>
        </w:rPr>
        <w:t>πιτροπής</w:t>
      </w:r>
      <w:r>
        <w:rPr>
          <w:rFonts w:eastAsia="Times New Roman"/>
          <w:color w:val="000000" w:themeColor="text1"/>
          <w:szCs w:val="24"/>
        </w:rPr>
        <w:t>.</w:t>
      </w:r>
    </w:p>
    <w:p w14:paraId="25E0AA29"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Η</w:t>
      </w:r>
      <w:r w:rsidRPr="00F807C9">
        <w:rPr>
          <w:rFonts w:eastAsia="Times New Roman"/>
          <w:color w:val="000000" w:themeColor="text1"/>
          <w:szCs w:val="24"/>
        </w:rPr>
        <w:t xml:space="preserve"> απάντηση ήταν απολύτως σαφής</w:t>
      </w:r>
      <w:r>
        <w:rPr>
          <w:rFonts w:eastAsia="Times New Roman"/>
          <w:color w:val="000000" w:themeColor="text1"/>
          <w:szCs w:val="24"/>
        </w:rPr>
        <w:t xml:space="preserve">: Οι </w:t>
      </w:r>
      <w:r w:rsidRPr="00F807C9">
        <w:rPr>
          <w:rFonts w:eastAsia="Times New Roman"/>
          <w:color w:val="000000" w:themeColor="text1"/>
          <w:szCs w:val="24"/>
        </w:rPr>
        <w:t xml:space="preserve">αρχές των </w:t>
      </w:r>
      <w:proofErr w:type="spellStart"/>
      <w:r w:rsidRPr="00F807C9">
        <w:rPr>
          <w:rFonts w:eastAsia="Times New Roman"/>
          <w:color w:val="000000" w:themeColor="text1"/>
          <w:szCs w:val="24"/>
        </w:rPr>
        <w:t>Παρισίων</w:t>
      </w:r>
      <w:proofErr w:type="spellEnd"/>
      <w:r w:rsidRPr="00F807C9">
        <w:rPr>
          <w:rFonts w:eastAsia="Times New Roman"/>
          <w:color w:val="000000" w:themeColor="text1"/>
          <w:szCs w:val="24"/>
        </w:rPr>
        <w:t xml:space="preserve"> τ</w:t>
      </w:r>
      <w:r>
        <w:rPr>
          <w:rFonts w:eastAsia="Times New Roman"/>
          <w:color w:val="000000" w:themeColor="text1"/>
          <w:szCs w:val="24"/>
        </w:rPr>
        <w:t>ηρ</w:t>
      </w:r>
      <w:r w:rsidRPr="00F807C9">
        <w:rPr>
          <w:rFonts w:eastAsia="Times New Roman"/>
          <w:color w:val="000000" w:themeColor="text1"/>
          <w:szCs w:val="24"/>
        </w:rPr>
        <w:t>ήθηκαν</w:t>
      </w:r>
      <w:r>
        <w:rPr>
          <w:rFonts w:eastAsia="Times New Roman"/>
          <w:color w:val="000000" w:themeColor="text1"/>
          <w:szCs w:val="24"/>
        </w:rPr>
        <w:t>,</w:t>
      </w:r>
      <w:r w:rsidRPr="00F807C9">
        <w:rPr>
          <w:rFonts w:eastAsia="Times New Roman"/>
          <w:color w:val="000000" w:themeColor="text1"/>
          <w:szCs w:val="24"/>
        </w:rPr>
        <w:t xml:space="preserve"> με την έννοια την οποία εξήγησα και προηγουμένως</w:t>
      </w:r>
      <w:r>
        <w:rPr>
          <w:rFonts w:eastAsia="Times New Roman"/>
          <w:color w:val="000000" w:themeColor="text1"/>
          <w:szCs w:val="24"/>
        </w:rPr>
        <w:t xml:space="preserve">. </w:t>
      </w:r>
    </w:p>
    <w:p w14:paraId="25E0AA2A"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Τι </w:t>
      </w:r>
      <w:r w:rsidRPr="00F807C9">
        <w:rPr>
          <w:rFonts w:eastAsia="Times New Roman"/>
          <w:color w:val="000000" w:themeColor="text1"/>
          <w:szCs w:val="24"/>
        </w:rPr>
        <w:t>πρ</w:t>
      </w:r>
      <w:r w:rsidRPr="00F807C9">
        <w:rPr>
          <w:rFonts w:eastAsia="Times New Roman"/>
          <w:color w:val="000000" w:themeColor="text1"/>
          <w:szCs w:val="24"/>
        </w:rPr>
        <w:t xml:space="preserve">οβλέπουν </w:t>
      </w:r>
      <w:r>
        <w:rPr>
          <w:rFonts w:eastAsia="Times New Roman"/>
          <w:color w:val="000000" w:themeColor="text1"/>
          <w:szCs w:val="24"/>
        </w:rPr>
        <w:t xml:space="preserve">οι αρχές των </w:t>
      </w:r>
      <w:proofErr w:type="spellStart"/>
      <w:r>
        <w:rPr>
          <w:rFonts w:eastAsia="Times New Roman"/>
          <w:color w:val="000000" w:themeColor="text1"/>
          <w:szCs w:val="24"/>
        </w:rPr>
        <w:t>Παρισίων</w:t>
      </w:r>
      <w:proofErr w:type="spellEnd"/>
      <w:r>
        <w:rPr>
          <w:rFonts w:eastAsia="Times New Roman"/>
          <w:color w:val="000000" w:themeColor="text1"/>
          <w:szCs w:val="24"/>
        </w:rPr>
        <w:t>; Π</w:t>
      </w:r>
      <w:r w:rsidRPr="00F807C9">
        <w:rPr>
          <w:rFonts w:eastAsia="Times New Roman"/>
          <w:color w:val="000000" w:themeColor="text1"/>
          <w:szCs w:val="24"/>
        </w:rPr>
        <w:t>ροβλέπουν κάτι πάρα πολύ συγκεκριμένο</w:t>
      </w:r>
      <w:r>
        <w:rPr>
          <w:rFonts w:eastAsia="Times New Roman"/>
          <w:color w:val="000000" w:themeColor="text1"/>
          <w:szCs w:val="24"/>
        </w:rPr>
        <w:t>,</w:t>
      </w:r>
      <w:r w:rsidRPr="00F807C9">
        <w:rPr>
          <w:rFonts w:eastAsia="Times New Roman"/>
          <w:color w:val="000000" w:themeColor="text1"/>
          <w:szCs w:val="24"/>
        </w:rPr>
        <w:t xml:space="preserve"> ότι </w:t>
      </w:r>
      <w:r>
        <w:rPr>
          <w:rFonts w:eastAsia="Times New Roman"/>
          <w:color w:val="000000" w:themeColor="text1"/>
          <w:szCs w:val="24"/>
        </w:rPr>
        <w:t xml:space="preserve">δηλαδή </w:t>
      </w:r>
      <w:r w:rsidRPr="00F807C9">
        <w:rPr>
          <w:rFonts w:eastAsia="Times New Roman"/>
          <w:color w:val="000000" w:themeColor="text1"/>
          <w:szCs w:val="24"/>
        </w:rPr>
        <w:t>η αλλαγή της σύνθεσης τ</w:t>
      </w:r>
      <w:r>
        <w:rPr>
          <w:rFonts w:eastAsia="Times New Roman"/>
          <w:color w:val="000000" w:themeColor="text1"/>
          <w:szCs w:val="24"/>
        </w:rPr>
        <w:t xml:space="preserve">ης </w:t>
      </w:r>
      <w:r>
        <w:rPr>
          <w:rFonts w:eastAsia="Times New Roman"/>
          <w:color w:val="000000" w:themeColor="text1"/>
          <w:szCs w:val="24"/>
        </w:rPr>
        <w:t>ε</w:t>
      </w:r>
      <w:r w:rsidRPr="00F807C9">
        <w:rPr>
          <w:rFonts w:eastAsia="Times New Roman"/>
          <w:color w:val="000000" w:themeColor="text1"/>
          <w:szCs w:val="24"/>
        </w:rPr>
        <w:t>πιτροπής θα πρέπει να γίνεται με νομοθετική ρύθμιση</w:t>
      </w:r>
      <w:r>
        <w:rPr>
          <w:rFonts w:eastAsia="Times New Roman"/>
          <w:color w:val="000000" w:themeColor="text1"/>
          <w:szCs w:val="24"/>
        </w:rPr>
        <w:t>. Γ</w:t>
      </w:r>
      <w:r w:rsidRPr="00F807C9">
        <w:rPr>
          <w:rFonts w:eastAsia="Times New Roman"/>
          <w:color w:val="000000" w:themeColor="text1"/>
          <w:szCs w:val="24"/>
        </w:rPr>
        <w:t>ια ποιο</w:t>
      </w:r>
      <w:r>
        <w:rPr>
          <w:rFonts w:eastAsia="Times New Roman"/>
          <w:color w:val="000000" w:themeColor="text1"/>
          <w:szCs w:val="24"/>
        </w:rPr>
        <w:t>ν</w:t>
      </w:r>
      <w:r w:rsidRPr="00F807C9">
        <w:rPr>
          <w:rFonts w:eastAsia="Times New Roman"/>
          <w:color w:val="000000" w:themeColor="text1"/>
          <w:szCs w:val="24"/>
        </w:rPr>
        <w:t xml:space="preserve"> λόγο</w:t>
      </w:r>
      <w:r>
        <w:rPr>
          <w:rFonts w:eastAsia="Times New Roman"/>
          <w:color w:val="000000" w:themeColor="text1"/>
          <w:szCs w:val="24"/>
        </w:rPr>
        <w:t xml:space="preserve">; Δεν </w:t>
      </w:r>
      <w:r w:rsidRPr="00F807C9">
        <w:rPr>
          <w:rFonts w:eastAsia="Times New Roman"/>
          <w:color w:val="000000" w:themeColor="text1"/>
          <w:szCs w:val="24"/>
        </w:rPr>
        <w:t xml:space="preserve">πρέπει να ανήκει η αρμοδιότητα της αλλαγής της σύνθεσης </w:t>
      </w:r>
      <w:r>
        <w:rPr>
          <w:rFonts w:eastAsia="Times New Roman"/>
          <w:color w:val="000000" w:themeColor="text1"/>
          <w:szCs w:val="24"/>
        </w:rPr>
        <w:t xml:space="preserve">της </w:t>
      </w:r>
      <w:r>
        <w:rPr>
          <w:rFonts w:eastAsia="Times New Roman"/>
          <w:color w:val="000000" w:themeColor="text1"/>
          <w:szCs w:val="24"/>
        </w:rPr>
        <w:t>ε</w:t>
      </w:r>
      <w:r>
        <w:rPr>
          <w:rFonts w:eastAsia="Times New Roman"/>
          <w:color w:val="000000" w:themeColor="text1"/>
          <w:szCs w:val="24"/>
        </w:rPr>
        <w:t xml:space="preserve">πιτροπής </w:t>
      </w:r>
      <w:r w:rsidRPr="00F807C9">
        <w:rPr>
          <w:rFonts w:eastAsia="Times New Roman"/>
          <w:color w:val="000000" w:themeColor="text1"/>
          <w:szCs w:val="24"/>
        </w:rPr>
        <w:t>στη</w:t>
      </w:r>
      <w:r w:rsidRPr="00F807C9">
        <w:rPr>
          <w:rFonts w:eastAsia="Times New Roman"/>
          <w:color w:val="000000" w:themeColor="text1"/>
          <w:szCs w:val="24"/>
        </w:rPr>
        <w:t>ν εκτελεστική εξουσία</w:t>
      </w:r>
      <w:r>
        <w:rPr>
          <w:rFonts w:eastAsia="Times New Roman"/>
          <w:color w:val="000000" w:themeColor="text1"/>
          <w:szCs w:val="24"/>
        </w:rPr>
        <w:t>, α</w:t>
      </w:r>
      <w:r w:rsidRPr="00F807C9">
        <w:rPr>
          <w:rFonts w:eastAsia="Times New Roman"/>
          <w:color w:val="000000" w:themeColor="text1"/>
          <w:szCs w:val="24"/>
        </w:rPr>
        <w:t>λλά στη νομοθετική εξουσία</w:t>
      </w:r>
      <w:r>
        <w:rPr>
          <w:rFonts w:eastAsia="Times New Roman"/>
          <w:color w:val="000000" w:themeColor="text1"/>
          <w:szCs w:val="24"/>
        </w:rPr>
        <w:t>. Α</w:t>
      </w:r>
      <w:r w:rsidRPr="00F807C9">
        <w:rPr>
          <w:rFonts w:eastAsia="Times New Roman"/>
          <w:color w:val="000000" w:themeColor="text1"/>
          <w:szCs w:val="24"/>
        </w:rPr>
        <w:t>κριβώς αυτή η διαδικασία ακολουθήθηκε</w:t>
      </w:r>
      <w:r>
        <w:rPr>
          <w:rFonts w:eastAsia="Times New Roman"/>
          <w:color w:val="000000" w:themeColor="text1"/>
          <w:szCs w:val="24"/>
        </w:rPr>
        <w:t>.</w:t>
      </w:r>
      <w:r w:rsidRPr="00F807C9">
        <w:rPr>
          <w:rFonts w:eastAsia="Times New Roman"/>
          <w:color w:val="000000" w:themeColor="text1"/>
          <w:szCs w:val="24"/>
        </w:rPr>
        <w:t xml:space="preserve"> Επομένως πουθενά δεν υπάρχει παράκαμψη των αρχών </w:t>
      </w:r>
      <w:r>
        <w:rPr>
          <w:rFonts w:eastAsia="Times New Roman"/>
          <w:color w:val="000000" w:themeColor="text1"/>
          <w:szCs w:val="24"/>
        </w:rPr>
        <w:t xml:space="preserve">των </w:t>
      </w:r>
      <w:proofErr w:type="spellStart"/>
      <w:r>
        <w:rPr>
          <w:rFonts w:eastAsia="Times New Roman"/>
          <w:color w:val="000000" w:themeColor="text1"/>
          <w:szCs w:val="24"/>
        </w:rPr>
        <w:t>Παρισίων</w:t>
      </w:r>
      <w:proofErr w:type="spellEnd"/>
      <w:r>
        <w:rPr>
          <w:rFonts w:eastAsia="Times New Roman"/>
          <w:color w:val="000000" w:themeColor="text1"/>
          <w:szCs w:val="24"/>
        </w:rPr>
        <w:t>.</w:t>
      </w:r>
    </w:p>
    <w:p w14:paraId="25E0AA2B"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Σε ό,τι αφορά τώρα τ</w:t>
      </w:r>
      <w:r w:rsidRPr="00F807C9">
        <w:rPr>
          <w:rFonts w:eastAsia="Times New Roman"/>
          <w:color w:val="000000" w:themeColor="text1"/>
          <w:szCs w:val="24"/>
        </w:rPr>
        <w:t>ο ζήτημα της προηγούμενης διαβούλευσης</w:t>
      </w:r>
      <w:r>
        <w:rPr>
          <w:rFonts w:eastAsia="Times New Roman"/>
          <w:color w:val="000000" w:themeColor="text1"/>
          <w:szCs w:val="24"/>
        </w:rPr>
        <w:t xml:space="preserve">, το οποίο θίγεται και </w:t>
      </w:r>
      <w:r w:rsidRPr="00F807C9">
        <w:rPr>
          <w:rFonts w:eastAsia="Times New Roman"/>
          <w:color w:val="000000" w:themeColor="text1"/>
          <w:szCs w:val="24"/>
        </w:rPr>
        <w:t xml:space="preserve">στην επιστολή </w:t>
      </w:r>
      <w:r>
        <w:rPr>
          <w:rFonts w:eastAsia="Times New Roman"/>
          <w:color w:val="000000" w:themeColor="text1"/>
          <w:szCs w:val="24"/>
        </w:rPr>
        <w:t xml:space="preserve">της </w:t>
      </w:r>
      <w:r>
        <w:rPr>
          <w:rFonts w:eastAsia="Times New Roman"/>
          <w:color w:val="000000" w:themeColor="text1"/>
          <w:szCs w:val="24"/>
          <w:lang w:val="en-US"/>
        </w:rPr>
        <w:t>ENNHRI</w:t>
      </w:r>
      <w:r>
        <w:rPr>
          <w:rFonts w:eastAsia="Times New Roman"/>
          <w:color w:val="000000" w:themeColor="text1"/>
          <w:szCs w:val="24"/>
        </w:rPr>
        <w:t>,</w:t>
      </w:r>
      <w:r w:rsidRPr="00F807C9">
        <w:rPr>
          <w:rFonts w:eastAsia="Times New Roman"/>
          <w:color w:val="000000" w:themeColor="text1"/>
          <w:szCs w:val="24"/>
        </w:rPr>
        <w:t xml:space="preserve"> να πω το εξής</w:t>
      </w:r>
      <w:r>
        <w:rPr>
          <w:rFonts w:eastAsia="Times New Roman"/>
          <w:color w:val="000000" w:themeColor="text1"/>
          <w:szCs w:val="24"/>
        </w:rPr>
        <w:t xml:space="preserve">: </w:t>
      </w:r>
      <w:r w:rsidRPr="00F807C9">
        <w:rPr>
          <w:rFonts w:eastAsia="Times New Roman"/>
          <w:color w:val="000000" w:themeColor="text1"/>
          <w:szCs w:val="24"/>
        </w:rPr>
        <w:t xml:space="preserve">Η </w:t>
      </w:r>
      <w:r>
        <w:rPr>
          <w:rFonts w:eastAsia="Times New Roman"/>
          <w:color w:val="000000" w:themeColor="text1"/>
          <w:szCs w:val="24"/>
        </w:rPr>
        <w:t>ε</w:t>
      </w:r>
      <w:r w:rsidRPr="00F807C9">
        <w:rPr>
          <w:rFonts w:eastAsia="Times New Roman"/>
          <w:color w:val="000000" w:themeColor="text1"/>
          <w:szCs w:val="24"/>
        </w:rPr>
        <w:t xml:space="preserve">πιτροπή είχε ενημερωθεί και είχε υπάρξει συζήτηση με </w:t>
      </w:r>
      <w:r>
        <w:rPr>
          <w:rFonts w:eastAsia="Times New Roman"/>
          <w:color w:val="000000" w:themeColor="text1"/>
          <w:szCs w:val="24"/>
        </w:rPr>
        <w:t>εκ</w:t>
      </w:r>
      <w:r w:rsidRPr="00F807C9">
        <w:rPr>
          <w:rFonts w:eastAsia="Times New Roman"/>
          <w:color w:val="000000" w:themeColor="text1"/>
          <w:szCs w:val="24"/>
        </w:rPr>
        <w:t>προσώπου</w:t>
      </w:r>
      <w:r>
        <w:rPr>
          <w:rFonts w:eastAsia="Times New Roman"/>
          <w:color w:val="000000" w:themeColor="text1"/>
          <w:szCs w:val="24"/>
        </w:rPr>
        <w:t xml:space="preserve">ς της </w:t>
      </w:r>
      <w:r>
        <w:rPr>
          <w:rFonts w:eastAsia="Times New Roman"/>
          <w:color w:val="000000" w:themeColor="text1"/>
          <w:szCs w:val="24"/>
        </w:rPr>
        <w:t>ε</w:t>
      </w:r>
      <w:r>
        <w:rPr>
          <w:rFonts w:eastAsia="Times New Roman"/>
          <w:color w:val="000000" w:themeColor="text1"/>
          <w:szCs w:val="24"/>
        </w:rPr>
        <w:t xml:space="preserve">πιτροπής, </w:t>
      </w:r>
      <w:r w:rsidRPr="00F807C9">
        <w:rPr>
          <w:rFonts w:eastAsia="Times New Roman"/>
          <w:color w:val="000000" w:themeColor="text1"/>
          <w:szCs w:val="24"/>
        </w:rPr>
        <w:t>συμπεριλαμβανομένου και του Προέδρου της</w:t>
      </w:r>
      <w:r>
        <w:rPr>
          <w:rFonts w:eastAsia="Times New Roman"/>
          <w:color w:val="000000" w:themeColor="text1"/>
          <w:szCs w:val="24"/>
        </w:rPr>
        <w:t xml:space="preserve">, για τις προθέσεις της Κυβέρνησης για τη διεύρυνση της </w:t>
      </w:r>
      <w:r>
        <w:rPr>
          <w:rFonts w:eastAsia="Times New Roman"/>
          <w:color w:val="000000" w:themeColor="text1"/>
          <w:szCs w:val="24"/>
        </w:rPr>
        <w:t>ε</w:t>
      </w:r>
      <w:r w:rsidRPr="00F807C9">
        <w:rPr>
          <w:rFonts w:eastAsia="Times New Roman"/>
          <w:color w:val="000000" w:themeColor="text1"/>
          <w:szCs w:val="24"/>
        </w:rPr>
        <w:t>πιτροπής</w:t>
      </w:r>
      <w:r>
        <w:rPr>
          <w:rFonts w:eastAsia="Times New Roman"/>
          <w:color w:val="000000" w:themeColor="text1"/>
          <w:szCs w:val="24"/>
        </w:rPr>
        <w:t>.</w:t>
      </w:r>
    </w:p>
    <w:p w14:paraId="25E0AA2C"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Α</w:t>
      </w:r>
      <w:r w:rsidRPr="00F807C9">
        <w:rPr>
          <w:rFonts w:eastAsia="Times New Roman"/>
          <w:color w:val="000000" w:themeColor="text1"/>
          <w:szCs w:val="24"/>
        </w:rPr>
        <w:t>πό κει και πέρα</w:t>
      </w:r>
      <w:r>
        <w:rPr>
          <w:rFonts w:eastAsia="Times New Roman"/>
          <w:color w:val="000000" w:themeColor="text1"/>
          <w:szCs w:val="24"/>
        </w:rPr>
        <w:t>,</w:t>
      </w:r>
      <w:r w:rsidRPr="00F807C9">
        <w:rPr>
          <w:rFonts w:eastAsia="Times New Roman"/>
          <w:color w:val="000000" w:themeColor="text1"/>
          <w:szCs w:val="24"/>
        </w:rPr>
        <w:t xml:space="preserve"> η ίδια </w:t>
      </w:r>
      <w:r>
        <w:rPr>
          <w:rFonts w:eastAsia="Times New Roman"/>
          <w:color w:val="000000" w:themeColor="text1"/>
          <w:szCs w:val="24"/>
        </w:rPr>
        <w:t xml:space="preserve">η </w:t>
      </w:r>
      <w:r>
        <w:rPr>
          <w:rFonts w:eastAsia="Times New Roman"/>
          <w:color w:val="000000" w:themeColor="text1"/>
          <w:szCs w:val="24"/>
        </w:rPr>
        <w:t>ε</w:t>
      </w:r>
      <w:r w:rsidRPr="00F807C9">
        <w:rPr>
          <w:rFonts w:eastAsia="Times New Roman"/>
          <w:color w:val="000000" w:themeColor="text1"/>
          <w:szCs w:val="24"/>
        </w:rPr>
        <w:t>πιτροπή αποφάσι</w:t>
      </w:r>
      <w:r w:rsidRPr="00F807C9">
        <w:rPr>
          <w:rFonts w:eastAsia="Times New Roman"/>
          <w:color w:val="000000" w:themeColor="text1"/>
          <w:szCs w:val="24"/>
        </w:rPr>
        <w:t xml:space="preserve">σε </w:t>
      </w:r>
      <w:r>
        <w:rPr>
          <w:rFonts w:eastAsia="Times New Roman"/>
          <w:color w:val="000000" w:themeColor="text1"/>
          <w:szCs w:val="24"/>
        </w:rPr>
        <w:t xml:space="preserve">διά </w:t>
      </w:r>
      <w:r w:rsidRPr="00F807C9">
        <w:rPr>
          <w:rFonts w:eastAsia="Times New Roman"/>
          <w:color w:val="000000" w:themeColor="text1"/>
          <w:szCs w:val="24"/>
        </w:rPr>
        <w:t xml:space="preserve">του </w:t>
      </w:r>
      <w:r>
        <w:rPr>
          <w:rFonts w:eastAsia="Times New Roman"/>
          <w:color w:val="000000" w:themeColor="text1"/>
          <w:szCs w:val="24"/>
        </w:rPr>
        <w:t>Προέδρου</w:t>
      </w:r>
      <w:r w:rsidRPr="00F807C9">
        <w:rPr>
          <w:rFonts w:eastAsia="Times New Roman"/>
          <w:color w:val="000000" w:themeColor="text1"/>
          <w:szCs w:val="24"/>
        </w:rPr>
        <w:t xml:space="preserve"> τ</w:t>
      </w:r>
      <w:r>
        <w:rPr>
          <w:rFonts w:eastAsia="Times New Roman"/>
          <w:color w:val="000000" w:themeColor="text1"/>
          <w:szCs w:val="24"/>
        </w:rPr>
        <w:t>η</w:t>
      </w:r>
      <w:r w:rsidRPr="00F807C9">
        <w:rPr>
          <w:rFonts w:eastAsia="Times New Roman"/>
          <w:color w:val="000000" w:themeColor="text1"/>
          <w:szCs w:val="24"/>
        </w:rPr>
        <w:t xml:space="preserve">ς </w:t>
      </w:r>
      <w:r>
        <w:rPr>
          <w:rFonts w:eastAsia="Times New Roman"/>
          <w:color w:val="000000" w:themeColor="text1"/>
          <w:szCs w:val="24"/>
        </w:rPr>
        <w:t>τη μετω</w:t>
      </w:r>
      <w:r w:rsidRPr="00F807C9">
        <w:rPr>
          <w:rFonts w:eastAsia="Times New Roman"/>
          <w:color w:val="000000" w:themeColor="text1"/>
          <w:szCs w:val="24"/>
        </w:rPr>
        <w:t>πική</w:t>
      </w:r>
      <w:r>
        <w:rPr>
          <w:rFonts w:eastAsia="Times New Roman"/>
          <w:color w:val="000000" w:themeColor="text1"/>
          <w:szCs w:val="24"/>
        </w:rPr>
        <w:t>,</w:t>
      </w:r>
      <w:r w:rsidRPr="00F807C9">
        <w:rPr>
          <w:rFonts w:eastAsia="Times New Roman"/>
          <w:color w:val="000000" w:themeColor="text1"/>
          <w:szCs w:val="24"/>
        </w:rPr>
        <w:t xml:space="preserve"> αν θέλετε</w:t>
      </w:r>
      <w:r>
        <w:rPr>
          <w:rFonts w:eastAsia="Times New Roman"/>
          <w:color w:val="000000" w:themeColor="text1"/>
          <w:szCs w:val="24"/>
        </w:rPr>
        <w:t>,</w:t>
      </w:r>
      <w:r w:rsidRPr="00F807C9">
        <w:rPr>
          <w:rFonts w:eastAsia="Times New Roman"/>
          <w:color w:val="000000" w:themeColor="text1"/>
          <w:szCs w:val="24"/>
        </w:rPr>
        <w:t xml:space="preserve"> αντιπαράθεση</w:t>
      </w:r>
      <w:r>
        <w:rPr>
          <w:rFonts w:eastAsia="Times New Roman"/>
          <w:color w:val="000000" w:themeColor="text1"/>
          <w:szCs w:val="24"/>
        </w:rPr>
        <w:t>, α</w:t>
      </w:r>
      <w:r w:rsidRPr="00F807C9">
        <w:rPr>
          <w:rFonts w:eastAsia="Times New Roman"/>
          <w:color w:val="000000" w:themeColor="text1"/>
          <w:szCs w:val="24"/>
        </w:rPr>
        <w:t xml:space="preserve">ποφάσισε να αρνηθεί τον οποιονδήποτε διάλογο και </w:t>
      </w:r>
      <w:r>
        <w:rPr>
          <w:rFonts w:eastAsia="Times New Roman"/>
          <w:color w:val="000000" w:themeColor="text1"/>
          <w:szCs w:val="24"/>
        </w:rPr>
        <w:t xml:space="preserve">θεώρησε, </w:t>
      </w:r>
      <w:r w:rsidRPr="00F807C9">
        <w:rPr>
          <w:rFonts w:eastAsia="Times New Roman"/>
          <w:color w:val="000000" w:themeColor="text1"/>
          <w:szCs w:val="24"/>
        </w:rPr>
        <w:t>πράγμα το οποίο δεν προκύπτει από το ιδρυτικό κείμεν</w:t>
      </w:r>
      <w:r>
        <w:rPr>
          <w:rFonts w:eastAsia="Times New Roman"/>
          <w:color w:val="000000" w:themeColor="text1"/>
          <w:szCs w:val="24"/>
        </w:rPr>
        <w:t>ό</w:t>
      </w:r>
      <w:r w:rsidRPr="00F807C9">
        <w:rPr>
          <w:rFonts w:eastAsia="Times New Roman"/>
          <w:color w:val="000000" w:themeColor="text1"/>
          <w:szCs w:val="24"/>
        </w:rPr>
        <w:t xml:space="preserve"> </w:t>
      </w:r>
      <w:r>
        <w:rPr>
          <w:rFonts w:eastAsia="Times New Roman"/>
          <w:color w:val="000000" w:themeColor="text1"/>
          <w:szCs w:val="24"/>
        </w:rPr>
        <w:t>της -εννοώ το ιδρυτικό νομικό κείμενό της, το</w:t>
      </w:r>
      <w:r w:rsidRPr="00F807C9">
        <w:rPr>
          <w:rFonts w:eastAsia="Times New Roman"/>
          <w:color w:val="000000" w:themeColor="text1"/>
          <w:szCs w:val="24"/>
        </w:rPr>
        <w:t>ν ιδρυτικ</w:t>
      </w:r>
      <w:r>
        <w:rPr>
          <w:rFonts w:eastAsia="Times New Roman"/>
          <w:color w:val="000000" w:themeColor="text1"/>
          <w:szCs w:val="24"/>
        </w:rPr>
        <w:t xml:space="preserve">ό της νόμο- </w:t>
      </w:r>
      <w:r w:rsidRPr="00F807C9">
        <w:rPr>
          <w:rFonts w:eastAsia="Times New Roman"/>
          <w:color w:val="000000" w:themeColor="text1"/>
          <w:szCs w:val="24"/>
        </w:rPr>
        <w:t xml:space="preserve">ότι μόνο η ίδια έχει την αρμοδιότητα να διευρύνει τον εαυτό </w:t>
      </w:r>
      <w:r>
        <w:rPr>
          <w:rFonts w:eastAsia="Times New Roman"/>
          <w:color w:val="000000" w:themeColor="text1"/>
          <w:szCs w:val="24"/>
        </w:rPr>
        <w:t>της.</w:t>
      </w:r>
    </w:p>
    <w:p w14:paraId="25E0AA2D"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Εδώ </w:t>
      </w:r>
      <w:r w:rsidRPr="00F807C9">
        <w:rPr>
          <w:rFonts w:eastAsia="Times New Roman"/>
          <w:color w:val="000000" w:themeColor="text1"/>
          <w:szCs w:val="24"/>
        </w:rPr>
        <w:t xml:space="preserve">έχουμε </w:t>
      </w:r>
      <w:r>
        <w:rPr>
          <w:rFonts w:eastAsia="Times New Roman"/>
          <w:color w:val="000000" w:themeColor="text1"/>
          <w:szCs w:val="24"/>
        </w:rPr>
        <w:t>μια</w:t>
      </w:r>
      <w:r w:rsidRPr="00F807C9">
        <w:rPr>
          <w:rFonts w:eastAsia="Times New Roman"/>
          <w:color w:val="000000" w:themeColor="text1"/>
          <w:szCs w:val="24"/>
        </w:rPr>
        <w:t xml:space="preserve"> εντελώς λανθασμένη αντίληψη για το πώς έχουν τα πράγματα και </w:t>
      </w:r>
      <w:r>
        <w:rPr>
          <w:rFonts w:eastAsia="Times New Roman"/>
          <w:color w:val="000000" w:themeColor="text1"/>
          <w:szCs w:val="24"/>
        </w:rPr>
        <w:t xml:space="preserve">σε </w:t>
      </w:r>
      <w:r w:rsidRPr="00F807C9">
        <w:rPr>
          <w:rFonts w:eastAsia="Times New Roman"/>
          <w:color w:val="000000" w:themeColor="text1"/>
          <w:szCs w:val="24"/>
        </w:rPr>
        <w:t>ό</w:t>
      </w:r>
      <w:r>
        <w:rPr>
          <w:rFonts w:eastAsia="Times New Roman"/>
          <w:color w:val="000000" w:themeColor="text1"/>
          <w:szCs w:val="24"/>
        </w:rPr>
        <w:t>,</w:t>
      </w:r>
      <w:r w:rsidRPr="00F807C9">
        <w:rPr>
          <w:rFonts w:eastAsia="Times New Roman"/>
          <w:color w:val="000000" w:themeColor="text1"/>
          <w:szCs w:val="24"/>
        </w:rPr>
        <w:t xml:space="preserve">τι αφορά τις ρυθμίσεις των αρχών των </w:t>
      </w:r>
      <w:proofErr w:type="spellStart"/>
      <w:r w:rsidRPr="00F807C9">
        <w:rPr>
          <w:rFonts w:eastAsia="Times New Roman"/>
          <w:color w:val="000000" w:themeColor="text1"/>
          <w:szCs w:val="24"/>
        </w:rPr>
        <w:t>Παρισίων</w:t>
      </w:r>
      <w:proofErr w:type="spellEnd"/>
      <w:r>
        <w:rPr>
          <w:rFonts w:eastAsia="Times New Roman"/>
          <w:color w:val="000000" w:themeColor="text1"/>
          <w:szCs w:val="24"/>
        </w:rPr>
        <w:t xml:space="preserve"> αλλά</w:t>
      </w:r>
      <w:r w:rsidRPr="00F807C9">
        <w:rPr>
          <w:rFonts w:eastAsia="Times New Roman"/>
          <w:color w:val="000000" w:themeColor="text1"/>
          <w:szCs w:val="24"/>
        </w:rPr>
        <w:t xml:space="preserve"> </w:t>
      </w:r>
      <w:r>
        <w:rPr>
          <w:rFonts w:eastAsia="Times New Roman"/>
          <w:color w:val="000000" w:themeColor="text1"/>
          <w:szCs w:val="24"/>
        </w:rPr>
        <w:t xml:space="preserve">και σε ό,τι </w:t>
      </w:r>
      <w:r w:rsidRPr="00F807C9">
        <w:rPr>
          <w:rFonts w:eastAsia="Times New Roman"/>
          <w:color w:val="000000" w:themeColor="text1"/>
          <w:szCs w:val="24"/>
        </w:rPr>
        <w:t xml:space="preserve">αφορά τις ρυθμίσεις του </w:t>
      </w:r>
      <w:r>
        <w:rPr>
          <w:rFonts w:eastAsia="Times New Roman"/>
          <w:color w:val="000000" w:themeColor="text1"/>
          <w:szCs w:val="24"/>
        </w:rPr>
        <w:t xml:space="preserve">ελληνικού </w:t>
      </w:r>
      <w:r w:rsidRPr="00F807C9">
        <w:rPr>
          <w:rFonts w:eastAsia="Times New Roman"/>
          <w:color w:val="000000" w:themeColor="text1"/>
          <w:szCs w:val="24"/>
        </w:rPr>
        <w:t>νόμου</w:t>
      </w:r>
      <w:r>
        <w:rPr>
          <w:rFonts w:eastAsia="Times New Roman"/>
          <w:color w:val="000000" w:themeColor="text1"/>
          <w:szCs w:val="24"/>
        </w:rPr>
        <w:t>.</w:t>
      </w:r>
    </w:p>
    <w:p w14:paraId="25E0AA2E" w14:textId="77777777" w:rsidR="00464F64" w:rsidRDefault="00160710">
      <w:pPr>
        <w:spacing w:line="600" w:lineRule="auto"/>
        <w:ind w:firstLine="720"/>
        <w:contextualSpacing/>
        <w:jc w:val="both"/>
        <w:rPr>
          <w:rFonts w:eastAsia="Times New Roman"/>
          <w:color w:val="000000" w:themeColor="text1"/>
          <w:szCs w:val="24"/>
        </w:rPr>
      </w:pPr>
      <w:r w:rsidRPr="00F807C9">
        <w:rPr>
          <w:rFonts w:eastAsia="Times New Roman"/>
          <w:color w:val="000000" w:themeColor="text1"/>
          <w:szCs w:val="24"/>
        </w:rPr>
        <w:t>Επομέν</w:t>
      </w:r>
      <w:r w:rsidRPr="00F807C9">
        <w:rPr>
          <w:rFonts w:eastAsia="Times New Roman"/>
          <w:color w:val="000000" w:themeColor="text1"/>
          <w:szCs w:val="24"/>
        </w:rPr>
        <w:t xml:space="preserve">ως ούτε </w:t>
      </w:r>
      <w:r>
        <w:rPr>
          <w:rFonts w:eastAsia="Times New Roman"/>
          <w:color w:val="000000" w:themeColor="text1"/>
          <w:szCs w:val="24"/>
        </w:rPr>
        <w:t xml:space="preserve">το </w:t>
      </w:r>
      <w:r w:rsidRPr="00F807C9">
        <w:rPr>
          <w:rFonts w:eastAsia="Times New Roman"/>
          <w:color w:val="000000" w:themeColor="text1"/>
          <w:szCs w:val="24"/>
        </w:rPr>
        <w:t xml:space="preserve">ζήτημα της διαβούλευσης </w:t>
      </w:r>
      <w:r>
        <w:rPr>
          <w:rFonts w:eastAsia="Times New Roman"/>
          <w:color w:val="000000" w:themeColor="text1"/>
          <w:szCs w:val="24"/>
        </w:rPr>
        <w:t xml:space="preserve">δεν ευσταθεί και, </w:t>
      </w:r>
      <w:r w:rsidRPr="00F807C9">
        <w:rPr>
          <w:rFonts w:eastAsia="Times New Roman"/>
          <w:color w:val="000000" w:themeColor="text1"/>
          <w:szCs w:val="24"/>
        </w:rPr>
        <w:t xml:space="preserve">όπως είπα και στην εισαγωγική </w:t>
      </w:r>
      <w:r>
        <w:rPr>
          <w:rFonts w:eastAsia="Times New Roman"/>
          <w:color w:val="000000" w:themeColor="text1"/>
          <w:szCs w:val="24"/>
        </w:rPr>
        <w:t>μ</w:t>
      </w:r>
      <w:r w:rsidRPr="00F807C9">
        <w:rPr>
          <w:rFonts w:eastAsia="Times New Roman"/>
          <w:color w:val="000000" w:themeColor="text1"/>
          <w:szCs w:val="24"/>
        </w:rPr>
        <w:t>ου τοποθέτηση</w:t>
      </w:r>
      <w:r>
        <w:rPr>
          <w:rFonts w:eastAsia="Times New Roman"/>
          <w:color w:val="000000" w:themeColor="text1"/>
          <w:szCs w:val="24"/>
        </w:rPr>
        <w:t xml:space="preserve">, στην </w:t>
      </w:r>
      <w:proofErr w:type="spellStart"/>
      <w:r>
        <w:rPr>
          <w:rFonts w:eastAsia="Times New Roman"/>
          <w:color w:val="000000" w:themeColor="text1"/>
          <w:szCs w:val="24"/>
        </w:rPr>
        <w:t>πρωτολογία</w:t>
      </w:r>
      <w:proofErr w:type="spellEnd"/>
      <w:r>
        <w:rPr>
          <w:rFonts w:eastAsia="Times New Roman"/>
          <w:color w:val="000000" w:themeColor="text1"/>
          <w:szCs w:val="24"/>
        </w:rPr>
        <w:t xml:space="preserve"> μου, αυτό θα</w:t>
      </w:r>
      <w:r w:rsidRPr="00F807C9">
        <w:rPr>
          <w:rFonts w:eastAsia="Times New Roman"/>
          <w:color w:val="000000" w:themeColor="text1"/>
          <w:szCs w:val="24"/>
        </w:rPr>
        <w:t xml:space="preserve"> το διευκρινίσουμε με τον πιο σαφή τρόπο και διεθνώς</w:t>
      </w:r>
      <w:r>
        <w:rPr>
          <w:rFonts w:eastAsia="Times New Roman"/>
          <w:color w:val="000000" w:themeColor="text1"/>
          <w:szCs w:val="24"/>
        </w:rPr>
        <w:t>, αφού επιλέχθηκε η συζήτηση να διεθνοποιηθεί.</w:t>
      </w:r>
    </w:p>
    <w:p w14:paraId="25E0AA2F" w14:textId="77777777" w:rsidR="00464F64" w:rsidRDefault="00160710">
      <w:pPr>
        <w:spacing w:line="600" w:lineRule="auto"/>
        <w:ind w:firstLine="720"/>
        <w:contextualSpacing/>
        <w:jc w:val="both"/>
        <w:rPr>
          <w:rFonts w:eastAsia="Times New Roman"/>
          <w:color w:val="000000" w:themeColor="text1"/>
          <w:szCs w:val="24"/>
        </w:rPr>
      </w:pPr>
      <w:r w:rsidRPr="00F807C9">
        <w:rPr>
          <w:rFonts w:eastAsia="Times New Roman"/>
          <w:color w:val="000000" w:themeColor="text1"/>
          <w:szCs w:val="24"/>
        </w:rPr>
        <w:t>Βεβαίως</w:t>
      </w:r>
      <w:r>
        <w:rPr>
          <w:rFonts w:eastAsia="Times New Roman"/>
          <w:color w:val="000000" w:themeColor="text1"/>
          <w:szCs w:val="24"/>
        </w:rPr>
        <w:t xml:space="preserve">, </w:t>
      </w:r>
      <w:r w:rsidRPr="00F807C9">
        <w:rPr>
          <w:rFonts w:eastAsia="Times New Roman"/>
          <w:color w:val="000000" w:themeColor="text1"/>
          <w:szCs w:val="24"/>
        </w:rPr>
        <w:t>ακούστηκαν πάρα πολλέ</w:t>
      </w:r>
      <w:r w:rsidRPr="00F807C9">
        <w:rPr>
          <w:rFonts w:eastAsia="Times New Roman"/>
          <w:color w:val="000000" w:themeColor="text1"/>
          <w:szCs w:val="24"/>
        </w:rPr>
        <w:t>ς κριτικές</w:t>
      </w:r>
      <w:r>
        <w:rPr>
          <w:rFonts w:eastAsia="Times New Roman"/>
          <w:color w:val="000000" w:themeColor="text1"/>
          <w:szCs w:val="24"/>
        </w:rPr>
        <w:t>.</w:t>
      </w:r>
      <w:r w:rsidRPr="00F807C9">
        <w:rPr>
          <w:rFonts w:eastAsia="Times New Roman"/>
          <w:color w:val="000000" w:themeColor="text1"/>
          <w:szCs w:val="24"/>
        </w:rPr>
        <w:t xml:space="preserve"> Εγώ σας επαναλαμβάνω ότι ο λόγος για τον οποίο διευρύνουμε την </w:t>
      </w:r>
      <w:r>
        <w:rPr>
          <w:rFonts w:eastAsia="Times New Roman"/>
          <w:color w:val="000000" w:themeColor="text1"/>
          <w:szCs w:val="24"/>
        </w:rPr>
        <w:t>Ε</w:t>
      </w:r>
      <w:r w:rsidRPr="00F807C9">
        <w:rPr>
          <w:rFonts w:eastAsia="Times New Roman"/>
          <w:color w:val="000000" w:themeColor="text1"/>
          <w:szCs w:val="24"/>
        </w:rPr>
        <w:t xml:space="preserve">θνική Ένωση </w:t>
      </w:r>
      <w:r>
        <w:rPr>
          <w:rFonts w:eastAsia="Times New Roman"/>
          <w:color w:val="000000" w:themeColor="text1"/>
          <w:szCs w:val="24"/>
        </w:rPr>
        <w:t>για τα Δικαιώματα του Α</w:t>
      </w:r>
      <w:r w:rsidRPr="00F807C9">
        <w:rPr>
          <w:rFonts w:eastAsia="Times New Roman"/>
          <w:color w:val="000000" w:themeColor="text1"/>
          <w:szCs w:val="24"/>
        </w:rPr>
        <w:t>νθρώπου με τις συγκεκριμένες οργανώσεις έχει να κάνει με το γεγο</w:t>
      </w:r>
      <w:r>
        <w:rPr>
          <w:rFonts w:eastAsia="Times New Roman"/>
          <w:color w:val="000000" w:themeColor="text1"/>
          <w:szCs w:val="24"/>
        </w:rPr>
        <w:t xml:space="preserve">νός ότι θέλουμε συμμετοχή στην </w:t>
      </w:r>
      <w:r>
        <w:rPr>
          <w:rFonts w:eastAsia="Times New Roman"/>
          <w:color w:val="000000" w:themeColor="text1"/>
          <w:szCs w:val="24"/>
        </w:rPr>
        <w:t>ε</w:t>
      </w:r>
      <w:r w:rsidRPr="00F807C9">
        <w:rPr>
          <w:rFonts w:eastAsia="Times New Roman"/>
          <w:color w:val="000000" w:themeColor="text1"/>
          <w:szCs w:val="24"/>
        </w:rPr>
        <w:t>πιτροπή και εκείνων οι οποίοι υφίστανται τις διακ</w:t>
      </w:r>
      <w:r w:rsidRPr="00F807C9">
        <w:rPr>
          <w:rFonts w:eastAsia="Times New Roman"/>
          <w:color w:val="000000" w:themeColor="text1"/>
          <w:szCs w:val="24"/>
        </w:rPr>
        <w:t>ρίσεις</w:t>
      </w:r>
      <w:r>
        <w:rPr>
          <w:rFonts w:eastAsia="Times New Roman"/>
          <w:color w:val="000000" w:themeColor="text1"/>
          <w:szCs w:val="24"/>
        </w:rPr>
        <w:t xml:space="preserve">. </w:t>
      </w:r>
    </w:p>
    <w:p w14:paraId="25E0AA30"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Και εδώ θ</w:t>
      </w:r>
      <w:r w:rsidRPr="00F807C9">
        <w:rPr>
          <w:rFonts w:eastAsia="Times New Roman"/>
          <w:color w:val="000000" w:themeColor="text1"/>
          <w:szCs w:val="24"/>
        </w:rPr>
        <w:t>έλω να κάνω ένα σχόλιο</w:t>
      </w:r>
      <w:r>
        <w:rPr>
          <w:rFonts w:eastAsia="Times New Roman"/>
          <w:color w:val="000000" w:themeColor="text1"/>
          <w:szCs w:val="24"/>
        </w:rPr>
        <w:t>. Β</w:t>
      </w:r>
      <w:r w:rsidRPr="00F807C9">
        <w:rPr>
          <w:rFonts w:eastAsia="Times New Roman"/>
          <w:color w:val="000000" w:themeColor="text1"/>
          <w:szCs w:val="24"/>
        </w:rPr>
        <w:t>εβαίως</w:t>
      </w:r>
      <w:r>
        <w:rPr>
          <w:rFonts w:eastAsia="Times New Roman"/>
          <w:color w:val="000000" w:themeColor="text1"/>
          <w:szCs w:val="24"/>
        </w:rPr>
        <w:t>,</w:t>
      </w:r>
      <w:r w:rsidRPr="00F807C9">
        <w:rPr>
          <w:rFonts w:eastAsia="Times New Roman"/>
          <w:color w:val="000000" w:themeColor="text1"/>
          <w:szCs w:val="24"/>
        </w:rPr>
        <w:t xml:space="preserve"> μπορεί να υπάρχουν διαφορετικές απόψεις</w:t>
      </w:r>
      <w:r>
        <w:rPr>
          <w:rFonts w:eastAsia="Times New Roman"/>
          <w:color w:val="000000" w:themeColor="text1"/>
          <w:szCs w:val="24"/>
        </w:rPr>
        <w:t xml:space="preserve">, μπορεί να </w:t>
      </w:r>
      <w:r w:rsidRPr="00F807C9">
        <w:rPr>
          <w:rFonts w:eastAsia="Times New Roman"/>
          <w:color w:val="000000" w:themeColor="text1"/>
          <w:szCs w:val="24"/>
        </w:rPr>
        <w:t>υπάρχουν διαφορετικές αντιλήψεις</w:t>
      </w:r>
      <w:r>
        <w:rPr>
          <w:rFonts w:eastAsia="Times New Roman"/>
          <w:color w:val="000000" w:themeColor="text1"/>
          <w:szCs w:val="24"/>
        </w:rPr>
        <w:t>,</w:t>
      </w:r>
      <w:r w:rsidRPr="00F807C9">
        <w:rPr>
          <w:rFonts w:eastAsia="Times New Roman"/>
          <w:color w:val="000000" w:themeColor="text1"/>
          <w:szCs w:val="24"/>
        </w:rPr>
        <w:t xml:space="preserve"> διαφορετικές σκοπιές</w:t>
      </w:r>
      <w:r>
        <w:rPr>
          <w:rFonts w:eastAsia="Times New Roman"/>
          <w:color w:val="000000" w:themeColor="text1"/>
          <w:szCs w:val="24"/>
        </w:rPr>
        <w:t>. Όμως,</w:t>
      </w:r>
      <w:r w:rsidRPr="00F807C9">
        <w:rPr>
          <w:rFonts w:eastAsia="Times New Roman"/>
          <w:color w:val="000000" w:themeColor="text1"/>
          <w:szCs w:val="24"/>
        </w:rPr>
        <w:t xml:space="preserve"> </w:t>
      </w:r>
      <w:r>
        <w:rPr>
          <w:rFonts w:eastAsia="Times New Roman"/>
          <w:color w:val="000000" w:themeColor="text1"/>
          <w:szCs w:val="24"/>
        </w:rPr>
        <w:t>αυτή η Κ</w:t>
      </w:r>
      <w:r w:rsidRPr="00F807C9">
        <w:rPr>
          <w:rFonts w:eastAsia="Times New Roman"/>
          <w:color w:val="000000" w:themeColor="text1"/>
          <w:szCs w:val="24"/>
        </w:rPr>
        <w:t>υβέρνηση δεν δέχεται</w:t>
      </w:r>
      <w:r>
        <w:rPr>
          <w:rFonts w:eastAsia="Times New Roman" w:cs="Times New Roman"/>
          <w:b/>
          <w:szCs w:val="24"/>
        </w:rPr>
        <w:t xml:space="preserve"> </w:t>
      </w:r>
      <w:r w:rsidRPr="00F807C9">
        <w:rPr>
          <w:rFonts w:eastAsia="Times New Roman"/>
          <w:color w:val="000000" w:themeColor="text1"/>
          <w:szCs w:val="24"/>
        </w:rPr>
        <w:t>κριτική για απαξίωση των δι</w:t>
      </w:r>
      <w:r>
        <w:rPr>
          <w:rFonts w:eastAsia="Times New Roman"/>
          <w:color w:val="000000" w:themeColor="text1"/>
          <w:szCs w:val="24"/>
        </w:rPr>
        <w:t xml:space="preserve">καιωμάτων του ανθρώπου από την πρώην </w:t>
      </w:r>
      <w:r>
        <w:rPr>
          <w:rFonts w:eastAsia="Times New Roman"/>
          <w:color w:val="000000" w:themeColor="text1"/>
          <w:szCs w:val="24"/>
        </w:rPr>
        <w:t>κ</w:t>
      </w:r>
      <w:r w:rsidRPr="00F807C9">
        <w:rPr>
          <w:rFonts w:eastAsia="Times New Roman"/>
          <w:color w:val="000000" w:themeColor="text1"/>
          <w:szCs w:val="24"/>
        </w:rPr>
        <w:t>υβέρνηση και από το πολιτικό προσωπικό εκείνο που δια</w:t>
      </w:r>
      <w:r>
        <w:rPr>
          <w:rFonts w:eastAsia="Times New Roman"/>
          <w:color w:val="000000" w:themeColor="text1"/>
          <w:szCs w:val="24"/>
        </w:rPr>
        <w:t>π</w:t>
      </w:r>
      <w:r w:rsidRPr="00F807C9">
        <w:rPr>
          <w:rFonts w:eastAsia="Times New Roman"/>
          <w:color w:val="000000" w:themeColor="text1"/>
          <w:szCs w:val="24"/>
        </w:rPr>
        <w:t>ό</w:t>
      </w:r>
      <w:r>
        <w:rPr>
          <w:rFonts w:eastAsia="Times New Roman"/>
          <w:color w:val="000000" w:themeColor="text1"/>
          <w:szCs w:val="24"/>
        </w:rPr>
        <w:t xml:space="preserve">μπευε </w:t>
      </w:r>
      <w:r w:rsidRPr="00F807C9">
        <w:rPr>
          <w:rFonts w:eastAsia="Times New Roman"/>
          <w:color w:val="000000" w:themeColor="text1"/>
          <w:szCs w:val="24"/>
        </w:rPr>
        <w:t xml:space="preserve">οροθετικές γυναίκες στα </w:t>
      </w:r>
      <w:r>
        <w:rPr>
          <w:rFonts w:eastAsia="Times New Roman"/>
          <w:color w:val="000000" w:themeColor="text1"/>
          <w:szCs w:val="24"/>
        </w:rPr>
        <w:t>μ</w:t>
      </w:r>
      <w:r w:rsidRPr="00F807C9">
        <w:rPr>
          <w:rFonts w:eastAsia="Times New Roman"/>
          <w:color w:val="000000" w:themeColor="text1"/>
          <w:szCs w:val="24"/>
        </w:rPr>
        <w:t xml:space="preserve">έσα </w:t>
      </w:r>
      <w:r>
        <w:rPr>
          <w:rFonts w:eastAsia="Times New Roman"/>
          <w:color w:val="000000" w:themeColor="text1"/>
          <w:szCs w:val="24"/>
        </w:rPr>
        <w:t>μ</w:t>
      </w:r>
      <w:r w:rsidRPr="00F807C9">
        <w:rPr>
          <w:rFonts w:eastAsia="Times New Roman"/>
          <w:color w:val="000000" w:themeColor="text1"/>
          <w:szCs w:val="24"/>
        </w:rPr>
        <w:t xml:space="preserve">αζικής </w:t>
      </w:r>
      <w:r>
        <w:rPr>
          <w:rFonts w:eastAsia="Times New Roman"/>
          <w:color w:val="000000" w:themeColor="text1"/>
          <w:szCs w:val="24"/>
        </w:rPr>
        <w:t>ε</w:t>
      </w:r>
      <w:r w:rsidRPr="00F807C9">
        <w:rPr>
          <w:rFonts w:eastAsia="Times New Roman"/>
          <w:color w:val="000000" w:themeColor="text1"/>
          <w:szCs w:val="24"/>
        </w:rPr>
        <w:t>νημέρωσης</w:t>
      </w:r>
      <w:r>
        <w:rPr>
          <w:rFonts w:eastAsia="Times New Roman"/>
          <w:color w:val="000000" w:themeColor="text1"/>
          <w:szCs w:val="24"/>
        </w:rPr>
        <w:t>.</w:t>
      </w:r>
    </w:p>
    <w:p w14:paraId="25E0AA31"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Σε ό,τι αφορά </w:t>
      </w:r>
      <w:r w:rsidRPr="00F807C9">
        <w:rPr>
          <w:rFonts w:eastAsia="Times New Roman"/>
          <w:color w:val="000000" w:themeColor="text1"/>
          <w:szCs w:val="24"/>
        </w:rPr>
        <w:t xml:space="preserve">το </w:t>
      </w:r>
      <w:r>
        <w:rPr>
          <w:rFonts w:eastAsia="Times New Roman"/>
          <w:color w:val="000000" w:themeColor="text1"/>
          <w:szCs w:val="24"/>
        </w:rPr>
        <w:t>«</w:t>
      </w:r>
      <w:r w:rsidRPr="00F807C9">
        <w:rPr>
          <w:rFonts w:eastAsia="Times New Roman"/>
          <w:color w:val="000000" w:themeColor="text1"/>
          <w:szCs w:val="24"/>
        </w:rPr>
        <w:t>πόθεν έσχες</w:t>
      </w:r>
      <w:r>
        <w:rPr>
          <w:rFonts w:eastAsia="Times New Roman"/>
          <w:color w:val="000000" w:themeColor="text1"/>
          <w:szCs w:val="24"/>
        </w:rPr>
        <w:t>»,</w:t>
      </w:r>
      <w:r w:rsidRPr="00F807C9">
        <w:rPr>
          <w:rFonts w:eastAsia="Times New Roman"/>
          <w:color w:val="000000" w:themeColor="text1"/>
          <w:szCs w:val="24"/>
        </w:rPr>
        <w:t xml:space="preserve"> για την επισήμανση που έγινε από τη μεριά του εκπροσώπου του Κινήματος Αλλαγ</w:t>
      </w:r>
      <w:r w:rsidRPr="00F807C9">
        <w:rPr>
          <w:rFonts w:eastAsia="Times New Roman"/>
          <w:color w:val="000000" w:themeColor="text1"/>
          <w:szCs w:val="24"/>
        </w:rPr>
        <w:t>ής</w:t>
      </w:r>
      <w:r>
        <w:rPr>
          <w:rFonts w:eastAsia="Times New Roman"/>
          <w:color w:val="000000" w:themeColor="text1"/>
          <w:szCs w:val="24"/>
        </w:rPr>
        <w:t xml:space="preserve">, θα ήθελα να πω </w:t>
      </w:r>
      <w:r w:rsidRPr="00F807C9">
        <w:rPr>
          <w:rFonts w:eastAsia="Times New Roman"/>
          <w:color w:val="000000" w:themeColor="text1"/>
          <w:szCs w:val="24"/>
        </w:rPr>
        <w:t xml:space="preserve">ότι </w:t>
      </w:r>
      <w:r>
        <w:rPr>
          <w:rFonts w:eastAsia="Times New Roman"/>
          <w:color w:val="000000" w:themeColor="text1"/>
          <w:szCs w:val="24"/>
        </w:rPr>
        <w:t xml:space="preserve">οι </w:t>
      </w:r>
      <w:r w:rsidRPr="00F807C9">
        <w:rPr>
          <w:rFonts w:eastAsia="Times New Roman"/>
          <w:color w:val="000000" w:themeColor="text1"/>
          <w:szCs w:val="24"/>
        </w:rPr>
        <w:t>έλεγχ</w:t>
      </w:r>
      <w:r>
        <w:rPr>
          <w:rFonts w:eastAsia="Times New Roman"/>
          <w:color w:val="000000" w:themeColor="text1"/>
          <w:szCs w:val="24"/>
        </w:rPr>
        <w:t xml:space="preserve">οι δεν </w:t>
      </w:r>
      <w:r w:rsidRPr="00F807C9">
        <w:rPr>
          <w:rFonts w:eastAsia="Times New Roman"/>
          <w:color w:val="000000" w:themeColor="text1"/>
          <w:szCs w:val="24"/>
        </w:rPr>
        <w:t>σταματά</w:t>
      </w:r>
      <w:r>
        <w:rPr>
          <w:rFonts w:eastAsia="Times New Roman"/>
          <w:color w:val="000000" w:themeColor="text1"/>
          <w:szCs w:val="24"/>
        </w:rPr>
        <w:t xml:space="preserve">νε. Το θέμα είναι ότι δίνεται ένας εύλογος </w:t>
      </w:r>
      <w:r w:rsidRPr="00F807C9">
        <w:rPr>
          <w:rFonts w:eastAsia="Times New Roman"/>
          <w:color w:val="000000" w:themeColor="text1"/>
          <w:szCs w:val="24"/>
        </w:rPr>
        <w:t>χρόνος στη Βουλή και στον Πρόεδρο της Βουλής</w:t>
      </w:r>
      <w:r>
        <w:rPr>
          <w:rFonts w:eastAsia="Times New Roman"/>
          <w:color w:val="000000" w:themeColor="text1"/>
          <w:szCs w:val="24"/>
        </w:rPr>
        <w:t xml:space="preserve">, έτσι ώστε να τυποποιηθεί </w:t>
      </w:r>
      <w:r w:rsidRPr="00F807C9">
        <w:rPr>
          <w:rFonts w:eastAsia="Times New Roman"/>
          <w:color w:val="000000" w:themeColor="text1"/>
          <w:szCs w:val="24"/>
        </w:rPr>
        <w:t xml:space="preserve">ο τρόπος </w:t>
      </w:r>
      <w:r>
        <w:rPr>
          <w:rFonts w:eastAsia="Times New Roman"/>
          <w:color w:val="000000" w:themeColor="text1"/>
          <w:szCs w:val="24"/>
        </w:rPr>
        <w:t>του ελέγχου. Αυτό δεν σημαίνει ότι σταματάν</w:t>
      </w:r>
      <w:r w:rsidRPr="00F807C9">
        <w:rPr>
          <w:rFonts w:eastAsia="Times New Roman"/>
          <w:color w:val="000000" w:themeColor="text1"/>
          <w:szCs w:val="24"/>
        </w:rPr>
        <w:t xml:space="preserve">ε </w:t>
      </w:r>
      <w:r>
        <w:rPr>
          <w:rFonts w:eastAsia="Times New Roman"/>
          <w:color w:val="000000" w:themeColor="text1"/>
          <w:szCs w:val="24"/>
        </w:rPr>
        <w:t>οι έλεγχοι. Α</w:t>
      </w:r>
      <w:r w:rsidRPr="00F807C9">
        <w:rPr>
          <w:rFonts w:eastAsia="Times New Roman"/>
          <w:color w:val="000000" w:themeColor="text1"/>
          <w:szCs w:val="24"/>
        </w:rPr>
        <w:t>υτό δεν σημαίνει ότι σταματάει</w:t>
      </w:r>
      <w:r w:rsidRPr="00F807C9">
        <w:rPr>
          <w:rFonts w:eastAsia="Times New Roman"/>
          <w:color w:val="000000" w:themeColor="text1"/>
          <w:szCs w:val="24"/>
        </w:rPr>
        <w:t xml:space="preserve"> η Επιτροπή </w:t>
      </w:r>
      <w:r>
        <w:rPr>
          <w:rFonts w:eastAsia="Times New Roman"/>
          <w:color w:val="000000" w:themeColor="text1"/>
          <w:szCs w:val="24"/>
        </w:rPr>
        <w:t>«Πό</w:t>
      </w:r>
      <w:r w:rsidRPr="00F807C9">
        <w:rPr>
          <w:rFonts w:eastAsia="Times New Roman"/>
          <w:color w:val="000000" w:themeColor="text1"/>
          <w:szCs w:val="24"/>
        </w:rPr>
        <w:t xml:space="preserve">θεν </w:t>
      </w:r>
      <w:r>
        <w:rPr>
          <w:rFonts w:eastAsia="Times New Roman"/>
          <w:color w:val="000000" w:themeColor="text1"/>
          <w:szCs w:val="24"/>
        </w:rPr>
        <w:t>Έσ</w:t>
      </w:r>
      <w:r w:rsidRPr="00F807C9">
        <w:rPr>
          <w:rFonts w:eastAsia="Times New Roman"/>
          <w:color w:val="000000" w:themeColor="text1"/>
          <w:szCs w:val="24"/>
        </w:rPr>
        <w:t>χες</w:t>
      </w:r>
      <w:r>
        <w:rPr>
          <w:rFonts w:eastAsia="Times New Roman"/>
          <w:color w:val="000000" w:themeColor="text1"/>
          <w:szCs w:val="24"/>
        </w:rPr>
        <w:t>»</w:t>
      </w:r>
      <w:r w:rsidRPr="00F807C9">
        <w:rPr>
          <w:rFonts w:eastAsia="Times New Roman"/>
          <w:color w:val="000000" w:themeColor="text1"/>
          <w:szCs w:val="24"/>
        </w:rPr>
        <w:t xml:space="preserve"> να διενεργεί τους ελέγχους και να ασκεί τις αρμοδιότητές </w:t>
      </w:r>
      <w:r>
        <w:rPr>
          <w:rFonts w:eastAsia="Times New Roman"/>
          <w:color w:val="000000" w:themeColor="text1"/>
          <w:szCs w:val="24"/>
        </w:rPr>
        <w:t>της.</w:t>
      </w:r>
    </w:p>
    <w:p w14:paraId="25E0AA32"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Κλείνω με </w:t>
      </w:r>
      <w:r w:rsidRPr="00F807C9">
        <w:rPr>
          <w:rFonts w:eastAsia="Times New Roman"/>
          <w:color w:val="000000" w:themeColor="text1"/>
          <w:szCs w:val="24"/>
        </w:rPr>
        <w:t>την Κεντρική Επιτροπή Κωδικοποίησης</w:t>
      </w:r>
      <w:r>
        <w:rPr>
          <w:rFonts w:eastAsia="Times New Roman"/>
          <w:color w:val="000000" w:themeColor="text1"/>
          <w:szCs w:val="24"/>
        </w:rPr>
        <w:t>. Π</w:t>
      </w:r>
      <w:r w:rsidRPr="00F807C9">
        <w:rPr>
          <w:rFonts w:eastAsia="Times New Roman"/>
          <w:color w:val="000000" w:themeColor="text1"/>
          <w:szCs w:val="24"/>
        </w:rPr>
        <w:t xml:space="preserve">ροσπάθησα να εξηγήσω </w:t>
      </w:r>
      <w:r>
        <w:rPr>
          <w:rFonts w:eastAsia="Times New Roman"/>
          <w:color w:val="000000" w:themeColor="text1"/>
          <w:szCs w:val="24"/>
        </w:rPr>
        <w:t>-</w:t>
      </w:r>
      <w:r w:rsidRPr="00F807C9">
        <w:rPr>
          <w:rFonts w:eastAsia="Times New Roman"/>
          <w:color w:val="000000" w:themeColor="text1"/>
          <w:szCs w:val="24"/>
        </w:rPr>
        <w:t>αλλά φαίνεται ότι υπάρχουν πολιτικές σκοπιμότητες</w:t>
      </w:r>
      <w:r>
        <w:rPr>
          <w:rFonts w:eastAsia="Times New Roman"/>
          <w:color w:val="000000" w:themeColor="text1"/>
          <w:szCs w:val="24"/>
        </w:rPr>
        <w:t>,</w:t>
      </w:r>
      <w:r w:rsidRPr="00F807C9">
        <w:rPr>
          <w:rFonts w:eastAsia="Times New Roman"/>
          <w:color w:val="000000" w:themeColor="text1"/>
          <w:szCs w:val="24"/>
        </w:rPr>
        <w:t xml:space="preserve"> οι οποίες οδηγούν στην άρνηση στην πραγματικότη</w:t>
      </w:r>
      <w:r w:rsidRPr="00F807C9">
        <w:rPr>
          <w:rFonts w:eastAsia="Times New Roman"/>
          <w:color w:val="000000" w:themeColor="text1"/>
          <w:szCs w:val="24"/>
        </w:rPr>
        <w:t xml:space="preserve">τα </w:t>
      </w:r>
      <w:r>
        <w:rPr>
          <w:rFonts w:eastAsia="Times New Roman"/>
          <w:color w:val="000000" w:themeColor="text1"/>
          <w:szCs w:val="24"/>
        </w:rPr>
        <w:t>ν</w:t>
      </w:r>
      <w:r w:rsidRPr="00F807C9">
        <w:rPr>
          <w:rFonts w:eastAsia="Times New Roman"/>
          <w:color w:val="000000" w:themeColor="text1"/>
          <w:szCs w:val="24"/>
        </w:rPr>
        <w:t xml:space="preserve">α ακουστούν επιχειρήματα και να γίνει </w:t>
      </w:r>
      <w:r>
        <w:rPr>
          <w:rFonts w:eastAsia="Times New Roman"/>
          <w:color w:val="000000" w:themeColor="text1"/>
          <w:szCs w:val="24"/>
        </w:rPr>
        <w:t>μια</w:t>
      </w:r>
      <w:r w:rsidRPr="00F807C9">
        <w:rPr>
          <w:rFonts w:eastAsia="Times New Roman"/>
          <w:color w:val="000000" w:themeColor="text1"/>
          <w:szCs w:val="24"/>
        </w:rPr>
        <w:t xml:space="preserve"> συζήτηση σε </w:t>
      </w:r>
      <w:r w:rsidRPr="00F807C9">
        <w:rPr>
          <w:rFonts w:eastAsia="Times New Roman"/>
          <w:color w:val="000000" w:themeColor="text1"/>
          <w:szCs w:val="24"/>
        </w:rPr>
        <w:lastRenderedPageBreak/>
        <w:t>βάθος</w:t>
      </w:r>
      <w:r>
        <w:rPr>
          <w:rFonts w:eastAsia="Times New Roman"/>
          <w:color w:val="000000" w:themeColor="text1"/>
          <w:szCs w:val="24"/>
        </w:rPr>
        <w:t>-</w:t>
      </w:r>
      <w:r w:rsidRPr="00F807C9">
        <w:rPr>
          <w:rFonts w:eastAsia="Times New Roman"/>
          <w:color w:val="000000" w:themeColor="text1"/>
          <w:szCs w:val="24"/>
        </w:rPr>
        <w:t xml:space="preserve"> ότι το νομοθέτημα αυτό ήρθε μετά από πρόταση της Κεντρικής Επιτροπής Κωδικοποίησης</w:t>
      </w:r>
      <w:r>
        <w:rPr>
          <w:rFonts w:eastAsia="Times New Roman"/>
          <w:color w:val="000000" w:themeColor="text1"/>
          <w:szCs w:val="24"/>
        </w:rPr>
        <w:t>,</w:t>
      </w:r>
      <w:r w:rsidRPr="00F807C9">
        <w:rPr>
          <w:rFonts w:eastAsia="Times New Roman"/>
          <w:color w:val="000000" w:themeColor="text1"/>
          <w:szCs w:val="24"/>
        </w:rPr>
        <w:t xml:space="preserve"> η οποία αποτελείται από </w:t>
      </w:r>
      <w:r>
        <w:rPr>
          <w:rFonts w:eastAsia="Times New Roman"/>
          <w:color w:val="000000" w:themeColor="text1"/>
          <w:szCs w:val="24"/>
        </w:rPr>
        <w:t xml:space="preserve">εξαίρετους </w:t>
      </w:r>
      <w:r w:rsidRPr="00F807C9">
        <w:rPr>
          <w:rFonts w:eastAsia="Times New Roman"/>
          <w:color w:val="000000" w:themeColor="text1"/>
          <w:szCs w:val="24"/>
        </w:rPr>
        <w:t>νομικούς</w:t>
      </w:r>
      <w:r>
        <w:rPr>
          <w:rFonts w:eastAsia="Times New Roman"/>
          <w:color w:val="000000" w:themeColor="text1"/>
          <w:szCs w:val="24"/>
        </w:rPr>
        <w:t>,</w:t>
      </w:r>
      <w:r w:rsidRPr="00F807C9">
        <w:rPr>
          <w:rFonts w:eastAsia="Times New Roman"/>
          <w:color w:val="000000" w:themeColor="text1"/>
          <w:szCs w:val="24"/>
        </w:rPr>
        <w:t xml:space="preserve"> δικαστές</w:t>
      </w:r>
      <w:r>
        <w:rPr>
          <w:rFonts w:eastAsia="Times New Roman"/>
          <w:color w:val="000000" w:themeColor="text1"/>
          <w:szCs w:val="24"/>
        </w:rPr>
        <w:t>,</w:t>
      </w:r>
      <w:r w:rsidRPr="00F807C9">
        <w:rPr>
          <w:rFonts w:eastAsia="Times New Roman"/>
          <w:color w:val="000000" w:themeColor="text1"/>
          <w:szCs w:val="24"/>
        </w:rPr>
        <w:t xml:space="preserve"> καθηγητές </w:t>
      </w:r>
      <w:r>
        <w:rPr>
          <w:rFonts w:eastAsia="Times New Roman"/>
          <w:color w:val="000000" w:themeColor="text1"/>
          <w:szCs w:val="24"/>
        </w:rPr>
        <w:t>π</w:t>
      </w:r>
      <w:r w:rsidRPr="00F807C9">
        <w:rPr>
          <w:rFonts w:eastAsia="Times New Roman"/>
          <w:color w:val="000000" w:themeColor="text1"/>
          <w:szCs w:val="24"/>
        </w:rPr>
        <w:t>ανεπιστημίου</w:t>
      </w:r>
      <w:r>
        <w:rPr>
          <w:rFonts w:eastAsia="Times New Roman"/>
          <w:color w:val="000000" w:themeColor="text1"/>
          <w:szCs w:val="24"/>
        </w:rPr>
        <w:t>. Π</w:t>
      </w:r>
      <w:r w:rsidRPr="00F807C9">
        <w:rPr>
          <w:rFonts w:eastAsia="Times New Roman"/>
          <w:color w:val="000000" w:themeColor="text1"/>
          <w:szCs w:val="24"/>
        </w:rPr>
        <w:t>ρόεδρός της είναι ένας εξα</w:t>
      </w:r>
      <w:r w:rsidRPr="00F807C9">
        <w:rPr>
          <w:rFonts w:eastAsia="Times New Roman"/>
          <w:color w:val="000000" w:themeColor="text1"/>
          <w:szCs w:val="24"/>
        </w:rPr>
        <w:t xml:space="preserve">ιρετικός </w:t>
      </w:r>
      <w:r>
        <w:rPr>
          <w:rFonts w:eastAsia="Times New Roman"/>
          <w:color w:val="000000" w:themeColor="text1"/>
          <w:szCs w:val="24"/>
        </w:rPr>
        <w:t>και δικαστής κα</w:t>
      </w:r>
      <w:r w:rsidRPr="00F807C9">
        <w:rPr>
          <w:rFonts w:eastAsia="Times New Roman"/>
          <w:color w:val="000000" w:themeColor="text1"/>
          <w:szCs w:val="24"/>
        </w:rPr>
        <w:t>ι καθηγητής του Διοικητικού Δικαίου</w:t>
      </w:r>
      <w:r>
        <w:rPr>
          <w:rFonts w:eastAsia="Times New Roman"/>
          <w:color w:val="000000" w:themeColor="text1"/>
          <w:szCs w:val="24"/>
        </w:rPr>
        <w:t>, ο</w:t>
      </w:r>
      <w:r w:rsidRPr="00F807C9">
        <w:rPr>
          <w:rFonts w:eastAsia="Times New Roman"/>
          <w:color w:val="000000" w:themeColor="text1"/>
          <w:szCs w:val="24"/>
        </w:rPr>
        <w:t xml:space="preserve"> κ</w:t>
      </w:r>
      <w:r>
        <w:rPr>
          <w:rFonts w:eastAsia="Times New Roman"/>
          <w:color w:val="000000" w:themeColor="text1"/>
          <w:szCs w:val="24"/>
        </w:rPr>
        <w:t>.</w:t>
      </w:r>
      <w:r w:rsidRPr="00F807C9">
        <w:rPr>
          <w:rFonts w:eastAsia="Times New Roman"/>
          <w:color w:val="000000" w:themeColor="text1"/>
          <w:szCs w:val="24"/>
        </w:rPr>
        <w:t xml:space="preserve"> Συμεωνίδης</w:t>
      </w:r>
      <w:r>
        <w:rPr>
          <w:rFonts w:eastAsia="Times New Roman"/>
          <w:color w:val="000000" w:themeColor="text1"/>
          <w:szCs w:val="24"/>
        </w:rPr>
        <w:t>, το</w:t>
      </w:r>
      <w:r w:rsidRPr="00F807C9">
        <w:rPr>
          <w:rFonts w:eastAsia="Times New Roman"/>
          <w:color w:val="000000" w:themeColor="text1"/>
          <w:szCs w:val="24"/>
        </w:rPr>
        <w:t>ν οποί</w:t>
      </w:r>
      <w:r>
        <w:rPr>
          <w:rFonts w:eastAsia="Times New Roman"/>
          <w:color w:val="000000" w:themeColor="text1"/>
          <w:szCs w:val="24"/>
        </w:rPr>
        <w:t xml:space="preserve">ο πρέπει </w:t>
      </w:r>
      <w:r w:rsidRPr="00F807C9">
        <w:rPr>
          <w:rFonts w:eastAsia="Times New Roman"/>
          <w:color w:val="000000" w:themeColor="text1"/>
          <w:szCs w:val="24"/>
        </w:rPr>
        <w:t xml:space="preserve">να ευχαριστήσουμε για την προσπάθεια που έκανε στην επεξεργασία </w:t>
      </w:r>
      <w:r>
        <w:rPr>
          <w:rFonts w:eastAsia="Times New Roman"/>
          <w:color w:val="000000" w:themeColor="text1"/>
          <w:szCs w:val="24"/>
        </w:rPr>
        <w:t xml:space="preserve">αυτού </w:t>
      </w:r>
      <w:r w:rsidRPr="00F807C9">
        <w:rPr>
          <w:rFonts w:eastAsia="Times New Roman"/>
          <w:color w:val="000000" w:themeColor="text1"/>
          <w:szCs w:val="24"/>
        </w:rPr>
        <w:t>του νομοσχεδίου</w:t>
      </w:r>
      <w:r>
        <w:rPr>
          <w:rFonts w:eastAsia="Times New Roman"/>
          <w:color w:val="000000" w:themeColor="text1"/>
          <w:szCs w:val="24"/>
        </w:rPr>
        <w:t>.</w:t>
      </w:r>
    </w:p>
    <w:p w14:paraId="25E0AA33"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F807C9">
        <w:rPr>
          <w:rFonts w:eastAsia="Times New Roman"/>
          <w:color w:val="000000" w:themeColor="text1"/>
          <w:szCs w:val="24"/>
        </w:rPr>
        <w:t xml:space="preserve">δώ δεν πρόκειται </w:t>
      </w:r>
      <w:r>
        <w:rPr>
          <w:rFonts w:eastAsia="Times New Roman"/>
          <w:color w:val="000000" w:themeColor="text1"/>
          <w:szCs w:val="24"/>
        </w:rPr>
        <w:t>α</w:t>
      </w:r>
      <w:r w:rsidRPr="00F807C9">
        <w:rPr>
          <w:rFonts w:eastAsia="Times New Roman"/>
          <w:color w:val="000000" w:themeColor="text1"/>
          <w:szCs w:val="24"/>
        </w:rPr>
        <w:t>πλώς κα</w:t>
      </w:r>
      <w:r>
        <w:rPr>
          <w:rFonts w:eastAsia="Times New Roman"/>
          <w:color w:val="000000" w:themeColor="text1"/>
          <w:szCs w:val="24"/>
        </w:rPr>
        <w:t>ι μόνο για μια πρωτοβουλία της Κ</w:t>
      </w:r>
      <w:r w:rsidRPr="00F807C9">
        <w:rPr>
          <w:rFonts w:eastAsia="Times New Roman"/>
          <w:color w:val="000000" w:themeColor="text1"/>
          <w:szCs w:val="24"/>
        </w:rPr>
        <w:t>υβέρνησης</w:t>
      </w:r>
      <w:r>
        <w:rPr>
          <w:rFonts w:eastAsia="Times New Roman"/>
          <w:color w:val="000000" w:themeColor="text1"/>
          <w:szCs w:val="24"/>
        </w:rPr>
        <w:t>. Π</w:t>
      </w:r>
      <w:r w:rsidRPr="00F807C9">
        <w:rPr>
          <w:rFonts w:eastAsia="Times New Roman"/>
          <w:color w:val="000000" w:themeColor="text1"/>
          <w:szCs w:val="24"/>
        </w:rPr>
        <w:t xml:space="preserve">ρόκειται για </w:t>
      </w:r>
      <w:r>
        <w:rPr>
          <w:rFonts w:eastAsia="Times New Roman"/>
          <w:color w:val="000000" w:themeColor="text1"/>
          <w:szCs w:val="24"/>
        </w:rPr>
        <w:t>μια π</w:t>
      </w:r>
      <w:r w:rsidRPr="00F807C9">
        <w:rPr>
          <w:rFonts w:eastAsia="Times New Roman"/>
          <w:color w:val="000000" w:themeColor="text1"/>
          <w:szCs w:val="24"/>
        </w:rPr>
        <w:t>ρωτοβουλία της Κυβέρνησης η οποία έρχεται μετά από προτροπή της Κεντρικής Επιτροπής Κωδικοποίησης</w:t>
      </w:r>
      <w:r>
        <w:rPr>
          <w:rFonts w:eastAsia="Times New Roman"/>
          <w:color w:val="000000" w:themeColor="text1"/>
          <w:szCs w:val="24"/>
        </w:rPr>
        <w:t>,</w:t>
      </w:r>
      <w:r w:rsidRPr="00F807C9">
        <w:rPr>
          <w:rFonts w:eastAsia="Times New Roman"/>
          <w:color w:val="000000" w:themeColor="text1"/>
          <w:szCs w:val="24"/>
        </w:rPr>
        <w:t xml:space="preserve"> έτσι ώστε να </w:t>
      </w:r>
      <w:r>
        <w:rPr>
          <w:rFonts w:eastAsia="Times New Roman"/>
          <w:color w:val="000000" w:themeColor="text1"/>
          <w:szCs w:val="24"/>
        </w:rPr>
        <w:t xml:space="preserve">τη </w:t>
      </w:r>
      <w:r w:rsidRPr="00F807C9">
        <w:rPr>
          <w:rFonts w:eastAsia="Times New Roman"/>
          <w:color w:val="000000" w:themeColor="text1"/>
          <w:szCs w:val="24"/>
        </w:rPr>
        <w:t xml:space="preserve">διευκολύνουμε </w:t>
      </w:r>
      <w:r>
        <w:rPr>
          <w:rFonts w:eastAsia="Times New Roman"/>
          <w:color w:val="000000" w:themeColor="text1"/>
          <w:szCs w:val="24"/>
        </w:rPr>
        <w:t>σ</w:t>
      </w:r>
      <w:r w:rsidRPr="00F807C9">
        <w:rPr>
          <w:rFonts w:eastAsia="Times New Roman"/>
          <w:color w:val="000000" w:themeColor="text1"/>
          <w:szCs w:val="24"/>
        </w:rPr>
        <w:t xml:space="preserve">το έργο το οποίο </w:t>
      </w:r>
      <w:r>
        <w:rPr>
          <w:rFonts w:eastAsia="Times New Roman"/>
          <w:color w:val="000000" w:themeColor="text1"/>
          <w:szCs w:val="24"/>
        </w:rPr>
        <w:t>ανα</w:t>
      </w:r>
      <w:r w:rsidRPr="00F807C9">
        <w:rPr>
          <w:rFonts w:eastAsia="Times New Roman"/>
          <w:color w:val="000000" w:themeColor="text1"/>
          <w:szCs w:val="24"/>
        </w:rPr>
        <w:t>λαμβάνει και το οποίο είναι εξαιρετικά σημαντικό για την εύρυθμη λειτουργία της διοίκηση</w:t>
      </w:r>
      <w:r w:rsidRPr="00F807C9">
        <w:rPr>
          <w:rFonts w:eastAsia="Times New Roman"/>
          <w:color w:val="000000" w:themeColor="text1"/>
          <w:szCs w:val="24"/>
        </w:rPr>
        <w:t>ς</w:t>
      </w:r>
      <w:r>
        <w:rPr>
          <w:rFonts w:eastAsia="Times New Roman"/>
          <w:color w:val="000000" w:themeColor="text1"/>
          <w:szCs w:val="24"/>
        </w:rPr>
        <w:t>,</w:t>
      </w:r>
      <w:r w:rsidRPr="00F807C9">
        <w:rPr>
          <w:rFonts w:eastAsia="Times New Roman"/>
          <w:color w:val="000000" w:themeColor="text1"/>
          <w:szCs w:val="24"/>
        </w:rPr>
        <w:t xml:space="preserve"> για τη δυνατότητα πρόσβασης των πολιτών στ</w:t>
      </w:r>
      <w:r>
        <w:rPr>
          <w:rFonts w:eastAsia="Times New Roman"/>
          <w:color w:val="000000" w:themeColor="text1"/>
          <w:szCs w:val="24"/>
        </w:rPr>
        <w:t>α νομικά κ</w:t>
      </w:r>
      <w:r w:rsidRPr="00F807C9">
        <w:rPr>
          <w:rFonts w:eastAsia="Times New Roman"/>
          <w:color w:val="000000" w:themeColor="text1"/>
          <w:szCs w:val="24"/>
        </w:rPr>
        <w:t>είμενα</w:t>
      </w:r>
      <w:r>
        <w:rPr>
          <w:rFonts w:eastAsia="Times New Roman"/>
          <w:color w:val="000000" w:themeColor="text1"/>
          <w:szCs w:val="24"/>
        </w:rPr>
        <w:t>,</w:t>
      </w:r>
      <w:r w:rsidRPr="00F807C9">
        <w:rPr>
          <w:rFonts w:eastAsia="Times New Roman"/>
          <w:color w:val="000000" w:themeColor="text1"/>
          <w:szCs w:val="24"/>
        </w:rPr>
        <w:t xml:space="preserve"> για τη δυνατότητα της αποτελεσματικότερης λειτουργίας της </w:t>
      </w:r>
      <w:r>
        <w:rPr>
          <w:rFonts w:eastAsia="Times New Roman"/>
          <w:color w:val="000000" w:themeColor="text1"/>
          <w:szCs w:val="24"/>
        </w:rPr>
        <w:t>ίδιας</w:t>
      </w:r>
      <w:r w:rsidRPr="00F807C9">
        <w:rPr>
          <w:rFonts w:eastAsia="Times New Roman"/>
          <w:color w:val="000000" w:themeColor="text1"/>
          <w:szCs w:val="24"/>
        </w:rPr>
        <w:t xml:space="preserve"> της δημόσιας διοίκησης</w:t>
      </w:r>
      <w:r>
        <w:rPr>
          <w:rFonts w:eastAsia="Times New Roman"/>
          <w:color w:val="000000" w:themeColor="text1"/>
          <w:szCs w:val="24"/>
        </w:rPr>
        <w:t>,</w:t>
      </w:r>
      <w:r w:rsidRPr="00F807C9">
        <w:rPr>
          <w:rFonts w:eastAsia="Times New Roman"/>
          <w:color w:val="000000" w:themeColor="text1"/>
          <w:szCs w:val="24"/>
        </w:rPr>
        <w:t xml:space="preserve"> με την έννοια ότι </w:t>
      </w:r>
      <w:r>
        <w:rPr>
          <w:rFonts w:eastAsia="Times New Roman"/>
          <w:color w:val="000000" w:themeColor="text1"/>
          <w:szCs w:val="24"/>
        </w:rPr>
        <w:t xml:space="preserve">η εύληπτη νομοθεσία </w:t>
      </w:r>
      <w:r w:rsidRPr="00F807C9">
        <w:rPr>
          <w:rFonts w:eastAsia="Times New Roman"/>
          <w:color w:val="000000" w:themeColor="text1"/>
          <w:szCs w:val="24"/>
        </w:rPr>
        <w:t>δεν βοηθά μόνο τους πολίτες</w:t>
      </w:r>
      <w:r>
        <w:rPr>
          <w:rFonts w:eastAsia="Times New Roman"/>
          <w:color w:val="000000" w:themeColor="text1"/>
          <w:szCs w:val="24"/>
        </w:rPr>
        <w:t>,</w:t>
      </w:r>
      <w:r w:rsidRPr="00F807C9">
        <w:rPr>
          <w:rFonts w:eastAsia="Times New Roman"/>
          <w:color w:val="000000" w:themeColor="text1"/>
          <w:szCs w:val="24"/>
        </w:rPr>
        <w:t xml:space="preserve"> αλλά βοηθάει και την κρατική λειτουργί</w:t>
      </w:r>
      <w:r w:rsidRPr="00F807C9">
        <w:rPr>
          <w:rFonts w:eastAsia="Times New Roman"/>
          <w:color w:val="000000" w:themeColor="text1"/>
          <w:szCs w:val="24"/>
        </w:rPr>
        <w:t>α</w:t>
      </w:r>
      <w:r>
        <w:rPr>
          <w:rFonts w:eastAsia="Times New Roman"/>
          <w:color w:val="000000" w:themeColor="text1"/>
          <w:szCs w:val="24"/>
        </w:rPr>
        <w:t>,</w:t>
      </w:r>
      <w:r w:rsidRPr="00F807C9">
        <w:rPr>
          <w:rFonts w:eastAsia="Times New Roman"/>
          <w:color w:val="000000" w:themeColor="text1"/>
          <w:szCs w:val="24"/>
        </w:rPr>
        <w:t xml:space="preserve"> έτσι ώστε να επιταχύνει τις διαδικασίες της και λοιπά</w:t>
      </w:r>
      <w:r>
        <w:rPr>
          <w:rFonts w:eastAsia="Times New Roman"/>
          <w:color w:val="000000" w:themeColor="text1"/>
          <w:szCs w:val="24"/>
        </w:rPr>
        <w:t>.</w:t>
      </w:r>
    </w:p>
    <w:p w14:paraId="25E0AA34" w14:textId="77777777" w:rsidR="00464F64" w:rsidRDefault="00160710">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Μου κάνει </w:t>
      </w:r>
      <w:r w:rsidRPr="00F807C9">
        <w:rPr>
          <w:rFonts w:eastAsia="Times New Roman"/>
          <w:color w:val="000000" w:themeColor="text1"/>
          <w:szCs w:val="24"/>
        </w:rPr>
        <w:t xml:space="preserve">πραγματικά πολύ κακή εντύπωση το γεγονός ότι επιχειρήθηκε να πολιτικοποιηθεί αυτού του τύπου </w:t>
      </w:r>
      <w:r>
        <w:rPr>
          <w:rFonts w:eastAsia="Times New Roman"/>
          <w:color w:val="000000" w:themeColor="text1"/>
          <w:szCs w:val="24"/>
        </w:rPr>
        <w:t>η</w:t>
      </w:r>
      <w:r w:rsidRPr="00F807C9">
        <w:rPr>
          <w:rFonts w:eastAsia="Times New Roman"/>
          <w:color w:val="000000" w:themeColor="text1"/>
          <w:szCs w:val="24"/>
        </w:rPr>
        <w:t xml:space="preserve"> νομοθετική πρωτοβουλία με έναν τρόπο ο οποίος δεν </w:t>
      </w:r>
      <w:r>
        <w:rPr>
          <w:rFonts w:eastAsia="Times New Roman"/>
          <w:color w:val="000000" w:themeColor="text1"/>
          <w:szCs w:val="24"/>
        </w:rPr>
        <w:t>αρμόζει κ</w:t>
      </w:r>
      <w:r w:rsidRPr="00F807C9">
        <w:rPr>
          <w:rFonts w:eastAsia="Times New Roman"/>
          <w:color w:val="000000" w:themeColor="text1"/>
          <w:szCs w:val="24"/>
        </w:rPr>
        <w:t>αι δεν σέβεται</w:t>
      </w:r>
      <w:r>
        <w:rPr>
          <w:rFonts w:eastAsia="Times New Roman"/>
          <w:color w:val="000000" w:themeColor="text1"/>
          <w:szCs w:val="24"/>
        </w:rPr>
        <w:t>,</w:t>
      </w:r>
      <w:r w:rsidRPr="00F807C9">
        <w:rPr>
          <w:rFonts w:eastAsia="Times New Roman"/>
          <w:color w:val="000000" w:themeColor="text1"/>
          <w:szCs w:val="24"/>
        </w:rPr>
        <w:t xml:space="preserve"> αν θέλετε</w:t>
      </w:r>
      <w:r>
        <w:rPr>
          <w:rFonts w:eastAsia="Times New Roman"/>
          <w:color w:val="000000" w:themeColor="text1"/>
          <w:szCs w:val="24"/>
        </w:rPr>
        <w:t>, και τον</w:t>
      </w:r>
      <w:r>
        <w:rPr>
          <w:rFonts w:eastAsia="Times New Roman"/>
          <w:color w:val="000000" w:themeColor="text1"/>
          <w:szCs w:val="24"/>
        </w:rPr>
        <w:t xml:space="preserve"> κόπο των </w:t>
      </w:r>
      <w:r w:rsidRPr="00F807C9">
        <w:rPr>
          <w:rFonts w:eastAsia="Times New Roman"/>
          <w:color w:val="000000" w:themeColor="text1"/>
          <w:szCs w:val="24"/>
        </w:rPr>
        <w:t>εξαιρετικά σημαντικ</w:t>
      </w:r>
      <w:r>
        <w:rPr>
          <w:rFonts w:eastAsia="Times New Roman"/>
          <w:color w:val="000000" w:themeColor="text1"/>
          <w:szCs w:val="24"/>
        </w:rPr>
        <w:t>ών και</w:t>
      </w:r>
      <w:r w:rsidRPr="00F807C9">
        <w:rPr>
          <w:rFonts w:eastAsia="Times New Roman"/>
          <w:color w:val="000000" w:themeColor="text1"/>
          <w:szCs w:val="24"/>
        </w:rPr>
        <w:t xml:space="preserve"> διακεκριμένων </w:t>
      </w:r>
      <w:r>
        <w:rPr>
          <w:rFonts w:eastAsia="Times New Roman"/>
          <w:color w:val="000000" w:themeColor="text1"/>
          <w:szCs w:val="24"/>
        </w:rPr>
        <w:t xml:space="preserve">νομικών </w:t>
      </w:r>
      <w:r w:rsidRPr="00F807C9">
        <w:rPr>
          <w:rFonts w:eastAsia="Times New Roman"/>
          <w:color w:val="000000" w:themeColor="text1"/>
          <w:szCs w:val="24"/>
        </w:rPr>
        <w:t>οι οποίοι συμμετείχαν στην επεξεργασία</w:t>
      </w:r>
      <w:r>
        <w:rPr>
          <w:rFonts w:eastAsia="Times New Roman"/>
          <w:color w:val="000000" w:themeColor="text1"/>
          <w:szCs w:val="24"/>
        </w:rPr>
        <w:t xml:space="preserve"> αυτής της πρότασης. </w:t>
      </w:r>
    </w:p>
    <w:p w14:paraId="25E0AA35" w14:textId="77777777" w:rsidR="00464F64" w:rsidRDefault="00160710">
      <w:pPr>
        <w:spacing w:line="600" w:lineRule="auto"/>
        <w:ind w:firstLine="720"/>
        <w:contextualSpacing/>
        <w:jc w:val="both"/>
        <w:rPr>
          <w:rFonts w:eastAsia="Times New Roman"/>
          <w:color w:val="000000" w:themeColor="text1"/>
          <w:szCs w:val="24"/>
        </w:rPr>
      </w:pPr>
      <w:r w:rsidRPr="00DC4C52">
        <w:rPr>
          <w:rFonts w:eastAsia="Times New Roman"/>
          <w:b/>
          <w:color w:val="000000" w:themeColor="text1"/>
          <w:szCs w:val="24"/>
        </w:rPr>
        <w:t>ΠΡΟΕΔΡΕΥΩΝ (Γεώργιος Βαρεμένος):</w:t>
      </w:r>
      <w:r>
        <w:rPr>
          <w:rFonts w:eastAsia="Times New Roman"/>
          <w:color w:val="000000" w:themeColor="text1"/>
          <w:szCs w:val="24"/>
        </w:rPr>
        <w:t xml:space="preserve"> Κύριε Υπουργέ, ολοκληρώνετε, σας παρακαλώ. </w:t>
      </w:r>
    </w:p>
    <w:p w14:paraId="25E0AA36" w14:textId="77777777" w:rsidR="00464F64" w:rsidRDefault="00160710">
      <w:pPr>
        <w:spacing w:line="600" w:lineRule="auto"/>
        <w:ind w:firstLine="720"/>
        <w:contextualSpacing/>
        <w:jc w:val="both"/>
        <w:rPr>
          <w:rFonts w:eastAsia="Times New Roman"/>
          <w:color w:val="000000" w:themeColor="text1"/>
          <w:szCs w:val="24"/>
        </w:rPr>
      </w:pPr>
      <w:r w:rsidRPr="00DC4C52">
        <w:rPr>
          <w:rFonts w:eastAsia="Times New Roman"/>
          <w:b/>
          <w:color w:val="000000" w:themeColor="text1"/>
          <w:szCs w:val="24"/>
        </w:rPr>
        <w:t>ΔΗΜΗΤΡΙΟΣ ΤΖΑΝΑΚΟΠΟΥΛΟΣ (Υπουργός Επικρατείας):</w:t>
      </w:r>
      <w:r>
        <w:rPr>
          <w:rFonts w:eastAsia="Times New Roman"/>
          <w:color w:val="000000" w:themeColor="text1"/>
          <w:szCs w:val="24"/>
        </w:rPr>
        <w:t xml:space="preserve"> Μ</w:t>
      </w:r>
      <w:r w:rsidRPr="00F807C9">
        <w:rPr>
          <w:rFonts w:eastAsia="Times New Roman"/>
          <w:color w:val="000000" w:themeColor="text1"/>
          <w:szCs w:val="24"/>
        </w:rPr>
        <w:t>ε αυτή την έ</w:t>
      </w:r>
      <w:r w:rsidRPr="00F807C9">
        <w:rPr>
          <w:rFonts w:eastAsia="Times New Roman"/>
          <w:color w:val="000000" w:themeColor="text1"/>
          <w:szCs w:val="24"/>
        </w:rPr>
        <w:t>ννοια</w:t>
      </w:r>
      <w:r>
        <w:rPr>
          <w:rFonts w:eastAsia="Times New Roman"/>
          <w:color w:val="000000" w:themeColor="text1"/>
          <w:szCs w:val="24"/>
        </w:rPr>
        <w:t>, ε</w:t>
      </w:r>
      <w:r w:rsidRPr="00F807C9">
        <w:rPr>
          <w:rFonts w:eastAsia="Times New Roman"/>
          <w:color w:val="000000" w:themeColor="text1"/>
          <w:szCs w:val="24"/>
        </w:rPr>
        <w:t>γώ θεωρώ ότι είναι ένα νομοσχέδιο το οποίο πάει ένα βήμα παραπέρα την προσπάθειά μας και τη στρατηγική μας για τον εκσυγχρον</w:t>
      </w:r>
      <w:r>
        <w:rPr>
          <w:rFonts w:eastAsia="Times New Roman"/>
          <w:color w:val="000000" w:themeColor="text1"/>
          <w:szCs w:val="24"/>
        </w:rPr>
        <w:t xml:space="preserve">ισμό και τον </w:t>
      </w:r>
      <w:proofErr w:type="spellStart"/>
      <w:r>
        <w:rPr>
          <w:rFonts w:eastAsia="Times New Roman"/>
          <w:color w:val="000000" w:themeColor="text1"/>
          <w:szCs w:val="24"/>
        </w:rPr>
        <w:t>εξορθολογισμό</w:t>
      </w:r>
      <w:proofErr w:type="spellEnd"/>
      <w:r>
        <w:rPr>
          <w:rFonts w:eastAsia="Times New Roman"/>
          <w:color w:val="000000" w:themeColor="text1"/>
          <w:szCs w:val="24"/>
        </w:rPr>
        <w:t xml:space="preserve"> της ε</w:t>
      </w:r>
      <w:r w:rsidRPr="00F807C9">
        <w:rPr>
          <w:rFonts w:eastAsia="Times New Roman"/>
          <w:color w:val="000000" w:themeColor="text1"/>
          <w:szCs w:val="24"/>
        </w:rPr>
        <w:t>λληνικής νομοθεσίας</w:t>
      </w:r>
      <w:r>
        <w:rPr>
          <w:rFonts w:eastAsia="Times New Roman"/>
          <w:color w:val="000000" w:themeColor="text1"/>
          <w:szCs w:val="24"/>
        </w:rPr>
        <w:t xml:space="preserve"> και, </w:t>
      </w:r>
      <w:r w:rsidRPr="00F807C9">
        <w:rPr>
          <w:rFonts w:eastAsia="Times New Roman"/>
          <w:color w:val="000000" w:themeColor="text1"/>
          <w:szCs w:val="24"/>
        </w:rPr>
        <w:t>με αυτή την έννοια</w:t>
      </w:r>
      <w:r>
        <w:rPr>
          <w:rFonts w:eastAsia="Times New Roman"/>
          <w:color w:val="000000" w:themeColor="text1"/>
          <w:szCs w:val="24"/>
        </w:rPr>
        <w:t>,</w:t>
      </w:r>
      <w:r w:rsidRPr="00F807C9">
        <w:rPr>
          <w:rFonts w:eastAsia="Times New Roman"/>
          <w:color w:val="000000" w:themeColor="text1"/>
          <w:szCs w:val="24"/>
        </w:rPr>
        <w:t xml:space="preserve"> καλ</w:t>
      </w:r>
      <w:r>
        <w:rPr>
          <w:rFonts w:eastAsia="Times New Roman"/>
          <w:color w:val="000000" w:themeColor="text1"/>
          <w:szCs w:val="24"/>
        </w:rPr>
        <w:t>ώ</w:t>
      </w:r>
      <w:r w:rsidRPr="00F807C9">
        <w:rPr>
          <w:rFonts w:eastAsia="Times New Roman"/>
          <w:color w:val="000000" w:themeColor="text1"/>
          <w:szCs w:val="24"/>
        </w:rPr>
        <w:t xml:space="preserve"> και το </w:t>
      </w:r>
      <w:r>
        <w:rPr>
          <w:rFonts w:eastAsia="Times New Roman"/>
          <w:color w:val="000000" w:themeColor="text1"/>
          <w:szCs w:val="24"/>
        </w:rPr>
        <w:t>Σώμα να το υπερψηφίσει.</w:t>
      </w:r>
    </w:p>
    <w:p w14:paraId="25E0AA37" w14:textId="77777777" w:rsidR="00464F64" w:rsidRDefault="00160710">
      <w:pPr>
        <w:autoSpaceDE w:val="0"/>
        <w:autoSpaceDN w:val="0"/>
        <w:adjustRightInd w:val="0"/>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(Γεώργιος Βαρεμένος): </w:t>
      </w:r>
      <w:r>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Pr>
          <w:rFonts w:eastAsia="SimSun"/>
          <w:szCs w:val="24"/>
          <w:lang w:eastAsia="zh-CN"/>
        </w:rPr>
        <w:t xml:space="preserve"> των τροπολογιών του σχεδίου νόμου του Υπουργ</w:t>
      </w:r>
      <w:r>
        <w:rPr>
          <w:rFonts w:eastAsia="SimSun"/>
          <w:szCs w:val="24"/>
          <w:lang w:eastAsia="zh-CN"/>
        </w:rPr>
        <w:t>ού</w:t>
      </w:r>
      <w:r>
        <w:rPr>
          <w:rFonts w:eastAsia="SimSun"/>
          <w:szCs w:val="24"/>
          <w:lang w:eastAsia="zh-CN"/>
        </w:rPr>
        <w:t xml:space="preserve"> Επικρατείας:</w:t>
      </w:r>
      <w:r w:rsidRPr="000633D3">
        <w:rPr>
          <w:rFonts w:eastAsia="Times New Roman" w:cs="Times New Roman"/>
          <w:szCs w:val="24"/>
        </w:rPr>
        <w:t xml:space="preserve"> </w:t>
      </w:r>
      <w:r>
        <w:rPr>
          <w:rFonts w:eastAsia="Times New Roman" w:cs="Times New Roman"/>
          <w:szCs w:val="24"/>
        </w:rPr>
        <w:t>«Σύσταση, συγκρότηση και αρμοδιότητες της Κεντρικής Επιτροπής Κωδικοποίησης και άλλες διατάξεις».</w:t>
      </w:r>
    </w:p>
    <w:p w14:paraId="25E0AA38" w14:textId="77777777" w:rsidR="00464F64" w:rsidRDefault="0016071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Πρ</w:t>
      </w:r>
      <w:r>
        <w:rPr>
          <w:rFonts w:eastAsia="SimSun"/>
          <w:szCs w:val="24"/>
          <w:lang w:eastAsia="zh-CN"/>
        </w:rPr>
        <w:t xml:space="preserve">οχωρούμε </w:t>
      </w:r>
      <w:r>
        <w:rPr>
          <w:rFonts w:eastAsia="SimSun"/>
          <w:szCs w:val="24"/>
          <w:lang w:eastAsia="zh-CN"/>
        </w:rPr>
        <w:t>στην ψήφιση επί της αρχής, των άρθρων</w:t>
      </w:r>
      <w:r>
        <w:rPr>
          <w:rFonts w:eastAsia="SimSun"/>
          <w:szCs w:val="24"/>
          <w:lang w:eastAsia="zh-CN"/>
        </w:rPr>
        <w:t>,</w:t>
      </w:r>
      <w:r>
        <w:rPr>
          <w:rFonts w:eastAsia="SimSun"/>
          <w:szCs w:val="24"/>
          <w:lang w:eastAsia="zh-CN"/>
        </w:rPr>
        <w:t xml:space="preserve"> </w:t>
      </w:r>
      <w:r>
        <w:rPr>
          <w:rFonts w:eastAsia="SimSun"/>
          <w:szCs w:val="24"/>
          <w:lang w:eastAsia="zh-CN"/>
        </w:rPr>
        <w:t>των τ</w:t>
      </w:r>
      <w:r>
        <w:rPr>
          <w:rFonts w:eastAsia="SimSun"/>
          <w:szCs w:val="24"/>
          <w:lang w:eastAsia="zh-CN"/>
        </w:rPr>
        <w:t xml:space="preserve">ροπολογιών και του συνόλου και η ψήφισή τους θα γίνει χωριστά. </w:t>
      </w:r>
    </w:p>
    <w:p w14:paraId="25E0AA39" w14:textId="77777777" w:rsidR="00464F64" w:rsidRDefault="00160710">
      <w:pPr>
        <w:spacing w:line="600" w:lineRule="auto"/>
        <w:ind w:firstLine="720"/>
        <w:contextualSpacing/>
        <w:jc w:val="both"/>
        <w:rPr>
          <w:rFonts w:eastAsiaTheme="minorHAnsi" w:cs="Times New Roman"/>
          <w:szCs w:val="24"/>
          <w:lang w:eastAsia="en-US"/>
        </w:rPr>
      </w:pPr>
      <w:r>
        <w:rPr>
          <w:rFonts w:eastAsia="Times New Roman"/>
          <w:szCs w:val="24"/>
        </w:rPr>
        <w:t>Θέλω να επισημάνω ότι η ψηφοφορία περιλαμβάνει την αρχή του νομοσχεδίου, δώδεκα άρθρα, τέσσερις τροπολογίες, το ακροτελεύτιο άρθρο καθώς κα</w:t>
      </w:r>
      <w:r>
        <w:rPr>
          <w:rFonts w:eastAsia="Times New Roman"/>
          <w:szCs w:val="24"/>
        </w:rPr>
        <w:t xml:space="preserve">ι το σύνολο του νομοσχεδίου. </w:t>
      </w:r>
    </w:p>
    <w:p w14:paraId="25E0AA3A" w14:textId="77777777" w:rsidR="00464F64" w:rsidRDefault="00160710">
      <w:pPr>
        <w:spacing w:line="600" w:lineRule="auto"/>
        <w:ind w:firstLine="720"/>
        <w:contextualSpacing/>
        <w:jc w:val="both"/>
        <w:rPr>
          <w:rFonts w:eastAsia="Times New Roman"/>
          <w:szCs w:val="24"/>
        </w:rPr>
      </w:pPr>
      <w:r>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w:t>
      </w:r>
      <w:r>
        <w:rPr>
          <w:rFonts w:eastAsia="Times New Roman"/>
          <w:szCs w:val="24"/>
          <w:lang w:val="en-US"/>
        </w:rPr>
        <w:t>scroll</w:t>
      </w:r>
      <w:r w:rsidRPr="00130DE4">
        <w:rPr>
          <w:rFonts w:eastAsia="Times New Roman"/>
          <w:szCs w:val="24"/>
        </w:rPr>
        <w:t xml:space="preserve"> </w:t>
      </w:r>
      <w:r>
        <w:rPr>
          <w:rFonts w:eastAsia="Times New Roman"/>
          <w:szCs w:val="24"/>
          <w:lang w:val="en-US"/>
        </w:rPr>
        <w:t>down</w:t>
      </w:r>
      <w:r w:rsidRPr="00130DE4">
        <w:rPr>
          <w:rFonts w:eastAsia="Times New Roman"/>
          <w:szCs w:val="24"/>
        </w:rPr>
        <w:t>)</w:t>
      </w:r>
      <w:r>
        <w:rPr>
          <w:rFonts w:eastAsia="Times New Roman"/>
          <w:szCs w:val="24"/>
        </w:rPr>
        <w:t xml:space="preserve">. </w:t>
      </w:r>
    </w:p>
    <w:p w14:paraId="25E0AA3B" w14:textId="77777777" w:rsidR="00464F64" w:rsidRDefault="00160710">
      <w:pPr>
        <w:spacing w:line="600" w:lineRule="auto"/>
        <w:ind w:firstLine="720"/>
        <w:contextualSpacing/>
        <w:jc w:val="both"/>
        <w:rPr>
          <w:rFonts w:eastAsia="Times New Roman"/>
          <w:szCs w:val="24"/>
        </w:rPr>
      </w:pPr>
      <w:r>
        <w:rPr>
          <w:rFonts w:eastAsia="Times New Roman"/>
          <w:szCs w:val="24"/>
        </w:rPr>
        <w:t>Στο πάνω δεξιά μέρος της οθόνης εμφανίζεται κάθε φορά ο αριθμός των άρθρων π</w:t>
      </w:r>
      <w:r>
        <w:rPr>
          <w:rFonts w:eastAsia="Times New Roman"/>
          <w:szCs w:val="24"/>
        </w:rPr>
        <w:t>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w:t>
      </w:r>
      <w:r>
        <w:rPr>
          <w:rFonts w:eastAsia="Times New Roman"/>
          <w:szCs w:val="24"/>
        </w:rPr>
        <w:t>ισ</w:t>
      </w:r>
      <w:r>
        <w:rPr>
          <w:rFonts w:eastAsia="Times New Roman"/>
          <w:szCs w:val="24"/>
        </w:rPr>
        <w:t xml:space="preserve">θεί η ψήφος σας, έχετε τη δυνατότητα </w:t>
      </w:r>
      <w:r>
        <w:rPr>
          <w:rFonts w:eastAsia="Times New Roman"/>
          <w:szCs w:val="24"/>
        </w:rPr>
        <w:t xml:space="preserve">να </w:t>
      </w:r>
      <w:r>
        <w:rPr>
          <w:rFonts w:eastAsia="Times New Roman"/>
          <w:szCs w:val="24"/>
        </w:rPr>
        <w:t>την ελέγξετε ή και να την αναθεωρήσετε έως τη λήξη τη</w:t>
      </w:r>
      <w:r>
        <w:rPr>
          <w:rFonts w:eastAsia="Times New Roman"/>
          <w:szCs w:val="24"/>
        </w:rPr>
        <w:t xml:space="preserve">ς ψηφοφορίας. </w:t>
      </w:r>
    </w:p>
    <w:p w14:paraId="25E0AA3C" w14:textId="77777777" w:rsidR="00464F64" w:rsidRDefault="00160710">
      <w:pPr>
        <w:spacing w:line="600" w:lineRule="auto"/>
        <w:ind w:firstLine="720"/>
        <w:contextualSpacing/>
        <w:jc w:val="both"/>
        <w:rPr>
          <w:rFonts w:eastAsia="Times New Roman"/>
          <w:szCs w:val="24"/>
        </w:rPr>
      </w:pPr>
      <w:r>
        <w:rPr>
          <w:rFonts w:eastAsia="Times New Roman"/>
          <w:szCs w:val="24"/>
        </w:rPr>
        <w:t xml:space="preserve">Για οποιαδήποτε απορία απευθυνθείτε στο Προεδρείο, προκειμένου να σας συνδράμουν οι αρμόδιοι υπάλληλοι. </w:t>
      </w:r>
    </w:p>
    <w:p w14:paraId="25E0AA3D" w14:textId="77777777" w:rsidR="00464F64" w:rsidRDefault="0016071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25E0AA3E" w14:textId="77777777" w:rsidR="00464F64" w:rsidRDefault="00160710">
      <w:pPr>
        <w:autoSpaceDE w:val="0"/>
        <w:autoSpaceDN w:val="0"/>
        <w:adjustRightInd w:val="0"/>
        <w:spacing w:line="600" w:lineRule="auto"/>
        <w:ind w:firstLine="720"/>
        <w:contextualSpacing/>
        <w:jc w:val="center"/>
        <w:rPr>
          <w:rFonts w:eastAsia="SimSun" w:cs="Times New Roman"/>
          <w:szCs w:val="24"/>
          <w:lang w:eastAsia="zh-CN"/>
        </w:rPr>
      </w:pPr>
      <w:r>
        <w:rPr>
          <w:rFonts w:eastAsia="SimSun"/>
          <w:szCs w:val="24"/>
          <w:lang w:eastAsia="zh-CN"/>
        </w:rPr>
        <w:lastRenderedPageBreak/>
        <w:t>(ΨΗΦΟΦΟΡΙΑ)</w:t>
      </w:r>
    </w:p>
    <w:p w14:paraId="25E0AA3F" w14:textId="77777777" w:rsidR="00464F64" w:rsidRDefault="00160710">
      <w:pPr>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sidRPr="00D00C54">
        <w:rPr>
          <w:rFonts w:eastAsia="Times New Roman"/>
          <w:szCs w:val="24"/>
        </w:rPr>
        <w:t xml:space="preserve">Κυρίες και κύριοι συνάδελφοι, </w:t>
      </w:r>
      <w:r>
        <w:rPr>
          <w:rFonts w:eastAsia="Times New Roman"/>
          <w:szCs w:val="24"/>
        </w:rPr>
        <w:t xml:space="preserve">μέχρι να ολοκληρωθεί η ψηφοφορία, </w:t>
      </w:r>
      <w:r w:rsidRPr="00D00C54">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sidRPr="00D00C54">
        <w:rPr>
          <w:rFonts w:eastAsia="Times New Roman"/>
          <w:szCs w:val="24"/>
        </w:rPr>
        <w:t xml:space="preserve">και τον τρόπο οργάνωσης και λειτουργίας της Βουλής, </w:t>
      </w:r>
      <w:r>
        <w:rPr>
          <w:rFonts w:eastAsia="Times New Roman"/>
          <w:szCs w:val="24"/>
        </w:rPr>
        <w:t>τριάντα μαθήτριες και μαθητές και δύο</w:t>
      </w:r>
      <w:r w:rsidRPr="00D00C54">
        <w:rPr>
          <w:rFonts w:eastAsia="Times New Roman"/>
          <w:szCs w:val="24"/>
        </w:rPr>
        <w:t xml:space="preserve"> συνοδοί </w:t>
      </w:r>
      <w:r>
        <w:rPr>
          <w:rFonts w:eastAsia="Times New Roman"/>
          <w:szCs w:val="24"/>
        </w:rPr>
        <w:t>εκπαιδευτικοί από το 2</w:t>
      </w:r>
      <w:r w:rsidRPr="00BE7E5E">
        <w:rPr>
          <w:rFonts w:eastAsia="Times New Roman"/>
          <w:szCs w:val="24"/>
          <w:vertAlign w:val="superscript"/>
        </w:rPr>
        <w:t>ο</w:t>
      </w:r>
      <w:r>
        <w:rPr>
          <w:rFonts w:eastAsia="Times New Roman"/>
          <w:szCs w:val="24"/>
        </w:rPr>
        <w:t xml:space="preserve"> </w:t>
      </w:r>
      <w:r>
        <w:rPr>
          <w:rFonts w:eastAsia="Times New Roman"/>
          <w:szCs w:val="24"/>
        </w:rPr>
        <w:t>Γυμνάσιο Αιγίου (</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p>
    <w:p w14:paraId="25E0AA40" w14:textId="77777777" w:rsidR="00464F64" w:rsidRDefault="00160710">
      <w:pPr>
        <w:spacing w:line="600" w:lineRule="auto"/>
        <w:ind w:firstLine="720"/>
        <w:contextualSpacing/>
        <w:jc w:val="both"/>
        <w:rPr>
          <w:rFonts w:eastAsia="Times New Roman"/>
          <w:szCs w:val="24"/>
        </w:rPr>
      </w:pPr>
      <w:r>
        <w:rPr>
          <w:rFonts w:eastAsia="Times New Roman"/>
          <w:szCs w:val="24"/>
        </w:rPr>
        <w:t>Η Βουλή τούς</w:t>
      </w:r>
      <w:r w:rsidRPr="00D00C54">
        <w:rPr>
          <w:rFonts w:eastAsia="Times New Roman"/>
          <w:szCs w:val="24"/>
        </w:rPr>
        <w:t xml:space="preserve"> καλωσορίζει. </w:t>
      </w:r>
    </w:p>
    <w:p w14:paraId="25E0AA41" w14:textId="77777777" w:rsidR="00464F64" w:rsidRDefault="00160710">
      <w:pPr>
        <w:spacing w:line="600" w:lineRule="auto"/>
        <w:ind w:firstLine="720"/>
        <w:contextualSpacing/>
        <w:jc w:val="center"/>
        <w:rPr>
          <w:rFonts w:eastAsia="Times New Roman"/>
          <w:szCs w:val="24"/>
        </w:rPr>
      </w:pPr>
      <w:r>
        <w:rPr>
          <w:rFonts w:eastAsia="Times New Roman"/>
          <w:szCs w:val="24"/>
        </w:rPr>
        <w:t>(Χειροκροτήματα απ’</w:t>
      </w:r>
      <w:r w:rsidRPr="00D00C54">
        <w:rPr>
          <w:rFonts w:eastAsia="Times New Roman"/>
          <w:szCs w:val="24"/>
        </w:rPr>
        <w:t xml:space="preserve"> όλες τις πτέρυγες της Βουλής)</w:t>
      </w:r>
      <w:r>
        <w:rPr>
          <w:rFonts w:eastAsia="Times New Roman"/>
          <w:szCs w:val="24"/>
        </w:rPr>
        <w:t xml:space="preserve"> </w:t>
      </w:r>
    </w:p>
    <w:p w14:paraId="25E0AA42"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Παρακαλώ να κλείσει το σύστημα της ηλεκτρονικής ψηφοφορίας. </w:t>
      </w:r>
    </w:p>
    <w:p w14:paraId="25E0AA43" w14:textId="77777777" w:rsidR="00464F64" w:rsidRDefault="00160710">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(ΗΛΕΚΤΡΟΝΙΚΗ ΚΑΤΑΜΕΤΡΗΣΗ)</w:t>
      </w:r>
    </w:p>
    <w:p w14:paraId="25E0AA44" w14:textId="77777777" w:rsidR="00464F64" w:rsidRDefault="00160710">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(ΜΕΤΑ ΤΗΝ ΗΛΕΚΤΡΟΝΙΚΗ ΚΑΤΑΜΕΤΡΗΣΗ)</w:t>
      </w:r>
    </w:p>
    <w:p w14:paraId="25E0AA45"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lastRenderedPageBreak/>
        <w:t>ΠΡΟΕΔΡΕΥΩΝ (Γεώργιος Βαρεμένος):</w:t>
      </w:r>
      <w:r>
        <w:rPr>
          <w:rFonts w:eastAsia="Times New Roman"/>
          <w:b/>
          <w:szCs w:val="24"/>
        </w:rPr>
        <w:t xml:space="preserve"> </w:t>
      </w:r>
      <w:r>
        <w:rPr>
          <w:rFonts w:eastAsia="Times New Roman"/>
          <w:szCs w:val="24"/>
        </w:rPr>
        <w:t>Οι θέσεις των κομμάτων, όπως αποτυπώθηκαν κατά την ψήφιση με το ηλεκτρονικό σύστημα, καταχωρίζονται σ</w:t>
      </w:r>
      <w:r>
        <w:rPr>
          <w:rFonts w:eastAsia="Times New Roman"/>
          <w:szCs w:val="24"/>
        </w:rPr>
        <w:t xml:space="preserve">τα Πρακτικά της σημερινής συνεδρίασης και έχουν ως εξής: </w:t>
      </w:r>
    </w:p>
    <w:p w14:paraId="25E0AA46" w14:textId="77777777" w:rsidR="00464F64" w:rsidRDefault="00160710">
      <w:pPr>
        <w:tabs>
          <w:tab w:val="left" w:pos="2738"/>
          <w:tab w:val="center" w:pos="4753"/>
          <w:tab w:val="left" w:pos="5723"/>
        </w:tabs>
        <w:spacing w:line="600" w:lineRule="auto"/>
        <w:ind w:firstLine="720"/>
        <w:contextualSpacing/>
        <w:jc w:val="center"/>
        <w:rPr>
          <w:rFonts w:eastAsia="Times New Roman"/>
          <w:color w:val="FF0000"/>
          <w:szCs w:val="24"/>
        </w:rPr>
      </w:pPr>
      <w:r w:rsidRPr="00BE7E5E">
        <w:rPr>
          <w:rFonts w:eastAsia="Times New Roman"/>
          <w:color w:val="FF0000"/>
          <w:szCs w:val="24"/>
        </w:rPr>
        <w:t>(ΑΛΛΑΓΗ ΣΕΛΙΔΑΣ)</w:t>
      </w:r>
    </w:p>
    <w:p w14:paraId="25E0AA47"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8"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9"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A"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B"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C"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D"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E"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p w14:paraId="25E0AA4F" w14:textId="77777777" w:rsidR="00464F64" w:rsidRDefault="00464F64">
      <w:pPr>
        <w:tabs>
          <w:tab w:val="left" w:pos="2738"/>
          <w:tab w:val="center" w:pos="4753"/>
          <w:tab w:val="left" w:pos="5723"/>
        </w:tabs>
        <w:spacing w:line="600" w:lineRule="auto"/>
        <w:ind w:firstLine="720"/>
        <w:contextualSpacing/>
        <w:jc w:val="both"/>
        <w:rPr>
          <w:rFonts w:eastAsia="Times New Roman"/>
          <w:szCs w:val="24"/>
        </w:rPr>
      </w:pPr>
    </w:p>
    <w:tbl>
      <w:tblPr>
        <w:tblW w:w="6320" w:type="dxa"/>
        <w:tblCellMar>
          <w:left w:w="10" w:type="dxa"/>
          <w:right w:w="10" w:type="dxa"/>
        </w:tblCellMar>
        <w:tblLook w:val="04A0" w:firstRow="1" w:lastRow="0" w:firstColumn="1" w:lastColumn="0" w:noHBand="0" w:noVBand="1"/>
      </w:tblPr>
      <w:tblGrid>
        <w:gridCol w:w="6320"/>
      </w:tblGrid>
      <w:tr w:rsidR="00464F64" w14:paraId="25E0AA51" w14:textId="77777777">
        <w:trPr>
          <w:trHeight w:val="1485"/>
        </w:trPr>
        <w:tc>
          <w:tcPr>
            <w:tcW w:w="6320" w:type="dxa"/>
            <w:tcBorders>
              <w:top w:val="nil"/>
              <w:left w:val="nil"/>
              <w:bottom w:val="nil"/>
              <w:right w:val="nil"/>
            </w:tcBorders>
            <w:shd w:val="clear" w:color="auto" w:fill="auto"/>
            <w:vAlign w:val="center"/>
            <w:hideMark/>
          </w:tcPr>
          <w:p w14:paraId="25E0AA5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Σύσταση, συγκρότηση και αρμοδιότητες της Κεντρικής Επιτροπής Κωδικοποίησης και άλλες διατάξεις</w:t>
            </w:r>
          </w:p>
        </w:tc>
      </w:tr>
      <w:tr w:rsidR="00464F64" w14:paraId="25E0AA53" w14:textId="77777777">
        <w:trPr>
          <w:trHeight w:val="330"/>
        </w:trPr>
        <w:tc>
          <w:tcPr>
            <w:tcW w:w="6320" w:type="dxa"/>
            <w:tcBorders>
              <w:top w:val="nil"/>
              <w:left w:val="nil"/>
              <w:bottom w:val="nil"/>
              <w:right w:val="nil"/>
            </w:tcBorders>
            <w:shd w:val="clear" w:color="auto" w:fill="auto"/>
            <w:vAlign w:val="center"/>
            <w:hideMark/>
          </w:tcPr>
          <w:p w14:paraId="25E0AA5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464F64" w14:paraId="25E0AA55" w14:textId="77777777">
        <w:trPr>
          <w:trHeight w:val="345"/>
        </w:trPr>
        <w:tc>
          <w:tcPr>
            <w:tcW w:w="6320" w:type="dxa"/>
            <w:tcBorders>
              <w:top w:val="nil"/>
              <w:left w:val="nil"/>
              <w:bottom w:val="nil"/>
              <w:right w:val="nil"/>
            </w:tcBorders>
            <w:shd w:val="clear" w:color="auto" w:fill="auto"/>
            <w:vAlign w:val="center"/>
            <w:hideMark/>
          </w:tcPr>
          <w:p w14:paraId="25E0AA5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57" w14:textId="77777777">
        <w:trPr>
          <w:trHeight w:val="330"/>
        </w:trPr>
        <w:tc>
          <w:tcPr>
            <w:tcW w:w="6320" w:type="dxa"/>
            <w:tcBorders>
              <w:top w:val="nil"/>
              <w:left w:val="nil"/>
              <w:bottom w:val="nil"/>
              <w:right w:val="nil"/>
            </w:tcBorders>
            <w:shd w:val="clear" w:color="auto" w:fill="auto"/>
            <w:vAlign w:val="center"/>
            <w:hideMark/>
          </w:tcPr>
          <w:p w14:paraId="25E0AA5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59" w14:textId="77777777">
        <w:trPr>
          <w:trHeight w:val="330"/>
        </w:trPr>
        <w:tc>
          <w:tcPr>
            <w:tcW w:w="6320" w:type="dxa"/>
            <w:tcBorders>
              <w:top w:val="nil"/>
              <w:left w:val="nil"/>
              <w:bottom w:val="nil"/>
              <w:right w:val="nil"/>
            </w:tcBorders>
            <w:shd w:val="clear" w:color="auto" w:fill="auto"/>
            <w:vAlign w:val="center"/>
            <w:hideMark/>
          </w:tcPr>
          <w:p w14:paraId="25E0AA5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5B" w14:textId="77777777">
        <w:trPr>
          <w:trHeight w:val="330"/>
        </w:trPr>
        <w:tc>
          <w:tcPr>
            <w:tcW w:w="6320" w:type="dxa"/>
            <w:tcBorders>
              <w:top w:val="nil"/>
              <w:left w:val="nil"/>
              <w:bottom w:val="nil"/>
              <w:right w:val="nil"/>
            </w:tcBorders>
            <w:shd w:val="clear" w:color="auto" w:fill="auto"/>
            <w:vAlign w:val="center"/>
            <w:hideMark/>
          </w:tcPr>
          <w:p w14:paraId="25E0AA5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w:t>
            </w:r>
            <w:r>
              <w:rPr>
                <w:rFonts w:ascii="Calibri" w:eastAsia="Times New Roman" w:hAnsi="Calibri" w:cs="Calibri"/>
                <w:color w:val="000000"/>
                <w:szCs w:val="24"/>
              </w:rPr>
              <w:t xml:space="preserve"> OXI</w:t>
            </w:r>
          </w:p>
        </w:tc>
      </w:tr>
      <w:tr w:rsidR="00464F64" w14:paraId="25E0AA5D" w14:textId="77777777">
        <w:trPr>
          <w:trHeight w:val="330"/>
        </w:trPr>
        <w:tc>
          <w:tcPr>
            <w:tcW w:w="6320" w:type="dxa"/>
            <w:tcBorders>
              <w:top w:val="nil"/>
              <w:left w:val="nil"/>
              <w:bottom w:val="nil"/>
              <w:right w:val="nil"/>
            </w:tcBorders>
            <w:shd w:val="clear" w:color="auto" w:fill="auto"/>
            <w:vAlign w:val="center"/>
            <w:hideMark/>
          </w:tcPr>
          <w:p w14:paraId="25E0AA5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5F" w14:textId="77777777">
        <w:trPr>
          <w:trHeight w:val="345"/>
        </w:trPr>
        <w:tc>
          <w:tcPr>
            <w:tcW w:w="6320" w:type="dxa"/>
            <w:tcBorders>
              <w:top w:val="nil"/>
              <w:left w:val="nil"/>
              <w:bottom w:val="nil"/>
              <w:right w:val="nil"/>
            </w:tcBorders>
            <w:shd w:val="clear" w:color="auto" w:fill="auto"/>
            <w:vAlign w:val="center"/>
            <w:hideMark/>
          </w:tcPr>
          <w:p w14:paraId="25E0AA5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61" w14:textId="77777777">
        <w:trPr>
          <w:trHeight w:val="330"/>
        </w:trPr>
        <w:tc>
          <w:tcPr>
            <w:tcW w:w="6320" w:type="dxa"/>
            <w:tcBorders>
              <w:top w:val="nil"/>
              <w:left w:val="nil"/>
              <w:bottom w:val="nil"/>
              <w:right w:val="nil"/>
            </w:tcBorders>
            <w:shd w:val="clear" w:color="auto" w:fill="auto"/>
            <w:vAlign w:val="center"/>
            <w:hideMark/>
          </w:tcPr>
          <w:p w14:paraId="25E0AA6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464F64" w14:paraId="25E0AA63" w14:textId="77777777">
        <w:trPr>
          <w:trHeight w:val="330"/>
        </w:trPr>
        <w:tc>
          <w:tcPr>
            <w:tcW w:w="6320" w:type="dxa"/>
            <w:tcBorders>
              <w:top w:val="nil"/>
              <w:left w:val="nil"/>
              <w:bottom w:val="nil"/>
              <w:right w:val="nil"/>
            </w:tcBorders>
            <w:shd w:val="clear" w:color="auto" w:fill="auto"/>
            <w:vAlign w:val="center"/>
            <w:hideMark/>
          </w:tcPr>
          <w:p w14:paraId="25E0AA6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65" w14:textId="77777777">
        <w:trPr>
          <w:trHeight w:val="330"/>
        </w:trPr>
        <w:tc>
          <w:tcPr>
            <w:tcW w:w="6320" w:type="dxa"/>
            <w:tcBorders>
              <w:top w:val="nil"/>
              <w:left w:val="nil"/>
              <w:bottom w:val="nil"/>
              <w:right w:val="nil"/>
            </w:tcBorders>
            <w:shd w:val="clear" w:color="auto" w:fill="auto"/>
            <w:vAlign w:val="center"/>
            <w:hideMark/>
          </w:tcPr>
          <w:p w14:paraId="25E0AA6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67" w14:textId="77777777">
        <w:trPr>
          <w:trHeight w:val="330"/>
        </w:trPr>
        <w:tc>
          <w:tcPr>
            <w:tcW w:w="6320" w:type="dxa"/>
            <w:tcBorders>
              <w:top w:val="nil"/>
              <w:left w:val="nil"/>
              <w:bottom w:val="nil"/>
              <w:right w:val="nil"/>
            </w:tcBorders>
            <w:shd w:val="clear" w:color="auto" w:fill="auto"/>
            <w:vAlign w:val="center"/>
            <w:hideMark/>
          </w:tcPr>
          <w:p w14:paraId="25E0AA6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69" w14:textId="77777777">
        <w:trPr>
          <w:trHeight w:val="330"/>
        </w:trPr>
        <w:tc>
          <w:tcPr>
            <w:tcW w:w="6320" w:type="dxa"/>
            <w:tcBorders>
              <w:top w:val="nil"/>
              <w:left w:val="nil"/>
              <w:bottom w:val="nil"/>
              <w:right w:val="nil"/>
            </w:tcBorders>
            <w:shd w:val="clear" w:color="auto" w:fill="auto"/>
            <w:vAlign w:val="center"/>
            <w:hideMark/>
          </w:tcPr>
          <w:p w14:paraId="25E0AA6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6B" w14:textId="77777777">
        <w:trPr>
          <w:trHeight w:val="330"/>
        </w:trPr>
        <w:tc>
          <w:tcPr>
            <w:tcW w:w="6320" w:type="dxa"/>
            <w:tcBorders>
              <w:top w:val="nil"/>
              <w:left w:val="nil"/>
              <w:bottom w:val="nil"/>
              <w:right w:val="nil"/>
            </w:tcBorders>
            <w:shd w:val="clear" w:color="auto" w:fill="auto"/>
            <w:vAlign w:val="center"/>
            <w:hideMark/>
          </w:tcPr>
          <w:p w14:paraId="25E0AA6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6D" w14:textId="77777777">
        <w:trPr>
          <w:trHeight w:val="330"/>
        </w:trPr>
        <w:tc>
          <w:tcPr>
            <w:tcW w:w="6320" w:type="dxa"/>
            <w:tcBorders>
              <w:top w:val="nil"/>
              <w:left w:val="nil"/>
              <w:bottom w:val="nil"/>
              <w:right w:val="nil"/>
            </w:tcBorders>
            <w:shd w:val="clear" w:color="auto" w:fill="auto"/>
            <w:vAlign w:val="center"/>
            <w:hideMark/>
          </w:tcPr>
          <w:p w14:paraId="25E0AA6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6F" w14:textId="77777777">
        <w:trPr>
          <w:trHeight w:val="330"/>
        </w:trPr>
        <w:tc>
          <w:tcPr>
            <w:tcW w:w="6320" w:type="dxa"/>
            <w:tcBorders>
              <w:top w:val="nil"/>
              <w:left w:val="nil"/>
              <w:bottom w:val="nil"/>
              <w:right w:val="nil"/>
            </w:tcBorders>
            <w:shd w:val="clear" w:color="auto" w:fill="auto"/>
            <w:vAlign w:val="center"/>
            <w:hideMark/>
          </w:tcPr>
          <w:p w14:paraId="25E0AA6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 ως έχει     ΚΑΤΑ ΠΛΕΙΟΨΗΦΙΑ</w:t>
            </w:r>
          </w:p>
        </w:tc>
      </w:tr>
      <w:tr w:rsidR="00464F64" w14:paraId="25E0AA71" w14:textId="77777777">
        <w:trPr>
          <w:trHeight w:val="330"/>
        </w:trPr>
        <w:tc>
          <w:tcPr>
            <w:tcW w:w="6320" w:type="dxa"/>
            <w:tcBorders>
              <w:top w:val="nil"/>
              <w:left w:val="nil"/>
              <w:bottom w:val="nil"/>
              <w:right w:val="nil"/>
            </w:tcBorders>
            <w:shd w:val="clear" w:color="auto" w:fill="auto"/>
            <w:vAlign w:val="center"/>
            <w:hideMark/>
          </w:tcPr>
          <w:p w14:paraId="25E0AA7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73" w14:textId="77777777">
        <w:trPr>
          <w:trHeight w:val="345"/>
        </w:trPr>
        <w:tc>
          <w:tcPr>
            <w:tcW w:w="6320" w:type="dxa"/>
            <w:tcBorders>
              <w:top w:val="nil"/>
              <w:left w:val="nil"/>
              <w:bottom w:val="nil"/>
              <w:right w:val="nil"/>
            </w:tcBorders>
            <w:shd w:val="clear" w:color="auto" w:fill="auto"/>
            <w:vAlign w:val="center"/>
            <w:hideMark/>
          </w:tcPr>
          <w:p w14:paraId="25E0AA7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75" w14:textId="77777777">
        <w:trPr>
          <w:trHeight w:val="330"/>
        </w:trPr>
        <w:tc>
          <w:tcPr>
            <w:tcW w:w="6320" w:type="dxa"/>
            <w:tcBorders>
              <w:top w:val="nil"/>
              <w:left w:val="nil"/>
              <w:bottom w:val="nil"/>
              <w:right w:val="nil"/>
            </w:tcBorders>
            <w:shd w:val="clear" w:color="auto" w:fill="auto"/>
            <w:vAlign w:val="center"/>
            <w:hideMark/>
          </w:tcPr>
          <w:p w14:paraId="25E0AA7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77" w14:textId="77777777">
        <w:trPr>
          <w:trHeight w:val="330"/>
        </w:trPr>
        <w:tc>
          <w:tcPr>
            <w:tcW w:w="6320" w:type="dxa"/>
            <w:tcBorders>
              <w:top w:val="nil"/>
              <w:left w:val="nil"/>
              <w:bottom w:val="nil"/>
              <w:right w:val="nil"/>
            </w:tcBorders>
            <w:shd w:val="clear" w:color="auto" w:fill="auto"/>
            <w:vAlign w:val="center"/>
            <w:hideMark/>
          </w:tcPr>
          <w:p w14:paraId="25E0AA7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79" w14:textId="77777777">
        <w:trPr>
          <w:trHeight w:val="330"/>
        </w:trPr>
        <w:tc>
          <w:tcPr>
            <w:tcW w:w="6320" w:type="dxa"/>
            <w:tcBorders>
              <w:top w:val="nil"/>
              <w:left w:val="nil"/>
              <w:bottom w:val="nil"/>
              <w:right w:val="nil"/>
            </w:tcBorders>
            <w:shd w:val="clear" w:color="auto" w:fill="auto"/>
            <w:vAlign w:val="center"/>
            <w:hideMark/>
          </w:tcPr>
          <w:p w14:paraId="25E0AA7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7B" w14:textId="77777777">
        <w:trPr>
          <w:trHeight w:val="330"/>
        </w:trPr>
        <w:tc>
          <w:tcPr>
            <w:tcW w:w="6320" w:type="dxa"/>
            <w:tcBorders>
              <w:top w:val="nil"/>
              <w:left w:val="nil"/>
              <w:bottom w:val="nil"/>
              <w:right w:val="nil"/>
            </w:tcBorders>
            <w:shd w:val="clear" w:color="auto" w:fill="auto"/>
            <w:vAlign w:val="center"/>
            <w:hideMark/>
          </w:tcPr>
          <w:p w14:paraId="25E0AA7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OXI</w:t>
            </w:r>
          </w:p>
        </w:tc>
      </w:tr>
      <w:tr w:rsidR="00464F64" w14:paraId="25E0AA7D" w14:textId="77777777">
        <w:trPr>
          <w:trHeight w:val="330"/>
        </w:trPr>
        <w:tc>
          <w:tcPr>
            <w:tcW w:w="6320" w:type="dxa"/>
            <w:tcBorders>
              <w:top w:val="nil"/>
              <w:left w:val="nil"/>
              <w:bottom w:val="nil"/>
              <w:right w:val="nil"/>
            </w:tcBorders>
            <w:shd w:val="clear" w:color="auto" w:fill="auto"/>
            <w:vAlign w:val="center"/>
            <w:hideMark/>
          </w:tcPr>
          <w:p w14:paraId="25E0AA7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464F64" w14:paraId="25E0AA7F" w14:textId="77777777">
        <w:trPr>
          <w:trHeight w:val="330"/>
        </w:trPr>
        <w:tc>
          <w:tcPr>
            <w:tcW w:w="6320" w:type="dxa"/>
            <w:tcBorders>
              <w:top w:val="nil"/>
              <w:left w:val="nil"/>
              <w:bottom w:val="nil"/>
              <w:right w:val="nil"/>
            </w:tcBorders>
            <w:shd w:val="clear" w:color="auto" w:fill="auto"/>
            <w:vAlign w:val="center"/>
            <w:hideMark/>
          </w:tcPr>
          <w:p w14:paraId="25E0AA7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81" w14:textId="77777777">
        <w:trPr>
          <w:trHeight w:val="330"/>
        </w:trPr>
        <w:tc>
          <w:tcPr>
            <w:tcW w:w="6320" w:type="dxa"/>
            <w:tcBorders>
              <w:top w:val="nil"/>
              <w:left w:val="nil"/>
              <w:bottom w:val="nil"/>
              <w:right w:val="nil"/>
            </w:tcBorders>
            <w:shd w:val="clear" w:color="auto" w:fill="auto"/>
            <w:vAlign w:val="center"/>
            <w:hideMark/>
          </w:tcPr>
          <w:p w14:paraId="25E0AA8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83" w14:textId="77777777">
        <w:trPr>
          <w:trHeight w:val="330"/>
        </w:trPr>
        <w:tc>
          <w:tcPr>
            <w:tcW w:w="6320" w:type="dxa"/>
            <w:tcBorders>
              <w:top w:val="nil"/>
              <w:left w:val="nil"/>
              <w:bottom w:val="nil"/>
              <w:right w:val="nil"/>
            </w:tcBorders>
            <w:shd w:val="clear" w:color="auto" w:fill="auto"/>
            <w:vAlign w:val="center"/>
            <w:hideMark/>
          </w:tcPr>
          <w:p w14:paraId="25E0AA8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85" w14:textId="77777777">
        <w:trPr>
          <w:trHeight w:val="330"/>
        </w:trPr>
        <w:tc>
          <w:tcPr>
            <w:tcW w:w="6320" w:type="dxa"/>
            <w:tcBorders>
              <w:top w:val="nil"/>
              <w:left w:val="nil"/>
              <w:bottom w:val="nil"/>
              <w:right w:val="nil"/>
            </w:tcBorders>
            <w:shd w:val="clear" w:color="auto" w:fill="auto"/>
            <w:vAlign w:val="center"/>
            <w:hideMark/>
          </w:tcPr>
          <w:p w14:paraId="25E0AA8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87" w14:textId="77777777">
        <w:trPr>
          <w:trHeight w:val="330"/>
        </w:trPr>
        <w:tc>
          <w:tcPr>
            <w:tcW w:w="6320" w:type="dxa"/>
            <w:tcBorders>
              <w:top w:val="nil"/>
              <w:left w:val="nil"/>
              <w:bottom w:val="nil"/>
              <w:right w:val="nil"/>
            </w:tcBorders>
            <w:shd w:val="clear" w:color="auto" w:fill="auto"/>
            <w:vAlign w:val="center"/>
            <w:hideMark/>
          </w:tcPr>
          <w:p w14:paraId="25E0AA8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89" w14:textId="77777777">
        <w:trPr>
          <w:trHeight w:val="330"/>
        </w:trPr>
        <w:tc>
          <w:tcPr>
            <w:tcW w:w="6320" w:type="dxa"/>
            <w:tcBorders>
              <w:top w:val="nil"/>
              <w:left w:val="nil"/>
              <w:bottom w:val="nil"/>
              <w:right w:val="nil"/>
            </w:tcBorders>
            <w:shd w:val="clear" w:color="auto" w:fill="auto"/>
            <w:vAlign w:val="center"/>
            <w:hideMark/>
          </w:tcPr>
          <w:p w14:paraId="25E0AA8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464F64" w14:paraId="25E0AA8B" w14:textId="77777777">
        <w:trPr>
          <w:trHeight w:val="330"/>
        </w:trPr>
        <w:tc>
          <w:tcPr>
            <w:tcW w:w="6320" w:type="dxa"/>
            <w:tcBorders>
              <w:top w:val="nil"/>
              <w:left w:val="nil"/>
              <w:bottom w:val="nil"/>
              <w:right w:val="nil"/>
            </w:tcBorders>
            <w:shd w:val="clear" w:color="auto" w:fill="auto"/>
            <w:vAlign w:val="center"/>
            <w:hideMark/>
          </w:tcPr>
          <w:p w14:paraId="25E0AA8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464F64" w14:paraId="25E0AA8D" w14:textId="77777777">
        <w:trPr>
          <w:trHeight w:val="330"/>
        </w:trPr>
        <w:tc>
          <w:tcPr>
            <w:tcW w:w="6320" w:type="dxa"/>
            <w:tcBorders>
              <w:top w:val="nil"/>
              <w:left w:val="nil"/>
              <w:bottom w:val="nil"/>
              <w:right w:val="nil"/>
            </w:tcBorders>
            <w:shd w:val="clear" w:color="auto" w:fill="auto"/>
            <w:vAlign w:val="center"/>
            <w:hideMark/>
          </w:tcPr>
          <w:p w14:paraId="25E0AA8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8F" w14:textId="77777777">
        <w:trPr>
          <w:trHeight w:val="330"/>
        </w:trPr>
        <w:tc>
          <w:tcPr>
            <w:tcW w:w="6320" w:type="dxa"/>
            <w:tcBorders>
              <w:top w:val="nil"/>
              <w:left w:val="nil"/>
              <w:bottom w:val="nil"/>
              <w:right w:val="nil"/>
            </w:tcBorders>
            <w:shd w:val="clear" w:color="auto" w:fill="auto"/>
            <w:vAlign w:val="center"/>
            <w:hideMark/>
          </w:tcPr>
          <w:p w14:paraId="25E0AA8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91" w14:textId="77777777">
        <w:trPr>
          <w:trHeight w:val="330"/>
        </w:trPr>
        <w:tc>
          <w:tcPr>
            <w:tcW w:w="6320" w:type="dxa"/>
            <w:tcBorders>
              <w:top w:val="nil"/>
              <w:left w:val="nil"/>
              <w:bottom w:val="nil"/>
              <w:right w:val="nil"/>
            </w:tcBorders>
            <w:shd w:val="clear" w:color="auto" w:fill="auto"/>
            <w:vAlign w:val="center"/>
            <w:hideMark/>
          </w:tcPr>
          <w:p w14:paraId="25E0AA9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93" w14:textId="77777777">
        <w:trPr>
          <w:trHeight w:val="330"/>
        </w:trPr>
        <w:tc>
          <w:tcPr>
            <w:tcW w:w="6320" w:type="dxa"/>
            <w:tcBorders>
              <w:top w:val="nil"/>
              <w:left w:val="nil"/>
              <w:bottom w:val="nil"/>
              <w:right w:val="nil"/>
            </w:tcBorders>
            <w:shd w:val="clear" w:color="auto" w:fill="auto"/>
            <w:vAlign w:val="center"/>
            <w:hideMark/>
          </w:tcPr>
          <w:p w14:paraId="25E0AA9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95" w14:textId="77777777">
        <w:trPr>
          <w:trHeight w:val="330"/>
        </w:trPr>
        <w:tc>
          <w:tcPr>
            <w:tcW w:w="6320" w:type="dxa"/>
            <w:tcBorders>
              <w:top w:val="nil"/>
              <w:left w:val="nil"/>
              <w:bottom w:val="nil"/>
              <w:right w:val="nil"/>
            </w:tcBorders>
            <w:shd w:val="clear" w:color="auto" w:fill="auto"/>
            <w:vAlign w:val="center"/>
            <w:hideMark/>
          </w:tcPr>
          <w:p w14:paraId="25E0AA9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97" w14:textId="77777777">
        <w:trPr>
          <w:trHeight w:val="330"/>
        </w:trPr>
        <w:tc>
          <w:tcPr>
            <w:tcW w:w="6320" w:type="dxa"/>
            <w:tcBorders>
              <w:top w:val="nil"/>
              <w:left w:val="nil"/>
              <w:bottom w:val="nil"/>
              <w:right w:val="nil"/>
            </w:tcBorders>
            <w:shd w:val="clear" w:color="auto" w:fill="auto"/>
            <w:vAlign w:val="center"/>
            <w:hideMark/>
          </w:tcPr>
          <w:p w14:paraId="25E0AA9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464F64" w14:paraId="25E0AA99" w14:textId="77777777">
        <w:trPr>
          <w:trHeight w:val="330"/>
        </w:trPr>
        <w:tc>
          <w:tcPr>
            <w:tcW w:w="6320" w:type="dxa"/>
            <w:tcBorders>
              <w:top w:val="nil"/>
              <w:left w:val="nil"/>
              <w:bottom w:val="nil"/>
              <w:right w:val="nil"/>
            </w:tcBorders>
            <w:shd w:val="clear" w:color="auto" w:fill="auto"/>
            <w:vAlign w:val="center"/>
            <w:hideMark/>
          </w:tcPr>
          <w:p w14:paraId="25E0AA9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 ως </w:t>
            </w:r>
            <w:r>
              <w:rPr>
                <w:rFonts w:ascii="Calibri" w:eastAsia="Times New Roman" w:hAnsi="Calibri" w:cs="Calibri"/>
                <w:color w:val="000000"/>
                <w:szCs w:val="24"/>
              </w:rPr>
              <w:t>έχει     ΚΑΤΑ ΠΛΕΙΟΨΗΦΙΑ</w:t>
            </w:r>
          </w:p>
        </w:tc>
      </w:tr>
      <w:tr w:rsidR="00464F64" w14:paraId="25E0AA9B" w14:textId="77777777">
        <w:trPr>
          <w:trHeight w:val="330"/>
        </w:trPr>
        <w:tc>
          <w:tcPr>
            <w:tcW w:w="6320" w:type="dxa"/>
            <w:tcBorders>
              <w:top w:val="nil"/>
              <w:left w:val="nil"/>
              <w:bottom w:val="nil"/>
              <w:right w:val="nil"/>
            </w:tcBorders>
            <w:shd w:val="clear" w:color="auto" w:fill="auto"/>
            <w:vAlign w:val="center"/>
            <w:hideMark/>
          </w:tcPr>
          <w:p w14:paraId="25E0AA9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9D" w14:textId="77777777">
        <w:trPr>
          <w:trHeight w:val="330"/>
        </w:trPr>
        <w:tc>
          <w:tcPr>
            <w:tcW w:w="6320" w:type="dxa"/>
            <w:tcBorders>
              <w:top w:val="nil"/>
              <w:left w:val="nil"/>
              <w:bottom w:val="nil"/>
              <w:right w:val="nil"/>
            </w:tcBorders>
            <w:shd w:val="clear" w:color="auto" w:fill="auto"/>
            <w:vAlign w:val="center"/>
            <w:hideMark/>
          </w:tcPr>
          <w:p w14:paraId="25E0AA9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9F" w14:textId="77777777">
        <w:trPr>
          <w:trHeight w:val="345"/>
        </w:trPr>
        <w:tc>
          <w:tcPr>
            <w:tcW w:w="6320" w:type="dxa"/>
            <w:tcBorders>
              <w:top w:val="nil"/>
              <w:left w:val="nil"/>
              <w:bottom w:val="nil"/>
              <w:right w:val="nil"/>
            </w:tcBorders>
            <w:shd w:val="clear" w:color="auto" w:fill="auto"/>
            <w:vAlign w:val="center"/>
            <w:hideMark/>
          </w:tcPr>
          <w:p w14:paraId="25E0AA9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A1" w14:textId="77777777">
        <w:trPr>
          <w:trHeight w:val="330"/>
        </w:trPr>
        <w:tc>
          <w:tcPr>
            <w:tcW w:w="6320" w:type="dxa"/>
            <w:tcBorders>
              <w:top w:val="nil"/>
              <w:left w:val="nil"/>
              <w:bottom w:val="nil"/>
              <w:right w:val="nil"/>
            </w:tcBorders>
            <w:shd w:val="clear" w:color="auto" w:fill="auto"/>
            <w:vAlign w:val="center"/>
            <w:hideMark/>
          </w:tcPr>
          <w:p w14:paraId="25E0AAA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A3" w14:textId="77777777">
        <w:trPr>
          <w:trHeight w:val="330"/>
        </w:trPr>
        <w:tc>
          <w:tcPr>
            <w:tcW w:w="6320" w:type="dxa"/>
            <w:tcBorders>
              <w:top w:val="nil"/>
              <w:left w:val="nil"/>
              <w:bottom w:val="nil"/>
              <w:right w:val="nil"/>
            </w:tcBorders>
            <w:shd w:val="clear" w:color="auto" w:fill="auto"/>
            <w:vAlign w:val="center"/>
            <w:hideMark/>
          </w:tcPr>
          <w:p w14:paraId="25E0AAA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A5" w14:textId="77777777">
        <w:trPr>
          <w:trHeight w:val="330"/>
        </w:trPr>
        <w:tc>
          <w:tcPr>
            <w:tcW w:w="6320" w:type="dxa"/>
            <w:tcBorders>
              <w:top w:val="nil"/>
              <w:left w:val="nil"/>
              <w:bottom w:val="nil"/>
              <w:right w:val="nil"/>
            </w:tcBorders>
            <w:shd w:val="clear" w:color="auto" w:fill="auto"/>
            <w:vAlign w:val="center"/>
            <w:hideMark/>
          </w:tcPr>
          <w:p w14:paraId="25E0AAA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A7" w14:textId="77777777">
        <w:trPr>
          <w:trHeight w:val="330"/>
        </w:trPr>
        <w:tc>
          <w:tcPr>
            <w:tcW w:w="6320" w:type="dxa"/>
            <w:tcBorders>
              <w:top w:val="nil"/>
              <w:left w:val="nil"/>
              <w:bottom w:val="nil"/>
              <w:right w:val="nil"/>
            </w:tcBorders>
            <w:shd w:val="clear" w:color="auto" w:fill="auto"/>
            <w:vAlign w:val="center"/>
            <w:hideMark/>
          </w:tcPr>
          <w:p w14:paraId="25E0AAA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464F64" w14:paraId="25E0AAA9" w14:textId="77777777">
        <w:trPr>
          <w:trHeight w:val="330"/>
        </w:trPr>
        <w:tc>
          <w:tcPr>
            <w:tcW w:w="6320" w:type="dxa"/>
            <w:tcBorders>
              <w:top w:val="nil"/>
              <w:left w:val="nil"/>
              <w:bottom w:val="nil"/>
              <w:right w:val="nil"/>
            </w:tcBorders>
            <w:shd w:val="clear" w:color="auto" w:fill="auto"/>
            <w:vAlign w:val="center"/>
            <w:hideMark/>
          </w:tcPr>
          <w:p w14:paraId="25E0AAA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AB" w14:textId="77777777">
        <w:trPr>
          <w:trHeight w:val="330"/>
        </w:trPr>
        <w:tc>
          <w:tcPr>
            <w:tcW w:w="6320" w:type="dxa"/>
            <w:tcBorders>
              <w:top w:val="nil"/>
              <w:left w:val="nil"/>
              <w:bottom w:val="nil"/>
              <w:right w:val="nil"/>
            </w:tcBorders>
            <w:shd w:val="clear" w:color="auto" w:fill="auto"/>
            <w:vAlign w:val="center"/>
            <w:hideMark/>
          </w:tcPr>
          <w:p w14:paraId="25E0AAA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AD" w14:textId="77777777">
        <w:trPr>
          <w:trHeight w:val="330"/>
        </w:trPr>
        <w:tc>
          <w:tcPr>
            <w:tcW w:w="6320" w:type="dxa"/>
            <w:tcBorders>
              <w:top w:val="nil"/>
              <w:left w:val="nil"/>
              <w:bottom w:val="nil"/>
              <w:right w:val="nil"/>
            </w:tcBorders>
            <w:shd w:val="clear" w:color="auto" w:fill="auto"/>
            <w:vAlign w:val="center"/>
            <w:hideMark/>
          </w:tcPr>
          <w:p w14:paraId="25E0AAA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AF" w14:textId="77777777">
        <w:trPr>
          <w:trHeight w:val="330"/>
        </w:trPr>
        <w:tc>
          <w:tcPr>
            <w:tcW w:w="6320" w:type="dxa"/>
            <w:tcBorders>
              <w:top w:val="nil"/>
              <w:left w:val="nil"/>
              <w:bottom w:val="nil"/>
              <w:right w:val="nil"/>
            </w:tcBorders>
            <w:shd w:val="clear" w:color="auto" w:fill="auto"/>
            <w:vAlign w:val="center"/>
            <w:hideMark/>
          </w:tcPr>
          <w:p w14:paraId="25E0AAA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B1" w14:textId="77777777">
        <w:trPr>
          <w:trHeight w:val="330"/>
        </w:trPr>
        <w:tc>
          <w:tcPr>
            <w:tcW w:w="6320" w:type="dxa"/>
            <w:tcBorders>
              <w:top w:val="nil"/>
              <w:left w:val="nil"/>
              <w:bottom w:val="nil"/>
              <w:right w:val="nil"/>
            </w:tcBorders>
            <w:shd w:val="clear" w:color="auto" w:fill="auto"/>
            <w:vAlign w:val="center"/>
            <w:hideMark/>
          </w:tcPr>
          <w:p w14:paraId="25E0AAB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B3" w14:textId="77777777">
        <w:trPr>
          <w:trHeight w:val="330"/>
        </w:trPr>
        <w:tc>
          <w:tcPr>
            <w:tcW w:w="6320" w:type="dxa"/>
            <w:tcBorders>
              <w:top w:val="nil"/>
              <w:left w:val="nil"/>
              <w:bottom w:val="nil"/>
              <w:right w:val="nil"/>
            </w:tcBorders>
            <w:shd w:val="clear" w:color="auto" w:fill="auto"/>
            <w:vAlign w:val="center"/>
            <w:hideMark/>
          </w:tcPr>
          <w:p w14:paraId="25E0AAB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464F64" w14:paraId="25E0AAB5" w14:textId="77777777">
        <w:trPr>
          <w:trHeight w:val="330"/>
        </w:trPr>
        <w:tc>
          <w:tcPr>
            <w:tcW w:w="6320" w:type="dxa"/>
            <w:tcBorders>
              <w:top w:val="nil"/>
              <w:left w:val="nil"/>
              <w:bottom w:val="nil"/>
              <w:right w:val="nil"/>
            </w:tcBorders>
            <w:shd w:val="clear" w:color="auto" w:fill="auto"/>
            <w:vAlign w:val="center"/>
            <w:hideMark/>
          </w:tcPr>
          <w:p w14:paraId="25E0AAB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464F64" w14:paraId="25E0AAB7" w14:textId="77777777">
        <w:trPr>
          <w:trHeight w:val="330"/>
        </w:trPr>
        <w:tc>
          <w:tcPr>
            <w:tcW w:w="6320" w:type="dxa"/>
            <w:tcBorders>
              <w:top w:val="nil"/>
              <w:left w:val="nil"/>
              <w:bottom w:val="nil"/>
              <w:right w:val="nil"/>
            </w:tcBorders>
            <w:shd w:val="clear" w:color="auto" w:fill="auto"/>
            <w:vAlign w:val="center"/>
            <w:hideMark/>
          </w:tcPr>
          <w:p w14:paraId="25E0AAB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B9" w14:textId="77777777">
        <w:trPr>
          <w:trHeight w:val="330"/>
        </w:trPr>
        <w:tc>
          <w:tcPr>
            <w:tcW w:w="6320" w:type="dxa"/>
            <w:tcBorders>
              <w:top w:val="nil"/>
              <w:left w:val="nil"/>
              <w:bottom w:val="nil"/>
              <w:right w:val="nil"/>
            </w:tcBorders>
            <w:shd w:val="clear" w:color="auto" w:fill="auto"/>
            <w:vAlign w:val="center"/>
            <w:hideMark/>
          </w:tcPr>
          <w:p w14:paraId="25E0AAB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BB" w14:textId="77777777">
        <w:trPr>
          <w:trHeight w:val="330"/>
        </w:trPr>
        <w:tc>
          <w:tcPr>
            <w:tcW w:w="6320" w:type="dxa"/>
            <w:tcBorders>
              <w:top w:val="nil"/>
              <w:left w:val="nil"/>
              <w:bottom w:val="nil"/>
              <w:right w:val="nil"/>
            </w:tcBorders>
            <w:shd w:val="clear" w:color="auto" w:fill="auto"/>
            <w:vAlign w:val="center"/>
            <w:hideMark/>
          </w:tcPr>
          <w:p w14:paraId="25E0AAB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BD" w14:textId="77777777">
        <w:trPr>
          <w:trHeight w:val="345"/>
        </w:trPr>
        <w:tc>
          <w:tcPr>
            <w:tcW w:w="6320" w:type="dxa"/>
            <w:tcBorders>
              <w:top w:val="nil"/>
              <w:left w:val="nil"/>
              <w:bottom w:val="nil"/>
              <w:right w:val="nil"/>
            </w:tcBorders>
            <w:shd w:val="clear" w:color="auto" w:fill="auto"/>
            <w:vAlign w:val="center"/>
            <w:hideMark/>
          </w:tcPr>
          <w:p w14:paraId="25E0AAB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BF" w14:textId="77777777">
        <w:trPr>
          <w:trHeight w:val="330"/>
        </w:trPr>
        <w:tc>
          <w:tcPr>
            <w:tcW w:w="6320" w:type="dxa"/>
            <w:tcBorders>
              <w:top w:val="nil"/>
              <w:left w:val="nil"/>
              <w:bottom w:val="nil"/>
              <w:right w:val="nil"/>
            </w:tcBorders>
            <w:shd w:val="clear" w:color="auto" w:fill="auto"/>
            <w:vAlign w:val="center"/>
            <w:hideMark/>
          </w:tcPr>
          <w:p w14:paraId="25E0AAB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C1" w14:textId="77777777">
        <w:trPr>
          <w:trHeight w:val="330"/>
        </w:trPr>
        <w:tc>
          <w:tcPr>
            <w:tcW w:w="6320" w:type="dxa"/>
            <w:tcBorders>
              <w:top w:val="nil"/>
              <w:left w:val="nil"/>
              <w:bottom w:val="nil"/>
              <w:right w:val="nil"/>
            </w:tcBorders>
            <w:shd w:val="clear" w:color="auto" w:fill="auto"/>
            <w:vAlign w:val="center"/>
            <w:hideMark/>
          </w:tcPr>
          <w:p w14:paraId="25E0AAC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C3" w14:textId="77777777">
        <w:trPr>
          <w:trHeight w:val="330"/>
        </w:trPr>
        <w:tc>
          <w:tcPr>
            <w:tcW w:w="6320" w:type="dxa"/>
            <w:tcBorders>
              <w:top w:val="nil"/>
              <w:left w:val="nil"/>
              <w:bottom w:val="nil"/>
              <w:right w:val="nil"/>
            </w:tcBorders>
            <w:shd w:val="clear" w:color="auto" w:fill="auto"/>
            <w:vAlign w:val="center"/>
            <w:hideMark/>
          </w:tcPr>
          <w:p w14:paraId="25E0AAC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9 ως έχει     ΚΑΤΑ ΠΛΕΙΟΨΗΦΙΑ</w:t>
            </w:r>
          </w:p>
        </w:tc>
      </w:tr>
      <w:tr w:rsidR="00464F64" w14:paraId="25E0AAC5" w14:textId="77777777">
        <w:trPr>
          <w:trHeight w:val="330"/>
        </w:trPr>
        <w:tc>
          <w:tcPr>
            <w:tcW w:w="6320" w:type="dxa"/>
            <w:tcBorders>
              <w:top w:val="nil"/>
              <w:left w:val="nil"/>
              <w:bottom w:val="nil"/>
              <w:right w:val="nil"/>
            </w:tcBorders>
            <w:shd w:val="clear" w:color="auto" w:fill="auto"/>
            <w:vAlign w:val="center"/>
            <w:hideMark/>
          </w:tcPr>
          <w:p w14:paraId="25E0AAC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C7" w14:textId="77777777">
        <w:trPr>
          <w:trHeight w:val="330"/>
        </w:trPr>
        <w:tc>
          <w:tcPr>
            <w:tcW w:w="6320" w:type="dxa"/>
            <w:tcBorders>
              <w:top w:val="nil"/>
              <w:left w:val="nil"/>
              <w:bottom w:val="nil"/>
              <w:right w:val="nil"/>
            </w:tcBorders>
            <w:shd w:val="clear" w:color="auto" w:fill="auto"/>
            <w:vAlign w:val="center"/>
            <w:hideMark/>
          </w:tcPr>
          <w:p w14:paraId="25E0AAC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C9" w14:textId="77777777">
        <w:trPr>
          <w:trHeight w:val="330"/>
        </w:trPr>
        <w:tc>
          <w:tcPr>
            <w:tcW w:w="6320" w:type="dxa"/>
            <w:tcBorders>
              <w:top w:val="nil"/>
              <w:left w:val="nil"/>
              <w:bottom w:val="nil"/>
              <w:right w:val="nil"/>
            </w:tcBorders>
            <w:shd w:val="clear" w:color="auto" w:fill="auto"/>
            <w:vAlign w:val="center"/>
            <w:hideMark/>
          </w:tcPr>
          <w:p w14:paraId="25E0AAC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CB" w14:textId="77777777">
        <w:trPr>
          <w:trHeight w:val="330"/>
        </w:trPr>
        <w:tc>
          <w:tcPr>
            <w:tcW w:w="6320" w:type="dxa"/>
            <w:tcBorders>
              <w:top w:val="nil"/>
              <w:left w:val="nil"/>
              <w:bottom w:val="nil"/>
              <w:right w:val="nil"/>
            </w:tcBorders>
            <w:shd w:val="clear" w:color="auto" w:fill="auto"/>
            <w:vAlign w:val="center"/>
            <w:hideMark/>
          </w:tcPr>
          <w:p w14:paraId="25E0AAC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CD" w14:textId="77777777">
        <w:trPr>
          <w:trHeight w:val="330"/>
        </w:trPr>
        <w:tc>
          <w:tcPr>
            <w:tcW w:w="6320" w:type="dxa"/>
            <w:tcBorders>
              <w:top w:val="nil"/>
              <w:left w:val="nil"/>
              <w:bottom w:val="nil"/>
              <w:right w:val="nil"/>
            </w:tcBorders>
            <w:shd w:val="clear" w:color="auto" w:fill="auto"/>
            <w:vAlign w:val="center"/>
            <w:hideMark/>
          </w:tcPr>
          <w:p w14:paraId="25E0AAC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CF" w14:textId="77777777">
        <w:trPr>
          <w:trHeight w:val="330"/>
        </w:trPr>
        <w:tc>
          <w:tcPr>
            <w:tcW w:w="6320" w:type="dxa"/>
            <w:tcBorders>
              <w:top w:val="nil"/>
              <w:left w:val="nil"/>
              <w:bottom w:val="nil"/>
              <w:right w:val="nil"/>
            </w:tcBorders>
            <w:shd w:val="clear" w:color="auto" w:fill="auto"/>
            <w:vAlign w:val="center"/>
            <w:hideMark/>
          </w:tcPr>
          <w:p w14:paraId="25E0AAC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D1" w14:textId="77777777">
        <w:trPr>
          <w:trHeight w:val="330"/>
        </w:trPr>
        <w:tc>
          <w:tcPr>
            <w:tcW w:w="6320" w:type="dxa"/>
            <w:tcBorders>
              <w:top w:val="nil"/>
              <w:left w:val="nil"/>
              <w:bottom w:val="nil"/>
              <w:right w:val="nil"/>
            </w:tcBorders>
            <w:shd w:val="clear" w:color="auto" w:fill="auto"/>
            <w:vAlign w:val="center"/>
            <w:hideMark/>
          </w:tcPr>
          <w:p w14:paraId="25E0AAD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10 ως έχει     ΚΑΤΑ ΠΛΕΙΟΨΗΦΙΑ</w:t>
            </w:r>
          </w:p>
        </w:tc>
      </w:tr>
      <w:tr w:rsidR="00464F64" w14:paraId="25E0AAD3" w14:textId="77777777">
        <w:trPr>
          <w:trHeight w:val="330"/>
        </w:trPr>
        <w:tc>
          <w:tcPr>
            <w:tcW w:w="6320" w:type="dxa"/>
            <w:tcBorders>
              <w:top w:val="nil"/>
              <w:left w:val="nil"/>
              <w:bottom w:val="nil"/>
              <w:right w:val="nil"/>
            </w:tcBorders>
            <w:shd w:val="clear" w:color="auto" w:fill="auto"/>
            <w:vAlign w:val="center"/>
            <w:hideMark/>
          </w:tcPr>
          <w:p w14:paraId="25E0AAD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D5" w14:textId="77777777">
        <w:trPr>
          <w:trHeight w:val="330"/>
        </w:trPr>
        <w:tc>
          <w:tcPr>
            <w:tcW w:w="6320" w:type="dxa"/>
            <w:tcBorders>
              <w:top w:val="nil"/>
              <w:left w:val="nil"/>
              <w:bottom w:val="nil"/>
              <w:right w:val="nil"/>
            </w:tcBorders>
            <w:shd w:val="clear" w:color="auto" w:fill="auto"/>
            <w:vAlign w:val="center"/>
            <w:hideMark/>
          </w:tcPr>
          <w:p w14:paraId="25E0AAD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464F64" w14:paraId="25E0AAD7" w14:textId="77777777">
        <w:trPr>
          <w:trHeight w:val="330"/>
        </w:trPr>
        <w:tc>
          <w:tcPr>
            <w:tcW w:w="6320" w:type="dxa"/>
            <w:tcBorders>
              <w:top w:val="nil"/>
              <w:left w:val="nil"/>
              <w:bottom w:val="nil"/>
              <w:right w:val="nil"/>
            </w:tcBorders>
            <w:shd w:val="clear" w:color="auto" w:fill="auto"/>
            <w:vAlign w:val="center"/>
            <w:hideMark/>
          </w:tcPr>
          <w:p w14:paraId="25E0AAD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D9" w14:textId="77777777">
        <w:trPr>
          <w:trHeight w:val="330"/>
        </w:trPr>
        <w:tc>
          <w:tcPr>
            <w:tcW w:w="6320" w:type="dxa"/>
            <w:tcBorders>
              <w:top w:val="nil"/>
              <w:left w:val="nil"/>
              <w:bottom w:val="nil"/>
              <w:right w:val="nil"/>
            </w:tcBorders>
            <w:shd w:val="clear" w:color="auto" w:fill="auto"/>
            <w:vAlign w:val="center"/>
            <w:hideMark/>
          </w:tcPr>
          <w:p w14:paraId="25E0AAD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DB" w14:textId="77777777">
        <w:trPr>
          <w:trHeight w:val="330"/>
        </w:trPr>
        <w:tc>
          <w:tcPr>
            <w:tcW w:w="6320" w:type="dxa"/>
            <w:tcBorders>
              <w:top w:val="nil"/>
              <w:left w:val="nil"/>
              <w:bottom w:val="nil"/>
              <w:right w:val="nil"/>
            </w:tcBorders>
            <w:shd w:val="clear" w:color="auto" w:fill="auto"/>
            <w:vAlign w:val="center"/>
            <w:hideMark/>
          </w:tcPr>
          <w:p w14:paraId="25E0AAD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DD" w14:textId="77777777">
        <w:trPr>
          <w:trHeight w:val="330"/>
        </w:trPr>
        <w:tc>
          <w:tcPr>
            <w:tcW w:w="6320" w:type="dxa"/>
            <w:tcBorders>
              <w:top w:val="nil"/>
              <w:left w:val="nil"/>
              <w:bottom w:val="nil"/>
              <w:right w:val="nil"/>
            </w:tcBorders>
            <w:shd w:val="clear" w:color="auto" w:fill="auto"/>
            <w:vAlign w:val="center"/>
            <w:hideMark/>
          </w:tcPr>
          <w:p w14:paraId="25E0AAD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DF" w14:textId="77777777">
        <w:trPr>
          <w:trHeight w:val="345"/>
        </w:trPr>
        <w:tc>
          <w:tcPr>
            <w:tcW w:w="6320" w:type="dxa"/>
            <w:tcBorders>
              <w:top w:val="nil"/>
              <w:left w:val="nil"/>
              <w:bottom w:val="nil"/>
              <w:right w:val="nil"/>
            </w:tcBorders>
            <w:shd w:val="clear" w:color="auto" w:fill="auto"/>
            <w:vAlign w:val="center"/>
            <w:hideMark/>
          </w:tcPr>
          <w:p w14:paraId="25E0AAD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11 όπως τροπ.     ΚΑΤΑ ΠΛΕΙΟΨΗΦΙΑ</w:t>
            </w:r>
          </w:p>
        </w:tc>
      </w:tr>
      <w:tr w:rsidR="00464F64" w14:paraId="25E0AAE1" w14:textId="77777777">
        <w:trPr>
          <w:trHeight w:val="330"/>
        </w:trPr>
        <w:tc>
          <w:tcPr>
            <w:tcW w:w="6320" w:type="dxa"/>
            <w:tcBorders>
              <w:top w:val="nil"/>
              <w:left w:val="nil"/>
              <w:bottom w:val="nil"/>
              <w:right w:val="nil"/>
            </w:tcBorders>
            <w:shd w:val="clear" w:color="auto" w:fill="auto"/>
            <w:vAlign w:val="center"/>
            <w:hideMark/>
          </w:tcPr>
          <w:p w14:paraId="25E0AAE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E3" w14:textId="77777777">
        <w:trPr>
          <w:trHeight w:val="330"/>
        </w:trPr>
        <w:tc>
          <w:tcPr>
            <w:tcW w:w="6320" w:type="dxa"/>
            <w:tcBorders>
              <w:top w:val="nil"/>
              <w:left w:val="nil"/>
              <w:bottom w:val="nil"/>
              <w:right w:val="nil"/>
            </w:tcBorders>
            <w:shd w:val="clear" w:color="auto" w:fill="auto"/>
            <w:vAlign w:val="center"/>
            <w:hideMark/>
          </w:tcPr>
          <w:p w14:paraId="25E0AAE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64F64" w14:paraId="25E0AAE5" w14:textId="77777777">
        <w:trPr>
          <w:trHeight w:val="330"/>
        </w:trPr>
        <w:tc>
          <w:tcPr>
            <w:tcW w:w="6320" w:type="dxa"/>
            <w:tcBorders>
              <w:top w:val="nil"/>
              <w:left w:val="nil"/>
              <w:bottom w:val="nil"/>
              <w:right w:val="nil"/>
            </w:tcBorders>
            <w:shd w:val="clear" w:color="auto" w:fill="auto"/>
            <w:vAlign w:val="center"/>
            <w:hideMark/>
          </w:tcPr>
          <w:p w14:paraId="25E0AAE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E7" w14:textId="77777777">
        <w:trPr>
          <w:trHeight w:val="330"/>
        </w:trPr>
        <w:tc>
          <w:tcPr>
            <w:tcW w:w="6320" w:type="dxa"/>
            <w:tcBorders>
              <w:top w:val="nil"/>
              <w:left w:val="nil"/>
              <w:bottom w:val="nil"/>
              <w:right w:val="nil"/>
            </w:tcBorders>
            <w:shd w:val="clear" w:color="auto" w:fill="auto"/>
            <w:vAlign w:val="center"/>
            <w:hideMark/>
          </w:tcPr>
          <w:p w14:paraId="25E0AAE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E9" w14:textId="77777777">
        <w:trPr>
          <w:trHeight w:val="345"/>
        </w:trPr>
        <w:tc>
          <w:tcPr>
            <w:tcW w:w="6320" w:type="dxa"/>
            <w:tcBorders>
              <w:top w:val="nil"/>
              <w:left w:val="nil"/>
              <w:bottom w:val="nil"/>
              <w:right w:val="nil"/>
            </w:tcBorders>
            <w:shd w:val="clear" w:color="auto" w:fill="auto"/>
            <w:vAlign w:val="center"/>
            <w:hideMark/>
          </w:tcPr>
          <w:p w14:paraId="25E0AAE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AEB" w14:textId="77777777">
        <w:trPr>
          <w:trHeight w:val="330"/>
        </w:trPr>
        <w:tc>
          <w:tcPr>
            <w:tcW w:w="6320" w:type="dxa"/>
            <w:tcBorders>
              <w:top w:val="nil"/>
              <w:left w:val="nil"/>
              <w:bottom w:val="nil"/>
              <w:right w:val="nil"/>
            </w:tcBorders>
            <w:shd w:val="clear" w:color="auto" w:fill="auto"/>
            <w:vAlign w:val="center"/>
            <w:hideMark/>
          </w:tcPr>
          <w:p w14:paraId="25E0AAE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AED" w14:textId="77777777">
        <w:trPr>
          <w:trHeight w:val="330"/>
        </w:trPr>
        <w:tc>
          <w:tcPr>
            <w:tcW w:w="6320" w:type="dxa"/>
            <w:tcBorders>
              <w:top w:val="nil"/>
              <w:left w:val="nil"/>
              <w:bottom w:val="nil"/>
              <w:right w:val="nil"/>
            </w:tcBorders>
            <w:shd w:val="clear" w:color="auto" w:fill="auto"/>
            <w:vAlign w:val="center"/>
            <w:hideMark/>
          </w:tcPr>
          <w:p w14:paraId="25E0AAE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12 ως έχει     ΚΑΤΑ ΠΛΕΙΟΨΗΦΙΑ</w:t>
            </w:r>
          </w:p>
        </w:tc>
      </w:tr>
      <w:tr w:rsidR="00464F64" w14:paraId="25E0AAEF" w14:textId="77777777">
        <w:trPr>
          <w:trHeight w:val="330"/>
        </w:trPr>
        <w:tc>
          <w:tcPr>
            <w:tcW w:w="6320" w:type="dxa"/>
            <w:tcBorders>
              <w:top w:val="nil"/>
              <w:left w:val="nil"/>
              <w:bottom w:val="nil"/>
              <w:right w:val="nil"/>
            </w:tcBorders>
            <w:shd w:val="clear" w:color="auto" w:fill="auto"/>
            <w:vAlign w:val="center"/>
            <w:hideMark/>
          </w:tcPr>
          <w:p w14:paraId="25E0AAE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F1" w14:textId="77777777">
        <w:trPr>
          <w:trHeight w:val="330"/>
        </w:trPr>
        <w:tc>
          <w:tcPr>
            <w:tcW w:w="6320" w:type="dxa"/>
            <w:tcBorders>
              <w:top w:val="nil"/>
              <w:left w:val="nil"/>
              <w:bottom w:val="nil"/>
              <w:right w:val="nil"/>
            </w:tcBorders>
            <w:shd w:val="clear" w:color="auto" w:fill="auto"/>
            <w:vAlign w:val="center"/>
            <w:hideMark/>
          </w:tcPr>
          <w:p w14:paraId="25E0AAF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AF3" w14:textId="77777777">
        <w:trPr>
          <w:trHeight w:val="330"/>
        </w:trPr>
        <w:tc>
          <w:tcPr>
            <w:tcW w:w="6320" w:type="dxa"/>
            <w:tcBorders>
              <w:top w:val="nil"/>
              <w:left w:val="nil"/>
              <w:bottom w:val="nil"/>
              <w:right w:val="nil"/>
            </w:tcBorders>
            <w:shd w:val="clear" w:color="auto" w:fill="auto"/>
            <w:vAlign w:val="center"/>
            <w:hideMark/>
          </w:tcPr>
          <w:p w14:paraId="25E0AAF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AF5" w14:textId="77777777">
        <w:trPr>
          <w:trHeight w:val="330"/>
        </w:trPr>
        <w:tc>
          <w:tcPr>
            <w:tcW w:w="6320" w:type="dxa"/>
            <w:tcBorders>
              <w:top w:val="nil"/>
              <w:left w:val="nil"/>
              <w:bottom w:val="nil"/>
              <w:right w:val="nil"/>
            </w:tcBorders>
            <w:shd w:val="clear" w:color="auto" w:fill="auto"/>
            <w:vAlign w:val="center"/>
            <w:hideMark/>
          </w:tcPr>
          <w:p w14:paraId="25E0AAF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AF7" w14:textId="77777777">
        <w:trPr>
          <w:trHeight w:val="330"/>
        </w:trPr>
        <w:tc>
          <w:tcPr>
            <w:tcW w:w="6320" w:type="dxa"/>
            <w:tcBorders>
              <w:top w:val="nil"/>
              <w:left w:val="nil"/>
              <w:bottom w:val="nil"/>
              <w:right w:val="nil"/>
            </w:tcBorders>
            <w:shd w:val="clear" w:color="auto" w:fill="auto"/>
            <w:vAlign w:val="center"/>
            <w:hideMark/>
          </w:tcPr>
          <w:p w14:paraId="25E0AAF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AF9" w14:textId="77777777">
        <w:trPr>
          <w:trHeight w:val="330"/>
        </w:trPr>
        <w:tc>
          <w:tcPr>
            <w:tcW w:w="6320" w:type="dxa"/>
            <w:tcBorders>
              <w:top w:val="nil"/>
              <w:left w:val="nil"/>
              <w:bottom w:val="nil"/>
              <w:right w:val="nil"/>
            </w:tcBorders>
            <w:shd w:val="clear" w:color="auto" w:fill="auto"/>
            <w:vAlign w:val="center"/>
            <w:hideMark/>
          </w:tcPr>
          <w:p w14:paraId="25E0AAF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ΝΑΙ</w:t>
            </w:r>
          </w:p>
        </w:tc>
      </w:tr>
      <w:tr w:rsidR="00464F64" w14:paraId="25E0AAFB" w14:textId="77777777">
        <w:trPr>
          <w:trHeight w:val="480"/>
        </w:trPr>
        <w:tc>
          <w:tcPr>
            <w:tcW w:w="6320" w:type="dxa"/>
            <w:tcBorders>
              <w:top w:val="nil"/>
              <w:left w:val="nil"/>
              <w:bottom w:val="nil"/>
              <w:right w:val="nil"/>
            </w:tcBorders>
            <w:shd w:val="clear" w:color="auto" w:fill="auto"/>
            <w:vAlign w:val="center"/>
            <w:hideMark/>
          </w:tcPr>
          <w:p w14:paraId="25E0AAF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2072/8 ως έχει (νέο άρθρο 8)     ΚΑΤΑ ΠΛΕΙΟΨΗΦΙΑ</w:t>
            </w:r>
          </w:p>
        </w:tc>
      </w:tr>
      <w:tr w:rsidR="00464F64" w14:paraId="25E0AAFD" w14:textId="77777777">
        <w:trPr>
          <w:trHeight w:val="330"/>
        </w:trPr>
        <w:tc>
          <w:tcPr>
            <w:tcW w:w="6320" w:type="dxa"/>
            <w:tcBorders>
              <w:top w:val="nil"/>
              <w:left w:val="nil"/>
              <w:bottom w:val="nil"/>
              <w:right w:val="nil"/>
            </w:tcBorders>
            <w:shd w:val="clear" w:color="auto" w:fill="auto"/>
            <w:vAlign w:val="center"/>
            <w:hideMark/>
          </w:tcPr>
          <w:p w14:paraId="25E0AAF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AFF" w14:textId="77777777">
        <w:trPr>
          <w:trHeight w:val="330"/>
        </w:trPr>
        <w:tc>
          <w:tcPr>
            <w:tcW w:w="6320" w:type="dxa"/>
            <w:tcBorders>
              <w:top w:val="nil"/>
              <w:left w:val="nil"/>
              <w:bottom w:val="nil"/>
              <w:right w:val="nil"/>
            </w:tcBorders>
            <w:shd w:val="clear" w:color="auto" w:fill="auto"/>
            <w:vAlign w:val="center"/>
            <w:hideMark/>
          </w:tcPr>
          <w:p w14:paraId="25E0AAF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B01" w14:textId="77777777">
        <w:trPr>
          <w:trHeight w:val="330"/>
        </w:trPr>
        <w:tc>
          <w:tcPr>
            <w:tcW w:w="6320" w:type="dxa"/>
            <w:tcBorders>
              <w:top w:val="nil"/>
              <w:left w:val="nil"/>
              <w:bottom w:val="nil"/>
              <w:right w:val="nil"/>
            </w:tcBorders>
            <w:shd w:val="clear" w:color="auto" w:fill="auto"/>
            <w:vAlign w:val="center"/>
            <w:hideMark/>
          </w:tcPr>
          <w:p w14:paraId="25E0AB0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464F64" w14:paraId="25E0AB03" w14:textId="77777777">
        <w:trPr>
          <w:trHeight w:val="330"/>
        </w:trPr>
        <w:tc>
          <w:tcPr>
            <w:tcW w:w="6320" w:type="dxa"/>
            <w:tcBorders>
              <w:top w:val="nil"/>
              <w:left w:val="nil"/>
              <w:bottom w:val="nil"/>
              <w:right w:val="nil"/>
            </w:tcBorders>
            <w:shd w:val="clear" w:color="auto" w:fill="auto"/>
            <w:vAlign w:val="center"/>
            <w:hideMark/>
          </w:tcPr>
          <w:p w14:paraId="25E0AB0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05" w14:textId="77777777">
        <w:trPr>
          <w:trHeight w:val="330"/>
        </w:trPr>
        <w:tc>
          <w:tcPr>
            <w:tcW w:w="6320" w:type="dxa"/>
            <w:tcBorders>
              <w:top w:val="nil"/>
              <w:left w:val="nil"/>
              <w:bottom w:val="nil"/>
              <w:right w:val="nil"/>
            </w:tcBorders>
            <w:shd w:val="clear" w:color="auto" w:fill="auto"/>
            <w:vAlign w:val="center"/>
            <w:hideMark/>
          </w:tcPr>
          <w:p w14:paraId="25E0AB0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B07" w14:textId="77777777">
        <w:trPr>
          <w:trHeight w:val="330"/>
        </w:trPr>
        <w:tc>
          <w:tcPr>
            <w:tcW w:w="6320" w:type="dxa"/>
            <w:tcBorders>
              <w:top w:val="nil"/>
              <w:left w:val="nil"/>
              <w:bottom w:val="nil"/>
              <w:right w:val="nil"/>
            </w:tcBorders>
            <w:shd w:val="clear" w:color="auto" w:fill="auto"/>
            <w:vAlign w:val="center"/>
            <w:hideMark/>
          </w:tcPr>
          <w:p w14:paraId="25E0AB0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B09" w14:textId="77777777">
        <w:trPr>
          <w:trHeight w:val="330"/>
        </w:trPr>
        <w:tc>
          <w:tcPr>
            <w:tcW w:w="6320" w:type="dxa"/>
            <w:tcBorders>
              <w:top w:val="nil"/>
              <w:left w:val="nil"/>
              <w:bottom w:val="nil"/>
              <w:right w:val="nil"/>
            </w:tcBorders>
            <w:shd w:val="clear" w:color="auto" w:fill="auto"/>
            <w:vAlign w:val="center"/>
            <w:hideMark/>
          </w:tcPr>
          <w:p w14:paraId="25E0AB0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2073/9 ως έχει     ΚΑΤΑ ΠΛΕΙΟΨΗΦΙΑ</w:t>
            </w:r>
          </w:p>
        </w:tc>
      </w:tr>
      <w:tr w:rsidR="00464F64" w14:paraId="25E0AB0B" w14:textId="77777777">
        <w:trPr>
          <w:trHeight w:val="330"/>
        </w:trPr>
        <w:tc>
          <w:tcPr>
            <w:tcW w:w="6320" w:type="dxa"/>
            <w:tcBorders>
              <w:top w:val="nil"/>
              <w:left w:val="nil"/>
              <w:bottom w:val="nil"/>
              <w:right w:val="nil"/>
            </w:tcBorders>
            <w:shd w:val="clear" w:color="auto" w:fill="auto"/>
            <w:vAlign w:val="center"/>
            <w:hideMark/>
          </w:tcPr>
          <w:p w14:paraId="25E0AB0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B0D" w14:textId="77777777">
        <w:trPr>
          <w:trHeight w:val="330"/>
        </w:trPr>
        <w:tc>
          <w:tcPr>
            <w:tcW w:w="6320" w:type="dxa"/>
            <w:tcBorders>
              <w:top w:val="nil"/>
              <w:left w:val="nil"/>
              <w:bottom w:val="nil"/>
              <w:right w:val="nil"/>
            </w:tcBorders>
            <w:shd w:val="clear" w:color="auto" w:fill="auto"/>
            <w:vAlign w:val="center"/>
            <w:hideMark/>
          </w:tcPr>
          <w:p w14:paraId="25E0AB0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B0F" w14:textId="77777777">
        <w:trPr>
          <w:trHeight w:val="330"/>
        </w:trPr>
        <w:tc>
          <w:tcPr>
            <w:tcW w:w="6320" w:type="dxa"/>
            <w:tcBorders>
              <w:top w:val="nil"/>
              <w:left w:val="nil"/>
              <w:bottom w:val="nil"/>
              <w:right w:val="nil"/>
            </w:tcBorders>
            <w:shd w:val="clear" w:color="auto" w:fill="auto"/>
            <w:vAlign w:val="center"/>
            <w:hideMark/>
          </w:tcPr>
          <w:p w14:paraId="25E0AB0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w:t>
            </w:r>
            <w:r>
              <w:rPr>
                <w:rFonts w:ascii="Calibri" w:eastAsia="Times New Roman" w:hAnsi="Calibri" w:cs="Calibri"/>
                <w:color w:val="000000"/>
                <w:szCs w:val="24"/>
              </w:rPr>
              <w:t xml:space="preserve"> ΝΑΙ</w:t>
            </w:r>
          </w:p>
        </w:tc>
      </w:tr>
      <w:tr w:rsidR="00464F64" w14:paraId="25E0AB11" w14:textId="77777777">
        <w:trPr>
          <w:trHeight w:val="345"/>
        </w:trPr>
        <w:tc>
          <w:tcPr>
            <w:tcW w:w="6320" w:type="dxa"/>
            <w:tcBorders>
              <w:top w:val="nil"/>
              <w:left w:val="nil"/>
              <w:bottom w:val="nil"/>
              <w:right w:val="nil"/>
            </w:tcBorders>
            <w:shd w:val="clear" w:color="auto" w:fill="auto"/>
            <w:vAlign w:val="center"/>
            <w:hideMark/>
          </w:tcPr>
          <w:p w14:paraId="25E0AB1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13" w14:textId="77777777">
        <w:trPr>
          <w:trHeight w:val="330"/>
        </w:trPr>
        <w:tc>
          <w:tcPr>
            <w:tcW w:w="6320" w:type="dxa"/>
            <w:tcBorders>
              <w:top w:val="nil"/>
              <w:left w:val="nil"/>
              <w:bottom w:val="nil"/>
              <w:right w:val="nil"/>
            </w:tcBorders>
            <w:shd w:val="clear" w:color="auto" w:fill="auto"/>
            <w:vAlign w:val="center"/>
            <w:hideMark/>
          </w:tcPr>
          <w:p w14:paraId="25E0AB1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64F64" w14:paraId="25E0AB15" w14:textId="77777777">
        <w:trPr>
          <w:trHeight w:val="330"/>
        </w:trPr>
        <w:tc>
          <w:tcPr>
            <w:tcW w:w="6320" w:type="dxa"/>
            <w:tcBorders>
              <w:top w:val="nil"/>
              <w:left w:val="nil"/>
              <w:bottom w:val="nil"/>
              <w:right w:val="nil"/>
            </w:tcBorders>
            <w:shd w:val="clear" w:color="auto" w:fill="auto"/>
            <w:vAlign w:val="center"/>
            <w:hideMark/>
          </w:tcPr>
          <w:p w14:paraId="25E0AB1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464F64" w14:paraId="25E0AB17" w14:textId="77777777">
        <w:trPr>
          <w:trHeight w:val="495"/>
        </w:trPr>
        <w:tc>
          <w:tcPr>
            <w:tcW w:w="6320" w:type="dxa"/>
            <w:tcBorders>
              <w:top w:val="nil"/>
              <w:left w:val="nil"/>
              <w:bottom w:val="nil"/>
              <w:right w:val="nil"/>
            </w:tcBorders>
            <w:shd w:val="clear" w:color="auto" w:fill="auto"/>
            <w:vAlign w:val="center"/>
            <w:hideMark/>
          </w:tcPr>
          <w:p w14:paraId="25E0AB1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2074/10 όπως τροπ.     ΚΑΤΑ ΠΛΕΙΟΨΗΦΙΑ</w:t>
            </w:r>
          </w:p>
        </w:tc>
      </w:tr>
      <w:tr w:rsidR="00464F64" w14:paraId="25E0AB19" w14:textId="77777777">
        <w:trPr>
          <w:trHeight w:val="330"/>
        </w:trPr>
        <w:tc>
          <w:tcPr>
            <w:tcW w:w="6320" w:type="dxa"/>
            <w:tcBorders>
              <w:top w:val="nil"/>
              <w:left w:val="nil"/>
              <w:bottom w:val="nil"/>
              <w:right w:val="nil"/>
            </w:tcBorders>
            <w:shd w:val="clear" w:color="auto" w:fill="auto"/>
            <w:vAlign w:val="center"/>
            <w:hideMark/>
          </w:tcPr>
          <w:p w14:paraId="25E0AB1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B1B" w14:textId="77777777">
        <w:trPr>
          <w:trHeight w:val="330"/>
        </w:trPr>
        <w:tc>
          <w:tcPr>
            <w:tcW w:w="6320" w:type="dxa"/>
            <w:tcBorders>
              <w:top w:val="nil"/>
              <w:left w:val="nil"/>
              <w:bottom w:val="nil"/>
              <w:right w:val="nil"/>
            </w:tcBorders>
            <w:shd w:val="clear" w:color="auto" w:fill="auto"/>
            <w:vAlign w:val="center"/>
            <w:hideMark/>
          </w:tcPr>
          <w:p w14:paraId="25E0AB1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464F64" w14:paraId="25E0AB1D" w14:textId="77777777">
        <w:trPr>
          <w:trHeight w:val="330"/>
        </w:trPr>
        <w:tc>
          <w:tcPr>
            <w:tcW w:w="6320" w:type="dxa"/>
            <w:tcBorders>
              <w:top w:val="nil"/>
              <w:left w:val="nil"/>
              <w:bottom w:val="nil"/>
              <w:right w:val="nil"/>
            </w:tcBorders>
            <w:shd w:val="clear" w:color="auto" w:fill="auto"/>
            <w:vAlign w:val="center"/>
            <w:hideMark/>
          </w:tcPr>
          <w:p w14:paraId="25E0AB1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464F64" w14:paraId="25E0AB1F" w14:textId="77777777">
        <w:trPr>
          <w:trHeight w:val="330"/>
        </w:trPr>
        <w:tc>
          <w:tcPr>
            <w:tcW w:w="6320" w:type="dxa"/>
            <w:tcBorders>
              <w:top w:val="nil"/>
              <w:left w:val="nil"/>
              <w:bottom w:val="nil"/>
              <w:right w:val="nil"/>
            </w:tcBorders>
            <w:shd w:val="clear" w:color="auto" w:fill="auto"/>
            <w:vAlign w:val="center"/>
            <w:hideMark/>
          </w:tcPr>
          <w:p w14:paraId="25E0AB1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21" w14:textId="77777777">
        <w:trPr>
          <w:trHeight w:val="330"/>
        </w:trPr>
        <w:tc>
          <w:tcPr>
            <w:tcW w:w="6320" w:type="dxa"/>
            <w:tcBorders>
              <w:top w:val="nil"/>
              <w:left w:val="nil"/>
              <w:bottom w:val="nil"/>
              <w:right w:val="nil"/>
            </w:tcBorders>
            <w:shd w:val="clear" w:color="auto" w:fill="auto"/>
            <w:vAlign w:val="center"/>
            <w:hideMark/>
          </w:tcPr>
          <w:p w14:paraId="25E0AB2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64F64" w14:paraId="25E0AB23" w14:textId="77777777">
        <w:trPr>
          <w:trHeight w:val="330"/>
        </w:trPr>
        <w:tc>
          <w:tcPr>
            <w:tcW w:w="6320" w:type="dxa"/>
            <w:tcBorders>
              <w:top w:val="nil"/>
              <w:left w:val="nil"/>
              <w:bottom w:val="nil"/>
              <w:right w:val="nil"/>
            </w:tcBorders>
            <w:shd w:val="clear" w:color="auto" w:fill="auto"/>
            <w:vAlign w:val="center"/>
            <w:hideMark/>
          </w:tcPr>
          <w:p w14:paraId="25E0AB2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464F64" w14:paraId="25E0AB25" w14:textId="77777777">
        <w:trPr>
          <w:trHeight w:val="330"/>
        </w:trPr>
        <w:tc>
          <w:tcPr>
            <w:tcW w:w="6320" w:type="dxa"/>
            <w:tcBorders>
              <w:top w:val="nil"/>
              <w:left w:val="nil"/>
              <w:bottom w:val="nil"/>
              <w:right w:val="nil"/>
            </w:tcBorders>
            <w:shd w:val="clear" w:color="auto" w:fill="auto"/>
            <w:vAlign w:val="center"/>
            <w:hideMark/>
          </w:tcPr>
          <w:p w14:paraId="25E0AB24" w14:textId="77777777" w:rsidR="007B1EE3" w:rsidRDefault="00160710">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2075/11 ως έχει     ΚΑΤΑ ΠΛΕΙΟΨΗΦΙΑ</w:t>
            </w:r>
          </w:p>
        </w:tc>
      </w:tr>
      <w:tr w:rsidR="00464F64" w14:paraId="25E0AB27" w14:textId="77777777">
        <w:trPr>
          <w:trHeight w:val="330"/>
        </w:trPr>
        <w:tc>
          <w:tcPr>
            <w:tcW w:w="6320" w:type="dxa"/>
            <w:tcBorders>
              <w:top w:val="nil"/>
              <w:left w:val="nil"/>
              <w:bottom w:val="nil"/>
              <w:right w:val="nil"/>
            </w:tcBorders>
            <w:shd w:val="clear" w:color="auto" w:fill="auto"/>
            <w:vAlign w:val="center"/>
            <w:hideMark/>
          </w:tcPr>
          <w:p w14:paraId="25E0AB2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B29" w14:textId="77777777">
        <w:trPr>
          <w:trHeight w:val="330"/>
        </w:trPr>
        <w:tc>
          <w:tcPr>
            <w:tcW w:w="6320" w:type="dxa"/>
            <w:tcBorders>
              <w:top w:val="nil"/>
              <w:left w:val="nil"/>
              <w:bottom w:val="nil"/>
              <w:right w:val="nil"/>
            </w:tcBorders>
            <w:shd w:val="clear" w:color="auto" w:fill="auto"/>
            <w:vAlign w:val="center"/>
            <w:hideMark/>
          </w:tcPr>
          <w:p w14:paraId="25E0AB2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B2B" w14:textId="77777777">
        <w:trPr>
          <w:trHeight w:val="330"/>
        </w:trPr>
        <w:tc>
          <w:tcPr>
            <w:tcW w:w="6320" w:type="dxa"/>
            <w:tcBorders>
              <w:top w:val="nil"/>
              <w:left w:val="nil"/>
              <w:bottom w:val="nil"/>
              <w:right w:val="nil"/>
            </w:tcBorders>
            <w:shd w:val="clear" w:color="auto" w:fill="auto"/>
            <w:vAlign w:val="center"/>
            <w:hideMark/>
          </w:tcPr>
          <w:p w14:paraId="25E0AB2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ΔΗ.ΣΥ: </w:t>
            </w:r>
            <w:r>
              <w:rPr>
                <w:rFonts w:ascii="Calibri" w:eastAsia="Times New Roman" w:hAnsi="Calibri" w:cs="Calibri"/>
                <w:color w:val="000000"/>
                <w:szCs w:val="24"/>
              </w:rPr>
              <w:t>ΝΑΙ</w:t>
            </w:r>
          </w:p>
        </w:tc>
      </w:tr>
      <w:tr w:rsidR="00464F64" w14:paraId="25E0AB2D" w14:textId="77777777">
        <w:trPr>
          <w:trHeight w:val="330"/>
        </w:trPr>
        <w:tc>
          <w:tcPr>
            <w:tcW w:w="6320" w:type="dxa"/>
            <w:tcBorders>
              <w:top w:val="nil"/>
              <w:left w:val="nil"/>
              <w:bottom w:val="nil"/>
              <w:right w:val="nil"/>
            </w:tcBorders>
            <w:shd w:val="clear" w:color="auto" w:fill="auto"/>
            <w:vAlign w:val="center"/>
            <w:hideMark/>
          </w:tcPr>
          <w:p w14:paraId="25E0AB2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2F" w14:textId="77777777">
        <w:trPr>
          <w:trHeight w:val="330"/>
        </w:trPr>
        <w:tc>
          <w:tcPr>
            <w:tcW w:w="6320" w:type="dxa"/>
            <w:tcBorders>
              <w:top w:val="nil"/>
              <w:left w:val="nil"/>
              <w:bottom w:val="nil"/>
              <w:right w:val="nil"/>
            </w:tcBorders>
            <w:shd w:val="clear" w:color="auto" w:fill="auto"/>
            <w:vAlign w:val="center"/>
            <w:hideMark/>
          </w:tcPr>
          <w:p w14:paraId="25E0AB2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64F64" w14:paraId="25E0AB31" w14:textId="77777777">
        <w:trPr>
          <w:trHeight w:val="330"/>
        </w:trPr>
        <w:tc>
          <w:tcPr>
            <w:tcW w:w="6320" w:type="dxa"/>
            <w:tcBorders>
              <w:top w:val="nil"/>
              <w:left w:val="nil"/>
              <w:bottom w:val="nil"/>
              <w:right w:val="nil"/>
            </w:tcBorders>
            <w:shd w:val="clear" w:color="auto" w:fill="auto"/>
            <w:vAlign w:val="center"/>
            <w:hideMark/>
          </w:tcPr>
          <w:p w14:paraId="25E0AB3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464F64" w14:paraId="25E0AB33" w14:textId="77777777">
        <w:trPr>
          <w:trHeight w:val="330"/>
        </w:trPr>
        <w:tc>
          <w:tcPr>
            <w:tcW w:w="6320" w:type="dxa"/>
            <w:tcBorders>
              <w:top w:val="nil"/>
              <w:left w:val="nil"/>
              <w:bottom w:val="nil"/>
              <w:right w:val="nil"/>
            </w:tcBorders>
            <w:shd w:val="clear" w:color="auto" w:fill="auto"/>
            <w:vAlign w:val="center"/>
            <w:hideMark/>
          </w:tcPr>
          <w:p w14:paraId="25E0AB3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464F64" w14:paraId="25E0AB35" w14:textId="77777777">
        <w:trPr>
          <w:trHeight w:val="330"/>
        </w:trPr>
        <w:tc>
          <w:tcPr>
            <w:tcW w:w="6320" w:type="dxa"/>
            <w:tcBorders>
              <w:top w:val="nil"/>
              <w:left w:val="nil"/>
              <w:bottom w:val="nil"/>
              <w:right w:val="nil"/>
            </w:tcBorders>
            <w:shd w:val="clear" w:color="auto" w:fill="auto"/>
            <w:vAlign w:val="center"/>
            <w:hideMark/>
          </w:tcPr>
          <w:p w14:paraId="25E0AB3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B37" w14:textId="77777777">
        <w:trPr>
          <w:trHeight w:val="330"/>
        </w:trPr>
        <w:tc>
          <w:tcPr>
            <w:tcW w:w="6320" w:type="dxa"/>
            <w:tcBorders>
              <w:top w:val="nil"/>
              <w:left w:val="nil"/>
              <w:bottom w:val="nil"/>
              <w:right w:val="nil"/>
            </w:tcBorders>
            <w:shd w:val="clear" w:color="auto" w:fill="auto"/>
            <w:vAlign w:val="center"/>
            <w:hideMark/>
          </w:tcPr>
          <w:p w14:paraId="25E0AB3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B39" w14:textId="77777777">
        <w:trPr>
          <w:trHeight w:val="345"/>
        </w:trPr>
        <w:tc>
          <w:tcPr>
            <w:tcW w:w="6320" w:type="dxa"/>
            <w:tcBorders>
              <w:top w:val="nil"/>
              <w:left w:val="nil"/>
              <w:bottom w:val="nil"/>
              <w:right w:val="nil"/>
            </w:tcBorders>
            <w:shd w:val="clear" w:color="auto" w:fill="auto"/>
            <w:vAlign w:val="center"/>
            <w:hideMark/>
          </w:tcPr>
          <w:p w14:paraId="25E0AB3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B3B" w14:textId="77777777">
        <w:trPr>
          <w:trHeight w:val="330"/>
        </w:trPr>
        <w:tc>
          <w:tcPr>
            <w:tcW w:w="6320" w:type="dxa"/>
            <w:tcBorders>
              <w:top w:val="nil"/>
              <w:left w:val="nil"/>
              <w:bottom w:val="nil"/>
              <w:right w:val="nil"/>
            </w:tcBorders>
            <w:shd w:val="clear" w:color="auto" w:fill="auto"/>
            <w:vAlign w:val="center"/>
            <w:hideMark/>
          </w:tcPr>
          <w:p w14:paraId="25E0AB3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3D" w14:textId="77777777">
        <w:trPr>
          <w:trHeight w:val="330"/>
        </w:trPr>
        <w:tc>
          <w:tcPr>
            <w:tcW w:w="6320" w:type="dxa"/>
            <w:tcBorders>
              <w:top w:val="nil"/>
              <w:left w:val="nil"/>
              <w:bottom w:val="nil"/>
              <w:right w:val="nil"/>
            </w:tcBorders>
            <w:shd w:val="clear" w:color="auto" w:fill="auto"/>
            <w:vAlign w:val="center"/>
            <w:hideMark/>
          </w:tcPr>
          <w:p w14:paraId="25E0AB3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B3F" w14:textId="77777777">
        <w:trPr>
          <w:trHeight w:val="330"/>
        </w:trPr>
        <w:tc>
          <w:tcPr>
            <w:tcW w:w="6320" w:type="dxa"/>
            <w:tcBorders>
              <w:top w:val="nil"/>
              <w:left w:val="nil"/>
              <w:bottom w:val="nil"/>
              <w:right w:val="nil"/>
            </w:tcBorders>
            <w:shd w:val="clear" w:color="auto" w:fill="auto"/>
            <w:vAlign w:val="center"/>
            <w:hideMark/>
          </w:tcPr>
          <w:p w14:paraId="25E0AB3E"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464F64" w14:paraId="25E0AB41" w14:textId="77777777">
        <w:trPr>
          <w:trHeight w:val="330"/>
        </w:trPr>
        <w:tc>
          <w:tcPr>
            <w:tcW w:w="6320" w:type="dxa"/>
            <w:tcBorders>
              <w:top w:val="nil"/>
              <w:left w:val="nil"/>
              <w:bottom w:val="nil"/>
              <w:right w:val="nil"/>
            </w:tcBorders>
            <w:shd w:val="clear" w:color="auto" w:fill="auto"/>
            <w:vAlign w:val="center"/>
            <w:hideMark/>
          </w:tcPr>
          <w:p w14:paraId="25E0AB40"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464F64" w14:paraId="25E0AB43" w14:textId="77777777">
        <w:trPr>
          <w:trHeight w:val="330"/>
        </w:trPr>
        <w:tc>
          <w:tcPr>
            <w:tcW w:w="6320" w:type="dxa"/>
            <w:tcBorders>
              <w:top w:val="nil"/>
              <w:left w:val="nil"/>
              <w:bottom w:val="nil"/>
              <w:right w:val="nil"/>
            </w:tcBorders>
            <w:shd w:val="clear" w:color="auto" w:fill="auto"/>
            <w:vAlign w:val="center"/>
            <w:hideMark/>
          </w:tcPr>
          <w:p w14:paraId="25E0AB42"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64F64" w14:paraId="25E0AB45" w14:textId="77777777">
        <w:trPr>
          <w:trHeight w:val="330"/>
        </w:trPr>
        <w:tc>
          <w:tcPr>
            <w:tcW w:w="6320" w:type="dxa"/>
            <w:tcBorders>
              <w:top w:val="nil"/>
              <w:left w:val="nil"/>
              <w:bottom w:val="nil"/>
              <w:right w:val="nil"/>
            </w:tcBorders>
            <w:shd w:val="clear" w:color="auto" w:fill="auto"/>
            <w:vAlign w:val="center"/>
            <w:hideMark/>
          </w:tcPr>
          <w:p w14:paraId="25E0AB44"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464F64" w14:paraId="25E0AB47" w14:textId="77777777">
        <w:trPr>
          <w:trHeight w:val="330"/>
        </w:trPr>
        <w:tc>
          <w:tcPr>
            <w:tcW w:w="6320" w:type="dxa"/>
            <w:tcBorders>
              <w:top w:val="nil"/>
              <w:left w:val="nil"/>
              <w:bottom w:val="nil"/>
              <w:right w:val="nil"/>
            </w:tcBorders>
            <w:shd w:val="clear" w:color="auto" w:fill="auto"/>
            <w:vAlign w:val="center"/>
            <w:hideMark/>
          </w:tcPr>
          <w:p w14:paraId="25E0AB46"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464F64" w14:paraId="25E0AB49" w14:textId="77777777">
        <w:trPr>
          <w:trHeight w:val="330"/>
        </w:trPr>
        <w:tc>
          <w:tcPr>
            <w:tcW w:w="6320" w:type="dxa"/>
            <w:tcBorders>
              <w:top w:val="nil"/>
              <w:left w:val="nil"/>
              <w:bottom w:val="nil"/>
              <w:right w:val="nil"/>
            </w:tcBorders>
            <w:shd w:val="clear" w:color="auto" w:fill="auto"/>
            <w:vAlign w:val="center"/>
            <w:hideMark/>
          </w:tcPr>
          <w:p w14:paraId="25E0AB48"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464F64" w14:paraId="25E0AB4B" w14:textId="77777777">
        <w:trPr>
          <w:trHeight w:val="330"/>
        </w:trPr>
        <w:tc>
          <w:tcPr>
            <w:tcW w:w="6320" w:type="dxa"/>
            <w:tcBorders>
              <w:top w:val="nil"/>
              <w:left w:val="nil"/>
              <w:bottom w:val="nil"/>
              <w:right w:val="nil"/>
            </w:tcBorders>
            <w:shd w:val="clear" w:color="auto" w:fill="auto"/>
            <w:vAlign w:val="center"/>
            <w:hideMark/>
          </w:tcPr>
          <w:p w14:paraId="25E0AB4A"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64F64" w14:paraId="25E0AB4D" w14:textId="77777777">
        <w:trPr>
          <w:trHeight w:val="330"/>
        </w:trPr>
        <w:tc>
          <w:tcPr>
            <w:tcW w:w="6320" w:type="dxa"/>
            <w:tcBorders>
              <w:top w:val="nil"/>
              <w:left w:val="nil"/>
              <w:bottom w:val="nil"/>
              <w:right w:val="nil"/>
            </w:tcBorders>
            <w:shd w:val="clear" w:color="auto" w:fill="auto"/>
            <w:vAlign w:val="center"/>
            <w:hideMark/>
          </w:tcPr>
          <w:p w14:paraId="25E0AB4C" w14:textId="77777777" w:rsidR="007B1EE3" w:rsidRDefault="0016071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bl>
    <w:p w14:paraId="25E0AB4E" w14:textId="77777777" w:rsidR="00464F64" w:rsidRDefault="00464F64">
      <w:pPr>
        <w:contextualSpacing/>
        <w:rPr>
          <w:rFonts w:eastAsia="Times New Roman" w:cs="Times New Roman"/>
          <w:szCs w:val="24"/>
        </w:rPr>
      </w:pPr>
    </w:p>
    <w:p w14:paraId="25E0AB4F" w14:textId="77777777" w:rsidR="00464F64" w:rsidRDefault="00160710">
      <w:pPr>
        <w:tabs>
          <w:tab w:val="left" w:pos="2738"/>
          <w:tab w:val="center" w:pos="4753"/>
          <w:tab w:val="left" w:pos="5723"/>
        </w:tabs>
        <w:spacing w:line="600" w:lineRule="auto"/>
        <w:ind w:firstLine="720"/>
        <w:contextualSpacing/>
        <w:jc w:val="center"/>
        <w:rPr>
          <w:rFonts w:eastAsia="Times New Roman"/>
          <w:color w:val="FF0000"/>
          <w:szCs w:val="24"/>
        </w:rPr>
      </w:pPr>
      <w:r w:rsidRPr="00BE7E5E">
        <w:rPr>
          <w:rFonts w:eastAsia="Times New Roman"/>
          <w:color w:val="FF0000"/>
          <w:szCs w:val="24"/>
        </w:rPr>
        <w:t>(ΑΛΛΑΓΗ ΣΕΛΙΔΑΣ)</w:t>
      </w:r>
    </w:p>
    <w:p w14:paraId="25E0AB50" w14:textId="77777777" w:rsidR="00464F64" w:rsidRDefault="00160710">
      <w:pPr>
        <w:rPr>
          <w:rFonts w:eastAsia="Times New Roman"/>
          <w:color w:val="FF0000"/>
          <w:szCs w:val="24"/>
        </w:rPr>
      </w:pPr>
      <w:r>
        <w:rPr>
          <w:rFonts w:eastAsia="Times New Roman"/>
          <w:color w:val="FF0000"/>
          <w:szCs w:val="24"/>
        </w:rPr>
        <w:br w:type="page"/>
      </w:r>
    </w:p>
    <w:p w14:paraId="25E0AB51" w14:textId="77777777" w:rsidR="00464F64" w:rsidRDefault="00160710">
      <w:pPr>
        <w:tabs>
          <w:tab w:val="left" w:pos="2738"/>
          <w:tab w:val="center" w:pos="4753"/>
          <w:tab w:val="left" w:pos="5723"/>
        </w:tabs>
        <w:spacing w:line="600" w:lineRule="auto"/>
        <w:ind w:firstLine="720"/>
        <w:contextualSpacing/>
        <w:jc w:val="both"/>
        <w:rPr>
          <w:rFonts w:eastAsia="Times New Roman" w:cs="Times New Roman"/>
          <w:szCs w:val="24"/>
        </w:rPr>
      </w:pPr>
      <w:r w:rsidRPr="00672108">
        <w:rPr>
          <w:rFonts w:eastAsia="Times New Roman"/>
          <w:b/>
          <w:szCs w:val="24"/>
        </w:rPr>
        <w:lastRenderedPageBreak/>
        <w:t>ΠΡΟΕΔΡΕΥΩΝ (Γεώργιος Βαρεμένος):</w:t>
      </w:r>
      <w:r>
        <w:rPr>
          <w:rFonts w:eastAsia="Times New Roman"/>
          <w:b/>
          <w:szCs w:val="24"/>
        </w:rPr>
        <w:t xml:space="preserve"> </w:t>
      </w:r>
      <w:r>
        <w:rPr>
          <w:rFonts w:eastAsia="Times New Roman"/>
          <w:szCs w:val="24"/>
        </w:rPr>
        <w:t xml:space="preserve">Συνεπώς </w:t>
      </w:r>
      <w:r>
        <w:rPr>
          <w:rFonts w:eastAsia="Times New Roman"/>
          <w:szCs w:val="24"/>
        </w:rPr>
        <w:t>τ</w:t>
      </w:r>
      <w:r>
        <w:rPr>
          <w:rFonts w:eastAsia="Times New Roman"/>
          <w:szCs w:val="24"/>
        </w:rPr>
        <w:t>ο σχέδιο νόμου του Υπουργού Επικρατείας</w:t>
      </w:r>
      <w:r>
        <w:rPr>
          <w:rFonts w:eastAsia="Times New Roman"/>
          <w:szCs w:val="24"/>
        </w:rPr>
        <w:t>:</w:t>
      </w:r>
      <w:r>
        <w:rPr>
          <w:rFonts w:eastAsia="Times New Roman"/>
          <w:szCs w:val="24"/>
        </w:rPr>
        <w:t xml:space="preserve"> </w:t>
      </w:r>
      <w:r>
        <w:rPr>
          <w:rFonts w:eastAsia="Times New Roman" w:cs="Times New Roman"/>
          <w:szCs w:val="24"/>
        </w:rPr>
        <w:t>«Σύσταση, συγκρότηση και αρμοδιότητες της Κεντρικής Επιτροπής Κωδικοποίησης και άλλες διατάξεις» έγινε δεκτό κατά πλειοψηφ</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w:t>
      </w:r>
      <w:r>
        <w:rPr>
          <w:rFonts w:eastAsia="Times New Roman" w:cs="Times New Roman"/>
          <w:szCs w:val="24"/>
        </w:rPr>
        <w:t>του συνόλου</w:t>
      </w:r>
      <w:r>
        <w:rPr>
          <w:rFonts w:eastAsia="Times New Roman" w:cs="Times New Roman"/>
          <w:szCs w:val="24"/>
        </w:rPr>
        <w:t xml:space="preserve"> και έχει ως εξής: </w:t>
      </w:r>
    </w:p>
    <w:p w14:paraId="25E0AB52" w14:textId="77777777" w:rsidR="00464F64" w:rsidRDefault="00160710">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02693C">
        <w:rPr>
          <w:rFonts w:eastAsia="Times New Roman" w:cs="Times New Roman"/>
          <w:color w:val="FF0000"/>
          <w:szCs w:val="24"/>
        </w:rPr>
        <w:t>(Να καταχωριστεί το κείμενο του νομοσχεδίου σελίδα 275α)</w:t>
      </w:r>
    </w:p>
    <w:p w14:paraId="25E0AB53"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5E0AB54"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25E0AB55"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Συν</w:t>
      </w:r>
      <w:r>
        <w:rPr>
          <w:rFonts w:eastAsia="Times New Roman"/>
          <w:szCs w:val="24"/>
        </w:rPr>
        <w:t>επώς τ</w:t>
      </w:r>
      <w:r>
        <w:rPr>
          <w:rFonts w:eastAsia="Times New Roman"/>
          <w:szCs w:val="24"/>
        </w:rPr>
        <w:t xml:space="preserve">ο Σώμα παρέσχε τη ζητηθείσα εξουσιοδότηση. </w:t>
      </w:r>
    </w:p>
    <w:p w14:paraId="25E0AB56"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Κυρίες και κύριοι συνάδελφοι, δ</w:t>
      </w:r>
      <w:r>
        <w:rPr>
          <w:rFonts w:eastAsia="Times New Roman"/>
          <w:szCs w:val="24"/>
        </w:rPr>
        <w:t xml:space="preserve">έχεστε στο σημείο αυτό να λύσουμε τη συνεδρίαση; </w:t>
      </w:r>
    </w:p>
    <w:p w14:paraId="25E0AB57"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25E0AB58" w14:textId="77777777" w:rsidR="00464F64" w:rsidRDefault="00160710">
      <w:pPr>
        <w:tabs>
          <w:tab w:val="left" w:pos="2738"/>
          <w:tab w:val="center" w:pos="4753"/>
          <w:tab w:val="left" w:pos="5723"/>
        </w:tabs>
        <w:spacing w:line="600" w:lineRule="auto"/>
        <w:ind w:firstLine="720"/>
        <w:contextualSpacing/>
        <w:jc w:val="both"/>
        <w:rPr>
          <w:rFonts w:eastAsia="Times New Roman"/>
          <w:szCs w:val="24"/>
        </w:rPr>
      </w:pPr>
      <w:r w:rsidRPr="00672108">
        <w:rPr>
          <w:rFonts w:eastAsia="Times New Roman"/>
          <w:b/>
          <w:szCs w:val="24"/>
        </w:rPr>
        <w:lastRenderedPageBreak/>
        <w:t>ΠΡΟΕΔΡΕΥΩΝ (Γεώργιος Βαρεμένος):</w:t>
      </w:r>
      <w:r>
        <w:rPr>
          <w:rFonts w:eastAsia="Times New Roman"/>
          <w:b/>
          <w:szCs w:val="24"/>
        </w:rPr>
        <w:t xml:space="preserve"> </w:t>
      </w:r>
      <w:r>
        <w:rPr>
          <w:rFonts w:eastAsia="Times New Roman"/>
          <w:szCs w:val="24"/>
        </w:rPr>
        <w:t xml:space="preserve">Με τη συναίνεση του Σώματος και ώρα 15.40΄ </w:t>
      </w:r>
      <w:proofErr w:type="spellStart"/>
      <w:r>
        <w:rPr>
          <w:rFonts w:eastAsia="Times New Roman"/>
          <w:szCs w:val="24"/>
        </w:rPr>
        <w:t>λύεται</w:t>
      </w:r>
      <w:proofErr w:type="spellEnd"/>
      <w:r>
        <w:rPr>
          <w:rFonts w:eastAsia="Times New Roman"/>
          <w:szCs w:val="24"/>
        </w:rPr>
        <w:t xml:space="preserve"> η συνεδρίαση για αύριο, </w:t>
      </w:r>
      <w:r>
        <w:rPr>
          <w:rFonts w:eastAsia="Times New Roman"/>
          <w:szCs w:val="24"/>
        </w:rPr>
        <w:t>ημέρα</w:t>
      </w:r>
      <w:r>
        <w:rPr>
          <w:rFonts w:eastAsia="Times New Roman"/>
          <w:szCs w:val="24"/>
        </w:rPr>
        <w:t xml:space="preserve"> Παρασκευή 5 Απριλίου 2019 και ώρα 10.00΄,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 </w:t>
      </w:r>
    </w:p>
    <w:p w14:paraId="25E0AB59" w14:textId="77777777" w:rsidR="00464F64" w:rsidRDefault="00160710">
      <w:pPr>
        <w:tabs>
          <w:tab w:val="left" w:pos="2738"/>
          <w:tab w:val="center" w:pos="4753"/>
          <w:tab w:val="left" w:pos="5723"/>
        </w:tabs>
        <w:spacing w:line="600" w:lineRule="auto"/>
        <w:contextualSpacing/>
        <w:jc w:val="both"/>
        <w:rPr>
          <w:rFonts w:eastAsia="Times New Roman"/>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w:t>
      </w:r>
      <w:r>
        <w:rPr>
          <w:rFonts w:eastAsia="Times New Roman"/>
          <w:b/>
          <w:szCs w:val="24"/>
        </w:rPr>
        <w:t>Ι ΓΡΑΜΜΑΤΕΙΣ</w:t>
      </w:r>
      <w:r>
        <w:rPr>
          <w:rFonts w:eastAsia="Times New Roman"/>
          <w:szCs w:val="24"/>
        </w:rPr>
        <w:t xml:space="preserve"> </w:t>
      </w:r>
    </w:p>
    <w:p w14:paraId="25E0AB5A" w14:textId="77777777" w:rsidR="00464F64" w:rsidRDefault="00464F64">
      <w:pPr>
        <w:tabs>
          <w:tab w:val="left" w:pos="2246"/>
        </w:tabs>
        <w:spacing w:line="600" w:lineRule="auto"/>
        <w:ind w:firstLine="720"/>
        <w:contextualSpacing/>
        <w:jc w:val="both"/>
        <w:rPr>
          <w:rFonts w:eastAsia="Times New Roman"/>
          <w:szCs w:val="24"/>
        </w:rPr>
      </w:pPr>
    </w:p>
    <w:sectPr w:rsidR="00464F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WqlOPeWW3Fj45yqQJAglRBX/HCg=" w:salt="74g2erJgXOeHYflXpDkn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64"/>
    <w:rsid w:val="00160710"/>
    <w:rsid w:val="00464F64"/>
    <w:rsid w:val="009302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A5D5"/>
  <w15:docId w15:val="{0767336E-645D-46BA-8F79-8D0B9EA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61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619D"/>
    <w:rPr>
      <w:rFonts w:ascii="Segoe UI" w:hAnsi="Segoe UI" w:cs="Segoe UI"/>
      <w:sz w:val="18"/>
      <w:szCs w:val="18"/>
    </w:rPr>
  </w:style>
  <w:style w:type="paragraph" w:styleId="a4">
    <w:name w:val="Revision"/>
    <w:hidden/>
    <w:uiPriority w:val="99"/>
    <w:semiHidden/>
    <w:rsid w:val="007B6C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816</MetadataID>
    <Session xmlns="641f345b-441b-4b81-9152-adc2e73ba5e1">Δ´</Session>
    <Date xmlns="641f345b-441b-4b81-9152-adc2e73ba5e1">2019-04-03T21:00:00+00:00</Date>
    <Status xmlns="641f345b-441b-4b81-9152-adc2e73ba5e1">
      <Url>https://intra.parliament.gr/praktika/Lists/Incoming_Metadata/EditForm.aspx?ID=816&amp;Source=/praktika/Recordings_Library/Forms/AllItems.aspx</Url>
      <Description>Δημοσιεύτηκε</Description>
    </Status>
    <Meeting xmlns="641f345b-441b-4b81-9152-adc2e73ba5e1">ΡΕ´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17E93-BC12-424F-B7E9-FBFA588DC37A}">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F49788A-83CC-4245-AFA4-CE52A3492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1F0C3F-669A-4E7D-AEE9-8F615267BA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261</Pages>
  <Words>49269</Words>
  <Characters>266054</Characters>
  <Application>Microsoft Office Word</Application>
  <DocSecurity>0</DocSecurity>
  <Lines>2217</Lines>
  <Paragraphs>629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2019-04-10T08:59:00Z</dcterms:created>
  <dcterms:modified xsi:type="dcterms:W3CDTF">2019-04-10T08:59:00Z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