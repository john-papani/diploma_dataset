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F502E8" w14:textId="77777777" w:rsidR="0014380A" w:rsidRPr="00921C22" w:rsidRDefault="0014380A" w:rsidP="0014380A">
      <w:pPr>
        <w:spacing w:after="0" w:line="360" w:lineRule="auto"/>
        <w:rPr>
          <w:ins w:id="0" w:author="Φλούδα Χριστίνα" w:date="2017-06-26T14:03:00Z"/>
          <w:szCs w:val="24"/>
        </w:rPr>
      </w:pPr>
      <w:bookmarkStart w:id="1" w:name="_GoBack"/>
      <w:bookmarkEnd w:id="1"/>
      <w:ins w:id="2" w:author="Φλούδα Χριστίνα" w:date="2017-06-26T14:03:00Z">
        <w:r w:rsidRPr="00921C22">
          <w:rPr>
            <w:szCs w:val="24"/>
          </w:rPr>
          <w:t>(Σημείωση: Ο παρακάτω πίνακας περιεχομένων δεν αποτελεί το τελικό κείμενο, διότι εκκρεμούν ορθογραφικές και συντακτικές διορθώσεις)</w:t>
        </w:r>
      </w:ins>
    </w:p>
    <w:p w14:paraId="2E7D385A" w14:textId="77777777" w:rsidR="0014380A" w:rsidRPr="00921C22" w:rsidRDefault="0014380A" w:rsidP="0014380A">
      <w:pPr>
        <w:spacing w:after="0" w:line="360" w:lineRule="auto"/>
        <w:rPr>
          <w:ins w:id="3" w:author="Φλούδα Χριστίνα" w:date="2017-06-26T14:03:00Z"/>
          <w:szCs w:val="24"/>
        </w:rPr>
      </w:pPr>
    </w:p>
    <w:p w14:paraId="14E7A5C5" w14:textId="77777777" w:rsidR="0014380A" w:rsidRPr="00921C22" w:rsidRDefault="0014380A" w:rsidP="0014380A">
      <w:pPr>
        <w:spacing w:after="0" w:line="360" w:lineRule="auto"/>
        <w:rPr>
          <w:ins w:id="4" w:author="Φλούδα Χριστίνα" w:date="2017-06-26T14:03:00Z"/>
          <w:szCs w:val="24"/>
        </w:rPr>
      </w:pPr>
      <w:ins w:id="5" w:author="Φλούδα Χριστίνα" w:date="2017-06-26T14:03:00Z">
        <w:r w:rsidRPr="00921C22">
          <w:rPr>
            <w:szCs w:val="24"/>
          </w:rPr>
          <w:t>ΠΙΝΑΚΑΣ ΠΕΡΙΕΧΟΜΕΝΩΝ</w:t>
        </w:r>
      </w:ins>
    </w:p>
    <w:p w14:paraId="15CF3E93" w14:textId="77777777" w:rsidR="0014380A" w:rsidRPr="00921C22" w:rsidRDefault="0014380A" w:rsidP="0014380A">
      <w:pPr>
        <w:spacing w:after="0" w:line="360" w:lineRule="auto"/>
        <w:rPr>
          <w:ins w:id="6" w:author="Φλούδα Χριστίνα" w:date="2017-06-26T14:03:00Z"/>
          <w:szCs w:val="24"/>
        </w:rPr>
      </w:pPr>
      <w:ins w:id="7" w:author="Φλούδα Χριστίνα" w:date="2017-06-26T14:03:00Z">
        <w:r>
          <w:rPr>
            <w:szCs w:val="24"/>
          </w:rPr>
          <w:t>ΙΖ΄</w:t>
        </w:r>
        <w:r w:rsidRPr="00921C22">
          <w:rPr>
            <w:szCs w:val="24"/>
          </w:rPr>
          <w:t xml:space="preserve"> ΠΕΡΙΟΔΟΣ </w:t>
        </w:r>
      </w:ins>
    </w:p>
    <w:p w14:paraId="4AA0563B" w14:textId="77777777" w:rsidR="0014380A" w:rsidRPr="00921C22" w:rsidRDefault="0014380A" w:rsidP="0014380A">
      <w:pPr>
        <w:spacing w:after="0" w:line="360" w:lineRule="auto"/>
        <w:rPr>
          <w:ins w:id="8" w:author="Φλούδα Χριστίνα" w:date="2017-06-26T14:03:00Z"/>
          <w:szCs w:val="24"/>
        </w:rPr>
      </w:pPr>
      <w:ins w:id="9" w:author="Φλούδα Χριστίνα" w:date="2017-06-26T14:03:00Z">
        <w:r w:rsidRPr="00921C22">
          <w:rPr>
            <w:szCs w:val="24"/>
          </w:rPr>
          <w:t>ΠΡΟΕΔΡΕΥΟΜΕΝΗΣ ΚΟΙΝΟΒΟΥΛΕΥΤΙΚΗΣ ΔΗΜΟΚΡΑΤΙΑΣ</w:t>
        </w:r>
      </w:ins>
    </w:p>
    <w:p w14:paraId="0419048E" w14:textId="77777777" w:rsidR="0014380A" w:rsidRPr="00921C22" w:rsidRDefault="0014380A" w:rsidP="0014380A">
      <w:pPr>
        <w:spacing w:after="0" w:line="360" w:lineRule="auto"/>
        <w:rPr>
          <w:ins w:id="10" w:author="Φλούδα Χριστίνα" w:date="2017-06-26T14:03:00Z"/>
          <w:szCs w:val="24"/>
        </w:rPr>
      </w:pPr>
      <w:ins w:id="11" w:author="Φλούδα Χριστίνα" w:date="2017-06-26T14:03:00Z">
        <w:r w:rsidRPr="00921C22">
          <w:rPr>
            <w:szCs w:val="24"/>
          </w:rPr>
          <w:t>ΣΥΝΟΔΟΣ Β΄</w:t>
        </w:r>
      </w:ins>
    </w:p>
    <w:p w14:paraId="4ED07D5F" w14:textId="77777777" w:rsidR="0014380A" w:rsidRPr="00921C22" w:rsidRDefault="0014380A" w:rsidP="0014380A">
      <w:pPr>
        <w:spacing w:after="0" w:line="360" w:lineRule="auto"/>
        <w:rPr>
          <w:ins w:id="12" w:author="Φλούδα Χριστίνα" w:date="2017-06-26T14:03:00Z"/>
          <w:szCs w:val="24"/>
        </w:rPr>
      </w:pPr>
    </w:p>
    <w:p w14:paraId="2F6691C9" w14:textId="77777777" w:rsidR="0014380A" w:rsidRPr="00921C22" w:rsidRDefault="0014380A" w:rsidP="0014380A">
      <w:pPr>
        <w:spacing w:after="0" w:line="360" w:lineRule="auto"/>
        <w:rPr>
          <w:ins w:id="13" w:author="Φλούδα Χριστίνα" w:date="2017-06-26T14:03:00Z"/>
          <w:szCs w:val="24"/>
        </w:rPr>
      </w:pPr>
      <w:ins w:id="14" w:author="Φλούδα Χριστίνα" w:date="2017-06-26T14:03:00Z">
        <w:r w:rsidRPr="00921C22">
          <w:rPr>
            <w:szCs w:val="24"/>
          </w:rPr>
          <w:t>ΣΥΝΕΔΡΙΑΣΗ ΡΛΖ΄</w:t>
        </w:r>
      </w:ins>
    </w:p>
    <w:p w14:paraId="0CF3918E" w14:textId="77777777" w:rsidR="0014380A" w:rsidRPr="00921C22" w:rsidRDefault="0014380A" w:rsidP="0014380A">
      <w:pPr>
        <w:spacing w:after="0" w:line="360" w:lineRule="auto"/>
        <w:rPr>
          <w:ins w:id="15" w:author="Φλούδα Χριστίνα" w:date="2017-06-26T14:03:00Z"/>
          <w:szCs w:val="24"/>
        </w:rPr>
      </w:pPr>
      <w:ins w:id="16" w:author="Φλούδα Χριστίνα" w:date="2017-06-26T14:03:00Z">
        <w:r w:rsidRPr="00921C22">
          <w:rPr>
            <w:szCs w:val="24"/>
          </w:rPr>
          <w:t>Τετάρτη  21 Ιουνίου 2017</w:t>
        </w:r>
      </w:ins>
    </w:p>
    <w:p w14:paraId="7723BDA3" w14:textId="77777777" w:rsidR="0014380A" w:rsidRPr="00921C22" w:rsidRDefault="0014380A" w:rsidP="0014380A">
      <w:pPr>
        <w:spacing w:after="0" w:line="360" w:lineRule="auto"/>
        <w:rPr>
          <w:ins w:id="17" w:author="Φλούδα Χριστίνα" w:date="2017-06-26T14:03:00Z"/>
          <w:szCs w:val="24"/>
        </w:rPr>
      </w:pPr>
    </w:p>
    <w:p w14:paraId="312F1A3D" w14:textId="77777777" w:rsidR="0014380A" w:rsidRPr="00921C22" w:rsidRDefault="0014380A" w:rsidP="0014380A">
      <w:pPr>
        <w:spacing w:after="0" w:line="360" w:lineRule="auto"/>
        <w:rPr>
          <w:ins w:id="18" w:author="Φλούδα Χριστίνα" w:date="2017-06-26T14:03:00Z"/>
          <w:szCs w:val="24"/>
        </w:rPr>
      </w:pPr>
      <w:ins w:id="19" w:author="Φλούδα Χριστίνα" w:date="2017-06-26T14:03:00Z">
        <w:r w:rsidRPr="00921C22">
          <w:rPr>
            <w:szCs w:val="24"/>
          </w:rPr>
          <w:t>ΘΕΜΑΤΑ</w:t>
        </w:r>
      </w:ins>
    </w:p>
    <w:p w14:paraId="770E7218" w14:textId="77777777" w:rsidR="0014380A" w:rsidRDefault="0014380A" w:rsidP="0014380A">
      <w:pPr>
        <w:spacing w:after="0" w:line="360" w:lineRule="auto"/>
        <w:rPr>
          <w:ins w:id="20" w:author="Φλούδα Χριστίνα" w:date="2017-06-26T14:03:00Z"/>
          <w:szCs w:val="24"/>
        </w:rPr>
      </w:pPr>
      <w:ins w:id="21" w:author="Φλούδα Χριστίνα" w:date="2017-06-26T14:03:00Z">
        <w:r w:rsidRPr="00921C22">
          <w:rPr>
            <w:szCs w:val="24"/>
          </w:rPr>
          <w:t xml:space="preserve"> </w:t>
        </w:r>
        <w:r w:rsidRPr="00921C22">
          <w:rPr>
            <w:szCs w:val="24"/>
          </w:rPr>
          <w:br/>
          <w:t xml:space="preserve">Α. ΕΙΔΙΚΑ ΘΕΜΑΤΑ </w:t>
        </w:r>
        <w:r w:rsidRPr="00921C22">
          <w:rPr>
            <w:szCs w:val="24"/>
          </w:rPr>
          <w:br/>
          <w:t xml:space="preserve">1. Επικύρωση Πρακτικών, σελ. </w:t>
        </w:r>
        <w:r w:rsidRPr="00921C22">
          <w:rPr>
            <w:szCs w:val="24"/>
          </w:rPr>
          <w:br/>
          <w:t xml:space="preserve">2. Ανακοινώνεται ότι τη συνεδρίαση παρακολουθούν μαθητές από το 3ο Γυμνάσιο Μοσχάτου, το 1ο Γυμνάσιο Ταύρου και φοιτητές από το Ελληνοαμερικάνικο Πανεπιστήμιο, σελ. </w:t>
        </w:r>
        <w:r w:rsidRPr="00921C22">
          <w:rPr>
            <w:szCs w:val="24"/>
          </w:rPr>
          <w:br/>
          <w:t xml:space="preserve">3. Επί διαδικαστικού θέματος, σελ. </w:t>
        </w:r>
        <w:r w:rsidRPr="00921C22">
          <w:rPr>
            <w:szCs w:val="24"/>
          </w:rPr>
          <w:br/>
          <w:t>4. Η Επιτροπή Κανονισμού της Βουλής καταθέτει την έκθεσή της στην πρόταση του Προέδρου της Βουλής των Ελλήνων: «Για την τροποποίηση διατάξεων του Κανονισμού της Βουλής - Μέρος Κοινοβουλευτικό (ΦΕΚ 106/Α</w:t>
        </w:r>
        <w:r>
          <w:rPr>
            <w:szCs w:val="24"/>
          </w:rPr>
          <w:t>’</w:t>
        </w:r>
        <w:r w:rsidRPr="00921C22">
          <w:rPr>
            <w:szCs w:val="24"/>
          </w:rPr>
          <w:t xml:space="preserve">/24-6-1987) και Μέρος Β' (ΦΕΚ 51/Α'/10-4-1997), όπως ισχύουν», σελ. </w:t>
        </w:r>
        <w:r w:rsidRPr="00921C22">
          <w:rPr>
            <w:szCs w:val="24"/>
          </w:rPr>
          <w:br/>
          <w:t>5. Ανακοινώνεται ότι ο Υπουργός Δικαιοσύνης, Διαφάνειας και Ανθρωπίνων Δικαιωμάτων διαβίβασε στη Βουλή σύμφωνα με το άρθρο 86 του Συντάγματος και τον ν.3126/2003 «Ποινική ευθύνη των Υπουργών», όπως ισχύει στις 20-6-2017:</w:t>
        </w:r>
        <w:r>
          <w:rPr>
            <w:szCs w:val="24"/>
          </w:rPr>
          <w:t xml:space="preserve"> </w:t>
        </w:r>
      </w:ins>
    </w:p>
    <w:p w14:paraId="003BFE0E" w14:textId="77777777" w:rsidR="0014380A" w:rsidRDefault="0014380A" w:rsidP="0014380A">
      <w:pPr>
        <w:spacing w:after="0" w:line="360" w:lineRule="auto"/>
        <w:ind w:firstLine="720"/>
        <w:rPr>
          <w:ins w:id="22" w:author="Φλούδα Χριστίνα" w:date="2017-06-26T14:03:00Z"/>
          <w:szCs w:val="24"/>
        </w:rPr>
      </w:pPr>
      <w:ins w:id="23" w:author="Φλούδα Χριστίνα" w:date="2017-06-26T14:03:00Z">
        <w:r>
          <w:rPr>
            <w:szCs w:val="24"/>
          </w:rPr>
          <w:t>α</w:t>
        </w:r>
        <w:r w:rsidRPr="00921C22">
          <w:rPr>
            <w:szCs w:val="24"/>
          </w:rPr>
          <w:t>.</w:t>
        </w:r>
        <w:r>
          <w:rPr>
            <w:szCs w:val="24"/>
          </w:rPr>
          <w:t xml:space="preserve"> </w:t>
        </w:r>
        <w:r w:rsidRPr="00921C22">
          <w:rPr>
            <w:szCs w:val="24"/>
          </w:rPr>
          <w:t xml:space="preserve">ποινική δικογραφία που αφορά στον πρώην Υπουργό Εργασίας, Κοινωνικής Ασφάλισης και Πρόνοιας, κ. Ιωάννη </w:t>
        </w:r>
        <w:proofErr w:type="spellStart"/>
        <w:r w:rsidRPr="00921C22">
          <w:rPr>
            <w:szCs w:val="24"/>
          </w:rPr>
          <w:t>Βρούτση</w:t>
        </w:r>
        <w:proofErr w:type="spellEnd"/>
        <w:r w:rsidRPr="00921C22">
          <w:rPr>
            <w:szCs w:val="24"/>
          </w:rPr>
          <w:t xml:space="preserve"> και</w:t>
        </w:r>
        <w:r>
          <w:rPr>
            <w:szCs w:val="24"/>
          </w:rPr>
          <w:t xml:space="preserve"> </w:t>
        </w:r>
      </w:ins>
    </w:p>
    <w:p w14:paraId="188E11F7" w14:textId="77777777" w:rsidR="0014380A" w:rsidRDefault="0014380A" w:rsidP="0014380A">
      <w:pPr>
        <w:spacing w:after="0" w:line="360" w:lineRule="auto"/>
        <w:ind w:firstLine="720"/>
        <w:rPr>
          <w:ins w:id="24" w:author="Φλούδα Χριστίνα" w:date="2017-06-26T14:03:00Z"/>
          <w:szCs w:val="24"/>
        </w:rPr>
      </w:pPr>
      <w:ins w:id="25" w:author="Φλούδα Χριστίνα" w:date="2017-06-26T14:03:00Z">
        <w:r>
          <w:rPr>
            <w:szCs w:val="24"/>
          </w:rPr>
          <w:t xml:space="preserve">β. </w:t>
        </w:r>
        <w:r w:rsidRPr="00921C22">
          <w:rPr>
            <w:szCs w:val="24"/>
          </w:rPr>
          <w:t xml:space="preserve">ποινική δικογραφία που αφορά στον πρώην Υπουργό Υγείας. κ.  Άδωνι Γεωργιάδη, σελ. </w:t>
        </w:r>
        <w:r w:rsidRPr="00921C22">
          <w:rPr>
            <w:szCs w:val="24"/>
          </w:rPr>
          <w:br/>
          <w:t xml:space="preserve">6. Επί προσωπικού θέματος, σελ. </w:t>
        </w:r>
        <w:r w:rsidRPr="00921C22">
          <w:rPr>
            <w:szCs w:val="24"/>
          </w:rPr>
          <w:br/>
          <w:t xml:space="preserve"> </w:t>
        </w:r>
        <w:r w:rsidRPr="00921C22">
          <w:rPr>
            <w:szCs w:val="24"/>
          </w:rPr>
          <w:br/>
          <w:t xml:space="preserve">Β. ΚΟΙΝΟΒΟΥΛΕΥΤΙΚΟΣ ΕΛΕΓΧΟΣ </w:t>
        </w:r>
        <w:r w:rsidRPr="00921C22">
          <w:rPr>
            <w:szCs w:val="24"/>
          </w:rPr>
          <w:br/>
          <w:t xml:space="preserve">Ανακοίνωση του δελτίου επικαίρων ερωτήσεων της Πέμπτης 22 Ιουνίου 2017, σελ. </w:t>
        </w:r>
        <w:r w:rsidRPr="00921C22">
          <w:rPr>
            <w:szCs w:val="24"/>
          </w:rPr>
          <w:br/>
          <w:t xml:space="preserve"> </w:t>
        </w:r>
        <w:r w:rsidRPr="00921C22">
          <w:rPr>
            <w:szCs w:val="24"/>
          </w:rPr>
          <w:br/>
          <w:t xml:space="preserve">Γ. ΝΟΜΟΘΕΤΙΚΗ ΕΡΓΑΣΙΑ </w:t>
        </w:r>
        <w:r w:rsidRPr="00921C22">
          <w:rPr>
            <w:szCs w:val="24"/>
          </w:rPr>
          <w:br/>
          <w:t>1. Κατάθεση σχεδίου νόμου:</w:t>
        </w:r>
      </w:ins>
    </w:p>
    <w:p w14:paraId="1D53F106" w14:textId="77777777" w:rsidR="0014380A" w:rsidRDefault="0014380A" w:rsidP="0014380A">
      <w:pPr>
        <w:spacing w:after="0" w:line="360" w:lineRule="auto"/>
        <w:rPr>
          <w:ins w:id="26" w:author="Φλούδα Χριστίνα" w:date="2017-06-26T14:03:00Z"/>
          <w:szCs w:val="24"/>
        </w:rPr>
      </w:pPr>
      <w:ins w:id="27" w:author="Φλούδα Χριστίνα" w:date="2017-06-26T14:03:00Z">
        <w:r>
          <w:rPr>
            <w:szCs w:val="24"/>
          </w:rPr>
          <w:t xml:space="preserve">    </w:t>
        </w:r>
        <w:r w:rsidRPr="00921C22">
          <w:rPr>
            <w:szCs w:val="24"/>
          </w:rPr>
          <w:t xml:space="preserve">Οι Υπουργοί Εξωτερικών, Εσωτερικών, Οικονομίας και Ανάπτυξης, Ψηφιακής Πολιτικής, Τηλεπικοινωνίων και Ενημέρωσης, Εθνικής  Άμυνας, Παιδείας,  Έρευνας και Θρησκευμάτων, Εργασίας, Κοινωνικής Ασφάλισης και Κοινωνικής Αλληλεγγύης, Δικαιοσύνης, Διαφάνειας και Ανθρωπίνων Δικαιωμάτων, Οικονομικών, Υγείας, Διοικητικής Ανασυγκρότησης, Πολιτισμού και Αθλητισμού, Περιβάλλοντος και Ενέργειας, Υποδομών και Μεταφορών, Μεταναστευτικής Πολιτικής, Ναυτιλίας και Νησιωτικής Πολιτικής, Αγροτικής Ανάπτυξης και Τροφίμων, Τουρισμού, οι Αναπληρωτές Υπουργοί Εξωτερικών, Εσωτερικών, Οικονομίας και Ανάπτυξης, Εθνικής  Άμυνας, Παιδείας,  Έρευνας και Θρησκευμάτων, Εργασίας, Κοινωνικής Ασφάλισης και Κοινωνικής Αλληλεγγύης, Δικαιοσύνης, Διαφάνειας και Ανθρωπίνων Δικαιωμάτων, Οικονομικών, Υγείας, Περιβάλλοντος και Ενέργειας, Αγροτικής Ανάπτυξης και Τροφίμων, καθώς και οι Υφυπουργοί Εξωτερικών, Πολιτισμού και Αθλητισμού και Παιδείας,  Έρευνας και Θρησκευμάτων κατέθεσαν στις 20-6-2017 σχέδιο νόμου: «Κύρωση της Συμφωνίας-Πλαίσιο Εταιρικής Σχέσης και Συνεργασίας μεταξύ της Ευρωπαϊκής  Ένωσης και των Κρατών-Μελών της αφενός και της Δημοκρατίας των Φιλιππίνων αφετέρου», σελ. </w:t>
        </w:r>
        <w:r w:rsidRPr="00921C22">
          <w:rPr>
            <w:szCs w:val="24"/>
          </w:rPr>
          <w:br/>
          <w:t xml:space="preserve">2. Συζήτηση και ψήφιση επί της αρχής, των άρθρων και του συνόλου του σχεδίου νόμου του Υπουργείου Δικαιοσύνης, Διαφάνειας και Ανθρωπίνων Δικαιωμάτων:  «I) Κύρωση και προσαρμογή της ελληνικής νομοθεσίας στη Σύμβαση της Βαρσοβίας της 16ης Μαΐου 2005 του Συμβουλίου της Ευρώπης για τη νομιμοποίηση, ανίχνευση, κατάσχεση και δήμευση εσόδων από εγκληματικές δραστηριότητες και για τη χρηματοδότηση της τρομοκρατίας, ενσωμάτωση της Α-Π 2003/577/ΔΕΥ, της Α-Π 2005/212/ΔΕΥ,  της Α-Π 2006/783/ΔΕΥ, όπως τροποποιήθηκε με την Α-Π 2009/299/ΔΕΥ και της Οδηγίας 2014/42/EΕ, II) Προϋποθέσεις τοποθέτησης ανηλίκων σε ίδρυμα ή ανάδοχη οικογένεια από και προς κράτη-μέλη της Ευρωπαϊκής  Ένωσης βάσει του άρθρου 56 του Κανονισμού (ΕΚ) </w:t>
        </w:r>
        <w:proofErr w:type="spellStart"/>
        <w:r w:rsidRPr="00921C22">
          <w:rPr>
            <w:szCs w:val="24"/>
          </w:rPr>
          <w:t>αριθμ</w:t>
        </w:r>
        <w:proofErr w:type="spellEnd"/>
        <w:r w:rsidRPr="00921C22">
          <w:rPr>
            <w:szCs w:val="24"/>
          </w:rPr>
          <w:t xml:space="preserve">. 2201/2003,του Συμβουλίου της 27ης Νοεμβρίου 2003, για τη διεθνή δικαιοδοσία και την αναγνώριση και εκτέλεση αποφάσεων σε </w:t>
        </w:r>
        <w:proofErr w:type="spellStart"/>
        <w:r w:rsidRPr="00921C22">
          <w:rPr>
            <w:szCs w:val="24"/>
          </w:rPr>
          <w:t>γαμικές</w:t>
        </w:r>
        <w:proofErr w:type="spellEnd"/>
        <w:r w:rsidRPr="00921C22">
          <w:rPr>
            <w:szCs w:val="24"/>
          </w:rPr>
          <w:t xml:space="preserve"> διαφορές και διαφορές γονικής μέριμνας, ο οποίος καταργεί τον Κανονισμό (ΕΚ) 1347/2000, III) Ενσωμάτωση της Οδηγίας 2013/48/ΕΕ του Ευρωπαϊκού Κοινοβουλίου και του Συμβουλίου της 22ας Οκτωβρίου 2013, σχετικά με το δικαίωμα πρόσβασης σε δικηγόρο στο πλαίσιο ποινικής διαδικασίας και διαδικασίας εκτέλεσης του ευρωπαϊκού εντάλματος σύλληψης, καθώς και σχετικά με το δικαίωμα ενημέρωσης τρίτου προσώπου σε περίπτωση στέρησης της ελευθερίας του και με το δικαίωμα επικοινωνίας με τρίτα πρόσωπα και με προξενικές αρχές κατά τη διάρκεια στέρησης της ελευθερίας, IV) Ενσωμάτωση της Οδηγίας 2012/29/ΕΕ για τη θέσπιση ελάχιστων προτύπων σχετικά με τα δικαιώματα, την υποστήριξη και την προστασία θυμάτων της εγκληματικότητας και για την αντικατάσταση της Απόφασης - Πλαίσιο 2001/220/ΔΕΥ του Συμβουλίου», σελ. </w:t>
        </w:r>
        <w:r w:rsidRPr="00921C22">
          <w:rPr>
            <w:szCs w:val="24"/>
          </w:rPr>
          <w:br/>
        </w:r>
      </w:ins>
    </w:p>
    <w:p w14:paraId="38522F2E" w14:textId="77777777" w:rsidR="0014380A" w:rsidRDefault="0014380A" w:rsidP="0014380A">
      <w:pPr>
        <w:spacing w:after="0" w:line="360" w:lineRule="auto"/>
        <w:rPr>
          <w:ins w:id="28" w:author="Φλούδα Χριστίνα" w:date="2017-06-26T14:03:00Z"/>
          <w:szCs w:val="24"/>
        </w:rPr>
      </w:pPr>
      <w:ins w:id="29" w:author="Φλούδα Χριστίνα" w:date="2017-06-26T14:03:00Z">
        <w:r>
          <w:rPr>
            <w:szCs w:val="24"/>
          </w:rPr>
          <w:t>ΠΡΟΕΔΡΕΥΟΝΤΕΣ</w:t>
        </w:r>
      </w:ins>
    </w:p>
    <w:p w14:paraId="43E8C603" w14:textId="77777777" w:rsidR="0014380A" w:rsidRDefault="0014380A" w:rsidP="0014380A">
      <w:pPr>
        <w:spacing w:after="0" w:line="360" w:lineRule="auto"/>
        <w:rPr>
          <w:ins w:id="30" w:author="Φλούδα Χριστίνα" w:date="2017-06-26T14:03:00Z"/>
          <w:szCs w:val="24"/>
        </w:rPr>
      </w:pPr>
      <w:ins w:id="31" w:author="Φλούδα Χριστίνα" w:date="2017-06-26T14:03:00Z">
        <w:r w:rsidRPr="00921C22">
          <w:rPr>
            <w:szCs w:val="24"/>
          </w:rPr>
          <w:t>ΚΑΚΛΑΜΑΝΗΣ Ν. , σελ.</w:t>
        </w:r>
        <w:r w:rsidRPr="00921C22">
          <w:rPr>
            <w:szCs w:val="24"/>
          </w:rPr>
          <w:br/>
          <w:t>ΛΥΚΟΥΔΗΣ Σ. , σελ.</w:t>
        </w:r>
        <w:r w:rsidRPr="00921C22">
          <w:rPr>
            <w:szCs w:val="24"/>
          </w:rPr>
          <w:br/>
        </w:r>
        <w:r>
          <w:rPr>
            <w:szCs w:val="24"/>
          </w:rPr>
          <w:t>ΧΡΙΣΤΟΔΟΥΛΟΠΟΥΛΟΥ Α. , σελ.</w:t>
        </w:r>
      </w:ins>
    </w:p>
    <w:p w14:paraId="540133CF" w14:textId="77777777" w:rsidR="0014380A" w:rsidRDefault="0014380A" w:rsidP="0014380A">
      <w:pPr>
        <w:spacing w:after="0" w:line="360" w:lineRule="auto"/>
        <w:rPr>
          <w:ins w:id="32" w:author="Φλούδα Χριστίνα" w:date="2017-06-26T14:03:00Z"/>
          <w:szCs w:val="24"/>
        </w:rPr>
      </w:pPr>
    </w:p>
    <w:p w14:paraId="4D2D7A6B" w14:textId="77777777" w:rsidR="0014380A" w:rsidRPr="00921C22" w:rsidRDefault="0014380A" w:rsidP="0014380A">
      <w:pPr>
        <w:spacing w:after="0" w:line="360" w:lineRule="auto"/>
        <w:rPr>
          <w:ins w:id="33" w:author="Φλούδα Χριστίνα" w:date="2017-06-26T14:03:00Z"/>
          <w:szCs w:val="24"/>
        </w:rPr>
      </w:pPr>
    </w:p>
    <w:p w14:paraId="64BE3C20" w14:textId="77777777" w:rsidR="0014380A" w:rsidRPr="00921C22" w:rsidRDefault="0014380A" w:rsidP="0014380A">
      <w:pPr>
        <w:spacing w:after="0" w:line="360" w:lineRule="auto"/>
        <w:rPr>
          <w:ins w:id="34" w:author="Φλούδα Χριστίνα" w:date="2017-06-26T14:03:00Z"/>
          <w:szCs w:val="24"/>
        </w:rPr>
      </w:pPr>
      <w:ins w:id="35" w:author="Φλούδα Χριστίνα" w:date="2017-06-26T14:03:00Z">
        <w:r w:rsidRPr="00921C22">
          <w:rPr>
            <w:szCs w:val="24"/>
          </w:rPr>
          <w:t>ΟΜΙΛΗΤΕΣ</w:t>
        </w:r>
      </w:ins>
    </w:p>
    <w:p w14:paraId="71158EFC" w14:textId="77777777" w:rsidR="0014380A" w:rsidRDefault="0014380A" w:rsidP="0014380A">
      <w:pPr>
        <w:spacing w:after="0" w:line="360" w:lineRule="auto"/>
        <w:rPr>
          <w:ins w:id="36" w:author="Φλούδα Χριστίνα" w:date="2017-06-26T14:03:00Z"/>
          <w:szCs w:val="24"/>
        </w:rPr>
      </w:pPr>
      <w:ins w:id="37" w:author="Φλούδα Χριστίνα" w:date="2017-06-26T14:03:00Z">
        <w:r w:rsidRPr="00921C22">
          <w:rPr>
            <w:szCs w:val="24"/>
          </w:rPr>
          <w:br/>
          <w:t>Α. Επί διαδικαστικού θέματος:</w:t>
        </w:r>
        <w:r w:rsidRPr="00921C22">
          <w:rPr>
            <w:szCs w:val="24"/>
          </w:rPr>
          <w:br/>
          <w:t>ΑΪΒΑΤΙΔΗΣ Ι. , σελ.</w:t>
        </w:r>
        <w:r w:rsidRPr="00921C22">
          <w:rPr>
            <w:szCs w:val="24"/>
          </w:rPr>
          <w:br/>
          <w:t>ΒΑΚΗ Φ. , σελ.</w:t>
        </w:r>
        <w:r w:rsidRPr="00921C22">
          <w:rPr>
            <w:szCs w:val="24"/>
          </w:rPr>
          <w:br/>
          <w:t>ΓΕΩΡΓΙΑΔΗΣ Σ. , σελ.</w:t>
        </w:r>
        <w:r w:rsidRPr="00921C22">
          <w:rPr>
            <w:szCs w:val="24"/>
          </w:rPr>
          <w:br/>
          <w:t>ΘΕΟΧΑΡΗΣ Θ. , σελ.</w:t>
        </w:r>
        <w:r w:rsidRPr="00921C22">
          <w:rPr>
            <w:szCs w:val="24"/>
          </w:rPr>
          <w:br/>
          <w:t>ΘΕΟΧΑΡΟΠΟΥΛΟΣ Α. , σελ.</w:t>
        </w:r>
        <w:r w:rsidRPr="00921C22">
          <w:rPr>
            <w:szCs w:val="24"/>
          </w:rPr>
          <w:br/>
          <w:t>ΚΑΚΛΑΜΑΝΗΣ Ν. , σελ.</w:t>
        </w:r>
        <w:r w:rsidRPr="00921C22">
          <w:rPr>
            <w:szCs w:val="24"/>
          </w:rPr>
          <w:br/>
          <w:t>ΚΑΤΣΙΚΗΣ Κ. , σελ.</w:t>
        </w:r>
        <w:r w:rsidRPr="00921C22">
          <w:rPr>
            <w:szCs w:val="24"/>
          </w:rPr>
          <w:br/>
          <w:t>ΚΟΝΤΟΝΗΣ Χ. , σελ.</w:t>
        </w:r>
        <w:r w:rsidRPr="00921C22">
          <w:rPr>
            <w:szCs w:val="24"/>
          </w:rPr>
          <w:br/>
          <w:t>ΛΥΚΟΥΔΗΣ Σ. , σελ.</w:t>
        </w:r>
        <w:r w:rsidRPr="00921C22">
          <w:rPr>
            <w:szCs w:val="24"/>
          </w:rPr>
          <w:br/>
          <w:t>ΜΑΥΡΩΤΑΣ Γ. , σελ.</w:t>
        </w:r>
        <w:r w:rsidRPr="00921C22">
          <w:rPr>
            <w:szCs w:val="24"/>
          </w:rPr>
          <w:br/>
          <w:t>ΤΣΑΚΑΛΩΤΟΣ Ε. , σελ.</w:t>
        </w:r>
        <w:r w:rsidRPr="00921C22">
          <w:rPr>
            <w:szCs w:val="24"/>
          </w:rPr>
          <w:br/>
        </w:r>
        <w:r>
          <w:rPr>
            <w:szCs w:val="24"/>
          </w:rPr>
          <w:t>ΧΡΙΣΤΟΔΟΥΛΟΠΟΥΛΟΥ Α. , σελ.</w:t>
        </w:r>
      </w:ins>
    </w:p>
    <w:p w14:paraId="44F88437" w14:textId="631B40F2" w:rsidR="0014380A" w:rsidRDefault="0014380A" w:rsidP="0014380A">
      <w:pPr>
        <w:spacing w:line="600" w:lineRule="auto"/>
        <w:ind w:firstLine="720"/>
        <w:contextualSpacing/>
        <w:jc w:val="center"/>
        <w:rPr>
          <w:ins w:id="38" w:author="Φλούδα Χριστίνα" w:date="2017-06-26T14:03:00Z"/>
          <w:rFonts w:eastAsia="Times New Roman" w:cs="Times New Roman"/>
          <w:szCs w:val="24"/>
        </w:rPr>
      </w:pPr>
      <w:ins w:id="39" w:author="Φλούδα Χριστίνα" w:date="2017-06-26T14:03:00Z">
        <w:r w:rsidRPr="00921C22">
          <w:rPr>
            <w:szCs w:val="24"/>
          </w:rPr>
          <w:br/>
          <w:t>Β. Επί προσωπικού θέματος:</w:t>
        </w:r>
        <w:r w:rsidRPr="00921C22">
          <w:rPr>
            <w:szCs w:val="24"/>
          </w:rPr>
          <w:br/>
          <w:t>ΓΕΩΡΓΙΑΔΗΣ Σ. , σελ.</w:t>
        </w:r>
        <w:r w:rsidRPr="00921C22">
          <w:rPr>
            <w:szCs w:val="24"/>
          </w:rPr>
          <w:br/>
          <w:t>ΘΕΟΧΑΡΟΠΟΥΛΟΣ Α. , σελ.</w:t>
        </w:r>
        <w:r w:rsidRPr="00921C22">
          <w:rPr>
            <w:szCs w:val="24"/>
          </w:rPr>
          <w:br/>
          <w:t>ΚΟΝΤΟΝΗΣ Χ. , σελ.</w:t>
        </w:r>
        <w:r w:rsidRPr="00921C22">
          <w:rPr>
            <w:szCs w:val="24"/>
          </w:rPr>
          <w:br/>
        </w:r>
        <w:r w:rsidRPr="00921C22">
          <w:rPr>
            <w:szCs w:val="24"/>
          </w:rPr>
          <w:br/>
          <w:t>Γ. Επί του σχεδίου νόμου του Υπουργείου Δικαιοσύνης, Διαφάνειας και Ανθρωπίνων Δικαιωμάτων:</w:t>
        </w:r>
        <w:r w:rsidRPr="00921C22">
          <w:rPr>
            <w:szCs w:val="24"/>
          </w:rPr>
          <w:br/>
          <w:t>ΑΪΒΑΤΙΔΗΣ Ι. , σελ.</w:t>
        </w:r>
        <w:r w:rsidRPr="00921C22">
          <w:rPr>
            <w:szCs w:val="24"/>
          </w:rPr>
          <w:br/>
          <w:t>ΑΣΗΜΑΚΟΠΟΥΛΟΥ  Ά. , σελ.</w:t>
        </w:r>
        <w:r w:rsidRPr="00921C22">
          <w:rPr>
            <w:szCs w:val="24"/>
          </w:rPr>
          <w:br/>
          <w:t>ΒΑΚΗ Φ. , σελ.</w:t>
        </w:r>
        <w:r w:rsidRPr="00921C22">
          <w:rPr>
            <w:szCs w:val="24"/>
          </w:rPr>
          <w:br/>
          <w:t>ΓΕΩΡΓΙΑΔΗΣ Σ. , σελ.</w:t>
        </w:r>
        <w:r w:rsidRPr="00921C22">
          <w:rPr>
            <w:szCs w:val="24"/>
          </w:rPr>
          <w:br/>
          <w:t>ΔΑΝΕΛΛΗΣ Σ. , σελ.</w:t>
        </w:r>
        <w:r w:rsidRPr="00921C22">
          <w:rPr>
            <w:szCs w:val="24"/>
          </w:rPr>
          <w:br/>
          <w:t>ΔΕΛΗΣ Ι. , σελ.</w:t>
        </w:r>
        <w:r w:rsidRPr="00921C22">
          <w:rPr>
            <w:szCs w:val="24"/>
          </w:rPr>
          <w:br/>
          <w:t>ΘΕΟΧΑΡΗΣ Θ. , σελ.</w:t>
        </w:r>
        <w:r w:rsidRPr="00921C22">
          <w:rPr>
            <w:szCs w:val="24"/>
          </w:rPr>
          <w:br/>
          <w:t>ΘΕΟΧΑΡΟΠΟΥΛΟΣ Α. , σελ.</w:t>
        </w:r>
        <w:r w:rsidRPr="00921C22">
          <w:rPr>
            <w:szCs w:val="24"/>
          </w:rPr>
          <w:br/>
          <w:t>ΚΑΡΑΘΑΝΑΣΟΠΟΥΛΟΣ Ν. , σελ.</w:t>
        </w:r>
        <w:r w:rsidRPr="00921C22">
          <w:rPr>
            <w:szCs w:val="24"/>
          </w:rPr>
          <w:br/>
          <w:t>ΚΑΡΡΑΣ Γ. , σελ.</w:t>
        </w:r>
        <w:r w:rsidRPr="00921C22">
          <w:rPr>
            <w:szCs w:val="24"/>
          </w:rPr>
          <w:br/>
          <w:t>ΚΑΤΣΙΚΗΣ Κ. , σελ.</w:t>
        </w:r>
        <w:r w:rsidRPr="00921C22">
          <w:rPr>
            <w:szCs w:val="24"/>
          </w:rPr>
          <w:br/>
          <w:t>ΚΟΖΟΜΠΟΛΗ - ΑΜΑΝΑΤΙΔΗ Π. , σελ.</w:t>
        </w:r>
        <w:r w:rsidRPr="00921C22">
          <w:rPr>
            <w:szCs w:val="24"/>
          </w:rPr>
          <w:br/>
          <w:t>ΚΟΝΤΟΝΗΣ Χ. , σελ.</w:t>
        </w:r>
        <w:r w:rsidRPr="00921C22">
          <w:rPr>
            <w:szCs w:val="24"/>
          </w:rPr>
          <w:br/>
          <w:t>ΜΑΥΡΩΤΑΣ Γ. , σελ.</w:t>
        </w:r>
        <w:r w:rsidRPr="00921C22">
          <w:rPr>
            <w:szCs w:val="24"/>
          </w:rPr>
          <w:br/>
          <w:t>ΠΑΝΑΓΙΩΤΟΠΟΥΛΟΣ Ν. , σελ.</w:t>
        </w:r>
        <w:r w:rsidRPr="00921C22">
          <w:rPr>
            <w:szCs w:val="24"/>
          </w:rPr>
          <w:br/>
          <w:t>ΠΑΠΑΗΛΙΟΥ Γ. , σελ.</w:t>
        </w:r>
        <w:r w:rsidRPr="00921C22">
          <w:rPr>
            <w:szCs w:val="24"/>
          </w:rPr>
          <w:br/>
          <w:t>ΠΑΠΑΘΕΟΔΩΡΟΥ Θ. , σελ.</w:t>
        </w:r>
        <w:r w:rsidRPr="00921C22">
          <w:rPr>
            <w:szCs w:val="24"/>
          </w:rPr>
          <w:br/>
          <w:t>ΠΑΠΑΧΡΙΣΤΟΠΟΥΛΟΣ Α. , σελ.</w:t>
        </w:r>
        <w:r w:rsidRPr="00921C22">
          <w:rPr>
            <w:szCs w:val="24"/>
          </w:rPr>
          <w:br/>
          <w:t>ΠΑΠΠΑΣ Ν. , σελ.</w:t>
        </w:r>
        <w:r w:rsidRPr="00921C22">
          <w:rPr>
            <w:szCs w:val="24"/>
          </w:rPr>
          <w:br/>
          <w:t>ΠΟΛΑΚΗΣ Π. , σελ.</w:t>
        </w:r>
        <w:r w:rsidRPr="00921C22">
          <w:rPr>
            <w:szCs w:val="24"/>
          </w:rPr>
          <w:br/>
          <w:t>ΣΑΡΙΔΗΣ Ι. , σελ.</w:t>
        </w:r>
        <w:r w:rsidRPr="00921C22">
          <w:rPr>
            <w:szCs w:val="24"/>
          </w:rPr>
          <w:br/>
          <w:t>ΣΑΧΙΝΙΔΗΣ Ι. , σελ.</w:t>
        </w:r>
        <w:r w:rsidRPr="00921C22">
          <w:rPr>
            <w:szCs w:val="24"/>
          </w:rPr>
          <w:br/>
          <w:t>ΤΖΑΒΑΡΑΣ Κ. , σελ.</w:t>
        </w:r>
        <w:r w:rsidRPr="00921C22">
          <w:rPr>
            <w:szCs w:val="24"/>
          </w:rPr>
          <w:br/>
          <w:t>ΦΑΜΕΛΛΟΣ Σ. , σελ.</w:t>
        </w:r>
        <w:r w:rsidRPr="00921C22">
          <w:rPr>
            <w:szCs w:val="24"/>
          </w:rPr>
          <w:br/>
        </w:r>
      </w:ins>
    </w:p>
    <w:p w14:paraId="6900DFB0" w14:textId="77777777" w:rsidR="0091451A" w:rsidRDefault="0014380A">
      <w:pPr>
        <w:spacing w:line="600" w:lineRule="auto"/>
        <w:ind w:firstLine="720"/>
        <w:contextualSpacing/>
        <w:jc w:val="center"/>
        <w:rPr>
          <w:rFonts w:eastAsia="Times New Roman" w:cs="Times New Roman"/>
          <w:szCs w:val="24"/>
        </w:rPr>
      </w:pPr>
      <w:r>
        <w:rPr>
          <w:rFonts w:eastAsia="Times New Roman" w:cs="Times New Roman"/>
          <w:szCs w:val="24"/>
        </w:rPr>
        <w:t>ΠΡΑΚΤΙΚΑ ΒΟΥΛΗΣ</w:t>
      </w:r>
    </w:p>
    <w:p w14:paraId="6900DFB1" w14:textId="77777777" w:rsidR="0091451A" w:rsidRDefault="0014380A">
      <w:pPr>
        <w:spacing w:line="600" w:lineRule="auto"/>
        <w:ind w:firstLine="720"/>
        <w:contextualSpacing/>
        <w:jc w:val="center"/>
        <w:rPr>
          <w:rFonts w:eastAsia="Times New Roman" w:cs="Times New Roman"/>
          <w:szCs w:val="24"/>
        </w:rPr>
      </w:pPr>
      <w:r>
        <w:rPr>
          <w:rFonts w:eastAsia="Times New Roman" w:cs="Times New Roman"/>
          <w:szCs w:val="24"/>
        </w:rPr>
        <w:t xml:space="preserve">ΙΖ΄ ΠΕΡΙΟΔΟΣ </w:t>
      </w:r>
    </w:p>
    <w:p w14:paraId="6900DFB2" w14:textId="77777777" w:rsidR="0091451A" w:rsidRDefault="0014380A">
      <w:pPr>
        <w:spacing w:line="600" w:lineRule="auto"/>
        <w:ind w:firstLine="720"/>
        <w:contextualSpacing/>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6900DFB3" w14:textId="77777777" w:rsidR="0091451A" w:rsidRDefault="0014380A">
      <w:pPr>
        <w:spacing w:line="600" w:lineRule="auto"/>
        <w:ind w:firstLine="720"/>
        <w:contextualSpacing/>
        <w:jc w:val="center"/>
        <w:rPr>
          <w:rFonts w:eastAsia="Times New Roman" w:cs="Times New Roman"/>
          <w:szCs w:val="24"/>
        </w:rPr>
      </w:pPr>
      <w:r>
        <w:rPr>
          <w:rFonts w:eastAsia="Times New Roman" w:cs="Times New Roman"/>
          <w:szCs w:val="24"/>
        </w:rPr>
        <w:t>ΣΥΝΟΔΟΣ Β΄</w:t>
      </w:r>
    </w:p>
    <w:p w14:paraId="6900DFB4" w14:textId="77777777" w:rsidR="0091451A" w:rsidRDefault="0014380A">
      <w:pPr>
        <w:spacing w:line="600" w:lineRule="auto"/>
        <w:ind w:firstLine="720"/>
        <w:contextualSpacing/>
        <w:jc w:val="center"/>
        <w:rPr>
          <w:rFonts w:eastAsia="Times New Roman" w:cs="Times New Roman"/>
          <w:szCs w:val="24"/>
        </w:rPr>
      </w:pPr>
      <w:r>
        <w:rPr>
          <w:rFonts w:eastAsia="Times New Roman" w:cs="Times New Roman"/>
          <w:szCs w:val="24"/>
        </w:rPr>
        <w:t>ΣΥΝΕΔΡΙΑΣΗ ΡΛΖ΄</w:t>
      </w:r>
    </w:p>
    <w:p w14:paraId="6900DFB5" w14:textId="77777777" w:rsidR="0091451A" w:rsidRDefault="0014380A">
      <w:pPr>
        <w:spacing w:line="600" w:lineRule="auto"/>
        <w:ind w:firstLine="720"/>
        <w:contextualSpacing/>
        <w:jc w:val="center"/>
        <w:rPr>
          <w:rFonts w:eastAsia="Times New Roman" w:cs="Times New Roman"/>
          <w:szCs w:val="24"/>
        </w:rPr>
      </w:pPr>
      <w:r>
        <w:rPr>
          <w:rFonts w:eastAsia="Times New Roman" w:cs="Times New Roman"/>
          <w:szCs w:val="24"/>
        </w:rPr>
        <w:t>Τετάρτη 21 Ιουνίου 2017</w:t>
      </w:r>
    </w:p>
    <w:p w14:paraId="6900DFB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Αθήνα, σήμερα στις 21 Ιουνίου 2017, ημέρα Τετάρτη και ώρα 10.08΄</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Ζ΄ Αντιπροέδρου αυτής κ. </w:t>
      </w:r>
      <w:r w:rsidRPr="00827399">
        <w:rPr>
          <w:rFonts w:eastAsia="Times New Roman" w:cs="Times New Roman"/>
          <w:b/>
          <w:szCs w:val="24"/>
        </w:rPr>
        <w:t>ΣΠΥΡΙΔΩΝΟΣ ΛΥΚΟΥΔΗ</w:t>
      </w:r>
      <w:r>
        <w:rPr>
          <w:rFonts w:eastAsia="Times New Roman" w:cs="Times New Roman"/>
          <w:b/>
          <w:szCs w:val="24"/>
        </w:rPr>
        <w:t>.</w:t>
      </w:r>
    </w:p>
    <w:p w14:paraId="6900DFB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bCs/>
          <w:szCs w:val="24"/>
        </w:rPr>
        <w:t>ΠΡΟΕΔΡΕΥΩΝ (</w:t>
      </w:r>
      <w:r>
        <w:rPr>
          <w:rFonts w:eastAsia="Times New Roman" w:cs="Times New Roman"/>
          <w:b/>
          <w:szCs w:val="24"/>
        </w:rPr>
        <w:t>Σπυρίδων Λυκούδης)</w:t>
      </w:r>
      <w:r>
        <w:rPr>
          <w:rFonts w:eastAsia="Times New Roman" w:cs="Times New Roman"/>
          <w:b/>
          <w:bCs/>
          <w:szCs w:val="24"/>
        </w:rPr>
        <w:t xml:space="preserve">: </w:t>
      </w:r>
      <w:r>
        <w:rPr>
          <w:rFonts w:eastAsia="Times New Roman" w:cs="Times New Roman"/>
          <w:szCs w:val="24"/>
        </w:rPr>
        <w:t>Κυρίες και κύριοι συνάδελφοι, αρχίζει η συνεδρίαση.</w:t>
      </w:r>
      <w:r>
        <w:rPr>
          <w:rFonts w:eastAsia="Times New Roman" w:cs="Times New Roman"/>
          <w:szCs w:val="24"/>
        </w:rPr>
        <w:t xml:space="preserve"> </w:t>
      </w:r>
    </w:p>
    <w:p w14:paraId="6900DFB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Πριν εισέ</w:t>
      </w:r>
      <w:r>
        <w:rPr>
          <w:rFonts w:eastAsia="Times New Roman" w:cs="Times New Roman"/>
          <w:szCs w:val="24"/>
        </w:rPr>
        <w:t>λθουμε στην ημερήσια διάταξη της νομοθετικής εργασίας επιτρέψτε μου να προβώ στις παρακάτω ανακοινώσεις</w:t>
      </w:r>
      <w:r>
        <w:rPr>
          <w:rFonts w:eastAsia="Times New Roman" w:cs="Times New Roman"/>
          <w:szCs w:val="24"/>
        </w:rPr>
        <w:t>.</w:t>
      </w:r>
    </w:p>
    <w:p w14:paraId="6900DFB9"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Κατ’ αρχάς </w:t>
      </w:r>
      <w:r>
        <w:rPr>
          <w:rFonts w:eastAsia="Times New Roman"/>
          <w:szCs w:val="24"/>
        </w:rPr>
        <w:t>να ανακοινώσω στο Σώμα το δελτίο επίκαιρων ερωτήσεων της Πέμπτης 22 Ιουνίου 2017.</w:t>
      </w:r>
    </w:p>
    <w:p w14:paraId="6900DFBA" w14:textId="77777777" w:rsidR="0091451A" w:rsidRDefault="0014380A">
      <w:pPr>
        <w:spacing w:line="600" w:lineRule="auto"/>
        <w:ind w:firstLine="720"/>
        <w:contextualSpacing/>
        <w:jc w:val="both"/>
        <w:rPr>
          <w:rFonts w:eastAsia="Times New Roman"/>
          <w:szCs w:val="24"/>
        </w:rPr>
      </w:pPr>
      <w:r>
        <w:rPr>
          <w:rFonts w:eastAsia="Times New Roman"/>
          <w:szCs w:val="24"/>
        </w:rPr>
        <w:t>Α. ΕΠΙΚΑΙΡΕΣ ΕΡΩΤΗΣΕΙΣ Πρώτου Κύκλου (Άρθρο 130 πα</w:t>
      </w:r>
      <w:r>
        <w:rPr>
          <w:rFonts w:eastAsia="Times New Roman"/>
          <w:szCs w:val="24"/>
        </w:rPr>
        <w:t>ράγραφοι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6900DFBB"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1. Η με αριθμό 1039/19-6-2017 επίκαιρη ερώτηση του Βουλευτή Β΄ Αθηνών του Συνασπισμού Ριζοσπαστικής Αριστεράς κ. Νικόλαου </w:t>
      </w:r>
      <w:proofErr w:type="spellStart"/>
      <w:r>
        <w:rPr>
          <w:rFonts w:eastAsia="Times New Roman"/>
          <w:szCs w:val="24"/>
        </w:rPr>
        <w:t>Ξυδάκη</w:t>
      </w:r>
      <w:proofErr w:type="spellEnd"/>
      <w:r>
        <w:rPr>
          <w:rFonts w:eastAsia="Times New Roman"/>
          <w:szCs w:val="24"/>
        </w:rPr>
        <w:t xml:space="preserve"> </w:t>
      </w:r>
      <w:r>
        <w:rPr>
          <w:rFonts w:eastAsia="Times New Roman"/>
          <w:szCs w:val="24"/>
        </w:rPr>
        <w:lastRenderedPageBreak/>
        <w:t>προς την Υπουργό Εργασίας, Κοινωνικής Ασφάλισης και Κοινωνικής Αλληλεγγύης, με θέμα: «Απασχ</w:t>
      </w:r>
      <w:r>
        <w:rPr>
          <w:rFonts w:eastAsia="Times New Roman"/>
          <w:szCs w:val="24"/>
        </w:rPr>
        <w:t>όληση συνταξιούχων αναπηρίας».</w:t>
      </w:r>
    </w:p>
    <w:p w14:paraId="6900DFBC"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2. Η με αριθμό 1033/16-6-2017 επίκαιρη ερώτηση του Βουλευτή Ιωαννίνων της Νέας Δημοκρατίας κ. Κωνσταντίνου Τασούλα προς τον Υπουργό Εσωτερικών, με θέμα: «Ελλιπής φύλαξη στα χωριά του Δήμου </w:t>
      </w:r>
      <w:proofErr w:type="spellStart"/>
      <w:r>
        <w:rPr>
          <w:rFonts w:eastAsia="Times New Roman"/>
          <w:szCs w:val="24"/>
        </w:rPr>
        <w:t>Πωγωνίου</w:t>
      </w:r>
      <w:proofErr w:type="spellEnd"/>
      <w:r>
        <w:rPr>
          <w:rFonts w:eastAsia="Times New Roman"/>
          <w:szCs w:val="24"/>
        </w:rPr>
        <w:t xml:space="preserve"> Ιωαννίνων».</w:t>
      </w:r>
    </w:p>
    <w:p w14:paraId="6900DFBD"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3. Η με αριθμό </w:t>
      </w:r>
      <w:r>
        <w:rPr>
          <w:rFonts w:eastAsia="Times New Roman"/>
          <w:szCs w:val="24"/>
        </w:rPr>
        <w:t xml:space="preserve">1028/14-6-2017 επίκαιρη ερώτηση του Βουλευτή Αρκαδίας της Δημοκρατικής Συμπαράταξης ΠΑΣΟΚ – ΔΗΜΑΡ κ. Οδυσσέα Κωνσταντινόπουλου προς τον Υπουργό Αγροτικής Ανάπτυξης και Τροφίμων, με θέμα: «Αποζημίωση των αγροτών στο </w:t>
      </w:r>
      <w:proofErr w:type="spellStart"/>
      <w:r>
        <w:rPr>
          <w:rFonts w:eastAsia="Times New Roman"/>
          <w:szCs w:val="24"/>
        </w:rPr>
        <w:t>Αλεποχώρι</w:t>
      </w:r>
      <w:proofErr w:type="spellEnd"/>
      <w:r>
        <w:rPr>
          <w:rFonts w:eastAsia="Times New Roman"/>
          <w:szCs w:val="24"/>
        </w:rPr>
        <w:t xml:space="preserve">, στα Πηγαδάκια, στα </w:t>
      </w:r>
      <w:proofErr w:type="spellStart"/>
      <w:r>
        <w:rPr>
          <w:rFonts w:eastAsia="Times New Roman"/>
          <w:szCs w:val="24"/>
        </w:rPr>
        <w:t>Βούρβουρα</w:t>
      </w:r>
      <w:proofErr w:type="spellEnd"/>
      <w:r>
        <w:rPr>
          <w:rFonts w:eastAsia="Times New Roman"/>
          <w:szCs w:val="24"/>
        </w:rPr>
        <w:t xml:space="preserve"> κ</w:t>
      </w:r>
      <w:r>
        <w:rPr>
          <w:rFonts w:eastAsia="Times New Roman"/>
          <w:szCs w:val="24"/>
        </w:rPr>
        <w:t xml:space="preserve">αι στη </w:t>
      </w:r>
      <w:proofErr w:type="spellStart"/>
      <w:r>
        <w:rPr>
          <w:rFonts w:eastAsia="Times New Roman"/>
          <w:szCs w:val="24"/>
        </w:rPr>
        <w:t>Βλαχοκερασιά</w:t>
      </w:r>
      <w:proofErr w:type="spellEnd"/>
      <w:r>
        <w:rPr>
          <w:rFonts w:eastAsia="Times New Roman"/>
          <w:szCs w:val="24"/>
        </w:rPr>
        <w:t xml:space="preserve"> Δήμου Τριπόλεως Αρκαδίας, μετά από τη θεομηνία που προκάλεσε ολική καταστροφή στις 11 Ιουνίου».</w:t>
      </w:r>
    </w:p>
    <w:p w14:paraId="6900DFBE"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4. Η με αριθμό 1031/15-6-2017 επίκαιρη ερώτηση της Βουλευτού Β΄ Αθηνών του Λαϊκού Συνδέσμου - Χρυσή Αυγή κ. Ελένης </w:t>
      </w:r>
      <w:proofErr w:type="spellStart"/>
      <w:r>
        <w:rPr>
          <w:rFonts w:eastAsia="Times New Roman"/>
          <w:szCs w:val="24"/>
        </w:rPr>
        <w:t>Ζαρούλια</w:t>
      </w:r>
      <w:proofErr w:type="spellEnd"/>
      <w:r>
        <w:rPr>
          <w:rFonts w:eastAsia="Times New Roman"/>
          <w:szCs w:val="24"/>
        </w:rPr>
        <w:t xml:space="preserve"> προς τον Υπουργό</w:t>
      </w:r>
      <w:r>
        <w:rPr>
          <w:rFonts w:eastAsia="Times New Roman"/>
          <w:szCs w:val="24"/>
        </w:rPr>
        <w:t xml:space="preserve"> Εσωτερικών, με θέμα: «Ο </w:t>
      </w:r>
      <w:r>
        <w:rPr>
          <w:rFonts w:eastAsia="Times New Roman"/>
          <w:szCs w:val="24"/>
        </w:rPr>
        <w:t>Δ</w:t>
      </w:r>
      <w:r>
        <w:rPr>
          <w:rFonts w:eastAsia="Times New Roman"/>
          <w:szCs w:val="24"/>
        </w:rPr>
        <w:t>ήμος Καβάλας νομιμοποιεί το ψευδοκράτος σε τουριστική έκθεση στην Κωνσταντινούπολη».</w:t>
      </w:r>
    </w:p>
    <w:p w14:paraId="6900DFBF" w14:textId="77777777" w:rsidR="0091451A" w:rsidRDefault="0014380A">
      <w:pPr>
        <w:spacing w:line="600" w:lineRule="auto"/>
        <w:ind w:firstLine="720"/>
        <w:contextualSpacing/>
        <w:jc w:val="both"/>
        <w:rPr>
          <w:rFonts w:eastAsia="Times New Roman"/>
          <w:szCs w:val="24"/>
        </w:rPr>
      </w:pPr>
      <w:r>
        <w:rPr>
          <w:rFonts w:eastAsia="Times New Roman"/>
          <w:szCs w:val="24"/>
        </w:rPr>
        <w:t>5. Η με αριθμό 1070/20-6-2017 επίκαιρη ερώτηση του Βουλευτή Λέσβου του Κομμουνιστικού Κόμματος Ελλάδ</w:t>
      </w:r>
      <w:r>
        <w:rPr>
          <w:rFonts w:eastAsia="Times New Roman"/>
          <w:szCs w:val="24"/>
        </w:rPr>
        <w:t>α</w:t>
      </w:r>
      <w:r>
        <w:rPr>
          <w:rFonts w:eastAsia="Times New Roman"/>
          <w:szCs w:val="24"/>
        </w:rPr>
        <w:t>ς κ. Σταύρου Τάσσου προς τον Υπουργό Υποδομώ</w:t>
      </w:r>
      <w:r>
        <w:rPr>
          <w:rFonts w:eastAsia="Times New Roman"/>
          <w:szCs w:val="24"/>
        </w:rPr>
        <w:t xml:space="preserve">ν και Μεταφορών, με θέμα: «Να παρθούν άμεσα μέτρα για </w:t>
      </w:r>
      <w:r>
        <w:rPr>
          <w:rFonts w:eastAsia="Times New Roman"/>
          <w:szCs w:val="24"/>
        </w:rPr>
        <w:lastRenderedPageBreak/>
        <w:t>την άμεση αποζημίωση των σεισμοπαθών και την αποκατάσταση των ζημιών στη Λέσβο».</w:t>
      </w:r>
    </w:p>
    <w:p w14:paraId="6900DFC0"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6. Η με αριθμό 1030/15-6-2017 επίκαιρη ερώτηση του Βουλευτή Β΄ Αθηνών των Ανεξαρτήτων Ελλήνων κ. Αθανάσιου </w:t>
      </w:r>
      <w:proofErr w:type="spellStart"/>
      <w:r>
        <w:rPr>
          <w:rFonts w:eastAsia="Times New Roman"/>
          <w:szCs w:val="24"/>
        </w:rPr>
        <w:t>Παπαχριστόπουλ</w:t>
      </w:r>
      <w:r>
        <w:rPr>
          <w:rFonts w:eastAsia="Times New Roman"/>
          <w:szCs w:val="24"/>
        </w:rPr>
        <w:t>ου</w:t>
      </w:r>
      <w:proofErr w:type="spellEnd"/>
      <w:r>
        <w:rPr>
          <w:rFonts w:eastAsia="Times New Roman"/>
          <w:szCs w:val="24"/>
        </w:rPr>
        <w:t xml:space="preserve"> προς τον Υπουργό Εσωτερικών, με θέμα: «Βοήθεια στο Σπίτι».</w:t>
      </w:r>
    </w:p>
    <w:p w14:paraId="6900DFC1" w14:textId="77777777" w:rsidR="0091451A" w:rsidRDefault="0014380A">
      <w:pPr>
        <w:spacing w:line="600" w:lineRule="auto"/>
        <w:ind w:firstLine="720"/>
        <w:contextualSpacing/>
        <w:jc w:val="both"/>
        <w:rPr>
          <w:rFonts w:eastAsia="Times New Roman"/>
          <w:szCs w:val="24"/>
        </w:rPr>
      </w:pPr>
      <w:r>
        <w:rPr>
          <w:rFonts w:eastAsia="Times New Roman"/>
          <w:szCs w:val="24"/>
        </w:rPr>
        <w:t>7. Η με αριθμό 1072/20-6-2017 επίκαιρη ερώτηση του Βουλευτή Ηρακλείου του Κομμουνιστικού Κόμματος Ελλάδ</w:t>
      </w:r>
      <w:r>
        <w:rPr>
          <w:rFonts w:eastAsia="Times New Roman"/>
          <w:szCs w:val="24"/>
        </w:rPr>
        <w:t>α</w:t>
      </w:r>
      <w:r>
        <w:rPr>
          <w:rFonts w:eastAsia="Times New Roman"/>
          <w:szCs w:val="24"/>
        </w:rPr>
        <w:t xml:space="preserve">ς κ. Εμμανουήλ Συντυχάκη προς την Υπουργό Εργασίας, Κοινωνικής Ασφάλισης και Κοινωνικής </w:t>
      </w:r>
      <w:r>
        <w:rPr>
          <w:rFonts w:eastAsia="Times New Roman"/>
          <w:szCs w:val="24"/>
        </w:rPr>
        <w:t>Αλληλεγγύης, σχετικά με απολύσεις έξι εργατών και εξώδικων απειλών της εταιρείας «ΒΙΟΚΑΛΛΙΕΡΓΗΤΕΣ ΣΗΤΕΙΑΣ Α</w:t>
      </w:r>
      <w:r>
        <w:rPr>
          <w:rFonts w:eastAsia="Times New Roman"/>
          <w:szCs w:val="24"/>
        </w:rPr>
        <w:t>.</w:t>
      </w:r>
      <w:r>
        <w:rPr>
          <w:rFonts w:eastAsia="Times New Roman"/>
          <w:szCs w:val="24"/>
        </w:rPr>
        <w:t>Ε</w:t>
      </w:r>
      <w:r>
        <w:rPr>
          <w:rFonts w:eastAsia="Times New Roman"/>
          <w:szCs w:val="24"/>
        </w:rPr>
        <w:t>.</w:t>
      </w:r>
      <w:r>
        <w:rPr>
          <w:rFonts w:eastAsia="Times New Roman"/>
          <w:szCs w:val="24"/>
        </w:rPr>
        <w:t>» προς τους εργαζομένους.</w:t>
      </w:r>
    </w:p>
    <w:p w14:paraId="6900DFC2" w14:textId="77777777" w:rsidR="0091451A" w:rsidRDefault="0014380A">
      <w:pPr>
        <w:spacing w:line="600" w:lineRule="auto"/>
        <w:ind w:firstLine="720"/>
        <w:contextualSpacing/>
        <w:jc w:val="both"/>
        <w:rPr>
          <w:rFonts w:eastAsia="Times New Roman"/>
          <w:szCs w:val="24"/>
        </w:rPr>
      </w:pPr>
      <w:r>
        <w:rPr>
          <w:rFonts w:eastAsia="Times New Roman"/>
          <w:szCs w:val="24"/>
        </w:rPr>
        <w:t>Β. ΕΠΙΚΑΙΡΕΣ ΕΡΩΤΗΣΕΙΣ Δεύτερου Κύκλου (Άρθρο 130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6900DFC3" w14:textId="77777777" w:rsidR="0091451A" w:rsidRDefault="0014380A">
      <w:pPr>
        <w:spacing w:line="600" w:lineRule="auto"/>
        <w:ind w:firstLine="720"/>
        <w:contextualSpacing/>
        <w:jc w:val="both"/>
        <w:rPr>
          <w:rFonts w:eastAsia="Times New Roman"/>
          <w:szCs w:val="24"/>
        </w:rPr>
      </w:pPr>
      <w:r>
        <w:rPr>
          <w:rFonts w:eastAsia="Times New Roman"/>
          <w:szCs w:val="24"/>
        </w:rPr>
        <w:t>1. Η με αριθμό 1040/19-6</w:t>
      </w:r>
      <w:r>
        <w:rPr>
          <w:rFonts w:eastAsia="Times New Roman"/>
          <w:szCs w:val="24"/>
        </w:rPr>
        <w:t xml:space="preserve">-2017 επίκαιρη ερώτηση του Βουλευτή Ηρακλείου του Συνασπισμού Ριζοσπαστικής Αριστεράς κ. Νικόλαου </w:t>
      </w:r>
      <w:proofErr w:type="spellStart"/>
      <w:r>
        <w:rPr>
          <w:rFonts w:eastAsia="Times New Roman"/>
          <w:szCs w:val="24"/>
        </w:rPr>
        <w:t>Ηγουμενίδη</w:t>
      </w:r>
      <w:proofErr w:type="spellEnd"/>
      <w:r>
        <w:rPr>
          <w:rFonts w:eastAsia="Times New Roman"/>
          <w:szCs w:val="24"/>
        </w:rPr>
        <w:t xml:space="preserve"> προς τον Υπουργό Εσωτερικών, με θέμα: «Εύρυθμη τακτοποίηση οφειλών της Δημοτικής Επιχείρησης Ύδρευσης Αποχέτευσης Ηρακλείου».</w:t>
      </w:r>
    </w:p>
    <w:p w14:paraId="6900DFC4" w14:textId="77777777" w:rsidR="0091451A" w:rsidRDefault="0014380A">
      <w:pPr>
        <w:spacing w:line="600" w:lineRule="auto"/>
        <w:ind w:firstLine="720"/>
        <w:contextualSpacing/>
        <w:jc w:val="both"/>
        <w:rPr>
          <w:rFonts w:eastAsia="Times New Roman"/>
          <w:szCs w:val="24"/>
        </w:rPr>
      </w:pPr>
      <w:r>
        <w:rPr>
          <w:rFonts w:eastAsia="Times New Roman"/>
          <w:szCs w:val="24"/>
        </w:rPr>
        <w:t>2. Η με αριθμό 1034/1</w:t>
      </w:r>
      <w:r>
        <w:rPr>
          <w:rFonts w:eastAsia="Times New Roman"/>
          <w:szCs w:val="24"/>
        </w:rPr>
        <w:t>6-6-2017 επίκαιρη ερώτηση της Βουλευτού Σερρών της Νέας Δημοκρατίας κ. Φωτεινής Αραμπατζή προς τον Υπουργό</w:t>
      </w:r>
      <w:r>
        <w:rPr>
          <w:rFonts w:eastAsia="Times New Roman"/>
          <w:szCs w:val="24"/>
        </w:rPr>
        <w:t xml:space="preserve"> </w:t>
      </w:r>
      <w:r>
        <w:rPr>
          <w:rFonts w:eastAsia="Times New Roman"/>
          <w:szCs w:val="24"/>
        </w:rPr>
        <w:t>Αγροτικής Ανάπτυξης και Τροφίμων,</w:t>
      </w:r>
      <w:r>
        <w:rPr>
          <w:rFonts w:eastAsia="Times New Roman"/>
          <w:szCs w:val="24"/>
        </w:rPr>
        <w:t xml:space="preserve"> </w:t>
      </w:r>
      <w:r>
        <w:rPr>
          <w:rFonts w:eastAsia="Times New Roman"/>
          <w:szCs w:val="24"/>
        </w:rPr>
        <w:t xml:space="preserve">με θέμα: «Προβλήματα και προοπτικές του κλάδου της </w:t>
      </w:r>
      <w:proofErr w:type="spellStart"/>
      <w:r>
        <w:rPr>
          <w:rFonts w:eastAsia="Times New Roman"/>
          <w:szCs w:val="24"/>
        </w:rPr>
        <w:t>βουβαλοτροφίας</w:t>
      </w:r>
      <w:proofErr w:type="spellEnd"/>
      <w:r>
        <w:rPr>
          <w:rFonts w:eastAsia="Times New Roman"/>
          <w:szCs w:val="24"/>
        </w:rPr>
        <w:t>».</w:t>
      </w:r>
    </w:p>
    <w:p w14:paraId="6900DFC5" w14:textId="77777777" w:rsidR="0091451A" w:rsidRDefault="0014380A">
      <w:pPr>
        <w:spacing w:line="600" w:lineRule="auto"/>
        <w:ind w:firstLine="720"/>
        <w:contextualSpacing/>
        <w:jc w:val="both"/>
        <w:rPr>
          <w:rFonts w:eastAsia="Times New Roman"/>
          <w:szCs w:val="24"/>
        </w:rPr>
      </w:pPr>
      <w:r>
        <w:rPr>
          <w:rFonts w:eastAsia="Times New Roman"/>
          <w:szCs w:val="24"/>
        </w:rPr>
        <w:lastRenderedPageBreak/>
        <w:t xml:space="preserve">3. Η με αριθμό 1029/15-6-2017 επίκαιρη ερώτηση </w:t>
      </w:r>
      <w:r>
        <w:rPr>
          <w:rFonts w:eastAsia="Times New Roman"/>
          <w:szCs w:val="24"/>
        </w:rPr>
        <w:t xml:space="preserve">του Βουλευτή Β΄ Πειραιώς του Λαϊκού Συνδέσμου - Χρυσή Αυγή κ. Ιωάννη Λαγού προς τον Υπουργό Εσωτερικών, με θέμα: «Ανεξέλεγκτη εγκληματικότητα των </w:t>
      </w:r>
      <w:proofErr w:type="spellStart"/>
      <w:r>
        <w:rPr>
          <w:rFonts w:eastAsia="Times New Roman"/>
          <w:szCs w:val="24"/>
        </w:rPr>
        <w:t>Ρομά</w:t>
      </w:r>
      <w:proofErr w:type="spellEnd"/>
      <w:r>
        <w:rPr>
          <w:rFonts w:eastAsia="Times New Roman"/>
          <w:szCs w:val="24"/>
        </w:rPr>
        <w:t xml:space="preserve"> μετέτρεψε σε άντρο παρανομίας το Μενίδι»</w:t>
      </w:r>
      <w:r>
        <w:rPr>
          <w:rFonts w:eastAsia="Times New Roman"/>
          <w:szCs w:val="24"/>
        </w:rPr>
        <w:t>.</w:t>
      </w:r>
    </w:p>
    <w:p w14:paraId="6900DFC6"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4. Η με αριθμό 1071/20-6-2017 επίκαιρη ερώτηση του Βουλευτή Β΄ </w:t>
      </w:r>
      <w:r>
        <w:rPr>
          <w:rFonts w:eastAsia="Times New Roman"/>
          <w:szCs w:val="24"/>
        </w:rPr>
        <w:t>Αθηνών του Κομμουνιστικού Κόμματος Ελλάδ</w:t>
      </w:r>
      <w:r>
        <w:rPr>
          <w:rFonts w:eastAsia="Times New Roman"/>
          <w:szCs w:val="24"/>
        </w:rPr>
        <w:t>α</w:t>
      </w:r>
      <w:r>
        <w:rPr>
          <w:rFonts w:eastAsia="Times New Roman"/>
          <w:szCs w:val="24"/>
        </w:rPr>
        <w:t xml:space="preserve">ς κ. Χρήστου </w:t>
      </w:r>
      <w:proofErr w:type="spellStart"/>
      <w:r>
        <w:rPr>
          <w:rFonts w:eastAsia="Times New Roman"/>
          <w:szCs w:val="24"/>
        </w:rPr>
        <w:t>Κατσώτη</w:t>
      </w:r>
      <w:proofErr w:type="spellEnd"/>
      <w:r>
        <w:rPr>
          <w:rFonts w:eastAsia="Times New Roman"/>
          <w:szCs w:val="24"/>
        </w:rPr>
        <w:t xml:space="preserve"> προς την Υπουργό Εργασίας, Κοινωνικής Ασφάλισης και Κοινωνικής Αλληλεγγύης, με θέμα: «Διασφάλιση της καταβολής των οφειλόμενων αποδοχών, κατοχύρωση όλων των ασφαλιστικών δικαιωμάτων και συνέχιση</w:t>
      </w:r>
      <w:r>
        <w:rPr>
          <w:rFonts w:eastAsia="Times New Roman"/>
          <w:szCs w:val="24"/>
        </w:rPr>
        <w:t xml:space="preserve"> της απασχόλησης των εργαζομένων του ξενοδοχείου «</w:t>
      </w:r>
      <w:proofErr w:type="spellStart"/>
      <w:r>
        <w:rPr>
          <w:rFonts w:eastAsia="Times New Roman"/>
          <w:szCs w:val="24"/>
        </w:rPr>
        <w:t>Athens</w:t>
      </w:r>
      <w:proofErr w:type="spellEnd"/>
      <w:r>
        <w:rPr>
          <w:rFonts w:eastAsia="Times New Roman"/>
          <w:szCs w:val="24"/>
        </w:rPr>
        <w:t xml:space="preserve"> </w:t>
      </w:r>
      <w:proofErr w:type="spellStart"/>
      <w:r>
        <w:rPr>
          <w:rFonts w:eastAsia="Times New Roman"/>
          <w:szCs w:val="24"/>
        </w:rPr>
        <w:t>Ledra</w:t>
      </w:r>
      <w:proofErr w:type="spellEnd"/>
      <w:r>
        <w:rPr>
          <w:rFonts w:eastAsia="Times New Roman"/>
          <w:szCs w:val="24"/>
        </w:rPr>
        <w:t>» από το νέο επιχειρηματικό όμιλο που το απέκτησε».</w:t>
      </w:r>
    </w:p>
    <w:p w14:paraId="6900DFC7" w14:textId="77777777" w:rsidR="0091451A" w:rsidRDefault="0014380A">
      <w:pPr>
        <w:spacing w:line="600" w:lineRule="auto"/>
        <w:ind w:firstLine="720"/>
        <w:contextualSpacing/>
        <w:jc w:val="both"/>
        <w:rPr>
          <w:rFonts w:eastAsia="Times New Roman"/>
          <w:szCs w:val="24"/>
        </w:rPr>
      </w:pPr>
      <w:r>
        <w:rPr>
          <w:rFonts w:eastAsia="Times New Roman"/>
          <w:szCs w:val="24"/>
        </w:rPr>
        <w:t>5. Η με αριθμό 1073/20-6-2017 επίκαιρη ερώτηση του Βουλευτή Αχαΐας του Κομμουνιστικού Κόμματος Ελλάδ</w:t>
      </w:r>
      <w:r>
        <w:rPr>
          <w:rFonts w:eastAsia="Times New Roman"/>
          <w:szCs w:val="24"/>
        </w:rPr>
        <w:t>α</w:t>
      </w:r>
      <w:r>
        <w:rPr>
          <w:rFonts w:eastAsia="Times New Roman"/>
          <w:szCs w:val="24"/>
        </w:rPr>
        <w:t xml:space="preserve">ς κ. Νικόλαου </w:t>
      </w:r>
      <w:proofErr w:type="spellStart"/>
      <w:r>
        <w:rPr>
          <w:rFonts w:eastAsia="Times New Roman"/>
          <w:szCs w:val="24"/>
        </w:rPr>
        <w:t>Καραθανασόπουλου</w:t>
      </w:r>
      <w:proofErr w:type="spellEnd"/>
      <w:r>
        <w:rPr>
          <w:rFonts w:eastAsia="Times New Roman"/>
          <w:szCs w:val="24"/>
        </w:rPr>
        <w:t xml:space="preserve"> προς την Υ</w:t>
      </w:r>
      <w:r>
        <w:rPr>
          <w:rFonts w:eastAsia="Times New Roman"/>
          <w:szCs w:val="24"/>
        </w:rPr>
        <w:t>πουργό Εργασίας, Κοινωνικής Ασφάλισης και Κοινωνικής Αλληλεγγύης, σχετικά με τα προβλήματα των εργαζομένων στη βιομηχανία παραγωγής επαγγελματικών ψυγείων «FRIGOGLASS Α</w:t>
      </w:r>
      <w:r>
        <w:rPr>
          <w:rFonts w:eastAsia="Times New Roman"/>
          <w:szCs w:val="24"/>
        </w:rPr>
        <w:t>.</w:t>
      </w:r>
      <w:r>
        <w:rPr>
          <w:rFonts w:eastAsia="Times New Roman"/>
          <w:szCs w:val="24"/>
        </w:rPr>
        <w:t>Β</w:t>
      </w:r>
      <w:r>
        <w:rPr>
          <w:rFonts w:eastAsia="Times New Roman"/>
          <w:szCs w:val="24"/>
        </w:rPr>
        <w:t>.</w:t>
      </w:r>
      <w:r>
        <w:rPr>
          <w:rFonts w:eastAsia="Times New Roman"/>
          <w:szCs w:val="24"/>
        </w:rPr>
        <w:t>Ε</w:t>
      </w:r>
      <w:r>
        <w:rPr>
          <w:rFonts w:eastAsia="Times New Roman"/>
          <w:szCs w:val="24"/>
        </w:rPr>
        <w:t>.</w:t>
      </w:r>
      <w:r>
        <w:rPr>
          <w:rFonts w:eastAsia="Times New Roman"/>
          <w:szCs w:val="24"/>
        </w:rPr>
        <w:t>Ε</w:t>
      </w:r>
      <w:r>
        <w:rPr>
          <w:rFonts w:eastAsia="Times New Roman"/>
          <w:szCs w:val="24"/>
        </w:rPr>
        <w:t>.</w:t>
      </w:r>
      <w:r>
        <w:rPr>
          <w:rFonts w:eastAsia="Times New Roman"/>
          <w:szCs w:val="24"/>
        </w:rPr>
        <w:t>» στην Κ. Αχαΐα του Νομού Αχαΐας.</w:t>
      </w:r>
    </w:p>
    <w:p w14:paraId="6900DFC8" w14:textId="77777777" w:rsidR="0091451A" w:rsidRDefault="0014380A">
      <w:pPr>
        <w:spacing w:line="600" w:lineRule="auto"/>
        <w:ind w:firstLine="720"/>
        <w:contextualSpacing/>
        <w:jc w:val="both"/>
        <w:rPr>
          <w:rFonts w:eastAsia="Times New Roman"/>
          <w:szCs w:val="24"/>
        </w:rPr>
      </w:pPr>
      <w:r>
        <w:rPr>
          <w:rFonts w:eastAsia="Times New Roman"/>
          <w:szCs w:val="24"/>
        </w:rPr>
        <w:t>6. Η με αριθμό 980/7-6-2017 επίκαιρη ερώτηση το</w:t>
      </w:r>
      <w:r>
        <w:rPr>
          <w:rFonts w:eastAsia="Times New Roman"/>
          <w:szCs w:val="24"/>
        </w:rPr>
        <w:t xml:space="preserve">υ Βουλευτή Σερρών της Δημοκρατικής Συμπαράταξης ΠΑΣΟΚ – ΔΗΜΑΡ κ. Μιχαήλ Τζελέπη προς τον Υπουργό Υποδομών και Μεταφορών, με θέμα: «Η δημιουργία τριών νέων </w:t>
      </w:r>
      <w:r>
        <w:rPr>
          <w:rFonts w:eastAsia="Times New Roman"/>
          <w:szCs w:val="24"/>
        </w:rPr>
        <w:lastRenderedPageBreak/>
        <w:t>σταθμών διοδίων στον οδικό άξονα Προμαχώνας – Σέρρες – Λιμάνι Θεσσαλονίκης είναι καταστροφική για τον</w:t>
      </w:r>
      <w:r>
        <w:rPr>
          <w:rFonts w:eastAsia="Times New Roman"/>
          <w:szCs w:val="24"/>
        </w:rPr>
        <w:t xml:space="preserve"> Νομό Σερρών».</w:t>
      </w:r>
    </w:p>
    <w:p w14:paraId="6900DFC9"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7. Η με αριθμό 977/6-6-2017 επίκαιρη ερώτηση του Βουλευτή Α΄ Θεσσαλονίκης του Λαϊκού Συνδέσμου - Χρυσή Αυγή κ. Αντωνίου Γρέγου προς τον Υπουργό Εσωτερικών, με θέμα: «Η βεβήλωση του ιερού μνημείου του Αγνώστου </w:t>
      </w:r>
      <w:proofErr w:type="spellStart"/>
      <w:r>
        <w:rPr>
          <w:rFonts w:eastAsia="Times New Roman"/>
          <w:szCs w:val="24"/>
        </w:rPr>
        <w:t>Στρατιώτου</w:t>
      </w:r>
      <w:proofErr w:type="spellEnd"/>
      <w:r>
        <w:rPr>
          <w:rFonts w:eastAsia="Times New Roman"/>
          <w:szCs w:val="24"/>
        </w:rPr>
        <w:t>, ως αποτέλεσμα συνεχο</w:t>
      </w:r>
      <w:r>
        <w:rPr>
          <w:rFonts w:eastAsia="Times New Roman"/>
          <w:szCs w:val="24"/>
        </w:rPr>
        <w:t>ύς ατιμωρησίας».</w:t>
      </w:r>
    </w:p>
    <w:p w14:paraId="6900DFCA" w14:textId="77777777" w:rsidR="0091451A" w:rsidRDefault="0014380A">
      <w:pPr>
        <w:spacing w:line="600" w:lineRule="auto"/>
        <w:ind w:firstLine="720"/>
        <w:contextualSpacing/>
        <w:jc w:val="both"/>
        <w:rPr>
          <w:rFonts w:eastAsia="Times New Roman"/>
          <w:szCs w:val="24"/>
        </w:rPr>
      </w:pPr>
      <w:r>
        <w:rPr>
          <w:rFonts w:eastAsia="Times New Roman"/>
          <w:szCs w:val="24"/>
        </w:rPr>
        <w:t>8. Η με αριθμό 982/8-6-2017 επίκαιρη ερώτηση του Βουλευτή Β΄ Πειραι</w:t>
      </w:r>
      <w:r>
        <w:rPr>
          <w:rFonts w:eastAsia="Times New Roman"/>
          <w:szCs w:val="24"/>
        </w:rPr>
        <w:t>ώς</w:t>
      </w:r>
      <w:r>
        <w:rPr>
          <w:rFonts w:eastAsia="Times New Roman"/>
          <w:szCs w:val="24"/>
        </w:rPr>
        <w:t xml:space="preserve"> των Ανεξαρτήτων Ελλήνων κ. Δημητρίου Καμμένου προς τον Υπουργό Εσωτερικών, σχετικά με τις διαρρήξεις καταστημάτων σε περιοχές του Πειραιά.</w:t>
      </w:r>
    </w:p>
    <w:p w14:paraId="6900DFCB"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9. Η με αριθμό 984/9-6-2017 </w:t>
      </w:r>
      <w:r>
        <w:rPr>
          <w:rFonts w:eastAsia="Times New Roman"/>
          <w:szCs w:val="24"/>
        </w:rPr>
        <w:t>επίκαιρη ερώτηση του Βουλευτή Αττικής της Νέας Δημοκρατίας κ. Μαυρουδή Βορίδη προς τον Υπουργό Εσωτερικών, με θέμα: «Θανάσιμος τραυματισμός μαθητή στις Αχαρνές».</w:t>
      </w:r>
    </w:p>
    <w:p w14:paraId="6900DFCC" w14:textId="77777777" w:rsidR="0091451A" w:rsidRDefault="0014380A">
      <w:pPr>
        <w:spacing w:line="600" w:lineRule="auto"/>
        <w:ind w:firstLine="720"/>
        <w:contextualSpacing/>
        <w:jc w:val="both"/>
        <w:rPr>
          <w:rFonts w:eastAsia="Times New Roman"/>
          <w:szCs w:val="24"/>
        </w:rPr>
      </w:pPr>
      <w:r>
        <w:rPr>
          <w:rFonts w:eastAsia="Times New Roman"/>
          <w:szCs w:val="24"/>
        </w:rPr>
        <w:t>10. Η με αριθμό 991/12-6-2017 επίκαιρη ερώτηση της Βουλευτού Αττικής της Δημοκρατικής Συμπαράτ</w:t>
      </w:r>
      <w:r>
        <w:rPr>
          <w:rFonts w:eastAsia="Times New Roman"/>
          <w:szCs w:val="24"/>
        </w:rPr>
        <w:t xml:space="preserve">αξης ΠΑΣΟΚ – ΔΗΜΑΡ κ. Παρασκευής (Εύης) </w:t>
      </w:r>
      <w:proofErr w:type="spellStart"/>
      <w:r>
        <w:rPr>
          <w:rFonts w:eastAsia="Times New Roman"/>
          <w:szCs w:val="24"/>
        </w:rPr>
        <w:t>Χριστοφιλοπούλου</w:t>
      </w:r>
      <w:proofErr w:type="spellEnd"/>
      <w:r>
        <w:rPr>
          <w:rFonts w:eastAsia="Times New Roman"/>
          <w:szCs w:val="24"/>
        </w:rPr>
        <w:t xml:space="preserve"> προς τον Υπουργό Εσωτερικών, σχετικά με την προστασία και την ασφάλεια των κατοίκων των Αχαρνών που δεν είναι διαπραγματεύσιμη.</w:t>
      </w:r>
    </w:p>
    <w:p w14:paraId="6900DFCD" w14:textId="77777777" w:rsidR="0091451A" w:rsidRDefault="0014380A">
      <w:pPr>
        <w:spacing w:line="600" w:lineRule="auto"/>
        <w:ind w:firstLine="720"/>
        <w:contextualSpacing/>
        <w:jc w:val="both"/>
        <w:rPr>
          <w:rFonts w:eastAsia="Times New Roman"/>
          <w:szCs w:val="24"/>
        </w:rPr>
      </w:pPr>
      <w:r>
        <w:rPr>
          <w:rFonts w:eastAsia="Times New Roman"/>
          <w:szCs w:val="24"/>
        </w:rPr>
        <w:t>11. Η με αριθμό 978/6-6-2017 επίκαιρη ερώτηση της Βουλευτού Β΄ Αθηνών τ</w:t>
      </w:r>
      <w:r>
        <w:rPr>
          <w:rFonts w:eastAsia="Times New Roman"/>
          <w:szCs w:val="24"/>
        </w:rPr>
        <w:t xml:space="preserve">ου Λαϊκού Συνδέσμου - Χρυσή Αυγή κ. Ελένης </w:t>
      </w:r>
      <w:proofErr w:type="spellStart"/>
      <w:r>
        <w:rPr>
          <w:rFonts w:eastAsia="Times New Roman"/>
          <w:szCs w:val="24"/>
        </w:rPr>
        <w:t>Ζαρούλια</w:t>
      </w:r>
      <w:proofErr w:type="spellEnd"/>
      <w:r>
        <w:rPr>
          <w:rFonts w:eastAsia="Times New Roman"/>
          <w:szCs w:val="24"/>
        </w:rPr>
        <w:t xml:space="preserve"> προς τον </w:t>
      </w:r>
      <w:r>
        <w:rPr>
          <w:rFonts w:eastAsia="Times New Roman"/>
          <w:szCs w:val="24"/>
        </w:rPr>
        <w:lastRenderedPageBreak/>
        <w:t>Υπουργό Εσωτερικών, με θέμα: «Συνεχιζόμενες τρομοκρατικές επιθέσεις κατά διμοιριών των ΜΑΤ από παρακρατικά στοιχεία».</w:t>
      </w:r>
    </w:p>
    <w:p w14:paraId="6900DFCE" w14:textId="77777777" w:rsidR="0091451A" w:rsidRDefault="0014380A">
      <w:pPr>
        <w:spacing w:line="600" w:lineRule="auto"/>
        <w:ind w:firstLine="720"/>
        <w:contextualSpacing/>
        <w:jc w:val="both"/>
        <w:rPr>
          <w:rFonts w:eastAsia="Times New Roman"/>
          <w:szCs w:val="24"/>
        </w:rPr>
      </w:pPr>
      <w:r>
        <w:rPr>
          <w:rFonts w:eastAsia="Times New Roman"/>
          <w:szCs w:val="24"/>
        </w:rPr>
        <w:t>12. Η με αριθμό 928/2-6-2017 επίκαιρη ερώτηση του Βουλευτή Β΄ Πειραι</w:t>
      </w:r>
      <w:r>
        <w:rPr>
          <w:rFonts w:eastAsia="Times New Roman"/>
          <w:szCs w:val="24"/>
        </w:rPr>
        <w:t>ώς</w:t>
      </w:r>
      <w:r>
        <w:rPr>
          <w:rFonts w:eastAsia="Times New Roman"/>
          <w:szCs w:val="24"/>
        </w:rPr>
        <w:t xml:space="preserve"> των Αν</w:t>
      </w:r>
      <w:r>
        <w:rPr>
          <w:rFonts w:eastAsia="Times New Roman"/>
          <w:szCs w:val="24"/>
        </w:rPr>
        <w:t>εξαρτήτων Ελλήνων κ. Δημητρίου Καμμένου προς τον Υπουργό Εσωτερικών, σχετικά με την ανεξέλεγκτη δράση των κουκουλοφόρων αναρχικών.</w:t>
      </w:r>
    </w:p>
    <w:p w14:paraId="6900DFCF"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13. Η με αριθμό 922/1-6-2017 επίκαιρη ερώτηση της Βουλευτού Β΄ Αθηνών του Λαϊκού Συνδέσμου - Χρυσή Αυγή κ. Ελένης </w:t>
      </w:r>
      <w:proofErr w:type="spellStart"/>
      <w:r>
        <w:rPr>
          <w:rFonts w:eastAsia="Times New Roman"/>
          <w:szCs w:val="24"/>
        </w:rPr>
        <w:t>Ζαρούλια</w:t>
      </w:r>
      <w:proofErr w:type="spellEnd"/>
      <w:r>
        <w:rPr>
          <w:rFonts w:eastAsia="Times New Roman"/>
          <w:szCs w:val="24"/>
        </w:rPr>
        <w:t xml:space="preserve"> πρ</w:t>
      </w:r>
      <w:r>
        <w:rPr>
          <w:rFonts w:eastAsia="Times New Roman"/>
          <w:szCs w:val="24"/>
        </w:rPr>
        <w:t>ος τον Υπουργό Εξωτερικών, με θέμα: «</w:t>
      </w:r>
      <w:r>
        <w:rPr>
          <w:rFonts w:eastAsia="Times New Roman"/>
          <w:szCs w:val="24"/>
        </w:rPr>
        <w:t>Η</w:t>
      </w:r>
      <w:r>
        <w:rPr>
          <w:rFonts w:eastAsia="Times New Roman"/>
          <w:szCs w:val="24"/>
        </w:rPr>
        <w:t xml:space="preserve"> Παγκόσμια Τράπεζα “χαρίζει” το Αιγαίο στην Τουρκία».</w:t>
      </w:r>
    </w:p>
    <w:p w14:paraId="6900DFD0" w14:textId="77777777" w:rsidR="0091451A" w:rsidRDefault="0014380A">
      <w:pPr>
        <w:spacing w:line="600" w:lineRule="auto"/>
        <w:ind w:firstLine="720"/>
        <w:contextualSpacing/>
        <w:jc w:val="both"/>
        <w:rPr>
          <w:rFonts w:eastAsia="Times New Roman"/>
          <w:szCs w:val="24"/>
        </w:rPr>
      </w:pPr>
      <w:r>
        <w:rPr>
          <w:rFonts w:eastAsia="Times New Roman"/>
          <w:szCs w:val="24"/>
        </w:rPr>
        <w:t>ΑΝΑΦΟΡΕΣ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ΕΡΩΤΗΣΕΙΣ (Άρθρο 130 παρ</w:t>
      </w:r>
      <w:r>
        <w:rPr>
          <w:rFonts w:eastAsia="Times New Roman"/>
          <w:szCs w:val="24"/>
        </w:rPr>
        <w:t>άγραφος</w:t>
      </w:r>
      <w:r>
        <w:rPr>
          <w:rFonts w:eastAsia="Times New Roman"/>
          <w:szCs w:val="24"/>
        </w:rPr>
        <w:t xml:space="preserve"> 5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6900DFD1"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1. Η με αριθμό 2883/25-1-2017 ερώτηση του Βουλευτή Ηρακλείου της Δημοκρατικής Συμπαράταξης </w:t>
      </w:r>
      <w:r>
        <w:rPr>
          <w:rFonts w:eastAsia="Times New Roman"/>
          <w:szCs w:val="24"/>
        </w:rPr>
        <w:t>ΠΑΣΟΚ</w:t>
      </w:r>
      <w:r>
        <w:rPr>
          <w:rFonts w:eastAsia="Times New Roman"/>
          <w:szCs w:val="24"/>
        </w:rPr>
        <w:t xml:space="preserve"> </w:t>
      </w:r>
      <w:r>
        <w:rPr>
          <w:rFonts w:eastAsia="Times New Roman"/>
          <w:szCs w:val="24"/>
        </w:rPr>
        <w:t xml:space="preserve">– ΔΗΜΑΡ κ. Βασιλείου </w:t>
      </w:r>
      <w:proofErr w:type="spellStart"/>
      <w:r>
        <w:rPr>
          <w:rFonts w:eastAsia="Times New Roman"/>
          <w:szCs w:val="24"/>
        </w:rPr>
        <w:t>Κεγκέρογλου</w:t>
      </w:r>
      <w:proofErr w:type="spellEnd"/>
      <w:r>
        <w:rPr>
          <w:rFonts w:eastAsia="Times New Roman"/>
          <w:szCs w:val="24"/>
        </w:rPr>
        <w:t xml:space="preserve"> προς την Υπουργό Εργασίας, Κοινωνικής Ασφάλισης και Κοινωνικής Αλληλεγγύης, σχετικά με την άμεση εφαρμογή της ΚΥΑ περί οικονομικής ενίσχυσης Α</w:t>
      </w:r>
      <w:r>
        <w:rPr>
          <w:rFonts w:eastAsia="Times New Roman"/>
          <w:szCs w:val="24"/>
        </w:rPr>
        <w:t>Μ</w:t>
      </w:r>
      <w:r>
        <w:rPr>
          <w:rFonts w:eastAsia="Times New Roman"/>
          <w:szCs w:val="24"/>
        </w:rPr>
        <w:t xml:space="preserve">ΕΑ και στους ασφαλισμένους του </w:t>
      </w:r>
      <w:r>
        <w:rPr>
          <w:rFonts w:eastAsia="Times New Roman"/>
          <w:szCs w:val="24"/>
        </w:rPr>
        <w:t>δ</w:t>
      </w:r>
      <w:r>
        <w:rPr>
          <w:rFonts w:eastAsia="Times New Roman"/>
          <w:szCs w:val="24"/>
        </w:rPr>
        <w:t>ημοσίου.</w:t>
      </w:r>
    </w:p>
    <w:p w14:paraId="6900DFD2" w14:textId="77777777" w:rsidR="0091451A" w:rsidRDefault="0014380A">
      <w:pPr>
        <w:spacing w:line="600" w:lineRule="auto"/>
        <w:ind w:firstLine="720"/>
        <w:contextualSpacing/>
        <w:jc w:val="both"/>
        <w:rPr>
          <w:rFonts w:eastAsia="Times New Roman" w:cs="Times New Roman"/>
          <w:szCs w:val="24"/>
        </w:rPr>
      </w:pPr>
      <w:r>
        <w:rPr>
          <w:rFonts w:eastAsia="Times New Roman"/>
          <w:szCs w:val="24"/>
        </w:rPr>
        <w:lastRenderedPageBreak/>
        <w:t>2. Η με αριθμό 176/7-10-2016 ερώτ</w:t>
      </w:r>
      <w:r>
        <w:rPr>
          <w:rFonts w:eastAsia="Times New Roman"/>
          <w:szCs w:val="24"/>
        </w:rPr>
        <w:t xml:space="preserve">ηση του Ανεξάρτητου Βουλευτή Β΄ Αθηνών κ. Θεοχάρη </w:t>
      </w:r>
      <w:proofErr w:type="spellStart"/>
      <w:r>
        <w:rPr>
          <w:rFonts w:eastAsia="Times New Roman"/>
          <w:szCs w:val="24"/>
        </w:rPr>
        <w:t>Θεοχάρη</w:t>
      </w:r>
      <w:proofErr w:type="spellEnd"/>
      <w:r>
        <w:rPr>
          <w:rFonts w:eastAsia="Times New Roman"/>
          <w:szCs w:val="24"/>
        </w:rPr>
        <w:t xml:space="preserve"> προς την Υπουργό Εργασίας, Κοινωνικής Ασφάλισης και Κοινωνικής Αλληλεγγύης, σχετικά με το εργοστάσιο λιπασμάτων της Νέας </w:t>
      </w:r>
      <w:proofErr w:type="spellStart"/>
      <w:r>
        <w:rPr>
          <w:rFonts w:eastAsia="Times New Roman"/>
          <w:szCs w:val="24"/>
        </w:rPr>
        <w:t>Καρβάλης</w:t>
      </w:r>
      <w:proofErr w:type="spellEnd"/>
      <w:r>
        <w:rPr>
          <w:rFonts w:eastAsia="Times New Roman"/>
          <w:szCs w:val="24"/>
        </w:rPr>
        <w:t xml:space="preserve"> στην Καβάλα.</w:t>
      </w:r>
    </w:p>
    <w:p w14:paraId="6900DFD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θα ήθελα να ζητήσω από όλ</w:t>
      </w:r>
      <w:r>
        <w:rPr>
          <w:rFonts w:eastAsia="Times New Roman" w:cs="Times New Roman"/>
          <w:szCs w:val="24"/>
        </w:rPr>
        <w:t xml:space="preserve">ους σας να διευκολύνουμε σήμερα τη διαδικασία, διότι υπάρχει η συνεδρίαση του Υπουργικού Συμβουλίου το πρωί και πρέπει να διευκολύνουμε τους συναδέλφους μας να πάρουν μέρος στο Υπουργικό Συμβούλιο. </w:t>
      </w:r>
    </w:p>
    <w:p w14:paraId="6900DFD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έχω την τιμή να ανακοινώσω ότι: </w:t>
      </w:r>
    </w:p>
    <w:p w14:paraId="6900DFD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Η Επιτροπή Κανον</w:t>
      </w:r>
      <w:r>
        <w:rPr>
          <w:rFonts w:eastAsia="Times New Roman" w:cs="Times New Roman"/>
          <w:szCs w:val="24"/>
        </w:rPr>
        <w:t xml:space="preserve">ισμού της Βουλής καταθέτει την </w:t>
      </w:r>
      <w:r>
        <w:rPr>
          <w:rFonts w:eastAsia="Times New Roman" w:cs="Times New Roman"/>
          <w:szCs w:val="24"/>
        </w:rPr>
        <w:t>έ</w:t>
      </w:r>
      <w:r>
        <w:rPr>
          <w:rFonts w:eastAsia="Times New Roman" w:cs="Times New Roman"/>
          <w:szCs w:val="24"/>
        </w:rPr>
        <w:t>κθεσή της στην πρόταση του Προέδρου της Βουλής των Ελλήνων</w:t>
      </w:r>
      <w:r>
        <w:rPr>
          <w:rFonts w:eastAsia="Times New Roman" w:cs="Times New Roman"/>
          <w:szCs w:val="24"/>
        </w:rPr>
        <w:t>:</w:t>
      </w:r>
      <w:r>
        <w:rPr>
          <w:rFonts w:eastAsia="Times New Roman" w:cs="Times New Roman"/>
          <w:szCs w:val="24"/>
        </w:rPr>
        <w:t xml:space="preserve"> «Για την τροποποίηση διατάξεων του Κανονισμού της Βουλής – Μέρος Κοινοβουλευτικό (ΦΕΚ 106/Α΄/24.6.1987) και Μέρος Β΄ (ΦΕΚ 51/Α΄/10.4.1997), όπως ισχύουν».</w:t>
      </w:r>
    </w:p>
    <w:p w14:paraId="6900DFD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Οι</w:t>
      </w:r>
      <w:r>
        <w:rPr>
          <w:rFonts w:eastAsia="Times New Roman" w:cs="Times New Roman"/>
          <w:szCs w:val="24"/>
        </w:rPr>
        <w:t xml:space="preserve"> Υπουργ</w:t>
      </w:r>
      <w:r>
        <w:rPr>
          <w:rFonts w:eastAsia="Times New Roman" w:cs="Times New Roman"/>
          <w:szCs w:val="24"/>
        </w:rPr>
        <w:t>οί Εξωτερικών, Εσωτερικών, Οικονομίας και Ανάπτυξης, Ψηφιακής Πολιτικής, Τηλεπικοινωνίων και Ενημέρωσης, Εθνικής Άμυνας, Παιδείας, Έρευνας και Θρησκευμάτων, Εργασίας, Κοινωνικής Ασφάλισης και Κοινωνικής Αλληλεγγύης, Δικαιοσύνης, Διαφάνειας και Ανθρωπίνων Δ</w:t>
      </w:r>
      <w:r>
        <w:rPr>
          <w:rFonts w:eastAsia="Times New Roman" w:cs="Times New Roman"/>
          <w:szCs w:val="24"/>
        </w:rPr>
        <w:t>ικαιωμάτων, Οικονομικών, Υγείας, Διοικητικής Ανασυγκρότησης, Πολιτισμού και Αθλητισμού, Περιβάλλοντος και Ενέργειας, Υποδομών και Μεταφορών, Μετα</w:t>
      </w:r>
      <w:r>
        <w:rPr>
          <w:rFonts w:eastAsia="Times New Roman" w:cs="Times New Roman"/>
          <w:szCs w:val="24"/>
        </w:rPr>
        <w:lastRenderedPageBreak/>
        <w:t>ναστευτικής Πολιτικής, Ναυτιλίας και Νησιωτικής Πολιτικής, Αγροτικής Ανάπτυξης και Τροφίμων, Τουρισμού, οι Αναπ</w:t>
      </w:r>
      <w:r>
        <w:rPr>
          <w:rFonts w:eastAsia="Times New Roman" w:cs="Times New Roman"/>
          <w:szCs w:val="24"/>
        </w:rPr>
        <w:t>ληρωτές Υπουργοί Εξωτερικών, Εσωτερικών, Οικονομίας και Ανάπτυξης, Εθνικής Άμυνας, Παιδείας, Έρευνας και Θρησκευμάτων, Εργασίας, Κοινωνικής Ασφάλισης και Κοινωνικής Αλληλεγγύης, Δικαιοσύνης, Διαφάνειας και Ανθρωπίνων Δικαιωμάτων, Οικονομικών, Υγείας, Περιβ</w:t>
      </w:r>
      <w:r>
        <w:rPr>
          <w:rFonts w:eastAsia="Times New Roman" w:cs="Times New Roman"/>
          <w:szCs w:val="24"/>
        </w:rPr>
        <w:t>άλλοντος και Ενέργειας, Αγροτικής Ανάπτυξης και Τροφίμων, καθώς και οι Υφυπουργοί Εξωτερικών, Πολιτισμού και Αθλητισμού και Παιδείας, Έρευνας και Θρησκευμάτων κατέθεσαν στις 20</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2017 σχέδιο νόμου: «Κύρωση της Συμφωνίας-Πλαίσιο Εταιρικής Σχέσης και Συνεργα</w:t>
      </w:r>
      <w:r>
        <w:rPr>
          <w:rFonts w:eastAsia="Times New Roman" w:cs="Times New Roman"/>
          <w:szCs w:val="24"/>
        </w:rPr>
        <w:t>σίας μεταξύ της Ευρωπαϊκής Ένωσης και των Κρατών-Μελών της αφενός και της Δημοκρατίας των Φιλιππίνων αφετέρου».</w:t>
      </w:r>
    </w:p>
    <w:p w14:paraId="6900DFD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Παραπέμπεται στην αρμόδια Διαρκή Επιτροπή.</w:t>
      </w:r>
    </w:p>
    <w:p w14:paraId="6900DFD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Τέλος, να ανακοινώσω στο Σώμα ότι ο Υπουργός Δικαιοσύνης, Διαφάνειας και Ανθρωπίνων Δικαιωμάτων διαβί</w:t>
      </w:r>
      <w:r>
        <w:rPr>
          <w:rFonts w:eastAsia="Times New Roman" w:cs="Times New Roman"/>
          <w:szCs w:val="24"/>
        </w:rPr>
        <w:t>βασε στη Βουλή σύμφωνα με το άρθρο 86 του Συντάγματος και τον ν.3126/2003 «Ποινική ευθύνη των Υπουργών», όπως ισχύει στις 20</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2017:</w:t>
      </w:r>
    </w:p>
    <w:p w14:paraId="6900DFD9" w14:textId="77777777" w:rsidR="0091451A" w:rsidRDefault="0014380A">
      <w:pPr>
        <w:tabs>
          <w:tab w:val="left" w:pos="0"/>
        </w:tabs>
        <w:spacing w:line="600" w:lineRule="auto"/>
        <w:ind w:firstLine="709"/>
        <w:contextualSpacing/>
        <w:jc w:val="both"/>
        <w:rPr>
          <w:rFonts w:eastAsia="Times New Roman" w:cs="Times New Roman"/>
          <w:szCs w:val="24"/>
        </w:rPr>
      </w:pPr>
      <w:r>
        <w:rPr>
          <w:rFonts w:eastAsia="Times New Roman" w:cs="Times New Roman"/>
          <w:szCs w:val="24"/>
        </w:rPr>
        <w:t>1.</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οινική δικογραφία που αφορά στον πρώην Υπουργό Εργασίας, Κοινωνικής Ασφάλισης και Πρόνοιας, κ. Ιωάννη </w:t>
      </w:r>
      <w:proofErr w:type="spellStart"/>
      <w:r>
        <w:rPr>
          <w:rFonts w:eastAsia="Times New Roman" w:cs="Times New Roman"/>
          <w:szCs w:val="24"/>
        </w:rPr>
        <w:t>Βρούτση</w:t>
      </w:r>
      <w:proofErr w:type="spellEnd"/>
      <w:r>
        <w:rPr>
          <w:rFonts w:eastAsia="Times New Roman" w:cs="Times New Roman"/>
          <w:szCs w:val="24"/>
        </w:rPr>
        <w:t xml:space="preserve"> και</w:t>
      </w:r>
    </w:p>
    <w:p w14:paraId="6900DFDA" w14:textId="77777777" w:rsidR="0091451A" w:rsidRDefault="0014380A">
      <w:pPr>
        <w:tabs>
          <w:tab w:val="left" w:pos="0"/>
        </w:tabs>
        <w:spacing w:line="600" w:lineRule="auto"/>
        <w:ind w:firstLine="709"/>
        <w:contextualSpacing/>
        <w:jc w:val="both"/>
        <w:rPr>
          <w:rFonts w:eastAsia="Times New Roman" w:cs="Times New Roman"/>
          <w:szCs w:val="24"/>
        </w:rPr>
      </w:pPr>
      <w:r>
        <w:rPr>
          <w:rFonts w:eastAsia="Times New Roman" w:cs="Times New Roman"/>
          <w:szCs w:val="24"/>
        </w:rPr>
        <w:t>2.</w:t>
      </w:r>
      <w:r>
        <w:rPr>
          <w:rFonts w:eastAsia="Times New Roman" w:cs="Times New Roman"/>
          <w:szCs w:val="24"/>
        </w:rPr>
        <w:t xml:space="preserve"> </w:t>
      </w:r>
      <w:r>
        <w:rPr>
          <w:rFonts w:eastAsia="Times New Roman" w:cs="Times New Roman"/>
          <w:szCs w:val="24"/>
        </w:rPr>
        <w:t>Π</w:t>
      </w:r>
      <w:r>
        <w:rPr>
          <w:rFonts w:eastAsia="Times New Roman" w:cs="Times New Roman"/>
          <w:szCs w:val="24"/>
        </w:rPr>
        <w:t>ο</w:t>
      </w:r>
      <w:r>
        <w:rPr>
          <w:rFonts w:eastAsia="Times New Roman" w:cs="Times New Roman"/>
          <w:szCs w:val="24"/>
        </w:rPr>
        <w:t xml:space="preserve">ινική δικογραφία που αφορά στον πρώην Υπουργό Υγείας. κ. Άδωνι Γεωργιάδη. </w:t>
      </w:r>
    </w:p>
    <w:p w14:paraId="6900DFD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εισερχόμαστε στην ημερήσια διάταξη της </w:t>
      </w:r>
    </w:p>
    <w:p w14:paraId="6900DFDC" w14:textId="77777777" w:rsidR="0091451A" w:rsidRDefault="0014380A">
      <w:pPr>
        <w:spacing w:line="600" w:lineRule="auto"/>
        <w:ind w:left="2160" w:firstLine="720"/>
        <w:contextualSpacing/>
        <w:jc w:val="both"/>
        <w:rPr>
          <w:rFonts w:eastAsia="Times New Roman" w:cs="Times New Roman"/>
          <w:b/>
          <w:szCs w:val="24"/>
        </w:rPr>
      </w:pPr>
      <w:r>
        <w:rPr>
          <w:rFonts w:eastAsia="Times New Roman" w:cs="Times New Roman"/>
          <w:b/>
          <w:szCs w:val="24"/>
        </w:rPr>
        <w:t>ΝΟΜΟΘΕΤΙΚΗΣ ΕΡΓΑΣΙΑΣ</w:t>
      </w:r>
    </w:p>
    <w:p w14:paraId="6900DFD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Μόνη συζήτηση και </w:t>
      </w:r>
      <w:r w:rsidRPr="00F264E5">
        <w:rPr>
          <w:rFonts w:eastAsia="Times New Roman" w:cs="Times New Roman"/>
          <w:szCs w:val="24"/>
        </w:rPr>
        <w:t xml:space="preserve">ψήφιση </w:t>
      </w:r>
      <w:r>
        <w:rPr>
          <w:rFonts w:eastAsia="Times New Roman" w:cs="Times New Roman"/>
          <w:szCs w:val="24"/>
        </w:rPr>
        <w:t xml:space="preserve">επί της αρχής, των άρθρων και του συνόλου του σχεδίου νόμου του </w:t>
      </w:r>
      <w:r>
        <w:rPr>
          <w:rFonts w:eastAsia="Times New Roman" w:cs="Times New Roman"/>
          <w:szCs w:val="24"/>
        </w:rPr>
        <w:t>Υπουργείου Δικαιοσύνης, Διαφάνειας και Ανθρωπίνων Δικαιωμάτων</w:t>
      </w:r>
      <w:r>
        <w:rPr>
          <w:rFonts w:eastAsia="Times New Roman" w:cs="Times New Roman"/>
          <w:szCs w:val="24"/>
        </w:rPr>
        <w:t>:</w:t>
      </w:r>
      <w:r>
        <w:rPr>
          <w:rFonts w:eastAsia="Times New Roman" w:cs="Times New Roman"/>
          <w:szCs w:val="24"/>
        </w:rPr>
        <w:t xml:space="preserve"> «I) Κύρωση και προσαρμογή της ελληνικής νομοθεσίας στη Σύμβαση της Βαρσοβίας της 16ης Μαΐου 2005 του Συμβουλίου της Ευρώπης για τη νομιμοποίηση, ανίχνευση, κατάσχεση και δήμευση εσόδων από εγκλ</w:t>
      </w:r>
      <w:r>
        <w:rPr>
          <w:rFonts w:eastAsia="Times New Roman" w:cs="Times New Roman"/>
          <w:szCs w:val="24"/>
        </w:rPr>
        <w:t>ηματικές δραστηριότητες και για τη χρηματοδότηση της τρομοκρατίας, ενσωμάτωση της Α-Π 2003/577/ΔΕΥ, της Α-Π 2005/212/ΔΕΥ,  της Α-Π 2006/783/ΔΕΥ, όπως τροποποιήθηκε με την Α-Π 2009/299/ΔΕΥ και της Οδηγίας 2014/42/EΕ, II) Προϋποθέσεις τοποθέτησης ανηλίκων σε</w:t>
      </w:r>
      <w:r>
        <w:rPr>
          <w:rFonts w:eastAsia="Times New Roman" w:cs="Times New Roman"/>
          <w:szCs w:val="24"/>
        </w:rPr>
        <w:t xml:space="preserve"> ίδρυμα ή ανάδοχη οικογένεια από και προς κράτη-μέλη της Ευρωπαϊκής Ένωσης βάσει του άρθρου 56 του Κανονισμού (ΕΚ) </w:t>
      </w:r>
      <w:proofErr w:type="spellStart"/>
      <w:r>
        <w:rPr>
          <w:rFonts w:eastAsia="Times New Roman" w:cs="Times New Roman"/>
          <w:szCs w:val="24"/>
        </w:rPr>
        <w:t>αριθμ</w:t>
      </w:r>
      <w:proofErr w:type="spellEnd"/>
      <w:r>
        <w:rPr>
          <w:rFonts w:eastAsia="Times New Roman" w:cs="Times New Roman"/>
          <w:szCs w:val="24"/>
        </w:rPr>
        <w:t>. 2201/2003,</w:t>
      </w:r>
      <w:r>
        <w:rPr>
          <w:rFonts w:eastAsia="Times New Roman" w:cs="Times New Roman"/>
          <w:szCs w:val="24"/>
        </w:rPr>
        <w:t xml:space="preserve"> </w:t>
      </w:r>
      <w:r>
        <w:rPr>
          <w:rFonts w:eastAsia="Times New Roman" w:cs="Times New Roman"/>
          <w:szCs w:val="24"/>
        </w:rPr>
        <w:t xml:space="preserve">του Συμβουλίου της 27ης Νοεμβρίου 2003, για τη διεθνή δικαιοδοσία και την αναγνώριση και εκτέλεση αποφάσεων σε </w:t>
      </w:r>
      <w:proofErr w:type="spellStart"/>
      <w:r>
        <w:rPr>
          <w:rFonts w:eastAsia="Times New Roman" w:cs="Times New Roman"/>
          <w:szCs w:val="24"/>
        </w:rPr>
        <w:t>γαμικές</w:t>
      </w:r>
      <w:proofErr w:type="spellEnd"/>
      <w:r>
        <w:rPr>
          <w:rFonts w:eastAsia="Times New Roman" w:cs="Times New Roman"/>
          <w:szCs w:val="24"/>
        </w:rPr>
        <w:t xml:space="preserve"> διαφ</w:t>
      </w:r>
      <w:r>
        <w:rPr>
          <w:rFonts w:eastAsia="Times New Roman" w:cs="Times New Roman"/>
          <w:szCs w:val="24"/>
        </w:rPr>
        <w:t>ορές και διαφορές γονικής μέριμνας, ο οποίος καταργεί τον Κανονισμό (ΕΚ) 1347/2000, III) Ενσωμάτωση της Οδηγίας 2013/48/ΕΕ του Ευρωπαϊκού Κοινοβουλίου και του Συμβουλίου της 22ας Οκτωβρίου 2013, σχετικά με το δικαίωμα πρόσβασης σε δικηγόρο στο πλαίσιο ποιν</w:t>
      </w:r>
      <w:r>
        <w:rPr>
          <w:rFonts w:eastAsia="Times New Roman" w:cs="Times New Roman"/>
          <w:szCs w:val="24"/>
        </w:rPr>
        <w:t xml:space="preserve">ικής διαδικασίας και διαδικασίας εκτέλεσης του ευρωπαϊκού εντάλματος σύλληψης, καθώς και σχετικά με το δικαίωμα ενημέρωσης τρίτου προσώπου </w:t>
      </w:r>
      <w:r>
        <w:rPr>
          <w:rFonts w:eastAsia="Times New Roman" w:cs="Times New Roman"/>
          <w:szCs w:val="24"/>
        </w:rPr>
        <w:lastRenderedPageBreak/>
        <w:t>σε περίπτωση στέρησης της ελευθερίας του και με το δικαίωμα επικοινωνίας με τρίτα πρόσωπα και με προξενικές αρχές κατ</w:t>
      </w:r>
      <w:r>
        <w:rPr>
          <w:rFonts w:eastAsia="Times New Roman" w:cs="Times New Roman"/>
          <w:szCs w:val="24"/>
        </w:rPr>
        <w:t>ά τη διάρκεια στέρησης της ελευθερίας, IV) Ενσωμάτωση της Οδηγίας 2012/29/ΕΕ για τη θέσπιση ελάχιστων προτύπων σχετικά με τα δικαιώματα, την υποστήριξη και την προστασία θυμάτων της εγκληματικότητας και για την αντικατάσταση της Απόφασης - Πλαίσιο 2001/220</w:t>
      </w:r>
      <w:r>
        <w:rPr>
          <w:rFonts w:eastAsia="Times New Roman" w:cs="Times New Roman"/>
          <w:szCs w:val="24"/>
        </w:rPr>
        <w:t>/ΔΕΥ του Συμβουλίου».</w:t>
      </w:r>
    </w:p>
    <w:p w14:paraId="6900DFD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της </w:t>
      </w:r>
      <w:r>
        <w:rPr>
          <w:rFonts w:eastAsia="Times New Roman" w:cs="Times New Roman"/>
          <w:szCs w:val="24"/>
        </w:rPr>
        <w:t xml:space="preserve">στις </w:t>
      </w:r>
      <w:r>
        <w:rPr>
          <w:rFonts w:eastAsia="Times New Roman" w:cs="Times New Roman"/>
          <w:szCs w:val="24"/>
        </w:rPr>
        <w:t xml:space="preserve">14 Ιουνίου 2017 τη συζήτηση του νομοσχεδίου σε μία συνεδρίαση. </w:t>
      </w:r>
      <w:r w:rsidRPr="00F264E5">
        <w:rPr>
          <w:rFonts w:eastAsia="Times New Roman" w:cs="Times New Roman"/>
          <w:szCs w:val="24"/>
        </w:rPr>
        <w:t>Προτείνω η συζήτηση του νομοσχεδίου να είναι ενιαία επί της αρχής, των άρθρων και των τροπολογιών.</w:t>
      </w:r>
    </w:p>
    <w:p w14:paraId="6900DFD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Το Σώμα συμφων</w:t>
      </w:r>
      <w:r>
        <w:rPr>
          <w:rFonts w:eastAsia="Times New Roman" w:cs="Times New Roman"/>
          <w:szCs w:val="24"/>
        </w:rPr>
        <w:t>εί;</w:t>
      </w:r>
    </w:p>
    <w:p w14:paraId="6900DFE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6900DFE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w:t>
      </w:r>
      <w:r>
        <w:rPr>
          <w:rFonts w:eastAsia="Times New Roman" w:cs="Times New Roman"/>
          <w:szCs w:val="24"/>
        </w:rPr>
        <w:t xml:space="preserve">ο Σώμα </w:t>
      </w:r>
      <w:proofErr w:type="spellStart"/>
      <w:r>
        <w:rPr>
          <w:rFonts w:eastAsia="Times New Roman" w:cs="Times New Roman"/>
          <w:szCs w:val="24"/>
        </w:rPr>
        <w:t>συνεφώνησε</w:t>
      </w:r>
      <w:proofErr w:type="spellEnd"/>
      <w:r>
        <w:rPr>
          <w:rFonts w:eastAsia="Times New Roman" w:cs="Times New Roman"/>
          <w:szCs w:val="24"/>
        </w:rPr>
        <w:t xml:space="preserve"> ομοφώνως. </w:t>
      </w:r>
    </w:p>
    <w:p w14:paraId="6900DFE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εισηγήτρια του ΣΥΡΙΖΑ κ. Παναγιώτα </w:t>
      </w:r>
      <w:proofErr w:type="spellStart"/>
      <w:r>
        <w:rPr>
          <w:rFonts w:eastAsia="Times New Roman" w:cs="Times New Roman"/>
          <w:szCs w:val="24"/>
        </w:rPr>
        <w:t>Κοζομπόλη</w:t>
      </w:r>
      <w:proofErr w:type="spellEnd"/>
      <w:r>
        <w:rPr>
          <w:rFonts w:eastAsia="Times New Roman" w:cs="Times New Roman"/>
          <w:szCs w:val="24"/>
        </w:rPr>
        <w:t xml:space="preserve"> </w:t>
      </w:r>
      <w:r>
        <w:rPr>
          <w:rFonts w:eastAsia="Times New Roman" w:cs="Times New Roman"/>
          <w:szCs w:val="24"/>
        </w:rPr>
        <w:t xml:space="preserve">-Αμανατίδη. </w:t>
      </w:r>
    </w:p>
    <w:p w14:paraId="6900DFE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 – ΑΜΑΝΑΤΙΔΗ:</w:t>
      </w:r>
      <w:r>
        <w:rPr>
          <w:rFonts w:eastAsia="Times New Roman" w:cs="Times New Roman"/>
          <w:szCs w:val="24"/>
        </w:rPr>
        <w:t xml:space="preserve"> Ευχαριστώ, κύριε Πρόεδρε.</w:t>
      </w:r>
    </w:p>
    <w:p w14:paraId="6900DFE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Κύριοι Υπουργοί, κυρίες και κύριοι Βουλευτές, με το νομοσχέδιο που έρχεται προς ψήφιση σήμερα στη Βουλή κυρώνονται ή ενσωματώνονται τέσσερα κείμενα ευρωπαϊκών οργάνων. Όλες οι διατάξεις του συγκεκριμένου νομοσχεδίου είναι θετικές και αυτό φάνηκε από την ακ</w:t>
      </w:r>
      <w:r>
        <w:rPr>
          <w:rFonts w:eastAsia="Times New Roman" w:cs="Times New Roman"/>
          <w:szCs w:val="24"/>
        </w:rPr>
        <w:t xml:space="preserve">ρόαση φορέων, όπου όλοι συμφώνησαν στις θετικές διατάξεις που περιέχει και η μοναδική ανησυχία τους περιορίστηκε στο πώς θα στελεχωθούν οι συγκεκριμένες υπηρεσίες, οι οποίες ιδρύονται με το παρόν σχέδιο νόμου. </w:t>
      </w:r>
    </w:p>
    <w:p w14:paraId="6900DFE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Πιο συγκεκριμένα, όπως είπα και πριν, το συγκ</w:t>
      </w:r>
      <w:r>
        <w:rPr>
          <w:rFonts w:eastAsia="Times New Roman" w:cs="Times New Roman"/>
          <w:szCs w:val="24"/>
        </w:rPr>
        <w:t>εκριμένο σχέδιο νόμου αφορά τέσσερα συμβατικά κείμενα και γι’ αυτόν τον λόγο έχει διαρθρωθεί σε τέσσερα μέρη. Το πρώτο μέρος αφορά στην κύρωση της εθνικής νομοθεσίας της Σύμβασης της Βαρσοβίας του 2005 για τη νομιμοποίηση, ανίχνευση, κατάσχεση, δήμευση εσό</w:t>
      </w:r>
      <w:r>
        <w:rPr>
          <w:rFonts w:eastAsia="Times New Roman" w:cs="Times New Roman"/>
          <w:szCs w:val="24"/>
        </w:rPr>
        <w:t xml:space="preserve">δων από εγκληματικές δραστηριότητες και για τη χρηματοδότηση της τρομοκρατίας. </w:t>
      </w:r>
    </w:p>
    <w:p w14:paraId="6900DFE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Τα μέτρα που πρέπει να ληφθούν για την ενσωμάτωση της συγκεκριμένης </w:t>
      </w:r>
      <w:r>
        <w:rPr>
          <w:rFonts w:eastAsia="Times New Roman" w:cs="Times New Roman"/>
          <w:szCs w:val="24"/>
        </w:rPr>
        <w:t>ο</w:t>
      </w:r>
      <w:r>
        <w:rPr>
          <w:rFonts w:eastAsia="Times New Roman" w:cs="Times New Roman"/>
          <w:szCs w:val="24"/>
        </w:rPr>
        <w:t>δηγίας είναι περιορισμένα, γιατί υπάρχει επαρκές νομοθετικό πλαίσιο στη χώρα μας. Όμως, υπάρχει η αναγκαιότ</w:t>
      </w:r>
      <w:r>
        <w:rPr>
          <w:rFonts w:eastAsia="Times New Roman" w:cs="Times New Roman"/>
          <w:szCs w:val="24"/>
        </w:rPr>
        <w:t>ητα το συγκεκριμένο πλαίσιο να συμπληρωθεί, να γίνει πιο συγκεκριμένο και να προσαρμοστεί στις απαιτήσεις της σημερινής εποχής, κυρίως, λόγω των ραγδαίων τεχνολογικών εξελίξεων των τελευταίων είκοσι ετών. Για τον λόγο αυτό γίνονται παρεμβάσεις στη διαδικασ</w:t>
      </w:r>
      <w:r>
        <w:rPr>
          <w:rFonts w:eastAsia="Times New Roman" w:cs="Times New Roman"/>
          <w:szCs w:val="24"/>
        </w:rPr>
        <w:t xml:space="preserve">ία εκτέλεσης αποφάσεων δήμευσης. Απλοποιείται η διαδικασία και </w:t>
      </w:r>
      <w:r>
        <w:rPr>
          <w:rFonts w:eastAsia="Times New Roman" w:cs="Times New Roman"/>
          <w:szCs w:val="24"/>
        </w:rPr>
        <w:lastRenderedPageBreak/>
        <w:t xml:space="preserve">εξειδικεύεται η αρχή της άμεσης αναγνώρισης και εκτέλεσης των αποφάσεων του κράτους-μέλους που έχει εκδώσει την εντολή. Ρυθμίζεται η διάρκεια και η τύχη των δεσμευμένων στοιχείων και εισάγεται </w:t>
      </w:r>
      <w:r>
        <w:rPr>
          <w:rFonts w:eastAsia="Times New Roman" w:cs="Times New Roman"/>
          <w:szCs w:val="24"/>
        </w:rPr>
        <w:t xml:space="preserve">με το άρθρο 31 στον Κώδικα Ποινικής Δικονομίας το άρθρο 552Α που ρυθμίζει με μεγαλύτερη λεπτομέρεια τον τρόπο εκτέλεσης των αποφάσεων δήμευσης. </w:t>
      </w:r>
    </w:p>
    <w:p w14:paraId="6900DFE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Κύριος στόχος της συγκεκριμένης κύρωσης και ενσωμάτωσης είναι η δημιουργία στο πλαίσιο της Ευρωπαϊκής Ένωσης κο</w:t>
      </w:r>
      <w:r>
        <w:rPr>
          <w:rFonts w:eastAsia="Times New Roman" w:cs="Times New Roman"/>
          <w:szCs w:val="24"/>
        </w:rPr>
        <w:t>ινού χώρου</w:t>
      </w:r>
      <w:r>
        <w:rPr>
          <w:rFonts w:eastAsia="Times New Roman" w:cs="Times New Roman"/>
          <w:szCs w:val="24"/>
        </w:rPr>
        <w:t>,</w:t>
      </w:r>
      <w:r>
        <w:rPr>
          <w:rFonts w:eastAsia="Times New Roman" w:cs="Times New Roman"/>
          <w:szCs w:val="24"/>
        </w:rPr>
        <w:t xml:space="preserve"> όπου θα εκτελούνται γρήγορα δικαστικές αποφάσεις, που αφορούν στη δέσμευση και δήμευση περιουσιακών στοιχείων που προέρχονται από εγκληματικές δραστηριότητες. </w:t>
      </w:r>
    </w:p>
    <w:p w14:paraId="6900DFE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Τα προγενέστερα διεθνή συμβατικά κείμενα προέβλεπαν τη λήψη μέτρων κατά της νομιμοπο</w:t>
      </w:r>
      <w:r>
        <w:rPr>
          <w:rFonts w:eastAsia="Times New Roman" w:cs="Times New Roman"/>
          <w:szCs w:val="24"/>
        </w:rPr>
        <w:t>ίησης εσόδων από εγκληματικές δραστηριότητες, εστιάζοντας κυρίως στην καταστολή και στη διεθνή συνεργασία, όπως για παράδειγμα ποινικοποίηση της νομιμοποίησης εσόδων κ.λπ., χωρίς να προσδίδουν ιδιαίτερη βαρύτητα σε προληπτικά και άλλα μέτρα, όπως η δημιουρ</w:t>
      </w:r>
      <w:r>
        <w:rPr>
          <w:rFonts w:eastAsia="Times New Roman" w:cs="Times New Roman"/>
          <w:szCs w:val="24"/>
        </w:rPr>
        <w:t xml:space="preserve">γία μονάδων χρηματοοικονομικών ελέγχων που θεσμοθετείται με το συγκεκριμένο σχέδιο νόμου, η ανάκτηση και διανομή των δημευόμενων περιουσιακών στοιχείων κ.λπ. Το κενό αυτό έρχεται να καλύψει η παρούσα σύμβαση που ενσωματώνεται στο </w:t>
      </w:r>
      <w:r>
        <w:rPr>
          <w:rFonts w:eastAsia="Times New Roman" w:cs="Times New Roman"/>
          <w:szCs w:val="24"/>
        </w:rPr>
        <w:t>Ε</w:t>
      </w:r>
      <w:r>
        <w:rPr>
          <w:rFonts w:eastAsia="Times New Roman" w:cs="Times New Roman"/>
          <w:szCs w:val="24"/>
        </w:rPr>
        <w:t xml:space="preserve">θνικό μας </w:t>
      </w:r>
      <w:r>
        <w:rPr>
          <w:rFonts w:eastAsia="Times New Roman" w:cs="Times New Roman"/>
          <w:szCs w:val="24"/>
        </w:rPr>
        <w:t>Δ</w:t>
      </w:r>
      <w:r>
        <w:rPr>
          <w:rFonts w:eastAsia="Times New Roman" w:cs="Times New Roman"/>
          <w:szCs w:val="24"/>
        </w:rPr>
        <w:t xml:space="preserve">ίκαιο. </w:t>
      </w:r>
    </w:p>
    <w:p w14:paraId="6900DFE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Το δεύ</w:t>
      </w:r>
      <w:r>
        <w:rPr>
          <w:rFonts w:eastAsia="Times New Roman" w:cs="Times New Roman"/>
          <w:szCs w:val="24"/>
        </w:rPr>
        <w:t xml:space="preserve">τερο μέρος αφορά τις προϋποθέσεις τοποθέτησης ανηλίκων σε ίδρυμα ή ανάδοχη οικογένεια από και προς τα μέλη της Ευρωπαϊκής Ένωσης. Οι διατάξεις του παρόντος νομοσχεδίου απορρέουν από τις διατάξεις του άρθρου 56 του </w:t>
      </w:r>
      <w:r>
        <w:rPr>
          <w:rFonts w:eastAsia="Times New Roman" w:cs="Times New Roman"/>
          <w:szCs w:val="24"/>
        </w:rPr>
        <w:t>κ</w:t>
      </w:r>
      <w:r>
        <w:rPr>
          <w:rFonts w:eastAsia="Times New Roman" w:cs="Times New Roman"/>
          <w:szCs w:val="24"/>
        </w:rPr>
        <w:t xml:space="preserve">ανονισμού 2201/2001 του Ευρωπαϊκού Κοινοβουλίου. </w:t>
      </w:r>
    </w:p>
    <w:p w14:paraId="6900DFE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για ανηλίκους που κρίνεται από την αρμόδια </w:t>
      </w:r>
      <w:r>
        <w:rPr>
          <w:rFonts w:eastAsia="Times New Roman" w:cs="Times New Roman"/>
          <w:szCs w:val="24"/>
        </w:rPr>
        <w:t>α</w:t>
      </w:r>
      <w:r>
        <w:rPr>
          <w:rFonts w:eastAsia="Times New Roman" w:cs="Times New Roman"/>
          <w:szCs w:val="24"/>
        </w:rPr>
        <w:t>ρχή στη χώρα τους ότι η συνέχιση της διαβίωσής τους σε συγκεκριμένες συνθήκες</w:t>
      </w:r>
      <w:r>
        <w:rPr>
          <w:rFonts w:eastAsia="Times New Roman" w:cs="Times New Roman"/>
          <w:szCs w:val="24"/>
        </w:rPr>
        <w:t>, στις οποίες</w:t>
      </w:r>
      <w:r>
        <w:rPr>
          <w:rFonts w:eastAsia="Times New Roman" w:cs="Times New Roman"/>
          <w:szCs w:val="24"/>
        </w:rPr>
        <w:t xml:space="preserve"> ήδη διαβιούν θα έχει δυσμενείς συνέπειες στη γενικότερη εξέλι</w:t>
      </w:r>
      <w:r>
        <w:rPr>
          <w:rFonts w:eastAsia="Times New Roman" w:cs="Times New Roman"/>
          <w:szCs w:val="24"/>
        </w:rPr>
        <w:t xml:space="preserve">ξή τους και προτείνεται η μετεγκατάστασή τους σε ίδρυμα ή ανάδοχη οικογένεια σε άλλο κράτος-μέλος της Ευρωπαϊκής Ένωσης, </w:t>
      </w:r>
      <w:r>
        <w:rPr>
          <w:rFonts w:eastAsia="Times New Roman" w:cs="Times New Roman"/>
          <w:szCs w:val="24"/>
        </w:rPr>
        <w:t>ό</w:t>
      </w:r>
      <w:r>
        <w:rPr>
          <w:rFonts w:eastAsia="Times New Roman" w:cs="Times New Roman"/>
          <w:szCs w:val="24"/>
        </w:rPr>
        <w:t xml:space="preserve">που κρίνεται ότι θα έχει θετικές συνέπειες. Οι συγκεκριμένες διατάξεις δεν αφορούν τα </w:t>
      </w:r>
      <w:proofErr w:type="spellStart"/>
      <w:r>
        <w:rPr>
          <w:rFonts w:eastAsia="Times New Roman" w:cs="Times New Roman"/>
          <w:szCs w:val="24"/>
        </w:rPr>
        <w:t>παραβατικά</w:t>
      </w:r>
      <w:proofErr w:type="spellEnd"/>
      <w:r>
        <w:rPr>
          <w:rFonts w:eastAsia="Times New Roman" w:cs="Times New Roman"/>
          <w:szCs w:val="24"/>
        </w:rPr>
        <w:t xml:space="preserve"> παιδιά, τον </w:t>
      </w:r>
      <w:proofErr w:type="spellStart"/>
      <w:r>
        <w:rPr>
          <w:rFonts w:eastAsia="Times New Roman" w:cs="Times New Roman"/>
          <w:szCs w:val="24"/>
        </w:rPr>
        <w:t>παραβατικό</w:t>
      </w:r>
      <w:proofErr w:type="spellEnd"/>
      <w:r>
        <w:rPr>
          <w:rFonts w:eastAsia="Times New Roman" w:cs="Times New Roman"/>
          <w:szCs w:val="24"/>
        </w:rPr>
        <w:t xml:space="preserve"> ανήλικο. Η ανα</w:t>
      </w:r>
      <w:r>
        <w:rPr>
          <w:rFonts w:eastAsia="Times New Roman" w:cs="Times New Roman"/>
          <w:szCs w:val="24"/>
        </w:rPr>
        <w:t xml:space="preserve">δοχή σε ιδιωτικές δομές ή οικογένειες κατόπιν αιτήματος άλλων κρατών γίνεται μέχρι τώρα και στη χώρα μας, όμως, άτυπα, χωρίς την εποπτεία της πολιτείας και των κρατικών οργάνων, γιατί δεν υπάρχει η συγκεκριμένη διαδικασία. </w:t>
      </w:r>
    </w:p>
    <w:p w14:paraId="6900DFE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Αυτή την παρατυπία έρχονται να κ</w:t>
      </w:r>
      <w:r>
        <w:rPr>
          <w:rFonts w:eastAsia="Times New Roman" w:cs="Times New Roman"/>
          <w:szCs w:val="24"/>
        </w:rPr>
        <w:t xml:space="preserve">αλύψουν οι συγκεκριμένες διατάξεις. Αρμόδια </w:t>
      </w:r>
      <w:r>
        <w:rPr>
          <w:rFonts w:eastAsia="Times New Roman" w:cs="Times New Roman"/>
          <w:szCs w:val="24"/>
        </w:rPr>
        <w:t>α</w:t>
      </w:r>
      <w:r>
        <w:rPr>
          <w:rFonts w:eastAsia="Times New Roman" w:cs="Times New Roman"/>
          <w:szCs w:val="24"/>
        </w:rPr>
        <w:t xml:space="preserve">ρχή για την τοποθέτηση είναι το δικαστήριο της χώρας που αιτείται την τοποθέτηση. Εν συνεχεία υποβάλλεται αίτημα στην κεντρική </w:t>
      </w:r>
      <w:r>
        <w:rPr>
          <w:rFonts w:eastAsia="Times New Roman" w:cs="Times New Roman"/>
          <w:szCs w:val="24"/>
        </w:rPr>
        <w:t>α</w:t>
      </w:r>
      <w:r>
        <w:rPr>
          <w:rFonts w:eastAsia="Times New Roman" w:cs="Times New Roman"/>
          <w:szCs w:val="24"/>
        </w:rPr>
        <w:t>ρχή, που ορίζεται για τη χώρα μας το Υπουργείο Δικαιοσύνης, Διαφάνειας και Ανθρωπίν</w:t>
      </w:r>
      <w:r>
        <w:rPr>
          <w:rFonts w:eastAsia="Times New Roman" w:cs="Times New Roman"/>
          <w:szCs w:val="24"/>
        </w:rPr>
        <w:t xml:space="preserve">ων Δικαιωμάτων και μάλιστα το Τμήμα Διεθνούς Συνεργασίας. Το αίτημα εγκρίνεται ή απορρίπτεται από τον </w:t>
      </w:r>
      <w:r>
        <w:rPr>
          <w:rFonts w:eastAsia="Times New Roman" w:cs="Times New Roman"/>
          <w:szCs w:val="24"/>
        </w:rPr>
        <w:t>Ε</w:t>
      </w:r>
      <w:r>
        <w:rPr>
          <w:rFonts w:eastAsia="Times New Roman" w:cs="Times New Roman"/>
          <w:szCs w:val="24"/>
        </w:rPr>
        <w:t xml:space="preserve">ισαγγελέα Ανηλίκων Αθηνών και στην </w:t>
      </w:r>
      <w:r>
        <w:rPr>
          <w:rFonts w:eastAsia="Times New Roman" w:cs="Times New Roman"/>
          <w:szCs w:val="24"/>
        </w:rPr>
        <w:lastRenderedPageBreak/>
        <w:t>περίπτωση της έγκρισης του αιτήματος, με επιμέλεια της Εισαγγελίας Ανηλίκων Αθηνών αναγνωρίζεται η αλλοδαπή απόφαση, σ</w:t>
      </w:r>
      <w:r>
        <w:rPr>
          <w:rFonts w:eastAsia="Times New Roman" w:cs="Times New Roman"/>
          <w:szCs w:val="24"/>
        </w:rPr>
        <w:t>ύμφωνα με τη διαδικασία που ισχύει</w:t>
      </w:r>
      <w:r>
        <w:rPr>
          <w:rFonts w:eastAsia="Times New Roman" w:cs="Times New Roman"/>
          <w:szCs w:val="24"/>
        </w:rPr>
        <w:t>,</w:t>
      </w:r>
      <w:r>
        <w:rPr>
          <w:rFonts w:eastAsia="Times New Roman" w:cs="Times New Roman"/>
          <w:szCs w:val="24"/>
        </w:rPr>
        <w:t xml:space="preserve"> όταν έχουμε να αναγνωρίσουμε αλλοδαπό τίτλο και ισχύουν τα άρθρα 904 και 905 του Κώδικα Πολιτικής Δικονομίας.  </w:t>
      </w:r>
    </w:p>
    <w:p w14:paraId="6900DFE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Έτσι παύει ένα καθεστώς ιδιότυπης ανομίας, θα έλεγα, γιατί όπως είπα δεν καλύπτει μόνο ένα συγκεκριμένο κενό</w:t>
      </w:r>
      <w:r>
        <w:rPr>
          <w:rFonts w:eastAsia="Times New Roman" w:cs="Times New Roman"/>
          <w:szCs w:val="24"/>
        </w:rPr>
        <w:t>, αλλά επειδή δυστυχώς γίνονταν αυτές οι αναθέσεις στη χώρα μας, χωρίς να υπάρχει το θεσμικό πλαίσιο, μπορούσε να αποβεί και σε βάρος των συγκεκριμένων παιδιών που έρχονταν εδώ για να καλυτερεύσει η προσωπική τους κατάσταση.</w:t>
      </w:r>
    </w:p>
    <w:p w14:paraId="6900DFE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Το τρίτο μέρος του σχεδίου νόμο</w:t>
      </w:r>
      <w:r>
        <w:rPr>
          <w:rFonts w:eastAsia="Times New Roman" w:cs="Times New Roman"/>
          <w:szCs w:val="24"/>
        </w:rPr>
        <w:t xml:space="preserve">υ ενσωματώνει στο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 xml:space="preserve">ίκαιο την </w:t>
      </w:r>
      <w:r>
        <w:rPr>
          <w:rFonts w:eastAsia="Times New Roman" w:cs="Times New Roman"/>
          <w:szCs w:val="24"/>
        </w:rPr>
        <w:t>ο</w:t>
      </w:r>
      <w:r>
        <w:rPr>
          <w:rFonts w:eastAsia="Times New Roman" w:cs="Times New Roman"/>
          <w:szCs w:val="24"/>
        </w:rPr>
        <w:t>δηγία του Ευρωπαϊκού Κοινοβουλίου και του Συμβουλίου Δικαιοσύνης και Εσωτερικών Υποθέσεων της 22</w:t>
      </w:r>
      <w:r w:rsidRPr="004D5288">
        <w:rPr>
          <w:rFonts w:eastAsia="Times New Roman" w:cs="Times New Roman"/>
          <w:szCs w:val="24"/>
          <w:vertAlign w:val="superscript"/>
        </w:rPr>
        <w:t>ας</w:t>
      </w:r>
      <w:r>
        <w:rPr>
          <w:rFonts w:eastAsia="Times New Roman" w:cs="Times New Roman"/>
          <w:szCs w:val="24"/>
        </w:rPr>
        <w:t xml:space="preserve">/10/2013 σχετικά με το δικαίωμα πρόσβασης σε δικηγόρο του υπόπτου ή </w:t>
      </w:r>
      <w:proofErr w:type="spellStart"/>
      <w:r>
        <w:rPr>
          <w:rFonts w:eastAsia="Times New Roman" w:cs="Times New Roman"/>
          <w:szCs w:val="24"/>
        </w:rPr>
        <w:t>κατηγορημένου</w:t>
      </w:r>
      <w:proofErr w:type="spellEnd"/>
      <w:r>
        <w:rPr>
          <w:rFonts w:eastAsia="Times New Roman" w:cs="Times New Roman"/>
          <w:szCs w:val="24"/>
        </w:rPr>
        <w:t xml:space="preserve"> στο πλαίσιο της ποινικής διαδικασίας </w:t>
      </w:r>
      <w:r>
        <w:rPr>
          <w:rFonts w:eastAsia="Times New Roman" w:cs="Times New Roman"/>
          <w:szCs w:val="24"/>
        </w:rPr>
        <w:t>και της διαδικασίας εκτέλεσης του ευρωπαϊκού εντάλματος σύλληψης. Εντάσσεται σε μ</w:t>
      </w:r>
      <w:r>
        <w:rPr>
          <w:rFonts w:eastAsia="Times New Roman" w:cs="Times New Roman"/>
          <w:szCs w:val="24"/>
        </w:rPr>
        <w:t>ί</w:t>
      </w:r>
      <w:r>
        <w:rPr>
          <w:rFonts w:eastAsia="Times New Roman" w:cs="Times New Roman"/>
          <w:szCs w:val="24"/>
        </w:rPr>
        <w:t>α δέσμη μέτρων για την ενίσχυση των δικονομικών δικαιωμάτων των υπόπτων ή κατηγορουμένων στις ποινικές διαδικασίες.</w:t>
      </w:r>
    </w:p>
    <w:p w14:paraId="6900DFE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Πρόκειται για το δικαίωμα πρόσβασης σε δικηγόρο και τη δια</w:t>
      </w:r>
      <w:r>
        <w:rPr>
          <w:rFonts w:eastAsia="Times New Roman" w:cs="Times New Roman"/>
          <w:szCs w:val="24"/>
        </w:rPr>
        <w:t xml:space="preserve">σφάλιση του απορρήτου της επικοινωνίας του υπόπτου ή κατηγορουμένου με τον δικηγόρο του και το δικαίωμα επικοινωνίας του υπόπτου ή κατηγορουμένου με </w:t>
      </w:r>
      <w:r>
        <w:rPr>
          <w:rFonts w:eastAsia="Times New Roman" w:cs="Times New Roman"/>
          <w:szCs w:val="24"/>
        </w:rPr>
        <w:lastRenderedPageBreak/>
        <w:t>άνθρωπο, με συγκεκριμένο πρόσωπο που ο ίδιος θα επιδείξει. Επίσης, διασφαλίζεται και το απόρρητο της επικοι</w:t>
      </w:r>
      <w:r>
        <w:rPr>
          <w:rFonts w:eastAsia="Times New Roman" w:cs="Times New Roman"/>
          <w:szCs w:val="24"/>
        </w:rPr>
        <w:t>νωνίας με το συγκεκριμένο πρόσωπο που ο ίδιος υπέδειξε. Οι συγκεκριμένες διατάξεις, όπως εύστοχα είπε και ο Υπουργός Δικαιοσύνης, τιμούν τον νομικό μας πολιτισμό.</w:t>
      </w:r>
    </w:p>
    <w:p w14:paraId="6900DFE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Το τέταρτο και τελευταίο μέρος του σχεδίου νόμου αφορά τη θέσπιση του ελάχιστων κανόνων σχετι</w:t>
      </w:r>
      <w:r>
        <w:rPr>
          <w:rFonts w:eastAsia="Times New Roman" w:cs="Times New Roman"/>
          <w:szCs w:val="24"/>
        </w:rPr>
        <w:t>κά με τα δικαιώματα, την υποστήριξη και την προστασία των θυμάτων εγκληματικότητας. Εδώ, παρ</w:t>
      </w:r>
      <w:r>
        <w:rPr>
          <w:rFonts w:eastAsia="Times New Roman" w:cs="Times New Roman"/>
          <w:szCs w:val="24"/>
        </w:rPr>
        <w:t xml:space="preserve">’ </w:t>
      </w:r>
      <w:r>
        <w:rPr>
          <w:rFonts w:eastAsia="Times New Roman" w:cs="Times New Roman"/>
          <w:szCs w:val="24"/>
        </w:rPr>
        <w:t>ότι αφορά σε όλα τα θύματα, ανεξαρτήτως ηλικίας, των εγκληματικών ενεργειών, θα επικεντρωθώ στα τελευταία άρθρα του παρόντος κεφαλαίου με τα οποία δημιουργείται η</w:t>
      </w:r>
      <w:r>
        <w:rPr>
          <w:rFonts w:eastAsia="Times New Roman" w:cs="Times New Roman"/>
          <w:szCs w:val="24"/>
        </w:rPr>
        <w:t xml:space="preserve"> λεγόμενη «φιλική δικαιοσύνη για τα παιδιά»:</w:t>
      </w:r>
    </w:p>
    <w:p w14:paraId="6900DFF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Συγκεκριμένα, δημιουργούνται αυτοτελή γραφεία στις υπηρεσίες ανηλίκων οργανικά, χωρίς να απασχολούν τις ήδη υφιστάμενες δομές που υπάρχουν. Το λέω αυτό γιατί έγινε πολλή συζήτηση και κατά την επεξεργασία του νομ</w:t>
      </w:r>
      <w:r>
        <w:rPr>
          <w:rFonts w:eastAsia="Times New Roman" w:cs="Times New Roman"/>
          <w:szCs w:val="24"/>
        </w:rPr>
        <w:t xml:space="preserve">οσχεδίου στις </w:t>
      </w:r>
      <w:r>
        <w:rPr>
          <w:rFonts w:eastAsia="Times New Roman" w:cs="Times New Roman"/>
          <w:szCs w:val="24"/>
        </w:rPr>
        <w:t>ε</w:t>
      </w:r>
      <w:r>
        <w:rPr>
          <w:rFonts w:eastAsia="Times New Roman" w:cs="Times New Roman"/>
          <w:szCs w:val="24"/>
        </w:rPr>
        <w:t>πιτροπές. Δημιουργούνται, λοιπόν, αυτοτελή γραφεία στις υπηρεσίες ανηλίκων σχετικά με τα ανήλικα θύματα και δημιουργείται η δομή «Σπίτι του Παιδιού» σε πέντε εφετειακές περιφέρειες της χώρας. Στις αυτοτελείς αυτές υπηρεσίες τα ανήλικα θύματα</w:t>
      </w:r>
      <w:r>
        <w:rPr>
          <w:rFonts w:eastAsia="Times New Roman" w:cs="Times New Roman"/>
          <w:szCs w:val="24"/>
        </w:rPr>
        <w:t xml:space="preserve"> θα έχουν εξειδικευμένη φροντίδα από την ώρα της καταγγελίας της εγκληματικής πράξης μέχρι και την ολοκλήρωση της ποινικής διαδικασίας και την προστασία τους και την επανόρθωση του τραύματος που έχουν υποστεί ως θύματα.</w:t>
      </w:r>
    </w:p>
    <w:p w14:paraId="6900DFF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Έρευνες έχουν καταδείξει ότι</w:t>
      </w:r>
      <w:r>
        <w:rPr>
          <w:rFonts w:eastAsia="Times New Roman" w:cs="Times New Roman"/>
          <w:szCs w:val="24"/>
        </w:rPr>
        <w:t>.</w:t>
      </w:r>
      <w:r>
        <w:rPr>
          <w:rFonts w:eastAsia="Times New Roman" w:cs="Times New Roman"/>
          <w:szCs w:val="24"/>
        </w:rPr>
        <w:t xml:space="preserve"> εάν το</w:t>
      </w:r>
      <w:r>
        <w:rPr>
          <w:rFonts w:eastAsia="Times New Roman" w:cs="Times New Roman"/>
          <w:szCs w:val="24"/>
        </w:rPr>
        <w:t xml:space="preserve"> ανήλικο θύμα δεν δεχθεί έγκαιρα την προβλεπόμενη έγκυρη από τις ψυχιατρικές υπηρεσίες φροντίδα, κακοποιείται δευτερογενώς και επανειλημμένα. Στη χώρα μας έχουμε καθυστερήσει δεκαετίες να δημιουργήσουμε εκείνες τις δομές που θα παράσχουν έγκυρη και έγκαιρη</w:t>
      </w:r>
      <w:r>
        <w:rPr>
          <w:rFonts w:eastAsia="Times New Roman" w:cs="Times New Roman"/>
          <w:szCs w:val="24"/>
        </w:rPr>
        <w:t xml:space="preserve"> φροντίδα στο ανήλικο θύμα, σε αντίθεση με γειτονικές χώρες, όπως για παράδειγμα η Τουρκία που έχει δέκα τέτοιες δομές, οκτώ και δύο δημιουργεί επιπλέον, και η Βουλγαρία που έχει –παρακαλώ- είκοσι τέτοιες δομές.</w:t>
      </w:r>
    </w:p>
    <w:p w14:paraId="6900DFF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Στη δύσκολη αυτή συγκυρία που βρίσκεται η χώ</w:t>
      </w:r>
      <w:r>
        <w:rPr>
          <w:rFonts w:eastAsia="Times New Roman" w:cs="Times New Roman"/>
          <w:szCs w:val="24"/>
        </w:rPr>
        <w:t>ρα μας γίνονται τα πρώτα βήματα. Θεσπίζονται, λοιπόν, αυτές οι ειδικές δομές. Πρόκειται για υπηρεσίες με ειδικούς χώρους και εξειδικευμένο προσωπικό</w:t>
      </w:r>
      <w:r>
        <w:rPr>
          <w:rFonts w:eastAsia="Times New Roman" w:cs="Times New Roman"/>
          <w:szCs w:val="24"/>
        </w:rPr>
        <w:t xml:space="preserve">, στις οποίες </w:t>
      </w:r>
      <w:r>
        <w:rPr>
          <w:rFonts w:eastAsia="Times New Roman" w:cs="Times New Roman"/>
          <w:szCs w:val="24"/>
        </w:rPr>
        <w:t xml:space="preserve">θα διενεργείται η εξέταση του παιδιού κατόπιν διεπιστημονικής συνεργασίας των προανακριτικών, </w:t>
      </w:r>
      <w:r>
        <w:rPr>
          <w:rFonts w:eastAsia="Times New Roman" w:cs="Times New Roman"/>
          <w:szCs w:val="24"/>
        </w:rPr>
        <w:t>ανακριτικών και δικαστικών αρχών, με ψυχολόγους, ψυχιάτρους και κοινωνικούς λειτουργούς. Επαναλαμβάνω, όχι από τους επιμελητές ανηλίκων.</w:t>
      </w:r>
    </w:p>
    <w:p w14:paraId="6900DFF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Σκοπός είναι η φιλικότερη δικαιοσύνη για τα παιδιά. Τα παιδιά θύματα και μάρτυρες όλων των αξιόποινων πράξεων θα εξετάζ</w:t>
      </w:r>
      <w:r>
        <w:rPr>
          <w:rFonts w:eastAsia="Times New Roman" w:cs="Times New Roman"/>
          <w:szCs w:val="24"/>
        </w:rPr>
        <w:t>ονται παρουσία παιδοψυχολόγου, ο οποίος έχοντας λάβει την κατάλληλη προς τούτο εκπαίδευση, υποβάλλει τις ερωτήσεις που θέτουν οι προανακριτικοί υπάλληλοι και οι δικα</w:t>
      </w:r>
      <w:r>
        <w:rPr>
          <w:rFonts w:eastAsia="Times New Roman" w:cs="Times New Roman"/>
          <w:szCs w:val="24"/>
        </w:rPr>
        <w:lastRenderedPageBreak/>
        <w:t>στικοί λειτουργοί. Ταυτόχρονα, βελτιώνεται η απονομή δικαιοσύνης και η προστασία του κατηγο</w:t>
      </w:r>
      <w:r>
        <w:rPr>
          <w:rFonts w:eastAsia="Times New Roman" w:cs="Times New Roman"/>
          <w:szCs w:val="24"/>
        </w:rPr>
        <w:t>ρουμένου, καθώς μπορεί να εκτιμηθεί καλύτερα η κατάθεση του παιδιού και η αλήθεια των λεγομένων του. Εκπαιδεύονται και αξιοποιούνται οι δημόσιοι λειτουργοί με αποτέλεσμα να χρησιμοποιούνται λιγότεροι ιδιώτες πραγματογνώμονες, που δεν είναι πάντα αμερόληπτο</w:t>
      </w:r>
      <w:r>
        <w:rPr>
          <w:rFonts w:eastAsia="Times New Roman" w:cs="Times New Roman"/>
          <w:szCs w:val="24"/>
        </w:rPr>
        <w:t>ι και ανεξάρτητοι.</w:t>
      </w:r>
    </w:p>
    <w:p w14:paraId="6900DFF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Προς το παρόν συστήνονται πέντε αυτοτελή γραφεία προστασίας ανηλίκων, τα λεγόμενα «Σπίτια του Παιδιού», σε Αθήνα, Πειραιά, Θεσσαλονίκη, Πάτρα και Ηράκλειο. Ωστόσο, αυτές οι πέντε συγκεκριμένες δομές ασκούν αρμοδιότητα σε όλη την εφετειακ</w:t>
      </w:r>
      <w:r>
        <w:rPr>
          <w:rFonts w:eastAsia="Times New Roman" w:cs="Times New Roman"/>
          <w:szCs w:val="24"/>
        </w:rPr>
        <w:t>ή περιφέρεια με αποτέλεσμα τη μεγαλύτερη δυνατή γεωγραφική κάλυψη των δικαστηρίων της χώρας.</w:t>
      </w:r>
    </w:p>
    <w:p w14:paraId="6900DFF5" w14:textId="77777777" w:rsidR="0091451A" w:rsidRDefault="0014380A">
      <w:pPr>
        <w:spacing w:line="600" w:lineRule="auto"/>
        <w:ind w:firstLine="720"/>
        <w:contextualSpacing/>
        <w:jc w:val="both"/>
        <w:rPr>
          <w:rFonts w:eastAsia="Times New Roman"/>
          <w:szCs w:val="24"/>
        </w:rPr>
      </w:pPr>
      <w:r>
        <w:rPr>
          <w:rFonts w:eastAsia="Times New Roman"/>
          <w:szCs w:val="24"/>
        </w:rPr>
        <w:t>Για τον λόγο αυτό τροποποιείται και το άρθρο 226 του Κώδικα Ποινικής Δικονομίας, ώστε να είναι υποχρεωτική η αξιοποίηση των δομών «Σπίτι του Παιδιού» από τις προαν</w:t>
      </w:r>
      <w:r>
        <w:rPr>
          <w:rFonts w:eastAsia="Times New Roman"/>
          <w:szCs w:val="24"/>
        </w:rPr>
        <w:t xml:space="preserve">ακριτικές και δικαστικές αρχές όταν εξετάζεται ο ανήλικος. </w:t>
      </w:r>
    </w:p>
    <w:p w14:paraId="6900DFF6"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Πρέπει να ενισχυθεί ο ρόλος του ειδικά εκπαιδευμένου παιδοψυχολόγου κατά την εξέταση του παιδιού, να καταστεί υποχρεωτική η βιντεοσκόπηση της κατάθεσης του παιδιού, ώστε να αντικαθίσταται η </w:t>
      </w:r>
      <w:r>
        <w:rPr>
          <w:rFonts w:eastAsia="Times New Roman"/>
          <w:szCs w:val="24"/>
        </w:rPr>
        <w:t>παρουσία του στα επόμενα στάδια της δίκης, όπως προέβλεπε ήδη το άρθρο 226Α του Κώδικα Ποινικής Δικονομίας.</w:t>
      </w:r>
    </w:p>
    <w:p w14:paraId="6900DFF7" w14:textId="77777777" w:rsidR="0091451A" w:rsidRDefault="0014380A">
      <w:pPr>
        <w:spacing w:line="600" w:lineRule="auto"/>
        <w:ind w:firstLine="720"/>
        <w:contextualSpacing/>
        <w:jc w:val="both"/>
        <w:rPr>
          <w:rFonts w:eastAsia="Times New Roman"/>
          <w:szCs w:val="24"/>
        </w:rPr>
      </w:pPr>
      <w:r>
        <w:rPr>
          <w:rFonts w:eastAsia="Times New Roman"/>
          <w:szCs w:val="24"/>
        </w:rPr>
        <w:lastRenderedPageBreak/>
        <w:t>Για τη νέα διαδικασία ορίζεται πραγματογνώμονας - παιδοψυχολόγος που θα υπηρετεί στη συγκεκριμένη δομή. Ο προανακριτικός υπάλληλος - ανακριτής θα εξ</w:t>
      </w:r>
      <w:r>
        <w:rPr>
          <w:rFonts w:eastAsia="Times New Roman"/>
          <w:szCs w:val="24"/>
        </w:rPr>
        <w:t>ετάζει το παιδί στη συγκεκριμένη δομή, στο «Σπίτι του Παιδιού» όπου αυτό υπάρχει και θα του απευθύνει ερωτήσεις που θα θέτει ο προανακριτικός υπάλληλος - ανακριτής με το σύστημα της ενδοεπικοινωνίας. Ο προανακριτικός υπάλληλος - ανακριτής θα κατευθύνει την</w:t>
      </w:r>
      <w:r>
        <w:rPr>
          <w:rFonts w:eastAsia="Times New Roman"/>
          <w:szCs w:val="24"/>
        </w:rPr>
        <w:t xml:space="preserve"> εξέταση παρακολουθώντας πίσω από διπλό  καθρέπτη. Η κατάθεση του παιδιού θα βιντεοσκοπείται υποχρεωτικά και έτσι το παιδί δεν θα παρίσταται στα επόμενα στάδια, όπως προαναφέραμε. Αυτό προβλεπόταν ήδη από το 2007, αλλά δεν είχε εφαρμοστεί ποτέ η διαδικασία</w:t>
      </w:r>
      <w:r>
        <w:rPr>
          <w:rFonts w:eastAsia="Times New Roman"/>
          <w:szCs w:val="24"/>
        </w:rPr>
        <w:t xml:space="preserve"> της βιντεοσκόπησης, με αποτέλεσμα το παιδί να καταθέτει έως και δεκατέσσερις φορές, όπως έχει παρατηρηθεί.</w:t>
      </w:r>
    </w:p>
    <w:p w14:paraId="6900DFF8"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Θα αναφερθώ λίγο στις τροπολογίες που έχουν ήδη παρουσιαστεί. </w:t>
      </w:r>
    </w:p>
    <w:p w14:paraId="6900DFF9" w14:textId="77777777" w:rsidR="0091451A" w:rsidRDefault="0014380A">
      <w:pPr>
        <w:spacing w:line="600" w:lineRule="auto"/>
        <w:ind w:firstLine="720"/>
        <w:contextualSpacing/>
        <w:jc w:val="both"/>
        <w:rPr>
          <w:rFonts w:eastAsia="Times New Roman"/>
          <w:szCs w:val="24"/>
        </w:rPr>
      </w:pPr>
      <w:r>
        <w:rPr>
          <w:rFonts w:eastAsia="Times New Roman"/>
          <w:szCs w:val="24"/>
        </w:rPr>
        <w:t>Η τροπολογία 1056 αφορά την επιμήκυνση της προθεσμίας υποβολής αντιρρήσεων κατά του π</w:t>
      </w:r>
      <w:r>
        <w:rPr>
          <w:rFonts w:eastAsia="Times New Roman"/>
          <w:szCs w:val="24"/>
        </w:rPr>
        <w:t>εριεχομένου των δασικών χαρτών στις περιοχές που η προθεσμία αυτή εκπνέει στις 12 Ιουνίου του 2017. Υπάρχει μια παράταση σαράντα πέντε ημερών και λήγει, με τη νέα προθεσμία, στις 27 Ιουλίου του 2017.</w:t>
      </w:r>
    </w:p>
    <w:p w14:paraId="6900DFFA" w14:textId="77777777" w:rsidR="0091451A" w:rsidRDefault="0014380A">
      <w:pPr>
        <w:spacing w:line="600" w:lineRule="auto"/>
        <w:ind w:firstLine="720"/>
        <w:contextualSpacing/>
        <w:jc w:val="both"/>
        <w:rPr>
          <w:rFonts w:eastAsia="Times New Roman"/>
          <w:szCs w:val="24"/>
        </w:rPr>
      </w:pPr>
      <w:r>
        <w:rPr>
          <w:rFonts w:eastAsia="Times New Roman"/>
          <w:szCs w:val="24"/>
        </w:rPr>
        <w:lastRenderedPageBreak/>
        <w:t>Εδώ να πω ότι δεν πρόκειται για τροποποίηση του άρθρου π</w:t>
      </w:r>
      <w:r>
        <w:rPr>
          <w:rFonts w:eastAsia="Times New Roman"/>
          <w:szCs w:val="24"/>
        </w:rPr>
        <w:t>ου προβλέπει τη συγκεκριμένη προθεσμία υποβολής αντιρρήσεων κατά το περιεχόμενο των δασικών χαρτών. Πρόκειται η συγκεκριμένη παράταση για τις περιοχές εκείνες</w:t>
      </w:r>
      <w:r>
        <w:rPr>
          <w:rFonts w:eastAsia="Times New Roman"/>
          <w:szCs w:val="24"/>
        </w:rPr>
        <w:t>, για τις οποίες</w:t>
      </w:r>
      <w:r>
        <w:rPr>
          <w:rFonts w:eastAsia="Times New Roman"/>
          <w:szCs w:val="24"/>
        </w:rPr>
        <w:t xml:space="preserve"> η προθεσμία λήγει στις 12 Ιουνίου. </w:t>
      </w:r>
    </w:p>
    <w:p w14:paraId="6900DFFB" w14:textId="77777777" w:rsidR="0091451A" w:rsidRDefault="0014380A">
      <w:pPr>
        <w:spacing w:line="600" w:lineRule="auto"/>
        <w:ind w:firstLine="720"/>
        <w:contextualSpacing/>
        <w:jc w:val="both"/>
        <w:rPr>
          <w:rFonts w:eastAsia="Times New Roman"/>
          <w:szCs w:val="24"/>
        </w:rPr>
      </w:pPr>
      <w:r>
        <w:rPr>
          <w:rFonts w:eastAsia="Times New Roman"/>
          <w:szCs w:val="24"/>
        </w:rPr>
        <w:t>Εδώ θέλω να πω ότι με την ανάρτηση των δασικώ</w:t>
      </w:r>
      <w:r>
        <w:rPr>
          <w:rFonts w:eastAsia="Times New Roman"/>
          <w:szCs w:val="24"/>
        </w:rPr>
        <w:t xml:space="preserve">ν χαρτών παρατηρήθηκαν πολλά προβλήματα, τα οποία δεν θα μπορούσαν ποτέ να είχαν εντοπιστεί εάν δεν είχε γίνει η συγκεκριμένη ανάρτηση. </w:t>
      </w:r>
      <w:proofErr w:type="spellStart"/>
      <w:r>
        <w:rPr>
          <w:rFonts w:eastAsia="Times New Roman"/>
          <w:szCs w:val="24"/>
        </w:rPr>
        <w:t>Μεσούσης</w:t>
      </w:r>
      <w:proofErr w:type="spellEnd"/>
      <w:r>
        <w:rPr>
          <w:rFonts w:eastAsia="Times New Roman"/>
          <w:szCs w:val="24"/>
        </w:rPr>
        <w:t xml:space="preserve">, λοιπόν, της ανάρτησης ήταν επιβεβλημένο να γίνουν πολλές τροποποιήσεις, πολλές διορθώσεις, νομοθέτηση από την </w:t>
      </w:r>
      <w:r>
        <w:rPr>
          <w:rFonts w:eastAsia="Times New Roman"/>
          <w:szCs w:val="24"/>
        </w:rPr>
        <w:t xml:space="preserve">αρχή με αποτέλεσμα αυτή η διαδικασία να καθυστερήσει. </w:t>
      </w:r>
    </w:p>
    <w:p w14:paraId="6900DFFC" w14:textId="77777777" w:rsidR="0091451A" w:rsidRDefault="0014380A">
      <w:pPr>
        <w:spacing w:line="600" w:lineRule="auto"/>
        <w:ind w:firstLine="720"/>
        <w:contextualSpacing/>
        <w:jc w:val="both"/>
        <w:rPr>
          <w:rFonts w:eastAsia="Times New Roman"/>
          <w:szCs w:val="24"/>
        </w:rPr>
      </w:pPr>
      <w:r>
        <w:rPr>
          <w:rFonts w:eastAsia="Times New Roman"/>
          <w:szCs w:val="24"/>
        </w:rPr>
        <w:t>Για τον λόγο αυτό δίνεται μια τελευταία παράταση. Τονίζεται όμως και στην αιτιολογική έκθεση με τρόπο κατηγορηματικό ότι είναι η τελευταία παράταση που δίνεται. Δεν τροποποιείται, επαναλαμβάνω συνολικά</w:t>
      </w:r>
      <w:r>
        <w:rPr>
          <w:rFonts w:eastAsia="Times New Roman"/>
          <w:szCs w:val="24"/>
        </w:rPr>
        <w:t>, ο νόμος στο σημείο αυτό γιατί υπάρχουν και άλλες διαδικασίες, όπως η έκδοση αδειών εκτός σχεδίου, κ</w:t>
      </w:r>
      <w:r>
        <w:rPr>
          <w:rFonts w:eastAsia="Times New Roman"/>
          <w:szCs w:val="24"/>
        </w:rPr>
        <w:t>.</w:t>
      </w:r>
      <w:r>
        <w:rPr>
          <w:rFonts w:eastAsia="Times New Roman"/>
          <w:szCs w:val="24"/>
        </w:rPr>
        <w:t>λπ</w:t>
      </w:r>
      <w:r>
        <w:rPr>
          <w:rFonts w:eastAsia="Times New Roman"/>
          <w:szCs w:val="24"/>
        </w:rPr>
        <w:t>.</w:t>
      </w:r>
      <w:r>
        <w:rPr>
          <w:rFonts w:eastAsia="Times New Roman"/>
          <w:szCs w:val="24"/>
        </w:rPr>
        <w:t>, οι οποίες έχουν καθυστερήσει, δεν εκδίδονται αυτή τη στιγμή.</w:t>
      </w:r>
    </w:p>
    <w:p w14:paraId="6900DFFD" w14:textId="77777777" w:rsidR="0091451A" w:rsidRDefault="0014380A">
      <w:pPr>
        <w:spacing w:line="600" w:lineRule="auto"/>
        <w:ind w:firstLine="720"/>
        <w:contextualSpacing/>
        <w:jc w:val="both"/>
        <w:rPr>
          <w:rFonts w:eastAsia="Times New Roman"/>
          <w:szCs w:val="24"/>
        </w:rPr>
      </w:pPr>
      <w:r>
        <w:rPr>
          <w:rFonts w:eastAsia="Times New Roman"/>
          <w:szCs w:val="24"/>
        </w:rPr>
        <w:t>Με την τροπολογία 1063 επαναδιατυπώνεται η παράγραφος 6 του άρθρου 74 του ν.3863/2010, ώ</w:t>
      </w:r>
      <w:r>
        <w:rPr>
          <w:rFonts w:eastAsia="Times New Roman"/>
          <w:szCs w:val="24"/>
        </w:rPr>
        <w:t xml:space="preserve">στε να παρέχεται η δυνατότητα ένταξης με ΚΥΑ μακροχρόνιων ανέργων στα μητρώα του ΟΑΕΔ ηλικίας από </w:t>
      </w:r>
      <w:r>
        <w:rPr>
          <w:rFonts w:eastAsia="Times New Roman"/>
          <w:szCs w:val="24"/>
        </w:rPr>
        <w:t xml:space="preserve">πενήντα πέντε </w:t>
      </w:r>
      <w:r>
        <w:rPr>
          <w:rFonts w:eastAsia="Times New Roman"/>
          <w:szCs w:val="24"/>
        </w:rPr>
        <w:t xml:space="preserve">έως </w:t>
      </w:r>
      <w:r>
        <w:rPr>
          <w:rFonts w:eastAsia="Times New Roman"/>
          <w:szCs w:val="24"/>
        </w:rPr>
        <w:t xml:space="preserve">εξήντα </w:t>
      </w:r>
      <w:r>
        <w:rPr>
          <w:rFonts w:eastAsia="Times New Roman"/>
          <w:szCs w:val="24"/>
        </w:rPr>
        <w:t xml:space="preserve">ετών σε προγράμματα που καταρτίζονται από τον ΟΑΕΔ για την </w:t>
      </w:r>
      <w:r>
        <w:rPr>
          <w:rFonts w:eastAsia="Times New Roman"/>
          <w:szCs w:val="24"/>
        </w:rPr>
        <w:lastRenderedPageBreak/>
        <w:t xml:space="preserve">απασχόληση στο </w:t>
      </w:r>
      <w:r>
        <w:rPr>
          <w:rFonts w:eastAsia="Times New Roman"/>
          <w:szCs w:val="24"/>
        </w:rPr>
        <w:t>δ</w:t>
      </w:r>
      <w:r>
        <w:rPr>
          <w:rFonts w:eastAsia="Times New Roman"/>
          <w:szCs w:val="24"/>
        </w:rPr>
        <w:t>ημόσιο, στους ΟΤΑ Α΄ και Β΄ Βαθμού, καθώς και στις πάσης φ</w:t>
      </w:r>
      <w:r>
        <w:rPr>
          <w:rFonts w:eastAsia="Times New Roman"/>
          <w:szCs w:val="24"/>
        </w:rPr>
        <w:t>ύσεως επιχειρήσεις αυτών κατά παρέκκλιση των προγραμμάτων αυτών.</w:t>
      </w:r>
    </w:p>
    <w:p w14:paraId="6900DFFE" w14:textId="77777777" w:rsidR="0091451A" w:rsidRDefault="0014380A">
      <w:pPr>
        <w:spacing w:line="600" w:lineRule="auto"/>
        <w:ind w:firstLine="720"/>
        <w:contextualSpacing/>
        <w:jc w:val="both"/>
        <w:rPr>
          <w:rFonts w:eastAsia="Times New Roman"/>
          <w:szCs w:val="24"/>
        </w:rPr>
      </w:pPr>
      <w:r>
        <w:rPr>
          <w:rFonts w:eastAsia="Times New Roman"/>
          <w:szCs w:val="24"/>
        </w:rPr>
        <w:t>Κατ</w:t>
      </w:r>
      <w:r>
        <w:rPr>
          <w:rFonts w:eastAsia="Times New Roman"/>
          <w:szCs w:val="24"/>
        </w:rPr>
        <w:t xml:space="preserve">’ </w:t>
      </w:r>
      <w:r>
        <w:rPr>
          <w:rFonts w:eastAsia="Times New Roman"/>
          <w:szCs w:val="24"/>
        </w:rPr>
        <w:t xml:space="preserve">αρχάς, είναι πολύ θετική η συγκεκριμένη διάταξη και έχει στόχο να μπορέσουν να βρουν εργασία τα άτομα της συγκεκριμένης ηλικιακής ομάδας, δηλαδή </w:t>
      </w:r>
      <w:r>
        <w:rPr>
          <w:rFonts w:eastAsia="Times New Roman"/>
          <w:szCs w:val="24"/>
        </w:rPr>
        <w:t xml:space="preserve">πενήντα πέντε </w:t>
      </w:r>
      <w:r>
        <w:rPr>
          <w:rFonts w:eastAsia="Times New Roman"/>
          <w:szCs w:val="24"/>
        </w:rPr>
        <w:t xml:space="preserve">με </w:t>
      </w:r>
      <w:r>
        <w:rPr>
          <w:rFonts w:eastAsia="Times New Roman"/>
          <w:szCs w:val="24"/>
        </w:rPr>
        <w:t>εξήντα επτά</w:t>
      </w:r>
      <w:r>
        <w:rPr>
          <w:rFonts w:eastAsia="Times New Roman"/>
          <w:szCs w:val="24"/>
        </w:rPr>
        <w:t xml:space="preserve"> ετών, έτσι </w:t>
      </w:r>
      <w:r>
        <w:rPr>
          <w:rFonts w:eastAsia="Times New Roman"/>
          <w:szCs w:val="24"/>
        </w:rPr>
        <w:t>ώστε να συμπληρώσουν τα απαραίτητα χρόνια για τη θεμελίωση του συνταξιοδοτικού τους δικαιώματος.</w:t>
      </w:r>
    </w:p>
    <w:p w14:paraId="6900DFFF"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Με αυτή την τροπολογία αμβλύνονται κατά κάποιο τρόπο οι αρνητικές επιπτώσεις σε περίπτωση απολύσεων. Τίθενται έτσι ξεκάθαρα τα κριτήρια προς τα χαρακτηριστικά </w:t>
      </w:r>
      <w:r>
        <w:rPr>
          <w:rFonts w:eastAsia="Times New Roman"/>
          <w:szCs w:val="24"/>
        </w:rPr>
        <w:t xml:space="preserve">της ομάδας των ανέργων που στοχεύει, τα οποία σωρευτικά είναι άτομα ηλικίας </w:t>
      </w:r>
      <w:r>
        <w:rPr>
          <w:rFonts w:eastAsia="Times New Roman"/>
          <w:szCs w:val="24"/>
        </w:rPr>
        <w:t xml:space="preserve">πενήντα </w:t>
      </w:r>
      <w:r>
        <w:rPr>
          <w:rFonts w:eastAsia="Times New Roman"/>
          <w:szCs w:val="24"/>
        </w:rPr>
        <w:t xml:space="preserve">έως </w:t>
      </w:r>
      <w:r>
        <w:rPr>
          <w:rFonts w:eastAsia="Times New Roman"/>
          <w:szCs w:val="24"/>
        </w:rPr>
        <w:t>εξήντα επτά</w:t>
      </w:r>
      <w:r>
        <w:rPr>
          <w:rFonts w:eastAsia="Times New Roman"/>
          <w:szCs w:val="24"/>
        </w:rPr>
        <w:t xml:space="preserve"> ετών, που πρέπει να είναι εγγεγραμμένα στα μητρώα του ΟΑΕΔ και μακροχρόνια </w:t>
      </w:r>
      <w:r>
        <w:rPr>
          <w:rFonts w:eastAsia="Times New Roman"/>
          <w:szCs w:val="24"/>
        </w:rPr>
        <w:t>ά</w:t>
      </w:r>
      <w:r>
        <w:rPr>
          <w:rFonts w:eastAsia="Times New Roman"/>
          <w:szCs w:val="24"/>
        </w:rPr>
        <w:t>ν</w:t>
      </w:r>
      <w:r>
        <w:rPr>
          <w:rFonts w:eastAsia="Times New Roman"/>
          <w:szCs w:val="24"/>
        </w:rPr>
        <w:t>ε</w:t>
      </w:r>
      <w:r>
        <w:rPr>
          <w:rFonts w:eastAsia="Times New Roman"/>
          <w:szCs w:val="24"/>
        </w:rPr>
        <w:t>ργοι.</w:t>
      </w:r>
    </w:p>
    <w:p w14:paraId="6900E000" w14:textId="77777777" w:rsidR="0091451A" w:rsidRDefault="0014380A">
      <w:pPr>
        <w:spacing w:line="600" w:lineRule="auto"/>
        <w:ind w:firstLine="720"/>
        <w:contextualSpacing/>
        <w:jc w:val="both"/>
        <w:rPr>
          <w:rFonts w:eastAsia="Times New Roman"/>
          <w:szCs w:val="24"/>
        </w:rPr>
      </w:pPr>
      <w:r>
        <w:rPr>
          <w:rFonts w:eastAsia="Times New Roman"/>
          <w:szCs w:val="24"/>
        </w:rPr>
        <w:t>Με την τροπολογία 87 επεκτείνεται η πειθαρχική αρμοδιότητα του Γενικού Ε</w:t>
      </w:r>
      <w:r>
        <w:rPr>
          <w:rFonts w:eastAsia="Times New Roman"/>
          <w:szCs w:val="24"/>
        </w:rPr>
        <w:t xml:space="preserve">πιθεωρητή Δημόσιας Διοίκησης και κατοχυρώνεται ο ρόλος του ως πειθαρχικού οργάνου. Είναι και αυτή μια θετική διάταξη. </w:t>
      </w:r>
    </w:p>
    <w:p w14:paraId="6900E001" w14:textId="77777777" w:rsidR="0091451A" w:rsidRDefault="0014380A">
      <w:pPr>
        <w:spacing w:line="600" w:lineRule="auto"/>
        <w:ind w:firstLine="720"/>
        <w:contextualSpacing/>
        <w:jc w:val="both"/>
        <w:rPr>
          <w:rFonts w:eastAsia="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6900E002" w14:textId="77777777" w:rsidR="0091451A" w:rsidRDefault="0014380A">
      <w:pPr>
        <w:spacing w:line="600" w:lineRule="auto"/>
        <w:ind w:firstLine="720"/>
        <w:contextualSpacing/>
        <w:jc w:val="both"/>
        <w:rPr>
          <w:rFonts w:eastAsia="Times New Roman"/>
          <w:szCs w:val="24"/>
        </w:rPr>
      </w:pPr>
      <w:r>
        <w:rPr>
          <w:rFonts w:eastAsia="Times New Roman"/>
          <w:szCs w:val="24"/>
        </w:rPr>
        <w:t>Κύριε Πρόεδρε, θα ήθελα ένα λεπτό ακόμα. Στις τροπολ</w:t>
      </w:r>
      <w:r>
        <w:rPr>
          <w:rFonts w:eastAsia="Times New Roman"/>
          <w:szCs w:val="24"/>
        </w:rPr>
        <w:t>ογίες βρίσκομαι. Παρ</w:t>
      </w:r>
      <w:r>
        <w:rPr>
          <w:rFonts w:eastAsia="Times New Roman"/>
          <w:szCs w:val="24"/>
        </w:rPr>
        <w:t xml:space="preserve">’ </w:t>
      </w:r>
      <w:r>
        <w:rPr>
          <w:rFonts w:eastAsia="Times New Roman"/>
          <w:szCs w:val="24"/>
        </w:rPr>
        <w:t>ότι είμαι εντός χρόνου...</w:t>
      </w:r>
    </w:p>
    <w:p w14:paraId="6900E003" w14:textId="77777777" w:rsidR="0091451A" w:rsidRDefault="0014380A">
      <w:pPr>
        <w:spacing w:line="600" w:lineRule="auto"/>
        <w:ind w:firstLine="720"/>
        <w:contextualSpacing/>
        <w:jc w:val="both"/>
        <w:rPr>
          <w:rFonts w:eastAsia="Times New Roman"/>
          <w:szCs w:val="24"/>
        </w:rPr>
      </w:pPr>
      <w:r>
        <w:rPr>
          <w:rFonts w:eastAsia="Times New Roman" w:cs="Times New Roman"/>
          <w:b/>
          <w:bCs/>
          <w:szCs w:val="24"/>
        </w:rPr>
        <w:t>ΠΡΟΕΔΡΕΥΩΝ (</w:t>
      </w:r>
      <w:r>
        <w:rPr>
          <w:rFonts w:eastAsia="Times New Roman" w:cs="Times New Roman"/>
          <w:b/>
          <w:szCs w:val="24"/>
        </w:rPr>
        <w:t>Σπυρίδων Λυκούδης)</w:t>
      </w:r>
      <w:r>
        <w:rPr>
          <w:rFonts w:eastAsia="Times New Roman" w:cs="Times New Roman"/>
          <w:b/>
          <w:bCs/>
          <w:szCs w:val="24"/>
        </w:rPr>
        <w:t xml:space="preserve">: </w:t>
      </w:r>
      <w:r>
        <w:rPr>
          <w:rFonts w:eastAsia="Times New Roman"/>
          <w:szCs w:val="24"/>
        </w:rPr>
        <w:t xml:space="preserve">Κυρία συνάδελφε, εγώ έχω υποσχεθεί στους συναδέλφους μας Υπουργούς ότι θα τους διευκολύνουμε να </w:t>
      </w:r>
      <w:r>
        <w:rPr>
          <w:rFonts w:eastAsia="Times New Roman"/>
          <w:szCs w:val="24"/>
        </w:rPr>
        <w:lastRenderedPageBreak/>
        <w:t>πάρουν μέρος στο Υπουργικό Συμβούλιο και ταυτόχρονα να είναι και στην Αίθουσα. Ά</w:t>
      </w:r>
      <w:r>
        <w:rPr>
          <w:rFonts w:eastAsia="Times New Roman"/>
          <w:szCs w:val="24"/>
        </w:rPr>
        <w:t>ρα θα είμαι αυστηρός στον χρόνο, σας το λέω.</w:t>
      </w:r>
    </w:p>
    <w:p w14:paraId="6900E00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 - ΑΜΑΝΑΤΙΔΗ:</w:t>
      </w:r>
      <w:r>
        <w:rPr>
          <w:rFonts w:eastAsia="Times New Roman" w:cs="Times New Roman"/>
          <w:szCs w:val="24"/>
        </w:rPr>
        <w:t xml:space="preserve"> Τελειώνω, κύριε Πρόεδρε.</w:t>
      </w:r>
    </w:p>
    <w:p w14:paraId="6900E00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Θετικές είναι και οι αρμοδιότητες που αναλαμβάνει ο Γενικός Γραμματέας Δημόσιας Διοίκησης. </w:t>
      </w:r>
    </w:p>
    <w:p w14:paraId="6900E00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Επίσης, πολύ θετικό είναι ότι στο πλαίσιο της ενίσχυσης των σ</w:t>
      </w:r>
      <w:r>
        <w:rPr>
          <w:rFonts w:eastAsia="Times New Roman" w:cs="Times New Roman"/>
          <w:szCs w:val="24"/>
        </w:rPr>
        <w:t xml:space="preserve">πουδαστών Εμπορικού Ναυτικού χορηγείται μηνιαίο επίδομα πρακτικής άσκησης στους πρωτοετείς σπουδαστές των Ακαδημιών Εμπορικού Ναυτικού. </w:t>
      </w:r>
    </w:p>
    <w:p w14:paraId="6900E00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Το θέμα της ψηφιακής πολιτικής δεν θα το σχολιάσω, θα το παρουσιάσει ο Υπουργός. Η τροπολογία 1067/90 είναι, επίσης, μι</w:t>
      </w:r>
      <w:r>
        <w:rPr>
          <w:rFonts w:eastAsia="Times New Roman" w:cs="Times New Roman"/>
          <w:szCs w:val="24"/>
        </w:rPr>
        <w:t>α πολύ θετική νομοθετική ρύθμιση. Με τη συγκεκριμένη τροπολογία, την 1067/90, διευρύνονται τα χαρακτηριστικά των υποψηφίων του διαγωνισμού για την ιδιωτικοποίηση του ΔΕΣΦΑ, όμως με προϋποθέσεις που προστατεύουν την ασφάλεια του ενεργειακού εφοδιασμού της χ</w:t>
      </w:r>
      <w:r>
        <w:rPr>
          <w:rFonts w:eastAsia="Times New Roman" w:cs="Times New Roman"/>
          <w:szCs w:val="24"/>
        </w:rPr>
        <w:t xml:space="preserve">ώρας και της Ευρωπαϊκής Ένωσης. </w:t>
      </w:r>
    </w:p>
    <w:p w14:paraId="6900E00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Ως γνωστόν, εισάγει περίπου το 60% των ενεργειακών αναγκών από τρίτες χώρες, κάτι που θεωρείται σοβαρό στρατηγικό μειονέκτημα. Σύμφωνα με τα όσα ισχύουν, οι υποψήφιοι για το 66% του ΔΕΣΦΑ έπρεπε να είναι μέλη του Ευρωπαϊκού</w:t>
      </w:r>
      <w:r>
        <w:rPr>
          <w:rFonts w:eastAsia="Times New Roman" w:cs="Times New Roman"/>
          <w:szCs w:val="24"/>
        </w:rPr>
        <w:t xml:space="preserve"> Δικτύου Διαχειριστών Συστήματος Φυσικού Αερίου ή να είναι μέλη μιας σχετικής κοινοπραξίας. </w:t>
      </w:r>
    </w:p>
    <w:p w14:paraId="6900E00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Θετικά είναι, επίσης,…</w:t>
      </w:r>
    </w:p>
    <w:p w14:paraId="6900E00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Κυρία συνάδελφε, ολοκληρώστε παρακαλώ. </w:t>
      </w:r>
    </w:p>
    <w:p w14:paraId="6900E00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ΑΜΑΝΑΤΙΔΗ:</w:t>
      </w:r>
      <w:r>
        <w:rPr>
          <w:rFonts w:eastAsia="Times New Roman" w:cs="Times New Roman"/>
          <w:szCs w:val="24"/>
        </w:rPr>
        <w:t xml:space="preserve"> Δεν θα πω άλλα. Ίσως μου δοθεί ξανά ο λόγος για τις τροπολογίες στην πορεία.</w:t>
      </w:r>
    </w:p>
    <w:p w14:paraId="6900E00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6900E00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Τον λόγο έχει ο εισηγητής της Νέας Δημοκρατίας κ. Νικόλαος Παναγιωτόπουλος για δεκαπέντε λεπτά. </w:t>
      </w:r>
    </w:p>
    <w:p w14:paraId="6900E00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κύριε σ</w:t>
      </w:r>
      <w:r>
        <w:rPr>
          <w:rFonts w:eastAsia="Times New Roman" w:cs="Times New Roman"/>
          <w:szCs w:val="24"/>
        </w:rPr>
        <w:t xml:space="preserve">υνάδελφε, έχετε έλθει στο Βήμα, αλλά πρέπει να κάνω πρώτα μια ανακοίνωση προς το Σώμα. </w:t>
      </w:r>
    </w:p>
    <w:p w14:paraId="6900E00F" w14:textId="77777777" w:rsidR="0091451A" w:rsidRDefault="0014380A">
      <w:pPr>
        <w:spacing w:line="600" w:lineRule="auto"/>
        <w:ind w:firstLine="720"/>
        <w:contextualSpacing/>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w:t>
      </w:r>
      <w:r>
        <w:rPr>
          <w:rFonts w:eastAsia="Times New Roman" w:cs="Times New Roman"/>
        </w:rPr>
        <w:t>ε</w:t>
      </w:r>
      <w:r>
        <w:rPr>
          <w:rFonts w:eastAsia="Times New Roman" w:cs="Times New Roman"/>
        </w:rPr>
        <w:t>κπαι</w:t>
      </w:r>
      <w:r>
        <w:rPr>
          <w:rFonts w:eastAsia="Times New Roman" w:cs="Times New Roman"/>
        </w:rPr>
        <w:t xml:space="preserve">δευτικό </w:t>
      </w:r>
      <w:r>
        <w:rPr>
          <w:rFonts w:eastAsia="Times New Roman" w:cs="Times New Roman"/>
        </w:rPr>
        <w:t>π</w:t>
      </w:r>
      <w:r>
        <w:rPr>
          <w:rFonts w:eastAsia="Times New Roman" w:cs="Times New Roman"/>
        </w:rPr>
        <w:t>ρόγραμμα «Καλοκαιρινό Εργαστήρι Δημοκρατίας» που οργανώνει το Ίδρυμα της Βουλής, δεκαπέντε μαθητές και μαθήτριες και ένας εκπαιδευτικός-συνοδός τους από το 3</w:t>
      </w:r>
      <w:r>
        <w:rPr>
          <w:rFonts w:eastAsia="Times New Roman" w:cs="Times New Roman"/>
          <w:vertAlign w:val="superscript"/>
        </w:rPr>
        <w:t>ο</w:t>
      </w:r>
      <w:r>
        <w:rPr>
          <w:rFonts w:eastAsia="Times New Roman" w:cs="Times New Roman"/>
        </w:rPr>
        <w:t xml:space="preserve"> Γυμνάσιο Μοσχάτου και από το 1</w:t>
      </w:r>
      <w:r>
        <w:rPr>
          <w:rFonts w:eastAsia="Times New Roman" w:cs="Times New Roman"/>
          <w:vertAlign w:val="superscript"/>
        </w:rPr>
        <w:t>ο</w:t>
      </w:r>
      <w:r>
        <w:rPr>
          <w:rFonts w:eastAsia="Times New Roman" w:cs="Times New Roman"/>
        </w:rPr>
        <w:t xml:space="preserve"> Γυμνάσιο Ταύρου. </w:t>
      </w:r>
    </w:p>
    <w:p w14:paraId="6900E010" w14:textId="77777777" w:rsidR="0091451A" w:rsidRDefault="0014380A">
      <w:pPr>
        <w:spacing w:line="600" w:lineRule="auto"/>
        <w:ind w:firstLine="709"/>
        <w:contextualSpacing/>
        <w:jc w:val="both"/>
        <w:rPr>
          <w:rFonts w:eastAsia="Times New Roman" w:cs="Times New Roman"/>
        </w:rPr>
      </w:pPr>
      <w:r>
        <w:rPr>
          <w:rFonts w:eastAsia="Times New Roman" w:cs="Times New Roman"/>
        </w:rPr>
        <w:t xml:space="preserve">Η Βουλή τούς καλωσορίζει. </w:t>
      </w:r>
    </w:p>
    <w:p w14:paraId="6900E011" w14:textId="77777777" w:rsidR="0091451A" w:rsidRDefault="0014380A">
      <w:pPr>
        <w:spacing w:line="600" w:lineRule="auto"/>
        <w:ind w:firstLine="709"/>
        <w:contextualSpacing/>
        <w:jc w:val="center"/>
        <w:rPr>
          <w:rFonts w:eastAsia="Times New Roman" w:cs="Times New Roman"/>
        </w:rPr>
      </w:pPr>
      <w:r>
        <w:rPr>
          <w:rFonts w:eastAsia="Times New Roman" w:cs="Times New Roman"/>
        </w:rPr>
        <w:t>(Χειροκροτή</w:t>
      </w:r>
      <w:r>
        <w:rPr>
          <w:rFonts w:eastAsia="Times New Roman" w:cs="Times New Roman"/>
        </w:rPr>
        <w:t>ματα απ’ όλες τις πτέρυγες της Βουλής)</w:t>
      </w:r>
    </w:p>
    <w:p w14:paraId="6900E012" w14:textId="77777777" w:rsidR="0091451A" w:rsidRDefault="0014380A">
      <w:pPr>
        <w:spacing w:line="600" w:lineRule="auto"/>
        <w:ind w:firstLine="709"/>
        <w:contextualSpacing/>
        <w:jc w:val="both"/>
        <w:rPr>
          <w:rFonts w:eastAsia="Times New Roman" w:cs="Times New Roman"/>
        </w:rPr>
      </w:pPr>
      <w:r>
        <w:rPr>
          <w:rFonts w:eastAsia="Times New Roman" w:cs="Times New Roman"/>
        </w:rPr>
        <w:t xml:space="preserve">Ορίστε, κύριε Παναγιωτόπουλε, έχετε τον λόγο. </w:t>
      </w:r>
    </w:p>
    <w:p w14:paraId="6900E01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lastRenderedPageBreak/>
        <w:t>ΝΙΚΟΛΑΟΣ ΠΑΝΑΓΙΩΤΟΠΟΥΛΟΣ:</w:t>
      </w:r>
      <w:r>
        <w:rPr>
          <w:rFonts w:eastAsia="Times New Roman" w:cs="Times New Roman"/>
          <w:szCs w:val="24"/>
        </w:rPr>
        <w:t xml:space="preserve"> Κύριε Πρόεδρε, ο χρόνος; Τριάντα ο</w:t>
      </w:r>
      <w:r>
        <w:rPr>
          <w:rFonts w:eastAsia="Times New Roman" w:cs="Times New Roman"/>
          <w:szCs w:val="24"/>
        </w:rPr>
        <w:t>κ</w:t>
      </w:r>
      <w:r>
        <w:rPr>
          <w:rFonts w:eastAsia="Times New Roman" w:cs="Times New Roman"/>
          <w:szCs w:val="24"/>
        </w:rPr>
        <w:t xml:space="preserve">τώ δευτερόλεπτα αντιστοιχούν περίπου στον χρόνο ανάλυσης μιας </w:t>
      </w:r>
      <w:r>
        <w:rPr>
          <w:rFonts w:eastAsia="Times New Roman" w:cs="Times New Roman"/>
          <w:szCs w:val="24"/>
        </w:rPr>
        <w:t>ο</w:t>
      </w:r>
      <w:r>
        <w:rPr>
          <w:rFonts w:eastAsia="Times New Roman" w:cs="Times New Roman"/>
          <w:szCs w:val="24"/>
        </w:rPr>
        <w:t xml:space="preserve">δηγίας, όπως υπολογίζω πρόχειρα. </w:t>
      </w:r>
    </w:p>
    <w:p w14:paraId="6900E01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 xml:space="preserve">Σπυρίδων Λυκούδης): </w:t>
      </w:r>
      <w:r>
        <w:rPr>
          <w:rFonts w:eastAsia="Times New Roman" w:cs="Times New Roman"/>
          <w:szCs w:val="24"/>
        </w:rPr>
        <w:t xml:space="preserve">Θα τα προσθέσω, κύριε συνάδελφε. </w:t>
      </w:r>
    </w:p>
    <w:p w14:paraId="6900E01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Τροπολογίες, νομοσχέδιο, το γνωστό αλαλούμ, πλέον θα έλεγα ότι συνεχίζεται με αμείωτη ένταση όσον αφορά την εξόχως προβληματική πλέον νομοθετική λειτουργία. Ο τρόπος νομοθέτηση</w:t>
      </w:r>
      <w:r>
        <w:rPr>
          <w:rFonts w:eastAsia="Times New Roman" w:cs="Times New Roman"/>
          <w:szCs w:val="24"/>
        </w:rPr>
        <w:t>ς πλέον, κυρίες και κύριοι συνάδελφοι, είναι κυριολεκτικά μια δοκιμασία για τα νεύρα κατ’ αρχάς κάθε ταλαίπωρου πλην φιλότιμου εισηγητή και όλων των μηχανισμών των κομμάτων που λαμβάνουν στη διάρκεια της διαδικασίας μία-μία τις τροπολογίες που έρχονται, πρ</w:t>
      </w:r>
      <w:r>
        <w:rPr>
          <w:rFonts w:eastAsia="Times New Roman" w:cs="Times New Roman"/>
          <w:szCs w:val="24"/>
        </w:rPr>
        <w:t xml:space="preserve">οκειμένου να τις αναλύσουν, να ψάξουν, να τοποθετηθούν, να διαμορφώσουν τη στάση τους ως προς την ψήφιση των τροπολογιών. </w:t>
      </w:r>
    </w:p>
    <w:p w14:paraId="6900E01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Προ ημερών φέρατε στην Επιτροπή Δημόσιας Διοίκησης και Δικαιοσύνης, κύριοι της Κυβέρνησης, ένα νομοσχέδιο που στην ουσία αποτελεί -θα</w:t>
      </w:r>
      <w:r>
        <w:rPr>
          <w:rFonts w:eastAsia="Times New Roman" w:cs="Times New Roman"/>
          <w:szCs w:val="24"/>
        </w:rPr>
        <w:t xml:space="preserve"> έλεγα- άθροισμα ενσωμάτωσης στο εθνικό δίκαιο διεθνών κανονιστικών κειμένων: Μια </w:t>
      </w:r>
      <w:r>
        <w:rPr>
          <w:rFonts w:eastAsia="Times New Roman" w:cs="Times New Roman"/>
          <w:szCs w:val="24"/>
        </w:rPr>
        <w:t>δ</w:t>
      </w:r>
      <w:r>
        <w:rPr>
          <w:rFonts w:eastAsia="Times New Roman" w:cs="Times New Roman"/>
          <w:szCs w:val="24"/>
        </w:rPr>
        <w:t xml:space="preserve">ιεθνή </w:t>
      </w:r>
      <w:r>
        <w:rPr>
          <w:rFonts w:eastAsia="Times New Roman" w:cs="Times New Roman"/>
          <w:szCs w:val="24"/>
        </w:rPr>
        <w:t>σ</w:t>
      </w:r>
      <w:r>
        <w:rPr>
          <w:rFonts w:eastAsia="Times New Roman" w:cs="Times New Roman"/>
          <w:szCs w:val="24"/>
        </w:rPr>
        <w:t xml:space="preserve">ύμβαση, τη Σύμβαση της Βαρσοβίας του 2005 του Συμβουλίου της Ευρώπης για τη νομιμοποίηση, ανίχνευση, κατάσχεση και δήμευση </w:t>
      </w:r>
      <w:r>
        <w:rPr>
          <w:rFonts w:eastAsia="Times New Roman" w:cs="Times New Roman"/>
          <w:szCs w:val="24"/>
        </w:rPr>
        <w:lastRenderedPageBreak/>
        <w:t>εσόδων από εγκληματική δραστηριότητα και γι</w:t>
      </w:r>
      <w:r>
        <w:rPr>
          <w:rFonts w:eastAsia="Times New Roman" w:cs="Times New Roman"/>
          <w:szCs w:val="24"/>
        </w:rPr>
        <w:t xml:space="preserve">α τη χρηματοδότηση τρομοκρατίας, μαζί με τρεις ενσωματώσεις στην ουσία τριών αποφάσεων-πλαίσιο και μίας </w:t>
      </w:r>
      <w:r>
        <w:rPr>
          <w:rFonts w:eastAsia="Times New Roman" w:cs="Times New Roman"/>
          <w:szCs w:val="24"/>
        </w:rPr>
        <w:t>ο</w:t>
      </w:r>
      <w:r>
        <w:rPr>
          <w:rFonts w:eastAsia="Times New Roman" w:cs="Times New Roman"/>
          <w:szCs w:val="24"/>
        </w:rPr>
        <w:t xml:space="preserve">δηγίας σχετικής με την παραπάνω περιγραφή της Σύμβασης της Βαρσοβίας καθώς επίσης και μία ενσωμάτωση στο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Δ</w:t>
      </w:r>
      <w:r>
        <w:rPr>
          <w:rFonts w:eastAsia="Times New Roman" w:cs="Times New Roman"/>
          <w:szCs w:val="24"/>
        </w:rPr>
        <w:t xml:space="preserve">ίκαιο άρθρου </w:t>
      </w:r>
      <w:r>
        <w:rPr>
          <w:rFonts w:eastAsia="Times New Roman" w:cs="Times New Roman"/>
          <w:szCs w:val="24"/>
        </w:rPr>
        <w:t>κ</w:t>
      </w:r>
      <w:r>
        <w:rPr>
          <w:rFonts w:eastAsia="Times New Roman" w:cs="Times New Roman"/>
          <w:szCs w:val="24"/>
        </w:rPr>
        <w:t>ανονισμού της Ευρωπαϊκής</w:t>
      </w:r>
      <w:r>
        <w:rPr>
          <w:rFonts w:eastAsia="Times New Roman" w:cs="Times New Roman"/>
          <w:szCs w:val="24"/>
        </w:rPr>
        <w:t xml:space="preserve"> Ένωσης, σχετικά με τις προϋποθέσεις τοποθέτησης ανηλίκων σε ίδρυμα ή ανάδοχη οικογένεια από και προς κράτη-μέλη της Ευρωπαϊκής Ένωσης, καθώς και μια ενσωμάτωση </w:t>
      </w:r>
      <w:r>
        <w:rPr>
          <w:rFonts w:eastAsia="Times New Roman" w:cs="Times New Roman"/>
          <w:szCs w:val="24"/>
        </w:rPr>
        <w:t>ο</w:t>
      </w:r>
      <w:r>
        <w:rPr>
          <w:rFonts w:eastAsia="Times New Roman" w:cs="Times New Roman"/>
          <w:szCs w:val="24"/>
        </w:rPr>
        <w:t>δηγίας του Ευρωπαϊκού Κοινοβουλίου σχετικά με το δικαίωμα πρόσβασης δικηγόρων στο πλαίσιο ποιν</w:t>
      </w:r>
      <w:r>
        <w:rPr>
          <w:rFonts w:eastAsia="Times New Roman" w:cs="Times New Roman"/>
          <w:szCs w:val="24"/>
        </w:rPr>
        <w:t xml:space="preserve">ικής διαδικασίας και διαδικασίας εκτέλεσης του ευρωπαϊκού εντάλματος σύλληψης, καθώς και μια </w:t>
      </w:r>
      <w:r>
        <w:rPr>
          <w:rFonts w:eastAsia="Times New Roman" w:cs="Times New Roman"/>
          <w:szCs w:val="24"/>
        </w:rPr>
        <w:t>ο</w:t>
      </w:r>
      <w:r>
        <w:rPr>
          <w:rFonts w:eastAsia="Times New Roman" w:cs="Times New Roman"/>
          <w:szCs w:val="24"/>
        </w:rPr>
        <w:t xml:space="preserve">δηγία ακόμα, που ενσωματώνεται στο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Δ</w:t>
      </w:r>
      <w:r>
        <w:rPr>
          <w:rFonts w:eastAsia="Times New Roman" w:cs="Times New Roman"/>
          <w:szCs w:val="24"/>
        </w:rPr>
        <w:t>ίκαιο, για τη θέσπιση ελαχίστων προτύπων σχετικά με τα δικαιώματα, την υποστήριξη, την προστασία θυμάτων της εγκληματικ</w:t>
      </w:r>
      <w:r>
        <w:rPr>
          <w:rFonts w:eastAsia="Times New Roman" w:cs="Times New Roman"/>
          <w:szCs w:val="24"/>
        </w:rPr>
        <w:t>ότητας, ένα πραγματικά σημαντικό νομικό κείμενο. Και συμφωνούμε όλοι ότι πρέπει αυτό να ενσωματωθεί και να βελτιωθεί το ισχύον νομικό πλαίσιο, δεδομένου ότι επεκτείνει ένα πλέγμα προστασίας στα θύματα της εγκληματικότητας και ιδίως σε θύματα που εντάσσοντα</w:t>
      </w:r>
      <w:r>
        <w:rPr>
          <w:rFonts w:eastAsia="Times New Roman" w:cs="Times New Roman"/>
          <w:szCs w:val="24"/>
        </w:rPr>
        <w:t xml:space="preserve">ι σε πιο ευάλωτες ομάδες </w:t>
      </w:r>
      <w:proofErr w:type="spellStart"/>
      <w:r>
        <w:rPr>
          <w:rFonts w:eastAsia="Times New Roman" w:cs="Times New Roman"/>
          <w:szCs w:val="24"/>
        </w:rPr>
        <w:t>θυματοποίησης</w:t>
      </w:r>
      <w:proofErr w:type="spellEnd"/>
      <w:r>
        <w:rPr>
          <w:rFonts w:eastAsia="Times New Roman" w:cs="Times New Roman"/>
          <w:szCs w:val="24"/>
        </w:rPr>
        <w:t xml:space="preserve"> και κυρίως στα παιδιά. </w:t>
      </w:r>
    </w:p>
    <w:p w14:paraId="6900E017" w14:textId="77777777" w:rsidR="0091451A" w:rsidRDefault="0014380A">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καθολική, λοιπόν, η συναίνεση όλων των πτερύγων της Βουλής να προστατευθούν περισσότερο και εντονότερα τα παιδιά, για τα οποία βέβαια </w:t>
      </w:r>
      <w:r>
        <w:rPr>
          <w:rFonts w:eastAsia="Times New Roman" w:cs="Times New Roman"/>
          <w:szCs w:val="24"/>
        </w:rPr>
        <w:lastRenderedPageBreak/>
        <w:t xml:space="preserve">η βάσανος της ποινικής διαδικασίας είναι μια πολύ σκληρή, τραυματική δευτερογενώς εμπειρία, από την οποία πρέπει να τα προστατεύσουμε, στον βαθμό που μπορούμε. Ως εδώ καλά. </w:t>
      </w:r>
    </w:p>
    <w:p w14:paraId="6900E018" w14:textId="77777777" w:rsidR="0091451A" w:rsidRDefault="0014380A">
      <w:pPr>
        <w:spacing w:after="0" w:line="600" w:lineRule="auto"/>
        <w:ind w:firstLine="720"/>
        <w:contextualSpacing/>
        <w:jc w:val="both"/>
        <w:rPr>
          <w:rFonts w:eastAsia="Times New Roman" w:cs="Times New Roman"/>
          <w:szCs w:val="24"/>
        </w:rPr>
      </w:pPr>
      <w:r>
        <w:rPr>
          <w:rFonts w:eastAsia="Times New Roman" w:cs="Times New Roman"/>
          <w:szCs w:val="24"/>
        </w:rPr>
        <w:t>Ήρθε το νομοσχέδιο, συζητήθηκε επί της αρχής, έγινε η ακρόαση των φορέων. Είχαν πρ</w:t>
      </w:r>
      <w:r>
        <w:rPr>
          <w:rFonts w:eastAsia="Times New Roman" w:cs="Times New Roman"/>
          <w:szCs w:val="24"/>
        </w:rPr>
        <w:t>αγματικά πολλά και ενδιαφέροντα να πουν. Σε αυτό συμφωνούμε όλοι. Αναπτύχθηκε μια συζήτηση πραγματικά δημιουργική και, θα έλεγα, υψηλού επιπέδου, και επιστημονικού μεταξύ άλλων. Μετά, κατά τη</w:t>
      </w:r>
      <w:r>
        <w:rPr>
          <w:rFonts w:eastAsia="Times New Roman" w:cs="Times New Roman"/>
          <w:szCs w:val="24"/>
        </w:rPr>
        <w:t xml:space="preserve"> δεύτερη</w:t>
      </w:r>
      <w:r>
        <w:rPr>
          <w:rFonts w:eastAsia="Times New Roman" w:cs="Times New Roman"/>
          <w:szCs w:val="24"/>
        </w:rPr>
        <w:t xml:space="preserve"> ανάγνωση, άρχισαν οι παρατυπίες. </w:t>
      </w:r>
    </w:p>
    <w:p w14:paraId="6900E019" w14:textId="77777777" w:rsidR="0091451A" w:rsidRDefault="0014380A">
      <w:pPr>
        <w:spacing w:after="0" w:line="600" w:lineRule="auto"/>
        <w:ind w:firstLine="720"/>
        <w:contextualSpacing/>
        <w:jc w:val="both"/>
        <w:rPr>
          <w:rFonts w:eastAsia="Times New Roman" w:cs="Times New Roman"/>
          <w:szCs w:val="24"/>
        </w:rPr>
      </w:pPr>
      <w:r>
        <w:rPr>
          <w:rFonts w:eastAsia="Times New Roman" w:cs="Times New Roman"/>
          <w:szCs w:val="24"/>
        </w:rPr>
        <w:t>«Παρατυπίες» είναι μια</w:t>
      </w:r>
      <w:r>
        <w:rPr>
          <w:rFonts w:eastAsia="Times New Roman" w:cs="Times New Roman"/>
          <w:szCs w:val="24"/>
        </w:rPr>
        <w:t xml:space="preserve"> έκφραση που χρησιμοποιείτε κι εσείς συχνά, κύριε Υπουργέ. Γι’ αυτό την αναφέρω. </w:t>
      </w:r>
    </w:p>
    <w:p w14:paraId="6900E01A" w14:textId="77777777" w:rsidR="0091451A" w:rsidRDefault="0014380A">
      <w:pPr>
        <w:spacing w:after="0" w:line="600" w:lineRule="auto"/>
        <w:ind w:firstLine="720"/>
        <w:contextualSpacing/>
        <w:jc w:val="both"/>
        <w:rPr>
          <w:rFonts w:eastAsia="Times New Roman" w:cs="Times New Roman"/>
          <w:szCs w:val="24"/>
        </w:rPr>
      </w:pPr>
      <w:r>
        <w:rPr>
          <w:rFonts w:eastAsia="Times New Roman" w:cs="Times New Roman"/>
          <w:szCs w:val="24"/>
        </w:rPr>
        <w:t xml:space="preserve">Κατ’ αρχάς, η </w:t>
      </w:r>
      <w:r>
        <w:rPr>
          <w:rFonts w:eastAsia="Times New Roman" w:cs="Times New Roman"/>
          <w:szCs w:val="24"/>
        </w:rPr>
        <w:t>δεύτερη</w:t>
      </w:r>
      <w:r>
        <w:rPr>
          <w:rFonts w:eastAsia="Times New Roman" w:cs="Times New Roman"/>
          <w:szCs w:val="24"/>
        </w:rPr>
        <w:t xml:space="preserve"> ανάγνωση του νομοσχεδίου έλαβε χώρα δύο ώρες μετά το πέρας της συζήτησης επί των άρθρων. Δεν υπήρχε κανένα περιθώριο για ζύμωση των </w:t>
      </w:r>
      <w:proofErr w:type="spellStart"/>
      <w:r>
        <w:rPr>
          <w:rFonts w:eastAsia="Times New Roman" w:cs="Times New Roman"/>
          <w:szCs w:val="24"/>
        </w:rPr>
        <w:t>λεχθέντων</w:t>
      </w:r>
      <w:proofErr w:type="spellEnd"/>
      <w:r>
        <w:rPr>
          <w:rFonts w:eastAsia="Times New Roman" w:cs="Times New Roman"/>
          <w:szCs w:val="24"/>
        </w:rPr>
        <w:t xml:space="preserve"> στις ενδια</w:t>
      </w:r>
      <w:r>
        <w:rPr>
          <w:rFonts w:eastAsia="Times New Roman" w:cs="Times New Roman"/>
          <w:szCs w:val="24"/>
        </w:rPr>
        <w:t xml:space="preserve">φέρουσες πραγματικά συζητήσεις, έτσι ώστε αυτές να μετουσιωθούν σε βελτίωση σε κάποια σημεία, όπου χρειάστηκε, του νομοσχεδίου. </w:t>
      </w:r>
    </w:p>
    <w:p w14:paraId="6900E01B" w14:textId="77777777" w:rsidR="0091451A" w:rsidRDefault="0014380A">
      <w:pPr>
        <w:spacing w:after="0"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με την παρέλευση μιας ακόμα ημέρας, έρχεται το νομοσχέδιο στην Ολομέλεια. Πανηγυρίσαμε το γεγονός ότι είναι </w:t>
      </w:r>
      <w:r>
        <w:rPr>
          <w:rFonts w:eastAsia="Times New Roman" w:cs="Times New Roman"/>
          <w:szCs w:val="24"/>
        </w:rPr>
        <w:t xml:space="preserve">το πρώτο νομοσχέδιο που εισάγεται στην κοινοβουλευτική διαδικασία νομοθέτησης με την κανονική διαδικασία, όχι δηλαδή ως επείγον ή κατεπείγον, και στην πορεία μετατρέψατε τουλάχιστον σε επείγον. Διότι ήρθε μετά την ολοκλήρωση της </w:t>
      </w:r>
      <w:r>
        <w:rPr>
          <w:rFonts w:eastAsia="Times New Roman" w:cs="Times New Roman"/>
          <w:szCs w:val="24"/>
        </w:rPr>
        <w:lastRenderedPageBreak/>
        <w:t>δεύτερης</w:t>
      </w:r>
      <w:r>
        <w:rPr>
          <w:rFonts w:eastAsia="Times New Roman" w:cs="Times New Roman"/>
          <w:szCs w:val="24"/>
        </w:rPr>
        <w:t xml:space="preserve"> ανάγνωσης, μετά απ</w:t>
      </w:r>
      <w:r>
        <w:rPr>
          <w:rFonts w:eastAsia="Times New Roman" w:cs="Times New Roman"/>
          <w:szCs w:val="24"/>
        </w:rPr>
        <w:t xml:space="preserve">ό μία ημέρα, άρον-άρον στη Βουλή για να ψηφιστεί. </w:t>
      </w:r>
    </w:p>
    <w:p w14:paraId="6900E01C" w14:textId="77777777" w:rsidR="0091451A" w:rsidRDefault="0014380A">
      <w:pPr>
        <w:spacing w:after="0" w:line="600" w:lineRule="auto"/>
        <w:ind w:firstLine="720"/>
        <w:contextualSpacing/>
        <w:jc w:val="both"/>
        <w:rPr>
          <w:rFonts w:eastAsia="Times New Roman" w:cs="Times New Roman"/>
          <w:szCs w:val="24"/>
        </w:rPr>
      </w:pPr>
      <w:r>
        <w:rPr>
          <w:rFonts w:eastAsia="Times New Roman" w:cs="Times New Roman"/>
          <w:szCs w:val="24"/>
        </w:rPr>
        <w:t>Δεν είναι, όμως, μόνο αυτό. Είναι και το γνωστό ζήτημα της βροχής των τροπολογιών. Σε ένα κείμενο, όπως σας είπα, που εισάγει στην εθνική νομοθεσία διεθνείς κανονιστικές ρυθμίσεις, που πρέπει η χώρα μας να</w:t>
      </w:r>
      <w:r>
        <w:rPr>
          <w:rFonts w:eastAsia="Times New Roman" w:cs="Times New Roman"/>
          <w:szCs w:val="24"/>
        </w:rPr>
        <w:t xml:space="preserve"> ενσωματώσει, έρχονται και τροπολογίες. </w:t>
      </w:r>
    </w:p>
    <w:p w14:paraId="6900E01D" w14:textId="77777777" w:rsidR="0091451A" w:rsidRDefault="0014380A">
      <w:pPr>
        <w:spacing w:after="0" w:line="600" w:lineRule="auto"/>
        <w:ind w:firstLine="720"/>
        <w:contextualSpacing/>
        <w:jc w:val="both"/>
        <w:rPr>
          <w:rFonts w:eastAsia="Times New Roman" w:cs="Times New Roman"/>
          <w:szCs w:val="24"/>
        </w:rPr>
      </w:pPr>
      <w:r>
        <w:rPr>
          <w:rFonts w:eastAsia="Times New Roman" w:cs="Times New Roman"/>
          <w:szCs w:val="24"/>
        </w:rPr>
        <w:t>Είχε κάνει μια παράσταση ο Αρχηγός της Αξιωματικής Αντιπολίτευσης στον Πρόεδρο της Βουλής εξηγώντας όλα τα προβληματικά σημεία της κακής νομοθέτησης. Είπαμε ότι ένα από τα πιο προβληματικά εξ αυτών είναι η ασυνήθιστ</w:t>
      </w:r>
      <w:r>
        <w:rPr>
          <w:rFonts w:eastAsia="Times New Roman" w:cs="Times New Roman"/>
          <w:szCs w:val="24"/>
        </w:rPr>
        <w:t>η, η μεγάλη, η υπέρμετρη αύξηση ψήφισης τροπολογιών σε κυρώσεις διεθνών συμβάσεων, όταν από τον Κανονισμό της Βουλής, του οποίου προφανώς επίσης δεν είστε κάθε λέξη, προκύπτει ότι η συζήτηση στη Βουλή κυρώσεων διεθνών συμβάσεων είναι εκ των πραγμάτων περιο</w:t>
      </w:r>
      <w:r>
        <w:rPr>
          <w:rFonts w:eastAsia="Times New Roman" w:cs="Times New Roman"/>
          <w:szCs w:val="24"/>
        </w:rPr>
        <w:t>ρισμένη. Εδώ συζητούμε και τροπολογίες!</w:t>
      </w:r>
    </w:p>
    <w:p w14:paraId="6900E01E" w14:textId="77777777" w:rsidR="0091451A" w:rsidRDefault="0014380A">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είναι πράγματα αυτά. Η κοινοβουλευτική διαδικασία νομοθέτησης δεν έχει απλά </w:t>
      </w:r>
      <w:proofErr w:type="spellStart"/>
      <w:r>
        <w:rPr>
          <w:rFonts w:eastAsia="Times New Roman" w:cs="Times New Roman"/>
          <w:szCs w:val="24"/>
        </w:rPr>
        <w:t>ευτελιστεί</w:t>
      </w:r>
      <w:proofErr w:type="spellEnd"/>
      <w:r>
        <w:rPr>
          <w:rFonts w:eastAsia="Times New Roman" w:cs="Times New Roman"/>
          <w:szCs w:val="24"/>
        </w:rPr>
        <w:t>, έχει κατεξευτελιστεί. Κατά τα άλλα, διαβάζω ότι το Προεδρείο μελετά τρόπους βελτίωσης του Κανονισμού, έτσι ώστε το κοινοβουλ</w:t>
      </w:r>
      <w:r>
        <w:rPr>
          <w:rFonts w:eastAsia="Times New Roman" w:cs="Times New Roman"/>
          <w:szCs w:val="24"/>
        </w:rPr>
        <w:t xml:space="preserve">ευτικό έργο να είναι ευχερέστερο. Μα, αν δεν δει αυτό το σημείο, δηλαδή την εξαιρετικά προβληματική παθογένεια της κακής νομοθέτησης, τότε δεν θα </w:t>
      </w:r>
      <w:r>
        <w:rPr>
          <w:rFonts w:eastAsia="Times New Roman" w:cs="Times New Roman"/>
          <w:szCs w:val="24"/>
        </w:rPr>
        <w:lastRenderedPageBreak/>
        <w:t xml:space="preserve">έχει κάνει την ελάχιστη παρέμβαση στη βελτίωση του Κανονισμού των κοινοβουλευτικών διαδικασιών. Θα είναι </w:t>
      </w:r>
      <w:proofErr w:type="spellStart"/>
      <w:r>
        <w:rPr>
          <w:rFonts w:eastAsia="Times New Roman" w:cs="Times New Roman"/>
          <w:szCs w:val="24"/>
        </w:rPr>
        <w:t>δώρον</w:t>
      </w:r>
      <w:proofErr w:type="spellEnd"/>
      <w:r>
        <w:rPr>
          <w:rFonts w:eastAsia="Times New Roman" w:cs="Times New Roman"/>
          <w:szCs w:val="24"/>
        </w:rPr>
        <w:t xml:space="preserve"> άδωρον ό,τι κι αν γίνει. </w:t>
      </w:r>
    </w:p>
    <w:p w14:paraId="6900E01F" w14:textId="77777777" w:rsidR="0091451A" w:rsidRDefault="0014380A">
      <w:pPr>
        <w:spacing w:after="0" w:line="600" w:lineRule="auto"/>
        <w:ind w:firstLine="720"/>
        <w:contextualSpacing/>
        <w:jc w:val="both"/>
        <w:rPr>
          <w:rFonts w:eastAsia="Times New Roman" w:cs="Times New Roman"/>
          <w:szCs w:val="24"/>
        </w:rPr>
      </w:pPr>
      <w:r>
        <w:rPr>
          <w:rFonts w:eastAsia="Times New Roman" w:cs="Times New Roman"/>
          <w:szCs w:val="24"/>
        </w:rPr>
        <w:t xml:space="preserve">Επομένως, εγώ στον χρόνο που μου μένει δεν θα αναλύσω τόσο τα στοιχεία που άλλωστε αναπτύχθηκαν εκτενώς στη συζήτηση, σχετικά με την κύρωση της διεθνούς σύμβασης, των </w:t>
      </w:r>
      <w:r>
        <w:rPr>
          <w:rFonts w:eastAsia="Times New Roman" w:cs="Times New Roman"/>
          <w:szCs w:val="24"/>
        </w:rPr>
        <w:t>ο</w:t>
      </w:r>
      <w:r>
        <w:rPr>
          <w:rFonts w:eastAsia="Times New Roman" w:cs="Times New Roman"/>
          <w:szCs w:val="24"/>
        </w:rPr>
        <w:t>δηγιών και των υπολοίπων ρυθμίσεων που έρχονται από το ευρωπα</w:t>
      </w:r>
      <w:r>
        <w:rPr>
          <w:rFonts w:eastAsia="Times New Roman" w:cs="Times New Roman"/>
          <w:szCs w:val="24"/>
        </w:rPr>
        <w:t>ϊκό νομικό κεκτημένο και θα προσπαθήσω να τοποθετηθώ περισσότερο ως προς τις τροπολογίες, για να είμαι και εντός του χρόνου.</w:t>
      </w:r>
    </w:p>
    <w:p w14:paraId="6900E020" w14:textId="77777777" w:rsidR="0091451A" w:rsidRDefault="0014380A">
      <w:pPr>
        <w:spacing w:after="0" w:line="600" w:lineRule="auto"/>
        <w:ind w:firstLine="720"/>
        <w:contextualSpacing/>
        <w:jc w:val="both"/>
        <w:rPr>
          <w:rFonts w:eastAsia="Times New Roman" w:cs="Times New Roman"/>
          <w:szCs w:val="24"/>
        </w:rPr>
      </w:pPr>
      <w:r>
        <w:rPr>
          <w:rFonts w:eastAsia="Times New Roman" w:cs="Times New Roman"/>
          <w:szCs w:val="24"/>
        </w:rPr>
        <w:t>Απλώς θα πω όσον αφορά την κύρωση της Σύμβασης της Βαρσοβίας για νομιμοποίηση, ανίχνευση, κατάσχεση, δήμευση εσόδων από εγκληματικέ</w:t>
      </w:r>
      <w:r>
        <w:rPr>
          <w:rFonts w:eastAsia="Times New Roman" w:cs="Times New Roman"/>
          <w:szCs w:val="24"/>
        </w:rPr>
        <w:t>ς δραστηριότητες κ</w:t>
      </w:r>
      <w:r>
        <w:rPr>
          <w:rFonts w:eastAsia="Times New Roman" w:cs="Times New Roman"/>
          <w:szCs w:val="24"/>
        </w:rPr>
        <w:t>.</w:t>
      </w:r>
      <w:r>
        <w:rPr>
          <w:rFonts w:eastAsia="Times New Roman" w:cs="Times New Roman"/>
          <w:szCs w:val="24"/>
        </w:rPr>
        <w:t>λπ., επί της οποίας ήμασταν και στα προηγούμενα στάδια θετικοί, ότι εδώ πρόκειται για ένα κείμενο που εμπλουτίζει την υφιστάμενη νομοθεσία, ιδίως τον ν.3691/2008, σε άρθρο του οποίου γίνεται λόγος για δήμευση περιουσιακών στοιχείων. Στην</w:t>
      </w:r>
      <w:r>
        <w:rPr>
          <w:rFonts w:eastAsia="Times New Roman" w:cs="Times New Roman"/>
          <w:szCs w:val="24"/>
        </w:rPr>
        <w:t xml:space="preserve"> ουσία, θεσπίζονται διαδικασίες και αρχές που θα υλοποιήσουν αυτή την κατάσταση, τη δυνατότητα δηλαδή δέσμευσης αφ</w:t>
      </w:r>
      <w:r>
        <w:rPr>
          <w:rFonts w:eastAsia="Times New Roman" w:cs="Times New Roman"/>
          <w:szCs w:val="24"/>
        </w:rPr>
        <w:t xml:space="preserve">’ </w:t>
      </w:r>
      <w:r>
        <w:rPr>
          <w:rFonts w:eastAsia="Times New Roman" w:cs="Times New Roman"/>
          <w:szCs w:val="24"/>
        </w:rPr>
        <w:t>ενός και δήμευσης αφ</w:t>
      </w:r>
      <w:r>
        <w:rPr>
          <w:rFonts w:eastAsia="Times New Roman" w:cs="Times New Roman"/>
          <w:szCs w:val="24"/>
        </w:rPr>
        <w:t xml:space="preserve">’ </w:t>
      </w:r>
      <w:r>
        <w:rPr>
          <w:rFonts w:eastAsia="Times New Roman" w:cs="Times New Roman"/>
          <w:szCs w:val="24"/>
        </w:rPr>
        <w:t xml:space="preserve">ετέρου περιουσιακών στοιχείων που είναι προϊόντα εγκληματικής δραστηριότητας. </w:t>
      </w:r>
    </w:p>
    <w:p w14:paraId="6900E021" w14:textId="77777777" w:rsidR="0091451A" w:rsidRDefault="0014380A">
      <w:pPr>
        <w:spacing w:after="0" w:line="600" w:lineRule="auto"/>
        <w:ind w:firstLine="720"/>
        <w:contextualSpacing/>
        <w:jc w:val="both"/>
        <w:rPr>
          <w:rFonts w:eastAsia="Times New Roman" w:cs="Times New Roman"/>
          <w:szCs w:val="24"/>
        </w:rPr>
      </w:pPr>
      <w:r>
        <w:rPr>
          <w:rFonts w:eastAsia="Times New Roman" w:cs="Times New Roman"/>
          <w:szCs w:val="24"/>
        </w:rPr>
        <w:t>Στο άρθρο 5 θα θυμίσω ότι κατά την Επισ</w:t>
      </w:r>
      <w:r>
        <w:rPr>
          <w:rFonts w:eastAsia="Times New Roman" w:cs="Times New Roman"/>
          <w:szCs w:val="24"/>
        </w:rPr>
        <w:t xml:space="preserve">τημονική Επιτροπή της Βουλής εδώ προκύπτουν κάποια ζητήματα αντισυνταγματικότητας και πρέπει να </w:t>
      </w:r>
      <w:r>
        <w:rPr>
          <w:rFonts w:eastAsia="Times New Roman" w:cs="Times New Roman"/>
          <w:szCs w:val="24"/>
        </w:rPr>
        <w:lastRenderedPageBreak/>
        <w:t xml:space="preserve">το δούμε λίγο προσεκτικά, μια και μπορώ να μιλήσω επί πολύ συγκεκριμένων σημείων, λίγων πραγματικά. </w:t>
      </w:r>
    </w:p>
    <w:p w14:paraId="6900E022" w14:textId="77777777" w:rsidR="0091451A" w:rsidRDefault="0014380A">
      <w:pPr>
        <w:spacing w:line="600" w:lineRule="auto"/>
        <w:contextualSpacing/>
        <w:jc w:val="both"/>
        <w:rPr>
          <w:rFonts w:eastAsia="Times New Roman"/>
          <w:szCs w:val="24"/>
        </w:rPr>
      </w:pPr>
      <w:r>
        <w:rPr>
          <w:rFonts w:eastAsia="Times New Roman" w:cs="Times New Roman"/>
          <w:szCs w:val="24"/>
        </w:rPr>
        <w:tab/>
      </w:r>
      <w:r>
        <w:rPr>
          <w:rFonts w:eastAsia="Times New Roman"/>
          <w:szCs w:val="24"/>
        </w:rPr>
        <w:t xml:space="preserve">Η δυνατότητα της </w:t>
      </w:r>
      <w:r>
        <w:rPr>
          <w:rFonts w:eastAsia="Times New Roman"/>
          <w:szCs w:val="24"/>
        </w:rPr>
        <w:t>α</w:t>
      </w:r>
      <w:r>
        <w:rPr>
          <w:rFonts w:eastAsia="Times New Roman"/>
          <w:szCs w:val="24"/>
        </w:rPr>
        <w:t>ρχής να διαχειρίζεται τα δημευθέντα περι</w:t>
      </w:r>
      <w:r>
        <w:rPr>
          <w:rFonts w:eastAsia="Times New Roman"/>
          <w:szCs w:val="24"/>
        </w:rPr>
        <w:t>ουσιακά στοιχεία όπως νομίζει, δηλαδή προς την εξυπηρέτηση του δημοσίου συμφέροντος, για κοινωνικούς σκοπούς κ</w:t>
      </w:r>
      <w:r>
        <w:rPr>
          <w:rFonts w:eastAsia="Times New Roman"/>
          <w:szCs w:val="24"/>
        </w:rPr>
        <w:t>.</w:t>
      </w:r>
      <w:r>
        <w:rPr>
          <w:rFonts w:eastAsia="Times New Roman"/>
          <w:szCs w:val="24"/>
        </w:rPr>
        <w:t>λπ., νομίζω ότι από τη διατύπωση του κειμένου είναι, μάλλον, αόριστη. Πρέπει να εξειδικευτεί περισσότερο. Ωραίες όλες αυτές οι επαγγελίες για «χρ</w:t>
      </w:r>
      <w:r>
        <w:rPr>
          <w:rFonts w:eastAsia="Times New Roman"/>
          <w:szCs w:val="24"/>
        </w:rPr>
        <w:t>ήση δημευθέντων» και «διαχείριση για κοινωνικούς σκοπούς», αλλά νομίζω ότι εδώ, επειδή είναι πολύ αόριστη, χωρεί περιθώριο για εξειδίκευση, έτσι ώστε να μην πηγαίνουμε σε καταστρατήγηση του πνεύματος του νόμου.</w:t>
      </w:r>
    </w:p>
    <w:p w14:paraId="6900E023" w14:textId="77777777" w:rsidR="0091451A" w:rsidRDefault="0014380A">
      <w:pPr>
        <w:spacing w:line="600" w:lineRule="auto"/>
        <w:ind w:firstLine="720"/>
        <w:contextualSpacing/>
        <w:jc w:val="both"/>
        <w:rPr>
          <w:rFonts w:eastAsia="Times New Roman"/>
          <w:szCs w:val="24"/>
        </w:rPr>
      </w:pPr>
      <w:r>
        <w:rPr>
          <w:rFonts w:eastAsia="Times New Roman"/>
          <w:szCs w:val="24"/>
        </w:rPr>
        <w:t>Από εκεί και πέρα, στα άλλα σημεία, νομίζω ότ</w:t>
      </w:r>
      <w:r>
        <w:rPr>
          <w:rFonts w:eastAsia="Times New Roman"/>
          <w:szCs w:val="24"/>
        </w:rPr>
        <w:t xml:space="preserve">ι αξίζει να γίνει μία μνεία στο τέταρτο μέρος, για το οποίο αναπτύχθηκε και η εκτενέστερη θα έλεγα και καλύτερη, από πλευράς ποιότητας, συζήτηση στις </w:t>
      </w:r>
      <w:r>
        <w:rPr>
          <w:rFonts w:eastAsia="Times New Roman"/>
          <w:szCs w:val="24"/>
        </w:rPr>
        <w:t>ε</w:t>
      </w:r>
      <w:r>
        <w:rPr>
          <w:rFonts w:eastAsia="Times New Roman"/>
          <w:szCs w:val="24"/>
        </w:rPr>
        <w:t xml:space="preserve">πιτροπές, για την </w:t>
      </w:r>
      <w:r>
        <w:rPr>
          <w:rFonts w:eastAsia="Times New Roman"/>
          <w:szCs w:val="24"/>
        </w:rPr>
        <w:t>ε</w:t>
      </w:r>
      <w:r>
        <w:rPr>
          <w:rFonts w:eastAsia="Times New Roman"/>
          <w:szCs w:val="24"/>
        </w:rPr>
        <w:t xml:space="preserve">νσωμάτωση της </w:t>
      </w:r>
      <w:r>
        <w:rPr>
          <w:rFonts w:eastAsia="Times New Roman"/>
          <w:szCs w:val="24"/>
        </w:rPr>
        <w:t>ο</w:t>
      </w:r>
      <w:r>
        <w:rPr>
          <w:rFonts w:eastAsia="Times New Roman"/>
          <w:szCs w:val="24"/>
        </w:rPr>
        <w:t>δηγίας 2012/29, για τη θέσπιση ελαχίστων προτύπων σχετικά με τα δικαιώμ</w:t>
      </w:r>
      <w:r>
        <w:rPr>
          <w:rFonts w:eastAsia="Times New Roman"/>
          <w:szCs w:val="24"/>
        </w:rPr>
        <w:t xml:space="preserve">ατα, υποστήριξη και προστασία θυμάτων εγκληματικότητας, άρθρα 54 έως 58. Μου έκανε εντύπωση ότι η </w:t>
      </w:r>
      <w:r>
        <w:rPr>
          <w:rFonts w:eastAsia="Times New Roman"/>
          <w:szCs w:val="24"/>
        </w:rPr>
        <w:t>ε</w:t>
      </w:r>
      <w:r>
        <w:rPr>
          <w:rFonts w:eastAsia="Times New Roman"/>
          <w:szCs w:val="24"/>
        </w:rPr>
        <w:t>ισαγγελέας του Αρείου Πάγου προήλθε στην ακρόαση των φορέων για να τοποθετηθεί μόνο επ’ αυτού του μέρους του νομοθετήματος. Αυτό από μόνο του σημαίνει κάτι.</w:t>
      </w:r>
    </w:p>
    <w:p w14:paraId="6900E024"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Εκεί θεσπίζονται δικαιώματα για όλα τα θύματα, χωρίς διακρίσεις, με πρωταρχικό κριτήριο το βέλτιστο συμφέρον του ανήλικου θύματος. Εισάγεται </w:t>
      </w:r>
      <w:r>
        <w:rPr>
          <w:rFonts w:eastAsia="Times New Roman"/>
          <w:szCs w:val="24"/>
        </w:rPr>
        <w:lastRenderedPageBreak/>
        <w:t xml:space="preserve">η έννοια της </w:t>
      </w:r>
      <w:proofErr w:type="spellStart"/>
      <w:r>
        <w:rPr>
          <w:rFonts w:eastAsia="Times New Roman"/>
          <w:szCs w:val="24"/>
        </w:rPr>
        <w:t>αποκαταστατικής</w:t>
      </w:r>
      <w:proofErr w:type="spellEnd"/>
      <w:r>
        <w:rPr>
          <w:rFonts w:eastAsia="Times New Roman"/>
          <w:szCs w:val="24"/>
        </w:rPr>
        <w:t xml:space="preserve"> δικαιοσύνης -με τα διάφορα ερωτηματικά σχετικά με την ομοιότητά της με τη διαδικασία τ</w:t>
      </w:r>
      <w:r>
        <w:rPr>
          <w:rFonts w:eastAsia="Times New Roman"/>
          <w:szCs w:val="24"/>
        </w:rPr>
        <w:t xml:space="preserve">ης ποινικής συνδιαλλαγής, που σιγά σιγά εισάγεται στο ποινικό </w:t>
      </w:r>
      <w:proofErr w:type="spellStart"/>
      <w:r>
        <w:rPr>
          <w:rFonts w:eastAsia="Times New Roman"/>
          <w:szCs w:val="24"/>
        </w:rPr>
        <w:t>δικαιϊκό</w:t>
      </w:r>
      <w:proofErr w:type="spellEnd"/>
      <w:r>
        <w:rPr>
          <w:rFonts w:eastAsia="Times New Roman"/>
          <w:szCs w:val="24"/>
        </w:rPr>
        <w:t xml:space="preserve"> μας σύστημα-, περισσότερο θα έλεγα για λόγους οικονομίας της διαδικασίας και διευκόλυνσης της απονομής του ρυθμού δικαιοσύνης στα ποινικά δικαστήρια, δεδομένου ότι πρόκειται για μια δια</w:t>
      </w:r>
      <w:r>
        <w:rPr>
          <w:rFonts w:eastAsia="Times New Roman"/>
          <w:szCs w:val="24"/>
        </w:rPr>
        <w:t xml:space="preserve">δικασία διαπραγμάτευσης μεταξύ του δράστη και του παθόντα, με σκοπό την αποκατάσταση του θύματος-παθόντος σε ικανοποιητικό βαθμό.  </w:t>
      </w:r>
    </w:p>
    <w:p w14:paraId="6900E025"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Από εκεί και πέρα, διατυπώσαμε κάποιες ενστάσεις σχετικά με κάποιες διατυπώσεις στο νομοσχέδιο, όπως για το «εύλογο χρονικό </w:t>
      </w:r>
      <w:r>
        <w:rPr>
          <w:rFonts w:eastAsia="Times New Roman"/>
          <w:szCs w:val="24"/>
        </w:rPr>
        <w:t xml:space="preserve">διάστημα» του άρθρου 59, ως προς το δικαίωμα δωρεάν διερμηνείας και μετάφρασης. Είναι ελαστική η διατύπωση. Πρέπει, για μένα, να μπει μια πιο συγκεκριμένη προθεσμία, προκειμένου να μην πάμε και σε απαράδεκτες καθυστερήσεις. </w:t>
      </w:r>
    </w:p>
    <w:p w14:paraId="6900E026" w14:textId="77777777" w:rsidR="0091451A" w:rsidRDefault="0014380A">
      <w:pPr>
        <w:spacing w:line="600" w:lineRule="auto"/>
        <w:ind w:firstLine="720"/>
        <w:contextualSpacing/>
        <w:jc w:val="both"/>
        <w:rPr>
          <w:rFonts w:eastAsia="Times New Roman"/>
          <w:szCs w:val="24"/>
        </w:rPr>
      </w:pPr>
      <w:r>
        <w:rPr>
          <w:rFonts w:eastAsia="Times New Roman"/>
          <w:szCs w:val="24"/>
        </w:rPr>
        <w:t>Η προστασία του θύματος με ειδι</w:t>
      </w:r>
      <w:r>
        <w:rPr>
          <w:rFonts w:eastAsia="Times New Roman"/>
          <w:szCs w:val="24"/>
        </w:rPr>
        <w:t xml:space="preserve">κές ανάγκες προστασίας, ιδίως κατά τη διαδικασία της ποινικής δίκης είναι κάτι ιδιαίτερα σημαντικό. Προϋποθέτει τόσο εκπαιδευμένο προσωπικό, παιδοψυχολόγους, </w:t>
      </w:r>
      <w:proofErr w:type="spellStart"/>
      <w:r>
        <w:rPr>
          <w:rFonts w:eastAsia="Times New Roman"/>
          <w:szCs w:val="24"/>
        </w:rPr>
        <w:t>παιδοψυχιάτρους</w:t>
      </w:r>
      <w:proofErr w:type="spellEnd"/>
      <w:r>
        <w:rPr>
          <w:rFonts w:eastAsia="Times New Roman"/>
          <w:szCs w:val="24"/>
        </w:rPr>
        <w:t>, κοινωνικούς λειτουργούς, όσο και μία δημόσια διοίκηση, στο πεδίο αν θέλετε της λε</w:t>
      </w:r>
      <w:r>
        <w:rPr>
          <w:rFonts w:eastAsia="Times New Roman"/>
          <w:szCs w:val="24"/>
        </w:rPr>
        <w:t xml:space="preserve">ιτουργίας των δικαστηρίων, που να είναι σε θέση να </w:t>
      </w:r>
      <w:proofErr w:type="spellStart"/>
      <w:r>
        <w:rPr>
          <w:rFonts w:eastAsia="Times New Roman"/>
          <w:szCs w:val="24"/>
        </w:rPr>
        <w:t>αντεπεξέλθει</w:t>
      </w:r>
      <w:proofErr w:type="spellEnd"/>
      <w:r>
        <w:rPr>
          <w:rFonts w:eastAsia="Times New Roman"/>
          <w:szCs w:val="24"/>
        </w:rPr>
        <w:t xml:space="preserve"> στις απαιτήσεις του νομοθετήματος αυτού. </w:t>
      </w:r>
    </w:p>
    <w:p w14:paraId="6900E027" w14:textId="77777777" w:rsidR="0091451A" w:rsidRDefault="0014380A">
      <w:pPr>
        <w:spacing w:line="600" w:lineRule="auto"/>
        <w:ind w:firstLine="720"/>
        <w:contextualSpacing/>
        <w:jc w:val="both"/>
        <w:rPr>
          <w:rFonts w:eastAsia="Times New Roman"/>
          <w:szCs w:val="24"/>
        </w:rPr>
      </w:pPr>
      <w:r>
        <w:rPr>
          <w:rFonts w:eastAsia="Times New Roman"/>
          <w:szCs w:val="24"/>
        </w:rPr>
        <w:lastRenderedPageBreak/>
        <w:t>Και είχαμε επισημάνει όλοι, ακούστηκε και από τους φορείς στη σχετική διαδικασία, ότι λόγω όχι τόσο υπερφόρτωσης –το διευκρινίσατε, κύριε Υπουργέ-, αλ</w:t>
      </w:r>
      <w:r>
        <w:rPr>
          <w:rFonts w:eastAsia="Times New Roman"/>
          <w:szCs w:val="24"/>
        </w:rPr>
        <w:t xml:space="preserve">λά κυρίως λόγω </w:t>
      </w:r>
      <w:proofErr w:type="spellStart"/>
      <w:r>
        <w:rPr>
          <w:rFonts w:eastAsia="Times New Roman"/>
          <w:szCs w:val="24"/>
        </w:rPr>
        <w:t>υποστελέχωσης</w:t>
      </w:r>
      <w:proofErr w:type="spellEnd"/>
      <w:r>
        <w:rPr>
          <w:rFonts w:eastAsia="Times New Roman"/>
          <w:szCs w:val="24"/>
        </w:rPr>
        <w:t xml:space="preserve"> είναι πραγματικά ερωτηματικό το κατά πόσον θα μπορέσει να ανταποκριθεί το Σώμα των αρμοδίων υπαλλήλων, για παράδειγμα στις Υπηρεσίες Επιμελητών Ανηλίκων και Κοινωνικής Αρωγής του Υπουργείου Δικαιοσύνης, στις επιπλέον απαιτήσεις</w:t>
      </w:r>
      <w:r>
        <w:rPr>
          <w:rFonts w:eastAsia="Times New Roman"/>
          <w:szCs w:val="24"/>
        </w:rPr>
        <w:t xml:space="preserve"> που προκύπτουν από αυτό το νομοσχέδιο. Έχει σημασία να υπάρξει αποφυγή επαφής με τον δράστη ως προς τον χώρο διεξαγωγής της ποινικής διαδικασίας, για λόγους προστασίας του ανηλίκου θύματος. Οι προβλέψεις χώρου αναμονής κ</w:t>
      </w:r>
      <w:r>
        <w:rPr>
          <w:rFonts w:eastAsia="Times New Roman"/>
          <w:szCs w:val="24"/>
        </w:rPr>
        <w:t>.</w:t>
      </w:r>
      <w:r>
        <w:rPr>
          <w:rFonts w:eastAsia="Times New Roman"/>
          <w:szCs w:val="24"/>
        </w:rPr>
        <w:t>λπ., είναι προς τη σωστή κατεύθυνσ</w:t>
      </w:r>
      <w:r>
        <w:rPr>
          <w:rFonts w:eastAsia="Times New Roman"/>
          <w:szCs w:val="24"/>
        </w:rPr>
        <w:t xml:space="preserve">η. </w:t>
      </w:r>
    </w:p>
    <w:p w14:paraId="6900E028"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Τέλος, επειδή βλέπω ότι ο χρόνος τελειώνει, θα εξηγήσω κάποια πράγματα σχετικά με τις τροπολογίες. Είναι περίπου δέκα οι υπουργικές τροπολογίες τουλάχιστον. Σας είπαμε τη γενική, έντονη αντίθεσή μας σχετικά με αυτόν τον τρόπο της νομοθέτησης. Από εκεί </w:t>
      </w:r>
      <w:r>
        <w:rPr>
          <w:rFonts w:eastAsia="Times New Roman"/>
          <w:szCs w:val="24"/>
        </w:rPr>
        <w:t>και πέρα, όμως, αφού ήρθαν, οφείλουμε να κάνουμε και κάποια τοποθέτηση επί της ουσίας.</w:t>
      </w:r>
    </w:p>
    <w:p w14:paraId="6900E029"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Είπαμε ήδη από την </w:t>
      </w:r>
      <w:r>
        <w:rPr>
          <w:rFonts w:eastAsia="Times New Roman"/>
          <w:szCs w:val="24"/>
        </w:rPr>
        <w:t>ε</w:t>
      </w:r>
      <w:r>
        <w:rPr>
          <w:rFonts w:eastAsia="Times New Roman"/>
          <w:szCs w:val="24"/>
        </w:rPr>
        <w:t xml:space="preserve">πιτροπή ότι θα υπερψηφίσουμε την υπουργική τροπολογία σχετικά με την παράταση προθεσμίας υποβολής αντιρρήσεων κατά του περιεχομένου των δασικών </w:t>
      </w:r>
      <w:r>
        <w:rPr>
          <w:rFonts w:eastAsia="Times New Roman"/>
          <w:szCs w:val="24"/>
        </w:rPr>
        <w:t>χαρτών, παρά το γεγονός ότι στην ουσία αποτελεί απόδειξη της προβληματικής αρχικής νομοθέτησης που δημιούρ</w:t>
      </w:r>
      <w:r>
        <w:rPr>
          <w:rFonts w:eastAsia="Times New Roman"/>
          <w:szCs w:val="24"/>
        </w:rPr>
        <w:lastRenderedPageBreak/>
        <w:t>γησε όλα αυτά τα προβλήματα και επομένως όλες αυτές τις ανάγκες παράτασης στην προθεσμία υποβολής. Εδώ παρατείνεται για άλλες σαράντα πέντε μέρες. Έχε</w:t>
      </w:r>
      <w:r>
        <w:rPr>
          <w:rFonts w:eastAsia="Times New Roman"/>
          <w:szCs w:val="24"/>
        </w:rPr>
        <w:t xml:space="preserve">ι ο Θεός, υποθέτω. </w:t>
      </w:r>
    </w:p>
    <w:p w14:paraId="6900E02A" w14:textId="77777777" w:rsidR="0091451A" w:rsidRDefault="0014380A">
      <w:pPr>
        <w:spacing w:line="600" w:lineRule="auto"/>
        <w:ind w:firstLine="720"/>
        <w:contextualSpacing/>
        <w:jc w:val="both"/>
        <w:rPr>
          <w:rFonts w:eastAsia="Times New Roman"/>
          <w:szCs w:val="24"/>
        </w:rPr>
      </w:pPr>
      <w:r>
        <w:rPr>
          <w:rFonts w:eastAsia="Times New Roman"/>
          <w:szCs w:val="24"/>
        </w:rPr>
        <w:t>Από εκεί και πέρα, η επόμενη τροπολογία, η με αριθμό 1063/86, αφορά την παροχή δυνατότητας ένταξης με ΚΥΑ –κι έχει σημασία αυτό- μακροχρόνια ανέργων, αυτών που βρίσκονται κοντά σε ηλικία συνταξιοδότησης, πενήντα πέντε έως εξήντα επτά ετ</w:t>
      </w:r>
      <w:r>
        <w:rPr>
          <w:rFonts w:eastAsia="Times New Roman"/>
          <w:szCs w:val="24"/>
        </w:rPr>
        <w:t>ών, σε προγράμματα που καταρτίζονται από τον ΟΑΕΔ.</w:t>
      </w:r>
    </w:p>
    <w:p w14:paraId="6900E02B" w14:textId="77777777" w:rsidR="0091451A" w:rsidRDefault="0014380A">
      <w:pPr>
        <w:spacing w:line="600" w:lineRule="auto"/>
        <w:ind w:firstLine="720"/>
        <w:contextualSpacing/>
        <w:jc w:val="both"/>
        <w:rPr>
          <w:rFonts w:eastAsia="Times New Roman"/>
          <w:szCs w:val="24"/>
        </w:rPr>
      </w:pPr>
      <w:r w:rsidRPr="0032041C">
        <w:rPr>
          <w:rFonts w:eastAsia="Times New Roman"/>
          <w:color w:val="000000" w:themeColor="text1"/>
          <w:szCs w:val="24"/>
        </w:rPr>
        <w:t xml:space="preserve">Προσέξτε, εδώ περιορίζετε τον χρόνο, το πεδίο εφαρμογής δεδομένου ότι πλέον προϋπόθεση για να ενταχθεί κάποιος σε αυτό το </w:t>
      </w:r>
      <w:r w:rsidRPr="0032041C">
        <w:rPr>
          <w:rFonts w:eastAsia="Times New Roman"/>
          <w:color w:val="000000" w:themeColor="text1"/>
          <w:szCs w:val="24"/>
        </w:rPr>
        <w:t>π</w:t>
      </w:r>
      <w:r w:rsidRPr="0032041C">
        <w:rPr>
          <w:rFonts w:eastAsia="Times New Roman"/>
          <w:color w:val="000000" w:themeColor="text1"/>
          <w:szCs w:val="24"/>
        </w:rPr>
        <w:t xml:space="preserve">ρόγραμμα </w:t>
      </w:r>
      <w:r w:rsidRPr="0032041C">
        <w:rPr>
          <w:rFonts w:eastAsia="Times New Roman"/>
          <w:color w:val="000000" w:themeColor="text1"/>
          <w:szCs w:val="24"/>
        </w:rPr>
        <w:t>α</w:t>
      </w:r>
      <w:r w:rsidRPr="0032041C">
        <w:rPr>
          <w:rFonts w:eastAsia="Times New Roman"/>
          <w:color w:val="000000" w:themeColor="text1"/>
          <w:szCs w:val="24"/>
        </w:rPr>
        <w:t xml:space="preserve">πασχόλησης είναι ότι πρέπει να είναι εγγεγραμμένος στον ΟΑΕΔ και όχι μη </w:t>
      </w:r>
      <w:r w:rsidRPr="0032041C">
        <w:rPr>
          <w:rFonts w:eastAsia="Times New Roman"/>
          <w:color w:val="000000" w:themeColor="text1"/>
          <w:szCs w:val="24"/>
        </w:rPr>
        <w:t xml:space="preserve">εγγεγραμμένος στον ΟΑΕΔ. Δεν ξέρω πόσο εφικτό είναι αυτό σε ανθρώπους </w:t>
      </w:r>
      <w:r>
        <w:rPr>
          <w:rFonts w:eastAsia="Times New Roman"/>
          <w:szCs w:val="24"/>
        </w:rPr>
        <w:t>μεγαλύτερης ηλικίας και μακροχρόνια ανέργους.</w:t>
      </w:r>
    </w:p>
    <w:p w14:paraId="6900E02C" w14:textId="77777777" w:rsidR="0091451A" w:rsidRDefault="0014380A">
      <w:pPr>
        <w:spacing w:line="600" w:lineRule="auto"/>
        <w:ind w:firstLine="720"/>
        <w:contextualSpacing/>
        <w:jc w:val="both"/>
        <w:rPr>
          <w:rFonts w:eastAsia="Times New Roman"/>
          <w:szCs w:val="24"/>
        </w:rPr>
      </w:pPr>
      <w:r>
        <w:rPr>
          <w:rFonts w:eastAsia="Times New Roman"/>
          <w:szCs w:val="24"/>
        </w:rPr>
        <w:t>Ε</w:t>
      </w:r>
      <w:r>
        <w:rPr>
          <w:rFonts w:eastAsia="Times New Roman"/>
          <w:szCs w:val="24"/>
        </w:rPr>
        <w:t xml:space="preserve">πίσης, με προβληματίζει το γεγονός ότι βάζετε την ανάγκη εκπόνησης μιας ΚΥΑ, </w:t>
      </w:r>
      <w:r>
        <w:rPr>
          <w:rFonts w:eastAsia="Times New Roman"/>
          <w:szCs w:val="24"/>
        </w:rPr>
        <w:t>κοινής υπουργικής απόφασης</w:t>
      </w:r>
      <w:r>
        <w:rPr>
          <w:rFonts w:eastAsia="Times New Roman"/>
          <w:szCs w:val="24"/>
        </w:rPr>
        <w:t>. Γιατί; Μια υπουργική απόφαση της α</w:t>
      </w:r>
      <w:r>
        <w:rPr>
          <w:rFonts w:eastAsia="Times New Roman"/>
          <w:szCs w:val="24"/>
        </w:rPr>
        <w:t xml:space="preserve">ρμόδιας Υπουργού Εργασίας θα αρκούσε, εάν επρόκειτο να χρηματοδοτηθεί το </w:t>
      </w:r>
      <w:r>
        <w:rPr>
          <w:rFonts w:eastAsia="Times New Roman"/>
          <w:szCs w:val="24"/>
        </w:rPr>
        <w:t>π</w:t>
      </w:r>
      <w:r>
        <w:rPr>
          <w:rFonts w:eastAsia="Times New Roman"/>
          <w:szCs w:val="24"/>
        </w:rPr>
        <w:t xml:space="preserve">ρόγραμμα -όπως θα ήταν και το φυσιολογικό για ένα τέτοιο </w:t>
      </w:r>
      <w:r>
        <w:rPr>
          <w:rFonts w:eastAsia="Times New Roman"/>
          <w:szCs w:val="24"/>
        </w:rPr>
        <w:t>π</w:t>
      </w:r>
      <w:r>
        <w:rPr>
          <w:rFonts w:eastAsia="Times New Roman"/>
          <w:szCs w:val="24"/>
        </w:rPr>
        <w:t>ρόγραμμα του ΟΑΕΔ- από κονδύλια του Ευρωπαϊκού Κοινωνικού Ταμείου. Η ΚΥΑ μάς προβληματίζει ότι ενδεχομένως να χρηματοδοτηθεί</w:t>
      </w:r>
      <w:r>
        <w:rPr>
          <w:rFonts w:eastAsia="Times New Roman"/>
          <w:szCs w:val="24"/>
        </w:rPr>
        <w:t xml:space="preserve"> μια τέτοιου είδους δραστηριότητα από τον κρατικό προϋπολογισμό για ένταξη σε </w:t>
      </w:r>
      <w:r>
        <w:rPr>
          <w:rFonts w:eastAsia="Times New Roman"/>
          <w:szCs w:val="24"/>
        </w:rPr>
        <w:t>π</w:t>
      </w:r>
      <w:r>
        <w:rPr>
          <w:rFonts w:eastAsia="Times New Roman"/>
          <w:szCs w:val="24"/>
        </w:rPr>
        <w:t xml:space="preserve">ρόγραμμα ενίσχυσης </w:t>
      </w:r>
      <w:r>
        <w:rPr>
          <w:rFonts w:eastAsia="Times New Roman"/>
          <w:szCs w:val="24"/>
        </w:rPr>
        <w:lastRenderedPageBreak/>
        <w:t xml:space="preserve">της απασχόλησης. Αυτό θα πρέπει να το αποσαφηνίσετε. Εάν είναι υπουργική απόφαση, τότε είμαστε εντάξει και το υπερψηφίζουμε. Εάν είναι </w:t>
      </w:r>
      <w:r>
        <w:rPr>
          <w:rFonts w:eastAsia="Times New Roman"/>
          <w:szCs w:val="24"/>
        </w:rPr>
        <w:t>κοινή υπουργική απόφαση</w:t>
      </w:r>
      <w:r>
        <w:rPr>
          <w:rFonts w:eastAsia="Times New Roman"/>
          <w:szCs w:val="24"/>
        </w:rPr>
        <w:t>, τότε για τους λόγους που εξήγησα, προβληματιζόμαστε σφόδρα.</w:t>
      </w:r>
    </w:p>
    <w:p w14:paraId="6900E02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6900E02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w:t>
      </w:r>
      <w:r>
        <w:rPr>
          <w:rFonts w:eastAsia="Times New Roman" w:cs="Times New Roman"/>
          <w:szCs w:val="24"/>
        </w:rPr>
        <w:t>,</w:t>
      </w:r>
      <w:r>
        <w:rPr>
          <w:rFonts w:eastAsia="Times New Roman" w:cs="Times New Roman"/>
          <w:szCs w:val="24"/>
        </w:rPr>
        <w:t xml:space="preserve"> και ευχαριστώ για την ανοχή. Δεν θα πάρω πάνω από μισό λεπτό επιπλέον.</w:t>
      </w:r>
    </w:p>
    <w:p w14:paraId="6900E02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Την τροπολογία</w:t>
      </w:r>
      <w:r>
        <w:rPr>
          <w:rFonts w:eastAsia="Times New Roman" w:cs="Times New Roman"/>
          <w:szCs w:val="24"/>
        </w:rPr>
        <w:t xml:space="preserve"> με αριθμό 1064/87, που αφορά τροποποίηση διατάξεων σχετικά με τις αρμοδιότητες του Γενικού Επιθεωρητή Δημόσιας Διοίκησης, την καταψηφίζουμε. Γιατί εδώ θεωρούμε ότι δημιουργείται ένας πρόσθετος ελεγκτικός μηχανισμός και αλλάζει στην ουσία η φυσιογνωμία του</w:t>
      </w:r>
      <w:r>
        <w:rPr>
          <w:rFonts w:eastAsia="Times New Roman" w:cs="Times New Roman"/>
          <w:szCs w:val="24"/>
        </w:rPr>
        <w:t xml:space="preserve"> Γενικού Επιθεωρητή Δημόσιας Διοίκησης. Γίνεται πειθαρχικό όργανο ελέγχου. Ένας ελεγκτής, δηλαδή, και μάλιστα ελεγχόμενος από το κράτος και την </w:t>
      </w:r>
      <w:r>
        <w:rPr>
          <w:rFonts w:eastAsia="Times New Roman" w:cs="Times New Roman"/>
          <w:szCs w:val="24"/>
        </w:rPr>
        <w:t>κ</w:t>
      </w:r>
      <w:r>
        <w:rPr>
          <w:rFonts w:eastAsia="Times New Roman" w:cs="Times New Roman"/>
          <w:szCs w:val="24"/>
        </w:rPr>
        <w:t>υβέρνηση. Δεν μας βρίσκει σύμφωνους.</w:t>
      </w:r>
    </w:p>
    <w:p w14:paraId="6900E03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Θα υπερψηφίσουμε την αναδρομική παράταση για την καταβολή του μηνιαίου εκπαιδευτικού επιδόματος πρακτικής άσκησης στους σπουδαστές Ακαδημιών Εμπορικού Ναυτικού. Είναι μια τροπολογία που έρχεται από το Υπουργείο Ναυτιλίας. Παρά το ότι υπήρξε στην ουσία ένα </w:t>
      </w:r>
      <w:r>
        <w:rPr>
          <w:rFonts w:eastAsia="Times New Roman" w:cs="Times New Roman"/>
          <w:szCs w:val="24"/>
        </w:rPr>
        <w:t xml:space="preserve">κενό ως προς τη </w:t>
      </w:r>
      <w:r>
        <w:rPr>
          <w:rFonts w:eastAsia="Times New Roman" w:cs="Times New Roman"/>
          <w:szCs w:val="24"/>
        </w:rPr>
        <w:lastRenderedPageBreak/>
        <w:t>ρύθμιση αυτής της κατάστασης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2016 -όπως αναφέρεται- μέχρι σήμερα, έρχεται αναδρομικά και καλύπτει αυτό το κενό. Πρέπει όντως να καταβληθεί αυτό το επίδομα. Πρέπει, όμως, παράλληλα και οι σχολές αυτές να λειτουργούν καλύτερα. Να καλυ</w:t>
      </w:r>
      <w:r>
        <w:rPr>
          <w:rFonts w:eastAsia="Times New Roman" w:cs="Times New Roman"/>
          <w:szCs w:val="24"/>
        </w:rPr>
        <w:t xml:space="preserve">φθούν οι ελλείψεις σε διδακτικό προσωπικό, να μην υπολειτουργούν, έτσι ώστε η «βιομηχανία» παραγωγής στελεχών που απασχολούνται στο ισχυρότατο Εμπορικό Ναυτικό </w:t>
      </w:r>
      <w:r>
        <w:rPr>
          <w:rFonts w:eastAsia="Times New Roman" w:cs="Times New Roman"/>
          <w:szCs w:val="24"/>
        </w:rPr>
        <w:t xml:space="preserve">μας </w:t>
      </w:r>
      <w:r>
        <w:rPr>
          <w:rFonts w:eastAsia="Times New Roman" w:cs="Times New Roman"/>
          <w:szCs w:val="24"/>
        </w:rPr>
        <w:t>να μην αποδυναμώνεται αλλά να ενισχύεται.</w:t>
      </w:r>
    </w:p>
    <w:p w14:paraId="6900E03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Για την τροπολογία του αρμοδίου Υπουργού -ο οποίος</w:t>
      </w:r>
      <w:r>
        <w:rPr>
          <w:rFonts w:eastAsia="Times New Roman" w:cs="Times New Roman"/>
          <w:szCs w:val="24"/>
        </w:rPr>
        <w:t xml:space="preserve"> είναι και εδώ, ήρθε να την υποστηρίξει- θα μιλήσει για οικονομία χρόνου η συνάδελφος κ. Ασημακοπούλου. Είναι ιδιαίτερα λεπτομερής και τεχνική. Επομένως νομίζω ότι είναι καλύτερο να μιλήσουν οι πλέον αρμόδιοι.</w:t>
      </w:r>
    </w:p>
    <w:p w14:paraId="6900E03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Οι βουλευτικές τροπολογίες δεν νομίζω ότι πρέπ</w:t>
      </w:r>
      <w:r>
        <w:rPr>
          <w:rFonts w:eastAsia="Times New Roman" w:cs="Times New Roman"/>
          <w:szCs w:val="24"/>
        </w:rPr>
        <w:t xml:space="preserve">ει να αποτελέσουν έτσι και αλλιώς αντικείμενο συζήτησης. </w:t>
      </w:r>
    </w:p>
    <w:p w14:paraId="6900E03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Θα υπερψηφίσουμε την τροπολογία για τον ΔΕΣΦΑ. Δεν θα αντισταθούμε στον πειρασμό να παρατηρήσουμε ότι οι ιαχές περί ξεπουλήματος έχουν μετατραπεί σε νομοθετικές ρυθμίσεις διεύρυνσης της γκάμας των ε</w:t>
      </w:r>
      <w:r>
        <w:rPr>
          <w:rFonts w:eastAsia="Times New Roman" w:cs="Times New Roman"/>
          <w:szCs w:val="24"/>
        </w:rPr>
        <w:t>νδιαφερομένων να συμμετάσχουν στη διαγωνιστική διαδικασία. Είναι πραγματικά πολύ ενδιαφέρον αυτό.</w:t>
      </w:r>
    </w:p>
    <w:p w14:paraId="6900E03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Και από εκεί και πέρα θα υπερψηφίσουμε και την κύρωση του συμφωνητικού τροποποίησης της σύμβασης παραχώρησης για την αναβάθμιση των </w:t>
      </w:r>
      <w:r>
        <w:rPr>
          <w:rFonts w:eastAsia="Times New Roman" w:cs="Times New Roman"/>
          <w:szCs w:val="24"/>
        </w:rPr>
        <w:lastRenderedPageBreak/>
        <w:t xml:space="preserve">περιφερειακών αεροδρομίων </w:t>
      </w:r>
      <w:r>
        <w:rPr>
          <w:rFonts w:eastAsia="Times New Roman" w:cs="Times New Roman"/>
          <w:szCs w:val="24"/>
        </w:rPr>
        <w:t xml:space="preserve">-πρόκειται για τη γνωστή σύμβαση με τη </w:t>
      </w:r>
      <w:r>
        <w:rPr>
          <w:rFonts w:eastAsia="Times New Roman" w:cs="Times New Roman"/>
          <w:szCs w:val="24"/>
        </w:rPr>
        <w:t>«</w:t>
      </w:r>
      <w:r>
        <w:rPr>
          <w:rFonts w:eastAsia="Times New Roman" w:cs="Times New Roman"/>
          <w:szCs w:val="24"/>
          <w:lang w:val="en-US"/>
        </w:rPr>
        <w:t>FRAPORT</w:t>
      </w:r>
      <w:r>
        <w:rPr>
          <w:rFonts w:eastAsia="Times New Roman" w:cs="Times New Roman"/>
          <w:szCs w:val="24"/>
        </w:rPr>
        <w:t>»</w:t>
      </w:r>
      <w:r>
        <w:rPr>
          <w:rFonts w:eastAsia="Times New Roman" w:cs="Times New Roman"/>
          <w:szCs w:val="24"/>
        </w:rPr>
        <w:t>-</w:t>
      </w:r>
      <w:r>
        <w:rPr>
          <w:rFonts w:eastAsia="Times New Roman" w:cs="Times New Roman"/>
          <w:szCs w:val="24"/>
        </w:rPr>
        <w:t xml:space="preserve"> παρά το γεγονός ότι έρχεται η τροποποίηση αυτή συμπλήρωσης κενών της σύμβασης με καθυστέρηση τριών μηνών από την υπογραφή της και παρά το γεγονός ότι ένα προβληματικό σημείο εδώ είναι ότι δεν έχει ακόμα εκδοθεί το προεδρικό διάταγμα για τη σύσταση της Αρχ</w:t>
      </w:r>
      <w:r>
        <w:rPr>
          <w:rFonts w:eastAsia="Times New Roman" w:cs="Times New Roman"/>
          <w:szCs w:val="24"/>
        </w:rPr>
        <w:t>ής της Πολιτικής Αεροπορίας ως εποπτικό όργανο.</w:t>
      </w:r>
    </w:p>
    <w:p w14:paraId="6900E035" w14:textId="77777777" w:rsidR="0091451A" w:rsidRDefault="0014380A">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συνάδελφε, παρακαλώ ολοκληρώστε.</w:t>
      </w:r>
    </w:p>
    <w:p w14:paraId="6900E036" w14:textId="77777777" w:rsidR="0091451A" w:rsidRDefault="0014380A">
      <w:pPr>
        <w:spacing w:line="600" w:lineRule="auto"/>
        <w:ind w:firstLine="720"/>
        <w:contextualSpacing/>
        <w:jc w:val="both"/>
        <w:rPr>
          <w:rFonts w:eastAsia="Times New Roman"/>
          <w:szCs w:val="24"/>
        </w:rPr>
      </w:pPr>
      <w:r>
        <w:rPr>
          <w:rFonts w:eastAsia="Times New Roman"/>
          <w:b/>
          <w:szCs w:val="24"/>
        </w:rPr>
        <w:t xml:space="preserve">ΝΙΚΟΛΑΟΣ ΠΑΝΑΓΙΩΤΟΠΟΥΛΟΣ: </w:t>
      </w:r>
      <w:r>
        <w:rPr>
          <w:rFonts w:eastAsia="Times New Roman"/>
          <w:szCs w:val="24"/>
        </w:rPr>
        <w:t xml:space="preserve">Εν κατακλείδι, θα πω για την τροπολογία του Υπουργείου Δικαιοσύνης. Κύριε Υπουργέ, μόνο το γεγονός ότι επί δύο </w:t>
      </w:r>
      <w:r>
        <w:rPr>
          <w:rFonts w:eastAsia="Times New Roman"/>
          <w:szCs w:val="24"/>
        </w:rPr>
        <w:t xml:space="preserve">μέρες δεν μας είπατε κουβέντα στην </w:t>
      </w:r>
      <w:r>
        <w:rPr>
          <w:rFonts w:eastAsia="Times New Roman"/>
          <w:szCs w:val="24"/>
        </w:rPr>
        <w:t>ε</w:t>
      </w:r>
      <w:r>
        <w:rPr>
          <w:rFonts w:eastAsia="Times New Roman"/>
          <w:szCs w:val="24"/>
        </w:rPr>
        <w:t xml:space="preserve">πιτροπή ότι προτίθεστε να φέρετε τροπολογία του Υπουργείου </w:t>
      </w:r>
      <w:r>
        <w:rPr>
          <w:rFonts w:eastAsia="Times New Roman"/>
          <w:szCs w:val="24"/>
        </w:rPr>
        <w:t>σας,</w:t>
      </w:r>
      <w:r>
        <w:rPr>
          <w:rFonts w:eastAsia="Times New Roman"/>
          <w:szCs w:val="24"/>
        </w:rPr>
        <w:t xml:space="preserve"> που ρυθμίζει κάποια ζητήματα λειτουργίας των υποθηκοφυλακείων, μας κάνει αρνητικούς απέναντι στην υπερψήφισή της.</w:t>
      </w:r>
    </w:p>
    <w:p w14:paraId="6900E037" w14:textId="77777777" w:rsidR="0091451A" w:rsidRDefault="0014380A">
      <w:pPr>
        <w:spacing w:line="600" w:lineRule="auto"/>
        <w:ind w:firstLine="720"/>
        <w:contextualSpacing/>
        <w:jc w:val="both"/>
        <w:rPr>
          <w:rFonts w:eastAsia="Times New Roman"/>
          <w:szCs w:val="24"/>
        </w:rPr>
      </w:pPr>
      <w:r>
        <w:rPr>
          <w:rFonts w:eastAsia="Times New Roman"/>
          <w:b/>
          <w:szCs w:val="24"/>
        </w:rPr>
        <w:t>ΣΤΑΥΡΟΣ ΚΟΝΤΟΝΗΣ (Υπουργός Δικαιοσύνης, Δι</w:t>
      </w:r>
      <w:r>
        <w:rPr>
          <w:rFonts w:eastAsia="Times New Roman"/>
          <w:b/>
          <w:szCs w:val="24"/>
        </w:rPr>
        <w:t xml:space="preserve">αφάνειας και Ανθρωπίνων Δικαιωμάτων): </w:t>
      </w:r>
      <w:r>
        <w:rPr>
          <w:rFonts w:eastAsia="Times New Roman"/>
          <w:szCs w:val="24"/>
        </w:rPr>
        <w:t>Κύριε συνάδελφε…</w:t>
      </w:r>
    </w:p>
    <w:p w14:paraId="6900E038" w14:textId="77777777" w:rsidR="0091451A" w:rsidRDefault="0014380A">
      <w:pPr>
        <w:spacing w:line="600" w:lineRule="auto"/>
        <w:ind w:firstLine="720"/>
        <w:contextualSpacing/>
        <w:jc w:val="both"/>
        <w:rPr>
          <w:rFonts w:eastAsia="Times New Roman"/>
          <w:szCs w:val="24"/>
        </w:rPr>
      </w:pPr>
      <w:r>
        <w:rPr>
          <w:rFonts w:eastAsia="Times New Roman"/>
          <w:b/>
          <w:szCs w:val="24"/>
        </w:rPr>
        <w:t>ΝΙΚΟΛΑΟΣ ΠΑΝΑΓΙΩΤΟΠΟΥΛΟΣ:</w:t>
      </w:r>
      <w:r>
        <w:rPr>
          <w:rFonts w:eastAsia="Times New Roman"/>
          <w:szCs w:val="24"/>
        </w:rPr>
        <w:t xml:space="preserve"> Ναι, μπορείτε να πείτε κάτι μετά. Εγώ σας λέω για τη δική μας στάση. </w:t>
      </w:r>
    </w:p>
    <w:p w14:paraId="6900E039" w14:textId="77777777" w:rsidR="0091451A" w:rsidRDefault="0014380A">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συνάδελφε, παρακαλώ να ολοκληρώσετε.</w:t>
      </w:r>
    </w:p>
    <w:p w14:paraId="6900E03A" w14:textId="77777777" w:rsidR="0091451A" w:rsidRDefault="0014380A">
      <w:pPr>
        <w:spacing w:line="600" w:lineRule="auto"/>
        <w:ind w:firstLine="720"/>
        <w:contextualSpacing/>
        <w:jc w:val="both"/>
        <w:rPr>
          <w:rFonts w:eastAsia="Times New Roman"/>
          <w:szCs w:val="24"/>
        </w:rPr>
      </w:pPr>
      <w:r>
        <w:rPr>
          <w:rFonts w:eastAsia="Times New Roman"/>
          <w:b/>
          <w:szCs w:val="24"/>
        </w:rPr>
        <w:lastRenderedPageBreak/>
        <w:t xml:space="preserve">ΝΙΚΟΛΑΟΣ ΠΑΝΑΓΙΩΤΟΠΟΥΛΟΣ: </w:t>
      </w:r>
      <w:r>
        <w:rPr>
          <w:rFonts w:eastAsia="Times New Roman"/>
          <w:szCs w:val="24"/>
        </w:rPr>
        <w:t>Τελε</w:t>
      </w:r>
      <w:r>
        <w:rPr>
          <w:rFonts w:eastAsia="Times New Roman"/>
          <w:szCs w:val="24"/>
        </w:rPr>
        <w:t xml:space="preserve">ιώνω όπως άρχισα. </w:t>
      </w:r>
    </w:p>
    <w:p w14:paraId="6900E03B" w14:textId="77777777" w:rsidR="0091451A" w:rsidRDefault="0014380A">
      <w:pPr>
        <w:spacing w:line="600" w:lineRule="auto"/>
        <w:ind w:firstLine="720"/>
        <w:contextualSpacing/>
        <w:jc w:val="both"/>
        <w:rPr>
          <w:rFonts w:eastAsia="Times New Roman"/>
          <w:szCs w:val="24"/>
        </w:rPr>
      </w:pPr>
      <w:r>
        <w:rPr>
          <w:rFonts w:eastAsia="Times New Roman"/>
          <w:szCs w:val="24"/>
        </w:rPr>
        <w:t>Πραγματικά το νομοσχέδιο αυτό</w:t>
      </w:r>
      <w:r>
        <w:rPr>
          <w:rFonts w:eastAsia="Times New Roman"/>
          <w:szCs w:val="24"/>
        </w:rPr>
        <w:t>,</w:t>
      </w:r>
      <w:r>
        <w:rPr>
          <w:rFonts w:eastAsia="Times New Roman"/>
          <w:szCs w:val="24"/>
        </w:rPr>
        <w:t xml:space="preserve"> τελικά</w:t>
      </w:r>
      <w:r>
        <w:rPr>
          <w:rFonts w:eastAsia="Times New Roman"/>
          <w:szCs w:val="24"/>
        </w:rPr>
        <w:t>,</w:t>
      </w:r>
      <w:r>
        <w:rPr>
          <w:rFonts w:eastAsia="Times New Roman"/>
          <w:szCs w:val="24"/>
        </w:rPr>
        <w:t xml:space="preserve"> ενώ έχει πάρα πολλά ενδιαφέροντα στοιχεία και αντιμετώπισε τη συναίνεση κατά την εκτενή συζήτηση στις </w:t>
      </w:r>
      <w:r>
        <w:rPr>
          <w:rFonts w:eastAsia="Times New Roman"/>
          <w:szCs w:val="24"/>
        </w:rPr>
        <w:t>ε</w:t>
      </w:r>
      <w:r>
        <w:rPr>
          <w:rFonts w:eastAsia="Times New Roman"/>
          <w:szCs w:val="24"/>
        </w:rPr>
        <w:t>πιτροπές, αδικείται από τον τελικό τρόπο με τον οποίο εισάγεται προς νομοθέτηση.</w:t>
      </w:r>
    </w:p>
    <w:p w14:paraId="6900E03C" w14:textId="77777777" w:rsidR="0091451A" w:rsidRDefault="0014380A">
      <w:pPr>
        <w:spacing w:line="600" w:lineRule="auto"/>
        <w:ind w:firstLine="720"/>
        <w:contextualSpacing/>
        <w:jc w:val="both"/>
        <w:rPr>
          <w:rFonts w:eastAsia="Times New Roman"/>
          <w:szCs w:val="24"/>
        </w:rPr>
      </w:pPr>
      <w:r>
        <w:rPr>
          <w:rFonts w:eastAsia="Times New Roman"/>
          <w:szCs w:val="24"/>
        </w:rPr>
        <w:t>Η μόνη παραίνε</w:t>
      </w:r>
      <w:r>
        <w:rPr>
          <w:rFonts w:eastAsia="Times New Roman"/>
          <w:szCs w:val="24"/>
        </w:rPr>
        <w:t>ση που σας κάνω αυτή την ώρα πριν κλείσω –κύριε Πρόεδρε, ευχαριστώ για την ανοχή- είναι να σταματήσετε επιτέλους κάποια φορά να αδικείτε ακόμα και τα ελάχιστα πραγματικά αποδεκτά απ’ όλες τις πτέρυγες της Βουλής νομοσχέδια που φέρνετε προς ψήφιση.</w:t>
      </w:r>
    </w:p>
    <w:p w14:paraId="6900E03D" w14:textId="77777777" w:rsidR="0091451A" w:rsidRDefault="0014380A">
      <w:pPr>
        <w:spacing w:line="600" w:lineRule="auto"/>
        <w:ind w:firstLine="720"/>
        <w:contextualSpacing/>
        <w:jc w:val="center"/>
        <w:rPr>
          <w:rFonts w:eastAsia="Times New Roman" w:cs="Times New Roman"/>
          <w:szCs w:val="24"/>
        </w:rPr>
      </w:pPr>
      <w:r>
        <w:rPr>
          <w:rFonts w:eastAsia="Times New Roman" w:cs="Times New Roman"/>
          <w:szCs w:val="24"/>
        </w:rPr>
        <w:t>(Χειροκρ</w:t>
      </w:r>
      <w:r>
        <w:rPr>
          <w:rFonts w:eastAsia="Times New Roman" w:cs="Times New Roman"/>
          <w:szCs w:val="24"/>
        </w:rPr>
        <w:t>οτήματα από την πτέρυγα της Νέας Δημοκρατίας)</w:t>
      </w:r>
    </w:p>
    <w:p w14:paraId="6900E03E" w14:textId="77777777" w:rsidR="0091451A" w:rsidRDefault="0014380A">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κύριε συνάδελφε.</w:t>
      </w:r>
    </w:p>
    <w:p w14:paraId="6900E03F" w14:textId="77777777" w:rsidR="0091451A" w:rsidRDefault="0014380A">
      <w:pPr>
        <w:spacing w:line="600" w:lineRule="auto"/>
        <w:ind w:firstLine="720"/>
        <w:contextualSpacing/>
        <w:jc w:val="both"/>
        <w:rPr>
          <w:rFonts w:eastAsia="Times New Roman"/>
          <w:szCs w:val="24"/>
        </w:rPr>
      </w:pPr>
      <w:r>
        <w:rPr>
          <w:rFonts w:eastAsia="Times New Roman"/>
          <w:szCs w:val="24"/>
        </w:rPr>
        <w:t>Τον λόγο έχει ο κ. Παππάς για να υποστηρίξει την τροπολογία του. Απλώς να πω και σε εσάς ότι -όπως όλοι θέλουμε να βοηθήσουμε- για να γίνει και η δ</w:t>
      </w:r>
      <w:r>
        <w:rPr>
          <w:rFonts w:eastAsia="Times New Roman"/>
          <w:szCs w:val="24"/>
        </w:rPr>
        <w:t>ική σας η διευκόλυνση, να μείνετε στον χρόνο σας.</w:t>
      </w:r>
    </w:p>
    <w:p w14:paraId="6900E040" w14:textId="77777777" w:rsidR="0091451A" w:rsidRDefault="0014380A">
      <w:pPr>
        <w:spacing w:line="600" w:lineRule="auto"/>
        <w:ind w:firstLine="720"/>
        <w:contextualSpacing/>
        <w:jc w:val="both"/>
        <w:rPr>
          <w:rFonts w:eastAsia="Times New Roman"/>
          <w:szCs w:val="24"/>
        </w:rPr>
      </w:pPr>
      <w:r>
        <w:rPr>
          <w:rFonts w:eastAsia="Times New Roman"/>
          <w:szCs w:val="24"/>
        </w:rPr>
        <w:t>Ορίστε, έχετε τον λόγο για πέντε λεπτά.</w:t>
      </w:r>
    </w:p>
    <w:p w14:paraId="6900E04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Δεν νομίζω ότι θα τα χρειαστώ, κύριε Πρόεδρε. Δεν υπάρχει λόγος. </w:t>
      </w:r>
    </w:p>
    <w:p w14:paraId="6900E04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Νομίζω ότι είναι μία </w:t>
      </w:r>
      <w:r>
        <w:rPr>
          <w:rFonts w:eastAsia="Times New Roman" w:cs="Times New Roman"/>
          <w:szCs w:val="24"/>
        </w:rPr>
        <w:t xml:space="preserve">αυτονόητη νομοθετική πρωτοβουλία της Κυβέρνησης, η οποία με την ολοκλήρωση της δημοσίευσης των αποφάσεων του Συμβουλίου της Επικρατείας για τον διαγωνισμό του περασμένου Αυγούστου για τις τηλεοπτικές άδειες καταργεί το λεγόμενο άρθρο 2Α και διατυπώνει την </w:t>
      </w:r>
      <w:r>
        <w:rPr>
          <w:rFonts w:eastAsia="Times New Roman" w:cs="Times New Roman"/>
          <w:szCs w:val="24"/>
        </w:rPr>
        <w:t>υποχρέωση προς τους σταθμούς εθνικής εμβέλειας -με βάση και μία νομοτεχνική βελτίωση</w:t>
      </w:r>
      <w:r>
        <w:rPr>
          <w:rFonts w:eastAsia="Times New Roman" w:cs="Times New Roman"/>
          <w:szCs w:val="24"/>
        </w:rPr>
        <w:t>,</w:t>
      </w:r>
      <w:r>
        <w:rPr>
          <w:rFonts w:eastAsia="Times New Roman" w:cs="Times New Roman"/>
          <w:szCs w:val="24"/>
        </w:rPr>
        <w:t xml:space="preserve"> η οποία δυστυχώς έπρεπε να γίνει κ</w:t>
      </w:r>
      <w:r>
        <w:rPr>
          <w:rFonts w:eastAsia="Times New Roman" w:cs="Times New Roman"/>
          <w:szCs w:val="24"/>
        </w:rPr>
        <w:t>α</w:t>
      </w:r>
      <w:r>
        <w:rPr>
          <w:rFonts w:eastAsia="Times New Roman" w:cs="Times New Roman"/>
          <w:szCs w:val="24"/>
        </w:rPr>
        <w:t>ι εκ παραδρομής δεν διευκρινίστηκε στην αρχική διατύπωση, διότι πραγματικά θα προκαλούσε πάρα πολλά προβλήματα, θα έρθω, όμως, σε αυτό-</w:t>
      </w:r>
      <w:r>
        <w:rPr>
          <w:rFonts w:eastAsia="Times New Roman" w:cs="Times New Roman"/>
          <w:szCs w:val="24"/>
        </w:rPr>
        <w:t xml:space="preserve"> να έχουν και την τυπική και την υψηλή ευκρίνεια μέχρι το 2021. </w:t>
      </w:r>
    </w:p>
    <w:p w14:paraId="6900E04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Τι σημαίνει αυτό; Επειδή πάρα πολλοί συμπολίτες μας δεν έχουν τηλεοπτικούς δέκτες</w:t>
      </w:r>
      <w:r>
        <w:rPr>
          <w:rFonts w:eastAsia="Times New Roman" w:cs="Times New Roman"/>
          <w:szCs w:val="24"/>
        </w:rPr>
        <w:t>,</w:t>
      </w:r>
      <w:r>
        <w:rPr>
          <w:rFonts w:eastAsia="Times New Roman" w:cs="Times New Roman"/>
          <w:szCs w:val="24"/>
        </w:rPr>
        <w:t xml:space="preserve"> οι οποίοι μπορούν να αναμεταδώσουν τα προγράμματα υψηλής ευκρίνειας, εάν απότομα ολοκληρωθεί η διαγωνιστική </w:t>
      </w:r>
      <w:r>
        <w:rPr>
          <w:rFonts w:eastAsia="Times New Roman" w:cs="Times New Roman"/>
          <w:szCs w:val="24"/>
        </w:rPr>
        <w:t xml:space="preserve">διαδικασία και τα κανάλια τα </w:t>
      </w:r>
      <w:proofErr w:type="spellStart"/>
      <w:r>
        <w:rPr>
          <w:rFonts w:eastAsia="Times New Roman" w:cs="Times New Roman"/>
          <w:szCs w:val="24"/>
        </w:rPr>
        <w:t>αδειοδοτημένα</w:t>
      </w:r>
      <w:proofErr w:type="spellEnd"/>
      <w:r>
        <w:rPr>
          <w:rFonts w:eastAsia="Times New Roman" w:cs="Times New Roman"/>
          <w:szCs w:val="24"/>
        </w:rPr>
        <w:t xml:space="preserve"> εκπέμπουν μόνο σε υψηλή ευκρίνεια πάρα πολλοί συμπολίτες μας ιδιαίτερα χαμηλών οικονομικών δυνατοτήτων δεν θα μπορούν να βλέπουν τηλεόραση. Δεν χρειάζεται, λοιπόν, η χώρα μας άλλο ένα «μαύρο». Νομίζω, λοιπόν, ότι </w:t>
      </w:r>
      <w:r>
        <w:rPr>
          <w:rFonts w:eastAsia="Times New Roman" w:cs="Times New Roman"/>
          <w:szCs w:val="24"/>
        </w:rPr>
        <w:t xml:space="preserve">με τη συγκεκριμένη παρέμβαση διασφαλίζεται ότι αυτό δεν θα συμβεί. </w:t>
      </w:r>
    </w:p>
    <w:p w14:paraId="6900E04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Η νομοτεχνική βελτίωση αφορά την παράλειψη στην αρχική διατύπωση της διευκρίνισης ότι η πρόνοια της ταυτόχρονης μετάδοσης τυπικής και υψηλής ευκρίνειας αφορά τα κανάλια εθνικής εμβέλειας. </w:t>
      </w:r>
      <w:r>
        <w:rPr>
          <w:rFonts w:eastAsia="Times New Roman" w:cs="Times New Roman"/>
          <w:szCs w:val="24"/>
        </w:rPr>
        <w:t xml:space="preserve">Θα ήταν τεχνικά αδύνατο </w:t>
      </w:r>
      <w:r>
        <w:rPr>
          <w:rFonts w:eastAsia="Times New Roman" w:cs="Times New Roman"/>
          <w:szCs w:val="24"/>
        </w:rPr>
        <w:lastRenderedPageBreak/>
        <w:t xml:space="preserve">να αφορά και τους περιφερειακούς σταθμούς. Ελπίζω να σας κάλυψα, κυρία Ασημακοπούλου. </w:t>
      </w:r>
    </w:p>
    <w:p w14:paraId="6900E04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Κύριε Πρόεδρε, ολοκλήρωσα.</w:t>
      </w:r>
    </w:p>
    <w:p w14:paraId="6900E04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w:t>
      </w:r>
    </w:p>
    <w:p w14:paraId="6900E04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Υπουργός κ. Νικόλαος Παππάς καταθέτει για τα Πρακτικά την προαναφερθείσα νομοτ</w:t>
      </w:r>
      <w:r>
        <w:rPr>
          <w:rFonts w:eastAsia="Times New Roman" w:cs="Times New Roman"/>
          <w:szCs w:val="24"/>
        </w:rPr>
        <w:t>εχνική βελτίωση, η οποία έχει ως εξής:</w:t>
      </w:r>
    </w:p>
    <w:p w14:paraId="6900E048" w14:textId="77777777" w:rsidR="0091451A" w:rsidRDefault="0014380A">
      <w:pPr>
        <w:spacing w:line="600" w:lineRule="auto"/>
        <w:ind w:firstLine="709"/>
        <w:jc w:val="center"/>
        <w:rPr>
          <w:rFonts w:eastAsia="Times New Roman" w:cs="Times New Roman"/>
          <w:color w:val="000000" w:themeColor="text1"/>
          <w:szCs w:val="24"/>
        </w:rPr>
      </w:pPr>
      <w:r w:rsidRPr="00227E97">
        <w:rPr>
          <w:rFonts w:eastAsia="Times New Roman" w:cs="Times New Roman"/>
          <w:color w:val="FF0000"/>
          <w:szCs w:val="24"/>
        </w:rPr>
        <w:t>ΑΛΛΑΓΗ ΣΕΛΙΔΑΣ</w:t>
      </w:r>
    </w:p>
    <w:p w14:paraId="6900E049" w14:textId="77777777" w:rsidR="0091451A" w:rsidRDefault="0014380A">
      <w:pPr>
        <w:spacing w:line="600" w:lineRule="auto"/>
        <w:ind w:firstLine="720"/>
        <w:jc w:val="center"/>
        <w:rPr>
          <w:rFonts w:eastAsia="Times New Roman" w:cs="Times New Roman"/>
          <w:color w:val="000000" w:themeColor="text1"/>
          <w:szCs w:val="24"/>
        </w:rPr>
      </w:pPr>
      <w:r>
        <w:rPr>
          <w:rFonts w:eastAsia="Times New Roman" w:cs="Times New Roman"/>
          <w:color w:val="000000" w:themeColor="text1"/>
          <w:szCs w:val="24"/>
        </w:rPr>
        <w:t>(Να μπουν οι</w:t>
      </w:r>
      <w:r w:rsidRPr="00227E97">
        <w:rPr>
          <w:rFonts w:eastAsia="Times New Roman" w:cs="Times New Roman"/>
          <w:color w:val="000000" w:themeColor="text1"/>
          <w:szCs w:val="24"/>
        </w:rPr>
        <w:t xml:space="preserve"> σελ. 4</w:t>
      </w:r>
      <w:r>
        <w:rPr>
          <w:rFonts w:eastAsia="Times New Roman" w:cs="Times New Roman"/>
          <w:color w:val="000000" w:themeColor="text1"/>
          <w:szCs w:val="24"/>
        </w:rPr>
        <w:t>2 και 43</w:t>
      </w:r>
      <w:r w:rsidRPr="00227E97">
        <w:rPr>
          <w:rFonts w:eastAsia="Times New Roman" w:cs="Times New Roman"/>
          <w:color w:val="000000" w:themeColor="text1"/>
          <w:szCs w:val="24"/>
        </w:rPr>
        <w:t>)</w:t>
      </w:r>
    </w:p>
    <w:p w14:paraId="6900E04A" w14:textId="77777777" w:rsidR="0091451A" w:rsidRDefault="0014380A">
      <w:pPr>
        <w:spacing w:line="600" w:lineRule="auto"/>
        <w:ind w:firstLine="709"/>
        <w:contextualSpacing/>
        <w:jc w:val="center"/>
        <w:rPr>
          <w:rFonts w:eastAsia="Times New Roman" w:cs="Times New Roman"/>
          <w:b/>
          <w:szCs w:val="24"/>
        </w:rPr>
      </w:pPr>
      <w:r w:rsidRPr="00227E97">
        <w:rPr>
          <w:rFonts w:eastAsia="Times New Roman" w:cs="Times New Roman"/>
          <w:color w:val="FF0000"/>
          <w:szCs w:val="24"/>
        </w:rPr>
        <w:t>ΑΛΛΑΓΗ ΣΕΛΙΔΑΣ</w:t>
      </w:r>
    </w:p>
    <w:p w14:paraId="6900E04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πολύ, κύριε Υπουργέ.</w:t>
      </w:r>
    </w:p>
    <w:p w14:paraId="6900E04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Κύριε Πρόεδρε, ζητώ τον λόγο για δ</w:t>
      </w:r>
      <w:r>
        <w:rPr>
          <w:rFonts w:eastAsia="Times New Roman" w:cs="Times New Roman"/>
          <w:szCs w:val="24"/>
        </w:rPr>
        <w:t>ύ</w:t>
      </w:r>
      <w:r>
        <w:rPr>
          <w:rFonts w:eastAsia="Times New Roman" w:cs="Times New Roman"/>
          <w:szCs w:val="24"/>
        </w:rPr>
        <w:t>ο λεπτά.</w:t>
      </w:r>
    </w:p>
    <w:p w14:paraId="6900E04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Νομίζω </w:t>
      </w:r>
      <w:r>
        <w:rPr>
          <w:rFonts w:eastAsia="Times New Roman" w:cs="Times New Roman"/>
          <w:szCs w:val="24"/>
        </w:rPr>
        <w:t xml:space="preserve">ότι </w:t>
      </w:r>
      <w:r>
        <w:rPr>
          <w:rFonts w:eastAsia="Times New Roman" w:cs="Times New Roman"/>
          <w:szCs w:val="24"/>
        </w:rPr>
        <w:t xml:space="preserve">θέλετε </w:t>
      </w:r>
      <w:r>
        <w:rPr>
          <w:rFonts w:eastAsia="Times New Roman" w:cs="Times New Roman"/>
          <w:szCs w:val="24"/>
        </w:rPr>
        <w:t xml:space="preserve">να κάνετε κάποια </w:t>
      </w:r>
      <w:r>
        <w:rPr>
          <w:rFonts w:eastAsia="Times New Roman" w:cs="Times New Roman"/>
          <w:szCs w:val="24"/>
        </w:rPr>
        <w:t>διευκρίνιση.</w:t>
      </w:r>
    </w:p>
    <w:p w14:paraId="6900E04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Τον λόγο έχει ο κύριος Υπουργός.</w:t>
      </w:r>
    </w:p>
    <w:p w14:paraId="6900E04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Κύριε Πρόεδρε, παί</w:t>
      </w:r>
      <w:r>
        <w:rPr>
          <w:rFonts w:eastAsia="Times New Roman" w:cs="Times New Roman"/>
          <w:szCs w:val="24"/>
        </w:rPr>
        <w:t>ρνω τον λόγο διότι έχει κα</w:t>
      </w:r>
      <w:r>
        <w:rPr>
          <w:rFonts w:eastAsia="Times New Roman" w:cs="Times New Roman"/>
          <w:szCs w:val="24"/>
        </w:rPr>
        <w:lastRenderedPageBreak/>
        <w:t>τατεθεί μία τροπολογία από το Υπουργείο Δικαιοσύνης</w:t>
      </w:r>
      <w:r>
        <w:rPr>
          <w:rFonts w:eastAsia="Times New Roman" w:cs="Times New Roman"/>
          <w:szCs w:val="24"/>
        </w:rPr>
        <w:t>,</w:t>
      </w:r>
      <w:r>
        <w:rPr>
          <w:rFonts w:eastAsia="Times New Roman" w:cs="Times New Roman"/>
          <w:szCs w:val="24"/>
        </w:rPr>
        <w:t xml:space="preserve"> στην οποία διαλαμβάνονται στα δύο πρώτα άρθρα κάποιες ρυθμίσεις για το υποθηκοφυλακεία. Ενημέρωσα τους εισηγητές ότι με νομοτεχνική βελτίωση τα δύο αυτά άρθρα θα ενταχθούν κανον</w:t>
      </w:r>
      <w:r>
        <w:rPr>
          <w:rFonts w:eastAsia="Times New Roman" w:cs="Times New Roman"/>
          <w:szCs w:val="24"/>
        </w:rPr>
        <w:t>ικά, εάν κρίνουμε σκόπιμο, σε σχέδιο νόμου</w:t>
      </w:r>
      <w:r>
        <w:rPr>
          <w:rFonts w:eastAsia="Times New Roman" w:cs="Times New Roman"/>
          <w:szCs w:val="24"/>
        </w:rPr>
        <w:t>,</w:t>
      </w:r>
      <w:r>
        <w:rPr>
          <w:rFonts w:eastAsia="Times New Roman" w:cs="Times New Roman"/>
          <w:szCs w:val="24"/>
        </w:rPr>
        <w:t xml:space="preserve"> το οποίο θα έρθει </w:t>
      </w:r>
      <w:r>
        <w:rPr>
          <w:rFonts w:eastAsia="Times New Roman" w:cs="Times New Roman"/>
          <w:szCs w:val="24"/>
        </w:rPr>
        <w:t xml:space="preserve">το αμέσως επόμενο διάστημα </w:t>
      </w:r>
      <w:r>
        <w:rPr>
          <w:rFonts w:eastAsia="Times New Roman" w:cs="Times New Roman"/>
          <w:szCs w:val="24"/>
        </w:rPr>
        <w:t>στη Βουλή. Επομένως η τροπολογία υφίσταται όσον αφορά τα άρθρα που έχουν να κάνουν με την ανεξάρτητη αρχή προδικαστικών προσφυγών για την καλύτερη λειτουργία τ</w:t>
      </w:r>
      <w:r>
        <w:rPr>
          <w:rFonts w:eastAsia="Times New Roman" w:cs="Times New Roman"/>
          <w:szCs w:val="24"/>
        </w:rPr>
        <w:t>η</w:t>
      </w:r>
      <w:r>
        <w:rPr>
          <w:rFonts w:eastAsia="Times New Roman" w:cs="Times New Roman"/>
          <w:szCs w:val="24"/>
        </w:rPr>
        <w:t>ς. Θα κ</w:t>
      </w:r>
      <w:r>
        <w:rPr>
          <w:rFonts w:eastAsia="Times New Roman" w:cs="Times New Roman"/>
          <w:szCs w:val="24"/>
        </w:rPr>
        <w:t>αταθέσω τη σχετική νομοτεχνική βελτίωση, επειδή το ανέφερε ο εισηγητής της Αξιωματικής Αντιπολίτευσης.</w:t>
      </w:r>
    </w:p>
    <w:p w14:paraId="6900E05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θέλω να πω ότι και από την ακρόαση των φορέων </w:t>
      </w:r>
      <w:r>
        <w:rPr>
          <w:rFonts w:eastAsia="Times New Roman" w:cs="Times New Roman"/>
          <w:szCs w:val="24"/>
        </w:rPr>
        <w:t>βγάλ</w:t>
      </w:r>
      <w:r>
        <w:rPr>
          <w:rFonts w:eastAsia="Times New Roman" w:cs="Times New Roman"/>
          <w:szCs w:val="24"/>
        </w:rPr>
        <w:t xml:space="preserve">αμε κάποια συμπεράσματα, τα οποία είχαμε εντάξει σε νομοτεχνικές βελτιώσεις και μάλιστα τύχαμε </w:t>
      </w:r>
      <w:r>
        <w:rPr>
          <w:rFonts w:eastAsia="Times New Roman" w:cs="Times New Roman"/>
          <w:szCs w:val="24"/>
        </w:rPr>
        <w:t xml:space="preserve">και της επιδοκιμασίας σχεδόν όλων των κομμάτων της Βουλής. </w:t>
      </w:r>
    </w:p>
    <w:p w14:paraId="6900E05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Επίσης, είπα ότι και όσα ακούστηκαν στη δεύτερη ανάγνωση θα τα λάβουμε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μας. Σήμερα έχουμε δύο ήσσονος σημασίας νομοτεχνικές βελτιώσεις, πάνω σε αυτά </w:t>
      </w:r>
      <w:r>
        <w:rPr>
          <w:rFonts w:eastAsia="Times New Roman" w:cs="Times New Roman"/>
          <w:szCs w:val="24"/>
        </w:rPr>
        <w:t>που</w:t>
      </w:r>
      <w:r>
        <w:rPr>
          <w:rFonts w:eastAsia="Times New Roman" w:cs="Times New Roman"/>
          <w:szCs w:val="24"/>
        </w:rPr>
        <w:t xml:space="preserve"> ειπώθηκαν. Γι’ αυτό θεωρώ και ότι η κριτική που ασκήθηκε</w:t>
      </w:r>
      <w:r>
        <w:rPr>
          <w:rFonts w:eastAsia="Times New Roman" w:cs="Times New Roman"/>
          <w:szCs w:val="24"/>
        </w:rPr>
        <w:t>,</w:t>
      </w:r>
      <w:r>
        <w:rPr>
          <w:rFonts w:eastAsia="Times New Roman" w:cs="Times New Roman"/>
          <w:szCs w:val="24"/>
        </w:rPr>
        <w:t xml:space="preserve"> όσον αφορά τη διαδικασία συζήτησης του νομοσχεδίου</w:t>
      </w:r>
      <w:r>
        <w:rPr>
          <w:rFonts w:eastAsia="Times New Roman" w:cs="Times New Roman"/>
          <w:szCs w:val="24"/>
        </w:rPr>
        <w:t>,</w:t>
      </w:r>
      <w:r>
        <w:rPr>
          <w:rFonts w:eastAsia="Times New Roman" w:cs="Times New Roman"/>
          <w:szCs w:val="24"/>
        </w:rPr>
        <w:t xml:space="preserve"> ήταν μάλλον άδικη.</w:t>
      </w:r>
    </w:p>
    <w:p w14:paraId="6900E05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Καταθέτω, λοιπόν, τις σχετικές νομοτεχνικές βελτιώσεις που προανέφερα.</w:t>
      </w:r>
    </w:p>
    <w:p w14:paraId="6900E05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w:t>
      </w:r>
    </w:p>
    <w:p w14:paraId="6900E05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Υπουργός κ. Σταύρος Κ</w:t>
      </w:r>
      <w:r>
        <w:rPr>
          <w:rFonts w:eastAsia="Times New Roman" w:cs="Times New Roman"/>
          <w:szCs w:val="24"/>
        </w:rPr>
        <w:t>οντονής καταθέτει για τα Πρακτικά τις προαναφερθείσες νομοτεχνικές βελτιώσεις, οι οποίες έχουν ως εξής:</w:t>
      </w:r>
    </w:p>
    <w:p w14:paraId="6900E055" w14:textId="77777777" w:rsidR="0091451A" w:rsidRDefault="0014380A">
      <w:pPr>
        <w:spacing w:line="600" w:lineRule="auto"/>
        <w:ind w:firstLine="709"/>
        <w:jc w:val="center"/>
        <w:rPr>
          <w:rFonts w:eastAsia="Times New Roman" w:cs="Times New Roman"/>
          <w:color w:val="000000" w:themeColor="text1"/>
          <w:szCs w:val="24"/>
        </w:rPr>
      </w:pPr>
      <w:r w:rsidRPr="005C72AA">
        <w:rPr>
          <w:rFonts w:eastAsia="Times New Roman" w:cs="Times New Roman"/>
          <w:color w:val="FF0000"/>
          <w:szCs w:val="24"/>
        </w:rPr>
        <w:t>ΑΛΛΑΓΗ ΣΕΛΙΔΑΣ</w:t>
      </w:r>
    </w:p>
    <w:p w14:paraId="6900E056" w14:textId="77777777" w:rsidR="0091451A" w:rsidRDefault="0014380A">
      <w:pPr>
        <w:spacing w:line="600" w:lineRule="auto"/>
        <w:ind w:firstLine="720"/>
        <w:jc w:val="center"/>
        <w:rPr>
          <w:rFonts w:eastAsia="Times New Roman" w:cs="Times New Roman"/>
          <w:color w:val="000000" w:themeColor="text1"/>
          <w:szCs w:val="24"/>
        </w:rPr>
      </w:pPr>
      <w:r>
        <w:rPr>
          <w:rFonts w:eastAsia="Times New Roman" w:cs="Times New Roman"/>
          <w:color w:val="000000" w:themeColor="text1"/>
          <w:szCs w:val="24"/>
        </w:rPr>
        <w:t>(Να μπουν οι</w:t>
      </w:r>
      <w:r>
        <w:rPr>
          <w:rFonts w:eastAsia="Times New Roman" w:cs="Times New Roman"/>
          <w:color w:val="000000" w:themeColor="text1"/>
          <w:szCs w:val="24"/>
        </w:rPr>
        <w:t xml:space="preserve"> σελ. </w:t>
      </w:r>
      <w:r>
        <w:rPr>
          <w:rFonts w:eastAsia="Times New Roman" w:cs="Times New Roman"/>
          <w:color w:val="000000" w:themeColor="text1"/>
          <w:szCs w:val="24"/>
        </w:rPr>
        <w:t>46 έως και 48</w:t>
      </w:r>
      <w:r w:rsidRPr="005C72AA">
        <w:rPr>
          <w:rFonts w:eastAsia="Times New Roman" w:cs="Times New Roman"/>
          <w:color w:val="000000" w:themeColor="text1"/>
          <w:szCs w:val="24"/>
        </w:rPr>
        <w:t>)</w:t>
      </w:r>
    </w:p>
    <w:p w14:paraId="6900E057" w14:textId="77777777" w:rsidR="0091451A" w:rsidRDefault="0014380A">
      <w:pPr>
        <w:ind w:firstLine="709"/>
        <w:contextualSpacing/>
        <w:jc w:val="center"/>
        <w:rPr>
          <w:rFonts w:eastAsia="Times New Roman" w:cs="Times New Roman"/>
          <w:szCs w:val="24"/>
        </w:rPr>
      </w:pPr>
      <w:r w:rsidRPr="005C72AA">
        <w:rPr>
          <w:rFonts w:eastAsia="Times New Roman" w:cs="Times New Roman"/>
          <w:color w:val="FF0000"/>
          <w:szCs w:val="24"/>
        </w:rPr>
        <w:t>ΑΛΛΑΓΗ ΣΕΛΙΔΑΣ</w:t>
      </w:r>
    </w:p>
    <w:p w14:paraId="6900E05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Σας ευχαριστώ, κύριε Υπουργέ.</w:t>
      </w:r>
    </w:p>
    <w:p w14:paraId="6900E05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w:t>
      </w:r>
      <w:r>
        <w:rPr>
          <w:rFonts w:eastAsia="Times New Roman" w:cs="Times New Roman"/>
          <w:b/>
          <w:szCs w:val="24"/>
        </w:rPr>
        <w:t xml:space="preserve"> Υπουργός Υγείας):</w:t>
      </w:r>
      <w:r>
        <w:rPr>
          <w:rFonts w:eastAsia="Times New Roman" w:cs="Times New Roman"/>
          <w:szCs w:val="24"/>
        </w:rPr>
        <w:t xml:space="preserve"> Κύριε Πρόεδρε, ζητώ τον λόγο.</w:t>
      </w:r>
    </w:p>
    <w:p w14:paraId="6900E05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w:t>
      </w:r>
      <w:proofErr w:type="spellStart"/>
      <w:r>
        <w:rPr>
          <w:rFonts w:eastAsia="Times New Roman" w:cs="Times New Roman"/>
          <w:szCs w:val="24"/>
        </w:rPr>
        <w:t>Πολάκη</w:t>
      </w:r>
      <w:proofErr w:type="spellEnd"/>
      <w:r>
        <w:rPr>
          <w:rFonts w:eastAsia="Times New Roman" w:cs="Times New Roman"/>
          <w:szCs w:val="24"/>
        </w:rPr>
        <w:t>, έχετε τον λόγο, συντομότατα, όμως, σας παρακαλώ.</w:t>
      </w:r>
    </w:p>
    <w:p w14:paraId="6900E05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Εγώ πάντα είμαι σύντομος, κύριε Πρόεδρε. </w:t>
      </w:r>
    </w:p>
    <w:p w14:paraId="6900E05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900E05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Πρόκειτα</w:t>
      </w:r>
      <w:r>
        <w:rPr>
          <w:rFonts w:eastAsia="Times New Roman" w:cs="Times New Roman"/>
          <w:szCs w:val="24"/>
        </w:rPr>
        <w:t>ι για την τροπολογία που καταθέσαμε, τη με γενικό αριθμό 1072 και ειδικό 95. Με την πρώτη παράγραφο αποσαφηνίζεται και λύνεται οριστικά επιτέλους ο τρόπος καταβολής της δαπάνης για τις εκτός έδρας μετακινήσεις του προσωπικού του ΕΚΑΒ, στο οποίο είχε δημιου</w:t>
      </w:r>
      <w:r>
        <w:rPr>
          <w:rFonts w:eastAsia="Times New Roman" w:cs="Times New Roman"/>
          <w:szCs w:val="24"/>
        </w:rPr>
        <w:t xml:space="preserve">ργηθεί ένα μεγάλο </w:t>
      </w:r>
      <w:r>
        <w:rPr>
          <w:rFonts w:eastAsia="Times New Roman" w:cs="Times New Roman"/>
          <w:szCs w:val="24"/>
        </w:rPr>
        <w:lastRenderedPageBreak/>
        <w:t>μπλοκάρισμα, υπήρχαν δικαιολογημένα παράπονα κι από τους εργαζόμενους. Το επαναφέραμε, είχαμε κάποια προβλήματα με το Ελεγκτικό Συνέδριο. Νομίζω ότι και με αυτή την προσθήκη λύνεται πια οριστικά η ομαλή λειτουργία. Διότι εδώ είχαμε μια κα</w:t>
      </w:r>
      <w:r>
        <w:rPr>
          <w:rFonts w:eastAsia="Times New Roman" w:cs="Times New Roman"/>
          <w:szCs w:val="24"/>
        </w:rPr>
        <w:t>τάσταση που κάποιοι δεν θέλανε το ΕΚΑΒ να μπορεί να μεταφέρει κόσμο από τα Χανιά στο Ηράκλειο.</w:t>
      </w:r>
    </w:p>
    <w:p w14:paraId="6900E05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Με την παράγραφο 2 και 3 ουσιαστικά επεκτείνεται η ισχύς προηγούμενων άρθρων που προβλέπονται σε προηγούμενους νόμους, για τον ομαλό εφοδιασμό των νοσοκομείων. Δ</w:t>
      </w:r>
      <w:r>
        <w:rPr>
          <w:rFonts w:eastAsia="Times New Roman" w:cs="Times New Roman"/>
          <w:szCs w:val="24"/>
        </w:rPr>
        <w:t>ηλαδή νομιμοποιούνται δαπάνες</w:t>
      </w:r>
      <w:r>
        <w:rPr>
          <w:rFonts w:eastAsia="Times New Roman" w:cs="Times New Roman"/>
          <w:szCs w:val="24"/>
        </w:rPr>
        <w:t>,</w:t>
      </w:r>
      <w:r>
        <w:rPr>
          <w:rFonts w:eastAsia="Times New Roman" w:cs="Times New Roman"/>
          <w:szCs w:val="24"/>
        </w:rPr>
        <w:t xml:space="preserve"> οι οποίες γίνονται με βάση το Παρατηρητήριο, αλλά χωρίς να έχουν γίνει ακόμα οι καινούρ</w:t>
      </w:r>
      <w:r>
        <w:rPr>
          <w:rFonts w:eastAsia="Times New Roman" w:cs="Times New Roman"/>
          <w:szCs w:val="24"/>
        </w:rPr>
        <w:t>γ</w:t>
      </w:r>
      <w:r>
        <w:rPr>
          <w:rFonts w:eastAsia="Times New Roman" w:cs="Times New Roman"/>
          <w:szCs w:val="24"/>
        </w:rPr>
        <w:t>ιοι διαγωνισμοί και παρατείνονται οι συμβάσεις εφοδιασμού των νοσοκομείων από προμήθειες και διάφορα υλικά από τους υπάρχοντες διαγωνισμο</w:t>
      </w:r>
      <w:r>
        <w:rPr>
          <w:rFonts w:eastAsia="Times New Roman" w:cs="Times New Roman"/>
          <w:szCs w:val="24"/>
        </w:rPr>
        <w:t>ύς, πάντα με βάση τις τιμές του Παρατηρητηρίου. Αυτό θα δώσει τη δυνατότητα για άμεση εκταμίευση πολλών μεγάλων ποσών προς τους προμηθευτές των νοσοκομείων και για το 2017.</w:t>
      </w:r>
    </w:p>
    <w:p w14:paraId="6900E05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900E060" w14:textId="77777777" w:rsidR="0091451A" w:rsidRDefault="0014380A">
      <w:pPr>
        <w:spacing w:line="600" w:lineRule="auto"/>
        <w:ind w:firstLine="720"/>
        <w:contextualSpacing/>
        <w:jc w:val="both"/>
        <w:rPr>
          <w:rFonts w:eastAsia="Times New Roman" w:cs="Times New Roman"/>
          <w:szCs w:val="24"/>
        </w:rPr>
      </w:pPr>
      <w:r>
        <w:rPr>
          <w:rFonts w:eastAsia="Times New Roman"/>
          <w:b/>
          <w:bCs/>
          <w:szCs w:val="24"/>
        </w:rPr>
        <w:t xml:space="preserve">ΠΡΟΕΔΡΕΥΩΝ (Σπυρίδων Λυκούδης): </w:t>
      </w:r>
      <w:r>
        <w:rPr>
          <w:rFonts w:eastAsia="Times New Roman"/>
          <w:bCs/>
          <w:szCs w:val="24"/>
        </w:rPr>
        <w:t>Ε</w:t>
      </w:r>
      <w:r>
        <w:rPr>
          <w:rFonts w:eastAsia="Times New Roman" w:cs="Times New Roman"/>
          <w:szCs w:val="24"/>
        </w:rPr>
        <w:t>υχαριστώ, κύριε Υπουργέ.</w:t>
      </w:r>
    </w:p>
    <w:p w14:paraId="6900E06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Συνεχίζουμε με τους ειδικούς αγορητές. Τον λόγο έχει ο συνάδελφος κ. Θεόδωρος Παπαθεοδώρου από τη Δημοκρατική Συμπαράταξη για δεκαπέντε λεπτά.</w:t>
      </w:r>
    </w:p>
    <w:p w14:paraId="6900E06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Ευχαριστώ, κύριε Πρόεδρε. </w:t>
      </w:r>
    </w:p>
    <w:p w14:paraId="6900E06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Θα ήθελα να πω στον κ. Παππά που έφυγε ότι αν ήταν τόσο αυτονόη</w:t>
      </w:r>
      <w:r>
        <w:rPr>
          <w:rFonts w:eastAsia="Times New Roman" w:cs="Times New Roman"/>
          <w:szCs w:val="24"/>
        </w:rPr>
        <w:t>τη η υποχρέωση της Κυβέρνησης να καταργήσει το άρθρο 2</w:t>
      </w:r>
      <w:r>
        <w:rPr>
          <w:rFonts w:eastAsia="Times New Roman" w:cs="Times New Roman"/>
          <w:szCs w:val="24"/>
        </w:rPr>
        <w:t>Α</w:t>
      </w:r>
      <w:r>
        <w:rPr>
          <w:rFonts w:eastAsia="Times New Roman" w:cs="Times New Roman"/>
          <w:szCs w:val="24"/>
        </w:rPr>
        <w:t xml:space="preserve"> μετά την απόφαση του Συμβουλίου της Επικρατείας, γιατί το καταργεί έξι μήνες μετά; Το «αυτονόητο» σημαίνει ότι εφόσον πήραμε την απάντηση από το Συμβούλιο της Επικρατείας, αυτονόητη υποχρέωση της Κυβέ</w:t>
      </w:r>
      <w:r>
        <w:rPr>
          <w:rFonts w:eastAsia="Times New Roman" w:cs="Times New Roman"/>
          <w:szCs w:val="24"/>
        </w:rPr>
        <w:t>ρνησης είναι να συμμορφωθεί. Η μεταχρονολογημένη συμμόρφωση δεν μου φαίνεται για αυτονόητη, μου φαίνεται για υποχρεωτική. Και τελικά αυτό το οποίο βλέπουμε είναι ότι υποχρεωτική ήταν, αλλά αν διαβάσετε τα Πρακτικά, κυρίες και κύριοι συνάδελφοι, για το τι έ</w:t>
      </w:r>
      <w:r>
        <w:rPr>
          <w:rFonts w:eastAsia="Times New Roman" w:cs="Times New Roman"/>
          <w:szCs w:val="24"/>
        </w:rPr>
        <w:t>λεγε ο κ. Παππάς για το άρθρο 2</w:t>
      </w:r>
      <w:r>
        <w:rPr>
          <w:rFonts w:eastAsia="Times New Roman" w:cs="Times New Roman"/>
          <w:szCs w:val="24"/>
        </w:rPr>
        <w:t>Α</w:t>
      </w:r>
      <w:r>
        <w:rPr>
          <w:rFonts w:eastAsia="Times New Roman" w:cs="Times New Roman"/>
          <w:szCs w:val="24"/>
        </w:rPr>
        <w:t xml:space="preserve"> τότε που ήταν αυτονόητη υποχρέωσή του να το καταργήσει και τι είπε σήμερα, θα δείτε ότι υπάρχει ένα κενό. Αυτό δεν είναι κενό λογικής μόνο, είναι κενό πολιτικής. </w:t>
      </w:r>
    </w:p>
    <w:p w14:paraId="6900E06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Με το συγκεκριμένο νομοσχέδιο του Υπουργείου Δικαιοσύνης κυρ</w:t>
      </w:r>
      <w:r>
        <w:rPr>
          <w:rFonts w:eastAsia="Times New Roman" w:cs="Times New Roman"/>
          <w:szCs w:val="24"/>
        </w:rPr>
        <w:t>ώνεται η Σύμβαση της Βαρσοβίας του Μαΐου του 2005 για τη νομιμοποίηση, ανίχνευση, κατάσχεση, δήμευση εσόδων από εγκληματικές δραστηριότητες και για τη χρηματοδότηση της τρομοκρατίας, ρυθμίζοντας θέματα ταυτόχρονα οικογενειακού δικαίου, ανηλικότητας, αναδοχ</w:t>
      </w:r>
      <w:r>
        <w:rPr>
          <w:rFonts w:eastAsia="Times New Roman" w:cs="Times New Roman"/>
          <w:szCs w:val="24"/>
        </w:rPr>
        <w:t xml:space="preserve">ής, βάσει του </w:t>
      </w:r>
      <w:r>
        <w:rPr>
          <w:rFonts w:eastAsia="Times New Roman" w:cs="Times New Roman"/>
          <w:szCs w:val="24"/>
        </w:rPr>
        <w:t>Κ</w:t>
      </w:r>
      <w:r>
        <w:rPr>
          <w:rFonts w:eastAsia="Times New Roman" w:cs="Times New Roman"/>
          <w:szCs w:val="24"/>
        </w:rPr>
        <w:t xml:space="preserve">ανονισμού του 2003, τα οποία ενσωματώνονται στην ελληνική νομοθεσία με δύο ευρωπαϊκές </w:t>
      </w:r>
      <w:r>
        <w:rPr>
          <w:rFonts w:eastAsia="Times New Roman" w:cs="Times New Roman"/>
          <w:szCs w:val="24"/>
        </w:rPr>
        <w:t>ο</w:t>
      </w:r>
      <w:r>
        <w:rPr>
          <w:rFonts w:eastAsia="Times New Roman" w:cs="Times New Roman"/>
          <w:szCs w:val="24"/>
        </w:rPr>
        <w:t>δηγίες, σχετικά με το δικαίωμα πρόσβασης σε δικηγόρο στο πλαίσιο της ποινικής διαδικασίας του ευρωπαϊκού εντάλματος σύλληψης η πρώτη και η δεύτερη σχετικά</w:t>
      </w:r>
      <w:r>
        <w:rPr>
          <w:rFonts w:eastAsia="Times New Roman" w:cs="Times New Roman"/>
          <w:szCs w:val="24"/>
        </w:rPr>
        <w:t xml:space="preserve"> με τα δικαιώματα και την υποστήριξη θυμάτων εγκληματικότητας. </w:t>
      </w:r>
    </w:p>
    <w:p w14:paraId="6900E06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Η κύρωση με το συγκεκριμένο σχέδιο νόμου των κανονιστικών ευρωπαϊκών διατάξεων θεωρούμε ότι έχει θετικό πρόσημο και ότι είναι αναγκαία για τον εμπλουτισμό της νομοθεσίας αλλά και για τον εμπλο</w:t>
      </w:r>
      <w:r>
        <w:rPr>
          <w:rFonts w:eastAsia="Times New Roman" w:cs="Times New Roman"/>
          <w:szCs w:val="24"/>
        </w:rPr>
        <w:t xml:space="preserve">υτισμό της υφιστάμενης νομοθεσίας και στο δίκαιο ανηλίκων και στο οικογενειακό δίκαιο και στα δικαιώματα του θύματος. </w:t>
      </w:r>
    </w:p>
    <w:p w14:paraId="6900E06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Για πρώτη φορά εδώ και πάρα πολύ καιρό είχαμε ένα νομοσχέδιο το οποίο συζητήθηκε με κανονικές διαδικασίες. Και είναι οξύμωρο, κυρίες και </w:t>
      </w:r>
      <w:r>
        <w:rPr>
          <w:rFonts w:eastAsia="Times New Roman" w:cs="Times New Roman"/>
          <w:szCs w:val="24"/>
        </w:rPr>
        <w:t>κύριοι συνάδελφοι, το γεγονός ότι ως μέλ</w:t>
      </w:r>
      <w:r>
        <w:rPr>
          <w:rFonts w:eastAsia="Times New Roman" w:cs="Times New Roman"/>
          <w:szCs w:val="24"/>
        </w:rPr>
        <w:t>η</w:t>
      </w:r>
      <w:r>
        <w:rPr>
          <w:rFonts w:eastAsia="Times New Roman" w:cs="Times New Roman"/>
          <w:szCs w:val="24"/>
        </w:rPr>
        <w:t xml:space="preserve"> της Επιτροπής Κανονισμού συζητάμε πράγματι πολύ γόνιμες προτάσεις για το πώς μπορεί να εξελιχθεί το νομοθετικό έργο χωρίς αυτό το βάρος των τροπολογιών, άσχετων κάθε φορά με το υπό συζήτηση σχέδιο νόμου και ιδιαίτε</w:t>
      </w:r>
      <w:r>
        <w:rPr>
          <w:rFonts w:eastAsia="Times New Roman" w:cs="Times New Roman"/>
          <w:szCs w:val="24"/>
        </w:rPr>
        <w:t>ρα πώς θα γίνουν σεβαστές άλλες διατάξεις του Κανονισμού</w:t>
      </w:r>
      <w:r>
        <w:rPr>
          <w:rFonts w:eastAsia="Times New Roman" w:cs="Times New Roman"/>
          <w:szCs w:val="24"/>
        </w:rPr>
        <w:t>,</w:t>
      </w:r>
      <w:r>
        <w:rPr>
          <w:rFonts w:eastAsia="Times New Roman" w:cs="Times New Roman"/>
          <w:szCs w:val="24"/>
        </w:rPr>
        <w:t xml:space="preserve"> οι οποίες έχουν να κάνουν με τη διαδικασία της κύρωσης </w:t>
      </w:r>
      <w:r>
        <w:rPr>
          <w:rFonts w:eastAsia="Times New Roman" w:cs="Times New Roman"/>
          <w:szCs w:val="24"/>
        </w:rPr>
        <w:t>ο</w:t>
      </w:r>
      <w:r>
        <w:rPr>
          <w:rFonts w:eastAsia="Times New Roman" w:cs="Times New Roman"/>
          <w:szCs w:val="24"/>
        </w:rPr>
        <w:t>δηγιών ή άλλων ευρωπαϊκών κανονιστικών κειμένων, λέγοντας ταυτόχρονα ότι όχι μόνο θα πρέπει να περιοριστεί το φαινόμενο των τροπολογιών σε τέτ</w:t>
      </w:r>
      <w:r>
        <w:rPr>
          <w:rFonts w:eastAsia="Times New Roman" w:cs="Times New Roman"/>
          <w:szCs w:val="24"/>
        </w:rPr>
        <w:t>οιου είδους κείμενα, αλλά και ότι θα πρέπει να υπάρχει απόλυτη συνάφεια μεταξύ τροπολογίας και του κειμένου που ψηφίζουμε. Οξύμωρο επομένως το γεγονός, τη στιγμή που αύριο ψηφίζονται τροποποιήσεις του Κανονισμού, να βρισκόμαστε και πάλι ενώπιον ενός φαινομ</w:t>
      </w:r>
      <w:r>
        <w:rPr>
          <w:rFonts w:eastAsia="Times New Roman" w:cs="Times New Roman"/>
          <w:szCs w:val="24"/>
        </w:rPr>
        <w:t>ένου αλλεπάλληλων τροπολογιών, άσχετων με το σχέδιο νόμου και την κύρωση των ευρωπαϊκών κα</w:t>
      </w:r>
      <w:r>
        <w:rPr>
          <w:rFonts w:eastAsia="Times New Roman" w:cs="Times New Roman"/>
          <w:szCs w:val="24"/>
        </w:rPr>
        <w:lastRenderedPageBreak/>
        <w:t>νονιστικών κειμένων. Νομίζω ότι αυτό έχει να κάνει όχι μόνο με την ορθή νομοθέτηση, αλλά και με την πολιτική βούληση της Κυβέρνησης να εφαρμόσει αυτά τα οποία προτείν</w:t>
      </w:r>
      <w:r>
        <w:rPr>
          <w:rFonts w:eastAsia="Times New Roman" w:cs="Times New Roman"/>
          <w:szCs w:val="24"/>
        </w:rPr>
        <w:t xml:space="preserve">ει σε άλλες </w:t>
      </w:r>
      <w:r>
        <w:rPr>
          <w:rFonts w:eastAsia="Times New Roman" w:cs="Times New Roman"/>
          <w:szCs w:val="24"/>
        </w:rPr>
        <w:t>ε</w:t>
      </w:r>
      <w:r>
        <w:rPr>
          <w:rFonts w:eastAsia="Times New Roman" w:cs="Times New Roman"/>
          <w:szCs w:val="24"/>
        </w:rPr>
        <w:t xml:space="preserve">πιτροπές, όπως η Επιτροπή Κανονισμού. </w:t>
      </w:r>
    </w:p>
    <w:p w14:paraId="6900E06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Όπως τονίσαμε και κατά τη συζήτηση στην αρμόδια </w:t>
      </w:r>
      <w:r>
        <w:rPr>
          <w:rFonts w:eastAsia="Times New Roman" w:cs="Times New Roman"/>
          <w:szCs w:val="24"/>
        </w:rPr>
        <w:t>ε</w:t>
      </w:r>
      <w:r>
        <w:rPr>
          <w:rFonts w:eastAsia="Times New Roman" w:cs="Times New Roman"/>
          <w:szCs w:val="24"/>
        </w:rPr>
        <w:t>πιτροπή, νομοθετικές πρωτοβουλίες σαν και αυτές</w:t>
      </w:r>
      <w:r>
        <w:rPr>
          <w:rFonts w:eastAsia="Times New Roman" w:cs="Times New Roman"/>
          <w:szCs w:val="24"/>
        </w:rPr>
        <w:t>,</w:t>
      </w:r>
      <w:r>
        <w:rPr>
          <w:rFonts w:eastAsia="Times New Roman" w:cs="Times New Roman"/>
          <w:szCs w:val="24"/>
        </w:rPr>
        <w:t xml:space="preserve"> που αποτελούν το περιεχόμενο του σχεδίου νόμου, όπως η Κύρωση της Σύμβασης της Βαρσοβίας, οι οποίες διευρύ</w:t>
      </w:r>
      <w:r>
        <w:rPr>
          <w:rFonts w:eastAsia="Times New Roman" w:cs="Times New Roman"/>
          <w:szCs w:val="24"/>
        </w:rPr>
        <w:t xml:space="preserve">νουν και </w:t>
      </w:r>
      <w:proofErr w:type="spellStart"/>
      <w:r>
        <w:rPr>
          <w:rFonts w:eastAsia="Times New Roman" w:cs="Times New Roman"/>
          <w:szCs w:val="24"/>
        </w:rPr>
        <w:t>αυστηροποιούν</w:t>
      </w:r>
      <w:proofErr w:type="spellEnd"/>
      <w:r>
        <w:rPr>
          <w:rFonts w:eastAsia="Times New Roman" w:cs="Times New Roman"/>
          <w:szCs w:val="24"/>
        </w:rPr>
        <w:t xml:space="preserve"> το πλαίσιο καταπολέμησης του μαύρου χρήματος και της διαπλοκής, μάς βρίσκουν από θέση αρχής σύμφωνους. </w:t>
      </w:r>
    </w:p>
    <w:p w14:paraId="6900E06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Επί του πρώτου μέρους του νομοσχεδίου, με την κυρούμενη </w:t>
      </w:r>
      <w:r>
        <w:rPr>
          <w:rFonts w:eastAsia="Times New Roman" w:cs="Times New Roman"/>
          <w:szCs w:val="24"/>
        </w:rPr>
        <w:t>σ</w:t>
      </w:r>
      <w:r>
        <w:rPr>
          <w:rFonts w:eastAsia="Times New Roman" w:cs="Times New Roman"/>
          <w:szCs w:val="24"/>
        </w:rPr>
        <w:t xml:space="preserve">ύμβαση αναθεωρείται η προγενέστερη σχετική </w:t>
      </w:r>
      <w:r>
        <w:rPr>
          <w:rFonts w:eastAsia="Times New Roman" w:cs="Times New Roman"/>
          <w:szCs w:val="24"/>
        </w:rPr>
        <w:t>σ</w:t>
      </w:r>
      <w:r>
        <w:rPr>
          <w:rFonts w:eastAsia="Times New Roman" w:cs="Times New Roman"/>
          <w:szCs w:val="24"/>
        </w:rPr>
        <w:t>ύμβαση του 1998 και επεκτείν</w:t>
      </w:r>
      <w:r>
        <w:rPr>
          <w:rFonts w:eastAsia="Times New Roman" w:cs="Times New Roman"/>
          <w:szCs w:val="24"/>
        </w:rPr>
        <w:t xml:space="preserve">εται η εφαρμογή της πέραν της νομιμοποίησης εσόδων από εγκληματικές δραστηριότητες και στη χρηματοδότηση της τρομοκρατίας. Και σε αυτό το σημείο είμαστε σύμφωνοι. </w:t>
      </w:r>
    </w:p>
    <w:p w14:paraId="6900E06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το δεύτερο μέρος και την ενσωμάτωση στην εθνική νομοθεσία της </w:t>
      </w:r>
      <w:r>
        <w:rPr>
          <w:rFonts w:eastAsia="Times New Roman" w:cs="Times New Roman"/>
          <w:szCs w:val="24"/>
        </w:rPr>
        <w:t>ο</w:t>
      </w:r>
      <w:r>
        <w:rPr>
          <w:rFonts w:eastAsia="Times New Roman" w:cs="Times New Roman"/>
          <w:szCs w:val="24"/>
        </w:rPr>
        <w:t>δηγίας 2014/42 της Ευ</w:t>
      </w:r>
      <w:r>
        <w:rPr>
          <w:rFonts w:eastAsia="Times New Roman" w:cs="Times New Roman"/>
          <w:szCs w:val="24"/>
        </w:rPr>
        <w:t>ρωπαϊκής Ένωσης</w:t>
      </w:r>
      <w:r>
        <w:rPr>
          <w:rFonts w:eastAsia="Times New Roman" w:cs="Times New Roman"/>
          <w:szCs w:val="24"/>
        </w:rPr>
        <w:t>,</w:t>
      </w:r>
      <w:r>
        <w:rPr>
          <w:rFonts w:eastAsia="Times New Roman" w:cs="Times New Roman"/>
          <w:szCs w:val="24"/>
        </w:rPr>
        <w:t xml:space="preserve"> σχετικά με την αναγνώριση και την εκτέλεση των αποφάσεων των δικαστικών αρχών άλλων κρατών μελών της Ευρωπαϊκής Ένωσης</w:t>
      </w:r>
      <w:r>
        <w:rPr>
          <w:rFonts w:eastAsia="Times New Roman" w:cs="Times New Roman"/>
          <w:szCs w:val="24"/>
        </w:rPr>
        <w:t>,</w:t>
      </w:r>
      <w:r>
        <w:rPr>
          <w:rFonts w:eastAsia="Times New Roman" w:cs="Times New Roman"/>
          <w:szCs w:val="24"/>
        </w:rPr>
        <w:t xml:space="preserve"> που αφορούν στη δέσμευση και τη δήμευση περιουσιακών και αποδεικτικών στοιχείων, υιοθετούμε –το ξαναλέω- την παρατήρηση</w:t>
      </w:r>
      <w:r>
        <w:rPr>
          <w:rFonts w:eastAsia="Times New Roman" w:cs="Times New Roman"/>
          <w:szCs w:val="24"/>
        </w:rPr>
        <w:t xml:space="preserve"> την οποία έκανε ο </w:t>
      </w:r>
      <w:r>
        <w:rPr>
          <w:rFonts w:eastAsia="Times New Roman" w:cs="Times New Roman"/>
          <w:szCs w:val="24"/>
        </w:rPr>
        <w:t>π</w:t>
      </w:r>
      <w:r>
        <w:rPr>
          <w:rFonts w:eastAsia="Times New Roman" w:cs="Times New Roman"/>
          <w:szCs w:val="24"/>
        </w:rPr>
        <w:t xml:space="preserve">ρόεδρος της </w:t>
      </w:r>
      <w:r>
        <w:rPr>
          <w:rFonts w:eastAsia="Times New Roman" w:cs="Times New Roman"/>
          <w:szCs w:val="24"/>
        </w:rPr>
        <w:t>ο</w:t>
      </w:r>
      <w:r>
        <w:rPr>
          <w:rFonts w:eastAsia="Times New Roman" w:cs="Times New Roman"/>
          <w:szCs w:val="24"/>
        </w:rPr>
        <w:t>λομέλειας των δικηγορικών συλ</w:t>
      </w:r>
      <w:r>
        <w:rPr>
          <w:rFonts w:eastAsia="Times New Roman" w:cs="Times New Roman"/>
          <w:szCs w:val="24"/>
        </w:rPr>
        <w:lastRenderedPageBreak/>
        <w:t xml:space="preserve">λόγων ότι οι εν λόγω ρυθμίσεις θεσπίστηκαν πριν την υπογραφή της Συνθήκης της Λισαβόνας και πριν την έναρξη της ισχύος του Χάρτη Θεμελιωδών Δικαιωμάτων του Ανθρώπου. </w:t>
      </w:r>
    </w:p>
    <w:p w14:paraId="6900E06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Ήδη σε πολλά ευρωπαϊκά κράτ</w:t>
      </w:r>
      <w:r>
        <w:rPr>
          <w:rFonts w:eastAsia="Times New Roman" w:cs="Times New Roman"/>
          <w:szCs w:val="24"/>
        </w:rPr>
        <w:t xml:space="preserve">η υπάρχουν προβληματισμοί, αμφισβητήσεις εάν αυτές οι διατάξεις, ιδιαίτερα οι διατάξεις οι οποίες έχουν να κάνουν με το ρητό αξιόποινο για διάφορες κατηγορίες εγκλημάτων, έχουν συμβατότητα με το κείμενο το οποίο ψηφίζουμε σήμερα. </w:t>
      </w:r>
    </w:p>
    <w:p w14:paraId="6900E06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το δεύτερο μέρος </w:t>
      </w:r>
      <w:r>
        <w:rPr>
          <w:rFonts w:eastAsia="Times New Roman" w:cs="Times New Roman"/>
          <w:szCs w:val="24"/>
        </w:rPr>
        <w:t xml:space="preserve">του νομοσχεδίου, η άποψή μας είναι ότι οι ρυθμίσεις κινούνται στη σωστή κατεύθυνση και άλλωστε εισάγουν διατάξεις </w:t>
      </w:r>
      <w:proofErr w:type="spellStart"/>
      <w:r>
        <w:rPr>
          <w:rFonts w:eastAsia="Times New Roman" w:cs="Times New Roman"/>
          <w:szCs w:val="24"/>
        </w:rPr>
        <w:t>Ε</w:t>
      </w:r>
      <w:r>
        <w:rPr>
          <w:rFonts w:eastAsia="Times New Roman" w:cs="Times New Roman"/>
          <w:szCs w:val="24"/>
        </w:rPr>
        <w:t>νωσιακού</w:t>
      </w:r>
      <w:proofErr w:type="spellEnd"/>
      <w:r>
        <w:rPr>
          <w:rFonts w:eastAsia="Times New Roman" w:cs="Times New Roman"/>
          <w:szCs w:val="24"/>
        </w:rPr>
        <w:t xml:space="preserve"> </w:t>
      </w:r>
      <w:r>
        <w:rPr>
          <w:rFonts w:eastAsia="Times New Roman" w:cs="Times New Roman"/>
          <w:szCs w:val="24"/>
        </w:rPr>
        <w:t>Δ</w:t>
      </w:r>
      <w:r>
        <w:rPr>
          <w:rFonts w:eastAsia="Times New Roman" w:cs="Times New Roman"/>
          <w:szCs w:val="24"/>
        </w:rPr>
        <w:t>ικαίου. Ωστόσο, εμείς επιμένουμε ότι χρειάζεται μια γενικότερη αντιμετώπιση του ζητήματος, παραδείγματος χάρ</w:t>
      </w:r>
      <w:r>
        <w:rPr>
          <w:rFonts w:eastAsia="Times New Roman" w:cs="Times New Roman"/>
          <w:szCs w:val="24"/>
        </w:rPr>
        <w:t>ιν,</w:t>
      </w:r>
      <w:r>
        <w:rPr>
          <w:rFonts w:eastAsia="Times New Roman" w:cs="Times New Roman"/>
          <w:szCs w:val="24"/>
        </w:rPr>
        <w:t xml:space="preserve"> του οικογενειακού δικαίου, όχι μόνο ως ένα κομμάτι το οποίο εισάγεται με αυτές τις διατάξεις και έχει να κάνει με την αναδοχή, αλλά και ένα πλέγμα διατάξεων που έχουμε υποστηρίξει από το 2014 και συμπεριλαμβάνει το οικογενειακό δικαστήριο, την οικογενειακ</w:t>
      </w:r>
      <w:r>
        <w:rPr>
          <w:rFonts w:eastAsia="Times New Roman" w:cs="Times New Roman"/>
          <w:szCs w:val="24"/>
        </w:rPr>
        <w:t xml:space="preserve">ή διαμεσολάβηση, νέες διατάξεις για τη υιοθεσία, τη </w:t>
      </w:r>
      <w:proofErr w:type="spellStart"/>
      <w:r>
        <w:rPr>
          <w:rFonts w:eastAsia="Times New Roman" w:cs="Times New Roman"/>
          <w:szCs w:val="24"/>
        </w:rPr>
        <w:t>συνεπιμέλεια</w:t>
      </w:r>
      <w:proofErr w:type="spellEnd"/>
      <w:r>
        <w:rPr>
          <w:rFonts w:eastAsia="Times New Roman" w:cs="Times New Roman"/>
          <w:szCs w:val="24"/>
        </w:rPr>
        <w:t xml:space="preserve"> τέκνων, κύριε Υπουργέ, που είναι πολύ σημαντικό και έχει απασχολήσει ένα πολύ μεγάλο κομμάτι, μια μεγάλη μερίδα γονιών</w:t>
      </w:r>
      <w:r>
        <w:rPr>
          <w:rFonts w:eastAsia="Times New Roman" w:cs="Times New Roman"/>
          <w:szCs w:val="24"/>
        </w:rPr>
        <w:t>,</w:t>
      </w:r>
      <w:r>
        <w:rPr>
          <w:rFonts w:eastAsia="Times New Roman" w:cs="Times New Roman"/>
          <w:szCs w:val="24"/>
        </w:rPr>
        <w:t xml:space="preserve"> στο πλαίσιο του συναινετικού διαζυγίου, καθώς και άλλες ρυθμίσεις σήμερ</w:t>
      </w:r>
      <w:r>
        <w:rPr>
          <w:rFonts w:eastAsia="Times New Roman" w:cs="Times New Roman"/>
          <w:szCs w:val="24"/>
        </w:rPr>
        <w:t xml:space="preserve">α είναι ώριμες για να αποτελέσουν αντικείμενο μιας νομοθετικής συναίνεσης σχετικά με την αναμόρφωση του οικογενειακού δικαίου. </w:t>
      </w:r>
    </w:p>
    <w:p w14:paraId="6900E06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Όσον αφορά τις διατάξεις που εισάγει το παρόν νομοσχέδιο, θα σταθώ στο άρθρο 33 παράγραφος 2, όπου ορίζεται ότι ο </w:t>
      </w:r>
      <w:r>
        <w:rPr>
          <w:rFonts w:eastAsia="Times New Roman" w:cs="Times New Roman"/>
          <w:szCs w:val="24"/>
        </w:rPr>
        <w:t>ε</w:t>
      </w:r>
      <w:r>
        <w:rPr>
          <w:rFonts w:eastAsia="Times New Roman" w:cs="Times New Roman"/>
          <w:szCs w:val="24"/>
        </w:rPr>
        <w:t>ισαγγελέας εν</w:t>
      </w:r>
      <w:r>
        <w:rPr>
          <w:rFonts w:eastAsia="Times New Roman" w:cs="Times New Roman"/>
          <w:szCs w:val="24"/>
        </w:rPr>
        <w:t xml:space="preserve">τός δύο μηνών εγκρίνει ή απορρίπτει το αίτημα, αφού λάβει τη γνώμη ενός </w:t>
      </w:r>
      <w:r>
        <w:rPr>
          <w:rFonts w:eastAsia="Times New Roman" w:cs="Times New Roman"/>
          <w:szCs w:val="24"/>
        </w:rPr>
        <w:t>ε</w:t>
      </w:r>
      <w:r>
        <w:rPr>
          <w:rFonts w:eastAsia="Times New Roman" w:cs="Times New Roman"/>
          <w:szCs w:val="24"/>
        </w:rPr>
        <w:t xml:space="preserve">πιμελητή της Υπηρεσίας Επιμελητών Ανηλίκων Αθηνών. Δεδομένης της σοβαρής </w:t>
      </w:r>
      <w:proofErr w:type="spellStart"/>
      <w:r>
        <w:rPr>
          <w:rFonts w:eastAsia="Times New Roman" w:cs="Times New Roman"/>
          <w:szCs w:val="24"/>
        </w:rPr>
        <w:t>υποστελέχωσης</w:t>
      </w:r>
      <w:proofErr w:type="spellEnd"/>
      <w:r>
        <w:rPr>
          <w:rFonts w:eastAsia="Times New Roman" w:cs="Times New Roman"/>
          <w:szCs w:val="24"/>
        </w:rPr>
        <w:t xml:space="preserve"> της εν λόγω  υπηρεσίας, μετά και τη συζήτηση που είχαμε στην </w:t>
      </w:r>
      <w:r>
        <w:rPr>
          <w:rFonts w:eastAsia="Times New Roman" w:cs="Times New Roman"/>
          <w:szCs w:val="24"/>
        </w:rPr>
        <w:t>ε</w:t>
      </w:r>
      <w:r>
        <w:rPr>
          <w:rFonts w:eastAsia="Times New Roman" w:cs="Times New Roman"/>
          <w:szCs w:val="24"/>
        </w:rPr>
        <w:t>πιτροπή, η ρύθμιση αυτή νομίζω ότι</w:t>
      </w:r>
      <w:r>
        <w:rPr>
          <w:rFonts w:eastAsia="Times New Roman" w:cs="Times New Roman"/>
          <w:szCs w:val="24"/>
        </w:rPr>
        <w:t xml:space="preserve"> είναι προβληματική</w:t>
      </w:r>
      <w:r>
        <w:rPr>
          <w:rFonts w:eastAsia="Times New Roman" w:cs="Times New Roman"/>
          <w:szCs w:val="24"/>
        </w:rPr>
        <w:t>,</w:t>
      </w:r>
      <w:r>
        <w:rPr>
          <w:rFonts w:eastAsia="Times New Roman" w:cs="Times New Roman"/>
          <w:szCs w:val="24"/>
        </w:rPr>
        <w:t xml:space="preserve"> γιατί θα δημιουργεί στην πράξη κίνδυνο εκτέλεσης ή μερικής εκτέλεσης των καθηκόντων αυτών λόγω της υπερφόρτωσης της υπηρεσίας με δυσανάλογα μεγάλο όγκο εργασίας. </w:t>
      </w:r>
    </w:p>
    <w:p w14:paraId="6900E06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Στο τρίτο μέρος του νομοσχεδίου</w:t>
      </w:r>
      <w:r>
        <w:rPr>
          <w:rFonts w:eastAsia="Times New Roman" w:cs="Times New Roman"/>
          <w:szCs w:val="24"/>
        </w:rPr>
        <w:t>,</w:t>
      </w:r>
      <w:r>
        <w:rPr>
          <w:rFonts w:eastAsia="Times New Roman" w:cs="Times New Roman"/>
          <w:szCs w:val="24"/>
        </w:rPr>
        <w:t xml:space="preserve"> που αφορά την ενσωμάτωση της </w:t>
      </w:r>
      <w:r>
        <w:rPr>
          <w:rFonts w:eastAsia="Times New Roman" w:cs="Times New Roman"/>
          <w:szCs w:val="24"/>
        </w:rPr>
        <w:t>ο</w:t>
      </w:r>
      <w:r>
        <w:rPr>
          <w:rFonts w:eastAsia="Times New Roman" w:cs="Times New Roman"/>
          <w:szCs w:val="24"/>
        </w:rPr>
        <w:t>δηγίας 20</w:t>
      </w:r>
      <w:r>
        <w:rPr>
          <w:rFonts w:eastAsia="Times New Roman" w:cs="Times New Roman"/>
          <w:szCs w:val="24"/>
        </w:rPr>
        <w:t xml:space="preserve">13/48 της Ευρωπαϊκής Ένωσης, θα αναφερθώ μόνο -προφανώς θεωρούμε θετικές τις ρυθμίσεις- σε δύο ζητήματα, από τη μια πλευρά στο άρθρο 99Γ, όπου είχαμε προτείνει να προσδιοριστούν με μεγαλύτερη ευκρίνεια οι όροι «εξαιρετική περίπτωση» και «άμεσος κίνδυνος», </w:t>
      </w:r>
      <w:r>
        <w:rPr>
          <w:rFonts w:eastAsia="Times New Roman" w:cs="Times New Roman"/>
          <w:szCs w:val="24"/>
        </w:rPr>
        <w:t xml:space="preserve">έτσι ώστε να μην υπάρξει ερμηνευτική παρανόηση εκ μέρους των δικαστικών αρχών. </w:t>
      </w:r>
    </w:p>
    <w:p w14:paraId="6900E06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Επίσης, θα σας έλεγα ότι στο κείμενο του Επιστημονικού Συμβουλίου της Βουλής υπάρχει ακριβώς η ίδια επιφύλαξη όταν αναφέρεται για το άρθρο 51 στο σημείο 7 ότι η αποτροπή του άμ</w:t>
      </w:r>
      <w:r>
        <w:rPr>
          <w:rFonts w:eastAsia="Times New Roman" w:cs="Times New Roman"/>
          <w:szCs w:val="24"/>
        </w:rPr>
        <w:t>εσου κινδύνου συνιστά περιορισμό του δικαιώματος επικοινωνίας με τρίτα πρόσωπα και θα ήταν σκόπιμο να α</w:t>
      </w:r>
      <w:r>
        <w:rPr>
          <w:rFonts w:eastAsia="Times New Roman" w:cs="Times New Roman"/>
          <w:szCs w:val="24"/>
        </w:rPr>
        <w:lastRenderedPageBreak/>
        <w:t xml:space="preserve">ναφερθεί συγκεκριμένα σε τι αφορά ο άμεσος κίνδυνος, ώστε η διάταξη να είναι σαφέστερη και να μην έχουμε στην περίπτωση αυτή πρόβλημα όχι μόνο ερμηνείας </w:t>
      </w:r>
      <w:r>
        <w:rPr>
          <w:rFonts w:eastAsia="Times New Roman" w:cs="Times New Roman"/>
          <w:szCs w:val="24"/>
        </w:rPr>
        <w:t>και εφαρμογής αλλά</w:t>
      </w:r>
      <w:r>
        <w:rPr>
          <w:rFonts w:eastAsia="Times New Roman" w:cs="Times New Roman"/>
          <w:szCs w:val="24"/>
        </w:rPr>
        <w:t>,</w:t>
      </w:r>
      <w:r>
        <w:rPr>
          <w:rFonts w:eastAsia="Times New Roman" w:cs="Times New Roman"/>
          <w:szCs w:val="24"/>
        </w:rPr>
        <w:t xml:space="preserve"> αντίθετα, αυθαίρετης εφαρμογής ή καταχρηστικής εφαρμογής του συγκεκριμένου άρθρου. </w:t>
      </w:r>
    </w:p>
    <w:p w14:paraId="6900E06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Στο τρίτο μέρος, ως προς το εδάφιο του άρθρου 49, το Επιστημονικό Συμβούλιο της Βουλής επικεντρώνει το ενδιαφέρον του σε κάτι το οποίο είχαμε τονίσει κα</w:t>
      </w:r>
      <w:r>
        <w:rPr>
          <w:rFonts w:eastAsia="Times New Roman" w:cs="Times New Roman"/>
          <w:szCs w:val="24"/>
        </w:rPr>
        <w:t xml:space="preserve">ι εμείς, </w:t>
      </w:r>
      <w:r>
        <w:rPr>
          <w:rFonts w:eastAsia="Times New Roman" w:cs="Times New Roman"/>
          <w:szCs w:val="24"/>
        </w:rPr>
        <w:t xml:space="preserve">δηλαδή </w:t>
      </w:r>
      <w:r>
        <w:rPr>
          <w:rFonts w:eastAsia="Times New Roman" w:cs="Times New Roman"/>
          <w:szCs w:val="24"/>
        </w:rPr>
        <w:t>ότι θα ήταν σκόπιμο να επεκταθεί και στον ύποπτο η προτεινόμενη ρύθμιση και επίσης ότι εδώ θα πρέπει να γίνει μεγαλύτερη κατοχύρωση του απορρήτου της επικοινωνίας μεταξύ συνηγόρου και κατηγορουμένου και αυτή αφορά και στην τηλεφωνική και εν</w:t>
      </w:r>
      <w:r>
        <w:rPr>
          <w:rFonts w:eastAsia="Times New Roman" w:cs="Times New Roman"/>
          <w:szCs w:val="24"/>
        </w:rPr>
        <w:t xml:space="preserve"> γένει ηλεκτρονική επικοινωνία, με αναγκαία συνέπεια να παράγεται αποδεικτική απαγόρευση αξιοποίησης των σχετικών πληροφοριών. </w:t>
      </w:r>
    </w:p>
    <w:p w14:paraId="6900E07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το τέταρτο μέρος του νομοσχεδίου νομίζω ότι παραμένουν τα ζητήματα τα οποία συζητήσαμε και στην </w:t>
      </w:r>
      <w:r>
        <w:rPr>
          <w:rFonts w:eastAsia="Times New Roman" w:cs="Times New Roman"/>
          <w:szCs w:val="24"/>
        </w:rPr>
        <w:t>ε</w:t>
      </w:r>
      <w:r>
        <w:rPr>
          <w:rFonts w:eastAsia="Times New Roman" w:cs="Times New Roman"/>
          <w:szCs w:val="24"/>
        </w:rPr>
        <w:t xml:space="preserve">πιτροπή και συζητήσαμε </w:t>
      </w:r>
      <w:r>
        <w:rPr>
          <w:rFonts w:eastAsia="Times New Roman" w:cs="Times New Roman"/>
          <w:szCs w:val="24"/>
        </w:rPr>
        <w:t>και με τους φορείς. Έχω την εντύπωση ότι εδώ –και δεν υπάρχει κάποιο πρόβλημα να καταθέσουμε τη διαφωνία μας- είναι το μοναδικό μέρος του σχεδίου νόμου όπου η Κυβέρνηση, πέραν της κύρωσης, δημιουργεί ένα νέο νομοθετικό πλαίσιο γι</w:t>
      </w:r>
      <w:r>
        <w:rPr>
          <w:rFonts w:eastAsia="Times New Roman" w:cs="Times New Roman"/>
          <w:szCs w:val="24"/>
        </w:rPr>
        <w:t>’</w:t>
      </w:r>
      <w:r>
        <w:rPr>
          <w:rFonts w:eastAsia="Times New Roman" w:cs="Times New Roman"/>
          <w:szCs w:val="24"/>
        </w:rPr>
        <w:t xml:space="preserve"> αυτό που ονομάζουμε «λειτ</w:t>
      </w:r>
      <w:r>
        <w:rPr>
          <w:rFonts w:eastAsia="Times New Roman" w:cs="Times New Roman"/>
          <w:szCs w:val="24"/>
        </w:rPr>
        <w:t xml:space="preserve">ουργία της </w:t>
      </w:r>
      <w:proofErr w:type="spellStart"/>
      <w:r>
        <w:rPr>
          <w:rFonts w:eastAsia="Times New Roman" w:cs="Times New Roman"/>
          <w:szCs w:val="24"/>
        </w:rPr>
        <w:t>αποκαταστατικής</w:t>
      </w:r>
      <w:proofErr w:type="spellEnd"/>
      <w:r>
        <w:rPr>
          <w:rFonts w:eastAsia="Times New Roman" w:cs="Times New Roman"/>
          <w:szCs w:val="24"/>
        </w:rPr>
        <w:t xml:space="preserve"> δικαιοσύνης στην Ελλάδα</w:t>
      </w:r>
      <w:r>
        <w:rPr>
          <w:rFonts w:eastAsia="Times New Roman" w:cs="Times New Roman"/>
          <w:szCs w:val="24"/>
        </w:rPr>
        <w:t>,</w:t>
      </w:r>
      <w:r>
        <w:rPr>
          <w:rFonts w:eastAsia="Times New Roman" w:cs="Times New Roman"/>
          <w:szCs w:val="24"/>
        </w:rPr>
        <w:t xml:space="preserve"> τόσο ως προς τα ενήλικα θύματα όσο και προς τα ανήλικα θύματα». </w:t>
      </w:r>
    </w:p>
    <w:p w14:paraId="6900E071"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τους ανηλίκους γνωρίζουμε ότι έχει προχωρήσει -στα σπάργανα μεν- η </w:t>
      </w:r>
      <w:proofErr w:type="spellStart"/>
      <w:r>
        <w:rPr>
          <w:rFonts w:eastAsia="Times New Roman" w:cs="Times New Roman"/>
          <w:szCs w:val="24"/>
        </w:rPr>
        <w:t>αποκαταστατική</w:t>
      </w:r>
      <w:proofErr w:type="spellEnd"/>
      <w:r>
        <w:rPr>
          <w:rFonts w:eastAsia="Times New Roman" w:cs="Times New Roman"/>
          <w:szCs w:val="24"/>
        </w:rPr>
        <w:t xml:space="preserve"> δικαιοσύνη. Συζητάμε για την υποστήριξη των θυμάτων σ</w:t>
      </w:r>
      <w:r>
        <w:rPr>
          <w:rFonts w:eastAsia="Times New Roman" w:cs="Times New Roman"/>
          <w:szCs w:val="24"/>
        </w:rPr>
        <w:t xml:space="preserve">το πλαίσιο της δημιουργίας θεσμών </w:t>
      </w:r>
      <w:proofErr w:type="spellStart"/>
      <w:r>
        <w:rPr>
          <w:rFonts w:eastAsia="Times New Roman" w:cs="Times New Roman"/>
          <w:szCs w:val="24"/>
        </w:rPr>
        <w:t>αποκαταστατικής</w:t>
      </w:r>
      <w:proofErr w:type="spellEnd"/>
      <w:r>
        <w:rPr>
          <w:rFonts w:eastAsia="Times New Roman" w:cs="Times New Roman"/>
          <w:szCs w:val="24"/>
        </w:rPr>
        <w:t xml:space="preserve"> δικαιοσύνης για τους ενηλίκους και επαναλαμβάνω ότι είναι άγνωστη η λειτουργία αυτή, γιατί μέχρι σήμερα δεν υπήρχε υπό την εποπτεία της δικαιοσύνης μια τέτοια προσέγγιση. </w:t>
      </w:r>
    </w:p>
    <w:p w14:paraId="6900E072"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Εδώ, λοιπόν, έχουμε μια διαφορετικ</w:t>
      </w:r>
      <w:r>
        <w:rPr>
          <w:rFonts w:eastAsia="Times New Roman" w:cs="Times New Roman"/>
          <w:szCs w:val="24"/>
        </w:rPr>
        <w:t xml:space="preserve">ή προσέγγιση του θέματος. Έχουμε μια διαφορετική φιλοσοφία σε σχέση με αυτή η οποία προτείνεται από το σχέδιο νόμου. Θεωρεί η Κυβέρνηση ότι το σύνολο των λειτουργιών της </w:t>
      </w:r>
      <w:proofErr w:type="spellStart"/>
      <w:r>
        <w:rPr>
          <w:rFonts w:eastAsia="Times New Roman" w:cs="Times New Roman"/>
          <w:szCs w:val="24"/>
        </w:rPr>
        <w:t>αποκαταστατικής</w:t>
      </w:r>
      <w:proofErr w:type="spellEnd"/>
      <w:r>
        <w:rPr>
          <w:rFonts w:eastAsia="Times New Roman" w:cs="Times New Roman"/>
          <w:szCs w:val="24"/>
        </w:rPr>
        <w:t xml:space="preserve"> δικαιοσύνης θα πρέπει να στεγαστεί κάτω από την Υπηρεσία Επιμελητών Αν</w:t>
      </w:r>
      <w:r>
        <w:rPr>
          <w:rFonts w:eastAsia="Times New Roman" w:cs="Times New Roman"/>
          <w:szCs w:val="24"/>
        </w:rPr>
        <w:t>ηλίκων και Κοινωνικής Αρωγής του Υπουργείου Δικαιοσύνης. Εμείς αυτό το οποίο έχουμε υποστηρίξει από την αρχή –και είναι ουσιαστική η διαφωνία μας- είναι το εξής: Εφόσον υπάρχει μια ευκαιρία δημιουργίας θεσμού εξαρχής, θα πρέπει αυτός ο θεσμός, για να μπορε</w:t>
      </w:r>
      <w:r>
        <w:rPr>
          <w:rFonts w:eastAsia="Times New Roman" w:cs="Times New Roman"/>
          <w:szCs w:val="24"/>
        </w:rPr>
        <w:t>ί να λειτουργήσει στην υποστήριξη των θυμάτων, να έχει μια αυτοτελή και αυτόνομη λειτουργία σ’ ένα πλαίσιο υποστήριξης των θυμάτων και όχι σε ένα πλαίσιο που λειτουργεί χωρίς κα</w:t>
      </w:r>
      <w:r>
        <w:rPr>
          <w:rFonts w:eastAsia="Times New Roman" w:cs="Times New Roman"/>
          <w:szCs w:val="24"/>
        </w:rPr>
        <w:t>μ</w:t>
      </w:r>
      <w:r>
        <w:rPr>
          <w:rFonts w:eastAsia="Times New Roman" w:cs="Times New Roman"/>
          <w:szCs w:val="24"/>
        </w:rPr>
        <w:t>μία διάκριση και χωρίς κα</w:t>
      </w:r>
      <w:r>
        <w:rPr>
          <w:rFonts w:eastAsia="Times New Roman" w:cs="Times New Roman"/>
          <w:szCs w:val="24"/>
        </w:rPr>
        <w:t>μ</w:t>
      </w:r>
      <w:r>
        <w:rPr>
          <w:rFonts w:eastAsia="Times New Roman" w:cs="Times New Roman"/>
          <w:szCs w:val="24"/>
        </w:rPr>
        <w:t>μία, αν θέλετε, αυτονομία, από τη μία η υποστήριξη τ</w:t>
      </w:r>
      <w:r>
        <w:rPr>
          <w:rFonts w:eastAsia="Times New Roman" w:cs="Times New Roman"/>
          <w:szCs w:val="24"/>
        </w:rPr>
        <w:t xml:space="preserve">ου δράση και από την άλλη η υποστήριξη του θύματος. </w:t>
      </w:r>
    </w:p>
    <w:p w14:paraId="6900E073"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λέω αυτό γιατί από τις συζητήσεις που είχαμε στην </w:t>
      </w:r>
      <w:r>
        <w:rPr>
          <w:rFonts w:eastAsia="Times New Roman" w:cs="Times New Roman"/>
          <w:szCs w:val="24"/>
        </w:rPr>
        <w:t>ε</w:t>
      </w:r>
      <w:r>
        <w:rPr>
          <w:rFonts w:eastAsia="Times New Roman" w:cs="Times New Roman"/>
          <w:szCs w:val="24"/>
        </w:rPr>
        <w:t xml:space="preserve">πιτροπή και από τις τοποθετήσεις του κυρίου Υπουργού, βγαίνει ένα συμπέρασμα. Έχουμε αυτή τη στιγμή μία καθυστερημένη εφαρμογή του θεσμού. Είμαστε η </w:t>
      </w:r>
      <w:r>
        <w:rPr>
          <w:rFonts w:eastAsia="Times New Roman" w:cs="Times New Roman"/>
          <w:szCs w:val="24"/>
        </w:rPr>
        <w:t xml:space="preserve">τελευταία χώρα της Ευρωπαϊκής Ένωσης η οποία εφαρμόζει την </w:t>
      </w:r>
      <w:proofErr w:type="spellStart"/>
      <w:r>
        <w:rPr>
          <w:rFonts w:eastAsia="Times New Roman" w:cs="Times New Roman"/>
          <w:szCs w:val="24"/>
        </w:rPr>
        <w:t>αποκαταστατική</w:t>
      </w:r>
      <w:proofErr w:type="spellEnd"/>
      <w:r>
        <w:rPr>
          <w:rFonts w:eastAsia="Times New Roman" w:cs="Times New Roman"/>
          <w:szCs w:val="24"/>
        </w:rPr>
        <w:t xml:space="preserve"> δικαιοσύνη. Υπάρχουν πάρα πολλά μοντέλα και υπάρχουν πάρα πολλές εναλλακτικές λύσεις, έτσι ώστε να μπορέσουμε να δημιουργήσουμε έναν θεσμό που θα είναι πραγματικά στην υπηρεσία της υ</w:t>
      </w:r>
      <w:r>
        <w:rPr>
          <w:rFonts w:eastAsia="Times New Roman" w:cs="Times New Roman"/>
          <w:szCs w:val="24"/>
        </w:rPr>
        <w:t xml:space="preserve">ποστήριξης των θυμάτων. Αυτό το οποίο λέω είναι ότι την επιλογή που κάνουμε σήμερα νομίζω ότι θα τη βρούμε μπροστά μας τα επόμενα χρόνια, όχι μόνο διότι θα συνεργάζεται με </w:t>
      </w:r>
      <w:proofErr w:type="spellStart"/>
      <w:r>
        <w:rPr>
          <w:rFonts w:eastAsia="Times New Roman" w:cs="Times New Roman"/>
          <w:szCs w:val="24"/>
        </w:rPr>
        <w:t>υποστελεχωμένες</w:t>
      </w:r>
      <w:proofErr w:type="spellEnd"/>
      <w:r>
        <w:rPr>
          <w:rFonts w:eastAsia="Times New Roman" w:cs="Times New Roman"/>
          <w:szCs w:val="24"/>
        </w:rPr>
        <w:t xml:space="preserve"> υπηρεσίες, αλλά γιατί, σύμφωνα μ’ αυτό που υποστηρίξαμε από την αρχή</w:t>
      </w:r>
      <w:r>
        <w:rPr>
          <w:rFonts w:eastAsia="Times New Roman" w:cs="Times New Roman"/>
          <w:szCs w:val="24"/>
        </w:rPr>
        <w:t>, χάνουμε μια ευκαιρία να δημιουργήσουμε τον θεσμό από την αρχή, να τον προικοδοτήσουμε</w:t>
      </w:r>
      <w:r>
        <w:rPr>
          <w:rFonts w:eastAsia="Times New Roman" w:cs="Times New Roman"/>
          <w:szCs w:val="24"/>
        </w:rPr>
        <w:t>,</w:t>
      </w:r>
      <w:r>
        <w:rPr>
          <w:rFonts w:eastAsia="Times New Roman" w:cs="Times New Roman"/>
          <w:szCs w:val="24"/>
        </w:rPr>
        <w:t xml:space="preserve"> είτε μέσω μετατάξεων είτε μέσω νέων θέσεων με κατάλληλα εξειδικευμένο προσωπικό και από εκεί και πέρα να υποστηρίξουμε όχι μόνο τα θύματα, αλλά και τις εναλλακτικές λύ</w:t>
      </w:r>
      <w:r>
        <w:rPr>
          <w:rFonts w:eastAsia="Times New Roman" w:cs="Times New Roman"/>
          <w:szCs w:val="24"/>
        </w:rPr>
        <w:t xml:space="preserve">σεις τις οποίες πρέπει να έχει η δικαιοσύνη, έτσι ώστε να κάνει και την οικονομία της απονομής δικαιοσύνης, αλλά και τον σεβασμό των δικαιωμάτων των θυμάτων. </w:t>
      </w:r>
    </w:p>
    <w:p w14:paraId="6900E074"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Στο πλαίσιο αυτό, ως προς τις τροπολογίες, πέραν αυτής του κ. Παππά</w:t>
      </w:r>
      <w:r>
        <w:rPr>
          <w:rFonts w:eastAsia="Times New Roman" w:cs="Times New Roman"/>
          <w:szCs w:val="24"/>
        </w:rPr>
        <w:t>,</w:t>
      </w:r>
      <w:r>
        <w:rPr>
          <w:rFonts w:eastAsia="Times New Roman" w:cs="Times New Roman"/>
          <w:szCs w:val="24"/>
        </w:rPr>
        <w:t xml:space="preserve"> στην οποία αναφέρθηκα και η </w:t>
      </w:r>
      <w:r>
        <w:rPr>
          <w:rFonts w:eastAsia="Times New Roman" w:cs="Times New Roman"/>
          <w:szCs w:val="24"/>
        </w:rPr>
        <w:t>οποία, όπως καταλαβαίνετε, δεν είναι απλά αυτονόητη υποχρέωση αλλά</w:t>
      </w:r>
      <w:r>
        <w:rPr>
          <w:rFonts w:eastAsia="Times New Roman" w:cs="Times New Roman"/>
          <w:szCs w:val="24"/>
        </w:rPr>
        <w:t>,</w:t>
      </w:r>
      <w:r>
        <w:rPr>
          <w:rFonts w:eastAsia="Times New Roman" w:cs="Times New Roman"/>
          <w:szCs w:val="24"/>
        </w:rPr>
        <w:t xml:space="preserve"> κατά την άποψή </w:t>
      </w:r>
      <w:r>
        <w:rPr>
          <w:rFonts w:eastAsia="Times New Roman" w:cs="Times New Roman"/>
          <w:szCs w:val="24"/>
        </w:rPr>
        <w:t>μας,</w:t>
      </w:r>
      <w:r>
        <w:rPr>
          <w:rFonts w:eastAsia="Times New Roman" w:cs="Times New Roman"/>
          <w:szCs w:val="24"/>
        </w:rPr>
        <w:t xml:space="preserve"> είναι μια αυτονόητη </w:t>
      </w:r>
      <w:r>
        <w:rPr>
          <w:rFonts w:eastAsia="Times New Roman" w:cs="Times New Roman"/>
          <w:szCs w:val="24"/>
        </w:rPr>
        <w:lastRenderedPageBreak/>
        <w:t xml:space="preserve">υποχώρηση της Κυβέρνησης μετά τις αποφάσεις του Συμβουλίου της Επικρατείας, θα τοποθετηθούμε κατά την ψήφιση επί της αρχής και των άρθρων -τα οποία </w:t>
      </w:r>
      <w:r>
        <w:rPr>
          <w:rFonts w:eastAsia="Times New Roman" w:cs="Times New Roman"/>
          <w:szCs w:val="24"/>
        </w:rPr>
        <w:t xml:space="preserve">σας ανέφερα- και η τοποθέτησή μας είναι θετική. </w:t>
      </w:r>
    </w:p>
    <w:p w14:paraId="6900E075"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6900E076"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Σας ευχαριστούμε πολύ, κύριε συνάδελφε.</w:t>
      </w:r>
    </w:p>
    <w:p w14:paraId="6900E077"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Ο συνάδελφος κ. </w:t>
      </w:r>
      <w:proofErr w:type="spellStart"/>
      <w:r>
        <w:rPr>
          <w:rFonts w:eastAsia="Times New Roman" w:cs="Times New Roman"/>
          <w:szCs w:val="24"/>
        </w:rPr>
        <w:t>Αϊβατίδης</w:t>
      </w:r>
      <w:proofErr w:type="spellEnd"/>
      <w:r>
        <w:rPr>
          <w:rFonts w:eastAsia="Times New Roman" w:cs="Times New Roman"/>
          <w:szCs w:val="24"/>
        </w:rPr>
        <w:t xml:space="preserve"> από τη Χρυσή Αυγή έχει τον λόγο.</w:t>
      </w:r>
    </w:p>
    <w:p w14:paraId="6900E078"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κύριε Πρόεδρε, έχω ζητήσει τον λόγο για να…  </w:t>
      </w:r>
    </w:p>
    <w:p w14:paraId="6900E079"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κύριε Υπουργέ.</w:t>
      </w:r>
    </w:p>
    <w:p w14:paraId="6900E07A"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Αϊβατίδη</w:t>
      </w:r>
      <w:proofErr w:type="spellEnd"/>
      <w:r>
        <w:rPr>
          <w:rFonts w:eastAsia="Times New Roman" w:cs="Times New Roman"/>
          <w:szCs w:val="24"/>
        </w:rPr>
        <w:t>, περιμένετε μισό λεπτό, γιατί έχει ζητήσει τον λόγο ο κύριος Υπουργός</w:t>
      </w:r>
      <w:r>
        <w:rPr>
          <w:rFonts w:eastAsia="Times New Roman" w:cs="Times New Roman"/>
          <w:szCs w:val="24"/>
        </w:rPr>
        <w:t>,</w:t>
      </w:r>
      <w:r>
        <w:rPr>
          <w:rFonts w:eastAsia="Times New Roman" w:cs="Times New Roman"/>
          <w:szCs w:val="24"/>
        </w:rPr>
        <w:t xml:space="preserve"> για να παρουσιάσει την τροπολογία του.</w:t>
      </w:r>
    </w:p>
    <w:p w14:paraId="6900E07B"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ΙΩΑΝΝΗΣ</w:t>
      </w:r>
      <w:r>
        <w:rPr>
          <w:rFonts w:eastAsia="Times New Roman" w:cs="Times New Roman"/>
          <w:b/>
          <w:szCs w:val="24"/>
        </w:rPr>
        <w:t xml:space="preserve"> ΑΪΒΑΤΙΔΗΣ:</w:t>
      </w:r>
      <w:r>
        <w:rPr>
          <w:rFonts w:eastAsia="Times New Roman" w:cs="Times New Roman"/>
          <w:szCs w:val="24"/>
        </w:rPr>
        <w:t xml:space="preserve"> Εντάξει, κύριε Πρόεδρε.</w:t>
      </w:r>
    </w:p>
    <w:p w14:paraId="6900E07C"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Ούτε είκοσι δευτερόλεπτα δεν θα χρειαστώ, κύριε Πρόεδρε. </w:t>
      </w:r>
    </w:p>
    <w:p w14:paraId="6900E07D"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900E07E"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Είναι η τροποποίηση στη σύμβαση παραχώρησης των αεροδρομίων με τη </w:t>
      </w:r>
      <w:r>
        <w:rPr>
          <w:rFonts w:eastAsia="Times New Roman" w:cs="Times New Roman"/>
          <w:szCs w:val="24"/>
        </w:rPr>
        <w:t>«</w:t>
      </w:r>
      <w:r>
        <w:rPr>
          <w:rFonts w:eastAsia="Times New Roman" w:cs="Times New Roman"/>
          <w:szCs w:val="24"/>
          <w:lang w:val="en-US"/>
        </w:rPr>
        <w:t>FRAPORT</w:t>
      </w:r>
      <w:r>
        <w:rPr>
          <w:rFonts w:eastAsia="Times New Roman" w:cs="Times New Roman"/>
          <w:szCs w:val="24"/>
        </w:rPr>
        <w:t>»</w:t>
      </w:r>
      <w:r>
        <w:rPr>
          <w:rFonts w:eastAsia="Times New Roman" w:cs="Times New Roman"/>
          <w:szCs w:val="24"/>
        </w:rPr>
        <w:t>. Θα το δείτε, είναι όλες τυπικ</w:t>
      </w:r>
      <w:r>
        <w:rPr>
          <w:rFonts w:eastAsia="Times New Roman" w:cs="Times New Roman"/>
          <w:szCs w:val="24"/>
        </w:rPr>
        <w:t xml:space="preserve">ές. Είναι ένα λάθος στις ημερομηνίες, κάποιες παραπομπές σε άρθρα, κάποιες διευθύνσεις. Είναι τελείως </w:t>
      </w:r>
      <w:r>
        <w:rPr>
          <w:rFonts w:eastAsia="Times New Roman" w:cs="Times New Roman"/>
          <w:szCs w:val="24"/>
        </w:rPr>
        <w:lastRenderedPageBreak/>
        <w:t>τυπικό, αλλά πρέπει να περάσει και από τη Βουλή. Θα δουν οι κύριοι συνάδελφοι ότι δεν είναι τίποτα ουσιαστικό.</w:t>
      </w:r>
    </w:p>
    <w:p w14:paraId="6900E07F"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w:t>
      </w:r>
    </w:p>
    <w:p w14:paraId="6900E080"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ΠΡΟΕΔΡΕΥΩΝ (Σ</w:t>
      </w:r>
      <w:r>
        <w:rPr>
          <w:rFonts w:eastAsia="Times New Roman" w:cs="Times New Roman"/>
          <w:b/>
          <w:szCs w:val="24"/>
        </w:rPr>
        <w:t>πυρίδων Λυκούδης):</w:t>
      </w:r>
      <w:r>
        <w:rPr>
          <w:rFonts w:eastAsia="Times New Roman" w:cs="Times New Roman"/>
          <w:szCs w:val="24"/>
        </w:rPr>
        <w:t xml:space="preserve"> Σας ευχαριστώ και εγώ, κύριε Υπουργέ. </w:t>
      </w:r>
    </w:p>
    <w:p w14:paraId="6900E081"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Αϊβατίδης</w:t>
      </w:r>
      <w:proofErr w:type="spellEnd"/>
      <w:r>
        <w:rPr>
          <w:rFonts w:eastAsia="Times New Roman" w:cs="Times New Roman"/>
          <w:szCs w:val="24"/>
        </w:rPr>
        <w:t xml:space="preserve"> έχει τον λόγο για δεκαπέντε λεπτά.</w:t>
      </w:r>
    </w:p>
    <w:p w14:paraId="6900E08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Ευχαριστώ, κύριε Πρόεδρε.</w:t>
      </w:r>
    </w:p>
    <w:p w14:paraId="6900E08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Το εισαγόμενο σήμερα προς ψήφιση νομοθέτημα είναι ένα σύμμεικτο νομοθέτημα, το οποίο εμπεριέχει νομικά </w:t>
      </w:r>
      <w:r>
        <w:rPr>
          <w:rFonts w:eastAsia="Times New Roman" w:cs="Times New Roman"/>
          <w:szCs w:val="24"/>
        </w:rPr>
        <w:t xml:space="preserve">μέσα της Ευρωπαϊκής Ενώσεως κατά μείζονα λόγο, τη Σύμβαση της Βαρσοβίας, </w:t>
      </w:r>
      <w:r>
        <w:rPr>
          <w:rFonts w:eastAsia="Times New Roman" w:cs="Times New Roman"/>
          <w:szCs w:val="24"/>
        </w:rPr>
        <w:t>κ</w:t>
      </w:r>
      <w:r>
        <w:rPr>
          <w:rFonts w:eastAsia="Times New Roman" w:cs="Times New Roman"/>
          <w:szCs w:val="24"/>
        </w:rPr>
        <w:t xml:space="preserve">ανονισμό που αφορά στις τοποθετήσεις ανηλίκων σε ίδρυμα ή ανάδοχη οικογένεια από και προς κράτη της Ευρωπαϊκής Ενώσεως. Το τρίτο μέρος αφορά σε ενσωμάτωση </w:t>
      </w:r>
      <w:r>
        <w:rPr>
          <w:rFonts w:eastAsia="Times New Roman" w:cs="Times New Roman"/>
          <w:szCs w:val="24"/>
        </w:rPr>
        <w:t>ο</w:t>
      </w:r>
      <w:r>
        <w:rPr>
          <w:rFonts w:eastAsia="Times New Roman" w:cs="Times New Roman"/>
          <w:szCs w:val="24"/>
        </w:rPr>
        <w:t>δηγίας για το δικαίωμα πρό</w:t>
      </w:r>
      <w:r>
        <w:rPr>
          <w:rFonts w:eastAsia="Times New Roman" w:cs="Times New Roman"/>
          <w:szCs w:val="24"/>
        </w:rPr>
        <w:t xml:space="preserve">σβασης σε δικηγόρο στο πλαίσιο ποινικής διαδικασίας και διαδικασίας εκτέλεσης ευρωπαϊκού εντάλματος σύλληψης και το τέταρτο μέρος αφορά σε ενσωμάτωση και πάλι μιας </w:t>
      </w:r>
      <w:r>
        <w:rPr>
          <w:rFonts w:eastAsia="Times New Roman" w:cs="Times New Roman"/>
          <w:szCs w:val="24"/>
        </w:rPr>
        <w:t>ο</w:t>
      </w:r>
      <w:r>
        <w:rPr>
          <w:rFonts w:eastAsia="Times New Roman" w:cs="Times New Roman"/>
          <w:szCs w:val="24"/>
        </w:rPr>
        <w:t xml:space="preserve">δηγίας που αφορά στην υποστήριξη και προστασία θυμάτων εγκληματικότητας. </w:t>
      </w:r>
    </w:p>
    <w:p w14:paraId="6900E08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Ευθύς εξαρχής θα </w:t>
      </w:r>
      <w:r>
        <w:rPr>
          <w:rFonts w:eastAsia="Times New Roman" w:cs="Times New Roman"/>
          <w:szCs w:val="24"/>
        </w:rPr>
        <w:t>ξεκαθαρίσω ότι καταψηφίζουμε το συγκεκριμένο νομοθέτημα επί της αρχής και θα τονίσω ότι</w:t>
      </w:r>
      <w:r>
        <w:rPr>
          <w:rFonts w:eastAsia="Times New Roman" w:cs="Times New Roman"/>
          <w:szCs w:val="24"/>
        </w:rPr>
        <w:t>,</w:t>
      </w:r>
      <w:r>
        <w:rPr>
          <w:rFonts w:eastAsia="Times New Roman" w:cs="Times New Roman"/>
          <w:szCs w:val="24"/>
        </w:rPr>
        <w:t xml:space="preserve"> όσον αφορά σε επιμέρους άρθρα </w:t>
      </w:r>
      <w:r>
        <w:rPr>
          <w:rFonts w:eastAsia="Times New Roman" w:cs="Times New Roman"/>
          <w:szCs w:val="24"/>
        </w:rPr>
        <w:lastRenderedPageBreak/>
        <w:t>και διατάξεις</w:t>
      </w:r>
      <w:r>
        <w:rPr>
          <w:rFonts w:eastAsia="Times New Roman" w:cs="Times New Roman"/>
          <w:szCs w:val="24"/>
        </w:rPr>
        <w:t>,</w:t>
      </w:r>
      <w:r>
        <w:rPr>
          <w:rFonts w:eastAsia="Times New Roman" w:cs="Times New Roman"/>
          <w:szCs w:val="24"/>
        </w:rPr>
        <w:t xml:space="preserve"> θα καταψηφίσουμε σχεδόν στο σύνολό τους τα άρθρα του πρώτου, δευτέρου και τετάρτου μέρους, ενώ αναγνωρίζουμε κάποια συρρέο</w:t>
      </w:r>
      <w:r>
        <w:rPr>
          <w:rFonts w:eastAsia="Times New Roman" w:cs="Times New Roman"/>
          <w:szCs w:val="24"/>
        </w:rPr>
        <w:t>ντα θετικά στοιχεία μόνο στο τρίτο μέρος του νομοθετήματος.</w:t>
      </w:r>
    </w:p>
    <w:p w14:paraId="6900E08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Πολύ σύντομα θα ήθελα να αναφερθώ σε μερικά βασικά ζητήματα που αφορούν το νομικό σύστημα της Ευρωπαϊκής Ένωσης</w:t>
      </w:r>
      <w:r>
        <w:rPr>
          <w:rFonts w:eastAsia="Times New Roman" w:cs="Times New Roman"/>
          <w:szCs w:val="24"/>
        </w:rPr>
        <w:t>,</w:t>
      </w:r>
      <w:r>
        <w:rPr>
          <w:rFonts w:eastAsia="Times New Roman" w:cs="Times New Roman"/>
          <w:szCs w:val="24"/>
        </w:rPr>
        <w:t xml:space="preserve"> διότι, όπως </w:t>
      </w:r>
      <w:proofErr w:type="spellStart"/>
      <w:r>
        <w:rPr>
          <w:rFonts w:eastAsia="Times New Roman" w:cs="Times New Roman"/>
          <w:szCs w:val="24"/>
        </w:rPr>
        <w:t>προείπα</w:t>
      </w:r>
      <w:proofErr w:type="spellEnd"/>
      <w:r>
        <w:rPr>
          <w:rFonts w:eastAsia="Times New Roman" w:cs="Times New Roman"/>
          <w:szCs w:val="24"/>
        </w:rPr>
        <w:t xml:space="preserve">, εμπεριέχονται στο συγκεκριμένο σύμμεικτο νομοσχέδιο </w:t>
      </w:r>
      <w:r>
        <w:rPr>
          <w:rFonts w:eastAsia="Times New Roman" w:cs="Times New Roman"/>
          <w:szCs w:val="24"/>
        </w:rPr>
        <w:t>κ</w:t>
      </w:r>
      <w:r>
        <w:rPr>
          <w:rFonts w:eastAsia="Times New Roman" w:cs="Times New Roman"/>
          <w:szCs w:val="24"/>
        </w:rPr>
        <w:t>ανονισμοί</w:t>
      </w:r>
      <w:r>
        <w:rPr>
          <w:rFonts w:eastAsia="Times New Roman" w:cs="Times New Roman"/>
          <w:szCs w:val="24"/>
        </w:rPr>
        <w:t xml:space="preserve">, </w:t>
      </w:r>
      <w:r>
        <w:rPr>
          <w:rFonts w:eastAsia="Times New Roman" w:cs="Times New Roman"/>
          <w:szCs w:val="24"/>
        </w:rPr>
        <w:t>ο</w:t>
      </w:r>
      <w:r>
        <w:rPr>
          <w:rFonts w:eastAsia="Times New Roman" w:cs="Times New Roman"/>
          <w:szCs w:val="24"/>
        </w:rPr>
        <w:t>δηγίες, όπως επίσης και η συγκεκριμένη Σύμβαση της Βαρσοβίας.</w:t>
      </w:r>
    </w:p>
    <w:p w14:paraId="6900E08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Είναι δεδομένο ότι τα κράτη-μέλη της Ευρωπαϊκής Ένωσης έχουν μεταβιβάσει οριστικά, ίσως και αμετάκλητα, τα κυριαρχικά τους δικαιώματα στην Ευρωπαϊκή Ένωση. Δεν μπορούν να υπαναχωρήσουν εκ των</w:t>
      </w:r>
      <w:r>
        <w:rPr>
          <w:rFonts w:eastAsia="Times New Roman" w:cs="Times New Roman"/>
          <w:szCs w:val="24"/>
        </w:rPr>
        <w:t xml:space="preserve"> υστέρων και δεν μπορούν να λάβουν κάποια μονομερή μέτρα, εκτός εάν βεβαίως αποφασίσουν να αποσχιστούν από την Ένωση. </w:t>
      </w:r>
    </w:p>
    <w:p w14:paraId="6900E08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Ο Κανονισμός ως νομικό μέσο είναι υποχρεωτικός σε όλα του τα στοιχεία. Ο Κανονισμός αντικαθιστά πλήρως και άμεσα το Εθνικό Δίκαιο με </w:t>
      </w:r>
      <w:r>
        <w:rPr>
          <w:rFonts w:eastAsia="Times New Roman" w:cs="Times New Roman"/>
          <w:szCs w:val="24"/>
        </w:rPr>
        <w:t xml:space="preserve">το </w:t>
      </w:r>
      <w:r>
        <w:rPr>
          <w:rFonts w:eastAsia="Times New Roman" w:cs="Times New Roman"/>
          <w:szCs w:val="24"/>
        </w:rPr>
        <w:t>Ε</w:t>
      </w:r>
      <w:r>
        <w:rPr>
          <w:rFonts w:eastAsia="Times New Roman" w:cs="Times New Roman"/>
          <w:szCs w:val="24"/>
        </w:rPr>
        <w:t xml:space="preserve">υρωπαϊκό Δίκαιο. Η δε </w:t>
      </w:r>
      <w:r>
        <w:rPr>
          <w:rFonts w:eastAsia="Times New Roman" w:cs="Times New Roman"/>
          <w:szCs w:val="24"/>
        </w:rPr>
        <w:t>ο</w:t>
      </w:r>
      <w:r>
        <w:rPr>
          <w:rFonts w:eastAsia="Times New Roman" w:cs="Times New Roman"/>
          <w:szCs w:val="24"/>
        </w:rPr>
        <w:t xml:space="preserve">δηγία είναι υποχρεωτική και δεσμευτική μόνο όσον αφορά το επιδιωκόμενο αποτέλεσμα, τη στόχευση και </w:t>
      </w:r>
      <w:proofErr w:type="spellStart"/>
      <w:r>
        <w:rPr>
          <w:rFonts w:eastAsia="Times New Roman" w:cs="Times New Roman"/>
          <w:szCs w:val="24"/>
        </w:rPr>
        <w:t>προσμετρώνται</w:t>
      </w:r>
      <w:proofErr w:type="spellEnd"/>
      <w:r>
        <w:rPr>
          <w:rFonts w:eastAsia="Times New Roman" w:cs="Times New Roman"/>
          <w:szCs w:val="24"/>
        </w:rPr>
        <w:t xml:space="preserve"> -γιατί είναι στη διακριτική ευχέρεια του κράτους-μέλους το πώς θα την εισάγει- ανάλογα με ιδιαίτερες εθνικές </w:t>
      </w:r>
      <w:r>
        <w:rPr>
          <w:rFonts w:eastAsia="Times New Roman" w:cs="Times New Roman"/>
          <w:szCs w:val="24"/>
        </w:rPr>
        <w:t>περιστάσεις, συγκεκριμένες διατάξεις. Τέλος, όσον αφορά τις αποφάσεις, αυτές είναι και πάλι υποχρεωτικές.</w:t>
      </w:r>
    </w:p>
    <w:p w14:paraId="6900E08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αυτά ήθελα ουσιαστικά να πω ότι οι </w:t>
      </w:r>
      <w:r>
        <w:rPr>
          <w:rFonts w:eastAsia="Times New Roman" w:cs="Times New Roman"/>
          <w:szCs w:val="24"/>
        </w:rPr>
        <w:t>σ</w:t>
      </w:r>
      <w:r>
        <w:rPr>
          <w:rFonts w:eastAsia="Times New Roman" w:cs="Times New Roman"/>
          <w:szCs w:val="24"/>
        </w:rPr>
        <w:t xml:space="preserve">υνθήκες και οι </w:t>
      </w:r>
      <w:r>
        <w:rPr>
          <w:rFonts w:eastAsia="Times New Roman" w:cs="Times New Roman"/>
          <w:szCs w:val="24"/>
        </w:rPr>
        <w:t>κ</w:t>
      </w:r>
      <w:r>
        <w:rPr>
          <w:rFonts w:eastAsia="Times New Roman" w:cs="Times New Roman"/>
          <w:szCs w:val="24"/>
        </w:rPr>
        <w:t xml:space="preserve">ανονισμοί έχουν ένα άμεσο αποτέλεσμα στο </w:t>
      </w:r>
      <w:r>
        <w:rPr>
          <w:rFonts w:eastAsia="Times New Roman" w:cs="Times New Roman"/>
          <w:szCs w:val="24"/>
        </w:rPr>
        <w:t>δ</w:t>
      </w:r>
      <w:r>
        <w:rPr>
          <w:rFonts w:eastAsia="Times New Roman" w:cs="Times New Roman"/>
          <w:szCs w:val="24"/>
        </w:rPr>
        <w:t>ίκαιο της κάθε χώρας. Αυτό έχει σημασία, διότι οποιοσ</w:t>
      </w:r>
      <w:r>
        <w:rPr>
          <w:rFonts w:eastAsia="Times New Roman" w:cs="Times New Roman"/>
          <w:szCs w:val="24"/>
        </w:rPr>
        <w:t>δήποτε ιδιώτης, σε οποιαδήποτε υπόθεση, μπορεί να ζητήσει από τον δικαστή την εφαρμογή του Ευρωπαϊκού Δικαίου, που ενδεχομένως αντιφάσκει με το Εθνικό Δίκαιο. Αυτό έχει πάρα πολύ μεγάλη σημασία για τη Σύμβαση των Ηνωμένων Εθνών κατά του διεθνικού οργανωμέν</w:t>
      </w:r>
      <w:r>
        <w:rPr>
          <w:rFonts w:eastAsia="Times New Roman" w:cs="Times New Roman"/>
          <w:szCs w:val="24"/>
        </w:rPr>
        <w:t xml:space="preserve">ου εγκλήματος με τα εμπεριεχόμενα </w:t>
      </w:r>
      <w:r>
        <w:rPr>
          <w:rFonts w:eastAsia="Times New Roman" w:cs="Times New Roman"/>
          <w:szCs w:val="24"/>
        </w:rPr>
        <w:t>π</w:t>
      </w:r>
      <w:r>
        <w:rPr>
          <w:rFonts w:eastAsia="Times New Roman" w:cs="Times New Roman"/>
          <w:szCs w:val="24"/>
        </w:rPr>
        <w:t>ρωτόκολλα σ’ αυτήν και τη Σύμβαση του Παλέρμο, που η χώρα μας κύρωσε με το</w:t>
      </w:r>
      <w:r>
        <w:rPr>
          <w:rFonts w:eastAsia="Times New Roman" w:cs="Times New Roman"/>
          <w:szCs w:val="24"/>
        </w:rPr>
        <w:t>ν</w:t>
      </w:r>
      <w:r>
        <w:rPr>
          <w:rFonts w:eastAsia="Times New Roman" w:cs="Times New Roman"/>
          <w:szCs w:val="24"/>
        </w:rPr>
        <w:t xml:space="preserve"> ν.3875 την 20</w:t>
      </w:r>
      <w:r w:rsidRPr="00851A35">
        <w:rPr>
          <w:rFonts w:eastAsia="Times New Roman" w:cs="Times New Roman"/>
          <w:szCs w:val="24"/>
          <w:vertAlign w:val="superscript"/>
        </w:rPr>
        <w:t>ή</w:t>
      </w:r>
      <w:r>
        <w:rPr>
          <w:rFonts w:eastAsia="Times New Roman" w:cs="Times New Roman"/>
          <w:szCs w:val="24"/>
        </w:rPr>
        <w:t xml:space="preserve"> Σεπτεμβρίου 2010. </w:t>
      </w:r>
    </w:p>
    <w:p w14:paraId="6900E08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Όμως, υπάρχει και το άρθρο 187 περί εγκληματικής οργάνωσης, το οποίο δεν απαιτεί προσπορισμό χρηματικού ή άλλου</w:t>
      </w:r>
      <w:r>
        <w:rPr>
          <w:rFonts w:eastAsia="Times New Roman" w:cs="Times New Roman"/>
          <w:szCs w:val="24"/>
        </w:rPr>
        <w:t xml:space="preserve"> υλικού οφέλους, όπως η Συνθήκη του Παλέρμο. </w:t>
      </w:r>
    </w:p>
    <w:p w14:paraId="6900E08A" w14:textId="77777777" w:rsidR="0091451A" w:rsidRDefault="0014380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Αυτό </w:t>
      </w:r>
      <w:r>
        <w:rPr>
          <w:rFonts w:eastAsia="Times New Roman"/>
          <w:bCs/>
          <w:shd w:val="clear" w:color="auto" w:fill="FFFFFF"/>
        </w:rPr>
        <w:t>έχει</w:t>
      </w:r>
      <w:r>
        <w:rPr>
          <w:rFonts w:eastAsia="Times New Roman" w:cs="Times New Roman"/>
          <w:bCs/>
          <w:shd w:val="clear" w:color="auto" w:fill="FFFFFF"/>
        </w:rPr>
        <w:t xml:space="preserve"> εφαρμογή στην εν εξελίξει δίκη της Χρυσής Αυγής, όπου θεωρούμε ότι έχουμε αδικηθεί κατάφωρα με το να εισαχθεί στη </w:t>
      </w:r>
      <w:r>
        <w:rPr>
          <w:rFonts w:eastAsia="Times New Roman"/>
          <w:bCs/>
          <w:shd w:val="clear" w:color="auto" w:fill="FFFFFF"/>
        </w:rPr>
        <w:t>διαδικασία</w:t>
      </w:r>
      <w:r>
        <w:rPr>
          <w:rFonts w:eastAsia="Times New Roman" w:cs="Times New Roman"/>
          <w:bCs/>
          <w:shd w:val="clear" w:color="auto" w:fill="FFFFFF"/>
        </w:rPr>
        <w:t xml:space="preserve"> η κατηγορία περί εγκληματικής οργάνωσης, αφού από το </w:t>
      </w:r>
      <w:r>
        <w:rPr>
          <w:rFonts w:eastAsia="Times New Roman"/>
          <w:bCs/>
          <w:shd w:val="clear" w:color="auto" w:fill="FFFFFF"/>
        </w:rPr>
        <w:t>άρθρο</w:t>
      </w:r>
      <w:r>
        <w:rPr>
          <w:rFonts w:eastAsia="Times New Roman" w:cs="Times New Roman"/>
          <w:bCs/>
          <w:shd w:val="clear" w:color="auto" w:fill="FFFFFF"/>
        </w:rPr>
        <w:t xml:space="preserve"> 28 του Συντάγματ</w:t>
      </w:r>
      <w:r>
        <w:rPr>
          <w:rFonts w:eastAsia="Times New Roman" w:cs="Times New Roman"/>
          <w:bCs/>
          <w:shd w:val="clear" w:color="auto" w:fill="FFFFFF"/>
        </w:rPr>
        <w:t xml:space="preserve">ος </w:t>
      </w:r>
      <w:r>
        <w:rPr>
          <w:rFonts w:eastAsia="Times New Roman"/>
          <w:bCs/>
          <w:shd w:val="clear" w:color="auto" w:fill="FFFFFF"/>
        </w:rPr>
        <w:t>είναι</w:t>
      </w:r>
      <w:r>
        <w:rPr>
          <w:rFonts w:eastAsia="Times New Roman" w:cs="Times New Roman"/>
          <w:bCs/>
          <w:shd w:val="clear" w:color="auto" w:fill="FFFFFF"/>
        </w:rPr>
        <w:t xml:space="preserve"> γνωστό </w:t>
      </w:r>
      <w:r>
        <w:rPr>
          <w:rFonts w:eastAsia="Times New Roman"/>
          <w:bCs/>
          <w:shd w:val="clear" w:color="auto" w:fill="FFFFFF"/>
        </w:rPr>
        <w:t>και</w:t>
      </w:r>
      <w:r>
        <w:rPr>
          <w:rFonts w:eastAsia="Times New Roman" w:cs="Times New Roman"/>
          <w:bCs/>
          <w:shd w:val="clear" w:color="auto" w:fill="FFFFFF"/>
        </w:rPr>
        <w:t xml:space="preserve"> σαφές ότι οι διεθνείς συμβάσεις, μετά την επικύρωσή τους με νόμο από την </w:t>
      </w:r>
      <w:r>
        <w:rPr>
          <w:rFonts w:eastAsia="Times New Roman" w:cs="Times New Roman"/>
          <w:bCs/>
          <w:shd w:val="clear" w:color="auto" w:fill="FFFFFF"/>
        </w:rPr>
        <w:t>ε</w:t>
      </w:r>
      <w:r>
        <w:rPr>
          <w:rFonts w:eastAsia="Times New Roman" w:cs="Times New Roman"/>
          <w:bCs/>
          <w:shd w:val="clear" w:color="auto" w:fill="FFFFFF"/>
        </w:rPr>
        <w:t xml:space="preserve">λληνική </w:t>
      </w:r>
      <w:r>
        <w:rPr>
          <w:rFonts w:eastAsia="Times New Roman"/>
          <w:bCs/>
          <w:shd w:val="clear" w:color="auto" w:fill="FFFFFF"/>
        </w:rPr>
        <w:t>Βουλή,</w:t>
      </w:r>
      <w:r>
        <w:rPr>
          <w:rFonts w:eastAsia="Times New Roman" w:cs="Times New Roman"/>
          <w:bCs/>
          <w:shd w:val="clear" w:color="auto" w:fill="FFFFFF"/>
        </w:rPr>
        <w:t xml:space="preserve"> αποτελούν αναπόσπαστο μέρος του εσωτερικού δικαίου και υπερισχύουν κάθε άλλης αντίθετης διάταξης νόμου. </w:t>
      </w:r>
    </w:p>
    <w:p w14:paraId="6900E08B" w14:textId="77777777" w:rsidR="0091451A" w:rsidRDefault="0014380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Ενδεχομένως, όμως, αυτές οι επάλληλες διατ</w:t>
      </w:r>
      <w:r>
        <w:rPr>
          <w:rFonts w:eastAsia="Times New Roman" w:cs="Times New Roman"/>
          <w:bCs/>
          <w:shd w:val="clear" w:color="auto" w:fill="FFFFFF"/>
        </w:rPr>
        <w:t xml:space="preserve">άξεις, οι οποίες προκαλούν σύγχυση και </w:t>
      </w:r>
      <w:r>
        <w:rPr>
          <w:rFonts w:eastAsia="Times New Roman"/>
          <w:bCs/>
          <w:shd w:val="clear" w:color="auto" w:fill="FFFFFF"/>
        </w:rPr>
        <w:t>είναι</w:t>
      </w:r>
      <w:r>
        <w:rPr>
          <w:rFonts w:eastAsia="Times New Roman" w:cs="Times New Roman"/>
          <w:bCs/>
          <w:shd w:val="clear" w:color="auto" w:fill="FFFFFF"/>
        </w:rPr>
        <w:t xml:space="preserve"> δυνατόν να προκαλέσουν διιστάμενες δικαστικές απόψεις ή γνώμες, να προκαλέσουν και τη δυνατότητα παρέμβασης πολιτικών </w:t>
      </w:r>
      <w:r>
        <w:rPr>
          <w:rFonts w:eastAsia="Times New Roman" w:cs="Times New Roman"/>
          <w:bCs/>
          <w:shd w:val="clear" w:color="auto" w:fill="FFFFFF"/>
        </w:rPr>
        <w:lastRenderedPageBreak/>
        <w:t xml:space="preserve">προσώπων σε τέτοιες υποθέσεις, όπως και έγινε στην περίπτωση της </w:t>
      </w:r>
      <w:r>
        <w:rPr>
          <w:rFonts w:eastAsia="Times New Roman"/>
          <w:bCs/>
          <w:shd w:val="clear" w:color="auto" w:fill="FFFFFF"/>
        </w:rPr>
        <w:t>διαδικασίας</w:t>
      </w:r>
      <w:r>
        <w:rPr>
          <w:rFonts w:eastAsia="Times New Roman" w:cs="Times New Roman"/>
          <w:bCs/>
          <w:shd w:val="clear" w:color="auto" w:fill="FFFFFF"/>
        </w:rPr>
        <w:t xml:space="preserve"> της δίκης για τη</w:t>
      </w:r>
      <w:r>
        <w:rPr>
          <w:rFonts w:eastAsia="Times New Roman" w:cs="Times New Roman"/>
          <w:bCs/>
          <w:shd w:val="clear" w:color="auto" w:fill="FFFFFF"/>
        </w:rPr>
        <w:t xml:space="preserve"> Χρυσή Αυγή. </w:t>
      </w:r>
    </w:p>
    <w:p w14:paraId="6900E08C" w14:textId="77777777" w:rsidR="0091451A" w:rsidRDefault="0014380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Όσον αφορά στη Συνθήκη της Βαρσοβίας</w:t>
      </w:r>
      <w:r>
        <w:rPr>
          <w:rFonts w:eastAsia="Times New Roman" w:cs="Times New Roman"/>
          <w:bCs/>
          <w:shd w:val="clear" w:color="auto" w:fill="FFFFFF"/>
        </w:rPr>
        <w:t>,</w:t>
      </w:r>
      <w:r>
        <w:rPr>
          <w:rFonts w:eastAsia="Times New Roman" w:cs="Times New Roman"/>
          <w:bCs/>
          <w:shd w:val="clear" w:color="auto" w:fill="FFFFFF"/>
        </w:rPr>
        <w:t xml:space="preserve"> που στοχεύει στην καταπολέμηση της τρομοκρατίας στην Ευρωπαϊκή Ένωση, θα πρέπει να τονίσουμε ότι αυτή τη στιγμή στην τρέχουσα χρονική περίοδο </w:t>
      </w:r>
      <w:r>
        <w:rPr>
          <w:rFonts w:eastAsia="Times New Roman"/>
          <w:bCs/>
          <w:shd w:val="clear" w:color="auto" w:fill="FFFFFF"/>
        </w:rPr>
        <w:t>–</w:t>
      </w:r>
      <w:r>
        <w:rPr>
          <w:rFonts w:eastAsia="Times New Roman" w:cs="Times New Roman"/>
          <w:bCs/>
          <w:shd w:val="clear" w:color="auto" w:fill="FFFFFF"/>
        </w:rPr>
        <w:t>και δεν γνωρίζουμε για πόσο χρονικό διάστημα ακόμα</w:t>
      </w:r>
      <w:r>
        <w:rPr>
          <w:rFonts w:eastAsia="Times New Roman"/>
          <w:bCs/>
          <w:shd w:val="clear" w:color="auto" w:fill="FFFFFF"/>
        </w:rPr>
        <w:t>–</w:t>
      </w:r>
      <w:r>
        <w:rPr>
          <w:rFonts w:eastAsia="Times New Roman" w:cs="Times New Roman"/>
          <w:bCs/>
          <w:shd w:val="clear" w:color="auto" w:fill="FFFFFF"/>
        </w:rPr>
        <w:t xml:space="preserve"> η Ευρωπαϊ</w:t>
      </w:r>
      <w:r>
        <w:rPr>
          <w:rFonts w:eastAsia="Times New Roman" w:cs="Times New Roman"/>
          <w:bCs/>
          <w:shd w:val="clear" w:color="auto" w:fill="FFFFFF"/>
        </w:rPr>
        <w:t xml:space="preserve">κή Ένωση κινδυνεύει μόνον από την ισλαμική τρομοκρατία. Δηλαδή, η τρομοκρατία στην Ευρωπαϊκή Ένωση </w:t>
      </w:r>
      <w:r>
        <w:rPr>
          <w:rFonts w:eastAsia="Times New Roman"/>
          <w:bCs/>
          <w:shd w:val="clear" w:color="auto" w:fill="FFFFFF"/>
        </w:rPr>
        <w:t>–</w:t>
      </w:r>
      <w:r>
        <w:rPr>
          <w:rFonts w:eastAsia="Times New Roman" w:cs="Times New Roman"/>
          <w:bCs/>
          <w:shd w:val="clear" w:color="auto" w:fill="FFFFFF"/>
        </w:rPr>
        <w:t>και αυτό δυστυχώς επιβεβαιώνεται σχεδόν καθημερινά</w:t>
      </w:r>
      <w:r>
        <w:rPr>
          <w:rFonts w:eastAsia="Times New Roman"/>
          <w:bCs/>
          <w:shd w:val="clear" w:color="auto" w:fill="FFFFFF"/>
        </w:rPr>
        <w:t>–</w:t>
      </w:r>
      <w:r>
        <w:rPr>
          <w:rFonts w:eastAsia="Times New Roman" w:cs="Times New Roman"/>
          <w:bCs/>
          <w:shd w:val="clear" w:color="auto" w:fill="FFFFFF"/>
        </w:rPr>
        <w:t xml:space="preserve"> αφορά σε ισλαμιστές φονταμενταλιστές, οι οποίοι με διάφορες τρομοκρατικές ενέργειες επιχειρούν ουσιαστικ</w:t>
      </w:r>
      <w:r>
        <w:rPr>
          <w:rFonts w:eastAsia="Times New Roman" w:cs="Times New Roman"/>
          <w:bCs/>
          <w:shd w:val="clear" w:color="auto" w:fill="FFFFFF"/>
        </w:rPr>
        <w:t xml:space="preserve">ά να επιβάλουν τα δικά τους ήθη και έθιμα στην Ευρώπη, στην Ευρώπη των αξιών. </w:t>
      </w:r>
    </w:p>
    <w:p w14:paraId="6900E08D" w14:textId="77777777" w:rsidR="0091451A" w:rsidRDefault="0014380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Όσον αφορά στο θέμα της διακίνησης χρημάτων, </w:t>
      </w:r>
      <w:r>
        <w:rPr>
          <w:rFonts w:eastAsia="Times New Roman"/>
          <w:bCs/>
          <w:shd w:val="clear" w:color="auto" w:fill="FFFFFF"/>
        </w:rPr>
        <w:t>είναι</w:t>
      </w:r>
      <w:r>
        <w:rPr>
          <w:rFonts w:eastAsia="Times New Roman" w:cs="Times New Roman"/>
          <w:bCs/>
          <w:shd w:val="clear" w:color="auto" w:fill="FFFFFF"/>
        </w:rPr>
        <w:t xml:space="preserve"> σημαντικό </w:t>
      </w:r>
      <w:r>
        <w:rPr>
          <w:rFonts w:eastAsia="Times New Roman"/>
          <w:bCs/>
          <w:shd w:val="clear" w:color="auto" w:fill="FFFFFF"/>
        </w:rPr>
        <w:t>–</w:t>
      </w:r>
      <w:r>
        <w:rPr>
          <w:rFonts w:eastAsia="Times New Roman" w:cs="Times New Roman"/>
          <w:bCs/>
          <w:shd w:val="clear" w:color="auto" w:fill="FFFFFF"/>
        </w:rPr>
        <w:t>και θα μπορούσε να το κάνει με καλύτερη προσέγγιση ο νομοθέτης</w:t>
      </w:r>
      <w:r>
        <w:rPr>
          <w:rFonts w:eastAsia="Times New Roman"/>
          <w:bCs/>
          <w:shd w:val="clear" w:color="auto" w:fill="FFFFFF"/>
        </w:rPr>
        <w:t>–</w:t>
      </w:r>
      <w:r>
        <w:rPr>
          <w:rFonts w:eastAsia="Times New Roman" w:cs="Times New Roman"/>
          <w:bCs/>
          <w:shd w:val="clear" w:color="auto" w:fill="FFFFFF"/>
        </w:rPr>
        <w:t xml:space="preserve"> να γίνεται μια κατόπτευση που θα αφορά στη μεταφορά</w:t>
      </w:r>
      <w:r>
        <w:rPr>
          <w:rFonts w:eastAsia="Times New Roman" w:cs="Times New Roman"/>
          <w:bCs/>
          <w:shd w:val="clear" w:color="auto" w:fill="FFFFFF"/>
        </w:rPr>
        <w:t xml:space="preserve"> χρημάτων από εταιρείες μεταφοράς χρημάτων, δηλαδή από μη τραπεζικά χρηματοπιστωτικά ιδρύματα. Φρονώ ότι στον τομέα αυτό</w:t>
      </w:r>
      <w:r>
        <w:rPr>
          <w:rFonts w:eastAsia="Times New Roman" w:cs="Times New Roman"/>
          <w:bCs/>
          <w:shd w:val="clear" w:color="auto" w:fill="FFFFFF"/>
        </w:rPr>
        <w:t>ν</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δυνατόν, εάν το κράτος επιμεληθεί, να αντιληφθεί ότι υπάρχουν τέτοιου είδους παράνομες δραστηριότητες και ξέπλυμα χρήματος. </w:t>
      </w:r>
    </w:p>
    <w:p w14:paraId="6900E08E" w14:textId="77777777" w:rsidR="0091451A" w:rsidRDefault="0014380A">
      <w:pPr>
        <w:spacing w:line="600" w:lineRule="auto"/>
        <w:ind w:firstLine="720"/>
        <w:contextualSpacing/>
        <w:jc w:val="both"/>
        <w:rPr>
          <w:rFonts w:eastAsia="Times New Roman"/>
          <w:bCs/>
          <w:shd w:val="clear" w:color="auto" w:fill="FFFFFF"/>
        </w:rPr>
      </w:pPr>
      <w:r>
        <w:rPr>
          <w:rFonts w:eastAsia="Times New Roman" w:cs="Times New Roman"/>
          <w:bCs/>
          <w:shd w:val="clear" w:color="auto" w:fill="FFFFFF"/>
        </w:rPr>
        <w:t>Για</w:t>
      </w:r>
      <w:r>
        <w:rPr>
          <w:rFonts w:eastAsia="Times New Roman" w:cs="Times New Roman"/>
          <w:bCs/>
          <w:shd w:val="clear" w:color="auto" w:fill="FFFFFF"/>
        </w:rPr>
        <w:t xml:space="preserve"> το δεύτερο μέρος του νομοθετήματος θα αναφερθώ σταχυολογώντας κάποια </w:t>
      </w:r>
      <w:r>
        <w:rPr>
          <w:rFonts w:eastAsia="Times New Roman"/>
          <w:bCs/>
          <w:shd w:val="clear" w:color="auto" w:fill="FFFFFF"/>
        </w:rPr>
        <w:t xml:space="preserve">άρθρα, όπως και για τα υπόλοιπα δύο μέρη. </w:t>
      </w:r>
    </w:p>
    <w:p w14:paraId="6900E08F" w14:textId="77777777" w:rsidR="0091451A" w:rsidRDefault="0014380A">
      <w:pPr>
        <w:spacing w:line="600" w:lineRule="auto"/>
        <w:ind w:firstLine="720"/>
        <w:contextualSpacing/>
        <w:jc w:val="both"/>
        <w:rPr>
          <w:rFonts w:eastAsia="Times New Roman"/>
          <w:bCs/>
          <w:shd w:val="clear" w:color="auto" w:fill="FFFFFF"/>
        </w:rPr>
      </w:pPr>
      <w:r>
        <w:rPr>
          <w:rFonts w:eastAsia="Times New Roman"/>
          <w:bCs/>
          <w:shd w:val="clear" w:color="auto" w:fill="FFFFFF"/>
        </w:rPr>
        <w:lastRenderedPageBreak/>
        <w:t>Το άρθρο 33 αφορά τα αιτήματα τοποθέτησης ανηλίκων αλλοδαπών, είτε πρόκειται περί ασυνόδευτων μεταναστών είτε περί ελαχίστων ασυνόδευτων προσφύ</w:t>
      </w:r>
      <w:r>
        <w:rPr>
          <w:rFonts w:eastAsia="Times New Roman"/>
          <w:bCs/>
          <w:shd w:val="clear" w:color="auto" w:fill="FFFFFF"/>
        </w:rPr>
        <w:t xml:space="preserve">γων. Η συγκεκριμένη διάταξη ενέχει τον κίνδυνο κατάχρησης, με αποτέλεσμα να έχουμε μαζικές τοποθετήσεις στη χώρα μας τέτοιων ανηλίκων αλλοδαπών. Έχω </w:t>
      </w:r>
      <w:proofErr w:type="spellStart"/>
      <w:r>
        <w:rPr>
          <w:rFonts w:eastAsia="Times New Roman"/>
          <w:bCs/>
          <w:shd w:val="clear" w:color="auto" w:fill="FFFFFF"/>
        </w:rPr>
        <w:t>ξανατονίσει</w:t>
      </w:r>
      <w:proofErr w:type="spellEnd"/>
      <w:r>
        <w:rPr>
          <w:rFonts w:eastAsia="Times New Roman"/>
          <w:bCs/>
          <w:shd w:val="clear" w:color="auto" w:fill="FFFFFF"/>
        </w:rPr>
        <w:t xml:space="preserve"> ότι η συγκεκριμένη διάταξη αποτελεί μια μορφή «</w:t>
      </w:r>
      <w:proofErr w:type="spellStart"/>
      <w:r>
        <w:rPr>
          <w:rFonts w:eastAsia="Times New Roman"/>
          <w:bCs/>
          <w:shd w:val="clear" w:color="auto" w:fill="FFFFFF"/>
        </w:rPr>
        <w:t>κερκόπορτας</w:t>
      </w:r>
      <w:proofErr w:type="spellEnd"/>
      <w:r>
        <w:rPr>
          <w:rFonts w:eastAsia="Times New Roman"/>
          <w:bCs/>
          <w:shd w:val="clear" w:color="auto" w:fill="FFFFFF"/>
        </w:rPr>
        <w:t>» για την άλωση της εθνικής ελληνικής</w:t>
      </w:r>
      <w:r>
        <w:rPr>
          <w:rFonts w:eastAsia="Times New Roman"/>
          <w:bCs/>
          <w:shd w:val="clear" w:color="auto" w:fill="FFFFFF"/>
        </w:rPr>
        <w:t xml:space="preserve"> ταυτότητας των εν Ελλάδι </w:t>
      </w:r>
      <w:proofErr w:type="spellStart"/>
      <w:r>
        <w:rPr>
          <w:rFonts w:eastAsia="Times New Roman"/>
          <w:bCs/>
          <w:shd w:val="clear" w:color="auto" w:fill="FFFFFF"/>
        </w:rPr>
        <w:t>κατοικούντων</w:t>
      </w:r>
      <w:proofErr w:type="spellEnd"/>
      <w:r>
        <w:rPr>
          <w:rFonts w:eastAsia="Times New Roman"/>
          <w:bCs/>
          <w:shd w:val="clear" w:color="auto" w:fill="FFFFFF"/>
        </w:rPr>
        <w:t xml:space="preserve">. </w:t>
      </w:r>
    </w:p>
    <w:p w14:paraId="6900E090" w14:textId="77777777" w:rsidR="0091451A" w:rsidRDefault="0014380A">
      <w:pPr>
        <w:spacing w:line="600" w:lineRule="auto"/>
        <w:ind w:firstLine="720"/>
        <w:contextualSpacing/>
        <w:jc w:val="both"/>
        <w:rPr>
          <w:rFonts w:eastAsia="Times New Roman"/>
          <w:bCs/>
          <w:shd w:val="clear" w:color="auto" w:fill="FFFFFF"/>
        </w:rPr>
      </w:pPr>
      <w:r>
        <w:rPr>
          <w:rFonts w:eastAsia="Times New Roman"/>
          <w:bCs/>
          <w:shd w:val="clear" w:color="auto" w:fill="FFFFFF"/>
        </w:rPr>
        <w:t>Όσο για το τρίτο μέρος, θα αναφερθώ σε δύο άρθρα. Όσον αφορά στο άρθρο που προβλέπεται ότι ο ύποπτος έχει δικαίωμα πρόσβασης σε δικηγόρο, ναι μεν έχει κάποια θετικά στοιχεία, όμως θα έλεγα ότι είναι μια ετεροβαρής δ</w:t>
      </w:r>
      <w:r>
        <w:rPr>
          <w:rFonts w:eastAsia="Times New Roman"/>
          <w:bCs/>
          <w:shd w:val="clear" w:color="auto" w:fill="FFFFFF"/>
        </w:rPr>
        <w:t xml:space="preserve">ιάταξη υπέρ του υπόπτου και εν δυνάμει κατηγορουμένου στην πορεία, σε βάρος αυτού που έχει κάνει έγκληση ή έχει καταθέσει κάποια μήνυση ή αναφορά. </w:t>
      </w:r>
    </w:p>
    <w:p w14:paraId="6900E091" w14:textId="77777777" w:rsidR="0091451A" w:rsidRDefault="0014380A">
      <w:pPr>
        <w:spacing w:line="600" w:lineRule="auto"/>
        <w:ind w:firstLine="720"/>
        <w:contextualSpacing/>
        <w:jc w:val="both"/>
        <w:rPr>
          <w:rFonts w:eastAsia="Times New Roman" w:cs="Times New Roman"/>
          <w:bCs/>
          <w:shd w:val="clear" w:color="auto" w:fill="FFFFFF"/>
        </w:rPr>
      </w:pPr>
      <w:r>
        <w:rPr>
          <w:rFonts w:eastAsia="Times New Roman"/>
          <w:bCs/>
          <w:shd w:val="clear" w:color="auto" w:fill="FFFFFF"/>
        </w:rPr>
        <w:t>Το άρθρο 50 αφορά στην ενημέρωση τρίτου προσώπου από πλευράς κατηγορουμένου. Επιφυλάσσεται, δηλαδή, το δικαίωμα να ενημερώσει ο κατηγορούμενος τρίτο πρόσωπο. Επειδή δεν προσδιορίζεται επακριβώς ποιο είναι αυτό το τρίτο πρόσωπο, που θα μπορούσε να είναι –κα</w:t>
      </w:r>
      <w:r>
        <w:rPr>
          <w:rFonts w:eastAsia="Times New Roman"/>
          <w:bCs/>
          <w:shd w:val="clear" w:color="auto" w:fill="FFFFFF"/>
        </w:rPr>
        <w:t xml:space="preserve">ι αυτό πιθανολογούμε– κάποια </w:t>
      </w:r>
      <w:r>
        <w:rPr>
          <w:rFonts w:eastAsia="Times New Roman"/>
          <w:bCs/>
          <w:shd w:val="clear" w:color="auto" w:fill="FFFFFF"/>
        </w:rPr>
        <w:t>μη κυβερνητική οργάνωση</w:t>
      </w:r>
      <w:r>
        <w:rPr>
          <w:rFonts w:eastAsia="Times New Roman"/>
          <w:bCs/>
          <w:shd w:val="clear" w:color="auto" w:fill="FFFFFF"/>
        </w:rPr>
        <w:t xml:space="preserve">, που στην πλειονότητά τους έχουν ένα αμαρτωλό παρελθόν και παρόν, θεωρούμε ότι αυτό θα πρέπει να αποκλειστεί με κάποιον τρόπο από τη συγκεκριμένη διάταξη. </w:t>
      </w:r>
    </w:p>
    <w:p w14:paraId="6900E09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θα ήθελα να αναφερθώ στο ίδιο άρθρο για</w:t>
      </w:r>
      <w:r>
        <w:rPr>
          <w:rFonts w:eastAsia="Times New Roman" w:cs="Times New Roman"/>
          <w:szCs w:val="24"/>
        </w:rPr>
        <w:t xml:space="preserve"> ένα άλλο ζήτημα το οποίο προβλέπει μία ενημέρωση της προξενικής αρχής χωρίς αδικαιολόγητη καθυστέρηση για υπόθεση που αφορά συγκεκριμένο κατηγορούμενο. </w:t>
      </w:r>
    </w:p>
    <w:p w14:paraId="6900E09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Εδώ θα ήθελα να πω ότι, επειδή υπάρχει το ζήτημα και ενδεχομένως μπορεί να προκύψει θέμα κρατικής ασφα</w:t>
      </w:r>
      <w:r>
        <w:rPr>
          <w:rFonts w:eastAsia="Times New Roman" w:cs="Times New Roman"/>
          <w:szCs w:val="24"/>
        </w:rPr>
        <w:t>λείας, δεν θα πρέπει να γίνεται αυτή η ενημέρωση της προξενικής αρχής αμελλητί, χωρίς δηλαδή υπαίτια καθυστέρηση. Συμφωνούμε ότι μπορεί να λαμβάνει χώρα, αλλά θα πρέπει να σταθμίζονται οι διάφορες συνθήκες που επικρατούν και ειδικά η κρατική ασφάλεια, η οπ</w:t>
      </w:r>
      <w:r>
        <w:rPr>
          <w:rFonts w:eastAsia="Times New Roman" w:cs="Times New Roman"/>
          <w:szCs w:val="24"/>
        </w:rPr>
        <w:t>οία νομίζω ότι προεξάρχει όλων.</w:t>
      </w:r>
    </w:p>
    <w:p w14:paraId="6900E09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Τέλος, στο τέταρτο μέρος υπάρχουν θετικά στοιχεία στο άρθρο 69, που αφορά στην προστασία θυμάτων με ιδιαίτερες ανάγκες κατά την ποινική διαδικασία. </w:t>
      </w:r>
    </w:p>
    <w:p w14:paraId="6900E09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Πολύ σύντομα θα αναφερθώ σε κάποιες από τις υπουργικές τροπολογίες που έχου</w:t>
      </w:r>
      <w:r>
        <w:rPr>
          <w:rFonts w:eastAsia="Times New Roman" w:cs="Times New Roman"/>
          <w:szCs w:val="24"/>
        </w:rPr>
        <w:t>ν κατατεθεί. Η τροπολογία που κατέθεσε ο Υπουργός Ψηφιακής Πολιτικής, Τηλεπικοινωνιών και Ενημέρωσης κ. Νικόλαος Παππάς ουσιαστικά είναι μία ομολογία ήττας του κυρίου Υπουργού, αφού το Συμβούλιο της Επικρατείας έκρινε τον ν.4339/2015 ως αντισυνταγματικό κα</w:t>
      </w:r>
      <w:r>
        <w:rPr>
          <w:rFonts w:eastAsia="Times New Roman" w:cs="Times New Roman"/>
          <w:szCs w:val="24"/>
        </w:rPr>
        <w:t xml:space="preserve">ι ουσιαστικά σύρεται σε μία κατάργηση με ένα καμουφλάζ ενός ενδιαφέροντος τεχνικής φύσεως θέματος για την υψηλή και τυπική ευκρίνεια εκπομπής. </w:t>
      </w:r>
    </w:p>
    <w:p w14:paraId="6900E09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Σχετικά με την τροπολογία που κατατέθηκε για τα περιφερειακά αεροδρόμια, είναι γνωστό ότι η Χρυσή Αυγή είναι κάθ</w:t>
      </w:r>
      <w:r>
        <w:rPr>
          <w:rFonts w:eastAsia="Times New Roman" w:cs="Times New Roman"/>
          <w:szCs w:val="24"/>
        </w:rPr>
        <w:t>ετα αντίθετη στην εκχώρηση των αεροδρομίων σε ξένα συμφέροντα και κάθετα αντίθετη σε αυτού του τύπου τις συμφωνίες, οπότε θα την καταψηφίσουμε.</w:t>
      </w:r>
    </w:p>
    <w:p w14:paraId="6900E09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Το ίδιο ισχύει και για το θέμα του ΔΕΣΦΑ, όπου η συγκεκριμένη τροπολογία αφορά τη διαγωνιστική διαδικασία σχετικ</w:t>
      </w:r>
      <w:r>
        <w:rPr>
          <w:rFonts w:eastAsia="Times New Roman" w:cs="Times New Roman"/>
          <w:szCs w:val="24"/>
        </w:rPr>
        <w:t>ά με την ιδιωτικοποίησή του. Επειδή είμαστε υπέρ της άποψης ότι ο ΔΕΣΦΑ θα πρέπει να εθνικοποιηθεί, είμαστε κάθετα αντίθετοι στην ιδιωτικοποίηση και ως εκ τούτου θα την καταψηφίσουμε.</w:t>
      </w:r>
    </w:p>
    <w:p w14:paraId="6900E09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Τέλος, θα αναφερθώ σε μία τροπολογία του Υπουργού Ναυτιλίας και Νησιωτικ</w:t>
      </w:r>
      <w:r>
        <w:rPr>
          <w:rFonts w:eastAsia="Times New Roman" w:cs="Times New Roman"/>
          <w:szCs w:val="24"/>
        </w:rPr>
        <w:t>ής Πολιτικής που έχει αναφανδόν κάποια θετικά στοιχεία και επιφυλασσόμαστε να τη δούμε θετικά και στην ψήφιση του συγκεκριμένου νομοθετήματος. Πράγματι, έχει κάποια θετικά στοιχεία, τα οποία αξιολογούμε και πιστεύω ότι θα οδηγηθούμε σε μία θετική απόφαση ε</w:t>
      </w:r>
      <w:r>
        <w:rPr>
          <w:rFonts w:eastAsia="Times New Roman" w:cs="Times New Roman"/>
          <w:szCs w:val="24"/>
        </w:rPr>
        <w:t xml:space="preserve">π’ αυτής. </w:t>
      </w:r>
    </w:p>
    <w:p w14:paraId="6900E099" w14:textId="77777777" w:rsidR="0091451A" w:rsidRDefault="0014380A">
      <w:pPr>
        <w:spacing w:line="600" w:lineRule="auto"/>
        <w:ind w:firstLine="720"/>
        <w:contextualSpacing/>
        <w:jc w:val="both"/>
        <w:rPr>
          <w:rFonts w:eastAsia="Times New Roman" w:cs="Times New Roman"/>
          <w:color w:val="000000" w:themeColor="text1"/>
          <w:szCs w:val="24"/>
        </w:rPr>
      </w:pPr>
      <w:r>
        <w:rPr>
          <w:rFonts w:eastAsia="Times New Roman" w:cs="Times New Roman"/>
          <w:szCs w:val="24"/>
        </w:rPr>
        <w:t xml:space="preserve">Τέλος, θα ήθελα να πω ότι η Χρυσή Αυγή συνεχίζει απτόητη και ατρόμητη, πιο δυνατή από ποτέ, </w:t>
      </w:r>
      <w:proofErr w:type="spellStart"/>
      <w:r>
        <w:rPr>
          <w:rFonts w:eastAsia="Times New Roman" w:cs="Times New Roman"/>
          <w:szCs w:val="24"/>
        </w:rPr>
        <w:t>στοχοπροσηλωμένη</w:t>
      </w:r>
      <w:proofErr w:type="spellEnd"/>
      <w:r>
        <w:rPr>
          <w:rFonts w:eastAsia="Times New Roman" w:cs="Times New Roman"/>
          <w:szCs w:val="24"/>
        </w:rPr>
        <w:t xml:space="preserve"> στην προάσπιση του </w:t>
      </w:r>
      <w:proofErr w:type="spellStart"/>
      <w:r>
        <w:rPr>
          <w:rFonts w:eastAsia="Times New Roman" w:cs="Times New Roman"/>
          <w:szCs w:val="24"/>
        </w:rPr>
        <w:t>αξιακού</w:t>
      </w:r>
      <w:proofErr w:type="spellEnd"/>
      <w:r>
        <w:rPr>
          <w:rFonts w:eastAsia="Times New Roman" w:cs="Times New Roman"/>
          <w:szCs w:val="24"/>
        </w:rPr>
        <w:t xml:space="preserve"> συστήματος του ελληνικού έθνους έναν ανένδοτο αγώνα κατά των εν Ελλάδι πολιτικών εκπροσώπων του διεθνισμού, τ</w:t>
      </w:r>
      <w:r>
        <w:rPr>
          <w:rFonts w:eastAsia="Times New Roman" w:cs="Times New Roman"/>
          <w:szCs w:val="24"/>
        </w:rPr>
        <w:t xml:space="preserve">ων </w:t>
      </w:r>
      <w:proofErr w:type="spellStart"/>
      <w:r>
        <w:rPr>
          <w:rFonts w:eastAsia="Times New Roman" w:cs="Times New Roman"/>
          <w:szCs w:val="24"/>
        </w:rPr>
        <w:t>οσφυοκαμπτών</w:t>
      </w:r>
      <w:proofErr w:type="spellEnd"/>
      <w:r>
        <w:rPr>
          <w:rFonts w:eastAsia="Times New Roman" w:cs="Times New Roman"/>
          <w:szCs w:val="24"/>
        </w:rPr>
        <w:t xml:space="preserve"> των </w:t>
      </w:r>
      <w:r w:rsidRPr="006E4DB4">
        <w:rPr>
          <w:rFonts w:eastAsia="Times New Roman" w:cs="Times New Roman"/>
          <w:color w:val="000000" w:themeColor="text1"/>
          <w:szCs w:val="24"/>
        </w:rPr>
        <w:t xml:space="preserve">ξένων τοκογλύφων, κατά του επονομαζόμενου «συνταγματικού τόξου», που είναι </w:t>
      </w:r>
      <w:r w:rsidRPr="006E4DB4">
        <w:rPr>
          <w:rFonts w:eastAsia="Times New Roman" w:cs="Times New Roman"/>
          <w:color w:val="000000" w:themeColor="text1"/>
          <w:szCs w:val="24"/>
        </w:rPr>
        <w:lastRenderedPageBreak/>
        <w:t xml:space="preserve">ένα ψευδεπίγραφο συνταγματικό τόξο. Ο ανένδοτος αγώνας θα είναι ως την τελική νίκη, τη νίκη του ελληνικού εθνικισμού, τη χρυσή αυγή του </w:t>
      </w:r>
      <w:r>
        <w:rPr>
          <w:rFonts w:eastAsia="Times New Roman" w:cs="Times New Roman"/>
          <w:color w:val="000000" w:themeColor="text1"/>
          <w:szCs w:val="24"/>
        </w:rPr>
        <w:t>Ε</w:t>
      </w:r>
      <w:r w:rsidRPr="006E4DB4">
        <w:rPr>
          <w:rFonts w:eastAsia="Times New Roman" w:cs="Times New Roman"/>
          <w:color w:val="000000" w:themeColor="text1"/>
          <w:szCs w:val="24"/>
        </w:rPr>
        <w:t xml:space="preserve">λληνισμού. </w:t>
      </w:r>
    </w:p>
    <w:p w14:paraId="6900E09A" w14:textId="77777777" w:rsidR="0091451A" w:rsidRDefault="0014380A">
      <w:pPr>
        <w:spacing w:line="600" w:lineRule="auto"/>
        <w:ind w:firstLine="720"/>
        <w:contextualSpacing/>
        <w:jc w:val="center"/>
        <w:rPr>
          <w:rFonts w:eastAsia="Times New Roman" w:cs="Times New Roman"/>
          <w:color w:val="000000" w:themeColor="text1"/>
          <w:szCs w:val="24"/>
        </w:rPr>
      </w:pPr>
      <w:r w:rsidRPr="006E4DB4">
        <w:rPr>
          <w:rFonts w:eastAsia="Times New Roman" w:cs="Times New Roman"/>
          <w:color w:val="000000" w:themeColor="text1"/>
          <w:szCs w:val="24"/>
        </w:rPr>
        <w:t>(Χειροκροτήμ</w:t>
      </w:r>
      <w:r w:rsidRPr="006E4DB4">
        <w:rPr>
          <w:rFonts w:eastAsia="Times New Roman" w:cs="Times New Roman"/>
          <w:color w:val="000000" w:themeColor="text1"/>
          <w:szCs w:val="24"/>
        </w:rPr>
        <w:t xml:space="preserve">ατα από την πτέρυγα </w:t>
      </w:r>
      <w:r>
        <w:rPr>
          <w:rFonts w:eastAsia="Times New Roman" w:cs="Times New Roman"/>
          <w:color w:val="000000" w:themeColor="text1"/>
          <w:szCs w:val="24"/>
        </w:rPr>
        <w:t>της</w:t>
      </w:r>
      <w:r w:rsidRPr="006E4DB4">
        <w:rPr>
          <w:rFonts w:eastAsia="Times New Roman" w:cs="Times New Roman"/>
          <w:color w:val="000000" w:themeColor="text1"/>
          <w:szCs w:val="24"/>
        </w:rPr>
        <w:t xml:space="preserve"> </w:t>
      </w:r>
      <w:r w:rsidRPr="006E4DB4">
        <w:rPr>
          <w:rFonts w:eastAsia="Times New Roman" w:cs="Times New Roman"/>
          <w:color w:val="000000" w:themeColor="text1"/>
          <w:szCs w:val="24"/>
        </w:rPr>
        <w:t>Χρυσή</w:t>
      </w:r>
      <w:r>
        <w:rPr>
          <w:rFonts w:eastAsia="Times New Roman" w:cs="Times New Roman"/>
          <w:color w:val="000000" w:themeColor="text1"/>
          <w:szCs w:val="24"/>
        </w:rPr>
        <w:t>ς</w:t>
      </w:r>
      <w:r w:rsidRPr="006E4DB4">
        <w:rPr>
          <w:rFonts w:eastAsia="Times New Roman" w:cs="Times New Roman"/>
          <w:color w:val="000000" w:themeColor="text1"/>
          <w:szCs w:val="24"/>
        </w:rPr>
        <w:t xml:space="preserve"> Αυγή</w:t>
      </w:r>
      <w:r>
        <w:rPr>
          <w:rFonts w:eastAsia="Times New Roman" w:cs="Times New Roman"/>
          <w:color w:val="000000" w:themeColor="text1"/>
          <w:szCs w:val="24"/>
        </w:rPr>
        <w:t>ς</w:t>
      </w:r>
      <w:r w:rsidRPr="006E4DB4">
        <w:rPr>
          <w:rFonts w:eastAsia="Times New Roman" w:cs="Times New Roman"/>
          <w:color w:val="000000" w:themeColor="text1"/>
          <w:szCs w:val="24"/>
        </w:rPr>
        <w:t>)</w:t>
      </w:r>
    </w:p>
    <w:p w14:paraId="6900E09B" w14:textId="77777777" w:rsidR="0091451A" w:rsidRDefault="0014380A">
      <w:pPr>
        <w:spacing w:line="600" w:lineRule="auto"/>
        <w:ind w:firstLine="720"/>
        <w:contextualSpacing/>
        <w:jc w:val="both"/>
        <w:rPr>
          <w:rFonts w:eastAsia="Times New Roman" w:cs="Times New Roman"/>
          <w:szCs w:val="24"/>
        </w:rPr>
      </w:pPr>
      <w:r w:rsidRPr="0084274B">
        <w:rPr>
          <w:rFonts w:eastAsia="Times New Roman" w:cs="Times New Roman"/>
          <w:b/>
          <w:szCs w:val="24"/>
        </w:rPr>
        <w:t>ΠΡΟΕΔΡΕΥΩΝ (Σπυρίδων Λυκούδης):</w:t>
      </w:r>
      <w:r w:rsidRPr="0084274B">
        <w:rPr>
          <w:rFonts w:eastAsia="Times New Roman" w:cs="Times New Roman"/>
          <w:szCs w:val="24"/>
        </w:rPr>
        <w:t xml:space="preserve"> Ευχαριστούμε, κύριε συνάδελφε.</w:t>
      </w:r>
    </w:p>
    <w:p w14:paraId="6900E09C" w14:textId="77777777" w:rsidR="0091451A" w:rsidRDefault="0014380A">
      <w:pPr>
        <w:spacing w:line="600" w:lineRule="auto"/>
        <w:ind w:firstLine="720"/>
        <w:contextualSpacing/>
        <w:jc w:val="both"/>
        <w:rPr>
          <w:rFonts w:eastAsia="Times New Roman" w:cs="Times New Roman"/>
          <w:szCs w:val="24"/>
        </w:rPr>
      </w:pPr>
      <w:r w:rsidRPr="0084274B">
        <w:rPr>
          <w:rFonts w:eastAsia="Times New Roman" w:cs="Times New Roman"/>
          <w:szCs w:val="24"/>
        </w:rPr>
        <w:t>Ο συνάδελφος κ. Ιωάννης Δελής από το Κομμουνιστικό Κόμμα Ελλάδ</w:t>
      </w:r>
      <w:r w:rsidRPr="0084274B">
        <w:rPr>
          <w:rFonts w:eastAsia="Times New Roman" w:cs="Times New Roman"/>
          <w:szCs w:val="24"/>
        </w:rPr>
        <w:t>α</w:t>
      </w:r>
      <w:r w:rsidRPr="0084274B">
        <w:rPr>
          <w:rFonts w:eastAsia="Times New Roman" w:cs="Times New Roman"/>
          <w:szCs w:val="24"/>
        </w:rPr>
        <w:t xml:space="preserve">ς έχει τον λόγο. </w:t>
      </w:r>
    </w:p>
    <w:p w14:paraId="6900E09D" w14:textId="77777777" w:rsidR="0091451A" w:rsidRDefault="0014380A">
      <w:pPr>
        <w:spacing w:line="600" w:lineRule="auto"/>
        <w:ind w:firstLine="720"/>
        <w:contextualSpacing/>
        <w:jc w:val="both"/>
        <w:rPr>
          <w:rFonts w:eastAsia="Times New Roman" w:cs="Times New Roman"/>
          <w:szCs w:val="24"/>
        </w:rPr>
      </w:pPr>
      <w:r w:rsidRPr="0084274B">
        <w:rPr>
          <w:rFonts w:eastAsia="Times New Roman" w:cs="Times New Roman"/>
          <w:b/>
          <w:szCs w:val="24"/>
        </w:rPr>
        <w:t>ΙΩΑΝΝΗΣ ΔΕΛΗΣ:</w:t>
      </w:r>
      <w:r w:rsidRPr="0084274B">
        <w:rPr>
          <w:rFonts w:eastAsia="Times New Roman" w:cs="Times New Roman"/>
          <w:szCs w:val="24"/>
        </w:rPr>
        <w:t xml:space="preserve"> Ευχαριστώ, κύριε Πρόεδρε.</w:t>
      </w:r>
    </w:p>
    <w:p w14:paraId="6900E09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όπως</w:t>
      </w:r>
      <w:r>
        <w:rPr>
          <w:rFonts w:eastAsia="Times New Roman" w:cs="Times New Roman"/>
          <w:szCs w:val="24"/>
        </w:rPr>
        <w:t xml:space="preserve"> είπαμε, πρόκειται στην ουσία για ένα πολυνομοσχέδιο του Υπουργείου Δικαιοσύνης, το οποίο δεν κάνει τίποτε άλλο</w:t>
      </w:r>
      <w:r>
        <w:rPr>
          <w:rFonts w:eastAsia="Times New Roman" w:cs="Times New Roman"/>
          <w:szCs w:val="24"/>
        </w:rPr>
        <w:t>,</w:t>
      </w:r>
      <w:r>
        <w:rPr>
          <w:rFonts w:eastAsia="Times New Roman" w:cs="Times New Roman"/>
          <w:szCs w:val="24"/>
        </w:rPr>
        <w:t xml:space="preserve"> από το να εναρμονίζει και να ενσωματώνει στην ελληνική νομοθεσία πολιτικές αποφάσεις διαφόρων οργάνων της Ευρωπαϊκής Ένωσης.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αυτ</w:t>
      </w:r>
      <w:r>
        <w:rPr>
          <w:rFonts w:eastAsia="Times New Roman" w:cs="Times New Roman"/>
          <w:szCs w:val="24"/>
        </w:rPr>
        <w:t>ό</w:t>
      </w:r>
      <w:r>
        <w:rPr>
          <w:rFonts w:eastAsia="Times New Roman" w:cs="Times New Roman"/>
          <w:szCs w:val="24"/>
        </w:rPr>
        <w:t xml:space="preserve">, </w:t>
      </w:r>
      <w:r>
        <w:rPr>
          <w:rFonts w:eastAsia="Times New Roman" w:cs="Times New Roman"/>
          <w:szCs w:val="24"/>
        </w:rPr>
        <w:t xml:space="preserve">λοιπόν, ήταν και απολύτως αναμενόμενη η θετική στάση των αστικών </w:t>
      </w:r>
      <w:r>
        <w:rPr>
          <w:rFonts w:eastAsia="Times New Roman" w:cs="Times New Roman"/>
          <w:szCs w:val="24"/>
        </w:rPr>
        <w:t>κ</w:t>
      </w:r>
      <w:r>
        <w:rPr>
          <w:rFonts w:eastAsia="Times New Roman" w:cs="Times New Roman"/>
          <w:szCs w:val="24"/>
        </w:rPr>
        <w:t xml:space="preserve">ομμάτων στο συγκεκριμένο νομοσχέδιο. </w:t>
      </w:r>
    </w:p>
    <w:p w14:paraId="6900E09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Το πρώτο μέρος του νομοσχεδίου το οποίο είναι και το εκτενέστερο -τα τριάντα δύο από τα ογδόντα τόσα άρθρα του- είναι και αυτό που ορίζει τον αντιδραστι</w:t>
      </w:r>
      <w:r>
        <w:rPr>
          <w:rFonts w:eastAsia="Times New Roman" w:cs="Times New Roman"/>
          <w:szCs w:val="24"/>
        </w:rPr>
        <w:t xml:space="preserve">κό του χαρακτήρα και υπαγορεύει σε εμάς και την αρνητική στάση. Καθόλου </w:t>
      </w:r>
      <w:proofErr w:type="spellStart"/>
      <w:r>
        <w:rPr>
          <w:rFonts w:eastAsia="Times New Roman" w:cs="Times New Roman"/>
          <w:szCs w:val="24"/>
        </w:rPr>
        <w:t>συμπτωματικά</w:t>
      </w:r>
      <w:proofErr w:type="spellEnd"/>
      <w:r>
        <w:rPr>
          <w:rFonts w:eastAsia="Times New Roman" w:cs="Times New Roman"/>
          <w:szCs w:val="24"/>
        </w:rPr>
        <w:t xml:space="preserve"> αυτό το μέρος ήταν και εκείνο που απασχόλησε λιγότερο τη συζήτηση μεταξύ των αστικών κομμάτων στις </w:t>
      </w:r>
      <w:proofErr w:type="spellStart"/>
      <w:r>
        <w:rPr>
          <w:rFonts w:eastAsia="Times New Roman" w:cs="Times New Roman"/>
          <w:szCs w:val="24"/>
        </w:rPr>
        <w:t>προηγηθείσες</w:t>
      </w:r>
      <w:proofErr w:type="spellEnd"/>
      <w:r>
        <w:rPr>
          <w:rFonts w:eastAsia="Times New Roman" w:cs="Times New Roman"/>
          <w:szCs w:val="24"/>
        </w:rPr>
        <w:t xml:space="preserve"> συνεδριάσεις της </w:t>
      </w:r>
      <w:r>
        <w:rPr>
          <w:rFonts w:eastAsia="Times New Roman" w:cs="Times New Roman"/>
          <w:szCs w:val="24"/>
        </w:rPr>
        <w:t>ε</w:t>
      </w:r>
      <w:r>
        <w:rPr>
          <w:rFonts w:eastAsia="Times New Roman" w:cs="Times New Roman"/>
          <w:szCs w:val="24"/>
        </w:rPr>
        <w:t>πιτροπής.</w:t>
      </w:r>
    </w:p>
    <w:p w14:paraId="6900E0A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Με αυτό το πρώτο, λοιπόν, μέρος</w:t>
      </w:r>
      <w:r>
        <w:rPr>
          <w:rFonts w:eastAsia="Times New Roman" w:cs="Times New Roman"/>
          <w:szCs w:val="24"/>
        </w:rPr>
        <w:t xml:space="preserve"> του νομοσχεδίου ενσωματώνεται στο </w:t>
      </w:r>
      <w:r>
        <w:rPr>
          <w:rFonts w:eastAsia="Times New Roman" w:cs="Times New Roman"/>
          <w:szCs w:val="24"/>
        </w:rPr>
        <w:t>Ε</w:t>
      </w:r>
      <w:r>
        <w:rPr>
          <w:rFonts w:eastAsia="Times New Roman" w:cs="Times New Roman"/>
          <w:szCs w:val="24"/>
        </w:rPr>
        <w:t xml:space="preserve">λληνικό Δίκαιο η Σύμβαση της Βαρσοβίας του 2005, η οποία συμπληρώνεται με δύο σχετικές αποφάσεις-πλαίσιο και μία </w:t>
      </w:r>
      <w:r>
        <w:rPr>
          <w:rFonts w:eastAsia="Times New Roman" w:cs="Times New Roman"/>
          <w:szCs w:val="24"/>
        </w:rPr>
        <w:t>ο</w:t>
      </w:r>
      <w:r>
        <w:rPr>
          <w:rFonts w:eastAsia="Times New Roman" w:cs="Times New Roman"/>
          <w:szCs w:val="24"/>
        </w:rPr>
        <w:t>δηγία της Ευρωπαϊκής Ένωσης. Πρόκειται για μια ακόμη διεθνή σύμβαση του Συμβουλίου της Ευρώπης μαζί με τις</w:t>
      </w:r>
      <w:r>
        <w:rPr>
          <w:rFonts w:eastAsia="Times New Roman" w:cs="Times New Roman"/>
          <w:szCs w:val="24"/>
        </w:rPr>
        <w:t xml:space="preserve"> τρεις αποφάσεις, όπως είπαμε, οι οποίες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οικοδόμησης του γνωστού αντιδραστικού χώρου ελευθερίας, ασφάλειας και δικαιοσύνης, αναφέρονται σε τρόπους καταστολής του διεθνούς εγκλήματος μέσω ιδίως της δέσμευσης και δήμευσης περιουσίας στ</w:t>
      </w:r>
      <w:r>
        <w:rPr>
          <w:rFonts w:eastAsia="Times New Roman" w:cs="Times New Roman"/>
          <w:szCs w:val="24"/>
        </w:rPr>
        <w:t>ο</w:t>
      </w:r>
      <w:r>
        <w:rPr>
          <w:rFonts w:eastAsia="Times New Roman" w:cs="Times New Roman"/>
          <w:szCs w:val="24"/>
        </w:rPr>
        <w:t xml:space="preserve"> πλαίσ</w:t>
      </w:r>
      <w:r>
        <w:rPr>
          <w:rFonts w:eastAsia="Times New Roman" w:cs="Times New Roman"/>
          <w:szCs w:val="24"/>
        </w:rPr>
        <w:t>ι</w:t>
      </w:r>
      <w:r>
        <w:rPr>
          <w:rFonts w:eastAsia="Times New Roman" w:cs="Times New Roman"/>
          <w:szCs w:val="24"/>
        </w:rPr>
        <w:t>ο</w:t>
      </w:r>
      <w:r>
        <w:rPr>
          <w:rFonts w:eastAsia="Times New Roman" w:cs="Times New Roman"/>
          <w:szCs w:val="24"/>
        </w:rPr>
        <w:t xml:space="preserve"> καταπολέμησης του ξεπλύματος του «μαύρου» χρήματος από εγκληματικές δραστηριότητες.</w:t>
      </w:r>
    </w:p>
    <w:p w14:paraId="6900E0A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Σύμφωνα, όμως, με την αιτιολογική έκθεση μέχρι τώρα, τα τελευταία μόλις χρόνια, έχουμε ήδη τρεις νόμους σχετικούς, ενώ ταυτόχρονα δραστηριοποιούνται για την αντιμετώπιση</w:t>
      </w:r>
      <w:r>
        <w:rPr>
          <w:rFonts w:eastAsia="Times New Roman" w:cs="Times New Roman"/>
          <w:szCs w:val="24"/>
        </w:rPr>
        <w:t xml:space="preserve"> του φαινομένου αυτού και άλλα διακρατικά όργανα, όπως η Ομάδα Χρηματοπιστωτικής Δράσης, η </w:t>
      </w:r>
      <w:r>
        <w:rPr>
          <w:rFonts w:eastAsia="Times New Roman" w:cs="Times New Roman"/>
          <w:szCs w:val="24"/>
          <w:lang w:val="en-US"/>
        </w:rPr>
        <w:t>FAFT</w:t>
      </w:r>
      <w:r>
        <w:rPr>
          <w:rFonts w:eastAsia="Times New Roman" w:cs="Times New Roman"/>
          <w:szCs w:val="24"/>
        </w:rPr>
        <w:t xml:space="preserve">, η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ε</w:t>
      </w:r>
      <w:r>
        <w:rPr>
          <w:rFonts w:eastAsia="Times New Roman" w:cs="Times New Roman"/>
          <w:szCs w:val="24"/>
        </w:rPr>
        <w:t xml:space="preserve">ιδικών του Συμβουλίου της Ευρώπης, το </w:t>
      </w:r>
      <w:r>
        <w:rPr>
          <w:rFonts w:eastAsia="Times New Roman" w:cs="Times New Roman"/>
          <w:szCs w:val="24"/>
          <w:lang w:val="en-US"/>
        </w:rPr>
        <w:t>MONEYVAL</w:t>
      </w:r>
      <w:r>
        <w:rPr>
          <w:rFonts w:eastAsia="Times New Roman" w:cs="Times New Roman"/>
          <w:szCs w:val="24"/>
        </w:rPr>
        <w:t>, ο ΟΗΕ κ.λπ..</w:t>
      </w:r>
    </w:p>
    <w:p w14:paraId="6900E0A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Το ερώτημα, λοιπόν, βγαίνει αβίαστα</w:t>
      </w:r>
      <w:r>
        <w:rPr>
          <w:rFonts w:eastAsia="Times New Roman" w:cs="Times New Roman"/>
          <w:szCs w:val="24"/>
        </w:rPr>
        <w:t>.</w:t>
      </w:r>
      <w:r>
        <w:rPr>
          <w:rFonts w:eastAsia="Times New Roman" w:cs="Times New Roman"/>
          <w:szCs w:val="24"/>
        </w:rPr>
        <w:t xml:space="preserve"> Τι αποτελέσματα είχαμε όλα αυτά τα χρόνια; Περιορίστηκε, άραγε, το φαινόμενο του ξεπλύματος του «μαύρου» χρήματος και αν όχι γιατί; Μήπως γιατί αυτό το φαινόμενο του «μαύρου» χρήματος -σύμφυτο φαινόμενο λέμε εμείς, του ίδιου του καπιταλιστικού συστήματος-</w:t>
      </w:r>
      <w:r>
        <w:rPr>
          <w:rFonts w:eastAsia="Times New Roman" w:cs="Times New Roman"/>
          <w:szCs w:val="24"/>
        </w:rPr>
        <w:t xml:space="preserve"> δεν αντιμετωπίζεται στη ρίζα του και άρα συνεχίζει να ανακυκλώνεται και </w:t>
      </w:r>
      <w:r>
        <w:rPr>
          <w:rFonts w:eastAsia="Times New Roman" w:cs="Times New Roman"/>
          <w:szCs w:val="24"/>
        </w:rPr>
        <w:lastRenderedPageBreak/>
        <w:t xml:space="preserve">βρίσκεται πάντα ένα βήμα πιο μπροστά από τους όποιους ελεγκτικούς μηχανισμούς; </w:t>
      </w:r>
    </w:p>
    <w:p w14:paraId="6900E0A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Πώς, όμως, να αντιμετωπιστεί στη ρίζα του, όταν για την Ευρωπαϊκή Ένωση στην οποία και ορκίζεστε, αποτε</w:t>
      </w:r>
      <w:r>
        <w:rPr>
          <w:rFonts w:eastAsia="Times New Roman" w:cs="Times New Roman"/>
          <w:szCs w:val="24"/>
        </w:rPr>
        <w:t xml:space="preserve">λεί ευαγγέλιο η ελευθερία κίνησης κεφαλαίων; Οι </w:t>
      </w:r>
      <w:r>
        <w:rPr>
          <w:rFonts w:eastAsia="Times New Roman" w:cs="Times New Roman"/>
          <w:szCs w:val="24"/>
          <w:lang w:val="en-US"/>
        </w:rPr>
        <w:t>offshore</w:t>
      </w:r>
      <w:r>
        <w:rPr>
          <w:rFonts w:eastAsia="Times New Roman" w:cs="Times New Roman"/>
          <w:szCs w:val="24"/>
        </w:rPr>
        <w:t xml:space="preserve"> εταιρείες ξεφυτρώνουν σαν τα μανιτάρια. Η ανωνυμία των εταιρικών μετοχών προστατεύεται. Μήπως αυτά δεν είναι τελικά το θερμοκήπιο της συγκέντρωσης και του ξεπλύματος του «μαύρου» χρήματος; Αυτά, όμως</w:t>
      </w:r>
      <w:r>
        <w:rPr>
          <w:rFonts w:eastAsia="Times New Roman" w:cs="Times New Roman"/>
          <w:szCs w:val="24"/>
        </w:rPr>
        <w:t>, ούτε που διανοείστε να τα αγγίξετε.</w:t>
      </w:r>
    </w:p>
    <w:p w14:paraId="6900E0A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Ό</w:t>
      </w:r>
      <w:r>
        <w:rPr>
          <w:rFonts w:eastAsia="Times New Roman" w:cs="Times New Roman"/>
          <w:szCs w:val="24"/>
        </w:rPr>
        <w:t>μως το ουσιαστικό μέσα στη Σύμβαση της Βαρσοβίας και στο νομοσχέδιο είναι κάτι άλλο και για το ΚΚΕ δεν περνά απαρατήρητο. Μέσα σε αυτό το διεθνές έγκλημα περιλαμβάνεται -και με ιδιαίτερη, μάλιστα, έμφαση- η λεγόμενη «</w:t>
      </w:r>
      <w:r>
        <w:rPr>
          <w:rFonts w:eastAsia="Times New Roman" w:cs="Times New Roman"/>
          <w:szCs w:val="24"/>
        </w:rPr>
        <w:t xml:space="preserve">τρομοκρατία» και αυτό από το 2005 ακόμη. Τότε ψηφίστηκε, τότε υπογράφτηκε αυτή η σύμβαση. </w:t>
      </w:r>
    </w:p>
    <w:p w14:paraId="6900E0A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Τι θεωρεί, όμως, ως τρομοκρατία η Ευρωπαϊκή Ένωση; Μόνο τις καταδικαστέες δολοφονικές επιθέσεις που πολλαπλασιάζονται ή μήπως και τις εργατικές λαϊκές κινητοποιήσεις</w:t>
      </w:r>
      <w:r>
        <w:rPr>
          <w:rFonts w:eastAsia="Times New Roman" w:cs="Times New Roman"/>
          <w:szCs w:val="24"/>
        </w:rPr>
        <w:t xml:space="preserve"> και δράσεις του ταξικού κινήματος οι οποίες αμφισβητούν με οργανωμένο τρόπο το σημερινό εκμεταλλευτικό σύστημα και τις οποίες μεθοδικά </w:t>
      </w:r>
      <w:proofErr w:type="spellStart"/>
      <w:r>
        <w:rPr>
          <w:rFonts w:eastAsia="Times New Roman" w:cs="Times New Roman"/>
          <w:szCs w:val="24"/>
        </w:rPr>
        <w:t>ποινικοποιεί</w:t>
      </w:r>
      <w:proofErr w:type="spellEnd"/>
      <w:r>
        <w:rPr>
          <w:rFonts w:eastAsia="Times New Roman" w:cs="Times New Roman"/>
          <w:szCs w:val="24"/>
        </w:rPr>
        <w:t xml:space="preserve">; Όταν στους </w:t>
      </w:r>
      <w:proofErr w:type="spellStart"/>
      <w:r>
        <w:rPr>
          <w:rFonts w:eastAsia="Times New Roman" w:cs="Times New Roman"/>
          <w:szCs w:val="24"/>
        </w:rPr>
        <w:t>τρομονόμους</w:t>
      </w:r>
      <w:proofErr w:type="spellEnd"/>
      <w:r>
        <w:rPr>
          <w:rFonts w:eastAsia="Times New Roman" w:cs="Times New Roman"/>
          <w:szCs w:val="24"/>
        </w:rPr>
        <w:t xml:space="preserve"> της Ευρωπαϊκής </w:t>
      </w:r>
      <w:r>
        <w:rPr>
          <w:rFonts w:eastAsia="Times New Roman" w:cs="Times New Roman"/>
          <w:szCs w:val="24"/>
        </w:rPr>
        <w:lastRenderedPageBreak/>
        <w:t>Ένωσης όλο και συχνότερα εμφανίζονται ορολογίες του τύπου «βίαιη ριζ</w:t>
      </w:r>
      <w:r>
        <w:rPr>
          <w:rFonts w:eastAsia="Times New Roman" w:cs="Times New Roman"/>
          <w:szCs w:val="24"/>
        </w:rPr>
        <w:t>οσπαστικοποίηση», «ακραίες ιδεολογίες», αυτό δεν είναι καμπανάκι κινδύνου ποινικοποίησης ιδεολογικών αντιλήψεων;</w:t>
      </w:r>
    </w:p>
    <w:p w14:paraId="6900E0A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Για την Ευρωπαϊκή Ένωση ο όρος τρομοκρατία γίνεται βολικό λάστιχο και αυτό είναι επικίνδυνο για τις λαϊκές ελευθερίες και δεν πρέπει καθόλου να</w:t>
      </w:r>
      <w:r>
        <w:rPr>
          <w:rFonts w:eastAsia="Times New Roman" w:cs="Times New Roman"/>
          <w:szCs w:val="24"/>
        </w:rPr>
        <w:t xml:space="preserve"> υποτιμηθεί. Άλλωστε ας μην κρυβόμαστε. Η δράση των λεγόμενων ισλαμικών τρομοκρατικών ομάδων αποτελεί συστατικό</w:t>
      </w:r>
      <w:r>
        <w:rPr>
          <w:rFonts w:eastAsia="Times New Roman" w:cs="Times New Roman"/>
          <w:szCs w:val="24"/>
        </w:rPr>
        <w:t>,</w:t>
      </w:r>
      <w:r>
        <w:rPr>
          <w:rFonts w:eastAsia="Times New Roman" w:cs="Times New Roman"/>
          <w:szCs w:val="24"/>
        </w:rPr>
        <w:t xml:space="preserve"> τελικά</w:t>
      </w:r>
      <w:r>
        <w:rPr>
          <w:rFonts w:eastAsia="Times New Roman" w:cs="Times New Roman"/>
          <w:szCs w:val="24"/>
        </w:rPr>
        <w:t>,</w:t>
      </w:r>
      <w:r>
        <w:rPr>
          <w:rFonts w:eastAsia="Times New Roman" w:cs="Times New Roman"/>
          <w:szCs w:val="24"/>
        </w:rPr>
        <w:t xml:space="preserve"> στοιχείο του ιμπεριαλιστικού πολέμου στον αιώνα που ζούμε και αξιοποιείται ανοιχτά πια ως πρόσχημα ιμπεριαλιστικών επεμβάσεων.</w:t>
      </w:r>
    </w:p>
    <w:p w14:paraId="6900E0A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Παράλληλ</w:t>
      </w:r>
      <w:r>
        <w:rPr>
          <w:rFonts w:eastAsia="Times New Roman" w:cs="Times New Roman"/>
          <w:szCs w:val="24"/>
        </w:rPr>
        <w:t>α, όμως, με αυτούς του στόχους η δράση αυτών των οργανώσεων αξιοποιείται και για την ενίσχυση των κατασταλτικών μηχανισμών μιας σειράς αστικών κρατών αλλά και για την ιδεολογική προετοιμασία των εργαζομένων εν όψει ενδεχόμενης εμπλοκής των χωρών τους σε νέ</w:t>
      </w:r>
      <w:r>
        <w:rPr>
          <w:rFonts w:eastAsia="Times New Roman" w:cs="Times New Roman"/>
          <w:szCs w:val="24"/>
        </w:rPr>
        <w:t>ες ιμπεριαλιστικές επεμβάσεις στο όνομα πάντα της καταπολέμησης της τρομοκρατίας.</w:t>
      </w:r>
    </w:p>
    <w:p w14:paraId="6900E0A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Στο πρώτο μέρος στα της </w:t>
      </w:r>
      <w:r>
        <w:rPr>
          <w:rFonts w:eastAsia="Times New Roman" w:cs="Times New Roman"/>
          <w:szCs w:val="24"/>
        </w:rPr>
        <w:t>σ</w:t>
      </w:r>
      <w:r>
        <w:rPr>
          <w:rFonts w:eastAsia="Times New Roman" w:cs="Times New Roman"/>
          <w:szCs w:val="24"/>
        </w:rPr>
        <w:t>ύμβασης, δηλαδή, ξεχωρίζουν δύο διατάξεις</w:t>
      </w:r>
      <w:r>
        <w:rPr>
          <w:rFonts w:eastAsia="Times New Roman" w:cs="Times New Roman"/>
          <w:szCs w:val="24"/>
        </w:rPr>
        <w:t>,</w:t>
      </w:r>
      <w:r>
        <w:rPr>
          <w:rFonts w:eastAsia="Times New Roman" w:cs="Times New Roman"/>
          <w:szCs w:val="24"/>
        </w:rPr>
        <w:t xml:space="preserve"> που εμείς τις θεωρούμε ιδιαίτερα αρνητικές: </w:t>
      </w:r>
    </w:p>
    <w:p w14:paraId="6900E0A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Πρώτα η διάταξη του άρθρου 6 παράγραφος 2 που προστίθεται και</w:t>
      </w:r>
      <w:r>
        <w:rPr>
          <w:rFonts w:eastAsia="Times New Roman" w:cs="Times New Roman"/>
          <w:szCs w:val="24"/>
        </w:rPr>
        <w:t xml:space="preserve"> ως εδάφιο στον Ποινικό Κώδικα, σύμφωνα με την οποία κατά τον καθορισμό της ποινής από τα ελληνικά δικαστήρια λαμβάνονται υπ’ </w:t>
      </w:r>
      <w:proofErr w:type="spellStart"/>
      <w:r>
        <w:rPr>
          <w:rFonts w:eastAsia="Times New Roman" w:cs="Times New Roman"/>
          <w:szCs w:val="24"/>
        </w:rPr>
        <w:t>όψιν</w:t>
      </w:r>
      <w:proofErr w:type="spellEnd"/>
      <w:r>
        <w:rPr>
          <w:rFonts w:eastAsia="Times New Roman" w:cs="Times New Roman"/>
          <w:szCs w:val="24"/>
        </w:rPr>
        <w:t xml:space="preserve"> και οι αμετάκλητες </w:t>
      </w:r>
      <w:r>
        <w:rPr>
          <w:rFonts w:eastAsia="Times New Roman" w:cs="Times New Roman"/>
          <w:szCs w:val="24"/>
        </w:rPr>
        <w:lastRenderedPageBreak/>
        <w:t>καταδικαστικές αποφάσεις δικαστηρίων άλλων κρατών με</w:t>
      </w:r>
      <w:r>
        <w:rPr>
          <w:rFonts w:eastAsia="Times New Roman" w:cs="Times New Roman"/>
          <w:szCs w:val="24"/>
        </w:rPr>
        <w:t>λ</w:t>
      </w:r>
      <w:r>
        <w:rPr>
          <w:rFonts w:eastAsia="Times New Roman" w:cs="Times New Roman"/>
          <w:szCs w:val="24"/>
        </w:rPr>
        <w:t xml:space="preserve">ών της </w:t>
      </w:r>
      <w:r>
        <w:rPr>
          <w:rFonts w:eastAsia="Times New Roman" w:cs="Times New Roman"/>
          <w:szCs w:val="24"/>
        </w:rPr>
        <w:t>σ</w:t>
      </w:r>
      <w:r>
        <w:rPr>
          <w:rFonts w:eastAsia="Times New Roman" w:cs="Times New Roman"/>
          <w:szCs w:val="24"/>
        </w:rPr>
        <w:t>ύμβασης και μάλιστα ειδικά για το αδίκημα χρη</w:t>
      </w:r>
      <w:r>
        <w:rPr>
          <w:rFonts w:eastAsia="Times New Roman" w:cs="Times New Roman"/>
          <w:szCs w:val="24"/>
        </w:rPr>
        <w:t xml:space="preserve">ματοδότησης της τρομοκρατίας. </w:t>
      </w:r>
    </w:p>
    <w:p w14:paraId="6900E0A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Σημειώνουμε εδώ ότι την προηγούμενη αντίστοιχη σύμβαση από το 1998, την οποία αντικαθιστά η σημερινή, είχαν κυρώσει σαράντα επτά κράτη μέλη του Συμβουλίου της Ευρώπης μαζί με την Αυστραλία και το Καζακστάν. Ήταν κράτη με τελε</w:t>
      </w:r>
      <w:r>
        <w:rPr>
          <w:rFonts w:eastAsia="Times New Roman" w:cs="Times New Roman"/>
          <w:szCs w:val="24"/>
        </w:rPr>
        <w:t xml:space="preserve">ίως διαφορετικές αντιλήψεις, προσεγγίσεις, διαφορετικό ποινικό σύστημα ως προς το συγκεκριμένο ζήτημα, καθώς και με διαφορετικά τα γενικότερα νομικά και πολιτικά τους δεδομένα, τα οποία αρκετά συχνά περιέχουν και πολύ λιγότερες εγγυήσεις για τα δικαιώματα </w:t>
      </w:r>
      <w:r>
        <w:rPr>
          <w:rFonts w:eastAsia="Times New Roman" w:cs="Times New Roman"/>
          <w:szCs w:val="24"/>
        </w:rPr>
        <w:t xml:space="preserve">των κατηγορουμένων. </w:t>
      </w:r>
    </w:p>
    <w:p w14:paraId="6900E0A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Θεωρούμε, λοιπόν, όχι απλά εσφαλμένο αλλά και επικίνδυνο</w:t>
      </w:r>
      <w:r>
        <w:rPr>
          <w:rFonts w:eastAsia="Times New Roman" w:cs="Times New Roman"/>
          <w:szCs w:val="24"/>
        </w:rPr>
        <w:t>,</w:t>
      </w:r>
      <w:r>
        <w:rPr>
          <w:rFonts w:eastAsia="Times New Roman" w:cs="Times New Roman"/>
          <w:szCs w:val="24"/>
        </w:rPr>
        <w:t xml:space="preserve"> να λαμβάνονται υπ’ </w:t>
      </w:r>
      <w:proofErr w:type="spellStart"/>
      <w:r>
        <w:rPr>
          <w:rFonts w:eastAsia="Times New Roman" w:cs="Times New Roman"/>
          <w:szCs w:val="24"/>
        </w:rPr>
        <w:t>όψιν</w:t>
      </w:r>
      <w:proofErr w:type="spellEnd"/>
      <w:r>
        <w:rPr>
          <w:rFonts w:eastAsia="Times New Roman" w:cs="Times New Roman"/>
          <w:szCs w:val="24"/>
        </w:rPr>
        <w:t xml:space="preserve"> από τα ελληνικά δικαστήρια και μάλιστα χωρίς έλεγχο οι σχετικές ποινές που έχουν επιβληθεί σε άλλα κράτη της </w:t>
      </w:r>
      <w:r>
        <w:rPr>
          <w:rFonts w:eastAsia="Times New Roman" w:cs="Times New Roman"/>
          <w:szCs w:val="24"/>
        </w:rPr>
        <w:t>σ</w:t>
      </w:r>
      <w:r>
        <w:rPr>
          <w:rFonts w:eastAsia="Times New Roman" w:cs="Times New Roman"/>
          <w:szCs w:val="24"/>
        </w:rPr>
        <w:t xml:space="preserve">ύμβασης. </w:t>
      </w:r>
    </w:p>
    <w:p w14:paraId="6900E0A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ιδιαίτερα αρνητική είναι και η διάταξη του άρθρου 11 παράγραφος 2 για τη μερική εγκατάλειψη της αρχής του διπλού αξιόποινου, που αφορά τη δέσμευση και δήμευση περιουσιακών στοιχείων για τριάντα δύο σοβαρά αδικήματα ανάμεσά τους και οι «τρομοκρατικές» πράξ</w:t>
      </w:r>
      <w:r>
        <w:rPr>
          <w:rFonts w:eastAsia="Times New Roman" w:cs="Times New Roman"/>
          <w:szCs w:val="24"/>
        </w:rPr>
        <w:t>εις.</w:t>
      </w:r>
    </w:p>
    <w:p w14:paraId="6900E0A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Κατά τη γνώμη μας η διάταξη αυτή ανοίγει αντικειμενικά τον επικίνδυνο δρόμο για τη σταδιακή πλήρη εγκατάλειψη της βασικής αυτής αρχής, που διέπει παραδοσιακά το δίκαιο της δικαστικής συνδρομής. </w:t>
      </w:r>
    </w:p>
    <w:p w14:paraId="6900E0A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το άρθρο 9, που αφορά στις επιφυλάξεις και στις δηλώ</w:t>
      </w:r>
      <w:r>
        <w:rPr>
          <w:rFonts w:eastAsia="Times New Roman" w:cs="Times New Roman"/>
          <w:szCs w:val="24"/>
        </w:rPr>
        <w:t xml:space="preserve">σεις της ελληνικής Κυβέρνησης σχετικά με ορισμένες διατάξεις της σύμβασης, αυτές τελικά ούτε αναιρούν ούτε και περιορίζουν καν τον αντιδραστικό και επικίνδυνο χαρακτήρα της σύμβασης. </w:t>
      </w:r>
    </w:p>
    <w:p w14:paraId="6900E0A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Στο δεύτερο τμήμα του νομοσχεδίου ενσωματώνεται στο </w:t>
      </w:r>
      <w:r>
        <w:rPr>
          <w:rFonts w:eastAsia="Times New Roman" w:cs="Times New Roman"/>
          <w:szCs w:val="24"/>
        </w:rPr>
        <w:t>Ε</w:t>
      </w:r>
      <w:r>
        <w:rPr>
          <w:rFonts w:eastAsia="Times New Roman" w:cs="Times New Roman"/>
          <w:szCs w:val="24"/>
        </w:rPr>
        <w:t>λληνικό Δίκαιο τμήμ</w:t>
      </w:r>
      <w:r>
        <w:rPr>
          <w:rFonts w:eastAsia="Times New Roman" w:cs="Times New Roman"/>
          <w:szCs w:val="24"/>
        </w:rPr>
        <w:t xml:space="preserve">α του </w:t>
      </w:r>
      <w:r>
        <w:rPr>
          <w:rFonts w:eastAsia="Times New Roman" w:cs="Times New Roman"/>
          <w:szCs w:val="24"/>
        </w:rPr>
        <w:t>κ</w:t>
      </w:r>
      <w:r>
        <w:rPr>
          <w:rFonts w:eastAsia="Times New Roman" w:cs="Times New Roman"/>
          <w:szCs w:val="24"/>
        </w:rPr>
        <w:t>ανονισμού της Ευρωπαϊκής Ένωσης σχετικά με τη διαδικασία τοποθέτησης ανηλίκων σε ιδρύματα ή ανάδοχες οικογένειες από και προς κράτη μέλη της Ευρωπαϊκής Ένωσης.</w:t>
      </w:r>
    </w:p>
    <w:p w14:paraId="6900E0B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Θεωρούμε, κατ’ αρχάς, ως προβληματικό την αρμοδιότητα γι’ αυτή την έγκριση ή την απόρριψη</w:t>
      </w:r>
      <w:r>
        <w:rPr>
          <w:rFonts w:eastAsia="Times New Roman" w:cs="Times New Roman"/>
          <w:szCs w:val="24"/>
        </w:rPr>
        <w:t xml:space="preserve"> να την έχει ο εισαγγελέας και όχι το αρμόδιο δικαστήριο, ενώ ταυτόχρονα μας δημιουργούνται και αρκετά ερωτηματικά για τον ασαφή τρόπο κάλυψης του συνολικού κόστους εξόδων της τοποθέτησης του ανηλίκου, μια</w:t>
      </w:r>
      <w:r>
        <w:rPr>
          <w:rFonts w:eastAsia="Times New Roman" w:cs="Times New Roman"/>
          <w:szCs w:val="24"/>
        </w:rPr>
        <w:t>ς</w:t>
      </w:r>
      <w:r>
        <w:rPr>
          <w:rFonts w:eastAsia="Times New Roman" w:cs="Times New Roman"/>
          <w:szCs w:val="24"/>
        </w:rPr>
        <w:t xml:space="preserve"> και στο νομοσχέδιο αναφέρεται μόνο το πρώτο τετρά</w:t>
      </w:r>
      <w:r>
        <w:rPr>
          <w:rFonts w:eastAsia="Times New Roman" w:cs="Times New Roman"/>
          <w:szCs w:val="24"/>
        </w:rPr>
        <w:t xml:space="preserve">μηνο, όταν είναι γνωστές μάλιστα οι αποψιλωμένες δομές παιδικής προστασίας στη χώρα μας. </w:t>
      </w:r>
    </w:p>
    <w:p w14:paraId="6900E0B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Εδώ</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πρέπει να πούμε ότι το ενδιαφέρον που δείχνουν η Ευρωπαϊκή Ένωση ή οι ελληνικές κυβερνήσεις για τα παιδιά χωρίς οικογένεια αποδεικνύεται υποκριτικό, μια</w:t>
      </w:r>
      <w:r>
        <w:rPr>
          <w:rFonts w:eastAsia="Times New Roman" w:cs="Times New Roman"/>
          <w:szCs w:val="24"/>
        </w:rPr>
        <w:t>ς και στο καπιταλιστικό σύστημα του πλούτου που συσσωρεύεται σε όλο και λιγότερα χέρια</w:t>
      </w:r>
      <w:r>
        <w:rPr>
          <w:rFonts w:eastAsia="Times New Roman" w:cs="Times New Roman"/>
          <w:szCs w:val="24"/>
        </w:rPr>
        <w:t>,</w:t>
      </w:r>
      <w:r>
        <w:rPr>
          <w:rFonts w:eastAsia="Times New Roman" w:cs="Times New Roman"/>
          <w:szCs w:val="24"/>
        </w:rPr>
        <w:t xml:space="preserve"> πολλαπλασιάζεται και η εμπο</w:t>
      </w:r>
      <w:r>
        <w:rPr>
          <w:rFonts w:eastAsia="Times New Roman" w:cs="Times New Roman"/>
          <w:szCs w:val="24"/>
        </w:rPr>
        <w:lastRenderedPageBreak/>
        <w:t>ρευματοποίηση των ανθρώπινων αναγκών και η κοινωνική αδικία και η φτώχεια και η ορφάνια και η δυστυχία γεννήματα όλα των ιμπεριαλιστικών πολέ</w:t>
      </w:r>
      <w:r>
        <w:rPr>
          <w:rFonts w:eastAsia="Times New Roman" w:cs="Times New Roman"/>
          <w:szCs w:val="24"/>
        </w:rPr>
        <w:t xml:space="preserve">μων. </w:t>
      </w:r>
    </w:p>
    <w:p w14:paraId="6900E0B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Εάν</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ενδιαφερόσασταν για την παιδική προστασία, τότε δεν θα την παραδίδατε στα χέρια των ΜΚΟ, των επιχειρηματιών και των επαγγελματιών </w:t>
      </w:r>
      <w:proofErr w:type="spellStart"/>
      <w:r>
        <w:rPr>
          <w:rFonts w:eastAsia="Times New Roman" w:cs="Times New Roman"/>
          <w:szCs w:val="24"/>
        </w:rPr>
        <w:t>φ</w:t>
      </w:r>
      <w:r>
        <w:rPr>
          <w:rFonts w:eastAsia="Times New Roman" w:cs="Times New Roman"/>
          <w:szCs w:val="24"/>
        </w:rPr>
        <w:t>ιλανθρώπων</w:t>
      </w:r>
      <w:proofErr w:type="spellEnd"/>
      <w:r>
        <w:rPr>
          <w:rFonts w:eastAsia="Times New Roman" w:cs="Times New Roman"/>
          <w:szCs w:val="24"/>
        </w:rPr>
        <w:t xml:space="preserve"> αλλά θα ήταν ευθύνη αποκλειστικά του κράτους. Ούτε θα στραγγαλίζατε με την </w:t>
      </w:r>
      <w:proofErr w:type="spellStart"/>
      <w:r>
        <w:rPr>
          <w:rFonts w:eastAsia="Times New Roman" w:cs="Times New Roman"/>
          <w:szCs w:val="24"/>
        </w:rPr>
        <w:t>υποχρηματοδότηση</w:t>
      </w:r>
      <w:proofErr w:type="spellEnd"/>
      <w:r>
        <w:rPr>
          <w:rFonts w:eastAsia="Times New Roman" w:cs="Times New Roman"/>
          <w:szCs w:val="24"/>
        </w:rPr>
        <w:t xml:space="preserve"> και αυτό ακόμα το ανεπαρκέστατο κρατικό σύστημα παιδικής προστασίας ούτε θα καθυστερούσαν τραγικά οι αναδοχές και οι υιοθεσίες λόγω του ελάχιστου προσωπικού, αφήνοντας τα μικρά παιδιά στα ιδρύματα και άνθρωποι και οικογένειες που θέλουν να βοηθήσουν ως αν</w:t>
      </w:r>
      <w:r>
        <w:rPr>
          <w:rFonts w:eastAsia="Times New Roman" w:cs="Times New Roman"/>
          <w:szCs w:val="24"/>
        </w:rPr>
        <w:t>άδοχοί γονείς</w:t>
      </w:r>
      <w:r>
        <w:rPr>
          <w:rFonts w:eastAsia="Times New Roman" w:cs="Times New Roman"/>
          <w:szCs w:val="24"/>
        </w:rPr>
        <w:t>,</w:t>
      </w:r>
      <w:r>
        <w:rPr>
          <w:rFonts w:eastAsia="Times New Roman" w:cs="Times New Roman"/>
          <w:szCs w:val="24"/>
        </w:rPr>
        <w:t xml:space="preserve"> να εμποδίζονται να το κάνουν, αφού η πολιτική σας τσακίζει τα εισοδήματά τους. </w:t>
      </w:r>
    </w:p>
    <w:p w14:paraId="6900E0B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Καμμία ουσιαστική προστασία, λοιπόν, των παιδιών χωρίς οικογένεια δεν συνιστά το νομοσχέδιο. Αποτελεί μία απλή διαχείριση των οξυμένων προβλημάτων και τίποτα παραπάνω. </w:t>
      </w:r>
    </w:p>
    <w:p w14:paraId="6900E0B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Το τρίτο μέρος του νομοσχεδίου</w:t>
      </w:r>
      <w:r>
        <w:rPr>
          <w:rFonts w:eastAsia="Times New Roman" w:cs="Times New Roman"/>
          <w:szCs w:val="24"/>
        </w:rPr>
        <w:t>,</w:t>
      </w:r>
      <w:r>
        <w:rPr>
          <w:rFonts w:eastAsia="Times New Roman" w:cs="Times New Roman"/>
          <w:szCs w:val="24"/>
        </w:rPr>
        <w:t xml:space="preserve"> ενσωματώνει στο </w:t>
      </w:r>
      <w:r>
        <w:rPr>
          <w:rFonts w:eastAsia="Times New Roman" w:cs="Times New Roman"/>
          <w:szCs w:val="24"/>
        </w:rPr>
        <w:t>Ε</w:t>
      </w:r>
      <w:r>
        <w:rPr>
          <w:rFonts w:eastAsia="Times New Roman" w:cs="Times New Roman"/>
          <w:szCs w:val="24"/>
        </w:rPr>
        <w:t xml:space="preserve">λληνικό Δίκαιο την </w:t>
      </w:r>
      <w:r>
        <w:rPr>
          <w:rFonts w:eastAsia="Times New Roman" w:cs="Times New Roman"/>
          <w:szCs w:val="24"/>
        </w:rPr>
        <w:t>ο</w:t>
      </w:r>
      <w:r>
        <w:rPr>
          <w:rFonts w:eastAsia="Times New Roman" w:cs="Times New Roman"/>
          <w:szCs w:val="24"/>
        </w:rPr>
        <w:t>δηγία της Ευρωπαϊκ</w:t>
      </w:r>
      <w:r>
        <w:rPr>
          <w:rFonts w:eastAsia="Times New Roman" w:cs="Times New Roman"/>
          <w:szCs w:val="24"/>
        </w:rPr>
        <w:t xml:space="preserve">ής Ένωσης για την ποινική συνεργασία. Παρατηρούμε εδώ ότι, αν και προβλέπονται γενικά ορισμένα δικαιώματα επικοινωνίας με δικηγόρο ή και τρίτους του υπόπτου ή του κατηγορουμένου, στα ίδια ακριβώς άρθρα προβλέπεται η καταστρατήγηση αυτών των δικαιωμάτων. </w:t>
      </w:r>
    </w:p>
    <w:p w14:paraId="6900E0B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Θ</w:t>
      </w:r>
      <w:r>
        <w:rPr>
          <w:rFonts w:eastAsia="Times New Roman" w:cs="Times New Roman"/>
          <w:szCs w:val="24"/>
        </w:rPr>
        <w:t>α το ξαναπούμε ότι η πιο προβληματική για μας διάταξη του τρίτου μέρους</w:t>
      </w:r>
      <w:r>
        <w:rPr>
          <w:rFonts w:eastAsia="Times New Roman" w:cs="Times New Roman"/>
          <w:szCs w:val="24"/>
        </w:rPr>
        <w:t>,</w:t>
      </w:r>
      <w:r>
        <w:rPr>
          <w:rFonts w:eastAsia="Times New Roman" w:cs="Times New Roman"/>
          <w:szCs w:val="24"/>
        </w:rPr>
        <w:t xml:space="preserve"> είναι αυτή που εισάγεται με τα άρθρα 48 και 52, που επιτρέπουν την παραίτηση του κατηγορουμένου από τον διορισμό συνηγόρου. </w:t>
      </w:r>
    </w:p>
    <w:p w14:paraId="6900E0B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Για το τέταρτο μέρος του νομοσχεδίου σχετικά με την προστα</w:t>
      </w:r>
      <w:r>
        <w:rPr>
          <w:rFonts w:eastAsia="Times New Roman" w:cs="Times New Roman"/>
          <w:szCs w:val="24"/>
        </w:rPr>
        <w:t xml:space="preserve">σία θυμάτων εγκληματικότητας, η εμπειρία δείχνει ότι οι σκοποί του, που τόσο μεγαλόστομα διατυπώνονται, καταλήγουν να αποτελούν συχνά απλά ευχολόγια, αφού την ίδια στιγμή συνεχίζεται η συρρίκνωση των κοινωνικών δομών προστασίας. </w:t>
      </w:r>
    </w:p>
    <w:p w14:paraId="6900E0B7" w14:textId="77777777" w:rsidR="0091451A" w:rsidRDefault="0014380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Για να σταθούμε, όμως, λίγ</w:t>
      </w:r>
      <w:r>
        <w:rPr>
          <w:rFonts w:eastAsia="Times New Roman" w:cs="Times New Roman"/>
          <w:szCs w:val="24"/>
        </w:rPr>
        <w:t>ο στον όρο «</w:t>
      </w:r>
      <w:proofErr w:type="spellStart"/>
      <w:r>
        <w:rPr>
          <w:rFonts w:eastAsia="Times New Roman" w:cs="Times New Roman"/>
          <w:szCs w:val="24"/>
        </w:rPr>
        <w:t>αποκαταστατική</w:t>
      </w:r>
      <w:proofErr w:type="spellEnd"/>
      <w:r>
        <w:rPr>
          <w:rFonts w:eastAsia="Times New Roman" w:cs="Times New Roman"/>
          <w:szCs w:val="24"/>
        </w:rPr>
        <w:t xml:space="preserve"> δικαιοσύνη» που εισάγεται με τα άρθρα 55 και 63. Τι σημαίνει, άραγε, αυτό; Τίποτε άλλο από μια μορφή της λεγόμενης «ποινικής συνδιαλλαγής», η οποία μετατρέπει ένα έγκλημα σε απλή προσωπική διαφορά μεταξύ θύτη και θύματος, αφαιρών</w:t>
      </w:r>
      <w:r>
        <w:rPr>
          <w:rFonts w:eastAsia="Times New Roman" w:cs="Times New Roman"/>
          <w:szCs w:val="24"/>
        </w:rPr>
        <w:t xml:space="preserve">τας την κοινωνική του διάσταση, η οποία εμπεριέχει και τον σωφρονισμό του δράστη. </w:t>
      </w:r>
    </w:p>
    <w:p w14:paraId="6900E0B8" w14:textId="77777777" w:rsidR="0091451A" w:rsidRDefault="0014380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Γι’ αυτό θεωρούμε τουλάχιστον προβληματικό το περιεχόμενο αυτού του όρου, ενώ έτσι όπως διατυπώνεται η συγκεκριμένη μορφή της </w:t>
      </w:r>
      <w:proofErr w:type="spellStart"/>
      <w:r>
        <w:rPr>
          <w:rFonts w:eastAsia="Times New Roman" w:cs="Times New Roman"/>
          <w:szCs w:val="24"/>
        </w:rPr>
        <w:t>αποκαταστατικής</w:t>
      </w:r>
      <w:proofErr w:type="spellEnd"/>
      <w:r>
        <w:rPr>
          <w:rFonts w:eastAsia="Times New Roman" w:cs="Times New Roman"/>
          <w:szCs w:val="24"/>
        </w:rPr>
        <w:t xml:space="preserve"> δικαιοσύνης και με δεδομένες τι</w:t>
      </w:r>
      <w:r>
        <w:rPr>
          <w:rFonts w:eastAsia="Times New Roman" w:cs="Times New Roman"/>
          <w:szCs w:val="24"/>
        </w:rPr>
        <w:t xml:space="preserve">ς κοινωνικοοικονομικές ανισότητες στο σημερινό σύστημα, είναι πολύ αμφίβολο αν μπορεί αυτή η </w:t>
      </w:r>
      <w:proofErr w:type="spellStart"/>
      <w:r>
        <w:rPr>
          <w:rFonts w:eastAsia="Times New Roman" w:cs="Times New Roman"/>
          <w:szCs w:val="24"/>
        </w:rPr>
        <w:t>αποκαταστατική</w:t>
      </w:r>
      <w:proofErr w:type="spellEnd"/>
      <w:r>
        <w:rPr>
          <w:rFonts w:eastAsia="Times New Roman" w:cs="Times New Roman"/>
          <w:szCs w:val="24"/>
        </w:rPr>
        <w:t xml:space="preserve"> δικαιοσύνη</w:t>
      </w:r>
      <w:r>
        <w:rPr>
          <w:rFonts w:eastAsia="Times New Roman" w:cs="Times New Roman"/>
          <w:szCs w:val="24"/>
        </w:rPr>
        <w:t>,</w:t>
      </w:r>
      <w:r>
        <w:rPr>
          <w:rFonts w:eastAsia="Times New Roman" w:cs="Times New Roman"/>
          <w:szCs w:val="24"/>
        </w:rPr>
        <w:t xml:space="preserve"> να λειτουργήσει υπέρ ενός αδύναμου θύματος ή</w:t>
      </w:r>
      <w:r>
        <w:rPr>
          <w:rFonts w:eastAsia="Times New Roman" w:cs="Times New Roman"/>
          <w:szCs w:val="24"/>
        </w:rPr>
        <w:t>,</w:t>
      </w:r>
      <w:r>
        <w:rPr>
          <w:rFonts w:eastAsia="Times New Roman" w:cs="Times New Roman"/>
          <w:szCs w:val="24"/>
        </w:rPr>
        <w:t xml:space="preserve"> τελικά</w:t>
      </w:r>
      <w:r>
        <w:rPr>
          <w:rFonts w:eastAsia="Times New Roman" w:cs="Times New Roman"/>
          <w:szCs w:val="24"/>
        </w:rPr>
        <w:t>,</w:t>
      </w:r>
      <w:r>
        <w:rPr>
          <w:rFonts w:eastAsia="Times New Roman" w:cs="Times New Roman"/>
          <w:szCs w:val="24"/>
        </w:rPr>
        <w:t xml:space="preserve"> θα μας οδηγήσει στο αντίθετο αποτέλεσμα. </w:t>
      </w:r>
    </w:p>
    <w:p w14:paraId="6900E0B9" w14:textId="77777777" w:rsidR="0091451A" w:rsidRDefault="0014380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Σχετικά τώρα με τα πέντε Σπίτια Παιδιού</w:t>
      </w:r>
      <w:r>
        <w:rPr>
          <w:rFonts w:eastAsia="Times New Roman" w:cs="Times New Roman"/>
          <w:szCs w:val="24"/>
        </w:rPr>
        <w:t>.</w:t>
      </w:r>
      <w:r>
        <w:rPr>
          <w:rFonts w:eastAsia="Times New Roman" w:cs="Times New Roman"/>
          <w:szCs w:val="24"/>
        </w:rPr>
        <w:t xml:space="preserve"> </w:t>
      </w:r>
      <w:r>
        <w:rPr>
          <w:rFonts w:eastAsia="Times New Roman" w:cs="Times New Roman"/>
          <w:szCs w:val="24"/>
        </w:rPr>
        <w:t>Ή</w:t>
      </w:r>
      <w:r>
        <w:rPr>
          <w:rFonts w:eastAsia="Times New Roman" w:cs="Times New Roman"/>
          <w:szCs w:val="24"/>
        </w:rPr>
        <w:t>ταν που ήταν τα πέντε αυτοτελή γραφεία, ήταν που ήταν προβληματική εξ αρχής η διάταξη, αφού δεν καλύπτουν το σύνολο της χώρας, με τη νομοτεχνική σας, όμως, «βελτίωση» ή μάλλον παρέμβαση την κάνατε χειρότερη. Αφαιρέσατε ακόμα και την αναγραφόμενη αύξηση –</w:t>
      </w:r>
      <w:r>
        <w:rPr>
          <w:rFonts w:eastAsia="Times New Roman" w:cs="Times New Roman"/>
          <w:szCs w:val="24"/>
        </w:rPr>
        <w:t>μικρή έστω- των θέσεων που θα λειτουργούν σε αυτά και έτσι ιδρύετε νέες δομές, χωρίς ούτε μια νέα θέση προσωπικού. Αυτές θα τις στελεχώσετε αποκλειστικά με ανακύκλωση του υπάρχοντος προσωπικού από άλλες σχετικές υπηρεσίες, δημιουργώντας ακόμα μεγαλύτερο πρ</w:t>
      </w:r>
      <w:r>
        <w:rPr>
          <w:rFonts w:eastAsia="Times New Roman" w:cs="Times New Roman"/>
          <w:szCs w:val="24"/>
        </w:rPr>
        <w:t xml:space="preserve">όβλημα σε αυτές, λες και αυτές δεν είναι ήδη </w:t>
      </w:r>
      <w:proofErr w:type="spellStart"/>
      <w:r>
        <w:rPr>
          <w:rFonts w:eastAsia="Times New Roman" w:cs="Times New Roman"/>
          <w:szCs w:val="24"/>
        </w:rPr>
        <w:t>υποστελεχωμένες</w:t>
      </w:r>
      <w:proofErr w:type="spellEnd"/>
      <w:r>
        <w:rPr>
          <w:rFonts w:eastAsia="Times New Roman" w:cs="Times New Roman"/>
          <w:szCs w:val="24"/>
        </w:rPr>
        <w:t xml:space="preserve">, λες και το προσωπικό τους δεν τρέχει και δεν φθάνει. </w:t>
      </w:r>
    </w:p>
    <w:p w14:paraId="6900E0BA" w14:textId="77777777" w:rsidR="0091451A" w:rsidRDefault="0014380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Νομίζω ότι γίνεται κατανοητό</w:t>
      </w:r>
      <w:r>
        <w:rPr>
          <w:rFonts w:eastAsia="Times New Roman" w:cs="Times New Roman"/>
          <w:szCs w:val="24"/>
        </w:rPr>
        <w:t>,</w:t>
      </w:r>
      <w:r>
        <w:rPr>
          <w:rFonts w:eastAsia="Times New Roman" w:cs="Times New Roman"/>
          <w:szCs w:val="24"/>
        </w:rPr>
        <w:t xml:space="preserve"> γιατί το ΚΚΕ καταψηφίζει το παρόν νομοσχέδιο και γιατί –κυρίως γι’ αυτό- το εργατικό λαϊκό κίνημα θα πρέπει να</w:t>
      </w:r>
      <w:r>
        <w:rPr>
          <w:rFonts w:eastAsia="Times New Roman" w:cs="Times New Roman"/>
          <w:szCs w:val="24"/>
        </w:rPr>
        <w:t xml:space="preserve"> δράσει πιο αποφασιστικά στα θέματα που αυτό το νομοσχέδιο θίγει. </w:t>
      </w:r>
    </w:p>
    <w:p w14:paraId="6900E0BB" w14:textId="77777777" w:rsidR="0091451A" w:rsidRDefault="0014380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Στον χρόνο που απομένει</w:t>
      </w:r>
      <w:r>
        <w:rPr>
          <w:rFonts w:eastAsia="Times New Roman" w:cs="Times New Roman"/>
          <w:szCs w:val="24"/>
        </w:rPr>
        <w:t>,</w:t>
      </w:r>
      <w:r>
        <w:rPr>
          <w:rFonts w:eastAsia="Times New Roman" w:cs="Times New Roman"/>
          <w:szCs w:val="24"/>
        </w:rPr>
        <w:t xml:space="preserve"> θα ασχοληθώ με ορισμένες από τις τροπολογίες.</w:t>
      </w:r>
    </w:p>
    <w:p w14:paraId="6900E0BC" w14:textId="77777777" w:rsidR="0091451A" w:rsidRDefault="0014380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Ελπίζω να έχουμε και το δικαίωμα της δευτερολογίας, κύριε Πρόεδρε, για να πούμε περισσότερα. </w:t>
      </w:r>
    </w:p>
    <w:p w14:paraId="6900E0BD" w14:textId="77777777" w:rsidR="0091451A" w:rsidRDefault="0014380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Θέλω να σταθώ και να ξεκ</w:t>
      </w:r>
      <w:r>
        <w:rPr>
          <w:rFonts w:eastAsia="Times New Roman" w:cs="Times New Roman"/>
          <w:szCs w:val="24"/>
        </w:rPr>
        <w:t xml:space="preserve">ινήσω με την τροπολογία του Υπουργείου Ναυτιλίας. Το σχόλιο είναι ότι τα δώρα των κυβερνήσεων στους εφοπλιστές </w:t>
      </w:r>
      <w:r>
        <w:rPr>
          <w:rFonts w:eastAsia="Times New Roman" w:cs="Times New Roman"/>
          <w:szCs w:val="24"/>
        </w:rPr>
        <w:lastRenderedPageBreak/>
        <w:t xml:space="preserve">σταματημό δεν έχουν και με τον ΣΥΡΙΖΑ. Τούτη τη φορά τους χαρίζετε την τζάμπα και φρέσκια νεανική εργασία των σπουδαστών των ναυτικών σχολών των </w:t>
      </w:r>
      <w:r>
        <w:rPr>
          <w:rFonts w:eastAsia="Times New Roman" w:cs="Times New Roman"/>
          <w:szCs w:val="24"/>
        </w:rPr>
        <w:t xml:space="preserve">ακαδημιών του Εμπορικού Ναυτικού </w:t>
      </w:r>
      <w:r>
        <w:rPr>
          <w:rFonts w:eastAsia="Times New Roman" w:cs="Times New Roman"/>
          <w:szCs w:val="24"/>
        </w:rPr>
        <w:t>κ</w:t>
      </w:r>
      <w:r>
        <w:rPr>
          <w:rFonts w:eastAsia="Times New Roman" w:cs="Times New Roman"/>
          <w:szCs w:val="24"/>
        </w:rPr>
        <w:t>αι εδώ δεν είναι καθόλου τυχαίο ότι αυτή διάλεξε η Χρυσή Αυγή</w:t>
      </w:r>
      <w:r>
        <w:rPr>
          <w:rFonts w:eastAsia="Times New Roman" w:cs="Times New Roman"/>
          <w:szCs w:val="24"/>
        </w:rPr>
        <w:t>,</w:t>
      </w:r>
      <w:r>
        <w:rPr>
          <w:rFonts w:eastAsia="Times New Roman" w:cs="Times New Roman"/>
          <w:szCs w:val="24"/>
        </w:rPr>
        <w:t xml:space="preserve"> για να μιλήσει με καλά λόγια πριν από λίγο. </w:t>
      </w:r>
    </w:p>
    <w:p w14:paraId="6900E0BE" w14:textId="77777777" w:rsidR="0091451A" w:rsidRDefault="0014380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Στο πρώτο τους ακόμα μπάρκο, το εκπαιδευτικό ταξίδι στους ωκεανούς της γης, εργάζονται, βέβαια, κανονικά, αλλά μέσ</w:t>
      </w:r>
      <w:r>
        <w:rPr>
          <w:rFonts w:eastAsia="Times New Roman" w:cs="Times New Roman"/>
          <w:szCs w:val="24"/>
        </w:rPr>
        <w:t>α σε συνθήκες κυριολεκτικά γαλέρας, χωρίς εργασιακά δικαιώματα, αφού για αυτούς τους σπουδαστές δεν ισχύουν οι συλλογικές συμβάσεις των ναυτεργατών, παρά το ότι καλύπτουν θέσεις εργασίας στις οργανικές συνθέσεις των καραβιών, που και αυτές μειώνονται, αυξά</w:t>
      </w:r>
      <w:r>
        <w:rPr>
          <w:rFonts w:eastAsia="Times New Roman" w:cs="Times New Roman"/>
          <w:szCs w:val="24"/>
        </w:rPr>
        <w:t xml:space="preserve">νοντας τους κινδύνους για τις ανθρώπινες ζωές στη θάλασσα. Για όλα αυτά, λοιπόν, τους ορίζετε τον μισθό με το ιλιγγιώδες ποσό των 600 ευρώ. </w:t>
      </w:r>
    </w:p>
    <w:p w14:paraId="6900E0BF" w14:textId="77777777" w:rsidR="0091451A" w:rsidRDefault="0014380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Την ίδια στιγμή οι εφοπλιστές επιδοτούνται για αυτή την εργασία κάθε σπουδαστή με 880 ευρώ παρακαλώ! Καθόλου άσχημα</w:t>
      </w:r>
      <w:r>
        <w:rPr>
          <w:rFonts w:eastAsia="Times New Roman" w:cs="Times New Roman"/>
          <w:szCs w:val="24"/>
        </w:rPr>
        <w:t xml:space="preserve"> για αυτούς! Και επειδή τρώγοντας έρχεται και η όρεξη, οι εφοπλιστές ζητούν και άλλα</w:t>
      </w:r>
      <w:r>
        <w:rPr>
          <w:rFonts w:eastAsia="Times New Roman" w:cs="Times New Roman"/>
          <w:szCs w:val="24"/>
        </w:rPr>
        <w:t>.</w:t>
      </w:r>
      <w:r>
        <w:rPr>
          <w:rFonts w:eastAsia="Times New Roman" w:cs="Times New Roman"/>
          <w:szCs w:val="24"/>
        </w:rPr>
        <w:t xml:space="preserve"> Με απύθμενο θράσος ζητούν από το Υπουργείο Ναυτιλίας</w:t>
      </w:r>
      <w:r>
        <w:rPr>
          <w:rFonts w:eastAsia="Times New Roman" w:cs="Times New Roman"/>
          <w:szCs w:val="24"/>
        </w:rPr>
        <w:t>,</w:t>
      </w:r>
      <w:r>
        <w:rPr>
          <w:rFonts w:eastAsia="Times New Roman" w:cs="Times New Roman"/>
          <w:szCs w:val="24"/>
        </w:rPr>
        <w:t xml:space="preserve"> αυτός ο εργασιακός χρόνος των εκπαιδευτικών ταξιδιών να μην </w:t>
      </w:r>
      <w:proofErr w:type="spellStart"/>
      <w:r>
        <w:rPr>
          <w:rFonts w:eastAsia="Times New Roman" w:cs="Times New Roman"/>
          <w:szCs w:val="24"/>
        </w:rPr>
        <w:t>προσμετράται</w:t>
      </w:r>
      <w:proofErr w:type="spellEnd"/>
      <w:r>
        <w:rPr>
          <w:rFonts w:eastAsia="Times New Roman" w:cs="Times New Roman"/>
          <w:szCs w:val="24"/>
        </w:rPr>
        <w:t xml:space="preserve"> ως συντάξιμος χρόνος αλλά να εξαγοράζεται α</w:t>
      </w:r>
      <w:r>
        <w:rPr>
          <w:rFonts w:eastAsia="Times New Roman" w:cs="Times New Roman"/>
          <w:szCs w:val="24"/>
        </w:rPr>
        <w:t>πό τους ίδιους τους ναυτεργάτες πριν συνταξιοδοτηθούν. Το όνειρο κάθε καπιταλιστή να έχει σκλάβους τους εργαζόμενους</w:t>
      </w:r>
      <w:r>
        <w:rPr>
          <w:rFonts w:eastAsia="Times New Roman" w:cs="Times New Roman"/>
          <w:szCs w:val="24"/>
        </w:rPr>
        <w:t>,</w:t>
      </w:r>
      <w:r>
        <w:rPr>
          <w:rFonts w:eastAsia="Times New Roman" w:cs="Times New Roman"/>
          <w:szCs w:val="24"/>
        </w:rPr>
        <w:t xml:space="preserve"> οι εφοπλιστές το λένε πια ανοιχτά. </w:t>
      </w:r>
    </w:p>
    <w:p w14:paraId="6900E0C0" w14:textId="77777777" w:rsidR="0091451A" w:rsidRDefault="0014380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Όσο για τις μεγαλοστομίες περί αναβάθμισης της εναλλασσόμενης διαδοχικής ναυτικής εκπαίδευσης</w:t>
      </w:r>
      <w:r>
        <w:rPr>
          <w:rFonts w:eastAsia="Times New Roman" w:cs="Times New Roman"/>
          <w:szCs w:val="24"/>
        </w:rPr>
        <w:t>,</w:t>
      </w:r>
      <w:r>
        <w:rPr>
          <w:rFonts w:eastAsia="Times New Roman" w:cs="Times New Roman"/>
          <w:szCs w:val="24"/>
        </w:rPr>
        <w:t xml:space="preserve"> δεν είν</w:t>
      </w:r>
      <w:r>
        <w:rPr>
          <w:rFonts w:eastAsia="Times New Roman" w:cs="Times New Roman"/>
          <w:szCs w:val="24"/>
        </w:rPr>
        <w:t>αι τίποτε άλλο παρά μια ακόμα προσαρμογή στις απαιτήσεις του εφοπλιστικού κεφαλαίου για την ελάχιστη κατάρτιση των σπουδαστών ναυτεργατών σύμφωνα με τη διεθνή Σύμβαση της Μανίλα του 2010, αφού έτσι θα εξασφαλίζετε φθηνότερο εργατικό δυναμικό με ληξιπρόθεσμ</w:t>
      </w:r>
      <w:r>
        <w:rPr>
          <w:rFonts w:eastAsia="Times New Roman" w:cs="Times New Roman"/>
          <w:szCs w:val="24"/>
        </w:rPr>
        <w:t xml:space="preserve">ες –και άρα αναλώσιμες- γνώσεις για την αέναη πάντα μεγιστοποίηση της κερδοφορίας του εφοπλιστικού κεφαλαίου. </w:t>
      </w:r>
    </w:p>
    <w:p w14:paraId="6900E0C1" w14:textId="77777777" w:rsidR="0091451A" w:rsidRDefault="0014380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Ό</w:t>
      </w:r>
      <w:r>
        <w:rPr>
          <w:rFonts w:eastAsia="Times New Roman" w:cs="Times New Roman"/>
          <w:szCs w:val="24"/>
        </w:rPr>
        <w:t>λα αυτά η Κυβέρνηση στην ίδια τροπολογία τα σερβίρει ως ενθάρρυνση της συνεργασίας εργοδοτών-εργαζομένων, αναγορεύοντας μάλιστα και ως εθνικό στ</w:t>
      </w:r>
      <w:r>
        <w:rPr>
          <w:rFonts w:eastAsia="Times New Roman" w:cs="Times New Roman"/>
          <w:szCs w:val="24"/>
        </w:rPr>
        <w:t xml:space="preserve">όχο την καπιταλιστική εκμετάλλευση και την υποταγή της νέας βάρδιας της εργατικής τάξης των σπουδαστών στη στρατηγική του εφοπλιστικού συγκεκριμένα κεφαλαίου. </w:t>
      </w:r>
    </w:p>
    <w:p w14:paraId="6900E0C2" w14:textId="77777777" w:rsidR="0091451A" w:rsidRDefault="0014380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Για να μη μιλήσουμε εδώ για το αναχρονιστικό πρόγραμμα σπουδών των ναυτικών σχολών, για τη στρατ</w:t>
      </w:r>
      <w:r>
        <w:rPr>
          <w:rFonts w:eastAsia="Times New Roman" w:cs="Times New Roman"/>
          <w:szCs w:val="24"/>
        </w:rPr>
        <w:t xml:space="preserve">ιωτικού τύπου διοίκησή τους, για τις τεράστιες ελλείψεις σε καθηγητές, σε εργαστηριακές υποδομές και τα λοιπά. </w:t>
      </w:r>
    </w:p>
    <w:p w14:paraId="6900E0C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Καταψηφίζουμε αυτή την αντεργατική, αντιεκπαιδευτική τροπολογία για τη χρηματοδότηση των εφοπλιστών και ζητάμε να σταματήσει τώρα η χρηματοδότησ</w:t>
      </w:r>
      <w:r>
        <w:rPr>
          <w:rFonts w:eastAsia="Times New Roman" w:cs="Times New Roman"/>
          <w:szCs w:val="24"/>
        </w:rPr>
        <w:t xml:space="preserve">ή τους, να αυξηθούν οι πόροι για την αποκλειστικά δημόσια ναυτική εκπαίδευση για όλες τις ειδικότητες των ναυτεργατών, να καθορίζονται αποκλειστικά από τις σχολές και το Υπουργείο Παιδείας τα εκπαιδευτικά ταξίδια, </w:t>
      </w:r>
      <w:r>
        <w:rPr>
          <w:rFonts w:eastAsia="Times New Roman" w:cs="Times New Roman"/>
          <w:szCs w:val="24"/>
        </w:rPr>
        <w:lastRenderedPageBreak/>
        <w:t>να καθοριστούν στον εσωτερικό κανονισμό τω</w:t>
      </w:r>
      <w:r>
        <w:rPr>
          <w:rFonts w:eastAsia="Times New Roman" w:cs="Times New Roman"/>
          <w:szCs w:val="24"/>
        </w:rPr>
        <w:t>ν πλοίων</w:t>
      </w:r>
      <w:r>
        <w:rPr>
          <w:rFonts w:eastAsia="Times New Roman" w:cs="Times New Roman"/>
          <w:szCs w:val="24"/>
        </w:rPr>
        <w:t>,</w:t>
      </w:r>
      <w:r>
        <w:rPr>
          <w:rFonts w:eastAsia="Times New Roman" w:cs="Times New Roman"/>
          <w:szCs w:val="24"/>
        </w:rPr>
        <w:t xml:space="preserve"> όλα τα ζητήματα που αφορούν τους σπουδαστές και όλοι οι σπουδαστές των ναυτικών σχολών να ενταχθούν, επιτέλους, στις συλλογικές συμβάσεις εργασίας, να είναι ασφαλισμένοι υποχρεωτικά στο δημόσιο ασφαλιστικό φορέα και στα άλλα ασφαλιστικά</w:t>
      </w:r>
      <w:r>
        <w:rPr>
          <w:rFonts w:eastAsia="Times New Roman" w:cs="Times New Roman"/>
          <w:szCs w:val="24"/>
        </w:rPr>
        <w:t xml:space="preserve"> </w:t>
      </w:r>
      <w:r>
        <w:rPr>
          <w:rFonts w:eastAsia="Times New Roman" w:cs="Times New Roman"/>
          <w:szCs w:val="24"/>
        </w:rPr>
        <w:t>συνταξιοδ</w:t>
      </w:r>
      <w:r>
        <w:rPr>
          <w:rFonts w:eastAsia="Times New Roman" w:cs="Times New Roman"/>
          <w:szCs w:val="24"/>
        </w:rPr>
        <w:t>οτικά ταμεία των ναυτεργατών και να καλύπτονται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πλήρως για όλα τα ζητήματα υγείας. </w:t>
      </w:r>
    </w:p>
    <w:p w14:paraId="6900E0C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Βουλευτού)</w:t>
      </w:r>
    </w:p>
    <w:p w14:paraId="6900E0C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Κύριε Πρόεδρε, θα ήθελα ένα λεπτό.</w:t>
      </w:r>
    </w:p>
    <w:p w14:paraId="6900E0C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τροπολογία του Υπουργείου </w:t>
      </w:r>
      <w:r>
        <w:rPr>
          <w:rFonts w:eastAsia="Times New Roman" w:cs="Times New Roman"/>
          <w:szCs w:val="24"/>
        </w:rPr>
        <w:t>Περιβάλλοντος και Ενέργειας αφού υπενθυμίσουμε τη δική μας ριζική και στρατηγική αντίθεση στη λεγόμενη «απελευθέρωση της αγοράς της ενέργειας», που οδηγεί στις ιδιωτικοποιήσεις -και από τη δική σας Κυβέρνηση, βέβαια-, παρατηρούμε ότι με τη συγκεκριμένη τρο</w:t>
      </w:r>
      <w:r>
        <w:rPr>
          <w:rFonts w:eastAsia="Times New Roman" w:cs="Times New Roman"/>
          <w:szCs w:val="24"/>
        </w:rPr>
        <w:t>πολογία</w:t>
      </w:r>
      <w:r>
        <w:rPr>
          <w:rFonts w:eastAsia="Times New Roman" w:cs="Times New Roman"/>
          <w:szCs w:val="24"/>
        </w:rPr>
        <w:t>,</w:t>
      </w:r>
      <w:r>
        <w:rPr>
          <w:rFonts w:eastAsia="Times New Roman" w:cs="Times New Roman"/>
          <w:szCs w:val="24"/>
        </w:rPr>
        <w:t xml:space="preserve"> ανοίγει το παιχνίδι του επικείμενου διαγωνισμού του ΔΕΣΦΑ για τον διαχειριστή συστήματος μεταφοράς φυσικού αερίου στη χώρα μας για έναν ή πολλούς υποψήφιους –δεν ξέρουμε ακόμα-, αφού η τροπολογία προσθέτει στον νόμο του 2011 και σχετικά νομικά πρό</w:t>
      </w:r>
      <w:r>
        <w:rPr>
          <w:rFonts w:eastAsia="Times New Roman" w:cs="Times New Roman"/>
          <w:szCs w:val="24"/>
        </w:rPr>
        <w:t xml:space="preserve">σωπα. </w:t>
      </w:r>
    </w:p>
    <w:p w14:paraId="6900E0C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Πολύ θα θέλαμε να μάθουμε από εσάς</w:t>
      </w:r>
      <w:r>
        <w:rPr>
          <w:rFonts w:eastAsia="Times New Roman" w:cs="Times New Roman"/>
          <w:szCs w:val="24"/>
        </w:rPr>
        <w:t>,</w:t>
      </w:r>
      <w:r>
        <w:rPr>
          <w:rFonts w:eastAsia="Times New Roman" w:cs="Times New Roman"/>
          <w:szCs w:val="24"/>
        </w:rPr>
        <w:t xml:space="preserve"> ποιο είναι αυτό το επιχειρηματικό μόρφωμα</w:t>
      </w:r>
      <w:r>
        <w:rPr>
          <w:rFonts w:eastAsia="Times New Roman" w:cs="Times New Roman"/>
          <w:szCs w:val="24"/>
        </w:rPr>
        <w:t>,</w:t>
      </w:r>
      <w:r>
        <w:rPr>
          <w:rFonts w:eastAsia="Times New Roman" w:cs="Times New Roman"/>
          <w:szCs w:val="24"/>
        </w:rPr>
        <w:t xml:space="preserve"> που του δίνετε τώρα τη δυνατότητα συμμετοχής στον διαγωνισμό, ενώ με την προηγούμενη διάταξη του νόμου δεν την είχε. Μπορείτε να </w:t>
      </w:r>
      <w:r>
        <w:rPr>
          <w:rFonts w:eastAsia="Times New Roman" w:cs="Times New Roman"/>
          <w:szCs w:val="24"/>
        </w:rPr>
        <w:lastRenderedPageBreak/>
        <w:t xml:space="preserve">μας το πείτε από τώρα. Περιμένουμε. Έτσι </w:t>
      </w:r>
      <w:r>
        <w:rPr>
          <w:rFonts w:eastAsia="Times New Roman" w:cs="Times New Roman"/>
          <w:szCs w:val="24"/>
        </w:rPr>
        <w:t>κι αλλιώς θα βγει στη δημοσιότητα το επόμενο διάστημα.</w:t>
      </w:r>
    </w:p>
    <w:p w14:paraId="6900E0C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Κυρίως, όμως, αυτό που θέλουμε να ρωτήσουμε την Κυβέρνηση</w:t>
      </w:r>
      <w:r>
        <w:rPr>
          <w:rFonts w:eastAsia="Times New Roman" w:cs="Times New Roman"/>
          <w:szCs w:val="24"/>
        </w:rPr>
        <w:t>,</w:t>
      </w:r>
      <w:r>
        <w:rPr>
          <w:rFonts w:eastAsia="Times New Roman" w:cs="Times New Roman"/>
          <w:szCs w:val="24"/>
        </w:rPr>
        <w:t xml:space="preserve"> είναι σε τι ακριβώς προσβλέπει με αυτή την τροπολογία, ποιες ακριβώς και τι είδους είναι οι επενδύσεις που περιμένετε στο δίκτυο μεταφοράς φυσ</w:t>
      </w:r>
      <w:r>
        <w:rPr>
          <w:rFonts w:eastAsia="Times New Roman" w:cs="Times New Roman"/>
          <w:szCs w:val="24"/>
        </w:rPr>
        <w:t xml:space="preserve">ικού αερίου και ποιες επιπτώσεις θεωρεί η Κυβέρνηση ότι θα υπάρξουν στα λαϊκά στρώματα από την επικείμενη ιδιωτικοποίηση του ΔΕΣΦΑ. Θα μειωθεί, δηλαδή, η τιμή του φυσικού αερίου για τα λαϊκά νοικοκυριά ή θα αυξηθεί; </w:t>
      </w:r>
    </w:p>
    <w:p w14:paraId="6900E0C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Για την τροπολογία των τριών Υπουργείων</w:t>
      </w:r>
      <w:r>
        <w:rPr>
          <w:rFonts w:eastAsia="Times New Roman" w:cs="Times New Roman"/>
          <w:szCs w:val="24"/>
        </w:rPr>
        <w:t xml:space="preserve">, Οικονομικών, Άμυνας και Υποδομών, με δεδομένη πάλι τη δική μας ριζική και καθαρή αντίθεση στις ιδιωτικοποιήσεις κρατικών υποδομών, </w:t>
      </w:r>
      <w:proofErr w:type="spellStart"/>
      <w:r>
        <w:rPr>
          <w:rFonts w:eastAsia="Times New Roman" w:cs="Times New Roman"/>
          <w:szCs w:val="24"/>
        </w:rPr>
        <w:t>πόσω</w:t>
      </w:r>
      <w:proofErr w:type="spellEnd"/>
      <w:r>
        <w:rPr>
          <w:rFonts w:eastAsia="Times New Roman" w:cs="Times New Roman"/>
          <w:szCs w:val="24"/>
        </w:rPr>
        <w:t xml:space="preserve"> μάλλον για κρίσιμες υποδομές όπως είναι τα αεροδρόμια και τα λιμάνια, ζητήσαμε από την πρώτη στιγμή να μας φέρετε -όπω</w:t>
      </w:r>
      <w:r>
        <w:rPr>
          <w:rFonts w:eastAsia="Times New Roman" w:cs="Times New Roman"/>
          <w:szCs w:val="24"/>
        </w:rPr>
        <w:t>ς είχατε την υποχρέωση θαρρούμε- και τους όρους της σύμβασης του κυρωτικού νόμου της οποίας τροποποιείτε, αλλά κάνατε πως δεν ακούσατε.</w:t>
      </w:r>
    </w:p>
    <w:p w14:paraId="6900E0C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Στην αιτιολογική έκθεση –και πριν από λίγο ακούσαμε και τον Υπουργό τον κ. </w:t>
      </w:r>
      <w:proofErr w:type="spellStart"/>
      <w:r>
        <w:rPr>
          <w:rFonts w:eastAsia="Times New Roman" w:cs="Times New Roman"/>
          <w:szCs w:val="24"/>
        </w:rPr>
        <w:t>Τσακαλώτο</w:t>
      </w:r>
      <w:proofErr w:type="spellEnd"/>
      <w:r>
        <w:rPr>
          <w:rFonts w:eastAsia="Times New Roman" w:cs="Times New Roman"/>
          <w:szCs w:val="24"/>
        </w:rPr>
        <w:t>- μιλάτε για διευκρινίσεις που παρέχ</w:t>
      </w:r>
      <w:r>
        <w:rPr>
          <w:rFonts w:eastAsia="Times New Roman" w:cs="Times New Roman"/>
          <w:szCs w:val="24"/>
        </w:rPr>
        <w:t xml:space="preserve">ονται και για πρόδηλα σφάλματα στο σώμα της </w:t>
      </w:r>
      <w:r>
        <w:rPr>
          <w:rFonts w:eastAsia="Times New Roman" w:cs="Times New Roman"/>
          <w:szCs w:val="24"/>
        </w:rPr>
        <w:t>σ</w:t>
      </w:r>
      <w:r>
        <w:rPr>
          <w:rFonts w:eastAsia="Times New Roman" w:cs="Times New Roman"/>
          <w:szCs w:val="24"/>
        </w:rPr>
        <w:t xml:space="preserve">ύμβασης με τη </w:t>
      </w:r>
      <w:r>
        <w:rPr>
          <w:rFonts w:eastAsia="Times New Roman" w:cs="Times New Roman"/>
          <w:szCs w:val="24"/>
        </w:rPr>
        <w:t>«</w:t>
      </w:r>
      <w:r>
        <w:rPr>
          <w:rFonts w:eastAsia="Times New Roman" w:cs="Times New Roman"/>
          <w:szCs w:val="24"/>
          <w:lang w:val="en-US"/>
        </w:rPr>
        <w:t>FRAPORT</w:t>
      </w:r>
      <w:r>
        <w:rPr>
          <w:rFonts w:eastAsia="Times New Roman" w:cs="Times New Roman"/>
          <w:szCs w:val="24"/>
        </w:rPr>
        <w:t>»</w:t>
      </w:r>
      <w:r>
        <w:rPr>
          <w:rFonts w:eastAsia="Times New Roman" w:cs="Times New Roman"/>
          <w:szCs w:val="24"/>
        </w:rPr>
        <w:t xml:space="preserve"> που διορθώνονται. Στη συνοδευτική, όμως, έκθεση του Γενικού Λογιστηρίου του Κράτους, στην </w:t>
      </w:r>
      <w:r>
        <w:rPr>
          <w:rFonts w:eastAsia="Times New Roman" w:cs="Times New Roman"/>
          <w:szCs w:val="24"/>
        </w:rPr>
        <w:lastRenderedPageBreak/>
        <w:t>ίδια τροπολογία, ρητά αναφέρεται ότι επέρχονται τροποποιήσεις σε συγκεκριμένα άρθρα των συμβάσεων</w:t>
      </w:r>
      <w:r>
        <w:rPr>
          <w:rFonts w:eastAsia="Times New Roman" w:cs="Times New Roman"/>
          <w:szCs w:val="24"/>
        </w:rPr>
        <w:t xml:space="preserve"> παραχώρησης των αεροδρομίων και αναφέρονται μεταξύ άλλων πέντε. Άρα υπάρχουν κι άλλες. Ξεχωρίζουμε την τρίτη από τις πέντε, η οποία λέει ότι το </w:t>
      </w:r>
      <w:r>
        <w:rPr>
          <w:rFonts w:eastAsia="Times New Roman" w:cs="Times New Roman"/>
          <w:szCs w:val="24"/>
        </w:rPr>
        <w:t>δ</w:t>
      </w:r>
      <w:r>
        <w:rPr>
          <w:rFonts w:eastAsia="Times New Roman" w:cs="Times New Roman"/>
          <w:szCs w:val="24"/>
        </w:rPr>
        <w:t xml:space="preserve">ημόσιο είναι υπεύθυνο για τυχόν αφανή ελαττώματα που εντοπίζονται στα έργα </w:t>
      </w:r>
      <w:r>
        <w:rPr>
          <w:rFonts w:eastAsia="Times New Roman" w:cs="Times New Roman"/>
          <w:szCs w:val="24"/>
        </w:rPr>
        <w:t>δ</w:t>
      </w:r>
      <w:r>
        <w:rPr>
          <w:rFonts w:eastAsia="Times New Roman" w:cs="Times New Roman"/>
          <w:szCs w:val="24"/>
        </w:rPr>
        <w:t>ημοσίου</w:t>
      </w:r>
      <w:r>
        <w:rPr>
          <w:rFonts w:eastAsia="Times New Roman" w:cs="Times New Roman"/>
          <w:szCs w:val="24"/>
        </w:rPr>
        <w:t>,</w:t>
      </w:r>
      <w:r>
        <w:rPr>
          <w:rFonts w:eastAsia="Times New Roman" w:cs="Times New Roman"/>
          <w:szCs w:val="24"/>
        </w:rPr>
        <w:t xml:space="preserve"> κατά ή πριν από την έκδοσ</w:t>
      </w:r>
      <w:r>
        <w:rPr>
          <w:rFonts w:eastAsia="Times New Roman" w:cs="Times New Roman"/>
          <w:szCs w:val="24"/>
        </w:rPr>
        <w:t xml:space="preserve">η του πρωτοκόλλου της παραλαβής και όχι της προσωρινής παραλαβής που προβλέπεται στη </w:t>
      </w:r>
      <w:r>
        <w:rPr>
          <w:rFonts w:eastAsia="Times New Roman" w:cs="Times New Roman"/>
          <w:szCs w:val="24"/>
        </w:rPr>
        <w:t>σ</w:t>
      </w:r>
      <w:r>
        <w:rPr>
          <w:rFonts w:eastAsia="Times New Roman" w:cs="Times New Roman"/>
          <w:szCs w:val="24"/>
        </w:rPr>
        <w:t xml:space="preserve">ύμβαση με τη </w:t>
      </w:r>
      <w:r>
        <w:rPr>
          <w:rFonts w:eastAsia="Times New Roman" w:cs="Times New Roman"/>
          <w:szCs w:val="24"/>
        </w:rPr>
        <w:t>«</w:t>
      </w:r>
      <w:r>
        <w:rPr>
          <w:rFonts w:eastAsia="Times New Roman" w:cs="Times New Roman"/>
          <w:szCs w:val="24"/>
          <w:lang w:val="en-US"/>
        </w:rPr>
        <w:t>FRAPORT</w:t>
      </w:r>
      <w:r>
        <w:rPr>
          <w:rFonts w:eastAsia="Times New Roman" w:cs="Times New Roman"/>
          <w:szCs w:val="24"/>
        </w:rPr>
        <w:t>»</w:t>
      </w:r>
      <w:r>
        <w:rPr>
          <w:rFonts w:eastAsia="Times New Roman" w:cs="Times New Roman"/>
          <w:szCs w:val="24"/>
        </w:rPr>
        <w:t xml:space="preserve">. Αυτό, φυσικά, δεν είναι μια απλή διευκρίνιση. Είναι μια </w:t>
      </w:r>
      <w:proofErr w:type="spellStart"/>
      <w:r>
        <w:rPr>
          <w:rFonts w:eastAsia="Times New Roman" w:cs="Times New Roman"/>
          <w:szCs w:val="24"/>
        </w:rPr>
        <w:t>ουσιαστικότατη</w:t>
      </w:r>
      <w:proofErr w:type="spellEnd"/>
      <w:r>
        <w:rPr>
          <w:rFonts w:eastAsia="Times New Roman" w:cs="Times New Roman"/>
          <w:szCs w:val="24"/>
        </w:rPr>
        <w:t xml:space="preserve"> τροποποίηση του σχετικού όρου της σύμβασης και μάλιστα υπέρ της </w:t>
      </w:r>
      <w:r>
        <w:rPr>
          <w:rFonts w:eastAsia="Times New Roman" w:cs="Times New Roman"/>
          <w:szCs w:val="24"/>
        </w:rPr>
        <w:t>«</w:t>
      </w:r>
      <w:r>
        <w:rPr>
          <w:rFonts w:eastAsia="Times New Roman" w:cs="Times New Roman"/>
          <w:szCs w:val="24"/>
          <w:lang w:val="en-US"/>
        </w:rPr>
        <w:t>FRAPORT</w:t>
      </w:r>
      <w:r>
        <w:rPr>
          <w:rFonts w:eastAsia="Times New Roman" w:cs="Times New Roman"/>
          <w:szCs w:val="24"/>
        </w:rPr>
        <w:t>»</w:t>
      </w:r>
      <w:r>
        <w:rPr>
          <w:rFonts w:eastAsia="Times New Roman" w:cs="Times New Roman"/>
          <w:szCs w:val="24"/>
        </w:rPr>
        <w:t xml:space="preserve">. </w:t>
      </w:r>
      <w:r>
        <w:rPr>
          <w:rFonts w:eastAsia="Times New Roman" w:cs="Times New Roman"/>
          <w:szCs w:val="24"/>
        </w:rPr>
        <w:t>Με την ευκαιρία μπορείτε να μας πείτε</w:t>
      </w:r>
      <w:r>
        <w:rPr>
          <w:rFonts w:eastAsia="Times New Roman" w:cs="Times New Roman"/>
          <w:szCs w:val="24"/>
        </w:rPr>
        <w:t>,</w:t>
      </w:r>
      <w:r>
        <w:rPr>
          <w:rFonts w:eastAsia="Times New Roman" w:cs="Times New Roman"/>
          <w:szCs w:val="24"/>
        </w:rPr>
        <w:t xml:space="preserve"> πότε θα γίνει και αυτή η οριστική παραλαβή;</w:t>
      </w:r>
    </w:p>
    <w:p w14:paraId="6900E0C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Κύριε Πρόεδρε, επειδή έχω εξαντλήσει τον χρόνο μου</w:t>
      </w:r>
      <w:r>
        <w:rPr>
          <w:rFonts w:eastAsia="Times New Roman" w:cs="Times New Roman"/>
          <w:szCs w:val="24"/>
        </w:rPr>
        <w:t>,</w:t>
      </w:r>
      <w:r>
        <w:rPr>
          <w:rFonts w:eastAsia="Times New Roman" w:cs="Times New Roman"/>
          <w:szCs w:val="24"/>
        </w:rPr>
        <w:t xml:space="preserve"> για τις υπόλοιπες τροπολογίες θα τοποθετηθώ στη δευτερολογία μου.</w:t>
      </w:r>
    </w:p>
    <w:p w14:paraId="6900E0C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Έχετε ζητήσει τον χρόνο</w:t>
      </w:r>
      <w:r>
        <w:rPr>
          <w:rFonts w:eastAsia="Times New Roman" w:cs="Times New Roman"/>
          <w:szCs w:val="24"/>
        </w:rPr>
        <w:t xml:space="preserve"> από τη δευτερολογία σας, επομένως μπορείτε να συνεχίσετε.</w:t>
      </w:r>
    </w:p>
    <w:p w14:paraId="6900E0C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Εντάξει.</w:t>
      </w:r>
    </w:p>
    <w:p w14:paraId="6900E0C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Να κλείσω με ένα σχόλιο για την τροπολογία του Υπουργ</w:t>
      </w:r>
      <w:r>
        <w:rPr>
          <w:rFonts w:eastAsia="Times New Roman" w:cs="Times New Roman"/>
          <w:szCs w:val="24"/>
        </w:rPr>
        <w:t>ού</w:t>
      </w:r>
      <w:r>
        <w:rPr>
          <w:rFonts w:eastAsia="Times New Roman" w:cs="Times New Roman"/>
          <w:szCs w:val="24"/>
        </w:rPr>
        <w:t xml:space="preserve"> Ψηφιακής Πολιτικής κ. Παππά.</w:t>
      </w:r>
    </w:p>
    <w:p w14:paraId="6900E0C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Είναι γνωστό ότι και εμείς είχαμε ασκήσει κριτική στον νόμο Παππά -έτσι ονομάστηκε-, σε </w:t>
      </w:r>
      <w:r>
        <w:rPr>
          <w:rFonts w:eastAsia="Times New Roman" w:cs="Times New Roman"/>
          <w:szCs w:val="24"/>
        </w:rPr>
        <w:t xml:space="preserve">εντελώς, βέβαια, διαφορετική βάση απ’ ό,τι τα υπόλοιπα κόμματα, και τον καταψηφίσαμε αυτόν τον νόμο. Ουσιαστικά επιχειρούσε την </w:t>
      </w:r>
      <w:r>
        <w:rPr>
          <w:rFonts w:eastAsia="Times New Roman" w:cs="Times New Roman"/>
          <w:szCs w:val="24"/>
        </w:rPr>
        <w:lastRenderedPageBreak/>
        <w:t>αναδιανομή της τηλεοπτικής πίτας με τον έλεγχο του Υπουργού, επιδιώκοντας ένα πιο φιλικό προς την Κυβέρνηση περιβάλλον και</w:t>
      </w:r>
      <w:r>
        <w:rPr>
          <w:rFonts w:eastAsia="Times New Roman" w:cs="Times New Roman"/>
          <w:szCs w:val="24"/>
        </w:rPr>
        <w:t>,</w:t>
      </w:r>
      <w:r>
        <w:rPr>
          <w:rFonts w:eastAsia="Times New Roman" w:cs="Times New Roman"/>
          <w:szCs w:val="24"/>
        </w:rPr>
        <w:t xml:space="preserve"> κυρί</w:t>
      </w:r>
      <w:r>
        <w:rPr>
          <w:rFonts w:eastAsia="Times New Roman" w:cs="Times New Roman"/>
          <w:szCs w:val="24"/>
        </w:rPr>
        <w:t>ως</w:t>
      </w:r>
      <w:r>
        <w:rPr>
          <w:rFonts w:eastAsia="Times New Roman" w:cs="Times New Roman"/>
          <w:szCs w:val="24"/>
        </w:rPr>
        <w:t>,</w:t>
      </w:r>
      <w:r>
        <w:rPr>
          <w:rFonts w:eastAsia="Times New Roman" w:cs="Times New Roman"/>
          <w:szCs w:val="24"/>
        </w:rPr>
        <w:t xml:space="preserve"> τα τηλεοπτικά αυτά μέσα να παραμένουν πάντοτε στα χέρια του μεγάλου κεφαλαίου, που ορίζει και το περιεχόμενό τους σε σχέση με την ενημέρωση και την ψυχαγωγία, αλλά κυρίως για τις επιπτώσεις που θα είχε αυτή η διαδικασία στα ίδια τα δικαιώματα των εργαζ</w:t>
      </w:r>
      <w:r>
        <w:rPr>
          <w:rFonts w:eastAsia="Times New Roman" w:cs="Times New Roman"/>
          <w:szCs w:val="24"/>
        </w:rPr>
        <w:t xml:space="preserve">ομένων. Είχαμε πει, δηλαδή, τότε ότι τα θύματα αυτής της αναδιανομής, που είχε αρχίσει και ήταν σε εξέλιξη, θα ήταν οι ίδιοι οι εργαζόμενοι. </w:t>
      </w:r>
    </w:p>
    <w:p w14:paraId="6900E0D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Για εμάς, λοιπόν, η ουσία δεν ήταν ποιος θα ελέγξει αυτή την αναδιανομή, αν θα είναι, δηλαδή, ο Υπουργός ή το δήθε</w:t>
      </w:r>
      <w:r>
        <w:rPr>
          <w:rFonts w:eastAsia="Times New Roman" w:cs="Times New Roman"/>
          <w:szCs w:val="24"/>
        </w:rPr>
        <w:t>ν ανεξάρτητο ΕΣΡ, αλλά η ίδια κατοχή των μέσων από τους μεγάλους επιχειρηματίες.</w:t>
      </w:r>
    </w:p>
    <w:p w14:paraId="6900E0D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Τι είδαμε όλο αυτό το διάστημα, τι ζήσαμε; Και εννοώ παρά τη νομοθετική εκκρεμότητα. 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 και τα τηλεοπτικά κανάλια αλλάζουν χέρια, παραμένοντας βέβαια σ</w:t>
      </w:r>
      <w:r>
        <w:rPr>
          <w:rFonts w:eastAsia="Times New Roman" w:cs="Times New Roman"/>
          <w:szCs w:val="24"/>
        </w:rPr>
        <w:t>τα χέρια των μεγαλοεπιχειρηματιών. Κυρίως αυτό που βλέπουμε και αυτό που ζουν οι εργαζόμενοι</w:t>
      </w:r>
      <w:r>
        <w:rPr>
          <w:rFonts w:eastAsia="Times New Roman" w:cs="Times New Roman"/>
          <w:szCs w:val="24"/>
        </w:rPr>
        <w:t>,</w:t>
      </w:r>
      <w:r>
        <w:rPr>
          <w:rFonts w:eastAsia="Times New Roman" w:cs="Times New Roman"/>
          <w:szCs w:val="24"/>
        </w:rPr>
        <w:t xml:space="preserve"> είναι εκατοντάδες απολύσεις εργαζομένων την </w:t>
      </w:r>
      <w:proofErr w:type="spellStart"/>
      <w:r>
        <w:rPr>
          <w:rFonts w:eastAsia="Times New Roman" w:cs="Times New Roman"/>
          <w:szCs w:val="24"/>
        </w:rPr>
        <w:t>απληρωσιά</w:t>
      </w:r>
      <w:proofErr w:type="spellEnd"/>
      <w:r>
        <w:rPr>
          <w:rFonts w:eastAsia="Times New Roman" w:cs="Times New Roman"/>
          <w:szCs w:val="24"/>
        </w:rPr>
        <w:t xml:space="preserve"> και την </w:t>
      </w:r>
      <w:proofErr w:type="spellStart"/>
      <w:r>
        <w:rPr>
          <w:rFonts w:eastAsia="Times New Roman" w:cs="Times New Roman"/>
          <w:szCs w:val="24"/>
        </w:rPr>
        <w:t>κακοπληρωμή</w:t>
      </w:r>
      <w:proofErr w:type="spellEnd"/>
      <w:r>
        <w:rPr>
          <w:rFonts w:eastAsia="Times New Roman" w:cs="Times New Roman"/>
          <w:szCs w:val="24"/>
        </w:rPr>
        <w:t xml:space="preserve"> των υπόλοιπων.</w:t>
      </w:r>
    </w:p>
    <w:p w14:paraId="6900E0D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Η σημερινή τροπολογία που μεταφέρει ορισμένες αρμοδιότητες από τον Υπουργ</w:t>
      </w:r>
      <w:r>
        <w:rPr>
          <w:rFonts w:eastAsia="Times New Roman" w:cs="Times New Roman"/>
          <w:szCs w:val="24"/>
        </w:rPr>
        <w:t>ό στο ΕΣΡ</w:t>
      </w:r>
      <w:r>
        <w:rPr>
          <w:rFonts w:eastAsia="Times New Roman" w:cs="Times New Roman"/>
          <w:szCs w:val="24"/>
        </w:rPr>
        <w:t>,</w:t>
      </w:r>
      <w:r>
        <w:rPr>
          <w:rFonts w:eastAsia="Times New Roman" w:cs="Times New Roman"/>
          <w:szCs w:val="24"/>
        </w:rPr>
        <w:t xml:space="preserve"> δεν αλλάζει ούτε την ουσία του νόμου ούτε φυσικά έχει σκοπό να αλλάξει τη δύσκολη κατάσταση των εργαζομένων. Όμως επειδή οι </w:t>
      </w:r>
      <w:proofErr w:type="spellStart"/>
      <w:r>
        <w:rPr>
          <w:rFonts w:eastAsia="Times New Roman" w:cs="Times New Roman"/>
          <w:szCs w:val="24"/>
        </w:rPr>
        <w:lastRenderedPageBreak/>
        <w:t>υπεραρμοδιότητες</w:t>
      </w:r>
      <w:proofErr w:type="spellEnd"/>
      <w:r>
        <w:rPr>
          <w:rFonts w:eastAsia="Times New Roman" w:cs="Times New Roman"/>
          <w:szCs w:val="24"/>
        </w:rPr>
        <w:t xml:space="preserve"> του Υπουργού στο σχετικό νόμο συνάντησαν και τη δική μας κριτική τότε, χωρίς, όπως είπαμε, να είναι στα </w:t>
      </w:r>
      <w:r>
        <w:rPr>
          <w:rFonts w:eastAsia="Times New Roman" w:cs="Times New Roman"/>
          <w:szCs w:val="24"/>
        </w:rPr>
        <w:t>κύρια σημεία της, γι’ αυτό στη συγκεκριμένη τροπολογία επιλέγουμε να ψηφίσουμε «</w:t>
      </w:r>
      <w:r>
        <w:rPr>
          <w:rFonts w:eastAsia="Times New Roman" w:cs="Times New Roman"/>
          <w:szCs w:val="24"/>
        </w:rPr>
        <w:t>παρών</w:t>
      </w:r>
      <w:r>
        <w:rPr>
          <w:rFonts w:eastAsia="Times New Roman" w:cs="Times New Roman"/>
          <w:szCs w:val="24"/>
        </w:rPr>
        <w:t xml:space="preserve">». </w:t>
      </w:r>
    </w:p>
    <w:p w14:paraId="6900E0D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900E0D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6900E0D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Κύριε Πρόεδρε, θα ήθελα τον λόγο.</w:t>
      </w:r>
    </w:p>
    <w:p w14:paraId="6900E0D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Υπουργέ, θέλετε να </w:t>
      </w:r>
      <w:proofErr w:type="spellStart"/>
      <w:r>
        <w:rPr>
          <w:rFonts w:eastAsia="Times New Roman" w:cs="Times New Roman"/>
          <w:szCs w:val="24"/>
        </w:rPr>
        <w:t>πρωτολογήσετε</w:t>
      </w:r>
      <w:proofErr w:type="spellEnd"/>
      <w:r>
        <w:rPr>
          <w:rFonts w:eastAsia="Times New Roman" w:cs="Times New Roman"/>
          <w:szCs w:val="24"/>
        </w:rPr>
        <w:t>;</w:t>
      </w:r>
    </w:p>
    <w:p w14:paraId="6900E0D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Όχι, κύριε Πρόεδρε, θα ήθελα να αναφερθώ σε μία τροπολογία.</w:t>
      </w:r>
    </w:p>
    <w:p w14:paraId="6900E0D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ΠΡΟΕΔΡΕΥΩ</w:t>
      </w:r>
      <w:r>
        <w:rPr>
          <w:rFonts w:eastAsia="Times New Roman" w:cs="Times New Roman"/>
          <w:b/>
          <w:szCs w:val="24"/>
        </w:rPr>
        <w:t>Ν (Σπυρίδων Λυκούδης):</w:t>
      </w:r>
      <w:r>
        <w:rPr>
          <w:rFonts w:eastAsia="Times New Roman" w:cs="Times New Roman"/>
          <w:szCs w:val="24"/>
        </w:rPr>
        <w:t xml:space="preserve"> Κύριε Υπουργέ, έχετε τον λόγο.</w:t>
      </w:r>
    </w:p>
    <w:p w14:paraId="6900E0D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Κύριε Πρόεδρε, έχει κατατεθεί η τροπολογία με αριθμό 1070 από έξι Βουλευτές του ΣΥΡΙΖΑ, που έχει να κάνει με την παράταση </w:t>
      </w:r>
      <w:r>
        <w:rPr>
          <w:rFonts w:eastAsia="Times New Roman" w:cs="Times New Roman"/>
          <w:szCs w:val="24"/>
        </w:rPr>
        <w:t xml:space="preserve">της προθεσμίας του ν.4447/2016. Όπως είχε δοθεί και τότε, δίδεται </w:t>
      </w:r>
      <w:r>
        <w:rPr>
          <w:rFonts w:eastAsia="Times New Roman" w:cs="Times New Roman"/>
          <w:szCs w:val="24"/>
        </w:rPr>
        <w:lastRenderedPageBreak/>
        <w:t>και σήμερα, διότι ο αρχικός νόμος, ο ν.3842/2010</w:t>
      </w:r>
      <w:r>
        <w:rPr>
          <w:rFonts w:eastAsia="Times New Roman" w:cs="Times New Roman"/>
          <w:szCs w:val="24"/>
        </w:rPr>
        <w:t>,</w:t>
      </w:r>
      <w:r>
        <w:rPr>
          <w:rFonts w:eastAsia="Times New Roman" w:cs="Times New Roman"/>
          <w:szCs w:val="24"/>
        </w:rPr>
        <w:t xml:space="preserve"> προέβλεπε το κλείσιμο της λειτουργίας των καταστημάτων αφορολόγητων ειδών. </w:t>
      </w:r>
    </w:p>
    <w:p w14:paraId="6900E0D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Με την τροπολογία που καταθέτουν οι συνάδελφοι Βουλευτές, δίνετα</w:t>
      </w:r>
      <w:r>
        <w:rPr>
          <w:rFonts w:eastAsia="Times New Roman" w:cs="Times New Roman"/>
          <w:szCs w:val="24"/>
        </w:rPr>
        <w:t>ι παράταση μέχρι τις 30 Ιουνίου 2018. Θεωρούμε ότι αυτή η τροπολογία είναι απολύτως σωστή. Θα την κάνουμε δεκτή, πρώτα και κύρια, διότι είναι υπέρ της εθνικής οικονομίας αλλά και διότι διασφαλίζονται πάρα πολλές θέσεις εργασίας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ε διαφορετική περίπτωση οι</w:t>
      </w:r>
      <w:r>
        <w:rPr>
          <w:rFonts w:eastAsia="Times New Roman" w:cs="Times New Roman"/>
          <w:szCs w:val="24"/>
        </w:rPr>
        <w:t xml:space="preserve"> εργαζόμενο</w:t>
      </w:r>
      <w:r>
        <w:rPr>
          <w:rFonts w:eastAsia="Times New Roman" w:cs="Times New Roman"/>
          <w:szCs w:val="24"/>
        </w:rPr>
        <w:t>ι</w:t>
      </w:r>
      <w:r>
        <w:rPr>
          <w:rFonts w:eastAsia="Times New Roman" w:cs="Times New Roman"/>
          <w:szCs w:val="24"/>
        </w:rPr>
        <w:t xml:space="preserve"> αυτοί θα αντιμετώπιζαν άμεσο πρόβλημα βιοπορισμού.</w:t>
      </w:r>
    </w:p>
    <w:p w14:paraId="6900E0D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Δράττομαι της ευκαιρίας, να κάνω </w:t>
      </w:r>
      <w:r>
        <w:rPr>
          <w:rFonts w:eastAsia="Times New Roman" w:cs="Times New Roman"/>
          <w:szCs w:val="24"/>
        </w:rPr>
        <w:t xml:space="preserve">και </w:t>
      </w:r>
      <w:r>
        <w:rPr>
          <w:rFonts w:eastAsia="Times New Roman" w:cs="Times New Roman"/>
          <w:szCs w:val="24"/>
        </w:rPr>
        <w:t xml:space="preserve">μία </w:t>
      </w:r>
      <w:r>
        <w:rPr>
          <w:rFonts w:eastAsia="Times New Roman" w:cs="Times New Roman"/>
          <w:szCs w:val="24"/>
        </w:rPr>
        <w:t xml:space="preserve">επιπλέον </w:t>
      </w:r>
      <w:r>
        <w:rPr>
          <w:rFonts w:eastAsia="Times New Roman" w:cs="Times New Roman"/>
          <w:szCs w:val="24"/>
        </w:rPr>
        <w:t xml:space="preserve">αναφορά. Ακούστηκε προηγουμένως από τον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α</w:t>
      </w:r>
      <w:r>
        <w:rPr>
          <w:rFonts w:eastAsia="Times New Roman" w:cs="Times New Roman"/>
          <w:szCs w:val="24"/>
        </w:rPr>
        <w:t xml:space="preserve">γορητή της Χρυσής Αυγής ότι το κόμμα του θα αποδυθεί εις </w:t>
      </w:r>
      <w:proofErr w:type="spellStart"/>
      <w:r>
        <w:rPr>
          <w:rFonts w:eastAsia="Times New Roman" w:cs="Times New Roman"/>
          <w:szCs w:val="24"/>
        </w:rPr>
        <w:t>ανένδοτον</w:t>
      </w:r>
      <w:proofErr w:type="spellEnd"/>
      <w:r>
        <w:rPr>
          <w:rFonts w:eastAsia="Times New Roman" w:cs="Times New Roman"/>
          <w:szCs w:val="24"/>
        </w:rPr>
        <w:t xml:space="preserve"> αγώνα. Θέλω να πω ότι ο ανέ</w:t>
      </w:r>
      <w:r>
        <w:rPr>
          <w:rFonts w:eastAsia="Times New Roman" w:cs="Times New Roman"/>
          <w:szCs w:val="24"/>
        </w:rPr>
        <w:t xml:space="preserve">νδοτος αγώνας είναι συνυφασμένος με τους αγώνες του λαού μας στις αρχές της δεκαετίας του 1960, όταν η τότε </w:t>
      </w:r>
      <w:r>
        <w:rPr>
          <w:rFonts w:eastAsia="Times New Roman" w:cs="Times New Roman"/>
          <w:szCs w:val="24"/>
        </w:rPr>
        <w:t>κ</w:t>
      </w:r>
      <w:r>
        <w:rPr>
          <w:rFonts w:eastAsia="Times New Roman" w:cs="Times New Roman"/>
          <w:szCs w:val="24"/>
        </w:rPr>
        <w:t xml:space="preserve">υβέρνηση και το παρακράτος της Δεξιάς με τις μεθόδους που ακολουθούσαν, προσπαθούσαν να </w:t>
      </w:r>
      <w:proofErr w:type="spellStart"/>
      <w:r>
        <w:rPr>
          <w:rFonts w:eastAsia="Times New Roman" w:cs="Times New Roman"/>
          <w:szCs w:val="24"/>
        </w:rPr>
        <w:t>φαλκιδεύσουν</w:t>
      </w:r>
      <w:proofErr w:type="spellEnd"/>
      <w:r>
        <w:rPr>
          <w:rFonts w:eastAsia="Times New Roman" w:cs="Times New Roman"/>
          <w:szCs w:val="24"/>
        </w:rPr>
        <w:t xml:space="preserve"> τη λαϊκή βούληση</w:t>
      </w:r>
      <w:r>
        <w:rPr>
          <w:rFonts w:eastAsia="Times New Roman" w:cs="Times New Roman"/>
          <w:szCs w:val="24"/>
        </w:rPr>
        <w:t>,</w:t>
      </w:r>
      <w:r>
        <w:rPr>
          <w:rFonts w:eastAsia="Times New Roman" w:cs="Times New Roman"/>
          <w:szCs w:val="24"/>
        </w:rPr>
        <w:t xml:space="preserve"> αμέσως μετά τις εκλογές που </w:t>
      </w:r>
      <w:r>
        <w:rPr>
          <w:rFonts w:eastAsia="Times New Roman" w:cs="Times New Roman"/>
          <w:szCs w:val="24"/>
        </w:rPr>
        <w:t>ανέδειξαν ως αξιωματική αντιπολίτευση την ΕΔΑ.</w:t>
      </w:r>
    </w:p>
    <w:p w14:paraId="6900E0D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πω, λοιπόν, ότι ορισμένοι όχι μόνο εμφανίζονται ανιστόρητοι μέσα σε αυτή την Αίθουσα αλλά </w:t>
      </w:r>
      <w:r>
        <w:rPr>
          <w:rFonts w:eastAsia="Times New Roman" w:cs="Times New Roman"/>
          <w:szCs w:val="24"/>
        </w:rPr>
        <w:t xml:space="preserve">γίνονται </w:t>
      </w:r>
      <w:r>
        <w:rPr>
          <w:rFonts w:eastAsia="Times New Roman" w:cs="Times New Roman"/>
          <w:szCs w:val="24"/>
        </w:rPr>
        <w:t xml:space="preserve">και καταγέλαστοι, διότι η ιστορία δεν </w:t>
      </w:r>
      <w:proofErr w:type="spellStart"/>
      <w:r>
        <w:rPr>
          <w:rFonts w:eastAsia="Times New Roman" w:cs="Times New Roman"/>
          <w:szCs w:val="24"/>
        </w:rPr>
        <w:t>πλαστογραφείται</w:t>
      </w:r>
      <w:proofErr w:type="spellEnd"/>
      <w:r>
        <w:rPr>
          <w:rFonts w:eastAsia="Times New Roman" w:cs="Times New Roman"/>
          <w:szCs w:val="24"/>
        </w:rPr>
        <w:t xml:space="preserve"> και έχει αφήσει τα αποτυπώματά της στους λαϊκούς</w:t>
      </w:r>
      <w:r>
        <w:rPr>
          <w:rFonts w:eastAsia="Times New Roman" w:cs="Times New Roman"/>
          <w:szCs w:val="24"/>
        </w:rPr>
        <w:t xml:space="preserve"> αγώνες που έχουν γίνει και στην προσπάθεια του λαού </w:t>
      </w:r>
      <w:r>
        <w:rPr>
          <w:rFonts w:eastAsia="Times New Roman" w:cs="Times New Roman"/>
          <w:szCs w:val="24"/>
        </w:rPr>
        <w:t xml:space="preserve">για </w:t>
      </w:r>
      <w:r>
        <w:rPr>
          <w:rFonts w:eastAsia="Times New Roman" w:cs="Times New Roman"/>
          <w:szCs w:val="24"/>
        </w:rPr>
        <w:t xml:space="preserve">εκδημοκρατισμό. </w:t>
      </w:r>
    </w:p>
    <w:p w14:paraId="6900E0D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Ας μην ξεχνάμε ότι εκείνος ο ανένδοτος αγώνας</w:t>
      </w:r>
      <w:r>
        <w:rPr>
          <w:rFonts w:eastAsia="Times New Roman" w:cs="Times New Roman"/>
          <w:szCs w:val="24"/>
        </w:rPr>
        <w:t>,</w:t>
      </w:r>
      <w:r>
        <w:rPr>
          <w:rFonts w:eastAsia="Times New Roman" w:cs="Times New Roman"/>
          <w:szCs w:val="24"/>
        </w:rPr>
        <w:t xml:space="preserve"> είχε αίμα και νεκρούς από τις συγκρούσεις των δημοκρατικών πολιτών με το παρακράτος και την ακροδεξιά</w:t>
      </w:r>
      <w:r>
        <w:rPr>
          <w:rFonts w:eastAsia="Times New Roman" w:cs="Times New Roman"/>
          <w:szCs w:val="24"/>
        </w:rPr>
        <w:t>,</w:t>
      </w:r>
      <w:r>
        <w:rPr>
          <w:rFonts w:eastAsia="Times New Roman" w:cs="Times New Roman"/>
          <w:szCs w:val="24"/>
        </w:rPr>
        <w:t xml:space="preserve"> που εκπροσωπούν σήμερα στο Κοινο</w:t>
      </w:r>
      <w:r>
        <w:rPr>
          <w:rFonts w:eastAsia="Times New Roman" w:cs="Times New Roman"/>
          <w:szCs w:val="24"/>
        </w:rPr>
        <w:t xml:space="preserve">βούλιο αυτοί οι κύριοι. </w:t>
      </w:r>
    </w:p>
    <w:p w14:paraId="6900E0DE" w14:textId="77777777" w:rsidR="0091451A" w:rsidRDefault="0014380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6900E0D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Υπουργέ.</w:t>
      </w:r>
    </w:p>
    <w:p w14:paraId="6900E0E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Αθανάσιος </w:t>
      </w:r>
      <w:proofErr w:type="spellStart"/>
      <w:r>
        <w:rPr>
          <w:rFonts w:eastAsia="Times New Roman" w:cs="Times New Roman"/>
          <w:szCs w:val="24"/>
        </w:rPr>
        <w:t>Παπαχριστόπουλος</w:t>
      </w:r>
      <w:proofErr w:type="spellEnd"/>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 xml:space="preserve">γορητής των </w:t>
      </w:r>
      <w:r>
        <w:rPr>
          <w:rFonts w:eastAsia="Times New Roman" w:cs="Times New Roman"/>
          <w:szCs w:val="24"/>
        </w:rPr>
        <w:t xml:space="preserve">Ανεξαρτήτων </w:t>
      </w:r>
      <w:r>
        <w:rPr>
          <w:rFonts w:eastAsia="Times New Roman" w:cs="Times New Roman"/>
          <w:szCs w:val="24"/>
        </w:rPr>
        <w:t xml:space="preserve">Ελλήνων για δεκαπέντε λεπτά. </w:t>
      </w:r>
    </w:p>
    <w:p w14:paraId="6900E0E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ΠΑΠΑΧΡΙΣΤΟΠΟΥΛΟΣ:</w:t>
      </w:r>
      <w:r>
        <w:rPr>
          <w:rFonts w:eastAsia="Times New Roman" w:cs="Times New Roman"/>
          <w:szCs w:val="24"/>
        </w:rPr>
        <w:t xml:space="preserve"> Ευχαριστώ, κύριε Πρόεδρε.</w:t>
      </w:r>
    </w:p>
    <w:p w14:paraId="6900E0E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σχολιάσω δύο από τις τροπολογίες και μάλιστα με την ευκαιρία όσων είπε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 xml:space="preserve">γορητής της Δημοκρατικής Συμπαράταξης, ο κ. Παπαθεοδώρου, γιατί έδωσε μεγάλη έμφαση. </w:t>
      </w:r>
    </w:p>
    <w:p w14:paraId="6900E0E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δεν καταργήθηκε ο νόμος Παππά αλλά μόνο μία τροπολογία η 2α. Όμως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 xml:space="preserve">γορητής παρέλειψε να πει όλη την ιστορία, δηλαδή ότι το 2010 η </w:t>
      </w:r>
      <w:r>
        <w:rPr>
          <w:rFonts w:eastAsia="Times New Roman" w:cs="Times New Roman"/>
          <w:szCs w:val="24"/>
        </w:rPr>
        <w:t>ο</w:t>
      </w:r>
      <w:r>
        <w:rPr>
          <w:rFonts w:eastAsia="Times New Roman" w:cs="Times New Roman"/>
          <w:szCs w:val="24"/>
        </w:rPr>
        <w:t>λομέλεια του Συμβουλίου της Επικρατείας είπε ορθά-κοφτά: «Κύριοι εκπέμπετε παράνομα και αυτό πρέπει να σταματήσει»</w:t>
      </w:r>
      <w:r>
        <w:rPr>
          <w:rFonts w:eastAsia="Times New Roman" w:cs="Times New Roman"/>
          <w:szCs w:val="24"/>
        </w:rPr>
        <w:t>.</w:t>
      </w:r>
    </w:p>
    <w:p w14:paraId="6900E0E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Χρειάστηκε να περάσουν έξι-επτά χρόνια, λοιπόν, για να διορθωθεί αυτή η παρανομία. Μήπως δεν έπρεπε να διορθωθεί; Δεν μας το λέει αυτό ο κ. Παπαθεοδώρου </w:t>
      </w:r>
      <w:r>
        <w:rPr>
          <w:rFonts w:eastAsia="Times New Roman" w:cs="Times New Roman"/>
          <w:szCs w:val="24"/>
        </w:rPr>
        <w:t>κ</w:t>
      </w:r>
      <w:r>
        <w:rPr>
          <w:rFonts w:eastAsia="Times New Roman" w:cs="Times New Roman"/>
          <w:szCs w:val="24"/>
        </w:rPr>
        <w:t>αι για να θυμόμαστε ιστορικά, γιατί τα ζήσαμε μερόνυχτα και ολόκληρους μήνες, έκανε αγώνα η Κυβέρνησ</w:t>
      </w:r>
      <w:r>
        <w:rPr>
          <w:rFonts w:eastAsia="Times New Roman" w:cs="Times New Roman"/>
          <w:szCs w:val="24"/>
        </w:rPr>
        <w:t xml:space="preserve">η για να συγκροτήσει το ΕΣΡ, </w:t>
      </w:r>
      <w:r>
        <w:rPr>
          <w:rFonts w:eastAsia="Times New Roman" w:cs="Times New Roman"/>
          <w:szCs w:val="24"/>
        </w:rPr>
        <w:lastRenderedPageBreak/>
        <w:t xml:space="preserve">το οποίο είχε αποδιοργανωθεί τελείως. Να μη θυμίσω ότι ήταν ισόβιος ο Πρόεδρος και είχαν μείνει τρία άτομα και πάει λέγοντας. Το αυτονόητο κάναμε. Το ξέραμε ότι έπρεπε το ΕΣΡ να κάνει τον διαγωνισμό. </w:t>
      </w:r>
    </w:p>
    <w:p w14:paraId="6900E0E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Ποιος κωλυσιεργούσε τη δημ</w:t>
      </w:r>
      <w:r>
        <w:rPr>
          <w:rFonts w:eastAsia="Times New Roman" w:cs="Times New Roman"/>
          <w:szCs w:val="24"/>
        </w:rPr>
        <w:t xml:space="preserve">ιουργία του ΕΣΡ επί μήνες; Όχι βέβαια η Κυβέρνηση. Ένα μεγάλο, λοιπόν, δίλημμα μπήκε τότε στο Συμβούλιο, σε όλον τον ελληνικό λαό και την Κυβέρνηση. Οι </w:t>
      </w:r>
      <w:proofErr w:type="spellStart"/>
      <w:r>
        <w:rPr>
          <w:rFonts w:eastAsia="Times New Roman" w:cs="Times New Roman"/>
          <w:szCs w:val="24"/>
        </w:rPr>
        <w:t>κρίνοντες</w:t>
      </w:r>
      <w:proofErr w:type="spellEnd"/>
      <w:r>
        <w:rPr>
          <w:rFonts w:eastAsia="Times New Roman" w:cs="Times New Roman"/>
          <w:szCs w:val="24"/>
        </w:rPr>
        <w:t xml:space="preserve"> κρίνονται. Με σεβασμό μιλάω για το Συμβούλιο της Επικρατείας και καλά κάνει η Κυβέρνηση και σέ</w:t>
      </w:r>
      <w:r>
        <w:rPr>
          <w:rFonts w:eastAsia="Times New Roman" w:cs="Times New Roman"/>
          <w:szCs w:val="24"/>
        </w:rPr>
        <w:t>βεται τις αποφάσεις του. Τι είπε τότε το Συμβούλιο της Επικρατείας; Ότι είναι παράνομη η τροπολογία 2α</w:t>
      </w:r>
      <w:r>
        <w:rPr>
          <w:rFonts w:eastAsia="Times New Roman" w:cs="Times New Roman"/>
          <w:szCs w:val="24"/>
        </w:rPr>
        <w:t>,</w:t>
      </w:r>
      <w:r>
        <w:rPr>
          <w:rFonts w:eastAsia="Times New Roman" w:cs="Times New Roman"/>
          <w:szCs w:val="24"/>
        </w:rPr>
        <w:t xml:space="preserve"> που έδινε τη δυνατότητα στη </w:t>
      </w:r>
      <w:r>
        <w:rPr>
          <w:rFonts w:eastAsia="Times New Roman" w:cs="Times New Roman"/>
          <w:szCs w:val="24"/>
        </w:rPr>
        <w:t>γ</w:t>
      </w:r>
      <w:r>
        <w:rPr>
          <w:rFonts w:eastAsia="Times New Roman" w:cs="Times New Roman"/>
          <w:szCs w:val="24"/>
        </w:rPr>
        <w:t xml:space="preserve">ραμματεία πια και όχι στο ΕΣΡ να κάνει τον διαγωνισμό, λες και δεν το ξέραμε. </w:t>
      </w:r>
    </w:p>
    <w:p w14:paraId="6900E0E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Ποιος κωλυσιεργούσε; Έπρεπε να διαιωνιστεί α</w:t>
      </w:r>
      <w:r>
        <w:rPr>
          <w:rFonts w:eastAsia="Times New Roman" w:cs="Times New Roman"/>
          <w:szCs w:val="24"/>
        </w:rPr>
        <w:t>κόμη η παρανομία</w:t>
      </w:r>
      <w:r>
        <w:rPr>
          <w:rFonts w:eastAsia="Times New Roman" w:cs="Times New Roman"/>
          <w:szCs w:val="24"/>
        </w:rPr>
        <w:t>,</w:t>
      </w:r>
      <w:r>
        <w:rPr>
          <w:rFonts w:eastAsia="Times New Roman" w:cs="Times New Roman"/>
          <w:szCs w:val="24"/>
        </w:rPr>
        <w:t xml:space="preserve"> του να εκπέμπουν παράνομα επί δεκαετίες τα μεγάλα κανάλια; Παίζουν ρόλο στη δημοκρατία ναι ή όχι; Ξαναλέω, δεν κρίνω την απόφαση. Τη σέβομαι. Ωστόσο δεν έκανε τίποτα περισσότερο και τίποτα λιγότερο η Κυβέρνηση τότε. Το αυτονόητο έκανε. </w:t>
      </w:r>
      <w:r>
        <w:rPr>
          <w:rFonts w:eastAsia="Times New Roman" w:cs="Times New Roman"/>
          <w:szCs w:val="24"/>
        </w:rPr>
        <w:t>Σ</w:t>
      </w:r>
      <w:r>
        <w:rPr>
          <w:rFonts w:eastAsia="Times New Roman" w:cs="Times New Roman"/>
          <w:szCs w:val="24"/>
        </w:rPr>
        <w:t>ή</w:t>
      </w:r>
      <w:r>
        <w:rPr>
          <w:rFonts w:eastAsia="Times New Roman" w:cs="Times New Roman"/>
          <w:szCs w:val="24"/>
        </w:rPr>
        <w:t>μερα μετά την απόφαση την οποία σεβάστηκε και είναι και χειροπιαστή απόδειξη ποιος σέβεται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τους δημοκρατικούς κανόνες, αποσύρει την τροπολογία 2α και πάει η δικαιοδοσία στο ΕΣΡ. Κλείνω την παρένθεση, για να τα λέμε όλα και όχι τα μισά.</w:t>
      </w:r>
    </w:p>
    <w:p w14:paraId="6900E0E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Σε ό,τι</w:t>
      </w:r>
      <w:r>
        <w:rPr>
          <w:rFonts w:eastAsia="Times New Roman" w:cs="Times New Roman"/>
          <w:szCs w:val="24"/>
        </w:rPr>
        <w:t xml:space="preserve"> αφορά –γιατί άκουσα πολλά- τους εφοπλιστές, εγώ προσωπικά ευθαρσώς πιστεύω ότι πρέπει να υπάρχουν κανόνες στην αγορά. Ο </w:t>
      </w:r>
      <w:proofErr w:type="spellStart"/>
      <w:r>
        <w:rPr>
          <w:rFonts w:eastAsia="Times New Roman" w:cs="Times New Roman"/>
          <w:szCs w:val="24"/>
        </w:rPr>
        <w:t>Πάλμε</w:t>
      </w:r>
      <w:proofErr w:type="spellEnd"/>
      <w:r>
        <w:rPr>
          <w:rFonts w:eastAsia="Times New Roman" w:cs="Times New Roman"/>
          <w:szCs w:val="24"/>
        </w:rPr>
        <w:t xml:space="preserve"> το </w:t>
      </w:r>
      <w:r>
        <w:rPr>
          <w:rFonts w:eastAsia="Times New Roman" w:cs="Times New Roman"/>
          <w:szCs w:val="24"/>
        </w:rPr>
        <w:lastRenderedPageBreak/>
        <w:t>έκανε πράξη στη Σουηδία. Ένα κοινωνικό κράτος σημείο αναφοράς για όλο τον πλανήτη και κανόνες στην αγορά. Δεν πήγαιναν τότε τα</w:t>
      </w:r>
      <w:r>
        <w:rPr>
          <w:rFonts w:eastAsia="Times New Roman" w:cs="Times New Roman"/>
          <w:szCs w:val="24"/>
        </w:rPr>
        <w:t xml:space="preserve"> υπερκέρδη σε εκατό τσέπες. Πλήρωνε και η </w:t>
      </w:r>
      <w:r>
        <w:rPr>
          <w:rFonts w:eastAsia="Times New Roman" w:cs="Times New Roman"/>
          <w:szCs w:val="24"/>
        </w:rPr>
        <w:t>«</w:t>
      </w:r>
      <w:r>
        <w:rPr>
          <w:rFonts w:eastAsia="Times New Roman" w:cs="Times New Roman"/>
          <w:szCs w:val="24"/>
          <w:lang w:val="en-US"/>
        </w:rPr>
        <w:t>ERICSSON</w:t>
      </w:r>
      <w:r>
        <w:rPr>
          <w:rFonts w:eastAsia="Times New Roman" w:cs="Times New Roman"/>
          <w:szCs w:val="24"/>
        </w:rPr>
        <w:t>»</w:t>
      </w:r>
      <w:r>
        <w:rPr>
          <w:rFonts w:eastAsia="Times New Roman" w:cs="Times New Roman"/>
          <w:szCs w:val="24"/>
        </w:rPr>
        <w:t xml:space="preserve"> και η </w:t>
      </w:r>
      <w:r>
        <w:rPr>
          <w:rFonts w:eastAsia="Times New Roman" w:cs="Times New Roman"/>
          <w:szCs w:val="24"/>
        </w:rPr>
        <w:t>«</w:t>
      </w:r>
      <w:r>
        <w:rPr>
          <w:rFonts w:eastAsia="Times New Roman" w:cs="Times New Roman"/>
          <w:szCs w:val="24"/>
          <w:lang w:val="en-US"/>
        </w:rPr>
        <w:t>SHARP</w:t>
      </w:r>
      <w:r>
        <w:rPr>
          <w:rFonts w:eastAsia="Times New Roman" w:cs="Times New Roman"/>
          <w:szCs w:val="24"/>
        </w:rPr>
        <w:t>»</w:t>
      </w:r>
      <w:r>
        <w:rPr>
          <w:rFonts w:eastAsia="Times New Roman" w:cs="Times New Roman"/>
          <w:szCs w:val="24"/>
        </w:rPr>
        <w:t xml:space="preserve"> και η </w:t>
      </w:r>
      <w:r>
        <w:rPr>
          <w:rFonts w:eastAsia="Times New Roman" w:cs="Times New Roman"/>
          <w:szCs w:val="24"/>
        </w:rPr>
        <w:t>«</w:t>
      </w:r>
      <w:r>
        <w:rPr>
          <w:rFonts w:eastAsia="Times New Roman" w:cs="Times New Roman"/>
          <w:szCs w:val="24"/>
          <w:lang w:val="en-US"/>
        </w:rPr>
        <w:t>VOLVO</w:t>
      </w:r>
      <w:r>
        <w:rPr>
          <w:rFonts w:eastAsia="Times New Roman" w:cs="Times New Roman"/>
          <w:szCs w:val="24"/>
        </w:rPr>
        <w:t>»</w:t>
      </w:r>
      <w:r>
        <w:rPr>
          <w:rFonts w:eastAsia="Times New Roman" w:cs="Times New Roman"/>
          <w:szCs w:val="24"/>
        </w:rPr>
        <w:t xml:space="preserve"> και όλοι κανονικά και υπήρχε κοινωνικό κράτους, παιδεία, υγεία, πρόνοια στη Σουηδία τόσο πολύ που</w:t>
      </w:r>
      <w:r>
        <w:rPr>
          <w:rFonts w:eastAsia="Times New Roman" w:cs="Times New Roman"/>
          <w:szCs w:val="24"/>
        </w:rPr>
        <w:t>,</w:t>
      </w:r>
      <w:r>
        <w:rPr>
          <w:rFonts w:eastAsia="Times New Roman" w:cs="Times New Roman"/>
          <w:szCs w:val="24"/>
        </w:rPr>
        <w:t xml:space="preserve"> τριάντα δύο χρόνια μετά τη δολοφονία του </w:t>
      </w:r>
      <w:proofErr w:type="spellStart"/>
      <w:r>
        <w:rPr>
          <w:rFonts w:eastAsia="Times New Roman" w:cs="Times New Roman"/>
          <w:szCs w:val="24"/>
        </w:rPr>
        <w:t>Πάλμε</w:t>
      </w:r>
      <w:proofErr w:type="spellEnd"/>
      <w:r>
        <w:rPr>
          <w:rFonts w:eastAsia="Times New Roman" w:cs="Times New Roman"/>
          <w:szCs w:val="24"/>
        </w:rPr>
        <w:t xml:space="preserve">, ακόμη παραληρεί ο σουηδικός </w:t>
      </w:r>
      <w:r>
        <w:rPr>
          <w:rFonts w:eastAsia="Times New Roman" w:cs="Times New Roman"/>
          <w:szCs w:val="24"/>
        </w:rPr>
        <w:t>λαός γι’ αυτόν τον άνθρωπο και πιστεύω και ο πλανήτης.</w:t>
      </w:r>
    </w:p>
    <w:p w14:paraId="6900E0E8" w14:textId="77777777" w:rsidR="0091451A" w:rsidRDefault="0014380A">
      <w:pPr>
        <w:spacing w:line="600" w:lineRule="auto"/>
        <w:ind w:firstLine="720"/>
        <w:contextualSpacing/>
        <w:jc w:val="both"/>
        <w:rPr>
          <w:rFonts w:eastAsia="Times New Roman"/>
          <w:bCs/>
        </w:rPr>
      </w:pPr>
      <w:r>
        <w:rPr>
          <w:rFonts w:eastAsia="Times New Roman" w:cs="Times New Roman"/>
          <w:szCs w:val="24"/>
        </w:rPr>
        <w:t>Το λέω αυτό</w:t>
      </w:r>
      <w:r>
        <w:rPr>
          <w:rFonts w:eastAsia="Times New Roman" w:cs="Times New Roman"/>
          <w:szCs w:val="24"/>
        </w:rPr>
        <w:t>,</w:t>
      </w:r>
      <w:r>
        <w:rPr>
          <w:rFonts w:eastAsia="Times New Roman" w:cs="Times New Roman"/>
          <w:szCs w:val="24"/>
        </w:rPr>
        <w:t xml:space="preserve"> γιατί ακούστηκαν πολλά για τους εφοπλιστές. Μήπως θα πρέπει να αναρωτηθεί κάποιος</w:t>
      </w:r>
      <w:r>
        <w:rPr>
          <w:rFonts w:eastAsia="Times New Roman" w:cs="Times New Roman"/>
          <w:szCs w:val="24"/>
        </w:rPr>
        <w:t>,</w:t>
      </w:r>
      <w:r>
        <w:rPr>
          <w:rFonts w:eastAsia="Times New Roman" w:cs="Times New Roman"/>
          <w:szCs w:val="24"/>
        </w:rPr>
        <w:t xml:space="preserve"> πώς γίνεται μια χώρα</w:t>
      </w:r>
      <w:r>
        <w:rPr>
          <w:rFonts w:eastAsia="Times New Roman" w:cs="Times New Roman"/>
          <w:szCs w:val="24"/>
        </w:rPr>
        <w:t>,</w:t>
      </w:r>
      <w:r>
        <w:rPr>
          <w:rFonts w:eastAsia="Times New Roman" w:cs="Times New Roman"/>
          <w:szCs w:val="24"/>
        </w:rPr>
        <w:t xml:space="preserve"> που έχει το</w:t>
      </w:r>
      <w:r>
        <w:rPr>
          <w:rFonts w:eastAsia="Times New Roman" w:cs="Times New Roman"/>
          <w:szCs w:val="24"/>
        </w:rPr>
        <w:t>ν</w:t>
      </w:r>
      <w:r>
        <w:rPr>
          <w:rFonts w:eastAsia="Times New Roman" w:cs="Times New Roman"/>
          <w:szCs w:val="24"/>
        </w:rPr>
        <w:t xml:space="preserve"> πιο δυνατό εφοπλιστικό στόλο στον πλανήτη, να μη ναυπηγούνται τα πλοία</w:t>
      </w:r>
      <w:r>
        <w:rPr>
          <w:rFonts w:eastAsia="Times New Roman" w:cs="Times New Roman"/>
          <w:szCs w:val="24"/>
        </w:rPr>
        <w:t xml:space="preserve"> μας ούτε στο Πέραμα ούτε αλλού; Μήπως κάποιοι έχουν ευθύνες γι’ αυτό και θα πρέπει να το σκεφτούμε; Εγώ δεν είπα ότι αποκλειστικά έχουν τις ευθύνες, γιατί θα είχαμε </w:t>
      </w:r>
      <w:r>
        <w:rPr>
          <w:rFonts w:eastAsia="Times New Roman"/>
          <w:bCs/>
        </w:rPr>
        <w:t>πάνω από διακόσιες πενήντα χιλιάδες θέσεις εργασίας και δεν τις έχουμε. Κλείνω κι αυτή την</w:t>
      </w:r>
      <w:r>
        <w:rPr>
          <w:rFonts w:eastAsia="Times New Roman"/>
          <w:bCs/>
        </w:rPr>
        <w:t xml:space="preserve"> παρένθεση.</w:t>
      </w:r>
    </w:p>
    <w:p w14:paraId="6900E0E9" w14:textId="77777777" w:rsidR="0091451A" w:rsidRDefault="0014380A">
      <w:pPr>
        <w:spacing w:line="600" w:lineRule="auto"/>
        <w:ind w:firstLine="720"/>
        <w:contextualSpacing/>
        <w:jc w:val="both"/>
        <w:rPr>
          <w:rFonts w:eastAsia="Times New Roman"/>
          <w:bCs/>
        </w:rPr>
      </w:pPr>
      <w:r>
        <w:rPr>
          <w:rFonts w:eastAsia="Times New Roman"/>
          <w:bCs/>
        </w:rPr>
        <w:t xml:space="preserve">Ακούω τη λέξη τρομοκρατία στο πρώτο μέρος του νομοσχεδίου κι εδώ θα γίνω συνήγορος του ΚΚΕ. Το ΚΚΕ απλά έχει επιλέξει </w:t>
      </w:r>
      <w:r>
        <w:rPr>
          <w:rFonts w:eastAsia="Times New Roman"/>
          <w:bCs/>
        </w:rPr>
        <w:t>,</w:t>
      </w:r>
      <w:r>
        <w:rPr>
          <w:rFonts w:eastAsia="Times New Roman"/>
          <w:bCs/>
        </w:rPr>
        <w:t>να κάθεται απ’ έξω και να πετάει πέτρες. Κάποιοι από εμάς είμαστε της άποψης ότι μπαίνεις μέσα και δουλεύεις στην Ευρωπαϊκή Έ</w:t>
      </w:r>
      <w:r>
        <w:rPr>
          <w:rFonts w:eastAsia="Times New Roman"/>
          <w:bCs/>
        </w:rPr>
        <w:t xml:space="preserve">νωση. Δικαίωμά τους σεβαστό. </w:t>
      </w:r>
    </w:p>
    <w:p w14:paraId="6900E0EA" w14:textId="77777777" w:rsidR="0091451A" w:rsidRDefault="0014380A">
      <w:pPr>
        <w:spacing w:line="600" w:lineRule="auto"/>
        <w:ind w:firstLine="720"/>
        <w:contextualSpacing/>
        <w:jc w:val="both"/>
        <w:rPr>
          <w:rFonts w:eastAsia="Times New Roman"/>
          <w:bCs/>
        </w:rPr>
      </w:pPr>
      <w:r>
        <w:rPr>
          <w:rFonts w:eastAsia="Times New Roman"/>
          <w:bCs/>
        </w:rPr>
        <w:t xml:space="preserve">Θέλω να πω ότι ακούμε στο πρώτο μέρος αβρόχοις </w:t>
      </w:r>
      <w:proofErr w:type="spellStart"/>
      <w:r>
        <w:rPr>
          <w:rFonts w:eastAsia="Times New Roman"/>
          <w:bCs/>
        </w:rPr>
        <w:t>ποσί</w:t>
      </w:r>
      <w:proofErr w:type="spellEnd"/>
      <w:r>
        <w:rPr>
          <w:rFonts w:eastAsia="Times New Roman"/>
          <w:bCs/>
        </w:rPr>
        <w:t xml:space="preserve"> τη λέξη τρομοκρατία και την περνάμε –συγχωρήστε μου τη λαϊκή έκφραση- «ντούκου». </w:t>
      </w:r>
      <w:r>
        <w:rPr>
          <w:rFonts w:eastAsia="Times New Roman"/>
          <w:bCs/>
        </w:rPr>
        <w:lastRenderedPageBreak/>
        <w:t>Εγώ θέλω να ξαναθυμίσω ότι η τρομοκρατία είναι μια ιστορία</w:t>
      </w:r>
      <w:r>
        <w:rPr>
          <w:rFonts w:eastAsia="Times New Roman"/>
          <w:bCs/>
        </w:rPr>
        <w:t>,</w:t>
      </w:r>
      <w:r>
        <w:rPr>
          <w:rFonts w:eastAsia="Times New Roman"/>
          <w:bCs/>
        </w:rPr>
        <w:t xml:space="preserve"> που θα πρέπει να δούμε κατάματα. </w:t>
      </w:r>
      <w:r>
        <w:rPr>
          <w:rFonts w:eastAsia="Times New Roman"/>
          <w:bCs/>
        </w:rPr>
        <w:t xml:space="preserve">Καθημερινά έχουμε τρομοκρατικά χτυπήματα και όχι μόνο στις αναπτυγμένες χώρες αλλά και στις αναπτυσσόμενες. </w:t>
      </w:r>
    </w:p>
    <w:p w14:paraId="6900E0EB" w14:textId="77777777" w:rsidR="0091451A" w:rsidRDefault="0014380A">
      <w:pPr>
        <w:spacing w:line="600" w:lineRule="auto"/>
        <w:ind w:firstLine="720"/>
        <w:contextualSpacing/>
        <w:jc w:val="both"/>
        <w:rPr>
          <w:rFonts w:eastAsia="Times New Roman"/>
          <w:bCs/>
        </w:rPr>
      </w:pPr>
      <w:r>
        <w:rPr>
          <w:rFonts w:eastAsia="Times New Roman"/>
          <w:bCs/>
        </w:rPr>
        <w:t>Πάρα πολύ καλό είναι ό,τι προτείνεται στο πρώτο μέρος</w:t>
      </w:r>
      <w:r>
        <w:rPr>
          <w:rFonts w:eastAsia="Times New Roman"/>
          <w:bCs/>
        </w:rPr>
        <w:t>,</w:t>
      </w:r>
      <w:r>
        <w:rPr>
          <w:rFonts w:eastAsia="Times New Roman"/>
          <w:bCs/>
        </w:rPr>
        <w:t xml:space="preserve"> για όλα όσα μας λέει και θα έπρεπε να τα έχουμε κάνει εδώ και καιρό. Όμως και κάτι άλλο πρέπ</w:t>
      </w:r>
      <w:r>
        <w:rPr>
          <w:rFonts w:eastAsia="Times New Roman"/>
          <w:bCs/>
        </w:rPr>
        <w:t>ει να δούμε, γιατί ο Αριστοτέλης έλεγε ότι η πολιτική είναι η βασίλισσα των επιστημών, όταν γίνεται με αρχές όμως. Γιατί το λέω; Όταν συγκεντρώνεται ο πλούτος σε πολύ λίγα άτομα και όταν η πολιτική έχει δώσει τη θέση της στην οικονομία, μοιραία κάτι θα γίν</w:t>
      </w:r>
      <w:r>
        <w:rPr>
          <w:rFonts w:eastAsia="Times New Roman"/>
          <w:bCs/>
        </w:rPr>
        <w:t xml:space="preserve">ει. </w:t>
      </w:r>
    </w:p>
    <w:p w14:paraId="6900E0EC" w14:textId="77777777" w:rsidR="0091451A" w:rsidRDefault="0014380A">
      <w:pPr>
        <w:spacing w:line="600" w:lineRule="auto"/>
        <w:ind w:firstLine="720"/>
        <w:contextualSpacing/>
        <w:jc w:val="both"/>
        <w:rPr>
          <w:rFonts w:eastAsia="Times New Roman" w:cs="Times New Roman"/>
          <w:szCs w:val="24"/>
        </w:rPr>
      </w:pPr>
      <w:r>
        <w:rPr>
          <w:rFonts w:eastAsia="Times New Roman"/>
          <w:bCs/>
        </w:rPr>
        <w:t xml:space="preserve">Προφανώς κανονίζουν </w:t>
      </w:r>
      <w:proofErr w:type="spellStart"/>
      <w:r>
        <w:rPr>
          <w:rFonts w:eastAsia="Times New Roman"/>
          <w:bCs/>
        </w:rPr>
        <w:t>οπλάδες</w:t>
      </w:r>
      <w:proofErr w:type="spellEnd"/>
      <w:r>
        <w:rPr>
          <w:rFonts w:eastAsia="Times New Roman"/>
          <w:bCs/>
        </w:rPr>
        <w:t xml:space="preserve">, </w:t>
      </w:r>
      <w:proofErr w:type="spellStart"/>
      <w:r>
        <w:rPr>
          <w:rFonts w:eastAsia="Times New Roman"/>
          <w:bCs/>
        </w:rPr>
        <w:t>πετρελαιάδες</w:t>
      </w:r>
      <w:proofErr w:type="spellEnd"/>
      <w:r>
        <w:rPr>
          <w:rFonts w:eastAsia="Times New Roman"/>
          <w:bCs/>
        </w:rPr>
        <w:t xml:space="preserve"> και λοιποί, αυτοί που κάνουν ανοικοδόμηση. Δεν τους ενδιαφέρει. Στήνουν δικτατορίες στις αναπτυσσόμενες χώρες. Δεν υπολογίζουν καθόλου τα αδύναμα στρώματα στις αναπτυγμένες </w:t>
      </w:r>
      <w:r>
        <w:rPr>
          <w:rFonts w:eastAsia="Times New Roman"/>
          <w:bCs/>
        </w:rPr>
        <w:t>κ</w:t>
      </w:r>
      <w:r>
        <w:rPr>
          <w:rFonts w:eastAsia="Times New Roman"/>
          <w:bCs/>
        </w:rPr>
        <w:t xml:space="preserve">αι βλέπουμε να έχει συγκεντρωθεί ο </w:t>
      </w:r>
      <w:r>
        <w:rPr>
          <w:rFonts w:eastAsia="Times New Roman"/>
          <w:bCs/>
        </w:rPr>
        <w:t>πλούτος σε ελάχιστους και μετακινήσεις πληθυσμών. Οι άλλοι γεννιούνται ζωντανοί νεκροί.</w:t>
      </w:r>
    </w:p>
    <w:p w14:paraId="6900E0E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Φεύγουν, λοιπόν</w:t>
      </w:r>
      <w:r>
        <w:rPr>
          <w:rFonts w:eastAsia="Times New Roman" w:cs="Times New Roman"/>
          <w:szCs w:val="24"/>
        </w:rPr>
        <w:t>,</w:t>
      </w:r>
      <w:r>
        <w:rPr>
          <w:rFonts w:eastAsia="Times New Roman" w:cs="Times New Roman"/>
          <w:szCs w:val="24"/>
        </w:rPr>
        <w:t xml:space="preserve"> και έρχονται προς τα εδώ. Το εισπράττουμε εμείς. Τα ακροδεξιά κινήματα φουντώνουν παντού. Ευτυχώς και στη Γαλλία -και χαρήκαμε όλοι- και στη Βρετανία ε</w:t>
      </w:r>
      <w:r>
        <w:rPr>
          <w:rFonts w:eastAsia="Times New Roman" w:cs="Times New Roman"/>
          <w:szCs w:val="24"/>
        </w:rPr>
        <w:t>ξαφανίστηκαν. Βλέπουμε ότι δεν έχουν τόσο έρεισμα όσο φοβόμαστε. Αυτό είναι καλό σημάδι. Δεν παύει, όμως, αυτή η ιστορία της συγκέντρωσης πλούτου σε ελάχιστα άτομα</w:t>
      </w:r>
      <w:r>
        <w:rPr>
          <w:rFonts w:eastAsia="Times New Roman" w:cs="Times New Roman"/>
          <w:szCs w:val="24"/>
        </w:rPr>
        <w:t>,</w:t>
      </w:r>
      <w:r>
        <w:rPr>
          <w:rFonts w:eastAsia="Times New Roman" w:cs="Times New Roman"/>
          <w:szCs w:val="24"/>
        </w:rPr>
        <w:t xml:space="preserve"> να δημιουργεί τρομοκρατία. Λυπάμαι που το λέω.</w:t>
      </w:r>
    </w:p>
    <w:p w14:paraId="6900E0E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δεν πρέπει κάποτε να το δούμε; Αυτό το </w:t>
      </w:r>
      <w:r>
        <w:rPr>
          <w:rFonts w:eastAsia="Times New Roman" w:cs="Times New Roman"/>
          <w:szCs w:val="24"/>
        </w:rPr>
        <w:t>π</w:t>
      </w:r>
      <w:r>
        <w:rPr>
          <w:rFonts w:eastAsia="Times New Roman" w:cs="Times New Roman"/>
          <w:szCs w:val="24"/>
        </w:rPr>
        <w:t xml:space="preserve">ρώτο </w:t>
      </w:r>
      <w:r>
        <w:rPr>
          <w:rFonts w:eastAsia="Times New Roman" w:cs="Times New Roman"/>
          <w:szCs w:val="24"/>
        </w:rPr>
        <w:t>μ</w:t>
      </w:r>
      <w:r>
        <w:rPr>
          <w:rFonts w:eastAsia="Times New Roman" w:cs="Times New Roman"/>
          <w:szCs w:val="24"/>
        </w:rPr>
        <w:t>έρος είναι ωραίο, πολύ ωραίο, προσαρμοστικό. Λύνει το πρόβλημα; Εγώ πιστεύω πως όχι, όταν δεν τολμάμε να δούμε την καρδιά του προβλήματος. Θα μου πεις</w:t>
      </w:r>
      <w:r>
        <w:rPr>
          <w:rFonts w:eastAsia="Times New Roman" w:cs="Times New Roman"/>
          <w:szCs w:val="24"/>
        </w:rPr>
        <w:t>.</w:t>
      </w:r>
      <w:r>
        <w:rPr>
          <w:rFonts w:eastAsia="Times New Roman" w:cs="Times New Roman"/>
          <w:szCs w:val="24"/>
        </w:rPr>
        <w:t xml:space="preserve"> Είμαστε μια μικρή χώρα. Μπορούμε; Όχι. Στο μέτρο, όμως, των δυνατοτήτων μας μπορούμε να σταματήσο</w:t>
      </w:r>
      <w:r>
        <w:rPr>
          <w:rFonts w:eastAsia="Times New Roman" w:cs="Times New Roman"/>
          <w:szCs w:val="24"/>
        </w:rPr>
        <w:t xml:space="preserve">υμε να συγκεντρώνεται ο πλούτος σε εκατό οικογένειες επί σαράντα χρόνια και μερικά ξεροκόμματα στους δίπλα. </w:t>
      </w:r>
      <w:r>
        <w:rPr>
          <w:rFonts w:eastAsia="Times New Roman" w:cs="Times New Roman"/>
          <w:szCs w:val="24"/>
        </w:rPr>
        <w:t>Τ</w:t>
      </w:r>
      <w:r>
        <w:rPr>
          <w:rFonts w:eastAsia="Times New Roman" w:cs="Times New Roman"/>
          <w:szCs w:val="24"/>
        </w:rPr>
        <w:t xml:space="preserve">α λέω εγώ που δεν είμαι </w:t>
      </w:r>
      <w:r>
        <w:rPr>
          <w:rFonts w:eastAsia="Times New Roman" w:cs="Times New Roman"/>
          <w:szCs w:val="24"/>
        </w:rPr>
        <w:t>Α</w:t>
      </w:r>
      <w:r>
        <w:rPr>
          <w:rFonts w:eastAsia="Times New Roman" w:cs="Times New Roman"/>
          <w:szCs w:val="24"/>
        </w:rPr>
        <w:t xml:space="preserve">ριστερός ούτε έχω ανάγκη την ταμπέλα του </w:t>
      </w:r>
      <w:r>
        <w:rPr>
          <w:rFonts w:eastAsia="Times New Roman" w:cs="Times New Roman"/>
          <w:szCs w:val="24"/>
        </w:rPr>
        <w:t>Α</w:t>
      </w:r>
      <w:r>
        <w:rPr>
          <w:rFonts w:eastAsia="Times New Roman" w:cs="Times New Roman"/>
          <w:szCs w:val="24"/>
        </w:rPr>
        <w:t xml:space="preserve">ριστερού. Πιστεύω ότι η τιμιότητα και το ήθος δεν έχουν ταμπέλα. Από πού και ως </w:t>
      </w:r>
      <w:r>
        <w:rPr>
          <w:rFonts w:eastAsia="Times New Roman" w:cs="Times New Roman"/>
          <w:szCs w:val="24"/>
        </w:rPr>
        <w:t>πού;</w:t>
      </w:r>
    </w:p>
    <w:p w14:paraId="6900E0E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Θέλω ακόμα να μου επιτρέψετε να πω το εξής ότι σε ένα σημείο -και αναφέρομαι στο </w:t>
      </w:r>
      <w:r>
        <w:rPr>
          <w:rFonts w:eastAsia="Times New Roman" w:cs="Times New Roman"/>
          <w:szCs w:val="24"/>
        </w:rPr>
        <w:t>π</w:t>
      </w:r>
      <w:r>
        <w:rPr>
          <w:rFonts w:eastAsia="Times New Roman" w:cs="Times New Roman"/>
          <w:szCs w:val="24"/>
        </w:rPr>
        <w:t xml:space="preserve">ρώτο </w:t>
      </w:r>
      <w:r>
        <w:rPr>
          <w:rFonts w:eastAsia="Times New Roman" w:cs="Times New Roman"/>
          <w:szCs w:val="24"/>
        </w:rPr>
        <w:t>μ</w:t>
      </w:r>
      <w:r>
        <w:rPr>
          <w:rFonts w:eastAsia="Times New Roman" w:cs="Times New Roman"/>
          <w:szCs w:val="24"/>
        </w:rPr>
        <w:t>έρος- παρέχεται η δυνατότητα στο δικαστήριο</w:t>
      </w:r>
      <w:r>
        <w:rPr>
          <w:rFonts w:eastAsia="Times New Roman" w:cs="Times New Roman"/>
          <w:szCs w:val="24"/>
        </w:rPr>
        <w:t>,</w:t>
      </w:r>
      <w:r>
        <w:rPr>
          <w:rFonts w:eastAsia="Times New Roman" w:cs="Times New Roman"/>
          <w:szCs w:val="24"/>
        </w:rPr>
        <w:t xml:space="preserve"> να αποφασίζει αν τα δημευθέντα αντικείμενα μπορούν να χρησιμοποιηθούν για το δημόσιο συμφέρον, για κοινωνικούς σκοπούς</w:t>
      </w:r>
      <w:r>
        <w:rPr>
          <w:rFonts w:eastAsia="Times New Roman" w:cs="Times New Roman"/>
          <w:szCs w:val="24"/>
        </w:rPr>
        <w:t xml:space="preserve"> και για την ικανοποίηση του θύματος. Πραγματικά είναι μια προωθημένη θέση -συνηγορώ- και είναι μια χειροπιαστή απόδειξη ότι αυτή την προσαρμογή στη Σύμβαση της Βαρσοβίας</w:t>
      </w:r>
      <w:r>
        <w:rPr>
          <w:rFonts w:eastAsia="Times New Roman" w:cs="Times New Roman"/>
          <w:szCs w:val="24"/>
        </w:rPr>
        <w:t>,</w:t>
      </w:r>
      <w:r>
        <w:rPr>
          <w:rFonts w:eastAsia="Times New Roman" w:cs="Times New Roman"/>
          <w:szCs w:val="24"/>
        </w:rPr>
        <w:t xml:space="preserve"> θα έπρεπε να την έχουμε κάνει πολύ νωρίτερα.</w:t>
      </w:r>
    </w:p>
    <w:p w14:paraId="6900E0F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Θέλω, όμως, να σταματήσω στο </w:t>
      </w:r>
      <w:r>
        <w:rPr>
          <w:rFonts w:eastAsia="Times New Roman" w:cs="Times New Roman"/>
          <w:szCs w:val="24"/>
        </w:rPr>
        <w:t>δ</w:t>
      </w:r>
      <w:r>
        <w:rPr>
          <w:rFonts w:eastAsia="Times New Roman" w:cs="Times New Roman"/>
          <w:szCs w:val="24"/>
        </w:rPr>
        <w:t xml:space="preserve">εύτερο </w:t>
      </w:r>
      <w:r>
        <w:rPr>
          <w:rFonts w:eastAsia="Times New Roman" w:cs="Times New Roman"/>
          <w:szCs w:val="24"/>
        </w:rPr>
        <w:t>μ</w:t>
      </w:r>
      <w:r>
        <w:rPr>
          <w:rFonts w:eastAsia="Times New Roman" w:cs="Times New Roman"/>
          <w:szCs w:val="24"/>
        </w:rPr>
        <w:t>έ</w:t>
      </w:r>
      <w:r>
        <w:rPr>
          <w:rFonts w:eastAsia="Times New Roman" w:cs="Times New Roman"/>
          <w:szCs w:val="24"/>
        </w:rPr>
        <w:t>ρος, που είναι καθαρά κοινωνικό. Βλέπουμε ότι το κοινωνικό κράτος αγγίζει όλα τα Υπουργεία. Εδώ αγγίζει το Υπουργείο Δικαιοσύνης. Αναφέρεται στην τοποθέτηση ανηλίκων σε ιδρύματα, σε ανάδοχες οικογένειες και</w:t>
      </w:r>
      <w:r>
        <w:rPr>
          <w:rFonts w:eastAsia="Times New Roman" w:cs="Times New Roman"/>
          <w:szCs w:val="24"/>
        </w:rPr>
        <w:t>,</w:t>
      </w:r>
      <w:r>
        <w:rPr>
          <w:rFonts w:eastAsia="Times New Roman" w:cs="Times New Roman"/>
          <w:szCs w:val="24"/>
        </w:rPr>
        <w:t xml:space="preserve"> πραγματικά, είναι μια πολύ προωθημένη νομοθεσία </w:t>
      </w:r>
      <w:r>
        <w:rPr>
          <w:rFonts w:eastAsia="Times New Roman" w:cs="Times New Roman"/>
          <w:szCs w:val="24"/>
        </w:rPr>
        <w:t xml:space="preserve">είτε το θέλουμε είτε όχι, που θα έπρεπε εδώ και χρόνια να </w:t>
      </w:r>
      <w:r>
        <w:rPr>
          <w:rFonts w:eastAsia="Times New Roman" w:cs="Times New Roman"/>
          <w:szCs w:val="24"/>
        </w:rPr>
        <w:lastRenderedPageBreak/>
        <w:t>έχουμε ήδη προσαρμοστεί. Διαβάζω κάπου ότι καθορίζεται η διαδικασία για την ασφαλή επιστροφή του ανηλίκου στην αλλοδαπή, εφόσον έχει διέλθει… κ.λπ. Ζήσαμε όλοι πρόσφατα με την προσφυγική κρίση</w:t>
      </w:r>
      <w:r>
        <w:rPr>
          <w:rFonts w:eastAsia="Times New Roman" w:cs="Times New Roman"/>
          <w:szCs w:val="24"/>
        </w:rPr>
        <w:t>,</w:t>
      </w:r>
      <w:r>
        <w:rPr>
          <w:rFonts w:eastAsia="Times New Roman" w:cs="Times New Roman"/>
          <w:szCs w:val="24"/>
        </w:rPr>
        <w:t xml:space="preserve"> ανήλ</w:t>
      </w:r>
      <w:r>
        <w:rPr>
          <w:rFonts w:eastAsia="Times New Roman" w:cs="Times New Roman"/>
          <w:szCs w:val="24"/>
        </w:rPr>
        <w:t>ικους όχι μόνο να μην έχουν αυτά τα δικαιώματα αλλά ούτε καν στη ζωή τους να μην έχουν τίποτα ούτε στον ήλιο μοίρα.</w:t>
      </w:r>
    </w:p>
    <w:p w14:paraId="6900E0F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Είναι, δηλαδή, καλές οι θεωρίες. Στην πράξη τι κάναμε; Τι έκανε η Ευρωπαϊκή Ένωση η πολύ αναπτυγμένη; Ξαναλέω, μην μπερδεύεστε με το ΚΚΕ. Εμ</w:t>
      </w:r>
      <w:r>
        <w:rPr>
          <w:rFonts w:eastAsia="Times New Roman" w:cs="Times New Roman"/>
          <w:szCs w:val="24"/>
        </w:rPr>
        <w:t>είς μπαίνουμε μέσα, δουλεύουμε και βελτιώνουμε. Δεν κάθομαι απ’ έξω να πετάω πέτρες. Είναι σημεία, όμως, που φαντάζομαι αυτή τη στιγμή ότι σπάνε κόκαλα, γιατί τα είδαμε κανονικά. Είδαμε ανήλικους να πνίγονται. Έχει πολύ μεγάλη σημασία, επειδή δεν είναι μέλ</w:t>
      </w:r>
      <w:r>
        <w:rPr>
          <w:rFonts w:eastAsia="Times New Roman" w:cs="Times New Roman"/>
          <w:szCs w:val="24"/>
        </w:rPr>
        <w:t>η οι χώρες τους της Ευρωπαϊκής Ένωσης; Για μένα δεν θα έπρεπε να έχει. Είναι άνθρωποι ναι ή όχι;</w:t>
      </w:r>
    </w:p>
    <w:p w14:paraId="6900E0F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Πάμε λίγο παρακάτω, στο </w:t>
      </w:r>
      <w:r>
        <w:rPr>
          <w:rFonts w:eastAsia="Times New Roman" w:cs="Times New Roman"/>
          <w:szCs w:val="24"/>
        </w:rPr>
        <w:t>τ</w:t>
      </w:r>
      <w:r>
        <w:rPr>
          <w:rFonts w:eastAsia="Times New Roman" w:cs="Times New Roman"/>
          <w:szCs w:val="24"/>
        </w:rPr>
        <w:t xml:space="preserve">ρίτο </w:t>
      </w:r>
      <w:r>
        <w:rPr>
          <w:rFonts w:eastAsia="Times New Roman" w:cs="Times New Roman"/>
          <w:szCs w:val="24"/>
        </w:rPr>
        <w:t>μ</w:t>
      </w:r>
      <w:r>
        <w:rPr>
          <w:rFonts w:eastAsia="Times New Roman" w:cs="Times New Roman"/>
          <w:szCs w:val="24"/>
        </w:rPr>
        <w:t xml:space="preserve">έρος, που για μένα είναι καθοριστικό. Αναδίδει πραγματική δημοκρατία αυτό το </w:t>
      </w:r>
      <w:r>
        <w:rPr>
          <w:rFonts w:eastAsia="Times New Roman" w:cs="Times New Roman"/>
          <w:szCs w:val="24"/>
        </w:rPr>
        <w:t>τ</w:t>
      </w:r>
      <w:r>
        <w:rPr>
          <w:rFonts w:eastAsia="Times New Roman" w:cs="Times New Roman"/>
          <w:szCs w:val="24"/>
        </w:rPr>
        <w:t xml:space="preserve">ρίτο </w:t>
      </w:r>
      <w:r>
        <w:rPr>
          <w:rFonts w:eastAsia="Times New Roman" w:cs="Times New Roman"/>
          <w:szCs w:val="24"/>
        </w:rPr>
        <w:t>μ</w:t>
      </w:r>
      <w:r>
        <w:rPr>
          <w:rFonts w:eastAsia="Times New Roman" w:cs="Times New Roman"/>
          <w:szCs w:val="24"/>
        </w:rPr>
        <w:t>έρος για πρόσβαση σε δικηγόρο, δικαίωμα ενημ</w:t>
      </w:r>
      <w:r>
        <w:rPr>
          <w:rFonts w:eastAsia="Times New Roman" w:cs="Times New Roman"/>
          <w:szCs w:val="24"/>
        </w:rPr>
        <w:t>έρωσης τρίτου και όλα αυτά. Νομίζω ότι δεν υπάρχει άνθρωπος στον πλανήτη</w:t>
      </w:r>
      <w:r>
        <w:rPr>
          <w:rFonts w:eastAsia="Times New Roman" w:cs="Times New Roman"/>
          <w:szCs w:val="24"/>
        </w:rPr>
        <w:t>,</w:t>
      </w:r>
      <w:r>
        <w:rPr>
          <w:rFonts w:eastAsia="Times New Roman" w:cs="Times New Roman"/>
          <w:szCs w:val="24"/>
        </w:rPr>
        <w:t xml:space="preserve"> που να μην τα αποδέχεται. Εδώ δεν θέλω να θυμηθώ πάλι παλιά περιστατικά</w:t>
      </w:r>
      <w:r>
        <w:rPr>
          <w:rFonts w:eastAsia="Times New Roman" w:cs="Times New Roman"/>
          <w:szCs w:val="24"/>
        </w:rPr>
        <w:t>,</w:t>
      </w:r>
      <w:r>
        <w:rPr>
          <w:rFonts w:eastAsia="Times New Roman" w:cs="Times New Roman"/>
          <w:szCs w:val="24"/>
        </w:rPr>
        <w:t xml:space="preserve"> που δεν είχε στον ήλιο μοίρα ο κατηγορούμενος και πάει λέγοντας.</w:t>
      </w:r>
    </w:p>
    <w:p w14:paraId="6900E0F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Θέλω, όμως, να σταθώ πάρα πολύ στο </w:t>
      </w:r>
      <w:r>
        <w:rPr>
          <w:rFonts w:eastAsia="Times New Roman" w:cs="Times New Roman"/>
          <w:szCs w:val="24"/>
        </w:rPr>
        <w:t>τ</w:t>
      </w:r>
      <w:r>
        <w:rPr>
          <w:rFonts w:eastAsia="Times New Roman" w:cs="Times New Roman"/>
          <w:szCs w:val="24"/>
        </w:rPr>
        <w:t xml:space="preserve">έταρτο </w:t>
      </w:r>
      <w:r>
        <w:rPr>
          <w:rFonts w:eastAsia="Times New Roman" w:cs="Times New Roman"/>
          <w:szCs w:val="24"/>
        </w:rPr>
        <w:t>μ</w:t>
      </w:r>
      <w:r>
        <w:rPr>
          <w:rFonts w:eastAsia="Times New Roman" w:cs="Times New Roman"/>
          <w:szCs w:val="24"/>
        </w:rPr>
        <w:t>έρος, που κατά τη γνώμη μου είναι και το πιο σημαντικό αυτού του νομοσχεδίου, όπου πραγματικά ασχολείται με τα δικαιώματα ανθρώπων</w:t>
      </w:r>
      <w:r>
        <w:rPr>
          <w:rFonts w:eastAsia="Times New Roman" w:cs="Times New Roman"/>
          <w:szCs w:val="24"/>
        </w:rPr>
        <w:t>,</w:t>
      </w:r>
      <w:r>
        <w:rPr>
          <w:rFonts w:eastAsia="Times New Roman" w:cs="Times New Roman"/>
          <w:szCs w:val="24"/>
        </w:rPr>
        <w:t xml:space="preserve"> που πέφτουν θύματα εγκληματικότητας. Διαβάζω με πολύ μεγάλη χαρά ότι τους δίνει πάρα πολλά δικαιώματα και διευκολύνσεις.</w:t>
      </w:r>
    </w:p>
    <w:p w14:paraId="6900E0F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Εδώ</w:t>
      </w:r>
      <w:r>
        <w:rPr>
          <w:rFonts w:eastAsia="Times New Roman" w:cs="Times New Roman"/>
          <w:szCs w:val="24"/>
        </w:rPr>
        <w:t>, κύριε Υπουργέ, εγώ θα ήθελα να προσθέσω το εξής: Γιατί ο δωρεάν μεταφραστής και άλλες δωρεές δεν επεκτείνονται παντού; Ξέρετε ότι αυτοί οι άνθρωποι δεν έχουν στον ήλιο μοίρα. Έχουν πρόβλημα να βρουν δικηγόρο και θα πρέπει πολύ γρήγορα αν</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πιστε</w:t>
      </w:r>
      <w:r>
        <w:rPr>
          <w:rFonts w:eastAsia="Times New Roman" w:cs="Times New Roman"/>
          <w:szCs w:val="24"/>
        </w:rPr>
        <w:t>ύουμε στα δικαιώματά τους, αυτό να το ξεκαθαρίσουμε. Μου αρέσει η ψυχολογική στήριξη, η στέγαση, οι ιατρικές εξετάσεις. Περιμένω να τα δω στην πράξη. Είναι μεγάλες κουβέντες και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περιμένω να δω στην πράξη αυτά τα πράγματα, γιατί είναι βήμα</w:t>
      </w:r>
      <w:r>
        <w:rPr>
          <w:rFonts w:eastAsia="Times New Roman" w:cs="Times New Roman"/>
          <w:szCs w:val="24"/>
        </w:rPr>
        <w:t>,</w:t>
      </w:r>
      <w:r>
        <w:rPr>
          <w:rFonts w:eastAsia="Times New Roman" w:cs="Times New Roman"/>
          <w:szCs w:val="24"/>
        </w:rPr>
        <w:t xml:space="preserve"> πρα</w:t>
      </w:r>
      <w:r>
        <w:rPr>
          <w:rFonts w:eastAsia="Times New Roman" w:cs="Times New Roman"/>
          <w:szCs w:val="24"/>
        </w:rPr>
        <w:t>γματικά</w:t>
      </w:r>
      <w:r>
        <w:rPr>
          <w:rFonts w:eastAsia="Times New Roman" w:cs="Times New Roman"/>
          <w:szCs w:val="24"/>
        </w:rPr>
        <w:t>,</w:t>
      </w:r>
      <w:r>
        <w:rPr>
          <w:rFonts w:eastAsia="Times New Roman" w:cs="Times New Roman"/>
          <w:szCs w:val="24"/>
        </w:rPr>
        <w:t xml:space="preserve"> ποιότητας δημοκρατίας.</w:t>
      </w:r>
    </w:p>
    <w:p w14:paraId="6900E0F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Ακόμα έχουμε περιπτώσεις εγκλημάτων με ρατσιστικό χαρακτήρα. Εδώ μιλάμε ότι τρεις-τέσσερις χώρες της Ευρωπαϊκής Ένωσης</w:t>
      </w:r>
      <w:r>
        <w:rPr>
          <w:rFonts w:eastAsia="Times New Roman" w:cs="Times New Roman"/>
          <w:szCs w:val="24"/>
        </w:rPr>
        <w:t>,</w:t>
      </w:r>
      <w:r>
        <w:rPr>
          <w:rFonts w:eastAsia="Times New Roman" w:cs="Times New Roman"/>
          <w:szCs w:val="24"/>
        </w:rPr>
        <w:t xml:space="preserve"> φέρονται ή όχι ρατσιστικά σε αυτούς τους ανθρώπους; Έρχεται η θεωρία εδώ και βλέπουμε την πράξη λίγο </w:t>
      </w:r>
      <w:r>
        <w:rPr>
          <w:rFonts w:eastAsia="Times New Roman" w:cs="Times New Roman"/>
          <w:szCs w:val="24"/>
        </w:rPr>
        <w:t>διαφορετική.</w:t>
      </w:r>
    </w:p>
    <w:p w14:paraId="6900E0F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Όμως λέω ξανά ότι μπαίνεις μέσα και δουλεύεις, για να βελτιωθεί αυτή η κατάσταση. Πιστεύω ότι αυτή η προσαρμογή είναι αναγκαία και απαραίτητη. Θα έπρεπε να έχει γίνει εδώ και πάρα πολύ καιρό. </w:t>
      </w:r>
    </w:p>
    <w:p w14:paraId="6900E0F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Τελειώνοντας επειδή ζούμε ιστορικές στιγμές, θα ήθ</w:t>
      </w:r>
      <w:r>
        <w:rPr>
          <w:rFonts w:eastAsia="Times New Roman" w:cs="Times New Roman"/>
          <w:szCs w:val="24"/>
        </w:rPr>
        <w:t>ελα να πω ότι χάρηκα</w:t>
      </w:r>
      <w:r>
        <w:rPr>
          <w:rFonts w:eastAsia="Times New Roman" w:cs="Times New Roman"/>
          <w:szCs w:val="24"/>
        </w:rPr>
        <w:t>,</w:t>
      </w:r>
      <w:r>
        <w:rPr>
          <w:rFonts w:eastAsia="Times New Roman" w:cs="Times New Roman"/>
          <w:szCs w:val="24"/>
        </w:rPr>
        <w:t xml:space="preserve"> γιατί οι πιο πολλοί από τους φορείς, με εξαίρεση έναν ή δυο που είναι μόνιμα αντιρρησίες, είδαν θετικά αυτή την κίνηση. Χάρηκα επίσης που σε όλα τα κόμματα, με ελάχιστες εξαιρέσεις, υπήρχε ήπιο κλίμα καθώς είδαν την ουσία του κοινοβου</w:t>
      </w:r>
      <w:r>
        <w:rPr>
          <w:rFonts w:eastAsia="Times New Roman" w:cs="Times New Roman"/>
          <w:szCs w:val="24"/>
        </w:rPr>
        <w:t xml:space="preserve">λευτισμού. </w:t>
      </w:r>
    </w:p>
    <w:p w14:paraId="6900E0F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Θέλω από δω και πέρα να ευχηθώ κάτι</w:t>
      </w:r>
      <w:r>
        <w:rPr>
          <w:rFonts w:eastAsia="Times New Roman" w:cs="Times New Roman"/>
          <w:szCs w:val="24"/>
        </w:rPr>
        <w:t>,</w:t>
      </w:r>
      <w:r>
        <w:rPr>
          <w:rFonts w:eastAsia="Times New Roman" w:cs="Times New Roman"/>
          <w:szCs w:val="24"/>
        </w:rPr>
        <w:t xml:space="preserve"> τώρα που μπήκαν τα πράγματα σε δρόμο αλλιώτικο και δεν έχουμε τη θηλιά στον λαιμό -δυσκολίες έχουμε για όνομα του </w:t>
      </w:r>
      <w:r>
        <w:rPr>
          <w:rFonts w:eastAsia="Times New Roman" w:cs="Times New Roman"/>
          <w:szCs w:val="24"/>
        </w:rPr>
        <w:t>θ</w:t>
      </w:r>
      <w:r>
        <w:rPr>
          <w:rFonts w:eastAsia="Times New Roman" w:cs="Times New Roman"/>
          <w:szCs w:val="24"/>
        </w:rPr>
        <w:t xml:space="preserve">εού, δεν πανηγύρισε κανένας- ούτε του </w:t>
      </w:r>
      <w:proofErr w:type="spellStart"/>
      <w:r>
        <w:rPr>
          <w:rFonts w:eastAsia="Times New Roman" w:cs="Times New Roman"/>
          <w:szCs w:val="24"/>
          <w:lang w:val="en-US"/>
        </w:rPr>
        <w:t>Grexit</w:t>
      </w:r>
      <w:proofErr w:type="spellEnd"/>
      <w:r>
        <w:rPr>
          <w:rFonts w:eastAsia="Times New Roman" w:cs="Times New Roman"/>
          <w:szCs w:val="24"/>
        </w:rPr>
        <w:t xml:space="preserve"> ούτε της παρένθεσης ούτε τα διάφορα </w:t>
      </w:r>
      <w:proofErr w:type="spellStart"/>
      <w:r>
        <w:rPr>
          <w:rFonts w:eastAsia="Times New Roman" w:cs="Times New Roman"/>
          <w:szCs w:val="24"/>
        </w:rPr>
        <w:t>καταστροφολογικά</w:t>
      </w:r>
      <w:proofErr w:type="spellEnd"/>
      <w:r>
        <w:rPr>
          <w:rFonts w:eastAsia="Times New Roman" w:cs="Times New Roman"/>
          <w:szCs w:val="24"/>
        </w:rPr>
        <w:t>. Βέβαια η καταστροφολογία έχει γίνει δεύτερη φύση σε μερικούς αλλά πιστεύω ότι σιγά-σιγά θα πάρει τη θέση της ο πραγματικός αντιπολιτευτικός λόγος. Πρέπει να υπάρχει αντιπολίτευση. Κι εμείς κάνουμε λάθη</w:t>
      </w:r>
      <w:r>
        <w:rPr>
          <w:rFonts w:eastAsia="Times New Roman" w:cs="Times New Roman"/>
          <w:szCs w:val="24"/>
        </w:rPr>
        <w:t>. Κάποιοι πρέπει να μας τα επισημαίνουν και να τα διορθώνουμε αλλά σε ένα πραγματικά ευπρεπές κοινοβουλευτικό επίπεδο. Αυτό το βλέπω σιγά-σιγά να έρχεται και το χαιρετίζω.</w:t>
      </w:r>
    </w:p>
    <w:p w14:paraId="6900E0F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6900E0FA" w14:textId="77777777" w:rsidR="0091451A" w:rsidRDefault="0014380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6900E0FB" w14:textId="77777777" w:rsidR="0091451A" w:rsidRDefault="0014380A">
      <w:pPr>
        <w:spacing w:line="600" w:lineRule="auto"/>
        <w:ind w:firstLine="720"/>
        <w:contextualSpacing/>
        <w:jc w:val="both"/>
        <w:rPr>
          <w:rFonts w:eastAsia="Times New Roman" w:cs="Times New Roman"/>
          <w:szCs w:val="24"/>
        </w:rPr>
      </w:pPr>
      <w:r>
        <w:rPr>
          <w:rFonts w:eastAsia="Times New Roman"/>
          <w:b/>
          <w:bCs/>
        </w:rPr>
        <w:t>ΠΡΟΕΔΡΕΥΩ</w:t>
      </w:r>
      <w:r>
        <w:rPr>
          <w:rFonts w:eastAsia="Times New Roman"/>
          <w:b/>
          <w:bCs/>
        </w:rPr>
        <w:t>Ν (Σπυρίδων Λυκούδης):</w:t>
      </w:r>
      <w:r>
        <w:rPr>
          <w:rFonts w:eastAsia="Times New Roman" w:cs="Times New Roman"/>
          <w:szCs w:val="24"/>
        </w:rPr>
        <w:t xml:space="preserve"> Ευχαριστούμε, κύριε συνάδελφε. </w:t>
      </w:r>
    </w:p>
    <w:p w14:paraId="6900E0F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Ο συνάδελφος κ. Ιωάννης </w:t>
      </w:r>
      <w:proofErr w:type="spellStart"/>
      <w:r>
        <w:rPr>
          <w:rFonts w:eastAsia="Times New Roman" w:cs="Times New Roman"/>
          <w:szCs w:val="24"/>
        </w:rPr>
        <w:t>Σαρίδης</w:t>
      </w:r>
      <w:proofErr w:type="spellEnd"/>
      <w:r>
        <w:rPr>
          <w:rFonts w:eastAsia="Times New Roman" w:cs="Times New Roman"/>
          <w:szCs w:val="24"/>
        </w:rPr>
        <w:t xml:space="preserve"> από την Ένωση Κεντρώων έχει τον λόγο.</w:t>
      </w:r>
    </w:p>
    <w:p w14:paraId="6900E0F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ΣΑΡΙΔΗΣ:</w:t>
      </w:r>
      <w:r>
        <w:rPr>
          <w:rFonts w:eastAsia="Times New Roman" w:cs="Times New Roman"/>
          <w:szCs w:val="24"/>
        </w:rPr>
        <w:t xml:space="preserve"> Ευχαριστώ πολύ, κύριε Πρόεδρε. </w:t>
      </w:r>
    </w:p>
    <w:p w14:paraId="6900E0F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Βουλευτές, νομοθετούμε ολοένα και πιο συχνά κατά </w:t>
      </w:r>
      <w:r>
        <w:rPr>
          <w:rFonts w:eastAsia="Times New Roman" w:cs="Times New Roman"/>
          <w:szCs w:val="24"/>
        </w:rPr>
        <w:t>παρέκκλιση κάθε γενικής ή άλλης ειδικής διάταξης κάθε άλλου νόμου. Μάθαμε να «</w:t>
      </w:r>
      <w:proofErr w:type="spellStart"/>
      <w:r>
        <w:rPr>
          <w:rFonts w:eastAsia="Times New Roman" w:cs="Times New Roman"/>
          <w:szCs w:val="24"/>
        </w:rPr>
        <w:t>ξε</w:t>
      </w:r>
      <w:proofErr w:type="spellEnd"/>
      <w:r>
        <w:rPr>
          <w:rFonts w:eastAsia="Times New Roman" w:cs="Times New Roman"/>
          <w:szCs w:val="24"/>
        </w:rPr>
        <w:t>-νομοθετούμε»</w:t>
      </w:r>
      <w:r>
        <w:rPr>
          <w:rFonts w:eastAsia="Times New Roman" w:cs="Times New Roman"/>
          <w:szCs w:val="24"/>
        </w:rPr>
        <w:t>,</w:t>
      </w:r>
      <w:r>
        <w:rPr>
          <w:rFonts w:eastAsia="Times New Roman" w:cs="Times New Roman"/>
          <w:szCs w:val="24"/>
        </w:rPr>
        <w:t xml:space="preserve"> για να επιδιορθώνουμε λάθη, προχειρότητες και επιπολαιότητες. Δημιουργήσαμε κακά προηγούμενα</w:t>
      </w:r>
      <w:r>
        <w:rPr>
          <w:rFonts w:eastAsia="Times New Roman" w:cs="Times New Roman"/>
          <w:szCs w:val="24"/>
        </w:rPr>
        <w:t>,</w:t>
      </w:r>
      <w:r>
        <w:rPr>
          <w:rFonts w:eastAsia="Times New Roman" w:cs="Times New Roman"/>
          <w:szCs w:val="24"/>
        </w:rPr>
        <w:t xml:space="preserve"> αποδεχόμενοι να «προ-νομοθετούμε» μέτρα υπό αίρεση. </w:t>
      </w:r>
    </w:p>
    <w:p w14:paraId="6900E0F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Αναγκαστήκαμε </w:t>
      </w:r>
      <w:r>
        <w:rPr>
          <w:rFonts w:eastAsia="Times New Roman" w:cs="Times New Roman"/>
          <w:szCs w:val="24"/>
        </w:rPr>
        <w:t>πρόσφατα να νομοθετήσουμε</w:t>
      </w:r>
      <w:r>
        <w:rPr>
          <w:rFonts w:eastAsia="Times New Roman" w:cs="Times New Roman"/>
          <w:szCs w:val="24"/>
        </w:rPr>
        <w:t>,</w:t>
      </w:r>
      <w:r>
        <w:rPr>
          <w:rFonts w:eastAsia="Times New Roman" w:cs="Times New Roman"/>
          <w:szCs w:val="24"/>
        </w:rPr>
        <w:t xml:space="preserve"> μόνο και μόνο για να αλλάξουμε τη διατύπωση αιτιολογικής έκθεσης ενός πακέτου </w:t>
      </w:r>
      <w:proofErr w:type="spellStart"/>
      <w:r>
        <w:rPr>
          <w:rFonts w:eastAsia="Times New Roman" w:cs="Times New Roman"/>
          <w:szCs w:val="24"/>
        </w:rPr>
        <w:t>προαπαιτούμενων</w:t>
      </w:r>
      <w:proofErr w:type="spellEnd"/>
      <w:r>
        <w:rPr>
          <w:rFonts w:eastAsia="Times New Roman" w:cs="Times New Roman"/>
          <w:szCs w:val="24"/>
        </w:rPr>
        <w:t>, ώστε να καθησυχάσουμε τους δανειστές και να τους βεβαιώσουμε ότι δεν κοιτάμε να τους κλέψουμε. Έχουμε φτάσει στο σημείο</w:t>
      </w:r>
      <w:r>
        <w:rPr>
          <w:rFonts w:eastAsia="Times New Roman" w:cs="Times New Roman"/>
          <w:szCs w:val="24"/>
        </w:rPr>
        <w:t>,</w:t>
      </w:r>
      <w:r>
        <w:rPr>
          <w:rFonts w:eastAsia="Times New Roman" w:cs="Times New Roman"/>
          <w:szCs w:val="24"/>
        </w:rPr>
        <w:t xml:space="preserve"> να έχει γίνει</w:t>
      </w:r>
      <w:r>
        <w:rPr>
          <w:rFonts w:eastAsia="Times New Roman" w:cs="Times New Roman"/>
          <w:szCs w:val="24"/>
        </w:rPr>
        <w:t xml:space="preserve"> κανόνας το επείγον και το κατεπείγον και να αποτελούν εξαίρεση στην Ολομέλεια</w:t>
      </w:r>
      <w:r>
        <w:rPr>
          <w:rFonts w:eastAsia="Times New Roman" w:cs="Times New Roman"/>
          <w:szCs w:val="24"/>
        </w:rPr>
        <w:t>,</w:t>
      </w:r>
      <w:r>
        <w:rPr>
          <w:rFonts w:eastAsia="Times New Roman" w:cs="Times New Roman"/>
          <w:szCs w:val="24"/>
        </w:rPr>
        <w:t xml:space="preserve"> οι περιπτώσεις όπως του συγκεκριμένου νομοσχέδιου το οποίο έρχεται με την κανονική διαδικασία. </w:t>
      </w:r>
    </w:p>
    <w:p w14:paraId="6900E10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όμως, ουδεμία κανονικότητα υπάρχει επί της ουσίας της διαδικασίας. Το </w:t>
      </w:r>
      <w:r>
        <w:rPr>
          <w:rFonts w:eastAsia="Times New Roman" w:cs="Times New Roman"/>
          <w:szCs w:val="24"/>
        </w:rPr>
        <w:t>υπό εξέταση νομοσχέδιο που φέρνει το Υπουργείο Δικαιοσύνης δήθεν με την κανονική διαδικασία, μόνο κανονικό δεν είναι. Έπειτα από την απαξίωση που επιφύλαξε η Κυβέρνηση σε όλες τις κυρώσεις διεθνών συνθηκών</w:t>
      </w:r>
      <w:r>
        <w:rPr>
          <w:rFonts w:eastAsia="Times New Roman" w:cs="Times New Roman"/>
          <w:szCs w:val="24"/>
        </w:rPr>
        <w:t>,</w:t>
      </w:r>
      <w:r>
        <w:rPr>
          <w:rFonts w:eastAsia="Times New Roman" w:cs="Times New Roman"/>
          <w:szCs w:val="24"/>
        </w:rPr>
        <w:t xml:space="preserve"> προσθέτοντας κάθε φορά σ’ αυτές ένα σωρό από άσχε</w:t>
      </w:r>
      <w:r>
        <w:rPr>
          <w:rFonts w:eastAsia="Times New Roman" w:cs="Times New Roman"/>
          <w:szCs w:val="24"/>
        </w:rPr>
        <w:t xml:space="preserve">τες, εκπρόθεσμες και πάντα ακοστολόγητες τροπολογίες, σήμερα προχωρούμε ένα </w:t>
      </w:r>
      <w:r>
        <w:rPr>
          <w:rFonts w:eastAsia="Times New Roman" w:cs="Times New Roman"/>
          <w:szCs w:val="24"/>
        </w:rPr>
        <w:lastRenderedPageBreak/>
        <w:t>βήμα παραπέρα στην «</w:t>
      </w:r>
      <w:proofErr w:type="spellStart"/>
      <w:r>
        <w:rPr>
          <w:rFonts w:eastAsia="Times New Roman" w:cs="Times New Roman"/>
          <w:szCs w:val="24"/>
        </w:rPr>
        <w:t>αγκυλοποίηση</w:t>
      </w:r>
      <w:proofErr w:type="spellEnd"/>
      <w:r>
        <w:rPr>
          <w:rFonts w:eastAsia="Times New Roman" w:cs="Times New Roman"/>
          <w:szCs w:val="24"/>
        </w:rPr>
        <w:t>» και «</w:t>
      </w:r>
      <w:proofErr w:type="spellStart"/>
      <w:r>
        <w:rPr>
          <w:rFonts w:eastAsia="Times New Roman" w:cs="Times New Roman"/>
          <w:szCs w:val="24"/>
        </w:rPr>
        <w:t>σαρδελοποίηση</w:t>
      </w:r>
      <w:proofErr w:type="spellEnd"/>
      <w:r>
        <w:rPr>
          <w:rFonts w:eastAsia="Times New Roman" w:cs="Times New Roman"/>
          <w:szCs w:val="24"/>
        </w:rPr>
        <w:t xml:space="preserve">» των </w:t>
      </w:r>
      <w:r>
        <w:rPr>
          <w:rFonts w:eastAsia="Times New Roman" w:cs="Times New Roman"/>
          <w:szCs w:val="24"/>
        </w:rPr>
        <w:t>ε</w:t>
      </w:r>
      <w:r>
        <w:rPr>
          <w:rFonts w:eastAsia="Times New Roman" w:cs="Times New Roman"/>
          <w:szCs w:val="24"/>
        </w:rPr>
        <w:t xml:space="preserve">υρωπαϊκών </w:t>
      </w:r>
      <w:r>
        <w:rPr>
          <w:rFonts w:eastAsia="Times New Roman" w:cs="Times New Roman"/>
          <w:szCs w:val="24"/>
        </w:rPr>
        <w:t>ο</w:t>
      </w:r>
      <w:r>
        <w:rPr>
          <w:rFonts w:eastAsia="Times New Roman" w:cs="Times New Roman"/>
          <w:szCs w:val="24"/>
        </w:rPr>
        <w:t xml:space="preserve">δηγιών και των </w:t>
      </w:r>
      <w:r>
        <w:rPr>
          <w:rFonts w:eastAsia="Times New Roman" w:cs="Times New Roman"/>
          <w:szCs w:val="24"/>
        </w:rPr>
        <w:t>κ</w:t>
      </w:r>
      <w:r>
        <w:rPr>
          <w:rFonts w:eastAsia="Times New Roman" w:cs="Times New Roman"/>
          <w:szCs w:val="24"/>
        </w:rPr>
        <w:t xml:space="preserve">υρώσεων </w:t>
      </w:r>
      <w:r>
        <w:rPr>
          <w:rFonts w:eastAsia="Times New Roman" w:cs="Times New Roman"/>
          <w:szCs w:val="24"/>
        </w:rPr>
        <w:t>δ</w:t>
      </w:r>
      <w:r>
        <w:rPr>
          <w:rFonts w:eastAsia="Times New Roman" w:cs="Times New Roman"/>
          <w:szCs w:val="24"/>
        </w:rPr>
        <w:t xml:space="preserve">ιεθνών </w:t>
      </w:r>
      <w:r>
        <w:rPr>
          <w:rFonts w:eastAsia="Times New Roman" w:cs="Times New Roman"/>
          <w:szCs w:val="24"/>
        </w:rPr>
        <w:t>σ</w:t>
      </w:r>
      <w:r>
        <w:rPr>
          <w:rFonts w:eastAsia="Times New Roman" w:cs="Times New Roman"/>
          <w:szCs w:val="24"/>
        </w:rPr>
        <w:t>υνθηκών. Υπάρχουν τέσσερις άσχετες μεταξύ τους διεθνείς υποχρεώσεις της χώρας</w:t>
      </w:r>
      <w:r>
        <w:rPr>
          <w:rFonts w:eastAsia="Times New Roman" w:cs="Times New Roman"/>
          <w:szCs w:val="24"/>
        </w:rPr>
        <w:t xml:space="preserve"> στο σημερινό νομοσχέδιο, έτσι για να ξεμπερδεύουμε, έτσι για να τελειώνουμε. </w:t>
      </w:r>
    </w:p>
    <w:p w14:paraId="6900E10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Σαν να μην έφτανε αυτό, δεν κάναμε και κα</w:t>
      </w:r>
      <w:r>
        <w:rPr>
          <w:rFonts w:eastAsia="Times New Roman" w:cs="Times New Roman"/>
          <w:szCs w:val="24"/>
        </w:rPr>
        <w:t>μ</w:t>
      </w:r>
      <w:r>
        <w:rPr>
          <w:rFonts w:eastAsia="Times New Roman" w:cs="Times New Roman"/>
          <w:szCs w:val="24"/>
        </w:rPr>
        <w:t>μιά προσπάθεια</w:t>
      </w:r>
      <w:r>
        <w:rPr>
          <w:rFonts w:eastAsia="Times New Roman" w:cs="Times New Roman"/>
          <w:szCs w:val="24"/>
        </w:rPr>
        <w:t>,</w:t>
      </w:r>
      <w:r>
        <w:rPr>
          <w:rFonts w:eastAsia="Times New Roman" w:cs="Times New Roman"/>
          <w:szCs w:val="24"/>
        </w:rPr>
        <w:t xml:space="preserve"> να προσαρμόσουμε τα εν λόγω πολύ σοβαρά κείμενα στην ελληνική πραγματικότητα. Μεταφράστηκαν με προχειρότητα λέξη προς λ</w:t>
      </w:r>
      <w:r>
        <w:rPr>
          <w:rFonts w:eastAsia="Times New Roman" w:cs="Times New Roman"/>
          <w:szCs w:val="24"/>
        </w:rPr>
        <w:t xml:space="preserve">έξη απευθείας από τα ευρωπαϊκά κείμενα και χωρίς καν να εξεταστεί η συμβατότητά τους με τα ισχύοντα στη χώρα μας. Τα εισαγάγαμε για συζήτηση στις </w:t>
      </w:r>
      <w:r>
        <w:rPr>
          <w:rFonts w:eastAsia="Times New Roman" w:cs="Times New Roman"/>
          <w:szCs w:val="24"/>
        </w:rPr>
        <w:t>ε</w:t>
      </w:r>
      <w:r>
        <w:rPr>
          <w:rFonts w:eastAsia="Times New Roman" w:cs="Times New Roman"/>
          <w:szCs w:val="24"/>
        </w:rPr>
        <w:t>πιτροπές, δίχως να λάβουμε την απαραίτητη μέριμνα, ώστε η συζήτηση σ’ αυτές να αφήνει περιθώρια για βελτιώσει</w:t>
      </w:r>
      <w:r>
        <w:rPr>
          <w:rFonts w:eastAsia="Times New Roman" w:cs="Times New Roman"/>
          <w:szCs w:val="24"/>
        </w:rPr>
        <w:t xml:space="preserve">ς και αλλαγές. </w:t>
      </w:r>
    </w:p>
    <w:p w14:paraId="6900E10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Τι </w:t>
      </w:r>
      <w:proofErr w:type="spellStart"/>
      <w:r>
        <w:rPr>
          <w:rFonts w:eastAsia="Times New Roman" w:cs="Times New Roman"/>
          <w:szCs w:val="24"/>
        </w:rPr>
        <w:t>προσετέθη</w:t>
      </w:r>
      <w:proofErr w:type="spellEnd"/>
      <w:r>
        <w:rPr>
          <w:rFonts w:eastAsia="Times New Roman" w:cs="Times New Roman"/>
          <w:szCs w:val="24"/>
        </w:rPr>
        <w:t xml:space="preserve"> στο παρόν νομοσχέδιο, κύριε Υπουργέ ή τι άλλαξε σ’ αυτό ως αποτέλεσμα της δήθεν γόνιμης κοινοβουλευτικής διαδικασίας; Τίποτα παρά μόνο οι γνωστές και αναμενόμενες τροπολογίες της τελευταίας στιγμής, τροπολογίες με μοναδικό κοιν</w:t>
      </w:r>
      <w:r>
        <w:rPr>
          <w:rFonts w:eastAsia="Times New Roman" w:cs="Times New Roman"/>
          <w:szCs w:val="24"/>
        </w:rPr>
        <w:t>ό σημείο τον στόχο της Κυβέρνησης να παρατείνει το περιθώριο που έχει</w:t>
      </w:r>
      <w:r>
        <w:rPr>
          <w:rFonts w:eastAsia="Times New Roman" w:cs="Times New Roman"/>
          <w:szCs w:val="24"/>
        </w:rPr>
        <w:t>,</w:t>
      </w:r>
      <w:r>
        <w:rPr>
          <w:rFonts w:eastAsia="Times New Roman" w:cs="Times New Roman"/>
          <w:szCs w:val="24"/>
        </w:rPr>
        <w:t xml:space="preserve"> για να ικανοποιήσει την υποχρέωσή της να βρει και να εφαρμόσει βιώσιμες λύσεις. </w:t>
      </w:r>
    </w:p>
    <w:p w14:paraId="6900E10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Αντ’ αυτών το Υπουργείο Δικαιοσύνης εισάγει </w:t>
      </w:r>
      <w:r>
        <w:rPr>
          <w:rFonts w:eastAsia="Times New Roman" w:cs="Times New Roman"/>
          <w:bCs/>
          <w:szCs w:val="24"/>
        </w:rPr>
        <w:t>τροπολογία</w:t>
      </w:r>
      <w:r>
        <w:rPr>
          <w:rFonts w:eastAsia="Times New Roman" w:cs="Times New Roman"/>
          <w:szCs w:val="24"/>
        </w:rPr>
        <w:t xml:space="preserve"> της τελευταίας στιγμής μια μέρα πριν από την ψήφιση στην Ολομέλεια σε νομοσχέδιο </w:t>
      </w:r>
      <w:r>
        <w:rPr>
          <w:rFonts w:eastAsia="Times New Roman" w:cs="Times New Roman"/>
          <w:szCs w:val="24"/>
        </w:rPr>
        <w:lastRenderedPageBreak/>
        <w:t>δικής του αρμοδιότητας, για το οποίο υπερηφανευόταν πως έφερε στο Σώμα με κανονικές διαδικασίες.</w:t>
      </w:r>
    </w:p>
    <w:p w14:paraId="6900E10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Επανέρχομαι, όμως, στα του νομοσχεδίου. Όπως έγινε φανερό κατά την ακρόαση τω</w:t>
      </w:r>
      <w:r>
        <w:rPr>
          <w:rFonts w:eastAsia="Times New Roman" w:cs="Times New Roman"/>
          <w:szCs w:val="24"/>
        </w:rPr>
        <w:t xml:space="preserve">ν φορέων, η Ελλάδα για μία ακόμα φορά έχει αργήσει να πράξει τα αυτονόητα. Είναι, για παράδειγμα, απαράδεκτο εν </w:t>
      </w:r>
      <w:proofErr w:type="spellStart"/>
      <w:r>
        <w:rPr>
          <w:rFonts w:eastAsia="Times New Roman" w:cs="Times New Roman"/>
          <w:szCs w:val="24"/>
        </w:rPr>
        <w:t>έτει</w:t>
      </w:r>
      <w:proofErr w:type="spellEnd"/>
      <w:r>
        <w:rPr>
          <w:rFonts w:eastAsia="Times New Roman" w:cs="Times New Roman"/>
          <w:szCs w:val="24"/>
        </w:rPr>
        <w:t xml:space="preserve"> 2017</w:t>
      </w:r>
      <w:r>
        <w:rPr>
          <w:rFonts w:eastAsia="Times New Roman" w:cs="Times New Roman"/>
          <w:szCs w:val="24"/>
        </w:rPr>
        <w:t>,</w:t>
      </w:r>
      <w:r>
        <w:rPr>
          <w:rFonts w:eastAsia="Times New Roman" w:cs="Times New Roman"/>
          <w:szCs w:val="24"/>
        </w:rPr>
        <w:t xml:space="preserve"> να απαιτούνται δεκαοκτώ επισκέψεις και συνεντεύξεις των θυμάτων, στο πλαίσιο της νομικής διαδικασίας, σε περιπτώσεις κακοποίησης ανηλ</w:t>
      </w:r>
      <w:r>
        <w:rPr>
          <w:rFonts w:eastAsia="Times New Roman" w:cs="Times New Roman"/>
          <w:szCs w:val="24"/>
        </w:rPr>
        <w:t xml:space="preserve">ίκων. Τα παιδιά αυτά αναγκάζονται να ζουν ξανά και ξανά τον εφιάλτη τους για χάρη της γραφειοκρατίας. Η </w:t>
      </w:r>
      <w:r>
        <w:rPr>
          <w:rFonts w:eastAsia="Times New Roman" w:cs="Times New Roman"/>
          <w:szCs w:val="24"/>
        </w:rPr>
        <w:t>ε</w:t>
      </w:r>
      <w:r>
        <w:rPr>
          <w:rFonts w:eastAsia="Times New Roman" w:cs="Times New Roman"/>
          <w:szCs w:val="24"/>
        </w:rPr>
        <w:t>ισαγγελέας του Αρείου Πάγου αλλά και ο Πρόεδρος του «Χαμόγελου του Παιδιού» μάς ανέφεραν ως κανόνα ότι σε πολλές περιπτώσεις</w:t>
      </w:r>
      <w:r>
        <w:rPr>
          <w:rFonts w:eastAsia="Times New Roman" w:cs="Times New Roman"/>
          <w:szCs w:val="24"/>
        </w:rPr>
        <w:t>,</w:t>
      </w:r>
      <w:r>
        <w:rPr>
          <w:rFonts w:eastAsia="Times New Roman" w:cs="Times New Roman"/>
          <w:szCs w:val="24"/>
        </w:rPr>
        <w:t xml:space="preserve"> τα θύματα συνεχίζουν να τ</w:t>
      </w:r>
      <w:r>
        <w:rPr>
          <w:rFonts w:eastAsia="Times New Roman" w:cs="Times New Roman"/>
          <w:szCs w:val="24"/>
        </w:rPr>
        <w:t xml:space="preserve">αλαιπωρούνται για δώδεκα έως δεκαπέντε χρόνια με γραφειοκρατικές διαδικασίες. Φυσιολογικό και επόμενο πολλά παιδιά να παρατάνε τη διαδικασία στη μέση, καθώς είναι όσο επώδυνη ήταν και η αρχική κακοποίησή τους. </w:t>
      </w:r>
    </w:p>
    <w:p w14:paraId="6900E10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Με την ενσωμάτωση της συγκεκριμένης </w:t>
      </w:r>
      <w:r>
        <w:rPr>
          <w:rFonts w:eastAsia="Times New Roman" w:cs="Times New Roman"/>
          <w:szCs w:val="24"/>
        </w:rPr>
        <w:t>ε</w:t>
      </w:r>
      <w:r>
        <w:rPr>
          <w:rFonts w:eastAsia="Times New Roman" w:cs="Times New Roman"/>
          <w:szCs w:val="24"/>
        </w:rPr>
        <w:t>υρωπαϊκή</w:t>
      </w:r>
      <w:r>
        <w:rPr>
          <w:rFonts w:eastAsia="Times New Roman" w:cs="Times New Roman"/>
          <w:szCs w:val="24"/>
        </w:rPr>
        <w:t xml:space="preserve">ς </w:t>
      </w:r>
      <w:r>
        <w:rPr>
          <w:rFonts w:eastAsia="Times New Roman" w:cs="Times New Roman"/>
          <w:szCs w:val="24"/>
        </w:rPr>
        <w:t>ο</w:t>
      </w:r>
      <w:r>
        <w:rPr>
          <w:rFonts w:eastAsia="Times New Roman" w:cs="Times New Roman"/>
          <w:szCs w:val="24"/>
        </w:rPr>
        <w:t>δηγίας επιχειρούμε από σήμερα</w:t>
      </w:r>
      <w:r>
        <w:rPr>
          <w:rFonts w:eastAsia="Times New Roman" w:cs="Times New Roman"/>
          <w:szCs w:val="24"/>
        </w:rPr>
        <w:t>,</w:t>
      </w:r>
      <w:r>
        <w:rPr>
          <w:rFonts w:eastAsia="Times New Roman" w:cs="Times New Roman"/>
          <w:szCs w:val="24"/>
        </w:rPr>
        <w:t xml:space="preserve"> να ελαχιστοποιήσουμε αυτή την καλούμενη δευτερογενή κακοποίηση. Πρόκειται για την </w:t>
      </w:r>
      <w:r>
        <w:rPr>
          <w:rFonts w:eastAsia="Times New Roman" w:cs="Times New Roman"/>
          <w:szCs w:val="24"/>
        </w:rPr>
        <w:t>ο</w:t>
      </w:r>
      <w:r>
        <w:rPr>
          <w:rFonts w:eastAsia="Times New Roman" w:cs="Times New Roman"/>
          <w:szCs w:val="24"/>
        </w:rPr>
        <w:t xml:space="preserve">δηγία 29/2012 που αποτελεί το τέταρτο μέρος του νομοσχεδίου και αφορά τη θέσπιση ελάχιστων προτύπων, σχετικά με τα </w:t>
      </w:r>
      <w:r>
        <w:rPr>
          <w:rFonts w:eastAsia="Times New Roman" w:cs="Times New Roman"/>
          <w:szCs w:val="24"/>
        </w:rPr>
        <w:lastRenderedPageBreak/>
        <w:t>δικαιώματα, την υποστήρι</w:t>
      </w:r>
      <w:r>
        <w:rPr>
          <w:rFonts w:eastAsia="Times New Roman" w:cs="Times New Roman"/>
          <w:szCs w:val="24"/>
        </w:rPr>
        <w:t xml:space="preserve">ξη, την προστασία των θυμάτων της εγκληματικότητας που προχωράει και σε αντικατάσταση της </w:t>
      </w:r>
      <w:r>
        <w:rPr>
          <w:rFonts w:eastAsia="Times New Roman" w:cs="Times New Roman"/>
          <w:szCs w:val="24"/>
        </w:rPr>
        <w:t>α</w:t>
      </w:r>
      <w:r>
        <w:rPr>
          <w:rFonts w:eastAsia="Times New Roman" w:cs="Times New Roman"/>
          <w:szCs w:val="24"/>
        </w:rPr>
        <w:t>πόφασης-</w:t>
      </w:r>
      <w:r>
        <w:rPr>
          <w:rFonts w:eastAsia="Times New Roman" w:cs="Times New Roman"/>
          <w:szCs w:val="24"/>
        </w:rPr>
        <w:t>π</w:t>
      </w:r>
      <w:r>
        <w:rPr>
          <w:rFonts w:eastAsia="Times New Roman" w:cs="Times New Roman"/>
          <w:szCs w:val="24"/>
        </w:rPr>
        <w:t>λαίσιο 220 του Συμβουλίου της Ευρώπης.</w:t>
      </w:r>
    </w:p>
    <w:p w14:paraId="6900E10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Στο πρώτο μέρος του νομοσχεδίου καλούμαστε να κυρώσουμε τη Συνθήκη της Βαρσοβίας. Η Ένωση Κεντρώων υποστηρίζει ανοιχτ</w:t>
      </w:r>
      <w:r>
        <w:rPr>
          <w:rFonts w:eastAsia="Times New Roman" w:cs="Times New Roman"/>
          <w:szCs w:val="24"/>
        </w:rPr>
        <w:t>ά και με θέρμη την ευρωπαϊκή πορεία της χώρας. Ως εκ τούτου πιστεύουμε</w:t>
      </w:r>
      <w:r>
        <w:rPr>
          <w:rFonts w:eastAsia="Times New Roman" w:cs="Times New Roman"/>
          <w:szCs w:val="24"/>
        </w:rPr>
        <w:t>,</w:t>
      </w:r>
      <w:r>
        <w:rPr>
          <w:rFonts w:eastAsia="Times New Roman" w:cs="Times New Roman"/>
          <w:szCs w:val="24"/>
        </w:rPr>
        <w:t xml:space="preserve"> πως η Ελλάδα πρέπει να έχει έναν κοινό βηματισμό με τις υπόλοιπες ευρωπαϊκές χώρες στα πολύ σοβαρά προβλήματα που δημιουργεί</w:t>
      </w:r>
      <w:r>
        <w:rPr>
          <w:rFonts w:eastAsia="Times New Roman" w:cs="Times New Roman"/>
          <w:szCs w:val="24"/>
        </w:rPr>
        <w:t>-</w:t>
      </w:r>
      <w:r>
        <w:rPr>
          <w:rFonts w:eastAsia="Times New Roman" w:cs="Times New Roman"/>
          <w:szCs w:val="24"/>
        </w:rPr>
        <w:t xml:space="preserve"> και στις οικονομίες όλων των κρατών φυσικά και στις κοινων</w:t>
      </w:r>
      <w:r>
        <w:rPr>
          <w:rFonts w:eastAsia="Times New Roman" w:cs="Times New Roman"/>
          <w:szCs w:val="24"/>
        </w:rPr>
        <w:t xml:space="preserve">ίες των λαών </w:t>
      </w:r>
      <w:r>
        <w:rPr>
          <w:rFonts w:eastAsia="Times New Roman" w:cs="Times New Roman"/>
          <w:szCs w:val="24"/>
        </w:rPr>
        <w:t>-</w:t>
      </w:r>
      <w:r>
        <w:rPr>
          <w:rFonts w:eastAsia="Times New Roman" w:cs="Times New Roman"/>
          <w:szCs w:val="24"/>
        </w:rPr>
        <w:t xml:space="preserve">η κυκλοφορία του παράνομου, του «μαύρου» χρήματος. Έχει ξεκινήσει εδώ και καιρό μια συλλογική προσπάθεια αντιμετώπισης του φαινομένου, η οποία συνεχίζεται έως και σήμερα με την εν λόγω προσαρμογή στο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ίκαιο μέσω της κύρωσης της Συνθή</w:t>
      </w:r>
      <w:r>
        <w:rPr>
          <w:rFonts w:eastAsia="Times New Roman" w:cs="Times New Roman"/>
          <w:szCs w:val="24"/>
        </w:rPr>
        <w:t>κη της Βαρσοβίας, την οποία και υπερψηφίζουμε.</w:t>
      </w:r>
    </w:p>
    <w:p w14:paraId="6900E10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Το δεύτερο μέρος του νομοσχεδίου έχει ως βασικό τίτλο</w:t>
      </w:r>
      <w:r>
        <w:rPr>
          <w:rFonts w:eastAsia="Times New Roman" w:cs="Times New Roman"/>
          <w:szCs w:val="24"/>
        </w:rPr>
        <w:t>:</w:t>
      </w:r>
      <w:r>
        <w:rPr>
          <w:rFonts w:eastAsia="Times New Roman" w:cs="Times New Roman"/>
          <w:szCs w:val="24"/>
        </w:rPr>
        <w:t xml:space="preserve"> «Προϋποθέσεις τοποθέτησης ανηλίκων σε ίδρυμα ή ανάδοχη οικογένεια από και προς κράτη-μέλη της Ευρωπαϊκής Ένωσης». Η εισηγήτρια του ΣΥΡΙΖΑ το έθεσε πάρα πο</w:t>
      </w:r>
      <w:r>
        <w:rPr>
          <w:rFonts w:eastAsia="Times New Roman" w:cs="Times New Roman"/>
          <w:szCs w:val="24"/>
        </w:rPr>
        <w:t>λύ σωστά. Νομιμοποιούμε εκ των υστέρων</w:t>
      </w:r>
      <w:r>
        <w:rPr>
          <w:rFonts w:eastAsia="Times New Roman" w:cs="Times New Roman"/>
          <w:szCs w:val="24"/>
        </w:rPr>
        <w:t>,</w:t>
      </w:r>
      <w:r>
        <w:rPr>
          <w:rFonts w:eastAsia="Times New Roman" w:cs="Times New Roman"/>
          <w:szCs w:val="24"/>
        </w:rPr>
        <w:t xml:space="preserve"> μια πρακτική που εφαρμόζεται ήδη. </w:t>
      </w:r>
    </w:p>
    <w:p w14:paraId="6900E10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Όπως λακωνικά τοποθετήθηκαν οι άνθρωποι που τους αφορά άμεσα και στην πράξη το νομοσχέδιο αυτό, έτσι και εγώ απλά θα αναφέρω</w:t>
      </w:r>
      <w:r>
        <w:rPr>
          <w:rFonts w:eastAsia="Times New Roman" w:cs="Times New Roman"/>
          <w:szCs w:val="24"/>
        </w:rPr>
        <w:t>,</w:t>
      </w:r>
      <w:r>
        <w:rPr>
          <w:rFonts w:eastAsia="Times New Roman" w:cs="Times New Roman"/>
          <w:szCs w:val="24"/>
        </w:rPr>
        <w:t xml:space="preserve"> πως έχουν στηρίξει τις ελπίδες τους πάνω σε αυτό πολλοί</w:t>
      </w:r>
      <w:r>
        <w:rPr>
          <w:rFonts w:eastAsia="Times New Roman" w:cs="Times New Roman"/>
          <w:szCs w:val="24"/>
        </w:rPr>
        <w:t xml:space="preserve"> άνθρωποι που εργάζονται με αντικείμενο την προστασία του παιδιού. Οι </w:t>
      </w:r>
      <w:r>
        <w:rPr>
          <w:rFonts w:eastAsia="Times New Roman" w:cs="Times New Roman"/>
          <w:szCs w:val="24"/>
        </w:rPr>
        <w:t>β</w:t>
      </w:r>
      <w:r>
        <w:rPr>
          <w:rFonts w:eastAsia="Times New Roman" w:cs="Times New Roman"/>
          <w:szCs w:val="24"/>
        </w:rPr>
        <w:t xml:space="preserve">οηθοί Συνήγοροι του </w:t>
      </w:r>
      <w:r>
        <w:rPr>
          <w:rFonts w:eastAsia="Times New Roman" w:cs="Times New Roman"/>
          <w:szCs w:val="24"/>
        </w:rPr>
        <w:t>Π</w:t>
      </w:r>
      <w:r>
        <w:rPr>
          <w:rFonts w:eastAsia="Times New Roman" w:cs="Times New Roman"/>
          <w:szCs w:val="24"/>
        </w:rPr>
        <w:t>ολίτη έκαναν ξεκάθαρο</w:t>
      </w:r>
      <w:r>
        <w:rPr>
          <w:rFonts w:eastAsia="Times New Roman" w:cs="Times New Roman"/>
          <w:szCs w:val="24"/>
        </w:rPr>
        <w:t>,</w:t>
      </w:r>
      <w:r>
        <w:rPr>
          <w:rFonts w:eastAsia="Times New Roman" w:cs="Times New Roman"/>
          <w:szCs w:val="24"/>
        </w:rPr>
        <w:t xml:space="preserve"> πως αυτή η </w:t>
      </w:r>
      <w:r>
        <w:rPr>
          <w:rFonts w:eastAsia="Times New Roman" w:cs="Times New Roman"/>
          <w:szCs w:val="24"/>
        </w:rPr>
        <w:t>ο</w:t>
      </w:r>
      <w:r>
        <w:rPr>
          <w:rFonts w:eastAsia="Times New Roman" w:cs="Times New Roman"/>
          <w:szCs w:val="24"/>
        </w:rPr>
        <w:t>δηγία δεν χωρά άλλον σχολιασμό, παρά μόνο πως έχουμε αργήσει να την ενσωματώσουμε και καλώς πράττουμε και το κάνουμε έστω και καθ</w:t>
      </w:r>
      <w:r>
        <w:rPr>
          <w:rFonts w:eastAsia="Times New Roman" w:cs="Times New Roman"/>
          <w:szCs w:val="24"/>
        </w:rPr>
        <w:t xml:space="preserve">υστερημένα. </w:t>
      </w:r>
    </w:p>
    <w:p w14:paraId="6900E10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Τα ίδια ισχύουν και για το τρίτο μέρος του νομοσχεδίου</w:t>
      </w:r>
      <w:r>
        <w:rPr>
          <w:rFonts w:eastAsia="Times New Roman" w:cs="Times New Roman"/>
          <w:szCs w:val="24"/>
        </w:rPr>
        <w:t>,</w:t>
      </w:r>
      <w:r>
        <w:rPr>
          <w:rFonts w:eastAsia="Times New Roman" w:cs="Times New Roman"/>
          <w:szCs w:val="24"/>
        </w:rPr>
        <w:t xml:space="preserve"> με τίτλο που αφορά την ενσωμάτωση της </w:t>
      </w:r>
      <w:r>
        <w:rPr>
          <w:rFonts w:eastAsia="Times New Roman" w:cs="Times New Roman"/>
          <w:szCs w:val="24"/>
        </w:rPr>
        <w:t>ο</w:t>
      </w:r>
      <w:r>
        <w:rPr>
          <w:rFonts w:eastAsia="Times New Roman" w:cs="Times New Roman"/>
          <w:szCs w:val="24"/>
        </w:rPr>
        <w:t>δηγίας 48/2013, σχετικά με το δικαίωμα πρόσβασης σε δικηγόρο, στο πλαίσιο της εκτέλεσης ευρωπαϊκών ενταλμάτων σύλληψης. Τα δικαιώματα όσων στερούντα</w:t>
      </w:r>
      <w:r>
        <w:rPr>
          <w:rFonts w:eastAsia="Times New Roman" w:cs="Times New Roman"/>
          <w:szCs w:val="24"/>
        </w:rPr>
        <w:t xml:space="preserve">ι την ελευθερία τους και ο τρόπος που ένα πολιτισμένο κράτος φροντίζει να προστατεύονται αυτά, φανερώνουν το αν λειτουργεί αποτελεσματικά ή όχι η δικαιοσύνη στο πλαίσιο των κανόνων του κράτους δικαίου. </w:t>
      </w:r>
    </w:p>
    <w:p w14:paraId="6900E10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Η Ελλάδα δοκιμάζεται και σε θεσμικό επίπεδο εξαιτίας </w:t>
      </w:r>
      <w:r>
        <w:rPr>
          <w:rFonts w:eastAsia="Times New Roman" w:cs="Times New Roman"/>
          <w:szCs w:val="24"/>
        </w:rPr>
        <w:t>της προσφυγικής και μεταναστευτικής κρίσης και θα πρέπει το ελληνικό Κοινοβούλιο να ενισχύσει εμπράκτως τις δομές</w:t>
      </w:r>
      <w:r>
        <w:rPr>
          <w:rFonts w:eastAsia="Times New Roman" w:cs="Times New Roman"/>
          <w:szCs w:val="24"/>
        </w:rPr>
        <w:t>,</w:t>
      </w:r>
      <w:r>
        <w:rPr>
          <w:rFonts w:eastAsia="Times New Roman" w:cs="Times New Roman"/>
          <w:szCs w:val="24"/>
        </w:rPr>
        <w:t xml:space="preserve"> που σκοπό έχουν την αναχαίτηση του φαινομένου, εντός των ορίων που βάζει η δημοκρατία.</w:t>
      </w:r>
    </w:p>
    <w:p w14:paraId="6900E10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Κλείνοντας την εισήγησή μου σχετικά με το κυρίως νομοσ</w:t>
      </w:r>
      <w:r>
        <w:rPr>
          <w:rFonts w:eastAsia="Times New Roman" w:cs="Times New Roman"/>
          <w:szCs w:val="24"/>
        </w:rPr>
        <w:t>χέδιο, θα ήθελα να παρατηρήσω</w:t>
      </w:r>
      <w:r>
        <w:rPr>
          <w:rFonts w:eastAsia="Times New Roman" w:cs="Times New Roman"/>
          <w:szCs w:val="24"/>
        </w:rPr>
        <w:t>,</w:t>
      </w:r>
      <w:r>
        <w:rPr>
          <w:rFonts w:eastAsia="Times New Roman" w:cs="Times New Roman"/>
          <w:szCs w:val="24"/>
        </w:rPr>
        <w:t xml:space="preserve"> πως αναγκαζόμαστε να το υποστηρίξουμε για να κάνουμε έστω μισό βήμα μπροστά, τη στιγμή που πιστεύουμε πως χάνουμε την ευκαιρία να κάνουμε δύο βήματα μπροστά. Θα το υπερψηφίσουμε, λοιπόν, επί της αρχής.</w:t>
      </w:r>
    </w:p>
    <w:p w14:paraId="6900E10C" w14:textId="77777777" w:rsidR="0091451A" w:rsidRDefault="0014380A">
      <w:pPr>
        <w:spacing w:line="600" w:lineRule="auto"/>
        <w:ind w:firstLine="720"/>
        <w:contextualSpacing/>
        <w:jc w:val="both"/>
        <w:rPr>
          <w:rFonts w:eastAsia="Times New Roman" w:cs="Times New Roman"/>
          <w:bCs/>
          <w:szCs w:val="24"/>
        </w:rPr>
      </w:pPr>
      <w:r>
        <w:rPr>
          <w:rFonts w:eastAsia="Times New Roman" w:cs="Times New Roman"/>
          <w:szCs w:val="24"/>
        </w:rPr>
        <w:t xml:space="preserve">Σχετικά τώρα με τις </w:t>
      </w:r>
      <w:r>
        <w:rPr>
          <w:rFonts w:eastAsia="Times New Roman" w:cs="Times New Roman"/>
          <w:bCs/>
          <w:szCs w:val="24"/>
        </w:rPr>
        <w:t>τρο</w:t>
      </w:r>
      <w:r>
        <w:rPr>
          <w:rFonts w:eastAsia="Times New Roman" w:cs="Times New Roman"/>
          <w:bCs/>
          <w:szCs w:val="24"/>
        </w:rPr>
        <w:t xml:space="preserve">πολογίες που ενσωματώθηκαν στο συγκεκριμένο νομοσχέδιο, καθώς μας κοινοποιήθηκαν ήδη από τις συνεδριάσεις της αρμόδιας </w:t>
      </w:r>
      <w:r>
        <w:rPr>
          <w:rFonts w:eastAsia="Times New Roman" w:cs="Times New Roman"/>
          <w:bCs/>
          <w:szCs w:val="24"/>
        </w:rPr>
        <w:t>ε</w:t>
      </w:r>
      <w:r>
        <w:rPr>
          <w:rFonts w:eastAsia="Times New Roman" w:cs="Times New Roman"/>
          <w:bCs/>
          <w:szCs w:val="24"/>
        </w:rPr>
        <w:t>πιτροπής κάποιες από αυτές, έχουμε να πούμε τα εξής. Όσον αφορά την τροπολογία 1056 για την παράταση της προθεσμίας υποβολής αντιρρήσεων κατά του περιεχομένου των δασικών χαρτών, σας είχαμε προειδοποιήσει φυσικά σε έγκυρο ύφος και εμείς και τα υπόλοιπα κόμ</w:t>
      </w:r>
      <w:r>
        <w:rPr>
          <w:rFonts w:eastAsia="Times New Roman" w:cs="Times New Roman"/>
          <w:bCs/>
          <w:szCs w:val="24"/>
        </w:rPr>
        <w:t xml:space="preserve">ματα της </w:t>
      </w:r>
      <w:r>
        <w:rPr>
          <w:rFonts w:eastAsia="Times New Roman" w:cs="Times New Roman"/>
          <w:bCs/>
          <w:szCs w:val="24"/>
        </w:rPr>
        <w:t>Α</w:t>
      </w:r>
      <w:r>
        <w:rPr>
          <w:rFonts w:eastAsia="Times New Roman" w:cs="Times New Roman"/>
          <w:bCs/>
          <w:szCs w:val="24"/>
        </w:rPr>
        <w:t>ντιπολίτευσης</w:t>
      </w:r>
      <w:r>
        <w:rPr>
          <w:rFonts w:eastAsia="Times New Roman" w:cs="Times New Roman"/>
          <w:bCs/>
          <w:szCs w:val="24"/>
        </w:rPr>
        <w:t>,</w:t>
      </w:r>
      <w:r>
        <w:rPr>
          <w:rFonts w:eastAsia="Times New Roman" w:cs="Times New Roman"/>
          <w:bCs/>
          <w:szCs w:val="24"/>
        </w:rPr>
        <w:t xml:space="preserve"> πως θα χρειαζόταν αυτή η παράταση. Ίσως δε να μην αρκεί ούτε αυτή η παράταση την οποία δίνουμε σήμερα.</w:t>
      </w:r>
    </w:p>
    <w:p w14:paraId="6900E10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θεωρούμε απαράδεκτο</w:t>
      </w:r>
      <w:r>
        <w:rPr>
          <w:rFonts w:eastAsia="Times New Roman" w:cs="Times New Roman"/>
          <w:szCs w:val="24"/>
        </w:rPr>
        <w:t>,</w:t>
      </w:r>
      <w:r>
        <w:rPr>
          <w:rFonts w:eastAsia="Times New Roman" w:cs="Times New Roman"/>
          <w:szCs w:val="24"/>
        </w:rPr>
        <w:t xml:space="preserve"> πως ο ΣΥΡΙΖΑ, η Κυβέρνηση, προσπαθεί να δικαιολογήσει την ανάγκη αυτής της παράτασης, ισχ</w:t>
      </w:r>
      <w:r>
        <w:rPr>
          <w:rFonts w:eastAsia="Times New Roman" w:cs="Times New Roman"/>
          <w:szCs w:val="24"/>
        </w:rPr>
        <w:t>υριζόμενος ότι δεν μπορούσε να φανταστεί τα προβλήματα</w:t>
      </w:r>
      <w:r>
        <w:rPr>
          <w:rFonts w:eastAsia="Times New Roman" w:cs="Times New Roman"/>
          <w:szCs w:val="24"/>
        </w:rPr>
        <w:t>,</w:t>
      </w:r>
      <w:r>
        <w:rPr>
          <w:rFonts w:eastAsia="Times New Roman" w:cs="Times New Roman"/>
          <w:szCs w:val="24"/>
        </w:rPr>
        <w:t xml:space="preserve"> που θα </w:t>
      </w:r>
      <w:proofErr w:type="spellStart"/>
      <w:r>
        <w:rPr>
          <w:rFonts w:eastAsia="Times New Roman" w:cs="Times New Roman"/>
          <w:szCs w:val="24"/>
        </w:rPr>
        <w:t>προέκυπταν</w:t>
      </w:r>
      <w:proofErr w:type="spellEnd"/>
      <w:r>
        <w:rPr>
          <w:rFonts w:eastAsia="Times New Roman" w:cs="Times New Roman"/>
          <w:szCs w:val="24"/>
        </w:rPr>
        <w:t xml:space="preserve"> από τη διαδικασία ανάρτησης των δασικών χαρτών. Σύσσωμη η Αντιπολίτευση εδώ μέσα αλλά και στις </w:t>
      </w:r>
      <w:r>
        <w:rPr>
          <w:rFonts w:eastAsia="Times New Roman" w:cs="Times New Roman"/>
          <w:szCs w:val="24"/>
        </w:rPr>
        <w:t>επιτροπές</w:t>
      </w:r>
      <w:r>
        <w:rPr>
          <w:rFonts w:eastAsia="Times New Roman" w:cs="Times New Roman"/>
          <w:szCs w:val="24"/>
        </w:rPr>
        <w:t xml:space="preserve"> είχε προειδοποιήσει την Κυβέρνηση για το συγκεκριμένο πρόβλημα. </w:t>
      </w:r>
    </w:p>
    <w:p w14:paraId="6900E10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Αριθμός τροπ</w:t>
      </w:r>
      <w:r>
        <w:rPr>
          <w:rFonts w:eastAsia="Times New Roman" w:cs="Times New Roman"/>
          <w:szCs w:val="24"/>
        </w:rPr>
        <w:t>ολογίας 1063</w:t>
      </w:r>
      <w:r>
        <w:rPr>
          <w:rFonts w:eastAsia="Times New Roman" w:cs="Times New Roman"/>
          <w:szCs w:val="24"/>
        </w:rPr>
        <w:t>.</w:t>
      </w:r>
      <w:r>
        <w:rPr>
          <w:rFonts w:eastAsia="Times New Roman" w:cs="Times New Roman"/>
          <w:szCs w:val="24"/>
        </w:rPr>
        <w:t xml:space="preserve"> «Παροχή δυνατότητας ένταξης με ΚΥΑ μακροχρόνια ανέργων εγγεγραμμένων στα μητρώα του ΟΑΕΔ ηλικίας </w:t>
      </w:r>
      <w:r>
        <w:rPr>
          <w:rFonts w:eastAsia="Times New Roman" w:cs="Times New Roman"/>
          <w:szCs w:val="24"/>
        </w:rPr>
        <w:t>πενήντα πέντε</w:t>
      </w:r>
      <w:r>
        <w:rPr>
          <w:rFonts w:eastAsia="Times New Roman" w:cs="Times New Roman"/>
          <w:szCs w:val="24"/>
        </w:rPr>
        <w:t xml:space="preserve"> έως </w:t>
      </w:r>
      <w:r>
        <w:rPr>
          <w:rFonts w:eastAsia="Times New Roman" w:cs="Times New Roman"/>
          <w:szCs w:val="24"/>
        </w:rPr>
        <w:t>εξήντα επτά</w:t>
      </w:r>
      <w:r>
        <w:rPr>
          <w:rFonts w:eastAsia="Times New Roman" w:cs="Times New Roman"/>
          <w:szCs w:val="24"/>
        </w:rPr>
        <w:t xml:space="preserve"> χρονών». Σύμφωνα με την εν λόγω τροπολογία ο Υπουργός θα μπορεί να βρίσκει δουλειά σε ανέργους στο δημόσιο και στου</w:t>
      </w:r>
      <w:r>
        <w:rPr>
          <w:rFonts w:eastAsia="Times New Roman" w:cs="Times New Roman"/>
          <w:szCs w:val="24"/>
        </w:rPr>
        <w:t>ς δήμους με μια απλή απόφαση. Εμείς έτσι το αντιλαμβανόμαστε. Μα καλά είναι αυτή απάντηση; Αυτή η τροπολογία είναι η λύση στο πρόβλημα; Πόσο θα μειώσει την ανεργία η συγκεκριμένη τροπολογία; Με ποια κριτήρια θα αποφασίζει ο Υπουργός</w:t>
      </w:r>
      <w:r>
        <w:rPr>
          <w:rFonts w:eastAsia="Times New Roman" w:cs="Times New Roman"/>
          <w:szCs w:val="24"/>
        </w:rPr>
        <w:t>,</w:t>
      </w:r>
      <w:r>
        <w:rPr>
          <w:rFonts w:eastAsia="Times New Roman" w:cs="Times New Roman"/>
          <w:szCs w:val="24"/>
        </w:rPr>
        <w:t xml:space="preserve"> σε ποιους θα δίνει δου</w:t>
      </w:r>
      <w:r>
        <w:rPr>
          <w:rFonts w:eastAsia="Times New Roman" w:cs="Times New Roman"/>
          <w:szCs w:val="24"/>
        </w:rPr>
        <w:t xml:space="preserve">λειά; Με αυτά που θα καθορίζονται σε μια δική του άλλη υπουργική απόφαση; </w:t>
      </w:r>
    </w:p>
    <w:p w14:paraId="6900E10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Όπως και να έχει, το πρόβλημα της ανεργίας μένει. Είναι πραγματικό. Είναι δεδομένο. Αν μπορούσαμε να βοηθήσουμε αυτούς τους ανθρώπους, οι οποίοι έχουν περάσει ένα όριο ηλικίας και ε</w:t>
      </w:r>
      <w:r>
        <w:rPr>
          <w:rFonts w:eastAsia="Times New Roman" w:cs="Times New Roman"/>
          <w:szCs w:val="24"/>
        </w:rPr>
        <w:t xml:space="preserve">ίναι εξαιρετικά δύσκολο να τους βρούμε δουλειά, δεν υπάρχουν άλλοι τρόποι; Πρέπει να το αφήνουμε στην απόφαση του Υπουργού; Ο Υπουργός θα κρίνει ποιος, πότε και πού θα δουλεύει; </w:t>
      </w:r>
    </w:p>
    <w:p w14:paraId="6900E11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Παρ’ όλα αυτά</w:t>
      </w:r>
      <w:r>
        <w:rPr>
          <w:rFonts w:eastAsia="Times New Roman" w:cs="Times New Roman"/>
          <w:szCs w:val="24"/>
        </w:rPr>
        <w:t>,</w:t>
      </w:r>
      <w:r>
        <w:rPr>
          <w:rFonts w:eastAsia="Times New Roman" w:cs="Times New Roman"/>
          <w:szCs w:val="24"/>
        </w:rPr>
        <w:t xml:space="preserve"> όμως, ακριβώς επειδή ο χρόνος που διανύουμε είναι δύσκολος και</w:t>
      </w:r>
      <w:r>
        <w:rPr>
          <w:rFonts w:eastAsia="Times New Roman" w:cs="Times New Roman"/>
          <w:szCs w:val="24"/>
        </w:rPr>
        <w:t xml:space="preserve"> τα χρόνια μας είναι θυμωμένα, εμείς θα υπερψηφίσουμε τη συγκεκριμένη τροπολογία, ακόμη και για να ενισχύσουμε αυτόν τον ένα ή τους δύο ή τους πέντε που μπορεί ενδεχομένως να βρούνε δουλειά. </w:t>
      </w:r>
    </w:p>
    <w:p w14:paraId="6900E11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Αριθμός τροπολογίας 1064</w:t>
      </w:r>
      <w:r>
        <w:rPr>
          <w:rFonts w:eastAsia="Times New Roman" w:cs="Times New Roman"/>
          <w:szCs w:val="24"/>
        </w:rPr>
        <w:t>.</w:t>
      </w:r>
      <w:r>
        <w:rPr>
          <w:rFonts w:eastAsia="Times New Roman" w:cs="Times New Roman"/>
          <w:szCs w:val="24"/>
        </w:rPr>
        <w:t xml:space="preserve"> Γενικός Επιθεωρητής Δημόσιας Διοίκησης</w:t>
      </w:r>
      <w:r>
        <w:rPr>
          <w:rFonts w:eastAsia="Times New Roman" w:cs="Times New Roman"/>
          <w:szCs w:val="24"/>
        </w:rPr>
        <w:t>. Επιχειρείτε να κάνετε πολύ σοβαρές αλλαγές σε ένα νευραλγικό κομμάτι του δημόσιου τομέα με μια απλή τροπολογία, χωρίς συζήτηση, χωρίς διαβούλευση, χωρίς τοποθέτηση των αρμόδιων φορέων. Δεν θωρακίζετε το δημόσιο συμφέρον έτσι με τροπολογίες νύχτας. Δεν θα</w:t>
      </w:r>
      <w:r>
        <w:rPr>
          <w:rFonts w:eastAsia="Times New Roman" w:cs="Times New Roman"/>
          <w:szCs w:val="24"/>
        </w:rPr>
        <w:t xml:space="preserve"> στηρίξουμε τη συγκεκριμένη τροπολογία. </w:t>
      </w:r>
    </w:p>
    <w:p w14:paraId="6900E11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Τροπολογία 1065</w:t>
      </w:r>
      <w:r>
        <w:rPr>
          <w:rFonts w:eastAsia="Times New Roman" w:cs="Times New Roman"/>
          <w:szCs w:val="24"/>
        </w:rPr>
        <w:t>.</w:t>
      </w:r>
      <w:r>
        <w:rPr>
          <w:rFonts w:eastAsia="Times New Roman" w:cs="Times New Roman"/>
          <w:szCs w:val="24"/>
        </w:rPr>
        <w:t xml:space="preserve"> Ναι συμφωνούμε να παίρνουν το εκπαιδευτικό επίδομα κατά την πρακτική τους άσκηση οι μελλοντικοί αξιωματικοί του Εμπορικού Ναυτικού. </w:t>
      </w:r>
    </w:p>
    <w:p w14:paraId="6900E11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Τροπολογία 1066: Ναι, δεν διαφωνήσαμε ποτέ με την υποχρέωση της Κυβέρνησης να σέβεται τις αποφάσεις του </w:t>
      </w:r>
      <w:proofErr w:type="spellStart"/>
      <w:r>
        <w:rPr>
          <w:rFonts w:eastAsia="Times New Roman" w:cs="Times New Roman"/>
          <w:szCs w:val="24"/>
        </w:rPr>
        <w:t>ΣτΕ</w:t>
      </w:r>
      <w:proofErr w:type="spellEnd"/>
      <w:r>
        <w:rPr>
          <w:rFonts w:eastAsia="Times New Roman" w:cs="Times New Roman"/>
          <w:szCs w:val="24"/>
        </w:rPr>
        <w:t xml:space="preserve">. Τι κάνει, όμως, το ΕΣΡ; Γιατί αυτή η καθυστέρηση; </w:t>
      </w:r>
    </w:p>
    <w:p w14:paraId="6900E11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Η τροπολογία 1068 αφορά την κύρωση των συμβάσεων των περιφερειακών αεροδρομίων. Τον Μάρτιο του 2</w:t>
      </w:r>
      <w:r>
        <w:rPr>
          <w:rFonts w:eastAsia="Times New Roman" w:cs="Times New Roman"/>
          <w:szCs w:val="24"/>
        </w:rPr>
        <w:t>017 έγιναν δεκατέσσερις ερωτήσεις από τον ομιλούντα από αυτή την Έδρα για το θέμα της ιδιωτικοποίησης των αεροδρομίων αυτών. Έκανα μία ερώτηση σε κάθε Υπουργείο για θέματα τα οποία το αφορούσαν. Άλλα Υπουργεία δήλωσαν αναρμόδια, άλλα μου απάντησαν και κάπο</w:t>
      </w:r>
      <w:r>
        <w:rPr>
          <w:rFonts w:eastAsia="Times New Roman" w:cs="Times New Roman"/>
          <w:szCs w:val="24"/>
        </w:rPr>
        <w:t xml:space="preserve">ια άλλα, μετά από τέσσερις μήνες, δεν έχουν απαντήσει. </w:t>
      </w:r>
    </w:p>
    <w:p w14:paraId="6900E11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Είναι δυνατόν να μας ζητάνε, με τροπολογίες της τελευταίας στιγμής, να κυρώσουμε μέρος της σύμβασης της μεγαλύτερης ιδιωτικοποίησης που </w:t>
      </w:r>
      <w:r>
        <w:rPr>
          <w:rFonts w:eastAsia="Times New Roman" w:cs="Times New Roman"/>
          <w:szCs w:val="24"/>
        </w:rPr>
        <w:lastRenderedPageBreak/>
        <w:t xml:space="preserve">έγινε ποτέ στη χώρα; Ακόμα δεν έχει δώσει εξηγήσεις η Κυβέρνηση </w:t>
      </w:r>
      <w:r>
        <w:rPr>
          <w:rFonts w:eastAsia="Times New Roman" w:cs="Times New Roman"/>
          <w:szCs w:val="24"/>
        </w:rPr>
        <w:t>για το πώς ακριβώς έγινε αυτή η ιδιωτικοποίηση. Ακόμα δεν έχει επιχειρηματολογήσει κανείς από την Πλειοψηφία για το εάν τελικά ήταν προς το συμφέρον της χώρας αυτό το οποίο έγινε. Όχι για το εάν έπρεπε να γίνει, ναι ή όχι, αλλά για το εάν είναι προς το συμ</w:t>
      </w:r>
      <w:r>
        <w:rPr>
          <w:rFonts w:eastAsia="Times New Roman" w:cs="Times New Roman"/>
          <w:szCs w:val="24"/>
        </w:rPr>
        <w:t xml:space="preserve">φέρον της χώρας. Αρνείται η Κυβέρνηση να έρθει εδώ, στην Αίθουσα της Ολομέλειας, και να μας δείξει πώς ακριβώς τράβηξε τελικά τη γραμμή ανάμεσα στο ξεπούλημα και στην αξιοποίηση των περιφερειακών αεροδρομίων. </w:t>
      </w:r>
    </w:p>
    <w:p w14:paraId="6900E11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Αριθμός τροπολογίας 1072: Με τη συγκεκριμένη τ</w:t>
      </w:r>
      <w:r>
        <w:rPr>
          <w:rFonts w:eastAsia="Times New Roman" w:cs="Times New Roman"/>
          <w:szCs w:val="24"/>
        </w:rPr>
        <w:t>ροπολογία μας ζητάτε να συμφωνήσουμε με μια αναγκαία παράταση μέχρι το τέλος του 2017 σε μια διάταξη που έληγε στις 30 Ιουνίου -και συμφωνούμε- η οποία αναφέρει: «Κατά παρέκκλιση κάθε γενικής ή ειδικής διάταξης περί εφοδιασμού φορέων παροχής υπηρεσιών υγεί</w:t>
      </w:r>
      <w:r>
        <w:rPr>
          <w:rFonts w:eastAsia="Times New Roman" w:cs="Times New Roman"/>
          <w:szCs w:val="24"/>
        </w:rPr>
        <w:t xml:space="preserve">ας, παρέχεται η δυνατότητα εφοδιασμού από τους προμηθευτές των νοσοκομείων.». </w:t>
      </w:r>
    </w:p>
    <w:p w14:paraId="6900E11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Δεν λύνεται, όμως, έτσι το πρόβλημα! Δεν λύνονται έτσι τα προβλήματα! Ερχόμαστε και ξαναερχόμαστε. Επανερχόμαστε κάθε έξι μήνες, κάθε επτά μήνες, κάθε οκτώ μήνες. Είναι Κυβέρνησ</w:t>
      </w:r>
      <w:r>
        <w:rPr>
          <w:rFonts w:eastAsia="Times New Roman" w:cs="Times New Roman"/>
          <w:szCs w:val="24"/>
        </w:rPr>
        <w:t xml:space="preserve">η αυτή; Είναι πρακτική αυτή; Υπάρχει σχεδιασμός σε όλο αυτό το οποίο ζούμε εν </w:t>
      </w:r>
      <w:proofErr w:type="spellStart"/>
      <w:r>
        <w:rPr>
          <w:rFonts w:eastAsia="Times New Roman" w:cs="Times New Roman"/>
          <w:szCs w:val="24"/>
        </w:rPr>
        <w:t>έτει</w:t>
      </w:r>
      <w:proofErr w:type="spellEnd"/>
      <w:r>
        <w:rPr>
          <w:rFonts w:eastAsia="Times New Roman" w:cs="Times New Roman"/>
          <w:szCs w:val="24"/>
        </w:rPr>
        <w:t xml:space="preserve"> 2017; Υπάρχει ένας σχεδιασμός; Υπάρχει μία ευθύνη; Υπάρχει υπευθυνότητα από τους ανθρώπους που διαχειρίζονται την τύχη των Ελλήνων πολιτών; </w:t>
      </w:r>
    </w:p>
    <w:p w14:paraId="6900E118" w14:textId="77777777" w:rsidR="0091451A" w:rsidRDefault="0014380A">
      <w:pPr>
        <w:spacing w:line="600" w:lineRule="auto"/>
        <w:ind w:firstLine="720"/>
        <w:contextualSpacing/>
        <w:jc w:val="both"/>
        <w:rPr>
          <w:rFonts w:eastAsia="Times New Roman"/>
          <w:szCs w:val="24"/>
        </w:rPr>
      </w:pPr>
      <w:r>
        <w:rPr>
          <w:rFonts w:eastAsia="Times New Roman"/>
          <w:szCs w:val="24"/>
        </w:rPr>
        <w:lastRenderedPageBreak/>
        <w:t>Αριθμός τροπολογίας 1073: Πρόκει</w:t>
      </w:r>
      <w:r>
        <w:rPr>
          <w:rFonts w:eastAsia="Times New Roman"/>
          <w:szCs w:val="24"/>
        </w:rPr>
        <w:t xml:space="preserve">ται για μια τροπολογία την οποία φέρνει το Υπουργείο Δικαιοσύνης. Δήθεν εγγυάται την εξασφάλιση του αναγκαίου ελέγχου κατά τη διαχείριση των </w:t>
      </w:r>
      <w:proofErr w:type="spellStart"/>
      <w:r>
        <w:rPr>
          <w:rFonts w:eastAsia="Times New Roman"/>
          <w:szCs w:val="24"/>
        </w:rPr>
        <w:t>παρακρατούμενων</w:t>
      </w:r>
      <w:proofErr w:type="spellEnd"/>
      <w:r>
        <w:rPr>
          <w:rFonts w:eastAsia="Times New Roman"/>
          <w:szCs w:val="24"/>
        </w:rPr>
        <w:t xml:space="preserve"> ποσών από τον εξοπλισμό των υποθηκοφυλακείων.</w:t>
      </w:r>
    </w:p>
    <w:p w14:paraId="6900E119" w14:textId="77777777" w:rsidR="0091451A" w:rsidRDefault="0014380A">
      <w:pPr>
        <w:spacing w:line="600" w:lineRule="auto"/>
        <w:ind w:firstLine="720"/>
        <w:contextualSpacing/>
        <w:jc w:val="both"/>
        <w:rPr>
          <w:rFonts w:eastAsia="Times New Roman"/>
          <w:szCs w:val="24"/>
        </w:rPr>
      </w:pPr>
      <w:r>
        <w:rPr>
          <w:rFonts w:eastAsia="Times New Roman"/>
          <w:b/>
          <w:szCs w:val="24"/>
        </w:rPr>
        <w:t>ΣΤΑΥΡΟΣ ΚΟΝΤΟΝΗΣ (Υπουργός Δικαιοσύνης, Διαφάνειας κα</w:t>
      </w:r>
      <w:r>
        <w:rPr>
          <w:rFonts w:eastAsia="Times New Roman"/>
          <w:b/>
          <w:szCs w:val="24"/>
        </w:rPr>
        <w:t>ι Ανθρωπίνων Δικαιωμάτων):</w:t>
      </w:r>
      <w:r>
        <w:rPr>
          <w:rFonts w:eastAsia="Times New Roman"/>
          <w:szCs w:val="24"/>
        </w:rPr>
        <w:t xml:space="preserve"> Το έχω αποσύρει, κύριε συνάδελφε.</w:t>
      </w:r>
    </w:p>
    <w:p w14:paraId="6900E11A"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Α, το έχετε αποσύρει. Με </w:t>
      </w:r>
      <w:proofErr w:type="spellStart"/>
      <w:r>
        <w:rPr>
          <w:rFonts w:eastAsia="Times New Roman"/>
          <w:szCs w:val="24"/>
        </w:rPr>
        <w:t>συγχωρείτε</w:t>
      </w:r>
      <w:proofErr w:type="spellEnd"/>
      <w:r>
        <w:rPr>
          <w:rFonts w:eastAsia="Times New Roman"/>
          <w:szCs w:val="24"/>
        </w:rPr>
        <w:t>.</w:t>
      </w:r>
    </w:p>
    <w:p w14:paraId="6900E11B" w14:textId="77777777" w:rsidR="0091451A" w:rsidRDefault="0014380A">
      <w:pPr>
        <w:spacing w:line="600" w:lineRule="auto"/>
        <w:ind w:firstLine="720"/>
        <w:contextualSpacing/>
        <w:jc w:val="both"/>
        <w:rPr>
          <w:rFonts w:eastAsia="Times New Roman"/>
          <w:szCs w:val="24"/>
        </w:rPr>
      </w:pPr>
      <w:r>
        <w:rPr>
          <w:rFonts w:eastAsia="Times New Roman"/>
          <w:szCs w:val="24"/>
        </w:rPr>
        <w:t>Κλείνοντας, κύριοι συνάδελφοι της Πλειοψηφίας, είσαστε ικανοποιημένοι από τον τρόπο με τον οποίο νομοθετείτε μέσα σε αυτήν την Αίθουσα; Είσασ</w:t>
      </w:r>
      <w:r>
        <w:rPr>
          <w:rFonts w:eastAsia="Times New Roman"/>
          <w:szCs w:val="24"/>
        </w:rPr>
        <w:t>τε ικανοποιημένοι από τον τρόπο με τον οποίο κυβερνάτε; Λέτε: «Τελειώσαμε με τη διαπραγμάτευση και πλέον οδηγούμαστε προς την ανάπτυξη. Βλέπουμε τον τρόπο με τον οποίο θα δούμε την ανάπτυξη». Με ποιον τρόπο, άραγε, βλέπετε την ανάπτυξη; Ποιος είναι ο σχεδι</w:t>
      </w:r>
      <w:r>
        <w:rPr>
          <w:rFonts w:eastAsia="Times New Roman"/>
          <w:szCs w:val="24"/>
        </w:rPr>
        <w:t>ασμός τον οποίο έχετε; Μας τον έχετε αναφέρει μέσα σε αυτήν την Αίθουσα; Τον έχετε αναφέρει έξω, στα ραδιόφωνα, στις τηλεοράσεις που βγαίνουν οι εκπρόσωποί σας; Λένε ποιο είναι το σχέδιο το οποίο έχετε ή απλά κοιτάτε την ανάπτυξη; Ξεχάσατε την κοινωνία δυό</w:t>
      </w:r>
      <w:r>
        <w:rPr>
          <w:rFonts w:eastAsia="Times New Roman"/>
          <w:szCs w:val="24"/>
        </w:rPr>
        <w:t>μισι χρόνια. Ασχοληθήκατε με ένα χρέος επί δυόμισι χρόνια, όλη η Κυβέρνηση και ξεχάσατε την οικονομία. Ρύθμιση χρέους και ποσοτική χαλάρωση έγιναν όνειρα μακρινά.</w:t>
      </w:r>
    </w:p>
    <w:p w14:paraId="6900E11C" w14:textId="77777777" w:rsidR="0091451A" w:rsidRDefault="0014380A">
      <w:pPr>
        <w:spacing w:line="600" w:lineRule="auto"/>
        <w:ind w:firstLine="720"/>
        <w:contextualSpacing/>
        <w:jc w:val="both"/>
        <w:rPr>
          <w:rFonts w:eastAsia="Times New Roman"/>
          <w:szCs w:val="24"/>
        </w:rPr>
      </w:pPr>
      <w:r>
        <w:rPr>
          <w:rFonts w:eastAsia="Times New Roman"/>
          <w:szCs w:val="24"/>
        </w:rPr>
        <w:lastRenderedPageBreak/>
        <w:t>Ας καταλάβει, πλέον, η Κυβέρνηση στην πράξη και όχι στη θεωρία πως η έξοδος από την επιτροπεί</w:t>
      </w:r>
      <w:r>
        <w:rPr>
          <w:rFonts w:eastAsia="Times New Roman"/>
          <w:szCs w:val="24"/>
        </w:rPr>
        <w:t xml:space="preserve">α θα έρθει μόνο με την ανάπτυξη της πραγματικής οικονομίας. </w:t>
      </w:r>
    </w:p>
    <w:p w14:paraId="6900E11D" w14:textId="77777777" w:rsidR="0091451A" w:rsidRDefault="0014380A">
      <w:pPr>
        <w:spacing w:line="600" w:lineRule="auto"/>
        <w:ind w:firstLine="720"/>
        <w:contextualSpacing/>
        <w:jc w:val="both"/>
        <w:rPr>
          <w:rFonts w:eastAsia="Times New Roman"/>
          <w:szCs w:val="24"/>
        </w:rPr>
      </w:pPr>
      <w:r>
        <w:rPr>
          <w:rFonts w:eastAsia="Times New Roman"/>
          <w:szCs w:val="24"/>
        </w:rPr>
        <w:t>Η μάχη, κυρίες και κύριοι συνάδελφοι, δίνεται στους εμπορικούς δρόμους, δίνεται στις βιοτεχνίες, δίνεται στα χωράφια, δίνεται στα εργοστάσια, στα φουγάρα! Η πραγματική μάχη δίνεται στις θάλασσες.</w:t>
      </w:r>
      <w:r>
        <w:rPr>
          <w:rFonts w:eastAsia="Times New Roman"/>
          <w:szCs w:val="24"/>
        </w:rPr>
        <w:t xml:space="preserve"> Και η μάχη αυτή χάνεται σήμερα, εδώ, χάνεται στην Ελλάδα του σήμερα λόγω υπερβολικών φόρων, λόγω εισφορών, λόγω της γραφειοκρατίας, λόγω ελλείψεως σχεδιασμού. Αποτελείτε, κυρίες και κύριοι της Κυβέρνησης, ανάχωμα στις αναπτυξιακές προσπάθειες με τον τρόπο</w:t>
      </w:r>
      <w:r>
        <w:rPr>
          <w:rFonts w:eastAsia="Times New Roman"/>
          <w:szCs w:val="24"/>
        </w:rPr>
        <w:t xml:space="preserve"> που ενεργείτε, με τον τρόπο που νομοθετείτε, με τον τρόπο που κυβερνάτε. Όταν το καταλάβετε αυτό και δείτε την αλήθεια και πείτε την αλήθεια, τότε ίσως η χώρα να μπορέσει να αναδυθεί.</w:t>
      </w:r>
    </w:p>
    <w:p w14:paraId="6900E11E" w14:textId="77777777" w:rsidR="0091451A" w:rsidRDefault="0014380A">
      <w:pPr>
        <w:spacing w:line="600" w:lineRule="auto"/>
        <w:ind w:firstLine="720"/>
        <w:contextualSpacing/>
        <w:jc w:val="both"/>
        <w:rPr>
          <w:rFonts w:eastAsia="Times New Roman"/>
          <w:szCs w:val="24"/>
        </w:rPr>
      </w:pPr>
      <w:r>
        <w:rPr>
          <w:rFonts w:eastAsia="Times New Roman"/>
          <w:szCs w:val="24"/>
        </w:rPr>
        <w:t>Ευχαριστώ πολύ.</w:t>
      </w:r>
    </w:p>
    <w:p w14:paraId="6900E11F" w14:textId="77777777" w:rsidR="0091451A" w:rsidRDefault="0014380A">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συνάδε</w:t>
      </w:r>
      <w:r>
        <w:rPr>
          <w:rFonts w:eastAsia="Times New Roman"/>
          <w:szCs w:val="24"/>
        </w:rPr>
        <w:t>λφε.</w:t>
      </w:r>
    </w:p>
    <w:p w14:paraId="6900E120"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Ο συνάδελφος κ. Σπυρίδων </w:t>
      </w:r>
      <w:proofErr w:type="spellStart"/>
      <w:r>
        <w:rPr>
          <w:rFonts w:eastAsia="Times New Roman"/>
          <w:szCs w:val="24"/>
        </w:rPr>
        <w:t>Δανέλλης</w:t>
      </w:r>
      <w:proofErr w:type="spellEnd"/>
      <w:r>
        <w:rPr>
          <w:rFonts w:eastAsia="Times New Roman"/>
          <w:szCs w:val="24"/>
        </w:rPr>
        <w:t xml:space="preserve"> από το Ποτάμι έχει τον λόγο για δεκαπέντε λεπτά.</w:t>
      </w:r>
    </w:p>
    <w:p w14:paraId="6900E121" w14:textId="77777777" w:rsidR="0091451A" w:rsidRDefault="0014380A">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Ευχαριστώ, κύριε Πρόεδρε.</w:t>
      </w:r>
    </w:p>
    <w:p w14:paraId="6900E122"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το ποσό των χρημάτων που ξεπλένεται κάθε χρόνο από παράνομες δραστηριότητες -για τα ναρκωτικά και το έγκλημα- </w:t>
      </w:r>
      <w:r>
        <w:rPr>
          <w:rFonts w:eastAsia="Times New Roman"/>
          <w:szCs w:val="24"/>
        </w:rPr>
        <w:lastRenderedPageBreak/>
        <w:t xml:space="preserve">ανέρχεται κατά προσέγγιση στο 1,6 </w:t>
      </w:r>
      <w:r>
        <w:rPr>
          <w:rFonts w:eastAsia="Times New Roman"/>
          <w:szCs w:val="24"/>
        </w:rPr>
        <w:t xml:space="preserve">τρισεκατομμύριο </w:t>
      </w:r>
      <w:r>
        <w:rPr>
          <w:rFonts w:eastAsia="Times New Roman"/>
          <w:szCs w:val="24"/>
        </w:rPr>
        <w:t>δολάρια, σύμφωνα με έρευνα του γραφείου των Ηνωμένων Εθνών. Το ποσ</w:t>
      </w:r>
      <w:r>
        <w:rPr>
          <w:rFonts w:eastAsia="Times New Roman"/>
          <w:szCs w:val="24"/>
        </w:rPr>
        <w:t>ό αυτό συνιστά ποσοστό 2,6% του παγκοσμίου ΑΕΠ, ενώ το Διεθνές Νομισματικό Ταμείο εικάζει ότι το ποσοστό μπορεί να ανέρχεται και στο 5%. Μόνο αυτά τα στοιχεία αρκούν για να κατανοήσουμε πως η Σύμβαση του Συμβουλίου της Ευρώπης για τη νομιμοποίηση εσόδων απ</w:t>
      </w:r>
      <w:r>
        <w:rPr>
          <w:rFonts w:eastAsia="Times New Roman"/>
          <w:szCs w:val="24"/>
        </w:rPr>
        <w:t>ό εγκληματικές δραστηριότητες, την έρευνα, την κατάσχεση και τη δήμευση των προϊόντων εγκλήματος και τη χρηματοδότηση της τρομοκρατίας που συζητάμε σήμερα, είναι εξαιρετικά σημαντική, γιατί είναι εξαιρετικά κρίσιμη και η σημερινή συγκυρία, μια συγκυρία κατ</w:t>
      </w:r>
      <w:r>
        <w:rPr>
          <w:rFonts w:eastAsia="Times New Roman"/>
          <w:szCs w:val="24"/>
        </w:rPr>
        <w:t>ά την οποία βλέπουμε την κατακόρυφη αύξηση της τρομοκρατίας η οποία τείνει να καταστεί σύγχρονη και ενδημική μάστιγα για όλον τον δυτικό κόσμο.</w:t>
      </w:r>
    </w:p>
    <w:p w14:paraId="6900E123"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Η εν λόγω σύμβαση του πρώτου τμήματος του νομοσχεδίου είναι η πρώτη </w:t>
      </w:r>
      <w:r>
        <w:rPr>
          <w:rFonts w:eastAsia="Times New Roman"/>
          <w:szCs w:val="24"/>
        </w:rPr>
        <w:t xml:space="preserve">Διεθνής </w:t>
      </w:r>
      <w:r>
        <w:rPr>
          <w:rFonts w:eastAsia="Times New Roman"/>
          <w:szCs w:val="24"/>
        </w:rPr>
        <w:t>Σύμβαση για την πρόληψη και τον έλεγ</w:t>
      </w:r>
      <w:r>
        <w:rPr>
          <w:rFonts w:eastAsia="Times New Roman"/>
          <w:szCs w:val="24"/>
        </w:rPr>
        <w:t>χο του ξεπλύματος του βρώμικου χρήματος και της χρηματοδότησης της τρομοκρατίας. Συγκεκριμένα εισάγει ρυθμίσεις που βοηθούν τις διωκτικές Αρχές να έχουν άμεση πρόσβαση σε οικονομικού χαρακτήρα πληροφορίες, σχετικές με περιουσιακά στοιχεία εγκληματικών οργα</w:t>
      </w:r>
      <w:r>
        <w:rPr>
          <w:rFonts w:eastAsia="Times New Roman"/>
          <w:szCs w:val="24"/>
        </w:rPr>
        <w:t>νώσεων, συμπεριλαμβανομένων και τρομοκρατικών ομάδων.</w:t>
      </w:r>
    </w:p>
    <w:p w14:paraId="6900E124"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Στο δεύτερο τμήμα του νομοσχεδίου -άρθρα 10 έως 32- ενσωματώνεται η </w:t>
      </w:r>
      <w:r>
        <w:rPr>
          <w:rFonts w:eastAsia="Times New Roman"/>
          <w:szCs w:val="24"/>
        </w:rPr>
        <w:t xml:space="preserve">οδηγία </w:t>
      </w:r>
      <w:r>
        <w:rPr>
          <w:rFonts w:eastAsia="Times New Roman"/>
          <w:szCs w:val="24"/>
        </w:rPr>
        <w:t xml:space="preserve">42/2014 που αφορά τη δέσμευση και τη δήμευση οργάνων και </w:t>
      </w:r>
      <w:r>
        <w:rPr>
          <w:rFonts w:eastAsia="Times New Roman"/>
          <w:szCs w:val="24"/>
        </w:rPr>
        <w:lastRenderedPageBreak/>
        <w:t>προϊόντων εγκλήματος στην Ευρωπαϊκή Ένωση, ενώ περιλαμβάνει και τις πρ</w:t>
      </w:r>
      <w:r>
        <w:rPr>
          <w:rFonts w:eastAsia="Times New Roman"/>
          <w:szCs w:val="24"/>
        </w:rPr>
        <w:t>οσαρμοστικές τελικές διατάξεις. Θα πρέπει να τονιστεί πως η δήμευση των προϊόντων εγκληματικών πράξεων θεωρείται ένα από τα αποτελεσματικότερα εργαλεία για την καταστολή του οργανωμένου εγκλήματος.</w:t>
      </w:r>
    </w:p>
    <w:p w14:paraId="6900E125"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Με την εν λόγω </w:t>
      </w:r>
      <w:r>
        <w:rPr>
          <w:rFonts w:eastAsia="Times New Roman"/>
          <w:szCs w:val="24"/>
        </w:rPr>
        <w:t>οδηγία</w:t>
      </w:r>
      <w:r>
        <w:rPr>
          <w:rFonts w:eastAsia="Times New Roman"/>
          <w:szCs w:val="24"/>
        </w:rPr>
        <w:t xml:space="preserve"> παρέχονται ευρύτερες δυνατότητες στι</w:t>
      </w:r>
      <w:r>
        <w:rPr>
          <w:rFonts w:eastAsia="Times New Roman"/>
          <w:szCs w:val="24"/>
        </w:rPr>
        <w:t>ς αρμόδιες αρχές και οι κανόνες απλοποιούνται. Θα αρκεί πλέον η εκτίμηση ότι είναι πιθανότερο τα υπό κρίση περιουσιακά στοιχεία να έχουν προέλθει από εγκληματική δραστηριότητα, παρά από μια νόμιμη. Βέβαια, δημιουργεί και μια σειρά ζητημάτων σε σχέση με θεμ</w:t>
      </w:r>
      <w:r>
        <w:rPr>
          <w:rFonts w:eastAsia="Times New Roman"/>
          <w:szCs w:val="24"/>
        </w:rPr>
        <w:t xml:space="preserve">ελιώδεις </w:t>
      </w:r>
      <w:proofErr w:type="spellStart"/>
      <w:r>
        <w:rPr>
          <w:rFonts w:eastAsia="Times New Roman"/>
          <w:szCs w:val="24"/>
        </w:rPr>
        <w:t>δικαιοκρατικές</w:t>
      </w:r>
      <w:proofErr w:type="spellEnd"/>
      <w:r>
        <w:rPr>
          <w:rFonts w:eastAsia="Times New Roman"/>
          <w:szCs w:val="24"/>
        </w:rPr>
        <w:t xml:space="preserve"> εγγυήσεις, που βεβαίως είναι μια κατάκτηση του δυτικού κόσμου, της Ευρώπης πιο συγκεκριμένα. </w:t>
      </w:r>
    </w:p>
    <w:p w14:paraId="6900E126" w14:textId="77777777" w:rsidR="0091451A" w:rsidRDefault="0014380A">
      <w:pPr>
        <w:spacing w:line="600" w:lineRule="auto"/>
        <w:ind w:firstLine="720"/>
        <w:contextualSpacing/>
        <w:jc w:val="both"/>
        <w:rPr>
          <w:rFonts w:eastAsia="Times New Roman"/>
          <w:szCs w:val="24"/>
        </w:rPr>
      </w:pPr>
      <w:r>
        <w:rPr>
          <w:rFonts w:eastAsia="Times New Roman"/>
          <w:szCs w:val="24"/>
        </w:rPr>
        <w:t>Ενδεικτικά, δεν περιλαμβάνονται σταθμίσεις αναλογικότητας κατά την κρίση σχετικά με τη δέσμευση ή την κατάσχεση περιουσιακών στοιχείων, πρ</w:t>
      </w:r>
      <w:r>
        <w:rPr>
          <w:rFonts w:eastAsia="Times New Roman"/>
          <w:szCs w:val="24"/>
        </w:rPr>
        <w:t>οβλέπεται η δυνατότητα κατάσχεσης ακόμα και χωρίς προηγούμενη καταδικαστική απόφαση, προβλέπεται η δυνατότητα της προληπτικής δέσμευσης περιουσιακών στοιχείων προς τον σκοπό της μελλοντικής κατάσχεσης ή δήμευσης, εφόσον διαπιστώνεται από τις αρχές κίνδυνος</w:t>
      </w:r>
      <w:r>
        <w:rPr>
          <w:rFonts w:eastAsia="Times New Roman"/>
          <w:szCs w:val="24"/>
        </w:rPr>
        <w:t xml:space="preserve"> διαφυγής. Τέλος, προβλέπεται η δυνατότητα κατάσχεσης περιουσιακών στοιχείων που ανήκουν σε τρίτους υπό ορισμένες προϋποθέσεις.</w:t>
      </w:r>
    </w:p>
    <w:p w14:paraId="6900E127" w14:textId="77777777" w:rsidR="0091451A" w:rsidRDefault="0014380A">
      <w:pPr>
        <w:spacing w:line="600" w:lineRule="auto"/>
        <w:ind w:firstLine="720"/>
        <w:contextualSpacing/>
        <w:jc w:val="both"/>
        <w:rPr>
          <w:rFonts w:eastAsia="Times New Roman"/>
          <w:szCs w:val="24"/>
        </w:rPr>
      </w:pPr>
      <w:r>
        <w:rPr>
          <w:rFonts w:eastAsia="Times New Roman"/>
          <w:szCs w:val="24"/>
        </w:rPr>
        <w:lastRenderedPageBreak/>
        <w:t>Με αυτές τις ρυθμίσεις ενισχύεται η δυνατότητα λήψης μέτρων προληπτικού χαρακτήρα και άρα επιζητείται να έχουμε μεγαλύτερη αποτε</w:t>
      </w:r>
      <w:r>
        <w:rPr>
          <w:rFonts w:eastAsia="Times New Roman"/>
          <w:szCs w:val="24"/>
        </w:rPr>
        <w:t xml:space="preserve">λεσματικότητα. </w:t>
      </w:r>
    </w:p>
    <w:p w14:paraId="6900E128" w14:textId="77777777" w:rsidR="0091451A" w:rsidRDefault="0014380A">
      <w:pPr>
        <w:spacing w:line="600" w:lineRule="auto"/>
        <w:ind w:firstLine="720"/>
        <w:contextualSpacing/>
        <w:jc w:val="both"/>
        <w:rPr>
          <w:rFonts w:eastAsia="Times New Roman"/>
          <w:szCs w:val="24"/>
        </w:rPr>
      </w:pPr>
      <w:r>
        <w:rPr>
          <w:rFonts w:eastAsia="Times New Roman"/>
          <w:szCs w:val="24"/>
        </w:rPr>
        <w:t>Θα πρέπει να λάβουμε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μας, ωστόσο, πως τέτοιου τύπου προβλέψεις είναι χαρακτηριστικές της μετάβασης της Ευρωπαϊκής Ένωσης σε μια νέα εποχή. Σηματοδοτούν, όπως λέγαμε και στη συζήτηση στην </w:t>
      </w:r>
      <w:r>
        <w:rPr>
          <w:rFonts w:eastAsia="Times New Roman"/>
          <w:szCs w:val="24"/>
        </w:rPr>
        <w:t>επιτροπή</w:t>
      </w:r>
      <w:r>
        <w:rPr>
          <w:rFonts w:eastAsia="Times New Roman"/>
          <w:szCs w:val="24"/>
        </w:rPr>
        <w:t xml:space="preserve">, την απομάκρυνση από τα χρόνια της </w:t>
      </w:r>
      <w:r>
        <w:rPr>
          <w:rFonts w:eastAsia="Times New Roman"/>
          <w:szCs w:val="24"/>
        </w:rPr>
        <w:t>αθωότητας μπρος στην αναγκαιότητα της ουσιαστικής αντιμετώπισης πραγματικών κινδύνων, αυτών, δηλαδή, που φέρνει το οργανωμένο έγκλημα και κυρίως, η κλιμάκωση της έντασης και της επικινδυνότητας της τρομοκρατίας.</w:t>
      </w:r>
    </w:p>
    <w:p w14:paraId="6900E129" w14:textId="77777777" w:rsidR="0091451A" w:rsidRDefault="0014380A">
      <w:pPr>
        <w:spacing w:line="600" w:lineRule="auto"/>
        <w:ind w:firstLine="720"/>
        <w:contextualSpacing/>
        <w:jc w:val="both"/>
        <w:rPr>
          <w:rFonts w:eastAsia="Times New Roman"/>
          <w:szCs w:val="24"/>
        </w:rPr>
      </w:pPr>
      <w:r>
        <w:rPr>
          <w:rFonts w:eastAsia="Times New Roman"/>
          <w:szCs w:val="24"/>
        </w:rPr>
        <w:t>Δυστυχώς, μέσα από αυτήν την ανάγκη για αποτ</w:t>
      </w:r>
      <w:r>
        <w:rPr>
          <w:rFonts w:eastAsia="Times New Roman"/>
          <w:szCs w:val="24"/>
        </w:rPr>
        <w:t xml:space="preserve">ελεσματικότητα φαίνεται ότι προχωρούμε σε μια σειρά εκπτώσεων σε σχέση με θεμελιώδεις </w:t>
      </w:r>
      <w:proofErr w:type="spellStart"/>
      <w:r>
        <w:rPr>
          <w:rFonts w:eastAsia="Times New Roman"/>
          <w:szCs w:val="24"/>
        </w:rPr>
        <w:t>δικαιοκρατικές</w:t>
      </w:r>
      <w:proofErr w:type="spellEnd"/>
      <w:r>
        <w:rPr>
          <w:rFonts w:eastAsia="Times New Roman"/>
          <w:szCs w:val="24"/>
        </w:rPr>
        <w:t xml:space="preserve"> εγγυήσεις, εγγυήσεις πάνω στις οποίες στηρίχθηκε ολόκληρο το οικοδόμημα του φιλελεύθερου δυτικού κράτους. Το πρίσμα των σοβαρότατων και υπαρκτών κινδύνων, </w:t>
      </w:r>
      <w:r>
        <w:rPr>
          <w:rFonts w:eastAsia="Times New Roman"/>
          <w:szCs w:val="24"/>
        </w:rPr>
        <w:t>που αντιμετωπίζουμε, μοιραία τις καθιστά παράπλευρες απώλειες ενός ακήρυχτου πολέμου.</w:t>
      </w:r>
    </w:p>
    <w:p w14:paraId="6900E12A" w14:textId="77777777" w:rsidR="0091451A" w:rsidRDefault="0014380A">
      <w:pPr>
        <w:spacing w:line="600" w:lineRule="auto"/>
        <w:ind w:firstLine="720"/>
        <w:contextualSpacing/>
        <w:jc w:val="both"/>
        <w:rPr>
          <w:rFonts w:eastAsia="Times New Roman"/>
          <w:szCs w:val="24"/>
        </w:rPr>
      </w:pPr>
      <w:r>
        <w:rPr>
          <w:rFonts w:eastAsia="Times New Roman"/>
          <w:szCs w:val="24"/>
        </w:rPr>
        <w:t>Τα άρθρα 33 έως 46 αφορούν την εφαρμογή-υλοποίηση του άρθρου 56 του Κανονισμού 221/2003 του Συμβουλίου της Ευρωπαϊκής Ένωσης. Ο Κανονισμός προβλέπει ότι όταν πρόκειται να</w:t>
      </w:r>
      <w:r>
        <w:rPr>
          <w:rFonts w:eastAsia="Times New Roman"/>
          <w:szCs w:val="24"/>
        </w:rPr>
        <w:t xml:space="preserve"> τοποθετηθεί παιδί, βάσει δικαστικής απόφασης, σε ίδρυμα ή σε ανάδοχη οικογένεια και η τοποθέτηση αυτή </w:t>
      </w:r>
      <w:r>
        <w:rPr>
          <w:rFonts w:eastAsia="Times New Roman"/>
          <w:szCs w:val="24"/>
        </w:rPr>
        <w:lastRenderedPageBreak/>
        <w:t>γίνει σε άλλο κράτος-μέλος, το αρμόδιο δικαστήριο συμβουλεύεται προηγουμένως την κεντρική αρχή ή άλλη αρμόδια αρχή αυτού του κράτους-μέλους, εφόσον η παρ</w:t>
      </w:r>
      <w:r>
        <w:rPr>
          <w:rFonts w:eastAsia="Times New Roman"/>
          <w:szCs w:val="24"/>
        </w:rPr>
        <w:t>έμβαση δημόσιας αρχής προβλέπεται σε αυτό το κράτος-μέλος για τις εσωτερικές περιπτώσεις τοποθέτησης παιδιών.</w:t>
      </w:r>
    </w:p>
    <w:p w14:paraId="6900E12B"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Θα πρέπει να σημειωθεί πως στην Ελλάδα υπάρχει ένας πλήρης κατακερματισμός αρμοδιοτήτων ως προς την οργάνωση των ιδρυμάτων και των δομών παιδικής </w:t>
      </w:r>
      <w:r>
        <w:rPr>
          <w:rFonts w:eastAsia="Times New Roman"/>
          <w:szCs w:val="24"/>
        </w:rPr>
        <w:t xml:space="preserve">προστασίας. Υπάρχουν δημόσιες μονάδες παιδικής προστασίας, στις οποίες θα πρέπει να συμπεριληφθούν και οι στέγες ανηλίκων, των εταιρειών προστασίας ανηλίκων Αθήνας, </w:t>
      </w:r>
      <w:r>
        <w:rPr>
          <w:rFonts w:eastAsia="Times New Roman"/>
          <w:szCs w:val="24"/>
        </w:rPr>
        <w:t xml:space="preserve">Πειραιώς </w:t>
      </w:r>
      <w:r>
        <w:rPr>
          <w:rFonts w:eastAsia="Times New Roman"/>
          <w:szCs w:val="24"/>
        </w:rPr>
        <w:t>και Ηρακλείου που υπάγονται στο Υπουργείο Δικαιοσύνης, Διαφάνειας και Ανθρωπίνων Δ</w:t>
      </w:r>
      <w:r>
        <w:rPr>
          <w:rFonts w:eastAsia="Times New Roman"/>
          <w:szCs w:val="24"/>
        </w:rPr>
        <w:t>ικαιωμάτων. Πέραν, όμως, των ιδρυμάτων του δημοσίου τομέα, δύο άλλες κατηγορίες μονάδων παιδικής προστασίας είναι τα ιδρύματα ιδιωτικού δικαίου, μη κερδοσκοπικού χαρακτήρα, τα οποία περιλαμβάνουν στέγες και ιδρύματα φιλοξενίας που υπάγονται σε φιλανθρωπικά</w:t>
      </w:r>
      <w:r>
        <w:rPr>
          <w:rFonts w:eastAsia="Times New Roman"/>
          <w:szCs w:val="24"/>
        </w:rPr>
        <w:t xml:space="preserve"> σωματεία ή συλλόγους, παιδικά χωριά και τα εκκλησιαστικά ιδρύματα που λειτουργούν υπό την ευθύνη της Αρχιεπισκοπής ή περιφερειακών μητροπόλεων της Ελληνικής Ορθόδοξης Εκκλησίας.</w:t>
      </w:r>
    </w:p>
    <w:p w14:paraId="6900E12C" w14:textId="77777777" w:rsidR="0091451A" w:rsidRDefault="0014380A">
      <w:pPr>
        <w:spacing w:line="600" w:lineRule="auto"/>
        <w:ind w:firstLine="720"/>
        <w:contextualSpacing/>
        <w:jc w:val="both"/>
        <w:rPr>
          <w:rFonts w:eastAsia="Times New Roman"/>
          <w:szCs w:val="24"/>
        </w:rPr>
      </w:pPr>
      <w:r>
        <w:rPr>
          <w:rFonts w:eastAsia="Times New Roman"/>
          <w:szCs w:val="24"/>
        </w:rPr>
        <w:t>Σύμφωνα με τα τελευταία δημοσιοποιημένα στοιχεία ο αριθμός των φιλοξενουμένων</w:t>
      </w:r>
      <w:r>
        <w:rPr>
          <w:rFonts w:eastAsia="Times New Roman"/>
          <w:szCs w:val="24"/>
        </w:rPr>
        <w:t xml:space="preserve"> παιδιών σε δημόσια ιδρύματα προσεγγίζει τα χίλια, ενώ για τα </w:t>
      </w:r>
      <w:r>
        <w:rPr>
          <w:rFonts w:eastAsia="Times New Roman"/>
          <w:szCs w:val="24"/>
        </w:rPr>
        <w:lastRenderedPageBreak/>
        <w:t xml:space="preserve">ιδιωτικά και εκκλησιαστικά ιδρύματα δεν υπάρχουν επίσημα στοιχεία. Εκτιμάται, όμως, ότι ο αριθμός των φιλοξενουμένων παιδιών σε αυτά είναι σχεδόν διπλάσιος. </w:t>
      </w:r>
    </w:p>
    <w:p w14:paraId="6900E12D" w14:textId="77777777" w:rsidR="0091451A" w:rsidRDefault="0014380A">
      <w:pPr>
        <w:spacing w:line="600" w:lineRule="auto"/>
        <w:ind w:firstLine="720"/>
        <w:contextualSpacing/>
        <w:jc w:val="both"/>
        <w:rPr>
          <w:rFonts w:eastAsia="Times New Roman"/>
          <w:szCs w:val="24"/>
        </w:rPr>
      </w:pPr>
      <w:r>
        <w:rPr>
          <w:rFonts w:eastAsia="Times New Roman"/>
          <w:szCs w:val="24"/>
        </w:rPr>
        <w:t>Κύριε Υπουργέ, είναι πολύ θετικό -όπ</w:t>
      </w:r>
      <w:r>
        <w:rPr>
          <w:rFonts w:eastAsia="Times New Roman"/>
          <w:szCs w:val="24"/>
        </w:rPr>
        <w:t xml:space="preserve">ως μας είπατε στη συζήτηση στην </w:t>
      </w:r>
      <w:r>
        <w:rPr>
          <w:rFonts w:eastAsia="Times New Roman"/>
          <w:szCs w:val="24"/>
        </w:rPr>
        <w:t>επιτροπή</w:t>
      </w:r>
      <w:r>
        <w:rPr>
          <w:rFonts w:eastAsia="Times New Roman"/>
          <w:szCs w:val="24"/>
        </w:rPr>
        <w:t>- ότι επίκειται η ρύθμιση όλων των ζητημάτων που έχουν να κάνουν με την πλήρη, σαφή και πραγματική εικόνα του αριθμού των παιδιών, την καταγραφή τους, όπως επίσης και την καταγραφή των επιθυμούντων να υιοθετήσουν παι</w:t>
      </w:r>
      <w:r>
        <w:rPr>
          <w:rFonts w:eastAsia="Times New Roman"/>
          <w:szCs w:val="24"/>
        </w:rPr>
        <w:t>διά από τα ιδρύματα αυτά.</w:t>
      </w:r>
    </w:p>
    <w:p w14:paraId="6900E12E" w14:textId="77777777" w:rsidR="0091451A" w:rsidRDefault="0014380A">
      <w:pPr>
        <w:spacing w:line="600" w:lineRule="auto"/>
        <w:ind w:firstLine="720"/>
        <w:contextualSpacing/>
        <w:jc w:val="both"/>
        <w:rPr>
          <w:rFonts w:eastAsia="Times New Roman"/>
          <w:szCs w:val="24"/>
        </w:rPr>
      </w:pPr>
      <w:r>
        <w:rPr>
          <w:rFonts w:eastAsia="Times New Roman"/>
          <w:szCs w:val="24"/>
        </w:rPr>
        <w:t>Η κατάσταση αυτή του πολυκερματισμού δημιουργεί, βεβαίως, μια σειρά προβλημάτων. Ενδεικτικά θα αναφερθώ σε κάποια από αυτά: Απουσία ελάχιστων εθνικών προδιαγραφών λειτουργίας των ιδρυμάτων παιδικής προστασίας τόσο του δημοσίου όσο</w:t>
      </w:r>
      <w:r>
        <w:rPr>
          <w:rFonts w:eastAsia="Times New Roman"/>
          <w:szCs w:val="24"/>
        </w:rPr>
        <w:t xml:space="preserve"> και του ιδιωτικού τομέα, απουσία ενός κώδικα δεοντολογίας με καθορισμένες, ενιαίες προδιαγραφές πρακτικής, τεράστια ανομοιογένεια ως προς τον τρόπο λειτουργίας όλων αυτών των ιδρυμάτων και, βεβαίως, ως προς τα παιδαγωγικά μοντέλα που εφαρμόζονται κυρίως σ</w:t>
      </w:r>
      <w:r>
        <w:rPr>
          <w:rFonts w:eastAsia="Times New Roman"/>
          <w:szCs w:val="24"/>
        </w:rPr>
        <w:t xml:space="preserve">τα ιδρύματα ιδιωτικού τομέα και στα εκκλησιαστικά ιδρύματα, ελλιπής στελέχωση, απουσία ή ελλιπής τήρηση αρχείων ή απουσία ενός ατομικού πλάνου φροντίδας για κάθε παιδί. </w:t>
      </w:r>
    </w:p>
    <w:p w14:paraId="6900E12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Ελπίζουμε ότι όλα αυτά τα επιμέρους ζητήματα θα βρουν γρήγορα μια λύση, μια απάντηση, </w:t>
      </w:r>
      <w:r>
        <w:rPr>
          <w:rFonts w:eastAsia="Times New Roman" w:cs="Times New Roman"/>
          <w:szCs w:val="24"/>
        </w:rPr>
        <w:t xml:space="preserve">γιατί είναι ζητήματα που έχουν να κάνουν με εξαιρετικά </w:t>
      </w:r>
      <w:r>
        <w:rPr>
          <w:rFonts w:eastAsia="Times New Roman" w:cs="Times New Roman"/>
          <w:szCs w:val="24"/>
        </w:rPr>
        <w:lastRenderedPageBreak/>
        <w:t xml:space="preserve">ευαίσθητα θέματα και, βεβαίως, προσδιορίζουν και τον πολιτισμό ενός τόπου και μιας κοινωνίας. </w:t>
      </w:r>
    </w:p>
    <w:p w14:paraId="6900E13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Επί τροχάδην για τα υπόλοιπα: </w:t>
      </w:r>
    </w:p>
    <w:p w14:paraId="6900E13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Το τρίτο τμήμα του νομοσχεδίου -άρθρα 47 έως 53- αφορά στην </w:t>
      </w:r>
      <w:r>
        <w:rPr>
          <w:rFonts w:eastAsia="Times New Roman" w:cs="Times New Roman"/>
          <w:szCs w:val="24"/>
        </w:rPr>
        <w:t xml:space="preserve">οδηγία </w:t>
      </w:r>
      <w:r>
        <w:rPr>
          <w:rFonts w:eastAsia="Times New Roman" w:cs="Times New Roman"/>
          <w:szCs w:val="24"/>
        </w:rPr>
        <w:t xml:space="preserve">48/2013 </w:t>
      </w:r>
      <w:r>
        <w:rPr>
          <w:rFonts w:eastAsia="Times New Roman" w:cs="Times New Roman"/>
          <w:szCs w:val="24"/>
        </w:rPr>
        <w:t xml:space="preserve">που έχει να κάνει με το δικαίωμα πρόσβασης σε δικηγόρο στο πλαίσιο ποινικής διαδικασίας και διαδικασία εκτέλεσης του ευρωπαϊκού εντάλματος σύλληψης. Πρόκειται για την τρίτη κατά σειρά </w:t>
      </w:r>
      <w:r>
        <w:rPr>
          <w:rFonts w:eastAsia="Times New Roman" w:cs="Times New Roman"/>
          <w:szCs w:val="24"/>
        </w:rPr>
        <w:t xml:space="preserve">οδηγία </w:t>
      </w:r>
      <w:r>
        <w:rPr>
          <w:rFonts w:eastAsia="Times New Roman" w:cs="Times New Roman"/>
          <w:szCs w:val="24"/>
        </w:rPr>
        <w:t xml:space="preserve">που εστιάζει στα υπερασπιστικά δικαιώματα των κατηγορουμένων και </w:t>
      </w:r>
      <w:r>
        <w:rPr>
          <w:rFonts w:eastAsia="Times New Roman" w:cs="Times New Roman"/>
          <w:szCs w:val="24"/>
        </w:rPr>
        <w:t xml:space="preserve">των υπόπτων και αποτελούν προφανώς θετικές και αναγκαίες ρυθμίσεις. </w:t>
      </w:r>
    </w:p>
    <w:p w14:paraId="6900E13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Το τέταρτο τμήμα -άρθρα 54 έως 69- εισάγει με καθυστέρηση σχεδόν δύο ετών στην ελληνική έννομη τάξη την κοινοτική </w:t>
      </w:r>
      <w:r>
        <w:rPr>
          <w:rFonts w:eastAsia="Times New Roman" w:cs="Times New Roman"/>
          <w:szCs w:val="24"/>
        </w:rPr>
        <w:t xml:space="preserve">οδηγία </w:t>
      </w:r>
      <w:r>
        <w:rPr>
          <w:rFonts w:eastAsia="Times New Roman" w:cs="Times New Roman"/>
          <w:szCs w:val="24"/>
        </w:rPr>
        <w:t>29/2012, γνωστή ως «</w:t>
      </w:r>
      <w:r>
        <w:rPr>
          <w:rFonts w:eastAsia="Times New Roman" w:cs="Times New Roman"/>
          <w:szCs w:val="24"/>
        </w:rPr>
        <w:t xml:space="preserve">οδηγία </w:t>
      </w:r>
      <w:r>
        <w:rPr>
          <w:rFonts w:eastAsia="Times New Roman" w:cs="Times New Roman"/>
          <w:szCs w:val="24"/>
        </w:rPr>
        <w:t>για τα θύματα», η οποία αφορά στη θέσπι</w:t>
      </w:r>
      <w:r>
        <w:rPr>
          <w:rFonts w:eastAsia="Times New Roman" w:cs="Times New Roman"/>
          <w:szCs w:val="24"/>
        </w:rPr>
        <w:t xml:space="preserve">ση των ελαχίστων αναγκαίων κανόνων που αφορούν στα δικαιώματα των θυμάτων της εγκληματικότητας στο πλαίσιο της αστυνομικής και δικαστικής συνεργασίας σε ποινικές υποθέσεις με διεθνή διάσταση. </w:t>
      </w:r>
    </w:p>
    <w:p w14:paraId="6900E13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Θα πρέπει να σημειωθεί πως η συζήτηση για την επανορθωτική ή </w:t>
      </w:r>
      <w:proofErr w:type="spellStart"/>
      <w:r>
        <w:rPr>
          <w:rFonts w:eastAsia="Times New Roman" w:cs="Times New Roman"/>
          <w:szCs w:val="24"/>
        </w:rPr>
        <w:t>απ</w:t>
      </w:r>
      <w:r>
        <w:rPr>
          <w:rFonts w:eastAsia="Times New Roman" w:cs="Times New Roman"/>
          <w:szCs w:val="24"/>
        </w:rPr>
        <w:t>οκαταστατική</w:t>
      </w:r>
      <w:proofErr w:type="spellEnd"/>
      <w:r>
        <w:rPr>
          <w:rFonts w:eastAsia="Times New Roman" w:cs="Times New Roman"/>
          <w:szCs w:val="24"/>
        </w:rPr>
        <w:t xml:space="preserve"> δικαιοσύνη μετρά σχεδόν τριάντα χρόνια. Από τη στιγμή που τελείται έγκλημα ή διεξάγεται ποινική διαδικασία στην Ευρωπαϊκή Ένωση, στο θύμα πρέπει να αναγνωρίζονται τα δικαιώματα που καθιερώνονται στην «</w:t>
      </w:r>
      <w:r>
        <w:rPr>
          <w:rFonts w:eastAsia="Times New Roman" w:cs="Times New Roman"/>
          <w:szCs w:val="24"/>
        </w:rPr>
        <w:t xml:space="preserve">οδηγία </w:t>
      </w:r>
      <w:r>
        <w:rPr>
          <w:rFonts w:eastAsia="Times New Roman" w:cs="Times New Roman"/>
          <w:szCs w:val="24"/>
        </w:rPr>
        <w:t>για τα θύματα».</w:t>
      </w:r>
    </w:p>
    <w:p w14:paraId="6900E13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σχέση με το τελευταίο κεφάλαιο, το πέμπτο, και συγκεκριμένα με το άρθρο 70, έχουμε μια υποχρέωση που εμπλέκει τέσσερα Υπουργεία και δύο </w:t>
      </w:r>
      <w:r>
        <w:rPr>
          <w:rFonts w:eastAsia="Times New Roman" w:cs="Times New Roman"/>
          <w:szCs w:val="24"/>
        </w:rPr>
        <w:t>νομικά πρόσωπα</w:t>
      </w:r>
      <w:r>
        <w:rPr>
          <w:rFonts w:eastAsia="Times New Roman" w:cs="Times New Roman"/>
          <w:szCs w:val="24"/>
        </w:rPr>
        <w:t xml:space="preserve"> </w:t>
      </w:r>
      <w:r>
        <w:rPr>
          <w:rFonts w:eastAsia="Times New Roman" w:cs="Times New Roman"/>
          <w:szCs w:val="24"/>
        </w:rPr>
        <w:t>δημοσίου δικαίου</w:t>
      </w:r>
      <w:r>
        <w:rPr>
          <w:rFonts w:eastAsia="Times New Roman" w:cs="Times New Roman"/>
          <w:szCs w:val="24"/>
        </w:rPr>
        <w:t xml:space="preserve"> και αφορά στην υποχρέωση κατάρτισης και επιμόρφωσης όλων των εμπλεκομένων σε μια ποιν</w:t>
      </w:r>
      <w:r>
        <w:rPr>
          <w:rFonts w:eastAsia="Times New Roman" w:cs="Times New Roman"/>
          <w:szCs w:val="24"/>
        </w:rPr>
        <w:t xml:space="preserve">ική διαδικασία. Είναι εξαιρετικά θετικές προβλέψεις. </w:t>
      </w:r>
    </w:p>
    <w:p w14:paraId="6900E13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όμως, το εξής ζήτημα, όπως αναφέραμε και στη συζήτηση στην </w:t>
      </w:r>
      <w:r>
        <w:rPr>
          <w:rFonts w:eastAsia="Times New Roman" w:cs="Times New Roman"/>
          <w:szCs w:val="24"/>
        </w:rPr>
        <w:t>επιτροπή</w:t>
      </w:r>
      <w:r>
        <w:rPr>
          <w:rFonts w:eastAsia="Times New Roman" w:cs="Times New Roman"/>
          <w:szCs w:val="24"/>
        </w:rPr>
        <w:t>: Για να μην μείνει ευχολόγιο όλο αυτό, θα πρέπει να θεσπιστούν πολύ γρήγορα οι συγκεκριμένες και σαφείς υποχρεώσεις του καθεν</w:t>
      </w:r>
      <w:r>
        <w:rPr>
          <w:rFonts w:eastAsia="Times New Roman" w:cs="Times New Roman"/>
          <w:szCs w:val="24"/>
        </w:rPr>
        <w:t xml:space="preserve">ός, όπως επίσης και ένας χρονικός ορίζοντας -να είναι προκαθορισμένος- για την υλοποίηση των προβλέψεων τόσο για τους φορείς της κεντρικής εξουσίας, δηλαδή τα Υπουργεία, όσο και για τους εμπλεκομένους δικηγορικούς συλλόγους. </w:t>
      </w:r>
    </w:p>
    <w:p w14:paraId="6900E13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6900E137" w14:textId="77777777" w:rsidR="0091451A" w:rsidRDefault="0014380A">
      <w:pPr>
        <w:spacing w:line="600" w:lineRule="auto"/>
        <w:ind w:firstLine="720"/>
        <w:contextualSpacing/>
        <w:jc w:val="center"/>
        <w:rPr>
          <w:rFonts w:eastAsia="Times New Roman" w:cs="Times New Roman"/>
          <w:szCs w:val="24"/>
        </w:rPr>
      </w:pPr>
      <w:r>
        <w:rPr>
          <w:rFonts w:eastAsia="Times New Roman" w:cs="Times New Roman"/>
          <w:szCs w:val="24"/>
        </w:rPr>
        <w:t>(Χειροκροτήματ</w:t>
      </w:r>
      <w:r>
        <w:rPr>
          <w:rFonts w:eastAsia="Times New Roman" w:cs="Times New Roman"/>
          <w:szCs w:val="24"/>
        </w:rPr>
        <w:t>α από την πτέρυγα του Ποταμιού)</w:t>
      </w:r>
    </w:p>
    <w:p w14:paraId="6900E13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6900E13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εκ των </w:t>
      </w:r>
      <w:r>
        <w:rPr>
          <w:rFonts w:eastAsia="Times New Roman" w:cs="Times New Roman"/>
          <w:szCs w:val="24"/>
        </w:rPr>
        <w:t xml:space="preserve">Κοινοβουλευτικών Εκπροσώπων </w:t>
      </w:r>
      <w:r>
        <w:rPr>
          <w:rFonts w:eastAsia="Times New Roman" w:cs="Times New Roman"/>
          <w:szCs w:val="24"/>
        </w:rPr>
        <w:t xml:space="preserve">υπάρχει αίτημα να μιλήσει κάποιος τώρα; </w:t>
      </w:r>
    </w:p>
    <w:p w14:paraId="6900E13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Μαυρωτά</w:t>
      </w:r>
      <w:proofErr w:type="spellEnd"/>
      <w:r>
        <w:rPr>
          <w:rFonts w:eastAsia="Times New Roman" w:cs="Times New Roman"/>
          <w:szCs w:val="24"/>
        </w:rPr>
        <w:t xml:space="preserve">, θέλετε να μιλήσετε τώρα ή αργότερα; </w:t>
      </w:r>
    </w:p>
    <w:p w14:paraId="6900E13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ΓΕΩΡΓ</w:t>
      </w:r>
      <w:r>
        <w:rPr>
          <w:rFonts w:eastAsia="Times New Roman" w:cs="Times New Roman"/>
          <w:b/>
          <w:szCs w:val="24"/>
        </w:rPr>
        <w:t xml:space="preserve">ΙΟΣ ΜΑΥΡΩΤΑΣ: </w:t>
      </w:r>
      <w:r>
        <w:rPr>
          <w:rFonts w:eastAsia="Times New Roman" w:cs="Times New Roman"/>
          <w:szCs w:val="24"/>
        </w:rPr>
        <w:t xml:space="preserve">Να ακούσουμε τον Υπουργό πρώτα. </w:t>
      </w:r>
    </w:p>
    <w:p w14:paraId="6900E13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 xml:space="preserve">Κυρία </w:t>
      </w:r>
      <w:proofErr w:type="spellStart"/>
      <w:r>
        <w:rPr>
          <w:rFonts w:eastAsia="Times New Roman" w:cs="Times New Roman"/>
          <w:szCs w:val="24"/>
        </w:rPr>
        <w:t>Βάκη</w:t>
      </w:r>
      <w:proofErr w:type="spellEnd"/>
      <w:r>
        <w:rPr>
          <w:rFonts w:eastAsia="Times New Roman" w:cs="Times New Roman"/>
          <w:szCs w:val="24"/>
        </w:rPr>
        <w:t xml:space="preserve">, θέλετε να μιλήσετε τώρα; </w:t>
      </w:r>
    </w:p>
    <w:p w14:paraId="6900E13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 xml:space="preserve">Στο τέλος. </w:t>
      </w:r>
    </w:p>
    <w:p w14:paraId="6900E13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Να περάσουμε, λοιπόν, στους ομιλητές που έχουν ήδη γραφτεί. </w:t>
      </w:r>
    </w:p>
    <w:p w14:paraId="6900E13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Τον λόγο έχει ο συνά</w:t>
      </w:r>
      <w:r>
        <w:rPr>
          <w:rFonts w:eastAsia="Times New Roman" w:cs="Times New Roman"/>
          <w:szCs w:val="24"/>
        </w:rPr>
        <w:t xml:space="preserve">δελφος κ. Γεώργιος Παπαηλιού από τον ΣΥΡΙΖΑ για επτά λεπτά. </w:t>
      </w:r>
    </w:p>
    <w:p w14:paraId="6900E14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ΠΑΠΑΗΛΙΟΥ: </w:t>
      </w:r>
      <w:r>
        <w:rPr>
          <w:rFonts w:eastAsia="Times New Roman" w:cs="Times New Roman"/>
          <w:szCs w:val="24"/>
        </w:rPr>
        <w:t>Κύριε Πρόεδρε, κύριοι συνάδελφοι, με το παρόν νομοσχέδιο κυρώνεται η Σύμβαση της Βαρσοβίας του Συμβουλίου της Ευρώπης που αφορά στη νομιμοποίηση, ανίχνευση, κατάσχεση, δήμευση</w:t>
      </w:r>
      <w:r>
        <w:rPr>
          <w:rFonts w:eastAsia="Times New Roman" w:cs="Times New Roman"/>
          <w:szCs w:val="24"/>
        </w:rPr>
        <w:t xml:space="preserve"> εσόδων από εγκληματικές δραστηριότητες. </w:t>
      </w:r>
    </w:p>
    <w:p w14:paraId="6900E14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Οι νεότερες εξελίξεις κατέστησαν αναγκαία την </w:t>
      </w:r>
      <w:proofErr w:type="spellStart"/>
      <w:r>
        <w:rPr>
          <w:rFonts w:eastAsia="Times New Roman" w:cs="Times New Roman"/>
          <w:szCs w:val="24"/>
        </w:rPr>
        <w:t>επικαιροποίηση</w:t>
      </w:r>
      <w:proofErr w:type="spellEnd"/>
      <w:r>
        <w:rPr>
          <w:rFonts w:eastAsia="Times New Roman" w:cs="Times New Roman"/>
          <w:szCs w:val="24"/>
        </w:rPr>
        <w:t xml:space="preserve"> προηγούμενων συμβάσεων και την προσαρμογή τους στις νέες συνθήκες που δημιούργησαν η ραγδαία τεχνολογική ανάπτυξη, η εξέλιξη των τεχνικών του ξεπλύματος </w:t>
      </w:r>
      <w:r>
        <w:rPr>
          <w:rFonts w:eastAsia="Times New Roman" w:cs="Times New Roman"/>
          <w:szCs w:val="24"/>
        </w:rPr>
        <w:t xml:space="preserve">βρώμικου, παράνομου χρήματος και η εξάπλωση του παράλληλου προβλήματος της χρηματοδότησης της τρομοκρατίας. </w:t>
      </w:r>
    </w:p>
    <w:p w14:paraId="6900E14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θα ήθελα να επισημάνω και να συμφωνήσω με προηγούμενους ομιλητές, ότι η έννοια της «τρομοκρατίας» πράγματι είναι σχετική. Και αυτό </w:t>
      </w:r>
      <w:r>
        <w:rPr>
          <w:rFonts w:eastAsia="Times New Roman" w:cs="Times New Roman"/>
          <w:szCs w:val="24"/>
        </w:rPr>
        <w:t xml:space="preserve">διότι η οπτική υπό την οποία αντιμετωπίζονται βίαιες πράξεις </w:t>
      </w:r>
      <w:r>
        <w:rPr>
          <w:rFonts w:eastAsia="Times New Roman" w:cs="Times New Roman"/>
          <w:szCs w:val="24"/>
        </w:rPr>
        <w:t>με πολιτικό</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κοινωνικό υπόβαθρο</w:t>
      </w:r>
      <w:r>
        <w:rPr>
          <w:rFonts w:eastAsia="Times New Roman" w:cs="Times New Roman"/>
          <w:szCs w:val="24"/>
        </w:rPr>
        <w:t xml:space="preserve"> </w:t>
      </w:r>
      <w:r>
        <w:rPr>
          <w:rFonts w:eastAsia="Times New Roman" w:cs="Times New Roman"/>
          <w:szCs w:val="24"/>
        </w:rPr>
        <w:t xml:space="preserve">είναι διαφορετική, αναλόγως της θέσεως και των </w:t>
      </w:r>
      <w:r>
        <w:rPr>
          <w:rFonts w:eastAsia="Times New Roman" w:cs="Times New Roman"/>
          <w:szCs w:val="24"/>
        </w:rPr>
        <w:lastRenderedPageBreak/>
        <w:t xml:space="preserve">αντιλήψεων αυτών που τις προσεγγίζουν. Σε αυτό το πλαίσιο θα ήταν απαραίτητο, </w:t>
      </w:r>
      <w:r>
        <w:rPr>
          <w:rFonts w:eastAsia="Times New Roman" w:cs="Times New Roman"/>
          <w:szCs w:val="24"/>
        </w:rPr>
        <w:t>α</w:t>
      </w:r>
      <w:r>
        <w:rPr>
          <w:rFonts w:eastAsia="Times New Roman" w:cs="Times New Roman"/>
          <w:szCs w:val="24"/>
        </w:rPr>
        <w:t>ν και εξαιρετικά δυσχερές, να προσδι</w:t>
      </w:r>
      <w:r>
        <w:rPr>
          <w:rFonts w:eastAsia="Times New Roman" w:cs="Times New Roman"/>
          <w:szCs w:val="24"/>
        </w:rPr>
        <w:t xml:space="preserve">οριστεί ο όρος «τρομοκρατία». </w:t>
      </w:r>
    </w:p>
    <w:p w14:paraId="6900E14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όμως, οι ρυθμίσεις του παρόντος νομοσχεδίου που περιλαμβάνουν την τρομοκρατία ως προϋπόθεση </w:t>
      </w:r>
      <w:r>
        <w:rPr>
          <w:rFonts w:eastAsia="Times New Roman" w:cs="Times New Roman"/>
          <w:szCs w:val="24"/>
        </w:rPr>
        <w:t xml:space="preserve">για τη συναγωγή εννόμων συνεπειών </w:t>
      </w:r>
      <w:r>
        <w:rPr>
          <w:rFonts w:eastAsia="Times New Roman" w:cs="Times New Roman"/>
          <w:szCs w:val="24"/>
        </w:rPr>
        <w:t xml:space="preserve">θα κριθούν κατά την εφαρμογή τους. </w:t>
      </w:r>
    </w:p>
    <w:p w14:paraId="6900E14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Η παρούσα σύμβαση έρχεται να καλύψει το κεν</w:t>
      </w:r>
      <w:r>
        <w:rPr>
          <w:rFonts w:eastAsia="Times New Roman" w:cs="Times New Roman"/>
          <w:szCs w:val="24"/>
        </w:rPr>
        <w:t xml:space="preserve">ό που </w:t>
      </w:r>
      <w:r>
        <w:rPr>
          <w:rFonts w:eastAsia="Times New Roman" w:cs="Times New Roman"/>
          <w:szCs w:val="24"/>
        </w:rPr>
        <w:t xml:space="preserve">έχει δημιουργηθεί </w:t>
      </w:r>
      <w:r>
        <w:rPr>
          <w:rFonts w:eastAsia="Times New Roman" w:cs="Times New Roman"/>
          <w:szCs w:val="24"/>
        </w:rPr>
        <w:t>από προγενέστερα διεθνή συμβατικά κείμενα τα οποία προέβλεπαν μεν τη λήψη μέτρων κατά του ξεπλύματος, εστιάζοντας στην καταστολή και τη διεθνή συνεργασία, χωρίς, όμως, να προσδίδουν την ανάλογη βαρύτητα σε προληπτικά και άλλα μέτρα,</w:t>
      </w:r>
      <w:r>
        <w:rPr>
          <w:rFonts w:eastAsia="Times New Roman" w:cs="Times New Roman"/>
          <w:szCs w:val="24"/>
        </w:rPr>
        <w:t xml:space="preserve"> όπως η οικοδόμηση ειδικών μονάδων χρηματοοικονομικών ελέγχων, η ανάκτηση και η διανομή των </w:t>
      </w:r>
      <w:proofErr w:type="spellStart"/>
      <w:r>
        <w:rPr>
          <w:rFonts w:eastAsia="Times New Roman" w:cs="Times New Roman"/>
          <w:szCs w:val="24"/>
        </w:rPr>
        <w:t>δημευομένων</w:t>
      </w:r>
      <w:proofErr w:type="spellEnd"/>
      <w:r>
        <w:rPr>
          <w:rFonts w:eastAsia="Times New Roman" w:cs="Times New Roman"/>
          <w:szCs w:val="24"/>
        </w:rPr>
        <w:t xml:space="preserve"> περιουσιακών στοιχείων</w:t>
      </w:r>
      <w:r>
        <w:rPr>
          <w:rFonts w:eastAsia="Times New Roman" w:cs="Times New Roman"/>
          <w:szCs w:val="24"/>
        </w:rPr>
        <w:t xml:space="preserve"> κ.λπ..</w:t>
      </w:r>
    </w:p>
    <w:p w14:paraId="6900E14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Με το παρόν νομοσχέδιο βελτιώνεται το νομοθετικό πλαίσιο για τη λήψη και εφαρμογή των σχετικών μέτρων σε εθνικό επίπεδο με</w:t>
      </w:r>
      <w:r>
        <w:rPr>
          <w:rFonts w:eastAsia="Times New Roman" w:cs="Times New Roman"/>
          <w:szCs w:val="24"/>
        </w:rPr>
        <w:t xml:space="preserve"> στόχο αφ</w:t>
      </w:r>
      <w:r>
        <w:rPr>
          <w:rFonts w:eastAsia="Times New Roman" w:cs="Times New Roman"/>
          <w:szCs w:val="24"/>
        </w:rPr>
        <w:t xml:space="preserve">’ </w:t>
      </w:r>
      <w:r>
        <w:rPr>
          <w:rFonts w:eastAsia="Times New Roman" w:cs="Times New Roman"/>
          <w:szCs w:val="24"/>
        </w:rPr>
        <w:t>ενός μεν τον αποτελεσματικότερο εντοπισμό των οργάνων και των προϊόντων του εγκλήματος, αφ</w:t>
      </w:r>
      <w:r>
        <w:rPr>
          <w:rFonts w:eastAsia="Times New Roman" w:cs="Times New Roman"/>
          <w:szCs w:val="24"/>
        </w:rPr>
        <w:t xml:space="preserve">’ </w:t>
      </w:r>
      <w:r>
        <w:rPr>
          <w:rFonts w:eastAsia="Times New Roman" w:cs="Times New Roman"/>
          <w:szCs w:val="24"/>
        </w:rPr>
        <w:t>ετέρου δε τη διεύρυνση των δυνατοτήτων δέσμευσης και δήμευσής τους ιδίως στον βαθμό που συνδέονται με οργανωμένες μορφές εγκληματικής συμπεριφοράς.</w:t>
      </w:r>
    </w:p>
    <w:p w14:paraId="6900E14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 xml:space="preserve">σημείο αυτό την Προεδρική Έδρα καταλαμβάνει ο </w:t>
      </w:r>
      <w:r>
        <w:rPr>
          <w:rFonts w:eastAsia="Times New Roman" w:cs="Times New Roman"/>
          <w:szCs w:val="24"/>
        </w:rPr>
        <w:t xml:space="preserve">Δ΄ </w:t>
      </w:r>
      <w:r>
        <w:rPr>
          <w:rFonts w:eastAsia="Times New Roman" w:cs="Times New Roman"/>
          <w:szCs w:val="24"/>
        </w:rPr>
        <w:t xml:space="preserve">Αντιπρόεδρος της Βουλής κ. </w:t>
      </w:r>
      <w:r w:rsidRPr="00753325">
        <w:rPr>
          <w:rFonts w:eastAsia="Times New Roman" w:cs="Times New Roman"/>
          <w:b/>
          <w:szCs w:val="24"/>
        </w:rPr>
        <w:t>ΝΙΚΗΤΑ</w:t>
      </w:r>
      <w:r w:rsidRPr="00753325">
        <w:rPr>
          <w:rFonts w:eastAsia="Times New Roman" w:cs="Times New Roman"/>
          <w:b/>
          <w:szCs w:val="24"/>
        </w:rPr>
        <w:t>Σ</w:t>
      </w:r>
      <w:r w:rsidRPr="00753325">
        <w:rPr>
          <w:rFonts w:eastAsia="Times New Roman" w:cs="Times New Roman"/>
          <w:b/>
          <w:szCs w:val="24"/>
        </w:rPr>
        <w:t xml:space="preserve"> ΚΑΚΛΑΜΑΝΗΣ</w:t>
      </w:r>
      <w:r>
        <w:rPr>
          <w:rFonts w:eastAsia="Times New Roman" w:cs="Times New Roman"/>
          <w:szCs w:val="24"/>
        </w:rPr>
        <w:t>)</w:t>
      </w:r>
    </w:p>
    <w:p w14:paraId="6900E14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αυτό το πλαίσιο βελτιώνεται ο τρόπος υποχρέωσης επιβολής προσωρινών μέτρων μετά από αίτημα άλλου κράτους-μέλους, όταν το κράτος, που αιτείται βοήθειας, έχει </w:t>
      </w:r>
      <w:r>
        <w:rPr>
          <w:rFonts w:eastAsia="Times New Roman" w:cs="Times New Roman"/>
          <w:szCs w:val="24"/>
        </w:rPr>
        <w:t xml:space="preserve">αρχίσει ποινικές διαδικασίες ή διαδικασίες δήμευσης και δέσμευσης και ζητεί τη δέσμευση ή κατάσχεση περιουσιακών στοιχείων. </w:t>
      </w:r>
    </w:p>
    <w:p w14:paraId="6900E14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Εξουσιοδοτείται ο Υπουργός Δικαιοσύνης να συστήσει, με απόφασή του, κεντρική υπηρεσία με αρμοδιότητα τη διαχείριση των δημευμένων </w:t>
      </w:r>
      <w:r>
        <w:rPr>
          <w:rFonts w:eastAsia="Times New Roman" w:cs="Times New Roman"/>
          <w:szCs w:val="24"/>
        </w:rPr>
        <w:t>περιουσιακών στοιχείων, η οποία μπορεί να περιλαμβάνει τη χρήση αυτών για το δημόσιο συμφέρον, για κοινωνικούς σκοπούς ή για την ικανοποίηση των θυμάτων των εγκληματικών δραστηριοτήτων, καθώς και την αποτελεσματική διαχείριση των περιουσιακών στοιχείων που</w:t>
      </w:r>
      <w:r>
        <w:rPr>
          <w:rFonts w:eastAsia="Times New Roman" w:cs="Times New Roman"/>
          <w:szCs w:val="24"/>
        </w:rPr>
        <w:t xml:space="preserve"> δεσμεύονται εν</w:t>
      </w:r>
      <w:r>
        <w:rPr>
          <w:rFonts w:eastAsia="Times New Roman" w:cs="Times New Roman"/>
          <w:szCs w:val="24"/>
        </w:rPr>
        <w:t xml:space="preserve"> </w:t>
      </w:r>
      <w:r>
        <w:rPr>
          <w:rFonts w:eastAsia="Times New Roman" w:cs="Times New Roman"/>
          <w:szCs w:val="24"/>
        </w:rPr>
        <w:t xml:space="preserve">όψει πιθανής δήμευσης. </w:t>
      </w:r>
    </w:p>
    <w:p w14:paraId="6900E14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προβλέπονται οι αναγκαίες τροποποιήσεις του Ποινικού Κώδικα </w:t>
      </w:r>
      <w:r>
        <w:rPr>
          <w:rFonts w:eastAsia="Times New Roman" w:cs="Times New Roman"/>
          <w:szCs w:val="24"/>
        </w:rPr>
        <w:t>και οι επιφυλάξεις της Ελλάδας να εφαρμόσει</w:t>
      </w:r>
      <w:r>
        <w:rPr>
          <w:rFonts w:eastAsia="Times New Roman" w:cs="Times New Roman"/>
          <w:szCs w:val="24"/>
        </w:rPr>
        <w:t xml:space="preserve"> τη ρύθμιση</w:t>
      </w:r>
      <w:r>
        <w:rPr>
          <w:rFonts w:eastAsia="Times New Roman" w:cs="Times New Roman"/>
          <w:szCs w:val="24"/>
        </w:rPr>
        <w:t xml:space="preserve"> που ορίζει ότι τα κράτη που εξετάζουν ένα αίτημα δέσμευσης άλλου κράτους-μέλους</w:t>
      </w:r>
      <w:r>
        <w:rPr>
          <w:rFonts w:eastAsia="Times New Roman" w:cs="Times New Roman"/>
          <w:szCs w:val="24"/>
        </w:rPr>
        <w:t>,</w:t>
      </w:r>
      <w:r>
        <w:rPr>
          <w:rFonts w:eastAsia="Times New Roman" w:cs="Times New Roman"/>
          <w:szCs w:val="24"/>
        </w:rPr>
        <w:t xml:space="preserve"> δεσμεύοντα</w:t>
      </w:r>
      <w:r>
        <w:rPr>
          <w:rFonts w:eastAsia="Times New Roman" w:cs="Times New Roman"/>
          <w:szCs w:val="24"/>
        </w:rPr>
        <w:t xml:space="preserve">ι </w:t>
      </w:r>
      <w:r>
        <w:rPr>
          <w:rFonts w:eastAsia="Times New Roman" w:cs="Times New Roman"/>
          <w:szCs w:val="24"/>
        </w:rPr>
        <w:t>«</w:t>
      </w:r>
      <w:r>
        <w:rPr>
          <w:rFonts w:eastAsia="Times New Roman" w:cs="Times New Roman"/>
          <w:szCs w:val="24"/>
        </w:rPr>
        <w:t>από τα συμπεράσματα ως προς τα γεγονότα</w:t>
      </w:r>
      <w:r>
        <w:rPr>
          <w:rFonts w:eastAsia="Times New Roman" w:cs="Times New Roman"/>
          <w:szCs w:val="24"/>
        </w:rPr>
        <w:t>»</w:t>
      </w:r>
      <w:r>
        <w:rPr>
          <w:rFonts w:eastAsia="Times New Roman" w:cs="Times New Roman"/>
          <w:szCs w:val="24"/>
        </w:rPr>
        <w:t xml:space="preserve">, μόνο στο μέτρο που </w:t>
      </w:r>
      <w:r>
        <w:rPr>
          <w:rFonts w:eastAsia="Times New Roman" w:cs="Times New Roman"/>
          <w:szCs w:val="24"/>
        </w:rPr>
        <w:t xml:space="preserve">η παραπάνω ρύθμιση </w:t>
      </w:r>
      <w:r>
        <w:rPr>
          <w:rFonts w:eastAsia="Times New Roman" w:cs="Times New Roman"/>
          <w:szCs w:val="24"/>
        </w:rPr>
        <w:t xml:space="preserve">δηλαδή η δέσμευση </w:t>
      </w:r>
      <w:r>
        <w:rPr>
          <w:rFonts w:eastAsia="Times New Roman" w:cs="Times New Roman"/>
          <w:szCs w:val="24"/>
        </w:rPr>
        <w:t>«</w:t>
      </w:r>
      <w:r>
        <w:rPr>
          <w:rFonts w:eastAsia="Times New Roman" w:cs="Times New Roman"/>
          <w:szCs w:val="24"/>
        </w:rPr>
        <w:t>από τα συμπεράσματα ως προς τα γεγονότα</w:t>
      </w:r>
      <w:r>
        <w:rPr>
          <w:rFonts w:eastAsia="Times New Roman" w:cs="Times New Roman"/>
          <w:szCs w:val="24"/>
        </w:rPr>
        <w:t>»</w:t>
      </w:r>
      <w:r>
        <w:rPr>
          <w:rFonts w:eastAsia="Times New Roman" w:cs="Times New Roman"/>
          <w:szCs w:val="24"/>
        </w:rPr>
        <w:t>, δεν προσκρούει στο Σύνταγμα και τις θεμελιώδεις αρχές του νομικού συστήματος.</w:t>
      </w:r>
    </w:p>
    <w:p w14:paraId="6900E14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Επιπλέον, αναπτύσσεται η αρχή της </w:t>
      </w:r>
      <w:r>
        <w:rPr>
          <w:rFonts w:eastAsia="Times New Roman" w:cs="Times New Roman"/>
          <w:szCs w:val="24"/>
        </w:rPr>
        <w:t>αμοιβαίας αναγνώρισης η οποία αποτελεί τη βάση της δικαστικής συνεργασίας τόσο σε αστικές όσο και ποινικές υποθέσεις αρμοδιότητας δικαστηρίων κρατών-μελών της Ένωσης. Η συνεργασία μεταξύ των κρατών-μελών προϋποθέτει την αμοιβαία εμπιστοσύνη ότι οι προς ανα</w:t>
      </w:r>
      <w:r>
        <w:rPr>
          <w:rFonts w:eastAsia="Times New Roman" w:cs="Times New Roman"/>
          <w:szCs w:val="24"/>
        </w:rPr>
        <w:t xml:space="preserve">γνώριση και εκτέλεση αποφάσεις θα λαμβάνονται πάντα σύμφωνα με τις αρχές της νομιμότητας, της επικουρικότητας και της αναλογικότητας και τέλος ότι τα δικαιώματα των μερών ή των ενδιαφερομένων </w:t>
      </w:r>
      <w:proofErr w:type="spellStart"/>
      <w:r>
        <w:rPr>
          <w:rFonts w:eastAsia="Times New Roman" w:cs="Times New Roman"/>
          <w:szCs w:val="24"/>
        </w:rPr>
        <w:t>καλοπίστων</w:t>
      </w:r>
      <w:proofErr w:type="spellEnd"/>
      <w:r>
        <w:rPr>
          <w:rFonts w:eastAsia="Times New Roman" w:cs="Times New Roman"/>
          <w:szCs w:val="24"/>
        </w:rPr>
        <w:t xml:space="preserve"> τρίτων διαφυλάσσονται. </w:t>
      </w:r>
    </w:p>
    <w:p w14:paraId="6900E14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Στο δεύτερο μέρος ρυθμίζεται </w:t>
      </w:r>
      <w:r>
        <w:rPr>
          <w:rFonts w:eastAsia="Times New Roman" w:cs="Times New Roman"/>
          <w:szCs w:val="24"/>
        </w:rPr>
        <w:t>η διαδικασία που απαιτείται να ακολουθηθεί όταν κράτος-μέλος της Ευρωπαϊκή</w:t>
      </w:r>
      <w:r>
        <w:rPr>
          <w:rFonts w:eastAsia="Times New Roman" w:cs="Times New Roman"/>
          <w:szCs w:val="24"/>
        </w:rPr>
        <w:t>ς</w:t>
      </w:r>
      <w:r>
        <w:rPr>
          <w:rFonts w:eastAsia="Times New Roman" w:cs="Times New Roman"/>
          <w:szCs w:val="24"/>
        </w:rPr>
        <w:t xml:space="preserve"> Ένωσης απευθύνει στην αρμόδια αρχή της χώρας μας αίτημα για τοποθέτηση ανηλίκων σε ιδρύματα ή ανάδοχες οικογένειες, αλλά και το αντίστροφο. Η διαδικασία αναπτύσσεται σε τρία στάδια</w:t>
      </w:r>
      <w:r>
        <w:rPr>
          <w:rFonts w:eastAsia="Times New Roman" w:cs="Times New Roman"/>
          <w:szCs w:val="24"/>
        </w:rPr>
        <w:t xml:space="preserve">: Ορίζεται ότι ο </w:t>
      </w:r>
      <w:r>
        <w:rPr>
          <w:rFonts w:eastAsia="Times New Roman" w:cs="Times New Roman"/>
          <w:szCs w:val="24"/>
        </w:rPr>
        <w:t xml:space="preserve">εισαγγελέας </w:t>
      </w:r>
      <w:r>
        <w:rPr>
          <w:rFonts w:eastAsia="Times New Roman" w:cs="Times New Roman"/>
          <w:szCs w:val="24"/>
        </w:rPr>
        <w:t>ανηλίκων εγκρίνει ή απορρίπτει</w:t>
      </w:r>
      <w:r>
        <w:rPr>
          <w:rFonts w:eastAsia="Times New Roman" w:cs="Times New Roman"/>
          <w:szCs w:val="24"/>
        </w:rPr>
        <w:t>,</w:t>
      </w:r>
      <w:r>
        <w:rPr>
          <w:rFonts w:eastAsia="Times New Roman" w:cs="Times New Roman"/>
          <w:szCs w:val="24"/>
        </w:rPr>
        <w:t xml:space="preserve"> με πράξη του</w:t>
      </w:r>
      <w:r>
        <w:rPr>
          <w:rFonts w:eastAsia="Times New Roman" w:cs="Times New Roman"/>
          <w:szCs w:val="24"/>
        </w:rPr>
        <w:t>,</w:t>
      </w:r>
      <w:r>
        <w:rPr>
          <w:rFonts w:eastAsia="Times New Roman" w:cs="Times New Roman"/>
          <w:szCs w:val="24"/>
        </w:rPr>
        <w:t xml:space="preserve"> το αίτημα τοποθέτησης του ανηλίκου σε συγκεκριμένο ίδρυμα, δομή παιδικής προστασίας ή ανάδοχη οικογένεια στην Ελλάδα. Εισάγει αίτηση στο Μονομελές Πρωτοδικείο Αθηνών για την αναγνώριση της ισχύος του </w:t>
      </w:r>
      <w:proofErr w:type="spellStart"/>
      <w:r>
        <w:rPr>
          <w:rFonts w:eastAsia="Times New Roman" w:cs="Times New Roman"/>
          <w:szCs w:val="24"/>
        </w:rPr>
        <w:t>δεδικασμένου</w:t>
      </w:r>
      <w:proofErr w:type="spellEnd"/>
      <w:r>
        <w:rPr>
          <w:rFonts w:eastAsia="Times New Roman" w:cs="Times New Roman"/>
          <w:szCs w:val="24"/>
        </w:rPr>
        <w:t xml:space="preserve"> της απόφασης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εγκατάσταση ανηλίκου στο ί</w:t>
      </w:r>
      <w:r>
        <w:rPr>
          <w:rFonts w:eastAsia="Times New Roman" w:cs="Times New Roman"/>
          <w:szCs w:val="24"/>
        </w:rPr>
        <w:t xml:space="preserve">δρυμα, στη δομή παιδικής προστασίας ή στην ανάδοχη οικογένεια μπορεί να πραγματοποιηθεί μόνο με απόφαση του Μονομελούς Πρωτοδικείου, η οποία αναγνωρίζει την </w:t>
      </w:r>
      <w:proofErr w:type="spellStart"/>
      <w:r>
        <w:rPr>
          <w:rFonts w:eastAsia="Times New Roman" w:cs="Times New Roman"/>
          <w:szCs w:val="24"/>
        </w:rPr>
        <w:t>εκτελεστότητα</w:t>
      </w:r>
      <w:proofErr w:type="spellEnd"/>
      <w:r>
        <w:rPr>
          <w:rFonts w:eastAsia="Times New Roman" w:cs="Times New Roman"/>
          <w:szCs w:val="24"/>
        </w:rPr>
        <w:t xml:space="preserve"> της απόφασης του κράτους-μέλους όταν αυτή καταστεί αμετάκλητη. </w:t>
      </w:r>
    </w:p>
    <w:p w14:paraId="6900E14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Επιπλέον, στο τρίτο μ</w:t>
      </w:r>
      <w:r>
        <w:rPr>
          <w:rFonts w:eastAsia="Times New Roman" w:cs="Times New Roman"/>
          <w:szCs w:val="24"/>
        </w:rPr>
        <w:t xml:space="preserve">έρος, γίνεται αναφορά στην ενσωμάτωση της </w:t>
      </w:r>
      <w:r>
        <w:rPr>
          <w:rFonts w:eastAsia="Times New Roman" w:cs="Times New Roman"/>
          <w:szCs w:val="24"/>
        </w:rPr>
        <w:t xml:space="preserve">οδηγίας </w:t>
      </w:r>
      <w:r>
        <w:rPr>
          <w:rFonts w:eastAsia="Times New Roman" w:cs="Times New Roman"/>
          <w:szCs w:val="24"/>
        </w:rPr>
        <w:t>2013/48, η οποία υιοθετήθηκε στο πλαίσιο της πολιτικής διατήρησης και ανάπτυξης ενός χώρου ελευθερίας, ασφάλειας και δημοκρατίας. Διασφαλίζεται ότι κάθε ύποπτος ή κατηγορούμενος απολαμβάνει τα δικαιώματα κα</w:t>
      </w:r>
      <w:r>
        <w:rPr>
          <w:rFonts w:eastAsia="Times New Roman" w:cs="Times New Roman"/>
          <w:szCs w:val="24"/>
        </w:rPr>
        <w:t xml:space="preserve">ι τις εγγυήσεις που απορρέουν από τον </w:t>
      </w:r>
      <w:r>
        <w:rPr>
          <w:rFonts w:eastAsia="Times New Roman" w:cs="Times New Roman"/>
          <w:szCs w:val="24"/>
        </w:rPr>
        <w:t>Χάρτη Θεμελιωδών Δικαιωμάτων</w:t>
      </w:r>
      <w:r>
        <w:rPr>
          <w:rFonts w:eastAsia="Times New Roman" w:cs="Times New Roman"/>
          <w:szCs w:val="24"/>
        </w:rPr>
        <w:t xml:space="preserve"> της Ευρωπαϊκής Ένωσης, της Ευρωπαϊκής Σύμβασης για την προάσπιση των δικαιωμάτων του ανθρώπου και των θεμελιωδών ελευθεριών, καθώς και του διεθνούς Συμφώνου για τα ατομικά και πολιτικά δικα</w:t>
      </w:r>
      <w:r>
        <w:rPr>
          <w:rFonts w:eastAsia="Times New Roman" w:cs="Times New Roman"/>
          <w:szCs w:val="24"/>
        </w:rPr>
        <w:t xml:space="preserve">ιώματα. </w:t>
      </w:r>
    </w:p>
    <w:p w14:paraId="6900E14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Οι συγκεκριμένες διατάξεις, εκτός των άλλων, εξασφαλίζουν στον κατηγορούμενο το δικαίωμα πρόσβασης σε δικηγόρο στο πλαίσιο της ποινικής διαδικασίας και της διαδικασίας εκτέλεσης του ευρωπαϊκού εντάλματος σύλληψης, δικαίωμα ενημέρωσης τρίτου προσώπ</w:t>
      </w:r>
      <w:r>
        <w:rPr>
          <w:rFonts w:eastAsia="Times New Roman" w:cs="Times New Roman"/>
          <w:szCs w:val="24"/>
        </w:rPr>
        <w:t xml:space="preserve">ου σε περίπτωση στέρησης </w:t>
      </w:r>
      <w:r>
        <w:rPr>
          <w:rFonts w:eastAsia="Times New Roman" w:cs="Times New Roman"/>
          <w:szCs w:val="24"/>
        </w:rPr>
        <w:t xml:space="preserve">της </w:t>
      </w:r>
      <w:r>
        <w:rPr>
          <w:rFonts w:eastAsia="Times New Roman" w:cs="Times New Roman"/>
          <w:szCs w:val="24"/>
        </w:rPr>
        <w:t xml:space="preserve">ελευθερίας και δικαίωμα επικοινωνίας με τρίτα πρόσωπα και με </w:t>
      </w:r>
      <w:r>
        <w:rPr>
          <w:rFonts w:eastAsia="Times New Roman" w:cs="Times New Roman"/>
          <w:szCs w:val="24"/>
        </w:rPr>
        <w:t xml:space="preserve">τις </w:t>
      </w:r>
      <w:r>
        <w:rPr>
          <w:rFonts w:eastAsia="Times New Roman" w:cs="Times New Roman"/>
          <w:szCs w:val="24"/>
        </w:rPr>
        <w:t xml:space="preserve">προξενικές αρχές </w:t>
      </w:r>
      <w:r>
        <w:rPr>
          <w:rFonts w:eastAsia="Times New Roman" w:cs="Times New Roman"/>
          <w:szCs w:val="24"/>
        </w:rPr>
        <w:t>της χώρας του</w:t>
      </w:r>
      <w:r>
        <w:rPr>
          <w:rFonts w:eastAsia="Times New Roman" w:cs="Times New Roman"/>
          <w:szCs w:val="24"/>
        </w:rPr>
        <w:t xml:space="preserve"> </w:t>
      </w:r>
      <w:r>
        <w:rPr>
          <w:rFonts w:eastAsia="Times New Roman" w:cs="Times New Roman"/>
          <w:szCs w:val="24"/>
        </w:rPr>
        <w:t xml:space="preserve">κατά τη διάρκεια της στέρησης της ελευθερίας του. </w:t>
      </w:r>
    </w:p>
    <w:p w14:paraId="6900E14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w:t>
      </w:r>
      <w:r>
        <w:rPr>
          <w:rFonts w:eastAsia="Times New Roman" w:cs="Times New Roman"/>
          <w:szCs w:val="24"/>
        </w:rPr>
        <w:t>θεσπίζεται</w:t>
      </w:r>
      <w:r>
        <w:rPr>
          <w:rFonts w:eastAsia="Times New Roman" w:cs="Times New Roman"/>
          <w:szCs w:val="24"/>
        </w:rPr>
        <w:t xml:space="preserve"> ο απόρρητος χαρακτήρας -και αυτό έχει μεγάλη σημασία- της ε</w:t>
      </w:r>
      <w:r>
        <w:rPr>
          <w:rFonts w:eastAsia="Times New Roman" w:cs="Times New Roman"/>
          <w:szCs w:val="24"/>
        </w:rPr>
        <w:t xml:space="preserve">πικοινωνίας μεταξύ κατηγορουμένου και συνηγόρου, γεγονός που είναι βασικό στοιχείο για να εξασφαλιστεί η ουσιαστική άσκηση των δικαιωμάτων υπεράσπισης που αποτελεί ουσιαστικό μέρος του δικαιώματος δίκαιης δίκης. </w:t>
      </w:r>
    </w:p>
    <w:p w14:paraId="6900E14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το θέμα των δικαιωμάτων των θυμάτων εγκ</w:t>
      </w:r>
      <w:r>
        <w:rPr>
          <w:rFonts w:eastAsia="Times New Roman" w:cs="Times New Roman"/>
          <w:szCs w:val="24"/>
        </w:rPr>
        <w:t xml:space="preserve">ληματικότητας δεν θα αναφερθώ λόγω χρόνου, απλώς επισημαίνω ότι εξασφαλίζονται εγγυήσεις για τον σεβασμό και την αξιοπρέπεια της προσωπικής ακεραιότητας του θύματος καθώς και της ιδιωτικής ζωής κατά την ποινική διαδικασία. </w:t>
      </w:r>
    </w:p>
    <w:p w14:paraId="6900E15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Και </w:t>
      </w:r>
      <w:r>
        <w:rPr>
          <w:rFonts w:eastAsia="Times New Roman" w:cs="Times New Roman"/>
          <w:szCs w:val="24"/>
        </w:rPr>
        <w:t>να προσθέσω</w:t>
      </w:r>
      <w:r>
        <w:rPr>
          <w:rFonts w:eastAsia="Times New Roman" w:cs="Times New Roman"/>
          <w:szCs w:val="24"/>
        </w:rPr>
        <w:t xml:space="preserve"> ένα τελευταίο. Δ</w:t>
      </w:r>
      <w:r>
        <w:rPr>
          <w:rFonts w:eastAsia="Times New Roman" w:cs="Times New Roman"/>
          <w:szCs w:val="24"/>
        </w:rPr>
        <w:t xml:space="preserve">εν θα διαφωνήσω με την άποψη ότι ο τρόπος νομοθέτησης μέσω τροπολογιών δεν είναι ο καλύτερος. Όμως, αγαπητοί συνάδελφοι, θεωρείτε ότι θέματα </w:t>
      </w:r>
      <w:r>
        <w:rPr>
          <w:rFonts w:eastAsia="Times New Roman" w:cs="Times New Roman"/>
          <w:szCs w:val="24"/>
        </w:rPr>
        <w:t xml:space="preserve">ενδεικτικά </w:t>
      </w:r>
      <w:r>
        <w:rPr>
          <w:rFonts w:eastAsia="Times New Roman" w:cs="Times New Roman"/>
          <w:szCs w:val="24"/>
        </w:rPr>
        <w:t xml:space="preserve">τα οποία αφορούν την ανεργία και στην οποία αναφέρεται η τροπολογία για τους μακροχρόνια ανέργους </w:t>
      </w:r>
      <w:r>
        <w:rPr>
          <w:rFonts w:eastAsia="Times New Roman" w:cs="Times New Roman"/>
          <w:szCs w:val="24"/>
        </w:rPr>
        <w:t>πενήντ</w:t>
      </w:r>
      <w:r>
        <w:rPr>
          <w:rFonts w:eastAsia="Times New Roman" w:cs="Times New Roman"/>
          <w:szCs w:val="24"/>
        </w:rPr>
        <w:t xml:space="preserve">α πέντε έως εξήντα επτά ετών </w:t>
      </w:r>
      <w:r>
        <w:rPr>
          <w:rFonts w:eastAsia="Times New Roman" w:cs="Times New Roman"/>
          <w:szCs w:val="24"/>
        </w:rPr>
        <w:t xml:space="preserve">όπως επίσης και η παράταση κατά σαράντα πέντε μέρες της προθεσμίας υποβολής αντιρρήσεων για τους δασικούς χάρτες, είναι θέματα που μπορούν να περιμένουν; Θα έλεγα πως όχι. Και γι’ αυτό εξάλλου τα περισσότερα κόμματα της </w:t>
      </w:r>
      <w:r>
        <w:rPr>
          <w:rFonts w:eastAsia="Times New Roman" w:cs="Times New Roman"/>
          <w:szCs w:val="24"/>
        </w:rPr>
        <w:t>Αντιπολ</w:t>
      </w:r>
      <w:r>
        <w:rPr>
          <w:rFonts w:eastAsia="Times New Roman" w:cs="Times New Roman"/>
          <w:szCs w:val="24"/>
        </w:rPr>
        <w:t>ίτευσης</w:t>
      </w:r>
      <w:r>
        <w:rPr>
          <w:rFonts w:eastAsia="Times New Roman" w:cs="Times New Roman"/>
          <w:szCs w:val="24"/>
        </w:rPr>
        <w:t>, εν προκειμένω, αυτές τουλάχιστον τις τροπολογίες θα τις υπερψηφίσουν.</w:t>
      </w:r>
    </w:p>
    <w:p w14:paraId="6900E15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Κλείστε, παρακαλώ, κύριε συνάδελφε.</w:t>
      </w:r>
    </w:p>
    <w:p w14:paraId="6900E15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Κλείνω, κύριε Πρόεδρε.</w:t>
      </w:r>
    </w:p>
    <w:p w14:paraId="6900E15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η νομοθέτηση μέσω τροπολογιών –επαναλαμβάνω- δεν είναι </w:t>
      </w:r>
      <w:r>
        <w:rPr>
          <w:rFonts w:eastAsia="Times New Roman" w:cs="Times New Roman"/>
          <w:szCs w:val="24"/>
        </w:rPr>
        <w:t>ο καλύτερος τρόπος νομοθέτησης</w:t>
      </w:r>
      <w:r>
        <w:rPr>
          <w:rFonts w:eastAsia="Times New Roman" w:cs="Times New Roman"/>
          <w:szCs w:val="24"/>
        </w:rPr>
        <w:t>. Η</w:t>
      </w:r>
      <w:r>
        <w:rPr>
          <w:rFonts w:eastAsia="Times New Roman" w:cs="Times New Roman"/>
          <w:szCs w:val="24"/>
        </w:rPr>
        <w:t xml:space="preserve"> καθημερινότητα </w:t>
      </w:r>
      <w:r>
        <w:rPr>
          <w:rFonts w:eastAsia="Times New Roman" w:cs="Times New Roman"/>
          <w:szCs w:val="24"/>
        </w:rPr>
        <w:t xml:space="preserve">όμως </w:t>
      </w:r>
      <w:r>
        <w:rPr>
          <w:rFonts w:eastAsia="Times New Roman" w:cs="Times New Roman"/>
          <w:szCs w:val="24"/>
        </w:rPr>
        <w:t xml:space="preserve">επιβάλλει ρυθμίσεις για τη λύση επειγόντων προβλημάτων που ανακύπτουν </w:t>
      </w:r>
      <w:r>
        <w:rPr>
          <w:rFonts w:eastAsia="Times New Roman" w:cs="Times New Roman"/>
          <w:szCs w:val="24"/>
        </w:rPr>
        <w:t xml:space="preserve">συνεχώς και </w:t>
      </w:r>
      <w:r>
        <w:rPr>
          <w:rFonts w:eastAsia="Times New Roman" w:cs="Times New Roman"/>
          <w:szCs w:val="24"/>
        </w:rPr>
        <w:t xml:space="preserve">αυτό θα πρέπει να το </w:t>
      </w:r>
      <w:r>
        <w:rPr>
          <w:rFonts w:eastAsia="Times New Roman" w:cs="Times New Roman"/>
          <w:szCs w:val="24"/>
        </w:rPr>
        <w:t xml:space="preserve">λαμβάνουμε </w:t>
      </w:r>
      <w:r>
        <w:rPr>
          <w:rFonts w:eastAsia="Times New Roman" w:cs="Times New Roman"/>
          <w:szCs w:val="24"/>
        </w:rPr>
        <w:t>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w:t>
      </w:r>
    </w:p>
    <w:p w14:paraId="6900E15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w:t>
      </w:r>
    </w:p>
    <w:p w14:paraId="6900E155" w14:textId="77777777" w:rsidR="0091451A" w:rsidRDefault="0014380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6900E15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(Νικήτας Κακλαμάνης):</w:t>
      </w:r>
      <w:r>
        <w:rPr>
          <w:rFonts w:eastAsia="Times New Roman" w:cs="Times New Roman"/>
          <w:szCs w:val="24"/>
        </w:rPr>
        <w:t xml:space="preserve"> Ακούστε τώρα για τη διαδικασία. Είναι τέσσερις συνάδελφοι, η κ. Ασημακοπούλου, η οποία θα λάβει τώρα τον λόγο, μετά είναι ο κ. Καρράς, ο κ. Γεωργιάδης, ο κ. Θεοχάρης, μετά την κ. Ασημακοπούλου μου ζήτησε τον λόγο ο Κοινοβουλευτικός Εκ</w:t>
      </w:r>
      <w:r>
        <w:rPr>
          <w:rFonts w:eastAsia="Times New Roman" w:cs="Times New Roman"/>
          <w:szCs w:val="24"/>
        </w:rPr>
        <w:t xml:space="preserve">πρόσωπος του Ποταμιού, ο κ. Γεώργιος </w:t>
      </w:r>
      <w:proofErr w:type="spellStart"/>
      <w:r>
        <w:rPr>
          <w:rFonts w:eastAsia="Times New Roman" w:cs="Times New Roman"/>
          <w:szCs w:val="24"/>
        </w:rPr>
        <w:t>Μαυρωτάς</w:t>
      </w:r>
      <w:proofErr w:type="spellEnd"/>
      <w:r>
        <w:rPr>
          <w:rFonts w:eastAsia="Times New Roman" w:cs="Times New Roman"/>
          <w:szCs w:val="24"/>
        </w:rPr>
        <w:t xml:space="preserve"> </w:t>
      </w:r>
      <w:r>
        <w:rPr>
          <w:rFonts w:eastAsia="Times New Roman" w:cs="Times New Roman"/>
          <w:szCs w:val="24"/>
        </w:rPr>
        <w:t>όπου</w:t>
      </w:r>
      <w:r>
        <w:rPr>
          <w:rFonts w:eastAsia="Times New Roman" w:cs="Times New Roman"/>
          <w:szCs w:val="24"/>
        </w:rPr>
        <w:t xml:space="preserve"> θα του δώσω τον λόγο. Τελειώνοντας οι ομιλητές, θα μιλήσει ο κύριος Υπουργός και αμέσως μετά τον κύριο Υπουργό όποιος </w:t>
      </w:r>
      <w:r>
        <w:rPr>
          <w:rFonts w:eastAsia="Times New Roman" w:cs="Times New Roman"/>
          <w:szCs w:val="24"/>
        </w:rPr>
        <w:t xml:space="preserve">κοινοβουλευτικός </w:t>
      </w:r>
      <w:r>
        <w:rPr>
          <w:rFonts w:eastAsia="Times New Roman" w:cs="Times New Roman"/>
          <w:szCs w:val="24"/>
        </w:rPr>
        <w:t>θέλει ή αν θέλει πριν τον κύριο Υπουργό, τελειώνοντας δηλαδή οι ομιλητ</w:t>
      </w:r>
      <w:r>
        <w:rPr>
          <w:rFonts w:eastAsia="Times New Roman" w:cs="Times New Roman"/>
          <w:szCs w:val="24"/>
        </w:rPr>
        <w:t>ές, πάλι μπορώ να του δώσω τον λόγο. Αλλά νομίζω καλύτερα είναι να ακούσετε τον κύριο Υπουργό. Εάν θα πάμε στοιχειωδώς –εντάξει θα υπάρξει μια μικρή ανοχή γιατί οι ομιλητές είναι λίγοι- σε τρεις ώρες από τώρα θα έχουμε κλείσει. Αρκεί να είμαστε συνεπείς κα</w:t>
      </w:r>
      <w:r>
        <w:rPr>
          <w:rFonts w:eastAsia="Times New Roman" w:cs="Times New Roman"/>
          <w:szCs w:val="24"/>
        </w:rPr>
        <w:t xml:space="preserve">ι ήρεμοι και να προχωρήσουμε. </w:t>
      </w:r>
    </w:p>
    <w:p w14:paraId="6900E15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Κύριε Πρόεδρε, πριν δώσετε τον λόγο στην κ. Ασημακοπούλου, θα ήθελα να καταθέσω τις τελευταίες νομοτεχνικές βελτιώσεις προς απόδειξη ότι λαμβάνου</w:t>
      </w:r>
      <w:r>
        <w:rPr>
          <w:rFonts w:eastAsia="Times New Roman" w:cs="Times New Roman"/>
          <w:szCs w:val="24"/>
        </w:rPr>
        <w:t xml:space="preserve">με και αυτήν τη στιγμή στην Ολομέλεια παρατηρήσεις ή ακόμα και υποδείξεις από το Επιστημονικό Συμβούλιο της Βουλής και προσπαθούμε να τις ενσωματώσουμε με τον καλύτερο δυνατό τρόπο. </w:t>
      </w:r>
      <w:r>
        <w:rPr>
          <w:rFonts w:eastAsia="Times New Roman" w:cs="Times New Roman"/>
          <w:szCs w:val="24"/>
        </w:rPr>
        <w:lastRenderedPageBreak/>
        <w:t xml:space="preserve">Το λέω αυτό, κύριε Πρόεδρε, γιατί προηγουμένως ακούστηκε από έναν </w:t>
      </w:r>
      <w:r>
        <w:rPr>
          <w:rFonts w:eastAsia="Times New Roman" w:cs="Times New Roman"/>
          <w:szCs w:val="24"/>
        </w:rPr>
        <w:t>ειδικό α</w:t>
      </w:r>
      <w:r>
        <w:rPr>
          <w:rFonts w:eastAsia="Times New Roman" w:cs="Times New Roman"/>
          <w:szCs w:val="24"/>
        </w:rPr>
        <w:t>γορητή</w:t>
      </w:r>
      <w:r>
        <w:rPr>
          <w:rFonts w:eastAsia="Times New Roman" w:cs="Times New Roman"/>
          <w:szCs w:val="24"/>
        </w:rPr>
        <w:t xml:space="preserve"> ότι από όλον αυτόν τον πλούσιο διάλογο -που πράγματι υπήρξε και μάλιστα με απόλυτα πολιτισμένο τρόπο- η Κυβέρνηση δεν ενσωμάτωσε τίποτα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είτε </w:t>
      </w:r>
      <w:r>
        <w:rPr>
          <w:rFonts w:eastAsia="Times New Roman" w:cs="Times New Roman"/>
          <w:szCs w:val="24"/>
        </w:rPr>
        <w:t>μετά από τις παρατηρήσεις των κομμάτων είτε μετά από τις παρατηρήσεις των φορέων. Πλειάδα παρατηρήσεων έχου</w:t>
      </w:r>
      <w:r>
        <w:rPr>
          <w:rFonts w:eastAsia="Times New Roman" w:cs="Times New Roman"/>
          <w:szCs w:val="24"/>
        </w:rPr>
        <w:t xml:space="preserve">ν ενσωματωθεί με τέσσερις ομάδες νομοτεχνικών βελτιώσεων που έχουμε καταθέσει. </w:t>
      </w:r>
    </w:p>
    <w:p w14:paraId="6900E15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Υπουργός κ. Σταύρος Κοντονής καταθέτει για τα Πρακτικά τις προαναφερθείσες νομοτεχνικές βελτιώσεις, οι οποίες έχουν ως εξής: </w:t>
      </w:r>
    </w:p>
    <w:p w14:paraId="6900E159" w14:textId="77777777" w:rsidR="0091451A" w:rsidRDefault="0014380A">
      <w:pPr>
        <w:spacing w:line="600" w:lineRule="auto"/>
        <w:ind w:firstLine="720"/>
        <w:contextualSpacing/>
        <w:jc w:val="center"/>
        <w:rPr>
          <w:rFonts w:eastAsia="Times New Roman" w:cs="Times New Roman"/>
          <w:color w:val="FF0000"/>
          <w:szCs w:val="24"/>
        </w:rPr>
      </w:pPr>
      <w:r w:rsidRPr="00136D03">
        <w:rPr>
          <w:rFonts w:eastAsia="Times New Roman" w:cs="Times New Roman"/>
          <w:color w:val="FF0000"/>
          <w:szCs w:val="24"/>
        </w:rPr>
        <w:t>(ΑΛΛΑΓΗ ΣΕΛΙΔΑΣ)</w:t>
      </w:r>
    </w:p>
    <w:p w14:paraId="6900E15A" w14:textId="77777777" w:rsidR="0091451A" w:rsidRDefault="0014380A">
      <w:pPr>
        <w:spacing w:line="600" w:lineRule="auto"/>
        <w:ind w:firstLine="720"/>
        <w:contextualSpacing/>
        <w:jc w:val="center"/>
        <w:rPr>
          <w:rFonts w:eastAsia="Times New Roman" w:cs="Times New Roman"/>
          <w:color w:val="FF0000"/>
          <w:szCs w:val="24"/>
        </w:rPr>
      </w:pPr>
      <w:r w:rsidRPr="00136D03">
        <w:rPr>
          <w:rFonts w:eastAsia="Times New Roman" w:cs="Times New Roman"/>
          <w:color w:val="FF0000"/>
          <w:szCs w:val="24"/>
        </w:rPr>
        <w:t>(ΝΑ ΜΠΕΙ Η ΣΕΛ</w:t>
      </w:r>
      <w:r w:rsidRPr="00136D03">
        <w:rPr>
          <w:rFonts w:eastAsia="Times New Roman" w:cs="Times New Roman"/>
          <w:color w:val="FF0000"/>
          <w:szCs w:val="24"/>
        </w:rPr>
        <w:t>ΙΔΑ 126)</w:t>
      </w:r>
    </w:p>
    <w:p w14:paraId="6900E15B" w14:textId="77777777" w:rsidR="0091451A" w:rsidRDefault="0014380A">
      <w:pPr>
        <w:spacing w:line="600" w:lineRule="auto"/>
        <w:ind w:firstLine="720"/>
        <w:contextualSpacing/>
        <w:jc w:val="center"/>
        <w:rPr>
          <w:rFonts w:eastAsia="Times New Roman" w:cs="Times New Roman"/>
          <w:color w:val="FF0000"/>
          <w:szCs w:val="24"/>
        </w:rPr>
      </w:pPr>
      <w:r w:rsidRPr="00136D03">
        <w:rPr>
          <w:rFonts w:eastAsia="Times New Roman" w:cs="Times New Roman"/>
          <w:color w:val="FF0000"/>
          <w:szCs w:val="24"/>
        </w:rPr>
        <w:t>(ΑΛΛΑΓΗ ΣΕΛΙΔΑΣ)</w:t>
      </w:r>
    </w:p>
    <w:p w14:paraId="6900E15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Ασημακοπούλου, έχετε τον λόγο.</w:t>
      </w:r>
    </w:p>
    <w:p w14:paraId="6900E15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Ευχαριστώ, κύριε Πρόεδρε.</w:t>
      </w:r>
    </w:p>
    <w:p w14:paraId="6900E15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όπως προανήγγειλε ο </w:t>
      </w:r>
      <w:r>
        <w:rPr>
          <w:rFonts w:eastAsia="Times New Roman" w:cs="Times New Roman"/>
          <w:szCs w:val="24"/>
        </w:rPr>
        <w:t xml:space="preserve">εισηγητής </w:t>
      </w:r>
      <w:r>
        <w:rPr>
          <w:rFonts w:eastAsia="Times New Roman" w:cs="Times New Roman"/>
          <w:szCs w:val="24"/>
        </w:rPr>
        <w:t>μας, ο Βουλευτής Καβάλας συνάδελφος κ. Νίκος Π</w:t>
      </w:r>
      <w:r>
        <w:rPr>
          <w:rFonts w:eastAsia="Times New Roman" w:cs="Times New Roman"/>
          <w:szCs w:val="24"/>
        </w:rPr>
        <w:t xml:space="preserve">αναγιωτόπουλος, εγώ θα μιλήσω όχι για την κύρωση, αλλά για την άσχετη προς την κύρωση τροπολογία που επέλεξε να φέρει σήμερα ο Υπουργός, ο κ. Νίκος Παππάς. Ο Υπουργός, ο οποίος φέρνοντας αυτήν την τροπολογία αποδεικνύει ότι εξακολουθεί να είναι </w:t>
      </w:r>
      <w:r>
        <w:rPr>
          <w:rFonts w:eastAsia="Times New Roman" w:cs="Times New Roman"/>
          <w:szCs w:val="24"/>
        </w:rPr>
        <w:lastRenderedPageBreak/>
        <w:t>η αιχμή του</w:t>
      </w:r>
      <w:r>
        <w:rPr>
          <w:rFonts w:eastAsia="Times New Roman" w:cs="Times New Roman"/>
          <w:szCs w:val="24"/>
        </w:rPr>
        <w:t xml:space="preserve"> δόρατος της καθεστωτικού τύπου προσπάθειας που συνεχίζεται από την πλευρά της Κυβέρνησης Τσίπρα – Καμμένου να αποκτήσει πάση θυσία τον απόλυτο έλεγχο των μέσων ενημέρωσης. Αυτή η προσπάθεια συνεχίζεται σήμερα ξεδιάντροπα και συνεχίζεται με περίσσια υποκρι</w:t>
      </w:r>
      <w:r>
        <w:rPr>
          <w:rFonts w:eastAsia="Times New Roman" w:cs="Times New Roman"/>
          <w:szCs w:val="24"/>
        </w:rPr>
        <w:t xml:space="preserve">σία και απόλυτη προχειρότητα. </w:t>
      </w:r>
    </w:p>
    <w:p w14:paraId="6900E15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Αναφέρομαι στην τροπολογία και στις δύο παραγράφους. Ξεκινώ λοιπόν με το «ξεδιάντροπα». Ήρθε λοιπόν ο κ. Παππάς εδώ και μας είπε ότι «με τη μία παράγραφο καταργούμε το άρθρο 2Α του </w:t>
      </w:r>
      <w:r>
        <w:rPr>
          <w:rFonts w:eastAsia="Times New Roman" w:cs="Times New Roman"/>
          <w:szCs w:val="24"/>
        </w:rPr>
        <w:t>ν.</w:t>
      </w:r>
      <w:r>
        <w:rPr>
          <w:rFonts w:eastAsia="Times New Roman" w:cs="Times New Roman"/>
          <w:szCs w:val="24"/>
        </w:rPr>
        <w:t xml:space="preserve">4339/2015» -αυτός είναι ο γνωστός αντισυνταγματικός νόμος του αποτυχημένου </w:t>
      </w:r>
      <w:proofErr w:type="spellStart"/>
      <w:r>
        <w:rPr>
          <w:rFonts w:eastAsia="Times New Roman" w:cs="Times New Roman"/>
          <w:szCs w:val="24"/>
        </w:rPr>
        <w:t>καναλάρχη</w:t>
      </w:r>
      <w:proofErr w:type="spellEnd"/>
      <w:r>
        <w:rPr>
          <w:rFonts w:eastAsia="Times New Roman" w:cs="Times New Roman"/>
          <w:szCs w:val="24"/>
        </w:rPr>
        <w:t xml:space="preserve">, κ. Παππά- «την καταργούμε γιατί βεβαίως κρίθηκε αντισυνταγματική από το Συμβούλιο της Επικρατείας». Αυτό -λέει ο Υπουργός- είναι αυτονόητο. Πότε έγινε αυτονόητο; </w:t>
      </w:r>
    </w:p>
    <w:p w14:paraId="6900E16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Να δούμ</w:t>
      </w:r>
      <w:r>
        <w:rPr>
          <w:rFonts w:eastAsia="Times New Roman" w:cs="Times New Roman"/>
          <w:szCs w:val="24"/>
        </w:rPr>
        <w:t>ε λίγο το ιστορικό για να συνεννοηθούμε για το αυτονόητο:</w:t>
      </w:r>
    </w:p>
    <w:p w14:paraId="6900E16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Ψηφίζεται το άρθρο αυτό στις 11</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 xml:space="preserve">2016. Του λέγαμε ότι είναι αυτονόητο ότι είναι αντισυνταγματικό, ότι δεν μπορεί ένας Υπουργός να γίνεται </w:t>
      </w:r>
      <w:proofErr w:type="spellStart"/>
      <w:r>
        <w:rPr>
          <w:rFonts w:eastAsia="Times New Roman" w:cs="Times New Roman"/>
          <w:szCs w:val="24"/>
        </w:rPr>
        <w:t>υπερκαναλάρχης</w:t>
      </w:r>
      <w:proofErr w:type="spellEnd"/>
      <w:r>
        <w:rPr>
          <w:rFonts w:eastAsia="Times New Roman" w:cs="Times New Roman"/>
          <w:szCs w:val="24"/>
        </w:rPr>
        <w:t xml:space="preserve"> και να καθορίζει τον αριθμό των καναλιών. Όχ</w:t>
      </w:r>
      <w:r>
        <w:rPr>
          <w:rFonts w:eastAsia="Times New Roman" w:cs="Times New Roman"/>
          <w:szCs w:val="24"/>
        </w:rPr>
        <w:t>ι, τότε δεν ήταν αυτονόητο. Δεν ήταν επίσης αυτονόητο όταν αργότερα, αφού στις 26</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2015 κρίθηκε η αντισυνταγματικότητα, μια εβδομάδα αργότερα, στις 3</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 xml:space="preserve">2016, φέρνει ο κ. Παππάς και ψηφίζουν οι Βουλευτές της </w:t>
      </w:r>
      <w:r>
        <w:rPr>
          <w:rFonts w:eastAsia="Times New Roman" w:cs="Times New Roman"/>
          <w:szCs w:val="24"/>
        </w:rPr>
        <w:t xml:space="preserve">Πλειοψηφίας </w:t>
      </w:r>
      <w:r>
        <w:rPr>
          <w:rFonts w:eastAsia="Times New Roman" w:cs="Times New Roman"/>
          <w:szCs w:val="24"/>
        </w:rPr>
        <w:t xml:space="preserve">την αναστολή </w:t>
      </w:r>
      <w:r>
        <w:rPr>
          <w:rFonts w:eastAsia="Times New Roman" w:cs="Times New Roman"/>
          <w:szCs w:val="24"/>
        </w:rPr>
        <w:lastRenderedPageBreak/>
        <w:t>του άρθρου 2Α. Δεν ήτ</w:t>
      </w:r>
      <w:r>
        <w:rPr>
          <w:rFonts w:eastAsia="Times New Roman" w:cs="Times New Roman"/>
          <w:szCs w:val="24"/>
        </w:rPr>
        <w:t>αν τότε αυτονόητο ότι έπρεπε να καταργηθεί. Δημοσιεύεται η απόφαση στις αρχές του έτους. Για να συνεννοηθούμε δηλαδή, κυρίες και κύριοι συνάδελφοι, πριν από έξι μήνες. Ούτε τότε ήταν αυτονόητο ότι έπρεπε να καταργηθεί. Φέρνει δικό του νομοσχέδιο ο κ. Παππά</w:t>
      </w:r>
      <w:r>
        <w:rPr>
          <w:rFonts w:eastAsia="Times New Roman" w:cs="Times New Roman"/>
          <w:szCs w:val="24"/>
        </w:rPr>
        <w:t>ς στις 16</w:t>
      </w:r>
      <w:r>
        <w:rPr>
          <w:rFonts w:eastAsia="Times New Roman" w:cs="Times New Roman"/>
          <w:szCs w:val="24"/>
        </w:rPr>
        <w:t>-</w:t>
      </w:r>
      <w:r>
        <w:rPr>
          <w:rFonts w:eastAsia="Times New Roman" w:cs="Times New Roman"/>
          <w:szCs w:val="24"/>
        </w:rPr>
        <w:t xml:space="preserve">3, το </w:t>
      </w:r>
      <w:r>
        <w:rPr>
          <w:rFonts w:eastAsia="Times New Roman" w:cs="Times New Roman"/>
          <w:szCs w:val="24"/>
          <w:lang w:val="en-US"/>
        </w:rPr>
        <w:t>cost</w:t>
      </w:r>
      <w:r>
        <w:rPr>
          <w:rFonts w:eastAsia="Times New Roman" w:cs="Times New Roman"/>
          <w:szCs w:val="24"/>
        </w:rPr>
        <w:t xml:space="preserve"> </w:t>
      </w:r>
      <w:r>
        <w:rPr>
          <w:rFonts w:eastAsia="Times New Roman" w:cs="Times New Roman"/>
          <w:szCs w:val="24"/>
          <w:lang w:val="en-US"/>
        </w:rPr>
        <w:t>redaction</w:t>
      </w:r>
      <w:r>
        <w:rPr>
          <w:rFonts w:eastAsia="Times New Roman" w:cs="Times New Roman"/>
          <w:szCs w:val="24"/>
        </w:rPr>
        <w:t>, όπου είχε την ευκαιρία να φέρει και την τροπολογία. Ούτε τότε ήταν αυτονόητο.</w:t>
      </w:r>
    </w:p>
    <w:p w14:paraId="6900E16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Τώρα, λοιπόν, έρχεται ξαφνικά και μας λέει ότι είναι αυτονόητο ότι πρέπει να καταργηθεί. Γιατί; Αυτή είναι η ερώτηση: Γιατί το κάνει τώρα. Εντάξει, φαντάζομαι ότι επειδή αυτό έχει πολιτικό πόνο. Πρέπει να είναι ιδιαίτερα δύσπεπτο για τον κ. Παππά να χρειασ</w:t>
      </w:r>
      <w:r>
        <w:rPr>
          <w:rFonts w:eastAsia="Times New Roman" w:cs="Times New Roman"/>
          <w:szCs w:val="24"/>
        </w:rPr>
        <w:t xml:space="preserve">τεί να παραδεχτεί δημόσια ότι πρέπει να καταργήσει τον αντισυνταγματικό νόμο του. Είναι δύσπεπτο. Θα προτιμούσε ίσως να το φέρει νύχτα παραμονές δεκαπενταύγουστου. Γιατί το φέρνει, λοιπόν, τώρα; Το φέρνει τώρα, διότι με προχειρότητα και με υποκρισία θέλει </w:t>
      </w:r>
      <w:r>
        <w:rPr>
          <w:rFonts w:eastAsia="Times New Roman" w:cs="Times New Roman"/>
          <w:szCs w:val="24"/>
        </w:rPr>
        <w:t>να βρει έναν τρόπο να περιορίσει τον αριθμό των καναλιών που είχε πει ότι θα είναι τέσσερα με βάση τη γνωστή μελέτη της Φλωρεντίας, έναν άλλον τρόπο.</w:t>
      </w:r>
    </w:p>
    <w:p w14:paraId="6900E16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Οπότε έρχομαι στην πρώτη παράγραφο την οποία υπερασπίστηκε. Τι λέει η πρώτη παράγραφος που φέρνει; Λέει ότ</w:t>
      </w:r>
      <w:r>
        <w:rPr>
          <w:rFonts w:eastAsia="Times New Roman" w:cs="Times New Roman"/>
          <w:szCs w:val="24"/>
        </w:rPr>
        <w:t xml:space="preserve">ι πρέπει αναγκαστικά να εκπέμπουν τα κανάλια –ευτυχώς –εθνικής εμβέλεια, είπε. Διότι είναι απίστευτο ότι δεν ήρθε ούτε στην </w:t>
      </w:r>
      <w:r>
        <w:rPr>
          <w:rFonts w:eastAsia="Times New Roman" w:cs="Times New Roman"/>
          <w:szCs w:val="24"/>
        </w:rPr>
        <w:t>επιτροπή</w:t>
      </w:r>
      <w:r>
        <w:rPr>
          <w:rFonts w:eastAsia="Times New Roman" w:cs="Times New Roman"/>
          <w:szCs w:val="24"/>
        </w:rPr>
        <w:t>. Εν</w:t>
      </w:r>
      <w:r>
        <w:rPr>
          <w:rFonts w:eastAsia="Times New Roman" w:cs="Times New Roman"/>
          <w:szCs w:val="24"/>
        </w:rPr>
        <w:t xml:space="preserve"> </w:t>
      </w:r>
      <w:r>
        <w:rPr>
          <w:rFonts w:eastAsia="Times New Roman" w:cs="Times New Roman"/>
          <w:szCs w:val="24"/>
        </w:rPr>
        <w:t>τω</w:t>
      </w:r>
      <w:r>
        <w:rPr>
          <w:rFonts w:eastAsia="Times New Roman" w:cs="Times New Roman"/>
          <w:szCs w:val="24"/>
        </w:rPr>
        <w:t xml:space="preserve"> </w:t>
      </w:r>
      <w:r>
        <w:rPr>
          <w:rFonts w:eastAsia="Times New Roman" w:cs="Times New Roman"/>
          <w:szCs w:val="24"/>
        </w:rPr>
        <w:t xml:space="preserve">μεταξύ τα περιφερειακά κανάλια έχουν μέρες τώρα που αναρωτιούνται αν βασικά όλα θα πρέπει να κλείσουν, διότι </w:t>
      </w:r>
      <w:r>
        <w:rPr>
          <w:rFonts w:eastAsia="Times New Roman" w:cs="Times New Roman"/>
          <w:szCs w:val="24"/>
        </w:rPr>
        <w:lastRenderedPageBreak/>
        <w:t>αντιλαμ</w:t>
      </w:r>
      <w:r>
        <w:rPr>
          <w:rFonts w:eastAsia="Times New Roman" w:cs="Times New Roman"/>
          <w:szCs w:val="24"/>
        </w:rPr>
        <w:t xml:space="preserve">βάνεται ο Υπουργός, πριν φέρει τη νομοτεχνική βελτίωση, ότι είχε προκαλέσει πανικό στα περιφερειακά κανάλια, τα οποία, αν ήταν υποχρεωμένα να εκπέμπουν σε </w:t>
      </w:r>
      <w:r>
        <w:rPr>
          <w:rFonts w:eastAsia="Times New Roman" w:cs="Times New Roman"/>
          <w:szCs w:val="24"/>
          <w:lang w:val="en-US"/>
        </w:rPr>
        <w:t>simulcast</w:t>
      </w:r>
      <w:r>
        <w:rPr>
          <w:rFonts w:eastAsia="Times New Roman" w:cs="Times New Roman"/>
          <w:szCs w:val="24"/>
        </w:rPr>
        <w:t xml:space="preserve">, δηλαδή σε </w:t>
      </w:r>
      <w:r>
        <w:rPr>
          <w:rFonts w:eastAsia="Times New Roman" w:cs="Times New Roman"/>
          <w:szCs w:val="24"/>
          <w:lang w:val="en-US"/>
        </w:rPr>
        <w:t>HD</w:t>
      </w:r>
      <w:r>
        <w:rPr>
          <w:rFonts w:eastAsia="Times New Roman" w:cs="Times New Roman"/>
          <w:szCs w:val="24"/>
        </w:rPr>
        <w:t xml:space="preserve"> επίσης, θα έπρεπε να κάνουν επενδύσεις που ήταν απολύτως απαγορευτικές και θα</w:t>
      </w:r>
      <w:r>
        <w:rPr>
          <w:rFonts w:eastAsia="Times New Roman" w:cs="Times New Roman"/>
          <w:szCs w:val="24"/>
        </w:rPr>
        <w:t xml:space="preserve"> έκλειναν.</w:t>
      </w:r>
    </w:p>
    <w:p w14:paraId="6900E16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Το διορθώνει, λοιπόν, με μια νομοτεχνική βελτίωση ο Υπουργός αυτό -φεύγω από την προχειρότητα και πάω στην υποκρισία- και έρχεται και λέει ότι πρέπει να υπάρχει αυτή η </w:t>
      </w:r>
      <w:r>
        <w:rPr>
          <w:rFonts w:eastAsia="Times New Roman" w:cs="Times New Roman"/>
          <w:szCs w:val="24"/>
          <w:lang w:val="en-US"/>
        </w:rPr>
        <w:t>simulcast</w:t>
      </w:r>
      <w:r>
        <w:rPr>
          <w:rFonts w:eastAsia="Times New Roman" w:cs="Times New Roman"/>
          <w:szCs w:val="24"/>
        </w:rPr>
        <w:t xml:space="preserve"> εκπομπή σε </w:t>
      </w:r>
      <w:r>
        <w:rPr>
          <w:rFonts w:eastAsia="Times New Roman" w:cs="Times New Roman"/>
          <w:szCs w:val="24"/>
          <w:lang w:val="en-US"/>
        </w:rPr>
        <w:t>HD</w:t>
      </w:r>
      <w:r>
        <w:rPr>
          <w:rFonts w:eastAsia="Times New Roman" w:cs="Times New Roman"/>
          <w:szCs w:val="24"/>
        </w:rPr>
        <w:t xml:space="preserve"> και </w:t>
      </w:r>
      <w:r>
        <w:rPr>
          <w:rFonts w:eastAsia="Times New Roman" w:cs="Times New Roman"/>
          <w:szCs w:val="24"/>
          <w:lang w:val="en-US"/>
        </w:rPr>
        <w:t>standard</w:t>
      </w:r>
      <w:r>
        <w:rPr>
          <w:rFonts w:eastAsia="Times New Roman" w:cs="Times New Roman"/>
          <w:szCs w:val="24"/>
        </w:rPr>
        <w:t xml:space="preserve"> </w:t>
      </w:r>
      <w:r>
        <w:rPr>
          <w:rFonts w:eastAsia="Times New Roman" w:cs="Times New Roman"/>
          <w:szCs w:val="24"/>
          <w:lang w:val="en-US"/>
        </w:rPr>
        <w:t>definition</w:t>
      </w:r>
      <w:r>
        <w:rPr>
          <w:rFonts w:eastAsia="Times New Roman" w:cs="Times New Roman"/>
          <w:szCs w:val="24"/>
        </w:rPr>
        <w:t xml:space="preserve"> γιατί κόπτεται για τους αδύνα</w:t>
      </w:r>
      <w:r>
        <w:rPr>
          <w:rFonts w:eastAsia="Times New Roman" w:cs="Times New Roman"/>
          <w:szCs w:val="24"/>
        </w:rPr>
        <w:t xml:space="preserve">μους! Η Κυβέρνηση ξέρουμε ότι κόπτεται για τους αδύναμους, γι’ αυτό εξάλλου μείωσε το αφορολόγητο, γι’ αυτό έκοψε το ΕΚΑΣ, γι’ αυτό έφερε τέταρτο μνημόνιο. Για τους αδύναμους τα κάνει όλα αυτά. Έτσι, λοιπόν, και ο κ. Παππάς κόπτεται για τους αδύναμους και </w:t>
      </w:r>
      <w:r>
        <w:rPr>
          <w:rFonts w:eastAsia="Times New Roman" w:cs="Times New Roman"/>
          <w:szCs w:val="24"/>
        </w:rPr>
        <w:t xml:space="preserve">βαρύγδουπα </w:t>
      </w:r>
      <w:proofErr w:type="spellStart"/>
      <w:r>
        <w:rPr>
          <w:rFonts w:eastAsia="Times New Roman" w:cs="Times New Roman"/>
          <w:szCs w:val="24"/>
        </w:rPr>
        <w:t>τουίταρε</w:t>
      </w:r>
      <w:proofErr w:type="spellEnd"/>
      <w:r>
        <w:rPr>
          <w:rFonts w:eastAsia="Times New Roman" w:cs="Times New Roman"/>
          <w:szCs w:val="24"/>
        </w:rPr>
        <w:t xml:space="preserve"> επίσης ότι δεν θα πέσει άλλο μαύρο σε αυτούς που δεν μπορούν.</w:t>
      </w:r>
    </w:p>
    <w:p w14:paraId="6900E16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Για να καθίσουμε να το εξετάσουμε αυτό.</w:t>
      </w:r>
    </w:p>
    <w:p w14:paraId="6900E16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 πότε τον πήρε τον Υπουργό ο πόνος για τους αδύναμους που δεν έχουν τις συσκευές; Γιατί στον δικό του νόμο, που κρίθηκε αντ</w:t>
      </w:r>
      <w:r>
        <w:rPr>
          <w:rFonts w:eastAsia="Times New Roman" w:cs="Times New Roman"/>
          <w:szCs w:val="24"/>
        </w:rPr>
        <w:t>ισυνταγματικός και που καταργείται η διάταξη με την επόμενη παράγραφο αυτής της τροπολογίας, τι έλεγε ο Υπουργός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καναλάρχης</w:t>
      </w:r>
      <w:proofErr w:type="spellEnd"/>
      <w:r>
        <w:rPr>
          <w:rFonts w:eastAsia="Times New Roman" w:cs="Times New Roman"/>
          <w:szCs w:val="24"/>
        </w:rPr>
        <w:t xml:space="preserve">; Τέσσερα κανάλια μόνο </w:t>
      </w:r>
      <w:r>
        <w:rPr>
          <w:rFonts w:eastAsia="Times New Roman" w:cs="Times New Roman"/>
          <w:szCs w:val="24"/>
          <w:lang w:val="en-US"/>
        </w:rPr>
        <w:t>high</w:t>
      </w:r>
      <w:r>
        <w:rPr>
          <w:rFonts w:eastAsia="Times New Roman" w:cs="Times New Roman"/>
          <w:szCs w:val="24"/>
        </w:rPr>
        <w:t xml:space="preserve"> </w:t>
      </w:r>
      <w:r>
        <w:rPr>
          <w:rFonts w:eastAsia="Times New Roman" w:cs="Times New Roman"/>
          <w:szCs w:val="24"/>
          <w:lang w:val="en-US"/>
        </w:rPr>
        <w:t>definition</w:t>
      </w:r>
      <w:r>
        <w:rPr>
          <w:rFonts w:eastAsia="Times New Roman" w:cs="Times New Roman"/>
          <w:szCs w:val="24"/>
        </w:rPr>
        <w:t xml:space="preserve">. Τι έγινε; Σε </w:t>
      </w:r>
      <w:r>
        <w:rPr>
          <w:rFonts w:eastAsia="Times New Roman" w:cs="Times New Roman"/>
          <w:szCs w:val="24"/>
        </w:rPr>
        <w:t>ενάμιση</w:t>
      </w:r>
      <w:r>
        <w:rPr>
          <w:rFonts w:eastAsia="Times New Roman" w:cs="Times New Roman"/>
          <w:szCs w:val="24"/>
        </w:rPr>
        <w:t xml:space="preserve"> χρόνο πάλιωσαν όλες οι συσκευές; Δεν νομίζω. Υποκρισία.</w:t>
      </w:r>
    </w:p>
    <w:p w14:paraId="6900E16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Πάμε, λοιπόν, </w:t>
      </w:r>
      <w:r>
        <w:rPr>
          <w:rFonts w:eastAsia="Times New Roman" w:cs="Times New Roman"/>
          <w:szCs w:val="24"/>
        </w:rPr>
        <w:t xml:space="preserve">να δούμε τι κάνει στην πραγματικότητα ο Υπουργός, γιατί δεν τον ενδιαφέρει αυτό. Τι κάνει; Αποκλείει την τεχνολογία </w:t>
      </w:r>
      <w:r>
        <w:rPr>
          <w:rFonts w:eastAsia="Times New Roman" w:cs="Times New Roman"/>
          <w:szCs w:val="24"/>
          <w:lang w:val="en-US"/>
        </w:rPr>
        <w:t>DVB</w:t>
      </w:r>
      <w:r>
        <w:rPr>
          <w:rFonts w:eastAsia="Times New Roman" w:cs="Times New Roman"/>
          <w:szCs w:val="24"/>
        </w:rPr>
        <w:t>-</w:t>
      </w:r>
      <w:r>
        <w:rPr>
          <w:rFonts w:eastAsia="Times New Roman" w:cs="Times New Roman"/>
          <w:szCs w:val="24"/>
          <w:lang w:val="en-US"/>
        </w:rPr>
        <w:t>T</w:t>
      </w:r>
      <w:r>
        <w:rPr>
          <w:rFonts w:eastAsia="Times New Roman" w:cs="Times New Roman"/>
          <w:szCs w:val="24"/>
        </w:rPr>
        <w:t xml:space="preserve">2. Γιατί το κάνει αυτό; Το κάνει γιατί το μεγαλύτερο πλεονέκτημα αυτής της τεχνολογίας είναι ότι ανά </w:t>
      </w:r>
      <w:proofErr w:type="spellStart"/>
      <w:r>
        <w:rPr>
          <w:rFonts w:eastAsia="Times New Roman" w:cs="Times New Roman"/>
          <w:szCs w:val="24"/>
        </w:rPr>
        <w:t>πολυπλέκτη</w:t>
      </w:r>
      <w:proofErr w:type="spellEnd"/>
      <w:r>
        <w:rPr>
          <w:rFonts w:eastAsia="Times New Roman" w:cs="Times New Roman"/>
          <w:szCs w:val="24"/>
        </w:rPr>
        <w:t xml:space="preserve"> αυτό αυξάνει τη χωρητικότητα. Συγκεκριμένα, από 24,88 σε 36,55 </w:t>
      </w:r>
      <w:r>
        <w:rPr>
          <w:rFonts w:eastAsia="Times New Roman" w:cs="Times New Roman"/>
          <w:szCs w:val="24"/>
          <w:lang w:val="en-US"/>
        </w:rPr>
        <w:t>MPPS</w:t>
      </w:r>
      <w:r>
        <w:rPr>
          <w:rFonts w:eastAsia="Times New Roman" w:cs="Times New Roman"/>
          <w:szCs w:val="24"/>
        </w:rPr>
        <w:t>. Σε απλά ελληνικά, μπορούν να μπουν περισσότερα κανάλια.</w:t>
      </w:r>
    </w:p>
    <w:p w14:paraId="6900E168" w14:textId="77777777" w:rsidR="0091451A" w:rsidRDefault="0014380A">
      <w:pPr>
        <w:spacing w:line="600" w:lineRule="auto"/>
        <w:ind w:firstLine="720"/>
        <w:contextualSpacing/>
        <w:jc w:val="both"/>
        <w:rPr>
          <w:rFonts w:eastAsia="Times New Roman"/>
          <w:szCs w:val="24"/>
        </w:rPr>
      </w:pPr>
      <w:r>
        <w:rPr>
          <w:rFonts w:eastAsia="Times New Roman" w:cs="Times New Roman"/>
          <w:szCs w:val="24"/>
        </w:rPr>
        <w:t>Επειδή μίλησε για τ</w:t>
      </w:r>
      <w:r>
        <w:rPr>
          <w:rFonts w:eastAsia="Times New Roman" w:cs="Times New Roman"/>
          <w:szCs w:val="24"/>
        </w:rPr>
        <w:t xml:space="preserve">ις παλιές συσκευές, σημειώνω ότι το ποσοστό των συσκευών που δεν υποστηρίζει </w:t>
      </w:r>
      <w:r>
        <w:rPr>
          <w:rFonts w:eastAsia="Times New Roman" w:cs="Times New Roman"/>
          <w:szCs w:val="24"/>
          <w:lang w:val="en-US"/>
        </w:rPr>
        <w:t>high</w:t>
      </w:r>
      <w:r>
        <w:rPr>
          <w:rFonts w:eastAsia="Times New Roman" w:cs="Times New Roman"/>
          <w:szCs w:val="24"/>
        </w:rPr>
        <w:t xml:space="preserve"> </w:t>
      </w:r>
      <w:r>
        <w:rPr>
          <w:rFonts w:eastAsia="Times New Roman" w:cs="Times New Roman"/>
          <w:szCs w:val="24"/>
          <w:lang w:val="en-US"/>
        </w:rPr>
        <w:t>definition</w:t>
      </w:r>
      <w:r>
        <w:rPr>
          <w:rFonts w:eastAsia="Times New Roman" w:cs="Times New Roman"/>
          <w:szCs w:val="24"/>
        </w:rPr>
        <w:t xml:space="preserve"> υπολογίζεται ότι είναι γύρω στο 30% και του </w:t>
      </w:r>
      <w:r>
        <w:rPr>
          <w:rFonts w:eastAsia="Times New Roman" w:cs="Times New Roman"/>
          <w:szCs w:val="24"/>
          <w:lang w:val="en-US"/>
        </w:rPr>
        <w:t>DVB</w:t>
      </w:r>
      <w:r>
        <w:rPr>
          <w:rFonts w:eastAsia="Times New Roman" w:cs="Times New Roman"/>
          <w:szCs w:val="24"/>
        </w:rPr>
        <w:t xml:space="preserve"> τα δύο είναι γύρω στο 35%. Τι κάνει, λοιπόν, ο Υπουργός στους αδύναμους για τους οποίους κόπτεται; Βάζει τη μετάβασ</w:t>
      </w:r>
      <w:r>
        <w:rPr>
          <w:rFonts w:eastAsia="Times New Roman" w:cs="Times New Roman"/>
          <w:szCs w:val="24"/>
        </w:rPr>
        <w:t xml:space="preserve">η αναγκαστικά σε δύο στάδια. Στο πρώτο στάδιο θα πρέπει </w:t>
      </w:r>
      <w:r>
        <w:rPr>
          <w:rFonts w:eastAsia="Times New Roman" w:cs="Times New Roman"/>
          <w:szCs w:val="24"/>
        </w:rPr>
        <w:t>να</w:t>
      </w:r>
      <w:r>
        <w:rPr>
          <w:rFonts w:eastAsia="Times New Roman" w:cs="Times New Roman"/>
          <w:szCs w:val="24"/>
        </w:rPr>
        <w:t xml:space="preserve"> ξαναγίνει συντονισμός, να γίνει ενημέρωση, μέχρι να καταργηθεί το </w:t>
      </w:r>
      <w:r>
        <w:rPr>
          <w:rFonts w:eastAsia="Times New Roman" w:cs="Times New Roman"/>
          <w:szCs w:val="24"/>
          <w:lang w:val="en-US"/>
        </w:rPr>
        <w:t>simulcast</w:t>
      </w:r>
      <w:r>
        <w:rPr>
          <w:rFonts w:eastAsia="Times New Roman" w:cs="Times New Roman"/>
          <w:szCs w:val="24"/>
        </w:rPr>
        <w:t>, και μετά θα πρέπει να ξαναγίνει όλο αυτό, με καινούρ</w:t>
      </w:r>
      <w:r>
        <w:rPr>
          <w:rFonts w:eastAsia="Times New Roman" w:cs="Times New Roman"/>
          <w:szCs w:val="24"/>
        </w:rPr>
        <w:t>γ</w:t>
      </w:r>
      <w:r>
        <w:rPr>
          <w:rFonts w:eastAsia="Times New Roman" w:cs="Times New Roman"/>
          <w:szCs w:val="24"/>
        </w:rPr>
        <w:t xml:space="preserve">ια παραμετροποίηση εκ βάθρων του δικτύου για να καταργηθεί το </w:t>
      </w:r>
      <w:r>
        <w:rPr>
          <w:rFonts w:eastAsia="Times New Roman" w:cs="Times New Roman"/>
          <w:szCs w:val="24"/>
          <w:lang w:val="en-US"/>
        </w:rPr>
        <w:t>simul</w:t>
      </w:r>
      <w:r>
        <w:rPr>
          <w:rFonts w:eastAsia="Times New Roman" w:cs="Times New Roman"/>
          <w:szCs w:val="24"/>
          <w:lang w:val="en-US"/>
        </w:rPr>
        <w:t>cast</w:t>
      </w:r>
      <w:r>
        <w:rPr>
          <w:rFonts w:eastAsia="Times New Roman" w:cs="Times New Roman"/>
          <w:szCs w:val="24"/>
        </w:rPr>
        <w:t xml:space="preserve"> και να πάμε στην τεχνολογία </w:t>
      </w:r>
      <w:r>
        <w:rPr>
          <w:rFonts w:eastAsia="Times New Roman" w:cs="Times New Roman"/>
          <w:szCs w:val="24"/>
          <w:lang w:val="en-US"/>
        </w:rPr>
        <w:t>DVB</w:t>
      </w:r>
      <w:r>
        <w:rPr>
          <w:rFonts w:eastAsia="Times New Roman" w:cs="Times New Roman"/>
          <w:szCs w:val="24"/>
        </w:rPr>
        <w:t>-</w:t>
      </w:r>
      <w:r>
        <w:rPr>
          <w:rFonts w:eastAsia="Times New Roman" w:cs="Times New Roman"/>
          <w:szCs w:val="24"/>
          <w:lang w:val="en-US"/>
        </w:rPr>
        <w:t>T</w:t>
      </w:r>
      <w:r>
        <w:rPr>
          <w:rFonts w:eastAsia="Times New Roman" w:cs="Times New Roman"/>
          <w:szCs w:val="24"/>
        </w:rPr>
        <w:t xml:space="preserve">2. Για την οποία τεχνολογία </w:t>
      </w:r>
      <w:r>
        <w:rPr>
          <w:rFonts w:eastAsia="Times New Roman" w:cs="Times New Roman"/>
          <w:szCs w:val="24"/>
          <w:lang w:val="en-US"/>
        </w:rPr>
        <w:t>DVB</w:t>
      </w:r>
      <w:r>
        <w:rPr>
          <w:rFonts w:eastAsia="Times New Roman" w:cs="Times New Roman"/>
          <w:szCs w:val="24"/>
        </w:rPr>
        <w:t>-</w:t>
      </w:r>
      <w:r>
        <w:rPr>
          <w:rFonts w:eastAsia="Times New Roman" w:cs="Times New Roman"/>
          <w:szCs w:val="24"/>
          <w:lang w:val="en-US"/>
        </w:rPr>
        <w:t>T</w:t>
      </w:r>
      <w:r>
        <w:rPr>
          <w:rFonts w:eastAsia="Times New Roman" w:cs="Times New Roman"/>
          <w:szCs w:val="24"/>
        </w:rPr>
        <w:t xml:space="preserve">2 σας λέω μερικά στοιχεία να συνεννοούμαστε: Από τις σαράντα οκτώ ευρωπαϊκές χώρες οι είκοσι δύο λειτουργούν με δίκτυα </w:t>
      </w:r>
      <w:r>
        <w:rPr>
          <w:rFonts w:eastAsia="Times New Roman" w:cs="Times New Roman"/>
          <w:szCs w:val="24"/>
          <w:lang w:val="en-US"/>
        </w:rPr>
        <w:t>DVB</w:t>
      </w:r>
      <w:r>
        <w:rPr>
          <w:rFonts w:eastAsia="Times New Roman" w:cs="Times New Roman"/>
          <w:szCs w:val="24"/>
        </w:rPr>
        <w:t>-</w:t>
      </w:r>
      <w:r>
        <w:rPr>
          <w:rFonts w:eastAsia="Times New Roman" w:cs="Times New Roman"/>
          <w:szCs w:val="24"/>
          <w:lang w:val="en-US"/>
        </w:rPr>
        <w:t>T</w:t>
      </w:r>
      <w:r>
        <w:rPr>
          <w:rFonts w:eastAsia="Times New Roman" w:cs="Times New Roman"/>
          <w:szCs w:val="24"/>
        </w:rPr>
        <w:t>2. Τρεις το έχουν υιοθετήσει.</w:t>
      </w:r>
      <w:r>
        <w:rPr>
          <w:rFonts w:eastAsia="Times New Roman"/>
          <w:szCs w:val="24"/>
        </w:rPr>
        <w:t xml:space="preserve"> </w:t>
      </w:r>
      <w:r>
        <w:rPr>
          <w:rFonts w:eastAsia="Times New Roman"/>
          <w:szCs w:val="24"/>
        </w:rPr>
        <w:t>Σε παγκόσμιο επίπεδο από τις δι</w:t>
      </w:r>
      <w:r>
        <w:rPr>
          <w:rFonts w:eastAsia="Times New Roman"/>
          <w:szCs w:val="24"/>
        </w:rPr>
        <w:t xml:space="preserve">ακόσιες τριάντα δύο χώρες οι ογδόντα τέσσερις το λειτουργούν. </w:t>
      </w:r>
    </w:p>
    <w:p w14:paraId="6900E169"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Για να σας το πω απλά, είναι σαφώς το μέλλον και επίσης έχει και νομοθετική και νομοτεχνική τεκμηρίωση η χρήση της και στην εθνική νομοθεσία, </w:t>
      </w:r>
      <w:r>
        <w:rPr>
          <w:rFonts w:eastAsia="Times New Roman"/>
          <w:szCs w:val="24"/>
        </w:rPr>
        <w:lastRenderedPageBreak/>
        <w:t>αναφέρομαι στην επιβολή της βέλτιστης χρήσης του φά</w:t>
      </w:r>
      <w:r>
        <w:rPr>
          <w:rFonts w:eastAsia="Times New Roman"/>
          <w:szCs w:val="24"/>
        </w:rPr>
        <w:t>σματος, άρθρα 23 και 75 του ν</w:t>
      </w:r>
      <w:r>
        <w:rPr>
          <w:rFonts w:eastAsia="Times New Roman"/>
          <w:szCs w:val="24"/>
        </w:rPr>
        <w:t>.</w:t>
      </w:r>
      <w:r>
        <w:rPr>
          <w:rFonts w:eastAsia="Times New Roman"/>
          <w:szCs w:val="24"/>
        </w:rPr>
        <w:t>4070, στην μη επιτρεπτή αποθεματοποίηση του φάσματος, αναφέρομαι στο άρθρο 21 του ν</w:t>
      </w:r>
      <w:r>
        <w:rPr>
          <w:rFonts w:eastAsia="Times New Roman"/>
          <w:szCs w:val="24"/>
        </w:rPr>
        <w:t>.</w:t>
      </w:r>
      <w:r>
        <w:rPr>
          <w:rFonts w:eastAsia="Times New Roman"/>
          <w:szCs w:val="24"/>
        </w:rPr>
        <w:t>4070, αναφέρομαι επίσης στην Ευρωπαϊκή Απόφαση 2017/899 της 17</w:t>
      </w:r>
      <w:r>
        <w:rPr>
          <w:rFonts w:eastAsia="Times New Roman"/>
          <w:szCs w:val="24"/>
          <w:vertAlign w:val="superscript"/>
        </w:rPr>
        <w:t>ης</w:t>
      </w:r>
      <w:r>
        <w:rPr>
          <w:rFonts w:eastAsia="Times New Roman"/>
          <w:szCs w:val="24"/>
        </w:rPr>
        <w:t xml:space="preserve"> Μαΐου που αναφέρει συγκεκριμένα στο σημείο 20 ότι πρέπει να χρησιμοποιούνται </w:t>
      </w:r>
      <w:r>
        <w:rPr>
          <w:rFonts w:eastAsia="Times New Roman"/>
          <w:szCs w:val="24"/>
        </w:rPr>
        <w:t>οι τεχνολογίες αυτές της ψηφιακής επίγειας τηλεόρασης δεύτερης γενιάς, Τ2 δηλαδή και στον χάρτη συχνοτήτων.</w:t>
      </w:r>
    </w:p>
    <w:p w14:paraId="6900E16A" w14:textId="77777777" w:rsidR="0091451A" w:rsidRDefault="0014380A">
      <w:pPr>
        <w:spacing w:line="600" w:lineRule="auto"/>
        <w:ind w:firstLine="720"/>
        <w:contextualSpacing/>
        <w:jc w:val="both"/>
        <w:rPr>
          <w:rFonts w:eastAsia="Times New Roman"/>
          <w:szCs w:val="24"/>
        </w:rPr>
      </w:pPr>
      <w:r>
        <w:rPr>
          <w:rFonts w:eastAsia="Times New Roman"/>
          <w:szCs w:val="24"/>
        </w:rPr>
        <w:t>Πόσο υποκρισία πια και πόσο σχέδιο πια για τον έλεγχο της ενημέρωσης;</w:t>
      </w:r>
    </w:p>
    <w:p w14:paraId="6900E16B" w14:textId="77777777" w:rsidR="0091451A" w:rsidRDefault="0014380A">
      <w:pPr>
        <w:spacing w:line="600" w:lineRule="auto"/>
        <w:ind w:firstLine="720"/>
        <w:contextualSpacing/>
        <w:jc w:val="both"/>
        <w:rPr>
          <w:rFonts w:eastAsia="Times New Roman"/>
          <w:szCs w:val="24"/>
        </w:rPr>
      </w:pPr>
      <w:r>
        <w:rPr>
          <w:rFonts w:eastAsia="Times New Roman" w:cs="Times New Roman"/>
          <w:szCs w:val="24"/>
        </w:rPr>
        <w:t>(Στο σημείο αυτό κτυπάει το κουδούνι λήξεως του χρόνου ομιλίας της κυρίας Βουλ</w:t>
      </w:r>
      <w:r>
        <w:rPr>
          <w:rFonts w:eastAsia="Times New Roman" w:cs="Times New Roman"/>
          <w:szCs w:val="24"/>
        </w:rPr>
        <w:t>ευτού)</w:t>
      </w:r>
    </w:p>
    <w:p w14:paraId="6900E16C" w14:textId="77777777" w:rsidR="0091451A" w:rsidRDefault="0014380A">
      <w:pPr>
        <w:spacing w:line="600" w:lineRule="auto"/>
        <w:ind w:firstLine="720"/>
        <w:contextualSpacing/>
        <w:jc w:val="both"/>
        <w:rPr>
          <w:rFonts w:eastAsia="Times New Roman"/>
          <w:szCs w:val="24"/>
        </w:rPr>
      </w:pPr>
      <w:r>
        <w:rPr>
          <w:rFonts w:eastAsia="Times New Roman"/>
          <w:szCs w:val="24"/>
        </w:rPr>
        <w:t>Κλείνω, κύριε Πρόεδρε, λέγοντας το εξής. Αυτό το σχέδιο δεν λήγει με την σημερινή τροπολογία, αυτό το σχέδιο συνεχίζεται. Μέσα στο καλοκαίρι έχει εξαγγείλει ο Υπουργός ότι θα φέρει ένα πολυνομοσχέδιο, το οποίο εκτός από τη διαστημική υπηρεσία, που θ</w:t>
      </w:r>
      <w:r>
        <w:rPr>
          <w:rFonts w:eastAsia="Times New Roman"/>
          <w:szCs w:val="24"/>
        </w:rPr>
        <w:t>α συζητήσουμε, έχει και άλλους τέτοιου τύπου περιορισμούς: μητρώα της κατανομής του διαφημιστικού χρόνου με συγκεκριμένα κριτήρια, έλεγχο των μετρήσεων της τηλεθέασης. Όλα αυτά είναι μέρος ενός σχεδίου στο οποίο η Αντιπολίτευση θα είναι σθεναρά απέναντι κα</w:t>
      </w:r>
      <w:r>
        <w:rPr>
          <w:rFonts w:eastAsia="Times New Roman"/>
          <w:szCs w:val="24"/>
        </w:rPr>
        <w:t>ι θα είναι επίσης σθεναρά απέναντι στην όποια προσπάθεια καταστρατήγησης του θεσμικού ρόλου των ανεξάρτητων και συνταγματικά κατοχυρωμένων ανεξάρτητων αρχών.</w:t>
      </w:r>
    </w:p>
    <w:p w14:paraId="6900E16D" w14:textId="77777777" w:rsidR="0091451A" w:rsidRDefault="0014380A">
      <w:pPr>
        <w:spacing w:line="600" w:lineRule="auto"/>
        <w:ind w:firstLine="720"/>
        <w:contextualSpacing/>
        <w:jc w:val="both"/>
        <w:rPr>
          <w:rFonts w:eastAsia="Times New Roman"/>
          <w:szCs w:val="24"/>
        </w:rPr>
      </w:pPr>
      <w:r>
        <w:rPr>
          <w:rFonts w:eastAsia="Times New Roman"/>
          <w:szCs w:val="24"/>
        </w:rPr>
        <w:lastRenderedPageBreak/>
        <w:t>Επίσης, θα αναλάβει και τις πρωτοβουλίες που απαιτούνται για τη θεσμική θωράκιση της διοικητικής κ</w:t>
      </w:r>
      <w:r>
        <w:rPr>
          <w:rFonts w:eastAsia="Times New Roman"/>
          <w:szCs w:val="24"/>
        </w:rPr>
        <w:t>αι οικονομικής τους αυτοτέλειας συμπεριλαμβανομένου και του ΕΣΡ, διότι δεν επιτρέπεται να καταστρατηγείται η πολυφωνία και ο πλουραλισμός στην ενημέρωση σε μια δημοκρατία.</w:t>
      </w:r>
    </w:p>
    <w:p w14:paraId="6900E16E" w14:textId="77777777" w:rsidR="0091451A" w:rsidRDefault="0014380A">
      <w:pPr>
        <w:spacing w:line="600" w:lineRule="auto"/>
        <w:ind w:firstLine="720"/>
        <w:contextualSpacing/>
        <w:jc w:val="both"/>
        <w:rPr>
          <w:rFonts w:eastAsia="Times New Roman"/>
          <w:szCs w:val="24"/>
        </w:rPr>
      </w:pPr>
      <w:r>
        <w:rPr>
          <w:rFonts w:eastAsia="Times New Roman"/>
          <w:szCs w:val="24"/>
        </w:rPr>
        <w:t>Ευχαριστώ πολύ.</w:t>
      </w:r>
    </w:p>
    <w:p w14:paraId="6900E16F" w14:textId="77777777" w:rsidR="0091451A" w:rsidRDefault="0014380A">
      <w:pPr>
        <w:spacing w:line="600" w:lineRule="auto"/>
        <w:ind w:firstLine="720"/>
        <w:contextualSpacing/>
        <w:jc w:val="center"/>
        <w:rPr>
          <w:rFonts w:eastAsia="Times New Roman"/>
          <w:szCs w:val="24"/>
        </w:rPr>
      </w:pPr>
      <w:r>
        <w:rPr>
          <w:rFonts w:eastAsia="Times New Roman" w:cs="Times New Roman"/>
          <w:szCs w:val="24"/>
        </w:rPr>
        <w:t>(Χειροκροτήματα από την πτέρυγα της Νέας Δημοκρατίας)</w:t>
      </w:r>
    </w:p>
    <w:p w14:paraId="6900E170" w14:textId="77777777" w:rsidR="0091451A" w:rsidRDefault="0014380A">
      <w:pPr>
        <w:spacing w:line="600" w:lineRule="auto"/>
        <w:ind w:firstLine="720"/>
        <w:contextualSpacing/>
        <w:jc w:val="both"/>
        <w:rPr>
          <w:rFonts w:eastAsia="Times New Roman"/>
          <w:szCs w:val="24"/>
        </w:rPr>
      </w:pPr>
      <w:r>
        <w:rPr>
          <w:rFonts w:eastAsia="Times New Roman" w:cs="Times New Roman"/>
          <w:b/>
          <w:bCs/>
          <w:szCs w:val="24"/>
        </w:rPr>
        <w:t>ΠΡΟΕΔΡΕΥΩΝ (Νι</w:t>
      </w:r>
      <w:r>
        <w:rPr>
          <w:rFonts w:eastAsia="Times New Roman" w:cs="Times New Roman"/>
          <w:b/>
          <w:bCs/>
          <w:szCs w:val="24"/>
        </w:rPr>
        <w:t>κήτας Κακλαμάνης</w:t>
      </w:r>
      <w:r>
        <w:rPr>
          <w:rFonts w:eastAsia="Times New Roman" w:cs="Times New Roman"/>
          <w:b/>
          <w:szCs w:val="24"/>
        </w:rPr>
        <w:t>)</w:t>
      </w:r>
      <w:r>
        <w:rPr>
          <w:rFonts w:eastAsia="Times New Roman" w:cs="Times New Roman"/>
          <w:b/>
          <w:bCs/>
          <w:szCs w:val="24"/>
        </w:rPr>
        <w:t xml:space="preserve">: </w:t>
      </w:r>
      <w:r>
        <w:rPr>
          <w:rFonts w:eastAsia="Times New Roman" w:cs="Times New Roman"/>
          <w:bCs/>
          <w:szCs w:val="24"/>
        </w:rPr>
        <w:t xml:space="preserve">Τον λόγο έχει τώρα ο κ. Γεώργιος </w:t>
      </w:r>
      <w:proofErr w:type="spellStart"/>
      <w:r>
        <w:rPr>
          <w:rFonts w:eastAsia="Times New Roman" w:cs="Times New Roman"/>
          <w:bCs/>
          <w:szCs w:val="24"/>
        </w:rPr>
        <w:t>Μαυρωτάς</w:t>
      </w:r>
      <w:proofErr w:type="spellEnd"/>
      <w:r>
        <w:rPr>
          <w:rFonts w:eastAsia="Times New Roman" w:cs="Times New Roman"/>
          <w:bCs/>
          <w:szCs w:val="24"/>
        </w:rPr>
        <w:t>, Κοινοβουλευτικός Εκπρόσωπος από το Ποτάμι.</w:t>
      </w:r>
    </w:p>
    <w:p w14:paraId="6900E171" w14:textId="77777777" w:rsidR="0091451A" w:rsidRDefault="0014380A">
      <w:pPr>
        <w:spacing w:line="600" w:lineRule="auto"/>
        <w:ind w:firstLine="720"/>
        <w:contextualSpacing/>
        <w:jc w:val="both"/>
        <w:rPr>
          <w:rFonts w:eastAsia="Times New Roman"/>
          <w:szCs w:val="24"/>
        </w:rPr>
      </w:pPr>
      <w:r>
        <w:rPr>
          <w:rFonts w:eastAsia="Times New Roman"/>
          <w:b/>
          <w:szCs w:val="24"/>
        </w:rPr>
        <w:t xml:space="preserve">ΓΕΩΡΓΙΟΣ ΜΑΥΡΩΤΑΣ: </w:t>
      </w:r>
      <w:r>
        <w:rPr>
          <w:rFonts w:eastAsia="Times New Roman"/>
          <w:szCs w:val="24"/>
        </w:rPr>
        <w:t>Ευχαριστώ, κύριε Πρόεδρε.</w:t>
      </w:r>
    </w:p>
    <w:p w14:paraId="6900E172" w14:textId="77777777" w:rsidR="0091451A" w:rsidRDefault="0014380A">
      <w:pPr>
        <w:spacing w:line="600" w:lineRule="auto"/>
        <w:ind w:firstLine="720"/>
        <w:contextualSpacing/>
        <w:jc w:val="both"/>
        <w:rPr>
          <w:rFonts w:eastAsia="Times New Roman" w:cs="Times New Roman"/>
          <w:szCs w:val="24"/>
        </w:rPr>
      </w:pPr>
      <w:r>
        <w:rPr>
          <w:rFonts w:eastAsia="Times New Roman"/>
          <w:szCs w:val="24"/>
        </w:rPr>
        <w:t xml:space="preserve">Συζητάμε σήμερα ένα σπονδυλωτό νομοσχέδιο με τέσσερα μέρη που έχουν να κάνουν ως επί το </w:t>
      </w:r>
      <w:proofErr w:type="spellStart"/>
      <w:r>
        <w:rPr>
          <w:rFonts w:eastAsia="Times New Roman"/>
          <w:szCs w:val="24"/>
        </w:rPr>
        <w:t>πλείστον</w:t>
      </w:r>
      <w:proofErr w:type="spellEnd"/>
      <w:r>
        <w:rPr>
          <w:rFonts w:eastAsia="Times New Roman"/>
          <w:szCs w:val="24"/>
        </w:rPr>
        <w:t xml:space="preserve"> με τη συμμόρφωση με </w:t>
      </w:r>
      <w:r>
        <w:rPr>
          <w:rFonts w:eastAsia="Times New Roman"/>
          <w:szCs w:val="24"/>
        </w:rPr>
        <w:t>ευρωπαϊκές οδηγίες</w:t>
      </w:r>
      <w:r>
        <w:rPr>
          <w:rFonts w:eastAsia="Times New Roman"/>
          <w:szCs w:val="24"/>
        </w:rPr>
        <w:t xml:space="preserve"> και </w:t>
      </w:r>
      <w:r>
        <w:rPr>
          <w:rFonts w:eastAsia="Times New Roman"/>
          <w:szCs w:val="24"/>
        </w:rPr>
        <w:t>συμβάσεις</w:t>
      </w:r>
      <w:r>
        <w:rPr>
          <w:rFonts w:eastAsia="Times New Roman"/>
          <w:szCs w:val="24"/>
        </w:rPr>
        <w:t>.</w:t>
      </w:r>
      <w:r>
        <w:rPr>
          <w:rFonts w:eastAsia="Times New Roman" w:cs="Times New Roman"/>
          <w:szCs w:val="24"/>
        </w:rPr>
        <w:t xml:space="preserve"> Πρώτα την κύρωση και προσαρμογή στην ελληνική νομοθεσία της Σύμβασης της Βαρσοβίας του Συμβουλίου της Ευρ</w:t>
      </w:r>
      <w:r>
        <w:rPr>
          <w:rFonts w:eastAsia="Times New Roman" w:cs="Times New Roman"/>
          <w:szCs w:val="24"/>
        </w:rPr>
        <w:t>ώπης για τη νομιμοποίηση, ανίχνευση, κατάσχεση εσόδων από εγκληματικές δραστηριότητες και για τη χρηματοδότηση της τρομοκρατίας, δεύτερον προϋποθέσεις τοποθέτησης ανηλίκων σε ίδρυμα ή ανάδοχη οικογένεια από και προς κράτη-μέλη της Ευρωπαϊκής Ένωσης, τρίτον</w:t>
      </w:r>
      <w:r>
        <w:rPr>
          <w:rFonts w:eastAsia="Times New Roman" w:cs="Times New Roman"/>
          <w:szCs w:val="24"/>
        </w:rPr>
        <w:t xml:space="preserve"> ενσωμάτωση της Οδηγίας του Ευρωπαϊκού Κοινοβουλίου και του Συμβουλίου της 22ας Οκτωβρίου 2013, σχετικά με το δικαίωμα πρόσβασης σε δικηγόρο στο πλαίσιο ποινικής διαδικασίας και </w:t>
      </w:r>
      <w:r>
        <w:rPr>
          <w:rFonts w:eastAsia="Times New Roman" w:cs="Times New Roman"/>
          <w:szCs w:val="24"/>
        </w:rPr>
        <w:lastRenderedPageBreak/>
        <w:t>διαδικασίας εκτέλεσης του ευρωπαϊκού εντάλματος σύλληψης και τέταρτον ενσωμάτω</w:t>
      </w:r>
      <w:r>
        <w:rPr>
          <w:rFonts w:eastAsia="Times New Roman" w:cs="Times New Roman"/>
          <w:szCs w:val="24"/>
        </w:rPr>
        <w:t>ση της Οδηγίας για τη θέσπιση ελάχιστων προτύπων σχετικά με τα δικαιώματα, την υποστήριξη και την προστασία θυμάτων της εγκληματικότητας και την αντικατάσταση της Απόφασης- Πλαίσιο 2001/220/ΔΕΥ του Συμβουλίου.</w:t>
      </w:r>
    </w:p>
    <w:p w14:paraId="6900E17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Τ</w:t>
      </w:r>
      <w:r>
        <w:rPr>
          <w:rFonts w:eastAsia="Times New Roman" w:cs="Times New Roman"/>
          <w:szCs w:val="24"/>
          <w:lang w:val="en-US"/>
        </w:rPr>
        <w:t>o</w:t>
      </w:r>
      <w:r>
        <w:rPr>
          <w:rFonts w:eastAsia="Times New Roman" w:cs="Times New Roman"/>
          <w:szCs w:val="24"/>
        </w:rPr>
        <w:t xml:space="preserve"> είπε και ο εισηγητής μας ότι είμαστε θετικο</w:t>
      </w:r>
      <w:r>
        <w:rPr>
          <w:rFonts w:eastAsia="Times New Roman" w:cs="Times New Roman"/>
          <w:szCs w:val="24"/>
        </w:rPr>
        <w:t>ί στα συγκεκριμένα. Έχουμε, όμως και εννέα τροπολογίες. Δεν μας αιφνιδιάζει αυτό. Οι τροπολογίες σε κύρωση συνθηκών είναι κάτι που ως νομοθετικό Σώμα έχουμε αρχίσει να εθιζόμαστε επικίνδυνα με την Κυβέρνηση ΣΥΡΙΖΑ - ΑΝΕΛ. Θα έρθει κα</w:t>
      </w:r>
      <w:r>
        <w:rPr>
          <w:rFonts w:eastAsia="Times New Roman" w:cs="Times New Roman"/>
          <w:szCs w:val="24"/>
        </w:rPr>
        <w:t>μ</w:t>
      </w:r>
      <w:r>
        <w:rPr>
          <w:rFonts w:eastAsia="Times New Roman" w:cs="Times New Roman"/>
          <w:szCs w:val="24"/>
        </w:rPr>
        <w:t>μία κύρωση συνθήκης στ</w:t>
      </w:r>
      <w:r>
        <w:rPr>
          <w:rFonts w:eastAsia="Times New Roman" w:cs="Times New Roman"/>
          <w:szCs w:val="24"/>
        </w:rPr>
        <w:t>ην οποία δεν θα έχει τροπολογίες μέσα και θα πάθουμε στερητικό σύνδρομο.</w:t>
      </w:r>
    </w:p>
    <w:p w14:paraId="6900E17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Τις παρατηρήσεις επί των τροπολογιών τις έκανε ο εισηγητής μας ο κ. </w:t>
      </w:r>
      <w:proofErr w:type="spellStart"/>
      <w:r>
        <w:rPr>
          <w:rFonts w:eastAsia="Times New Roman" w:cs="Times New Roman"/>
          <w:szCs w:val="24"/>
        </w:rPr>
        <w:t>Δανέλλης</w:t>
      </w:r>
      <w:proofErr w:type="spellEnd"/>
      <w:r>
        <w:rPr>
          <w:rFonts w:eastAsia="Times New Roman" w:cs="Times New Roman"/>
          <w:szCs w:val="24"/>
        </w:rPr>
        <w:t xml:space="preserve">. Εγώ ως </w:t>
      </w:r>
      <w:r>
        <w:rPr>
          <w:rFonts w:eastAsia="Times New Roman" w:cs="Times New Roman"/>
          <w:szCs w:val="24"/>
        </w:rPr>
        <w:t xml:space="preserve">κοινοβουλευτικός </w:t>
      </w:r>
      <w:r>
        <w:rPr>
          <w:rFonts w:eastAsia="Times New Roman" w:cs="Times New Roman"/>
          <w:szCs w:val="24"/>
        </w:rPr>
        <w:t>θα έχω λίγο πιο ελεύθερο θέμα και επιτρέψτε μου να σταθώ σε τρία θέματα της επικα</w:t>
      </w:r>
      <w:r>
        <w:rPr>
          <w:rFonts w:eastAsia="Times New Roman" w:cs="Times New Roman"/>
          <w:szCs w:val="24"/>
        </w:rPr>
        <w:t>ιρότητας.</w:t>
      </w:r>
    </w:p>
    <w:p w14:paraId="6900E17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Θα ξεκινήσω από το θέμα της εμπλοκής του Υπουργού Άμυνας και συγκυβερνήτη του κ. Καμμένου, σε μια υπόθεση συνομιλίας με κάποιον ισοβίτη για υπόθεση ναρκωτικών. Δεν ξέρω τι είπαν. Είναι, όμως, φυσιολογικό ένας Υπουργός Άμυνας να σηκώνει το τηλέφων</w:t>
      </w:r>
      <w:r>
        <w:rPr>
          <w:rFonts w:eastAsia="Times New Roman" w:cs="Times New Roman"/>
          <w:szCs w:val="24"/>
        </w:rPr>
        <w:t xml:space="preserve">ο και να συνομιλεί με έναν καταδικασμένο σε ισόβια για υπόθεση ναρκωτικών; Θεωρείτε ότι αυτό είναι ότι κάνει </w:t>
      </w:r>
      <w:r>
        <w:rPr>
          <w:rFonts w:eastAsia="Times New Roman" w:cs="Times New Roman"/>
          <w:szCs w:val="24"/>
        </w:rPr>
        <w:lastRenderedPageBreak/>
        <w:t>κάθε πολίτης ή ακούγοντάς το αυτό ο κάθε πολίτης θα αρχίσει να χάνει την εμπιστοσύνη του στους θεσμούς;</w:t>
      </w:r>
    </w:p>
    <w:p w14:paraId="6900E17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Όταν μπαίνουν στο «μίξερ» Υπουργοί με ποινι</w:t>
      </w:r>
      <w:r>
        <w:rPr>
          <w:rFonts w:eastAsia="Times New Roman" w:cs="Times New Roman"/>
          <w:szCs w:val="24"/>
        </w:rPr>
        <w:t>κούς ισοβίτες με υποθέσεις ναρκωτικών που βρίσκονται στη δικαιοσύνη, τότε τι γεύση νομίζετε ότι θα έχει ο χυμός που βγαίνει; Θα έχει τη γεύση της σαπίλας.</w:t>
      </w:r>
    </w:p>
    <w:p w14:paraId="6900E17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Δεν θεωρείτε, λοιπόν, ότι εκθέτει αυτό την Κυβέρνηση; Και δεν είναι και το μόνο άλλωστε από τον κ. Κα</w:t>
      </w:r>
      <w:r>
        <w:rPr>
          <w:rFonts w:eastAsia="Times New Roman" w:cs="Times New Roman"/>
          <w:szCs w:val="24"/>
        </w:rPr>
        <w:t xml:space="preserve">μμένο. </w:t>
      </w:r>
    </w:p>
    <w:p w14:paraId="6900E17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Θα περάσουμε στη συνέχεια σε ένα θέμα που έχει να κάνει με τα </w:t>
      </w:r>
      <w:r>
        <w:rPr>
          <w:rFonts w:eastAsia="Times New Roman" w:cs="Times New Roman"/>
          <w:szCs w:val="24"/>
        </w:rPr>
        <w:t xml:space="preserve">πανεπιστήμια </w:t>
      </w:r>
      <w:r>
        <w:rPr>
          <w:rFonts w:eastAsia="Times New Roman" w:cs="Times New Roman"/>
          <w:szCs w:val="24"/>
        </w:rPr>
        <w:t xml:space="preserve">και έχει να κάνει με τη χθεσινή συνέντευξη του κ. </w:t>
      </w:r>
      <w:proofErr w:type="spellStart"/>
      <w:r>
        <w:rPr>
          <w:rFonts w:eastAsia="Times New Roman" w:cs="Times New Roman"/>
          <w:szCs w:val="24"/>
        </w:rPr>
        <w:t>Γαβρόγλου</w:t>
      </w:r>
      <w:proofErr w:type="spellEnd"/>
      <w:r>
        <w:rPr>
          <w:rFonts w:eastAsia="Times New Roman" w:cs="Times New Roman"/>
          <w:szCs w:val="24"/>
        </w:rPr>
        <w:t xml:space="preserve"> σε τηλεοπτική εκπομπή. </w:t>
      </w:r>
    </w:p>
    <w:p w14:paraId="6900E17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Χθες, λοιπόν, ο κύριος Υπουργός σε τηλεοπτική του εμφάνιση έκανε κάποιες δηλώσεις με αφορ</w:t>
      </w:r>
      <w:r>
        <w:rPr>
          <w:rFonts w:eastAsia="Times New Roman" w:cs="Times New Roman"/>
          <w:szCs w:val="24"/>
        </w:rPr>
        <w:t xml:space="preserve">μή την επιστολή τετρακοσίων εβδομήντα </w:t>
      </w:r>
      <w:r>
        <w:rPr>
          <w:rFonts w:eastAsia="Times New Roman" w:cs="Times New Roman"/>
          <w:szCs w:val="24"/>
        </w:rPr>
        <w:t xml:space="preserve">ενός </w:t>
      </w:r>
      <w:r>
        <w:rPr>
          <w:rFonts w:eastAsia="Times New Roman" w:cs="Times New Roman"/>
          <w:szCs w:val="24"/>
        </w:rPr>
        <w:t xml:space="preserve">φοιτητών του Αριστοτελείου Πανεπιστημίου Θεσσαλονίκης που διαμαρτύρονται για την ανομία και την παραβατικότητα στους χώρους του </w:t>
      </w:r>
      <w:r>
        <w:rPr>
          <w:rFonts w:eastAsia="Times New Roman" w:cs="Times New Roman"/>
          <w:szCs w:val="24"/>
        </w:rPr>
        <w:t>πανεπιστημίου</w:t>
      </w:r>
      <w:r>
        <w:rPr>
          <w:rFonts w:eastAsia="Times New Roman" w:cs="Times New Roman"/>
          <w:szCs w:val="24"/>
        </w:rPr>
        <w:t>. Εδώ, θέλω να επαινέσω τους φοιτητές αυτούς, γιατί ξέρετε ότι στα πανεπ</w:t>
      </w:r>
      <w:r>
        <w:rPr>
          <w:rFonts w:eastAsia="Times New Roman" w:cs="Times New Roman"/>
          <w:szCs w:val="24"/>
        </w:rPr>
        <w:t xml:space="preserve">ιστήμια πολύ δύσκολα ανοίγουν τα στόματα και δεν είναι εύκολο να υπογράφεις με το όνομά σου τέτοια κείμενα που ενδεχομένως σε </w:t>
      </w:r>
      <w:proofErr w:type="spellStart"/>
      <w:r>
        <w:rPr>
          <w:rFonts w:eastAsia="Times New Roman" w:cs="Times New Roman"/>
          <w:szCs w:val="24"/>
        </w:rPr>
        <w:t>στοχοποιούν</w:t>
      </w:r>
      <w:proofErr w:type="spellEnd"/>
      <w:r>
        <w:rPr>
          <w:rFonts w:eastAsia="Times New Roman" w:cs="Times New Roman"/>
          <w:szCs w:val="24"/>
        </w:rPr>
        <w:t>. Το έχουμε ζήσει αυτό και ως καθηγητές.</w:t>
      </w:r>
    </w:p>
    <w:p w14:paraId="6900E17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Χθες, λοιπόν, ο κύριος Υπουργός με αφορμή την επιστολή αυτή στα πανεπιστήμια έ</w:t>
      </w:r>
      <w:r>
        <w:rPr>
          <w:rFonts w:eastAsia="Times New Roman" w:cs="Times New Roman"/>
          <w:szCs w:val="24"/>
        </w:rPr>
        <w:t xml:space="preserve">κανε την εξής δήλωση: «Αυτά τα θέματα λύνονται από μέσα, </w:t>
      </w:r>
      <w:r>
        <w:rPr>
          <w:rFonts w:eastAsia="Times New Roman" w:cs="Times New Roman"/>
          <w:szCs w:val="24"/>
        </w:rPr>
        <w:lastRenderedPageBreak/>
        <w:t>αν υπάρχει ένα ρωμαλέο φοιτητικό κίνημα και σύλλογος καθηγητών. Αν κάποιοι καλοθελητές θέλουν να το παρουσιάσουν ως κανόνα, τι να πω; Ποτέ δεν έχει φέρει λύση η αντιμετώπιση με αστυνομικούς τρόπους».</w:t>
      </w:r>
      <w:r>
        <w:rPr>
          <w:rFonts w:eastAsia="Times New Roman" w:cs="Times New Roman"/>
          <w:szCs w:val="24"/>
        </w:rPr>
        <w:t xml:space="preserve"> Αυτά ήταν τα λόγια του Υπουργού. </w:t>
      </w:r>
    </w:p>
    <w:p w14:paraId="6900E17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Δεν τα παρουσιάζω, βέβαια, ως κανόνα τέτοια περιστατικά, αλλά αν δεν κάνουμε κάτι τώρα, σύντομα θα γίνουν ο κανόνας. Και δεν κατάλαβα σε τι προτρέπει ο κύριος Υπουργός. Είναι δυνατόν να τα βάλουν οι φοιτητές με συμμορίες </w:t>
      </w:r>
      <w:r>
        <w:rPr>
          <w:rFonts w:eastAsia="Times New Roman" w:cs="Times New Roman"/>
          <w:szCs w:val="24"/>
        </w:rPr>
        <w:t>ναρκωτικών; Όσο ρωμαλέο κι αν είναι το φοιτητικό κίνημα. Και είπε επίσης, ότι δεν λύνονται με αστυνομικούς τρόπους, επειδή κάποιοι έχουν εμμονές και απωθημένα από τη δεκαετία του ’70 και ’80, δεν θα μπαίνει η Αστυνομία στα πανεπιστήμια, σε τέτοιες περιπτώσ</w:t>
      </w:r>
      <w:r>
        <w:rPr>
          <w:rFonts w:eastAsia="Times New Roman" w:cs="Times New Roman"/>
          <w:szCs w:val="24"/>
        </w:rPr>
        <w:t xml:space="preserve">εις; Μην τρελαθούμε. Υπάρχει Αστυνομία στη Βουλή, υπάρχει Αστυνομία στα δικαστήρια και δεν θα μπορεί να υπάρχει στα πανεπιστήμια επειδή κάποιοι έχουν παράλογες ανησυχίες; </w:t>
      </w:r>
    </w:p>
    <w:p w14:paraId="6900E17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Στο Αριστοτέλειο, στο Πολυτεχνείο, στο Οικονομικό Πανεπιστήμιο έχουμε τρανταχτές περιπτώσεις όπου κάποιοι εκμεταλλεύονται το πανεπιστημιακό άσυλο και την απουσία της Αστυνομίας για να κάνουν μπίζνες, παράνομες μπίζνες αλλά και εύκολες μπάζες. Και εννοώ διά</w:t>
      </w:r>
      <w:r>
        <w:rPr>
          <w:rFonts w:eastAsia="Times New Roman" w:cs="Times New Roman"/>
          <w:szCs w:val="24"/>
        </w:rPr>
        <w:t xml:space="preserve">φορες κλοπές, για τις οποίες καταθέσαμε μάλιστα ερώτηση την προηγούμενη εβδομάδα, για τις κλοπές σε εργαστήρια και σε γραφεία πανεπιστημίων, μια επιδημία που εκτός των άλλων επιβαρύνει και τον Έλληνα φορολογούμενο. </w:t>
      </w:r>
    </w:p>
    <w:p w14:paraId="6900E17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Το Υπουργείο Παιδείας δεν μπορεί να είνα</w:t>
      </w:r>
      <w:r>
        <w:rPr>
          <w:rFonts w:eastAsia="Times New Roman" w:cs="Times New Roman"/>
          <w:szCs w:val="24"/>
        </w:rPr>
        <w:t>ι θεατής σε αυτά τα γεγονότα, Πόντιος Πιλάτος, ρίχνοντας το μπαλάκι αλλού. Αν δεν υπάρχει συντονισμένη δράση πολιτείας, Υπουργείου Παιδείας, Δικαιοσύνης, Προστασίας του Πολίτη αλλά και πανεπιστημιακών αρχών, αυτά τα φαινόμενα θα συνεχίζονται και θα εντείνο</w:t>
      </w:r>
      <w:r>
        <w:rPr>
          <w:rFonts w:eastAsia="Times New Roman" w:cs="Times New Roman"/>
          <w:szCs w:val="24"/>
        </w:rPr>
        <w:t xml:space="preserve">νται. Ένα σχέδιο για το πώς θα απαλλαγούν τα πανεπιστήμια από τις εστίες αυτές παραβατικότητας και ανομίας σε μόνιμη βάση είναι αναγκαίο. </w:t>
      </w:r>
    </w:p>
    <w:p w14:paraId="6900E17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Για να είμαι δίκαιος, στο νομοσχέδιο αυτό, όπως παρουσιάστηκε στη διαβούλευση για τα πανεπιστήμια, ακούστηκε πολύ το </w:t>
      </w:r>
      <w:r>
        <w:rPr>
          <w:rFonts w:eastAsia="Times New Roman" w:cs="Times New Roman"/>
          <w:szCs w:val="24"/>
        </w:rPr>
        <w:t>θέμα του ασύλου, αλλά δεν ακούστηκε ότι η Αστυνομία μπορεί να επεμβαίνει αυτεπάγγελτα, χωρίς δηλαδή τη συγκατάθεση Πρυτανικού Συμβουλίου, εκτός από τα κακουργήματα, όπως ήταν στην αρχική του έκδοση και στα πλημμελήματα. Δηλαδή σχεδόν πάντα. Οπότε το θέμα ε</w:t>
      </w:r>
      <w:r>
        <w:rPr>
          <w:rFonts w:eastAsia="Times New Roman" w:cs="Times New Roman"/>
          <w:szCs w:val="24"/>
        </w:rPr>
        <w:t xml:space="preserve">ίναι να υπάρξει συνεννόηση και βούληση για το πώς θα γίνεται αυτό. </w:t>
      </w:r>
    </w:p>
    <w:p w14:paraId="6900E17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Άρα, κλείνοντας, το συγκεκριμένο θέμα, δεν είναι ένα θέμα</w:t>
      </w:r>
      <w:r>
        <w:rPr>
          <w:rFonts w:eastAsia="Times New Roman" w:cs="Times New Roman"/>
          <w:szCs w:val="24"/>
        </w:rPr>
        <w:t>,</w:t>
      </w:r>
      <w:r>
        <w:rPr>
          <w:rFonts w:eastAsia="Times New Roman" w:cs="Times New Roman"/>
          <w:szCs w:val="24"/>
        </w:rPr>
        <w:t xml:space="preserve"> που θα το λύσει το ρωμαλέο φοιτητικό κίνημα, όπως θεωρεί ο Υπουργός, αλλά οι εντεταλμένοι φορείς του κράτους</w:t>
      </w:r>
      <w:r>
        <w:rPr>
          <w:rFonts w:eastAsia="Times New Roman" w:cs="Times New Roman"/>
          <w:szCs w:val="24"/>
        </w:rPr>
        <w:t>,</w:t>
      </w:r>
      <w:r>
        <w:rPr>
          <w:rFonts w:eastAsia="Times New Roman" w:cs="Times New Roman"/>
          <w:szCs w:val="24"/>
        </w:rPr>
        <w:t xml:space="preserve"> ώστε να φύγει η ανα</w:t>
      </w:r>
      <w:r>
        <w:rPr>
          <w:rFonts w:eastAsia="Times New Roman" w:cs="Times New Roman"/>
          <w:szCs w:val="24"/>
        </w:rPr>
        <w:t>σφάλεια από τους φοιτητές και τους εργαζόμενους στα πανεπιστήμια. Εν κατακλείδι, δεν είναι δυνατόν να μιλάμε ακόμα για τα αυτονόητα με τη λογική του άσπρου-μαύρου. Από την πλήρη ασυδοσία δηλαδή, κάποιοι να πηγαίνουν βολικά στην αστυνομοκρατία.</w:t>
      </w:r>
    </w:p>
    <w:p w14:paraId="6900E18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Τέλος, θα κλ</w:t>
      </w:r>
      <w:r>
        <w:rPr>
          <w:rFonts w:eastAsia="Times New Roman" w:cs="Times New Roman"/>
          <w:szCs w:val="24"/>
        </w:rPr>
        <w:t>είσω με την οικονομία. Έκλεισε η δεύτερη αξιολόγηση με καθυστέρηση, γιατί αναδείξαμε περισσότερο για επικοινωνιακούς λόγους</w:t>
      </w:r>
      <w:r>
        <w:rPr>
          <w:rFonts w:eastAsia="Times New Roman" w:cs="Times New Roman"/>
          <w:szCs w:val="24"/>
        </w:rPr>
        <w:t>,</w:t>
      </w:r>
      <w:r>
        <w:rPr>
          <w:rFonts w:eastAsia="Times New Roman" w:cs="Times New Roman"/>
          <w:szCs w:val="24"/>
        </w:rPr>
        <w:t xml:space="preserve"> το θέμα του χρέους ως το μείζον που έπρεπε να πάρουμε</w:t>
      </w:r>
      <w:r>
        <w:rPr>
          <w:rFonts w:eastAsia="Times New Roman" w:cs="Times New Roman"/>
          <w:szCs w:val="24"/>
        </w:rPr>
        <w:t>, σ</w:t>
      </w:r>
      <w:r>
        <w:rPr>
          <w:rFonts w:eastAsia="Times New Roman" w:cs="Times New Roman"/>
          <w:szCs w:val="24"/>
        </w:rPr>
        <w:t xml:space="preserve">ε λάθος </w:t>
      </w:r>
      <w:r>
        <w:rPr>
          <w:rFonts w:eastAsia="Times New Roman" w:cs="Times New Roman"/>
          <w:szCs w:val="24"/>
          <w:lang w:val="en-US"/>
        </w:rPr>
        <w:t>timing</w:t>
      </w:r>
      <w:r>
        <w:rPr>
          <w:rFonts w:eastAsia="Times New Roman" w:cs="Times New Roman"/>
          <w:szCs w:val="24"/>
        </w:rPr>
        <w:t xml:space="preserve">, σε λάθος χρόνο δηλαδή, πριν τις γερμανικές εκλογές, </w:t>
      </w:r>
      <w:r>
        <w:rPr>
          <w:rFonts w:eastAsia="Times New Roman" w:cs="Times New Roman"/>
          <w:szCs w:val="24"/>
        </w:rPr>
        <w:t>βάζοντας το Διεθνές Νομισματικό Ταμείο και την Ευρωπαϊκή Ένωση σε μια διελκυστίνδα κι εμείς να είμαστε στη μέση. Στη διαδικασία αυτή, κερδίσαμε κάποιες διατυπώσεις και αναδιατυπώσεις σε σχέση με αυτά που είχαν συμφωνηθεί παλαιότερα, χάσαμε όμως μιάμιση μον</w:t>
      </w:r>
      <w:r>
        <w:rPr>
          <w:rFonts w:eastAsia="Times New Roman" w:cs="Times New Roman"/>
          <w:szCs w:val="24"/>
        </w:rPr>
        <w:t>άδα ανάπτυξης του ΑΕΠ. Τον Νοέμβριο είχαμε ψηφίσει 2,7% ανάπτυξη για τον προϋπολογισμό, με την προϋπόθεση ότι θα μπαίναμε και στην ποσοτική χαλάρωση τον Μάρτιο κ.λπ.</w:t>
      </w:r>
      <w:r>
        <w:rPr>
          <w:rFonts w:eastAsia="Times New Roman" w:cs="Times New Roman"/>
          <w:szCs w:val="24"/>
        </w:rPr>
        <w:t>.</w:t>
      </w:r>
      <w:r>
        <w:rPr>
          <w:rFonts w:eastAsia="Times New Roman" w:cs="Times New Roman"/>
          <w:szCs w:val="24"/>
        </w:rPr>
        <w:t xml:space="preserve"> Το 2</w:t>
      </w:r>
      <w:r>
        <w:rPr>
          <w:rFonts w:eastAsia="Times New Roman" w:cs="Times New Roman"/>
          <w:szCs w:val="24"/>
        </w:rPr>
        <w:t>,</w:t>
      </w:r>
      <w:r>
        <w:rPr>
          <w:rFonts w:eastAsia="Times New Roman" w:cs="Times New Roman"/>
          <w:szCs w:val="24"/>
        </w:rPr>
        <w:t>7% τώρα με τις τελευταίες προβλέψεις του ΟΟΣΑ έχει γίνει 1,1%, δηλαδή περίπου μιάμισ</w:t>
      </w:r>
      <w:r>
        <w:rPr>
          <w:rFonts w:eastAsia="Times New Roman" w:cs="Times New Roman"/>
          <w:szCs w:val="24"/>
        </w:rPr>
        <w:t xml:space="preserve">η μονάδα του ΑΕΠ, δηλαδή τρία δισεκατομμύρια εθνικού πλούτου. Τόσο μας κόστισε αυτή η καθυστέρηση. </w:t>
      </w:r>
    </w:p>
    <w:p w14:paraId="6900E18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Η ανάπτυξη και η παραγωγή πλούτου πρέπει, όμως, να είναι το πρωταρχικό μας μέλημα και όχι το χρέος. Γιατί το χρέος δεν πρέπει να το βλέπουμε σαν απόλυτο μέγ</w:t>
      </w:r>
      <w:r>
        <w:rPr>
          <w:rFonts w:eastAsia="Times New Roman" w:cs="Times New Roman"/>
          <w:szCs w:val="24"/>
        </w:rPr>
        <w:t xml:space="preserve">εθος, αλλά σε συνάρτηση με το ΑΕΠ. </w:t>
      </w:r>
    </w:p>
    <w:p w14:paraId="6900E18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Στο ΑΕΠ, λοιπόν, πρέπει να στοχεύουμε αν θέλουμε να γίνει βιώσιμο το χρέος. Και οι πρόσφατες μελέτες βιωσιμότητας που είδαν χθες-προχθές </w:t>
      </w:r>
      <w:r>
        <w:rPr>
          <w:rFonts w:eastAsia="Times New Roman" w:cs="Times New Roman"/>
          <w:szCs w:val="24"/>
        </w:rPr>
        <w:t xml:space="preserve">το </w:t>
      </w:r>
      <w:r>
        <w:rPr>
          <w:rFonts w:eastAsia="Times New Roman" w:cs="Times New Roman"/>
          <w:szCs w:val="24"/>
        </w:rPr>
        <w:lastRenderedPageBreak/>
        <w:t xml:space="preserve">φως της δημοσιότητας </w:t>
      </w:r>
      <w:r>
        <w:rPr>
          <w:rFonts w:eastAsia="Times New Roman" w:cs="Times New Roman"/>
          <w:szCs w:val="24"/>
        </w:rPr>
        <w:t xml:space="preserve">από την Ευρωπαϊκή </w:t>
      </w:r>
      <w:r>
        <w:rPr>
          <w:rFonts w:eastAsia="Times New Roman" w:cs="Times New Roman"/>
          <w:szCs w:val="24"/>
        </w:rPr>
        <w:t>Ένωση</w:t>
      </w:r>
      <w:r>
        <w:rPr>
          <w:rFonts w:eastAsia="Times New Roman" w:cs="Times New Roman"/>
          <w:szCs w:val="24"/>
        </w:rPr>
        <w:t>, το καμπανάκι που χτυπάνε ουσιαστικ</w:t>
      </w:r>
      <w:r>
        <w:rPr>
          <w:rFonts w:eastAsia="Times New Roman" w:cs="Times New Roman"/>
          <w:szCs w:val="24"/>
        </w:rPr>
        <w:t xml:space="preserve">ά είναι «δείτε το χρέος σε σχέση με το ΑΕΠ». Στα δυσμενή σενάρια για το ΑΕΠ, το χρέος θα γίνει μη βιώσιμο. </w:t>
      </w:r>
    </w:p>
    <w:p w14:paraId="6900E183" w14:textId="77777777" w:rsidR="0091451A" w:rsidRDefault="0014380A">
      <w:pPr>
        <w:spacing w:after="0" w:line="600" w:lineRule="auto"/>
        <w:ind w:firstLine="720"/>
        <w:contextualSpacing/>
        <w:jc w:val="both"/>
        <w:rPr>
          <w:rFonts w:eastAsia="Times New Roman" w:cs="Times New Roman"/>
          <w:szCs w:val="24"/>
        </w:rPr>
      </w:pPr>
      <w:r>
        <w:rPr>
          <w:rFonts w:eastAsia="Times New Roman" w:cs="Times New Roman"/>
          <w:szCs w:val="24"/>
        </w:rPr>
        <w:t>Η ανάπτυξη, όμως, για την οποία μιλάμε, για να έρθει χρειάζεται αλλαγές, χρειάζεται μετασχηματισμούς, χρειάζεται μεταρρυθμίσεις. Και η βασικότερη με</w:t>
      </w:r>
      <w:r>
        <w:rPr>
          <w:rFonts w:eastAsia="Times New Roman" w:cs="Times New Roman"/>
          <w:szCs w:val="24"/>
        </w:rPr>
        <w:t>ταρρύθμιση είναι η αλλαγή νοοτροπίας της Κυβέρνησης, να συμφιλιωθεί με την ιδέα ότι δουλειές και πλούτος θα δημιουργηθούν κυρίως μέσω της ιδιωτικής πρωτοβουλίας. Όχι, δηλαδή, με μια κρατικοδίαιτη ανάπτυξη, αλλά με μια ανάπτυξη που θα πατήσει και θα στηριχτ</w:t>
      </w:r>
      <w:r>
        <w:rPr>
          <w:rFonts w:eastAsia="Times New Roman" w:cs="Times New Roman"/>
          <w:szCs w:val="24"/>
        </w:rPr>
        <w:t>εί σε ένα αποτελεσματικό κράτος, ένα κράτος που θα παρέχει τις βασικές υπηρεσίες και θα είναι στελεχωμένο</w:t>
      </w:r>
      <w:r>
        <w:rPr>
          <w:rFonts w:eastAsia="Times New Roman" w:cs="Times New Roman"/>
          <w:szCs w:val="24"/>
        </w:rPr>
        <w:t>,</w:t>
      </w:r>
      <w:r>
        <w:rPr>
          <w:rFonts w:eastAsia="Times New Roman" w:cs="Times New Roman"/>
          <w:szCs w:val="24"/>
        </w:rPr>
        <w:t xml:space="preserve"> έτσι ώστε να παίζει τον επιτελικό και ελεγκτικό του ρόλο και όχι στελεχωμένο ανάλογα με τα κομματικά διαπιστευτήρια του καθενός. Σίγουρα, η έξοδος απ</w:t>
      </w:r>
      <w:r>
        <w:rPr>
          <w:rFonts w:eastAsia="Times New Roman" w:cs="Times New Roman"/>
          <w:szCs w:val="24"/>
        </w:rPr>
        <w:t xml:space="preserve">ό την κρίση δεν μπορεί να περνάει μέσα από την </w:t>
      </w:r>
      <w:proofErr w:type="spellStart"/>
      <w:r>
        <w:rPr>
          <w:rFonts w:eastAsia="Times New Roman" w:cs="Times New Roman"/>
          <w:szCs w:val="24"/>
        </w:rPr>
        <w:t>πληβειοποίηση</w:t>
      </w:r>
      <w:proofErr w:type="spellEnd"/>
      <w:r>
        <w:rPr>
          <w:rFonts w:eastAsia="Times New Roman" w:cs="Times New Roman"/>
          <w:szCs w:val="24"/>
        </w:rPr>
        <w:t xml:space="preserve"> της μεσαίας τάξης, που είναι η ατμομηχανή της κάθε οικονομίας. </w:t>
      </w:r>
    </w:p>
    <w:p w14:paraId="6900E184" w14:textId="77777777" w:rsidR="0091451A" w:rsidRDefault="0014380A">
      <w:pPr>
        <w:spacing w:after="0" w:line="600" w:lineRule="auto"/>
        <w:ind w:firstLine="720"/>
        <w:contextualSpacing/>
        <w:jc w:val="both"/>
        <w:rPr>
          <w:rFonts w:eastAsia="Times New Roman" w:cs="Times New Roman"/>
          <w:szCs w:val="24"/>
        </w:rPr>
      </w:pPr>
      <w:r>
        <w:rPr>
          <w:rFonts w:eastAsia="Times New Roman" w:cs="Times New Roman"/>
          <w:szCs w:val="24"/>
        </w:rPr>
        <w:t>Ο ΣΥΡΙΖΑ μέχρι τώρα, ακόμα και τα τελευταία δυόμισι χρόνια</w:t>
      </w:r>
      <w:r>
        <w:rPr>
          <w:rFonts w:eastAsia="Times New Roman" w:cs="Times New Roman"/>
          <w:szCs w:val="24"/>
        </w:rPr>
        <w:t>,</w:t>
      </w:r>
      <w:r>
        <w:rPr>
          <w:rFonts w:eastAsia="Times New Roman" w:cs="Times New Roman"/>
          <w:szCs w:val="24"/>
        </w:rPr>
        <w:t xml:space="preserve"> που είναι στην Κυβέρνηση, έκανε πολιτική μέσω της αντίδρασης. Τώρα, όμω</w:t>
      </w:r>
      <w:r>
        <w:rPr>
          <w:rFonts w:eastAsia="Times New Roman" w:cs="Times New Roman"/>
          <w:szCs w:val="24"/>
        </w:rPr>
        <w:t>ς, ήρθε η ώρα να δράσει. Δεν αρκεί πλέον να λέει πόσο κακοί και ανίκανοι ήταν οι προηγούμενοι, αλλά να δείξει αν και πόσο καλός και ικανός είναι ο ίδιος. Δεν πρέπει, δηλαδή, να βάζει τον πήχη στο παρελθόν, αλλά στο μέλλον. Πρέπει να προχωρήσει στον απαραίτ</w:t>
      </w:r>
      <w:r>
        <w:rPr>
          <w:rFonts w:eastAsia="Times New Roman" w:cs="Times New Roman"/>
          <w:szCs w:val="24"/>
        </w:rPr>
        <w:t>ητο μετασχηματισμό της ελληνικής οικονομίας</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μέσω των απαραίτητων μεταρρυθμίσεων. Διότι τα τελευταία δύο χρόνια εμείς προσποιούμαστε ότι κάνουμε μεταρρυθμίσεις και οι εταίροι μας προσποιούνται ότι μας πιστεύουν. </w:t>
      </w:r>
    </w:p>
    <w:p w14:paraId="6900E185" w14:textId="77777777" w:rsidR="0091451A" w:rsidRDefault="0014380A">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να </w:t>
      </w:r>
      <w:proofErr w:type="spellStart"/>
      <w:r>
        <w:rPr>
          <w:rFonts w:eastAsia="Times New Roman" w:cs="Times New Roman"/>
          <w:szCs w:val="24"/>
        </w:rPr>
        <w:t>παράξουμε</w:t>
      </w:r>
      <w:proofErr w:type="spellEnd"/>
      <w:r>
        <w:rPr>
          <w:rFonts w:eastAsia="Times New Roman" w:cs="Times New Roman"/>
          <w:szCs w:val="24"/>
        </w:rPr>
        <w:t xml:space="preserve">, να δημιουργήσουμε δηλαδή </w:t>
      </w:r>
      <w:r>
        <w:rPr>
          <w:rFonts w:eastAsia="Times New Roman" w:cs="Times New Roman"/>
          <w:szCs w:val="24"/>
        </w:rPr>
        <w:t xml:space="preserve">νέο πλούτο, χρειάζονται χιλιοειπωμένες μεταρρυθμίσεις: Αποκρατικοποιήσεις, κλίμα για προσέλκυση επενδύσεων, ανασυγκρότηση και ανασύνταξη του δημόσιου τομέα, επιτάχυνση απονομής δικαιοσύνης, να δούμε πάλι το φορολογικό και το ασφαλιστικό, που είναι τελείως </w:t>
      </w:r>
      <w:r>
        <w:rPr>
          <w:rFonts w:eastAsia="Times New Roman" w:cs="Times New Roman"/>
          <w:szCs w:val="24"/>
        </w:rPr>
        <w:t xml:space="preserve">αντιαναπτυξιακά -το ασφαλιστικό έχει γίνει σχεδόν φορολογικό, μάλιστα- </w:t>
      </w:r>
      <w:proofErr w:type="spellStart"/>
      <w:r>
        <w:rPr>
          <w:rFonts w:eastAsia="Times New Roman" w:cs="Times New Roman"/>
          <w:szCs w:val="24"/>
        </w:rPr>
        <w:t>ψηφιοποίηση</w:t>
      </w:r>
      <w:proofErr w:type="spellEnd"/>
      <w:r>
        <w:rPr>
          <w:rFonts w:eastAsia="Times New Roman" w:cs="Times New Roman"/>
          <w:szCs w:val="24"/>
        </w:rPr>
        <w:t xml:space="preserve"> διαδικασιών, μείωση της γραφειοκρατίας, άνοιγμα αγορών και επαγγελμάτων, πράγματα που έχουν </w:t>
      </w:r>
      <w:proofErr w:type="spellStart"/>
      <w:r>
        <w:rPr>
          <w:rFonts w:eastAsia="Times New Roman" w:cs="Times New Roman"/>
          <w:szCs w:val="24"/>
        </w:rPr>
        <w:t>χιλιοειπωθεί</w:t>
      </w:r>
      <w:proofErr w:type="spellEnd"/>
      <w:r>
        <w:rPr>
          <w:rFonts w:eastAsia="Times New Roman" w:cs="Times New Roman"/>
          <w:szCs w:val="24"/>
        </w:rPr>
        <w:t xml:space="preserve">. </w:t>
      </w:r>
    </w:p>
    <w:p w14:paraId="6900E186" w14:textId="77777777" w:rsidR="0091451A" w:rsidRDefault="0014380A">
      <w:pPr>
        <w:spacing w:after="0" w:line="600" w:lineRule="auto"/>
        <w:ind w:firstLine="720"/>
        <w:contextualSpacing/>
        <w:jc w:val="both"/>
        <w:rPr>
          <w:rFonts w:eastAsia="Times New Roman" w:cs="Times New Roman"/>
          <w:szCs w:val="24"/>
        </w:rPr>
      </w:pPr>
      <w:r>
        <w:rPr>
          <w:rFonts w:eastAsia="Times New Roman" w:cs="Times New Roman"/>
          <w:szCs w:val="24"/>
        </w:rPr>
        <w:t>Το βασικότερο, όμως, είναι ότι δεν μπορεί η Κυβέρνηση να συνεχίσει</w:t>
      </w:r>
      <w:r>
        <w:rPr>
          <w:rFonts w:eastAsia="Times New Roman" w:cs="Times New Roman"/>
          <w:szCs w:val="24"/>
        </w:rPr>
        <w:t xml:space="preserve"> τις παθογένειες</w:t>
      </w:r>
      <w:r>
        <w:rPr>
          <w:rFonts w:eastAsia="Times New Roman" w:cs="Times New Roman"/>
          <w:szCs w:val="24"/>
        </w:rPr>
        <w:t>,</w:t>
      </w:r>
      <w:r>
        <w:rPr>
          <w:rFonts w:eastAsia="Times New Roman" w:cs="Times New Roman"/>
          <w:szCs w:val="24"/>
        </w:rPr>
        <w:t xml:space="preserve"> που μας έφεραν ως εδώ</w:t>
      </w:r>
      <w:r>
        <w:rPr>
          <w:rFonts w:eastAsia="Times New Roman" w:cs="Times New Roman"/>
          <w:szCs w:val="24"/>
        </w:rPr>
        <w:t>, τ</w:t>
      </w:r>
      <w:r>
        <w:rPr>
          <w:rFonts w:eastAsia="Times New Roman" w:cs="Times New Roman"/>
          <w:szCs w:val="24"/>
        </w:rPr>
        <w:t>ον άκρατο κρατισμό και τις πελατειακές πρακτικές. Μέχρι το κλείσιμο του προγράμματος τον Αύγουστο 2018, η Κυβέρνηση έχει μπροστά της λίγες κλειστές στροφές, όπως, για παράδειγμα, την τρίτη αξιολόγηση με τα εργασιακ</w:t>
      </w:r>
      <w:r>
        <w:rPr>
          <w:rFonts w:eastAsia="Times New Roman" w:cs="Times New Roman"/>
          <w:szCs w:val="24"/>
        </w:rPr>
        <w:t xml:space="preserve">ά. </w:t>
      </w:r>
    </w:p>
    <w:p w14:paraId="6900E187" w14:textId="77777777" w:rsidR="0091451A" w:rsidRDefault="0014380A">
      <w:pPr>
        <w:spacing w:after="0" w:line="600" w:lineRule="auto"/>
        <w:ind w:firstLine="720"/>
        <w:contextualSpacing/>
        <w:jc w:val="both"/>
        <w:rPr>
          <w:rFonts w:eastAsia="Times New Roman" w:cs="Times New Roman"/>
          <w:szCs w:val="24"/>
        </w:rPr>
      </w:pPr>
      <w:r>
        <w:rPr>
          <w:rFonts w:eastAsia="Times New Roman" w:cs="Times New Roman"/>
          <w:szCs w:val="24"/>
        </w:rPr>
        <w:t>Μετά, λοιπόν, το κλείσιμο της δεύτερης αξιολόγησης, πρέπει να τρέξει για να καλύψει το χαμένο έδαφος, το 1,5% του ΑΕΠ που χάσαμε με την καθυστέρηση. Πρέπει να βάλει τις ιδεοληψίες και τις εμμονές στο συρτάρι και να βγάλει από το συρτάρι σχέδιο και πρόγ</w:t>
      </w:r>
      <w:r>
        <w:rPr>
          <w:rFonts w:eastAsia="Times New Roman" w:cs="Times New Roman"/>
          <w:szCs w:val="24"/>
        </w:rPr>
        <w:t>ραμμα προσαρμοσμένο στις απαιτήσεις των καιρών, αν βέβαια</w:t>
      </w:r>
      <w:r>
        <w:rPr>
          <w:rFonts w:eastAsia="Times New Roman" w:cs="Times New Roman"/>
          <w:szCs w:val="24"/>
        </w:rPr>
        <w:t>,</w:t>
      </w:r>
      <w:r>
        <w:rPr>
          <w:rFonts w:eastAsia="Times New Roman" w:cs="Times New Roman"/>
          <w:szCs w:val="24"/>
        </w:rPr>
        <w:t xml:space="preserve"> υπάρχει κάτι τέτοιο στο συρτάρι της. </w:t>
      </w:r>
    </w:p>
    <w:p w14:paraId="6900E188" w14:textId="77777777" w:rsidR="0091451A" w:rsidRDefault="0014380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Η χώρα έχει μια τελευταία ευκαιρία να προλάβει το τρένο, αρκεί να κοιτάει προς τα μπρος και όχι προς τα πίσω. Άλλες χώρες, όπως η Ιρλανδία, η Πορτογαλία, η Κύπ</w:t>
      </w:r>
      <w:r>
        <w:rPr>
          <w:rFonts w:eastAsia="Times New Roman" w:cs="Times New Roman"/>
          <w:szCs w:val="24"/>
        </w:rPr>
        <w:t>ρος, το έκαναν. Άλλες χώρες το κάνουν, όπως η Γαλλία. Γιατί όχι και εμείς;</w:t>
      </w:r>
    </w:p>
    <w:p w14:paraId="6900E189" w14:textId="77777777" w:rsidR="0091451A" w:rsidRDefault="0014380A">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6900E18A" w14:textId="77777777" w:rsidR="0091451A" w:rsidRDefault="0014380A">
      <w:pPr>
        <w:spacing w:after="0" w:line="600" w:lineRule="auto"/>
        <w:ind w:firstLine="709"/>
        <w:contextualSpacing/>
        <w:jc w:val="center"/>
        <w:rPr>
          <w:rFonts w:eastAsia="Times New Roman" w:cs="Times New Roman"/>
          <w:szCs w:val="24"/>
        </w:rPr>
      </w:pPr>
      <w:r>
        <w:rPr>
          <w:rFonts w:eastAsia="Times New Roman" w:cs="Times New Roman"/>
          <w:szCs w:val="24"/>
        </w:rPr>
        <w:t>(Χειροκροτήματα από την πτέρυγα «Το Ποτάμι»)</w:t>
      </w:r>
    </w:p>
    <w:p w14:paraId="6900E18B" w14:textId="77777777" w:rsidR="0091451A" w:rsidRDefault="0014380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Ευχαριστούμε κι εμείς. </w:t>
      </w:r>
    </w:p>
    <w:p w14:paraId="6900E18C" w14:textId="77777777" w:rsidR="0091451A" w:rsidRDefault="0014380A">
      <w:pPr>
        <w:spacing w:after="0" w:line="600" w:lineRule="auto"/>
        <w:ind w:firstLine="720"/>
        <w:contextualSpacing/>
        <w:jc w:val="both"/>
        <w:rPr>
          <w:rFonts w:eastAsia="Times New Roman" w:cs="Times New Roman"/>
          <w:szCs w:val="24"/>
        </w:rPr>
      </w:pPr>
      <w:r>
        <w:rPr>
          <w:rFonts w:eastAsia="Times New Roman" w:cs="Times New Roman"/>
          <w:szCs w:val="24"/>
        </w:rPr>
        <w:t>Ο κ. Γεώργιος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Δημήτριος Καρράς έχει το λόγο. </w:t>
      </w:r>
    </w:p>
    <w:p w14:paraId="6900E18D" w14:textId="77777777" w:rsidR="0091451A" w:rsidRDefault="0014380A">
      <w:pPr>
        <w:spacing w:after="0"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 xml:space="preserve">Ευχαριστώ, κύριε Πρόεδρε. </w:t>
      </w:r>
    </w:p>
    <w:p w14:paraId="6900E18E" w14:textId="77777777" w:rsidR="0091451A" w:rsidRDefault="0014380A">
      <w:pPr>
        <w:spacing w:after="0" w:line="600" w:lineRule="auto"/>
        <w:ind w:firstLine="720"/>
        <w:contextualSpacing/>
        <w:jc w:val="both"/>
        <w:rPr>
          <w:rFonts w:eastAsia="Times New Roman" w:cs="Times New Roman"/>
          <w:szCs w:val="24"/>
        </w:rPr>
      </w:pPr>
      <w:r>
        <w:rPr>
          <w:rFonts w:eastAsia="Times New Roman" w:cs="Times New Roman"/>
          <w:szCs w:val="24"/>
        </w:rPr>
        <w:t>Ένα νομοσχέδιο που αφορά ποινικές διατάξεις για προστασία ανηλίκων, για καταπολέμηση τρομοκρατίας, για νομιμοποίηση εσόδων από εγκληματικές δραστηριότητες</w:t>
      </w:r>
      <w:r>
        <w:rPr>
          <w:rFonts w:eastAsia="Times New Roman" w:cs="Times New Roman"/>
          <w:szCs w:val="24"/>
        </w:rPr>
        <w:t>,</w:t>
      </w:r>
      <w:r>
        <w:rPr>
          <w:rFonts w:eastAsia="Times New Roman" w:cs="Times New Roman"/>
          <w:szCs w:val="24"/>
        </w:rPr>
        <w:t xml:space="preserve"> έφτασε πάλι με τις τροπολογίες να μεταβληθεί σε νομοσχέ</w:t>
      </w:r>
      <w:r>
        <w:rPr>
          <w:rFonts w:eastAsia="Times New Roman" w:cs="Times New Roman"/>
          <w:szCs w:val="24"/>
        </w:rPr>
        <w:t>διο</w:t>
      </w:r>
      <w:r>
        <w:rPr>
          <w:rFonts w:eastAsia="Times New Roman" w:cs="Times New Roman"/>
          <w:szCs w:val="24"/>
        </w:rPr>
        <w:t>,</w:t>
      </w:r>
      <w:r>
        <w:rPr>
          <w:rFonts w:eastAsia="Times New Roman" w:cs="Times New Roman"/>
          <w:szCs w:val="24"/>
        </w:rPr>
        <w:t xml:space="preserve"> που άπτεται κυρίως ζητημάτων οικονομίας, ζητημάτων</w:t>
      </w:r>
      <w:r>
        <w:rPr>
          <w:rFonts w:eastAsia="Times New Roman" w:cs="Times New Roman"/>
          <w:szCs w:val="24"/>
        </w:rPr>
        <w:t>,</w:t>
      </w:r>
      <w:r>
        <w:rPr>
          <w:rFonts w:eastAsia="Times New Roman" w:cs="Times New Roman"/>
          <w:szCs w:val="24"/>
        </w:rPr>
        <w:t xml:space="preserve"> που συνδέονται με την κρίση, γιατί είναι οι ιδιωτικοποιήσεις μέσα, και εντέλει με τα γνωστά μνημόνια. </w:t>
      </w:r>
    </w:p>
    <w:p w14:paraId="6900E18F" w14:textId="77777777" w:rsidR="0091451A" w:rsidRDefault="0014380A">
      <w:pPr>
        <w:spacing w:after="0" w:line="600" w:lineRule="auto"/>
        <w:ind w:firstLine="720"/>
        <w:contextualSpacing/>
        <w:jc w:val="both"/>
        <w:rPr>
          <w:rFonts w:eastAsia="Times New Roman" w:cs="Times New Roman"/>
          <w:szCs w:val="24"/>
        </w:rPr>
      </w:pPr>
      <w:r>
        <w:rPr>
          <w:rFonts w:eastAsia="Times New Roman" w:cs="Times New Roman"/>
          <w:szCs w:val="24"/>
        </w:rPr>
        <w:t>Κατ’ ανάγκη, λοιπόν, δεν θα αναφερθώ στον κορμό των διατάξεων του νομοσχεδίου, κύριε Πρόεδρε, γι</w:t>
      </w:r>
      <w:r>
        <w:rPr>
          <w:rFonts w:eastAsia="Times New Roman" w:cs="Times New Roman"/>
          <w:szCs w:val="24"/>
        </w:rPr>
        <w:t>α τον λόγο ότι εξαντλητικά έχουν ακουστεί όλες οι απόψεις. Θα προσπαθήσω</w:t>
      </w:r>
      <w:r>
        <w:rPr>
          <w:rFonts w:eastAsia="Times New Roman" w:cs="Times New Roman"/>
          <w:szCs w:val="24"/>
        </w:rPr>
        <w:t>,</w:t>
      </w:r>
      <w:r>
        <w:rPr>
          <w:rFonts w:eastAsia="Times New Roman" w:cs="Times New Roman"/>
          <w:szCs w:val="24"/>
        </w:rPr>
        <w:t xml:space="preserve"> στο</w:t>
      </w:r>
      <w:r>
        <w:rPr>
          <w:rFonts w:eastAsia="Times New Roman" w:cs="Times New Roman"/>
          <w:szCs w:val="24"/>
        </w:rPr>
        <w:t>ν</w:t>
      </w:r>
      <w:r>
        <w:rPr>
          <w:rFonts w:eastAsia="Times New Roman" w:cs="Times New Roman"/>
          <w:szCs w:val="24"/>
        </w:rPr>
        <w:t xml:space="preserve"> σύντομο χρόνο που μου διατίθεται</w:t>
      </w:r>
      <w:r>
        <w:rPr>
          <w:rFonts w:eastAsia="Times New Roman" w:cs="Times New Roman"/>
          <w:szCs w:val="24"/>
        </w:rPr>
        <w:t>,</w:t>
      </w:r>
      <w:r>
        <w:rPr>
          <w:rFonts w:eastAsia="Times New Roman" w:cs="Times New Roman"/>
          <w:szCs w:val="24"/>
        </w:rPr>
        <w:t xml:space="preserve"> να αναφερθώ σε δύο, τρία σημεία. </w:t>
      </w:r>
    </w:p>
    <w:p w14:paraId="6900E190" w14:textId="77777777" w:rsidR="0091451A" w:rsidRDefault="0014380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Το πρώτο ζήτημα</w:t>
      </w:r>
      <w:r>
        <w:rPr>
          <w:rFonts w:eastAsia="Times New Roman" w:cs="Times New Roman"/>
          <w:szCs w:val="24"/>
        </w:rPr>
        <w:t>,</w:t>
      </w:r>
      <w:r>
        <w:rPr>
          <w:rFonts w:eastAsia="Times New Roman" w:cs="Times New Roman"/>
          <w:szCs w:val="24"/>
        </w:rPr>
        <w:t xml:space="preserve"> στο οποίο θέλω να σταθώ -ανεξάρτητα με το ότι αυτά τα ζητήματα έρχονται ως τροπολογίες και δ</w:t>
      </w:r>
      <w:r>
        <w:rPr>
          <w:rFonts w:eastAsia="Times New Roman" w:cs="Times New Roman"/>
          <w:szCs w:val="24"/>
        </w:rPr>
        <w:t>εν υπάρχουν οι αρμόδιοι Υπουργοί όταν καλούνται οι Βουλευτές εντός της Αιθούσης να αναπτύξουν τις θέσεις τους, ούτως ώστε να έχουμε ανυπαρξία πλέον πολιτικού διαλόγου και να τον μεταθέτουμε αναγκαστικά εκτός της Αιθούσης είτε στα ραδιόφωνα είτε στις τηλεορ</w:t>
      </w:r>
      <w:r>
        <w:rPr>
          <w:rFonts w:eastAsia="Times New Roman" w:cs="Times New Roman"/>
          <w:szCs w:val="24"/>
        </w:rPr>
        <w:t xml:space="preserve">άσεις- αφορά τους δασικούς χάρτες. </w:t>
      </w:r>
    </w:p>
    <w:p w14:paraId="6900E191" w14:textId="77777777" w:rsidR="0091451A" w:rsidRDefault="0014380A">
      <w:pPr>
        <w:spacing w:line="600" w:lineRule="auto"/>
        <w:ind w:firstLine="720"/>
        <w:contextualSpacing/>
        <w:jc w:val="both"/>
        <w:rPr>
          <w:rFonts w:eastAsia="Times New Roman"/>
          <w:szCs w:val="24"/>
        </w:rPr>
      </w:pPr>
      <w:r>
        <w:rPr>
          <w:rFonts w:eastAsia="Times New Roman"/>
          <w:szCs w:val="24"/>
        </w:rPr>
        <w:t>Παραμένει, όμως, το πρόβλημα εκείνο, το οποίο είχα θέσει απαρχής στη συζήτηση στην Αίθουσα, της ελλείψεως συνταγματικής βάσεως της νομοθέτησης αυτής. Και είχα αναφερθεί σε τούτο. Εφόσον το Σύνταγμα απαγορεύει τη μεταβολή</w:t>
      </w:r>
      <w:r>
        <w:rPr>
          <w:rFonts w:eastAsia="Times New Roman"/>
          <w:szCs w:val="24"/>
        </w:rPr>
        <w:t xml:space="preserve"> χρήσεως των δασών και δη των δημοσίων, θα έπρεπε να βρει τρόπο να νομιμοποιήσει εκείνους που έχουν επεκτείνει τις δραστηριότητές τους, έστω κατ’ ανάγκη, η </w:t>
      </w:r>
      <w:r>
        <w:rPr>
          <w:rFonts w:eastAsia="Times New Roman"/>
          <w:szCs w:val="24"/>
        </w:rPr>
        <w:t>λεγόμενη «</w:t>
      </w:r>
      <w:r>
        <w:rPr>
          <w:rFonts w:eastAsia="Times New Roman"/>
          <w:szCs w:val="24"/>
        </w:rPr>
        <w:t>εξαγορά</w:t>
      </w:r>
      <w:r>
        <w:rPr>
          <w:rFonts w:eastAsia="Times New Roman"/>
          <w:szCs w:val="24"/>
        </w:rPr>
        <w:t>»</w:t>
      </w:r>
      <w:r>
        <w:rPr>
          <w:rFonts w:eastAsia="Times New Roman"/>
          <w:szCs w:val="24"/>
        </w:rPr>
        <w:t>, των προ του 1975, ενώ δε το «αντάλλαγμα χρήσης» μετά το 1975. Είναι αστεία πράγμ</w:t>
      </w:r>
      <w:r>
        <w:rPr>
          <w:rFonts w:eastAsia="Times New Roman"/>
          <w:szCs w:val="24"/>
        </w:rPr>
        <w:t xml:space="preserve">ατα και </w:t>
      </w:r>
      <w:proofErr w:type="spellStart"/>
      <w:r>
        <w:rPr>
          <w:rFonts w:eastAsia="Times New Roman"/>
          <w:szCs w:val="24"/>
        </w:rPr>
        <w:t>συγχωρέστε</w:t>
      </w:r>
      <w:proofErr w:type="spellEnd"/>
      <w:r>
        <w:rPr>
          <w:rFonts w:eastAsia="Times New Roman"/>
          <w:szCs w:val="24"/>
        </w:rPr>
        <w:t xml:space="preserve"> με για την έκφραση.</w:t>
      </w:r>
    </w:p>
    <w:p w14:paraId="6900E192" w14:textId="77777777" w:rsidR="0091451A" w:rsidRDefault="0014380A">
      <w:pPr>
        <w:spacing w:line="600" w:lineRule="auto"/>
        <w:ind w:firstLine="720"/>
        <w:contextualSpacing/>
        <w:jc w:val="both"/>
        <w:rPr>
          <w:rFonts w:eastAsia="Times New Roman"/>
          <w:szCs w:val="24"/>
        </w:rPr>
      </w:pPr>
      <w:r>
        <w:rPr>
          <w:rFonts w:eastAsia="Times New Roman"/>
          <w:szCs w:val="24"/>
        </w:rPr>
        <w:t>Τι θα έπρεπε να είχε κάνει η Κυβέρνηση</w:t>
      </w:r>
      <w:r>
        <w:rPr>
          <w:rFonts w:eastAsia="Times New Roman"/>
          <w:szCs w:val="24"/>
        </w:rPr>
        <w:t>,</w:t>
      </w:r>
      <w:r>
        <w:rPr>
          <w:rFonts w:eastAsia="Times New Roman"/>
          <w:szCs w:val="24"/>
        </w:rPr>
        <w:t xml:space="preserve"> που δεν το έκανε; Θα έπρεπε</w:t>
      </w:r>
      <w:r>
        <w:rPr>
          <w:rFonts w:eastAsia="Times New Roman"/>
          <w:szCs w:val="24"/>
        </w:rPr>
        <w:t xml:space="preserve">, </w:t>
      </w:r>
      <w:r>
        <w:rPr>
          <w:rFonts w:eastAsia="Times New Roman"/>
          <w:szCs w:val="24"/>
        </w:rPr>
        <w:t>φέρνοντας αυτό το νομοσχέδιο, να το συνόδευε από μία πλήρη οικονομοτεχνική μελέτη, που να δικαιολογούσε την ανάγκη του δημοσίου συμφέροντος. Γιατί γ</w:t>
      </w:r>
      <w:r>
        <w:rPr>
          <w:rFonts w:eastAsia="Times New Roman"/>
          <w:szCs w:val="24"/>
        </w:rPr>
        <w:t>νωρίζουμε όλοι ότι το δημόσιο συμφέρον δεν συναρτάται μόνο με οικο</w:t>
      </w:r>
      <w:r>
        <w:rPr>
          <w:rFonts w:eastAsia="Times New Roman"/>
          <w:szCs w:val="24"/>
        </w:rPr>
        <w:lastRenderedPageBreak/>
        <w:t xml:space="preserve">νομικά μεγέθη. Δεν το έκανε αυτό. Παρατείνει την προθεσμία, αρχίζουν οι προσφυγές στο Συμβούλιο Επικρατείας. Θα αντιμετωπίσετε πρόβλημα εκεί πέρα, διότι η νομολογία είναι πάγια. </w:t>
      </w:r>
    </w:p>
    <w:p w14:paraId="6900E193" w14:textId="77777777" w:rsidR="0091451A" w:rsidRDefault="0014380A">
      <w:pPr>
        <w:spacing w:line="600" w:lineRule="auto"/>
        <w:ind w:firstLine="720"/>
        <w:contextualSpacing/>
        <w:jc w:val="both"/>
        <w:rPr>
          <w:rFonts w:eastAsia="Times New Roman"/>
          <w:szCs w:val="24"/>
        </w:rPr>
      </w:pPr>
      <w:r>
        <w:rPr>
          <w:rFonts w:eastAsia="Times New Roman"/>
          <w:szCs w:val="24"/>
        </w:rPr>
        <w:t>Και μάλιστα</w:t>
      </w:r>
      <w:r>
        <w:rPr>
          <w:rFonts w:eastAsia="Times New Roman"/>
          <w:szCs w:val="24"/>
        </w:rPr>
        <w:t xml:space="preserve">, θέλω </w:t>
      </w:r>
      <w:r>
        <w:rPr>
          <w:rFonts w:eastAsia="Times New Roman"/>
          <w:szCs w:val="24"/>
        </w:rPr>
        <w:t>ν</w:t>
      </w:r>
      <w:r>
        <w:rPr>
          <w:rFonts w:eastAsia="Times New Roman"/>
          <w:szCs w:val="24"/>
        </w:rPr>
        <w:t xml:space="preserve">α θυμίσω και κάτι άλλο. Καταθέτω για τα Πρακτικά την </w:t>
      </w:r>
      <w:proofErr w:type="spellStart"/>
      <w:r>
        <w:rPr>
          <w:rFonts w:eastAsia="Times New Roman"/>
          <w:szCs w:val="24"/>
        </w:rPr>
        <w:t>υπ’αριθμό</w:t>
      </w:r>
      <w:proofErr w:type="spellEnd"/>
      <w:r>
        <w:rPr>
          <w:rFonts w:eastAsia="Times New Roman"/>
          <w:szCs w:val="24"/>
        </w:rPr>
        <w:t xml:space="preserve"> </w:t>
      </w:r>
      <w:r>
        <w:rPr>
          <w:rFonts w:eastAsia="Times New Roman"/>
          <w:szCs w:val="24"/>
        </w:rPr>
        <w:t>805/2016 απόφαση του Συμβουλίου της Επικρατείας, η οποία τοποθετείται στο θέμα των δασικών χαρτών σε σχέση με το Κτηματολόγιο. Προϋποτίθεται –το γνωρίζουμε όλοι- ότι θα πρέπει να προηγη</w:t>
      </w:r>
      <w:r>
        <w:rPr>
          <w:rFonts w:eastAsia="Times New Roman"/>
          <w:szCs w:val="24"/>
        </w:rPr>
        <w:t>θεί η καταγραφή στους δασικούς χάρτες</w:t>
      </w:r>
      <w:r>
        <w:rPr>
          <w:rFonts w:eastAsia="Times New Roman"/>
          <w:szCs w:val="24"/>
        </w:rPr>
        <w:t>,</w:t>
      </w:r>
      <w:r>
        <w:rPr>
          <w:rFonts w:eastAsia="Times New Roman"/>
          <w:szCs w:val="24"/>
        </w:rPr>
        <w:t xml:space="preserve"> για να μπορέσει να ολοκληρωθεί το ελληνικό Κτηματολόγιο.</w:t>
      </w:r>
    </w:p>
    <w:p w14:paraId="6900E194"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(Στο σημείο αυτό ο Βουλευτής κ. Γεώργιος-Δημήτριος Καρράς καταθέτει για τα Πρακτικά το προαναφερθέν έγγραφο, το οποίο βρίσκεται στο </w:t>
      </w:r>
      <w:r>
        <w:rPr>
          <w:rFonts w:eastAsia="Times New Roman"/>
          <w:szCs w:val="24"/>
        </w:rPr>
        <w:t xml:space="preserve">αρχείο </w:t>
      </w:r>
      <w:r>
        <w:rPr>
          <w:rFonts w:eastAsia="Times New Roman"/>
          <w:szCs w:val="24"/>
        </w:rPr>
        <w:t xml:space="preserve">του Τμήματος </w:t>
      </w:r>
      <w:r>
        <w:rPr>
          <w:rFonts w:eastAsia="Times New Roman"/>
          <w:szCs w:val="24"/>
        </w:rPr>
        <w:t>Γραμματείας της Διεύθυνσης Στενογραφίας και Πρακτικών της Βουλής)</w:t>
      </w:r>
    </w:p>
    <w:p w14:paraId="6900E195"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Να μην πούμε για τα δισεκατομμύρια που χάθηκαν, να μην πούμε για τις ατέλειες που έχει. Να πούμε μόνο τούτο. Πρέπει να τελειώσει κάποτε αυτή η ιστορία, αλλά όχι αποσπασματικά, όπως γίνεται. </w:t>
      </w:r>
    </w:p>
    <w:p w14:paraId="6900E196" w14:textId="77777777" w:rsidR="0091451A" w:rsidRDefault="0014380A">
      <w:pPr>
        <w:spacing w:line="600" w:lineRule="auto"/>
        <w:ind w:firstLine="720"/>
        <w:contextualSpacing/>
        <w:jc w:val="both"/>
        <w:rPr>
          <w:rFonts w:eastAsia="Times New Roman"/>
          <w:szCs w:val="24"/>
        </w:rPr>
      </w:pPr>
      <w:r>
        <w:rPr>
          <w:rFonts w:eastAsia="Times New Roman"/>
          <w:szCs w:val="24"/>
        </w:rPr>
        <w:t>Στην απόφαση αυτή</w:t>
      </w:r>
      <w:r>
        <w:rPr>
          <w:rFonts w:eastAsia="Times New Roman"/>
          <w:szCs w:val="24"/>
        </w:rPr>
        <w:t>,</w:t>
      </w:r>
      <w:r>
        <w:rPr>
          <w:rFonts w:eastAsia="Times New Roman"/>
          <w:szCs w:val="24"/>
        </w:rPr>
        <w:t xml:space="preserve"> το Συμβούλιο της Επικρατείας βάζει και μια άλλη παράμετρο. Βάζει την παράμετρο της προστασίας του ιδιοκτησιακού καθεστώτος του </w:t>
      </w:r>
      <w:r>
        <w:rPr>
          <w:rFonts w:eastAsia="Times New Roman"/>
          <w:szCs w:val="24"/>
        </w:rPr>
        <w:t>δ</w:t>
      </w:r>
      <w:r>
        <w:rPr>
          <w:rFonts w:eastAsia="Times New Roman"/>
          <w:szCs w:val="24"/>
        </w:rPr>
        <w:t xml:space="preserve">ημοσίου πάνω σε αυτό. Αυτό το </w:t>
      </w:r>
      <w:proofErr w:type="spellStart"/>
      <w:r>
        <w:rPr>
          <w:rFonts w:eastAsia="Times New Roman"/>
          <w:szCs w:val="24"/>
        </w:rPr>
        <w:t>παραβλ</w:t>
      </w:r>
      <w:r>
        <w:rPr>
          <w:rFonts w:eastAsia="Times New Roman"/>
          <w:szCs w:val="24"/>
        </w:rPr>
        <w:t>έ</w:t>
      </w:r>
      <w:r>
        <w:rPr>
          <w:rFonts w:eastAsia="Times New Roman"/>
          <w:szCs w:val="24"/>
        </w:rPr>
        <w:t>ψαμε</w:t>
      </w:r>
      <w:proofErr w:type="spellEnd"/>
      <w:r>
        <w:rPr>
          <w:rFonts w:eastAsia="Times New Roman"/>
          <w:szCs w:val="24"/>
        </w:rPr>
        <w:t xml:space="preserve">. Εφόσον, λοιπόν, </w:t>
      </w:r>
      <w:r>
        <w:rPr>
          <w:rFonts w:eastAsia="Times New Roman"/>
          <w:szCs w:val="24"/>
        </w:rPr>
        <w:lastRenderedPageBreak/>
        <w:t>υπάρχουν γεωργικές εκμεταλλεύσεις, εφόσον υπάρχου</w:t>
      </w:r>
      <w:r>
        <w:rPr>
          <w:rFonts w:eastAsia="Times New Roman"/>
          <w:szCs w:val="24"/>
        </w:rPr>
        <w:t xml:space="preserve">ν οικονομικές δραστηριότητες πάνω σε, κατά τεκμήριο, δημόσιες δασικές εκτάσεις, λύστε το με το άρθρο 24 του Συντάγματος. Τα είπα και στον Αναπληρωτή Υπουργό. Έχουν περάσει μήνες και δεν άκουσα τίποτα. </w:t>
      </w:r>
    </w:p>
    <w:p w14:paraId="6900E197" w14:textId="77777777" w:rsidR="0091451A" w:rsidRDefault="0014380A">
      <w:pPr>
        <w:spacing w:line="600" w:lineRule="auto"/>
        <w:ind w:firstLine="720"/>
        <w:contextualSpacing/>
        <w:jc w:val="both"/>
        <w:rPr>
          <w:rFonts w:eastAsia="Times New Roman"/>
          <w:szCs w:val="24"/>
        </w:rPr>
      </w:pPr>
      <w:r>
        <w:rPr>
          <w:rFonts w:eastAsia="Times New Roman"/>
          <w:szCs w:val="24"/>
        </w:rPr>
        <w:t>Συμπληρώνω και κλείνω αυτό το κομμάτι</w:t>
      </w:r>
      <w:r>
        <w:rPr>
          <w:rFonts w:eastAsia="Times New Roman"/>
          <w:szCs w:val="24"/>
        </w:rPr>
        <w:t>,</w:t>
      </w:r>
      <w:r>
        <w:rPr>
          <w:rFonts w:eastAsia="Times New Roman"/>
          <w:szCs w:val="24"/>
        </w:rPr>
        <w:t xml:space="preserve"> λέγοντας και κά</w:t>
      </w:r>
      <w:r>
        <w:rPr>
          <w:rFonts w:eastAsia="Times New Roman"/>
          <w:szCs w:val="24"/>
        </w:rPr>
        <w:t>τι άλλο. Έχω ζητήσει εδώ και έξι μήνες να λυθεί το θέμα των χρήσεων γης. Με τον ν.4474, αν δεν κάνω λάθος, είχε τεθεί το ζήτημα ότι</w:t>
      </w:r>
      <w:r>
        <w:rPr>
          <w:rFonts w:eastAsia="Times New Roman"/>
          <w:szCs w:val="24"/>
        </w:rPr>
        <w:t>,</w:t>
      </w:r>
      <w:r>
        <w:rPr>
          <w:rFonts w:eastAsia="Times New Roman"/>
          <w:szCs w:val="24"/>
        </w:rPr>
        <w:t xml:space="preserve"> εντός ενός μηνός θα </w:t>
      </w:r>
      <w:proofErr w:type="spellStart"/>
      <w:r>
        <w:rPr>
          <w:rFonts w:eastAsia="Times New Roman"/>
          <w:szCs w:val="24"/>
        </w:rPr>
        <w:t>ήρχετο</w:t>
      </w:r>
      <w:proofErr w:type="spellEnd"/>
      <w:r>
        <w:rPr>
          <w:rFonts w:eastAsia="Times New Roman"/>
          <w:szCs w:val="24"/>
        </w:rPr>
        <w:t xml:space="preserve"> το περίφημο </w:t>
      </w:r>
      <w:r>
        <w:rPr>
          <w:rFonts w:eastAsia="Times New Roman"/>
          <w:szCs w:val="24"/>
        </w:rPr>
        <w:t xml:space="preserve">προεδρικό διάταγμα </w:t>
      </w:r>
      <w:r>
        <w:rPr>
          <w:rFonts w:eastAsia="Times New Roman"/>
          <w:szCs w:val="24"/>
        </w:rPr>
        <w:t xml:space="preserve">-περνούσε από το Συμβούλιο της Επικρατείας- να καθορίσει τις χρήσεις γης. Η Κυβέρνηση ΣΥΡΙΖΑ-ΑΝΕΛ κατήργησε τις χρήσεις γης του 2013-2014, </w:t>
      </w:r>
      <w:proofErr w:type="spellStart"/>
      <w:r>
        <w:rPr>
          <w:rFonts w:eastAsia="Times New Roman"/>
          <w:szCs w:val="24"/>
        </w:rPr>
        <w:t>επανέφερε</w:t>
      </w:r>
      <w:proofErr w:type="spellEnd"/>
      <w:r>
        <w:rPr>
          <w:rFonts w:eastAsia="Times New Roman"/>
          <w:szCs w:val="24"/>
        </w:rPr>
        <w:t xml:space="preserve"> ένα αναχρονιστικό καθεστώς του 1987, δεν περπατάει τίποτα. Δεν έρχεται ακόμα το </w:t>
      </w:r>
      <w:r>
        <w:rPr>
          <w:rFonts w:eastAsia="Times New Roman"/>
          <w:szCs w:val="24"/>
        </w:rPr>
        <w:t xml:space="preserve">διάταγμα </w:t>
      </w:r>
      <w:r>
        <w:rPr>
          <w:rFonts w:eastAsia="Times New Roman"/>
          <w:szCs w:val="24"/>
        </w:rPr>
        <w:t>να δούμε πού επιτρ</w:t>
      </w:r>
      <w:r>
        <w:rPr>
          <w:rFonts w:eastAsia="Times New Roman"/>
          <w:szCs w:val="24"/>
        </w:rPr>
        <w:t>έπονται και πού δεν επιτρέπονται βιομηχανίες, πού είναι οι αμιγείς περιοχές κατοικίας. Και μιλάμε για οικονομική ανάπτυξη.</w:t>
      </w:r>
    </w:p>
    <w:p w14:paraId="6900E198" w14:textId="77777777" w:rsidR="0091451A" w:rsidRDefault="0014380A">
      <w:pPr>
        <w:spacing w:line="600" w:lineRule="auto"/>
        <w:ind w:firstLine="720"/>
        <w:contextualSpacing/>
        <w:jc w:val="both"/>
        <w:rPr>
          <w:rFonts w:eastAsia="Times New Roman"/>
          <w:szCs w:val="24"/>
        </w:rPr>
      </w:pPr>
      <w:r>
        <w:rPr>
          <w:rFonts w:eastAsia="Times New Roman"/>
          <w:szCs w:val="24"/>
        </w:rPr>
        <w:t>Μου δίνεται, βέβαια, η ευκαιρία, κύριε Πρόεδρε, στο σημείο αυτό να μιλήσω και για κάτι</w:t>
      </w:r>
      <w:r>
        <w:rPr>
          <w:rFonts w:eastAsia="Times New Roman"/>
          <w:szCs w:val="24"/>
        </w:rPr>
        <w:t>,</w:t>
      </w:r>
      <w:r>
        <w:rPr>
          <w:rFonts w:eastAsia="Times New Roman"/>
          <w:szCs w:val="24"/>
        </w:rPr>
        <w:t xml:space="preserve"> το οποίο με έχει ενοχλήσει. Εγώ δεν είμαι ενα</w:t>
      </w:r>
      <w:r>
        <w:rPr>
          <w:rFonts w:eastAsia="Times New Roman"/>
          <w:szCs w:val="24"/>
        </w:rPr>
        <w:t xml:space="preserve">ντίον των ιδιωτικοποιήσεων ή αποκρατικοποιήσεων -όποιον όρο θέλετε χρησιμοποιείστε- αλλά είμαι εναντίον της προσβολής του δημοσίου συμφέροντος, είμαι εναντίον της απεμπόλησης της προστασίας του συμφέροντος των Ελλήνων, όπως έγινε με τη </w:t>
      </w:r>
      <w:r>
        <w:rPr>
          <w:rFonts w:eastAsia="Times New Roman"/>
          <w:szCs w:val="24"/>
        </w:rPr>
        <w:t>«</w:t>
      </w:r>
      <w:r>
        <w:rPr>
          <w:rFonts w:eastAsia="Times New Roman"/>
          <w:szCs w:val="24"/>
          <w:lang w:val="en-US"/>
        </w:rPr>
        <w:t>FRAPORT</w:t>
      </w:r>
      <w:r>
        <w:rPr>
          <w:rFonts w:eastAsia="Times New Roman"/>
          <w:szCs w:val="24"/>
        </w:rPr>
        <w:t>»</w:t>
      </w:r>
      <w:r>
        <w:rPr>
          <w:rFonts w:eastAsia="Times New Roman"/>
          <w:szCs w:val="24"/>
        </w:rPr>
        <w:t>.</w:t>
      </w:r>
    </w:p>
    <w:p w14:paraId="6900E199" w14:textId="77777777" w:rsidR="0091451A" w:rsidRDefault="0014380A">
      <w:pPr>
        <w:spacing w:line="600" w:lineRule="auto"/>
        <w:ind w:firstLine="720"/>
        <w:contextualSpacing/>
        <w:jc w:val="both"/>
        <w:rPr>
          <w:rFonts w:eastAsia="Times New Roman"/>
          <w:szCs w:val="24"/>
        </w:rPr>
      </w:pPr>
      <w:r>
        <w:rPr>
          <w:rFonts w:eastAsia="Times New Roman"/>
          <w:szCs w:val="24"/>
        </w:rPr>
        <w:lastRenderedPageBreak/>
        <w:t>Λένε όλοι</w:t>
      </w:r>
      <w:r>
        <w:rPr>
          <w:rFonts w:eastAsia="Times New Roman"/>
          <w:szCs w:val="24"/>
        </w:rPr>
        <w:t xml:space="preserve">, και η Αξιωματική Αντιπολίτευση και η Κυβέρνηση, ότι η σύμβαση της </w:t>
      </w:r>
      <w:r>
        <w:rPr>
          <w:rFonts w:eastAsia="Times New Roman"/>
          <w:szCs w:val="24"/>
        </w:rPr>
        <w:t>«</w:t>
      </w:r>
      <w:r>
        <w:rPr>
          <w:rFonts w:eastAsia="Times New Roman"/>
          <w:szCs w:val="24"/>
        </w:rPr>
        <w:t>FRAPORT</w:t>
      </w:r>
      <w:r>
        <w:rPr>
          <w:rFonts w:eastAsia="Times New Roman"/>
          <w:szCs w:val="24"/>
        </w:rPr>
        <w:t>»</w:t>
      </w:r>
      <w:r>
        <w:rPr>
          <w:rFonts w:eastAsia="Times New Roman"/>
          <w:szCs w:val="24"/>
        </w:rPr>
        <w:t xml:space="preserve"> θα είναι μια αναπτυξιακή σύμβαση και σήμερα μας φέρνουν στη Βουλή να κυρώσουμε με τροπολογία μία τροποποίηση της αρχικής σύμβασης. Έχετε καταλάβει, κύριοι, τι κάνει αυτή η σύμβασ</w:t>
      </w:r>
      <w:r>
        <w:rPr>
          <w:rFonts w:eastAsia="Times New Roman"/>
          <w:szCs w:val="24"/>
        </w:rPr>
        <w:t>η; Εγώ δεν μιλώ για τα αεροδρόμια, αυτά καθ’ αυτά. Λέω ότι θα αντιμετωπίσουμε το φαινόμενο πάλι, σύντομα, σε μια επόμενη ιδιωτικοποίηση. Και μάλιστα, διάβασα το πρωί ότι βρέθηκε προ</w:t>
      </w:r>
      <w:r>
        <w:rPr>
          <w:rFonts w:eastAsia="Times New Roman"/>
          <w:szCs w:val="24"/>
        </w:rPr>
        <w:t>τιμη</w:t>
      </w:r>
      <w:r>
        <w:rPr>
          <w:rFonts w:eastAsia="Times New Roman"/>
          <w:szCs w:val="24"/>
        </w:rPr>
        <w:t>τέος επενδυτής για το λιμάνι της Θεσσαλονίκης, πάλι γερμανική εταιρεία,</w:t>
      </w:r>
      <w:r>
        <w:rPr>
          <w:rFonts w:eastAsia="Times New Roman"/>
          <w:szCs w:val="24"/>
        </w:rPr>
        <w:t xml:space="preserve"> </w:t>
      </w:r>
      <w:r>
        <w:rPr>
          <w:rFonts w:eastAsia="Times New Roman"/>
          <w:szCs w:val="24"/>
        </w:rPr>
        <w:t>ως</w:t>
      </w:r>
      <w:r>
        <w:rPr>
          <w:rFonts w:eastAsia="Times New Roman"/>
          <w:szCs w:val="24"/>
        </w:rPr>
        <w:t xml:space="preserve"> </w:t>
      </w:r>
      <w:r>
        <w:rPr>
          <w:rFonts w:eastAsia="Times New Roman"/>
          <w:szCs w:val="24"/>
        </w:rPr>
        <w:t>«</w:t>
      </w:r>
      <w:r>
        <w:rPr>
          <w:rFonts w:eastAsia="Times New Roman"/>
          <w:szCs w:val="24"/>
          <w:lang w:val="en-US"/>
        </w:rPr>
        <w:t>LEADER</w:t>
      </w:r>
      <w:r>
        <w:rPr>
          <w:rFonts w:eastAsia="Times New Roman"/>
          <w:szCs w:val="24"/>
        </w:rPr>
        <w:t>»</w:t>
      </w:r>
      <w:r>
        <w:rPr>
          <w:rFonts w:eastAsia="Times New Roman"/>
          <w:szCs w:val="24"/>
        </w:rPr>
        <w:t xml:space="preserve"> της κοινοπραξίας</w:t>
      </w:r>
      <w:r>
        <w:rPr>
          <w:rFonts w:eastAsia="Times New Roman"/>
          <w:szCs w:val="24"/>
        </w:rPr>
        <w:t xml:space="preserve">. </w:t>
      </w:r>
    </w:p>
    <w:p w14:paraId="6900E19A"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Ακούστε, λοιπόν, ποια είναι η πραγματικότητα. Η σύμβαση αυτή με τη </w:t>
      </w:r>
      <w:r>
        <w:rPr>
          <w:rFonts w:eastAsia="Times New Roman"/>
          <w:szCs w:val="24"/>
        </w:rPr>
        <w:t>«</w:t>
      </w:r>
      <w:r>
        <w:rPr>
          <w:rFonts w:eastAsia="Times New Roman"/>
          <w:szCs w:val="24"/>
        </w:rPr>
        <w:t>FRAPORT</w:t>
      </w:r>
      <w:r>
        <w:rPr>
          <w:rFonts w:eastAsia="Times New Roman"/>
          <w:szCs w:val="24"/>
        </w:rPr>
        <w:t>»</w:t>
      </w:r>
      <w:r>
        <w:rPr>
          <w:rFonts w:eastAsia="Times New Roman"/>
          <w:szCs w:val="24"/>
        </w:rPr>
        <w:t xml:space="preserve"> έχει μία ρήτρα, η οποία λέει ότι έχει τη συνταγματική προστασία των επενδύσεων εξωτερικού. Αυτό σημαίνει ότι με νομοθεσία του 1953 μπορεί να πηγαιν</w:t>
      </w:r>
      <w:r>
        <w:rPr>
          <w:rFonts w:eastAsia="Times New Roman"/>
          <w:szCs w:val="24"/>
        </w:rPr>
        <w:t xml:space="preserve">οέρχονται τα κεφάλαια, μπορεί να ζητάει αποζημιώσεις, να είναι αναπαλλοτρίωτη η περιουσία της εταιρείας. Γιατί, όμως; </w:t>
      </w:r>
    </w:p>
    <w:p w14:paraId="6900E19B" w14:textId="77777777" w:rsidR="0091451A" w:rsidRDefault="0014380A">
      <w:pPr>
        <w:spacing w:line="600" w:lineRule="auto"/>
        <w:ind w:firstLine="720"/>
        <w:contextualSpacing/>
        <w:jc w:val="both"/>
        <w:rPr>
          <w:rFonts w:eastAsia="Times New Roman"/>
          <w:szCs w:val="24"/>
        </w:rPr>
      </w:pPr>
      <w:r>
        <w:rPr>
          <w:rFonts w:eastAsia="Times New Roman"/>
          <w:szCs w:val="24"/>
        </w:rPr>
        <w:t>Θα θυμίσω κάτι. Το 195</w:t>
      </w:r>
      <w:r>
        <w:rPr>
          <w:rFonts w:eastAsia="Times New Roman"/>
          <w:szCs w:val="24"/>
        </w:rPr>
        <w:t>0</w:t>
      </w:r>
      <w:r>
        <w:rPr>
          <w:rFonts w:eastAsia="Times New Roman"/>
          <w:szCs w:val="24"/>
        </w:rPr>
        <w:t xml:space="preserve"> η Ελλάδα βγήκε </w:t>
      </w:r>
      <w:r>
        <w:rPr>
          <w:rFonts w:eastAsia="Times New Roman"/>
          <w:szCs w:val="24"/>
        </w:rPr>
        <w:t xml:space="preserve">από </w:t>
      </w:r>
      <w:r>
        <w:rPr>
          <w:rFonts w:eastAsia="Times New Roman"/>
          <w:szCs w:val="24"/>
        </w:rPr>
        <w:t>τον Β’ Παγκόσμιο Πόλεμο και έναν εμφύλιο πόλεμο και είχε ανάγκη τα δολάρια των Αμερικάνων. Και</w:t>
      </w:r>
      <w:r>
        <w:rPr>
          <w:rFonts w:eastAsia="Times New Roman"/>
          <w:szCs w:val="24"/>
        </w:rPr>
        <w:t xml:space="preserve"> ήρθαν τα δολάρια με το Σχέδιο Μάρσαλ, προστατεύθηκαν οι επενδύσεις του εξωτερικού και γι’ αυτό στο Σύνταγμα του 1952 απέκτησε συνταγματική κατοχύρωση η νομοθεσία αυτή</w:t>
      </w:r>
      <w:r>
        <w:rPr>
          <w:rFonts w:eastAsia="Times New Roman"/>
          <w:szCs w:val="24"/>
        </w:rPr>
        <w:t>.</w:t>
      </w:r>
      <w:r>
        <w:rPr>
          <w:rFonts w:eastAsia="Times New Roman"/>
          <w:szCs w:val="24"/>
        </w:rPr>
        <w:t xml:space="preserve"> Το 2017, όμως, δεν υπάρχουν αμερικάνικα </w:t>
      </w:r>
      <w:r>
        <w:rPr>
          <w:rFonts w:eastAsia="Times New Roman"/>
          <w:szCs w:val="24"/>
        </w:rPr>
        <w:lastRenderedPageBreak/>
        <w:t>δολάρια για επενδύσεις. Υπάρχουν δαν</w:t>
      </w:r>
      <w:r>
        <w:rPr>
          <w:rFonts w:eastAsia="Times New Roman"/>
          <w:szCs w:val="24"/>
        </w:rPr>
        <w:t>ε</w:t>
      </w:r>
      <w:r>
        <w:rPr>
          <w:rFonts w:eastAsia="Times New Roman"/>
          <w:szCs w:val="24"/>
        </w:rPr>
        <w:t>ικά ελληνι</w:t>
      </w:r>
      <w:r>
        <w:rPr>
          <w:rFonts w:eastAsia="Times New Roman"/>
          <w:szCs w:val="24"/>
        </w:rPr>
        <w:t>κά χρήματα που τα χρησιμοποιούν οι ξένες εταιρείες</w:t>
      </w:r>
      <w:r>
        <w:rPr>
          <w:rFonts w:eastAsia="Times New Roman"/>
          <w:szCs w:val="24"/>
        </w:rPr>
        <w:t>,</w:t>
      </w:r>
      <w:r>
        <w:rPr>
          <w:rFonts w:eastAsia="Times New Roman"/>
          <w:szCs w:val="24"/>
        </w:rPr>
        <w:t xml:space="preserve"> αντί να τις χρηματοδοτήσουν γερμανικές-ευρωπαϊκές κεντρικές τράπεζες.</w:t>
      </w:r>
    </w:p>
    <w:p w14:paraId="6900E19C" w14:textId="77777777" w:rsidR="0091451A" w:rsidRDefault="0014380A">
      <w:pPr>
        <w:spacing w:line="600" w:lineRule="auto"/>
        <w:ind w:firstLine="720"/>
        <w:contextualSpacing/>
        <w:jc w:val="both"/>
        <w:rPr>
          <w:rFonts w:eastAsia="Times New Roman"/>
          <w:szCs w:val="24"/>
        </w:rPr>
      </w:pPr>
      <w:r>
        <w:rPr>
          <w:rFonts w:eastAsia="Times New Roman"/>
          <w:szCs w:val="24"/>
        </w:rPr>
        <w:t>Καταθέτω τον κατάλογο των συμβάσεων</w:t>
      </w:r>
      <w:r>
        <w:rPr>
          <w:rFonts w:eastAsia="Times New Roman"/>
          <w:szCs w:val="24"/>
        </w:rPr>
        <w:t>,</w:t>
      </w:r>
      <w:r>
        <w:rPr>
          <w:rFonts w:eastAsia="Times New Roman"/>
          <w:szCs w:val="24"/>
        </w:rPr>
        <w:t xml:space="preserve"> που έχει κυρώσει ο Υπουργός Οικονομικών, για να δούμε πώς καταβλήθηκε η προκαταβολή για την εξαγο</w:t>
      </w:r>
      <w:r>
        <w:rPr>
          <w:rFonts w:eastAsia="Times New Roman"/>
          <w:szCs w:val="24"/>
        </w:rPr>
        <w:t xml:space="preserve">ρά των αεροδρομίων. </w:t>
      </w:r>
    </w:p>
    <w:p w14:paraId="6900E19D"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(Στο σημείο αυτό ο Βουλευτής κ. Γεώργιος-Δημήτριος Καρράς καταθέτει για τα Πρακτικά τον προαναφερθέντα κατάλογο, ο οποίος βρίσκεται στο </w:t>
      </w:r>
      <w:r>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p>
    <w:p w14:paraId="6900E19E" w14:textId="77777777" w:rsidR="0091451A" w:rsidRDefault="0014380A">
      <w:pPr>
        <w:spacing w:line="600" w:lineRule="auto"/>
        <w:ind w:firstLine="720"/>
        <w:contextualSpacing/>
        <w:jc w:val="both"/>
        <w:rPr>
          <w:rFonts w:eastAsia="Times New Roman"/>
          <w:szCs w:val="24"/>
        </w:rPr>
      </w:pPr>
      <w:r>
        <w:rPr>
          <w:rFonts w:eastAsia="Times New Roman"/>
          <w:szCs w:val="24"/>
        </w:rPr>
        <w:t>Διαβάζω, λοιπ</w:t>
      </w:r>
      <w:r>
        <w:rPr>
          <w:rFonts w:eastAsia="Times New Roman"/>
          <w:szCs w:val="24"/>
        </w:rPr>
        <w:t xml:space="preserve">όν, ποια είναι η </w:t>
      </w:r>
      <w:r>
        <w:rPr>
          <w:rFonts w:eastAsia="Times New Roman"/>
          <w:szCs w:val="24"/>
          <w:lang w:val="en-US"/>
        </w:rPr>
        <w:t>LEADER</w:t>
      </w:r>
      <w:r>
        <w:rPr>
          <w:rFonts w:eastAsia="Times New Roman"/>
          <w:szCs w:val="24"/>
        </w:rPr>
        <w:t xml:space="preserve"> τράπεζα για τα ομολογιακά δάνεια. Είναι η </w:t>
      </w:r>
      <w:r>
        <w:rPr>
          <w:rFonts w:eastAsia="Times New Roman"/>
          <w:szCs w:val="24"/>
          <w:lang w:val="en-US"/>
        </w:rPr>
        <w:t>ALPHA</w:t>
      </w:r>
      <w:r>
        <w:rPr>
          <w:rFonts w:eastAsia="Times New Roman"/>
          <w:szCs w:val="24"/>
        </w:rPr>
        <w:t xml:space="preserve"> </w:t>
      </w:r>
      <w:r>
        <w:rPr>
          <w:rFonts w:eastAsia="Times New Roman"/>
          <w:szCs w:val="24"/>
          <w:lang w:val="en-US"/>
        </w:rPr>
        <w:t>BANK</w:t>
      </w:r>
      <w:r>
        <w:rPr>
          <w:rFonts w:eastAsia="Times New Roman"/>
          <w:szCs w:val="24"/>
        </w:rPr>
        <w:t xml:space="preserve">. Μα, είναι γνωστό ότι η </w:t>
      </w:r>
      <w:r>
        <w:rPr>
          <w:rFonts w:eastAsia="Times New Roman"/>
          <w:szCs w:val="24"/>
          <w:lang w:val="en-US"/>
        </w:rPr>
        <w:t>ALPHA</w:t>
      </w:r>
      <w:r>
        <w:rPr>
          <w:rFonts w:eastAsia="Times New Roman"/>
          <w:szCs w:val="24"/>
        </w:rPr>
        <w:t xml:space="preserve"> </w:t>
      </w:r>
      <w:r>
        <w:rPr>
          <w:rFonts w:eastAsia="Times New Roman"/>
          <w:szCs w:val="24"/>
          <w:lang w:val="en-US"/>
        </w:rPr>
        <w:t>BANK</w:t>
      </w:r>
      <w:r>
        <w:rPr>
          <w:rFonts w:eastAsia="Times New Roman"/>
          <w:szCs w:val="24"/>
        </w:rPr>
        <w:t xml:space="preserve"> στηρίζεται σε </w:t>
      </w:r>
      <w:proofErr w:type="spellStart"/>
      <w:r>
        <w:rPr>
          <w:rFonts w:eastAsia="Times New Roman"/>
          <w:szCs w:val="24"/>
        </w:rPr>
        <w:t>ανακεφαλαιοποίηση</w:t>
      </w:r>
      <w:proofErr w:type="spellEnd"/>
      <w:r>
        <w:rPr>
          <w:rFonts w:eastAsia="Times New Roman"/>
          <w:szCs w:val="24"/>
        </w:rPr>
        <w:t xml:space="preserve"> από το ελληνικό </w:t>
      </w:r>
      <w:r>
        <w:rPr>
          <w:rFonts w:eastAsia="Times New Roman"/>
          <w:szCs w:val="24"/>
        </w:rPr>
        <w:t>δ</w:t>
      </w:r>
      <w:r>
        <w:rPr>
          <w:rFonts w:eastAsia="Times New Roman"/>
          <w:szCs w:val="24"/>
        </w:rPr>
        <w:t>ημόσιο</w:t>
      </w:r>
      <w:r>
        <w:rPr>
          <w:rFonts w:eastAsia="Times New Roman"/>
          <w:szCs w:val="24"/>
        </w:rPr>
        <w:t xml:space="preserve">, δηλαδή, σε χρήματα που βαρύνουν με τις δανειακές συμβάσεις τους Έλληνες </w:t>
      </w:r>
      <w:r>
        <w:rPr>
          <w:rFonts w:eastAsia="Times New Roman"/>
          <w:szCs w:val="24"/>
        </w:rPr>
        <w:t>φορολογούμενους.</w:t>
      </w:r>
    </w:p>
    <w:p w14:paraId="6900E19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κυρίου Βουλευτή)</w:t>
      </w:r>
    </w:p>
    <w:p w14:paraId="6900E1A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Θα ήθελα ελάχιστα την ανοχή σας, κύριε Πρόεδρε.</w:t>
      </w:r>
    </w:p>
    <w:p w14:paraId="6900E1A1" w14:textId="77777777" w:rsidR="0091451A" w:rsidRDefault="0014380A">
      <w:pPr>
        <w:spacing w:line="600" w:lineRule="auto"/>
        <w:ind w:firstLine="720"/>
        <w:contextualSpacing/>
        <w:jc w:val="both"/>
        <w:rPr>
          <w:rFonts w:eastAsia="Times New Roman"/>
          <w:szCs w:val="24"/>
        </w:rPr>
      </w:pPr>
      <w:r>
        <w:rPr>
          <w:rFonts w:eastAsia="Times New Roman" w:cs="Times New Roman"/>
          <w:szCs w:val="24"/>
        </w:rPr>
        <w:t xml:space="preserve">Πάω στο δεύτερο. Το ποσό που διέθεσε η </w:t>
      </w:r>
      <w:r>
        <w:rPr>
          <w:rFonts w:eastAsia="Times New Roman"/>
          <w:szCs w:val="24"/>
          <w:lang w:val="en-US"/>
        </w:rPr>
        <w:t>ALPHA</w:t>
      </w:r>
      <w:r>
        <w:rPr>
          <w:rFonts w:eastAsia="Times New Roman"/>
          <w:szCs w:val="24"/>
        </w:rPr>
        <w:t xml:space="preserve"> </w:t>
      </w:r>
      <w:r>
        <w:rPr>
          <w:rFonts w:eastAsia="Times New Roman"/>
          <w:szCs w:val="24"/>
          <w:lang w:val="en-US"/>
        </w:rPr>
        <w:t>BANK</w:t>
      </w:r>
      <w:r>
        <w:rPr>
          <w:rFonts w:eastAsia="Times New Roman"/>
          <w:szCs w:val="24"/>
        </w:rPr>
        <w:t xml:space="preserve"> είναι γύρω στα 350 εκατομμύρια, για να καταβάλει η </w:t>
      </w:r>
      <w:r>
        <w:rPr>
          <w:rFonts w:eastAsia="Times New Roman"/>
          <w:szCs w:val="24"/>
        </w:rPr>
        <w:t>«</w:t>
      </w:r>
      <w:r>
        <w:rPr>
          <w:rFonts w:eastAsia="Times New Roman"/>
          <w:szCs w:val="24"/>
          <w:lang w:val="en-US"/>
        </w:rPr>
        <w:t>FRAPO</w:t>
      </w:r>
      <w:r>
        <w:rPr>
          <w:rFonts w:eastAsia="Times New Roman"/>
          <w:szCs w:val="24"/>
          <w:lang w:val="en-US"/>
        </w:rPr>
        <w:t>RT</w:t>
      </w:r>
      <w:r>
        <w:rPr>
          <w:rFonts w:eastAsia="Times New Roman"/>
          <w:szCs w:val="24"/>
        </w:rPr>
        <w:t>»</w:t>
      </w:r>
      <w:r>
        <w:rPr>
          <w:rFonts w:eastAsia="Times New Roman"/>
          <w:szCs w:val="24"/>
        </w:rPr>
        <w:t xml:space="preserve"> την προκαταβολή στο ελληνικό </w:t>
      </w:r>
      <w:r>
        <w:rPr>
          <w:rFonts w:eastAsia="Times New Roman"/>
          <w:szCs w:val="24"/>
        </w:rPr>
        <w:t>δ</w:t>
      </w:r>
      <w:r>
        <w:rPr>
          <w:rFonts w:eastAsia="Times New Roman"/>
          <w:szCs w:val="24"/>
        </w:rPr>
        <w:t xml:space="preserve">ημόσιο για την εξαγορά των δεκατεσσάρων αεροδρομίων. Αυτά τα </w:t>
      </w:r>
      <w:r>
        <w:rPr>
          <w:rFonts w:eastAsia="Times New Roman"/>
          <w:szCs w:val="24"/>
        </w:rPr>
        <w:lastRenderedPageBreak/>
        <w:t xml:space="preserve">χρήματα, όμως, δεν </w:t>
      </w:r>
      <w:proofErr w:type="spellStart"/>
      <w:r>
        <w:rPr>
          <w:rFonts w:eastAsia="Times New Roman"/>
          <w:szCs w:val="24"/>
        </w:rPr>
        <w:t>προορίζοντο</w:t>
      </w:r>
      <w:proofErr w:type="spellEnd"/>
      <w:r>
        <w:rPr>
          <w:rFonts w:eastAsia="Times New Roman"/>
          <w:szCs w:val="24"/>
        </w:rPr>
        <w:t xml:space="preserve"> για τους Γερμανούς. Ας τα δώσει η </w:t>
      </w:r>
      <w:r>
        <w:rPr>
          <w:rFonts w:eastAsia="Times New Roman"/>
          <w:szCs w:val="24"/>
          <w:lang w:val="en-US"/>
        </w:rPr>
        <w:t>DEUTS</w:t>
      </w:r>
      <w:r>
        <w:rPr>
          <w:rFonts w:eastAsia="Times New Roman"/>
          <w:szCs w:val="24"/>
          <w:lang w:val="en-US"/>
        </w:rPr>
        <w:t>C</w:t>
      </w:r>
      <w:r>
        <w:rPr>
          <w:rFonts w:eastAsia="Times New Roman"/>
          <w:szCs w:val="24"/>
          <w:lang w:val="en-US"/>
        </w:rPr>
        <w:t>H</w:t>
      </w:r>
      <w:r>
        <w:rPr>
          <w:rFonts w:eastAsia="Times New Roman"/>
          <w:szCs w:val="24"/>
          <w:lang w:val="en-US"/>
        </w:rPr>
        <w:t>E</w:t>
      </w:r>
      <w:r>
        <w:rPr>
          <w:rFonts w:eastAsia="Times New Roman"/>
          <w:szCs w:val="24"/>
        </w:rPr>
        <w:t xml:space="preserve"> </w:t>
      </w:r>
      <w:r>
        <w:rPr>
          <w:rFonts w:eastAsia="Times New Roman"/>
          <w:szCs w:val="24"/>
          <w:lang w:val="en-US"/>
        </w:rPr>
        <w:t>BANK</w:t>
      </w:r>
      <w:r>
        <w:rPr>
          <w:rFonts w:eastAsia="Times New Roman"/>
          <w:szCs w:val="24"/>
        </w:rPr>
        <w:t>,</w:t>
      </w:r>
      <w:r>
        <w:rPr>
          <w:rFonts w:eastAsia="Times New Roman"/>
          <w:szCs w:val="24"/>
        </w:rPr>
        <w:t xml:space="preserve"> ας τα δώσει η </w:t>
      </w:r>
      <w:r>
        <w:rPr>
          <w:rFonts w:eastAsia="Times New Roman"/>
          <w:szCs w:val="24"/>
          <w:lang w:val="en-US"/>
        </w:rPr>
        <w:t>COMMERCE</w:t>
      </w:r>
      <w:r>
        <w:rPr>
          <w:rFonts w:eastAsia="Times New Roman"/>
          <w:szCs w:val="24"/>
        </w:rPr>
        <w:t xml:space="preserve"> </w:t>
      </w:r>
      <w:r>
        <w:rPr>
          <w:rFonts w:eastAsia="Times New Roman"/>
          <w:szCs w:val="24"/>
          <w:lang w:val="en-US"/>
        </w:rPr>
        <w:t>BANK</w:t>
      </w:r>
      <w:r>
        <w:rPr>
          <w:rFonts w:eastAsia="Times New Roman"/>
          <w:szCs w:val="24"/>
        </w:rPr>
        <w:t>, αλλά να μην δώσει ελληνική τράπεζα χρήματα φορολογου</w:t>
      </w:r>
      <w:r>
        <w:rPr>
          <w:rFonts w:eastAsia="Times New Roman"/>
          <w:szCs w:val="24"/>
        </w:rPr>
        <w:t>μένων. Έχετε καταλάβει ότι εξαγοράζουν ελληνικές εταιρείες, ελληνικές υποδομές με ελληνικά χρήματα και τους κατοχυρώνουμε με συνταγματική κάλυψη; Το έχουμε καταλάβει αυτό;</w:t>
      </w:r>
    </w:p>
    <w:p w14:paraId="6900E1A2" w14:textId="77777777" w:rsidR="0091451A" w:rsidRDefault="0014380A">
      <w:pPr>
        <w:spacing w:line="600" w:lineRule="auto"/>
        <w:ind w:firstLine="720"/>
        <w:contextualSpacing/>
        <w:jc w:val="both"/>
        <w:rPr>
          <w:rFonts w:eastAsia="Times New Roman"/>
          <w:szCs w:val="24"/>
        </w:rPr>
      </w:pPr>
      <w:r>
        <w:rPr>
          <w:rFonts w:eastAsia="Times New Roman"/>
          <w:szCs w:val="24"/>
        </w:rPr>
        <w:t>Βέβαια, η Αίθουσα αυτή τη στιγμή δεν έχει το ακροατήριο</w:t>
      </w:r>
      <w:r w:rsidRPr="00D525BE">
        <w:rPr>
          <w:rFonts w:eastAsia="Times New Roman"/>
          <w:szCs w:val="24"/>
        </w:rPr>
        <w:t>,</w:t>
      </w:r>
      <w:r>
        <w:rPr>
          <w:rFonts w:eastAsia="Times New Roman"/>
          <w:szCs w:val="24"/>
        </w:rPr>
        <w:t xml:space="preserve"> που περίμενα για την κρισιμ</w:t>
      </w:r>
      <w:r>
        <w:rPr>
          <w:rFonts w:eastAsia="Times New Roman"/>
          <w:szCs w:val="24"/>
        </w:rPr>
        <w:t xml:space="preserve">ότητα τέτοιων διατάξεων. Εν πάση </w:t>
      </w:r>
      <w:proofErr w:type="spellStart"/>
      <w:r>
        <w:rPr>
          <w:rFonts w:eastAsia="Times New Roman"/>
          <w:szCs w:val="24"/>
        </w:rPr>
        <w:t>περιπτώσει</w:t>
      </w:r>
      <w:proofErr w:type="spellEnd"/>
      <w:r>
        <w:rPr>
          <w:rFonts w:eastAsia="Times New Roman"/>
          <w:szCs w:val="24"/>
        </w:rPr>
        <w:t>, όμως, ας τα πούμε τουλάχιστον</w:t>
      </w:r>
      <w:r w:rsidRPr="00D525BE">
        <w:rPr>
          <w:rFonts w:eastAsia="Times New Roman"/>
          <w:szCs w:val="24"/>
        </w:rPr>
        <w:t>,</w:t>
      </w:r>
      <w:r>
        <w:rPr>
          <w:rFonts w:eastAsia="Times New Roman"/>
          <w:szCs w:val="24"/>
        </w:rPr>
        <w:t xml:space="preserve"> για να ακουστούν έξω.</w:t>
      </w:r>
    </w:p>
    <w:p w14:paraId="6900E1A3"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Διαβάζω στη συνέχεια για άλλα 300 εκατομμύρια για την προκαταβολή από την </w:t>
      </w:r>
      <w:r>
        <w:rPr>
          <w:rFonts w:eastAsia="Times New Roman"/>
          <w:szCs w:val="24"/>
          <w:lang w:val="en-US"/>
        </w:rPr>
        <w:t>EUROPEAN</w:t>
      </w:r>
      <w:r>
        <w:rPr>
          <w:rFonts w:eastAsia="Times New Roman"/>
          <w:szCs w:val="24"/>
        </w:rPr>
        <w:t xml:space="preserve"> </w:t>
      </w:r>
      <w:r>
        <w:rPr>
          <w:rFonts w:eastAsia="Times New Roman"/>
          <w:szCs w:val="24"/>
          <w:lang w:val="en-US"/>
        </w:rPr>
        <w:t>INVESTMENT</w:t>
      </w:r>
      <w:r>
        <w:rPr>
          <w:rFonts w:eastAsia="Times New Roman"/>
          <w:szCs w:val="24"/>
        </w:rPr>
        <w:t xml:space="preserve"> </w:t>
      </w:r>
      <w:r>
        <w:rPr>
          <w:rFonts w:eastAsia="Times New Roman"/>
          <w:szCs w:val="24"/>
          <w:lang w:val="en-US"/>
        </w:rPr>
        <w:t>BANK</w:t>
      </w:r>
      <w:r>
        <w:rPr>
          <w:rFonts w:eastAsia="Times New Roman"/>
          <w:szCs w:val="24"/>
        </w:rPr>
        <w:t>. Αυτή η τράπεζα, δηλαδή, που έχει σκοπό την ανάπτυξη και τη</w:t>
      </w:r>
      <w:r>
        <w:rPr>
          <w:rFonts w:eastAsia="Times New Roman"/>
          <w:szCs w:val="24"/>
        </w:rPr>
        <w:t>ς Ελλάδος έδωσε ευρωπαϊκά χρήματα. Και εμείς αποδεχθήκαμε και το δέχθηκε και το Υπουργείο Οικονομικών</w:t>
      </w:r>
      <w:r w:rsidRPr="00D525BE">
        <w:rPr>
          <w:rFonts w:eastAsia="Times New Roman"/>
          <w:szCs w:val="24"/>
        </w:rPr>
        <w:t>,</w:t>
      </w:r>
      <w:r>
        <w:rPr>
          <w:rFonts w:eastAsia="Times New Roman"/>
          <w:szCs w:val="24"/>
        </w:rPr>
        <w:t xml:space="preserve"> αυτά τα χρήματα</w:t>
      </w:r>
      <w:r w:rsidRPr="00D525BE">
        <w:rPr>
          <w:rFonts w:eastAsia="Times New Roman"/>
          <w:szCs w:val="24"/>
        </w:rPr>
        <w:t>,</w:t>
      </w:r>
      <w:r>
        <w:rPr>
          <w:rFonts w:eastAsia="Times New Roman"/>
          <w:szCs w:val="24"/>
        </w:rPr>
        <w:t xml:space="preserve"> αντί να κατευθύνονται στην πραγματική οικονομία, να έρχονται λογιστικώς για να πληρώνουμε χρέη. Γιατί είναι αντίστοιχο ότι κάθε καταβολή</w:t>
      </w:r>
      <w:r>
        <w:rPr>
          <w:rFonts w:eastAsia="Times New Roman"/>
          <w:szCs w:val="24"/>
        </w:rPr>
        <w:t xml:space="preserve"> για εξαγορά υποδομών, πάει σε εξυπηρέτηση των δανείων. </w:t>
      </w:r>
    </w:p>
    <w:p w14:paraId="6900E1A4" w14:textId="77777777" w:rsidR="0091451A" w:rsidRDefault="0014380A">
      <w:pPr>
        <w:spacing w:line="600" w:lineRule="auto"/>
        <w:ind w:firstLine="720"/>
        <w:contextualSpacing/>
        <w:jc w:val="both"/>
        <w:rPr>
          <w:rFonts w:eastAsia="Times New Roman"/>
          <w:szCs w:val="24"/>
        </w:rPr>
      </w:pPr>
      <w:r>
        <w:rPr>
          <w:rFonts w:eastAsia="Times New Roman"/>
          <w:szCs w:val="24"/>
        </w:rPr>
        <w:t>Περιμένετε, κύριοι, ανάπτυξη; Λυπάμαι πάρα πολύ –θα το πω- αλλά τα σφάλματα είναι τεράστια. Η οικονομία δεν μπορεί να κινηθεί πλέον με αυτές τις ενέργειες</w:t>
      </w:r>
      <w:r w:rsidRPr="001B26F6">
        <w:rPr>
          <w:rFonts w:eastAsia="Times New Roman"/>
          <w:szCs w:val="24"/>
        </w:rPr>
        <w:t xml:space="preserve">, </w:t>
      </w:r>
      <w:r>
        <w:rPr>
          <w:rFonts w:eastAsia="Times New Roman"/>
          <w:szCs w:val="24"/>
        </w:rPr>
        <w:t>τις οποίες βλέπουμε και οι οποίες, δυστυχώς</w:t>
      </w:r>
      <w:r>
        <w:rPr>
          <w:rFonts w:eastAsia="Times New Roman"/>
          <w:szCs w:val="24"/>
        </w:rPr>
        <w:t xml:space="preserve">, αποκαλύπτονται μετά την ψήφιση των συμβάσεων, αποκαλύπτονται μετά τη δέσμευση της χώρας. </w:t>
      </w:r>
    </w:p>
    <w:p w14:paraId="6900E1A5" w14:textId="77777777" w:rsidR="0091451A" w:rsidRDefault="0014380A">
      <w:pPr>
        <w:spacing w:line="600" w:lineRule="auto"/>
        <w:ind w:firstLine="720"/>
        <w:contextualSpacing/>
        <w:jc w:val="both"/>
        <w:rPr>
          <w:rFonts w:eastAsia="Times New Roman"/>
          <w:szCs w:val="24"/>
        </w:rPr>
      </w:pPr>
      <w:r>
        <w:rPr>
          <w:rFonts w:eastAsia="Times New Roman"/>
          <w:szCs w:val="24"/>
        </w:rPr>
        <w:lastRenderedPageBreak/>
        <w:t xml:space="preserve">Γιατί; Μας είπε κανένας πριν κυρώσουμε τη σύμβαση της </w:t>
      </w:r>
      <w:r>
        <w:rPr>
          <w:rFonts w:eastAsia="Times New Roman"/>
          <w:szCs w:val="24"/>
          <w:lang w:val="en-US"/>
        </w:rPr>
        <w:t>FRAPORT</w:t>
      </w:r>
      <w:r>
        <w:rPr>
          <w:rFonts w:eastAsia="Times New Roman"/>
          <w:szCs w:val="24"/>
        </w:rPr>
        <w:t xml:space="preserve"> ότι τα χρήματα θα ήταν από τις ελληνικές τράπεζες και από την Ευρωπαϊκή Τράπεζα Επενδύσεων, αντί να πά</w:t>
      </w:r>
      <w:r>
        <w:rPr>
          <w:rFonts w:eastAsia="Times New Roman"/>
          <w:szCs w:val="24"/>
        </w:rPr>
        <w:t>νε αυτά τα χρήματα στην πραγματική οικονομία; Δεν έχει ρευστότητα η οικονομία της Ελλάδος. Στενάζει αυτή τη στιγμή το εμπόριο. Δεν υπάρχει κατασκευαστική δραστηριότητα. Δεν υπάρχει τίποτα και εμείς θα χρηματοδοτούμε εξαγορές ξένων εταιρειών</w:t>
      </w:r>
      <w:r w:rsidRPr="007E0937">
        <w:rPr>
          <w:rFonts w:eastAsia="Times New Roman"/>
          <w:szCs w:val="24"/>
        </w:rPr>
        <w:t>,</w:t>
      </w:r>
      <w:r>
        <w:rPr>
          <w:rFonts w:eastAsia="Times New Roman"/>
          <w:szCs w:val="24"/>
        </w:rPr>
        <w:t xml:space="preserve"> για να έρθουν εδώ και να τους δίνουμε συνταγματική κάλυψη;</w:t>
      </w:r>
    </w:p>
    <w:p w14:paraId="6900E1A6" w14:textId="77777777" w:rsidR="0091451A" w:rsidRDefault="0014380A">
      <w:pPr>
        <w:spacing w:line="600" w:lineRule="auto"/>
        <w:ind w:firstLine="720"/>
        <w:contextualSpacing/>
        <w:jc w:val="both"/>
        <w:rPr>
          <w:rFonts w:eastAsia="Times New Roman"/>
          <w:szCs w:val="24"/>
        </w:rPr>
      </w:pPr>
      <w:r>
        <w:rPr>
          <w:rFonts w:eastAsia="Times New Roman"/>
          <w:szCs w:val="24"/>
        </w:rPr>
        <w:t>Νομίζω πλέον</w:t>
      </w:r>
      <w:r>
        <w:rPr>
          <w:rFonts w:eastAsia="Times New Roman"/>
          <w:szCs w:val="24"/>
        </w:rPr>
        <w:t>,</w:t>
      </w:r>
      <w:r>
        <w:rPr>
          <w:rFonts w:eastAsia="Times New Roman"/>
          <w:szCs w:val="24"/>
        </w:rPr>
        <w:t xml:space="preserve"> ότι πρέπει να αρχίσουμε να μιλάμε σοβαρά για το τι θέλουμε να κάνουμε σε αυτή τη χώρα και όχι να μένουμε σε πομφόλυγες για το εάν θα έχουμε ρήτρα ανάπτυξης. Αυτό είναι ένα άλλο ζήτημ</w:t>
      </w:r>
      <w:r>
        <w:rPr>
          <w:rFonts w:eastAsia="Times New Roman"/>
          <w:szCs w:val="24"/>
        </w:rPr>
        <w:t>α και δεν θέλω να το αναπτύξω. Γιατί</w:t>
      </w:r>
      <w:r>
        <w:rPr>
          <w:rFonts w:eastAsia="Times New Roman"/>
          <w:szCs w:val="24"/>
        </w:rPr>
        <w:t>,</w:t>
      </w:r>
      <w:r>
        <w:rPr>
          <w:rFonts w:eastAsia="Times New Roman"/>
          <w:szCs w:val="24"/>
        </w:rPr>
        <w:t xml:space="preserve"> εάν έχουμε ρήτρα ανάπτυξης, θα έχουμε υφαρπαγή κάθε πλέον αναπτυξιακού ποσοστού για πληρωμή των συμβάσεων και πάει λέγοντας.</w:t>
      </w:r>
    </w:p>
    <w:p w14:paraId="6900E1A7" w14:textId="77777777" w:rsidR="0091451A" w:rsidRDefault="0014380A">
      <w:pPr>
        <w:spacing w:line="600" w:lineRule="auto"/>
        <w:ind w:firstLine="720"/>
        <w:contextualSpacing/>
        <w:jc w:val="both"/>
        <w:rPr>
          <w:rFonts w:eastAsia="Times New Roman"/>
          <w:szCs w:val="24"/>
        </w:rPr>
      </w:pPr>
      <w:r>
        <w:rPr>
          <w:rFonts w:eastAsia="Times New Roman"/>
          <w:szCs w:val="24"/>
        </w:rPr>
        <w:t>Κύριε Πρόεδρε, ευχαριστώ πολύ.</w:t>
      </w:r>
    </w:p>
    <w:p w14:paraId="6900E1A8" w14:textId="77777777" w:rsidR="0091451A" w:rsidRDefault="0014380A">
      <w:pPr>
        <w:spacing w:line="600" w:lineRule="auto"/>
        <w:ind w:firstLine="720"/>
        <w:contextualSpacing/>
        <w:jc w:val="center"/>
        <w:rPr>
          <w:rFonts w:eastAsia="Times New Roman"/>
          <w:szCs w:val="24"/>
        </w:rPr>
      </w:pPr>
      <w:r>
        <w:rPr>
          <w:rFonts w:eastAsia="Times New Roman"/>
          <w:szCs w:val="24"/>
        </w:rPr>
        <w:t>(Χειροκροτήματα)</w:t>
      </w:r>
    </w:p>
    <w:p w14:paraId="6900E1A9" w14:textId="77777777" w:rsidR="0091451A" w:rsidRDefault="0014380A">
      <w:pPr>
        <w:spacing w:line="600" w:lineRule="auto"/>
        <w:ind w:firstLine="720"/>
        <w:contextualSpacing/>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Τον λόγο έχε</w:t>
      </w:r>
      <w:r>
        <w:rPr>
          <w:rFonts w:eastAsia="Times New Roman"/>
          <w:bCs/>
          <w:szCs w:val="24"/>
        </w:rPr>
        <w:t xml:space="preserve">ι ο κ. Θεοχάρης, γιατί έχει ένα μικρό πρόβλημα υγείας το παιδί του. </w:t>
      </w:r>
      <w:proofErr w:type="spellStart"/>
      <w:r>
        <w:rPr>
          <w:rFonts w:eastAsia="Times New Roman"/>
          <w:bCs/>
          <w:szCs w:val="24"/>
        </w:rPr>
        <w:t>Ευχόμεθα</w:t>
      </w:r>
      <w:proofErr w:type="spellEnd"/>
      <w:r>
        <w:rPr>
          <w:rFonts w:eastAsia="Times New Roman"/>
          <w:bCs/>
          <w:szCs w:val="24"/>
        </w:rPr>
        <w:t xml:space="preserve"> να είναι περαστικά.</w:t>
      </w:r>
    </w:p>
    <w:p w14:paraId="6900E1AA" w14:textId="77777777" w:rsidR="0091451A" w:rsidRDefault="0014380A">
      <w:pPr>
        <w:spacing w:line="600" w:lineRule="auto"/>
        <w:ind w:firstLine="720"/>
        <w:contextualSpacing/>
        <w:jc w:val="both"/>
        <w:rPr>
          <w:rFonts w:eastAsia="Times New Roman"/>
          <w:bCs/>
          <w:szCs w:val="24"/>
        </w:rPr>
      </w:pPr>
      <w:r>
        <w:rPr>
          <w:rFonts w:eastAsia="Times New Roman"/>
          <w:b/>
          <w:bCs/>
          <w:szCs w:val="24"/>
        </w:rPr>
        <w:t>ΘΕΟΧΑΡΗΣ (ΧΑΡΗΣ) ΘΕΟΧΑΡΗΣ:</w:t>
      </w:r>
      <w:r>
        <w:rPr>
          <w:rFonts w:eastAsia="Times New Roman"/>
          <w:bCs/>
          <w:szCs w:val="24"/>
        </w:rPr>
        <w:t xml:space="preserve"> Θα μιλήσω στη σειρά μου, κύριε Πρόεδρε. Είμαι τελευταίος.</w:t>
      </w:r>
    </w:p>
    <w:p w14:paraId="6900E1AB" w14:textId="77777777" w:rsidR="0091451A" w:rsidRDefault="0014380A">
      <w:pPr>
        <w:spacing w:line="600" w:lineRule="auto"/>
        <w:ind w:firstLine="720"/>
        <w:contextualSpacing/>
        <w:jc w:val="both"/>
        <w:rPr>
          <w:rFonts w:eastAsia="Times New Roman"/>
          <w:bCs/>
          <w:szCs w:val="24"/>
        </w:rPr>
      </w:pPr>
      <w:r>
        <w:rPr>
          <w:rFonts w:eastAsia="Times New Roman"/>
          <w:b/>
          <w:bCs/>
          <w:szCs w:val="24"/>
        </w:rPr>
        <w:lastRenderedPageBreak/>
        <w:t xml:space="preserve">ΠΡΟΕΔΡΕΥΩΝ (Νικήτας Κακλαμάνης): </w:t>
      </w:r>
      <w:r>
        <w:rPr>
          <w:rFonts w:eastAsia="Times New Roman"/>
          <w:bCs/>
          <w:szCs w:val="24"/>
        </w:rPr>
        <w:t>Είναι η σειρά σας. Ο κ. Γεωργιάδης ειδοπο</w:t>
      </w:r>
      <w:r>
        <w:rPr>
          <w:rFonts w:eastAsia="Times New Roman"/>
          <w:bCs/>
          <w:szCs w:val="24"/>
        </w:rPr>
        <w:t>ίησε ότι θα αργήσει και ο κύριος Υπουργός δεν θέλει να παρέμβει τώρα. Θα μιλήσει αμέσως μετά το πέρας των ομιλιών.</w:t>
      </w:r>
    </w:p>
    <w:p w14:paraId="6900E1AC" w14:textId="77777777" w:rsidR="0091451A" w:rsidRDefault="0014380A">
      <w:pPr>
        <w:spacing w:line="600" w:lineRule="auto"/>
        <w:ind w:firstLine="720"/>
        <w:contextualSpacing/>
        <w:jc w:val="both"/>
        <w:rPr>
          <w:rFonts w:eastAsia="Times New Roman"/>
          <w:bCs/>
          <w:szCs w:val="24"/>
        </w:rPr>
      </w:pPr>
      <w:r>
        <w:rPr>
          <w:rFonts w:eastAsia="Times New Roman"/>
          <w:b/>
          <w:bCs/>
          <w:szCs w:val="24"/>
        </w:rPr>
        <w:t>ΘΕΟΧΑΡΗΣ (ΧΑΡΗΣ) ΘΕΟΧΑΡΗΣ:</w:t>
      </w:r>
      <w:r>
        <w:rPr>
          <w:rFonts w:eastAsia="Times New Roman"/>
          <w:bCs/>
          <w:szCs w:val="24"/>
        </w:rPr>
        <w:t xml:space="preserve"> Δεν έχω μαζί μου τα χαρτιά μου.</w:t>
      </w:r>
    </w:p>
    <w:p w14:paraId="6900E1AD" w14:textId="77777777" w:rsidR="0091451A" w:rsidRDefault="0014380A">
      <w:pPr>
        <w:spacing w:line="600" w:lineRule="auto"/>
        <w:ind w:firstLine="720"/>
        <w:contextualSpacing/>
        <w:jc w:val="both"/>
        <w:rPr>
          <w:rFonts w:eastAsia="Times New Roman"/>
          <w:bCs/>
          <w:szCs w:val="24"/>
        </w:rPr>
      </w:pPr>
      <w:r>
        <w:rPr>
          <w:rFonts w:eastAsia="Times New Roman"/>
          <w:b/>
          <w:bCs/>
          <w:szCs w:val="24"/>
        </w:rPr>
        <w:t>ΠΡΟΕΔΡΕΥΩΝ (Νικήτας Κακλαμάνης):</w:t>
      </w:r>
      <w:r>
        <w:rPr>
          <w:rFonts w:eastAsia="Times New Roman"/>
          <w:bCs/>
          <w:szCs w:val="24"/>
        </w:rPr>
        <w:t xml:space="preserve"> Δεν έχετε ανάγκη να έχετε χαρτιά, κύριε Θεοχάρη. </w:t>
      </w:r>
      <w:r>
        <w:rPr>
          <w:rFonts w:eastAsia="Times New Roman"/>
          <w:bCs/>
          <w:szCs w:val="24"/>
        </w:rPr>
        <w:t xml:space="preserve">Έχω αποκτήσει </w:t>
      </w:r>
      <w:r>
        <w:rPr>
          <w:rFonts w:eastAsia="Times New Roman"/>
          <w:bCs/>
          <w:szCs w:val="24"/>
        </w:rPr>
        <w:t xml:space="preserve">εικόνα </w:t>
      </w:r>
      <w:r>
        <w:rPr>
          <w:rFonts w:eastAsia="Times New Roman"/>
          <w:bCs/>
          <w:szCs w:val="24"/>
        </w:rPr>
        <w:t>από εδώ. Εάν είναι για κάποιο νούμερο, εντάξει, αλλιώς δεν τα χρειάζεστε.</w:t>
      </w:r>
    </w:p>
    <w:p w14:paraId="6900E1AE" w14:textId="77777777" w:rsidR="0091451A" w:rsidRDefault="0014380A">
      <w:pPr>
        <w:spacing w:line="600" w:lineRule="auto"/>
        <w:ind w:firstLine="720"/>
        <w:contextualSpacing/>
        <w:jc w:val="both"/>
        <w:rPr>
          <w:rFonts w:eastAsia="Times New Roman"/>
          <w:bCs/>
          <w:szCs w:val="24"/>
        </w:rPr>
      </w:pPr>
      <w:r>
        <w:rPr>
          <w:rFonts w:eastAsia="Times New Roman"/>
          <w:bCs/>
          <w:szCs w:val="24"/>
        </w:rPr>
        <w:t>Ορίστε, έχετε τον λόγο.</w:t>
      </w:r>
    </w:p>
    <w:p w14:paraId="6900E1AF" w14:textId="77777777" w:rsidR="0091451A" w:rsidRDefault="0014380A">
      <w:pPr>
        <w:spacing w:line="600" w:lineRule="auto"/>
        <w:ind w:firstLine="720"/>
        <w:contextualSpacing/>
        <w:jc w:val="both"/>
        <w:rPr>
          <w:rFonts w:eastAsia="Times New Roman"/>
          <w:bCs/>
          <w:szCs w:val="24"/>
        </w:rPr>
      </w:pPr>
      <w:r>
        <w:rPr>
          <w:rFonts w:eastAsia="Times New Roman"/>
          <w:b/>
          <w:bCs/>
          <w:szCs w:val="24"/>
        </w:rPr>
        <w:t xml:space="preserve">ΘΕΟΧΑΡΗΣ (ΧΑΡΗΣ) ΘΕΟΧΑΡΗΣ: </w:t>
      </w:r>
      <w:r>
        <w:rPr>
          <w:rFonts w:eastAsia="Times New Roman"/>
          <w:bCs/>
          <w:szCs w:val="24"/>
        </w:rPr>
        <w:t>Ευχαριστώ, κύριε Πρόεδρε.</w:t>
      </w:r>
    </w:p>
    <w:p w14:paraId="6900E1B0" w14:textId="77777777" w:rsidR="0091451A" w:rsidRDefault="0014380A">
      <w:pPr>
        <w:spacing w:line="600" w:lineRule="auto"/>
        <w:ind w:firstLine="720"/>
        <w:contextualSpacing/>
        <w:jc w:val="both"/>
        <w:rPr>
          <w:rFonts w:eastAsia="Times New Roman"/>
          <w:bCs/>
          <w:szCs w:val="24"/>
        </w:rPr>
      </w:pPr>
      <w:r>
        <w:rPr>
          <w:rFonts w:eastAsia="Times New Roman"/>
          <w:bCs/>
          <w:szCs w:val="24"/>
        </w:rPr>
        <w:t>Νομίζω ότι πέρα από αυτό το νομοσχέδιο</w:t>
      </w:r>
      <w:r>
        <w:rPr>
          <w:rFonts w:eastAsia="Times New Roman"/>
          <w:bCs/>
          <w:szCs w:val="24"/>
        </w:rPr>
        <w:t>,</w:t>
      </w:r>
      <w:r>
        <w:rPr>
          <w:rFonts w:eastAsia="Times New Roman"/>
          <w:bCs/>
          <w:szCs w:val="24"/>
        </w:rPr>
        <w:t xml:space="preserve"> περισσότερο έχει σημασία να μιλήσουμε και για διάφορες τροπολογίες, οι οποίες έχουν έρθει για να καλύψουν προβλήματα, λάθη, στις προηγούμενες διαδικασίες της Κυβέρνησης.</w:t>
      </w:r>
    </w:p>
    <w:p w14:paraId="6900E1B1" w14:textId="77777777" w:rsidR="0091451A" w:rsidRDefault="0014380A">
      <w:pPr>
        <w:spacing w:line="600" w:lineRule="auto"/>
        <w:ind w:firstLine="720"/>
        <w:contextualSpacing/>
        <w:jc w:val="both"/>
        <w:rPr>
          <w:rFonts w:eastAsia="Times New Roman"/>
          <w:bCs/>
          <w:szCs w:val="24"/>
        </w:rPr>
      </w:pPr>
      <w:r>
        <w:rPr>
          <w:rFonts w:eastAsia="Times New Roman"/>
          <w:bCs/>
          <w:szCs w:val="24"/>
        </w:rPr>
        <w:t>Νομίζω ότι ο προηγο</w:t>
      </w:r>
      <w:r>
        <w:rPr>
          <w:rFonts w:eastAsia="Times New Roman"/>
          <w:bCs/>
          <w:szCs w:val="24"/>
        </w:rPr>
        <w:t>ύ</w:t>
      </w:r>
      <w:r>
        <w:rPr>
          <w:rFonts w:eastAsia="Times New Roman"/>
          <w:bCs/>
          <w:szCs w:val="24"/>
        </w:rPr>
        <w:t>μ</w:t>
      </w:r>
      <w:r>
        <w:rPr>
          <w:rFonts w:eastAsia="Times New Roman"/>
          <w:bCs/>
          <w:szCs w:val="24"/>
        </w:rPr>
        <w:t>ενο</w:t>
      </w:r>
      <w:r>
        <w:rPr>
          <w:rFonts w:eastAsia="Times New Roman"/>
          <w:bCs/>
          <w:szCs w:val="24"/>
        </w:rPr>
        <w:t>ς Ανεξάρτητος Βουλευτής και συνάδελφός μου</w:t>
      </w:r>
      <w:r>
        <w:rPr>
          <w:rFonts w:eastAsia="Times New Roman"/>
          <w:bCs/>
          <w:szCs w:val="24"/>
        </w:rPr>
        <w:t xml:space="preserve"> </w:t>
      </w:r>
      <w:r>
        <w:rPr>
          <w:rFonts w:eastAsia="Times New Roman"/>
          <w:bCs/>
          <w:szCs w:val="24"/>
        </w:rPr>
        <w:t>κ. Καρράς, ανέπτυξ</w:t>
      </w:r>
      <w:r>
        <w:rPr>
          <w:rFonts w:eastAsia="Times New Roman"/>
          <w:bCs/>
          <w:szCs w:val="24"/>
        </w:rPr>
        <w:t>ε πολύ καλά το γεγονός ότι ερχόμαστε με τροπολογίες να διορθώνουμε συμβάσεις</w:t>
      </w:r>
      <w:r>
        <w:rPr>
          <w:rFonts w:eastAsia="Times New Roman"/>
          <w:bCs/>
          <w:szCs w:val="24"/>
        </w:rPr>
        <w:t>,</w:t>
      </w:r>
      <w:r>
        <w:rPr>
          <w:rFonts w:eastAsia="Times New Roman"/>
          <w:bCs/>
          <w:szCs w:val="24"/>
        </w:rPr>
        <w:t xml:space="preserve"> οι οποίες έχουν έρθει και έχουν κυρωθεί από τη Βουλή. Αυτό δείχνει τα προβλήματα, τα λάθη και την προχειρότητα που</w:t>
      </w:r>
      <w:r>
        <w:rPr>
          <w:rFonts w:eastAsia="Times New Roman"/>
          <w:bCs/>
          <w:szCs w:val="24"/>
        </w:rPr>
        <w:t>,</w:t>
      </w:r>
      <w:r>
        <w:rPr>
          <w:rFonts w:eastAsia="Times New Roman"/>
          <w:bCs/>
          <w:szCs w:val="24"/>
        </w:rPr>
        <w:t xml:space="preserve"> έτσι και αλλιώς</w:t>
      </w:r>
      <w:r>
        <w:rPr>
          <w:rFonts w:eastAsia="Times New Roman"/>
          <w:bCs/>
          <w:szCs w:val="24"/>
        </w:rPr>
        <w:t>,</w:t>
      </w:r>
      <w:r>
        <w:rPr>
          <w:rFonts w:eastAsia="Times New Roman"/>
          <w:bCs/>
          <w:szCs w:val="24"/>
        </w:rPr>
        <w:t xml:space="preserve"> είναι φανερό ότι χαρακτηρίζουν αυτή την Κυβέρ</w:t>
      </w:r>
      <w:r>
        <w:rPr>
          <w:rFonts w:eastAsia="Times New Roman"/>
          <w:bCs/>
          <w:szCs w:val="24"/>
        </w:rPr>
        <w:t>νηση και είναι καθημερινή πρακτική της.</w:t>
      </w:r>
    </w:p>
    <w:p w14:paraId="6900E1B2" w14:textId="77777777" w:rsidR="0091451A" w:rsidRDefault="0014380A">
      <w:pPr>
        <w:spacing w:line="600" w:lineRule="auto"/>
        <w:ind w:firstLine="720"/>
        <w:contextualSpacing/>
        <w:jc w:val="both"/>
        <w:rPr>
          <w:rFonts w:eastAsia="Times New Roman"/>
          <w:szCs w:val="24"/>
        </w:rPr>
      </w:pPr>
      <w:r>
        <w:rPr>
          <w:rFonts w:eastAsia="Times New Roman"/>
          <w:bCs/>
          <w:szCs w:val="24"/>
        </w:rPr>
        <w:lastRenderedPageBreak/>
        <w:t xml:space="preserve">Αυτό, όμως, που έχει σημασία να πούμε λίγο γενικότερα, είναι για ποιο λόγο βρισκόμαστε σε αυτήν την κατάσταση και τις τελευταίες εξελίξεις, ιδιαίτερα μετά το τέλος της συμφωνίας της δεύτερης αξιολόγησης στο </w:t>
      </w:r>
      <w:proofErr w:type="spellStart"/>
      <w:r>
        <w:rPr>
          <w:rFonts w:eastAsia="Times New Roman"/>
          <w:bCs/>
          <w:szCs w:val="24"/>
          <w:lang w:val="en-US"/>
        </w:rPr>
        <w:t>Eurogroup</w:t>
      </w:r>
      <w:proofErr w:type="spellEnd"/>
      <w:r>
        <w:rPr>
          <w:rFonts w:eastAsia="Times New Roman"/>
          <w:bCs/>
          <w:szCs w:val="24"/>
        </w:rPr>
        <w:t>.</w:t>
      </w:r>
    </w:p>
    <w:p w14:paraId="6900E1B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Θα υπάρχει η ευκαιρία να συζητηθούν αυτά, φυσικά, στην </w:t>
      </w:r>
      <w:r>
        <w:rPr>
          <w:rFonts w:eastAsia="Times New Roman" w:cs="Times New Roman"/>
          <w:szCs w:val="24"/>
        </w:rPr>
        <w:t>προ η</w:t>
      </w:r>
      <w:r>
        <w:rPr>
          <w:rFonts w:eastAsia="Times New Roman" w:cs="Times New Roman"/>
          <w:szCs w:val="24"/>
        </w:rPr>
        <w:t xml:space="preserve">μερησίας </w:t>
      </w:r>
      <w:r>
        <w:rPr>
          <w:rFonts w:eastAsia="Times New Roman" w:cs="Times New Roman"/>
          <w:szCs w:val="24"/>
        </w:rPr>
        <w:t xml:space="preserve">διάταξης </w:t>
      </w:r>
      <w:r>
        <w:rPr>
          <w:rFonts w:eastAsia="Times New Roman" w:cs="Times New Roman"/>
          <w:szCs w:val="24"/>
        </w:rPr>
        <w:t>συζήτηση την επόμενη εβδομάδα, αλλά αυτή είναι σε επίπεδο Αρχηγών και έτσι εμείς, ως Βουλευτές, έχουμε πολύ λίγες ευκαιρίες να μιλήσουμε γι</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αυτού του είδους τα ζητήματα. Νομίζω </w:t>
      </w:r>
      <w:r>
        <w:rPr>
          <w:rFonts w:eastAsia="Times New Roman" w:cs="Times New Roman"/>
          <w:szCs w:val="24"/>
        </w:rPr>
        <w:t xml:space="preserve">ότι </w:t>
      </w:r>
      <w:r>
        <w:rPr>
          <w:rFonts w:eastAsia="Times New Roman" w:cs="Times New Roman"/>
          <w:szCs w:val="24"/>
        </w:rPr>
        <w:t>αξίζει τον κόπο να πούμε ορισμένα πράγματα και γι’ αυτά τα θέματα.</w:t>
      </w:r>
    </w:p>
    <w:p w14:paraId="6900E1B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έχει κάνει μία προσπάθεια και ουσιαστικά αλλάζει ξανά όλη την ιστορία και όλη την αφήγησή της. Ήταν ένα κόμμα της </w:t>
      </w:r>
      <w:r>
        <w:rPr>
          <w:rFonts w:eastAsia="Times New Roman" w:cs="Times New Roman"/>
          <w:szCs w:val="24"/>
        </w:rPr>
        <w:t>Α</w:t>
      </w:r>
      <w:r>
        <w:rPr>
          <w:rFonts w:eastAsia="Times New Roman" w:cs="Times New Roman"/>
          <w:szCs w:val="24"/>
        </w:rPr>
        <w:t xml:space="preserve">ντιπολίτευσης του 4% </w:t>
      </w:r>
      <w:r>
        <w:rPr>
          <w:rFonts w:eastAsia="Times New Roman" w:cs="Times New Roman"/>
          <w:szCs w:val="24"/>
        </w:rPr>
        <w:t>και ουσιαστικά στήριξε όλη την άνοδό της σε ένα και μοναδικό σημείο: στο γεγονός ότι κα</w:t>
      </w:r>
      <w:r>
        <w:rPr>
          <w:rFonts w:eastAsia="Times New Roman" w:cs="Times New Roman"/>
          <w:szCs w:val="24"/>
        </w:rPr>
        <w:t>μ</w:t>
      </w:r>
      <w:r>
        <w:rPr>
          <w:rFonts w:eastAsia="Times New Roman" w:cs="Times New Roman"/>
          <w:szCs w:val="24"/>
        </w:rPr>
        <w:t>μία ανάπτυξη δεν μπορεί να έρθει</w:t>
      </w:r>
      <w:r>
        <w:rPr>
          <w:rFonts w:eastAsia="Times New Roman" w:cs="Times New Roman"/>
          <w:szCs w:val="24"/>
        </w:rPr>
        <w:t>,</w:t>
      </w:r>
      <w:r>
        <w:rPr>
          <w:rFonts w:eastAsia="Times New Roman" w:cs="Times New Roman"/>
          <w:szCs w:val="24"/>
        </w:rPr>
        <w:t xml:space="preserve"> εάν δεν διευθετηθεί το χρέος. Αυτή ήταν όλη η ιστορία της διαφοροποίησης του ΣΥΡΙΖΑ</w:t>
      </w:r>
      <w:r>
        <w:rPr>
          <w:rFonts w:eastAsia="Times New Roman" w:cs="Times New Roman"/>
          <w:szCs w:val="24"/>
        </w:rPr>
        <w:t>,</w:t>
      </w:r>
      <w:r>
        <w:rPr>
          <w:rFonts w:eastAsia="Times New Roman" w:cs="Times New Roman"/>
          <w:szCs w:val="24"/>
        </w:rPr>
        <w:t xml:space="preserve"> σε σχέση με την προηγούμενη εικόνα ή αν θέλετε τη</w:t>
      </w:r>
      <w:r>
        <w:rPr>
          <w:rFonts w:eastAsia="Times New Roman" w:cs="Times New Roman"/>
          <w:szCs w:val="24"/>
        </w:rPr>
        <w:t>ν αφήγηση</w:t>
      </w:r>
      <w:r>
        <w:rPr>
          <w:rFonts w:eastAsia="Times New Roman" w:cs="Times New Roman"/>
          <w:szCs w:val="24"/>
        </w:rPr>
        <w:t>,</w:t>
      </w:r>
      <w:r>
        <w:rPr>
          <w:rFonts w:eastAsia="Times New Roman" w:cs="Times New Roman"/>
          <w:szCs w:val="24"/>
        </w:rPr>
        <w:t xml:space="preserve"> που η προηγούμενη κυβέρνηση έλεγε ως τώρα. </w:t>
      </w:r>
    </w:p>
    <w:p w14:paraId="6900E1B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Τι κάνει εδώ και μία εβδομάδα; Λίγο πριν το </w:t>
      </w:r>
      <w:proofErr w:type="spellStart"/>
      <w:r>
        <w:rPr>
          <w:rFonts w:eastAsia="Times New Roman" w:cs="Times New Roman"/>
          <w:szCs w:val="24"/>
        </w:rPr>
        <w:t>Eurogroup</w:t>
      </w:r>
      <w:proofErr w:type="spellEnd"/>
      <w:r>
        <w:rPr>
          <w:rFonts w:eastAsia="Times New Roman" w:cs="Times New Roman"/>
          <w:szCs w:val="24"/>
        </w:rPr>
        <w:t xml:space="preserve">, αλλά και μόλις ήρθε η συμφωνία του </w:t>
      </w:r>
      <w:proofErr w:type="spellStart"/>
      <w:r>
        <w:rPr>
          <w:rFonts w:eastAsia="Times New Roman" w:cs="Times New Roman"/>
          <w:szCs w:val="24"/>
          <w:lang w:val="en-US"/>
        </w:rPr>
        <w:t>Eurogroup</w:t>
      </w:r>
      <w:proofErr w:type="spellEnd"/>
      <w:r>
        <w:rPr>
          <w:rFonts w:eastAsia="Times New Roman" w:cs="Times New Roman"/>
          <w:szCs w:val="24"/>
        </w:rPr>
        <w:t>, μας λέει ότι υπάρχει η δυνατότητα να έχουμε ανάπτυξη, να προχωρήσουμε μπροστά. Αυτήν τη δυνατότητα μ</w:t>
      </w:r>
      <w:r>
        <w:rPr>
          <w:rFonts w:eastAsia="Times New Roman" w:cs="Times New Roman"/>
          <w:szCs w:val="24"/>
        </w:rPr>
        <w:t>πορούμε να την αξιοποιήσουμε τώρα, μπορούμε να κάνουμε αυτά που χρειάζονται</w:t>
      </w:r>
      <w:r>
        <w:rPr>
          <w:rFonts w:eastAsia="Times New Roman" w:cs="Times New Roman"/>
          <w:szCs w:val="24"/>
        </w:rPr>
        <w:t>,</w:t>
      </w:r>
      <w:r>
        <w:rPr>
          <w:rFonts w:eastAsia="Times New Roman" w:cs="Times New Roman"/>
          <w:szCs w:val="24"/>
        </w:rPr>
        <w:t xml:space="preserve"> ώστε να έρθει η ανάπτυξη και το χρέος έχουμε χρόνο και μπορεί να διευθετηθεί. </w:t>
      </w:r>
      <w:r>
        <w:rPr>
          <w:rFonts w:eastAsia="Times New Roman" w:cs="Times New Roman"/>
          <w:szCs w:val="24"/>
        </w:rPr>
        <w:lastRenderedPageBreak/>
        <w:t>Δηλαδή, όλη τη ρητορική και όλη τη λογική</w:t>
      </w:r>
      <w:r>
        <w:rPr>
          <w:rFonts w:eastAsia="Times New Roman" w:cs="Times New Roman"/>
          <w:szCs w:val="24"/>
        </w:rPr>
        <w:t>,</w:t>
      </w:r>
      <w:r>
        <w:rPr>
          <w:rFonts w:eastAsia="Times New Roman" w:cs="Times New Roman"/>
          <w:szCs w:val="24"/>
        </w:rPr>
        <w:t xml:space="preserve"> την οποία στήριζε το προηγούμενο χρονικό διάστημα, την ανα</w:t>
      </w:r>
      <w:r>
        <w:rPr>
          <w:rFonts w:eastAsia="Times New Roman" w:cs="Times New Roman"/>
          <w:szCs w:val="24"/>
        </w:rPr>
        <w:t>τρέπει πλήρως. Αυτό είχαμε να το δούμε από την τρομερή ανατροπή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Οι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είναι ένα κόμμα</w:t>
      </w:r>
      <w:r>
        <w:rPr>
          <w:rFonts w:eastAsia="Times New Roman" w:cs="Times New Roman"/>
          <w:szCs w:val="24"/>
        </w:rPr>
        <w:t>,</w:t>
      </w:r>
      <w:r>
        <w:rPr>
          <w:rFonts w:eastAsia="Times New Roman" w:cs="Times New Roman"/>
          <w:szCs w:val="24"/>
        </w:rPr>
        <w:t xml:space="preserve"> το οποίο δημιουργήθηκε</w:t>
      </w:r>
      <w:r>
        <w:rPr>
          <w:rFonts w:eastAsia="Times New Roman" w:cs="Times New Roman"/>
          <w:szCs w:val="24"/>
        </w:rPr>
        <w:t>,</w:t>
      </w:r>
      <w:r>
        <w:rPr>
          <w:rFonts w:eastAsia="Times New Roman" w:cs="Times New Roman"/>
          <w:szCs w:val="24"/>
        </w:rPr>
        <w:t xml:space="preserve"> για να μη ψηφίζονται και να μην υπάρχουν μνημόνια και τώρα τα ψηφίζει</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 xml:space="preserve">σα να </w:t>
      </w:r>
      <w:r>
        <w:rPr>
          <w:rFonts w:eastAsia="Times New Roman" w:cs="Times New Roman"/>
          <w:szCs w:val="24"/>
        </w:rPr>
        <w:t>είναι καραμέλες, τα καταπίνει το έ</w:t>
      </w:r>
      <w:r>
        <w:rPr>
          <w:rFonts w:eastAsia="Times New Roman" w:cs="Times New Roman"/>
          <w:szCs w:val="24"/>
        </w:rPr>
        <w:t>να μετά το άλλο. Η ανατροπή της Κυβέρνησης είναι αντίστοιχη της ρητορικής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p>
    <w:p w14:paraId="6900E1B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Δεν είναι δυνατό</w:t>
      </w:r>
      <w:r>
        <w:rPr>
          <w:rFonts w:eastAsia="Times New Roman" w:cs="Times New Roman"/>
          <w:szCs w:val="24"/>
        </w:rPr>
        <w:t>,</w:t>
      </w:r>
      <w:r>
        <w:rPr>
          <w:rFonts w:eastAsia="Times New Roman" w:cs="Times New Roman"/>
          <w:szCs w:val="24"/>
        </w:rPr>
        <w:t xml:space="preserve"> αβρόχοις </w:t>
      </w:r>
      <w:proofErr w:type="spellStart"/>
      <w:r>
        <w:rPr>
          <w:rFonts w:eastAsia="Times New Roman" w:cs="Times New Roman"/>
          <w:szCs w:val="24"/>
        </w:rPr>
        <w:t>ποσί</w:t>
      </w:r>
      <w:proofErr w:type="spellEnd"/>
      <w:r>
        <w:rPr>
          <w:rFonts w:eastAsia="Times New Roman" w:cs="Times New Roman"/>
          <w:szCs w:val="24"/>
        </w:rPr>
        <w:t>,</w:t>
      </w:r>
      <w:r>
        <w:rPr>
          <w:rFonts w:eastAsia="Times New Roman" w:cs="Times New Roman"/>
          <w:szCs w:val="24"/>
        </w:rPr>
        <w:t xml:space="preserve"> να αλλάζετε τις θέσεις και να προσπαθείτε να πείσετε και να κοροϊδέψετε τον ελληνικό λαό ότι πράγματι</w:t>
      </w:r>
      <w:r>
        <w:rPr>
          <w:rFonts w:eastAsia="Times New Roman" w:cs="Times New Roman"/>
          <w:szCs w:val="24"/>
        </w:rPr>
        <w:t>,</w:t>
      </w:r>
      <w:r>
        <w:rPr>
          <w:rFonts w:eastAsia="Times New Roman" w:cs="Times New Roman"/>
          <w:szCs w:val="24"/>
        </w:rPr>
        <w:t xml:space="preserve"> μπορεί να έρθει η ανάπτυξη</w:t>
      </w:r>
      <w:r>
        <w:rPr>
          <w:rFonts w:eastAsia="Times New Roman" w:cs="Times New Roman"/>
          <w:szCs w:val="24"/>
        </w:rPr>
        <w:t>,</w:t>
      </w:r>
      <w:r>
        <w:rPr>
          <w:rFonts w:eastAsia="Times New Roman" w:cs="Times New Roman"/>
          <w:szCs w:val="24"/>
        </w:rPr>
        <w:t xml:space="preserve"> χωρίς τη διευθέτηση του χρέους. </w:t>
      </w:r>
      <w:r>
        <w:rPr>
          <w:rFonts w:eastAsia="Times New Roman" w:cs="Times New Roman"/>
          <w:szCs w:val="24"/>
        </w:rPr>
        <w:t>Ν</w:t>
      </w:r>
      <w:r>
        <w:rPr>
          <w:rFonts w:eastAsia="Times New Roman" w:cs="Times New Roman"/>
          <w:szCs w:val="24"/>
        </w:rPr>
        <w:t>α το σκεφτούμε και λογικά: Από πού μπορούν να έρθουν τα χρήματα, για να μπορέσουμε να ξεφύγουμε από αυτήν την αγχόνη του χρέους, που βαραίνει κάθε Έλληνα πολίτη, κάθε ελληνική οικογένεια; Και αυτό ίσως αξίζει τον κόπο να τ</w:t>
      </w:r>
      <w:r>
        <w:rPr>
          <w:rFonts w:eastAsia="Times New Roman" w:cs="Times New Roman"/>
          <w:szCs w:val="24"/>
        </w:rPr>
        <w:t xml:space="preserve">ο εξηγήσουμε στον ελληνικό λαό, γιατί τα οικονομικά και τα νούμερα μπερδεύουν περισσότερο και συσκοτίζουν παρά βοηθάνε. </w:t>
      </w:r>
    </w:p>
    <w:p w14:paraId="6900E1B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Μπορεί να έρθει από τρία σημεία: Το πρώτο σημείο είναι από το ίδιο το αίμα του ελληνικού λαού, από τα πρωτογενή πλεονάσματα, από τις δη</w:t>
      </w:r>
      <w:r>
        <w:rPr>
          <w:rFonts w:eastAsia="Times New Roman" w:cs="Times New Roman"/>
          <w:szCs w:val="24"/>
        </w:rPr>
        <w:t>μοσιονομικές προσαρμογές, από τις αυξήσεις των φόρων και από τις μειώσεις των εξόδων της Κυβέρνησης. Γι</w:t>
      </w:r>
      <w:r>
        <w:rPr>
          <w:rFonts w:eastAsia="Times New Roman" w:cs="Times New Roman"/>
          <w:szCs w:val="24"/>
        </w:rPr>
        <w:t xml:space="preserve">’ </w:t>
      </w:r>
      <w:r>
        <w:rPr>
          <w:rFonts w:eastAsia="Times New Roman" w:cs="Times New Roman"/>
          <w:szCs w:val="24"/>
        </w:rPr>
        <w:t xml:space="preserve">αυτό κατάφερε να σας πείσει ο κ. Σόιμπλε κρατώντας στο παιχνίδι το Διεθνές Νομισματικό Ταμείο -χωρίς να το κρατήσει </w:t>
      </w:r>
      <w:r>
        <w:rPr>
          <w:rFonts w:eastAsia="Times New Roman" w:cs="Times New Roman"/>
          <w:szCs w:val="24"/>
        </w:rPr>
        <w:lastRenderedPageBreak/>
        <w:t xml:space="preserve">στην πραγματικότητα μέσα, γιατί το κράτησε μόνο στο σκέλος των αιματηρών περικοπών του ελληνικού λαού- και πριν τη συμφωνία του </w:t>
      </w:r>
      <w:proofErr w:type="spellStart"/>
      <w:r>
        <w:rPr>
          <w:rFonts w:eastAsia="Times New Roman" w:cs="Times New Roman"/>
          <w:szCs w:val="24"/>
          <w:lang w:val="en-US"/>
        </w:rPr>
        <w:t>Eurogroup</w:t>
      </w:r>
      <w:proofErr w:type="spellEnd"/>
      <w:r>
        <w:rPr>
          <w:rFonts w:eastAsia="Times New Roman" w:cs="Times New Roman"/>
          <w:szCs w:val="24"/>
        </w:rPr>
        <w:t xml:space="preserve"> ψη</w:t>
      </w:r>
      <w:r>
        <w:rPr>
          <w:rFonts w:eastAsia="Times New Roman" w:cs="Times New Roman"/>
          <w:szCs w:val="24"/>
        </w:rPr>
        <w:t>φίσατε τα μέτρα και τα συμπληρωματικά μέτρα. Και τότε μάλιστα</w:t>
      </w:r>
      <w:r>
        <w:rPr>
          <w:rFonts w:eastAsia="Times New Roman" w:cs="Times New Roman"/>
          <w:szCs w:val="24"/>
        </w:rPr>
        <w:t>,</w:t>
      </w:r>
      <w:r>
        <w:rPr>
          <w:rFonts w:eastAsia="Times New Roman" w:cs="Times New Roman"/>
          <w:szCs w:val="24"/>
        </w:rPr>
        <w:t xml:space="preserve"> ίσως ο μόνος μέσα στους τριακόσιους ήμουνα</w:t>
      </w:r>
      <w:r>
        <w:rPr>
          <w:rFonts w:eastAsia="Times New Roman" w:cs="Times New Roman"/>
          <w:szCs w:val="24"/>
        </w:rPr>
        <w:t>,</w:t>
      </w:r>
      <w:r>
        <w:rPr>
          <w:rFonts w:eastAsia="Times New Roman" w:cs="Times New Roman"/>
          <w:szCs w:val="24"/>
        </w:rPr>
        <w:t xml:space="preserve"> που σας έκανα και την κριτική</w:t>
      </w:r>
      <w:r>
        <w:rPr>
          <w:rFonts w:eastAsia="Times New Roman" w:cs="Times New Roman"/>
          <w:szCs w:val="24"/>
        </w:rPr>
        <w:t>,</w:t>
      </w:r>
      <w:r>
        <w:rPr>
          <w:rFonts w:eastAsia="Times New Roman" w:cs="Times New Roman"/>
          <w:szCs w:val="24"/>
        </w:rPr>
        <w:t xml:space="preserve"> λέγοντας ότι εγώ δεν ψηφίζω αυτό το πολυνομοσχέδιο για τα αντίμετρα, διότι τα αντίμετρα σπαταλάνε το αίμα του ελληνικο</w:t>
      </w:r>
      <w:r>
        <w:rPr>
          <w:rFonts w:eastAsia="Times New Roman" w:cs="Times New Roman"/>
          <w:szCs w:val="24"/>
        </w:rPr>
        <w:t>ύ λαού, αυτά τα 5 δισεκατομμύρια.</w:t>
      </w:r>
    </w:p>
    <w:p w14:paraId="6900E1B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Αφού, λοιπόν, τώρα τέλειωσε με το πρώτο σκέλος και βγάζει από τον ελληνικό λαό ό,τι μπορεί περισσότερο, που το έχετε δεχθεί εσείς, και σας δένει με πρωτογενή πλεονάσματα πάνω από 2% μέχρι το 2060 και 3,5% του ΑΕΠ μέχρι το </w:t>
      </w:r>
      <w:r>
        <w:rPr>
          <w:rFonts w:eastAsia="Times New Roman" w:cs="Times New Roman"/>
          <w:szCs w:val="24"/>
        </w:rPr>
        <w:t>2022, τώρα έρχεται το δεύτερο σημείο</w:t>
      </w:r>
      <w:r>
        <w:rPr>
          <w:rFonts w:eastAsia="Times New Roman" w:cs="Times New Roman"/>
          <w:szCs w:val="24"/>
        </w:rPr>
        <w:t>,</w:t>
      </w:r>
      <w:r>
        <w:rPr>
          <w:rFonts w:eastAsia="Times New Roman" w:cs="Times New Roman"/>
          <w:szCs w:val="24"/>
        </w:rPr>
        <w:t xml:space="preserve"> που μπορεί να δώσει χρήματα για να μπορεί να αποπληρωθεί. Το δεύτερο σημείο είναι η ανάπτυξη</w:t>
      </w:r>
      <w:r>
        <w:rPr>
          <w:rFonts w:eastAsia="Times New Roman" w:cs="Times New Roman"/>
          <w:szCs w:val="24"/>
        </w:rPr>
        <w:t>. Ν</w:t>
      </w:r>
      <w:r>
        <w:rPr>
          <w:rFonts w:eastAsia="Times New Roman" w:cs="Times New Roman"/>
          <w:szCs w:val="24"/>
        </w:rPr>
        <w:t>α έρθει πραγματικά μία ανάπτυξη</w:t>
      </w:r>
      <w:r>
        <w:rPr>
          <w:rFonts w:eastAsia="Times New Roman" w:cs="Times New Roman"/>
          <w:szCs w:val="24"/>
        </w:rPr>
        <w:t>,</w:t>
      </w:r>
      <w:r>
        <w:rPr>
          <w:rFonts w:eastAsia="Times New Roman" w:cs="Times New Roman"/>
          <w:szCs w:val="24"/>
        </w:rPr>
        <w:t xml:space="preserve"> η οποία θα φουσκώσει την ελληνική οικονομία, θα δημιουργήσει πλούτο, θα δημιουργήσει εισοδ</w:t>
      </w:r>
      <w:r>
        <w:rPr>
          <w:rFonts w:eastAsia="Times New Roman" w:cs="Times New Roman"/>
          <w:szCs w:val="24"/>
        </w:rPr>
        <w:t xml:space="preserve">ήματα και έτσι θα δημιουργήσει τα χρήματα που μπορούν να αποπληρώσουν τα χρέη. Αυτό είναι, αν θέλετε, το υγιές κομμάτι. </w:t>
      </w:r>
    </w:p>
    <w:p w14:paraId="6900E1B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Σας πάει εκεί και θα αρχίσει τώρα να πείθει και λέει «Α, θέλετε να έρθει η ανάπτυξη; Βεβαίως, Τούρκοι του ΟΟΣΑ, εργασιακές νομοθεσίες, </w:t>
      </w:r>
      <w:r>
        <w:rPr>
          <w:rFonts w:eastAsia="Times New Roman" w:cs="Times New Roman"/>
          <w:szCs w:val="24"/>
        </w:rPr>
        <w:t>απελευθέρωση υπηρεσιών, επαγγελμάτων»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Έτσι μόνο θα έρθει η ανάπτυξη. Και τώρα έχετε μπει σε αυτό το μονοπάτι, το οποίο θα το δούμε να ξεδιπλώνεται το επόμενο χρονικό διάστημα. Και όσο και να θέλετε και να καθυστερείτε και </w:t>
      </w:r>
      <w:r>
        <w:rPr>
          <w:rFonts w:eastAsia="Times New Roman" w:cs="Times New Roman"/>
          <w:szCs w:val="24"/>
        </w:rPr>
        <w:lastRenderedPageBreak/>
        <w:t>να μην τα φέρνετε προς ψήφι</w:t>
      </w:r>
      <w:r>
        <w:rPr>
          <w:rFonts w:eastAsia="Times New Roman" w:cs="Times New Roman"/>
          <w:szCs w:val="24"/>
        </w:rPr>
        <w:t>ση θα τα συζητάμε, θα είναι στον δημόσιο διάλογο όλα αυτά τα ζητήματα. Και μόνο όταν φέρουμε και αυτό και περάσουμε τις επώδυνες αλλαγές για τον ελληνικό λαό, τότε ό,τι περισσεύει, το ελάχιστο δυνατό, θα το δώσει με τις λεγόμενες επιμηκύνσεις και όλα τα επ</w:t>
      </w:r>
      <w:r>
        <w:rPr>
          <w:rFonts w:eastAsia="Times New Roman" w:cs="Times New Roman"/>
          <w:szCs w:val="24"/>
        </w:rPr>
        <w:t>όμενα.</w:t>
      </w:r>
    </w:p>
    <w:p w14:paraId="6900E1B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πού είναι το </w:t>
      </w:r>
      <w:r>
        <w:rPr>
          <w:rFonts w:eastAsia="Times New Roman" w:cs="Times New Roman"/>
          <w:szCs w:val="24"/>
          <w:lang w:val="en-US"/>
        </w:rPr>
        <w:t>QE</w:t>
      </w:r>
      <w:r>
        <w:rPr>
          <w:rFonts w:eastAsia="Times New Roman" w:cs="Times New Roman"/>
          <w:szCs w:val="24"/>
        </w:rPr>
        <w:t xml:space="preserve"> που υποσχεθήκατε; Πού είναι η γραβάτα του Πρωθυπουργού, που για να μπορέσει να ψηφίσει και να σας εξαπατήσει να ψηφίσετε πήγαινε έξω στους συντάκτες και έλεγε «Θα φορέσουμε γραβάτα»; </w:t>
      </w:r>
    </w:p>
    <w:p w14:paraId="6900E1B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της συγκυβέρνησης κυρίως, η ανάπτυξη θα έρθει μόνο αν αλλάξουμε λογικές, μόνο αν αλλάξουμε νοοτροπίες, μόνο αν βάλουμε την Ελλάδα να δουλέψει. Μόνο έτσι έρχεται η ανάπτυξη, όχι με τη διαπλοκή, όχι με τη διαφθορά, όχι με τη Φλωρεντία και τις τέσσερις άδειες</w:t>
      </w:r>
      <w:r>
        <w:rPr>
          <w:rFonts w:eastAsia="Times New Roman" w:cs="Times New Roman"/>
          <w:szCs w:val="24"/>
        </w:rPr>
        <w:t>,</w:t>
      </w:r>
      <w:r>
        <w:rPr>
          <w:rFonts w:eastAsia="Times New Roman" w:cs="Times New Roman"/>
          <w:szCs w:val="24"/>
        </w:rPr>
        <w:t xml:space="preserve"> που έρχεστε τώρα εν </w:t>
      </w:r>
      <w:proofErr w:type="spellStart"/>
      <w:r>
        <w:rPr>
          <w:rFonts w:eastAsia="Times New Roman" w:cs="Times New Roman"/>
          <w:szCs w:val="24"/>
        </w:rPr>
        <w:t>κρυπτώ</w:t>
      </w:r>
      <w:proofErr w:type="spellEnd"/>
      <w:r>
        <w:rPr>
          <w:rFonts w:eastAsia="Times New Roman" w:cs="Times New Roman"/>
          <w:szCs w:val="24"/>
        </w:rPr>
        <w:t xml:space="preserve">, σε ένα άσχετο νομοσχέδιο, να περάσετε τροπολογία για να εξαφανιστεί, όχι με νόμους αντισυνταγματικούς, όχι με συνομιλίες με τους ισοβίτες, που η Κυβέρνηση δεν έχει δώσει πειστικές απαντήσεις για ποιον λόγο μιλάει Υπουργός της </w:t>
      </w:r>
      <w:r>
        <w:rPr>
          <w:rFonts w:eastAsia="Times New Roman" w:cs="Times New Roman"/>
          <w:szCs w:val="24"/>
        </w:rPr>
        <w:t xml:space="preserve">και τόσο σημαντικός, ο Υπουργός Άμυνας, με ισοβίτες και συζητάει θέματα του Μαρινάκη. Πότε; Όταν –θυμίζω- είναι ανοιχτή η διαδικασία του ΔΟΛ και η επιχειρηματική μάχη μεταξύ του κ. Μαρινάκη και του κ. Σαββίδη, του εκλεκτού. </w:t>
      </w:r>
    </w:p>
    <w:p w14:paraId="6900E1B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lastRenderedPageBreak/>
        <w:t>ΣΤΑΥΡΟΣ ΚΟΝΤΟΝΗΣ (Υπουργός Δικα</w:t>
      </w:r>
      <w:r>
        <w:rPr>
          <w:rFonts w:eastAsia="Times New Roman" w:cs="Times New Roman"/>
          <w:b/>
          <w:szCs w:val="24"/>
        </w:rPr>
        <w:t>ιοσύνης, Διαφάνειας και Ανθρωπίνων Δικαιωμάτων):</w:t>
      </w:r>
      <w:r>
        <w:rPr>
          <w:rFonts w:eastAsia="Times New Roman" w:cs="Times New Roman"/>
          <w:szCs w:val="24"/>
        </w:rPr>
        <w:t xml:space="preserve"> Τι είναι αυτά που λέτε;</w:t>
      </w:r>
    </w:p>
    <w:p w14:paraId="6900E1B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Βεβαίως! Να το δούμε, διότι ο ελληνικός λαός τους κάνει αυτούς τους συσχετισμούς, δεν είναι πράγματα που τα λέω εγώ. </w:t>
      </w:r>
    </w:p>
    <w:p w14:paraId="6900E1BE" w14:textId="77777777" w:rsidR="0091451A" w:rsidRDefault="0014380A">
      <w:pPr>
        <w:spacing w:line="600" w:lineRule="auto"/>
        <w:ind w:firstLine="720"/>
        <w:contextualSpacing/>
        <w:jc w:val="both"/>
        <w:rPr>
          <w:rFonts w:eastAsia="Times New Roman" w:cs="Times New Roman"/>
          <w:b/>
          <w:szCs w:val="24"/>
        </w:rPr>
      </w:pPr>
      <w:r>
        <w:rPr>
          <w:rFonts w:eastAsia="Times New Roman" w:cs="Times New Roman"/>
          <w:b/>
          <w:szCs w:val="24"/>
        </w:rPr>
        <w:t>ΣΤΑΥΡΟΣ ΚΟΝΤΟΝΗΣ (Υπουργός Δικαιοσύνης</w:t>
      </w:r>
      <w:r>
        <w:rPr>
          <w:rFonts w:eastAsia="Times New Roman" w:cs="Times New Roman"/>
          <w:b/>
          <w:szCs w:val="24"/>
        </w:rPr>
        <w:t>, Διαφάνειας και Ανθρωπίνων Δικαιωμάτων):</w:t>
      </w:r>
      <w:r>
        <w:rPr>
          <w:rFonts w:eastAsia="Times New Roman" w:cs="Times New Roman"/>
          <w:szCs w:val="24"/>
        </w:rPr>
        <w:t xml:space="preserve"> Εσείς τα λέτε και τα λέτε εις γνώσιν </w:t>
      </w:r>
      <w:r>
        <w:rPr>
          <w:rFonts w:eastAsia="Times New Roman" w:cs="Times New Roman"/>
          <w:szCs w:val="24"/>
        </w:rPr>
        <w:t>σας</w:t>
      </w:r>
      <w:r>
        <w:rPr>
          <w:rFonts w:eastAsia="Times New Roman" w:cs="Times New Roman"/>
          <w:szCs w:val="24"/>
        </w:rPr>
        <w:t xml:space="preserve"> ότι δεν είναι αλήθεια.</w:t>
      </w:r>
    </w:p>
    <w:p w14:paraId="6900E1B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Να μας εξηγήσει για ποιο λόγο και τι κάνει ο Υπουργός Δικαιοσύνης γι’ αυτές τις πράξεις!</w:t>
      </w:r>
    </w:p>
    <w:p w14:paraId="6900E1C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w:t>
      </w:r>
      <w:r>
        <w:rPr>
          <w:rFonts w:eastAsia="Times New Roman" w:cs="Times New Roman"/>
          <w:b/>
          <w:szCs w:val="24"/>
        </w:rPr>
        <w:t>ύνης, Διαφάνειας και Ανθρωπίνων Δικαιωμάτων):</w:t>
      </w:r>
      <w:r>
        <w:rPr>
          <w:rFonts w:eastAsia="Times New Roman" w:cs="Times New Roman"/>
          <w:szCs w:val="24"/>
        </w:rPr>
        <w:t xml:space="preserve"> «Ξυνόσαστε στη γκλίτσα του τσοπάνη» τώρα και θα τα ακούσετε!</w:t>
      </w:r>
    </w:p>
    <w:p w14:paraId="6900E1C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«Καθαρός ουρανός αστραπές δεν φοβάται».</w:t>
      </w:r>
    </w:p>
    <w:p w14:paraId="6900E1C2" w14:textId="77777777" w:rsidR="0091451A" w:rsidRDefault="0014380A">
      <w:pPr>
        <w:spacing w:line="600" w:lineRule="auto"/>
        <w:ind w:firstLine="720"/>
        <w:contextualSpacing/>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Μην κάνετε διάλογο! Κύριε Υπουργέ, σας υπενθυμίζω</w:t>
      </w:r>
      <w:r>
        <w:rPr>
          <w:rFonts w:eastAsia="Times New Roman"/>
          <w:bCs/>
          <w:szCs w:val="24"/>
        </w:rPr>
        <w:t xml:space="preserve"> ότι είμαι παρών και τον λόγο μπορώ να τον αφαιρέσω στον οποιονδήποτε.</w:t>
      </w:r>
    </w:p>
    <w:p w14:paraId="6900E1C3" w14:textId="77777777" w:rsidR="0091451A" w:rsidRDefault="0014380A">
      <w:pPr>
        <w:spacing w:line="600" w:lineRule="auto"/>
        <w:ind w:firstLine="720"/>
        <w:contextualSpacing/>
        <w:jc w:val="both"/>
        <w:rPr>
          <w:rFonts w:eastAsia="Times New Roman"/>
          <w:bCs/>
          <w:szCs w:val="24"/>
        </w:rPr>
      </w:pPr>
      <w:r>
        <w:rPr>
          <w:rFonts w:eastAsia="Times New Roman"/>
          <w:bCs/>
          <w:szCs w:val="24"/>
        </w:rPr>
        <w:t xml:space="preserve">Συνεχίστε και κλείστε, κύριε Θεοχάρη, γιατί ήδη έχετε περάσει την ώρα. </w:t>
      </w:r>
    </w:p>
    <w:p w14:paraId="6900E1C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Κλείνω, κύριε Πρόεδρε.</w:t>
      </w:r>
    </w:p>
    <w:p w14:paraId="6900E1C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Μόνο έτσι, μόνο με μια ρήξη με το παρελθόν, μόνο αν πούμε όχι στα λάθη του παρελθόντος, τα οποία μας έφεραν στην πτώχευση –έφερε ευημερία η </w:t>
      </w:r>
      <w:r>
        <w:rPr>
          <w:rFonts w:eastAsia="Times New Roman" w:cs="Times New Roman"/>
          <w:szCs w:val="24"/>
        </w:rPr>
        <w:t>Μ</w:t>
      </w:r>
      <w:r>
        <w:rPr>
          <w:rFonts w:eastAsia="Times New Roman" w:cs="Times New Roman"/>
          <w:szCs w:val="24"/>
        </w:rPr>
        <w:t>εταπολίτευση, αλλά έφερε και την πτώχευση- μόνο έτσι θα μπορέσουμε να ξεφύγουμε. Έχουμε κατανοήσει ότι ε</w:t>
      </w:r>
      <w:r>
        <w:rPr>
          <w:rFonts w:eastAsia="Times New Roman" w:cs="Times New Roman"/>
          <w:szCs w:val="24"/>
        </w:rPr>
        <w:t xml:space="preserve">πί </w:t>
      </w:r>
      <w:r>
        <w:rPr>
          <w:rFonts w:eastAsia="Times New Roman" w:cs="Times New Roman"/>
          <w:szCs w:val="24"/>
        </w:rPr>
        <w:t>επτά και</w:t>
      </w:r>
      <w:r>
        <w:rPr>
          <w:rFonts w:eastAsia="Times New Roman" w:cs="Times New Roman"/>
          <w:szCs w:val="24"/>
        </w:rPr>
        <w:t xml:space="preserve"> οκτώ χρόνια σερνόμαστε στην ίδια κρίση</w:t>
      </w:r>
      <w:r>
        <w:rPr>
          <w:rFonts w:eastAsia="Times New Roman" w:cs="Times New Roman"/>
          <w:szCs w:val="24"/>
        </w:rPr>
        <w:t>,</w:t>
      </w:r>
      <w:r>
        <w:rPr>
          <w:rFonts w:eastAsia="Times New Roman" w:cs="Times New Roman"/>
          <w:szCs w:val="24"/>
        </w:rPr>
        <w:t xml:space="preserve"> που έχει τα ίδια αίτια και τις ίδιες παθογένειες; Πού είναι όλα όσα υποσχεθήκατε στον ελληνικό λαό; Και δεν μιλάω μόνο για τα επιφανειακά, τις αυξήσεις, το ένα και το άλλο, αλλά πού είναι η πραγματική ρήξη με τη δια</w:t>
      </w:r>
      <w:r>
        <w:rPr>
          <w:rFonts w:eastAsia="Times New Roman" w:cs="Times New Roman"/>
          <w:szCs w:val="24"/>
        </w:rPr>
        <w:t xml:space="preserve">φθορά, με τη διαπλοκή, η πραγματική αλλαγή σελίδας, το πραγματικό </w:t>
      </w:r>
      <w:proofErr w:type="spellStart"/>
      <w:r>
        <w:rPr>
          <w:rFonts w:eastAsia="Times New Roman" w:cs="Times New Roman"/>
          <w:szCs w:val="24"/>
        </w:rPr>
        <w:t>νοιάξιμο</w:t>
      </w:r>
      <w:proofErr w:type="spellEnd"/>
      <w:r>
        <w:rPr>
          <w:rFonts w:eastAsia="Times New Roman" w:cs="Times New Roman"/>
          <w:szCs w:val="24"/>
        </w:rPr>
        <w:t xml:space="preserve"> για τους ανθρώπους</w:t>
      </w:r>
      <w:r>
        <w:rPr>
          <w:rFonts w:eastAsia="Times New Roman" w:cs="Times New Roman"/>
          <w:szCs w:val="24"/>
        </w:rPr>
        <w:t>,</w:t>
      </w:r>
      <w:r>
        <w:rPr>
          <w:rFonts w:eastAsia="Times New Roman" w:cs="Times New Roman"/>
          <w:szCs w:val="24"/>
        </w:rPr>
        <w:t xml:space="preserve"> οι οποίοι βρίσκονται σε υποβαθμισμένες περιοχές ή οι οποίοι δεν μπορούν να τα βγάλουν πέρα στη ζωή τους γιατί είτε είναι άνεργοι, είτε πληρώνονται μαύρα, είτε </w:t>
      </w:r>
      <w:proofErr w:type="spellStart"/>
      <w:r>
        <w:rPr>
          <w:rFonts w:eastAsia="Times New Roman" w:cs="Times New Roman"/>
          <w:szCs w:val="24"/>
        </w:rPr>
        <w:t>υπ</w:t>
      </w:r>
      <w:r>
        <w:rPr>
          <w:rFonts w:eastAsia="Times New Roman" w:cs="Times New Roman"/>
          <w:szCs w:val="24"/>
        </w:rPr>
        <w:t>οπληρώνονται</w:t>
      </w:r>
      <w:proofErr w:type="spellEnd"/>
      <w:r>
        <w:rPr>
          <w:rFonts w:eastAsia="Times New Roman" w:cs="Times New Roman"/>
          <w:szCs w:val="24"/>
        </w:rPr>
        <w:t xml:space="preserve"> και δεν είναι σίγουροι αν θα πληρωθούν τον επόμενο μήνα. Αυτά ζητάει ο ελληνικός λαός και κυρίως ζητάει δουλειές, ζητάει εισοδήματα και όχι επιδόματα. Είστε η Κυβέρνηση των επιδομάτων και αλλάξτε επιτέλους πορεία.</w:t>
      </w:r>
    </w:p>
    <w:p w14:paraId="6900E1C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900E1C7" w14:textId="77777777" w:rsidR="0091451A" w:rsidRDefault="0014380A">
      <w:pPr>
        <w:spacing w:line="600" w:lineRule="auto"/>
        <w:ind w:firstLine="720"/>
        <w:contextualSpacing/>
        <w:jc w:val="center"/>
        <w:rPr>
          <w:rFonts w:eastAsia="Times New Roman" w:cs="Times New Roman"/>
          <w:szCs w:val="24"/>
        </w:rPr>
      </w:pPr>
      <w:r>
        <w:rPr>
          <w:rFonts w:eastAsia="Times New Roman" w:cs="Times New Roman"/>
          <w:szCs w:val="24"/>
        </w:rPr>
        <w:t>(Χειροκροτήματ</w:t>
      </w:r>
      <w:r>
        <w:rPr>
          <w:rFonts w:eastAsia="Times New Roman" w:cs="Times New Roman"/>
          <w:szCs w:val="24"/>
        </w:rPr>
        <w:t>α)</w:t>
      </w:r>
    </w:p>
    <w:p w14:paraId="6900E1C8" w14:textId="77777777" w:rsidR="0091451A" w:rsidRDefault="0014380A">
      <w:pPr>
        <w:spacing w:line="600" w:lineRule="auto"/>
        <w:ind w:firstLine="720"/>
        <w:contextualSpacing/>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Επειδή έχει ζητήσει από το πρωί τον λόγο ο κ. </w:t>
      </w:r>
      <w:proofErr w:type="spellStart"/>
      <w:r>
        <w:rPr>
          <w:rFonts w:eastAsia="Times New Roman"/>
          <w:bCs/>
          <w:szCs w:val="24"/>
        </w:rPr>
        <w:t>Φάμελλος</w:t>
      </w:r>
      <w:proofErr w:type="spellEnd"/>
      <w:r>
        <w:rPr>
          <w:rFonts w:eastAsia="Times New Roman"/>
          <w:bCs/>
          <w:szCs w:val="24"/>
        </w:rPr>
        <w:t>,</w:t>
      </w:r>
      <w:r>
        <w:rPr>
          <w:rFonts w:eastAsia="Times New Roman"/>
          <w:bCs/>
          <w:szCs w:val="24"/>
        </w:rPr>
        <w:t xml:space="preserve"> για να κάνει μία μικρή παρέμβαση για μία τροπολογία του Υπουργείου του, που έχει ήδη ενσωματωθεί βέβαια</w:t>
      </w:r>
      <w:r>
        <w:rPr>
          <w:rFonts w:eastAsia="Times New Roman"/>
          <w:bCs/>
          <w:szCs w:val="24"/>
        </w:rPr>
        <w:t>,</w:t>
      </w:r>
      <w:r>
        <w:rPr>
          <w:rFonts w:eastAsia="Times New Roman"/>
          <w:bCs/>
          <w:szCs w:val="24"/>
        </w:rPr>
        <w:t xml:space="preserve"> στο νομο</w:t>
      </w:r>
      <w:r>
        <w:rPr>
          <w:rFonts w:eastAsia="Times New Roman"/>
          <w:bCs/>
          <w:szCs w:val="24"/>
        </w:rPr>
        <w:lastRenderedPageBreak/>
        <w:t xml:space="preserve">σχέδιο και νομίζω ότι την υπερασπίστηκε ο κ. Σταθάκης, αλλά έχει το δικαίωμα, του δίνω τον λόγο για πέντε λεπτά, γιατί νομίζω ότι έφυγε και από το Υπουργικό Συμβούλιο γι’ αυτό. </w:t>
      </w:r>
    </w:p>
    <w:p w14:paraId="6900E1C9" w14:textId="77777777" w:rsidR="0091451A" w:rsidRDefault="0014380A">
      <w:pPr>
        <w:spacing w:line="600" w:lineRule="auto"/>
        <w:ind w:firstLine="720"/>
        <w:contextualSpacing/>
        <w:jc w:val="both"/>
        <w:rPr>
          <w:rFonts w:eastAsia="Times New Roman"/>
          <w:bCs/>
          <w:szCs w:val="24"/>
        </w:rPr>
      </w:pPr>
      <w:r>
        <w:rPr>
          <w:rFonts w:eastAsia="Times New Roman"/>
          <w:bCs/>
          <w:szCs w:val="24"/>
        </w:rPr>
        <w:t>Ορίστε, κύριε Υπουργέ.</w:t>
      </w:r>
    </w:p>
    <w:p w14:paraId="6900E1CA" w14:textId="77777777" w:rsidR="0091451A" w:rsidRDefault="0014380A">
      <w:pPr>
        <w:spacing w:line="600" w:lineRule="auto"/>
        <w:ind w:firstLine="720"/>
        <w:contextualSpacing/>
        <w:jc w:val="both"/>
        <w:rPr>
          <w:rFonts w:eastAsia="Times New Roman"/>
          <w:bCs/>
          <w:szCs w:val="24"/>
        </w:rPr>
      </w:pPr>
      <w:r>
        <w:rPr>
          <w:rFonts w:eastAsia="Times New Roman"/>
          <w:b/>
          <w:bCs/>
          <w:szCs w:val="24"/>
        </w:rPr>
        <w:t>ΣΩΚΡΑΤΗΣ ΦΑΜΕΛΛΟΣ (Αναπληρωτής Υπουργός Περιβά</w:t>
      </w:r>
      <w:r>
        <w:rPr>
          <w:rFonts w:eastAsia="Times New Roman"/>
          <w:b/>
          <w:bCs/>
          <w:szCs w:val="24"/>
        </w:rPr>
        <w:t xml:space="preserve">λλοντος και Ενέργειας): </w:t>
      </w:r>
      <w:r>
        <w:rPr>
          <w:rFonts w:eastAsia="Times New Roman"/>
          <w:bCs/>
          <w:szCs w:val="24"/>
        </w:rPr>
        <w:t xml:space="preserve">Ευχαριστώ πολύ, κύριε Πρόεδρε. </w:t>
      </w:r>
    </w:p>
    <w:p w14:paraId="6900E1CB" w14:textId="77777777" w:rsidR="0091451A" w:rsidRDefault="0014380A">
      <w:pPr>
        <w:spacing w:line="600" w:lineRule="auto"/>
        <w:ind w:firstLine="720"/>
        <w:contextualSpacing/>
        <w:jc w:val="both"/>
        <w:rPr>
          <w:rFonts w:eastAsia="Times New Roman"/>
          <w:bCs/>
          <w:szCs w:val="24"/>
        </w:rPr>
      </w:pPr>
      <w:r>
        <w:rPr>
          <w:rFonts w:eastAsia="Times New Roman"/>
          <w:bCs/>
          <w:szCs w:val="24"/>
        </w:rPr>
        <w:t>Θα ήθελα να τοποθετηθώ πράγματι και επί της ουσίας</w:t>
      </w:r>
      <w:r>
        <w:rPr>
          <w:rFonts w:eastAsia="Times New Roman"/>
          <w:bCs/>
          <w:szCs w:val="24"/>
        </w:rPr>
        <w:t xml:space="preserve">, </w:t>
      </w:r>
      <w:r>
        <w:rPr>
          <w:rFonts w:eastAsia="Times New Roman"/>
          <w:bCs/>
          <w:szCs w:val="24"/>
        </w:rPr>
        <w:t>ενημερώνοντας την Εθνική Αντιπροσωπεία</w:t>
      </w:r>
      <w:r>
        <w:rPr>
          <w:rFonts w:eastAsia="Times New Roman"/>
          <w:bCs/>
          <w:szCs w:val="24"/>
        </w:rPr>
        <w:t xml:space="preserve">, </w:t>
      </w:r>
      <w:r>
        <w:rPr>
          <w:rFonts w:eastAsia="Times New Roman"/>
          <w:bCs/>
          <w:szCs w:val="24"/>
        </w:rPr>
        <w:t xml:space="preserve">αλλά και τους πολίτες για το θέμα της τροπολογίας. </w:t>
      </w:r>
    </w:p>
    <w:p w14:paraId="6900E1CC" w14:textId="77777777" w:rsidR="0091451A" w:rsidRDefault="0014380A">
      <w:pPr>
        <w:spacing w:line="600" w:lineRule="auto"/>
        <w:ind w:firstLine="720"/>
        <w:contextualSpacing/>
        <w:jc w:val="both"/>
        <w:rPr>
          <w:rFonts w:eastAsia="Times New Roman"/>
          <w:bCs/>
          <w:szCs w:val="24"/>
        </w:rPr>
      </w:pPr>
      <w:r>
        <w:rPr>
          <w:rFonts w:eastAsia="Times New Roman"/>
          <w:bCs/>
          <w:szCs w:val="24"/>
        </w:rPr>
        <w:t xml:space="preserve">Πάντως, κύριε Θεοχάρη, εμείς έχουμε ένα αρκετά συμπαγές </w:t>
      </w:r>
      <w:r>
        <w:rPr>
          <w:rFonts w:eastAsia="Times New Roman"/>
          <w:bCs/>
          <w:szCs w:val="24"/>
        </w:rPr>
        <w:t xml:space="preserve">και μεγάλο σενάριο για το πώς θα βγούμε από την κρίση. Περιλαμβάνεται και το χρέος, περιλαμβάνεται και το </w:t>
      </w:r>
      <w:r>
        <w:rPr>
          <w:rFonts w:eastAsia="Times New Roman"/>
          <w:bCs/>
          <w:szCs w:val="24"/>
          <w:lang w:val="en-US"/>
        </w:rPr>
        <w:t>QE</w:t>
      </w:r>
      <w:r>
        <w:rPr>
          <w:rFonts w:eastAsia="Times New Roman"/>
          <w:bCs/>
          <w:szCs w:val="24"/>
        </w:rPr>
        <w:t>, αλλά ξέρετε</w:t>
      </w:r>
      <w:r>
        <w:rPr>
          <w:rFonts w:eastAsia="Times New Roman"/>
          <w:bCs/>
          <w:szCs w:val="24"/>
        </w:rPr>
        <w:t>,</w:t>
      </w:r>
      <w:r>
        <w:rPr>
          <w:rFonts w:eastAsia="Times New Roman"/>
          <w:bCs/>
          <w:szCs w:val="24"/>
        </w:rPr>
        <w:t xml:space="preserve"> αυτό που περιλαμβάνεται πάνω απ’ όλα είναι να σταματήσουν οι παλιές πολιτικές, που ικανοποιούσαν τους λίγους και όχι τους πολλούς, πο</w:t>
      </w:r>
      <w:r>
        <w:rPr>
          <w:rFonts w:eastAsia="Times New Roman"/>
          <w:bCs/>
          <w:szCs w:val="24"/>
        </w:rPr>
        <w:t>λιτικές στις οποίες συμμετείχατε και εσείς. Κι εμείς λοιπόν</w:t>
      </w:r>
      <w:r>
        <w:rPr>
          <w:rFonts w:eastAsia="Times New Roman"/>
          <w:bCs/>
          <w:szCs w:val="24"/>
        </w:rPr>
        <w:t>,</w:t>
      </w:r>
      <w:r>
        <w:rPr>
          <w:rFonts w:eastAsia="Times New Roman"/>
          <w:bCs/>
          <w:szCs w:val="24"/>
        </w:rPr>
        <w:t xml:space="preserve"> ικανοποιούμε τους πολλούς και με θετικούς συντελεστές και στη δημοσιονομική πολιτική και στην παραγωγή της χώρας μας. Όσο κι αν </w:t>
      </w:r>
      <w:proofErr w:type="spellStart"/>
      <w:r>
        <w:rPr>
          <w:rFonts w:eastAsia="Times New Roman"/>
          <w:bCs/>
          <w:szCs w:val="24"/>
        </w:rPr>
        <w:t>καταστροφολογείτε</w:t>
      </w:r>
      <w:proofErr w:type="spellEnd"/>
      <w:r>
        <w:rPr>
          <w:rFonts w:eastAsia="Times New Roman"/>
          <w:bCs/>
          <w:szCs w:val="24"/>
        </w:rPr>
        <w:t>, οι Έλληνες έχουν περισσότερη εργασία, πάνω από δ</w:t>
      </w:r>
      <w:r>
        <w:rPr>
          <w:rFonts w:eastAsia="Times New Roman"/>
          <w:bCs/>
          <w:szCs w:val="24"/>
        </w:rPr>
        <w:t xml:space="preserve">ιακόσιες πενήντα χιλιάδες θέσεις εργασίας δημιουργήθηκαν από αυτήν την Κυβέρνηση και η εργασία πράγματι είναι λύση, κάτι που δεν υπηρετήσατε στο παρελθόν και σας καλούμε να υπηρετήσετε στο μέλλον. </w:t>
      </w:r>
    </w:p>
    <w:p w14:paraId="6900E1CD" w14:textId="77777777" w:rsidR="0091451A" w:rsidRDefault="0014380A">
      <w:pPr>
        <w:spacing w:line="600" w:lineRule="auto"/>
        <w:ind w:firstLine="720"/>
        <w:contextualSpacing/>
        <w:jc w:val="both"/>
        <w:rPr>
          <w:rFonts w:eastAsia="Times New Roman"/>
          <w:bCs/>
          <w:szCs w:val="24"/>
        </w:rPr>
      </w:pPr>
      <w:r>
        <w:rPr>
          <w:rFonts w:eastAsia="Times New Roman"/>
          <w:bCs/>
          <w:szCs w:val="24"/>
        </w:rPr>
        <w:lastRenderedPageBreak/>
        <w:t>Γιατί όμως καταθέτουμε αυτήν την τροπολογία, η οποία δίνει</w:t>
      </w:r>
      <w:r>
        <w:rPr>
          <w:rFonts w:eastAsia="Times New Roman"/>
          <w:bCs/>
          <w:szCs w:val="24"/>
        </w:rPr>
        <w:t xml:space="preserve"> παράταση μέχρι τις 27 Ιουλίου στους πολίτες να χρησιμοποιήσουν τα εργαλεία των αντιρρήσεων ή των αιτήσεων πρόδηλου σφάλματος; Τη δίνουμε γιατί πραγματικά</w:t>
      </w:r>
      <w:r>
        <w:rPr>
          <w:rFonts w:eastAsia="Times New Roman"/>
          <w:bCs/>
          <w:szCs w:val="24"/>
        </w:rPr>
        <w:t>,</w:t>
      </w:r>
      <w:r>
        <w:rPr>
          <w:rFonts w:eastAsia="Times New Roman"/>
          <w:bCs/>
          <w:szCs w:val="24"/>
        </w:rPr>
        <w:t xml:space="preserve"> χρειάζεται να εξαντλήσουμε όλα τα περιθώρια που έχουμε, στο πλαίσιο έγκρισης των χαρτών, μέσα στο 20</w:t>
      </w:r>
      <w:r>
        <w:rPr>
          <w:rFonts w:eastAsia="Times New Roman"/>
          <w:bCs/>
          <w:szCs w:val="24"/>
        </w:rPr>
        <w:t>17 και γιατί με τη διαδικασία αυτή έχουμε κατορθώσει και έχουμε θέσει σε κίνηση ένα πολύ σημαντικό κομμάτι και της κοινωνίας και της δημόσιας διοίκησης, αλλά πάνω απ’ όλα</w:t>
      </w:r>
      <w:r>
        <w:rPr>
          <w:rFonts w:eastAsia="Times New Roman"/>
          <w:bCs/>
          <w:szCs w:val="24"/>
        </w:rPr>
        <w:t>,</w:t>
      </w:r>
      <w:r>
        <w:rPr>
          <w:rFonts w:eastAsia="Times New Roman"/>
          <w:bCs/>
          <w:szCs w:val="24"/>
        </w:rPr>
        <w:t xml:space="preserve"> γιατί ένα κομμάτι της διοίκησης, η αυτοδιοίκηση, δεν έχει εφαρμόσει αυτά που </w:t>
      </w:r>
      <w:proofErr w:type="spellStart"/>
      <w:r>
        <w:rPr>
          <w:rFonts w:eastAsia="Times New Roman"/>
          <w:bCs/>
          <w:szCs w:val="24"/>
        </w:rPr>
        <w:t>οφείλε</w:t>
      </w:r>
      <w:r>
        <w:rPr>
          <w:rFonts w:eastAsia="Times New Roman"/>
          <w:bCs/>
          <w:szCs w:val="24"/>
        </w:rPr>
        <w:t>,</w:t>
      </w:r>
      <w:r>
        <w:rPr>
          <w:rFonts w:eastAsia="Times New Roman"/>
          <w:bCs/>
          <w:szCs w:val="24"/>
        </w:rPr>
        <w:t>ι</w:t>
      </w:r>
      <w:proofErr w:type="spellEnd"/>
      <w:r>
        <w:rPr>
          <w:rFonts w:eastAsia="Times New Roman"/>
          <w:bCs/>
          <w:szCs w:val="24"/>
        </w:rPr>
        <w:t xml:space="preserve"> για να προφυλάξει την περιουσία των πολιτών και εμείς οφείλουμε να είμαστε εντάξει απέναντι στους πολίτες, παρ’ ότι κάποιοι άλλοι δεν είναι. </w:t>
      </w:r>
    </w:p>
    <w:p w14:paraId="6900E1CE" w14:textId="77777777" w:rsidR="0091451A" w:rsidRDefault="0014380A">
      <w:pPr>
        <w:spacing w:line="600" w:lineRule="auto"/>
        <w:ind w:firstLine="720"/>
        <w:contextualSpacing/>
        <w:jc w:val="both"/>
        <w:rPr>
          <w:rFonts w:eastAsia="Times New Roman"/>
          <w:bCs/>
          <w:szCs w:val="24"/>
        </w:rPr>
      </w:pPr>
      <w:r>
        <w:rPr>
          <w:rFonts w:eastAsia="Times New Roman"/>
          <w:bCs/>
          <w:szCs w:val="24"/>
        </w:rPr>
        <w:t>Έτσι λοιπόν, με αυτήν την τροπολογία…</w:t>
      </w:r>
    </w:p>
    <w:p w14:paraId="6900E1CF" w14:textId="77777777" w:rsidR="0091451A" w:rsidRDefault="0014380A">
      <w:pPr>
        <w:spacing w:line="600" w:lineRule="auto"/>
        <w:ind w:firstLine="720"/>
        <w:contextualSpacing/>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Κύριε </w:t>
      </w:r>
      <w:proofErr w:type="spellStart"/>
      <w:r>
        <w:rPr>
          <w:rFonts w:eastAsia="Times New Roman"/>
          <w:bCs/>
          <w:szCs w:val="24"/>
        </w:rPr>
        <w:t>Φάμελλε</w:t>
      </w:r>
      <w:proofErr w:type="spellEnd"/>
      <w:r>
        <w:rPr>
          <w:rFonts w:eastAsia="Times New Roman"/>
          <w:bCs/>
          <w:szCs w:val="24"/>
        </w:rPr>
        <w:t xml:space="preserve">, για λόγους Πρακτικών, ήδη </w:t>
      </w:r>
      <w:r>
        <w:rPr>
          <w:rFonts w:eastAsia="Times New Roman"/>
          <w:bCs/>
          <w:szCs w:val="24"/>
        </w:rPr>
        <w:t>έχει πάρει αριθμό 78 ως άρθρο στο νομοσχέδιο και δεν είναι τροπολογία. Άρα μιλάμε για το άρθρο 78.</w:t>
      </w:r>
    </w:p>
    <w:p w14:paraId="6900E1D0" w14:textId="77777777" w:rsidR="0091451A" w:rsidRDefault="0014380A">
      <w:pPr>
        <w:spacing w:line="600" w:lineRule="auto"/>
        <w:ind w:firstLine="720"/>
        <w:contextualSpacing/>
        <w:jc w:val="both"/>
        <w:rPr>
          <w:rFonts w:eastAsia="Times New Roman"/>
          <w:bCs/>
          <w:szCs w:val="24"/>
        </w:rPr>
      </w:pPr>
      <w:r>
        <w:rPr>
          <w:rFonts w:eastAsia="Times New Roman"/>
          <w:b/>
          <w:bCs/>
          <w:szCs w:val="24"/>
        </w:rPr>
        <w:t xml:space="preserve">ΣΩΚΡΑΤΗΣ ΦΑΜΕΛΛΟΣ (Αναπληρωτής Υπουργός Περιβάλλοντος και Ενέργειας): </w:t>
      </w:r>
      <w:r>
        <w:rPr>
          <w:rFonts w:eastAsia="Times New Roman"/>
          <w:bCs/>
          <w:szCs w:val="24"/>
        </w:rPr>
        <w:t xml:space="preserve">Ναι, κύριε Πρόεδρε. </w:t>
      </w:r>
    </w:p>
    <w:p w14:paraId="6900E1D1" w14:textId="77777777" w:rsidR="0091451A" w:rsidRDefault="0014380A">
      <w:pPr>
        <w:spacing w:line="600" w:lineRule="auto"/>
        <w:ind w:firstLine="720"/>
        <w:contextualSpacing/>
        <w:jc w:val="both"/>
        <w:rPr>
          <w:rFonts w:eastAsia="Times New Roman"/>
          <w:bCs/>
          <w:szCs w:val="24"/>
        </w:rPr>
      </w:pPr>
      <w:r>
        <w:rPr>
          <w:rFonts w:eastAsia="Times New Roman"/>
          <w:bCs/>
          <w:szCs w:val="24"/>
        </w:rPr>
        <w:t xml:space="preserve">Με το άρθρο 78, λοιπόν, δίνεται η δυνατότητα υποβολής αντιρρήσεων </w:t>
      </w:r>
      <w:r>
        <w:rPr>
          <w:rFonts w:eastAsia="Times New Roman"/>
          <w:bCs/>
          <w:szCs w:val="24"/>
        </w:rPr>
        <w:t xml:space="preserve">και υποβολής αιτήματος πρόδηλου σφάλματος, υποβολής αιτήματος εξαγοράς ή έγκρισης επέμβασης για τις εκτάσεις που είχαν δασικό ή </w:t>
      </w:r>
      <w:proofErr w:type="spellStart"/>
      <w:r>
        <w:rPr>
          <w:rFonts w:eastAsia="Times New Roman"/>
          <w:bCs/>
          <w:szCs w:val="24"/>
        </w:rPr>
        <w:t>χορτολιβαδικό</w:t>
      </w:r>
      <w:proofErr w:type="spellEnd"/>
      <w:r>
        <w:rPr>
          <w:rFonts w:eastAsia="Times New Roman"/>
          <w:bCs/>
          <w:szCs w:val="24"/>
        </w:rPr>
        <w:t xml:space="preserve"> χαρακτήρα και σήμερα έχουν άλλη μορφή και είναι στον ΟΣΔΕ. </w:t>
      </w:r>
    </w:p>
    <w:p w14:paraId="6900E1D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Έτσι, βέβαια, δίνεται η δυνατότητα βέλτιστης εξυπηρέτη</w:t>
      </w:r>
      <w:r>
        <w:rPr>
          <w:rFonts w:eastAsia="Times New Roman" w:cs="Times New Roman"/>
          <w:szCs w:val="24"/>
        </w:rPr>
        <w:t xml:space="preserve">σης και ενημέρωσης των πολιτών, γιατί θα έχουμε χρόνο να αποσταλούν και τα όρια οικισμών και οικιστικών πυκνώσεων από τους ΟΤΑ. </w:t>
      </w:r>
    </w:p>
    <w:p w14:paraId="6900E1D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Ταυτόχρονα, σας ενημερώνουμε ότι τις τελευταίες ημέρες έχει δημιουργηθεί ένα ηλεκτρονικό εργαλείο για την αίτηση πρόδηλου σφάλμ</w:t>
      </w:r>
      <w:r>
        <w:rPr>
          <w:rFonts w:eastAsia="Times New Roman" w:cs="Times New Roman"/>
          <w:szCs w:val="24"/>
        </w:rPr>
        <w:t>ατος από το Ελληνικό Κτηματολόγιο. Και έτσι, λοιπόν, με αυτά τα εύχρηστα εργαλεία</w:t>
      </w:r>
      <w:r>
        <w:rPr>
          <w:rFonts w:eastAsia="Times New Roman" w:cs="Times New Roman"/>
          <w:szCs w:val="24"/>
        </w:rPr>
        <w:t>,</w:t>
      </w:r>
      <w:r>
        <w:rPr>
          <w:rFonts w:eastAsia="Times New Roman" w:cs="Times New Roman"/>
          <w:szCs w:val="24"/>
        </w:rPr>
        <w:t xml:space="preserve"> διευκολύνεται ακόμη περισσότερο ο πολίτης</w:t>
      </w:r>
      <w:r>
        <w:rPr>
          <w:rFonts w:eastAsia="Times New Roman" w:cs="Times New Roman"/>
          <w:szCs w:val="24"/>
        </w:rPr>
        <w:t>,</w:t>
      </w:r>
      <w:r>
        <w:rPr>
          <w:rFonts w:eastAsia="Times New Roman" w:cs="Times New Roman"/>
          <w:szCs w:val="24"/>
        </w:rPr>
        <w:t xml:space="preserve"> χωρίς να πληρώνει μελέτες, δικηγόρους και να </w:t>
      </w:r>
      <w:r>
        <w:rPr>
          <w:rFonts w:eastAsia="Times New Roman" w:cs="Times New Roman"/>
          <w:szCs w:val="24"/>
        </w:rPr>
        <w:t>επωμίζεται κ</w:t>
      </w:r>
      <w:r>
        <w:rPr>
          <w:rFonts w:eastAsia="Times New Roman" w:cs="Times New Roman"/>
          <w:szCs w:val="24"/>
        </w:rPr>
        <w:t>όστος. Και αυτό με την παράταση έχουμε τη δυνατότητα να το αξιοποιήσουμε.</w:t>
      </w:r>
    </w:p>
    <w:p w14:paraId="6900E1D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Επίσης, σας ενημερώνω ότι μετά την ολοκλήρωση των δηλώσεων καλλιέργειας θα έχουμε τη δυνατότητα μέσα σε αυτόν τον μήνα να ενημερώσουμε όλους τους αγρότες, των οποίων οι εκτάσεις αλληλοεπιδρούν με τους δασικούς χάρτες, ώστε να προχωρήσουν στη χρήση των εργ</w:t>
      </w:r>
      <w:r>
        <w:rPr>
          <w:rFonts w:eastAsia="Times New Roman" w:cs="Times New Roman"/>
          <w:szCs w:val="24"/>
        </w:rPr>
        <w:t>αλείων, που έχουμε κάνει ή στο άρθρο 67 για δασωμένους αγρούς, έτσι ώστε να μην έχουν κανένα πρόβλημα στις επιδοτήσεις προσωπικά ο καθένας και με αποτελεσματικότητα θα ενημερωθούν.</w:t>
      </w:r>
    </w:p>
    <w:p w14:paraId="6900E1D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Αυτή η ενημέρωση, που θα την υλοποιήσουμε μαζί με το Υπουργείο Αγροτικής Αν</w:t>
      </w:r>
      <w:r>
        <w:rPr>
          <w:rFonts w:eastAsia="Times New Roman" w:cs="Times New Roman"/>
          <w:szCs w:val="24"/>
        </w:rPr>
        <w:t xml:space="preserve">άπτυξης, θα δώσει τη δυνατότητα να μην υπάρχει κανένα πρόβλημα στην ύπαιθρο και να υπάρχει πλέον κανονικότητα, κάτι που δεν υπήρχε </w:t>
      </w:r>
      <w:r>
        <w:rPr>
          <w:rFonts w:eastAsia="Times New Roman" w:cs="Times New Roman"/>
          <w:szCs w:val="24"/>
        </w:rPr>
        <w:lastRenderedPageBreak/>
        <w:t>όλα τα προηγούμενα χρόνια. Όμως, θέλω να σας ενημερώσω ότι αυτή η καταληκτική ημερομηνία είναι δεσμευτική, δηλαδή δεν θα δοθε</w:t>
      </w:r>
      <w:r>
        <w:rPr>
          <w:rFonts w:eastAsia="Times New Roman" w:cs="Times New Roman"/>
          <w:szCs w:val="24"/>
        </w:rPr>
        <w:t>ί άλλη παράταση, εφόσον πρέπει τον Σεπτέμβριο να έχουμε προχωρήσει στη μερική κύρωση του χάρτη. Και είναι καταληκτική ημερομηνία και για τους κατοίκους του εξωτερικού.</w:t>
      </w:r>
    </w:p>
    <w:p w14:paraId="6900E1D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Είχαμε τη δυνατότητα</w:t>
      </w:r>
      <w:r>
        <w:rPr>
          <w:rFonts w:eastAsia="Times New Roman" w:cs="Times New Roman"/>
          <w:szCs w:val="24"/>
        </w:rPr>
        <w:t>,</w:t>
      </w:r>
      <w:r>
        <w:rPr>
          <w:rFonts w:eastAsia="Times New Roman" w:cs="Times New Roman"/>
          <w:szCs w:val="24"/>
        </w:rPr>
        <w:t xml:space="preserve"> μέσα από συνεχή διάλογο με την κοινωνία να δημιουργήσουμε πάρα πολ</w:t>
      </w:r>
      <w:r>
        <w:rPr>
          <w:rFonts w:eastAsia="Times New Roman" w:cs="Times New Roman"/>
          <w:szCs w:val="24"/>
        </w:rPr>
        <w:t>λά νέα εργαλεία, να δοθεί ένα καθαρό περιθώριο χρόνου, αλλά πρέπει να γνωρίζετε ότι για τις επόμενες αναρτήσεις το περιθώριο χρόνου θα παραμείνει στις εκατό πέντε μέρες, δηλαδή στους τρεισήμισι μήνες.</w:t>
      </w:r>
    </w:p>
    <w:p w14:paraId="6900E1D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Έτσι, λοιπόν, με τη μεγαλύτερη μέχρι τώρα ανάρτηση, που</w:t>
      </w:r>
      <w:r>
        <w:rPr>
          <w:rFonts w:eastAsia="Times New Roman" w:cs="Times New Roman"/>
          <w:szCs w:val="24"/>
        </w:rPr>
        <w:t xml:space="preserve"> διασφαλίζει το δασικό χώρο, αλλά και την ασφάλεια δικαίου, που δίνει η δυνατότητα στο Κτηματολόγιο να ξεκολλήσει -κάτι που δεν είχε εξασφαλίσει μέχρι τώρα ο προηγούμενος δικομματισμός- αποδεσμεύεται και η Δασική Υπηρεσία και ο πολίτης και έχουμε μια τακτο</w:t>
      </w:r>
      <w:r>
        <w:rPr>
          <w:rFonts w:eastAsia="Times New Roman" w:cs="Times New Roman"/>
          <w:szCs w:val="24"/>
        </w:rPr>
        <w:t>ποιημένη σχέση δάσους-γεωργικής εκμετάλλευσης.</w:t>
      </w:r>
    </w:p>
    <w:p w14:paraId="6900E1D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μειώσει κατά πάρα πολύ, μέχρι 80%, το ποσό των αντιρρήσεων και έχουμε προβλέψει πολλές περιπτώσεις ατέλειας είτε για τους δήμους είτε για τα σχέδια πόλης, για τις περιοχές εποικισμού, αναδασμού, για </w:t>
      </w:r>
      <w:r>
        <w:rPr>
          <w:rFonts w:eastAsia="Times New Roman" w:cs="Times New Roman"/>
          <w:szCs w:val="24"/>
        </w:rPr>
        <w:lastRenderedPageBreak/>
        <w:t>τις</w:t>
      </w:r>
      <w:r>
        <w:rPr>
          <w:rFonts w:eastAsia="Times New Roman" w:cs="Times New Roman"/>
          <w:szCs w:val="24"/>
        </w:rPr>
        <w:t xml:space="preserve"> εκκρεμείς ή τελεσίδικες πράξεις χαρακτηρισμού. </w:t>
      </w:r>
      <w:r>
        <w:rPr>
          <w:rFonts w:eastAsia="Times New Roman" w:cs="Times New Roman"/>
          <w:szCs w:val="24"/>
        </w:rPr>
        <w:t>Π</w:t>
      </w:r>
      <w:r>
        <w:rPr>
          <w:rFonts w:eastAsia="Times New Roman" w:cs="Times New Roman"/>
          <w:szCs w:val="24"/>
        </w:rPr>
        <w:t xml:space="preserve">ρέπει να σας ενημερώσω ότι </w:t>
      </w:r>
      <w:r>
        <w:rPr>
          <w:rFonts w:eastAsia="Times New Roman" w:cs="Times New Roman"/>
          <w:szCs w:val="24"/>
        </w:rPr>
        <w:t xml:space="preserve">μέχρι τώρα </w:t>
      </w:r>
      <w:r>
        <w:rPr>
          <w:rFonts w:eastAsia="Times New Roman" w:cs="Times New Roman"/>
          <w:szCs w:val="24"/>
        </w:rPr>
        <w:t xml:space="preserve">έχουν υποβληθεί </w:t>
      </w:r>
      <w:r>
        <w:rPr>
          <w:rFonts w:eastAsia="Times New Roman" w:cs="Times New Roman"/>
          <w:szCs w:val="24"/>
        </w:rPr>
        <w:t xml:space="preserve">τριάντα χιλιάδες </w:t>
      </w:r>
      <w:proofErr w:type="spellStart"/>
      <w:r>
        <w:rPr>
          <w:rFonts w:eastAsia="Times New Roman" w:cs="Times New Roman"/>
          <w:szCs w:val="24"/>
        </w:rPr>
        <w:t>εκατόν</w:t>
      </w:r>
      <w:proofErr w:type="spellEnd"/>
      <w:r>
        <w:rPr>
          <w:rFonts w:eastAsia="Times New Roman" w:cs="Times New Roman"/>
          <w:szCs w:val="24"/>
        </w:rPr>
        <w:t xml:space="preserve"> </w:t>
      </w:r>
      <w:r>
        <w:rPr>
          <w:rFonts w:eastAsia="Times New Roman" w:cs="Times New Roman"/>
          <w:szCs w:val="24"/>
        </w:rPr>
        <w:t>ογδόντα επτά</w:t>
      </w:r>
      <w:r>
        <w:rPr>
          <w:rFonts w:eastAsia="Times New Roman" w:cs="Times New Roman"/>
          <w:szCs w:val="24"/>
        </w:rPr>
        <w:t xml:space="preserve"> αντιρρήσεις, εκ των οποίων</w:t>
      </w:r>
      <w:r>
        <w:rPr>
          <w:rFonts w:eastAsia="Times New Roman" w:cs="Times New Roman"/>
          <w:szCs w:val="24"/>
        </w:rPr>
        <w:t xml:space="preserve">, επτά χιλιάδες επτακόσιες υπάγονται </w:t>
      </w:r>
      <w:r>
        <w:rPr>
          <w:rFonts w:eastAsia="Times New Roman" w:cs="Times New Roman"/>
          <w:szCs w:val="24"/>
        </w:rPr>
        <w:t xml:space="preserve">στην ατέλεια. </w:t>
      </w:r>
    </w:p>
    <w:p w14:paraId="6900E1D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Βέβαια, αποκάλυψε η ανάρτηση αυτή πολλ</w:t>
      </w:r>
      <w:r>
        <w:rPr>
          <w:rFonts w:eastAsia="Times New Roman" w:cs="Times New Roman"/>
          <w:szCs w:val="24"/>
        </w:rPr>
        <w:t>ά πράγματα, που μέχρι τώρα ήταν γνωστά, αλλά έξω από τους θεσμούς, δηλαδή ότι υπήρχαν αγροτικές εκτάσεις που είχαν κηρυχθεί αναδασωτέες, εκτάσεις δασικού χαρακτήρα ή γεωργικού χαρακτήρα, που είχαν αλλάξει χρήση και πολλά θέματα με καλλιέργειες και επιδοτήσ</w:t>
      </w:r>
      <w:r>
        <w:rPr>
          <w:rFonts w:eastAsia="Times New Roman" w:cs="Times New Roman"/>
          <w:szCs w:val="24"/>
        </w:rPr>
        <w:t xml:space="preserve">εις. </w:t>
      </w:r>
    </w:p>
    <w:p w14:paraId="6900E1D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Εμείς, λοιπόν, με μια πολύ σημαντική ομάδα εργασίας, που έχουμε στο Υπουργείο, με δεκαπέντε νομοθετικά εργαλεία, δύο νόμους, τέσσερις ΚΥΑ, τέσσερις υπουργικές αποφάσεις και πέντε εγκυκλίους έχουμε δώσει παρατάσεις, μειώσαμε το κόστος και δημιουργήσαμ</w:t>
      </w:r>
      <w:r>
        <w:rPr>
          <w:rFonts w:eastAsia="Times New Roman" w:cs="Times New Roman"/>
          <w:szCs w:val="24"/>
        </w:rPr>
        <w:t>ε εργαλεία και για την περιοχή της καλλιέργειας και για την περιοχή των πρόδηλων λαθών και για εκεί</w:t>
      </w:r>
      <w:r>
        <w:rPr>
          <w:rFonts w:eastAsia="Times New Roman" w:cs="Times New Roman"/>
          <w:szCs w:val="24"/>
        </w:rPr>
        <w:t>,</w:t>
      </w:r>
      <w:r>
        <w:rPr>
          <w:rFonts w:eastAsia="Times New Roman" w:cs="Times New Roman"/>
          <w:szCs w:val="24"/>
        </w:rPr>
        <w:t xml:space="preserve"> που η διοίκηση δεν είχε περάσει νόμιμες πράξεις. Έτσι, έχουμε δώσει τη δυνατότητα</w:t>
      </w:r>
      <w:r>
        <w:rPr>
          <w:rFonts w:eastAsia="Times New Roman" w:cs="Times New Roman"/>
          <w:szCs w:val="24"/>
        </w:rPr>
        <w:t>,</w:t>
      </w:r>
      <w:r>
        <w:rPr>
          <w:rFonts w:eastAsia="Times New Roman" w:cs="Times New Roman"/>
          <w:szCs w:val="24"/>
        </w:rPr>
        <w:t xml:space="preserve"> με πάρα πολύ μικρό κόστος και με πολλές δόσεις</w:t>
      </w:r>
      <w:r>
        <w:rPr>
          <w:rFonts w:eastAsia="Times New Roman" w:cs="Times New Roman"/>
          <w:szCs w:val="24"/>
        </w:rPr>
        <w:t>,</w:t>
      </w:r>
      <w:r>
        <w:rPr>
          <w:rFonts w:eastAsia="Times New Roman" w:cs="Times New Roman"/>
          <w:szCs w:val="24"/>
        </w:rPr>
        <w:t xml:space="preserve"> ο αγρότης να έχει συνέχε</w:t>
      </w:r>
      <w:r>
        <w:rPr>
          <w:rFonts w:eastAsia="Times New Roman" w:cs="Times New Roman"/>
          <w:szCs w:val="24"/>
        </w:rPr>
        <w:t>ια της καλλιέργειας.</w:t>
      </w:r>
    </w:p>
    <w:p w14:paraId="6900E1D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Να ξεκαθαρίσουμε κάτι: Δεν αναιρείται το δικαίωμα του πολίτη να υποβάλει αίτηση αλλαγής χρήσης, όπως κάποια δημοσιεύματα κακόπιστα ανάδειξαν χθες, διότι στις 27 Ιουλίου λήγει το εργαλείο που αφορά τον ΟΣΔΕ, αλλά </w:t>
      </w:r>
      <w:r>
        <w:rPr>
          <w:rFonts w:eastAsia="Times New Roman" w:cs="Times New Roman"/>
          <w:szCs w:val="24"/>
        </w:rPr>
        <w:lastRenderedPageBreak/>
        <w:t xml:space="preserve">ο νόμος για την αλλαγή </w:t>
      </w:r>
      <w:r>
        <w:rPr>
          <w:rFonts w:eastAsia="Times New Roman" w:cs="Times New Roman"/>
          <w:szCs w:val="24"/>
        </w:rPr>
        <w:t xml:space="preserve">χρήσης γης παραμένει ανοικτός για τις προ του 1975 τροποποιημένες εκτάσεις μέχρι το 2018, ενώ είναι διαρκώς ανοικτός για όλους τους υπόλοιπους αγρότες που τροποποίησαν τη χρήση από το 1975 μέχρι το 2007. </w:t>
      </w:r>
    </w:p>
    <w:p w14:paraId="6900E1D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w:t>
      </w:r>
      <w:r>
        <w:rPr>
          <w:rFonts w:eastAsia="Times New Roman" w:cs="Times New Roman"/>
          <w:szCs w:val="24"/>
        </w:rPr>
        <w:t>χρόνου του κυρίου Αναπληρωτή Υπουργού).</w:t>
      </w:r>
    </w:p>
    <w:p w14:paraId="6900E1D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κύριε Πρόεδρε </w:t>
      </w:r>
      <w:r>
        <w:rPr>
          <w:rFonts w:eastAsia="Times New Roman" w:cs="Times New Roman"/>
          <w:szCs w:val="24"/>
        </w:rPr>
        <w:t>-</w:t>
      </w:r>
      <w:r>
        <w:rPr>
          <w:rFonts w:eastAsia="Times New Roman" w:cs="Times New Roman"/>
          <w:szCs w:val="24"/>
        </w:rPr>
        <w:t xml:space="preserve">και με </w:t>
      </w:r>
      <w:proofErr w:type="spellStart"/>
      <w:r>
        <w:rPr>
          <w:rFonts w:eastAsia="Times New Roman" w:cs="Times New Roman"/>
          <w:szCs w:val="24"/>
        </w:rPr>
        <w:t>συγχωρείτε</w:t>
      </w:r>
      <w:proofErr w:type="spellEnd"/>
      <w:r>
        <w:rPr>
          <w:rFonts w:eastAsia="Times New Roman" w:cs="Times New Roman"/>
          <w:szCs w:val="24"/>
        </w:rPr>
        <w:t>-</w:t>
      </w:r>
      <w:r>
        <w:rPr>
          <w:rFonts w:eastAsia="Times New Roman" w:cs="Times New Roman"/>
          <w:szCs w:val="24"/>
        </w:rPr>
        <w:t xml:space="preserve"> θα ήθελα να πω ότι το βασικό θέμα είναι όσον αφορά τις οικιστικές πυκνώσεις, μέχρι τις 9 Ιουνίου 2017 μόνο το 42,5% των δήμων δεν είχαν στείλει τις εκτάσεις αυτές και ανα</w:t>
      </w:r>
      <w:r>
        <w:rPr>
          <w:rFonts w:eastAsia="Times New Roman" w:cs="Times New Roman"/>
          <w:szCs w:val="24"/>
        </w:rPr>
        <w:t xml:space="preserve">γκαστήκαμε και ανακοινώσαμε στην κοινωνία ποιοι δήμοι δεν είχαν μέχρι τώρα αποστείλει όρια οικισμών και οικιστικών πυκνώσεων. Το αποτέλεσμα –και το λέω αυτό, κύριε Πρόεδρε, γιατί γνωρίζω και τη δική σας </w:t>
      </w:r>
      <w:proofErr w:type="spellStart"/>
      <w:r>
        <w:rPr>
          <w:rFonts w:eastAsia="Times New Roman" w:cs="Times New Roman"/>
          <w:szCs w:val="24"/>
        </w:rPr>
        <w:t>αυτοδιοικητική</w:t>
      </w:r>
      <w:proofErr w:type="spellEnd"/>
      <w:r>
        <w:rPr>
          <w:rFonts w:eastAsia="Times New Roman" w:cs="Times New Roman"/>
          <w:szCs w:val="24"/>
        </w:rPr>
        <w:t xml:space="preserve"> προέλευση- είναι ότι </w:t>
      </w:r>
      <w:proofErr w:type="spellStart"/>
      <w:r>
        <w:rPr>
          <w:rFonts w:eastAsia="Times New Roman" w:cs="Times New Roman"/>
          <w:szCs w:val="24"/>
        </w:rPr>
        <w:t>παρ</w:t>
      </w:r>
      <w:r>
        <w:rPr>
          <w:rFonts w:eastAsia="Times New Roman" w:cs="Times New Roman"/>
          <w:szCs w:val="24"/>
        </w:rPr>
        <w:t>’</w:t>
      </w:r>
      <w:r>
        <w:rPr>
          <w:rFonts w:eastAsia="Times New Roman" w:cs="Times New Roman"/>
          <w:szCs w:val="24"/>
        </w:rPr>
        <w:t>ότι</w:t>
      </w:r>
      <w:proofErr w:type="spellEnd"/>
      <w:r>
        <w:rPr>
          <w:rFonts w:eastAsia="Times New Roman" w:cs="Times New Roman"/>
          <w:szCs w:val="24"/>
        </w:rPr>
        <w:t xml:space="preserve"> μόνο τρει</w:t>
      </w:r>
      <w:r>
        <w:rPr>
          <w:rFonts w:eastAsia="Times New Roman" w:cs="Times New Roman"/>
          <w:szCs w:val="24"/>
        </w:rPr>
        <w:t>ς στους δέκα δήμους είχαν στείλει τα στοιχεία το 2016, σήμερα έχουμε επιπλέον νέους δήμους, οι οποίοι έχουν αποστείλει τα στοιχεία και έχουμε φτάσει σε ένα ποσοστό 67%. Η παράταση οφείλεται και στο να φτάσουμε το 100%. Τις τελευταίες δέκα μέρες μόνο συμμορ</w:t>
      </w:r>
      <w:r>
        <w:rPr>
          <w:rFonts w:eastAsia="Times New Roman" w:cs="Times New Roman"/>
          <w:szCs w:val="24"/>
        </w:rPr>
        <w:t>φώθηκαν έντεκα ΟΤΑ, γι</w:t>
      </w:r>
      <w:r>
        <w:rPr>
          <w:rFonts w:eastAsia="Times New Roman" w:cs="Times New Roman"/>
          <w:szCs w:val="24"/>
        </w:rPr>
        <w:t xml:space="preserve">’ </w:t>
      </w:r>
      <w:r>
        <w:rPr>
          <w:rFonts w:eastAsia="Times New Roman" w:cs="Times New Roman"/>
          <w:szCs w:val="24"/>
        </w:rPr>
        <w:t xml:space="preserve">αυτό και χρειάζεται να επικοινωνούμε απευθείας ή να γίνεται διαμεσολάβηση με την κοινωνία και να ενημερώνουμε. </w:t>
      </w:r>
    </w:p>
    <w:p w14:paraId="6900E1D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Οι δήμοι οι οποίοι δεν έχουν μέχρι στιγμής στείλει στοιχεία, είναι οι Δήμοι Αλεξανδρουπόλεως, Ανατολικής Μάνης, Ανδραβίδ</w:t>
      </w:r>
      <w:r>
        <w:rPr>
          <w:rFonts w:eastAsia="Times New Roman" w:cs="Times New Roman"/>
          <w:szCs w:val="24"/>
        </w:rPr>
        <w:t xml:space="preserve">ας, Κυλλήνης, Αρχαίας </w:t>
      </w:r>
      <w:r>
        <w:rPr>
          <w:rFonts w:eastAsia="Times New Roman" w:cs="Times New Roman"/>
          <w:szCs w:val="24"/>
        </w:rPr>
        <w:lastRenderedPageBreak/>
        <w:t xml:space="preserve">Ολυμπίας, </w:t>
      </w:r>
      <w:proofErr w:type="spellStart"/>
      <w:r>
        <w:rPr>
          <w:rFonts w:eastAsia="Times New Roman" w:cs="Times New Roman"/>
          <w:szCs w:val="24"/>
        </w:rPr>
        <w:t>Βοΐου</w:t>
      </w:r>
      <w:proofErr w:type="spellEnd"/>
      <w:r>
        <w:rPr>
          <w:rFonts w:eastAsia="Times New Roman" w:cs="Times New Roman"/>
          <w:szCs w:val="24"/>
        </w:rPr>
        <w:t xml:space="preserve">, Βόρειας Κυνουρίας, Γορτυνίας, Δέλτα, </w:t>
      </w:r>
      <w:proofErr w:type="spellStart"/>
      <w:r>
        <w:rPr>
          <w:rFonts w:eastAsia="Times New Roman" w:cs="Times New Roman"/>
          <w:szCs w:val="24"/>
        </w:rPr>
        <w:t>Δοξάτου</w:t>
      </w:r>
      <w:proofErr w:type="spellEnd"/>
      <w:r>
        <w:rPr>
          <w:rFonts w:eastAsia="Times New Roman" w:cs="Times New Roman"/>
          <w:szCs w:val="24"/>
        </w:rPr>
        <w:t xml:space="preserve">, Δυτικής Μάνης, Δωδώνης, </w:t>
      </w:r>
      <w:proofErr w:type="spellStart"/>
      <w:r>
        <w:rPr>
          <w:rFonts w:eastAsia="Times New Roman" w:cs="Times New Roman"/>
          <w:szCs w:val="24"/>
        </w:rPr>
        <w:t>Εδέσσης</w:t>
      </w:r>
      <w:proofErr w:type="spellEnd"/>
      <w:r>
        <w:rPr>
          <w:rFonts w:eastAsia="Times New Roman" w:cs="Times New Roman"/>
          <w:szCs w:val="24"/>
        </w:rPr>
        <w:t>, Ελαφονήσου, Εορδαίας, Ζαγοράς-</w:t>
      </w:r>
      <w:proofErr w:type="spellStart"/>
      <w:r>
        <w:rPr>
          <w:rFonts w:eastAsia="Times New Roman" w:cs="Times New Roman"/>
          <w:szCs w:val="24"/>
        </w:rPr>
        <w:t>Μουρεσίου</w:t>
      </w:r>
      <w:proofErr w:type="spellEnd"/>
      <w:r>
        <w:rPr>
          <w:rFonts w:eastAsia="Times New Roman" w:cs="Times New Roman"/>
          <w:szCs w:val="24"/>
        </w:rPr>
        <w:t>, Ζαχάρως, Καβάλας, Κασσάνδρας, Κέρκυρας, Κιμώλου, Κομοτηνής, Κόνιτσας, Μεσσήνης, Μετσόβου, Μ</w:t>
      </w:r>
      <w:r>
        <w:rPr>
          <w:rFonts w:eastAsia="Times New Roman" w:cs="Times New Roman"/>
          <w:szCs w:val="24"/>
        </w:rPr>
        <w:t>ή</w:t>
      </w:r>
      <w:r>
        <w:rPr>
          <w:rFonts w:eastAsia="Times New Roman" w:cs="Times New Roman"/>
          <w:szCs w:val="24"/>
        </w:rPr>
        <w:t xml:space="preserve">λου, </w:t>
      </w:r>
      <w:r>
        <w:rPr>
          <w:rFonts w:eastAsia="Times New Roman" w:cs="Times New Roman"/>
          <w:szCs w:val="24"/>
        </w:rPr>
        <w:t xml:space="preserve">Μυκόνου, Ναυπλίου, Νέας Προποντίδας, Νότιας Κυνουρίας, Νότιου </w:t>
      </w:r>
      <w:proofErr w:type="spellStart"/>
      <w:r>
        <w:rPr>
          <w:rFonts w:eastAsia="Times New Roman" w:cs="Times New Roman"/>
          <w:szCs w:val="24"/>
        </w:rPr>
        <w:t>Πηλίου</w:t>
      </w:r>
      <w:proofErr w:type="spellEnd"/>
      <w:r>
        <w:rPr>
          <w:rFonts w:eastAsia="Times New Roman" w:cs="Times New Roman"/>
          <w:szCs w:val="24"/>
        </w:rPr>
        <w:t xml:space="preserve">, Οιχαλίας, Περιστερίου, </w:t>
      </w:r>
      <w:proofErr w:type="spellStart"/>
      <w:r>
        <w:rPr>
          <w:rFonts w:eastAsia="Times New Roman" w:cs="Times New Roman"/>
          <w:szCs w:val="24"/>
        </w:rPr>
        <w:t>Πύλου-Νέστορος</w:t>
      </w:r>
      <w:proofErr w:type="spellEnd"/>
      <w:r>
        <w:rPr>
          <w:rFonts w:eastAsia="Times New Roman" w:cs="Times New Roman"/>
          <w:szCs w:val="24"/>
        </w:rPr>
        <w:t xml:space="preserve">, </w:t>
      </w:r>
      <w:proofErr w:type="spellStart"/>
      <w:r>
        <w:rPr>
          <w:rFonts w:eastAsia="Times New Roman" w:cs="Times New Roman"/>
          <w:szCs w:val="24"/>
        </w:rPr>
        <w:t>Σιθωνίας</w:t>
      </w:r>
      <w:proofErr w:type="spellEnd"/>
      <w:r>
        <w:rPr>
          <w:rFonts w:eastAsia="Times New Roman" w:cs="Times New Roman"/>
          <w:szCs w:val="24"/>
        </w:rPr>
        <w:t xml:space="preserve">, Σίφνου, Σκοπέλου, Σπάρτης, Σπετσών, Χίου και Ωραιοκάστρου. </w:t>
      </w:r>
    </w:p>
    <w:p w14:paraId="6900E1D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Υποβάλ</w:t>
      </w:r>
      <w:r>
        <w:rPr>
          <w:rFonts w:eastAsia="Times New Roman" w:cs="Times New Roman"/>
          <w:szCs w:val="24"/>
        </w:rPr>
        <w:t>λ</w:t>
      </w:r>
      <w:r>
        <w:rPr>
          <w:rFonts w:eastAsia="Times New Roman" w:cs="Times New Roman"/>
          <w:szCs w:val="24"/>
        </w:rPr>
        <w:t>ω αυτούς τους σαράντα δήμους, κύριε Πρόεδρε, και στα Πρακτικά για να ε</w:t>
      </w:r>
      <w:r>
        <w:rPr>
          <w:rFonts w:eastAsia="Times New Roman" w:cs="Times New Roman"/>
          <w:szCs w:val="24"/>
        </w:rPr>
        <w:t xml:space="preserve">νημερωθεί και η κοινωνία, αλλά και να επισπεύσουν τις δραστηριότητές τους, για να είναι οι πολίτες από δω και πέρα εξασφαλισμένοι. </w:t>
      </w:r>
    </w:p>
    <w:p w14:paraId="6900E1E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Αναπληρωτής Υπουργός κ. Σωκράτης </w:t>
      </w:r>
      <w:proofErr w:type="spellStart"/>
      <w:r>
        <w:rPr>
          <w:rFonts w:eastAsia="Times New Roman" w:cs="Times New Roman"/>
          <w:szCs w:val="24"/>
        </w:rPr>
        <w:t>Φάμελλος</w:t>
      </w:r>
      <w:proofErr w:type="spellEnd"/>
      <w:r>
        <w:rPr>
          <w:rFonts w:eastAsia="Times New Roman" w:cs="Times New Roman"/>
          <w:szCs w:val="24"/>
        </w:rPr>
        <w:t xml:space="preserve"> καταθέτει για τα Πρακτικά το προαναφερθέν έγγραφο, το οποίο βρί</w:t>
      </w:r>
      <w:r>
        <w:rPr>
          <w:rFonts w:eastAsia="Times New Roman" w:cs="Times New Roman"/>
          <w:szCs w:val="24"/>
        </w:rPr>
        <w:t xml:space="preserve">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6900E1E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Σας ενημερώνω ότι στο νομοσχέδιο για τη δόμηση, το οποίο θα συζητηθεί στις αρχές Ιουλίου με τον προγραμματισμό</w:t>
      </w:r>
      <w:r>
        <w:rPr>
          <w:rFonts w:eastAsia="Times New Roman" w:cs="Times New Roman"/>
          <w:szCs w:val="24"/>
        </w:rPr>
        <w:t>,</w:t>
      </w:r>
      <w:r>
        <w:rPr>
          <w:rFonts w:eastAsia="Times New Roman" w:cs="Times New Roman"/>
          <w:szCs w:val="24"/>
        </w:rPr>
        <w:t xml:space="preserve"> που έχουμε τώρα, θα επιλυθεί επίσης το ζήτημα τ</w:t>
      </w:r>
      <w:r>
        <w:rPr>
          <w:rFonts w:eastAsia="Times New Roman" w:cs="Times New Roman"/>
          <w:szCs w:val="24"/>
        </w:rPr>
        <w:t xml:space="preserve">ων προσωρινών παραχωρητηρίων -νομίζω ότι ενδιαφέρει και το δικό σας </w:t>
      </w:r>
      <w:r>
        <w:rPr>
          <w:rFonts w:eastAsia="Times New Roman" w:cs="Times New Roman"/>
          <w:szCs w:val="24"/>
        </w:rPr>
        <w:t>ν</w:t>
      </w:r>
      <w:r>
        <w:rPr>
          <w:rFonts w:eastAsia="Times New Roman" w:cs="Times New Roman"/>
          <w:szCs w:val="24"/>
        </w:rPr>
        <w:t xml:space="preserve">ομό, κύριε Τζαβάρα- και θα δώσουμε </w:t>
      </w:r>
      <w:r>
        <w:rPr>
          <w:rFonts w:eastAsia="Times New Roman" w:cs="Times New Roman"/>
          <w:szCs w:val="24"/>
        </w:rPr>
        <w:t xml:space="preserve">παράταση </w:t>
      </w:r>
      <w:r>
        <w:rPr>
          <w:rFonts w:eastAsia="Times New Roman" w:cs="Times New Roman"/>
          <w:szCs w:val="24"/>
        </w:rPr>
        <w:t>γι</w:t>
      </w:r>
      <w:r>
        <w:rPr>
          <w:rFonts w:eastAsia="Times New Roman" w:cs="Times New Roman"/>
          <w:szCs w:val="24"/>
        </w:rPr>
        <w:t>’</w:t>
      </w:r>
      <w:r>
        <w:rPr>
          <w:rFonts w:eastAsia="Times New Roman" w:cs="Times New Roman"/>
          <w:szCs w:val="24"/>
        </w:rPr>
        <w:t xml:space="preserve"> αυτό </w:t>
      </w:r>
      <w:r>
        <w:rPr>
          <w:rFonts w:eastAsia="Times New Roman" w:cs="Times New Roman"/>
          <w:szCs w:val="24"/>
        </w:rPr>
        <w:lastRenderedPageBreak/>
        <w:t xml:space="preserve">που δεν υλοποιήθηκε τα προηγούμενα χρόνια, ώστε ο πολίτης να μην χρειάζεται να </w:t>
      </w:r>
      <w:r>
        <w:rPr>
          <w:rFonts w:eastAsia="Times New Roman" w:cs="Times New Roman"/>
          <w:szCs w:val="24"/>
        </w:rPr>
        <w:t>εγείρει</w:t>
      </w:r>
      <w:r>
        <w:rPr>
          <w:rFonts w:eastAsia="Times New Roman" w:cs="Times New Roman"/>
          <w:szCs w:val="24"/>
        </w:rPr>
        <w:t xml:space="preserve"> αντίρρηση γι</w:t>
      </w:r>
      <w:r>
        <w:rPr>
          <w:rFonts w:eastAsia="Times New Roman" w:cs="Times New Roman"/>
          <w:szCs w:val="24"/>
        </w:rPr>
        <w:t>’</w:t>
      </w:r>
      <w:r>
        <w:rPr>
          <w:rFonts w:eastAsia="Times New Roman" w:cs="Times New Roman"/>
          <w:szCs w:val="24"/>
        </w:rPr>
        <w:t xml:space="preserve"> αυτά που δεν έκανε η πολιτεία και</w:t>
      </w:r>
      <w:r>
        <w:rPr>
          <w:rFonts w:eastAsia="Times New Roman" w:cs="Times New Roman"/>
          <w:szCs w:val="24"/>
        </w:rPr>
        <w:t xml:space="preserve"> οι δήμοι της περιοχής μέχρι τώρα. </w:t>
      </w:r>
    </w:p>
    <w:p w14:paraId="6900E1E2"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Θα δώσουμε, επίσης, τη δυνατότητα να χρησιμοποιούνται οι πληροφορίες του αναρτημένου χάρτη για τις οικοδομικές άδειες, για να μην έχουμε κανένα πρόβλημα με τη λήξη της ανάρτησης. Άρα, από 27 Ιουλίου ξεκολλάνε και όλες οι πράξεις στις αγροτικές και άλλες χρ</w:t>
      </w:r>
      <w:r>
        <w:rPr>
          <w:rFonts w:eastAsia="Times New Roman" w:cs="Times New Roman"/>
          <w:szCs w:val="24"/>
        </w:rPr>
        <w:t>ήσεις, για να μην υπάρχει κανένα πρόβλημα χρήσης και επίσης, θα δώσουμε τη δυνατότητα και στα δασαρχεία να δίνουν βεβαιώσεις πιστοποιητικών για τη μεταβίβαση εκτάσεων δασικού χαρακτήρα, για να μην είναι μόνο τα κτηματολογικά γραφεία με αυτό το φορτίο και ν</w:t>
      </w:r>
      <w:r>
        <w:rPr>
          <w:rFonts w:eastAsia="Times New Roman" w:cs="Times New Roman"/>
          <w:szCs w:val="24"/>
        </w:rPr>
        <w:t xml:space="preserve">α απελευθερωθεί η λειτουργία στην ύπαιθρο συνολικά. </w:t>
      </w:r>
      <w:r>
        <w:rPr>
          <w:rFonts w:eastAsia="Times New Roman" w:cs="Times New Roman"/>
          <w:szCs w:val="24"/>
        </w:rPr>
        <w:t>Θ</w:t>
      </w:r>
      <w:r>
        <w:rPr>
          <w:rFonts w:eastAsia="Times New Roman" w:cs="Times New Roman"/>
          <w:szCs w:val="24"/>
        </w:rPr>
        <w:t>α υπάρχουν και κάποιες ρυθμίσεις -και τις ανακοινώνω από τώρα- για τις δασικές φυτείες, όπως και για τις εκτάσεις που εκχερσώθηκαν στον Νομό Αττικής. Αυτά θα τα ολοκληρώσουμε μέχρι τις 5 Ιουλίου, έτσι ώσ</w:t>
      </w:r>
      <w:r>
        <w:rPr>
          <w:rFonts w:eastAsia="Times New Roman" w:cs="Times New Roman"/>
          <w:szCs w:val="24"/>
        </w:rPr>
        <w:t xml:space="preserve">τε μέχρι τις 27 Ιουλίου να έχει τελειώσει όλη αυτή η διαδικασία. </w:t>
      </w:r>
    </w:p>
    <w:p w14:paraId="6900E1E3"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Τέλος, κύριε Πρόεδρε, ενημερώνω την Εθνική Αντιπροσωπεία ότι μέσα στο 2017 θα αναρτηθεί επιπλέον το 17% των εκτάσεων της χώρας μας και ιδιαίτερα Περιφερειακές Ενότητες Πέλλας, Κιλκίς, Ημαθία</w:t>
      </w:r>
      <w:r>
        <w:rPr>
          <w:rFonts w:eastAsia="Times New Roman" w:cs="Times New Roman"/>
          <w:szCs w:val="24"/>
        </w:rPr>
        <w:t xml:space="preserve">ς, Σερρών και μάλλον Ανατολικής Αττικής, ενώ θα προκηρυχθεί το υπόλοιπο 48% των δασικών </w:t>
      </w:r>
      <w:r>
        <w:rPr>
          <w:rFonts w:eastAsia="Times New Roman" w:cs="Times New Roman"/>
          <w:szCs w:val="24"/>
        </w:rPr>
        <w:lastRenderedPageBreak/>
        <w:t>χαρτών μέσα στο 2017, για να είμαστε απολύτως συνεπείς, κάτι που επιτέλους η χώρα μας διεκδικεί και στους δασικούς χάρτες, που δεν μπορούσε να το πετύχει ούτε στους δασ</w:t>
      </w:r>
      <w:r>
        <w:rPr>
          <w:rFonts w:eastAsia="Times New Roman" w:cs="Times New Roman"/>
          <w:szCs w:val="24"/>
        </w:rPr>
        <w:t>ικούς χάρτες.</w:t>
      </w:r>
    </w:p>
    <w:p w14:paraId="6900E1E4"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6900E1E5"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 κύριοι συνάδελφοι.</w:t>
      </w:r>
    </w:p>
    <w:p w14:paraId="6900E1E6" w14:textId="77777777" w:rsidR="0091451A" w:rsidRDefault="0014380A">
      <w:pPr>
        <w:spacing w:line="600" w:lineRule="auto"/>
        <w:ind w:firstLine="720"/>
        <w:contextualSpacing/>
        <w:jc w:val="center"/>
        <w:rPr>
          <w:rFonts w:eastAsia="Times New Roman"/>
          <w:bCs/>
        </w:rPr>
      </w:pPr>
      <w:r>
        <w:rPr>
          <w:rFonts w:eastAsia="Times New Roman"/>
          <w:bCs/>
        </w:rPr>
        <w:t>(Χειροκροτήματα από την πτέρυγα του ΣΥΡΙΖΑ)</w:t>
      </w:r>
    </w:p>
    <w:p w14:paraId="6900E1E7"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(Νικήτας Κακλαμάνης):</w:t>
      </w:r>
      <w:r>
        <w:rPr>
          <w:rFonts w:eastAsia="Times New Roman" w:cs="Times New Roman"/>
          <w:szCs w:val="24"/>
        </w:rPr>
        <w:t xml:space="preserve"> Κλείνει ο κατάλογος των συναδέλφων ομιλητών με τον κ. Γεωργιάδη και αμέσως μετά θα πάρει τον </w:t>
      </w:r>
      <w:r>
        <w:rPr>
          <w:rFonts w:eastAsia="Times New Roman" w:cs="Times New Roman"/>
          <w:szCs w:val="24"/>
        </w:rPr>
        <w:t>λόγο ο κύριος Υπουργός και θα ακολουθήσει ο κύκλος των Κοινοβουλευτικών Εκπροσώπων, για να φθάσουμε στην ολοκλήρωση της συζήτησης.</w:t>
      </w:r>
    </w:p>
    <w:p w14:paraId="6900E1E8"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Γεωργιάδη, έχετε τον λόγο. </w:t>
      </w:r>
    </w:p>
    <w:p w14:paraId="6900E1E9"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Ευχαριστώ πολύ, κύριε Πρόεδρε.</w:t>
      </w:r>
    </w:p>
    <w:p w14:paraId="6900E1EA"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Είναι προφανές ότι το </w:t>
      </w:r>
      <w:r>
        <w:rPr>
          <w:rFonts w:eastAsia="Times New Roman" w:cs="Times New Roman"/>
          <w:szCs w:val="24"/>
        </w:rPr>
        <w:t>παρόν νομοσχέδιο, με όση προχειρότητα μπορούμε να κρίνουμε για τον τρόπο νομοθέτησης της παρούσης Κυβερνήσεως, αποτελεί μία πράξη</w:t>
      </w:r>
      <w:r>
        <w:rPr>
          <w:rFonts w:eastAsia="Times New Roman" w:cs="Times New Roman"/>
          <w:szCs w:val="24"/>
        </w:rPr>
        <w:t>,</w:t>
      </w:r>
      <w:r>
        <w:rPr>
          <w:rFonts w:eastAsia="Times New Roman" w:cs="Times New Roman"/>
          <w:szCs w:val="24"/>
        </w:rPr>
        <w:t xml:space="preserve"> την οποία υποστηρίζουμε. Γιατί, κύριε Υπουργέ, είναι προφανές ότι όλοι θέλουμε να μπορέσει το κράτος να συλλέξει περισσότερα </w:t>
      </w:r>
      <w:r>
        <w:rPr>
          <w:rFonts w:eastAsia="Times New Roman" w:cs="Times New Roman"/>
          <w:szCs w:val="24"/>
        </w:rPr>
        <w:t>χρήματα απ’ όλη αυτή τη διαδικασία του εγκλήματος και να τιμωρήσει τους όποιους ενόχους και άρα, πρέπει να έχει και τα εργαλεία για να το κάνει.</w:t>
      </w:r>
    </w:p>
    <w:p w14:paraId="6900E1EB"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Θα μου επιτρέψετε, όμως, επειδή σας είδα πριν να εξανίστασθε στην ομιλία του κ. Θεοχάρη, να πω και τον λόγο για</w:t>
      </w:r>
      <w:r>
        <w:rPr>
          <w:rFonts w:eastAsia="Times New Roman" w:cs="Times New Roman"/>
          <w:szCs w:val="24"/>
        </w:rPr>
        <w:t xml:space="preserve"> τον οποίο κυρίως ήρθα εδώ</w:t>
      </w:r>
      <w:r>
        <w:rPr>
          <w:rFonts w:eastAsia="Times New Roman" w:cs="Times New Roman"/>
          <w:szCs w:val="24"/>
        </w:rPr>
        <w:t>,</w:t>
      </w:r>
      <w:r>
        <w:rPr>
          <w:rFonts w:eastAsia="Times New Roman" w:cs="Times New Roman"/>
          <w:szCs w:val="24"/>
        </w:rPr>
        <w:t xml:space="preserve"> όταν είδα ότι είστε παρών στη σημερινή συζήτηση.</w:t>
      </w:r>
    </w:p>
    <w:p w14:paraId="6900E1EC"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Κύριε Κοντονή, είχατε μέχρι σήμερα ένα πάρα πολύ καλό πρόσωπο στην ελληνική κοινωνία. Μπορεί να είμαστε πολιτικοί αντίπαλοι, αλλά το έχω αναγνωρίσει πολλές φορές και δημοσίως ότι </w:t>
      </w:r>
      <w:r>
        <w:rPr>
          <w:rFonts w:eastAsia="Times New Roman" w:cs="Times New Roman"/>
          <w:szCs w:val="24"/>
        </w:rPr>
        <w:t>η έως τώρα παρουσία σας στο πολιτικό μας σύστημα ήταν μία θετική παρουσία ενός ανθρώπου με αρχές.</w:t>
      </w:r>
    </w:p>
    <w:p w14:paraId="6900E1ED"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Μου κάνει εκπληκτική εντύπωση και ήθελα πολύ να σας ρωτήσω κατά πρόσωπο</w:t>
      </w:r>
      <w:r>
        <w:rPr>
          <w:rFonts w:eastAsia="Times New Roman" w:cs="Times New Roman"/>
          <w:szCs w:val="24"/>
        </w:rPr>
        <w:t>,</w:t>
      </w:r>
      <w:r>
        <w:rPr>
          <w:rFonts w:eastAsia="Times New Roman" w:cs="Times New Roman"/>
          <w:szCs w:val="24"/>
        </w:rPr>
        <w:t xml:space="preserve"> για ποιο λόγο αποφασίσατε να παίξετε τον συνήγορο του κ. Παναγιώτη Καμμένου και να πά</w:t>
      </w:r>
      <w:r>
        <w:rPr>
          <w:rFonts w:eastAsia="Times New Roman" w:cs="Times New Roman"/>
          <w:szCs w:val="24"/>
        </w:rPr>
        <w:t>ρετε πάνω σας όλη την ευθύνη για ό,τι τυχόν έχει συμβεί. Και θα σας παρακαλέσω, κύριε Υπουργέ, να μην παίξετε με τη νοημοσύνη μας για μία ακόμα φορά, αναφέροντας τον πόλεμο κατά των ναρκωτικών και όλα τα υπόλοιπα</w:t>
      </w:r>
      <w:r>
        <w:rPr>
          <w:rFonts w:eastAsia="Times New Roman" w:cs="Times New Roman"/>
          <w:szCs w:val="24"/>
        </w:rPr>
        <w:t>,</w:t>
      </w:r>
      <w:r>
        <w:rPr>
          <w:rFonts w:eastAsia="Times New Roman" w:cs="Times New Roman"/>
          <w:szCs w:val="24"/>
        </w:rPr>
        <w:t xml:space="preserve"> που αφορούν στην ουσία της όποιας υποθέσεω</w:t>
      </w:r>
      <w:r>
        <w:rPr>
          <w:rFonts w:eastAsia="Times New Roman" w:cs="Times New Roman"/>
          <w:szCs w:val="24"/>
        </w:rPr>
        <w:t xml:space="preserve">ς που κρίνει η ελληνική </w:t>
      </w:r>
      <w:r>
        <w:rPr>
          <w:rFonts w:eastAsia="Times New Roman" w:cs="Times New Roman"/>
          <w:szCs w:val="24"/>
        </w:rPr>
        <w:t xml:space="preserve">δικαιοσύνη </w:t>
      </w:r>
      <w:r>
        <w:rPr>
          <w:rFonts w:eastAsia="Times New Roman" w:cs="Times New Roman"/>
          <w:szCs w:val="24"/>
        </w:rPr>
        <w:t xml:space="preserve">και θα κρίνει η ανεξάρτητη ελληνική </w:t>
      </w:r>
      <w:r>
        <w:rPr>
          <w:rFonts w:eastAsia="Times New Roman" w:cs="Times New Roman"/>
          <w:szCs w:val="24"/>
        </w:rPr>
        <w:t xml:space="preserve">δικαιοσύνη </w:t>
      </w:r>
      <w:r>
        <w:rPr>
          <w:rFonts w:eastAsia="Times New Roman" w:cs="Times New Roman"/>
          <w:szCs w:val="24"/>
        </w:rPr>
        <w:t xml:space="preserve">και σίγουρα όχι εσείς και σίγουρα όχι εγώ. </w:t>
      </w:r>
    </w:p>
    <w:p w14:paraId="6900E1EE"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Αυτό το οποίο συζητάμε αν έχει συμβεί -παρακαλώ πολύ, κύριε Κοντονή, να με προσέξετε γιατί θέλω να απαντήσετε στον ελληνικό λαό τώ</w:t>
      </w:r>
      <w:r>
        <w:rPr>
          <w:rFonts w:eastAsia="Times New Roman" w:cs="Times New Roman"/>
          <w:szCs w:val="24"/>
        </w:rPr>
        <w:t>ρα και επαναλαμβάνω, όχι με τις υπεκφυγές τις προχθεσινές ή τις σημερινές- είναι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εά</w:t>
      </w:r>
      <w:r>
        <w:rPr>
          <w:rFonts w:eastAsia="Times New Roman" w:cs="Times New Roman"/>
          <w:szCs w:val="24"/>
        </w:rPr>
        <w:t xml:space="preserve">ν ο Υπουργός Άμυνας είχε απευθείας επαφή με τον ισοβίτη στη φυλακή και </w:t>
      </w:r>
      <w:r>
        <w:rPr>
          <w:rFonts w:eastAsia="Times New Roman" w:cs="Times New Roman"/>
          <w:szCs w:val="24"/>
        </w:rPr>
        <w:lastRenderedPageBreak/>
        <w:t>εάν ο Υπουργός Άμυνας είχε απευθείας επαφή με την εισαγγελέα και τον ανακριτικό υπάλληλο του Λιμενικο</w:t>
      </w:r>
      <w:r>
        <w:rPr>
          <w:rFonts w:eastAsia="Times New Roman" w:cs="Times New Roman"/>
          <w:szCs w:val="24"/>
        </w:rPr>
        <w:t>ύ Σώματος, για να καθοδηγήσει την όποια κατάθεση.</w:t>
      </w:r>
    </w:p>
    <w:p w14:paraId="6900E1EF"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Το να μου πείτε ότι ένας πολίτης, λαμβάνοντας γνώση μιας υποθέσεως, ενημέρωσε τις αρχές, για να κινηθούν οι αρχές, όλοι καταλαβαίνουμε ότι είναι κάτι που πράγματι</w:t>
      </w:r>
      <w:r>
        <w:rPr>
          <w:rFonts w:eastAsia="Times New Roman" w:cs="Times New Roman"/>
          <w:szCs w:val="24"/>
        </w:rPr>
        <w:t>,</w:t>
      </w:r>
      <w:r>
        <w:rPr>
          <w:rFonts w:eastAsia="Times New Roman" w:cs="Times New Roman"/>
          <w:szCs w:val="24"/>
        </w:rPr>
        <w:t xml:space="preserve"> μπορεί να γίνει και είναι στο πλαίσιο της </w:t>
      </w:r>
      <w:r>
        <w:rPr>
          <w:rFonts w:eastAsia="Times New Roman" w:cs="Times New Roman"/>
          <w:szCs w:val="24"/>
        </w:rPr>
        <w:t xml:space="preserve">νομιμότητας. Φαντάζομαι, όμως, ότι καταλαβαίνετε τη διαφορά του </w:t>
      </w:r>
      <w:r>
        <w:rPr>
          <w:rFonts w:eastAsia="Times New Roman" w:cs="Times New Roman"/>
          <w:szCs w:val="24"/>
        </w:rPr>
        <w:t xml:space="preserve">ότι </w:t>
      </w:r>
      <w:r>
        <w:rPr>
          <w:rFonts w:eastAsia="Times New Roman" w:cs="Times New Roman"/>
          <w:szCs w:val="24"/>
        </w:rPr>
        <w:t>ένας εν ενεργεία Υπουργός</w:t>
      </w:r>
      <w:r>
        <w:rPr>
          <w:rFonts w:eastAsia="Times New Roman" w:cs="Times New Roman"/>
          <w:szCs w:val="24"/>
        </w:rPr>
        <w:t>,</w:t>
      </w:r>
      <w:r>
        <w:rPr>
          <w:rFonts w:eastAsia="Times New Roman" w:cs="Times New Roman"/>
          <w:szCs w:val="24"/>
        </w:rPr>
        <w:t xml:space="preserve"> όχι ενημερώνει τις αρχές, αλλά πρωταγωνιστεί ο ίδιος στη δικαστική και στην ανακριτική διαδικασία. </w:t>
      </w:r>
    </w:p>
    <w:p w14:paraId="6900E1F0"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w:t>
      </w:r>
      <w:r>
        <w:rPr>
          <w:rFonts w:eastAsia="Times New Roman" w:cs="Times New Roman"/>
          <w:szCs w:val="24"/>
        </w:rPr>
        <w:t xml:space="preserve"> </w:t>
      </w:r>
      <w:r>
        <w:rPr>
          <w:rFonts w:eastAsia="Times New Roman" w:cs="Times New Roman"/>
          <w:b/>
          <w:szCs w:val="24"/>
        </w:rPr>
        <w:t>Ανθρωπ</w:t>
      </w:r>
      <w:r>
        <w:rPr>
          <w:rFonts w:eastAsia="Times New Roman" w:cs="Times New Roman"/>
          <w:b/>
          <w:szCs w:val="24"/>
        </w:rPr>
        <w:t>ίνων Δικαιωμάτων):</w:t>
      </w:r>
      <w:r>
        <w:rPr>
          <w:rFonts w:eastAsia="Times New Roman" w:cs="Times New Roman"/>
          <w:szCs w:val="24"/>
        </w:rPr>
        <w:t xml:space="preserve"> Γιατί «πρωταγωνίστησε»;</w:t>
      </w:r>
    </w:p>
    <w:p w14:paraId="6900E1F1"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Γιατί πήρε τηλέφωνο τον ισοβίτη στη φυλακή.</w:t>
      </w:r>
    </w:p>
    <w:p w14:paraId="6900E1F2"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w:t>
      </w:r>
      <w:r>
        <w:rPr>
          <w:rFonts w:eastAsia="Times New Roman" w:cs="Times New Roman"/>
          <w:szCs w:val="24"/>
        </w:rPr>
        <w:t xml:space="preserve"> </w:t>
      </w:r>
      <w:r>
        <w:rPr>
          <w:rFonts w:eastAsia="Times New Roman" w:cs="Times New Roman"/>
          <w:b/>
          <w:szCs w:val="24"/>
        </w:rPr>
        <w:t xml:space="preserve">και Ανθρωπίνων Δικαιωμάτων): </w:t>
      </w:r>
      <w:r>
        <w:rPr>
          <w:rFonts w:eastAsia="Times New Roman" w:cs="Times New Roman"/>
          <w:szCs w:val="24"/>
        </w:rPr>
        <w:t>Κι αυτό είναι «πρωταγωνίστησε»;</w:t>
      </w:r>
    </w:p>
    <w:p w14:paraId="6900E1F3"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w:t>
      </w:r>
      <w:r>
        <w:rPr>
          <w:rFonts w:eastAsia="Times New Roman" w:cs="Times New Roman"/>
          <w:b/>
          <w:szCs w:val="24"/>
        </w:rPr>
        <w:t>Σ:</w:t>
      </w:r>
      <w:r>
        <w:rPr>
          <w:rFonts w:eastAsia="Times New Roman" w:cs="Times New Roman"/>
          <w:szCs w:val="24"/>
        </w:rPr>
        <w:t xml:space="preserve"> Κύριε Κοντονή, μη γελάτε καθόλου. Εύχομαι να μην προσπαθήσετε να μας πείσετε ότι είναι φυσιολογικό να μιλάει ο Υπουργός Άμυνας με τον ισοβίτη και την εισαγγελέα. Εύχομαι να μην το κάνετε αυτό. Γιατί αν κάνετε αυτό, θα έχω χάσει πάσα ιδέα γι’ αυτά που πί</w:t>
      </w:r>
      <w:r>
        <w:rPr>
          <w:rFonts w:eastAsia="Times New Roman" w:cs="Times New Roman"/>
          <w:szCs w:val="24"/>
        </w:rPr>
        <w:t>στευα για τον Σταύρο Κοντονή.</w:t>
      </w:r>
    </w:p>
    <w:p w14:paraId="6900E1F4"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Ξαναλέω την υπόθεση. Ένας Υπουργός, μέλος της εκτελεστικής εξουσίας, παίρνει τηλέφωνο μία εισαγγελέα, μέλος της δικαστικής εξουσίας, την καθοδηγεί τι ώρα να πάει, πού και σε ποια φυλακή.</w:t>
      </w:r>
    </w:p>
    <w:p w14:paraId="6900E1F5"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w:t>
      </w:r>
      <w:r>
        <w:rPr>
          <w:rFonts w:eastAsia="Times New Roman" w:cs="Times New Roman"/>
          <w:b/>
          <w:szCs w:val="24"/>
        </w:rPr>
        <w:t xml:space="preserve"> Διαφάνειας και Ανθρωπίνων Δικαιωμάτων):</w:t>
      </w:r>
      <w:r>
        <w:rPr>
          <w:rFonts w:eastAsia="Times New Roman" w:cs="Times New Roman"/>
          <w:szCs w:val="24"/>
        </w:rPr>
        <w:t xml:space="preserve"> Κάνετε λάθος. </w:t>
      </w:r>
    </w:p>
    <w:p w14:paraId="6900E1F6"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Δεν κάνω καθόλου λάθος. </w:t>
      </w:r>
    </w:p>
    <w:p w14:paraId="6900E1F7"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Κάνετε μεγάλο λάθος.</w:t>
      </w:r>
    </w:p>
    <w:p w14:paraId="6900E1F8"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Πού το ξέρετε</w:t>
      </w:r>
      <w:r>
        <w:rPr>
          <w:rFonts w:eastAsia="Times New Roman" w:cs="Times New Roman"/>
          <w:szCs w:val="24"/>
        </w:rPr>
        <w:t>;</w:t>
      </w:r>
      <w:r>
        <w:rPr>
          <w:rFonts w:eastAsia="Times New Roman" w:cs="Times New Roman"/>
          <w:szCs w:val="24"/>
        </w:rPr>
        <w:t xml:space="preserve"> Τ</w:t>
      </w:r>
      <w:r>
        <w:rPr>
          <w:rFonts w:eastAsia="Times New Roman" w:cs="Times New Roman"/>
          <w:szCs w:val="24"/>
        </w:rPr>
        <w:t xml:space="preserve">ο ψάξατε; </w:t>
      </w:r>
    </w:p>
    <w:p w14:paraId="6900E1F9"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Γεωργιάδη …</w:t>
      </w:r>
    </w:p>
    <w:p w14:paraId="6900E1FA"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Διατάξατε έρευνα, κύριε Υπουργέ; Πώς το ξέρετε αν είναι λάθος; </w:t>
      </w:r>
    </w:p>
    <w:p w14:paraId="6900E1FB"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Υποβάλετε τα ερωτήματά σας και ο Υπουργός θα απαντήσει. </w:t>
      </w:r>
    </w:p>
    <w:p w14:paraId="6900E1FC"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ΣΤΑΥΡΟΣ </w:t>
      </w:r>
      <w:r>
        <w:rPr>
          <w:rFonts w:eastAsia="Times New Roman" w:cs="Times New Roman"/>
          <w:b/>
          <w:szCs w:val="24"/>
        </w:rPr>
        <w:t>ΚΟΝΤΟΝΗΣ (Υπουργός Δικαιοσύνης, Διαφάνειας και Ανθρωπίνων Δικαιωμάτων):</w:t>
      </w:r>
      <w:r>
        <w:rPr>
          <w:rFonts w:eastAsia="Times New Roman" w:cs="Times New Roman"/>
          <w:szCs w:val="24"/>
        </w:rPr>
        <w:t xml:space="preserve"> Θα σας απαντήσω μετά.</w:t>
      </w:r>
    </w:p>
    <w:p w14:paraId="6900E1FD"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Θα μου πείτε.</w:t>
      </w:r>
    </w:p>
    <w:p w14:paraId="6900E1FE"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δεν καταγράφεται η απάντησή σας, θέλουμε και εμείς να την ακούσουμε. </w:t>
      </w:r>
    </w:p>
    <w:p w14:paraId="6900E1FF"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lastRenderedPageBreak/>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Και για να το καταλάβω, θεωρεί ο Σταύρος Κοντονής</w:t>
      </w:r>
      <w:r>
        <w:rPr>
          <w:rFonts w:eastAsia="Times New Roman" w:cs="Times New Roman"/>
          <w:szCs w:val="24"/>
        </w:rPr>
        <w:t>,</w:t>
      </w:r>
      <w:r>
        <w:rPr>
          <w:rFonts w:eastAsia="Times New Roman" w:cs="Times New Roman"/>
          <w:szCs w:val="24"/>
        </w:rPr>
        <w:t xml:space="preserve"> ως Υπουργός Δικαιοσύνης, λογικό και φυσιολογικό</w:t>
      </w:r>
      <w:r>
        <w:rPr>
          <w:rFonts w:eastAsia="Times New Roman" w:cs="Times New Roman"/>
          <w:szCs w:val="24"/>
        </w:rPr>
        <w:t>,</w:t>
      </w:r>
      <w:r>
        <w:rPr>
          <w:rFonts w:eastAsia="Times New Roman" w:cs="Times New Roman"/>
          <w:szCs w:val="24"/>
        </w:rPr>
        <w:t xml:space="preserve"> ο Υπουργός Εθνικής Άμυνας να παίρνει τηλέφωνο τον ισοβίτη στη φυλακή και ο ισοβίτης να παίρνει τηλέφωνο τον Υπουργό, για να συ</w:t>
      </w:r>
      <w:r>
        <w:rPr>
          <w:rFonts w:eastAsia="Times New Roman" w:cs="Times New Roman"/>
          <w:szCs w:val="24"/>
        </w:rPr>
        <w:t xml:space="preserve">νεννοούνται ποια θα είναι η κατάθεσή του; </w:t>
      </w:r>
    </w:p>
    <w:p w14:paraId="6900E20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Έχετε, κύριε Υπουργέ της Δικαιοσύνης, να μας υποδείξετε μια οποιαδήποτε παρόμοια περίπτωση κατά το παρελθόν; Ή, κύριε Κοντονή –και βλέπω τον κ. </w:t>
      </w:r>
      <w:proofErr w:type="spellStart"/>
      <w:r>
        <w:rPr>
          <w:rFonts w:eastAsia="Times New Roman" w:cs="Times New Roman"/>
          <w:szCs w:val="24"/>
        </w:rPr>
        <w:t>Φάμελλο</w:t>
      </w:r>
      <w:proofErr w:type="spellEnd"/>
      <w:r>
        <w:rPr>
          <w:rFonts w:eastAsia="Times New Roman" w:cs="Times New Roman"/>
          <w:szCs w:val="24"/>
        </w:rPr>
        <w:t xml:space="preserve"> δίπλα, που ήταν κάποτε ο διαπρύσιος κήρυκας της κάθαρσης- η α</w:t>
      </w:r>
      <w:r>
        <w:rPr>
          <w:rFonts w:eastAsia="Times New Roman" w:cs="Times New Roman"/>
          <w:szCs w:val="24"/>
        </w:rPr>
        <w:t>γάπη για την καρέκλα σάς κάνει να τα παραβλέπετε όλα, ακόμη και αυτού του τύπου τις συμπεριφορές;</w:t>
      </w:r>
    </w:p>
    <w:p w14:paraId="6900E20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Για πείτε μας, λοιπόν, κύριε Υπουργέ της Δικαιοσύνης, πώς ακριβώς τεκμηριώνεται η διάκριση των εξουσιών, όταν ο Υπουργός παρεμβαίνει στην εν εξελίξει δικαστικ</w:t>
      </w:r>
      <w:r>
        <w:rPr>
          <w:rFonts w:eastAsia="Times New Roman" w:cs="Times New Roman"/>
          <w:szCs w:val="24"/>
        </w:rPr>
        <w:t>ή διαδικασία; Και πώς αυτή προστατεύεται, όταν ο Υπουργός Δικαιοσύνης, δηλαδή εσείς, σπεύδετε να του παράσχετε προστασία;</w:t>
      </w:r>
    </w:p>
    <w:p w14:paraId="6900E20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εξάρω, κύριε Πρόεδρε, ιδιαίτερα τη διαφορετική συμπεριφορά του κ. Παναγιώτη </w:t>
      </w:r>
      <w:proofErr w:type="spellStart"/>
      <w:r>
        <w:rPr>
          <w:rFonts w:eastAsia="Times New Roman" w:cs="Times New Roman"/>
          <w:szCs w:val="24"/>
        </w:rPr>
        <w:t>Κουρουμπλή</w:t>
      </w:r>
      <w:proofErr w:type="spellEnd"/>
      <w:r>
        <w:rPr>
          <w:rFonts w:eastAsia="Times New Roman" w:cs="Times New Roman"/>
          <w:szCs w:val="24"/>
        </w:rPr>
        <w:t xml:space="preserve">. Ο κ. Παναγιώτης </w:t>
      </w:r>
      <w:proofErr w:type="spellStart"/>
      <w:r>
        <w:rPr>
          <w:rFonts w:eastAsia="Times New Roman" w:cs="Times New Roman"/>
          <w:szCs w:val="24"/>
        </w:rPr>
        <w:t>Κουρουμπλής</w:t>
      </w:r>
      <w:proofErr w:type="spellEnd"/>
      <w:r>
        <w:rPr>
          <w:rFonts w:eastAsia="Times New Roman" w:cs="Times New Roman"/>
          <w:szCs w:val="24"/>
        </w:rPr>
        <w:t xml:space="preserve">, πολύ πιο </w:t>
      </w:r>
      <w:r>
        <w:rPr>
          <w:rFonts w:eastAsia="Times New Roman" w:cs="Times New Roman"/>
          <w:szCs w:val="24"/>
        </w:rPr>
        <w:t xml:space="preserve">προσεκτικός από εσάς, έσπευσε να πάρει πολύ μεγάλη απόσταση απ’ αυτή την ιστορία και ελπίζω να προχωρήσει και στην έρευνα που χρειάζεται για τον λιμενικό υπάλληλο, για τον οποίο ο ίδιος είπε ότι βρισκόταν εκεί «όχι σε υπηρεσία, αλλά από μόνος του». </w:t>
      </w:r>
    </w:p>
    <w:p w14:paraId="6900E20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Για να</w:t>
      </w:r>
      <w:r>
        <w:rPr>
          <w:rFonts w:eastAsia="Times New Roman" w:cs="Times New Roman"/>
          <w:szCs w:val="24"/>
        </w:rPr>
        <w:t xml:space="preserve"> καταλάβουμε, επιτέλους, κύριε Σταύρο Κοντονή, ενδιαφέρεστε καθόλου για το τι γίνεται στη </w:t>
      </w:r>
      <w:r>
        <w:rPr>
          <w:rFonts w:eastAsia="Times New Roman" w:cs="Times New Roman"/>
          <w:szCs w:val="24"/>
        </w:rPr>
        <w:t>δικαιοσύνη</w:t>
      </w:r>
      <w:r>
        <w:rPr>
          <w:rFonts w:eastAsia="Times New Roman" w:cs="Times New Roman"/>
          <w:szCs w:val="24"/>
        </w:rPr>
        <w:t xml:space="preserve">; Σας είχα ρωτήσει και γραπτώς και δεν έχετε απαντήσει. Ο κ. </w:t>
      </w:r>
      <w:proofErr w:type="spellStart"/>
      <w:r>
        <w:rPr>
          <w:rFonts w:eastAsia="Times New Roman" w:cs="Times New Roman"/>
          <w:szCs w:val="24"/>
        </w:rPr>
        <w:t>Πολάκης</w:t>
      </w:r>
      <w:proofErr w:type="spellEnd"/>
      <w:r>
        <w:rPr>
          <w:rFonts w:eastAsia="Times New Roman" w:cs="Times New Roman"/>
          <w:szCs w:val="24"/>
        </w:rPr>
        <w:t xml:space="preserve"> έχει γράψει επτά φορές στο </w:t>
      </w:r>
      <w:r>
        <w:rPr>
          <w:rFonts w:eastAsia="Times New Roman" w:cs="Times New Roman"/>
          <w:szCs w:val="24"/>
          <w:lang w:val="en-US"/>
        </w:rPr>
        <w:t>f</w:t>
      </w:r>
      <w:proofErr w:type="spellStart"/>
      <w:r>
        <w:rPr>
          <w:rFonts w:eastAsia="Times New Roman" w:cs="Times New Roman"/>
          <w:szCs w:val="24"/>
          <w:lang w:val="en-GB"/>
        </w:rPr>
        <w:t>acebook</w:t>
      </w:r>
      <w:proofErr w:type="spellEnd"/>
      <w:r>
        <w:rPr>
          <w:rFonts w:eastAsia="Times New Roman" w:cs="Times New Roman"/>
          <w:szCs w:val="24"/>
        </w:rPr>
        <w:t xml:space="preserve"> ότι υπάρχει παραδικαστικό κύκλωμα και αναφέρει μάλιστα έναν Εισαγγελέα, Καραφλό </w:t>
      </w:r>
      <w:proofErr w:type="spellStart"/>
      <w:r>
        <w:rPr>
          <w:rFonts w:eastAsia="Times New Roman" w:cs="Times New Roman"/>
          <w:szCs w:val="24"/>
        </w:rPr>
        <w:t>ονόματι</w:t>
      </w:r>
      <w:proofErr w:type="spellEnd"/>
      <w:r>
        <w:rPr>
          <w:rFonts w:eastAsia="Times New Roman" w:cs="Times New Roman"/>
          <w:szCs w:val="24"/>
        </w:rPr>
        <w:t xml:space="preserve">. Εσείς, ως Υπουργός Δικαιοσύνης, τις καταγγελίες του κ. </w:t>
      </w:r>
      <w:proofErr w:type="spellStart"/>
      <w:r>
        <w:rPr>
          <w:rFonts w:eastAsia="Times New Roman" w:cs="Times New Roman"/>
          <w:szCs w:val="24"/>
        </w:rPr>
        <w:t>Πολάκη</w:t>
      </w:r>
      <w:proofErr w:type="spellEnd"/>
      <w:r>
        <w:rPr>
          <w:rFonts w:eastAsia="Times New Roman" w:cs="Times New Roman"/>
          <w:szCs w:val="24"/>
        </w:rPr>
        <w:t xml:space="preserve"> τις ερευνήσατε για το αν υπάρχει τέτοιο παραδικαστικό κύκλωμα; Εάν υπάρχει, τι έχει κάνει ο Σταύρος Κοντ</w:t>
      </w:r>
      <w:r>
        <w:rPr>
          <w:rFonts w:eastAsia="Times New Roman" w:cs="Times New Roman"/>
          <w:szCs w:val="24"/>
        </w:rPr>
        <w:t xml:space="preserve">ονής; Εάν δεν υπάρχει, τι έχει κάνει ο Σταύρος Κοντονής εναντίον του συναδέλφου του Υπουργού, που υβρίζει την ελληνική </w:t>
      </w:r>
      <w:r>
        <w:rPr>
          <w:rFonts w:eastAsia="Times New Roman" w:cs="Times New Roman"/>
          <w:szCs w:val="24"/>
        </w:rPr>
        <w:t>δικαιοσύνη</w:t>
      </w:r>
      <w:r>
        <w:rPr>
          <w:rFonts w:eastAsia="Times New Roman" w:cs="Times New Roman"/>
          <w:szCs w:val="24"/>
        </w:rPr>
        <w:t>; Εάν δεν έχετε κάνει τίποτε απ’ όλα αυτά, τι είδους Υπουργός είστε, κύριε Κοντονή; Είστε Υπουργός μόνο για να βάζετε τη γραβάτ</w:t>
      </w:r>
      <w:r>
        <w:rPr>
          <w:rFonts w:eastAsia="Times New Roman" w:cs="Times New Roman"/>
          <w:szCs w:val="24"/>
        </w:rPr>
        <w:t>α την ωραία -μπράβο και με γειά!- ή είστε Υπουργός για να ασκείτε τα καθήκοντά σας κατά το Σύνταγμα;</w:t>
      </w:r>
    </w:p>
    <w:p w14:paraId="6900E20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Μια μόνο ερώτηση και ανακεφαλαιώνω και κλείνω. Πρώτον, είναι φυσιολογικό, έχει ξαναγίνει ποτέ, εν ενεργεία Υπουργός να μιλά στο τηλέφωνο με ισοβίτη στη φυλ</w:t>
      </w:r>
      <w:r>
        <w:rPr>
          <w:rFonts w:eastAsia="Times New Roman" w:cs="Times New Roman"/>
          <w:szCs w:val="24"/>
        </w:rPr>
        <w:t xml:space="preserve">ακή, για να τον καθοδηγεί ως προς την κατάθεσή του; </w:t>
      </w:r>
    </w:p>
    <w:p w14:paraId="6900E20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έχετε ελέγξει εάν η </w:t>
      </w:r>
      <w:r>
        <w:rPr>
          <w:rFonts w:eastAsia="Times New Roman" w:cs="Times New Roman"/>
          <w:szCs w:val="24"/>
        </w:rPr>
        <w:t>ε</w:t>
      </w:r>
      <w:r>
        <w:rPr>
          <w:rFonts w:eastAsia="Times New Roman" w:cs="Times New Roman"/>
          <w:szCs w:val="24"/>
        </w:rPr>
        <w:t xml:space="preserve">ισαγγελεύς ήταν σε επαφή με τον κ. Καμμένο; Και εάν ήταν η </w:t>
      </w:r>
      <w:r>
        <w:rPr>
          <w:rFonts w:eastAsia="Times New Roman" w:cs="Times New Roman"/>
          <w:szCs w:val="24"/>
        </w:rPr>
        <w:t>ε</w:t>
      </w:r>
      <w:r>
        <w:rPr>
          <w:rFonts w:eastAsia="Times New Roman" w:cs="Times New Roman"/>
          <w:szCs w:val="24"/>
        </w:rPr>
        <w:t>ισαγγελεύς σε επαφή με τον κ. Καμμένο, πώς θα ελεγχθεί πειθαρχικά η πράξη της, εφόσον είναι καταφανώς παράνομη;</w:t>
      </w:r>
    </w:p>
    <w:p w14:paraId="6900E20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Τρίτον, έχετε ερευνήσει εσείς ως Υπουργός Δικαιοσύνης τι ρόλο έπαιζε ο λιμενικός υπάλληλος, ο οποίος ακούγεται να λέει «δεν με ενδιαφέρει η ουσία, με ενδιαφέρει να μην γίνει πρωθυπουργός ο Μητσοτάκης»; </w:t>
      </w:r>
    </w:p>
    <w:p w14:paraId="6900E20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Τέταρτον, έχετε ελέγξει τις καταγγελίες του κ. </w:t>
      </w:r>
      <w:proofErr w:type="spellStart"/>
      <w:r>
        <w:rPr>
          <w:rFonts w:eastAsia="Times New Roman" w:cs="Times New Roman"/>
          <w:szCs w:val="24"/>
        </w:rPr>
        <w:t>Πολάκη</w:t>
      </w:r>
      <w:proofErr w:type="spellEnd"/>
      <w:r>
        <w:rPr>
          <w:rFonts w:eastAsia="Times New Roman" w:cs="Times New Roman"/>
          <w:szCs w:val="24"/>
        </w:rPr>
        <w:t xml:space="preserve"> για ύπαρξη παραδικαστικού κυκλώματος ή έχετε εγκαλέσει τον κ. </w:t>
      </w:r>
      <w:proofErr w:type="spellStart"/>
      <w:r>
        <w:rPr>
          <w:rFonts w:eastAsia="Times New Roman" w:cs="Times New Roman"/>
          <w:szCs w:val="24"/>
        </w:rPr>
        <w:t>Πολάκη</w:t>
      </w:r>
      <w:proofErr w:type="spellEnd"/>
      <w:r>
        <w:rPr>
          <w:rFonts w:eastAsia="Times New Roman" w:cs="Times New Roman"/>
          <w:szCs w:val="24"/>
        </w:rPr>
        <w:t>; Για να δούμε, λοιπόν, τώρα ποιος είναι στα αλήθεια ο Σταύρος Κοντονής. Ή η καρέκλα πάνω απ’ όλα, κύριε Κοντονή;</w:t>
      </w:r>
    </w:p>
    <w:p w14:paraId="6900E20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900E209" w14:textId="77777777" w:rsidR="0091451A" w:rsidRDefault="0014380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900E20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ΣΩΚ</w:t>
      </w:r>
      <w:r>
        <w:rPr>
          <w:rFonts w:eastAsia="Times New Roman" w:cs="Times New Roman"/>
          <w:b/>
          <w:szCs w:val="24"/>
        </w:rPr>
        <w:t>ΡΑΤΗΣ ΦΑΜΕΛΛΟΣ (Αναπληρωτής Υπουργός Περιβάλλοντος και Ενέργειας):</w:t>
      </w:r>
      <w:r>
        <w:rPr>
          <w:rFonts w:eastAsia="Times New Roman" w:cs="Times New Roman"/>
          <w:szCs w:val="24"/>
        </w:rPr>
        <w:t xml:space="preserve"> Κύριε Πρόεδρε, παρακαλώ τον λόγο.</w:t>
      </w:r>
    </w:p>
    <w:p w14:paraId="6900E20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έχετε τον λόγο. Παρίσταται ο αρμόδιος Υπουργός, στον οποίο, πέραν των δεκαοκτώ λεπτών που είναι η αγόρευσή του, θα του</w:t>
      </w:r>
      <w:r>
        <w:rPr>
          <w:rFonts w:eastAsia="Times New Roman" w:cs="Times New Roman"/>
          <w:szCs w:val="24"/>
        </w:rPr>
        <w:t xml:space="preserve"> δώσω άλλα πέντε λεπτά, για να απαντήσει επί των θεμάτων που έβαλε ο κ. Γεωργιάδης, εφόσον το επιθυμεί. Μετά θα έχει άλλα δεκαοκτώ λεπτά για να μιλήσει για το νομοσχέδιο, αν και προτιμότερο θα ήταν βέβαια, παρ’ ότι είναι εδώ ο αρμόδιος Υπουργός, να ερχόταν</w:t>
      </w:r>
      <w:r>
        <w:rPr>
          <w:rFonts w:eastAsia="Times New Roman" w:cs="Times New Roman"/>
          <w:szCs w:val="24"/>
        </w:rPr>
        <w:t xml:space="preserve"> ο κ. Καμμένος για να απαντήσει σε αυτά τα ερωτήματα στη Βουλή.</w:t>
      </w:r>
    </w:p>
    <w:p w14:paraId="6900E20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Θα έρθει τη Δευτέρα ο κ. Καμμένος. </w:t>
      </w:r>
    </w:p>
    <w:p w14:paraId="6900E20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 Κοντονή, έχετε τον λόγο. Σας βάζω είκοσι τρία λεπτά και μοιράστε τον χρόνο όπως εσείς θ</w:t>
      </w:r>
      <w:r>
        <w:rPr>
          <w:rFonts w:eastAsia="Times New Roman" w:cs="Times New Roman"/>
          <w:szCs w:val="24"/>
        </w:rPr>
        <w:t xml:space="preserve">έλετε. </w:t>
      </w:r>
    </w:p>
    <w:p w14:paraId="6900E20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 Από τον χθεσινό φάκελο που ήρθε στη Βουλή…</w:t>
      </w:r>
    </w:p>
    <w:p w14:paraId="6900E20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Να μιλήσετε στο μικρόφωνο, για να μπορέσουμε να απαντήσουμε.</w:t>
      </w:r>
    </w:p>
    <w:p w14:paraId="6900E21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w:t>
      </w:r>
      <w:r>
        <w:rPr>
          <w:rFonts w:eastAsia="Times New Roman" w:cs="Times New Roman"/>
          <w:b/>
          <w:szCs w:val="24"/>
        </w:rPr>
        <w:t>φάνειας και Ανθρωπίνων Δικαιωμάτων):</w:t>
      </w:r>
      <w:r>
        <w:rPr>
          <w:rFonts w:eastAsia="Times New Roman" w:cs="Times New Roman"/>
          <w:szCs w:val="24"/>
        </w:rPr>
        <w:t xml:space="preserve"> Θα το πω εγώ, κύριε Γεωργιάδη.</w:t>
      </w:r>
    </w:p>
    <w:p w14:paraId="6900E21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Αφήστε τον κ. </w:t>
      </w:r>
      <w:proofErr w:type="spellStart"/>
      <w:r>
        <w:rPr>
          <w:rFonts w:eastAsia="Times New Roman" w:cs="Times New Roman"/>
          <w:szCs w:val="24"/>
        </w:rPr>
        <w:t>Φάμελλο</w:t>
      </w:r>
      <w:proofErr w:type="spellEnd"/>
      <w:r>
        <w:rPr>
          <w:rFonts w:eastAsia="Times New Roman" w:cs="Times New Roman"/>
          <w:szCs w:val="24"/>
        </w:rPr>
        <w:t>, κύριε Γεωργιάδη.</w:t>
      </w:r>
    </w:p>
    <w:p w14:paraId="6900E21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Ο Υπουργός κ. Κοντονής έχει τον λόγο.</w:t>
      </w:r>
    </w:p>
    <w:p w14:paraId="6900E21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Θα μιλήσει και για το νομοσχέδιο ταυτόχρονα;</w:t>
      </w:r>
    </w:p>
    <w:p w14:paraId="6900E21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Ναι, ταυτόχρονα και όταν θα έρθει η σειρά σας, θα έχετε μια ανοχή όλοι οι Κοινοβουλευτικοί, εφόσον θέλετε να αναφερθείτε και στο συγκεκριμένο θέμα.</w:t>
      </w:r>
    </w:p>
    <w:p w14:paraId="6900E21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6900E21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w:t>
      </w:r>
      <w:r>
        <w:rPr>
          <w:rFonts w:eastAsia="Times New Roman" w:cs="Times New Roman"/>
          <w:b/>
          <w:szCs w:val="24"/>
        </w:rPr>
        <w:t>άνειας και Ανθρωπίνων Δικαιωμάτων):</w:t>
      </w:r>
      <w:r>
        <w:rPr>
          <w:rFonts w:eastAsia="Times New Roman" w:cs="Times New Roman"/>
          <w:szCs w:val="24"/>
        </w:rPr>
        <w:t xml:space="preserve"> Αντιλαμβάνεστε, κύριε Πρόεδρε, ότι ενώ είχα σκοπό να μιλήσω για το νομοσχέδιο, η τελευταία τοποθέτηση με υποχρεώνει </w:t>
      </w:r>
      <w:r>
        <w:rPr>
          <w:rFonts w:eastAsia="Times New Roman" w:cs="Times New Roman"/>
          <w:szCs w:val="24"/>
        </w:rPr>
        <w:lastRenderedPageBreak/>
        <w:t>να δώσω απαντήσεις σ’ αυτήν την αήθη επίθεση την οποία δέχθηκα με χαρακτηρισμούς και ύβρεις και αμφισβήτ</w:t>
      </w:r>
      <w:r>
        <w:rPr>
          <w:rFonts w:eastAsia="Times New Roman" w:cs="Times New Roman"/>
          <w:szCs w:val="24"/>
        </w:rPr>
        <w:t xml:space="preserve">ηση της θέσης μου και των ενεργειών που έχουν γίνει μέχρι σήμερα. </w:t>
      </w:r>
    </w:p>
    <w:p w14:paraId="6900E21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Εν </w:t>
      </w:r>
      <w:proofErr w:type="spellStart"/>
      <w:r>
        <w:rPr>
          <w:rFonts w:eastAsia="Times New Roman" w:cs="Times New Roman"/>
          <w:szCs w:val="24"/>
        </w:rPr>
        <w:t>πρώτοις</w:t>
      </w:r>
      <w:proofErr w:type="spellEnd"/>
      <w:r>
        <w:rPr>
          <w:rFonts w:eastAsia="Times New Roman" w:cs="Times New Roman"/>
          <w:szCs w:val="24"/>
        </w:rPr>
        <w:t xml:space="preserve">, λοιπόν, θέλω να πω προς όλους –γιατί το ανέφερε και ο κ. Θεοχάρης ακροθιγώς, αλλά και ο κ. </w:t>
      </w:r>
      <w:proofErr w:type="spellStart"/>
      <w:r>
        <w:rPr>
          <w:rFonts w:eastAsia="Times New Roman" w:cs="Times New Roman"/>
          <w:szCs w:val="24"/>
        </w:rPr>
        <w:t>Μαυρωτάς</w:t>
      </w:r>
      <w:proofErr w:type="spellEnd"/>
      <w:r>
        <w:rPr>
          <w:rFonts w:eastAsia="Times New Roman" w:cs="Times New Roman"/>
          <w:szCs w:val="24"/>
        </w:rPr>
        <w:t>- ο Υπουργός Άμυνας λειτούργησε στη συγκεκριμένη περίπτωση -και θα δούμε πώς λ</w:t>
      </w:r>
      <w:r>
        <w:rPr>
          <w:rFonts w:eastAsia="Times New Roman" w:cs="Times New Roman"/>
          <w:szCs w:val="24"/>
        </w:rPr>
        <w:t xml:space="preserve">ειτούργησε- για να συγκαλυφθεί κάτι ή για να αποκαλυφθεί η αλήθεια; Το πρώτο ερώτημα είναι αυτό. </w:t>
      </w:r>
    </w:p>
    <w:p w14:paraId="6900E218" w14:textId="77777777" w:rsidR="0091451A" w:rsidRDefault="0014380A">
      <w:pPr>
        <w:spacing w:line="600" w:lineRule="auto"/>
        <w:ind w:firstLine="720"/>
        <w:contextualSpacing/>
        <w:jc w:val="both"/>
        <w:rPr>
          <w:rFonts w:eastAsia="Times New Roman" w:cs="Times New Roman"/>
          <w:bCs/>
          <w:shd w:val="clear" w:color="auto" w:fill="FFFFFF"/>
        </w:rPr>
      </w:pPr>
      <w:r>
        <w:rPr>
          <w:rFonts w:eastAsia="Times New Roman" w:cs="Times New Roman"/>
          <w:szCs w:val="24"/>
        </w:rPr>
        <w:t xml:space="preserve">Μίλησε με οποιονδήποτε -στη συγκεκριμένη περίπτωση με έναν ισοβίτη, ο οποίος έχει καταδικαστεί για εμπόριο ναρκωτικών και θα τα πούμε μετά και δεν θα διαφύγουμε απ’ αυτά </w:t>
      </w:r>
      <w:r>
        <w:rPr>
          <w:rFonts w:eastAsia="Times New Roman" w:cs="Times New Roman"/>
          <w:szCs w:val="24"/>
        </w:rPr>
        <w:t>που</w:t>
      </w:r>
      <w:r>
        <w:rPr>
          <w:rFonts w:eastAsia="Times New Roman" w:cs="Times New Roman"/>
          <w:szCs w:val="24"/>
        </w:rPr>
        <w:t xml:space="preserve"> εσείς με προτρέψατε σήμερα να μην αναφέρω, θα τα πούμε όλα- και του είπε: «Μη μιλή</w:t>
      </w:r>
      <w:r>
        <w:rPr>
          <w:rFonts w:eastAsia="Times New Roman" w:cs="Times New Roman"/>
          <w:szCs w:val="24"/>
        </w:rPr>
        <w:t>σεις»;</w:t>
      </w:r>
      <w:r>
        <w:rPr>
          <w:rFonts w:eastAsia="Times New Roman" w:cs="Times New Roman"/>
          <w:szCs w:val="24"/>
        </w:rPr>
        <w:t xml:space="preserve"> </w:t>
      </w:r>
      <w:r>
        <w:rPr>
          <w:rFonts w:eastAsia="Times New Roman" w:cs="Times New Roman"/>
          <w:bCs/>
          <w:shd w:val="clear" w:color="auto" w:fill="FFFFFF"/>
        </w:rPr>
        <w:t xml:space="preserve">Του είπε: «Μην αποκαλύψεις τίποτα από αυτά που ξέρεις»; Ή του είπε: «Μίλησε», όπως ο ποινικός νόμος ορίζει </w:t>
      </w:r>
      <w:r>
        <w:rPr>
          <w:rFonts w:eastAsia="Times New Roman"/>
          <w:bCs/>
          <w:shd w:val="clear" w:color="auto" w:fill="FFFFFF"/>
        </w:rPr>
        <w:t>–</w:t>
      </w:r>
      <w:r>
        <w:rPr>
          <w:rFonts w:eastAsia="Times New Roman" w:cs="Times New Roman"/>
          <w:bCs/>
          <w:shd w:val="clear" w:color="auto" w:fill="FFFFFF"/>
        </w:rPr>
        <w:t>ο νόμος περί ναρκωτικών</w:t>
      </w:r>
      <w:r>
        <w:rPr>
          <w:rFonts w:eastAsia="Times New Roman"/>
          <w:bCs/>
          <w:shd w:val="clear" w:color="auto" w:fill="FFFFFF"/>
        </w:rPr>
        <w:t>– σύμφωνα με τον οποίο</w:t>
      </w:r>
      <w:r>
        <w:rPr>
          <w:rFonts w:eastAsia="Times New Roman" w:cs="Times New Roman"/>
          <w:bCs/>
          <w:shd w:val="clear" w:color="auto" w:fill="FFFFFF"/>
        </w:rPr>
        <w:t xml:space="preserve"> ακόμα και μετά την έκδοση αμετακλήτου αποφάσεως, κάποιος ο οποίος θα μιλήσει και θα δώσει πληρο</w:t>
      </w:r>
      <w:r>
        <w:rPr>
          <w:rFonts w:eastAsia="Times New Roman" w:cs="Times New Roman"/>
          <w:bCs/>
          <w:shd w:val="clear" w:color="auto" w:fill="FFFFFF"/>
        </w:rPr>
        <w:t xml:space="preserve">φορίες για την περαιτέρω αποκάλυψη αξιόποινων πράξεων και εμπλεκομένων προσώπων, τυγχάνει ευεργετικών διατάξεων του νόμου; </w:t>
      </w:r>
    </w:p>
    <w:p w14:paraId="6900E219" w14:textId="77777777" w:rsidR="0091451A" w:rsidRDefault="0014380A">
      <w:pPr>
        <w:spacing w:line="600" w:lineRule="auto"/>
        <w:ind w:firstLine="720"/>
        <w:contextualSpacing/>
        <w:jc w:val="both"/>
        <w:rPr>
          <w:rFonts w:eastAsia="Times New Roman"/>
          <w:bCs/>
          <w:shd w:val="clear" w:color="auto" w:fill="FFFFFF"/>
        </w:rPr>
      </w:pPr>
      <w:r>
        <w:rPr>
          <w:rFonts w:eastAsia="Times New Roman" w:cs="Times New Roman"/>
          <w:bCs/>
          <w:shd w:val="clear" w:color="auto" w:fill="FFFFFF"/>
        </w:rPr>
        <w:t>Επομένως, το πρώτο που πρέπει να ορ</w:t>
      </w:r>
      <w:r>
        <w:rPr>
          <w:rFonts w:eastAsia="Times New Roman" w:cs="Times New Roman"/>
          <w:bCs/>
          <w:shd w:val="clear" w:color="auto" w:fill="FFFFFF"/>
        </w:rPr>
        <w:t>ίσ</w:t>
      </w:r>
      <w:r>
        <w:rPr>
          <w:rFonts w:eastAsia="Times New Roman" w:cs="Times New Roman"/>
          <w:bCs/>
          <w:shd w:val="clear" w:color="auto" w:fill="FFFFFF"/>
        </w:rPr>
        <w:t xml:space="preserve">ουμε εδώ </w:t>
      </w:r>
      <w:r>
        <w:rPr>
          <w:rFonts w:eastAsia="Times New Roman"/>
          <w:bCs/>
          <w:shd w:val="clear" w:color="auto" w:fill="FFFFFF"/>
        </w:rPr>
        <w:t>είναι</w:t>
      </w:r>
      <w:r>
        <w:rPr>
          <w:rFonts w:eastAsia="Times New Roman" w:cs="Times New Roman"/>
          <w:bCs/>
          <w:shd w:val="clear" w:color="auto" w:fill="FFFFFF"/>
        </w:rPr>
        <w:t xml:space="preserve"> ότι ο Υπουργός Άμυνας δεν προέτρεψε κάποιον, τον οποιονδήποτε, ο οποίος</w:t>
      </w:r>
      <w:r>
        <w:rPr>
          <w:rFonts w:eastAsia="Times New Roman" w:cs="Times New Roman"/>
          <w:bCs/>
          <w:shd w:val="clear" w:color="auto" w:fill="FFFFFF"/>
        </w:rPr>
        <w:t>,</w:t>
      </w:r>
      <w:r w:rsidDel="008C7EEC">
        <w:rPr>
          <w:rFonts w:eastAsia="Times New Roman" w:cs="Times New Roman"/>
          <w:bCs/>
          <w:shd w:val="clear" w:color="auto" w:fill="FFFFFF"/>
        </w:rPr>
        <w:t xml:space="preserve"> </w:t>
      </w:r>
      <w:r>
        <w:rPr>
          <w:rFonts w:eastAsia="Times New Roman" w:cs="Times New Roman"/>
          <w:bCs/>
          <w:shd w:val="clear" w:color="auto" w:fill="FFFFFF"/>
        </w:rPr>
        <w:t>προσέξτ</w:t>
      </w:r>
      <w:r>
        <w:rPr>
          <w:rFonts w:eastAsia="Times New Roman" w:cs="Times New Roman"/>
          <w:bCs/>
          <w:shd w:val="clear" w:color="auto" w:fill="FFFFFF"/>
        </w:rPr>
        <w:t>ε</w:t>
      </w:r>
      <w:r>
        <w:rPr>
          <w:rFonts w:eastAsia="Times New Roman"/>
          <w:bCs/>
          <w:shd w:val="clear" w:color="auto" w:fill="FFFFFF"/>
        </w:rPr>
        <w:t>,</w:t>
      </w:r>
      <w:r>
        <w:rPr>
          <w:rFonts w:eastAsia="Times New Roman" w:cs="Times New Roman"/>
          <w:bCs/>
          <w:shd w:val="clear" w:color="auto" w:fill="FFFFFF"/>
        </w:rPr>
        <w:t xml:space="preserve"> </w:t>
      </w:r>
      <w:r>
        <w:rPr>
          <w:rFonts w:eastAsia="Times New Roman" w:cs="Times New Roman"/>
          <w:bCs/>
          <w:shd w:val="clear" w:color="auto" w:fill="FFFFFF"/>
        </w:rPr>
        <w:lastRenderedPageBreak/>
        <w:t xml:space="preserve">δηλώνει δημόσια ότι γνωρίζει και εμπλέκει </w:t>
      </w:r>
      <w:r>
        <w:rPr>
          <w:rFonts w:eastAsia="Times New Roman"/>
          <w:bCs/>
          <w:shd w:val="clear" w:color="auto" w:fill="FFFFFF"/>
        </w:rPr>
        <w:t>συγκεκριμένο επιχειρηματία σε αυτά τα οποία ισχυρίζεται</w:t>
      </w:r>
      <w:r>
        <w:rPr>
          <w:rFonts w:eastAsia="Times New Roman"/>
          <w:bCs/>
          <w:shd w:val="clear" w:color="auto" w:fill="FFFFFF"/>
        </w:rPr>
        <w:t xml:space="preserve"> να σιωπήσει</w:t>
      </w:r>
      <w:r>
        <w:rPr>
          <w:rFonts w:eastAsia="Times New Roman"/>
          <w:bCs/>
          <w:shd w:val="clear" w:color="auto" w:fill="FFFFFF"/>
        </w:rPr>
        <w:t>. Τον Υπουργό Άμυνας, λοιπόν, αν τον κατηγορείτε για κάτι, είναι ότι έδειξε υπερβάλλοντα ζήλο, ότι προέτρεψε έναν κατηγορούμενο, έναν κρατούμενο</w:t>
      </w:r>
      <w:r>
        <w:rPr>
          <w:rFonts w:eastAsia="Times New Roman"/>
          <w:bCs/>
          <w:shd w:val="clear" w:color="auto" w:fill="FFFFFF"/>
        </w:rPr>
        <w:t xml:space="preserve">, έναν ισοβίτη ή οτιδήποτε να μιλήσει και να αποκαλυφθεί η αλήθεια; Αυτό είναι το αμάρτημά του; Αν αυτό είναι το αμάρτημά του, να μας πείτε ότι ενδιαφέρεστε για τη συγκάλυψη. </w:t>
      </w:r>
    </w:p>
    <w:p w14:paraId="6900E21A" w14:textId="77777777" w:rsidR="0091451A" w:rsidRDefault="0014380A">
      <w:pPr>
        <w:spacing w:line="600" w:lineRule="auto"/>
        <w:ind w:firstLine="720"/>
        <w:contextualSpacing/>
        <w:jc w:val="both"/>
        <w:rPr>
          <w:rFonts w:eastAsia="Times New Roman"/>
          <w:bCs/>
          <w:shd w:val="clear" w:color="auto" w:fill="FFFFFF"/>
        </w:rPr>
      </w:pPr>
      <w:r>
        <w:rPr>
          <w:rFonts w:eastAsia="Times New Roman"/>
          <w:b/>
          <w:bCs/>
          <w:shd w:val="clear" w:color="auto" w:fill="FFFFFF"/>
        </w:rPr>
        <w:t>ΝΙΚΟΛΑΟΣ ΠΑΝΑΓΙΩΤΟΠΟΥΛΟΣ:</w:t>
      </w:r>
      <w:r>
        <w:rPr>
          <w:rFonts w:eastAsia="Times New Roman"/>
          <w:bCs/>
          <w:shd w:val="clear" w:color="auto" w:fill="FFFFFF"/>
        </w:rPr>
        <w:t xml:space="preserve"> Λάθος καταλάβατε.</w:t>
      </w:r>
    </w:p>
    <w:p w14:paraId="6900E21B" w14:textId="77777777" w:rsidR="0091451A" w:rsidRDefault="0014380A">
      <w:pPr>
        <w:spacing w:line="600" w:lineRule="auto"/>
        <w:ind w:firstLine="720"/>
        <w:contextualSpacing/>
        <w:jc w:val="both"/>
        <w:rPr>
          <w:rFonts w:eastAsia="Times New Roman"/>
          <w:bCs/>
          <w:shd w:val="clear" w:color="auto" w:fill="FFFFFF"/>
        </w:rPr>
      </w:pPr>
      <w:r>
        <w:rPr>
          <w:rFonts w:eastAsia="Times New Roman"/>
          <w:b/>
          <w:bCs/>
          <w:shd w:val="clear" w:color="auto" w:fill="FFFFFF"/>
        </w:rPr>
        <w:t>ΣΠΥΡΙΔΩΝ</w:t>
      </w:r>
      <w:r>
        <w:rPr>
          <w:rFonts w:eastAsia="Times New Roman"/>
          <w:b/>
          <w:bCs/>
          <w:shd w:val="clear" w:color="auto" w:fill="FFFFFF"/>
        </w:rPr>
        <w:t xml:space="preserve"> </w:t>
      </w:r>
      <w:r>
        <w:rPr>
          <w:rFonts w:eastAsia="Times New Roman"/>
          <w:b/>
          <w:bCs/>
          <w:shd w:val="clear" w:color="auto" w:fill="FFFFFF"/>
        </w:rPr>
        <w:t>-</w:t>
      </w:r>
      <w:r>
        <w:rPr>
          <w:rFonts w:eastAsia="Times New Roman"/>
          <w:b/>
          <w:bCs/>
          <w:shd w:val="clear" w:color="auto" w:fill="FFFFFF"/>
        </w:rPr>
        <w:t xml:space="preserve"> </w:t>
      </w:r>
      <w:r>
        <w:rPr>
          <w:rFonts w:eastAsia="Times New Roman"/>
          <w:b/>
          <w:bCs/>
          <w:shd w:val="clear" w:color="auto" w:fill="FFFFFF"/>
        </w:rPr>
        <w:t>ΑΔΩΝΙΣ ΓΕΩΡΓΙΑΔΗΣ:</w:t>
      </w:r>
      <w:r>
        <w:rPr>
          <w:rFonts w:eastAsia="Times New Roman"/>
          <w:bCs/>
          <w:shd w:val="clear" w:color="auto" w:fill="FFFFFF"/>
        </w:rPr>
        <w:t xml:space="preserve"> Κύριε </w:t>
      </w:r>
      <w:r>
        <w:rPr>
          <w:rFonts w:eastAsia="Times New Roman"/>
          <w:bCs/>
          <w:shd w:val="clear" w:color="auto" w:fill="FFFFFF"/>
        </w:rPr>
        <w:t>Πρόεδρε,…</w:t>
      </w:r>
    </w:p>
    <w:p w14:paraId="6900E21C" w14:textId="77777777" w:rsidR="0091451A" w:rsidRDefault="0014380A">
      <w:pPr>
        <w:spacing w:line="600" w:lineRule="auto"/>
        <w:ind w:firstLine="720"/>
        <w:contextualSpacing/>
        <w:jc w:val="both"/>
        <w:rPr>
          <w:rFonts w:eastAsia="Times New Roman"/>
          <w:bCs/>
        </w:rPr>
      </w:pPr>
      <w:r>
        <w:rPr>
          <w:rFonts w:eastAsia="Times New Roman"/>
          <w:b/>
          <w:bCs/>
        </w:rPr>
        <w:t>ΠΡΟΕΔΡΕΥΩΝ (Νικήτας Κακλαμάνης):</w:t>
      </w:r>
      <w:r>
        <w:rPr>
          <w:rFonts w:eastAsia="Times New Roman" w:cs="Times New Roman"/>
          <w:szCs w:val="24"/>
        </w:rPr>
        <w:t xml:space="preserve"> Κύριε Γεωργιάδη, μη διακόπτετε. Η </w:t>
      </w:r>
      <w:r>
        <w:rPr>
          <w:rFonts w:eastAsia="Times New Roman"/>
          <w:szCs w:val="24"/>
        </w:rPr>
        <w:t>διαδικασία</w:t>
      </w:r>
      <w:r>
        <w:rPr>
          <w:rFonts w:eastAsia="Times New Roman" w:cs="Times New Roman"/>
          <w:szCs w:val="24"/>
        </w:rPr>
        <w:t xml:space="preserve"> </w:t>
      </w:r>
      <w:r>
        <w:rPr>
          <w:rFonts w:eastAsia="Times New Roman"/>
          <w:bCs/>
        </w:rPr>
        <w:t>είναι</w:t>
      </w:r>
      <w:r>
        <w:rPr>
          <w:rFonts w:eastAsia="Times New Roman" w:cs="Times New Roman"/>
          <w:szCs w:val="24"/>
        </w:rPr>
        <w:t xml:space="preserve"> </w:t>
      </w:r>
      <w:r>
        <w:rPr>
          <w:rFonts w:eastAsia="Times New Roman"/>
          <w:bCs/>
        </w:rPr>
        <w:t xml:space="preserve">συγκεκριμένη. </w:t>
      </w:r>
    </w:p>
    <w:p w14:paraId="6900E21D" w14:textId="77777777" w:rsidR="0091451A" w:rsidRDefault="0014380A">
      <w:pPr>
        <w:spacing w:line="600" w:lineRule="auto"/>
        <w:ind w:firstLine="720"/>
        <w:contextualSpacing/>
        <w:jc w:val="both"/>
        <w:rPr>
          <w:rFonts w:eastAsia="Times New Roman"/>
          <w:bCs/>
          <w:shd w:val="clear" w:color="auto" w:fill="FFFFFF"/>
        </w:rPr>
      </w:pPr>
      <w:r>
        <w:rPr>
          <w:rFonts w:eastAsia="Times New Roman"/>
          <w:b/>
          <w:bCs/>
        </w:rPr>
        <w:t>ΣΤΑΥΡΟΣ ΚΟΝΤΟΝΗΣ (Υπουργός Δικαιοσύνης, Διαφάνειας και Ανθρωπίνων Δικαιωμάτων):</w:t>
      </w:r>
      <w:r>
        <w:rPr>
          <w:rFonts w:eastAsia="Times New Roman"/>
          <w:bCs/>
        </w:rPr>
        <w:t xml:space="preserve"> </w:t>
      </w:r>
      <w:r>
        <w:rPr>
          <w:rFonts w:eastAsia="Times New Roman"/>
          <w:bCs/>
          <w:shd w:val="clear" w:color="auto" w:fill="FFFFFF"/>
        </w:rPr>
        <w:t xml:space="preserve">Εγώ πιστεύω ότι κανένας δεν ενδιαφέρεται για τη συγκάλυψη, αλλά ο τρόπος με τον οποίο βάλλετε κατά του Υπουργού Άμυνας οδηγεί σε άλλες σκέψεις. </w:t>
      </w:r>
    </w:p>
    <w:p w14:paraId="6900E21E" w14:textId="77777777" w:rsidR="0091451A" w:rsidRDefault="0014380A">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Εγώ, κύριε Γεωργιάδη, σας έχω ακούσει με έναν τρόπο –θα έλεγα– </w:t>
      </w:r>
      <w:proofErr w:type="spellStart"/>
      <w:r>
        <w:rPr>
          <w:rFonts w:eastAsia="Times New Roman"/>
          <w:bCs/>
          <w:shd w:val="clear" w:color="auto" w:fill="FFFFFF"/>
        </w:rPr>
        <w:t>εμμονικό</w:t>
      </w:r>
      <w:proofErr w:type="spellEnd"/>
      <w:r>
        <w:rPr>
          <w:rFonts w:eastAsia="Times New Roman"/>
          <w:bCs/>
          <w:shd w:val="clear" w:color="auto" w:fill="FFFFFF"/>
        </w:rPr>
        <w:t xml:space="preserve"> μέχρι και εμπαθή να μιλάτε για τον Υπου</w:t>
      </w:r>
      <w:r>
        <w:rPr>
          <w:rFonts w:eastAsia="Times New Roman"/>
          <w:bCs/>
          <w:shd w:val="clear" w:color="auto" w:fill="FFFFFF"/>
        </w:rPr>
        <w:t>ργό Άμυνας. Θα έχετε τους λόγους σας. Πολιτικές διαφωνίες μπορεί να έχουμε, αλλά γιατί να μιλάτε κατ’ αυτόν τον τρόπο για μία ενέργειά του, η οποία σε τελευταία ανάλυση –οτιδήποτε μπορείτε να πείτε– κατευθύνεται προς την αποκάλυψη της αλήθειας και ενδεχομέ</w:t>
      </w:r>
      <w:r>
        <w:rPr>
          <w:rFonts w:eastAsia="Times New Roman"/>
          <w:bCs/>
          <w:shd w:val="clear" w:color="auto" w:fill="FFFFFF"/>
        </w:rPr>
        <w:t xml:space="preserve">νως και άλλων ενόχων; Αυτό δεν είναι κακό. </w:t>
      </w:r>
    </w:p>
    <w:p w14:paraId="6900E21F" w14:textId="77777777" w:rsidR="0091451A" w:rsidRDefault="0014380A">
      <w:pPr>
        <w:spacing w:line="600" w:lineRule="auto"/>
        <w:ind w:firstLine="720"/>
        <w:contextualSpacing/>
        <w:jc w:val="both"/>
        <w:rPr>
          <w:rFonts w:eastAsia="Times New Roman"/>
          <w:bCs/>
          <w:shd w:val="clear" w:color="auto" w:fill="FFFFFF"/>
        </w:rPr>
      </w:pPr>
      <w:r>
        <w:rPr>
          <w:rFonts w:eastAsia="Times New Roman"/>
          <w:b/>
          <w:bCs/>
          <w:shd w:val="clear" w:color="auto" w:fill="FFFFFF"/>
        </w:rPr>
        <w:lastRenderedPageBreak/>
        <w:t>ΣΠΥΡΙΔΩΝ</w:t>
      </w:r>
      <w:r>
        <w:rPr>
          <w:rFonts w:eastAsia="Times New Roman"/>
          <w:b/>
          <w:bCs/>
          <w:shd w:val="clear" w:color="auto" w:fill="FFFFFF"/>
        </w:rPr>
        <w:t xml:space="preserve"> </w:t>
      </w:r>
      <w:r>
        <w:rPr>
          <w:rFonts w:eastAsia="Times New Roman"/>
          <w:b/>
          <w:bCs/>
          <w:shd w:val="clear" w:color="auto" w:fill="FFFFFF"/>
        </w:rPr>
        <w:t>-</w:t>
      </w:r>
      <w:r>
        <w:rPr>
          <w:rFonts w:eastAsia="Times New Roman"/>
          <w:b/>
          <w:bCs/>
          <w:shd w:val="clear" w:color="auto" w:fill="FFFFFF"/>
        </w:rPr>
        <w:t xml:space="preserve"> </w:t>
      </w:r>
      <w:r>
        <w:rPr>
          <w:rFonts w:eastAsia="Times New Roman"/>
          <w:b/>
          <w:bCs/>
          <w:shd w:val="clear" w:color="auto" w:fill="FFFFFF"/>
        </w:rPr>
        <w:t>ΑΔΩΝΙΣ ΓΕΩΡΓΙΑΔΗΣ:</w:t>
      </w:r>
      <w:r>
        <w:rPr>
          <w:rFonts w:eastAsia="Times New Roman"/>
          <w:bCs/>
          <w:shd w:val="clear" w:color="auto" w:fill="FFFFFF"/>
        </w:rPr>
        <w:t xml:space="preserve"> Ανακριτικός υπάλληλος είναι;</w:t>
      </w:r>
    </w:p>
    <w:p w14:paraId="6900E220" w14:textId="77777777" w:rsidR="0091451A" w:rsidRDefault="0014380A">
      <w:pPr>
        <w:spacing w:line="600" w:lineRule="auto"/>
        <w:ind w:firstLine="720"/>
        <w:contextualSpacing/>
        <w:jc w:val="both"/>
        <w:rPr>
          <w:rFonts w:eastAsia="Times New Roman"/>
          <w:bCs/>
        </w:rPr>
      </w:pPr>
      <w:r>
        <w:rPr>
          <w:rFonts w:eastAsia="Times New Roman"/>
          <w:b/>
          <w:bCs/>
        </w:rPr>
        <w:t xml:space="preserve">ΣΤΑΥΡΟΣ ΚΟΝΤΟΝΗΣ (Υπουργός Δικαιοσύνης, Διαφάνειας και Ανθρωπίνων Δικαιωμάτων): </w:t>
      </w:r>
      <w:r>
        <w:rPr>
          <w:rFonts w:eastAsia="Times New Roman"/>
          <w:bCs/>
        </w:rPr>
        <w:t>Μα, κύριε Γεωργιάδη, εδώ τώρα λέτε κάτι άλλο. Λέτε: «Ανακριτικός υπάλληλο</w:t>
      </w:r>
      <w:r>
        <w:rPr>
          <w:rFonts w:eastAsia="Times New Roman"/>
          <w:bCs/>
        </w:rPr>
        <w:t xml:space="preserve">ς είναι;». Μα όχι, πήγε να του πάρει κατάθεση; </w:t>
      </w:r>
    </w:p>
    <w:p w14:paraId="6900E221" w14:textId="77777777" w:rsidR="0091451A" w:rsidRDefault="0014380A">
      <w:pPr>
        <w:spacing w:line="600" w:lineRule="auto"/>
        <w:ind w:firstLine="720"/>
        <w:contextualSpacing/>
        <w:jc w:val="both"/>
        <w:rPr>
          <w:rFonts w:eastAsia="Times New Roman"/>
          <w:bCs/>
        </w:rPr>
      </w:pPr>
      <w:r>
        <w:rPr>
          <w:rFonts w:eastAsia="Times New Roman"/>
          <w:bCs/>
        </w:rPr>
        <w:t>Ξέρετε πολύ καλά, κύριε Γεωργιάδη, αλλά το παρακάμπτετε και το παρακάμπτετε σκοπίμως</w:t>
      </w:r>
      <w:r>
        <w:rPr>
          <w:rFonts w:eastAsia="Times New Roman"/>
          <w:bCs/>
          <w:shd w:val="clear" w:color="auto" w:fill="FFFFFF"/>
        </w:rPr>
        <w:t>,</w:t>
      </w:r>
      <w:r>
        <w:rPr>
          <w:rFonts w:eastAsia="Times New Roman"/>
          <w:bCs/>
        </w:rPr>
        <w:t xml:space="preserve"> ότι ο ισοβίτης αυτός είχε δώσει μια συνέντευξη </w:t>
      </w:r>
      <w:r>
        <w:rPr>
          <w:rFonts w:eastAsia="Times New Roman"/>
          <w:bCs/>
          <w:shd w:val="clear" w:color="auto" w:fill="FFFFFF"/>
        </w:rPr>
        <w:t>–τ</w:t>
      </w:r>
      <w:r>
        <w:rPr>
          <w:rFonts w:eastAsia="Times New Roman"/>
          <w:bCs/>
        </w:rPr>
        <w:t>ο γνωρίζετε;</w:t>
      </w:r>
      <w:r>
        <w:rPr>
          <w:rFonts w:eastAsia="Times New Roman"/>
          <w:bCs/>
          <w:shd w:val="clear" w:color="auto" w:fill="FFFFFF"/>
        </w:rPr>
        <w:t>–</w:t>
      </w:r>
      <w:r>
        <w:rPr>
          <w:rFonts w:eastAsia="Times New Roman"/>
          <w:bCs/>
        </w:rPr>
        <w:t xml:space="preserve"> σε γνωστό δημοσιογράφο, στον κ. </w:t>
      </w:r>
      <w:proofErr w:type="spellStart"/>
      <w:r>
        <w:rPr>
          <w:rFonts w:eastAsia="Times New Roman"/>
          <w:bCs/>
        </w:rPr>
        <w:t>Τριανταφυλλόπουλο</w:t>
      </w:r>
      <w:proofErr w:type="spellEnd"/>
      <w:r>
        <w:rPr>
          <w:rFonts w:eastAsia="Times New Roman"/>
          <w:bCs/>
        </w:rPr>
        <w:t>, στην οπο</w:t>
      </w:r>
      <w:r>
        <w:rPr>
          <w:rFonts w:eastAsia="Times New Roman"/>
          <w:bCs/>
        </w:rPr>
        <w:t>ία συνέντευξη μάλιστα δηλώνει και τη συναίνεσή του να δημοσιοποιηθούν όσα του λέει. Εκεί, λοιπόν, εμπλέκει ανθρώπους, επιχειρηματίες κ.λπ</w:t>
      </w:r>
      <w:r>
        <w:rPr>
          <w:rFonts w:eastAsia="Times New Roman"/>
          <w:bCs/>
        </w:rPr>
        <w:t>.</w:t>
      </w:r>
      <w:r>
        <w:rPr>
          <w:rFonts w:eastAsia="Times New Roman"/>
          <w:bCs/>
        </w:rPr>
        <w:t xml:space="preserve">. </w:t>
      </w:r>
    </w:p>
    <w:p w14:paraId="6900E222" w14:textId="77777777" w:rsidR="0091451A" w:rsidRDefault="0014380A">
      <w:pPr>
        <w:spacing w:line="600" w:lineRule="auto"/>
        <w:ind w:firstLine="720"/>
        <w:contextualSpacing/>
        <w:jc w:val="both"/>
        <w:rPr>
          <w:rFonts w:eastAsia="Times New Roman"/>
          <w:bCs/>
        </w:rPr>
      </w:pPr>
      <w:r>
        <w:rPr>
          <w:rFonts w:eastAsia="Times New Roman"/>
          <w:bCs/>
        </w:rPr>
        <w:t xml:space="preserve">Τι έκανε η Κυβέρνηση και τι έκανε η </w:t>
      </w:r>
      <w:r>
        <w:rPr>
          <w:rFonts w:eastAsia="Times New Roman"/>
          <w:bCs/>
        </w:rPr>
        <w:t>δ</w:t>
      </w:r>
      <w:r>
        <w:rPr>
          <w:rFonts w:eastAsia="Times New Roman"/>
          <w:bCs/>
        </w:rPr>
        <w:t xml:space="preserve">ικαιοσύνη; Αμέσως απεστάλη </w:t>
      </w:r>
      <w:r>
        <w:rPr>
          <w:rFonts w:eastAsia="Times New Roman"/>
          <w:bCs/>
        </w:rPr>
        <w:t>ε</w:t>
      </w:r>
      <w:r>
        <w:rPr>
          <w:rFonts w:eastAsia="Times New Roman"/>
          <w:bCs/>
        </w:rPr>
        <w:t>ισαγγελέας, ακριβώς για να διερευνήσει εάν αυτά τα</w:t>
      </w:r>
      <w:r>
        <w:rPr>
          <w:rFonts w:eastAsia="Times New Roman"/>
          <w:bCs/>
        </w:rPr>
        <w:t xml:space="preserve"> πράγματα είναι αληθή. Ο ισοβίτης δεν δέχτηκε να δώσει κατάθεση, διότι κατάθεση ούτως άλλως θα έπαιρνε ο αρμόδιος </w:t>
      </w:r>
      <w:r>
        <w:rPr>
          <w:rFonts w:eastAsia="Times New Roman"/>
          <w:bCs/>
        </w:rPr>
        <w:t>ε</w:t>
      </w:r>
      <w:r>
        <w:rPr>
          <w:rFonts w:eastAsia="Times New Roman"/>
          <w:bCs/>
        </w:rPr>
        <w:t xml:space="preserve">ισαγγελέας. </w:t>
      </w:r>
    </w:p>
    <w:p w14:paraId="6900E223" w14:textId="77777777" w:rsidR="0091451A" w:rsidRDefault="0014380A">
      <w:pPr>
        <w:spacing w:line="600" w:lineRule="auto"/>
        <w:ind w:firstLine="720"/>
        <w:contextualSpacing/>
        <w:jc w:val="both"/>
        <w:rPr>
          <w:rFonts w:eastAsia="Times New Roman"/>
          <w:bCs/>
        </w:rPr>
      </w:pPr>
      <w:r>
        <w:rPr>
          <w:rFonts w:eastAsia="Times New Roman"/>
          <w:b/>
          <w:bCs/>
        </w:rPr>
        <w:t>ΚΩΝΣΤΑΝΤΙΝΟΣ ΤΖΑΒΑΡΑΣ:</w:t>
      </w:r>
      <w:r>
        <w:rPr>
          <w:rFonts w:eastAsia="Times New Roman"/>
          <w:bCs/>
        </w:rPr>
        <w:t xml:space="preserve"> Ο Εισαγγελέας Πλημμελειοδικών. </w:t>
      </w:r>
    </w:p>
    <w:p w14:paraId="6900E224" w14:textId="77777777" w:rsidR="0091451A" w:rsidRDefault="0014380A">
      <w:pPr>
        <w:spacing w:line="600" w:lineRule="auto"/>
        <w:ind w:firstLine="720"/>
        <w:contextualSpacing/>
        <w:jc w:val="both"/>
        <w:rPr>
          <w:rFonts w:eastAsia="Times New Roman"/>
          <w:bCs/>
        </w:rPr>
      </w:pPr>
      <w:r>
        <w:rPr>
          <w:rFonts w:eastAsia="Times New Roman"/>
          <w:b/>
          <w:bCs/>
        </w:rPr>
        <w:t>ΣΤΑΥΡΟΣ ΚΟΝΤΟΝΗΣ (Υπουργός Δικαιοσύνης, Διαφάνειας και Ανθρωπίνων Δικαιωμ</w:t>
      </w:r>
      <w:r>
        <w:rPr>
          <w:rFonts w:eastAsia="Times New Roman"/>
          <w:b/>
          <w:bCs/>
        </w:rPr>
        <w:t>άτων):</w:t>
      </w:r>
      <w:r>
        <w:rPr>
          <w:rFonts w:eastAsia="Times New Roman"/>
          <w:bCs/>
        </w:rPr>
        <w:t xml:space="preserve"> Έτσι. Ο κ. Τζαβάρας τα ξέρει. </w:t>
      </w:r>
    </w:p>
    <w:p w14:paraId="6900E225" w14:textId="77777777" w:rsidR="0091451A" w:rsidRDefault="0014380A">
      <w:pPr>
        <w:spacing w:line="600" w:lineRule="auto"/>
        <w:ind w:firstLine="720"/>
        <w:contextualSpacing/>
        <w:jc w:val="both"/>
        <w:rPr>
          <w:rFonts w:eastAsia="Times New Roman"/>
          <w:bCs/>
        </w:rPr>
      </w:pPr>
      <w:r>
        <w:rPr>
          <w:rFonts w:eastAsia="Times New Roman"/>
          <w:bCs/>
        </w:rPr>
        <w:lastRenderedPageBreak/>
        <w:t xml:space="preserve">Παρέδωσε, </w:t>
      </w:r>
      <w:r>
        <w:rPr>
          <w:rFonts w:eastAsia="Times New Roman"/>
          <w:bCs/>
          <w:shd w:val="clear" w:color="auto" w:fill="FFFFFF"/>
        </w:rPr>
        <w:t>όμως,</w:t>
      </w:r>
      <w:r>
        <w:rPr>
          <w:rFonts w:eastAsia="Times New Roman"/>
          <w:bCs/>
        </w:rPr>
        <w:t xml:space="preserve"> στην αρμόδια </w:t>
      </w:r>
      <w:r>
        <w:rPr>
          <w:rFonts w:eastAsia="Times New Roman"/>
          <w:bCs/>
        </w:rPr>
        <w:t>ε</w:t>
      </w:r>
      <w:r>
        <w:rPr>
          <w:rFonts w:eastAsia="Times New Roman"/>
          <w:bCs/>
        </w:rPr>
        <w:t>ισαγγελέα, η οποία είναι προϊσταμένη της Εισαγγελίας Πλημμελειοδικών έναν κατάλογο με τραπεζικούς λογαριασμούς. Και από του σημείου εκείνου, χωρίς να υπάρξει ουδεμία διαρροή, έχει ξεκινήσε</w:t>
      </w:r>
      <w:r>
        <w:rPr>
          <w:rFonts w:eastAsia="Times New Roman"/>
          <w:bCs/>
        </w:rPr>
        <w:t xml:space="preserve">ι η διαδικασία της δικαστικής διερεύνησης. </w:t>
      </w:r>
    </w:p>
    <w:p w14:paraId="6900E226" w14:textId="77777777" w:rsidR="0091451A" w:rsidRDefault="0014380A">
      <w:pPr>
        <w:spacing w:line="600" w:lineRule="auto"/>
        <w:ind w:firstLine="720"/>
        <w:contextualSpacing/>
        <w:jc w:val="both"/>
        <w:rPr>
          <w:rFonts w:eastAsia="Times New Roman"/>
          <w:bCs/>
        </w:rPr>
      </w:pPr>
      <w:r>
        <w:rPr>
          <w:rFonts w:eastAsia="Times New Roman"/>
          <w:bCs/>
        </w:rPr>
        <w:t xml:space="preserve">Πού είναι το πρόβλημα; Εμείς ούτε ενόχους κατασκευάζουμε, ούτε για ενόχους μιλάμε, ούτε από εμάς ανακοινώθηκε το παραμικρό, κύριε Γεωργιάδη. </w:t>
      </w:r>
    </w:p>
    <w:p w14:paraId="6900E227" w14:textId="77777777" w:rsidR="0091451A" w:rsidRDefault="0014380A">
      <w:pPr>
        <w:spacing w:line="600" w:lineRule="auto"/>
        <w:ind w:firstLine="720"/>
        <w:contextualSpacing/>
        <w:jc w:val="both"/>
        <w:rPr>
          <w:rFonts w:eastAsia="Times New Roman"/>
          <w:bCs/>
        </w:rPr>
      </w:pPr>
      <w:r>
        <w:rPr>
          <w:rFonts w:eastAsia="Times New Roman"/>
          <w:bCs/>
        </w:rPr>
        <w:t>Ο δε Υπουργός Άμυνας, τον οποίον επικαλείστε κατ’ επανάληψη με τρόπο α</w:t>
      </w:r>
      <w:r>
        <w:rPr>
          <w:rFonts w:eastAsia="Times New Roman"/>
          <w:bCs/>
        </w:rPr>
        <w:t>ρνητικό, μετά από εκείνη την επαφή, με την οποία προφανώς διασταύρωσε αφού έκρινε ότι έπρεπε να διασταυρώσει αυτό που του είχε καταγγελθεί από τον δημοσιογράφο</w:t>
      </w:r>
      <w:r>
        <w:rPr>
          <w:rFonts w:eastAsia="Times New Roman"/>
          <w:bCs/>
        </w:rPr>
        <w:t>,</w:t>
      </w:r>
      <w:r>
        <w:rPr>
          <w:rFonts w:eastAsia="Times New Roman"/>
          <w:bCs/>
        </w:rPr>
        <w:t xml:space="preserve"> που πήρε τη συνέντευξη, ουδεμία άλλη επαφή είχε με αυτή τη…</w:t>
      </w:r>
    </w:p>
    <w:p w14:paraId="6900E228" w14:textId="77777777" w:rsidR="0091451A" w:rsidRDefault="0014380A">
      <w:pPr>
        <w:spacing w:line="600" w:lineRule="auto"/>
        <w:ind w:firstLine="720"/>
        <w:contextualSpacing/>
        <w:jc w:val="both"/>
        <w:rPr>
          <w:rFonts w:eastAsia="Times New Roman"/>
          <w:bCs/>
          <w:shd w:val="clear" w:color="auto" w:fill="FFFFFF"/>
        </w:rPr>
      </w:pPr>
      <w:r>
        <w:rPr>
          <w:rFonts w:eastAsia="Times New Roman"/>
          <w:b/>
          <w:bCs/>
          <w:shd w:val="clear" w:color="auto" w:fill="FFFFFF"/>
        </w:rPr>
        <w:t>ΣΠΥΡΙΔΩΝ</w:t>
      </w:r>
      <w:r>
        <w:rPr>
          <w:rFonts w:eastAsia="Times New Roman"/>
          <w:b/>
          <w:bCs/>
          <w:shd w:val="clear" w:color="auto" w:fill="FFFFFF"/>
        </w:rPr>
        <w:t xml:space="preserve"> </w:t>
      </w:r>
      <w:r>
        <w:rPr>
          <w:rFonts w:eastAsia="Times New Roman"/>
          <w:b/>
          <w:bCs/>
          <w:shd w:val="clear" w:color="auto" w:fill="FFFFFF"/>
        </w:rPr>
        <w:t>-</w:t>
      </w:r>
      <w:r>
        <w:rPr>
          <w:rFonts w:eastAsia="Times New Roman"/>
          <w:b/>
          <w:bCs/>
          <w:shd w:val="clear" w:color="auto" w:fill="FFFFFF"/>
        </w:rPr>
        <w:t xml:space="preserve"> </w:t>
      </w:r>
      <w:r>
        <w:rPr>
          <w:rFonts w:eastAsia="Times New Roman"/>
          <w:b/>
          <w:bCs/>
          <w:shd w:val="clear" w:color="auto" w:fill="FFFFFF"/>
        </w:rPr>
        <w:t xml:space="preserve">ΑΔΩΝΙΣ ΓΕΩΡΓΙΑΔΗΣ: </w:t>
      </w:r>
      <w:r>
        <w:rPr>
          <w:rFonts w:eastAsia="Times New Roman"/>
          <w:bCs/>
          <w:shd w:val="clear" w:color="auto" w:fill="FFFFFF"/>
        </w:rPr>
        <w:t xml:space="preserve">Άμα είχε και άλλη, τι θα κάνετε; </w:t>
      </w:r>
    </w:p>
    <w:p w14:paraId="6900E229" w14:textId="77777777" w:rsidR="0091451A" w:rsidRDefault="0014380A">
      <w:pPr>
        <w:spacing w:line="600" w:lineRule="auto"/>
        <w:ind w:firstLine="720"/>
        <w:contextualSpacing/>
        <w:jc w:val="both"/>
        <w:rPr>
          <w:rFonts w:eastAsia="Times New Roman"/>
          <w:bCs/>
          <w:shd w:val="clear" w:color="auto" w:fill="FFFFFF"/>
        </w:rPr>
      </w:pPr>
      <w:r>
        <w:rPr>
          <w:rFonts w:eastAsia="Times New Roman"/>
          <w:b/>
          <w:bCs/>
        </w:rPr>
        <w:t xml:space="preserve">ΣΤΑΥΡΟΣ ΚΟΝΤΟΝΗΣ (Υπουργός Δικαιοσύνης, Διαφάνειας και Ανθρωπίνων Δικαιωμάτων): </w:t>
      </w:r>
      <w:r>
        <w:rPr>
          <w:rFonts w:eastAsia="Times New Roman"/>
          <w:bCs/>
        </w:rPr>
        <w:t xml:space="preserve">Κύριε Γεωργιάδη, αυτά θα τα δούμε. Εσείς εδώ τι μας λέτε; Εάν είχε άλλη και αν δεν είχε άλλη. Έτσι θα συζητήσουμε; </w:t>
      </w:r>
    </w:p>
    <w:p w14:paraId="6900E22A" w14:textId="77777777" w:rsidR="0091451A" w:rsidRDefault="0014380A">
      <w:pPr>
        <w:spacing w:line="600" w:lineRule="auto"/>
        <w:ind w:firstLine="720"/>
        <w:contextualSpacing/>
        <w:jc w:val="both"/>
        <w:rPr>
          <w:rFonts w:eastAsia="Times New Roman"/>
          <w:bCs/>
          <w:shd w:val="clear" w:color="auto" w:fill="FFFFFF"/>
        </w:rPr>
      </w:pPr>
      <w:r>
        <w:rPr>
          <w:rFonts w:eastAsia="Times New Roman"/>
          <w:bCs/>
          <w:shd w:val="clear" w:color="auto" w:fill="FFFFFF"/>
        </w:rPr>
        <w:t>Λοιπόν, σας λέω όσον αφορά</w:t>
      </w:r>
      <w:r>
        <w:rPr>
          <w:rFonts w:eastAsia="Times New Roman"/>
          <w:bCs/>
          <w:shd w:val="clear" w:color="auto" w:fill="FFFFFF"/>
        </w:rPr>
        <w:t xml:space="preserve">… </w:t>
      </w:r>
    </w:p>
    <w:p w14:paraId="6900E22B" w14:textId="77777777" w:rsidR="0091451A" w:rsidRDefault="0014380A">
      <w:pPr>
        <w:spacing w:line="600" w:lineRule="auto"/>
        <w:ind w:firstLine="720"/>
        <w:contextualSpacing/>
        <w:jc w:val="both"/>
        <w:rPr>
          <w:rFonts w:eastAsia="Times New Roman"/>
          <w:bCs/>
        </w:rPr>
      </w:pPr>
      <w:r>
        <w:rPr>
          <w:rFonts w:eastAsia="Times New Roman"/>
          <w:b/>
          <w:bCs/>
        </w:rPr>
        <w:t xml:space="preserve">ΠΡΟΕΔΡΕΥΩΝ (Νικήτας Κακλαμάνης): </w:t>
      </w:r>
      <w:r>
        <w:rPr>
          <w:rFonts w:eastAsia="Times New Roman"/>
          <w:bCs/>
        </w:rPr>
        <w:t xml:space="preserve">Υπενθυμίζω ότι εδώ είναι Βουλή και όχι τηλεοπτικό πάνελ, για να κάνετε μεταξύ σας διάλογο. </w:t>
      </w:r>
    </w:p>
    <w:p w14:paraId="6900E22C" w14:textId="77777777" w:rsidR="0091451A" w:rsidRDefault="0014380A">
      <w:pPr>
        <w:spacing w:line="600" w:lineRule="auto"/>
        <w:ind w:firstLine="720"/>
        <w:contextualSpacing/>
        <w:jc w:val="both"/>
        <w:rPr>
          <w:rFonts w:eastAsia="Times New Roman"/>
          <w:bCs/>
          <w:shd w:val="clear" w:color="auto" w:fill="FFFFFF"/>
        </w:rPr>
      </w:pPr>
      <w:r>
        <w:rPr>
          <w:rFonts w:eastAsia="Times New Roman"/>
          <w:b/>
          <w:bCs/>
        </w:rPr>
        <w:lastRenderedPageBreak/>
        <w:t>ΣΤΑΥΡΟΣ ΚΟΝΤΟΝΗΣ (Υπουργός Δικαιοσύνης, Διαφάνειας και Ανθρωπίνων Δικαιωμάτων):</w:t>
      </w:r>
      <w:r>
        <w:rPr>
          <w:rFonts w:eastAsia="Times New Roman"/>
          <w:bCs/>
        </w:rPr>
        <w:t xml:space="preserve"> Έτσι, ακριβώς. </w:t>
      </w:r>
    </w:p>
    <w:p w14:paraId="6900E22D" w14:textId="77777777" w:rsidR="0091451A" w:rsidRDefault="0014380A">
      <w:pPr>
        <w:spacing w:line="600" w:lineRule="auto"/>
        <w:ind w:firstLine="720"/>
        <w:contextualSpacing/>
        <w:jc w:val="both"/>
        <w:rPr>
          <w:rFonts w:eastAsia="Times New Roman"/>
          <w:bCs/>
        </w:rPr>
      </w:pPr>
      <w:r>
        <w:rPr>
          <w:rFonts w:eastAsia="Times New Roman"/>
          <w:b/>
          <w:bCs/>
        </w:rPr>
        <w:t>ΠΡΟΕΔΡΕΥΩΝ (Νικήτας Κακλαμάνης):</w:t>
      </w:r>
      <w:r>
        <w:rPr>
          <w:rFonts w:eastAsia="Times New Roman" w:cs="Times New Roman"/>
          <w:szCs w:val="24"/>
        </w:rPr>
        <w:t xml:space="preserve"> </w:t>
      </w:r>
      <w:r>
        <w:rPr>
          <w:rFonts w:eastAsia="Times New Roman"/>
          <w:bCs/>
        </w:rPr>
        <w:t>Για τελευταία φορά το υπενθυμίζω.</w:t>
      </w:r>
    </w:p>
    <w:p w14:paraId="6900E22E" w14:textId="77777777" w:rsidR="0091451A" w:rsidRDefault="0014380A">
      <w:pPr>
        <w:spacing w:line="600" w:lineRule="auto"/>
        <w:ind w:firstLine="720"/>
        <w:contextualSpacing/>
        <w:jc w:val="both"/>
        <w:rPr>
          <w:rFonts w:eastAsia="Times New Roman"/>
          <w:bCs/>
        </w:rPr>
      </w:pPr>
      <w:r>
        <w:rPr>
          <w:rFonts w:eastAsia="Times New Roman"/>
          <w:b/>
          <w:bCs/>
        </w:rPr>
        <w:t xml:space="preserve">ΣΤΑΥΡΟΣ ΚΟΝΤΟΝΗΣ (Υπουργός Δικαιοσύνης, Διαφάνειας και Ανθρωπίνων Δικαιωμάτων): </w:t>
      </w:r>
      <w:r>
        <w:rPr>
          <w:rFonts w:eastAsia="Times New Roman"/>
          <w:bCs/>
        </w:rPr>
        <w:t>Αν γίνεται, να μη διακόπτομαι, κύριε Πρόεδρε.</w:t>
      </w:r>
    </w:p>
    <w:p w14:paraId="6900E22F" w14:textId="77777777" w:rsidR="0091451A" w:rsidRDefault="0014380A">
      <w:pPr>
        <w:spacing w:line="600" w:lineRule="auto"/>
        <w:ind w:firstLine="720"/>
        <w:contextualSpacing/>
        <w:jc w:val="both"/>
        <w:rPr>
          <w:rFonts w:eastAsia="Times New Roman"/>
          <w:bCs/>
        </w:rPr>
      </w:pPr>
      <w:r>
        <w:rPr>
          <w:rFonts w:eastAsia="Times New Roman"/>
          <w:b/>
          <w:bCs/>
        </w:rPr>
        <w:t xml:space="preserve">ΠΡΟΕΔΡΕΥΩΝ (Νικήτας Κακλαμάνης): </w:t>
      </w:r>
      <w:r>
        <w:rPr>
          <w:rFonts w:eastAsia="Times New Roman"/>
          <w:bCs/>
        </w:rPr>
        <w:t xml:space="preserve">Εντάξει, λέω και στον κύριο Γεωργιάδη, παρακαλώ, να μη </w:t>
      </w:r>
      <w:r>
        <w:rPr>
          <w:rFonts w:eastAsia="Times New Roman"/>
          <w:bCs/>
        </w:rPr>
        <w:t>διακόψει. Στο τέλος θα πάρει τον λόγο για δύο λεπτά να πει ό,τι είναι να πει. Μη διακόπτετε.</w:t>
      </w:r>
    </w:p>
    <w:p w14:paraId="6900E230" w14:textId="77777777" w:rsidR="0091451A" w:rsidRDefault="0014380A">
      <w:pPr>
        <w:spacing w:line="600" w:lineRule="auto"/>
        <w:ind w:firstLine="720"/>
        <w:contextualSpacing/>
        <w:jc w:val="both"/>
        <w:rPr>
          <w:rFonts w:eastAsia="Times New Roman"/>
          <w:bCs/>
        </w:rPr>
      </w:pPr>
      <w:r>
        <w:rPr>
          <w:rFonts w:eastAsia="Times New Roman"/>
          <w:b/>
          <w:bCs/>
        </w:rPr>
        <w:t xml:space="preserve">ΣΤΑΥΡΟΣ ΚΟΝΤΟΝΗΣ (Υπουργός Δικαιοσύνης, Διαφάνειας και Ανθρωπίνων Δικαιωμάτων): </w:t>
      </w:r>
      <w:r>
        <w:rPr>
          <w:rFonts w:eastAsia="Times New Roman"/>
          <w:bCs/>
        </w:rPr>
        <w:t>Θέλω, λοιπόν, να σας πω ότι αυτή την ώρα διεξάγεται έρευνα για όσα έχουν καταγγελθε</w:t>
      </w:r>
      <w:r>
        <w:rPr>
          <w:rFonts w:eastAsia="Times New Roman"/>
          <w:bCs/>
        </w:rPr>
        <w:t xml:space="preserve">ί από τον συγκεκριμένο ισοβίτη. </w:t>
      </w:r>
      <w:r>
        <w:rPr>
          <w:rFonts w:eastAsia="Times New Roman"/>
          <w:bCs/>
          <w:shd w:val="clear" w:color="auto" w:fill="FFFFFF"/>
        </w:rPr>
        <w:t xml:space="preserve">Επίσης, </w:t>
      </w:r>
      <w:r>
        <w:rPr>
          <w:rFonts w:eastAsia="Times New Roman"/>
          <w:bCs/>
        </w:rPr>
        <w:t>έχει ζητηθεί και έχει ενεργοποιηθεί και η διαδικασία της δικαστικής συνδρομής προς ξένο κράτος, για να διασταυρωθεί αν είναι αληθή τα στοιχεία τα οποία έδωσε.</w:t>
      </w:r>
    </w:p>
    <w:p w14:paraId="6900E231" w14:textId="77777777" w:rsidR="0091451A" w:rsidRDefault="0014380A">
      <w:pPr>
        <w:tabs>
          <w:tab w:val="left" w:pos="2820"/>
        </w:tabs>
        <w:spacing w:line="600" w:lineRule="auto"/>
        <w:ind w:firstLine="720"/>
        <w:contextualSpacing/>
        <w:jc w:val="both"/>
        <w:rPr>
          <w:rFonts w:eastAsia="Times New Roman"/>
          <w:szCs w:val="24"/>
        </w:rPr>
      </w:pPr>
      <w:r>
        <w:rPr>
          <w:rFonts w:eastAsia="Times New Roman"/>
          <w:szCs w:val="24"/>
        </w:rPr>
        <w:t>Επομένως πού είναι το πρόβλημα; Ανέφερε κάποιος από την Κ</w:t>
      </w:r>
      <w:r>
        <w:rPr>
          <w:rFonts w:eastAsia="Times New Roman"/>
          <w:szCs w:val="24"/>
        </w:rPr>
        <w:t xml:space="preserve">υβέρνηση κάτι επιβαρυντικό για οποιονδήποτε, </w:t>
      </w:r>
      <w:r>
        <w:rPr>
          <w:rFonts w:eastAsia="Times New Roman"/>
          <w:szCs w:val="24"/>
        </w:rPr>
        <w:t xml:space="preserve">τη στιγμή που </w:t>
      </w:r>
      <w:r>
        <w:rPr>
          <w:rFonts w:eastAsia="Times New Roman"/>
          <w:szCs w:val="24"/>
        </w:rPr>
        <w:t xml:space="preserve">η </w:t>
      </w:r>
      <w:r>
        <w:rPr>
          <w:rFonts w:eastAsia="Times New Roman"/>
          <w:szCs w:val="24"/>
        </w:rPr>
        <w:t>δ</w:t>
      </w:r>
      <w:r>
        <w:rPr>
          <w:rFonts w:eastAsia="Times New Roman"/>
          <w:szCs w:val="24"/>
        </w:rPr>
        <w:t xml:space="preserve">ικαιοσύνη δεν έχει καταλήξει, κύριε Γεωργιάδη; Προστατεύσαμε με κάθε τρόπο </w:t>
      </w:r>
      <w:r>
        <w:rPr>
          <w:rFonts w:eastAsia="Times New Roman"/>
          <w:szCs w:val="24"/>
        </w:rPr>
        <w:t xml:space="preserve">κάθε πρόσωπο </w:t>
      </w:r>
      <w:r>
        <w:rPr>
          <w:rFonts w:eastAsia="Times New Roman"/>
          <w:szCs w:val="24"/>
        </w:rPr>
        <w:t>και δεν ασχοληθήκαμε καθόλου με αναφορές του συγκεκριμένου ισοβίτη για μεγάλο οικονομικό παράγοντα του τόπ</w:t>
      </w:r>
      <w:r>
        <w:rPr>
          <w:rFonts w:eastAsia="Times New Roman"/>
          <w:szCs w:val="24"/>
        </w:rPr>
        <w:t xml:space="preserve">ου, όταν η συνέντευξη αυτή είχε </w:t>
      </w:r>
      <w:r>
        <w:rPr>
          <w:rFonts w:eastAsia="Times New Roman"/>
          <w:szCs w:val="24"/>
        </w:rPr>
        <w:lastRenderedPageBreak/>
        <w:t>δοθεί</w:t>
      </w:r>
      <w:r>
        <w:rPr>
          <w:rFonts w:eastAsia="Times New Roman"/>
          <w:szCs w:val="24"/>
        </w:rPr>
        <w:t>,</w:t>
      </w:r>
      <w:r>
        <w:rPr>
          <w:rFonts w:eastAsia="Times New Roman"/>
          <w:szCs w:val="24"/>
        </w:rPr>
        <w:t xml:space="preserve"> πολλούς μήνες πριν. Φαντάζομαι τότε </w:t>
      </w:r>
      <w:r>
        <w:rPr>
          <w:rFonts w:eastAsia="Times New Roman"/>
          <w:szCs w:val="24"/>
        </w:rPr>
        <w:t>είχε γίνει</w:t>
      </w:r>
      <w:r>
        <w:rPr>
          <w:rFonts w:eastAsia="Times New Roman"/>
          <w:szCs w:val="24"/>
        </w:rPr>
        <w:t xml:space="preserve"> και η συνομιλία του με τον Υπουργό Άμυνας. Ουδεμία αναφορά κάναμε και </w:t>
      </w:r>
      <w:proofErr w:type="spellStart"/>
      <w:r>
        <w:rPr>
          <w:rFonts w:eastAsia="Times New Roman"/>
          <w:szCs w:val="24"/>
        </w:rPr>
        <w:t>διετάχθη</w:t>
      </w:r>
      <w:proofErr w:type="spellEnd"/>
      <w:r>
        <w:rPr>
          <w:rFonts w:eastAsia="Times New Roman"/>
          <w:szCs w:val="24"/>
        </w:rPr>
        <w:t xml:space="preserve"> η έρευνα σε όλα τα επίπεδα. Ενόχους δεν κατασκευάζει κανένας.</w:t>
      </w:r>
    </w:p>
    <w:p w14:paraId="6900E232" w14:textId="77777777" w:rsidR="0091451A" w:rsidRDefault="0014380A">
      <w:pPr>
        <w:tabs>
          <w:tab w:val="left" w:pos="2820"/>
        </w:tabs>
        <w:spacing w:line="600" w:lineRule="auto"/>
        <w:ind w:firstLine="720"/>
        <w:contextualSpacing/>
        <w:jc w:val="both"/>
        <w:rPr>
          <w:rFonts w:eastAsia="Times New Roman"/>
          <w:szCs w:val="24"/>
        </w:rPr>
      </w:pPr>
      <w:r>
        <w:rPr>
          <w:rFonts w:eastAsia="Times New Roman"/>
          <w:szCs w:val="24"/>
        </w:rPr>
        <w:t>Εδώ, όμως, μου κάνει εντύπωση</w:t>
      </w:r>
      <w:r>
        <w:rPr>
          <w:rFonts w:eastAsia="Times New Roman"/>
          <w:szCs w:val="24"/>
        </w:rPr>
        <w:t xml:space="preserve"> το γεγονός ότι στην παρούσα χρονική στιγμή υπάρχει ένας ορυμαγδός δημοσιευμάτων από εφημερίδες, οι οποίες φέρονται ότι ανήκουν στον συγκεκριμένο εφοπλιστή κ</w:t>
      </w:r>
      <w:r>
        <w:rPr>
          <w:rFonts w:eastAsia="Times New Roman"/>
          <w:szCs w:val="24"/>
        </w:rPr>
        <w:t>α</w:t>
      </w:r>
      <w:r>
        <w:rPr>
          <w:rFonts w:eastAsia="Times New Roman"/>
          <w:szCs w:val="24"/>
        </w:rPr>
        <w:t>ι επιχειρηματία κ</w:t>
      </w:r>
      <w:r>
        <w:rPr>
          <w:rFonts w:eastAsia="Times New Roman"/>
          <w:szCs w:val="24"/>
        </w:rPr>
        <w:t>α</w:t>
      </w:r>
      <w:r>
        <w:rPr>
          <w:rFonts w:eastAsia="Times New Roman"/>
          <w:szCs w:val="24"/>
        </w:rPr>
        <w:t>ι οι οποίες δημοσιοποιούν όλα αυτά τα ζητήματα. Βεβαίως δεν δημοσιοποίησαν οι εφ</w:t>
      </w:r>
      <w:r>
        <w:rPr>
          <w:rFonts w:eastAsia="Times New Roman"/>
          <w:szCs w:val="24"/>
        </w:rPr>
        <w:t xml:space="preserve">ημερίδες αυτές ούτε ένα στοιχείο της συνέντευξης που είχε δώσει </w:t>
      </w:r>
      <w:r>
        <w:rPr>
          <w:rFonts w:eastAsia="Times New Roman"/>
          <w:szCs w:val="24"/>
        </w:rPr>
        <w:t xml:space="preserve">ο ισοβίτης </w:t>
      </w:r>
      <w:r>
        <w:rPr>
          <w:rFonts w:eastAsia="Times New Roman"/>
          <w:szCs w:val="24"/>
        </w:rPr>
        <w:t>και όπου κατονόμαζε όχι μόνο πρόσωπα, αλλά και προσδιόριζε διαδρομές όλης αυτής της κατάστασης</w:t>
      </w:r>
      <w:r>
        <w:rPr>
          <w:rFonts w:eastAsia="Times New Roman"/>
          <w:szCs w:val="24"/>
        </w:rPr>
        <w:t>, την</w:t>
      </w:r>
      <w:r>
        <w:rPr>
          <w:rFonts w:eastAsia="Times New Roman"/>
          <w:szCs w:val="24"/>
        </w:rPr>
        <w:t xml:space="preserve"> οποία γνωρίζουμε </w:t>
      </w:r>
      <w:r>
        <w:rPr>
          <w:rFonts w:eastAsia="Times New Roman"/>
          <w:szCs w:val="24"/>
        </w:rPr>
        <w:t xml:space="preserve">πλέον </w:t>
      </w:r>
      <w:r>
        <w:rPr>
          <w:rFonts w:eastAsia="Times New Roman"/>
          <w:szCs w:val="24"/>
        </w:rPr>
        <w:t xml:space="preserve">σήμερα και έχουν υπάρξει κι οι πρώτες καταδίκες </w:t>
      </w:r>
      <w:r>
        <w:rPr>
          <w:rFonts w:eastAsia="Times New Roman"/>
          <w:szCs w:val="24"/>
        </w:rPr>
        <w:t xml:space="preserve">για </w:t>
      </w:r>
      <w:r>
        <w:rPr>
          <w:rFonts w:eastAsia="Times New Roman"/>
          <w:szCs w:val="24"/>
        </w:rPr>
        <w:t>τη</w:t>
      </w:r>
      <w:r>
        <w:rPr>
          <w:rFonts w:eastAsia="Times New Roman"/>
          <w:szCs w:val="24"/>
        </w:rPr>
        <w:t>ν</w:t>
      </w:r>
      <w:r>
        <w:rPr>
          <w:rFonts w:eastAsia="Times New Roman"/>
          <w:szCs w:val="24"/>
        </w:rPr>
        <w:t xml:space="preserve"> έλ</w:t>
      </w:r>
      <w:r>
        <w:rPr>
          <w:rFonts w:eastAsia="Times New Roman"/>
          <w:szCs w:val="24"/>
        </w:rPr>
        <w:t xml:space="preserve">ευση δύο και πλέον τόνων ηρωίνης στην Ελλάδα. </w:t>
      </w:r>
    </w:p>
    <w:p w14:paraId="6900E233" w14:textId="77777777" w:rsidR="0091451A" w:rsidRDefault="0014380A">
      <w:pPr>
        <w:tabs>
          <w:tab w:val="left" w:pos="2820"/>
        </w:tabs>
        <w:spacing w:line="600" w:lineRule="auto"/>
        <w:ind w:firstLine="720"/>
        <w:contextualSpacing/>
        <w:jc w:val="both"/>
        <w:rPr>
          <w:rFonts w:eastAsia="Times New Roman"/>
          <w:szCs w:val="24"/>
        </w:rPr>
      </w:pPr>
      <w:r>
        <w:rPr>
          <w:rFonts w:eastAsia="Times New Roman"/>
          <w:szCs w:val="24"/>
        </w:rPr>
        <w:t>Μας ενδιαφέρει η αποκάλυψη της αλήθειας; Μας ενδιαφέρει να δούμε ποιος ήταν ο οργανωτής όλης αυτής της κίνησης, να δούμε αν όλα αυτά που λέει ο συγκεκριμένος ισοβίτης έχουν βάση για τη διαδρομή αυτού του εμπορεύματος θανάτου; Μας ενδιαφέρει να δούμε τις συ</w:t>
      </w:r>
      <w:r>
        <w:rPr>
          <w:rFonts w:eastAsia="Times New Roman"/>
          <w:szCs w:val="24"/>
        </w:rPr>
        <w:t xml:space="preserve">ναλλαγές που </w:t>
      </w:r>
      <w:r>
        <w:rPr>
          <w:rFonts w:eastAsia="Times New Roman"/>
          <w:szCs w:val="24"/>
        </w:rPr>
        <w:t>έγιναν</w:t>
      </w:r>
      <w:r>
        <w:rPr>
          <w:rFonts w:eastAsia="Times New Roman"/>
          <w:szCs w:val="24"/>
        </w:rPr>
        <w:t>, ποιοι εμπλέκονται σε αυτές και πώς φτάσαμε στο παρά πέντε να διοχετευτούν στη χώρα μας 2,1 τόνοι καθαρής ηρωίνης, που καταλαβαίνετε αν νοθευόταν τι θάνατο, πόνο και απόγνωση θα επέφερε στις ελληνικές οικογένειες, σε νέα παιδιά, κορίτσι</w:t>
      </w:r>
      <w:r>
        <w:rPr>
          <w:rFonts w:eastAsia="Times New Roman"/>
          <w:szCs w:val="24"/>
        </w:rPr>
        <w:t>α κ</w:t>
      </w:r>
      <w:r>
        <w:rPr>
          <w:rFonts w:eastAsia="Times New Roman"/>
          <w:szCs w:val="24"/>
        </w:rPr>
        <w:t>α</w:t>
      </w:r>
      <w:r>
        <w:rPr>
          <w:rFonts w:eastAsia="Times New Roman"/>
          <w:szCs w:val="24"/>
        </w:rPr>
        <w:t xml:space="preserve">ι αγόρια; </w:t>
      </w:r>
    </w:p>
    <w:p w14:paraId="6900E234" w14:textId="77777777" w:rsidR="0091451A" w:rsidRDefault="0014380A">
      <w:pPr>
        <w:tabs>
          <w:tab w:val="left" w:pos="2820"/>
        </w:tabs>
        <w:spacing w:line="600" w:lineRule="auto"/>
        <w:ind w:firstLine="720"/>
        <w:contextualSpacing/>
        <w:jc w:val="both"/>
        <w:rPr>
          <w:rFonts w:eastAsia="Times New Roman"/>
          <w:szCs w:val="24"/>
        </w:rPr>
      </w:pPr>
      <w:r>
        <w:rPr>
          <w:rFonts w:eastAsia="Times New Roman"/>
          <w:szCs w:val="24"/>
        </w:rPr>
        <w:lastRenderedPageBreak/>
        <w:t>Εγώ λοιπόν σας λέω, κύριε Γεωργιάδη, ότι εάν υπάρχουν ευθύνες για την εμπλοκή του λιμενικού, του προανακριτικού υπαλλήλου, ο οποίος εκτελούσε καθήκοντα προανακριτικού υπαλλήλου σε μια άλλη φάση της διαδικασίας, αυτά ήδη διερευνώνται. Και ήδη</w:t>
      </w:r>
      <w:r>
        <w:rPr>
          <w:rFonts w:eastAsia="Times New Roman"/>
          <w:szCs w:val="24"/>
        </w:rPr>
        <w:t xml:space="preserve"> η Εισαγγελία Πειραιά από ό,τι γνωρίζουμε έχει ενεργοποιηθεί προς αυτή την κατεύθυνση. Πού είναι το μεμπτό πέραν αυτού; Αν υπήρξαν πάλι –προσέξτε- ήσσονος σημασίας παραβιάσεις του κανονισμού λειτουργίας της φυλακής που είναι της αρμοδιότητάς μου, σας πληρο</w:t>
      </w:r>
      <w:r>
        <w:rPr>
          <w:rFonts w:eastAsia="Times New Roman"/>
          <w:szCs w:val="24"/>
        </w:rPr>
        <w:t>φορώ ότι ήδη έχω δώσει εντολή να διερευνηθούν αυτά τα ζητήματα και θα δούμε σε τι σημείο θα καταλήξει η έρευνα και ποιοι έχουν τις ευθύνες. Αλλά να κατηγορείται ο Υπουργός Εθνικής Άμυνας ότι προέτρεψε έναν κρατούμενο ισοβίτη για τέτοια υπόθεση να πει την α</w:t>
      </w:r>
      <w:r>
        <w:rPr>
          <w:rFonts w:eastAsia="Times New Roman"/>
          <w:szCs w:val="24"/>
        </w:rPr>
        <w:t xml:space="preserve">λήθεια, αυτό με αφήνει άναυδο. </w:t>
      </w:r>
    </w:p>
    <w:p w14:paraId="6900E235" w14:textId="77777777" w:rsidR="0091451A" w:rsidRDefault="0014380A">
      <w:pPr>
        <w:tabs>
          <w:tab w:val="left" w:pos="2820"/>
        </w:tabs>
        <w:spacing w:line="600" w:lineRule="auto"/>
        <w:ind w:firstLine="720"/>
        <w:contextualSpacing/>
        <w:jc w:val="both"/>
        <w:rPr>
          <w:rFonts w:eastAsia="Times New Roman"/>
          <w:szCs w:val="24"/>
        </w:rPr>
      </w:pPr>
      <w:r>
        <w:rPr>
          <w:rFonts w:eastAsia="Times New Roman"/>
          <w:szCs w:val="24"/>
        </w:rPr>
        <w:t>Εσείς, κύριε Γεωργιάδη, αν είχατε αυτή τη δυνατότητα τι θα του λέγατε; Θα του λέγατε: «Δεν σου μιλάω»; Θα του λέγατε: «Δεν με ενδιαφέρει το θέμα»; Τι θα του λέγατε; Όπως πιστεύω θα λέγατε: «Να μιλήσεις και να πεις όσα ξέρεις</w:t>
      </w:r>
      <w:r>
        <w:rPr>
          <w:rFonts w:eastAsia="Times New Roman"/>
          <w:szCs w:val="24"/>
        </w:rPr>
        <w:t>». Και ξέρετε, φαντάζομαι το γνωρίζετε, γιατί σας βλέπω με βαθιά γνώση της υποθέσεως, ότι ο συγκεκριμένος εκτός από τις συνεντεύξεις στο δημοσιογράφο, έχει δώσει και συνέντευξη σε ανακριτικούς υπαλλήλους και λέει λίγο ως πολύ σε ένορκη κατάθεση αυτά τα οπο</w:t>
      </w:r>
      <w:r>
        <w:rPr>
          <w:rFonts w:eastAsia="Times New Roman"/>
          <w:szCs w:val="24"/>
        </w:rPr>
        <w:t xml:space="preserve">ία είπε και στον κ. </w:t>
      </w:r>
      <w:proofErr w:type="spellStart"/>
      <w:r>
        <w:rPr>
          <w:rFonts w:eastAsia="Times New Roman"/>
          <w:szCs w:val="24"/>
        </w:rPr>
        <w:t>Τριανταφυλλόπουλο</w:t>
      </w:r>
      <w:proofErr w:type="spellEnd"/>
      <w:r>
        <w:rPr>
          <w:rFonts w:eastAsia="Times New Roman"/>
          <w:szCs w:val="24"/>
        </w:rPr>
        <w:t>.</w:t>
      </w:r>
    </w:p>
    <w:p w14:paraId="6900E236" w14:textId="77777777" w:rsidR="0091451A" w:rsidRDefault="0014380A">
      <w:pPr>
        <w:tabs>
          <w:tab w:val="left" w:pos="2820"/>
        </w:tabs>
        <w:spacing w:line="600" w:lineRule="auto"/>
        <w:ind w:firstLine="720"/>
        <w:contextualSpacing/>
        <w:jc w:val="both"/>
        <w:rPr>
          <w:rFonts w:eastAsia="Times New Roman" w:cs="Times New Roman"/>
          <w:szCs w:val="24"/>
        </w:rPr>
      </w:pPr>
      <w:r>
        <w:rPr>
          <w:rFonts w:eastAsia="Times New Roman"/>
          <w:szCs w:val="24"/>
        </w:rPr>
        <w:lastRenderedPageBreak/>
        <w:t xml:space="preserve">Ερωτώ, λοιπόν: γιατί αυτό το μονομερές ενδιαφέρον για το αν ο Καμμένος μίλησε ή δεν μίλησε, χωρίς να </w:t>
      </w:r>
      <w:r>
        <w:rPr>
          <w:rFonts w:eastAsia="Times New Roman"/>
          <w:szCs w:val="24"/>
        </w:rPr>
        <w:t xml:space="preserve">εξετάζουμε </w:t>
      </w:r>
      <w:r>
        <w:rPr>
          <w:rFonts w:eastAsia="Times New Roman"/>
          <w:szCs w:val="24"/>
        </w:rPr>
        <w:t>τι του είπε;</w:t>
      </w:r>
      <w:r>
        <w:rPr>
          <w:rFonts w:eastAsia="Times New Roman" w:cs="Times New Roman"/>
          <w:szCs w:val="24"/>
        </w:rPr>
        <w:t xml:space="preserve"> </w:t>
      </w:r>
      <w:r>
        <w:rPr>
          <w:rFonts w:eastAsia="Times New Roman" w:cs="Times New Roman"/>
          <w:szCs w:val="24"/>
        </w:rPr>
        <w:t>Και γιατί δεν έχει επιδειχθεί ενδιαφέρον τόσους μήνες για επτά νεκρούς μάρτυρες σ’ αυτήν την</w:t>
      </w:r>
      <w:r>
        <w:rPr>
          <w:rFonts w:eastAsia="Times New Roman" w:cs="Times New Roman"/>
          <w:szCs w:val="24"/>
        </w:rPr>
        <w:t xml:space="preserve"> υπόθεση; Γιατί δεν έχει επιδειχθεί ενδιαφέρον γι’ αυτά που ενόρκως έχει καταθέσει ο συγκεκριμένος; Γιατί δεν έχει επιδειχθεί ενδιαφέρον γι’ αυτά που είπε στη δημόσια συνέντευξη σ’ έναν δημοσιογράφο;</w:t>
      </w:r>
    </w:p>
    <w:p w14:paraId="6900E23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Εγώ λέω να αφήσουμε τη </w:t>
      </w:r>
      <w:r>
        <w:rPr>
          <w:rFonts w:eastAsia="Times New Roman" w:cs="Times New Roman"/>
          <w:szCs w:val="24"/>
        </w:rPr>
        <w:t>δ</w:t>
      </w:r>
      <w:r>
        <w:rPr>
          <w:rFonts w:eastAsia="Times New Roman" w:cs="Times New Roman"/>
          <w:szCs w:val="24"/>
        </w:rPr>
        <w:t>ικαιοσύνη να κάνει αυτό που πρέπ</w:t>
      </w:r>
      <w:r>
        <w:rPr>
          <w:rFonts w:eastAsia="Times New Roman" w:cs="Times New Roman"/>
          <w:szCs w:val="24"/>
        </w:rPr>
        <w:t>ει και αυτό που ξέρει να κάνει καλά. Σας είπα ότι ήδη η έρευνα είναι σε εξέλιξη, ήδη έχει ζητηθεί από ξένο κράτος να μας παράσχει στοιχεία για να διασταυρωθούν -προσέξτε- αυτά που ο ισοβίτης δίδει ως στοιχεία, διότι αν δεν διασταυρωθούν, κανένας δεν μπορεί</w:t>
      </w:r>
      <w:r>
        <w:rPr>
          <w:rFonts w:eastAsia="Times New Roman" w:cs="Times New Roman"/>
          <w:szCs w:val="24"/>
        </w:rPr>
        <w:t xml:space="preserve"> να πει τίποτα κι ούτε να αποδώσει κατηγορίες στον οποιονδήποτε.</w:t>
      </w:r>
    </w:p>
    <w:p w14:paraId="6900E23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Πού είναι, λοιπόν, το πρόβλημα, κύριε Γεωργιάδη και κύριοι συνάδελφοι,  σ’ αυτήν τη διαδικασία;</w:t>
      </w:r>
    </w:p>
    <w:p w14:paraId="6900E23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Θέλω, λοιπόν, να σας πω ότι ο υπερβολικός -γιατί εκεί εγώ το εντοπίζω- αντιπολιτευτικός ζήλος ή</w:t>
      </w:r>
      <w:r>
        <w:rPr>
          <w:rFonts w:eastAsia="Times New Roman" w:cs="Times New Roman"/>
          <w:szCs w:val="24"/>
        </w:rPr>
        <w:t xml:space="preserve"> οι εμμονές έναντι του κυρίου Καμμένου, του Υπουργού Άμυνας, οδηγούν κόμματα να δίνουν την εντύπωση ότι βρίσκουν πατήματα εκεί που επιχειρηματικά συμφέροντα αισθάνονται ότι βάλλονται. Μήπως θα πρέπει οι αξιότιμοι κύριοι επιχειρηματίες ή εφοπλιστές να είναι</w:t>
      </w:r>
      <w:r>
        <w:rPr>
          <w:rFonts w:eastAsia="Times New Roman" w:cs="Times New Roman"/>
          <w:szCs w:val="24"/>
        </w:rPr>
        <w:t xml:space="preserve"> στο </w:t>
      </w:r>
      <w:r>
        <w:rPr>
          <w:rFonts w:eastAsia="Times New Roman" w:cs="Times New Roman"/>
          <w:szCs w:val="24"/>
        </w:rPr>
        <w:lastRenderedPageBreak/>
        <w:t xml:space="preserve">απυρόβλητο του νόμου; Μήπως καταγγελίες, οι οποίες δημοσιοποιούνται και κατατίθενται ενώπιον των αρμοδίων αρχών, δεν πρέπει να διερευνώνται; </w:t>
      </w:r>
    </w:p>
    <w:p w14:paraId="6900E23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πω και κάτι το οποίο μου έκανε κατάπληξη: Είναι θλιβερό </w:t>
      </w:r>
      <w:r>
        <w:rPr>
          <w:rFonts w:eastAsia="Times New Roman" w:cs="Times New Roman"/>
          <w:szCs w:val="24"/>
        </w:rPr>
        <w:t xml:space="preserve">σε σχέση με </w:t>
      </w:r>
      <w:r>
        <w:rPr>
          <w:rFonts w:eastAsia="Times New Roman" w:cs="Times New Roman"/>
          <w:szCs w:val="24"/>
        </w:rPr>
        <w:t>δημοσιεύματα τα οποία είναι αστήρ</w:t>
      </w:r>
      <w:r>
        <w:rPr>
          <w:rFonts w:eastAsia="Times New Roman" w:cs="Times New Roman"/>
          <w:szCs w:val="24"/>
        </w:rPr>
        <w:t xml:space="preserve">ικτα, τα οποία μπορεί να αποδειχθούν αληθή, αλλά που σε πρώτη φάση δεν </w:t>
      </w:r>
      <w:r>
        <w:rPr>
          <w:rFonts w:eastAsia="Times New Roman" w:cs="Times New Roman"/>
          <w:szCs w:val="24"/>
        </w:rPr>
        <w:t xml:space="preserve">γνωρίζουμε αν έχουν σχέση με την </w:t>
      </w:r>
      <w:r>
        <w:rPr>
          <w:rFonts w:eastAsia="Times New Roman" w:cs="Times New Roman"/>
          <w:szCs w:val="24"/>
        </w:rPr>
        <w:t>αλήθεια, κόμματα να τρέχουν πίσω απ’ αυτές τις ανακοινώσεις και από αυτά τα ρεπορτάζ για τα οποία κανένας δεν δίνει λόγο</w:t>
      </w:r>
      <w:r>
        <w:rPr>
          <w:rFonts w:eastAsia="Times New Roman" w:cs="Times New Roman"/>
          <w:szCs w:val="24"/>
        </w:rPr>
        <w:t>.</w:t>
      </w:r>
      <w:r>
        <w:rPr>
          <w:rFonts w:eastAsia="Times New Roman" w:cs="Times New Roman"/>
          <w:szCs w:val="24"/>
        </w:rPr>
        <w:t xml:space="preserve"> </w:t>
      </w:r>
      <w:r>
        <w:rPr>
          <w:rFonts w:eastAsia="Times New Roman" w:cs="Times New Roman"/>
          <w:szCs w:val="24"/>
        </w:rPr>
        <w:t>Γ</w:t>
      </w:r>
      <w:r>
        <w:rPr>
          <w:rFonts w:eastAsia="Times New Roman" w:cs="Times New Roman"/>
          <w:szCs w:val="24"/>
        </w:rPr>
        <w:t>ιατί μπορεί να αποδειχθεί ότι</w:t>
      </w:r>
      <w:r>
        <w:rPr>
          <w:rFonts w:eastAsia="Times New Roman" w:cs="Times New Roman"/>
          <w:szCs w:val="24"/>
        </w:rPr>
        <w:t xml:space="preserve"> το ρεπορτάζ έσφαλε στο άλφα ή στο βήτα σημείο. Δίδεται η εντύπωση -και αυτό είναι το πρόβλημα για το πολιτικό σύστημα- ότι οικονομικά συμφέροντα υπαγορεύουν τον πολιτικό λόγο κομμάτων και εμπλέκονται τα πολιτικά κόμματα, δυστυχώς, για άλλη μια φορά στα θέ</w:t>
      </w:r>
      <w:r>
        <w:rPr>
          <w:rFonts w:eastAsia="Times New Roman" w:cs="Times New Roman"/>
          <w:szCs w:val="24"/>
        </w:rPr>
        <w:t>ματα αυτά των επιχειρηματιών και του πολέμου των επιχειρηματιών μεταξύ τους.</w:t>
      </w:r>
    </w:p>
    <w:p w14:paraId="6900E23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Σας λέω ξανά, όμως, και πάλι, κύριοι συνάδελφοι: Αν ήταν μόνο αυτό -και το λέω έχοντας επίγνωση του τι καταστροφή είναι τα ναρκωτικά για έναν άνθρωπο και την οικογένειά του- αν ήτ</w:t>
      </w:r>
      <w:r>
        <w:rPr>
          <w:rFonts w:eastAsia="Times New Roman" w:cs="Times New Roman"/>
          <w:szCs w:val="24"/>
        </w:rPr>
        <w:t xml:space="preserve">αν μόνο τα επιχειρηματικά συμφέροντα και ο πόλεμος, ο οποίος μαίνεται αδυσώπητος, εμείς θα το αντιμετωπίζαμε θα σας έλεγα και με διαφορετικό τρόπο. Μπορείτε να πείτε οτιδήποτε. </w:t>
      </w:r>
      <w:r>
        <w:rPr>
          <w:rFonts w:eastAsia="Times New Roman" w:cs="Times New Roman"/>
          <w:szCs w:val="24"/>
        </w:rPr>
        <w:t xml:space="preserve">όμως </w:t>
      </w:r>
      <w:r>
        <w:rPr>
          <w:rFonts w:eastAsia="Times New Roman" w:cs="Times New Roman"/>
          <w:szCs w:val="24"/>
        </w:rPr>
        <w:t>όταν έχουμε εδώ μπροστά μας φορτίο σ’ ένα πλοίο δύο τόνων καθαρής ηρωίνης,</w:t>
      </w:r>
      <w:r>
        <w:rPr>
          <w:rFonts w:eastAsia="Times New Roman" w:cs="Times New Roman"/>
          <w:szCs w:val="24"/>
        </w:rPr>
        <w:t xml:space="preserve"> αντιλαμβάνεστε, κύριοι συνάδελφοι, για τι μιλάμε; Αντιλαμβάνεστε για τι μι</w:t>
      </w:r>
      <w:r>
        <w:rPr>
          <w:rFonts w:eastAsia="Times New Roman" w:cs="Times New Roman"/>
          <w:szCs w:val="24"/>
        </w:rPr>
        <w:lastRenderedPageBreak/>
        <w:t>λάμε; Κι ερχόσαστε εδώ και λέτε ότι το μέγιστο δεν είναι αυτό το οποίο θα γινόταν στην ελληνική κοινωνία, αλλά είναι αν ο κ. Καμμένος πήρε τηλέφωνο και προέτρεψε έναν, ο οποίος έχει</w:t>
      </w:r>
      <w:r>
        <w:rPr>
          <w:rFonts w:eastAsia="Times New Roman" w:cs="Times New Roman"/>
          <w:szCs w:val="24"/>
        </w:rPr>
        <w:t xml:space="preserve"> αποδειχθεί ότι είναι εμπλεκόμενος σ’ αυτήν την υπόθεση, να πει την αλήθεια και να πει τι γνωρίζει. Γι’ αυτό αγανακτείτε; </w:t>
      </w:r>
    </w:p>
    <w:p w14:paraId="6900E23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Πείτε μου, κύριοι Βουλευτές, αυτό είναι το μείζον ζήτημα αυτήν τη  στιγμή; Ακόμα και παρατύπως να ενήργησε, η ενθάρρυνση να μάθουμε τ</w:t>
      </w:r>
      <w:r>
        <w:rPr>
          <w:rFonts w:eastAsia="Times New Roman" w:cs="Times New Roman"/>
          <w:szCs w:val="24"/>
        </w:rPr>
        <w:t xml:space="preserve">ην αλήθεια από έναν Υπουργό της Κυβέρνησης προς έναν ισοβίτη, ο οποίος έχει καταδικαστεί ισόβια γι’ αυτήν την πράξη, είναι κάτι το οποίο δεν μπορείτε να το χαρακτηρίσετε </w:t>
      </w:r>
      <w:r>
        <w:rPr>
          <w:rFonts w:eastAsia="Times New Roman" w:cs="Times New Roman"/>
          <w:szCs w:val="24"/>
          <w:lang w:val="en-US"/>
        </w:rPr>
        <w:t>a</w:t>
      </w:r>
      <w:r>
        <w:rPr>
          <w:rFonts w:eastAsia="Times New Roman" w:cs="Times New Roman"/>
          <w:szCs w:val="24"/>
        </w:rPr>
        <w:t xml:space="preserve"> </w:t>
      </w:r>
      <w:r>
        <w:rPr>
          <w:rFonts w:eastAsia="Times New Roman" w:cs="Times New Roman"/>
          <w:szCs w:val="24"/>
          <w:lang w:val="en-US"/>
        </w:rPr>
        <w:t>priori</w:t>
      </w:r>
      <w:r>
        <w:rPr>
          <w:rFonts w:eastAsia="Times New Roman" w:cs="Times New Roman"/>
          <w:szCs w:val="24"/>
        </w:rPr>
        <w:t xml:space="preserve"> αρνητικό. Είναι κάτι το οποίο λειτουργεί προς </w:t>
      </w:r>
      <w:r>
        <w:rPr>
          <w:rFonts w:eastAsia="Times New Roman" w:cs="Times New Roman"/>
          <w:szCs w:val="24"/>
        </w:rPr>
        <w:t xml:space="preserve">την </w:t>
      </w:r>
      <w:r>
        <w:rPr>
          <w:rFonts w:eastAsia="Times New Roman" w:cs="Times New Roman"/>
          <w:szCs w:val="24"/>
        </w:rPr>
        <w:t xml:space="preserve">αποκάλυψη της αλήθειας. </w:t>
      </w:r>
    </w:p>
    <w:p w14:paraId="6900E23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Αυ</w:t>
      </w:r>
      <w:r>
        <w:rPr>
          <w:rFonts w:eastAsia="Times New Roman" w:cs="Times New Roman"/>
          <w:szCs w:val="24"/>
        </w:rPr>
        <w:t xml:space="preserve">τό που ενδιαφέρει την ελληνική κοινωνία, κύριοι Βουλευτές,  είναι να αποκαλυφθεί ποια σκοτεινά κυκλώματα και ποια πρόσωπα εμπλέκονται σ’ αυτήν την υπόθεση. </w:t>
      </w:r>
      <w:r>
        <w:rPr>
          <w:rFonts w:eastAsia="Times New Roman" w:cs="Times New Roman"/>
          <w:szCs w:val="24"/>
        </w:rPr>
        <w:t>Γιατί ξέρετε πολύ καλά ότι η απόφαση που εκδόθηκε από το πρωτόδικο δικαστήριο έχει αφήσει ένα κενό σ</w:t>
      </w:r>
      <w:r>
        <w:rPr>
          <w:rFonts w:eastAsia="Times New Roman" w:cs="Times New Roman"/>
          <w:szCs w:val="24"/>
        </w:rPr>
        <w:t xml:space="preserve">ε αυτό το σημείο. </w:t>
      </w:r>
    </w:p>
    <w:p w14:paraId="6900E23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Εμείς, λοιπόν, νομίζω ότι πρέπει να εργαστούμε όλοι για να μαθευτεί η αλήθεια και να μην συγκαλυφθεί αυτό το μεγάλο έγκλημα, διότι είναι έγκλημα εις βάρος της ελληνικής κοινωνίας, των νέων παιδιών, τα οποία θα έπεφταν στην παγίδα των ναρ</w:t>
      </w:r>
      <w:r>
        <w:rPr>
          <w:rFonts w:eastAsia="Times New Roman" w:cs="Times New Roman"/>
          <w:szCs w:val="24"/>
        </w:rPr>
        <w:t xml:space="preserve">κωτικών και στον αφανισμό τους. </w:t>
      </w:r>
    </w:p>
    <w:p w14:paraId="6900E23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υπενθυμίζω ότι χρησιμοποιήσατε το 60% του χρόνου σας. </w:t>
      </w:r>
    </w:p>
    <w:p w14:paraId="6900E24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lastRenderedPageBreak/>
        <w:t>ΣΤΑΥΡΟΣ ΚΟΝΤΟΝΗΣ (Υπουργός Δικαιοσύνης, Διαφάνειας και Ανθρωπίνων Δικαιωμάτων):</w:t>
      </w:r>
      <w:r>
        <w:rPr>
          <w:rFonts w:eastAsia="Times New Roman" w:cs="Times New Roman"/>
          <w:szCs w:val="24"/>
        </w:rPr>
        <w:t xml:space="preserve"> Το ξέρω, αλλά είναι σημαντικό θέμα. </w:t>
      </w:r>
    </w:p>
    <w:p w14:paraId="6900E24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w:t>
      </w:r>
      <w:r>
        <w:rPr>
          <w:rFonts w:eastAsia="Times New Roman" w:cs="Times New Roman"/>
          <w:b/>
          <w:szCs w:val="24"/>
        </w:rPr>
        <w:t>ΕΔΡΕΥΩΝ (Νικήτας Κακλαμάνης):</w:t>
      </w:r>
      <w:r>
        <w:rPr>
          <w:rFonts w:eastAsia="Times New Roman" w:cs="Times New Roman"/>
          <w:szCs w:val="24"/>
        </w:rPr>
        <w:t xml:space="preserve"> Εννοώ τον επιπλέον χρόνο που έχω βάλει. Ας μπούμε, λοιπόν, στο νομοσχέδιο τώρα. </w:t>
      </w:r>
    </w:p>
    <w:p w14:paraId="6900E24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Κύριε Γεωργιάδη, απευθύνομαι σε εσάς ευθέως και με την παρρησία που με διακρίνει. Δεν ξέρω εάν η σημερινή σας παρουσία έχει να κάνει με όσα ο κ. </w:t>
      </w:r>
      <w:proofErr w:type="spellStart"/>
      <w:r>
        <w:rPr>
          <w:rFonts w:eastAsia="Times New Roman" w:cs="Times New Roman"/>
          <w:szCs w:val="24"/>
        </w:rPr>
        <w:t>Μαρτίνης</w:t>
      </w:r>
      <w:proofErr w:type="spellEnd"/>
      <w:r>
        <w:rPr>
          <w:rFonts w:eastAsia="Times New Roman" w:cs="Times New Roman"/>
          <w:szCs w:val="24"/>
        </w:rPr>
        <w:t xml:space="preserve"> έχει καταθέσει ενώπιον της </w:t>
      </w:r>
      <w:r>
        <w:rPr>
          <w:rFonts w:eastAsia="Times New Roman" w:cs="Times New Roman"/>
          <w:szCs w:val="24"/>
        </w:rPr>
        <w:t>ε</w:t>
      </w:r>
      <w:r>
        <w:rPr>
          <w:rFonts w:eastAsia="Times New Roman" w:cs="Times New Roman"/>
          <w:szCs w:val="24"/>
        </w:rPr>
        <w:t xml:space="preserve">πιτροπής της Βουλής και όσα διαλαμβάνονται εις βάρος σας. </w:t>
      </w:r>
    </w:p>
    <w:p w14:paraId="6900E24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w:t>
      </w:r>
      <w:r>
        <w:rPr>
          <w:rFonts w:eastAsia="Times New Roman" w:cs="Times New Roman"/>
          <w:b/>
          <w:szCs w:val="24"/>
        </w:rPr>
        <w:t>ΝΙΣ ΓΕΩΡΓΙΑΔΗΣ:</w:t>
      </w:r>
      <w:r>
        <w:rPr>
          <w:rFonts w:eastAsia="Times New Roman" w:cs="Times New Roman"/>
          <w:szCs w:val="24"/>
        </w:rPr>
        <w:t xml:space="preserve"> Κύριε Πρόεδρε, θα ήθελα τον λόγο. </w:t>
      </w:r>
    </w:p>
    <w:p w14:paraId="6900E24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Γεωργιάδη, μη σηκώνετε το χέρι σας. Εάν δεν τελειώσει ο Υπουργός, είτε το σηκώνετε είτε όχι, είναι το ίδιο. </w:t>
      </w:r>
    </w:p>
    <w:p w14:paraId="6900E24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w:t>
      </w:r>
      <w:r>
        <w:rPr>
          <w:rFonts w:eastAsia="Times New Roman" w:cs="Times New Roman"/>
          <w:b/>
          <w:szCs w:val="24"/>
        </w:rPr>
        <w:t>θρωπίνων Δικαιωμάτων):</w:t>
      </w:r>
      <w:r>
        <w:rPr>
          <w:rFonts w:eastAsia="Times New Roman" w:cs="Times New Roman"/>
          <w:szCs w:val="24"/>
        </w:rPr>
        <w:t xml:space="preserve"> Εγώ έχω πει ότι εύχομαι πάντα ο καθένας να αποδείξει την αθωότητά του. Αλλά να την αποδείξει!</w:t>
      </w:r>
    </w:p>
    <w:p w14:paraId="6900E24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Δεν είναι έτσι. Ο καθένας είναι αθώος μέχρι να αποδειχθεί το αντίθετο! Αυτό για εσάς είναι στίγμα! </w:t>
      </w:r>
    </w:p>
    <w:p w14:paraId="6900E24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w:t>
      </w:r>
      <w:r>
        <w:rPr>
          <w:rFonts w:eastAsia="Times New Roman" w:cs="Times New Roman"/>
          <w:b/>
          <w:szCs w:val="24"/>
        </w:rPr>
        <w:t>Σ ΓΕΩΡΓΙΑΔΗΣ:</w:t>
      </w:r>
      <w:r>
        <w:rPr>
          <w:rFonts w:eastAsia="Times New Roman" w:cs="Times New Roman"/>
          <w:szCs w:val="24"/>
        </w:rPr>
        <w:t xml:space="preserve"> Η αθωότητα είναι δεδομένη.</w:t>
      </w:r>
    </w:p>
    <w:p w14:paraId="6900E24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lastRenderedPageBreak/>
        <w:t>ΣΤΑΥΡΟΣ ΚΟΝΤΟΝΗΣ (Υπουργός Δικαιοσύνης, Διαφάνειας και Ανθρωπίνων Δικαιωμάτων):</w:t>
      </w:r>
      <w:r>
        <w:rPr>
          <w:rFonts w:eastAsia="Times New Roman" w:cs="Times New Roman"/>
          <w:szCs w:val="24"/>
        </w:rPr>
        <w:t xml:space="preserve"> Σας το εύχομαι, κύριε Γεωργιάδη, και ξέρετε ότι το εύχομαι ειλικρινώς. </w:t>
      </w:r>
    </w:p>
    <w:p w14:paraId="6900E24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Μόνο στα ολοκληρωτικά καθεστώτα γίνεται αυτό! </w:t>
      </w:r>
    </w:p>
    <w:p w14:paraId="6900E24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Πρώτη φορά είδα τέτοια </w:t>
      </w:r>
      <w:proofErr w:type="spellStart"/>
      <w:r>
        <w:rPr>
          <w:rFonts w:eastAsia="Times New Roman" w:cs="Times New Roman"/>
          <w:szCs w:val="24"/>
        </w:rPr>
        <w:t>αλληλοαγάπη</w:t>
      </w:r>
      <w:proofErr w:type="spellEnd"/>
      <w:r>
        <w:rPr>
          <w:rFonts w:eastAsia="Times New Roman" w:cs="Times New Roman"/>
          <w:szCs w:val="24"/>
        </w:rPr>
        <w:t xml:space="preserve"> και έχουν ακουστεί τέτοια λόγια. Φανταστείτε να μην αγαπιόσασταν δηλαδή!</w:t>
      </w:r>
    </w:p>
    <w:p w14:paraId="6900E24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w:t>
      </w:r>
      <w:r>
        <w:rPr>
          <w:rFonts w:eastAsia="Times New Roman" w:cs="Times New Roman"/>
          <w:b/>
          <w:szCs w:val="24"/>
        </w:rPr>
        <w:t>ικαιωμάτων):</w:t>
      </w:r>
      <w:r>
        <w:rPr>
          <w:rFonts w:eastAsia="Times New Roman" w:cs="Times New Roman"/>
          <w:szCs w:val="24"/>
        </w:rPr>
        <w:t xml:space="preserve"> Σας παρακαλώ πάρα πολύ, αυτού του τύπου τα ζητήματα, τα οποία τα διερευνά η δικαιοσύνη και που η διερεύνηση της δικαιοσύνης βρίσκεται σε πλήρη εξέλιξη, να τα αφήσουμε σε αυτό το επίπεδο. Άλλου τύπου παρεμβολές και άλλου τύπου επιχειρηματολογία</w:t>
      </w:r>
      <w:r>
        <w:rPr>
          <w:rFonts w:eastAsia="Times New Roman" w:cs="Times New Roman"/>
          <w:szCs w:val="24"/>
        </w:rPr>
        <w:t xml:space="preserve"> και κατηγ</w:t>
      </w:r>
      <w:r>
        <w:rPr>
          <w:rFonts w:eastAsia="Times New Roman" w:cs="Times New Roman"/>
          <w:szCs w:val="24"/>
        </w:rPr>
        <w:t>ο</w:t>
      </w:r>
      <w:r>
        <w:rPr>
          <w:rFonts w:eastAsia="Times New Roman" w:cs="Times New Roman"/>
          <w:szCs w:val="24"/>
        </w:rPr>
        <w:t>ρ</w:t>
      </w:r>
      <w:r>
        <w:rPr>
          <w:rFonts w:eastAsia="Times New Roman" w:cs="Times New Roman"/>
          <w:szCs w:val="24"/>
        </w:rPr>
        <w:t>ί</w:t>
      </w:r>
      <w:r>
        <w:rPr>
          <w:rFonts w:eastAsia="Times New Roman" w:cs="Times New Roman"/>
          <w:szCs w:val="24"/>
        </w:rPr>
        <w:t>ες γιατί ένας Υπουργός ενθάρρυνε έναν ισοβίτη να αποκαλύψει την αλήθεια, αυτό είναι πρωτάκουστο! Κατηγορήστε τον για ό,τι άλλο θέλετε, όμως γι’ αυτό δεν μπορείτε να τον κατηγορείτε!</w:t>
      </w:r>
    </w:p>
    <w:p w14:paraId="6900E24C" w14:textId="77777777" w:rsidR="0091451A" w:rsidRDefault="0014380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6900E24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ΤΖΑΒ</w:t>
      </w:r>
      <w:r>
        <w:rPr>
          <w:rFonts w:eastAsia="Times New Roman" w:cs="Times New Roman"/>
          <w:b/>
          <w:szCs w:val="24"/>
        </w:rPr>
        <w:t xml:space="preserve">ΑΡΑΣ: </w:t>
      </w:r>
      <w:r>
        <w:rPr>
          <w:rFonts w:eastAsia="Times New Roman" w:cs="Times New Roman"/>
          <w:szCs w:val="24"/>
        </w:rPr>
        <w:t>Γιατί χειροκροτείτε τώρα;</w:t>
      </w:r>
    </w:p>
    <w:p w14:paraId="6900E24E" w14:textId="77777777" w:rsidR="0091451A" w:rsidRDefault="0014380A">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6900E24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lastRenderedPageBreak/>
        <w:t>ΣΤΑΥΡΟΣ ΚΟΝΤΟΝΗΣ (Υπουργός Δικαιοσύνης, Διαφάνειας και Ανθρωπίνων Δικαιωμάτων):</w:t>
      </w:r>
      <w:r>
        <w:rPr>
          <w:rFonts w:eastAsia="Times New Roman" w:cs="Times New Roman"/>
          <w:szCs w:val="24"/>
        </w:rPr>
        <w:t xml:space="preserve"> Κοιτάξτε, δεν θέλω να συνεχίσω.</w:t>
      </w:r>
    </w:p>
    <w:p w14:paraId="6900E25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Υπενθυμίζω ότι ούτε εγώ θα σας αφήσω να συνεχίσετε επ’ ά</w:t>
      </w:r>
      <w:r>
        <w:rPr>
          <w:rFonts w:eastAsia="Times New Roman" w:cs="Times New Roman"/>
          <w:szCs w:val="24"/>
        </w:rPr>
        <w:t xml:space="preserve">πειρον ως προς τον χρόνο που έχω βάλει. </w:t>
      </w:r>
    </w:p>
    <w:p w14:paraId="6900E25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Εντάξει, κύριε Πρόεδρε, όμως δεν γίνεται να έρχονται εδώ αυτά τα ζητήματα και να μένουν αναπάντητα. </w:t>
      </w:r>
    </w:p>
    <w:p w14:paraId="6900E25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Γ</w:t>
      </w:r>
      <w:r>
        <w:rPr>
          <w:rFonts w:eastAsia="Times New Roman" w:cs="Times New Roman"/>
          <w:szCs w:val="24"/>
        </w:rPr>
        <w:t xml:space="preserve">ι’ αυτό και έβαλα επιπλέον χρόνο. Το αντιλήφθηκα αυτό, όμως συζητάμε επί είκοσι λεπτά για άσχετο με το νομοσχέδιο θέμα. Δικαιολογημένα, γιατί το έθεσε ο κ. Γεωργιάδης, αλλά είκοσι λεπτά. </w:t>
      </w:r>
    </w:p>
    <w:p w14:paraId="6900E25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w:t>
      </w:r>
      <w:r>
        <w:rPr>
          <w:rFonts w:eastAsia="Times New Roman" w:cs="Times New Roman"/>
          <w:b/>
          <w:szCs w:val="24"/>
        </w:rPr>
        <w:t>καιωμάτων):</w:t>
      </w:r>
      <w:r>
        <w:rPr>
          <w:rFonts w:eastAsia="Times New Roman" w:cs="Times New Roman"/>
          <w:szCs w:val="24"/>
        </w:rPr>
        <w:t xml:space="preserve"> Είκοσι λεπτά χρειάζονται! </w:t>
      </w:r>
    </w:p>
    <w:p w14:paraId="6900E25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Τελειώνω με αυτό</w:t>
      </w:r>
      <w:r>
        <w:rPr>
          <w:rFonts w:eastAsia="Times New Roman" w:cs="Times New Roman"/>
          <w:szCs w:val="24"/>
        </w:rPr>
        <w:t>.</w:t>
      </w:r>
      <w:r>
        <w:rPr>
          <w:rFonts w:eastAsia="Times New Roman" w:cs="Times New Roman"/>
          <w:szCs w:val="24"/>
        </w:rPr>
        <w:t xml:space="preserve"> Μου κάνει εντύπωση αυτό που σας είπα προηγουμένως, η στιγμή κατά την οποία γίνεται επίθεση με αφορμή αυτό το ζήτημα</w:t>
      </w:r>
      <w:r>
        <w:rPr>
          <w:rFonts w:eastAsia="Times New Roman" w:cs="Times New Roman"/>
          <w:szCs w:val="24"/>
        </w:rPr>
        <w:t>,</w:t>
      </w:r>
      <w:r>
        <w:rPr>
          <w:rFonts w:eastAsia="Times New Roman" w:cs="Times New Roman"/>
          <w:szCs w:val="24"/>
        </w:rPr>
        <w:t xml:space="preserve"> από συγκεκριμένες εφημερίδες που ανήκουν στον κύκλο των επιχειρηματικών συμφερόντω</w:t>
      </w:r>
      <w:r>
        <w:rPr>
          <w:rFonts w:eastAsia="Times New Roman" w:cs="Times New Roman"/>
          <w:szCs w:val="24"/>
        </w:rPr>
        <w:t>ν του εφοπλιστή, ο οποίος κατονομάζεται από τον ισοβίτη.</w:t>
      </w:r>
    </w:p>
    <w:p w14:paraId="6900E25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Δεν θέλω να πω τίποτε άλλο. Πάντως, τη στιγμή που η δικαιοσύνη διερευνά και τίποτα επ’ αυτού δεν είχε διαρρεύσει, μου κάνει εντύπωση αυτή η </w:t>
      </w:r>
      <w:r>
        <w:rPr>
          <w:rFonts w:eastAsia="Times New Roman" w:cs="Times New Roman"/>
          <w:szCs w:val="24"/>
        </w:rPr>
        <w:lastRenderedPageBreak/>
        <w:t xml:space="preserve">ανησυχία. Μήπως συνδυάζεται, αλήθεια, με έρευνες που είχαν </w:t>
      </w:r>
      <w:r>
        <w:rPr>
          <w:rFonts w:eastAsia="Times New Roman" w:cs="Times New Roman"/>
          <w:szCs w:val="24"/>
        </w:rPr>
        <w:t>γίνει την περασμένη εβδομάδα σε γραφεία των επιχειρήσεών του και πρέπει κάτι να πει;</w:t>
      </w:r>
    </w:p>
    <w:p w14:paraId="6900E25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Και πάλι, όμως, οι έρευνες δεν έχουν καταλήξει σε συμπέρασμα. Επομένως, γιατί όλο αυτό; Εάν είναι τα πράγματα τόσο καθαρά και τόσο αμόλυντα, ο οποιοσδήποτε πολίτης θα έλεγ</w:t>
      </w:r>
      <w:r>
        <w:rPr>
          <w:rFonts w:eastAsia="Times New Roman" w:cs="Times New Roman"/>
          <w:szCs w:val="24"/>
        </w:rPr>
        <w:t>ε το εξής: «Όλα στο φως, να διασταυρωθούν τα πάντα και η δικαιοσύνη να καταλήξει. Και θα καταλήξει στην πανηγυρική μου αθώωση». Εγώ αυτό θα έλεγα για τον εαυτό μου. Όμως όλη αυτή η επιθετικότητα άλλα πράγματα προ</w:t>
      </w:r>
      <w:r>
        <w:rPr>
          <w:rFonts w:eastAsia="Times New Roman" w:cs="Times New Roman"/>
          <w:szCs w:val="24"/>
        </w:rPr>
        <w:t>μηνύει</w:t>
      </w:r>
      <w:r>
        <w:rPr>
          <w:rFonts w:eastAsia="Times New Roman" w:cs="Times New Roman"/>
          <w:szCs w:val="24"/>
        </w:rPr>
        <w:t xml:space="preserve"> και μένω εδώ. </w:t>
      </w:r>
    </w:p>
    <w:p w14:paraId="6900E25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w:t>
      </w:r>
      <w:r>
        <w:rPr>
          <w:rFonts w:eastAsia="Times New Roman" w:cs="Times New Roman"/>
          <w:szCs w:val="24"/>
        </w:rPr>
        <w:t xml:space="preserve">συνάδελφοι, συζητήσαμε ένα σχέδιο νόμου, το οποίο έχει τύχει από τις αγορεύσεις των συναδέλφων και των εισηγητών της ευρύτατης πλειοψηφίας των κομμάτων του Κοινοβουλίου. </w:t>
      </w:r>
    </w:p>
    <w:p w14:paraId="6900E258" w14:textId="77777777" w:rsidR="0091451A" w:rsidRDefault="0014380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Θέλω να πω σχετικά με το πρώτο μέρος του νομοσχεδίου, την  της  της Βαρσοβίας, ότι εί</w:t>
      </w:r>
      <w:r>
        <w:rPr>
          <w:rFonts w:eastAsia="Times New Roman" w:cs="Times New Roman"/>
          <w:szCs w:val="24"/>
        </w:rPr>
        <w:t>ναι πλέον ανάγκη να δημιουργηθεί ένας κοινός χώρος εκτέλεσης των δικαστικών αποφάσεων, δέσμευσης και δήμευσης περιουσιακών στοιχείων που προέρχονται από εγκληματικές δραστηριότητες, οι οποίες γνωρίζετε πάρα πολύ καλά ότι εκμεταλλεύονται τον ενιαίο ευρωπαϊκ</w:t>
      </w:r>
      <w:r>
        <w:rPr>
          <w:rFonts w:eastAsia="Times New Roman" w:cs="Times New Roman"/>
          <w:szCs w:val="24"/>
        </w:rPr>
        <w:t xml:space="preserve">ό χώρο, την κατάργηση των συνόρων και σε ορισμένες περιπτώσεις </w:t>
      </w:r>
      <w:proofErr w:type="spellStart"/>
      <w:r>
        <w:rPr>
          <w:rFonts w:eastAsia="Times New Roman" w:cs="Times New Roman"/>
          <w:szCs w:val="24"/>
        </w:rPr>
        <w:t>εδόθη</w:t>
      </w:r>
      <w:proofErr w:type="spellEnd"/>
      <w:r>
        <w:rPr>
          <w:rFonts w:eastAsia="Times New Roman" w:cs="Times New Roman"/>
          <w:szCs w:val="24"/>
        </w:rPr>
        <w:t xml:space="preserve"> η εντύπωση ότι μπορούν να δρουν ανεξέλεγκτα. </w:t>
      </w:r>
    </w:p>
    <w:p w14:paraId="6900E259" w14:textId="77777777" w:rsidR="0091451A" w:rsidRDefault="0014380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Η ευρωπαϊκή έννομη τάξη αυτό δεν το επιτρέπει και γι’ αυτό ακριβώς έχουν υπογραφεί η </w:t>
      </w:r>
      <w:r>
        <w:rPr>
          <w:rFonts w:eastAsia="Times New Roman" w:cs="Times New Roman"/>
          <w:szCs w:val="24"/>
        </w:rPr>
        <w:t>σ</w:t>
      </w:r>
      <w:r>
        <w:rPr>
          <w:rFonts w:eastAsia="Times New Roman" w:cs="Times New Roman"/>
          <w:szCs w:val="24"/>
        </w:rPr>
        <w:t xml:space="preserve">ύμβαση της Βαρσοβίας και οι σχετικές </w:t>
      </w:r>
      <w:r>
        <w:rPr>
          <w:rFonts w:eastAsia="Times New Roman" w:cs="Times New Roman"/>
          <w:szCs w:val="24"/>
        </w:rPr>
        <w:t>ο</w:t>
      </w:r>
      <w:r>
        <w:rPr>
          <w:rFonts w:eastAsia="Times New Roman" w:cs="Times New Roman"/>
          <w:szCs w:val="24"/>
        </w:rPr>
        <w:t>δηγίες, τις οποίε</w:t>
      </w:r>
      <w:r>
        <w:rPr>
          <w:rFonts w:eastAsia="Times New Roman" w:cs="Times New Roman"/>
          <w:szCs w:val="24"/>
        </w:rPr>
        <w:t xml:space="preserve">ς </w:t>
      </w:r>
      <w:r>
        <w:rPr>
          <w:rFonts w:eastAsia="Times New Roman" w:cs="Times New Roman"/>
          <w:szCs w:val="24"/>
        </w:rPr>
        <w:lastRenderedPageBreak/>
        <w:t xml:space="preserve">σήμερα με επιτυχία –αλλά και με καθυστέρηση- ενσωματώνουμε στο εθνικό μας δίκαιο. Έχουν περάσει τόσα χρόνια από τις προηγούμενες κυβερνήσεις, οι οποίες δεν έκριναν ότι υπήρχε ανάγκη –αν και κατά τα άλλα </w:t>
      </w:r>
      <w:proofErr w:type="spellStart"/>
      <w:r>
        <w:rPr>
          <w:rFonts w:eastAsia="Times New Roman" w:cs="Times New Roman"/>
          <w:szCs w:val="24"/>
        </w:rPr>
        <w:t>φιλοευρωπαϊστές</w:t>
      </w:r>
      <w:proofErr w:type="spellEnd"/>
      <w:r>
        <w:rPr>
          <w:rFonts w:eastAsia="Times New Roman" w:cs="Times New Roman"/>
          <w:szCs w:val="24"/>
        </w:rPr>
        <w:t xml:space="preserve"> οι προηγούμενοι από εμάς- να ενσωμα</w:t>
      </w:r>
      <w:r>
        <w:rPr>
          <w:rFonts w:eastAsia="Times New Roman" w:cs="Times New Roman"/>
          <w:szCs w:val="24"/>
        </w:rPr>
        <w:t xml:space="preserve">τώσουν στο δίκαιό μας αυτές τις </w:t>
      </w:r>
      <w:r>
        <w:rPr>
          <w:rFonts w:eastAsia="Times New Roman" w:cs="Times New Roman"/>
          <w:szCs w:val="24"/>
        </w:rPr>
        <w:t>ο</w:t>
      </w:r>
      <w:r>
        <w:rPr>
          <w:rFonts w:eastAsia="Times New Roman" w:cs="Times New Roman"/>
          <w:szCs w:val="24"/>
        </w:rPr>
        <w:t xml:space="preserve">δηγίες και να προάγουν τον κοινό ευρωπαϊκό νόμο σε όλα τα επίπεδα. </w:t>
      </w:r>
    </w:p>
    <w:p w14:paraId="6900E25A" w14:textId="77777777" w:rsidR="0091451A" w:rsidRDefault="0014380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μέρος αναφέρεται στον Κανονισμό 2201 για την τοποθέτηση ανηλίκων σε ιδρύματα σε άλλο κράτος-μέλος της Ευρωπαϊκής Ένωσης. Εδώ υπήρχε ένα απόλυτο </w:t>
      </w:r>
      <w:r>
        <w:rPr>
          <w:rFonts w:eastAsia="Times New Roman" w:cs="Times New Roman"/>
          <w:szCs w:val="24"/>
        </w:rPr>
        <w:t xml:space="preserve">κενό στο δίκαιό μας. Δυστυχώς, δεν είχε γίνει αντιληπτό ότι εδώ χρειάζονται σοβαρές διαδικασίες, οι διαδικασίες της δικαστικής αρχής, για να μπορέσει να ολοκληρωθεί προς όφελος των ανηλίκων η διαδικασία μεταφοράς τους σε άλλο κράτος της Ευρωπαϊκής Ένωσης, </w:t>
      </w:r>
      <w:r>
        <w:rPr>
          <w:rFonts w:eastAsia="Times New Roman" w:cs="Times New Roman"/>
          <w:szCs w:val="24"/>
        </w:rPr>
        <w:t xml:space="preserve">στην Ελλάδα, αλλά και η διασφάλιση των δικαιωμάτων τους και ο έλεγχος που πρέπει να γίνεται. </w:t>
      </w:r>
    </w:p>
    <w:p w14:paraId="6900E25B" w14:textId="77777777" w:rsidR="0091451A" w:rsidRDefault="0014380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πω ότι σε αυτόν τον </w:t>
      </w:r>
      <w:r>
        <w:rPr>
          <w:rFonts w:eastAsia="Times New Roman" w:cs="Times New Roman"/>
          <w:szCs w:val="24"/>
        </w:rPr>
        <w:t>κ</w:t>
      </w:r>
      <w:r>
        <w:rPr>
          <w:rFonts w:eastAsia="Times New Roman" w:cs="Times New Roman"/>
          <w:szCs w:val="24"/>
        </w:rPr>
        <w:t xml:space="preserve">ανονισμό –και όταν λέω </w:t>
      </w:r>
      <w:r>
        <w:rPr>
          <w:rFonts w:eastAsia="Times New Roman" w:cs="Times New Roman"/>
          <w:szCs w:val="24"/>
        </w:rPr>
        <w:t>κ</w:t>
      </w:r>
      <w:r>
        <w:rPr>
          <w:rFonts w:eastAsia="Times New Roman" w:cs="Times New Roman"/>
          <w:szCs w:val="24"/>
        </w:rPr>
        <w:t>ανονισμό, ξέρετε πολύ καλά ότι είναι το νομοθετικό κείμενο ακριβώς όπως έχει ψηφιστεί, δεν έχουμε τη δυνα</w:t>
      </w:r>
      <w:r>
        <w:rPr>
          <w:rFonts w:eastAsia="Times New Roman" w:cs="Times New Roman"/>
          <w:szCs w:val="24"/>
        </w:rPr>
        <w:t xml:space="preserve">τότητα παρεμβάσεων και παρεμβολών- αρμόδιο ορίζεται το Υπουργείο Δικαιοσύνης με την άμεση εμπλοκή των δικαστικών και εισαγγελικών αρχών, ιδίως του εισαγγελέα ανηλίκων, ο οποίος θα παίξει  καθοριστικό ρόλο σε αυτή τη διαδικασία. </w:t>
      </w:r>
    </w:p>
    <w:p w14:paraId="6900E25C" w14:textId="77777777" w:rsidR="0091451A" w:rsidRDefault="0014380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Όσον αφορά την </w:t>
      </w:r>
      <w:r>
        <w:rPr>
          <w:rFonts w:eastAsia="Times New Roman" w:cs="Times New Roman"/>
          <w:szCs w:val="24"/>
        </w:rPr>
        <w:t>ο</w:t>
      </w:r>
      <w:r>
        <w:rPr>
          <w:rFonts w:eastAsia="Times New Roman" w:cs="Times New Roman"/>
          <w:szCs w:val="24"/>
        </w:rPr>
        <w:t>δηγία για τ</w:t>
      </w:r>
      <w:r>
        <w:rPr>
          <w:rFonts w:eastAsia="Times New Roman" w:cs="Times New Roman"/>
          <w:szCs w:val="24"/>
        </w:rPr>
        <w:t>α δικαιώματα πρόσβασης σε δικηγόρο, εδώ, κύριοι συνάδελφοι, θέλω να πω ότι έχουν γίνει στο ελληνικό δίκαιο πάρα πολλά βήματα προς διασφάλιση των δικαιωμάτων του κατηγορουμένου ή του υπόπτου. Με αυτήν την Οδηγία, η οποία ενσωματώνεται, αυτά τα δικαιώματα κα</w:t>
      </w:r>
      <w:r>
        <w:rPr>
          <w:rFonts w:eastAsia="Times New Roman" w:cs="Times New Roman"/>
          <w:szCs w:val="24"/>
        </w:rPr>
        <w:t xml:space="preserve">ταγράφονται κατ’ απόλυτο τρόπο, κωδικοποιημένα. Δεν υπάρχει καμμία αμφιβολία ότι οποιοσδήποτε κατηγορούμενος ύποπτος ζητήσει τη συνδρομή δικηγόρου, ενώπιον οποιουδήποτε προανακριτικού ή ανακριτικού υπαλλήλου, υπάρχει υποχρέωση να τού παρέχεται και βεβαίως </w:t>
      </w:r>
      <w:r>
        <w:rPr>
          <w:rFonts w:eastAsia="Times New Roman" w:cs="Times New Roman"/>
          <w:szCs w:val="24"/>
        </w:rPr>
        <w:t xml:space="preserve">η σχέση αυτή να είναι απολύτως απόρρητη και όσα διαμειφθούν να είναι μυστικά. </w:t>
      </w:r>
    </w:p>
    <w:p w14:paraId="6900E25D" w14:textId="77777777" w:rsidR="0091451A" w:rsidRDefault="0014380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 τέταρτο μέρος του νομοσχεδίου σχετικά με το Σπίτι του Παιδιού, θέλω να σας πω κάτι το οποίο έχει γίνει –νομίζω- κοινή συνείδηση σε όλους μας: Η χώρα μας είναι από </w:t>
      </w:r>
      <w:r>
        <w:rPr>
          <w:rFonts w:eastAsia="Times New Roman" w:cs="Times New Roman"/>
          <w:szCs w:val="24"/>
        </w:rPr>
        <w:t xml:space="preserve">τις τελευταίες ευρωπαϊκές χώρες, δυστυχώς, που σε αυτόν τον τομέα δεν έχει πράξει απολύτως τίποτα, αντίθετα με το σύνολο των ευρωπαϊκών χωρών –και αναφέρομαι στο σύνολο των ευρωπαϊκών χωρών, όχι μόνο των χωρών της Ευρωπαϊκής Ένωσης- που έχουν κάνει μεγάλα </w:t>
      </w:r>
      <w:r>
        <w:rPr>
          <w:rFonts w:eastAsia="Times New Roman" w:cs="Times New Roman"/>
          <w:szCs w:val="24"/>
        </w:rPr>
        <w:t xml:space="preserve">βήματα προς τα εμπρός. Εδώ θα ήθελα να πω ότι ήταν μια αδικαιολόγητη και ανεπίτρεπτη καθυστέρηση δεκαετιών. </w:t>
      </w:r>
    </w:p>
    <w:p w14:paraId="6900E25E" w14:textId="77777777" w:rsidR="0091451A" w:rsidRDefault="0014380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τονίσω ότι η </w:t>
      </w:r>
      <w:r>
        <w:rPr>
          <w:rFonts w:eastAsia="Times New Roman" w:cs="Times New Roman"/>
          <w:szCs w:val="24"/>
        </w:rPr>
        <w:t>ο</w:t>
      </w:r>
      <w:r>
        <w:rPr>
          <w:rFonts w:eastAsia="Times New Roman" w:cs="Times New Roman"/>
          <w:szCs w:val="24"/>
        </w:rPr>
        <w:t xml:space="preserve">δηγία η οποία ενσωματώνεται έχει να κάνει με τα ανήλικα θύματα, τα οποία έχουν πέσει θύματα κατά την παιδική τους ηλικία </w:t>
      </w:r>
      <w:r>
        <w:rPr>
          <w:rFonts w:eastAsia="Times New Roman" w:cs="Times New Roman"/>
          <w:szCs w:val="24"/>
        </w:rPr>
        <w:t xml:space="preserve">και τα οποία, δυστυχώς, καλούνται κατ’ επανάληψη –ακούστηκε στην </w:t>
      </w:r>
      <w:r>
        <w:rPr>
          <w:rFonts w:eastAsia="Times New Roman" w:cs="Times New Roman"/>
          <w:szCs w:val="24"/>
        </w:rPr>
        <w:lastRenderedPageBreak/>
        <w:t xml:space="preserve">ακρόαση των φορέων ότι μέχρι και δεκαοχτώ φορές έχει κληθεί κάποιος ενώπιον της </w:t>
      </w:r>
      <w:r>
        <w:rPr>
          <w:rFonts w:eastAsia="Times New Roman" w:cs="Times New Roman"/>
          <w:szCs w:val="24"/>
        </w:rPr>
        <w:t>δ</w:t>
      </w:r>
      <w:r>
        <w:rPr>
          <w:rFonts w:eastAsia="Times New Roman" w:cs="Times New Roman"/>
          <w:szCs w:val="24"/>
        </w:rPr>
        <w:t xml:space="preserve">ικαιοσύνης- να αναφέρουν μια και δυο και περισσότερες φορές τι υπέστησαν. </w:t>
      </w:r>
    </w:p>
    <w:p w14:paraId="6900E25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Με τη συγκεκριμένη νομοθετική ρύθμι</w:t>
      </w:r>
      <w:r>
        <w:rPr>
          <w:rFonts w:eastAsia="Times New Roman" w:cs="Times New Roman"/>
          <w:szCs w:val="24"/>
        </w:rPr>
        <w:t xml:space="preserve">ση πλέον αυτή η διαδικασία συνεχούς </w:t>
      </w:r>
      <w:proofErr w:type="spellStart"/>
      <w:r>
        <w:rPr>
          <w:rFonts w:eastAsia="Times New Roman" w:cs="Times New Roman"/>
          <w:szCs w:val="24"/>
        </w:rPr>
        <w:t>θυματοποίησης</w:t>
      </w:r>
      <w:proofErr w:type="spellEnd"/>
      <w:r>
        <w:rPr>
          <w:rFonts w:eastAsia="Times New Roman" w:cs="Times New Roman"/>
          <w:szCs w:val="24"/>
        </w:rPr>
        <w:t xml:space="preserve"> του θύματος, του ανήλικου παιδιού, σταματά, γίνονται όλες οι προβλεπόμενες ενέργειες, </w:t>
      </w:r>
      <w:r>
        <w:rPr>
          <w:rFonts w:eastAsia="Times New Roman" w:cs="Times New Roman"/>
          <w:szCs w:val="24"/>
        </w:rPr>
        <w:t>με αξιοποίηση των συστημάτων</w:t>
      </w:r>
      <w:r>
        <w:rPr>
          <w:rFonts w:eastAsia="Times New Roman" w:cs="Times New Roman"/>
          <w:szCs w:val="24"/>
        </w:rPr>
        <w:t xml:space="preserve"> των νέων τεχνολογιών, ούτως ώστε να μην βρίσκεται αυτό το παιδί, ακόμα και όταν ενηλικιωθεί</w:t>
      </w:r>
      <w:r>
        <w:rPr>
          <w:rFonts w:eastAsia="Times New Roman" w:cs="Times New Roman"/>
          <w:szCs w:val="24"/>
        </w:rPr>
        <w:t xml:space="preserve">, στη δυσάρεστη θέση να καταθέτει τραυματικές εμπειρίες κατ’ επανάληψη και ενώπιον διαφορετικών δικαστικών αρχών. </w:t>
      </w:r>
    </w:p>
    <w:p w14:paraId="6900E26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τονίσω κάτι το οποίο δεν έχει γίνει κατανοητό, παρά το γεγονός ότι το διευκρίνισα τρεις φορές. </w:t>
      </w:r>
    </w:p>
    <w:p w14:paraId="6900E26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δεν επιβαρύνεται η </w:t>
      </w:r>
      <w:r>
        <w:rPr>
          <w:rFonts w:eastAsia="Times New Roman" w:cs="Times New Roman"/>
          <w:szCs w:val="24"/>
        </w:rPr>
        <w:t>Υπηρεσία Ανηλίκων με το προσωπικό το οποίο θα στελεχώσει το Σπίτι του Παιδιού. Όπως πολύ καλά γνωρίζετε –σας το είπα και περιγράφεται και στον νόμο- δημιουργούνται πρόσθετες θέσεις. Δεν υπάρχει κανένα πρόβλημα όσον αφορά την Υπηρεσία Επιμελητών Ανηλίκων.</w:t>
      </w:r>
    </w:p>
    <w:p w14:paraId="6900E26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πίσης, αυτό που είπατε ότι εντάσσεται σε αυτήν την υπηρεσία δεν είναι κακό. Δεν δημιουργούμε μια διαφορετική διοικητική δομή. Δημιουργούμε, όμως, μία διαφορετική δομή μέσα στην ήδη υπάρχουσα, ακριβώς γιατί με αυτόν τον τρόπο είναι απολύτως λειτουργική. Θα </w:t>
      </w:r>
      <w:r>
        <w:rPr>
          <w:rFonts w:eastAsia="Times New Roman" w:cs="Times New Roman"/>
          <w:szCs w:val="24"/>
        </w:rPr>
        <w:t xml:space="preserve">συνδράμει τους εισαγγελείς και </w:t>
      </w:r>
      <w:r>
        <w:rPr>
          <w:rFonts w:eastAsia="Times New Roman" w:cs="Times New Roman"/>
          <w:szCs w:val="24"/>
        </w:rPr>
        <w:lastRenderedPageBreak/>
        <w:t>τα δικαστήρια στη διαδικασία η οποία προβλέπεται από τον νόμο και θεωρώ ότι είναι απολύτως θετική για τους ανηλίκους.</w:t>
      </w:r>
    </w:p>
    <w:p w14:paraId="6900E26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θα ήθελα επίσης να σας πω ότι κατά τη διαδικασία ενώπιον της </w:t>
      </w:r>
      <w:r>
        <w:rPr>
          <w:rFonts w:eastAsia="Times New Roman" w:cs="Times New Roman"/>
          <w:szCs w:val="24"/>
        </w:rPr>
        <w:t>ε</w:t>
      </w:r>
      <w:r>
        <w:rPr>
          <w:rFonts w:eastAsia="Times New Roman" w:cs="Times New Roman"/>
          <w:szCs w:val="24"/>
        </w:rPr>
        <w:t>πιτροπής και με</w:t>
      </w:r>
      <w:r>
        <w:rPr>
          <w:rFonts w:eastAsia="Times New Roman" w:cs="Times New Roman"/>
          <w:szCs w:val="24"/>
        </w:rPr>
        <w:t xml:space="preserve"> την ακρόαση των φορέων εμπλουτίσαμε σε πάρα πολλά σημεία το νομοσχέδιο. Η κριτική που ακούστηκε στην Αίθουσα αυτή ότι είναι δήθεν ένα νομοσχέδιο που τυγχάνει της επιδοκιμασίας της συντριπτικής πλειοψηφίας των Βουλευτών και των κομμάτων και που σήμερα </w:t>
      </w:r>
      <w:proofErr w:type="spellStart"/>
      <w:r>
        <w:rPr>
          <w:rFonts w:eastAsia="Times New Roman" w:cs="Times New Roman"/>
          <w:szCs w:val="24"/>
        </w:rPr>
        <w:t>εβλή</w:t>
      </w:r>
      <w:r>
        <w:rPr>
          <w:rFonts w:eastAsia="Times New Roman" w:cs="Times New Roman"/>
          <w:szCs w:val="24"/>
        </w:rPr>
        <w:t>θη</w:t>
      </w:r>
      <w:proofErr w:type="spellEnd"/>
      <w:r>
        <w:rPr>
          <w:rFonts w:eastAsia="Times New Roman" w:cs="Times New Roman"/>
          <w:szCs w:val="24"/>
        </w:rPr>
        <w:t xml:space="preserve"> διά των τροπολογιών οι οποίες έχουν κατατεθεί, είναι άδικη κριτική. Και είναι άδικη κριτική κατά πρώτον γιατί και εσείς οι ίδιοι βλέπετε ότι οι τροπολογίες οι οποίες κατατέθηκαν είναι απολύτως αναγκαίο να υπερψηφιστούν, γιατί επιλύουν σοβαρά κατεπείγοντ</w:t>
      </w:r>
      <w:r>
        <w:rPr>
          <w:rFonts w:eastAsia="Times New Roman" w:cs="Times New Roman"/>
          <w:szCs w:val="24"/>
        </w:rPr>
        <w:t>α προβλήματα, τα οποία αφορούν τον ελληνικό λαό. Σε κάθε περίπτωση όμως, ο αριθμός των τροπολογιών αυτών πρέπει να εντοπιστεί στο γεγονός ότι ήταν οι περισσότερες -πλην μίας- υπουργικές τροπολογίες που οι αρμόδιοι Υπουργοί έκριναν ότι είναι αναγκαίο να υπε</w:t>
      </w:r>
      <w:r>
        <w:rPr>
          <w:rFonts w:eastAsia="Times New Roman" w:cs="Times New Roman"/>
          <w:szCs w:val="24"/>
        </w:rPr>
        <w:t>ρψηφιστούν για την καλύτερη ολοκλήρωση του κυβερνητικού έργου και την επίλυση των προβλημάτων των πολιτών.</w:t>
      </w:r>
    </w:p>
    <w:p w14:paraId="6900E26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Επομένως, κύριοι συνάδελφοι, εάν συμφωνούμε –και με αυτό κλείνω- στα νομοσχέδια, δεν είναι ανάγκη να εφευρίσκουμε λόγους αντιπαράθεσης και αντιπαραβο</w:t>
      </w:r>
      <w:r>
        <w:rPr>
          <w:rFonts w:eastAsia="Times New Roman" w:cs="Times New Roman"/>
          <w:szCs w:val="24"/>
        </w:rPr>
        <w:t xml:space="preserve">λής απόψεων. Αν συμφωνούμε στα νομοσχέδια, να λέμε ότι συμφωνούμε στα νομοσχέδια και να μην λέμε περιττές κουβέντες για τροπολογίες </w:t>
      </w:r>
      <w:r>
        <w:rPr>
          <w:rFonts w:eastAsia="Times New Roman" w:cs="Times New Roman"/>
          <w:szCs w:val="24"/>
        </w:rPr>
        <w:lastRenderedPageBreak/>
        <w:t>και όλα αυτά τα οποία είναι πλέον γνωστά και που από ένα σημείο και μετά μού φαίνεται ότι θα το πάρω απόφαση και δεν θα με ε</w:t>
      </w:r>
      <w:r>
        <w:rPr>
          <w:rFonts w:eastAsia="Times New Roman" w:cs="Times New Roman"/>
          <w:szCs w:val="24"/>
        </w:rPr>
        <w:t xml:space="preserve">νοχλούν και εμένα. </w:t>
      </w:r>
    </w:p>
    <w:p w14:paraId="6900E26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6900E266" w14:textId="77777777" w:rsidR="0091451A" w:rsidRDefault="0014380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6900E26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Κύριε Πρόεδρε…</w:t>
      </w:r>
    </w:p>
    <w:p w14:paraId="6900E26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Γεωργιάδη, με έχετε ενοχλήσει έξι φορές. Έχετε σηκώσει το χέρι σας έξι φορές. Σας </w:t>
      </w:r>
      <w:r>
        <w:rPr>
          <w:rFonts w:eastAsia="Times New Roman" w:cs="Times New Roman"/>
          <w:szCs w:val="24"/>
        </w:rPr>
        <w:t>κάνω νόημα ότι θα σας δώσω τον λόγο. Αν το σηκώσετε όγδοη, δεν θα το δω!</w:t>
      </w:r>
    </w:p>
    <w:p w14:paraId="6900E26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Κύριε Υπουργέ, χθ</w:t>
      </w:r>
      <w:r>
        <w:rPr>
          <w:rFonts w:eastAsia="Times New Roman" w:cs="Times New Roman"/>
          <w:szCs w:val="24"/>
        </w:rPr>
        <w:t>ε</w:t>
      </w:r>
      <w:r>
        <w:rPr>
          <w:rFonts w:eastAsia="Times New Roman" w:cs="Times New Roman"/>
          <w:szCs w:val="24"/>
        </w:rPr>
        <w:t>ς η Βουλή δεν είχε κανένα νομοσχέδιο. Αύριο επίσης δεν έχει, πέραν του κοινοβουλευτικού ελέγχου και του Κανονισμού της Βουλής. Θα μπορούσε, λοιπόν, η Κυβέρνηση να βά</w:t>
      </w:r>
      <w:r>
        <w:rPr>
          <w:rFonts w:eastAsia="Times New Roman" w:cs="Times New Roman"/>
          <w:szCs w:val="24"/>
        </w:rPr>
        <w:t>λει τις τροπολογίες σε ένα μίνι νομοσχέδιο–σκούπα, εφόσον είναι επείγουσες, και να τις έφερνε χθ</w:t>
      </w:r>
      <w:r>
        <w:rPr>
          <w:rFonts w:eastAsia="Times New Roman" w:cs="Times New Roman"/>
          <w:szCs w:val="24"/>
        </w:rPr>
        <w:t>ε</w:t>
      </w:r>
      <w:r>
        <w:rPr>
          <w:rFonts w:eastAsia="Times New Roman" w:cs="Times New Roman"/>
          <w:szCs w:val="24"/>
        </w:rPr>
        <w:t xml:space="preserve">ς ή αύριο, αφού τις περνούσε όπως έπρεπε από την </w:t>
      </w:r>
      <w:r>
        <w:rPr>
          <w:rFonts w:eastAsia="Times New Roman" w:cs="Times New Roman"/>
          <w:szCs w:val="24"/>
        </w:rPr>
        <w:t>ε</w:t>
      </w:r>
      <w:r>
        <w:rPr>
          <w:rFonts w:eastAsia="Times New Roman" w:cs="Times New Roman"/>
          <w:szCs w:val="24"/>
        </w:rPr>
        <w:t xml:space="preserve">πιτροπή. </w:t>
      </w:r>
    </w:p>
    <w:p w14:paraId="6900E26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λέω γιατί είναι κρίμα για ένα νομοσχέδιο </w:t>
      </w:r>
      <w:r>
        <w:rPr>
          <w:rFonts w:eastAsia="Times New Roman" w:cs="Times New Roman"/>
          <w:szCs w:val="24"/>
        </w:rPr>
        <w:t>δ</w:t>
      </w:r>
      <w:r>
        <w:rPr>
          <w:rFonts w:eastAsia="Times New Roman" w:cs="Times New Roman"/>
          <w:szCs w:val="24"/>
        </w:rPr>
        <w:t>ικαιοσύνης, που πράγματι θα τύχει επί της αρχής μ</w:t>
      </w:r>
      <w:r>
        <w:rPr>
          <w:rFonts w:eastAsia="Times New Roman" w:cs="Times New Roman"/>
          <w:szCs w:val="24"/>
        </w:rPr>
        <w:t>εγάλης πλειοψηφίας, μέσα στα άρθρα τα πολύ σημαντικά για τα θέματα που διαπραγματεύεται να είναι ο δασικός χάρτης.</w:t>
      </w:r>
    </w:p>
    <w:p w14:paraId="6900E26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Ένα λεπτό, κύριε Πρόεδρε.</w:t>
      </w:r>
    </w:p>
    <w:p w14:paraId="6900E26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Μιας και το είπατε, εγώ δεν θα </w:t>
      </w:r>
      <w:proofErr w:type="spellStart"/>
      <w:r>
        <w:rPr>
          <w:rFonts w:eastAsia="Times New Roman" w:cs="Times New Roman"/>
          <w:szCs w:val="24"/>
        </w:rPr>
        <w:t>αντι</w:t>
      </w:r>
      <w:r>
        <w:rPr>
          <w:rFonts w:eastAsia="Times New Roman" w:cs="Times New Roman"/>
          <w:szCs w:val="24"/>
        </w:rPr>
        <w:t>λέξω</w:t>
      </w:r>
      <w:proofErr w:type="spellEnd"/>
      <w:r>
        <w:rPr>
          <w:rFonts w:eastAsia="Times New Roman" w:cs="Times New Roman"/>
          <w:szCs w:val="24"/>
        </w:rPr>
        <w:t>, ούτε θέλω να αντιπαρατεθώ μαζί σας. Θέλω, όμως, να σας πω ότι ορισμένες διατάξεις που έχουν ήδη ενσωματωθεί και εισήχθησαν…</w:t>
      </w:r>
    </w:p>
    <w:p w14:paraId="6900E26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Σχεδόν όλες.</w:t>
      </w:r>
    </w:p>
    <w:p w14:paraId="6900E26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b/>
          <w:szCs w:val="24"/>
        </w:rPr>
        <w:t xml:space="preserve"> </w:t>
      </w:r>
      <w:r>
        <w:rPr>
          <w:rFonts w:eastAsia="Times New Roman" w:cs="Times New Roman"/>
          <w:szCs w:val="24"/>
        </w:rPr>
        <w:t>…έχουν το στοιχείο του κατεπείγοντος.</w:t>
      </w:r>
    </w:p>
    <w:p w14:paraId="6900E26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Σας </w:t>
      </w:r>
      <w:proofErr w:type="spellStart"/>
      <w:r>
        <w:rPr>
          <w:rFonts w:eastAsia="Times New Roman" w:cs="Times New Roman"/>
          <w:szCs w:val="24"/>
        </w:rPr>
        <w:t>απήντησα</w:t>
      </w:r>
      <w:proofErr w:type="spellEnd"/>
      <w:r>
        <w:rPr>
          <w:rFonts w:eastAsia="Times New Roman" w:cs="Times New Roman"/>
          <w:szCs w:val="24"/>
        </w:rPr>
        <w:t xml:space="preserve"> για το κατεπείγον.</w:t>
      </w:r>
    </w:p>
    <w:p w14:paraId="6900E27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Αν συνέβαινε αυτό που λέτε εσείς, θα έπρεπε να ακολουθηθεί η κοινοβουλευτ</w:t>
      </w:r>
      <w:r>
        <w:rPr>
          <w:rFonts w:eastAsia="Times New Roman" w:cs="Times New Roman"/>
          <w:szCs w:val="24"/>
        </w:rPr>
        <w:t>ική διαδικασία έστω του κατεπείγοντος…</w:t>
      </w:r>
    </w:p>
    <w:p w14:paraId="6900E27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Και θα ήταν ένα μίνι νομοσχέδιο.</w:t>
      </w:r>
    </w:p>
    <w:p w14:paraId="6900E27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b/>
          <w:szCs w:val="24"/>
        </w:rPr>
        <w:t xml:space="preserve"> </w:t>
      </w:r>
      <w:r>
        <w:rPr>
          <w:rFonts w:eastAsia="Times New Roman" w:cs="Times New Roman"/>
          <w:szCs w:val="24"/>
        </w:rPr>
        <w:t xml:space="preserve">…η οποία θα ήταν όμως περισσότερη σπατάλη χρόνου. Νομίζω ότι μπορεί να </w:t>
      </w:r>
      <w:r>
        <w:rPr>
          <w:rFonts w:eastAsia="Times New Roman" w:cs="Times New Roman"/>
          <w:szCs w:val="24"/>
        </w:rPr>
        <w:t>αντιληφθεί το Σώμα ποιες διατάξεις είναι οι κατεπείγουσες και ποιες δεν είναι. Και σε τελευταία ανάλυση επ’ αυτού…</w:t>
      </w:r>
    </w:p>
    <w:p w14:paraId="6900E27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Αντιληφθήκατε ότι έχω δίκιο. Αφήστε τώρα τις δικαιολογίες.</w:t>
      </w:r>
    </w:p>
    <w:p w14:paraId="6900E27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lastRenderedPageBreak/>
        <w:t>ΣΤΑΥΡΟΣ ΚΟΝΤΟΝΗΣ (Υπουργός Δικαιοσύνης, Διαφάνεια</w:t>
      </w:r>
      <w:r>
        <w:rPr>
          <w:rFonts w:eastAsia="Times New Roman" w:cs="Times New Roman"/>
          <w:b/>
          <w:szCs w:val="24"/>
        </w:rPr>
        <w:t xml:space="preserve">ς και Ανθρωπίνων Δικαιωμάτων): </w:t>
      </w:r>
      <w:r>
        <w:rPr>
          <w:rFonts w:eastAsia="Times New Roman" w:cs="Times New Roman"/>
          <w:szCs w:val="24"/>
        </w:rPr>
        <w:t>Κύριε Πρόεδρε, όχι και έτσι.</w:t>
      </w:r>
    </w:p>
    <w:p w14:paraId="6900E27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τώρα αντιληφθήκατε τι είπα. Είστε υποχρεωμένος ως Υπουργός…</w:t>
      </w:r>
    </w:p>
    <w:p w14:paraId="6900E27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Το αντιλήφθηκα</w:t>
      </w:r>
      <w:r>
        <w:rPr>
          <w:rFonts w:eastAsia="Times New Roman" w:cs="Times New Roman"/>
          <w:szCs w:val="24"/>
        </w:rPr>
        <w:t>, αλλά πιστεύω να αντιληφθήκατε και εσείς αυτό που είπα.</w:t>
      </w:r>
    </w:p>
    <w:p w14:paraId="6900E27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Εγώ το αντιλήφθηκα πολύ καλά, αλλά δεν συμφωνώ μαζί σας. </w:t>
      </w:r>
    </w:p>
    <w:p w14:paraId="6900E27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w:t>
      </w:r>
      <w:r>
        <w:rPr>
          <w:rFonts w:eastAsia="Times New Roman" w:cs="Times New Roman"/>
          <w:szCs w:val="24"/>
        </w:rPr>
        <w:t xml:space="preserve"> </w:t>
      </w:r>
      <w:r>
        <w:rPr>
          <w:rFonts w:eastAsia="Times New Roman" w:cs="Times New Roman"/>
          <w:b/>
          <w:szCs w:val="24"/>
        </w:rPr>
        <w:t>Ανθρωπίνων Δικαιωμάτων):</w:t>
      </w:r>
      <w:r>
        <w:rPr>
          <w:rFonts w:eastAsia="Times New Roman" w:cs="Times New Roman"/>
          <w:szCs w:val="24"/>
        </w:rPr>
        <w:t xml:space="preserve"> Αφού το αντιληφθήκαμε και οι</w:t>
      </w:r>
      <w:r>
        <w:rPr>
          <w:rFonts w:eastAsia="Times New Roman" w:cs="Times New Roman"/>
          <w:szCs w:val="24"/>
        </w:rPr>
        <w:t xml:space="preserve"> δύο, ας το αφήσουμε.</w:t>
      </w:r>
    </w:p>
    <w:p w14:paraId="6900E27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Από εκεί και πέρα, έχω υποχρέωση ως </w:t>
      </w:r>
      <w:proofErr w:type="spellStart"/>
      <w:r>
        <w:rPr>
          <w:rFonts w:eastAsia="Times New Roman" w:cs="Times New Roman"/>
          <w:szCs w:val="24"/>
        </w:rPr>
        <w:t>Προεδρεύων</w:t>
      </w:r>
      <w:proofErr w:type="spellEnd"/>
      <w:r>
        <w:rPr>
          <w:rFonts w:eastAsia="Times New Roman" w:cs="Times New Roman"/>
          <w:szCs w:val="24"/>
        </w:rPr>
        <w:t>, γιατί ακούστηκαν απίστευτα πράγματα, να πω ότι στην Ελληνική Βουλή δεν υπάρχει πολιτική δύναμη που να μην θέλει να χυθεί άπλετο φως σε οποιαδήποτε ποινικ</w:t>
      </w:r>
      <w:r>
        <w:rPr>
          <w:rFonts w:eastAsia="Times New Roman" w:cs="Times New Roman"/>
          <w:szCs w:val="24"/>
        </w:rPr>
        <w:t>ή υπόθεση, ιδιαίτερα όταν αφορά ναρκωτικά, γιατί εμμέσως πλην σαφώς αφέθηκαν τέτοιοι υπαινιγμοί. Κανείς! Και αυτό το μήνυμα πρέπει να σταλεί προς τα έξω.</w:t>
      </w:r>
    </w:p>
    <w:p w14:paraId="6900E27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Βλέποντας όλους όσοι είστε μέσα στην Αίθουσα, ευτυχώς ή δυστυχώς για μένα διαπιστώνω ότι είμαι ο παλαι</w:t>
      </w:r>
      <w:r>
        <w:rPr>
          <w:rFonts w:eastAsia="Times New Roman" w:cs="Times New Roman"/>
          <w:szCs w:val="24"/>
        </w:rPr>
        <w:t xml:space="preserve">ότερος από όλους σας. Δεν ενθυμούμαι, </w:t>
      </w:r>
      <w:r>
        <w:rPr>
          <w:rFonts w:eastAsia="Times New Roman" w:cs="Times New Roman"/>
          <w:szCs w:val="24"/>
        </w:rPr>
        <w:lastRenderedPageBreak/>
        <w:t xml:space="preserve">τουλάχιστον από το 1989 που είμαι σε αυτή την Αίθουσα, ούτε μία φορά για οποιοδήποτε θέμα οποιοσδήποτε Υπουργός οποιασδήποτε κυβέρνησης να επικοινωνεί –γιατί εμμέσως πλην σαφώς επιβεβαιώθηκε αυτό σήμερα από την ομιλία </w:t>
      </w:r>
      <w:r>
        <w:rPr>
          <w:rFonts w:eastAsia="Times New Roman" w:cs="Times New Roman"/>
          <w:szCs w:val="24"/>
        </w:rPr>
        <w:t xml:space="preserve">του Υπουργού- με ισοβίτη </w:t>
      </w:r>
      <w:proofErr w:type="spellStart"/>
      <w:r>
        <w:rPr>
          <w:rFonts w:eastAsia="Times New Roman" w:cs="Times New Roman"/>
          <w:szCs w:val="24"/>
        </w:rPr>
        <w:t>ναρκέμπορο</w:t>
      </w:r>
      <w:proofErr w:type="spellEnd"/>
      <w:r>
        <w:rPr>
          <w:rFonts w:eastAsia="Times New Roman" w:cs="Times New Roman"/>
          <w:szCs w:val="24"/>
        </w:rPr>
        <w:t xml:space="preserve">. Τελεία.  </w:t>
      </w:r>
    </w:p>
    <w:p w14:paraId="6900E27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Κύριε Γεωργιάδη, έχετε τον λόγο για δύο λεπτά.</w:t>
      </w:r>
    </w:p>
    <w:p w14:paraId="6900E27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Κύριε Πρόεδρε, θα ήθελα και εγώ τον λόγο.</w:t>
      </w:r>
    </w:p>
    <w:p w14:paraId="6900E27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Εσείς για ποιο λόγο ζητάτε να μιλήσετε;</w:t>
      </w:r>
    </w:p>
    <w:p w14:paraId="6900E27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Για το θέμα αυτό.</w:t>
      </w:r>
    </w:p>
    <w:p w14:paraId="6900E27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Θα μιλήσει ο Κοινοβουλευτικός σας Εκπρόσωπος. Δεν μπορεί ο οποιοσδήποτε να πάρει τον λόγο.</w:t>
      </w:r>
    </w:p>
    <w:p w14:paraId="6900E28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Εγώ θέλω να μιλήσω επί προσωπικού, κύριε Πρόεδρε.</w:t>
      </w:r>
    </w:p>
    <w:p w14:paraId="6900E28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w:t>
      </w:r>
      <w:r>
        <w:rPr>
          <w:rFonts w:eastAsia="Times New Roman" w:cs="Times New Roman"/>
          <w:b/>
          <w:szCs w:val="24"/>
        </w:rPr>
        <w:t xml:space="preserve">σύνης, Διαφάνειας και Ανθρωπίνων Δικαιωμάτων): </w:t>
      </w:r>
      <w:r>
        <w:rPr>
          <w:rFonts w:eastAsia="Times New Roman" w:cs="Times New Roman"/>
          <w:szCs w:val="24"/>
        </w:rPr>
        <w:t xml:space="preserve">Κύριε Πρόεδρε, με </w:t>
      </w:r>
      <w:proofErr w:type="spellStart"/>
      <w:r>
        <w:rPr>
          <w:rFonts w:eastAsia="Times New Roman" w:cs="Times New Roman"/>
          <w:szCs w:val="24"/>
        </w:rPr>
        <w:t>συγχωρείτε</w:t>
      </w:r>
      <w:proofErr w:type="spellEnd"/>
      <w:r>
        <w:rPr>
          <w:rFonts w:eastAsia="Times New Roman" w:cs="Times New Roman"/>
          <w:szCs w:val="24"/>
        </w:rPr>
        <w:t>…</w:t>
      </w:r>
    </w:p>
    <w:p w14:paraId="6900E28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Κοντονή, ένα λεπτό.</w:t>
      </w:r>
    </w:p>
    <w:p w14:paraId="6900E28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Εγώ δεν επιβεβαίωσα απολύτως τίποτα και </w:t>
      </w:r>
      <w:r>
        <w:rPr>
          <w:rFonts w:eastAsia="Times New Roman" w:cs="Times New Roman"/>
          <w:szCs w:val="24"/>
        </w:rPr>
        <w:t>αν…</w:t>
      </w:r>
    </w:p>
    <w:p w14:paraId="6900E28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Καλά! Διαβάστε τα Πρακτικά και θα καταλάβετε.</w:t>
      </w:r>
    </w:p>
    <w:p w14:paraId="6900E28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Ακούστε, κύριε Πρόεδρε…</w:t>
      </w:r>
    </w:p>
    <w:p w14:paraId="6900E28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Κατ’ αρχ</w:t>
      </w:r>
      <w:r>
        <w:rPr>
          <w:rFonts w:eastAsia="Times New Roman" w:cs="Times New Roman"/>
          <w:szCs w:val="24"/>
        </w:rPr>
        <w:t>άς</w:t>
      </w:r>
      <w:r>
        <w:rPr>
          <w:rFonts w:eastAsia="Times New Roman" w:cs="Times New Roman"/>
          <w:szCs w:val="24"/>
        </w:rPr>
        <w:t xml:space="preserve">, δεν σας έδωσα τον λόγο. </w:t>
      </w:r>
      <w:r>
        <w:rPr>
          <w:rFonts w:eastAsia="Times New Roman" w:cs="Times New Roman"/>
          <w:szCs w:val="24"/>
        </w:rPr>
        <w:t>Έχω δώσει τον λόγο στον κ. Γεωργιάδη.</w:t>
      </w:r>
    </w:p>
    <w:p w14:paraId="6900E28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Κύριε Πρόεδρε, παρακαλώ, ζήτησα τον λόγο.</w:t>
      </w:r>
    </w:p>
    <w:p w14:paraId="6900E28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σας έδωσα τον λόγο. Έδωσα τον λόγο στον κ. Γεωργιάδη</w:t>
      </w:r>
    </w:p>
    <w:p w14:paraId="6900E28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ΣΤΑΥΡΟ</w:t>
      </w:r>
      <w:r>
        <w:rPr>
          <w:rFonts w:eastAsia="Times New Roman" w:cs="Times New Roman"/>
          <w:b/>
          <w:szCs w:val="24"/>
        </w:rPr>
        <w:t xml:space="preserve">Σ ΚΟΝΤΟΝΗΣ (Υπουργός Δικαιοσύνης, Διαφάνειας και Ανθρωπίνων Δικαιωμάτων): </w:t>
      </w:r>
      <w:r>
        <w:rPr>
          <w:rFonts w:eastAsia="Times New Roman" w:cs="Times New Roman"/>
          <w:szCs w:val="24"/>
        </w:rPr>
        <w:t>Μα μου απευθυνθήκατε. Μου είπατε «διαβάστε τα Πρακτικά».</w:t>
      </w:r>
    </w:p>
    <w:p w14:paraId="6900E28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Επειδή είστε Υπουργός, δεν θα παίρνετε τον λόγο μόνος σας όποτε θέλετε. Δεν έχετε τον λόγο. </w:t>
      </w:r>
    </w:p>
    <w:p w14:paraId="6900E28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Κύριε Πρόεδρε, σας ζήτησα τον λόγο…</w:t>
      </w:r>
    </w:p>
    <w:p w14:paraId="6900E28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σας τον έδωσα!</w:t>
      </w:r>
    </w:p>
    <w:p w14:paraId="6900E28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ΣΤΑΥΡΟΣ ΚΟΝΤΟΝΗΣ (Υπουργός Δικαιοσύνης, Διαφάνειας και Ανθρωπίνων Δικαιωμάτων): </w:t>
      </w:r>
      <w:r>
        <w:rPr>
          <w:rFonts w:eastAsia="Times New Roman" w:cs="Times New Roman"/>
          <w:szCs w:val="24"/>
        </w:rPr>
        <w:t>Μα, απε</w:t>
      </w:r>
      <w:r>
        <w:rPr>
          <w:rFonts w:eastAsia="Times New Roman" w:cs="Times New Roman"/>
          <w:szCs w:val="24"/>
        </w:rPr>
        <w:t>υθυνθήκατε σε εμένα.</w:t>
      </w:r>
    </w:p>
    <w:p w14:paraId="6900E28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τον δίνει το Προεδρείο την στιγμή που εκείνο κρίνει και είχα δώσει ήδη τον λόγο στον κ. Γεωργιάδη. </w:t>
      </w:r>
    </w:p>
    <w:p w14:paraId="6900E28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Κύριε Πρόεδρε</w:t>
      </w:r>
      <w:r>
        <w:rPr>
          <w:rFonts w:eastAsia="Times New Roman" w:cs="Times New Roman"/>
          <w:szCs w:val="24"/>
        </w:rPr>
        <w:t>, εδώ κάνατε κρίση…</w:t>
      </w:r>
    </w:p>
    <w:p w14:paraId="6900E29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Κάνατε κρίση, κύριε Πρόεδρε.</w:t>
      </w:r>
    </w:p>
    <w:p w14:paraId="6900E29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Κατ’ αρχ</w:t>
      </w:r>
      <w:r>
        <w:rPr>
          <w:rFonts w:eastAsia="Times New Roman" w:cs="Times New Roman"/>
          <w:szCs w:val="24"/>
        </w:rPr>
        <w:t>άς</w:t>
      </w:r>
      <w:r>
        <w:rPr>
          <w:rFonts w:eastAsia="Times New Roman" w:cs="Times New Roman"/>
          <w:szCs w:val="24"/>
        </w:rPr>
        <w:t>, κλείστε το μικρόφωνο του κ. Κοντονή. Δεν γράφεται απολύτως τίποτα. Δεν υπάρχει περίπτωση με εμένα στην Έδρα να με υποκαταστήσετε.</w:t>
      </w:r>
    </w:p>
    <w:p w14:paraId="6900E29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ΣΤΑΥΡΟΣ ΚΟΝΤΟ</w:t>
      </w:r>
      <w:r>
        <w:rPr>
          <w:rFonts w:eastAsia="Times New Roman" w:cs="Times New Roman"/>
          <w:b/>
          <w:szCs w:val="24"/>
        </w:rPr>
        <w:t>ΝΗΣ (Υπουργός Δικαιοσύνης, Διαφάνειας και Ανθρωπίνων Δικαιωμάτων):</w:t>
      </w:r>
      <w:r>
        <w:rPr>
          <w:rFonts w:eastAsia="Times New Roman" w:cs="Times New Roman"/>
          <w:szCs w:val="24"/>
        </w:rPr>
        <w:t xml:space="preserve"> …</w:t>
      </w:r>
    </w:p>
    <w:p w14:paraId="6900E29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Παρακαλώ, καθίστε κάτω. Δεν υπάρχει κα</w:t>
      </w:r>
      <w:r>
        <w:rPr>
          <w:rFonts w:eastAsia="Times New Roman" w:cs="Times New Roman"/>
          <w:szCs w:val="24"/>
        </w:rPr>
        <w:t>μ</w:t>
      </w:r>
      <w:r>
        <w:rPr>
          <w:rFonts w:eastAsia="Times New Roman" w:cs="Times New Roman"/>
          <w:szCs w:val="24"/>
        </w:rPr>
        <w:t>μία περίπτωση να με υποκαταστήσετε.</w:t>
      </w:r>
    </w:p>
    <w:p w14:paraId="6900E29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w:t>
      </w:r>
    </w:p>
    <w:p w14:paraId="6900E29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Νομίζετε ό,τι θέλετε. Εδώ εφαρμόζω τον Κανονισμό και σας λέω να καθίσετε κάτω…</w:t>
      </w:r>
    </w:p>
    <w:p w14:paraId="6900E29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lastRenderedPageBreak/>
        <w:t>ΣΤΑΥΡΟΣ ΚΟΝΤΟΝΗΣ (Υπουργός Δικαιοσύνης, Διαφάνειας και Ανθρωπίνων Δικαιωμάτων):</w:t>
      </w:r>
      <w:r>
        <w:rPr>
          <w:rFonts w:eastAsia="Times New Roman" w:cs="Times New Roman"/>
          <w:szCs w:val="24"/>
        </w:rPr>
        <w:t xml:space="preserve"> …</w:t>
      </w:r>
    </w:p>
    <w:p w14:paraId="6900E29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κι εγώ για λόγους ευγενείας, μετά τον κ. Γεωργιάδη θα σας δώσω ούτως ή άλλως τον λόγο.</w:t>
      </w:r>
    </w:p>
    <w:p w14:paraId="6900E29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w:t>
      </w:r>
    </w:p>
    <w:p w14:paraId="6900E29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ακούγεστε. Δεν γράφεται απολύτως τίποτε στ</w:t>
      </w:r>
      <w:r>
        <w:rPr>
          <w:rFonts w:eastAsia="Times New Roman" w:cs="Times New Roman"/>
          <w:szCs w:val="24"/>
        </w:rPr>
        <w:t>α Πρακτικά.</w:t>
      </w:r>
    </w:p>
    <w:p w14:paraId="6900E29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w:t>
      </w:r>
    </w:p>
    <w:p w14:paraId="6900E29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Θα σας ακούσω όταν σας δώσω τον λόγο. Δεν σας έχω δώσει τον λόγο!</w:t>
      </w:r>
    </w:p>
    <w:p w14:paraId="6900E29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w:t>
      </w:r>
      <w:r>
        <w:rPr>
          <w:rFonts w:eastAsia="Times New Roman" w:cs="Times New Roman"/>
          <w:b/>
          <w:szCs w:val="24"/>
        </w:rPr>
        <w:t>ων Δικαιωμάτων):</w:t>
      </w:r>
      <w:r>
        <w:rPr>
          <w:rFonts w:eastAsia="Times New Roman" w:cs="Times New Roman"/>
          <w:szCs w:val="24"/>
        </w:rPr>
        <w:t xml:space="preserve"> …</w:t>
      </w:r>
    </w:p>
    <w:p w14:paraId="6900E29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σας έχω δώσει τον λόγο, δεν ακούω τίποτε από όσα λέτε!</w:t>
      </w:r>
    </w:p>
    <w:p w14:paraId="6900E29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w:t>
      </w:r>
    </w:p>
    <w:p w14:paraId="6900E29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Αυτό σας το είπα εξ αρχής, αλλά</w:t>
      </w:r>
      <w:r>
        <w:rPr>
          <w:rFonts w:eastAsia="Times New Roman" w:cs="Times New Roman"/>
          <w:szCs w:val="24"/>
        </w:rPr>
        <w:t xml:space="preserve"> εντυπώσεις με εμένα στο Προεδρείο δεν υπάρχει περίπτωση να επιτρέψω να δημιουργούνται.</w:t>
      </w:r>
    </w:p>
    <w:p w14:paraId="6900E2A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w:t>
      </w:r>
    </w:p>
    <w:p w14:paraId="6900E2A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Παρακαλώ, καθίστε κάτω για τελευταία φορά, γιατί ο Κανονισμός εφαρμόζεται και στους Υπουργούς.</w:t>
      </w:r>
    </w:p>
    <w:p w14:paraId="6900E2A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Κύριε Γεωργιάδη, έχετε τον λόγο για δύο λεπτά επί προσωπικού.</w:t>
      </w:r>
    </w:p>
    <w:p w14:paraId="6900E2A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Κύριε Υπουργέ, κατ’ αρχάς όχι μόνο επιβεβαιώσατε το τηλεφώνημα, αλλά</w:t>
      </w:r>
      <w:r>
        <w:rPr>
          <w:rFonts w:eastAsia="Times New Roman" w:cs="Times New Roman"/>
          <w:szCs w:val="24"/>
        </w:rPr>
        <w:t xml:space="preserve"> εισπράξατε και το χειροκρότημα των συναδέλφων σας από την Κοινοβουλευτική Ομάδα, όταν είπατε επί λέξει «να μην του πούμε «μπράβο» που τηλεφώνησε για να τον προτρέψει να πει την αλήθεια»; Αυτό, κύριε Υπουργέ, δεν είναι επιβεβαίωση του τηλεφωνήματος; Δεν θα</w:t>
      </w:r>
      <w:r>
        <w:rPr>
          <w:rFonts w:eastAsia="Times New Roman" w:cs="Times New Roman"/>
          <w:szCs w:val="24"/>
        </w:rPr>
        <w:t xml:space="preserve"> μας τρελάνετε εδώ.</w:t>
      </w:r>
    </w:p>
    <w:p w14:paraId="6900E2A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είστε τελικά πάρα πολύ </w:t>
      </w:r>
      <w:proofErr w:type="spellStart"/>
      <w:r>
        <w:rPr>
          <w:rFonts w:eastAsia="Times New Roman" w:cs="Times New Roman"/>
          <w:szCs w:val="24"/>
        </w:rPr>
        <w:t>στριμωγμένος</w:t>
      </w:r>
      <w:proofErr w:type="spellEnd"/>
      <w:r>
        <w:rPr>
          <w:rFonts w:eastAsia="Times New Roman" w:cs="Times New Roman"/>
          <w:szCs w:val="24"/>
        </w:rPr>
        <w:t>. Διάβασα κάπου ότι έχετε δει και εσείς προσωπικά την εισαγγελέα. Έχει έλθει στο γραφείο σας η συγκεκριμένη εισαγγελέας, κύριε Κοντονή; Σας ρωτώ ευθέως. Η κ. Τζίμα –πώς λέγεται- έχει έλθει στ</w:t>
      </w:r>
      <w:r>
        <w:rPr>
          <w:rFonts w:eastAsia="Times New Roman" w:cs="Times New Roman"/>
          <w:szCs w:val="24"/>
        </w:rPr>
        <w:t>ο γραφείο σας και αν ναι, για ποιον λόγο;</w:t>
      </w:r>
    </w:p>
    <w:p w14:paraId="6900E2A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στον δυτικό κόσμο υπάρχει το τεκμήριο της αθωότητας. Είμαστε όλοι αθώοι, κύριε Κοντονή, μέχρι αποδείξεως του εναντίου. Εσείς είπατε το ακριβώς ανάποδο</w:t>
      </w:r>
      <w:r w:rsidRPr="00E92122">
        <w:rPr>
          <w:rFonts w:eastAsia="Times New Roman" w:cs="Times New Roman"/>
          <w:szCs w:val="24"/>
        </w:rPr>
        <w:t xml:space="preserve"> </w:t>
      </w:r>
      <w:r>
        <w:rPr>
          <w:rFonts w:eastAsia="Times New Roman" w:cs="Times New Roman"/>
          <w:szCs w:val="24"/>
        </w:rPr>
        <w:t>απευθυνόμενος σε εμένα</w:t>
      </w:r>
      <w:r>
        <w:rPr>
          <w:rFonts w:eastAsia="Times New Roman" w:cs="Times New Roman"/>
          <w:szCs w:val="24"/>
        </w:rPr>
        <w:t>: «Εύχομαι να αποδείξετε την αθ</w:t>
      </w:r>
      <w:r>
        <w:rPr>
          <w:rFonts w:eastAsia="Times New Roman" w:cs="Times New Roman"/>
          <w:szCs w:val="24"/>
        </w:rPr>
        <w:t xml:space="preserve">ωότητά σας». </w:t>
      </w:r>
    </w:p>
    <w:p w14:paraId="6900E2A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Μάθετε, λοιπόν, τα εξής: Για το «Ερρίκος Ντυνάν» έχω καταθέσει έγγραφο αίτημα να εξεταστώ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γιατί χθες η πλειοψηφία, δηλαδή εσείς, ο ΣΥΡΙΖΑ και οι Ανεξάρτητοι Έλληνες, ψηφίζατε να μην κληθούμε οι Υπουργοί μέχρι τον μήν</w:t>
      </w:r>
      <w:r>
        <w:rPr>
          <w:rFonts w:eastAsia="Times New Roman" w:cs="Times New Roman"/>
          <w:szCs w:val="24"/>
        </w:rPr>
        <w:t xml:space="preserve">α Δεκέμβριο, αλλά να ακούμε τον κάθε συκοφάντη να μας λασπώνει, χωρίς να απαντάμε. Σας λέω, λοιπόν, ότι όχι μόνο δεν φοβάμαι το «Ερρίκος Ντυνάν», αλλά όταν θα καταθέσω στην </w:t>
      </w:r>
      <w:r>
        <w:rPr>
          <w:rFonts w:eastAsia="Times New Roman" w:cs="Times New Roman"/>
          <w:szCs w:val="24"/>
        </w:rPr>
        <w:t>ε</w:t>
      </w:r>
      <w:r>
        <w:rPr>
          <w:rFonts w:eastAsia="Times New Roman" w:cs="Times New Roman"/>
          <w:szCs w:val="24"/>
        </w:rPr>
        <w:t xml:space="preserve">πιτροπή, θα τρέχετε να κρυφτείτε. </w:t>
      </w:r>
    </w:p>
    <w:p w14:paraId="6900E2A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για την υπόθεση που διαβιβάσατε χθες </w:t>
      </w:r>
      <w:proofErr w:type="spellStart"/>
      <w:r>
        <w:rPr>
          <w:rFonts w:eastAsia="Times New Roman" w:cs="Times New Roman"/>
          <w:szCs w:val="24"/>
        </w:rPr>
        <w:t>όλ</w:t>
      </w:r>
      <w:r>
        <w:rPr>
          <w:rFonts w:eastAsia="Times New Roman" w:cs="Times New Roman"/>
          <w:szCs w:val="24"/>
        </w:rPr>
        <w:t>ως</w:t>
      </w:r>
      <w:proofErr w:type="spellEnd"/>
      <w:r>
        <w:rPr>
          <w:rFonts w:eastAsia="Times New Roman" w:cs="Times New Roman"/>
          <w:szCs w:val="24"/>
        </w:rPr>
        <w:t xml:space="preserve"> </w:t>
      </w:r>
      <w:proofErr w:type="spellStart"/>
      <w:r>
        <w:rPr>
          <w:rFonts w:eastAsia="Times New Roman" w:cs="Times New Roman"/>
          <w:szCs w:val="24"/>
        </w:rPr>
        <w:t>τυχαίως</w:t>
      </w:r>
      <w:proofErr w:type="spellEnd"/>
      <w:r>
        <w:rPr>
          <w:rFonts w:eastAsia="Times New Roman" w:cs="Times New Roman"/>
          <w:szCs w:val="24"/>
        </w:rPr>
        <w:t xml:space="preserve"> που έκανα την ερώτηση στον κ. Καμμένο στη Βουλή, για τις είκοσι τρεις προσλήψεις στο ΚΕΕΛΠΝΟ…</w:t>
      </w:r>
    </w:p>
    <w:p w14:paraId="6900E2A8" w14:textId="77777777" w:rsidR="0091451A" w:rsidRDefault="0014380A">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Μην ανοίγετε άλλο θέμα.</w:t>
      </w:r>
    </w:p>
    <w:p w14:paraId="6900E2A9" w14:textId="77777777" w:rsidR="0091451A" w:rsidRDefault="0014380A">
      <w:pPr>
        <w:spacing w:line="600" w:lineRule="auto"/>
        <w:ind w:firstLine="720"/>
        <w:contextualSpacing/>
        <w:jc w:val="both"/>
        <w:rPr>
          <w:rFonts w:eastAsia="Times New Roman"/>
          <w:bCs/>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Είναι προσωπικό αυτό, </w:t>
      </w:r>
      <w:r>
        <w:rPr>
          <w:rFonts w:eastAsia="Times New Roman"/>
          <w:bCs/>
        </w:rPr>
        <w:t>κύριε Πρόεδρε.</w:t>
      </w:r>
    </w:p>
    <w:p w14:paraId="6900E2AA" w14:textId="77777777" w:rsidR="0091451A" w:rsidRDefault="0014380A">
      <w:pPr>
        <w:spacing w:line="600" w:lineRule="auto"/>
        <w:ind w:firstLine="720"/>
        <w:contextualSpacing/>
        <w:jc w:val="both"/>
        <w:rPr>
          <w:rFonts w:eastAsia="Times New Roman"/>
          <w:bCs/>
        </w:rPr>
      </w:pPr>
      <w:r>
        <w:rPr>
          <w:rFonts w:eastAsia="Times New Roman"/>
          <w:b/>
          <w:bCs/>
        </w:rPr>
        <w:t>ΠΡΟΕΔΡΕΥΩΝ (Νικήτας Κακλαμά</w:t>
      </w:r>
      <w:r>
        <w:rPr>
          <w:rFonts w:eastAsia="Times New Roman"/>
          <w:b/>
          <w:bCs/>
        </w:rPr>
        <w:t>νης):</w:t>
      </w:r>
      <w:r>
        <w:rPr>
          <w:rFonts w:eastAsia="Times New Roman"/>
          <w:bCs/>
        </w:rPr>
        <w:t xml:space="preserve"> Δεν το έθιξε ο Υπουργός αυτό το θέμα.</w:t>
      </w:r>
    </w:p>
    <w:p w14:paraId="6900E2A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lastRenderedPageBreak/>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Πήγα πρωί πρωί να πάρω τον φάκελο για να δω τι είναι. Φαντάζομαι ότι δεν τον είχατε δει, γι’ αυτό είπατε αυτά που είπατε. </w:t>
      </w:r>
    </w:p>
    <w:p w14:paraId="6900E2A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Πρέπει να σας πω ότι ζήτησα το αντίγραφο, γιατί θα καταθέσω</w:t>
      </w:r>
      <w:r>
        <w:rPr>
          <w:rFonts w:eastAsia="Times New Roman" w:cs="Times New Roman"/>
          <w:szCs w:val="24"/>
        </w:rPr>
        <w:t xml:space="preserve"> μήνυση και αγωγή στον κ. </w:t>
      </w:r>
      <w:proofErr w:type="spellStart"/>
      <w:r>
        <w:rPr>
          <w:rFonts w:eastAsia="Times New Roman" w:cs="Times New Roman"/>
          <w:szCs w:val="24"/>
        </w:rPr>
        <w:t>Πολάκη</w:t>
      </w:r>
      <w:proofErr w:type="spellEnd"/>
      <w:r>
        <w:rPr>
          <w:rFonts w:eastAsia="Times New Roman" w:cs="Times New Roman"/>
          <w:szCs w:val="24"/>
        </w:rPr>
        <w:t xml:space="preserve">, καθώς πλην της δικής του καταθέσεως, όλα τα υπηρεσιακά έγγραφα που υπάρχουν μέσα στον φάκελο δικαιώνουν εμένα, για τη νομιμότητα των όσων κατήγγειλε ο κ. </w:t>
      </w:r>
      <w:proofErr w:type="spellStart"/>
      <w:r>
        <w:rPr>
          <w:rFonts w:eastAsia="Times New Roman" w:cs="Times New Roman"/>
          <w:szCs w:val="24"/>
        </w:rPr>
        <w:t>Πολάκης</w:t>
      </w:r>
      <w:proofErr w:type="spellEnd"/>
      <w:r>
        <w:rPr>
          <w:rFonts w:eastAsia="Times New Roman" w:cs="Times New Roman"/>
          <w:szCs w:val="24"/>
        </w:rPr>
        <w:t xml:space="preserve"> και φυσικά την παραμικρή δική μου εμπλοκή, όλα τα έγγραφα τη</w:t>
      </w:r>
      <w:r>
        <w:rPr>
          <w:rFonts w:eastAsia="Times New Roman" w:cs="Times New Roman"/>
          <w:szCs w:val="24"/>
        </w:rPr>
        <w:t>ς υπηρεσίας του ΚΕΕΛΠΝΟ που είναι μέσα στον φάκελο.</w:t>
      </w:r>
    </w:p>
    <w:p w14:paraId="6900E2AD" w14:textId="77777777" w:rsidR="0091451A" w:rsidRDefault="0014380A">
      <w:pPr>
        <w:tabs>
          <w:tab w:val="left" w:pos="1800"/>
        </w:tabs>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6900E2A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Τα πήρα, λοιπόν, στην κατοχή μου τώρα ή θα τα πάρω τις επόμενες ώρες, αφού μου δοθεί το αντίγραφο και θα τα πούμε στη δι</w:t>
      </w:r>
      <w:r>
        <w:rPr>
          <w:rFonts w:eastAsia="Times New Roman" w:cs="Times New Roman"/>
          <w:szCs w:val="24"/>
        </w:rPr>
        <w:t xml:space="preserve">καιοσύνη, αυτή τη φορά και με αγωγή με τον κ. </w:t>
      </w:r>
      <w:proofErr w:type="spellStart"/>
      <w:r>
        <w:rPr>
          <w:rFonts w:eastAsia="Times New Roman" w:cs="Times New Roman"/>
          <w:szCs w:val="24"/>
        </w:rPr>
        <w:t>Πολάκη</w:t>
      </w:r>
      <w:proofErr w:type="spellEnd"/>
      <w:r>
        <w:rPr>
          <w:rFonts w:eastAsia="Times New Roman" w:cs="Times New Roman"/>
          <w:szCs w:val="24"/>
        </w:rPr>
        <w:t>.</w:t>
      </w:r>
    </w:p>
    <w:p w14:paraId="6900E2AF" w14:textId="77777777" w:rsidR="0091451A" w:rsidRDefault="0014380A">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Ολοκληρώστε.</w:t>
      </w:r>
    </w:p>
    <w:p w14:paraId="6900E2B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Και αν έχετε κα</w:t>
      </w:r>
      <w:r>
        <w:rPr>
          <w:rFonts w:eastAsia="Times New Roman" w:cs="Times New Roman"/>
          <w:szCs w:val="24"/>
        </w:rPr>
        <w:t>μ</w:t>
      </w:r>
      <w:r>
        <w:rPr>
          <w:rFonts w:eastAsia="Times New Roman" w:cs="Times New Roman"/>
          <w:szCs w:val="24"/>
        </w:rPr>
        <w:t xml:space="preserve">μία αμφιβολία, κύριε Κοντονή, για τη δική μου αθωότητα, κάντε προκαταρκτική των πραγμάτων </w:t>
      </w:r>
      <w:r>
        <w:rPr>
          <w:rFonts w:eastAsia="Times New Roman" w:cs="Times New Roman"/>
          <w:szCs w:val="24"/>
        </w:rPr>
        <w:t>ε</w:t>
      </w:r>
      <w:r>
        <w:rPr>
          <w:rFonts w:eastAsia="Times New Roman" w:cs="Times New Roman"/>
          <w:szCs w:val="24"/>
        </w:rPr>
        <w:t>πιτροπή. Πλειοψηφία</w:t>
      </w:r>
      <w:r>
        <w:rPr>
          <w:rFonts w:eastAsia="Times New Roman" w:cs="Times New Roman"/>
          <w:szCs w:val="24"/>
        </w:rPr>
        <w:t xml:space="preserve"> έχετε. Να πάμε και τον φάκελο που φέρατε στη Βουλή </w:t>
      </w:r>
      <w:proofErr w:type="spellStart"/>
      <w:r>
        <w:rPr>
          <w:rFonts w:eastAsia="Times New Roman" w:cs="Times New Roman"/>
          <w:szCs w:val="24"/>
        </w:rPr>
        <w:t>όλως</w:t>
      </w:r>
      <w:proofErr w:type="spellEnd"/>
      <w:r>
        <w:rPr>
          <w:rFonts w:eastAsia="Times New Roman" w:cs="Times New Roman"/>
          <w:szCs w:val="24"/>
        </w:rPr>
        <w:t xml:space="preserve"> </w:t>
      </w:r>
      <w:proofErr w:type="spellStart"/>
      <w:r>
        <w:rPr>
          <w:rFonts w:eastAsia="Times New Roman" w:cs="Times New Roman"/>
          <w:szCs w:val="24"/>
        </w:rPr>
        <w:t>τυχαίως</w:t>
      </w:r>
      <w:proofErr w:type="spellEnd"/>
      <w:r>
        <w:rPr>
          <w:rFonts w:eastAsia="Times New Roman" w:cs="Times New Roman"/>
          <w:szCs w:val="24"/>
        </w:rPr>
        <w:t>. Σας προκαλώ. Κάντε τη, να γελάσει και το παρδαλό κατσίκι.</w:t>
      </w:r>
    </w:p>
    <w:p w14:paraId="6900E2B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σας είδα, όμως, να έχετε την ίδια ευαισθησία, κύριε Κοντονή, για τον φάκελο που έχει έρθει για τον κ. </w:t>
      </w:r>
      <w:proofErr w:type="spellStart"/>
      <w:r>
        <w:rPr>
          <w:rFonts w:eastAsia="Times New Roman" w:cs="Times New Roman"/>
          <w:szCs w:val="24"/>
        </w:rPr>
        <w:t>Πολάκη</w:t>
      </w:r>
      <w:proofErr w:type="spellEnd"/>
      <w:r>
        <w:rPr>
          <w:rFonts w:eastAsia="Times New Roman" w:cs="Times New Roman"/>
          <w:szCs w:val="24"/>
        </w:rPr>
        <w:t xml:space="preserve">. Προσέξτε ποια είναι η διαφορά. Για τον κ. </w:t>
      </w:r>
      <w:proofErr w:type="spellStart"/>
      <w:r>
        <w:rPr>
          <w:rFonts w:eastAsia="Times New Roman" w:cs="Times New Roman"/>
          <w:szCs w:val="24"/>
        </w:rPr>
        <w:t>Πολάκη</w:t>
      </w:r>
      <w:proofErr w:type="spellEnd"/>
      <w:r>
        <w:rPr>
          <w:rFonts w:eastAsia="Times New Roman" w:cs="Times New Roman"/>
          <w:szCs w:val="24"/>
        </w:rPr>
        <w:t xml:space="preserve"> και τον φάκελο που του έχει έρθει, </w:t>
      </w:r>
      <w:r>
        <w:rPr>
          <w:rFonts w:eastAsia="Times New Roman"/>
          <w:bCs/>
        </w:rPr>
        <w:t>κύριε Πρόεδρε,</w:t>
      </w:r>
      <w:r>
        <w:rPr>
          <w:rFonts w:eastAsia="Times New Roman" w:cs="Times New Roman"/>
          <w:szCs w:val="24"/>
        </w:rPr>
        <w:t xml:space="preserve"> έχουν ασκηθεί τρία κακουργήματα…</w:t>
      </w:r>
    </w:p>
    <w:p w14:paraId="6900E2B2" w14:textId="77777777" w:rsidR="0091451A" w:rsidRDefault="0014380A">
      <w:pPr>
        <w:spacing w:line="600" w:lineRule="auto"/>
        <w:ind w:firstLine="720"/>
        <w:contextualSpacing/>
        <w:jc w:val="both"/>
        <w:rPr>
          <w:rFonts w:eastAsia="Times New Roman" w:cs="Times New Roman"/>
          <w:szCs w:val="24"/>
        </w:rPr>
      </w:pPr>
      <w:r>
        <w:rPr>
          <w:rFonts w:eastAsia="Times New Roman"/>
          <w:b/>
          <w:bCs/>
        </w:rPr>
        <w:t>ΠΡΟΕΔΡΕΥΩΝ</w:t>
      </w:r>
      <w:r>
        <w:rPr>
          <w:rFonts w:eastAsia="Times New Roman"/>
          <w:b/>
          <w:bCs/>
        </w:rPr>
        <w:t xml:space="preserve"> (Νικήτας Κακλαμάνης):</w:t>
      </w:r>
      <w:r>
        <w:rPr>
          <w:rFonts w:eastAsia="Times New Roman" w:cs="Times New Roman"/>
          <w:szCs w:val="24"/>
        </w:rPr>
        <w:t xml:space="preserve"> Ακούστε, δεν πρόκειται να σας αφήσω! </w:t>
      </w:r>
    </w:p>
    <w:p w14:paraId="6900E2B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Άρα ανακεφαλαιώνω.</w:t>
      </w:r>
    </w:p>
    <w:p w14:paraId="6900E2B4" w14:textId="77777777" w:rsidR="0091451A" w:rsidRDefault="0014380A">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Και κλείστε σε τριάντα δευτερόλεπτα!</w:t>
      </w:r>
    </w:p>
    <w:p w14:paraId="6900E2B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Ανακεφαλαιώνω, κύριε Κοντονή, για να κοιταζόμα</w:t>
      </w:r>
      <w:r>
        <w:rPr>
          <w:rFonts w:eastAsia="Times New Roman" w:cs="Times New Roman"/>
          <w:szCs w:val="24"/>
        </w:rPr>
        <w:t xml:space="preserve">στε στα μάτια. </w:t>
      </w:r>
    </w:p>
    <w:p w14:paraId="6900E2B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Πρώτον, επιβεβαιώσατε το τηλεφώνημα Καμμένου. Σας ρώτησα πριν και δεν απαντήσατε. Ένα τηλεφώνημα, που είπατε ότι είναι παρατυπία του Καμμένου για να προτρέψει να διαλευκανθεί η υπόθεση, άντε να το συγχωρούσαμε. Τρία τηλεφωνήματα –γιατί αυτά</w:t>
      </w:r>
      <w:r>
        <w:rPr>
          <w:rFonts w:eastAsia="Times New Roman" w:cs="Times New Roman"/>
          <w:szCs w:val="24"/>
        </w:rPr>
        <w:t xml:space="preserve"> δημοσιεύτηκαν χθες από τις λίστες των τηλεφωνικών καταλόγων- και διάφορα δεκάδες –τρία, πέντε, δέκα- δεν ξέρω πόσα </w:t>
      </w:r>
      <w:proofErr w:type="spellStart"/>
      <w:r>
        <w:rPr>
          <w:rFonts w:eastAsia="Times New Roman" w:cs="Times New Roman"/>
          <w:szCs w:val="24"/>
          <w:lang w:val="en-US"/>
        </w:rPr>
        <w:t>sms</w:t>
      </w:r>
      <w:proofErr w:type="spellEnd"/>
      <w:r>
        <w:rPr>
          <w:rFonts w:eastAsia="Times New Roman" w:cs="Times New Roman"/>
          <w:szCs w:val="24"/>
        </w:rPr>
        <w:t xml:space="preserve"> του Καμμένου, τι ήταν; Όλα για να προτρέψουν; Σας υπενθυμίζω δε ότι αυτός ο κύριος στον οποίο αναφερόμαστε…</w:t>
      </w:r>
    </w:p>
    <w:p w14:paraId="6900E2B7" w14:textId="77777777" w:rsidR="0091451A" w:rsidRDefault="0014380A">
      <w:pPr>
        <w:spacing w:line="600" w:lineRule="auto"/>
        <w:ind w:firstLine="720"/>
        <w:contextualSpacing/>
        <w:jc w:val="both"/>
        <w:rPr>
          <w:rFonts w:eastAsia="Times New Roman" w:cs="Times New Roman"/>
          <w:szCs w:val="24"/>
        </w:rPr>
      </w:pPr>
      <w:r>
        <w:rPr>
          <w:rFonts w:eastAsia="Times New Roman"/>
          <w:b/>
          <w:bCs/>
        </w:rPr>
        <w:t>ΠΡΟΕΔΡΕΥΩΝ (Νικήτας Κακλαμάν</w:t>
      </w:r>
      <w:r>
        <w:rPr>
          <w:rFonts w:eastAsia="Times New Roman"/>
          <w:b/>
          <w:bCs/>
        </w:rPr>
        <w:t>ης):</w:t>
      </w:r>
      <w:r>
        <w:rPr>
          <w:rFonts w:eastAsia="Times New Roman" w:cs="Times New Roman"/>
          <w:szCs w:val="24"/>
        </w:rPr>
        <w:t xml:space="preserve"> Κύριε Γεωργιάδη!</w:t>
      </w:r>
    </w:p>
    <w:p w14:paraId="6900E2B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…κατηγορεί εσάς…</w:t>
      </w:r>
    </w:p>
    <w:p w14:paraId="6900E2B9" w14:textId="77777777" w:rsidR="0091451A" w:rsidRDefault="0014380A">
      <w:pPr>
        <w:spacing w:line="600" w:lineRule="auto"/>
        <w:ind w:firstLine="720"/>
        <w:contextualSpacing/>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Ακούτε τι σας λέω; Κλείστε αυτήν τη στιγμή.</w:t>
      </w:r>
    </w:p>
    <w:p w14:paraId="6900E2B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…τον κ. Καμμένο δηλαδή, όχι εσάς, ότι τον πιέζατε να κάνει αυτές τις καταγγελίες</w:t>
      </w:r>
      <w:r>
        <w:rPr>
          <w:rFonts w:eastAsia="Times New Roman" w:cs="Times New Roman"/>
          <w:szCs w:val="24"/>
        </w:rPr>
        <w:t xml:space="preserve">. Άρα είναι πιο λογικό, </w:t>
      </w:r>
      <w:r>
        <w:rPr>
          <w:rFonts w:eastAsia="Times New Roman"/>
          <w:bCs/>
        </w:rPr>
        <w:t>κύριε Υπουργέ,</w:t>
      </w:r>
      <w:r>
        <w:rPr>
          <w:rFonts w:eastAsia="Times New Roman" w:cs="Times New Roman"/>
          <w:szCs w:val="24"/>
        </w:rPr>
        <w:t xml:space="preserve"> αν θέλει κάπου να βρει την αλήθεια, να πάρει μία φορά…</w:t>
      </w:r>
    </w:p>
    <w:p w14:paraId="6900E2BB" w14:textId="77777777" w:rsidR="0091451A" w:rsidRDefault="0014380A">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Κύριε Γεωργιάδη!</w:t>
      </w:r>
    </w:p>
    <w:p w14:paraId="6900E2B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Αν θέλει, όμως, να πιέσει, να πάρει πολλές φορές…</w:t>
      </w:r>
    </w:p>
    <w:p w14:paraId="6900E2BD" w14:textId="77777777" w:rsidR="0091451A" w:rsidRDefault="0014380A">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Με ακούτε;</w:t>
      </w:r>
    </w:p>
    <w:p w14:paraId="6900E2B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Σε αυτό θα απαντήσετε. Και ξαναλέω…</w:t>
      </w:r>
    </w:p>
    <w:p w14:paraId="6900E2BF" w14:textId="77777777" w:rsidR="0091451A" w:rsidRDefault="0014380A">
      <w:pPr>
        <w:spacing w:line="600" w:lineRule="auto"/>
        <w:ind w:firstLine="720"/>
        <w:contextualSpacing/>
        <w:jc w:val="center"/>
        <w:rPr>
          <w:rFonts w:eastAsia="Times New Roman" w:cs="Times New Roman"/>
          <w:szCs w:val="24"/>
        </w:rPr>
      </w:pPr>
      <w:r>
        <w:rPr>
          <w:rFonts w:eastAsia="Times New Roman" w:cs="Times New Roman"/>
          <w:szCs w:val="24"/>
        </w:rPr>
        <w:t>(Κωδωνοκρουσίες)</w:t>
      </w:r>
    </w:p>
    <w:p w14:paraId="6900E2C0" w14:textId="77777777" w:rsidR="0091451A" w:rsidRDefault="0014380A">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Κύριε Γεωργιάδη, θα σας αφαιρέσω τον λόγο, αν δεν τελειώσετε σε τριάντα δευτερόλεπτα!</w:t>
      </w:r>
    </w:p>
    <w:p w14:paraId="6900E2C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Κλείνω τώρα.</w:t>
      </w:r>
    </w:p>
    <w:p w14:paraId="6900E2C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Την εισαγγελέα για την οποία συζητάμε, εσείς την έχετε δει στο γραφείο σας; Και αν ναι, για ποιον λόγο;</w:t>
      </w:r>
    </w:p>
    <w:p w14:paraId="6900E2C3" w14:textId="77777777" w:rsidR="0091451A" w:rsidRDefault="0014380A">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Το άκουσε το ερώτημα ο </w:t>
      </w:r>
      <w:r>
        <w:rPr>
          <w:rFonts w:eastAsia="Times New Roman"/>
          <w:bCs/>
        </w:rPr>
        <w:t>κύριος Υπουργός</w:t>
      </w:r>
      <w:r>
        <w:rPr>
          <w:rFonts w:eastAsia="Times New Roman" w:cs="Times New Roman"/>
          <w:szCs w:val="24"/>
        </w:rPr>
        <w:t xml:space="preserve"> και θα απαντήσει, εφόσον θέλει.</w:t>
      </w:r>
    </w:p>
    <w:p w14:paraId="6900E2C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lastRenderedPageBreak/>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Για να δω τη δική</w:t>
      </w:r>
      <w:r>
        <w:rPr>
          <w:rFonts w:eastAsia="Times New Roman" w:cs="Times New Roman"/>
          <w:szCs w:val="24"/>
        </w:rPr>
        <w:t xml:space="preserve"> σας εμπλοκή σε αυτή την υπόθεση. </w:t>
      </w:r>
    </w:p>
    <w:p w14:paraId="6900E2C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900E2C6" w14:textId="77777777" w:rsidR="0091451A" w:rsidRDefault="0014380A">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w:t>
      </w:r>
      <w:r>
        <w:rPr>
          <w:rFonts w:eastAsia="Times New Roman"/>
          <w:bCs/>
        </w:rPr>
        <w:t>Κύριε Υπουργέ,</w:t>
      </w:r>
      <w:r>
        <w:rPr>
          <w:rFonts w:eastAsia="Times New Roman" w:cs="Times New Roman"/>
          <w:szCs w:val="24"/>
        </w:rPr>
        <w:t xml:space="preserve"> έχετε τον λόγο για τρία λεπτά. Π</w:t>
      </w:r>
      <w:r>
        <w:rPr>
          <w:rFonts w:eastAsia="Times New Roman"/>
          <w:bCs/>
        </w:rPr>
        <w:t>αρακαλώ</w:t>
      </w:r>
      <w:r>
        <w:rPr>
          <w:rFonts w:eastAsia="Times New Roman" w:cs="Times New Roman"/>
          <w:szCs w:val="24"/>
        </w:rPr>
        <w:t xml:space="preserve"> </w:t>
      </w:r>
      <w:r>
        <w:rPr>
          <w:rFonts w:eastAsia="Times New Roman" w:cs="Times New Roman"/>
          <w:szCs w:val="24"/>
        </w:rPr>
        <w:t xml:space="preserve">απαντήστε </w:t>
      </w:r>
      <w:r>
        <w:rPr>
          <w:rFonts w:eastAsia="Times New Roman" w:cs="Times New Roman"/>
          <w:szCs w:val="24"/>
        </w:rPr>
        <w:t>στα ερωτήματα και μη μπείτε στις άλλες υποθέσεις που είναι άσχετες με τη συζητούμενη.</w:t>
      </w:r>
    </w:p>
    <w:p w14:paraId="6900E2C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w:t>
      </w:r>
      <w:r>
        <w:rPr>
          <w:rFonts w:eastAsia="Times New Roman" w:cs="Times New Roman"/>
          <w:b/>
          <w:szCs w:val="24"/>
        </w:rPr>
        <w:t>υργός Δικαιοσύνης, Διαφάνειας και Ανθρωπίνων Δικαιωμάτων):</w:t>
      </w:r>
      <w:r>
        <w:rPr>
          <w:rFonts w:eastAsia="Times New Roman" w:cs="Times New Roman"/>
          <w:szCs w:val="24"/>
        </w:rPr>
        <w:t xml:space="preserve"> Όχι, όχι, </w:t>
      </w:r>
      <w:r>
        <w:rPr>
          <w:rFonts w:eastAsia="Times New Roman"/>
          <w:bCs/>
        </w:rPr>
        <w:t>κύριε Πρόεδρε,</w:t>
      </w:r>
      <w:r>
        <w:rPr>
          <w:rFonts w:eastAsia="Times New Roman" w:cs="Times New Roman"/>
          <w:szCs w:val="24"/>
        </w:rPr>
        <w:t xml:space="preserve"> εδώ ακούμε άσχετα σε άσχετο νομοσχέδιο. Σε αυτά που είπε μόλις ο Αντιπρόεδρος της </w:t>
      </w:r>
      <w:r>
        <w:rPr>
          <w:rFonts w:eastAsia="Times New Roman"/>
          <w:bCs/>
        </w:rPr>
        <w:t>Νέας Δημοκρατίας</w:t>
      </w:r>
      <w:r>
        <w:rPr>
          <w:rFonts w:eastAsia="Times New Roman" w:cs="Times New Roman"/>
          <w:szCs w:val="24"/>
        </w:rPr>
        <w:t>;</w:t>
      </w:r>
    </w:p>
    <w:p w14:paraId="6900E2C8" w14:textId="77777777" w:rsidR="0091451A" w:rsidRDefault="0014380A">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Δεν μιλάω για το θέμα που αναπτύξατε. Μ</w:t>
      </w:r>
      <w:r>
        <w:rPr>
          <w:rFonts w:eastAsia="Times New Roman" w:cs="Times New Roman"/>
          <w:szCs w:val="24"/>
        </w:rPr>
        <w:t>ιλάω για την άλλη δικογραφία που αναφέρθηκε. Δεν χρειάζεται.</w:t>
      </w:r>
    </w:p>
    <w:p w14:paraId="6900E2C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Υποδείξεις για το τι θα πω, </w:t>
      </w:r>
      <w:r>
        <w:rPr>
          <w:rFonts w:eastAsia="Times New Roman"/>
          <w:bCs/>
        </w:rPr>
        <w:t>κύριε Πρόεδρε,</w:t>
      </w:r>
      <w:r>
        <w:rPr>
          <w:rFonts w:eastAsia="Times New Roman" w:cs="Times New Roman"/>
          <w:szCs w:val="24"/>
        </w:rPr>
        <w:t xml:space="preserve"> σας </w:t>
      </w:r>
      <w:r>
        <w:rPr>
          <w:rFonts w:eastAsia="Times New Roman"/>
          <w:bCs/>
        </w:rPr>
        <w:t>παρακαλώ</w:t>
      </w:r>
      <w:r>
        <w:rPr>
          <w:rFonts w:eastAsia="Times New Roman" w:cs="Times New Roman"/>
          <w:szCs w:val="24"/>
        </w:rPr>
        <w:t xml:space="preserve"> να μην κάνετε. Από την στιγμή που αναφέρθηκε, θα πρέπει να </w:t>
      </w:r>
      <w:r>
        <w:rPr>
          <w:rFonts w:eastAsia="Times New Roman" w:cs="Times New Roman"/>
          <w:szCs w:val="24"/>
        </w:rPr>
        <w:t>απαντηθεί.</w:t>
      </w:r>
    </w:p>
    <w:p w14:paraId="6900E2C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Θέλω να σας πω, κύριε Γεωργιάδη, ότι από τη θέση μου ως Υπουργός Δικαιοσύνης, ό,τι δικογραφίες μού έρχονται στο γραφείο, υποχρεούμαι αμελ</w:t>
      </w:r>
      <w:r>
        <w:rPr>
          <w:rFonts w:eastAsia="Times New Roman" w:cs="Times New Roman"/>
          <w:szCs w:val="24"/>
        </w:rPr>
        <w:lastRenderedPageBreak/>
        <w:t>λητί να τις διαβιβάσω στο Βουλή. Στο γραφείο μου, κύριε Γεωργιάδη, δεν υπάρχει κα</w:t>
      </w:r>
      <w:r>
        <w:rPr>
          <w:rFonts w:eastAsia="Times New Roman" w:cs="Times New Roman"/>
          <w:szCs w:val="24"/>
        </w:rPr>
        <w:t>μ</w:t>
      </w:r>
      <w:r>
        <w:rPr>
          <w:rFonts w:eastAsia="Times New Roman" w:cs="Times New Roman"/>
          <w:szCs w:val="24"/>
        </w:rPr>
        <w:t>μία δικογραφία την οποία ν</w:t>
      </w:r>
      <w:r>
        <w:rPr>
          <w:rFonts w:eastAsia="Times New Roman" w:cs="Times New Roman"/>
          <w:szCs w:val="24"/>
        </w:rPr>
        <w:t>α έχω ελέγξει και να μην έχει διαβιβαστεί μέσα σε είκοσι τέσσερις ώρες.</w:t>
      </w:r>
    </w:p>
    <w:p w14:paraId="6900E2C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Επομένως, αυτό που είπατε ότι δεν έχω πράξει τα νόμιμα…</w:t>
      </w:r>
    </w:p>
    <w:p w14:paraId="6900E2C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Δεν είπα ποτέ κάτι τέτοιο.</w:t>
      </w:r>
    </w:p>
    <w:p w14:paraId="6900E2C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w:t>
      </w:r>
      <w:r>
        <w:rPr>
          <w:rFonts w:eastAsia="Times New Roman" w:cs="Times New Roman"/>
          <w:b/>
          <w:szCs w:val="24"/>
        </w:rPr>
        <w:t>Δικαιωμάτων):</w:t>
      </w:r>
      <w:r>
        <w:rPr>
          <w:rFonts w:eastAsia="Times New Roman" w:cs="Times New Roman"/>
          <w:szCs w:val="24"/>
        </w:rPr>
        <w:t xml:space="preserve"> Εσείς είπατε τώρα ότι δεν έκανα το ίδιο για υπόθεση του κ. </w:t>
      </w:r>
      <w:proofErr w:type="spellStart"/>
      <w:r>
        <w:rPr>
          <w:rFonts w:eastAsia="Times New Roman" w:cs="Times New Roman"/>
          <w:szCs w:val="24"/>
        </w:rPr>
        <w:t>Πολάκη</w:t>
      </w:r>
      <w:proofErr w:type="spellEnd"/>
      <w:r>
        <w:rPr>
          <w:rFonts w:eastAsia="Times New Roman" w:cs="Times New Roman"/>
          <w:szCs w:val="24"/>
        </w:rPr>
        <w:t>.</w:t>
      </w:r>
    </w:p>
    <w:p w14:paraId="6900E2C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Δεν είδα την ίδια ευαισθησία της αναφοράς εδώ, στη Βουλή. Αυτό εννοούσα.</w:t>
      </w:r>
    </w:p>
    <w:p w14:paraId="6900E2C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w:t>
      </w:r>
      <w:r>
        <w:rPr>
          <w:rFonts w:eastAsia="Times New Roman" w:cs="Times New Roman"/>
          <w:b/>
          <w:szCs w:val="24"/>
        </w:rPr>
        <w:t>Δικαιωμάτων):</w:t>
      </w:r>
      <w:r>
        <w:rPr>
          <w:rFonts w:eastAsia="Times New Roman" w:cs="Times New Roman"/>
          <w:szCs w:val="24"/>
        </w:rPr>
        <w:t xml:space="preserve"> Μα, σε εσάς απευθυνόμουν. Δεν είχα καμμία συζήτηση με τον κ. </w:t>
      </w:r>
      <w:proofErr w:type="spellStart"/>
      <w:r>
        <w:rPr>
          <w:rFonts w:eastAsia="Times New Roman" w:cs="Times New Roman"/>
          <w:szCs w:val="24"/>
        </w:rPr>
        <w:t>Πολάκη</w:t>
      </w:r>
      <w:proofErr w:type="spellEnd"/>
      <w:r>
        <w:rPr>
          <w:rFonts w:eastAsia="Times New Roman" w:cs="Times New Roman"/>
          <w:szCs w:val="24"/>
        </w:rPr>
        <w:t>. Ξέρετε πόσες δικογραφίες;</w:t>
      </w:r>
    </w:p>
    <w:p w14:paraId="6900E2D0" w14:textId="77777777" w:rsidR="0091451A" w:rsidRDefault="0014380A">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Καλά, τώρα έχετε την εντύπωση ότι θα μου το κάνετε αρένα; </w:t>
      </w:r>
    </w:p>
    <w:p w14:paraId="6900E2D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w:t>
      </w:r>
      <w:r>
        <w:rPr>
          <w:rFonts w:eastAsia="Times New Roman" w:cs="Times New Roman"/>
          <w:b/>
          <w:szCs w:val="24"/>
        </w:rPr>
        <w:t>Ανθρωπίνων Δικαιωμάτων):</w:t>
      </w:r>
      <w:r>
        <w:rPr>
          <w:rFonts w:eastAsia="Times New Roman" w:cs="Times New Roman"/>
          <w:szCs w:val="24"/>
        </w:rPr>
        <w:t xml:space="preserve"> Τι είναι αυτό το πράγμα;</w:t>
      </w:r>
    </w:p>
    <w:p w14:paraId="6900E2D2" w14:textId="77777777" w:rsidR="0091451A" w:rsidRDefault="0014380A">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Για ηρεμήστε! </w:t>
      </w:r>
    </w:p>
    <w:p w14:paraId="6900E2D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Αφήστε με να απαντήσω, όμως.</w:t>
      </w:r>
    </w:p>
    <w:p w14:paraId="6900E2D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λέω, λοιπόν, κύριε Γεωργιάδη, ότι μ’ αυτή την</w:t>
      </w:r>
      <w:r>
        <w:rPr>
          <w:rFonts w:eastAsia="Times New Roman" w:cs="Times New Roman"/>
          <w:szCs w:val="24"/>
        </w:rPr>
        <w:t xml:space="preserve"> Κυβέρνηση, είτε είναι Βουλευτές της Αντιπολίτευσης είτε είναι Βουλευτές της Συμπολίτευσης, πρώην κυβερνητικά στελέχη ή οτιδήποτε, διαβιβάζονται οι δικογραφίες αμελλητί στη Βουλή. Επομένως, τέτοιου είδους αναφορές …</w:t>
      </w:r>
    </w:p>
    <w:p w14:paraId="6900E2D5" w14:textId="77777777" w:rsidR="0091451A" w:rsidRDefault="0014380A">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Ως ο Κα</w:t>
      </w:r>
      <w:r>
        <w:rPr>
          <w:rFonts w:eastAsia="Times New Roman" w:cs="Times New Roman"/>
          <w:szCs w:val="24"/>
        </w:rPr>
        <w:t>νονισμός και το Σύνταγμα ορίζει.</w:t>
      </w:r>
    </w:p>
    <w:p w14:paraId="6900E2D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Ακριβώς, αμελλητί.</w:t>
      </w:r>
    </w:p>
    <w:p w14:paraId="6900E2D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Θέλω, λοιπόν, να σας πω το εξής. Εγώ θα αναμένω τη δικαστική έρευνα και την έρευνα που έχω ήδη διατάξει να γίνει στη φυλακή </w:t>
      </w:r>
      <w:r>
        <w:rPr>
          <w:rFonts w:eastAsia="Times New Roman" w:cs="Times New Roman"/>
          <w:szCs w:val="24"/>
        </w:rPr>
        <w:t>για το τι συνέβη και πώς επικοινωνούσε ένας κρατούμενος, ενδεχομένως ώρες εκτός του επιτρεπτού ωραρίου, με έναν πολίτη, οποιονδήποτε. Δεν με ενδιαφέρει αν αυτός είναι ο Υπουργός Εθνικής Άμυνας. Αν υπάρχει παραβίαση του κανονισμού, υπάρχει παραβίαση του καν</w:t>
      </w:r>
      <w:r>
        <w:rPr>
          <w:rFonts w:eastAsia="Times New Roman" w:cs="Times New Roman"/>
          <w:szCs w:val="24"/>
        </w:rPr>
        <w:t>ονισμού και θα αποδοθούν ευθύνες.</w:t>
      </w:r>
    </w:p>
    <w:p w14:paraId="6900E2D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Πόσες φορές έχει μιλήσει, αν έχει μιλήσει κλπ., όλα αυτά, κύριε Γεωργιάδη, θα τα δείξει η έρευνα.</w:t>
      </w:r>
    </w:p>
    <w:p w14:paraId="6900E2D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Εγώ, όμως, αυτό που λέω, διότι αυτό κατάλαβα από ορισμένες συνομιλίες οι οποίες δημοσιοποιήθηκαν χθες -οι οποίες δεν ξέρω κα</w:t>
      </w:r>
      <w:r>
        <w:rPr>
          <w:rFonts w:eastAsia="Times New Roman" w:cs="Times New Roman"/>
          <w:szCs w:val="24"/>
        </w:rPr>
        <w:t xml:space="preserve">ι αν είναι αληθείς, δεν ξέρω και αν είναι συρραφή, δεν ξέρω σε τι χρόνους έχουν γίνει, διότι αυτά δεν τα ξέρει κανείς, απλώς, τώρα λέγονται διάφορα- είναι το εξής. Σας </w:t>
      </w:r>
      <w:r>
        <w:rPr>
          <w:rFonts w:eastAsia="Times New Roman" w:cs="Times New Roman"/>
          <w:szCs w:val="24"/>
        </w:rPr>
        <w:lastRenderedPageBreak/>
        <w:t>λέω ότι, αν κάποιος έχει προτρέψει έναν ισοβίτη για εμπορία ναρκωτικών ή για συμμετοχή σ</w:t>
      </w:r>
      <w:r>
        <w:rPr>
          <w:rFonts w:eastAsia="Times New Roman" w:cs="Times New Roman"/>
          <w:szCs w:val="24"/>
        </w:rPr>
        <w:t>ε κύκλωμα ναρκωτικών, αυτού του επιπέδου δύο τόνους καθαρής ηρωίνης στην Ελλάδα, να πει την αλήθεια και να πει τι ξέρει, γι’ αυτό το πράγμα θα τον κατηγορήσει ένας άνθρωπος στον κόσμο; Σας ερωτώ.</w:t>
      </w:r>
    </w:p>
    <w:p w14:paraId="6900E2D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Πείτε μου: Εσείς δεν θα κάνατε το ίδιο, κύριε Γεωργιάδη; Διό</w:t>
      </w:r>
      <w:r>
        <w:rPr>
          <w:rFonts w:eastAsia="Times New Roman" w:cs="Times New Roman"/>
          <w:szCs w:val="24"/>
        </w:rPr>
        <w:t>τι πιστεύω ότι το ίδιο θα κάνατε. Θα προτρέπατε τον οποιονδήποτε. Λέει ο ίδιος ότι δεν τον ανακάλυψε ο Υπουργός Εθνικής Άμυνας.</w:t>
      </w:r>
    </w:p>
    <w:p w14:paraId="6900E2D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Συνέντευξη έδωσε, κύριε Γεωργιάδη, η οποία έχει δημοσιοποιηθεί. Λέει ονόματα, μέχρι ότι πληρώθηκε ένα άλλο κύκλωμα εμπορίας ναρκ</w:t>
      </w:r>
      <w:r>
        <w:rPr>
          <w:rFonts w:eastAsia="Times New Roman" w:cs="Times New Roman"/>
          <w:szCs w:val="24"/>
        </w:rPr>
        <w:t>ωτικών με εννιακόσια κιλά ηρωίνη. Αυτά λέει.</w:t>
      </w:r>
    </w:p>
    <w:p w14:paraId="6900E2DC" w14:textId="77777777" w:rsidR="0091451A" w:rsidRDefault="0014380A">
      <w:pPr>
        <w:spacing w:line="600" w:lineRule="auto"/>
        <w:ind w:firstLine="720"/>
        <w:contextualSpacing/>
        <w:jc w:val="both"/>
        <w:rPr>
          <w:rFonts w:eastAsia="Times New Roman"/>
          <w:bCs/>
        </w:rPr>
      </w:pPr>
      <w:r>
        <w:rPr>
          <w:rFonts w:eastAsia="Times New Roman"/>
          <w:bCs/>
        </w:rPr>
        <w:t>(Στο σημείο αυτό κτυπάει το κουδούνι λήξεως του χρόνου ομιλίας του κυρίου Υπουργού)</w:t>
      </w:r>
    </w:p>
    <w:p w14:paraId="6900E2D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Επ’ αυτών, λοιπόν, σας παρακαλώ πάρα πολύ να εστιάσετε την προσοχή σας και όχι σε ήσσονος σημασίας ζητήματα, για τα οποία αντιπ</w:t>
      </w:r>
      <w:r>
        <w:rPr>
          <w:rFonts w:eastAsia="Times New Roman" w:cs="Times New Roman"/>
          <w:szCs w:val="24"/>
        </w:rPr>
        <w:t>ολιτευτικά μπορείτε να πείτε ό,τι θέλετε, κριτική μπορείτε να κάνετε όση θέλετε, αλλά δεν μπορείτε να πείτε ότι στη συγκεκριμένη περίπτωση, εάν έγινε ό,τι έγινε, αυτά τα οποία διαλαμβάνονται στον Τύπο είναι αρνητικές προτροπές.</w:t>
      </w:r>
    </w:p>
    <w:p w14:paraId="6900E2D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w:t>
      </w:r>
      <w:r>
        <w:rPr>
          <w:rFonts w:eastAsia="Times New Roman" w:cs="Times New Roman"/>
          <w:b/>
          <w:szCs w:val="24"/>
        </w:rPr>
        <w:t>ης):</w:t>
      </w:r>
      <w:r>
        <w:rPr>
          <w:rFonts w:eastAsia="Times New Roman" w:cs="Times New Roman"/>
          <w:szCs w:val="24"/>
        </w:rPr>
        <w:t xml:space="preserve"> Ολοκληρώστε, κύριε Κοντονή.</w:t>
      </w:r>
    </w:p>
    <w:p w14:paraId="6900E2D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lastRenderedPageBreak/>
        <w:t>ΣΤΑΥΡΟΣ ΚΟΝΤΟΝΗΣ (Υπουργός Δικαιοσύνης, Διαφάνειας και Ανθρωπίνων Δικαιωμάτων):</w:t>
      </w:r>
      <w:r>
        <w:rPr>
          <w:rFonts w:eastAsia="Times New Roman" w:cs="Times New Roman"/>
          <w:szCs w:val="24"/>
        </w:rPr>
        <w:t xml:space="preserve"> Αν μου λέγατε ότι είπε «μη μιλήσεις, μην αποκαλύψεις, μην πεις ονόματα κλπ.», θα ήμουν εγώ ο πρώτος για να πω ότι εδώ κάτι πάει στραβά. Όμως, ε</w:t>
      </w:r>
      <w:r>
        <w:rPr>
          <w:rFonts w:eastAsia="Times New Roman" w:cs="Times New Roman"/>
          <w:szCs w:val="24"/>
        </w:rPr>
        <w:t>δώ, εάν ισχύουν αυτά, η προτροπή για την αποκάλυψη της αλήθειας και να σπάσει ένα κύκλωμα εμπορίας ναρκωτικών στη χώρα, αυτό είναι αρνητικό;</w:t>
      </w:r>
    </w:p>
    <w:p w14:paraId="6900E2E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Γιατί φωνάζετε, κύριε Υπουργέ;</w:t>
      </w:r>
    </w:p>
    <w:p w14:paraId="6900E2E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w:t>
      </w:r>
      <w:r>
        <w:rPr>
          <w:rFonts w:eastAsia="Times New Roman" w:cs="Times New Roman"/>
          <w:b/>
          <w:szCs w:val="24"/>
        </w:rPr>
        <w:t>και Ανθρωπίνων Δικαιωμάτων):</w:t>
      </w:r>
      <w:r>
        <w:rPr>
          <w:rFonts w:eastAsia="Times New Roman" w:cs="Times New Roman"/>
          <w:szCs w:val="24"/>
        </w:rPr>
        <w:t xml:space="preserve"> Και κάνετε κριτική κατ’ αυτόν τον τρόπο;</w:t>
      </w:r>
    </w:p>
    <w:p w14:paraId="6900E2E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ολοκληρώστε.</w:t>
      </w:r>
    </w:p>
    <w:p w14:paraId="6900E2E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Κύριε Τζαβάρα, κύριε Θεοχαρόπουλε, καθίστε κάτω, σας παρακαλώ.</w:t>
      </w:r>
    </w:p>
    <w:p w14:paraId="6900E2E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Αν θα πηγαίναμε σύμφωνα με το ποιος ζήτησε πρώτος τον λόγο, πρώτος τον</w:t>
      </w:r>
      <w:r>
        <w:rPr>
          <w:rFonts w:eastAsia="Times New Roman" w:cs="Times New Roman"/>
          <w:szCs w:val="24"/>
        </w:rPr>
        <w:t xml:space="preserve"> έχει ζητήσει ο Κοινοβουλευτικός Εκπρόσωπος της Χρυσής Αυγής. Όμως, επειδή είστε όλοι μέσα τώρα οι Κοινοβουλευτικοί, πλην της κ. </w:t>
      </w:r>
      <w:proofErr w:type="spellStart"/>
      <w:r>
        <w:rPr>
          <w:rFonts w:eastAsia="Times New Roman" w:cs="Times New Roman"/>
          <w:szCs w:val="24"/>
        </w:rPr>
        <w:t>Βάκη</w:t>
      </w:r>
      <w:proofErr w:type="spellEnd"/>
      <w:r>
        <w:rPr>
          <w:rFonts w:eastAsia="Times New Roman" w:cs="Times New Roman"/>
          <w:szCs w:val="24"/>
        </w:rPr>
        <w:t>, που ζήτησε να μιλήσει τελευταία, ως είθισται και σωστό είναι αυτό, θα πάμε σύμφωνα με την κοινοβουλευτική τάξη.</w:t>
      </w:r>
    </w:p>
    <w:p w14:paraId="6900E2E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Ζητώ συγγ</w:t>
      </w:r>
      <w:r>
        <w:rPr>
          <w:rFonts w:eastAsia="Times New Roman" w:cs="Times New Roman"/>
          <w:szCs w:val="24"/>
        </w:rPr>
        <w:t xml:space="preserve">νώμη από τον κ. </w:t>
      </w:r>
      <w:proofErr w:type="spellStart"/>
      <w:r>
        <w:rPr>
          <w:rFonts w:eastAsia="Times New Roman" w:cs="Times New Roman"/>
          <w:szCs w:val="24"/>
        </w:rPr>
        <w:t>Σαχινίδη</w:t>
      </w:r>
      <w:proofErr w:type="spellEnd"/>
      <w:r>
        <w:rPr>
          <w:rFonts w:eastAsia="Times New Roman" w:cs="Times New Roman"/>
          <w:szCs w:val="24"/>
        </w:rPr>
        <w:t xml:space="preserve">, γιατί του είπα ότι θα μιλήσει μετά τον κύριο Υπουργό, αλλά για να μην κάνουμε τώρα ανακατωσούρα, θα πάμε </w:t>
      </w:r>
      <w:r>
        <w:rPr>
          <w:rFonts w:eastAsia="Times New Roman" w:cs="Times New Roman"/>
          <w:szCs w:val="24"/>
        </w:rPr>
        <w:lastRenderedPageBreak/>
        <w:t xml:space="preserve">σύμφωνα με την κοινοβουλευτική τάξη: Ο κ. Τζαβάρας, ο κ. Θεοχαρόπουλος, ο κ. </w:t>
      </w:r>
      <w:proofErr w:type="spellStart"/>
      <w:r>
        <w:rPr>
          <w:rFonts w:eastAsia="Times New Roman" w:cs="Times New Roman"/>
          <w:szCs w:val="24"/>
        </w:rPr>
        <w:t>Σαχινίδης</w:t>
      </w:r>
      <w:proofErr w:type="spellEnd"/>
      <w:r>
        <w:rPr>
          <w:rFonts w:eastAsia="Times New Roman" w:cs="Times New Roman"/>
          <w:szCs w:val="24"/>
        </w:rPr>
        <w:t xml:space="preserve"> και έπονται οι υπόλοιποι Κοινοβουλευτι</w:t>
      </w:r>
      <w:r>
        <w:rPr>
          <w:rFonts w:eastAsia="Times New Roman" w:cs="Times New Roman"/>
          <w:szCs w:val="24"/>
        </w:rPr>
        <w:t>κοί</w:t>
      </w:r>
      <w:r>
        <w:rPr>
          <w:rFonts w:eastAsia="Times New Roman" w:cs="Times New Roman"/>
          <w:szCs w:val="24"/>
        </w:rPr>
        <w:t xml:space="preserve"> Εκπρόσωποι</w:t>
      </w:r>
      <w:r>
        <w:rPr>
          <w:rFonts w:eastAsia="Times New Roman" w:cs="Times New Roman"/>
          <w:szCs w:val="24"/>
        </w:rPr>
        <w:t>.</w:t>
      </w:r>
    </w:p>
    <w:p w14:paraId="6900E2E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Τζαβάρα, έχει τον λόγο και θα έχετε όλοι οι Κοινοβουλευτικοί </w:t>
      </w:r>
      <w:r>
        <w:rPr>
          <w:rFonts w:eastAsia="Times New Roman" w:cs="Times New Roman"/>
          <w:szCs w:val="24"/>
        </w:rPr>
        <w:t xml:space="preserve">Εκπρόσωποι </w:t>
      </w:r>
      <w:r>
        <w:rPr>
          <w:rFonts w:eastAsia="Times New Roman" w:cs="Times New Roman"/>
          <w:szCs w:val="24"/>
        </w:rPr>
        <w:t>μια σχετική ανοχή, διότι, καθώς θα αναφερθείτε και στο προκύψαν θέμα, δεν θα είναι μόνο τα δώδεκα λεπτά.</w:t>
      </w:r>
    </w:p>
    <w:p w14:paraId="6900E2E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Ευχαριστώ πολύ, κύριε Πρόεδρε.</w:t>
      </w:r>
    </w:p>
    <w:p w14:paraId="6900E2E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Μιας και είναι πολύ ώριμη αυτή η φάση της συζήτησης, μπορώ να απευθύνω στον κύριο Υπουργό μια άποψη, σύμφωνα με την οποία συνεχώς η Κοινοβουλευτική Ομάδα του ΣΥΡΙΖΑ, αλλά και η Κυβέρνηση του ΣΥΡΙΖΑ και των ΑΝΕΛ κακοποιούν τη</w:t>
      </w:r>
      <w:r>
        <w:rPr>
          <w:rFonts w:eastAsia="Times New Roman" w:cs="Times New Roman"/>
          <w:szCs w:val="24"/>
        </w:rPr>
        <w:t xml:space="preserve">ν κοινοβουλευτική διαδικασία. Γιατί; Διότι τώρα δα, προ ολίγου, είχαμε όλοι τη χαρά και την ικανοποίηση να δούμε πώς μέσα από την </w:t>
      </w:r>
      <w:proofErr w:type="spellStart"/>
      <w:r>
        <w:rPr>
          <w:rFonts w:eastAsia="Times New Roman" w:cs="Times New Roman"/>
          <w:szCs w:val="24"/>
        </w:rPr>
        <w:t>προφορικότητα</w:t>
      </w:r>
      <w:proofErr w:type="spellEnd"/>
      <w:r>
        <w:rPr>
          <w:rFonts w:eastAsia="Times New Roman" w:cs="Times New Roman"/>
          <w:szCs w:val="24"/>
        </w:rPr>
        <w:t>, μέσα δηλαδή από την προφορική ανταλλαγή απόψεων, που ουσιαστικά ξεκίνησε με την παρέμβαση του κ. Γεωργιάδη, έχε</w:t>
      </w:r>
      <w:r>
        <w:rPr>
          <w:rFonts w:eastAsia="Times New Roman" w:cs="Times New Roman"/>
          <w:szCs w:val="24"/>
        </w:rPr>
        <w:t>ι ξεκινήσει μια προφορική συζήτηση μέσα από την οποία και εμείς που συμμετέχουμε, αλλά και ο λαός που μας ακούει, θα μπορέσει να κατανοήσει ποιες είναι οι ουσιαστικές θέσεις των κομμάτων μας για κορυφαία ζητήματα, πρώτον, για ζητήματα που έχουν να κάνουν μ</w:t>
      </w:r>
      <w:r>
        <w:rPr>
          <w:rFonts w:eastAsia="Times New Roman" w:cs="Times New Roman"/>
          <w:szCs w:val="24"/>
        </w:rPr>
        <w:t xml:space="preserve">ε την ίδια τη δημοκρατία, που οπωσδήποτε και δεν υπάρχει άλλη οδός, αλλά περνάει μέσα από την ισχυροποίηση της </w:t>
      </w:r>
      <w:r>
        <w:rPr>
          <w:rFonts w:eastAsia="Times New Roman" w:cs="Times New Roman"/>
          <w:szCs w:val="24"/>
        </w:rPr>
        <w:t xml:space="preserve">δικαιοσύνης </w:t>
      </w:r>
      <w:r>
        <w:rPr>
          <w:rFonts w:eastAsia="Times New Roman" w:cs="Times New Roman"/>
          <w:szCs w:val="24"/>
        </w:rPr>
        <w:t>και δικαιοσύνη δεν είναι τίποτα άλλο από την αξίωση της πολιτείας να τιμωρούνται οι πράξεις εκείνες που έχουν τον χαρακτήρα όχι απλώς</w:t>
      </w:r>
      <w:r>
        <w:rPr>
          <w:rFonts w:eastAsia="Times New Roman" w:cs="Times New Roman"/>
          <w:szCs w:val="24"/>
        </w:rPr>
        <w:t xml:space="preserve"> μιας </w:t>
      </w:r>
      <w:r>
        <w:rPr>
          <w:rFonts w:eastAsia="Times New Roman" w:cs="Times New Roman"/>
          <w:szCs w:val="24"/>
        </w:rPr>
        <w:lastRenderedPageBreak/>
        <w:t>αξιόποινης συμπεριφοράς, αλλά πρωτίστως έχουν κακουργηματικό χαρακτήρα.</w:t>
      </w:r>
    </w:p>
    <w:p w14:paraId="6900E2E9" w14:textId="77777777" w:rsidR="0091451A" w:rsidRDefault="0014380A">
      <w:pPr>
        <w:spacing w:line="600" w:lineRule="auto"/>
        <w:ind w:firstLine="720"/>
        <w:contextualSpacing/>
        <w:jc w:val="both"/>
        <w:rPr>
          <w:rFonts w:eastAsia="Times New Roman"/>
          <w:szCs w:val="24"/>
        </w:rPr>
      </w:pPr>
      <w:r>
        <w:rPr>
          <w:rFonts w:eastAsia="Times New Roman"/>
          <w:szCs w:val="24"/>
        </w:rPr>
        <w:t>Άρα, κανένας σ’ αυτήν την Αίθουσα –και χαίρομαι, κύριε Πρόεδρε,  που εσείς εκπροσωπώντας όλο το Σώμα- δεν έχει τον παραμικρό ενδοιασμό για τη σύλληψη και τιμωρία αυτών που εμπορε</w:t>
      </w:r>
      <w:r>
        <w:rPr>
          <w:rFonts w:eastAsia="Times New Roman"/>
          <w:szCs w:val="24"/>
        </w:rPr>
        <w:t xml:space="preserve">ύονται τον θάνατο, αυτών οι οποίοι καταδικάζουν την νεότητα στη μεγαλύτερη μάστιγα. </w:t>
      </w:r>
    </w:p>
    <w:p w14:paraId="6900E2EA" w14:textId="77777777" w:rsidR="0091451A" w:rsidRDefault="0014380A">
      <w:pPr>
        <w:spacing w:line="600" w:lineRule="auto"/>
        <w:ind w:firstLine="720"/>
        <w:contextualSpacing/>
        <w:jc w:val="both"/>
        <w:rPr>
          <w:rFonts w:eastAsia="Times New Roman"/>
          <w:szCs w:val="24"/>
        </w:rPr>
      </w:pPr>
      <w:r>
        <w:rPr>
          <w:rFonts w:eastAsia="Times New Roman"/>
          <w:szCs w:val="24"/>
        </w:rPr>
        <w:t>Όμως, κύριε Υπουργέ, αντί να μιλάμε για τους δύο τόνους ηρωίνης, μήπως πρέπει, αν θέλουμε να αποδείξουμε πόσο αποτελεσματικά κάνει ο καθένας το καθήκον του, να μας εξηγήσε</w:t>
      </w:r>
      <w:r>
        <w:rPr>
          <w:rFonts w:eastAsia="Times New Roman"/>
          <w:szCs w:val="24"/>
        </w:rPr>
        <w:t xml:space="preserve">ι κάποιος αρμόδιος Υπουργός τι γίνεται στο </w:t>
      </w:r>
      <w:proofErr w:type="spellStart"/>
      <w:r>
        <w:rPr>
          <w:rFonts w:eastAsia="Times New Roman"/>
          <w:szCs w:val="24"/>
        </w:rPr>
        <w:t>Ζεφύρι</w:t>
      </w:r>
      <w:proofErr w:type="spellEnd"/>
      <w:r>
        <w:rPr>
          <w:rFonts w:eastAsia="Times New Roman"/>
          <w:szCs w:val="24"/>
        </w:rPr>
        <w:t xml:space="preserve"> και στο Μενίδι, εκεί όπου κάθε μέρα άνθρωποι, πολίτες, εθισμένοι και εξαρτημένοι από τις ουσίες, βρίσκουν ανοιχτή πρόσβαση στον θάνατο;</w:t>
      </w:r>
    </w:p>
    <w:p w14:paraId="6900E2EB" w14:textId="77777777" w:rsidR="0091451A" w:rsidRDefault="0014380A">
      <w:pPr>
        <w:spacing w:line="600" w:lineRule="auto"/>
        <w:ind w:firstLine="720"/>
        <w:contextualSpacing/>
        <w:jc w:val="both"/>
        <w:rPr>
          <w:rFonts w:eastAsia="Times New Roman"/>
          <w:szCs w:val="24"/>
        </w:rPr>
      </w:pPr>
      <w:r>
        <w:rPr>
          <w:rFonts w:eastAsia="Times New Roman"/>
          <w:szCs w:val="24"/>
        </w:rPr>
        <w:t>Έρχεστε, μάλιστα, σήμερα να μας πείτε ότι εμείς έχουμε στο μυαλό μας τ</w:t>
      </w:r>
      <w:r>
        <w:rPr>
          <w:rFonts w:eastAsia="Times New Roman"/>
          <w:szCs w:val="24"/>
        </w:rPr>
        <w:t>ην οποιανδήποτε σχέση μ’ αυτούς οι οποίοι μέχρι σήμερα δεν έχουν υπάρξει κατηγορούμενοι για τέτοιου είδους σοβαρά κακουργήματα;</w:t>
      </w:r>
    </w:p>
    <w:p w14:paraId="6900E2EC"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Το σπουδαιότερο, όμως, είναι το εξής: Αν κατάλαβα καλά, γιατί εγώ ούτε πρόσωπα ξέρω σ’ αυτήν την υπόθεση ούτε μπορώ να σχολιάσω </w:t>
      </w:r>
      <w:r>
        <w:rPr>
          <w:rFonts w:eastAsia="Times New Roman"/>
          <w:szCs w:val="24"/>
        </w:rPr>
        <w:t xml:space="preserve">προσωπικά οποιονδήποτε, στις δημοκρατίες αυτό που πρέπει να κάνουμε υπεύθυνοι πολιτικοί είναι να σχολιάζουμε καταστάσεις, σχέσεις και διαδικασίες. </w:t>
      </w:r>
    </w:p>
    <w:p w14:paraId="6900E2ED" w14:textId="77777777" w:rsidR="0091451A" w:rsidRDefault="0014380A">
      <w:pPr>
        <w:spacing w:line="600" w:lineRule="auto"/>
        <w:ind w:firstLine="720"/>
        <w:contextualSpacing/>
        <w:jc w:val="both"/>
        <w:rPr>
          <w:rFonts w:eastAsia="Times New Roman"/>
          <w:szCs w:val="24"/>
        </w:rPr>
      </w:pPr>
      <w:r>
        <w:rPr>
          <w:rFonts w:eastAsia="Times New Roman"/>
          <w:szCs w:val="24"/>
        </w:rPr>
        <w:t>Εδώ, βέβαια, θα μου επιτρέψετε να πω, λαμβάνοντας αφορμή από τη μεγάλη έξαψη που πήρε ο λόγος σας και, κυρίω</w:t>
      </w:r>
      <w:r>
        <w:rPr>
          <w:rFonts w:eastAsia="Times New Roman"/>
          <w:szCs w:val="24"/>
        </w:rPr>
        <w:t xml:space="preserve">ς, με την επίμονη αναφορά </w:t>
      </w:r>
      <w:r>
        <w:rPr>
          <w:rFonts w:eastAsia="Times New Roman"/>
          <w:szCs w:val="24"/>
        </w:rPr>
        <w:lastRenderedPageBreak/>
        <w:t xml:space="preserve">στους δύο τόνους θανάτου που κάποιοι εμπορεύονται, ότι σκοπός σας δεν είναι να συνεισφέρετε σ’ αυτήν την ανταλλαγή των απόψεων που χρειάζεται αυτήν την ώρα το Κοινοβούλιο για να καταξιώσει τη λειτουργία του απέναντι στον ελληνικό </w:t>
      </w:r>
      <w:r>
        <w:rPr>
          <w:rFonts w:eastAsia="Times New Roman"/>
          <w:szCs w:val="24"/>
        </w:rPr>
        <w:t xml:space="preserve">λαό, αλλά μεθοδεύετε ένα τέχνασμα σαν και εκείνο που μας έχει παραδώσει ο Σοπενχάουερ σ’ αυτό το πολύ όμορφο πόνημά του «Η τέχνη του να έχεις πάντα δίκιο». </w:t>
      </w:r>
    </w:p>
    <w:p w14:paraId="6900E2EE"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Μέσα σ’ αυτό, λοιπόν, υπάρχει μία μέθοδος την οποία εσείς μόλις προ ολίγου μεταχειριστήκατε. Το να </w:t>
      </w:r>
      <w:r>
        <w:rPr>
          <w:rFonts w:eastAsia="Times New Roman"/>
          <w:szCs w:val="24"/>
        </w:rPr>
        <w:t>έχεις πάντα δίκιο, λοιπόν, χωρίς στην ουσία να το έχεις, μπορείς πράγματι να το επιτύχεις, εάν τον αντίπαλό σου προσπαθήσεις και πράγματι καταφέρεις να τον αναγκάσεις να παραδεχθεί δημοσίως κάτι με το οποίο διαφωνεί η κοινή γνώμη.</w:t>
      </w:r>
    </w:p>
    <w:p w14:paraId="6900E2EF" w14:textId="77777777" w:rsidR="0091451A" w:rsidRDefault="0014380A">
      <w:pPr>
        <w:spacing w:line="600" w:lineRule="auto"/>
        <w:ind w:firstLine="720"/>
        <w:contextualSpacing/>
        <w:jc w:val="both"/>
        <w:rPr>
          <w:rFonts w:eastAsia="Times New Roman"/>
          <w:szCs w:val="24"/>
        </w:rPr>
      </w:pPr>
      <w:r>
        <w:rPr>
          <w:rFonts w:eastAsia="Times New Roman"/>
          <w:szCs w:val="24"/>
        </w:rPr>
        <w:t>Εσείς, λοιπόν, θέλετε σών</w:t>
      </w:r>
      <w:r>
        <w:rPr>
          <w:rFonts w:eastAsia="Times New Roman"/>
          <w:szCs w:val="24"/>
        </w:rPr>
        <w:t xml:space="preserve">ει και καλά να μας κάνετε να παραδεχθούμε ότι έχουμε την οποιαδήποτε σχέση με κακούργους της ηρωίνης. Ε, ό,τι και να κάνετε, αυτό δεν πρόκειται να το πετύχετε! Απλώς εκτίθεστε! </w:t>
      </w:r>
    </w:p>
    <w:p w14:paraId="6900E2F0" w14:textId="77777777" w:rsidR="0091451A" w:rsidRDefault="0014380A">
      <w:pPr>
        <w:spacing w:line="600" w:lineRule="auto"/>
        <w:ind w:firstLine="720"/>
        <w:contextualSpacing/>
        <w:jc w:val="both"/>
        <w:rPr>
          <w:rFonts w:eastAsia="Times New Roman"/>
          <w:szCs w:val="24"/>
        </w:rPr>
      </w:pPr>
      <w:r>
        <w:rPr>
          <w:rFonts w:eastAsia="Times New Roman"/>
          <w:szCs w:val="24"/>
        </w:rPr>
        <w:t>Θα σας πω τώρα, μάλιστα, γιατί εκτίθεστε και ως Υπουργός της Δικαιοσύνης, τηρώ</w:t>
      </w:r>
      <w:r>
        <w:rPr>
          <w:rFonts w:eastAsia="Times New Roman"/>
          <w:szCs w:val="24"/>
        </w:rPr>
        <w:t>ντας βέβαια αυτά που σας είπα και σε καμμία περίπτωση μην έχοντας σκοπό να εξάρω πρόσωπα –θετικά ή αρνητικά- ή να αναφερθώ σ’ αυτού του είδους τις εξάψεις που εσείς κάνατε, για να μειώσετε τον αντίπαλό σας.</w:t>
      </w:r>
    </w:p>
    <w:p w14:paraId="6900E2F1" w14:textId="77777777" w:rsidR="0091451A" w:rsidRDefault="0014380A">
      <w:pPr>
        <w:spacing w:line="600" w:lineRule="auto"/>
        <w:ind w:firstLine="720"/>
        <w:contextualSpacing/>
        <w:jc w:val="both"/>
        <w:rPr>
          <w:rFonts w:eastAsia="Times New Roman"/>
          <w:szCs w:val="24"/>
        </w:rPr>
      </w:pPr>
      <w:r>
        <w:rPr>
          <w:rFonts w:eastAsia="Times New Roman"/>
          <w:szCs w:val="24"/>
        </w:rPr>
        <w:lastRenderedPageBreak/>
        <w:t>Κύριε Υπουργέ, είπατε προηγουμένως ότι σ’ αυτήν τ</w:t>
      </w:r>
      <w:r>
        <w:rPr>
          <w:rFonts w:eastAsia="Times New Roman"/>
          <w:szCs w:val="24"/>
        </w:rPr>
        <w:t>ην υπόθεση στην οποία έχει εμπλακεί μία εισαγγελέας –και θα δούμε γι’ αυτή στη συνέχεια- υπάρχει ένα ζήτημα. Το ζήτημα είναι το κενό της αλήθειας, το οποίο εσείς εδώ απ’ αυτό το Βήμα το επικαλεστήκατε. Πρώτον, είστε υποχρεωμένος εδώ να μας πείτε ποιο είναι</w:t>
      </w:r>
      <w:r>
        <w:rPr>
          <w:rFonts w:eastAsia="Times New Roman"/>
          <w:szCs w:val="24"/>
        </w:rPr>
        <w:t xml:space="preserve"> αυτό το κενό της αλήθειας, γιατί, αν το ξέρετε και δεν το αποκαλύπτετε, τότε μάλλον συγκαλύπτετε.</w:t>
      </w:r>
    </w:p>
    <w:p w14:paraId="6900E2F2"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Υπάρχει και ένα δεύτερο ζήτημα. Είπατε ότι αυτός είναι ισοβίτης. Άρα, λοιπόν, η </w:t>
      </w:r>
      <w:r>
        <w:rPr>
          <w:rFonts w:eastAsia="Times New Roman"/>
          <w:szCs w:val="24"/>
        </w:rPr>
        <w:t>δικαιοσύνη</w:t>
      </w:r>
      <w:r>
        <w:rPr>
          <w:rFonts w:eastAsia="Times New Roman"/>
          <w:szCs w:val="24"/>
        </w:rPr>
        <w:t>, δηλαδή η συντεταγμένη κρατική λειτουργία που ασχολείται με τη δίω</w:t>
      </w:r>
      <w:r>
        <w:rPr>
          <w:rFonts w:eastAsia="Times New Roman"/>
          <w:szCs w:val="24"/>
        </w:rPr>
        <w:t xml:space="preserve">ξη και την τιμωρία κακουργημάτων, έχει εκδώσει την απόφασή της και τον έχει καταστήσει αυτόν ισοβίτη, αφού προηγουμένως η διαδικασία πέρασε όλα τα νόμιμα στάδια της έρευνας της συμπεριφοράς αυτού και των οποιωνδήποτε </w:t>
      </w:r>
      <w:proofErr w:type="spellStart"/>
      <w:r>
        <w:rPr>
          <w:rFonts w:eastAsia="Times New Roman"/>
          <w:szCs w:val="24"/>
        </w:rPr>
        <w:t>συμμετόχων</w:t>
      </w:r>
      <w:proofErr w:type="spellEnd"/>
      <w:r>
        <w:rPr>
          <w:rFonts w:eastAsia="Times New Roman"/>
          <w:szCs w:val="24"/>
        </w:rPr>
        <w:t xml:space="preserve"> του.</w:t>
      </w:r>
    </w:p>
    <w:p w14:paraId="6900E2F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Άρα, εδώ, κατά τρόπο λο</w:t>
      </w:r>
      <w:r>
        <w:rPr>
          <w:rFonts w:eastAsia="Times New Roman" w:cs="Times New Roman"/>
          <w:szCs w:val="24"/>
        </w:rPr>
        <w:t xml:space="preserve">γικά αναντίρρητο, βγαίνει ένα σαφές συμπέρασμα. Η </w:t>
      </w:r>
      <w:r>
        <w:rPr>
          <w:rFonts w:eastAsia="Times New Roman" w:cs="Times New Roman"/>
          <w:szCs w:val="24"/>
        </w:rPr>
        <w:t xml:space="preserve">δικαιοσύνη </w:t>
      </w:r>
      <w:r>
        <w:rPr>
          <w:rFonts w:eastAsia="Times New Roman" w:cs="Times New Roman"/>
          <w:szCs w:val="24"/>
        </w:rPr>
        <w:t>δηλαδή, παρ</w:t>
      </w:r>
      <w:r>
        <w:rPr>
          <w:rFonts w:eastAsia="Times New Roman" w:cs="Times New Roman"/>
          <w:szCs w:val="24"/>
        </w:rPr>
        <w:t xml:space="preserve">’ </w:t>
      </w:r>
      <w:r>
        <w:rPr>
          <w:rFonts w:eastAsia="Times New Roman" w:cs="Times New Roman"/>
          <w:szCs w:val="24"/>
        </w:rPr>
        <w:t xml:space="preserve">όλο που έγιναν προκαταρκτικές, παρ’ όλο που έγιναν ανακρίσεις, παρ’ όλο που έγινε όλη η έρευνα, παρ’ όλο που ενδεχομένως να έγινε και έρευνα από κοινού με άλλα κράτη, μας έδωσε αυτά </w:t>
      </w:r>
      <w:r>
        <w:rPr>
          <w:rFonts w:eastAsia="Times New Roman" w:cs="Times New Roman"/>
          <w:szCs w:val="24"/>
        </w:rPr>
        <w:t xml:space="preserve">τα αποτελέσματα, για τα οποία εσείς σήμερα είπατε ότι υπάρχει κενό αληθείας. Είναι πολύ σοβαρό αυτό που είπατε. </w:t>
      </w:r>
    </w:p>
    <w:p w14:paraId="6900E2F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Βεβαίως, υπάρχει και ένα πολύ λογικό </w:t>
      </w:r>
      <w:proofErr w:type="spellStart"/>
      <w:r>
        <w:rPr>
          <w:rFonts w:eastAsia="Times New Roman" w:cs="Times New Roman"/>
          <w:szCs w:val="24"/>
        </w:rPr>
        <w:t>απόρημα</w:t>
      </w:r>
      <w:proofErr w:type="spellEnd"/>
      <w:r>
        <w:rPr>
          <w:rFonts w:eastAsia="Times New Roman" w:cs="Times New Roman"/>
          <w:szCs w:val="24"/>
        </w:rPr>
        <w:t xml:space="preserve">: Μα, είναι δυνατόν όταν η συντεταγμένη </w:t>
      </w:r>
      <w:r>
        <w:rPr>
          <w:rFonts w:eastAsia="Times New Roman" w:cs="Times New Roman"/>
          <w:szCs w:val="24"/>
        </w:rPr>
        <w:t>δικαιοσύνη</w:t>
      </w:r>
      <w:r>
        <w:rPr>
          <w:rFonts w:eastAsia="Times New Roman" w:cs="Times New Roman"/>
          <w:szCs w:val="24"/>
        </w:rPr>
        <w:t xml:space="preserve">, όταν δικαστές υψηλής επιστημονικής κατάρτισης, </w:t>
      </w:r>
      <w:r>
        <w:rPr>
          <w:rFonts w:eastAsia="Times New Roman" w:cs="Times New Roman"/>
          <w:szCs w:val="24"/>
        </w:rPr>
        <w:t xml:space="preserve">όπως είναι οι εφέτες που δικάζουν τέτοιες υποθέσεις, δεν κατάφεραν να καλύψουν αυτό το κενό που μας λέτε εσείς της αλήθειας, να το καλύψει ο Υπουργός της Εθνικής Άμυνας, σε συνεργασία με μία εισαγγελέα και με έναν ήδη κατάδικο; </w:t>
      </w:r>
    </w:p>
    <w:p w14:paraId="6900E2F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Προσέξτε τώρα! Και εδώ εγώ </w:t>
      </w:r>
      <w:r>
        <w:rPr>
          <w:rFonts w:eastAsia="Times New Roman" w:cs="Times New Roman"/>
          <w:szCs w:val="24"/>
        </w:rPr>
        <w:t>θα κάνω και μία αναφορά, για να δούμε εάν και κατά πόσο η Εισαγγελέας Πρωτοδικών Πειραιώς –δεν αναφέρομαι στο όνομά της- πήρε την πρωτοβουλία και είπε, είτε συμφωνώντας με κάποιον είτε όχι, να πάει στις φυλακές Αυλώνα. Ο Αυλώνας κείται εκτός των εδαφικών ο</w:t>
      </w:r>
      <w:r>
        <w:rPr>
          <w:rFonts w:eastAsia="Times New Roman" w:cs="Times New Roman"/>
          <w:szCs w:val="24"/>
        </w:rPr>
        <w:t xml:space="preserve">ρίων της τοπικής της αρμοδιότητας. </w:t>
      </w:r>
    </w:p>
    <w:p w14:paraId="6900E2F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Το ερώτημα το οποίο σας απευθύνω εγώ τώρα είναι: Υπάρχει εισαγγελέας στη φυλακή Αυλώνα; Υπάρχει εισαγγελέας Πρωτοδικών στην έδρα του δικαστηρίου στο οποίο έχει η φυλακή την εποπτική θέση της; Γιατί εδώ, με βάση το άρθρο </w:t>
      </w:r>
      <w:r>
        <w:rPr>
          <w:rFonts w:eastAsia="Times New Roman" w:cs="Times New Roman"/>
          <w:szCs w:val="24"/>
        </w:rPr>
        <w:t xml:space="preserve">24 του ν.1756/1988, που είναι ο Κώδικας Οργάνωσης των </w:t>
      </w:r>
      <w:r>
        <w:rPr>
          <w:rFonts w:eastAsia="Times New Roman" w:cs="Times New Roman"/>
          <w:szCs w:val="24"/>
        </w:rPr>
        <w:t>δικαστηρίων</w:t>
      </w:r>
      <w:r>
        <w:rPr>
          <w:rFonts w:eastAsia="Times New Roman" w:cs="Times New Roman"/>
          <w:szCs w:val="24"/>
        </w:rPr>
        <w:t>, προκύπτουν τα εξής: Η εισαγγελική αρχή είναι ανεξάρτητη δικαστική αρχή, τα δε όρια της άσκησης της αρμοδιότητας της κατά τόπο συμπίπτουν με τα τοπικά όρια, με τα εδαφικά όρια, που έχει αρμο</w:t>
      </w:r>
      <w:r>
        <w:rPr>
          <w:rFonts w:eastAsia="Times New Roman" w:cs="Times New Roman"/>
          <w:szCs w:val="24"/>
        </w:rPr>
        <w:t xml:space="preserve">διότητα, του δικαστηρίου στο οποίο ασκεί τα καθήκοντά του ο κάθε εισαγγελέας. </w:t>
      </w:r>
    </w:p>
    <w:p w14:paraId="6900E2F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Άρα, εδώ τίθεται ένα ζήτημα. Το ζήτημα είναι: Έγινε επιλογή αυτού του εισαγγελέα για να ασχοληθεί; Γιατί, όταν κάποιος πηγαίνει και τον παίρνει από μία περιοχή και τον πηγαίνει </w:t>
      </w:r>
      <w:r>
        <w:rPr>
          <w:rFonts w:eastAsia="Times New Roman" w:cs="Times New Roman"/>
          <w:szCs w:val="24"/>
        </w:rPr>
        <w:t>σε μία άλλη περιοχή όπου δεν είναι αρμόδιος, όπου δηλαδή οποιαδήποτε πράξη ή ενέργεια κάνει δεν έχει το στοιχείο της νομιμότητας τουλάχιστον, από εκεί και πέρα έχουμε και παραβίαση μιας άλλης αρχής η οποία έχει τεθεί για να προστατεύει τον πολίτη. Αυτή η α</w:t>
      </w:r>
      <w:r>
        <w:rPr>
          <w:rFonts w:eastAsia="Times New Roman" w:cs="Times New Roman"/>
          <w:szCs w:val="24"/>
        </w:rPr>
        <w:t xml:space="preserve">ρχή είναι η αρχή του φυσικού δικαστή. </w:t>
      </w:r>
    </w:p>
    <w:p w14:paraId="6900E2F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Είναι αδιανόητο, λοιπόν, να εμπλέκονται κατά αυτόν τον τρόπο δικαστικοί λειτουργοί και μέχρι σήμερα να μην υπάρχει κάποιος που, τουλάχιστον για τα θέματα αυτά, να έχει πει την τελική γνώμη. </w:t>
      </w:r>
    </w:p>
    <w:p w14:paraId="6900E2F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Βέβαια, κύριε Υπουργέ, αυτ</w:t>
      </w:r>
      <w:r>
        <w:rPr>
          <w:rFonts w:eastAsia="Times New Roman" w:cs="Times New Roman"/>
          <w:szCs w:val="24"/>
        </w:rPr>
        <w:t xml:space="preserve">ά τα ζητήματα είναι πολύ σοβαρά. Γιατί είναι πολύ σοβαρά; Γιατί, αν η ανθρωπότητα δεν θέλει να φτάσει σε εκείνο το πεδίο ή το επίπεδο του πολιτισμού του 1934 έως το 1939, που είχαμε τις </w:t>
      </w:r>
      <w:r>
        <w:rPr>
          <w:rFonts w:eastAsia="Times New Roman" w:cs="Times New Roman"/>
          <w:szCs w:val="24"/>
        </w:rPr>
        <w:t xml:space="preserve">δίκες </w:t>
      </w:r>
      <w:r>
        <w:rPr>
          <w:rFonts w:eastAsia="Times New Roman" w:cs="Times New Roman"/>
          <w:szCs w:val="24"/>
        </w:rPr>
        <w:t>της Μόσχας και που αθώοι άνθρωποι οδηγήθηκαν στον θάνατο χωρίς ν</w:t>
      </w:r>
      <w:r>
        <w:rPr>
          <w:rFonts w:eastAsia="Times New Roman" w:cs="Times New Roman"/>
          <w:szCs w:val="24"/>
        </w:rPr>
        <w:t xml:space="preserve">α έχουν καμμία σχέση με τα αδικήματα τα οποία τους αποδόθηκαν και μάλιστα, όπως έχει προκύψει, ομολογώντας τις πράξεις τους, εάν θεωρήσουμε για μια σύγχρονη, ευνομούμενη και </w:t>
      </w:r>
      <w:proofErr w:type="spellStart"/>
      <w:r>
        <w:rPr>
          <w:rFonts w:eastAsia="Times New Roman" w:cs="Times New Roman"/>
          <w:szCs w:val="24"/>
        </w:rPr>
        <w:t>δικαιοκρατούμενη</w:t>
      </w:r>
      <w:proofErr w:type="spellEnd"/>
      <w:r>
        <w:rPr>
          <w:rFonts w:eastAsia="Times New Roman" w:cs="Times New Roman"/>
          <w:szCs w:val="24"/>
        </w:rPr>
        <w:t xml:space="preserve"> πολιτεία ότι αυτές οι αυθαιρεσίες αποτελούν εφιάλτη, τότε θα πρέπ</w:t>
      </w:r>
      <w:r>
        <w:rPr>
          <w:rFonts w:eastAsia="Times New Roman" w:cs="Times New Roman"/>
          <w:szCs w:val="24"/>
        </w:rPr>
        <w:t xml:space="preserve">ει να δίνουμε σημασία στις δικονομικές διατάξεις και κυρίως στη διαδικασία αυτή </w:t>
      </w:r>
      <w:proofErr w:type="spellStart"/>
      <w:r>
        <w:rPr>
          <w:rFonts w:eastAsia="Times New Roman" w:cs="Times New Roman"/>
          <w:szCs w:val="24"/>
        </w:rPr>
        <w:t>καθεαυτή</w:t>
      </w:r>
      <w:proofErr w:type="spellEnd"/>
      <w:r>
        <w:rPr>
          <w:rFonts w:eastAsia="Times New Roman" w:cs="Times New Roman"/>
          <w:szCs w:val="24"/>
        </w:rPr>
        <w:t xml:space="preserve">. </w:t>
      </w:r>
    </w:p>
    <w:p w14:paraId="6900E2F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Υπάρχει ένας μεγάλος σοφός, του οποίου εγώ θα σας συνιστούσα να δείτε και τη σκέψη: «Τότε μόνο δεν θα υπάρχει αυθαιρεσία στον τομέα της δικαιοσύνης, της απονομής του</w:t>
      </w:r>
      <w:r>
        <w:rPr>
          <w:rFonts w:eastAsia="Times New Roman" w:cs="Times New Roman"/>
          <w:szCs w:val="24"/>
        </w:rPr>
        <w:t xml:space="preserve">ς δικαίου, τότε μόνο η εκτελεστική εξουσία δεν θα μπορεί να επηρεάζει δικαστές ή λειτουργούς της δικαιοσύνης, όταν μπορέσουμε και φτιάξουμε ένα πλαίσιο κανόνων στο οποίο θα υπάρχει το λεγόμενο σύστημα της νομιμοποίησης, βάσει διαδικασίας.». Αυτά λέει ο </w:t>
      </w:r>
      <w:proofErr w:type="spellStart"/>
      <w:r>
        <w:rPr>
          <w:rFonts w:eastAsia="Times New Roman" w:cs="Times New Roman"/>
          <w:szCs w:val="24"/>
        </w:rPr>
        <w:t>Luh</w:t>
      </w:r>
      <w:r>
        <w:rPr>
          <w:rFonts w:eastAsia="Times New Roman" w:cs="Times New Roman"/>
          <w:szCs w:val="24"/>
        </w:rPr>
        <w:t>mann</w:t>
      </w:r>
      <w:proofErr w:type="spellEnd"/>
      <w:r>
        <w:rPr>
          <w:rFonts w:eastAsia="Times New Roman" w:cs="Times New Roman"/>
          <w:szCs w:val="24"/>
        </w:rPr>
        <w:t xml:space="preserve"> και έχει απόλυτα δίκιο, γιατί εκεί όπου περιορίζεται ή μηδενίζεται η αυθαιρεσία του οποιουδήποτε λειτουργού, είναι εκεί όπου οι διαδικασίες είναι σαφείς, είναι συγκεκριμένες, καθορίζονται από κανόνες και σε καμμία περίπτωση κανένας δεν μπορεί να ιδιοπ</w:t>
      </w:r>
      <w:r>
        <w:rPr>
          <w:rFonts w:eastAsia="Times New Roman" w:cs="Times New Roman"/>
          <w:szCs w:val="24"/>
        </w:rPr>
        <w:t>οιείται τις αρμοδιότητες του συναδέλφου του. Γιατί, αν έχουμε τέτοιο πράγμα, κύριε Υπουργέ, τότε κάτι άλλο πάει να κρυφτεί σε αυτή την ιστορία. Και εμείς, βέβαια, δεν είμαστε διατεθειμένοι να το συγκαλύψουμε.</w:t>
      </w:r>
    </w:p>
    <w:p w14:paraId="6900E2FB" w14:textId="77777777" w:rsidR="0091451A" w:rsidRDefault="0014380A">
      <w:pPr>
        <w:spacing w:line="600" w:lineRule="auto"/>
        <w:ind w:firstLine="720"/>
        <w:contextualSpacing/>
        <w:jc w:val="both"/>
        <w:rPr>
          <w:rFonts w:eastAsia="Times New Roman"/>
          <w:szCs w:val="24"/>
        </w:rPr>
      </w:pPr>
      <w:r>
        <w:rPr>
          <w:rFonts w:eastAsia="Times New Roman"/>
          <w:szCs w:val="24"/>
        </w:rPr>
        <w:t>Τώρα θα έρθω στο νομοσχέδιο. Κατά τον ίδιο τρόπ</w:t>
      </w:r>
      <w:r>
        <w:rPr>
          <w:rFonts w:eastAsia="Times New Roman"/>
          <w:szCs w:val="24"/>
        </w:rPr>
        <w:t xml:space="preserve">ο που μέσα από αυτήν τη διαδικασία μας δόθηκε η ευκαιρία να διασταυρώσουμε με ειλικρίνεια και εντιμότητα, θέλω να πιστεύω, τα επιχειρήματά μας, γιατί θα το σημειώσω αυτό, αυτό που είπατε ότι στην Ελλάδα θα πρέπει ο οποιοσδήποτε να αποδεικνύει την αθωότητά </w:t>
      </w:r>
      <w:r>
        <w:rPr>
          <w:rFonts w:eastAsia="Times New Roman"/>
          <w:szCs w:val="24"/>
        </w:rPr>
        <w:t>του, πιστεύω ότι έφυγε εκ παραδρομής.</w:t>
      </w:r>
    </w:p>
    <w:p w14:paraId="6900E2FC" w14:textId="77777777" w:rsidR="0091451A" w:rsidRDefault="0014380A">
      <w:pPr>
        <w:spacing w:line="600" w:lineRule="auto"/>
        <w:ind w:firstLine="720"/>
        <w:contextualSpacing/>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Δεν είπα εγώ ποτέ τέτοιο πράγμα, κύριε συνάδελφε</w:t>
      </w:r>
      <w:r>
        <w:rPr>
          <w:rFonts w:eastAsia="Times New Roman"/>
          <w:szCs w:val="24"/>
        </w:rPr>
        <w:t>.</w:t>
      </w:r>
      <w:r>
        <w:rPr>
          <w:rFonts w:eastAsia="Times New Roman"/>
          <w:szCs w:val="24"/>
        </w:rPr>
        <w:t xml:space="preserve"> </w:t>
      </w:r>
    </w:p>
    <w:p w14:paraId="6900E2FD" w14:textId="77777777" w:rsidR="0091451A" w:rsidRDefault="0014380A">
      <w:pPr>
        <w:spacing w:line="600" w:lineRule="auto"/>
        <w:ind w:firstLine="720"/>
        <w:contextualSpacing/>
        <w:jc w:val="both"/>
        <w:rPr>
          <w:rFonts w:eastAsia="Times New Roman"/>
          <w:szCs w:val="24"/>
        </w:rPr>
      </w:pPr>
      <w:r>
        <w:rPr>
          <w:rFonts w:eastAsia="Times New Roman"/>
          <w:b/>
          <w:szCs w:val="24"/>
        </w:rPr>
        <w:lastRenderedPageBreak/>
        <w:t>ΚΩΝΣΤΑΝΤΙΝΟΣ ΤΖΑΒΑΡΑΣ:</w:t>
      </w:r>
      <w:r>
        <w:rPr>
          <w:rFonts w:eastAsia="Times New Roman"/>
          <w:szCs w:val="24"/>
        </w:rPr>
        <w:t xml:space="preserve"> Το είπατε.</w:t>
      </w:r>
    </w:p>
    <w:p w14:paraId="6900E2FE" w14:textId="77777777" w:rsidR="0091451A" w:rsidRDefault="0014380A">
      <w:pPr>
        <w:spacing w:line="600" w:lineRule="auto"/>
        <w:ind w:firstLine="720"/>
        <w:contextualSpacing/>
        <w:jc w:val="both"/>
        <w:rPr>
          <w:rFonts w:eastAsia="Times New Roman"/>
          <w:szCs w:val="24"/>
        </w:rPr>
      </w:pPr>
      <w:r>
        <w:rPr>
          <w:rFonts w:eastAsia="Times New Roman"/>
          <w:b/>
          <w:szCs w:val="24"/>
        </w:rPr>
        <w:t>ΣΤΑΥΡΟΣ ΚΟΝΤΟΝΗΣ (Υπουργός Δικαιοσύνης, Διαφάνειας κα</w:t>
      </w:r>
      <w:r>
        <w:rPr>
          <w:rFonts w:eastAsia="Times New Roman"/>
          <w:b/>
          <w:szCs w:val="24"/>
        </w:rPr>
        <w:t>ι Ανθρωπίνων Δικαιωμάτων):</w:t>
      </w:r>
      <w:r>
        <w:rPr>
          <w:rFonts w:eastAsia="Times New Roman"/>
          <w:szCs w:val="24"/>
        </w:rPr>
        <w:t xml:space="preserve"> Μα, είναι δυνατόν;</w:t>
      </w:r>
    </w:p>
    <w:p w14:paraId="6900E2FF" w14:textId="77777777" w:rsidR="0091451A" w:rsidRDefault="0014380A">
      <w:pPr>
        <w:spacing w:line="600" w:lineRule="auto"/>
        <w:ind w:firstLine="720"/>
        <w:contextualSpacing/>
        <w:jc w:val="both"/>
        <w:rPr>
          <w:rFonts w:eastAsia="Times New Roman"/>
          <w:szCs w:val="24"/>
        </w:rPr>
      </w:pPr>
      <w:r>
        <w:rPr>
          <w:rFonts w:eastAsia="Times New Roman"/>
          <w:b/>
          <w:szCs w:val="24"/>
        </w:rPr>
        <w:t>ΚΩΝΣΤΑΝΤΙΝΟΣ ΤΖΑΒΑΡΑΣ:</w:t>
      </w:r>
      <w:r>
        <w:rPr>
          <w:rFonts w:eastAsia="Times New Roman"/>
          <w:szCs w:val="24"/>
        </w:rPr>
        <w:t xml:space="preserve"> Το είπατε και αντέδρασα.</w:t>
      </w:r>
    </w:p>
    <w:p w14:paraId="6900E300" w14:textId="77777777" w:rsidR="0091451A" w:rsidRDefault="0014380A">
      <w:pPr>
        <w:spacing w:line="600" w:lineRule="auto"/>
        <w:ind w:firstLine="720"/>
        <w:contextualSpacing/>
        <w:jc w:val="both"/>
        <w:rPr>
          <w:rFonts w:eastAsia="Times New Roman"/>
          <w:szCs w:val="24"/>
        </w:rPr>
      </w:pPr>
      <w:r>
        <w:rPr>
          <w:rFonts w:eastAsia="Times New Roman"/>
          <w:szCs w:val="24"/>
        </w:rPr>
        <w:t>Εδώ, λοιπόν, θα πρέπει να δούμε ότι αυτήν ακριβώς την κοινοβουλευτική διαδικασία που στηρίζεται στην προφορική ανταλλαγή απόψεων, που στη συνέχεια αυτή η προφορικ</w:t>
      </w:r>
      <w:r>
        <w:rPr>
          <w:rFonts w:eastAsia="Times New Roman"/>
          <w:szCs w:val="24"/>
        </w:rPr>
        <w:t xml:space="preserve">ή ανταλλαγή απόψεων προϋποθέτει την κατά πρόσωπο διατύπωση θέσεων και αντιλόγων, αυτήν ακριβώς που αποτελεί το μεγαλείο της κοινοβουλευτικής δημοκρατίας, το μεγαλείο της λαϊκής κυριαρχίας που ασκείται σε αυτήν την Αίθουσα, εσείς, ως Κυβέρνηση, συστηματικά </w:t>
      </w:r>
      <w:r>
        <w:rPr>
          <w:rFonts w:eastAsia="Times New Roman"/>
          <w:szCs w:val="24"/>
        </w:rPr>
        <w:t>τα τελευταία δύο χρόνια την κακοποιείτε. Και θα σας πω με ποιον τρόπο την κακοποιείτε.</w:t>
      </w:r>
    </w:p>
    <w:p w14:paraId="6900E301"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Την κακοποιείτε, γιατί, ενώ, με βάση τα άρθρα 72, 73, 74 του Συντάγματος, το χρέος, το καθήκον, η αρμοδιότητα της Βουλής είναι να συζητεί και να ψηφίζει νομοσχέδια ή </w:t>
      </w:r>
      <w:r>
        <w:rPr>
          <w:rFonts w:eastAsia="Times New Roman"/>
          <w:szCs w:val="24"/>
        </w:rPr>
        <w:t>προτάσεις νόμων, εν τούτοις το 40% των κανόνων δικαίου που έχουν τεθεί υπό τη διακυβέρνηση του τόπου από τον ΣΥΡΙΖΑ και τους ΑΝΕΛ, επαναλαμβάνω το 40%, έχουν υιοθετηθεί με τροπολογίες. Και αυτό γιατί; Γιατί κατ’ αυτόν τον τρόπο παραβιάζετε τον κανόνα και π</w:t>
      </w:r>
      <w:r>
        <w:rPr>
          <w:rFonts w:eastAsia="Times New Roman"/>
          <w:szCs w:val="24"/>
        </w:rPr>
        <w:t>ροσπα</w:t>
      </w:r>
      <w:r>
        <w:rPr>
          <w:rFonts w:eastAsia="Times New Roman"/>
          <w:szCs w:val="24"/>
        </w:rPr>
        <w:lastRenderedPageBreak/>
        <w:t>θείτε να δώσετε καθεστώς κανονικότητας σε εξαιρετικές περιπτώσεις νομοθέτησης. Και είναι εξαιρετική περίπτωση νομοθέτησης η τροπολογία, γιατί το λέει το άρθρο 88 του Κανονισμού.</w:t>
      </w:r>
    </w:p>
    <w:p w14:paraId="6900E302" w14:textId="77777777" w:rsidR="0091451A" w:rsidRDefault="0014380A">
      <w:pPr>
        <w:spacing w:line="600" w:lineRule="auto"/>
        <w:ind w:firstLine="720"/>
        <w:contextualSpacing/>
        <w:jc w:val="both"/>
        <w:rPr>
          <w:rFonts w:eastAsia="Times New Roman"/>
          <w:szCs w:val="24"/>
        </w:rPr>
      </w:pPr>
      <w:r>
        <w:rPr>
          <w:rFonts w:eastAsia="Times New Roman"/>
          <w:szCs w:val="24"/>
        </w:rPr>
        <w:t>Το άρθρο 88 του Κανονισμού της Βουλής λέει ότι η τροπολογία είναι τροποπο</w:t>
      </w:r>
      <w:r>
        <w:rPr>
          <w:rFonts w:eastAsia="Times New Roman"/>
          <w:szCs w:val="24"/>
        </w:rPr>
        <w:t>ίηση διάταξης νομοσχεδίου ή πρότασης νόμου ή προσθήκη στις διατάξεις νομοσχεδίου ή πρότασης νόμου, που έχει σχέση με το νομοσχέδιο ή την πρόταση νόμου που συζητείται. Για αυτό και υπάρχει η απαγόρευση του άρθρου 74 του Συντάγματος, που ορίζει ότι δεν εισάγ</w:t>
      </w:r>
      <w:r>
        <w:rPr>
          <w:rFonts w:eastAsia="Times New Roman"/>
          <w:szCs w:val="24"/>
        </w:rPr>
        <w:t>εται για συζήτηση στη Βουλή τροπολογία η οποία είναι άσχετη με το συζητούμενο νομοσχέδιο.</w:t>
      </w:r>
    </w:p>
    <w:p w14:paraId="6900E303"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Όμως, γιατί ακολουθεί και την τελική υιοθέτηση της ανάγκης ή του κατεπείγοντος, ο κανονιστικός νομοθέτης του συγκεκριμένου πλαισίου κανόνων λέει ότι για όλα αυτά </w:t>
      </w:r>
      <w:r>
        <w:rPr>
          <w:rFonts w:eastAsia="Times New Roman"/>
          <w:szCs w:val="24"/>
        </w:rPr>
        <w:t>ψηφίζει στο τέλος η Βουλή. Η Βουλή, όμως, κάνει κατάχρηση της πλειοψηφίας και δυστυχώς, στον τομέα αυτόν συστηματικά παραβιάζει τον Κανονισμό κα</w:t>
      </w:r>
      <w:r>
        <w:rPr>
          <w:rFonts w:eastAsia="Times New Roman"/>
          <w:szCs w:val="24"/>
        </w:rPr>
        <w:t>ι</w:t>
      </w:r>
      <w:r>
        <w:rPr>
          <w:rFonts w:eastAsia="Times New Roman"/>
          <w:szCs w:val="24"/>
        </w:rPr>
        <w:t xml:space="preserve"> το Σύνταγμα και φέρνει μονίμως τροπολογίες οι οποίες, στη χειρότερη περίπτωση παραβιάζουν, κύριοι συνάδελφοι, </w:t>
      </w:r>
      <w:r>
        <w:rPr>
          <w:rFonts w:eastAsia="Times New Roman"/>
          <w:szCs w:val="24"/>
        </w:rPr>
        <w:t xml:space="preserve">τον κανόνα της </w:t>
      </w:r>
      <w:proofErr w:type="spellStart"/>
      <w:r>
        <w:rPr>
          <w:rFonts w:eastAsia="Times New Roman"/>
          <w:szCs w:val="24"/>
        </w:rPr>
        <w:t>προφορικότητας</w:t>
      </w:r>
      <w:proofErr w:type="spellEnd"/>
      <w:r>
        <w:rPr>
          <w:rFonts w:eastAsia="Times New Roman"/>
          <w:szCs w:val="24"/>
        </w:rPr>
        <w:t>.</w:t>
      </w:r>
    </w:p>
    <w:p w14:paraId="6900E304"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Ένας από τους μεγάλους διανοούμενους που είναι εν ζωή, ο Τζορτζ </w:t>
      </w:r>
      <w:proofErr w:type="spellStart"/>
      <w:r>
        <w:rPr>
          <w:rFonts w:eastAsia="Times New Roman"/>
          <w:szCs w:val="24"/>
        </w:rPr>
        <w:t>Στάινερ</w:t>
      </w:r>
      <w:proofErr w:type="spellEnd"/>
      <w:r>
        <w:rPr>
          <w:rFonts w:eastAsia="Times New Roman"/>
          <w:szCs w:val="24"/>
        </w:rPr>
        <w:t>, σε ένα από τα πιο ενδιαφέροντα πονήματά του που λέγεται η «Σιωπή των βιβλίων», αναφέρεται στη δύναμη του προφορικού λόγου και συγκεκρι</w:t>
      </w:r>
      <w:r>
        <w:rPr>
          <w:rFonts w:eastAsia="Times New Roman"/>
          <w:szCs w:val="24"/>
        </w:rPr>
        <w:lastRenderedPageBreak/>
        <w:t>μένα τη</w:t>
      </w:r>
      <w:r>
        <w:rPr>
          <w:rFonts w:eastAsia="Times New Roman"/>
          <w:szCs w:val="24"/>
        </w:rPr>
        <w:t>ν</w:t>
      </w:r>
      <w:r>
        <w:rPr>
          <w:rFonts w:eastAsia="Times New Roman"/>
          <w:szCs w:val="24"/>
        </w:rPr>
        <w:t xml:space="preserve"> ονομάζει </w:t>
      </w:r>
      <w:r>
        <w:rPr>
          <w:rFonts w:eastAsia="Times New Roman"/>
          <w:szCs w:val="24"/>
        </w:rPr>
        <w:t xml:space="preserve">ως εξής: «Η </w:t>
      </w:r>
      <w:proofErr w:type="spellStart"/>
      <w:r>
        <w:rPr>
          <w:rFonts w:eastAsia="Times New Roman"/>
          <w:szCs w:val="24"/>
        </w:rPr>
        <w:t>προφορικότητα</w:t>
      </w:r>
      <w:proofErr w:type="spellEnd"/>
      <w:r>
        <w:rPr>
          <w:rFonts w:eastAsia="Times New Roman"/>
          <w:szCs w:val="24"/>
        </w:rPr>
        <w:t xml:space="preserve"> αποτελεί την αλήθεια. Η </w:t>
      </w:r>
      <w:proofErr w:type="spellStart"/>
      <w:r>
        <w:rPr>
          <w:rFonts w:eastAsia="Times New Roman"/>
          <w:szCs w:val="24"/>
        </w:rPr>
        <w:t>προφορικότητα</w:t>
      </w:r>
      <w:proofErr w:type="spellEnd"/>
      <w:r>
        <w:rPr>
          <w:rFonts w:eastAsia="Times New Roman"/>
          <w:szCs w:val="24"/>
        </w:rPr>
        <w:t xml:space="preserve"> αποτελεί την έντιμη </w:t>
      </w:r>
      <w:proofErr w:type="spellStart"/>
      <w:r>
        <w:rPr>
          <w:rFonts w:eastAsia="Times New Roman"/>
          <w:szCs w:val="24"/>
        </w:rPr>
        <w:t>αυτοδιόρθωση</w:t>
      </w:r>
      <w:proofErr w:type="spellEnd"/>
      <w:r>
        <w:rPr>
          <w:rFonts w:eastAsia="Times New Roman"/>
          <w:szCs w:val="24"/>
        </w:rPr>
        <w:t xml:space="preserve">. Η </w:t>
      </w:r>
      <w:proofErr w:type="spellStart"/>
      <w:r>
        <w:rPr>
          <w:rFonts w:eastAsia="Times New Roman"/>
          <w:szCs w:val="24"/>
        </w:rPr>
        <w:t>προφορικότητα</w:t>
      </w:r>
      <w:proofErr w:type="spellEnd"/>
      <w:r>
        <w:rPr>
          <w:rFonts w:eastAsia="Times New Roman"/>
          <w:szCs w:val="24"/>
        </w:rPr>
        <w:t xml:space="preserve"> αποτελεί και συγκροτεί αυτήν την ίδια τη δημοκρατία». Γιατί τότε μόνο μπορεί η δημοκρατία να υπερηφανεύεται για το ότι οι νόμοι που ψηφίζει κα</w:t>
      </w:r>
      <w:r>
        <w:rPr>
          <w:rFonts w:eastAsia="Times New Roman"/>
          <w:szCs w:val="24"/>
        </w:rPr>
        <w:t xml:space="preserve">ι οι οποίοι καταλήγουν σε γραπτό κείμενο έχουν επεξεργαστεί με τη δύναμη της </w:t>
      </w:r>
      <w:proofErr w:type="spellStart"/>
      <w:r>
        <w:rPr>
          <w:rFonts w:eastAsia="Times New Roman"/>
          <w:szCs w:val="24"/>
        </w:rPr>
        <w:t>προφορικότητας</w:t>
      </w:r>
      <w:proofErr w:type="spellEnd"/>
      <w:r>
        <w:rPr>
          <w:rFonts w:eastAsia="Times New Roman"/>
          <w:szCs w:val="24"/>
        </w:rPr>
        <w:t xml:space="preserve">, με τη δύναμη δηλαδή να ακούει αυτός που δέχεται την πρόταση νόμου ή νομοσχεδίου από την Κυβέρνηση και να απολαμβάνει της ασυλίας της άμεσης αμφισβήτησης αυτού που </w:t>
      </w:r>
      <w:r>
        <w:rPr>
          <w:rFonts w:eastAsia="Times New Roman"/>
          <w:szCs w:val="24"/>
        </w:rPr>
        <w:t xml:space="preserve">ακούει και όχι μόνον αυτό, αλλά να διατυπώνει και τον αντίλογό του, και να είναι προς τιμήν αυτού ο οποίος εισηγείται ένα νομοσχέδιο να κάνει ένα βήμα πίσω, όταν καταλαβαίνει ότι είναι υποχρεωμένος να </w:t>
      </w:r>
      <w:proofErr w:type="spellStart"/>
      <w:r>
        <w:rPr>
          <w:rFonts w:eastAsia="Times New Roman"/>
          <w:szCs w:val="24"/>
        </w:rPr>
        <w:t>αυτοδιορθωθεί</w:t>
      </w:r>
      <w:proofErr w:type="spellEnd"/>
      <w:r>
        <w:rPr>
          <w:rFonts w:eastAsia="Times New Roman"/>
          <w:szCs w:val="24"/>
        </w:rPr>
        <w:t xml:space="preserve"> και τότε να επαναδιατυπώσει μια ρύθμιση κ</w:t>
      </w:r>
      <w:r>
        <w:rPr>
          <w:rFonts w:eastAsia="Times New Roman"/>
          <w:szCs w:val="24"/>
        </w:rPr>
        <w:t>άτω από το φως της εξερεύνησης του ορθού και του αληθούς, με τη συνέργεια όλων.</w:t>
      </w:r>
    </w:p>
    <w:p w14:paraId="6900E305" w14:textId="77777777" w:rsidR="0091451A" w:rsidRDefault="0014380A">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Τζαβάρα, ολοκληρώστε παρακαλώ.</w:t>
      </w:r>
    </w:p>
    <w:p w14:paraId="6900E306" w14:textId="77777777" w:rsidR="0091451A" w:rsidRDefault="0014380A">
      <w:pPr>
        <w:spacing w:line="600" w:lineRule="auto"/>
        <w:ind w:firstLine="720"/>
        <w:contextualSpacing/>
        <w:jc w:val="both"/>
        <w:rPr>
          <w:rFonts w:eastAsia="Times New Roman"/>
          <w:szCs w:val="24"/>
        </w:rPr>
      </w:pPr>
      <w:r>
        <w:rPr>
          <w:rFonts w:eastAsia="Times New Roman"/>
          <w:b/>
          <w:szCs w:val="24"/>
        </w:rPr>
        <w:t xml:space="preserve">ΚΩΝΣΤΑΝΤΙΝΟΣ ΤΖΑΒΑΡΑΣ: </w:t>
      </w:r>
      <w:r>
        <w:rPr>
          <w:rFonts w:eastAsia="Times New Roman"/>
          <w:szCs w:val="24"/>
        </w:rPr>
        <w:t>Καμμία αντίρρηση.</w:t>
      </w:r>
    </w:p>
    <w:p w14:paraId="6900E307" w14:textId="77777777" w:rsidR="0091451A" w:rsidRDefault="0014380A">
      <w:pPr>
        <w:spacing w:line="600" w:lineRule="auto"/>
        <w:ind w:firstLine="720"/>
        <w:contextualSpacing/>
        <w:jc w:val="both"/>
        <w:rPr>
          <w:rFonts w:eastAsia="Times New Roman"/>
          <w:szCs w:val="24"/>
        </w:rPr>
      </w:pPr>
      <w:r>
        <w:rPr>
          <w:rFonts w:eastAsia="Times New Roman"/>
          <w:szCs w:val="24"/>
        </w:rPr>
        <w:t>Εσείς -και πρέπει να αναφερθώ στο παράδειγμά σας- πολλές φορές, π</w:t>
      </w:r>
      <w:r>
        <w:rPr>
          <w:rFonts w:eastAsia="Times New Roman"/>
          <w:szCs w:val="24"/>
        </w:rPr>
        <w:t>ράγματι, στα νομοσχέδια που φέρνετε, μας έχετε πείσει ότι αυτόν τον κανόνα τον υπηρετείτε. Όμως, σήμερα, αυτό το νομοσχέδιο που είχατε την τιμή να εισηγηθείτε στο Κοινοβούλιο, το έχετε «εμπλουτίσει» με μια σειρά προσθήκες, τροπολογίες άσχετες, οι οποίες πα</w:t>
      </w:r>
      <w:r>
        <w:rPr>
          <w:rFonts w:eastAsia="Times New Roman"/>
          <w:szCs w:val="24"/>
        </w:rPr>
        <w:t xml:space="preserve">ραβιάζουν ακριβώς την αρχή, την ουσία της </w:t>
      </w:r>
      <w:r>
        <w:rPr>
          <w:rFonts w:eastAsia="Times New Roman"/>
          <w:szCs w:val="24"/>
        </w:rPr>
        <w:lastRenderedPageBreak/>
        <w:t>δημοκρατίας που είναι η επεξεργασία του συγκεκριμένου νομοθετικού πλαισίου. Μερικές από αυτές τις προσθήκες ή τις τροπολογίες έχουν τον χαρακτήρα ολόκληρου νομοσχεδίου.</w:t>
      </w:r>
    </w:p>
    <w:p w14:paraId="6900E308" w14:textId="77777777" w:rsidR="0091451A" w:rsidRDefault="0014380A">
      <w:pPr>
        <w:spacing w:line="600" w:lineRule="auto"/>
        <w:ind w:firstLine="720"/>
        <w:contextualSpacing/>
        <w:jc w:val="both"/>
        <w:rPr>
          <w:rFonts w:eastAsia="Times New Roman"/>
          <w:szCs w:val="24"/>
        </w:rPr>
      </w:pPr>
      <w:r>
        <w:rPr>
          <w:rFonts w:eastAsia="Times New Roman"/>
          <w:szCs w:val="24"/>
        </w:rPr>
        <w:t>Φθάνετε, λοιπόν, σε αυτό το σημείο και θα μου</w:t>
      </w:r>
      <w:r>
        <w:rPr>
          <w:rFonts w:eastAsia="Times New Roman"/>
          <w:szCs w:val="24"/>
        </w:rPr>
        <w:t xml:space="preserve"> επιτρέψετε γι’ αυτό, όχι απλώς να εκφράσω τη λύπη μου, αλλά να πω κύριοι συνάδελφοι, αν θέλετε κάποια στιγμή από αυτήν τη Βουλή να βγει κάτι θετικό, τουλάχιστον ας βγει ένα και μόνο.</w:t>
      </w:r>
    </w:p>
    <w:p w14:paraId="6900E309" w14:textId="77777777" w:rsidR="0091451A" w:rsidRDefault="0014380A">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Τζαβάρα, πρέπει να κλείσετε.</w:t>
      </w:r>
    </w:p>
    <w:p w14:paraId="6900E30A" w14:textId="77777777" w:rsidR="0091451A" w:rsidRDefault="0014380A">
      <w:pPr>
        <w:spacing w:line="600" w:lineRule="auto"/>
        <w:ind w:firstLine="720"/>
        <w:contextualSpacing/>
        <w:jc w:val="both"/>
        <w:rPr>
          <w:rFonts w:eastAsia="Times New Roman"/>
          <w:szCs w:val="24"/>
        </w:rPr>
      </w:pPr>
      <w:r>
        <w:rPr>
          <w:rFonts w:eastAsia="Times New Roman"/>
          <w:b/>
          <w:szCs w:val="24"/>
        </w:rPr>
        <w:t>ΚΩΝΣ</w:t>
      </w:r>
      <w:r>
        <w:rPr>
          <w:rFonts w:eastAsia="Times New Roman"/>
          <w:b/>
          <w:szCs w:val="24"/>
        </w:rPr>
        <w:t xml:space="preserve">ΤΑΝΤΙΝΟΣ ΤΖΑΒΑΡΑΣ: </w:t>
      </w:r>
      <w:r>
        <w:rPr>
          <w:rFonts w:eastAsia="Times New Roman"/>
          <w:szCs w:val="24"/>
        </w:rPr>
        <w:t>Η διακονία του δημοκρατικού παραδείγματος, του Κοινοβουλευτισμού, σε όλη τη διάσταση και σε όλη την έκταση που έχει το μεγαλείο του να κυβερνά ο λαός μέσω των αντιπροσώπων του, οι οποίοι έχουν τη δυνατότητα να ανταλλάσσουν επιχειρήματα κ</w:t>
      </w:r>
      <w:r>
        <w:rPr>
          <w:rFonts w:eastAsia="Times New Roman"/>
          <w:szCs w:val="24"/>
        </w:rPr>
        <w:t>αι να έχουν αυτή τη διαλλακτική σχέση στη Βουλή.</w:t>
      </w:r>
    </w:p>
    <w:p w14:paraId="6900E30B" w14:textId="77777777" w:rsidR="0091451A" w:rsidRDefault="0014380A">
      <w:pPr>
        <w:spacing w:line="600" w:lineRule="auto"/>
        <w:ind w:firstLine="720"/>
        <w:contextualSpacing/>
        <w:jc w:val="both"/>
        <w:rPr>
          <w:rFonts w:eastAsia="Times New Roman"/>
          <w:szCs w:val="24"/>
        </w:rPr>
      </w:pPr>
      <w:r>
        <w:rPr>
          <w:rFonts w:eastAsia="Times New Roman"/>
          <w:szCs w:val="24"/>
        </w:rPr>
        <w:t>Ευχαριστώ πολύ.</w:t>
      </w:r>
    </w:p>
    <w:p w14:paraId="6900E30C" w14:textId="77777777" w:rsidR="0091451A" w:rsidRDefault="0014380A">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6900E30D" w14:textId="77777777" w:rsidR="0091451A" w:rsidRDefault="0014380A">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Να σας ενημερώσω ότι θα μιλήσουν όλοι οι Κοινοβουλευτικοί Εκπρόσωποι και ο κύριος Υπουργός, αυτονόητο εί</w:t>
      </w:r>
      <w:r>
        <w:rPr>
          <w:rFonts w:eastAsia="Times New Roman"/>
          <w:szCs w:val="24"/>
        </w:rPr>
        <w:t>ναι, ότι θα έχει δικαίωμα δευτερολογίας, γιατί ενδεχομένως θα πρέπει να απαντήσει σε κάποιους.</w:t>
      </w:r>
    </w:p>
    <w:p w14:paraId="6900E30E" w14:textId="77777777" w:rsidR="0091451A" w:rsidRDefault="0014380A">
      <w:pPr>
        <w:spacing w:line="600" w:lineRule="auto"/>
        <w:ind w:firstLine="720"/>
        <w:contextualSpacing/>
        <w:jc w:val="both"/>
        <w:rPr>
          <w:rFonts w:eastAsia="Times New Roman"/>
          <w:szCs w:val="24"/>
        </w:rPr>
      </w:pPr>
      <w:r>
        <w:rPr>
          <w:rFonts w:eastAsia="Times New Roman"/>
          <w:szCs w:val="24"/>
        </w:rPr>
        <w:lastRenderedPageBreak/>
        <w:t>Τον λόγο έχει ο Κοινοβουλευτικός Εκπρόσωπος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 κ. Αθανάσιος Θεοχαρόπουλος. Με τη σχετική ανοχή κι εσείς, κύριε Θεοχαρόπο</w:t>
      </w:r>
      <w:r>
        <w:rPr>
          <w:rFonts w:eastAsia="Times New Roman"/>
          <w:szCs w:val="24"/>
        </w:rPr>
        <w:t>υλε, εφόσον τη θέλετε.</w:t>
      </w:r>
    </w:p>
    <w:p w14:paraId="6900E30F" w14:textId="77777777" w:rsidR="0091451A" w:rsidRDefault="0014380A">
      <w:pPr>
        <w:spacing w:line="600" w:lineRule="auto"/>
        <w:ind w:firstLine="720"/>
        <w:contextualSpacing/>
        <w:jc w:val="both"/>
        <w:rPr>
          <w:rFonts w:eastAsia="Times New Roman"/>
          <w:szCs w:val="24"/>
        </w:rPr>
      </w:pPr>
      <w:r>
        <w:rPr>
          <w:rFonts w:eastAsia="Times New Roman"/>
          <w:b/>
          <w:szCs w:val="24"/>
        </w:rPr>
        <w:t>ΑΘΑΝΑΣΙΟΣ ΘΕΟΧΑΡΟΠΟΥΛΟΣ:</w:t>
      </w:r>
      <w:r>
        <w:rPr>
          <w:rFonts w:eastAsia="Times New Roman"/>
          <w:szCs w:val="24"/>
        </w:rPr>
        <w:t xml:space="preserve"> Ευχαριστώ, κύριε Πρόεδρε.</w:t>
      </w:r>
    </w:p>
    <w:p w14:paraId="6900E310"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Κύριε Υπουργέ, πραγματικά μας εκπλήξατε σήμερα. Ήλθατε ως συνήγορος του Υπουργού Εθνικής Άμυνας </w:t>
      </w:r>
      <w:r>
        <w:rPr>
          <w:rFonts w:eastAsia="Times New Roman"/>
          <w:szCs w:val="24"/>
        </w:rPr>
        <w:t xml:space="preserve">του </w:t>
      </w:r>
      <w:r>
        <w:rPr>
          <w:rFonts w:eastAsia="Times New Roman"/>
          <w:szCs w:val="24"/>
        </w:rPr>
        <w:t>κ. Καμμένου και μιλήσατε. Αν σας άφηνε λίγο περισσότερο από είκοσι λεπτά ο Πρόεδρο</w:t>
      </w:r>
      <w:r>
        <w:rPr>
          <w:rFonts w:eastAsia="Times New Roman"/>
          <w:szCs w:val="24"/>
        </w:rPr>
        <w:t xml:space="preserve">ς εκείνη τη στιγμή, πραγματικά δεν ξέρουμε τι θα ακούγαμε. </w:t>
      </w:r>
      <w:r>
        <w:rPr>
          <w:rFonts w:eastAsia="Times New Roman"/>
          <w:szCs w:val="24"/>
        </w:rPr>
        <w:t>Θα σας πω</w:t>
      </w:r>
      <w:r>
        <w:rPr>
          <w:rFonts w:eastAsia="Times New Roman"/>
          <w:szCs w:val="24"/>
        </w:rPr>
        <w:t xml:space="preserve"> ακριβώς τι είπατε, σε σχέση με το επίμαχο θέμα, το οποίο αναδείχθηκε στη σημερινή συζήτηση.</w:t>
      </w:r>
    </w:p>
    <w:p w14:paraId="6900E311" w14:textId="77777777" w:rsidR="0091451A" w:rsidRDefault="0014380A">
      <w:pPr>
        <w:spacing w:line="600" w:lineRule="auto"/>
        <w:ind w:firstLine="720"/>
        <w:contextualSpacing/>
        <w:jc w:val="both"/>
        <w:rPr>
          <w:rFonts w:eastAsia="Times New Roman"/>
          <w:szCs w:val="24"/>
        </w:rPr>
      </w:pPr>
      <w:r>
        <w:rPr>
          <w:rFonts w:eastAsia="Times New Roman"/>
          <w:szCs w:val="24"/>
        </w:rPr>
        <w:t>Πρώτα από όλα, φαίνεται, δικαιολογείστε, επειδή δεν ήσασταν στο σημερινό Υπουργικό Συμβούλιο. Ο</w:t>
      </w:r>
      <w:r>
        <w:rPr>
          <w:rFonts w:eastAsia="Times New Roman"/>
          <w:szCs w:val="24"/>
        </w:rPr>
        <w:t xml:space="preserve"> κ. </w:t>
      </w:r>
      <w:proofErr w:type="spellStart"/>
      <w:r>
        <w:rPr>
          <w:rFonts w:eastAsia="Times New Roman"/>
          <w:szCs w:val="24"/>
        </w:rPr>
        <w:t>Φάμελλος</w:t>
      </w:r>
      <w:proofErr w:type="spellEnd"/>
      <w:r>
        <w:rPr>
          <w:rFonts w:eastAsia="Times New Roman"/>
          <w:szCs w:val="24"/>
        </w:rPr>
        <w:t xml:space="preserve"> αποστήθισε πριν όσα είπε, για παράδειγμα, ο Πρωθυπουργός, σε σχέση με τη δημιουργία δήθεν νέων θέσεων εργασίας. Εσείς δεν ήσασταν. Ακούσατε τον κύριο Πρωθυπουργό να λέει για παράδειγμα </w:t>
      </w:r>
      <w:r>
        <w:rPr>
          <w:rFonts w:eastAsia="Times New Roman"/>
          <w:szCs w:val="24"/>
        </w:rPr>
        <w:t xml:space="preserve">για τους Υπουργούς </w:t>
      </w:r>
      <w:r>
        <w:rPr>
          <w:rFonts w:eastAsia="Times New Roman"/>
          <w:szCs w:val="24"/>
        </w:rPr>
        <w:t xml:space="preserve">«να μιλούν τα έργα, όχι τα λόγια». Και </w:t>
      </w:r>
      <w:r>
        <w:rPr>
          <w:rFonts w:eastAsia="Times New Roman"/>
          <w:szCs w:val="24"/>
        </w:rPr>
        <w:t xml:space="preserve">ήλθατε εδώ με λόγια, τα οποία μάλιστα σας εκθέτουν. </w:t>
      </w:r>
    </w:p>
    <w:p w14:paraId="6900E312"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Μάλιστα, ο κ. Τσίπρας είπε ότι «είμαστε αποφασισμένοι, η </w:t>
      </w:r>
      <w:r>
        <w:rPr>
          <w:rFonts w:eastAsia="Times New Roman"/>
          <w:szCs w:val="24"/>
        </w:rPr>
        <w:t>Κυβέρνηση</w:t>
      </w:r>
      <w:r>
        <w:rPr>
          <w:rFonts w:eastAsia="Times New Roman"/>
          <w:szCs w:val="24"/>
        </w:rPr>
        <w:t xml:space="preserve">, να αφήσει απερίσπαστη τη δικαιοσύνη, να διερευνήσει όλες τις σκοτεινές πλευρές της υπόθεσης </w:t>
      </w:r>
      <w:r>
        <w:rPr>
          <w:rFonts w:eastAsia="Times New Roman"/>
          <w:szCs w:val="24"/>
          <w:lang w:val="en-US"/>
        </w:rPr>
        <w:t>Noor</w:t>
      </w:r>
      <w:r>
        <w:rPr>
          <w:rFonts w:eastAsia="Times New Roman"/>
          <w:szCs w:val="24"/>
        </w:rPr>
        <w:t xml:space="preserve">-1». Και πάνω που το ακούσαμε αυτό και </w:t>
      </w:r>
      <w:r>
        <w:rPr>
          <w:rFonts w:eastAsia="Times New Roman"/>
          <w:szCs w:val="24"/>
        </w:rPr>
        <w:t xml:space="preserve">αναρωτηθήκαμε αν υπονοεί κάτι, καθώς μίλησε για σκοτεινές υποθέσεις, σκοτεινές πρακτικές του παλαιού πολιτικού συστήματος -περισσότερο παλαιό πολιτικό </w:t>
      </w:r>
      <w:r>
        <w:rPr>
          <w:rFonts w:eastAsia="Times New Roman"/>
          <w:szCs w:val="24"/>
        </w:rPr>
        <w:lastRenderedPageBreak/>
        <w:t>σύστημα από τον κ. Καμμένο φαντάζομαι δεν μπορεί να φανταστεί κάποιος-, για εγκληματικές ενέργειες που μα</w:t>
      </w:r>
      <w:r>
        <w:rPr>
          <w:rFonts w:eastAsia="Times New Roman"/>
          <w:szCs w:val="24"/>
        </w:rPr>
        <w:t>ς αφήνουν όλους εμβρόντητους στο συγκεκριμένο θέμα. Στη συνέχεια, ήλθατε εσείς να πείτε απίστευτα πράγματα. Είπατε χαρακτηριστικά ότι «ο Υπουργός Άμυνας δεν προέτρεψε κάποιον σε κάτι, αλλά του είπε…» και συνεχίσατε να λέτε τι του είπε. Πού ξέρετε καν τι εί</w:t>
      </w:r>
      <w:r>
        <w:rPr>
          <w:rFonts w:eastAsia="Times New Roman"/>
          <w:szCs w:val="24"/>
        </w:rPr>
        <w:t xml:space="preserve">πε; Όχι μόνο επιβεβαιώσατε τη συνομιλία στην </w:t>
      </w:r>
      <w:proofErr w:type="spellStart"/>
      <w:r>
        <w:rPr>
          <w:rFonts w:eastAsia="Times New Roman"/>
          <w:szCs w:val="24"/>
        </w:rPr>
        <w:t>πρωτομιλία</w:t>
      </w:r>
      <w:proofErr w:type="spellEnd"/>
      <w:r>
        <w:rPr>
          <w:rFonts w:eastAsia="Times New Roman"/>
          <w:szCs w:val="24"/>
        </w:rPr>
        <w:t xml:space="preserve"> σας, αλλά ουσιαστικά είπατε ότι υιοθετείτε οτιδήποτε έχει πει ο ίδιος ή ότι ξέρετε κάτι παραπάνω για τη συνομιλία. Είπατε: «το αμάρτημά του είναι ότι τον προέτρεψε να πει την αλήθεια; Τότε τι θέλετε; </w:t>
      </w:r>
      <w:r>
        <w:rPr>
          <w:rFonts w:eastAsia="Times New Roman"/>
          <w:szCs w:val="24"/>
        </w:rPr>
        <w:t>Συγκάλυψη;</w:t>
      </w:r>
      <w:r>
        <w:rPr>
          <w:rFonts w:eastAsia="Times New Roman"/>
          <w:szCs w:val="24"/>
        </w:rPr>
        <w:t>».</w:t>
      </w:r>
      <w:r>
        <w:rPr>
          <w:rFonts w:eastAsia="Times New Roman"/>
          <w:szCs w:val="24"/>
        </w:rPr>
        <w:t xml:space="preserve"> Σοβαρά; Δικαιολογείτε </w:t>
      </w:r>
      <w:proofErr w:type="spellStart"/>
      <w:r>
        <w:rPr>
          <w:rFonts w:eastAsia="Times New Roman"/>
          <w:szCs w:val="24"/>
        </w:rPr>
        <w:t>εξωθεσμικές</w:t>
      </w:r>
      <w:proofErr w:type="spellEnd"/>
      <w:r>
        <w:rPr>
          <w:rFonts w:eastAsia="Times New Roman"/>
          <w:szCs w:val="24"/>
        </w:rPr>
        <w:t xml:space="preserve"> ενέργειες με αυτόν τον τρόπο; </w:t>
      </w:r>
    </w:p>
    <w:p w14:paraId="6900E313" w14:textId="77777777" w:rsidR="0091451A" w:rsidRDefault="0014380A">
      <w:pPr>
        <w:spacing w:line="600" w:lineRule="auto"/>
        <w:ind w:firstLine="720"/>
        <w:contextualSpacing/>
        <w:jc w:val="both"/>
        <w:rPr>
          <w:rFonts w:eastAsia="Times New Roman"/>
          <w:szCs w:val="24"/>
        </w:rPr>
      </w:pPr>
      <w:r>
        <w:rPr>
          <w:rFonts w:eastAsia="Times New Roman"/>
          <w:szCs w:val="24"/>
        </w:rPr>
        <w:t>Συνεχίσατε να λέτε, πως «Είναι πρωτάκουστο να κατηγορείται ένας Υπουργός επειδή προέτρεψε κάποιον ισοβίτη να πει την αλήθεια. Ένας Υπουργός να επικοινωνεί με έναν κατάδικο, προκε</w:t>
      </w:r>
      <w:r>
        <w:rPr>
          <w:rFonts w:eastAsia="Times New Roman"/>
          <w:szCs w:val="24"/>
        </w:rPr>
        <w:t xml:space="preserve">ιμένου να αποκαλυφθεί η αλήθεια, δεν μπορεί κάποιος </w:t>
      </w:r>
      <w:r>
        <w:rPr>
          <w:rFonts w:eastAsia="Times New Roman"/>
          <w:szCs w:val="24"/>
          <w:lang w:val="en-US"/>
        </w:rPr>
        <w:t>a</w:t>
      </w:r>
      <w:r>
        <w:rPr>
          <w:rFonts w:eastAsia="Times New Roman"/>
          <w:szCs w:val="24"/>
        </w:rPr>
        <w:t xml:space="preserve"> </w:t>
      </w:r>
      <w:r>
        <w:rPr>
          <w:rFonts w:eastAsia="Times New Roman"/>
          <w:szCs w:val="24"/>
          <w:lang w:val="en-US"/>
        </w:rPr>
        <w:t>priori</w:t>
      </w:r>
      <w:r>
        <w:rPr>
          <w:rFonts w:eastAsia="Times New Roman"/>
          <w:szCs w:val="24"/>
        </w:rPr>
        <w:t xml:space="preserve"> να το χαρακτηρίσει αρνητικό». Η μόνη δικαιολογία εδώ, αγαπητοί συνάδελφοι, που μπορεί να σταθεί είναι ότι είτε κάνετε τον κακό συνήγορο του κ. Καμμένου είτε αναφέρετε αυτό το πράγμα για να τον «κ</w:t>
      </w:r>
      <w:r>
        <w:rPr>
          <w:rFonts w:eastAsia="Times New Roman"/>
          <w:szCs w:val="24"/>
        </w:rPr>
        <w:t xml:space="preserve">άψετε». Δεν υπάρχει άλλη λογική εξήγηση. </w:t>
      </w:r>
    </w:p>
    <w:p w14:paraId="6900E314"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Το θέμα είναι πράγματι πάρα πολύ σοβαρό και εδώ δεν νομίζω να υπάρχει κανένας Βουλευτής και καμμία πολιτική δύναμη να μην καταλαβαίνει το ουσιαστικό θέμα. Και, βεβαίως, μόνο ως λαϊκισμό μπορώ να εκλάβω το </w:t>
      </w:r>
      <w:r>
        <w:rPr>
          <w:rFonts w:eastAsia="Times New Roman"/>
          <w:szCs w:val="24"/>
        </w:rPr>
        <w:lastRenderedPageBreak/>
        <w:t>γεγονός ό</w:t>
      </w:r>
      <w:r>
        <w:rPr>
          <w:rFonts w:eastAsia="Times New Roman"/>
          <w:szCs w:val="24"/>
        </w:rPr>
        <w:t xml:space="preserve">τι κάθε φορά που σας θέτουμε ερωτήματα στο συγκεκριμένο θέμα αρχίζετε να λέτε για το πόσο πρέπει να καταδικάσουμε όλες αυτές τις ενέργειες σε σχέση με τα ναρκωτικά. Μα, τα αυτονόητα εδώ μέσα; Τουλάχιστον νομίζω εδώ δεν υπάρχει καμμία </w:t>
      </w:r>
      <w:r>
        <w:rPr>
          <w:rFonts w:eastAsia="Times New Roman"/>
          <w:szCs w:val="24"/>
        </w:rPr>
        <w:t xml:space="preserve">δημοκρατική </w:t>
      </w:r>
      <w:r>
        <w:rPr>
          <w:rFonts w:eastAsia="Times New Roman"/>
          <w:szCs w:val="24"/>
        </w:rPr>
        <w:t>πολιτική δ</w:t>
      </w:r>
      <w:r>
        <w:rPr>
          <w:rFonts w:eastAsia="Times New Roman"/>
          <w:szCs w:val="24"/>
        </w:rPr>
        <w:t>ύναμη, κανένας πολιτικός, κανένας Βουλευτής σε αυτό το ζήτημα να μην είναι ξεκάθαρος. Τουλάχιστον, δεν έχω ακούσει κάτι.</w:t>
      </w:r>
    </w:p>
    <w:p w14:paraId="6900E31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Κύριε Υπουργέ, τα όσα συμβαίνουν αυτές τις μέρες -και αναφέρομαι στο συγκεκριμένο θέμα με την επικοινωνία που φαίνεται να είχε ο Υπουργ</w:t>
      </w:r>
      <w:r>
        <w:rPr>
          <w:rFonts w:eastAsia="Times New Roman" w:cs="Times New Roman"/>
          <w:szCs w:val="24"/>
        </w:rPr>
        <w:t>ός, Πάνος Καμμένος, με καταδικασμένο σε ισόβια κάθειρξη- αλλά κυρίως οι συγκαλύψεις  που συνεχίζονται και οι αντιδράσεις της Κυβέρνησης που συνεχίζονται κι από εσάς δείχνουν τη</w:t>
      </w:r>
      <w:r>
        <w:rPr>
          <w:rFonts w:eastAsia="Times New Roman" w:cs="Times New Roman"/>
          <w:szCs w:val="24"/>
        </w:rPr>
        <w:t>ν</w:t>
      </w:r>
      <w:r>
        <w:rPr>
          <w:rFonts w:eastAsia="Times New Roman" w:cs="Times New Roman"/>
          <w:szCs w:val="24"/>
        </w:rPr>
        <w:t xml:space="preserve"> πρόθεση ωμών παρεμβάσεων κυβερνητικών στελεχών στο έργο της δικαιοσύνης. Είναι παρεμβάσεις που επιβεβαιώνουν τραγικά όχι μόνο ανευθυνότητα και αναποτελεσματικότητα αλλά και μια παρακμή κι έναν κίνδυνο στον οποίον βρίσκεται η χώρα όταν οι θεσμοί διαβρώνοντ</w:t>
      </w:r>
      <w:r>
        <w:rPr>
          <w:rFonts w:eastAsia="Times New Roman" w:cs="Times New Roman"/>
          <w:szCs w:val="24"/>
        </w:rPr>
        <w:t xml:space="preserve">αι, όταν η </w:t>
      </w:r>
      <w:r>
        <w:rPr>
          <w:rFonts w:eastAsia="Times New Roman" w:cs="Times New Roman"/>
          <w:szCs w:val="24"/>
        </w:rPr>
        <w:t xml:space="preserve">δημοκρατία </w:t>
      </w:r>
      <w:r>
        <w:rPr>
          <w:rFonts w:eastAsia="Times New Roman" w:cs="Times New Roman"/>
          <w:szCs w:val="24"/>
        </w:rPr>
        <w:t xml:space="preserve">δέχεται τέτοια ισχυρά χτυπήματα. Εσείς προσωπικά τι κάνατε για να προστατεύσετε τη δικαιοσύνη; Τι κάνετε για να βάλετε τέλος στον κατήφορο από τέτοιου είδους απαράδεκτες </w:t>
      </w:r>
      <w:proofErr w:type="spellStart"/>
      <w:r>
        <w:rPr>
          <w:rFonts w:eastAsia="Times New Roman" w:cs="Times New Roman"/>
          <w:szCs w:val="24"/>
        </w:rPr>
        <w:t>αντιθεσμικές</w:t>
      </w:r>
      <w:proofErr w:type="spellEnd"/>
      <w:r>
        <w:rPr>
          <w:rFonts w:eastAsia="Times New Roman" w:cs="Times New Roman"/>
          <w:szCs w:val="24"/>
        </w:rPr>
        <w:t xml:space="preserve"> παρεμβάσεις; Αλλά τι ρωτάω, αφού σήμερα πλέον τις δ</w:t>
      </w:r>
      <w:r>
        <w:rPr>
          <w:rFonts w:eastAsia="Times New Roman" w:cs="Times New Roman"/>
          <w:szCs w:val="24"/>
        </w:rPr>
        <w:t xml:space="preserve">ικαιολογείτε. </w:t>
      </w:r>
    </w:p>
    <w:p w14:paraId="6900E31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Οι ευθύνες βέβαια για να είμαι ειλικρινής, κύριε Υπουργέ, δεν αφορούν μόνο εσάς. Είναι συλλογικές. Αφορούν και τον κ. Τσίπρα. Δεν αντιλαμβάνεται </w:t>
      </w:r>
      <w:r>
        <w:rPr>
          <w:rFonts w:eastAsia="Times New Roman" w:cs="Times New Roman"/>
          <w:szCs w:val="24"/>
        </w:rPr>
        <w:lastRenderedPageBreak/>
        <w:t>άραγε ο Πρωθυπουργός την επικινδυνότητα αυτής της κατάστασης; Εκτίθεστε ανεπανόρθωτα στην Κυβέρν</w:t>
      </w:r>
      <w:r>
        <w:rPr>
          <w:rFonts w:eastAsia="Times New Roman" w:cs="Times New Roman"/>
          <w:szCs w:val="24"/>
        </w:rPr>
        <w:t xml:space="preserve">ησή σας. Αυτό που μας αφορά εμάς είναι η χώρα και δεν θα αφήσουμε να βάλετε τη χώρα σε κίνδυνο. </w:t>
      </w:r>
    </w:p>
    <w:p w14:paraId="6900E31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Ακούσαμε ταυτοχρόνως πριν από λίγο και εσάς να αναφέρεστε σ’ αυτό το νομοσχέδιο. Σας λέμε «πάλι τροπολογίες επί τροπολογιών σε άσχετο νομοσχέδιο;». Εξηγήσατε κ</w:t>
      </w:r>
      <w:r>
        <w:rPr>
          <w:rFonts w:eastAsia="Times New Roman" w:cs="Times New Roman"/>
          <w:szCs w:val="24"/>
        </w:rPr>
        <w:t xml:space="preserve">αι είπατε «τις φέρνουμε γιατί δεν προλαβαίνουμε ούτε με τη μορφή του κατεπείγοντος». Μάλιστα εκείνη τη στιγμή σας προτάθηκε </w:t>
      </w:r>
      <w:r>
        <w:rPr>
          <w:rFonts w:eastAsia="Times New Roman" w:cs="Times New Roman"/>
          <w:szCs w:val="24"/>
        </w:rPr>
        <w:t xml:space="preserve">από τον Πρόεδρο </w:t>
      </w:r>
      <w:r>
        <w:rPr>
          <w:rFonts w:eastAsia="Times New Roman" w:cs="Times New Roman"/>
          <w:szCs w:val="24"/>
        </w:rPr>
        <w:t xml:space="preserve">να φέρετε ένα νομοσχέδιο χθες ή αύριο. Είπατε «δεν προλαβαίνουμε ούτε με τη μορφή του κατεπείγοντος». </w:t>
      </w:r>
    </w:p>
    <w:p w14:paraId="6900E31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ΣΤΑΥΡΟΣ ΚΟΝΤΟ</w:t>
      </w:r>
      <w:r>
        <w:rPr>
          <w:rFonts w:eastAsia="Times New Roman" w:cs="Times New Roman"/>
          <w:b/>
          <w:szCs w:val="24"/>
        </w:rPr>
        <w:t xml:space="preserve">ΝΗΣ (Υπουργός Δικαιοσύνης, Διαφάνειας και Ανθρωπίνων Δικαιωμάτων): </w:t>
      </w:r>
      <w:r>
        <w:rPr>
          <w:rFonts w:eastAsia="Times New Roman" w:cs="Times New Roman"/>
          <w:szCs w:val="24"/>
        </w:rPr>
        <w:t>Τι λέτε τώρα;</w:t>
      </w:r>
    </w:p>
    <w:p w14:paraId="6900E31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Ακριβώς αυτά είπατε, κύριε Υπουργέ. Να δείτε τα Πρακτικά. Να ακούσετε τι λέτε και θα απαντήσετε στη συνέχεια. Είπατε, λοιπόν, ότι με τη μορφή του κατε</w:t>
      </w:r>
      <w:r>
        <w:rPr>
          <w:rFonts w:eastAsia="Times New Roman" w:cs="Times New Roman"/>
          <w:szCs w:val="24"/>
        </w:rPr>
        <w:t xml:space="preserve">πείγοντος και πάλι έπρεπε να περάσουν από τις επιτροπές. </w:t>
      </w:r>
    </w:p>
    <w:p w14:paraId="6900E31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Η ορθή νομοθέτηση δεν υπάρχει για κάποιο λόγο που δεν καταλαβαίνει κανένας. Υπάρχει για να μπορούμε να σας κάνουμε αξιόπιστη κριτική, να διορθώνετε τα λάθη σας, να βλέπετε κι εσείς τα λάθη σας και ν</w:t>
      </w:r>
      <w:r>
        <w:rPr>
          <w:rFonts w:eastAsia="Times New Roman" w:cs="Times New Roman"/>
          <w:szCs w:val="24"/>
        </w:rPr>
        <w:t xml:space="preserve">α προχωρούμε με έναν τρόπο ο οποίος ουσιαστικά προστατεύει το πολιτικό σύστημα. Δυστυχώς, δεν το αντιλαμβάνεστε ούτε αυτό. </w:t>
      </w:r>
    </w:p>
    <w:p w14:paraId="6900E31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Αναφέρθηκα στην ομιλία του Πρωθυπουργού στο Υπουργικό Συμβούλιο πριν από λίγο. Οι πολίτες δεν τρώνε κουτόχορτο. Αναφέρομαι σε όλη τη</w:t>
      </w:r>
      <w:r>
        <w:rPr>
          <w:rFonts w:eastAsia="Times New Roman" w:cs="Times New Roman"/>
          <w:szCs w:val="24"/>
        </w:rPr>
        <w:t xml:space="preserve">ν Κυβέρνησή σας, κύριε Υπουργέ. «Είναι η πρώτη φορά», είπε ο Πρωθυπουργός, «που πήραμε μια καλή απόφαση στο </w:t>
      </w:r>
      <w:proofErr w:type="spellStart"/>
      <w:r>
        <w:rPr>
          <w:rFonts w:eastAsia="Times New Roman" w:cs="Times New Roman"/>
          <w:szCs w:val="24"/>
          <w:lang w:val="en-US"/>
        </w:rPr>
        <w:t>Eurogroup</w:t>
      </w:r>
      <w:proofErr w:type="spellEnd"/>
      <w:r>
        <w:rPr>
          <w:rFonts w:eastAsia="Times New Roman" w:cs="Times New Roman"/>
          <w:szCs w:val="24"/>
        </w:rPr>
        <w:t>. Μας κατηγόρησε όλη την Αντιπολίτευση για μίζερη αντιπολιτευτική κριτική για τη χώρα</w:t>
      </w:r>
      <w:r>
        <w:rPr>
          <w:rFonts w:eastAsia="Times New Roman" w:cs="Times New Roman"/>
          <w:szCs w:val="24"/>
        </w:rPr>
        <w:t>»</w:t>
      </w:r>
      <w:r>
        <w:rPr>
          <w:rFonts w:eastAsia="Times New Roman" w:cs="Times New Roman"/>
          <w:szCs w:val="24"/>
        </w:rPr>
        <w:t>. Την κριτική, λοιπόν, την ουσιαστική αντιπολίτευση ε</w:t>
      </w:r>
      <w:r>
        <w:rPr>
          <w:rFonts w:eastAsia="Times New Roman" w:cs="Times New Roman"/>
          <w:szCs w:val="24"/>
        </w:rPr>
        <w:t>σείς την αντιλαμβάνεστε ως μίζερη, ενώ μίζερη είναι η πολιτική σας, μια πολιτική ουσιαστικά η οποία αναπαράγει τη φτώχεια. Δεν κάνει απολύτως τίποτα άλλο. Μάλιστα ακούσαμε σήμερα, για να εξηγήσει πόσο θετικά πήγαν τα πράγματα στη διαπραγμάτευση, να επικαλε</w:t>
      </w:r>
      <w:r>
        <w:rPr>
          <w:rFonts w:eastAsia="Times New Roman" w:cs="Times New Roman"/>
          <w:szCs w:val="24"/>
        </w:rPr>
        <w:t>ίται ο Πρωθυπουργός τις αντιδράσεις των επενδυτών. Δεν βλέπει τον κόσμο, βλέπει τους επενδυτές και μάλιστα στους επενδυτές βλέπει και λάθος τα στοιχεία. Αναφέρεται ότι το 2018 θα έχουμε την πρώτη δοκιμαστική έξοδο στις αγορές. Αυτή που είχαμε το 2014 μας α</w:t>
      </w:r>
      <w:r>
        <w:rPr>
          <w:rFonts w:eastAsia="Times New Roman" w:cs="Times New Roman"/>
          <w:szCs w:val="24"/>
        </w:rPr>
        <w:t xml:space="preserve">νέφερε σήμερα ότι θα την έχουμε το 2018 ως επιτυχία. </w:t>
      </w:r>
    </w:p>
    <w:p w14:paraId="6900E31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Γραβάτα δεν έβαλε γιατί το χρέος δεν λύθηκε. Η αναδιάρθρωση του χρέους ουσιαστικά παραπέμφθηκε στις καλένδες. Σε ποσοτική χαλάρωση δεν έχουμε μπει. Τα πρωτογενή πλεονάσματα είναι δυσβάσταχτα για πάρα πο</w:t>
      </w:r>
      <w:r>
        <w:rPr>
          <w:rFonts w:eastAsia="Times New Roman" w:cs="Times New Roman"/>
          <w:szCs w:val="24"/>
        </w:rPr>
        <w:t xml:space="preserve">λλά χρόνια. Σ’ αυτή την κατάσταση που βρισκόμαστε σήμερα τολμάτε ουσιαστικά να μιλάτε για μια συμφωνία που μπορεί να βγάλει τη χώρα από την κρίση. Δεν </w:t>
      </w:r>
      <w:r>
        <w:rPr>
          <w:rFonts w:eastAsia="Times New Roman" w:cs="Times New Roman"/>
          <w:szCs w:val="24"/>
        </w:rPr>
        <w:lastRenderedPageBreak/>
        <w:t xml:space="preserve">είναι έτσι τα πράγματα. Να μιλήσουμε με ειλικρίνεια επιτέλους στον ελληνικό λαό. </w:t>
      </w:r>
    </w:p>
    <w:p w14:paraId="6900E31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Προς το παρόν πίστεψα κάποια στιγμή στο Υπουργικό Συμβούλιο όταν άκουγα τον Πρωθυπουργό ότι θα προτείνει να </w:t>
      </w:r>
      <w:proofErr w:type="spellStart"/>
      <w:r>
        <w:rPr>
          <w:rFonts w:eastAsia="Times New Roman" w:cs="Times New Roman"/>
          <w:szCs w:val="24"/>
        </w:rPr>
        <w:t>ξεψηφίσουν</w:t>
      </w:r>
      <w:proofErr w:type="spellEnd"/>
      <w:r>
        <w:rPr>
          <w:rFonts w:eastAsia="Times New Roman" w:cs="Times New Roman"/>
          <w:szCs w:val="24"/>
        </w:rPr>
        <w:t xml:space="preserve"> τα μέτρα επειδή δεν πήρε την αναδιάρθρωση του δημοσίου χρέους, όπως είχε δεσμευθεί. Αλλά βεβαίως το ξέχασε. Ξέχασε κι αυτή τη δέσμευσή το</w:t>
      </w:r>
      <w:r>
        <w:rPr>
          <w:rFonts w:eastAsia="Times New Roman" w:cs="Times New Roman"/>
          <w:szCs w:val="24"/>
        </w:rPr>
        <w:t xml:space="preserve">υ. Είναι οι προεκλογικές σας δεσμεύσεις. Έτσι πορεύεστε και στη διακυβέρνηση του τόπου: με λαϊκισμό, με υποσχεσιολογία και με ψέματα. </w:t>
      </w:r>
    </w:p>
    <w:p w14:paraId="6900E31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είπε ότι δεν θα χρειαστούμε νέα μέτρα τα επόμενα χρόνια. Ξέχασε ότι </w:t>
      </w:r>
      <w:proofErr w:type="spellStart"/>
      <w:r>
        <w:rPr>
          <w:rFonts w:eastAsia="Times New Roman" w:cs="Times New Roman"/>
          <w:szCs w:val="24"/>
        </w:rPr>
        <w:t>προνομοθέτησε</w:t>
      </w:r>
      <w:proofErr w:type="spellEnd"/>
      <w:r>
        <w:rPr>
          <w:rFonts w:eastAsia="Times New Roman" w:cs="Times New Roman"/>
          <w:szCs w:val="24"/>
        </w:rPr>
        <w:t xml:space="preserve"> μέτρα για το 2019 και το 2020,</w:t>
      </w:r>
      <w:r>
        <w:rPr>
          <w:rFonts w:eastAsia="Times New Roman" w:cs="Times New Roman"/>
          <w:szCs w:val="24"/>
        </w:rPr>
        <w:t xml:space="preserve"> πέραν του τι πρόκειται να γίνει τα επόμενα χρόνια. Βεβαίως μίλησε, όπως και ο Υπουργός σας εδώ, ο κ. </w:t>
      </w:r>
      <w:proofErr w:type="spellStart"/>
      <w:r>
        <w:rPr>
          <w:rFonts w:eastAsia="Times New Roman" w:cs="Times New Roman"/>
          <w:szCs w:val="24"/>
        </w:rPr>
        <w:t>Φάμελλος</w:t>
      </w:r>
      <w:proofErr w:type="spellEnd"/>
      <w:r>
        <w:rPr>
          <w:rFonts w:eastAsia="Times New Roman" w:cs="Times New Roman"/>
          <w:szCs w:val="24"/>
        </w:rPr>
        <w:t xml:space="preserve"> για το ισοζύγιο των θέσεων εργασίας που είναι θετικό, ξεχνώντας τις θέσεις εργασίας μερικής απασχόλησης, αυτά που είπε δίπλα του η κ. </w:t>
      </w:r>
      <w:proofErr w:type="spellStart"/>
      <w:r>
        <w:rPr>
          <w:rFonts w:eastAsia="Times New Roman" w:cs="Times New Roman"/>
          <w:szCs w:val="24"/>
        </w:rPr>
        <w:t>Αχτσιόγλου</w:t>
      </w:r>
      <w:proofErr w:type="spellEnd"/>
      <w:r>
        <w:rPr>
          <w:rFonts w:eastAsia="Times New Roman" w:cs="Times New Roman"/>
          <w:szCs w:val="24"/>
        </w:rPr>
        <w:t xml:space="preserve"> </w:t>
      </w:r>
      <w:r>
        <w:rPr>
          <w:rFonts w:eastAsia="Times New Roman" w:cs="Times New Roman"/>
          <w:szCs w:val="24"/>
        </w:rPr>
        <w:t>πρόσφατα στην Ευρώπη, ότι στη χώρα μας υπάρχουν δεκάδες χιλιάδες εργαζόμενοι με 200 ευρώ τον μήνα. Ξέχασε τα πάντα για μια επικοινωνιακή προπαγάνδα. Δεν μπορεί να προχωρήσει η χώρα με αυτόν τον τρόπο, με ψέματα σε όλα τα ζητήματα.</w:t>
      </w:r>
    </w:p>
    <w:p w14:paraId="6900E31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Ταυτοχρόνως, θα αναφερθώ </w:t>
      </w:r>
      <w:r>
        <w:rPr>
          <w:rFonts w:eastAsia="Times New Roman" w:cs="Times New Roman"/>
          <w:szCs w:val="24"/>
        </w:rPr>
        <w:t xml:space="preserve">στην αρχή και μετά θα προχωρήσω σε ορισμένα θέματα του νομοσχεδίου σε μια κρίσιμη τροπολογία, κρίσιμη για την </w:t>
      </w:r>
      <w:r>
        <w:rPr>
          <w:rFonts w:eastAsia="Times New Roman" w:cs="Times New Roman"/>
          <w:szCs w:val="24"/>
        </w:rPr>
        <w:lastRenderedPageBreak/>
        <w:t xml:space="preserve">ιστορική της διαδρομή όλο αυτό το χρονικό διάστημα, σε σχέση με τις τηλεοπτικές άδειες. </w:t>
      </w:r>
    </w:p>
    <w:p w14:paraId="6900E32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Ήρθε ο Υπουργός Επικρατείας εδώ και μας ανέφερε ότι θα πά</w:t>
      </w:r>
      <w:r>
        <w:rPr>
          <w:rFonts w:eastAsia="Times New Roman" w:cs="Times New Roman"/>
          <w:szCs w:val="24"/>
        </w:rPr>
        <w:t>ρει πίσω τη διάταξη αυτή. Ουσιαστικά φέρνει μια τροπολογία στην οποία αλλάζει την επίμαχη διάταξη για τις τέσσερις άδειες. Και έτσι απλά το έφερε σε ένα νομοσχέδιο άσχετο, ύστερα έφυγε, χωρίς να εξηγήσει τίποτα περισσότερο. Κοιτάξτε. Εμείς θα σας τα θυμίζο</w:t>
      </w:r>
      <w:r>
        <w:rPr>
          <w:rFonts w:eastAsia="Times New Roman" w:cs="Times New Roman"/>
          <w:szCs w:val="24"/>
        </w:rPr>
        <w:t xml:space="preserve">υμε αυτά τα θέματα σε σχέση με τη συγκεκριμένη τροπολογία. </w:t>
      </w:r>
    </w:p>
    <w:p w14:paraId="6900E32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Τον Οκτώβριο του 2015 ψηφίσατε αυτόν τον νόμο για τις τηλεοπτικές άδειες, με πρόταση στη συνέχεια του Ινστιτούτου Φλωρεντίας για τέσσερις άδειες, αν το θυμόμαστε καλά. Στη συνέχεια ψηφίσατε. Σας ε</w:t>
      </w:r>
      <w:r>
        <w:rPr>
          <w:rFonts w:eastAsia="Times New Roman" w:cs="Times New Roman"/>
          <w:szCs w:val="24"/>
        </w:rPr>
        <w:t xml:space="preserve">ίπαμε να βάλετε τη σύμφωνη γνώμη του ΕΣΡ. Δεν το πράξατε τότε, το 2015. Αρνηθήκατε. Προχωρήσατε και αφού κάνατε όλες τις διαδικασίες, ο κ. Παππάς είπε χαρακτηριστικά στη Διεθνή Έκθεση Θεσσαλονίκης όταν είχε προσέλθει: «Δεν μασάμε». </w:t>
      </w:r>
    </w:p>
    <w:p w14:paraId="6900E32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Στη συνέχεια ο Πρωθυπου</w:t>
      </w:r>
      <w:r>
        <w:rPr>
          <w:rFonts w:eastAsia="Times New Roman" w:cs="Times New Roman"/>
          <w:szCs w:val="24"/>
        </w:rPr>
        <w:t xml:space="preserve">ργός ξεκίνησε, πριν βγει η απόφαση του δικαστηρίου του Συμβουλίου της Επικρατείας, να λέει ότι «δεν γίνονται αυτά τα πράγματα», «δεν δίνω ούτε μία πιθανότητα να ακυρωθεί ο διαγωνισμός». </w:t>
      </w:r>
    </w:p>
    <w:p w14:paraId="6900E32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Στη συνέχεια, είχαμε τον </w:t>
      </w:r>
      <w:r>
        <w:rPr>
          <w:rFonts w:eastAsia="Times New Roman" w:cs="Times New Roman"/>
          <w:szCs w:val="24"/>
        </w:rPr>
        <w:t xml:space="preserve">Αναπληρωτή </w:t>
      </w:r>
      <w:r>
        <w:rPr>
          <w:rFonts w:eastAsia="Times New Roman" w:cs="Times New Roman"/>
          <w:szCs w:val="24"/>
        </w:rPr>
        <w:t xml:space="preserve">Υπουργό Υγείας </w:t>
      </w:r>
      <w:r>
        <w:rPr>
          <w:rFonts w:eastAsia="Times New Roman" w:cs="Times New Roman"/>
          <w:szCs w:val="24"/>
        </w:rPr>
        <w:t xml:space="preserve">κ. </w:t>
      </w:r>
      <w:proofErr w:type="spellStart"/>
      <w:r>
        <w:rPr>
          <w:rFonts w:eastAsia="Times New Roman" w:cs="Times New Roman"/>
          <w:szCs w:val="24"/>
        </w:rPr>
        <w:t>Πολάκη</w:t>
      </w:r>
      <w:proofErr w:type="spellEnd"/>
      <w:r>
        <w:rPr>
          <w:rFonts w:eastAsia="Times New Roman" w:cs="Times New Roman"/>
          <w:szCs w:val="24"/>
        </w:rPr>
        <w:t xml:space="preserve"> </w:t>
      </w:r>
      <w:r>
        <w:rPr>
          <w:rFonts w:eastAsia="Times New Roman" w:cs="Times New Roman"/>
          <w:szCs w:val="24"/>
        </w:rPr>
        <w:t>που ήρθε</w:t>
      </w:r>
      <w:r>
        <w:rPr>
          <w:rFonts w:eastAsia="Times New Roman" w:cs="Times New Roman"/>
          <w:szCs w:val="24"/>
        </w:rPr>
        <w:t xml:space="preserve"> σήμερα εδώ να κάνει απίστευτες δηλώσεις εναντίον εργαζομένων –θυμάστε- μετά την ερώτηση που έκανε </w:t>
      </w:r>
      <w:r>
        <w:rPr>
          <w:rFonts w:eastAsia="Times New Roman" w:cs="Times New Roman"/>
          <w:szCs w:val="24"/>
        </w:rPr>
        <w:t xml:space="preserve">δημοσιογράφος </w:t>
      </w:r>
      <w:r>
        <w:rPr>
          <w:rFonts w:eastAsia="Times New Roman" w:cs="Times New Roman"/>
          <w:szCs w:val="24"/>
        </w:rPr>
        <w:t xml:space="preserve">στον Πρωθυπουργό στη </w:t>
      </w:r>
      <w:r>
        <w:rPr>
          <w:rFonts w:eastAsia="Times New Roman" w:cs="Times New Roman"/>
          <w:szCs w:val="24"/>
        </w:rPr>
        <w:lastRenderedPageBreak/>
        <w:t>Διεθνή Έκθεση Θεσσαλονίκης. Ο Πρωθυπουργός δήλωνε «είμαι ευτυχής που κλείσαμε στα καμαράκια τους επιχειρηματίες». Και βγαί</w:t>
      </w:r>
      <w:r>
        <w:rPr>
          <w:rFonts w:eastAsia="Times New Roman" w:cs="Times New Roman"/>
          <w:szCs w:val="24"/>
        </w:rPr>
        <w:t xml:space="preserve">νει η απόφαση του Συμβουλίου της Επικρατείας για τη συνταγματικότητα του νόμου. Το βράδυ η Κυβερνητική Εκπρόσωπος βγαίνει και επιτίθεται στο Συμβούλιο της Επικρατείας. </w:t>
      </w:r>
    </w:p>
    <w:p w14:paraId="6900E32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Στη συνέχεια, προχωράτε και σε άλλα ζητήματα όπως για παράδειγμα ότι στις πέντε μέρες θ</w:t>
      </w:r>
      <w:r>
        <w:rPr>
          <w:rFonts w:eastAsia="Times New Roman" w:cs="Times New Roman"/>
          <w:szCs w:val="24"/>
        </w:rPr>
        <w:t xml:space="preserve">α κλείνατε τα κανάλια που δεν είχαν τις προσωρινές άδειες, το οποίο το παίρνετε πίσω και αυτό. Προτείνετε για Πρόεδρο του Εθνικού Συμβουλίου Ραδιοτηλεόρασης τον κ. Πολύδωρα. Μετά την κατακραυγή το παίρνετε πίσω. </w:t>
      </w:r>
    </w:p>
    <w:p w14:paraId="6900E32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Σας λέμε πάμε να συγκροτήσουμε Εθνικό Συμβο</w:t>
      </w:r>
      <w:r>
        <w:rPr>
          <w:rFonts w:eastAsia="Times New Roman" w:cs="Times New Roman"/>
          <w:szCs w:val="24"/>
        </w:rPr>
        <w:t>ύλιο Ραδιοτηλεόρασης. Φέρνετε εδώ τροπολογία και επιτέλους μετά από δύο χρόνια δέχεστε τη σύμφωνη γνώμη του Εθνικού Συμβουλίου Ραδιοτηλεόρασης. Πάμε και με την πρόταση της Δημοκρατικής Συμπαράταξης για απεμπλοκή, συγκροτείται Εθνικό Συμβούλιο Ραδιοτηλεόρασ</w:t>
      </w:r>
      <w:r>
        <w:rPr>
          <w:rFonts w:eastAsia="Times New Roman" w:cs="Times New Roman"/>
          <w:szCs w:val="24"/>
        </w:rPr>
        <w:t>ης παρά τις διχαστικές, εκείνη τη στιγμή, λογικές ΣΥΡΙΖΑ και Νέας Δημοκρατίας στο συγκεκριμένο θέμα. Και έρχεστε σήμερα απλά να πείτε ότι φέρνετε αυτήν την αποσπασματική ρύθμιση με αυτόν τον τρόπο και χωρίς κανέναν οδικό άξονα για το τι θα γίνει από δω και</w:t>
      </w:r>
      <w:r>
        <w:rPr>
          <w:rFonts w:eastAsia="Times New Roman" w:cs="Times New Roman"/>
          <w:szCs w:val="24"/>
        </w:rPr>
        <w:t xml:space="preserve"> στο εξής. </w:t>
      </w:r>
    </w:p>
    <w:p w14:paraId="6900E32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Να σταματήσετε επιτέλους σε όλα τα ζητήματα τις αποσπασματικές ρυθμίσεις. Να έρθετε και να συζητήσουμε σοβαρά τι θέλουμε στο ραδιοτηλεοπτικό πεδίο γιατί θέλουμε να μπει τάξη. Από την πρώτη στιγμή το είπαμε, το 2015, που φέρατε αυτήν τη διαδικασ</w:t>
      </w:r>
      <w:r>
        <w:rPr>
          <w:rFonts w:eastAsia="Times New Roman" w:cs="Times New Roman"/>
          <w:szCs w:val="24"/>
        </w:rPr>
        <w:t xml:space="preserve">ία, </w:t>
      </w:r>
      <w:r>
        <w:rPr>
          <w:rFonts w:eastAsia="Times New Roman" w:cs="Times New Roman"/>
          <w:szCs w:val="24"/>
        </w:rPr>
        <w:t xml:space="preserve">ότι </w:t>
      </w:r>
      <w:r>
        <w:rPr>
          <w:rFonts w:eastAsia="Times New Roman" w:cs="Times New Roman"/>
          <w:szCs w:val="24"/>
        </w:rPr>
        <w:t xml:space="preserve">το Εθνικό Συμβούλιο Ραδιοτηλεόρασης </w:t>
      </w:r>
      <w:r>
        <w:rPr>
          <w:rFonts w:eastAsia="Times New Roman" w:cs="Times New Roman"/>
          <w:szCs w:val="24"/>
        </w:rPr>
        <w:t xml:space="preserve">πρέπει </w:t>
      </w:r>
      <w:r>
        <w:rPr>
          <w:rFonts w:eastAsia="Times New Roman" w:cs="Times New Roman"/>
          <w:szCs w:val="24"/>
        </w:rPr>
        <w:t xml:space="preserve">να παίζει τον κυρίαρχο ρόλο και </w:t>
      </w:r>
      <w:r>
        <w:rPr>
          <w:rFonts w:eastAsia="Times New Roman" w:cs="Times New Roman"/>
          <w:szCs w:val="24"/>
        </w:rPr>
        <w:t xml:space="preserve">η </w:t>
      </w:r>
      <w:r>
        <w:rPr>
          <w:rFonts w:eastAsia="Times New Roman" w:cs="Times New Roman"/>
          <w:szCs w:val="24"/>
        </w:rPr>
        <w:t xml:space="preserve">Κυβέρνηση </w:t>
      </w:r>
      <w:r>
        <w:rPr>
          <w:rFonts w:eastAsia="Times New Roman" w:cs="Times New Roman"/>
          <w:szCs w:val="24"/>
        </w:rPr>
        <w:t xml:space="preserve">πρέπει </w:t>
      </w:r>
      <w:r>
        <w:rPr>
          <w:rFonts w:eastAsia="Times New Roman" w:cs="Times New Roman"/>
          <w:szCs w:val="24"/>
        </w:rPr>
        <w:t xml:space="preserve">να μας παρουσιάζει το σχέδιό της. Δυστυχώς δεν το πράττετε. </w:t>
      </w:r>
    </w:p>
    <w:p w14:paraId="6900E32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σήμερα βρισκόμαστε εδώ και συζητάμε ένα σχέδιο νόμου του Υπουργε</w:t>
      </w:r>
      <w:r>
        <w:rPr>
          <w:rFonts w:eastAsia="Times New Roman" w:cs="Times New Roman"/>
          <w:szCs w:val="24"/>
        </w:rPr>
        <w:t xml:space="preserve">ίου Δικαιοσύνης, Διαφάνειας και Ανθρωπίνων Δικαιωμάτων, ενώ ήδη εδώ και δυόμισι χρόνια έχουν δημιουργηθεί πολλά ερωτηματικά και έχουν ανακύψει πολλοί προβληματισμοί για τον τρόπο που η Κυβέρνηση αντιμετωπίζει τόσο τη δικαιοσύνη και τη διαφάνεια όσο και τα </w:t>
      </w:r>
      <w:r>
        <w:rPr>
          <w:rFonts w:eastAsia="Times New Roman" w:cs="Times New Roman"/>
          <w:szCs w:val="24"/>
        </w:rPr>
        <w:t xml:space="preserve">ανθρώπινα δικαιώματα. Εδώ και δυόμισι χρόνια ζούμε την κατά περίπτωση αντιμετώπιση της δικαιοσύνης, πέρα από την κατά περίπτωση νομοθέτηση στη Βουλή, την κατά περίπτωση αποδοχή των αποφάσεων των Ανώτατων Δικαστηρίων -σας είπα ένα χαρακτηριστικό παράδειγμα </w:t>
      </w:r>
      <w:r>
        <w:rPr>
          <w:rFonts w:eastAsia="Times New Roman" w:cs="Times New Roman"/>
          <w:szCs w:val="24"/>
        </w:rPr>
        <w:t>πριν από λίγο- και εν κατακλείδι την αντιπαλότητα μεταξύ των εξουσιών που προφανώς δεν συνάδει με τη δημοκρατία.</w:t>
      </w:r>
    </w:p>
    <w:p w14:paraId="6900E32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Τι να </w:t>
      </w:r>
      <w:proofErr w:type="spellStart"/>
      <w:r>
        <w:rPr>
          <w:rFonts w:eastAsia="Times New Roman" w:cs="Times New Roman"/>
          <w:szCs w:val="24"/>
        </w:rPr>
        <w:t>πρωτοθυμηθεί</w:t>
      </w:r>
      <w:proofErr w:type="spellEnd"/>
      <w:r>
        <w:rPr>
          <w:rFonts w:eastAsia="Times New Roman" w:cs="Times New Roman"/>
          <w:szCs w:val="24"/>
        </w:rPr>
        <w:t xml:space="preserve"> κανείς; Τη σφοδρή και απαράδεκτη αντίδραση, πριν από λίγο, της Κυβέρνησης σε απόφαση Ανώτατου Δικαστηρίου για τις άδειες ή μ</w:t>
      </w:r>
      <w:r>
        <w:rPr>
          <w:rFonts w:eastAsia="Times New Roman" w:cs="Times New Roman"/>
          <w:szCs w:val="24"/>
        </w:rPr>
        <w:t xml:space="preserve">ήπως την </w:t>
      </w:r>
      <w:proofErr w:type="spellStart"/>
      <w:r>
        <w:rPr>
          <w:rFonts w:eastAsia="Times New Roman" w:cs="Times New Roman"/>
          <w:szCs w:val="24"/>
        </w:rPr>
        <w:t>απαξιωτική</w:t>
      </w:r>
      <w:proofErr w:type="spellEnd"/>
      <w:r>
        <w:rPr>
          <w:rFonts w:eastAsia="Times New Roman" w:cs="Times New Roman"/>
          <w:szCs w:val="24"/>
        </w:rPr>
        <w:t xml:space="preserve"> αντίδραση της Κυβέρνησης στην απόφαση </w:t>
      </w:r>
      <w:r>
        <w:rPr>
          <w:rFonts w:eastAsia="Times New Roman" w:cs="Times New Roman"/>
          <w:szCs w:val="24"/>
        </w:rPr>
        <w:lastRenderedPageBreak/>
        <w:t xml:space="preserve">του </w:t>
      </w:r>
      <w:proofErr w:type="spellStart"/>
      <w:r>
        <w:rPr>
          <w:rFonts w:eastAsia="Times New Roman" w:cs="Times New Roman"/>
          <w:szCs w:val="24"/>
        </w:rPr>
        <w:t>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proofErr w:type="spellEnd"/>
      <w:r>
        <w:rPr>
          <w:rFonts w:eastAsia="Times New Roman" w:cs="Times New Roman"/>
          <w:szCs w:val="24"/>
        </w:rPr>
        <w:t xml:space="preserve"> περί της αντισυνταγματικότητας της επιλογής των διευθυντών από τον </w:t>
      </w:r>
      <w:r>
        <w:rPr>
          <w:rFonts w:eastAsia="Times New Roman" w:cs="Times New Roman"/>
          <w:szCs w:val="24"/>
        </w:rPr>
        <w:t xml:space="preserve">σύλλογο διδασκόντων </w:t>
      </w:r>
      <w:r>
        <w:rPr>
          <w:rFonts w:eastAsia="Times New Roman" w:cs="Times New Roman"/>
          <w:szCs w:val="24"/>
        </w:rPr>
        <w:t xml:space="preserve">στα θέματα παιδείας ή μήπως για τον τρόπο αντιμετώπισης των </w:t>
      </w:r>
      <w:r>
        <w:rPr>
          <w:rFonts w:eastAsia="Times New Roman" w:cs="Times New Roman"/>
          <w:szCs w:val="24"/>
        </w:rPr>
        <w:t>ανεξάρτητων αρχών</w:t>
      </w:r>
      <w:r>
        <w:rPr>
          <w:rFonts w:eastAsia="Times New Roman" w:cs="Times New Roman"/>
          <w:szCs w:val="24"/>
        </w:rPr>
        <w:t>, που ακόμα και όταν τις</w:t>
      </w:r>
      <w:r>
        <w:rPr>
          <w:rFonts w:eastAsia="Times New Roman" w:cs="Times New Roman"/>
          <w:szCs w:val="24"/>
        </w:rPr>
        <w:t xml:space="preserve"> δημιουργείτε φροντίζετε παράλληλα να βρείτε τρόπους και να ψάχνετε τρόπους να τις ελέγχετε; </w:t>
      </w:r>
    </w:p>
    <w:p w14:paraId="6900E32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Ο σεβασμός στη δικαιοσύνη δεν είναι θέμα δηλώσεων. Είναι θέμα πίστης σε αυτήν και σεβασμού στην ανεξαρτησία της. Δεν εκφράζεται κατά περίπτωση. Δεν μπορεί μια από</w:t>
      </w:r>
      <w:r>
        <w:rPr>
          <w:rFonts w:eastAsia="Times New Roman" w:cs="Times New Roman"/>
          <w:szCs w:val="24"/>
        </w:rPr>
        <w:t>φαση να τη σεβόμαστε, κάποια άλλη να τη θεωρούμε προϊόν διαπλοκής, κάποια άλλη να την καταγγέλλουμε σαν πραξικόπημα. Για να μας πείσει η Κυβέρνηση ότι σέβεται τη δικαιοσύνη πρέπει να δίνει δείγματα γραφής ότι προασπίζεται την ανεξαρτησία της, πάντα, όχι κα</w:t>
      </w:r>
      <w:r>
        <w:rPr>
          <w:rFonts w:eastAsia="Times New Roman" w:cs="Times New Roman"/>
          <w:szCs w:val="24"/>
        </w:rPr>
        <w:t xml:space="preserve">τά περίπτωση. Μόνο που αυτό ακόμα δεν το έχουμε δει. Ορκιστήκατε πίστη στο Σύνταγμα και στους νόμους μόνο που εν τοις </w:t>
      </w:r>
      <w:proofErr w:type="spellStart"/>
      <w:r>
        <w:rPr>
          <w:rFonts w:eastAsia="Times New Roman" w:cs="Times New Roman"/>
          <w:szCs w:val="24"/>
        </w:rPr>
        <w:t>πράγμασι</w:t>
      </w:r>
      <w:proofErr w:type="spellEnd"/>
      <w:r>
        <w:rPr>
          <w:rFonts w:eastAsia="Times New Roman" w:cs="Times New Roman"/>
          <w:szCs w:val="24"/>
        </w:rPr>
        <w:t xml:space="preserve"> και αυτή υπόκειται στη γενικότερη πολιτική σας, της κατά περίπτωση και αντιφατικής αντιμετώπισης. Το αποτέλεσμα είναι να βιώνει ο</w:t>
      </w:r>
      <w:r>
        <w:rPr>
          <w:rFonts w:eastAsia="Times New Roman" w:cs="Times New Roman"/>
          <w:szCs w:val="24"/>
        </w:rPr>
        <w:t xml:space="preserve"> πολίτης την απογοήτευση σε όλα τα επίπεδα. </w:t>
      </w:r>
    </w:p>
    <w:p w14:paraId="6900E32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συζητούμε όλα αυτά σήμερα σε ένα νομοσχέδιο που αφορά στην ενσωμάτωση συμβατικών και </w:t>
      </w:r>
      <w:proofErr w:type="spellStart"/>
      <w:r>
        <w:rPr>
          <w:rFonts w:eastAsia="Times New Roman" w:cs="Times New Roman"/>
          <w:szCs w:val="24"/>
        </w:rPr>
        <w:t>ενωσιακών</w:t>
      </w:r>
      <w:proofErr w:type="spellEnd"/>
      <w:r>
        <w:rPr>
          <w:rFonts w:eastAsia="Times New Roman" w:cs="Times New Roman"/>
          <w:szCs w:val="24"/>
        </w:rPr>
        <w:t xml:space="preserve"> κειμένων και κινείται στη σωστή κατεύθυνση, παρά ορισμένες επιφυλάξεις που έχουμε πει, τις έχει πει και </w:t>
      </w:r>
      <w:r>
        <w:rPr>
          <w:rFonts w:eastAsia="Times New Roman" w:cs="Times New Roman"/>
          <w:szCs w:val="24"/>
        </w:rPr>
        <w:lastRenderedPageBreak/>
        <w:t xml:space="preserve">ο </w:t>
      </w:r>
      <w:r>
        <w:rPr>
          <w:rFonts w:eastAsia="Times New Roman" w:cs="Times New Roman"/>
          <w:szCs w:val="24"/>
        </w:rPr>
        <w:t xml:space="preserve">ειδικός αγορητής της Δημοκρατικής Συμπαράταξης κ. Παπαθεοδώρου τόσο στις </w:t>
      </w:r>
      <w:r>
        <w:rPr>
          <w:rFonts w:eastAsia="Times New Roman" w:cs="Times New Roman"/>
          <w:szCs w:val="24"/>
        </w:rPr>
        <w:t xml:space="preserve">επιτροπές </w:t>
      </w:r>
      <w:r>
        <w:rPr>
          <w:rFonts w:eastAsia="Times New Roman" w:cs="Times New Roman"/>
          <w:szCs w:val="24"/>
        </w:rPr>
        <w:t>όσο βέβαια και στην Ολομέλεια.</w:t>
      </w:r>
    </w:p>
    <w:p w14:paraId="6900E32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στις προϋποθέσεις και τη διαδικασία τοποθέτησης ανηλίκων σε ιδρύματα ή ανάδοχες οικογένειες, οι ρυθμίσεις έχουμε πει ότι κινούνται </w:t>
      </w:r>
      <w:r>
        <w:rPr>
          <w:rFonts w:eastAsia="Times New Roman" w:cs="Times New Roman"/>
          <w:szCs w:val="24"/>
        </w:rPr>
        <w:t>στη σωστή κατεύθυνση, αλλά θα χρειαζόταν μια γενικότερη και πιο ολιστική αντιμετώπιση του ζητήματος.</w:t>
      </w:r>
    </w:p>
    <w:p w14:paraId="6900E32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στην εναρμόνιση του εθνικού δικαίου προς τις διατάξεις της </w:t>
      </w:r>
      <w:r>
        <w:rPr>
          <w:rFonts w:eastAsia="Times New Roman" w:cs="Times New Roman"/>
          <w:szCs w:val="24"/>
        </w:rPr>
        <w:t xml:space="preserve">οδηγίας </w:t>
      </w:r>
      <w:r>
        <w:rPr>
          <w:rFonts w:eastAsia="Times New Roman" w:cs="Times New Roman"/>
          <w:szCs w:val="24"/>
        </w:rPr>
        <w:t>που αφορά στα δικαιώματα του κατηγορουμένου στο πλαίσιο ποινικής διαδικασίας,</w:t>
      </w:r>
      <w:r>
        <w:rPr>
          <w:rFonts w:eastAsia="Times New Roman" w:cs="Times New Roman"/>
          <w:szCs w:val="24"/>
        </w:rPr>
        <w:t xml:space="preserve"> θα πρέπει να υπάρξουν κάποιες δικλείδες ασφαλείας, ώστε όσον αφορά στον περιορισμό της επικοινωνίας του κατηγορουμένου σε εξαιρετικές περιπτώσεις και λόγω άμεσου κινδύνου να μην γίνεται καταχρηστική λειτουργία της διάταξης.</w:t>
      </w:r>
    </w:p>
    <w:p w14:paraId="6900E32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στην ενσωμάτωση της </w:t>
      </w:r>
      <w:r>
        <w:rPr>
          <w:rFonts w:eastAsia="Times New Roman" w:cs="Times New Roman"/>
          <w:szCs w:val="24"/>
        </w:rPr>
        <w:t xml:space="preserve">οδηγίας </w:t>
      </w:r>
      <w:r>
        <w:rPr>
          <w:rFonts w:eastAsia="Times New Roman" w:cs="Times New Roman"/>
          <w:szCs w:val="24"/>
        </w:rPr>
        <w:t>για τη θέσπιση ελαχίστων προτύπων σχετικά με τα δικαιώματα, την υποστήριξη και την προστασία των θυμάτων εγκληματικότητας, αν και οι διατάξεις είναι κατ</w:t>
      </w:r>
      <w:r>
        <w:rPr>
          <w:rFonts w:eastAsia="Times New Roman" w:cs="Times New Roman"/>
          <w:szCs w:val="24"/>
        </w:rPr>
        <w:t>’ αρχάς</w:t>
      </w:r>
      <w:r>
        <w:rPr>
          <w:rFonts w:eastAsia="Times New Roman" w:cs="Times New Roman"/>
          <w:szCs w:val="24"/>
        </w:rPr>
        <w:t xml:space="preserve"> θετικές, εγείρονται μερικά ζητήματα μεταξύ των οποίων ο τρόπος λειτουργίας κατά το μεταβ</w:t>
      </w:r>
      <w:r>
        <w:rPr>
          <w:rFonts w:eastAsia="Times New Roman" w:cs="Times New Roman"/>
          <w:szCs w:val="24"/>
        </w:rPr>
        <w:t>ατικό στάδιο μέχρι την ολοκλήρωση της σύστασης των αυτοτελών γραφείων προστασίας των ανηλίκων.</w:t>
      </w:r>
    </w:p>
    <w:p w14:paraId="6900E32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Γενικότερα σε πολλά από τα θέματα που θίγονται στις εν λόγω ρυθμίσεις είμαστε πολύ πίσω, και αυτό είναι ένα πρόβλημα, συγκριτικά με τις άλλες </w:t>
      </w:r>
      <w:r>
        <w:rPr>
          <w:rFonts w:eastAsia="Times New Roman" w:cs="Times New Roman"/>
          <w:szCs w:val="24"/>
        </w:rPr>
        <w:lastRenderedPageBreak/>
        <w:t>ευρωπαϊκές χώρες κα</w:t>
      </w:r>
      <w:r>
        <w:rPr>
          <w:rFonts w:eastAsia="Times New Roman" w:cs="Times New Roman"/>
          <w:szCs w:val="24"/>
        </w:rPr>
        <w:t>ι θα πρέπει στην κυριολεξία να τρέξουμε για να μπορέσουν αυτές να εφαρμοστούν. Η έγκαιρη δημιουργία της απαιτούμενης υποδομής είναι καταλυτικής σημασίας και αυτή εξαρτάται από τα αντανακλαστικά σε κάθε περίπτωση.</w:t>
      </w:r>
    </w:p>
    <w:p w14:paraId="6900E32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Δεν θα μπω σε κάθε άλλη τροπολογία</w:t>
      </w:r>
      <w:r>
        <w:rPr>
          <w:rFonts w:eastAsia="Times New Roman" w:cs="Times New Roman"/>
          <w:szCs w:val="24"/>
        </w:rPr>
        <w:t>,</w:t>
      </w:r>
      <w:r>
        <w:rPr>
          <w:rFonts w:eastAsia="Times New Roman" w:cs="Times New Roman"/>
          <w:szCs w:val="24"/>
        </w:rPr>
        <w:t xml:space="preserve"> για την</w:t>
      </w:r>
      <w:r>
        <w:rPr>
          <w:rFonts w:eastAsia="Times New Roman" w:cs="Times New Roman"/>
          <w:szCs w:val="24"/>
        </w:rPr>
        <w:t xml:space="preserve"> οποία εξάλλου </w:t>
      </w:r>
      <w:r>
        <w:rPr>
          <w:rFonts w:eastAsia="Times New Roman" w:cs="Times New Roman"/>
          <w:szCs w:val="24"/>
        </w:rPr>
        <w:t xml:space="preserve">έχουμε </w:t>
      </w:r>
      <w:r>
        <w:rPr>
          <w:rFonts w:eastAsia="Times New Roman" w:cs="Times New Roman"/>
          <w:szCs w:val="24"/>
        </w:rPr>
        <w:t xml:space="preserve">πει τις θέσεις μας και θα τοποθετηθούμε και στην ψηφοφορία. </w:t>
      </w:r>
    </w:p>
    <w:p w14:paraId="6900E33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Αυτό, όμως, που θέλω να σας πω είναι ότι δεν μπορεί να συνεχιστεί αυτή η κατάσταση. Η χώρα πράγματι για να βγει από την κρίση χρειάζεται και προστασία της δικαιοσύνης και τω</w:t>
      </w:r>
      <w:r>
        <w:rPr>
          <w:rFonts w:eastAsia="Times New Roman" w:cs="Times New Roman"/>
          <w:szCs w:val="24"/>
        </w:rPr>
        <w:t xml:space="preserve">ν ανεξάρτητων αρχών και σεβασμό σε ένα κράτος δικαίου. Χρειάζεται και ένα νέο σχέδιο παραγωγικής ανασυγκρότησης και ένα άλλο μείγμα οικονομικής πολιτικής με αναπτυξιακό σοκ, που θα μας βγάλει από την κρίση. </w:t>
      </w:r>
    </w:p>
    <w:p w14:paraId="6900E33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Δυστυχώς, σε όλα τα επίπεδα –και σήμερα είδαμε έ</w:t>
      </w:r>
      <w:r>
        <w:rPr>
          <w:rFonts w:eastAsia="Times New Roman" w:cs="Times New Roman"/>
          <w:szCs w:val="24"/>
        </w:rPr>
        <w:t>να επίπεδο το οποίο δεν έχει κα</w:t>
      </w:r>
      <w:r>
        <w:rPr>
          <w:rFonts w:eastAsia="Times New Roman" w:cs="Times New Roman"/>
          <w:szCs w:val="24"/>
        </w:rPr>
        <w:t>μ</w:t>
      </w:r>
      <w:r>
        <w:rPr>
          <w:rFonts w:eastAsia="Times New Roman" w:cs="Times New Roman"/>
          <w:szCs w:val="24"/>
        </w:rPr>
        <w:t>μία σχέση με τη διαπραγμάτευση, κα</w:t>
      </w:r>
      <w:r>
        <w:rPr>
          <w:rFonts w:eastAsia="Times New Roman" w:cs="Times New Roman"/>
          <w:szCs w:val="24"/>
        </w:rPr>
        <w:t>μ</w:t>
      </w:r>
      <w:r>
        <w:rPr>
          <w:rFonts w:eastAsia="Times New Roman" w:cs="Times New Roman"/>
          <w:szCs w:val="24"/>
        </w:rPr>
        <w:t>μία σχέση με τα μνημόνια- είστε κατώτεροι των περιστάσεων. Δεν μπορεί να συνεχιστεί αυτό. Χρειάζεται η χώρα μια άλλη πολιτική για να βγούμε από την κρίση και δεν χρειάζεται μια τέτοια συμπε</w:t>
      </w:r>
      <w:r>
        <w:rPr>
          <w:rFonts w:eastAsia="Times New Roman" w:cs="Times New Roman"/>
          <w:szCs w:val="24"/>
        </w:rPr>
        <w:t>ριφορά, τέτοια πολιτική κατάσταση, τέτοια αντιπαράθεση σαν τη σημερινή που όποιος τη βλέπει διακρίνει έναν βούρκο και τίποτα άλλο. Χρειάζεται επιτέλους να μπορέσουμε να επιλύουμε τα προβλήματα και όχι να δημιουργούμε συνεχώς νέα ως πολιτικό σύστημα.</w:t>
      </w:r>
    </w:p>
    <w:p w14:paraId="6900E33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w:t>
      </w:r>
      <w:r>
        <w:rPr>
          <w:rFonts w:eastAsia="Times New Roman" w:cs="Times New Roman"/>
          <w:szCs w:val="24"/>
        </w:rPr>
        <w:t>χαριστώ πολύ.</w:t>
      </w:r>
    </w:p>
    <w:p w14:paraId="6900E33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Κοινοβουλευτικός Εκπρόσωπος της Χρυσής Αυγής κ. Ιωάννης </w:t>
      </w:r>
      <w:proofErr w:type="spellStart"/>
      <w:r>
        <w:rPr>
          <w:rFonts w:eastAsia="Times New Roman" w:cs="Times New Roman"/>
          <w:szCs w:val="24"/>
        </w:rPr>
        <w:t>Σαχινίδης</w:t>
      </w:r>
      <w:proofErr w:type="spellEnd"/>
      <w:r>
        <w:rPr>
          <w:rFonts w:eastAsia="Times New Roman" w:cs="Times New Roman"/>
          <w:szCs w:val="24"/>
        </w:rPr>
        <w:t>.</w:t>
      </w:r>
    </w:p>
    <w:p w14:paraId="6900E33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Ευχαριστώ, κύριε Πρόεδρε.</w:t>
      </w:r>
    </w:p>
    <w:p w14:paraId="6900E33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Πριν σχολιάσω κι εγώ με τη σειρά μου τις τροπολογίες που έχουν κατατεθεί, κρίνω σ</w:t>
      </w:r>
      <w:r>
        <w:rPr>
          <w:rFonts w:eastAsia="Times New Roman" w:cs="Times New Roman"/>
          <w:szCs w:val="24"/>
        </w:rPr>
        <w:t>κόπιμο να αναφερθώ σε κάποια ξεχωριστά γεγονότα τα οποία λαμβάνουν χώρα τις τελευταίες μέρες. Το πρώτο έχει μάλιστα άμεση σχέση με τα δημοκρατικά σας αντανακλαστικά. Είναι ένα είδος τεστ, αν θέλετε, για να διαπιστώσουμε αν υπάρχουν και αν υπάρχουν, αν λειτ</w:t>
      </w:r>
      <w:r>
        <w:rPr>
          <w:rFonts w:eastAsia="Times New Roman" w:cs="Times New Roman"/>
          <w:szCs w:val="24"/>
        </w:rPr>
        <w:t xml:space="preserve">ουργούν και αν λειτουργούν, αν λειτουργούν κανονικά ή επιλεκτικά, α λα καρτ. </w:t>
      </w:r>
    </w:p>
    <w:p w14:paraId="6900E33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Πριν από έξι περίπου ημέρες υπήρξε μια τρομοκρατική επίθεση σε βάρος των γραφείων της Χρυσής Αυγής στην περιοχή του Ασπρόπυργου. Μάλιστα, δεν υπήρξε κα</w:t>
      </w:r>
      <w:r>
        <w:rPr>
          <w:rFonts w:eastAsia="Times New Roman" w:cs="Times New Roman"/>
          <w:szCs w:val="24"/>
        </w:rPr>
        <w:t>μ</w:t>
      </w:r>
      <w:r>
        <w:rPr>
          <w:rFonts w:eastAsia="Times New Roman" w:cs="Times New Roman"/>
          <w:szCs w:val="24"/>
        </w:rPr>
        <w:t>μία καταδίκη, όπως συνηθίζ</w:t>
      </w:r>
      <w:r>
        <w:rPr>
          <w:rFonts w:eastAsia="Times New Roman" w:cs="Times New Roman"/>
          <w:szCs w:val="24"/>
        </w:rPr>
        <w:t xml:space="preserve">εται σε παρόμοια άλλα περιστατικά. Και λέω «τρομοκρατική» γιατί ήταν καθαρά τρομοκρατική. Ήταν τριάντα </w:t>
      </w:r>
      <w:proofErr w:type="spellStart"/>
      <w:r>
        <w:rPr>
          <w:rFonts w:eastAsia="Times New Roman" w:cs="Times New Roman"/>
          <w:szCs w:val="24"/>
        </w:rPr>
        <w:t>αναρχοφασίστες</w:t>
      </w:r>
      <w:proofErr w:type="spellEnd"/>
      <w:r>
        <w:rPr>
          <w:rFonts w:eastAsia="Times New Roman" w:cs="Times New Roman"/>
          <w:szCs w:val="24"/>
        </w:rPr>
        <w:t xml:space="preserve"> οι οποίοι ήταν με παραποιημένες στολές αστυνομικών.</w:t>
      </w:r>
    </w:p>
    <w:p w14:paraId="6900E33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Φορούσαν μάλιστα, κύριε Υπουργέ, -δώστε λίγο βάση, είναι πολύ σοβαρό αυτό που σας λέω-</w:t>
      </w:r>
      <w:r>
        <w:rPr>
          <w:rFonts w:eastAsia="Times New Roman" w:cs="Times New Roman"/>
          <w:szCs w:val="24"/>
        </w:rPr>
        <w:t xml:space="preserve"> αλεξίσφαιρα οι τριάντα παρακρατικοί ή ίσως και κρατικοί, γιατί όταν έφυγαν, αφού χτύπησαν τα τέσσερα παιδιά στα γραφεία, άναψαν και φάρο της αστυνομίας.</w:t>
      </w:r>
    </w:p>
    <w:p w14:paraId="6900E33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Εκεί δεν είδαμε την ευαισθησία σας. Αυτή εδώ η εφημερίδα, όπως βλέπετε -και θα την καταθέσω στα Πρακτι</w:t>
      </w:r>
      <w:r>
        <w:rPr>
          <w:rFonts w:eastAsia="Times New Roman" w:cs="Times New Roman"/>
          <w:szCs w:val="24"/>
        </w:rPr>
        <w:t>κά της Βουλής-, στο πρωτοσέλιδο έχει μια φωτογραφία, κύριε Υπουργέ, που αν δεν ξεδιπλώσω την εφημερίδα να δείτε ότι είναι της Χρυσής Αυγής, θα έχετε την εντύπωση ότι είναι μια συριακή εφημερίδα από τα πεδία των μαχών στη Συρία. Αυτός ο άνθρωπος που βλέπετε</w:t>
      </w:r>
      <w:r>
        <w:rPr>
          <w:rFonts w:eastAsia="Times New Roman" w:cs="Times New Roman"/>
          <w:szCs w:val="24"/>
        </w:rPr>
        <w:t xml:space="preserve"> είναι ένας από τους τέσσερις που δέχτηκε την επίθεση. Ήταν δύο άντρες και δύο γυναίκες.</w:t>
      </w:r>
    </w:p>
    <w:p w14:paraId="6900E33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Ιωάννης </w:t>
      </w:r>
      <w:proofErr w:type="spellStart"/>
      <w:r>
        <w:rPr>
          <w:rFonts w:eastAsia="Times New Roman" w:cs="Times New Roman"/>
          <w:szCs w:val="24"/>
        </w:rPr>
        <w:t>Σαχινίδης</w:t>
      </w:r>
      <w:proofErr w:type="spellEnd"/>
      <w:r>
        <w:rPr>
          <w:rFonts w:eastAsia="Times New Roman" w:cs="Times New Roman"/>
          <w:szCs w:val="24"/>
        </w:rPr>
        <w:t xml:space="preserve"> καταθέτει για τα Πρακτικά την προαναφερθείσα εφημερίδα, η οποία βρίσκεται στο </w:t>
      </w:r>
      <w:r>
        <w:rPr>
          <w:rFonts w:eastAsia="Times New Roman" w:cs="Times New Roman"/>
          <w:szCs w:val="24"/>
        </w:rPr>
        <w:t xml:space="preserve">αρχείο </w:t>
      </w:r>
      <w:r>
        <w:rPr>
          <w:rFonts w:eastAsia="Times New Roman" w:cs="Times New Roman"/>
          <w:szCs w:val="24"/>
        </w:rPr>
        <w:t xml:space="preserve">του Τμήματος Γραμματείας της </w:t>
      </w:r>
      <w:r>
        <w:rPr>
          <w:rFonts w:eastAsia="Times New Roman" w:cs="Times New Roman"/>
          <w:szCs w:val="24"/>
        </w:rPr>
        <w:t>Διεύθυνσης Στενογραφίας και Πρακτικών της Βουλής)</w:t>
      </w:r>
    </w:p>
    <w:p w14:paraId="6900E33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Η επίθεση, λοιπόν, που έλαβε χώρα στα γραφεία μας ήταν καθαρά τρομοκρατικού χαρακτήρα. Έσπασαν με σφυρί και τα δύο τα χέρια μια νέας κοπέλας.</w:t>
      </w:r>
    </w:p>
    <w:p w14:paraId="6900E33B" w14:textId="77777777" w:rsidR="0091451A" w:rsidRDefault="0014380A">
      <w:pPr>
        <w:spacing w:line="600" w:lineRule="auto"/>
        <w:ind w:firstLine="720"/>
        <w:contextualSpacing/>
        <w:jc w:val="both"/>
        <w:rPr>
          <w:rFonts w:eastAsia="Times New Roman"/>
          <w:szCs w:val="24"/>
        </w:rPr>
      </w:pPr>
      <w:r>
        <w:rPr>
          <w:rFonts w:eastAsia="Times New Roman"/>
          <w:szCs w:val="24"/>
        </w:rPr>
        <w:t>Εδώ προκύπτουν κάποια ζητήματα. Ίσως και θα είναι παράξενο για ε</w:t>
      </w:r>
      <w:r>
        <w:rPr>
          <w:rFonts w:eastAsia="Times New Roman"/>
          <w:szCs w:val="24"/>
        </w:rPr>
        <w:t xml:space="preserve">σάς -για εμάς δεν είναι με αυτά που έχουμε δει τις τελευταίες ημέρες- να μου πείτε κάποιοι ότι δεν γνωρίζετε το περιστατικό. </w:t>
      </w:r>
    </w:p>
    <w:p w14:paraId="6900E33C"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Κάτι αντίστοιχο ειπώθηκε και χθες στη δίκη της Χρυσής Αυγής όπου όταν κλήθηκε μάρτυρας κατηγορίας να καταθέσει ο κ. Κούρκουλας, ο </w:t>
      </w:r>
      <w:r>
        <w:rPr>
          <w:rFonts w:eastAsia="Times New Roman"/>
          <w:szCs w:val="24"/>
        </w:rPr>
        <w:t xml:space="preserve">οποίος είναι και υπεύθυνος μιας ΜΚΟ «Απελάστε το Ρατσισμό», όταν ρωτήθηκε από </w:t>
      </w:r>
      <w:r>
        <w:rPr>
          <w:rFonts w:eastAsia="Times New Roman"/>
          <w:szCs w:val="24"/>
        </w:rPr>
        <w:lastRenderedPageBreak/>
        <w:t>τον συνήγορο της υπεράσπισης αν γνωρίζει για την δολοφονία των δύο συναγωνιστών, Γιώργου και Μάνου, δήλωσε ότι δεν έχει υποπέσει στην αντίληψή του. Αυτό είναι λίγο παράδοξο, κύρι</w:t>
      </w:r>
      <w:r>
        <w:rPr>
          <w:rFonts w:eastAsia="Times New Roman"/>
          <w:szCs w:val="24"/>
        </w:rPr>
        <w:t xml:space="preserve">ε Υπουργέ. </w:t>
      </w:r>
    </w:p>
    <w:p w14:paraId="6900E33D" w14:textId="77777777" w:rsidR="0091451A" w:rsidRDefault="0014380A">
      <w:pPr>
        <w:spacing w:line="600" w:lineRule="auto"/>
        <w:ind w:firstLine="720"/>
        <w:contextualSpacing/>
        <w:jc w:val="both"/>
        <w:rPr>
          <w:rFonts w:eastAsia="Times New Roman"/>
          <w:szCs w:val="24"/>
        </w:rPr>
      </w:pPr>
      <w:r>
        <w:rPr>
          <w:rFonts w:eastAsia="Times New Roman"/>
          <w:szCs w:val="24"/>
        </w:rPr>
        <w:t>Πιστεύω αυτό το γεγονός το δικό μας ...</w:t>
      </w:r>
    </w:p>
    <w:p w14:paraId="6900E33E" w14:textId="77777777" w:rsidR="0091451A" w:rsidRDefault="0014380A">
      <w:pPr>
        <w:spacing w:line="600" w:lineRule="auto"/>
        <w:ind w:firstLine="720"/>
        <w:contextualSpacing/>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Τι με ρωτάτε;</w:t>
      </w:r>
    </w:p>
    <w:p w14:paraId="6900E33F"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ΣΑΧΙΝΙΔΗΣ:</w:t>
      </w:r>
      <w:r>
        <w:rPr>
          <w:rFonts w:eastAsia="Times New Roman"/>
          <w:szCs w:val="24"/>
        </w:rPr>
        <w:t xml:space="preserve"> Όχι, απλά </w:t>
      </w:r>
      <w:r>
        <w:rPr>
          <w:rFonts w:eastAsia="Times New Roman"/>
          <w:szCs w:val="24"/>
        </w:rPr>
        <w:t>σας</w:t>
      </w:r>
      <w:r>
        <w:rPr>
          <w:rFonts w:eastAsia="Times New Roman"/>
          <w:szCs w:val="24"/>
        </w:rPr>
        <w:t xml:space="preserve"> ρωτάω...</w:t>
      </w:r>
    </w:p>
    <w:p w14:paraId="6900E340" w14:textId="77777777" w:rsidR="0091451A" w:rsidRDefault="0014380A">
      <w:pPr>
        <w:spacing w:line="600" w:lineRule="auto"/>
        <w:ind w:firstLine="720"/>
        <w:contextualSpacing/>
        <w:jc w:val="both"/>
        <w:rPr>
          <w:rFonts w:eastAsia="Times New Roman"/>
          <w:szCs w:val="24"/>
        </w:rPr>
      </w:pPr>
      <w:r>
        <w:rPr>
          <w:rFonts w:eastAsia="Times New Roman"/>
          <w:b/>
          <w:szCs w:val="24"/>
        </w:rPr>
        <w:t>ΣΤΑΥΡΟΣ ΚΟΝΤΟΝΗΣ (Υπουργός Δικαιοσύνης, Διαφάνειας και Ανθρωπίνων Δι</w:t>
      </w:r>
      <w:r>
        <w:rPr>
          <w:rFonts w:eastAsia="Times New Roman"/>
          <w:b/>
          <w:szCs w:val="24"/>
        </w:rPr>
        <w:t>καιωμάτων):</w:t>
      </w:r>
      <w:r>
        <w:rPr>
          <w:rFonts w:eastAsia="Times New Roman"/>
          <w:szCs w:val="24"/>
        </w:rPr>
        <w:t xml:space="preserve"> Τι με ρωτάτε; Τι είπε ο μάρτυρας;</w:t>
      </w:r>
    </w:p>
    <w:p w14:paraId="6900E341" w14:textId="77777777" w:rsidR="0091451A" w:rsidRDefault="0014380A">
      <w:pPr>
        <w:spacing w:line="600" w:lineRule="auto"/>
        <w:ind w:firstLine="720"/>
        <w:contextualSpacing/>
        <w:jc w:val="both"/>
        <w:rPr>
          <w:rFonts w:eastAsia="Times New Roman"/>
          <w:szCs w:val="24"/>
        </w:rPr>
      </w:pPr>
      <w:r>
        <w:rPr>
          <w:rFonts w:eastAsia="Times New Roman"/>
          <w:b/>
          <w:szCs w:val="24"/>
        </w:rPr>
        <w:t xml:space="preserve">ΙΩΑΝΝΗΣ ΣΑΧΙΝΙΔΗΣ: </w:t>
      </w:r>
      <w:r>
        <w:rPr>
          <w:rFonts w:eastAsia="Times New Roman"/>
          <w:szCs w:val="24"/>
        </w:rPr>
        <w:t xml:space="preserve">Μα, δεν με ακούτε. Δεν πρόλαβα να σας κάνω την ερώτηση. Μην προτρέχετε, κύριε Υπουργέ. </w:t>
      </w:r>
    </w:p>
    <w:p w14:paraId="6900E342" w14:textId="77777777" w:rsidR="0091451A" w:rsidRDefault="0014380A">
      <w:pPr>
        <w:spacing w:line="600" w:lineRule="auto"/>
        <w:ind w:firstLine="720"/>
        <w:contextualSpacing/>
        <w:jc w:val="both"/>
        <w:rPr>
          <w:rFonts w:eastAsia="Times New Roman"/>
          <w:szCs w:val="24"/>
        </w:rPr>
      </w:pPr>
      <w:r>
        <w:rPr>
          <w:rFonts w:eastAsia="Times New Roman"/>
          <w:szCs w:val="24"/>
        </w:rPr>
        <w:t>Ακριβώς αυτό θέλω να σας ρωτήσω. Μήπως δεν έχει πέσει το γεγονός της επίθεσης των γραφείων στην αντίληψ</w:t>
      </w:r>
      <w:r>
        <w:rPr>
          <w:rFonts w:eastAsia="Times New Roman"/>
          <w:szCs w:val="24"/>
        </w:rPr>
        <w:t xml:space="preserve">ή σας; Και αν έχει υποπέσει πόσο γρήγορα είναι τα αντανακλαστικά σας; </w:t>
      </w:r>
    </w:p>
    <w:p w14:paraId="6900E343"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Είχαμε μια παρόμοια περίπτωση πέρσι εδώ κάτω στο Σύνταγμα, μια περίπτωση την οποία την καταδικάσαμε και εμείς η Χρυσή Αυγή, όπως όλα τα κόμματα μέσα στη Βουλή -και μάλιστα είχε γίνει </w:t>
      </w:r>
      <w:r>
        <w:rPr>
          <w:rFonts w:eastAsia="Times New Roman"/>
          <w:szCs w:val="24"/>
        </w:rPr>
        <w:t>μια προσπάθεια να αποδοθούν ευθύνες στη Χρυσή Αυγή ότι ήμασταν υπαίτιοι εμείς- στον κ. Κουμουτσάκο, που τελικά αποδείχθηκε ότι απολύτως κα</w:t>
      </w:r>
      <w:r>
        <w:rPr>
          <w:rFonts w:eastAsia="Times New Roman"/>
          <w:szCs w:val="24"/>
        </w:rPr>
        <w:t>μ</w:t>
      </w:r>
      <w:r>
        <w:rPr>
          <w:rFonts w:eastAsia="Times New Roman"/>
          <w:szCs w:val="24"/>
        </w:rPr>
        <w:t xml:space="preserve">μία σχέση δεν είχαν μαζί </w:t>
      </w:r>
      <w:r>
        <w:rPr>
          <w:rFonts w:eastAsia="Times New Roman"/>
          <w:szCs w:val="24"/>
        </w:rPr>
        <w:lastRenderedPageBreak/>
        <w:t xml:space="preserve">μας. Εκεί τα αντανακλαστικά σας ήταν γρήγορα. Στην προκειμένη περίπτωση υπήρχαν κάμερες που </w:t>
      </w:r>
      <w:r>
        <w:rPr>
          <w:rFonts w:eastAsia="Times New Roman"/>
          <w:szCs w:val="24"/>
        </w:rPr>
        <w:t xml:space="preserve">κατέγραψαν το περιστατικό. </w:t>
      </w:r>
    </w:p>
    <w:p w14:paraId="6900E344"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Περιμένουμε, κύριε Υπουργέ, να δεσμευτείτε ότι θα υπάρξει φως. Και λέμε περιμένουμε, διότι έχουμε πολύ άσχημη εμπειρία από τις μέχρι τώρα επιθέσεις σε βάρος της Χρυσής Αυγής. Πριν λίγους μήνες υπήρξε αντίστοιχη επίθεση σε βάρος </w:t>
      </w:r>
      <w:r>
        <w:rPr>
          <w:rFonts w:eastAsia="Times New Roman"/>
          <w:szCs w:val="24"/>
        </w:rPr>
        <w:t>του Γραμματέα της Κοινοβουλευτικής Ομάδας της Χρυσής Αυγής, του Γιώργου του Γερμενή και μάλιστα εάν και αναγνώρισε κάποιους, δεν έγινε κα</w:t>
      </w:r>
      <w:r>
        <w:rPr>
          <w:rFonts w:eastAsia="Times New Roman"/>
          <w:szCs w:val="24"/>
        </w:rPr>
        <w:t>μ</w:t>
      </w:r>
      <w:r>
        <w:rPr>
          <w:rFonts w:eastAsia="Times New Roman"/>
          <w:szCs w:val="24"/>
        </w:rPr>
        <w:t xml:space="preserve">μία απολύτως σύλληψη και δεν γνωρίζουμε πού βρίσκεται. Έχει κάνει και επίκαιρες ερωτήσεις, έχουν γίνει και ερωτήσεις. </w:t>
      </w:r>
    </w:p>
    <w:p w14:paraId="6900E345" w14:textId="77777777" w:rsidR="0091451A" w:rsidRDefault="0014380A">
      <w:pPr>
        <w:spacing w:line="600" w:lineRule="auto"/>
        <w:ind w:firstLine="720"/>
        <w:contextualSpacing/>
        <w:jc w:val="both"/>
        <w:rPr>
          <w:rFonts w:eastAsia="Times New Roman"/>
          <w:szCs w:val="24"/>
        </w:rPr>
      </w:pPr>
      <w:r>
        <w:rPr>
          <w:rFonts w:eastAsia="Times New Roman"/>
          <w:szCs w:val="24"/>
        </w:rPr>
        <w:t>Δεν έχετε καταδικάσει απολύτως κα</w:t>
      </w:r>
      <w:r>
        <w:rPr>
          <w:rFonts w:eastAsia="Times New Roman"/>
          <w:szCs w:val="24"/>
        </w:rPr>
        <w:t>μ</w:t>
      </w:r>
      <w:r>
        <w:rPr>
          <w:rFonts w:eastAsia="Times New Roman"/>
          <w:szCs w:val="24"/>
        </w:rPr>
        <w:t>μία επίθεση σε βάρος της Χρυσής Αυγής. Όπως σε άλλες περιπτώσεις εντός του ελληνικού Κοινοβουλίου και από αρχηγούς κομμάτων και από το Προεδρείο και από Κοινοβουλευτικούς και από αγορητές, αλλά και από απλούς ομιλητές ήτα</w:t>
      </w:r>
      <w:r>
        <w:rPr>
          <w:rFonts w:eastAsia="Times New Roman"/>
          <w:szCs w:val="24"/>
        </w:rPr>
        <w:t xml:space="preserve">ν λαλίστατοι όλοι. Απαιτούμε, λοιπόν, να καταδικάσετε για να αποδείξετε ότι δεν είστε υποκριτές και δεν καταδικάζετε επιλεκτικά τις πράξεις βίας, αυτή την επίθεση σε βάρος της Χρυσής Αυγής. </w:t>
      </w:r>
    </w:p>
    <w:p w14:paraId="6900E346"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Εδώ, όμως, προκύπτουν και κάποια ρητορικά ερωτήματα. </w:t>
      </w:r>
    </w:p>
    <w:p w14:paraId="6900E347" w14:textId="77777777" w:rsidR="0091451A" w:rsidRDefault="0014380A">
      <w:pPr>
        <w:spacing w:line="600" w:lineRule="auto"/>
        <w:ind w:firstLine="720"/>
        <w:contextualSpacing/>
        <w:jc w:val="both"/>
        <w:rPr>
          <w:rFonts w:eastAsia="Times New Roman"/>
          <w:szCs w:val="24"/>
        </w:rPr>
      </w:pPr>
      <w:r>
        <w:rPr>
          <w:rFonts w:eastAsia="Times New Roman"/>
          <w:szCs w:val="24"/>
        </w:rPr>
        <w:t>Ερώτημα πρώ</w:t>
      </w:r>
      <w:r>
        <w:rPr>
          <w:rFonts w:eastAsia="Times New Roman"/>
          <w:szCs w:val="24"/>
        </w:rPr>
        <w:t xml:space="preserve">το: Πώς θα αντιδρούσατε πραγματικά, κύριοι και κυρίες, εάν αυτή η επίθεση λάμβανε χώρο σε γραφεία άλλου κόμματος; </w:t>
      </w:r>
    </w:p>
    <w:p w14:paraId="6900E348" w14:textId="77777777" w:rsidR="0091451A" w:rsidRDefault="0014380A">
      <w:pPr>
        <w:spacing w:line="600" w:lineRule="auto"/>
        <w:ind w:firstLine="720"/>
        <w:contextualSpacing/>
        <w:jc w:val="both"/>
        <w:rPr>
          <w:rFonts w:eastAsia="Times New Roman"/>
          <w:szCs w:val="24"/>
        </w:rPr>
      </w:pPr>
      <w:r>
        <w:rPr>
          <w:rFonts w:eastAsia="Times New Roman"/>
          <w:szCs w:val="24"/>
        </w:rPr>
        <w:lastRenderedPageBreak/>
        <w:t>Ερώτημα δεύτερο: Εάν κατάφερνε κάποιος από τους αμυνόμενους, τους τέσσερις συναγωνιστές, να αφοπλίσει έναν από τους επιτιθέμενους, γιατί είχα</w:t>
      </w:r>
      <w:r>
        <w:rPr>
          <w:rFonts w:eastAsia="Times New Roman"/>
          <w:szCs w:val="24"/>
        </w:rPr>
        <w:t>ν σφυριά όπως σας είπα, κύριε Υπουργέ, και χτυπούσε έναν από τους επιτιθέμενους θα πήγαινε μέσα για απόπειρα ανθρωποκτονίας ή θα ήταν κατάσταση άμυνας;</w:t>
      </w:r>
    </w:p>
    <w:p w14:paraId="6900E349"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Τρίτο ερώτημα: Εάν ήμουν εγώ στη θέση των συναγωνιστών και ως Βουλευτής -και αφού μου παρέχεται η άδεια </w:t>
      </w:r>
      <w:r>
        <w:rPr>
          <w:rFonts w:eastAsia="Times New Roman"/>
          <w:szCs w:val="24"/>
        </w:rPr>
        <w:t>οπλοφορίας- έφτανα σε σημείο να κινδυνεύει η ζωή μου και έκανα χρήση του όπλου, τι ακριβώς θα γινόταν;</w:t>
      </w:r>
    </w:p>
    <w:p w14:paraId="6900E34A"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Πάρτε θέση, καταδικάστε πλέον, ψάξτε τους </w:t>
      </w:r>
      <w:proofErr w:type="spellStart"/>
      <w:r>
        <w:rPr>
          <w:rFonts w:eastAsia="Times New Roman"/>
          <w:szCs w:val="24"/>
        </w:rPr>
        <w:t>αναρχοφασίστες</w:t>
      </w:r>
      <w:proofErr w:type="spellEnd"/>
      <w:r>
        <w:rPr>
          <w:rFonts w:eastAsia="Times New Roman"/>
          <w:szCs w:val="24"/>
        </w:rPr>
        <w:t xml:space="preserve"> εγκληματίες για να μην μπει και αυτή η υπόθεση, όπως σας είπα και πριν, για άλλη μια φορά στο αρ</w:t>
      </w:r>
      <w:r>
        <w:rPr>
          <w:rFonts w:eastAsia="Times New Roman"/>
          <w:szCs w:val="24"/>
        </w:rPr>
        <w:t>χείο, όπως η δολοφονία των συναγωνιστών Γιώργου και Μάνου και ο σοβαρός τραυματισμός του Αλέξανδρου Γέροντα.</w:t>
      </w:r>
    </w:p>
    <w:p w14:paraId="6900E34B" w14:textId="77777777" w:rsidR="0091451A" w:rsidRDefault="0014380A">
      <w:pPr>
        <w:spacing w:line="600" w:lineRule="auto"/>
        <w:ind w:firstLine="720"/>
        <w:contextualSpacing/>
        <w:jc w:val="both"/>
        <w:rPr>
          <w:rFonts w:eastAsia="Times New Roman"/>
          <w:szCs w:val="24"/>
        </w:rPr>
      </w:pPr>
      <w:r>
        <w:rPr>
          <w:rFonts w:eastAsia="Times New Roman"/>
          <w:szCs w:val="24"/>
        </w:rPr>
        <w:t>Ακούσαμε πολλά προηγουμένως. Ακούσαμε θα έλεγα με περισσό θράσος τον κ. Γεωργιάδη. Και εδώ κύριε Υπουργέ, θα μπορούσατε να παίξετε λίγο καλύτερα μπ</w:t>
      </w:r>
      <w:r>
        <w:rPr>
          <w:rFonts w:eastAsia="Times New Roman"/>
          <w:szCs w:val="24"/>
        </w:rPr>
        <w:t>άλα -επιτρέψτε μου να χρησιμοποιήσω αυτήν την έκφραση- και θα σας πω το γιατί. Προέβη ο κ. Γεωργιάδης και το κόμμα του σε μια λογοκλοπή κοινοβουλευτικού ελέγχου από τη Νέα Δημοκρατία. Εμφάνισε η Νέα Δημοκρατία ως δική της την ερώτηση του συναγωνιστή Γιάννη</w:t>
      </w:r>
      <w:r>
        <w:rPr>
          <w:rFonts w:eastAsia="Times New Roman"/>
          <w:szCs w:val="24"/>
        </w:rPr>
        <w:t xml:space="preserve"> Λαγού για σχέσεις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με το οργανωμένο έγκλημα πριν από δώδεκα ακριβώς ημέρες. </w:t>
      </w:r>
    </w:p>
    <w:p w14:paraId="6900E34C" w14:textId="77777777" w:rsidR="0091451A" w:rsidRDefault="0014380A">
      <w:pPr>
        <w:spacing w:line="600" w:lineRule="auto"/>
        <w:ind w:firstLine="720"/>
        <w:contextualSpacing/>
        <w:jc w:val="both"/>
        <w:rPr>
          <w:rFonts w:eastAsia="Times New Roman"/>
          <w:szCs w:val="24"/>
        </w:rPr>
      </w:pPr>
      <w:r>
        <w:rPr>
          <w:rFonts w:eastAsia="Times New Roman"/>
          <w:szCs w:val="24"/>
        </w:rPr>
        <w:lastRenderedPageBreak/>
        <w:t xml:space="preserve">Ασυλία, λοιπόν, στους τρομοκράτες της Αριστεράς από τη </w:t>
      </w:r>
      <w:proofErr w:type="spellStart"/>
      <w:r>
        <w:rPr>
          <w:rFonts w:eastAsia="Times New Roman"/>
          <w:szCs w:val="24"/>
        </w:rPr>
        <w:t>ψευτοδεξιά</w:t>
      </w:r>
      <w:proofErr w:type="spellEnd"/>
      <w:r>
        <w:rPr>
          <w:rFonts w:eastAsia="Times New Roman"/>
          <w:szCs w:val="24"/>
        </w:rPr>
        <w:t xml:space="preserve"> της Νέας Δημοκρατίας. Δεν έχει όρια, λοιπόν, το θράσος των δήθεν </w:t>
      </w:r>
      <w:proofErr w:type="spellStart"/>
      <w:r>
        <w:rPr>
          <w:rFonts w:eastAsia="Times New Roman"/>
          <w:szCs w:val="24"/>
        </w:rPr>
        <w:t>μνημονιακών</w:t>
      </w:r>
      <w:proofErr w:type="spellEnd"/>
      <w:r>
        <w:rPr>
          <w:rFonts w:eastAsia="Times New Roman"/>
          <w:szCs w:val="24"/>
        </w:rPr>
        <w:t xml:space="preserve"> και αντιπολιτευόμενων.</w:t>
      </w:r>
      <w:r>
        <w:rPr>
          <w:rFonts w:eastAsia="Times New Roman"/>
          <w:szCs w:val="24"/>
        </w:rPr>
        <w:t xml:space="preserve"> Φυσικά ως παντελώς ανίκανοι προβαίνουν σε απευθείας κλοπή από τη Χρυσή Αυγή, στην οποία</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δεν τολμάτε να απαντήσετε προφασιζόμενοι τα περί εγκληματικής οργάνωσης.</w:t>
      </w:r>
    </w:p>
    <w:p w14:paraId="6900E34D" w14:textId="77777777" w:rsidR="0091451A" w:rsidRDefault="0014380A">
      <w:pPr>
        <w:spacing w:line="600" w:lineRule="auto"/>
        <w:ind w:firstLine="720"/>
        <w:contextualSpacing/>
        <w:jc w:val="both"/>
        <w:rPr>
          <w:rFonts w:eastAsia="Times New Roman"/>
          <w:szCs w:val="24"/>
        </w:rPr>
      </w:pPr>
      <w:r>
        <w:rPr>
          <w:rFonts w:eastAsia="Times New Roman"/>
          <w:szCs w:val="24"/>
        </w:rPr>
        <w:t>Μεγάλο, λοιπόν, ζήτημα έχει προκύψει μέσω σωρείας ανακοινώσεων και αυτό το προκάλεσε</w:t>
      </w:r>
      <w:r>
        <w:rPr>
          <w:rFonts w:eastAsia="Times New Roman"/>
          <w:szCs w:val="24"/>
        </w:rPr>
        <w:t xml:space="preserve"> η Νέα Δημοκρατία -εδώ γελάνε- σχετικά με τις σχέσεις, όπως ανέφερα και πριν, της </w:t>
      </w:r>
      <w:r>
        <w:rPr>
          <w:rFonts w:eastAsia="Times New Roman"/>
          <w:szCs w:val="24"/>
        </w:rPr>
        <w:t>σ</w:t>
      </w:r>
      <w:r>
        <w:rPr>
          <w:rFonts w:eastAsia="Times New Roman"/>
          <w:szCs w:val="24"/>
        </w:rPr>
        <w:t>υγκυβέρνησής σας με το οργανωμένο έγκλημα και την τρομοκρατία.</w:t>
      </w:r>
    </w:p>
    <w:p w14:paraId="6900E34E"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Συγκεκριμένα η ανακοίνωση της Νέας Δημοκρατίας έγραφε «αφορά τις επαφές Καμμένου με τον καταδικασμένο </w:t>
      </w:r>
      <w:proofErr w:type="spellStart"/>
      <w:r>
        <w:rPr>
          <w:rFonts w:eastAsia="Times New Roman"/>
          <w:szCs w:val="24"/>
        </w:rPr>
        <w:t>Γιαννουσ</w:t>
      </w:r>
      <w:r>
        <w:rPr>
          <w:rFonts w:eastAsia="Times New Roman"/>
          <w:szCs w:val="24"/>
        </w:rPr>
        <w:t>άκη</w:t>
      </w:r>
      <w:proofErr w:type="spellEnd"/>
      <w:r>
        <w:rPr>
          <w:rFonts w:eastAsia="Times New Roman"/>
          <w:szCs w:val="24"/>
        </w:rPr>
        <w:t>» και ως πηγή</w:t>
      </w:r>
      <w:r>
        <w:rPr>
          <w:rFonts w:eastAsia="Times New Roman"/>
          <w:szCs w:val="24"/>
        </w:rPr>
        <w:t>,</w:t>
      </w:r>
      <w:r>
        <w:rPr>
          <w:rFonts w:eastAsia="Times New Roman"/>
          <w:szCs w:val="24"/>
        </w:rPr>
        <w:t xml:space="preserve"> μάλιστα</w:t>
      </w:r>
      <w:r>
        <w:rPr>
          <w:rFonts w:eastAsia="Times New Roman"/>
          <w:szCs w:val="24"/>
        </w:rPr>
        <w:t>,</w:t>
      </w:r>
      <w:r>
        <w:rPr>
          <w:rFonts w:eastAsia="Times New Roman"/>
          <w:szCs w:val="24"/>
        </w:rPr>
        <w:t xml:space="preserve"> αναφέρονταν η εφημερίδα «ΚΑΡΦΙ».</w:t>
      </w:r>
    </w:p>
    <w:p w14:paraId="6900E34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Βέβαια, το συγκεκριμένο ζήτημα είχε προκαλέσει, όπως </w:t>
      </w:r>
      <w:proofErr w:type="spellStart"/>
      <w:r>
        <w:rPr>
          <w:rFonts w:eastAsia="Times New Roman" w:cs="Times New Roman"/>
          <w:szCs w:val="24"/>
        </w:rPr>
        <w:t>προείπα</w:t>
      </w:r>
      <w:proofErr w:type="spellEnd"/>
      <w:r>
        <w:rPr>
          <w:rFonts w:eastAsia="Times New Roman" w:cs="Times New Roman"/>
          <w:szCs w:val="24"/>
        </w:rPr>
        <w:t>, πολιτικό σεισμό πριν από δώδεκα ακριβώς μέρες, όταν ο συναγωνιστής Γιάννης Λαγός είχε προβεί σε αυτές τις αποκαλύψεις, τόσο για τις επ</w:t>
      </w:r>
      <w:r>
        <w:rPr>
          <w:rFonts w:eastAsia="Times New Roman" w:cs="Times New Roman"/>
          <w:szCs w:val="24"/>
        </w:rPr>
        <w:t>αφές Καμμένου-</w:t>
      </w:r>
      <w:proofErr w:type="spellStart"/>
      <w:r>
        <w:rPr>
          <w:rFonts w:eastAsia="Times New Roman" w:cs="Times New Roman"/>
          <w:szCs w:val="24"/>
        </w:rPr>
        <w:t>Γιαννουσάκη</w:t>
      </w:r>
      <w:proofErr w:type="spellEnd"/>
      <w:r>
        <w:rPr>
          <w:rFonts w:eastAsia="Times New Roman" w:cs="Times New Roman"/>
          <w:szCs w:val="24"/>
        </w:rPr>
        <w:t xml:space="preserve"> όσο και για τη φράση στελέχους του ΣΥΡΙΖΑ, </w:t>
      </w:r>
      <w:proofErr w:type="spellStart"/>
      <w:r>
        <w:rPr>
          <w:rFonts w:eastAsia="Times New Roman" w:cs="Times New Roman"/>
          <w:szCs w:val="24"/>
        </w:rPr>
        <w:t>Διαμανού</w:t>
      </w:r>
      <w:proofErr w:type="spellEnd"/>
      <w:r>
        <w:rPr>
          <w:rFonts w:eastAsia="Times New Roman" w:cs="Times New Roman"/>
          <w:szCs w:val="24"/>
        </w:rPr>
        <w:t xml:space="preserve"> στις φυλακές ανηλίκων. Τότε τόσο ο ΣΥΡΙΖΑ όσο και η Νέα Δημοκρατία σφυρίζατε αδιάφορα, αποφεύγοντας τη συγκεκριμένη στιγμή να απαντήσετε, πέρα από τις δηλώσεις προς υπεράσπιση τρ</w:t>
      </w:r>
      <w:r>
        <w:rPr>
          <w:rFonts w:eastAsia="Times New Roman" w:cs="Times New Roman"/>
          <w:szCs w:val="24"/>
        </w:rPr>
        <w:t xml:space="preserve">ομοκρατών. Και μάλιστα είχαμε δηλώσεις και του Προέδρου της Βουλής. </w:t>
      </w:r>
    </w:p>
    <w:p w14:paraId="6900E35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Εδώ, κύριε Υπουργέ, θα μπορούσατε -αυτό που σας είπα προηγουμένως- να ρωτήσετε τον κ. Γεωργιάδη, γιατί μετά από δώδεκα μέρες ακριβώς προέβη στην ανάδειξη του θέματος; Μήπως αυτές τις δώδε</w:t>
      </w:r>
      <w:r>
        <w:rPr>
          <w:rFonts w:eastAsia="Times New Roman" w:cs="Times New Roman"/>
          <w:szCs w:val="24"/>
        </w:rPr>
        <w:t>κα μέρες, κύριε Υπουργέ, έψαχνε να δει αν υπάρχει σχέση κάποιων δικών τους από τη Νέα Δημοκρατία, ούτως ώστε να αποσιωπήσει τελείως το γεγονός; Προσέξτε το!</w:t>
      </w:r>
    </w:p>
    <w:p w14:paraId="6900E35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Η Νέα Δημοκρατία, λοιπόν, περίμενε δώδεκα ολόκληρες μέρες, προκειμένου να ξεχαστεί. Έτσι βέβαια νόμ</w:t>
      </w:r>
      <w:r>
        <w:rPr>
          <w:rFonts w:eastAsia="Times New Roman" w:cs="Times New Roman"/>
          <w:szCs w:val="24"/>
        </w:rPr>
        <w:t>ιζε. Όσον αφορά την ερώτηση του συναγωνιστή Λαγού, επέλεξε να αναφερθεί σε ένα και μόνο τμήμα τής, αυτό που αφορούσε τα επιχειρηματικά συμφέροντα, για να προβληθεί για άλλη μια φορά -όπως έγινε και σήμερα, κύριε Υπουργέ, μαζί σας- ως κόντρα μεταξύ της Νέας</w:t>
      </w:r>
      <w:r>
        <w:rPr>
          <w:rFonts w:eastAsia="Times New Roman" w:cs="Times New Roman"/>
          <w:szCs w:val="24"/>
        </w:rPr>
        <w:t xml:space="preserve"> Δημοκρατίας και του ΣΥΡΙΖΑ. Όμως, κανένας δεν ασχολήθηκε με το ότι η Νέα Δημοκρατία με αυτόν τον τρόπο από τη μία παρέχει, όπως είπα και πριν, ασυλία στους τρομοκράτες μαζί με τον ΣΥΡΙΖΑ και από την άλλη, όμως, προέβη σε μια επίδειξη μικροπρέπειας και αήθ</w:t>
      </w:r>
      <w:r>
        <w:rPr>
          <w:rFonts w:eastAsia="Times New Roman" w:cs="Times New Roman"/>
          <w:szCs w:val="24"/>
        </w:rPr>
        <w:t xml:space="preserve">ους αντικοινοβουλευτικής συμπεριφοράς. </w:t>
      </w:r>
    </w:p>
    <w:p w14:paraId="6900E35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Έγινε και μια αναφορά σε παραδικαστικό κύκλωμα. Εμείς, ως Χρυσή Αυγή έχουμε, δυστυχώς, πολύ άσχημη εμπειρία του παραδικαστικού κυκλώματος. Ήταν αυτό που φυλάκισε τον Αρχηγό και Γενικό Γραμματέα της Χρυσής Αυγής, Βουλ</w:t>
      </w:r>
      <w:r>
        <w:rPr>
          <w:rFonts w:eastAsia="Times New Roman" w:cs="Times New Roman"/>
          <w:szCs w:val="24"/>
        </w:rPr>
        <w:t xml:space="preserve">ευτές και στελέχη του κινήματος. </w:t>
      </w:r>
    </w:p>
    <w:p w14:paraId="6900E35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Ας μας πει –εδώ είναι το θράσος που ανέφερε προηγουμένως- ο κ. </w:t>
      </w:r>
      <w:proofErr w:type="spellStart"/>
      <w:r>
        <w:rPr>
          <w:rFonts w:eastAsia="Times New Roman" w:cs="Times New Roman"/>
          <w:szCs w:val="24"/>
        </w:rPr>
        <w:t>Μπάμπης</w:t>
      </w:r>
      <w:proofErr w:type="spellEnd"/>
      <w:r>
        <w:rPr>
          <w:rFonts w:eastAsia="Times New Roman" w:cs="Times New Roman"/>
          <w:szCs w:val="24"/>
        </w:rPr>
        <w:t xml:space="preserve"> Αθανασίου, δεν ήταν αυτός που έπαιρνε τηλέφωνο την Εισαγγελέα Τσάμη, δεν ήταν ο Σαμαράς που έπαιρνε τηλέφωνο τον Εισαγγελέα </w:t>
      </w:r>
      <w:proofErr w:type="spellStart"/>
      <w:r>
        <w:rPr>
          <w:rFonts w:eastAsia="Times New Roman" w:cs="Times New Roman"/>
          <w:szCs w:val="24"/>
        </w:rPr>
        <w:t>Ντογιάκο</w:t>
      </w:r>
      <w:proofErr w:type="spellEnd"/>
      <w:r>
        <w:rPr>
          <w:rFonts w:eastAsia="Times New Roman" w:cs="Times New Roman"/>
          <w:szCs w:val="24"/>
        </w:rPr>
        <w:t xml:space="preserve"> και έχουν σήμερα τ</w:t>
      </w:r>
      <w:r>
        <w:rPr>
          <w:rFonts w:eastAsia="Times New Roman" w:cs="Times New Roman"/>
          <w:szCs w:val="24"/>
        </w:rPr>
        <w:t xml:space="preserve">ο θράσος στη Νέα Δημοκρατία κι έρχονται και κουνάνε το δάχτυλο για το αν Υπουργοί ή Πρωθυπουργός ενοχλεί εισαγγελείς; </w:t>
      </w:r>
    </w:p>
    <w:p w14:paraId="6900E35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Εδώ, βέβαια, υπάρχει κι ένα ζήτημα με τον κ. Καμμένο. Τι δουλειά είχε ο κ. Καμμένος να κάνει διάλογο με τον ισοβίτη; Από υπερβάλλοντα ζήλ</w:t>
      </w:r>
      <w:r>
        <w:rPr>
          <w:rFonts w:eastAsia="Times New Roman" w:cs="Times New Roman"/>
          <w:szCs w:val="24"/>
        </w:rPr>
        <w:t>ο όπως αναφέρατε, κύριε Υπουργέ; Μου έκανε τρομερή εντύπωση. Θα είχε μια λογική εξήγηση αν το κάνατε εσείς, ως Υπουργός Δικαιοσύνης, θέλοντας να παρουσιάσετε έναν υπερβάλλοντα ζήλο. Ποια είναι στα αλήθεια η δουλειά του κ. Καμμένου; Πού έχει ακουστεί ξανά Υ</w:t>
      </w:r>
      <w:r>
        <w:rPr>
          <w:rFonts w:eastAsia="Times New Roman" w:cs="Times New Roman"/>
          <w:szCs w:val="24"/>
        </w:rPr>
        <w:t xml:space="preserve">πουργός να μπαίνει ενδιάμεσος, ούτως ώστε να λυθούν τέτοια προβλήματα; </w:t>
      </w:r>
    </w:p>
    <w:p w14:paraId="6900E35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Ο Πρόεδρος, λοιπόν, της Βουλής, κ. </w:t>
      </w:r>
      <w:proofErr w:type="spellStart"/>
      <w:r>
        <w:rPr>
          <w:rFonts w:eastAsia="Times New Roman" w:cs="Times New Roman"/>
          <w:szCs w:val="24"/>
        </w:rPr>
        <w:t>Βούτσης</w:t>
      </w:r>
      <w:proofErr w:type="spellEnd"/>
      <w:r>
        <w:rPr>
          <w:rFonts w:eastAsia="Times New Roman" w:cs="Times New Roman"/>
          <w:szCs w:val="24"/>
        </w:rPr>
        <w:t xml:space="preserve">, απέκλεισε τους Βουλευτές της Χρυσής Αυγής –ακούστε, για όσους δεν το γνωρίζετε- από κάθε κοινοβουλευτική αποστολή στο εξωτερικό. Και αυτό, </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 xml:space="preserve">όλο το γεγονός ότι δεν έχει καταδικαστεί -γιατί αναφέρθηκε και αυτό προηγουμένως σε αυτήν την </w:t>
      </w:r>
      <w:r>
        <w:rPr>
          <w:rFonts w:eastAsia="Times New Roman" w:cs="Times New Roman"/>
          <w:szCs w:val="24"/>
          <w:lang w:val="en-US"/>
        </w:rPr>
        <w:t>A</w:t>
      </w:r>
      <w:proofErr w:type="spellStart"/>
      <w:r>
        <w:rPr>
          <w:rFonts w:eastAsia="Times New Roman" w:cs="Times New Roman"/>
          <w:szCs w:val="24"/>
        </w:rPr>
        <w:t>ίθουσα</w:t>
      </w:r>
      <w:proofErr w:type="spellEnd"/>
      <w:r>
        <w:rPr>
          <w:rFonts w:eastAsia="Times New Roman" w:cs="Times New Roman"/>
          <w:szCs w:val="24"/>
        </w:rPr>
        <w:t xml:space="preserve">- κανένας από το κόμμα για εγκληματική οργάνωση κι ενώ η δίκη συνεχίζεται. </w:t>
      </w:r>
    </w:p>
    <w:p w14:paraId="6900E35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Χτυπιόταν</w:t>
      </w:r>
      <w:r>
        <w:rPr>
          <w:rFonts w:eastAsia="Times New Roman" w:cs="Times New Roman"/>
          <w:szCs w:val="24"/>
        </w:rPr>
        <w:t>,</w:t>
      </w:r>
      <w:r>
        <w:rPr>
          <w:rFonts w:eastAsia="Times New Roman" w:cs="Times New Roman"/>
          <w:szCs w:val="24"/>
        </w:rPr>
        <w:t xml:space="preserve"> προηγουμένως</w:t>
      </w:r>
      <w:r>
        <w:rPr>
          <w:rFonts w:eastAsia="Times New Roman" w:cs="Times New Roman"/>
          <w:szCs w:val="24"/>
        </w:rPr>
        <w:t>,</w:t>
      </w:r>
      <w:r>
        <w:rPr>
          <w:rFonts w:eastAsia="Times New Roman" w:cs="Times New Roman"/>
          <w:szCs w:val="24"/>
        </w:rPr>
        <w:t xml:space="preserve"> ο Άδωνις Γεωργιάδης για το τεκμήριο αθωότητας. Εδ</w:t>
      </w:r>
      <w:r>
        <w:rPr>
          <w:rFonts w:eastAsia="Times New Roman" w:cs="Times New Roman"/>
          <w:szCs w:val="24"/>
        </w:rPr>
        <w:t>ώ μάλλον το τεκμήριο αθωότητας ισχύει για όλους πλην των εθνικιστών. Έτσι σέβεστε το τεκμήριο αθωότητας; Έτσι πιστεύετε στους δημοκρατικούς θεσμούς; Βάζοντας επιπλέον Αντιπροέδρους στο Προεδρείο της Βουλής, εξαιρώντας για άλλη μια φορά την τρίτη πολιτική δ</w:t>
      </w:r>
      <w:r>
        <w:rPr>
          <w:rFonts w:eastAsia="Times New Roman" w:cs="Times New Roman"/>
          <w:szCs w:val="24"/>
        </w:rPr>
        <w:t xml:space="preserve">ύναμη. Ακούσαμε τον Κοινοβουλευτικό Εκπρόσωπο της Νέας Δημοκρατίας, κ. Τζαβάρα να οδύρεται προηγουμένως για το άβατο του </w:t>
      </w:r>
      <w:proofErr w:type="spellStart"/>
      <w:r>
        <w:rPr>
          <w:rFonts w:eastAsia="Times New Roman" w:cs="Times New Roman"/>
          <w:szCs w:val="24"/>
        </w:rPr>
        <w:t>Μενιδίου</w:t>
      </w:r>
      <w:proofErr w:type="spellEnd"/>
      <w:r>
        <w:rPr>
          <w:rFonts w:eastAsia="Times New Roman" w:cs="Times New Roman"/>
          <w:szCs w:val="24"/>
        </w:rPr>
        <w:t>. Κύριε Τζαβάρα, επί των ημερών σας δεν υπήρχε το άβατο στο Μενίδι; Επί των ημερών σας δεν υπήρχε το άβατο των Εξαρχείων; Δημιο</w:t>
      </w:r>
      <w:r>
        <w:rPr>
          <w:rFonts w:eastAsia="Times New Roman" w:cs="Times New Roman"/>
          <w:szCs w:val="24"/>
        </w:rPr>
        <w:t xml:space="preserve">υργήθηκε τώρα; </w:t>
      </w:r>
    </w:p>
    <w:p w14:paraId="6900E35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Άρθρο 11 παράγραφος 1 του </w:t>
      </w:r>
      <w:r>
        <w:rPr>
          <w:rFonts w:eastAsia="Times New Roman" w:cs="Times New Roman"/>
          <w:szCs w:val="24"/>
        </w:rPr>
        <w:t>ε</w:t>
      </w:r>
      <w:r>
        <w:rPr>
          <w:rFonts w:eastAsia="Times New Roman" w:cs="Times New Roman"/>
          <w:szCs w:val="24"/>
        </w:rPr>
        <w:t xml:space="preserve">λληνικού Συντάγματος: Οι Έλληνες έχουν το δικαίωμα να συνέρχονται ήσυχα, χωρίς όπλα. Η κυρία Υπουργός Εργασίας, κ. </w:t>
      </w:r>
      <w:proofErr w:type="spellStart"/>
      <w:r>
        <w:rPr>
          <w:rFonts w:eastAsia="Times New Roman" w:cs="Times New Roman"/>
          <w:szCs w:val="24"/>
        </w:rPr>
        <w:t>Αχτσιόγλου</w:t>
      </w:r>
      <w:proofErr w:type="spellEnd"/>
      <w:r>
        <w:rPr>
          <w:rFonts w:eastAsia="Times New Roman" w:cs="Times New Roman"/>
          <w:szCs w:val="24"/>
        </w:rPr>
        <w:t xml:space="preserve"> δέχθηκε προχθές, για να συζητήσει για τα δικαιώματα των εργατών, εκπροσώπους -λέει- της</w:t>
      </w:r>
      <w:r>
        <w:rPr>
          <w:rFonts w:eastAsia="Times New Roman" w:cs="Times New Roman"/>
          <w:szCs w:val="24"/>
        </w:rPr>
        <w:t xml:space="preserve"> πακιστανικής κοινότητας, οι οποίοι βγήκαν και έκαναν πορεία στο Μενίδι και στον Ασπρόπυργο και μάλιστα βγήκαν με όπλα, τσάπες στους ώμους. Είναι παράβαση καθήκοντος αυτό, κύριε Υπουργέ, να δέχεται ανθρώπους, οι οποίοι δεν έχουν κανένα απολύτως δικαίωμα να</w:t>
      </w:r>
      <w:r>
        <w:rPr>
          <w:rFonts w:eastAsia="Times New Roman" w:cs="Times New Roman"/>
          <w:szCs w:val="24"/>
        </w:rPr>
        <w:t xml:space="preserve"> συνέρχονται έστω και ειρηνικά στην πατρίδα μας; Πού θα φτάσει τέλος πάντων αυτή η</w:t>
      </w:r>
      <w:r w:rsidRPr="00223096">
        <w:rPr>
          <w:rFonts w:eastAsia="Times New Roman" w:cs="Times New Roman"/>
          <w:szCs w:val="24"/>
        </w:rPr>
        <w:t xml:space="preserve"> </w:t>
      </w:r>
      <w:r>
        <w:rPr>
          <w:rFonts w:eastAsia="Times New Roman" w:cs="Times New Roman"/>
          <w:szCs w:val="24"/>
        </w:rPr>
        <w:t xml:space="preserve">ανοχή; </w:t>
      </w:r>
    </w:p>
    <w:p w14:paraId="6900E358" w14:textId="77777777" w:rsidR="0091451A" w:rsidRDefault="0014380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ήθελα να κλείσω με κάτι τελευταίο. Δυστυχώς, δεν έχω το χρόνο να σχολιάσω τις τροπολογίες. Άλλωστε, τις περισσότερες τις καταψηφίζουμε. Θα τοποθετηθούμε στην ψήφιση. </w:t>
      </w:r>
    </w:p>
    <w:p w14:paraId="6900E359" w14:textId="77777777" w:rsidR="0091451A" w:rsidRDefault="0014380A">
      <w:pPr>
        <w:spacing w:after="0" w:line="600" w:lineRule="auto"/>
        <w:ind w:firstLine="720"/>
        <w:contextualSpacing/>
        <w:jc w:val="both"/>
        <w:rPr>
          <w:rFonts w:eastAsia="Times New Roman" w:cs="Times New Roman"/>
          <w:szCs w:val="24"/>
        </w:rPr>
      </w:pPr>
      <w:r>
        <w:rPr>
          <w:rFonts w:eastAsia="Times New Roman" w:cs="Times New Roman"/>
          <w:szCs w:val="24"/>
        </w:rPr>
        <w:t>Η Νέα Δημοκρατία και ο ΣΥΡΙΖΑ έχουν δηλώσει ότι είναι πολέμιοι της διαφθοράς και της δ</w:t>
      </w:r>
      <w:r>
        <w:rPr>
          <w:rFonts w:eastAsia="Times New Roman" w:cs="Times New Roman"/>
          <w:szCs w:val="24"/>
        </w:rPr>
        <w:t xml:space="preserve">ιαπλοκής. Αυτό που θα αναφέρω, πιστεύω ότι οι περισσότεροι δεν το γνωρίζετε. Θα το καταθέσω στα Πρακτικά για να είναι και στη διάθεσή σας. Αποκάλυψη «βόμβα»: «Ο αδελφός Βαρβιτσιώτη εκπρόσωπος </w:t>
      </w:r>
      <w:r>
        <w:rPr>
          <w:rFonts w:eastAsia="Times New Roman" w:cs="Times New Roman"/>
          <w:szCs w:val="24"/>
          <w:lang w:val="en-US"/>
        </w:rPr>
        <w:t>fund</w:t>
      </w:r>
      <w:r>
        <w:rPr>
          <w:rFonts w:eastAsia="Times New Roman" w:cs="Times New Roman"/>
          <w:szCs w:val="24"/>
        </w:rPr>
        <w:t xml:space="preserve"> που ετοιμάζεται να αγοράσει τα κόκκινα επιχειρηματικά δάνει</w:t>
      </w:r>
      <w:r>
        <w:rPr>
          <w:rFonts w:eastAsia="Times New Roman" w:cs="Times New Roman"/>
          <w:szCs w:val="24"/>
        </w:rPr>
        <w:t xml:space="preserve">α.». </w:t>
      </w:r>
    </w:p>
    <w:p w14:paraId="6900E35A" w14:textId="77777777" w:rsidR="0091451A" w:rsidRDefault="0014380A">
      <w:pPr>
        <w:spacing w:after="0" w:line="600" w:lineRule="auto"/>
        <w:ind w:firstLine="720"/>
        <w:contextualSpacing/>
        <w:jc w:val="both"/>
        <w:rPr>
          <w:rFonts w:eastAsia="Times New Roman" w:cs="Times New Roman"/>
          <w:szCs w:val="24"/>
        </w:rPr>
      </w:pPr>
      <w:r>
        <w:rPr>
          <w:rFonts w:eastAsia="Times New Roman" w:cs="Times New Roman"/>
          <w:szCs w:val="24"/>
        </w:rPr>
        <w:t>Με σχετικό κοινό δελτίο Τύπου</w:t>
      </w:r>
      <w:r>
        <w:rPr>
          <w:rFonts w:eastAsia="Times New Roman" w:cs="Times New Roman"/>
          <w:szCs w:val="24"/>
        </w:rPr>
        <w:t>,</w:t>
      </w:r>
      <w:r>
        <w:rPr>
          <w:rFonts w:eastAsia="Times New Roman" w:cs="Times New Roman"/>
          <w:szCs w:val="24"/>
        </w:rPr>
        <w:t xml:space="preserve"> που είχαν εκδώσει χθες οι τράπεζες </w:t>
      </w:r>
      <w:proofErr w:type="spellStart"/>
      <w:r>
        <w:rPr>
          <w:rFonts w:eastAsia="Times New Roman" w:cs="Times New Roman"/>
          <w:szCs w:val="24"/>
          <w:lang w:val="en-US"/>
        </w:rPr>
        <w:t>Eurobank</w:t>
      </w:r>
      <w:proofErr w:type="spellEnd"/>
      <w:r>
        <w:rPr>
          <w:rFonts w:eastAsia="Times New Roman" w:cs="Times New Roman"/>
          <w:szCs w:val="24"/>
        </w:rPr>
        <w:t xml:space="preserve"> και </w:t>
      </w:r>
      <w:r>
        <w:rPr>
          <w:rFonts w:eastAsia="Times New Roman" w:cs="Times New Roman"/>
          <w:szCs w:val="24"/>
          <w:lang w:val="en-US"/>
        </w:rPr>
        <w:t>Alpha</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ετοιμάζονται να πουλήσουν τα μη εξυπηρετούμενα επιχειρηματικά δάνεια σε ένα εταιρικό σχήμα, το οποίο περιλαμβάνει τη γνωστή επενδυτική εταιρεία </w:t>
      </w:r>
      <w:r>
        <w:rPr>
          <w:rFonts w:eastAsia="Times New Roman" w:cs="Times New Roman"/>
          <w:szCs w:val="24"/>
        </w:rPr>
        <w:t>«</w:t>
      </w:r>
      <w:r>
        <w:rPr>
          <w:rFonts w:eastAsia="Times New Roman" w:cs="Times New Roman"/>
          <w:szCs w:val="24"/>
          <w:lang w:val="en-US"/>
        </w:rPr>
        <w:t>PILLARSTONE</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την </w:t>
      </w:r>
      <w:r>
        <w:rPr>
          <w:rFonts w:eastAsia="Times New Roman" w:cs="Times New Roman"/>
          <w:szCs w:val="24"/>
        </w:rPr>
        <w:t>«</w:t>
      </w:r>
      <w:r>
        <w:rPr>
          <w:rFonts w:eastAsia="Times New Roman" w:cs="Times New Roman"/>
          <w:szCs w:val="24"/>
          <w:lang w:val="en-US"/>
        </w:rPr>
        <w:t>KKR</w:t>
      </w:r>
      <w:r>
        <w:rPr>
          <w:rFonts w:eastAsia="Times New Roman" w:cs="Times New Roman"/>
          <w:szCs w:val="24"/>
        </w:rPr>
        <w:t xml:space="preserve"> </w:t>
      </w:r>
      <w:r>
        <w:rPr>
          <w:rFonts w:eastAsia="Times New Roman" w:cs="Times New Roman"/>
          <w:szCs w:val="24"/>
          <w:lang w:val="en-US"/>
        </w:rPr>
        <w:t>FINANCIAL</w:t>
      </w:r>
      <w:r>
        <w:rPr>
          <w:rFonts w:eastAsia="Times New Roman" w:cs="Times New Roman"/>
          <w:szCs w:val="24"/>
        </w:rPr>
        <w:t>»</w:t>
      </w:r>
      <w:r>
        <w:rPr>
          <w:rFonts w:eastAsia="Times New Roman" w:cs="Times New Roman"/>
          <w:szCs w:val="24"/>
        </w:rPr>
        <w:t xml:space="preserve">, με την τραπεζική κάλυψη της Ευρωπαϊκής Τράπεζας Επενδύσεων και με τις ευλογίες της Τράπεζας της Ελλάδος. </w:t>
      </w:r>
    </w:p>
    <w:p w14:paraId="6900E35B" w14:textId="77777777" w:rsidR="0091451A" w:rsidRDefault="0014380A">
      <w:pPr>
        <w:spacing w:after="0" w:line="600" w:lineRule="auto"/>
        <w:ind w:firstLine="720"/>
        <w:contextualSpacing/>
        <w:jc w:val="both"/>
        <w:rPr>
          <w:rFonts w:eastAsia="Times New Roman" w:cs="Times New Roman"/>
          <w:szCs w:val="24"/>
        </w:rPr>
      </w:pPr>
      <w:r>
        <w:rPr>
          <w:rFonts w:eastAsia="Times New Roman" w:cs="Times New Roman"/>
          <w:szCs w:val="24"/>
        </w:rPr>
        <w:t xml:space="preserve">Με έκπληξη, όμως, είδαμε στο εν λόγω δελτίο πως εκπρόσωπος του εν λόγω εταιρικού σχήματος στην Ελλάδα δεν είναι άλλος από τον κ. </w:t>
      </w:r>
      <w:r>
        <w:rPr>
          <w:rFonts w:eastAsia="Times New Roman" w:cs="Times New Roman"/>
          <w:szCs w:val="24"/>
        </w:rPr>
        <w:t xml:space="preserve">Θωμά Βαρβιτσιώτη, αδελφό του Βουλευτή της Νέας Δημοκρατίας. </w:t>
      </w:r>
    </w:p>
    <w:p w14:paraId="6900E35C" w14:textId="77777777" w:rsidR="0091451A" w:rsidRDefault="0014380A">
      <w:pPr>
        <w:spacing w:after="0" w:line="600" w:lineRule="auto"/>
        <w:ind w:firstLine="720"/>
        <w:contextualSpacing/>
        <w:jc w:val="both"/>
        <w:rPr>
          <w:rFonts w:eastAsia="Times New Roman" w:cs="Times New Roman"/>
          <w:szCs w:val="24"/>
        </w:rPr>
      </w:pPr>
      <w:r>
        <w:rPr>
          <w:rFonts w:eastAsia="Times New Roman" w:cs="Times New Roman"/>
          <w:szCs w:val="24"/>
        </w:rPr>
        <w:t>Την ώρα, λοιπόν, που η Νέα Δημοκρατία είχε δώσει αρνητική ψήφο στις διατάξεις του πολυνομοσχεδίου αναφορικά με τα κόκκινα δάνεια, παρά τις περί το αντίθετο προβλέψεις και διαρροές των προηγούμενω</w:t>
      </w:r>
      <w:r>
        <w:rPr>
          <w:rFonts w:eastAsia="Times New Roman" w:cs="Times New Roman"/>
          <w:szCs w:val="24"/>
        </w:rPr>
        <w:t xml:space="preserve">ν εβδομάδων </w:t>
      </w:r>
      <w:r>
        <w:rPr>
          <w:rFonts w:eastAsia="Times New Roman" w:cs="Times New Roman"/>
          <w:szCs w:val="24"/>
        </w:rPr>
        <w:lastRenderedPageBreak/>
        <w:t xml:space="preserve">η εταιρεία του κ. Βαρβιτσιώτη και του Γιάννη Ολύμπιου συμπεριέλαβε στο πελατολόγιό της την </w:t>
      </w:r>
      <w:r>
        <w:rPr>
          <w:rFonts w:eastAsia="Times New Roman" w:cs="Times New Roman"/>
          <w:szCs w:val="24"/>
        </w:rPr>
        <w:t>«</w:t>
      </w:r>
      <w:r>
        <w:rPr>
          <w:rFonts w:eastAsia="Times New Roman" w:cs="Times New Roman"/>
          <w:szCs w:val="24"/>
          <w:lang w:val="en-US"/>
        </w:rPr>
        <w:t>KKR</w:t>
      </w:r>
      <w:r>
        <w:rPr>
          <w:rFonts w:eastAsia="Times New Roman" w:cs="Times New Roman"/>
          <w:szCs w:val="24"/>
        </w:rPr>
        <w:t xml:space="preserve"> </w:t>
      </w:r>
      <w:r>
        <w:rPr>
          <w:rFonts w:eastAsia="Times New Roman" w:cs="Times New Roman"/>
          <w:szCs w:val="24"/>
          <w:lang w:val="en-US"/>
        </w:rPr>
        <w:t>CREDIT</w:t>
      </w:r>
      <w:r>
        <w:rPr>
          <w:rFonts w:eastAsia="Times New Roman" w:cs="Times New Roman"/>
          <w:szCs w:val="24"/>
        </w:rPr>
        <w:t>»</w:t>
      </w:r>
      <w:r>
        <w:rPr>
          <w:rFonts w:eastAsia="Times New Roman" w:cs="Times New Roman"/>
          <w:szCs w:val="24"/>
        </w:rPr>
        <w:t xml:space="preserve">, την οποία και εκπροσωπεί στην Ελλάδα. </w:t>
      </w:r>
    </w:p>
    <w:p w14:paraId="6900E35D" w14:textId="77777777" w:rsidR="0091451A" w:rsidRDefault="0014380A">
      <w:pPr>
        <w:spacing w:after="0" w:line="600" w:lineRule="auto"/>
        <w:ind w:firstLine="720"/>
        <w:contextualSpacing/>
        <w:jc w:val="both"/>
        <w:rPr>
          <w:rFonts w:eastAsia="Times New Roman" w:cs="Times New Roman"/>
          <w:szCs w:val="24"/>
        </w:rPr>
      </w:pPr>
      <w:r>
        <w:rPr>
          <w:rFonts w:eastAsia="Times New Roman" w:cs="Times New Roman"/>
          <w:szCs w:val="24"/>
        </w:rPr>
        <w:t xml:space="preserve">Πρόκειται για το πρώτο επενδυτικό </w:t>
      </w:r>
      <w:r>
        <w:rPr>
          <w:rFonts w:eastAsia="Times New Roman" w:cs="Times New Roman"/>
          <w:szCs w:val="24"/>
          <w:lang w:val="en-US"/>
        </w:rPr>
        <w:t>fund</w:t>
      </w:r>
      <w:r>
        <w:rPr>
          <w:rFonts w:eastAsia="Times New Roman" w:cs="Times New Roman"/>
          <w:szCs w:val="24"/>
        </w:rPr>
        <w:t xml:space="preserve"> που έχει ενδιαφερθεί για την εξαγορά των γνωστών κόκκινων δαν</w:t>
      </w:r>
      <w:r>
        <w:rPr>
          <w:rFonts w:eastAsia="Times New Roman" w:cs="Times New Roman"/>
          <w:szCs w:val="24"/>
        </w:rPr>
        <w:t xml:space="preserve">είων από τις τράπεζες, το οποίο πριν από λίγες ημέρες συνέστησε ένα σχήμα διαχείρισης μη εξυπηρετούμενων δανείων στην Ελλάδα με την </w:t>
      </w:r>
      <w:r>
        <w:rPr>
          <w:rFonts w:eastAsia="Times New Roman" w:cs="Times New Roman"/>
          <w:szCs w:val="24"/>
          <w:lang w:val="en-US"/>
        </w:rPr>
        <w:t>Alpha</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και τη </w:t>
      </w:r>
      <w:proofErr w:type="spellStart"/>
      <w:r>
        <w:rPr>
          <w:rFonts w:eastAsia="Times New Roman" w:cs="Times New Roman"/>
          <w:szCs w:val="24"/>
          <w:lang w:val="en-US"/>
        </w:rPr>
        <w:t>Eurobank</w:t>
      </w:r>
      <w:proofErr w:type="spellEnd"/>
      <w:r>
        <w:rPr>
          <w:rFonts w:eastAsia="Times New Roman" w:cs="Times New Roman"/>
          <w:szCs w:val="24"/>
        </w:rPr>
        <w:t>.</w:t>
      </w:r>
    </w:p>
    <w:p w14:paraId="6900E35E" w14:textId="77777777" w:rsidR="0091451A" w:rsidRDefault="0014380A">
      <w:pPr>
        <w:spacing w:after="0" w:line="600" w:lineRule="auto"/>
        <w:ind w:firstLine="720"/>
        <w:contextualSpacing/>
        <w:jc w:val="both"/>
        <w:rPr>
          <w:rFonts w:eastAsia="Times New Roman" w:cs="Times New Roman"/>
          <w:szCs w:val="24"/>
        </w:rPr>
      </w:pPr>
      <w:r>
        <w:rPr>
          <w:rFonts w:eastAsia="Times New Roman" w:cs="Times New Roman"/>
          <w:szCs w:val="24"/>
        </w:rPr>
        <w:t xml:space="preserve">Με το </w:t>
      </w:r>
      <w:r>
        <w:rPr>
          <w:rFonts w:eastAsia="Times New Roman" w:cs="Times New Roman"/>
          <w:szCs w:val="24"/>
          <w:lang w:val="en-US"/>
        </w:rPr>
        <w:t>deal</w:t>
      </w:r>
      <w:r>
        <w:rPr>
          <w:rFonts w:eastAsia="Times New Roman" w:cs="Times New Roman"/>
          <w:szCs w:val="24"/>
        </w:rPr>
        <w:t xml:space="preserve"> αυτό το δίδυμο εισέρχεται σε μια αγορά</w:t>
      </w:r>
      <w:r>
        <w:rPr>
          <w:rFonts w:eastAsia="Times New Roman" w:cs="Times New Roman"/>
          <w:szCs w:val="24"/>
        </w:rPr>
        <w:t>,</w:t>
      </w:r>
      <w:r>
        <w:rPr>
          <w:rFonts w:eastAsia="Times New Roman" w:cs="Times New Roman"/>
          <w:szCs w:val="24"/>
        </w:rPr>
        <w:t xml:space="preserve"> που θα παραμείνει στο επενδυτικό προσκήνιο γι</w:t>
      </w:r>
      <w:r>
        <w:rPr>
          <w:rFonts w:eastAsia="Times New Roman" w:cs="Times New Roman"/>
          <w:szCs w:val="24"/>
        </w:rPr>
        <w:t xml:space="preserve">α την επόμενη διετία. Και όλα αυτά παρά την κάμψη του τελευταίου χρόνου. Σε σχέση, λοιπόν, με την περίοδο Σαμαρά, οι Βαρβιτσιώτης και Ολύμπιος σάρωναν προκλητικά τα πάντα στο πέρασμά τους. </w:t>
      </w:r>
    </w:p>
    <w:p w14:paraId="6900E35F" w14:textId="77777777" w:rsidR="0091451A" w:rsidRDefault="0014380A">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την Προεδρική Έδρα καταλαμβάνει η Γ΄ Αντιπρόεδρος</w:t>
      </w:r>
      <w:r>
        <w:rPr>
          <w:rFonts w:eastAsia="Times New Roman" w:cs="Times New Roman"/>
          <w:szCs w:val="24"/>
        </w:rPr>
        <w:t xml:space="preserve"> της Βουλής κ. </w:t>
      </w:r>
      <w:r>
        <w:rPr>
          <w:rFonts w:eastAsia="Times New Roman" w:cs="Times New Roman"/>
          <w:b/>
          <w:szCs w:val="24"/>
        </w:rPr>
        <w:t>ΑΝΑΣΤΑΣΙΑ ΧΡΙΣΤΟΔΟΥΛΟΠΟΥΛΟΥ</w:t>
      </w:r>
      <w:r>
        <w:rPr>
          <w:rFonts w:eastAsia="Times New Roman" w:cs="Times New Roman"/>
          <w:szCs w:val="24"/>
        </w:rPr>
        <w:t>)</w:t>
      </w:r>
    </w:p>
    <w:p w14:paraId="6900E360" w14:textId="77777777" w:rsidR="0091451A" w:rsidRDefault="0014380A">
      <w:pPr>
        <w:spacing w:after="0" w:line="600" w:lineRule="auto"/>
        <w:ind w:firstLine="720"/>
        <w:contextualSpacing/>
        <w:jc w:val="both"/>
        <w:rPr>
          <w:rFonts w:eastAsia="Times New Roman" w:cs="Times New Roman"/>
          <w:szCs w:val="24"/>
        </w:rPr>
      </w:pPr>
      <w:r>
        <w:rPr>
          <w:rFonts w:eastAsia="Times New Roman" w:cs="Times New Roman"/>
          <w:szCs w:val="24"/>
        </w:rPr>
        <w:t>Ωστόσο, το πλέον σημαντικό στοιχείο έχει να κάνει με το πολιτικό και ηθικό ζήτημα</w:t>
      </w:r>
      <w:r>
        <w:rPr>
          <w:rFonts w:eastAsia="Times New Roman" w:cs="Times New Roman"/>
          <w:szCs w:val="24"/>
        </w:rPr>
        <w:t>,</w:t>
      </w:r>
      <w:r>
        <w:rPr>
          <w:rFonts w:eastAsia="Times New Roman" w:cs="Times New Roman"/>
          <w:szCs w:val="24"/>
        </w:rPr>
        <w:t xml:space="preserve"> που προκύπτει για εσάς, κύριοι της Νέας Δημοκρατίας, και περισσότερο για τον κ. Μιλτιάδη Βαρβιτσιώτη, σημαντικό στέλεχος του συστήματος Μητσοτάκη, για το γεγονός, δηλαδή, ότι ο αδελφός του κάνει μπίζνες σε ένα μέτωπο που αποδοκιμάστηκε κοινοβουλευτικά από</w:t>
      </w:r>
      <w:r>
        <w:rPr>
          <w:rFonts w:eastAsia="Times New Roman" w:cs="Times New Roman"/>
          <w:szCs w:val="24"/>
        </w:rPr>
        <w:t xml:space="preserve"> εσάς, από τη Νέα Δημοκρατία. </w:t>
      </w:r>
    </w:p>
    <w:p w14:paraId="6900E361" w14:textId="77777777" w:rsidR="0091451A" w:rsidRDefault="0014380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Φυσικά, δεν θα πρέπει κανένας να λησμονήσει τις σχέσεις αίματος του Γιάννη Ολύμπιου με τον Αντώνη Σαμαρά, του οποίου υπήρξε εξ απορρήτου συνεργάτης. </w:t>
      </w:r>
    </w:p>
    <w:p w14:paraId="6900E362" w14:textId="77777777" w:rsidR="0091451A" w:rsidRDefault="0014380A">
      <w:pPr>
        <w:spacing w:after="0" w:line="600" w:lineRule="auto"/>
        <w:ind w:firstLine="720"/>
        <w:contextualSpacing/>
        <w:jc w:val="both"/>
        <w:rPr>
          <w:rFonts w:eastAsia="Times New Roman" w:cs="Times New Roman"/>
          <w:szCs w:val="24"/>
        </w:rPr>
      </w:pPr>
      <w:r>
        <w:rPr>
          <w:rFonts w:eastAsia="Times New Roman" w:cs="Times New Roman"/>
          <w:szCs w:val="24"/>
        </w:rPr>
        <w:t>Τα ερωτήματα, λοιπόν, πολλαπλασιάζονται, αν αναλογιστεί κανείς πως το ρόλο-</w:t>
      </w:r>
      <w:r>
        <w:rPr>
          <w:rFonts w:eastAsia="Times New Roman" w:cs="Times New Roman"/>
          <w:szCs w:val="24"/>
        </w:rPr>
        <w:t xml:space="preserve">κλειδί στην προσέγγιση της εταιρείας των κυρίων με την </w:t>
      </w:r>
      <w:r>
        <w:rPr>
          <w:rFonts w:eastAsia="Times New Roman" w:cs="Times New Roman"/>
          <w:szCs w:val="24"/>
        </w:rPr>
        <w:t>«</w:t>
      </w:r>
      <w:r>
        <w:rPr>
          <w:rFonts w:eastAsia="Times New Roman" w:cs="Times New Roman"/>
          <w:szCs w:val="24"/>
          <w:lang w:val="en-US"/>
        </w:rPr>
        <w:t>KKR</w:t>
      </w:r>
      <w:r>
        <w:rPr>
          <w:rFonts w:eastAsia="Times New Roman" w:cs="Times New Roman"/>
          <w:szCs w:val="24"/>
        </w:rPr>
        <w:t xml:space="preserve"> </w:t>
      </w:r>
      <w:r>
        <w:rPr>
          <w:rFonts w:eastAsia="Times New Roman" w:cs="Times New Roman"/>
          <w:szCs w:val="24"/>
          <w:lang w:val="en-US"/>
        </w:rPr>
        <w:t>CREDIT</w:t>
      </w:r>
      <w:r>
        <w:rPr>
          <w:rFonts w:eastAsia="Times New Roman" w:cs="Times New Roman"/>
          <w:szCs w:val="24"/>
        </w:rPr>
        <w:t>»</w:t>
      </w:r>
      <w:r>
        <w:rPr>
          <w:rFonts w:eastAsia="Times New Roman" w:cs="Times New Roman"/>
          <w:szCs w:val="24"/>
        </w:rPr>
        <w:t xml:space="preserve">, σύμφωνα με πληροφορίες, έπαιξε ο τραπεζίτης Άνθιμος Θωμόπουλος, ο οποίος και είχε προσπαθήσει να φέρει σε επαφή το εν λόγω </w:t>
      </w:r>
      <w:r>
        <w:rPr>
          <w:rFonts w:eastAsia="Times New Roman" w:cs="Times New Roman"/>
          <w:szCs w:val="24"/>
          <w:lang w:val="en-US"/>
        </w:rPr>
        <w:t>fund</w:t>
      </w:r>
      <w:r>
        <w:rPr>
          <w:rFonts w:eastAsia="Times New Roman" w:cs="Times New Roman"/>
          <w:szCs w:val="24"/>
        </w:rPr>
        <w:t xml:space="preserve"> με την Τράπεζα Πειραιώς. </w:t>
      </w:r>
    </w:p>
    <w:p w14:paraId="6900E363" w14:textId="77777777" w:rsidR="0091451A" w:rsidRDefault="0014380A">
      <w:pPr>
        <w:spacing w:after="0" w:line="600" w:lineRule="auto"/>
        <w:ind w:firstLine="720"/>
        <w:contextualSpacing/>
        <w:jc w:val="both"/>
        <w:rPr>
          <w:rFonts w:eastAsia="Times New Roman" w:cs="Times New Roman"/>
          <w:szCs w:val="24"/>
        </w:rPr>
      </w:pPr>
      <w:r>
        <w:rPr>
          <w:rFonts w:eastAsia="Times New Roman" w:cs="Times New Roman"/>
          <w:szCs w:val="24"/>
        </w:rPr>
        <w:t>Την ώρα, λοιπόν, που οι πολιτικοί</w:t>
      </w:r>
      <w:r>
        <w:rPr>
          <w:rFonts w:eastAsia="Times New Roman" w:cs="Times New Roman"/>
          <w:szCs w:val="24"/>
        </w:rPr>
        <w:t xml:space="preserve"> αλήτες, δεξιοί και αριστεροί, υπογράφουν μνημόνια και καταστρέφουν τη χώρα, οι ίδιοι και τα σόγια τους κάνουν μπίζνες πάνω στο κουφάρι της Ελλάδας. Ετοιμάζονται να πετάξουν στο δρόμο τους Έλληνες πολίτες. </w:t>
      </w:r>
    </w:p>
    <w:p w14:paraId="6900E364" w14:textId="77777777" w:rsidR="0091451A" w:rsidRDefault="0014380A">
      <w:pPr>
        <w:spacing w:after="0" w:line="600" w:lineRule="auto"/>
        <w:ind w:firstLine="720"/>
        <w:contextualSpacing/>
        <w:jc w:val="both"/>
        <w:rPr>
          <w:rFonts w:eastAsia="Times New Roman" w:cs="Times New Roman"/>
          <w:szCs w:val="24"/>
        </w:rPr>
      </w:pPr>
      <w:r>
        <w:rPr>
          <w:rFonts w:eastAsia="Times New Roman" w:cs="Times New Roman"/>
          <w:szCs w:val="24"/>
        </w:rPr>
        <w:t xml:space="preserve">Μετά την εταιρεία </w:t>
      </w:r>
      <w:r>
        <w:rPr>
          <w:rFonts w:eastAsia="Times New Roman" w:cs="Times New Roman"/>
          <w:szCs w:val="24"/>
        </w:rPr>
        <w:t>«</w:t>
      </w:r>
      <w:r>
        <w:rPr>
          <w:rFonts w:eastAsia="Times New Roman" w:cs="Times New Roman"/>
          <w:szCs w:val="24"/>
          <w:lang w:val="en-US"/>
        </w:rPr>
        <w:t>PQH</w:t>
      </w:r>
      <w:r>
        <w:rPr>
          <w:rFonts w:eastAsia="Times New Roman" w:cs="Times New Roman"/>
          <w:szCs w:val="24"/>
        </w:rPr>
        <w:t>»</w:t>
      </w:r>
      <w:r>
        <w:rPr>
          <w:rFonts w:eastAsia="Times New Roman" w:cs="Times New Roman"/>
          <w:szCs w:val="24"/>
        </w:rPr>
        <w:t xml:space="preserve">, ιδιοκτησίας αδελφού του </w:t>
      </w:r>
      <w:r>
        <w:rPr>
          <w:rFonts w:eastAsia="Times New Roman" w:cs="Times New Roman"/>
          <w:szCs w:val="24"/>
        </w:rPr>
        <w:t xml:space="preserve">κ. </w:t>
      </w:r>
      <w:proofErr w:type="spellStart"/>
      <w:r>
        <w:rPr>
          <w:rFonts w:eastAsia="Times New Roman" w:cs="Times New Roman"/>
          <w:szCs w:val="24"/>
        </w:rPr>
        <w:t>Τσακαλώτου</w:t>
      </w:r>
      <w:proofErr w:type="spellEnd"/>
      <w:r>
        <w:rPr>
          <w:rFonts w:eastAsia="Times New Roman" w:cs="Times New Roman"/>
          <w:szCs w:val="24"/>
        </w:rPr>
        <w:t xml:space="preserve">, που θα αναλάβει και αυτή το ξεπούλημα των κόκκινων δανείων, σήμερα σας αποκαλύψαμε τις μπίζνες και των υπολοίπων δεξιών. </w:t>
      </w:r>
    </w:p>
    <w:p w14:paraId="6900E365" w14:textId="77777777" w:rsidR="0091451A" w:rsidRDefault="0014380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Ολοκληρώστε, σας παρακαλώ. </w:t>
      </w:r>
    </w:p>
    <w:p w14:paraId="6900E366" w14:textId="77777777" w:rsidR="0091451A" w:rsidRDefault="0014380A">
      <w:pPr>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Ολοκληρώνω, κυρία Πρόεδρε. </w:t>
      </w:r>
    </w:p>
    <w:p w14:paraId="6900E367" w14:textId="77777777" w:rsidR="0091451A" w:rsidRDefault="0014380A">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όσους δεν γνωρίζουν την εταιρεία που ανέφερα, την </w:t>
      </w:r>
      <w:r>
        <w:rPr>
          <w:rFonts w:eastAsia="Times New Roman" w:cs="Times New Roman"/>
          <w:szCs w:val="24"/>
        </w:rPr>
        <w:t>«</w:t>
      </w:r>
      <w:r>
        <w:rPr>
          <w:rFonts w:eastAsia="Times New Roman" w:cs="Times New Roman"/>
          <w:szCs w:val="24"/>
          <w:lang w:val="en-US"/>
        </w:rPr>
        <w:t>PQH</w:t>
      </w:r>
      <w:r>
        <w:rPr>
          <w:rFonts w:eastAsia="Times New Roman" w:cs="Times New Roman"/>
          <w:szCs w:val="24"/>
        </w:rPr>
        <w:t>»</w:t>
      </w:r>
      <w:r>
        <w:rPr>
          <w:rFonts w:eastAsia="Times New Roman" w:cs="Times New Roman"/>
          <w:szCs w:val="24"/>
        </w:rPr>
        <w:t xml:space="preserve">, είναι η εταιρεία η οποία έχει δραστηριοποιηθεί εδώ και δέκα ημέρες στην περιοχή </w:t>
      </w:r>
      <w:r>
        <w:rPr>
          <w:rFonts w:eastAsia="Times New Roman" w:cs="Times New Roman"/>
          <w:szCs w:val="24"/>
        </w:rPr>
        <w:lastRenderedPageBreak/>
        <w:t>της Ηπείρου. Είναι μια εταιρεία η οποία εξαγόρασε το κακό κομμάτι της τότε Αγροτικής Τράπεζας και προβαίνει σε κατα</w:t>
      </w:r>
      <w:r>
        <w:rPr>
          <w:rFonts w:eastAsia="Times New Roman" w:cs="Times New Roman"/>
          <w:szCs w:val="24"/>
        </w:rPr>
        <w:t xml:space="preserve">σχέσεις. Μάλιστα, πηγαίνουν με δικαστικούς κλητήρες και βρίσκουν τους κτηνοτρόφους στις στάνες τους και τους επιδίδουν τα κατασχετήρια. Περαστικά σας! </w:t>
      </w:r>
    </w:p>
    <w:p w14:paraId="6900E368" w14:textId="77777777" w:rsidR="0091451A" w:rsidRDefault="0014380A">
      <w:pPr>
        <w:spacing w:after="0" w:line="600" w:lineRule="auto"/>
        <w:ind w:firstLine="709"/>
        <w:contextualSpacing/>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6900E369" w14:textId="77777777" w:rsidR="0091451A" w:rsidRDefault="0014380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Το λόγο έχ</w:t>
      </w:r>
      <w:r>
        <w:rPr>
          <w:rFonts w:eastAsia="Times New Roman" w:cs="Times New Roman"/>
          <w:szCs w:val="24"/>
        </w:rPr>
        <w:t xml:space="preserve">ει η κ. </w:t>
      </w:r>
      <w:proofErr w:type="spellStart"/>
      <w:r>
        <w:rPr>
          <w:rFonts w:eastAsia="Times New Roman" w:cs="Times New Roman"/>
          <w:szCs w:val="24"/>
        </w:rPr>
        <w:t>Βάκη</w:t>
      </w:r>
      <w:proofErr w:type="spellEnd"/>
      <w:r>
        <w:rPr>
          <w:rFonts w:eastAsia="Times New Roman" w:cs="Times New Roman"/>
          <w:szCs w:val="24"/>
        </w:rPr>
        <w:t xml:space="preserve">, Κοινοβουλευτική Εκπρόσωπος του ΣΥΡΙΖΑ, για δώδεκα λεπτά. </w:t>
      </w:r>
    </w:p>
    <w:p w14:paraId="6900E36A" w14:textId="77777777" w:rsidR="0091451A" w:rsidRDefault="0014380A">
      <w:pPr>
        <w:spacing w:after="0" w:line="600" w:lineRule="auto"/>
        <w:ind w:firstLine="720"/>
        <w:contextualSpacing/>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 xml:space="preserve">Σας ευχαριστώ πολύ, κυρία Πρόεδρε. </w:t>
      </w:r>
    </w:p>
    <w:p w14:paraId="6900E36B" w14:textId="77777777" w:rsidR="0091451A" w:rsidRDefault="0014380A">
      <w:pPr>
        <w:spacing w:after="0" w:line="600" w:lineRule="auto"/>
        <w:ind w:firstLine="720"/>
        <w:contextualSpacing/>
        <w:jc w:val="both"/>
        <w:rPr>
          <w:rFonts w:eastAsia="Times New Roman" w:cs="Times New Roman"/>
          <w:szCs w:val="24"/>
        </w:rPr>
      </w:pPr>
      <w:r>
        <w:rPr>
          <w:rFonts w:eastAsia="Times New Roman" w:cs="Times New Roman"/>
          <w:szCs w:val="24"/>
        </w:rPr>
        <w:t>Έχω σκοπό να αναφερθώ αναλυτικά σε ένα πολύ σημαντικό νομοσχέδιο, το οποίο, όμως, κυριολεκτικά αδικήθηκε από όλη αυτή την δυσοσμία</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 xml:space="preserve">υ βγήκε σε αυτή την Αίθουσα επ’ αφορμή της αναφοράς στο περιστατικό του </w:t>
      </w:r>
      <w:r>
        <w:rPr>
          <w:rFonts w:eastAsia="Times New Roman" w:cs="Times New Roman"/>
          <w:szCs w:val="24"/>
          <w:lang w:val="en-US"/>
        </w:rPr>
        <w:t>Noor</w:t>
      </w:r>
      <w:r>
        <w:rPr>
          <w:rFonts w:eastAsia="Times New Roman" w:cs="Times New Roman"/>
          <w:szCs w:val="24"/>
        </w:rPr>
        <w:t xml:space="preserve"> 1. </w:t>
      </w:r>
    </w:p>
    <w:p w14:paraId="6900E36C" w14:textId="77777777" w:rsidR="0091451A" w:rsidRDefault="0014380A">
      <w:pPr>
        <w:spacing w:after="0" w:line="600" w:lineRule="auto"/>
        <w:ind w:firstLine="720"/>
        <w:contextualSpacing/>
        <w:jc w:val="both"/>
        <w:rPr>
          <w:rFonts w:eastAsia="Times New Roman" w:cs="Times New Roman"/>
          <w:szCs w:val="24"/>
        </w:rPr>
      </w:pPr>
      <w:r>
        <w:rPr>
          <w:rFonts w:eastAsia="Times New Roman" w:cs="Times New Roman"/>
          <w:szCs w:val="24"/>
        </w:rPr>
        <w:t xml:space="preserve">Τολμήσατε κάποιοι να μιλήσετε για </w:t>
      </w:r>
      <w:proofErr w:type="spellStart"/>
      <w:r>
        <w:rPr>
          <w:rFonts w:eastAsia="Times New Roman" w:cs="Times New Roman"/>
          <w:szCs w:val="24"/>
        </w:rPr>
        <w:t>αντιθεσμικές</w:t>
      </w:r>
      <w:proofErr w:type="spellEnd"/>
      <w:r>
        <w:rPr>
          <w:rFonts w:eastAsia="Times New Roman" w:cs="Times New Roman"/>
          <w:szCs w:val="24"/>
        </w:rPr>
        <w:t xml:space="preserve"> παρεμβάσεις, για αντιδημοκρατικές εκτροπές. Θεωρώ ότι δεν υπάρχει μεγαλύτερος ευτελισμός της δημόσιας σφαίρας, του ιερού αυτού χ</w:t>
      </w:r>
      <w:r>
        <w:rPr>
          <w:rFonts w:eastAsia="Times New Roman" w:cs="Times New Roman"/>
          <w:szCs w:val="24"/>
        </w:rPr>
        <w:t xml:space="preserve">ώρου του Κοινοβουλίου, του ναού της </w:t>
      </w:r>
      <w:r>
        <w:rPr>
          <w:rFonts w:eastAsia="Times New Roman" w:cs="Times New Roman"/>
          <w:szCs w:val="24"/>
        </w:rPr>
        <w:t>δ</w:t>
      </w:r>
      <w:r>
        <w:rPr>
          <w:rFonts w:eastAsia="Times New Roman" w:cs="Times New Roman"/>
          <w:szCs w:val="24"/>
        </w:rPr>
        <w:t xml:space="preserve">ημοκρατίας από το να συζητούμε η Εθνική Αντιπροσωπεία επί τη βάσει μιας υποκλαπείσας συνομιλίας, η οποία έτυχε να δημοσιευτεί σε ένα έντυπο. Τι να πω, συνάδελφοι; </w:t>
      </w:r>
    </w:p>
    <w:p w14:paraId="6900E36D"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Εφόσον, όμως, ετέθη το θέμα, ας πω και εγώ κάποια λόγια. </w:t>
      </w:r>
    </w:p>
    <w:p w14:paraId="6900E36E" w14:textId="77777777" w:rsidR="0091451A" w:rsidRDefault="0014380A">
      <w:pPr>
        <w:spacing w:line="600" w:lineRule="auto"/>
        <w:ind w:firstLine="720"/>
        <w:contextualSpacing/>
        <w:jc w:val="both"/>
        <w:rPr>
          <w:rFonts w:eastAsia="Times New Roman"/>
          <w:szCs w:val="24"/>
        </w:rPr>
      </w:pPr>
      <w:r>
        <w:rPr>
          <w:rFonts w:eastAsia="Times New Roman"/>
          <w:szCs w:val="24"/>
        </w:rPr>
        <w:lastRenderedPageBreak/>
        <w:t>Επιλεκτικές χρήσεις ή καταχρήσεις πληροφοριών; Με κάποιους μάρτυρες οι οποίοι εξαφανίστηκαν τότε από προσώπου γης -επτά βρέθηκαν νεκροί-, ουδείς ασχολήθηκε. Για κάποια συνέντευξη που έδωσε ο καταδικ</w:t>
      </w:r>
      <w:r>
        <w:rPr>
          <w:rFonts w:eastAsia="Times New Roman"/>
          <w:szCs w:val="24"/>
        </w:rPr>
        <w:t xml:space="preserve">ασμένος ισοβίτης, δεν υπήρξε κανένα σχόλιο. Για κάποιες παρατυπίες του κανονισμού των φυλακών έγινε χαμός. Για τους 2,1 τόνους ηρωίνης δεν θα ειπωθεί τίποτα; Με επιχειρηματικά συμφέροντα θα συντασσόμαστε ή με τις προσπάθειες της </w:t>
      </w:r>
      <w:r>
        <w:rPr>
          <w:rFonts w:eastAsia="Times New Roman"/>
          <w:szCs w:val="24"/>
        </w:rPr>
        <w:t>δ</w:t>
      </w:r>
      <w:r>
        <w:rPr>
          <w:rFonts w:eastAsia="Times New Roman"/>
          <w:szCs w:val="24"/>
        </w:rPr>
        <w:t xml:space="preserve">ικαιοσύνης να διερευνήσει μια υπόθεση και της </w:t>
      </w:r>
      <w:r>
        <w:rPr>
          <w:rFonts w:eastAsia="Times New Roman"/>
          <w:szCs w:val="24"/>
        </w:rPr>
        <w:t>ο</w:t>
      </w:r>
      <w:r>
        <w:rPr>
          <w:rFonts w:eastAsia="Times New Roman"/>
          <w:szCs w:val="24"/>
        </w:rPr>
        <w:t xml:space="preserve">ικονομικής </w:t>
      </w:r>
      <w:r>
        <w:rPr>
          <w:rFonts w:eastAsia="Times New Roman"/>
          <w:szCs w:val="24"/>
        </w:rPr>
        <w:t>α</w:t>
      </w:r>
      <w:r>
        <w:rPr>
          <w:rFonts w:eastAsia="Times New Roman"/>
          <w:szCs w:val="24"/>
        </w:rPr>
        <w:t xml:space="preserve">στυνομίας, να διενεργήσει οικονομικούς ελέγχους; Για να μην θυμηθούμε, βέβαια, και μια επεισοδιακή, κατά κοινή ομολογία τότε, δίκη με ανατροπές βουλεύματος και με παράξενες απαλλαγές. </w:t>
      </w:r>
    </w:p>
    <w:p w14:paraId="6900E36F" w14:textId="77777777" w:rsidR="0091451A" w:rsidRDefault="0014380A">
      <w:pPr>
        <w:spacing w:line="600" w:lineRule="auto"/>
        <w:ind w:firstLine="720"/>
        <w:contextualSpacing/>
        <w:jc w:val="both"/>
        <w:rPr>
          <w:rFonts w:eastAsia="Times New Roman"/>
          <w:szCs w:val="24"/>
        </w:rPr>
      </w:pPr>
      <w:r>
        <w:rPr>
          <w:rFonts w:eastAsia="Times New Roman"/>
          <w:szCs w:val="24"/>
        </w:rPr>
        <w:t>Θεωρώ ότι εί</w:t>
      </w:r>
      <w:r>
        <w:rPr>
          <w:rFonts w:eastAsia="Times New Roman"/>
          <w:szCs w:val="24"/>
        </w:rPr>
        <w:t xml:space="preserve">ναι υποχρέωση της πολιτείας, της </w:t>
      </w:r>
      <w:r>
        <w:rPr>
          <w:rFonts w:eastAsia="Times New Roman"/>
          <w:szCs w:val="24"/>
        </w:rPr>
        <w:t>ο</w:t>
      </w:r>
      <w:r>
        <w:rPr>
          <w:rFonts w:eastAsia="Times New Roman"/>
          <w:szCs w:val="24"/>
        </w:rPr>
        <w:t xml:space="preserve">ικονομικής </w:t>
      </w:r>
      <w:r>
        <w:rPr>
          <w:rFonts w:eastAsia="Times New Roman"/>
          <w:szCs w:val="24"/>
        </w:rPr>
        <w:t>α</w:t>
      </w:r>
      <w:r>
        <w:rPr>
          <w:rFonts w:eastAsia="Times New Roman"/>
          <w:szCs w:val="24"/>
        </w:rPr>
        <w:t xml:space="preserve">στυνομίας και της </w:t>
      </w:r>
      <w:r>
        <w:rPr>
          <w:rFonts w:eastAsia="Times New Roman"/>
          <w:szCs w:val="24"/>
        </w:rPr>
        <w:t>δ</w:t>
      </w:r>
      <w:r>
        <w:rPr>
          <w:rFonts w:eastAsia="Times New Roman"/>
          <w:szCs w:val="24"/>
        </w:rPr>
        <w:t xml:space="preserve">ικαιοσύνης να διερευνήσουν μια τόσο σοβαρή υπόθεση. </w:t>
      </w:r>
    </w:p>
    <w:p w14:paraId="6900E370" w14:textId="77777777" w:rsidR="0091451A" w:rsidRDefault="0014380A">
      <w:pPr>
        <w:spacing w:line="600" w:lineRule="auto"/>
        <w:ind w:firstLine="720"/>
        <w:contextualSpacing/>
        <w:jc w:val="both"/>
        <w:rPr>
          <w:rFonts w:eastAsia="Times New Roman"/>
          <w:szCs w:val="24"/>
        </w:rPr>
      </w:pPr>
      <w:r>
        <w:rPr>
          <w:rFonts w:eastAsia="Times New Roman"/>
          <w:szCs w:val="24"/>
        </w:rPr>
        <w:t>Επίσης, δεν μπορούμε να αναφερόμαστε επιλεκτικά στη μάστιγα της νεολαίας, που είναι τα ναρκωτικά, όταν πρόκειται για καταγγελίες που αφορο</w:t>
      </w:r>
      <w:r>
        <w:rPr>
          <w:rFonts w:eastAsia="Times New Roman"/>
          <w:szCs w:val="24"/>
        </w:rPr>
        <w:t xml:space="preserve">ύν το χώρο του </w:t>
      </w:r>
      <w:r>
        <w:rPr>
          <w:rFonts w:eastAsia="Times New Roman"/>
          <w:szCs w:val="24"/>
        </w:rPr>
        <w:t>π</w:t>
      </w:r>
      <w:r>
        <w:rPr>
          <w:rFonts w:eastAsia="Times New Roman"/>
          <w:szCs w:val="24"/>
        </w:rPr>
        <w:t xml:space="preserve">ανεπιστημίου -και βεβαίως, όταν επίκειται ένα νομοσχέδιο το οποίο δεν μας αρέσει και το οποίο επαναφέρει το άσυλο που δεν θέλετε- αγαπητέ συνάδελφε από το Ποτάμι, και για τόσο σοβαρά θέματα όπως είναι οι δύο τόνοι κοκαΐνης και να εμμένουμε </w:t>
      </w:r>
      <w:r>
        <w:rPr>
          <w:rFonts w:eastAsia="Times New Roman"/>
          <w:szCs w:val="24"/>
        </w:rPr>
        <w:t xml:space="preserve">στην υποτιθέμενη παραβίαση και την παρατυπία στον κανονισμό της φυλακής. Για το θέμα της </w:t>
      </w:r>
      <w:r>
        <w:rPr>
          <w:rFonts w:eastAsia="Times New Roman"/>
          <w:szCs w:val="24"/>
        </w:rPr>
        <w:t>π</w:t>
      </w:r>
      <w:r>
        <w:rPr>
          <w:rFonts w:eastAsia="Times New Roman"/>
          <w:szCs w:val="24"/>
        </w:rPr>
        <w:t>αιδείας, νομίζω πως όταν έρθει το νομοσχέδιο, θα έχουμε την ευκαιρία να συζητήσουμε.</w:t>
      </w:r>
    </w:p>
    <w:p w14:paraId="6900E371" w14:textId="77777777" w:rsidR="0091451A" w:rsidRDefault="0014380A">
      <w:pPr>
        <w:spacing w:line="600" w:lineRule="auto"/>
        <w:ind w:firstLine="720"/>
        <w:contextualSpacing/>
        <w:jc w:val="both"/>
        <w:rPr>
          <w:rFonts w:eastAsia="Times New Roman"/>
          <w:szCs w:val="24"/>
        </w:rPr>
      </w:pPr>
      <w:r>
        <w:rPr>
          <w:rFonts w:eastAsia="Times New Roman"/>
          <w:szCs w:val="24"/>
        </w:rPr>
        <w:lastRenderedPageBreak/>
        <w:t>Να απαντήσω και σε ένα άλλο θέμα. Ακούσαμε και από τη συνάδελφο της Αξιωματικής Α</w:t>
      </w:r>
      <w:r>
        <w:rPr>
          <w:rFonts w:eastAsia="Times New Roman"/>
          <w:szCs w:val="24"/>
        </w:rPr>
        <w:t xml:space="preserve">ντιπολίτευσης για τον </w:t>
      </w:r>
      <w:proofErr w:type="spellStart"/>
      <w:r>
        <w:rPr>
          <w:rFonts w:eastAsia="Times New Roman"/>
          <w:szCs w:val="24"/>
        </w:rPr>
        <w:t>υπερκαναλάρχη</w:t>
      </w:r>
      <w:proofErr w:type="spellEnd"/>
      <w:r>
        <w:rPr>
          <w:rFonts w:eastAsia="Times New Roman"/>
          <w:szCs w:val="24"/>
        </w:rPr>
        <w:t xml:space="preserve"> Υπουργό, για εκείνο τον επαίσχυντο νόμο, για τον ξεδιάντροπο, αποτυχημένο </w:t>
      </w:r>
      <w:proofErr w:type="spellStart"/>
      <w:r>
        <w:rPr>
          <w:rFonts w:eastAsia="Times New Roman"/>
          <w:szCs w:val="24"/>
        </w:rPr>
        <w:t>υπερκαναλάρχη</w:t>
      </w:r>
      <w:proofErr w:type="spellEnd"/>
      <w:r>
        <w:rPr>
          <w:rFonts w:eastAsia="Times New Roman"/>
          <w:szCs w:val="24"/>
        </w:rPr>
        <w:t xml:space="preserve">, ο οποίος προσπάθησε να επιβάλλει ένα καθεστώς τύπου </w:t>
      </w:r>
      <w:proofErr w:type="spellStart"/>
      <w:r>
        <w:rPr>
          <w:rFonts w:eastAsia="Times New Roman"/>
          <w:szCs w:val="24"/>
        </w:rPr>
        <w:t>Σοβιετίας</w:t>
      </w:r>
      <w:proofErr w:type="spellEnd"/>
      <w:r>
        <w:rPr>
          <w:rFonts w:eastAsia="Times New Roman"/>
          <w:szCs w:val="24"/>
        </w:rPr>
        <w:t xml:space="preserve"> στα μέσα. Για όλα αυτά θα ήθελα να πω ένα πράγμα. Εάν κάποιοι ήταν </w:t>
      </w:r>
      <w:proofErr w:type="spellStart"/>
      <w:r>
        <w:rPr>
          <w:rFonts w:eastAsia="Times New Roman"/>
          <w:szCs w:val="24"/>
        </w:rPr>
        <w:t>υπ</w:t>
      </w:r>
      <w:r>
        <w:rPr>
          <w:rFonts w:eastAsia="Times New Roman"/>
          <w:szCs w:val="24"/>
        </w:rPr>
        <w:t>ερκαναλάρχες</w:t>
      </w:r>
      <w:proofErr w:type="spellEnd"/>
      <w:r>
        <w:rPr>
          <w:rFonts w:eastAsia="Times New Roman"/>
          <w:szCs w:val="24"/>
        </w:rPr>
        <w:t>, ήταν αυτοί</w:t>
      </w:r>
      <w:r>
        <w:rPr>
          <w:rFonts w:eastAsia="Times New Roman"/>
          <w:szCs w:val="24"/>
        </w:rPr>
        <w:t>,</w:t>
      </w:r>
      <w:r>
        <w:rPr>
          <w:rFonts w:eastAsia="Times New Roman"/>
          <w:szCs w:val="24"/>
        </w:rPr>
        <w:t xml:space="preserve"> που κατά κυριολεξία έκαναν χρήση ενός συνταγματικά θεμελιωμένου δημόσιου αγαθού, έκαναν «αεροπειρατεία» κατά κυριολεξία και επί χρόνια λειτουργούσαν με το τζάμπα και τα θαλασσοδάνεια. Ήταν αυτοί οι οποίοι δεν κατέβαλλαν ούτε καν τ</w:t>
      </w:r>
      <w:r>
        <w:rPr>
          <w:rFonts w:eastAsia="Times New Roman"/>
          <w:szCs w:val="24"/>
        </w:rPr>
        <w:t>ους τηλεοπτικούς φόρους των διαφημίσεων, ούτε τα τέλη χρήσης των συχνοτήτων. Αυτό δεν μας πείραζε ή μήπως η δική σας δημοκρατική ευαισθησία και ο πλουραλισμός σας εκφράστηκε τα μέγιστα με εκείνο το «μαύρο» στη δημόσια τηλεόραση το 2013;</w:t>
      </w:r>
    </w:p>
    <w:p w14:paraId="6900E372" w14:textId="77777777" w:rsidR="0091451A" w:rsidRDefault="0014380A">
      <w:pPr>
        <w:spacing w:line="600" w:lineRule="auto"/>
        <w:ind w:firstLine="720"/>
        <w:contextualSpacing/>
        <w:jc w:val="both"/>
        <w:rPr>
          <w:rFonts w:eastAsia="Times New Roman"/>
          <w:szCs w:val="24"/>
        </w:rPr>
      </w:pPr>
      <w:r>
        <w:rPr>
          <w:rFonts w:eastAsia="Times New Roman"/>
          <w:szCs w:val="24"/>
        </w:rPr>
        <w:t>Για να μην αναφερθώ</w:t>
      </w:r>
      <w:r>
        <w:rPr>
          <w:rFonts w:eastAsia="Times New Roman"/>
          <w:szCs w:val="24"/>
        </w:rPr>
        <w:t xml:space="preserve"> σε </w:t>
      </w:r>
      <w:proofErr w:type="spellStart"/>
      <w:r>
        <w:rPr>
          <w:rFonts w:eastAsia="Times New Roman"/>
          <w:szCs w:val="24"/>
        </w:rPr>
        <w:t>απαξιωτικούς</w:t>
      </w:r>
      <w:proofErr w:type="spellEnd"/>
      <w:r>
        <w:rPr>
          <w:rFonts w:eastAsia="Times New Roman"/>
          <w:szCs w:val="24"/>
        </w:rPr>
        <w:t xml:space="preserve"> χαρακτηρισμούς, εσάς των δημοκρατών και ευαίσθητων, όπου παρομοιάζατε Υπουργούς της Κυβέρνησής μας, μιας δημοκρατικά εκλεγμένης κυβέρνησης, με «</w:t>
      </w:r>
      <w:proofErr w:type="spellStart"/>
      <w:r>
        <w:rPr>
          <w:rFonts w:eastAsia="Times New Roman"/>
          <w:szCs w:val="24"/>
        </w:rPr>
        <w:t>Γεωργαλάδες</w:t>
      </w:r>
      <w:proofErr w:type="spellEnd"/>
      <w:r>
        <w:rPr>
          <w:rFonts w:eastAsia="Times New Roman"/>
          <w:szCs w:val="24"/>
        </w:rPr>
        <w:t xml:space="preserve">». Και είχαμε ακούσει τα πλείστα όσα για Βόρεια Κορέα, για </w:t>
      </w:r>
      <w:proofErr w:type="spellStart"/>
      <w:r>
        <w:rPr>
          <w:rFonts w:eastAsia="Times New Roman"/>
          <w:szCs w:val="24"/>
        </w:rPr>
        <w:t>Σοβιετία</w:t>
      </w:r>
      <w:proofErr w:type="spellEnd"/>
      <w:r>
        <w:rPr>
          <w:rFonts w:eastAsia="Times New Roman"/>
          <w:szCs w:val="24"/>
        </w:rPr>
        <w:t xml:space="preserve"> κ.λπ.. Και είστε</w:t>
      </w:r>
      <w:r>
        <w:rPr>
          <w:rFonts w:eastAsia="Times New Roman"/>
          <w:szCs w:val="24"/>
        </w:rPr>
        <w:t xml:space="preserve"> εσείς που ζητάτε και παραιτήσεις δημοσιογράφων από τη δημόσια τηλεόραση όταν τα σχόλιά τους δεν σας είναι αρεστά.</w:t>
      </w:r>
    </w:p>
    <w:p w14:paraId="6900E373" w14:textId="77777777" w:rsidR="0091451A" w:rsidRDefault="0014380A">
      <w:pPr>
        <w:spacing w:line="600" w:lineRule="auto"/>
        <w:ind w:firstLine="720"/>
        <w:contextualSpacing/>
        <w:jc w:val="both"/>
        <w:rPr>
          <w:rFonts w:eastAsia="Times New Roman"/>
          <w:szCs w:val="24"/>
        </w:rPr>
      </w:pPr>
      <w:r>
        <w:rPr>
          <w:rFonts w:eastAsia="Times New Roman"/>
          <w:szCs w:val="24"/>
        </w:rPr>
        <w:lastRenderedPageBreak/>
        <w:t>Και τέλος, στον Κοινοβουλευτικό Εκπρόσωπο της Δημοκρατικής Συμπαράταξης, επειδή έκανε αναλυτική αναφορά στο θέμα της δεύτερης αξιολόγησης του</w:t>
      </w:r>
      <w:r>
        <w:rPr>
          <w:rFonts w:eastAsia="Times New Roman"/>
          <w:szCs w:val="24"/>
        </w:rPr>
        <w:t xml:space="preserve"> χρέους με την αναπαραγωγή της συνήθους καταστροφολογίας, θα πω δύο πράγματα. Κοιτάξτε, ναι, είναι χρέος μας -και ήταν χρέος αυτής της Κυβέρνησης από τότε που ήταν αντιπολίτευση- να αναδεικνύουμε ως μείζον το χρέος. Το χρέος της χώρας δεν το δημιουργήσαμε </w:t>
      </w:r>
      <w:r>
        <w:rPr>
          <w:rFonts w:eastAsia="Times New Roman"/>
          <w:szCs w:val="24"/>
        </w:rPr>
        <w:t xml:space="preserve">εμείς, αλλά το παραλάβαμε. Και είναι από τις κληρονομιές που, δυστυχώς, δεν μπορείς να αποποιηθείς. Δεν δημιουργήσαμε εμείς τα 320 δισεκατομμύρια, κύριοι συνάδελφοι. </w:t>
      </w:r>
    </w:p>
    <w:p w14:paraId="6900E374" w14:textId="77777777" w:rsidR="0091451A" w:rsidRDefault="0014380A">
      <w:pPr>
        <w:spacing w:after="0" w:line="600" w:lineRule="auto"/>
        <w:ind w:firstLine="720"/>
        <w:contextualSpacing/>
        <w:jc w:val="both"/>
        <w:rPr>
          <w:rFonts w:eastAsia="Times New Roman" w:cs="Times New Roman"/>
          <w:szCs w:val="24"/>
        </w:rPr>
      </w:pPr>
      <w:r>
        <w:rPr>
          <w:rFonts w:eastAsia="Times New Roman"/>
          <w:szCs w:val="24"/>
        </w:rPr>
        <w:t xml:space="preserve">Και, βεβαίως, ξέρουμε πολύ καλά ότι το χρέος σε αυτήν την Ευρώπη -για την οποία μπορούμε </w:t>
      </w:r>
      <w:r>
        <w:rPr>
          <w:rFonts w:eastAsia="Times New Roman"/>
          <w:szCs w:val="24"/>
        </w:rPr>
        <w:t>πολλά να πούμε και που ειλικρινά έχει μπει σε μία επικίνδυνη τροχιά- λειτούργησε για τη χώρα μας -αλλά και για την κάθε υπερχρεωμένη χώρα- ως το πιθάρι των Δαναΐδων</w:t>
      </w:r>
      <w:r>
        <w:rPr>
          <w:rFonts w:eastAsia="Times New Roman"/>
          <w:szCs w:val="24"/>
        </w:rPr>
        <w:t>,</w:t>
      </w:r>
      <w:r>
        <w:rPr>
          <w:rFonts w:eastAsia="Times New Roman"/>
          <w:szCs w:val="24"/>
        </w:rPr>
        <w:t xml:space="preserve"> που γέμιζε με θυσίες, κόπο και αίμα του ελληνικού λαού για να αδειάζει σιγά, σιγά. Και χρη</w:t>
      </w:r>
      <w:r>
        <w:rPr>
          <w:rFonts w:eastAsia="Times New Roman"/>
          <w:szCs w:val="24"/>
        </w:rPr>
        <w:t xml:space="preserve">σιμοποιείται και ως ένα εργαλείο αναπαραγωγής της λιτότητας και ως ένας </w:t>
      </w:r>
      <w:r>
        <w:rPr>
          <w:rFonts w:eastAsia="Times New Roman"/>
          <w:szCs w:val="24"/>
        </w:rPr>
        <w:t>δ</w:t>
      </w:r>
      <w:r>
        <w:rPr>
          <w:rFonts w:eastAsia="Times New Roman"/>
          <w:szCs w:val="24"/>
        </w:rPr>
        <w:t xml:space="preserve">ούρειος </w:t>
      </w:r>
      <w:r>
        <w:rPr>
          <w:rFonts w:eastAsia="Times New Roman"/>
          <w:szCs w:val="24"/>
        </w:rPr>
        <w:t>ί</w:t>
      </w:r>
      <w:r>
        <w:rPr>
          <w:rFonts w:eastAsia="Times New Roman"/>
          <w:szCs w:val="24"/>
        </w:rPr>
        <w:t xml:space="preserve">ππος για να </w:t>
      </w:r>
      <w:proofErr w:type="spellStart"/>
      <w:r>
        <w:rPr>
          <w:rFonts w:eastAsia="Times New Roman"/>
          <w:szCs w:val="24"/>
        </w:rPr>
        <w:t>αλώνονται</w:t>
      </w:r>
      <w:proofErr w:type="spellEnd"/>
      <w:r>
        <w:rPr>
          <w:rFonts w:eastAsia="Times New Roman"/>
          <w:szCs w:val="24"/>
        </w:rPr>
        <w:t xml:space="preserve"> κοινωνικά δικαιώματα, πολιτικά δικαιώματα, κατακτήσεις και να απορρυθμίζεται η αγορά εργασίας. </w:t>
      </w:r>
      <w:r>
        <w:rPr>
          <w:rFonts w:eastAsia="Times New Roman" w:cs="Times New Roman"/>
          <w:szCs w:val="24"/>
        </w:rPr>
        <w:t>Είναι γνωστά όλα αυτά. Γι’ αυτό ορθώς έπραξε -και πράττει</w:t>
      </w:r>
      <w:r>
        <w:rPr>
          <w:rFonts w:eastAsia="Times New Roman" w:cs="Times New Roman"/>
          <w:szCs w:val="24"/>
        </w:rPr>
        <w:t>- η Κυβέρνηση, που ανέδειξε το χρέος, την αναδιάρθρωσή του, την αναδιατύπωση του προφίλ του -όπως και να το πείτε- ως μείζον θέμα.</w:t>
      </w:r>
    </w:p>
    <w:p w14:paraId="6900E37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σε τέτοιες μάχες και σε μάχες με σκληρούς συσχετισμούς δύναμης και αρνητικούς συσχετισμούς δύναμης υπάρχου</w:t>
      </w:r>
      <w:r>
        <w:rPr>
          <w:rFonts w:eastAsia="Times New Roman" w:cs="Times New Roman"/>
          <w:szCs w:val="24"/>
        </w:rPr>
        <w:t xml:space="preserve">ν οι μικρές </w:t>
      </w:r>
      <w:r>
        <w:rPr>
          <w:rFonts w:eastAsia="Times New Roman" w:cs="Times New Roman"/>
          <w:szCs w:val="24"/>
        </w:rPr>
        <w:lastRenderedPageBreak/>
        <w:t>νίκες, υπάρχουν οι μικρές ήττες, υπάρχουν και κάποιοι συμβιβασμοί. Τουλάχιστον, όμως, ήταν κάποιες μάχες που δόθηκαν και κάποια μηνύματα που πέρασαν. Διότι, ας πούμε ότι αυτή η Κυβέρνηση δεν ξέρει να διαπραγματευτεί, είναι ανίκανη, είναι μαθητε</w:t>
      </w:r>
      <w:r>
        <w:rPr>
          <w:rFonts w:eastAsia="Times New Roman" w:cs="Times New Roman"/>
          <w:szCs w:val="24"/>
        </w:rPr>
        <w:t>υόμενοι μάγοι κ.λπ.. Η προηγούμενη επιτυχής διαπραγμάτευση σε τι συνίστατο; Ποια ήταν ικανή διαπραγμάτευση, κυρίες και κύριοι της Αντιπολίτευσης; Το «</w:t>
      </w:r>
      <w:r>
        <w:rPr>
          <w:rFonts w:eastAsia="Times New Roman" w:cs="Times New Roman"/>
          <w:szCs w:val="24"/>
          <w:lang w:val="en-US"/>
        </w:rPr>
        <w:t>Forget</w:t>
      </w:r>
      <w:r>
        <w:rPr>
          <w:rFonts w:eastAsia="Times New Roman" w:cs="Times New Roman"/>
          <w:szCs w:val="24"/>
        </w:rPr>
        <w:t xml:space="preserve"> </w:t>
      </w:r>
      <w:r>
        <w:rPr>
          <w:rFonts w:eastAsia="Times New Roman" w:cs="Times New Roman"/>
          <w:szCs w:val="24"/>
          <w:lang w:val="en-US"/>
        </w:rPr>
        <w:t>it</w:t>
      </w:r>
      <w:r>
        <w:rPr>
          <w:rFonts w:eastAsia="Times New Roman" w:cs="Times New Roman"/>
          <w:szCs w:val="24"/>
        </w:rPr>
        <w:t xml:space="preserve"> </w:t>
      </w:r>
      <w:proofErr w:type="spellStart"/>
      <w:r>
        <w:rPr>
          <w:rFonts w:eastAsia="Times New Roman" w:cs="Times New Roman"/>
          <w:szCs w:val="24"/>
          <w:lang w:val="en-US"/>
        </w:rPr>
        <w:t>Yiannis</w:t>
      </w:r>
      <w:proofErr w:type="spellEnd"/>
      <w:r>
        <w:rPr>
          <w:rFonts w:eastAsia="Times New Roman" w:cs="Times New Roman"/>
          <w:szCs w:val="24"/>
        </w:rPr>
        <w:t>» και οι όρκοι περί της ανταγωνιστικότητας της οικονομίας, το ότι εσείς είστε οι μετρ των</w:t>
      </w:r>
      <w:r>
        <w:rPr>
          <w:rFonts w:eastAsia="Times New Roman" w:cs="Times New Roman"/>
          <w:szCs w:val="24"/>
        </w:rPr>
        <w:t xml:space="preserve"> διαρθρωτικών μεταρρυθμίσεων; Και ποιες ήταν αυτές; 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της εσωτερικής υποτίμησης που εκτόξευσε την ανεργία στο 27%, αφαίρεσε από τη χώρα μας το 1/4 του εθνικού της πλούτου; Ακόμα και σε πόλεμο να ήμασταν, τέτοια απώλεια εθνικού πλούτου θα ή</w:t>
      </w:r>
      <w:r>
        <w:rPr>
          <w:rFonts w:eastAsia="Times New Roman" w:cs="Times New Roman"/>
          <w:szCs w:val="24"/>
        </w:rPr>
        <w:t xml:space="preserve">ταν αδιανόητη. </w:t>
      </w:r>
    </w:p>
    <w:p w14:paraId="6900E37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Ποια ήταν η ανταγωνιστικότητα της οικονομίας από εσάς τους «ικανότατους», «αποτελεσματικούς» τεχνοκράτες; Οι εργολάβοι στο </w:t>
      </w:r>
      <w:r>
        <w:rPr>
          <w:rFonts w:eastAsia="Times New Roman" w:cs="Times New Roman"/>
          <w:szCs w:val="24"/>
        </w:rPr>
        <w:t>δ</w:t>
      </w:r>
      <w:r>
        <w:rPr>
          <w:rFonts w:eastAsia="Times New Roman" w:cs="Times New Roman"/>
          <w:szCs w:val="24"/>
        </w:rPr>
        <w:t>ημόσιο, οι απολύσεις των καθαριστριών των 400 ευρώ ή το «μαύρο» στη δημόσια τηλεόραση; Μήπως ήταν τα θαλασσοδάνεια σ</w:t>
      </w:r>
      <w:r>
        <w:rPr>
          <w:rFonts w:eastAsia="Times New Roman" w:cs="Times New Roman"/>
          <w:szCs w:val="24"/>
        </w:rPr>
        <w:t xml:space="preserve">τους εκλεκτούς και ημέτερους; Για να μην απειλείτε και επανεκλογή μας στους θώκους της εξουσίας! </w:t>
      </w:r>
    </w:p>
    <w:p w14:paraId="6900E37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Μπορεί να καταψηφίσετε όλα τα μέτρα, τα αρνητικά. Είναι δικαίωμά σας. Το θέμα, όμως, του χρέους και αυτής της προσπάθειας να εξέλθουμε από την επιτροπεία, νομ</w:t>
      </w:r>
      <w:r>
        <w:rPr>
          <w:rFonts w:eastAsia="Times New Roman" w:cs="Times New Roman"/>
          <w:szCs w:val="24"/>
        </w:rPr>
        <w:t xml:space="preserve">ίζω ότι οφείλουμε όλοι να το στηρίξουμε. </w:t>
      </w:r>
    </w:p>
    <w:p w14:paraId="6900E37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Όταν σύσσωμος, βέβαια, ο ευρωπαϊκός Τύπος μια-δυο μέρες πριν κλείσει η αξιολόγηση, με ναυαρχίδα τη «</w:t>
      </w:r>
      <w:r>
        <w:rPr>
          <w:rFonts w:eastAsia="Times New Roman" w:cs="Times New Roman"/>
          <w:szCs w:val="24"/>
          <w:lang w:val="en-US"/>
        </w:rPr>
        <w:t>LIBERATION</w:t>
      </w:r>
      <w:r>
        <w:rPr>
          <w:rFonts w:eastAsia="Times New Roman" w:cs="Times New Roman"/>
          <w:szCs w:val="24"/>
        </w:rPr>
        <w:t xml:space="preserve">», έκανε έκκληση βοήθειας και αλληλεγγύης της Ελλάδας, όταν ο </w:t>
      </w:r>
      <w:proofErr w:type="spellStart"/>
      <w:r>
        <w:rPr>
          <w:rFonts w:eastAsia="Times New Roman" w:cs="Times New Roman"/>
          <w:szCs w:val="24"/>
        </w:rPr>
        <w:t>Πιτέλα</w:t>
      </w:r>
      <w:proofErr w:type="spellEnd"/>
      <w:r>
        <w:rPr>
          <w:rFonts w:eastAsia="Times New Roman" w:cs="Times New Roman"/>
          <w:szCs w:val="24"/>
        </w:rPr>
        <w:t xml:space="preserve"> στη «</w:t>
      </w:r>
      <w:r>
        <w:rPr>
          <w:rFonts w:eastAsia="Times New Roman" w:cs="Times New Roman"/>
          <w:szCs w:val="24"/>
          <w:lang w:val="en-US"/>
        </w:rPr>
        <w:t>DIE</w:t>
      </w:r>
      <w:r>
        <w:rPr>
          <w:rFonts w:eastAsia="Times New Roman" w:cs="Times New Roman"/>
          <w:szCs w:val="24"/>
        </w:rPr>
        <w:t xml:space="preserve"> </w:t>
      </w:r>
      <w:r>
        <w:rPr>
          <w:rFonts w:eastAsia="Times New Roman" w:cs="Times New Roman"/>
          <w:szCs w:val="24"/>
          <w:lang w:val="en-US"/>
        </w:rPr>
        <w:t>WELT</w:t>
      </w:r>
      <w:r>
        <w:rPr>
          <w:rFonts w:eastAsia="Times New Roman" w:cs="Times New Roman"/>
          <w:szCs w:val="24"/>
        </w:rPr>
        <w:t>» έκανε έκκληση στον Σ</w:t>
      </w:r>
      <w:r>
        <w:rPr>
          <w:rFonts w:eastAsia="Times New Roman" w:cs="Times New Roman"/>
          <w:szCs w:val="24"/>
        </w:rPr>
        <w:t>όιμπλε να σταματήσει να αντιτίθεται στην ελάφρυνση του χρέους, την οποία τη θεωρούσε απαραίτητη, όταν ακόμα και η «</w:t>
      </w:r>
      <w:r>
        <w:rPr>
          <w:rFonts w:eastAsia="Times New Roman" w:cs="Times New Roman"/>
          <w:szCs w:val="24"/>
          <w:lang w:val="en-US"/>
        </w:rPr>
        <w:t>BILD</w:t>
      </w:r>
      <w:r>
        <w:rPr>
          <w:rFonts w:eastAsia="Times New Roman" w:cs="Times New Roman"/>
          <w:szCs w:val="24"/>
        </w:rPr>
        <w:t>» έγραφε ότι ο Σόιμπλε θέλει να κρατήσει την ελληνική διάσωση έξω από τον προεκλογικό του αγώνα, διάφορα αγαπημένα σας έντυπα, αγαπημένοι</w:t>
      </w:r>
      <w:r>
        <w:rPr>
          <w:rFonts w:eastAsia="Times New Roman" w:cs="Times New Roman"/>
          <w:szCs w:val="24"/>
        </w:rPr>
        <w:t xml:space="preserve"> σας αρθρογράφοι μιλούσαν την ίδια μέρα για μαθητευόμενους μάγους, για ανίκανους, για τυχοδιώκτες, για μία κοινωνία και μία Κυβέρνηση που κάθεται στα αναμμένα κάρβουνα κ.λπ.. </w:t>
      </w:r>
    </w:p>
    <w:p w14:paraId="6900E37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Όταν όλος ο γερμανικός, σχεδόν, Τύπος κάποιες ημέρες πριν κλείσει η αξιολόγηση κ</w:t>
      </w:r>
      <w:r>
        <w:rPr>
          <w:rFonts w:eastAsia="Times New Roman" w:cs="Times New Roman"/>
          <w:szCs w:val="24"/>
        </w:rPr>
        <w:t xml:space="preserve">αλούσε τον Σόιμπλε να παραιτηθεί, εσείς καλούσατε -και καλείτε- νυχθημερόν μια δημοκρατικά εκλεγμένη Κυβέρνηση να παραιτηθεί. Αυτός είναι ο πατριωτισμός σας, συνάδελφοι; </w:t>
      </w:r>
    </w:p>
    <w:p w14:paraId="6900E37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Μπορεί να μην πήραμε όσα θέλαμε. Και μπορώ να σας πω για τα πλεονάσματα. Ναι, το 3,5% είναι υψηλό. Για το 2% δε πλεόνασμα, που καγχάζετε, ξέρετε, και η Ευρωζώνη, που τόσο πολύ αγαπάτε και που πάση θυσία θέλατε -και το λέγατε από το 2015- να μείνουμε στην Ε</w:t>
      </w:r>
      <w:r>
        <w:rPr>
          <w:rFonts w:eastAsia="Times New Roman" w:cs="Times New Roman"/>
          <w:szCs w:val="24"/>
        </w:rPr>
        <w:t xml:space="preserve">υρωζώνη, επιβάλλει 2,6% πλεόνασμα στις χώρες-μέλη της. </w:t>
      </w:r>
    </w:p>
    <w:p w14:paraId="6900E37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βεβαίως, επειδή σημασία δεν έχει μόνο η κριτική, αλλά και από ποιον ασκείται, μιλάτε εσείς που με την πέμπτη αξιολόγηση, όπου αδυνατούσατε να κλείσετε και το </w:t>
      </w:r>
      <w:r>
        <w:rPr>
          <w:rFonts w:eastAsia="Times New Roman" w:cs="Times New Roman"/>
          <w:szCs w:val="24"/>
          <w:lang w:val="en-US"/>
        </w:rPr>
        <w:t>mail</w:t>
      </w:r>
      <w:r>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 είχατε καταδικάσει τ</w:t>
      </w:r>
      <w:r>
        <w:rPr>
          <w:rFonts w:eastAsia="Times New Roman" w:cs="Times New Roman"/>
          <w:szCs w:val="24"/>
        </w:rPr>
        <w:t>η χώρα σε πλεονάσματα του 4,2% μέχρι το 2030; Αιδώς Αργείοι!</w:t>
      </w:r>
    </w:p>
    <w:p w14:paraId="6900E37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Επειδή θα ήταν κρίμα να αδικήσουμε ένα πολύ σημαντικό νομοσχέδιο, το οποίο δεν συζητήθηκε δεόντως, επιτρέψτε μου και δυο λόγια περί αυτού γιατί πραγματικά είναι σημαντικό.</w:t>
      </w:r>
    </w:p>
    <w:p w14:paraId="6900E37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Η υπό συζήτηση κύρωση κ</w:t>
      </w:r>
      <w:r>
        <w:rPr>
          <w:rFonts w:eastAsia="Times New Roman" w:cs="Times New Roman"/>
          <w:szCs w:val="24"/>
        </w:rPr>
        <w:t xml:space="preserve">αι προσαρμογή της ελληνικής νομοθεσίας στη Σύμβαση της Βαρσοβίας εμφορείται από ένα πνεύμα που οφείλει να διέπει ένα κράτος δικαίου, μια </w:t>
      </w:r>
      <w:proofErr w:type="spellStart"/>
      <w:r>
        <w:rPr>
          <w:rFonts w:eastAsia="Times New Roman" w:cs="Times New Roman"/>
          <w:szCs w:val="24"/>
        </w:rPr>
        <w:t>ευτεταγμένη</w:t>
      </w:r>
      <w:proofErr w:type="spellEnd"/>
      <w:r>
        <w:rPr>
          <w:rFonts w:eastAsia="Times New Roman" w:cs="Times New Roman"/>
          <w:szCs w:val="24"/>
        </w:rPr>
        <w:t xml:space="preserve"> πολιτεία, όπως το οραματίστηκε η μακρά παράδοση της ευρωπαϊκής </w:t>
      </w:r>
      <w:proofErr w:type="spellStart"/>
      <w:r>
        <w:rPr>
          <w:rFonts w:eastAsia="Times New Roman" w:cs="Times New Roman"/>
          <w:szCs w:val="24"/>
        </w:rPr>
        <w:t>νεωτερικότητας</w:t>
      </w:r>
      <w:proofErr w:type="spellEnd"/>
      <w:r>
        <w:rPr>
          <w:rFonts w:eastAsia="Times New Roman" w:cs="Times New Roman"/>
          <w:szCs w:val="24"/>
        </w:rPr>
        <w:t>.</w:t>
      </w:r>
    </w:p>
    <w:p w14:paraId="6900E37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αν υπάρχε</w:t>
      </w:r>
      <w:r>
        <w:rPr>
          <w:rFonts w:eastAsia="Times New Roman" w:cs="Times New Roman"/>
          <w:szCs w:val="24"/>
        </w:rPr>
        <w:t xml:space="preserve">ι ένας κοινός παρονομαστής, ένα νήμα που διατρέχει φαινομενικά ετερόκλητες διατάξεις της εν λόγω ενσωμάτωσης της </w:t>
      </w:r>
      <w:r>
        <w:rPr>
          <w:rFonts w:eastAsia="Times New Roman" w:cs="Times New Roman"/>
          <w:szCs w:val="24"/>
        </w:rPr>
        <w:t>κ</w:t>
      </w:r>
      <w:r>
        <w:rPr>
          <w:rFonts w:eastAsia="Times New Roman" w:cs="Times New Roman"/>
          <w:szCs w:val="24"/>
        </w:rPr>
        <w:t xml:space="preserve">οινοτικής </w:t>
      </w:r>
      <w:r>
        <w:rPr>
          <w:rFonts w:eastAsia="Times New Roman" w:cs="Times New Roman"/>
          <w:szCs w:val="24"/>
        </w:rPr>
        <w:t>ο</w:t>
      </w:r>
      <w:r>
        <w:rPr>
          <w:rFonts w:eastAsia="Times New Roman" w:cs="Times New Roman"/>
          <w:szCs w:val="24"/>
        </w:rPr>
        <w:t>δηγίας, αυτό αφορά όχι μόνο το δικαίωμά μας να έχουμε δικαιώματα υπό την ιδιότητά μας, των ανθρώπινων όντων, αποψιλωμένα από επιμέρ</w:t>
      </w:r>
      <w:r>
        <w:rPr>
          <w:rFonts w:eastAsia="Times New Roman" w:cs="Times New Roman"/>
          <w:szCs w:val="24"/>
        </w:rPr>
        <w:t>ους προσδιορισμούς της φυλής, του έθνους, της τάξης, του φύλου, της θρησκείας, δεν αφορά μόνο το δικαίωμά μας να γνωρίζουμε τα δικαιώματά μας, αλλά πρωτίστως αφορά την απόπειρα να αρθεί η γνωστή διάζευξη ανάμεσα στη νομική κατοχύρωση και θέσπιση δικαιωμάτω</w:t>
      </w:r>
      <w:r>
        <w:rPr>
          <w:rFonts w:eastAsia="Times New Roman" w:cs="Times New Roman"/>
          <w:szCs w:val="24"/>
        </w:rPr>
        <w:t xml:space="preserve">ν και την εν τοις </w:t>
      </w:r>
      <w:proofErr w:type="spellStart"/>
      <w:r>
        <w:rPr>
          <w:rFonts w:eastAsia="Times New Roman" w:cs="Times New Roman"/>
          <w:szCs w:val="24"/>
        </w:rPr>
        <w:t>πράγμασι</w:t>
      </w:r>
      <w:proofErr w:type="spellEnd"/>
      <w:r>
        <w:rPr>
          <w:rFonts w:eastAsia="Times New Roman" w:cs="Times New Roman"/>
          <w:szCs w:val="24"/>
        </w:rPr>
        <w:t xml:space="preserve"> αθέτησή τους.</w:t>
      </w:r>
    </w:p>
    <w:p w14:paraId="6900E37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1989 γεννήθηκε η Σύμβαση για τα Δικαιώματα του Παιδιού, η οποία τους αποδίδει δικαιώματα και στην πολιτεία την ευθύνη της εξασφάλισής τους. Το παιδί έχει δικαίωμα σε μια ταυτότητα, ένα όνομα, μια εθνικότητα, μια </w:t>
      </w:r>
      <w:r>
        <w:rPr>
          <w:rFonts w:eastAsia="Times New Roman" w:cs="Times New Roman"/>
          <w:szCs w:val="24"/>
        </w:rPr>
        <w:t xml:space="preserve">οικογένεια που νοιάζεται γι’ αυτό. Έχει δικαίωμα να επιλέγει τη θρησκεία του, τα πιστεύω του και τους φίλους του. Έχει δικαίωμα στην προστασία από την κακοποίηση, την εκμετάλλευση, την απαγωγή. Έχει δικαίωμα στην υγεία και την εκπαίδευση, στη φροντίδα, το </w:t>
      </w:r>
      <w:r>
        <w:rPr>
          <w:rFonts w:eastAsia="Times New Roman" w:cs="Times New Roman"/>
          <w:szCs w:val="24"/>
        </w:rPr>
        <w:t xml:space="preserve">καθαρό νερό, τα ρούχα και τη στέγη, το παιχνίδι και την ξεκούραση. Έχει δικαίωμα σε νομική υποστήριξη, έχει δικαίωμα σε ειδική φροντίδα και προστασία αν είναι πρόσφυγας. </w:t>
      </w:r>
    </w:p>
    <w:p w14:paraId="6900E38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Η συζήτηση και η ψήφιση του νομοσχεδίου μας σήμερα, συμπίπτει σχεδόν με την Παγκόσμια</w:t>
      </w:r>
      <w:r>
        <w:rPr>
          <w:rFonts w:eastAsia="Times New Roman" w:cs="Times New Roman"/>
          <w:szCs w:val="24"/>
        </w:rPr>
        <w:t xml:space="preserve"> Ημέρα των Προσφύγων, που ήταν χθες. Ας μου επιτραπεί μια παρέκβαση εν </w:t>
      </w:r>
      <w:proofErr w:type="spellStart"/>
      <w:r>
        <w:rPr>
          <w:rFonts w:eastAsia="Times New Roman" w:cs="Times New Roman"/>
          <w:szCs w:val="24"/>
        </w:rPr>
        <w:t>είδει</w:t>
      </w:r>
      <w:proofErr w:type="spellEnd"/>
      <w:r>
        <w:rPr>
          <w:rFonts w:eastAsia="Times New Roman" w:cs="Times New Roman"/>
          <w:szCs w:val="24"/>
        </w:rPr>
        <w:t xml:space="preserve"> μνείας και σε αυτά τα παιδιά, τα προσφυγόπουλα, που τη βίαιη ωρίμανσή τους σφράγισαν τα εκατοντάδες χιλιόμετρα που διένυσαν, διαφεύγοντας από εμπόλεμες ζώνες, ο βυθός της θάλασσας</w:t>
      </w:r>
      <w:r>
        <w:rPr>
          <w:rFonts w:eastAsia="Times New Roman" w:cs="Times New Roman"/>
          <w:szCs w:val="24"/>
        </w:rPr>
        <w:t xml:space="preserve"> που έβαψαν πορτοκαλί τα σωσίβια των πνιγμένων γονιών τους, τα κύματα του Αιγαίου που τους αντιστάθηκαν και η λαχτάρα τους να </w:t>
      </w:r>
      <w:proofErr w:type="spellStart"/>
      <w:r>
        <w:rPr>
          <w:rFonts w:eastAsia="Times New Roman" w:cs="Times New Roman"/>
          <w:szCs w:val="24"/>
        </w:rPr>
        <w:t>επανενωθούν</w:t>
      </w:r>
      <w:proofErr w:type="spellEnd"/>
      <w:r>
        <w:rPr>
          <w:rFonts w:eastAsia="Times New Roman" w:cs="Times New Roman"/>
          <w:szCs w:val="24"/>
        </w:rPr>
        <w:t xml:space="preserve"> με τις οικογένειές τους ή να βρουν μια καινούρια οικογένεια. </w:t>
      </w:r>
    </w:p>
    <w:p w14:paraId="6900E38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τα παιδιά που δεν «χάθηκαν στου δράκο</w:t>
      </w:r>
      <w:r>
        <w:rPr>
          <w:rFonts w:eastAsia="Times New Roman" w:cs="Times New Roman"/>
          <w:szCs w:val="24"/>
        </w:rPr>
        <w:t>υ το πηγάδι, στης στρίγκλας τη σπηλιά», κατά το γνωστό τραγούδι του Διονύση Σαββόπου</w:t>
      </w:r>
      <w:r>
        <w:rPr>
          <w:rFonts w:eastAsia="Times New Roman" w:cs="Times New Roman"/>
          <w:szCs w:val="24"/>
        </w:rPr>
        <w:lastRenderedPageBreak/>
        <w:t>λου, αλλά χρησιμοποιήθηκαν σε κυκλώματα επαιτείας, σεξουαλικής εκμετάλλευσης και πώλησης οργάνων, κάνουν τις συμβάσεις για τα δικαιώματα του παιδιού ένα κενό νομικό γράμμα,</w:t>
      </w:r>
      <w:r>
        <w:rPr>
          <w:rFonts w:eastAsia="Times New Roman" w:cs="Times New Roman"/>
          <w:szCs w:val="24"/>
        </w:rPr>
        <w:t xml:space="preserve"> μια αθετημένη υπόσχεση, μια ακόμη υποσημείωση για την Ευρωπαϊκή Ένωση. </w:t>
      </w:r>
    </w:p>
    <w:p w14:paraId="6900E38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Το παρόν νομοσχέδιο σκοπεί στη θωράκιση και προστασία αυτών των δικαιωμάτων, αλλά και στην προστασία άλλων ευπαθών κοινωνικών ομάδων, που έγιναν το καύσιμο υλικό της σύγχρονης βαρβαρό</w:t>
      </w:r>
      <w:r>
        <w:rPr>
          <w:rFonts w:eastAsia="Times New Roman" w:cs="Times New Roman"/>
          <w:szCs w:val="24"/>
        </w:rPr>
        <w:t xml:space="preserve">τητας ενός αδηφάγου, </w:t>
      </w:r>
      <w:proofErr w:type="spellStart"/>
      <w:r>
        <w:rPr>
          <w:rFonts w:eastAsia="Times New Roman" w:cs="Times New Roman"/>
          <w:szCs w:val="24"/>
        </w:rPr>
        <w:t>ανθρωποβόρου</w:t>
      </w:r>
      <w:proofErr w:type="spellEnd"/>
      <w:r>
        <w:rPr>
          <w:rFonts w:eastAsia="Times New Roman" w:cs="Times New Roman"/>
          <w:szCs w:val="24"/>
        </w:rPr>
        <w:t xml:space="preserve"> καπιταλισμού, που λέγεται ανθρώπινη εμπορία, </w:t>
      </w:r>
      <w:r>
        <w:rPr>
          <w:rFonts w:eastAsia="Times New Roman" w:cs="Times New Roman"/>
          <w:szCs w:val="24"/>
          <w:lang w:val="en-US"/>
        </w:rPr>
        <w:t>human</w:t>
      </w:r>
      <w:r>
        <w:rPr>
          <w:rFonts w:eastAsia="Times New Roman" w:cs="Times New Roman"/>
          <w:szCs w:val="24"/>
        </w:rPr>
        <w:t xml:space="preserve"> </w:t>
      </w:r>
      <w:r>
        <w:rPr>
          <w:rFonts w:eastAsia="Times New Roman" w:cs="Times New Roman"/>
          <w:szCs w:val="24"/>
          <w:lang w:val="en-US"/>
        </w:rPr>
        <w:t>trafficking</w:t>
      </w:r>
      <w:r>
        <w:rPr>
          <w:rFonts w:eastAsia="Times New Roman" w:cs="Times New Roman"/>
          <w:szCs w:val="24"/>
        </w:rPr>
        <w:t xml:space="preserve">, και έγινε το συνώνυμο μιας </w:t>
      </w:r>
      <w:proofErr w:type="spellStart"/>
      <w:r>
        <w:rPr>
          <w:rFonts w:eastAsia="Times New Roman" w:cs="Times New Roman"/>
          <w:szCs w:val="24"/>
        </w:rPr>
        <w:t>μετανεωτερικής</w:t>
      </w:r>
      <w:proofErr w:type="spellEnd"/>
      <w:r>
        <w:rPr>
          <w:rFonts w:eastAsia="Times New Roman" w:cs="Times New Roman"/>
          <w:szCs w:val="24"/>
        </w:rPr>
        <w:t xml:space="preserve"> δουλείας, που ακύρωσε σύμπασα τη νεωτερική </w:t>
      </w:r>
      <w:proofErr w:type="spellStart"/>
      <w:r>
        <w:rPr>
          <w:rFonts w:eastAsia="Times New Roman" w:cs="Times New Roman"/>
          <w:szCs w:val="24"/>
        </w:rPr>
        <w:t>δικαϊκή</w:t>
      </w:r>
      <w:proofErr w:type="spellEnd"/>
      <w:r>
        <w:rPr>
          <w:rFonts w:eastAsia="Times New Roman" w:cs="Times New Roman"/>
          <w:szCs w:val="24"/>
        </w:rPr>
        <w:t xml:space="preserve"> σκευή, που ερείδεται στην αξιοπρέπεια του προσώπου. Γυναίκες σκλά</w:t>
      </w:r>
      <w:r>
        <w:rPr>
          <w:rFonts w:eastAsia="Times New Roman" w:cs="Times New Roman"/>
          <w:szCs w:val="24"/>
        </w:rPr>
        <w:t>βες, κακοποιημένες, ακρωτηριασμένες, θύματα επισφαλούς εργασίας και εκμετάλλευσης, βουβές από φόβο και παροπλισμένες από την πεποίθηση ότι δεν θα δικαιωθούν ποτέ ή αν διεκδικήσουν το δίκιο τους, μπορεί να τις παραμορφώσει κάποιο βιτριόλι στο πρόσωπο, δεν α</w:t>
      </w:r>
      <w:r>
        <w:rPr>
          <w:rFonts w:eastAsia="Times New Roman" w:cs="Times New Roman"/>
          <w:szCs w:val="24"/>
        </w:rPr>
        <w:t xml:space="preserve">κύρωσαν μόνο μερικούς αιώνες φεμινιστικών αγώνων, αλλά και μια μακρά παράδοση ευρωπαϊκού διαφωτισμού. </w:t>
      </w:r>
    </w:p>
    <w:p w14:paraId="6900E38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Ας ελπίσουμε λοιπόν -και κλείνω- ότι η ουσιαστική παροχή συνδρομής και βοήθειας, η απρόσκοπτη επικοινωνία μεταξύ θύματος και κάθε αρμόδιας </w:t>
      </w:r>
      <w:r>
        <w:rPr>
          <w:rFonts w:eastAsia="Times New Roman" w:cs="Times New Roman"/>
          <w:szCs w:val="24"/>
        </w:rPr>
        <w:t>α</w:t>
      </w:r>
      <w:r>
        <w:rPr>
          <w:rFonts w:eastAsia="Times New Roman" w:cs="Times New Roman"/>
          <w:szCs w:val="24"/>
        </w:rPr>
        <w:t>ρχής, η εξατο</w:t>
      </w:r>
      <w:r>
        <w:rPr>
          <w:rFonts w:eastAsia="Times New Roman" w:cs="Times New Roman"/>
          <w:szCs w:val="24"/>
        </w:rPr>
        <w:t xml:space="preserve">μικευμένη προσέγγιση, που θα επικεντρώνεται στα ιδιαίτερα </w:t>
      </w:r>
      <w:r>
        <w:rPr>
          <w:rFonts w:eastAsia="Times New Roman" w:cs="Times New Roman"/>
          <w:szCs w:val="24"/>
        </w:rPr>
        <w:lastRenderedPageBreak/>
        <w:t xml:space="preserve">χαρακτηριστικά του θύματος, το δικαίωμα διερμηνείας και μετάφρασης, η πρόσβαση σε πληροφορίες σχετικές με την υπόθεσή τους, αλλά και σε υπηρεσίες υποστήριξης και φροντίδας, θα ξαναδώσει αξιοπρέπεια </w:t>
      </w:r>
      <w:r>
        <w:rPr>
          <w:rFonts w:eastAsia="Times New Roman" w:cs="Times New Roman"/>
          <w:szCs w:val="24"/>
        </w:rPr>
        <w:t xml:space="preserve">σε ανθρώπους τραυματισμένους και απέλπιδες και θα κάνει το κράτος δικαίου, τον ευρωπαϊκό </w:t>
      </w:r>
      <w:proofErr w:type="spellStart"/>
      <w:r>
        <w:rPr>
          <w:rFonts w:eastAsia="Times New Roman" w:cs="Times New Roman"/>
          <w:szCs w:val="24"/>
        </w:rPr>
        <w:t>δικαϊκό</w:t>
      </w:r>
      <w:proofErr w:type="spellEnd"/>
      <w:r>
        <w:rPr>
          <w:rFonts w:eastAsia="Times New Roman" w:cs="Times New Roman"/>
          <w:szCs w:val="24"/>
        </w:rPr>
        <w:t xml:space="preserve"> πολιτισμό, να αξίζει το όνομά του.</w:t>
      </w:r>
    </w:p>
    <w:p w14:paraId="6900E38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6900E385" w14:textId="77777777" w:rsidR="0091451A" w:rsidRDefault="0014380A">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τις πτέρυγες του ΣΥΡΙΖΑ και των </w:t>
      </w:r>
      <w:r>
        <w:rPr>
          <w:rFonts w:eastAsia="Times New Roman" w:cs="Times New Roman"/>
          <w:szCs w:val="24"/>
        </w:rPr>
        <w:t>ΑΝΕΛ</w:t>
      </w:r>
      <w:r>
        <w:rPr>
          <w:rFonts w:eastAsia="Times New Roman" w:cs="Times New Roman"/>
          <w:szCs w:val="24"/>
        </w:rPr>
        <w:t>)</w:t>
      </w:r>
    </w:p>
    <w:p w14:paraId="6900E386" w14:textId="77777777" w:rsidR="0091451A" w:rsidRDefault="0014380A">
      <w:pPr>
        <w:spacing w:line="600" w:lineRule="auto"/>
        <w:ind w:firstLine="720"/>
        <w:contextualSpacing/>
        <w:jc w:val="both"/>
        <w:rPr>
          <w:rFonts w:eastAsia="Times New Roman"/>
          <w:bCs/>
          <w:szCs w:val="24"/>
        </w:rPr>
      </w:pPr>
      <w:r>
        <w:rPr>
          <w:rFonts w:eastAsia="Times New Roman"/>
          <w:b/>
          <w:bCs/>
          <w:szCs w:val="24"/>
        </w:rPr>
        <w:t xml:space="preserve">ΠΡΟΕΔΡΕΥΟΥΣΑ (Αναστασία Χριστοδουλοπούλου): </w:t>
      </w:r>
      <w:r>
        <w:rPr>
          <w:rFonts w:eastAsia="Times New Roman"/>
          <w:bCs/>
          <w:szCs w:val="24"/>
        </w:rPr>
        <w:t xml:space="preserve">Τον λόγο έχει ο κύριος Υπουργός για μία νομοτεχνική βελτίωση. </w:t>
      </w:r>
    </w:p>
    <w:p w14:paraId="6900E38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Εκ παραδρομής, κυρία Πρόεδρε, στις τελευταίες νομοτεχνικές βελτιώσεις δεν είχε συμπεριληφθεί μία ακόμα</w:t>
      </w:r>
      <w:r>
        <w:rPr>
          <w:rFonts w:eastAsia="Times New Roman" w:cs="Times New Roman"/>
          <w:szCs w:val="24"/>
        </w:rPr>
        <w:t>,</w:t>
      </w:r>
      <w:r>
        <w:rPr>
          <w:rFonts w:eastAsia="Times New Roman" w:cs="Times New Roman"/>
          <w:szCs w:val="24"/>
        </w:rPr>
        <w:t xml:space="preserve"> που αναφέ</w:t>
      </w:r>
      <w:r>
        <w:rPr>
          <w:rFonts w:eastAsia="Times New Roman" w:cs="Times New Roman"/>
          <w:szCs w:val="24"/>
        </w:rPr>
        <w:t xml:space="preserve">ρεται στο άρθρο 88 του σχεδίου νόμου, όπως έχει ενσωματωθεί. Απλώς ζητώ συγγνώμη. Εκ παραδρομής δεν είχε μπει. Παρακαλώ να μοιραστεί στους συναδέλφους. </w:t>
      </w:r>
    </w:p>
    <w:p w14:paraId="6900E38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κ. Σταύρος Κοντονής καταθέτει για τα Πρακτικά την προαναφερθείσα νομοτεχνική βελτίωσ</w:t>
      </w:r>
      <w:r>
        <w:rPr>
          <w:rFonts w:eastAsia="Times New Roman" w:cs="Times New Roman"/>
          <w:szCs w:val="24"/>
        </w:rPr>
        <w:t>η, η οποία έχει ως εξής:</w:t>
      </w:r>
    </w:p>
    <w:p w14:paraId="6900E389" w14:textId="77777777" w:rsidR="0091451A" w:rsidRDefault="0014380A">
      <w:pPr>
        <w:spacing w:line="600" w:lineRule="auto"/>
        <w:ind w:firstLine="720"/>
        <w:contextualSpacing/>
        <w:jc w:val="center"/>
        <w:rPr>
          <w:rFonts w:eastAsia="Times New Roman" w:cs="Times New Roman"/>
          <w:szCs w:val="24"/>
        </w:rPr>
      </w:pPr>
      <w:r>
        <w:rPr>
          <w:rFonts w:eastAsia="Times New Roman" w:cs="Times New Roman"/>
          <w:szCs w:val="24"/>
        </w:rPr>
        <w:t>ΑΛΛΑΓΗ ΣΕΛΙΔΑΣ</w:t>
      </w:r>
    </w:p>
    <w:p w14:paraId="6900E38A" w14:textId="77777777" w:rsidR="0091451A" w:rsidRDefault="0014380A">
      <w:pPr>
        <w:spacing w:line="600" w:lineRule="auto"/>
        <w:ind w:firstLine="720"/>
        <w:contextualSpacing/>
        <w:jc w:val="center"/>
        <w:rPr>
          <w:rFonts w:eastAsia="Times New Roman" w:cs="Times New Roman"/>
          <w:szCs w:val="24"/>
        </w:rPr>
      </w:pPr>
      <w:r>
        <w:rPr>
          <w:rFonts w:eastAsia="Times New Roman" w:cs="Times New Roman"/>
          <w:szCs w:val="24"/>
        </w:rPr>
        <w:t>(Να μπει η σελίδα 257α )</w:t>
      </w:r>
    </w:p>
    <w:p w14:paraId="6900E38B" w14:textId="77777777" w:rsidR="0091451A" w:rsidRDefault="0014380A">
      <w:pPr>
        <w:spacing w:line="600" w:lineRule="auto"/>
        <w:ind w:firstLine="720"/>
        <w:contextualSpacing/>
        <w:jc w:val="center"/>
        <w:rPr>
          <w:rFonts w:eastAsia="Times New Roman" w:cs="Times New Roman"/>
          <w:szCs w:val="24"/>
        </w:rPr>
      </w:pPr>
      <w:r>
        <w:rPr>
          <w:rFonts w:eastAsia="Times New Roman" w:cs="Times New Roman"/>
          <w:szCs w:val="24"/>
        </w:rPr>
        <w:t>ΑΛΛΑΓΗ ΣΕΛΙΔΑΣ</w:t>
      </w:r>
    </w:p>
    <w:p w14:paraId="6900E38C" w14:textId="77777777" w:rsidR="0091451A" w:rsidRDefault="0014380A">
      <w:pPr>
        <w:spacing w:line="600" w:lineRule="auto"/>
        <w:ind w:firstLine="720"/>
        <w:contextualSpacing/>
        <w:jc w:val="both"/>
        <w:rPr>
          <w:rFonts w:eastAsia="Times New Roman"/>
          <w:bCs/>
          <w:szCs w:val="24"/>
        </w:rPr>
      </w:pPr>
      <w:r>
        <w:rPr>
          <w:rFonts w:eastAsia="Times New Roman"/>
          <w:b/>
          <w:bCs/>
          <w:szCs w:val="24"/>
        </w:rPr>
        <w:lastRenderedPageBreak/>
        <w:t xml:space="preserve">ΠΡΟΕΔΡΕΥΟΥΣΑ (Αναστασία Χριστοδουλοπούλου): </w:t>
      </w:r>
      <w:r>
        <w:rPr>
          <w:rFonts w:eastAsia="Times New Roman"/>
          <w:bCs/>
          <w:szCs w:val="24"/>
        </w:rPr>
        <w:t xml:space="preserve">Παρακαλώ να μοιραστεί η νομοτεχνική βελτίωση του Υπουργού Δικαιοσύνης. </w:t>
      </w:r>
    </w:p>
    <w:p w14:paraId="6900E38D" w14:textId="77777777" w:rsidR="0091451A" w:rsidRDefault="0014380A">
      <w:pPr>
        <w:spacing w:line="600" w:lineRule="auto"/>
        <w:ind w:firstLine="720"/>
        <w:contextualSpacing/>
        <w:jc w:val="both"/>
        <w:rPr>
          <w:rFonts w:eastAsia="Times New Roman"/>
          <w:bCs/>
          <w:szCs w:val="24"/>
        </w:rPr>
      </w:pPr>
      <w:r>
        <w:rPr>
          <w:rFonts w:eastAsia="Times New Roman"/>
          <w:bCs/>
          <w:szCs w:val="24"/>
        </w:rPr>
        <w:t xml:space="preserve">Τον λόγο έχει ο κ. </w:t>
      </w:r>
      <w:proofErr w:type="spellStart"/>
      <w:r>
        <w:rPr>
          <w:rFonts w:eastAsia="Times New Roman"/>
          <w:bCs/>
          <w:szCs w:val="24"/>
        </w:rPr>
        <w:t>Καραθανασόπουλος</w:t>
      </w:r>
      <w:proofErr w:type="spellEnd"/>
      <w:r>
        <w:rPr>
          <w:rFonts w:eastAsia="Times New Roman"/>
          <w:bCs/>
          <w:szCs w:val="24"/>
        </w:rPr>
        <w:t xml:space="preserve"> από το ΚΚΕ. </w:t>
      </w:r>
    </w:p>
    <w:p w14:paraId="6900E38E" w14:textId="77777777" w:rsidR="0091451A" w:rsidRDefault="0014380A">
      <w:pPr>
        <w:spacing w:line="600" w:lineRule="auto"/>
        <w:ind w:firstLine="720"/>
        <w:contextualSpacing/>
        <w:jc w:val="both"/>
        <w:rPr>
          <w:rFonts w:eastAsia="Times New Roman"/>
          <w:bCs/>
          <w:szCs w:val="24"/>
        </w:rPr>
      </w:pPr>
      <w:r>
        <w:rPr>
          <w:rFonts w:eastAsia="Times New Roman"/>
          <w:b/>
          <w:bCs/>
          <w:szCs w:val="24"/>
        </w:rPr>
        <w:t>ΝΙΚΟΛΑΟΣ ΚΑ</w:t>
      </w:r>
      <w:r>
        <w:rPr>
          <w:rFonts w:eastAsia="Times New Roman"/>
          <w:b/>
          <w:bCs/>
          <w:szCs w:val="24"/>
        </w:rPr>
        <w:t>ΡΑΘΑΝΑΣΟΠΟΥΛΟΣ:</w:t>
      </w:r>
      <w:r>
        <w:rPr>
          <w:rFonts w:eastAsia="Times New Roman"/>
          <w:bCs/>
          <w:szCs w:val="24"/>
        </w:rPr>
        <w:t xml:space="preserve"> Ευχαριστώ, κυρία Πρόεδρε.</w:t>
      </w:r>
    </w:p>
    <w:p w14:paraId="6900E38F" w14:textId="77777777" w:rsidR="0091451A" w:rsidRDefault="0014380A">
      <w:pPr>
        <w:spacing w:line="600" w:lineRule="auto"/>
        <w:ind w:firstLine="720"/>
        <w:contextualSpacing/>
        <w:jc w:val="both"/>
        <w:rPr>
          <w:rFonts w:eastAsia="Times New Roman" w:cs="Times New Roman"/>
          <w:szCs w:val="24"/>
        </w:rPr>
      </w:pPr>
      <w:r>
        <w:rPr>
          <w:rFonts w:eastAsia="Times New Roman"/>
          <w:bCs/>
          <w:szCs w:val="24"/>
        </w:rPr>
        <w:t xml:space="preserve">Αν θα μπορούσα κάτι να πω για αυτό που μονοπώλησε τη συζήτηση, δεν θα ήταν τίποτα άλλο παρά το «όμορφος κόσμος, ηθικός, αγγελικά πλασμένος». </w:t>
      </w:r>
    </w:p>
    <w:p w14:paraId="6900E39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Βεβαίως, εμείς ως ΚΚΕ δεν πρόκειται να ασχοληθούμε καθόλου με το συγκεκρ</w:t>
      </w:r>
      <w:r>
        <w:rPr>
          <w:rFonts w:eastAsia="Times New Roman" w:cs="Times New Roman"/>
          <w:szCs w:val="24"/>
        </w:rPr>
        <w:t>ιμένο ζήτημα. Και δεν θα ασχοληθούμε καθόλου με το συγκεκριμένο ζήτημα, γιατί δεν είναι ο δικός μας κόσμος. Είναι ο δικός σας κόσμος, ο κόσμος τον οποίο είτε τον πιστεύετε είτε τον εξωραΐζετε. Γιατί οι πόλεμοι, το λαθρεμπόριο, τα ναρκωτικά αποτελούν τα παι</w:t>
      </w:r>
      <w:r>
        <w:rPr>
          <w:rFonts w:eastAsia="Times New Roman" w:cs="Times New Roman"/>
          <w:szCs w:val="24"/>
        </w:rPr>
        <w:t>διά και όχι τα αποπαίδια του καπιταλιστικού συστήματος, ενός συστήματος  το οποίο σαπίζει και ξερνάει τη μπόχα του. Για αυτό, άλλωστε, και στις πιο ακραίες του μορφές, όπως έλεγε και ο ποιητής, «Στης Χούντας το αλισβερίσι λεύτερο ήταν το χασίσι ποτέ ο λαός</w:t>
      </w:r>
      <w:r>
        <w:rPr>
          <w:rFonts w:eastAsia="Times New Roman" w:cs="Times New Roman"/>
          <w:szCs w:val="24"/>
        </w:rPr>
        <w:t xml:space="preserve"> να μην ξυπνήσει». </w:t>
      </w:r>
    </w:p>
    <w:p w14:paraId="6900E39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Από αυτήν την άποψη, στην περίοδο της καπιταλιστικής κρίσης και του βαθέματος η διαπάλη έχει οξυνθεί ανάμεσα στους επιχειρηματικούς ομίλους για το ποιος θα επιβιώσει, για το ποιος θα αποκτήσει μεγαλύτερο κομμάτι της </w:t>
      </w:r>
      <w:r>
        <w:rPr>
          <w:rFonts w:eastAsia="Times New Roman" w:cs="Times New Roman"/>
          <w:szCs w:val="24"/>
        </w:rPr>
        <w:lastRenderedPageBreak/>
        <w:t>πίτας, μια διαπάλη χωρίς αρχές και όρια,</w:t>
      </w:r>
      <w:r>
        <w:rPr>
          <w:rFonts w:eastAsia="Times New Roman" w:cs="Times New Roman"/>
          <w:szCs w:val="24"/>
        </w:rPr>
        <w:t xml:space="preserve"> μια διαπάλη επιχειρηματικού πολέμου, στην κυριολεξία, για την αναδιανομή της πίτας σε όλα τα επίπεδα, σε όλους τους τομείς και τους κλάδους της οικονομίας. </w:t>
      </w:r>
    </w:p>
    <w:p w14:paraId="6900E39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Για αυτό ακριβώς και οι αποκαλύψεις -ενδεχόμενες ή όχι- περί εμπλοκής σε εμπορία ναρκωτικών, επιχε</w:t>
      </w:r>
      <w:r>
        <w:rPr>
          <w:rFonts w:eastAsia="Times New Roman" w:cs="Times New Roman"/>
          <w:szCs w:val="24"/>
        </w:rPr>
        <w:t>ιρηματικών ομίλων, επιχειρηματιών και μια σειρά άλλα φαινόμενα, τα οποία κατά καιρούς κατακλύζουν τη δημόσια σφαίρα, όπως και τα διάφορα σκάνδαλα, τα οποία αναδεικνύουν αυτή τη μπόχα. Αυτό είναι το σύστημα.</w:t>
      </w:r>
    </w:p>
    <w:p w14:paraId="6900E39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Αντίστοιχη είναι και η ταξική σας δικαιοσύνη, την</w:t>
      </w:r>
      <w:r>
        <w:rPr>
          <w:rFonts w:eastAsia="Times New Roman" w:cs="Times New Roman"/>
          <w:szCs w:val="24"/>
        </w:rPr>
        <w:t xml:space="preserve"> οποία υπερασπίζεστε, γιατί το δίκαιο είναι το δίκαιο του ισχυρού. Αυτουνού τα συμφέροντα υπερασπίζεται το Αστικό Δίκαιο, τα συμφέροντα των κυρίαρχων επιχειρηματικών ομίλων, της κυρίαρχης τάξης, της αστικής τάξης, γιατί αυτή επέβαλε το δίκαιό της απέναντι </w:t>
      </w:r>
      <w:r>
        <w:rPr>
          <w:rFonts w:eastAsia="Times New Roman" w:cs="Times New Roman"/>
          <w:szCs w:val="24"/>
        </w:rPr>
        <w:t xml:space="preserve">στην εργατική τάξη και στα υπόλοιπα λαϊκά στρώματα. Είναι μια δικαιοσύνη, η οποία όχι μόνο δεν είναι τυφλή, αλλά βλέπει πάρα πολύ καθαρά το ταξικό συμφέρον. Και αυτό το υπερασπίζεται με νύχια και με δόντια, γιατί είναι μια δικαιοσύνη που  καταδικάζει τους </w:t>
      </w:r>
      <w:r>
        <w:rPr>
          <w:rFonts w:eastAsia="Times New Roman" w:cs="Times New Roman"/>
          <w:szCs w:val="24"/>
        </w:rPr>
        <w:t xml:space="preserve">μαθητές που αγωνίζονται, που διώκει τους αγρότες και τους εργαζόμενους που αγωνίζονται και, ταυτόχρονα, αφήνει στο απυρόβλητο την εργοδοτική και κρατική αυθαιρεσία. </w:t>
      </w:r>
    </w:p>
    <w:p w14:paraId="6900E39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βρήκατε αφορμή από αυτές τις εξελίξεις της επικαιρότητας, όπως τις διαμορφώνουν τα κυρ</w:t>
      </w:r>
      <w:r>
        <w:rPr>
          <w:rFonts w:eastAsia="Times New Roman" w:cs="Times New Roman"/>
          <w:szCs w:val="24"/>
        </w:rPr>
        <w:t>ίαρχα μέσα μαζικής ενημέρωσης</w:t>
      </w:r>
      <w:r>
        <w:rPr>
          <w:rFonts w:eastAsia="Times New Roman" w:cs="Times New Roman"/>
          <w:b/>
          <w:szCs w:val="24"/>
        </w:rPr>
        <w:t xml:space="preserve"> </w:t>
      </w:r>
      <w:r>
        <w:rPr>
          <w:rFonts w:eastAsia="Times New Roman" w:cs="Times New Roman"/>
          <w:szCs w:val="24"/>
        </w:rPr>
        <w:t xml:space="preserve">-γιατί ακριβώς θέλουν και να αποπροσανατολίσουν τον κόσμο- ταυτόχρονα να πετάξετε την μπάλα στην εξέδρα, σε μια περίοδο όπου έκλεισε, με βάση την απόφαση του </w:t>
      </w:r>
      <w:proofErr w:type="spellStart"/>
      <w:r>
        <w:rPr>
          <w:rFonts w:eastAsia="Times New Roman" w:cs="Times New Roman"/>
          <w:szCs w:val="24"/>
          <w:lang w:val="en-US"/>
        </w:rPr>
        <w:t>Eurogroup</w:t>
      </w:r>
      <w:proofErr w:type="spellEnd"/>
      <w:r>
        <w:rPr>
          <w:rFonts w:eastAsia="Times New Roman" w:cs="Times New Roman"/>
          <w:szCs w:val="24"/>
        </w:rPr>
        <w:t>, η δεύτερη αξιολόγηση, για μια απόφαση για την οποία η Κυβ</w:t>
      </w:r>
      <w:r>
        <w:rPr>
          <w:rFonts w:eastAsia="Times New Roman" w:cs="Times New Roman"/>
          <w:szCs w:val="24"/>
        </w:rPr>
        <w:t>έρνηση πανηγυρίζει, ότι είχε μια πολύ μεγάλη επιτυχία, που δεν ήταν τίποτε άλλο παρά η επικύρωση των νέων βάρβαρων, αντιλαϊκών μέτρων, τα οποία ήρθαν να προστεθούν στα προηγούμενα μέτρα των προηγούμενων μνημονίων των κυβερνήσεων της Νέας Δημοκρατίας και το</w:t>
      </w:r>
      <w:r>
        <w:rPr>
          <w:rFonts w:eastAsia="Times New Roman" w:cs="Times New Roman"/>
          <w:szCs w:val="24"/>
        </w:rPr>
        <w:t xml:space="preserve">υ ΠΑΣΟΚ, αλλά και της Κυβέρνησης ΣΥΡΙΖΑ-ΑΝΕΛ με το τρίτο  μνημόνιο. </w:t>
      </w:r>
    </w:p>
    <w:p w14:paraId="6900E39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Και με προκλητικό θράσος σήμερα ο κύριος Πρωθυπουργός πανηγύρισε στο </w:t>
      </w:r>
      <w:r>
        <w:rPr>
          <w:rFonts w:eastAsia="Times New Roman" w:cs="Times New Roman"/>
          <w:szCs w:val="24"/>
        </w:rPr>
        <w:t>υ</w:t>
      </w:r>
      <w:r>
        <w:rPr>
          <w:rFonts w:eastAsia="Times New Roman" w:cs="Times New Roman"/>
          <w:szCs w:val="24"/>
        </w:rPr>
        <w:t xml:space="preserve">πουργικό </w:t>
      </w:r>
      <w:r>
        <w:rPr>
          <w:rFonts w:eastAsia="Times New Roman" w:cs="Times New Roman"/>
          <w:szCs w:val="24"/>
        </w:rPr>
        <w:t>σ</w:t>
      </w:r>
      <w:r>
        <w:rPr>
          <w:rFonts w:eastAsia="Times New Roman" w:cs="Times New Roman"/>
          <w:szCs w:val="24"/>
        </w:rPr>
        <w:t>υμβούλιο και είπε ότι είναι μια επιτυχημένη συμφωνία, γιατί οι αγορές αντέδρασαν με θετικό τρόπο, γιατί την</w:t>
      </w:r>
      <w:r>
        <w:rPr>
          <w:rFonts w:eastAsia="Times New Roman" w:cs="Times New Roman"/>
          <w:szCs w:val="24"/>
        </w:rPr>
        <w:t xml:space="preserve"> επικρότησαν. Και είπε, «Δείτε πού πήγαν τα </w:t>
      </w:r>
      <w:r>
        <w:rPr>
          <w:rFonts w:eastAsia="Times New Roman" w:cs="Times New Roman"/>
          <w:szCs w:val="24"/>
          <w:lang w:val="en-US"/>
        </w:rPr>
        <w:t>spreads</w:t>
      </w:r>
      <w:r>
        <w:rPr>
          <w:rFonts w:eastAsia="Times New Roman" w:cs="Times New Roman"/>
          <w:szCs w:val="24"/>
        </w:rPr>
        <w:t xml:space="preserve"> των κρατικών ομολόγων». Όμως, όταν πανηγυρίζουν οι αγορές, οι κερδοσκόποι και οι τζογαδόροι, τότε πραγματικά πρέπει να ανησυχεί η εργατική τάξη και τα υπόλοιπα λαϊκά στρώματα. </w:t>
      </w:r>
    </w:p>
    <w:p w14:paraId="6900E39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Ισχυρίστηκε ο κύριος Πρωθυπ</w:t>
      </w:r>
      <w:r>
        <w:rPr>
          <w:rFonts w:eastAsia="Times New Roman" w:cs="Times New Roman"/>
          <w:szCs w:val="24"/>
        </w:rPr>
        <w:t xml:space="preserve">ουργός ότι πλέον διαμορφώνεται ένας καθαρός ορίζοντας εξόδου από την κρίση, εξόδου από τα μνημόνια και την εποπτεία. Λέει ψέματα -και, μάλιστα, χοντροκομμένα ψέματα- γιατί ακριβώς </w:t>
      </w:r>
      <w:r>
        <w:rPr>
          <w:rFonts w:eastAsia="Times New Roman" w:cs="Times New Roman"/>
          <w:szCs w:val="24"/>
        </w:rPr>
        <w:lastRenderedPageBreak/>
        <w:t xml:space="preserve">παραμένει άθικτο το σύνολο του αντιλαϊκού νομοθετικού πλαισίου που επέβαλαν </w:t>
      </w:r>
      <w:r>
        <w:rPr>
          <w:rFonts w:eastAsia="Times New Roman" w:cs="Times New Roman"/>
          <w:szCs w:val="24"/>
        </w:rPr>
        <w:t>-και έχουν επιβάλει- όλα τα μνημόνια, για ένα πολύ φτηνό και ευέλικτο εργατικό δυναμικό χωρίς δικαιώματα, θωρακίζοντας, ταυτόχρονα, την υπόθεση της ανταγωνιστικότητας και της καπιταλιστικής κερδοφορίας.</w:t>
      </w:r>
    </w:p>
    <w:p w14:paraId="6900E39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Και λέει ψέματα ότι βγαίνουμε από την επιτροπεία και </w:t>
      </w:r>
      <w:r>
        <w:rPr>
          <w:rFonts w:eastAsia="Times New Roman" w:cs="Times New Roman"/>
          <w:szCs w:val="24"/>
        </w:rPr>
        <w:t xml:space="preserve">την εποπτεία, όταν η ίδια υπογραφή στην απόφαση του </w:t>
      </w:r>
      <w:proofErr w:type="spellStart"/>
      <w:r>
        <w:rPr>
          <w:rFonts w:eastAsia="Times New Roman" w:cs="Times New Roman"/>
          <w:szCs w:val="24"/>
          <w:lang w:val="en-US"/>
        </w:rPr>
        <w:t>Eurogroup</w:t>
      </w:r>
      <w:proofErr w:type="spellEnd"/>
      <w:r>
        <w:rPr>
          <w:rFonts w:eastAsia="Times New Roman" w:cs="Times New Roman"/>
          <w:szCs w:val="24"/>
        </w:rPr>
        <w:t>,</w:t>
      </w:r>
      <w:r>
        <w:rPr>
          <w:rFonts w:eastAsia="Times New Roman" w:cs="Times New Roman"/>
          <w:szCs w:val="24"/>
        </w:rPr>
        <w:t xml:space="preserve"> που έβαλε και η ελληνική Κυβέρνηση μιλάει για πρωτογενή πλεονάσματα μέχρι το 2060, ύψους 2%. Όταν η ίδια η Ευρωπαϊκή Ένωση έχει θεσμοθετήσει για το σύνολο των κρατών-μελών της ευρωζώνης ότι θα </w:t>
      </w:r>
      <w:r>
        <w:rPr>
          <w:rFonts w:eastAsia="Times New Roman" w:cs="Times New Roman"/>
          <w:szCs w:val="24"/>
        </w:rPr>
        <w:t>πρέπει να υπάρχουν πλεονασματικοί προϋπολογισμοί, ότι υπάρχει το ευρωπαϊκό εξάμηνο</w:t>
      </w:r>
      <w:r>
        <w:rPr>
          <w:rFonts w:eastAsia="Times New Roman" w:cs="Times New Roman"/>
          <w:szCs w:val="24"/>
        </w:rPr>
        <w:t>,</w:t>
      </w:r>
      <w:r>
        <w:rPr>
          <w:rFonts w:eastAsia="Times New Roman" w:cs="Times New Roman"/>
          <w:szCs w:val="24"/>
        </w:rPr>
        <w:t xml:space="preserve"> που ως δαμόκλειος σπάθη εμπίπτει στο σύνολο των προϋπολογισμών των κρατών-μελών της ευρωζώνης. Όταν παρουσιάζουν απόκλιση, τότε παρεμβαίνει ο αυτόματος δημοσιονομικός κόφτη</w:t>
      </w:r>
      <w:r>
        <w:rPr>
          <w:rFonts w:eastAsia="Times New Roman" w:cs="Times New Roman"/>
          <w:szCs w:val="24"/>
        </w:rPr>
        <w:t>ς, είτε για να αυξήσει τα έσοδα και τη φορολογία είτε για να μειώσει τις δαπάνες. Από κα</w:t>
      </w:r>
      <w:r>
        <w:rPr>
          <w:rFonts w:eastAsia="Times New Roman" w:cs="Times New Roman"/>
          <w:szCs w:val="24"/>
        </w:rPr>
        <w:t>μ</w:t>
      </w:r>
      <w:r>
        <w:rPr>
          <w:rFonts w:eastAsia="Times New Roman" w:cs="Times New Roman"/>
          <w:szCs w:val="24"/>
        </w:rPr>
        <w:t xml:space="preserve">μία, λοιπόν, εποπτεία δεν βγαίνουμε. </w:t>
      </w:r>
    </w:p>
    <w:p w14:paraId="6900E39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Και πανηγύρισε ο κύριος Πρωθυπουργός γιατί με αυτή την απόφαση, λέει, θα βγούμε στις αγορές και θα αυξηθεί η ρευστότητα. Λες και </w:t>
      </w:r>
      <w:r>
        <w:rPr>
          <w:rFonts w:eastAsia="Times New Roman" w:cs="Times New Roman"/>
          <w:szCs w:val="24"/>
        </w:rPr>
        <w:t>αυτό δεν σημαίνει νέο χρέος. Νέο κρατικό χρέος. Για λογαριασμό ποιανού θα γίνει αυτή η έξοδος στις αγορές; Μα, για λογαριασμό των μονοπωλιακών ομίλων, επιβεβαιώνοντας ακράδαντα ότι το κρατικό χρέος δεν το δημιούργησε ο λαός, επι</w:t>
      </w:r>
      <w:r>
        <w:rPr>
          <w:rFonts w:eastAsia="Times New Roman" w:cs="Times New Roman"/>
          <w:szCs w:val="24"/>
        </w:rPr>
        <w:lastRenderedPageBreak/>
        <w:t>βεβαιώνοντας ακράδαντα ότι τ</w:t>
      </w:r>
      <w:r>
        <w:rPr>
          <w:rFonts w:eastAsia="Times New Roman" w:cs="Times New Roman"/>
          <w:szCs w:val="24"/>
        </w:rPr>
        <w:t>ο κρατικό χρέος θα το πληρώσει και το πληρώνει μέχρι τελευταίας δεκάρας ο ελληνικός λαός, αν δεν αλλάξει αυτή η κατάσταση, γιατί ακριβώς το κρατικό χρέος δημιουργήθηκε για να στηριχθούν τα επιχειρηματικά συμφέροντα των μονοπωλιακών ομίλων, οι επενδυτικοί τ</w:t>
      </w:r>
      <w:r>
        <w:rPr>
          <w:rFonts w:eastAsia="Times New Roman" w:cs="Times New Roman"/>
          <w:szCs w:val="24"/>
        </w:rPr>
        <w:t xml:space="preserve">ους σχεδιασμοί. </w:t>
      </w:r>
    </w:p>
    <w:p w14:paraId="6900E39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Σε αυτή τη βάση πατούσε η προνομιακή φορολογική μεταχείριση</w:t>
      </w:r>
      <w:r>
        <w:rPr>
          <w:rFonts w:eastAsia="Times New Roman" w:cs="Times New Roman"/>
          <w:szCs w:val="24"/>
        </w:rPr>
        <w:t>,</w:t>
      </w:r>
      <w:r>
        <w:rPr>
          <w:rFonts w:eastAsia="Times New Roman" w:cs="Times New Roman"/>
          <w:szCs w:val="24"/>
        </w:rPr>
        <w:t xml:space="preserve"> που έχουν οι επιχειρηματικοί όμιλοι με πιο σκανδαλώδες το εφοπλιστικό κεφάλαιο. Σε αυτό πατάνε τα τεράστια κίνητρα -φορολογικά, επιχειρηματικά, επενδυτικά- τα οποία δίδονται στου</w:t>
      </w:r>
      <w:r>
        <w:rPr>
          <w:rFonts w:eastAsia="Times New Roman" w:cs="Times New Roman"/>
          <w:szCs w:val="24"/>
        </w:rPr>
        <w:t>ς επιχειρηματικούς ομίλους. Σε αυτήν ακριβώς την αναγκαιότητα πατάει το σύστημα των δημόσιων δαπανών προς όφελος των επιχειρηματικών ομίλων, σε αυτόν ακριβώς τον λόγο πατάει και το αξίωμα πλέον που εκπροσωπεί κάθε καπιταλιστικό κράτος ότι το κράτος πουλάει</w:t>
      </w:r>
      <w:r>
        <w:rPr>
          <w:rFonts w:eastAsia="Times New Roman" w:cs="Times New Roman"/>
          <w:szCs w:val="24"/>
        </w:rPr>
        <w:t xml:space="preserve"> φθηνά στους κεφαλαιοκράτες και αγοράζει πάρα πολύ ακριβά από αυτούς, μόνο και μόνο για να θωρακίσει την κερδοφορία τους ο συλλογικός καπιταλιστής. Και στ</w:t>
      </w:r>
      <w:r>
        <w:rPr>
          <w:rFonts w:eastAsia="Times New Roman" w:cs="Times New Roman"/>
          <w:szCs w:val="24"/>
        </w:rPr>
        <w:t xml:space="preserve">ο </w:t>
      </w:r>
      <w:r>
        <w:rPr>
          <w:rFonts w:eastAsia="Times New Roman" w:cs="Times New Roman"/>
          <w:szCs w:val="24"/>
        </w:rPr>
        <w:t>πλαίσι</w:t>
      </w:r>
      <w:r>
        <w:rPr>
          <w:rFonts w:eastAsia="Times New Roman" w:cs="Times New Roman"/>
          <w:szCs w:val="24"/>
        </w:rPr>
        <w:t>ο</w:t>
      </w:r>
      <w:r>
        <w:rPr>
          <w:rFonts w:eastAsia="Times New Roman" w:cs="Times New Roman"/>
          <w:szCs w:val="24"/>
        </w:rPr>
        <w:t xml:space="preserve"> αυτ</w:t>
      </w:r>
      <w:r>
        <w:rPr>
          <w:rFonts w:eastAsia="Times New Roman" w:cs="Times New Roman"/>
          <w:szCs w:val="24"/>
        </w:rPr>
        <w:t>ό</w:t>
      </w:r>
      <w:r>
        <w:rPr>
          <w:rFonts w:eastAsia="Times New Roman" w:cs="Times New Roman"/>
          <w:szCs w:val="24"/>
        </w:rPr>
        <w:t xml:space="preserve"> η Κυβέρνηση</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εντάσσει και καινούργια εργαλεία, όπως η αναπτυξιακή τράπεζα</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 xml:space="preserve"> θα δανείζεται επί της ουσίας από τις αγορές. Θα βρίσκει νέα εργαλεία για να χρηματοδοτεί τους μονοπωλιακούς ομίλους. Για μια επικείμενη ανάπτυξη, όπως τόνισε ο κύριος Πρωθυπουργός.</w:t>
      </w:r>
    </w:p>
    <w:p w14:paraId="6900E39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Βεβαίως, μπορεί να υπάρξει ανάπτυξη το επόμενο χρονικό διάστημα. Μια ανάπτ</w:t>
      </w:r>
      <w:r>
        <w:rPr>
          <w:rFonts w:eastAsia="Times New Roman" w:cs="Times New Roman"/>
          <w:szCs w:val="24"/>
        </w:rPr>
        <w:t xml:space="preserve">υξη αβέβαιη, μια ανάπτυξη η οποία δεν πρόκειται να οδηγήσει σε </w:t>
      </w:r>
      <w:r>
        <w:rPr>
          <w:rFonts w:eastAsia="Times New Roman" w:cs="Times New Roman"/>
          <w:szCs w:val="24"/>
        </w:rPr>
        <w:lastRenderedPageBreak/>
        <w:t xml:space="preserve">διέξοδο προς όφελος του λαού, αλλά θα είναι αντίθετα μια ανάπτυξη που θα χαρακτηρίζεται από τη κλιμάκωση της επίθεσης σε βάρος των εργαζομένων. Θα είναι μια ανάπτυξη, η οποία με το διαμορφωθέν </w:t>
      </w:r>
      <w:r>
        <w:rPr>
          <w:rFonts w:eastAsia="Times New Roman" w:cs="Times New Roman"/>
          <w:szCs w:val="24"/>
        </w:rPr>
        <w:t xml:space="preserve">πλαίσιο θα συγκεντρώνει το σύνολο σχεδόν της οικονομικής δραστηριότητας στους μονοπωλιακούς ομίλους, από τη στιγμή που με βίαιο τρόπο απομακρύνουν τους αυτοαπασχολούμενους, τους επαγγελματίες, τους εμπόρους, τη </w:t>
      </w:r>
      <w:proofErr w:type="spellStart"/>
      <w:r>
        <w:rPr>
          <w:rFonts w:eastAsia="Times New Roman" w:cs="Times New Roman"/>
          <w:szCs w:val="24"/>
        </w:rPr>
        <w:t>φτωχομεσαία</w:t>
      </w:r>
      <w:proofErr w:type="spellEnd"/>
      <w:r>
        <w:rPr>
          <w:rFonts w:eastAsia="Times New Roman" w:cs="Times New Roman"/>
          <w:szCs w:val="24"/>
        </w:rPr>
        <w:t xml:space="preserve"> αγροτιά από την οικονομική και πα</w:t>
      </w:r>
      <w:r>
        <w:rPr>
          <w:rFonts w:eastAsia="Times New Roman" w:cs="Times New Roman"/>
          <w:szCs w:val="24"/>
        </w:rPr>
        <w:t>ραγωγική δραστηριότητα προς όφελος των μονοπωλιακών ομίλων. Θα είναι μια ανάπτυξη για την οποία θα συνεχίσει να ματώνει η εργατική τάξη και τα υπόλοιπα λαϊκά στρώματα. Θα συνεχίσουν να θυσιάζουν την ικανοποίηση των λαϊκών αναγκών στον βωμό της ανταγωνιστικ</w:t>
      </w:r>
      <w:r>
        <w:rPr>
          <w:rFonts w:eastAsia="Times New Roman" w:cs="Times New Roman"/>
          <w:szCs w:val="24"/>
        </w:rPr>
        <w:t>ότητας και της καπιταλιστικής κερδοφορίας. Γιατί το αφήγημα, κατά την περίοδο της καπιταλιστικής ανάπτυξης, δεν ήταν τίποτα άλλο παρά «συνεχίστε τις θυσίες, για να μπορέσει να συνεχιστεί και η καπιταλιστική ανάπτυξη».</w:t>
      </w:r>
    </w:p>
    <w:p w14:paraId="6900E39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Αποτελεί πρόκληση να συνεχίσει να ματώ</w:t>
      </w:r>
      <w:r>
        <w:rPr>
          <w:rFonts w:eastAsia="Times New Roman" w:cs="Times New Roman"/>
          <w:szCs w:val="24"/>
        </w:rPr>
        <w:t>νει ο ελληνικός λαός, για να συσσωρεύονται όλο και περισσότερα πλούτη στα χέρια μιας χούφτας κεφαλαιοκρατών. Αλλά μέγιστη πρόκληση αποτελεί το γεγονός -σε μια περίοδο όπου υπάρχουν όλες οι αντικειμενικές προϋποθέσεις, όχι μόνο να καλυφθεί το σύνολο των απω</w:t>
      </w:r>
      <w:r>
        <w:rPr>
          <w:rFonts w:eastAsia="Times New Roman" w:cs="Times New Roman"/>
          <w:szCs w:val="24"/>
        </w:rPr>
        <w:t xml:space="preserve">λειών που έχει δεχθεί η εργατική τάξη και τα υπόλοιπα λαϊκά στρώματα, αλλά και να ικανοποιηθούν στο σύνολό τους οι σύγχρονες και διευρυμένες λαϊκές ανάγκες- να καλείτε το λαό να συμβιβαστεί με τη φτώχεια, την </w:t>
      </w:r>
      <w:r>
        <w:rPr>
          <w:rFonts w:eastAsia="Times New Roman" w:cs="Times New Roman"/>
          <w:szCs w:val="24"/>
        </w:rPr>
        <w:lastRenderedPageBreak/>
        <w:t>εξαθλίωση και τα συσσίτια, με τη μείωση των απα</w:t>
      </w:r>
      <w:r>
        <w:rPr>
          <w:rFonts w:eastAsia="Times New Roman" w:cs="Times New Roman"/>
          <w:szCs w:val="24"/>
        </w:rPr>
        <w:t>ιτήσεων, με την ενεργειακή φτώχεια και όλα τα υπόλοιπα. Και αυτό είναι το πλαίσιο το οποίο έχετε διαμορφώσει, της αναπαραγωγής</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ενός πολύ φτηνού εργατικού δυναμικού στο όνομα ακριβώς αυτής της καπιταλιστικής ανάπτυξης. Αυτό είναι το πλαίσιο το οποί</w:t>
      </w:r>
      <w:r>
        <w:rPr>
          <w:rFonts w:eastAsia="Times New Roman" w:cs="Times New Roman"/>
          <w:szCs w:val="24"/>
        </w:rPr>
        <w:t>ο διαμορφώνεται συνεχώς και καθημερινά με το πλήθος των νομοθετημάτων, αλλά και των τροπολογιών των οποίων φέρνετε. Παράδειγμα οι τροπολογίες και για τη</w:t>
      </w:r>
      <w:r>
        <w:rPr>
          <w:rFonts w:eastAsia="Times New Roman" w:cs="Times New Roman"/>
          <w:szCs w:val="24"/>
        </w:rPr>
        <w:t xml:space="preserve"> «</w:t>
      </w:r>
      <w:r>
        <w:rPr>
          <w:rFonts w:eastAsia="Times New Roman" w:cs="Times New Roman"/>
          <w:szCs w:val="24"/>
          <w:lang w:val="en-US"/>
        </w:rPr>
        <w:t>FRAPORT</w:t>
      </w:r>
      <w:r>
        <w:rPr>
          <w:rFonts w:eastAsia="Times New Roman" w:cs="Times New Roman"/>
          <w:szCs w:val="24"/>
        </w:rPr>
        <w:t xml:space="preserve">» </w:t>
      </w:r>
      <w:r>
        <w:rPr>
          <w:rFonts w:eastAsia="Times New Roman" w:cs="Times New Roman"/>
          <w:szCs w:val="24"/>
        </w:rPr>
        <w:t>και για τη ΔΕΣΦΑ. Επί της ουσίας τι διευκολύνουν; Ακριβώς αυτήν την πολιτική των ιδιωτικοποιή</w:t>
      </w:r>
      <w:r>
        <w:rPr>
          <w:rFonts w:eastAsia="Times New Roman" w:cs="Times New Roman"/>
          <w:szCs w:val="24"/>
        </w:rPr>
        <w:t xml:space="preserve">σεων, της θωράκισης και της διασφάλισης των συμφερόντων των μεγάλων μονοπωλιακών ομίλων, των πολυεθνικών, οι οποίοι επένδυσαν στη </w:t>
      </w:r>
      <w:r>
        <w:rPr>
          <w:rFonts w:eastAsia="Times New Roman" w:cs="Times New Roman"/>
          <w:szCs w:val="24"/>
        </w:rPr>
        <w:t>«</w:t>
      </w:r>
      <w:r>
        <w:rPr>
          <w:rFonts w:eastAsia="Times New Roman" w:cs="Times New Roman"/>
          <w:szCs w:val="24"/>
          <w:lang w:val="en-US"/>
        </w:rPr>
        <w:t>FRAPORT</w:t>
      </w:r>
      <w:r>
        <w:rPr>
          <w:rFonts w:eastAsia="Times New Roman" w:cs="Times New Roman"/>
          <w:szCs w:val="24"/>
        </w:rPr>
        <w:t>»</w:t>
      </w:r>
      <w:r>
        <w:rPr>
          <w:rFonts w:eastAsia="Times New Roman" w:cs="Times New Roman"/>
          <w:szCs w:val="24"/>
        </w:rPr>
        <w:t xml:space="preserve"> της γερμανικής κοινοπραξίας ή πρόκειται να επενδύσουν στον ΔΕΣΦΑ, μέσα από την εξαγορά του πλειοψηφικού του πακέτου. </w:t>
      </w:r>
    </w:p>
    <w:p w14:paraId="6900E39C"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Αντίστοιχη λογική διέπει και την περιβόητη τροπολογία για το νομοσχέδιο του Παππά, αυτό που κατονομάστηκε νομοσχέδιο Παππά, για τις τηλεο</w:t>
      </w:r>
      <w:r>
        <w:rPr>
          <w:rFonts w:eastAsia="Times New Roman" w:cs="Times New Roman"/>
          <w:szCs w:val="24"/>
        </w:rPr>
        <w:t>πτικές άδειες.</w:t>
      </w:r>
    </w:p>
    <w:p w14:paraId="6900E39D"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Τι έχουμε δει το τελευταίο διάστημα; Η Κυβέρνηση τι έλεγε; Έλεγε ότι θα προσπαθήσει να βάλει τάξη σ’ αυτό το περιβάλλον της ανομίας που επικρατούσε στα τηλεοπτικά μέσα μαζικής ενημέρωσης. Και τι έχει αποδειχθεί; Ότι όχι μόνο τάξη δεν μπήκε, </w:t>
      </w:r>
      <w:r>
        <w:rPr>
          <w:rFonts w:eastAsia="Times New Roman" w:cs="Times New Roman"/>
          <w:szCs w:val="24"/>
        </w:rPr>
        <w:t xml:space="preserve">αλλά αντίθετα οξύνθηκαν ακόμη περισσότερο οι </w:t>
      </w:r>
      <w:r>
        <w:rPr>
          <w:rFonts w:eastAsia="Times New Roman" w:cs="Times New Roman"/>
          <w:szCs w:val="24"/>
        </w:rPr>
        <w:lastRenderedPageBreak/>
        <w:t>ανταγωνισμοί ανάμεσα στους επιχειρηματικούς ομίλους για το ποιος θα κυριαρχήσει, οι δοσοληψίες και για τα έντυπα, αλλά και για τα ηλεκτρονικά μέσα μαζικής ενημέρωσης σε ποιανού επιχειρηματικά συμφέροντα θα περάσ</w:t>
      </w:r>
      <w:r>
        <w:rPr>
          <w:rFonts w:eastAsia="Times New Roman" w:cs="Times New Roman"/>
          <w:szCs w:val="24"/>
        </w:rPr>
        <w:t>ουν. Και αυτή η διαπάλη, αυτή η διαμάχη είναι χωρίς όρια και αρχές. Αξιοποιούν το κάθε μέσο, για να μπορέσουν ακριβώς να ισχυροποιήσουν τη θέση τους και να πάρουν μεγαλύτερο κομμάτι της πίτας. Η Κυβέρνηση δεν παρακολουθεί απλώς και μόνο αυτή τη διαπάλη, αλ</w:t>
      </w:r>
      <w:r>
        <w:rPr>
          <w:rFonts w:eastAsia="Times New Roman" w:cs="Times New Roman"/>
          <w:szCs w:val="24"/>
        </w:rPr>
        <w:t>λά συμμετέχει και ενεργητικά στηρίζοντας κάποιους επιχειρηματικούς ομίλους σ’ αυτή την προσπάθεια η οποία γίνεται.</w:t>
      </w:r>
    </w:p>
    <w:p w14:paraId="6900E39E"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Η ουσία ποια είναι; Το αποτέλεσμα ποιο είναι; Και ο έλεγχος της ενημέρωσης και του πολιτισμού να περνά και να παραμένει στα χέρια μιας χούφτα</w:t>
      </w:r>
      <w:r>
        <w:rPr>
          <w:rFonts w:eastAsia="Times New Roman" w:cs="Times New Roman"/>
          <w:szCs w:val="24"/>
        </w:rPr>
        <w:t>ς επιχειρηματικών ομίλων ανάλογα με τα δικά τους συμφέροντα, αλλά και ταυτόχρονα να διαμορφώνεται ένα πλαίσιο για τους ίδιους τους εργαζόμενους στην ενημέρωση, το οποίο είναι ιδιαίτερα επικίνδυνο, με τις απολύσεις, με τις ανατροπές στις εργασιακές σχέσεις,</w:t>
      </w:r>
      <w:r>
        <w:rPr>
          <w:rFonts w:eastAsia="Times New Roman" w:cs="Times New Roman"/>
          <w:szCs w:val="24"/>
        </w:rPr>
        <w:t xml:space="preserve"> με τα απλήρωτα δεδουλευμένα, τα οποία έχουν να λαμβάνουν. </w:t>
      </w:r>
    </w:p>
    <w:p w14:paraId="6900E39F"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Σ’ αυτή την κατάσταση η Κυβέρνηση, όχι μόνο δεν κάνει τίποτα, αλλά η διαπάλη την οποία έχει με τα υπόλοιπα κόμματα είναι ποιος θα καθορίζει τον τρόπο με τον οποίο θα δίνονται οι άδειες και τον αρι</w:t>
      </w:r>
      <w:r>
        <w:rPr>
          <w:rFonts w:eastAsia="Times New Roman" w:cs="Times New Roman"/>
          <w:szCs w:val="24"/>
        </w:rPr>
        <w:t xml:space="preserve">θμό των αδειών, εάν θα είναι ο Υπουργός αρμόδιος για τα ζητήματα της ενημέρωσης ή εάν θα είναι το «ανεξάρτητο» ΕΣΡ. Όμως, η ουσία είναι ότι η ενημέρωση παραμένει στα χέρια </w:t>
      </w:r>
      <w:r>
        <w:rPr>
          <w:rFonts w:eastAsia="Times New Roman" w:cs="Times New Roman"/>
          <w:szCs w:val="24"/>
        </w:rPr>
        <w:lastRenderedPageBreak/>
        <w:t>των επιχειρηματικών ομίλων και αυτοί καθορίζουν τι θα μάθει και πώς θα τα μάθει ο ελ</w:t>
      </w:r>
      <w:r>
        <w:rPr>
          <w:rFonts w:eastAsia="Times New Roman" w:cs="Times New Roman"/>
          <w:szCs w:val="24"/>
        </w:rPr>
        <w:t>ληνικός λαός και η Κυβέρνηση γι’ αυτό το πράγμα σφυρίζει αδιάφορα. Γι’ αυτό τον λόγο εμείς είχαμε καταψηφίσει από την αρχή τον νόμο Παππά.</w:t>
      </w:r>
    </w:p>
    <w:p w14:paraId="6900E3A0"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Αντίστοιχης λογικής, θωράκισης και διασφάλισης των επιχειρηματικών συμφερόντων είναι και η λεγόμενη τροπολογία του Υπ</w:t>
      </w:r>
      <w:r>
        <w:rPr>
          <w:rFonts w:eastAsia="Times New Roman" w:cs="Times New Roman"/>
          <w:szCs w:val="24"/>
        </w:rPr>
        <w:t xml:space="preserve">ουργείου Ναυτιλίας, όπου επί της ουσίας επιδοτεί με φτηνό εργατικό δυναμικό τους εφοπλιστές στο όνομα της λεγόμενης μαθητείας. </w:t>
      </w:r>
    </w:p>
    <w:p w14:paraId="6900E3A1"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Δεν είναι έτσι.</w:t>
      </w:r>
    </w:p>
    <w:p w14:paraId="6900E3A2"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Έτσι </w:t>
      </w:r>
      <w:r>
        <w:rPr>
          <w:rFonts w:eastAsia="Times New Roman" w:cs="Times New Roman"/>
          <w:szCs w:val="24"/>
        </w:rPr>
        <w:t xml:space="preserve">είναι, κύριε Υπουργέ, γιατί θέσεις εργασίας καταλαμβάνουν οι σπουδαστές της </w:t>
      </w:r>
      <w:r>
        <w:rPr>
          <w:rFonts w:eastAsia="Times New Roman" w:cs="Times New Roman"/>
          <w:szCs w:val="24"/>
        </w:rPr>
        <w:t>σ</w:t>
      </w:r>
      <w:r>
        <w:rPr>
          <w:rFonts w:eastAsia="Times New Roman" w:cs="Times New Roman"/>
          <w:szCs w:val="24"/>
        </w:rPr>
        <w:t xml:space="preserve">χολής </w:t>
      </w:r>
      <w:r>
        <w:rPr>
          <w:rFonts w:eastAsia="Times New Roman" w:cs="Times New Roman"/>
          <w:szCs w:val="24"/>
        </w:rPr>
        <w:t>μ</w:t>
      </w:r>
      <w:r>
        <w:rPr>
          <w:rFonts w:eastAsia="Times New Roman" w:cs="Times New Roman"/>
          <w:szCs w:val="24"/>
        </w:rPr>
        <w:t>αθητείας…</w:t>
      </w:r>
    </w:p>
    <w:p w14:paraId="6900E3A3"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Η πρακτική τους είναι.</w:t>
      </w:r>
    </w:p>
    <w:p w14:paraId="6900E3A4"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Μα, είναι θέσεις εργασίας που κα</w:t>
      </w:r>
      <w:r>
        <w:rPr>
          <w:rFonts w:eastAsia="Times New Roman" w:cs="Times New Roman"/>
          <w:szCs w:val="24"/>
        </w:rPr>
        <w:t>ταλαμβάνουν. Εντάσσονται μέσα στο πλήρωμα, μέσα στην οργανική σύνθεση…</w:t>
      </w:r>
    </w:p>
    <w:p w14:paraId="6900E3A5"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Δεν είναι έτσι όπως τα λέτε. </w:t>
      </w:r>
    </w:p>
    <w:p w14:paraId="6900E3A6"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lastRenderedPageBreak/>
        <w:t>ΝΙΚΟΛΑΟΣ ΚΑΡΑΘΑΝΑΣΟΠΟΥΛΟΣ:</w:t>
      </w:r>
      <w:r>
        <w:rPr>
          <w:rFonts w:eastAsia="Times New Roman" w:cs="Times New Roman"/>
          <w:szCs w:val="24"/>
        </w:rPr>
        <w:t xml:space="preserve"> …και γι’ αυτό τους επιδοτεί το κράτος, αντί να τ</w:t>
      </w:r>
      <w:r>
        <w:rPr>
          <w:rFonts w:eastAsia="Times New Roman" w:cs="Times New Roman"/>
          <w:szCs w:val="24"/>
        </w:rPr>
        <w:t>ο πληρώνουν οι εφοπλιστές. Άρα, τι παρέχετε; Τζάμπα εργασία παρέχετε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μαθητείας.</w:t>
      </w:r>
    </w:p>
    <w:p w14:paraId="6900E3A7"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Θα σας απαντήσω. </w:t>
      </w:r>
    </w:p>
    <w:p w14:paraId="6900E3A8"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Όπως τζάμπα εργασία δεν είναι μόνο </w:t>
      </w:r>
      <w:r>
        <w:rPr>
          <w:rFonts w:eastAsia="Times New Roman" w:cs="Times New Roman"/>
          <w:szCs w:val="24"/>
        </w:rPr>
        <w:t>στους εφοπλιστές, είναι και στα ξενοδοχεία. Μαθητεία δεν υπάρχει και εκεί και έχουν κατακλύσει τα ξενοδοχεία οι λεγόμενοι μαθητές των διαφόρων τουριστικών σχολών είτε από την Ελλάδα είτε από το εξωτερικό, για να κάνουν την εκπαίδευσή τους, την πρακτική του</w:t>
      </w:r>
      <w:r>
        <w:rPr>
          <w:rFonts w:eastAsia="Times New Roman" w:cs="Times New Roman"/>
          <w:szCs w:val="24"/>
        </w:rPr>
        <w:t>ς;</w:t>
      </w:r>
    </w:p>
    <w:p w14:paraId="6900E3A9"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Είναι άλλο πράγμα όμως. </w:t>
      </w:r>
    </w:p>
    <w:p w14:paraId="6900E3AA"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Και ψάχνεις να βρεις ξενοδοχοϋπάλληλο με συγκροτημένα εργασιακά δικαιώματα! </w:t>
      </w:r>
    </w:p>
    <w:p w14:paraId="6900E3AB"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w:t>
      </w:r>
      <w:r>
        <w:rPr>
          <w:rFonts w:eastAsia="Times New Roman" w:cs="Times New Roman"/>
          <w:b/>
          <w:szCs w:val="24"/>
        </w:rPr>
        <w:t>άνειας και Ανθρωπίνων Δικαιωμάτων):</w:t>
      </w:r>
      <w:r>
        <w:rPr>
          <w:rFonts w:eastAsia="Times New Roman" w:cs="Times New Roman"/>
          <w:szCs w:val="24"/>
        </w:rPr>
        <w:t xml:space="preserve"> Είναι άλλο πράγμα. Δεν είναι έτσι.</w:t>
      </w:r>
    </w:p>
    <w:p w14:paraId="6900E3AC"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Αντίστοιχη κατάσταση διαμορφώνεται και στους εφοπλιστές. Το ίδιο ακριβώς πράγμα είναι, κύριε Υπουργέ. Τζάμπα εργασία στους εφοπλιστές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σύνθεσης</w:t>
      </w:r>
      <w:r>
        <w:rPr>
          <w:rFonts w:eastAsia="Times New Roman" w:cs="Times New Roman"/>
          <w:szCs w:val="24"/>
        </w:rPr>
        <w:t>, η οποία όλο και μειώνεται.</w:t>
      </w:r>
    </w:p>
    <w:p w14:paraId="6900E3AD"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lastRenderedPageBreak/>
        <w:t>ΣΤΑΥΡΟΣ ΚΟΝΤΟΝΗΣ (Υπουργός Δικαιοσύνης, Διαφάνειας και Ανθρωπίνων Δικαιωμάτων):</w:t>
      </w:r>
      <w:r>
        <w:rPr>
          <w:rFonts w:eastAsia="Times New Roman" w:cs="Times New Roman"/>
          <w:szCs w:val="24"/>
        </w:rPr>
        <w:t xml:space="preserve"> Δεν είναι έτσι. </w:t>
      </w:r>
    </w:p>
    <w:p w14:paraId="6900E3AE"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Αυτή είναι η εξέλιξη των πραγμάτων, την οποία δρομολογείτε και την οποία κάνετε και με τη συγκεκριμένη </w:t>
      </w:r>
      <w:r>
        <w:rPr>
          <w:rFonts w:eastAsia="Times New Roman" w:cs="Times New Roman"/>
          <w:szCs w:val="24"/>
        </w:rPr>
        <w:t xml:space="preserve">τροπολογία. </w:t>
      </w:r>
    </w:p>
    <w:p w14:paraId="6900E3AF"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Τέλος, για να μην ξεπεράσω κατά πολύ τον χρόνο μου, το σύνολο αυτού του νομοσχεδίου αποτελεί ακριβώς την πεμπτουσία αυτού που αποκαλύψαμε. Γιατί επί της ουσίας ποιος είναι ο κεντρικός πυρήνας του νομοσχεδίου; Δεν είναι τίποτε άλλο παρά η θωράκ</w:t>
      </w:r>
      <w:r>
        <w:rPr>
          <w:rFonts w:eastAsia="Times New Roman" w:cs="Times New Roman"/>
          <w:szCs w:val="24"/>
        </w:rPr>
        <w:t>ιση του καπιταλιστικού συστήματος και η ενσωμάτωση στο ελληνικό νομικό σύστημα της Σύμβασης της Βαρσοβίας του 2005.</w:t>
      </w:r>
    </w:p>
    <w:p w14:paraId="6900E3B0" w14:textId="77777777" w:rsidR="0091451A" w:rsidRDefault="0014380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Ποια είναι η ουσία της σύμβασης της Βαρσοβίας στο όνομα της καταπολέμησης της τρομοκρατίας; Είναι ο εσωτερικός εχθρός, ο εχθρός-λαός, το εχθ</w:t>
      </w:r>
      <w:r>
        <w:rPr>
          <w:rFonts w:eastAsia="Times New Roman" w:cs="Times New Roman"/>
          <w:szCs w:val="24"/>
        </w:rPr>
        <w:t xml:space="preserve">ρικό λαϊκό κίνημα, το οποίο αγωνίζεται για να ανατρέψει την κατάσταση. </w:t>
      </w:r>
    </w:p>
    <w:p w14:paraId="6900E3B1" w14:textId="77777777" w:rsidR="0091451A" w:rsidRDefault="0014380A">
      <w:pPr>
        <w:spacing w:line="600" w:lineRule="auto"/>
        <w:ind w:firstLine="720"/>
        <w:contextualSpacing/>
        <w:jc w:val="both"/>
        <w:rPr>
          <w:rFonts w:eastAsia="Times New Roman"/>
          <w:bCs/>
          <w:shd w:val="clear" w:color="auto" w:fill="FFFFFF"/>
        </w:rPr>
      </w:pPr>
      <w:r>
        <w:rPr>
          <w:rFonts w:eastAsia="Times New Roman"/>
          <w:bCs/>
          <w:shd w:val="clear" w:color="auto" w:fill="FFFFFF"/>
        </w:rPr>
        <w:t>Όμως, αν νομίζετε ότι με τέτοιου είδους συμβάσεις θα μπορέσετε να παρεμποδίσετε τη ριζοσπαστικοποίηση και τη χειραφέτηση της εργατικής τάξης από τα καπιταλιστικά δεσμά, είσαστε βαθιά γ</w:t>
      </w:r>
      <w:r>
        <w:rPr>
          <w:rFonts w:eastAsia="Times New Roman"/>
          <w:bCs/>
          <w:shd w:val="clear" w:color="auto" w:fill="FFFFFF"/>
        </w:rPr>
        <w:t xml:space="preserve">ελασμένοι. </w:t>
      </w:r>
    </w:p>
    <w:p w14:paraId="6900E3B2" w14:textId="77777777" w:rsidR="0091451A" w:rsidRDefault="0014380A">
      <w:pPr>
        <w:spacing w:line="600" w:lineRule="auto"/>
        <w:ind w:firstLine="720"/>
        <w:contextualSpacing/>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w:t>
      </w:r>
      <w:r>
        <w:rPr>
          <w:rFonts w:eastAsia="Times New Roman"/>
          <w:bCs/>
          <w:shd w:val="clear" w:color="auto" w:fill="FFFFFF"/>
        </w:rPr>
        <w:t xml:space="preserve">Τον λόγο έχει ο κ. </w:t>
      </w:r>
      <w:proofErr w:type="spellStart"/>
      <w:r>
        <w:rPr>
          <w:rFonts w:eastAsia="Times New Roman"/>
          <w:bCs/>
          <w:shd w:val="clear" w:color="auto" w:fill="FFFFFF"/>
        </w:rPr>
        <w:t>Κατσίκης</w:t>
      </w:r>
      <w:proofErr w:type="spellEnd"/>
      <w:r>
        <w:rPr>
          <w:rFonts w:eastAsia="Times New Roman"/>
          <w:bCs/>
          <w:shd w:val="clear" w:color="auto" w:fill="FFFFFF"/>
        </w:rPr>
        <w:t xml:space="preserve">, Κοινοβουλευτικός Εκπρόσωπος των Ανεξαρτήτων Ελλήνων. </w:t>
      </w:r>
    </w:p>
    <w:p w14:paraId="6900E3B3" w14:textId="77777777" w:rsidR="0091451A" w:rsidRDefault="0014380A">
      <w:pPr>
        <w:spacing w:line="600" w:lineRule="auto"/>
        <w:ind w:firstLine="720"/>
        <w:contextualSpacing/>
        <w:jc w:val="both"/>
        <w:rPr>
          <w:rFonts w:eastAsia="Times New Roman"/>
          <w:bCs/>
          <w:shd w:val="clear" w:color="auto" w:fill="FFFFFF"/>
        </w:rPr>
      </w:pPr>
      <w:r>
        <w:rPr>
          <w:rFonts w:eastAsia="Times New Roman"/>
          <w:b/>
          <w:bCs/>
          <w:shd w:val="clear" w:color="auto" w:fill="FFFFFF"/>
        </w:rPr>
        <w:lastRenderedPageBreak/>
        <w:t xml:space="preserve">ΚΩΝΣΤΑΝΤΙΝΟΣ ΚΑΤΣΙΚΗΣ: </w:t>
      </w:r>
      <w:r>
        <w:rPr>
          <w:rFonts w:eastAsia="Times New Roman"/>
          <w:bCs/>
          <w:shd w:val="clear" w:color="auto" w:fill="FFFFFF"/>
        </w:rPr>
        <w:t xml:space="preserve">Ευχαριστώ, κυρία Πρόεδρε. </w:t>
      </w:r>
    </w:p>
    <w:p w14:paraId="6900E3B4" w14:textId="77777777" w:rsidR="0091451A" w:rsidRDefault="0014380A">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Θα προσπαθήσω, ως τελευταίος, που συνήθως κουράζει, να είμαι </w:t>
      </w:r>
      <w:r>
        <w:rPr>
          <w:rFonts w:eastAsia="Times New Roman"/>
          <w:bCs/>
          <w:shd w:val="clear" w:color="auto" w:fill="FFFFFF"/>
        </w:rPr>
        <w:t>σύντομος, λέγοντας κατ</w:t>
      </w:r>
      <w:r>
        <w:rPr>
          <w:rFonts w:eastAsia="Times New Roman"/>
          <w:bCs/>
          <w:shd w:val="clear" w:color="auto" w:fill="FFFFFF"/>
        </w:rPr>
        <w:t xml:space="preserve">’ </w:t>
      </w:r>
      <w:r>
        <w:rPr>
          <w:rFonts w:eastAsia="Times New Roman"/>
          <w:bCs/>
          <w:shd w:val="clear" w:color="auto" w:fill="FFFFFF"/>
        </w:rPr>
        <w:t>αρχ</w:t>
      </w:r>
      <w:r>
        <w:rPr>
          <w:rFonts w:eastAsia="Times New Roman"/>
          <w:bCs/>
          <w:shd w:val="clear" w:color="auto" w:fill="FFFFFF"/>
        </w:rPr>
        <w:t>άς</w:t>
      </w:r>
      <w:r>
        <w:rPr>
          <w:rFonts w:eastAsia="Times New Roman"/>
          <w:bCs/>
          <w:shd w:val="clear" w:color="auto" w:fill="FFFFFF"/>
        </w:rPr>
        <w:t xml:space="preserve"> ότι ως νέος Βουλευτής διδάσκομαι –και ιδιαίτερα τον τελευταίο καιρό– μέσα από αυτή την Αίθουσα του Κοινοβουλίου ότι μάλλον ο κανόνας έχει μετατραπεί σε εξαίρεση και η εξαίρεση σε κανόνα, όταν </w:t>
      </w:r>
      <w:proofErr w:type="spellStart"/>
      <w:r>
        <w:rPr>
          <w:rFonts w:eastAsia="Times New Roman"/>
          <w:bCs/>
          <w:shd w:val="clear" w:color="auto" w:fill="FFFFFF"/>
        </w:rPr>
        <w:t>καλούμεθα</w:t>
      </w:r>
      <w:proofErr w:type="spellEnd"/>
      <w:r>
        <w:rPr>
          <w:rFonts w:eastAsia="Times New Roman"/>
          <w:bCs/>
          <w:shd w:val="clear" w:color="auto" w:fill="FFFFFF"/>
        </w:rPr>
        <w:t xml:space="preserve"> να τοποθετηθούμε επί νομ</w:t>
      </w:r>
      <w:r>
        <w:rPr>
          <w:rFonts w:eastAsia="Times New Roman"/>
          <w:bCs/>
          <w:shd w:val="clear" w:color="auto" w:fill="FFFFFF"/>
        </w:rPr>
        <w:t>οσχεδίου του Υπουργείου Δικαιοσύνης και αντ’ αυτού θέτουμε θέσεις και απόψεις σε οτιδήποτε άλλο, παρά εστιαζόμενοι στο αντικείμενο για το οποίο προορίστηκε η σημερινή συνεδρίαση της Ολομ</w:t>
      </w:r>
      <w:r>
        <w:rPr>
          <w:rFonts w:eastAsia="Times New Roman"/>
          <w:bCs/>
          <w:shd w:val="clear" w:color="auto" w:fill="FFFFFF"/>
        </w:rPr>
        <w:t>έ</w:t>
      </w:r>
      <w:r>
        <w:rPr>
          <w:rFonts w:eastAsia="Times New Roman"/>
          <w:bCs/>
          <w:shd w:val="clear" w:color="auto" w:fill="FFFFFF"/>
        </w:rPr>
        <w:t>λε</w:t>
      </w:r>
      <w:r>
        <w:rPr>
          <w:rFonts w:eastAsia="Times New Roman"/>
          <w:bCs/>
          <w:shd w:val="clear" w:color="auto" w:fill="FFFFFF"/>
        </w:rPr>
        <w:t>ι</w:t>
      </w:r>
      <w:r>
        <w:rPr>
          <w:rFonts w:eastAsia="Times New Roman"/>
          <w:bCs/>
          <w:shd w:val="clear" w:color="auto" w:fill="FFFFFF"/>
        </w:rPr>
        <w:t xml:space="preserve">ας. </w:t>
      </w:r>
    </w:p>
    <w:p w14:paraId="6900E3B5" w14:textId="77777777" w:rsidR="0091451A" w:rsidRDefault="0014380A">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Βέβαια, βλέπω με λύπη και θλίψη ότι η Αίθουσα της Ολομέλειας </w:t>
      </w:r>
      <w:r>
        <w:rPr>
          <w:rFonts w:eastAsia="Times New Roman"/>
          <w:bCs/>
          <w:shd w:val="clear" w:color="auto" w:fill="FFFFFF"/>
        </w:rPr>
        <w:t xml:space="preserve">μετατρέπεται σε δικαστήριο και σε </w:t>
      </w:r>
      <w:proofErr w:type="spellStart"/>
      <w:r>
        <w:rPr>
          <w:rFonts w:eastAsia="Times New Roman"/>
          <w:bCs/>
          <w:shd w:val="clear" w:color="auto" w:fill="FFFFFF"/>
        </w:rPr>
        <w:t>τηλεδικείο</w:t>
      </w:r>
      <w:proofErr w:type="spellEnd"/>
      <w:r>
        <w:rPr>
          <w:rFonts w:eastAsia="Times New Roman"/>
          <w:bCs/>
          <w:shd w:val="clear" w:color="auto" w:fill="FFFFFF"/>
        </w:rPr>
        <w:t xml:space="preserve">, μιας και μας παρακολουθούν οι Έλληνες και από το Κανάλι της Βουλής και ενδεχομένως και από άλλα κανάλια, που αυτή την ώρα ή την επόμενη θα μεταδώσουν τα όσα διαδραματίζονται και διαμείβονται στον χώρο αυτό. </w:t>
      </w:r>
    </w:p>
    <w:p w14:paraId="6900E3B6" w14:textId="77777777" w:rsidR="0091451A" w:rsidRDefault="0014380A">
      <w:pPr>
        <w:spacing w:line="600" w:lineRule="auto"/>
        <w:ind w:firstLine="720"/>
        <w:contextualSpacing/>
        <w:jc w:val="both"/>
        <w:rPr>
          <w:rFonts w:eastAsia="Times New Roman"/>
          <w:bCs/>
          <w:shd w:val="clear" w:color="auto" w:fill="FFFFFF"/>
        </w:rPr>
      </w:pPr>
      <w:r>
        <w:rPr>
          <w:rFonts w:eastAsia="Times New Roman"/>
          <w:bCs/>
          <w:shd w:val="clear" w:color="auto" w:fill="FFFFFF"/>
        </w:rPr>
        <w:t>Μετατρέπεται σε δικαστήριο, όταν φωνές της Αντιπολίτευσης δεν κάνουν τίποτε άλλο από το να επιχειρούν, εκμεταλλευόμενοι την κατάντια και τον ξεπεσμό του «κίτρινου» Τύπου, να τον προωθούν και να τον έχουν ως αντικείμενο πολιτικής αντιπαράθεσης και αποπροσαν</w:t>
      </w:r>
      <w:r>
        <w:rPr>
          <w:rFonts w:eastAsia="Times New Roman"/>
          <w:bCs/>
          <w:shd w:val="clear" w:color="auto" w:fill="FFFFFF"/>
        </w:rPr>
        <w:t xml:space="preserve">ατολισμού. Προσπαθούν, δηλαδή, να διαβάλουν και να συκοφαντήσουν τον Αρχηγό των Ανεξαρτήτων </w:t>
      </w:r>
      <w:r>
        <w:rPr>
          <w:rFonts w:eastAsia="Times New Roman"/>
          <w:bCs/>
          <w:shd w:val="clear" w:color="auto" w:fill="FFFFFF"/>
        </w:rPr>
        <w:lastRenderedPageBreak/>
        <w:t xml:space="preserve">Ελλήνων, πιστεύοντας ότι έτσι θα πλήξουν αυτόν, αλλά και, ως κυβερνητικό εταίρο, θα δημιουργήσουν προβλήματα στην συγκυβέρνηση ΣΥΡΙΖΑ–ΑΝΕΛ. </w:t>
      </w:r>
    </w:p>
    <w:p w14:paraId="6900E3B7" w14:textId="77777777" w:rsidR="0091451A" w:rsidRDefault="0014380A">
      <w:pPr>
        <w:spacing w:line="600" w:lineRule="auto"/>
        <w:ind w:firstLine="720"/>
        <w:contextualSpacing/>
        <w:jc w:val="both"/>
        <w:rPr>
          <w:rFonts w:eastAsia="Times New Roman"/>
          <w:bCs/>
          <w:shd w:val="clear" w:color="auto" w:fill="FFFFFF"/>
        </w:rPr>
      </w:pPr>
      <w:r>
        <w:rPr>
          <w:rFonts w:eastAsia="Times New Roman"/>
          <w:bCs/>
          <w:shd w:val="clear" w:color="auto" w:fill="FFFFFF"/>
        </w:rPr>
        <w:t>Θέλω να τους πω ότι είν</w:t>
      </w:r>
      <w:r>
        <w:rPr>
          <w:rFonts w:eastAsia="Times New Roman"/>
          <w:bCs/>
          <w:shd w:val="clear" w:color="auto" w:fill="FFFFFF"/>
        </w:rPr>
        <w:t>αι βαθιά γελασμένοι. Ας κάνουν υπομονή, μιας και συνάδελφοι της Αντιπολίτευσης υπέβαλαν επίκαιρη ερώτηση προς τον Πρόεδρο των Ανεξαρτήτων Ελλήνων και Υπουργό Εθνικής Άμυνας, ζητώντας διευκρινίσεις για αυτά που έλαβαν χώρα και βγήκαν τελευταία στη δημοσιότη</w:t>
      </w:r>
      <w:r>
        <w:rPr>
          <w:rFonts w:eastAsia="Times New Roman"/>
          <w:bCs/>
          <w:shd w:val="clear" w:color="auto" w:fill="FFFFFF"/>
        </w:rPr>
        <w:t xml:space="preserve">τα. </w:t>
      </w:r>
    </w:p>
    <w:p w14:paraId="6900E3B8" w14:textId="77777777" w:rsidR="0091451A" w:rsidRDefault="0014380A">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Ας περιμένουν και ας μην προσπαθούν να εκμεταλλευτούν τη συνεδρίαση σε ένα νομοσχέδιο, κάνοντας άσχετη συζήτηση, η οποία δεν </w:t>
      </w:r>
      <w:proofErr w:type="spellStart"/>
      <w:r>
        <w:rPr>
          <w:rFonts w:eastAsia="Times New Roman"/>
          <w:bCs/>
          <w:shd w:val="clear" w:color="auto" w:fill="FFFFFF"/>
        </w:rPr>
        <w:t>περιποιεί</w:t>
      </w:r>
      <w:proofErr w:type="spellEnd"/>
      <w:r>
        <w:rPr>
          <w:rFonts w:eastAsia="Times New Roman"/>
          <w:bCs/>
          <w:shd w:val="clear" w:color="auto" w:fill="FFFFFF"/>
        </w:rPr>
        <w:t xml:space="preserve"> κα</w:t>
      </w:r>
      <w:r>
        <w:rPr>
          <w:rFonts w:eastAsia="Times New Roman"/>
          <w:bCs/>
          <w:shd w:val="clear" w:color="auto" w:fill="FFFFFF"/>
        </w:rPr>
        <w:t>μ</w:t>
      </w:r>
      <w:r>
        <w:rPr>
          <w:rFonts w:eastAsia="Times New Roman"/>
          <w:bCs/>
          <w:shd w:val="clear" w:color="auto" w:fill="FFFFFF"/>
        </w:rPr>
        <w:t>μία τιμή σε αυτούς, ιδιαίτερα δε σε εκείνους, οι οποίοι μέχρι ακόμη και πρότινος –αναφέρομαι στη Δημοκρατική Συμπ</w:t>
      </w:r>
      <w:r>
        <w:rPr>
          <w:rFonts w:eastAsia="Times New Roman"/>
          <w:bCs/>
          <w:shd w:val="clear" w:color="auto" w:fill="FFFFFF"/>
        </w:rPr>
        <w:t>αράταξη– υποστηρίζουν και υποστήριζαν τα ανθρώπινα δικαιώματα, δίδοντας έτσι την εντύπωση –σε γενικότερ</w:t>
      </w:r>
      <w:r>
        <w:rPr>
          <w:rFonts w:eastAsia="Times New Roman"/>
          <w:bCs/>
          <w:shd w:val="clear" w:color="auto" w:fill="FFFFFF"/>
        </w:rPr>
        <w:t>ο</w:t>
      </w:r>
      <w:r>
        <w:rPr>
          <w:rFonts w:eastAsia="Times New Roman"/>
          <w:bCs/>
          <w:shd w:val="clear" w:color="auto" w:fill="FFFFFF"/>
        </w:rPr>
        <w:t xml:space="preserve"> πλαίσι</w:t>
      </w:r>
      <w:r>
        <w:rPr>
          <w:rFonts w:eastAsia="Times New Roman"/>
          <w:bCs/>
          <w:shd w:val="clear" w:color="auto" w:fill="FFFFFF"/>
        </w:rPr>
        <w:t>ο</w:t>
      </w:r>
      <w:r>
        <w:rPr>
          <w:rFonts w:eastAsia="Times New Roman"/>
          <w:bCs/>
          <w:shd w:val="clear" w:color="auto" w:fill="FFFFFF"/>
        </w:rPr>
        <w:t xml:space="preserve"> αναφέρομαι– ότι δεν έχει το ανθρώπινο δικαίωμα ένας φυλακισμένος, ο οποιοσδήποτε φυλακισμένος, να ομιλεί με έναν πολιτικό, τον οποιονδήποτε πολ</w:t>
      </w:r>
      <w:r>
        <w:rPr>
          <w:rFonts w:eastAsia="Times New Roman"/>
          <w:bCs/>
          <w:shd w:val="clear" w:color="auto" w:fill="FFFFFF"/>
        </w:rPr>
        <w:t xml:space="preserve">ιτικό. </w:t>
      </w:r>
    </w:p>
    <w:p w14:paraId="6900E3B9" w14:textId="77777777" w:rsidR="0091451A" w:rsidRDefault="0014380A">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Και βεβαίως, μιας και διδάσκομαι μέσα από αυτή την Αίθουσα και από παλιούς κοινοβουλευτικούς ότι μέσα σε ένα νομοσχέδιο μπορούμε να λέμε οτιδήποτε άλλο εκτός από αυτό το νομοσχέδιο, να μιλάμε σήμερα για τη συμφωνία η οποία επετεύχθη, να μιλάμε για </w:t>
      </w:r>
      <w:r>
        <w:rPr>
          <w:rFonts w:eastAsia="Times New Roman"/>
          <w:bCs/>
          <w:shd w:val="clear" w:color="auto" w:fill="FFFFFF"/>
        </w:rPr>
        <w:t xml:space="preserve">τις τηλεοπτικές άδειες, έτσι λοιπόν και εγώ θα παρασυρθώ σήμερα εδώ σε αυτή την Αίθουσα. </w:t>
      </w:r>
    </w:p>
    <w:p w14:paraId="6900E3BA" w14:textId="77777777" w:rsidR="0091451A" w:rsidRDefault="0014380A">
      <w:pPr>
        <w:spacing w:line="600" w:lineRule="auto"/>
        <w:ind w:firstLine="720"/>
        <w:contextualSpacing/>
        <w:jc w:val="both"/>
        <w:rPr>
          <w:rFonts w:eastAsia="Times New Roman"/>
          <w:bCs/>
          <w:shd w:val="clear" w:color="auto" w:fill="FFFFFF"/>
        </w:rPr>
      </w:pPr>
      <w:r>
        <w:rPr>
          <w:rFonts w:eastAsia="Times New Roman"/>
          <w:bCs/>
          <w:shd w:val="clear" w:color="auto" w:fill="FFFFFF"/>
        </w:rPr>
        <w:lastRenderedPageBreak/>
        <w:t>Θα ήθελα να ρωτήσω ειλικρινά πότε είχατε δίκιο για τη συμφωνία, όταν φωνάζατε ότι αυτή καθαυτή η συμφωνία δεν έρχεται, κατακρίνοντας το έργο της Κυβέρνησης ή τώρα που</w:t>
      </w:r>
      <w:r>
        <w:rPr>
          <w:rFonts w:eastAsia="Times New Roman"/>
          <w:bCs/>
          <w:shd w:val="clear" w:color="auto" w:fill="FFFFFF"/>
        </w:rPr>
        <w:t xml:space="preserve"> φωνάζετε γιατί αυτή η συμφωνία ήρθε; </w:t>
      </w:r>
    </w:p>
    <w:p w14:paraId="6900E3BB" w14:textId="77777777" w:rsidR="0091451A" w:rsidRDefault="0014380A">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Η ενημέρωση προς τους πολιτικούς Αρχηγούς για αυτή καθαυτή τη συμφωνία από τον κύριο Πρωθυπουργό είχε σαν αποτέλεσμα να μιλάει η Αρχηγός της Δημοκρατικής Συμπαράταξης για θηλειές στον λαιμό, μη ενθυμούμενη και μη </w:t>
      </w:r>
      <w:proofErr w:type="spellStart"/>
      <w:r>
        <w:rPr>
          <w:rFonts w:eastAsia="Times New Roman"/>
          <w:bCs/>
          <w:shd w:val="clear" w:color="auto" w:fill="FFFFFF"/>
        </w:rPr>
        <w:t>συνε</w:t>
      </w:r>
      <w:r>
        <w:rPr>
          <w:rFonts w:eastAsia="Times New Roman"/>
          <w:bCs/>
          <w:shd w:val="clear" w:color="auto" w:fill="FFFFFF"/>
        </w:rPr>
        <w:t>τιζόμενη</w:t>
      </w:r>
      <w:proofErr w:type="spellEnd"/>
      <w:r>
        <w:rPr>
          <w:rFonts w:eastAsia="Times New Roman"/>
          <w:bCs/>
          <w:shd w:val="clear" w:color="auto" w:fill="FFFFFF"/>
        </w:rPr>
        <w:t xml:space="preserve"> με το ρητό ότι «Στο σπίτι του κρεμασμένου δεν μιλάνε για θηλειά».</w:t>
      </w:r>
    </w:p>
    <w:p w14:paraId="6900E3BC" w14:textId="77777777" w:rsidR="0091451A" w:rsidRDefault="0014380A">
      <w:pPr>
        <w:spacing w:line="600" w:lineRule="auto"/>
        <w:ind w:firstLine="720"/>
        <w:contextualSpacing/>
        <w:jc w:val="both"/>
        <w:rPr>
          <w:rFonts w:eastAsia="Times New Roman"/>
          <w:bCs/>
          <w:shd w:val="clear" w:color="auto" w:fill="FFFFFF"/>
        </w:rPr>
      </w:pPr>
      <w:r>
        <w:rPr>
          <w:rFonts w:eastAsia="Times New Roman"/>
          <w:bCs/>
          <w:shd w:val="clear" w:color="auto" w:fill="FFFFFF"/>
        </w:rPr>
        <w:t>Ειλικρινά, χάρηκα και έγινα ακόμη πιο υπερήφανος ως Έλλην και ως πολιτικός, όταν άκουσα τον κύριο Πρωθυπουργό να λέει ότι εσείς μας βάλετε στο μνημόνιο, αλλά ελάτε στο ίδιο το Καστε</w:t>
      </w:r>
      <w:r>
        <w:rPr>
          <w:rFonts w:eastAsia="Times New Roman"/>
          <w:bCs/>
          <w:shd w:val="clear" w:color="auto" w:fill="FFFFFF"/>
        </w:rPr>
        <w:t xml:space="preserve">λόριζο, να σας πούμε ότι εμείς τώρα βγάζουμε τον ελληνικό λαό από το μνημόνιο. </w:t>
      </w:r>
    </w:p>
    <w:p w14:paraId="6900E3B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Περισσότερο δε να θυμίσω κι εκείνο που κατεγράφη για πρώτη φορά στην ιστορία από τον πρώην Πρωθυπουργό σας, κύριοι της Δημοκρατικής Συμπαράταξης, τον κ. Γεώργιο Παπανδρέου. Κατ</w:t>
      </w:r>
      <w:r>
        <w:rPr>
          <w:rFonts w:eastAsia="Times New Roman" w:cs="Times New Roman"/>
          <w:szCs w:val="24"/>
        </w:rPr>
        <w:t xml:space="preserve">εγράφη με τρία στοιχεία, τα οποία θα μείνουν ανεξίτηλα και αμαυρώνουν τη δική σας ιστορία στη νεότερη πολιτική ιστορία της Ελλάδας. Το πρώτο είναι ότι «Λεφτά υπάρχουν», το δεύτερο ότι </w:t>
      </w:r>
      <w:proofErr w:type="spellStart"/>
      <w:r>
        <w:rPr>
          <w:rFonts w:eastAsia="Times New Roman" w:cs="Times New Roman"/>
          <w:szCs w:val="24"/>
        </w:rPr>
        <w:t>εκπτώθηκε</w:t>
      </w:r>
      <w:proofErr w:type="spellEnd"/>
      <w:r>
        <w:rPr>
          <w:rFonts w:eastAsia="Times New Roman" w:cs="Times New Roman"/>
          <w:szCs w:val="24"/>
        </w:rPr>
        <w:t xml:space="preserve"> ως Πρωθυπουργός από εσάς, από την ίδια του την κοινοβουλευτική</w:t>
      </w:r>
      <w:r>
        <w:rPr>
          <w:rFonts w:eastAsia="Times New Roman" w:cs="Times New Roman"/>
          <w:szCs w:val="24"/>
        </w:rPr>
        <w:t xml:space="preserve"> ομάδα και το τρίτο ότι ήταν ο μόνος Πρωθυπουργός που δεν επανεξελέγη Βουλευτής. </w:t>
      </w:r>
    </w:p>
    <w:p w14:paraId="6900E3B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ξέρω εάν χρειάζεται να προχωρήσω λέγοντας όλα εκείνα που δεν έχουν να κάνουν με αυτό το νομοσχέδιο ή να προχωρήσω πλέον λέγοντας δύο λόγια για το ίδιο το νομοσχέδιο. </w:t>
      </w:r>
    </w:p>
    <w:p w14:paraId="6900E3B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Προ</w:t>
      </w:r>
      <w:r>
        <w:rPr>
          <w:rFonts w:eastAsia="Times New Roman" w:cs="Times New Roman"/>
          <w:szCs w:val="24"/>
        </w:rPr>
        <w:t>τιμώ να κάνω το δεύτερο, μπαίνοντας, λοιπόν, στην ουσία της συζήτησης, για την οποία –είπα και επαναλαμβάνω- προορίστηκε η σημερινή συνεδρίαση της Ολομέλειας και ξεκινώντας από το πρώτο μέρος που αφορά το παρόν νομοσχέδιο, την κύρωση και προσαρμογή της ελλ</w:t>
      </w:r>
      <w:r>
        <w:rPr>
          <w:rFonts w:eastAsia="Times New Roman" w:cs="Times New Roman"/>
          <w:szCs w:val="24"/>
        </w:rPr>
        <w:t xml:space="preserve">ηνικής νομοθεσίας στη Σύμβαση της Βαρσοβίας του Συμβουλίου της Ευρώπης για τη νομιμοποίηση, ανίχνευση, κατάσχεση και δήμευση εσόδων από εγκληματικές δραστηριότητες και για τη χρηματοδότηση της τρομοκρατίας. </w:t>
      </w:r>
    </w:p>
    <w:p w14:paraId="6900E3C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Επίσης, γίνεται εκτενής αναφορά στα διαδικαστικά</w:t>
      </w:r>
      <w:r>
        <w:rPr>
          <w:rFonts w:eastAsia="Times New Roman" w:cs="Times New Roman"/>
          <w:szCs w:val="24"/>
        </w:rPr>
        <w:t xml:space="preserve"> της ταχείας εξασφάλισης αποδεικτικών στοιχείων και τη μεταφορά στις δικαστικές αρχές όποιου κράτους-μέλους διεξάγει την έρευνα.</w:t>
      </w:r>
    </w:p>
    <w:p w14:paraId="6900E3C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Εξειδικεύεται η αρχή της άμεσης αναγνώρισης και εκτέλεσης των αποφάσεων του κράτους-μέλους που έχει εκδώσει την εντολή. Ρυθμίζε</w:t>
      </w:r>
      <w:r>
        <w:rPr>
          <w:rFonts w:eastAsia="Times New Roman" w:cs="Times New Roman"/>
          <w:szCs w:val="24"/>
        </w:rPr>
        <w:t>ται η διάρκεια και η τύχη των δεσμευμένων στοιχείων. Απαριθμούνται οι λόγοι που μπορούν να περιορίσουν την αναγνώριση ή τη μη άμεση εκτέλεση μ</w:t>
      </w:r>
      <w:r>
        <w:rPr>
          <w:rFonts w:eastAsia="Times New Roman" w:cs="Times New Roman"/>
          <w:szCs w:val="24"/>
        </w:rPr>
        <w:t>ί</w:t>
      </w:r>
      <w:r>
        <w:rPr>
          <w:rFonts w:eastAsia="Times New Roman" w:cs="Times New Roman"/>
          <w:szCs w:val="24"/>
        </w:rPr>
        <w:t xml:space="preserve">ας τέτοιας εντολής και αν υπάρχουν αξιώσεις αποζημίωσης τρίτων προσώπων, ορίζονται τα ένδικα μέσα που μπορούν να </w:t>
      </w:r>
      <w:r>
        <w:rPr>
          <w:rFonts w:eastAsia="Times New Roman" w:cs="Times New Roman"/>
          <w:szCs w:val="24"/>
        </w:rPr>
        <w:t xml:space="preserve">χρησιμοποιούν αυτά τα πρόσωπα και κατοχυρώνονται τα αστικά δικαιώματα αυτών σε περίπτωση ζημιάς. </w:t>
      </w:r>
    </w:p>
    <w:p w14:paraId="6900E3C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Ταυτόχρονα, βελτιώνεται το νομοθετικό πλαίσιο για τη λήψη και εφαρμογή των σχετικών μέτρων σε εθνικό επίπεδο με στόχο αφ</w:t>
      </w:r>
      <w:r>
        <w:rPr>
          <w:rFonts w:eastAsia="Times New Roman" w:cs="Times New Roman"/>
          <w:szCs w:val="24"/>
        </w:rPr>
        <w:t xml:space="preserve">’ </w:t>
      </w:r>
      <w:r>
        <w:rPr>
          <w:rFonts w:eastAsia="Times New Roman" w:cs="Times New Roman"/>
          <w:szCs w:val="24"/>
        </w:rPr>
        <w:t>ενός τον αποτελεσματικότερο εντοπισμ</w:t>
      </w:r>
      <w:r>
        <w:rPr>
          <w:rFonts w:eastAsia="Times New Roman" w:cs="Times New Roman"/>
          <w:szCs w:val="24"/>
        </w:rPr>
        <w:t>ό των οργάνων και των προϊόντων του εγκλήματος και αφ</w:t>
      </w:r>
      <w:r>
        <w:rPr>
          <w:rFonts w:eastAsia="Times New Roman" w:cs="Times New Roman"/>
          <w:szCs w:val="24"/>
        </w:rPr>
        <w:t xml:space="preserve">’ </w:t>
      </w:r>
      <w:r>
        <w:rPr>
          <w:rFonts w:eastAsia="Times New Roman" w:cs="Times New Roman"/>
          <w:szCs w:val="24"/>
        </w:rPr>
        <w:t>ετέρου τη διερεύνηση των δυνατοτήτων δέσμευσης και δήμευσής τους, ιδίως στο μέτρο που συνδέονται με οργανωμένες μορφές εγκληματικής συμπεριφοράς.</w:t>
      </w:r>
    </w:p>
    <w:p w14:paraId="6900E3C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Το δεύτερο μέρος αφορά τις προϋποθέσεις τοποθέτησης ανηλίκων σε ίδρυμα ή ανάδοχη οικογένεια από και προς κράτη-μέλη της Ευρωπαϊκής Ένωσης. Ορίζεται ρητά ό,τι αφορά ανηλίκους, αλλά όχι σαν μέτρο που λαμβάνεται σε σχέση με το ποινικό αδίκημα αυτού του ανηλίκ</w:t>
      </w:r>
      <w:r>
        <w:rPr>
          <w:rFonts w:eastAsia="Times New Roman" w:cs="Times New Roman"/>
          <w:szCs w:val="24"/>
        </w:rPr>
        <w:t>ου, αλλά αφορά ανηλίκους που κρίνεται από την αρμόδια αρχή ότι η συνέχιση της διαβίωσής τους στις συνθήκες που ήδη διαβιούν θα έχει δυσμενείς συνέπειες στη γενικότερη εξέλιξή τους. Αντίθετα, η μετεγκατάστασή τους σε ίδρυμα ή ανάδοχη οικογένεια σε άλλο κράτ</w:t>
      </w:r>
      <w:r>
        <w:rPr>
          <w:rFonts w:eastAsia="Times New Roman" w:cs="Times New Roman"/>
          <w:szCs w:val="24"/>
        </w:rPr>
        <w:t xml:space="preserve">ος-μέλος της Ευρωπαϊκής Ένωσης θα έχει θετικές συνέπειες. </w:t>
      </w:r>
    </w:p>
    <w:p w14:paraId="6900E3C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Ορίζεται, επίσης, η κεντρική αρχή για τη λήψη των αιτημάτων, τα έγγραφα που πρέπει να συνυποβάλλονται και τα όργανα που θα είναι αρμόδια για τον έλεγχο και τη διεκπεραίωσή τους, ενώ προσδιορίζονται</w:t>
      </w:r>
      <w:r>
        <w:rPr>
          <w:rFonts w:eastAsia="Times New Roman" w:cs="Times New Roman"/>
          <w:szCs w:val="24"/>
        </w:rPr>
        <w:t xml:space="preserve"> και οι προϋποθέσεις που πρέπει να πληρούν τα ιδρύματα, οι δομές παιδικής προστασίας και οι ανάδοχες οικογένειες που θα υποδέχονται τους ανηλίκους.</w:t>
      </w:r>
    </w:p>
    <w:p w14:paraId="6900E3C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Ταυτόχρονα, ορίζεται ότι για την τοποθέτηση ανηλίκου σε ίδρυμα ή σε ανάδοχη οικογένεια σε άλλο κράτος-μέλος </w:t>
      </w:r>
      <w:r>
        <w:rPr>
          <w:rFonts w:eastAsia="Times New Roman" w:cs="Times New Roman"/>
          <w:szCs w:val="24"/>
        </w:rPr>
        <w:t>της Ευρωπαϊκής Ένωσης απαιτείται τελεσίδικη δικαστική απόφαση. Η απόφαση αυτή εκδίδεται μετά το αίτημα που καταθέτει στο μονομελές πρωτοδικείο ο εισαγγελέας ανηλίκων του τόπου κατοικίας του ανηλίκου, η οποία εκδικάζεται κατά τη διαδικασία εκούσιας δικαιοδο</w:t>
      </w:r>
      <w:r>
        <w:rPr>
          <w:rFonts w:eastAsia="Times New Roman" w:cs="Times New Roman"/>
          <w:szCs w:val="24"/>
        </w:rPr>
        <w:t xml:space="preserve">σίας, που προβλέπεται στον Κώδικα Πολιτικής Δικονομίας. </w:t>
      </w:r>
    </w:p>
    <w:p w14:paraId="6900E3C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Το τρίτο μέρος ενσωματώνει στο εθνικό μας δίκιο την </w:t>
      </w:r>
      <w:r>
        <w:rPr>
          <w:rFonts w:eastAsia="Times New Roman" w:cs="Times New Roman"/>
          <w:szCs w:val="24"/>
        </w:rPr>
        <w:t>ο</w:t>
      </w:r>
      <w:r>
        <w:rPr>
          <w:rFonts w:eastAsia="Times New Roman" w:cs="Times New Roman"/>
          <w:szCs w:val="24"/>
        </w:rPr>
        <w:t>δηγία του Ευρωπαϊκού Κοινοβουλίου και του Συμβουλίου Δικαιοσύνης και Εσωτερικών Υποθέσεων της 22ης Οκτωβρίου 2013, σχετικά με το δικαίωμα πρόσβαση</w:t>
      </w:r>
      <w:r>
        <w:rPr>
          <w:rFonts w:eastAsia="Times New Roman" w:cs="Times New Roman"/>
          <w:szCs w:val="24"/>
        </w:rPr>
        <w:t xml:space="preserve">ς σε δικηγόρο στο πλαίσιο ποινικής διαδικασίας και διαδικασίας εκτέλεσης του ευρωπαϊκού εντάλματος σύλληψης. Η </w:t>
      </w:r>
      <w:r>
        <w:rPr>
          <w:rFonts w:eastAsia="Times New Roman" w:cs="Times New Roman"/>
          <w:szCs w:val="24"/>
        </w:rPr>
        <w:t>ο</w:t>
      </w:r>
      <w:r>
        <w:rPr>
          <w:rFonts w:eastAsia="Times New Roman" w:cs="Times New Roman"/>
          <w:szCs w:val="24"/>
        </w:rPr>
        <w:t>δηγία αυτή εντάσσεται σε μ</w:t>
      </w:r>
      <w:r>
        <w:rPr>
          <w:rFonts w:eastAsia="Times New Roman" w:cs="Times New Roman"/>
          <w:szCs w:val="24"/>
        </w:rPr>
        <w:t>ί</w:t>
      </w:r>
      <w:r>
        <w:rPr>
          <w:rFonts w:eastAsia="Times New Roman" w:cs="Times New Roman"/>
          <w:szCs w:val="24"/>
        </w:rPr>
        <w:t xml:space="preserve">α δέσμη μέτρων για την ενίσχυση των δικονομικών δικαιωμάτων των υπόπτων ή κατηγορουμένων σε ποινικές διαδικασίες. </w:t>
      </w:r>
    </w:p>
    <w:p w14:paraId="6900E3C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Ου</w:t>
      </w:r>
      <w:r>
        <w:rPr>
          <w:rFonts w:eastAsia="Times New Roman" w:cs="Times New Roman"/>
          <w:szCs w:val="24"/>
        </w:rPr>
        <w:t>σιαστικά, πρόκειται για το δικαίωμα πρόσβασης του υπόπτου σε δικηγόρο κατά το στάδιο της προκαταρκτικής εξέτασης, τη διασφάλιση του απορρήτου χαρακτήρα της επικοινωνίας μεταξύ του κατηγορουμένου και του συνηγόρου του, το δικαίωμα ενημέρωσης τρίτου προσώπου</w:t>
      </w:r>
      <w:r>
        <w:rPr>
          <w:rFonts w:eastAsia="Times New Roman" w:cs="Times New Roman"/>
          <w:szCs w:val="24"/>
        </w:rPr>
        <w:t xml:space="preserve"> και το δικαίωμα επικοινωνίας με τρίτο πρόσωπο στο πλαίσιο μιας ποινικής διαδικασίας ή της διαδικασίας εκτέλεσης ευρωπαϊκού εντάλματος σύλληψης.</w:t>
      </w:r>
    </w:p>
    <w:p w14:paraId="6900E3C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Το τέταρτο και τελευταίο μέρος του σημερινού υπό ψήφιση σχεδίου νόμου αφορά τη θέσπιση ελάχιστων κανόνων σχετικ</w:t>
      </w:r>
      <w:r>
        <w:rPr>
          <w:rFonts w:eastAsia="Times New Roman" w:cs="Times New Roman"/>
          <w:szCs w:val="24"/>
        </w:rPr>
        <w:t xml:space="preserve">ά με τα δικαιώματα, την υποστήριξη και την προστασία θυμάτων εγκληματικότητας μέσω της ενσωμάτωσης της </w:t>
      </w:r>
      <w:r>
        <w:rPr>
          <w:rFonts w:eastAsia="Times New Roman" w:cs="Times New Roman"/>
          <w:szCs w:val="24"/>
        </w:rPr>
        <w:t>ο</w:t>
      </w:r>
      <w:r>
        <w:rPr>
          <w:rFonts w:eastAsia="Times New Roman" w:cs="Times New Roman"/>
          <w:szCs w:val="24"/>
        </w:rPr>
        <w:t>δηγίας 29/2012 της Ευρωπαϊκής Ένωσης, που αντικαθιστά την απόφαση-πλαίσιο του 2001 του Συμβουλίου Δικαιοσύνης και Εσωτερικών Υποθέσεων του Ευρωπαϊκού Κο</w:t>
      </w:r>
      <w:r>
        <w:rPr>
          <w:rFonts w:eastAsia="Times New Roman" w:cs="Times New Roman"/>
          <w:szCs w:val="24"/>
        </w:rPr>
        <w:t>ινοβουλίου.</w:t>
      </w:r>
    </w:p>
    <w:p w14:paraId="6900E3C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Αυτή έρχεται να προστεθεί σε σειρά διεθνών νομικών εργαλείων των Ηνωμένων Εθνών και του Συμβουλίου της Ευρώπης, τα οποία πρέπει, επίσης, να λαμβάνονται υπ’ </w:t>
      </w:r>
      <w:proofErr w:type="spellStart"/>
      <w:r>
        <w:rPr>
          <w:rFonts w:eastAsia="Times New Roman" w:cs="Times New Roman"/>
          <w:szCs w:val="24"/>
        </w:rPr>
        <w:t>όψιν</w:t>
      </w:r>
      <w:proofErr w:type="spellEnd"/>
      <w:r>
        <w:rPr>
          <w:rFonts w:eastAsia="Times New Roman" w:cs="Times New Roman"/>
          <w:szCs w:val="24"/>
        </w:rPr>
        <w:t>, καθώς στο σύνολό τους συνθέτουν τα διεθνώς αποδεκτά πρότυπα προστασίας τόσο των θυ</w:t>
      </w:r>
      <w:r>
        <w:rPr>
          <w:rFonts w:eastAsia="Times New Roman" w:cs="Times New Roman"/>
          <w:szCs w:val="24"/>
        </w:rPr>
        <w:t>μάτων εγκληματικών πράξεων εν γένει όσο και ειδικών κατηγοριών τους.</w:t>
      </w:r>
    </w:p>
    <w:p w14:paraId="6900E3C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Με τις ρυθμίσεις του τέταρτου μέρους του νομοσχεδίου συμπληρώνονται οι σχετικές διατάξεις και δημιουργείται ένα σύγχρονο και αποτελεσματικό θεσμικό πλαίσιο για τα δικαιώματα και την προστ</w:t>
      </w:r>
      <w:r>
        <w:rPr>
          <w:rFonts w:eastAsia="Times New Roman" w:cs="Times New Roman"/>
          <w:szCs w:val="24"/>
        </w:rPr>
        <w:t>ασία των θυμάτων εγκληματικών πράξεων. Δημιουργούνται αυτοτελή γραφεία προστασίας ανηλίκων, «Σπίτια του Παιδιού» όπως ονομάζονται, τα οποία είναι αρμόδια για την ατομική αξιολόγηση και την εκτίμηση της αντιληπτικής ικανότητας και της ψυχικής κατάστασης ανή</w:t>
      </w:r>
      <w:r>
        <w:rPr>
          <w:rFonts w:eastAsia="Times New Roman" w:cs="Times New Roman"/>
          <w:szCs w:val="24"/>
        </w:rPr>
        <w:t xml:space="preserve">λικων θυμάτων, την παροχή γενικών υπηρεσιών υποστήριξης προς αυτά, τη συνδρομή όλων των αρμοδίων αρχών για την προσήκουσα και φιλική προς το παιδί εξέτασή του και για τη διαμόρφωση των κατάλληλων </w:t>
      </w:r>
      <w:r>
        <w:rPr>
          <w:rFonts w:eastAsia="Times New Roman" w:cs="Times New Roman"/>
          <w:szCs w:val="24"/>
        </w:rPr>
        <w:lastRenderedPageBreak/>
        <w:t>συνθηκών και χώρων για την εξέταση, καθώς και για την καταγρ</w:t>
      </w:r>
      <w:r>
        <w:rPr>
          <w:rFonts w:eastAsia="Times New Roman" w:cs="Times New Roman"/>
          <w:szCs w:val="24"/>
        </w:rPr>
        <w:t>αφή της κατάθεσης του ανηλίκου με ηλεκτρονικά οπτικοακουστικά μέσα.</w:t>
      </w:r>
    </w:p>
    <w:p w14:paraId="6900E3C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Με τις ρυθμίσεις, λοιπόν, του παρόντος μέρους του σχεδίου νόμου συμπληρώνονται οι ως άνω πρόσφατες ρυθμίσεις και δημιουργείται ένα  σύγχρονο και αποτελεσματικό θεσμικό πλαίσιο για τα δικαι</w:t>
      </w:r>
      <w:r>
        <w:rPr>
          <w:rFonts w:eastAsia="Times New Roman" w:cs="Times New Roman"/>
          <w:szCs w:val="24"/>
        </w:rPr>
        <w:t>ώματα, την υποστήριξη και την προστασία των θυμάτων εγκληματικών πράξεων.</w:t>
      </w:r>
    </w:p>
    <w:p w14:paraId="6900E3C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900E3C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Τελείωσε, λοιπόν, και ο κύκλος των κοινοβουλευτικών εκπρόσωπων. Μου έχουν ζητήσει κάποιοι από τους εισηγητές δευτερολογία.</w:t>
      </w:r>
    </w:p>
    <w:p w14:paraId="6900E3C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Θέλετε να προηγηθείτε, κύριε Υπουργέ, ή να πάρετε τον λόγο μετά;</w:t>
      </w:r>
    </w:p>
    <w:p w14:paraId="6900E3C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Μετά.</w:t>
      </w:r>
    </w:p>
    <w:p w14:paraId="6900E3D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Παναγιωτόπουλε, δύο-τρία λεπτά είναι καλά;</w:t>
      </w:r>
    </w:p>
    <w:p w14:paraId="6900E3D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ΝΙΚΟΛΑΟΣ ΠΑΝ</w:t>
      </w:r>
      <w:r>
        <w:rPr>
          <w:rFonts w:eastAsia="Times New Roman" w:cs="Times New Roman"/>
          <w:b/>
          <w:szCs w:val="24"/>
        </w:rPr>
        <w:t>ΑΓΙΩΤΟΠΟΥΛΟΣ:</w:t>
      </w:r>
      <w:r>
        <w:rPr>
          <w:rFonts w:eastAsia="Times New Roman" w:cs="Times New Roman"/>
          <w:szCs w:val="24"/>
        </w:rPr>
        <w:t xml:space="preserve"> Αν είναι τρία, είναι καλά.</w:t>
      </w:r>
    </w:p>
    <w:p w14:paraId="6900E3D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Ορίστε, κύριε Παναγιωτόπουλε, έχετε τον λόγο για δύο λεπτά με ανοχή στα τρία.</w:t>
      </w:r>
    </w:p>
    <w:p w14:paraId="6900E3D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Ευχαριστώ, κυρία Πρόεδρε.</w:t>
      </w:r>
    </w:p>
    <w:p w14:paraId="6900E3D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Κατ’ αρχ</w:t>
      </w:r>
      <w:r>
        <w:rPr>
          <w:rFonts w:eastAsia="Times New Roman" w:cs="Times New Roman"/>
          <w:szCs w:val="24"/>
        </w:rPr>
        <w:t>άς</w:t>
      </w:r>
      <w:r>
        <w:rPr>
          <w:rFonts w:eastAsia="Times New Roman" w:cs="Times New Roman"/>
          <w:szCs w:val="24"/>
        </w:rPr>
        <w:t xml:space="preserve">, θα ήθελα να δηλώσω ότι θα </w:t>
      </w:r>
      <w:r>
        <w:rPr>
          <w:rFonts w:eastAsia="Times New Roman" w:cs="Times New Roman"/>
          <w:szCs w:val="24"/>
        </w:rPr>
        <w:t xml:space="preserve">αποσύρουμε την τροπολογία με αριθμό 1069/92 για λόγους αρχής. Έτσι και αλλιώς, δεν νομίζω ότι ήταν στις προθέσεις του κυρίου Υπουργού να την κάνει δεκτή. Βουλευτική τροπολογία είναι. Όμως, εν πάση </w:t>
      </w:r>
      <w:proofErr w:type="spellStart"/>
      <w:r>
        <w:rPr>
          <w:rFonts w:eastAsia="Times New Roman" w:cs="Times New Roman"/>
          <w:szCs w:val="24"/>
        </w:rPr>
        <w:t>περιπτώσει</w:t>
      </w:r>
      <w:proofErr w:type="spellEnd"/>
      <w:r>
        <w:rPr>
          <w:rFonts w:eastAsia="Times New Roman" w:cs="Times New Roman"/>
          <w:szCs w:val="24"/>
        </w:rPr>
        <w:t>, δηλώνουμε ότι αποσύρεται.</w:t>
      </w:r>
    </w:p>
    <w:p w14:paraId="6900E3D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Το δεύτερο, για το οπ</w:t>
      </w:r>
      <w:r>
        <w:rPr>
          <w:rFonts w:eastAsia="Times New Roman" w:cs="Times New Roman"/>
          <w:szCs w:val="24"/>
        </w:rPr>
        <w:t>οίο ζήτησα να πάρω τον λόγο, είναι ότι αναπόφευκτα πρέπει κι εγώ να τοποθετηθώ στο επίμαχο θέμα των ημερών, που άλλωστε κυριάρχησε και σε μεγάλο τμήμα της διαδικασίας, δηλαδή το θέμα της επαφής του Υπουργού Άμυνας με τον ισοβίτη.</w:t>
      </w:r>
    </w:p>
    <w:p w14:paraId="6900E3D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Άκουσα τον </w:t>
      </w:r>
      <w:proofErr w:type="spellStart"/>
      <w:r>
        <w:rPr>
          <w:rFonts w:eastAsia="Times New Roman" w:cs="Times New Roman"/>
          <w:szCs w:val="24"/>
        </w:rPr>
        <w:t>προλαλήσαντα</w:t>
      </w:r>
      <w:proofErr w:type="spellEnd"/>
      <w:r>
        <w:rPr>
          <w:rFonts w:eastAsia="Times New Roman" w:cs="Times New Roman"/>
          <w:szCs w:val="24"/>
        </w:rPr>
        <w:t xml:space="preserve"> συ</w:t>
      </w:r>
      <w:r>
        <w:rPr>
          <w:rFonts w:eastAsia="Times New Roman" w:cs="Times New Roman"/>
          <w:szCs w:val="24"/>
        </w:rPr>
        <w:t>νάδελφο να λέει ότι είναι δικαίωμα του ισοβίτη υποτίθεται να πάρει τηλέφωνο κάποιον πολιτικό να συζητήσει την υπόθεσή του για τη δική του μεταχείριση.</w:t>
      </w:r>
    </w:p>
    <w:p w14:paraId="6900E3D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Δεν είπα αυτό.</w:t>
      </w:r>
    </w:p>
    <w:p w14:paraId="6900E3D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Το είπατε. Ότι είναι δικαί</w:t>
      </w:r>
      <w:r>
        <w:rPr>
          <w:rFonts w:eastAsia="Times New Roman" w:cs="Times New Roman"/>
          <w:szCs w:val="24"/>
        </w:rPr>
        <w:t>ωμα ανθρώπινο είπατε.</w:t>
      </w:r>
    </w:p>
    <w:p w14:paraId="6900E3D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Είναι ανθρώπινο δικαίωμα ο οποιοσδήποτε κρατούμενος να παίρνει τηλέφωνο τον οποιονδήποτε άνθρωπο.</w:t>
      </w:r>
    </w:p>
    <w:p w14:paraId="6900E3D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Είναι ανθρώπινο δικαίωμα να πάρει τηλέφωνο τον πολιτικό. Πολύ ωραία.</w:t>
      </w:r>
    </w:p>
    <w:p w14:paraId="6900E3D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Εγώ, λοιπόν, λέω ό</w:t>
      </w:r>
      <w:r>
        <w:rPr>
          <w:rFonts w:eastAsia="Times New Roman" w:cs="Times New Roman"/>
          <w:szCs w:val="24"/>
        </w:rPr>
        <w:t>τι σ’ αυτήν τη χώρα εκτός από τα δικαιώματα…</w:t>
      </w:r>
    </w:p>
    <w:p w14:paraId="6900E3D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6900E3D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lastRenderedPageBreak/>
        <w:t>ΝΙΚΟΛΑΟΣ ΠΑΝΑΓΙΩΤΟΠΟΥΛΟΣ:</w:t>
      </w:r>
      <w:r>
        <w:rPr>
          <w:rFonts w:eastAsia="Times New Roman" w:cs="Times New Roman"/>
          <w:szCs w:val="24"/>
        </w:rPr>
        <w:t xml:space="preserve"> Σας παρακαλώ, κύριε συνάδελφε. Δεκαπέντε λεπτά μιλήσατε. Εγώ θα μιλήσω μόνο δύο.</w:t>
      </w:r>
    </w:p>
    <w:p w14:paraId="6900E3D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Εκτός από τα δικαιώματα, υπάρχουν και υποχρεώσεις. Παραμιλάμε </w:t>
      </w:r>
      <w:r>
        <w:rPr>
          <w:rFonts w:eastAsia="Times New Roman" w:cs="Times New Roman"/>
          <w:szCs w:val="24"/>
        </w:rPr>
        <w:t>για δικαιώματα και υποβαθμίζουμε και τις υποχρεώσεις, που είναι η άλλη όψη του νομίσματος.</w:t>
      </w:r>
    </w:p>
    <w:p w14:paraId="6900E3D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Υπάρχει, λοιπόν, και η υποχρέωση θεσμικής υπευθυνότητας. Άκουσα τον Υπουργό να λέει και να αναρωτιέται ρητορικά αν είναι, άραγε, πρόβλημα ο συγκεκριμένος Υπουργός να</w:t>
      </w:r>
      <w:r>
        <w:rPr>
          <w:rFonts w:eastAsia="Times New Roman" w:cs="Times New Roman"/>
          <w:szCs w:val="24"/>
        </w:rPr>
        <w:t xml:space="preserve"> πάρει τηλέφωνο τον ισοβίτη και να τον προτρέψει να πει την αλήθεια.</w:t>
      </w:r>
    </w:p>
    <w:p w14:paraId="6900E3E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Ναι, είναι πρόβλημα, είναι μεγάλο πρόβλημα, κύριε Υπουργέ, γιατί δεν είναι κανενός υπουργού δουλειά, κανενός Σταύρου Κοντονή, Υπουργού Δικαιοσύνης, μέλους της εκτελεστικής εξουσίας, κανεν</w:t>
      </w:r>
      <w:r>
        <w:rPr>
          <w:rFonts w:eastAsia="Times New Roman" w:cs="Times New Roman"/>
          <w:szCs w:val="24"/>
        </w:rPr>
        <w:t xml:space="preserve">ός Παναγιώτη Καμμένου, Υπουργού Άμυνας, μέλους της εκτελεστικής εξουσίας, κανενός Νικόλαου Παναγιωτόπουλου, βουλευτή, εισηγητού, μέλους της νομοθετικής εξουσίας, κανενός Κώστα Τζαβάρα, </w:t>
      </w:r>
      <w:r>
        <w:rPr>
          <w:rFonts w:eastAsia="Times New Roman" w:cs="Times New Roman"/>
          <w:szCs w:val="24"/>
        </w:rPr>
        <w:t>Κ</w:t>
      </w:r>
      <w:r>
        <w:rPr>
          <w:rFonts w:eastAsia="Times New Roman" w:cs="Times New Roman"/>
          <w:szCs w:val="24"/>
        </w:rPr>
        <w:t xml:space="preserve">οινοβουλευτικού </w:t>
      </w:r>
      <w:r>
        <w:rPr>
          <w:rFonts w:eastAsia="Times New Roman" w:cs="Times New Roman"/>
          <w:szCs w:val="24"/>
        </w:rPr>
        <w:t>Ε</w:t>
      </w:r>
      <w:r>
        <w:rPr>
          <w:rFonts w:eastAsia="Times New Roman" w:cs="Times New Roman"/>
          <w:szCs w:val="24"/>
        </w:rPr>
        <w:t>κπροσώπου, μέλους της νομοθετικής εξουσίας, κανενός α</w:t>
      </w:r>
      <w:r>
        <w:rPr>
          <w:rFonts w:eastAsia="Times New Roman" w:cs="Times New Roman"/>
          <w:szCs w:val="24"/>
        </w:rPr>
        <w:t>πό εμάς δεν είναι δουλειά να εμπλεκόμαστε στην εξέλιξη μιας ποινικής υπόθεσης.</w:t>
      </w:r>
    </w:p>
    <w:p w14:paraId="6900E3E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Εάν είναι έτσι, κύριε Υπουργέ, είστε αρμόδιος. Ξεκινήστε να κάνετε τηλέφωνα σε καταδικασθέντες ισοβίτες, προτρέποντάς τους να έρθουν και να </w:t>
      </w:r>
      <w:r>
        <w:rPr>
          <w:rFonts w:eastAsia="Times New Roman" w:cs="Times New Roman"/>
          <w:szCs w:val="24"/>
        </w:rPr>
        <w:lastRenderedPageBreak/>
        <w:t xml:space="preserve">πουν την αλήθεια. Δεν το κάνετε. </w:t>
      </w:r>
      <w:r>
        <w:rPr>
          <w:rFonts w:eastAsia="Times New Roman" w:cs="Times New Roman"/>
          <w:szCs w:val="24"/>
        </w:rPr>
        <w:t>Γ</w:t>
      </w:r>
      <w:r>
        <w:rPr>
          <w:rFonts w:eastAsia="Times New Roman" w:cs="Times New Roman"/>
          <w:szCs w:val="24"/>
        </w:rPr>
        <w:t>ιατ</w:t>
      </w:r>
      <w:r>
        <w:rPr>
          <w:rFonts w:eastAsia="Times New Roman" w:cs="Times New Roman"/>
          <w:szCs w:val="24"/>
        </w:rPr>
        <w:t>ί δεν το κάνετε; Γιατί έχετε θεσμική επίγνωση του ρόλου σας και ξέρετε ότι αυτό δεν είναι δουλειά σας. Έτσι όπως πάει ο κ. Καμμένος, σε λίγο θα καταστεί και μέρος της ουσίας της υπόθεσης ως μάρτυρας. Αλίμονο, δηλαδή, με αυτή την επίδειξη θεσμικής ανευθυνότ</w:t>
      </w:r>
      <w:r>
        <w:rPr>
          <w:rFonts w:eastAsia="Times New Roman" w:cs="Times New Roman"/>
          <w:szCs w:val="24"/>
        </w:rPr>
        <w:t xml:space="preserve">ητας. </w:t>
      </w:r>
    </w:p>
    <w:p w14:paraId="6900E3E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Δ</w:t>
      </w:r>
      <w:r>
        <w:rPr>
          <w:rFonts w:eastAsia="Times New Roman" w:cs="Times New Roman"/>
          <w:szCs w:val="24"/>
        </w:rPr>
        <w:t xml:space="preserve">εν μας ενδιαφέρει βέβαια κανένας επιχειρηματίας, κανένας εχθρός επιχειρηματία, κανένας άλλος πολιτικός, κανένας άλλος παράγων της υπόθεσης. Δεν μας ενδιαφέρει, με την έννοια ότι γι’ αυτούς θα αποφανθεί η </w:t>
      </w:r>
      <w:r>
        <w:rPr>
          <w:rFonts w:eastAsia="Times New Roman" w:cs="Times New Roman"/>
          <w:szCs w:val="24"/>
        </w:rPr>
        <w:t>δ</w:t>
      </w:r>
      <w:r>
        <w:rPr>
          <w:rFonts w:eastAsia="Times New Roman" w:cs="Times New Roman"/>
          <w:szCs w:val="24"/>
        </w:rPr>
        <w:t xml:space="preserve">ικαιοσύνη, που ερευνά και ήδη έχει </w:t>
      </w:r>
      <w:proofErr w:type="spellStart"/>
      <w:r>
        <w:rPr>
          <w:rFonts w:eastAsia="Times New Roman" w:cs="Times New Roman"/>
          <w:szCs w:val="24"/>
        </w:rPr>
        <w:t>παράξει</w:t>
      </w:r>
      <w:proofErr w:type="spellEnd"/>
      <w:r>
        <w:rPr>
          <w:rFonts w:eastAsia="Times New Roman" w:cs="Times New Roman"/>
          <w:szCs w:val="24"/>
        </w:rPr>
        <w:t xml:space="preserve"> </w:t>
      </w:r>
      <w:r>
        <w:rPr>
          <w:rFonts w:eastAsia="Times New Roman" w:cs="Times New Roman"/>
          <w:szCs w:val="24"/>
        </w:rPr>
        <w:t xml:space="preserve">αποτελέσματα. </w:t>
      </w:r>
    </w:p>
    <w:p w14:paraId="6900E3E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Φυσικά, όσον αφορά την ουσία, δηλαδή τη διακίνηση των ναρκωτικών, είχα πει σε μία αποστροφή του λόγου μου, για να ενισχύσω αυτά που έλεγα, ότι μακάρι οι ένοχοι να εξευρεθούν και να καούν στην πυρά. Ας φέρει τώρα ο αρμόδιος Υπουργός Δικαιοσύν</w:t>
      </w:r>
      <w:r>
        <w:rPr>
          <w:rFonts w:eastAsia="Times New Roman" w:cs="Times New Roman"/>
          <w:szCs w:val="24"/>
        </w:rPr>
        <w:t>ης διάταξη που να θεσπίζει νέα ποινή για τους καταδικασθέντες εμπόρους ναρκωτικών καύσης στην πυρά και θα την υποστηρίξουμε.</w:t>
      </w:r>
    </w:p>
    <w:p w14:paraId="6900E3E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Όμως, δεν είναι αυτό το θέμα. Το θέμα είναι ότι δεν έχει κανένα δικαίωμα κανένας Υπουργός να παίρνει τηλέφωνα στη φυλακή και να προ</w:t>
      </w:r>
      <w:r>
        <w:rPr>
          <w:rFonts w:eastAsia="Times New Roman" w:cs="Times New Roman"/>
          <w:szCs w:val="24"/>
        </w:rPr>
        <w:t xml:space="preserve">σπαθεί να επηρεάσει προς τη μία ή την άλλη κατεύθυνση κάποια ποινική υπόθεση, οσοδήποτε σοβαρή και εάν είναι. </w:t>
      </w:r>
    </w:p>
    <w:p w14:paraId="6900E3E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Ολοκληρώστε, κύριε Παναγιωτόπουλε. Θα πείτε κάτι για το νομοσχέδιο;</w:t>
      </w:r>
    </w:p>
    <w:p w14:paraId="6900E3E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ΠΑΝΑΓΙΩΤΟΠΟΥΛΟΣ: </w:t>
      </w:r>
      <w:r>
        <w:rPr>
          <w:rFonts w:eastAsia="Times New Roman" w:cs="Times New Roman"/>
          <w:szCs w:val="24"/>
        </w:rPr>
        <w:t>Τελειών</w:t>
      </w:r>
      <w:r>
        <w:rPr>
          <w:rFonts w:eastAsia="Times New Roman" w:cs="Times New Roman"/>
          <w:szCs w:val="24"/>
        </w:rPr>
        <w:t xml:space="preserve">ω, κυρία Πρόεδρε. </w:t>
      </w:r>
    </w:p>
    <w:p w14:paraId="6900E3E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Αυτή τη φύση της υποθέσεως καταδείξαμε. Ζητάμε από όλους θεσμική υπευθυνότητα. Ζητάμε από τον αρμόδιο Υπουργό, αν μη τι άλλο, να θυμίσει στον </w:t>
      </w:r>
      <w:proofErr w:type="spellStart"/>
      <w:r>
        <w:rPr>
          <w:rFonts w:eastAsia="Times New Roman" w:cs="Times New Roman"/>
          <w:szCs w:val="24"/>
        </w:rPr>
        <w:t>παραστρατήσαντα</w:t>
      </w:r>
      <w:proofErr w:type="spellEnd"/>
      <w:r>
        <w:rPr>
          <w:rFonts w:eastAsia="Times New Roman" w:cs="Times New Roman"/>
          <w:szCs w:val="24"/>
        </w:rPr>
        <w:t xml:space="preserve"> Υπουργό ότι δεν είναι δουλειά του. Η υπόθεση ερευνάται.</w:t>
      </w:r>
    </w:p>
    <w:p w14:paraId="6900E3E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Ω</w:t>
      </w:r>
      <w:r>
        <w:rPr>
          <w:rFonts w:eastAsia="Times New Roman" w:cs="Times New Roman"/>
          <w:szCs w:val="24"/>
        </w:rPr>
        <w:t>ς προς το σκέλος εάν τ</w:t>
      </w:r>
      <w:r>
        <w:rPr>
          <w:rFonts w:eastAsia="Times New Roman" w:cs="Times New Roman"/>
          <w:szCs w:val="24"/>
        </w:rPr>
        <w:t xml:space="preserve">ον προέτρεψε να πει την αλήθεια ή εάν έκανε κάτι άλλο, και αυτό είναι </w:t>
      </w:r>
      <w:proofErr w:type="spellStart"/>
      <w:r>
        <w:rPr>
          <w:rFonts w:eastAsia="Times New Roman" w:cs="Times New Roman"/>
          <w:szCs w:val="24"/>
        </w:rPr>
        <w:t>ερευνητέο</w:t>
      </w:r>
      <w:proofErr w:type="spellEnd"/>
      <w:r>
        <w:rPr>
          <w:rFonts w:eastAsia="Times New Roman" w:cs="Times New Roman"/>
          <w:szCs w:val="24"/>
        </w:rPr>
        <w:t xml:space="preserve">. Διότι υπάρχει και η άλλη άποψη που βασίζεται σε κάποιο ακουστικό υλικό, το οποίο δεν γνωρίζουμε ακόμη εάν είναι γνήσιο και αυθεντικό, αλλά φαντάζομαι ότι και αυτό είναι </w:t>
      </w:r>
      <w:proofErr w:type="spellStart"/>
      <w:r>
        <w:rPr>
          <w:rFonts w:eastAsia="Times New Roman" w:cs="Times New Roman"/>
          <w:szCs w:val="24"/>
        </w:rPr>
        <w:t>ερευνη</w:t>
      </w:r>
      <w:r>
        <w:rPr>
          <w:rFonts w:eastAsia="Times New Roman" w:cs="Times New Roman"/>
          <w:szCs w:val="24"/>
        </w:rPr>
        <w:t>τέο</w:t>
      </w:r>
      <w:proofErr w:type="spellEnd"/>
      <w:r>
        <w:rPr>
          <w:rFonts w:eastAsia="Times New Roman" w:cs="Times New Roman"/>
          <w:szCs w:val="24"/>
        </w:rPr>
        <w:t xml:space="preserve">, που δείχνει ότι δεν έκανε ακριβώς αυτό, αλλά έκανε κάτι άλλο: Προσπάθησε να ασκήσει πιέσεις, ώστε να κατασκευαστεί αποδεικτικό στοιχείο, για να επηρεάσει προς συγκεκριμένη κατεύθυνση αυτή την υπόθεση. </w:t>
      </w:r>
    </w:p>
    <w:p w14:paraId="6900E3E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εμπλοκή της Εισαγγελέως, που από τον Πειραιά βρ</w:t>
      </w:r>
      <w:r>
        <w:rPr>
          <w:rFonts w:eastAsia="Times New Roman" w:cs="Times New Roman"/>
          <w:szCs w:val="24"/>
        </w:rPr>
        <w:t xml:space="preserve">έθηκε στην Αυλώνα για να πάρει κατάθεση από τον συγκεκριμένο ισοβίτη –και προκύπτει ότι υπήρξε και μεταξύ αυτής και του Υπουργού επαφή και του λιμενικού-, και αυτή θα ερευνηθεί. </w:t>
      </w:r>
    </w:p>
    <w:p w14:paraId="6900E3E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ΠΡΟΕΔΡΕΥΟΥΣΑ (Αναστασία Χριστοδουλοπούλου):</w:t>
      </w:r>
      <w:r>
        <w:rPr>
          <w:rFonts w:eastAsia="Times New Roman" w:cs="Times New Roman"/>
          <w:szCs w:val="24"/>
        </w:rPr>
        <w:t xml:space="preserve"> Κύριε Παναγιωτόπουλε, είπατε ότι</w:t>
      </w:r>
      <w:r>
        <w:rPr>
          <w:rFonts w:eastAsia="Times New Roman" w:cs="Times New Roman"/>
          <w:szCs w:val="24"/>
        </w:rPr>
        <w:t xml:space="preserve"> θα μιλήσετε για τρία λεπτά και πάμε στα πέντε!</w:t>
      </w:r>
    </w:p>
    <w:p w14:paraId="6900E3E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ΠΑΝΑΓΙΩΤΟΠΟΥΛΟΣ: </w:t>
      </w:r>
      <w:r>
        <w:rPr>
          <w:rFonts w:eastAsia="Times New Roman" w:cs="Times New Roman"/>
          <w:szCs w:val="24"/>
        </w:rPr>
        <w:t>Κλείνω, κυρία Πρόεδρε, και ευχαριστώ για την ανοχή, λέγοντας ότι προς το παρόν κρατάμε και από αυτά που είπε ο Υπουργός ότι η περίφημη επαφή διά τηλεφωνικής επικοινωνίας έχει πραγματ</w:t>
      </w:r>
      <w:r>
        <w:rPr>
          <w:rFonts w:eastAsia="Times New Roman" w:cs="Times New Roman"/>
          <w:szCs w:val="24"/>
        </w:rPr>
        <w:t xml:space="preserve">ικά υπάρξει. </w:t>
      </w:r>
    </w:p>
    <w:p w14:paraId="6900E3E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6900E3E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Παρακαλώ, εάν είναι όλοι να μιλήσετε για τον κ. Καμμένο, μάλλον να το παραλείψουμε.</w:t>
      </w:r>
    </w:p>
    <w:p w14:paraId="6900E3E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Κοζομπόλη</w:t>
      </w:r>
      <w:proofErr w:type="spellEnd"/>
      <w:r>
        <w:rPr>
          <w:rFonts w:eastAsia="Times New Roman" w:cs="Times New Roman"/>
          <w:szCs w:val="24"/>
        </w:rPr>
        <w:t xml:space="preserve">, θέλετε να μιλήσετε; </w:t>
      </w:r>
    </w:p>
    <w:p w14:paraId="6900E3E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ΑΜΑΝΑΤΙΔΗ:</w:t>
      </w:r>
      <w:r>
        <w:rPr>
          <w:rFonts w:eastAsia="Times New Roman" w:cs="Times New Roman"/>
          <w:szCs w:val="24"/>
        </w:rPr>
        <w:t xml:space="preserve"> Ναι, κυρία Πρόεδρε.</w:t>
      </w:r>
    </w:p>
    <w:p w14:paraId="6900E3F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Θα πάμε με τη σειρά. Νόμιζα ότι θέλουν να τοποθετηθούν δύο, αλλά τελικά θέλουν όλοι. </w:t>
      </w:r>
    </w:p>
    <w:p w14:paraId="6900E3F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Κοζομπόλη</w:t>
      </w:r>
      <w:proofErr w:type="spellEnd"/>
      <w:r>
        <w:rPr>
          <w:rFonts w:eastAsia="Times New Roman" w:cs="Times New Roman"/>
          <w:szCs w:val="24"/>
        </w:rPr>
        <w:t>.</w:t>
      </w:r>
    </w:p>
    <w:p w14:paraId="6900E3F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ΑΜΑΝΑΤΙΔΗ:</w:t>
      </w:r>
      <w:r>
        <w:rPr>
          <w:rFonts w:eastAsia="Times New Roman" w:cs="Times New Roman"/>
          <w:szCs w:val="24"/>
        </w:rPr>
        <w:t xml:space="preserve"> Ευχαριστώ, κυρία Πρόεδρε. </w:t>
      </w:r>
    </w:p>
    <w:p w14:paraId="6900E3F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Θα αρκεστώ να τοποθετηθώ επί του νομοσχεδίου. </w:t>
      </w:r>
    </w:p>
    <w:p w14:paraId="6900E3F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Μακάρι!</w:t>
      </w:r>
    </w:p>
    <w:p w14:paraId="6900E3F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ΑΜΑΝΑΤΙΔΗ:</w:t>
      </w:r>
      <w:r>
        <w:rPr>
          <w:rFonts w:eastAsia="Times New Roman" w:cs="Times New Roman"/>
          <w:szCs w:val="24"/>
        </w:rPr>
        <w:t xml:space="preserve"> Θα επαινέσω τη διαδικασία γιατί με τις νομοτεχνικές βελτιώσεις ενσωματώθηκαν οι παρατηρήσεις και τονίστηκε η αυτοτελής δομή </w:t>
      </w:r>
      <w:r>
        <w:rPr>
          <w:rFonts w:eastAsia="Times New Roman" w:cs="Times New Roman"/>
          <w:szCs w:val="24"/>
        </w:rPr>
        <w:t xml:space="preserve">που δημιουργείται, το «Σπίτι του Παιδιού», μέσα στις υπηρεσίες, αλλά οργανικά διαφορετική. </w:t>
      </w:r>
    </w:p>
    <w:p w14:paraId="6900E3F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θα επαινέσω όλη τη διαδικασία σχετικά με την αναδοχή των παιδιών που έρχονται από τη μία χώρα της Ευρωπαϊκής Ένωσης προς την άλλη, τη διαδικασία δηλαδή που </w:t>
      </w:r>
      <w:r>
        <w:rPr>
          <w:rFonts w:eastAsia="Times New Roman" w:cs="Times New Roman"/>
          <w:szCs w:val="24"/>
        </w:rPr>
        <w:t xml:space="preserve">θεσπίστηκε και που για πρώτη φορά καθιερώθηκε, η οποία καλύπτει όχι ένα κενό, αλλά μία μαύρη τρύπα. </w:t>
      </w:r>
    </w:p>
    <w:p w14:paraId="6900E3F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6900E3F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 κ. Παπαθεοδώρου έχει τον λόγο. </w:t>
      </w:r>
    </w:p>
    <w:p w14:paraId="6900E3F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Κυρία Πρόεδρε, θα «επαινέσω» κι εγώ τη δια</w:t>
      </w:r>
      <w:r>
        <w:rPr>
          <w:rFonts w:eastAsia="Times New Roman" w:cs="Times New Roman"/>
          <w:szCs w:val="24"/>
        </w:rPr>
        <w:t xml:space="preserve">δικασία. </w:t>
      </w:r>
      <w:r>
        <w:rPr>
          <w:rFonts w:eastAsia="Times New Roman" w:cs="Times New Roman"/>
          <w:szCs w:val="24"/>
        </w:rPr>
        <w:t>Α</w:t>
      </w:r>
      <w:r>
        <w:rPr>
          <w:rFonts w:eastAsia="Times New Roman" w:cs="Times New Roman"/>
          <w:szCs w:val="24"/>
        </w:rPr>
        <w:t>υτό γιατί σήμερα καταδείχθηκαν δύο πράγματα, τα οποία μέχρι τώρα ήταν το ζητούμενο και για την τοποθέτηση της Κυβέρνησης από τη μία πλευρά, αλλά και για τις ερωτήσεις που είχαμε κάνει. Ποιες ήταν, επομένως, αυτές οι επαφές, οι επικοινωνίες, για τ</w:t>
      </w:r>
      <w:r>
        <w:rPr>
          <w:rFonts w:eastAsia="Times New Roman" w:cs="Times New Roman"/>
          <w:szCs w:val="24"/>
        </w:rPr>
        <w:t xml:space="preserve">ις οποίες δεν είχαμε τοποθέτηση από την Κυβέρνηση, από τον Υπουργό Δικαιοσύνης; </w:t>
      </w:r>
    </w:p>
    <w:p w14:paraId="6900E3F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Δεν θα την επαινέσω, όμως, τη διαδικασία, διότι για άλλη μία φορά η δικαιοσύνη βρίσκεται εγκλωβισμένη σε έναν πολιτικό πόλεμο, που δεν αφορά μόνο τις τοποθετήσεις εντός αυτής </w:t>
      </w:r>
      <w:r>
        <w:rPr>
          <w:rFonts w:eastAsia="Times New Roman" w:cs="Times New Roman"/>
          <w:szCs w:val="24"/>
        </w:rPr>
        <w:t>της Αιθούσης, αλλά αφορά και την τοποθέτηση του Πρωθυπουργού: «Θα εξαντλήσουμε όλα τα μέσα. Στο όριο», είπε ο κύριος Πρωθυπουργός σήμερα. Βεβαίως!</w:t>
      </w:r>
    </w:p>
    <w:p w14:paraId="6900E3FB" w14:textId="77777777" w:rsidR="0091451A" w:rsidRDefault="0014380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Δεν με ενδιαφέρει και δεν μας ενδιαφέρει στη Δημοκρατική Συμπαράταξη εάν υπάρχει ανάγκη στην Κυβέρνηση για αλ</w:t>
      </w:r>
      <w:r>
        <w:rPr>
          <w:rFonts w:eastAsia="Times New Roman" w:cs="Times New Roman"/>
          <w:szCs w:val="24"/>
        </w:rPr>
        <w:t xml:space="preserve">λαγή αφηγήματος. Δεν μας </w:t>
      </w:r>
      <w:r>
        <w:rPr>
          <w:rFonts w:eastAsia="Times New Roman" w:cs="Times New Roman"/>
          <w:szCs w:val="24"/>
        </w:rPr>
        <w:lastRenderedPageBreak/>
        <w:t xml:space="preserve">ενδιαφέρει, επίσης, αν υπάρχει πολιτική στόχευση σε όλη αυτή τη διαδικασία. Μας ενδιαφέρει να αφήσετε τη </w:t>
      </w:r>
      <w:r>
        <w:rPr>
          <w:rFonts w:eastAsia="Times New Roman" w:cs="Times New Roman"/>
          <w:szCs w:val="24"/>
        </w:rPr>
        <w:t>δ</w:t>
      </w:r>
      <w:r>
        <w:rPr>
          <w:rFonts w:eastAsia="Times New Roman" w:cs="Times New Roman"/>
          <w:szCs w:val="24"/>
        </w:rPr>
        <w:t xml:space="preserve">ικαιοσύνη να κάνει τη δουλειά της. Μας ενδιαφέρει να την αφήσετε έξω από τον πολιτικό πόλεμο που θέλετε να κάνετε. </w:t>
      </w:r>
      <w:r>
        <w:rPr>
          <w:rFonts w:eastAsia="Times New Roman" w:cs="Times New Roman"/>
          <w:szCs w:val="24"/>
        </w:rPr>
        <w:t>Ε</w:t>
      </w:r>
      <w:r>
        <w:rPr>
          <w:rFonts w:eastAsia="Times New Roman" w:cs="Times New Roman"/>
          <w:szCs w:val="24"/>
        </w:rPr>
        <w:t>πίσης, μα</w:t>
      </w:r>
      <w:r>
        <w:rPr>
          <w:rFonts w:eastAsia="Times New Roman" w:cs="Times New Roman"/>
          <w:szCs w:val="24"/>
        </w:rPr>
        <w:t xml:space="preserve">ς ενδιαφέρουν συγκεκριμένες απαντήσεις στις ερωτήσεις που έχουμε κάνει τόσον καιρό. </w:t>
      </w:r>
    </w:p>
    <w:p w14:paraId="6900E3FC" w14:textId="77777777" w:rsidR="0091451A" w:rsidRDefault="0014380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Σήμερα ο κύριος Υπουργός είπε ότι υπήρξε επικοινωνία μεταξύ του Υπουργού Εθνικής Αμύνης…</w:t>
      </w:r>
    </w:p>
    <w:p w14:paraId="6900E3FD" w14:textId="77777777" w:rsidR="0091451A" w:rsidRDefault="0014380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Εγ</w:t>
      </w:r>
      <w:r>
        <w:rPr>
          <w:rFonts w:eastAsia="Times New Roman" w:cs="Times New Roman"/>
          <w:szCs w:val="24"/>
        </w:rPr>
        <w:t xml:space="preserve">ώ είπα ότι δεν ξέρω αν υπήρξε και θα το δείξει η διαδικασία. Γιατί επαναλαμβάνετε κάτι το οποίο δεν είπα; </w:t>
      </w:r>
    </w:p>
    <w:p w14:paraId="6900E3FE" w14:textId="77777777" w:rsidR="0091451A" w:rsidRDefault="0014380A">
      <w:pPr>
        <w:tabs>
          <w:tab w:val="left" w:pos="2738"/>
          <w:tab w:val="center" w:pos="4753"/>
          <w:tab w:val="left" w:pos="5723"/>
        </w:tabs>
        <w:spacing w:line="600" w:lineRule="auto"/>
        <w:ind w:firstLine="720"/>
        <w:contextualSpacing/>
        <w:jc w:val="both"/>
        <w:rPr>
          <w:rFonts w:eastAsia="Times New Roman" w:cs="Times New Roman"/>
          <w:b/>
          <w:szCs w:val="24"/>
        </w:rPr>
      </w:pPr>
      <w:r>
        <w:rPr>
          <w:rFonts w:eastAsia="Times New Roman" w:cs="Times New Roman"/>
          <w:b/>
          <w:szCs w:val="24"/>
        </w:rPr>
        <w:t xml:space="preserve">ΘΕΟΔΩΡΟΣ ΠΑΠΑΘΕΟΔΩΡΟΥ: </w:t>
      </w:r>
      <w:r>
        <w:rPr>
          <w:rFonts w:eastAsia="Times New Roman" w:cs="Times New Roman"/>
          <w:szCs w:val="24"/>
        </w:rPr>
        <w:t xml:space="preserve">Εγώ θα σας πω, λοιπόν, αυτό το οποίο άκουσα, κύριε Υπουργέ. Ηρεμήστε! </w:t>
      </w:r>
    </w:p>
    <w:p w14:paraId="6900E3FF" w14:textId="77777777" w:rsidR="0091451A" w:rsidRDefault="0014380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w:t>
      </w:r>
      <w:r>
        <w:rPr>
          <w:rFonts w:eastAsia="Times New Roman" w:cs="Times New Roman"/>
          <w:b/>
          <w:szCs w:val="24"/>
        </w:rPr>
        <w:t xml:space="preserve">Ανθρωπίνων Δικαιωμάτων): </w:t>
      </w:r>
      <w:r>
        <w:rPr>
          <w:rFonts w:eastAsia="Times New Roman" w:cs="Times New Roman"/>
          <w:szCs w:val="24"/>
        </w:rPr>
        <w:t>Να ηρεμήσετε εσείς με αυτά που λέτε!</w:t>
      </w:r>
    </w:p>
    <w:p w14:paraId="6900E400" w14:textId="77777777" w:rsidR="0091451A" w:rsidRDefault="0014380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Λέω, λοιπόν, ότι είπατε προηγουμένως…</w:t>
      </w:r>
    </w:p>
    <w:p w14:paraId="6900E401" w14:textId="77777777" w:rsidR="0091451A" w:rsidRDefault="0014380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Ε</w:t>
      </w:r>
      <w:r>
        <w:rPr>
          <w:rFonts w:eastAsia="Times New Roman" w:cs="Times New Roman"/>
          <w:szCs w:val="24"/>
        </w:rPr>
        <w:t xml:space="preserve">ίπα ότι δεν ξέρω αν είναι συρραφή ή αν είναι αληθές </w:t>
      </w:r>
      <w:r>
        <w:rPr>
          <w:rFonts w:eastAsia="Times New Roman" w:cs="Times New Roman"/>
          <w:szCs w:val="24"/>
        </w:rPr>
        <w:t xml:space="preserve">ή πότε έγινε. Κανένας δεν τα ξέρει αυτά. </w:t>
      </w:r>
    </w:p>
    <w:p w14:paraId="6900E402" w14:textId="77777777" w:rsidR="0091451A" w:rsidRDefault="0014380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Μάλιστα. </w:t>
      </w:r>
    </w:p>
    <w:p w14:paraId="6900E403" w14:textId="77777777" w:rsidR="0091451A" w:rsidRDefault="0014380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Επαναλαμβάνω, λοιπόν, αυτό το οποίο είπατε και το οποίο μπορεί να επαληθευθεί από τα Πρακτικά. Δεν χρειάζεται να έχουμε αυτή την αντιπαράθεση τώρα. Είπατε, λοιπόν, ότι θα έπρεπε να </w:t>
      </w:r>
      <w:r>
        <w:rPr>
          <w:rFonts w:eastAsia="Times New Roman" w:cs="Times New Roman"/>
          <w:szCs w:val="24"/>
        </w:rPr>
        <w:t xml:space="preserve">πούμε «μπράβο» στον Υπουργό, εάν είχε παροτρύνει έναν κρατούμενο να αλλάξει την κατάθεσή του ή να κάνει οποιαδήποτε κατάθεση ή να πει την αλήθεια. </w:t>
      </w:r>
    </w:p>
    <w:p w14:paraId="6900E404" w14:textId="77777777" w:rsidR="0091451A" w:rsidRDefault="0014380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Κυρία Πρόεδρε, υπάρχει και έ</w:t>
      </w:r>
      <w:r>
        <w:rPr>
          <w:rFonts w:eastAsia="Times New Roman" w:cs="Times New Roman"/>
          <w:szCs w:val="24"/>
        </w:rPr>
        <w:t>να όριο, επιτέλους, στο Κοινοβούλιο! Είπα εγώ «να αλλάξει την κατάθεσή του»; Τι είναι αυτά τα οποία λέει;</w:t>
      </w:r>
    </w:p>
    <w:p w14:paraId="6900E405" w14:textId="77777777" w:rsidR="0091451A" w:rsidRDefault="0014380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Αυτό το οποίο υπάρχει, κύριε Υπουργέ, είναι το εξής, ότι ακριβώς αυτή η παρότρυνση δεν πρέπει να γίνεται. </w:t>
      </w:r>
    </w:p>
    <w:p w14:paraId="6900E406" w14:textId="77777777" w:rsidR="0091451A" w:rsidRDefault="0014380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w:t>
      </w:r>
      <w:r>
        <w:rPr>
          <w:rFonts w:eastAsia="Times New Roman" w:cs="Times New Roman"/>
          <w:b/>
          <w:szCs w:val="24"/>
        </w:rPr>
        <w:t xml:space="preserve">σία Χριστοδουλοπούλου): </w:t>
      </w:r>
      <w:r>
        <w:rPr>
          <w:rFonts w:eastAsia="Times New Roman" w:cs="Times New Roman"/>
          <w:szCs w:val="24"/>
        </w:rPr>
        <w:t>Ολοκληρώστε, κύριε Παπαθεοδώρου. Εντάξει, το έχετε «ξεχειλώσει» το θέμα.</w:t>
      </w:r>
    </w:p>
    <w:p w14:paraId="6900E407" w14:textId="77777777" w:rsidR="0091451A" w:rsidRDefault="0014380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Δ</w:t>
      </w:r>
      <w:r>
        <w:rPr>
          <w:rFonts w:eastAsia="Times New Roman" w:cs="Times New Roman"/>
          <w:szCs w:val="24"/>
        </w:rPr>
        <w:t xml:space="preserve">εν πρέπει να γίνεται για έναν άλλο λόγο, διότι εδώ δεν διαψεύστηκε ακόμα και το γεγονός ότι η Εισαγγελέας Πειραιά, η οποία </w:t>
      </w:r>
      <w:proofErr w:type="spellStart"/>
      <w:r>
        <w:rPr>
          <w:rFonts w:eastAsia="Times New Roman" w:cs="Times New Roman"/>
          <w:szCs w:val="24"/>
        </w:rPr>
        <w:t>παρενέβη</w:t>
      </w:r>
      <w:proofErr w:type="spellEnd"/>
      <w:r>
        <w:rPr>
          <w:rFonts w:eastAsia="Times New Roman" w:cs="Times New Roman"/>
          <w:szCs w:val="24"/>
        </w:rPr>
        <w:t xml:space="preserve"> στη διαδικασία, ήταν ή όχι αρμόδια. Δεν το διαψεύσατε. </w:t>
      </w:r>
    </w:p>
    <w:p w14:paraId="6900E408" w14:textId="77777777" w:rsidR="0091451A" w:rsidRDefault="0014380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w:t>
      </w:r>
      <w:r>
        <w:rPr>
          <w:rFonts w:eastAsia="Times New Roman" w:cs="Times New Roman"/>
          <w:b/>
          <w:szCs w:val="24"/>
        </w:rPr>
        <w:t xml:space="preserve">καιωμάτων): </w:t>
      </w:r>
      <w:r>
        <w:rPr>
          <w:rFonts w:eastAsia="Times New Roman" w:cs="Times New Roman"/>
          <w:szCs w:val="24"/>
        </w:rPr>
        <w:t xml:space="preserve">Τι να διαψεύσω, κυρία Πρόεδρε; Αν ήταν αρμόδια ή όχι; Τι είναι αυτά που λέει; </w:t>
      </w:r>
    </w:p>
    <w:p w14:paraId="6900E409" w14:textId="77777777" w:rsidR="0091451A" w:rsidRDefault="0014380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ΘΕΟΔΩΡΟΣ ΠΑΠΑΘΕΟΔΩΡΟΥ: </w:t>
      </w:r>
      <w:r>
        <w:rPr>
          <w:rFonts w:eastAsia="Times New Roman" w:cs="Times New Roman"/>
          <w:szCs w:val="24"/>
        </w:rPr>
        <w:t>Δώστε τις απαντήσεις σε αυτά τα ζητήματα, έτσι ώστε να μην υπάρχει άλλη σκοτεινή σχέση μεταξύ πολιτικών της Κυβέρνησης και κρατουμένων ή εισαγ</w:t>
      </w:r>
      <w:r>
        <w:rPr>
          <w:rFonts w:eastAsia="Times New Roman" w:cs="Times New Roman"/>
          <w:szCs w:val="24"/>
        </w:rPr>
        <w:t xml:space="preserve">γελικών αρχών. Αυτό είναι το βασικό. </w:t>
      </w:r>
    </w:p>
    <w:p w14:paraId="6900E40A" w14:textId="77777777" w:rsidR="0091451A" w:rsidRDefault="0014380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Ευχαριστούμε, κύριε Παπαθεοδώρου.  </w:t>
      </w:r>
    </w:p>
    <w:p w14:paraId="6900E40B" w14:textId="77777777" w:rsidR="0091451A" w:rsidRDefault="0014380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Ολοκληρώνω, κυρία Πρόεδρε, σε τριάντα δευτερόλεπτα. </w:t>
      </w:r>
    </w:p>
    <w:p w14:paraId="6900E40C" w14:textId="77777777" w:rsidR="0091451A" w:rsidRDefault="0014380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Δεν είναι δυνατόν!</w:t>
      </w:r>
    </w:p>
    <w:p w14:paraId="6900E40D" w14:textId="77777777" w:rsidR="0091451A" w:rsidRDefault="0014380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Ολοκληρώνω με αυτό που είπε ο συνάδελφος κ. </w:t>
      </w:r>
      <w:proofErr w:type="spellStart"/>
      <w:r>
        <w:rPr>
          <w:rFonts w:eastAsia="Times New Roman" w:cs="Times New Roman"/>
          <w:szCs w:val="24"/>
        </w:rPr>
        <w:t>Κατσίκης</w:t>
      </w:r>
      <w:proofErr w:type="spellEnd"/>
      <w:r>
        <w:rPr>
          <w:rFonts w:eastAsia="Times New Roman" w:cs="Times New Roman"/>
          <w:szCs w:val="24"/>
        </w:rPr>
        <w:t xml:space="preserve"> προηγουμένως. </w:t>
      </w:r>
    </w:p>
    <w:p w14:paraId="6900E40E" w14:textId="77777777" w:rsidR="0091451A" w:rsidRDefault="0014380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Εντάξει, ολοκληρώστε! </w:t>
      </w:r>
    </w:p>
    <w:p w14:paraId="6900E40F" w14:textId="77777777" w:rsidR="0091451A" w:rsidRDefault="0014380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Προφανώς, η αντίδρασή σας, κύριε συνάδελφε, και σε σχέση με τα λεγόμενα τη</w:t>
      </w:r>
      <w:r>
        <w:rPr>
          <w:rFonts w:eastAsia="Times New Roman" w:cs="Times New Roman"/>
          <w:szCs w:val="24"/>
        </w:rPr>
        <w:t xml:space="preserve">ς Προέδρου της Δημοκρατικής Συμπαράταξης, αλλά και με την τοποθέτηση που κάνατε, δείχνει κάτι πάρα πολύ απλό: Βρεθήκατε να απολογείστε για τον Αρχηγό του κόμματός σας. </w:t>
      </w:r>
      <w:r>
        <w:rPr>
          <w:rFonts w:eastAsia="Times New Roman" w:cs="Times New Roman"/>
          <w:szCs w:val="24"/>
        </w:rPr>
        <w:t>Ε</w:t>
      </w:r>
      <w:r>
        <w:rPr>
          <w:rFonts w:eastAsia="Times New Roman" w:cs="Times New Roman"/>
          <w:szCs w:val="24"/>
        </w:rPr>
        <w:t xml:space="preserve">φ’ όσον βρεθήκατε να απολογείστε, καλό θα ήταν τη μομφή να τη στρέψετε προς τον </w:t>
      </w:r>
      <w:r>
        <w:rPr>
          <w:rFonts w:eastAsia="Times New Roman" w:cs="Times New Roman"/>
          <w:szCs w:val="24"/>
        </w:rPr>
        <w:lastRenderedPageBreak/>
        <w:t xml:space="preserve">Αρχηγό </w:t>
      </w:r>
      <w:r>
        <w:rPr>
          <w:rFonts w:eastAsia="Times New Roman" w:cs="Times New Roman"/>
          <w:szCs w:val="24"/>
        </w:rPr>
        <w:t xml:space="preserve">του κόμματός σας και όχι προς τη Δημοκρατική Συμπαράταξη, η οποία μέχρι σήμερα ζητάει να αποκαλύψετε την αλήθεια. </w:t>
      </w:r>
      <w:r>
        <w:rPr>
          <w:rFonts w:eastAsia="Times New Roman" w:cs="Times New Roman"/>
          <w:szCs w:val="24"/>
        </w:rPr>
        <w:t>Ε</w:t>
      </w:r>
      <w:r>
        <w:rPr>
          <w:rFonts w:eastAsia="Times New Roman" w:cs="Times New Roman"/>
          <w:szCs w:val="24"/>
        </w:rPr>
        <w:t>άν υπάρχει προτροπή, παρότρυνση, ή οτιδήποτε άλλο, απλά και καθαρά είναι καταδικαστέα και εκτός πολιτικού και νομικού περιβάλλοντος. Αυτό είν</w:t>
      </w:r>
      <w:r>
        <w:rPr>
          <w:rFonts w:eastAsia="Times New Roman" w:cs="Times New Roman"/>
          <w:szCs w:val="24"/>
        </w:rPr>
        <w:t xml:space="preserve">αι το ζήτημα. </w:t>
      </w:r>
    </w:p>
    <w:p w14:paraId="6900E410" w14:textId="77777777" w:rsidR="0091451A" w:rsidRDefault="0014380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Ορίστε, κύριε </w:t>
      </w:r>
      <w:proofErr w:type="spellStart"/>
      <w:r>
        <w:rPr>
          <w:rFonts w:eastAsia="Times New Roman" w:cs="Times New Roman"/>
          <w:szCs w:val="24"/>
        </w:rPr>
        <w:t>Αϊβατίδη</w:t>
      </w:r>
      <w:proofErr w:type="spellEnd"/>
      <w:r>
        <w:rPr>
          <w:rFonts w:eastAsia="Times New Roman" w:cs="Times New Roman"/>
          <w:szCs w:val="24"/>
        </w:rPr>
        <w:t xml:space="preserve">, έχετε τον λόγο για δύο λεπτά. Παρακαλώ να τηρήσετε τον χρόνο.  </w:t>
      </w:r>
    </w:p>
    <w:p w14:paraId="6900E411" w14:textId="77777777" w:rsidR="0091451A" w:rsidRDefault="0014380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Μετά θα ήθελα και εγώ τον λόγο, κυρία Πρόεδρε. </w:t>
      </w:r>
    </w:p>
    <w:p w14:paraId="6900E412" w14:textId="77777777" w:rsidR="0091451A" w:rsidRDefault="0014380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Ευχαριστώ, κυρία Πρ</w:t>
      </w:r>
      <w:r>
        <w:rPr>
          <w:rFonts w:eastAsia="Times New Roman" w:cs="Times New Roman"/>
          <w:szCs w:val="24"/>
        </w:rPr>
        <w:t xml:space="preserve">όεδρε. </w:t>
      </w:r>
    </w:p>
    <w:p w14:paraId="6900E413" w14:textId="77777777" w:rsidR="0091451A" w:rsidRDefault="0014380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Όσον αφορά στην αναφερόμενη συνδιάλεξη που φέρεται πως έλαβε χώρα μεταξύ του κ. Καμμένου και κάποιου ισοβίτη καταδικασθέντος πρωτοδίκως για υπόθεση ναρκωτικών, αφ’ ενός υπάρχει το τεκμήριο της αθωότητας, αφού δεν έχει εκδικαστεί ακόμα η υπόθεση στο</w:t>
      </w:r>
      <w:r>
        <w:rPr>
          <w:rFonts w:eastAsia="Times New Roman" w:cs="Times New Roman"/>
          <w:szCs w:val="24"/>
        </w:rPr>
        <w:t xml:space="preserve">ν δεύτερο βαθμό. </w:t>
      </w:r>
    </w:p>
    <w:p w14:paraId="6900E414" w14:textId="77777777" w:rsidR="0091451A" w:rsidRDefault="0014380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Όμως, παρακολουθήσαμε επί είκοσι περίπου λεπτά τη φιλότιμη προσπάθεια του κυρίου Υπουργού να μας πείσει, να πείσει το Σώμα, αλλά και τον ελληνικό λαό για τις αγαθές προθέσεις του κ. Πάνου Καμμένου, εάν και εφ’ όσον, βέβαια, έλαβε χώρα αυτ</w:t>
      </w:r>
      <w:r>
        <w:rPr>
          <w:rFonts w:eastAsia="Times New Roman" w:cs="Times New Roman"/>
          <w:szCs w:val="24"/>
        </w:rPr>
        <w:t xml:space="preserve">ή η συνδιάλεξη. </w:t>
      </w:r>
    </w:p>
    <w:p w14:paraId="6900E415" w14:textId="77777777" w:rsidR="0091451A" w:rsidRDefault="0014380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Εκείνο, όμως, το οποίο θα ήθελα να στηλιτεύσω είναι η στάση και η συμπεριφορά του κ. Κακλαμάνη, ο οποίος από τη θέση του Προέδρου έκανε μια αυθαίρετη εκτίμηση, δηλαδή είπε ότι ο κύριος Υπουργός αποδέχθηκε ως </w:t>
      </w:r>
      <w:r>
        <w:rPr>
          <w:rFonts w:eastAsia="Times New Roman" w:cs="Times New Roman"/>
          <w:szCs w:val="24"/>
        </w:rPr>
        <w:lastRenderedPageBreak/>
        <w:t>αληθή αυτή την αναφερόμενη εκδο</w:t>
      </w:r>
      <w:r>
        <w:rPr>
          <w:rFonts w:eastAsia="Times New Roman" w:cs="Times New Roman"/>
          <w:szCs w:val="24"/>
        </w:rPr>
        <w:t xml:space="preserve">χή περί συνδιάλεξης που έλαβε χώρα μεταξύ του κυρίου Υπουργού, του κ. Καμμένου και του ισοβίτη. </w:t>
      </w:r>
    </w:p>
    <w:p w14:paraId="6900E416" w14:textId="77777777" w:rsidR="0091451A" w:rsidRDefault="0014380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Σε κάθε περίπτωση, εάν και εφ’ όσον έλαβαν πραγματικά χώρα αυτές οι συνδιαλέξεις ή η μία και μοναδική συνδιάλεξη, αυτό συνιστά μ</w:t>
      </w:r>
      <w:r>
        <w:rPr>
          <w:rFonts w:eastAsia="Times New Roman" w:cs="Times New Roman"/>
          <w:szCs w:val="24"/>
        </w:rPr>
        <w:t>ί</w:t>
      </w:r>
      <w:r>
        <w:rPr>
          <w:rFonts w:eastAsia="Times New Roman" w:cs="Times New Roman"/>
          <w:szCs w:val="24"/>
        </w:rPr>
        <w:t>α έμμεση παρέμβαση στη μελλοντ</w:t>
      </w:r>
      <w:r>
        <w:rPr>
          <w:rFonts w:eastAsia="Times New Roman" w:cs="Times New Roman"/>
          <w:szCs w:val="24"/>
        </w:rPr>
        <w:t xml:space="preserve">ική δικανική πεποίθηση του δευτεροβάθμιου δικαστηρίου και οπωσδήποτε την καταγγέλλουμε. Είναι αντικείμενο </w:t>
      </w:r>
      <w:proofErr w:type="spellStart"/>
      <w:r>
        <w:rPr>
          <w:rFonts w:eastAsia="Times New Roman" w:cs="Times New Roman"/>
          <w:szCs w:val="24"/>
        </w:rPr>
        <w:t>ερεύνης</w:t>
      </w:r>
      <w:proofErr w:type="spellEnd"/>
      <w:r>
        <w:rPr>
          <w:rFonts w:eastAsia="Times New Roman" w:cs="Times New Roman"/>
          <w:szCs w:val="24"/>
        </w:rPr>
        <w:t xml:space="preserve">, εάν πράγματι έλαβε χώρα αυτό το τηλεφώνημα, ποιο ήταν το κίνητρο του κ. Πάνου Καμμένου. </w:t>
      </w:r>
    </w:p>
    <w:p w14:paraId="6900E41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Αδυνατώ να πιστέψω πως είχε ένα τόσο ευγενές και ρομ</w:t>
      </w:r>
      <w:r>
        <w:rPr>
          <w:rFonts w:eastAsia="Times New Roman" w:cs="Times New Roman"/>
          <w:szCs w:val="24"/>
        </w:rPr>
        <w:t xml:space="preserve">αντικό κίνητρο για την ανακάλυψη της αληθείας και δεν υπήρχε ένα </w:t>
      </w:r>
      <w:proofErr w:type="spellStart"/>
      <w:r>
        <w:rPr>
          <w:rFonts w:eastAsia="Times New Roman" w:cs="Times New Roman"/>
          <w:szCs w:val="24"/>
        </w:rPr>
        <w:t>κρυψιφανές</w:t>
      </w:r>
      <w:proofErr w:type="spellEnd"/>
      <w:r>
        <w:rPr>
          <w:rFonts w:eastAsia="Times New Roman" w:cs="Times New Roman"/>
          <w:szCs w:val="24"/>
        </w:rPr>
        <w:t xml:space="preserve"> προσωπικών αντιπαραθέσεων ή ενδεχομένως και πολιτικών επιδιώξεων.</w:t>
      </w:r>
    </w:p>
    <w:p w14:paraId="6900E41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α λέμε αυτά εμείς ως Χρυσή Αυγή που έχουμε πέσει θύματα πολιτικών αμοραλισμού από το κατ’ </w:t>
      </w:r>
      <w:proofErr w:type="spellStart"/>
      <w:r>
        <w:rPr>
          <w:rFonts w:eastAsia="Times New Roman" w:cs="Times New Roman"/>
          <w:szCs w:val="24"/>
        </w:rPr>
        <w:t>ευφημισμόν</w:t>
      </w:r>
      <w:proofErr w:type="spellEnd"/>
      <w:r>
        <w:rPr>
          <w:rFonts w:eastAsia="Times New Roman" w:cs="Times New Roman"/>
          <w:szCs w:val="24"/>
        </w:rPr>
        <w:t xml:space="preserve"> «συνταγματικ</w:t>
      </w:r>
      <w:r>
        <w:rPr>
          <w:rFonts w:eastAsia="Times New Roman" w:cs="Times New Roman"/>
          <w:szCs w:val="24"/>
        </w:rPr>
        <w:t xml:space="preserve">ό τόξο». Να θυμίσω τον τρόπο με τον οποίο </w:t>
      </w:r>
      <w:proofErr w:type="spellStart"/>
      <w:r>
        <w:rPr>
          <w:rFonts w:eastAsia="Times New Roman" w:cs="Times New Roman"/>
          <w:szCs w:val="24"/>
        </w:rPr>
        <w:t>παρενέβη</w:t>
      </w:r>
      <w:proofErr w:type="spellEnd"/>
      <w:r>
        <w:rPr>
          <w:rFonts w:eastAsia="Times New Roman" w:cs="Times New Roman"/>
          <w:szCs w:val="24"/>
        </w:rPr>
        <w:t xml:space="preserve"> σε δικαστική εξέλιξη, για να προφυλακιστούν τρεις Βουλευτές της Χρυσής Αυγής, ο πρώην Πρωθυπουργός, ο Αντώνιος Σαμαράς. Επαναλαμβάνω: Με έναν </w:t>
      </w:r>
      <w:proofErr w:type="spellStart"/>
      <w:r>
        <w:rPr>
          <w:rFonts w:eastAsia="Times New Roman" w:cs="Times New Roman"/>
          <w:szCs w:val="24"/>
        </w:rPr>
        <w:t>υποκοσμιακό</w:t>
      </w:r>
      <w:proofErr w:type="spellEnd"/>
      <w:r>
        <w:rPr>
          <w:rFonts w:eastAsia="Times New Roman" w:cs="Times New Roman"/>
          <w:szCs w:val="24"/>
        </w:rPr>
        <w:t xml:space="preserve"> τρόπο επηρέασε πράγματι τη Δικαιοσύνη. Ως εκ τούτου</w:t>
      </w:r>
      <w:r>
        <w:rPr>
          <w:rFonts w:eastAsia="Times New Roman" w:cs="Times New Roman"/>
          <w:szCs w:val="24"/>
        </w:rPr>
        <w:t xml:space="preserve">, παραδίδουμε τους υπαίτιους αυτών των πολιτικών παρεμβάσεων στην κρίση του ελληνικού λαού. </w:t>
      </w:r>
    </w:p>
    <w:p w14:paraId="6900E41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Ευχαριστώ, κυρία Πρόεδρε.</w:t>
      </w:r>
    </w:p>
    <w:p w14:paraId="6900E41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Κυρία Πρόεδρε, θα ήθελα τον λόγο.</w:t>
      </w:r>
    </w:p>
    <w:p w14:paraId="6900E41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Κύριε </w:t>
      </w:r>
      <w:proofErr w:type="spellStart"/>
      <w:r>
        <w:rPr>
          <w:rFonts w:eastAsia="Times New Roman" w:cs="Times New Roman"/>
          <w:szCs w:val="24"/>
        </w:rPr>
        <w:t>Κατσίκη</w:t>
      </w:r>
      <w:proofErr w:type="spellEnd"/>
      <w:r>
        <w:rPr>
          <w:rFonts w:eastAsia="Times New Roman" w:cs="Times New Roman"/>
          <w:szCs w:val="24"/>
        </w:rPr>
        <w:t xml:space="preserve">, εσείς τώρα μιλήσατε. </w:t>
      </w:r>
      <w:r>
        <w:rPr>
          <w:rFonts w:eastAsia="Times New Roman" w:cs="Times New Roman"/>
          <w:szCs w:val="24"/>
        </w:rPr>
        <w:t>Δεν έχετε τον λόγο. Τώρα μιλούν οι εισηγητές.</w:t>
      </w:r>
    </w:p>
    <w:p w14:paraId="6900E41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Έχω δικαίωμα στη δευτερολογία. Ένα λεπτό, κυρία Πρόεδρε, για να αντικρούσω όσα συκοφαντικά ακούστηκαν εδώ μέσα.</w:t>
      </w:r>
    </w:p>
    <w:p w14:paraId="6900E41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Δεν πειράζει. Τώρα θα σας </w:t>
      </w:r>
      <w:proofErr w:type="spellStart"/>
      <w:r>
        <w:rPr>
          <w:rFonts w:eastAsia="Times New Roman" w:cs="Times New Roman"/>
          <w:szCs w:val="24"/>
        </w:rPr>
        <w:t>ξαναν</w:t>
      </w:r>
      <w:r>
        <w:rPr>
          <w:rFonts w:eastAsia="Times New Roman" w:cs="Times New Roman"/>
          <w:szCs w:val="24"/>
        </w:rPr>
        <w:t>τικρούσουν</w:t>
      </w:r>
      <w:proofErr w:type="spellEnd"/>
      <w:r>
        <w:rPr>
          <w:rFonts w:eastAsia="Times New Roman" w:cs="Times New Roman"/>
          <w:szCs w:val="24"/>
        </w:rPr>
        <w:t>. Αυτό θα κρατήσει μ</w:t>
      </w:r>
      <w:r>
        <w:rPr>
          <w:rFonts w:eastAsia="Times New Roman" w:cs="Times New Roman"/>
          <w:szCs w:val="24"/>
        </w:rPr>
        <w:t>ί</w:t>
      </w:r>
      <w:r>
        <w:rPr>
          <w:rFonts w:eastAsia="Times New Roman" w:cs="Times New Roman"/>
          <w:szCs w:val="24"/>
        </w:rPr>
        <w:t>α εβδομάδα.</w:t>
      </w:r>
    </w:p>
    <w:p w14:paraId="6900E41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Σαρίδη</w:t>
      </w:r>
      <w:proofErr w:type="spellEnd"/>
      <w:r>
        <w:rPr>
          <w:rFonts w:eastAsia="Times New Roman" w:cs="Times New Roman"/>
          <w:szCs w:val="24"/>
        </w:rPr>
        <w:t>, έχετε τον λόγο.</w:t>
      </w:r>
    </w:p>
    <w:p w14:paraId="6900E41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Κυρία Πρόεδρε, επί της ουσίας τίποτα. Ειλικρινά αυτό το οποίο διαπιστώνουμε εμείς ως Ένωση Κεντρώων είναι ότι η χώρα βουλιάζει και εδώ οι πτέρυγες μαλώνουν σαν τα κακ</w:t>
      </w:r>
      <w:r>
        <w:rPr>
          <w:rFonts w:eastAsia="Times New Roman" w:cs="Times New Roman"/>
          <w:szCs w:val="24"/>
        </w:rPr>
        <w:t xml:space="preserve">ά σκυλιά. </w:t>
      </w:r>
    </w:p>
    <w:p w14:paraId="6900E42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Σαφώς και για την Ένωση Κεντρώων ένας Υπουργός έχει το δικαίωμα να μιλάει τηλεφωνικά με έναν κατάδικο, αλλά από εκεί και πέρα αυτό που λέει ή τον παροτρύνει είναι ένα θέμα που είναι προς διερεύνηση. Δεν το ξέρουμε όμως. Δεν είμαστε σίγουροι για </w:t>
      </w:r>
      <w:r>
        <w:rPr>
          <w:rFonts w:eastAsia="Times New Roman" w:cs="Times New Roman"/>
          <w:szCs w:val="24"/>
        </w:rPr>
        <w:t>το τι έχει συζητηθεί. Άρα γίνεται πολύς λόγος χωρίς στοιχεία.</w:t>
      </w:r>
    </w:p>
    <w:p w14:paraId="6900E42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Στον χορό του Ζαλόγγου, στον οποίο πρώτη η Κυβέρνηση οδηγεί τη χώρα, βλέπουμε ότι ακολουθεί και η Αντιπολίτευση. Η Ένωση Κεντρώων δεν θα οδηγήσει τη χώρα σε αυτόν τον χορό. Δεν θα συμμετέχει σε </w:t>
      </w:r>
      <w:r>
        <w:rPr>
          <w:rFonts w:eastAsia="Times New Roman" w:cs="Times New Roman"/>
          <w:szCs w:val="24"/>
        </w:rPr>
        <w:t>αυτόν τον χορό.</w:t>
      </w:r>
    </w:p>
    <w:p w14:paraId="6900E42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900E42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Ευχαριστούμε και εμείς.</w:t>
      </w:r>
    </w:p>
    <w:p w14:paraId="6900E42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Μαυρωτά</w:t>
      </w:r>
      <w:proofErr w:type="spellEnd"/>
      <w:r>
        <w:rPr>
          <w:rFonts w:eastAsia="Times New Roman" w:cs="Times New Roman"/>
          <w:szCs w:val="24"/>
        </w:rPr>
        <w:t>, έχετε τον λόγο.</w:t>
      </w:r>
    </w:p>
    <w:p w14:paraId="6900E42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Ευχαριστώ, κυρία Πρόεδρε.</w:t>
      </w:r>
    </w:p>
    <w:p w14:paraId="6900E42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μίλησα ακριβώς πριν την </w:t>
      </w:r>
      <w:proofErr w:type="spellStart"/>
      <w:r>
        <w:rPr>
          <w:rFonts w:eastAsia="Times New Roman" w:cs="Times New Roman"/>
          <w:szCs w:val="24"/>
        </w:rPr>
        <w:t>πρωτομιλία</w:t>
      </w:r>
      <w:proofErr w:type="spellEnd"/>
      <w:r>
        <w:rPr>
          <w:rFonts w:eastAsia="Times New Roman" w:cs="Times New Roman"/>
          <w:szCs w:val="24"/>
        </w:rPr>
        <w:t xml:space="preserve"> του κυρίου Υπουργού, δεν το είχα ακούσ</w:t>
      </w:r>
      <w:r>
        <w:rPr>
          <w:rFonts w:eastAsia="Times New Roman" w:cs="Times New Roman"/>
          <w:szCs w:val="24"/>
        </w:rPr>
        <w:t>ει. Να θέσω μόνο για ένα λεπτό κάποιες ερωτήσεις, στις οποίες μπορεί να απαντήσει στη δευτερολογία του ο κύριος Υπουργός, που τον ακούσαμε να δικαιολογεί τον κ. Καμμένο λέγοντας ότι δεν υπάρχει θέμα εάν ένας Υπουργός επικοινωνεί με έναν κατάδικο και τον πρ</w:t>
      </w:r>
      <w:r>
        <w:rPr>
          <w:rFonts w:eastAsia="Times New Roman" w:cs="Times New Roman"/>
          <w:szCs w:val="24"/>
        </w:rPr>
        <w:t>οτρέπει να πει την αλήθεια. Ας δεχτούμε ότι έγινε έτσι.</w:t>
      </w:r>
    </w:p>
    <w:p w14:paraId="6900E42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έχω τρεις ερωτήσεις: </w:t>
      </w:r>
    </w:p>
    <w:p w14:paraId="6900E42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Πρώτον, αν ξέρατε ότι όντως έγινε αυτή η επικοινωνία και αν είχε την έγκρισή σας.</w:t>
      </w:r>
    </w:p>
    <w:p w14:paraId="6900E42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αν το να επικοινωνεί ένας Υπουργός με έναν κατάδικο είναι μία θεμιτή </w:t>
      </w:r>
      <w:r>
        <w:rPr>
          <w:rFonts w:eastAsia="Times New Roman" w:cs="Times New Roman"/>
          <w:szCs w:val="24"/>
        </w:rPr>
        <w:t>πρακτική, όπως λέτε, και αν υπάρχουν και άλλοι Υπουργοί της Κυβέρνησης οι οποίοι επικοινωνούν με υπόδικους ή με κατάδικους, γιατί έχουμε και κάποιες άλλες υποθέσεις στη Βουλή.</w:t>
      </w:r>
    </w:p>
    <w:p w14:paraId="6900E42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Τρίτον, αν νομίζετε ότι με αυτές τις πρακτικές εμπεδώνεται ένα αίσθημα εμπιστοσύ</w:t>
      </w:r>
      <w:r>
        <w:rPr>
          <w:rFonts w:eastAsia="Times New Roman" w:cs="Times New Roman"/>
          <w:szCs w:val="24"/>
        </w:rPr>
        <w:t xml:space="preserve">νης του Έλληνα πολίτη προς την ελληνική </w:t>
      </w:r>
      <w:r>
        <w:rPr>
          <w:rFonts w:eastAsia="Times New Roman" w:cs="Times New Roman"/>
          <w:szCs w:val="24"/>
        </w:rPr>
        <w:t>δ</w:t>
      </w:r>
      <w:r>
        <w:rPr>
          <w:rFonts w:eastAsia="Times New Roman" w:cs="Times New Roman"/>
          <w:szCs w:val="24"/>
        </w:rPr>
        <w:t>ικαιοσύνη.</w:t>
      </w:r>
    </w:p>
    <w:p w14:paraId="6900E42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900E42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Τον λόγο έχει ο κ</w:t>
      </w:r>
      <w:r>
        <w:rPr>
          <w:rFonts w:eastAsia="Times New Roman" w:cs="Times New Roman"/>
          <w:szCs w:val="24"/>
        </w:rPr>
        <w:t>ύριος</w:t>
      </w:r>
      <w:r>
        <w:rPr>
          <w:rFonts w:eastAsia="Times New Roman" w:cs="Times New Roman"/>
          <w:szCs w:val="24"/>
        </w:rPr>
        <w:t xml:space="preserve"> Υπουργός για πέντε λεπτά.</w:t>
      </w:r>
    </w:p>
    <w:p w14:paraId="6900E42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Ευχαριστώ, κυρί</w:t>
      </w:r>
      <w:r>
        <w:rPr>
          <w:rFonts w:eastAsia="Times New Roman" w:cs="Times New Roman"/>
          <w:szCs w:val="24"/>
        </w:rPr>
        <w:t>α Πρόεδρε.</w:t>
      </w:r>
    </w:p>
    <w:p w14:paraId="6900E42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μου κάνει εντύπωση ότι κάθε φορά που έχουμε συζήτηση νομοσχεδίου και υπάρχουν μερικές τροπολογίες, όλοι κατηγορούν την Κυβέρνηση γιατί φέρνει τροπολογίες. Βεβαίως η προηγούμενη κυβέρνηση είχε σπάσει κάθε ρεκόρ. Αυτό </w:t>
      </w:r>
      <w:r>
        <w:rPr>
          <w:rFonts w:eastAsia="Times New Roman" w:cs="Times New Roman"/>
          <w:szCs w:val="24"/>
        </w:rPr>
        <w:t xml:space="preserve">το παρακάμπτουμε. Η Ελλάδα γεννήθηκε τον Ιανουάριο του 2015 και το Κοινοβούλιο λειτουργεί από το 2015 και μετά! Ας το παρακάμψουμε, λοιπόν, αυτό μέχρι και την τελευταία ώρα. </w:t>
      </w:r>
    </w:p>
    <w:p w14:paraId="6900E42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Εκείνο, όμως, που μου κάνει εντύπωση είναι ότι αυτοί οι οποίοι κατηγορούν την Κυβ</w:t>
      </w:r>
      <w:r>
        <w:rPr>
          <w:rFonts w:eastAsia="Times New Roman" w:cs="Times New Roman"/>
          <w:szCs w:val="24"/>
        </w:rPr>
        <w:t>έρνηση ότι φέρνει τροπολογίες και εκτρέπει τη συζήτηση από το νομοσχέδιο, είναι οι ίδιοι Βουλευτές που όταν παίρνουν τον λόγο δεν αναφέρονται καθόλου στο νομοσχέδιο, ούτε καν στις τροπολογίες, αλλά σε άσχετα θέματα της επικαιρότητας γιατί έτσι νομίζουν ότι</w:t>
      </w:r>
      <w:r>
        <w:rPr>
          <w:rFonts w:eastAsia="Times New Roman" w:cs="Times New Roman"/>
          <w:szCs w:val="24"/>
        </w:rPr>
        <w:t xml:space="preserve"> τέλος πάντων κάτι έχουν να πουν.</w:t>
      </w:r>
    </w:p>
    <w:p w14:paraId="6900E43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κατά κύριο λόγο η πλειοψηφία αναφέρθηκε στο θέμα του Υπουργού Άμυνας –θα αναφερθώ μετά, για να κλείσει αυτή η ιστορία- και στην ομιλία του Πρωθυπουργού στο Υπουργικό Συμβούλιο. </w:t>
      </w:r>
    </w:p>
    <w:p w14:paraId="6900E431" w14:textId="77777777" w:rsidR="0091451A" w:rsidRDefault="0014380A">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Πού θα φθάσει η υποκρισία επιτέλους; </w:t>
      </w:r>
      <w:r>
        <w:rPr>
          <w:rFonts w:eastAsia="Times New Roman" w:cs="Times New Roman"/>
          <w:szCs w:val="24"/>
        </w:rPr>
        <w:t xml:space="preserve">Οι τροπολογίες σάς «μάραναν»; Εδώ τα 2/3 των ομιλιών σας ήταν για άσχετα θέματα, ούτε καν για τα ζητήματα των τροπολογιών, τις περισσότερες από τις οποίες -προσέξτε εδώ το ακόμα μεγαλύτερο ενδιαφέρον- λίγο έως πολύ τις υπερψηφίζει η πλειοψηφία της Βουλής, </w:t>
      </w:r>
      <w:r>
        <w:rPr>
          <w:rFonts w:eastAsia="Times New Roman" w:cs="Times New Roman"/>
          <w:szCs w:val="24"/>
        </w:rPr>
        <w:t>όχι μόνο η κυβερνητική πλειοψηφία, αλλά μία ευρύτερη πλειοψηφία που αναγνωρίζει εξ αυτού η ανάγκη να έλθουν προς συζήτηση στην Ολομέλεια. Αυτό είναι το πρώτο που ήθελα να πω όσον αφορά την υποκρισία.</w:t>
      </w:r>
    </w:p>
    <w:p w14:paraId="6900E432" w14:textId="77777777" w:rsidR="0091451A" w:rsidRDefault="0014380A">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Εσείς δώσατε το παράδειγμα, κύριε </w:t>
      </w:r>
      <w:r>
        <w:rPr>
          <w:rFonts w:eastAsia="Times New Roman" w:cs="Times New Roman"/>
          <w:szCs w:val="24"/>
        </w:rPr>
        <w:t>Υπουργέ.</w:t>
      </w:r>
    </w:p>
    <w:p w14:paraId="6900E433" w14:textId="77777777" w:rsidR="0091451A" w:rsidRDefault="0014380A">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Θα μπορούσατε να τα είχατε αποφύγει αυτά.</w:t>
      </w:r>
    </w:p>
    <w:p w14:paraId="6900E434" w14:textId="77777777" w:rsidR="0091451A" w:rsidRDefault="0014380A">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b/>
          <w:bCs/>
          <w:color w:val="242424"/>
        </w:rPr>
        <w:t>ΣΤΑΥΡΟΣ ΚΟΝΤΟΝΗΣ (Υπουργός Δικαιοσύνης, Διαφάνειας και Ανθρωπίνων Δικαιωμάτων):</w:t>
      </w:r>
      <w:r>
        <w:rPr>
          <w:rFonts w:eastAsia="Times New Roman" w:cs="Times New Roman"/>
          <w:szCs w:val="24"/>
        </w:rPr>
        <w:t xml:space="preserve"> Το δεύτερο που θέλω να τονίσω είναι το εξής. </w:t>
      </w:r>
    </w:p>
    <w:p w14:paraId="6900E435" w14:textId="77777777" w:rsidR="0091451A" w:rsidRDefault="0014380A">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αναφερθήκατε στα θέματα</w:t>
      </w:r>
      <w:r>
        <w:rPr>
          <w:rFonts w:eastAsia="Times New Roman" w:cs="Times New Roman"/>
          <w:szCs w:val="24"/>
        </w:rPr>
        <w:t xml:space="preserve"> που έθιξε και ο Πρωθυπουργός στο Υπουργικό Συμβούλιο. Ρωτάω λοιπόν εσάς, τους Βουλευτές της Αντιπολίτευσης, το εξής. Είναι κακό που συνδέεται επιτέλους μία απόφαση ενός οργάνου της Ευρωπαϊκής Ένωσης, όπως είναι το </w:t>
      </w:r>
      <w:proofErr w:type="spellStart"/>
      <w:r>
        <w:rPr>
          <w:rFonts w:eastAsia="Times New Roman" w:cs="Times New Roman"/>
          <w:szCs w:val="24"/>
          <w:lang w:val="en-US"/>
        </w:rPr>
        <w:t>E</w:t>
      </w:r>
      <w:r>
        <w:rPr>
          <w:rFonts w:eastAsia="Times New Roman" w:cs="Times New Roman"/>
          <w:szCs w:val="24"/>
          <w:lang w:val="en-US"/>
        </w:rPr>
        <w:t>urogroup</w:t>
      </w:r>
      <w:proofErr w:type="spellEnd"/>
      <w:r>
        <w:rPr>
          <w:rFonts w:eastAsia="Times New Roman" w:cs="Times New Roman"/>
          <w:szCs w:val="24"/>
        </w:rPr>
        <w:t xml:space="preserve"> –και φαντάζομαι θα επιβεβαιωθεί</w:t>
      </w:r>
      <w:r>
        <w:rPr>
          <w:rFonts w:eastAsia="Times New Roman" w:cs="Times New Roman"/>
          <w:szCs w:val="24"/>
        </w:rPr>
        <w:t xml:space="preserve"> και από τη Σύνοδο Κορυφής- με τη ρήτρα ανάπτυξης; </w:t>
      </w:r>
    </w:p>
    <w:p w14:paraId="6900E436" w14:textId="77777777" w:rsidR="0091451A" w:rsidRDefault="0014380A">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Αυτό δεν ήταν ένα ζητούμενο για την αποπληρωμή του χρέους; Δεν ήταν ένα ζητούμενο του συνόλου του πολιτικού κόσμου, τουλάχιστον όσων μπορούσαν να καταλάβουν τι γίνεται και σε ποια θέση είχε οδηγήσει το ΠΑ</w:t>
      </w:r>
      <w:r>
        <w:rPr>
          <w:rFonts w:eastAsia="Times New Roman" w:cs="Times New Roman"/>
          <w:szCs w:val="24"/>
        </w:rPr>
        <w:t>ΣΟΚ και η Νέα Δημοκρατία τριάντα χρόνια αυτή τη χώρα; Δεν ήταν ένα αίτημα που όλοι λέγαμε ότι είναι ένα δίκαιο αίτημα; Δεν αναφέραμε όλες οι πτέρυγες ότι κάτι τέτοιο είχε συμβεί με την περίπτωση της Γερμανίας μετά τον Β΄ Παγκόσμιο Πόλεμο; Γιατί αυτό δεν εί</w:t>
      </w:r>
      <w:r>
        <w:rPr>
          <w:rFonts w:eastAsia="Times New Roman" w:cs="Times New Roman"/>
          <w:szCs w:val="24"/>
        </w:rPr>
        <w:t>ναι θετικό τώρα που το πέτυχε η ελληνική Κυβέρνηση; Να μου το εξηγήσει κάποιος.</w:t>
      </w:r>
    </w:p>
    <w:p w14:paraId="6900E437" w14:textId="77777777" w:rsidR="0091451A" w:rsidRDefault="0014380A">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Γ</w:t>
      </w:r>
      <w:r>
        <w:rPr>
          <w:rFonts w:eastAsia="Times New Roman" w:cs="Times New Roman"/>
          <w:szCs w:val="24"/>
        </w:rPr>
        <w:t xml:space="preserve">ιατί, κύριοι της Κεντροαριστεράς -που έχετε εξελιχθεί για να μην πω σε Κεντροδεξιά, αλλά σε </w:t>
      </w:r>
      <w:proofErr w:type="spellStart"/>
      <w:r>
        <w:rPr>
          <w:rFonts w:eastAsia="Times New Roman" w:cs="Times New Roman"/>
          <w:szCs w:val="24"/>
        </w:rPr>
        <w:t>αλληθωρίζοντες</w:t>
      </w:r>
      <w:proofErr w:type="spellEnd"/>
      <w:r>
        <w:rPr>
          <w:rFonts w:eastAsia="Times New Roman" w:cs="Times New Roman"/>
          <w:szCs w:val="24"/>
        </w:rPr>
        <w:t xml:space="preserve"> προς τη Νέα Δημοκρατία- αυτό επαινείται από τον κύριο εκπρόσωπο της </w:t>
      </w:r>
      <w:r>
        <w:rPr>
          <w:rFonts w:eastAsia="Times New Roman" w:cs="Times New Roman"/>
          <w:szCs w:val="24"/>
        </w:rPr>
        <w:t>σοσιαλιστικής ομάδας στο Ευρωκοινοβούλιο και εσείς δεν βρίσκετε μία καλή κουβέντα να πείτε; Γιατί;</w:t>
      </w:r>
    </w:p>
    <w:p w14:paraId="6900E438" w14:textId="77777777" w:rsidR="0091451A" w:rsidRDefault="0014380A">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Δεν είναι επίσης θετικό το γεγονός ότι έχουμε πλέον ένα σαφή ορίζοντα εξόδου από τα μνημόνια και την επιτήρηση, όπως και έναν καθαρό οδικό χάρτη για τη ρύθμι</w:t>
      </w:r>
      <w:r>
        <w:rPr>
          <w:rFonts w:eastAsia="Times New Roman" w:cs="Times New Roman"/>
          <w:szCs w:val="24"/>
        </w:rPr>
        <w:t>ση του χρέους; Μα, αυτό δεν λέγατε ότι επιδιώκατε και εσείς ως κυβέρνηση; Γιατί τώρα που το πετυχαίνει η Κυβέρνηση λέτε ότι δεν έγινε τίποτα και ότι αδίκως πανηγυρίζει;</w:t>
      </w:r>
    </w:p>
    <w:p w14:paraId="6900E439" w14:textId="77777777" w:rsidR="0091451A" w:rsidRDefault="0014380A">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Κατά πρώτον, εμείς έχουμε πει ότι δεν πανηγυρίζουμε. Όμως, πρέπει να πούμε ότι αυτά </w:t>
      </w:r>
      <w:r>
        <w:rPr>
          <w:rFonts w:eastAsia="Times New Roman" w:cs="Times New Roman"/>
          <w:szCs w:val="24"/>
        </w:rPr>
        <w:t>είναι επιτεύγματα αυτής της Κυβέρνησης και της διαπραγμάτευσης που με κόπο έκανε.</w:t>
      </w:r>
    </w:p>
    <w:p w14:paraId="6900E43A" w14:textId="77777777" w:rsidR="0091451A" w:rsidRDefault="0014380A">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αναφέρεστε στα πλεονάσματα. Μα, θυμάστε τι πλεονάσματα είχε συμφωνήσει η προηγούμενη κυβέρνηση ΠΑΣΟΚ και Νέας Δημοκρατίας; </w:t>
      </w:r>
      <w:r>
        <w:rPr>
          <w:rFonts w:eastAsia="Times New Roman" w:cs="Times New Roman"/>
          <w:szCs w:val="24"/>
        </w:rPr>
        <w:t>Γ</w:t>
      </w:r>
      <w:r>
        <w:rPr>
          <w:rFonts w:eastAsia="Times New Roman" w:cs="Times New Roman"/>
          <w:szCs w:val="24"/>
        </w:rPr>
        <w:t>ιατί δεν λέτε ότι με τη συμφωνία που πετύχ</w:t>
      </w:r>
      <w:r>
        <w:rPr>
          <w:rFonts w:eastAsia="Times New Roman" w:cs="Times New Roman"/>
          <w:szCs w:val="24"/>
        </w:rPr>
        <w:t xml:space="preserve">αμε εμείς, γλιτώσαμε τον ελληνικό λαό από 20 δισεκατομμύρια από φόρους και μειώσεις; Και αυτό κακό είναι; Έπρεπε να πάρουμε αυτό που εσείς δίνατε τότε και μας λέγατε να το πάρουμε και εμείς, χωρίς να ρίξουμε μία ματιά; </w:t>
      </w:r>
    </w:p>
    <w:p w14:paraId="6900E43B" w14:textId="77777777" w:rsidR="0091451A" w:rsidRDefault="0014380A">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Είναι κακό που αποδεικνύεται ότι αυτ</w:t>
      </w:r>
      <w:r>
        <w:rPr>
          <w:rFonts w:eastAsia="Times New Roman" w:cs="Times New Roman"/>
          <w:szCs w:val="24"/>
        </w:rPr>
        <w:t xml:space="preserve">ή η πορεία των πραγμάτων φέρνει και αποτελέσματα; Αποκλιμακώθηκαν τα επιτόκια των ελληνικών ομολόγων αμέσως και υπάρχει μία σταδιακή πτώση. Αυτό δεν είναι προς όφελος του ελληνικού λαού; Είναι κακό και αυτό; </w:t>
      </w:r>
    </w:p>
    <w:p w14:paraId="6900E43C" w14:textId="77777777" w:rsidR="0091451A" w:rsidRDefault="0014380A">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Βρισκόμαστε λοιπόν εδώ σε μία κατάσταση, η οποί</w:t>
      </w:r>
      <w:r>
        <w:rPr>
          <w:rFonts w:eastAsia="Times New Roman" w:cs="Times New Roman"/>
          <w:szCs w:val="24"/>
        </w:rPr>
        <w:t>α ξεπερνάει κάθε όριο. Ό,τι κάνει αυτή η Κυβέρνηση και τα πλέον οφθαλμοφαν</w:t>
      </w:r>
      <w:r>
        <w:rPr>
          <w:rFonts w:eastAsia="Times New Roman" w:cs="Times New Roman"/>
          <w:szCs w:val="24"/>
        </w:rPr>
        <w:t>ώς</w:t>
      </w:r>
      <w:r>
        <w:rPr>
          <w:rFonts w:eastAsia="Times New Roman" w:cs="Times New Roman"/>
          <w:szCs w:val="24"/>
        </w:rPr>
        <w:t xml:space="preserve"> θετικά, έρχεσθε εδώ να τα επικρίνετε και να μην πείτε έναν καλό λόγο, ότι πράγματι αυτό το πέτυχε η Κυβέρνηση με δυσκολίες, με κόπους, θα μπορούσε καλύτερα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Θα μπορούσατε να</w:t>
      </w:r>
      <w:r>
        <w:rPr>
          <w:rFonts w:eastAsia="Times New Roman" w:cs="Times New Roman"/>
          <w:szCs w:val="24"/>
        </w:rPr>
        <w:t xml:space="preserve"> κάνετε εκεί μία κριτική, αλλά αυτή η ισοπέδωση ξεπερνάει κάθε όριο.</w:t>
      </w:r>
    </w:p>
    <w:p w14:paraId="6900E43D" w14:textId="77777777" w:rsidR="0091451A" w:rsidRDefault="0014380A">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είναι γεγονός ότι έχει μπει η Αντιπολίτευση σε μία ατραπό μετά την κινδυνολογία ότι δεν θα κλείσει η δεύτερη αξιολόγηση και ότι εδώ δεν έχει συμβεί τίποτα, α</w:t>
      </w:r>
      <w:r>
        <w:rPr>
          <w:rFonts w:eastAsia="Times New Roman" w:cs="Times New Roman"/>
          <w:szCs w:val="24"/>
        </w:rPr>
        <w:t>κριβώς γιατί διαψεύδεται συνεχώς και με αυτόν τον τρόπο καταλήγει πάντοτε στο σημείο μηδέν.</w:t>
      </w:r>
    </w:p>
    <w:p w14:paraId="6900E43E" w14:textId="77777777" w:rsidR="0091451A" w:rsidRDefault="0014380A">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όμως που μου κάνει εντύπωση είναι η αναφορά του κ. Θεοχαρόπουλου –που δεν είναι τώρα μέσα στην Αίθουσα- στο 2014. Λυπάμαι ειλικρινά γιατί η ΔΗΜΑΡ το 2014 είχε </w:t>
      </w:r>
      <w:r>
        <w:rPr>
          <w:rFonts w:eastAsia="Times New Roman" w:cs="Times New Roman"/>
          <w:szCs w:val="24"/>
        </w:rPr>
        <w:t>αποχωρήσει από την Κυβέρνηση Συνεργασίας. Επικαλέστηκε σε αυτήν την Αίθουσα τους ισχυρισμούς της Νέας Δημοκρατίας περί εξόδου στις αγορές το 2014.</w:t>
      </w:r>
    </w:p>
    <w:p w14:paraId="6900E43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Μα, γι’ αυτούς τους λόγους είχε αποχωρήσει η ΔΗΜΑΡ από την Κυβέρνηση! Τα ξέχασε ο κ. Θεοχαρόπουλος ή θεώρησε </w:t>
      </w:r>
      <w:r>
        <w:rPr>
          <w:rFonts w:eastAsia="Times New Roman" w:cs="Times New Roman"/>
          <w:szCs w:val="24"/>
        </w:rPr>
        <w:t xml:space="preserve">ότι η συμμετοχή της ΔΗΜΑΡ είναι στο διηνεκές στο πλευρό της </w:t>
      </w:r>
      <w:r>
        <w:rPr>
          <w:rFonts w:eastAsia="Times New Roman"/>
          <w:bCs/>
        </w:rPr>
        <w:t>Νέας Δημοκρατίας</w:t>
      </w:r>
      <w:r>
        <w:rPr>
          <w:rFonts w:eastAsia="Times New Roman" w:cs="Times New Roman"/>
          <w:szCs w:val="24"/>
        </w:rPr>
        <w:t xml:space="preserve">; </w:t>
      </w:r>
    </w:p>
    <w:p w14:paraId="6900E44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Ο </w:t>
      </w:r>
      <w:proofErr w:type="spellStart"/>
      <w:r>
        <w:rPr>
          <w:rFonts w:eastAsia="Times New Roman" w:cs="Times New Roman"/>
          <w:szCs w:val="24"/>
        </w:rPr>
        <w:t>ο</w:t>
      </w:r>
      <w:proofErr w:type="spellEnd"/>
      <w:r>
        <w:rPr>
          <w:rFonts w:eastAsia="Times New Roman" w:cs="Times New Roman"/>
          <w:szCs w:val="24"/>
        </w:rPr>
        <w:t xml:space="preserve"> κ. Θεοχαρόπουλος δεν έχει υπόψη του ότι το 2014 είχε βγει η Ελλάδα στις αγορές, αν θυμόσαστε καλά, με ένα ομόλογο το οποίο το πληρώσαμε χρυσό! Ήταν η απόπειρα του κ. Σαμαρά </w:t>
      </w:r>
      <w:r>
        <w:rPr>
          <w:rFonts w:eastAsia="Times New Roman" w:cs="Times New Roman"/>
          <w:szCs w:val="24"/>
        </w:rPr>
        <w:t xml:space="preserve">να μας πείσει ότι βγαίνουμε στις αγορές! Τα ξέχασε αυτά ο κ. Θεοχαρόπουλος; </w:t>
      </w:r>
    </w:p>
    <w:p w14:paraId="6900E44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Τι να πει κανένας για το σημείο που έχει φθάσει η ΔΗΜΑΡ; Τι να πει κανένας; Δεν υπάρχουν λόγια. Ακόμη δεν γνωρίζετε ότι είχατε φύγει από τη συγκυβέρνηση το 2014; Είμαστε στο 2017!</w:t>
      </w:r>
      <w:r>
        <w:rPr>
          <w:rFonts w:eastAsia="Times New Roman" w:cs="Times New Roman"/>
          <w:szCs w:val="24"/>
        </w:rPr>
        <w:t xml:space="preserve"> </w:t>
      </w:r>
    </w:p>
    <w:p w14:paraId="6900E442" w14:textId="77777777" w:rsidR="0091451A" w:rsidRDefault="0014380A">
      <w:pPr>
        <w:spacing w:line="600" w:lineRule="auto"/>
        <w:ind w:firstLine="720"/>
        <w:contextualSpacing/>
        <w:jc w:val="both"/>
        <w:rPr>
          <w:rFonts w:eastAsia="Times New Roman" w:cs="Times New Roman"/>
          <w:szCs w:val="24"/>
        </w:rPr>
      </w:pPr>
      <w:r>
        <w:rPr>
          <w:rFonts w:eastAsia="Times New Roman"/>
          <w:bCs/>
        </w:rPr>
        <w:t>Κυρίες και κύριοι συνάδελφοι,</w:t>
      </w:r>
      <w:r>
        <w:rPr>
          <w:rFonts w:eastAsia="Times New Roman" w:cs="Times New Roman"/>
          <w:szCs w:val="24"/>
        </w:rPr>
        <w:t xml:space="preserve"> πολλά ειπώθηκαν για την υποτιθέμενη συνομιλία του Υπουργού Άμυνας. </w:t>
      </w:r>
      <w:r>
        <w:rPr>
          <w:rFonts w:eastAsia="Times New Roman" w:cs="Times New Roman"/>
          <w:szCs w:val="24"/>
        </w:rPr>
        <w:t>Μ</w:t>
      </w:r>
      <w:r>
        <w:rPr>
          <w:rFonts w:eastAsia="Times New Roman" w:cs="Times New Roman"/>
          <w:szCs w:val="24"/>
        </w:rPr>
        <w:t xml:space="preserve">άλιστα, ενώ η συζήτηση είχε εξελιχθεί απολύτως ομαλά από τους εισηγητές όλων των κομμάτων, ξαφνικά </w:t>
      </w:r>
      <w:proofErr w:type="spellStart"/>
      <w:r>
        <w:rPr>
          <w:rFonts w:eastAsia="Times New Roman" w:cs="Times New Roman"/>
          <w:szCs w:val="24"/>
        </w:rPr>
        <w:t>παρενεβλήθη</w:t>
      </w:r>
      <w:proofErr w:type="spellEnd"/>
      <w:r>
        <w:rPr>
          <w:rFonts w:eastAsia="Times New Roman" w:cs="Times New Roman"/>
          <w:szCs w:val="24"/>
        </w:rPr>
        <w:t xml:space="preserve"> ο Αντιπρόεδρος της </w:t>
      </w:r>
      <w:r>
        <w:rPr>
          <w:rFonts w:eastAsia="Times New Roman"/>
          <w:bCs/>
        </w:rPr>
        <w:t>Νέας Δημοκρατίας</w:t>
      </w:r>
      <w:r>
        <w:rPr>
          <w:rFonts w:eastAsia="Times New Roman" w:cs="Times New Roman"/>
          <w:szCs w:val="24"/>
        </w:rPr>
        <w:t xml:space="preserve"> για να θέ</w:t>
      </w:r>
      <w:r>
        <w:rPr>
          <w:rFonts w:eastAsia="Times New Roman" w:cs="Times New Roman"/>
          <w:szCs w:val="24"/>
        </w:rPr>
        <w:t xml:space="preserve">σει αυτό το θέμα. </w:t>
      </w:r>
    </w:p>
    <w:p w14:paraId="6900E44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Κατά πρώτον, εγώ καταλαβαίνω ότι η Νέα Δημοκρατία είναι σε απόλυτη σύγχυση, διότι έπρεπε να έρθει ο Αντιπρόεδρος της </w:t>
      </w:r>
      <w:r>
        <w:rPr>
          <w:rFonts w:eastAsia="Times New Roman"/>
          <w:bCs/>
        </w:rPr>
        <w:t>Νέας Δημοκρατίας</w:t>
      </w:r>
      <w:r>
        <w:rPr>
          <w:rFonts w:eastAsia="Times New Roman" w:cs="Times New Roman"/>
          <w:szCs w:val="24"/>
        </w:rPr>
        <w:t xml:space="preserve"> για να θέσει αυτό το θέμα στη Βουλή, ενώ είχαν μιλήσει αρκετοί ομιλητές και είχαν θέσει τα ζητήματα, όπ</w:t>
      </w:r>
      <w:r>
        <w:rPr>
          <w:rFonts w:eastAsia="Times New Roman" w:cs="Times New Roman"/>
          <w:szCs w:val="24"/>
        </w:rPr>
        <w:t>ως οι ίδιοι νόμιζαν. Μα, δεν είναι όμως, μόνο αυτό.</w:t>
      </w:r>
    </w:p>
    <w:p w14:paraId="6900E44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Η Νέα Δημοκρατία έχει καταθέσει ερώτηση του κ. Παναγιωτόπουλου με τη διαδικασία του Κοινοβουλευτικού Ελέγχου και μάλιστα, δήλωσα και στην </w:t>
      </w:r>
      <w:r>
        <w:rPr>
          <w:rFonts w:eastAsia="Times New Roman" w:cs="Times New Roman"/>
          <w:szCs w:val="24"/>
        </w:rPr>
        <w:t>ε</w:t>
      </w:r>
      <w:r>
        <w:rPr>
          <w:rFonts w:eastAsia="Times New Roman" w:cs="Times New Roman"/>
          <w:szCs w:val="24"/>
        </w:rPr>
        <w:t>πιτροπή ότι θα απαντηθούν τα ερωτήματα με τη διαδικασία που προβλ</w:t>
      </w:r>
      <w:r>
        <w:rPr>
          <w:rFonts w:eastAsia="Times New Roman" w:cs="Times New Roman"/>
          <w:szCs w:val="24"/>
        </w:rPr>
        <w:t>έπει ο Κανονισμός. Μετά από δύο-τρεις μέρες ο κ. Άδωνις Γεωργιάδης πάλι τι κάνει; Υποβάλλει επίκαιρη ερώτηση!</w:t>
      </w:r>
    </w:p>
    <w:p w14:paraId="6900E44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Χαίρομαι, κύριε Θεοχαρόπουλε, που ήρθατε. Θα ακούσατε ότι σας υπέμνησα ότι το 2014 η ΔΗΜΑΡ είχε αποχωρήσει από την Κυβέρνηση.</w:t>
      </w:r>
    </w:p>
    <w:p w14:paraId="6900E44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ΑΘΑΝΑΣΙΟΣ ΘΕΟΧΑΡΟΠΟΥ</w:t>
      </w:r>
      <w:r>
        <w:rPr>
          <w:rFonts w:eastAsia="Times New Roman" w:cs="Times New Roman"/>
          <w:b/>
          <w:szCs w:val="24"/>
        </w:rPr>
        <w:t>ΛΟΣ:</w:t>
      </w:r>
      <w:r>
        <w:rPr>
          <w:rFonts w:eastAsia="Times New Roman" w:cs="Times New Roman"/>
          <w:szCs w:val="24"/>
        </w:rPr>
        <w:t xml:space="preserve"> Βεβαίως.</w:t>
      </w:r>
    </w:p>
    <w:p w14:paraId="6900E44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Ελπίζω να το λάβετε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w:t>
      </w:r>
    </w:p>
    <w:p w14:paraId="6900E44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Βεβαίως, θα σας απαντήσω μετά.</w:t>
      </w:r>
    </w:p>
    <w:p w14:paraId="6900E44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w:t>
      </w:r>
      <w:r>
        <w:rPr>
          <w:rFonts w:eastAsia="Times New Roman" w:cs="Times New Roman"/>
          <w:b/>
          <w:szCs w:val="24"/>
        </w:rPr>
        <w:t>μάτων):</w:t>
      </w:r>
      <w:r>
        <w:rPr>
          <w:rFonts w:eastAsia="Times New Roman" w:cs="Times New Roman"/>
          <w:szCs w:val="24"/>
        </w:rPr>
        <w:t xml:space="preserve"> Μακάρι.</w:t>
      </w:r>
    </w:p>
    <w:p w14:paraId="6900E44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Τι έγινε, λοιπόν, και ο κ. Άδωνις Γεωργιάδης κατέθεσε, μετά από δύο μέρες από την ερώτηση του κ. Παναγιωτόπουλου, επίκαιρη ερώτηση; </w:t>
      </w:r>
    </w:p>
    <w:p w14:paraId="6900E44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lastRenderedPageBreak/>
        <w:t>ΝΙΚΟΛΑΟΣ ΠΑΝΑΓΙΩΤΟΠΟΥΛΟΣ:</w:t>
      </w:r>
      <w:r>
        <w:rPr>
          <w:rFonts w:eastAsia="Times New Roman" w:cs="Times New Roman"/>
          <w:szCs w:val="24"/>
        </w:rPr>
        <w:t xml:space="preserve"> Σε άλλον Υπουργό με άλλη ιδιότητα.</w:t>
      </w:r>
    </w:p>
    <w:p w14:paraId="6900E44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w:t>
      </w:r>
      <w:r>
        <w:rPr>
          <w:rFonts w:eastAsia="Times New Roman" w:cs="Times New Roman"/>
          <w:b/>
          <w:szCs w:val="24"/>
        </w:rPr>
        <w:t>ειας και Ανθρωπίνων Δικαιωμάτων):</w:t>
      </w:r>
      <w:r>
        <w:rPr>
          <w:rFonts w:eastAsia="Times New Roman" w:cs="Times New Roman"/>
          <w:szCs w:val="24"/>
        </w:rPr>
        <w:t xml:space="preserve"> Είναι προφανές ότι δεν συνεννοείστε σε ποιους καταθέτετε ερώτηση και με ποια διαδικασία. Αλλά δεν είναι ότι δεν συνεννοείστε. Το θέμα είναι ότι καταλαβαίνετε ότι εδώ υπάρχει μέγα θέμα να υπερασπίζεστε επιχειρηματικά συμφέρ</w:t>
      </w:r>
      <w:r>
        <w:rPr>
          <w:rFonts w:eastAsia="Times New Roman" w:cs="Times New Roman"/>
          <w:szCs w:val="24"/>
        </w:rPr>
        <w:t xml:space="preserve">οντα. Είναι μέγα θέμα. </w:t>
      </w:r>
      <w:r>
        <w:rPr>
          <w:rFonts w:eastAsia="Times New Roman" w:cs="Times New Roman"/>
          <w:szCs w:val="24"/>
        </w:rPr>
        <w:t>Ν</w:t>
      </w:r>
      <w:r>
        <w:rPr>
          <w:rFonts w:eastAsia="Times New Roman" w:cs="Times New Roman"/>
          <w:szCs w:val="24"/>
        </w:rPr>
        <w:t xml:space="preserve">α ταυτίζεστε με τις εφημερίδες εκείνες που ανήκουν στο κύκλο συμφερόντων ενός συγκεκριμένου επιχειρηματία. </w:t>
      </w:r>
      <w:r>
        <w:rPr>
          <w:rFonts w:eastAsia="Times New Roman" w:cs="Times New Roman"/>
          <w:szCs w:val="24"/>
        </w:rPr>
        <w:t>Λ</w:t>
      </w:r>
      <w:r>
        <w:rPr>
          <w:rFonts w:eastAsia="Times New Roman" w:cs="Times New Roman"/>
          <w:szCs w:val="24"/>
        </w:rPr>
        <w:t>ογικά, υπάρχουν άνθρωποι και σε εσάς οι οποίοι αντιλαμβάνονται ότι εδώ υπάρχει ένα πρόβλημα.</w:t>
      </w:r>
    </w:p>
    <w:p w14:paraId="6900E44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Ξαναλέω, κύριοι συνάδελφοι, το </w:t>
      </w:r>
      <w:r>
        <w:rPr>
          <w:rFonts w:eastAsia="Times New Roman" w:cs="Times New Roman"/>
          <w:szCs w:val="24"/>
        </w:rPr>
        <w:t>πολύ απλό. Έχουμε δημοσίευση κάποιων διαλόγων. Ξέρετε εσείς αν αυτοί οι διάλογοι έχουν συνέχεια ή είναι προϊόν συρραφής ή αν ακόμα υπάρχει και παρεμβολή; Κανένας δεν το γνωρίζει. Ξέρετε αν έγιναν και σε ποιον χρόνο; Κανένας δεν το γνωρίζει. Γίνεται έρευνα;</w:t>
      </w:r>
      <w:r>
        <w:rPr>
          <w:rFonts w:eastAsia="Times New Roman" w:cs="Times New Roman"/>
          <w:szCs w:val="24"/>
        </w:rPr>
        <w:t xml:space="preserve"> Γίνεται έρευνα. Γιατί, λοιπόν, σηκώνεται όλη αυτή η κατάσταση; Ενήργησε η </w:t>
      </w:r>
      <w:r>
        <w:rPr>
          <w:rFonts w:eastAsia="Times New Roman" w:cs="Times New Roman"/>
          <w:szCs w:val="24"/>
        </w:rPr>
        <w:t>δ</w:t>
      </w:r>
      <w:r>
        <w:rPr>
          <w:rFonts w:eastAsia="Times New Roman" w:cs="Times New Roman"/>
          <w:szCs w:val="24"/>
        </w:rPr>
        <w:t xml:space="preserve">ικαιοσύνη πουθενά με μεροληψία; Σας ερωτώ! Ενήργησε με μεροληψία; Πουθενά! </w:t>
      </w:r>
    </w:p>
    <w:p w14:paraId="6900E44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Εμείς έρευνα ζητάμε.</w:t>
      </w:r>
    </w:p>
    <w:p w14:paraId="6900E44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w:t>
      </w:r>
      <w:r>
        <w:rPr>
          <w:rFonts w:eastAsia="Times New Roman" w:cs="Times New Roman"/>
          <w:b/>
          <w:szCs w:val="24"/>
        </w:rPr>
        <w:t>πίνων Δικαιωμάτων):</w:t>
      </w:r>
      <w:r>
        <w:rPr>
          <w:rFonts w:eastAsia="Times New Roman" w:cs="Times New Roman"/>
          <w:szCs w:val="24"/>
        </w:rPr>
        <w:t xml:space="preserve"> Κάτι το οποίο μου κάνει εντύπωση, αν και το </w:t>
      </w:r>
      <w:r>
        <w:rPr>
          <w:rFonts w:eastAsia="Times New Roman" w:cs="Times New Roman"/>
          <w:szCs w:val="24"/>
        </w:rPr>
        <w:lastRenderedPageBreak/>
        <w:t>είπα τρεις φορές εγώ στην ομιλία μου, είναι το εξής. Αν υποτεθεί και αν πάρουμε ως υπόθεση εργασίας ότι υπήρξε συνομιλία του Υπουργού Άμυνας, θα είχατε δίκιο να λέγατε ότι αυτοδυνάμως ο Υπουργ</w:t>
      </w:r>
      <w:r>
        <w:rPr>
          <w:rFonts w:eastAsia="Times New Roman" w:cs="Times New Roman"/>
          <w:szCs w:val="24"/>
        </w:rPr>
        <w:t>ός Άμυνας πήρε έναν κρατούμενο τηλέφωνο και τον προέτρεπε να πράξει τα νόμιμα. Θα είχατε ένα μέρος δίκιο. Εδώ, όμως, δεν έγιναν έτσι τα πράγματα.</w:t>
      </w:r>
    </w:p>
    <w:p w14:paraId="6900E45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Εσείς τι κάνετε σκοπίμως; </w:t>
      </w:r>
      <w:r>
        <w:rPr>
          <w:rFonts w:eastAsia="Times New Roman" w:cs="Times New Roman"/>
          <w:szCs w:val="24"/>
        </w:rPr>
        <w:t>Τ</w:t>
      </w:r>
      <w:r>
        <w:rPr>
          <w:rFonts w:eastAsia="Times New Roman" w:cs="Times New Roman"/>
          <w:szCs w:val="24"/>
        </w:rPr>
        <w:t>ο κάνετε κι εσείς και το ΠΑΣΟΚ. Βγάζετε από τον λογαριασμό ότι ο συγκεκριμένος κρατ</w:t>
      </w:r>
      <w:r>
        <w:rPr>
          <w:rFonts w:eastAsia="Times New Roman" w:cs="Times New Roman"/>
          <w:szCs w:val="24"/>
        </w:rPr>
        <w:t>ούμενος έχει δώσει μία συνέντευξη σε δημοσιογράφο στον οποίο παρέχει τη συγκατάθεσή του να τη δημοσιοποιήσει. Αυτό σας ενδιαφέρει; Και λέει πολλά ενδιαφέροντα πράγματα. Προσέξτε. Δεν λέω αληθή. Μπορεί να είναι και ψευδή. Προσέξτε.</w:t>
      </w:r>
    </w:p>
    <w:p w14:paraId="6900E45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Μπορεί να είναι και ψευδή</w:t>
      </w:r>
      <w:r>
        <w:rPr>
          <w:rFonts w:eastAsia="Times New Roman" w:cs="Times New Roman"/>
          <w:szCs w:val="24"/>
        </w:rPr>
        <w:t>, γι’ αυτό ακριβώς υπάρχει σε εξέλιξη έρευνα. Άρα δεν θα διαλέγετε εσείς από την αλληλουχία των γεγονότων όποια σας βολεύουν.</w:t>
      </w:r>
    </w:p>
    <w:p w14:paraId="6900E45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Αυτά τα αφήνουμε στη μπάντα;</w:t>
      </w:r>
    </w:p>
    <w:p w14:paraId="6900E45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w:t>
      </w:r>
      <w:r>
        <w:rPr>
          <w:rFonts w:eastAsia="Times New Roman" w:cs="Times New Roman"/>
          <w:b/>
          <w:szCs w:val="24"/>
        </w:rPr>
        <w:t>Δικαιωμάτων):</w:t>
      </w:r>
      <w:r>
        <w:rPr>
          <w:rFonts w:eastAsia="Times New Roman" w:cs="Times New Roman"/>
          <w:szCs w:val="24"/>
        </w:rPr>
        <w:t xml:space="preserve"> Η αλληλουχία των γεγονότων είναι δεδομένη και έτσι θα κριθεί ο καθένας.</w:t>
      </w:r>
    </w:p>
    <w:p w14:paraId="6900E45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Αναφέρθηκα εγώ σε ομιλίες;</w:t>
      </w:r>
    </w:p>
    <w:p w14:paraId="6900E45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Μη διακόπτετε συνεχώς.</w:t>
      </w:r>
    </w:p>
    <w:p w14:paraId="6900E45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λέμε, λοιπόν και πάλι ότι αυτή την ώρα η υπόθεση αυτή διερευνάται σε όλα τα επίπεδα από τη </w:t>
      </w:r>
      <w:r>
        <w:rPr>
          <w:rFonts w:eastAsia="Times New Roman" w:cs="Times New Roman"/>
          <w:szCs w:val="24"/>
        </w:rPr>
        <w:t>δ</w:t>
      </w:r>
      <w:r>
        <w:rPr>
          <w:rFonts w:eastAsia="Times New Roman" w:cs="Times New Roman"/>
          <w:szCs w:val="24"/>
        </w:rPr>
        <w:t>ικαιοσύνη. Σε όλα τα επίπεδα. Σας είπα δε, διότι αυτό το παρέλειψα -με ρώτησε ο κ. Γεωργιάδης, αλλά με διέκοψε ο Πρόεδρος, διότι είχα υπερβεί τον χρόνο- ότι έχω</w:t>
      </w:r>
      <w:r>
        <w:rPr>
          <w:rFonts w:eastAsia="Times New Roman" w:cs="Times New Roman"/>
          <w:szCs w:val="24"/>
        </w:rPr>
        <w:t xml:space="preserve"> ενημερωθεί από την κυρία εισαγγελέα, όταν ετέθη το θέμα της δικαστικής συνδρομής και σας είπα ότι ήδη έχει ενεργοποιηθεί η διαδικασία της δικαστικής συνδρομής μέσω του Υπουργείου Δικαιοσύνης και του Υπουργείου Εξωτερικών, για να διασταυρωθούν αυτά τα στοι</w:t>
      </w:r>
      <w:r>
        <w:rPr>
          <w:rFonts w:eastAsia="Times New Roman" w:cs="Times New Roman"/>
          <w:szCs w:val="24"/>
        </w:rPr>
        <w:t>χεία -προσέξτε, κύριοι Βουλευτές- που έδωσε στην εισαγγελέα ο κρατούμενος.</w:t>
      </w:r>
    </w:p>
    <w:p w14:paraId="6900E45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Τι έπρεπε να γίνει, κύριοι Βουλευτές; Να πούμε ότι εμείς δεν τα παίρνουμε; Να πούμε ότι εμείς δεν τα ελέγχουμε;</w:t>
      </w:r>
    </w:p>
    <w:p w14:paraId="6900E45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κύριοι Βουλευτές, μην ψάχνουμε εκεί που η </w:t>
      </w:r>
      <w:r>
        <w:rPr>
          <w:rFonts w:eastAsia="Times New Roman" w:cs="Times New Roman"/>
          <w:szCs w:val="24"/>
        </w:rPr>
        <w:t>δ</w:t>
      </w:r>
      <w:r>
        <w:rPr>
          <w:rFonts w:eastAsia="Times New Roman" w:cs="Times New Roman"/>
          <w:szCs w:val="24"/>
        </w:rPr>
        <w:t>ικαιοσύνη έχει κ</w:t>
      </w:r>
      <w:r>
        <w:rPr>
          <w:rFonts w:eastAsia="Times New Roman" w:cs="Times New Roman"/>
          <w:szCs w:val="24"/>
        </w:rPr>
        <w:t>άνει το καθήκον της.</w:t>
      </w:r>
    </w:p>
    <w:p w14:paraId="6900E45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Όχι, ψάχνουμε.</w:t>
      </w:r>
    </w:p>
    <w:p w14:paraId="6900E45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Ψάχνετε.</w:t>
      </w:r>
    </w:p>
    <w:p w14:paraId="6900E45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Όλα τα ψάχνουμε.</w:t>
      </w:r>
    </w:p>
    <w:p w14:paraId="6900E45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w:t>
      </w:r>
      <w:r>
        <w:rPr>
          <w:rFonts w:eastAsia="Times New Roman" w:cs="Times New Roman"/>
          <w:b/>
          <w:szCs w:val="24"/>
        </w:rPr>
        <w:t>καιωμάτων):</w:t>
      </w:r>
      <w:r>
        <w:rPr>
          <w:rFonts w:eastAsia="Times New Roman" w:cs="Times New Roman"/>
          <w:szCs w:val="24"/>
        </w:rPr>
        <w:t xml:space="preserve"> Να ψάξετε ό,τι θέλετε. Εγώ σας το λέω να μη χαλάτε τη ζαχαρένια σας και να μην πλειοδοτούμε σε ρεπορτάζ εφημερίδων οι </w:t>
      </w:r>
      <w:r>
        <w:rPr>
          <w:rFonts w:eastAsia="Times New Roman" w:cs="Times New Roman"/>
          <w:szCs w:val="24"/>
        </w:rPr>
        <w:lastRenderedPageBreak/>
        <w:t>οποίες ανήκουν σε επιχειρηματικά συμφέροντα και έχουν κάθε λόγο να γίνονται αυτά τα πράγματα.</w:t>
      </w:r>
    </w:p>
    <w:p w14:paraId="6900E45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Σας λέγω δε, για να το γνωρίζετε</w:t>
      </w:r>
      <w:r>
        <w:rPr>
          <w:rFonts w:eastAsia="Times New Roman" w:cs="Times New Roman"/>
          <w:szCs w:val="24"/>
        </w:rPr>
        <w:t>, γιατί έχω ενημερωθεί επ’ αυτού, ότι και για τη δίκη που τελείωσε και είναι κρατούμενος στις φυλακές ο συγκεκριμένος και άλλοι, έχει ασκηθεί και έφεση από την εισαγγελέα της Έδρας και θα εκδικαστεί. Ενδεχομένως θα ελεγχθούν αυτά τα οποία η κυρία εισαγγελέ</w:t>
      </w:r>
      <w:r>
        <w:rPr>
          <w:rFonts w:eastAsia="Times New Roman" w:cs="Times New Roman"/>
          <w:szCs w:val="24"/>
        </w:rPr>
        <w:t>ας αναφέρει. Δεν γνωρίζω το περιεχόμενο και δεν μπορώ να πω κάτι περισσότερο. Το πληροφορήθηκα, μάλιστα, χθες.</w:t>
      </w:r>
    </w:p>
    <w:p w14:paraId="6900E45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Όλα αυτά δεν είναι τυχαία με την επίθεση που γίνεται σήμερα στον Υπουργό Άμυνας, διότι σας είπα ότι διεξάγεται η έρευνα. Η έρευνα αυτή έχει να κά</w:t>
      </w:r>
      <w:r>
        <w:rPr>
          <w:rFonts w:eastAsia="Times New Roman" w:cs="Times New Roman"/>
          <w:szCs w:val="24"/>
        </w:rPr>
        <w:t>νει και με παρέμβαση της οικονομικής αστυνομίας ελέγχου, όπως επίσης και του οικονομικού εισαγγελέα και αυτά τα πράγματα, η διαδικασία του ελέγχου δηλαδή, κάποιους ανησυχούν.</w:t>
      </w:r>
    </w:p>
    <w:p w14:paraId="6900E45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Εγώ σας το είπα και στην </w:t>
      </w:r>
      <w:proofErr w:type="spellStart"/>
      <w:r>
        <w:rPr>
          <w:rFonts w:eastAsia="Times New Roman" w:cs="Times New Roman"/>
          <w:szCs w:val="24"/>
        </w:rPr>
        <w:t>πρωτομιλία</w:t>
      </w:r>
      <w:proofErr w:type="spellEnd"/>
      <w:r>
        <w:rPr>
          <w:rFonts w:eastAsia="Times New Roman" w:cs="Times New Roman"/>
          <w:szCs w:val="24"/>
        </w:rPr>
        <w:t xml:space="preserve"> μου. Αν ήμουν στη θέση κάποιου που έχει πεποί</w:t>
      </w:r>
      <w:r>
        <w:rPr>
          <w:rFonts w:eastAsia="Times New Roman" w:cs="Times New Roman"/>
          <w:szCs w:val="24"/>
        </w:rPr>
        <w:t xml:space="preserve">θηση της αθωότητάς του και ότι δεν έχει υποπέσει σε αξιόποινες πράξεις, δεν θα ήταν ανάγκη να ενεργοποιήσω τον φιλικό μου Τύπο και να λέω «κοιτάξτε και εκεί, κοιτάξτε και ο Καμμένος αν πήρε τηλέφωνο». Θα περίμενα τη </w:t>
      </w:r>
      <w:r>
        <w:rPr>
          <w:rFonts w:eastAsia="Times New Roman" w:cs="Times New Roman"/>
          <w:szCs w:val="24"/>
        </w:rPr>
        <w:t>δ</w:t>
      </w:r>
      <w:r>
        <w:rPr>
          <w:rFonts w:eastAsia="Times New Roman" w:cs="Times New Roman"/>
          <w:szCs w:val="24"/>
        </w:rPr>
        <w:t xml:space="preserve">ικαιοσύνη </w:t>
      </w:r>
      <w:r>
        <w:rPr>
          <w:rFonts w:eastAsia="Times New Roman" w:cs="Times New Roman"/>
          <w:szCs w:val="24"/>
        </w:rPr>
        <w:t>για</w:t>
      </w:r>
      <w:r>
        <w:rPr>
          <w:rFonts w:eastAsia="Times New Roman" w:cs="Times New Roman"/>
          <w:szCs w:val="24"/>
        </w:rPr>
        <w:t xml:space="preserve"> να λάμψει η αλήθεια. Εδώ,</w:t>
      </w:r>
      <w:r>
        <w:rPr>
          <w:rFonts w:eastAsia="Times New Roman" w:cs="Times New Roman"/>
          <w:szCs w:val="24"/>
        </w:rPr>
        <w:t xml:space="preserve"> όμως, άλλα συμπεράσματα βγαίνουν.</w:t>
      </w:r>
    </w:p>
    <w:p w14:paraId="6900E46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Τέλος, κυρίες και κύριοι συνάδελφοι, ήθελα να αναφερθώ σε μια τροπολογία που είχε καταθέσει και ο Υπουργός Εμπορικής Ναυτιλίας και ασκήθηκε μια άδικη κριτική. Το οφείλω στον κ. </w:t>
      </w:r>
      <w:proofErr w:type="spellStart"/>
      <w:r>
        <w:rPr>
          <w:rFonts w:eastAsia="Times New Roman" w:cs="Times New Roman"/>
          <w:szCs w:val="24"/>
        </w:rPr>
        <w:t>Καραθανασόπουλο</w:t>
      </w:r>
      <w:proofErr w:type="spellEnd"/>
      <w:r>
        <w:rPr>
          <w:rFonts w:eastAsia="Times New Roman" w:cs="Times New Roman"/>
          <w:szCs w:val="24"/>
        </w:rPr>
        <w:t>, που του είπα προηγουμένως ό</w:t>
      </w:r>
      <w:r>
        <w:rPr>
          <w:rFonts w:eastAsia="Times New Roman" w:cs="Times New Roman"/>
          <w:szCs w:val="24"/>
        </w:rPr>
        <w:t>τι θα του πω στη δευτερολογία μου.</w:t>
      </w:r>
    </w:p>
    <w:p w14:paraId="6900E46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Έχουμε εδώ μ</w:t>
      </w:r>
      <w:r>
        <w:rPr>
          <w:rFonts w:eastAsia="Times New Roman" w:cs="Times New Roman"/>
          <w:szCs w:val="24"/>
        </w:rPr>
        <w:t>ί</w:t>
      </w:r>
      <w:r>
        <w:rPr>
          <w:rFonts w:eastAsia="Times New Roman" w:cs="Times New Roman"/>
          <w:szCs w:val="24"/>
        </w:rPr>
        <w:t>α δαπάνη 27 εκατομμύρια, κύριοι συνάδελφοι, υπέρ των αποφοίτων, των αξιωματικών από τις σχολές του Εμπορικού Ναυτικού για το πρώτο τους ταξίδι. Ξέρετε πολύ καλά ότι αυτά είναι χρήματα που πάνε σε αυτά τα παιδ</w:t>
      </w:r>
      <w:r>
        <w:rPr>
          <w:rFonts w:eastAsia="Times New Roman" w:cs="Times New Roman"/>
          <w:szCs w:val="24"/>
        </w:rPr>
        <w:t xml:space="preserve">ιά, τους νέους αξιωματικούς, οι οποίοι θα βρεθούν να κάνουν την πρακτική τους σε ένα πλοίο και να ενισχυθούν οι ίδιοι και </w:t>
      </w:r>
      <w:r>
        <w:rPr>
          <w:rFonts w:eastAsia="Times New Roman" w:cs="Times New Roman"/>
          <w:szCs w:val="24"/>
        </w:rPr>
        <w:t>να</w:t>
      </w:r>
      <w:r>
        <w:rPr>
          <w:rFonts w:eastAsia="Times New Roman" w:cs="Times New Roman"/>
          <w:szCs w:val="24"/>
        </w:rPr>
        <w:t xml:space="preserve"> λέτε ότι</w:t>
      </w:r>
      <w:r>
        <w:rPr>
          <w:rFonts w:eastAsia="Times New Roman" w:cs="Times New Roman"/>
          <w:szCs w:val="24"/>
        </w:rPr>
        <w:t xml:space="preserve"> τα χρήματα</w:t>
      </w:r>
      <w:r>
        <w:rPr>
          <w:rFonts w:eastAsia="Times New Roman" w:cs="Times New Roman"/>
          <w:szCs w:val="24"/>
        </w:rPr>
        <w:t xml:space="preserve"> αυτά είναι επιδότηση στους εφοπλιστές;</w:t>
      </w:r>
    </w:p>
    <w:p w14:paraId="6900E46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Σας παρακαλώ πάρα πολύ να μην </w:t>
      </w:r>
      <w:proofErr w:type="spellStart"/>
      <w:r>
        <w:rPr>
          <w:rFonts w:eastAsia="Times New Roman" w:cs="Times New Roman"/>
          <w:szCs w:val="24"/>
        </w:rPr>
        <w:t>εκφεύγουν</w:t>
      </w:r>
      <w:proofErr w:type="spellEnd"/>
      <w:r>
        <w:rPr>
          <w:rFonts w:eastAsia="Times New Roman" w:cs="Times New Roman"/>
          <w:szCs w:val="24"/>
        </w:rPr>
        <w:t xml:space="preserve"> ορισμένα πράγματα στο ποιοι επωφ</w:t>
      </w:r>
      <w:r>
        <w:rPr>
          <w:rFonts w:eastAsia="Times New Roman" w:cs="Times New Roman"/>
          <w:szCs w:val="24"/>
        </w:rPr>
        <w:t>ελούνται. Επωφελούνται αποκλειστικά και μόνο οι απόφοιτοι αυτών των σχολών για το πρώτο τους ταξίδι, γιατί ξέρετε πολύ καλά ότι έβρισκαν προσκόμματα και δεν μπορούσαν να κάνουν ούτε την πρακτική τους άσκηση. Προσέξτε, την πρακτική τους θα κάνουν, όπως ο ασ</w:t>
      </w:r>
      <w:r>
        <w:rPr>
          <w:rFonts w:eastAsia="Times New Roman" w:cs="Times New Roman"/>
          <w:szCs w:val="24"/>
        </w:rPr>
        <w:t>κούμενος δικηγόρος κάνει την πρακτική του σε έναν δικηγόρο. Ο ασκούμενος δικηγόρος δεν έχει μισθό. Εγώ έκανα την πρακτική μου δεκαοκτώ μήνες και βεβαίως, δεν είχα πάρει μισθό, γιατί έκανα την πρακτική μου. Επέλεξα έναν δικηγόρο, συμφώνησα, είχε την καλοσύν</w:t>
      </w:r>
      <w:r>
        <w:rPr>
          <w:rFonts w:eastAsia="Times New Roman" w:cs="Times New Roman"/>
          <w:szCs w:val="24"/>
        </w:rPr>
        <w:t>η ο άνθρωπος, ένας ευγενέστατος δικηγόρος στη Ζάκυνθο κ.λπ.</w:t>
      </w:r>
      <w:r>
        <w:rPr>
          <w:rFonts w:eastAsia="Times New Roman" w:cs="Times New Roman"/>
          <w:szCs w:val="24"/>
        </w:rPr>
        <w:t>.</w:t>
      </w:r>
      <w:r>
        <w:rPr>
          <w:rFonts w:eastAsia="Times New Roman" w:cs="Times New Roman"/>
          <w:szCs w:val="24"/>
        </w:rPr>
        <w:t xml:space="preserve"> Δεν παίρνουμε μισθό.</w:t>
      </w:r>
    </w:p>
    <w:p w14:paraId="6900E46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Εδώ, λοιπόν, έρχεται το κράτος και κάνει μ</w:t>
      </w:r>
      <w:r>
        <w:rPr>
          <w:rFonts w:eastAsia="Times New Roman" w:cs="Times New Roman"/>
          <w:szCs w:val="24"/>
        </w:rPr>
        <w:t>ί</w:t>
      </w:r>
      <w:r>
        <w:rPr>
          <w:rFonts w:eastAsia="Times New Roman" w:cs="Times New Roman"/>
          <w:szCs w:val="24"/>
        </w:rPr>
        <w:t xml:space="preserve">α δαπάνη κι εσείς λέτε ότι αυτό είναι επιδότηση στους εφοπλιστές; </w:t>
      </w:r>
    </w:p>
    <w:p w14:paraId="6900E46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τελειώνω λέγοντας…</w:t>
      </w:r>
    </w:p>
    <w:p w14:paraId="6900E465" w14:textId="77777777" w:rsidR="0091451A" w:rsidRDefault="0014380A">
      <w:pPr>
        <w:spacing w:line="600" w:lineRule="auto"/>
        <w:ind w:firstLine="720"/>
        <w:contextualSpacing/>
        <w:jc w:val="both"/>
        <w:rPr>
          <w:rFonts w:eastAsia="Times New Roman" w:cs="Times New Roman"/>
          <w:szCs w:val="24"/>
        </w:rPr>
      </w:pPr>
      <w:r>
        <w:rPr>
          <w:rFonts w:eastAsia="Times New Roman"/>
          <w:b/>
          <w:bCs/>
        </w:rPr>
        <w:t>ΠΡΟΕΔΡΕΥΟΥΣΑ (Α</w:t>
      </w:r>
      <w:r>
        <w:rPr>
          <w:rFonts w:eastAsia="Times New Roman"/>
          <w:b/>
          <w:bCs/>
        </w:rPr>
        <w:t>ναστασία Χριστοδουλοπούλου):</w:t>
      </w:r>
      <w:r>
        <w:rPr>
          <w:rFonts w:eastAsia="Times New Roman" w:cs="Times New Roman"/>
          <w:szCs w:val="24"/>
        </w:rPr>
        <w:t xml:space="preserve"> Κύριε Υπουργέ, σας παρακαλώ, ολοκληρώστε, γιατί έχουμε υπερβεί τον χρόνο.</w:t>
      </w:r>
    </w:p>
    <w:p w14:paraId="6900E46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Τελειώνω, κυρία Πρόεδρε.</w:t>
      </w:r>
    </w:p>
    <w:p w14:paraId="6900E46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Μαυρωτά</w:t>
      </w:r>
      <w:proofErr w:type="spellEnd"/>
      <w:r>
        <w:rPr>
          <w:rFonts w:eastAsia="Times New Roman" w:cs="Times New Roman"/>
          <w:szCs w:val="24"/>
        </w:rPr>
        <w:t>, νομίζω ότι δεν χρειάζεται να απα</w:t>
      </w:r>
      <w:r>
        <w:rPr>
          <w:rFonts w:eastAsia="Times New Roman" w:cs="Times New Roman"/>
          <w:szCs w:val="24"/>
        </w:rPr>
        <w:t xml:space="preserve">ντήσω στα ερωτήματά σας. Θεωρώ αυτονόητες τις απαντήσεις. </w:t>
      </w:r>
    </w:p>
    <w:p w14:paraId="6900E46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Θέλω να τελειώσω λέγοντάς σας ότι σήμερα ψηφίζουμε ένα νομοσχέδιο το οποίο εναρμονίζει σε πολλές πλευρές το ελληνικό δίκαιο με το ευρωπαϊκό σε θετική κατεύθυνση. Θέλω να σας τονίσω ότι ιδίως στην ε</w:t>
      </w:r>
      <w:r>
        <w:rPr>
          <w:rFonts w:eastAsia="Times New Roman" w:cs="Times New Roman"/>
          <w:szCs w:val="24"/>
        </w:rPr>
        <w:t>κτέλεση των δικαστικών αποφάσεων από το ένα κράτος-μέλος της Ένωσης σε ένα άλλο, υπήρχαν πολλές δυσκολίες κατά το παρελθόν, διότι το κράτος στο οποίο θα γινόταν η εκτέλεση δεν συμφωνούσε με τους δικονομικούς κανόνες που ακολουθήθηκαν στο κράτος που εξέδωσε</w:t>
      </w:r>
      <w:r>
        <w:rPr>
          <w:rFonts w:eastAsia="Times New Roman" w:cs="Times New Roman"/>
          <w:szCs w:val="24"/>
        </w:rPr>
        <w:t xml:space="preserve"> την απόφαση. Μ’ αυτόν τον τρόπο είχαμε δικαστικές αποφάσεις που κανονικά τις αναγνωρίζουν οι πάντες, αλλά τελικά δεν μπορούν να εκτελεστούν σε ένα άλλο κράτος-μέλος της Ένωσης. </w:t>
      </w:r>
    </w:p>
    <w:p w14:paraId="6900E46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Αυτή η νομοθεσία, λοιπόν, έρχεται να βελτιώσει τους κοινούς δικονομικούς κανό</w:t>
      </w:r>
      <w:r>
        <w:rPr>
          <w:rFonts w:eastAsia="Times New Roman" w:cs="Times New Roman"/>
          <w:szCs w:val="24"/>
        </w:rPr>
        <w:t xml:space="preserve">νες και τις κοινές απαιτήσεις που πρέπει να υπάρχουν για να ληφθεί μια δικαστική απόφαση. Αυτό το πρόβλημα που μέχρι τώρα υπάρχει, επιλύεται. </w:t>
      </w:r>
    </w:p>
    <w:p w14:paraId="6900E46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Θεωρώ, κυρίες και κύριοι συνάδελφοι, ότι κατά τα υπόλοιπα, κατά τα θέματα που συζητήσαμε σήμερα όσον αφορά το νομ</w:t>
      </w:r>
      <w:r>
        <w:rPr>
          <w:rFonts w:eastAsia="Times New Roman" w:cs="Times New Roman"/>
          <w:szCs w:val="24"/>
        </w:rPr>
        <w:t xml:space="preserve">οσχέδιο, η συζήτηση ήταν πάρα πολύ παραγωγική και γόνιμη. Σας καλώ, λοιπόν, να το υπερψηφίσετε. </w:t>
      </w:r>
    </w:p>
    <w:p w14:paraId="6900E46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κυρία Πρόεδρε. </w:t>
      </w:r>
    </w:p>
    <w:p w14:paraId="6900E46C" w14:textId="77777777" w:rsidR="0091451A" w:rsidRDefault="0014380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w:t>
      </w:r>
      <w:r>
        <w:rPr>
          <w:rFonts w:eastAsia="Times New Roman" w:cs="Times New Roman"/>
          <w:szCs w:val="24"/>
        </w:rPr>
        <w:t>ου</w:t>
      </w:r>
      <w:r>
        <w:rPr>
          <w:rFonts w:eastAsia="Times New Roman" w:cs="Times New Roman"/>
          <w:szCs w:val="24"/>
        </w:rPr>
        <w:t xml:space="preserve"> ΣΥΡΙΖΑ και των Α</w:t>
      </w:r>
      <w:r>
        <w:rPr>
          <w:rFonts w:eastAsia="Times New Roman" w:cs="Times New Roman"/>
          <w:szCs w:val="24"/>
        </w:rPr>
        <w:t>ΝΕΛ</w:t>
      </w:r>
      <w:r>
        <w:rPr>
          <w:rFonts w:eastAsia="Times New Roman" w:cs="Times New Roman"/>
          <w:szCs w:val="24"/>
        </w:rPr>
        <w:t>)</w:t>
      </w:r>
    </w:p>
    <w:p w14:paraId="6900E46D" w14:textId="77777777" w:rsidR="0091451A" w:rsidRDefault="0014380A">
      <w:pPr>
        <w:spacing w:line="600" w:lineRule="auto"/>
        <w:ind w:firstLine="720"/>
        <w:contextualSpacing/>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Ευχαριστούμε. </w:t>
      </w:r>
    </w:p>
    <w:p w14:paraId="6900E46E" w14:textId="77777777" w:rsidR="0091451A" w:rsidRDefault="0014380A">
      <w:pPr>
        <w:spacing w:line="600" w:lineRule="auto"/>
        <w:ind w:firstLine="720"/>
        <w:contextualSpacing/>
        <w:jc w:val="both"/>
        <w:rPr>
          <w:rFonts w:eastAsia="Times New Roman" w:cs="Times New Roman"/>
        </w:rPr>
      </w:pPr>
      <w:r>
        <w:rPr>
          <w:rFonts w:eastAsia="Times New Roman" w:cs="Times New Roman"/>
        </w:rPr>
        <w:t xml:space="preserve">Κυρίες και </w:t>
      </w:r>
      <w:r>
        <w:rPr>
          <w:rFonts w:eastAsia="Times New Roman" w:cs="Times New Roman"/>
        </w:rPr>
        <w:t>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w:t>
      </w:r>
      <w:r>
        <w:rPr>
          <w:rFonts w:eastAsia="Times New Roman" w:cs="Times New Roman"/>
        </w:rPr>
        <w:t>ργάνωσης και λειτουργίας της Βουλής, εννέα φοιτήτριες και φοιτητές και δυο συνοδοί τους από το Ελληνοαμερικάνικο Πανεπιστήμιο.</w:t>
      </w:r>
    </w:p>
    <w:p w14:paraId="6900E46F" w14:textId="77777777" w:rsidR="0091451A" w:rsidRDefault="0014380A">
      <w:pPr>
        <w:spacing w:line="600" w:lineRule="auto"/>
        <w:ind w:firstLine="720"/>
        <w:contextualSpacing/>
        <w:jc w:val="both"/>
        <w:rPr>
          <w:rFonts w:eastAsia="Times New Roman" w:cs="Times New Roman"/>
        </w:rPr>
      </w:pPr>
      <w:r>
        <w:rPr>
          <w:rFonts w:eastAsia="Times New Roman" w:cs="Times New Roman"/>
        </w:rPr>
        <w:t xml:space="preserve">Η Βουλή τούς καλωσορίζει. </w:t>
      </w:r>
    </w:p>
    <w:p w14:paraId="6900E470" w14:textId="77777777" w:rsidR="0091451A" w:rsidRDefault="0014380A">
      <w:pPr>
        <w:spacing w:line="600" w:lineRule="auto"/>
        <w:ind w:firstLine="720"/>
        <w:contextualSpacing/>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6900E47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rPr>
        <w:lastRenderedPageBreak/>
        <w:t>ΑΘΑΝΑΣΙΟΣ ΘΕΟΧΑΡΟΠΟΥΛΟΣ:</w:t>
      </w:r>
      <w:r>
        <w:rPr>
          <w:rFonts w:eastAsia="Times New Roman" w:cs="Times New Roman"/>
          <w:szCs w:val="24"/>
        </w:rPr>
        <w:t xml:space="preserve"> Κυρία Πρόεδρε, παρακαλώ θα </w:t>
      </w:r>
      <w:r>
        <w:rPr>
          <w:rFonts w:eastAsia="Times New Roman" w:cs="Times New Roman"/>
          <w:szCs w:val="24"/>
        </w:rPr>
        <w:t xml:space="preserve">ήθελα τον λόγο. </w:t>
      </w:r>
    </w:p>
    <w:p w14:paraId="6900E472" w14:textId="77777777" w:rsidR="0091451A" w:rsidRDefault="0014380A">
      <w:pPr>
        <w:spacing w:line="600" w:lineRule="auto"/>
        <w:ind w:firstLine="720"/>
        <w:contextualSpacing/>
        <w:jc w:val="both"/>
        <w:rPr>
          <w:rFonts w:eastAsia="Times New Roman" w:cs="Times New Roman"/>
          <w:szCs w:val="24"/>
        </w:rPr>
      </w:pPr>
      <w:r>
        <w:rPr>
          <w:rFonts w:eastAsia="Times New Roman"/>
          <w:b/>
          <w:bCs/>
        </w:rPr>
        <w:t xml:space="preserve">ΠΡΟΕΔΡΕΥΟΥΣΑ (Αναστασία Χριστοδουλοπούλου): </w:t>
      </w:r>
      <w:r>
        <w:rPr>
          <w:rFonts w:eastAsia="Times New Roman" w:cs="Times New Roman"/>
          <w:szCs w:val="24"/>
        </w:rPr>
        <w:t>Κύριε Θεοχαρόπουλε, συμφωνείτε ότι η ΔΗΜΑΡ είχε φύγει το 2014. Τι άλλο θέλετε να πείτε;</w:t>
      </w:r>
    </w:p>
    <w:p w14:paraId="6900E473" w14:textId="77777777" w:rsidR="0091451A" w:rsidRDefault="0014380A">
      <w:pPr>
        <w:spacing w:line="600" w:lineRule="auto"/>
        <w:ind w:firstLine="720"/>
        <w:contextualSpacing/>
        <w:jc w:val="both"/>
        <w:rPr>
          <w:rFonts w:eastAsia="Times New Roman" w:cs="Times New Roman"/>
        </w:rPr>
      </w:pPr>
      <w:r>
        <w:rPr>
          <w:rFonts w:eastAsia="Times New Roman" w:cs="Times New Roman"/>
          <w:b/>
        </w:rPr>
        <w:t>ΑΘΑΝΑΣΙΟΣ ΘΕΟΧΑΡΟΠΟΥΛΟΣ:</w:t>
      </w:r>
      <w:r>
        <w:rPr>
          <w:rFonts w:eastAsia="Times New Roman" w:cs="Times New Roman"/>
        </w:rPr>
        <w:t xml:space="preserve"> Κυρία Πρόεδρε, θα ήθελα, παρακαλώ, τον λόγο επί προσωπικού. </w:t>
      </w:r>
    </w:p>
    <w:p w14:paraId="6900E474" w14:textId="77777777" w:rsidR="0091451A" w:rsidRDefault="0014380A">
      <w:pPr>
        <w:spacing w:line="600" w:lineRule="auto"/>
        <w:ind w:firstLine="720"/>
        <w:contextualSpacing/>
        <w:jc w:val="both"/>
        <w:rPr>
          <w:rFonts w:eastAsia="Times New Roman" w:cs="Times New Roman"/>
        </w:rPr>
      </w:pPr>
      <w:r>
        <w:rPr>
          <w:rFonts w:eastAsia="Times New Roman"/>
          <w:b/>
          <w:bCs/>
        </w:rPr>
        <w:t>ΠΡΟΕΔΡΕΥΟΥΣΑ (Αναστασ</w:t>
      </w:r>
      <w:r>
        <w:rPr>
          <w:rFonts w:eastAsia="Times New Roman"/>
          <w:b/>
          <w:bCs/>
        </w:rPr>
        <w:t>ία Χριστοδουλοπούλου):</w:t>
      </w:r>
      <w:r>
        <w:rPr>
          <w:rFonts w:eastAsia="Times New Roman" w:cs="Times New Roman"/>
        </w:rPr>
        <w:t xml:space="preserve"> Ωραία, έχετε τον λόγο για ένα λεπτό. Περί τίνος πρόκειται;</w:t>
      </w:r>
    </w:p>
    <w:p w14:paraId="6900E475" w14:textId="77777777" w:rsidR="0091451A" w:rsidRDefault="0014380A">
      <w:pPr>
        <w:spacing w:line="600" w:lineRule="auto"/>
        <w:ind w:firstLine="720"/>
        <w:contextualSpacing/>
        <w:jc w:val="both"/>
        <w:rPr>
          <w:rFonts w:eastAsia="Times New Roman" w:cs="Times New Roman"/>
        </w:rPr>
      </w:pPr>
      <w:r>
        <w:rPr>
          <w:rFonts w:eastAsia="Times New Roman" w:cs="Times New Roman"/>
          <w:b/>
        </w:rPr>
        <w:t>ΑΘΑΝΑΣΙΟΣ ΘΕΟΧΑΡΟΠΟΥΛΟΣ:</w:t>
      </w:r>
      <w:r>
        <w:rPr>
          <w:rFonts w:eastAsia="Times New Roman" w:cs="Times New Roman"/>
        </w:rPr>
        <w:t xml:space="preserve"> Επί προσωπικού, κυρία Πρόεδρε, δεν έχουμε τον λόγο για ένα λεπτό. </w:t>
      </w:r>
    </w:p>
    <w:p w14:paraId="6900E476" w14:textId="77777777" w:rsidR="0091451A" w:rsidRDefault="0014380A">
      <w:pPr>
        <w:spacing w:line="600" w:lineRule="auto"/>
        <w:ind w:firstLine="720"/>
        <w:contextualSpacing/>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Ναι, δεν λέει ο Κανονισμός. </w:t>
      </w:r>
    </w:p>
    <w:p w14:paraId="6900E477" w14:textId="77777777" w:rsidR="0091451A" w:rsidRDefault="0014380A">
      <w:pPr>
        <w:spacing w:line="600" w:lineRule="auto"/>
        <w:ind w:firstLine="720"/>
        <w:contextualSpacing/>
        <w:jc w:val="both"/>
        <w:rPr>
          <w:rFonts w:eastAsia="Times New Roman" w:cs="Times New Roman"/>
        </w:rPr>
      </w:pPr>
      <w:r>
        <w:rPr>
          <w:rFonts w:eastAsia="Times New Roman" w:cs="Times New Roman"/>
          <w:b/>
        </w:rPr>
        <w:t>ΑΘΑΝΑΣΙΟΣ</w:t>
      </w:r>
      <w:r>
        <w:rPr>
          <w:rFonts w:eastAsia="Times New Roman" w:cs="Times New Roman"/>
          <w:b/>
        </w:rPr>
        <w:t xml:space="preserve"> ΘΕΟΧΑΡΟΠΟΥΛΟΣ:</w:t>
      </w:r>
      <w:r>
        <w:rPr>
          <w:rFonts w:eastAsia="Times New Roman" w:cs="Times New Roman"/>
        </w:rPr>
        <w:t xml:space="preserve"> Κύριε Υπουργέ, πραγματικά σας καταλαβαίνω σήμερα για τη δυσκολία την οποία έχετε. Σας έβαλαν να απολογείστε για τον κ. Καμμένο.</w:t>
      </w:r>
    </w:p>
    <w:p w14:paraId="6900E478" w14:textId="77777777" w:rsidR="0091451A" w:rsidRDefault="0014380A">
      <w:pPr>
        <w:spacing w:line="600" w:lineRule="auto"/>
        <w:ind w:firstLine="720"/>
        <w:contextualSpacing/>
        <w:jc w:val="both"/>
        <w:rPr>
          <w:rFonts w:eastAsia="Times New Roman" w:cs="Times New Roman"/>
        </w:rPr>
      </w:pPr>
      <w:r>
        <w:rPr>
          <w:rFonts w:eastAsia="Times New Roman" w:cs="Times New Roman"/>
          <w:b/>
        </w:rPr>
        <w:t>ΣΤΑΥΡΟΣ ΚΟΝΤΟΝΗΣ (Υπουργός Δικαιοσύνης, Διαφάνειας και Ανθρωπίνων Δικαιωμάτων):</w:t>
      </w:r>
      <w:r>
        <w:rPr>
          <w:rFonts w:eastAsia="Times New Roman" w:cs="Times New Roman"/>
        </w:rPr>
        <w:t xml:space="preserve"> Σας ευχαριστώ πάρα πολύ! Τι να σ</w:t>
      </w:r>
      <w:r>
        <w:rPr>
          <w:rFonts w:eastAsia="Times New Roman" w:cs="Times New Roman"/>
        </w:rPr>
        <w:t>ας πω!</w:t>
      </w:r>
    </w:p>
    <w:p w14:paraId="6900E479" w14:textId="77777777" w:rsidR="0091451A" w:rsidRDefault="0014380A">
      <w:pPr>
        <w:spacing w:line="600" w:lineRule="auto"/>
        <w:ind w:firstLine="720"/>
        <w:contextualSpacing/>
        <w:jc w:val="both"/>
        <w:rPr>
          <w:rFonts w:eastAsia="Times New Roman" w:cs="Times New Roman"/>
        </w:rPr>
      </w:pPr>
      <w:r>
        <w:rPr>
          <w:rFonts w:eastAsia="Times New Roman" w:cs="Times New Roman"/>
          <w:b/>
        </w:rPr>
        <w:t>ΑΘΑΝΑΣΙΟΣ ΘΕΟΧΑΡΟΠΟΥΛΟΣ:</w:t>
      </w:r>
      <w:r>
        <w:rPr>
          <w:rFonts w:eastAsia="Times New Roman" w:cs="Times New Roman"/>
        </w:rPr>
        <w:t xml:space="preserve"> Μην εκνευρίζεστε. Θα ακούσετε, όσο και να φωνάζετε. </w:t>
      </w:r>
    </w:p>
    <w:p w14:paraId="6900E47A" w14:textId="77777777" w:rsidR="0091451A" w:rsidRDefault="0014380A">
      <w:pPr>
        <w:spacing w:line="600" w:lineRule="auto"/>
        <w:ind w:firstLine="720"/>
        <w:contextualSpacing/>
        <w:jc w:val="both"/>
        <w:rPr>
          <w:rFonts w:eastAsia="Times New Roman" w:cs="Times New Roman"/>
        </w:rPr>
      </w:pPr>
      <w:r>
        <w:rPr>
          <w:rFonts w:eastAsia="Times New Roman" w:cs="Times New Roman"/>
          <w:b/>
        </w:rPr>
        <w:lastRenderedPageBreak/>
        <w:t>ΣΤΑΥΡΟΣ ΚΟΝΤΟΝΗΣ (Υπουργός Δικαιοσύνης, Διαφάνειας και Ανθρωπίνων Δικαιωμάτων):</w:t>
      </w:r>
      <w:r>
        <w:rPr>
          <w:rFonts w:eastAsia="Times New Roman" w:cs="Times New Roman"/>
        </w:rPr>
        <w:t xml:space="preserve"> Δεν εκνευρίζομαι. Κάθε άλλο.</w:t>
      </w:r>
    </w:p>
    <w:p w14:paraId="6900E47B" w14:textId="77777777" w:rsidR="0091451A" w:rsidRDefault="0014380A">
      <w:pPr>
        <w:spacing w:line="600" w:lineRule="auto"/>
        <w:ind w:firstLine="720"/>
        <w:contextualSpacing/>
        <w:jc w:val="both"/>
        <w:rPr>
          <w:rFonts w:eastAsia="Times New Roman" w:cs="Times New Roman"/>
        </w:rPr>
      </w:pPr>
      <w:r>
        <w:rPr>
          <w:rFonts w:eastAsia="Times New Roman" w:cs="Times New Roman"/>
          <w:b/>
        </w:rPr>
        <w:t>ΑΘΑΝΑΣΙΟΣ ΘΕΟΧΑΡΟΠΟΥΛΟΣ:</w:t>
      </w:r>
      <w:r>
        <w:rPr>
          <w:rFonts w:eastAsia="Times New Roman" w:cs="Times New Roman"/>
        </w:rPr>
        <w:t xml:space="preserve"> Σας έβαλαν να απολογείστε για τον κ. </w:t>
      </w:r>
      <w:r>
        <w:rPr>
          <w:rFonts w:eastAsia="Times New Roman" w:cs="Times New Roman"/>
        </w:rPr>
        <w:t>Καμμένο…</w:t>
      </w:r>
    </w:p>
    <w:p w14:paraId="6900E47C" w14:textId="77777777" w:rsidR="0091451A" w:rsidRDefault="0014380A">
      <w:pPr>
        <w:spacing w:line="600" w:lineRule="auto"/>
        <w:ind w:firstLine="720"/>
        <w:contextualSpacing/>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Μη δαπανάτε τον χρόνο σας σε τέτοια πράγματα. Πείτε το προσωπικό σας. </w:t>
      </w:r>
    </w:p>
    <w:p w14:paraId="6900E47D" w14:textId="77777777" w:rsidR="0091451A" w:rsidRDefault="0014380A">
      <w:pPr>
        <w:spacing w:line="600" w:lineRule="auto"/>
        <w:ind w:firstLine="720"/>
        <w:contextualSpacing/>
        <w:jc w:val="both"/>
        <w:rPr>
          <w:rFonts w:eastAsia="Times New Roman" w:cs="Times New Roman"/>
        </w:rPr>
      </w:pPr>
      <w:r>
        <w:rPr>
          <w:rFonts w:eastAsia="Times New Roman" w:cs="Times New Roman"/>
          <w:b/>
        </w:rPr>
        <w:t>ΑΘΑΝΑΣΙΟΣ ΘΕΟΧΑΡΟΠΟΥΛΟΣ:</w:t>
      </w:r>
      <w:r>
        <w:rPr>
          <w:rFonts w:eastAsia="Times New Roman" w:cs="Times New Roman"/>
        </w:rPr>
        <w:t xml:space="preserve"> Κυρία Πρόεδρε, ο κύριος Υπουργός αναφέρθηκε τέσσερις φορές στο όνομά μου. </w:t>
      </w:r>
    </w:p>
    <w:p w14:paraId="6900E47E" w14:textId="77777777" w:rsidR="0091451A" w:rsidRDefault="0014380A">
      <w:pPr>
        <w:spacing w:line="600" w:lineRule="auto"/>
        <w:ind w:firstLine="720"/>
        <w:contextualSpacing/>
        <w:jc w:val="both"/>
        <w:rPr>
          <w:rFonts w:eastAsia="Times New Roman" w:cs="Times New Roman"/>
        </w:rPr>
      </w:pPr>
      <w:r>
        <w:rPr>
          <w:rFonts w:eastAsia="Times New Roman"/>
          <w:b/>
          <w:bCs/>
        </w:rPr>
        <w:t>ΠΡΟΕΔΡΕΥΟΥΣΑ (Αναστασία Χριστοδο</w:t>
      </w:r>
      <w:r>
        <w:rPr>
          <w:rFonts w:eastAsia="Times New Roman"/>
          <w:b/>
          <w:bCs/>
        </w:rPr>
        <w:t>υλοπούλου):</w:t>
      </w:r>
      <w:r>
        <w:rPr>
          <w:rFonts w:eastAsia="Times New Roman" w:cs="Times New Roman"/>
        </w:rPr>
        <w:t xml:space="preserve"> Αν είναι τώρα να ξεκινήσουμε περί «</w:t>
      </w:r>
      <w:proofErr w:type="spellStart"/>
      <w:r>
        <w:rPr>
          <w:rFonts w:eastAsia="Times New Roman" w:cs="Times New Roman"/>
        </w:rPr>
        <w:t>διαγραμμάτου</w:t>
      </w:r>
      <w:proofErr w:type="spellEnd"/>
      <w:r>
        <w:rPr>
          <w:rFonts w:eastAsia="Times New Roman" w:cs="Times New Roman"/>
        </w:rPr>
        <w:t xml:space="preserve">» δεν θα τελειώσουμε. Έχουμε ψηφοφορία μετά. </w:t>
      </w:r>
    </w:p>
    <w:p w14:paraId="6900E47F" w14:textId="77777777" w:rsidR="0091451A" w:rsidRDefault="0014380A">
      <w:pPr>
        <w:spacing w:line="600" w:lineRule="auto"/>
        <w:ind w:firstLine="720"/>
        <w:contextualSpacing/>
        <w:jc w:val="both"/>
        <w:rPr>
          <w:rFonts w:eastAsia="Times New Roman" w:cs="Times New Roman"/>
        </w:rPr>
      </w:pPr>
      <w:r>
        <w:rPr>
          <w:rFonts w:eastAsia="Times New Roman" w:cs="Times New Roman"/>
          <w:b/>
        </w:rPr>
        <w:t>ΣΤΑΥΡΟΣ ΚΟΝΤΟΝΗΣ (Υπουργός Δικαιοσύνης, Διαφάνειας και Ανθρωπίνων Δικαιωμάτων):</w:t>
      </w:r>
      <w:r>
        <w:rPr>
          <w:rFonts w:eastAsia="Times New Roman" w:cs="Times New Roman"/>
        </w:rPr>
        <w:t xml:space="preserve"> Μα, το βλέπετε, κυρία Πρόεδρε; </w:t>
      </w:r>
    </w:p>
    <w:p w14:paraId="6900E480" w14:textId="77777777" w:rsidR="0091451A" w:rsidRDefault="0014380A">
      <w:pPr>
        <w:spacing w:line="600" w:lineRule="auto"/>
        <w:ind w:firstLine="720"/>
        <w:contextualSpacing/>
        <w:jc w:val="both"/>
        <w:rPr>
          <w:rFonts w:eastAsia="Times New Roman" w:cs="Times New Roman"/>
        </w:rPr>
      </w:pPr>
      <w:r>
        <w:rPr>
          <w:rFonts w:eastAsia="Times New Roman" w:cs="Times New Roman"/>
          <w:b/>
        </w:rPr>
        <w:t>ΑΘΑΝΑΣΙΟΣ ΘΕΟΧΑΡΟΠΟΥΛΟΣ:</w:t>
      </w:r>
      <w:r>
        <w:rPr>
          <w:rFonts w:eastAsia="Times New Roman" w:cs="Times New Roman"/>
        </w:rPr>
        <w:t xml:space="preserve"> Θα με αφήσετε,</w:t>
      </w:r>
      <w:r>
        <w:rPr>
          <w:rFonts w:eastAsia="Times New Roman" w:cs="Times New Roman"/>
        </w:rPr>
        <w:t xml:space="preserve"> κυρία Πρόεδρε, να σας πω; </w:t>
      </w:r>
    </w:p>
    <w:p w14:paraId="6900E481" w14:textId="77777777" w:rsidR="0091451A" w:rsidRDefault="0014380A">
      <w:pPr>
        <w:spacing w:line="600" w:lineRule="auto"/>
        <w:ind w:firstLine="720"/>
        <w:contextualSpacing/>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Σας αφήνω, αλλά…</w:t>
      </w:r>
    </w:p>
    <w:p w14:paraId="6900E482" w14:textId="77777777" w:rsidR="0091451A" w:rsidRDefault="0014380A">
      <w:pPr>
        <w:spacing w:line="600" w:lineRule="auto"/>
        <w:ind w:firstLine="720"/>
        <w:contextualSpacing/>
        <w:jc w:val="both"/>
        <w:rPr>
          <w:rFonts w:eastAsia="Times New Roman" w:cs="Times New Roman"/>
        </w:rPr>
      </w:pPr>
      <w:r>
        <w:rPr>
          <w:rFonts w:eastAsia="Times New Roman" w:cs="Times New Roman"/>
          <w:b/>
        </w:rPr>
        <w:t>ΑΘΑΝΑΣΙΟΣ ΘΕΟΧΑΡΟΠΟΥΛΟΣ:</w:t>
      </w:r>
      <w:r>
        <w:rPr>
          <w:rFonts w:eastAsia="Times New Roman" w:cs="Times New Roman"/>
        </w:rPr>
        <w:t xml:space="preserve"> Αφήστε με να μιλήσω στη διαδικασία επί προσωπικού. Αναφέρθηκε τέσσερις φορές στο επίθετό μου. </w:t>
      </w:r>
    </w:p>
    <w:p w14:paraId="6900E483" w14:textId="77777777" w:rsidR="0091451A" w:rsidRDefault="0014380A">
      <w:pPr>
        <w:spacing w:line="600" w:lineRule="auto"/>
        <w:ind w:firstLine="720"/>
        <w:contextualSpacing/>
        <w:jc w:val="both"/>
        <w:rPr>
          <w:rFonts w:eastAsia="Times New Roman" w:cs="Times New Roman"/>
        </w:rPr>
      </w:pPr>
      <w:r>
        <w:rPr>
          <w:rFonts w:eastAsia="Times New Roman"/>
          <w:b/>
          <w:bCs/>
        </w:rPr>
        <w:lastRenderedPageBreak/>
        <w:t xml:space="preserve">ΠΡΟΕΔΡΕΥΟΥΣΑ (Αναστασία Χριστοδουλοπούλου): </w:t>
      </w:r>
      <w:r>
        <w:rPr>
          <w:rFonts w:eastAsia="Times New Roman" w:cs="Times New Roman"/>
        </w:rPr>
        <w:t xml:space="preserve">Να </w:t>
      </w:r>
      <w:r>
        <w:rPr>
          <w:rFonts w:eastAsia="Times New Roman" w:cs="Times New Roman"/>
        </w:rPr>
        <w:t xml:space="preserve">μας πείτε το προσωπικό. </w:t>
      </w:r>
    </w:p>
    <w:p w14:paraId="6900E484" w14:textId="77777777" w:rsidR="0091451A" w:rsidRDefault="0014380A">
      <w:pPr>
        <w:spacing w:line="600" w:lineRule="auto"/>
        <w:ind w:firstLine="720"/>
        <w:contextualSpacing/>
        <w:jc w:val="both"/>
        <w:rPr>
          <w:rFonts w:eastAsia="Times New Roman" w:cs="Times New Roman"/>
        </w:rPr>
      </w:pPr>
      <w:r>
        <w:rPr>
          <w:rFonts w:eastAsia="Times New Roman" w:cs="Times New Roman"/>
          <w:b/>
        </w:rPr>
        <w:t>ΑΘΑΝΑΣΙΟΣ ΘΕΟΧΑΡΟΠΟΥΛΟΣ:</w:t>
      </w:r>
      <w:r>
        <w:rPr>
          <w:rFonts w:eastAsia="Times New Roman" w:cs="Times New Roman"/>
        </w:rPr>
        <w:t xml:space="preserve"> Θέλετε να σας εξηγήσω και να πάρω τον λόγο επί προσωπικού; </w:t>
      </w:r>
    </w:p>
    <w:p w14:paraId="6900E485" w14:textId="77777777" w:rsidR="0091451A" w:rsidRDefault="0014380A">
      <w:pPr>
        <w:spacing w:line="600" w:lineRule="auto"/>
        <w:ind w:firstLine="720"/>
        <w:contextualSpacing/>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Ναι, αυτό λέει ο Κανονισμός, να μας πείτε σε τι συνίσταται το προσωπικό. </w:t>
      </w:r>
    </w:p>
    <w:p w14:paraId="6900E486" w14:textId="77777777" w:rsidR="0091451A" w:rsidRDefault="0014380A">
      <w:pPr>
        <w:spacing w:line="600" w:lineRule="auto"/>
        <w:ind w:firstLine="720"/>
        <w:contextualSpacing/>
        <w:jc w:val="both"/>
        <w:rPr>
          <w:rFonts w:eastAsia="Times New Roman" w:cs="Times New Roman"/>
        </w:rPr>
      </w:pPr>
      <w:r>
        <w:rPr>
          <w:rFonts w:eastAsia="Times New Roman" w:cs="Times New Roman"/>
          <w:b/>
        </w:rPr>
        <w:t>ΑΘΑΝΑΣΙΟΣ ΘΕΟΧΑΡΟΠΟΥΛΟΣ:</w:t>
      </w:r>
      <w:r>
        <w:rPr>
          <w:rFonts w:eastAsia="Times New Roman" w:cs="Times New Roman"/>
        </w:rPr>
        <w:t xml:space="preserve"> Να σας εξηγήσω τον λόγο. Τέσσερις φορές αναφέρθηκε ο κ. Κοντονής στο δικό μου το όνομα, δηλαδή στον κ. Θεοχαρόπουλο, όπως είπε χαρακτηριστικά, ότι έκανε ή είπε πράγματα ή τι δεν έκανε ή τι δεν ήξερε ή για το παρελθόν ή για τώρα. </w:t>
      </w:r>
    </w:p>
    <w:p w14:paraId="6900E487" w14:textId="77777777" w:rsidR="0091451A" w:rsidRDefault="0014380A">
      <w:pPr>
        <w:spacing w:line="600" w:lineRule="auto"/>
        <w:ind w:firstLine="720"/>
        <w:contextualSpacing/>
        <w:jc w:val="both"/>
        <w:rPr>
          <w:rFonts w:eastAsia="Times New Roman" w:cs="Times New Roman"/>
        </w:rPr>
      </w:pPr>
      <w:r>
        <w:rPr>
          <w:rFonts w:eastAsia="Times New Roman"/>
          <w:b/>
          <w:bCs/>
        </w:rPr>
        <w:t>ΠΡΟΕΔΡΕΥΟΥΣΑ (Αναστασία Χ</w:t>
      </w:r>
      <w:r>
        <w:rPr>
          <w:rFonts w:eastAsia="Times New Roman"/>
          <w:b/>
          <w:bCs/>
        </w:rPr>
        <w:t>ριστοδουλοπούλου):</w:t>
      </w:r>
      <w:r>
        <w:rPr>
          <w:rFonts w:eastAsia="Times New Roman" w:cs="Times New Roman"/>
        </w:rPr>
        <w:t xml:space="preserve"> Κι εσείς είπατε ότι το ξέρατε. </w:t>
      </w:r>
    </w:p>
    <w:p w14:paraId="6900E488" w14:textId="77777777" w:rsidR="0091451A" w:rsidRDefault="0014380A">
      <w:pPr>
        <w:spacing w:line="600" w:lineRule="auto"/>
        <w:ind w:firstLine="720"/>
        <w:contextualSpacing/>
        <w:jc w:val="both"/>
        <w:rPr>
          <w:rFonts w:eastAsia="Times New Roman" w:cs="Times New Roman"/>
        </w:rPr>
      </w:pPr>
      <w:r>
        <w:rPr>
          <w:rFonts w:eastAsia="Times New Roman" w:cs="Times New Roman"/>
          <w:b/>
        </w:rPr>
        <w:t>ΣΤΑΥΡΟΣ ΚΟΝΤΟΝΗΣ (Υπουργός Δικαιοσύνης, Διαφάνειας και Ανθρωπίνων Δικαιωμάτων):</w:t>
      </w:r>
      <w:r>
        <w:rPr>
          <w:rFonts w:eastAsia="Times New Roman" w:cs="Times New Roman"/>
        </w:rPr>
        <w:t xml:space="preserve"> Δεν είπα κάτι κακό. Δεν σας έθιξα, κύριε Θεοχαρόπουλε. </w:t>
      </w:r>
    </w:p>
    <w:p w14:paraId="6900E489" w14:textId="77777777" w:rsidR="0091451A" w:rsidRDefault="0014380A">
      <w:pPr>
        <w:spacing w:line="600" w:lineRule="auto"/>
        <w:ind w:firstLine="720"/>
        <w:contextualSpacing/>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Το ξέρατε, λοιπόν; </w:t>
      </w:r>
    </w:p>
    <w:p w14:paraId="6900E48A" w14:textId="77777777" w:rsidR="0091451A" w:rsidRDefault="0014380A">
      <w:pPr>
        <w:spacing w:line="600" w:lineRule="auto"/>
        <w:ind w:firstLine="720"/>
        <w:contextualSpacing/>
        <w:jc w:val="both"/>
        <w:rPr>
          <w:rFonts w:eastAsia="Times New Roman" w:cs="Times New Roman"/>
        </w:rPr>
      </w:pPr>
      <w:r>
        <w:rPr>
          <w:rFonts w:eastAsia="Times New Roman" w:cs="Times New Roman"/>
          <w:b/>
        </w:rPr>
        <w:t>ΑΘΑΝΑ</w:t>
      </w:r>
      <w:r>
        <w:rPr>
          <w:rFonts w:eastAsia="Times New Roman" w:cs="Times New Roman"/>
          <w:b/>
        </w:rPr>
        <w:t>ΣΙΟΣ ΘΕΟΧΑΡΟΠΟΥΛΟΣ:</w:t>
      </w:r>
      <w:r>
        <w:rPr>
          <w:rFonts w:eastAsia="Times New Roman" w:cs="Times New Roman"/>
        </w:rPr>
        <w:t xml:space="preserve"> Μπορώ να πάρω τον λόγο επί προσωπικού, κυρία Πρόεδρε; Τώρα, σοβαρά, θα δώσετε μάχη στη Βουλή για να πάρω τον λόγο δυο λεπτά επί προσωπικού; </w:t>
      </w:r>
    </w:p>
    <w:p w14:paraId="6900E48B" w14:textId="77777777" w:rsidR="0091451A" w:rsidRDefault="0014380A">
      <w:pPr>
        <w:spacing w:line="600" w:lineRule="auto"/>
        <w:ind w:firstLine="720"/>
        <w:contextualSpacing/>
        <w:jc w:val="both"/>
        <w:rPr>
          <w:rFonts w:eastAsia="Times New Roman" w:cs="Times New Roman"/>
        </w:rPr>
      </w:pPr>
      <w:r>
        <w:rPr>
          <w:rFonts w:eastAsia="Times New Roman"/>
          <w:b/>
          <w:bCs/>
        </w:rPr>
        <w:lastRenderedPageBreak/>
        <w:t>ΠΡΟΕΔΡΕΥΟΥΣΑ (Αναστασία Χριστοδουλοπούλου):</w:t>
      </w:r>
      <w:r>
        <w:rPr>
          <w:rFonts w:eastAsia="Times New Roman" w:cs="Times New Roman"/>
        </w:rPr>
        <w:t xml:space="preserve"> Όχι, κύριε Θεοχαρόπουλε, αλλά πείτε αν το ξέρετε γι</w:t>
      </w:r>
      <w:r>
        <w:rPr>
          <w:rFonts w:eastAsia="Times New Roman" w:cs="Times New Roman"/>
        </w:rPr>
        <w:t xml:space="preserve">ατί σας μέμφθηκε. </w:t>
      </w:r>
    </w:p>
    <w:p w14:paraId="6900E48C" w14:textId="77777777" w:rsidR="0091451A" w:rsidRDefault="0014380A">
      <w:pPr>
        <w:spacing w:line="600" w:lineRule="auto"/>
        <w:ind w:firstLine="720"/>
        <w:contextualSpacing/>
        <w:jc w:val="both"/>
        <w:rPr>
          <w:rFonts w:eastAsia="Times New Roman" w:cs="Times New Roman"/>
        </w:rPr>
      </w:pPr>
      <w:r>
        <w:rPr>
          <w:rFonts w:eastAsia="Times New Roman" w:cs="Times New Roman"/>
          <w:b/>
        </w:rPr>
        <w:t>ΑΘΑΝΑΣΙΟΣ ΘΕΟΧΑΡΟΠΟΥΛΟΣ:</w:t>
      </w:r>
      <w:r>
        <w:rPr>
          <w:rFonts w:eastAsia="Times New Roman" w:cs="Times New Roman"/>
        </w:rPr>
        <w:t xml:space="preserve"> Παρακαλώ, κύριε Υπουργέ, νομίζω ότι έχω τον λόγο επί προσωπικού. Συνεπώς θα μιλήσω. </w:t>
      </w:r>
    </w:p>
    <w:p w14:paraId="6900E48D" w14:textId="77777777" w:rsidR="0091451A" w:rsidRDefault="0014380A">
      <w:pPr>
        <w:spacing w:line="600" w:lineRule="auto"/>
        <w:ind w:firstLine="720"/>
        <w:contextualSpacing/>
        <w:jc w:val="both"/>
        <w:rPr>
          <w:rFonts w:eastAsia="Times New Roman" w:cs="Times New Roman"/>
        </w:rPr>
      </w:pPr>
      <w:r>
        <w:rPr>
          <w:rFonts w:eastAsia="Times New Roman" w:cs="Times New Roman"/>
        </w:rPr>
        <w:t>Σας καταλαβαίνω πραγματικά γιατί σας έβαλαν να απολογείστε για τον κ. Καμμένο. Σας έβαλαν εδώ μέσα σήμερα να απολογείστε για τη</w:t>
      </w:r>
      <w:r>
        <w:rPr>
          <w:rFonts w:eastAsia="Times New Roman" w:cs="Times New Roman"/>
        </w:rPr>
        <w:t xml:space="preserve">ν </w:t>
      </w:r>
      <w:proofErr w:type="spellStart"/>
      <w:r>
        <w:rPr>
          <w:rFonts w:eastAsia="Times New Roman" w:cs="Times New Roman"/>
        </w:rPr>
        <w:t>εθνικολαϊκιστική</w:t>
      </w:r>
      <w:proofErr w:type="spellEnd"/>
      <w:r>
        <w:rPr>
          <w:rFonts w:eastAsia="Times New Roman" w:cs="Times New Roman"/>
        </w:rPr>
        <w:t xml:space="preserve"> Δεξιά που αποτελεί τον συγκυβερνήτη σας. </w:t>
      </w:r>
    </w:p>
    <w:p w14:paraId="6900E48E" w14:textId="77777777" w:rsidR="0091451A" w:rsidRDefault="0014380A">
      <w:pPr>
        <w:spacing w:line="600" w:lineRule="auto"/>
        <w:ind w:firstLine="720"/>
        <w:contextualSpacing/>
        <w:jc w:val="both"/>
        <w:rPr>
          <w:rFonts w:eastAsia="Times New Roman" w:cs="Times New Roman"/>
        </w:rPr>
      </w:pPr>
      <w:r>
        <w:rPr>
          <w:rFonts w:eastAsia="Times New Roman" w:cs="Times New Roman"/>
        </w:rPr>
        <w:t>Τολμάτε, κύριε Κοντονή, να μιλάτε για μένα προσωπικά και για τη Δημοκρατική Αριστερά για παράδειγμα, ενώ ήρθατε σήμερα εσπευσμένα να δώσετε κάλυψη στον κ. Καμμένο. Τολμάτε να μιλάτε για την Κεντρ</w:t>
      </w:r>
      <w:r>
        <w:rPr>
          <w:rFonts w:eastAsia="Times New Roman" w:cs="Times New Roman"/>
        </w:rPr>
        <w:t xml:space="preserve">οαριστερά και για την Κεντροδεξιά στην τοποθέτησή σας, ενώ συγκυβερνάτε με τους ΑΝΕΛ και ενώ στο Υπουργείο σας, κύριε Κοντονή, έχετε τον πρώην Πρόεδρο της ΕΥΠ –την </w:t>
      </w:r>
      <w:proofErr w:type="spellStart"/>
      <w:r>
        <w:rPr>
          <w:rFonts w:eastAsia="Times New Roman" w:cs="Times New Roman"/>
        </w:rPr>
        <w:t>καραμανλική</w:t>
      </w:r>
      <w:proofErr w:type="spellEnd"/>
      <w:r>
        <w:rPr>
          <w:rFonts w:eastAsia="Times New Roman" w:cs="Times New Roman"/>
        </w:rPr>
        <w:t xml:space="preserve"> πτέρυγα της συγκυβέρνησής σας- τον κ. Παπαγγελόπουλο.</w:t>
      </w:r>
    </w:p>
    <w:p w14:paraId="6900E48F" w14:textId="77777777" w:rsidR="0091451A" w:rsidRDefault="0014380A">
      <w:pPr>
        <w:spacing w:line="600" w:lineRule="auto"/>
        <w:ind w:firstLine="720"/>
        <w:contextualSpacing/>
        <w:jc w:val="both"/>
        <w:rPr>
          <w:rFonts w:eastAsia="Times New Roman" w:cs="Times New Roman"/>
        </w:rPr>
      </w:pPr>
      <w:r>
        <w:rPr>
          <w:rFonts w:eastAsia="Times New Roman" w:cs="Times New Roman"/>
          <w:b/>
        </w:rPr>
        <w:t>ΣΤΑΥΡΟΣ ΚΟΝΤΟΝΗΣ (Υπουργός</w:t>
      </w:r>
      <w:r>
        <w:rPr>
          <w:rFonts w:eastAsia="Times New Roman" w:cs="Times New Roman"/>
          <w:b/>
        </w:rPr>
        <w:t xml:space="preserve"> Δικαιοσύνης, Διαφάνειας και Ανθρωπίνων Δικαιωμάτων):</w:t>
      </w:r>
      <w:r>
        <w:rPr>
          <w:rFonts w:eastAsia="Times New Roman" w:cs="Times New Roman"/>
        </w:rPr>
        <w:t xml:space="preserve"> Αυτό είναι το προσωπικό;</w:t>
      </w:r>
    </w:p>
    <w:p w14:paraId="6900E49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rPr>
        <w:t>ΑΘΑΝΑΣΙΟΣ ΘΕΟΧΑΡΟΠΟΥΛΟΣ:</w:t>
      </w:r>
      <w:r>
        <w:rPr>
          <w:rFonts w:eastAsia="Times New Roman" w:cs="Times New Roman"/>
        </w:rPr>
        <w:t xml:space="preserve"> Με όλα αυτά, λοιπόν, με τη συγκυβέρνησή σας τόσο με την </w:t>
      </w:r>
      <w:proofErr w:type="spellStart"/>
      <w:r>
        <w:rPr>
          <w:rFonts w:eastAsia="Times New Roman" w:cs="Times New Roman"/>
        </w:rPr>
        <w:t>καραμανλική</w:t>
      </w:r>
      <w:proofErr w:type="spellEnd"/>
      <w:r>
        <w:rPr>
          <w:rFonts w:eastAsia="Times New Roman" w:cs="Times New Roman"/>
        </w:rPr>
        <w:t xml:space="preserve"> πτέρυγα της Νέας Δημοκρατίας, όσο και με τον κ. Καμμένο και την υποστήριξή σας στον </w:t>
      </w:r>
      <w:r>
        <w:rPr>
          <w:rFonts w:eastAsia="Times New Roman" w:cs="Times New Roman"/>
        </w:rPr>
        <w:t xml:space="preserve">κ. Καμμένο, τολμάτε να μιλάτε σήμερα για όλα αυτά τα ζητήματα! </w:t>
      </w:r>
    </w:p>
    <w:p w14:paraId="6900E49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Ταυτοχρόνως αναφέρεστε στο παρελθόν. Πράγματι, κύριε Κοντονή, και η Δημοκρατική Αριστερά συμμετείχε στην Κυβέρνηση του 2012-2013, γιατί δύο φορές έγιναν εκλογές και, μαζί με το ΠΑΣΟΚ, δεν αφήσ</w:t>
      </w:r>
      <w:r>
        <w:rPr>
          <w:rFonts w:eastAsia="Times New Roman" w:cs="Times New Roman"/>
          <w:szCs w:val="24"/>
        </w:rPr>
        <w:t>αμε τη χώρα να χρεοκοπήσει εκείνη τη χρονική στιγμή, αποφασίσαμε να μη λαϊκίσουμε όπως κάνατε εσείς τότε, αλλά να δώσουμε ευθύνη στη χώρα.</w:t>
      </w:r>
    </w:p>
    <w:p w14:paraId="6900E49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Να πω και κάτι επί προσωπικού, γιατί ήθελε να το ακούσει η κυρία Πρόεδρος. </w:t>
      </w:r>
    </w:p>
    <w:p w14:paraId="6900E49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Κύριε Κοντονή, παραιτήθηκα εγώ το 2013, π</w:t>
      </w:r>
      <w:r>
        <w:rPr>
          <w:rFonts w:eastAsia="Times New Roman" w:cs="Times New Roman"/>
          <w:szCs w:val="24"/>
        </w:rPr>
        <w:t xml:space="preserve">ροσωπικά, και αναλάβαμε τις ευθύνες μας εκείνη τη στιγμή στη Δημοκρατική Αριστερά για ό,τι πήγαινε λάθος. Εσείς αυτή τη στιγμή, με αυτά που κάνετε στον ελληνικό λαό, κάθεστε στην καρέκλα σας, συνεχίζετε και είστε προσδεμένος σε μια καρέκλα της εξουσίας. </w:t>
      </w:r>
    </w:p>
    <w:p w14:paraId="6900E49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Ο</w:t>
      </w:r>
      <w:r>
        <w:rPr>
          <w:rFonts w:eastAsia="Times New Roman" w:cs="Times New Roman"/>
          <w:szCs w:val="24"/>
        </w:rPr>
        <w:t xml:space="preserve"> κόσμος αυτή τη στιγμή δεν μπορεί να τα βγάλει πέρα. Και τολμάτε να μιλάτε και να βγάζετε το «</w:t>
      </w:r>
      <w:proofErr w:type="spellStart"/>
      <w:r>
        <w:rPr>
          <w:rFonts w:eastAsia="Times New Roman" w:cs="Times New Roman"/>
          <w:szCs w:val="24"/>
        </w:rPr>
        <w:t>α</w:t>
      </w:r>
      <w:r>
        <w:rPr>
          <w:rFonts w:eastAsia="Times New Roman" w:cs="Times New Roman"/>
          <w:szCs w:val="24"/>
        </w:rPr>
        <w:t>ριστερόμετρο</w:t>
      </w:r>
      <w:proofErr w:type="spellEnd"/>
      <w:r>
        <w:rPr>
          <w:rFonts w:eastAsia="Times New Roman" w:cs="Times New Roman"/>
          <w:szCs w:val="24"/>
        </w:rPr>
        <w:t xml:space="preserve">», ενώ όλοι γνωρίζουν καλά τι πράττετε και τι πράξατε σήμερα, δίνοντας συγκάλυψη σε αυτά τα οποία κάνει ο συγκυβερνήτης σας, ο κ. Καμμένος. </w:t>
      </w:r>
    </w:p>
    <w:p w14:paraId="6900E49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Επιτέλου</w:t>
      </w:r>
      <w:r>
        <w:rPr>
          <w:rFonts w:eastAsia="Times New Roman" w:cs="Times New Roman"/>
          <w:szCs w:val="24"/>
        </w:rPr>
        <w:t xml:space="preserve">ς υπάρχουν και όρια, κύριε Κοντονή, σας βλέπουν, σας ακούν και, εν πάση </w:t>
      </w:r>
      <w:proofErr w:type="spellStart"/>
      <w:r>
        <w:rPr>
          <w:rFonts w:eastAsia="Times New Roman" w:cs="Times New Roman"/>
          <w:szCs w:val="24"/>
        </w:rPr>
        <w:t>περιπτώσει</w:t>
      </w:r>
      <w:proofErr w:type="spellEnd"/>
      <w:r>
        <w:rPr>
          <w:rFonts w:eastAsia="Times New Roman" w:cs="Times New Roman"/>
          <w:szCs w:val="24"/>
        </w:rPr>
        <w:t>, λίγη σοβαρότητα δεν βλάπτει.</w:t>
      </w:r>
    </w:p>
    <w:p w14:paraId="6900E49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Θεοχαρόπουλε, ολοκληρώστε.</w:t>
      </w:r>
    </w:p>
    <w:p w14:paraId="6900E49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ΑΘΑΝΑΣΙΟΣ ΘΕΟΧΑΡΟΠΟΥΛΟΣ: </w:t>
      </w:r>
      <w:r>
        <w:rPr>
          <w:rFonts w:eastAsia="Times New Roman" w:cs="Times New Roman"/>
          <w:szCs w:val="24"/>
        </w:rPr>
        <w:t>Η Αριστερά δεν ασκείται από αυτές τις πολ</w:t>
      </w:r>
      <w:r>
        <w:rPr>
          <w:rFonts w:eastAsia="Times New Roman" w:cs="Times New Roman"/>
          <w:szCs w:val="24"/>
        </w:rPr>
        <w:t>ιτικές. Η Δημοκρατική Συμπαράταξη θα προχωρήσει αποφασισμένα για την αναδιοργάνωση της Κεντροαριστεράς και θα το πετύχει.</w:t>
      </w:r>
    </w:p>
    <w:p w14:paraId="6900E49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Κυρία Πρόεδρε, ζητώ τον λόγο για ένα λεπτό.</w:t>
      </w:r>
    </w:p>
    <w:p w14:paraId="6900E499" w14:textId="77777777" w:rsidR="0091451A" w:rsidRDefault="0014380A">
      <w:pPr>
        <w:spacing w:line="600" w:lineRule="auto"/>
        <w:ind w:firstLine="720"/>
        <w:contextualSpacing/>
        <w:jc w:val="both"/>
        <w:rPr>
          <w:rFonts w:eastAsia="Times New Roman" w:cs="Times New Roman"/>
          <w:b/>
          <w:szCs w:val="24"/>
        </w:rPr>
      </w:pPr>
      <w:r>
        <w:rPr>
          <w:rFonts w:eastAsia="Times New Roman" w:cs="Times New Roman"/>
          <w:b/>
          <w:szCs w:val="24"/>
        </w:rPr>
        <w:t>ΠΡΟΕΔΡΕΥΟΥ</w:t>
      </w:r>
      <w:r>
        <w:rPr>
          <w:rFonts w:eastAsia="Times New Roman" w:cs="Times New Roman"/>
          <w:b/>
          <w:szCs w:val="24"/>
        </w:rPr>
        <w:t>ΣΑ (Αναστασία Χριστοδουλοπούλου):</w:t>
      </w:r>
      <w:r>
        <w:rPr>
          <w:rFonts w:eastAsia="Times New Roman" w:cs="Times New Roman"/>
          <w:szCs w:val="24"/>
        </w:rPr>
        <w:t xml:space="preserve"> Δεν θα απαντήσετε, κύριε Κοντονή, τώρα. Σας είπε κάτι ο κ. Θεοχαρόπουλος που σας ενόχλησε; Δεν νομίζω ότι είπε κάτι που σας ενόχλησε. Δεν έχει νόημα τώρα.</w:t>
      </w:r>
      <w:r>
        <w:rPr>
          <w:rFonts w:eastAsia="Times New Roman" w:cs="Times New Roman"/>
          <w:b/>
          <w:szCs w:val="24"/>
        </w:rPr>
        <w:t xml:space="preserve"> </w:t>
      </w:r>
    </w:p>
    <w:p w14:paraId="6900E49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w:t>
      </w:r>
      <w:r>
        <w:rPr>
          <w:rFonts w:eastAsia="Times New Roman" w:cs="Times New Roman"/>
          <w:b/>
          <w:szCs w:val="24"/>
        </w:rPr>
        <w:t xml:space="preserve">Δικαιωμάτων): </w:t>
      </w:r>
      <w:r>
        <w:rPr>
          <w:rFonts w:eastAsia="Times New Roman" w:cs="Times New Roman"/>
          <w:szCs w:val="24"/>
        </w:rPr>
        <w:t>Ένα λεπτό θέλω μόνο, κυρία Πρόεδρε.</w:t>
      </w:r>
    </w:p>
    <w:p w14:paraId="6900E49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Κατά πρώτον, κύριε Θεοχαρόπουλε, πραγματικά σας το λέω με κατανόηση, εγώ σας καταλαβαίνω. Έχετε στεγαστεί σε ένα κόμμα και χωρίς αυτή τη στέγη που σας προσφέρει</w:t>
      </w:r>
      <w:r>
        <w:rPr>
          <w:rFonts w:eastAsia="Times New Roman" w:cs="Times New Roman"/>
          <w:szCs w:val="24"/>
        </w:rPr>
        <w:t>,</w:t>
      </w:r>
      <w:r>
        <w:rPr>
          <w:rFonts w:eastAsia="Times New Roman" w:cs="Times New Roman"/>
          <w:szCs w:val="24"/>
        </w:rPr>
        <w:t xml:space="preserve"> δεν θα μπορούσατε να είσαστε εδώ να μας λέτε</w:t>
      </w:r>
      <w:r>
        <w:rPr>
          <w:rFonts w:eastAsia="Times New Roman" w:cs="Times New Roman"/>
          <w:szCs w:val="24"/>
        </w:rPr>
        <w:t xml:space="preserve"> </w:t>
      </w:r>
      <w:r>
        <w:rPr>
          <w:rFonts w:eastAsia="Times New Roman" w:cs="Times New Roman"/>
          <w:szCs w:val="24"/>
        </w:rPr>
        <w:t>«</w:t>
      </w:r>
      <w:r>
        <w:rPr>
          <w:rFonts w:eastAsia="Times New Roman" w:cs="Times New Roman"/>
          <w:szCs w:val="24"/>
        </w:rPr>
        <w:t>αν τολμάμε</w:t>
      </w:r>
      <w:r>
        <w:rPr>
          <w:rFonts w:eastAsia="Times New Roman" w:cs="Times New Roman"/>
          <w:szCs w:val="24"/>
        </w:rPr>
        <w:t>»</w:t>
      </w:r>
      <w:r>
        <w:rPr>
          <w:rFonts w:eastAsia="Times New Roman" w:cs="Times New Roman"/>
          <w:szCs w:val="24"/>
        </w:rPr>
        <w:t xml:space="preserve">. Ο ελληνικός λαός την πορεία την οποία ακολουθήσατε και ακολουθείτε την κρίνει. </w:t>
      </w:r>
    </w:p>
    <w:p w14:paraId="6900E49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Θέλω, λοιπόν, να σας πω ότι αν παραιτηθήκατε το 2013 -προφανώς το κάνατε, μπράβο σας, όπως αποχώρησε και η ΔΗΜΑΡ από την </w:t>
      </w:r>
      <w:r>
        <w:rPr>
          <w:rFonts w:eastAsia="Times New Roman" w:cs="Times New Roman"/>
          <w:szCs w:val="24"/>
        </w:rPr>
        <w:t>κ</w:t>
      </w:r>
      <w:r>
        <w:rPr>
          <w:rFonts w:eastAsia="Times New Roman" w:cs="Times New Roman"/>
          <w:szCs w:val="24"/>
        </w:rPr>
        <w:t xml:space="preserve">υβέρνηση-, αυτό προφανώς γιατί </w:t>
      </w:r>
      <w:r>
        <w:rPr>
          <w:rFonts w:eastAsia="Times New Roman" w:cs="Times New Roman"/>
          <w:szCs w:val="24"/>
        </w:rPr>
        <w:t xml:space="preserve">καταλάβατε ότι κάνατε λάθος, όχι γιατί πήγατε να σώσετε τη χώρα. Επαναλαμβάνω, όχι γιατί πήγατε να σώσετε τη χώρα, αλλά επειδή </w:t>
      </w:r>
      <w:r>
        <w:rPr>
          <w:rFonts w:eastAsia="Times New Roman" w:cs="Times New Roman"/>
          <w:szCs w:val="24"/>
        </w:rPr>
        <w:lastRenderedPageBreak/>
        <w:t>κάνατε λάθος! Ομολογία λάθους είναι αυτό. Φύγατε από τη συγκυβέρνηση. Τι άλλο θέλουμε να ακούσουμε!</w:t>
      </w:r>
    </w:p>
    <w:p w14:paraId="6900E49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Θέλω να σας πω και κάτι άλλο,</w:t>
      </w:r>
      <w:r>
        <w:rPr>
          <w:rFonts w:eastAsia="Times New Roman" w:cs="Times New Roman"/>
          <w:szCs w:val="24"/>
        </w:rPr>
        <w:t xml:space="preserve"> κύριε Θεοχαρόπουλε. Εμείς τολμάμε, πράγματι, και λέμε αυτά τα πράγματα και ψηφίζουμε όσα ψηφίζουμε, διότι θέλουμε η χώρα να μην πέσει στα βράχια, εκεί που την είχατε ρίξει εσείς, δηλαδή το ΠΑΣΟΚ.</w:t>
      </w:r>
    </w:p>
    <w:p w14:paraId="6900E49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Ψηφίστε τα!</w:t>
      </w:r>
    </w:p>
    <w:p w14:paraId="6900E49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w:t>
      </w:r>
      <w:r>
        <w:rPr>
          <w:rFonts w:eastAsia="Times New Roman" w:cs="Times New Roman"/>
          <w:b/>
          <w:szCs w:val="24"/>
        </w:rPr>
        <w:t xml:space="preserve">ργός Δικαιοσύνης, Διαφάνειας και Ανθρωπίνων Δικαιωμάτων): </w:t>
      </w:r>
      <w:r>
        <w:rPr>
          <w:rFonts w:eastAsia="Times New Roman" w:cs="Times New Roman"/>
          <w:szCs w:val="24"/>
        </w:rPr>
        <w:t>Ακριβώς!</w:t>
      </w:r>
    </w:p>
    <w:p w14:paraId="6900E4A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Λέω εσείς, γιατί τώρα εσείς δεν υπάρχετε, ΠΑΣΟΚ είσαστε εκεί και καταλαβαίνουμε τα συμβόλαια και τα γραμμάτια που έχετε υπογράψει. Πρέπει από εδώ και πέρα να λέτε ότι το ΠΑΣΟΚ έχει σώσει τη</w:t>
      </w:r>
      <w:r>
        <w:rPr>
          <w:rFonts w:eastAsia="Times New Roman" w:cs="Times New Roman"/>
          <w:szCs w:val="24"/>
        </w:rPr>
        <w:t xml:space="preserve"> χώρα! Λέγετέ το. Σας ακούει και ο ελληνικός λαός και σας κρίνει. Βλέπετε άλλωστε την αποδοχή που έχουν αυτές οι εξυπνάδες!</w:t>
      </w:r>
    </w:p>
    <w:p w14:paraId="6900E4A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Κυρίες και κύριοι συνάδελφοι, κηρύσσεται περαιωμένη η συζήτηση επί της αρχής, των άρθρων</w:t>
      </w:r>
      <w:r>
        <w:rPr>
          <w:rFonts w:eastAsia="Times New Roman" w:cs="Times New Roman"/>
          <w:szCs w:val="24"/>
        </w:rPr>
        <w:t xml:space="preserve"> και των τροπολογιών του σχεδίου νόμου του Υπουργείου Δικαιοσύνης, Διαφάνειας και Ανθρωπίνων Δικαιωμάτων: «I) Κύρωση και προσαρμογή της ελληνικής νομοθεσίας στη Σύμβαση της Βαρσοβίας της 16ης Μαΐου 2005 του Συμβουλίου της Ευρώπης για τη νομιμοποίηση, ανίχν</w:t>
      </w:r>
      <w:r>
        <w:rPr>
          <w:rFonts w:eastAsia="Times New Roman" w:cs="Times New Roman"/>
          <w:szCs w:val="24"/>
        </w:rPr>
        <w:t xml:space="preserve">ευση, κατάσχεση </w:t>
      </w:r>
      <w:r>
        <w:rPr>
          <w:rFonts w:eastAsia="Times New Roman" w:cs="Times New Roman"/>
          <w:szCs w:val="24"/>
        </w:rPr>
        <w:lastRenderedPageBreak/>
        <w:t>και δήμευση εσόδων από εγκληματικές δραστηριότητες και για τη χρηματοδότηση της τρομοκρατίας, ενσωμάτωση της Α-Π 2003/577/ΔΕΥ, της Α-Π 2005/212/ΔΕΥ,  της Α-Π 2006/783/ΔΕΥ, όπως τροποποιήθηκε με την Α-Π 2009/299/ΔΕΥ και της Οδηγίας 2014/42/E</w:t>
      </w:r>
      <w:r>
        <w:rPr>
          <w:rFonts w:eastAsia="Times New Roman" w:cs="Times New Roman"/>
          <w:szCs w:val="24"/>
        </w:rPr>
        <w:t xml:space="preserve">Ε, II) Προϋποθέσεις τοποθέτησης ανηλίκων σε ίδρυμα ή ανάδοχη οικογένεια από και προς κράτη-μέλη της Ευρωπαϊκής Ένωσης βάσει του άρθρου 56 του Κανονισμού (ΕΚ) </w:t>
      </w:r>
      <w:proofErr w:type="spellStart"/>
      <w:r>
        <w:rPr>
          <w:rFonts w:eastAsia="Times New Roman" w:cs="Times New Roman"/>
          <w:szCs w:val="24"/>
        </w:rPr>
        <w:t>αριθμ</w:t>
      </w:r>
      <w:proofErr w:type="spellEnd"/>
      <w:r>
        <w:rPr>
          <w:rFonts w:eastAsia="Times New Roman" w:cs="Times New Roman"/>
          <w:szCs w:val="24"/>
        </w:rPr>
        <w:t>. 2201/2003 του Συμβουλίου της 27ης Νοεμβρίου 2003, για τη διεθνή δικαιοδοσία και την αναγνώρ</w:t>
      </w:r>
      <w:r>
        <w:rPr>
          <w:rFonts w:eastAsia="Times New Roman" w:cs="Times New Roman"/>
          <w:szCs w:val="24"/>
        </w:rPr>
        <w:t xml:space="preserve">ιση και εκτέλεση αποφάσεων σε </w:t>
      </w:r>
      <w:proofErr w:type="spellStart"/>
      <w:r>
        <w:rPr>
          <w:rFonts w:eastAsia="Times New Roman" w:cs="Times New Roman"/>
          <w:szCs w:val="24"/>
        </w:rPr>
        <w:t>γαμικές</w:t>
      </w:r>
      <w:proofErr w:type="spellEnd"/>
      <w:r>
        <w:rPr>
          <w:rFonts w:eastAsia="Times New Roman" w:cs="Times New Roman"/>
          <w:szCs w:val="24"/>
        </w:rPr>
        <w:t xml:space="preserve"> διαφορές και διαφορές γονικής μέριμνας, ο οποίος καταργεί τον Κανονισμό (ΕΚ) 1347/2000, III) Ενσωμάτωση της Οδηγίας 2013/48/ΕΕ του Ευρωπαϊκού Κοινοβουλίου και του Συμβουλίου της 22ας Οκτωβρίου 2013, σχετικά με το δικαί</w:t>
      </w:r>
      <w:r>
        <w:rPr>
          <w:rFonts w:eastAsia="Times New Roman" w:cs="Times New Roman"/>
          <w:szCs w:val="24"/>
        </w:rPr>
        <w:t>ωμα πρόσβασης σε δικηγόρο στο πλαίσιο ποινικής διαδικασίας και διαδικασίας εκτέλεσης του ευρωπαϊκού εντάλματος σύλληψης, καθώς και σχετικά με το δικαίωμα ενημέρωσης τρίτου προσώπου σε περίπτωση στέρησης της ελευθερίας του και με το δικαίωμα επικοινωνίας με</w:t>
      </w:r>
      <w:r>
        <w:rPr>
          <w:rFonts w:eastAsia="Times New Roman" w:cs="Times New Roman"/>
          <w:szCs w:val="24"/>
        </w:rPr>
        <w:t xml:space="preserve"> τρίτα πρόσωπα και με προξενικές αρχές κατά τη διάρκεια στέρησης της ελευθερίας, IV) Ενσωμάτωση της Οδηγίας 2012/29/ΕΕ για τη θέσπιση ελάχιστων προτύπων σχετικά με τα δικαιώματα, την υποστήριξη και την προστασία θυμάτων της εγκληματικότητας και για την αντ</w:t>
      </w:r>
      <w:r>
        <w:rPr>
          <w:rFonts w:eastAsia="Times New Roman" w:cs="Times New Roman"/>
          <w:szCs w:val="24"/>
        </w:rPr>
        <w:t>ικατάσταση της Απόφασης - Πλαίσιο 2001/220/ΔΕΥ του Συμβουλίου και λοιπές διατάξεις».</w:t>
      </w:r>
    </w:p>
    <w:p w14:paraId="6900E4A2" w14:textId="77777777" w:rsidR="0091451A" w:rsidRDefault="0014380A">
      <w:pPr>
        <w:spacing w:line="600" w:lineRule="auto"/>
        <w:ind w:firstLine="720"/>
        <w:contextualSpacing/>
        <w:jc w:val="both"/>
        <w:rPr>
          <w:rFonts w:eastAsia="Times New Roman"/>
          <w:szCs w:val="24"/>
        </w:rPr>
      </w:pPr>
      <w:r>
        <w:rPr>
          <w:rFonts w:eastAsia="Times New Roman"/>
          <w:szCs w:val="24"/>
        </w:rPr>
        <w:lastRenderedPageBreak/>
        <w:t>Ερωτάται το Σώμα: Γίνεται δεκτό το νομοσχέδιο επί της αρχής;</w:t>
      </w:r>
    </w:p>
    <w:p w14:paraId="6900E4A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6900E4A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ΠΑΝΑΓΙΩΤΟΠΟΥΛΟΣ: </w:t>
      </w:r>
      <w:r>
        <w:rPr>
          <w:rFonts w:eastAsia="Times New Roman" w:cs="Times New Roman"/>
          <w:szCs w:val="24"/>
        </w:rPr>
        <w:t>Ναι.</w:t>
      </w:r>
    </w:p>
    <w:p w14:paraId="6900E4A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6900E4A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6900E4A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Όχι.</w:t>
      </w:r>
    </w:p>
    <w:p w14:paraId="6900E4A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900E4A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6900E4A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6900E4AB" w14:textId="77777777" w:rsidR="0091451A" w:rsidRDefault="0014380A">
      <w:pPr>
        <w:spacing w:line="600" w:lineRule="auto"/>
        <w:ind w:firstLine="720"/>
        <w:contextualSpacing/>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szCs w:val="24"/>
        </w:rPr>
        <w:t>Συνεπώς το νομοσχέδιο</w:t>
      </w:r>
      <w:r>
        <w:rPr>
          <w:rFonts w:eastAsia="Times New Roman" w:cs="Times New Roman"/>
          <w:szCs w:val="24"/>
        </w:rPr>
        <w:t xml:space="preserve"> του Υπουργείου Δικαιοσύνης, Διαφάνειας και Ανθρωπίνων Δικαιωμάτων: </w:t>
      </w:r>
      <w:r>
        <w:rPr>
          <w:rFonts w:eastAsia="Times New Roman" w:cs="Times New Roman"/>
          <w:szCs w:val="24"/>
        </w:rPr>
        <w:t>«I) Κύρωση και προσαρμογή της ελληνικής νομοθεσίας στη Σύμβαση της Βαρσοβίας της 16ης Μαΐου 2005 του Συμβουλίου της Ευρώπης για τη νομιμοποίηση, ανίχνευση, κατάσχεση και δήμευση εσόδων από εγκληματικές δραστηριότητες και για τη χρηματοδότηση της τρομοκρατί</w:t>
      </w:r>
      <w:r>
        <w:rPr>
          <w:rFonts w:eastAsia="Times New Roman" w:cs="Times New Roman"/>
          <w:szCs w:val="24"/>
        </w:rPr>
        <w:t>ας, ενσωμάτωση της Α-Π 2003/577/ΔΕΥ, της Α-Π 2005/212/ΔΕΥ, της Α-Π 2006/783/ΔΕΥ, όπως τροποποιήθηκε με την Α-Π 2009/299/ΔΕΥ και της Οδηγίας 2014/42/EΕ, II) Προϋποθέσεις τοποθέτησης ανηλίκων σε ίδρυμα ή ανάδοχη οικογένεια από και προς κράτη-μέλη της Ευρωπαϊ</w:t>
      </w:r>
      <w:r>
        <w:rPr>
          <w:rFonts w:eastAsia="Times New Roman" w:cs="Times New Roman"/>
          <w:szCs w:val="24"/>
        </w:rPr>
        <w:t xml:space="preserve">κής Ένωσης βάσει του άρθρου 56 του Κανονισμού (ΕΚ) </w:t>
      </w:r>
      <w:proofErr w:type="spellStart"/>
      <w:r>
        <w:rPr>
          <w:rFonts w:eastAsia="Times New Roman" w:cs="Times New Roman"/>
          <w:szCs w:val="24"/>
        </w:rPr>
        <w:t>αριθμ</w:t>
      </w:r>
      <w:proofErr w:type="spellEnd"/>
      <w:r>
        <w:rPr>
          <w:rFonts w:eastAsia="Times New Roman" w:cs="Times New Roman"/>
          <w:szCs w:val="24"/>
        </w:rPr>
        <w:t xml:space="preserve">. 2201/2003 του Συμβουλίου της 27ης Νοεμβρίου </w:t>
      </w:r>
      <w:r>
        <w:rPr>
          <w:rFonts w:eastAsia="Times New Roman" w:cs="Times New Roman"/>
          <w:szCs w:val="24"/>
        </w:rPr>
        <w:lastRenderedPageBreak/>
        <w:t xml:space="preserve">2003, για τη διεθνή δικαιοδοσία και την αναγνώριση και εκτέλεση αποφάσεων σε </w:t>
      </w:r>
      <w:proofErr w:type="spellStart"/>
      <w:r>
        <w:rPr>
          <w:rFonts w:eastAsia="Times New Roman" w:cs="Times New Roman"/>
          <w:szCs w:val="24"/>
        </w:rPr>
        <w:t>γαμικές</w:t>
      </w:r>
      <w:proofErr w:type="spellEnd"/>
      <w:r>
        <w:rPr>
          <w:rFonts w:eastAsia="Times New Roman" w:cs="Times New Roman"/>
          <w:szCs w:val="24"/>
        </w:rPr>
        <w:t xml:space="preserve"> διαφορές και διαφορές γονικής μέριμνας, ο οποίος καταργεί τον Κανονισ</w:t>
      </w:r>
      <w:r>
        <w:rPr>
          <w:rFonts w:eastAsia="Times New Roman" w:cs="Times New Roman"/>
          <w:szCs w:val="24"/>
        </w:rPr>
        <w:t>μό (ΕΚ) 1347/2000, III) Ενσωμάτωση της Οδηγίας 2013/48/ΕΕ του Ευρωπαϊκού Κοινοβουλίου και του Συμβουλίου της 22ας Οκτωβρίου 2013, σχετικά με το δικαίωμα πρόσβασης σε δικηγόρο στο πλαίσιο ποινικής διαδικασίας και διαδικασίας εκτέλεσης του ευρωπαϊκού εντάλμα</w:t>
      </w:r>
      <w:r>
        <w:rPr>
          <w:rFonts w:eastAsia="Times New Roman" w:cs="Times New Roman"/>
          <w:szCs w:val="24"/>
        </w:rPr>
        <w:t>τος σύλληψης, καθώς και σχετικά με το δικαίωμα ενημέρωσης τρίτου προσώπου σε περίπτωση στέρησης της ελευθερίας του και με το δικαίωμα επικοινωνίας με τρίτα πρόσωπα και με προξενικές αρχές κατά τη διάρκεια στέρησης της ελευθερίας, IV) Ενσωμάτωση της Οδηγίας</w:t>
      </w:r>
      <w:r>
        <w:rPr>
          <w:rFonts w:eastAsia="Times New Roman" w:cs="Times New Roman"/>
          <w:szCs w:val="24"/>
        </w:rPr>
        <w:t xml:space="preserve"> 2012/29/ΕΕ για τη θέσπιση ελάχιστων προτύπων σχετικά με τα δικαιώματα, την υποστήριξη και την προστασία θυμάτων της εγκληματικότητας και για την αντικατάσταση της Απόφασης - Πλαίσιο 2001/220/ΔΕΥ του Συμβουλίου και λοιπές διατάξεις» </w:t>
      </w:r>
      <w:r>
        <w:rPr>
          <w:rFonts w:eastAsia="Times New Roman"/>
          <w:szCs w:val="24"/>
        </w:rPr>
        <w:t>έγινε δεκτό επί της αρχ</w:t>
      </w:r>
      <w:r>
        <w:rPr>
          <w:rFonts w:eastAsia="Times New Roman"/>
          <w:szCs w:val="24"/>
        </w:rPr>
        <w:t>ής κατά πλειοψηφία.</w:t>
      </w:r>
    </w:p>
    <w:p w14:paraId="6900E4AC" w14:textId="77777777" w:rsidR="0091451A" w:rsidRDefault="0014380A">
      <w:pPr>
        <w:spacing w:line="600" w:lineRule="auto"/>
        <w:ind w:firstLine="720"/>
        <w:contextualSpacing/>
        <w:jc w:val="both"/>
        <w:rPr>
          <w:rFonts w:eastAsia="Times New Roman"/>
          <w:szCs w:val="24"/>
        </w:rPr>
      </w:pPr>
      <w:r>
        <w:rPr>
          <w:rFonts w:eastAsia="Times New Roman"/>
          <w:szCs w:val="24"/>
        </w:rPr>
        <w:t>Εισερχό</w:t>
      </w:r>
      <w:r>
        <w:rPr>
          <w:rFonts w:eastAsia="Times New Roman"/>
          <w:szCs w:val="24"/>
        </w:rPr>
        <w:t>μαστ</w:t>
      </w:r>
      <w:r>
        <w:rPr>
          <w:rFonts w:eastAsia="Times New Roman"/>
          <w:szCs w:val="24"/>
        </w:rPr>
        <w:t xml:space="preserve">ε </w:t>
      </w:r>
      <w:r>
        <w:rPr>
          <w:rFonts w:eastAsia="Times New Roman"/>
          <w:szCs w:val="24"/>
        </w:rPr>
        <w:t>στην ψήφιση επί των άρθρων και των τροπολογιών του νομοσχεδίου και η ψήφισή τους θα γίνει χωριστά.</w:t>
      </w:r>
    </w:p>
    <w:p w14:paraId="6900E4AD"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Ερωτάται το Σώμα: Γίνεται δεκτό το άρθρο 1 ως έχει; </w:t>
      </w:r>
    </w:p>
    <w:p w14:paraId="6900E4A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6900E4A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ΠΑΝΑΓΙΩΤΟΠΟΥΛΟΣ: </w:t>
      </w:r>
      <w:r>
        <w:rPr>
          <w:rFonts w:eastAsia="Times New Roman" w:cs="Times New Roman"/>
          <w:szCs w:val="24"/>
        </w:rPr>
        <w:t>Ναι.</w:t>
      </w:r>
    </w:p>
    <w:p w14:paraId="6900E4B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6900E4B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ΙΩΑΝΝΗΣ ΑΪΒΑΤΙΔΗΣ: </w:t>
      </w:r>
      <w:r>
        <w:rPr>
          <w:rFonts w:eastAsia="Times New Roman" w:cs="Times New Roman"/>
          <w:szCs w:val="24"/>
        </w:rPr>
        <w:t>Όχι.</w:t>
      </w:r>
    </w:p>
    <w:p w14:paraId="6900E4B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Όχι.</w:t>
      </w:r>
    </w:p>
    <w:p w14:paraId="6900E4B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900E4B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6900E4B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6900E4B6" w14:textId="77777777" w:rsidR="0091451A" w:rsidRDefault="0014380A">
      <w:pPr>
        <w:spacing w:line="600" w:lineRule="auto"/>
        <w:ind w:firstLine="720"/>
        <w:contextualSpacing/>
        <w:jc w:val="both"/>
        <w:rPr>
          <w:rFonts w:eastAsia="Times New Roman"/>
          <w:szCs w:val="24"/>
        </w:rPr>
      </w:pPr>
      <w:r>
        <w:rPr>
          <w:rFonts w:eastAsia="Times New Roman" w:cs="Times New Roman"/>
          <w:b/>
          <w:szCs w:val="24"/>
        </w:rPr>
        <w:t>ΠΡΟΕΔΡΕΥΟΥΣΑ (Αναστασία Χριστοδουλοπούλου):</w:t>
      </w:r>
      <w:r>
        <w:rPr>
          <w:rFonts w:eastAsia="Times New Roman"/>
          <w:szCs w:val="24"/>
        </w:rPr>
        <w:t xml:space="preserve"> Συνεπώς το άρθρο 1 έγινε δεκτό ως έχει κατά πλειοψηφία. </w:t>
      </w:r>
    </w:p>
    <w:p w14:paraId="6900E4B7" w14:textId="77777777" w:rsidR="0091451A" w:rsidRDefault="0014380A">
      <w:pPr>
        <w:spacing w:line="600" w:lineRule="auto"/>
        <w:ind w:firstLine="720"/>
        <w:contextualSpacing/>
        <w:jc w:val="both"/>
        <w:rPr>
          <w:rFonts w:eastAsia="Times New Roman"/>
          <w:szCs w:val="24"/>
        </w:rPr>
      </w:pPr>
      <w:r>
        <w:rPr>
          <w:rFonts w:eastAsia="Times New Roman"/>
          <w:szCs w:val="24"/>
        </w:rPr>
        <w:t>Ερωτ</w:t>
      </w:r>
      <w:r>
        <w:rPr>
          <w:rFonts w:eastAsia="Times New Roman"/>
          <w:szCs w:val="24"/>
        </w:rPr>
        <w:t xml:space="preserve">άται το Σώμα: Γίνεται δεκτό το άρθρο 2 ως έχει; </w:t>
      </w:r>
    </w:p>
    <w:p w14:paraId="6900E4B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6900E4B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ΠΑΝΑΓΙΩΤΟΠΟΥΛΟΣ: </w:t>
      </w:r>
      <w:r>
        <w:rPr>
          <w:rFonts w:eastAsia="Times New Roman" w:cs="Times New Roman"/>
          <w:szCs w:val="24"/>
        </w:rPr>
        <w:t>Ναι.</w:t>
      </w:r>
    </w:p>
    <w:p w14:paraId="6900E4B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6900E4B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6900E4B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Όχι.</w:t>
      </w:r>
    </w:p>
    <w:p w14:paraId="6900E4B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900E4B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6900E4B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6900E4C0" w14:textId="77777777" w:rsidR="0091451A" w:rsidRDefault="0014380A">
      <w:pPr>
        <w:spacing w:line="600" w:lineRule="auto"/>
        <w:ind w:firstLine="720"/>
        <w:contextualSpacing/>
        <w:jc w:val="both"/>
        <w:rPr>
          <w:rFonts w:eastAsia="Times New Roman"/>
          <w:szCs w:val="24"/>
        </w:rPr>
      </w:pPr>
      <w:r>
        <w:rPr>
          <w:rFonts w:eastAsia="Times New Roman" w:cs="Times New Roman"/>
          <w:b/>
          <w:szCs w:val="24"/>
        </w:rPr>
        <w:t>ΠΡΟΕΔΡΕΥΟΥΣΑ (Αναστασία Χριστοδουλοπούλου):</w:t>
      </w:r>
      <w:r>
        <w:rPr>
          <w:rFonts w:eastAsia="Times New Roman"/>
          <w:szCs w:val="24"/>
        </w:rPr>
        <w:t xml:space="preserve"> Συνεπώς το άρθρο 2 έγινε δεκτό ως έχει κατά πλειοψηφία. </w:t>
      </w:r>
    </w:p>
    <w:p w14:paraId="6900E4C1"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Ερωτάται το Σώμα: Γίνεται δεκτό το άρθρο 3 ως έχει; </w:t>
      </w:r>
    </w:p>
    <w:p w14:paraId="6900E4C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lastRenderedPageBreak/>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6900E4C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ΠΑΝΑΓΙΩΤΟΠΟΥΛΟΣ: </w:t>
      </w:r>
      <w:r>
        <w:rPr>
          <w:rFonts w:eastAsia="Times New Roman" w:cs="Times New Roman"/>
          <w:szCs w:val="24"/>
        </w:rPr>
        <w:t>Ναι.</w:t>
      </w:r>
    </w:p>
    <w:p w14:paraId="6900E4C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w:t>
      </w:r>
      <w:r>
        <w:rPr>
          <w:rFonts w:eastAsia="Times New Roman" w:cs="Times New Roman"/>
          <w:b/>
          <w:szCs w:val="24"/>
        </w:rPr>
        <w:t xml:space="preserve">ΠΑΠΑΘΕΟΔΩΡΟΥ: </w:t>
      </w:r>
      <w:r>
        <w:rPr>
          <w:rFonts w:eastAsia="Times New Roman" w:cs="Times New Roman"/>
          <w:szCs w:val="24"/>
        </w:rPr>
        <w:t>Ναι.</w:t>
      </w:r>
    </w:p>
    <w:p w14:paraId="6900E4C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6900E4C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Όχι.</w:t>
      </w:r>
    </w:p>
    <w:p w14:paraId="6900E4C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900E4C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6900E4C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6900E4CA" w14:textId="77777777" w:rsidR="0091451A" w:rsidRDefault="0014380A">
      <w:pPr>
        <w:spacing w:line="600" w:lineRule="auto"/>
        <w:ind w:firstLine="720"/>
        <w:contextualSpacing/>
        <w:jc w:val="both"/>
        <w:rPr>
          <w:rFonts w:eastAsia="Times New Roman"/>
          <w:szCs w:val="24"/>
        </w:rPr>
      </w:pPr>
      <w:r>
        <w:rPr>
          <w:rFonts w:eastAsia="Times New Roman" w:cs="Times New Roman"/>
          <w:b/>
          <w:szCs w:val="24"/>
        </w:rPr>
        <w:t>ΠΡΟΕΔΡΕΥΟΥΣΑ (Αναστασία Χριστοδουλοπούλου):</w:t>
      </w:r>
      <w:r>
        <w:rPr>
          <w:rFonts w:eastAsia="Times New Roman"/>
          <w:szCs w:val="24"/>
        </w:rPr>
        <w:t xml:space="preserve"> Συνεπώς το άρθρο 3 έγινε δεκτό ως έχει κατά πλειοψηφία. </w:t>
      </w:r>
    </w:p>
    <w:p w14:paraId="6900E4CB"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Ερωτάται το Σώμα: Γίνεται δεκτό το άρθρο 4 ως έχει; </w:t>
      </w:r>
    </w:p>
    <w:p w14:paraId="6900E4C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6900E4C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ΠΑΝΑΓΙΩΤΟΠΟΥΛΟΣ: </w:t>
      </w:r>
      <w:r>
        <w:rPr>
          <w:rFonts w:eastAsia="Times New Roman" w:cs="Times New Roman"/>
          <w:szCs w:val="24"/>
        </w:rPr>
        <w:t>Ναι.</w:t>
      </w:r>
    </w:p>
    <w:p w14:paraId="6900E4C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6900E4C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6900E4D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Όχι.</w:t>
      </w:r>
    </w:p>
    <w:p w14:paraId="6900E4D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900E4D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6900E4D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w:t>
      </w:r>
      <w:r>
        <w:rPr>
          <w:rFonts w:eastAsia="Times New Roman" w:cs="Times New Roman"/>
          <w:b/>
          <w:szCs w:val="24"/>
        </w:rPr>
        <w:t xml:space="preserve">Ν ΔΑΝΕΛΛΗΣ: </w:t>
      </w:r>
      <w:r>
        <w:rPr>
          <w:rFonts w:eastAsia="Times New Roman" w:cs="Times New Roman"/>
          <w:szCs w:val="24"/>
        </w:rPr>
        <w:t>Ναι.</w:t>
      </w:r>
    </w:p>
    <w:p w14:paraId="6900E4D4" w14:textId="77777777" w:rsidR="0091451A" w:rsidRDefault="0014380A">
      <w:pPr>
        <w:spacing w:line="600" w:lineRule="auto"/>
        <w:ind w:firstLine="720"/>
        <w:contextualSpacing/>
        <w:jc w:val="both"/>
        <w:rPr>
          <w:rFonts w:eastAsia="Times New Roman"/>
          <w:szCs w:val="24"/>
        </w:rPr>
      </w:pPr>
      <w:r>
        <w:rPr>
          <w:rFonts w:eastAsia="Times New Roman" w:cs="Times New Roman"/>
          <w:b/>
          <w:szCs w:val="24"/>
        </w:rPr>
        <w:lastRenderedPageBreak/>
        <w:t>ΠΡΟΕΔΡΕΥΟΥΣΑ (Αναστασία Χριστοδουλοπούλου):</w:t>
      </w:r>
      <w:r>
        <w:rPr>
          <w:rFonts w:eastAsia="Times New Roman"/>
          <w:szCs w:val="24"/>
        </w:rPr>
        <w:t xml:space="preserve"> Συνεπώς το άρθρο 4 έγινε δεκτό ως έχει κατά πλειοψηφία. </w:t>
      </w:r>
    </w:p>
    <w:p w14:paraId="6900E4D5"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Ερωτάται το Σώμα: Γίνεται δεκτό το άρθρο 5 ως έχει; </w:t>
      </w:r>
    </w:p>
    <w:p w14:paraId="6900E4D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6900E4D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ΠΑΝΑΓΙΩΤΟΠΟΥΛΟΣ: </w:t>
      </w:r>
      <w:r>
        <w:rPr>
          <w:rFonts w:eastAsia="Times New Roman" w:cs="Times New Roman"/>
          <w:szCs w:val="24"/>
        </w:rPr>
        <w:t>Ναι.</w:t>
      </w:r>
    </w:p>
    <w:p w14:paraId="6900E4D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w:t>
      </w:r>
      <w:r>
        <w:rPr>
          <w:rFonts w:eastAsia="Times New Roman" w:cs="Times New Roman"/>
          <w:b/>
          <w:szCs w:val="24"/>
        </w:rPr>
        <w:t xml:space="preserve">ΔΩΡΟΥ: </w:t>
      </w:r>
      <w:r>
        <w:rPr>
          <w:rFonts w:eastAsia="Times New Roman" w:cs="Times New Roman"/>
          <w:szCs w:val="24"/>
        </w:rPr>
        <w:t>Ναι.</w:t>
      </w:r>
    </w:p>
    <w:p w14:paraId="6900E4D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6900E4D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Όχι.</w:t>
      </w:r>
    </w:p>
    <w:p w14:paraId="6900E4D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6900E4D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6900E4D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6900E4DE" w14:textId="77777777" w:rsidR="0091451A" w:rsidRDefault="0014380A">
      <w:pPr>
        <w:spacing w:line="600" w:lineRule="auto"/>
        <w:ind w:firstLine="720"/>
        <w:contextualSpacing/>
        <w:jc w:val="both"/>
        <w:rPr>
          <w:rFonts w:eastAsia="Times New Roman"/>
          <w:szCs w:val="24"/>
        </w:rPr>
      </w:pPr>
      <w:r>
        <w:rPr>
          <w:rFonts w:eastAsia="Times New Roman" w:cs="Times New Roman"/>
          <w:b/>
          <w:szCs w:val="24"/>
        </w:rPr>
        <w:t>ΠΡΟΕΔΡΕΥΟΥΣΑ (Αναστασία Χριστοδουλοπούλου):</w:t>
      </w:r>
      <w:r>
        <w:rPr>
          <w:rFonts w:eastAsia="Times New Roman"/>
          <w:szCs w:val="24"/>
        </w:rPr>
        <w:t xml:space="preserve"> Συνεπώς το άρθρο 5 έγινε δεκτό ως έχει κατά πλειοψηφία. </w:t>
      </w:r>
    </w:p>
    <w:p w14:paraId="6900E4DF"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Ερωτάται το Σώμα: </w:t>
      </w:r>
      <w:r>
        <w:rPr>
          <w:rFonts w:eastAsia="Times New Roman"/>
          <w:szCs w:val="24"/>
        </w:rPr>
        <w:t>Γίνεται δεκτό το άρθρο 6</w:t>
      </w:r>
      <w:r>
        <w:rPr>
          <w:rFonts w:eastAsia="Times New Roman"/>
          <w:szCs w:val="24"/>
        </w:rPr>
        <w:t>,</w:t>
      </w:r>
      <w:r>
        <w:rPr>
          <w:rFonts w:eastAsia="Times New Roman"/>
          <w:szCs w:val="24"/>
        </w:rPr>
        <w:t xml:space="preserve"> όπως τροποποιήθηκε από τον κύριο Υπουργό;</w:t>
      </w:r>
    </w:p>
    <w:p w14:paraId="6900E4E0" w14:textId="77777777" w:rsidR="0091451A" w:rsidRDefault="0014380A">
      <w:pPr>
        <w:spacing w:line="600" w:lineRule="auto"/>
        <w:ind w:firstLine="720"/>
        <w:contextualSpacing/>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ΑΜΑΝΑΤΙΔΗ: </w:t>
      </w:r>
      <w:r>
        <w:rPr>
          <w:rFonts w:eastAsia="Times New Roman"/>
          <w:szCs w:val="24"/>
        </w:rPr>
        <w:t>Ναι.</w:t>
      </w:r>
    </w:p>
    <w:p w14:paraId="6900E4E1" w14:textId="77777777" w:rsidR="0091451A" w:rsidRDefault="0014380A">
      <w:pPr>
        <w:spacing w:line="600" w:lineRule="auto"/>
        <w:ind w:firstLine="720"/>
        <w:contextualSpacing/>
        <w:jc w:val="both"/>
        <w:rPr>
          <w:rFonts w:eastAsia="Times New Roman"/>
          <w:szCs w:val="24"/>
        </w:rPr>
      </w:pPr>
      <w:r>
        <w:rPr>
          <w:rFonts w:eastAsia="Times New Roman"/>
          <w:b/>
          <w:szCs w:val="24"/>
        </w:rPr>
        <w:t>ΝΙΚΟΛΑΟΣ ΠΑΝΑΓΙΩΤΟΠΟΥΛΟΣ:</w:t>
      </w:r>
      <w:r>
        <w:rPr>
          <w:rFonts w:eastAsia="Times New Roman"/>
          <w:szCs w:val="24"/>
        </w:rPr>
        <w:t xml:space="preserve"> Ναι.</w:t>
      </w:r>
    </w:p>
    <w:p w14:paraId="6900E4E2" w14:textId="77777777" w:rsidR="0091451A" w:rsidRDefault="0014380A">
      <w:pPr>
        <w:spacing w:line="600" w:lineRule="auto"/>
        <w:ind w:firstLine="720"/>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Ναι.</w:t>
      </w:r>
    </w:p>
    <w:p w14:paraId="6900E4E3"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ΑΪΒΑΤΙΔΗΣ:</w:t>
      </w:r>
      <w:r>
        <w:rPr>
          <w:rFonts w:eastAsia="Times New Roman"/>
          <w:szCs w:val="24"/>
        </w:rPr>
        <w:t xml:space="preserve"> Όχι.</w:t>
      </w:r>
    </w:p>
    <w:p w14:paraId="6900E4E4" w14:textId="77777777" w:rsidR="0091451A" w:rsidRDefault="0014380A">
      <w:pPr>
        <w:spacing w:line="600" w:lineRule="auto"/>
        <w:ind w:firstLine="720"/>
        <w:contextualSpacing/>
        <w:jc w:val="both"/>
        <w:rPr>
          <w:rFonts w:eastAsia="Times New Roman"/>
          <w:szCs w:val="24"/>
        </w:rPr>
      </w:pPr>
      <w:r>
        <w:rPr>
          <w:rFonts w:eastAsia="Times New Roman"/>
          <w:b/>
          <w:szCs w:val="24"/>
        </w:rPr>
        <w:lastRenderedPageBreak/>
        <w:t>ΙΩΑΝΝΗΣ ΔΕΛΗΣ:</w:t>
      </w:r>
      <w:r>
        <w:rPr>
          <w:rFonts w:eastAsia="Times New Roman"/>
          <w:szCs w:val="24"/>
        </w:rPr>
        <w:t xml:space="preserve"> Όχι.</w:t>
      </w:r>
    </w:p>
    <w:p w14:paraId="6900E4E5" w14:textId="77777777" w:rsidR="0091451A" w:rsidRDefault="0014380A">
      <w:pPr>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6900E4E6" w14:textId="77777777" w:rsidR="0091451A" w:rsidRDefault="0014380A">
      <w:pPr>
        <w:spacing w:line="600" w:lineRule="auto"/>
        <w:ind w:firstLine="720"/>
        <w:contextualSpacing/>
        <w:jc w:val="both"/>
        <w:rPr>
          <w:rFonts w:eastAsia="Times New Roman"/>
          <w:szCs w:val="24"/>
        </w:rPr>
      </w:pPr>
      <w:r>
        <w:rPr>
          <w:rFonts w:eastAsia="Times New Roman"/>
          <w:b/>
          <w:szCs w:val="24"/>
        </w:rPr>
        <w:t xml:space="preserve">ΙΩΑΝΝΗΣ </w:t>
      </w:r>
      <w:r>
        <w:rPr>
          <w:rFonts w:eastAsia="Times New Roman"/>
          <w:b/>
          <w:szCs w:val="24"/>
        </w:rPr>
        <w:t>ΣΑΡΙΔΗΣ:</w:t>
      </w:r>
      <w:r>
        <w:rPr>
          <w:rFonts w:eastAsia="Times New Roman"/>
          <w:szCs w:val="24"/>
        </w:rPr>
        <w:t xml:space="preserve"> Ναι.</w:t>
      </w:r>
    </w:p>
    <w:p w14:paraId="6900E4E7" w14:textId="77777777" w:rsidR="0091451A" w:rsidRDefault="0014380A">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6900E4E8" w14:textId="77777777" w:rsidR="0091451A" w:rsidRDefault="0014380A">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6 έγινε δεκτό, όπως τροποποιήθηκε από τον κύριο Υπουργό, κατά πλειοψηφία.</w:t>
      </w:r>
    </w:p>
    <w:p w14:paraId="6900E4E9" w14:textId="77777777" w:rsidR="0091451A" w:rsidRDefault="0014380A">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7 ως έχει;</w:t>
      </w:r>
    </w:p>
    <w:p w14:paraId="6900E4EA" w14:textId="77777777" w:rsidR="0091451A" w:rsidRDefault="0014380A">
      <w:pPr>
        <w:spacing w:line="600" w:lineRule="auto"/>
        <w:ind w:firstLine="720"/>
        <w:contextualSpacing/>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ΑΜΑΝΑΤΙΔΗ</w:t>
      </w:r>
      <w:r>
        <w:rPr>
          <w:rFonts w:eastAsia="Times New Roman"/>
          <w:b/>
          <w:szCs w:val="24"/>
        </w:rPr>
        <w:t xml:space="preserve">: </w:t>
      </w:r>
      <w:r>
        <w:rPr>
          <w:rFonts w:eastAsia="Times New Roman"/>
          <w:szCs w:val="24"/>
        </w:rPr>
        <w:t>Ναι.</w:t>
      </w:r>
    </w:p>
    <w:p w14:paraId="6900E4EB" w14:textId="77777777" w:rsidR="0091451A" w:rsidRDefault="0014380A">
      <w:pPr>
        <w:spacing w:line="600" w:lineRule="auto"/>
        <w:ind w:firstLine="720"/>
        <w:contextualSpacing/>
        <w:jc w:val="both"/>
        <w:rPr>
          <w:rFonts w:eastAsia="Times New Roman"/>
          <w:szCs w:val="24"/>
        </w:rPr>
      </w:pPr>
      <w:r>
        <w:rPr>
          <w:rFonts w:eastAsia="Times New Roman"/>
          <w:b/>
          <w:szCs w:val="24"/>
        </w:rPr>
        <w:t>ΝΙΚΟΛΑΟΣ ΠΑΝΑΓΙΩΤΟΠΟΥΛΟΣ:</w:t>
      </w:r>
      <w:r>
        <w:rPr>
          <w:rFonts w:eastAsia="Times New Roman"/>
          <w:szCs w:val="24"/>
        </w:rPr>
        <w:t xml:space="preserve"> Ναι.</w:t>
      </w:r>
    </w:p>
    <w:p w14:paraId="6900E4EC" w14:textId="77777777" w:rsidR="0091451A" w:rsidRDefault="0014380A">
      <w:pPr>
        <w:spacing w:line="600" w:lineRule="auto"/>
        <w:ind w:firstLine="720"/>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Ναι.</w:t>
      </w:r>
    </w:p>
    <w:p w14:paraId="6900E4ED"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ΑΪΒΑΤΙΔΗΣ:</w:t>
      </w:r>
      <w:r>
        <w:rPr>
          <w:rFonts w:eastAsia="Times New Roman"/>
          <w:szCs w:val="24"/>
        </w:rPr>
        <w:t xml:space="preserve"> Όχι.</w:t>
      </w:r>
    </w:p>
    <w:p w14:paraId="6900E4EE"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ΔΕΛΗΣ:</w:t>
      </w:r>
      <w:r>
        <w:rPr>
          <w:rFonts w:eastAsia="Times New Roman"/>
          <w:szCs w:val="24"/>
        </w:rPr>
        <w:t xml:space="preserve"> Όχι.</w:t>
      </w:r>
    </w:p>
    <w:p w14:paraId="6900E4EF" w14:textId="77777777" w:rsidR="0091451A" w:rsidRDefault="0014380A">
      <w:pPr>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6900E4F0"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6900E4F1" w14:textId="77777777" w:rsidR="0091451A" w:rsidRDefault="0014380A">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6900E4F2" w14:textId="77777777" w:rsidR="0091451A" w:rsidRDefault="0014380A">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7 έγιν</w:t>
      </w:r>
      <w:r>
        <w:rPr>
          <w:rFonts w:eastAsia="Times New Roman"/>
          <w:szCs w:val="24"/>
        </w:rPr>
        <w:t>ε δεκτό ως έχει κατά πλειοψηφία.</w:t>
      </w:r>
    </w:p>
    <w:p w14:paraId="6900E4F3" w14:textId="77777777" w:rsidR="0091451A" w:rsidRDefault="0014380A">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8 ως έχει;</w:t>
      </w:r>
    </w:p>
    <w:p w14:paraId="6900E4F4" w14:textId="77777777" w:rsidR="0091451A" w:rsidRDefault="0014380A">
      <w:pPr>
        <w:spacing w:line="600" w:lineRule="auto"/>
        <w:ind w:firstLine="720"/>
        <w:contextualSpacing/>
        <w:jc w:val="both"/>
        <w:rPr>
          <w:rFonts w:eastAsia="Times New Roman"/>
          <w:szCs w:val="24"/>
        </w:rPr>
      </w:pPr>
      <w:r>
        <w:rPr>
          <w:rFonts w:eastAsia="Times New Roman"/>
          <w:b/>
          <w:szCs w:val="24"/>
        </w:rPr>
        <w:lastRenderedPageBreak/>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ΑΜΑΝΑΤΙΔΗ: </w:t>
      </w:r>
      <w:r>
        <w:rPr>
          <w:rFonts w:eastAsia="Times New Roman"/>
          <w:szCs w:val="24"/>
        </w:rPr>
        <w:t>Ναι.</w:t>
      </w:r>
    </w:p>
    <w:p w14:paraId="6900E4F5" w14:textId="77777777" w:rsidR="0091451A" w:rsidRDefault="0014380A">
      <w:pPr>
        <w:spacing w:line="600" w:lineRule="auto"/>
        <w:ind w:firstLine="720"/>
        <w:contextualSpacing/>
        <w:jc w:val="both"/>
        <w:rPr>
          <w:rFonts w:eastAsia="Times New Roman"/>
          <w:szCs w:val="24"/>
        </w:rPr>
      </w:pPr>
      <w:r>
        <w:rPr>
          <w:rFonts w:eastAsia="Times New Roman"/>
          <w:b/>
          <w:szCs w:val="24"/>
        </w:rPr>
        <w:t>ΝΙΚΟΛΑΟΣ ΠΑΝΑΓΙΩΤΟΠΟΥΛΟΣ:</w:t>
      </w:r>
      <w:r>
        <w:rPr>
          <w:rFonts w:eastAsia="Times New Roman"/>
          <w:szCs w:val="24"/>
        </w:rPr>
        <w:t xml:space="preserve"> Ναι.</w:t>
      </w:r>
    </w:p>
    <w:p w14:paraId="6900E4F6" w14:textId="77777777" w:rsidR="0091451A" w:rsidRDefault="0014380A">
      <w:pPr>
        <w:spacing w:line="600" w:lineRule="auto"/>
        <w:ind w:firstLine="720"/>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Ναι.</w:t>
      </w:r>
    </w:p>
    <w:p w14:paraId="6900E4F7"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ΑΪΒΑΤΙΔΗΣ:</w:t>
      </w:r>
      <w:r>
        <w:rPr>
          <w:rFonts w:eastAsia="Times New Roman"/>
          <w:szCs w:val="24"/>
        </w:rPr>
        <w:t xml:space="preserve"> Όχι.</w:t>
      </w:r>
    </w:p>
    <w:p w14:paraId="6900E4F8"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ΔΕΛΗΣ:</w:t>
      </w:r>
      <w:r>
        <w:rPr>
          <w:rFonts w:eastAsia="Times New Roman"/>
          <w:szCs w:val="24"/>
        </w:rPr>
        <w:t xml:space="preserve"> Όχι.</w:t>
      </w:r>
    </w:p>
    <w:p w14:paraId="6900E4F9" w14:textId="77777777" w:rsidR="0091451A" w:rsidRDefault="0014380A">
      <w:pPr>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6900E4FA"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6900E4FB" w14:textId="77777777" w:rsidR="0091451A" w:rsidRDefault="0014380A">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6900E4FC" w14:textId="77777777" w:rsidR="0091451A" w:rsidRDefault="0014380A">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8 έγινε δεκτό ως έχει κατά πλειοψηφία.</w:t>
      </w:r>
    </w:p>
    <w:p w14:paraId="6900E4FD" w14:textId="77777777" w:rsidR="0091451A" w:rsidRDefault="0014380A">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9 ως έχει;</w:t>
      </w:r>
    </w:p>
    <w:p w14:paraId="6900E4FE" w14:textId="77777777" w:rsidR="0091451A" w:rsidRDefault="0014380A">
      <w:pPr>
        <w:spacing w:line="600" w:lineRule="auto"/>
        <w:ind w:firstLine="720"/>
        <w:contextualSpacing/>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ΑΜΑΝΑΤΙΔΗ: </w:t>
      </w:r>
      <w:r>
        <w:rPr>
          <w:rFonts w:eastAsia="Times New Roman"/>
          <w:szCs w:val="24"/>
        </w:rPr>
        <w:t>Ναι.</w:t>
      </w:r>
    </w:p>
    <w:p w14:paraId="6900E4FF" w14:textId="77777777" w:rsidR="0091451A" w:rsidRDefault="0014380A">
      <w:pPr>
        <w:spacing w:line="600" w:lineRule="auto"/>
        <w:ind w:firstLine="720"/>
        <w:contextualSpacing/>
        <w:jc w:val="both"/>
        <w:rPr>
          <w:rFonts w:eastAsia="Times New Roman"/>
          <w:szCs w:val="24"/>
        </w:rPr>
      </w:pPr>
      <w:r>
        <w:rPr>
          <w:rFonts w:eastAsia="Times New Roman"/>
          <w:b/>
          <w:szCs w:val="24"/>
        </w:rPr>
        <w:t>ΝΙΚΟΛΑΟΣ ΠΑΝΑΓ</w:t>
      </w:r>
      <w:r>
        <w:rPr>
          <w:rFonts w:eastAsia="Times New Roman"/>
          <w:b/>
          <w:szCs w:val="24"/>
        </w:rPr>
        <w:t>ΙΩΤΟΠΟΥΛΟΣ:</w:t>
      </w:r>
      <w:r>
        <w:rPr>
          <w:rFonts w:eastAsia="Times New Roman"/>
          <w:szCs w:val="24"/>
        </w:rPr>
        <w:t xml:space="preserve"> Ναι.</w:t>
      </w:r>
    </w:p>
    <w:p w14:paraId="6900E500" w14:textId="77777777" w:rsidR="0091451A" w:rsidRDefault="0014380A">
      <w:pPr>
        <w:spacing w:line="600" w:lineRule="auto"/>
        <w:ind w:firstLine="720"/>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Ναι.</w:t>
      </w:r>
    </w:p>
    <w:p w14:paraId="6900E501"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ΑΪΒΑΤΙΔΗΣ:</w:t>
      </w:r>
      <w:r>
        <w:rPr>
          <w:rFonts w:eastAsia="Times New Roman"/>
          <w:szCs w:val="24"/>
        </w:rPr>
        <w:t xml:space="preserve"> Όχι.</w:t>
      </w:r>
    </w:p>
    <w:p w14:paraId="6900E502"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ΔΕΛΗΣ:</w:t>
      </w:r>
      <w:r>
        <w:rPr>
          <w:rFonts w:eastAsia="Times New Roman"/>
          <w:szCs w:val="24"/>
        </w:rPr>
        <w:t xml:space="preserve"> Παρών.</w:t>
      </w:r>
    </w:p>
    <w:p w14:paraId="6900E503" w14:textId="77777777" w:rsidR="0091451A" w:rsidRDefault="0014380A">
      <w:pPr>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6900E504"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6900E505" w14:textId="77777777" w:rsidR="0091451A" w:rsidRDefault="0014380A">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6900E506" w14:textId="77777777" w:rsidR="0091451A" w:rsidRDefault="0014380A">
      <w:pPr>
        <w:spacing w:line="600" w:lineRule="auto"/>
        <w:ind w:firstLine="720"/>
        <w:contextualSpacing/>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Συνεπώς το άρθρο 9 έγινε δεκτό ως έχει κατ</w:t>
      </w:r>
      <w:r>
        <w:rPr>
          <w:rFonts w:eastAsia="Times New Roman"/>
          <w:szCs w:val="24"/>
        </w:rPr>
        <w:t>ά πλειοψηφία.</w:t>
      </w:r>
    </w:p>
    <w:p w14:paraId="6900E507" w14:textId="77777777" w:rsidR="0091451A" w:rsidRDefault="0014380A">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10 ως έχει;</w:t>
      </w:r>
    </w:p>
    <w:p w14:paraId="6900E508" w14:textId="77777777" w:rsidR="0091451A" w:rsidRDefault="0014380A">
      <w:pPr>
        <w:spacing w:line="600" w:lineRule="auto"/>
        <w:ind w:firstLine="720"/>
        <w:contextualSpacing/>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ΑΜΑΝΑΤΙΔΗ: </w:t>
      </w:r>
      <w:r>
        <w:rPr>
          <w:rFonts w:eastAsia="Times New Roman"/>
          <w:szCs w:val="24"/>
        </w:rPr>
        <w:t>Ναι.</w:t>
      </w:r>
    </w:p>
    <w:p w14:paraId="6900E509" w14:textId="77777777" w:rsidR="0091451A" w:rsidRDefault="0014380A">
      <w:pPr>
        <w:spacing w:line="600" w:lineRule="auto"/>
        <w:ind w:firstLine="720"/>
        <w:contextualSpacing/>
        <w:jc w:val="both"/>
        <w:rPr>
          <w:rFonts w:eastAsia="Times New Roman"/>
          <w:szCs w:val="24"/>
        </w:rPr>
      </w:pPr>
      <w:r>
        <w:rPr>
          <w:rFonts w:eastAsia="Times New Roman"/>
          <w:b/>
          <w:szCs w:val="24"/>
        </w:rPr>
        <w:t>ΝΙΚΟΛΑΟΣ ΠΑΝΑΓΙΩΤΟΠΟΥΛΟΣ:</w:t>
      </w:r>
      <w:r>
        <w:rPr>
          <w:rFonts w:eastAsia="Times New Roman"/>
          <w:szCs w:val="24"/>
        </w:rPr>
        <w:t xml:space="preserve"> Ναι.</w:t>
      </w:r>
    </w:p>
    <w:p w14:paraId="6900E50A" w14:textId="77777777" w:rsidR="0091451A" w:rsidRDefault="0014380A">
      <w:pPr>
        <w:spacing w:line="600" w:lineRule="auto"/>
        <w:ind w:firstLine="720"/>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Ναι.</w:t>
      </w:r>
    </w:p>
    <w:p w14:paraId="6900E50B"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ΑΪΒΑΤΙΔΗΣ:</w:t>
      </w:r>
      <w:r>
        <w:rPr>
          <w:rFonts w:eastAsia="Times New Roman"/>
          <w:szCs w:val="24"/>
        </w:rPr>
        <w:t xml:space="preserve"> Όχι.</w:t>
      </w:r>
    </w:p>
    <w:p w14:paraId="6900E50C"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ΔΕΛΗΣ:</w:t>
      </w:r>
      <w:r>
        <w:rPr>
          <w:rFonts w:eastAsia="Times New Roman"/>
          <w:szCs w:val="24"/>
        </w:rPr>
        <w:t xml:space="preserve"> Όχι.</w:t>
      </w:r>
    </w:p>
    <w:p w14:paraId="6900E50D" w14:textId="77777777" w:rsidR="0091451A" w:rsidRDefault="0014380A">
      <w:pPr>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6900E50E"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b/>
          <w:szCs w:val="24"/>
        </w:rPr>
        <w:t>:</w:t>
      </w:r>
      <w:r>
        <w:rPr>
          <w:rFonts w:eastAsia="Times New Roman"/>
          <w:szCs w:val="24"/>
        </w:rPr>
        <w:t xml:space="preserve"> Ναι.</w:t>
      </w:r>
    </w:p>
    <w:p w14:paraId="6900E50F" w14:textId="77777777" w:rsidR="0091451A" w:rsidRDefault="0014380A">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6900E510" w14:textId="77777777" w:rsidR="0091451A" w:rsidRDefault="0014380A">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10 έγινε δεκτό ως έχει κατά πλειοψηφία.</w:t>
      </w:r>
    </w:p>
    <w:p w14:paraId="6900E511" w14:textId="77777777" w:rsidR="0091451A" w:rsidRDefault="0014380A">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11 ως έχει;</w:t>
      </w:r>
    </w:p>
    <w:p w14:paraId="6900E512" w14:textId="77777777" w:rsidR="0091451A" w:rsidRDefault="0014380A">
      <w:pPr>
        <w:spacing w:line="600" w:lineRule="auto"/>
        <w:ind w:firstLine="720"/>
        <w:contextualSpacing/>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ΑΜΑΝΑΤΙΔΗ: </w:t>
      </w:r>
      <w:r>
        <w:rPr>
          <w:rFonts w:eastAsia="Times New Roman"/>
          <w:szCs w:val="24"/>
        </w:rPr>
        <w:t>Ναι.</w:t>
      </w:r>
    </w:p>
    <w:p w14:paraId="6900E513" w14:textId="77777777" w:rsidR="0091451A" w:rsidRDefault="0014380A">
      <w:pPr>
        <w:spacing w:line="600" w:lineRule="auto"/>
        <w:ind w:firstLine="720"/>
        <w:contextualSpacing/>
        <w:jc w:val="both"/>
        <w:rPr>
          <w:rFonts w:eastAsia="Times New Roman"/>
          <w:szCs w:val="24"/>
        </w:rPr>
      </w:pPr>
      <w:r>
        <w:rPr>
          <w:rFonts w:eastAsia="Times New Roman"/>
          <w:b/>
          <w:szCs w:val="24"/>
        </w:rPr>
        <w:t>ΝΙΚΟΛΑΟΣ ΠΑΝΑΓΙΩΤΟΠΟΥΛΟΣ:</w:t>
      </w:r>
      <w:r>
        <w:rPr>
          <w:rFonts w:eastAsia="Times New Roman"/>
          <w:szCs w:val="24"/>
        </w:rPr>
        <w:t xml:space="preserve"> Ναι.</w:t>
      </w:r>
    </w:p>
    <w:p w14:paraId="6900E514" w14:textId="77777777" w:rsidR="0091451A" w:rsidRDefault="0014380A">
      <w:pPr>
        <w:spacing w:line="600" w:lineRule="auto"/>
        <w:ind w:firstLine="720"/>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Ναι.</w:t>
      </w:r>
    </w:p>
    <w:p w14:paraId="6900E515"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ΑΪΒΑΤΙΔΗΣ:</w:t>
      </w:r>
      <w:r>
        <w:rPr>
          <w:rFonts w:eastAsia="Times New Roman"/>
          <w:szCs w:val="24"/>
        </w:rPr>
        <w:t xml:space="preserve"> Όχι.</w:t>
      </w:r>
    </w:p>
    <w:p w14:paraId="6900E516"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ΔΕΛΗΣ:</w:t>
      </w:r>
      <w:r>
        <w:rPr>
          <w:rFonts w:eastAsia="Times New Roman"/>
          <w:szCs w:val="24"/>
        </w:rPr>
        <w:t xml:space="preserve"> Όχι.</w:t>
      </w:r>
    </w:p>
    <w:p w14:paraId="6900E517" w14:textId="77777777" w:rsidR="0091451A" w:rsidRDefault="0014380A">
      <w:pPr>
        <w:spacing w:line="600" w:lineRule="auto"/>
        <w:ind w:firstLine="720"/>
        <w:contextualSpacing/>
        <w:jc w:val="both"/>
        <w:rPr>
          <w:rFonts w:eastAsia="Times New Roman"/>
          <w:szCs w:val="24"/>
        </w:rPr>
      </w:pPr>
      <w:r>
        <w:rPr>
          <w:rFonts w:eastAsia="Times New Roman"/>
          <w:b/>
          <w:szCs w:val="24"/>
        </w:rPr>
        <w:lastRenderedPageBreak/>
        <w:t>ΑΘΑΝΑΣΙΟΣ ΠΑΠΑΧΡΙΣΤΟΠΟΥΛΟΣ:</w:t>
      </w:r>
      <w:r>
        <w:rPr>
          <w:rFonts w:eastAsia="Times New Roman"/>
          <w:szCs w:val="24"/>
        </w:rPr>
        <w:t xml:space="preserve"> Ναι.</w:t>
      </w:r>
    </w:p>
    <w:p w14:paraId="6900E518"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6900E519" w14:textId="77777777" w:rsidR="0091451A" w:rsidRDefault="0014380A">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6900E51A" w14:textId="77777777" w:rsidR="0091451A" w:rsidRDefault="0014380A">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11 έγινε δεκτό ως έχει κατά πλειοψηφία.</w:t>
      </w:r>
    </w:p>
    <w:p w14:paraId="6900E51B" w14:textId="77777777" w:rsidR="0091451A" w:rsidRDefault="0014380A">
      <w:pPr>
        <w:spacing w:line="600" w:lineRule="auto"/>
        <w:ind w:firstLine="720"/>
        <w:contextualSpacing/>
        <w:jc w:val="both"/>
        <w:rPr>
          <w:rFonts w:eastAsia="Times New Roman"/>
          <w:szCs w:val="24"/>
        </w:rPr>
      </w:pPr>
      <w:r>
        <w:rPr>
          <w:rFonts w:eastAsia="Times New Roman"/>
          <w:szCs w:val="24"/>
        </w:rPr>
        <w:t>Ερωτ</w:t>
      </w:r>
      <w:r>
        <w:rPr>
          <w:rFonts w:eastAsia="Times New Roman"/>
          <w:szCs w:val="24"/>
        </w:rPr>
        <w:t>άται το Σώμα: Γίνεται δεκτό το άρθρο 12 ως έχει;</w:t>
      </w:r>
    </w:p>
    <w:p w14:paraId="6900E51C" w14:textId="77777777" w:rsidR="0091451A" w:rsidRDefault="0014380A">
      <w:pPr>
        <w:spacing w:line="600" w:lineRule="auto"/>
        <w:ind w:firstLine="720"/>
        <w:contextualSpacing/>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ΑΜΑΝΑΤΙΔΗ: </w:t>
      </w:r>
      <w:r>
        <w:rPr>
          <w:rFonts w:eastAsia="Times New Roman"/>
          <w:szCs w:val="24"/>
        </w:rPr>
        <w:t>Ναι.</w:t>
      </w:r>
    </w:p>
    <w:p w14:paraId="6900E51D" w14:textId="77777777" w:rsidR="0091451A" w:rsidRDefault="0014380A">
      <w:pPr>
        <w:spacing w:line="600" w:lineRule="auto"/>
        <w:ind w:firstLine="720"/>
        <w:contextualSpacing/>
        <w:jc w:val="both"/>
        <w:rPr>
          <w:rFonts w:eastAsia="Times New Roman"/>
          <w:szCs w:val="24"/>
        </w:rPr>
      </w:pPr>
      <w:r>
        <w:rPr>
          <w:rFonts w:eastAsia="Times New Roman"/>
          <w:b/>
          <w:szCs w:val="24"/>
        </w:rPr>
        <w:t>ΝΙΚΟΛΑΟΣ ΠΑΝΑΓΙΩΤΟΠΟΥΛΟΣ:</w:t>
      </w:r>
      <w:r>
        <w:rPr>
          <w:rFonts w:eastAsia="Times New Roman"/>
          <w:szCs w:val="24"/>
        </w:rPr>
        <w:t xml:space="preserve"> Ναι.</w:t>
      </w:r>
    </w:p>
    <w:p w14:paraId="6900E51E" w14:textId="77777777" w:rsidR="0091451A" w:rsidRDefault="0014380A">
      <w:pPr>
        <w:spacing w:line="600" w:lineRule="auto"/>
        <w:ind w:firstLine="720"/>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Ναι.</w:t>
      </w:r>
    </w:p>
    <w:p w14:paraId="6900E51F"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ΑΪΒΑΤΙΔΗΣ:</w:t>
      </w:r>
      <w:r>
        <w:rPr>
          <w:rFonts w:eastAsia="Times New Roman"/>
          <w:szCs w:val="24"/>
        </w:rPr>
        <w:t xml:space="preserve"> Όχι.</w:t>
      </w:r>
    </w:p>
    <w:p w14:paraId="6900E520"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ΔΕΛΗΣ:</w:t>
      </w:r>
      <w:r>
        <w:rPr>
          <w:rFonts w:eastAsia="Times New Roman"/>
          <w:szCs w:val="24"/>
        </w:rPr>
        <w:t xml:space="preserve"> Όχι.</w:t>
      </w:r>
    </w:p>
    <w:p w14:paraId="6900E521" w14:textId="77777777" w:rsidR="0091451A" w:rsidRDefault="0014380A">
      <w:pPr>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6900E522"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6900E523" w14:textId="77777777" w:rsidR="0091451A" w:rsidRDefault="0014380A">
      <w:pPr>
        <w:spacing w:line="600" w:lineRule="auto"/>
        <w:ind w:firstLine="720"/>
        <w:contextualSpacing/>
        <w:jc w:val="both"/>
        <w:rPr>
          <w:rFonts w:eastAsia="Times New Roman"/>
          <w:szCs w:val="24"/>
        </w:rPr>
      </w:pPr>
      <w:r>
        <w:rPr>
          <w:rFonts w:eastAsia="Times New Roman"/>
          <w:b/>
          <w:szCs w:val="24"/>
        </w:rPr>
        <w:t>ΣΠΥΡΙΔΩΝ ΔΑ</w:t>
      </w:r>
      <w:r>
        <w:rPr>
          <w:rFonts w:eastAsia="Times New Roman"/>
          <w:b/>
          <w:szCs w:val="24"/>
        </w:rPr>
        <w:t>ΝΕΛΛΗΣ:</w:t>
      </w:r>
      <w:r>
        <w:rPr>
          <w:rFonts w:eastAsia="Times New Roman"/>
          <w:szCs w:val="24"/>
        </w:rPr>
        <w:t xml:space="preserve"> Ναι.</w:t>
      </w:r>
    </w:p>
    <w:p w14:paraId="6900E524" w14:textId="77777777" w:rsidR="0091451A" w:rsidRDefault="0014380A">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12 έγινε δεκτό ως έχει κατά πλειοψηφία.</w:t>
      </w:r>
    </w:p>
    <w:p w14:paraId="6900E525" w14:textId="77777777" w:rsidR="0091451A" w:rsidRDefault="0014380A">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13 ως έχει;</w:t>
      </w:r>
    </w:p>
    <w:p w14:paraId="6900E526" w14:textId="77777777" w:rsidR="0091451A" w:rsidRDefault="0014380A">
      <w:pPr>
        <w:spacing w:line="600" w:lineRule="auto"/>
        <w:ind w:firstLine="720"/>
        <w:contextualSpacing/>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ΑΜΑΝΑΤΙΔΗ: </w:t>
      </w:r>
      <w:r>
        <w:rPr>
          <w:rFonts w:eastAsia="Times New Roman"/>
          <w:szCs w:val="24"/>
        </w:rPr>
        <w:t>Ναι.</w:t>
      </w:r>
    </w:p>
    <w:p w14:paraId="6900E527" w14:textId="77777777" w:rsidR="0091451A" w:rsidRDefault="0014380A">
      <w:pPr>
        <w:spacing w:line="600" w:lineRule="auto"/>
        <w:ind w:firstLine="720"/>
        <w:contextualSpacing/>
        <w:jc w:val="both"/>
        <w:rPr>
          <w:rFonts w:eastAsia="Times New Roman"/>
          <w:szCs w:val="24"/>
        </w:rPr>
      </w:pPr>
      <w:r>
        <w:rPr>
          <w:rFonts w:eastAsia="Times New Roman"/>
          <w:b/>
          <w:szCs w:val="24"/>
        </w:rPr>
        <w:t>ΝΙΚΟΛΑΟΣ ΠΑΝΑΓΙΩΤΟΠΟΥΛΟΣ:</w:t>
      </w:r>
      <w:r>
        <w:rPr>
          <w:rFonts w:eastAsia="Times New Roman"/>
          <w:szCs w:val="24"/>
        </w:rPr>
        <w:t xml:space="preserve"> Ναι.</w:t>
      </w:r>
    </w:p>
    <w:p w14:paraId="6900E528" w14:textId="77777777" w:rsidR="0091451A" w:rsidRDefault="0014380A">
      <w:pPr>
        <w:spacing w:line="600" w:lineRule="auto"/>
        <w:ind w:firstLine="720"/>
        <w:contextualSpacing/>
        <w:jc w:val="both"/>
        <w:rPr>
          <w:rFonts w:eastAsia="Times New Roman"/>
          <w:szCs w:val="24"/>
        </w:rPr>
      </w:pPr>
      <w:r>
        <w:rPr>
          <w:rFonts w:eastAsia="Times New Roman"/>
          <w:b/>
          <w:szCs w:val="24"/>
        </w:rPr>
        <w:lastRenderedPageBreak/>
        <w:t>ΘΕΟΔΩΡΟΣ ΠΑΠΑΘΕΟΔΩΡΟ</w:t>
      </w:r>
      <w:r>
        <w:rPr>
          <w:rFonts w:eastAsia="Times New Roman"/>
          <w:b/>
          <w:szCs w:val="24"/>
        </w:rPr>
        <w:t>Υ:</w:t>
      </w:r>
      <w:r>
        <w:rPr>
          <w:rFonts w:eastAsia="Times New Roman"/>
          <w:szCs w:val="24"/>
        </w:rPr>
        <w:t xml:space="preserve"> Ναι.</w:t>
      </w:r>
    </w:p>
    <w:p w14:paraId="6900E529"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ΑΪΒΑΤΙΔΗΣ:</w:t>
      </w:r>
      <w:r>
        <w:rPr>
          <w:rFonts w:eastAsia="Times New Roman"/>
          <w:szCs w:val="24"/>
        </w:rPr>
        <w:t xml:space="preserve"> Όχι.</w:t>
      </w:r>
    </w:p>
    <w:p w14:paraId="6900E52A"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ΔΕΛΗΣ:</w:t>
      </w:r>
      <w:r>
        <w:rPr>
          <w:rFonts w:eastAsia="Times New Roman"/>
          <w:szCs w:val="24"/>
        </w:rPr>
        <w:t xml:space="preserve"> Όχι.</w:t>
      </w:r>
    </w:p>
    <w:p w14:paraId="6900E52B" w14:textId="77777777" w:rsidR="0091451A" w:rsidRDefault="0014380A">
      <w:pPr>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6900E52C"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6900E52D" w14:textId="77777777" w:rsidR="0091451A" w:rsidRDefault="0014380A">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6900E52E" w14:textId="77777777" w:rsidR="0091451A" w:rsidRDefault="0014380A">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13 έγινε δεκτό ως έχει κατά πλειοψηφία.</w:t>
      </w:r>
    </w:p>
    <w:p w14:paraId="6900E52F"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Ερωτάται το Σώμα: </w:t>
      </w:r>
      <w:r>
        <w:rPr>
          <w:rFonts w:eastAsia="Times New Roman"/>
          <w:szCs w:val="24"/>
        </w:rPr>
        <w:t>Γίνεται δεκτό το άρθρο 14 ως έχει;</w:t>
      </w:r>
    </w:p>
    <w:p w14:paraId="6900E530" w14:textId="77777777" w:rsidR="0091451A" w:rsidRDefault="0014380A">
      <w:pPr>
        <w:spacing w:line="600" w:lineRule="auto"/>
        <w:ind w:firstLine="720"/>
        <w:contextualSpacing/>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ΑΜΑΝΑΤΙΔΗ: </w:t>
      </w:r>
      <w:r>
        <w:rPr>
          <w:rFonts w:eastAsia="Times New Roman"/>
          <w:szCs w:val="24"/>
        </w:rPr>
        <w:t>Ναι.</w:t>
      </w:r>
    </w:p>
    <w:p w14:paraId="6900E531" w14:textId="77777777" w:rsidR="0091451A" w:rsidRDefault="0014380A">
      <w:pPr>
        <w:spacing w:line="600" w:lineRule="auto"/>
        <w:ind w:firstLine="720"/>
        <w:contextualSpacing/>
        <w:jc w:val="both"/>
        <w:rPr>
          <w:rFonts w:eastAsia="Times New Roman"/>
          <w:szCs w:val="24"/>
        </w:rPr>
      </w:pPr>
      <w:r>
        <w:rPr>
          <w:rFonts w:eastAsia="Times New Roman"/>
          <w:b/>
          <w:szCs w:val="24"/>
        </w:rPr>
        <w:t>ΝΙΚΟΛΑΟΣ ΠΑΝΑΓΙΩΤΟΠΟΥΛΟΣ:</w:t>
      </w:r>
      <w:r>
        <w:rPr>
          <w:rFonts w:eastAsia="Times New Roman"/>
          <w:szCs w:val="24"/>
        </w:rPr>
        <w:t xml:space="preserve"> Ναι.</w:t>
      </w:r>
    </w:p>
    <w:p w14:paraId="6900E532" w14:textId="77777777" w:rsidR="0091451A" w:rsidRDefault="0014380A">
      <w:pPr>
        <w:spacing w:line="600" w:lineRule="auto"/>
        <w:ind w:firstLine="720"/>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Ναι.</w:t>
      </w:r>
    </w:p>
    <w:p w14:paraId="6900E533"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ΑΪΒΑΤΙΔΗΣ:</w:t>
      </w:r>
      <w:r>
        <w:rPr>
          <w:rFonts w:eastAsia="Times New Roman"/>
          <w:szCs w:val="24"/>
        </w:rPr>
        <w:t xml:space="preserve"> Όχι.</w:t>
      </w:r>
    </w:p>
    <w:p w14:paraId="6900E534"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ΔΕΛΗΣ:</w:t>
      </w:r>
      <w:r>
        <w:rPr>
          <w:rFonts w:eastAsia="Times New Roman"/>
          <w:szCs w:val="24"/>
        </w:rPr>
        <w:t xml:space="preserve"> Όχι.</w:t>
      </w:r>
    </w:p>
    <w:p w14:paraId="6900E535" w14:textId="77777777" w:rsidR="0091451A" w:rsidRDefault="0014380A">
      <w:pPr>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6900E536"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6900E537" w14:textId="77777777" w:rsidR="0091451A" w:rsidRDefault="0014380A">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6900E538" w14:textId="77777777" w:rsidR="0091451A" w:rsidRDefault="0014380A">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14 έγινε δεκτό ως έχει κατά πλειοψηφία.</w:t>
      </w:r>
    </w:p>
    <w:p w14:paraId="6900E539" w14:textId="77777777" w:rsidR="0091451A" w:rsidRDefault="0014380A">
      <w:pPr>
        <w:spacing w:line="600" w:lineRule="auto"/>
        <w:ind w:firstLine="720"/>
        <w:contextualSpacing/>
        <w:jc w:val="both"/>
        <w:rPr>
          <w:rFonts w:eastAsia="Times New Roman"/>
          <w:szCs w:val="24"/>
        </w:rPr>
      </w:pPr>
      <w:r>
        <w:rPr>
          <w:rFonts w:eastAsia="Times New Roman"/>
          <w:szCs w:val="24"/>
        </w:rPr>
        <w:lastRenderedPageBreak/>
        <w:t>Ερωτάται το Σώμα: Γίνεται δεκτό το άρθρο 15 ως έχει;</w:t>
      </w:r>
    </w:p>
    <w:p w14:paraId="6900E53A" w14:textId="77777777" w:rsidR="0091451A" w:rsidRDefault="0014380A">
      <w:pPr>
        <w:spacing w:line="600" w:lineRule="auto"/>
        <w:ind w:firstLine="720"/>
        <w:contextualSpacing/>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ΑΜΑΝΑΤΙΔΗ: </w:t>
      </w:r>
      <w:r>
        <w:rPr>
          <w:rFonts w:eastAsia="Times New Roman"/>
          <w:szCs w:val="24"/>
        </w:rPr>
        <w:t>Ναι.</w:t>
      </w:r>
    </w:p>
    <w:p w14:paraId="6900E53B" w14:textId="77777777" w:rsidR="0091451A" w:rsidRDefault="0014380A">
      <w:pPr>
        <w:spacing w:line="600" w:lineRule="auto"/>
        <w:ind w:firstLine="720"/>
        <w:contextualSpacing/>
        <w:jc w:val="both"/>
        <w:rPr>
          <w:rFonts w:eastAsia="Times New Roman"/>
          <w:szCs w:val="24"/>
        </w:rPr>
      </w:pPr>
      <w:r>
        <w:rPr>
          <w:rFonts w:eastAsia="Times New Roman"/>
          <w:b/>
          <w:szCs w:val="24"/>
        </w:rPr>
        <w:t>ΝΙΚΟΛΑΟΣ ΠΑΝΑΓΙΩΤΟΠΟΥΛΟΣ:</w:t>
      </w:r>
      <w:r>
        <w:rPr>
          <w:rFonts w:eastAsia="Times New Roman"/>
          <w:szCs w:val="24"/>
        </w:rPr>
        <w:t xml:space="preserve"> Ναι.</w:t>
      </w:r>
    </w:p>
    <w:p w14:paraId="6900E53C" w14:textId="77777777" w:rsidR="0091451A" w:rsidRDefault="0014380A">
      <w:pPr>
        <w:spacing w:line="600" w:lineRule="auto"/>
        <w:ind w:firstLine="720"/>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Ναι.</w:t>
      </w:r>
    </w:p>
    <w:p w14:paraId="6900E53D" w14:textId="77777777" w:rsidR="0091451A" w:rsidRDefault="0014380A">
      <w:pPr>
        <w:spacing w:line="600" w:lineRule="auto"/>
        <w:ind w:firstLine="720"/>
        <w:contextualSpacing/>
        <w:jc w:val="both"/>
        <w:rPr>
          <w:rFonts w:eastAsia="Times New Roman"/>
          <w:szCs w:val="24"/>
        </w:rPr>
      </w:pPr>
      <w:r>
        <w:rPr>
          <w:rFonts w:eastAsia="Times New Roman"/>
          <w:b/>
          <w:szCs w:val="24"/>
        </w:rPr>
        <w:t>ΙΩΑΝΝ</w:t>
      </w:r>
      <w:r>
        <w:rPr>
          <w:rFonts w:eastAsia="Times New Roman"/>
          <w:b/>
          <w:szCs w:val="24"/>
        </w:rPr>
        <w:t>ΗΣ ΑΪΒΑΤΙΔΗΣ:</w:t>
      </w:r>
      <w:r>
        <w:rPr>
          <w:rFonts w:eastAsia="Times New Roman"/>
          <w:szCs w:val="24"/>
        </w:rPr>
        <w:t xml:space="preserve"> Όχι.</w:t>
      </w:r>
    </w:p>
    <w:p w14:paraId="6900E53E"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ΔΕΛΗΣ:</w:t>
      </w:r>
      <w:r>
        <w:rPr>
          <w:rFonts w:eastAsia="Times New Roman"/>
          <w:szCs w:val="24"/>
        </w:rPr>
        <w:t xml:space="preserve"> Όχι.</w:t>
      </w:r>
    </w:p>
    <w:p w14:paraId="6900E53F" w14:textId="77777777" w:rsidR="0091451A" w:rsidRDefault="0014380A">
      <w:pPr>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6900E540"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6900E541" w14:textId="77777777" w:rsidR="0091451A" w:rsidRDefault="0014380A">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6900E542" w14:textId="77777777" w:rsidR="0091451A" w:rsidRDefault="0014380A">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15 έγινε δεκτό ως έχει κατά πλειοψηφία.</w:t>
      </w:r>
    </w:p>
    <w:p w14:paraId="6900E543" w14:textId="77777777" w:rsidR="0091451A" w:rsidRDefault="0014380A">
      <w:pPr>
        <w:spacing w:line="600" w:lineRule="auto"/>
        <w:ind w:firstLine="720"/>
        <w:contextualSpacing/>
        <w:jc w:val="both"/>
        <w:rPr>
          <w:rFonts w:eastAsia="Times New Roman"/>
          <w:szCs w:val="24"/>
        </w:rPr>
      </w:pPr>
      <w:r>
        <w:rPr>
          <w:rFonts w:eastAsia="Times New Roman"/>
          <w:szCs w:val="24"/>
        </w:rPr>
        <w:t>Ερωτάται το Σώμα: Γίνεται δεκτό το άρ</w:t>
      </w:r>
      <w:r>
        <w:rPr>
          <w:rFonts w:eastAsia="Times New Roman"/>
          <w:szCs w:val="24"/>
        </w:rPr>
        <w:t>θρο 16 ως έχει;</w:t>
      </w:r>
    </w:p>
    <w:p w14:paraId="6900E544" w14:textId="77777777" w:rsidR="0091451A" w:rsidRDefault="0014380A">
      <w:pPr>
        <w:spacing w:line="600" w:lineRule="auto"/>
        <w:ind w:firstLine="720"/>
        <w:contextualSpacing/>
        <w:jc w:val="both"/>
        <w:rPr>
          <w:rFonts w:eastAsia="Times New Roman"/>
          <w:szCs w:val="24"/>
        </w:rPr>
      </w:pPr>
      <w:r>
        <w:rPr>
          <w:rFonts w:eastAsia="Times New Roman"/>
          <w:b/>
          <w:szCs w:val="24"/>
        </w:rPr>
        <w:t>ΠΑΝΑΓΙΩΤΑ ΚΟΖΟΜΠΟΛΗ</w:t>
      </w:r>
      <w:r>
        <w:rPr>
          <w:rFonts w:eastAsia="Times New Roman"/>
          <w:b/>
          <w:szCs w:val="24"/>
        </w:rPr>
        <w:t xml:space="preserve"> - </w:t>
      </w:r>
      <w:r>
        <w:rPr>
          <w:rFonts w:eastAsia="Times New Roman"/>
          <w:b/>
          <w:szCs w:val="24"/>
        </w:rPr>
        <w:t xml:space="preserve">ΑΜΑΝΑΤΙΔΗ: </w:t>
      </w:r>
      <w:r>
        <w:rPr>
          <w:rFonts w:eastAsia="Times New Roman"/>
          <w:szCs w:val="24"/>
        </w:rPr>
        <w:t>Ναι.</w:t>
      </w:r>
    </w:p>
    <w:p w14:paraId="6900E545" w14:textId="77777777" w:rsidR="0091451A" w:rsidRDefault="0014380A">
      <w:pPr>
        <w:spacing w:line="600" w:lineRule="auto"/>
        <w:ind w:firstLine="720"/>
        <w:contextualSpacing/>
        <w:jc w:val="both"/>
        <w:rPr>
          <w:rFonts w:eastAsia="Times New Roman"/>
          <w:szCs w:val="24"/>
        </w:rPr>
      </w:pPr>
      <w:r>
        <w:rPr>
          <w:rFonts w:eastAsia="Times New Roman"/>
          <w:b/>
          <w:szCs w:val="24"/>
        </w:rPr>
        <w:t>ΝΙΚΟΛΑΟΣ ΠΑΝΑΓΙΩΤΟΠΟΥΛΟΣ:</w:t>
      </w:r>
      <w:r>
        <w:rPr>
          <w:rFonts w:eastAsia="Times New Roman"/>
          <w:szCs w:val="24"/>
        </w:rPr>
        <w:t xml:space="preserve"> Ναι.</w:t>
      </w:r>
    </w:p>
    <w:p w14:paraId="6900E546" w14:textId="77777777" w:rsidR="0091451A" w:rsidRDefault="0014380A">
      <w:pPr>
        <w:spacing w:line="600" w:lineRule="auto"/>
        <w:ind w:firstLine="720"/>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Ναι.</w:t>
      </w:r>
    </w:p>
    <w:p w14:paraId="6900E547"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ΑΪΒΑΤΙΔΗΣ:</w:t>
      </w:r>
      <w:r>
        <w:rPr>
          <w:rFonts w:eastAsia="Times New Roman"/>
          <w:szCs w:val="24"/>
        </w:rPr>
        <w:t xml:space="preserve"> Όχι.</w:t>
      </w:r>
    </w:p>
    <w:p w14:paraId="6900E548"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ΔΕΛΗΣ:</w:t>
      </w:r>
      <w:r>
        <w:rPr>
          <w:rFonts w:eastAsia="Times New Roman"/>
          <w:szCs w:val="24"/>
        </w:rPr>
        <w:t xml:space="preserve"> Όχι.</w:t>
      </w:r>
    </w:p>
    <w:p w14:paraId="6900E549" w14:textId="77777777" w:rsidR="0091451A" w:rsidRDefault="0014380A">
      <w:pPr>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6900E54A"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6900E54B" w14:textId="77777777" w:rsidR="0091451A" w:rsidRDefault="0014380A">
      <w:pPr>
        <w:spacing w:line="600" w:lineRule="auto"/>
        <w:ind w:firstLine="720"/>
        <w:contextualSpacing/>
        <w:jc w:val="both"/>
        <w:rPr>
          <w:rFonts w:eastAsia="Times New Roman"/>
          <w:szCs w:val="24"/>
        </w:rPr>
      </w:pPr>
      <w:r>
        <w:rPr>
          <w:rFonts w:eastAsia="Times New Roman"/>
          <w:b/>
          <w:szCs w:val="24"/>
        </w:rPr>
        <w:lastRenderedPageBreak/>
        <w:t>ΣΠΥΡΙΔΩΝ ΔΑΝΕΛΛΗΣ:</w:t>
      </w:r>
      <w:r>
        <w:rPr>
          <w:rFonts w:eastAsia="Times New Roman"/>
          <w:szCs w:val="24"/>
        </w:rPr>
        <w:t xml:space="preserve"> Ναι.</w:t>
      </w:r>
    </w:p>
    <w:p w14:paraId="6900E54C" w14:textId="77777777" w:rsidR="0091451A" w:rsidRDefault="0014380A">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16 έγινε δεκτό ως έχει κατά πλειοψηφία.</w:t>
      </w:r>
    </w:p>
    <w:p w14:paraId="6900E54D" w14:textId="77777777" w:rsidR="0091451A" w:rsidRDefault="0014380A">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17 ως έχει;</w:t>
      </w:r>
    </w:p>
    <w:p w14:paraId="6900E54E" w14:textId="77777777" w:rsidR="0091451A" w:rsidRDefault="0014380A">
      <w:pPr>
        <w:spacing w:line="600" w:lineRule="auto"/>
        <w:ind w:firstLine="720"/>
        <w:contextualSpacing/>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ΑΜΑΝΑΤΙΔΗ: </w:t>
      </w:r>
      <w:r>
        <w:rPr>
          <w:rFonts w:eastAsia="Times New Roman"/>
          <w:szCs w:val="24"/>
        </w:rPr>
        <w:t>Ναι.</w:t>
      </w:r>
    </w:p>
    <w:p w14:paraId="6900E54F" w14:textId="77777777" w:rsidR="0091451A" w:rsidRDefault="0014380A">
      <w:pPr>
        <w:spacing w:line="600" w:lineRule="auto"/>
        <w:ind w:firstLine="720"/>
        <w:contextualSpacing/>
        <w:jc w:val="both"/>
        <w:rPr>
          <w:rFonts w:eastAsia="Times New Roman"/>
          <w:szCs w:val="24"/>
        </w:rPr>
      </w:pPr>
      <w:r>
        <w:rPr>
          <w:rFonts w:eastAsia="Times New Roman"/>
          <w:b/>
          <w:szCs w:val="24"/>
        </w:rPr>
        <w:t>ΝΙΚΟΛΑΟΣ ΠΑΝΑΓΙΩΤΟΠΟΥΛΟΣ:</w:t>
      </w:r>
      <w:r>
        <w:rPr>
          <w:rFonts w:eastAsia="Times New Roman"/>
          <w:szCs w:val="24"/>
        </w:rPr>
        <w:t xml:space="preserve"> Ναι.</w:t>
      </w:r>
    </w:p>
    <w:p w14:paraId="6900E550" w14:textId="77777777" w:rsidR="0091451A" w:rsidRDefault="0014380A">
      <w:pPr>
        <w:spacing w:line="600" w:lineRule="auto"/>
        <w:ind w:firstLine="720"/>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Ναι.</w:t>
      </w:r>
    </w:p>
    <w:p w14:paraId="6900E551" w14:textId="77777777" w:rsidR="0091451A" w:rsidRDefault="0014380A">
      <w:pPr>
        <w:spacing w:line="600" w:lineRule="auto"/>
        <w:ind w:firstLine="720"/>
        <w:contextualSpacing/>
        <w:jc w:val="both"/>
        <w:rPr>
          <w:rFonts w:eastAsia="Times New Roman"/>
          <w:szCs w:val="24"/>
        </w:rPr>
      </w:pPr>
      <w:r>
        <w:rPr>
          <w:rFonts w:eastAsia="Times New Roman"/>
          <w:b/>
          <w:szCs w:val="24"/>
        </w:rPr>
        <w:t>ΙΩΑΝΝ</w:t>
      </w:r>
      <w:r>
        <w:rPr>
          <w:rFonts w:eastAsia="Times New Roman"/>
          <w:b/>
          <w:szCs w:val="24"/>
        </w:rPr>
        <w:t>ΗΣ ΑΪΒΑΤΙΔΗΣ:</w:t>
      </w:r>
      <w:r>
        <w:rPr>
          <w:rFonts w:eastAsia="Times New Roman"/>
          <w:szCs w:val="24"/>
        </w:rPr>
        <w:t xml:space="preserve"> Όχι.</w:t>
      </w:r>
    </w:p>
    <w:p w14:paraId="6900E552"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ΔΕΛΗΣ:</w:t>
      </w:r>
      <w:r>
        <w:rPr>
          <w:rFonts w:eastAsia="Times New Roman"/>
          <w:szCs w:val="24"/>
        </w:rPr>
        <w:t xml:space="preserve"> Όχι.</w:t>
      </w:r>
    </w:p>
    <w:p w14:paraId="6900E553" w14:textId="77777777" w:rsidR="0091451A" w:rsidRDefault="0014380A">
      <w:pPr>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6900E554"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6900E555" w14:textId="77777777" w:rsidR="0091451A" w:rsidRDefault="0014380A">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6900E556" w14:textId="77777777" w:rsidR="0091451A" w:rsidRDefault="0014380A">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17 έγινε δεκτό ως έχει κατά πλειοψηφία.</w:t>
      </w:r>
    </w:p>
    <w:p w14:paraId="6900E557" w14:textId="77777777" w:rsidR="0091451A" w:rsidRDefault="0014380A">
      <w:pPr>
        <w:spacing w:line="600" w:lineRule="auto"/>
        <w:ind w:firstLine="720"/>
        <w:contextualSpacing/>
        <w:jc w:val="both"/>
        <w:rPr>
          <w:rFonts w:eastAsia="Times New Roman"/>
          <w:szCs w:val="24"/>
        </w:rPr>
      </w:pPr>
      <w:r>
        <w:rPr>
          <w:rFonts w:eastAsia="Times New Roman"/>
          <w:szCs w:val="24"/>
        </w:rPr>
        <w:t>Ερωτάται το Σώμα: Γίνεται δεκτό το άρ</w:t>
      </w:r>
      <w:r>
        <w:rPr>
          <w:rFonts w:eastAsia="Times New Roman"/>
          <w:szCs w:val="24"/>
        </w:rPr>
        <w:t>θρο 18 ως έχει;</w:t>
      </w:r>
    </w:p>
    <w:p w14:paraId="6900E558" w14:textId="77777777" w:rsidR="0091451A" w:rsidRDefault="0014380A">
      <w:pPr>
        <w:spacing w:line="600" w:lineRule="auto"/>
        <w:ind w:firstLine="720"/>
        <w:contextualSpacing/>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ΑΜΑΝΑΤΙΔΗ: </w:t>
      </w:r>
      <w:r>
        <w:rPr>
          <w:rFonts w:eastAsia="Times New Roman"/>
          <w:szCs w:val="24"/>
        </w:rPr>
        <w:t>Ναι.</w:t>
      </w:r>
    </w:p>
    <w:p w14:paraId="6900E559" w14:textId="77777777" w:rsidR="0091451A" w:rsidRDefault="0014380A">
      <w:pPr>
        <w:spacing w:line="600" w:lineRule="auto"/>
        <w:ind w:firstLine="720"/>
        <w:contextualSpacing/>
        <w:jc w:val="both"/>
        <w:rPr>
          <w:rFonts w:eastAsia="Times New Roman"/>
          <w:szCs w:val="24"/>
        </w:rPr>
      </w:pPr>
      <w:r>
        <w:rPr>
          <w:rFonts w:eastAsia="Times New Roman"/>
          <w:b/>
          <w:szCs w:val="24"/>
        </w:rPr>
        <w:t>ΝΙΚΟΛΑΟΣ ΠΑΝΑΓΙΩΤΟΠΟΥΛΟΣ:</w:t>
      </w:r>
      <w:r>
        <w:rPr>
          <w:rFonts w:eastAsia="Times New Roman"/>
          <w:szCs w:val="24"/>
        </w:rPr>
        <w:t xml:space="preserve"> Ναι.</w:t>
      </w:r>
    </w:p>
    <w:p w14:paraId="6900E55A" w14:textId="77777777" w:rsidR="0091451A" w:rsidRDefault="0014380A">
      <w:pPr>
        <w:spacing w:line="600" w:lineRule="auto"/>
        <w:ind w:firstLine="720"/>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Ναι.</w:t>
      </w:r>
    </w:p>
    <w:p w14:paraId="6900E55B"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ΑΪΒΑΤΙΔΗΣ:</w:t>
      </w:r>
      <w:r>
        <w:rPr>
          <w:rFonts w:eastAsia="Times New Roman"/>
          <w:szCs w:val="24"/>
        </w:rPr>
        <w:t xml:space="preserve"> Όχι.</w:t>
      </w:r>
    </w:p>
    <w:p w14:paraId="6900E55C" w14:textId="77777777" w:rsidR="0091451A" w:rsidRDefault="0014380A">
      <w:pPr>
        <w:spacing w:line="600" w:lineRule="auto"/>
        <w:ind w:firstLine="720"/>
        <w:contextualSpacing/>
        <w:jc w:val="both"/>
        <w:rPr>
          <w:rFonts w:eastAsia="Times New Roman"/>
          <w:szCs w:val="24"/>
        </w:rPr>
      </w:pPr>
      <w:r>
        <w:rPr>
          <w:rFonts w:eastAsia="Times New Roman"/>
          <w:b/>
          <w:szCs w:val="24"/>
        </w:rPr>
        <w:lastRenderedPageBreak/>
        <w:t>ΙΩΑΝΝΗΣ ΔΕΛΗΣ:</w:t>
      </w:r>
      <w:r>
        <w:rPr>
          <w:rFonts w:eastAsia="Times New Roman"/>
          <w:szCs w:val="24"/>
        </w:rPr>
        <w:t xml:space="preserve"> Όχι.</w:t>
      </w:r>
    </w:p>
    <w:p w14:paraId="6900E55D" w14:textId="77777777" w:rsidR="0091451A" w:rsidRDefault="0014380A">
      <w:pPr>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6900E55E"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6900E55F" w14:textId="77777777" w:rsidR="0091451A" w:rsidRDefault="0014380A">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6900E560" w14:textId="77777777" w:rsidR="0091451A" w:rsidRDefault="0014380A">
      <w:pPr>
        <w:spacing w:line="600" w:lineRule="auto"/>
        <w:ind w:firstLine="720"/>
        <w:contextualSpacing/>
        <w:jc w:val="both"/>
        <w:rPr>
          <w:rFonts w:eastAsia="Times New Roman"/>
          <w:szCs w:val="24"/>
        </w:rPr>
      </w:pPr>
      <w:r>
        <w:rPr>
          <w:rFonts w:eastAsia="Times New Roman"/>
          <w:b/>
          <w:szCs w:val="24"/>
        </w:rPr>
        <w:t>ΠΡΟΕΔΡΕΥΟΥΣΑ (Αναστα</w:t>
      </w:r>
      <w:r>
        <w:rPr>
          <w:rFonts w:eastAsia="Times New Roman"/>
          <w:b/>
          <w:szCs w:val="24"/>
        </w:rPr>
        <w:t xml:space="preserve">σία Χριστοδουλοπούλου): </w:t>
      </w:r>
      <w:r>
        <w:rPr>
          <w:rFonts w:eastAsia="Times New Roman"/>
          <w:szCs w:val="24"/>
        </w:rPr>
        <w:t>Συνεπώς το άρθρο 18 έγινε δεκτό ως έχει κατά πλειοψηφία.</w:t>
      </w:r>
    </w:p>
    <w:p w14:paraId="6900E561" w14:textId="77777777" w:rsidR="0091451A" w:rsidRDefault="0014380A">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19 ως έχει;</w:t>
      </w:r>
    </w:p>
    <w:p w14:paraId="6900E562" w14:textId="77777777" w:rsidR="0091451A" w:rsidRDefault="0014380A">
      <w:pPr>
        <w:spacing w:line="600" w:lineRule="auto"/>
        <w:ind w:firstLine="720"/>
        <w:contextualSpacing/>
        <w:jc w:val="both"/>
        <w:rPr>
          <w:rFonts w:eastAsia="Times New Roman"/>
          <w:szCs w:val="24"/>
        </w:rPr>
      </w:pPr>
      <w:r>
        <w:rPr>
          <w:rFonts w:eastAsia="Times New Roman"/>
          <w:b/>
          <w:szCs w:val="24"/>
        </w:rPr>
        <w:t>ΠΑΝΑΓΙΩΤΑ ΚΟΖΟΜΠΟΛΗ</w:t>
      </w:r>
      <w:r>
        <w:rPr>
          <w:rFonts w:eastAsia="Times New Roman"/>
          <w:b/>
          <w:szCs w:val="24"/>
        </w:rPr>
        <w:t xml:space="preserve"> - </w:t>
      </w:r>
      <w:r>
        <w:rPr>
          <w:rFonts w:eastAsia="Times New Roman"/>
          <w:b/>
          <w:szCs w:val="24"/>
        </w:rPr>
        <w:t xml:space="preserve">ΑΜΑΝΑΤΙΔΗ: </w:t>
      </w:r>
      <w:r>
        <w:rPr>
          <w:rFonts w:eastAsia="Times New Roman"/>
          <w:szCs w:val="24"/>
        </w:rPr>
        <w:t>Ναι.</w:t>
      </w:r>
    </w:p>
    <w:p w14:paraId="6900E563" w14:textId="77777777" w:rsidR="0091451A" w:rsidRDefault="0014380A">
      <w:pPr>
        <w:spacing w:line="600" w:lineRule="auto"/>
        <w:ind w:firstLine="720"/>
        <w:contextualSpacing/>
        <w:jc w:val="both"/>
        <w:rPr>
          <w:rFonts w:eastAsia="Times New Roman"/>
          <w:szCs w:val="24"/>
        </w:rPr>
      </w:pPr>
      <w:r>
        <w:rPr>
          <w:rFonts w:eastAsia="Times New Roman"/>
          <w:b/>
          <w:szCs w:val="24"/>
        </w:rPr>
        <w:t>ΝΙΚΟΛΑΟΣ ΠΑΝΑΓΙΩΤΟΠΟΥΛΟΣ:</w:t>
      </w:r>
      <w:r>
        <w:rPr>
          <w:rFonts w:eastAsia="Times New Roman"/>
          <w:szCs w:val="24"/>
        </w:rPr>
        <w:t xml:space="preserve"> Ναι.</w:t>
      </w:r>
    </w:p>
    <w:p w14:paraId="6900E564" w14:textId="77777777" w:rsidR="0091451A" w:rsidRDefault="0014380A">
      <w:pPr>
        <w:spacing w:line="600" w:lineRule="auto"/>
        <w:ind w:firstLine="720"/>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Ναι.</w:t>
      </w:r>
    </w:p>
    <w:p w14:paraId="6900E565"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ΑΪΒΑΤΙΔΗΣ:</w:t>
      </w:r>
      <w:r>
        <w:rPr>
          <w:rFonts w:eastAsia="Times New Roman"/>
          <w:szCs w:val="24"/>
        </w:rPr>
        <w:t xml:space="preserve"> Όχι.</w:t>
      </w:r>
    </w:p>
    <w:p w14:paraId="6900E566"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ΔΕΛΗΣ:</w:t>
      </w:r>
      <w:r>
        <w:rPr>
          <w:rFonts w:eastAsia="Times New Roman"/>
          <w:szCs w:val="24"/>
        </w:rPr>
        <w:t xml:space="preserve"> Όχι.</w:t>
      </w:r>
    </w:p>
    <w:p w14:paraId="6900E567" w14:textId="77777777" w:rsidR="0091451A" w:rsidRDefault="0014380A">
      <w:pPr>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6900E568"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6900E569" w14:textId="77777777" w:rsidR="0091451A" w:rsidRDefault="0014380A">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6900E56A" w14:textId="77777777" w:rsidR="0091451A" w:rsidRDefault="0014380A">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19 έγινε δεκτό ως έχει κατά πλειοψηφία.</w:t>
      </w:r>
    </w:p>
    <w:p w14:paraId="6900E56B" w14:textId="77777777" w:rsidR="0091451A" w:rsidRDefault="0014380A">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20 ως έχει;</w:t>
      </w:r>
    </w:p>
    <w:p w14:paraId="6900E56C" w14:textId="77777777" w:rsidR="0091451A" w:rsidRDefault="0014380A">
      <w:pPr>
        <w:spacing w:line="600" w:lineRule="auto"/>
        <w:ind w:firstLine="720"/>
        <w:contextualSpacing/>
        <w:jc w:val="both"/>
        <w:rPr>
          <w:rFonts w:eastAsia="Times New Roman"/>
          <w:szCs w:val="24"/>
        </w:rPr>
      </w:pPr>
      <w:r>
        <w:rPr>
          <w:rFonts w:eastAsia="Times New Roman"/>
          <w:b/>
          <w:szCs w:val="24"/>
        </w:rPr>
        <w:t>ΠΑΝ</w:t>
      </w:r>
      <w:r>
        <w:rPr>
          <w:rFonts w:eastAsia="Times New Roman"/>
          <w:b/>
          <w:szCs w:val="24"/>
        </w:rPr>
        <w:t>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ΑΜΑΝΑΤΙΔΗ: </w:t>
      </w:r>
      <w:r>
        <w:rPr>
          <w:rFonts w:eastAsia="Times New Roman"/>
          <w:szCs w:val="24"/>
        </w:rPr>
        <w:t>Ναι.</w:t>
      </w:r>
    </w:p>
    <w:p w14:paraId="6900E56D" w14:textId="77777777" w:rsidR="0091451A" w:rsidRDefault="0014380A">
      <w:pPr>
        <w:spacing w:line="600" w:lineRule="auto"/>
        <w:ind w:firstLine="720"/>
        <w:contextualSpacing/>
        <w:jc w:val="both"/>
        <w:rPr>
          <w:rFonts w:eastAsia="Times New Roman"/>
          <w:szCs w:val="24"/>
        </w:rPr>
      </w:pPr>
      <w:r>
        <w:rPr>
          <w:rFonts w:eastAsia="Times New Roman"/>
          <w:b/>
          <w:szCs w:val="24"/>
        </w:rPr>
        <w:lastRenderedPageBreak/>
        <w:t>ΝΙΚΟΛΑΟΣ ΠΑΝΑΓΙΩΤΟΠΟΥΛΟΣ:</w:t>
      </w:r>
      <w:r>
        <w:rPr>
          <w:rFonts w:eastAsia="Times New Roman"/>
          <w:szCs w:val="24"/>
        </w:rPr>
        <w:t xml:space="preserve"> Ναι.</w:t>
      </w:r>
    </w:p>
    <w:p w14:paraId="6900E56E" w14:textId="77777777" w:rsidR="0091451A" w:rsidRDefault="0014380A">
      <w:pPr>
        <w:spacing w:line="600" w:lineRule="auto"/>
        <w:ind w:firstLine="720"/>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Ναι.</w:t>
      </w:r>
    </w:p>
    <w:p w14:paraId="6900E56F"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ΑΪΒΑΤΙΔΗΣ:</w:t>
      </w:r>
      <w:r>
        <w:rPr>
          <w:rFonts w:eastAsia="Times New Roman"/>
          <w:szCs w:val="24"/>
        </w:rPr>
        <w:t xml:space="preserve"> Όχι.</w:t>
      </w:r>
    </w:p>
    <w:p w14:paraId="6900E570"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ΔΕΛΗΣ:</w:t>
      </w:r>
      <w:r>
        <w:rPr>
          <w:rFonts w:eastAsia="Times New Roman"/>
          <w:szCs w:val="24"/>
        </w:rPr>
        <w:t xml:space="preserve"> Όχι.</w:t>
      </w:r>
    </w:p>
    <w:p w14:paraId="6900E571" w14:textId="77777777" w:rsidR="0091451A" w:rsidRDefault="0014380A">
      <w:pPr>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6900E572"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6900E573" w14:textId="77777777" w:rsidR="0091451A" w:rsidRDefault="0014380A">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6900E574" w14:textId="77777777" w:rsidR="0091451A" w:rsidRDefault="0014380A">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w:t>
      </w:r>
      <w:r>
        <w:rPr>
          <w:rFonts w:eastAsia="Times New Roman"/>
          <w:b/>
          <w:szCs w:val="24"/>
        </w:rPr>
        <w:t xml:space="preserve">ου): </w:t>
      </w:r>
      <w:r>
        <w:rPr>
          <w:rFonts w:eastAsia="Times New Roman"/>
          <w:szCs w:val="24"/>
        </w:rPr>
        <w:t>Συνεπώς το άρθρο 20 έγινε δεκτό ως έχει κατά πλειοψηφία.</w:t>
      </w:r>
    </w:p>
    <w:p w14:paraId="6900E575" w14:textId="77777777" w:rsidR="0091451A" w:rsidRDefault="0014380A">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21 ως έχει;</w:t>
      </w:r>
    </w:p>
    <w:p w14:paraId="6900E576" w14:textId="77777777" w:rsidR="0091451A" w:rsidRDefault="0014380A">
      <w:pPr>
        <w:spacing w:line="600" w:lineRule="auto"/>
        <w:ind w:firstLine="720"/>
        <w:contextualSpacing/>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ΑΜΑΝΑΤΙΔΗ: </w:t>
      </w:r>
      <w:r>
        <w:rPr>
          <w:rFonts w:eastAsia="Times New Roman"/>
          <w:szCs w:val="24"/>
        </w:rPr>
        <w:t>Ναι.</w:t>
      </w:r>
    </w:p>
    <w:p w14:paraId="6900E577" w14:textId="77777777" w:rsidR="0091451A" w:rsidRDefault="0014380A">
      <w:pPr>
        <w:spacing w:line="600" w:lineRule="auto"/>
        <w:ind w:firstLine="720"/>
        <w:contextualSpacing/>
        <w:jc w:val="both"/>
        <w:rPr>
          <w:rFonts w:eastAsia="Times New Roman"/>
          <w:szCs w:val="24"/>
        </w:rPr>
      </w:pPr>
      <w:r>
        <w:rPr>
          <w:rFonts w:eastAsia="Times New Roman"/>
          <w:b/>
          <w:szCs w:val="24"/>
        </w:rPr>
        <w:t>ΝΙΚΟΛΑΟΣ ΠΑΝΑΓΙΩΤΟΠΟΥΛΟΣ:</w:t>
      </w:r>
      <w:r>
        <w:rPr>
          <w:rFonts w:eastAsia="Times New Roman"/>
          <w:szCs w:val="24"/>
        </w:rPr>
        <w:t xml:space="preserve"> Ναι.</w:t>
      </w:r>
    </w:p>
    <w:p w14:paraId="6900E578" w14:textId="77777777" w:rsidR="0091451A" w:rsidRDefault="0014380A">
      <w:pPr>
        <w:spacing w:line="600" w:lineRule="auto"/>
        <w:ind w:firstLine="720"/>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Ναι.</w:t>
      </w:r>
    </w:p>
    <w:p w14:paraId="6900E579"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ΑΪΒΑΤΙΔΗΣ:</w:t>
      </w:r>
      <w:r>
        <w:rPr>
          <w:rFonts w:eastAsia="Times New Roman"/>
          <w:szCs w:val="24"/>
        </w:rPr>
        <w:t xml:space="preserve"> Όχι.</w:t>
      </w:r>
    </w:p>
    <w:p w14:paraId="6900E57A"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ΔΕΛΗΣ:</w:t>
      </w:r>
      <w:r>
        <w:rPr>
          <w:rFonts w:eastAsia="Times New Roman"/>
          <w:szCs w:val="24"/>
        </w:rPr>
        <w:t xml:space="preserve"> Όχι.</w:t>
      </w:r>
    </w:p>
    <w:p w14:paraId="6900E57B" w14:textId="77777777" w:rsidR="0091451A" w:rsidRDefault="0014380A">
      <w:pPr>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6900E57C"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6900E57D" w14:textId="77777777" w:rsidR="0091451A" w:rsidRDefault="0014380A">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6900E57E" w14:textId="77777777" w:rsidR="0091451A" w:rsidRDefault="0014380A">
      <w:pPr>
        <w:spacing w:line="600" w:lineRule="auto"/>
        <w:ind w:firstLine="720"/>
        <w:contextualSpacing/>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Συνεπώς το άρθρο 21 έγινε δεκτό ως έχει κατά πλειοψηφία.</w:t>
      </w:r>
    </w:p>
    <w:p w14:paraId="6900E57F" w14:textId="77777777" w:rsidR="0091451A" w:rsidRDefault="0014380A">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22 ως έχει;</w:t>
      </w:r>
    </w:p>
    <w:p w14:paraId="6900E580" w14:textId="77777777" w:rsidR="0091451A" w:rsidRDefault="0014380A">
      <w:pPr>
        <w:spacing w:line="600" w:lineRule="auto"/>
        <w:ind w:firstLine="720"/>
        <w:contextualSpacing/>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w:t>
      </w:r>
      <w:r>
        <w:rPr>
          <w:rFonts w:eastAsia="Times New Roman"/>
          <w:b/>
          <w:szCs w:val="24"/>
        </w:rPr>
        <w:t xml:space="preserve">ΜΑΝΑΤΙΔΗ: </w:t>
      </w:r>
      <w:r>
        <w:rPr>
          <w:rFonts w:eastAsia="Times New Roman"/>
          <w:szCs w:val="24"/>
        </w:rPr>
        <w:t>Ναι.</w:t>
      </w:r>
    </w:p>
    <w:p w14:paraId="6900E581" w14:textId="77777777" w:rsidR="0091451A" w:rsidRDefault="0014380A">
      <w:pPr>
        <w:spacing w:line="600" w:lineRule="auto"/>
        <w:ind w:firstLine="720"/>
        <w:contextualSpacing/>
        <w:jc w:val="both"/>
        <w:rPr>
          <w:rFonts w:eastAsia="Times New Roman"/>
          <w:szCs w:val="24"/>
        </w:rPr>
      </w:pPr>
      <w:r>
        <w:rPr>
          <w:rFonts w:eastAsia="Times New Roman"/>
          <w:b/>
          <w:szCs w:val="24"/>
        </w:rPr>
        <w:t>ΝΙΚΟΛΑΟΣ ΠΑΝΑΓΙΩΤΟΠΟΥΛΟΣ:</w:t>
      </w:r>
      <w:r>
        <w:rPr>
          <w:rFonts w:eastAsia="Times New Roman"/>
          <w:szCs w:val="24"/>
        </w:rPr>
        <w:t xml:space="preserve"> Ναι.</w:t>
      </w:r>
    </w:p>
    <w:p w14:paraId="6900E582" w14:textId="77777777" w:rsidR="0091451A" w:rsidRDefault="0014380A">
      <w:pPr>
        <w:spacing w:line="600" w:lineRule="auto"/>
        <w:ind w:firstLine="720"/>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Ναι.</w:t>
      </w:r>
    </w:p>
    <w:p w14:paraId="6900E583"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ΑΪΒΑΤΙΔΗΣ:</w:t>
      </w:r>
      <w:r>
        <w:rPr>
          <w:rFonts w:eastAsia="Times New Roman"/>
          <w:szCs w:val="24"/>
        </w:rPr>
        <w:t xml:space="preserve"> Όχι.</w:t>
      </w:r>
    </w:p>
    <w:p w14:paraId="6900E584"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ΔΕΛΗΣ:</w:t>
      </w:r>
      <w:r>
        <w:rPr>
          <w:rFonts w:eastAsia="Times New Roman"/>
          <w:szCs w:val="24"/>
        </w:rPr>
        <w:t xml:space="preserve"> Όχι.</w:t>
      </w:r>
    </w:p>
    <w:p w14:paraId="6900E585" w14:textId="77777777" w:rsidR="0091451A" w:rsidRDefault="0014380A">
      <w:pPr>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6900E586"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6900E587" w14:textId="77777777" w:rsidR="0091451A" w:rsidRDefault="0014380A">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6900E588" w14:textId="77777777" w:rsidR="0091451A" w:rsidRDefault="0014380A">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w:t>
      </w:r>
      <w:r>
        <w:rPr>
          <w:rFonts w:eastAsia="Times New Roman"/>
          <w:szCs w:val="24"/>
        </w:rPr>
        <w:t>άρθρο 22 έγινε δεκτό ως έχει κατά πλειοψηφία.</w:t>
      </w:r>
    </w:p>
    <w:p w14:paraId="6900E589" w14:textId="77777777" w:rsidR="0091451A" w:rsidRDefault="0014380A">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23 ως έχει;</w:t>
      </w:r>
    </w:p>
    <w:p w14:paraId="6900E58A" w14:textId="77777777" w:rsidR="0091451A" w:rsidRDefault="0014380A">
      <w:pPr>
        <w:spacing w:line="600" w:lineRule="auto"/>
        <w:ind w:firstLine="720"/>
        <w:contextualSpacing/>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ΑΜΑΝΑΤΙΔΗ: </w:t>
      </w:r>
      <w:r>
        <w:rPr>
          <w:rFonts w:eastAsia="Times New Roman"/>
          <w:szCs w:val="24"/>
        </w:rPr>
        <w:t>Ναι.</w:t>
      </w:r>
    </w:p>
    <w:p w14:paraId="6900E58B" w14:textId="77777777" w:rsidR="0091451A" w:rsidRDefault="0014380A">
      <w:pPr>
        <w:spacing w:line="600" w:lineRule="auto"/>
        <w:ind w:firstLine="720"/>
        <w:contextualSpacing/>
        <w:jc w:val="both"/>
        <w:rPr>
          <w:rFonts w:eastAsia="Times New Roman"/>
          <w:szCs w:val="24"/>
        </w:rPr>
      </w:pPr>
      <w:r>
        <w:rPr>
          <w:rFonts w:eastAsia="Times New Roman"/>
          <w:b/>
          <w:szCs w:val="24"/>
        </w:rPr>
        <w:t>ΝΙΚΟΛΑΟΣ ΠΑΝΑΓΙΩΤΟΠΟΥΛΟΣ:</w:t>
      </w:r>
      <w:r>
        <w:rPr>
          <w:rFonts w:eastAsia="Times New Roman"/>
          <w:szCs w:val="24"/>
        </w:rPr>
        <w:t xml:space="preserve"> Ναι.</w:t>
      </w:r>
    </w:p>
    <w:p w14:paraId="6900E58C" w14:textId="77777777" w:rsidR="0091451A" w:rsidRDefault="0014380A">
      <w:pPr>
        <w:spacing w:line="600" w:lineRule="auto"/>
        <w:ind w:firstLine="720"/>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Ναι.</w:t>
      </w:r>
    </w:p>
    <w:p w14:paraId="6900E58D"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ΑΪΒΑΤΙΔΗΣ:</w:t>
      </w:r>
      <w:r>
        <w:rPr>
          <w:rFonts w:eastAsia="Times New Roman"/>
          <w:szCs w:val="24"/>
        </w:rPr>
        <w:t xml:space="preserve"> Όχι.</w:t>
      </w:r>
    </w:p>
    <w:p w14:paraId="6900E58E"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ΔΕΛΗΣ:</w:t>
      </w:r>
      <w:r>
        <w:rPr>
          <w:rFonts w:eastAsia="Times New Roman"/>
          <w:szCs w:val="24"/>
        </w:rPr>
        <w:t xml:space="preserve"> Όχι.</w:t>
      </w:r>
    </w:p>
    <w:p w14:paraId="6900E58F" w14:textId="77777777" w:rsidR="0091451A" w:rsidRDefault="0014380A">
      <w:pPr>
        <w:spacing w:line="600" w:lineRule="auto"/>
        <w:ind w:firstLine="720"/>
        <w:contextualSpacing/>
        <w:jc w:val="both"/>
        <w:rPr>
          <w:rFonts w:eastAsia="Times New Roman"/>
          <w:szCs w:val="24"/>
        </w:rPr>
      </w:pPr>
      <w:r>
        <w:rPr>
          <w:rFonts w:eastAsia="Times New Roman"/>
          <w:b/>
          <w:szCs w:val="24"/>
        </w:rPr>
        <w:lastRenderedPageBreak/>
        <w:t>ΑΘΑΝΑΣΙΟΣ ΠΑΠΑΧΡ</w:t>
      </w:r>
      <w:r>
        <w:rPr>
          <w:rFonts w:eastAsia="Times New Roman"/>
          <w:b/>
          <w:szCs w:val="24"/>
        </w:rPr>
        <w:t>ΙΣΤΟΠΟΥΛΟΣ:</w:t>
      </w:r>
      <w:r>
        <w:rPr>
          <w:rFonts w:eastAsia="Times New Roman"/>
          <w:szCs w:val="24"/>
        </w:rPr>
        <w:t xml:space="preserve"> Ναι.</w:t>
      </w:r>
    </w:p>
    <w:p w14:paraId="6900E590"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6900E591" w14:textId="77777777" w:rsidR="0091451A" w:rsidRDefault="0014380A">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6900E592" w14:textId="77777777" w:rsidR="0091451A" w:rsidRDefault="0014380A">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23 έγινε δεκτό ως έχει κατά πλειοψηφία.</w:t>
      </w:r>
    </w:p>
    <w:p w14:paraId="6900E593" w14:textId="77777777" w:rsidR="0091451A" w:rsidRDefault="0014380A">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24 ως έχει;</w:t>
      </w:r>
    </w:p>
    <w:p w14:paraId="6900E594" w14:textId="77777777" w:rsidR="0091451A" w:rsidRDefault="0014380A">
      <w:pPr>
        <w:spacing w:line="600" w:lineRule="auto"/>
        <w:ind w:firstLine="720"/>
        <w:contextualSpacing/>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ΑΜΑΝΑΤΙΔΗ: </w:t>
      </w:r>
      <w:r>
        <w:rPr>
          <w:rFonts w:eastAsia="Times New Roman"/>
          <w:szCs w:val="24"/>
        </w:rPr>
        <w:t>Ναι.</w:t>
      </w:r>
    </w:p>
    <w:p w14:paraId="6900E595" w14:textId="77777777" w:rsidR="0091451A" w:rsidRDefault="0014380A">
      <w:pPr>
        <w:spacing w:line="600" w:lineRule="auto"/>
        <w:ind w:firstLine="720"/>
        <w:contextualSpacing/>
        <w:jc w:val="both"/>
        <w:rPr>
          <w:rFonts w:eastAsia="Times New Roman"/>
          <w:szCs w:val="24"/>
        </w:rPr>
      </w:pPr>
      <w:r>
        <w:rPr>
          <w:rFonts w:eastAsia="Times New Roman"/>
          <w:b/>
          <w:szCs w:val="24"/>
        </w:rPr>
        <w:t>Ν</w:t>
      </w:r>
      <w:r>
        <w:rPr>
          <w:rFonts w:eastAsia="Times New Roman"/>
          <w:b/>
          <w:szCs w:val="24"/>
        </w:rPr>
        <w:t>ΙΚΟΛΑΟΣ ΠΑΝΑΓΙΩΤΟΠΟΥΛΟΣ:</w:t>
      </w:r>
      <w:r>
        <w:rPr>
          <w:rFonts w:eastAsia="Times New Roman"/>
          <w:szCs w:val="24"/>
        </w:rPr>
        <w:t xml:space="preserve"> Ναι.</w:t>
      </w:r>
    </w:p>
    <w:p w14:paraId="6900E596" w14:textId="77777777" w:rsidR="0091451A" w:rsidRDefault="0014380A">
      <w:pPr>
        <w:spacing w:line="600" w:lineRule="auto"/>
        <w:ind w:firstLine="720"/>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Ναι.</w:t>
      </w:r>
    </w:p>
    <w:p w14:paraId="6900E597"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ΑΪΒΑΤΙΔΗΣ:</w:t>
      </w:r>
      <w:r>
        <w:rPr>
          <w:rFonts w:eastAsia="Times New Roman"/>
          <w:szCs w:val="24"/>
        </w:rPr>
        <w:t xml:space="preserve"> Όχι.</w:t>
      </w:r>
    </w:p>
    <w:p w14:paraId="6900E598"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ΔΕΛΗΣ:</w:t>
      </w:r>
      <w:r>
        <w:rPr>
          <w:rFonts w:eastAsia="Times New Roman"/>
          <w:szCs w:val="24"/>
        </w:rPr>
        <w:t xml:space="preserve"> Όχι.</w:t>
      </w:r>
    </w:p>
    <w:p w14:paraId="6900E599" w14:textId="77777777" w:rsidR="0091451A" w:rsidRDefault="0014380A">
      <w:pPr>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6900E59A"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6900E59B" w14:textId="77777777" w:rsidR="0091451A" w:rsidRDefault="0014380A">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6900E59C" w14:textId="77777777" w:rsidR="0091451A" w:rsidRDefault="0014380A">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24 έγινε δεκτό</w:t>
      </w:r>
      <w:r>
        <w:rPr>
          <w:rFonts w:eastAsia="Times New Roman"/>
          <w:szCs w:val="24"/>
        </w:rPr>
        <w:t xml:space="preserve"> ως έχει κατά πλειοψηφία.</w:t>
      </w:r>
    </w:p>
    <w:p w14:paraId="6900E59D" w14:textId="77777777" w:rsidR="0091451A" w:rsidRDefault="0014380A">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25 ως έχει;</w:t>
      </w:r>
    </w:p>
    <w:p w14:paraId="6900E59E" w14:textId="77777777" w:rsidR="0091451A" w:rsidRDefault="0014380A">
      <w:pPr>
        <w:spacing w:line="600" w:lineRule="auto"/>
        <w:ind w:firstLine="720"/>
        <w:contextualSpacing/>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ΑΜΑΝΑΤΙΔΗ: </w:t>
      </w:r>
      <w:r>
        <w:rPr>
          <w:rFonts w:eastAsia="Times New Roman"/>
          <w:szCs w:val="24"/>
        </w:rPr>
        <w:t>Ναι.</w:t>
      </w:r>
    </w:p>
    <w:p w14:paraId="6900E59F" w14:textId="77777777" w:rsidR="0091451A" w:rsidRDefault="0014380A">
      <w:pPr>
        <w:spacing w:line="600" w:lineRule="auto"/>
        <w:ind w:firstLine="720"/>
        <w:contextualSpacing/>
        <w:jc w:val="both"/>
        <w:rPr>
          <w:rFonts w:eastAsia="Times New Roman"/>
          <w:szCs w:val="24"/>
        </w:rPr>
      </w:pPr>
      <w:r>
        <w:rPr>
          <w:rFonts w:eastAsia="Times New Roman"/>
          <w:b/>
          <w:szCs w:val="24"/>
        </w:rPr>
        <w:t>ΝΙΚΟΛΑΟΣ ΠΑΝΑΓΙΩΤΟΠΟΥΛΟΣ:</w:t>
      </w:r>
      <w:r>
        <w:rPr>
          <w:rFonts w:eastAsia="Times New Roman"/>
          <w:szCs w:val="24"/>
        </w:rPr>
        <w:t xml:space="preserve"> Ναι.</w:t>
      </w:r>
    </w:p>
    <w:p w14:paraId="6900E5A0" w14:textId="77777777" w:rsidR="0091451A" w:rsidRDefault="0014380A">
      <w:pPr>
        <w:spacing w:line="600" w:lineRule="auto"/>
        <w:ind w:firstLine="720"/>
        <w:contextualSpacing/>
        <w:jc w:val="both"/>
        <w:rPr>
          <w:rFonts w:eastAsia="Times New Roman"/>
          <w:szCs w:val="24"/>
        </w:rPr>
      </w:pPr>
      <w:r>
        <w:rPr>
          <w:rFonts w:eastAsia="Times New Roman"/>
          <w:b/>
          <w:szCs w:val="24"/>
        </w:rPr>
        <w:lastRenderedPageBreak/>
        <w:t>ΘΕΟΔΩΡΟΣ ΠΑΠΑΘΕΟΔΩΡΟΥ:</w:t>
      </w:r>
      <w:r>
        <w:rPr>
          <w:rFonts w:eastAsia="Times New Roman"/>
          <w:szCs w:val="24"/>
        </w:rPr>
        <w:t xml:space="preserve"> Ναι.</w:t>
      </w:r>
    </w:p>
    <w:p w14:paraId="6900E5A1"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ΑΪΒΑΤΙΔΗΣ:</w:t>
      </w:r>
      <w:r>
        <w:rPr>
          <w:rFonts w:eastAsia="Times New Roman"/>
          <w:szCs w:val="24"/>
        </w:rPr>
        <w:t xml:space="preserve"> Όχι.</w:t>
      </w:r>
    </w:p>
    <w:p w14:paraId="6900E5A2"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ΔΕΛΗΣ:</w:t>
      </w:r>
      <w:r>
        <w:rPr>
          <w:rFonts w:eastAsia="Times New Roman"/>
          <w:szCs w:val="24"/>
        </w:rPr>
        <w:t xml:space="preserve"> Όχι.</w:t>
      </w:r>
    </w:p>
    <w:p w14:paraId="6900E5A3" w14:textId="77777777" w:rsidR="0091451A" w:rsidRDefault="0014380A">
      <w:pPr>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6900E5A4"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6900E5A5" w14:textId="77777777" w:rsidR="0091451A" w:rsidRDefault="0014380A">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6900E5A6" w14:textId="77777777" w:rsidR="0091451A" w:rsidRDefault="0014380A">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25 έγινε δεκτό ως έχει κατά πλειοψηφία.</w:t>
      </w:r>
    </w:p>
    <w:p w14:paraId="6900E5A7" w14:textId="77777777" w:rsidR="0091451A" w:rsidRDefault="0014380A">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26 ως έχει;</w:t>
      </w:r>
    </w:p>
    <w:p w14:paraId="6900E5A8" w14:textId="77777777" w:rsidR="0091451A" w:rsidRDefault="0014380A">
      <w:pPr>
        <w:spacing w:line="600" w:lineRule="auto"/>
        <w:ind w:firstLine="720"/>
        <w:contextualSpacing/>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ΑΜΑΝΑΤΙΔΗ: </w:t>
      </w:r>
      <w:r>
        <w:rPr>
          <w:rFonts w:eastAsia="Times New Roman"/>
          <w:szCs w:val="24"/>
        </w:rPr>
        <w:t>Ναι.</w:t>
      </w:r>
    </w:p>
    <w:p w14:paraId="6900E5A9" w14:textId="77777777" w:rsidR="0091451A" w:rsidRDefault="0014380A">
      <w:pPr>
        <w:spacing w:line="600" w:lineRule="auto"/>
        <w:ind w:firstLine="720"/>
        <w:contextualSpacing/>
        <w:jc w:val="both"/>
        <w:rPr>
          <w:rFonts w:eastAsia="Times New Roman"/>
          <w:szCs w:val="24"/>
        </w:rPr>
      </w:pPr>
      <w:r>
        <w:rPr>
          <w:rFonts w:eastAsia="Times New Roman"/>
          <w:b/>
          <w:szCs w:val="24"/>
        </w:rPr>
        <w:t>ΝΙΚΟΛΑΟΣ ΠΑΝΑΓΙΩΤΟ</w:t>
      </w:r>
      <w:r>
        <w:rPr>
          <w:rFonts w:eastAsia="Times New Roman"/>
          <w:b/>
          <w:szCs w:val="24"/>
        </w:rPr>
        <w:t>ΠΟΥΛΟΣ:</w:t>
      </w:r>
      <w:r>
        <w:rPr>
          <w:rFonts w:eastAsia="Times New Roman"/>
          <w:szCs w:val="24"/>
        </w:rPr>
        <w:t xml:space="preserve"> Ναι.</w:t>
      </w:r>
    </w:p>
    <w:p w14:paraId="6900E5AA" w14:textId="77777777" w:rsidR="0091451A" w:rsidRDefault="0014380A">
      <w:pPr>
        <w:spacing w:line="600" w:lineRule="auto"/>
        <w:ind w:firstLine="720"/>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Ναι.</w:t>
      </w:r>
    </w:p>
    <w:p w14:paraId="6900E5AB"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ΑΪΒΑΤΙΔΗΣ:</w:t>
      </w:r>
      <w:r>
        <w:rPr>
          <w:rFonts w:eastAsia="Times New Roman"/>
          <w:szCs w:val="24"/>
        </w:rPr>
        <w:t xml:space="preserve"> Όχι.</w:t>
      </w:r>
    </w:p>
    <w:p w14:paraId="6900E5AC"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ΔΕΛΗΣ:</w:t>
      </w:r>
      <w:r>
        <w:rPr>
          <w:rFonts w:eastAsia="Times New Roman"/>
          <w:szCs w:val="24"/>
        </w:rPr>
        <w:t xml:space="preserve"> Όχι.</w:t>
      </w:r>
    </w:p>
    <w:p w14:paraId="6900E5AD" w14:textId="77777777" w:rsidR="0091451A" w:rsidRDefault="0014380A">
      <w:pPr>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6900E5AE"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6900E5AF" w14:textId="77777777" w:rsidR="0091451A" w:rsidRDefault="0014380A">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6900E5B0" w14:textId="77777777" w:rsidR="0091451A" w:rsidRDefault="0014380A">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26 έγινε δεκτό ως έχει κατά πλε</w:t>
      </w:r>
      <w:r>
        <w:rPr>
          <w:rFonts w:eastAsia="Times New Roman"/>
          <w:szCs w:val="24"/>
        </w:rPr>
        <w:t>ιοψηφία.</w:t>
      </w:r>
    </w:p>
    <w:p w14:paraId="6900E5B1" w14:textId="77777777" w:rsidR="0091451A" w:rsidRDefault="0014380A">
      <w:pPr>
        <w:spacing w:line="600" w:lineRule="auto"/>
        <w:ind w:firstLine="720"/>
        <w:contextualSpacing/>
        <w:jc w:val="both"/>
        <w:rPr>
          <w:rFonts w:eastAsia="Times New Roman"/>
          <w:szCs w:val="24"/>
        </w:rPr>
      </w:pPr>
      <w:r>
        <w:rPr>
          <w:rFonts w:eastAsia="Times New Roman"/>
          <w:szCs w:val="24"/>
        </w:rPr>
        <w:lastRenderedPageBreak/>
        <w:t>Ερωτάται το Σώμα: Γίνεται δεκτό το άρθρο 27 ως έχει;</w:t>
      </w:r>
    </w:p>
    <w:p w14:paraId="6900E5B2" w14:textId="77777777" w:rsidR="0091451A" w:rsidRDefault="0014380A">
      <w:pPr>
        <w:spacing w:line="600" w:lineRule="auto"/>
        <w:ind w:firstLine="720"/>
        <w:contextualSpacing/>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ΑΜΑΝΑΤΙΔΗ: </w:t>
      </w:r>
      <w:r>
        <w:rPr>
          <w:rFonts w:eastAsia="Times New Roman"/>
          <w:szCs w:val="24"/>
        </w:rPr>
        <w:t>Ναι.</w:t>
      </w:r>
    </w:p>
    <w:p w14:paraId="6900E5B3" w14:textId="77777777" w:rsidR="0091451A" w:rsidRDefault="0014380A">
      <w:pPr>
        <w:spacing w:line="600" w:lineRule="auto"/>
        <w:ind w:firstLine="720"/>
        <w:contextualSpacing/>
        <w:jc w:val="both"/>
        <w:rPr>
          <w:rFonts w:eastAsia="Times New Roman"/>
          <w:szCs w:val="24"/>
        </w:rPr>
      </w:pPr>
      <w:r>
        <w:rPr>
          <w:rFonts w:eastAsia="Times New Roman"/>
          <w:b/>
          <w:szCs w:val="24"/>
        </w:rPr>
        <w:t>ΝΙΚΟΛΑΟΣ ΠΑΝΑΓΙΩΤΟΠΟΥΛΟΣ:</w:t>
      </w:r>
      <w:r>
        <w:rPr>
          <w:rFonts w:eastAsia="Times New Roman"/>
          <w:szCs w:val="24"/>
        </w:rPr>
        <w:t xml:space="preserve"> Ναι.</w:t>
      </w:r>
    </w:p>
    <w:p w14:paraId="6900E5B4" w14:textId="77777777" w:rsidR="0091451A" w:rsidRDefault="0014380A">
      <w:pPr>
        <w:spacing w:line="600" w:lineRule="auto"/>
        <w:ind w:firstLine="720"/>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Ναι.</w:t>
      </w:r>
    </w:p>
    <w:p w14:paraId="6900E5B5"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ΑΪΒΑΤΙΔΗΣ:</w:t>
      </w:r>
      <w:r>
        <w:rPr>
          <w:rFonts w:eastAsia="Times New Roman"/>
          <w:szCs w:val="24"/>
        </w:rPr>
        <w:t xml:space="preserve"> Όχι.</w:t>
      </w:r>
    </w:p>
    <w:p w14:paraId="6900E5B6"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ΔΕΛΗΣ:</w:t>
      </w:r>
      <w:r>
        <w:rPr>
          <w:rFonts w:eastAsia="Times New Roman"/>
          <w:szCs w:val="24"/>
        </w:rPr>
        <w:t xml:space="preserve"> Όχι.</w:t>
      </w:r>
    </w:p>
    <w:p w14:paraId="6900E5B7" w14:textId="77777777" w:rsidR="0091451A" w:rsidRDefault="0014380A">
      <w:pPr>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6900E5B8"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6900E5B9" w14:textId="77777777" w:rsidR="0091451A" w:rsidRDefault="0014380A">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6900E5BA" w14:textId="77777777" w:rsidR="0091451A" w:rsidRDefault="0014380A">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27 έγινε δεκτό ως έχει κατά πλειοψηφία.</w:t>
      </w:r>
    </w:p>
    <w:p w14:paraId="6900E5BB" w14:textId="77777777" w:rsidR="0091451A" w:rsidRDefault="0014380A">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28 ως έχει;</w:t>
      </w:r>
    </w:p>
    <w:p w14:paraId="6900E5BC" w14:textId="77777777" w:rsidR="0091451A" w:rsidRDefault="0014380A">
      <w:pPr>
        <w:spacing w:line="600" w:lineRule="auto"/>
        <w:ind w:firstLine="720"/>
        <w:contextualSpacing/>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ΑΜΑΝΑΤΙΔΗ: </w:t>
      </w:r>
      <w:r>
        <w:rPr>
          <w:rFonts w:eastAsia="Times New Roman"/>
          <w:szCs w:val="24"/>
        </w:rPr>
        <w:t>Ναι.</w:t>
      </w:r>
    </w:p>
    <w:p w14:paraId="6900E5BD" w14:textId="77777777" w:rsidR="0091451A" w:rsidRDefault="0014380A">
      <w:pPr>
        <w:spacing w:line="600" w:lineRule="auto"/>
        <w:ind w:firstLine="720"/>
        <w:contextualSpacing/>
        <w:jc w:val="both"/>
        <w:rPr>
          <w:rFonts w:eastAsia="Times New Roman"/>
          <w:szCs w:val="24"/>
        </w:rPr>
      </w:pPr>
      <w:r>
        <w:rPr>
          <w:rFonts w:eastAsia="Times New Roman"/>
          <w:b/>
          <w:szCs w:val="24"/>
        </w:rPr>
        <w:t>ΝΙΚΟΛΑΟΣ ΠΑΝΑΓΙΩΤΟΠΟΥΛΟΣ:</w:t>
      </w:r>
      <w:r>
        <w:rPr>
          <w:rFonts w:eastAsia="Times New Roman"/>
          <w:szCs w:val="24"/>
        </w:rPr>
        <w:t xml:space="preserve"> Ναι.</w:t>
      </w:r>
    </w:p>
    <w:p w14:paraId="6900E5BE" w14:textId="77777777" w:rsidR="0091451A" w:rsidRDefault="0014380A">
      <w:pPr>
        <w:spacing w:line="600" w:lineRule="auto"/>
        <w:ind w:firstLine="720"/>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Ναι.</w:t>
      </w:r>
    </w:p>
    <w:p w14:paraId="6900E5BF"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ΑΪΒΑΤΙΔΗΣ:</w:t>
      </w:r>
      <w:r>
        <w:rPr>
          <w:rFonts w:eastAsia="Times New Roman"/>
          <w:szCs w:val="24"/>
        </w:rPr>
        <w:t xml:space="preserve"> Όχι.</w:t>
      </w:r>
    </w:p>
    <w:p w14:paraId="6900E5C0"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ΔΕΛΗΣ:</w:t>
      </w:r>
      <w:r>
        <w:rPr>
          <w:rFonts w:eastAsia="Times New Roman"/>
          <w:szCs w:val="24"/>
        </w:rPr>
        <w:t xml:space="preserve"> Όχι.</w:t>
      </w:r>
    </w:p>
    <w:p w14:paraId="6900E5C1" w14:textId="77777777" w:rsidR="0091451A" w:rsidRDefault="0014380A">
      <w:pPr>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6900E5C2"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6900E5C3" w14:textId="77777777" w:rsidR="0091451A" w:rsidRDefault="0014380A">
      <w:pPr>
        <w:spacing w:line="600" w:lineRule="auto"/>
        <w:ind w:firstLine="720"/>
        <w:contextualSpacing/>
        <w:jc w:val="both"/>
        <w:rPr>
          <w:rFonts w:eastAsia="Times New Roman"/>
          <w:szCs w:val="24"/>
        </w:rPr>
      </w:pPr>
      <w:r>
        <w:rPr>
          <w:rFonts w:eastAsia="Times New Roman"/>
          <w:b/>
          <w:szCs w:val="24"/>
        </w:rPr>
        <w:lastRenderedPageBreak/>
        <w:t>ΣΠΥΡΙΔΩΝ ΔΑΝΕΛΛΗΣ:</w:t>
      </w:r>
      <w:r>
        <w:rPr>
          <w:rFonts w:eastAsia="Times New Roman"/>
          <w:szCs w:val="24"/>
        </w:rPr>
        <w:t xml:space="preserve"> Ναι.</w:t>
      </w:r>
    </w:p>
    <w:p w14:paraId="6900E5C4" w14:textId="77777777" w:rsidR="0091451A" w:rsidRDefault="0014380A">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28 έγινε δεκτό ως έχει κατά πλειοψηφία.</w:t>
      </w:r>
    </w:p>
    <w:p w14:paraId="6900E5C5" w14:textId="77777777" w:rsidR="0091451A" w:rsidRDefault="0014380A">
      <w:pPr>
        <w:spacing w:line="600" w:lineRule="auto"/>
        <w:ind w:firstLine="720"/>
        <w:contextualSpacing/>
        <w:jc w:val="both"/>
        <w:rPr>
          <w:rFonts w:eastAsia="Times New Roman"/>
          <w:szCs w:val="24"/>
        </w:rPr>
      </w:pPr>
      <w:r>
        <w:rPr>
          <w:rFonts w:eastAsia="Times New Roman"/>
          <w:szCs w:val="24"/>
        </w:rPr>
        <w:t>Ερωτ</w:t>
      </w:r>
      <w:r>
        <w:rPr>
          <w:rFonts w:eastAsia="Times New Roman"/>
          <w:szCs w:val="24"/>
        </w:rPr>
        <w:t>άται το Σώμα: Γίνεται δεκτό το άρθρο 29 ως έχει;</w:t>
      </w:r>
    </w:p>
    <w:p w14:paraId="6900E5C6" w14:textId="77777777" w:rsidR="0091451A" w:rsidRDefault="0014380A">
      <w:pPr>
        <w:spacing w:line="600" w:lineRule="auto"/>
        <w:ind w:firstLine="720"/>
        <w:contextualSpacing/>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ΑΜΑΝΑΤΙΔΗ: </w:t>
      </w:r>
      <w:r>
        <w:rPr>
          <w:rFonts w:eastAsia="Times New Roman"/>
          <w:szCs w:val="24"/>
        </w:rPr>
        <w:t>Ναι.</w:t>
      </w:r>
    </w:p>
    <w:p w14:paraId="6900E5C7" w14:textId="77777777" w:rsidR="0091451A" w:rsidRDefault="0014380A">
      <w:pPr>
        <w:spacing w:line="600" w:lineRule="auto"/>
        <w:ind w:firstLine="720"/>
        <w:contextualSpacing/>
        <w:jc w:val="both"/>
        <w:rPr>
          <w:rFonts w:eastAsia="Times New Roman"/>
          <w:szCs w:val="24"/>
        </w:rPr>
      </w:pPr>
      <w:r>
        <w:rPr>
          <w:rFonts w:eastAsia="Times New Roman"/>
          <w:b/>
          <w:szCs w:val="24"/>
        </w:rPr>
        <w:t>ΝΙΚΟΛΑΟΣ ΠΑΝΑΓΙΩΤΟΠΟΥΛΟΣ:</w:t>
      </w:r>
      <w:r>
        <w:rPr>
          <w:rFonts w:eastAsia="Times New Roman"/>
          <w:szCs w:val="24"/>
        </w:rPr>
        <w:t xml:space="preserve"> Ναι.</w:t>
      </w:r>
    </w:p>
    <w:p w14:paraId="6900E5C8" w14:textId="77777777" w:rsidR="0091451A" w:rsidRDefault="0014380A">
      <w:pPr>
        <w:spacing w:line="600" w:lineRule="auto"/>
        <w:ind w:firstLine="720"/>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Ναι.</w:t>
      </w:r>
    </w:p>
    <w:p w14:paraId="6900E5C9"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ΑΪΒΑΤΙΔΗΣ:</w:t>
      </w:r>
      <w:r>
        <w:rPr>
          <w:rFonts w:eastAsia="Times New Roman"/>
          <w:szCs w:val="24"/>
        </w:rPr>
        <w:t xml:space="preserve"> Όχι.</w:t>
      </w:r>
    </w:p>
    <w:p w14:paraId="6900E5CA"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ΔΕΛΗΣ:</w:t>
      </w:r>
      <w:r>
        <w:rPr>
          <w:rFonts w:eastAsia="Times New Roman"/>
          <w:szCs w:val="24"/>
        </w:rPr>
        <w:t xml:space="preserve"> Όχι.</w:t>
      </w:r>
    </w:p>
    <w:p w14:paraId="6900E5CB" w14:textId="77777777" w:rsidR="0091451A" w:rsidRDefault="0014380A">
      <w:pPr>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6900E5CC"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6900E5CD" w14:textId="77777777" w:rsidR="0091451A" w:rsidRDefault="0014380A">
      <w:pPr>
        <w:spacing w:line="600" w:lineRule="auto"/>
        <w:ind w:firstLine="720"/>
        <w:contextualSpacing/>
        <w:jc w:val="both"/>
        <w:rPr>
          <w:rFonts w:eastAsia="Times New Roman"/>
          <w:szCs w:val="24"/>
        </w:rPr>
      </w:pPr>
      <w:r>
        <w:rPr>
          <w:rFonts w:eastAsia="Times New Roman"/>
          <w:b/>
          <w:szCs w:val="24"/>
        </w:rPr>
        <w:t>ΣΠΥΡΙΔΩΝ ΔΑ</w:t>
      </w:r>
      <w:r>
        <w:rPr>
          <w:rFonts w:eastAsia="Times New Roman"/>
          <w:b/>
          <w:szCs w:val="24"/>
        </w:rPr>
        <w:t>ΝΕΛΛΗΣ:</w:t>
      </w:r>
      <w:r>
        <w:rPr>
          <w:rFonts w:eastAsia="Times New Roman"/>
          <w:szCs w:val="24"/>
        </w:rPr>
        <w:t xml:space="preserve"> Ναι.</w:t>
      </w:r>
    </w:p>
    <w:p w14:paraId="6900E5CE" w14:textId="77777777" w:rsidR="0091451A" w:rsidRDefault="0014380A">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29 έγινε δεκτό ως έχει κατά πλειοψηφία.</w:t>
      </w:r>
    </w:p>
    <w:p w14:paraId="6900E5CF" w14:textId="77777777" w:rsidR="0091451A" w:rsidRDefault="0014380A">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30 ως έχει;</w:t>
      </w:r>
    </w:p>
    <w:p w14:paraId="6900E5D0" w14:textId="77777777" w:rsidR="0091451A" w:rsidRDefault="0014380A">
      <w:pPr>
        <w:spacing w:line="600" w:lineRule="auto"/>
        <w:ind w:firstLine="720"/>
        <w:contextualSpacing/>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ΑΜΑΝΑΤΙΔΗ: </w:t>
      </w:r>
      <w:r>
        <w:rPr>
          <w:rFonts w:eastAsia="Times New Roman"/>
          <w:szCs w:val="24"/>
        </w:rPr>
        <w:t>Ναι.</w:t>
      </w:r>
    </w:p>
    <w:p w14:paraId="6900E5D1" w14:textId="77777777" w:rsidR="0091451A" w:rsidRDefault="0014380A">
      <w:pPr>
        <w:spacing w:line="600" w:lineRule="auto"/>
        <w:ind w:firstLine="720"/>
        <w:contextualSpacing/>
        <w:jc w:val="both"/>
        <w:rPr>
          <w:rFonts w:eastAsia="Times New Roman"/>
          <w:szCs w:val="24"/>
        </w:rPr>
      </w:pPr>
      <w:r>
        <w:rPr>
          <w:rFonts w:eastAsia="Times New Roman"/>
          <w:b/>
          <w:szCs w:val="24"/>
        </w:rPr>
        <w:t>ΝΙΚΟΛΑΟΣ ΠΑΝΑΓΙΩΤΟΠΟΥΛΟΣ:</w:t>
      </w:r>
      <w:r>
        <w:rPr>
          <w:rFonts w:eastAsia="Times New Roman"/>
          <w:szCs w:val="24"/>
        </w:rPr>
        <w:t xml:space="preserve"> Ναι.</w:t>
      </w:r>
    </w:p>
    <w:p w14:paraId="6900E5D2" w14:textId="77777777" w:rsidR="0091451A" w:rsidRDefault="0014380A">
      <w:pPr>
        <w:spacing w:line="600" w:lineRule="auto"/>
        <w:ind w:firstLine="720"/>
        <w:contextualSpacing/>
        <w:jc w:val="both"/>
        <w:rPr>
          <w:rFonts w:eastAsia="Times New Roman"/>
          <w:szCs w:val="24"/>
        </w:rPr>
      </w:pPr>
      <w:r>
        <w:rPr>
          <w:rFonts w:eastAsia="Times New Roman"/>
          <w:b/>
          <w:szCs w:val="24"/>
        </w:rPr>
        <w:t>ΘΕΟΔΩΡΟΣ ΠΑΠΑΘΕΟΔΩΡΟ</w:t>
      </w:r>
      <w:r>
        <w:rPr>
          <w:rFonts w:eastAsia="Times New Roman"/>
          <w:b/>
          <w:szCs w:val="24"/>
        </w:rPr>
        <w:t>Υ:</w:t>
      </w:r>
      <w:r>
        <w:rPr>
          <w:rFonts w:eastAsia="Times New Roman"/>
          <w:szCs w:val="24"/>
        </w:rPr>
        <w:t xml:space="preserve"> Ναι.</w:t>
      </w:r>
    </w:p>
    <w:p w14:paraId="6900E5D3"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ΑΪΒΑΤΙΔΗΣ:</w:t>
      </w:r>
      <w:r>
        <w:rPr>
          <w:rFonts w:eastAsia="Times New Roman"/>
          <w:szCs w:val="24"/>
        </w:rPr>
        <w:t xml:space="preserve"> Όχι.</w:t>
      </w:r>
    </w:p>
    <w:p w14:paraId="6900E5D4" w14:textId="77777777" w:rsidR="0091451A" w:rsidRDefault="0014380A">
      <w:pPr>
        <w:spacing w:line="600" w:lineRule="auto"/>
        <w:ind w:firstLine="720"/>
        <w:contextualSpacing/>
        <w:jc w:val="both"/>
        <w:rPr>
          <w:rFonts w:eastAsia="Times New Roman"/>
          <w:szCs w:val="24"/>
        </w:rPr>
      </w:pPr>
      <w:r>
        <w:rPr>
          <w:rFonts w:eastAsia="Times New Roman"/>
          <w:b/>
          <w:szCs w:val="24"/>
        </w:rPr>
        <w:lastRenderedPageBreak/>
        <w:t>ΙΩΑΝΝΗΣ ΔΕΛΗΣ:</w:t>
      </w:r>
      <w:r>
        <w:rPr>
          <w:rFonts w:eastAsia="Times New Roman"/>
          <w:szCs w:val="24"/>
        </w:rPr>
        <w:t xml:space="preserve"> Όχι.</w:t>
      </w:r>
    </w:p>
    <w:p w14:paraId="6900E5D5" w14:textId="77777777" w:rsidR="0091451A" w:rsidRDefault="0014380A">
      <w:pPr>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6900E5D6"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6900E5D7" w14:textId="77777777" w:rsidR="0091451A" w:rsidRDefault="0014380A">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6900E5D8" w14:textId="77777777" w:rsidR="0091451A" w:rsidRDefault="0014380A">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30 έγινε δεκτό ως έχει κατά πλειοψηφία.</w:t>
      </w:r>
    </w:p>
    <w:p w14:paraId="6900E5D9"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Ερωτάται το Σώμα: </w:t>
      </w:r>
      <w:r>
        <w:rPr>
          <w:rFonts w:eastAsia="Times New Roman"/>
          <w:szCs w:val="24"/>
        </w:rPr>
        <w:t>Γίνεται δεκτό το άρθρο 31 ως έχει;</w:t>
      </w:r>
    </w:p>
    <w:p w14:paraId="6900E5DA" w14:textId="77777777" w:rsidR="0091451A" w:rsidRDefault="0014380A">
      <w:pPr>
        <w:spacing w:line="600" w:lineRule="auto"/>
        <w:ind w:firstLine="720"/>
        <w:contextualSpacing/>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ΑΜΑΝΑΤΙΔΗ</w:t>
      </w:r>
      <w:r>
        <w:rPr>
          <w:rFonts w:eastAsia="Times New Roman"/>
          <w:b/>
          <w:szCs w:val="24"/>
        </w:rPr>
        <w:t xml:space="preserve">: </w:t>
      </w:r>
      <w:r>
        <w:rPr>
          <w:rFonts w:eastAsia="Times New Roman"/>
          <w:szCs w:val="24"/>
        </w:rPr>
        <w:t>Ναι.</w:t>
      </w:r>
    </w:p>
    <w:p w14:paraId="6900E5DB" w14:textId="77777777" w:rsidR="0091451A" w:rsidRDefault="0014380A">
      <w:pPr>
        <w:spacing w:line="600" w:lineRule="auto"/>
        <w:ind w:firstLine="720"/>
        <w:contextualSpacing/>
        <w:jc w:val="both"/>
        <w:rPr>
          <w:rFonts w:eastAsia="Times New Roman"/>
          <w:szCs w:val="24"/>
        </w:rPr>
      </w:pPr>
      <w:r>
        <w:rPr>
          <w:rFonts w:eastAsia="Times New Roman"/>
          <w:b/>
          <w:szCs w:val="24"/>
        </w:rPr>
        <w:t>ΝΙΚΟΛΑΟΣ ΠΑΝΑΓΙΩΤΟΠΟΥΛΟΣ:</w:t>
      </w:r>
      <w:r>
        <w:rPr>
          <w:rFonts w:eastAsia="Times New Roman"/>
          <w:szCs w:val="24"/>
        </w:rPr>
        <w:t xml:space="preserve"> Ναι.</w:t>
      </w:r>
    </w:p>
    <w:p w14:paraId="6900E5DC" w14:textId="77777777" w:rsidR="0091451A" w:rsidRDefault="0014380A">
      <w:pPr>
        <w:spacing w:line="600" w:lineRule="auto"/>
        <w:ind w:firstLine="720"/>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Ναι.</w:t>
      </w:r>
    </w:p>
    <w:p w14:paraId="6900E5DD"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ΑΪΒΑΤΙΔΗΣ:</w:t>
      </w:r>
      <w:r>
        <w:rPr>
          <w:rFonts w:eastAsia="Times New Roman"/>
          <w:szCs w:val="24"/>
        </w:rPr>
        <w:t xml:space="preserve"> Όχι.</w:t>
      </w:r>
    </w:p>
    <w:p w14:paraId="6900E5DE"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ΔΕΛΗΣ:</w:t>
      </w:r>
      <w:r>
        <w:rPr>
          <w:rFonts w:eastAsia="Times New Roman"/>
          <w:szCs w:val="24"/>
        </w:rPr>
        <w:t xml:space="preserve"> Όχι.</w:t>
      </w:r>
    </w:p>
    <w:p w14:paraId="6900E5DF" w14:textId="77777777" w:rsidR="0091451A" w:rsidRDefault="0014380A">
      <w:pPr>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6900E5E0"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6900E5E1" w14:textId="77777777" w:rsidR="0091451A" w:rsidRDefault="0014380A">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6900E5E2" w14:textId="77777777" w:rsidR="0091451A" w:rsidRDefault="0014380A">
      <w:pPr>
        <w:spacing w:line="600" w:lineRule="auto"/>
        <w:ind w:firstLine="720"/>
        <w:contextualSpacing/>
        <w:jc w:val="both"/>
        <w:rPr>
          <w:rFonts w:eastAsia="Times New Roman"/>
          <w:szCs w:val="24"/>
        </w:rPr>
      </w:pPr>
      <w:r>
        <w:rPr>
          <w:rFonts w:eastAsia="Times New Roman"/>
          <w:b/>
          <w:szCs w:val="24"/>
        </w:rPr>
        <w:t>Π</w:t>
      </w:r>
      <w:r>
        <w:rPr>
          <w:rFonts w:eastAsia="Times New Roman"/>
          <w:b/>
          <w:szCs w:val="24"/>
        </w:rPr>
        <w:t xml:space="preserve">ΡΟΕΔΡΕΥΟΥΣΑ (Αναστασία Χριστοδουλοπούλου): </w:t>
      </w:r>
      <w:r>
        <w:rPr>
          <w:rFonts w:eastAsia="Times New Roman"/>
          <w:szCs w:val="24"/>
        </w:rPr>
        <w:t>Συνεπώς το άρθρο 31 έγινε δεκτό ως έχει κατά πλειοψηφία.</w:t>
      </w:r>
    </w:p>
    <w:p w14:paraId="6900E5E3" w14:textId="77777777" w:rsidR="0091451A" w:rsidRDefault="0014380A">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32 ως έχει;</w:t>
      </w:r>
    </w:p>
    <w:p w14:paraId="6900E5E4" w14:textId="77777777" w:rsidR="0091451A" w:rsidRDefault="0014380A">
      <w:pPr>
        <w:spacing w:line="600" w:lineRule="auto"/>
        <w:ind w:firstLine="720"/>
        <w:contextualSpacing/>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ΑΜΑΝΑΤΙΔΗ: </w:t>
      </w:r>
      <w:r>
        <w:rPr>
          <w:rFonts w:eastAsia="Times New Roman"/>
          <w:szCs w:val="24"/>
        </w:rPr>
        <w:t>Ναι.</w:t>
      </w:r>
    </w:p>
    <w:p w14:paraId="6900E5E5" w14:textId="77777777" w:rsidR="0091451A" w:rsidRDefault="0014380A">
      <w:pPr>
        <w:spacing w:line="600" w:lineRule="auto"/>
        <w:ind w:firstLine="720"/>
        <w:contextualSpacing/>
        <w:jc w:val="both"/>
        <w:rPr>
          <w:rFonts w:eastAsia="Times New Roman"/>
          <w:szCs w:val="24"/>
        </w:rPr>
      </w:pPr>
      <w:r>
        <w:rPr>
          <w:rFonts w:eastAsia="Times New Roman"/>
          <w:b/>
          <w:szCs w:val="24"/>
        </w:rPr>
        <w:lastRenderedPageBreak/>
        <w:t>ΝΙΚΟΛΑΟΣ ΠΑΝΑΓΙΩΤΟΠΟΥΛΟΣ:</w:t>
      </w:r>
      <w:r>
        <w:rPr>
          <w:rFonts w:eastAsia="Times New Roman"/>
          <w:szCs w:val="24"/>
        </w:rPr>
        <w:t xml:space="preserve"> Ναι.</w:t>
      </w:r>
    </w:p>
    <w:p w14:paraId="6900E5E6" w14:textId="77777777" w:rsidR="0091451A" w:rsidRDefault="0014380A">
      <w:pPr>
        <w:spacing w:line="600" w:lineRule="auto"/>
        <w:ind w:firstLine="720"/>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Ναι.</w:t>
      </w:r>
    </w:p>
    <w:p w14:paraId="6900E5E7"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w:t>
      </w:r>
      <w:r>
        <w:rPr>
          <w:rFonts w:eastAsia="Times New Roman"/>
          <w:b/>
          <w:szCs w:val="24"/>
        </w:rPr>
        <w:t>Σ ΑΪΒΑΤΙΔΗΣ:</w:t>
      </w:r>
      <w:r>
        <w:rPr>
          <w:rFonts w:eastAsia="Times New Roman"/>
          <w:szCs w:val="24"/>
        </w:rPr>
        <w:t xml:space="preserve"> Όχι.</w:t>
      </w:r>
    </w:p>
    <w:p w14:paraId="6900E5E8"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ΔΕΛΗΣ:</w:t>
      </w:r>
      <w:r>
        <w:rPr>
          <w:rFonts w:eastAsia="Times New Roman"/>
          <w:szCs w:val="24"/>
        </w:rPr>
        <w:t xml:space="preserve"> Όχι.</w:t>
      </w:r>
    </w:p>
    <w:p w14:paraId="6900E5E9" w14:textId="77777777" w:rsidR="0091451A" w:rsidRDefault="0014380A">
      <w:pPr>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6900E5EA"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6900E5EB" w14:textId="77777777" w:rsidR="0091451A" w:rsidRDefault="0014380A">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6900E5EC" w14:textId="77777777" w:rsidR="0091451A" w:rsidRDefault="0014380A">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32 έγινε δεκτό ως έχει κατά πλειοψηφία.</w:t>
      </w:r>
    </w:p>
    <w:p w14:paraId="6900E5ED"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Ερωτάται το Σώμα: Γίνεται δεκτό το </w:t>
      </w:r>
      <w:r>
        <w:rPr>
          <w:rFonts w:eastAsia="Times New Roman"/>
          <w:szCs w:val="24"/>
        </w:rPr>
        <w:t>άρθρο 33 ως έχει;</w:t>
      </w:r>
    </w:p>
    <w:p w14:paraId="6900E5EE" w14:textId="77777777" w:rsidR="0091451A" w:rsidRDefault="0014380A">
      <w:pPr>
        <w:spacing w:line="600" w:lineRule="auto"/>
        <w:ind w:firstLine="720"/>
        <w:contextualSpacing/>
        <w:jc w:val="both"/>
        <w:rPr>
          <w:rFonts w:eastAsia="Times New Roman"/>
          <w:szCs w:val="24"/>
        </w:rPr>
      </w:pPr>
      <w:r>
        <w:rPr>
          <w:rFonts w:eastAsia="Times New Roman"/>
          <w:b/>
          <w:szCs w:val="24"/>
        </w:rPr>
        <w:t>ΠΑΝΑΓΙΩΤΑ ΚΟΖΟΜΠΟΛΗ</w:t>
      </w:r>
      <w:r>
        <w:rPr>
          <w:rFonts w:eastAsia="Times New Roman"/>
          <w:b/>
          <w:szCs w:val="24"/>
        </w:rPr>
        <w:t xml:space="preserve"> - </w:t>
      </w:r>
      <w:r>
        <w:rPr>
          <w:rFonts w:eastAsia="Times New Roman"/>
          <w:b/>
          <w:szCs w:val="24"/>
        </w:rPr>
        <w:t xml:space="preserve">ΑΜΑΝΑΤΙΔΗ: </w:t>
      </w:r>
      <w:r>
        <w:rPr>
          <w:rFonts w:eastAsia="Times New Roman"/>
          <w:szCs w:val="24"/>
        </w:rPr>
        <w:t>Ναι.</w:t>
      </w:r>
    </w:p>
    <w:p w14:paraId="6900E5EF" w14:textId="77777777" w:rsidR="0091451A" w:rsidRDefault="0014380A">
      <w:pPr>
        <w:spacing w:line="600" w:lineRule="auto"/>
        <w:ind w:firstLine="720"/>
        <w:contextualSpacing/>
        <w:jc w:val="both"/>
        <w:rPr>
          <w:rFonts w:eastAsia="Times New Roman"/>
          <w:szCs w:val="24"/>
        </w:rPr>
      </w:pPr>
      <w:r>
        <w:rPr>
          <w:rFonts w:eastAsia="Times New Roman"/>
          <w:b/>
          <w:szCs w:val="24"/>
        </w:rPr>
        <w:t>ΝΙΚΟΛΑΟΣ ΠΑΝΑΓΙΩΤΟΠΟΥΛΟΣ:</w:t>
      </w:r>
      <w:r>
        <w:rPr>
          <w:rFonts w:eastAsia="Times New Roman"/>
          <w:szCs w:val="24"/>
        </w:rPr>
        <w:t xml:space="preserve"> Ναι.</w:t>
      </w:r>
    </w:p>
    <w:p w14:paraId="6900E5F0" w14:textId="77777777" w:rsidR="0091451A" w:rsidRDefault="0014380A">
      <w:pPr>
        <w:spacing w:line="600" w:lineRule="auto"/>
        <w:ind w:firstLine="720"/>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Ναι.</w:t>
      </w:r>
    </w:p>
    <w:p w14:paraId="6900E5F1"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ΑΪΒΑΤΙΔΗΣ:</w:t>
      </w:r>
      <w:r>
        <w:rPr>
          <w:rFonts w:eastAsia="Times New Roman"/>
          <w:szCs w:val="24"/>
        </w:rPr>
        <w:t xml:space="preserve"> Όχι.</w:t>
      </w:r>
    </w:p>
    <w:p w14:paraId="6900E5F2"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ΔΕΛΗΣ:</w:t>
      </w:r>
      <w:r>
        <w:rPr>
          <w:rFonts w:eastAsia="Times New Roman"/>
          <w:szCs w:val="24"/>
        </w:rPr>
        <w:t xml:space="preserve"> Παρών.</w:t>
      </w:r>
    </w:p>
    <w:p w14:paraId="6900E5F3" w14:textId="77777777" w:rsidR="0091451A" w:rsidRDefault="0014380A">
      <w:pPr>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6900E5F4"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6900E5F5" w14:textId="77777777" w:rsidR="0091451A" w:rsidRDefault="0014380A">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6900E5F6" w14:textId="77777777" w:rsidR="0091451A" w:rsidRDefault="0014380A">
      <w:pPr>
        <w:spacing w:line="600" w:lineRule="auto"/>
        <w:ind w:firstLine="720"/>
        <w:contextualSpacing/>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Συνεπώς το άρθρο 33 έγινε δεκτό ως έχει κατά πλειοψηφία.</w:t>
      </w:r>
    </w:p>
    <w:p w14:paraId="6900E5F7" w14:textId="77777777" w:rsidR="0091451A" w:rsidRDefault="0014380A">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34 ως έχει;</w:t>
      </w:r>
    </w:p>
    <w:p w14:paraId="6900E5F8" w14:textId="77777777" w:rsidR="0091451A" w:rsidRDefault="0014380A">
      <w:pPr>
        <w:spacing w:line="600" w:lineRule="auto"/>
        <w:ind w:firstLine="720"/>
        <w:contextualSpacing/>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ΑΜΑΝΑΤΙΔΗ: </w:t>
      </w:r>
      <w:r>
        <w:rPr>
          <w:rFonts w:eastAsia="Times New Roman"/>
          <w:szCs w:val="24"/>
        </w:rPr>
        <w:t>Ναι.</w:t>
      </w:r>
    </w:p>
    <w:p w14:paraId="6900E5F9" w14:textId="77777777" w:rsidR="0091451A" w:rsidRDefault="0014380A">
      <w:pPr>
        <w:spacing w:line="600" w:lineRule="auto"/>
        <w:ind w:firstLine="720"/>
        <w:contextualSpacing/>
        <w:jc w:val="both"/>
        <w:rPr>
          <w:rFonts w:eastAsia="Times New Roman"/>
          <w:szCs w:val="24"/>
        </w:rPr>
      </w:pPr>
      <w:r>
        <w:rPr>
          <w:rFonts w:eastAsia="Times New Roman"/>
          <w:b/>
          <w:szCs w:val="24"/>
        </w:rPr>
        <w:t>ΝΙΚΟΛΑΟΣ ΠΑΝΑΓΙΩΤΟΠΟΥΛΟΣ:</w:t>
      </w:r>
      <w:r>
        <w:rPr>
          <w:rFonts w:eastAsia="Times New Roman"/>
          <w:szCs w:val="24"/>
        </w:rPr>
        <w:t xml:space="preserve"> Ναι.</w:t>
      </w:r>
    </w:p>
    <w:p w14:paraId="6900E5FA" w14:textId="77777777" w:rsidR="0091451A" w:rsidRDefault="0014380A">
      <w:pPr>
        <w:spacing w:line="600" w:lineRule="auto"/>
        <w:ind w:firstLine="720"/>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Ναι.</w:t>
      </w:r>
    </w:p>
    <w:p w14:paraId="6900E5FB" w14:textId="77777777" w:rsidR="0091451A" w:rsidRDefault="0014380A">
      <w:pPr>
        <w:spacing w:line="600" w:lineRule="auto"/>
        <w:ind w:firstLine="720"/>
        <w:contextualSpacing/>
        <w:jc w:val="both"/>
        <w:rPr>
          <w:rFonts w:eastAsia="Times New Roman"/>
          <w:szCs w:val="24"/>
        </w:rPr>
      </w:pPr>
      <w:r>
        <w:rPr>
          <w:rFonts w:eastAsia="Times New Roman"/>
          <w:b/>
          <w:szCs w:val="24"/>
        </w:rPr>
        <w:t>ΙΩΑΝΝ</w:t>
      </w:r>
      <w:r>
        <w:rPr>
          <w:rFonts w:eastAsia="Times New Roman"/>
          <w:b/>
          <w:szCs w:val="24"/>
        </w:rPr>
        <w:t>ΗΣ ΑΪΒΑΤΙΔΗΣ:</w:t>
      </w:r>
      <w:r>
        <w:rPr>
          <w:rFonts w:eastAsia="Times New Roman"/>
          <w:szCs w:val="24"/>
        </w:rPr>
        <w:t xml:space="preserve"> Όχι.</w:t>
      </w:r>
    </w:p>
    <w:p w14:paraId="6900E5FC"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ΔΕΛΗΣ:</w:t>
      </w:r>
      <w:r>
        <w:rPr>
          <w:rFonts w:eastAsia="Times New Roman"/>
          <w:szCs w:val="24"/>
        </w:rPr>
        <w:t xml:space="preserve"> Παρών.</w:t>
      </w:r>
    </w:p>
    <w:p w14:paraId="6900E5FD" w14:textId="77777777" w:rsidR="0091451A" w:rsidRDefault="0014380A">
      <w:pPr>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6900E5FE"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6900E5FF" w14:textId="77777777" w:rsidR="0091451A" w:rsidRDefault="0014380A">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6900E600" w14:textId="77777777" w:rsidR="0091451A" w:rsidRDefault="0014380A">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34 έγινε δεκτό ως έχει κατά πλειοψηφία.</w:t>
      </w:r>
    </w:p>
    <w:p w14:paraId="6900E601"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Ερωτάται το Σώμα: Γίνεται δεκτό το </w:t>
      </w:r>
      <w:r>
        <w:rPr>
          <w:rFonts w:eastAsia="Times New Roman"/>
          <w:szCs w:val="24"/>
        </w:rPr>
        <w:t>άρθρο 35 ως έχει;</w:t>
      </w:r>
    </w:p>
    <w:p w14:paraId="6900E602" w14:textId="77777777" w:rsidR="0091451A" w:rsidRDefault="0014380A">
      <w:pPr>
        <w:spacing w:line="600" w:lineRule="auto"/>
        <w:ind w:firstLine="720"/>
        <w:contextualSpacing/>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ΑΜΑΝΑΤΙΔΗ: </w:t>
      </w:r>
      <w:r>
        <w:rPr>
          <w:rFonts w:eastAsia="Times New Roman"/>
          <w:szCs w:val="24"/>
        </w:rPr>
        <w:t>Ναι.</w:t>
      </w:r>
    </w:p>
    <w:p w14:paraId="6900E603" w14:textId="77777777" w:rsidR="0091451A" w:rsidRDefault="0014380A">
      <w:pPr>
        <w:spacing w:line="600" w:lineRule="auto"/>
        <w:ind w:firstLine="720"/>
        <w:contextualSpacing/>
        <w:jc w:val="both"/>
        <w:rPr>
          <w:rFonts w:eastAsia="Times New Roman"/>
          <w:szCs w:val="24"/>
        </w:rPr>
      </w:pPr>
      <w:r>
        <w:rPr>
          <w:rFonts w:eastAsia="Times New Roman"/>
          <w:b/>
          <w:szCs w:val="24"/>
        </w:rPr>
        <w:t>ΝΙΚΟΛΑΟΣ ΠΑΝΑΓΙΩΤΟΠΟΥΛΟΣ:</w:t>
      </w:r>
      <w:r>
        <w:rPr>
          <w:rFonts w:eastAsia="Times New Roman"/>
          <w:szCs w:val="24"/>
        </w:rPr>
        <w:t xml:space="preserve"> Ναι.</w:t>
      </w:r>
    </w:p>
    <w:p w14:paraId="6900E604" w14:textId="77777777" w:rsidR="0091451A" w:rsidRDefault="0014380A">
      <w:pPr>
        <w:spacing w:line="600" w:lineRule="auto"/>
        <w:ind w:firstLine="720"/>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Ναι.</w:t>
      </w:r>
    </w:p>
    <w:p w14:paraId="6900E605"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ΑΪΒΑΤΙΔΗΣ:</w:t>
      </w:r>
      <w:r>
        <w:rPr>
          <w:rFonts w:eastAsia="Times New Roman"/>
          <w:szCs w:val="24"/>
        </w:rPr>
        <w:t xml:space="preserve"> Όχι.</w:t>
      </w:r>
    </w:p>
    <w:p w14:paraId="6900E606"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ΔΕΛΗΣ:</w:t>
      </w:r>
      <w:r>
        <w:rPr>
          <w:rFonts w:eastAsia="Times New Roman"/>
          <w:szCs w:val="24"/>
        </w:rPr>
        <w:t xml:space="preserve"> Παρών.</w:t>
      </w:r>
    </w:p>
    <w:p w14:paraId="6900E607" w14:textId="77777777" w:rsidR="0091451A" w:rsidRDefault="0014380A">
      <w:pPr>
        <w:spacing w:line="600" w:lineRule="auto"/>
        <w:ind w:firstLine="720"/>
        <w:contextualSpacing/>
        <w:jc w:val="both"/>
        <w:rPr>
          <w:rFonts w:eastAsia="Times New Roman"/>
          <w:szCs w:val="24"/>
        </w:rPr>
      </w:pPr>
      <w:r>
        <w:rPr>
          <w:rFonts w:eastAsia="Times New Roman"/>
          <w:b/>
          <w:szCs w:val="24"/>
        </w:rPr>
        <w:lastRenderedPageBreak/>
        <w:t>ΑΘΑΝΑΣΙΟΣ ΠΑΠΑΧΡΙΣΤΟΠΟΥΛΟΣ:</w:t>
      </w:r>
      <w:r>
        <w:rPr>
          <w:rFonts w:eastAsia="Times New Roman"/>
          <w:szCs w:val="24"/>
        </w:rPr>
        <w:t xml:space="preserve"> Ναι.</w:t>
      </w:r>
    </w:p>
    <w:p w14:paraId="6900E608"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6900E609" w14:textId="77777777" w:rsidR="0091451A" w:rsidRDefault="0014380A">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6900E60A" w14:textId="77777777" w:rsidR="0091451A" w:rsidRDefault="0014380A">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35 έγινε δεκτό ως έχει κατά πλειοψηφία.</w:t>
      </w:r>
    </w:p>
    <w:p w14:paraId="6900E60B" w14:textId="77777777" w:rsidR="0091451A" w:rsidRDefault="0014380A">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36 ως έχει;</w:t>
      </w:r>
    </w:p>
    <w:p w14:paraId="6900E60C" w14:textId="77777777" w:rsidR="0091451A" w:rsidRDefault="0014380A">
      <w:pPr>
        <w:spacing w:line="600" w:lineRule="auto"/>
        <w:ind w:firstLine="720"/>
        <w:contextualSpacing/>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ΑΜΑΝΑΤΙΔΗ: </w:t>
      </w:r>
      <w:r>
        <w:rPr>
          <w:rFonts w:eastAsia="Times New Roman"/>
          <w:szCs w:val="24"/>
        </w:rPr>
        <w:t>Ναι.</w:t>
      </w:r>
    </w:p>
    <w:p w14:paraId="6900E60D" w14:textId="77777777" w:rsidR="0091451A" w:rsidRDefault="0014380A">
      <w:pPr>
        <w:spacing w:line="600" w:lineRule="auto"/>
        <w:ind w:firstLine="720"/>
        <w:contextualSpacing/>
        <w:jc w:val="both"/>
        <w:rPr>
          <w:rFonts w:eastAsia="Times New Roman"/>
          <w:szCs w:val="24"/>
        </w:rPr>
      </w:pPr>
      <w:r>
        <w:rPr>
          <w:rFonts w:eastAsia="Times New Roman"/>
          <w:b/>
          <w:szCs w:val="24"/>
        </w:rPr>
        <w:t>ΝΙΚΟΛΑΟΣ ΠΑΝΑΓΙΩΤΟΠΟΥΛΟΣ:</w:t>
      </w:r>
      <w:r>
        <w:rPr>
          <w:rFonts w:eastAsia="Times New Roman"/>
          <w:szCs w:val="24"/>
        </w:rPr>
        <w:t xml:space="preserve"> Ναι.</w:t>
      </w:r>
    </w:p>
    <w:p w14:paraId="6900E60E" w14:textId="77777777" w:rsidR="0091451A" w:rsidRDefault="0014380A">
      <w:pPr>
        <w:spacing w:line="600" w:lineRule="auto"/>
        <w:ind w:firstLine="720"/>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Ναι.</w:t>
      </w:r>
    </w:p>
    <w:p w14:paraId="6900E60F"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ΑΪΒΑΤΙΔΗΣ:</w:t>
      </w:r>
      <w:r>
        <w:rPr>
          <w:rFonts w:eastAsia="Times New Roman"/>
          <w:szCs w:val="24"/>
        </w:rPr>
        <w:t xml:space="preserve"> Όχι.</w:t>
      </w:r>
    </w:p>
    <w:p w14:paraId="6900E610"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ΔΕΛΗΣ:</w:t>
      </w:r>
      <w:r>
        <w:rPr>
          <w:rFonts w:eastAsia="Times New Roman"/>
          <w:szCs w:val="24"/>
        </w:rPr>
        <w:t xml:space="preserve"> Παρών.</w:t>
      </w:r>
    </w:p>
    <w:p w14:paraId="6900E611" w14:textId="77777777" w:rsidR="0091451A" w:rsidRDefault="0014380A">
      <w:pPr>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6900E612"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6900E613" w14:textId="77777777" w:rsidR="0091451A" w:rsidRDefault="0014380A">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6900E614" w14:textId="77777777" w:rsidR="0091451A" w:rsidRDefault="0014380A">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36 έγινε δεκτό ως έχει κατά πλειοψηφία</w:t>
      </w:r>
      <w:r>
        <w:rPr>
          <w:rFonts w:eastAsia="Times New Roman"/>
          <w:szCs w:val="24"/>
        </w:rPr>
        <w:t>.</w:t>
      </w:r>
    </w:p>
    <w:p w14:paraId="6900E615" w14:textId="77777777" w:rsidR="0091451A" w:rsidRDefault="0014380A">
      <w:pPr>
        <w:spacing w:line="600" w:lineRule="auto"/>
        <w:ind w:firstLine="720"/>
        <w:contextualSpacing/>
        <w:jc w:val="both"/>
        <w:rPr>
          <w:rFonts w:eastAsia="Times New Roman"/>
          <w:szCs w:val="24"/>
        </w:rPr>
      </w:pPr>
      <w:r>
        <w:rPr>
          <w:rFonts w:eastAsia="Times New Roman"/>
          <w:szCs w:val="24"/>
        </w:rPr>
        <w:t>Ερωτάται το Σώμα: Γίνεται δεκτ</w:t>
      </w:r>
      <w:r>
        <w:rPr>
          <w:rFonts w:eastAsia="Times New Roman"/>
          <w:szCs w:val="24"/>
        </w:rPr>
        <w:t>ό το άρθρο 37 ως έχει;</w:t>
      </w:r>
    </w:p>
    <w:p w14:paraId="6900E616" w14:textId="77777777" w:rsidR="0091451A" w:rsidRDefault="0014380A">
      <w:pPr>
        <w:spacing w:line="600" w:lineRule="auto"/>
        <w:ind w:firstLine="720"/>
        <w:contextualSpacing/>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ΑΜΑΝΑΤΙΔΗ: </w:t>
      </w:r>
      <w:r>
        <w:rPr>
          <w:rFonts w:eastAsia="Times New Roman"/>
          <w:szCs w:val="24"/>
        </w:rPr>
        <w:t>Ναι.</w:t>
      </w:r>
    </w:p>
    <w:p w14:paraId="6900E617" w14:textId="77777777" w:rsidR="0091451A" w:rsidRDefault="0014380A">
      <w:pPr>
        <w:spacing w:line="600" w:lineRule="auto"/>
        <w:ind w:firstLine="720"/>
        <w:contextualSpacing/>
        <w:jc w:val="both"/>
        <w:rPr>
          <w:rFonts w:eastAsia="Times New Roman"/>
          <w:szCs w:val="24"/>
        </w:rPr>
      </w:pPr>
      <w:r>
        <w:rPr>
          <w:rFonts w:eastAsia="Times New Roman"/>
          <w:b/>
          <w:szCs w:val="24"/>
        </w:rPr>
        <w:t>ΝΙΚΟΛΑΟΣ ΠΑΝΑΓΙΩΤΟΠΟΥΛΟΣ:</w:t>
      </w:r>
      <w:r>
        <w:rPr>
          <w:rFonts w:eastAsia="Times New Roman"/>
          <w:szCs w:val="24"/>
        </w:rPr>
        <w:t xml:space="preserve"> Ναι.</w:t>
      </w:r>
    </w:p>
    <w:p w14:paraId="6900E618" w14:textId="77777777" w:rsidR="0091451A" w:rsidRDefault="0014380A">
      <w:pPr>
        <w:spacing w:line="600" w:lineRule="auto"/>
        <w:ind w:firstLine="720"/>
        <w:contextualSpacing/>
        <w:jc w:val="both"/>
        <w:rPr>
          <w:rFonts w:eastAsia="Times New Roman"/>
          <w:szCs w:val="24"/>
        </w:rPr>
      </w:pPr>
      <w:r>
        <w:rPr>
          <w:rFonts w:eastAsia="Times New Roman"/>
          <w:b/>
          <w:szCs w:val="24"/>
        </w:rPr>
        <w:lastRenderedPageBreak/>
        <w:t>ΘΕΟΔΩΡΟΣ ΠΑΠΑΘΕΟΔΩΡΟΥ:</w:t>
      </w:r>
      <w:r>
        <w:rPr>
          <w:rFonts w:eastAsia="Times New Roman"/>
          <w:szCs w:val="24"/>
        </w:rPr>
        <w:t xml:space="preserve"> Ναι.</w:t>
      </w:r>
    </w:p>
    <w:p w14:paraId="6900E619"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ΑΪΒΑΤΙΔΗΣ:</w:t>
      </w:r>
      <w:r>
        <w:rPr>
          <w:rFonts w:eastAsia="Times New Roman"/>
          <w:szCs w:val="24"/>
        </w:rPr>
        <w:t xml:space="preserve"> Όχι.</w:t>
      </w:r>
    </w:p>
    <w:p w14:paraId="6900E61A"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ΔΕΛΗΣ:</w:t>
      </w:r>
      <w:r>
        <w:rPr>
          <w:rFonts w:eastAsia="Times New Roman"/>
          <w:szCs w:val="24"/>
        </w:rPr>
        <w:t xml:space="preserve"> Παρών.</w:t>
      </w:r>
    </w:p>
    <w:p w14:paraId="6900E61B" w14:textId="77777777" w:rsidR="0091451A" w:rsidRDefault="0014380A">
      <w:pPr>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6900E61C"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6900E61D" w14:textId="77777777" w:rsidR="0091451A" w:rsidRDefault="0014380A">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6900E61E" w14:textId="77777777" w:rsidR="0091451A" w:rsidRDefault="0014380A">
      <w:pPr>
        <w:spacing w:line="600" w:lineRule="auto"/>
        <w:ind w:firstLine="720"/>
        <w:contextualSpacing/>
        <w:jc w:val="both"/>
        <w:rPr>
          <w:rFonts w:eastAsia="Times New Roman"/>
          <w:szCs w:val="24"/>
        </w:rPr>
      </w:pPr>
      <w:r>
        <w:rPr>
          <w:rFonts w:eastAsia="Times New Roman"/>
          <w:b/>
          <w:szCs w:val="24"/>
        </w:rPr>
        <w:t>ΠΡΟΕΔΡΕΥΟΥΣ</w:t>
      </w:r>
      <w:r>
        <w:rPr>
          <w:rFonts w:eastAsia="Times New Roman"/>
          <w:b/>
          <w:szCs w:val="24"/>
        </w:rPr>
        <w:t xml:space="preserve">Α (Αναστασία Χριστοδουλοπούλου): </w:t>
      </w:r>
      <w:r>
        <w:rPr>
          <w:rFonts w:eastAsia="Times New Roman"/>
          <w:szCs w:val="24"/>
        </w:rPr>
        <w:t>Συνεπώς το άρθρο 37 έγινε δεκτό ως έχει κατά πλειοψηφία.</w:t>
      </w:r>
    </w:p>
    <w:p w14:paraId="6900E61F" w14:textId="77777777" w:rsidR="0091451A" w:rsidRDefault="0014380A">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38 ως έχει;</w:t>
      </w:r>
    </w:p>
    <w:p w14:paraId="6900E620" w14:textId="77777777" w:rsidR="0091451A" w:rsidRDefault="0014380A">
      <w:pPr>
        <w:spacing w:line="600" w:lineRule="auto"/>
        <w:ind w:firstLine="720"/>
        <w:contextualSpacing/>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ΑΜΑΝΑΤΙΔΗ: </w:t>
      </w:r>
      <w:r>
        <w:rPr>
          <w:rFonts w:eastAsia="Times New Roman"/>
          <w:szCs w:val="24"/>
        </w:rPr>
        <w:t>Ναι.</w:t>
      </w:r>
    </w:p>
    <w:p w14:paraId="6900E621" w14:textId="77777777" w:rsidR="0091451A" w:rsidRDefault="0014380A">
      <w:pPr>
        <w:spacing w:line="600" w:lineRule="auto"/>
        <w:ind w:firstLine="720"/>
        <w:contextualSpacing/>
        <w:jc w:val="both"/>
        <w:rPr>
          <w:rFonts w:eastAsia="Times New Roman"/>
          <w:szCs w:val="24"/>
        </w:rPr>
      </w:pPr>
      <w:r>
        <w:rPr>
          <w:rFonts w:eastAsia="Times New Roman"/>
          <w:b/>
          <w:szCs w:val="24"/>
        </w:rPr>
        <w:t>ΝΙΚΟΛΑΟΣ ΠΑΝΑΓΙΩΤΟΠΟΥΛΟΣ:</w:t>
      </w:r>
      <w:r>
        <w:rPr>
          <w:rFonts w:eastAsia="Times New Roman"/>
          <w:szCs w:val="24"/>
        </w:rPr>
        <w:t xml:space="preserve"> Ναι.</w:t>
      </w:r>
    </w:p>
    <w:p w14:paraId="6900E622" w14:textId="77777777" w:rsidR="0091451A" w:rsidRDefault="0014380A">
      <w:pPr>
        <w:spacing w:line="600" w:lineRule="auto"/>
        <w:ind w:firstLine="720"/>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Ναι.</w:t>
      </w:r>
    </w:p>
    <w:p w14:paraId="6900E623" w14:textId="77777777" w:rsidR="0091451A" w:rsidRDefault="0014380A">
      <w:pPr>
        <w:spacing w:line="600" w:lineRule="auto"/>
        <w:ind w:firstLine="720"/>
        <w:contextualSpacing/>
        <w:jc w:val="both"/>
        <w:rPr>
          <w:rFonts w:eastAsia="Times New Roman"/>
          <w:szCs w:val="24"/>
        </w:rPr>
      </w:pPr>
      <w:r>
        <w:rPr>
          <w:rFonts w:eastAsia="Times New Roman"/>
          <w:b/>
          <w:szCs w:val="24"/>
        </w:rPr>
        <w:t xml:space="preserve">ΙΩΑΝΝΗΣ </w:t>
      </w:r>
      <w:r>
        <w:rPr>
          <w:rFonts w:eastAsia="Times New Roman"/>
          <w:b/>
          <w:szCs w:val="24"/>
        </w:rPr>
        <w:t>ΑΪΒΑΤΙΔΗΣ:</w:t>
      </w:r>
      <w:r>
        <w:rPr>
          <w:rFonts w:eastAsia="Times New Roman"/>
          <w:szCs w:val="24"/>
        </w:rPr>
        <w:t xml:space="preserve"> Όχι.</w:t>
      </w:r>
    </w:p>
    <w:p w14:paraId="6900E624"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ΔΕΛΗΣ:</w:t>
      </w:r>
      <w:r>
        <w:rPr>
          <w:rFonts w:eastAsia="Times New Roman"/>
          <w:szCs w:val="24"/>
        </w:rPr>
        <w:t xml:space="preserve"> Παρών.</w:t>
      </w:r>
    </w:p>
    <w:p w14:paraId="6900E625" w14:textId="77777777" w:rsidR="0091451A" w:rsidRDefault="0014380A">
      <w:pPr>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6900E626"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6900E627" w14:textId="77777777" w:rsidR="0091451A" w:rsidRDefault="0014380A">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6900E628" w14:textId="77777777" w:rsidR="0091451A" w:rsidRDefault="0014380A">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38 έγινε δεκτό ως έχει κατά πλειοψηφία.</w:t>
      </w:r>
    </w:p>
    <w:p w14:paraId="6900E629" w14:textId="77777777" w:rsidR="0091451A" w:rsidRDefault="0014380A">
      <w:pPr>
        <w:spacing w:line="600" w:lineRule="auto"/>
        <w:ind w:firstLine="720"/>
        <w:contextualSpacing/>
        <w:jc w:val="both"/>
        <w:rPr>
          <w:rFonts w:eastAsia="Times New Roman"/>
          <w:szCs w:val="24"/>
        </w:rPr>
      </w:pPr>
      <w:r>
        <w:rPr>
          <w:rFonts w:eastAsia="Times New Roman"/>
          <w:szCs w:val="24"/>
        </w:rPr>
        <w:lastRenderedPageBreak/>
        <w:t>Ερωτάται το Σώμα: Γίνεται δεκτό το άρθ</w:t>
      </w:r>
      <w:r>
        <w:rPr>
          <w:rFonts w:eastAsia="Times New Roman"/>
          <w:szCs w:val="24"/>
        </w:rPr>
        <w:t>ρο 39 ως έχει;</w:t>
      </w:r>
    </w:p>
    <w:p w14:paraId="6900E62A" w14:textId="77777777" w:rsidR="0091451A" w:rsidRDefault="0014380A">
      <w:pPr>
        <w:spacing w:line="600" w:lineRule="auto"/>
        <w:ind w:firstLine="720"/>
        <w:contextualSpacing/>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ΑΜΑΝΑΤΙΔΗ: </w:t>
      </w:r>
      <w:r>
        <w:rPr>
          <w:rFonts w:eastAsia="Times New Roman"/>
          <w:szCs w:val="24"/>
        </w:rPr>
        <w:t>Ναι.</w:t>
      </w:r>
    </w:p>
    <w:p w14:paraId="6900E62B" w14:textId="77777777" w:rsidR="0091451A" w:rsidRDefault="0014380A">
      <w:pPr>
        <w:spacing w:line="600" w:lineRule="auto"/>
        <w:ind w:firstLine="720"/>
        <w:contextualSpacing/>
        <w:jc w:val="both"/>
        <w:rPr>
          <w:rFonts w:eastAsia="Times New Roman"/>
          <w:szCs w:val="24"/>
        </w:rPr>
      </w:pPr>
      <w:r>
        <w:rPr>
          <w:rFonts w:eastAsia="Times New Roman"/>
          <w:b/>
          <w:szCs w:val="24"/>
        </w:rPr>
        <w:t>ΝΙΚΟΛΑΟΣ ΠΑΝΑΓΙΩΤΟΠΟΥΛΟΣ:</w:t>
      </w:r>
      <w:r>
        <w:rPr>
          <w:rFonts w:eastAsia="Times New Roman"/>
          <w:szCs w:val="24"/>
        </w:rPr>
        <w:t xml:space="preserve"> Ναι.</w:t>
      </w:r>
    </w:p>
    <w:p w14:paraId="6900E62C" w14:textId="77777777" w:rsidR="0091451A" w:rsidRDefault="0014380A">
      <w:pPr>
        <w:spacing w:line="600" w:lineRule="auto"/>
        <w:ind w:firstLine="720"/>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Ναι.</w:t>
      </w:r>
    </w:p>
    <w:p w14:paraId="6900E62D"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ΑΪΒΑΤΙΔΗΣ:</w:t>
      </w:r>
      <w:r>
        <w:rPr>
          <w:rFonts w:eastAsia="Times New Roman"/>
          <w:szCs w:val="24"/>
        </w:rPr>
        <w:t xml:space="preserve"> Όχι.</w:t>
      </w:r>
    </w:p>
    <w:p w14:paraId="6900E62E"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ΔΕΛΗΣ:</w:t>
      </w:r>
      <w:r>
        <w:rPr>
          <w:rFonts w:eastAsia="Times New Roman"/>
          <w:szCs w:val="24"/>
        </w:rPr>
        <w:t xml:space="preserve"> Παρών.</w:t>
      </w:r>
    </w:p>
    <w:p w14:paraId="6900E62F" w14:textId="77777777" w:rsidR="0091451A" w:rsidRDefault="0014380A">
      <w:pPr>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6900E630"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6900E631" w14:textId="77777777" w:rsidR="0091451A" w:rsidRDefault="0014380A">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6900E632" w14:textId="77777777" w:rsidR="0091451A" w:rsidRDefault="0014380A">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39 έγινε δεκτό ως έχει κατά πλειοψηφία.</w:t>
      </w:r>
    </w:p>
    <w:p w14:paraId="6900E633" w14:textId="77777777" w:rsidR="0091451A" w:rsidRDefault="0014380A">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40 ως έχει;</w:t>
      </w:r>
    </w:p>
    <w:p w14:paraId="6900E634" w14:textId="77777777" w:rsidR="0091451A" w:rsidRDefault="0014380A">
      <w:pPr>
        <w:spacing w:line="600" w:lineRule="auto"/>
        <w:ind w:firstLine="720"/>
        <w:contextualSpacing/>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ΑΜΑΝΑΤΙΔΗ: </w:t>
      </w:r>
      <w:r>
        <w:rPr>
          <w:rFonts w:eastAsia="Times New Roman"/>
          <w:szCs w:val="24"/>
        </w:rPr>
        <w:t>Ναι.</w:t>
      </w:r>
    </w:p>
    <w:p w14:paraId="6900E635" w14:textId="77777777" w:rsidR="0091451A" w:rsidRDefault="0014380A">
      <w:pPr>
        <w:spacing w:line="600" w:lineRule="auto"/>
        <w:ind w:firstLine="720"/>
        <w:contextualSpacing/>
        <w:jc w:val="both"/>
        <w:rPr>
          <w:rFonts w:eastAsia="Times New Roman"/>
          <w:szCs w:val="24"/>
        </w:rPr>
      </w:pPr>
      <w:r>
        <w:rPr>
          <w:rFonts w:eastAsia="Times New Roman"/>
          <w:b/>
          <w:szCs w:val="24"/>
        </w:rPr>
        <w:t>ΝΙΚΟΛΑΟΣ ΠΑΝΑΓΙΩΤΟΠΟΥΛΟΣ:</w:t>
      </w:r>
      <w:r>
        <w:rPr>
          <w:rFonts w:eastAsia="Times New Roman"/>
          <w:szCs w:val="24"/>
        </w:rPr>
        <w:t xml:space="preserve"> Ναι.</w:t>
      </w:r>
    </w:p>
    <w:p w14:paraId="6900E636" w14:textId="77777777" w:rsidR="0091451A" w:rsidRDefault="0014380A">
      <w:pPr>
        <w:spacing w:line="600" w:lineRule="auto"/>
        <w:ind w:firstLine="720"/>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Ναι.</w:t>
      </w:r>
    </w:p>
    <w:p w14:paraId="6900E637" w14:textId="77777777" w:rsidR="0091451A" w:rsidRDefault="0014380A">
      <w:pPr>
        <w:spacing w:line="600" w:lineRule="auto"/>
        <w:ind w:firstLine="720"/>
        <w:contextualSpacing/>
        <w:jc w:val="both"/>
        <w:rPr>
          <w:rFonts w:eastAsia="Times New Roman"/>
          <w:szCs w:val="24"/>
        </w:rPr>
      </w:pPr>
      <w:r>
        <w:rPr>
          <w:rFonts w:eastAsia="Times New Roman"/>
          <w:b/>
          <w:szCs w:val="24"/>
        </w:rPr>
        <w:t>ΙΩΑΝΝ</w:t>
      </w:r>
      <w:r>
        <w:rPr>
          <w:rFonts w:eastAsia="Times New Roman"/>
          <w:b/>
          <w:szCs w:val="24"/>
        </w:rPr>
        <w:t>ΗΣ ΑΪΒΑΤΙΔΗΣ:</w:t>
      </w:r>
      <w:r>
        <w:rPr>
          <w:rFonts w:eastAsia="Times New Roman"/>
          <w:szCs w:val="24"/>
        </w:rPr>
        <w:t xml:space="preserve"> Όχι.</w:t>
      </w:r>
    </w:p>
    <w:p w14:paraId="6900E638"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ΔΕΛΗΣ:</w:t>
      </w:r>
      <w:r>
        <w:rPr>
          <w:rFonts w:eastAsia="Times New Roman"/>
          <w:szCs w:val="24"/>
        </w:rPr>
        <w:t xml:space="preserve"> Παρών.</w:t>
      </w:r>
    </w:p>
    <w:p w14:paraId="6900E639" w14:textId="77777777" w:rsidR="0091451A" w:rsidRDefault="0014380A">
      <w:pPr>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6900E63A"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6900E63B" w14:textId="77777777" w:rsidR="0091451A" w:rsidRDefault="0014380A">
      <w:pPr>
        <w:spacing w:line="600" w:lineRule="auto"/>
        <w:ind w:firstLine="720"/>
        <w:contextualSpacing/>
        <w:jc w:val="both"/>
        <w:rPr>
          <w:rFonts w:eastAsia="Times New Roman"/>
          <w:szCs w:val="24"/>
        </w:rPr>
      </w:pPr>
      <w:r>
        <w:rPr>
          <w:rFonts w:eastAsia="Times New Roman"/>
          <w:b/>
          <w:szCs w:val="24"/>
        </w:rPr>
        <w:lastRenderedPageBreak/>
        <w:t>ΣΠΥΡΙΔΩΝ ΔΑΝΕΛΛΗΣ:</w:t>
      </w:r>
      <w:r>
        <w:rPr>
          <w:rFonts w:eastAsia="Times New Roman"/>
          <w:szCs w:val="24"/>
        </w:rPr>
        <w:t xml:space="preserve"> Ναι.</w:t>
      </w:r>
    </w:p>
    <w:p w14:paraId="6900E63C" w14:textId="77777777" w:rsidR="0091451A" w:rsidRDefault="0014380A">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40 έγινε δεκτό ως έχει κατά πλειοψηφία.</w:t>
      </w:r>
    </w:p>
    <w:p w14:paraId="6900E63D"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Ερωτάται το Σώμα: Γίνεται δεκτό το </w:t>
      </w:r>
      <w:r>
        <w:rPr>
          <w:rFonts w:eastAsia="Times New Roman"/>
          <w:szCs w:val="24"/>
        </w:rPr>
        <w:t>άρθρο 41 ως έχει;</w:t>
      </w:r>
    </w:p>
    <w:p w14:paraId="6900E63E" w14:textId="77777777" w:rsidR="0091451A" w:rsidRDefault="0014380A">
      <w:pPr>
        <w:spacing w:line="600" w:lineRule="auto"/>
        <w:ind w:firstLine="720"/>
        <w:contextualSpacing/>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ΑΜΑΝΑΤΙΔΗ: </w:t>
      </w:r>
      <w:r>
        <w:rPr>
          <w:rFonts w:eastAsia="Times New Roman"/>
          <w:szCs w:val="24"/>
        </w:rPr>
        <w:t>Ναι.</w:t>
      </w:r>
    </w:p>
    <w:p w14:paraId="6900E63F" w14:textId="77777777" w:rsidR="0091451A" w:rsidRDefault="0014380A">
      <w:pPr>
        <w:spacing w:line="600" w:lineRule="auto"/>
        <w:ind w:firstLine="720"/>
        <w:contextualSpacing/>
        <w:jc w:val="both"/>
        <w:rPr>
          <w:rFonts w:eastAsia="Times New Roman"/>
          <w:szCs w:val="24"/>
        </w:rPr>
      </w:pPr>
      <w:r>
        <w:rPr>
          <w:rFonts w:eastAsia="Times New Roman"/>
          <w:b/>
          <w:szCs w:val="24"/>
        </w:rPr>
        <w:t>ΝΙΚΟΛΑΟΣ ΠΑΝΑΓΙΩΤΟΠΟΥΛΟΣ:</w:t>
      </w:r>
      <w:r>
        <w:rPr>
          <w:rFonts w:eastAsia="Times New Roman"/>
          <w:szCs w:val="24"/>
        </w:rPr>
        <w:t xml:space="preserve"> Ναι.</w:t>
      </w:r>
    </w:p>
    <w:p w14:paraId="6900E640" w14:textId="77777777" w:rsidR="0091451A" w:rsidRDefault="0014380A">
      <w:pPr>
        <w:spacing w:line="600" w:lineRule="auto"/>
        <w:ind w:firstLine="720"/>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Ναι.</w:t>
      </w:r>
    </w:p>
    <w:p w14:paraId="6900E641"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ΑΪΒΑΤΙΔΗΣ:</w:t>
      </w:r>
      <w:r>
        <w:rPr>
          <w:rFonts w:eastAsia="Times New Roman"/>
          <w:szCs w:val="24"/>
        </w:rPr>
        <w:t xml:space="preserve"> Όχι.</w:t>
      </w:r>
    </w:p>
    <w:p w14:paraId="6900E642"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ΔΕΛΗΣ:</w:t>
      </w:r>
      <w:r>
        <w:rPr>
          <w:rFonts w:eastAsia="Times New Roman"/>
          <w:szCs w:val="24"/>
        </w:rPr>
        <w:t xml:space="preserve"> Παρών.</w:t>
      </w:r>
    </w:p>
    <w:p w14:paraId="6900E643" w14:textId="77777777" w:rsidR="0091451A" w:rsidRDefault="0014380A">
      <w:pPr>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6900E644"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6900E645" w14:textId="77777777" w:rsidR="0091451A" w:rsidRDefault="0014380A">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6900E646" w14:textId="77777777" w:rsidR="0091451A" w:rsidRDefault="0014380A">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41 έγινε δεκτό ως έχει κατά πλειοψηφία.</w:t>
      </w:r>
    </w:p>
    <w:p w14:paraId="6900E647" w14:textId="77777777" w:rsidR="0091451A" w:rsidRDefault="0014380A">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42 ως έχει;</w:t>
      </w:r>
    </w:p>
    <w:p w14:paraId="6900E648" w14:textId="77777777" w:rsidR="0091451A" w:rsidRDefault="0014380A">
      <w:pPr>
        <w:spacing w:line="600" w:lineRule="auto"/>
        <w:ind w:firstLine="720"/>
        <w:contextualSpacing/>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ΑΜΑΝΑΤΙΔΗ: </w:t>
      </w:r>
      <w:r>
        <w:rPr>
          <w:rFonts w:eastAsia="Times New Roman"/>
          <w:szCs w:val="24"/>
        </w:rPr>
        <w:t>Ναι.</w:t>
      </w:r>
    </w:p>
    <w:p w14:paraId="6900E649" w14:textId="77777777" w:rsidR="0091451A" w:rsidRDefault="0014380A">
      <w:pPr>
        <w:spacing w:line="600" w:lineRule="auto"/>
        <w:ind w:firstLine="720"/>
        <w:contextualSpacing/>
        <w:jc w:val="both"/>
        <w:rPr>
          <w:rFonts w:eastAsia="Times New Roman"/>
          <w:szCs w:val="24"/>
        </w:rPr>
      </w:pPr>
      <w:r>
        <w:rPr>
          <w:rFonts w:eastAsia="Times New Roman"/>
          <w:b/>
          <w:szCs w:val="24"/>
        </w:rPr>
        <w:t>ΝΙΚΟΛΑΟΣ ΠΑΝΑΓΙΩΤΟΠΟΥΛΟΣ:</w:t>
      </w:r>
      <w:r>
        <w:rPr>
          <w:rFonts w:eastAsia="Times New Roman"/>
          <w:szCs w:val="24"/>
        </w:rPr>
        <w:t xml:space="preserve"> Ναι.</w:t>
      </w:r>
    </w:p>
    <w:p w14:paraId="6900E64A" w14:textId="77777777" w:rsidR="0091451A" w:rsidRDefault="0014380A">
      <w:pPr>
        <w:spacing w:line="600" w:lineRule="auto"/>
        <w:ind w:firstLine="720"/>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Ναι.</w:t>
      </w:r>
    </w:p>
    <w:p w14:paraId="6900E64B" w14:textId="77777777" w:rsidR="0091451A" w:rsidRDefault="0014380A">
      <w:pPr>
        <w:spacing w:line="600" w:lineRule="auto"/>
        <w:ind w:firstLine="720"/>
        <w:contextualSpacing/>
        <w:jc w:val="both"/>
        <w:rPr>
          <w:rFonts w:eastAsia="Times New Roman"/>
          <w:szCs w:val="24"/>
        </w:rPr>
      </w:pPr>
      <w:r>
        <w:rPr>
          <w:rFonts w:eastAsia="Times New Roman"/>
          <w:b/>
          <w:szCs w:val="24"/>
        </w:rPr>
        <w:t>ΙΩΑΝΝ</w:t>
      </w:r>
      <w:r>
        <w:rPr>
          <w:rFonts w:eastAsia="Times New Roman"/>
          <w:b/>
          <w:szCs w:val="24"/>
        </w:rPr>
        <w:t>ΗΣ ΑΪΒΑΤΙΔΗΣ:</w:t>
      </w:r>
      <w:r>
        <w:rPr>
          <w:rFonts w:eastAsia="Times New Roman"/>
          <w:szCs w:val="24"/>
        </w:rPr>
        <w:t xml:space="preserve"> Όχι.</w:t>
      </w:r>
    </w:p>
    <w:p w14:paraId="6900E64C" w14:textId="77777777" w:rsidR="0091451A" w:rsidRDefault="0014380A">
      <w:pPr>
        <w:spacing w:line="600" w:lineRule="auto"/>
        <w:ind w:firstLine="720"/>
        <w:contextualSpacing/>
        <w:jc w:val="both"/>
        <w:rPr>
          <w:rFonts w:eastAsia="Times New Roman"/>
          <w:szCs w:val="24"/>
        </w:rPr>
      </w:pPr>
      <w:r>
        <w:rPr>
          <w:rFonts w:eastAsia="Times New Roman"/>
          <w:b/>
          <w:szCs w:val="24"/>
        </w:rPr>
        <w:lastRenderedPageBreak/>
        <w:t>ΙΩΑΝΝΗΣ ΔΕΛΗΣ:</w:t>
      </w:r>
      <w:r>
        <w:rPr>
          <w:rFonts w:eastAsia="Times New Roman"/>
          <w:szCs w:val="24"/>
        </w:rPr>
        <w:t xml:space="preserve"> Παρών.</w:t>
      </w:r>
    </w:p>
    <w:p w14:paraId="6900E64D" w14:textId="77777777" w:rsidR="0091451A" w:rsidRDefault="0014380A">
      <w:pPr>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6900E64E"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6900E64F" w14:textId="77777777" w:rsidR="0091451A" w:rsidRDefault="0014380A">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6900E650" w14:textId="77777777" w:rsidR="0091451A" w:rsidRDefault="0014380A">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42 έγινε δεκτό ως έχει κατά πλειοψηφία.</w:t>
      </w:r>
    </w:p>
    <w:p w14:paraId="6900E651"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Ερωτάται το Σώμα: Γίνεται δεκτό το </w:t>
      </w:r>
      <w:r>
        <w:rPr>
          <w:rFonts w:eastAsia="Times New Roman"/>
          <w:szCs w:val="24"/>
        </w:rPr>
        <w:t>άρθρο 43 ως έχει;</w:t>
      </w:r>
    </w:p>
    <w:p w14:paraId="6900E652" w14:textId="77777777" w:rsidR="0091451A" w:rsidRDefault="0014380A">
      <w:pPr>
        <w:spacing w:line="600" w:lineRule="auto"/>
        <w:ind w:firstLine="720"/>
        <w:contextualSpacing/>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ΑΜΑΝΑΤΙΔΗ: </w:t>
      </w:r>
      <w:r>
        <w:rPr>
          <w:rFonts w:eastAsia="Times New Roman"/>
          <w:szCs w:val="24"/>
        </w:rPr>
        <w:t>Ναι.</w:t>
      </w:r>
    </w:p>
    <w:p w14:paraId="6900E653" w14:textId="77777777" w:rsidR="0091451A" w:rsidRDefault="0014380A">
      <w:pPr>
        <w:spacing w:line="600" w:lineRule="auto"/>
        <w:ind w:firstLine="720"/>
        <w:contextualSpacing/>
        <w:jc w:val="both"/>
        <w:rPr>
          <w:rFonts w:eastAsia="Times New Roman"/>
          <w:szCs w:val="24"/>
        </w:rPr>
      </w:pPr>
      <w:r>
        <w:rPr>
          <w:rFonts w:eastAsia="Times New Roman"/>
          <w:b/>
          <w:szCs w:val="24"/>
        </w:rPr>
        <w:t>ΝΙΚΟΛΑΟΣ ΠΑΝΑΓΙΩΤΟΠΟΥΛΟΣ:</w:t>
      </w:r>
      <w:r>
        <w:rPr>
          <w:rFonts w:eastAsia="Times New Roman"/>
          <w:szCs w:val="24"/>
        </w:rPr>
        <w:t xml:space="preserve"> Ναι.</w:t>
      </w:r>
    </w:p>
    <w:p w14:paraId="6900E654" w14:textId="77777777" w:rsidR="0091451A" w:rsidRDefault="0014380A">
      <w:pPr>
        <w:spacing w:line="600" w:lineRule="auto"/>
        <w:ind w:firstLine="720"/>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Ναι.</w:t>
      </w:r>
    </w:p>
    <w:p w14:paraId="6900E655"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ΑΪΒΑΤΙΔΗΣ:</w:t>
      </w:r>
      <w:r>
        <w:rPr>
          <w:rFonts w:eastAsia="Times New Roman"/>
          <w:szCs w:val="24"/>
        </w:rPr>
        <w:t xml:space="preserve"> Όχι.</w:t>
      </w:r>
    </w:p>
    <w:p w14:paraId="6900E656"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ΔΕΛΗΣ:</w:t>
      </w:r>
      <w:r>
        <w:rPr>
          <w:rFonts w:eastAsia="Times New Roman"/>
          <w:szCs w:val="24"/>
        </w:rPr>
        <w:t xml:space="preserve"> Παρών.</w:t>
      </w:r>
    </w:p>
    <w:p w14:paraId="6900E657" w14:textId="77777777" w:rsidR="0091451A" w:rsidRDefault="0014380A">
      <w:pPr>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6900E658"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6900E659" w14:textId="77777777" w:rsidR="0091451A" w:rsidRDefault="0014380A">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6900E65A" w14:textId="77777777" w:rsidR="0091451A" w:rsidRDefault="0014380A">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43 έγινε δεκτό ως έχει κατά πλειοψηφία.</w:t>
      </w:r>
    </w:p>
    <w:p w14:paraId="6900E65B" w14:textId="77777777" w:rsidR="0091451A" w:rsidRDefault="0014380A">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44 ως έχει;</w:t>
      </w:r>
    </w:p>
    <w:p w14:paraId="6900E65C" w14:textId="77777777" w:rsidR="0091451A" w:rsidRDefault="0014380A">
      <w:pPr>
        <w:spacing w:line="600" w:lineRule="auto"/>
        <w:ind w:firstLine="720"/>
        <w:contextualSpacing/>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ΑΜΑΝΑΤΙΔΗ: </w:t>
      </w:r>
      <w:r>
        <w:rPr>
          <w:rFonts w:eastAsia="Times New Roman"/>
          <w:szCs w:val="24"/>
        </w:rPr>
        <w:t>Ναι.</w:t>
      </w:r>
    </w:p>
    <w:p w14:paraId="6900E65D" w14:textId="77777777" w:rsidR="0091451A" w:rsidRDefault="0014380A">
      <w:pPr>
        <w:spacing w:line="600" w:lineRule="auto"/>
        <w:ind w:firstLine="720"/>
        <w:contextualSpacing/>
        <w:jc w:val="both"/>
        <w:rPr>
          <w:rFonts w:eastAsia="Times New Roman"/>
          <w:szCs w:val="24"/>
        </w:rPr>
      </w:pPr>
      <w:r>
        <w:rPr>
          <w:rFonts w:eastAsia="Times New Roman"/>
          <w:b/>
          <w:szCs w:val="24"/>
        </w:rPr>
        <w:lastRenderedPageBreak/>
        <w:t>ΝΙΚΟΛΑΟΣ ΠΑΝΑΓΙΩΤΟΠΟΥΛΟΣ:</w:t>
      </w:r>
      <w:r>
        <w:rPr>
          <w:rFonts w:eastAsia="Times New Roman"/>
          <w:szCs w:val="24"/>
        </w:rPr>
        <w:t xml:space="preserve"> Ναι.</w:t>
      </w:r>
    </w:p>
    <w:p w14:paraId="6900E65E" w14:textId="77777777" w:rsidR="0091451A" w:rsidRDefault="0014380A">
      <w:pPr>
        <w:spacing w:line="600" w:lineRule="auto"/>
        <w:ind w:firstLine="720"/>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Ναι.</w:t>
      </w:r>
    </w:p>
    <w:p w14:paraId="6900E65F" w14:textId="77777777" w:rsidR="0091451A" w:rsidRDefault="0014380A">
      <w:pPr>
        <w:spacing w:line="600" w:lineRule="auto"/>
        <w:ind w:firstLine="720"/>
        <w:contextualSpacing/>
        <w:jc w:val="both"/>
        <w:rPr>
          <w:rFonts w:eastAsia="Times New Roman"/>
          <w:szCs w:val="24"/>
        </w:rPr>
      </w:pPr>
      <w:r>
        <w:rPr>
          <w:rFonts w:eastAsia="Times New Roman"/>
          <w:b/>
          <w:szCs w:val="24"/>
        </w:rPr>
        <w:t>ΙΩΑΝΝ</w:t>
      </w:r>
      <w:r>
        <w:rPr>
          <w:rFonts w:eastAsia="Times New Roman"/>
          <w:b/>
          <w:szCs w:val="24"/>
        </w:rPr>
        <w:t>ΗΣ ΑΪΒΑΤΙΔΗΣ:</w:t>
      </w:r>
      <w:r>
        <w:rPr>
          <w:rFonts w:eastAsia="Times New Roman"/>
          <w:szCs w:val="24"/>
        </w:rPr>
        <w:t xml:space="preserve"> Όχι.</w:t>
      </w:r>
    </w:p>
    <w:p w14:paraId="6900E660"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ΔΕΛΗΣ:</w:t>
      </w:r>
      <w:r>
        <w:rPr>
          <w:rFonts w:eastAsia="Times New Roman"/>
          <w:szCs w:val="24"/>
        </w:rPr>
        <w:t xml:space="preserve"> Παρών.</w:t>
      </w:r>
    </w:p>
    <w:p w14:paraId="6900E661" w14:textId="77777777" w:rsidR="0091451A" w:rsidRDefault="0014380A">
      <w:pPr>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6900E662"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6900E663" w14:textId="77777777" w:rsidR="0091451A" w:rsidRDefault="0014380A">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6900E664" w14:textId="77777777" w:rsidR="0091451A" w:rsidRDefault="0014380A">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44 έγινε δεκτό ως έχει κατά πλειοψηφία.</w:t>
      </w:r>
    </w:p>
    <w:p w14:paraId="6900E665" w14:textId="77777777" w:rsidR="0091451A" w:rsidRDefault="0014380A">
      <w:pPr>
        <w:spacing w:line="600" w:lineRule="auto"/>
        <w:ind w:firstLine="720"/>
        <w:contextualSpacing/>
        <w:jc w:val="both"/>
        <w:rPr>
          <w:rFonts w:eastAsia="Times New Roman"/>
          <w:szCs w:val="24"/>
        </w:rPr>
      </w:pPr>
      <w:r>
        <w:rPr>
          <w:rFonts w:eastAsia="Times New Roman"/>
          <w:szCs w:val="24"/>
        </w:rPr>
        <w:t xml:space="preserve">Ερωτάται το Σώμα: Γίνεται δεκτό το </w:t>
      </w:r>
      <w:r>
        <w:rPr>
          <w:rFonts w:eastAsia="Times New Roman"/>
          <w:szCs w:val="24"/>
        </w:rPr>
        <w:t>άρθρο 45 ως έχει;</w:t>
      </w:r>
    </w:p>
    <w:p w14:paraId="6900E666" w14:textId="77777777" w:rsidR="0091451A" w:rsidRDefault="0014380A">
      <w:pPr>
        <w:spacing w:line="600" w:lineRule="auto"/>
        <w:ind w:firstLine="720"/>
        <w:contextualSpacing/>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ΑΜΑΝΑΤΙΔΗ: </w:t>
      </w:r>
      <w:r>
        <w:rPr>
          <w:rFonts w:eastAsia="Times New Roman"/>
          <w:szCs w:val="24"/>
        </w:rPr>
        <w:t>Ναι.</w:t>
      </w:r>
    </w:p>
    <w:p w14:paraId="6900E667" w14:textId="77777777" w:rsidR="0091451A" w:rsidRDefault="0014380A">
      <w:pPr>
        <w:spacing w:line="600" w:lineRule="auto"/>
        <w:ind w:firstLine="720"/>
        <w:contextualSpacing/>
        <w:jc w:val="both"/>
        <w:rPr>
          <w:rFonts w:eastAsia="Times New Roman"/>
          <w:szCs w:val="24"/>
        </w:rPr>
      </w:pPr>
      <w:r>
        <w:rPr>
          <w:rFonts w:eastAsia="Times New Roman"/>
          <w:b/>
          <w:szCs w:val="24"/>
        </w:rPr>
        <w:t>ΝΙΚΟΛΑΟΣ ΠΑΝΑΓΙΩΤΟΠΟΥΛΟΣ:</w:t>
      </w:r>
      <w:r>
        <w:rPr>
          <w:rFonts w:eastAsia="Times New Roman"/>
          <w:szCs w:val="24"/>
        </w:rPr>
        <w:t xml:space="preserve"> Ναι.</w:t>
      </w:r>
    </w:p>
    <w:p w14:paraId="6900E668" w14:textId="77777777" w:rsidR="0091451A" w:rsidRDefault="0014380A">
      <w:pPr>
        <w:spacing w:line="600" w:lineRule="auto"/>
        <w:ind w:firstLine="720"/>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Ναι.</w:t>
      </w:r>
    </w:p>
    <w:p w14:paraId="6900E669"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ΑΪΒΑΤΙΔΗΣ:</w:t>
      </w:r>
      <w:r>
        <w:rPr>
          <w:rFonts w:eastAsia="Times New Roman"/>
          <w:szCs w:val="24"/>
        </w:rPr>
        <w:t xml:space="preserve"> Όχι.</w:t>
      </w:r>
    </w:p>
    <w:p w14:paraId="6900E66A"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ΔΕΛΗΣ:</w:t>
      </w:r>
      <w:r>
        <w:rPr>
          <w:rFonts w:eastAsia="Times New Roman"/>
          <w:szCs w:val="24"/>
        </w:rPr>
        <w:t xml:space="preserve"> Παρών.</w:t>
      </w:r>
    </w:p>
    <w:p w14:paraId="6900E66B" w14:textId="77777777" w:rsidR="0091451A" w:rsidRDefault="0014380A">
      <w:pPr>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6900E66C" w14:textId="77777777" w:rsidR="0091451A" w:rsidRDefault="0014380A">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6900E66D" w14:textId="77777777" w:rsidR="0091451A" w:rsidRDefault="0014380A">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6900E66E" w14:textId="77777777" w:rsidR="0091451A" w:rsidRDefault="0014380A">
      <w:pPr>
        <w:spacing w:line="600" w:lineRule="auto"/>
        <w:ind w:firstLine="720"/>
        <w:contextualSpacing/>
        <w:jc w:val="both"/>
        <w:rPr>
          <w:rFonts w:eastAsia="Times New Roman"/>
          <w:szCs w:val="24"/>
        </w:rPr>
      </w:pPr>
      <w:r>
        <w:rPr>
          <w:rFonts w:eastAsia="Times New Roman"/>
          <w:b/>
          <w:szCs w:val="24"/>
        </w:rPr>
        <w:lastRenderedPageBreak/>
        <w:t>ΠΡΟΕΔΡΕΥΟΥΣΑ (Αν</w:t>
      </w:r>
      <w:r>
        <w:rPr>
          <w:rFonts w:eastAsia="Times New Roman"/>
          <w:b/>
          <w:szCs w:val="24"/>
        </w:rPr>
        <w:t xml:space="preserve">αστασία Χριστοδουλοπούλου): </w:t>
      </w:r>
      <w:r>
        <w:rPr>
          <w:rFonts w:eastAsia="Times New Roman"/>
          <w:szCs w:val="24"/>
        </w:rPr>
        <w:t>Συνεπώς το άρθρο 45 έγινε δεκτό ως έχει κατά πλειοψηφία.</w:t>
      </w:r>
    </w:p>
    <w:p w14:paraId="6900E66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46 ως έχει;</w:t>
      </w:r>
    </w:p>
    <w:p w14:paraId="6900E67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6900E67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Ναι.</w:t>
      </w:r>
    </w:p>
    <w:p w14:paraId="6900E67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6900E67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6900E67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6900E67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00E67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00E67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00E67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46 έγινε δεκτό ως έχει κατά πλειοψηφία.</w:t>
      </w:r>
    </w:p>
    <w:p w14:paraId="6900E67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47 ως έ</w:t>
      </w:r>
      <w:r>
        <w:rPr>
          <w:rFonts w:eastAsia="Times New Roman" w:cs="Times New Roman"/>
          <w:szCs w:val="24"/>
        </w:rPr>
        <w:t>χει;</w:t>
      </w:r>
    </w:p>
    <w:p w14:paraId="6900E67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6900E67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Ναι.</w:t>
      </w:r>
    </w:p>
    <w:p w14:paraId="6900E67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6900E67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w:t>
      </w:r>
    </w:p>
    <w:p w14:paraId="6900E67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6900E67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lastRenderedPageBreak/>
        <w:t>ΑΘΑΝΑΣΙΟΣ ΠΑΠΑΧΡΙΣΤΟΠΟΥΛΟΣ:</w:t>
      </w:r>
      <w:r>
        <w:rPr>
          <w:rFonts w:eastAsia="Times New Roman" w:cs="Times New Roman"/>
          <w:szCs w:val="24"/>
        </w:rPr>
        <w:t xml:space="preserve"> Ναι.</w:t>
      </w:r>
    </w:p>
    <w:p w14:paraId="6900E68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00E68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00E68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47 έγινε δεκτό ως έχει κατά πλειοψηφία.</w:t>
      </w:r>
    </w:p>
    <w:p w14:paraId="6900E68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48, όπως τροποποιήθηκε από τον κύριο Υπουργό;</w:t>
      </w:r>
    </w:p>
    <w:p w14:paraId="6900E68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6900E68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Ναι.</w:t>
      </w:r>
    </w:p>
    <w:p w14:paraId="6900E68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6900E68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w:t>
      </w:r>
    </w:p>
    <w:p w14:paraId="6900E68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6900E68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00E68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00E68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00E68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w:t>
      </w:r>
      <w:r>
        <w:rPr>
          <w:rFonts w:eastAsia="Times New Roman" w:cs="Times New Roman"/>
          <w:szCs w:val="24"/>
        </w:rPr>
        <w:t xml:space="preserve"> το άρθρο 48 έγινε δεκτό, όπως τροποποιήθηκε από τον κύριο Υπουργό, κατά πλειοψηφία.</w:t>
      </w:r>
    </w:p>
    <w:p w14:paraId="6900E68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49 ως έχει;</w:t>
      </w:r>
    </w:p>
    <w:p w14:paraId="6900E68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lastRenderedPageBreak/>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6900E68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Ναι.</w:t>
      </w:r>
    </w:p>
    <w:p w14:paraId="6900E69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6900E69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w:t>
      </w:r>
      <w:r>
        <w:rPr>
          <w:rFonts w:eastAsia="Times New Roman" w:cs="Times New Roman"/>
          <w:szCs w:val="24"/>
        </w:rPr>
        <w:t>ρών.</w:t>
      </w:r>
    </w:p>
    <w:p w14:paraId="6900E69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Ναι.</w:t>
      </w:r>
    </w:p>
    <w:p w14:paraId="6900E69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00E69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00E69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00E69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49 έγινε δεκτό ως έχει κατά πλειοψηφία.</w:t>
      </w:r>
    </w:p>
    <w:p w14:paraId="6900E69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50 ως έχει</w:t>
      </w:r>
      <w:r>
        <w:rPr>
          <w:rFonts w:eastAsia="Times New Roman" w:cs="Times New Roman"/>
          <w:szCs w:val="24"/>
        </w:rPr>
        <w:t>;</w:t>
      </w:r>
    </w:p>
    <w:p w14:paraId="6900E69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6900E69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Ναι.</w:t>
      </w:r>
    </w:p>
    <w:p w14:paraId="6900E69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6900E69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6900E69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6900E69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00E69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00E69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00E6A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Συνεπώς το άρθρο 50 έγινε δεκτό ως έχει κατά πλειοψηφία.</w:t>
      </w:r>
    </w:p>
    <w:p w14:paraId="6900E6A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51 ως έχει;</w:t>
      </w:r>
    </w:p>
    <w:p w14:paraId="6900E6A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6900E6A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Ναι.</w:t>
      </w:r>
    </w:p>
    <w:p w14:paraId="6900E6A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6900E6A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6900E6A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6900E6A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00E6A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00E6A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00E6A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51 έγινε δεκτό ως έχει κατά πλειοψηφία.</w:t>
      </w:r>
    </w:p>
    <w:p w14:paraId="6900E6A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w:t>
      </w:r>
      <w:r>
        <w:rPr>
          <w:rFonts w:eastAsia="Times New Roman" w:cs="Times New Roman"/>
          <w:szCs w:val="24"/>
        </w:rPr>
        <w:t>ό το άρθρο 52 ως έχει;</w:t>
      </w:r>
    </w:p>
    <w:p w14:paraId="6900E6A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6900E6A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Ναι.</w:t>
      </w:r>
    </w:p>
    <w:p w14:paraId="6900E6A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6900E6A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w:t>
      </w:r>
    </w:p>
    <w:p w14:paraId="6900E6B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6900E6B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lastRenderedPageBreak/>
        <w:t>ΑΘΑΝΑΣΙΟΣ ΠΑΠΑΧΡΙΣΤΟΠΟΥΛΟΣ:</w:t>
      </w:r>
      <w:r>
        <w:rPr>
          <w:rFonts w:eastAsia="Times New Roman" w:cs="Times New Roman"/>
          <w:szCs w:val="24"/>
        </w:rPr>
        <w:t xml:space="preserve"> Ναι.</w:t>
      </w:r>
    </w:p>
    <w:p w14:paraId="6900E6B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00E6B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00E6B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ΠΡΟΕΔΡΕΥΟΥΣ</w:t>
      </w:r>
      <w:r>
        <w:rPr>
          <w:rFonts w:eastAsia="Times New Roman" w:cs="Times New Roman"/>
          <w:b/>
          <w:szCs w:val="24"/>
        </w:rPr>
        <w:t xml:space="preserve">Α (Αναστασία Χριστοδουλοπούλου): </w:t>
      </w:r>
      <w:r>
        <w:rPr>
          <w:rFonts w:eastAsia="Times New Roman" w:cs="Times New Roman"/>
          <w:szCs w:val="24"/>
        </w:rPr>
        <w:t>Συνεπώς το άρθρο 52 έγινε δεκτό ως έχει κατά πλειοψηφία.</w:t>
      </w:r>
    </w:p>
    <w:p w14:paraId="6900E6B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53 ως έχει;</w:t>
      </w:r>
    </w:p>
    <w:p w14:paraId="6900E6B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6900E6B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Ναι.</w:t>
      </w:r>
    </w:p>
    <w:p w14:paraId="6900E6B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6900E6B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ΑΪΒΑΤΙΔΗΣ:</w:t>
      </w:r>
      <w:r>
        <w:rPr>
          <w:rFonts w:eastAsia="Times New Roman" w:cs="Times New Roman"/>
          <w:szCs w:val="24"/>
        </w:rPr>
        <w:t xml:space="preserve"> Όχι.</w:t>
      </w:r>
    </w:p>
    <w:p w14:paraId="6900E6B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6900E6B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00E6B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00E6B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00E6B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53 έγινε δεκτό ως έχει κατά πλειοψηφία.</w:t>
      </w:r>
    </w:p>
    <w:p w14:paraId="6900E6B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δεκτό το </w:t>
      </w:r>
      <w:r>
        <w:rPr>
          <w:rFonts w:eastAsia="Times New Roman" w:cs="Times New Roman"/>
          <w:szCs w:val="24"/>
        </w:rPr>
        <w:t>άρθρο 54, όπως τροποποιήθηκε από τον κύριο Υπουργό;</w:t>
      </w:r>
    </w:p>
    <w:p w14:paraId="6900E6C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6900E6C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lastRenderedPageBreak/>
        <w:t>ΝΙΚΟΛΑΟΣ ΠΑΝΑΓΙΩΤΟΠΟΥΛΟΣ:</w:t>
      </w:r>
      <w:r>
        <w:rPr>
          <w:rFonts w:eastAsia="Times New Roman" w:cs="Times New Roman"/>
          <w:szCs w:val="24"/>
        </w:rPr>
        <w:t xml:space="preserve"> Ναι.</w:t>
      </w:r>
    </w:p>
    <w:p w14:paraId="6900E6C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6900E6C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6900E6C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6900E6C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00E6C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00E6C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w:t>
      </w:r>
      <w:r>
        <w:rPr>
          <w:rFonts w:eastAsia="Times New Roman" w:cs="Times New Roman"/>
          <w:b/>
          <w:szCs w:val="24"/>
        </w:rPr>
        <w:t>ΩΝ ΔΑΝΕΛΛΗΣ:</w:t>
      </w:r>
      <w:r>
        <w:rPr>
          <w:rFonts w:eastAsia="Times New Roman" w:cs="Times New Roman"/>
          <w:szCs w:val="24"/>
        </w:rPr>
        <w:t xml:space="preserve"> Ναι.</w:t>
      </w:r>
    </w:p>
    <w:p w14:paraId="6900E6C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54 έγινε δεκτό, όπως τροποποιήθηκε από τον κύριο Υπουργό, κατά πλειοψηφία.</w:t>
      </w:r>
    </w:p>
    <w:p w14:paraId="6900E6C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55 ως έχει;</w:t>
      </w:r>
    </w:p>
    <w:p w14:paraId="6900E6C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6900E6C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ΝΙΚΟΛΑΟΣ ΠΑ</w:t>
      </w:r>
      <w:r>
        <w:rPr>
          <w:rFonts w:eastAsia="Times New Roman" w:cs="Times New Roman"/>
          <w:b/>
          <w:szCs w:val="24"/>
        </w:rPr>
        <w:t>ΝΑΓΙΩΤΟΠΟΥΛΟΣ:</w:t>
      </w:r>
      <w:r>
        <w:rPr>
          <w:rFonts w:eastAsia="Times New Roman" w:cs="Times New Roman"/>
          <w:szCs w:val="24"/>
        </w:rPr>
        <w:t xml:space="preserve"> Ναι.</w:t>
      </w:r>
    </w:p>
    <w:p w14:paraId="6900E6C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6900E6C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6900E6C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6900E6C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00E6D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00E6D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00E6D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Συνεπώς</w:t>
      </w:r>
      <w:r>
        <w:rPr>
          <w:rFonts w:eastAsia="Times New Roman" w:cs="Times New Roman"/>
          <w:szCs w:val="24"/>
        </w:rPr>
        <w:t xml:space="preserve"> το άρθρο 55 έγινε δεκτό ως έχει κατά πλειοψηφία.</w:t>
      </w:r>
    </w:p>
    <w:p w14:paraId="6900E6D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56 ως έχει;</w:t>
      </w:r>
    </w:p>
    <w:p w14:paraId="6900E6D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6900E6D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Ναι.</w:t>
      </w:r>
    </w:p>
    <w:p w14:paraId="6900E6D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6900E6D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6900E6D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6900E6D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ΠΑΠΑΧΡΙΣΤΟΠΟΥΛΟΣ:</w:t>
      </w:r>
      <w:r>
        <w:rPr>
          <w:rFonts w:eastAsia="Times New Roman" w:cs="Times New Roman"/>
          <w:szCs w:val="24"/>
        </w:rPr>
        <w:t xml:space="preserve"> Ναι.</w:t>
      </w:r>
    </w:p>
    <w:p w14:paraId="6900E6D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00E6D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00E6D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56 έγινε δεκτό ως έχει κατά πλειοψηφία.</w:t>
      </w:r>
    </w:p>
    <w:p w14:paraId="6900E6D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57 ως έχει;</w:t>
      </w:r>
    </w:p>
    <w:p w14:paraId="6900E6D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6900E6D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Ναι.</w:t>
      </w:r>
    </w:p>
    <w:p w14:paraId="6900E6E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6900E6E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6900E6E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6900E6E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lastRenderedPageBreak/>
        <w:t>ΑΘΑΝΑΣΙΟΣ ΠΑΠΑΧΡΙΣΤΟΠΟΥΛΟΣ:</w:t>
      </w:r>
      <w:r>
        <w:rPr>
          <w:rFonts w:eastAsia="Times New Roman" w:cs="Times New Roman"/>
          <w:szCs w:val="24"/>
        </w:rPr>
        <w:t xml:space="preserve"> Ναι.</w:t>
      </w:r>
    </w:p>
    <w:p w14:paraId="6900E6E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00E6E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00E6E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57 έγι</w:t>
      </w:r>
      <w:r>
        <w:rPr>
          <w:rFonts w:eastAsia="Times New Roman" w:cs="Times New Roman"/>
          <w:szCs w:val="24"/>
        </w:rPr>
        <w:t>νε δεκτό ως έχει κατά πλειοψηφία.</w:t>
      </w:r>
    </w:p>
    <w:p w14:paraId="6900E6E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58 ως έχει;</w:t>
      </w:r>
    </w:p>
    <w:p w14:paraId="6900E6E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6900E6E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Ναι.</w:t>
      </w:r>
    </w:p>
    <w:p w14:paraId="6900E6E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6900E6E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6900E6E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6900E6E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b/>
          <w:szCs w:val="24"/>
        </w:rPr>
        <w:t>:</w:t>
      </w:r>
      <w:r>
        <w:rPr>
          <w:rFonts w:eastAsia="Times New Roman" w:cs="Times New Roman"/>
          <w:szCs w:val="24"/>
        </w:rPr>
        <w:t xml:space="preserve"> Ναι.</w:t>
      </w:r>
    </w:p>
    <w:p w14:paraId="6900E6E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00E6E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00E6F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58 έγινε δεκτό ως έχει κατά πλειοψηφία.</w:t>
      </w:r>
    </w:p>
    <w:p w14:paraId="6900E6F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59 ως έχει;</w:t>
      </w:r>
    </w:p>
    <w:p w14:paraId="6900E6F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6900E6F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ΠΑΝΑΓΙΩΤΟΠΟΥΛΟΣ:</w:t>
      </w:r>
      <w:r>
        <w:rPr>
          <w:rFonts w:eastAsia="Times New Roman" w:cs="Times New Roman"/>
          <w:szCs w:val="24"/>
        </w:rPr>
        <w:t xml:space="preserve"> Ναι.</w:t>
      </w:r>
    </w:p>
    <w:p w14:paraId="6900E6F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lastRenderedPageBreak/>
        <w:t>ΘΕΟΔΩΡΟΣ ΠΑΠΑΘΕΟΔΩΡΟΥ:</w:t>
      </w:r>
      <w:r>
        <w:rPr>
          <w:rFonts w:eastAsia="Times New Roman" w:cs="Times New Roman"/>
          <w:szCs w:val="24"/>
        </w:rPr>
        <w:t xml:space="preserve"> Ναι.</w:t>
      </w:r>
    </w:p>
    <w:p w14:paraId="6900E6F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w:t>
      </w:r>
    </w:p>
    <w:p w14:paraId="6900E6F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6900E6F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00E6F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00E6F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00E6F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59 έγινε δεκτό ως </w:t>
      </w:r>
      <w:r>
        <w:rPr>
          <w:rFonts w:eastAsia="Times New Roman" w:cs="Times New Roman"/>
          <w:szCs w:val="24"/>
        </w:rPr>
        <w:t>έχει κατά πλειοψηφία.</w:t>
      </w:r>
    </w:p>
    <w:p w14:paraId="6900E6F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60 ως έχει;</w:t>
      </w:r>
    </w:p>
    <w:p w14:paraId="6900E6F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6900E6F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Ναι.</w:t>
      </w:r>
    </w:p>
    <w:p w14:paraId="6900E6F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6900E6F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6900E70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6900E70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00E70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w:t>
      </w:r>
      <w:r>
        <w:rPr>
          <w:rFonts w:eastAsia="Times New Roman" w:cs="Times New Roman"/>
          <w:b/>
          <w:szCs w:val="24"/>
        </w:rPr>
        <w:t>ΗΣ ΣΑΡΙΔΗΣ:</w:t>
      </w:r>
      <w:r>
        <w:rPr>
          <w:rFonts w:eastAsia="Times New Roman" w:cs="Times New Roman"/>
          <w:szCs w:val="24"/>
        </w:rPr>
        <w:t xml:space="preserve"> Ναι.</w:t>
      </w:r>
    </w:p>
    <w:p w14:paraId="6900E70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00E70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60 έγινε δεκτό ως έχει κατά πλειοψηφία.</w:t>
      </w:r>
    </w:p>
    <w:p w14:paraId="6900E70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61, όπως τροποποιήθηκε από τον κύριο Υπουργό;</w:t>
      </w:r>
    </w:p>
    <w:p w14:paraId="6900E70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ΑΜΑΝΑ</w:t>
      </w:r>
      <w:r>
        <w:rPr>
          <w:rFonts w:eastAsia="Times New Roman" w:cs="Times New Roman"/>
          <w:b/>
          <w:szCs w:val="24"/>
        </w:rPr>
        <w:t xml:space="preserve">ΤΙΔΗ: </w:t>
      </w:r>
      <w:r>
        <w:rPr>
          <w:rFonts w:eastAsia="Times New Roman" w:cs="Times New Roman"/>
          <w:szCs w:val="24"/>
        </w:rPr>
        <w:t>Ναι.</w:t>
      </w:r>
    </w:p>
    <w:p w14:paraId="6900E70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Ναι.</w:t>
      </w:r>
    </w:p>
    <w:p w14:paraId="6900E70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6900E70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6900E70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6900E70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00E70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00E70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00E70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w:t>
      </w:r>
      <w:r>
        <w:rPr>
          <w:rFonts w:eastAsia="Times New Roman" w:cs="Times New Roman"/>
          <w:szCs w:val="24"/>
        </w:rPr>
        <w:t xml:space="preserve"> το άρθρο 61 έγινε δεκτό, όπως τροποποιήθηκε από τον κύριο Υπουργό, κατά πλειοψηφία.</w:t>
      </w:r>
    </w:p>
    <w:p w14:paraId="6900E70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62 ως έχει;</w:t>
      </w:r>
    </w:p>
    <w:p w14:paraId="6900E71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6900E71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Ναι.</w:t>
      </w:r>
    </w:p>
    <w:p w14:paraId="6900E71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6900E71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w:t>
      </w:r>
      <w:r>
        <w:rPr>
          <w:rFonts w:eastAsia="Times New Roman" w:cs="Times New Roman"/>
          <w:szCs w:val="24"/>
        </w:rPr>
        <w:t>ι.</w:t>
      </w:r>
    </w:p>
    <w:p w14:paraId="6900E71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6900E71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lastRenderedPageBreak/>
        <w:t>ΑΘΑΝΑΣΙΟΣ ΠΑΠΑΧΡΙΣΤΟΠΟΥΛΟΣ:</w:t>
      </w:r>
      <w:r>
        <w:rPr>
          <w:rFonts w:eastAsia="Times New Roman" w:cs="Times New Roman"/>
          <w:szCs w:val="24"/>
        </w:rPr>
        <w:t xml:space="preserve"> Ναι.</w:t>
      </w:r>
    </w:p>
    <w:p w14:paraId="6900E71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00E71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00E71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62 έγινε δεκτό ως έχει κατά πλειοψηφία.</w:t>
      </w:r>
    </w:p>
    <w:p w14:paraId="6900E71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63 ως έχει</w:t>
      </w:r>
      <w:r>
        <w:rPr>
          <w:rFonts w:eastAsia="Times New Roman" w:cs="Times New Roman"/>
          <w:szCs w:val="24"/>
        </w:rPr>
        <w:t>;</w:t>
      </w:r>
    </w:p>
    <w:p w14:paraId="6900E71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6900E71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Ναι.</w:t>
      </w:r>
    </w:p>
    <w:p w14:paraId="6900E71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6900E71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6900E71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6900E71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00E72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00E72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00E72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63 έγινε δεκτό ως έχει κατά πλειοψηφία.</w:t>
      </w:r>
    </w:p>
    <w:p w14:paraId="6900E72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64 ως έχει;</w:t>
      </w:r>
    </w:p>
    <w:p w14:paraId="6900E72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6900E72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Ναι.</w:t>
      </w:r>
    </w:p>
    <w:p w14:paraId="6900E72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lastRenderedPageBreak/>
        <w:t>ΘΕΟΔΩΡΟΣ ΠΑΠΑΘΕΟΔΩΡΟΥ:</w:t>
      </w:r>
      <w:r>
        <w:rPr>
          <w:rFonts w:eastAsia="Times New Roman" w:cs="Times New Roman"/>
          <w:szCs w:val="24"/>
        </w:rPr>
        <w:t xml:space="preserve"> Ναι.</w:t>
      </w:r>
    </w:p>
    <w:p w14:paraId="6900E72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6900E72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6900E72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00E72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00E72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00E72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64 έγινε δεκτό ως έχει κατά πλειοψηφία.</w:t>
      </w:r>
    </w:p>
    <w:p w14:paraId="6900E72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w:t>
      </w:r>
      <w:r>
        <w:rPr>
          <w:rFonts w:eastAsia="Times New Roman" w:cs="Times New Roman"/>
          <w:szCs w:val="24"/>
        </w:rPr>
        <w:t>ό το άρθρο 65 ως έχει;</w:t>
      </w:r>
    </w:p>
    <w:p w14:paraId="6900E72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6900E72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Ναι.</w:t>
      </w:r>
    </w:p>
    <w:p w14:paraId="6900E73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6900E73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w:t>
      </w:r>
    </w:p>
    <w:p w14:paraId="6900E73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Ναι.</w:t>
      </w:r>
    </w:p>
    <w:p w14:paraId="6900E73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00E73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00E73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00E736" w14:textId="77777777" w:rsidR="0091451A" w:rsidRDefault="0014380A">
      <w:pPr>
        <w:spacing w:line="600" w:lineRule="auto"/>
        <w:ind w:firstLine="720"/>
        <w:contextualSpacing/>
        <w:jc w:val="both"/>
        <w:rPr>
          <w:rFonts w:eastAsia="Times New Roman" w:cs="Times New Roman"/>
          <w:b/>
          <w:szCs w:val="24"/>
        </w:rPr>
      </w:pPr>
      <w:r>
        <w:rPr>
          <w:rFonts w:eastAsia="Times New Roman" w:cs="Times New Roman"/>
          <w:b/>
          <w:szCs w:val="24"/>
        </w:rPr>
        <w:t>ΠΡΟΕΔΡΕΥΟΥΣ</w:t>
      </w:r>
      <w:r>
        <w:rPr>
          <w:rFonts w:eastAsia="Times New Roman" w:cs="Times New Roman"/>
          <w:b/>
          <w:szCs w:val="24"/>
        </w:rPr>
        <w:t xml:space="preserve">Α (Αναστασία Χριστοδουλοπούλου): </w:t>
      </w:r>
      <w:r>
        <w:rPr>
          <w:rFonts w:eastAsia="Times New Roman" w:cs="Times New Roman"/>
          <w:szCs w:val="24"/>
        </w:rPr>
        <w:t xml:space="preserve">Συνεπώς το άρθρο 65 έγινε δεκτό ως έχει κατά πλειοψηφία. </w:t>
      </w:r>
    </w:p>
    <w:p w14:paraId="6900E73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66 ως έχει;</w:t>
      </w:r>
    </w:p>
    <w:p w14:paraId="6900E73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6900E73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Ναι.</w:t>
      </w:r>
    </w:p>
    <w:p w14:paraId="6900E73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6900E73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ΑΪΒΑΤΙΔΗΣ:</w:t>
      </w:r>
      <w:r>
        <w:rPr>
          <w:rFonts w:eastAsia="Times New Roman" w:cs="Times New Roman"/>
          <w:szCs w:val="24"/>
        </w:rPr>
        <w:t xml:space="preserve"> Όχι.</w:t>
      </w:r>
    </w:p>
    <w:p w14:paraId="6900E73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6900E73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00E73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00E73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00E74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66 έγινε δεκτό ως έχει κατά πλειοψηφία.</w:t>
      </w:r>
    </w:p>
    <w:p w14:paraId="6900E74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w:t>
      </w:r>
      <w:r>
        <w:rPr>
          <w:rFonts w:eastAsia="Times New Roman" w:cs="Times New Roman"/>
          <w:szCs w:val="24"/>
        </w:rPr>
        <w:t>ρο 67 ως έχει;</w:t>
      </w:r>
    </w:p>
    <w:p w14:paraId="6900E74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6900E74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Ναι.</w:t>
      </w:r>
    </w:p>
    <w:p w14:paraId="6900E74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6900E74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6900E74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6900E74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00E74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00E74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lastRenderedPageBreak/>
        <w:t>ΣΠΥΡΙΔΩΝ ΔΑΝΕΛΛΗΣ:</w:t>
      </w:r>
      <w:r>
        <w:rPr>
          <w:rFonts w:eastAsia="Times New Roman" w:cs="Times New Roman"/>
          <w:szCs w:val="24"/>
        </w:rPr>
        <w:t xml:space="preserve"> Ναι.</w:t>
      </w:r>
    </w:p>
    <w:p w14:paraId="6900E74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67 έγινε δεκτό ως έχει κατά πλειοψηφία.</w:t>
      </w:r>
    </w:p>
    <w:p w14:paraId="6900E74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68 ως έχει;</w:t>
      </w:r>
    </w:p>
    <w:p w14:paraId="6900E74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6900E74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Ναι.</w:t>
      </w:r>
    </w:p>
    <w:p w14:paraId="6900E74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6900E74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w:t>
      </w:r>
      <w:r>
        <w:rPr>
          <w:rFonts w:eastAsia="Times New Roman" w:cs="Times New Roman"/>
          <w:b/>
          <w:szCs w:val="24"/>
        </w:rPr>
        <w:t>ΗΣ ΑΪΒΑΤΙΔΗΣ:</w:t>
      </w:r>
      <w:r>
        <w:rPr>
          <w:rFonts w:eastAsia="Times New Roman" w:cs="Times New Roman"/>
          <w:szCs w:val="24"/>
        </w:rPr>
        <w:t xml:space="preserve"> Όχι.</w:t>
      </w:r>
    </w:p>
    <w:p w14:paraId="6900E75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6900E75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00E75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00E75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00E75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68 έγινε δεκτό ως έχει κατά πλειοψηφία.</w:t>
      </w:r>
    </w:p>
    <w:p w14:paraId="6900E75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δεκτό το </w:t>
      </w:r>
      <w:r>
        <w:rPr>
          <w:rFonts w:eastAsia="Times New Roman" w:cs="Times New Roman"/>
          <w:szCs w:val="24"/>
        </w:rPr>
        <w:t>άρθρο 69 ως έχει;</w:t>
      </w:r>
    </w:p>
    <w:p w14:paraId="6900E75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6900E75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Ναι.</w:t>
      </w:r>
    </w:p>
    <w:p w14:paraId="6900E75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6900E75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6900E75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ΔΕΛΗΣ:</w:t>
      </w:r>
      <w:r>
        <w:rPr>
          <w:rFonts w:eastAsia="Times New Roman" w:cs="Times New Roman"/>
          <w:szCs w:val="24"/>
        </w:rPr>
        <w:t xml:space="preserve"> Παρών.</w:t>
      </w:r>
    </w:p>
    <w:p w14:paraId="6900E75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00E75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00E75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00E75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69 έγινε δεκτό ως έχει κατά πλειοψηφία.</w:t>
      </w:r>
    </w:p>
    <w:p w14:paraId="6900E75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70 ως έχει;</w:t>
      </w:r>
    </w:p>
    <w:p w14:paraId="6900E76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6900E76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Ναι.</w:t>
      </w:r>
    </w:p>
    <w:p w14:paraId="6900E76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6900E76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w:t>
      </w:r>
      <w:r>
        <w:rPr>
          <w:rFonts w:eastAsia="Times New Roman" w:cs="Times New Roman"/>
          <w:b/>
          <w:szCs w:val="24"/>
        </w:rPr>
        <w:t>ΗΣ ΑΪΒΑΤΙΔΗΣ:</w:t>
      </w:r>
      <w:r>
        <w:rPr>
          <w:rFonts w:eastAsia="Times New Roman" w:cs="Times New Roman"/>
          <w:szCs w:val="24"/>
        </w:rPr>
        <w:t xml:space="preserve"> Όχι.</w:t>
      </w:r>
    </w:p>
    <w:p w14:paraId="6900E76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6900E76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00E76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00E76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00E76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70 έγινε δεκτό ως έχει κατά πλειοψηφία.</w:t>
      </w:r>
    </w:p>
    <w:p w14:paraId="6900E76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δεκτό το </w:t>
      </w:r>
      <w:r>
        <w:rPr>
          <w:rFonts w:eastAsia="Times New Roman" w:cs="Times New Roman"/>
          <w:szCs w:val="24"/>
        </w:rPr>
        <w:t>άρθρο 71 ως έχει;</w:t>
      </w:r>
    </w:p>
    <w:p w14:paraId="6900E76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6900E76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lastRenderedPageBreak/>
        <w:t>ΝΙΚΟΛΑΟΣ ΠΑΝΑΓΙΩΤΟΠΟΥΛΟΣ:</w:t>
      </w:r>
      <w:r>
        <w:rPr>
          <w:rFonts w:eastAsia="Times New Roman" w:cs="Times New Roman"/>
          <w:szCs w:val="24"/>
        </w:rPr>
        <w:t xml:space="preserve"> Ναι.</w:t>
      </w:r>
    </w:p>
    <w:p w14:paraId="6900E76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6900E76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6900E76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6900E76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00E77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00E77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00E77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71 έγινε δεκτό ως έχει κατά πλειοψηφία.</w:t>
      </w:r>
    </w:p>
    <w:p w14:paraId="6900E77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72 ως έχει;</w:t>
      </w:r>
    </w:p>
    <w:p w14:paraId="6900E77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6900E77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Ναι.</w:t>
      </w:r>
    </w:p>
    <w:p w14:paraId="6900E77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6900E77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w:t>
      </w:r>
      <w:r>
        <w:rPr>
          <w:rFonts w:eastAsia="Times New Roman" w:cs="Times New Roman"/>
          <w:b/>
          <w:szCs w:val="24"/>
        </w:rPr>
        <w:t>ΗΣ ΑΪΒΑΤΙΔΗΣ:</w:t>
      </w:r>
      <w:r>
        <w:rPr>
          <w:rFonts w:eastAsia="Times New Roman" w:cs="Times New Roman"/>
          <w:szCs w:val="24"/>
        </w:rPr>
        <w:t xml:space="preserve"> Όχι.</w:t>
      </w:r>
    </w:p>
    <w:p w14:paraId="6900E77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6900E77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00E77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00E77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00E77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Συνεπώς το άρθρο 72 έγινε δεκτό ως έχει κατά πλειοψηφία.</w:t>
      </w:r>
    </w:p>
    <w:p w14:paraId="6900E77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δεκτό το </w:t>
      </w:r>
      <w:r>
        <w:rPr>
          <w:rFonts w:eastAsia="Times New Roman" w:cs="Times New Roman"/>
          <w:szCs w:val="24"/>
        </w:rPr>
        <w:t>άρθρο 73 ως έχει;</w:t>
      </w:r>
    </w:p>
    <w:p w14:paraId="6900E77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6900E77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Ναι.</w:t>
      </w:r>
    </w:p>
    <w:p w14:paraId="6900E78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6900E78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6900E78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6900E78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00E78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00E78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00E78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w:t>
      </w:r>
      <w:r>
        <w:rPr>
          <w:rFonts w:eastAsia="Times New Roman" w:cs="Times New Roman"/>
          <w:b/>
          <w:szCs w:val="24"/>
        </w:rPr>
        <w:t xml:space="preserve">αστασία Χριστοδουλοπούλου): </w:t>
      </w:r>
      <w:r>
        <w:rPr>
          <w:rFonts w:eastAsia="Times New Roman" w:cs="Times New Roman"/>
          <w:szCs w:val="24"/>
        </w:rPr>
        <w:t>Συνεπώς το άρθρο 73 έγινε δεκτό ως έχει κατά πλειοψηφία.</w:t>
      </w:r>
    </w:p>
    <w:p w14:paraId="6900E78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74 ως έχει;</w:t>
      </w:r>
    </w:p>
    <w:p w14:paraId="6900E78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6900E78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Ναι.</w:t>
      </w:r>
    </w:p>
    <w:p w14:paraId="6900E78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6900E78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6900E78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6900E78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lastRenderedPageBreak/>
        <w:t>ΑΘΑΝΑΣΙΟΣ ΠΑΠΑΧΡΙΣΤΟΠΟΥΛΟΣ:</w:t>
      </w:r>
      <w:r>
        <w:rPr>
          <w:rFonts w:eastAsia="Times New Roman" w:cs="Times New Roman"/>
          <w:szCs w:val="24"/>
        </w:rPr>
        <w:t xml:space="preserve"> Ναι.</w:t>
      </w:r>
    </w:p>
    <w:p w14:paraId="6900E78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00E78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00E79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74 έγινε δεκτό ως έχει κατά πλειοψηφία.</w:t>
      </w:r>
    </w:p>
    <w:p w14:paraId="6900E79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75 ως έ</w:t>
      </w:r>
      <w:r>
        <w:rPr>
          <w:rFonts w:eastAsia="Times New Roman" w:cs="Times New Roman"/>
          <w:szCs w:val="24"/>
        </w:rPr>
        <w:t>χει;</w:t>
      </w:r>
    </w:p>
    <w:p w14:paraId="6900E79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6900E79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Ναι.</w:t>
      </w:r>
    </w:p>
    <w:p w14:paraId="6900E79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6900E79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6900E79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6900E79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00E79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00E79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00E79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75 έγινε δεκτό ως έχει κατά πλειοψηφία.</w:t>
      </w:r>
    </w:p>
    <w:p w14:paraId="6900E79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76 ως έχει;</w:t>
      </w:r>
    </w:p>
    <w:p w14:paraId="6900E79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6900E79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Ναι.</w:t>
      </w:r>
    </w:p>
    <w:p w14:paraId="6900E79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lastRenderedPageBreak/>
        <w:t>ΘΕΟΔΩΡΟΣ ΠΑΠΑΘΕΟΔΩΡΟΥ:</w:t>
      </w:r>
      <w:r>
        <w:rPr>
          <w:rFonts w:eastAsia="Times New Roman" w:cs="Times New Roman"/>
          <w:szCs w:val="24"/>
        </w:rPr>
        <w:t xml:space="preserve"> Ναι.</w:t>
      </w:r>
    </w:p>
    <w:p w14:paraId="6900E79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w:t>
      </w:r>
      <w:r>
        <w:rPr>
          <w:rFonts w:eastAsia="Times New Roman" w:cs="Times New Roman"/>
          <w:b/>
          <w:szCs w:val="24"/>
        </w:rPr>
        <w:t>ΗΣ ΑΪΒΑΤΙΔΗΣ:</w:t>
      </w:r>
      <w:r>
        <w:rPr>
          <w:rFonts w:eastAsia="Times New Roman" w:cs="Times New Roman"/>
          <w:szCs w:val="24"/>
        </w:rPr>
        <w:t xml:space="preserve"> Όχι.</w:t>
      </w:r>
    </w:p>
    <w:p w14:paraId="6900E7A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6900E7A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00E7A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00E7A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00E7A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76 έγινε δεκτό ως έχει κατά πλειοψηφία.</w:t>
      </w:r>
    </w:p>
    <w:p w14:paraId="6900E7A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δεκτό το </w:t>
      </w:r>
      <w:r>
        <w:rPr>
          <w:rFonts w:eastAsia="Times New Roman" w:cs="Times New Roman"/>
          <w:szCs w:val="24"/>
        </w:rPr>
        <w:t>άρθρο 77 ως έχει;</w:t>
      </w:r>
    </w:p>
    <w:p w14:paraId="6900E7A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6900E7A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Ναι.</w:t>
      </w:r>
    </w:p>
    <w:p w14:paraId="6900E7A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6900E7A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6900E7A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6900E7A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00E7A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00E7A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00E7A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w:t>
      </w:r>
      <w:r>
        <w:rPr>
          <w:rFonts w:eastAsia="Times New Roman" w:cs="Times New Roman"/>
          <w:b/>
          <w:szCs w:val="24"/>
        </w:rPr>
        <w:t xml:space="preserve">αστασία Χριστοδουλοπούλου): </w:t>
      </w:r>
      <w:r>
        <w:rPr>
          <w:rFonts w:eastAsia="Times New Roman" w:cs="Times New Roman"/>
          <w:szCs w:val="24"/>
        </w:rPr>
        <w:t>Συνεπώς το άρθρο 77 έγινε δεκτό ως έχει κατά πλειοψηφία.</w:t>
      </w:r>
    </w:p>
    <w:p w14:paraId="6900E7A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78 ως έχει;</w:t>
      </w:r>
    </w:p>
    <w:p w14:paraId="6900E7B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6900E7B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Ναι.</w:t>
      </w:r>
    </w:p>
    <w:p w14:paraId="6900E7B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6900E7B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w:t>
      </w:r>
    </w:p>
    <w:p w14:paraId="6900E7B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6900E7B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00E7B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00E7B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00E7B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78 έγινε δεκτό ως έχει κατά πλειοψηφία.</w:t>
      </w:r>
    </w:p>
    <w:p w14:paraId="6900E7B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79 ως</w:t>
      </w:r>
      <w:r>
        <w:rPr>
          <w:rFonts w:eastAsia="Times New Roman" w:cs="Times New Roman"/>
          <w:szCs w:val="24"/>
        </w:rPr>
        <w:t xml:space="preserve"> έχει;</w:t>
      </w:r>
    </w:p>
    <w:p w14:paraId="6900E7B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6900E7B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Ναι.</w:t>
      </w:r>
    </w:p>
    <w:p w14:paraId="6900E7B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6900E7B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6900E7B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6900E7B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00E7C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00E7C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lastRenderedPageBreak/>
        <w:t>ΣΠΥΡΙΔΩΝ ΔΑΝΕΛΛΗΣ:</w:t>
      </w:r>
      <w:r>
        <w:rPr>
          <w:rFonts w:eastAsia="Times New Roman" w:cs="Times New Roman"/>
          <w:szCs w:val="24"/>
        </w:rPr>
        <w:t xml:space="preserve"> Ναι.</w:t>
      </w:r>
    </w:p>
    <w:p w14:paraId="6900E7C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w:t>
      </w:r>
      <w:r>
        <w:rPr>
          <w:rFonts w:eastAsia="Times New Roman" w:cs="Times New Roman"/>
          <w:b/>
          <w:szCs w:val="24"/>
        </w:rPr>
        <w:t xml:space="preserve">στοδουλοπούλου): </w:t>
      </w:r>
      <w:r>
        <w:rPr>
          <w:rFonts w:eastAsia="Times New Roman" w:cs="Times New Roman"/>
          <w:szCs w:val="24"/>
        </w:rPr>
        <w:t>Συνεπώς το άρθρο 79 έγινε δεκτό ως έχει κατά πλειοψηφία.</w:t>
      </w:r>
    </w:p>
    <w:p w14:paraId="6900E7C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80 ως έχει;</w:t>
      </w:r>
    </w:p>
    <w:p w14:paraId="6900E7C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6900E7C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Όχι.</w:t>
      </w:r>
    </w:p>
    <w:p w14:paraId="6900E7C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6900E7C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w:t>
      </w:r>
    </w:p>
    <w:p w14:paraId="6900E7C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w:t>
      </w:r>
      <w:r>
        <w:rPr>
          <w:rFonts w:eastAsia="Times New Roman" w:cs="Times New Roman"/>
          <w:b/>
          <w:szCs w:val="24"/>
        </w:rPr>
        <w:t>Σ ΔΕΛΗΣ:</w:t>
      </w:r>
      <w:r>
        <w:rPr>
          <w:rFonts w:eastAsia="Times New Roman" w:cs="Times New Roman"/>
          <w:szCs w:val="24"/>
        </w:rPr>
        <w:t xml:space="preserve"> Όχι.</w:t>
      </w:r>
    </w:p>
    <w:p w14:paraId="6900E7C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00E7C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6900E7C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00E7C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80 έγινε δεκτό ως έχει κατά πλειοψηφία.</w:t>
      </w:r>
    </w:p>
    <w:p w14:paraId="6900E7C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81 ως έχει;</w:t>
      </w:r>
    </w:p>
    <w:p w14:paraId="6900E7C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6900E7C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Ναι.</w:t>
      </w:r>
    </w:p>
    <w:p w14:paraId="6900E7D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6900E7D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Ναι.</w:t>
      </w:r>
    </w:p>
    <w:p w14:paraId="6900E7D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ΔΕΛΗΣ:</w:t>
      </w:r>
      <w:r>
        <w:rPr>
          <w:rFonts w:eastAsia="Times New Roman" w:cs="Times New Roman"/>
          <w:szCs w:val="24"/>
        </w:rPr>
        <w:t xml:space="preserve"> Όχι.</w:t>
      </w:r>
    </w:p>
    <w:p w14:paraId="6900E7D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00E7D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00E7D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00E7D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81 έγινε δεκτό ως έχει κατά πλειοψηφία.</w:t>
      </w:r>
    </w:p>
    <w:p w14:paraId="6900E7D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82 ως έχει;</w:t>
      </w:r>
    </w:p>
    <w:p w14:paraId="6900E7D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6900E7D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Ναι.</w:t>
      </w:r>
    </w:p>
    <w:p w14:paraId="6900E7D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6900E7D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w:t>
      </w:r>
      <w:r>
        <w:rPr>
          <w:rFonts w:eastAsia="Times New Roman" w:cs="Times New Roman"/>
          <w:b/>
          <w:szCs w:val="24"/>
        </w:rPr>
        <w:t>ΗΣ ΑΪΒΑΤΙΔΗΣ:</w:t>
      </w:r>
      <w:r>
        <w:rPr>
          <w:rFonts w:eastAsia="Times New Roman" w:cs="Times New Roman"/>
          <w:szCs w:val="24"/>
        </w:rPr>
        <w:t xml:space="preserve"> Όχι.</w:t>
      </w:r>
    </w:p>
    <w:p w14:paraId="6900E7D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6900E7D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00E7D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00E7D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00E7E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82 έγινε δεκτό ως έχει κατά πλειοψηφία.</w:t>
      </w:r>
    </w:p>
    <w:p w14:paraId="6900E7E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w:t>
      </w:r>
      <w:r>
        <w:rPr>
          <w:rFonts w:eastAsia="Times New Roman" w:cs="Times New Roman"/>
          <w:szCs w:val="24"/>
        </w:rPr>
        <w:t>πολογία με γενικό αριθμό 1066 και ειδικό 89, όπως τροποποιήθηκε από τον κύριο Υπουργό;</w:t>
      </w:r>
    </w:p>
    <w:p w14:paraId="6900E7E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lastRenderedPageBreak/>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6900E7E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Όχι.</w:t>
      </w:r>
    </w:p>
    <w:p w14:paraId="6900E7E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Όχι.</w:t>
      </w:r>
    </w:p>
    <w:p w14:paraId="6900E7E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6900E7E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6900E7E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b/>
          <w:szCs w:val="24"/>
        </w:rPr>
        <w:t>:</w:t>
      </w:r>
      <w:r>
        <w:rPr>
          <w:rFonts w:eastAsia="Times New Roman" w:cs="Times New Roman"/>
          <w:szCs w:val="24"/>
        </w:rPr>
        <w:t xml:space="preserve"> Ναι.</w:t>
      </w:r>
    </w:p>
    <w:p w14:paraId="6900E7E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00E7E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Παρών.</w:t>
      </w:r>
    </w:p>
    <w:p w14:paraId="6900E7E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η τροπολογία με γενικό αριθμό 1066 και ειδικό 89 έγινε δεκτή, όπως τροποποιήθηκε από τον κύριο Υπουργό, κατά πλειοψηφία και εντάσσεται στο νομοσχέδιο</w:t>
      </w:r>
      <w:r>
        <w:rPr>
          <w:rFonts w:eastAsia="Times New Roman" w:cs="Times New Roman"/>
          <w:szCs w:val="24"/>
        </w:rPr>
        <w:t xml:space="preserve"> ως ίδιο άρθρο.</w:t>
      </w:r>
    </w:p>
    <w:p w14:paraId="6900E7E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1068 και ειδικό 91 ως έχει;</w:t>
      </w:r>
    </w:p>
    <w:p w14:paraId="6900E7E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6900E7E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Ναι.</w:t>
      </w:r>
    </w:p>
    <w:p w14:paraId="6900E7E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6900E7E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6900E7F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6900E7F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lastRenderedPageBreak/>
        <w:t>ΑΘΑΝΑΣΙΟΣ</w:t>
      </w:r>
      <w:r>
        <w:rPr>
          <w:rFonts w:eastAsia="Times New Roman" w:cs="Times New Roman"/>
          <w:b/>
          <w:szCs w:val="24"/>
        </w:rPr>
        <w:t xml:space="preserve"> ΠΑΠΑΧΡΙΣΤΟΠΟΥΛΟΣ:</w:t>
      </w:r>
      <w:r>
        <w:rPr>
          <w:rFonts w:eastAsia="Times New Roman" w:cs="Times New Roman"/>
          <w:szCs w:val="24"/>
        </w:rPr>
        <w:t xml:space="preserve"> Ναι.</w:t>
      </w:r>
    </w:p>
    <w:p w14:paraId="6900E7F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00E7F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00E7F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η τροπολογία με γενικό αριθμό 1068 και ειδικό 91 έγινε δεκτή ως έχει κατά πλειοψηφία και εντάσσεται στο νομοσχέδιο ως ίδια άρθρα.</w:t>
      </w:r>
    </w:p>
    <w:p w14:paraId="6900E7F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Ερωτ</w:t>
      </w:r>
      <w:r>
        <w:rPr>
          <w:rFonts w:eastAsia="Times New Roman" w:cs="Times New Roman"/>
          <w:szCs w:val="24"/>
        </w:rPr>
        <w:t>άται το Σώμα: Γίνεται δεκτή η τροπολογία με γενικό αριθμό 1072 και ειδικό 95 ως έχει;</w:t>
      </w:r>
    </w:p>
    <w:p w14:paraId="6900E7F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6900E7F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Ναι.</w:t>
      </w:r>
    </w:p>
    <w:p w14:paraId="6900E7F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6900E7F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6900E7F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 </w:t>
      </w:r>
    </w:p>
    <w:p w14:paraId="6900E7F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Εδώ θέλουμε να δηλώσουμε ό</w:t>
      </w:r>
      <w:r>
        <w:rPr>
          <w:rFonts w:eastAsia="Times New Roman" w:cs="Times New Roman"/>
          <w:szCs w:val="24"/>
        </w:rPr>
        <w:t>τι</w:t>
      </w:r>
      <w:r>
        <w:rPr>
          <w:rFonts w:eastAsia="Times New Roman" w:cs="Times New Roman"/>
          <w:szCs w:val="24"/>
        </w:rPr>
        <w:t>,</w:t>
      </w:r>
      <w:r>
        <w:rPr>
          <w:rFonts w:eastAsia="Times New Roman" w:cs="Times New Roman"/>
          <w:szCs w:val="24"/>
        </w:rPr>
        <w:t xml:space="preserve"> αν ήταν μόνο το θέμα του ΕΚΑΒ</w:t>
      </w:r>
      <w:r>
        <w:rPr>
          <w:rFonts w:eastAsia="Times New Roman" w:cs="Times New Roman"/>
          <w:szCs w:val="24"/>
        </w:rPr>
        <w:t>,</w:t>
      </w:r>
      <w:r>
        <w:rPr>
          <w:rFonts w:eastAsia="Times New Roman" w:cs="Times New Roman"/>
          <w:szCs w:val="24"/>
        </w:rPr>
        <w:t xml:space="preserve"> θα το υπερψηφίζαμε. Επειδή όμως υπάρχει και άλλο θέμα, θα ψηφίσουμε </w:t>
      </w:r>
      <w:r>
        <w:rPr>
          <w:rFonts w:eastAsia="Times New Roman" w:cs="Times New Roman"/>
          <w:szCs w:val="24"/>
        </w:rPr>
        <w:t>«Π</w:t>
      </w:r>
      <w:r>
        <w:rPr>
          <w:rFonts w:eastAsia="Times New Roman" w:cs="Times New Roman"/>
          <w:szCs w:val="24"/>
        </w:rPr>
        <w:t>ΑΡΩΝ</w:t>
      </w:r>
      <w:r>
        <w:rPr>
          <w:rFonts w:eastAsia="Times New Roman" w:cs="Times New Roman"/>
          <w:szCs w:val="24"/>
        </w:rPr>
        <w:t>»</w:t>
      </w:r>
      <w:r>
        <w:rPr>
          <w:rFonts w:eastAsia="Times New Roman" w:cs="Times New Roman"/>
          <w:szCs w:val="24"/>
        </w:rPr>
        <w:t>.</w:t>
      </w:r>
    </w:p>
    <w:p w14:paraId="6900E7F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00E7F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00E7F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00E7F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Συνεπώς η τροπολογία </w:t>
      </w:r>
      <w:r>
        <w:rPr>
          <w:rFonts w:eastAsia="Times New Roman" w:cs="Times New Roman"/>
          <w:szCs w:val="24"/>
        </w:rPr>
        <w:t>με γενικό αριθμό 1072 και ειδικό 95 έγινε δεκτή ως έχει κατά πλειοψηφία και εντάσσεται στο νομοσχέδιο ως ίδιο άρθρο.</w:t>
      </w:r>
    </w:p>
    <w:p w14:paraId="6900E80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1073 και ειδικό 96, όπως τροποποιήθηκε από τον κύριο Υπουργό;</w:t>
      </w:r>
    </w:p>
    <w:p w14:paraId="6900E80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ΠΑΝΑΓΙΩΤΑ </w:t>
      </w:r>
      <w:r>
        <w:rPr>
          <w:rFonts w:eastAsia="Times New Roman" w:cs="Times New Roman"/>
          <w:b/>
          <w:szCs w:val="24"/>
        </w:rPr>
        <w:t>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6900E80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Παρών.   </w:t>
      </w:r>
    </w:p>
    <w:p w14:paraId="6900E80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Παρών.   </w:t>
      </w:r>
    </w:p>
    <w:p w14:paraId="6900E80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   </w:t>
      </w:r>
    </w:p>
    <w:p w14:paraId="6900E80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6900E80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00E80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   </w:t>
      </w:r>
    </w:p>
    <w:p w14:paraId="6900E80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00E80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η τροπολογία με γενικό αριθμό 1073 και ειδικό 96 έγινε δεκτή, όπως τροποποιήθηκε από τον κύριο Υπουργό, κατά πλειοψηφία και εντάσσεται στο νομοσχέδιο ως ίδιο άρθρο.</w:t>
      </w:r>
    </w:p>
    <w:p w14:paraId="6900E80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w:t>
      </w:r>
      <w:r>
        <w:rPr>
          <w:rFonts w:eastAsia="Times New Roman" w:cs="Times New Roman"/>
          <w:szCs w:val="24"/>
        </w:rPr>
        <w:t>λογία με γενικό αριθμό 1070 και ειδικό 93 ως έχει;</w:t>
      </w:r>
    </w:p>
    <w:p w14:paraId="6900E80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6900E80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lastRenderedPageBreak/>
        <w:t>ΝΙΚΟΛΑΟΣ ΠΑΝΑΓΙΩΤΟΠΟΥΛΟΣ:</w:t>
      </w:r>
      <w:r>
        <w:rPr>
          <w:rFonts w:eastAsia="Times New Roman" w:cs="Times New Roman"/>
          <w:szCs w:val="24"/>
        </w:rPr>
        <w:t xml:space="preserve"> Παρών.   </w:t>
      </w:r>
    </w:p>
    <w:p w14:paraId="6900E80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6900E80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   </w:t>
      </w:r>
    </w:p>
    <w:p w14:paraId="6900E80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   </w:t>
      </w:r>
    </w:p>
    <w:p w14:paraId="6900E81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00E81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00E81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00E81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η τροπολογία με γενικό αριθμό 1070 και ειδικό 93 έγινε δεκτή ως έχει κατά πλειοψηφία και εντάσσεται στο νομοσχέδιο ως ίδιο άρθρο.</w:t>
      </w:r>
    </w:p>
    <w:p w14:paraId="6900E81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Προχωρούμε</w:t>
      </w:r>
      <w:r>
        <w:rPr>
          <w:rFonts w:eastAsia="Times New Roman" w:cs="Times New Roman"/>
          <w:szCs w:val="24"/>
        </w:rPr>
        <w:t xml:space="preserve"> στην ψήφιση του ακροτελεύτιου άρθ</w:t>
      </w:r>
      <w:r>
        <w:rPr>
          <w:rFonts w:eastAsia="Times New Roman" w:cs="Times New Roman"/>
          <w:szCs w:val="24"/>
        </w:rPr>
        <w:t>ρου.</w:t>
      </w:r>
    </w:p>
    <w:p w14:paraId="6900E81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δεκτό το ακροτελεύτιο άρθρο; </w:t>
      </w:r>
    </w:p>
    <w:p w14:paraId="6900E81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6900E81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Ναι.</w:t>
      </w:r>
    </w:p>
    <w:p w14:paraId="6900E81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6900E81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6900E81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6900E81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00E81C"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00E81D"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lastRenderedPageBreak/>
        <w:t>ΣΠΥΡΙΔΩΝ ΔΑΝΕΛΛΗΣ:</w:t>
      </w:r>
      <w:r>
        <w:rPr>
          <w:rFonts w:eastAsia="Times New Roman" w:cs="Times New Roman"/>
          <w:szCs w:val="24"/>
        </w:rPr>
        <w:t xml:space="preserve"> Ναι.</w:t>
      </w:r>
    </w:p>
    <w:p w14:paraId="6900E81E"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w:t>
      </w:r>
      <w:r>
        <w:rPr>
          <w:rFonts w:eastAsia="Times New Roman" w:cs="Times New Roman"/>
          <w:szCs w:val="24"/>
        </w:rPr>
        <w:t>ο ακροτελεύτιο άρθρο έγινε δεκτό κατά πλειοψηφία.</w:t>
      </w:r>
    </w:p>
    <w:p w14:paraId="6900E81F"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Συνεπώς το νομοσχέδιο του Υπουργείου Δικαιοσύνης, Διαφάνειας και Ανθρωπίνων Δικαιωμάτων</w:t>
      </w:r>
      <w:r>
        <w:rPr>
          <w:rFonts w:eastAsia="Times New Roman" w:cs="Times New Roman"/>
          <w:szCs w:val="24"/>
        </w:rPr>
        <w:t>:</w:t>
      </w:r>
      <w:r>
        <w:rPr>
          <w:rFonts w:eastAsia="Times New Roman" w:cs="Times New Roman"/>
          <w:szCs w:val="24"/>
        </w:rPr>
        <w:t> «I) Κύρωση και προσαρμογή της ελληνικής νομοθεσ</w:t>
      </w:r>
      <w:r>
        <w:rPr>
          <w:rFonts w:eastAsia="Times New Roman" w:cs="Times New Roman"/>
          <w:szCs w:val="24"/>
        </w:rPr>
        <w:t>ίας στη Σύμβαση της Βαρσοβίας της 16ης Μαΐου 2005 του Συμβουλίου της Ευρώπης για τη νομιμοποίηση, ανίχνευση, κατάσχεση και δήμευση εσόδων από εγκληματικές δραστηριότητες και για τη χρηματοδότηση της τρομοκρατίας, ενσωμάτωση της Α-Π 2003/577/ΔΕΥ, της Α-Π 20</w:t>
      </w:r>
      <w:r>
        <w:rPr>
          <w:rFonts w:eastAsia="Times New Roman" w:cs="Times New Roman"/>
          <w:szCs w:val="24"/>
        </w:rPr>
        <w:t xml:space="preserve">05/212/ΔΕΥ,  της Α-Π 2006/783/ΔΕΥ, όπως τροποποιήθηκε με την Α-Π 2009/299/ΔΕΥ και της Οδηγίας 2014/42/EΕ, II) Προϋποθέσεις τοποθέτησης ανηλίκων σε ίδρυμα ή ανάδοχη οικογένεια από και προς κράτη-μέλη της Ευρωπαϊκής Ένωσης βάσει του άρθρου 56 του Κανονισμού </w:t>
      </w:r>
      <w:r>
        <w:rPr>
          <w:rFonts w:eastAsia="Times New Roman" w:cs="Times New Roman"/>
          <w:szCs w:val="24"/>
        </w:rPr>
        <w:t xml:space="preserve">(ΕΚ) </w:t>
      </w:r>
      <w:proofErr w:type="spellStart"/>
      <w:r>
        <w:rPr>
          <w:rFonts w:eastAsia="Times New Roman" w:cs="Times New Roman"/>
          <w:szCs w:val="24"/>
        </w:rPr>
        <w:t>αριθμ</w:t>
      </w:r>
      <w:proofErr w:type="spellEnd"/>
      <w:r>
        <w:rPr>
          <w:rFonts w:eastAsia="Times New Roman" w:cs="Times New Roman"/>
          <w:szCs w:val="24"/>
        </w:rPr>
        <w:t xml:space="preserve">. 2201/2003 του Συμβουλίου της 27ης Νοεμβρίου 2003, για τη διεθνή δικαιοδοσία και την αναγνώριση και εκτέλεση αποφάσεων σε </w:t>
      </w:r>
      <w:proofErr w:type="spellStart"/>
      <w:r>
        <w:rPr>
          <w:rFonts w:eastAsia="Times New Roman" w:cs="Times New Roman"/>
          <w:szCs w:val="24"/>
        </w:rPr>
        <w:t>γαμικές</w:t>
      </w:r>
      <w:proofErr w:type="spellEnd"/>
      <w:r>
        <w:rPr>
          <w:rFonts w:eastAsia="Times New Roman" w:cs="Times New Roman"/>
          <w:szCs w:val="24"/>
        </w:rPr>
        <w:t xml:space="preserve"> διαφορές και διαφορές γονικής μέριμνας, ο οποίος καταργεί τον Κανονισμό (ΕΚ) 1347/2000, III) Ενσωμάτωση της Οδηγίας</w:t>
      </w:r>
      <w:r>
        <w:rPr>
          <w:rFonts w:eastAsia="Times New Roman" w:cs="Times New Roman"/>
          <w:szCs w:val="24"/>
        </w:rPr>
        <w:t xml:space="preserve"> 2013/48/ΕΕ του Ευρωπαϊκού Κοινοβουλίου και του Συμβουλίου της 22ας Οκτωβρίου 2013, σχετικά με το δικαίωμα πρόσβασης σε δικηγόρο στο πλαίσιο ποινικής διαδικασίας και διαδικασίας εκτέλεσης του ευρωπαϊκού εντάλματος σύλληψης, καθώς και σχετικά με το δικαίωμα</w:t>
      </w:r>
      <w:r>
        <w:rPr>
          <w:rFonts w:eastAsia="Times New Roman" w:cs="Times New Roman"/>
          <w:szCs w:val="24"/>
        </w:rPr>
        <w:t xml:space="preserve"> ενημέρωσης τρίτου προσώπου </w:t>
      </w:r>
      <w:r>
        <w:rPr>
          <w:rFonts w:eastAsia="Times New Roman" w:cs="Times New Roman"/>
          <w:szCs w:val="24"/>
        </w:rPr>
        <w:lastRenderedPageBreak/>
        <w:t xml:space="preserve">σε περίπτωση στέρησης της ελευθερίας του και με το δικαίωμα επικοινωνίας με τρίτα πρόσωπα και με προξενικές αρχές κατά τη διάρκεια στέρησης της ελευθερίας, IV) Ενσωμάτωση της Οδηγίας 2012/29/ΕΕ για τη θέσπιση ελάχιστων προτύπων </w:t>
      </w:r>
      <w:r>
        <w:rPr>
          <w:rFonts w:eastAsia="Times New Roman" w:cs="Times New Roman"/>
          <w:szCs w:val="24"/>
        </w:rPr>
        <w:t>σχετικά με τα δικαιώματα, την υποστήριξη και την προστασία θυμάτων της εγκληματικότητας και για την αντικατάσταση της Απόφασης - Πλαίσιο 2001/220/ΔΕΥ του Συμβουλίου και λοιπές διατάξεις»  έγινε δεκτό επί της αρχής, επί των άρθρων και των τροπολογιών.</w:t>
      </w:r>
    </w:p>
    <w:p w14:paraId="6900E820"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Κυρίε</w:t>
      </w:r>
      <w:r>
        <w:rPr>
          <w:rFonts w:eastAsia="Times New Roman" w:cs="Times New Roman"/>
          <w:szCs w:val="24"/>
        </w:rPr>
        <w:t xml:space="preserve">ς και κύριοι συνάδελφοι, </w:t>
      </w:r>
      <w:r>
        <w:rPr>
          <w:rFonts w:eastAsia="Times New Roman" w:cs="Times New Roman"/>
          <w:szCs w:val="24"/>
        </w:rPr>
        <w:t xml:space="preserve">προχωρούμε στην ψήφιση του νομοσχεδίου </w:t>
      </w:r>
      <w:r>
        <w:rPr>
          <w:rFonts w:eastAsia="Times New Roman" w:cs="Times New Roman"/>
          <w:szCs w:val="24"/>
        </w:rPr>
        <w:t>και στο σύνολό του</w:t>
      </w:r>
      <w:r>
        <w:rPr>
          <w:rFonts w:eastAsia="Times New Roman" w:cs="Times New Roman"/>
          <w:szCs w:val="24"/>
        </w:rPr>
        <w:t>.</w:t>
      </w:r>
    </w:p>
    <w:p w14:paraId="6900E82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νομοσχέδιο και στο σύνολο;</w:t>
      </w:r>
    </w:p>
    <w:p w14:paraId="6900E82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6900E82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Ναι.</w:t>
      </w:r>
    </w:p>
    <w:p w14:paraId="6900E824"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6900E825"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ΑΪΒΑΤΙΔΗΣ:</w:t>
      </w:r>
      <w:r>
        <w:rPr>
          <w:rFonts w:eastAsia="Times New Roman" w:cs="Times New Roman"/>
          <w:szCs w:val="24"/>
        </w:rPr>
        <w:t xml:space="preserve"> Όχι.</w:t>
      </w:r>
    </w:p>
    <w:p w14:paraId="6900E826"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6900E827"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00E828"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00E829"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00E82A"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 νομοσχέδιο έγινε δεκτό και στο σύνολο κατά πλειοψηφία.</w:t>
      </w:r>
    </w:p>
    <w:p w14:paraId="6900E82B"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lastRenderedPageBreak/>
        <w:t>Συνεπώς το νομοσχέδιο του Υπουργείου Δι</w:t>
      </w:r>
      <w:r>
        <w:rPr>
          <w:rFonts w:eastAsia="Times New Roman" w:cs="Times New Roman"/>
          <w:szCs w:val="24"/>
        </w:rPr>
        <w:t>καιοσύνης, Διαφάνειας και Ανθρωπίνων Δικαιωμάτων</w:t>
      </w:r>
      <w:r>
        <w:rPr>
          <w:rFonts w:eastAsia="Times New Roman" w:cs="Times New Roman"/>
          <w:szCs w:val="24"/>
        </w:rPr>
        <w:t>:</w:t>
      </w:r>
      <w:r>
        <w:rPr>
          <w:rFonts w:eastAsia="Times New Roman" w:cs="Times New Roman"/>
          <w:szCs w:val="24"/>
        </w:rPr>
        <w:t> «I) Κύρωση και προσαρμογή της ελληνικής νομοθεσίας στη Σύμβαση της Βαρσοβίας της 16ης Μαΐου 2005 του Συμβουλίου της Ευρώπης για τη νομιμοποίηση, ανίχνευση, κατάσχεση και δήμευση εσόδων από εγκληματικές δρασ</w:t>
      </w:r>
      <w:r>
        <w:rPr>
          <w:rFonts w:eastAsia="Times New Roman" w:cs="Times New Roman"/>
          <w:szCs w:val="24"/>
        </w:rPr>
        <w:t>τηριότητες και για τη χρηματοδότηση της τρομοκρατίας, ενσωμάτωση της Α-Π 2003/577/ΔΕΥ, της Α-Π 2005/212/ΔΕΥ,  της Α-Π 2006/783/ΔΕΥ, όπως τροποποιήθηκε με την Α-Π 2009/299/ΔΕΥ</w:t>
      </w:r>
      <w:r w:rsidRPr="00347BAE">
        <w:rPr>
          <w:rFonts w:eastAsia="Times New Roman" w:cs="Times New Roman"/>
          <w:szCs w:val="24"/>
        </w:rPr>
        <w:t>,</w:t>
      </w:r>
      <w:r>
        <w:rPr>
          <w:rFonts w:eastAsia="Times New Roman" w:cs="Times New Roman"/>
          <w:szCs w:val="24"/>
        </w:rPr>
        <w:t xml:space="preserve"> και της Οδηγίας 2014/42/EΕ, II) Προϋποθέσεις τοποθέτησης ανηλίκων σε ίδρυμα ή ανάδοχη οικογένεια από και προς κράτη</w:t>
      </w:r>
      <w:r w:rsidRPr="00347BAE">
        <w:rPr>
          <w:rFonts w:eastAsia="Times New Roman" w:cs="Times New Roman"/>
          <w:szCs w:val="24"/>
        </w:rPr>
        <w:t xml:space="preserve"> </w:t>
      </w:r>
      <w:r>
        <w:rPr>
          <w:rFonts w:eastAsia="Times New Roman" w:cs="Times New Roman"/>
          <w:szCs w:val="24"/>
        </w:rPr>
        <w:t>-</w:t>
      </w:r>
      <w:r w:rsidRPr="00347BAE">
        <w:rPr>
          <w:rFonts w:eastAsia="Times New Roman" w:cs="Times New Roman"/>
          <w:szCs w:val="24"/>
        </w:rPr>
        <w:t xml:space="preserve"> </w:t>
      </w:r>
      <w:r>
        <w:rPr>
          <w:rFonts w:eastAsia="Times New Roman" w:cs="Times New Roman"/>
          <w:szCs w:val="24"/>
        </w:rPr>
        <w:t xml:space="preserve">μέλη της Ευρωπαϊκής Ένωσης βάσει του άρθρου 56 του Κανονισμού (ΕΚ) </w:t>
      </w:r>
      <w:proofErr w:type="spellStart"/>
      <w:r>
        <w:rPr>
          <w:rFonts w:eastAsia="Times New Roman" w:cs="Times New Roman"/>
          <w:szCs w:val="24"/>
        </w:rPr>
        <w:t>αριθμ</w:t>
      </w:r>
      <w:proofErr w:type="spellEnd"/>
      <w:r>
        <w:rPr>
          <w:rFonts w:eastAsia="Times New Roman" w:cs="Times New Roman"/>
          <w:szCs w:val="24"/>
        </w:rPr>
        <w:t>. 2201/2003 του Συμβουλίου της 27ης Νοεμβρίου 2003, για τη διεθνή</w:t>
      </w:r>
      <w:r>
        <w:rPr>
          <w:rFonts w:eastAsia="Times New Roman" w:cs="Times New Roman"/>
          <w:szCs w:val="24"/>
        </w:rPr>
        <w:t xml:space="preserve"> δικαιοδοσία και την αναγνώριση και εκτέλεση αποφάσεων σε </w:t>
      </w:r>
      <w:proofErr w:type="spellStart"/>
      <w:r>
        <w:rPr>
          <w:rFonts w:eastAsia="Times New Roman" w:cs="Times New Roman"/>
          <w:szCs w:val="24"/>
        </w:rPr>
        <w:t>γαμικές</w:t>
      </w:r>
      <w:proofErr w:type="spellEnd"/>
      <w:r>
        <w:rPr>
          <w:rFonts w:eastAsia="Times New Roman" w:cs="Times New Roman"/>
          <w:szCs w:val="24"/>
        </w:rPr>
        <w:t xml:space="preserve"> διαφορές και διαφορές γονικής μέριμνας, ο οποίος καταργεί τον Κανονισμό (ΕΚ) 1347/2000, III) Ενσωμάτωση της Οδηγίας 2013/48/ΕΕ του Ευρωπαϊκού Κοινοβουλίου και του Συμβουλίου της 22ας Οκτωβρί</w:t>
      </w:r>
      <w:r>
        <w:rPr>
          <w:rFonts w:eastAsia="Times New Roman" w:cs="Times New Roman"/>
          <w:szCs w:val="24"/>
        </w:rPr>
        <w:t>ου 2013, σχετικά με το δικαίωμα πρόσβασης σε δικηγόρο στο πλαίσιο ποινικής διαδικασίας και διαδικασίας εκτέλεσης του ευρωπαϊκού εντάλματος σύλληψης, καθώς και σχετικά με το δικαίωμα ενημέρωσης τρίτου προσώπου σε περίπτωση στέρησης της ελευθερίας του και με</w:t>
      </w:r>
      <w:r>
        <w:rPr>
          <w:rFonts w:eastAsia="Times New Roman" w:cs="Times New Roman"/>
          <w:szCs w:val="24"/>
        </w:rPr>
        <w:t xml:space="preserve"> το δικαίωμα επικοινωνίας με τρίτα πρόσωπα και με προξενικές αρχές κατά τη διάρκεια στέ</w:t>
      </w:r>
      <w:r>
        <w:rPr>
          <w:rFonts w:eastAsia="Times New Roman" w:cs="Times New Roman"/>
          <w:szCs w:val="24"/>
        </w:rPr>
        <w:lastRenderedPageBreak/>
        <w:t>ρησης της ελευθερίας, IV) Ενσωμάτωση της Οδηγίας 2012/29/ΕΕ για τη θέσπιση ελάχιστων προτύπων σχετικά με τα δικαιώματα, την υποστήριξη και την προστασία θυμάτων της εγκλ</w:t>
      </w:r>
      <w:r>
        <w:rPr>
          <w:rFonts w:eastAsia="Times New Roman" w:cs="Times New Roman"/>
          <w:szCs w:val="24"/>
        </w:rPr>
        <w:t>ηματικότητας και για την αντικατάσταση της Απόφασης - Πλαίσιο 2001/220/ΔΕΥ του Συμβουλίου και λοιπές διατάξεις» έγινε δεκτό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6900E82C" w14:textId="77777777" w:rsidR="0091451A" w:rsidRDefault="0014380A">
      <w:pPr>
        <w:widowControl w:val="0"/>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(Να καταχωριστεί το κείμενο του νομοσ</w:t>
      </w:r>
      <w:r>
        <w:rPr>
          <w:rFonts w:eastAsia="Times New Roman" w:cs="Times New Roman"/>
          <w:szCs w:val="24"/>
        </w:rPr>
        <w:t>χεδίου)</w:t>
      </w:r>
    </w:p>
    <w:p w14:paraId="6900E82D" w14:textId="77777777" w:rsidR="0091451A" w:rsidRDefault="0014380A">
      <w:pPr>
        <w:spacing w:line="600" w:lineRule="auto"/>
        <w:ind w:firstLine="720"/>
        <w:contextualSpacing/>
        <w:jc w:val="center"/>
        <w:rPr>
          <w:rFonts w:eastAsia="Times New Roman" w:cs="Times New Roman"/>
          <w:szCs w:val="24"/>
        </w:rPr>
      </w:pPr>
      <w:r>
        <w:rPr>
          <w:rFonts w:eastAsia="Times New Roman" w:cs="Times New Roman"/>
          <w:szCs w:val="24"/>
        </w:rPr>
        <w:t xml:space="preserve">(Να μπει η σελίδα </w:t>
      </w:r>
      <w:r>
        <w:rPr>
          <w:rFonts w:eastAsia="Times New Roman" w:cs="Times New Roman"/>
          <w:szCs w:val="24"/>
        </w:rPr>
        <w:t>376α)</w:t>
      </w:r>
    </w:p>
    <w:p w14:paraId="6900E82E" w14:textId="77777777" w:rsidR="0091451A" w:rsidRDefault="0014380A">
      <w:pPr>
        <w:spacing w:line="600" w:lineRule="auto"/>
        <w:ind w:firstLine="720"/>
        <w:contextualSpacing/>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szCs w:val="24"/>
        </w:rPr>
        <w:t>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6900E82F" w14:textId="77777777" w:rsidR="0091451A" w:rsidRDefault="0014380A">
      <w:pPr>
        <w:spacing w:line="600" w:lineRule="auto"/>
        <w:ind w:firstLine="540"/>
        <w:contextualSpacing/>
        <w:jc w:val="both"/>
        <w:rPr>
          <w:rFonts w:eastAsia="Times New Roman"/>
          <w:szCs w:val="24"/>
        </w:rPr>
      </w:pPr>
      <w:r>
        <w:rPr>
          <w:rFonts w:eastAsia="Times New Roman"/>
          <w:b/>
          <w:bCs/>
          <w:szCs w:val="24"/>
        </w:rPr>
        <w:t>ΟΛΟΙ ΟΙ ΒΟΥΛΕΥΤΕΣ:</w:t>
      </w:r>
      <w:r>
        <w:rPr>
          <w:rFonts w:eastAsia="Times New Roman"/>
          <w:szCs w:val="24"/>
        </w:rPr>
        <w:t xml:space="preserve"> Μάλιστα, μάλιστα.</w:t>
      </w:r>
    </w:p>
    <w:p w14:paraId="6900E830" w14:textId="77777777" w:rsidR="0091451A" w:rsidRDefault="0014380A">
      <w:pPr>
        <w:spacing w:line="600" w:lineRule="auto"/>
        <w:ind w:firstLine="540"/>
        <w:contextualSpacing/>
        <w:jc w:val="both"/>
        <w:rPr>
          <w:rFonts w:eastAsia="Times New Roman"/>
          <w:bCs/>
          <w:szCs w:val="24"/>
        </w:rPr>
      </w:pPr>
      <w:r>
        <w:rPr>
          <w:rFonts w:eastAsia="Times New Roman" w:cs="Times New Roman"/>
          <w:b/>
          <w:szCs w:val="24"/>
        </w:rPr>
        <w:t xml:space="preserve">ΠΡΟΕΔΡΕΥΟΥΣΑ (Αναστασία Χριστοδουλοπούλου): </w:t>
      </w:r>
      <w:r>
        <w:rPr>
          <w:rFonts w:eastAsia="Times New Roman"/>
          <w:bCs/>
          <w:szCs w:val="24"/>
        </w:rPr>
        <w:t>Συνεπώς τ</w:t>
      </w:r>
      <w:r>
        <w:rPr>
          <w:rFonts w:eastAsia="Times New Roman"/>
          <w:bCs/>
          <w:szCs w:val="24"/>
        </w:rPr>
        <w:t>ο Σώμα παρέσχε τη ζητηθείσα</w:t>
      </w:r>
      <w:r>
        <w:rPr>
          <w:rFonts w:eastAsia="Times New Roman"/>
          <w:b/>
          <w:bCs/>
          <w:szCs w:val="24"/>
        </w:rPr>
        <w:t xml:space="preserve"> </w:t>
      </w:r>
      <w:r>
        <w:rPr>
          <w:rFonts w:eastAsia="Times New Roman"/>
          <w:bCs/>
          <w:szCs w:val="24"/>
        </w:rPr>
        <w:t>εξουσιοδότηση.</w:t>
      </w:r>
    </w:p>
    <w:p w14:paraId="6900E831"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6900E832"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6900E833" w14:textId="77777777" w:rsidR="0091451A" w:rsidRDefault="0014380A">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w:t>
      </w:r>
      <w:r>
        <w:rPr>
          <w:rFonts w:eastAsia="Times New Roman" w:cs="Times New Roman"/>
          <w:b/>
          <w:szCs w:val="24"/>
        </w:rPr>
        <w:t xml:space="preserve">ΡΕΥΟΥΣΑ (Αναστασία Χριστοδουλοπούλου): </w:t>
      </w:r>
      <w:r>
        <w:rPr>
          <w:rFonts w:eastAsia="Times New Roman" w:cs="Times New Roman"/>
          <w:szCs w:val="24"/>
        </w:rPr>
        <w:t xml:space="preserve">Με τη συναίνεση του Σώματος και ώρα 16.58΄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Πέμπτη 22 Ιουνίου 2017 και ώρα 9.30΄</w:t>
      </w:r>
      <w:r>
        <w:rPr>
          <w:rFonts w:eastAsia="Times New Roman" w:cs="Times New Roman"/>
          <w:szCs w:val="24"/>
        </w:rPr>
        <w:t>,</w:t>
      </w:r>
      <w:r>
        <w:rPr>
          <w:rFonts w:eastAsia="Times New Roman" w:cs="Times New Roman"/>
          <w:szCs w:val="24"/>
        </w:rPr>
        <w:t xml:space="preserve"> με αντικείμενο εργασιών του Σώματος α) κοινοβουλευτικό έλεγχο</w:t>
      </w:r>
      <w:r>
        <w:rPr>
          <w:rFonts w:eastAsia="Times New Roman" w:cs="Times New Roman"/>
          <w:szCs w:val="24"/>
        </w:rPr>
        <w:t>:</w:t>
      </w:r>
      <w:r>
        <w:rPr>
          <w:rFonts w:eastAsia="Times New Roman" w:cs="Times New Roman"/>
          <w:szCs w:val="24"/>
        </w:rPr>
        <w:t xml:space="preserve"> συζήτηση επικαίρων ερωτήσεων και β) </w:t>
      </w:r>
      <w:r>
        <w:rPr>
          <w:rFonts w:eastAsia="Times New Roman" w:cs="Times New Roman"/>
          <w:szCs w:val="24"/>
        </w:rPr>
        <w:t>αποφάσεις Βουλής: σ</w:t>
      </w:r>
      <w:r>
        <w:rPr>
          <w:rFonts w:eastAsia="Times New Roman" w:cs="Times New Roman"/>
          <w:szCs w:val="24"/>
        </w:rPr>
        <w:t>υζήτηση και ψήφιση, σύμφωνα με τις διατάξεις του άρθρου 76 του Συντάγματος και του άρθρου 118 του Κανονισμού της Βουλής, της πρότασης του Προέδρου της Βουλής: «Για την τροποποίηση διατάξεων του Κανονισμού της Βουλής - Μέρος Κοινοβουλευτι</w:t>
      </w:r>
      <w:r>
        <w:rPr>
          <w:rFonts w:eastAsia="Times New Roman" w:cs="Times New Roman"/>
          <w:szCs w:val="24"/>
        </w:rPr>
        <w:t>κό (ΦΕΚ 106/Α΄/24.6.1987) και Μέρος Β΄ (ΦΕΚ 51/Α΄/10.4.1997), όπως ισχύουν», σύμφωνα με την ειδική ημερήσια διάταξη που έχει διανεμηθεί.</w:t>
      </w:r>
      <w:r>
        <w:rPr>
          <w:rFonts w:ascii="Times New Roman" w:eastAsia="Times New Roman" w:hAnsi="Times New Roman" w:cs="Times New Roman"/>
          <w:szCs w:val="24"/>
        </w:rPr>
        <w:t> </w:t>
      </w:r>
    </w:p>
    <w:p w14:paraId="6900E834" w14:textId="77777777" w:rsidR="0091451A" w:rsidRDefault="0014380A">
      <w:pPr>
        <w:spacing w:line="600" w:lineRule="auto"/>
        <w:contextualSpacing/>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ΟΙ ΓΡΑΜΜΑΤΕΙΣ</w:t>
      </w:r>
      <w:r>
        <w:rPr>
          <w:rFonts w:eastAsia="Times New Roman" w:cs="Times New Roman"/>
          <w:szCs w:val="24"/>
        </w:rPr>
        <w:t xml:space="preserve">  </w:t>
      </w:r>
    </w:p>
    <w:p w14:paraId="6900E835" w14:textId="77777777" w:rsidR="0091451A" w:rsidRDefault="0091451A">
      <w:pPr>
        <w:spacing w:line="600" w:lineRule="auto"/>
        <w:contextualSpacing/>
        <w:rPr>
          <w:rFonts w:eastAsia="Times New Roman"/>
          <w:szCs w:val="24"/>
        </w:rPr>
      </w:pPr>
    </w:p>
    <w:sectPr w:rsidR="0091451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lEiD3UOzd6SzBSs14Pw7NShznLc=" w:salt="EZZ9YjHmUsxMsIou6MiSy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51A"/>
    <w:rsid w:val="0014380A"/>
    <w:rsid w:val="0091451A"/>
    <w:rsid w:val="00BD784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0DFB0"/>
  <w15:docId w15:val="{5674E1B9-77B8-47D0-B09B-1CE2407CA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2309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23096"/>
    <w:rPr>
      <w:rFonts w:ascii="Segoe UI" w:hAnsi="Segoe UI" w:cs="Segoe UI"/>
      <w:sz w:val="18"/>
      <w:szCs w:val="18"/>
    </w:rPr>
  </w:style>
  <w:style w:type="paragraph" w:styleId="a4">
    <w:name w:val="Revision"/>
    <w:hidden/>
    <w:uiPriority w:val="99"/>
    <w:semiHidden/>
    <w:rsid w:val="003E61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464</MetadataID>
    <Session xmlns="641f345b-441b-4b81-9152-adc2e73ba5e1">Β´</Session>
    <Date xmlns="641f345b-441b-4b81-9152-adc2e73ba5e1">2017-06-20T21:00:00+00:00</Date>
    <Status xmlns="641f345b-441b-4b81-9152-adc2e73ba5e1">
      <Url>http://srv-sp1/praktika/Lists/Incoming_Metadata/EditForm.aspx?ID=464&amp;Source=/praktika/Recordings_Library/Forms/AllItems.aspx</Url>
      <Description>Δημοσιεύτηκε</Description>
    </Status>
    <Meeting xmlns="641f345b-441b-4b81-9152-adc2e73ba5e1">ΡΛΖ´</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C233F2-1849-4FC5-AF6F-A540F99E3003}">
  <ds:schemaRefs>
    <ds:schemaRef ds:uri="http://purl.org/dc/terms/"/>
    <ds:schemaRef ds:uri="http://purl.org/dc/elements/1.1/"/>
    <ds:schemaRef ds:uri="http://schemas.microsoft.com/office/2006/metadata/properties"/>
    <ds:schemaRef ds:uri="http://www.w3.org/XML/1998/namespace"/>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641f345b-441b-4b81-9152-adc2e73ba5e1"/>
  </ds:schemaRefs>
</ds:datastoreItem>
</file>

<file path=customXml/itemProps2.xml><?xml version="1.0" encoding="utf-8"?>
<ds:datastoreItem xmlns:ds="http://schemas.openxmlformats.org/officeDocument/2006/customXml" ds:itemID="{FB37D6A8-ABB8-4F39-BBD5-54DC4F8C49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3591F1-D1DC-428D-996E-8CFE8AEB0D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343</Pages>
  <Words>60824</Words>
  <Characters>328452</Characters>
  <Application>Microsoft Office Word</Application>
  <DocSecurity>0</DocSecurity>
  <Lines>2737</Lines>
  <Paragraphs>776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388500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2017-06-26T11:03:00Z</dcterms:created>
  <dcterms:modified xsi:type="dcterms:W3CDTF">2017-06-26T11:03:00Z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