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40CC9" w14:textId="77777777" w:rsidR="00E91359" w:rsidRPr="00E91359" w:rsidRDefault="00E91359" w:rsidP="00E91359">
      <w:pPr>
        <w:spacing w:after="0" w:line="360" w:lineRule="auto"/>
        <w:rPr>
          <w:ins w:id="0" w:author="Φλούδα Χριστίνα" w:date="2017-08-04T13:54:00Z"/>
          <w:rFonts w:eastAsia="Times New Roman"/>
          <w:szCs w:val="24"/>
          <w:lang w:eastAsia="en-US"/>
        </w:rPr>
      </w:pPr>
      <w:bookmarkStart w:id="1" w:name="_GoBack"/>
      <w:bookmarkEnd w:id="1"/>
      <w:ins w:id="2" w:author="Φλούδα Χριστίνα" w:date="2017-08-04T13:54:00Z">
        <w:r w:rsidRPr="00E9135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03B45A6" w14:textId="77777777" w:rsidR="00E91359" w:rsidRPr="00E91359" w:rsidRDefault="00E91359" w:rsidP="00E91359">
      <w:pPr>
        <w:spacing w:after="0" w:line="360" w:lineRule="auto"/>
        <w:rPr>
          <w:ins w:id="3" w:author="Φλούδα Χριστίνα" w:date="2017-08-04T13:54:00Z"/>
          <w:rFonts w:eastAsia="Times New Roman"/>
          <w:szCs w:val="24"/>
          <w:lang w:eastAsia="en-US"/>
        </w:rPr>
      </w:pPr>
    </w:p>
    <w:p w14:paraId="6CEBC7D8" w14:textId="77777777" w:rsidR="00E91359" w:rsidRPr="00E91359" w:rsidRDefault="00E91359" w:rsidP="00E91359">
      <w:pPr>
        <w:spacing w:after="0" w:line="360" w:lineRule="auto"/>
        <w:rPr>
          <w:ins w:id="4" w:author="Φλούδα Χριστίνα" w:date="2017-08-04T13:54:00Z"/>
          <w:rFonts w:eastAsia="Times New Roman"/>
          <w:szCs w:val="24"/>
          <w:lang w:eastAsia="en-US"/>
        </w:rPr>
      </w:pPr>
      <w:ins w:id="5" w:author="Φλούδα Χριστίνα" w:date="2017-08-04T13:54:00Z">
        <w:r w:rsidRPr="00E91359">
          <w:rPr>
            <w:rFonts w:eastAsia="Times New Roman"/>
            <w:szCs w:val="24"/>
            <w:lang w:eastAsia="en-US"/>
          </w:rPr>
          <w:t>ΠΙΝΑΚΑΣ ΠΕΡΙΕΧΟΜΕΝΩΝ</w:t>
        </w:r>
      </w:ins>
    </w:p>
    <w:p w14:paraId="2C5EA1CE" w14:textId="77777777" w:rsidR="00E91359" w:rsidRPr="00E91359" w:rsidRDefault="00E91359" w:rsidP="00E91359">
      <w:pPr>
        <w:spacing w:after="0" w:line="360" w:lineRule="auto"/>
        <w:rPr>
          <w:ins w:id="6" w:author="Φλούδα Χριστίνα" w:date="2017-08-04T13:54:00Z"/>
          <w:rFonts w:eastAsia="Times New Roman"/>
          <w:szCs w:val="24"/>
          <w:lang w:eastAsia="en-US"/>
        </w:rPr>
      </w:pPr>
      <w:ins w:id="7" w:author="Φλούδα Χριστίνα" w:date="2017-08-04T13:54:00Z">
        <w:r w:rsidRPr="00E91359">
          <w:rPr>
            <w:rFonts w:eastAsia="Times New Roman"/>
            <w:szCs w:val="24"/>
            <w:lang w:eastAsia="en-US"/>
          </w:rPr>
          <w:t xml:space="preserve">ΙΖ΄ ΠΕΡΙΟΔΟΣ </w:t>
        </w:r>
      </w:ins>
    </w:p>
    <w:p w14:paraId="45722AE3" w14:textId="77777777" w:rsidR="00E91359" w:rsidRPr="00E91359" w:rsidRDefault="00E91359" w:rsidP="00E91359">
      <w:pPr>
        <w:spacing w:after="0" w:line="360" w:lineRule="auto"/>
        <w:rPr>
          <w:ins w:id="8" w:author="Φλούδα Χριστίνα" w:date="2017-08-04T13:54:00Z"/>
          <w:rFonts w:eastAsia="Times New Roman"/>
          <w:szCs w:val="24"/>
          <w:lang w:eastAsia="en-US"/>
        </w:rPr>
      </w:pPr>
      <w:ins w:id="9" w:author="Φλούδα Χριστίνα" w:date="2017-08-04T13:54:00Z">
        <w:r w:rsidRPr="00E91359">
          <w:rPr>
            <w:rFonts w:eastAsia="Times New Roman"/>
            <w:szCs w:val="24"/>
            <w:lang w:eastAsia="en-US"/>
          </w:rPr>
          <w:t>ΠΡΟΕΔΡΕΥΟΜΕΝΗΣ ΚΟΙΝΟΒΟΥΛΕΥΤΙΚΗΣ ΔΗΜΟΚΡΑΤΙΑΣ</w:t>
        </w:r>
      </w:ins>
    </w:p>
    <w:p w14:paraId="47E41224" w14:textId="77777777" w:rsidR="00E91359" w:rsidRPr="00E91359" w:rsidRDefault="00E91359" w:rsidP="00E91359">
      <w:pPr>
        <w:spacing w:after="0" w:line="360" w:lineRule="auto"/>
        <w:rPr>
          <w:ins w:id="10" w:author="Φλούδα Χριστίνα" w:date="2017-08-04T13:54:00Z"/>
          <w:rFonts w:eastAsia="Times New Roman"/>
          <w:szCs w:val="24"/>
          <w:lang w:eastAsia="en-US"/>
        </w:rPr>
      </w:pPr>
      <w:ins w:id="11" w:author="Φλούδα Χριστίνα" w:date="2017-08-04T13:54:00Z">
        <w:r w:rsidRPr="00E91359">
          <w:rPr>
            <w:rFonts w:eastAsia="Times New Roman"/>
            <w:szCs w:val="24"/>
            <w:lang w:eastAsia="en-US"/>
          </w:rPr>
          <w:t>ΣΥΝΟΔΟΣ Β΄</w:t>
        </w:r>
      </w:ins>
    </w:p>
    <w:p w14:paraId="1398DA74" w14:textId="77777777" w:rsidR="00E91359" w:rsidRPr="00E91359" w:rsidRDefault="00E91359" w:rsidP="00E91359">
      <w:pPr>
        <w:spacing w:after="0" w:line="360" w:lineRule="auto"/>
        <w:rPr>
          <w:ins w:id="12" w:author="Φλούδα Χριστίνα" w:date="2017-08-04T13:54:00Z"/>
          <w:rFonts w:eastAsia="Times New Roman"/>
          <w:szCs w:val="24"/>
          <w:lang w:eastAsia="en-US"/>
        </w:rPr>
      </w:pPr>
    </w:p>
    <w:p w14:paraId="6A0152C7" w14:textId="77777777" w:rsidR="00E91359" w:rsidRPr="00E91359" w:rsidRDefault="00E91359" w:rsidP="00E91359">
      <w:pPr>
        <w:spacing w:after="0" w:line="360" w:lineRule="auto"/>
        <w:rPr>
          <w:ins w:id="13" w:author="Φλούδα Χριστίνα" w:date="2017-08-04T13:54:00Z"/>
          <w:rFonts w:eastAsia="Times New Roman"/>
          <w:szCs w:val="24"/>
          <w:lang w:eastAsia="en-US"/>
        </w:rPr>
      </w:pPr>
      <w:ins w:id="14" w:author="Φλούδα Χριστίνα" w:date="2017-08-04T13:54:00Z">
        <w:r w:rsidRPr="00E91359">
          <w:rPr>
            <w:rFonts w:eastAsia="Times New Roman"/>
            <w:szCs w:val="24"/>
            <w:lang w:eastAsia="en-US"/>
          </w:rPr>
          <w:t>ΣΥΝΕΔΡΙΑΣΗ ΡΞΓ΄</w:t>
        </w:r>
      </w:ins>
    </w:p>
    <w:p w14:paraId="4FD196CD" w14:textId="77777777" w:rsidR="00E91359" w:rsidRPr="00E91359" w:rsidRDefault="00E91359" w:rsidP="00E91359">
      <w:pPr>
        <w:spacing w:after="0" w:line="360" w:lineRule="auto"/>
        <w:rPr>
          <w:ins w:id="15" w:author="Φλούδα Χριστίνα" w:date="2017-08-04T13:54:00Z"/>
          <w:rFonts w:eastAsia="Times New Roman"/>
          <w:szCs w:val="24"/>
          <w:lang w:eastAsia="en-US"/>
        </w:rPr>
      </w:pPr>
      <w:ins w:id="16" w:author="Φλούδα Χριστίνα" w:date="2017-08-04T13:54:00Z">
        <w:r w:rsidRPr="00E91359">
          <w:rPr>
            <w:rFonts w:eastAsia="Times New Roman"/>
            <w:szCs w:val="24"/>
            <w:lang w:eastAsia="en-US"/>
          </w:rPr>
          <w:t>Τρίτη  1 Αυγούστου 2017</w:t>
        </w:r>
      </w:ins>
    </w:p>
    <w:p w14:paraId="36930FA3" w14:textId="77777777" w:rsidR="00E91359" w:rsidRPr="00E91359" w:rsidRDefault="00E91359" w:rsidP="00E91359">
      <w:pPr>
        <w:spacing w:after="0" w:line="360" w:lineRule="auto"/>
        <w:rPr>
          <w:ins w:id="17" w:author="Φλούδα Χριστίνα" w:date="2017-08-04T13:54:00Z"/>
          <w:rFonts w:eastAsia="Times New Roman"/>
          <w:szCs w:val="24"/>
          <w:lang w:eastAsia="en-US"/>
        </w:rPr>
      </w:pPr>
    </w:p>
    <w:p w14:paraId="42CBBFE6" w14:textId="77777777" w:rsidR="00E91359" w:rsidRPr="00E91359" w:rsidRDefault="00E91359" w:rsidP="00E91359">
      <w:pPr>
        <w:spacing w:after="0" w:line="360" w:lineRule="auto"/>
        <w:rPr>
          <w:ins w:id="18" w:author="Φλούδα Χριστίνα" w:date="2017-08-04T13:54:00Z"/>
          <w:rFonts w:eastAsia="Times New Roman"/>
          <w:szCs w:val="24"/>
          <w:lang w:eastAsia="en-US"/>
        </w:rPr>
      </w:pPr>
      <w:ins w:id="19" w:author="Φλούδα Χριστίνα" w:date="2017-08-04T13:54:00Z">
        <w:r w:rsidRPr="00E91359">
          <w:rPr>
            <w:rFonts w:eastAsia="Times New Roman"/>
            <w:szCs w:val="24"/>
            <w:lang w:eastAsia="en-US"/>
          </w:rPr>
          <w:t>ΘΕΜΑΤΑ</w:t>
        </w:r>
      </w:ins>
    </w:p>
    <w:p w14:paraId="1D8DB2AC" w14:textId="77777777" w:rsidR="00E91359" w:rsidRPr="00E91359" w:rsidRDefault="00E91359" w:rsidP="00E91359">
      <w:pPr>
        <w:spacing w:after="0" w:line="360" w:lineRule="auto"/>
        <w:rPr>
          <w:ins w:id="20" w:author="Φλούδα Χριστίνα" w:date="2017-08-04T13:54:00Z"/>
          <w:rFonts w:eastAsia="Times New Roman"/>
          <w:szCs w:val="24"/>
          <w:lang w:eastAsia="en-US"/>
        </w:rPr>
      </w:pPr>
      <w:ins w:id="21" w:author="Φλούδα Χριστίνα" w:date="2017-08-04T13:54:00Z">
        <w:r w:rsidRPr="00E91359">
          <w:rPr>
            <w:rFonts w:eastAsia="Times New Roman"/>
            <w:szCs w:val="24"/>
            <w:lang w:eastAsia="en-US"/>
          </w:rPr>
          <w:t xml:space="preserve"> </w:t>
        </w:r>
        <w:r w:rsidRPr="00E91359">
          <w:rPr>
            <w:rFonts w:eastAsia="Times New Roman"/>
            <w:szCs w:val="24"/>
            <w:lang w:eastAsia="en-US"/>
          </w:rPr>
          <w:br/>
          <w:t xml:space="preserve">Α. ΕΙΔΙΚΑ ΘΕΜΑΤΑ </w:t>
        </w:r>
        <w:r w:rsidRPr="00E91359">
          <w:rPr>
            <w:rFonts w:eastAsia="Times New Roman"/>
            <w:szCs w:val="24"/>
            <w:lang w:eastAsia="en-US"/>
          </w:rPr>
          <w:br/>
          <w:t xml:space="preserve">1. Επί διαδικαστικού θέματος, σελ. </w:t>
        </w:r>
        <w:r w:rsidRPr="00E91359">
          <w:rPr>
            <w:rFonts w:eastAsia="Times New Roman"/>
            <w:szCs w:val="24"/>
            <w:lang w:eastAsia="en-US"/>
          </w:rPr>
          <w:br/>
          <w:t xml:space="preserve">2. Επί του Κανονισμού, σελ. </w:t>
        </w:r>
        <w:r w:rsidRPr="00E91359">
          <w:rPr>
            <w:rFonts w:eastAsia="Times New Roman"/>
            <w:szCs w:val="24"/>
            <w:lang w:eastAsia="en-US"/>
          </w:rPr>
          <w:br/>
          <w:t xml:space="preserve"> </w:t>
        </w:r>
        <w:r w:rsidRPr="00E91359">
          <w:rPr>
            <w:rFonts w:eastAsia="Times New Roman"/>
            <w:szCs w:val="24"/>
            <w:lang w:eastAsia="en-US"/>
          </w:rPr>
          <w:br/>
          <w:t xml:space="preserve">Β. ΝΟΜΟΘΕΤΙΚΗ ΕΡΓΑΣΙΑ </w:t>
        </w:r>
        <w:r w:rsidRPr="00E91359">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Παιδείας,  Έρευνας και Θρησκευμάτων: «Οργάνωση και λειτουργία της ανώτατης εκπαίδευσης, ρυθμίσεις για την έρευνα και άλλες διατάξεις», σελ. </w:t>
        </w:r>
        <w:r w:rsidRPr="00E91359">
          <w:rPr>
            <w:rFonts w:eastAsia="Times New Roman"/>
            <w:szCs w:val="24"/>
            <w:lang w:eastAsia="en-US"/>
          </w:rPr>
          <w:br/>
          <w:t xml:space="preserve">2. Αίτηση ονομαστικής ψηφοφορίας Βουλευτών της Νέας Δημοκρατίας, επί της αρχής και επί των άρθρων 3, 15, 32, 34 και 36 του σχεδίου νόμου του Υπουργείου Παιδείας,  Έρευνας και Θρησκευμάτων, σελ. </w:t>
        </w:r>
        <w:r w:rsidRPr="00E91359">
          <w:rPr>
            <w:rFonts w:eastAsia="Times New Roman"/>
            <w:szCs w:val="24"/>
            <w:lang w:eastAsia="en-US"/>
          </w:rPr>
          <w:br/>
          <w:t xml:space="preserve"> </w:t>
        </w:r>
        <w:r w:rsidRPr="00E91359">
          <w:rPr>
            <w:rFonts w:eastAsia="Times New Roman"/>
            <w:szCs w:val="24"/>
            <w:lang w:eastAsia="en-US"/>
          </w:rPr>
          <w:br/>
          <w:t>ΠΡΟΕΔΡΕΥΩΝ</w:t>
        </w:r>
      </w:ins>
    </w:p>
    <w:p w14:paraId="600C3B56" w14:textId="77777777" w:rsidR="00E91359" w:rsidRPr="00E91359" w:rsidRDefault="00E91359" w:rsidP="00E91359">
      <w:pPr>
        <w:spacing w:after="0" w:line="360" w:lineRule="auto"/>
        <w:rPr>
          <w:ins w:id="22" w:author="Φλούδα Χριστίνα" w:date="2017-08-04T13:54:00Z"/>
          <w:rFonts w:eastAsia="Times New Roman"/>
          <w:szCs w:val="24"/>
          <w:lang w:eastAsia="en-US"/>
        </w:rPr>
      </w:pPr>
      <w:ins w:id="23" w:author="Φλούδα Χριστίνα" w:date="2017-08-04T13:54:00Z">
        <w:r w:rsidRPr="00E91359">
          <w:rPr>
            <w:rFonts w:eastAsia="Times New Roman"/>
            <w:szCs w:val="24"/>
            <w:lang w:eastAsia="en-US"/>
          </w:rPr>
          <w:t>ΒΟΥΤΣΗΣ Ν. , σελ.</w:t>
        </w:r>
        <w:r w:rsidRPr="00E91359">
          <w:rPr>
            <w:rFonts w:eastAsia="Times New Roman"/>
            <w:szCs w:val="24"/>
            <w:lang w:eastAsia="en-US"/>
          </w:rPr>
          <w:br/>
        </w:r>
      </w:ins>
    </w:p>
    <w:p w14:paraId="504D3DB0" w14:textId="77777777" w:rsidR="00E91359" w:rsidRPr="00E91359" w:rsidRDefault="00E91359" w:rsidP="00E91359">
      <w:pPr>
        <w:spacing w:after="0" w:line="360" w:lineRule="auto"/>
        <w:rPr>
          <w:ins w:id="24" w:author="Φλούδα Χριστίνα" w:date="2017-08-04T13:54:00Z"/>
          <w:rFonts w:eastAsia="Times New Roman"/>
          <w:szCs w:val="24"/>
          <w:lang w:eastAsia="en-US"/>
        </w:rPr>
      </w:pPr>
      <w:ins w:id="25" w:author="Φλούδα Χριστίνα" w:date="2017-08-04T13:54:00Z">
        <w:r w:rsidRPr="00E91359">
          <w:rPr>
            <w:rFonts w:eastAsia="Times New Roman"/>
            <w:szCs w:val="24"/>
            <w:lang w:eastAsia="en-US"/>
          </w:rPr>
          <w:t>ΠΡΟΕΔΡΕΥΟΝΤΕΣ</w:t>
        </w:r>
      </w:ins>
    </w:p>
    <w:p w14:paraId="3E4474E9" w14:textId="77777777" w:rsidR="00E91359" w:rsidRPr="00E91359" w:rsidRDefault="00E91359" w:rsidP="00E91359">
      <w:pPr>
        <w:spacing w:after="0" w:line="360" w:lineRule="auto"/>
        <w:rPr>
          <w:ins w:id="26" w:author="Φλούδα Χριστίνα" w:date="2017-08-04T13:54:00Z"/>
          <w:rFonts w:eastAsia="Times New Roman"/>
          <w:szCs w:val="24"/>
          <w:lang w:eastAsia="en-US"/>
        </w:rPr>
      </w:pPr>
      <w:ins w:id="27" w:author="Φλούδα Χριστίνα" w:date="2017-08-04T13:54:00Z">
        <w:r w:rsidRPr="00E91359">
          <w:rPr>
            <w:rFonts w:eastAsia="Times New Roman"/>
            <w:szCs w:val="24"/>
            <w:lang w:eastAsia="en-US"/>
          </w:rPr>
          <w:t>ΚΑΚΛΑΜΑΝΗΣ Ν. , σελ.</w:t>
        </w:r>
        <w:r w:rsidRPr="00E91359">
          <w:rPr>
            <w:rFonts w:eastAsia="Times New Roman"/>
            <w:szCs w:val="24"/>
            <w:lang w:eastAsia="en-US"/>
          </w:rPr>
          <w:br/>
          <w:t>ΚΑΜΜΕΝΟΣ Δ. , σελ.</w:t>
        </w:r>
        <w:r w:rsidRPr="00E91359">
          <w:rPr>
            <w:rFonts w:eastAsia="Times New Roman"/>
            <w:szCs w:val="24"/>
            <w:lang w:eastAsia="en-US"/>
          </w:rPr>
          <w:br/>
          <w:t>ΚΟΥΡΑΚΗΣ Α. , σελ.</w:t>
        </w:r>
      </w:ins>
    </w:p>
    <w:p w14:paraId="6345DEAB" w14:textId="77777777" w:rsidR="00E91359" w:rsidRPr="00E91359" w:rsidRDefault="00E91359" w:rsidP="00E91359">
      <w:pPr>
        <w:spacing w:after="0" w:line="360" w:lineRule="auto"/>
        <w:rPr>
          <w:ins w:id="28" w:author="Φλούδα Χριστίνα" w:date="2017-08-04T13:54:00Z"/>
          <w:rFonts w:eastAsia="Times New Roman"/>
          <w:szCs w:val="24"/>
          <w:lang w:eastAsia="en-US"/>
        </w:rPr>
      </w:pPr>
      <w:ins w:id="29" w:author="Φλούδα Χριστίνα" w:date="2017-08-04T13:54:00Z">
        <w:r w:rsidRPr="00E91359">
          <w:rPr>
            <w:rFonts w:eastAsia="Times New Roman"/>
            <w:szCs w:val="24"/>
            <w:lang w:eastAsia="en-US"/>
          </w:rPr>
          <w:t>ΛΑΜΠΡΟΥΛΗΣ Γ. , σελ.</w:t>
        </w:r>
        <w:r w:rsidRPr="00E91359">
          <w:rPr>
            <w:rFonts w:eastAsia="Times New Roman"/>
            <w:szCs w:val="24"/>
            <w:lang w:eastAsia="en-US"/>
          </w:rPr>
          <w:br/>
          <w:t>ΛΥΚΟΥΔΗΣ Σ. , σελ.</w:t>
        </w:r>
        <w:r w:rsidRPr="00E91359">
          <w:rPr>
            <w:rFonts w:eastAsia="Times New Roman"/>
            <w:szCs w:val="24"/>
            <w:lang w:eastAsia="en-US"/>
          </w:rPr>
          <w:br/>
        </w:r>
        <w:r w:rsidRPr="00E91359">
          <w:rPr>
            <w:rFonts w:eastAsia="Times New Roman"/>
            <w:szCs w:val="24"/>
            <w:lang w:eastAsia="en-US"/>
          </w:rPr>
          <w:br/>
        </w:r>
      </w:ins>
    </w:p>
    <w:p w14:paraId="0A7C1FAA" w14:textId="77777777" w:rsidR="00E91359" w:rsidRPr="00E91359" w:rsidRDefault="00E91359" w:rsidP="00E91359">
      <w:pPr>
        <w:spacing w:after="0" w:line="360" w:lineRule="auto"/>
        <w:rPr>
          <w:ins w:id="30" w:author="Φλούδα Χριστίνα" w:date="2017-08-04T13:54:00Z"/>
          <w:rFonts w:eastAsia="Times New Roman"/>
          <w:szCs w:val="24"/>
          <w:lang w:eastAsia="en-US"/>
        </w:rPr>
      </w:pPr>
      <w:ins w:id="31" w:author="Φλούδα Χριστίνα" w:date="2017-08-04T13:54:00Z">
        <w:r w:rsidRPr="00E91359">
          <w:rPr>
            <w:rFonts w:eastAsia="Times New Roman"/>
            <w:szCs w:val="24"/>
            <w:lang w:eastAsia="en-US"/>
          </w:rPr>
          <w:t>ΟΜΙΛΗΤΕΣ</w:t>
        </w:r>
      </w:ins>
    </w:p>
    <w:p w14:paraId="56D7728E" w14:textId="77777777" w:rsidR="00E91359" w:rsidRPr="00E91359" w:rsidRDefault="00E91359" w:rsidP="00E91359">
      <w:pPr>
        <w:spacing w:after="0" w:line="360" w:lineRule="auto"/>
        <w:rPr>
          <w:ins w:id="32" w:author="Φλούδα Χριστίνα" w:date="2017-08-04T13:54:00Z"/>
          <w:rFonts w:eastAsia="Times New Roman"/>
          <w:szCs w:val="24"/>
          <w:lang w:eastAsia="en-US"/>
        </w:rPr>
      </w:pPr>
      <w:ins w:id="33" w:author="Φλούδα Χριστίνα" w:date="2017-08-04T13:54:00Z">
        <w:r w:rsidRPr="00E91359">
          <w:rPr>
            <w:rFonts w:eastAsia="Times New Roman"/>
            <w:szCs w:val="24"/>
            <w:lang w:eastAsia="en-US"/>
          </w:rPr>
          <w:br/>
          <w:t>Α. Επί διαδικαστικού θέματος:</w:t>
        </w:r>
        <w:r w:rsidRPr="00E91359">
          <w:rPr>
            <w:rFonts w:eastAsia="Times New Roman"/>
            <w:szCs w:val="24"/>
            <w:lang w:eastAsia="en-US"/>
          </w:rPr>
          <w:br/>
          <w:t>ΑΚΡΙΩΤΗΣ Γ. , σελ.</w:t>
        </w:r>
        <w:r w:rsidRPr="00E91359">
          <w:rPr>
            <w:rFonts w:eastAsia="Times New Roman"/>
            <w:szCs w:val="24"/>
            <w:lang w:eastAsia="en-US"/>
          </w:rPr>
          <w:br/>
          <w:t>ΑΝΑΓΝΩΣΤΟΠΟΥΛΟΥ Α. , σελ.</w:t>
        </w:r>
        <w:r w:rsidRPr="00E91359">
          <w:rPr>
            <w:rFonts w:eastAsia="Times New Roman"/>
            <w:szCs w:val="24"/>
            <w:lang w:eastAsia="en-US"/>
          </w:rPr>
          <w:br/>
          <w:t>ΒΑΚΗ Φ. , σελ.</w:t>
        </w:r>
        <w:r w:rsidRPr="00E91359">
          <w:rPr>
            <w:rFonts w:eastAsia="Times New Roman"/>
            <w:szCs w:val="24"/>
            <w:lang w:eastAsia="en-US"/>
          </w:rPr>
          <w:br/>
          <w:t>ΒΟΥΤΣΗΣ Ν. , σελ.</w:t>
        </w:r>
        <w:r w:rsidRPr="00E91359">
          <w:rPr>
            <w:rFonts w:eastAsia="Times New Roman"/>
            <w:szCs w:val="24"/>
            <w:lang w:eastAsia="en-US"/>
          </w:rPr>
          <w:br/>
          <w:t>ΓΑΒΡΟΓΛΟΥ Κ. , σελ.</w:t>
        </w:r>
        <w:r w:rsidRPr="00E91359">
          <w:rPr>
            <w:rFonts w:eastAsia="Times New Roman"/>
            <w:szCs w:val="24"/>
            <w:lang w:eastAsia="en-US"/>
          </w:rPr>
          <w:br/>
          <w:t>ΓΕΝΝΗΜΑΤΑ Φ. , σελ.</w:t>
        </w:r>
        <w:r w:rsidRPr="00E91359">
          <w:rPr>
            <w:rFonts w:eastAsia="Times New Roman"/>
            <w:szCs w:val="24"/>
            <w:lang w:eastAsia="en-US"/>
          </w:rPr>
          <w:br/>
          <w:t>ΓΕΩΡΓΑΝΤΑΣ Γ. , σελ.</w:t>
        </w:r>
        <w:r w:rsidRPr="00E91359">
          <w:rPr>
            <w:rFonts w:eastAsia="Times New Roman"/>
            <w:szCs w:val="24"/>
            <w:lang w:eastAsia="en-US"/>
          </w:rPr>
          <w:br/>
          <w:t>ΓΡΕΓΟΣ Α. , σελ.</w:t>
        </w:r>
        <w:r w:rsidRPr="00E91359">
          <w:rPr>
            <w:rFonts w:eastAsia="Times New Roman"/>
            <w:szCs w:val="24"/>
            <w:lang w:eastAsia="en-US"/>
          </w:rPr>
          <w:br/>
          <w:t>ΔΑΒΑΚΗΣ Α. , σελ.</w:t>
        </w:r>
        <w:r w:rsidRPr="00E91359">
          <w:rPr>
            <w:rFonts w:eastAsia="Times New Roman"/>
            <w:szCs w:val="24"/>
            <w:lang w:eastAsia="en-US"/>
          </w:rPr>
          <w:br/>
          <w:t>ΔΑΝΕΛΛΗΣ Σ. , σελ.</w:t>
        </w:r>
        <w:r w:rsidRPr="00E91359">
          <w:rPr>
            <w:rFonts w:eastAsia="Times New Roman"/>
            <w:szCs w:val="24"/>
            <w:lang w:eastAsia="en-US"/>
          </w:rPr>
          <w:br/>
          <w:t>ΔΟΥΖΙΝΑΣ Κ. , σελ.</w:t>
        </w:r>
        <w:r w:rsidRPr="00E91359">
          <w:rPr>
            <w:rFonts w:eastAsia="Times New Roman"/>
            <w:szCs w:val="24"/>
            <w:lang w:eastAsia="en-US"/>
          </w:rPr>
          <w:br/>
          <w:t>ΗΛΙΟΠΟΥΛΟΣ Π. , σελ.</w:t>
        </w:r>
        <w:r w:rsidRPr="00E91359">
          <w:rPr>
            <w:rFonts w:eastAsia="Times New Roman"/>
            <w:szCs w:val="24"/>
            <w:lang w:eastAsia="en-US"/>
          </w:rPr>
          <w:br/>
          <w:t>ΘΕΟΧΑΡΟΠΟΥΛΟΣ Α. , σελ.</w:t>
        </w:r>
        <w:r w:rsidRPr="00E91359">
          <w:rPr>
            <w:rFonts w:eastAsia="Times New Roman"/>
            <w:szCs w:val="24"/>
            <w:lang w:eastAsia="en-US"/>
          </w:rPr>
          <w:br/>
          <w:t>ΚΑΚΛΑΜΑΝΗΣ Ν. , σελ.</w:t>
        </w:r>
        <w:r w:rsidRPr="00E91359">
          <w:rPr>
            <w:rFonts w:eastAsia="Times New Roman"/>
            <w:szCs w:val="24"/>
            <w:lang w:eastAsia="en-US"/>
          </w:rPr>
          <w:br/>
          <w:t>ΚΑΜΜΕΝΟΣ Δ. , σελ.</w:t>
        </w:r>
        <w:r w:rsidRPr="00E91359">
          <w:rPr>
            <w:rFonts w:eastAsia="Times New Roman"/>
            <w:szCs w:val="24"/>
            <w:lang w:eastAsia="en-US"/>
          </w:rPr>
          <w:br/>
          <w:t>ΚΕΡΑΜΕΩΣ Ν. , σελ.</w:t>
        </w:r>
        <w:r w:rsidRPr="00E91359">
          <w:rPr>
            <w:rFonts w:eastAsia="Times New Roman"/>
            <w:szCs w:val="24"/>
            <w:lang w:eastAsia="en-US"/>
          </w:rPr>
          <w:br/>
          <w:t>ΚΙΚΙΛΙΑΣ Β. , σελ.</w:t>
        </w:r>
        <w:r w:rsidRPr="00E91359">
          <w:rPr>
            <w:rFonts w:eastAsia="Times New Roman"/>
            <w:szCs w:val="24"/>
            <w:lang w:eastAsia="en-US"/>
          </w:rPr>
          <w:br/>
          <w:t>ΚΟΝΤΟΝΗΣ Χ. , σελ.</w:t>
        </w:r>
        <w:r w:rsidRPr="00E91359">
          <w:rPr>
            <w:rFonts w:eastAsia="Times New Roman"/>
            <w:szCs w:val="24"/>
            <w:lang w:eastAsia="en-US"/>
          </w:rPr>
          <w:br/>
          <w:t>ΚΟΥΡΑΚΗΣ Α. , σελ.</w:t>
        </w:r>
        <w:r w:rsidRPr="00E91359">
          <w:rPr>
            <w:rFonts w:eastAsia="Times New Roman"/>
            <w:szCs w:val="24"/>
            <w:lang w:eastAsia="en-US"/>
          </w:rPr>
          <w:br/>
          <w:t>ΚΡΕΜΑΣΤΙΝΟΣ Δ. , σελ.</w:t>
        </w:r>
        <w:r w:rsidRPr="00E91359">
          <w:rPr>
            <w:rFonts w:eastAsia="Times New Roman"/>
            <w:szCs w:val="24"/>
            <w:lang w:eastAsia="en-US"/>
          </w:rPr>
          <w:br/>
          <w:t>ΚΩΝΣΤΑΝΤΟΠΟΥΛΟΣ Δ. , σελ.</w:t>
        </w:r>
        <w:r w:rsidRPr="00E91359">
          <w:rPr>
            <w:rFonts w:eastAsia="Times New Roman"/>
            <w:szCs w:val="24"/>
            <w:lang w:eastAsia="en-US"/>
          </w:rPr>
          <w:br/>
          <w:t>ΛΑΜΠΡΟΥΛΗΣ Γ. , σελ.</w:t>
        </w:r>
        <w:r w:rsidRPr="00E91359">
          <w:rPr>
            <w:rFonts w:eastAsia="Times New Roman"/>
            <w:szCs w:val="24"/>
            <w:lang w:eastAsia="en-US"/>
          </w:rPr>
          <w:br/>
          <w:t>ΛΕΒΕΝΤΗΣ Β. , σελ.</w:t>
        </w:r>
        <w:r w:rsidRPr="00E91359">
          <w:rPr>
            <w:rFonts w:eastAsia="Times New Roman"/>
            <w:szCs w:val="24"/>
            <w:lang w:eastAsia="en-US"/>
          </w:rPr>
          <w:br/>
          <w:t>ΛΟΒΕΡΔΟΣ Α. , σελ.</w:t>
        </w:r>
        <w:r w:rsidRPr="00E91359">
          <w:rPr>
            <w:rFonts w:eastAsia="Times New Roman"/>
            <w:szCs w:val="24"/>
            <w:lang w:eastAsia="en-US"/>
          </w:rPr>
          <w:br/>
          <w:t>ΛΥΚΟΥΔΗΣ Σ. , σελ.</w:t>
        </w:r>
        <w:r w:rsidRPr="00E91359">
          <w:rPr>
            <w:rFonts w:eastAsia="Times New Roman"/>
            <w:szCs w:val="24"/>
            <w:lang w:eastAsia="en-US"/>
          </w:rPr>
          <w:br/>
          <w:t>ΜΑΝΤΑΣ Χ. , σελ.</w:t>
        </w:r>
        <w:r w:rsidRPr="00E91359">
          <w:rPr>
            <w:rFonts w:eastAsia="Times New Roman"/>
            <w:szCs w:val="24"/>
            <w:lang w:eastAsia="en-US"/>
          </w:rPr>
          <w:br/>
          <w:t>ΜΑΥΡΩΤΑΣ Γ. , σελ.</w:t>
        </w:r>
        <w:r w:rsidRPr="00E91359">
          <w:rPr>
            <w:rFonts w:eastAsia="Times New Roman"/>
            <w:szCs w:val="24"/>
            <w:lang w:eastAsia="en-US"/>
          </w:rPr>
          <w:br/>
          <w:t>ΜΗΤΣΟΤΑΚΗΣ Κ. , σελ.</w:t>
        </w:r>
        <w:r w:rsidRPr="00E91359">
          <w:rPr>
            <w:rFonts w:eastAsia="Times New Roman"/>
            <w:szCs w:val="24"/>
            <w:lang w:eastAsia="en-US"/>
          </w:rPr>
          <w:br/>
          <w:t>ΠΑΠΠΑΣ Χ. , σελ.</w:t>
        </w:r>
        <w:r w:rsidRPr="00E91359">
          <w:rPr>
            <w:rFonts w:eastAsia="Times New Roman"/>
            <w:szCs w:val="24"/>
            <w:lang w:eastAsia="en-US"/>
          </w:rPr>
          <w:br/>
          <w:t>ΤΖΟΥΦΗ Μ. , σελ.</w:t>
        </w:r>
        <w:r w:rsidRPr="00E91359">
          <w:rPr>
            <w:rFonts w:eastAsia="Times New Roman"/>
            <w:szCs w:val="24"/>
            <w:lang w:eastAsia="en-US"/>
          </w:rPr>
          <w:br/>
          <w:t>ΦΩΤΗΛΑΣ Ι. , σελ.</w:t>
        </w:r>
        <w:r w:rsidRPr="00E91359">
          <w:rPr>
            <w:rFonts w:eastAsia="Times New Roman"/>
            <w:szCs w:val="24"/>
            <w:lang w:eastAsia="en-US"/>
          </w:rPr>
          <w:br/>
          <w:t>ΧΡΙΣΤΟΔΟΥΛΟΠΟΥΛΟΥ Α. , σελ.</w:t>
        </w:r>
        <w:r w:rsidRPr="00E91359">
          <w:rPr>
            <w:rFonts w:eastAsia="Times New Roman"/>
            <w:szCs w:val="24"/>
            <w:lang w:eastAsia="en-US"/>
          </w:rPr>
          <w:br/>
          <w:t>ΧΡΙΣΤΟΦΙΛΟΠΟΥΛΟΥ Π. , σελ.</w:t>
        </w:r>
        <w:r w:rsidRPr="00E91359">
          <w:rPr>
            <w:rFonts w:eastAsia="Times New Roman"/>
            <w:szCs w:val="24"/>
            <w:lang w:eastAsia="en-US"/>
          </w:rPr>
          <w:br/>
          <w:t>ΨΑΡΙΑΝΟΣ Γ. , σελ.</w:t>
        </w:r>
        <w:r w:rsidRPr="00E91359">
          <w:rPr>
            <w:rFonts w:eastAsia="Times New Roman"/>
            <w:szCs w:val="24"/>
            <w:lang w:eastAsia="en-US"/>
          </w:rPr>
          <w:br/>
        </w:r>
      </w:ins>
    </w:p>
    <w:p w14:paraId="2E2A33DA" w14:textId="22529B76" w:rsidR="00E91359" w:rsidRDefault="00E91359" w:rsidP="00E91359">
      <w:pPr>
        <w:spacing w:after="0" w:line="600" w:lineRule="auto"/>
        <w:ind w:firstLine="720"/>
        <w:jc w:val="both"/>
        <w:rPr>
          <w:ins w:id="34" w:author="Φλούδα Χριστίνα" w:date="2017-08-04T13:54:00Z"/>
          <w:rFonts w:eastAsia="Times New Roman"/>
          <w:szCs w:val="24"/>
        </w:rPr>
        <w:pPrChange w:id="35" w:author="Φλούδα Χριστίνα" w:date="2017-08-04T13:54:00Z">
          <w:pPr>
            <w:spacing w:after="0" w:line="600" w:lineRule="auto"/>
            <w:ind w:firstLine="720"/>
            <w:jc w:val="center"/>
          </w:pPr>
        </w:pPrChange>
      </w:pPr>
      <w:ins w:id="36" w:author="Φλούδα Χριστίνα" w:date="2017-08-04T13:54:00Z">
        <w:r w:rsidRPr="00E91359">
          <w:rPr>
            <w:rFonts w:eastAsia="Times New Roman"/>
            <w:szCs w:val="24"/>
            <w:lang w:eastAsia="en-US"/>
          </w:rPr>
          <w:t>Β. Επί του Κανονισμού:</w:t>
        </w:r>
        <w:r w:rsidRPr="00E91359">
          <w:rPr>
            <w:rFonts w:eastAsia="Times New Roman"/>
            <w:szCs w:val="24"/>
            <w:lang w:eastAsia="en-US"/>
          </w:rPr>
          <w:br/>
          <w:t>ΛΑΜΠΡΟΥΛΗΣ Γ. , σελ.</w:t>
        </w:r>
        <w:r w:rsidRPr="00E91359">
          <w:rPr>
            <w:rFonts w:eastAsia="Times New Roman"/>
            <w:szCs w:val="24"/>
            <w:lang w:eastAsia="en-US"/>
          </w:rPr>
          <w:br/>
          <w:t>ΛΥΚΟΥΔΗΣ Σ. , σελ.</w:t>
        </w:r>
        <w:r w:rsidRPr="00E91359">
          <w:rPr>
            <w:rFonts w:eastAsia="Times New Roman"/>
            <w:szCs w:val="24"/>
            <w:lang w:eastAsia="en-US"/>
          </w:rPr>
          <w:br/>
        </w:r>
        <w:r w:rsidRPr="00E91359">
          <w:rPr>
            <w:rFonts w:eastAsia="Times New Roman"/>
            <w:szCs w:val="24"/>
            <w:lang w:eastAsia="en-US"/>
          </w:rPr>
          <w:br/>
          <w:t>Γ. Επί του σχεδίου νόμου του Υπουργείου Παιδείας,  Έρευνας και Θρησκευμάτων:</w:t>
        </w:r>
        <w:r w:rsidRPr="00E91359">
          <w:rPr>
            <w:rFonts w:eastAsia="Times New Roman"/>
            <w:szCs w:val="24"/>
            <w:lang w:eastAsia="en-US"/>
          </w:rPr>
          <w:br/>
          <w:t>ΑΚΡΙΩΤΗΣ Γ. , σελ.</w:t>
        </w:r>
        <w:r w:rsidRPr="00E91359">
          <w:rPr>
            <w:rFonts w:eastAsia="Times New Roman"/>
            <w:szCs w:val="24"/>
            <w:lang w:eastAsia="en-US"/>
          </w:rPr>
          <w:br/>
          <w:t>ΑΝΑΓΝΩΣΤΟΠΟΥΛΟΥ Α. , σελ.</w:t>
        </w:r>
        <w:r w:rsidRPr="00E91359">
          <w:rPr>
            <w:rFonts w:eastAsia="Times New Roman"/>
            <w:szCs w:val="24"/>
            <w:lang w:eastAsia="en-US"/>
          </w:rPr>
          <w:br/>
          <w:t>ΑΝΑΣΤΑΣΙΑΔΗΣ Σ. , σελ.</w:t>
        </w:r>
        <w:r w:rsidRPr="00E91359">
          <w:rPr>
            <w:rFonts w:eastAsia="Times New Roman"/>
            <w:szCs w:val="24"/>
            <w:lang w:eastAsia="en-US"/>
          </w:rPr>
          <w:br/>
          <w:t>ΒΑΚΗ Φ. , σελ.</w:t>
        </w:r>
        <w:r w:rsidRPr="00E91359">
          <w:rPr>
            <w:rFonts w:eastAsia="Times New Roman"/>
            <w:szCs w:val="24"/>
            <w:lang w:eastAsia="en-US"/>
          </w:rPr>
          <w:br/>
          <w:t>ΒΑΡΒΙΤΣΙΩΤΗΣ Μ. , σελ.</w:t>
        </w:r>
        <w:r w:rsidRPr="00E91359">
          <w:rPr>
            <w:rFonts w:eastAsia="Times New Roman"/>
            <w:szCs w:val="24"/>
            <w:lang w:eastAsia="en-US"/>
          </w:rPr>
          <w:br/>
          <w:t>ΒΕΡΝΑΡΔΑΚΗΣ Χ. , σελ.</w:t>
        </w:r>
        <w:r w:rsidRPr="00E91359">
          <w:rPr>
            <w:rFonts w:eastAsia="Times New Roman"/>
            <w:szCs w:val="24"/>
            <w:lang w:eastAsia="en-US"/>
          </w:rPr>
          <w:br/>
          <w:t>ΓΑΒΡΟΓΛΟΥ Κ. , σελ.</w:t>
        </w:r>
        <w:r w:rsidRPr="00E91359">
          <w:rPr>
            <w:rFonts w:eastAsia="Times New Roman"/>
            <w:szCs w:val="24"/>
            <w:lang w:eastAsia="en-US"/>
          </w:rPr>
          <w:br/>
          <w:t>ΓΕΝΝΗΜΑΤΑ Φ. , σελ.</w:t>
        </w:r>
        <w:r w:rsidRPr="00E91359">
          <w:rPr>
            <w:rFonts w:eastAsia="Times New Roman"/>
            <w:szCs w:val="24"/>
            <w:lang w:eastAsia="en-US"/>
          </w:rPr>
          <w:br/>
          <w:t>ΓΕΡΜΕΝΗΣ Γ. , σελ.</w:t>
        </w:r>
        <w:r w:rsidRPr="00E91359">
          <w:rPr>
            <w:rFonts w:eastAsia="Times New Roman"/>
            <w:szCs w:val="24"/>
            <w:lang w:eastAsia="en-US"/>
          </w:rPr>
          <w:br/>
          <w:t>ΓΡΕΓΟΣ Α. , σελ.</w:t>
        </w:r>
        <w:r w:rsidRPr="00E91359">
          <w:rPr>
            <w:rFonts w:eastAsia="Times New Roman"/>
            <w:szCs w:val="24"/>
            <w:lang w:eastAsia="en-US"/>
          </w:rPr>
          <w:br/>
          <w:t>ΔΑΒΑΚΗΣ Α. , σελ.</w:t>
        </w:r>
        <w:r w:rsidRPr="00E91359">
          <w:rPr>
            <w:rFonts w:eastAsia="Times New Roman"/>
            <w:szCs w:val="24"/>
            <w:lang w:eastAsia="en-US"/>
          </w:rPr>
          <w:br/>
          <w:t>ΔΑΝΕΛΛΗΣ Σ. , σελ.</w:t>
        </w:r>
        <w:r w:rsidRPr="00E91359">
          <w:rPr>
            <w:rFonts w:eastAsia="Times New Roman"/>
            <w:szCs w:val="24"/>
            <w:lang w:eastAsia="en-US"/>
          </w:rPr>
          <w:br/>
          <w:t>ΔΕΛΗΣ Ι. , σελ.</w:t>
        </w:r>
        <w:r w:rsidRPr="00E91359">
          <w:rPr>
            <w:rFonts w:eastAsia="Times New Roman"/>
            <w:szCs w:val="24"/>
            <w:lang w:eastAsia="en-US"/>
          </w:rPr>
          <w:br/>
          <w:t>ΔΗΜΗΤΡΙΑΔΗΣ Δ. , σελ.</w:t>
        </w:r>
        <w:r w:rsidRPr="00E91359">
          <w:rPr>
            <w:rFonts w:eastAsia="Times New Roman"/>
            <w:szCs w:val="24"/>
            <w:lang w:eastAsia="en-US"/>
          </w:rPr>
          <w:br/>
          <w:t>ΔΡΙΤΣΑΣ Θ. , σελ.</w:t>
        </w:r>
        <w:r w:rsidRPr="00E91359">
          <w:rPr>
            <w:rFonts w:eastAsia="Times New Roman"/>
            <w:szCs w:val="24"/>
            <w:lang w:eastAsia="en-US"/>
          </w:rPr>
          <w:br/>
          <w:t>ΕΜΜΑΝΟΥΗΛΙΔΗΣ Δ. , σελ.</w:t>
        </w:r>
        <w:r w:rsidRPr="00E91359">
          <w:rPr>
            <w:rFonts w:eastAsia="Times New Roman"/>
            <w:szCs w:val="24"/>
            <w:lang w:eastAsia="en-US"/>
          </w:rPr>
          <w:br/>
          <w:t>ΖΕΪΜΠΕΚ Χ. , σελ.</w:t>
        </w:r>
        <w:r w:rsidRPr="00E91359">
          <w:rPr>
            <w:rFonts w:eastAsia="Times New Roman"/>
            <w:szCs w:val="24"/>
            <w:lang w:eastAsia="en-US"/>
          </w:rPr>
          <w:br/>
          <w:t>ΖΟΥΡΑΡΗΣ Κ. , σελ.</w:t>
        </w:r>
        <w:r w:rsidRPr="00E91359">
          <w:rPr>
            <w:rFonts w:eastAsia="Times New Roman"/>
            <w:szCs w:val="24"/>
            <w:lang w:eastAsia="en-US"/>
          </w:rPr>
          <w:br/>
          <w:t>ΗΛΙΟΠΟΥΛΟΣ Π. , σελ.</w:t>
        </w:r>
        <w:r w:rsidRPr="00E91359">
          <w:rPr>
            <w:rFonts w:eastAsia="Times New Roman"/>
            <w:szCs w:val="24"/>
            <w:lang w:eastAsia="en-US"/>
          </w:rPr>
          <w:br/>
          <w:t>ΘΕΛΕΡΙΤΗ Μ. , σελ.</w:t>
        </w:r>
        <w:r w:rsidRPr="00E91359">
          <w:rPr>
            <w:rFonts w:eastAsia="Times New Roman"/>
            <w:szCs w:val="24"/>
            <w:lang w:eastAsia="en-US"/>
          </w:rPr>
          <w:br/>
          <w:t>ΘΕΟΔΩΡΑΚΗΣ Σ. , σελ.</w:t>
        </w:r>
        <w:r w:rsidRPr="00E91359">
          <w:rPr>
            <w:rFonts w:eastAsia="Times New Roman"/>
            <w:szCs w:val="24"/>
            <w:lang w:eastAsia="en-US"/>
          </w:rPr>
          <w:br/>
          <w:t>ΘΕΟΧΑΡΗΣ Θ. , σελ.</w:t>
        </w:r>
        <w:r w:rsidRPr="00E91359">
          <w:rPr>
            <w:rFonts w:eastAsia="Times New Roman"/>
            <w:szCs w:val="24"/>
            <w:lang w:eastAsia="en-US"/>
          </w:rPr>
          <w:br/>
          <w:t>ΘΕΟΧΑΡΟΠΟΥΛΟΣ Α. , σελ.</w:t>
        </w:r>
        <w:r w:rsidRPr="00E91359">
          <w:rPr>
            <w:rFonts w:eastAsia="Times New Roman"/>
            <w:szCs w:val="24"/>
            <w:lang w:eastAsia="en-US"/>
          </w:rPr>
          <w:br/>
          <w:t>ΘΗΒΑΙΟΣ Ν. , σελ.</w:t>
        </w:r>
        <w:r w:rsidRPr="00E91359">
          <w:rPr>
            <w:rFonts w:eastAsia="Times New Roman"/>
            <w:szCs w:val="24"/>
            <w:lang w:eastAsia="en-US"/>
          </w:rPr>
          <w:br/>
          <w:t>ΚΑΡΑ ΓΙΟΥΣΟΥΦ Α. , σελ.</w:t>
        </w:r>
        <w:r w:rsidRPr="00E91359">
          <w:rPr>
            <w:rFonts w:eastAsia="Times New Roman"/>
            <w:szCs w:val="24"/>
            <w:lang w:eastAsia="en-US"/>
          </w:rPr>
          <w:br/>
          <w:t>ΚΑΡΑΜΑΝΛΗ  Ά. , σελ.</w:t>
        </w:r>
        <w:r w:rsidRPr="00E91359">
          <w:rPr>
            <w:rFonts w:eastAsia="Times New Roman"/>
            <w:szCs w:val="24"/>
            <w:lang w:eastAsia="en-US"/>
          </w:rPr>
          <w:br/>
          <w:t>ΚΑΤΣΑΒΡΙΑ - ΣΙΩΡΟΠΟΥΛΟΥ Χ. , σελ.</w:t>
        </w:r>
        <w:r w:rsidRPr="00E91359">
          <w:rPr>
            <w:rFonts w:eastAsia="Times New Roman"/>
            <w:szCs w:val="24"/>
            <w:lang w:eastAsia="en-US"/>
          </w:rPr>
          <w:br/>
          <w:t>ΚΕΡΑΜΕΩΣ Ν. , σελ.</w:t>
        </w:r>
        <w:r w:rsidRPr="00E91359">
          <w:rPr>
            <w:rFonts w:eastAsia="Times New Roman"/>
            <w:szCs w:val="24"/>
            <w:lang w:eastAsia="en-US"/>
          </w:rPr>
          <w:br/>
          <w:t>ΚΕΦΑΛΙΔΟΥ Χ. , σελ.</w:t>
        </w:r>
        <w:r w:rsidRPr="00E91359">
          <w:rPr>
            <w:rFonts w:eastAsia="Times New Roman"/>
            <w:szCs w:val="24"/>
            <w:lang w:eastAsia="en-US"/>
          </w:rPr>
          <w:br/>
          <w:t>ΚΟΝΤΟΝΗΣ Χ. , σελ.</w:t>
        </w:r>
        <w:r w:rsidRPr="00E91359">
          <w:rPr>
            <w:rFonts w:eastAsia="Times New Roman"/>
            <w:szCs w:val="24"/>
            <w:lang w:eastAsia="en-US"/>
          </w:rPr>
          <w:br/>
          <w:t>ΚΟΥΚΟΥΤΣΗΣ Δ. , σελ.</w:t>
        </w:r>
        <w:r w:rsidRPr="00E91359">
          <w:rPr>
            <w:rFonts w:eastAsia="Times New Roman"/>
            <w:szCs w:val="24"/>
            <w:lang w:eastAsia="en-US"/>
          </w:rPr>
          <w:br/>
          <w:t>ΚΟΥΡΑΚΗΣ Α. , σελ.</w:t>
        </w:r>
        <w:r w:rsidRPr="00E91359">
          <w:rPr>
            <w:rFonts w:eastAsia="Times New Roman"/>
            <w:szCs w:val="24"/>
            <w:lang w:eastAsia="en-US"/>
          </w:rPr>
          <w:br/>
          <w:t>ΚΟΥΤΣΟΥΜΠΑΣ Δ. , σελ.</w:t>
        </w:r>
        <w:r w:rsidRPr="00E91359">
          <w:rPr>
            <w:rFonts w:eastAsia="Times New Roman"/>
            <w:szCs w:val="24"/>
            <w:lang w:eastAsia="en-US"/>
          </w:rPr>
          <w:br/>
          <w:t>ΚΡΕΜΑΣΤΙΝΟΣ Δ. , σελ.</w:t>
        </w:r>
        <w:r w:rsidRPr="00E91359">
          <w:rPr>
            <w:rFonts w:eastAsia="Times New Roman"/>
            <w:szCs w:val="24"/>
            <w:lang w:eastAsia="en-US"/>
          </w:rPr>
          <w:br/>
          <w:t>ΚΩΝΣΤΑΝΤΙΝΕΑΣ Π. , σελ.</w:t>
        </w:r>
        <w:r w:rsidRPr="00E91359">
          <w:rPr>
            <w:rFonts w:eastAsia="Times New Roman"/>
            <w:szCs w:val="24"/>
            <w:lang w:eastAsia="en-US"/>
          </w:rPr>
          <w:br/>
          <w:t>ΚΩΝΣΤΑΝΤΟΠΟΥΛΟΣ Δ. , σελ.</w:t>
        </w:r>
        <w:r w:rsidRPr="00E91359">
          <w:rPr>
            <w:rFonts w:eastAsia="Times New Roman"/>
            <w:szCs w:val="24"/>
            <w:lang w:eastAsia="en-US"/>
          </w:rPr>
          <w:br/>
          <w:t>ΛΕΒΕΝΤΗΣ Β. , σελ.</w:t>
        </w:r>
        <w:r w:rsidRPr="00E91359">
          <w:rPr>
            <w:rFonts w:eastAsia="Times New Roman"/>
            <w:szCs w:val="24"/>
            <w:lang w:eastAsia="en-US"/>
          </w:rPr>
          <w:br/>
          <w:t>ΛΟΒΕΡΔΟΣ Α. , σελ.</w:t>
        </w:r>
        <w:r w:rsidRPr="00E91359">
          <w:rPr>
            <w:rFonts w:eastAsia="Times New Roman"/>
            <w:szCs w:val="24"/>
            <w:lang w:eastAsia="en-US"/>
          </w:rPr>
          <w:br/>
          <w:t>ΜΑΝΙΑΤΗΣ Ι. , σελ.</w:t>
        </w:r>
        <w:r w:rsidRPr="00E91359">
          <w:rPr>
            <w:rFonts w:eastAsia="Times New Roman"/>
            <w:szCs w:val="24"/>
            <w:lang w:eastAsia="en-US"/>
          </w:rPr>
          <w:br/>
          <w:t>ΜΑΝΤΑΣ Χ. , σελ.</w:t>
        </w:r>
        <w:r w:rsidRPr="00E91359">
          <w:rPr>
            <w:rFonts w:eastAsia="Times New Roman"/>
            <w:szCs w:val="24"/>
            <w:lang w:eastAsia="en-US"/>
          </w:rPr>
          <w:br/>
          <w:t>ΜΑΥΡΩΤΑΣ Γ. , σελ.</w:t>
        </w:r>
        <w:r w:rsidRPr="00E91359">
          <w:rPr>
            <w:rFonts w:eastAsia="Times New Roman"/>
            <w:szCs w:val="24"/>
            <w:lang w:eastAsia="en-US"/>
          </w:rPr>
          <w:br/>
          <w:t>ΜΗΤΑΦΙΔΗΣ Τ. , σελ.</w:t>
        </w:r>
        <w:r w:rsidRPr="00E91359">
          <w:rPr>
            <w:rFonts w:eastAsia="Times New Roman"/>
            <w:szCs w:val="24"/>
            <w:lang w:eastAsia="en-US"/>
          </w:rPr>
          <w:br/>
          <w:t>ΜΗΤΣΟΤΑΚΗΣ Κ. , σελ.</w:t>
        </w:r>
        <w:r w:rsidRPr="00E91359">
          <w:rPr>
            <w:rFonts w:eastAsia="Times New Roman"/>
            <w:szCs w:val="24"/>
            <w:lang w:eastAsia="en-US"/>
          </w:rPr>
          <w:br/>
          <w:t>ΜΟΥΜΟΥΛΙΔΗΣ Θ. , σελ.</w:t>
        </w:r>
        <w:r w:rsidRPr="00E91359">
          <w:rPr>
            <w:rFonts w:eastAsia="Times New Roman"/>
            <w:szCs w:val="24"/>
            <w:lang w:eastAsia="en-US"/>
          </w:rPr>
          <w:br/>
          <w:t>ΜΠΑΛΤΑΣ Α. , σελ.</w:t>
        </w:r>
        <w:r w:rsidRPr="00E91359">
          <w:rPr>
            <w:rFonts w:eastAsia="Times New Roman"/>
            <w:szCs w:val="24"/>
            <w:lang w:eastAsia="en-US"/>
          </w:rPr>
          <w:br/>
          <w:t>ΜΠΑΞΕΒΑΝΑΚΗΣ Δ. , σελ.</w:t>
        </w:r>
        <w:r w:rsidRPr="00E91359">
          <w:rPr>
            <w:rFonts w:eastAsia="Times New Roman"/>
            <w:szCs w:val="24"/>
            <w:lang w:eastAsia="en-US"/>
          </w:rPr>
          <w:br/>
          <w:t>ΜΠΑΡΓΙΩΤΑΣ Κ. , σελ.</w:t>
        </w:r>
        <w:r w:rsidRPr="00E91359">
          <w:rPr>
            <w:rFonts w:eastAsia="Times New Roman"/>
            <w:szCs w:val="24"/>
            <w:lang w:eastAsia="en-US"/>
          </w:rPr>
          <w:br/>
          <w:t>ΞΥΔΑΚΗΣ Ν. , σελ.</w:t>
        </w:r>
        <w:r w:rsidRPr="00E91359">
          <w:rPr>
            <w:rFonts w:eastAsia="Times New Roman"/>
            <w:szCs w:val="24"/>
            <w:lang w:eastAsia="en-US"/>
          </w:rPr>
          <w:br/>
          <w:t>ΟΥΡΣΟΥΖΙΔΗΣ Γ. , σελ.</w:t>
        </w:r>
        <w:r w:rsidRPr="00E91359">
          <w:rPr>
            <w:rFonts w:eastAsia="Times New Roman"/>
            <w:szCs w:val="24"/>
            <w:lang w:eastAsia="en-US"/>
          </w:rPr>
          <w:br/>
          <w:t>ΠΑΝΑΓΙΩΤΑΡΟΣ Η. , σελ.</w:t>
        </w:r>
        <w:r w:rsidRPr="00E91359">
          <w:rPr>
            <w:rFonts w:eastAsia="Times New Roman"/>
            <w:szCs w:val="24"/>
            <w:lang w:eastAsia="en-US"/>
          </w:rPr>
          <w:br/>
          <w:t>ΠΑΠΑΧΡΙΣΤΟΠΟΥΛΟΣ Α. , σελ.</w:t>
        </w:r>
        <w:r w:rsidRPr="00E91359">
          <w:rPr>
            <w:rFonts w:eastAsia="Times New Roman"/>
            <w:szCs w:val="24"/>
            <w:lang w:eastAsia="en-US"/>
          </w:rPr>
          <w:br/>
          <w:t>ΠΑΠΠΑΣ Χ. , σελ.</w:t>
        </w:r>
        <w:r w:rsidRPr="00E91359">
          <w:rPr>
            <w:rFonts w:eastAsia="Times New Roman"/>
            <w:szCs w:val="24"/>
            <w:lang w:eastAsia="en-US"/>
          </w:rPr>
          <w:br/>
          <w:t>ΠΑΡΑΣΚΕΥΟΠΟΥΛΟΣ Ν. , σελ.</w:t>
        </w:r>
        <w:r w:rsidRPr="00E91359">
          <w:rPr>
            <w:rFonts w:eastAsia="Times New Roman"/>
            <w:szCs w:val="24"/>
            <w:lang w:eastAsia="en-US"/>
          </w:rPr>
          <w:br/>
          <w:t>ΠΑΦΙΛΗΣ Α. , σελ.</w:t>
        </w:r>
        <w:r w:rsidRPr="00E91359">
          <w:rPr>
            <w:rFonts w:eastAsia="Times New Roman"/>
            <w:szCs w:val="24"/>
            <w:lang w:eastAsia="en-US"/>
          </w:rPr>
          <w:br/>
          <w:t>ΡΙΖΟΥΛΗΣ Α. , σελ.</w:t>
        </w:r>
        <w:r w:rsidRPr="00E91359">
          <w:rPr>
            <w:rFonts w:eastAsia="Times New Roman"/>
            <w:szCs w:val="24"/>
            <w:lang w:eastAsia="en-US"/>
          </w:rPr>
          <w:br/>
          <w:t>ΣΕΒΑΣΤΑΚΗΣ Δ. , σελ.</w:t>
        </w:r>
        <w:r w:rsidRPr="00E91359">
          <w:rPr>
            <w:rFonts w:eastAsia="Times New Roman"/>
            <w:szCs w:val="24"/>
            <w:lang w:eastAsia="en-US"/>
          </w:rPr>
          <w:br/>
          <w:t>ΣΠΙΡΤΖΗΣ Χ. , σελ.</w:t>
        </w:r>
        <w:r w:rsidRPr="00E91359">
          <w:rPr>
            <w:rFonts w:eastAsia="Times New Roman"/>
            <w:szCs w:val="24"/>
            <w:lang w:eastAsia="en-US"/>
          </w:rPr>
          <w:br/>
          <w:t>ΣΤΑΜΠΟΥΛΗ Α. , σελ.</w:t>
        </w:r>
        <w:r w:rsidRPr="00E91359">
          <w:rPr>
            <w:rFonts w:eastAsia="Times New Roman"/>
            <w:szCs w:val="24"/>
            <w:lang w:eastAsia="en-US"/>
          </w:rPr>
          <w:br/>
          <w:t>ΤΖΑΒΑΡΑΣ Κ. , σελ.</w:t>
        </w:r>
        <w:r w:rsidRPr="00E91359">
          <w:rPr>
            <w:rFonts w:eastAsia="Times New Roman"/>
            <w:szCs w:val="24"/>
            <w:lang w:eastAsia="en-US"/>
          </w:rPr>
          <w:br/>
          <w:t>ΤΖΟΥΦΗ Μ. , σελ.</w:t>
        </w:r>
        <w:r w:rsidRPr="00E91359">
          <w:rPr>
            <w:rFonts w:eastAsia="Times New Roman"/>
            <w:szCs w:val="24"/>
            <w:lang w:eastAsia="en-US"/>
          </w:rPr>
          <w:br/>
          <w:t>ΤΡΙΑΝΤΑΦΥΛΛΟΥ Μ. , σελ.</w:t>
        </w:r>
        <w:r w:rsidRPr="00E91359">
          <w:rPr>
            <w:rFonts w:eastAsia="Times New Roman"/>
            <w:szCs w:val="24"/>
            <w:lang w:eastAsia="en-US"/>
          </w:rPr>
          <w:br/>
          <w:t>ΤΣΑΚΑΛΩΤΟΣ Ε. , σελ.</w:t>
        </w:r>
        <w:r w:rsidRPr="00E91359">
          <w:rPr>
            <w:rFonts w:eastAsia="Times New Roman"/>
            <w:szCs w:val="24"/>
            <w:lang w:eastAsia="en-US"/>
          </w:rPr>
          <w:br/>
          <w:t>ΤΣΙΠΡΑΣ Α. , σελ.</w:t>
        </w:r>
        <w:r w:rsidRPr="00E91359">
          <w:rPr>
            <w:rFonts w:eastAsia="Times New Roman"/>
            <w:szCs w:val="24"/>
            <w:lang w:eastAsia="en-US"/>
          </w:rPr>
          <w:br/>
          <w:t>ΦΙΛΗΣ Ν. , σελ.</w:t>
        </w:r>
        <w:r w:rsidRPr="00E91359">
          <w:rPr>
            <w:rFonts w:eastAsia="Times New Roman"/>
            <w:szCs w:val="24"/>
            <w:lang w:eastAsia="en-US"/>
          </w:rPr>
          <w:br/>
          <w:t>ΦΩΤΗΛΑΣ Ι. , σελ.</w:t>
        </w:r>
        <w:r w:rsidRPr="00E91359">
          <w:rPr>
            <w:rFonts w:eastAsia="Times New Roman"/>
            <w:szCs w:val="24"/>
            <w:lang w:eastAsia="en-US"/>
          </w:rPr>
          <w:br/>
          <w:t>ΧΡΙΣΤΟΦΙΛΟΠΟΥΛΟΥ Π. , σελ.</w:t>
        </w:r>
        <w:r w:rsidRPr="00E91359">
          <w:rPr>
            <w:rFonts w:eastAsia="Times New Roman"/>
            <w:szCs w:val="24"/>
            <w:lang w:eastAsia="en-US"/>
          </w:rPr>
          <w:br/>
        </w:r>
        <w:r w:rsidRPr="00E91359">
          <w:rPr>
            <w:rFonts w:eastAsia="Times New Roman"/>
            <w:szCs w:val="24"/>
            <w:lang w:eastAsia="en-US"/>
          </w:rPr>
          <w:br/>
          <w:t>ΠΑΡΕΜΒΑΣΕΙΣ:</w:t>
        </w:r>
        <w:r w:rsidRPr="00E91359">
          <w:rPr>
            <w:rFonts w:eastAsia="Times New Roman"/>
            <w:szCs w:val="24"/>
            <w:lang w:eastAsia="en-US"/>
          </w:rPr>
          <w:br/>
          <w:t>ΒΕΡΝΑΡΔΑΚΗΣ Χ. , σελ.</w:t>
        </w:r>
        <w:r w:rsidRPr="00E91359">
          <w:rPr>
            <w:rFonts w:eastAsia="Times New Roman"/>
            <w:szCs w:val="24"/>
            <w:lang w:eastAsia="en-US"/>
          </w:rPr>
          <w:br/>
          <w:t>ΒΟΥΛΤΕΨΗ Σ. , σελ.</w:t>
        </w:r>
        <w:r w:rsidRPr="00E91359">
          <w:rPr>
            <w:rFonts w:eastAsia="Times New Roman"/>
            <w:szCs w:val="24"/>
            <w:lang w:eastAsia="en-US"/>
          </w:rPr>
          <w:br/>
          <w:t>ΔΟΥΖΙΝΑΣ Κ. , σελ.</w:t>
        </w:r>
        <w:r w:rsidRPr="00E91359">
          <w:rPr>
            <w:rFonts w:eastAsia="Times New Roman"/>
            <w:szCs w:val="24"/>
            <w:lang w:eastAsia="en-US"/>
          </w:rPr>
          <w:br/>
          <w:t>ΚΕΡΑΜΕΩΣ Ν. , σελ.</w:t>
        </w:r>
        <w:r w:rsidRPr="00E91359">
          <w:rPr>
            <w:rFonts w:eastAsia="Times New Roman"/>
            <w:szCs w:val="24"/>
            <w:lang w:eastAsia="en-US"/>
          </w:rPr>
          <w:br/>
          <w:t>ΚΕΦΑΛΙΔΟΥ Χ. , σελ.</w:t>
        </w:r>
        <w:r w:rsidRPr="00E91359">
          <w:rPr>
            <w:rFonts w:eastAsia="Times New Roman"/>
            <w:szCs w:val="24"/>
            <w:lang w:eastAsia="en-US"/>
          </w:rPr>
          <w:br/>
          <w:t>ΜΑΝΙΑΤΗΣ Ι. , σελ.</w:t>
        </w:r>
        <w:r w:rsidRPr="00E91359">
          <w:rPr>
            <w:rFonts w:eastAsia="Times New Roman"/>
            <w:szCs w:val="24"/>
            <w:lang w:eastAsia="en-US"/>
          </w:rPr>
          <w:br/>
          <w:t>ΜΑΥΡΩΤΑΣ Γ. , σελ.</w:t>
        </w:r>
        <w:r w:rsidRPr="00E91359">
          <w:rPr>
            <w:rFonts w:eastAsia="Times New Roman"/>
            <w:szCs w:val="24"/>
            <w:lang w:eastAsia="en-US"/>
          </w:rPr>
          <w:br/>
          <w:t>ΜΠΑΡΚΑΣ Κ. , σελ.</w:t>
        </w:r>
        <w:r w:rsidRPr="00E91359">
          <w:rPr>
            <w:rFonts w:eastAsia="Times New Roman"/>
            <w:szCs w:val="24"/>
            <w:lang w:eastAsia="en-US"/>
          </w:rPr>
          <w:br/>
          <w:t>ΠΑΠΑΔΟΠΟΥΛΟΣ Ν. , σελ.</w:t>
        </w:r>
        <w:r w:rsidRPr="00E91359">
          <w:rPr>
            <w:rFonts w:eastAsia="Times New Roman"/>
            <w:szCs w:val="24"/>
            <w:lang w:eastAsia="en-US"/>
          </w:rPr>
          <w:br/>
          <w:t>ΣΠΙΡΤΖΗΣ Χ. , σελ.</w:t>
        </w:r>
        <w:r w:rsidRPr="00E91359">
          <w:rPr>
            <w:rFonts w:eastAsia="Times New Roman"/>
            <w:szCs w:val="24"/>
            <w:lang w:eastAsia="en-US"/>
          </w:rPr>
          <w:br/>
          <w:t>ΤΖΑΒΑΡΑΣ Κ. , σελ.</w:t>
        </w:r>
        <w:r w:rsidRPr="00E91359">
          <w:rPr>
            <w:rFonts w:eastAsia="Times New Roman"/>
            <w:szCs w:val="24"/>
            <w:lang w:eastAsia="en-US"/>
          </w:rPr>
          <w:br/>
          <w:t>ΤΖΟΥΦΗ Μ. , σελ.</w:t>
        </w:r>
        <w:r w:rsidRPr="00E91359">
          <w:rPr>
            <w:rFonts w:eastAsia="Times New Roman"/>
            <w:szCs w:val="24"/>
            <w:lang w:eastAsia="en-US"/>
          </w:rPr>
          <w:br/>
          <w:t>ΤΡΑΓΑΚΗΣ Ι. , σελ.</w:t>
        </w:r>
        <w:r w:rsidRPr="00E91359">
          <w:rPr>
            <w:rFonts w:eastAsia="Times New Roman"/>
            <w:szCs w:val="24"/>
            <w:lang w:eastAsia="en-US"/>
          </w:rPr>
          <w:br/>
          <w:t>ΦΙΛΗΣ Ν. , σελ.</w:t>
        </w:r>
        <w:r w:rsidRPr="00E91359">
          <w:rPr>
            <w:rFonts w:eastAsia="Times New Roman"/>
            <w:szCs w:val="24"/>
            <w:lang w:eastAsia="en-US"/>
          </w:rPr>
          <w:br/>
          <w:t>ΧΡΙΣΤΟΦΙΛΟΠΟΥΛΟΥ Π. , σελ.</w:t>
        </w:r>
        <w:r w:rsidRPr="00E91359">
          <w:rPr>
            <w:rFonts w:eastAsia="Times New Roman"/>
            <w:szCs w:val="24"/>
            <w:lang w:eastAsia="en-US"/>
          </w:rPr>
          <w:br/>
        </w:r>
      </w:ins>
    </w:p>
    <w:p w14:paraId="50A7B2A1" w14:textId="77777777" w:rsidR="007C6747" w:rsidRDefault="00E91359">
      <w:pPr>
        <w:spacing w:after="0" w:line="600" w:lineRule="auto"/>
        <w:ind w:firstLine="720"/>
        <w:jc w:val="center"/>
        <w:rPr>
          <w:rFonts w:eastAsia="Times New Roman"/>
          <w:szCs w:val="24"/>
        </w:rPr>
      </w:pPr>
      <w:r w:rsidRPr="00752790">
        <w:rPr>
          <w:rFonts w:eastAsia="Times New Roman"/>
          <w:szCs w:val="24"/>
        </w:rPr>
        <w:t>ΠΡΑΚΤΙΚΑ ΒΟΥΛΗΣ</w:t>
      </w:r>
    </w:p>
    <w:p w14:paraId="50A7B2A2" w14:textId="77777777" w:rsidR="007C6747" w:rsidRDefault="00E91359">
      <w:pPr>
        <w:spacing w:after="0" w:line="600" w:lineRule="auto"/>
        <w:ind w:firstLine="720"/>
        <w:jc w:val="center"/>
        <w:rPr>
          <w:rFonts w:eastAsia="Times New Roman"/>
          <w:szCs w:val="24"/>
        </w:rPr>
      </w:pPr>
      <w:r>
        <w:rPr>
          <w:rFonts w:eastAsia="Times New Roman"/>
          <w:szCs w:val="24"/>
        </w:rPr>
        <w:t>ΙΖ</w:t>
      </w:r>
      <w:r w:rsidRPr="007D000B">
        <w:rPr>
          <w:rFonts w:eastAsia="Times New Roman"/>
          <w:szCs w:val="24"/>
        </w:rPr>
        <w:t xml:space="preserve">΄ ΠΕΡΙΟΔΟΣ </w:t>
      </w:r>
    </w:p>
    <w:p w14:paraId="50A7B2A3" w14:textId="77777777" w:rsidR="007C6747" w:rsidRDefault="00E91359">
      <w:pPr>
        <w:spacing w:after="0" w:line="600" w:lineRule="auto"/>
        <w:ind w:firstLine="720"/>
        <w:jc w:val="center"/>
        <w:rPr>
          <w:rFonts w:eastAsia="Times New Roman"/>
          <w:szCs w:val="24"/>
        </w:rPr>
      </w:pPr>
      <w:r w:rsidRPr="00752790">
        <w:rPr>
          <w:rFonts w:eastAsia="Times New Roman"/>
          <w:szCs w:val="24"/>
        </w:rPr>
        <w:t>ΠΡΟΕΔΡΕΥΟΜΕΝΗΣ ΚΟΙΝΟΒΟΥΛΕΥΤΙΚΗΣ ΔΗΜΟΚΡΑΤΙΑΣ</w:t>
      </w:r>
    </w:p>
    <w:p w14:paraId="50A7B2A4" w14:textId="77777777" w:rsidR="007C6747" w:rsidRDefault="00E91359">
      <w:pPr>
        <w:spacing w:after="0" w:line="600" w:lineRule="auto"/>
        <w:ind w:firstLine="720"/>
        <w:jc w:val="center"/>
        <w:rPr>
          <w:rFonts w:eastAsia="Times New Roman"/>
          <w:szCs w:val="24"/>
        </w:rPr>
      </w:pPr>
      <w:r w:rsidRPr="007D000B">
        <w:rPr>
          <w:rFonts w:eastAsia="Times New Roman"/>
          <w:szCs w:val="24"/>
        </w:rPr>
        <w:t>ΣΥΝΟΔΟΣ Β΄</w:t>
      </w:r>
    </w:p>
    <w:p w14:paraId="50A7B2A5" w14:textId="77777777" w:rsidR="007C6747" w:rsidRDefault="00E91359">
      <w:pPr>
        <w:spacing w:after="0" w:line="600" w:lineRule="auto"/>
        <w:ind w:firstLine="720"/>
        <w:jc w:val="center"/>
        <w:rPr>
          <w:rFonts w:eastAsia="Times New Roman"/>
          <w:szCs w:val="24"/>
        </w:rPr>
      </w:pPr>
      <w:r>
        <w:rPr>
          <w:rFonts w:eastAsia="Times New Roman"/>
          <w:szCs w:val="24"/>
        </w:rPr>
        <w:t>ΣΥΝΕΔΡΙΑΣΗ ΡΞΓ</w:t>
      </w:r>
      <w:r w:rsidRPr="00752790">
        <w:rPr>
          <w:rFonts w:eastAsia="Times New Roman"/>
          <w:szCs w:val="24"/>
        </w:rPr>
        <w:t>΄</w:t>
      </w:r>
    </w:p>
    <w:p w14:paraId="50A7B2A6" w14:textId="77777777" w:rsidR="007C6747" w:rsidRDefault="00E91359">
      <w:pPr>
        <w:spacing w:after="0" w:line="600" w:lineRule="auto"/>
        <w:ind w:firstLine="720"/>
        <w:jc w:val="center"/>
        <w:rPr>
          <w:rFonts w:eastAsia="Times New Roman"/>
          <w:szCs w:val="24"/>
        </w:rPr>
      </w:pPr>
      <w:r w:rsidRPr="00752790">
        <w:rPr>
          <w:rFonts w:eastAsia="Times New Roman"/>
          <w:szCs w:val="24"/>
        </w:rPr>
        <w:t>Τ</w:t>
      </w:r>
      <w:r>
        <w:rPr>
          <w:rFonts w:eastAsia="Times New Roman"/>
          <w:szCs w:val="24"/>
        </w:rPr>
        <w:t>ρίτη 1</w:t>
      </w:r>
      <w:r w:rsidRPr="00752790">
        <w:rPr>
          <w:rFonts w:eastAsia="Times New Roman"/>
          <w:szCs w:val="24"/>
        </w:rPr>
        <w:t xml:space="preserve"> </w:t>
      </w:r>
      <w:r>
        <w:rPr>
          <w:rFonts w:eastAsia="Times New Roman"/>
          <w:szCs w:val="24"/>
        </w:rPr>
        <w:t>Αυγούστου</w:t>
      </w:r>
      <w:r w:rsidRPr="00752790">
        <w:rPr>
          <w:rFonts w:eastAsia="Times New Roman"/>
          <w:szCs w:val="24"/>
        </w:rPr>
        <w:t xml:space="preserve"> 201</w:t>
      </w:r>
      <w:r>
        <w:rPr>
          <w:rFonts w:eastAsia="Times New Roman"/>
          <w:szCs w:val="24"/>
        </w:rPr>
        <w:t>7</w:t>
      </w:r>
    </w:p>
    <w:p w14:paraId="50A7B2A7" w14:textId="77777777" w:rsidR="007C6747" w:rsidRDefault="00E91359">
      <w:pPr>
        <w:spacing w:after="0" w:line="600" w:lineRule="auto"/>
        <w:ind w:firstLine="720"/>
        <w:jc w:val="both"/>
        <w:rPr>
          <w:rFonts w:eastAsia="Times New Roman"/>
          <w:szCs w:val="24"/>
        </w:rPr>
      </w:pPr>
      <w:r>
        <w:rPr>
          <w:rFonts w:eastAsia="Times New Roman"/>
          <w:szCs w:val="24"/>
        </w:rPr>
        <w:t>Αθήνα, σήμερα την 1</w:t>
      </w:r>
      <w:r w:rsidRPr="00D017DA">
        <w:rPr>
          <w:rFonts w:eastAsia="Times New Roman"/>
          <w:szCs w:val="24"/>
          <w:vertAlign w:val="superscript"/>
        </w:rPr>
        <w:t>η</w:t>
      </w:r>
      <w:r>
        <w:rPr>
          <w:rFonts w:eastAsia="Times New Roman"/>
          <w:szCs w:val="24"/>
        </w:rPr>
        <w:t xml:space="preserve"> Αυγούστου 2017</w:t>
      </w:r>
      <w:r w:rsidRPr="00752790">
        <w:rPr>
          <w:rFonts w:eastAsia="Times New Roman"/>
          <w:szCs w:val="24"/>
        </w:rPr>
        <w:t>, ημέρα Τ</w:t>
      </w:r>
      <w:r>
        <w:rPr>
          <w:rFonts w:eastAsia="Times New Roman"/>
          <w:szCs w:val="24"/>
        </w:rPr>
        <w:t>ρίτη και ώρα 10.17</w:t>
      </w:r>
      <w:r w:rsidRPr="00752790">
        <w:rPr>
          <w:rFonts w:eastAsia="Times New Roman"/>
          <w:szCs w:val="24"/>
        </w:rPr>
        <w:t>΄</w:t>
      </w:r>
      <w:r w:rsidRPr="00467800">
        <w:rPr>
          <w:rFonts w:eastAsia="Times New Roman"/>
          <w:szCs w:val="24"/>
        </w:rPr>
        <w:t>,</w:t>
      </w:r>
      <w:r w:rsidRPr="00752790">
        <w:rPr>
          <w:rFonts w:eastAsia="Times New Roman"/>
          <w:szCs w:val="24"/>
        </w:rPr>
        <w:t xml:space="preserve"> συνήλθε στην Αίθουσα των συνεδριάσεων του Βουλευτηρίου η Βουλή σε </w:t>
      </w:r>
      <w:r>
        <w:rPr>
          <w:rFonts w:eastAsia="Times New Roman"/>
          <w:szCs w:val="24"/>
        </w:rPr>
        <w:t xml:space="preserve">ολομέλεια </w:t>
      </w:r>
      <w:r w:rsidRPr="00752790">
        <w:rPr>
          <w:rFonts w:eastAsia="Times New Roman"/>
          <w:szCs w:val="24"/>
        </w:rPr>
        <w:t xml:space="preserve">για να συνεδριάσει υπό την προεδρία του </w:t>
      </w:r>
      <w:r>
        <w:rPr>
          <w:rFonts w:eastAsia="Times New Roman"/>
          <w:szCs w:val="24"/>
        </w:rPr>
        <w:t>Δ</w:t>
      </w:r>
      <w:r>
        <w:rPr>
          <w:rFonts w:eastAsia="Times New Roman"/>
          <w:szCs w:val="24"/>
        </w:rPr>
        <w:t>΄</w:t>
      </w:r>
      <w:r>
        <w:rPr>
          <w:rFonts w:eastAsia="Times New Roman"/>
          <w:szCs w:val="24"/>
        </w:rPr>
        <w:t xml:space="preserve"> Αντιπροέδρου αυτής</w:t>
      </w:r>
      <w:r w:rsidRPr="00752790">
        <w:rPr>
          <w:rFonts w:eastAsia="Times New Roman"/>
          <w:szCs w:val="24"/>
        </w:rPr>
        <w:t xml:space="preserve"> κ. </w:t>
      </w:r>
      <w:r w:rsidRPr="00D017DA">
        <w:rPr>
          <w:rFonts w:eastAsia="Times New Roman"/>
          <w:b/>
          <w:szCs w:val="24"/>
        </w:rPr>
        <w:t>ΝΙΚΗΤΑ ΚΑΚΛΑΜΑΝΗ</w:t>
      </w:r>
      <w:r>
        <w:rPr>
          <w:rFonts w:eastAsia="Times New Roman"/>
          <w:szCs w:val="24"/>
        </w:rPr>
        <w:t>.</w:t>
      </w:r>
    </w:p>
    <w:p w14:paraId="50A7B2A8" w14:textId="77777777" w:rsidR="007C6747" w:rsidRDefault="00E91359">
      <w:pPr>
        <w:spacing w:after="0" w:line="600" w:lineRule="auto"/>
        <w:ind w:firstLine="720"/>
        <w:jc w:val="both"/>
        <w:rPr>
          <w:rFonts w:eastAsia="Times New Roman"/>
          <w:szCs w:val="24"/>
        </w:rPr>
      </w:pPr>
      <w:r w:rsidRPr="002F7C15">
        <w:rPr>
          <w:rFonts w:eastAsia="Times New Roman"/>
          <w:b/>
          <w:bCs/>
          <w:szCs w:val="24"/>
        </w:rPr>
        <w:t>ΠΡΟΕΔΡ</w:t>
      </w:r>
      <w:r>
        <w:rPr>
          <w:rFonts w:eastAsia="Times New Roman"/>
          <w:b/>
          <w:bCs/>
          <w:szCs w:val="24"/>
        </w:rPr>
        <w:t>ΕΥΩΝ (Νικήτας Κακλαμάνης</w:t>
      </w:r>
      <w:r w:rsidRPr="002F7C15">
        <w:rPr>
          <w:rFonts w:eastAsia="Times New Roman"/>
          <w:b/>
          <w:bCs/>
          <w:szCs w:val="24"/>
        </w:rPr>
        <w:t>):</w:t>
      </w:r>
      <w:r>
        <w:rPr>
          <w:rFonts w:eastAsia="Times New Roman"/>
          <w:b/>
          <w:bCs/>
          <w:szCs w:val="24"/>
        </w:rPr>
        <w:t xml:space="preserve"> </w:t>
      </w:r>
      <w:r w:rsidRPr="00752790">
        <w:rPr>
          <w:rFonts w:eastAsia="Times New Roman"/>
          <w:szCs w:val="24"/>
        </w:rPr>
        <w:t>Κυρίες και κύριοι σ</w:t>
      </w:r>
      <w:r>
        <w:rPr>
          <w:rFonts w:eastAsia="Times New Roman"/>
          <w:szCs w:val="24"/>
        </w:rPr>
        <w:t xml:space="preserve">υνάδελφοι, αρχίζει η συνεδρίαση. </w:t>
      </w:r>
    </w:p>
    <w:p w14:paraId="50A7B2A9" w14:textId="77777777" w:rsidR="007C6747" w:rsidRDefault="00E91359">
      <w:pPr>
        <w:spacing w:after="0" w:line="600" w:lineRule="auto"/>
        <w:ind w:firstLine="720"/>
        <w:jc w:val="both"/>
        <w:rPr>
          <w:rFonts w:eastAsia="Times New Roman"/>
          <w:szCs w:val="24"/>
        </w:rPr>
      </w:pPr>
      <w:r>
        <w:rPr>
          <w:rFonts w:eastAsia="Times New Roman"/>
          <w:szCs w:val="24"/>
        </w:rPr>
        <w:t>Εισερχόμαστε</w:t>
      </w:r>
      <w:r>
        <w:rPr>
          <w:rFonts w:eastAsia="Times New Roman"/>
          <w:szCs w:val="24"/>
        </w:rPr>
        <w:t xml:space="preserve"> στην ημερήσια διάταξη της </w:t>
      </w:r>
    </w:p>
    <w:p w14:paraId="50A7B2AA" w14:textId="77777777" w:rsidR="007C6747" w:rsidRDefault="00E91359">
      <w:pPr>
        <w:spacing w:after="0" w:line="600" w:lineRule="auto"/>
        <w:ind w:firstLine="720"/>
        <w:jc w:val="center"/>
        <w:rPr>
          <w:rFonts w:eastAsia="Times New Roman"/>
          <w:b/>
          <w:szCs w:val="24"/>
        </w:rPr>
      </w:pPr>
      <w:r w:rsidRPr="000A249E">
        <w:rPr>
          <w:rFonts w:eastAsia="Times New Roman"/>
          <w:b/>
          <w:szCs w:val="24"/>
        </w:rPr>
        <w:t>ΝΟΜΟΘΕΤΙΚΗΣ ΕΡΓΑΣΙΑΣ</w:t>
      </w:r>
    </w:p>
    <w:p w14:paraId="50A7B2AB" w14:textId="77777777" w:rsidR="007C6747" w:rsidRDefault="00E91359">
      <w:pPr>
        <w:spacing w:after="0" w:line="600" w:lineRule="auto"/>
        <w:ind w:firstLine="720"/>
        <w:jc w:val="both"/>
        <w:rPr>
          <w:rFonts w:eastAsia="Times New Roman"/>
          <w:szCs w:val="24"/>
        </w:rPr>
      </w:pPr>
      <w:r>
        <w:rPr>
          <w:rFonts w:eastAsia="Times New Roman"/>
          <w:szCs w:val="24"/>
        </w:rPr>
        <w:t>Συνέχιση της συζ</w:t>
      </w:r>
      <w:r>
        <w:rPr>
          <w:rFonts w:eastAsia="Times New Roman"/>
          <w:szCs w:val="24"/>
        </w:rPr>
        <w:t>ήτησης και ψήφιση επί της αρχής, των άρθρων</w:t>
      </w:r>
      <w:r>
        <w:rPr>
          <w:rFonts w:eastAsia="Times New Roman"/>
          <w:szCs w:val="24"/>
        </w:rPr>
        <w:t xml:space="preserve"> </w:t>
      </w:r>
      <w:r>
        <w:rPr>
          <w:rFonts w:eastAsia="Times New Roman"/>
          <w:szCs w:val="24"/>
        </w:rPr>
        <w:t xml:space="preserve">και του συνόλου του σχεδίου νόμου του Υπουργείου </w:t>
      </w:r>
      <w:r>
        <w:rPr>
          <w:rFonts w:eastAsia="Times New Roman"/>
          <w:szCs w:val="24"/>
        </w:rPr>
        <w:lastRenderedPageBreak/>
        <w:t>Παιδείας, Έρευνας και Θρησκευμάτων</w:t>
      </w:r>
      <w:r>
        <w:rPr>
          <w:rFonts w:eastAsia="Times New Roman"/>
          <w:szCs w:val="24"/>
        </w:rPr>
        <w:t>:</w:t>
      </w:r>
      <w:r>
        <w:rPr>
          <w:rFonts w:eastAsia="Times New Roman"/>
          <w:szCs w:val="24"/>
        </w:rPr>
        <w:t xml:space="preserve"> «Οργάνωση και λειτουργία της ανώτατης εκπαίδευσης, ρυθμίσεις για την έρευνα και άλλες διατάξεις».</w:t>
      </w:r>
    </w:p>
    <w:p w14:paraId="50A7B2AC" w14:textId="77777777" w:rsidR="007C6747" w:rsidRDefault="00E91359">
      <w:pPr>
        <w:spacing w:after="0" w:line="600" w:lineRule="auto"/>
        <w:ind w:firstLine="720"/>
        <w:jc w:val="both"/>
        <w:rPr>
          <w:rFonts w:eastAsia="Times New Roman"/>
          <w:szCs w:val="24"/>
        </w:rPr>
      </w:pPr>
      <w:r>
        <w:rPr>
          <w:rFonts w:eastAsia="Times New Roman"/>
          <w:szCs w:val="24"/>
        </w:rPr>
        <w:t xml:space="preserve">Ξεκινώντας από τον χθεσινό </w:t>
      </w:r>
      <w:r>
        <w:rPr>
          <w:rFonts w:eastAsia="Times New Roman"/>
          <w:szCs w:val="24"/>
        </w:rPr>
        <w:t xml:space="preserve">κατάλογο -υπάρχουν βέβαια μερικές διαφοροποιήσεις που είχαν κρατήσει οι συνάδελφοί μου στο Προεδρείο- θα αναφέρω τους πρώτους πέντε συναδέλφους που θα μιλήσουν. Πρώτη είναι η κ. Χαρά </w:t>
      </w:r>
      <w:proofErr w:type="spellStart"/>
      <w:r>
        <w:rPr>
          <w:rFonts w:eastAsia="Times New Roman"/>
          <w:szCs w:val="24"/>
        </w:rPr>
        <w:t>Κεφαλίδου</w:t>
      </w:r>
      <w:proofErr w:type="spellEnd"/>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εύτερος ο κ. Κουράκης, μετά ο κ. </w:t>
      </w:r>
      <w:proofErr w:type="spellStart"/>
      <w:r>
        <w:rPr>
          <w:rFonts w:eastAsia="Times New Roman"/>
          <w:szCs w:val="24"/>
        </w:rPr>
        <w:t>Παναγιώταρος</w:t>
      </w:r>
      <w:proofErr w:type="spellEnd"/>
      <w:r>
        <w:rPr>
          <w:rFonts w:eastAsia="Times New Roman"/>
          <w:szCs w:val="24"/>
        </w:rPr>
        <w:t>, ακολουθεί η κ.</w:t>
      </w:r>
      <w:r>
        <w:rPr>
          <w:rFonts w:eastAsia="Times New Roman"/>
          <w:szCs w:val="24"/>
        </w:rPr>
        <w:t xml:space="preserve"> Άννα Καραμανλή και</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ο κ. </w:t>
      </w:r>
      <w:proofErr w:type="spellStart"/>
      <w:r>
        <w:rPr>
          <w:rFonts w:eastAsia="Times New Roman"/>
          <w:szCs w:val="24"/>
        </w:rPr>
        <w:t>Ριζούλης</w:t>
      </w:r>
      <w:proofErr w:type="spellEnd"/>
      <w:r>
        <w:rPr>
          <w:rFonts w:eastAsia="Times New Roman"/>
          <w:szCs w:val="24"/>
        </w:rPr>
        <w:t>.</w:t>
      </w:r>
    </w:p>
    <w:p w14:paraId="50A7B2AD" w14:textId="77777777" w:rsidR="007C6747" w:rsidRDefault="00E91359">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Κεφαλίδου</w:t>
      </w:r>
      <w:proofErr w:type="spellEnd"/>
      <w:r>
        <w:rPr>
          <w:rFonts w:eastAsia="Times New Roman"/>
          <w:szCs w:val="24"/>
        </w:rPr>
        <w:t>.</w:t>
      </w:r>
    </w:p>
    <w:p w14:paraId="50A7B2AE" w14:textId="77777777" w:rsidR="007C6747" w:rsidRDefault="00E91359">
      <w:pPr>
        <w:spacing w:after="0" w:line="600" w:lineRule="auto"/>
        <w:ind w:firstLine="720"/>
        <w:jc w:val="both"/>
        <w:rPr>
          <w:rFonts w:eastAsia="Times New Roman"/>
          <w:szCs w:val="24"/>
        </w:rPr>
      </w:pPr>
      <w:r w:rsidRPr="004B0311">
        <w:rPr>
          <w:rFonts w:eastAsia="Times New Roman"/>
          <w:b/>
          <w:szCs w:val="24"/>
        </w:rPr>
        <w:t xml:space="preserve">ΧΑΡΟΥΛΑ (ΧΑΡΑ) ΚΕΦΑΛΙΔΟΥ: </w:t>
      </w:r>
      <w:r>
        <w:rPr>
          <w:rFonts w:eastAsia="Times New Roman"/>
          <w:szCs w:val="24"/>
        </w:rPr>
        <w:t>Καλημέρα, κύριε Πρόεδρε, και καλό μήνα σε όλους τους συναδέλφους.</w:t>
      </w:r>
    </w:p>
    <w:p w14:paraId="50A7B2AF" w14:textId="77777777" w:rsidR="007C6747" w:rsidRDefault="00E91359">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το νομοσχέδιο</w:t>
      </w:r>
      <w:r>
        <w:rPr>
          <w:rFonts w:eastAsia="Times New Roman"/>
          <w:szCs w:val="24"/>
        </w:rPr>
        <w:t>,</w:t>
      </w:r>
      <w:r>
        <w:rPr>
          <w:rFonts w:eastAsia="Times New Roman"/>
          <w:szCs w:val="24"/>
        </w:rPr>
        <w:t xml:space="preserve"> που συζητούμε και που πολύ πρόθ</w:t>
      </w:r>
      <w:r>
        <w:rPr>
          <w:rFonts w:eastAsia="Times New Roman"/>
          <w:szCs w:val="24"/>
        </w:rPr>
        <w:t xml:space="preserve">υμα θα ψηφίσει η κυβερνητική πλειοψηφία, αναδεικνύει </w:t>
      </w:r>
      <w:r>
        <w:rPr>
          <w:rFonts w:eastAsia="Times New Roman"/>
          <w:szCs w:val="24"/>
        </w:rPr>
        <w:t xml:space="preserve">για </w:t>
      </w:r>
      <w:r>
        <w:rPr>
          <w:rFonts w:eastAsia="Times New Roman"/>
          <w:szCs w:val="24"/>
        </w:rPr>
        <w:t>άλλη μια φορά νικητές τον απόλυτο πολιτικό τυχοδιωκτισμό χέρι-χέρι με τον απόλυτο ιδεοληπτικό παλιμπαιδισμό</w:t>
      </w:r>
      <w:r>
        <w:rPr>
          <w:rFonts w:eastAsia="Times New Roman"/>
          <w:szCs w:val="24"/>
        </w:rPr>
        <w:t>!</w:t>
      </w:r>
      <w:r>
        <w:rPr>
          <w:rFonts w:eastAsia="Times New Roman"/>
          <w:szCs w:val="24"/>
        </w:rPr>
        <w:t xml:space="preserve"> </w:t>
      </w:r>
    </w:p>
    <w:p w14:paraId="50A7B2B0" w14:textId="77777777" w:rsidR="007C6747" w:rsidRDefault="00E91359">
      <w:pPr>
        <w:spacing w:after="0" w:line="600" w:lineRule="auto"/>
        <w:ind w:firstLine="720"/>
        <w:jc w:val="both"/>
        <w:rPr>
          <w:rFonts w:eastAsia="Times New Roman"/>
          <w:szCs w:val="24"/>
        </w:rPr>
      </w:pPr>
      <w:r>
        <w:rPr>
          <w:rFonts w:eastAsia="Times New Roman"/>
          <w:szCs w:val="24"/>
        </w:rPr>
        <w:t xml:space="preserve">Σε τέλεια αρμονία με τον ιδεολογικό πυλώνα της Κυβέρνησης ότι στο </w:t>
      </w:r>
      <w:proofErr w:type="spellStart"/>
      <w:r>
        <w:rPr>
          <w:rFonts w:eastAsia="Times New Roman"/>
          <w:szCs w:val="24"/>
        </w:rPr>
        <w:t>συριζαϊκό</w:t>
      </w:r>
      <w:proofErr w:type="spellEnd"/>
      <w:r>
        <w:rPr>
          <w:rFonts w:eastAsia="Times New Roman"/>
          <w:szCs w:val="24"/>
        </w:rPr>
        <w:t xml:space="preserve"> σύμπαν </w:t>
      </w:r>
      <w:r>
        <w:rPr>
          <w:rFonts w:eastAsia="Times New Roman"/>
          <w:szCs w:val="24"/>
        </w:rPr>
        <w:t>το</w:t>
      </w:r>
      <w:r>
        <w:rPr>
          <w:rFonts w:eastAsia="Times New Roman"/>
          <w:szCs w:val="24"/>
        </w:rPr>
        <w:t xml:space="preserve"> «άρ</w:t>
      </w:r>
      <w:r>
        <w:rPr>
          <w:rFonts w:eastAsia="Times New Roman"/>
          <w:szCs w:val="24"/>
        </w:rPr>
        <w:t xml:space="preserve">ιστος» είναι ρετσινιά, ενώ </w:t>
      </w:r>
      <w:r>
        <w:rPr>
          <w:rFonts w:eastAsia="Times New Roman"/>
          <w:szCs w:val="24"/>
        </w:rPr>
        <w:t>το</w:t>
      </w:r>
      <w:r>
        <w:rPr>
          <w:rFonts w:eastAsia="Times New Roman"/>
          <w:szCs w:val="24"/>
        </w:rPr>
        <w:t xml:space="preserve"> «αστοιχείωτος» είναι περιζήτητο προσόν, ο κύριος Υπουργός </w:t>
      </w:r>
      <w:r>
        <w:rPr>
          <w:rFonts w:eastAsia="Times New Roman"/>
          <w:szCs w:val="24"/>
        </w:rPr>
        <w:lastRenderedPageBreak/>
        <w:t>βιάζεται να μετατρέψει τα πανεπιστήμια της χώρας σε κρεατομηχανές παραγωγής αστοιχείωτων</w:t>
      </w:r>
      <w:r>
        <w:rPr>
          <w:rFonts w:eastAsia="Times New Roman"/>
          <w:szCs w:val="24"/>
        </w:rPr>
        <w:t>!</w:t>
      </w:r>
    </w:p>
    <w:p w14:paraId="50A7B2B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Κύριοι, επιστρέφετε στις χειρότερες μέρες της Μεταπολίτευσης, συρρικνώνετε τη </w:t>
      </w:r>
      <w:r>
        <w:rPr>
          <w:rFonts w:eastAsia="Times New Roman" w:cs="Times New Roman"/>
          <w:szCs w:val="24"/>
        </w:rPr>
        <w:t xml:space="preserve">γνώση, κλειδαμπαρώνετε τις πόρτες των πανεπιστημίων μη τυχόν και κολλήσουν τα νιάτα της πατρίδας μας τα ολέθρια μικρόβια της αριστείας, της εξωστρέφειας και της προκοπής. </w:t>
      </w:r>
    </w:p>
    <w:p w14:paraId="50A7B2B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Προκειμένου να διασκεδάσετε τα αδιέξοδα που δημιουργήσατε με την οικονομία και τη θέ</w:t>
      </w:r>
      <w:r>
        <w:rPr>
          <w:rFonts w:eastAsia="Times New Roman" w:cs="Times New Roman"/>
          <w:szCs w:val="24"/>
        </w:rPr>
        <w:t>ση της χώρας από τις αλχημείες σας, προκειμένου να τροφοδοτήσετε τις παιδαριώδεις αριστερίστικες φαντασιώσεις σας, που οραματίζονται την Ελλάδα ως λαϊκή δημοκρατία, με ρωμαλέα φοιτητικά κινήματα, πολιτοφυλακές που πιάνονται στα χέρια με τους εμπόρους ναρκω</w:t>
      </w:r>
      <w:r>
        <w:rPr>
          <w:rFonts w:eastAsia="Times New Roman" w:cs="Times New Roman"/>
          <w:szCs w:val="24"/>
        </w:rPr>
        <w:t>τικών που δρουν στα πανεπιστήμια, προκειμένου κοντολογίς να κάνετε την Ελλάδα «</w:t>
      </w:r>
      <w:proofErr w:type="spellStart"/>
      <w:r>
        <w:rPr>
          <w:rFonts w:eastAsia="Times New Roman" w:cs="Times New Roman"/>
          <w:szCs w:val="24"/>
        </w:rPr>
        <w:t>Βενεζου</w:t>
      </w:r>
      <w:r>
        <w:rPr>
          <w:rFonts w:eastAsia="Times New Roman" w:cs="Times New Roman"/>
          <w:szCs w:val="24"/>
        </w:rPr>
        <w:t>ε</w:t>
      </w:r>
      <w:r>
        <w:rPr>
          <w:rFonts w:eastAsia="Times New Roman" w:cs="Times New Roman"/>
          <w:szCs w:val="24"/>
        </w:rPr>
        <w:t>λλάδα</w:t>
      </w:r>
      <w:proofErr w:type="spellEnd"/>
      <w:r>
        <w:rPr>
          <w:rFonts w:eastAsia="Times New Roman" w:cs="Times New Roman"/>
          <w:szCs w:val="24"/>
        </w:rPr>
        <w:t xml:space="preserve">» κηρύξατε έναν ιδιότυπο ιερό πόλεμο κατά των θεσμών της αστικής δημοκρατίας. </w:t>
      </w:r>
    </w:p>
    <w:p w14:paraId="50A7B2B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Ορκιστήκατε σε ένα Σύνταγμα που ποτέ δεν είχατε σκοπό να σεβαστείτε και έκτοτε δεν χά</w:t>
      </w:r>
      <w:r>
        <w:rPr>
          <w:rFonts w:eastAsia="Times New Roman" w:cs="Times New Roman"/>
          <w:szCs w:val="24"/>
        </w:rPr>
        <w:t xml:space="preserve">νετε ευκαιρία να το ποδοπατάτε με κάθε τρόπο. Ο ιερός σκοπός σας αγιάζει τα μέσα. Έτσι κάνατε με </w:t>
      </w:r>
      <w:r>
        <w:rPr>
          <w:rFonts w:eastAsia="Times New Roman" w:cs="Times New Roman"/>
          <w:szCs w:val="24"/>
        </w:rPr>
        <w:lastRenderedPageBreak/>
        <w:t xml:space="preserve">τα κανάλια, έτσι κάνατε με τη δικαιοσύνη, σειρά τώρα έχει η εκπαίδευση. </w:t>
      </w:r>
    </w:p>
    <w:p w14:paraId="50A7B2B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πανεπιστημιακός χώρος θα έπρεπε να είναι πεδίο ιδεών, έρευνας, εκπαίδευσης, καινοτομ</w:t>
      </w:r>
      <w:r>
        <w:rPr>
          <w:rFonts w:eastAsia="Times New Roman" w:cs="Times New Roman"/>
          <w:szCs w:val="24"/>
        </w:rPr>
        <w:t xml:space="preserve">ίας, νεωτερισμού. Εκεί χτίζεται το μέλλον και το αύριο της πατρίδας μας και θα έπρεπε αντί για ιδανικό φυτώριο μελλοντικών κομματικών στρατών να τον προσέχουμε όλοι ως κόρη οφθαλμού. </w:t>
      </w:r>
    </w:p>
    <w:p w14:paraId="50A7B2B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 διάρκεια της Μεταπολίτευσης κάναμε τα ίδια λάθη και θέλαμε να πιστεύ</w:t>
      </w:r>
      <w:r>
        <w:rPr>
          <w:rFonts w:eastAsia="Times New Roman" w:cs="Times New Roman"/>
          <w:szCs w:val="24"/>
        </w:rPr>
        <w:t>ουμε ότι η συντριπτική αποδοχή από τη Βουλή του νόμου Διαμαντοπούλου θα έβαζε τέλος στο καταστροφικό σπιράλ υποβάθμισης και θα επέτρεπε</w:t>
      </w:r>
      <w:r>
        <w:rPr>
          <w:rFonts w:eastAsia="Times New Roman" w:cs="Times New Roman"/>
          <w:szCs w:val="24"/>
        </w:rPr>
        <w:t xml:space="preserve"> </w:t>
      </w:r>
      <w:r>
        <w:rPr>
          <w:rFonts w:eastAsia="Times New Roman" w:cs="Times New Roman"/>
          <w:szCs w:val="24"/>
        </w:rPr>
        <w:t>στα πανεπιστήμιά μας να απογειωθούν και να διεκδικήσουν τη θέση που τους αξίζει στο παγκόσμιο ακαδημαϊκό στερέωμα. Πού ν</w:t>
      </w:r>
      <w:r>
        <w:rPr>
          <w:rFonts w:eastAsia="Times New Roman" w:cs="Times New Roman"/>
          <w:szCs w:val="24"/>
        </w:rPr>
        <w:t xml:space="preserve">α φανταστούμε τις απύθμενες, αναχρονιστικές, ιδεοληπτικές σας αγκυλώσεις; </w:t>
      </w:r>
    </w:p>
    <w:p w14:paraId="50A7B2B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ανεξαρτησία των θεσμών και η συνταγματική αρχή της διάκρισης των εξουσιών δεν σας λένε προφανώς τίποτα, δεν είναι παρά ενοχλητικές παρωνυχίδες στην επιδίωξη των πολιτικών σας σκοπ</w:t>
      </w:r>
      <w:r>
        <w:rPr>
          <w:rFonts w:eastAsia="Times New Roman" w:cs="Times New Roman"/>
          <w:szCs w:val="24"/>
        </w:rPr>
        <w:t xml:space="preserve">ιμοτήτων. Αυτό είναι το σκοτεινό πλαίσιο του παρόντος σχεδίου νόμου για την αντιμεταρρύθμιση στην ανώτατη εκπαίδευση. </w:t>
      </w:r>
    </w:p>
    <w:p w14:paraId="50A7B2B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Έρχεται μετά από δύο χρόνια προσχηματικού διαλόγου, μετά από σωρεία τροπολογιών και αποσπασματικών διατάξεων. Κοιτάζει με λιγωμένη νοσταλ</w:t>
      </w:r>
      <w:r>
        <w:rPr>
          <w:rFonts w:eastAsia="Times New Roman" w:cs="Times New Roman"/>
          <w:szCs w:val="24"/>
        </w:rPr>
        <w:t>γία προς τις χειρότερες πλευρές του παρελθόντος, ενώ μηδενίζει επιλεκτικά ό,τι παραγωγικό έ</w:t>
      </w:r>
      <w:r>
        <w:rPr>
          <w:rFonts w:eastAsia="Times New Roman" w:cs="Times New Roman"/>
          <w:szCs w:val="24"/>
        </w:rPr>
        <w:t>γι</w:t>
      </w:r>
      <w:r>
        <w:rPr>
          <w:rFonts w:eastAsia="Times New Roman" w:cs="Times New Roman"/>
          <w:szCs w:val="24"/>
        </w:rPr>
        <w:t>νε και φροντίζει να μην έχουμε πάρει κανένα απολύτως μάθημα από τα λάθη μας.</w:t>
      </w:r>
    </w:p>
    <w:p w14:paraId="50A7B2B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Υπουργέ, ένα είναι σίγουρο</w:t>
      </w:r>
      <w:r>
        <w:rPr>
          <w:rFonts w:eastAsia="Times New Roman" w:cs="Times New Roman"/>
          <w:szCs w:val="24"/>
        </w:rPr>
        <w:t>:</w:t>
      </w:r>
      <w:r>
        <w:rPr>
          <w:rFonts w:eastAsia="Times New Roman" w:cs="Times New Roman"/>
          <w:szCs w:val="24"/>
        </w:rPr>
        <w:t xml:space="preserve"> ότι μας χωρίζει αγεφύρωτο, αβυσσαλέο χάσμα αρχών. Το νομοσχέδιό σας έρχεται από το παρελθόν, θαυμάζει το παρελθόν και θέλει να νεκραναστήσει όλα τα ζόμπι του παρελθόντος. Αντί να κάνετε αποφασιστικά βήματα εμπρός, μένετε προσκολλημένοι στα απωθημένα σας. </w:t>
      </w:r>
      <w:r>
        <w:rPr>
          <w:rFonts w:eastAsia="Times New Roman" w:cs="Times New Roman"/>
          <w:szCs w:val="24"/>
        </w:rPr>
        <w:t xml:space="preserve">Αντί να κάνετε κάτι καλό για την Ελλάδα, καίγεστε να παραδώσετε το μέλλον της πατρίδας βορά στις ιδεολογικές καθηλώσεις του κομματικού σας ακροατηρίου. </w:t>
      </w:r>
    </w:p>
    <w:p w14:paraId="50A7B2B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Από την ποιότητα της εκπαίδευσης που παρέχουμε σήμερα εξαρτάται σε μεγάλο βαθμό και το σε ποια Ελλάδα θ</w:t>
      </w:r>
      <w:r>
        <w:rPr>
          <w:rFonts w:eastAsia="Times New Roman" w:cs="Times New Roman"/>
          <w:szCs w:val="24"/>
        </w:rPr>
        <w:t xml:space="preserve">α ζούμε μετά από είκοσι χρόνια. Το νομοσχέδιό σας, με απόλυτη πρόθεση, ακυρώνει κάθε αναπτυξιακή πρωτοβουλία των πανεπιστημίων. </w:t>
      </w:r>
    </w:p>
    <w:p w14:paraId="50A7B2B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Για ιδιωτικά πανεπιστήμια ούτε λόγος. Δεν τα θέλετε στα πόδια σας, να μην έχουν τα φέουδά σας ανταγωνισμό. Τι κι αν οι εκθέσεις</w:t>
      </w:r>
      <w:r>
        <w:rPr>
          <w:rFonts w:eastAsia="Times New Roman" w:cs="Times New Roman"/>
          <w:szCs w:val="24"/>
        </w:rPr>
        <w:t xml:space="preserve"> του ΙΟΒΕ και η πρόσφατη μελέτη της Εθνικής Τράπεζας για την ανώτατη εκπαίδευση τεκμηριώνουν πόσο επωφελής θα ήταν για την οικονομία και τη χώρα η ανάδειξη της Ελλάδας σε διεθνές κέντρο ανώτατης εκπαίδευσης; Εσείς ξέρετε πάντα καλύτερα</w:t>
      </w:r>
      <w:r>
        <w:rPr>
          <w:rFonts w:eastAsia="Times New Roman" w:cs="Times New Roman"/>
          <w:szCs w:val="24"/>
        </w:rPr>
        <w:t>!</w:t>
      </w:r>
      <w:r>
        <w:rPr>
          <w:rFonts w:eastAsia="Times New Roman" w:cs="Times New Roman"/>
          <w:szCs w:val="24"/>
        </w:rPr>
        <w:t xml:space="preserve"> </w:t>
      </w:r>
    </w:p>
    <w:p w14:paraId="50A7B2B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Τι κι αν </w:t>
      </w:r>
      <w:r>
        <w:rPr>
          <w:rFonts w:eastAsia="Times New Roman" w:cs="Times New Roman"/>
          <w:szCs w:val="24"/>
        </w:rPr>
        <w:t>προβλέπουν έσοδα 1,8 δι</w:t>
      </w:r>
      <w:r>
        <w:rPr>
          <w:rFonts w:eastAsia="Times New Roman" w:cs="Times New Roman"/>
          <w:szCs w:val="24"/>
        </w:rPr>
        <w:t>σ.</w:t>
      </w:r>
      <w:r>
        <w:rPr>
          <w:rFonts w:eastAsia="Times New Roman" w:cs="Times New Roman"/>
          <w:szCs w:val="24"/>
        </w:rPr>
        <w:t xml:space="preserve"> κάθε χρόνο από την προσέλκυση ξένων φοιτητών και από τον ταυτόχρονο περιορισμό των εκροών Ελλήνων φοιτητών; Εσείς δεν αγχώνεστε με τέτοια μικροποσά. Τι κι αν οι ειδικοί λένε ότι η αναβάθμιση της ανώτατης εκπαίδευσης μπορεί να μετα</w:t>
      </w:r>
      <w:r>
        <w:rPr>
          <w:rFonts w:eastAsia="Times New Roman" w:cs="Times New Roman"/>
          <w:szCs w:val="24"/>
        </w:rPr>
        <w:t xml:space="preserve">σχηματίσει την Ελλάδα σε οικονομία έντασης γνώσης και να αυξήσει τον ρυθμό ανάπτυξης μέχρι και 2% τον χρόνο; Εσείς αυτά τα νεοφιλελεύθερα τα ακούτε βερεσέ. </w:t>
      </w:r>
    </w:p>
    <w:p w14:paraId="50A7B2B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Τι κι αν μιλούν για αύξηση του ΑΕΠ κατά 50 δισεκατομμύρια ετησίως σε ορίζοντα δεκαετίας; Εσείς προτ</w:t>
      </w:r>
      <w:r>
        <w:rPr>
          <w:rFonts w:eastAsia="Times New Roman" w:cs="Times New Roman"/>
          <w:szCs w:val="24"/>
        </w:rPr>
        <w:t>ιμάτε να μαζεύετε λεφτά λιανίζοντας τους πολίτες στη φορολογία και στην ανάγκη βάζοντας και κα</w:t>
      </w:r>
      <w:r>
        <w:rPr>
          <w:rFonts w:eastAsia="Times New Roman" w:cs="Times New Roman"/>
          <w:szCs w:val="24"/>
        </w:rPr>
        <w:t>μ</w:t>
      </w:r>
      <w:r>
        <w:rPr>
          <w:rFonts w:eastAsia="Times New Roman" w:cs="Times New Roman"/>
          <w:szCs w:val="24"/>
        </w:rPr>
        <w:t xml:space="preserve">μιά υπογραφή παραπάνω, πάντα όμως με βαριά καρδιά. </w:t>
      </w:r>
    </w:p>
    <w:p w14:paraId="50A7B2B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της Κυβέρνησης, καταλάβετέ το: Η μόνη προοπτική των πανεπιστημίων που οραματίζεστε είναι ο </w:t>
      </w:r>
      <w:r>
        <w:rPr>
          <w:rFonts w:eastAsia="Times New Roman" w:cs="Times New Roman"/>
          <w:szCs w:val="24"/>
        </w:rPr>
        <w:t xml:space="preserve">στενός γραφειοκρατικός κορσές, ο κομματισμός, η αναξιοκρατία, η εσωστρέφεια και τελικά ο μαρασμός και η πλήρης απαξίωση. Αγοράσατε πανάκριβα με το αίμα των πολιτών την άνοδό σας στην εξουσία και τώρα πουλάτε κοψοχρονιά το μέλλον της χώρας. </w:t>
      </w:r>
    </w:p>
    <w:p w14:paraId="50A7B2B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σχέδιο νόμο</w:t>
      </w:r>
      <w:r>
        <w:rPr>
          <w:rFonts w:eastAsia="Times New Roman" w:cs="Times New Roman"/>
          <w:szCs w:val="24"/>
        </w:rPr>
        <w:t xml:space="preserve">υ δεν υπάρχει πουθενά εξωστρέφεια, αξιολόγηση, διαφάνεια, λογοδοσία, διασύνδεση με την ανάπτυξη και την οικονομία. Αυτό που υπάρχει σε περίσσεια είναι η επιστροφή στις νοσηρές σελίδες της Μεταπολίτευσης. </w:t>
      </w:r>
    </w:p>
    <w:p w14:paraId="50A7B2B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Βγείτε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πείτε ξεκάθαρα στην ελληνική κο</w:t>
      </w:r>
      <w:r>
        <w:rPr>
          <w:rFonts w:eastAsia="Times New Roman" w:cs="Times New Roman"/>
          <w:szCs w:val="24"/>
        </w:rPr>
        <w:t xml:space="preserve">ινωνία ότι θέλετε σήμερα, το 2017, να γυρίσουμε πίσω στα </w:t>
      </w:r>
      <w:r>
        <w:rPr>
          <w:rFonts w:eastAsia="Times New Roman" w:cs="Times New Roman"/>
          <w:szCs w:val="24"/>
        </w:rPr>
        <w:t>«</w:t>
      </w:r>
      <w:r>
        <w:rPr>
          <w:rFonts w:eastAsia="Times New Roman" w:cs="Times New Roman"/>
          <w:szCs w:val="24"/>
        </w:rPr>
        <w:t>ένδοξα</w:t>
      </w:r>
      <w:r>
        <w:rPr>
          <w:rFonts w:eastAsia="Times New Roman" w:cs="Times New Roman"/>
          <w:szCs w:val="24"/>
        </w:rPr>
        <w:t>»</w:t>
      </w:r>
      <w:r>
        <w:rPr>
          <w:rFonts w:eastAsia="Times New Roman" w:cs="Times New Roman"/>
          <w:szCs w:val="24"/>
        </w:rPr>
        <w:t xml:space="preserve"> χρόνια των ατελείωτων συνελεύσεων, στο χτίσιμο των καθηγητών στα γραφεία τους, στους </w:t>
      </w:r>
      <w:proofErr w:type="spellStart"/>
      <w:r>
        <w:rPr>
          <w:rFonts w:eastAsia="Times New Roman" w:cs="Times New Roman"/>
          <w:szCs w:val="24"/>
        </w:rPr>
        <w:t>υπεραιωνόβιους</w:t>
      </w:r>
      <w:proofErr w:type="spellEnd"/>
      <w:r>
        <w:rPr>
          <w:rFonts w:eastAsia="Times New Roman" w:cs="Times New Roman"/>
          <w:szCs w:val="24"/>
        </w:rPr>
        <w:t xml:space="preserve"> φοιτητές με εξασφαλισμένη καριέρα στον κομματικό μηχανισμό, με την ανομία να σκιάζει την α</w:t>
      </w:r>
      <w:r>
        <w:rPr>
          <w:rFonts w:eastAsia="Times New Roman" w:cs="Times New Roman"/>
          <w:szCs w:val="24"/>
        </w:rPr>
        <w:t xml:space="preserve">καδημαϊκή ζωή και το ξύλο κατά των αντιφρονούντων να πέφτει σύννεφο όσο δεν γίνεται κακούργημα και δεν απειλείται η ζωή. Αυτό είναι το όραμά σας για τα πανεπιστήμια; </w:t>
      </w:r>
    </w:p>
    <w:p w14:paraId="50A7B2C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Υπουργέ, έτσι ήταν τα καλά ξένα πανεπιστήμια που εσείς σπουδάσατε; Και πείτε σε αυτ</w:t>
      </w:r>
      <w:r>
        <w:rPr>
          <w:rFonts w:eastAsia="Times New Roman" w:cs="Times New Roman"/>
          <w:szCs w:val="24"/>
        </w:rPr>
        <w:t xml:space="preserve">ούς που ακόμη σας ακούν και </w:t>
      </w:r>
      <w:r>
        <w:rPr>
          <w:rFonts w:eastAsia="Times New Roman" w:cs="Times New Roman"/>
          <w:szCs w:val="24"/>
        </w:rPr>
        <w:lastRenderedPageBreak/>
        <w:t xml:space="preserve">τι θα τους συμβεί μετά, όταν θα ψάχνουν για δουλειά, όταν θα μεταναστεύουν στο εξωτερικό, όταν θα κάνουν την πρώτη τους φορολογική δήλωση. Βρείτε το θάρρος να τους πείτε όλο το έργο, όχι μόνο το εξωραϊσμένο διαφημιστικό σποτ. </w:t>
      </w:r>
    </w:p>
    <w:p w14:paraId="50A7B2C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κύριοι, βρισκόμαστε μπροστά σε ένα κρίσιμο σταυροδρόμι, επιλέγουμε πώς θέλουμε τα πανεπιστήμιά μας. Νομίζω ότι όλοι θα έπρεπε να θέλουμε το ελληνικό πανεπιστήμιο σύγχρονο, ευέλικτο, επιχειρησιακό και αξιοκρατικό. Καλούμαστε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επιλέξουμε</w:t>
      </w:r>
      <w:r>
        <w:rPr>
          <w:rFonts w:eastAsia="Times New Roman" w:cs="Times New Roman"/>
          <w:szCs w:val="24"/>
        </w:rPr>
        <w:t xml:space="preserve"> με την ψήφο μας και να κουβαλήσουμε εφεξής τη βαριά ευθύνη της όποιας επιλογής μας. </w:t>
      </w:r>
    </w:p>
    <w:p w14:paraId="50A7B2C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πριν τελειώσω, κύριε Υπουργέ, σας χρωστάω μία απάντηση. Προχθές, κατεβαίνοντας από το Βήμα στην Επιτροπή Μορφωτικών Υποθέσεων, έτσι γενικά και αόριστα με ρωτήσατε</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ποια είναι η γνώμη σας υπέρ των διδάκτρων στα προπτυχιακά τμήματα;». Ξέρετε, κύριε Υπουργέ, η Κυβέρνησή σας μας έχει </w:t>
      </w:r>
      <w:proofErr w:type="spellStart"/>
      <w:r>
        <w:rPr>
          <w:rFonts w:eastAsia="Times New Roman" w:cs="Times New Roman"/>
          <w:szCs w:val="24"/>
        </w:rPr>
        <w:t>ξαναθέσει</w:t>
      </w:r>
      <w:proofErr w:type="spellEnd"/>
      <w:r>
        <w:rPr>
          <w:rFonts w:eastAsia="Times New Roman" w:cs="Times New Roman"/>
          <w:szCs w:val="24"/>
        </w:rPr>
        <w:t xml:space="preserve"> παρόμοια διλήμματα, τα οποία πάντα </w:t>
      </w:r>
      <w:proofErr w:type="spellStart"/>
      <w:r>
        <w:rPr>
          <w:rFonts w:eastAsia="Times New Roman" w:cs="Times New Roman"/>
          <w:szCs w:val="24"/>
        </w:rPr>
        <w:t>αυταπαντήθηκαν</w:t>
      </w:r>
      <w:proofErr w:type="spellEnd"/>
      <w:r>
        <w:rPr>
          <w:rFonts w:eastAsia="Times New Roman" w:cs="Times New Roman"/>
          <w:szCs w:val="24"/>
        </w:rPr>
        <w:t xml:space="preserve"> μετά από λίγο με μουλωχτές αφαιμάξεις από την τσέπη των φορολογουμένων.  </w:t>
      </w:r>
    </w:p>
    <w:p w14:paraId="50A7B2C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επειδή, όπως προσφυώς έχει πει ο </w:t>
      </w:r>
      <w:r w:rsidRPr="0001670A">
        <w:rPr>
          <w:rFonts w:eastAsia="Times New Roman" w:cs="Times New Roman"/>
        </w:rPr>
        <w:t>Πρωθυπουργός</w:t>
      </w:r>
      <w:r>
        <w:rPr>
          <w:rFonts w:eastAsia="Times New Roman" w:cs="Times New Roman"/>
        </w:rPr>
        <w:t>,</w:t>
      </w:r>
      <w:r>
        <w:rPr>
          <w:rFonts w:eastAsia="Times New Roman" w:cs="Times New Roman"/>
          <w:szCs w:val="24"/>
        </w:rPr>
        <w:t xml:space="preserve"> «ο </w:t>
      </w:r>
      <w:proofErr w:type="spellStart"/>
      <w:r>
        <w:rPr>
          <w:rFonts w:eastAsia="Times New Roman" w:cs="Times New Roman"/>
          <w:szCs w:val="24"/>
        </w:rPr>
        <w:t>τζάμπας</w:t>
      </w:r>
      <w:proofErr w:type="spellEnd"/>
      <w:r>
        <w:rPr>
          <w:rFonts w:eastAsia="Times New Roman" w:cs="Times New Roman"/>
          <w:szCs w:val="24"/>
        </w:rPr>
        <w:t xml:space="preserve"> πέθανε», επειδή η δωρεάν μεταφορά με το αστικό του </w:t>
      </w:r>
      <w:r>
        <w:rPr>
          <w:rFonts w:eastAsia="Times New Roman" w:cs="Times New Roman"/>
          <w:szCs w:val="24"/>
        </w:rPr>
        <w:lastRenderedPageBreak/>
        <w:t xml:space="preserve">κ. </w:t>
      </w:r>
      <w:proofErr w:type="spellStart"/>
      <w:r>
        <w:rPr>
          <w:rFonts w:eastAsia="Times New Roman" w:cs="Times New Roman"/>
          <w:szCs w:val="24"/>
        </w:rPr>
        <w:t>Σπίρτζη</w:t>
      </w:r>
      <w:proofErr w:type="spellEnd"/>
      <w:r>
        <w:rPr>
          <w:rFonts w:eastAsia="Times New Roman" w:cs="Times New Roman"/>
          <w:szCs w:val="24"/>
        </w:rPr>
        <w:t xml:space="preserve"> τελικά δεν είναι και τόσο δωρεάν και επειδή είμαι και είμαστε –πιστεύω- όλοι υπέρ του να υπάρχουν καλά προπτυχιακά τμήματα, θα σας πρό</w:t>
      </w:r>
      <w:r>
        <w:rPr>
          <w:rFonts w:eastAsia="Times New Roman" w:cs="Times New Roman"/>
          <w:szCs w:val="24"/>
        </w:rPr>
        <w:t>τεινα να κάνετε τις μελέτες σας και να μας πείτε πρώτα αν βγαίνει ο λογαριασμός. Κι εμείς, αλλά κυρίως οι φορολογούμενοι</w:t>
      </w:r>
      <w:r>
        <w:rPr>
          <w:rFonts w:eastAsia="Times New Roman" w:cs="Times New Roman"/>
          <w:szCs w:val="24"/>
        </w:rPr>
        <w:t>,</w:t>
      </w:r>
      <w:r>
        <w:rPr>
          <w:rFonts w:eastAsia="Times New Roman" w:cs="Times New Roman"/>
          <w:szCs w:val="24"/>
        </w:rPr>
        <w:t xml:space="preserve"> που ξεροσταλιάζουν στις εφορίες αναζητώντας χίλιες και μια δόσεις, κ</w:t>
      </w:r>
      <w:r>
        <w:rPr>
          <w:rFonts w:eastAsia="Times New Roman" w:cs="Times New Roman"/>
          <w:szCs w:val="24"/>
        </w:rPr>
        <w:t>ρεμόμαστε</w:t>
      </w:r>
      <w:r>
        <w:rPr>
          <w:rFonts w:eastAsia="Times New Roman" w:cs="Times New Roman"/>
          <w:szCs w:val="24"/>
        </w:rPr>
        <w:t xml:space="preserve"> από τα χείλη </w:t>
      </w:r>
      <w:r>
        <w:rPr>
          <w:rFonts w:eastAsia="Times New Roman" w:cs="Times New Roman"/>
          <w:szCs w:val="24"/>
        </w:rPr>
        <w:t>σας!</w:t>
      </w:r>
      <w:r>
        <w:rPr>
          <w:rFonts w:eastAsia="Times New Roman" w:cs="Times New Roman"/>
          <w:szCs w:val="24"/>
        </w:rPr>
        <w:t xml:space="preserve"> </w:t>
      </w:r>
    </w:p>
    <w:p w14:paraId="50A7B2C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A7B2C5" w14:textId="77777777" w:rsidR="007C6747" w:rsidRDefault="00E91359">
      <w:pPr>
        <w:spacing w:after="0" w:line="600" w:lineRule="auto"/>
        <w:ind w:firstLine="720"/>
        <w:jc w:val="both"/>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w:t>
      </w:r>
      <w:r>
        <w:rPr>
          <w:rFonts w:eastAsia="Times New Roman" w:cs="Times New Roman"/>
          <w:szCs w:val="24"/>
        </w:rPr>
        <w:t>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D421B6">
        <w:rPr>
          <w:rFonts w:eastAsia="Times New Roman" w:cs="Times New Roman"/>
          <w:szCs w:val="24"/>
        </w:rPr>
        <w:t>)</w:t>
      </w:r>
    </w:p>
    <w:p w14:paraId="50A7B2C6" w14:textId="77777777" w:rsidR="007C6747" w:rsidRDefault="00E91359">
      <w:pPr>
        <w:spacing w:after="0"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Τον λόγο έχει ο Α΄ Αντιπρόεδρος της Βουλής κ. Αναστάσιος Κουράκης. </w:t>
      </w:r>
    </w:p>
    <w:p w14:paraId="50A7B2C7" w14:textId="77777777" w:rsidR="007C6747" w:rsidRDefault="00E91359">
      <w:pPr>
        <w:spacing w:after="0" w:line="600" w:lineRule="auto"/>
        <w:ind w:firstLine="720"/>
        <w:jc w:val="both"/>
        <w:rPr>
          <w:rFonts w:eastAsia="Times New Roman" w:cs="Times New Roman"/>
          <w:szCs w:val="24"/>
        </w:rPr>
      </w:pPr>
      <w:r w:rsidRPr="00A22038">
        <w:rPr>
          <w:rFonts w:eastAsia="Times New Roman"/>
          <w:b/>
          <w:bCs/>
        </w:rPr>
        <w:t>ΑΝΑΣΤΑΣΙΟΣ ΚΟΥΡΑΚΗΣ (Α΄ Αντιπρόεδρος της Βουλής):</w:t>
      </w:r>
      <w:r>
        <w:rPr>
          <w:rFonts w:eastAsia="Times New Roman" w:cs="Times New Roman"/>
          <w:szCs w:val="24"/>
        </w:rPr>
        <w:t xml:space="preserve"> Ευχαριστώ, κύριε Πρόεδρε. </w:t>
      </w:r>
    </w:p>
    <w:p w14:paraId="50A7B2C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κύριε Γενικέ Γραμματέα, κυρίες και κύριοι συνάδελφοι, το νομοσχέδιο που συζητούμε έχει σχέση με ακαδημαϊκά εκπαιδευτικά ζητήματα, αλλά πρωτίστως έχει ιδεολογικοπολιτικό χαρακτήρα. </w:t>
      </w:r>
    </w:p>
    <w:p w14:paraId="50A7B2C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Κεντρικά σημεία που θίγονται με το νομοσχέδιο αυτό είναι δ</w:t>
      </w:r>
      <w:r>
        <w:rPr>
          <w:rFonts w:eastAsia="Times New Roman" w:cs="Times New Roman"/>
          <w:szCs w:val="24"/>
        </w:rPr>
        <w:t>ύ</w:t>
      </w:r>
      <w:r>
        <w:rPr>
          <w:rFonts w:eastAsia="Times New Roman" w:cs="Times New Roman"/>
          <w:szCs w:val="24"/>
        </w:rPr>
        <w:t xml:space="preserve">ο κατά την άποψή μου. Πρώτον, είναι το ζήτημα της </w:t>
      </w:r>
      <w:r>
        <w:rPr>
          <w:rFonts w:eastAsia="Times New Roman" w:cs="Times New Roman"/>
          <w:szCs w:val="24"/>
        </w:rPr>
        <w:t>δ</w:t>
      </w:r>
      <w:r>
        <w:rPr>
          <w:rFonts w:eastAsia="Times New Roman" w:cs="Times New Roman"/>
          <w:szCs w:val="24"/>
        </w:rPr>
        <w:t>ημοκρα</w:t>
      </w:r>
      <w:r>
        <w:rPr>
          <w:rFonts w:eastAsia="Times New Roman" w:cs="Times New Roman"/>
          <w:szCs w:val="24"/>
        </w:rPr>
        <w:lastRenderedPageBreak/>
        <w:t>τίας και όπως έχει πει ο πρώην Υπουργός συνάδελφός μας Νίκος Παρασκευόπουλος, η δημοκρατία είναι προϋπόθεση της γνώσης. Χρειάζονται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συνθήκες ελεύθερου διαλόγου, ελεύθερης διαβούλευσης, για </w:t>
      </w:r>
      <w:r>
        <w:rPr>
          <w:rFonts w:eastAsia="Times New Roman" w:cs="Times New Roman"/>
          <w:szCs w:val="24"/>
        </w:rPr>
        <w:t xml:space="preserve">να μπορέσει να παραχθεί η γνώση. </w:t>
      </w:r>
    </w:p>
    <w:p w14:paraId="50A7B2C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 συγκεκριμένη περίπτωση έχουμε μια πλήρη εφαρμογή της δεξιάς και της αριστερής αντίληψης. Ποια είναι η δεξιά και ποια η αριστερή αντίληψη; Συγκεκριμένα, είναι ή δεν είναι δεξιά οπισθοδρομική αντίληψη να διοικούν τα πανε</w:t>
      </w:r>
      <w:r>
        <w:rPr>
          <w:rFonts w:eastAsia="Times New Roman" w:cs="Times New Roman"/>
          <w:szCs w:val="24"/>
        </w:rPr>
        <w:t xml:space="preserve">πιστήμια οι </w:t>
      </w:r>
      <w:proofErr w:type="spellStart"/>
      <w:r>
        <w:rPr>
          <w:rFonts w:eastAsia="Times New Roman" w:cs="Times New Roman"/>
          <w:szCs w:val="24"/>
        </w:rPr>
        <w:t>μειοψηφίες</w:t>
      </w:r>
      <w:proofErr w:type="spellEnd"/>
      <w:r>
        <w:rPr>
          <w:rFonts w:eastAsia="Times New Roman" w:cs="Times New Roman"/>
          <w:szCs w:val="24"/>
        </w:rPr>
        <w:t xml:space="preserve">; Τι θέλω να πω; Το υπάρχον σύστημα εκλογής των </w:t>
      </w:r>
      <w:r>
        <w:rPr>
          <w:rFonts w:eastAsia="Times New Roman" w:cs="Times New Roman"/>
          <w:szCs w:val="24"/>
        </w:rPr>
        <w:t>π</w:t>
      </w:r>
      <w:r>
        <w:rPr>
          <w:rFonts w:eastAsia="Times New Roman" w:cs="Times New Roman"/>
          <w:szCs w:val="24"/>
        </w:rPr>
        <w:t xml:space="preserve">ρυτάνεων με ένα ψηφοδέλτιο και όλους τους Αντιπρυτάνεις μέσα, δίνει τη δυνατότητα σε ένα μικρό ποσοστό της ακαδημαϊκής πανεπιστημιακής κοινότητας –που μπορεί να είναι και </w:t>
      </w:r>
      <w:r>
        <w:rPr>
          <w:rFonts w:eastAsia="Times New Roman" w:cs="Times New Roman"/>
          <w:szCs w:val="24"/>
        </w:rPr>
        <w:t>20</w:t>
      </w:r>
      <w:r>
        <w:rPr>
          <w:rFonts w:eastAsia="Times New Roman" w:cs="Times New Roman"/>
          <w:szCs w:val="24"/>
        </w:rPr>
        <w:t xml:space="preserve"> και </w:t>
      </w:r>
      <w:r>
        <w:rPr>
          <w:rFonts w:eastAsia="Times New Roman" w:cs="Times New Roman"/>
          <w:szCs w:val="24"/>
        </w:rPr>
        <w:t>18%</w:t>
      </w:r>
      <w:r>
        <w:rPr>
          <w:rFonts w:eastAsia="Times New Roman" w:cs="Times New Roman"/>
          <w:szCs w:val="24"/>
        </w:rPr>
        <w:t>- στ</w:t>
      </w:r>
      <w:r>
        <w:rPr>
          <w:rFonts w:eastAsia="Times New Roman" w:cs="Times New Roman"/>
          <w:szCs w:val="24"/>
        </w:rPr>
        <w:t xml:space="preserve">ον δεύτερο γύρο να διοικεί το πανεπιστήμιο για τέσσερα χρόνια, με απόλυτο έλεγχο των πάντων και χωρίς καμμία λογοδοσία. Αυτό στη δική σας αντίληψη είναι δημοκρατία. </w:t>
      </w:r>
    </w:p>
    <w:p w14:paraId="50A7B2C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ή δεν είναι η δεξιά οπισθοδρομική αντίληψη να μη συμμετέχουν όλοι οι φορείς της πανε</w:t>
      </w:r>
      <w:r>
        <w:rPr>
          <w:rFonts w:eastAsia="Times New Roman" w:cs="Times New Roman"/>
          <w:szCs w:val="24"/>
        </w:rPr>
        <w:t xml:space="preserve">πιστημιακής κοινότητας στα πανεπιστημιακά πράγματα, δηλαδή πέρα από το διδακτικό προσωπικό, οι φοιτητές και οι διοικητικοί υπάλληλοι; Γιατί άραγε; </w:t>
      </w:r>
    </w:p>
    <w:p w14:paraId="50A7B2C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Είναι ή δεν είναι οπισθοδρομική αντίληψη τα συμβούλια διοίκησης που εν μέρει είναι εκλεγμένα να κάνουν προεπ</w:t>
      </w:r>
      <w:r>
        <w:rPr>
          <w:rFonts w:eastAsia="Times New Roman" w:cs="Times New Roman"/>
          <w:szCs w:val="24"/>
        </w:rPr>
        <w:t>ιλογή των υποψηφίων πρυτάνεων; Είναι ή δεν είναι η δεξιά αντίληψη που θέλει τους εκπαιδευτικούς, ιδιωτικούς υπαλλήλους;</w:t>
      </w:r>
    </w:p>
    <w:p w14:paraId="50A7B2C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Απέναντι σε όλα αυτά, με το παρόν νομοσχέδιο, η πολιτική ηγεσία του Υπουργείου και η Κυβέρνηση απαντά με αλλαγή στον τρόπο εκλογής των π</w:t>
      </w:r>
      <w:r>
        <w:rPr>
          <w:rFonts w:eastAsia="Times New Roman" w:cs="Times New Roman"/>
          <w:szCs w:val="24"/>
        </w:rPr>
        <w:t xml:space="preserve">ρυτανικών αρχών προς την κατεύθυνση της συμμετοχής όλων, όσο γίνεται περισσότερο, στη διοίκηση του πανεπιστημίου με μία συνεννόηση και διαβούλευση. Απαντά με την αλλαγή στη σύνθεση της </w:t>
      </w:r>
      <w:r>
        <w:rPr>
          <w:rFonts w:eastAsia="Times New Roman" w:cs="Times New Roman"/>
          <w:szCs w:val="24"/>
        </w:rPr>
        <w:t>σ</w:t>
      </w:r>
      <w:r>
        <w:rPr>
          <w:rFonts w:eastAsia="Times New Roman" w:cs="Times New Roman"/>
          <w:szCs w:val="24"/>
        </w:rPr>
        <w:t>υγκλήτου, ώστε να συμμετέχουν όλοι οι πρόεδροι των τμημάτων και</w:t>
      </w:r>
      <w:r>
        <w:rPr>
          <w:rFonts w:eastAsia="Times New Roman" w:cs="Times New Roman"/>
          <w:szCs w:val="24"/>
        </w:rPr>
        <w:t>,</w:t>
      </w:r>
      <w:r>
        <w:rPr>
          <w:rFonts w:eastAsia="Times New Roman" w:cs="Times New Roman"/>
          <w:szCs w:val="24"/>
        </w:rPr>
        <w:t xml:space="preserve"> βεβαί</w:t>
      </w:r>
      <w:r>
        <w:rPr>
          <w:rFonts w:eastAsia="Times New Roman" w:cs="Times New Roman"/>
          <w:szCs w:val="24"/>
        </w:rPr>
        <w:t xml:space="preserve">ως, όπως είπαμε προηγουμένως, εκπρόσωποι των φοιτητών και των διοικητικών υπαλλήλων. Προσωπικά θα ήθελα μεγαλύτερη συμμετοχή εκ μέρους των φοιτητών, αλλά αυτό είναι κάτι που μπορεί να το διεκδικήσουμε στη συνέχεια. </w:t>
      </w:r>
    </w:p>
    <w:p w14:paraId="50A7B2C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Απαντάει η Κυβέρνηση με την κατάργηση τω</w:t>
      </w:r>
      <w:r>
        <w:rPr>
          <w:rFonts w:eastAsia="Times New Roman" w:cs="Times New Roman"/>
          <w:szCs w:val="24"/>
        </w:rPr>
        <w:t xml:space="preserve">ν αντιδημοκρατικών συμβουλίων διοίκησης, τα οποία ούτως ή άλλως απαξιώθηκαν στην πορεία και ταυτοχρόνως ιδρύει Ακαδημαϊκά Συμβούλια Ανώτατης Εκπαίδευσης και Έρευνας για τη σύνδεση με την </w:t>
      </w:r>
      <w:r>
        <w:rPr>
          <w:rFonts w:eastAsia="Times New Roman" w:cs="Times New Roman"/>
          <w:szCs w:val="24"/>
        </w:rPr>
        <w:t>π</w:t>
      </w:r>
      <w:r>
        <w:rPr>
          <w:rFonts w:eastAsia="Times New Roman" w:cs="Times New Roman"/>
          <w:szCs w:val="24"/>
        </w:rPr>
        <w:t xml:space="preserve">εριφέρεια και τους παραγωγικούς φορείς. </w:t>
      </w:r>
    </w:p>
    <w:p w14:paraId="50A7B2C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Ακόμη και σε αυτό θα πρέπει</w:t>
      </w:r>
      <w:r>
        <w:rPr>
          <w:rFonts w:eastAsia="Times New Roman" w:cs="Times New Roman"/>
          <w:szCs w:val="24"/>
        </w:rPr>
        <w:t xml:space="preserve"> να αναγνωρισθεί η θαρραλέα πράξη του Υπουργού Παιδείας, του Κώστα </w:t>
      </w:r>
      <w:proofErr w:type="spellStart"/>
      <w:r>
        <w:rPr>
          <w:rFonts w:eastAsia="Times New Roman" w:cs="Times New Roman"/>
          <w:szCs w:val="24"/>
        </w:rPr>
        <w:t>Γαβρόγλου</w:t>
      </w:r>
      <w:proofErr w:type="spellEnd"/>
      <w:r>
        <w:rPr>
          <w:rFonts w:eastAsia="Times New Roman" w:cs="Times New Roman"/>
          <w:szCs w:val="24"/>
        </w:rPr>
        <w:t>, για τις ρυθμίσεις σχετικά με τους αναπληρωτές εκπαιδευτικούς και την αναγνώριση του ισότιμου ρόλου τους μέσα στο ενιαίο σύστημα εκπαίδευσης</w:t>
      </w:r>
      <w:r>
        <w:rPr>
          <w:rFonts w:eastAsia="Times New Roman" w:cs="Times New Roman"/>
          <w:szCs w:val="24"/>
        </w:rPr>
        <w:t>,</w:t>
      </w:r>
      <w:r>
        <w:rPr>
          <w:rFonts w:eastAsia="Times New Roman" w:cs="Times New Roman"/>
          <w:szCs w:val="24"/>
        </w:rPr>
        <w:t xml:space="preserve"> με το να αναγνωρισθεί η προϋπηρεσία τ</w:t>
      </w:r>
      <w:r>
        <w:rPr>
          <w:rFonts w:eastAsia="Times New Roman" w:cs="Times New Roman"/>
          <w:szCs w:val="24"/>
        </w:rPr>
        <w:t>ους για τη μισθολογική και βαθμολογική τους κατάκτηση. Είναι μεγάλης εμβέλειας αυτή η μεταρρύθμιση και γι’ αυτό προκαλεί και τη μήνι</w:t>
      </w:r>
      <w:r>
        <w:rPr>
          <w:rFonts w:eastAsia="Times New Roman" w:cs="Times New Roman"/>
          <w:szCs w:val="24"/>
        </w:rPr>
        <w:t>ν</w:t>
      </w:r>
      <w:r>
        <w:rPr>
          <w:rFonts w:eastAsia="Times New Roman" w:cs="Times New Roman"/>
          <w:szCs w:val="24"/>
        </w:rPr>
        <w:t xml:space="preserve"> των σχολαρχών. </w:t>
      </w:r>
    </w:p>
    <w:p w14:paraId="50A7B2D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δεύτερο σημείο είναι ότι με το νομοσχέδιο επαναφέρεται η ακαδημαϊκότητα, πρώτον, με τη υποχρέωση των δι</w:t>
      </w:r>
      <w:r>
        <w:rPr>
          <w:rFonts w:eastAsia="Times New Roman" w:cs="Times New Roman"/>
          <w:szCs w:val="24"/>
        </w:rPr>
        <w:t xml:space="preserve">δασκόντων στη συμμετοχή των μεταπτυχιακών με χαμηλό ή καθόλου επιμίσθιο. Προσωπικά </w:t>
      </w:r>
      <w:r>
        <w:rPr>
          <w:rFonts w:eastAsia="Times New Roman" w:cs="Times New Roman"/>
          <w:szCs w:val="24"/>
        </w:rPr>
        <w:t>δεν</w:t>
      </w:r>
      <w:r>
        <w:rPr>
          <w:rFonts w:eastAsia="Times New Roman" w:cs="Times New Roman"/>
          <w:szCs w:val="24"/>
        </w:rPr>
        <w:t xml:space="preserve"> θα ήθελα καθόλου επιμίσθιο. Θεωρώ ότι είναι υποχρέωση των πανεπιστημιακών δασκάλων και τιμή γι’ αυτούς να συμμετέχουν στα </w:t>
      </w:r>
      <w:r>
        <w:rPr>
          <w:rFonts w:eastAsia="Times New Roman" w:cs="Times New Roman"/>
          <w:szCs w:val="24"/>
        </w:rPr>
        <w:t>μεταπτυχιακά προγράμματα</w:t>
      </w:r>
      <w:r>
        <w:rPr>
          <w:rFonts w:eastAsia="Times New Roman" w:cs="Times New Roman"/>
          <w:szCs w:val="24"/>
        </w:rPr>
        <w:t>. Το ότι αυτή τη στιγμή</w:t>
      </w:r>
      <w:r>
        <w:rPr>
          <w:rFonts w:eastAsia="Times New Roman" w:cs="Times New Roman"/>
          <w:szCs w:val="24"/>
        </w:rPr>
        <w:t xml:space="preserve"> μπαίνει ένα επιμίσθιο, θεωρώ ότι γίνεται σε μια μεταβατική περίοδο. </w:t>
      </w:r>
    </w:p>
    <w:p w14:paraId="50A7B2D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Επαναφέρεται η ακαδημαϊκότητα με την ανάληψη της ευθύνης από την πολιτεία για την ενίσχυση των οικονομικά αδύνατων</w:t>
      </w:r>
      <w:r w:rsidRPr="00730428">
        <w:rPr>
          <w:rFonts w:eastAsia="Times New Roman" w:cs="Times New Roman"/>
          <w:szCs w:val="24"/>
        </w:rPr>
        <w:t>,</w:t>
      </w:r>
      <w:r>
        <w:rPr>
          <w:rFonts w:eastAsia="Times New Roman" w:cs="Times New Roman"/>
          <w:szCs w:val="24"/>
        </w:rPr>
        <w:t xml:space="preserve"> με δωρεάν μεταπτυχιακά προγράμματα –στον βαθμό που </w:t>
      </w:r>
      <w:r>
        <w:rPr>
          <w:rFonts w:eastAsia="Times New Roman" w:cs="Times New Roman"/>
          <w:szCs w:val="24"/>
        </w:rPr>
        <w:lastRenderedPageBreak/>
        <w:t xml:space="preserve">γίνεται- με υποτροφίες και κυρίως –προσέξτε το αυτό- με συμμετοχή των μεταπτυχιακών φοιτητών στη φοιτητική μέριμνα. </w:t>
      </w:r>
    </w:p>
    <w:p w14:paraId="50A7B2D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Θεωρώ ότι η φοιτητική μέριμνα, κύριε Υπουργέ, θα πρέπει να μας απασχολήσει πάρα πολύ σο</w:t>
      </w:r>
      <w:r>
        <w:rPr>
          <w:rFonts w:eastAsia="Times New Roman" w:cs="Times New Roman"/>
          <w:szCs w:val="24"/>
        </w:rPr>
        <w:t>βαρά. Προφανώς συνδέεται με τη γενικότερη οικονομική κατάσταση της χώρας, αλλά έτσι υλοποιείται η δωρεάν εκπαίδευση. Η φοιτητική μέριμνα είναι αναπόσπαστο στοιχείο. Το ότι βάζετε στη φοιτητική μέριμνα να συμμετέχουν οι μεταπτυχιακοί φοιτητές</w:t>
      </w:r>
      <w:r w:rsidRPr="00730428">
        <w:rPr>
          <w:rFonts w:eastAsia="Times New Roman" w:cs="Times New Roman"/>
          <w:szCs w:val="24"/>
        </w:rPr>
        <w:t>,</w:t>
      </w:r>
      <w:r>
        <w:rPr>
          <w:rFonts w:eastAsia="Times New Roman" w:cs="Times New Roman"/>
          <w:szCs w:val="24"/>
        </w:rPr>
        <w:t xml:space="preserve"> αυτό το θεωρώ</w:t>
      </w:r>
      <w:r>
        <w:rPr>
          <w:rFonts w:eastAsia="Times New Roman" w:cs="Times New Roman"/>
          <w:szCs w:val="24"/>
        </w:rPr>
        <w:t xml:space="preserve"> εξαιρετικά σημαντικό. </w:t>
      </w:r>
    </w:p>
    <w:p w14:paraId="50A7B2D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Επαναφέρεται η ακαδημαϊκότητα μέσω των διατάξεων που προβλέπουν την ίδρυση και λειτουργία των μεταπτυχιακών προγραμμάτων σε ακαδημαϊκές βάσεις και όχι με την αγοραία αντίληψη λειτουργίας σ’ ένα ασύδοτο τοπίο. Ξέρουμε πάρα πολύ καλά </w:t>
      </w:r>
      <w:r>
        <w:rPr>
          <w:rFonts w:eastAsia="Times New Roman" w:cs="Times New Roman"/>
          <w:szCs w:val="24"/>
        </w:rPr>
        <w:t xml:space="preserve">ότι πάρα πολλά μεταπτυχιακά, τα οποία είχαν πολύ χαμηλό κόστος λειτουργίας, είχαν υπέρογκα δίδακτρα, ανταποκρινόμενα στην αντίληψη της αγοράς περί προσφοράς και ζήτησης. Επαναφέρεται η ακαδημαϊκότητα με την </w:t>
      </w:r>
      <w:proofErr w:type="spellStart"/>
      <w:r>
        <w:rPr>
          <w:rFonts w:eastAsia="Times New Roman" w:cs="Times New Roman"/>
          <w:szCs w:val="24"/>
        </w:rPr>
        <w:t>επανακατοχύρωση</w:t>
      </w:r>
      <w:proofErr w:type="spellEnd"/>
      <w:r>
        <w:rPr>
          <w:rFonts w:eastAsia="Times New Roman" w:cs="Times New Roman"/>
          <w:szCs w:val="24"/>
        </w:rPr>
        <w:t xml:space="preserve"> του ακαδημαϊκού ασύλου, όπως προβ</w:t>
      </w:r>
      <w:r>
        <w:rPr>
          <w:rFonts w:eastAsia="Times New Roman" w:cs="Times New Roman"/>
          <w:szCs w:val="24"/>
        </w:rPr>
        <w:t xml:space="preserve">λεπόταν άλλωστε και στον </w:t>
      </w:r>
      <w:r>
        <w:rPr>
          <w:rFonts w:eastAsia="Times New Roman" w:cs="Times New Roman"/>
          <w:szCs w:val="24"/>
        </w:rPr>
        <w:t>ν</w:t>
      </w:r>
      <w:r>
        <w:rPr>
          <w:rFonts w:eastAsia="Times New Roman" w:cs="Times New Roman"/>
          <w:szCs w:val="24"/>
        </w:rPr>
        <w:t xml:space="preserve">όμο Γιαννάκου. </w:t>
      </w:r>
    </w:p>
    <w:p w14:paraId="50A7B2D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Τρίτο</w:t>
      </w:r>
      <w:r>
        <w:rPr>
          <w:rFonts w:eastAsia="Times New Roman" w:cs="Times New Roman"/>
          <w:szCs w:val="24"/>
        </w:rPr>
        <w:t>ν</w:t>
      </w:r>
      <w:r>
        <w:rPr>
          <w:rFonts w:eastAsia="Times New Roman" w:cs="Times New Roman"/>
          <w:szCs w:val="24"/>
        </w:rPr>
        <w:t xml:space="preserve"> και πολύ σημαντικό, πέρα από τη δημοκρατία και την επαναφορά της ακαδημαϊκότητας -και λίγοι μίλησαν γι’ αυτό- θεωρώ την έναρξη αναβάθμισης των ΤΕΙ, για να σταματήσει επιτέλους η σκοπούμενη υποβάθμιση της τεχ</w:t>
      </w:r>
      <w:r>
        <w:rPr>
          <w:rFonts w:eastAsia="Times New Roman" w:cs="Times New Roman"/>
          <w:szCs w:val="24"/>
        </w:rPr>
        <w:t xml:space="preserve">νολογικής εκπαίδευσης στο τριτοβάθμιο επίπεδο. Αυτό που γινόταν ήταν για να είναι ευχερέστερη η παροχή φθηνού επιστημονικού δυναμικού. </w:t>
      </w:r>
    </w:p>
    <w:p w14:paraId="50A7B2D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εννοούμε, όμως, αυτά ως την κριτική που δεχόμαστε από τα δεξιά. Δεχόμαστε και κριτική από τα αριστερά. Στους συντρόφ</w:t>
      </w:r>
      <w:r>
        <w:rPr>
          <w:rFonts w:eastAsia="Times New Roman" w:cs="Times New Roman"/>
          <w:szCs w:val="24"/>
        </w:rPr>
        <w:t>ους μου, λοιπόν, από τα αριστερά, θα έλεγα: Είναι άνευ σημασίας η διεύρυνση της επαναφοράς της δημοκρατικής οργάνωσης διοίκησης των ΑΕΙ και η ουσιαστικοποίηση της συμμετοχής των φοιτητών και των διοικητικών, που, όπως είπα προηγουμένως, θα ήθελα να ήταν πε</w:t>
      </w:r>
      <w:r>
        <w:rPr>
          <w:rFonts w:eastAsia="Times New Roman" w:cs="Times New Roman"/>
          <w:szCs w:val="24"/>
        </w:rPr>
        <w:t xml:space="preserve">ρισσότερη; </w:t>
      </w:r>
    </w:p>
    <w:p w14:paraId="50A7B2D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άνευ σημασίας ότι η μειούμενη συνεχώς χρηματοδότηση των πανεπιστημίων από το 2009 και μετά αντιστράφηκε από την υπαρκτή αύξηση του προϋπολογισμού -μικρή μεν- για την παιδεία; Είναι άνευ σημασίας το ότι δόθηκαν χίλιες πεντακόσιες νέες θέσε</w:t>
      </w:r>
      <w:r>
        <w:rPr>
          <w:rFonts w:eastAsia="Times New Roman" w:cs="Times New Roman"/>
          <w:szCs w:val="24"/>
        </w:rPr>
        <w:t xml:space="preserve">ις μελών ΔΕΠ και μια σειρά διευκολύνσεις για τους </w:t>
      </w:r>
      <w:r>
        <w:rPr>
          <w:rFonts w:eastAsia="Times New Roman" w:cs="Times New Roman"/>
          <w:szCs w:val="24"/>
        </w:rPr>
        <w:lastRenderedPageBreak/>
        <w:t xml:space="preserve">νέους διδάκτορες; Είναι άνευ σημασίας η κατάργηση των συμβουλίων ιδρυμάτων, που και οι ίδιοι οι σύντροφοί μας τόσο είχαν εναντιωθεί στη σύσταση και λειτουργία τους; </w:t>
      </w:r>
    </w:p>
    <w:p w14:paraId="50A7B2D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αδιάφορο το ότι αλλάζει ο τρόπος εκλογής των πρυτανικών αρχών, που προβλέπει το νομοσχέδιο, όπως είπαμε, και ο οποίος «σπάει» τις γνωστές παθογένειες του παρελθόντος και δημιουργεί όρους λειτουργικών συναινέσεων και δημοκρατικής νομιμοποίησης; Πρέπει</w:t>
      </w:r>
      <w:r>
        <w:rPr>
          <w:rFonts w:eastAsia="Times New Roman" w:cs="Times New Roman"/>
          <w:szCs w:val="24"/>
        </w:rPr>
        <w:t xml:space="preserve"> να αδιαφορούμε στη δημιουργία όρων και κανόνων για την άρση του ασύδοτου τοπίου των μεταπτυχιακών; Όλα αυτά είναι άνευ σημασίας; </w:t>
      </w:r>
    </w:p>
    <w:p w14:paraId="50A7B2D8" w14:textId="77777777" w:rsidR="007C6747" w:rsidRDefault="00E91359">
      <w:pPr>
        <w:spacing w:after="0" w:line="600" w:lineRule="auto"/>
        <w:ind w:firstLine="720"/>
        <w:jc w:val="both"/>
        <w:rPr>
          <w:rFonts w:eastAsia="Times New Roman" w:cs="Times New Roman"/>
          <w:szCs w:val="24"/>
        </w:rPr>
      </w:pPr>
      <w:r w:rsidRPr="00416D56">
        <w:rPr>
          <w:rFonts w:eastAsia="Times New Roman" w:cs="Times New Roman"/>
          <w:szCs w:val="24"/>
        </w:rPr>
        <w:t xml:space="preserve">(Στο σημείο αυτό </w:t>
      </w:r>
      <w:r>
        <w:rPr>
          <w:rFonts w:eastAsia="Times New Roman" w:cs="Times New Roman"/>
          <w:szCs w:val="24"/>
        </w:rPr>
        <w:t>κ</w:t>
      </w:r>
      <w:r w:rsidRPr="00416D56">
        <w:rPr>
          <w:rFonts w:eastAsia="Times New Roman" w:cs="Times New Roman"/>
          <w:szCs w:val="24"/>
        </w:rPr>
        <w:t>τυπάει το κουδούνι λήξεω</w:t>
      </w:r>
      <w:r>
        <w:rPr>
          <w:rFonts w:eastAsia="Times New Roman" w:cs="Times New Roman"/>
          <w:szCs w:val="24"/>
        </w:rPr>
        <w:t xml:space="preserve">ς του χρόνου του κυρίου </w:t>
      </w:r>
      <w:r>
        <w:rPr>
          <w:rFonts w:eastAsia="Times New Roman" w:cs="Times New Roman"/>
          <w:szCs w:val="24"/>
        </w:rPr>
        <w:t xml:space="preserve">Α΄ </w:t>
      </w:r>
      <w:r>
        <w:rPr>
          <w:rFonts w:eastAsia="Times New Roman" w:cs="Times New Roman"/>
          <w:szCs w:val="24"/>
        </w:rPr>
        <w:t>Αντιπροέδρου</w:t>
      </w:r>
      <w:r w:rsidRPr="00416D56">
        <w:rPr>
          <w:rFonts w:eastAsia="Times New Roman" w:cs="Times New Roman"/>
          <w:szCs w:val="24"/>
        </w:rPr>
        <w:t>)</w:t>
      </w:r>
    </w:p>
    <w:p w14:paraId="50A7B2D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Μισό λεπτό ακόμα, κύριε Πρόεδρε.</w:t>
      </w:r>
    </w:p>
    <w:p w14:paraId="50A7B2D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Ναι, να α</w:t>
      </w:r>
      <w:r>
        <w:rPr>
          <w:rFonts w:eastAsia="Times New Roman" w:cs="Times New Roman"/>
          <w:szCs w:val="24"/>
        </w:rPr>
        <w:t xml:space="preserve">γωνιστούμε με όλους τους συντρόφους μας για τη συγκρότηση μετώπου πίεσης για δημοκρατική διεύρυνση του νομοσχεδίου και άρση των αρνητικών σημείων του, όπως τα τέλη εγγραφής στα μεταπτυχιακά, την καθολική φοιτητική μέριμνα, την προσέλκυση νέων επιστημόνων, </w:t>
      </w:r>
      <w:r>
        <w:rPr>
          <w:rFonts w:eastAsia="Times New Roman" w:cs="Times New Roman"/>
          <w:szCs w:val="24"/>
        </w:rPr>
        <w:t xml:space="preserve">την ουσιαστικοποίηση της σύνδεσης των ΑΕΙ με τα ερευνητικά κέντρα στην κατεύθυνση της δίκαιης ανάπτυξης των περιφερειών. </w:t>
      </w:r>
    </w:p>
    <w:p w14:paraId="50A7B2D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έχει δηλώσει, δι</w:t>
      </w:r>
      <w:r>
        <w:rPr>
          <w:rFonts w:eastAsia="Times New Roman" w:cs="Times New Roman"/>
          <w:szCs w:val="24"/>
        </w:rPr>
        <w:t>ά</w:t>
      </w:r>
      <w:r>
        <w:rPr>
          <w:rFonts w:eastAsia="Times New Roman" w:cs="Times New Roman"/>
          <w:szCs w:val="24"/>
        </w:rPr>
        <w:t xml:space="preserve"> του Προέδρου της, πολλές φορές ότι θα μειώσει το δημόσιο, δηλαδή λιγότερο κράτος, απολύοντας υπαλλή</w:t>
      </w:r>
      <w:r>
        <w:rPr>
          <w:rFonts w:eastAsia="Times New Roman" w:cs="Times New Roman"/>
          <w:szCs w:val="24"/>
        </w:rPr>
        <w:t xml:space="preserve">λους. Θα ήθελα να ξέρω, από πού θα το κάνει αυτό; Από τις εφορίες, για να αυξηθεί η φοροδιαφυγή; Από την παιδεία, όπως είδαμε με τις απολύσεις Αρβανιτόπουλου δυόμισι χιλιάδων εκπαιδευτικών ιδιωτικής εκπαίδευσης σε μια νύχτα; Από την υγεία, από την </w:t>
      </w:r>
      <w:r>
        <w:rPr>
          <w:rFonts w:eastAsia="Times New Roman" w:cs="Times New Roman"/>
          <w:szCs w:val="24"/>
        </w:rPr>
        <w:t>τοπική α</w:t>
      </w:r>
      <w:r>
        <w:rPr>
          <w:rFonts w:eastAsia="Times New Roman" w:cs="Times New Roman"/>
          <w:szCs w:val="24"/>
        </w:rPr>
        <w:t>υτοδιοίκηση</w:t>
      </w:r>
      <w:r>
        <w:rPr>
          <w:rFonts w:eastAsia="Times New Roman" w:cs="Times New Roman"/>
          <w:szCs w:val="24"/>
        </w:rPr>
        <w:t>, από τις δομές κοινωνικής πρόνοιας, από τη δασοπροστασία κ.</w:t>
      </w:r>
      <w:r>
        <w:rPr>
          <w:rFonts w:eastAsia="Times New Roman" w:cs="Times New Roman"/>
          <w:szCs w:val="24"/>
        </w:rPr>
        <w:t>λπ</w:t>
      </w:r>
      <w:r>
        <w:rPr>
          <w:rFonts w:eastAsia="Times New Roman" w:cs="Times New Roman"/>
          <w:szCs w:val="24"/>
        </w:rPr>
        <w:t xml:space="preserve">.; Από εκεί θα κάνει λιγότερο κράτος; </w:t>
      </w:r>
    </w:p>
    <w:p w14:paraId="50A7B2D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Κλείνω με αυτό. Κατ’ αναλογία η Νέα Δημοκρατία δήλωσε ότι θα καταργήσει τον νόμο, εάν και όταν έρθει στην εξουσία, συλλήβδην, όλο τον νόμο. Ερωτ</w:t>
      </w:r>
      <w:r>
        <w:rPr>
          <w:rFonts w:eastAsia="Times New Roman" w:cs="Times New Roman"/>
          <w:szCs w:val="24"/>
        </w:rPr>
        <w:t xml:space="preserve">ώ: </w:t>
      </w:r>
      <w:r>
        <w:rPr>
          <w:rFonts w:eastAsia="Times New Roman" w:cs="Times New Roman"/>
          <w:szCs w:val="24"/>
        </w:rPr>
        <w:t>α</w:t>
      </w:r>
      <w:r>
        <w:rPr>
          <w:rFonts w:eastAsia="Times New Roman" w:cs="Times New Roman"/>
          <w:szCs w:val="24"/>
        </w:rPr>
        <w:t xml:space="preserve">υτό σημαίνει ότι θα επαναφέρετε τα δίδακτρα στους ασθενείς οικονομικά φοιτητές; Θα καταργήσετε τη φοιτητική συμμετοχή στα πολυπρόσωπα όργανα; Να το πείτε. Θα επαναφέρετε το χάος στα μεταπτυχιακά με τέλη εγγραφής 10.000 και 15.000 ευρώ; </w:t>
      </w:r>
    </w:p>
    <w:p w14:paraId="50A7B2D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αναστείλετε </w:t>
      </w:r>
      <w:r>
        <w:rPr>
          <w:rFonts w:eastAsia="Times New Roman" w:cs="Times New Roman"/>
          <w:szCs w:val="24"/>
        </w:rPr>
        <w:t xml:space="preserve">την πορεία αναβάθμισης των ΤΕΙ; Μήπως θα επαναφέρετε και τη «διαγωγή κοσμία»; Ίσως αυτό να είχε νόημα, γιατί τότε θα μπορέσει να σας απονεμηθεί για τις εξαιρετικές </w:t>
      </w:r>
      <w:r>
        <w:rPr>
          <w:rFonts w:eastAsia="Times New Roman" w:cs="Times New Roman"/>
          <w:szCs w:val="24"/>
        </w:rPr>
        <w:lastRenderedPageBreak/>
        <w:t xml:space="preserve">υπηρεσίες που προσφέρατε και συνεχίζετε να προσφέρετε στο σύστημα της δημόσιας εκπαίδευσης. </w:t>
      </w:r>
    </w:p>
    <w:p w14:paraId="50A7B2D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A7B2DF"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2E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επειδή έχουν αρχίσει να θέλουν να μιλήσουν όλοι οι </w:t>
      </w:r>
      <w:r>
        <w:rPr>
          <w:rFonts w:eastAsia="Times New Roman" w:cs="Times New Roman"/>
          <w:szCs w:val="24"/>
        </w:rPr>
        <w:t>κ</w:t>
      </w:r>
      <w:r>
        <w:rPr>
          <w:rFonts w:eastAsia="Times New Roman" w:cs="Times New Roman"/>
          <w:szCs w:val="24"/>
        </w:rPr>
        <w:t xml:space="preserve">οινοβουλευτικοί, θα σας πω ότι οι </w:t>
      </w:r>
      <w:r>
        <w:rPr>
          <w:rFonts w:eastAsia="Times New Roman" w:cs="Times New Roman"/>
          <w:szCs w:val="24"/>
        </w:rPr>
        <w:t>κ</w:t>
      </w:r>
      <w:r>
        <w:rPr>
          <w:rFonts w:eastAsia="Times New Roman" w:cs="Times New Roman"/>
          <w:szCs w:val="24"/>
        </w:rPr>
        <w:t>οινοβουλευτικοί έχουν ίδια ακριβώς δικαιώματα</w:t>
      </w:r>
      <w:r>
        <w:rPr>
          <w:rFonts w:eastAsia="Times New Roman" w:cs="Times New Roman"/>
          <w:szCs w:val="24"/>
        </w:rPr>
        <w:t xml:space="preserve"> με τους Βουλευτές. Έχουν περισσότερες υποχρεώσεις, όχι περισσότερα δικαιώματα. </w:t>
      </w:r>
    </w:p>
    <w:p w14:paraId="50A7B2E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πάμε, λοιπόν, στην πεπατημένη, όπως το έχουμε κάνει χωρίς να υπάρχει πρόβλημα. Μετά από την ομιλία πέντε συνάδελφων, θα μιλά ένας </w:t>
      </w:r>
      <w:r>
        <w:rPr>
          <w:rFonts w:eastAsia="Times New Roman" w:cs="Times New Roman"/>
          <w:szCs w:val="24"/>
        </w:rPr>
        <w:t>κ</w:t>
      </w:r>
      <w:r>
        <w:rPr>
          <w:rFonts w:eastAsia="Times New Roman" w:cs="Times New Roman"/>
          <w:szCs w:val="24"/>
        </w:rPr>
        <w:t>οινοβουλευτικός, ώστε εξαντλούμενου του κ</w:t>
      </w:r>
      <w:r>
        <w:rPr>
          <w:rFonts w:eastAsia="Times New Roman" w:cs="Times New Roman"/>
          <w:szCs w:val="24"/>
        </w:rPr>
        <w:t xml:space="preserve">αταλόγου να έχουν τελειώσει όσοι </w:t>
      </w:r>
      <w:r>
        <w:rPr>
          <w:rFonts w:eastAsia="Times New Roman" w:cs="Times New Roman"/>
          <w:szCs w:val="24"/>
        </w:rPr>
        <w:t>κ</w:t>
      </w:r>
      <w:r>
        <w:rPr>
          <w:rFonts w:eastAsia="Times New Roman" w:cs="Times New Roman"/>
          <w:szCs w:val="24"/>
        </w:rPr>
        <w:t xml:space="preserve">οινοβουλευτικοί δεν έχουν μιλήσει. </w:t>
      </w:r>
    </w:p>
    <w:p w14:paraId="50A7B2E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Αυτό λοιπόν σημαίνει, με βάση το τι παρέλαβα και από χθες, ότι θα μιλήσει ο κ. </w:t>
      </w:r>
      <w:proofErr w:type="spellStart"/>
      <w:r>
        <w:rPr>
          <w:rFonts w:eastAsia="Times New Roman" w:cs="Times New Roman"/>
          <w:szCs w:val="24"/>
        </w:rPr>
        <w:t>Παναγιώταρος</w:t>
      </w:r>
      <w:proofErr w:type="spellEnd"/>
      <w:r>
        <w:rPr>
          <w:rFonts w:eastAsia="Times New Roman" w:cs="Times New Roman"/>
          <w:szCs w:val="24"/>
        </w:rPr>
        <w:t xml:space="preserve">, η κ. Καραμανλή και ο κ. </w:t>
      </w:r>
      <w:proofErr w:type="spellStart"/>
      <w:r>
        <w:rPr>
          <w:rFonts w:eastAsia="Times New Roman" w:cs="Times New Roman"/>
          <w:szCs w:val="24"/>
        </w:rPr>
        <w:t>Ριζούλης</w:t>
      </w:r>
      <w:proofErr w:type="spellEnd"/>
      <w:r>
        <w:rPr>
          <w:rFonts w:eastAsia="Times New Roman" w:cs="Times New Roman"/>
          <w:szCs w:val="24"/>
        </w:rPr>
        <w:t xml:space="preserve"> και αμέσως μετά η κ. </w:t>
      </w:r>
      <w:proofErr w:type="spellStart"/>
      <w:r>
        <w:rPr>
          <w:rFonts w:eastAsia="Times New Roman" w:cs="Times New Roman"/>
          <w:szCs w:val="24"/>
        </w:rPr>
        <w:t>Βάκη</w:t>
      </w:r>
      <w:proofErr w:type="spellEnd"/>
      <w:r>
        <w:rPr>
          <w:rFonts w:eastAsia="Times New Roman" w:cs="Times New Roman"/>
          <w:szCs w:val="24"/>
        </w:rPr>
        <w:t>. Στη συνέχεια θα είναι άλλοι πέντε</w:t>
      </w:r>
      <w:r>
        <w:rPr>
          <w:rFonts w:eastAsia="Times New Roman" w:cs="Times New Roman"/>
          <w:szCs w:val="24"/>
        </w:rPr>
        <w:t xml:space="preserve"> συνάδελφοι, που είναι εγγεγραμμένοι στον κατάλογο. Μετά θα μιλήσει, γιατί έχει ζητήσει από το πρωί να εγγραφεί, ο κ. </w:t>
      </w:r>
      <w:proofErr w:type="spellStart"/>
      <w:r>
        <w:rPr>
          <w:rFonts w:eastAsia="Times New Roman" w:cs="Times New Roman"/>
          <w:szCs w:val="24"/>
        </w:rPr>
        <w:t>Δα</w:t>
      </w:r>
      <w:r>
        <w:rPr>
          <w:rFonts w:eastAsia="Times New Roman" w:cs="Times New Roman"/>
          <w:szCs w:val="24"/>
        </w:rPr>
        <w:lastRenderedPageBreak/>
        <w:t>νέλλης</w:t>
      </w:r>
      <w:proofErr w:type="spellEnd"/>
      <w:r>
        <w:rPr>
          <w:rFonts w:eastAsia="Times New Roman" w:cs="Times New Roman"/>
          <w:szCs w:val="24"/>
        </w:rPr>
        <w:t xml:space="preserve">. Μετά θα μιλήσουν άλλοι πέντε ομιλητές και όποιος </w:t>
      </w:r>
      <w:r>
        <w:rPr>
          <w:rFonts w:eastAsia="Times New Roman" w:cs="Times New Roman"/>
          <w:szCs w:val="24"/>
        </w:rPr>
        <w:t>κ</w:t>
      </w:r>
      <w:r>
        <w:rPr>
          <w:rFonts w:eastAsia="Times New Roman" w:cs="Times New Roman"/>
          <w:szCs w:val="24"/>
        </w:rPr>
        <w:t xml:space="preserve">οινοβουλευτικός θέλει. Είναι και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εδώ. Τον άκουσα και τον</w:t>
      </w:r>
      <w:r>
        <w:rPr>
          <w:rFonts w:eastAsia="Times New Roman" w:cs="Times New Roman"/>
          <w:szCs w:val="24"/>
        </w:rPr>
        <w:t xml:space="preserve"> γράφω για να μιλήσει. Με τον τρόπο αυτό</w:t>
      </w:r>
      <w:r>
        <w:rPr>
          <w:rFonts w:eastAsia="Times New Roman" w:cs="Times New Roman"/>
          <w:szCs w:val="24"/>
        </w:rPr>
        <w:t>ν</w:t>
      </w:r>
      <w:r>
        <w:rPr>
          <w:rFonts w:eastAsia="Times New Roman" w:cs="Times New Roman"/>
          <w:szCs w:val="24"/>
        </w:rPr>
        <w:t xml:space="preserve">, εξαντλούμενος ο κατάλογος, θα εξαντληθούν και οι </w:t>
      </w:r>
      <w:r>
        <w:rPr>
          <w:rFonts w:eastAsia="Times New Roman" w:cs="Times New Roman"/>
          <w:szCs w:val="24"/>
        </w:rPr>
        <w:t>κ</w:t>
      </w:r>
      <w:r>
        <w:rPr>
          <w:rFonts w:eastAsia="Times New Roman" w:cs="Times New Roman"/>
          <w:szCs w:val="24"/>
        </w:rPr>
        <w:t xml:space="preserve">οινοβουλευτικοί. Το λέω αυτό, διότι μου ήρθαν αιτήματα «θέλω να μιλήσω την τάδε ώρα». Αυτό δεν μπορεί να γίνει. Ανά πέντε εγγεγραμμένους Βουλευτές θα μιλάει ένας </w:t>
      </w:r>
      <w:r>
        <w:rPr>
          <w:rFonts w:eastAsia="Times New Roman" w:cs="Times New Roman"/>
          <w:szCs w:val="24"/>
        </w:rPr>
        <w:t>κ</w:t>
      </w:r>
      <w:r>
        <w:rPr>
          <w:rFonts w:eastAsia="Times New Roman" w:cs="Times New Roman"/>
          <w:szCs w:val="24"/>
        </w:rPr>
        <w:t xml:space="preserve">οινοβουλευτικός. </w:t>
      </w:r>
    </w:p>
    <w:p w14:paraId="50A7B2E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από τον Λαϊκό Σύνδεσμο - Χρυσή Αυγή. </w:t>
      </w:r>
    </w:p>
    <w:p w14:paraId="50A7B2E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50A7B2E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Πριν ξεκινήσω, θα ήθελα κι εγώ να σχολιάσω για την πολύ μεγάλη φωτιά στα Καλύβια Θορικού τις υπερπροσπάθειες πυροσβεστών,</w:t>
      </w:r>
      <w:r>
        <w:rPr>
          <w:rFonts w:eastAsia="Times New Roman" w:cs="Times New Roman"/>
          <w:szCs w:val="24"/>
        </w:rPr>
        <w:t xml:space="preserve"> εθελοντών, όλων όσοι εμπλέκονται, χωρίς όμως τα απαραίτητα μέσα ελέω μνημονίων. Έχουμε πυροσβεστικά οχήματα που πολλά από αυτά δεν λειτουργούν. Έχουμε πυροσβεστικά αεροπλάνα που πολλά από αυτά δεν λειτουργούν. Ειδικά φέτος το καλοκαίρι βλέπουμε τα απαρχαι</w:t>
      </w:r>
      <w:r>
        <w:rPr>
          <w:rFonts w:eastAsia="Times New Roman" w:cs="Times New Roman"/>
          <w:szCs w:val="24"/>
        </w:rPr>
        <w:t xml:space="preserve">ωμένα </w:t>
      </w:r>
      <w:proofErr w:type="spellStart"/>
      <w:r>
        <w:rPr>
          <w:rFonts w:eastAsia="Times New Roman" w:cs="Times New Roman"/>
          <w:szCs w:val="24"/>
        </w:rPr>
        <w:t>Πε</w:t>
      </w:r>
      <w:r>
        <w:rPr>
          <w:rFonts w:eastAsia="Times New Roman" w:cs="Times New Roman"/>
          <w:szCs w:val="24"/>
        </w:rPr>
        <w:t>τ</w:t>
      </w:r>
      <w:r>
        <w:rPr>
          <w:rFonts w:eastAsia="Times New Roman" w:cs="Times New Roman"/>
          <w:szCs w:val="24"/>
        </w:rPr>
        <w:t>ζετέλ</w:t>
      </w:r>
      <w:proofErr w:type="spellEnd"/>
      <w:r>
        <w:rPr>
          <w:rFonts w:eastAsia="Times New Roman" w:cs="Times New Roman"/>
          <w:szCs w:val="24"/>
        </w:rPr>
        <w:t xml:space="preserve"> να προσπαθούν να σβήσουν πολύ μεγάλες φωτιές. Ευχόμ</w:t>
      </w:r>
      <w:r>
        <w:rPr>
          <w:rFonts w:eastAsia="Times New Roman" w:cs="Times New Roman"/>
          <w:szCs w:val="24"/>
        </w:rPr>
        <w:t>αστε</w:t>
      </w:r>
      <w:r>
        <w:rPr>
          <w:rFonts w:eastAsia="Times New Roman" w:cs="Times New Roman"/>
          <w:szCs w:val="24"/>
        </w:rPr>
        <w:t xml:space="preserve">, λοιπόν, το καλύτερο και να σβήσει η φωτιά πολύ γρήγορα. </w:t>
      </w:r>
    </w:p>
    <w:p w14:paraId="50A7B2E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Κύριοι του ΣΥΡΙΖΑ και κύριε αρμόδιε Υπουργέ Παιδείας και Θρησκευμάτων -εντός πολλών εισαγωγικών-, μιας και μιλάμε για ένα νομοσ</w:t>
      </w:r>
      <w:r>
        <w:rPr>
          <w:rFonts w:eastAsia="Times New Roman" w:cs="Times New Roman"/>
          <w:szCs w:val="24"/>
        </w:rPr>
        <w:t xml:space="preserve">χέδιο για ζητήματα </w:t>
      </w:r>
      <w:r>
        <w:rPr>
          <w:rFonts w:eastAsia="Times New Roman" w:cs="Times New Roman"/>
          <w:szCs w:val="24"/>
        </w:rPr>
        <w:t>π</w:t>
      </w:r>
      <w:r>
        <w:rPr>
          <w:rFonts w:eastAsia="Times New Roman" w:cs="Times New Roman"/>
          <w:szCs w:val="24"/>
        </w:rPr>
        <w:t>αιδείας, οι φοιτητικές σας παρατάξεις θα εκδώσουν κάποιο δελτίο Τύπου συμπαράστασης στους φοιτητές της Βενεζουέλας</w:t>
      </w:r>
      <w:r>
        <w:rPr>
          <w:rFonts w:eastAsia="Times New Roman" w:cs="Times New Roman"/>
          <w:szCs w:val="24"/>
        </w:rPr>
        <w:t>,</w:t>
      </w:r>
      <w:r>
        <w:rPr>
          <w:rFonts w:eastAsia="Times New Roman" w:cs="Times New Roman"/>
          <w:szCs w:val="24"/>
        </w:rPr>
        <w:t xml:space="preserve"> που αγωνίζονται μήνες τώρα απέναντι σε ένα στυγνό καθεστώς; Ακόμη και τώρα, μπορεί να είστε κι η μοναδική χώρα στον κόσμ</w:t>
      </w:r>
      <w:r>
        <w:rPr>
          <w:rFonts w:eastAsia="Times New Roman" w:cs="Times New Roman"/>
          <w:szCs w:val="24"/>
        </w:rPr>
        <w:t xml:space="preserve">ο που έστω για τους τύπους αρνείστε να καταδικάσετε τις δεκάδες των νεκρών και όλα όσα συμβαίνουν σε αυτή τη χώρα. </w:t>
      </w:r>
    </w:p>
    <w:p w14:paraId="50A7B2E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Φέρνετε το εν λόγω νομοσχέδιο </w:t>
      </w:r>
      <w:r>
        <w:rPr>
          <w:rFonts w:eastAsia="Times New Roman" w:cs="Times New Roman"/>
          <w:szCs w:val="24"/>
        </w:rPr>
        <w:t>«</w:t>
      </w:r>
      <w:r>
        <w:rPr>
          <w:rFonts w:eastAsia="Times New Roman" w:cs="Times New Roman"/>
          <w:szCs w:val="24"/>
        </w:rPr>
        <w:t>μετά βαΐων και κλάδων</w:t>
      </w:r>
      <w:r>
        <w:rPr>
          <w:rFonts w:eastAsia="Times New Roman" w:cs="Times New Roman"/>
          <w:szCs w:val="24"/>
        </w:rPr>
        <w:t>»</w:t>
      </w:r>
      <w:r>
        <w:rPr>
          <w:rFonts w:eastAsia="Times New Roman" w:cs="Times New Roman"/>
          <w:szCs w:val="24"/>
        </w:rPr>
        <w:t>, προκειμένου να λύσει όλα τα ζητήματα της τριτοβάθμιας εκπαίδευσης, καθώς και μια σειρ</w:t>
      </w:r>
      <w:r>
        <w:rPr>
          <w:rFonts w:eastAsia="Times New Roman" w:cs="Times New Roman"/>
          <w:szCs w:val="24"/>
        </w:rPr>
        <w:t xml:space="preserve">ά πολλών τροπολογιών και </w:t>
      </w:r>
      <w:proofErr w:type="spellStart"/>
      <w:r>
        <w:rPr>
          <w:rFonts w:eastAsia="Times New Roman" w:cs="Times New Roman"/>
          <w:szCs w:val="24"/>
        </w:rPr>
        <w:t>πολυτροπολογιών</w:t>
      </w:r>
      <w:proofErr w:type="spellEnd"/>
      <w:r>
        <w:rPr>
          <w:rFonts w:eastAsia="Times New Roman" w:cs="Times New Roman"/>
          <w:szCs w:val="24"/>
        </w:rPr>
        <w:t xml:space="preserve">, άσχετων μεταξύ τους για μια ακόμη φορά. Έχουμε να πούμε ότι κόπτεστε υποκριτικά. </w:t>
      </w:r>
    </w:p>
    <w:p w14:paraId="50A7B2E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Πώς το είπατε χθες και προχθές, κύριε Υπουργέ; «Αν κίνητρο των καλών καθηγητών είναι τα λεφτά για να φύγουν στο εξωτερικό και αν το </w:t>
      </w:r>
      <w:r>
        <w:rPr>
          <w:rFonts w:eastAsia="Times New Roman" w:cs="Times New Roman"/>
          <w:szCs w:val="24"/>
        </w:rPr>
        <w:t xml:space="preserve">μόνο κίνητρο είναι τα λεφτά, ας κλείσουν και τα μεταπτυχιακά». Δηλαδή όλοι θα πρέπει να πολεμούν και να αγωνίζονται για τη σημαία. Ωραίο ακούγεται αυτό. Δεν σας είδαμε </w:t>
      </w:r>
      <w:r>
        <w:rPr>
          <w:rFonts w:eastAsia="Times New Roman" w:cs="Times New Roman"/>
          <w:szCs w:val="24"/>
        </w:rPr>
        <w:lastRenderedPageBreak/>
        <w:t>όμως να το λέτε, ειδικά τα τελευταία δυόμισι χρόνια, με τις εκατοντάδες χιλιάδες μη κυβε</w:t>
      </w:r>
      <w:r>
        <w:rPr>
          <w:rFonts w:eastAsia="Times New Roman" w:cs="Times New Roman"/>
          <w:szCs w:val="24"/>
        </w:rPr>
        <w:t>ρνητικές οργανώσεις</w:t>
      </w:r>
      <w:r>
        <w:rPr>
          <w:rFonts w:eastAsia="Times New Roman" w:cs="Times New Roman"/>
          <w:szCs w:val="24"/>
        </w:rPr>
        <w:t>,</w:t>
      </w:r>
      <w:r>
        <w:rPr>
          <w:rFonts w:eastAsia="Times New Roman" w:cs="Times New Roman"/>
          <w:szCs w:val="24"/>
        </w:rPr>
        <w:t xml:space="preserve"> που έχουν εισβάλει στην πατρίδα μας μαζί με τους λαθρομετανάστες και έχουν πάρει δισεκατομμύρια ευρώ, </w:t>
      </w:r>
      <w:r>
        <w:rPr>
          <w:rFonts w:eastAsia="Times New Roman" w:cs="Times New Roman"/>
          <w:szCs w:val="24"/>
        </w:rPr>
        <w:t xml:space="preserve">σύμφωνα </w:t>
      </w:r>
      <w:r>
        <w:rPr>
          <w:rFonts w:eastAsia="Times New Roman" w:cs="Times New Roman"/>
          <w:szCs w:val="24"/>
        </w:rPr>
        <w:t xml:space="preserve">με δηλώσεις δικών σας Υπουργών, οι οποίες δεν αγωνίζονται επ’ </w:t>
      </w:r>
      <w:proofErr w:type="spellStart"/>
      <w:r>
        <w:rPr>
          <w:rFonts w:eastAsia="Times New Roman" w:cs="Times New Roman"/>
          <w:szCs w:val="24"/>
        </w:rPr>
        <w:t>ουδενί</w:t>
      </w:r>
      <w:proofErr w:type="spellEnd"/>
      <w:r>
        <w:rPr>
          <w:rFonts w:eastAsia="Times New Roman" w:cs="Times New Roman"/>
          <w:szCs w:val="24"/>
        </w:rPr>
        <w:t xml:space="preserve"> για τη φανέλα, αλλά τρώνε και πίνουν εις βάρος και των π</w:t>
      </w:r>
      <w:r>
        <w:rPr>
          <w:rFonts w:eastAsia="Times New Roman" w:cs="Times New Roman"/>
          <w:szCs w:val="24"/>
        </w:rPr>
        <w:t xml:space="preserve">ροσφύγων και των λαθρομεταναστών και εις βάρος του ελληνικού λαού. </w:t>
      </w:r>
    </w:p>
    <w:p w14:paraId="50A7B2E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Γιατί δεν το λέτε επίσης και για τις διάφορες μη κυβερνητικές οργανώσεις, οι οποίες, σε συνεργασία με το Υπουργείο σας, «δίδαξαν» τα διάφορα ζητήματα για τις </w:t>
      </w:r>
      <w:proofErr w:type="spellStart"/>
      <w:r>
        <w:rPr>
          <w:rFonts w:eastAsia="Times New Roman" w:cs="Times New Roman"/>
          <w:szCs w:val="24"/>
        </w:rPr>
        <w:t>έμφυλες</w:t>
      </w:r>
      <w:proofErr w:type="spellEnd"/>
      <w:r>
        <w:rPr>
          <w:rFonts w:eastAsia="Times New Roman" w:cs="Times New Roman"/>
          <w:szCs w:val="24"/>
        </w:rPr>
        <w:t xml:space="preserve"> ταυτότητες; Και αυτές,</w:t>
      </w:r>
      <w:r>
        <w:rPr>
          <w:rFonts w:eastAsia="Times New Roman" w:cs="Times New Roman"/>
          <w:szCs w:val="24"/>
        </w:rPr>
        <w:t xml:space="preserve"> απ’ ό,τι κατάλαβα, πρέπει να είχαν μισθοδοτηθεί αδρά από άλλους κύκλους. </w:t>
      </w:r>
    </w:p>
    <w:p w14:paraId="50A7B2E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Ακούσαμε και ότι η Αριστερά είναι ένα κεφάλαιο μαζί με τη θρησκεία. Βλέπουμε κι ένα φοβερό μέσα στα βιβλία, αυτά τα οποία θέλετε να εκδώσετε και θα τα έχουν οι μαθητές. «Τόσο η Εκκλ</w:t>
      </w:r>
      <w:r>
        <w:rPr>
          <w:rFonts w:eastAsia="Times New Roman" w:cs="Times New Roman"/>
          <w:szCs w:val="24"/>
        </w:rPr>
        <w:t xml:space="preserve">ησία όσο και η Αριστερά αποτελούν σημεία αναφοράς μεγάλων τμημάτων του ελληνικού λαού, από τα οποία απαιτείται τολμηρή και ξεκάθαρη κατάθεση θέσεων». Αυτά είναι σε σχολικά βιβλία. Γράφετε </w:t>
      </w:r>
      <w:proofErr w:type="spellStart"/>
      <w:r>
        <w:rPr>
          <w:rFonts w:eastAsia="Times New Roman" w:cs="Times New Roman"/>
          <w:szCs w:val="24"/>
        </w:rPr>
        <w:t>αλά</w:t>
      </w:r>
      <w:proofErr w:type="spellEnd"/>
      <w:r>
        <w:rPr>
          <w:rFonts w:eastAsia="Times New Roman" w:cs="Times New Roman"/>
          <w:szCs w:val="24"/>
        </w:rPr>
        <w:t xml:space="preserve"> καρτ</w:t>
      </w:r>
      <w:r>
        <w:rPr>
          <w:rFonts w:eastAsia="Times New Roman" w:cs="Times New Roman"/>
          <w:szCs w:val="24"/>
        </w:rPr>
        <w:t xml:space="preserve">. Και γιατί δεν γράφετε για τη Δεξιά; Γιατί </w:t>
      </w:r>
      <w:r>
        <w:rPr>
          <w:rFonts w:eastAsia="Times New Roman" w:cs="Times New Roman"/>
          <w:szCs w:val="24"/>
        </w:rPr>
        <w:lastRenderedPageBreak/>
        <w:t xml:space="preserve">δεν γράφετε για </w:t>
      </w:r>
      <w:r>
        <w:rPr>
          <w:rFonts w:eastAsia="Times New Roman" w:cs="Times New Roman"/>
          <w:szCs w:val="24"/>
        </w:rPr>
        <w:t xml:space="preserve">τους εθνικιστές; Εδώ, όμως, έχετε αποσοβήσει και αποσιωπήσει οτιδήποτε έχει να κάνει με την πατρίδα. </w:t>
      </w:r>
    </w:p>
    <w:p w14:paraId="50A7B2E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Δυστυχώς, αγαπητοί κύριοι και κυρίες, όταν ο προϊστάμενος της </w:t>
      </w:r>
      <w:r>
        <w:rPr>
          <w:rFonts w:eastAsia="Times New Roman" w:cs="Times New Roman"/>
          <w:szCs w:val="24"/>
        </w:rPr>
        <w:t>π</w:t>
      </w:r>
      <w:r>
        <w:rPr>
          <w:rFonts w:eastAsia="Times New Roman" w:cs="Times New Roman"/>
          <w:szCs w:val="24"/>
        </w:rPr>
        <w:t>αιδείας, ο Υπουργός και πολλοί συν αυτώ δηλώνουν άθεοι -και είναι περήφανοι γι’ αυτό- και ο</w:t>
      </w:r>
      <w:r>
        <w:rPr>
          <w:rFonts w:eastAsia="Times New Roman" w:cs="Times New Roman"/>
          <w:szCs w:val="24"/>
        </w:rPr>
        <w:t xml:space="preserve">παδοί του </w:t>
      </w:r>
      <w:proofErr w:type="spellStart"/>
      <w:r>
        <w:rPr>
          <w:rFonts w:eastAsia="Times New Roman" w:cs="Times New Roman"/>
          <w:szCs w:val="24"/>
        </w:rPr>
        <w:t>ουδετερόθρησκου</w:t>
      </w:r>
      <w:proofErr w:type="spellEnd"/>
      <w:r>
        <w:rPr>
          <w:rFonts w:eastAsia="Times New Roman" w:cs="Times New Roman"/>
          <w:szCs w:val="24"/>
        </w:rPr>
        <w:t xml:space="preserve"> σχολείου και των βιβλίων των θρησκευτικών, όταν πρωτοστατείτε στην κατάργηση της πρωινής προσευχής, με έντεχνο τρόπο κιόλας, για να κοροϊδέψετε κάποιους, με τις διάφορες εγκυκλίους, όπως την εγκύκλιο του 2016-2017 στην οποία διαγρ</w:t>
      </w:r>
      <w:r>
        <w:rPr>
          <w:rFonts w:eastAsia="Times New Roman" w:cs="Times New Roman"/>
          <w:szCs w:val="24"/>
        </w:rPr>
        <w:t xml:space="preserve">άφηκε η φράση «πρωινή προσευχή» που υπήρχε στην εγκύκλιο 2015-2016, τότε αυτή η </w:t>
      </w:r>
      <w:r>
        <w:rPr>
          <w:rFonts w:eastAsia="Times New Roman" w:cs="Times New Roman"/>
          <w:szCs w:val="24"/>
        </w:rPr>
        <w:t>π</w:t>
      </w:r>
      <w:r>
        <w:rPr>
          <w:rFonts w:eastAsia="Times New Roman" w:cs="Times New Roman"/>
          <w:szCs w:val="24"/>
        </w:rPr>
        <w:t xml:space="preserve">αιδεία δεν έχει μέλλον. </w:t>
      </w:r>
    </w:p>
    <w:p w14:paraId="50A7B2E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Όταν ο αρμόδιος Υπουργός προσυπογράφει και αγωνίζεται για τον αυτοπροσδιορισμό των Σκοπιανών ως Μακεδόν</w:t>
      </w:r>
      <w:r>
        <w:rPr>
          <w:rFonts w:eastAsia="Times New Roman" w:cs="Times New Roman"/>
          <w:szCs w:val="24"/>
        </w:rPr>
        <w:t>ων</w:t>
      </w:r>
      <w:r>
        <w:rPr>
          <w:rFonts w:eastAsia="Times New Roman" w:cs="Times New Roman"/>
          <w:szCs w:val="24"/>
        </w:rPr>
        <w:t xml:space="preserve"> και συγχρόνως δεν λέτε λέξη για τον Μακεδονι</w:t>
      </w:r>
      <w:r>
        <w:rPr>
          <w:rFonts w:eastAsia="Times New Roman" w:cs="Times New Roman"/>
          <w:szCs w:val="24"/>
        </w:rPr>
        <w:t xml:space="preserve">κό Αγώνα στα βιβλία, όταν απεμπολείτε με κάθε τρόπο και θέλετε να αποσιωπήσετε αυτόν τον αγώνα των Ελλήνων για να μεγαλώσει και να απελευθερωθεί η πατρίδα μας, τότε αυτή η </w:t>
      </w:r>
      <w:r>
        <w:rPr>
          <w:rFonts w:eastAsia="Times New Roman" w:cs="Times New Roman"/>
          <w:szCs w:val="24"/>
        </w:rPr>
        <w:t>π</w:t>
      </w:r>
      <w:r>
        <w:rPr>
          <w:rFonts w:eastAsia="Times New Roman" w:cs="Times New Roman"/>
          <w:szCs w:val="24"/>
        </w:rPr>
        <w:t xml:space="preserve">αιδεία δεν έχει κανένα μέλλον. </w:t>
      </w:r>
    </w:p>
    <w:p w14:paraId="50A7B2E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Και να μην ξεχάσουμε βέβαια και το πόσες φορές έχετ</w:t>
      </w:r>
      <w:r>
        <w:rPr>
          <w:rFonts w:eastAsia="Times New Roman" w:cs="Times New Roman"/>
          <w:szCs w:val="24"/>
        </w:rPr>
        <w:t xml:space="preserve">ε προσυπογράψει μαζί με δεκάδες Βουλευτές του ΣΥΡΙΖΑ και στελέχη σας για τους τρομοκράτες της «17 Νοέμβρη» και όλους αυτούς οι οποίοι διαλύουν συστηματικά εδώ και δεκαετίες ετούτον εδώ τον τόπο. </w:t>
      </w:r>
    </w:p>
    <w:p w14:paraId="50A7B2EE"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Παιδεία</w:t>
      </w:r>
      <w:r>
        <w:rPr>
          <w:rFonts w:eastAsia="Times New Roman"/>
          <w:bCs/>
          <w:shd w:val="clear" w:color="auto" w:fill="FFFFFF"/>
        </w:rPr>
        <w:t>,</w:t>
      </w:r>
      <w:r>
        <w:rPr>
          <w:rFonts w:eastAsia="Times New Roman"/>
          <w:bCs/>
          <w:shd w:val="clear" w:color="auto" w:fill="FFFFFF"/>
        </w:rPr>
        <w:t xml:space="preserve"> κατά την οποία</w:t>
      </w:r>
      <w:r>
        <w:rPr>
          <w:rFonts w:eastAsia="Times New Roman"/>
          <w:bCs/>
          <w:shd w:val="clear" w:color="auto" w:fill="FFFFFF"/>
        </w:rPr>
        <w:t xml:space="preserve"> η βασική σας προτεραιότητα, όπως αποδείχθηκε πέρσι -γιατί με αυτό ασχοληθήκατε και λιγότερο με οτιδήποτε άλλο- ήταν πως υποχρεωτικά θα έπρεπε να διδαχτούν οι </w:t>
      </w:r>
      <w:proofErr w:type="spellStart"/>
      <w:r>
        <w:rPr>
          <w:rFonts w:eastAsia="Times New Roman"/>
          <w:bCs/>
          <w:shd w:val="clear" w:color="auto" w:fill="FFFFFF"/>
        </w:rPr>
        <w:t>έμφυλες</w:t>
      </w:r>
      <w:proofErr w:type="spellEnd"/>
      <w:r>
        <w:rPr>
          <w:rFonts w:eastAsia="Times New Roman"/>
          <w:bCs/>
          <w:shd w:val="clear" w:color="auto" w:fill="FFFFFF"/>
        </w:rPr>
        <w:t xml:space="preserve"> ταυτότητες, ακόμη και σε αυτούς που δεν ήθελαν, δεν </w:t>
      </w:r>
      <w:r w:rsidRPr="007736CC">
        <w:rPr>
          <w:rFonts w:eastAsia="Times New Roman"/>
          <w:bCs/>
          <w:shd w:val="clear" w:color="auto" w:fill="FFFFFF"/>
        </w:rPr>
        <w:t>έχει</w:t>
      </w:r>
      <w:r>
        <w:rPr>
          <w:rFonts w:eastAsia="Times New Roman"/>
          <w:bCs/>
          <w:shd w:val="clear" w:color="auto" w:fill="FFFFFF"/>
        </w:rPr>
        <w:t xml:space="preserve"> κανένα μέλλον. </w:t>
      </w:r>
    </w:p>
    <w:p w14:paraId="50A7B2EF"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Και την ίδια ώρα</w:t>
      </w:r>
      <w:r>
        <w:rPr>
          <w:rFonts w:eastAsia="Times New Roman"/>
          <w:bCs/>
          <w:shd w:val="clear" w:color="auto" w:fill="FFFFFF"/>
        </w:rPr>
        <w:t xml:space="preserve"> φέρνετε σε </w:t>
      </w:r>
      <w:r w:rsidRPr="007736CC">
        <w:rPr>
          <w:rFonts w:eastAsia="Times New Roman"/>
          <w:bCs/>
          <w:shd w:val="clear" w:color="auto" w:fill="FFFFFF"/>
        </w:rPr>
        <w:t>άρθρο</w:t>
      </w:r>
      <w:r>
        <w:rPr>
          <w:rFonts w:eastAsia="Times New Roman"/>
          <w:bCs/>
          <w:shd w:val="clear" w:color="auto" w:fill="FFFFFF"/>
        </w:rPr>
        <w:t xml:space="preserve"> στο εν λόγω </w:t>
      </w:r>
      <w:r w:rsidRPr="007736CC">
        <w:rPr>
          <w:rFonts w:eastAsia="Times New Roman"/>
          <w:bCs/>
          <w:shd w:val="clear" w:color="auto" w:fill="FFFFFF"/>
        </w:rPr>
        <w:t>νομοσχέδιο</w:t>
      </w:r>
      <w:r>
        <w:rPr>
          <w:rFonts w:eastAsia="Times New Roman"/>
          <w:bCs/>
          <w:shd w:val="clear" w:color="auto" w:fill="FFFFFF"/>
        </w:rPr>
        <w:t xml:space="preserve"> το </w:t>
      </w:r>
      <w:r w:rsidRPr="007736CC">
        <w:rPr>
          <w:rFonts w:eastAsia="Times New Roman"/>
          <w:bCs/>
          <w:shd w:val="clear" w:color="auto" w:fill="FFFFFF"/>
        </w:rPr>
        <w:t>δικαίωμα</w:t>
      </w:r>
      <w:r>
        <w:rPr>
          <w:rFonts w:eastAsia="Times New Roman"/>
          <w:bCs/>
          <w:shd w:val="clear" w:color="auto" w:fill="FFFFFF"/>
        </w:rPr>
        <w:t xml:space="preserve"> στα παιδιά των μουσουλμάνων, στα </w:t>
      </w:r>
      <w:proofErr w:type="spellStart"/>
      <w:r>
        <w:rPr>
          <w:rFonts w:eastAsia="Times New Roman"/>
          <w:bCs/>
          <w:shd w:val="clear" w:color="auto" w:fill="FFFFFF"/>
        </w:rPr>
        <w:t>μουσουλμανόπαιδα</w:t>
      </w:r>
      <w:proofErr w:type="spellEnd"/>
      <w:r>
        <w:rPr>
          <w:rFonts w:eastAsia="Times New Roman"/>
          <w:bCs/>
          <w:shd w:val="clear" w:color="auto" w:fill="FFFFFF"/>
        </w:rPr>
        <w:t xml:space="preserve"> που φοιτούν στα σχολεία, όχι στην επίσημη μουσουλμανική μειονότητα στη Θράκη, τις μέρες όπου θα έχουν Ραμαζάνι και </w:t>
      </w:r>
      <w:proofErr w:type="spellStart"/>
      <w:r>
        <w:rPr>
          <w:rFonts w:eastAsia="Times New Roman"/>
          <w:bCs/>
          <w:shd w:val="clear" w:color="auto" w:fill="FFFFFF"/>
        </w:rPr>
        <w:t>κ</w:t>
      </w:r>
      <w:r>
        <w:rPr>
          <w:rFonts w:eastAsia="Times New Roman"/>
          <w:bCs/>
          <w:shd w:val="clear" w:color="auto" w:fill="FFFFFF"/>
        </w:rPr>
        <w:t>α</w:t>
      </w:r>
      <w:r>
        <w:rPr>
          <w:rFonts w:eastAsia="Times New Roman"/>
          <w:bCs/>
          <w:shd w:val="clear" w:color="auto" w:fill="FFFFFF"/>
        </w:rPr>
        <w:t>να</w:t>
      </w:r>
      <w:proofErr w:type="spellEnd"/>
      <w:r>
        <w:rPr>
          <w:rFonts w:eastAsia="Times New Roman"/>
          <w:bCs/>
          <w:shd w:val="clear" w:color="auto" w:fill="FFFFFF"/>
        </w:rPr>
        <w:t>-</w:t>
      </w:r>
      <w:r>
        <w:rPr>
          <w:rFonts w:eastAsia="Times New Roman"/>
          <w:bCs/>
          <w:shd w:val="clear" w:color="auto" w:fill="FFFFFF"/>
        </w:rPr>
        <w:t>δυο άλλες μεγάλες γιορτές να δικα</w:t>
      </w:r>
      <w:r>
        <w:rPr>
          <w:rFonts w:eastAsia="Times New Roman"/>
          <w:bCs/>
          <w:shd w:val="clear" w:color="auto" w:fill="FFFFFF"/>
        </w:rPr>
        <w:t xml:space="preserve">ιολογούνται οι απουσίες τους. </w:t>
      </w:r>
    </w:p>
    <w:p w14:paraId="50A7B2F0"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Αυτό, φυσικά, </w:t>
      </w:r>
      <w:r w:rsidRPr="007736CC">
        <w:rPr>
          <w:rFonts w:eastAsia="Times New Roman"/>
          <w:bCs/>
          <w:shd w:val="clear" w:color="auto" w:fill="FFFFFF"/>
        </w:rPr>
        <w:t>είναι</w:t>
      </w:r>
      <w:r>
        <w:rPr>
          <w:rFonts w:eastAsia="Times New Roman"/>
          <w:bCs/>
          <w:shd w:val="clear" w:color="auto" w:fill="FFFFFF"/>
        </w:rPr>
        <w:t xml:space="preserve"> το «τυράκι», μαζί με μια πλειάδα άλλων μέτρων που έχετε πάρει, όπως ότι ενώ </w:t>
      </w:r>
      <w:r w:rsidRPr="007736CC">
        <w:rPr>
          <w:rFonts w:eastAsia="Times New Roman"/>
          <w:bCs/>
          <w:shd w:val="clear" w:color="auto" w:fill="FFFFFF"/>
        </w:rPr>
        <w:t>υπάρχουν</w:t>
      </w:r>
      <w:r>
        <w:rPr>
          <w:rFonts w:eastAsia="Times New Roman"/>
          <w:bCs/>
          <w:shd w:val="clear" w:color="auto" w:fill="FFFFFF"/>
        </w:rPr>
        <w:t xml:space="preserve"> αυστηρό</w:t>
      </w:r>
      <w:r>
        <w:rPr>
          <w:rFonts w:eastAsia="Times New Roman"/>
          <w:bCs/>
          <w:shd w:val="clear" w:color="auto" w:fill="FFFFFF"/>
        </w:rPr>
        <w:lastRenderedPageBreak/>
        <w:t>τατα μέτρα για τη σφαγή των ζώων στην πατρίδα μας, οι μουσουλμάνοι θα μπορούν να πιστοποιούν μια απίστευτα βασανι</w:t>
      </w:r>
      <w:r>
        <w:rPr>
          <w:rFonts w:eastAsia="Times New Roman"/>
          <w:bCs/>
          <w:shd w:val="clear" w:color="auto" w:fill="FFFFFF"/>
        </w:rPr>
        <w:t xml:space="preserve">στική μέθοδο, τη μέθοδο </w:t>
      </w:r>
      <w:proofErr w:type="spellStart"/>
      <w:r>
        <w:rPr>
          <w:rFonts w:eastAsia="Times New Roman"/>
          <w:bCs/>
          <w:shd w:val="clear" w:color="auto" w:fill="FFFFFF"/>
        </w:rPr>
        <w:t>χαλάλ</w:t>
      </w:r>
      <w:proofErr w:type="spellEnd"/>
      <w:r>
        <w:rPr>
          <w:rFonts w:eastAsia="Times New Roman"/>
          <w:bCs/>
          <w:shd w:val="clear" w:color="auto" w:fill="FFFFFF"/>
        </w:rPr>
        <w:t xml:space="preserve">, για να βασανίζονται τα ζώα. </w:t>
      </w:r>
    </w:p>
    <w:p w14:paraId="50A7B2F1"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Μαζί με διάφορα άλλα μέτρα, λοιπόν, τα οποία έχετε πάρει, έχετε καταφέρει μέσα σε ελάχιστο χρονικό διάστημα </w:t>
      </w:r>
      <w:r w:rsidRPr="007736CC">
        <w:rPr>
          <w:rFonts w:eastAsia="Times New Roman"/>
          <w:bCs/>
          <w:shd w:val="clear" w:color="auto" w:fill="FFFFFF"/>
        </w:rPr>
        <w:t>να</w:t>
      </w:r>
      <w:r>
        <w:rPr>
          <w:rFonts w:eastAsia="Times New Roman"/>
          <w:bCs/>
          <w:shd w:val="clear" w:color="auto" w:fill="FFFFFF"/>
        </w:rPr>
        <w:t xml:space="preserve"> </w:t>
      </w:r>
      <w:r w:rsidRPr="007736CC">
        <w:rPr>
          <w:rFonts w:eastAsia="Times New Roman"/>
          <w:bCs/>
          <w:shd w:val="clear" w:color="auto" w:fill="FFFFFF"/>
        </w:rPr>
        <w:t>υπάρχει</w:t>
      </w:r>
      <w:r>
        <w:rPr>
          <w:rFonts w:eastAsia="Times New Roman"/>
          <w:bCs/>
          <w:shd w:val="clear" w:color="auto" w:fill="FFFFFF"/>
        </w:rPr>
        <w:t xml:space="preserve"> στην πατρίδα μας ένας τεράστιος και εχθρικός προς την Ελλάδα μουσουλμανικός π</w:t>
      </w:r>
      <w:r>
        <w:rPr>
          <w:rFonts w:eastAsia="Times New Roman"/>
          <w:bCs/>
          <w:shd w:val="clear" w:color="auto" w:fill="FFFFFF"/>
        </w:rPr>
        <w:t xml:space="preserve">ληθυσμός και είμαστε σίγουροι ότι όχι πολύ μακριά χρονικά -εμείς υπολογίζουμε σε ένα - δύο χρόνια, ασχέτως εάν είσαστε εσείς ή η </w:t>
      </w:r>
      <w:r w:rsidRPr="007736CC">
        <w:rPr>
          <w:rFonts w:eastAsia="Times New Roman"/>
          <w:bCs/>
          <w:shd w:val="clear" w:color="auto" w:fill="FFFFFF"/>
        </w:rPr>
        <w:t>Νέα Δημοκρατία</w:t>
      </w:r>
      <w:r>
        <w:rPr>
          <w:rFonts w:eastAsia="Times New Roman"/>
          <w:bCs/>
          <w:shd w:val="clear" w:color="auto" w:fill="FFFFFF"/>
        </w:rPr>
        <w:t xml:space="preserve">- επειδή οι μουσουλμάνοι θα </w:t>
      </w:r>
      <w:r w:rsidRPr="007736CC">
        <w:rPr>
          <w:rFonts w:eastAsia="Times New Roman"/>
          <w:bCs/>
          <w:shd w:val="clear" w:color="auto" w:fill="FFFFFF"/>
        </w:rPr>
        <w:t>είναι</w:t>
      </w:r>
      <w:r>
        <w:rPr>
          <w:rFonts w:eastAsia="Times New Roman"/>
          <w:bCs/>
          <w:shd w:val="clear" w:color="auto" w:fill="FFFFFF"/>
        </w:rPr>
        <w:t xml:space="preserve"> πάρα πολλοί σε όλη την Ελλάδα θα κάνετε με </w:t>
      </w:r>
      <w:r w:rsidRPr="007736CC">
        <w:rPr>
          <w:rFonts w:eastAsia="Times New Roman"/>
          <w:bCs/>
          <w:shd w:val="clear" w:color="auto" w:fill="FFFFFF"/>
        </w:rPr>
        <w:t>νομοσχέδιο</w:t>
      </w:r>
      <w:r>
        <w:rPr>
          <w:rFonts w:eastAsia="Times New Roman"/>
          <w:bCs/>
          <w:shd w:val="clear" w:color="auto" w:fill="FFFFFF"/>
        </w:rPr>
        <w:t xml:space="preserve"> επίσημη εθνική αργία το Ρ</w:t>
      </w:r>
      <w:r>
        <w:rPr>
          <w:rFonts w:eastAsia="Times New Roman"/>
          <w:bCs/>
          <w:shd w:val="clear" w:color="auto" w:fill="FFFFFF"/>
        </w:rPr>
        <w:t xml:space="preserve">αμαζάνι, το </w:t>
      </w:r>
      <w:proofErr w:type="spellStart"/>
      <w:r>
        <w:rPr>
          <w:rFonts w:eastAsia="Times New Roman"/>
          <w:bCs/>
          <w:shd w:val="clear" w:color="auto" w:fill="FFFFFF"/>
        </w:rPr>
        <w:t>Ιφτάρ</w:t>
      </w:r>
      <w:proofErr w:type="spellEnd"/>
      <w:r>
        <w:rPr>
          <w:rFonts w:eastAsia="Times New Roman"/>
          <w:bCs/>
          <w:shd w:val="clear" w:color="auto" w:fill="FFFFFF"/>
        </w:rPr>
        <w:t xml:space="preserve"> και άλλες εορτές. </w:t>
      </w:r>
    </w:p>
    <w:p w14:paraId="50A7B2F2"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Και ερωτούμε: αφού κόπτεστε γι</w:t>
      </w:r>
      <w:r>
        <w:rPr>
          <w:rFonts w:eastAsia="Times New Roman"/>
          <w:bCs/>
          <w:shd w:val="clear" w:color="auto" w:fill="FFFFFF"/>
        </w:rPr>
        <w:t>’</w:t>
      </w:r>
      <w:r>
        <w:rPr>
          <w:rFonts w:eastAsia="Times New Roman"/>
          <w:bCs/>
          <w:shd w:val="clear" w:color="auto" w:fill="FFFFFF"/>
        </w:rPr>
        <w:t xml:space="preserve"> αυτούς, γιατί δεν κόπτεστε για το ένα </w:t>
      </w:r>
      <w:r w:rsidRPr="007736CC">
        <w:rPr>
          <w:rFonts w:eastAsia="Times New Roman"/>
          <w:bCs/>
          <w:shd w:val="clear" w:color="auto" w:fill="FFFFFF"/>
        </w:rPr>
        <w:t>εκατομμύρι</w:t>
      </w:r>
      <w:r>
        <w:rPr>
          <w:rFonts w:eastAsia="Times New Roman"/>
          <w:bCs/>
          <w:shd w:val="clear" w:color="auto" w:fill="FFFFFF"/>
        </w:rPr>
        <w:t>ο</w:t>
      </w:r>
      <w:r w:rsidRPr="007736CC">
        <w:rPr>
          <w:rFonts w:eastAsia="Times New Roman"/>
          <w:bCs/>
          <w:shd w:val="clear" w:color="auto" w:fill="FFFFFF"/>
        </w:rPr>
        <w:t xml:space="preserve"> </w:t>
      </w:r>
      <w:r>
        <w:rPr>
          <w:rFonts w:eastAsia="Times New Roman"/>
          <w:bCs/>
          <w:shd w:val="clear" w:color="auto" w:fill="FFFFFF"/>
        </w:rPr>
        <w:t xml:space="preserve">περίπου των Ελλήνων πολιτών που παραμένουν πιστοί στο παλαιό ημερολόγιο και δεν τους δίνετε το </w:t>
      </w:r>
      <w:r w:rsidRPr="007736CC">
        <w:rPr>
          <w:rFonts w:eastAsia="Times New Roman"/>
          <w:bCs/>
          <w:shd w:val="clear" w:color="auto" w:fill="FFFFFF"/>
        </w:rPr>
        <w:t>δικαίωμα</w:t>
      </w:r>
      <w:r>
        <w:rPr>
          <w:rFonts w:eastAsia="Times New Roman"/>
          <w:bCs/>
          <w:shd w:val="clear" w:color="auto" w:fill="FFFFFF"/>
        </w:rPr>
        <w:t xml:space="preserve"> τα Χριστούγεννα και την Πρωτοχρον</w:t>
      </w:r>
      <w:r>
        <w:rPr>
          <w:rFonts w:eastAsia="Times New Roman"/>
          <w:bCs/>
          <w:shd w:val="clear" w:color="auto" w:fill="FFFFFF"/>
        </w:rPr>
        <w:t xml:space="preserve">ιά, δύο πολύ μεγάλες εορτές, έστω και με το παλαιό ημερολόγιο δεκατρείς μέρες μετά να </w:t>
      </w:r>
      <w:r w:rsidRPr="007736CC">
        <w:rPr>
          <w:rFonts w:eastAsia="Times New Roman"/>
          <w:bCs/>
          <w:shd w:val="clear" w:color="auto" w:fill="FFFFFF"/>
        </w:rPr>
        <w:t>είναι</w:t>
      </w:r>
      <w:r>
        <w:rPr>
          <w:rFonts w:eastAsia="Times New Roman"/>
          <w:bCs/>
          <w:shd w:val="clear" w:color="auto" w:fill="FFFFFF"/>
        </w:rPr>
        <w:t xml:space="preserve"> αργία, όπως </w:t>
      </w:r>
      <w:r w:rsidRPr="007736CC">
        <w:rPr>
          <w:rFonts w:eastAsia="Times New Roman"/>
          <w:bCs/>
          <w:shd w:val="clear" w:color="auto" w:fill="FFFFFF"/>
        </w:rPr>
        <w:t>είναι</w:t>
      </w:r>
      <w:r>
        <w:rPr>
          <w:rFonts w:eastAsia="Times New Roman"/>
          <w:bCs/>
          <w:shd w:val="clear" w:color="auto" w:fill="FFFFFF"/>
        </w:rPr>
        <w:t xml:space="preserve"> σε όλον τον ορθόδοξο κόσμο, στη Ρωσία, στη Σερβία, στη Βουλγαρία, στη Ρουμανία, σε όλες τις ορθόδοξες χώρες; Όχι, είσαστε </w:t>
      </w:r>
      <w:proofErr w:type="spellStart"/>
      <w:r>
        <w:rPr>
          <w:rFonts w:eastAsia="Times New Roman"/>
          <w:bCs/>
          <w:shd w:val="clear" w:color="auto" w:fill="FFFFFF"/>
        </w:rPr>
        <w:t>αλά</w:t>
      </w:r>
      <w:proofErr w:type="spellEnd"/>
      <w:r>
        <w:rPr>
          <w:rFonts w:eastAsia="Times New Roman"/>
          <w:bCs/>
          <w:shd w:val="clear" w:color="auto" w:fill="FFFFFF"/>
        </w:rPr>
        <w:t xml:space="preserve"> καρτ</w:t>
      </w:r>
      <w:r w:rsidRPr="000528FD">
        <w:rPr>
          <w:rFonts w:eastAsia="Times New Roman"/>
          <w:bCs/>
          <w:shd w:val="clear" w:color="auto" w:fill="FFFFFF"/>
        </w:rPr>
        <w:t xml:space="preserve"> </w:t>
      </w:r>
      <w:r>
        <w:rPr>
          <w:rFonts w:eastAsia="Times New Roman"/>
          <w:bCs/>
          <w:shd w:val="clear" w:color="auto" w:fill="FFFFFF"/>
        </w:rPr>
        <w:t xml:space="preserve">ανθρωπιστές. </w:t>
      </w:r>
    </w:p>
    <w:p w14:paraId="50A7B2F3"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Π</w:t>
      </w:r>
      <w:r>
        <w:rPr>
          <w:rFonts w:eastAsia="Times New Roman"/>
          <w:bCs/>
          <w:shd w:val="clear" w:color="auto" w:fill="FFFFFF"/>
        </w:rPr>
        <w:t>αιδεία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κατά την οποία</w:t>
      </w:r>
      <w:r>
        <w:rPr>
          <w:rFonts w:eastAsia="Times New Roman"/>
          <w:bCs/>
          <w:shd w:val="clear" w:color="auto" w:fill="FFFFFF"/>
        </w:rPr>
        <w:t xml:space="preserve"> δικαιολογούνται οι φοιτητές στο να χτίζουν τους καθηγητές, να μην ελέγχονται, να μη γίνεται τίποτε απολύτως, να μην </w:t>
      </w:r>
      <w:r w:rsidRPr="007736CC">
        <w:rPr>
          <w:rFonts w:eastAsia="Times New Roman"/>
          <w:bCs/>
          <w:shd w:val="clear" w:color="auto" w:fill="FFFFFF"/>
        </w:rPr>
        <w:t>υπάρχει</w:t>
      </w:r>
      <w:r>
        <w:rPr>
          <w:rFonts w:eastAsia="Times New Roman"/>
          <w:bCs/>
          <w:shd w:val="clear" w:color="auto" w:fill="FFFFFF"/>
        </w:rPr>
        <w:t xml:space="preserve"> αριστεία, να μην </w:t>
      </w:r>
      <w:r w:rsidRPr="007736CC">
        <w:rPr>
          <w:rFonts w:eastAsia="Times New Roman"/>
          <w:bCs/>
          <w:shd w:val="clear" w:color="auto" w:fill="FFFFFF"/>
        </w:rPr>
        <w:t>υπάρχει</w:t>
      </w:r>
      <w:r>
        <w:rPr>
          <w:rFonts w:eastAsia="Times New Roman"/>
          <w:bCs/>
          <w:shd w:val="clear" w:color="auto" w:fill="FFFFFF"/>
        </w:rPr>
        <w:t xml:space="preserve"> έλεγχος και αντιθέτως οι φοιτητές να ελέγχουν τους καθηγητές, σίγουρα δεν </w:t>
      </w:r>
      <w:r w:rsidRPr="007736CC">
        <w:rPr>
          <w:rFonts w:eastAsia="Times New Roman"/>
          <w:bCs/>
          <w:shd w:val="clear" w:color="auto" w:fill="FFFFFF"/>
        </w:rPr>
        <w:t>έχει</w:t>
      </w:r>
      <w:r>
        <w:rPr>
          <w:rFonts w:eastAsia="Times New Roman"/>
          <w:bCs/>
          <w:shd w:val="clear" w:color="auto" w:fill="FFFFFF"/>
        </w:rPr>
        <w:t xml:space="preserve"> κανένα μέλλον.</w:t>
      </w:r>
    </w:p>
    <w:p w14:paraId="50A7B2F4"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Παιδεία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κατά την οποία</w:t>
      </w:r>
      <w:r>
        <w:rPr>
          <w:rFonts w:eastAsia="Times New Roman"/>
          <w:bCs/>
          <w:shd w:val="clear" w:color="auto" w:fill="FFFFFF"/>
        </w:rPr>
        <w:t xml:space="preserve"> καθυβρίζουν τους καθηγητές οι φοιτητές, οι μαθητές, αλλά δεν θα τιμωρούνται πλέον με καθ’ οιονδήποτε τρόπο, ούτε έστω με τη «διαγωγή κοσμία», δεν </w:t>
      </w:r>
      <w:r w:rsidRPr="007736CC">
        <w:rPr>
          <w:rFonts w:eastAsia="Times New Roman"/>
          <w:bCs/>
          <w:shd w:val="clear" w:color="auto" w:fill="FFFFFF"/>
        </w:rPr>
        <w:t>έχει</w:t>
      </w:r>
      <w:r>
        <w:rPr>
          <w:rFonts w:eastAsia="Times New Roman"/>
          <w:bCs/>
          <w:shd w:val="clear" w:color="auto" w:fill="FFFFFF"/>
        </w:rPr>
        <w:t xml:space="preserve"> μέλλον.</w:t>
      </w:r>
    </w:p>
    <w:p w14:paraId="50A7B2F5"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Παιδεία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κατά την οποία</w:t>
      </w:r>
      <w:r>
        <w:rPr>
          <w:rFonts w:eastAsia="Times New Roman"/>
          <w:bCs/>
          <w:shd w:val="clear" w:color="auto" w:fill="FFFFFF"/>
        </w:rPr>
        <w:t xml:space="preserve"> ο αυταρχισμός της μειοψηφίας -και</w:t>
      </w:r>
      <w:r>
        <w:rPr>
          <w:rFonts w:eastAsia="Times New Roman"/>
          <w:bCs/>
          <w:shd w:val="clear" w:color="auto" w:fill="FFFFFF"/>
        </w:rPr>
        <w:t xml:space="preserve"> το βλέπουμε αυτό παντού και συνεχώς- θεωρείται δημοκρατία, δεν </w:t>
      </w:r>
      <w:r w:rsidRPr="007736CC">
        <w:rPr>
          <w:rFonts w:eastAsia="Times New Roman"/>
          <w:bCs/>
          <w:shd w:val="clear" w:color="auto" w:fill="FFFFFF"/>
        </w:rPr>
        <w:t>έχει</w:t>
      </w:r>
      <w:r>
        <w:rPr>
          <w:rFonts w:eastAsia="Times New Roman"/>
          <w:bCs/>
          <w:shd w:val="clear" w:color="auto" w:fill="FFFFFF"/>
        </w:rPr>
        <w:t xml:space="preserve"> μέλλον.</w:t>
      </w:r>
    </w:p>
    <w:p w14:paraId="50A7B2F6"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Παιδεία -βλέπουμε ότι φέρατε και εδώ στα άρθρα 50 - 68 για τους ειδικούς λογαριασμούς κονδυλίων έρευνας ανωτάτων εκπαιδευτικών ιδρυμάτων, ερευνητικά και τεχνολογικά κέντρα- που αν</w:t>
      </w:r>
      <w:r>
        <w:rPr>
          <w:rFonts w:eastAsia="Times New Roman"/>
          <w:bCs/>
          <w:shd w:val="clear" w:color="auto" w:fill="FFFFFF"/>
        </w:rPr>
        <w:t xml:space="preserve">τί να δίνονται λεφτά για την παιδεία, θα δίνονται στους λαθρομετανάστες, όπως λέτε, για να μάθουν να καλλιεργούν τη γη και διάφορες άλλες ιστορίες -ετοιμάζεστε να μας τους </w:t>
      </w:r>
      <w:proofErr w:type="spellStart"/>
      <w:r>
        <w:rPr>
          <w:rFonts w:eastAsia="Times New Roman"/>
          <w:bCs/>
          <w:shd w:val="clear" w:color="auto" w:fill="FFFFFF"/>
        </w:rPr>
        <w:t>κατσικώσετε</w:t>
      </w:r>
      <w:proofErr w:type="spellEnd"/>
      <w:r>
        <w:rPr>
          <w:rFonts w:eastAsia="Times New Roman"/>
          <w:bCs/>
          <w:shd w:val="clear" w:color="auto" w:fill="FFFFFF"/>
        </w:rPr>
        <w:t xml:space="preserve"> εδώ πέρα- σίγουρα δεν </w:t>
      </w:r>
      <w:r w:rsidRPr="001A1AAD">
        <w:rPr>
          <w:rFonts w:eastAsia="Times New Roman"/>
          <w:bCs/>
          <w:shd w:val="clear" w:color="auto" w:fill="FFFFFF"/>
        </w:rPr>
        <w:t>έχει</w:t>
      </w:r>
      <w:r>
        <w:rPr>
          <w:rFonts w:eastAsia="Times New Roman"/>
          <w:bCs/>
          <w:shd w:val="clear" w:color="auto" w:fill="FFFFFF"/>
        </w:rPr>
        <w:t xml:space="preserve"> κανένα μέλλον. </w:t>
      </w:r>
    </w:p>
    <w:p w14:paraId="50A7B2F7"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Ακούσαμε και διάφορα τσιτάτα </w:t>
      </w:r>
      <w:r>
        <w:rPr>
          <w:rFonts w:eastAsia="Times New Roman"/>
          <w:bCs/>
          <w:shd w:val="clear" w:color="auto" w:fill="FFFFFF"/>
        </w:rPr>
        <w:t xml:space="preserve">από διάφορους, από τον εισηγητή του ΣΥΡΙΖΑ και άλλους, σχετικά με το αριστερό αποτύπωμα, το οποίο παρεμπιπτόντως </w:t>
      </w:r>
      <w:r w:rsidRPr="001A1AAD">
        <w:rPr>
          <w:rFonts w:eastAsia="Times New Roman"/>
          <w:bCs/>
          <w:shd w:val="clear" w:color="auto" w:fill="FFFFFF"/>
        </w:rPr>
        <w:t>είναι</w:t>
      </w:r>
      <w:r>
        <w:rPr>
          <w:rFonts w:eastAsia="Times New Roman"/>
          <w:bCs/>
          <w:shd w:val="clear" w:color="auto" w:fill="FFFFFF"/>
        </w:rPr>
        <w:t xml:space="preserve"> ό,τι πιο τραγικό </w:t>
      </w:r>
      <w:r w:rsidRPr="001A1AAD">
        <w:rPr>
          <w:rFonts w:eastAsia="Times New Roman"/>
          <w:bCs/>
          <w:shd w:val="clear" w:color="auto" w:fill="FFFFFF"/>
        </w:rPr>
        <w:t>υπάρχει</w:t>
      </w:r>
      <w:r>
        <w:rPr>
          <w:rFonts w:eastAsia="Times New Roman"/>
          <w:bCs/>
          <w:shd w:val="clear" w:color="auto" w:fill="FFFFFF"/>
        </w:rPr>
        <w:t xml:space="preserve"> στη νεότερη ιστορία αυτού του τόπου. </w:t>
      </w:r>
    </w:p>
    <w:p w14:paraId="50A7B2F8"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Ακούσαμε </w:t>
      </w:r>
      <w:r w:rsidRPr="001A1AAD">
        <w:rPr>
          <w:rFonts w:eastAsia="Times New Roman"/>
          <w:bCs/>
          <w:shd w:val="clear" w:color="auto" w:fill="FFFFFF"/>
        </w:rPr>
        <w:t>να</w:t>
      </w:r>
      <w:r>
        <w:rPr>
          <w:rFonts w:eastAsia="Times New Roman"/>
          <w:bCs/>
          <w:shd w:val="clear" w:color="auto" w:fill="FFFFFF"/>
        </w:rPr>
        <w:t xml:space="preserve"> γίνεται μεγάλος ντόρος για τις σκοταδιστικές περιόδους και είδ</w:t>
      </w:r>
      <w:r>
        <w:rPr>
          <w:rFonts w:eastAsia="Times New Roman"/>
          <w:bCs/>
          <w:shd w:val="clear" w:color="auto" w:fill="FFFFFF"/>
        </w:rPr>
        <w:t xml:space="preserve">αμε να είστε σε διαξιφισμούς με διάφορους Βουλευτές της Αξιωματικής Αντιπολίτευσης και άλλους, την ίδια ώρα που </w:t>
      </w:r>
      <w:proofErr w:type="spellStart"/>
      <w:r>
        <w:rPr>
          <w:rFonts w:eastAsia="Times New Roman"/>
          <w:bCs/>
          <w:shd w:val="clear" w:color="auto" w:fill="FFFFFF"/>
        </w:rPr>
        <w:t>συνυπουργοί</w:t>
      </w:r>
      <w:proofErr w:type="spellEnd"/>
      <w:r>
        <w:rPr>
          <w:rFonts w:eastAsia="Times New Roman"/>
          <w:bCs/>
          <w:shd w:val="clear" w:color="auto" w:fill="FFFFFF"/>
        </w:rPr>
        <w:t xml:space="preserve"> σας έχουν διοριστεί επί επαναστάσεως σε πανεπιστήμια και αλλού και τώρα πουλάνε </w:t>
      </w:r>
      <w:r>
        <w:rPr>
          <w:rFonts w:eastAsia="Times New Roman"/>
          <w:bCs/>
          <w:shd w:val="clear" w:color="auto" w:fill="FFFFFF"/>
        </w:rPr>
        <w:t>«</w:t>
      </w:r>
      <w:proofErr w:type="spellStart"/>
      <w:r>
        <w:rPr>
          <w:rFonts w:eastAsia="Times New Roman"/>
          <w:bCs/>
          <w:shd w:val="clear" w:color="auto" w:fill="FFFFFF"/>
        </w:rPr>
        <w:t>αντιστασιασμό</w:t>
      </w:r>
      <w:proofErr w:type="spellEnd"/>
      <w:r>
        <w:rPr>
          <w:rFonts w:eastAsia="Times New Roman"/>
          <w:bCs/>
          <w:shd w:val="clear" w:color="auto" w:fill="FFFFFF"/>
        </w:rPr>
        <w:t>»</w:t>
      </w:r>
      <w:r>
        <w:rPr>
          <w:rFonts w:eastAsia="Times New Roman"/>
          <w:bCs/>
          <w:shd w:val="clear" w:color="auto" w:fill="FFFFFF"/>
        </w:rPr>
        <w:t xml:space="preserve"> και αντιστασιακή πολιτική. </w:t>
      </w:r>
    </w:p>
    <w:p w14:paraId="50A7B2F9"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Παιδεία</w:t>
      </w:r>
      <w:r>
        <w:rPr>
          <w:rFonts w:eastAsia="Times New Roman"/>
          <w:bCs/>
          <w:shd w:val="clear" w:color="auto" w:fill="FFFFFF"/>
        </w:rPr>
        <w:t>,</w:t>
      </w:r>
      <w:r>
        <w:rPr>
          <w:rFonts w:eastAsia="Times New Roman"/>
          <w:bCs/>
          <w:shd w:val="clear" w:color="auto" w:fill="FFFFFF"/>
        </w:rPr>
        <w:t xml:space="preserve"> που ο Υφυπουργός Παιδείας, ο κ. </w:t>
      </w:r>
      <w:proofErr w:type="spellStart"/>
      <w:r>
        <w:rPr>
          <w:rFonts w:eastAsia="Times New Roman"/>
          <w:bCs/>
          <w:shd w:val="clear" w:color="auto" w:fill="FFFFFF"/>
        </w:rPr>
        <w:t>Ζουράρις</w:t>
      </w:r>
      <w:proofErr w:type="spellEnd"/>
      <w:r>
        <w:rPr>
          <w:rFonts w:eastAsia="Times New Roman"/>
          <w:bCs/>
          <w:shd w:val="clear" w:color="auto" w:fill="FFFFFF"/>
        </w:rPr>
        <w:t>, σε συνέντευξή του πριν από λίγο καιρό, είχε πει ότι</w:t>
      </w:r>
      <w:r>
        <w:rPr>
          <w:rFonts w:eastAsia="Times New Roman"/>
          <w:bCs/>
          <w:shd w:val="clear" w:color="auto" w:fill="FFFFFF"/>
        </w:rPr>
        <w:t>,</w:t>
      </w:r>
      <w:r>
        <w:rPr>
          <w:rFonts w:eastAsia="Times New Roman"/>
          <w:bCs/>
          <w:shd w:val="clear" w:color="auto" w:fill="FFFFFF"/>
        </w:rPr>
        <w:t xml:space="preserve"> εντάξει, δεν τρέχει και τίποτα εάν χάσουμε και κάποιο κομμάτι ελληνικής γης ή κάποιο νησί, σίγουρα δεν </w:t>
      </w:r>
      <w:r w:rsidRPr="007736CC">
        <w:rPr>
          <w:rFonts w:eastAsia="Times New Roman"/>
          <w:bCs/>
          <w:shd w:val="clear" w:color="auto" w:fill="FFFFFF"/>
        </w:rPr>
        <w:t>έχει</w:t>
      </w:r>
      <w:r>
        <w:rPr>
          <w:rFonts w:eastAsia="Times New Roman"/>
          <w:bCs/>
          <w:shd w:val="clear" w:color="auto" w:fill="FFFFFF"/>
        </w:rPr>
        <w:t xml:space="preserve"> μέλλον. </w:t>
      </w:r>
    </w:p>
    <w:p w14:paraId="50A7B2FA"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Όπως και να έχει, μαζί και με τις </w:t>
      </w:r>
      <w:r w:rsidRPr="00DF57F0">
        <w:rPr>
          <w:rFonts w:eastAsia="Times New Roman"/>
          <w:bCs/>
          <w:shd w:val="clear" w:color="auto" w:fill="FFFFFF"/>
        </w:rPr>
        <w:t>τροπολογί</w:t>
      </w:r>
      <w:r w:rsidRPr="00DF57F0">
        <w:rPr>
          <w:rFonts w:eastAsia="Times New Roman"/>
          <w:bCs/>
          <w:shd w:val="clear" w:color="auto" w:fill="FFFFFF"/>
        </w:rPr>
        <w:t>ες</w:t>
      </w:r>
      <w:r>
        <w:rPr>
          <w:rFonts w:eastAsia="Times New Roman"/>
          <w:bCs/>
          <w:shd w:val="clear" w:color="auto" w:fill="FFFFFF"/>
        </w:rPr>
        <w:t xml:space="preserve"> σας, όπως και την </w:t>
      </w:r>
      <w:r w:rsidRPr="00DF57F0">
        <w:rPr>
          <w:rFonts w:eastAsia="Times New Roman"/>
          <w:bCs/>
          <w:shd w:val="clear" w:color="auto" w:fill="FFFFFF"/>
        </w:rPr>
        <w:t>τροπολογία</w:t>
      </w:r>
      <w:r>
        <w:rPr>
          <w:rFonts w:eastAsia="Times New Roman"/>
          <w:bCs/>
          <w:shd w:val="clear" w:color="auto" w:fill="FFFFFF"/>
        </w:rPr>
        <w:t xml:space="preserve"> ντροπής που φέρνετε μέσα σε αυτό το πολύ σοβαρό ζήτημα και θέμα της </w:t>
      </w:r>
      <w:r>
        <w:rPr>
          <w:rFonts w:eastAsia="Times New Roman"/>
          <w:bCs/>
          <w:shd w:val="clear" w:color="auto" w:fill="FFFFFF"/>
        </w:rPr>
        <w:t>π</w:t>
      </w:r>
      <w:r>
        <w:rPr>
          <w:rFonts w:eastAsia="Times New Roman"/>
          <w:bCs/>
          <w:shd w:val="clear" w:color="auto" w:fill="FFFFFF"/>
        </w:rPr>
        <w:t xml:space="preserve">αιδείας και που </w:t>
      </w:r>
      <w:r w:rsidRPr="00DF57F0">
        <w:rPr>
          <w:rFonts w:eastAsia="Times New Roman"/>
          <w:bCs/>
          <w:shd w:val="clear" w:color="auto" w:fill="FFFFFF"/>
        </w:rPr>
        <w:t>έχει</w:t>
      </w:r>
      <w:r>
        <w:rPr>
          <w:rFonts w:eastAsia="Times New Roman"/>
          <w:bCs/>
          <w:shd w:val="clear" w:color="auto" w:fill="FFFFFF"/>
        </w:rPr>
        <w:t xml:space="preserve"> να κάνει με τους πλειστηριασμούς, όπου μάλιστα δίνεται η δουλειά σε έναν συντοπίτη και κοντοχωριανό το</w:t>
      </w:r>
      <w:r>
        <w:rPr>
          <w:rFonts w:eastAsia="Times New Roman"/>
          <w:bCs/>
          <w:shd w:val="clear" w:color="auto" w:fill="FFFFFF"/>
        </w:rPr>
        <w:t>ύ</w:t>
      </w:r>
      <w:r>
        <w:rPr>
          <w:rFonts w:eastAsia="Times New Roman"/>
          <w:bCs/>
          <w:shd w:val="clear" w:color="auto" w:fill="FFFFFF"/>
        </w:rPr>
        <w:t xml:space="preserve"> κ. Κοντονή, σίγουρα δεν </w:t>
      </w:r>
      <w:r w:rsidRPr="007736CC">
        <w:rPr>
          <w:rFonts w:eastAsia="Times New Roman"/>
          <w:bCs/>
          <w:shd w:val="clear" w:color="auto" w:fill="FFFFFF"/>
        </w:rPr>
        <w:t>έχει</w:t>
      </w:r>
      <w:r>
        <w:rPr>
          <w:rFonts w:eastAsia="Times New Roman"/>
          <w:bCs/>
          <w:shd w:val="clear" w:color="auto" w:fill="FFFFFF"/>
        </w:rPr>
        <w:t xml:space="preserve"> μέλλον όχι μόνο η </w:t>
      </w:r>
      <w:r>
        <w:rPr>
          <w:rFonts w:eastAsia="Times New Roman"/>
          <w:bCs/>
          <w:shd w:val="clear" w:color="auto" w:fill="FFFFFF"/>
        </w:rPr>
        <w:t>π</w:t>
      </w:r>
      <w:r>
        <w:rPr>
          <w:rFonts w:eastAsia="Times New Roman"/>
          <w:bCs/>
          <w:shd w:val="clear" w:color="auto" w:fill="FFFFFF"/>
        </w:rPr>
        <w:t xml:space="preserve">αιδεία αλλά και ολόκληρος αυτός ο τόπος. </w:t>
      </w:r>
    </w:p>
    <w:p w14:paraId="50A7B2FB" w14:textId="77777777" w:rsidR="007C6747" w:rsidRDefault="00E91359">
      <w:pPr>
        <w:spacing w:after="0" w:line="600" w:lineRule="auto"/>
        <w:ind w:firstLine="720"/>
        <w:contextualSpacing/>
        <w:jc w:val="both"/>
        <w:rPr>
          <w:rFonts w:eastAsia="Times New Roman"/>
          <w:bCs/>
          <w:shd w:val="clear" w:color="auto" w:fill="FFFFFF"/>
        </w:rPr>
      </w:pPr>
      <w:r w:rsidRPr="00DF57F0">
        <w:rPr>
          <w:rFonts w:eastAsia="Times New Roman"/>
          <w:bCs/>
          <w:shd w:val="clear" w:color="auto" w:fill="FFFFFF"/>
        </w:rPr>
        <w:lastRenderedPageBreak/>
        <w:t>Ευχαριστώ πολύ</w:t>
      </w:r>
      <w:r>
        <w:rPr>
          <w:rFonts w:eastAsia="Times New Roman"/>
          <w:bCs/>
          <w:shd w:val="clear" w:color="auto" w:fill="FFFFFF"/>
        </w:rPr>
        <w:t xml:space="preserve">. </w:t>
      </w:r>
    </w:p>
    <w:p w14:paraId="50A7B2FC" w14:textId="77777777" w:rsidR="007C6747" w:rsidRDefault="00E91359">
      <w:pPr>
        <w:spacing w:after="0" w:line="600" w:lineRule="auto"/>
        <w:ind w:firstLine="720"/>
        <w:jc w:val="both"/>
        <w:rPr>
          <w:rFonts w:eastAsia="Times New Roman"/>
          <w:bCs/>
        </w:rPr>
      </w:pPr>
      <w:r w:rsidRPr="004416C6">
        <w:rPr>
          <w:rFonts w:eastAsia="Times New Roman"/>
          <w:b/>
          <w:bCs/>
        </w:rPr>
        <w:t>ΠΡΟΕΔΡΕΥΩΝ (Νικήτας Κακλαμάνης):</w:t>
      </w:r>
      <w:r w:rsidRPr="004416C6">
        <w:rPr>
          <w:rFonts w:eastAsia="Times New Roman" w:cs="Times New Roman"/>
          <w:szCs w:val="24"/>
        </w:rPr>
        <w:t xml:space="preserve"> </w:t>
      </w:r>
      <w:r>
        <w:rPr>
          <w:rFonts w:eastAsia="Times New Roman"/>
          <w:bCs/>
        </w:rPr>
        <w:t>Προχωρούμε.</w:t>
      </w:r>
    </w:p>
    <w:p w14:paraId="50A7B2FD" w14:textId="77777777" w:rsidR="007C6747" w:rsidRDefault="00E91359">
      <w:pPr>
        <w:spacing w:after="0" w:line="600" w:lineRule="auto"/>
        <w:ind w:firstLine="720"/>
        <w:jc w:val="both"/>
        <w:rPr>
          <w:rFonts w:eastAsia="Times New Roman"/>
          <w:bCs/>
        </w:rPr>
      </w:pPr>
      <w:r>
        <w:rPr>
          <w:rFonts w:eastAsia="Times New Roman"/>
          <w:bCs/>
        </w:rPr>
        <w:t>Καλείται στο Βήμα η συνάδελφος κ</w:t>
      </w:r>
      <w:r>
        <w:rPr>
          <w:rFonts w:eastAsia="Times New Roman"/>
          <w:bCs/>
        </w:rPr>
        <w:t>.</w:t>
      </w:r>
      <w:r>
        <w:rPr>
          <w:rFonts w:eastAsia="Times New Roman"/>
          <w:bCs/>
        </w:rPr>
        <w:t xml:space="preserve"> Άννα Καραμανλή από τη </w:t>
      </w:r>
      <w:r w:rsidRPr="00DF57F0">
        <w:rPr>
          <w:rFonts w:eastAsia="Times New Roman"/>
          <w:bCs/>
        </w:rPr>
        <w:t>Νέα Δημοκρατία</w:t>
      </w:r>
      <w:r>
        <w:rPr>
          <w:rFonts w:eastAsia="Times New Roman"/>
          <w:bCs/>
        </w:rPr>
        <w:t>.</w:t>
      </w:r>
    </w:p>
    <w:p w14:paraId="50A7B2FE" w14:textId="77777777" w:rsidR="007C6747" w:rsidRDefault="00E91359">
      <w:pPr>
        <w:spacing w:after="0" w:line="600" w:lineRule="auto"/>
        <w:ind w:firstLine="720"/>
        <w:jc w:val="both"/>
        <w:rPr>
          <w:rFonts w:eastAsia="Times New Roman"/>
          <w:bCs/>
        </w:rPr>
      </w:pPr>
      <w:r>
        <w:rPr>
          <w:rFonts w:eastAsia="Times New Roman"/>
          <w:bCs/>
        </w:rPr>
        <w:t>Ορίστε, κυρία Καραμανλή, έχετε τον λόγο.</w:t>
      </w:r>
    </w:p>
    <w:p w14:paraId="50A7B2FF" w14:textId="77777777" w:rsidR="007C6747" w:rsidRDefault="00E91359">
      <w:pPr>
        <w:spacing w:after="0" w:line="600" w:lineRule="auto"/>
        <w:ind w:firstLine="720"/>
        <w:jc w:val="both"/>
        <w:rPr>
          <w:rFonts w:eastAsia="Times New Roman"/>
          <w:bCs/>
        </w:rPr>
      </w:pPr>
      <w:r w:rsidRPr="00834ABE">
        <w:rPr>
          <w:rFonts w:eastAsia="Times New Roman"/>
          <w:b/>
          <w:bCs/>
        </w:rPr>
        <w:t>ΑΝΝΑ ΚΑΡΑΜΑΝΛΗ:</w:t>
      </w:r>
      <w:r>
        <w:rPr>
          <w:rFonts w:eastAsia="Times New Roman"/>
          <w:bCs/>
        </w:rPr>
        <w:t xml:space="preserve"> </w:t>
      </w:r>
      <w:r w:rsidRPr="00DF57F0">
        <w:rPr>
          <w:rFonts w:eastAsia="Times New Roman"/>
          <w:bCs/>
        </w:rPr>
        <w:t>Ευχ</w:t>
      </w:r>
      <w:r w:rsidRPr="00DF57F0">
        <w:rPr>
          <w:rFonts w:eastAsia="Times New Roman"/>
          <w:bCs/>
        </w:rPr>
        <w:t xml:space="preserve">αριστώ, κύριε Πρόεδρε. </w:t>
      </w:r>
    </w:p>
    <w:p w14:paraId="50A7B300" w14:textId="77777777" w:rsidR="007C6747" w:rsidRDefault="00E91359">
      <w:pPr>
        <w:spacing w:after="0" w:line="600" w:lineRule="auto"/>
        <w:ind w:firstLine="720"/>
        <w:jc w:val="both"/>
        <w:rPr>
          <w:rFonts w:eastAsia="Times New Roman"/>
          <w:bCs/>
        </w:rPr>
      </w:pPr>
      <w:r>
        <w:rPr>
          <w:rFonts w:eastAsia="Times New Roman"/>
          <w:bCs/>
        </w:rPr>
        <w:t xml:space="preserve">Το υπό </w:t>
      </w:r>
      <w:r w:rsidRPr="00DF57F0">
        <w:rPr>
          <w:rFonts w:eastAsia="Times New Roman"/>
          <w:bCs/>
        </w:rPr>
        <w:t>συζήτηση</w:t>
      </w:r>
      <w:r>
        <w:rPr>
          <w:rFonts w:eastAsia="Times New Roman"/>
          <w:bCs/>
        </w:rPr>
        <w:t xml:space="preserve"> </w:t>
      </w:r>
      <w:r w:rsidRPr="00DF57F0">
        <w:rPr>
          <w:rFonts w:eastAsia="Times New Roman"/>
          <w:bCs/>
        </w:rPr>
        <w:t>σχέδιο νόμου</w:t>
      </w:r>
      <w:r>
        <w:rPr>
          <w:rFonts w:eastAsia="Times New Roman"/>
          <w:bCs/>
        </w:rPr>
        <w:t xml:space="preserve"> αφορά στο μεγαλύτερο κομμάτι του την τριτοβάθμια εκπαίδευση. Αν μπορούσε να μπει ένας τίτλος, που να συμπυκνώνει τη φιλοσοφία που διέπει το </w:t>
      </w:r>
      <w:r w:rsidRPr="00DF57F0">
        <w:rPr>
          <w:rFonts w:eastAsia="Times New Roman"/>
          <w:bCs/>
        </w:rPr>
        <w:t>νομοσχέδιο</w:t>
      </w:r>
      <w:r>
        <w:rPr>
          <w:rFonts w:eastAsia="Times New Roman"/>
          <w:bCs/>
        </w:rPr>
        <w:t xml:space="preserve">, θα ήταν «Επιστροφή στο παρελθόν». </w:t>
      </w:r>
    </w:p>
    <w:p w14:paraId="50A7B301" w14:textId="77777777" w:rsidR="007C6747" w:rsidRDefault="00E91359">
      <w:pPr>
        <w:spacing w:after="0" w:line="600" w:lineRule="auto"/>
        <w:ind w:firstLine="720"/>
        <w:jc w:val="both"/>
        <w:rPr>
          <w:rFonts w:eastAsia="Times New Roman" w:cs="Times New Roman"/>
          <w:bCs/>
          <w:shd w:val="clear" w:color="auto" w:fill="FFFFFF"/>
        </w:rPr>
      </w:pPr>
      <w:r w:rsidRPr="00DF57F0">
        <w:rPr>
          <w:rFonts w:eastAsia="Times New Roman"/>
          <w:bCs/>
        </w:rPr>
        <w:t>Είναι</w:t>
      </w:r>
      <w:r>
        <w:rPr>
          <w:rFonts w:eastAsia="Times New Roman"/>
          <w:bCs/>
        </w:rPr>
        <w:t xml:space="preserve"> πραγματικά</w:t>
      </w:r>
      <w:r>
        <w:rPr>
          <w:rFonts w:eastAsia="Times New Roman"/>
          <w:bCs/>
        </w:rPr>
        <w:t xml:space="preserve"> παράδοξο σε μια χώρα με αυτά τα ποσοστά ανεργίας και αυτό το κύμα φυγής των πιο προσοντούχων νέων στο εξωτερικό να απουσιάζει από ένα </w:t>
      </w:r>
      <w:r w:rsidRPr="00DF57F0">
        <w:rPr>
          <w:rFonts w:eastAsia="Times New Roman"/>
          <w:bCs/>
        </w:rPr>
        <w:t>νομοσχέδιο</w:t>
      </w:r>
      <w:r>
        <w:rPr>
          <w:rFonts w:eastAsia="Times New Roman"/>
          <w:bCs/>
        </w:rPr>
        <w:t xml:space="preserve"> για την τριτοβάθμια εκπαίδευση κάθε αναφορά στην ουσιαστική σύνδεση των πανεπιστημίων με την παραγωγή και την </w:t>
      </w:r>
      <w:r>
        <w:rPr>
          <w:rFonts w:eastAsia="Times New Roman"/>
          <w:bCs/>
        </w:rPr>
        <w:t xml:space="preserve">αγορά εργασίας. </w:t>
      </w:r>
    </w:p>
    <w:p w14:paraId="50A7B302"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Θα σταθώ σε ορισμένα σημαντικά και χαρακτηριστικά σημεία του νομοσχεδίου</w:t>
      </w:r>
      <w:r>
        <w:rPr>
          <w:rFonts w:eastAsia="Times New Roman"/>
          <w:szCs w:val="24"/>
        </w:rPr>
        <w:t>,</w:t>
      </w:r>
      <w:r>
        <w:rPr>
          <w:rFonts w:eastAsia="Times New Roman"/>
          <w:szCs w:val="24"/>
        </w:rPr>
        <w:t xml:space="preserve"> τα οποία είναι και ενδεικτικά των κυβερνητικών προθέσεων. </w:t>
      </w:r>
    </w:p>
    <w:p w14:paraId="50A7B303"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lastRenderedPageBreak/>
        <w:t xml:space="preserve">Επαναφέρετε με το άρθρο 3 το ζήτημα του ακαδημαϊκού ασύλου, εμμένοντας σε ιδεοληψίες και σε απόψεις που </w:t>
      </w:r>
      <w:r>
        <w:rPr>
          <w:rFonts w:eastAsia="Times New Roman"/>
          <w:szCs w:val="24"/>
        </w:rPr>
        <w:t>είναι και ανεπίκαιρες και παρωχημένες. Δυστυχώς φοράτε τις ιδεολογικές παρωπίδες σας που δεν θα σας αφήνουν να δείτε την απογοητευτική πραγματικότητα στις πραγματικές της διαστάσεις, ότι τα εκπαιδευτικά ιδρύματα της χώρας μένουν έρμαια στις ορέξεις γνωστών</w:t>
      </w:r>
      <w:r>
        <w:rPr>
          <w:rFonts w:eastAsia="Times New Roman"/>
          <w:szCs w:val="24"/>
        </w:rPr>
        <w:t xml:space="preserve"> </w:t>
      </w:r>
      <w:proofErr w:type="spellStart"/>
      <w:r>
        <w:rPr>
          <w:rFonts w:eastAsia="Times New Roman"/>
          <w:szCs w:val="24"/>
        </w:rPr>
        <w:t>μειοψηφιών</w:t>
      </w:r>
      <w:proofErr w:type="spellEnd"/>
      <w:r>
        <w:rPr>
          <w:rFonts w:eastAsia="Times New Roman"/>
          <w:szCs w:val="24"/>
        </w:rPr>
        <w:t xml:space="preserve"> ότι μετατρέπονται συχνά - πυκνά σε καταφύγια και γιάφκες των «γνωστών αγνώστων». </w:t>
      </w:r>
    </w:p>
    <w:p w14:paraId="50A7B304"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Δεν έχετε ακούσει τίποτα για εστίες ανομίας στα πανεπιστήμιά μας; Για χρήση ουσιών; Για βανδαλισμούς και εικόνες παρακμής; Τη μία λέτε ότι γι</w:t>
      </w:r>
      <w:r>
        <w:rPr>
          <w:rFonts w:eastAsia="Times New Roman"/>
          <w:szCs w:val="24"/>
        </w:rPr>
        <w:t>’</w:t>
      </w:r>
      <w:r>
        <w:rPr>
          <w:rFonts w:eastAsia="Times New Roman"/>
          <w:szCs w:val="24"/>
        </w:rPr>
        <w:t xml:space="preserve"> αυτή τη νοσηρή κατά</w:t>
      </w:r>
      <w:r>
        <w:rPr>
          <w:rFonts w:eastAsia="Times New Roman"/>
          <w:szCs w:val="24"/>
        </w:rPr>
        <w:t xml:space="preserve">σταση οφείλεται το φοιτητικό κίνημα, που δεν είναι τόσο ισχυρό και τόσο δυναμικό όσο θα θέλατε. Την άλλη λέτε ότι για τις καταστροφές φταίει και η </w:t>
      </w:r>
      <w:r>
        <w:rPr>
          <w:rFonts w:eastAsia="Times New Roman"/>
          <w:szCs w:val="24"/>
        </w:rPr>
        <w:t>Α</w:t>
      </w:r>
      <w:r>
        <w:rPr>
          <w:rFonts w:eastAsia="Times New Roman"/>
          <w:szCs w:val="24"/>
        </w:rPr>
        <w:t xml:space="preserve">στυνομία και ως λύση ψαλιδίζετε με αυτόν τον νόμο τις περιπτώσεις που θα μπορεί να επεμβαίνει αυτεπάγγελτα. </w:t>
      </w:r>
    </w:p>
    <w:p w14:paraId="50A7B305"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Προς τι άραγε αυτές οι αβάντες προς συγκεκριμένες ομάδες; Για να καταγράψετε υψηλές επιδόσεις στο </w:t>
      </w:r>
      <w:r>
        <w:rPr>
          <w:rFonts w:eastAsia="Times New Roman"/>
          <w:szCs w:val="24"/>
        </w:rPr>
        <w:t>«</w:t>
      </w:r>
      <w:proofErr w:type="spellStart"/>
      <w:r>
        <w:rPr>
          <w:rFonts w:eastAsia="Times New Roman"/>
          <w:szCs w:val="24"/>
        </w:rPr>
        <w:t>αριστερόμετρο</w:t>
      </w:r>
      <w:proofErr w:type="spellEnd"/>
      <w:r>
        <w:rPr>
          <w:rFonts w:eastAsia="Times New Roman"/>
          <w:szCs w:val="24"/>
        </w:rPr>
        <w:t>»</w:t>
      </w:r>
      <w:r>
        <w:rPr>
          <w:rFonts w:eastAsia="Times New Roman"/>
          <w:szCs w:val="24"/>
        </w:rPr>
        <w:t xml:space="preserve"> ή για να ικανοποιήσετε το πικραμένο κομματικό σας ακροατήριο; Δηλαδή κάθε φορά που οι γνωστές περιφερειακές ομάδες θέ</w:t>
      </w:r>
      <w:r>
        <w:rPr>
          <w:rFonts w:eastAsia="Times New Roman"/>
          <w:szCs w:val="24"/>
        </w:rPr>
        <w:lastRenderedPageBreak/>
        <w:t xml:space="preserve">λουν να εκτονωθούν πάνω </w:t>
      </w:r>
      <w:r>
        <w:rPr>
          <w:rFonts w:eastAsia="Times New Roman"/>
          <w:szCs w:val="24"/>
        </w:rPr>
        <w:t>στη δημόσια περιουσία του πανεπιστημίου, που φτιάχτηκε και συντηρείται από τον ιδρώτα του συνεπή Έλληνα φορολογούμενου, θα πρέπει να συνεδριάζει το πρυτανικό συμβούλιο; Κάθε φορά που κάποιο χέρι σηκώνει μια βαριοπούλα για να καταστρέψει ή εκτοξεύει μία μολ</w:t>
      </w:r>
      <w:r>
        <w:rPr>
          <w:rFonts w:eastAsia="Times New Roman"/>
          <w:szCs w:val="24"/>
        </w:rPr>
        <w:t xml:space="preserve">ότοφ, θα πρέπει τα όργανα του πανεπιστημίου να βρίσκονται εκεί για να αποφανθούν αν υπάρχει κακούργημα που δικαιολογεί την αστυνομική επέμβαση; </w:t>
      </w:r>
    </w:p>
    <w:p w14:paraId="50A7B306"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πάρα πολύ, αλλά αυτό δεν δείχνει ότι το βλέμμα σας είναι στραμμένο στο μέλλον του ελληνικού πανεπ</w:t>
      </w:r>
      <w:r>
        <w:rPr>
          <w:rFonts w:eastAsia="Times New Roman"/>
          <w:szCs w:val="24"/>
        </w:rPr>
        <w:t xml:space="preserve">ιστημίου. Προκλητική ανοχή σε </w:t>
      </w:r>
      <w:proofErr w:type="spellStart"/>
      <w:r>
        <w:rPr>
          <w:rFonts w:eastAsia="Times New Roman"/>
          <w:szCs w:val="24"/>
        </w:rPr>
        <w:t>παραβατικές</w:t>
      </w:r>
      <w:proofErr w:type="spellEnd"/>
      <w:r>
        <w:rPr>
          <w:rFonts w:eastAsia="Times New Roman"/>
          <w:szCs w:val="24"/>
        </w:rPr>
        <w:t xml:space="preserve"> συμπεριφορές δείχνει, αν όχι τη συγκάλυψή τους και μόνο από αυτές κινδυνεύει σοβαρά σήμερα η ελεύθερη έκφραση ιδεών στα πανεπιστήμια. </w:t>
      </w:r>
    </w:p>
    <w:p w14:paraId="50A7B307"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Με το άρθρο 15 προβλέπετε την εκλογή των αντιπρυτάνεων σε ξεχωριστό ψηφοδέλτιο </w:t>
      </w:r>
      <w:r>
        <w:rPr>
          <w:rFonts w:eastAsia="Times New Roman"/>
          <w:szCs w:val="24"/>
        </w:rPr>
        <w:t xml:space="preserve">από αυτό του πρύτανη. Στο όνομα μίας δήθεν μεταρρύθμισης ο πρύτανης δεν θα έχει το δικαίωμα να επιλέξει τους αντιπρυτάνεις, δηλαδή τους </w:t>
      </w:r>
      <w:proofErr w:type="spellStart"/>
      <w:r>
        <w:rPr>
          <w:rFonts w:eastAsia="Times New Roman"/>
          <w:szCs w:val="24"/>
        </w:rPr>
        <w:t>συνδιοικούντες</w:t>
      </w:r>
      <w:proofErr w:type="spellEnd"/>
      <w:r>
        <w:rPr>
          <w:rFonts w:eastAsia="Times New Roman"/>
          <w:szCs w:val="24"/>
        </w:rPr>
        <w:t>. Στην πραγματικότητα δεν επιθυμείτε ισχυρά πρυτανικά σχήματα. Πρεσβεύετε τη λογική το</w:t>
      </w:r>
      <w:r>
        <w:rPr>
          <w:rFonts w:eastAsia="Times New Roman"/>
          <w:szCs w:val="24"/>
        </w:rPr>
        <w:t>ύ</w:t>
      </w:r>
      <w:r>
        <w:rPr>
          <w:rFonts w:eastAsia="Times New Roman"/>
          <w:szCs w:val="24"/>
        </w:rPr>
        <w:t xml:space="preserve"> διαίρει και βασίλε</w:t>
      </w:r>
      <w:r>
        <w:rPr>
          <w:rFonts w:eastAsia="Times New Roman"/>
          <w:szCs w:val="24"/>
        </w:rPr>
        <w:t xml:space="preserve">υε, με στόχο την </w:t>
      </w:r>
      <w:r>
        <w:rPr>
          <w:rFonts w:eastAsia="Times New Roman"/>
          <w:szCs w:val="24"/>
        </w:rPr>
        <w:lastRenderedPageBreak/>
        <w:t>αύξηση της κομματικής σας παρέμβασης στα πρυτανικά συμβούλια.</w:t>
      </w:r>
    </w:p>
    <w:p w14:paraId="50A7B308"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Πώς υπηρετείται καλύτερα η χρηστή διοίκηση και η ομαλή λειτουργία του πανεπιστημίου</w:t>
      </w:r>
      <w:r>
        <w:rPr>
          <w:rFonts w:eastAsia="Times New Roman"/>
          <w:szCs w:val="24"/>
        </w:rPr>
        <w:t>,</w:t>
      </w:r>
      <w:r>
        <w:rPr>
          <w:rFonts w:eastAsia="Times New Roman"/>
          <w:szCs w:val="24"/>
        </w:rPr>
        <w:t xml:space="preserve"> όταν στο ίδιο σχήμα θα πρέπει να υπάρχουν πρυτάνεις και αντιπρυτάνεις πιθανόν με διαφορετικέ</w:t>
      </w:r>
      <w:r>
        <w:rPr>
          <w:rFonts w:eastAsia="Times New Roman"/>
          <w:szCs w:val="24"/>
        </w:rPr>
        <w:t xml:space="preserve">ς απόψεις; Στην καλύτερη περίπτωση θα έχουμε ασυνεννοησία και στη χειρότερη </w:t>
      </w:r>
      <w:proofErr w:type="spellStart"/>
      <w:r>
        <w:rPr>
          <w:rFonts w:eastAsia="Times New Roman"/>
          <w:szCs w:val="24"/>
        </w:rPr>
        <w:t>αλληλοϋπονόμευση</w:t>
      </w:r>
      <w:proofErr w:type="spellEnd"/>
      <w:r>
        <w:rPr>
          <w:rFonts w:eastAsia="Times New Roman"/>
          <w:szCs w:val="24"/>
        </w:rPr>
        <w:t xml:space="preserve">. Σε κάθε περίπτωση, όμως, θα έχουμε δυσλειτουργίες και στασιμότητα για το ελληνικό πανεπιστήμιο. </w:t>
      </w:r>
    </w:p>
    <w:p w14:paraId="50A7B309"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Κι έρχομαι στο θέμα των μεταπτυχιακών</w:t>
      </w:r>
      <w:r>
        <w:rPr>
          <w:rFonts w:eastAsia="Times New Roman"/>
          <w:szCs w:val="24"/>
        </w:rPr>
        <w:t>,</w:t>
      </w:r>
      <w:r>
        <w:rPr>
          <w:rFonts w:eastAsia="Times New Roman"/>
          <w:szCs w:val="24"/>
        </w:rPr>
        <w:t xml:space="preserve"> όπου έχουμε άλλη μία περίπ</w:t>
      </w:r>
      <w:r>
        <w:rPr>
          <w:rFonts w:eastAsia="Times New Roman"/>
          <w:szCs w:val="24"/>
        </w:rPr>
        <w:t>τωση καταστρατήγησης του αυτοδιοίκητου των ιδρυμάτων. Οι προβλεπόμενες ρυθμίσεις δημιουργούν ένα ασφυκτικό πλαίσιο. Ο Υπουργός Παιδείας ουσιαστικά θα έχει λόγο για τα τέλη φοίτησης και το λειτουργικό κόστος σε κάθε μεταπτυχιακό, θεσμοθετώντας το δικαίωμα α</w:t>
      </w:r>
      <w:r>
        <w:rPr>
          <w:rFonts w:eastAsia="Times New Roman"/>
          <w:szCs w:val="24"/>
        </w:rPr>
        <w:t xml:space="preserve">ναπομπής σε σχετικές αποφάσεις της </w:t>
      </w:r>
      <w:r>
        <w:rPr>
          <w:rFonts w:eastAsia="Times New Roman"/>
          <w:szCs w:val="24"/>
        </w:rPr>
        <w:t>σ</w:t>
      </w:r>
      <w:r>
        <w:rPr>
          <w:rFonts w:eastAsia="Times New Roman"/>
          <w:szCs w:val="24"/>
        </w:rPr>
        <w:t xml:space="preserve">υγκλήτου. </w:t>
      </w:r>
    </w:p>
    <w:p w14:paraId="50A7B30A"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Οι προϋποθέσεις, επίσης, για να διδάξει κάποιος σε μεταπτυχιακά προγράμματα είναι τέτοιες που</w:t>
      </w:r>
      <w:r>
        <w:rPr>
          <w:rFonts w:eastAsia="Times New Roman"/>
          <w:szCs w:val="24"/>
        </w:rPr>
        <w:t>,</w:t>
      </w:r>
      <w:r>
        <w:rPr>
          <w:rFonts w:eastAsia="Times New Roman"/>
          <w:szCs w:val="24"/>
        </w:rPr>
        <w:t xml:space="preserve"> όχι μόνο δεν ενθαρρύνουν τον διδάσκοντα να συμμετάσχει, αλλά μάλλον τον αποτρέπουν. Ακόμη κι αν έχουν υπάρξει περι</w:t>
      </w:r>
      <w:r>
        <w:rPr>
          <w:rFonts w:eastAsia="Times New Roman"/>
          <w:szCs w:val="24"/>
        </w:rPr>
        <w:t xml:space="preserve">πτώσεις αυθαιρεσίας, ένα </w:t>
      </w:r>
      <w:r>
        <w:rPr>
          <w:rFonts w:eastAsia="Times New Roman"/>
          <w:szCs w:val="24"/>
        </w:rPr>
        <w:lastRenderedPageBreak/>
        <w:t xml:space="preserve">λάθος δεν διορθώνεται με ένα δεύτερο λάθος. Όταν ο κάθε διδάσκων για να αμειφθεί από ένα μεταπτυχιακό πρέπει να διδάξει και σε κάποιο άλλο δωρεάν, έχετε αναρωτηθεί αν θα έχει το κίνητρο να το κάνει, να διδάξει; Αν θα του επαρκεί ο </w:t>
      </w:r>
      <w:r>
        <w:rPr>
          <w:rFonts w:eastAsia="Times New Roman"/>
          <w:szCs w:val="24"/>
        </w:rPr>
        <w:t xml:space="preserve">χρόνος; Αν θα το κάνει εντελώς </w:t>
      </w:r>
      <w:proofErr w:type="spellStart"/>
      <w:r>
        <w:rPr>
          <w:rFonts w:eastAsia="Times New Roman"/>
          <w:szCs w:val="24"/>
        </w:rPr>
        <w:t>διεκπεραιωτικά</w:t>
      </w:r>
      <w:proofErr w:type="spellEnd"/>
      <w:r>
        <w:rPr>
          <w:rFonts w:eastAsia="Times New Roman"/>
          <w:szCs w:val="24"/>
        </w:rPr>
        <w:t xml:space="preserve"> στη δωρεάν εκδοχή, απλώς και μόνο για να βγάλει την υποχρέωση; </w:t>
      </w:r>
    </w:p>
    <w:p w14:paraId="50A7B30B"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Αυτή η τακτική οδηγεί με ακρίβεια σε λιγότερα και χαμηλότερης ποιότητας μεταπτυχιακά. Και ποιος θα είναι τελικά ο χαμένος στην περίπτωση που λιγότ</w:t>
      </w:r>
      <w:r>
        <w:rPr>
          <w:rFonts w:eastAsia="Times New Roman"/>
          <w:szCs w:val="24"/>
        </w:rPr>
        <w:t>εροι καθηγητές επιλέξουν να διδάξουν σε μεταπτυχιακά προγράμματα; Πιθανότατα οι οικονομικά ασθενέστεροι, που με μία επιφανειακή προσέγγιση λέτε ότι θέλετε να στηρίξετε και σίγουρα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το ελληνικό πανεπιστήμιο και η ελληνική αγορά εργασίας</w:t>
      </w:r>
      <w:r>
        <w:rPr>
          <w:rFonts w:eastAsia="Times New Roman"/>
          <w:szCs w:val="24"/>
        </w:rPr>
        <w:t>,</w:t>
      </w:r>
      <w:r>
        <w:rPr>
          <w:rFonts w:eastAsia="Times New Roman"/>
          <w:szCs w:val="24"/>
        </w:rPr>
        <w:t xml:space="preserve"> που θα δει</w:t>
      </w:r>
      <w:r>
        <w:rPr>
          <w:rFonts w:eastAsia="Times New Roman"/>
          <w:szCs w:val="24"/>
        </w:rPr>
        <w:t xml:space="preserve"> αξιόλογους φοιτητές να φεύγουν στο εξωτερικό και αρκετούς να σταδιοδρομούν εκεί. </w:t>
      </w:r>
    </w:p>
    <w:p w14:paraId="50A7B30C"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Παράλληλα, τα όποια παράθυρα εξωστρέφειας υπάρχουν ανοιχτά στο ελληνικό πανεπιστήμιο σπεύδετε να τα σφραγίσετε. Πώς μπορούν να αναπτύξουν ανταγωνιστικά μεταπτυχιακά προγράμμ</w:t>
      </w:r>
      <w:r>
        <w:rPr>
          <w:rFonts w:eastAsia="Times New Roman"/>
          <w:szCs w:val="24"/>
        </w:rPr>
        <w:t xml:space="preserve">ατα και να προσελκύσουν ξένους φοιτητές, όταν αυτοί θα </w:t>
      </w:r>
      <w:r>
        <w:rPr>
          <w:rFonts w:eastAsia="Times New Roman"/>
          <w:szCs w:val="24"/>
        </w:rPr>
        <w:lastRenderedPageBreak/>
        <w:t xml:space="preserve">πρέπει να περιμένουν από τον ΔΟΑΤΑΠ την αναγνώριση του βασικού πτυχίου τους για να πάρουν τον μεταπτυχιακό τίτλο; </w:t>
      </w:r>
    </w:p>
    <w:p w14:paraId="50A7B30D"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Όμως και στα ξενόγλωσσα προπτυχιακά προγράμματα βάζετε ως προϋπόθεση να γίνεται μόνο μ</w:t>
      </w:r>
      <w:r>
        <w:rPr>
          <w:rFonts w:eastAsia="Times New Roman"/>
          <w:szCs w:val="24"/>
        </w:rPr>
        <w:t xml:space="preserve">έσω του Διεθνούς Πανεπιστημίου. </w:t>
      </w:r>
    </w:p>
    <w:p w14:paraId="50A7B30E"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Και να αναφέρω ένα παράδειγμα από τον τομέα του αθλητισμού, κύριε Υπουργέ. Ας πούμε ότι θέλει ένα ίδρυμα να δημιουργήσει ένα εξειδικευμένο προπτυχιακό πρόγραμμα για το αθλητικό μάνατζμεντ και ειδικότερα για την προετοιμασία</w:t>
      </w:r>
      <w:r>
        <w:rPr>
          <w:rFonts w:eastAsia="Times New Roman"/>
          <w:szCs w:val="24"/>
        </w:rPr>
        <w:t xml:space="preserve"> και τη διεξαγωγή παγκόσμιων αθλητικών γεγονότων, ένα </w:t>
      </w:r>
      <w:r>
        <w:rPr>
          <w:rFonts w:eastAsia="Times New Roman"/>
          <w:szCs w:val="24"/>
        </w:rPr>
        <w:t>τ</w:t>
      </w:r>
      <w:r>
        <w:rPr>
          <w:rFonts w:eastAsia="Times New Roman"/>
          <w:szCs w:val="24"/>
        </w:rPr>
        <w:t>μήμα που, σε συνδυασμό με το ότι θα διεξάγεται στην κοιτίδα των Ολυμπιακών Αγώνων, θα μπορούσε να συγκεντρώσει διεθνές ενδιαφέρον. Θα πρέπει να οργανώνεται μέσω του Διεθνούς Πανεπιστημίου; Με ποια τεχν</w:t>
      </w:r>
      <w:r>
        <w:rPr>
          <w:rFonts w:eastAsia="Times New Roman"/>
          <w:szCs w:val="24"/>
        </w:rPr>
        <w:t>ογνωσία και με ποια εμπειρία;</w:t>
      </w:r>
    </w:p>
    <w:p w14:paraId="50A7B30F" w14:textId="77777777" w:rsidR="007C6747" w:rsidRDefault="00E91359">
      <w:pPr>
        <w:spacing w:after="0" w:line="600" w:lineRule="auto"/>
        <w:ind w:firstLine="720"/>
        <w:jc w:val="both"/>
        <w:rPr>
          <w:rFonts w:eastAsia="Times New Roman"/>
          <w:szCs w:val="24"/>
        </w:rPr>
      </w:pPr>
      <w:r>
        <w:rPr>
          <w:rFonts w:eastAsia="Times New Roman"/>
          <w:szCs w:val="24"/>
        </w:rPr>
        <w:t xml:space="preserve">Στην ουσία βάζετε γραφειοκρατικά προσκόμματα και λέτε ότι δεν πρόκειται να γίνουν, γιατί γνωρίζετε και γνωρίζουμε ότι το Διεθνές Πανεπιστήμιο ούτε το προσωπικό έχει ούτε τις ειδικότητες που χρειάζονται για να υποστηρίξουν ένα </w:t>
      </w:r>
      <w:r>
        <w:rPr>
          <w:rFonts w:eastAsia="Times New Roman"/>
          <w:szCs w:val="24"/>
        </w:rPr>
        <w:t xml:space="preserve">εξειδικευμένο προπτυχιακό πρόγραμμα και επιβάλλετε στα ιδρύματα την εσωστρέφεια και τη στασιμότητα. </w:t>
      </w:r>
    </w:p>
    <w:p w14:paraId="50A7B310"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Καταργείτε τα </w:t>
      </w:r>
      <w:r>
        <w:rPr>
          <w:rFonts w:eastAsia="Times New Roman"/>
          <w:szCs w:val="24"/>
        </w:rPr>
        <w:t>συμβούλια ιδρύματος</w:t>
      </w:r>
      <w:r>
        <w:rPr>
          <w:rFonts w:eastAsia="Times New Roman"/>
          <w:szCs w:val="24"/>
        </w:rPr>
        <w:t>. Για τα μάτια του κόσμου δημιουργείτε στη θέση τους τα Ακαδημαϊκά Συμβούλια Ανώτατης Εκπαίδευσης σε κάθε διοικητική περιφ</w:t>
      </w:r>
      <w:r>
        <w:rPr>
          <w:rFonts w:eastAsia="Times New Roman"/>
          <w:szCs w:val="24"/>
        </w:rPr>
        <w:t xml:space="preserve">έρεια. Και επειδή ο κύριος Υπουργός ισχυρίστηκε στην </w:t>
      </w:r>
      <w:r>
        <w:rPr>
          <w:rFonts w:eastAsia="Times New Roman"/>
          <w:szCs w:val="24"/>
        </w:rPr>
        <w:t>ε</w:t>
      </w:r>
      <w:r>
        <w:rPr>
          <w:rFonts w:eastAsia="Times New Roman"/>
          <w:szCs w:val="24"/>
        </w:rPr>
        <w:t xml:space="preserve">πιτροπή ότι τα </w:t>
      </w:r>
      <w:r>
        <w:rPr>
          <w:rFonts w:eastAsia="Times New Roman"/>
          <w:szCs w:val="24"/>
        </w:rPr>
        <w:t>συμβούλια ιδρύματος</w:t>
      </w:r>
      <w:r>
        <w:rPr>
          <w:rFonts w:eastAsia="Times New Roman"/>
          <w:szCs w:val="24"/>
        </w:rPr>
        <w:t xml:space="preserve"> κανείς δεν τα υπερασπίστηκε, υπαινισσόμενος ότι απέτυχαν, να υπενθυμίσω ότι τα </w:t>
      </w:r>
      <w:r>
        <w:rPr>
          <w:rFonts w:eastAsia="Times New Roman"/>
          <w:szCs w:val="24"/>
        </w:rPr>
        <w:t>συμβούλια ιδρύματος</w:t>
      </w:r>
      <w:r>
        <w:rPr>
          <w:rFonts w:eastAsia="Times New Roman"/>
          <w:szCs w:val="24"/>
        </w:rPr>
        <w:t xml:space="preserve"> τα έχει καταδικάσει αυτή η Κυβέρνηση σε αργό θάνατο εδώ και πάρα πολ</w:t>
      </w:r>
      <w:r>
        <w:rPr>
          <w:rFonts w:eastAsia="Times New Roman"/>
          <w:szCs w:val="24"/>
        </w:rPr>
        <w:t>ύ καιρό με τη συστηματική απαξίωσή τους και την αποψίλωση σημαντικών αρμοδιοτήτων, γεγονός που οδήγησε και σε παραιτήσεις κορυφαίων Ελλήνων ακαδημαϊκών και προέδρων συμβουλίων, που έχουν διακριθεί στο εξωτερικό και ήθελαν να προσφέρουν τις υπηρεσίες τους σ</w:t>
      </w:r>
      <w:r>
        <w:rPr>
          <w:rFonts w:eastAsia="Times New Roman"/>
          <w:szCs w:val="24"/>
        </w:rPr>
        <w:t xml:space="preserve">την εκπαίδευση της πατρίδας τους. </w:t>
      </w:r>
      <w:r>
        <w:rPr>
          <w:rFonts w:eastAsia="Times New Roman"/>
          <w:szCs w:val="24"/>
        </w:rPr>
        <w:t>αυτούς,</w:t>
      </w:r>
      <w:r>
        <w:rPr>
          <w:rFonts w:eastAsia="Times New Roman"/>
          <w:szCs w:val="24"/>
        </w:rPr>
        <w:t xml:space="preserve"> προφανώς</w:t>
      </w:r>
      <w:r>
        <w:rPr>
          <w:rFonts w:eastAsia="Times New Roman"/>
          <w:szCs w:val="24"/>
        </w:rPr>
        <w:t>,</w:t>
      </w:r>
      <w:r>
        <w:rPr>
          <w:rFonts w:eastAsia="Times New Roman"/>
          <w:szCs w:val="24"/>
        </w:rPr>
        <w:t xml:space="preserve"> δεν τους θέλετε στο ελληνικό πανεπιστήμιο.</w:t>
      </w:r>
    </w:p>
    <w:p w14:paraId="50A7B311" w14:textId="77777777" w:rsidR="007C6747" w:rsidRDefault="00E91359">
      <w:pPr>
        <w:spacing w:after="0" w:line="600" w:lineRule="auto"/>
        <w:ind w:firstLine="720"/>
        <w:jc w:val="both"/>
        <w:rPr>
          <w:rFonts w:eastAsia="Times New Roman"/>
          <w:szCs w:val="24"/>
        </w:rPr>
      </w:pPr>
      <w:r>
        <w:rPr>
          <w:rFonts w:eastAsia="Times New Roman"/>
          <w:szCs w:val="24"/>
        </w:rPr>
        <w:t xml:space="preserve">Συνοψίζοντας, κυρίες και κύριοι συνάδελφοι, το νομοσχέδιο χαρακτηρίζεται από μια τυφλή κομματική σκοπιμότητα. Κυριαρχεί η προσπάθεια της Κυβέρνησης να αυξήσει </w:t>
      </w:r>
      <w:r>
        <w:rPr>
          <w:rFonts w:eastAsia="Times New Roman"/>
          <w:szCs w:val="24"/>
        </w:rPr>
        <w:t xml:space="preserve">την επιρροή της και την παρέμβασή της στην τριτοβάθμια εκπαίδευση. Η Κυβέρνηση προσπαθεί να ισορροπήσει ανάμεσα στα πιο επώδυνα </w:t>
      </w:r>
      <w:proofErr w:type="spellStart"/>
      <w:r>
        <w:rPr>
          <w:rFonts w:eastAsia="Times New Roman"/>
          <w:szCs w:val="24"/>
        </w:rPr>
        <w:t>μνημονιακά</w:t>
      </w:r>
      <w:proofErr w:type="spellEnd"/>
      <w:r>
        <w:rPr>
          <w:rFonts w:eastAsia="Times New Roman"/>
          <w:szCs w:val="24"/>
        </w:rPr>
        <w:t xml:space="preserve"> μέτρα των τελευταίων ετών και σε πολιτικές που πε</w:t>
      </w:r>
      <w:r>
        <w:rPr>
          <w:rFonts w:eastAsia="Times New Roman"/>
          <w:szCs w:val="24"/>
        </w:rPr>
        <w:lastRenderedPageBreak/>
        <w:t xml:space="preserve">ριβάλλει με προοδευτικό μανδύα για να αποδείξει την </w:t>
      </w:r>
      <w:proofErr w:type="spellStart"/>
      <w:r>
        <w:rPr>
          <w:rFonts w:eastAsia="Times New Roman"/>
          <w:szCs w:val="24"/>
        </w:rPr>
        <w:t>αριστεροσύνη</w:t>
      </w:r>
      <w:proofErr w:type="spellEnd"/>
      <w:r>
        <w:rPr>
          <w:rFonts w:eastAsia="Times New Roman"/>
          <w:szCs w:val="24"/>
        </w:rPr>
        <w:t xml:space="preserve"> της</w:t>
      </w:r>
      <w:r>
        <w:rPr>
          <w:rFonts w:eastAsia="Times New Roman"/>
          <w:szCs w:val="24"/>
        </w:rPr>
        <w:t>. Μάταιος ο κόπος της! Πολιτικές που καταδικάζουν την εκπαίδευσή μας στην οπισθοδρόμηση όχι μόνο δεν θα της αποφέρουν κομματικά οφέλη, αλλά αντίθετα θα επιταχύνουν την κατρακύλα της.</w:t>
      </w:r>
    </w:p>
    <w:p w14:paraId="50A7B312" w14:textId="77777777" w:rsidR="007C6747" w:rsidRDefault="00E91359">
      <w:pPr>
        <w:spacing w:after="0" w:line="600" w:lineRule="auto"/>
        <w:ind w:firstLine="720"/>
        <w:jc w:val="both"/>
        <w:rPr>
          <w:rFonts w:eastAsia="Times New Roman"/>
          <w:szCs w:val="24"/>
        </w:rPr>
      </w:pPr>
      <w:r>
        <w:rPr>
          <w:rFonts w:eastAsia="Times New Roman"/>
          <w:szCs w:val="24"/>
        </w:rPr>
        <w:t>Ευχαριστώ πολύ.</w:t>
      </w:r>
    </w:p>
    <w:p w14:paraId="50A7B313"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0A7B314" w14:textId="77777777" w:rsidR="007C6747" w:rsidRDefault="00E91359">
      <w:pPr>
        <w:spacing w:after="0" w:line="600" w:lineRule="auto"/>
        <w:ind w:firstLine="720"/>
        <w:jc w:val="both"/>
        <w:rPr>
          <w:rFonts w:eastAsia="Times New Roman"/>
          <w:szCs w:val="24"/>
        </w:rPr>
      </w:pPr>
      <w:r w:rsidRPr="002D25DE">
        <w:rPr>
          <w:rFonts w:eastAsia="Times New Roman"/>
          <w:b/>
          <w:szCs w:val="24"/>
        </w:rPr>
        <w:t>ΠΡΟ</w:t>
      </w:r>
      <w:r w:rsidRPr="002D25DE">
        <w:rPr>
          <w:rFonts w:eastAsia="Times New Roman"/>
          <w:b/>
          <w:szCs w:val="24"/>
        </w:rPr>
        <w:t>ΕΔΡΕΥΩΝ (Νικήτας Κακλαμάνης):</w:t>
      </w:r>
      <w:r>
        <w:rPr>
          <w:rFonts w:eastAsia="Times New Roman"/>
          <w:szCs w:val="24"/>
        </w:rPr>
        <w:t xml:space="preserve"> Η πρώτη πεντάδα συμπληρώνεται με τον συνάδελφο από τον ΣΥΡΙΖΑ κ. Ανδρέα </w:t>
      </w:r>
      <w:proofErr w:type="spellStart"/>
      <w:r>
        <w:rPr>
          <w:rFonts w:eastAsia="Times New Roman"/>
          <w:szCs w:val="24"/>
        </w:rPr>
        <w:t>Ριζούλη</w:t>
      </w:r>
      <w:proofErr w:type="spellEnd"/>
      <w:r>
        <w:rPr>
          <w:rFonts w:eastAsia="Times New Roman"/>
          <w:szCs w:val="24"/>
        </w:rPr>
        <w:t xml:space="preserve">, </w:t>
      </w:r>
      <w:r>
        <w:rPr>
          <w:rFonts w:eastAsia="Times New Roman"/>
          <w:szCs w:val="24"/>
        </w:rPr>
        <w:t>τον οποίο</w:t>
      </w:r>
      <w:r>
        <w:rPr>
          <w:rFonts w:eastAsia="Times New Roman"/>
          <w:szCs w:val="24"/>
        </w:rPr>
        <w:t xml:space="preserve"> καλώ στο Βήμα και μετά θα πάρει τον λόγο η κ</w:t>
      </w:r>
      <w:r>
        <w:rPr>
          <w:rFonts w:eastAsia="Times New Roman"/>
          <w:szCs w:val="24"/>
        </w:rPr>
        <w:t>.</w:t>
      </w:r>
      <w:r>
        <w:rPr>
          <w:rFonts w:eastAsia="Times New Roman"/>
          <w:szCs w:val="24"/>
        </w:rPr>
        <w:t xml:space="preserve"> </w:t>
      </w:r>
      <w:proofErr w:type="spellStart"/>
      <w:r>
        <w:rPr>
          <w:rFonts w:eastAsia="Times New Roman"/>
          <w:szCs w:val="24"/>
        </w:rPr>
        <w:t>Βάκη</w:t>
      </w:r>
      <w:proofErr w:type="spellEnd"/>
      <w:r>
        <w:rPr>
          <w:rFonts w:eastAsia="Times New Roman"/>
          <w:szCs w:val="24"/>
        </w:rPr>
        <w:t>.</w:t>
      </w:r>
    </w:p>
    <w:p w14:paraId="50A7B315" w14:textId="77777777" w:rsidR="007C6747" w:rsidRDefault="00E91359">
      <w:pPr>
        <w:spacing w:after="0" w:line="600" w:lineRule="auto"/>
        <w:ind w:firstLine="720"/>
        <w:jc w:val="both"/>
        <w:rPr>
          <w:rFonts w:eastAsia="Times New Roman"/>
          <w:szCs w:val="24"/>
        </w:rPr>
      </w:pPr>
      <w:r>
        <w:rPr>
          <w:rFonts w:eastAsia="Times New Roman"/>
          <w:szCs w:val="24"/>
        </w:rPr>
        <w:t>Ορίστε, κύριε συνάδελφε, έχετε τον λόγο.</w:t>
      </w:r>
    </w:p>
    <w:p w14:paraId="50A7B316" w14:textId="77777777" w:rsidR="007C6747" w:rsidRDefault="00E91359">
      <w:pPr>
        <w:spacing w:after="0" w:line="600" w:lineRule="auto"/>
        <w:ind w:firstLine="720"/>
        <w:jc w:val="both"/>
        <w:rPr>
          <w:rFonts w:eastAsia="Times New Roman"/>
          <w:szCs w:val="24"/>
        </w:rPr>
      </w:pPr>
      <w:r w:rsidRPr="002D25DE">
        <w:rPr>
          <w:rFonts w:eastAsia="Times New Roman"/>
          <w:b/>
          <w:szCs w:val="24"/>
        </w:rPr>
        <w:t>ΑΝΔΡΕΑΣ ΡΙΖΟΥΛΗΣ:</w:t>
      </w:r>
      <w:r>
        <w:rPr>
          <w:rFonts w:eastAsia="Times New Roman"/>
          <w:szCs w:val="24"/>
        </w:rPr>
        <w:t xml:space="preserve"> Ευχαριστώ, κύριε Πρόεδρε</w:t>
      </w:r>
      <w:r>
        <w:rPr>
          <w:rFonts w:eastAsia="Times New Roman"/>
          <w:szCs w:val="24"/>
        </w:rPr>
        <w:t>.</w:t>
      </w:r>
    </w:p>
    <w:p w14:paraId="50A7B317" w14:textId="77777777" w:rsidR="007C6747" w:rsidRDefault="00E91359">
      <w:pPr>
        <w:spacing w:after="0" w:line="600" w:lineRule="auto"/>
        <w:ind w:firstLine="720"/>
        <w:jc w:val="both"/>
        <w:rPr>
          <w:rFonts w:eastAsia="Times New Roman"/>
          <w:szCs w:val="24"/>
        </w:rPr>
      </w:pPr>
      <w:r>
        <w:rPr>
          <w:rFonts w:eastAsia="Times New Roman"/>
          <w:szCs w:val="24"/>
        </w:rPr>
        <w:t xml:space="preserve">Η αντιπαράθεση, όπως εξελίχθηκε και στην </w:t>
      </w:r>
      <w:r>
        <w:rPr>
          <w:rFonts w:eastAsia="Times New Roman"/>
          <w:szCs w:val="24"/>
        </w:rPr>
        <w:t>ε</w:t>
      </w:r>
      <w:r>
        <w:rPr>
          <w:rFonts w:eastAsia="Times New Roman"/>
          <w:szCs w:val="24"/>
        </w:rPr>
        <w:t>πιτροπή και χθες, αλλά και σήμερα, πέρα από τα επιμέρους ζητήματα και αιτιάσεις που έρχονται από την Αντιπολίτευση για το νομοσχέδιο, ουσιαστικά -το είπαν και άλλοι ομιλητές από τον ΣΥΡΙΖΑ- έχει να κάνει με τον δ</w:t>
      </w:r>
      <w:r>
        <w:rPr>
          <w:rFonts w:eastAsia="Times New Roman"/>
          <w:szCs w:val="24"/>
        </w:rPr>
        <w:t>ιαχωρισμό των δύο κόσμων.</w:t>
      </w:r>
    </w:p>
    <w:p w14:paraId="50A7B318" w14:textId="77777777" w:rsidR="007C6747" w:rsidRDefault="00E91359">
      <w:pPr>
        <w:spacing w:after="0" w:line="600" w:lineRule="auto"/>
        <w:ind w:firstLine="720"/>
        <w:jc w:val="both"/>
        <w:rPr>
          <w:rFonts w:eastAsia="Times New Roman"/>
          <w:szCs w:val="24"/>
        </w:rPr>
      </w:pPr>
      <w:r>
        <w:rPr>
          <w:rFonts w:eastAsia="Times New Roman"/>
          <w:szCs w:val="24"/>
        </w:rPr>
        <w:lastRenderedPageBreak/>
        <w:t>Ο ένας κόσμος ποιος είναι; Εκφράζεται καθαρά από πολλές πλευρές και όχι μόνο από μία πλευρά της Βουλής. Είναι ο κόσμος της νεοφιλελεύθερης αντίληψης για τη δομή της κοινωνίας και της οικονομίας. Χωρίς να λέω μεγάλα λόγια, τι κάνει</w:t>
      </w:r>
      <w:r>
        <w:rPr>
          <w:rFonts w:eastAsia="Times New Roman"/>
          <w:szCs w:val="24"/>
        </w:rPr>
        <w:t xml:space="preserve"> το νομοσχέδιο με απλά λόγια; Το νομοσχέδιο, με απλά λόγια, που είναι η άλλη πλευρά, προσπαθεί να οργανώσει την ανώτατη εκπαίδευση με βάση τη δημοκρατία και τις ίσες ευκαιρίες για όλους. Αυτοί είναι οι δύο κόσμοι.</w:t>
      </w:r>
    </w:p>
    <w:p w14:paraId="50A7B319" w14:textId="77777777" w:rsidR="007C6747" w:rsidRDefault="00E91359">
      <w:pPr>
        <w:spacing w:after="0" w:line="600" w:lineRule="auto"/>
        <w:ind w:firstLine="720"/>
        <w:jc w:val="both"/>
        <w:rPr>
          <w:rFonts w:eastAsia="Times New Roman"/>
          <w:szCs w:val="24"/>
        </w:rPr>
      </w:pPr>
      <w:r>
        <w:rPr>
          <w:rFonts w:eastAsia="Times New Roman"/>
          <w:szCs w:val="24"/>
        </w:rPr>
        <w:t>Τα βέλη της Αντιπολίτευσης εστιάστηκαν κυρ</w:t>
      </w:r>
      <w:r>
        <w:rPr>
          <w:rFonts w:eastAsia="Times New Roman"/>
          <w:szCs w:val="24"/>
        </w:rPr>
        <w:t xml:space="preserve">ίως σε δύο ζητήματα: στα μεταπτυχιακά και στο πανεπιστημιακό άσυλο. </w:t>
      </w:r>
    </w:p>
    <w:p w14:paraId="50A7B31A" w14:textId="77777777" w:rsidR="007C6747" w:rsidRDefault="00E91359">
      <w:pPr>
        <w:spacing w:after="0" w:line="600" w:lineRule="auto"/>
        <w:ind w:firstLine="720"/>
        <w:jc w:val="both"/>
        <w:rPr>
          <w:rFonts w:eastAsia="Times New Roman"/>
          <w:szCs w:val="24"/>
        </w:rPr>
      </w:pPr>
      <w:r>
        <w:rPr>
          <w:rFonts w:eastAsia="Times New Roman"/>
          <w:szCs w:val="24"/>
        </w:rPr>
        <w:t>Για τα μεταπτυχιακά εκφράστηκαν αντιλήψεις</w:t>
      </w:r>
      <w:r w:rsidRPr="002032C3">
        <w:rPr>
          <w:rFonts w:eastAsia="Times New Roman"/>
          <w:szCs w:val="24"/>
        </w:rPr>
        <w:t xml:space="preserve"> </w:t>
      </w:r>
      <w:r>
        <w:rPr>
          <w:rFonts w:eastAsia="Times New Roman"/>
          <w:szCs w:val="24"/>
        </w:rPr>
        <w:t>και πιέσεις, που ουσιαστικά οδηγούν στην έμμεση ιδιωτικοποίηση της ανώτατης εκπαίδευσης. Υποστηρίχθηκε, δηλαδή, τι αμέσως και σαφώς; Ελεύθερη τι</w:t>
      </w:r>
      <w:r>
        <w:rPr>
          <w:rFonts w:eastAsia="Times New Roman"/>
          <w:szCs w:val="24"/>
        </w:rPr>
        <w:t xml:space="preserve">μολόγηση των μεταπτυχιακών και απεριόριστες εισπράξεις, σε μια καθαρά αγοραία αντίληψη. </w:t>
      </w:r>
    </w:p>
    <w:p w14:paraId="50A7B31B" w14:textId="77777777" w:rsidR="007C6747" w:rsidRDefault="00E91359">
      <w:pPr>
        <w:spacing w:after="0" w:line="600" w:lineRule="auto"/>
        <w:ind w:firstLine="720"/>
        <w:jc w:val="both"/>
        <w:rPr>
          <w:rFonts w:eastAsia="Times New Roman"/>
          <w:szCs w:val="24"/>
        </w:rPr>
      </w:pPr>
      <w:r>
        <w:rPr>
          <w:rFonts w:eastAsia="Times New Roman"/>
          <w:szCs w:val="24"/>
        </w:rPr>
        <w:t>Πρόκειται για μια λογική που θέλει και την εκπαίδευση, όπως και άλλους τομείς της κοινωνίας και κυρίως αυτό που λέμε δημόσια σφαίρα, στην ιδιωτικοποίηση, μέσο πλουτισμ</w:t>
      </w:r>
      <w:r>
        <w:rPr>
          <w:rFonts w:eastAsia="Times New Roman"/>
          <w:szCs w:val="24"/>
        </w:rPr>
        <w:t xml:space="preserve">ού, αδιαφορώντας βεβαίως για τα χαμηλά οικονομικά στρώματα των φοιτητών και των οικογενειών τους, με μια διαφοροποίηση, η οποία </w:t>
      </w:r>
      <w:r>
        <w:rPr>
          <w:rFonts w:eastAsia="Times New Roman"/>
          <w:szCs w:val="24"/>
        </w:rPr>
        <w:lastRenderedPageBreak/>
        <w:t xml:space="preserve">μας πάει όχι στο 1980, που λένε ότι πηγαίνουμε εμείς με το νομοσχέδιο, αλλά στη δεκαετία του 1950. Το είπε ο Άδωνις Γεωργιάδης. </w:t>
      </w:r>
      <w:r>
        <w:rPr>
          <w:rFonts w:eastAsia="Times New Roman"/>
          <w:szCs w:val="24"/>
        </w:rPr>
        <w:t>Μίλησε για υποτροφίες, ότι βεβαίως πρέπει να υπάρχουν υποτροφίες, όχι στη λογική όμως αυτή που βάζει το νομοσχέδιο, αλλά στη λογική της δεκαετίας του 1950, όπου αυτοί που έχουν πληρώνουν -και κάποιες χώρες το είχαν εφαρμόσει- και από την πλέμπα κάτω, από α</w:t>
      </w:r>
      <w:r>
        <w:rPr>
          <w:rFonts w:eastAsia="Times New Roman"/>
          <w:szCs w:val="24"/>
        </w:rPr>
        <w:t>υτούς που δεν μπορούν, τους οικονομικά ανίσχυρους, τσιμπολογάμε και δυο - τρεις για να δείξουμε ότι όλοι έχουν δυνατότητες σ’ ένα σύστημα.</w:t>
      </w:r>
    </w:p>
    <w:p w14:paraId="50A7B31C" w14:textId="77777777" w:rsidR="007C6747" w:rsidRDefault="00E91359">
      <w:pPr>
        <w:spacing w:after="0" w:line="600" w:lineRule="auto"/>
        <w:ind w:firstLine="720"/>
        <w:jc w:val="both"/>
        <w:rPr>
          <w:rFonts w:eastAsia="Times New Roman"/>
          <w:szCs w:val="24"/>
        </w:rPr>
      </w:pPr>
      <w:r>
        <w:rPr>
          <w:rFonts w:eastAsia="Times New Roman"/>
          <w:szCs w:val="24"/>
        </w:rPr>
        <w:t xml:space="preserve">Βέβαια και η </w:t>
      </w:r>
      <w:r>
        <w:rPr>
          <w:rFonts w:eastAsia="Times New Roman"/>
          <w:szCs w:val="24"/>
        </w:rPr>
        <w:t>π</w:t>
      </w:r>
      <w:r>
        <w:rPr>
          <w:rFonts w:eastAsia="Times New Roman"/>
          <w:szCs w:val="24"/>
        </w:rPr>
        <w:t>αιδεία στη λογική αυτή δεν είναι κοινωνικό αγαθό και δικαίωμα, αλλά σύμφωνα με τη νεοφιλελεύθερη αντίλη</w:t>
      </w:r>
      <w:r>
        <w:rPr>
          <w:rFonts w:eastAsia="Times New Roman"/>
          <w:szCs w:val="24"/>
        </w:rPr>
        <w:t xml:space="preserve">ψη -και αυτό κάνουν με τις προτάσεις και τις τοποθετήσεις τους- είναι προϊόν συναλλαγής. Οι μαθητές σ’ αυτή τη λογική βαφτίζονται </w:t>
      </w:r>
      <w:r>
        <w:rPr>
          <w:rFonts w:eastAsia="Times New Roman"/>
          <w:szCs w:val="24"/>
        </w:rPr>
        <w:t>«</w:t>
      </w:r>
      <w:r>
        <w:rPr>
          <w:rFonts w:eastAsia="Times New Roman"/>
          <w:szCs w:val="24"/>
        </w:rPr>
        <w:t>πελάτες</w:t>
      </w:r>
      <w:r>
        <w:rPr>
          <w:rFonts w:eastAsia="Times New Roman"/>
          <w:szCs w:val="24"/>
        </w:rPr>
        <w:t>»</w:t>
      </w:r>
      <w:r>
        <w:rPr>
          <w:rFonts w:eastAsia="Times New Roman"/>
          <w:szCs w:val="24"/>
        </w:rPr>
        <w:t xml:space="preserve"> και η </w:t>
      </w:r>
      <w:r>
        <w:rPr>
          <w:rFonts w:eastAsia="Times New Roman"/>
          <w:szCs w:val="24"/>
        </w:rPr>
        <w:t>π</w:t>
      </w:r>
      <w:r>
        <w:rPr>
          <w:rFonts w:eastAsia="Times New Roman"/>
          <w:szCs w:val="24"/>
        </w:rPr>
        <w:t xml:space="preserve">αιδεία </w:t>
      </w:r>
      <w:r>
        <w:rPr>
          <w:rFonts w:eastAsia="Times New Roman"/>
          <w:szCs w:val="24"/>
        </w:rPr>
        <w:t>«</w:t>
      </w:r>
      <w:r>
        <w:rPr>
          <w:rFonts w:eastAsia="Times New Roman"/>
          <w:szCs w:val="24"/>
        </w:rPr>
        <w:t>προϊόν</w:t>
      </w:r>
      <w:r>
        <w:rPr>
          <w:rFonts w:eastAsia="Times New Roman"/>
          <w:szCs w:val="24"/>
        </w:rPr>
        <w:t>»</w:t>
      </w:r>
      <w:r>
        <w:rPr>
          <w:rFonts w:eastAsia="Times New Roman"/>
          <w:szCs w:val="24"/>
        </w:rPr>
        <w:t xml:space="preserve"> που προσφέρεται στους πελάτες και όσοι έχουν την οικονομική δυνατότητα αγοράζουν ανάλογα με α</w:t>
      </w:r>
      <w:r>
        <w:rPr>
          <w:rFonts w:eastAsia="Times New Roman"/>
          <w:szCs w:val="24"/>
        </w:rPr>
        <w:t xml:space="preserve">υτή τους τη δύναμη. Και αφού από κάπου πρέπει να αρχίσουμε και δεν μπορούμε να τα κάνουμε τώρα όλα, μιας και δεν είμαστε </w:t>
      </w:r>
      <w:r>
        <w:rPr>
          <w:rFonts w:eastAsia="Times New Roman"/>
          <w:szCs w:val="24"/>
        </w:rPr>
        <w:t>κ</w:t>
      </w:r>
      <w:r>
        <w:rPr>
          <w:rFonts w:eastAsia="Times New Roman"/>
          <w:szCs w:val="24"/>
        </w:rPr>
        <w:t xml:space="preserve">υβέρνηση, να πιέσουμε τουλάχιστον να γίνουν πολιορκητικός κριός για την ιδιωτικοποίηση της </w:t>
      </w:r>
      <w:r>
        <w:rPr>
          <w:rFonts w:eastAsia="Times New Roman"/>
          <w:szCs w:val="24"/>
        </w:rPr>
        <w:t>π</w:t>
      </w:r>
      <w:r>
        <w:rPr>
          <w:rFonts w:eastAsia="Times New Roman"/>
          <w:szCs w:val="24"/>
        </w:rPr>
        <w:t>αιδείας τα μεταπτυχιακά. Αυτό, βέβαια, βαφ</w:t>
      </w:r>
      <w:r>
        <w:rPr>
          <w:rFonts w:eastAsia="Times New Roman"/>
          <w:szCs w:val="24"/>
        </w:rPr>
        <w:t xml:space="preserve">τίζεται πρόοδος, ενώ το άλλο, που </w:t>
      </w:r>
      <w:r>
        <w:rPr>
          <w:rFonts w:eastAsia="Times New Roman"/>
          <w:szCs w:val="24"/>
        </w:rPr>
        <w:lastRenderedPageBreak/>
        <w:t>δεν ονοματίζουμε ποιο είναι το άλλο, λέγεται οπισθοδρόμηση. Το ονοματίζουν κάποιοι και θα πω π</w:t>
      </w:r>
      <w:r>
        <w:rPr>
          <w:rFonts w:eastAsia="Times New Roman"/>
          <w:szCs w:val="24"/>
        </w:rPr>
        <w:t>ώ</w:t>
      </w:r>
      <w:r>
        <w:rPr>
          <w:rFonts w:eastAsia="Times New Roman"/>
          <w:szCs w:val="24"/>
        </w:rPr>
        <w:t>ς το ονομάτισαν.</w:t>
      </w:r>
    </w:p>
    <w:p w14:paraId="50A7B31D"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προστασία του δημόσιου χώρου και η δυνατότητα όλων να έχουν πρόσβαση σε δημόσια αγαθά βαφτίζεται οπισθοδρόμηση. Δεν είναι τυχαία, άλλωστε, η συνεχής ταύτισή τους με τους ακραίους των </w:t>
      </w:r>
      <w:r>
        <w:rPr>
          <w:rFonts w:eastAsia="Times New Roman" w:cs="Times New Roman"/>
          <w:szCs w:val="24"/>
        </w:rPr>
        <w:t>θ</w:t>
      </w:r>
      <w:r>
        <w:rPr>
          <w:rFonts w:eastAsia="Times New Roman" w:cs="Times New Roman"/>
          <w:szCs w:val="24"/>
        </w:rPr>
        <w:t xml:space="preserve">εσμών σε αυτό που ονομάζεται γενικώς μεταρρυθμίσεις και ειδικώς -αλλά </w:t>
      </w:r>
      <w:r>
        <w:rPr>
          <w:rFonts w:eastAsia="Times New Roman" w:cs="Times New Roman"/>
          <w:szCs w:val="24"/>
        </w:rPr>
        <w:t xml:space="preserve">δεν το λένε- κατάργηση των δημοσίων αγαθών. </w:t>
      </w:r>
    </w:p>
    <w:p w14:paraId="50A7B31E"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Ήθελα να το πω αυτό, γιατί είναι ωραίο: Υπάρχει μια επιχειρηματολογία αυτές τις μέρες ότι «το προηγούμενο νομοσχέδιο ψηφίστηκε με διακόσιες πενήντα πέντε ψήφους και εσείς τώρα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πάτε να κατ</w:t>
      </w:r>
      <w:r>
        <w:rPr>
          <w:rFonts w:eastAsia="Times New Roman" w:cs="Times New Roman"/>
          <w:szCs w:val="24"/>
        </w:rPr>
        <w:t>αργήσετε αυτό», λες και τα νομοσχέδια αποτελούν αθλητικά ρεκόρ</w:t>
      </w:r>
      <w:r>
        <w:rPr>
          <w:rFonts w:eastAsia="Times New Roman" w:cs="Times New Roman"/>
          <w:szCs w:val="24"/>
        </w:rPr>
        <w:t>,</w:t>
      </w:r>
      <w:r>
        <w:rPr>
          <w:rFonts w:eastAsia="Times New Roman" w:cs="Times New Roman"/>
          <w:szCs w:val="24"/>
        </w:rPr>
        <w:t xml:space="preserve"> τα οποία πρέπει να υπερπηδήσουμε! Άρα σε αυτή τη λογική θα πρέπει να αυξάνουμε και τον αριθμό των Βουλευτών, γιατί κάπως πρέπει να γίνει, πρέπει να νικάει το ένα νομοσχέδιο το άλλο. Το ότι δεν</w:t>
      </w:r>
      <w:r>
        <w:rPr>
          <w:rFonts w:eastAsia="Times New Roman" w:cs="Times New Roman"/>
          <w:szCs w:val="24"/>
        </w:rPr>
        <w:t xml:space="preserve"> είστε διακόσιοι πενήντα πέντε σήμερα και είστε εκατό έχει να κάνει με τις πολιτικές που και στην </w:t>
      </w:r>
      <w:r>
        <w:rPr>
          <w:rFonts w:eastAsia="Times New Roman" w:cs="Times New Roman"/>
          <w:szCs w:val="24"/>
        </w:rPr>
        <w:t>π</w:t>
      </w:r>
      <w:r>
        <w:rPr>
          <w:rFonts w:eastAsia="Times New Roman" w:cs="Times New Roman"/>
          <w:szCs w:val="24"/>
        </w:rPr>
        <w:t xml:space="preserve">αιδεία εφαρμόσατε. Και δεκάδες χιλιάδες φοιτητές, μαθητές και γονείς σάς έδωσαν αυτό που έπρεπε. Γι’ αυτό δεν είστε ούτε καν εκατό εδώ μέσα σήμερα. </w:t>
      </w:r>
    </w:p>
    <w:p w14:paraId="50A7B31F"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Επίσης, το άλλο που λέγεται είναι «μόλις βγούμε, θα καταργήσουμε τον νόμο», ότι θα κερδίσουν στις επόμενες εκλογές. Κατ’ αρχάς, ας περιμένουμε να δούμε τις επόμενες εκλογές και ποιους νόμους θα καταργήσετε. Με αυτό, ότι θα καταργήσετε τον νόμο, ποιους απει</w:t>
      </w:r>
      <w:r>
        <w:rPr>
          <w:rFonts w:eastAsia="Times New Roman" w:cs="Times New Roman"/>
          <w:szCs w:val="24"/>
        </w:rPr>
        <w:t xml:space="preserve">λείτε; Τους Βουλευτές του ΣΥΡΙΖΑ εδώ απειλείτε; Τους εκπαιδευτικούς που είχατε διώξει και θα τους </w:t>
      </w:r>
      <w:proofErr w:type="spellStart"/>
      <w:r>
        <w:rPr>
          <w:rFonts w:eastAsia="Times New Roman" w:cs="Times New Roman"/>
          <w:szCs w:val="24"/>
        </w:rPr>
        <w:t>ξαναδιώξετε</w:t>
      </w:r>
      <w:proofErr w:type="spellEnd"/>
      <w:r>
        <w:rPr>
          <w:rFonts w:eastAsia="Times New Roman" w:cs="Times New Roman"/>
          <w:szCs w:val="24"/>
        </w:rPr>
        <w:t>, προεκτείνοντας τη λογική σας σε πράγματα που είχαν γίνει στο παρελθόν; Τους μαθητές φοβίζετε; Τους ανθρώπους που δεν θα έχουν να πληρώσουν τα μετ</w:t>
      </w:r>
      <w:r>
        <w:rPr>
          <w:rFonts w:eastAsia="Times New Roman" w:cs="Times New Roman"/>
          <w:szCs w:val="24"/>
        </w:rPr>
        <w:t>απτυχιακά τους φοβίζετε; Φοβίστε τους!</w:t>
      </w:r>
    </w:p>
    <w:p w14:paraId="50A7B320"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προσέξτε, τώρα, η όλη συζήτηση είναι ότι «εσείς δεν είστε Αριστερά». Ο κ. Θεοχαρόπουλος, για να δείξει ότι δεν είμαστε Αριστερά, διάβασε τι είπε ο Κύρκος το 2010 για το άσυλο και αφού είπε αυτό ο Κύρκος, εμείς δεν</w:t>
      </w:r>
      <w:r>
        <w:rPr>
          <w:rFonts w:eastAsia="Times New Roman" w:cs="Times New Roman"/>
          <w:szCs w:val="24"/>
        </w:rPr>
        <w:t xml:space="preserve"> είμαστε Αριστερά. Πού τοποθετείται ο κ. Θεοχαρόπουλος; Ακούγοντας την τοποθέτηση της κ. </w:t>
      </w:r>
      <w:proofErr w:type="spellStart"/>
      <w:r>
        <w:rPr>
          <w:rFonts w:eastAsia="Times New Roman" w:cs="Times New Roman"/>
          <w:szCs w:val="24"/>
        </w:rPr>
        <w:t>Κεφαλίδου</w:t>
      </w:r>
      <w:proofErr w:type="spellEnd"/>
      <w:r>
        <w:rPr>
          <w:rFonts w:eastAsia="Times New Roman" w:cs="Times New Roman"/>
          <w:szCs w:val="24"/>
        </w:rPr>
        <w:t>…</w:t>
      </w:r>
    </w:p>
    <w:p w14:paraId="50A7B321"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Μην κάνετε προσωπικές αναφορές, γιατί θα έχουμε θέμα επί προσωπικού. Δεν χρειάζεται. </w:t>
      </w:r>
    </w:p>
    <w:p w14:paraId="50A7B322"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ΡΙΖΟΥΛΗΣ: </w:t>
      </w:r>
      <w:r>
        <w:rPr>
          <w:rFonts w:eastAsia="Times New Roman" w:cs="Times New Roman"/>
          <w:szCs w:val="24"/>
        </w:rPr>
        <w:t>Δεν πειράζει, δεν ε</w:t>
      </w:r>
      <w:r>
        <w:rPr>
          <w:rFonts w:eastAsia="Times New Roman" w:cs="Times New Roman"/>
          <w:szCs w:val="24"/>
        </w:rPr>
        <w:t xml:space="preserve">ίπα και τίποτα. Είπε ότι δεν είμαστε Αριστερά ο κ. Θεοχαρόπουλος. </w:t>
      </w:r>
    </w:p>
    <w:p w14:paraId="50A7B323"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Προσέξτε</w:t>
      </w:r>
      <w:r>
        <w:rPr>
          <w:rFonts w:eastAsia="Times New Roman" w:cs="Times New Roman"/>
          <w:szCs w:val="24"/>
        </w:rPr>
        <w:t>,</w:t>
      </w:r>
      <w:r>
        <w:rPr>
          <w:rFonts w:eastAsia="Times New Roman" w:cs="Times New Roman"/>
          <w:szCs w:val="24"/>
        </w:rPr>
        <w:t xml:space="preserve"> ο κ. Κωνσταντόπουλος -εγώ θα το πω- που είναι εισηγητής τι αναφορά και συνδυασμό έκανε: Ξεκινάει από τις μεγάλες αλλαγές που έφερε στην εκπαίδευση το ΠΑΣΟΚ το 1982 και το 1983, πε</w:t>
      </w:r>
      <w:r>
        <w:rPr>
          <w:rFonts w:eastAsia="Times New Roman" w:cs="Times New Roman"/>
          <w:szCs w:val="24"/>
        </w:rPr>
        <w:t xml:space="preserve">ρνάει όλη την περίοδο που κυβέρνησε το ΠΑΣΟΚ, μέσω εκσυγχρονισμού φθάνει στη Διαμαντοπούλου και με αυτό συμπληρώνει τις μεγάλες αλλαγές. </w:t>
      </w:r>
    </w:p>
    <w:p w14:paraId="50A7B32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Κεφαλίδου</w:t>
      </w:r>
      <w:proofErr w:type="spellEnd"/>
      <w:r>
        <w:rPr>
          <w:rFonts w:eastAsia="Times New Roman" w:cs="Times New Roman"/>
          <w:szCs w:val="24"/>
        </w:rPr>
        <w:t xml:space="preserve"> προηγουμένως είπε ότι θέλουμε να επαναφέρουμε τα «ζόμπι» της Μεταπολίτευσης, τις μεγάλες αλλαγές που έφ</w:t>
      </w:r>
      <w:r>
        <w:rPr>
          <w:rFonts w:eastAsia="Times New Roman" w:cs="Times New Roman"/>
          <w:szCs w:val="24"/>
        </w:rPr>
        <w:t xml:space="preserve">εραν αυτοί τότε και καταργούσαν τον νόμο της Διαμαντοπούλου. Είναι μια λογική που την υιοθετεί και η Νέα Δημοκρατία, ότι πάμε δήθεν πίσω σε εκείνη την περίοδο, η οποία είναι επάρατη, </w:t>
      </w:r>
      <w:proofErr w:type="spellStart"/>
      <w:r>
        <w:rPr>
          <w:rFonts w:eastAsia="Times New Roman" w:cs="Times New Roman"/>
          <w:szCs w:val="24"/>
        </w:rPr>
        <w:t>σοβιετόφιλη</w:t>
      </w:r>
      <w:proofErr w:type="spellEnd"/>
      <w:r>
        <w:rPr>
          <w:rFonts w:eastAsia="Times New Roman" w:cs="Times New Roman"/>
          <w:szCs w:val="24"/>
        </w:rPr>
        <w:t xml:space="preserve"> και ολοκληρωτική, όπως μας κατηγορούν. </w:t>
      </w:r>
    </w:p>
    <w:p w14:paraId="50A7B32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Τώρα εδώ θα πρέπει να</w:t>
      </w:r>
      <w:r>
        <w:rPr>
          <w:rFonts w:eastAsia="Times New Roman" w:cs="Times New Roman"/>
          <w:szCs w:val="24"/>
        </w:rPr>
        <w:t xml:space="preserve"> υπάρχει μια συνεννόηση στη Δημοκρατική Συμπαράταξη και στη Νέα Δημοκρατία, γιατί βλέπουμε πραγματικά, κύριε Κωνσταντόπουλε, κάποιες διαφοροποιήσεις μεταξύ σας. Δεν με ενδιαφέρει, βέβαια, να πείτε γιατί υπάρχουν διαφοροποιήσεις. </w:t>
      </w:r>
    </w:p>
    <w:p w14:paraId="50A7B326"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θα πω για τον κ. </w:t>
      </w:r>
      <w:proofErr w:type="spellStart"/>
      <w:r>
        <w:rPr>
          <w:rFonts w:eastAsia="Times New Roman" w:cs="Times New Roman"/>
          <w:szCs w:val="24"/>
        </w:rPr>
        <w:t>Φορτσ</w:t>
      </w:r>
      <w:r>
        <w:rPr>
          <w:rFonts w:eastAsia="Times New Roman" w:cs="Times New Roman"/>
          <w:szCs w:val="24"/>
        </w:rPr>
        <w:t>άκη</w:t>
      </w:r>
      <w:proofErr w:type="spellEnd"/>
      <w:r>
        <w:rPr>
          <w:rFonts w:eastAsia="Times New Roman" w:cs="Times New Roman"/>
          <w:szCs w:val="24"/>
        </w:rPr>
        <w:t xml:space="preserve"> ότι χθες είπε -και είναι ο μόνος από όλες τις πλευρές της Αντιπολίτευσης που το είπε- «εγώ είμαι υπέρ μιας δημόσιας και δωρεάν παιδείας, που δυστυχώς δεν μπορούμε να την έχουμε σήμερα». </w:t>
      </w:r>
    </w:p>
    <w:p w14:paraId="50A7B327"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w:t>
      </w:r>
      <w:r w:rsidRPr="00C255F0">
        <w:rPr>
          <w:rFonts w:eastAsia="Times New Roman" w:cs="Times New Roman"/>
          <w:szCs w:val="24"/>
        </w:rPr>
        <w:t>υ κυρίου Βουλευτή)</w:t>
      </w:r>
    </w:p>
    <w:p w14:paraId="50A7B328"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Τελειώνω με αυτό, κύριε Πρόεδρε</w:t>
      </w:r>
      <w:r>
        <w:rPr>
          <w:rFonts w:eastAsia="Times New Roman" w:cs="Times New Roman"/>
          <w:szCs w:val="24"/>
        </w:rPr>
        <w:t>,</w:t>
      </w:r>
      <w:r>
        <w:rPr>
          <w:rFonts w:eastAsia="Times New Roman" w:cs="Times New Roman"/>
          <w:szCs w:val="24"/>
        </w:rPr>
        <w:t xml:space="preserve"> και είμαι σχεδόν μέσα στον χρόνο μου: Κριτική από </w:t>
      </w:r>
      <w:r>
        <w:rPr>
          <w:rFonts w:eastAsia="Times New Roman" w:cs="Times New Roman"/>
          <w:szCs w:val="24"/>
        </w:rPr>
        <w:t>Δ</w:t>
      </w:r>
      <w:r>
        <w:rPr>
          <w:rFonts w:eastAsia="Times New Roman" w:cs="Times New Roman"/>
          <w:szCs w:val="24"/>
        </w:rPr>
        <w:t xml:space="preserve">εξιά και Ακροδεξιά λέει ότι «σιγά που έχουμε δωρεάν </w:t>
      </w:r>
      <w:r>
        <w:rPr>
          <w:rFonts w:eastAsia="Times New Roman" w:cs="Times New Roman"/>
          <w:szCs w:val="24"/>
        </w:rPr>
        <w:t>π</w:t>
      </w:r>
      <w:r>
        <w:rPr>
          <w:rFonts w:eastAsia="Times New Roman" w:cs="Times New Roman"/>
          <w:szCs w:val="24"/>
        </w:rPr>
        <w:t xml:space="preserve">αιδεία». Για την Ακροδεξιά δεν με ενδιαφέρει, δεν θέλω να ασχοληθώ. Είπαν ότι «δεν υπάρχει δωρεάν </w:t>
      </w:r>
      <w:r>
        <w:rPr>
          <w:rFonts w:eastAsia="Times New Roman" w:cs="Times New Roman"/>
          <w:szCs w:val="24"/>
        </w:rPr>
        <w:t>π</w:t>
      </w:r>
      <w:r>
        <w:rPr>
          <w:rFonts w:eastAsia="Times New Roman" w:cs="Times New Roman"/>
          <w:szCs w:val="24"/>
        </w:rPr>
        <w:t>α</w:t>
      </w:r>
      <w:r>
        <w:rPr>
          <w:rFonts w:eastAsia="Times New Roman" w:cs="Times New Roman"/>
          <w:szCs w:val="24"/>
        </w:rPr>
        <w:t xml:space="preserve">ιδεία στην Ελλάδα. Μήπως δεν πληρώνουμε στο δημοτικό, στο γυμνάσιο </w:t>
      </w:r>
      <w:r>
        <w:rPr>
          <w:rFonts w:eastAsia="Times New Roman" w:cs="Times New Roman"/>
          <w:szCs w:val="24"/>
        </w:rPr>
        <w:t>για</w:t>
      </w:r>
      <w:r>
        <w:rPr>
          <w:rFonts w:eastAsia="Times New Roman" w:cs="Times New Roman"/>
          <w:szCs w:val="24"/>
        </w:rPr>
        <w:t xml:space="preserve"> φροντιστήρια και λοιπά;» Και</w:t>
      </w:r>
      <w:r>
        <w:rPr>
          <w:rFonts w:eastAsia="Times New Roman" w:cs="Times New Roman"/>
          <w:szCs w:val="24"/>
        </w:rPr>
        <w:t>,</w:t>
      </w:r>
      <w:r>
        <w:rPr>
          <w:rFonts w:eastAsia="Times New Roman" w:cs="Times New Roman"/>
          <w:szCs w:val="24"/>
        </w:rPr>
        <w:t xml:space="preserve"> προφανώς, εμείς είπαμε όχι; Εμείς είπαμε ότι είναι όλα ρόδινα στην </w:t>
      </w:r>
      <w:r>
        <w:rPr>
          <w:rFonts w:eastAsia="Times New Roman" w:cs="Times New Roman"/>
          <w:szCs w:val="24"/>
        </w:rPr>
        <w:t>π</w:t>
      </w:r>
      <w:r>
        <w:rPr>
          <w:rFonts w:eastAsia="Times New Roman" w:cs="Times New Roman"/>
          <w:szCs w:val="24"/>
        </w:rPr>
        <w:t>αιδεία και ότι είναι εκεί που θέλαμε να είναι τα πράγματα; Δεν είναι ρόδινα τα πράγματα</w:t>
      </w:r>
      <w:r>
        <w:rPr>
          <w:rFonts w:eastAsia="Times New Roman" w:cs="Times New Roman"/>
          <w:szCs w:val="24"/>
        </w:rPr>
        <w:t xml:space="preserve"> στην </w:t>
      </w:r>
      <w:r>
        <w:rPr>
          <w:rFonts w:eastAsia="Times New Roman" w:cs="Times New Roman"/>
          <w:szCs w:val="24"/>
        </w:rPr>
        <w:t>π</w:t>
      </w:r>
      <w:r>
        <w:rPr>
          <w:rFonts w:eastAsia="Times New Roman" w:cs="Times New Roman"/>
          <w:szCs w:val="24"/>
        </w:rPr>
        <w:t>αιδεία. Και γι’ αυτό με τα προηγούμενα νομοσχέδια για την πρωτοβάθμια, για τη δευτεροβάθμια εκπαίδευση προσπαθούμε να βάλουμε τέτοιες βάσεις</w:t>
      </w:r>
      <w:r>
        <w:rPr>
          <w:rFonts w:eastAsia="Times New Roman" w:cs="Times New Roman"/>
          <w:szCs w:val="24"/>
        </w:rPr>
        <w:t>,</w:t>
      </w:r>
      <w:r>
        <w:rPr>
          <w:rFonts w:eastAsia="Times New Roman" w:cs="Times New Roman"/>
          <w:szCs w:val="24"/>
        </w:rPr>
        <w:t xml:space="preserve"> ώστε κάποια στιγμή αυτή η </w:t>
      </w:r>
      <w:proofErr w:type="spellStart"/>
      <w:r>
        <w:rPr>
          <w:rFonts w:eastAsia="Times New Roman" w:cs="Times New Roman"/>
          <w:szCs w:val="24"/>
        </w:rPr>
        <w:t>ρημάδα</w:t>
      </w:r>
      <w:proofErr w:type="spellEnd"/>
      <w:r>
        <w:rPr>
          <w:rFonts w:eastAsia="Times New Roman" w:cs="Times New Roman"/>
          <w:szCs w:val="24"/>
        </w:rPr>
        <w:t xml:space="preserve"> η </w:t>
      </w:r>
      <w:r>
        <w:rPr>
          <w:rFonts w:eastAsia="Times New Roman" w:cs="Times New Roman"/>
          <w:szCs w:val="24"/>
        </w:rPr>
        <w:t>π</w:t>
      </w:r>
      <w:r>
        <w:rPr>
          <w:rFonts w:eastAsia="Times New Roman" w:cs="Times New Roman"/>
          <w:szCs w:val="24"/>
        </w:rPr>
        <w:t xml:space="preserve">αιδεία και η εκπαίδευση στην Ελλάδα να παρέχεται δωρεάν. </w:t>
      </w:r>
    </w:p>
    <w:p w14:paraId="50A7B329"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Όμως, εμείς δ</w:t>
      </w:r>
      <w:r>
        <w:rPr>
          <w:rFonts w:eastAsia="Times New Roman" w:cs="Times New Roman"/>
          <w:szCs w:val="24"/>
        </w:rPr>
        <w:t xml:space="preserve">εν το κάνουμε σαν κριτικοί παρατηρητές των γεγονότων. Μας δόθηκε η ευκαιρία, η δυνατότητα να το κάνουμε από μέσα. Αυτό έχει και υποχωρήσεις, έχει και νίκες. Παρατηρητές, πάντως, εμείς δεν θα μείνουμε σε αυτή τη διαδικασία. Θα το παλέψουμε μέχρι τέλους. </w:t>
      </w:r>
    </w:p>
    <w:p w14:paraId="50A7B32A"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όσον αφορά τις επόμενες εκλογές -για να κλείσω με αυτό- που θα καταργήσουν το νομοσχέδιο, ας τις πάρουν πρώτα και ας το καταργήσουν μετά. </w:t>
      </w:r>
    </w:p>
    <w:p w14:paraId="50A7B32B"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0A7B32C" w14:textId="77777777" w:rsidR="007C6747" w:rsidRDefault="00E91359">
      <w:pPr>
        <w:tabs>
          <w:tab w:val="left" w:pos="2738"/>
          <w:tab w:val="center" w:pos="4753"/>
          <w:tab w:val="left" w:pos="5723"/>
        </w:tabs>
        <w:spacing w:after="0" w:line="600" w:lineRule="auto"/>
        <w:ind w:firstLine="720"/>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0A7B32D" w14:textId="77777777" w:rsidR="007C6747" w:rsidRDefault="00E91359">
      <w:pPr>
        <w:spacing w:after="0" w:line="600" w:lineRule="auto"/>
        <w:ind w:firstLine="720"/>
        <w:jc w:val="both"/>
        <w:rPr>
          <w:rFonts w:eastAsia="Times New Roman" w:cs="Times New Roman"/>
          <w:szCs w:val="24"/>
        </w:rPr>
      </w:pPr>
      <w:r w:rsidRPr="00FB1187">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Κυρίες και κύριοι </w:t>
      </w:r>
      <w:r>
        <w:rPr>
          <w:rFonts w:eastAsia="Times New Roman" w:cs="Times New Roman"/>
          <w:szCs w:val="24"/>
        </w:rPr>
        <w:t>συνάδελφοι, μέχρι να ανέβει στο Βήμα η κ</w:t>
      </w:r>
      <w:r>
        <w:rPr>
          <w:rFonts w:eastAsia="Times New Roman" w:cs="Times New Roman"/>
          <w:szCs w:val="24"/>
        </w:rPr>
        <w:t>.</w:t>
      </w:r>
      <w:r>
        <w:rPr>
          <w:rFonts w:eastAsia="Times New Roman" w:cs="Times New Roman"/>
          <w:szCs w:val="24"/>
        </w:rPr>
        <w:t xml:space="preserve"> Φωτεινή </w:t>
      </w:r>
      <w:proofErr w:type="spellStart"/>
      <w:r>
        <w:rPr>
          <w:rFonts w:eastAsia="Times New Roman" w:cs="Times New Roman"/>
          <w:szCs w:val="24"/>
        </w:rPr>
        <w:t>Βάκη</w:t>
      </w:r>
      <w:proofErr w:type="spellEnd"/>
      <w:r>
        <w:rPr>
          <w:rFonts w:eastAsia="Times New Roman" w:cs="Times New Roman"/>
          <w:szCs w:val="24"/>
        </w:rPr>
        <w:t xml:space="preserve">, την οποία καλώ, αναγιγνώσκω την επόμενη πεντάδα συναδέλφων, προκειμένου να έρθουν όσοι δεν είναι στην Αίθουσα: Ο κ. Μανιάτης, ο κ. </w:t>
      </w:r>
      <w:proofErr w:type="spellStart"/>
      <w:r>
        <w:rPr>
          <w:rFonts w:eastAsia="Times New Roman" w:cs="Times New Roman"/>
          <w:szCs w:val="24"/>
        </w:rPr>
        <w:t>Σεβαστάκης</w:t>
      </w:r>
      <w:proofErr w:type="spellEnd"/>
      <w:r>
        <w:rPr>
          <w:rFonts w:eastAsia="Times New Roman" w:cs="Times New Roman"/>
          <w:szCs w:val="24"/>
        </w:rPr>
        <w:t>, ο κ. Μαντάς, η κ</w:t>
      </w:r>
      <w:r>
        <w:rPr>
          <w:rFonts w:eastAsia="Times New Roman" w:cs="Times New Roman"/>
          <w:szCs w:val="24"/>
        </w:rPr>
        <w:t>.</w:t>
      </w:r>
      <w:r>
        <w:rPr>
          <w:rFonts w:eastAsia="Times New Roman" w:cs="Times New Roman"/>
          <w:szCs w:val="24"/>
        </w:rPr>
        <w:t xml:space="preserve"> Αναγνωστοπούλου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Κατσαβριά</w:t>
      </w:r>
      <w:proofErr w:type="spellEnd"/>
      <w:r>
        <w:rPr>
          <w:rFonts w:eastAsia="Times New Roman" w:cs="Times New Roman"/>
          <w:szCs w:val="24"/>
        </w:rPr>
        <w:t>.</w:t>
      </w:r>
    </w:p>
    <w:p w14:paraId="50A7B32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Ορί</w:t>
      </w:r>
      <w:r>
        <w:rPr>
          <w:rFonts w:eastAsia="Times New Roman" w:cs="Times New Roman"/>
          <w:szCs w:val="24"/>
        </w:rPr>
        <w:t xml:space="preserve">στε, 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50A7B32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Ευχαριστώ, κύριε Πρόεδρε.</w:t>
      </w:r>
    </w:p>
    <w:p w14:paraId="50A7B33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Παρακαλώ πολύ να συμπεριληφθεί και ο χρόνος της δευτερολογίας μου.</w:t>
      </w:r>
    </w:p>
    <w:p w14:paraId="50A7B33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Αφήστε το, κυρία συνάδελφε. Δεν γίνονται αυτά. Σήμερα έχουμε εξήντα πέντε ομιλητές.</w:t>
      </w:r>
      <w:r>
        <w:rPr>
          <w:rFonts w:eastAsia="Times New Roman" w:cs="Times New Roman"/>
          <w:szCs w:val="24"/>
        </w:rPr>
        <w:t xml:space="preserve"> Εάν υπάρχει η δυνατότητα, θα έχετε μία μικρή ανοχή, όπως όλοι.</w:t>
      </w:r>
    </w:p>
    <w:p w14:paraId="50A7B33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ΦΩΤΕΙΝΗ ΒΑΚΗ:</w:t>
      </w:r>
      <w:r w:rsidRPr="0015522E">
        <w:rPr>
          <w:rFonts w:eastAsia="Times New Roman" w:cs="Times New Roman"/>
          <w:b/>
          <w:szCs w:val="24"/>
        </w:rPr>
        <w:t xml:space="preserve"> </w:t>
      </w:r>
      <w:r>
        <w:rPr>
          <w:rFonts w:eastAsia="Times New Roman" w:cs="Times New Roman"/>
          <w:szCs w:val="24"/>
        </w:rPr>
        <w:t>Εντάξει, κύριε Πρόεδρε. Κανένα πρόβλημα. Ευχαριστώ.</w:t>
      </w:r>
    </w:p>
    <w:p w14:paraId="50A7B33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υπάρχει ένας όρος που διαχρονικά συνοδεύει νομοσχέδια για την παιδεία και γίνεται η «</w:t>
      </w:r>
      <w:proofErr w:type="spellStart"/>
      <w:r>
        <w:rPr>
          <w:rFonts w:eastAsia="Times New Roman" w:cs="Times New Roman"/>
          <w:szCs w:val="24"/>
        </w:rPr>
        <w:t>προκρούστεια</w:t>
      </w:r>
      <w:proofErr w:type="spellEnd"/>
      <w:r>
        <w:rPr>
          <w:rFonts w:eastAsia="Times New Roman" w:cs="Times New Roman"/>
          <w:szCs w:val="24"/>
        </w:rPr>
        <w:t xml:space="preserve"> κλίνη» που ο καθείς προσαρμόζει στα μέτρα του. Για τους φίλους</w:t>
      </w:r>
      <w:r w:rsidRPr="00F6503E">
        <w:rPr>
          <w:rFonts w:eastAsia="Times New Roman" w:cs="Times New Roman"/>
          <w:szCs w:val="24"/>
        </w:rPr>
        <w:t>,</w:t>
      </w:r>
      <w:r>
        <w:rPr>
          <w:rFonts w:eastAsia="Times New Roman" w:cs="Times New Roman"/>
          <w:szCs w:val="24"/>
        </w:rPr>
        <w:t xml:space="preserve"> είναι ο ευσεβής πόθος ή το ξόρκι που διώχνει διά μιας όλα τα δεινά και για τους εχθρούς</w:t>
      </w:r>
      <w:r w:rsidRPr="00F6503E">
        <w:rPr>
          <w:rFonts w:eastAsia="Times New Roman" w:cs="Times New Roman"/>
          <w:szCs w:val="24"/>
        </w:rPr>
        <w:t>,</w:t>
      </w:r>
      <w:r>
        <w:rPr>
          <w:rFonts w:eastAsia="Times New Roman" w:cs="Times New Roman"/>
          <w:szCs w:val="24"/>
        </w:rPr>
        <w:t xml:space="preserve"> ανάθεμα. </w:t>
      </w:r>
    </w:p>
    <w:p w14:paraId="50A7B33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Αναφέρομαι, βεβαίως, στον όρο «μεταρρύθμιση». Χρειάζονται αυτή τη στιγμή τα ΑΕΙ </w:t>
      </w:r>
      <w:r>
        <w:rPr>
          <w:rFonts w:eastAsia="Times New Roman" w:cs="Times New Roman"/>
          <w:szCs w:val="24"/>
        </w:rPr>
        <w:t>μεταρρύθμιση; Αν ναι, σε ποια κατεύθυνση; Εάν όντως η τριτοβάθμια εκπαίδευση χρειάζεται μία γενναία μεταρρύθμιση και όχι έναν καλλωπισμό ή ένα λίφτινγκ</w:t>
      </w:r>
      <w:r>
        <w:rPr>
          <w:rFonts w:eastAsia="Times New Roman" w:cs="Times New Roman"/>
          <w:szCs w:val="24"/>
        </w:rPr>
        <w:t>,</w:t>
      </w:r>
      <w:r>
        <w:rPr>
          <w:rFonts w:eastAsia="Times New Roman" w:cs="Times New Roman"/>
          <w:szCs w:val="24"/>
        </w:rPr>
        <w:t xml:space="preserve"> που θα καλύπτει επιμελώς το γήρας της, τότε τούτη θα συνίσταται με βάση το παρόν νομοσχέδιο στη σύζευξη</w:t>
      </w:r>
      <w:r>
        <w:rPr>
          <w:rFonts w:eastAsia="Times New Roman" w:cs="Times New Roman"/>
          <w:szCs w:val="24"/>
        </w:rPr>
        <w:t xml:space="preserve"> και όχι στη διάζευξη δύο ακόμα όρων, «δημοκρατία» και «ακαδημαϊκότητα». Η δημοκρατία δεν είναι αντίθετη της ακαδημαϊκότητας, αλλά συστατικό της στοιχείο και εκ των ων ουκ άνευ προϋπόθεσή της. </w:t>
      </w:r>
    </w:p>
    <w:p w14:paraId="50A7B33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Σταχυολογώ κάποια μοτίβα της Αντιπολίτευσης. </w:t>
      </w:r>
    </w:p>
    <w:p w14:paraId="50A7B33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εσάς, κυρίες</w:t>
      </w:r>
      <w:r>
        <w:rPr>
          <w:rFonts w:eastAsia="Times New Roman" w:cs="Times New Roman"/>
          <w:szCs w:val="24"/>
        </w:rPr>
        <w:t xml:space="preserve"> και κύριοι συνάδελφοι της Αντιπολίτευσης, κάθε νομοθέτημα που εκδημοκρατίζει την εκπαίδευση, ακυρώνει την ακαδημαϊκότητα. Κάθε δημοκρατικός έλεγχος, λογοδοσία και συμμετοχή στα ανώτατα εκπαιδευτικά ιδρύματα κάνουν πλουσιότερη τη δημοκρατία και φτωχότερη τ</w:t>
      </w:r>
      <w:r>
        <w:rPr>
          <w:rFonts w:eastAsia="Times New Roman" w:cs="Times New Roman"/>
          <w:szCs w:val="24"/>
        </w:rPr>
        <w:t>ην ακαδημαϊκότητα. Ανακαλώ κάποιους από τους αφορισμούς σας που χρονολογούνται από το 2015: «</w:t>
      </w:r>
      <w:proofErr w:type="spellStart"/>
      <w:r>
        <w:rPr>
          <w:rFonts w:eastAsia="Times New Roman" w:cs="Times New Roman"/>
          <w:szCs w:val="24"/>
        </w:rPr>
        <w:t>κομματοκρατία</w:t>
      </w:r>
      <w:proofErr w:type="spellEnd"/>
      <w:r>
        <w:rPr>
          <w:rFonts w:eastAsia="Times New Roman" w:cs="Times New Roman"/>
          <w:szCs w:val="24"/>
        </w:rPr>
        <w:t xml:space="preserve">», «φαυλότητα», «τρομοκρατία μειοψηφικών ομάδων στα πανεπιστήμια», «οπισθοδρόμηση ολοταχώς από εμάς, τα απομεινάρια της Μεταπολίτευσης, που θέλουν να </w:t>
      </w:r>
      <w:r>
        <w:rPr>
          <w:rFonts w:eastAsia="Times New Roman" w:cs="Times New Roman"/>
          <w:szCs w:val="24"/>
        </w:rPr>
        <w:t xml:space="preserve">βάλουν μπαλτά στην παιδεία» και ούτω καθεξής, είναι κάποιες από τις κραυγές σας που υποκαθιστούν –φοβούμαι- επιχειρήματα, διότι επιχειρήματα και θέσεις δεν ακούσαμε. Τα εξαέρωσαν οι δικές σας ιδεοληψίες. </w:t>
      </w:r>
    </w:p>
    <w:p w14:paraId="50A7B33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Σημεία δε αιχμής του δόρατος της νεοφιλελεύθερης στ</w:t>
      </w:r>
      <w:r>
        <w:rPr>
          <w:rFonts w:eastAsia="Times New Roman" w:cs="Times New Roman"/>
          <w:szCs w:val="24"/>
        </w:rPr>
        <w:t xml:space="preserve">αυροφορίας της αριστείας, που είναι συνώνυμη με την ιδιωτικοποίηση, είναι η επ’ </w:t>
      </w:r>
      <w:proofErr w:type="spellStart"/>
      <w:r>
        <w:rPr>
          <w:rFonts w:eastAsia="Times New Roman" w:cs="Times New Roman"/>
          <w:szCs w:val="24"/>
        </w:rPr>
        <w:t>ουδενί</w:t>
      </w:r>
      <w:proofErr w:type="spellEnd"/>
      <w:r>
        <w:rPr>
          <w:rFonts w:eastAsia="Times New Roman" w:cs="Times New Roman"/>
          <w:szCs w:val="24"/>
        </w:rPr>
        <w:t xml:space="preserve"> επιστροφή της </w:t>
      </w:r>
      <w:proofErr w:type="spellStart"/>
      <w:r>
        <w:rPr>
          <w:rFonts w:eastAsia="Times New Roman" w:cs="Times New Roman"/>
          <w:szCs w:val="24"/>
        </w:rPr>
        <w:t>συνδιοίκησης</w:t>
      </w:r>
      <w:proofErr w:type="spellEnd"/>
      <w:r>
        <w:rPr>
          <w:rFonts w:eastAsia="Times New Roman" w:cs="Times New Roman"/>
          <w:szCs w:val="24"/>
        </w:rPr>
        <w:t xml:space="preserve"> στα πανεπιστήμια, την οποία καθιέρωσε ο ν.1268/1982 μεταφέροντας τότε ευρωπαϊκές παραδόσεις και θέσμια, το πνεύμα και τον ούριο άνεμο του Μάη </w:t>
      </w:r>
      <w:r>
        <w:rPr>
          <w:rFonts w:eastAsia="Times New Roman" w:cs="Times New Roman"/>
          <w:szCs w:val="24"/>
        </w:rPr>
        <w:t>του ’68</w:t>
      </w:r>
      <w:r>
        <w:rPr>
          <w:rFonts w:eastAsia="Times New Roman" w:cs="Times New Roman"/>
          <w:szCs w:val="24"/>
        </w:rPr>
        <w:t>,</w:t>
      </w:r>
      <w:r>
        <w:rPr>
          <w:rFonts w:eastAsia="Times New Roman" w:cs="Times New Roman"/>
          <w:szCs w:val="24"/>
        </w:rPr>
        <w:t xml:space="preserve"> που στην πατρίδα μας άργησε πολύ να </w:t>
      </w:r>
      <w:r>
        <w:rPr>
          <w:rFonts w:eastAsia="Times New Roman" w:cs="Times New Roman"/>
          <w:szCs w:val="24"/>
        </w:rPr>
        <w:lastRenderedPageBreak/>
        <w:t>φυσήξει, ασφυξία της χούντας γαρ και του «γύψου» του Παπαδόπουλου και του Παττακού, που κάποιοι από εσάς μέσα σ’ αυτή την Αίθουσα ακόμη εξυμνείτε.</w:t>
      </w:r>
    </w:p>
    <w:p w14:paraId="50A7B33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Ένα ακόμα φάλτσο που χαλάει τη νεοφιλελεύθερη μελωδία της αριστε</w:t>
      </w:r>
      <w:r>
        <w:rPr>
          <w:rFonts w:eastAsia="Times New Roman" w:cs="Times New Roman"/>
          <w:szCs w:val="24"/>
        </w:rPr>
        <w:t>ίας είναι το ακαδημαϊκό άσυλο, που επίσης συζητήθηκε και θεσμοθετήθηκε μετά τη χούντα με νωπές μνήμες ηρωικών εξεγέρσεων της Νομικής και του Πολυτεχνείου, που πρόσφατα παρακάμπτουν επιμελώς κάποιες θεωρητικές ενοράσεις που ερμηνεύουν τη χούντα ως ένα σύντο</w:t>
      </w:r>
      <w:r>
        <w:rPr>
          <w:rFonts w:eastAsia="Times New Roman" w:cs="Times New Roman"/>
          <w:szCs w:val="24"/>
        </w:rPr>
        <w:t>μο διάλειμμα που συνέβαλε στην εκβιομηχάνιση και τον εκπολιτισμό του τόπου, προκειμένου να πεταχτεί, βεβαίως, στη χωματερή της ιστορίας της Μεταπολίτευσης.</w:t>
      </w:r>
    </w:p>
    <w:p w14:paraId="50A7B33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Αυτά τα λέω διότι ο ν.1268/1982 –ο ανθεκτικότερος νόμος, όπως απεδείχθη- ταυτίστηκε με τη Μεταπολίτε</w:t>
      </w:r>
      <w:r>
        <w:rPr>
          <w:rFonts w:eastAsia="Times New Roman" w:cs="Times New Roman"/>
          <w:szCs w:val="24"/>
        </w:rPr>
        <w:t>υση, που εσχάτως λοιδορείται βάναυσα κλείνοντας το μάτι σε ακροδεξιά στερεότυπα βγαλμένα από ζοφερές εποχές, που εξισώνουν την Αριστερά με μήτρα της βίας, με τρομοκρατία και εχθρό της ελευθερίας.</w:t>
      </w:r>
    </w:p>
    <w:p w14:paraId="50A7B33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Ας κάνουμε, λοιπόν, τον λογαριασμό: Σαράντα χρόνια βίου ο ν.</w:t>
      </w:r>
      <w:r>
        <w:rPr>
          <w:rFonts w:eastAsia="Times New Roman" w:cs="Times New Roman"/>
          <w:szCs w:val="24"/>
        </w:rPr>
        <w:t xml:space="preserve">1268/1982 και έξι χρόνια ο νόμος Διαμαντοπούλου που </w:t>
      </w:r>
      <w:r>
        <w:rPr>
          <w:rFonts w:eastAsia="Times New Roman" w:cs="Times New Roman"/>
          <w:szCs w:val="24"/>
        </w:rPr>
        <w:lastRenderedPageBreak/>
        <w:t xml:space="preserve">εισήχθη εν </w:t>
      </w:r>
      <w:proofErr w:type="spellStart"/>
      <w:r>
        <w:rPr>
          <w:rFonts w:eastAsia="Times New Roman" w:cs="Times New Roman"/>
          <w:szCs w:val="24"/>
        </w:rPr>
        <w:t>είδει</w:t>
      </w:r>
      <w:proofErr w:type="spellEnd"/>
      <w:r>
        <w:rPr>
          <w:rFonts w:eastAsia="Times New Roman" w:cs="Times New Roman"/>
          <w:szCs w:val="24"/>
        </w:rPr>
        <w:t xml:space="preserve"> οδοστρωτήρα για να κατεδαφίσει τα τελευταία απομεινάρια της Μεταπολίτευσης. Ωραία. Και τι έγινε; Τον νόμο Διαμαντοπούλου μεταμόρφωσε –ή μήπως παραμόρφωσε;- ο νόμος Αρβανιτόπουλου, για να </w:t>
      </w:r>
      <w:r>
        <w:rPr>
          <w:rFonts w:eastAsia="Times New Roman" w:cs="Times New Roman"/>
          <w:szCs w:val="24"/>
        </w:rPr>
        <w:t xml:space="preserve">θεραπεύσει τεράστια νομικά κενά με άθλιες τροποποιήσεις, εγκυκλίους, προεδρικά διατάγματα, νέα νομοθετήματα. Το αποτέλεσμα ήταν να μην επιλυθούν οι δυσλειτουργίες αλλά να ενταθούν, με αποτέλεσμα να καταστεί ένας νόμος </w:t>
      </w:r>
      <w:proofErr w:type="spellStart"/>
      <w:r>
        <w:rPr>
          <w:rFonts w:eastAsia="Times New Roman" w:cs="Times New Roman"/>
          <w:szCs w:val="24"/>
        </w:rPr>
        <w:t>νεκροζώντανος</w:t>
      </w:r>
      <w:proofErr w:type="spellEnd"/>
      <w:r>
        <w:rPr>
          <w:rFonts w:eastAsia="Times New Roman" w:cs="Times New Roman"/>
          <w:szCs w:val="24"/>
        </w:rPr>
        <w:t xml:space="preserve">, ένας νόμος ζόμπι, ένας </w:t>
      </w:r>
      <w:r>
        <w:rPr>
          <w:rFonts w:eastAsia="Times New Roman" w:cs="Times New Roman"/>
          <w:szCs w:val="24"/>
        </w:rPr>
        <w:t xml:space="preserve">νόμος </w:t>
      </w:r>
      <w:proofErr w:type="spellStart"/>
      <w:r>
        <w:rPr>
          <w:rFonts w:eastAsia="Times New Roman" w:cs="Times New Roman"/>
          <w:szCs w:val="24"/>
        </w:rPr>
        <w:t>Φρανκενστάιν</w:t>
      </w:r>
      <w:proofErr w:type="spellEnd"/>
      <w:r>
        <w:rPr>
          <w:rFonts w:eastAsia="Times New Roman" w:cs="Times New Roman"/>
          <w:szCs w:val="24"/>
        </w:rPr>
        <w:t xml:space="preserve"> στην κυριολεξία, που </w:t>
      </w:r>
      <w:proofErr w:type="spellStart"/>
      <w:r>
        <w:rPr>
          <w:rFonts w:eastAsia="Times New Roman" w:cs="Times New Roman"/>
          <w:szCs w:val="24"/>
        </w:rPr>
        <w:t>διάκειτο</w:t>
      </w:r>
      <w:proofErr w:type="spellEnd"/>
      <w:r>
        <w:rPr>
          <w:rFonts w:eastAsia="Times New Roman" w:cs="Times New Roman"/>
          <w:szCs w:val="24"/>
        </w:rPr>
        <w:t xml:space="preserve"> πλέον εχθρικά</w:t>
      </w:r>
      <w:r>
        <w:rPr>
          <w:rFonts w:eastAsia="Times New Roman" w:cs="Times New Roman"/>
          <w:szCs w:val="24"/>
        </w:rPr>
        <w:t>,</w:t>
      </w:r>
      <w:r>
        <w:rPr>
          <w:rFonts w:eastAsia="Times New Roman" w:cs="Times New Roman"/>
          <w:szCs w:val="24"/>
        </w:rPr>
        <w:t xml:space="preserve"> όχι απέναντι στους δημιουργούς του αλλά και σε όσους είχαν την ατυχία να λειτουργούν εντός του πλαισίου του.</w:t>
      </w:r>
    </w:p>
    <w:p w14:paraId="50A7B33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Τα μεγάλα ονόματα του εξωτερικού</w:t>
      </w:r>
      <w:r>
        <w:rPr>
          <w:rFonts w:eastAsia="Times New Roman" w:cs="Times New Roman"/>
          <w:szCs w:val="24"/>
        </w:rPr>
        <w:t>,</w:t>
      </w:r>
      <w:r>
        <w:rPr>
          <w:rFonts w:eastAsia="Times New Roman" w:cs="Times New Roman"/>
          <w:szCs w:val="24"/>
        </w:rPr>
        <w:t xml:space="preserve"> που επικαλείστε αδιάλειπτα, τα οποία εκλήθησαν να</w:t>
      </w:r>
      <w:r>
        <w:rPr>
          <w:rFonts w:eastAsia="Times New Roman" w:cs="Times New Roman"/>
          <w:szCs w:val="24"/>
        </w:rPr>
        <w:t xml:space="preserve"> εκπολιτίσουν εμάς τους βάρβαρους, άξεστους και διεφθαρμένους πανεπιστημιακούς ιθαγενείς –οποία προσβολή, συνάδελφοι, για όσους και όσες υπηρετούν αυτά τα πανεπιστήμια και με ζήλο και αυταπάρνηση τα κράτησαν όρθια σε δύσκολες εποχές!- αυτά, λοιπόν, τα ονόμ</w:t>
      </w:r>
      <w:r>
        <w:rPr>
          <w:rFonts w:eastAsia="Times New Roman" w:cs="Times New Roman"/>
          <w:szCs w:val="24"/>
        </w:rPr>
        <w:t xml:space="preserve">ατα από «από μηχανής θεοί» έγιναν αμήχανοι παρατηρητές ενός ανοίκειου τοπίου. </w:t>
      </w:r>
    </w:p>
    <w:p w14:paraId="50A7B33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 ασυδοσία των διοικητικών αρχών θεραπευόταν από τα </w:t>
      </w:r>
      <w:r>
        <w:rPr>
          <w:rFonts w:eastAsia="Times New Roman" w:cs="Times New Roman"/>
          <w:szCs w:val="24"/>
        </w:rPr>
        <w:t>συμβούλια ιδρύμ</w:t>
      </w:r>
      <w:r>
        <w:rPr>
          <w:rFonts w:eastAsia="Times New Roman" w:cs="Times New Roman"/>
          <w:szCs w:val="24"/>
        </w:rPr>
        <w:t>ατος</w:t>
      </w:r>
      <w:r>
        <w:rPr>
          <w:rFonts w:eastAsia="Times New Roman" w:cs="Times New Roman"/>
          <w:szCs w:val="24"/>
        </w:rPr>
        <w:t>,</w:t>
      </w:r>
      <w:r>
        <w:rPr>
          <w:rFonts w:eastAsia="Times New Roman" w:cs="Times New Roman"/>
          <w:szCs w:val="24"/>
        </w:rPr>
        <w:t xml:space="preserve"> τα οποία πορεύτηκαν στον δρόμο της αριστείας, </w:t>
      </w:r>
      <w:proofErr w:type="spellStart"/>
      <w:r>
        <w:rPr>
          <w:rFonts w:eastAsia="Times New Roman" w:cs="Times New Roman"/>
          <w:szCs w:val="24"/>
        </w:rPr>
        <w:t>κρυπτόμενα</w:t>
      </w:r>
      <w:proofErr w:type="spellEnd"/>
      <w:r>
        <w:rPr>
          <w:rFonts w:eastAsia="Times New Roman" w:cs="Times New Roman"/>
          <w:szCs w:val="24"/>
        </w:rPr>
        <w:t xml:space="preserve"> μέσα σε ιδρύματα τα οποία αδυνατούσαν να καλύψουν τα λειτουργικά τους έξοδα και περιορίστηκαν σε έναν και μόνο ρόλο: αυτόν της προεπιλογής των πρυτάνεων με βάση κοινωνικά και πολιτικά φρονήματα και </w:t>
      </w:r>
      <w:r>
        <w:rPr>
          <w:rFonts w:eastAsia="Times New Roman" w:cs="Times New Roman"/>
          <w:szCs w:val="24"/>
        </w:rPr>
        <w:t>ουδόλως ακαδημαϊκά κριτήρια.</w:t>
      </w:r>
    </w:p>
    <w:p w14:paraId="50A7B33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Αυτό, λοιπόν, το ιδιότυπο υβρίδιο </w:t>
      </w:r>
      <w:proofErr w:type="spellStart"/>
      <w:r>
        <w:rPr>
          <w:rFonts w:eastAsia="Times New Roman" w:cs="Times New Roman"/>
          <w:szCs w:val="24"/>
        </w:rPr>
        <w:t>μικρομεγαλισμού</w:t>
      </w:r>
      <w:proofErr w:type="spellEnd"/>
      <w:r>
        <w:rPr>
          <w:rFonts w:eastAsia="Times New Roman" w:cs="Times New Roman"/>
          <w:szCs w:val="24"/>
        </w:rPr>
        <w:t xml:space="preserve"> και νεοαποικιοκρατίας θεσπίστηκε παρ’ όλα αυτά για να θεραπεύσει ένα υπαρκτό πρόβλημα. Ναι, είναι αλήθεια ότι ο ν.1268/82, μολονότι οξυγόνωσε τα ΑΕΙ, μετατρέποντάς τα από πανεπι</w:t>
      </w:r>
      <w:r>
        <w:rPr>
          <w:rFonts w:eastAsia="Times New Roman" w:cs="Times New Roman"/>
          <w:szCs w:val="24"/>
        </w:rPr>
        <w:t>στήμια της αυθεντίας της έδρας σε πανεπιστήμια της κοινότητας, σε πανεπιστήμια όλων των ομάδων που τη συναπαρτίζουν, κάποιες φορές εφαρμόστηκε στρεβλά. Ναι, κάποιες φορές το αυτοδιοίκητο έγινε κακοδιοίκητο και η συμμετοχή συνενοχή και συναλλαγή μεταξύ κομμ</w:t>
      </w:r>
      <w:r>
        <w:rPr>
          <w:rFonts w:eastAsia="Times New Roman" w:cs="Times New Roman"/>
          <w:szCs w:val="24"/>
        </w:rPr>
        <w:t>ατικών παραγόντων και υποψηφίων για διοικητικές θέσεις.</w:t>
      </w:r>
    </w:p>
    <w:p w14:paraId="50A7B33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θυμόμαστε εκείνη τη θλιβερή ιστορία συναλλαγών που αφορούσε την ένταξη φοιτητών στη «γη της επαγγελίας» των μεταπτυχιακών προγραμμάτων του Πανεπιστημίου Κρήτης το </w:t>
      </w:r>
      <w:r>
        <w:rPr>
          <w:rFonts w:eastAsia="Times New Roman" w:cs="Times New Roman"/>
          <w:szCs w:val="24"/>
        </w:rPr>
        <w:lastRenderedPageBreak/>
        <w:t>2005, που είχε φέρει στην επιφάνει</w:t>
      </w:r>
      <w:r>
        <w:rPr>
          <w:rFonts w:eastAsia="Times New Roman" w:cs="Times New Roman"/>
          <w:szCs w:val="24"/>
        </w:rPr>
        <w:t xml:space="preserve">α ο αείμνηστος Στέλιος </w:t>
      </w:r>
      <w:proofErr w:type="spellStart"/>
      <w:r>
        <w:rPr>
          <w:rFonts w:eastAsia="Times New Roman" w:cs="Times New Roman"/>
          <w:szCs w:val="24"/>
        </w:rPr>
        <w:t>Αλεξανδρόπουλος</w:t>
      </w:r>
      <w:proofErr w:type="spellEnd"/>
      <w:r>
        <w:rPr>
          <w:rFonts w:eastAsia="Times New Roman" w:cs="Times New Roman"/>
          <w:szCs w:val="24"/>
        </w:rPr>
        <w:t xml:space="preserve">. Βέβαια, δεν θυμάμαι στους πρωταγωνιστές εκείνες τις αριστερές </w:t>
      </w:r>
      <w:proofErr w:type="spellStart"/>
      <w:r>
        <w:rPr>
          <w:rFonts w:eastAsia="Times New Roman" w:cs="Times New Roman"/>
          <w:szCs w:val="24"/>
        </w:rPr>
        <w:t>μειοψηφίες</w:t>
      </w:r>
      <w:proofErr w:type="spellEnd"/>
      <w:r>
        <w:rPr>
          <w:rFonts w:eastAsia="Times New Roman" w:cs="Times New Roman"/>
          <w:szCs w:val="24"/>
        </w:rPr>
        <w:t xml:space="preserve"> που με τόσο πάθος μέμφεσθε, κάποια άλλα κόμματα θυμάμαι, αλλά εν πάση </w:t>
      </w:r>
      <w:proofErr w:type="spellStart"/>
      <w:r>
        <w:rPr>
          <w:rFonts w:eastAsia="Times New Roman" w:cs="Times New Roman"/>
          <w:szCs w:val="24"/>
        </w:rPr>
        <w:t>περιπτώσει</w:t>
      </w:r>
      <w:proofErr w:type="spellEnd"/>
      <w:r>
        <w:rPr>
          <w:rFonts w:eastAsia="Times New Roman" w:cs="Times New Roman"/>
          <w:szCs w:val="24"/>
        </w:rPr>
        <w:t>.</w:t>
      </w:r>
    </w:p>
    <w:p w14:paraId="50A7B33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Δύο διδάγματα, λοιπόν, μπορεί να αντλήσει κανείς από τους νόμ</w:t>
      </w:r>
      <w:r>
        <w:rPr>
          <w:rFonts w:eastAsia="Times New Roman" w:cs="Times New Roman"/>
          <w:szCs w:val="24"/>
        </w:rPr>
        <w:t>ους που προανέφερα:</w:t>
      </w:r>
    </w:p>
    <w:p w14:paraId="50A7B34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Ως προς τον νόμο Διαμαντοπούλου θεωρώ ότι το μάθημα που πήραμε είναι ότι, ενώ υπερψηφίστηκε από διακόσιους πενήντα πέντε Βουλευτές, στερείτο νομιμοποιητικής βάσης και συναίνεσης στην κοινωνία και την ακαδημαϊκή κοινότητα. Η νομική ισχύς</w:t>
      </w:r>
      <w:r>
        <w:rPr>
          <w:rFonts w:eastAsia="Times New Roman" w:cs="Times New Roman"/>
          <w:szCs w:val="24"/>
        </w:rPr>
        <w:t xml:space="preserve"> δεν ταυτίζεται πάντοτε με τη νομιμοποιητική ορθότητα. </w:t>
      </w:r>
    </w:p>
    <w:p w14:paraId="50A7B34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Ως προς τον προηγούμενο νόμο, τον ν.1268/82, θεωρώ ότι η καταχρηστική εφαρμογή ενός νόμου δεν ακυρώνει άρδην το πνεύμα του νομοθέτη. Το κακοδιοίκητο δεν θεραπεύεται με κάθετες ιεραρχικές δομές, που απ</w:t>
      </w:r>
      <w:r>
        <w:rPr>
          <w:rFonts w:eastAsia="Times New Roman" w:cs="Times New Roman"/>
          <w:szCs w:val="24"/>
        </w:rPr>
        <w:t xml:space="preserve">οφασίζουν για την κοινότητα ερήμην της, αλλά με περισσότερη δημοκρατία, που σημαίνει να αποφασίζει ο θεσμός για τον εαυτό του. </w:t>
      </w:r>
    </w:p>
    <w:p w14:paraId="50A7B34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Ευπρόσδεκτη, λοιπόν, η επαναφορά της </w:t>
      </w:r>
      <w:r>
        <w:rPr>
          <w:rFonts w:eastAsia="Times New Roman" w:cs="Times New Roman"/>
          <w:szCs w:val="24"/>
        </w:rPr>
        <w:t>σ</w:t>
      </w:r>
      <w:r>
        <w:rPr>
          <w:rFonts w:eastAsia="Times New Roman" w:cs="Times New Roman"/>
          <w:szCs w:val="24"/>
        </w:rPr>
        <w:t xml:space="preserve">υγκλήτου ως κεντρικού οργάνου λήψης αποφάσεων και της εκπροσώπησής </w:t>
      </w:r>
      <w:r>
        <w:rPr>
          <w:rFonts w:eastAsia="Times New Roman" w:cs="Times New Roman"/>
          <w:szCs w:val="24"/>
        </w:rPr>
        <w:lastRenderedPageBreak/>
        <w:t>της από όλη την κοινότη</w:t>
      </w:r>
      <w:r>
        <w:rPr>
          <w:rFonts w:eastAsia="Times New Roman" w:cs="Times New Roman"/>
          <w:szCs w:val="24"/>
        </w:rPr>
        <w:t>τα, συμπεριλαμβανομένων και των φοιτητών οι οποίοι εξαιρούνται από τις εκλογές των μονοπρόσωπων οργάνων, αλλά οφείλουν να αρθρώνουν λόγο για τη λειτουργία μίας κοινότητας, της οποίας είναι αναπόσπαστο κομμάτι.</w:t>
      </w:r>
    </w:p>
    <w:p w14:paraId="50A7B34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Ως προς τα παραπάνω, σας καλώ, συνάδελφοι της </w:t>
      </w:r>
      <w:r>
        <w:rPr>
          <w:rFonts w:eastAsia="Times New Roman" w:cs="Times New Roman"/>
          <w:szCs w:val="24"/>
        </w:rPr>
        <w:t xml:space="preserve">Αντιπολίτευσης, να </w:t>
      </w:r>
      <w:proofErr w:type="spellStart"/>
      <w:r>
        <w:rPr>
          <w:rFonts w:eastAsia="Times New Roman" w:cs="Times New Roman"/>
          <w:szCs w:val="24"/>
        </w:rPr>
        <w:t>αναστοχαστείτε</w:t>
      </w:r>
      <w:proofErr w:type="spellEnd"/>
      <w:r>
        <w:rPr>
          <w:rFonts w:eastAsia="Times New Roman" w:cs="Times New Roman"/>
          <w:szCs w:val="24"/>
        </w:rPr>
        <w:t xml:space="preserve"> και κάποια οξύμωρα</w:t>
      </w:r>
      <w:r>
        <w:rPr>
          <w:rFonts w:eastAsia="Times New Roman" w:cs="Times New Roman"/>
          <w:szCs w:val="24"/>
        </w:rPr>
        <w:t>,</w:t>
      </w:r>
      <w:r>
        <w:rPr>
          <w:rFonts w:eastAsia="Times New Roman" w:cs="Times New Roman"/>
          <w:szCs w:val="24"/>
        </w:rPr>
        <w:t xml:space="preserve"> στα οποία σας παγιδεύουν οι δικές σας εμμονές. </w:t>
      </w:r>
    </w:p>
    <w:p w14:paraId="50A7B34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Οξύμωρο πρώτο: Πώς είναι δυνατόν οι νέοι επιστήμονες μετανάστες να διαπρέπουν, είτε στα μεταπτυχιακά τους είτε σε θέσεις εργασίας στο εξωτερικό, και να πρ</w:t>
      </w:r>
      <w:r>
        <w:rPr>
          <w:rFonts w:eastAsia="Times New Roman" w:cs="Times New Roman"/>
          <w:szCs w:val="24"/>
        </w:rPr>
        <w:t>οέρχονται από άθλια πανεπιστήμια που λειτουργούν ως άσυλα ανομίας και απαρτίζονται από φαύλους ακαδημαϊκούς;</w:t>
      </w:r>
    </w:p>
    <w:p w14:paraId="50A7B34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Οξύμωρο δεύτερο: Εν πάση </w:t>
      </w:r>
      <w:proofErr w:type="spellStart"/>
      <w:r>
        <w:rPr>
          <w:rFonts w:eastAsia="Times New Roman" w:cs="Times New Roman"/>
          <w:szCs w:val="24"/>
        </w:rPr>
        <w:t>περιπτώσει</w:t>
      </w:r>
      <w:proofErr w:type="spellEnd"/>
      <w:r>
        <w:rPr>
          <w:rFonts w:eastAsia="Times New Roman" w:cs="Times New Roman"/>
          <w:szCs w:val="24"/>
        </w:rPr>
        <w:t>, ποια είναι η φυσιογνωμία του Έλληνα φοιτητή; Ταραξίας και καταληψίας, ένα απολωλός –αριστερό πάντα για εσάς- π</w:t>
      </w:r>
      <w:r>
        <w:rPr>
          <w:rFonts w:eastAsia="Times New Roman" w:cs="Times New Roman"/>
          <w:szCs w:val="24"/>
        </w:rPr>
        <w:t xml:space="preserve">ρόβατο, όταν πρέπει να αποφασίσουμε αν πρέπει να έχει φωνή στα του ιδρύματός του, ή ο εκλεκτός επιστήμονας που έδιωξε η «άκαρδη» πατρίδα της κρίσης στο εξωτερικό, όταν αναφερόμαστε στο </w:t>
      </w:r>
      <w:r>
        <w:rPr>
          <w:rFonts w:eastAsia="Times New Roman" w:cs="Times New Roman"/>
          <w:szCs w:val="24"/>
          <w:lang w:val="en-US"/>
        </w:rPr>
        <w:t>brain</w:t>
      </w:r>
      <w:r w:rsidRPr="004B321E">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το οποίο,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αυτή η ιδεοληπτική κυβέρνηση </w:t>
      </w:r>
      <w:r>
        <w:rPr>
          <w:rFonts w:eastAsia="Times New Roman" w:cs="Times New Roman"/>
          <w:szCs w:val="24"/>
        </w:rPr>
        <w:t xml:space="preserve">μερίμνησε να </w:t>
      </w:r>
      <w:proofErr w:type="spellStart"/>
      <w:r>
        <w:rPr>
          <w:rFonts w:eastAsia="Times New Roman" w:cs="Times New Roman"/>
          <w:szCs w:val="24"/>
        </w:rPr>
        <w:t>ανασχεθεί</w:t>
      </w:r>
      <w:proofErr w:type="spellEnd"/>
      <w:r>
        <w:rPr>
          <w:rFonts w:eastAsia="Times New Roman" w:cs="Times New Roman"/>
          <w:szCs w:val="24"/>
        </w:rPr>
        <w:t xml:space="preserve"> όσο μπορεί με χίλιες νέες θέσεις μελών ΔΕΠ, με </w:t>
      </w:r>
      <w:r>
        <w:rPr>
          <w:rFonts w:eastAsia="Times New Roman" w:cs="Times New Roman"/>
          <w:szCs w:val="24"/>
        </w:rPr>
        <w:lastRenderedPageBreak/>
        <w:t xml:space="preserve">πεντακόσιες θέσεις ΔΕΠ που έρχονται, με την </w:t>
      </w:r>
      <w:proofErr w:type="spellStart"/>
      <w:r>
        <w:rPr>
          <w:rFonts w:eastAsia="Times New Roman" w:cs="Times New Roman"/>
          <w:szCs w:val="24"/>
        </w:rPr>
        <w:t>επανενεργοποίηση</w:t>
      </w:r>
      <w:proofErr w:type="spellEnd"/>
      <w:r>
        <w:rPr>
          <w:rFonts w:eastAsia="Times New Roman" w:cs="Times New Roman"/>
          <w:szCs w:val="24"/>
        </w:rPr>
        <w:t xml:space="preserve"> του ΙΚΥ, που είχατε νεκρώσει σχεδόν, και με το Ελληνικό Ίδρυμα Έρευνας και Καινοτομίας</w:t>
      </w:r>
      <w:r>
        <w:rPr>
          <w:rFonts w:eastAsia="Times New Roman" w:cs="Times New Roman"/>
          <w:szCs w:val="24"/>
        </w:rPr>
        <w:t>,</w:t>
      </w:r>
      <w:r>
        <w:rPr>
          <w:rFonts w:eastAsia="Times New Roman" w:cs="Times New Roman"/>
          <w:szCs w:val="24"/>
        </w:rPr>
        <w:t xml:space="preserve"> που δίδει ακαδημαϊκή στέγη και προστα</w:t>
      </w:r>
      <w:r>
        <w:rPr>
          <w:rFonts w:eastAsia="Times New Roman" w:cs="Times New Roman"/>
          <w:szCs w:val="24"/>
        </w:rPr>
        <w:t xml:space="preserve">τευμένο θεσμικό πλαίσιο στους νέους ερευνητές, προκειμένου να μην εγκλωβιστούν, να μη γίνουν </w:t>
      </w:r>
      <w:r>
        <w:rPr>
          <w:rFonts w:eastAsia="Times New Roman" w:cs="Times New Roman"/>
          <w:szCs w:val="24"/>
          <w:lang w:val="en-US"/>
        </w:rPr>
        <w:t>delivery</w:t>
      </w:r>
      <w:r w:rsidRPr="004B321E">
        <w:rPr>
          <w:rFonts w:eastAsia="Times New Roman" w:cs="Times New Roman"/>
          <w:szCs w:val="24"/>
        </w:rPr>
        <w:t xml:space="preserve"> </w:t>
      </w:r>
      <w:r>
        <w:rPr>
          <w:rFonts w:eastAsia="Times New Roman" w:cs="Times New Roman"/>
          <w:szCs w:val="24"/>
          <w:lang w:val="en-US"/>
        </w:rPr>
        <w:t>boys</w:t>
      </w:r>
      <w:r w:rsidRPr="004B321E">
        <w:rPr>
          <w:rFonts w:eastAsia="Times New Roman" w:cs="Times New Roman"/>
          <w:szCs w:val="24"/>
        </w:rPr>
        <w:t xml:space="preserve"> </w:t>
      </w:r>
      <w:r>
        <w:rPr>
          <w:rFonts w:eastAsia="Times New Roman" w:cs="Times New Roman"/>
          <w:szCs w:val="24"/>
        </w:rPr>
        <w:t>της επιχείρησης ή</w:t>
      </w:r>
      <w:r>
        <w:rPr>
          <w:rFonts w:eastAsia="Times New Roman" w:cs="Times New Roman"/>
          <w:szCs w:val="24"/>
        </w:rPr>
        <w:t>,</w:t>
      </w:r>
      <w:r>
        <w:rPr>
          <w:rFonts w:eastAsia="Times New Roman" w:cs="Times New Roman"/>
          <w:szCs w:val="24"/>
        </w:rPr>
        <w:t xml:space="preserve"> ακόμη χειρότερα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ντελιβεράδες</w:t>
      </w:r>
      <w:proofErr w:type="spellEnd"/>
      <w:r>
        <w:rPr>
          <w:rFonts w:eastAsia="Times New Roman" w:cs="Times New Roman"/>
          <w:szCs w:val="24"/>
        </w:rPr>
        <w:t xml:space="preserve"> της έρευνας, περιπλανώμενοι εκπαιδευτικών προγραμμάτων που εξαντλούνται στην επιχειρησιακή τους διεκ</w:t>
      </w:r>
      <w:r>
        <w:rPr>
          <w:rFonts w:eastAsia="Times New Roman" w:cs="Times New Roman"/>
          <w:szCs w:val="24"/>
        </w:rPr>
        <w:t xml:space="preserve">περαίωση και όχι στα αποτελέσματα πολλές φορές. </w:t>
      </w:r>
    </w:p>
    <w:p w14:paraId="50A7B34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αποπειράται να αποκαταστήσει τόσο τη χαμένη τιμή της δημοκρατίας όσο και της ακαδημαϊκότητας, που σημαίνει πανεπιστήμιο με κανόνες στους οποίους υπακούμε όχι γιατί μας επιβάλλονται, αλλά γιατί </w:t>
      </w:r>
      <w:proofErr w:type="spellStart"/>
      <w:r>
        <w:rPr>
          <w:rFonts w:eastAsia="Times New Roman" w:cs="Times New Roman"/>
          <w:szCs w:val="24"/>
        </w:rPr>
        <w:t>συνδιαμορφώνουμε</w:t>
      </w:r>
      <w:proofErr w:type="spellEnd"/>
      <w:r>
        <w:rPr>
          <w:rFonts w:eastAsia="Times New Roman" w:cs="Times New Roman"/>
          <w:szCs w:val="24"/>
        </w:rPr>
        <w:t xml:space="preserve"> και συναινούμε.</w:t>
      </w:r>
    </w:p>
    <w:p w14:paraId="50A7B34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Δημιουργεί, όμως, και όρους εξωστρέφειας, μέσω των νέων συμβουλίων, που εδράζονται στη σύνδεση, στην ώσμωση ενός ενιαίου χώρου έρευνας και επιστήμης με την περιφέρεια και την κοινωνία, στη συνέργεια, στη </w:t>
      </w:r>
      <w:proofErr w:type="spellStart"/>
      <w:r>
        <w:rPr>
          <w:rFonts w:eastAsia="Times New Roman" w:cs="Times New Roman"/>
          <w:szCs w:val="24"/>
        </w:rPr>
        <w:t>διάδραση</w:t>
      </w:r>
      <w:proofErr w:type="spellEnd"/>
      <w:r>
        <w:rPr>
          <w:rFonts w:eastAsia="Times New Roman" w:cs="Times New Roman"/>
          <w:szCs w:val="24"/>
        </w:rPr>
        <w:t xml:space="preserve"> ενός πανεπ</w:t>
      </w:r>
      <w:r>
        <w:rPr>
          <w:rFonts w:eastAsia="Times New Roman" w:cs="Times New Roman"/>
          <w:szCs w:val="24"/>
        </w:rPr>
        <w:t xml:space="preserve">ιστημίου που δεν θα είναι ούτε το αεροστεγώς κλεισμένο πανεπιστήμιο του μοναχικού ερευνητή ούτε αγοραίο και χειραγωγούμενο από </w:t>
      </w:r>
      <w:r>
        <w:rPr>
          <w:rFonts w:eastAsia="Times New Roman" w:cs="Times New Roman"/>
          <w:szCs w:val="24"/>
        </w:rPr>
        <w:lastRenderedPageBreak/>
        <w:t xml:space="preserve">επιχειρηματικά συμφέροντα. Είναι ένα πανεπιστήμιο ανοικτό στους παραγωγικούς και πολιτιστικούς φορείς της περιφέρειας και μοχλός </w:t>
      </w:r>
      <w:r>
        <w:rPr>
          <w:rFonts w:eastAsia="Times New Roman" w:cs="Times New Roman"/>
          <w:szCs w:val="24"/>
        </w:rPr>
        <w:t>παραγωγικής και πνευματικής θεωρητικής ανασυγκρότησης.</w:t>
      </w:r>
    </w:p>
    <w:p w14:paraId="50A7B34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Εισέρχομαι στο ολισθηρό πεδίο των μεταπτυχιακών, όσον αφορά τις αμοιβές των διδασκόντων και τα δίδακτρα των σπουδαστών. Ο ακαδημαϊκός νεοφιλελεύθερος καπιταλισμός είναι ένα παγκόσμιο πια φαινόμενο με π</w:t>
      </w:r>
      <w:r>
        <w:rPr>
          <w:rFonts w:eastAsia="Times New Roman" w:cs="Times New Roman"/>
          <w:szCs w:val="24"/>
        </w:rPr>
        <w:t xml:space="preserve">αράπλευρες απώλειες φοιτητές, ιδίως </w:t>
      </w:r>
      <w:proofErr w:type="spellStart"/>
      <w:r>
        <w:rPr>
          <w:rFonts w:eastAsia="Times New Roman" w:cs="Times New Roman"/>
          <w:szCs w:val="24"/>
        </w:rPr>
        <w:t>Αγγλοαμερικάνους</w:t>
      </w:r>
      <w:proofErr w:type="spellEnd"/>
      <w:r>
        <w:rPr>
          <w:rFonts w:eastAsia="Times New Roman" w:cs="Times New Roman"/>
          <w:szCs w:val="24"/>
        </w:rPr>
        <w:t xml:space="preserve">, στα όρια απόγνωσης με κόκκινα φοιτητικά δάνεια που έχουν γίνει μια τεράστια φούσκα έτοιμη να εκραγεί. </w:t>
      </w:r>
    </w:p>
    <w:p w14:paraId="50A7B34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Εσείς, άλλωστε, οι ένθερμοι ευρωπαϊστές, θα έπρεπε να γνωρίζετε ότι εξαιρετικά μεταπτυχιακά στον ευ</w:t>
      </w:r>
      <w:r>
        <w:rPr>
          <w:rFonts w:eastAsia="Times New Roman" w:cs="Times New Roman"/>
          <w:szCs w:val="24"/>
        </w:rPr>
        <w:t xml:space="preserve">ρωπαϊκό </w:t>
      </w:r>
      <w:r>
        <w:rPr>
          <w:rFonts w:eastAsia="Times New Roman" w:cs="Times New Roman"/>
          <w:szCs w:val="24"/>
        </w:rPr>
        <w:t>Β</w:t>
      </w:r>
      <w:r>
        <w:rPr>
          <w:rFonts w:eastAsia="Times New Roman" w:cs="Times New Roman"/>
          <w:szCs w:val="24"/>
        </w:rPr>
        <w:t>ορρά παρέχονται δωρεάν. Γνωρίζετε ακόμη ότι το Εθνικό Μετσόβιο Πολυτεχνείο, εκτός από άν</w:t>
      </w:r>
      <w:r>
        <w:rPr>
          <w:rFonts w:eastAsia="Times New Roman" w:cs="Times New Roman"/>
          <w:szCs w:val="24"/>
        </w:rPr>
        <w:t>τ</w:t>
      </w:r>
      <w:r>
        <w:rPr>
          <w:rFonts w:eastAsia="Times New Roman" w:cs="Times New Roman"/>
          <w:szCs w:val="24"/>
        </w:rPr>
        <w:t>ρο ανομίας και παραβατικότητας, είναι στα διακόσια καλύτερα ιδρύματα του κόσμου, και με πολλά μεταπτυχιακά δωρεάν.</w:t>
      </w:r>
    </w:p>
    <w:p w14:paraId="50A7B34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Στον ακαδημαϊκό, λοιπόν, αυτό</w:t>
      </w:r>
      <w:r>
        <w:rPr>
          <w:rFonts w:eastAsia="Times New Roman" w:cs="Times New Roman"/>
          <w:szCs w:val="24"/>
        </w:rPr>
        <w:t>ν</w:t>
      </w:r>
      <w:r>
        <w:rPr>
          <w:rFonts w:eastAsia="Times New Roman" w:cs="Times New Roman"/>
          <w:szCs w:val="24"/>
        </w:rPr>
        <w:t xml:space="preserve"> νεοφιλελευθε</w:t>
      </w:r>
      <w:r>
        <w:rPr>
          <w:rFonts w:eastAsia="Times New Roman" w:cs="Times New Roman"/>
          <w:szCs w:val="24"/>
        </w:rPr>
        <w:t xml:space="preserve">ρισμό το νομοσχέδιο αντιτάσσει το ακαδημαϊκό ήθος που επιβάλλει όχι μόνο </w:t>
      </w:r>
      <w:r>
        <w:rPr>
          <w:rFonts w:eastAsia="Times New Roman" w:cs="Times New Roman"/>
          <w:szCs w:val="24"/>
        </w:rPr>
        <w:lastRenderedPageBreak/>
        <w:t xml:space="preserve">η συνταγματικά θεμελιώδης αρχή της δημόσιας και δωρεάν παιδείας, αλλά και η συνείδηση της ακαδημαϊκής αποστολής μας και του λειτουργήματός μας να παρέχουμε παιδεία και όχι υπηρεσίες. </w:t>
      </w:r>
    </w:p>
    <w:p w14:paraId="50A7B34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Σκοπός του δασκάλου είναι να κάνει πλουσιότερο τον φοιτητή του, όχι την τσέπη του. Αν, λοιπόν, κάτι με έβρισκε και εμένα αντίθετη στον νόμο, είναι η αμοιβή και τα δίδακτρα. </w:t>
      </w:r>
    </w:p>
    <w:p w14:paraId="50A7B34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Ωστόσο και επειδή το δέον δεν </w:t>
      </w:r>
      <w:r w:rsidRPr="00E57B5A">
        <w:rPr>
          <w:rFonts w:eastAsia="Times New Roman" w:cs="Times New Roman"/>
          <w:szCs w:val="24"/>
        </w:rPr>
        <w:t>πρέπει να</w:t>
      </w:r>
      <w:r>
        <w:rPr>
          <w:rFonts w:eastAsia="Times New Roman" w:cs="Times New Roman"/>
          <w:szCs w:val="24"/>
        </w:rPr>
        <w:t xml:space="preserve"> </w:t>
      </w:r>
      <w:proofErr w:type="spellStart"/>
      <w:r>
        <w:rPr>
          <w:rFonts w:eastAsia="Times New Roman" w:cs="Times New Roman"/>
          <w:szCs w:val="24"/>
        </w:rPr>
        <w:t>εκφεύγει</w:t>
      </w:r>
      <w:proofErr w:type="spellEnd"/>
      <w:r>
        <w:rPr>
          <w:rFonts w:eastAsia="Times New Roman" w:cs="Times New Roman"/>
          <w:szCs w:val="24"/>
        </w:rPr>
        <w:t xml:space="preserve"> της ιστορικής και κοινωνικής του γείωσης, ας δούμε και την άλλη όψη. Εν τη απουσία ενός ισχυρού κοινωνικού κράτους και ευημερίας και με την απόσυρση, δυστυχώς, τα τελευταία χρόνια της πολιτείας από τη χρηματοδότηση της παιδείας, το παρόν </w:t>
      </w:r>
      <w:r w:rsidRPr="00823F09">
        <w:rPr>
          <w:rFonts w:eastAsia="Times New Roman" w:cs="Times New Roman"/>
          <w:szCs w:val="24"/>
        </w:rPr>
        <w:t>νομοσχέδ</w:t>
      </w:r>
      <w:r w:rsidRPr="00823F09">
        <w:rPr>
          <w:rFonts w:eastAsia="Times New Roman" w:cs="Times New Roman"/>
          <w:szCs w:val="24"/>
        </w:rPr>
        <w:t>ιο</w:t>
      </w:r>
      <w:r>
        <w:rPr>
          <w:rFonts w:eastAsia="Times New Roman" w:cs="Times New Roman"/>
          <w:szCs w:val="24"/>
        </w:rPr>
        <w:t xml:space="preserve"> καλείται να ισορροπήσει ανάμεσα στη δημοσιονομική κρίση</w:t>
      </w:r>
      <w:r>
        <w:rPr>
          <w:rFonts w:eastAsia="Times New Roman" w:cs="Times New Roman"/>
          <w:szCs w:val="24"/>
        </w:rPr>
        <w:t>,</w:t>
      </w:r>
      <w:r>
        <w:rPr>
          <w:rFonts w:eastAsia="Times New Roman" w:cs="Times New Roman"/>
          <w:szCs w:val="24"/>
        </w:rPr>
        <w:t xml:space="preserve"> που τραυμάτισε την παιδεία και στη δωρεάν πρόσβαση φοιτητών, βάζοντας φρένο στην ασυδοσία και των αμοιβών των διδασκόντων και των διδάκτρων. </w:t>
      </w:r>
    </w:p>
    <w:p w14:paraId="50A7B34D" w14:textId="77777777" w:rsidR="007C6747" w:rsidRDefault="00E91359">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w:t>
      </w:r>
      <w:r w:rsidRPr="005143EC">
        <w:rPr>
          <w:rFonts w:eastAsia="Times New Roman" w:cs="Times New Roman"/>
          <w:szCs w:val="24"/>
        </w:rPr>
        <w:t xml:space="preserve"> ομιλίας </w:t>
      </w:r>
      <w:r>
        <w:rPr>
          <w:rFonts w:eastAsia="Times New Roman" w:cs="Times New Roman"/>
          <w:szCs w:val="24"/>
        </w:rPr>
        <w:t>της κυρίας Βουλευτού</w:t>
      </w:r>
      <w:r w:rsidRPr="005143EC">
        <w:rPr>
          <w:rFonts w:eastAsia="Times New Roman" w:cs="Times New Roman"/>
          <w:szCs w:val="24"/>
        </w:rPr>
        <w:t>)</w:t>
      </w:r>
    </w:p>
    <w:p w14:paraId="50A7B34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Ζητώ την ανοχή σας για δύο λεπτά, </w:t>
      </w:r>
      <w:r w:rsidRPr="00A341B8">
        <w:rPr>
          <w:rFonts w:eastAsia="Times New Roman" w:cs="Times New Roman"/>
          <w:szCs w:val="24"/>
        </w:rPr>
        <w:t>κύριε Πρόεδρε</w:t>
      </w:r>
      <w:r>
        <w:rPr>
          <w:rFonts w:eastAsia="Times New Roman" w:cs="Times New Roman"/>
          <w:szCs w:val="24"/>
        </w:rPr>
        <w:t>. Τελειώνω.</w:t>
      </w:r>
    </w:p>
    <w:p w14:paraId="50A7B34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Η δωρεάν διδασκαλία μεταπτυχιακού στο οικείο τμήμα και ακαδημαϊκό ίδρυμα είναι απολύτως ορθή. Η οροφή 20% του μηνιαίου μισθού για επιπλέον μεταπτυχιακό σε άλλο ίδρυμα</w:t>
      </w:r>
      <w:r>
        <w:rPr>
          <w:rFonts w:eastAsia="Times New Roman" w:cs="Times New Roman"/>
          <w:szCs w:val="24"/>
        </w:rPr>
        <w:t>, κατ’ αρχάς, υπαγορεύεται και από τον θεμιτό στόχο να δοθεί ακαδημαϊκή στέγη και ένα μικρό εισόδημα και στους άνεργους διδάκτορες. Επιβάλλεται, όμως, και από τους εξευτελιστικούς μισθούς των πανεπιστημιακών που υπέστησαν «κόφτες» τα τελευταία χρόνια και α</w:t>
      </w:r>
      <w:r>
        <w:rPr>
          <w:rFonts w:eastAsia="Times New Roman" w:cs="Times New Roman"/>
          <w:szCs w:val="24"/>
        </w:rPr>
        <w:t xml:space="preserve">δυνατούν να </w:t>
      </w:r>
      <w:proofErr w:type="spellStart"/>
      <w:r>
        <w:rPr>
          <w:rFonts w:eastAsia="Times New Roman" w:cs="Times New Roman"/>
          <w:szCs w:val="24"/>
        </w:rPr>
        <w:t>αντεπεξέλθουν</w:t>
      </w:r>
      <w:proofErr w:type="spellEnd"/>
      <w:r>
        <w:rPr>
          <w:rFonts w:eastAsia="Times New Roman" w:cs="Times New Roman"/>
          <w:szCs w:val="24"/>
        </w:rPr>
        <w:t xml:space="preserve"> απερίσπαστοι στο ακαδημαϊκό τους έργο, αφού υποχρεώνονταν σε ευκαιριακές εργασίες. </w:t>
      </w:r>
    </w:p>
    <w:p w14:paraId="50A7B35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Τούτο, δυστυχώς, ισχύει και για τη δωρεάν πρόσβαση του 30% των φοιτητών, επί τη βάσει του διάμεσου εισοδήματός τους, </w:t>
      </w:r>
      <w:r w:rsidRPr="003173C1">
        <w:rPr>
          <w:rFonts w:eastAsia="Times New Roman"/>
          <w:bCs/>
        </w:rPr>
        <w:t xml:space="preserve">προκειμένου </w:t>
      </w:r>
      <w:r>
        <w:rPr>
          <w:rFonts w:eastAsia="Times New Roman" w:cs="Times New Roman"/>
          <w:szCs w:val="24"/>
        </w:rPr>
        <w:t xml:space="preserve">και να εμφορείται από την αρχή του μη αποκλεισμού με βάση </w:t>
      </w:r>
      <w:r w:rsidRPr="00A42664">
        <w:rPr>
          <w:rFonts w:eastAsia="Times New Roman" w:cs="Times New Roman"/>
          <w:szCs w:val="24"/>
        </w:rPr>
        <w:t>οικονομ</w:t>
      </w:r>
      <w:r>
        <w:rPr>
          <w:rFonts w:eastAsia="Times New Roman" w:cs="Times New Roman"/>
          <w:szCs w:val="24"/>
        </w:rPr>
        <w:t>ικά κριτήρια και να καθίστανται βιώσιμα μεταπτυχιακά που εφάρμοζαν κανόνες και δεν είδαν την κρίση ως προνομιακό πεδίο αθέμιτου πλουτισμού.</w:t>
      </w:r>
    </w:p>
    <w:p w14:paraId="50A7B35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Κλείνω με το άσυλο. Πέραν μιας βαριάς ιστορικής κλη</w:t>
      </w:r>
      <w:r>
        <w:rPr>
          <w:rFonts w:eastAsia="Times New Roman" w:cs="Times New Roman"/>
          <w:szCs w:val="24"/>
        </w:rPr>
        <w:t xml:space="preserve">ρονομιάς που συμπυκνώνει αγώνες και αγωνία για παιδεία και δημοκρατία και που μας αποτρέπει να εξαλείψουμε τα </w:t>
      </w:r>
      <w:proofErr w:type="spellStart"/>
      <w:r>
        <w:rPr>
          <w:rFonts w:eastAsia="Times New Roman" w:cs="Times New Roman"/>
          <w:szCs w:val="24"/>
        </w:rPr>
        <w:t>μνημονιακά</w:t>
      </w:r>
      <w:proofErr w:type="spellEnd"/>
      <w:r>
        <w:rPr>
          <w:rFonts w:eastAsia="Times New Roman" w:cs="Times New Roman"/>
          <w:szCs w:val="24"/>
        </w:rPr>
        <w:t xml:space="preserve"> </w:t>
      </w:r>
      <w:r>
        <w:rPr>
          <w:rFonts w:eastAsia="Times New Roman" w:cs="Times New Roman"/>
          <w:szCs w:val="24"/>
        </w:rPr>
        <w:lastRenderedPageBreak/>
        <w:t>της ίχνη, το άσυλο επιτελεί και έναν άλλο</w:t>
      </w:r>
      <w:r>
        <w:rPr>
          <w:rFonts w:eastAsia="Times New Roman" w:cs="Times New Roman"/>
          <w:szCs w:val="24"/>
        </w:rPr>
        <w:t>ν</w:t>
      </w:r>
      <w:r>
        <w:rPr>
          <w:rFonts w:eastAsia="Times New Roman" w:cs="Times New Roman"/>
          <w:szCs w:val="24"/>
        </w:rPr>
        <w:t xml:space="preserve"> ρόλο, που υπογράμμισε θαυμάσιο ο συνάδελφος κ. Παρασκευόπουλος στην </w:t>
      </w:r>
      <w:r>
        <w:rPr>
          <w:rFonts w:eastAsia="Times New Roman" w:cs="Times New Roman"/>
          <w:szCs w:val="24"/>
        </w:rPr>
        <w:t>ε</w:t>
      </w:r>
      <w:r>
        <w:rPr>
          <w:rFonts w:eastAsia="Times New Roman" w:cs="Times New Roman"/>
          <w:szCs w:val="24"/>
        </w:rPr>
        <w:t xml:space="preserve">πιτροπή: Είναι η μαγιά </w:t>
      </w:r>
      <w:r>
        <w:rPr>
          <w:rFonts w:eastAsia="Times New Roman" w:cs="Times New Roman"/>
          <w:szCs w:val="24"/>
        </w:rPr>
        <w:t xml:space="preserve">της ηθικής του ελεύθερου διαλόγου που δημιουργεί τις συναινέσεις και την ειρήνη της ακαδημαϊκής κοινότητας και συνιστά θεμέλιο λίθο δημοκρατικής ευταξίας. </w:t>
      </w:r>
    </w:p>
    <w:p w14:paraId="50A7B35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επιχείρημα της άρσης του ασύλου, για εσάς, είναι η παραβατικότητα. Η παραβατικότητα, όμως, υπήρχε</w:t>
      </w:r>
      <w:r>
        <w:rPr>
          <w:rFonts w:eastAsia="Times New Roman" w:cs="Times New Roman"/>
          <w:szCs w:val="24"/>
        </w:rPr>
        <w:t xml:space="preserve"> και υπάρχει και με άσυλο και χωρίς άσυλο και ενισχύθηκε, διότι είναι κοινωνικό φαινόμενο και δεν αντιμετωπίζεται μονοσήμαντα και με καταστολή. </w:t>
      </w:r>
    </w:p>
    <w:p w14:paraId="50A7B35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παρόν νομοθέτημα το άσυλο </w:t>
      </w:r>
      <w:proofErr w:type="spellStart"/>
      <w:r>
        <w:rPr>
          <w:rFonts w:eastAsia="Times New Roman" w:cs="Times New Roman"/>
          <w:szCs w:val="24"/>
        </w:rPr>
        <w:t>οριοθετείται</w:t>
      </w:r>
      <w:proofErr w:type="spellEnd"/>
      <w:r>
        <w:rPr>
          <w:rFonts w:eastAsia="Times New Roman" w:cs="Times New Roman"/>
          <w:szCs w:val="24"/>
        </w:rPr>
        <w:t xml:space="preserve"> αυστηρά και εξαιρούνται από την </w:t>
      </w:r>
      <w:proofErr w:type="spellStart"/>
      <w:r>
        <w:rPr>
          <w:rFonts w:eastAsia="Times New Roman" w:cs="Times New Roman"/>
          <w:szCs w:val="24"/>
        </w:rPr>
        <w:t>εννοιολόγησή</w:t>
      </w:r>
      <w:proofErr w:type="spellEnd"/>
      <w:r>
        <w:rPr>
          <w:rFonts w:eastAsia="Times New Roman" w:cs="Times New Roman"/>
          <w:szCs w:val="24"/>
        </w:rPr>
        <w:t xml:space="preserve"> του κακουργηματικές πρά</w:t>
      </w:r>
      <w:r>
        <w:rPr>
          <w:rFonts w:eastAsia="Times New Roman" w:cs="Times New Roman"/>
          <w:szCs w:val="24"/>
        </w:rPr>
        <w:t xml:space="preserve">ξεις, εγκλήματα κατά της ζωής, ενώ για πλημμελήματα αποφασίζει το </w:t>
      </w:r>
      <w:r>
        <w:rPr>
          <w:rFonts w:eastAsia="Times New Roman" w:cs="Times New Roman"/>
          <w:szCs w:val="24"/>
        </w:rPr>
        <w:t>πρυτανικό συμβούλιο</w:t>
      </w:r>
      <w:r>
        <w:rPr>
          <w:rFonts w:eastAsia="Times New Roman" w:cs="Times New Roman"/>
          <w:szCs w:val="24"/>
        </w:rPr>
        <w:t xml:space="preserve">. Τι μένει, λοιπόν; Οι φοιτητικές κινητοποιήσεις, ήτοι δημόσιες, μη βίαιες, εκφράσεις διαμαρτυρίας. Και αυτό είναι το πρόβλημά σας, συνάδελφοι της </w:t>
      </w:r>
      <w:r w:rsidRPr="00014FA0">
        <w:rPr>
          <w:rFonts w:eastAsia="Times New Roman" w:cs="Times New Roman"/>
          <w:szCs w:val="24"/>
        </w:rPr>
        <w:t>Αντιπολίτευσης</w:t>
      </w:r>
      <w:r>
        <w:rPr>
          <w:rFonts w:eastAsia="Times New Roman" w:cs="Times New Roman"/>
          <w:szCs w:val="24"/>
        </w:rPr>
        <w:t>. Και εδώ,</w:t>
      </w:r>
      <w:r>
        <w:rPr>
          <w:rFonts w:eastAsia="Times New Roman" w:cs="Times New Roman"/>
          <w:szCs w:val="24"/>
        </w:rPr>
        <w:t xml:space="preserve"> λοιπόν, υπεισέρχεται η επίλυσή τους διά μέσου του ήθους του ακαδημαϊκού διαλόγου και της συνεννόησης των μελών της ακαδημαϊκής κοινότητας.</w:t>
      </w:r>
    </w:p>
    <w:p w14:paraId="50A7B35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Αν εισβάλλει η Αστυνομία, η οποία σοφή ούσα αρνείται να το πράξει πάρα πολλές φορές</w:t>
      </w:r>
      <w:r w:rsidRPr="007C0F33">
        <w:rPr>
          <w:rFonts w:eastAsia="Times New Roman" w:cs="Times New Roman"/>
          <w:szCs w:val="24"/>
        </w:rPr>
        <w:t>,</w:t>
      </w:r>
      <w:r>
        <w:rPr>
          <w:rFonts w:eastAsia="Times New Roman" w:cs="Times New Roman"/>
          <w:szCs w:val="24"/>
        </w:rPr>
        <w:t xml:space="preserve"> τότε όχι μόνο θα υπάρξει ακόμα </w:t>
      </w:r>
      <w:r>
        <w:rPr>
          <w:rFonts w:eastAsia="Times New Roman" w:cs="Times New Roman"/>
          <w:szCs w:val="24"/>
        </w:rPr>
        <w:t>μεγαλύτερη φυσική βία, θα χυθεί αίμα, είπε ο συνάδελφος κ. Παρασκευόπουλος, αλλά θα τραυματιστεί ανεπανόρθωτα αυτό που κάνει την κοινότητα να αξίζει το όνομά της, η ηθική του διαλόγου.</w:t>
      </w:r>
    </w:p>
    <w:p w14:paraId="50A7B35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σεβασμός και οι κανόνες εμπνέονται, δεν επιβάλλονται και γι’ αυτό κατ</w:t>
      </w:r>
      <w:r>
        <w:rPr>
          <w:rFonts w:eastAsia="Times New Roman" w:cs="Times New Roman"/>
          <w:szCs w:val="24"/>
        </w:rPr>
        <w:t>αργούμε και την ταξινόμηση της διαγωγής των μαθητών</w:t>
      </w:r>
      <w:r w:rsidRPr="00F70329">
        <w:rPr>
          <w:rFonts w:eastAsia="Times New Roman" w:cs="Times New Roman"/>
          <w:szCs w:val="24"/>
        </w:rPr>
        <w:t>,</w:t>
      </w:r>
      <w:r>
        <w:rPr>
          <w:rFonts w:eastAsia="Times New Roman" w:cs="Times New Roman"/>
          <w:szCs w:val="24"/>
        </w:rPr>
        <w:t xml:space="preserve"> με βάση μία αταξία και μία αποκοτιά της νιότης, ταξινόμηση που στιγματίζει και τον βίο και την προσωπικότητα.</w:t>
      </w:r>
    </w:p>
    <w:p w14:paraId="50A7B35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0A7B357"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358" w14:textId="77777777" w:rsidR="007C6747" w:rsidRDefault="00E91359">
      <w:pPr>
        <w:spacing w:after="0" w:line="600" w:lineRule="auto"/>
        <w:ind w:firstLine="720"/>
        <w:jc w:val="both"/>
        <w:rPr>
          <w:rFonts w:eastAsia="Times New Roman" w:cs="Times New Roman"/>
          <w:szCs w:val="24"/>
        </w:rPr>
      </w:pPr>
      <w:r w:rsidRPr="00041A75">
        <w:rPr>
          <w:rFonts w:eastAsia="Times New Roman" w:cs="Times New Roman"/>
          <w:b/>
          <w:szCs w:val="24"/>
        </w:rPr>
        <w:t xml:space="preserve">ΠΡΟΕΔΡΕΥΩΝ (Νικήτας </w:t>
      </w:r>
      <w:r w:rsidRPr="00041A75">
        <w:rPr>
          <w:rFonts w:eastAsia="Times New Roman" w:cs="Times New Roman"/>
          <w:b/>
          <w:szCs w:val="24"/>
        </w:rPr>
        <w:t>Κακλαμάνης)</w:t>
      </w:r>
      <w:r w:rsidRPr="00EB4779">
        <w:rPr>
          <w:rFonts w:eastAsia="Times New Roman" w:cs="Times New Roman"/>
          <w:b/>
          <w:szCs w:val="24"/>
        </w:rPr>
        <w:t>:</w:t>
      </w:r>
      <w:r w:rsidRPr="00041A75">
        <w:rPr>
          <w:rFonts w:eastAsia="Times New Roman" w:cs="Times New Roman"/>
          <w:szCs w:val="24"/>
        </w:rPr>
        <w:t xml:space="preserve"> </w:t>
      </w:r>
      <w:r>
        <w:rPr>
          <w:rFonts w:eastAsia="Times New Roman" w:cs="Times New Roman"/>
          <w:szCs w:val="24"/>
        </w:rPr>
        <w:t>Συνεχίζουμε με τον κ. Ιωάννη Μανιάτη από τη Δημοκρατική Συμπαράταξη.</w:t>
      </w:r>
    </w:p>
    <w:p w14:paraId="50A7B35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0A7B35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sidRPr="00EB4779">
        <w:rPr>
          <w:rFonts w:eastAsia="Times New Roman" w:cs="Times New Roman"/>
          <w:b/>
          <w:szCs w:val="24"/>
        </w:rPr>
        <w:t>:</w:t>
      </w:r>
      <w:r>
        <w:rPr>
          <w:rFonts w:eastAsia="Times New Roman" w:cs="Times New Roman"/>
          <w:szCs w:val="24"/>
        </w:rPr>
        <w:t xml:space="preserve"> Αγαπητοί συνάδελφοι, η μόλις </w:t>
      </w:r>
      <w:proofErr w:type="spellStart"/>
      <w:r>
        <w:rPr>
          <w:rFonts w:eastAsia="Times New Roman" w:cs="Times New Roman"/>
          <w:szCs w:val="24"/>
        </w:rPr>
        <w:t>κατελθούσα</w:t>
      </w:r>
      <w:proofErr w:type="spellEnd"/>
      <w:r>
        <w:rPr>
          <w:rFonts w:eastAsia="Times New Roman" w:cs="Times New Roman"/>
          <w:szCs w:val="24"/>
        </w:rPr>
        <w:t xml:space="preserve"> από το Βήμα Κοινοβουλευτική Εκπρόσωπος του ΣΥΡΙΖΑ μ</w:t>
      </w:r>
      <w:r>
        <w:rPr>
          <w:rFonts w:eastAsia="Times New Roman" w:cs="Times New Roman"/>
          <w:szCs w:val="24"/>
        </w:rPr>
        <w:t>ά</w:t>
      </w:r>
      <w:r>
        <w:rPr>
          <w:rFonts w:eastAsia="Times New Roman" w:cs="Times New Roman"/>
          <w:szCs w:val="24"/>
        </w:rPr>
        <w:t xml:space="preserve">ς μίλησε για τη χαμένη </w:t>
      </w:r>
      <w:r>
        <w:rPr>
          <w:rFonts w:eastAsia="Times New Roman" w:cs="Times New Roman"/>
          <w:szCs w:val="24"/>
        </w:rPr>
        <w:t>τιμή της δημοκρατίας.</w:t>
      </w:r>
    </w:p>
    <w:p w14:paraId="50A7B35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Κυρία συνάδελφε, θα έλεγα καλύτερα να φροντίσετε για την ήδη απολεσθείσα τιμή της παράταξής σας, που καταθέτει </w:t>
      </w:r>
      <w:r>
        <w:rPr>
          <w:rFonts w:eastAsia="Times New Roman" w:cs="Times New Roman"/>
          <w:szCs w:val="24"/>
        </w:rPr>
        <w:lastRenderedPageBreak/>
        <w:t>τροπολογία η οποία προωθεί τους ηλεκτρονικούς πλειστηριασμούς πρώτης κατοικίας σε φτωχά και μεσαία νοικοκυριά και που ο Υπο</w:t>
      </w:r>
      <w:r>
        <w:rPr>
          <w:rFonts w:eastAsia="Times New Roman" w:cs="Times New Roman"/>
          <w:szCs w:val="24"/>
        </w:rPr>
        <w:t>υργός σας επί της Δικαιοσύνης που την υπογράφει δεν έχει τολμήσει ακόμη να έρθει στη Βουλή να την υπερασπιστεί.</w:t>
      </w:r>
    </w:p>
    <w:p w14:paraId="50A7B35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0A7B35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 αυτή την τιμή να νοιαστείτε και να νοιαστείτε για τα νοικοκυριά</w:t>
      </w:r>
      <w:r>
        <w:rPr>
          <w:rFonts w:eastAsia="Times New Roman" w:cs="Times New Roman"/>
          <w:szCs w:val="24"/>
        </w:rPr>
        <w:t>, που, όταν θα πάτε στα χωριά σας, όταν θα πάμε όλοι στα χωριά μας το καλοκαίρι, θα σας ρωτούν πού πήγε το σύνθημα «κανένα σπίτι στα χέρια τραπεζίτη».</w:t>
      </w:r>
    </w:p>
    <w:p w14:paraId="50A7B35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Παρακαλώ, για τα Πρακτικά. </w:t>
      </w:r>
    </w:p>
    <w:p w14:paraId="50A7B35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w:t>
      </w:r>
      <w:r w:rsidRPr="000341D5">
        <w:rPr>
          <w:rFonts w:eastAsia="Times New Roman" w:cs="Times New Roman"/>
          <w:szCs w:val="24"/>
        </w:rPr>
        <w:t xml:space="preserve"> </w:t>
      </w:r>
      <w:r>
        <w:rPr>
          <w:rFonts w:eastAsia="Times New Roman" w:cs="Times New Roman"/>
          <w:szCs w:val="24"/>
        </w:rPr>
        <w:t>Ιωάννης Μανιάτης καταθέτει για τα Πρακτικά τη</w:t>
      </w:r>
      <w:r>
        <w:rPr>
          <w:rFonts w:eastAsia="Times New Roman" w:cs="Times New Roman"/>
          <w:szCs w:val="24"/>
        </w:rPr>
        <w:t>ν προαναφερθείσα τροπολογία, η οποία βρίσκεται στο αρχείο του Τμήματος Γραμματείας της Διεύθυνσης Στενογραφίας και Πρακτικών της Βουλής)</w:t>
      </w:r>
    </w:p>
    <w:p w14:paraId="50A7B36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Ας </w:t>
      </w:r>
      <w:proofErr w:type="spellStart"/>
      <w:r>
        <w:rPr>
          <w:rFonts w:eastAsia="Times New Roman" w:cs="Times New Roman"/>
          <w:szCs w:val="24"/>
        </w:rPr>
        <w:t>ξανακατατεθεί</w:t>
      </w:r>
      <w:proofErr w:type="spellEnd"/>
      <w:r>
        <w:rPr>
          <w:rFonts w:eastAsia="Times New Roman" w:cs="Times New Roman"/>
          <w:szCs w:val="24"/>
        </w:rPr>
        <w:t xml:space="preserve"> η τροπολογία για τους ηλεκτρονικούς πλειστηριασμούς πρώτης κατοικίας φτωχών και μεσαίων νοικοκυριών, π</w:t>
      </w:r>
      <w:r>
        <w:rPr>
          <w:rFonts w:eastAsia="Times New Roman" w:cs="Times New Roman"/>
          <w:szCs w:val="24"/>
        </w:rPr>
        <w:t xml:space="preserve">ου εμείς ως Δημοκρατική Συμπαράταξη δεσμευόμαστε </w:t>
      </w:r>
      <w:r>
        <w:rPr>
          <w:rFonts w:eastAsia="Times New Roman" w:cs="Times New Roman"/>
          <w:szCs w:val="24"/>
        </w:rPr>
        <w:lastRenderedPageBreak/>
        <w:t>ότι θα επαναφέρουμε το προηγούμενο καθεστώς προστασίας, όπως αυτό ίσχυε μέχρι τον Δεκέμβριο του 2014, τον νόμο ΠΑΣΟΚ, τον νόμο Κατσέλη.</w:t>
      </w:r>
    </w:p>
    <w:p w14:paraId="50A7B361" w14:textId="77777777" w:rsidR="007C6747" w:rsidRDefault="00E91359">
      <w:pPr>
        <w:spacing w:after="0" w:line="600" w:lineRule="auto"/>
        <w:ind w:firstLine="720"/>
        <w:jc w:val="both"/>
        <w:rPr>
          <w:rFonts w:eastAsia="Times New Roman" w:cs="Times New Roman"/>
          <w:szCs w:val="24"/>
        </w:rPr>
      </w:pPr>
      <w:r w:rsidRPr="001776DD">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 - Δ</w:t>
      </w:r>
      <w:r>
        <w:rPr>
          <w:rFonts w:eastAsia="Times New Roman" w:cs="Times New Roman"/>
          <w:szCs w:val="24"/>
        </w:rPr>
        <w:t>ΗΜΑΡ</w:t>
      </w:r>
      <w:r w:rsidRPr="001776DD">
        <w:rPr>
          <w:rFonts w:eastAsia="Times New Roman" w:cs="Times New Roman"/>
          <w:szCs w:val="24"/>
        </w:rPr>
        <w:t>)</w:t>
      </w:r>
    </w:p>
    <w:p w14:paraId="50A7B36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Υπουργέ Παιδείας, πρέπει να σας πω ότι εγώ είμαι ενεργός πανεπιστημιακός και στο εξάμηνο που τέλειωσε βαθμολογήθηκα από τους φοιτητές μου, όπως ξέρετε, σε κλειστό φάκελο και όλα πήγαν ήρεμα και φυσιολογικά.</w:t>
      </w:r>
    </w:p>
    <w:p w14:paraId="50A7B36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χειμερινό εξάμηνο θα διδάξω το μά</w:t>
      </w:r>
      <w:r>
        <w:rPr>
          <w:rFonts w:eastAsia="Times New Roman" w:cs="Times New Roman"/>
          <w:szCs w:val="24"/>
        </w:rPr>
        <w:t xml:space="preserve">θημα της </w:t>
      </w:r>
      <w:r>
        <w:rPr>
          <w:rFonts w:eastAsia="Times New Roman" w:cs="Times New Roman"/>
          <w:szCs w:val="24"/>
        </w:rPr>
        <w:t>Ψ</w:t>
      </w:r>
      <w:r>
        <w:rPr>
          <w:rFonts w:eastAsia="Times New Roman" w:cs="Times New Roman"/>
          <w:szCs w:val="24"/>
        </w:rPr>
        <w:t xml:space="preserve">ηφιακής </w:t>
      </w:r>
      <w:r>
        <w:rPr>
          <w:rFonts w:eastAsia="Times New Roman" w:cs="Times New Roman"/>
          <w:szCs w:val="24"/>
        </w:rPr>
        <w:t>Ε</w:t>
      </w:r>
      <w:r>
        <w:rPr>
          <w:rFonts w:eastAsia="Times New Roman" w:cs="Times New Roman"/>
          <w:szCs w:val="24"/>
        </w:rPr>
        <w:t xml:space="preserve">πιχειρηματικότητας. Ελπίζω να μη θεωρείται ρετσινιά που θα διδάξω το μάθημα της </w:t>
      </w:r>
      <w:r>
        <w:rPr>
          <w:rFonts w:eastAsia="Times New Roman" w:cs="Times New Roman"/>
          <w:szCs w:val="24"/>
        </w:rPr>
        <w:t>Ψ</w:t>
      </w:r>
      <w:r>
        <w:rPr>
          <w:rFonts w:eastAsia="Times New Roman" w:cs="Times New Roman"/>
          <w:szCs w:val="24"/>
        </w:rPr>
        <w:t xml:space="preserve">ηφιακής </w:t>
      </w:r>
      <w:r>
        <w:rPr>
          <w:rFonts w:eastAsia="Times New Roman" w:cs="Times New Roman"/>
          <w:szCs w:val="24"/>
        </w:rPr>
        <w:t>Ε</w:t>
      </w:r>
      <w:r>
        <w:rPr>
          <w:rFonts w:eastAsia="Times New Roman" w:cs="Times New Roman"/>
          <w:szCs w:val="24"/>
        </w:rPr>
        <w:t>πιχειρηματικότητας στο Πανεπιστήμιο Πειραιά. Ελπίζω να μου το επιτρέψουν.</w:t>
      </w:r>
    </w:p>
    <w:p w14:paraId="50A7B36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F37747">
        <w:rPr>
          <w:rFonts w:eastAsia="Times New Roman" w:cs="Times New Roman"/>
          <w:b/>
          <w:szCs w:val="24"/>
        </w:rPr>
        <w:t>:</w:t>
      </w:r>
      <w:r>
        <w:rPr>
          <w:rFonts w:eastAsia="Times New Roman" w:cs="Times New Roman"/>
          <w:szCs w:val="24"/>
        </w:rPr>
        <w:t xml:space="preserve"> Ποι</w:t>
      </w:r>
      <w:r>
        <w:rPr>
          <w:rFonts w:eastAsia="Times New Roman" w:cs="Times New Roman"/>
          <w:szCs w:val="24"/>
        </w:rPr>
        <w:t>ος το είπε αυτό; Ποιοι να σας το επιτρέψουν;</w:t>
      </w:r>
    </w:p>
    <w:p w14:paraId="50A7B36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sidRPr="00F37747">
        <w:rPr>
          <w:rFonts w:eastAsia="Times New Roman" w:cs="Times New Roman"/>
          <w:b/>
          <w:szCs w:val="24"/>
        </w:rPr>
        <w:t>:</w:t>
      </w:r>
      <w:r>
        <w:rPr>
          <w:rFonts w:eastAsia="Times New Roman" w:cs="Times New Roman"/>
          <w:szCs w:val="24"/>
        </w:rPr>
        <w:t xml:space="preserve"> Και για να επανέλθουμε, αγαπητές και αγαπητοί συνάδελφοι, το νομοσχέδιο αυτό είναι η </w:t>
      </w:r>
      <w:proofErr w:type="spellStart"/>
      <w:r>
        <w:rPr>
          <w:rFonts w:eastAsia="Times New Roman" w:cs="Times New Roman"/>
          <w:szCs w:val="24"/>
        </w:rPr>
        <w:t>λυδία</w:t>
      </w:r>
      <w:proofErr w:type="spellEnd"/>
      <w:r>
        <w:rPr>
          <w:rFonts w:eastAsia="Times New Roman" w:cs="Times New Roman"/>
          <w:szCs w:val="24"/>
        </w:rPr>
        <w:t xml:space="preserve"> λίθος, που κρίνει τι σημαίνει προοδευτική παράταξη και τι σημαί</w:t>
      </w:r>
      <w:r>
        <w:rPr>
          <w:rFonts w:eastAsia="Times New Roman" w:cs="Times New Roman"/>
          <w:szCs w:val="24"/>
        </w:rPr>
        <w:lastRenderedPageBreak/>
        <w:t>νει παρακμιακή, συντηρητική και οπισθοδ</w:t>
      </w:r>
      <w:r>
        <w:rPr>
          <w:rFonts w:eastAsia="Times New Roman" w:cs="Times New Roman"/>
          <w:szCs w:val="24"/>
        </w:rPr>
        <w:t>ρομική παράταξη. Επειδή ακριβώς σε αυτό το νομοσχέδιο ενσωματώνονται όλες οι ασθένειες μίας παρελθούσης περιόδου, γι’ αυτό εμείς είμαστε σκληρά και κάθετα αντίθετοι στο πισωγύρισμα σε τριάντα χρόνια πίσω του ελληνικού πανεπιστημίου.</w:t>
      </w:r>
    </w:p>
    <w:p w14:paraId="50A7B36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συνάδελφοι μου, ο ει</w:t>
      </w:r>
      <w:r>
        <w:rPr>
          <w:rFonts w:eastAsia="Times New Roman" w:cs="Times New Roman"/>
          <w:szCs w:val="24"/>
        </w:rPr>
        <w:t xml:space="preserve">σηγητής μας Δημήτρης Κωνσταντόπουλος, η Χαρά </w:t>
      </w:r>
      <w:proofErr w:type="spellStart"/>
      <w:r>
        <w:rPr>
          <w:rFonts w:eastAsia="Times New Roman" w:cs="Times New Roman"/>
          <w:szCs w:val="24"/>
        </w:rPr>
        <w:t>Κεφαλίδου</w:t>
      </w:r>
      <w:proofErr w:type="spellEnd"/>
      <w:r>
        <w:rPr>
          <w:rFonts w:eastAsia="Times New Roman" w:cs="Times New Roman"/>
          <w:szCs w:val="24"/>
        </w:rPr>
        <w:t>, όλοι οι συνάδελφοι που μίλησαν νωρίτερα από εμένα, σας είπαν τα σημαντικά ζητήματα. Σας είπαν, για παράδειγμα, για το άσυλο.</w:t>
      </w:r>
    </w:p>
    <w:p w14:paraId="50A7B36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Καλά, είναι κανένας από εσάς, συνάδελφοι, υπερήφανος πηγαίνοντας στο αμφιθέ</w:t>
      </w:r>
      <w:r>
        <w:rPr>
          <w:rFonts w:eastAsia="Times New Roman" w:cs="Times New Roman"/>
          <w:szCs w:val="24"/>
        </w:rPr>
        <w:t xml:space="preserve">ατρο της Νομικής ή περνώντας έξω από το πεζοδρόμιο ή τον </w:t>
      </w:r>
      <w:proofErr w:type="spellStart"/>
      <w:r>
        <w:rPr>
          <w:rFonts w:eastAsia="Times New Roman" w:cs="Times New Roman"/>
          <w:szCs w:val="24"/>
        </w:rPr>
        <w:t>αύλειο</w:t>
      </w:r>
      <w:proofErr w:type="spellEnd"/>
      <w:r>
        <w:rPr>
          <w:rFonts w:eastAsia="Times New Roman" w:cs="Times New Roman"/>
          <w:szCs w:val="24"/>
        </w:rPr>
        <w:t xml:space="preserve"> χώρο του Οικονομικού Πανεπιστημίου ή κατεβαίνοντας τη </w:t>
      </w:r>
      <w:proofErr w:type="spellStart"/>
      <w:r>
        <w:rPr>
          <w:rFonts w:eastAsia="Times New Roman" w:cs="Times New Roman"/>
          <w:szCs w:val="24"/>
        </w:rPr>
        <w:t>Στουρνάρη</w:t>
      </w:r>
      <w:proofErr w:type="spellEnd"/>
      <w:r>
        <w:rPr>
          <w:rFonts w:eastAsia="Times New Roman" w:cs="Times New Roman"/>
          <w:szCs w:val="24"/>
        </w:rPr>
        <w:t>, έξω από το Μετσόβιο, απέναντι από το κτήριο Γκίνη, να βλέπει απλωμένα ρούχα; Εσείς είστε υπερήφανοι γι’ αυτή την κατάσταση; Ή ε</w:t>
      </w:r>
      <w:r>
        <w:rPr>
          <w:rFonts w:eastAsia="Times New Roman" w:cs="Times New Roman"/>
          <w:szCs w:val="24"/>
        </w:rPr>
        <w:t xml:space="preserve">ίστε υπερήφανοι για το ότι με το νομοσχέδιο ξαναφέρνουμε όλες τις κακές, τις άθλιες πρακτικές της </w:t>
      </w:r>
      <w:proofErr w:type="spellStart"/>
      <w:r>
        <w:rPr>
          <w:rFonts w:eastAsia="Times New Roman" w:cs="Times New Roman"/>
          <w:szCs w:val="24"/>
        </w:rPr>
        <w:t>συνδιοίκησης</w:t>
      </w:r>
      <w:proofErr w:type="spellEnd"/>
      <w:r>
        <w:rPr>
          <w:rFonts w:eastAsia="Times New Roman" w:cs="Times New Roman"/>
          <w:szCs w:val="24"/>
        </w:rPr>
        <w:t xml:space="preserve"> με κομματικές παρατάξεις που κατ</w:t>
      </w:r>
      <w:r>
        <w:rPr>
          <w:rFonts w:eastAsia="Times New Roman" w:cs="Times New Roman"/>
          <w:szCs w:val="24"/>
        </w:rPr>
        <w:t>ά</w:t>
      </w:r>
      <w:r>
        <w:rPr>
          <w:rFonts w:eastAsia="Times New Roman" w:cs="Times New Roman"/>
          <w:szCs w:val="24"/>
        </w:rPr>
        <w:t xml:space="preserve">ντησαν σε συναλλαγή με τους υπό εξέλιξη καθηγητές ή τους υπό κρίση και ψηφοφορία πρυτάνεις και αντιπρυτάνεις; </w:t>
      </w:r>
    </w:p>
    <w:p w14:paraId="50A7B36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θέλω να σας ζητήσω μία χάρη. Θέλω να μου βρείτε μία διάταξη του νομοσχεδίου σας, μία μόνο, η οποία να στηρίζει αυτή τη μεγάλη αγωνία των ελληνικών οικογενειών, όταν στέλνουν τα παιδιά τους να σπουδάσουν, να μάθουν γράμματα στα ελληνικά πανεπ</w:t>
      </w:r>
      <w:r>
        <w:rPr>
          <w:rFonts w:eastAsia="Times New Roman" w:cs="Times New Roman"/>
          <w:szCs w:val="24"/>
        </w:rPr>
        <w:t>ιστήμια.</w:t>
      </w:r>
    </w:p>
    <w:p w14:paraId="50A7B36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Γιατί τα στέλνουμε τα παιδιά μας να μάθουν γράμματα; Για να βρουν μια καλή δουλειά. Και πώς θα βρουν μια καλή δουλειά; Όταν έχουν καλά προσόντα και όταν η οικονομία γεννάει δουλειές. Βρείτε μου, λοιπόν, μία διάταξη του νομοσχεδίου, η οποία να έχει</w:t>
      </w:r>
      <w:r>
        <w:rPr>
          <w:rFonts w:eastAsia="Times New Roman" w:cs="Times New Roman"/>
          <w:szCs w:val="24"/>
        </w:rPr>
        <w:t xml:space="preserve"> μέσα τις λέξεις «αύξηση θέσεων απασχόλησης, στήριξη και ανάπτυξη της εθνικής οικονομίας, δημιουργία νέου εθνικού πλούτου». Γιατί αν δεν υπάρχει –και δεν υπάρχει- αυτό σημαίνει ότι τα πανεπιστήμια της Ελλάδας δεν τα αντιμετωπίζουμε έτσι όπως πρέπει να αντι</w:t>
      </w:r>
      <w:r>
        <w:rPr>
          <w:rFonts w:eastAsia="Times New Roman" w:cs="Times New Roman"/>
          <w:szCs w:val="24"/>
        </w:rPr>
        <w:t>μετωπιστούν, δηλαδή ως μια νέα πηγή εθνικού πλούτου, αλλά τα αντιμετωπίζουμε με την ιδεοληψία και τις ιδέες που είχαν κάποτε κάποιοι.</w:t>
      </w:r>
    </w:p>
    <w:p w14:paraId="50A7B36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Ακούστε ποιο είναι το πιο δυναμικό κομμάτι της ελληνικής κοινωνίας: Δεκαπέντε χιλιάδες ακαδημαϊκοί δάσκαλοι υπηρετούν </w:t>
      </w:r>
      <w:r>
        <w:rPr>
          <w:rFonts w:eastAsia="Times New Roman" w:cs="Times New Roman"/>
          <w:szCs w:val="24"/>
        </w:rPr>
        <w:t xml:space="preserve">σήμερα στα ελληνικά πανεπιστήμια, πάνω από είκοσι χιλιάδες </w:t>
      </w:r>
      <w:r>
        <w:rPr>
          <w:rFonts w:eastAsia="Times New Roman" w:cs="Times New Roman"/>
          <w:szCs w:val="24"/>
        </w:rPr>
        <w:lastRenderedPageBreak/>
        <w:t>μεταπτυχιακοί φοιτητές και πάνω από τριακόσιες χιλιάδες προπτυχιακοί φοιτητές, δηλαδή, τριακόσιες πενήντα χιλιάδες δυνατοί, ώριμοι, δημιουργικοί Έλληνες, τους οποίους οδηγείτε στην άβυσσο, στο αδιέ</w:t>
      </w:r>
      <w:r>
        <w:rPr>
          <w:rFonts w:eastAsia="Times New Roman" w:cs="Times New Roman"/>
          <w:szCs w:val="24"/>
        </w:rPr>
        <w:t>ξοδο και στη μη εύρεση εργασίας. Το πιο δυναμικό κομμάτι της ελληνικής κοινωνίας, που θα μπορούσε να δημιουργήσει την Ελλάδα του αύριο, την Ελλάδα που ξεπερνά την κρίση, αυτό το δυναμικό κομμάτι αντί να του δώσετε ελπίδα και προοπτική το οδηγείτε πίσω. Ούτ</w:t>
      </w:r>
      <w:r>
        <w:rPr>
          <w:rFonts w:eastAsia="Times New Roman" w:cs="Times New Roman"/>
          <w:szCs w:val="24"/>
        </w:rPr>
        <w:t>ε μία λέξη για το πώς μπορεί αυτό το κομμάτι της κοινωνίας να χρησιμοποιηθεί σε μια χώρα που θέλει να ξεπεράσει τα μνημόνια.</w:t>
      </w:r>
    </w:p>
    <w:p w14:paraId="50A7B36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Τράπεζα Ελλάδος το είπε πάρα πολύ καλά, με καθαρό τρόπο. Τα ανέφερε και η συνάδελφος κ</w:t>
      </w:r>
      <w:r>
        <w:rPr>
          <w:rFonts w:eastAsia="Times New Roman" w:cs="Times New Roman"/>
          <w:szCs w:val="24"/>
        </w:rPr>
        <w:t>.</w:t>
      </w:r>
      <w:r>
        <w:rPr>
          <w:rFonts w:eastAsia="Times New Roman" w:cs="Times New Roman"/>
          <w:szCs w:val="24"/>
        </w:rPr>
        <w:t xml:space="preserve"> Χαρά </w:t>
      </w:r>
      <w:proofErr w:type="spellStart"/>
      <w:r>
        <w:rPr>
          <w:rFonts w:eastAsia="Times New Roman" w:cs="Times New Roman"/>
          <w:szCs w:val="24"/>
        </w:rPr>
        <w:t>Κεφαλίδου</w:t>
      </w:r>
      <w:proofErr w:type="spellEnd"/>
      <w:r>
        <w:rPr>
          <w:rFonts w:eastAsia="Times New Roman" w:cs="Times New Roman"/>
          <w:szCs w:val="24"/>
        </w:rPr>
        <w:t xml:space="preserve">. Η Ελλάδα μπορεί να γίνει </w:t>
      </w:r>
      <w:r>
        <w:rPr>
          <w:rFonts w:eastAsia="Times New Roman" w:cs="Times New Roman"/>
          <w:szCs w:val="24"/>
        </w:rPr>
        <w:t xml:space="preserve">διεθνές κέντρο ανώτατης εκπαίδευσης; Ναι. Πόσα λεφτά θα μπουν στην εθνική οικονομία; Περίπου 1,8 δισεκατομμύρια ευρώ τον χρόνο. Μπορεί να αναβαθμιστεί η ανώτατη εκπαίδευση, έτσι ώστε να στηρίξει την εθνική οικονομία; Ναι. Και πόσο θα αυξηθεί 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γχώριο </w:t>
      </w:r>
      <w:r>
        <w:rPr>
          <w:rFonts w:eastAsia="Times New Roman" w:cs="Times New Roman"/>
          <w:szCs w:val="24"/>
        </w:rPr>
        <w:t>Π</w:t>
      </w:r>
      <w:r>
        <w:rPr>
          <w:rFonts w:eastAsia="Times New Roman" w:cs="Times New Roman"/>
          <w:szCs w:val="24"/>
        </w:rPr>
        <w:t>ροϊόν; Θα αυξηθεί 2%. Και πόσα έσοδα θα έχει η εθνική οικονομία; Θα έχει 50 δισεκατομμύρια ευρώ σε βάθος δεκαετίας.</w:t>
      </w:r>
    </w:p>
    <w:p w14:paraId="50A7B36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λεφτά αυτά, συνάδελφοι του ΣΥΡΙΖΑ, σας περισσεύουν; Δεν τα έχουμε ανάγκη; Δεν τα θέλετε; </w:t>
      </w:r>
    </w:p>
    <w:p w14:paraId="50A7B36D"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w:t>
      </w:r>
      <w:r>
        <w:rPr>
          <w:rFonts w:eastAsia="Times New Roman" w:cs="Times New Roman"/>
          <w:szCs w:val="24"/>
        </w:rPr>
        <w:t>α του ΣΥΡΙΖΑ)</w:t>
      </w:r>
    </w:p>
    <w:p w14:paraId="50A7B36E" w14:textId="77777777" w:rsidR="007C6747" w:rsidRDefault="00E91359">
      <w:pPr>
        <w:spacing w:after="0"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Ήρεμα, κύριοι συνάδελφοι. Μην κάνω προσωπικές αναφορές τώρα από μικροφώνου. Ηρεμήστε. </w:t>
      </w:r>
    </w:p>
    <w:p w14:paraId="50A7B36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Μην ενοχλήστε. Ήρεμα. Ψυχραιμία. </w:t>
      </w:r>
    </w:p>
    <w:p w14:paraId="50A7B37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σας πω μονάχα ένα παράδειγμα: Φιλοσοφική Σχολή Αθηνών. </w:t>
      </w:r>
    </w:p>
    <w:p w14:paraId="50A7B37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Τι ενοχλεί,</w:t>
      </w:r>
      <w:r>
        <w:rPr>
          <w:rFonts w:eastAsia="Times New Roman" w:cs="Times New Roman"/>
          <w:szCs w:val="24"/>
        </w:rPr>
        <w:t xml:space="preserve">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να δημιουργήσει η Φιλοσοφική Σχολή Αθηνών ένα ξενόγλωσσο διεθνές εκτεταμένο πρόγραμμα με δίδακτρα για ξένους πάνω σε θέματα ελληνικής φιλοσοφίας με επίκεντρο τον Πλάτωνα; Και τι εμποδίζει να δημιουργηθεί στο Αριστοτέλειο Πανε</w:t>
      </w:r>
      <w:r>
        <w:rPr>
          <w:rFonts w:eastAsia="Times New Roman" w:cs="Times New Roman"/>
          <w:szCs w:val="24"/>
        </w:rPr>
        <w:t>πιστήμιο Θεσσαλονίκης ένα ξενόγλωσσο μεταπτυχιακό πρόγραμμα με δίδακτρα για ξένους πάνω σε θέματα ελληνικής φιλοσοφίας με επίκεντρο τον Αριστοτέλη; Έχετε κα</w:t>
      </w:r>
      <w:r>
        <w:rPr>
          <w:rFonts w:eastAsia="Times New Roman" w:cs="Times New Roman"/>
          <w:szCs w:val="24"/>
        </w:rPr>
        <w:t>μ</w:t>
      </w:r>
      <w:r>
        <w:rPr>
          <w:rFonts w:eastAsia="Times New Roman" w:cs="Times New Roman"/>
          <w:szCs w:val="24"/>
        </w:rPr>
        <w:t xml:space="preserve">μία αμφιβολία ότι χιλιάδες Κινέζοι, Γιαπωνέζοι, Αμερικάνοι, Ευρωπαίοι θα έρθουν να παρακολουθήσουν </w:t>
      </w:r>
      <w:r>
        <w:rPr>
          <w:rFonts w:eastAsia="Times New Roman" w:cs="Times New Roman"/>
          <w:szCs w:val="24"/>
        </w:rPr>
        <w:t xml:space="preserve">και θα δημιουργήσουν ένα πανίσχυρο λόμπι στήριξης της Ελλάδας; </w:t>
      </w:r>
      <w:r>
        <w:rPr>
          <w:rFonts w:eastAsia="Times New Roman" w:cs="Times New Roman"/>
          <w:szCs w:val="24"/>
        </w:rPr>
        <w:lastRenderedPageBreak/>
        <w:t>Δεν τα θέλουμε αυτά τα μεταπτυχιακά; Όχι, δεν τα θέλει η σημερινή Κυβέρνηση, το σημερινό Υπουργείο, γιατί θέλει να είναι υπό την αιγίδα και με τη στήριξη του Διεθνούς Πανεπιστημίου.</w:t>
      </w:r>
    </w:p>
    <w:p w14:paraId="50A7B37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Αγαπητοί συ</w:t>
      </w:r>
      <w:r>
        <w:rPr>
          <w:rFonts w:eastAsia="Times New Roman" w:cs="Times New Roman"/>
          <w:szCs w:val="24"/>
        </w:rPr>
        <w:t>νάδελφοι, εμείς παλεύουμε και ονειρευόμαστε ένα άλλο πανεπιστήμιο, ένα απελευθερωμένο από τα δεσμά του κρατισμού πανεπιστήμιο, ένα ανταγωνιστικό πανεπιστήμιο που δεν φοβάται ούτε τα καλύτερα ιδιωτικά ούτε τα καλύτερα ξένα δημόσια πανεπιστήμια. Παλεύουμε γι</w:t>
      </w:r>
      <w:r>
        <w:rPr>
          <w:rFonts w:eastAsia="Times New Roman" w:cs="Times New Roman"/>
          <w:szCs w:val="24"/>
        </w:rPr>
        <w:t>α ένα δημόσιο πανεπιστήμιο που θα είναι απελευθερωμένο και ανταγωνιστικό. Και όλοι εμείς</w:t>
      </w:r>
      <w:r>
        <w:rPr>
          <w:rFonts w:eastAsia="Times New Roman" w:cs="Times New Roman"/>
          <w:szCs w:val="24"/>
        </w:rPr>
        <w:t>,</w:t>
      </w:r>
      <w:r>
        <w:rPr>
          <w:rFonts w:eastAsia="Times New Roman" w:cs="Times New Roman"/>
          <w:szCs w:val="24"/>
        </w:rPr>
        <w:t xml:space="preserve"> που υπηρετούμε στο δημόσιο πανεπιστήμιο</w:t>
      </w:r>
      <w:r>
        <w:rPr>
          <w:rFonts w:eastAsia="Times New Roman" w:cs="Times New Roman"/>
          <w:szCs w:val="24"/>
        </w:rPr>
        <w:t>,</w:t>
      </w:r>
      <w:r>
        <w:rPr>
          <w:rFonts w:eastAsia="Times New Roman" w:cs="Times New Roman"/>
          <w:szCs w:val="24"/>
        </w:rPr>
        <w:t xml:space="preserve"> θα δώσουμε τις καλύτερες δυνάμεις μας για την αναβάθμιση ενός πανεπιστημίου που ξεκίνησε να υπάρχει με τον ν.4009/2011 - νόμο</w:t>
      </w:r>
      <w:r>
        <w:rPr>
          <w:rFonts w:eastAsia="Times New Roman" w:cs="Times New Roman"/>
          <w:szCs w:val="24"/>
        </w:rPr>
        <w:t xml:space="preserve"> ΠΑΣΟΚ, τον νόμο Διαμαντοπούλου- και που εμείς δεσμευόμαστε ότι θα συνεχίσουμε στην ίδια κατεύθυνση της απελευθέρωσης, του εκσυγχρονισμού και της ανταγωνιστικότητας του δημόσιου, ισχυρού, ελληνικού πανεπιστημίου.</w:t>
      </w:r>
    </w:p>
    <w:p w14:paraId="50A7B37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0A7B37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w:t>
      </w:r>
      <w:r>
        <w:rPr>
          <w:rFonts w:eastAsia="Times New Roman" w:cs="Times New Roman"/>
          <w:szCs w:val="24"/>
        </w:rPr>
        <w:t>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375"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50A7B37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Προχωρούμε, κύριοι συνάδελφοι. Επόμενος είναι ο κ. </w:t>
      </w:r>
      <w:proofErr w:type="spellStart"/>
      <w:r>
        <w:rPr>
          <w:rFonts w:eastAsia="Times New Roman" w:cs="Times New Roman"/>
          <w:szCs w:val="24"/>
        </w:rPr>
        <w:t>Σεβαστάκης</w:t>
      </w:r>
      <w:proofErr w:type="spellEnd"/>
      <w:r>
        <w:rPr>
          <w:rFonts w:eastAsia="Times New Roman" w:cs="Times New Roman"/>
          <w:szCs w:val="24"/>
        </w:rPr>
        <w:t>.</w:t>
      </w:r>
    </w:p>
    <w:p w14:paraId="50A7B37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w:t>
      </w:r>
      <w:r>
        <w:rPr>
          <w:rFonts w:eastAsia="Times New Roman" w:cs="Times New Roman"/>
          <w:b/>
          <w:szCs w:val="24"/>
        </w:rPr>
        <w:t xml:space="preserve">σκευμάτων): </w:t>
      </w:r>
      <w:r>
        <w:rPr>
          <w:rFonts w:eastAsia="Times New Roman" w:cs="Times New Roman"/>
          <w:szCs w:val="24"/>
        </w:rPr>
        <w:t>Κύριε Πρόεδρε, μπορώ να έχω τον λόγο;</w:t>
      </w:r>
    </w:p>
    <w:p w14:paraId="50A7B378"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Πριν σας δώσω τον λόγο, κύριε </w:t>
      </w:r>
      <w:proofErr w:type="spellStart"/>
      <w:r>
        <w:rPr>
          <w:rFonts w:eastAsia="Times New Roman" w:cs="Times New Roman"/>
          <w:szCs w:val="24"/>
        </w:rPr>
        <w:t>Σεβαστάκη</w:t>
      </w:r>
      <w:proofErr w:type="spellEnd"/>
      <w:r>
        <w:rPr>
          <w:rFonts w:eastAsia="Times New Roman" w:cs="Times New Roman"/>
          <w:szCs w:val="24"/>
        </w:rPr>
        <w:t>, έχει ζητήσει τον λόγο ο κύριος Υπουργός.</w:t>
      </w:r>
    </w:p>
    <w:p w14:paraId="50A7B37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37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Μανιάτη, σας </w:t>
      </w:r>
      <w:r>
        <w:rPr>
          <w:rFonts w:eastAsia="Times New Roman" w:cs="Times New Roman"/>
          <w:szCs w:val="24"/>
        </w:rPr>
        <w:t>παρακαλώ.</w:t>
      </w:r>
    </w:p>
    <w:p w14:paraId="50A7B37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sidRPr="00204DC0">
        <w:rPr>
          <w:rFonts w:eastAsia="Times New Roman" w:cs="Times New Roman"/>
          <w:szCs w:val="24"/>
        </w:rPr>
        <w:t>Κύριε Πρόεδρε</w:t>
      </w:r>
      <w:r>
        <w:rPr>
          <w:rFonts w:eastAsia="Times New Roman" w:cs="Times New Roman"/>
          <w:szCs w:val="24"/>
        </w:rPr>
        <w:t>…</w:t>
      </w:r>
    </w:p>
    <w:p w14:paraId="50A7B37C"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Όχι, δεν επιτρέπεται, κύριε Μπάρκα. Δεν επιτρέπεται, γιατί αρχίζουν και θορυβούν αυτοί που μόλις προσήλθαν στην Αίθουσα. Αυτοί που είναι από το πρωί, είναι ήσυχοι. </w:t>
      </w:r>
    </w:p>
    <w:p w14:paraId="50A7B37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κύριος Υπ</w:t>
      </w:r>
      <w:r>
        <w:rPr>
          <w:rFonts w:eastAsia="Times New Roman" w:cs="Times New Roman"/>
          <w:szCs w:val="24"/>
        </w:rPr>
        <w:t>ουργός έχει τον λόγο για τρία λεπτά.</w:t>
      </w:r>
    </w:p>
    <w:p w14:paraId="50A7B37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w:t>
      </w:r>
      <w:r w:rsidRPr="00204DC0">
        <w:rPr>
          <w:rFonts w:eastAsia="Times New Roman" w:cs="Times New Roman"/>
          <w:szCs w:val="24"/>
        </w:rPr>
        <w:t>κύριε Πρόεδρε</w:t>
      </w:r>
      <w:r>
        <w:rPr>
          <w:rFonts w:eastAsia="Times New Roman" w:cs="Times New Roman"/>
          <w:szCs w:val="24"/>
        </w:rPr>
        <w:t>.</w:t>
      </w:r>
    </w:p>
    <w:p w14:paraId="50A7B37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Θέλω να διευκρινίσω ότι δεν έχω πρόβλημα με την όποια πολιτική αντιπαράθεση. Έχω την αίσθηση ότι ορισμένοι που επικαλούνται</w:t>
      </w:r>
      <w:r>
        <w:rPr>
          <w:rFonts w:eastAsia="Times New Roman" w:cs="Times New Roman"/>
          <w:szCs w:val="24"/>
        </w:rPr>
        <w:t xml:space="preserve"> την αίσθηση της Εθνικής Τράπεζας και του ΙΟΒΕ, δεν έχουν διαβάσει την έκθεση και τις εκθέσεις. Βεβαίως, αυτές οι εκθέσεις – η μία το λέει, η άλλη το υπαινίσσεται με μεγάλη σαφήνεια- είναι και υπέρ των διδάκτρων στα προπτυχιακά. </w:t>
      </w:r>
    </w:p>
    <w:p w14:paraId="50A7B38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ερωτώ ξανά: </w:t>
      </w:r>
      <w:r>
        <w:rPr>
          <w:rFonts w:eastAsia="Times New Roman" w:cs="Times New Roman"/>
          <w:szCs w:val="24"/>
        </w:rPr>
        <w:t>ε</w:t>
      </w:r>
      <w:r>
        <w:rPr>
          <w:rFonts w:eastAsia="Times New Roman" w:cs="Times New Roman"/>
          <w:szCs w:val="24"/>
        </w:rPr>
        <w:t>ίστε υπέρ</w:t>
      </w:r>
      <w:r>
        <w:rPr>
          <w:rFonts w:eastAsia="Times New Roman" w:cs="Times New Roman"/>
          <w:szCs w:val="24"/>
        </w:rPr>
        <w:t xml:space="preserve"> των διδάκτρων στα προπτυχιακά στα δημόσια πανεπιστήμια; </w:t>
      </w:r>
    </w:p>
    <w:p w14:paraId="50A7B38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Απαντήθηκε, </w:t>
      </w:r>
      <w:r w:rsidRPr="00A5685D">
        <w:rPr>
          <w:rFonts w:eastAsia="Times New Roman" w:cs="Times New Roman"/>
          <w:szCs w:val="24"/>
        </w:rPr>
        <w:t>κύριε Υπουργέ</w:t>
      </w:r>
      <w:r>
        <w:rPr>
          <w:rFonts w:eastAsia="Times New Roman" w:cs="Times New Roman"/>
          <w:szCs w:val="24"/>
        </w:rPr>
        <w:t>.</w:t>
      </w:r>
    </w:p>
    <w:p w14:paraId="50A7B38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Όχι, όχι. </w:t>
      </w:r>
    </w:p>
    <w:p w14:paraId="50A7B383"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Μην αγανακτείτε.</w:t>
      </w:r>
    </w:p>
    <w:p w14:paraId="50A7B38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(Θόρυβος από την π</w:t>
      </w:r>
      <w:r w:rsidRPr="004A0DA6">
        <w:rPr>
          <w:rFonts w:eastAsia="Times New Roman" w:cs="Times New Roman"/>
          <w:szCs w:val="24"/>
        </w:rPr>
        <w:t>τέρυγα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8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Τίποτα δεν φαίνεται να είναι προφανές σε αυτή την Αίθουσα, γι’ αυτό και τα ξεκαθαρίζουμε. </w:t>
      </w:r>
    </w:p>
    <w:p w14:paraId="50A7B38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Τα ελληνικά σας είναι άριστα, </w:t>
      </w:r>
      <w:r w:rsidRPr="00A5685D">
        <w:rPr>
          <w:rFonts w:eastAsia="Times New Roman" w:cs="Times New Roman"/>
          <w:szCs w:val="24"/>
        </w:rPr>
        <w:t>κύριε Υπουργέ</w:t>
      </w:r>
      <w:r>
        <w:rPr>
          <w:rFonts w:eastAsia="Times New Roman" w:cs="Times New Roman"/>
          <w:szCs w:val="24"/>
        </w:rPr>
        <w:t xml:space="preserve">. </w:t>
      </w:r>
    </w:p>
    <w:p w14:paraId="50A7B387"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Κε</w:t>
      </w:r>
      <w:r>
        <w:rPr>
          <w:rFonts w:eastAsia="Times New Roman" w:cs="Times New Roman"/>
          <w:szCs w:val="24"/>
        </w:rPr>
        <w:t>φαλίδου</w:t>
      </w:r>
      <w:proofErr w:type="spellEnd"/>
      <w:r>
        <w:rPr>
          <w:rFonts w:eastAsia="Times New Roman" w:cs="Times New Roman"/>
          <w:szCs w:val="24"/>
        </w:rPr>
        <w:t>, ήταν «εκκλησία» όταν μιλ</w:t>
      </w:r>
      <w:r>
        <w:rPr>
          <w:rFonts w:eastAsia="Times New Roman" w:cs="Times New Roman"/>
          <w:szCs w:val="24"/>
        </w:rPr>
        <w:t>ούσ</w:t>
      </w:r>
      <w:r>
        <w:rPr>
          <w:rFonts w:eastAsia="Times New Roman" w:cs="Times New Roman"/>
          <w:szCs w:val="24"/>
        </w:rPr>
        <w:t>ατε.</w:t>
      </w:r>
    </w:p>
    <w:p w14:paraId="50A7B388"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Χαίρομαι, λοιπόν, που η Δημοκρατική Συμπαράταξη</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δεν είναι υπέρ των διδάκτρων στα δημόσια πανεπιστήμια. </w:t>
      </w:r>
    </w:p>
    <w:p w14:paraId="50A7B38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Στα προπτυχιακά. </w:t>
      </w:r>
    </w:p>
    <w:p w14:paraId="50A7B38A"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Στα προπτυχιακά. </w:t>
      </w:r>
    </w:p>
    <w:p w14:paraId="50A7B38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Δεν χρειάζεται να απολογηθούμε σε εσάς. </w:t>
      </w:r>
    </w:p>
    <w:p w14:paraId="50A7B38C"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Α, δεν χρειάζεται να </w:t>
      </w:r>
      <w:r>
        <w:rPr>
          <w:rFonts w:eastAsia="Times New Roman" w:cs="Times New Roman"/>
          <w:szCs w:val="24"/>
        </w:rPr>
        <w:t xml:space="preserve">απολογηθείτε! </w:t>
      </w:r>
    </w:p>
    <w:p w14:paraId="50A7B38D" w14:textId="77777777" w:rsidR="007C6747" w:rsidRDefault="00E91359">
      <w:pPr>
        <w:spacing w:after="0" w:line="600" w:lineRule="auto"/>
        <w:ind w:firstLine="720"/>
        <w:jc w:val="both"/>
        <w:rPr>
          <w:rFonts w:eastAsia="Times New Roman" w:cs="Times New Roman"/>
          <w:szCs w:val="24"/>
        </w:rPr>
      </w:pPr>
      <w:r w:rsidRPr="004A0DA6">
        <w:rPr>
          <w:rFonts w:eastAsia="Times New Roman" w:cs="Times New Roman"/>
          <w:szCs w:val="24"/>
        </w:rPr>
        <w:t xml:space="preserve">(Θόρυβος από την </w:t>
      </w:r>
      <w:r>
        <w:rPr>
          <w:rFonts w:eastAsia="Times New Roman" w:cs="Times New Roman"/>
          <w:szCs w:val="24"/>
        </w:rPr>
        <w:t>π</w:t>
      </w:r>
      <w:r w:rsidRPr="004A0DA6">
        <w:rPr>
          <w:rFonts w:eastAsia="Times New Roman" w:cs="Times New Roman"/>
          <w:szCs w:val="24"/>
        </w:rPr>
        <w:t>τέρυγα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8E"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sidRPr="00F62CEF">
        <w:rPr>
          <w:rFonts w:eastAsia="Times New Roman" w:cs="Times New Roman"/>
          <w:szCs w:val="24"/>
        </w:rPr>
        <w:t>Κυρίες και κύριοι συνάδελφοι</w:t>
      </w:r>
      <w:r>
        <w:rPr>
          <w:rFonts w:eastAsia="Times New Roman" w:cs="Times New Roman"/>
          <w:szCs w:val="24"/>
        </w:rPr>
        <w:t>, γιατί διαμαρτύρεστε τώρα; Όταν μίλαγε ο κ. Μανιάτης και τον διέκοψαν δύο συνάδελφοι, έκανα παρέμβαση. Μη δια</w:t>
      </w:r>
      <w:r>
        <w:rPr>
          <w:rFonts w:eastAsia="Times New Roman" w:cs="Times New Roman"/>
          <w:szCs w:val="24"/>
        </w:rPr>
        <w:t>κόπτετε τον Υπουργό.</w:t>
      </w:r>
    </w:p>
    <w:p w14:paraId="50A7B38F"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Προσπαθώ να </w:t>
      </w:r>
      <w:r>
        <w:rPr>
          <w:rFonts w:eastAsia="Times New Roman" w:cs="Times New Roman"/>
          <w:szCs w:val="24"/>
        </w:rPr>
        <w:t>κάνω</w:t>
      </w:r>
      <w:r>
        <w:rPr>
          <w:rFonts w:eastAsia="Times New Roman" w:cs="Times New Roman"/>
          <w:szCs w:val="24"/>
        </w:rPr>
        <w:t xml:space="preserve"> μία απλή ερώτηση και φαίνεται ότι απάντηση δεν μπορεί να δοθεί. Είναι η Δημοκρατική Συμπαράταξη υπέρ του δημόσιου πανεπιστήμιου χωρίς δίδακτρα στα π</w:t>
      </w:r>
      <w:r>
        <w:rPr>
          <w:rFonts w:eastAsia="Times New Roman" w:cs="Times New Roman"/>
          <w:szCs w:val="24"/>
        </w:rPr>
        <w:t xml:space="preserve">ροπτυχιακά; </w:t>
      </w:r>
    </w:p>
    <w:p w14:paraId="50A7B39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Τι λέτε τώρα;</w:t>
      </w:r>
    </w:p>
    <w:p w14:paraId="50A7B391" w14:textId="77777777" w:rsidR="007C6747" w:rsidRDefault="00E91359">
      <w:pPr>
        <w:spacing w:after="0" w:line="600" w:lineRule="auto"/>
        <w:ind w:firstLine="720"/>
        <w:jc w:val="both"/>
        <w:rPr>
          <w:rFonts w:eastAsia="Times New Roman" w:cs="Times New Roman"/>
          <w:szCs w:val="24"/>
        </w:rPr>
      </w:pPr>
      <w:r w:rsidRPr="004A0DA6">
        <w:rPr>
          <w:rFonts w:eastAsia="Times New Roman" w:cs="Times New Roman"/>
          <w:szCs w:val="24"/>
        </w:rPr>
        <w:t xml:space="preserve">(Θόρυβος από την </w:t>
      </w:r>
      <w:r>
        <w:rPr>
          <w:rFonts w:eastAsia="Times New Roman" w:cs="Times New Roman"/>
          <w:szCs w:val="24"/>
        </w:rPr>
        <w:t>π</w:t>
      </w:r>
      <w:r w:rsidRPr="004A0DA6">
        <w:rPr>
          <w:rFonts w:eastAsia="Times New Roman" w:cs="Times New Roman"/>
          <w:szCs w:val="24"/>
        </w:rPr>
        <w:t>τέρυγα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92"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Ηρεμήστε, </w:t>
      </w:r>
      <w:r w:rsidRPr="00F62CEF">
        <w:rPr>
          <w:rFonts w:eastAsia="Times New Roman" w:cs="Times New Roman"/>
          <w:szCs w:val="24"/>
        </w:rPr>
        <w:t>κυρίες και κύριοι συνάδελφοι</w:t>
      </w:r>
      <w:r>
        <w:rPr>
          <w:rFonts w:eastAsia="Times New Roman" w:cs="Times New Roman"/>
          <w:szCs w:val="24"/>
        </w:rPr>
        <w:t xml:space="preserve">. </w:t>
      </w:r>
    </w:p>
    <w:p w14:paraId="50A7B39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Ολοκληρώσατε, </w:t>
      </w:r>
      <w:r w:rsidRPr="00A5685D">
        <w:rPr>
          <w:rFonts w:eastAsia="Times New Roman" w:cs="Times New Roman"/>
          <w:szCs w:val="24"/>
        </w:rPr>
        <w:t>κύριε Υπουργέ</w:t>
      </w:r>
      <w:r>
        <w:rPr>
          <w:rFonts w:eastAsia="Times New Roman" w:cs="Times New Roman"/>
          <w:szCs w:val="24"/>
        </w:rPr>
        <w:t xml:space="preserve">; </w:t>
      </w:r>
    </w:p>
    <w:p w14:paraId="50A7B394"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ΚΩΝΣΤΑΝΤΙΝΟΣ ΓΑΒΡΟΓΛΟΥ (Υπο</w:t>
      </w:r>
      <w:r w:rsidRPr="002F0AC2">
        <w:rPr>
          <w:rFonts w:eastAsia="Times New Roman" w:cs="Times New Roman"/>
          <w:b/>
          <w:szCs w:val="24"/>
        </w:rPr>
        <w:t xml:space="preserve">υργός Παιδείας, Έρευνας και Θρησκευμάτων): </w:t>
      </w:r>
      <w:r>
        <w:rPr>
          <w:rFonts w:eastAsia="Times New Roman" w:cs="Times New Roman"/>
          <w:szCs w:val="24"/>
        </w:rPr>
        <w:t>Όχι, έχω…</w:t>
      </w:r>
    </w:p>
    <w:p w14:paraId="50A7B39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(Θόρυβος από την π</w:t>
      </w:r>
      <w:r w:rsidRPr="004A0DA6">
        <w:rPr>
          <w:rFonts w:eastAsia="Times New Roman" w:cs="Times New Roman"/>
          <w:szCs w:val="24"/>
        </w:rPr>
        <w:t>τέρυγα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9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Άρα, κατάλαβα…</w:t>
      </w:r>
    </w:p>
    <w:p w14:paraId="50A7B397" w14:textId="77777777" w:rsidR="007C6747" w:rsidRDefault="00E91359">
      <w:pPr>
        <w:spacing w:after="0" w:line="600" w:lineRule="auto"/>
        <w:ind w:firstLine="720"/>
        <w:jc w:val="both"/>
        <w:rPr>
          <w:rFonts w:eastAsia="Times New Roman" w:cs="Times New Roman"/>
          <w:szCs w:val="24"/>
        </w:rPr>
      </w:pPr>
      <w:r w:rsidRPr="004A0DA6">
        <w:rPr>
          <w:rFonts w:eastAsia="Times New Roman" w:cs="Times New Roman"/>
          <w:szCs w:val="24"/>
        </w:rPr>
        <w:t>(</w:t>
      </w:r>
      <w:r>
        <w:rPr>
          <w:rFonts w:eastAsia="Times New Roman" w:cs="Times New Roman"/>
          <w:szCs w:val="24"/>
        </w:rPr>
        <w:t>Θόρυβος από την π</w:t>
      </w:r>
      <w:r w:rsidRPr="004A0DA6">
        <w:rPr>
          <w:rFonts w:eastAsia="Times New Roman" w:cs="Times New Roman"/>
          <w:szCs w:val="24"/>
        </w:rPr>
        <w:t>τέρυγα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98"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Όχι, δεν καταλάβατε. Θα δώσω τον λόγο για δύο λεπτά στον Κοινοβουλευτικό </w:t>
      </w:r>
      <w:r>
        <w:rPr>
          <w:rFonts w:eastAsia="Times New Roman" w:cs="Times New Roman"/>
          <w:szCs w:val="24"/>
        </w:rPr>
        <w:lastRenderedPageBreak/>
        <w:t xml:space="preserve">Εκπρόσωπο της Δημοκρατικής Συμπαράταξης και θα σας απαντήσει στο ερώτημά σας. </w:t>
      </w:r>
    </w:p>
    <w:p w14:paraId="50A7B399"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Εγώ κατάλαβα ότι η απάντηση είναι </w:t>
      </w:r>
      <w:r>
        <w:rPr>
          <w:rFonts w:eastAsia="Times New Roman" w:cs="Times New Roman"/>
          <w:szCs w:val="24"/>
        </w:rPr>
        <w:t>ναι, μάλλον όχι, ενδεχομένως.</w:t>
      </w:r>
    </w:p>
    <w:p w14:paraId="50A7B39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(Θόρυβος από την π</w:t>
      </w:r>
      <w:r w:rsidRPr="004A0DA6">
        <w:rPr>
          <w:rFonts w:eastAsia="Times New Roman" w:cs="Times New Roman"/>
          <w:szCs w:val="24"/>
        </w:rPr>
        <w:t>τέρυγα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9B"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Ωραία, αφήστε να εκφραστούν μόνοι τους. </w:t>
      </w:r>
    </w:p>
    <w:p w14:paraId="50A7B39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(Θόρυβος από την π</w:t>
      </w:r>
      <w:r w:rsidRPr="004A0DA6">
        <w:rPr>
          <w:rFonts w:eastAsia="Times New Roman" w:cs="Times New Roman"/>
          <w:szCs w:val="24"/>
        </w:rPr>
        <w:t>τέρυγα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9D"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ΠΡΟΕΔΡΕΥΩΝ (</w:t>
      </w:r>
      <w:r w:rsidRPr="00B06314">
        <w:rPr>
          <w:rFonts w:eastAsia="Times New Roman" w:cs="Times New Roman"/>
          <w:b/>
          <w:szCs w:val="24"/>
        </w:rPr>
        <w:t xml:space="preserve">Νικήτας Κακλαμάνης): </w:t>
      </w:r>
      <w:r>
        <w:rPr>
          <w:rFonts w:eastAsia="Times New Roman" w:cs="Times New Roman"/>
          <w:szCs w:val="24"/>
        </w:rPr>
        <w:t xml:space="preserve">Ηρεμήστε! </w:t>
      </w:r>
    </w:p>
    <w:p w14:paraId="50A7B39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(Θόρυβος από την πτ</w:t>
      </w:r>
      <w:r w:rsidRPr="004A0DA6">
        <w:rPr>
          <w:rFonts w:eastAsia="Times New Roman" w:cs="Times New Roman"/>
          <w:szCs w:val="24"/>
        </w:rPr>
        <w:t>έρυγα της Δημοκρατικής Συμπαράταξης ΠΑΣΟΚ</w:t>
      </w:r>
      <w:r>
        <w:rPr>
          <w:rFonts w:eastAsia="Times New Roman" w:cs="Times New Roman"/>
          <w:szCs w:val="24"/>
        </w:rPr>
        <w:t xml:space="preserve"> </w:t>
      </w:r>
      <w:r w:rsidRPr="004A0DA6">
        <w:rPr>
          <w:rFonts w:eastAsia="Times New Roman" w:cs="Times New Roman"/>
          <w:szCs w:val="24"/>
        </w:rPr>
        <w:t>-</w:t>
      </w:r>
      <w:r>
        <w:rPr>
          <w:rFonts w:eastAsia="Times New Roman" w:cs="Times New Roman"/>
          <w:szCs w:val="24"/>
        </w:rPr>
        <w:t xml:space="preserve"> </w:t>
      </w:r>
      <w:r w:rsidRPr="004A0DA6">
        <w:rPr>
          <w:rFonts w:eastAsia="Times New Roman" w:cs="Times New Roman"/>
          <w:szCs w:val="24"/>
        </w:rPr>
        <w:t>ΔΗΜΑΡ)</w:t>
      </w:r>
    </w:p>
    <w:p w14:paraId="50A7B39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Μην καταγράφεται απολύτως τίποτα στα Πρακτικά.</w:t>
      </w:r>
    </w:p>
    <w:p w14:paraId="50A7B3A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w:t>
      </w:r>
    </w:p>
    <w:p w14:paraId="50A7B3A1"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είστε παλιά </w:t>
      </w:r>
      <w:r>
        <w:rPr>
          <w:rFonts w:eastAsia="Times New Roman" w:cs="Times New Roman"/>
          <w:szCs w:val="24"/>
        </w:rPr>
        <w:t>συνάδελφος. Τι είναι αυτά τα πράγματα;</w:t>
      </w:r>
    </w:p>
    <w:p w14:paraId="50A7B3A2" w14:textId="77777777" w:rsidR="007C6747" w:rsidRDefault="00E91359">
      <w:pPr>
        <w:spacing w:after="0" w:line="600" w:lineRule="auto"/>
        <w:ind w:firstLine="720"/>
        <w:jc w:val="both"/>
        <w:rPr>
          <w:rFonts w:eastAsia="Times New Roman" w:cs="Times New Roman"/>
          <w:szCs w:val="24"/>
        </w:rPr>
      </w:pPr>
      <w:r w:rsidRPr="00A5685D">
        <w:rPr>
          <w:rFonts w:eastAsia="Times New Roman" w:cs="Times New Roman"/>
          <w:szCs w:val="24"/>
        </w:rPr>
        <w:t>Κύριε Υπουργέ</w:t>
      </w:r>
      <w:r>
        <w:rPr>
          <w:rFonts w:eastAsia="Times New Roman" w:cs="Times New Roman"/>
          <w:szCs w:val="24"/>
        </w:rPr>
        <w:t>, παρακαλώ</w:t>
      </w:r>
      <w:r>
        <w:rPr>
          <w:rFonts w:eastAsia="Times New Roman" w:cs="Times New Roman"/>
          <w:szCs w:val="24"/>
        </w:rPr>
        <w:t>,</w:t>
      </w:r>
      <w:r>
        <w:rPr>
          <w:rFonts w:eastAsia="Times New Roman" w:cs="Times New Roman"/>
          <w:szCs w:val="24"/>
        </w:rPr>
        <w:t xml:space="preserve"> ολοκληρώστε.</w:t>
      </w:r>
    </w:p>
    <w:p w14:paraId="50A7B3A3"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Προσπαθώ.</w:t>
      </w:r>
    </w:p>
    <w:p w14:paraId="50A7B3A4"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Ναι, αλλά </w:t>
      </w:r>
      <w:r>
        <w:rPr>
          <w:rFonts w:eastAsia="Times New Roman" w:cs="Times New Roman"/>
          <w:szCs w:val="24"/>
        </w:rPr>
        <w:t>κάνατε</w:t>
      </w:r>
      <w:r>
        <w:rPr>
          <w:rFonts w:eastAsia="Times New Roman" w:cs="Times New Roman"/>
          <w:szCs w:val="24"/>
        </w:rPr>
        <w:t xml:space="preserve"> τρεις φορές το ίδιο ερώτημα.</w:t>
      </w:r>
    </w:p>
    <w:p w14:paraId="50A7B3A5"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Ξέρετε, όμως, </w:t>
      </w:r>
      <w:r w:rsidRPr="00204DC0">
        <w:rPr>
          <w:rFonts w:eastAsia="Times New Roman" w:cs="Times New Roman"/>
          <w:szCs w:val="24"/>
        </w:rPr>
        <w:t>κύριε Πρόεδρε,</w:t>
      </w:r>
      <w:r>
        <w:rPr>
          <w:rFonts w:eastAsia="Times New Roman" w:cs="Times New Roman"/>
          <w:szCs w:val="24"/>
        </w:rPr>
        <w:t xml:space="preserve"> τα ερωτήματα πρέπει να λαμβάνουν σαφείς απαντήσεις. </w:t>
      </w:r>
    </w:p>
    <w:p w14:paraId="50A7B3A6"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 xml:space="preserve">ΠΡΟΕΔΡΕΥΩΝ (Νικήτας Κακλαμάνης): </w:t>
      </w:r>
      <w:r>
        <w:rPr>
          <w:rFonts w:eastAsia="Times New Roman" w:cs="Times New Roman"/>
          <w:szCs w:val="24"/>
        </w:rPr>
        <w:t xml:space="preserve">Θα λάβετε σαφή απάντηση μόλις καθίσετε. </w:t>
      </w:r>
    </w:p>
    <w:p w14:paraId="50A7B3A7"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ΚΩΝΣΤΑΝΤΙΝΟΣ ΓΑΒΡΟΓΛΟΥ (Υπουργ</w:t>
      </w:r>
      <w:r w:rsidRPr="002F0AC2">
        <w:rPr>
          <w:rFonts w:eastAsia="Times New Roman" w:cs="Times New Roman"/>
          <w:b/>
          <w:szCs w:val="24"/>
        </w:rPr>
        <w:t xml:space="preserve">ός Παιδείας, Έρευνας και Θρησκευμάτων): </w:t>
      </w:r>
      <w:r>
        <w:rPr>
          <w:rFonts w:eastAsia="Times New Roman" w:cs="Times New Roman"/>
          <w:szCs w:val="24"/>
        </w:rPr>
        <w:t>Συνεχίζω, λοιπόν, με τα…</w:t>
      </w:r>
    </w:p>
    <w:p w14:paraId="50A7B3A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Υπουργέ…</w:t>
      </w:r>
    </w:p>
    <w:p w14:paraId="50A7B3A9"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Τώρα, ερχόμαστε, κύριε Κωνσταντόπουλε, μη βιαζόσαστε.</w:t>
      </w:r>
    </w:p>
    <w:p w14:paraId="50A7B3AA"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t>ΠΡΟΕΔΡΕΥΩΝ (Νικήτας Κακλ</w:t>
      </w:r>
      <w:r w:rsidRPr="00B06314">
        <w:rPr>
          <w:rFonts w:eastAsia="Times New Roman" w:cs="Times New Roman"/>
          <w:b/>
          <w:szCs w:val="24"/>
        </w:rPr>
        <w:t xml:space="preserve">αμάνης): </w:t>
      </w:r>
      <w:r>
        <w:rPr>
          <w:rFonts w:eastAsia="Times New Roman" w:cs="Times New Roman"/>
          <w:szCs w:val="24"/>
        </w:rPr>
        <w:t xml:space="preserve">Μην κάνετε προσωπικές αναφορές, σας παρακαλώ. </w:t>
      </w:r>
    </w:p>
    <w:p w14:paraId="50A7B3AB"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Με τον κ. Κωνσταντόπουλο νομίζω πως δεν υπάρχει θέμα.</w:t>
      </w:r>
    </w:p>
    <w:p w14:paraId="50A7B3A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Μεταπτυχιακά. Συνεχίζουν να υπάρχουν ξενόγλωσσα. </w:t>
      </w:r>
    </w:p>
    <w:p w14:paraId="50A7B3A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Προπτυχιακά. Το είπαμε χθε</w:t>
      </w:r>
      <w:r>
        <w:rPr>
          <w:rFonts w:eastAsia="Times New Roman" w:cs="Times New Roman"/>
          <w:szCs w:val="24"/>
        </w:rPr>
        <w:t>ς. Πραγματικά έχει εξαντληθεί η υπομονή μας. Δεν θα το ξαναπούμε. Διαβάστε το</w:t>
      </w:r>
      <w:r>
        <w:rPr>
          <w:rFonts w:eastAsia="Times New Roman" w:cs="Times New Roman"/>
          <w:szCs w:val="24"/>
        </w:rPr>
        <w:t>ν</w:t>
      </w:r>
      <w:r>
        <w:rPr>
          <w:rFonts w:eastAsia="Times New Roman" w:cs="Times New Roman"/>
          <w:szCs w:val="24"/>
        </w:rPr>
        <w:t xml:space="preserve"> νόμο. Μη σπεκουλάρετε, όμως, διότι σας έθεσα ένα άλλο ερώτημα</w:t>
      </w:r>
      <w:r>
        <w:rPr>
          <w:rFonts w:eastAsia="Times New Roman" w:cs="Times New Roman"/>
          <w:szCs w:val="24"/>
        </w:rPr>
        <w:t>,</w:t>
      </w:r>
      <w:r>
        <w:rPr>
          <w:rFonts w:eastAsia="Times New Roman" w:cs="Times New Roman"/>
          <w:szCs w:val="24"/>
        </w:rPr>
        <w:t xml:space="preserve"> στο οποίο δεν απαντάτε. Δεν υπάρχουν προγράμματα σπουδών που οδηγούν σε πτυχίο. Υπάρχουν τμήματα που έχουν προγράμ</w:t>
      </w:r>
      <w:r>
        <w:rPr>
          <w:rFonts w:eastAsia="Times New Roman" w:cs="Times New Roman"/>
          <w:szCs w:val="24"/>
        </w:rPr>
        <w:t xml:space="preserve">ματα που οδηγούν σε πτυχίο. Και ερωτώ: Τι λέτε στους χιλιάδες Γιαπωνέζους –φαίνεται ότι έχετε επαφές που εμείς δεν έχουμε- στους χιλιάδες Κινέζους και στους χιλιάδες Αμερικανούς που προσπαθούν να έρθουν στον τόπο μας και εμείς έχουμε κλειδώσει τις πόρτες, </w:t>
      </w:r>
      <w:r>
        <w:rPr>
          <w:rFonts w:eastAsia="Times New Roman" w:cs="Times New Roman"/>
          <w:szCs w:val="24"/>
        </w:rPr>
        <w:t xml:space="preserve">διότι είμαστε </w:t>
      </w:r>
      <w:proofErr w:type="spellStart"/>
      <w:r>
        <w:rPr>
          <w:rFonts w:eastAsia="Times New Roman" w:cs="Times New Roman"/>
          <w:szCs w:val="24"/>
        </w:rPr>
        <w:t>εμμονικοί</w:t>
      </w:r>
      <w:proofErr w:type="spellEnd"/>
      <w:r>
        <w:rPr>
          <w:rFonts w:eastAsia="Times New Roman" w:cs="Times New Roman"/>
          <w:szCs w:val="24"/>
        </w:rPr>
        <w:t>, εσωστρεφείς κ.λπ., όταν ρωτάνε το πολύ απλό «από πού</w:t>
      </w:r>
      <w:r>
        <w:rPr>
          <w:rFonts w:eastAsia="Times New Roman" w:cs="Times New Roman"/>
          <w:szCs w:val="24"/>
        </w:rPr>
        <w:t>,</w:t>
      </w:r>
      <w:r>
        <w:rPr>
          <w:rFonts w:eastAsia="Times New Roman" w:cs="Times New Roman"/>
          <w:szCs w:val="24"/>
        </w:rPr>
        <w:t xml:space="preserve"> ρε παιδιά</w:t>
      </w:r>
      <w:r>
        <w:rPr>
          <w:rFonts w:eastAsia="Times New Roman" w:cs="Times New Roman"/>
          <w:szCs w:val="24"/>
        </w:rPr>
        <w:t>,</w:t>
      </w:r>
      <w:r>
        <w:rPr>
          <w:rFonts w:eastAsia="Times New Roman" w:cs="Times New Roman"/>
          <w:szCs w:val="24"/>
        </w:rPr>
        <w:t xml:space="preserve"> θα παίρνουμε πτυχία εμείς;»; Και αν έρθουμε και πάρουμε πτυχία, θα μπορούμε να πάμε και σε ένα άλλο πανεπιστήμιο; Προσέξτε την απάντηση, για να μη δεσμευθείτε σε αντι</w:t>
      </w:r>
      <w:r>
        <w:rPr>
          <w:rFonts w:eastAsia="Times New Roman" w:cs="Times New Roman"/>
          <w:szCs w:val="24"/>
        </w:rPr>
        <w:t>συνταγματικά πράγματα, σε θέματα που είναι του ευρωπαϊκού…</w:t>
      </w:r>
    </w:p>
    <w:p w14:paraId="50A7B3AE" w14:textId="77777777" w:rsidR="007C6747" w:rsidRDefault="00E91359">
      <w:pPr>
        <w:spacing w:after="0" w:line="600" w:lineRule="auto"/>
        <w:ind w:firstLine="720"/>
        <w:jc w:val="both"/>
        <w:rPr>
          <w:rFonts w:eastAsia="Times New Roman" w:cs="Times New Roman"/>
          <w:szCs w:val="24"/>
        </w:rPr>
      </w:pPr>
      <w:r w:rsidRPr="00B06314">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Ολοκληρώστε, </w:t>
      </w:r>
      <w:r w:rsidRPr="00A5685D">
        <w:rPr>
          <w:rFonts w:eastAsia="Times New Roman" w:cs="Times New Roman"/>
          <w:szCs w:val="24"/>
        </w:rPr>
        <w:t>κύριε Υπουργέ</w:t>
      </w:r>
      <w:r>
        <w:rPr>
          <w:rFonts w:eastAsia="Times New Roman" w:cs="Times New Roman"/>
          <w:szCs w:val="24"/>
        </w:rPr>
        <w:t xml:space="preserve">, σας παρακαλώ. </w:t>
      </w:r>
    </w:p>
    <w:p w14:paraId="50A7B3AF"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Τι λέμε, λοιπόν; Λέμε ότι αφού το διεθνές πανεπιστή</w:t>
      </w:r>
      <w:r>
        <w:rPr>
          <w:rFonts w:eastAsia="Times New Roman" w:cs="Times New Roman"/>
          <w:szCs w:val="24"/>
        </w:rPr>
        <w:t xml:space="preserve">μιο δίνει αυτή τη δυνατότητα, να υπάρχει συνεργασία με το διεθνές πανεπιστήμιο. Επίσης, μαθήματα σε ξένες γλώσσες στα κατ’ επιλογή. </w:t>
      </w:r>
    </w:p>
    <w:p w14:paraId="50A7B3B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Τρίτον, μεταπτυχιακά μαθήματα. </w:t>
      </w:r>
    </w:p>
    <w:p w14:paraId="50A7B3B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Μην επιμένετε σε μια μεταφυσική, η οποία μας υποτιμά ως χώρα, ότι θα έρθουν εδώ οι Κινέζοι </w:t>
      </w:r>
      <w:r>
        <w:rPr>
          <w:rFonts w:eastAsia="Times New Roman" w:cs="Times New Roman"/>
          <w:szCs w:val="24"/>
        </w:rPr>
        <w:t>και θα σώσουν την Ελλάδα και τα πανεπιστήμιά της. Σας παρακαλώ! Είναι σοβαροί άνθρωποι οι Κινέζοι. Μην υποβαθμίζετε τη συζήτηση, σας παρακαλώ πάρα πολύ, σ’ αυτό το επίπεδο.</w:t>
      </w:r>
    </w:p>
    <w:p w14:paraId="50A7B3B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Διαβάστε τον νόμο και κυρίως τις εκθέσεις που επικαλείστε -της Εθνικής Τράπεζας και</w:t>
      </w:r>
      <w:r>
        <w:rPr>
          <w:rFonts w:eastAsia="Times New Roman" w:cs="Times New Roman"/>
          <w:szCs w:val="24"/>
        </w:rPr>
        <w:t xml:space="preserve"> του ΙΟΒΕ- προτού να έρχεστε και να λέτε μάλλον πράγματα που δεν ισχύουν.</w:t>
      </w:r>
    </w:p>
    <w:p w14:paraId="50A7B3B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A7B3B4"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3B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Θεοχαρόπουλε, έχετε τον λόγο ως Κοινοβουλευτικός Εκπρόσωπος για </w:t>
      </w:r>
      <w:r>
        <w:rPr>
          <w:rFonts w:eastAsia="Times New Roman" w:cs="Times New Roman"/>
          <w:szCs w:val="24"/>
        </w:rPr>
        <w:lastRenderedPageBreak/>
        <w:t xml:space="preserve">τρία λεπτά για τις </w:t>
      </w:r>
      <w:r>
        <w:rPr>
          <w:rFonts w:eastAsia="Times New Roman" w:cs="Times New Roman"/>
          <w:szCs w:val="24"/>
        </w:rPr>
        <w:t>δ</w:t>
      </w:r>
      <w:r>
        <w:rPr>
          <w:rFonts w:eastAsia="Times New Roman" w:cs="Times New Roman"/>
          <w:szCs w:val="24"/>
        </w:rPr>
        <w:t>ύ</w:t>
      </w:r>
      <w:r>
        <w:rPr>
          <w:rFonts w:eastAsia="Times New Roman" w:cs="Times New Roman"/>
          <w:szCs w:val="24"/>
        </w:rPr>
        <w:t>ο πολύ συγκεκριμένες ερωτήσεις που έθεσε ο Υπουργός.</w:t>
      </w:r>
    </w:p>
    <w:p w14:paraId="50A7B3B6" w14:textId="77777777" w:rsidR="007C6747" w:rsidRDefault="00E91359">
      <w:pPr>
        <w:spacing w:after="0" w:line="600" w:lineRule="auto"/>
        <w:ind w:firstLine="720"/>
        <w:jc w:val="both"/>
        <w:rPr>
          <w:rFonts w:eastAsia="Times New Roman" w:cs="Times New Roman"/>
          <w:szCs w:val="24"/>
        </w:rPr>
      </w:pPr>
      <w:r w:rsidRPr="00E23D10">
        <w:rPr>
          <w:rFonts w:eastAsia="Times New Roman" w:cs="Times New Roman"/>
          <w:b/>
          <w:color w:val="000000" w:themeColor="text1"/>
          <w:szCs w:val="24"/>
        </w:rPr>
        <w:t xml:space="preserve">ΑΘΑΝΑΣΙΟΣ ΘΕΟΧΑΡΟΠΟΥΛΟΣ: </w:t>
      </w:r>
      <w:r w:rsidRPr="00E23D10">
        <w:rPr>
          <w:rFonts w:eastAsia="Times New Roman" w:cs="Times New Roman"/>
          <w:color w:val="000000" w:themeColor="text1"/>
          <w:szCs w:val="24"/>
        </w:rPr>
        <w:t xml:space="preserve">Κύριε Υπουργέ, με έκπληξη σας </w:t>
      </w:r>
      <w:r>
        <w:rPr>
          <w:rFonts w:eastAsia="Times New Roman" w:cs="Times New Roman"/>
          <w:color w:val="000000" w:themeColor="text1"/>
          <w:szCs w:val="24"/>
        </w:rPr>
        <w:t>είδα</w:t>
      </w:r>
      <w:r w:rsidRPr="00E23D10">
        <w:rPr>
          <w:rFonts w:eastAsia="Times New Roman" w:cs="Times New Roman"/>
          <w:color w:val="000000" w:themeColor="text1"/>
          <w:szCs w:val="24"/>
        </w:rPr>
        <w:t xml:space="preserve"> να χρησιμοποιείτε την τακτική ότι η καλύτερη άμυνα είναι η επίθεση. </w:t>
      </w:r>
      <w:r>
        <w:rPr>
          <w:rFonts w:eastAsia="Times New Roman" w:cs="Times New Roman"/>
          <w:szCs w:val="24"/>
        </w:rPr>
        <w:t xml:space="preserve">Δεν εξηγείται αλλιώς, διότι απαξιώνετε και συνεχίζετε να απαξιώνετε το σύνολο των Βουλευτών και με τη χθεσινή σας αναφορά ότι θα είχαν κοπεί από τους καθηγητές. Μιλάτε και σήμερα εδώ πέρα, λες και είστε σε διάλεξη και με </w:t>
      </w:r>
      <w:r>
        <w:rPr>
          <w:rFonts w:eastAsia="Times New Roman" w:cs="Times New Roman"/>
          <w:szCs w:val="24"/>
        </w:rPr>
        <w:t>τον δικό σας</w:t>
      </w:r>
      <w:r>
        <w:rPr>
          <w:rFonts w:eastAsia="Times New Roman" w:cs="Times New Roman"/>
          <w:szCs w:val="24"/>
        </w:rPr>
        <w:t xml:space="preserve"> τρόπο προσπαθείτε να μ</w:t>
      </w:r>
      <w:r>
        <w:rPr>
          <w:rFonts w:eastAsia="Times New Roman" w:cs="Times New Roman"/>
          <w:szCs w:val="24"/>
        </w:rPr>
        <w:t>εταφράσετε τις θέσεις κομμάτων της Αντιπολίτευσης.</w:t>
      </w:r>
    </w:p>
    <w:p w14:paraId="50A7B3B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Να σας πω, λοιπόν, ξεκάθαρα τη θέση της Δημοκρατικής Συμπαράταξης. Η Δημοκρατική Συμπαράταξη έχει ξεκαθαρίσει ότι για τον πρώτο κύκλο σπουδών σε γενικό πλαίσιο δεν χρειάζονται δίδακτρα. Δεν πρέπει να υπάρχ</w:t>
      </w:r>
      <w:r>
        <w:rPr>
          <w:rFonts w:eastAsia="Times New Roman" w:cs="Times New Roman"/>
          <w:szCs w:val="24"/>
        </w:rPr>
        <w:t xml:space="preserve">ουν δίδακτρα, κύριε </w:t>
      </w:r>
      <w:proofErr w:type="spellStart"/>
      <w:r>
        <w:rPr>
          <w:rFonts w:eastAsia="Times New Roman" w:cs="Times New Roman"/>
          <w:szCs w:val="24"/>
        </w:rPr>
        <w:t>Γαβρόγλου</w:t>
      </w:r>
      <w:proofErr w:type="spellEnd"/>
      <w:r>
        <w:rPr>
          <w:rFonts w:eastAsia="Times New Roman" w:cs="Times New Roman"/>
          <w:szCs w:val="24"/>
        </w:rPr>
        <w:t>. Αυτό, όμως, το οποίο έχουμε πει και έχουμε ξεκαθαρίσει είναι ότι χρειάζεται ρύθμιση για τα ξενόγλωσσα προπτυχιακά τμήματα, χωρίς να την υπονομεύετε, όπως εσείς κάνετε βάζοντας μεσάζοντα το Διεθνές Πανεπιστήμιο.</w:t>
      </w:r>
    </w:p>
    <w:p w14:paraId="50A7B3B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ζήτημα της </w:t>
      </w:r>
      <w:r>
        <w:rPr>
          <w:rFonts w:eastAsia="Times New Roman" w:cs="Times New Roman"/>
          <w:szCs w:val="24"/>
        </w:rPr>
        <w:t xml:space="preserve">δημιουργίας ξενόγλωσσων προπτυχιακών είναι σημαντικό. Μην το υποτιμάτε. Γιατί αυτές οι αναφορές σας </w:t>
      </w:r>
      <w:r>
        <w:rPr>
          <w:rFonts w:eastAsia="Times New Roman" w:cs="Times New Roman"/>
          <w:szCs w:val="24"/>
        </w:rPr>
        <w:lastRenderedPageBreak/>
        <w:t>σε Κινέζους το υποτιμούν. Υποτιμούν τη δυνατότητα της χώρας να μπορεί να έχει διεθνοποιημένη λογική. Να αξιοποιήσουμε το υψηλό ακαδημαϊκό προσωπικό και το υ</w:t>
      </w:r>
      <w:r>
        <w:rPr>
          <w:rFonts w:eastAsia="Times New Roman" w:cs="Times New Roman"/>
          <w:szCs w:val="24"/>
        </w:rPr>
        <w:t>ψηλό προσωπικό σε φοιτητές.</w:t>
      </w:r>
    </w:p>
    <w:p w14:paraId="50A7B3B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Βεβαίως, η ευρωπαϊκή αγορά αναγνωρίζει το υψηλό επίπεδο επιστημόνων που παράγουμε, αυτό που δεν αναγνωρίσατε εσείς πριν από λίγο. Το ελληνικό δημόσιο πανεπιστήμιο, λοιπόν, θα μπορούσε να γίνει η βασική εξαγωγική βιομηχανία μας, </w:t>
      </w:r>
      <w:r>
        <w:rPr>
          <w:rFonts w:eastAsia="Times New Roman" w:cs="Times New Roman"/>
          <w:szCs w:val="24"/>
        </w:rPr>
        <w:t>δημιουργώντας ξενόγλωσσα προγράμματα σπουδών, με ευελιξία, όχι με γραφειοκρατικούς κόμπους, με αξιολόγηση και μελέτη όλων των δεδομένων.</w:t>
      </w:r>
    </w:p>
    <w:p w14:paraId="50A7B3B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Στις μεταπτυχιακές σπουδές, τέλος, εδώ είμαστε σαφώς υπέρ της ρύθμισης του τοπίου. Στις μεταπτυχιακές σπουδές βεβαίως </w:t>
      </w:r>
      <w:r>
        <w:rPr>
          <w:rFonts w:eastAsia="Times New Roman" w:cs="Times New Roman"/>
          <w:szCs w:val="24"/>
        </w:rPr>
        <w:t>και χρειάζονται –σας το είπα και χθες- να υπάρχουν προβλέψεις και για τα χαμηλά εισοδήματα, απαλλαγές δηλαδή για τα χαμηλά εισοδήματα και υποτροφίες</w:t>
      </w:r>
      <w:r>
        <w:rPr>
          <w:rFonts w:eastAsia="Times New Roman" w:cs="Times New Roman"/>
          <w:szCs w:val="24"/>
        </w:rPr>
        <w:t xml:space="preserve"> συνδεδεμένες ωστόσο με οικονομικά, κοινωνικά και ακαδημαϊκά κριτήρια</w:t>
      </w:r>
      <w:r>
        <w:rPr>
          <w:rFonts w:eastAsia="Times New Roman" w:cs="Times New Roman"/>
          <w:szCs w:val="24"/>
        </w:rPr>
        <w:t>. Όμως, μεταπτυχιακά χωρίς κ</w:t>
      </w:r>
      <w:r>
        <w:rPr>
          <w:rFonts w:eastAsia="Times New Roman" w:cs="Times New Roman"/>
          <w:szCs w:val="24"/>
        </w:rPr>
        <w:t>αν να επιτρ</w:t>
      </w:r>
      <w:r>
        <w:rPr>
          <w:rFonts w:eastAsia="Times New Roman" w:cs="Times New Roman"/>
          <w:szCs w:val="24"/>
        </w:rPr>
        <w:t>έπονται από τον νόμο</w:t>
      </w:r>
      <w:r>
        <w:rPr>
          <w:rFonts w:eastAsia="Times New Roman" w:cs="Times New Roman"/>
          <w:szCs w:val="24"/>
        </w:rPr>
        <w:t xml:space="preserve"> δίδακτρα είναι ένας άλλος λαϊκισμός. </w:t>
      </w:r>
    </w:p>
    <w:p w14:paraId="50A7B3B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Μα, δεν υπάρχουν;</w:t>
      </w:r>
    </w:p>
    <w:p w14:paraId="50A7B3B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Δεύτερος κύκλος σπουδών χωρίς δίδακτρα είναι ένας νέος λαϊκισμός, ο λαϊκισμός του ΣΥΡΙΖΑ, ο οποίος έρχεται τώρα ως λαϊκισμός στην Κυβέρνηση</w:t>
      </w:r>
      <w:r>
        <w:rPr>
          <w:rFonts w:eastAsia="Times New Roman" w:cs="Times New Roman"/>
          <w:szCs w:val="24"/>
        </w:rPr>
        <w:t>, όχι ως λαϊκισμός στην Αξιωματική Αντιπολίτευση. Τέρμα στον λαϊκισμό! Δεν θα επιτρέψουμε άλλο μια λαϊκίστικη λογική, η οποία δεν έχει κα</w:t>
      </w:r>
      <w:r>
        <w:rPr>
          <w:rFonts w:eastAsia="Times New Roman" w:cs="Times New Roman"/>
          <w:szCs w:val="24"/>
        </w:rPr>
        <w:t>μ</w:t>
      </w:r>
      <w:r>
        <w:rPr>
          <w:rFonts w:eastAsia="Times New Roman" w:cs="Times New Roman"/>
          <w:szCs w:val="24"/>
        </w:rPr>
        <w:t xml:space="preserve">μία σχέση με την πραγματικότητα. </w:t>
      </w:r>
    </w:p>
    <w:p w14:paraId="50A7B3B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Λαϊκισμός ότι υπάρχουν μεταπτυχιακά χωρίς δίδακτρα; </w:t>
      </w:r>
    </w:p>
    <w:p w14:paraId="50A7B3B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ΜΠΑ</w:t>
      </w:r>
      <w:r>
        <w:rPr>
          <w:rFonts w:eastAsia="Times New Roman" w:cs="Times New Roman"/>
          <w:b/>
          <w:szCs w:val="24"/>
        </w:rPr>
        <w:t xml:space="preserve">ΡΚΑΣ: </w:t>
      </w:r>
      <w:r>
        <w:rPr>
          <w:rFonts w:eastAsia="Times New Roman" w:cs="Times New Roman"/>
          <w:szCs w:val="24"/>
        </w:rPr>
        <w:t>Μπράβο στη ΔΗΜΑΡ! Εδώ είναι η Δημοκρατική Αριστερά!</w:t>
      </w:r>
    </w:p>
    <w:p w14:paraId="50A7B3B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παρακαλώ τον λόγο για τριάντα δευτερόλεπτα.</w:t>
      </w:r>
    </w:p>
    <w:p w14:paraId="50A7B3C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αλλά ε</w:t>
      </w:r>
      <w:r>
        <w:rPr>
          <w:rFonts w:eastAsia="Times New Roman" w:cs="Times New Roman"/>
          <w:szCs w:val="24"/>
        </w:rPr>
        <w:t>άν πάμε έτσι, δεν θα τελειώσουμε ποτέ. Κρατάτε σημειώσεις για τις παρατηρήσεις σας και στη δευτερολογία σας θα απαντήσετε. Εάν για κάτι που λέει ένας Βουλευτής της Αντιπολίτευσης, ενοχλείστε εσείς και θέλετε να παρεμβαίνετε, δεν θα τελειώσουμε.</w:t>
      </w:r>
    </w:p>
    <w:p w14:paraId="50A7B3C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w:t>
      </w:r>
      <w:r>
        <w:rPr>
          <w:rFonts w:eastAsia="Times New Roman" w:cs="Times New Roman"/>
          <w:b/>
          <w:szCs w:val="24"/>
        </w:rPr>
        <w:t xml:space="preserve">Σ ΓΑΒΡΟΓΛΟΥ (Υπουργός Παιδείας, Έρευνας και Θρησκευμάτων): </w:t>
      </w:r>
      <w:r>
        <w:rPr>
          <w:rFonts w:eastAsia="Times New Roman" w:cs="Times New Roman"/>
          <w:szCs w:val="24"/>
        </w:rPr>
        <w:t>Δεν ενοχλούμαι. Ζητώ τον λόγο για τριάντα δευτερόλεπτα.</w:t>
      </w:r>
    </w:p>
    <w:p w14:paraId="50A7B3C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 για ένα λεπτό.</w:t>
      </w:r>
    </w:p>
    <w:p w14:paraId="50A7B3C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w:t>
      </w:r>
      <w:r>
        <w:rPr>
          <w:rFonts w:eastAsia="Times New Roman" w:cs="Times New Roman"/>
          <w:b/>
          <w:szCs w:val="24"/>
        </w:rPr>
        <w:t xml:space="preserve">άτων): </w:t>
      </w:r>
      <w:r>
        <w:rPr>
          <w:rFonts w:eastAsia="Times New Roman" w:cs="Times New Roman"/>
          <w:szCs w:val="24"/>
        </w:rPr>
        <w:t>Χαίρομαι πραγματικά, διότι ξεκαθαρίστηκε πως δεν χρειάζονται δίδακτρα στα προπτυχιακά στα δημόσια πανεπιστήμια.</w:t>
      </w:r>
    </w:p>
    <w:p w14:paraId="50A7B3C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Δεύτερον, μπορείτε, σας παρακαλώ, να μου διευκρινίσετε ποιος θα δίνει και τι είδους πτυχίο θα δίνει; Αυτό σας ρώτησα να μου πείτε. Ποιος </w:t>
      </w:r>
      <w:r>
        <w:rPr>
          <w:rFonts w:eastAsia="Times New Roman" w:cs="Times New Roman"/>
          <w:szCs w:val="24"/>
        </w:rPr>
        <w:t xml:space="preserve">και τι είδους πτυχίο στα ξενόγλωσσα; </w:t>
      </w:r>
    </w:p>
    <w:p w14:paraId="50A7B3C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 καταγραφεί στα Πρακτικά. Τα τμήματα δίνουν τα πτυχία. </w:t>
      </w:r>
    </w:p>
    <w:p w14:paraId="50A7B3C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Τελειώσαμε την αντιπαράθεση, την ανταλλαγή απόψεων μεταξύ των δ</w:t>
      </w:r>
      <w:r>
        <w:rPr>
          <w:rFonts w:eastAsia="Times New Roman" w:cs="Times New Roman"/>
          <w:szCs w:val="24"/>
        </w:rPr>
        <w:t>ύ</w:t>
      </w:r>
      <w:r>
        <w:rPr>
          <w:rFonts w:eastAsia="Times New Roman" w:cs="Times New Roman"/>
          <w:szCs w:val="24"/>
        </w:rPr>
        <w:t>ο.</w:t>
      </w:r>
    </w:p>
    <w:p w14:paraId="50A7B3C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ο Γραμματέας του Κομμουνιστικού Κόμματος Ελλάδας κ. </w:t>
      </w:r>
      <w:proofErr w:type="spellStart"/>
      <w:r>
        <w:rPr>
          <w:rFonts w:eastAsia="Times New Roman" w:cs="Times New Roman"/>
          <w:szCs w:val="24"/>
        </w:rPr>
        <w:t>Κουτσούμπας</w:t>
      </w:r>
      <w:proofErr w:type="spellEnd"/>
      <w:r>
        <w:rPr>
          <w:rFonts w:eastAsia="Times New Roman" w:cs="Times New Roman"/>
          <w:szCs w:val="24"/>
        </w:rPr>
        <w:t>, τον οποίο καλώ να έρθει στο Βήμα.</w:t>
      </w:r>
    </w:p>
    <w:p w14:paraId="50A7B3C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Κουτσούμπα</w:t>
      </w:r>
      <w:proofErr w:type="spellEnd"/>
      <w:r>
        <w:rPr>
          <w:rFonts w:eastAsia="Times New Roman" w:cs="Times New Roman"/>
          <w:szCs w:val="24"/>
        </w:rPr>
        <w:t>, έχετε τον λόγο.</w:t>
      </w:r>
    </w:p>
    <w:p w14:paraId="50A7B3C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b/>
          <w:szCs w:val="24"/>
        </w:rPr>
        <w:t xml:space="preserve">): </w:t>
      </w:r>
      <w:r>
        <w:rPr>
          <w:rFonts w:eastAsia="Times New Roman" w:cs="Times New Roman"/>
          <w:szCs w:val="24"/>
        </w:rPr>
        <w:t>Κυρίες και κύριοι Βουλευτές, είναι προφανές ότι και με το συγκεκριμένο νομοσχέδιο η ανώτατη εκπαίδευση, η παιδεία συνολικότερα, υποτάσσεται στον στρατηγικό στόχο της Κυβέρνησης αλλά και των άλλων κομμάτων για την εξυπηρέτηση με όλους τους τρόπους και όλ</w:t>
      </w:r>
      <w:r>
        <w:rPr>
          <w:rFonts w:eastAsia="Times New Roman" w:cs="Times New Roman"/>
          <w:szCs w:val="24"/>
        </w:rPr>
        <w:t>α τα μέσα των αναγκών του μεγάλου κεφαλαίου.</w:t>
      </w:r>
    </w:p>
    <w:p w14:paraId="50A7B3CA"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Άλλωστε, έχετε αναγορεύσει σε υπέρτατο κριτή της πολιτικής σας τις αγορές, τους οίκους αξιολόγησης, δηλαδή τα συμφέροντα των επιχειρηματικών ομίλων και παίρνετε σίγουρα πολύ καλό βαθμό, αφού αυτά τα δυόμισι χρόν</w:t>
      </w:r>
      <w:r>
        <w:rPr>
          <w:rFonts w:eastAsia="Times New Roman"/>
          <w:color w:val="000000" w:themeColor="text1"/>
          <w:szCs w:val="24"/>
        </w:rPr>
        <w:t>ια φορτώσατε στον λαό μας δ</w:t>
      </w:r>
      <w:r>
        <w:rPr>
          <w:rFonts w:eastAsia="Times New Roman"/>
          <w:color w:val="000000" w:themeColor="text1"/>
          <w:szCs w:val="24"/>
        </w:rPr>
        <w:t>ύ</w:t>
      </w:r>
      <w:r>
        <w:rPr>
          <w:rFonts w:eastAsia="Times New Roman"/>
          <w:color w:val="000000" w:themeColor="text1"/>
          <w:szCs w:val="24"/>
        </w:rPr>
        <w:t>ο επιπλέον μνημόνια, δεκάδες αντιλαϊκούς νόμους, ματωμένα πλεονάσματα και δεσμεύσεις μέχρι το 2060.</w:t>
      </w:r>
    </w:p>
    <w:p w14:paraId="50A7B3CB"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Το ίδιο κάνατε και τις τελευταίες μέρες, με αφορμή τη δοκιμαστική έξοδο στις αγορές και με το πανηγύρι που στήσατε με τη συνδρομ</w:t>
      </w:r>
      <w:r>
        <w:rPr>
          <w:rFonts w:eastAsia="Times New Roman"/>
          <w:color w:val="000000" w:themeColor="text1"/>
          <w:szCs w:val="24"/>
        </w:rPr>
        <w:t xml:space="preserve">ή, μάλιστα, εκπροσώπων της Ευρωπαϊκής Ένωσης και άλλων διεθνών οργανισμών, ένα πανηγύρι προκλητικό απέναντι σε έναν λαό γονατισμένο, απέναντι σε έναν λαό που του λένε ότι </w:t>
      </w:r>
      <w:r>
        <w:rPr>
          <w:rFonts w:eastAsia="Times New Roman"/>
          <w:color w:val="000000" w:themeColor="text1"/>
          <w:szCs w:val="24"/>
        </w:rPr>
        <w:lastRenderedPageBreak/>
        <w:t xml:space="preserve">πρέπει να συνεχίσει το </w:t>
      </w:r>
      <w:r>
        <w:rPr>
          <w:rFonts w:eastAsia="Times New Roman"/>
          <w:color w:val="000000" w:themeColor="text1"/>
          <w:szCs w:val="24"/>
        </w:rPr>
        <w:t>«</w:t>
      </w:r>
      <w:r>
        <w:rPr>
          <w:rFonts w:eastAsia="Times New Roman"/>
          <w:color w:val="000000" w:themeColor="text1"/>
          <w:szCs w:val="24"/>
        </w:rPr>
        <w:t>ποδήλατο</w:t>
      </w:r>
      <w:r>
        <w:rPr>
          <w:rFonts w:eastAsia="Times New Roman"/>
          <w:color w:val="000000" w:themeColor="text1"/>
          <w:szCs w:val="24"/>
        </w:rPr>
        <w:t>»</w:t>
      </w:r>
      <w:r>
        <w:rPr>
          <w:rFonts w:eastAsia="Times New Roman"/>
          <w:color w:val="000000" w:themeColor="text1"/>
          <w:szCs w:val="24"/>
        </w:rPr>
        <w:t xml:space="preserve">, για να χρησιμοποιήσω και μια έκφραση του κ. </w:t>
      </w:r>
      <w:proofErr w:type="spellStart"/>
      <w:r>
        <w:rPr>
          <w:rFonts w:eastAsia="Times New Roman"/>
          <w:color w:val="000000" w:themeColor="text1"/>
          <w:szCs w:val="24"/>
        </w:rPr>
        <w:t>Μοσκοβ</w:t>
      </w:r>
      <w:r>
        <w:rPr>
          <w:rFonts w:eastAsia="Times New Roman"/>
          <w:color w:val="000000" w:themeColor="text1"/>
          <w:szCs w:val="24"/>
        </w:rPr>
        <w:t>ισί</w:t>
      </w:r>
      <w:proofErr w:type="spellEnd"/>
      <w:r>
        <w:rPr>
          <w:rFonts w:eastAsia="Times New Roman"/>
          <w:color w:val="000000" w:themeColor="text1"/>
          <w:szCs w:val="24"/>
        </w:rPr>
        <w:t>.</w:t>
      </w:r>
    </w:p>
    <w:p w14:paraId="50A7B3CC"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Άρα το κρίσιμο ερώτημα που πρέπει να απαντήσει ο ελληνικός λαός είναι το εξής: Με την επιστροφή στις αγορές και την κανονικότητα, όπως λέτε, θα καταργηθούν οι εξακόσιοι και πλέον </w:t>
      </w:r>
      <w:proofErr w:type="spellStart"/>
      <w:r>
        <w:rPr>
          <w:rFonts w:eastAsia="Times New Roman"/>
          <w:color w:val="000000" w:themeColor="text1"/>
          <w:szCs w:val="24"/>
        </w:rPr>
        <w:t>μνημονιακοί</w:t>
      </w:r>
      <w:proofErr w:type="spellEnd"/>
      <w:r>
        <w:rPr>
          <w:rFonts w:eastAsia="Times New Roman"/>
          <w:color w:val="000000" w:themeColor="text1"/>
          <w:szCs w:val="24"/>
        </w:rPr>
        <w:t xml:space="preserve"> νόμοι συν όσοι άλλοι έρθουν στο πλαίσιο της τρίτης αξιολόγησ</w:t>
      </w:r>
      <w:r>
        <w:rPr>
          <w:rFonts w:eastAsia="Times New Roman"/>
          <w:color w:val="000000" w:themeColor="text1"/>
          <w:szCs w:val="24"/>
        </w:rPr>
        <w:t xml:space="preserve">ης; Θα παγώσουν τα μέτρα που έχει </w:t>
      </w:r>
      <w:proofErr w:type="spellStart"/>
      <w:r>
        <w:rPr>
          <w:rFonts w:eastAsia="Times New Roman"/>
          <w:color w:val="000000" w:themeColor="text1"/>
          <w:szCs w:val="24"/>
        </w:rPr>
        <w:t>προνομοθετήσει</w:t>
      </w:r>
      <w:proofErr w:type="spellEnd"/>
      <w:r>
        <w:rPr>
          <w:rFonts w:eastAsia="Times New Roman"/>
          <w:color w:val="000000" w:themeColor="text1"/>
          <w:szCs w:val="24"/>
        </w:rPr>
        <w:t xml:space="preserve"> η Κυβέρνηση για το 2019, 2020; Αναφέρομαι και στη μείωση του αφορολογήτου και στις περικοπές στις συντάξεις που είναι μέτρα για την περίοδο που κατά τον κ. Τσίπρα θα είμαστε στην ανάπτυξη. Μήπως δεν θα ισχύσ</w:t>
      </w:r>
      <w:r>
        <w:rPr>
          <w:rFonts w:eastAsia="Times New Roman"/>
          <w:color w:val="000000" w:themeColor="text1"/>
          <w:szCs w:val="24"/>
        </w:rPr>
        <w:t>ουν τα πρωτογενή ματωμένα πλεονάσματα μέχρι το 2060 ή η επιτροπεία, η οποία είναι υποχρεωτική για όλα τα κράτη-μέλη της Ευρωπαϊκής Ένωσης μέσω των ευρωπαϊκών εξαμήνων και των δημοσιονομικών συμφώνων; Προφανώς και όχι. Όλα αυτά θα ισχύουν, γιατί όλα αυτά απ</w:t>
      </w:r>
      <w:r>
        <w:rPr>
          <w:rFonts w:eastAsia="Times New Roman"/>
          <w:color w:val="000000" w:themeColor="text1"/>
          <w:szCs w:val="24"/>
        </w:rPr>
        <w:t xml:space="preserve">οτελούν το </w:t>
      </w:r>
      <w:proofErr w:type="spellStart"/>
      <w:r>
        <w:rPr>
          <w:rFonts w:eastAsia="Times New Roman"/>
          <w:color w:val="000000" w:themeColor="text1"/>
          <w:szCs w:val="24"/>
        </w:rPr>
        <w:t>προαπαιτούμενο</w:t>
      </w:r>
      <w:proofErr w:type="spellEnd"/>
      <w:r>
        <w:rPr>
          <w:rFonts w:eastAsia="Times New Roman"/>
          <w:color w:val="000000" w:themeColor="text1"/>
          <w:szCs w:val="24"/>
        </w:rPr>
        <w:t xml:space="preserve"> της περιβόητης εμπιστοσύνης των αγορών.</w:t>
      </w:r>
    </w:p>
    <w:p w14:paraId="50A7B3CD"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Όσο για την επιδίωξή σας να πουλήσετε κοινωνική ευαισθησία, αυτή όχι μόνο δεν πείθει κανέναν, όχι μόνο συντρίβεται κάτω από τη σκληρή πραγματικότητα που ζει και θα συνεχίσει να </w:t>
      </w:r>
      <w:r>
        <w:rPr>
          <w:rFonts w:eastAsia="Times New Roman"/>
          <w:color w:val="000000" w:themeColor="text1"/>
          <w:szCs w:val="24"/>
        </w:rPr>
        <w:lastRenderedPageBreak/>
        <w:t>ζει ο λαός, α</w:t>
      </w:r>
      <w:r>
        <w:rPr>
          <w:rFonts w:eastAsia="Times New Roman"/>
          <w:color w:val="000000" w:themeColor="text1"/>
          <w:szCs w:val="24"/>
        </w:rPr>
        <w:t>λλά είναι και μια απόδειξη της απεγνωσμένης προσπάθειας να διαφοροποιηθείτε με τις προηγούμενες κυβερνήσεις της Νέας Δημοκρατίας και του ΠΑΣΟΚ, με τους οποίους μοιάζετε πλέον σαν δ</w:t>
      </w:r>
      <w:r>
        <w:rPr>
          <w:rFonts w:eastAsia="Times New Roman"/>
          <w:color w:val="000000" w:themeColor="text1"/>
          <w:szCs w:val="24"/>
        </w:rPr>
        <w:t>ύ</w:t>
      </w:r>
      <w:r>
        <w:rPr>
          <w:rFonts w:eastAsia="Times New Roman"/>
          <w:color w:val="000000" w:themeColor="text1"/>
          <w:szCs w:val="24"/>
        </w:rPr>
        <w:t>ο σταγόνες νερό. Κι όσο περισσότερο μοιάζετε, όσο ταυτίζεστε</w:t>
      </w:r>
      <w:r>
        <w:rPr>
          <w:rFonts w:eastAsia="Times New Roman"/>
          <w:color w:val="000000" w:themeColor="text1"/>
          <w:szCs w:val="24"/>
        </w:rPr>
        <w:t>,</w:t>
      </w:r>
      <w:r>
        <w:rPr>
          <w:rFonts w:eastAsia="Times New Roman"/>
          <w:color w:val="000000" w:themeColor="text1"/>
          <w:szCs w:val="24"/>
        </w:rPr>
        <w:t xml:space="preserve"> δηλαδή</w:t>
      </w:r>
      <w:r>
        <w:rPr>
          <w:rFonts w:eastAsia="Times New Roman"/>
          <w:color w:val="000000" w:themeColor="text1"/>
          <w:szCs w:val="24"/>
        </w:rPr>
        <w:t>,</w:t>
      </w:r>
      <w:r>
        <w:rPr>
          <w:rFonts w:eastAsia="Times New Roman"/>
          <w:color w:val="000000" w:themeColor="text1"/>
          <w:szCs w:val="24"/>
        </w:rPr>
        <w:t xml:space="preserve"> στα κ</w:t>
      </w:r>
      <w:r>
        <w:rPr>
          <w:rFonts w:eastAsia="Times New Roman"/>
          <w:color w:val="000000" w:themeColor="text1"/>
          <w:szCs w:val="24"/>
        </w:rPr>
        <w:t xml:space="preserve">ρίσιμα, σε στρατηγικά ζητήματα, τόσο περισσότερο η μεταξύ σας αντιπαράθεση θα είναι για τα επιμέρους, τα της διαχείρισης, για τον </w:t>
      </w:r>
      <w:r>
        <w:rPr>
          <w:rFonts w:eastAsia="Times New Roman"/>
          <w:color w:val="000000" w:themeColor="text1"/>
          <w:szCs w:val="24"/>
        </w:rPr>
        <w:t>«</w:t>
      </w:r>
      <w:proofErr w:type="spellStart"/>
      <w:r>
        <w:rPr>
          <w:rFonts w:eastAsia="Times New Roman"/>
          <w:color w:val="000000" w:themeColor="text1"/>
          <w:szCs w:val="24"/>
        </w:rPr>
        <w:t>Ρουβίκωνα</w:t>
      </w:r>
      <w:proofErr w:type="spellEnd"/>
      <w:r>
        <w:rPr>
          <w:rFonts w:eastAsia="Times New Roman"/>
          <w:color w:val="000000" w:themeColor="text1"/>
          <w:szCs w:val="24"/>
        </w:rPr>
        <w:t>»</w:t>
      </w:r>
      <w:r>
        <w:rPr>
          <w:rFonts w:eastAsia="Times New Roman"/>
          <w:color w:val="000000" w:themeColor="text1"/>
          <w:szCs w:val="24"/>
        </w:rPr>
        <w:t xml:space="preserve"> για παράδειγμα, για τον </w:t>
      </w:r>
      <w:proofErr w:type="spellStart"/>
      <w:r>
        <w:rPr>
          <w:rFonts w:eastAsia="Times New Roman"/>
          <w:color w:val="000000" w:themeColor="text1"/>
          <w:szCs w:val="24"/>
        </w:rPr>
        <w:t>Βαρουφάκη</w:t>
      </w:r>
      <w:proofErr w:type="spellEnd"/>
      <w:r>
        <w:rPr>
          <w:rFonts w:eastAsia="Times New Roman"/>
          <w:color w:val="000000" w:themeColor="text1"/>
          <w:szCs w:val="24"/>
        </w:rPr>
        <w:t>, για τις εξεταστικές, για το τι έγινε το 2015 και πάει λέγοντας.</w:t>
      </w:r>
    </w:p>
    <w:p w14:paraId="50A7B3CE"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Και μια</w:t>
      </w:r>
      <w:r>
        <w:rPr>
          <w:rFonts w:eastAsia="Times New Roman"/>
          <w:color w:val="000000" w:themeColor="text1"/>
          <w:szCs w:val="24"/>
        </w:rPr>
        <w:t>ς</w:t>
      </w:r>
      <w:r>
        <w:rPr>
          <w:rFonts w:eastAsia="Times New Roman"/>
          <w:color w:val="000000" w:themeColor="text1"/>
          <w:szCs w:val="24"/>
        </w:rPr>
        <w:t xml:space="preserve"> και το</w:t>
      </w:r>
      <w:r>
        <w:rPr>
          <w:rFonts w:eastAsia="Times New Roman"/>
          <w:color w:val="000000" w:themeColor="text1"/>
          <w:szCs w:val="24"/>
        </w:rPr>
        <w:t xml:space="preserve"> έφερε η κουβέντα και επειδή πολύς λόγος γίνεται τελευταία, το μόνο που κάνουν αυτές οι αποκαλύψεις και τα πολιτικά θρίλερ με τον κ. </w:t>
      </w:r>
      <w:proofErr w:type="spellStart"/>
      <w:r>
        <w:rPr>
          <w:rFonts w:eastAsia="Times New Roman"/>
          <w:color w:val="000000" w:themeColor="text1"/>
          <w:szCs w:val="24"/>
        </w:rPr>
        <w:t>Βαρουφάκη</w:t>
      </w:r>
      <w:proofErr w:type="spellEnd"/>
      <w:r>
        <w:rPr>
          <w:rFonts w:eastAsia="Times New Roman"/>
          <w:color w:val="000000" w:themeColor="text1"/>
          <w:szCs w:val="24"/>
        </w:rPr>
        <w:t xml:space="preserve"> είναι να συντηρούν αυτόν τον αποπροσανατολιστικό </w:t>
      </w:r>
      <w:r w:rsidRPr="003547FE">
        <w:rPr>
          <w:rFonts w:eastAsia="Times New Roman"/>
          <w:color w:val="000000" w:themeColor="text1"/>
          <w:szCs w:val="24"/>
        </w:rPr>
        <w:t xml:space="preserve">δικομματικό καυγά. Και είναι ένας καυγάς βολικός και για τη Νέα </w:t>
      </w:r>
      <w:r w:rsidRPr="003547FE">
        <w:rPr>
          <w:rFonts w:eastAsia="Times New Roman"/>
          <w:color w:val="000000" w:themeColor="text1"/>
          <w:szCs w:val="24"/>
        </w:rPr>
        <w:t>Δημοκρατία, για να υπενθυμίζει το παρελθόν του ΣΥΡΙΖΑ σε μια περίοδο που ο ΣΥΡΙΖΑ έχει γίνει ο πιο καλός φίλος του κεφαλαίου και του συστήματος των αγορών και από την άλλη, βέβαια, βολεύει και τον ΣΥΡΙΖΑ για να ξαναζεσταίνει συνεχώς το παραμύθι τ</w:t>
      </w:r>
      <w:r w:rsidRPr="003547FE">
        <w:rPr>
          <w:rFonts w:eastAsia="Times New Roman"/>
          <w:color w:val="000000" w:themeColor="text1"/>
          <w:szCs w:val="24"/>
        </w:rPr>
        <w:t>ή</w:t>
      </w:r>
      <w:r w:rsidRPr="003547FE">
        <w:rPr>
          <w:rFonts w:eastAsia="Times New Roman"/>
          <w:color w:val="000000" w:themeColor="text1"/>
          <w:szCs w:val="24"/>
        </w:rPr>
        <w:t>ς τάχα σκ</w:t>
      </w:r>
      <w:r w:rsidRPr="003547FE">
        <w:rPr>
          <w:rFonts w:eastAsia="Times New Roman"/>
          <w:color w:val="000000" w:themeColor="text1"/>
          <w:szCs w:val="24"/>
        </w:rPr>
        <w:t>ληρής διαπραγμάτευσης και της μάχης που έδωσε.</w:t>
      </w:r>
    </w:p>
    <w:p w14:paraId="50A7B3CF" w14:textId="77777777" w:rsidR="007C6747" w:rsidRDefault="00E91359">
      <w:pPr>
        <w:spacing w:after="0" w:line="600" w:lineRule="auto"/>
        <w:ind w:firstLine="720"/>
        <w:jc w:val="both"/>
        <w:rPr>
          <w:rFonts w:eastAsia="Times New Roman"/>
          <w:color w:val="000000" w:themeColor="text1"/>
          <w:szCs w:val="24"/>
        </w:rPr>
      </w:pPr>
      <w:r w:rsidRPr="00E66D32">
        <w:rPr>
          <w:rFonts w:eastAsia="Times New Roman"/>
          <w:szCs w:val="24"/>
        </w:rPr>
        <w:lastRenderedPageBreak/>
        <w:t>Αν έχουν κάποιο ενδιαφέρον κι αν δείχνουν κάτι αυτές οι αποκαλύψεις</w:t>
      </w:r>
      <w:r w:rsidRPr="00E66D32">
        <w:rPr>
          <w:rFonts w:eastAsia="Times New Roman"/>
          <w:szCs w:val="24"/>
        </w:rPr>
        <w:t>,</w:t>
      </w:r>
      <w:r w:rsidRPr="00E66D32">
        <w:rPr>
          <w:rFonts w:eastAsia="Times New Roman"/>
          <w:szCs w:val="24"/>
        </w:rPr>
        <w:t xml:space="preserve"> είναι το άθλιο παιχνίδι που παίχτηκε στις πλάτες του ελληνικού λαού, καθώς και το πώς κυρίαρχοι κύκλοι της Ευρωπαϊκής Ένωσης, του συστήματος γενικότερα, άλλων κέντρων, όπως οι Ηνωμένες Πολιτείες, αξιοποίησαν και τον </w:t>
      </w:r>
      <w:r>
        <w:rPr>
          <w:rFonts w:eastAsia="Times New Roman"/>
          <w:color w:val="000000" w:themeColor="text1"/>
          <w:szCs w:val="24"/>
        </w:rPr>
        <w:t xml:space="preserve">ΣΥΡΙΖΑ και τον </w:t>
      </w:r>
      <w:proofErr w:type="spellStart"/>
      <w:r>
        <w:rPr>
          <w:rFonts w:eastAsia="Times New Roman"/>
          <w:color w:val="000000" w:themeColor="text1"/>
          <w:szCs w:val="24"/>
        </w:rPr>
        <w:t>Βαρουφάκη</w:t>
      </w:r>
      <w:proofErr w:type="spellEnd"/>
      <w:r>
        <w:rPr>
          <w:rFonts w:eastAsia="Times New Roman"/>
          <w:color w:val="000000" w:themeColor="text1"/>
          <w:szCs w:val="24"/>
        </w:rPr>
        <w:t xml:space="preserve"> και τον ψευδεπ</w:t>
      </w:r>
      <w:r>
        <w:rPr>
          <w:rFonts w:eastAsia="Times New Roman"/>
          <w:color w:val="000000" w:themeColor="text1"/>
          <w:szCs w:val="24"/>
        </w:rPr>
        <w:t xml:space="preserve">ίγραφο ριζοσπαστισμό </w:t>
      </w:r>
      <w:r>
        <w:rPr>
          <w:rFonts w:eastAsia="Times New Roman"/>
          <w:color w:val="000000" w:themeColor="text1"/>
          <w:szCs w:val="24"/>
        </w:rPr>
        <w:t>τους,</w:t>
      </w:r>
      <w:r>
        <w:rPr>
          <w:rFonts w:eastAsia="Times New Roman"/>
          <w:color w:val="000000" w:themeColor="text1"/>
          <w:szCs w:val="24"/>
        </w:rPr>
        <w:t xml:space="preserve"> για να συνεχίσουν την πολιτική των μνημονίων, των αντιλαϊκών μέτρων που δεν πρόλαβαν να ολοκληρώσουν η Νέα Δημοκρατία και το ΠΑΣΟΚ, είτε από την άλλη αν θέλετε, για να εκβιάσουν και να επιβάλουν σχέδιο τύπου Σόιμπλε εξόδου της Ελ</w:t>
      </w:r>
      <w:r>
        <w:rPr>
          <w:rFonts w:eastAsia="Times New Roman"/>
          <w:color w:val="000000" w:themeColor="text1"/>
          <w:szCs w:val="24"/>
        </w:rPr>
        <w:t xml:space="preserve">λάδας από την </w:t>
      </w:r>
      <w:r>
        <w:rPr>
          <w:rFonts w:eastAsia="Times New Roman"/>
          <w:color w:val="000000" w:themeColor="text1"/>
          <w:szCs w:val="24"/>
        </w:rPr>
        <w:t>Ε</w:t>
      </w:r>
      <w:r>
        <w:rPr>
          <w:rFonts w:eastAsia="Times New Roman"/>
          <w:color w:val="000000" w:themeColor="text1"/>
          <w:szCs w:val="24"/>
        </w:rPr>
        <w:t>υρωζώνη, όπου πάλι το μάρμαρο θα το πλήρωνε, με άλλον τρόπο βέβαια, ο ελληνικός λαός και κερδισμένα θα ήταν πάλι τμήματα του κεφαλαίου.</w:t>
      </w:r>
    </w:p>
    <w:p w14:paraId="50A7B3D0" w14:textId="77777777" w:rsidR="007C6747" w:rsidRDefault="00E91359">
      <w:pPr>
        <w:spacing w:after="0" w:line="600" w:lineRule="auto"/>
        <w:ind w:firstLine="720"/>
        <w:jc w:val="both"/>
        <w:rPr>
          <w:rFonts w:eastAsia="Times New Roman"/>
          <w:szCs w:val="24"/>
        </w:rPr>
      </w:pPr>
      <w:r>
        <w:rPr>
          <w:rFonts w:eastAsia="Times New Roman"/>
          <w:szCs w:val="24"/>
        </w:rPr>
        <w:t>Γιατί φυσικά είναι άλλο πράγμα ο λαός να επιλέξει την έξοδο από την Ευρωζώνη, από την Ευρωπαϊκή Ένωση, δι</w:t>
      </w:r>
      <w:r>
        <w:rPr>
          <w:rFonts w:eastAsia="Times New Roman"/>
          <w:szCs w:val="24"/>
        </w:rPr>
        <w:t>εκδικώντας ταυτόχρονα να περάσουν στα χέρια του τα κλειδιά της οικονομίας και της εξουσίας και είναι άλλο η αποχώρηση</w:t>
      </w:r>
      <w:r>
        <w:rPr>
          <w:rFonts w:eastAsia="Times New Roman"/>
          <w:szCs w:val="24"/>
        </w:rPr>
        <w:t>,</w:t>
      </w:r>
      <w:r>
        <w:rPr>
          <w:rFonts w:eastAsia="Times New Roman"/>
          <w:szCs w:val="24"/>
        </w:rPr>
        <w:t xml:space="preserve"> ως επιλογή τμημάτων του κεφαλαίου ή ισχυρών ιμπεριαλιστικών κέντρων. </w:t>
      </w:r>
    </w:p>
    <w:p w14:paraId="50A7B3D1"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Κατά συνέπεια ούτε το </w:t>
      </w:r>
      <w:r>
        <w:rPr>
          <w:rFonts w:eastAsia="Times New Roman"/>
          <w:szCs w:val="24"/>
          <w:lang w:val="en-US"/>
        </w:rPr>
        <w:t>plan</w:t>
      </w:r>
      <w:r w:rsidRPr="002F4821">
        <w:rPr>
          <w:rFonts w:eastAsia="Times New Roman"/>
          <w:szCs w:val="24"/>
        </w:rPr>
        <w:t xml:space="preserve"> </w:t>
      </w:r>
      <w:r>
        <w:rPr>
          <w:rFonts w:eastAsia="Times New Roman"/>
          <w:szCs w:val="24"/>
          <w:lang w:val="en-US"/>
        </w:rPr>
        <w:t>B</w:t>
      </w:r>
      <w:r>
        <w:rPr>
          <w:rFonts w:eastAsia="Times New Roman"/>
          <w:szCs w:val="24"/>
        </w:rPr>
        <w:t xml:space="preserve"> ούτε το </w:t>
      </w:r>
      <w:r>
        <w:rPr>
          <w:rFonts w:eastAsia="Times New Roman"/>
          <w:szCs w:val="24"/>
          <w:lang w:val="en-US"/>
        </w:rPr>
        <w:t>plan</w:t>
      </w:r>
      <w:r w:rsidRPr="002F4821">
        <w:rPr>
          <w:rFonts w:eastAsia="Times New Roman"/>
          <w:szCs w:val="24"/>
        </w:rPr>
        <w:t xml:space="preserve"> </w:t>
      </w:r>
      <w:r>
        <w:rPr>
          <w:rFonts w:eastAsia="Times New Roman"/>
          <w:szCs w:val="24"/>
        </w:rPr>
        <w:t xml:space="preserve">Χ του κ. </w:t>
      </w:r>
      <w:proofErr w:type="spellStart"/>
      <w:r>
        <w:rPr>
          <w:rFonts w:eastAsia="Times New Roman"/>
          <w:szCs w:val="24"/>
        </w:rPr>
        <w:t>Βαρουφάκη</w:t>
      </w:r>
      <w:proofErr w:type="spellEnd"/>
      <w:r>
        <w:rPr>
          <w:rFonts w:eastAsia="Times New Roman"/>
          <w:szCs w:val="24"/>
        </w:rPr>
        <w:t xml:space="preserve"> για πα</w:t>
      </w:r>
      <w:r>
        <w:rPr>
          <w:rFonts w:eastAsia="Times New Roman"/>
          <w:szCs w:val="24"/>
        </w:rPr>
        <w:t>ράλληλο νόμισμα ούτε η πολιτική που υλοποιεί σήμερα η Κυβέρνηση ΣΥΡΙΖΑ</w:t>
      </w:r>
      <w:r>
        <w:rPr>
          <w:rFonts w:eastAsia="Times New Roman"/>
          <w:szCs w:val="24"/>
        </w:rPr>
        <w:t xml:space="preserve"> – </w:t>
      </w:r>
      <w:r>
        <w:rPr>
          <w:rFonts w:eastAsia="Times New Roman"/>
          <w:szCs w:val="24"/>
        </w:rPr>
        <w:t>ΑΝΕΛ</w:t>
      </w:r>
      <w:r>
        <w:rPr>
          <w:rFonts w:eastAsia="Times New Roman"/>
          <w:szCs w:val="24"/>
        </w:rPr>
        <w:t>,</w:t>
      </w:r>
      <w:r>
        <w:rPr>
          <w:rFonts w:eastAsia="Times New Roman"/>
          <w:szCs w:val="24"/>
        </w:rPr>
        <w:t xml:space="preserve"> έχουν οποιοδήποτε στοιχείο </w:t>
      </w:r>
      <w:proofErr w:type="spellStart"/>
      <w:r>
        <w:rPr>
          <w:rFonts w:eastAsia="Times New Roman"/>
          <w:szCs w:val="24"/>
        </w:rPr>
        <w:t>φιλολαϊκότητας</w:t>
      </w:r>
      <w:proofErr w:type="spellEnd"/>
      <w:r>
        <w:rPr>
          <w:rFonts w:eastAsia="Times New Roman"/>
          <w:szCs w:val="24"/>
        </w:rPr>
        <w:t>. Ενεργούμενα του συστήματος και των μονοπωλιακών ομίλων είναι όλοι αυτοί, γι’ αυτό ο λαός τούς γυρίζει συνεχώς την πλάτη</w:t>
      </w:r>
      <w:r>
        <w:rPr>
          <w:rFonts w:eastAsia="Times New Roman"/>
          <w:szCs w:val="24"/>
        </w:rPr>
        <w:t>,</w:t>
      </w:r>
      <w:r>
        <w:rPr>
          <w:rFonts w:eastAsia="Times New Roman"/>
          <w:szCs w:val="24"/>
        </w:rPr>
        <w:t xml:space="preserve"> όσο ξεσκεπάζο</w:t>
      </w:r>
      <w:r>
        <w:rPr>
          <w:rFonts w:eastAsia="Times New Roman"/>
          <w:szCs w:val="24"/>
        </w:rPr>
        <w:t>νται μ’ όλο αυτό το παιχνίδι που παίχτηκε αλλά και συνεχίζει να παίζεται σε βάρος του.</w:t>
      </w:r>
    </w:p>
    <w:p w14:paraId="50A7B3D2" w14:textId="77777777" w:rsidR="007C6747" w:rsidRDefault="00E91359">
      <w:pPr>
        <w:spacing w:after="0" w:line="600" w:lineRule="auto"/>
        <w:ind w:firstLine="720"/>
        <w:jc w:val="both"/>
        <w:rPr>
          <w:rFonts w:eastAsia="Times New Roman"/>
          <w:szCs w:val="24"/>
        </w:rPr>
      </w:pPr>
      <w:r>
        <w:rPr>
          <w:rFonts w:eastAsia="Times New Roman"/>
          <w:szCs w:val="24"/>
        </w:rPr>
        <w:t>Κυρίες και κύριοι Βουλευτές, πολλή συζήτηση έχει γίνει τις τελευταίες μέρες</w:t>
      </w:r>
      <w:r>
        <w:rPr>
          <w:rFonts w:eastAsia="Times New Roman"/>
          <w:szCs w:val="24"/>
        </w:rPr>
        <w:t>,</w:t>
      </w:r>
      <w:r>
        <w:rPr>
          <w:rFonts w:eastAsia="Times New Roman"/>
          <w:szCs w:val="24"/>
        </w:rPr>
        <w:t xml:space="preserve"> για το αν το νομοσχέδιο για την ανώτατη εκπαίδευση είναι ιδεοληπτικό, οπισθοδρομικό ή αν ακυ</w:t>
      </w:r>
      <w:r>
        <w:rPr>
          <w:rFonts w:eastAsia="Times New Roman"/>
          <w:szCs w:val="24"/>
        </w:rPr>
        <w:t xml:space="preserve">ρώνει τις μεταρρυθμίσεις των προηγούμενων κυβερνήσεων. </w:t>
      </w:r>
    </w:p>
    <w:p w14:paraId="50A7B3D3" w14:textId="77777777" w:rsidR="007C6747" w:rsidRDefault="00E91359">
      <w:pPr>
        <w:spacing w:after="0" w:line="600" w:lineRule="auto"/>
        <w:ind w:firstLine="720"/>
        <w:jc w:val="both"/>
        <w:rPr>
          <w:rFonts w:eastAsia="Times New Roman"/>
          <w:szCs w:val="24"/>
        </w:rPr>
      </w:pPr>
      <w:r>
        <w:rPr>
          <w:rFonts w:eastAsia="Times New Roman"/>
          <w:szCs w:val="24"/>
        </w:rPr>
        <w:t>Βέβαια από τη δική του σκοπιά έχει και ένα δίκιο ο κύριος Υπουργός Παιδείας να διαμαρτύρεται</w:t>
      </w:r>
      <w:r>
        <w:rPr>
          <w:rFonts w:eastAsia="Times New Roman"/>
          <w:szCs w:val="24"/>
        </w:rPr>
        <w:t>,</w:t>
      </w:r>
      <w:r>
        <w:rPr>
          <w:rFonts w:eastAsia="Times New Roman"/>
          <w:szCs w:val="24"/>
        </w:rPr>
        <w:t xml:space="preserve"> όταν οι Βουλευτές των υπολοίπων αστικών κομμάτων χαρακτηρίζουν το συγκεκριμένο νομοσχέδιο ως </w:t>
      </w:r>
      <w:proofErr w:type="spellStart"/>
      <w:r>
        <w:rPr>
          <w:rFonts w:eastAsia="Times New Roman"/>
          <w:szCs w:val="24"/>
        </w:rPr>
        <w:t>εμμονικό</w:t>
      </w:r>
      <w:proofErr w:type="spellEnd"/>
      <w:r>
        <w:rPr>
          <w:rFonts w:eastAsia="Times New Roman"/>
          <w:szCs w:val="24"/>
        </w:rPr>
        <w:t>. Η Κ</w:t>
      </w:r>
      <w:r>
        <w:rPr>
          <w:rFonts w:eastAsia="Times New Roman"/>
          <w:szCs w:val="24"/>
        </w:rPr>
        <w:t>υβέρνηση απλά αξιοποιεί την κριτική της Νέας Δημοκρατίας</w:t>
      </w:r>
      <w:r>
        <w:rPr>
          <w:rFonts w:eastAsia="Times New Roman"/>
          <w:szCs w:val="24"/>
        </w:rPr>
        <w:t>,</w:t>
      </w:r>
      <w:r>
        <w:rPr>
          <w:rFonts w:eastAsia="Times New Roman"/>
          <w:szCs w:val="24"/>
        </w:rPr>
        <w:t xml:space="preserve"> που επιζητά ακόμα πιο γρήγορη προσαρμογή στις ανάγκες της αγοράς</w:t>
      </w:r>
      <w:r>
        <w:rPr>
          <w:rFonts w:eastAsia="Times New Roman"/>
          <w:szCs w:val="24"/>
        </w:rPr>
        <w:t>,</w:t>
      </w:r>
      <w:r>
        <w:rPr>
          <w:rFonts w:eastAsia="Times New Roman"/>
          <w:szCs w:val="24"/>
        </w:rPr>
        <w:t xml:space="preserve"> για να κρύψει ότι η έγνοια και της σημερινής Κυβέρνησης είναι το πώς θα πάει ένα βήμα παραπέρα από τις προηγούμενες κυβερνήσεις, βαδ</w:t>
      </w:r>
      <w:r>
        <w:rPr>
          <w:rFonts w:eastAsia="Times New Roman"/>
          <w:szCs w:val="24"/>
        </w:rPr>
        <w:t xml:space="preserve">ίζοντας βέβαια στον ίδιο δρόμο, στην ίδια στρατηγική, η οποία βλέπει την </w:t>
      </w:r>
      <w:r>
        <w:rPr>
          <w:rFonts w:eastAsia="Times New Roman"/>
          <w:szCs w:val="24"/>
        </w:rPr>
        <w:lastRenderedPageBreak/>
        <w:t xml:space="preserve">ανώτατη εκπαίδευση να παίζει σημαντικό ρόλο μόνο για την αύξηση της κερδοφορίας των λίγων. </w:t>
      </w:r>
    </w:p>
    <w:p w14:paraId="50A7B3D4" w14:textId="77777777" w:rsidR="007C6747" w:rsidRDefault="00E91359">
      <w:pPr>
        <w:spacing w:after="0" w:line="600" w:lineRule="auto"/>
        <w:ind w:firstLine="720"/>
        <w:jc w:val="both"/>
        <w:rPr>
          <w:rFonts w:eastAsia="Times New Roman"/>
          <w:szCs w:val="24"/>
        </w:rPr>
      </w:pPr>
      <w:r>
        <w:rPr>
          <w:rFonts w:eastAsia="Times New Roman"/>
          <w:szCs w:val="24"/>
        </w:rPr>
        <w:t xml:space="preserve">Βέβαια όσο και αν ψάξαμε, δεν μπορέσαμε να βρούμε τίποτα σοβαρά καινούργιο στο νομοσχέδιο. </w:t>
      </w:r>
      <w:r>
        <w:rPr>
          <w:rFonts w:eastAsia="Times New Roman"/>
          <w:szCs w:val="24"/>
        </w:rPr>
        <w:t>Μήπως είναι κάτι το καινούργιο η διάθεση ενίσχυσης της παρουσίας των επιχειρήσεων και των στελεχών τους στα ιδρύματα; Μήπως είναι κάτι καινούργιο</w:t>
      </w:r>
      <w:r>
        <w:rPr>
          <w:rFonts w:eastAsia="Times New Roman"/>
          <w:szCs w:val="24"/>
        </w:rPr>
        <w:t>,</w:t>
      </w:r>
      <w:r>
        <w:rPr>
          <w:rFonts w:eastAsia="Times New Roman"/>
          <w:szCs w:val="24"/>
        </w:rPr>
        <w:t xml:space="preserve"> η προσπάθεια κατηγοριοποίησης σπουδών και αποφοίτων; Μήπως είναι καινούργια τα δίδακτρα στα μεταπτυχιακά; Μήπ</w:t>
      </w:r>
      <w:r>
        <w:rPr>
          <w:rFonts w:eastAsia="Times New Roman"/>
          <w:szCs w:val="24"/>
        </w:rPr>
        <w:t xml:space="preserve">ως είναι καινούργια η προσπάθεια να λειτουργήσει πιο αποτελεσματικά το «μαύρο κουτί» της επιχειρηματικής λειτουργίας των ιδρυμάτων που λέγεται ΕΛΚΕ; </w:t>
      </w:r>
    </w:p>
    <w:p w14:paraId="50A7B3D5" w14:textId="77777777" w:rsidR="007C6747" w:rsidRDefault="00E91359">
      <w:pPr>
        <w:spacing w:after="0" w:line="600" w:lineRule="auto"/>
        <w:ind w:firstLine="720"/>
        <w:jc w:val="both"/>
        <w:rPr>
          <w:rFonts w:eastAsia="Times New Roman"/>
          <w:szCs w:val="24"/>
        </w:rPr>
      </w:pPr>
      <w:r>
        <w:rPr>
          <w:rFonts w:eastAsia="Times New Roman"/>
          <w:szCs w:val="24"/>
        </w:rPr>
        <w:t xml:space="preserve">Τίποτε απ’ όλα αυτά που προβλέπει το νομοσχέδιο δεν είναι καινούργιο. </w:t>
      </w:r>
      <w:proofErr w:type="spellStart"/>
      <w:r>
        <w:rPr>
          <w:rFonts w:eastAsia="Times New Roman"/>
          <w:szCs w:val="24"/>
        </w:rPr>
        <w:t>Πάμπολλες</w:t>
      </w:r>
      <w:proofErr w:type="spellEnd"/>
      <w:r>
        <w:rPr>
          <w:rFonts w:eastAsia="Times New Roman"/>
          <w:szCs w:val="24"/>
        </w:rPr>
        <w:t xml:space="preserve"> από τις προβλέψεις αυτού τ</w:t>
      </w:r>
      <w:r>
        <w:rPr>
          <w:rFonts w:eastAsia="Times New Roman"/>
          <w:szCs w:val="24"/>
        </w:rPr>
        <w:t>ου νομοσχεδίου έχουν υπερψηφιστεί στο παρελθόν και από τους Βουλευτές των άλλων κομμάτων, αφού περιλαμβάνονταν κατά γράμμα ή έστω στο πνεύμα τους και σε προηγούμενα νομοσχέδια επί ΠΑΣΟΚ και Νέας Δημοκρατίας για την ανώτατη εκπαίδευση, όπως ήταν οι νόμοι Γι</w:t>
      </w:r>
      <w:r>
        <w:rPr>
          <w:rFonts w:eastAsia="Times New Roman"/>
          <w:szCs w:val="24"/>
        </w:rPr>
        <w:t xml:space="preserve">αννάκου και Διαμαντοπούλου, αλλά και σε μια σειρά από άλλα μικρότερης ή μεγαλύτερης εμβέλειας νομοθετήματα. </w:t>
      </w:r>
    </w:p>
    <w:p w14:paraId="50A7B3D6" w14:textId="77777777" w:rsidR="007C6747" w:rsidRDefault="00E91359">
      <w:pPr>
        <w:spacing w:after="0" w:line="600" w:lineRule="auto"/>
        <w:ind w:firstLine="720"/>
        <w:jc w:val="both"/>
        <w:rPr>
          <w:rFonts w:eastAsia="Times New Roman"/>
          <w:szCs w:val="24"/>
        </w:rPr>
      </w:pPr>
      <w:r>
        <w:rPr>
          <w:rFonts w:eastAsia="Times New Roman"/>
          <w:szCs w:val="24"/>
        </w:rPr>
        <w:lastRenderedPageBreak/>
        <w:t>Ας μην είμαστε άδικοι, λοιπόν.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θα έχει να </w:t>
      </w:r>
      <w:proofErr w:type="spellStart"/>
      <w:r>
        <w:rPr>
          <w:rFonts w:eastAsia="Times New Roman"/>
          <w:szCs w:val="24"/>
        </w:rPr>
        <w:t>επιχαίρει</w:t>
      </w:r>
      <w:proofErr w:type="spellEnd"/>
      <w:r>
        <w:rPr>
          <w:rFonts w:eastAsia="Times New Roman"/>
          <w:szCs w:val="24"/>
        </w:rPr>
        <w:t xml:space="preserve"> ότι επί των ημερών της επιχειρείται το μεγαλύτερο άνοιγμα των ΑΕΙ </w:t>
      </w:r>
      <w:r>
        <w:rPr>
          <w:rFonts w:eastAsia="Times New Roman"/>
          <w:szCs w:val="24"/>
        </w:rPr>
        <w:t xml:space="preserve">στην πολλά υποσχόμενη αγορά των ξενόγλωσσων τμημάτων ότι θεσμοθετούνται μονοετή και διετή προγράμματα σπουδών, δημιουργώντας πτυχία πολλών ταχυτήτων και ότι για πρώτη φορά θεσμοθετείται η είσοδος των ΑΕΙ στο μεγάλο παζάρι της </w:t>
      </w:r>
      <w:proofErr w:type="spellStart"/>
      <w:r>
        <w:rPr>
          <w:rFonts w:eastAsia="Times New Roman"/>
          <w:szCs w:val="24"/>
        </w:rPr>
        <w:t>μεταλυκειακής</w:t>
      </w:r>
      <w:proofErr w:type="spellEnd"/>
      <w:r>
        <w:rPr>
          <w:rFonts w:eastAsia="Times New Roman"/>
          <w:szCs w:val="24"/>
        </w:rPr>
        <w:t xml:space="preserve"> εκπαίδευσης. </w:t>
      </w:r>
    </w:p>
    <w:p w14:paraId="50A7B3D7" w14:textId="77777777" w:rsidR="007C6747" w:rsidRDefault="00E91359">
      <w:pPr>
        <w:spacing w:after="0" w:line="600" w:lineRule="auto"/>
        <w:ind w:firstLine="720"/>
        <w:jc w:val="both"/>
        <w:rPr>
          <w:rFonts w:eastAsia="Times New Roman"/>
          <w:szCs w:val="24"/>
        </w:rPr>
      </w:pPr>
      <w:r>
        <w:rPr>
          <w:rFonts w:eastAsia="Times New Roman"/>
          <w:szCs w:val="24"/>
        </w:rPr>
        <w:t>Εί</w:t>
      </w:r>
      <w:r>
        <w:rPr>
          <w:rFonts w:eastAsia="Times New Roman"/>
          <w:szCs w:val="24"/>
        </w:rPr>
        <w:t>ναι πρόδηλο από τα παραπάνω ότι η αντιπαράθεση μεταξύ των άλλων κομμάτων και γι’ αυτό το νομοσχέδιο</w:t>
      </w:r>
      <w:r>
        <w:rPr>
          <w:rFonts w:eastAsia="Times New Roman"/>
          <w:szCs w:val="24"/>
        </w:rPr>
        <w:t>,</w:t>
      </w:r>
      <w:r>
        <w:rPr>
          <w:rFonts w:eastAsia="Times New Roman"/>
          <w:szCs w:val="24"/>
        </w:rPr>
        <w:t xml:space="preserve"> γίνεται μακριά από τις ανάγκες των φοιτητών, μακριά από τα πραγματικά λαϊκά συμφέροντα. Άλλωστε ούτε μια αράδα στις </w:t>
      </w:r>
      <w:proofErr w:type="spellStart"/>
      <w:r>
        <w:rPr>
          <w:rFonts w:eastAsia="Times New Roman"/>
          <w:szCs w:val="24"/>
        </w:rPr>
        <w:t>εκατόν</w:t>
      </w:r>
      <w:proofErr w:type="spellEnd"/>
      <w:r>
        <w:rPr>
          <w:rFonts w:eastAsia="Times New Roman"/>
          <w:szCs w:val="24"/>
        </w:rPr>
        <w:t xml:space="preserve"> εβδομήντα </w:t>
      </w:r>
      <w:r>
        <w:rPr>
          <w:rFonts w:eastAsia="Times New Roman"/>
          <w:szCs w:val="24"/>
        </w:rPr>
        <w:t>περίπου σελίδες του νο</w:t>
      </w:r>
      <w:r>
        <w:rPr>
          <w:rFonts w:eastAsia="Times New Roman"/>
          <w:szCs w:val="24"/>
        </w:rPr>
        <w:t>μοσχεδίου δεν αφορά στις ανάγκες των φοιτητών των λαϊκών οικογενειών</w:t>
      </w:r>
      <w:r>
        <w:rPr>
          <w:rFonts w:eastAsia="Times New Roman"/>
          <w:szCs w:val="24"/>
        </w:rPr>
        <w:t>,</w:t>
      </w:r>
      <w:r>
        <w:rPr>
          <w:rFonts w:eastAsia="Times New Roman"/>
          <w:szCs w:val="24"/>
        </w:rPr>
        <w:t xml:space="preserve"> που στενάζουν για να σπουδάσουν τα παιδιά τους, στους νέους επιστήμονες που βρίσκουν τις πόρτες των ιδρυμάτων και τις κάνουλες της δημόσιας χρηματοδότησης κλειστές, στους πανεπιστημιακού</w:t>
      </w:r>
      <w:r>
        <w:rPr>
          <w:rFonts w:eastAsia="Times New Roman"/>
          <w:szCs w:val="24"/>
        </w:rPr>
        <w:t xml:space="preserve">ς δασκάλους που δεν θέλουν να ξεπουληθούν σε επιχειρηματικά συμφέροντα. </w:t>
      </w:r>
    </w:p>
    <w:p w14:paraId="50A7B3D8" w14:textId="77777777" w:rsidR="007C6747" w:rsidRDefault="00E91359">
      <w:pPr>
        <w:spacing w:after="0" w:line="600" w:lineRule="auto"/>
        <w:ind w:firstLine="720"/>
        <w:jc w:val="both"/>
        <w:rPr>
          <w:rFonts w:eastAsia="Times New Roman"/>
          <w:szCs w:val="24"/>
        </w:rPr>
      </w:pPr>
      <w:r>
        <w:rPr>
          <w:rFonts w:eastAsia="Times New Roman"/>
          <w:szCs w:val="24"/>
        </w:rPr>
        <w:t>Η ουσία είναι η εξής</w:t>
      </w:r>
      <w:r w:rsidRPr="006E64E9">
        <w:rPr>
          <w:rFonts w:eastAsia="Times New Roman"/>
          <w:szCs w:val="24"/>
        </w:rPr>
        <w:t>:</w:t>
      </w:r>
      <w:r>
        <w:rPr>
          <w:rFonts w:eastAsia="Times New Roman"/>
          <w:szCs w:val="24"/>
        </w:rPr>
        <w:t xml:space="preserve"> Σε αντίθεση με τα κηρύγματα περί δημόσιας δωρεάν εκπαίδευσης και περί δημοκρατίας πρόκειται </w:t>
      </w:r>
      <w:r>
        <w:rPr>
          <w:rFonts w:eastAsia="Times New Roman"/>
          <w:szCs w:val="24"/>
        </w:rPr>
        <w:lastRenderedPageBreak/>
        <w:t>για ένα νομοσχέδιο</w:t>
      </w:r>
      <w:r>
        <w:rPr>
          <w:rFonts w:eastAsia="Times New Roman"/>
          <w:szCs w:val="24"/>
        </w:rPr>
        <w:t>,</w:t>
      </w:r>
      <w:r>
        <w:rPr>
          <w:rFonts w:eastAsia="Times New Roman"/>
          <w:szCs w:val="24"/>
        </w:rPr>
        <w:t xml:space="preserve"> που δίνει πραγματικό άσυλο στην επιχειρηματική λε</w:t>
      </w:r>
      <w:r>
        <w:rPr>
          <w:rFonts w:eastAsia="Times New Roman"/>
          <w:szCs w:val="24"/>
        </w:rPr>
        <w:t xml:space="preserve">ιτουργία των ιδρυμάτων και επιδιώκει να δώσει σημαντικά οφέλη μόνο στις επιχειρήσεις. Αυτό δεν το λέμε μόνο εμείς. Το τονίζει και το ίδιο το Υπουργείο στην έκθεση συνεπειών που συνοδεύει το νομοσχέδιο. </w:t>
      </w:r>
    </w:p>
    <w:p w14:paraId="50A7B3D9" w14:textId="77777777" w:rsidR="007C6747" w:rsidRDefault="00E91359">
      <w:pPr>
        <w:spacing w:after="0" w:line="600" w:lineRule="auto"/>
        <w:ind w:firstLine="720"/>
        <w:jc w:val="both"/>
        <w:rPr>
          <w:rFonts w:eastAsia="Times New Roman"/>
          <w:szCs w:val="24"/>
        </w:rPr>
      </w:pPr>
      <w:r>
        <w:rPr>
          <w:rFonts w:eastAsia="Times New Roman"/>
          <w:szCs w:val="24"/>
        </w:rPr>
        <w:t xml:space="preserve">Αν, όμως, έχουν έτσι τα πράγματα, τότε τι έρχεται να </w:t>
      </w:r>
      <w:r>
        <w:rPr>
          <w:rFonts w:eastAsia="Times New Roman"/>
          <w:szCs w:val="24"/>
        </w:rPr>
        <w:t>λύσει αυτό το νομοσχέδιο; Η απάντηση, κατά τη γνώμη μας, είναι σαφής. Από τη μια επιδιώκει να διαμορφώσει ένα πλαίσιο</w:t>
      </w:r>
      <w:r>
        <w:rPr>
          <w:rFonts w:eastAsia="Times New Roman"/>
          <w:szCs w:val="24"/>
        </w:rPr>
        <w:t>,</w:t>
      </w:r>
      <w:r>
        <w:rPr>
          <w:rFonts w:eastAsia="Times New Roman"/>
          <w:szCs w:val="24"/>
        </w:rPr>
        <w:t xml:space="preserve"> που ευνοεί την πιο αποτελεσματική υποταγή της λειτουργίας των ιδρυμάτων στα προστάγματα και στις στοχεύσεις του κεφαλαίου και από την άλλ</w:t>
      </w:r>
      <w:r>
        <w:rPr>
          <w:rFonts w:eastAsia="Times New Roman"/>
          <w:szCs w:val="24"/>
        </w:rPr>
        <w:t>η έρχεται να δώσει την ιδιαίτερη χροιά των προτεραιοτήτων που προωθεί ο ΣΥΡΙΖΑ για την καπιταλιστική ανάπτυξη, την ένταξη των ιδρυμάτων σ’ αυτό το πλαίσιο.</w:t>
      </w:r>
    </w:p>
    <w:p w14:paraId="50A7B3D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γιατί</w:t>
      </w:r>
      <w:r>
        <w:rPr>
          <w:rFonts w:eastAsia="Times New Roman" w:cs="Times New Roman"/>
          <w:szCs w:val="24"/>
        </w:rPr>
        <w:t xml:space="preserve"> αναδεικνύεται από τις ίδιες τις διατάξεις του νομοσχεδίου. Ίσως είναι η πρώτη φορά που σε ένα νομοσχέδιο για την ανώτατη εκπαίδευση</w:t>
      </w:r>
      <w:r>
        <w:rPr>
          <w:rFonts w:eastAsia="Times New Roman" w:cs="Times New Roman"/>
          <w:szCs w:val="24"/>
        </w:rPr>
        <w:t>,</w:t>
      </w:r>
      <w:r>
        <w:rPr>
          <w:rFonts w:eastAsia="Times New Roman" w:cs="Times New Roman"/>
          <w:szCs w:val="24"/>
        </w:rPr>
        <w:t xml:space="preserve"> προβλέπονται τόσες διαφορετικές περιπτώσεις διδάκτρων, τόσες διαφορετικές περιπτώσεις συνεργασίας των ιδρυμάτων με καπιταλ</w:t>
      </w:r>
      <w:r>
        <w:rPr>
          <w:rFonts w:eastAsia="Times New Roman" w:cs="Times New Roman"/>
          <w:szCs w:val="24"/>
        </w:rPr>
        <w:t xml:space="preserve">ιστικές επιχειρήσεις και στελέχη τους, γίνονται τόσες αναφορές σε εργαζόμενους χωρίς σταθερή δουλειά, χωρίς δικαιώματα. </w:t>
      </w:r>
    </w:p>
    <w:p w14:paraId="50A7B3D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Είναι η πρώτη ίσως φορά που σε ένα νομοσχέδιο για την ανώτατη εκπαίδευση</w:t>
      </w:r>
      <w:r>
        <w:rPr>
          <w:rFonts w:eastAsia="Times New Roman" w:cs="Times New Roman"/>
          <w:szCs w:val="24"/>
        </w:rPr>
        <w:t>,</w:t>
      </w:r>
      <w:r>
        <w:rPr>
          <w:rFonts w:eastAsia="Times New Roman" w:cs="Times New Roman"/>
          <w:szCs w:val="24"/>
        </w:rPr>
        <w:t xml:space="preserve"> αναφέρεται τόσες φορές φόρα παρτίδα ότι τα οικονομικά των παν</w:t>
      </w:r>
      <w:r>
        <w:rPr>
          <w:rFonts w:eastAsia="Times New Roman" w:cs="Times New Roman"/>
          <w:szCs w:val="24"/>
        </w:rPr>
        <w:t>επιστημίων και της έρευνας γίνονται βορά στις δημοσιονομικές δεσμεύσεις, την εξυπηρέτηση του χρέους, τα παλιά και νέα μνημόνια διαρκείας. Με αυτά ως βάση αξίζει να επανέλθουμε στη συζήτηση</w:t>
      </w:r>
      <w:r>
        <w:rPr>
          <w:rFonts w:eastAsia="Times New Roman" w:cs="Times New Roman"/>
          <w:szCs w:val="24"/>
        </w:rPr>
        <w:t>,</w:t>
      </w:r>
      <w:r>
        <w:rPr>
          <w:rFonts w:eastAsia="Times New Roman" w:cs="Times New Roman"/>
          <w:szCs w:val="24"/>
        </w:rPr>
        <w:t xml:space="preserve"> περί του τι θεωρεί κανείς οπισθοδρομικό και τι σύγχρονο. </w:t>
      </w:r>
    </w:p>
    <w:p w14:paraId="50A7B3D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βλ</w:t>
      </w:r>
      <w:r>
        <w:rPr>
          <w:rFonts w:eastAsia="Times New Roman" w:cs="Times New Roman"/>
          <w:szCs w:val="24"/>
        </w:rPr>
        <w:t>έπουμε τι πλούτο μπορούν να παράγουν οι εργαζόμενοι, αξιοποιώντας τις δυνατότητες που προσφέρει η ανάπτυξη της επιστήμης, της τεχνικής, όσα δηλαδή φτιάχτηκαν από τα χέρια και τα μυαλά των προηγούμενων γενεών. Βλέπουμε τις παραγωγικές δυνάμεις που σπαταλιού</w:t>
      </w:r>
      <w:r>
        <w:rPr>
          <w:rFonts w:eastAsia="Times New Roman" w:cs="Times New Roman"/>
          <w:szCs w:val="24"/>
        </w:rPr>
        <w:t xml:space="preserve">νται αλόγιστα στον άναρχο ανταγωνισμό των κεφαλαιοκρατών, τις δυνατότητες που δεν γίνονται πραγματικότητα, γιατί ο αδυσώπητος νόμος του κέρδους βάζει φρένο. </w:t>
      </w:r>
    </w:p>
    <w:p w14:paraId="50A7B3D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Βλέπουμε ότι οπισθοδρομικό δεν είναι να πιστεύεις ότι το μέλλον για την πλειοψηφία των σημερινών φ</w:t>
      </w:r>
      <w:r>
        <w:rPr>
          <w:rFonts w:eastAsia="Times New Roman" w:cs="Times New Roman"/>
          <w:szCs w:val="24"/>
        </w:rPr>
        <w:t xml:space="preserve">οιτητών δεν θα έπρεπε να είναι το πέρασμα από την ανεργία στην κακοπληρωμένη εργασία μετά από μυριάδες κόπους και θυσίες των ίδιων και των οικογενειών τους, αλλά να πιστεύεις ότι στο αναπτυξιακό </w:t>
      </w:r>
      <w:proofErr w:type="spellStart"/>
      <w:r>
        <w:rPr>
          <w:rFonts w:eastAsia="Times New Roman" w:cs="Times New Roman"/>
          <w:szCs w:val="24"/>
        </w:rPr>
        <w:lastRenderedPageBreak/>
        <w:t>πρόταγμα</w:t>
      </w:r>
      <w:proofErr w:type="spellEnd"/>
      <w:r>
        <w:rPr>
          <w:rFonts w:eastAsia="Times New Roman" w:cs="Times New Roman"/>
          <w:szCs w:val="24"/>
        </w:rPr>
        <w:t xml:space="preserve"> του ενός ή του άλλου κόμματος</w:t>
      </w:r>
      <w:r>
        <w:rPr>
          <w:rFonts w:eastAsia="Times New Roman" w:cs="Times New Roman"/>
          <w:szCs w:val="24"/>
        </w:rPr>
        <w:t>,</w:t>
      </w:r>
      <w:r>
        <w:rPr>
          <w:rFonts w:eastAsia="Times New Roman" w:cs="Times New Roman"/>
          <w:szCs w:val="24"/>
        </w:rPr>
        <w:t xml:space="preserve"> οι προτεραιότητες της</w:t>
      </w:r>
      <w:r>
        <w:rPr>
          <w:rFonts w:eastAsia="Times New Roman" w:cs="Times New Roman"/>
          <w:szCs w:val="24"/>
        </w:rPr>
        <w:t xml:space="preserve"> μιας ή της άλλης μερίδας του μεγάλου κεφαλαίου χωρούν ρεαλιστικά τα όνειρά τους, τη ζωή τους έτσι όπως τους αξίζει. </w:t>
      </w:r>
    </w:p>
    <w:p w14:paraId="50A7B3D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Κατά τη γνώμη μας οπισθοδρομική είναι η σημερινή πραγματικότητα</w:t>
      </w:r>
      <w:r>
        <w:rPr>
          <w:rFonts w:eastAsia="Times New Roman" w:cs="Times New Roman"/>
          <w:szCs w:val="24"/>
        </w:rPr>
        <w:t>,</w:t>
      </w:r>
      <w:r>
        <w:rPr>
          <w:rFonts w:eastAsia="Times New Roman" w:cs="Times New Roman"/>
          <w:szCs w:val="24"/>
        </w:rPr>
        <w:t xml:space="preserve"> που όλα τα κόμματα με τον έναν ή τον άλλον τρόπο υπερασπίζονται όπου η επ</w:t>
      </w:r>
      <w:r>
        <w:rPr>
          <w:rFonts w:eastAsia="Times New Roman" w:cs="Times New Roman"/>
          <w:szCs w:val="24"/>
        </w:rPr>
        <w:t xml:space="preserve">ιστήμη με τα σημερινά επίπεδα ανάπτυξής της </w:t>
      </w:r>
      <w:proofErr w:type="spellStart"/>
      <w:r>
        <w:rPr>
          <w:rFonts w:eastAsia="Times New Roman" w:cs="Times New Roman"/>
          <w:szCs w:val="24"/>
        </w:rPr>
        <w:t>ασφυκτιά</w:t>
      </w:r>
      <w:proofErr w:type="spellEnd"/>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σημερινού κοινωνικοοικονομικού συστήματος. Η ίδια η εξέλιξή της ωθεί στην ανάγκη κατάργησης των καπιταλιστικών σχέσεων παραγωγής. Γιατί καθημερινά επιβεβαιώνει</w:t>
      </w:r>
      <w:r>
        <w:rPr>
          <w:rFonts w:eastAsia="Times New Roman" w:cs="Times New Roman"/>
          <w:szCs w:val="24"/>
        </w:rPr>
        <w:t>,</w:t>
      </w:r>
      <w:r>
        <w:rPr>
          <w:rFonts w:eastAsia="Times New Roman" w:cs="Times New Roman"/>
          <w:szCs w:val="24"/>
        </w:rPr>
        <w:t xml:space="preserve"> πως οι γνώσεις τόσο στις φ</w:t>
      </w:r>
      <w:r>
        <w:rPr>
          <w:rFonts w:eastAsia="Times New Roman" w:cs="Times New Roman"/>
          <w:szCs w:val="24"/>
        </w:rPr>
        <w:t>υσικές επιστήμες όσο και στην τεχνολογία που τις εφαρμόζει είναι αρκετές</w:t>
      </w:r>
      <w:r>
        <w:rPr>
          <w:rFonts w:eastAsia="Times New Roman" w:cs="Times New Roman"/>
          <w:szCs w:val="24"/>
        </w:rPr>
        <w:t>,</w:t>
      </w:r>
      <w:r>
        <w:rPr>
          <w:rFonts w:eastAsia="Times New Roman" w:cs="Times New Roman"/>
          <w:szCs w:val="24"/>
        </w:rPr>
        <w:t xml:space="preserve"> ώστε να μπορούν να επιλυθούν όλα τα μεγάλα προβλήματα της κοινωνικής ζωής. </w:t>
      </w:r>
    </w:p>
    <w:p w14:paraId="50A7B3D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Ωστόσο το κεφάλαιο που αντιμετωπίζει την επιστήμη σαν άμεση πηγή για τον πλουτισμό του την διαιώνιση της κ</w:t>
      </w:r>
      <w:r>
        <w:rPr>
          <w:rFonts w:eastAsia="Times New Roman" w:cs="Times New Roman"/>
          <w:szCs w:val="24"/>
        </w:rPr>
        <w:t>υριαρχίας του, δεν μπορεί παρά να την αιχμαλωτίζει. Δεν μπορεί παρά να υποτιμά της επιστήμη και μαζί της να υποτιμά όλους εκείνους που την υπηρετούν, πρώτα από όλα τους επιστήμονες, τους πανεπιστημιακούς δασκάλους, τους ερευνητές, τους αυριανούς επιστήμονε</w:t>
      </w:r>
      <w:r>
        <w:rPr>
          <w:rFonts w:eastAsia="Times New Roman" w:cs="Times New Roman"/>
          <w:szCs w:val="24"/>
        </w:rPr>
        <w:t xml:space="preserve">ς, τους φοιτητές. </w:t>
      </w:r>
    </w:p>
    <w:p w14:paraId="50A7B3E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Επιπλέον η επιστήμη που χρησιμοποιείται για τον πόλεμο</w:t>
      </w:r>
      <w:r>
        <w:rPr>
          <w:rFonts w:eastAsia="Times New Roman" w:cs="Times New Roman"/>
          <w:szCs w:val="24"/>
        </w:rPr>
        <w:t>,</w:t>
      </w:r>
      <w:r>
        <w:rPr>
          <w:rFonts w:eastAsia="Times New Roman" w:cs="Times New Roman"/>
          <w:szCs w:val="24"/>
        </w:rPr>
        <w:t xml:space="preserve"> για να αυξηθεί η ανεργία, η φτώχεια, η εκμετάλλευση, τελικά η αμάθεια, δεν μπορεί παρά να κατανοείται σαν δύναμη ξένη και εχθρική για τους εργαζόμενους. Άρα η βασικότερη προϋπόθεση </w:t>
      </w:r>
      <w:r>
        <w:rPr>
          <w:rFonts w:eastAsia="Times New Roman" w:cs="Times New Roman"/>
          <w:szCs w:val="24"/>
        </w:rPr>
        <w:t>ώστε η επιστήμη να κατακτήσει τον ρόλο που της αξίζει μέσα στην κοινωνία</w:t>
      </w:r>
      <w:r>
        <w:rPr>
          <w:rFonts w:eastAsia="Times New Roman" w:cs="Times New Roman"/>
          <w:szCs w:val="24"/>
        </w:rPr>
        <w:t>,</w:t>
      </w:r>
      <w:r>
        <w:rPr>
          <w:rFonts w:eastAsia="Times New Roman" w:cs="Times New Roman"/>
          <w:szCs w:val="24"/>
        </w:rPr>
        <w:t xml:space="preserve"> είναι στη θέση της ενίσχυσης της οικονομικής και πολιτικής εξουσίας των λίγων που σήμερα υπηρετεί, να μπει η ανύψωση της υλικής και πνευματικής στάθμης του συνόλου του λαού μας και κ</w:t>
      </w:r>
      <w:r>
        <w:rPr>
          <w:rFonts w:eastAsia="Times New Roman" w:cs="Times New Roman"/>
          <w:szCs w:val="24"/>
        </w:rPr>
        <w:t xml:space="preserve">ριτήριο για την ανάπτυξή της αντί για το κέρδος να γίνει η γενική ευημερία. </w:t>
      </w:r>
    </w:p>
    <w:p w14:paraId="50A7B3E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 λίγα λόγια είναι η αντικατάσταση της σημερινής κοινωνικής πραγματικότητας από μια νέα πραγματικότητα και αυτή είναι μόνο η σοσιαλιστική. Μόνο έτσι η επιστήμη θα μπορέσει να απο</w:t>
      </w:r>
      <w:r>
        <w:rPr>
          <w:rFonts w:eastAsia="Times New Roman" w:cs="Times New Roman"/>
          <w:szCs w:val="24"/>
        </w:rPr>
        <w:t>καλύψει σε όλη τους την έκταση τις τεράστιες δυνατότητές της για τη βελτίωση της ανθρώπινης ζωής και να εκμεταλλευτεί στο έπακρο κάθε περιθώριο ανάπτυξης και εφαρμογής της. Δεν είναι τυχαίο ότι ακόμα και οι ορκισμένοι αντίπαλοι του σοσιαλισμού</w:t>
      </w:r>
      <w:r>
        <w:rPr>
          <w:rFonts w:eastAsia="Times New Roman" w:cs="Times New Roman"/>
          <w:szCs w:val="24"/>
        </w:rPr>
        <w:t>,</w:t>
      </w:r>
      <w:r>
        <w:rPr>
          <w:rFonts w:eastAsia="Times New Roman" w:cs="Times New Roman"/>
          <w:szCs w:val="24"/>
        </w:rPr>
        <w:t xml:space="preserve"> είναι αναγκ</w:t>
      </w:r>
      <w:r>
        <w:rPr>
          <w:rFonts w:eastAsia="Times New Roman" w:cs="Times New Roman"/>
          <w:szCs w:val="24"/>
        </w:rPr>
        <w:t xml:space="preserve">ασμένοι να αναγνωρίζουν το ανεβασμένο τότε μορφωτικό επίπεδο των εργαζομένων των πρώην σοσιαλιστικών χωρών και την υψηλή στάθμη των πανεπιστημίων τους. </w:t>
      </w:r>
    </w:p>
    <w:p w14:paraId="50A7B3E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Γιατί σε μια κοινωνία σε μια οικονομία όπου κριτήριο της οικονομικής ανάπτυξης δεν είναι η μεγιστοποίησ</w:t>
      </w:r>
      <w:r>
        <w:rPr>
          <w:rFonts w:eastAsia="Times New Roman" w:cs="Times New Roman"/>
          <w:szCs w:val="24"/>
        </w:rPr>
        <w:t xml:space="preserve">η του κέρδους αλλά μεγιστοποίηση της κοινωνικής προόδου, δεν υπάρχουν ούτε επιστήμονες που πλεονάζουν ούτε επιστήμες περιττές. Υπάρχουν εκατοντάδες πράγματα για τα οποία η συμβολή τους είναι πολύτιμη και απαραίτητη. </w:t>
      </w:r>
    </w:p>
    <w:p w14:paraId="50A7B3E3" w14:textId="77777777" w:rsidR="007C6747" w:rsidRDefault="00E91359">
      <w:pPr>
        <w:spacing w:after="0" w:line="600" w:lineRule="auto"/>
        <w:ind w:firstLine="720"/>
        <w:jc w:val="both"/>
        <w:rPr>
          <w:rFonts w:eastAsia="Times New Roman"/>
          <w:szCs w:val="24"/>
        </w:rPr>
      </w:pPr>
      <w:r>
        <w:rPr>
          <w:rFonts w:eastAsia="Times New Roman"/>
          <w:szCs w:val="24"/>
        </w:rPr>
        <w:t>Εάν επιδιώκουμε για παράδειγμα να βελτι</w:t>
      </w:r>
      <w:r>
        <w:rPr>
          <w:rFonts w:eastAsia="Times New Roman"/>
          <w:szCs w:val="24"/>
        </w:rPr>
        <w:t>ώσουμε την υγεία του λαού</w:t>
      </w:r>
      <w:r>
        <w:rPr>
          <w:rFonts w:eastAsia="Times New Roman"/>
          <w:szCs w:val="24"/>
        </w:rPr>
        <w:t>,</w:t>
      </w:r>
      <w:r>
        <w:rPr>
          <w:rFonts w:eastAsia="Times New Roman"/>
          <w:szCs w:val="24"/>
        </w:rPr>
        <w:t xml:space="preserve"> θα πρέπει να επανδρώσουμε με τις βασικές ειδικότητες όλα τα επαρχιακά κέντρα υγείας, να εξασφαλίσουμε γιατρούς ακόμη και στο τελευταίο χωριό, να αναπτύξουμε την προληπτική ιατρική. Άρα χρειαζόμαστε κι άλλους γιατρούς. Χρειαζόμαστ</w:t>
      </w:r>
      <w:r>
        <w:rPr>
          <w:rFonts w:eastAsia="Times New Roman"/>
          <w:szCs w:val="24"/>
        </w:rPr>
        <w:t xml:space="preserve">ε περισσότερους </w:t>
      </w:r>
      <w:proofErr w:type="spellStart"/>
      <w:r>
        <w:rPr>
          <w:rFonts w:eastAsia="Times New Roman"/>
          <w:szCs w:val="24"/>
        </w:rPr>
        <w:t>σχολίατρους</w:t>
      </w:r>
      <w:proofErr w:type="spellEnd"/>
      <w:r>
        <w:rPr>
          <w:rFonts w:eastAsia="Times New Roman"/>
          <w:szCs w:val="24"/>
        </w:rPr>
        <w:t xml:space="preserve">, γιατρούς εργασίας, μια σειρά από ειδικότητες που η σημερινή ανάπτυξη -η καπιταλιστική- περιθωριοποιεί, ενώ την ίδια στιγμή η αστική προπαγάνδα, η προπαγάνδα σας, μηρυκάζει ακατάπαυστα τα επιχειρήματα για τη δήθεν </w:t>
      </w:r>
      <w:proofErr w:type="spellStart"/>
      <w:r>
        <w:rPr>
          <w:rFonts w:eastAsia="Times New Roman"/>
          <w:szCs w:val="24"/>
        </w:rPr>
        <w:t>υπερπληθώρα</w:t>
      </w:r>
      <w:proofErr w:type="spellEnd"/>
      <w:r>
        <w:rPr>
          <w:rFonts w:eastAsia="Times New Roman"/>
          <w:szCs w:val="24"/>
        </w:rPr>
        <w:t xml:space="preserve"> το</w:t>
      </w:r>
      <w:r>
        <w:rPr>
          <w:rFonts w:eastAsia="Times New Roman"/>
          <w:szCs w:val="24"/>
        </w:rPr>
        <w:t xml:space="preserve">υς, τη στιγμή που υπάρχουν τεράστιες ελλείψεις, αυτή τη στιγμή που μιλάμε, σε όλα τα νοσοκομεία, σε όλες τις δομές υγείας. </w:t>
      </w:r>
    </w:p>
    <w:p w14:paraId="50A7B3E4" w14:textId="77777777" w:rsidR="007C6747" w:rsidRDefault="00E91359">
      <w:pPr>
        <w:spacing w:after="0" w:line="600" w:lineRule="auto"/>
        <w:ind w:firstLine="720"/>
        <w:jc w:val="both"/>
        <w:rPr>
          <w:rFonts w:eastAsia="Times New Roman"/>
          <w:szCs w:val="24"/>
        </w:rPr>
      </w:pPr>
      <w:r>
        <w:rPr>
          <w:rFonts w:eastAsia="Times New Roman"/>
          <w:szCs w:val="24"/>
        </w:rPr>
        <w:t>Αν θέλουμε να θωρακίσουμε αντισεισμικά τη χώρα μας, χρειαζόμαστε έναν πολύ μεγαλύτερο αριθμό μηχανικών</w:t>
      </w:r>
      <w:r>
        <w:rPr>
          <w:rFonts w:eastAsia="Times New Roman"/>
          <w:szCs w:val="24"/>
        </w:rPr>
        <w:t>,</w:t>
      </w:r>
      <w:r>
        <w:rPr>
          <w:rFonts w:eastAsia="Times New Roman"/>
          <w:szCs w:val="24"/>
        </w:rPr>
        <w:t xml:space="preserve"> που θα </w:t>
      </w:r>
      <w:r>
        <w:rPr>
          <w:rFonts w:eastAsia="Times New Roman"/>
          <w:szCs w:val="24"/>
        </w:rPr>
        <w:lastRenderedPageBreak/>
        <w:t>προσληφθούν για να αν</w:t>
      </w:r>
      <w:r>
        <w:rPr>
          <w:rFonts w:eastAsia="Times New Roman"/>
          <w:szCs w:val="24"/>
        </w:rPr>
        <w:t xml:space="preserve">αλάβουν το έργο του ελέγχου, της ενίσχυσης όλων των κτηρίων, τουλάχιστον μαζικής συνάθροισης, όπως είναι τα εργοστάσια, οι μεγάλες επιχειρήσεις, τα σχολεία, οι αίθουσες ψυχαγωγίας -κυρίως της νεολαίας- και άλλα. </w:t>
      </w:r>
    </w:p>
    <w:p w14:paraId="50A7B3E5" w14:textId="77777777" w:rsidR="007C6747" w:rsidRDefault="00E91359">
      <w:pPr>
        <w:spacing w:after="0" w:line="600" w:lineRule="auto"/>
        <w:ind w:firstLine="720"/>
        <w:jc w:val="both"/>
        <w:rPr>
          <w:rFonts w:eastAsia="Times New Roman"/>
          <w:szCs w:val="24"/>
        </w:rPr>
      </w:pPr>
      <w:r>
        <w:rPr>
          <w:rFonts w:eastAsia="Times New Roman"/>
          <w:szCs w:val="24"/>
        </w:rPr>
        <w:t>Αν θέλουμε σχεδιασμένα να μεταβάλουμε τις π</w:t>
      </w:r>
      <w:r>
        <w:rPr>
          <w:rFonts w:eastAsia="Times New Roman"/>
          <w:szCs w:val="24"/>
        </w:rPr>
        <w:t xml:space="preserve">όλεις-τέρατα σε ανθρώπινες, χρειαζόμαστε περισσότερους ειδικούς στον τομέα της χωροταξίας και πολεοδομίας. </w:t>
      </w:r>
    </w:p>
    <w:p w14:paraId="50A7B3E6" w14:textId="77777777" w:rsidR="007C6747" w:rsidRDefault="00E91359">
      <w:pPr>
        <w:spacing w:after="0" w:line="600" w:lineRule="auto"/>
        <w:ind w:firstLine="720"/>
        <w:jc w:val="both"/>
        <w:rPr>
          <w:rFonts w:eastAsia="Times New Roman"/>
          <w:szCs w:val="24"/>
        </w:rPr>
      </w:pPr>
      <w:r>
        <w:rPr>
          <w:rFonts w:eastAsia="Times New Roman"/>
          <w:szCs w:val="24"/>
        </w:rPr>
        <w:t xml:space="preserve">Αν θέλουμε η εκπαίδευσή </w:t>
      </w:r>
      <w:r>
        <w:rPr>
          <w:rFonts w:eastAsia="Times New Roman"/>
          <w:szCs w:val="24"/>
        </w:rPr>
        <w:t>μας,</w:t>
      </w:r>
      <w:r>
        <w:rPr>
          <w:rFonts w:eastAsia="Times New Roman"/>
          <w:szCs w:val="24"/>
        </w:rPr>
        <w:t xml:space="preserve"> πραγματικά</w:t>
      </w:r>
      <w:r>
        <w:rPr>
          <w:rFonts w:eastAsia="Times New Roman"/>
          <w:szCs w:val="24"/>
        </w:rPr>
        <w:t>,</w:t>
      </w:r>
      <w:r>
        <w:rPr>
          <w:rFonts w:eastAsia="Times New Roman"/>
          <w:szCs w:val="24"/>
        </w:rPr>
        <w:t xml:space="preserve"> να μορφώνει και όχι να παραμορφώνει τους ανθρώπους, οι εκπαιδευτικοί που υπήρχαν στην επετηρίδα, για παράδε</w:t>
      </w:r>
      <w:r>
        <w:rPr>
          <w:rFonts w:eastAsia="Times New Roman"/>
          <w:szCs w:val="24"/>
        </w:rPr>
        <w:t xml:space="preserve">ιγμα, δεν επαρκούν. </w:t>
      </w:r>
    </w:p>
    <w:p w14:paraId="50A7B3E7" w14:textId="77777777" w:rsidR="007C6747" w:rsidRDefault="00E91359">
      <w:pPr>
        <w:spacing w:after="0" w:line="600" w:lineRule="auto"/>
        <w:ind w:firstLine="720"/>
        <w:jc w:val="both"/>
        <w:rPr>
          <w:rFonts w:eastAsia="Times New Roman"/>
          <w:szCs w:val="24"/>
        </w:rPr>
      </w:pPr>
      <w:r>
        <w:rPr>
          <w:rFonts w:eastAsia="Times New Roman"/>
          <w:szCs w:val="24"/>
        </w:rPr>
        <w:t>Αν θέλουμε να αξιοποιήσουμε τον ορυκτό πλούτο της χώρας μας, πρέπει να ιδρύσουμε κι άλλες σχολές μεταλλειολόγων, άλλων ειδικοτήτων και όχι να συζητάμε την αλλαγή του αντικειμένου των σημερινών αποφοίτων τους. Θα πρέπει να προσλαμβάνουμ</w:t>
      </w:r>
      <w:r>
        <w:rPr>
          <w:rFonts w:eastAsia="Times New Roman"/>
          <w:szCs w:val="24"/>
        </w:rPr>
        <w:t xml:space="preserve">ε και όχι να απολύουμε εργαζόμενους, όπως στη </w:t>
      </w:r>
      <w:r>
        <w:rPr>
          <w:rFonts w:eastAsia="Times New Roman"/>
          <w:szCs w:val="24"/>
        </w:rPr>
        <w:t>«</w:t>
      </w:r>
      <w:r w:rsidRPr="002540F7">
        <w:rPr>
          <w:rFonts w:eastAsia="Times New Roman"/>
          <w:szCs w:val="24"/>
        </w:rPr>
        <w:t>ΛΑΡΚΟ</w:t>
      </w:r>
      <w:r>
        <w:rPr>
          <w:rFonts w:eastAsia="Times New Roman"/>
          <w:szCs w:val="24"/>
        </w:rPr>
        <w:t>»</w:t>
      </w:r>
      <w:r w:rsidRPr="00A32496">
        <w:rPr>
          <w:rFonts w:eastAsia="Times New Roman"/>
          <w:szCs w:val="24"/>
        </w:rPr>
        <w:t xml:space="preserve"> </w:t>
      </w:r>
      <w:r>
        <w:rPr>
          <w:rFonts w:eastAsia="Times New Roman"/>
          <w:szCs w:val="24"/>
        </w:rPr>
        <w:t>ή αλλού.</w:t>
      </w:r>
    </w:p>
    <w:p w14:paraId="50A7B3E8" w14:textId="77777777" w:rsidR="007C6747" w:rsidRDefault="00E91359">
      <w:pPr>
        <w:spacing w:after="0" w:line="600" w:lineRule="auto"/>
        <w:ind w:firstLine="720"/>
        <w:jc w:val="both"/>
        <w:rPr>
          <w:rFonts w:eastAsia="Times New Roman"/>
          <w:szCs w:val="24"/>
        </w:rPr>
      </w:pPr>
      <w:r>
        <w:rPr>
          <w:rFonts w:eastAsia="Times New Roman"/>
          <w:szCs w:val="24"/>
        </w:rPr>
        <w:t>Γενικότερα αν επιδιώκουμε την αξιοποίηση όλων των παραγωγικών δυνατοτήτων της χώρας, χρειαζόμαστε πληθώρα μορφωμένων τεχνικών, εργαζομένων που θα αναλάβουν την ανάπτυξη και την εφαρμογή της τεχ</w:t>
      </w:r>
      <w:r>
        <w:rPr>
          <w:rFonts w:eastAsia="Times New Roman"/>
          <w:szCs w:val="24"/>
        </w:rPr>
        <w:t xml:space="preserve">νολογίας στην παραγωγή. Όσο </w:t>
      </w:r>
      <w:r>
        <w:rPr>
          <w:rFonts w:eastAsia="Times New Roman"/>
          <w:szCs w:val="24"/>
        </w:rPr>
        <w:lastRenderedPageBreak/>
        <w:t xml:space="preserve">για τις </w:t>
      </w:r>
      <w:proofErr w:type="spellStart"/>
      <w:r>
        <w:rPr>
          <w:rFonts w:eastAsia="Times New Roman"/>
          <w:szCs w:val="24"/>
        </w:rPr>
        <w:t>παραμελημένες</w:t>
      </w:r>
      <w:proofErr w:type="spellEnd"/>
      <w:r>
        <w:rPr>
          <w:rFonts w:eastAsia="Times New Roman"/>
          <w:szCs w:val="24"/>
        </w:rPr>
        <w:t xml:space="preserve"> κοινωνικές επιστήμες, να γίνουν επιτέλους γνήσια κοινωνικές και να αποκτήσουν πιο σημαντικό ρόλο μέσα από τη συνεργασία τους και με τις άλλες επιστήμες, ώστε να εξασφαλίσουν έναν προοδευτικό κοινωνικό έλεγχ</w:t>
      </w:r>
      <w:r>
        <w:rPr>
          <w:rFonts w:eastAsia="Times New Roman"/>
          <w:szCs w:val="24"/>
        </w:rPr>
        <w:t xml:space="preserve">ο της συνολικής κοινωνικής δραστηριότητας. </w:t>
      </w:r>
    </w:p>
    <w:p w14:paraId="50A7B3E9" w14:textId="77777777" w:rsidR="007C6747" w:rsidRDefault="00E91359">
      <w:pPr>
        <w:spacing w:after="0" w:line="600" w:lineRule="auto"/>
        <w:ind w:firstLine="720"/>
        <w:jc w:val="both"/>
        <w:rPr>
          <w:rFonts w:eastAsia="Times New Roman"/>
          <w:szCs w:val="24"/>
        </w:rPr>
      </w:pPr>
      <w:r>
        <w:rPr>
          <w:rFonts w:eastAsia="Times New Roman"/>
          <w:szCs w:val="24"/>
        </w:rPr>
        <w:t xml:space="preserve">Με λίγα λόγια μόνο στη σχεδιασμένη, προγραμματισμένη με βάση τα λαϊκά συμφέροντα οικονομία η σημερινή πλαστή, μεταλλαγμένη, εικόνα των κοινωνικών αναγκών, που ο καπιταλισμός συνεχώς καλλιεργεί, με βάση φυσικά τα </w:t>
      </w:r>
      <w:r>
        <w:rPr>
          <w:rFonts w:eastAsia="Times New Roman"/>
          <w:szCs w:val="24"/>
        </w:rPr>
        <w:t>συμφέροντά του, μπορεί να  αποκτήσει τη σωστή της διάσταση. Και η χώρα μας διαθέτει όλες τις παραγωγικές δυνάμεις και πάνω απ’ όλα τη βασικότερη, την πιο έμπειρη και με βέλτιστο μορφωτικό επίπεδο εργατική τάξη, ένα πολυάριθμο και ικανότατο επιστημονικό δυν</w:t>
      </w:r>
      <w:r>
        <w:rPr>
          <w:rFonts w:eastAsia="Times New Roman"/>
          <w:szCs w:val="24"/>
        </w:rPr>
        <w:t xml:space="preserve">αμικό. </w:t>
      </w:r>
    </w:p>
    <w:p w14:paraId="50A7B3EA" w14:textId="77777777" w:rsidR="007C6747" w:rsidRDefault="00E91359">
      <w:pPr>
        <w:spacing w:after="0" w:line="600" w:lineRule="auto"/>
        <w:ind w:firstLine="720"/>
        <w:jc w:val="both"/>
        <w:rPr>
          <w:rFonts w:eastAsia="Times New Roman"/>
          <w:szCs w:val="24"/>
        </w:rPr>
      </w:pPr>
      <w:r>
        <w:rPr>
          <w:rFonts w:eastAsia="Times New Roman"/>
          <w:szCs w:val="24"/>
        </w:rPr>
        <w:t>Από τη σκοπιά αυτή</w:t>
      </w:r>
      <w:r>
        <w:rPr>
          <w:rFonts w:eastAsia="Times New Roman"/>
          <w:szCs w:val="24"/>
        </w:rPr>
        <w:t>,</w:t>
      </w:r>
      <w:r>
        <w:rPr>
          <w:rFonts w:eastAsia="Times New Roman"/>
          <w:szCs w:val="24"/>
        </w:rPr>
        <w:t xml:space="preserve"> λοιπόν, γίνεται σαφές ότι η δική μας κριτική στρέφεται σε διαφορετικά σημεία</w:t>
      </w:r>
      <w:r>
        <w:rPr>
          <w:rFonts w:eastAsia="Times New Roman"/>
          <w:szCs w:val="24"/>
        </w:rPr>
        <w:t>,</w:t>
      </w:r>
      <w:r>
        <w:rPr>
          <w:rFonts w:eastAsia="Times New Roman"/>
          <w:szCs w:val="24"/>
        </w:rPr>
        <w:t xml:space="preserve"> από αυτά που επιλέγουν να αναδείξουν άλλα κόμματα ως σημεία αντιπαράθεσης. Μην περιμένετε, λοιπόν, τα καλέσματα περί συναίνεσης να βρουν αποδέκτες το ΚΚΕ. </w:t>
      </w:r>
    </w:p>
    <w:p w14:paraId="50A7B3EB"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Εμείς όχι μόνο απορρίπτουμε και καταψηφίζουμε το νομοσχέδιο αλλά κυρίως καλούμε τους εργαζόμενους, </w:t>
      </w:r>
      <w:r>
        <w:rPr>
          <w:rFonts w:eastAsia="Times New Roman"/>
          <w:szCs w:val="24"/>
        </w:rPr>
        <w:t>τα ιδρύματα, τους πανεπιστημιακούς δασκάλους, τους φοιτητές, τους νέους επιστήμονες, σε συμπόρευση, σε κοινή πάλη, με στόχο την πλήρη ανατροπή της πολιτικής που δένει χειροπόδαρα την επιστήμη, τις προοπτικές, τις σπουδές των νέων ανθρώπων στα συμφέροντα το</w:t>
      </w:r>
      <w:r>
        <w:rPr>
          <w:rFonts w:eastAsia="Times New Roman"/>
          <w:szCs w:val="24"/>
        </w:rPr>
        <w:t>υ κεφαλαίου.</w:t>
      </w:r>
    </w:p>
    <w:p w14:paraId="50A7B3EC" w14:textId="77777777" w:rsidR="007C6747" w:rsidRDefault="00E91359">
      <w:pPr>
        <w:spacing w:after="0" w:line="600" w:lineRule="auto"/>
        <w:ind w:firstLine="720"/>
        <w:jc w:val="both"/>
        <w:rPr>
          <w:rFonts w:eastAsia="Times New Roman"/>
          <w:szCs w:val="24"/>
        </w:rPr>
      </w:pPr>
      <w:r>
        <w:rPr>
          <w:rFonts w:eastAsia="Times New Roman"/>
          <w:szCs w:val="24"/>
        </w:rPr>
        <w:t>Σας ευχαριστώ.</w:t>
      </w:r>
    </w:p>
    <w:p w14:paraId="50A7B3ED" w14:textId="77777777" w:rsidR="007C6747" w:rsidRDefault="00E91359">
      <w:pPr>
        <w:spacing w:after="0" w:line="600" w:lineRule="auto"/>
        <w:ind w:firstLine="720"/>
        <w:jc w:val="both"/>
        <w:rPr>
          <w:rFonts w:eastAsia="Times New Roman"/>
          <w:szCs w:val="24"/>
        </w:rPr>
      </w:pPr>
      <w:r w:rsidRPr="00464576">
        <w:rPr>
          <w:rFonts w:eastAsia="Times New Roman"/>
          <w:b/>
          <w:szCs w:val="24"/>
        </w:rPr>
        <w:t>ΠΡΟΕΔΡΕΥΩΝ (Νικήτας Κακλαμάνης):</w:t>
      </w:r>
      <w:r>
        <w:rPr>
          <w:rFonts w:eastAsia="Times New Roman"/>
          <w:szCs w:val="24"/>
        </w:rPr>
        <w:t xml:space="preserve"> Καλώ στο Βήμα, αφού του ζητήσω και συγγνώμη γιατί δύο φορές τον σταμάτησα, τον συνάδελφο κ. </w:t>
      </w:r>
      <w:proofErr w:type="spellStart"/>
      <w:r>
        <w:rPr>
          <w:rFonts w:eastAsia="Times New Roman"/>
          <w:szCs w:val="24"/>
        </w:rPr>
        <w:t>Σεβαστάκη</w:t>
      </w:r>
      <w:proofErr w:type="spellEnd"/>
      <w:r>
        <w:rPr>
          <w:rFonts w:eastAsia="Times New Roman"/>
          <w:szCs w:val="24"/>
        </w:rPr>
        <w:t>.</w:t>
      </w:r>
    </w:p>
    <w:p w14:paraId="50A7B3EE" w14:textId="77777777" w:rsidR="007C6747" w:rsidRDefault="00E91359">
      <w:pPr>
        <w:spacing w:after="0" w:line="600" w:lineRule="auto"/>
        <w:ind w:firstLine="720"/>
        <w:jc w:val="both"/>
        <w:rPr>
          <w:rFonts w:eastAsia="Times New Roman"/>
          <w:szCs w:val="24"/>
        </w:rPr>
      </w:pPr>
      <w:r>
        <w:rPr>
          <w:rFonts w:eastAsia="Times New Roman"/>
          <w:szCs w:val="24"/>
        </w:rPr>
        <w:t>Ορίστε, έχετε τον λόγο.</w:t>
      </w:r>
    </w:p>
    <w:p w14:paraId="50A7B3EF" w14:textId="77777777" w:rsidR="007C6747" w:rsidRDefault="00E91359">
      <w:pPr>
        <w:spacing w:after="0" w:line="600" w:lineRule="auto"/>
        <w:ind w:firstLine="720"/>
        <w:jc w:val="both"/>
        <w:rPr>
          <w:rFonts w:eastAsia="Times New Roman"/>
          <w:szCs w:val="24"/>
        </w:rPr>
      </w:pPr>
      <w:r w:rsidRPr="00464576">
        <w:rPr>
          <w:rFonts w:eastAsia="Times New Roman"/>
          <w:b/>
          <w:szCs w:val="24"/>
        </w:rPr>
        <w:t>ΔΗΜΗΤΡΙΟΣ ΣΕΒΑΣΤΑΚΗΣ:</w:t>
      </w:r>
      <w:r>
        <w:rPr>
          <w:rFonts w:eastAsia="Times New Roman"/>
          <w:szCs w:val="24"/>
        </w:rPr>
        <w:t xml:space="preserve"> Ευχαριστώ πολύ.</w:t>
      </w:r>
    </w:p>
    <w:p w14:paraId="50A7B3F0" w14:textId="77777777" w:rsidR="007C6747" w:rsidRDefault="00E91359">
      <w:pPr>
        <w:spacing w:after="0" w:line="600" w:lineRule="auto"/>
        <w:ind w:firstLine="720"/>
        <w:jc w:val="both"/>
        <w:rPr>
          <w:rFonts w:eastAsia="Times New Roman"/>
          <w:szCs w:val="24"/>
        </w:rPr>
      </w:pPr>
      <w:r>
        <w:rPr>
          <w:rFonts w:eastAsia="Times New Roman"/>
          <w:szCs w:val="24"/>
        </w:rPr>
        <w:t>Είναι θετικό για μένα ή μάλλον</w:t>
      </w:r>
      <w:r>
        <w:rPr>
          <w:rFonts w:eastAsia="Times New Roman"/>
          <w:szCs w:val="24"/>
        </w:rPr>
        <w:t xml:space="preserve"> βοηθητικό το γεγονός ότι ανεβαίνω στο Βήμα μετά την ενδιαφέρουσα τοποθέτηση του κ. </w:t>
      </w:r>
      <w:proofErr w:type="spellStart"/>
      <w:r>
        <w:rPr>
          <w:rFonts w:eastAsia="Times New Roman"/>
          <w:szCs w:val="24"/>
        </w:rPr>
        <w:t>Κουτσούμπα</w:t>
      </w:r>
      <w:proofErr w:type="spellEnd"/>
      <w:r>
        <w:rPr>
          <w:rFonts w:eastAsia="Times New Roman"/>
          <w:szCs w:val="24"/>
        </w:rPr>
        <w:t xml:space="preserve">. </w:t>
      </w:r>
    </w:p>
    <w:p w14:paraId="50A7B3F1" w14:textId="77777777" w:rsidR="007C6747" w:rsidRDefault="00E91359">
      <w:pPr>
        <w:spacing w:after="0" w:line="600" w:lineRule="auto"/>
        <w:ind w:firstLine="720"/>
        <w:jc w:val="both"/>
        <w:rPr>
          <w:rFonts w:eastAsia="Times New Roman"/>
          <w:szCs w:val="24"/>
        </w:rPr>
      </w:pPr>
      <w:r>
        <w:rPr>
          <w:rFonts w:eastAsia="Times New Roman"/>
          <w:szCs w:val="24"/>
        </w:rPr>
        <w:t>Η συζήτηση που έχει εκτυλιχθεί</w:t>
      </w:r>
      <w:r>
        <w:rPr>
          <w:rFonts w:eastAsia="Times New Roman"/>
          <w:szCs w:val="24"/>
        </w:rPr>
        <w:t>,</w:t>
      </w:r>
      <w:r>
        <w:rPr>
          <w:rFonts w:eastAsia="Times New Roman"/>
          <w:szCs w:val="24"/>
        </w:rPr>
        <w:t xml:space="preserve"> είναι μια συζήτηση επιθέτων, αφορισμών, που οδηγεί αναπότρεπτα στους </w:t>
      </w:r>
      <w:proofErr w:type="spellStart"/>
      <w:r>
        <w:rPr>
          <w:rFonts w:eastAsia="Times New Roman"/>
          <w:szCs w:val="24"/>
        </w:rPr>
        <w:t>μανιχαϊσμούς</w:t>
      </w:r>
      <w:proofErr w:type="spellEnd"/>
      <w:r>
        <w:rPr>
          <w:rFonts w:eastAsia="Times New Roman"/>
          <w:szCs w:val="24"/>
        </w:rPr>
        <w:t>.</w:t>
      </w:r>
      <w:r>
        <w:rPr>
          <w:rFonts w:eastAsia="Times New Roman"/>
          <w:szCs w:val="24"/>
        </w:rPr>
        <w:t xml:space="preserve"> Οπισθοδρόμηση και προοδευτισμός. </w:t>
      </w:r>
    </w:p>
    <w:p w14:paraId="50A7B3F2"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Οι </w:t>
      </w:r>
      <w:proofErr w:type="spellStart"/>
      <w:r>
        <w:rPr>
          <w:rFonts w:eastAsia="Times New Roman"/>
          <w:szCs w:val="24"/>
        </w:rPr>
        <w:t>μανιχαϊσμοί</w:t>
      </w:r>
      <w:proofErr w:type="spellEnd"/>
      <w:r>
        <w:rPr>
          <w:rFonts w:eastAsia="Times New Roman"/>
          <w:szCs w:val="24"/>
        </w:rPr>
        <w:t>, ουσιαστικά, προσπαθούν να διαχειριστούν ένα θεμελιώδες πρόβλημα που έχει η εκπαίδευσή μας, το σύστημά μας αλλά και το λαϊκό αίτημα για εκπαίδευση. Θα πω πιο κάτω ποιο νομίζω ότι είναι αυτό.</w:t>
      </w:r>
    </w:p>
    <w:p w14:paraId="50A7B3F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Άκουσα πάρα πολλές φορές να εκφράζονται οι δύο κόσμοι</w:t>
      </w:r>
      <w:r>
        <w:rPr>
          <w:rFonts w:eastAsia="Times New Roman" w:cs="Times New Roman"/>
          <w:szCs w:val="24"/>
        </w:rPr>
        <w:t>. Ποιοι είναι οι δύο κόσμοι; Και πώς δεν μπορούμε να τοποθετηθούμε απέναντι σε προβλήματα με μια στοιχειώδη ευθυβολία; Ας δούμε ότι για πάρα πολλά χρόνια η χώρα μας, έχοντας ένα οικονομικά υψηλό επίπεδο, κύριε Μπούρα, κύριε συνάδελφε, επένδυσε στις δομές ε</w:t>
      </w:r>
      <w:r>
        <w:rPr>
          <w:rFonts w:eastAsia="Times New Roman" w:cs="Times New Roman"/>
          <w:szCs w:val="24"/>
        </w:rPr>
        <w:t xml:space="preserve">κπαίδευσης. Και αυτή η επένδυση συμπύκνωνε μια λαϊκή επιθυμία, να μάθει γράμματα. «Μάθε παιδί μου γράμματα» ως εργαλείο κοινωνικής ανέλιξης. </w:t>
      </w:r>
    </w:p>
    <w:p w14:paraId="50A7B3F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Όμως η μόρφωση -αυτό το τεράστιο κεφάλαιο που ενσωματώθηκε στον μέσο όρο, φτιάχτηκαν πολίτες υψηλότερου μορφωτικού</w:t>
      </w:r>
      <w:r>
        <w:rPr>
          <w:rFonts w:eastAsia="Times New Roman" w:cs="Times New Roman"/>
          <w:szCs w:val="24"/>
        </w:rPr>
        <w:t xml:space="preserve"> και διανοητικού επιπέδου στα χρόνια από τη δεκαετία του ’70 και μετά- είτε έμεινε εγκιβωτισμένη, δεν αφομοιώθηκε στην παραγωγή. Είτε δηλαδή χρησίμευε για την παραγωγή ειδικευμένων που στελέχωναν ειδικότητες, που στελέχωναν επαγγελματικές κατηγορίες, αλλά </w:t>
      </w:r>
      <w:r>
        <w:rPr>
          <w:rFonts w:eastAsia="Times New Roman" w:cs="Times New Roman"/>
          <w:szCs w:val="24"/>
        </w:rPr>
        <w:t xml:space="preserve">η διάχυτη μόρφωση ως αγαθό, τα </w:t>
      </w:r>
      <w:r>
        <w:rPr>
          <w:rFonts w:eastAsia="Times New Roman" w:cs="Times New Roman"/>
          <w:szCs w:val="24"/>
        </w:rPr>
        <w:lastRenderedPageBreak/>
        <w:t xml:space="preserve">εργαλεία επινόησης, τα εργαλεία </w:t>
      </w:r>
      <w:proofErr w:type="spellStart"/>
      <w:r>
        <w:rPr>
          <w:rFonts w:eastAsia="Times New Roman" w:cs="Times New Roman"/>
          <w:szCs w:val="24"/>
        </w:rPr>
        <w:t>αναστοχασμού</w:t>
      </w:r>
      <w:proofErr w:type="spellEnd"/>
      <w:r>
        <w:rPr>
          <w:rFonts w:eastAsia="Times New Roman" w:cs="Times New Roman"/>
          <w:szCs w:val="24"/>
        </w:rPr>
        <w:t xml:space="preserve">, τα εργαλεία παραγωγικού αναπροσανατολισμού, αυτή η διάχυτη κουλτούρα που στήνεται πάνω από τη μόρφωση, πάνω από την εκπαίδευση, αυτή έμεινε αναξιοποίητη. Και αυτή την πηγή, αυτήν </w:t>
      </w:r>
      <w:r>
        <w:rPr>
          <w:rFonts w:eastAsia="Times New Roman" w:cs="Times New Roman"/>
          <w:szCs w:val="24"/>
        </w:rPr>
        <w:t xml:space="preserve">την μεγάλη γνωστική πηγή δεν την έχουμε εκμεταλλευτεί ή δεν την έχουμε αφομοιώσει. </w:t>
      </w:r>
    </w:p>
    <w:p w14:paraId="50A7B3F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νέα ενεργός μόρφωση, η μόρφωση που σχετίζεται με μια εξαιρετική λαϊκή επινοητικότητα, αυτή που έχει χαθεί τα προηγούμενα χρόνια με την έκλειψη της παραγωγής, με την παραγ</w:t>
      </w:r>
      <w:r>
        <w:rPr>
          <w:rFonts w:eastAsia="Times New Roman" w:cs="Times New Roman"/>
          <w:szCs w:val="24"/>
        </w:rPr>
        <w:t>ωγική κατάπτωση, αυτή είναι ζητούμενο. Και το σύστημα που θα βρεθεί να την οργανώσει εκπαιδευτικά</w:t>
      </w:r>
      <w:r>
        <w:rPr>
          <w:rFonts w:eastAsia="Times New Roman" w:cs="Times New Roman"/>
          <w:szCs w:val="24"/>
        </w:rPr>
        <w:t>,</w:t>
      </w:r>
      <w:r>
        <w:rPr>
          <w:rFonts w:eastAsia="Times New Roman" w:cs="Times New Roman"/>
          <w:szCs w:val="24"/>
        </w:rPr>
        <w:t xml:space="preserve"> θα είναι το πετυχημένο σύστημα. Αντί γι’ αυτό έχουμε ύβρεις, έχουμε συγκρούσεις επιθέτων, συγκρούσεις αφορισμών. Νομίζω ότι είναι μια αδιέξοδη επιλογή, ένα α</w:t>
      </w:r>
      <w:r>
        <w:rPr>
          <w:rFonts w:eastAsia="Times New Roman" w:cs="Times New Roman"/>
          <w:szCs w:val="24"/>
        </w:rPr>
        <w:t xml:space="preserve">διέξοδο πεδίο αντιμαχίας. </w:t>
      </w:r>
    </w:p>
    <w:p w14:paraId="50A7B3F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Ένα θεμελιώδες πρόβλημα, το οποίο δείχνει ότι οι περίφημοι δύο κόσμοι δεν είναι δύο, είναι ένας και έχει σχέση με την οικονομική κατάπτωση</w:t>
      </w:r>
      <w:r>
        <w:rPr>
          <w:rFonts w:eastAsia="Times New Roman" w:cs="Times New Roman"/>
          <w:szCs w:val="24"/>
        </w:rPr>
        <w:t>,</w:t>
      </w:r>
      <w:r>
        <w:rPr>
          <w:rFonts w:eastAsia="Times New Roman" w:cs="Times New Roman"/>
          <w:szCs w:val="24"/>
        </w:rPr>
        <w:t xml:space="preserve"> είναι το εξής: Χρησιμοποιούνταν 300 εκατομμύρια για να χρηματοδοτηθεί η τριτοβάθμια εκπαί</w:t>
      </w:r>
      <w:r>
        <w:rPr>
          <w:rFonts w:eastAsia="Times New Roman" w:cs="Times New Roman"/>
          <w:szCs w:val="24"/>
        </w:rPr>
        <w:t xml:space="preserve">δευση και το ποσό έχει πέσει στα 90 εκατομμύρια. </w:t>
      </w:r>
    </w:p>
    <w:p w14:paraId="50A7B3F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Πώς λύνεται αυτή η αντίφαση, αυτή η αδυναμία ότι σε μια χώρα που παρήγγειλε, διαμόρφωσε, συγκρότησε, χρηματοδότησε, οργάνωσε δομές, διδακτικό προσωπικό και κυρίως μια λαϊκή προσδοκία για την τριτοβάθμια, σή</w:t>
      </w:r>
      <w:r>
        <w:rPr>
          <w:rFonts w:eastAsia="Times New Roman" w:cs="Times New Roman"/>
          <w:szCs w:val="24"/>
        </w:rPr>
        <w:t xml:space="preserve">μερα δεν έχει τη δυνατότητα να τη χρηματοδοτήσει; </w:t>
      </w:r>
    </w:p>
    <w:p w14:paraId="50A7B3F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Κάνουμε, λοιπόν, μετατόπιση της αντίφασης. Άλλος λέει να ιδιωτικοποιηθεί όλη η εκπαίδευση -ουσιαστικά ο κ. Γεωργιάδης αυτό είπε- παίρνοντας τους φοιτητές που δεν μπαίνουν στη δοκιμασία των </w:t>
      </w:r>
      <w:r>
        <w:rPr>
          <w:rFonts w:eastAsia="Times New Roman" w:cs="Times New Roman"/>
          <w:szCs w:val="24"/>
        </w:rPr>
        <w:t>π</w:t>
      </w:r>
      <w:r>
        <w:rPr>
          <w:rFonts w:eastAsia="Times New Roman" w:cs="Times New Roman"/>
          <w:szCs w:val="24"/>
        </w:rPr>
        <w:t xml:space="preserve">ανελληνίων και </w:t>
      </w:r>
      <w:r>
        <w:rPr>
          <w:rFonts w:eastAsia="Times New Roman" w:cs="Times New Roman"/>
          <w:szCs w:val="24"/>
        </w:rPr>
        <w:t>που δίνουν τα λεφτά τους, όπως λέει, στην Κωνσταντινούπολη. Καταφέρνουμε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βρούμε έναν χρηματοδότη της εκπαίδευσης. Αυτά νομίζω τα αστόχαστα και γενικόλογα δεν δίνουν απάντηση στο πρόβλημα. </w:t>
      </w:r>
    </w:p>
    <w:p w14:paraId="50A7B3F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Άλλος λέει ότι πρέπει να κάνουμε μια περιστολή εξόδων, </w:t>
      </w:r>
      <w:r>
        <w:rPr>
          <w:rFonts w:eastAsia="Times New Roman" w:cs="Times New Roman"/>
          <w:szCs w:val="24"/>
        </w:rPr>
        <w:t xml:space="preserve">μια </w:t>
      </w:r>
      <w:proofErr w:type="spellStart"/>
      <w:r>
        <w:rPr>
          <w:rFonts w:eastAsia="Times New Roman" w:cs="Times New Roman"/>
          <w:szCs w:val="24"/>
        </w:rPr>
        <w:t>απομείωση</w:t>
      </w:r>
      <w:proofErr w:type="spellEnd"/>
      <w:r>
        <w:rPr>
          <w:rFonts w:eastAsia="Times New Roman" w:cs="Times New Roman"/>
          <w:szCs w:val="24"/>
        </w:rPr>
        <w:t xml:space="preserve"> των απαιτήσεων, μια συμπίεση στα όρια της αντιπαραγωγικής μιζέριας. Δεν λύνονται έτσι τα προβλήματα, δεν απαντώνται και δεν είμαστε τίμιοι απέναντί τους, αν δεν τα απαντήσουμε. </w:t>
      </w:r>
    </w:p>
    <w:p w14:paraId="50A7B3F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Νομίζω ότι και η χωροταξική οργάνωση του εκπαιδευτικού συστήματο</w:t>
      </w:r>
      <w:r>
        <w:rPr>
          <w:rFonts w:eastAsia="Times New Roman" w:cs="Times New Roman"/>
          <w:szCs w:val="24"/>
        </w:rPr>
        <w:t xml:space="preserve">ς και η διασπορά του ανθρώπινου δυναμικού και τα γνωστικά αντικείμενα και επίσης οι δεξιότητες που υποτίθεται </w:t>
      </w:r>
      <w:r>
        <w:rPr>
          <w:rFonts w:eastAsia="Times New Roman" w:cs="Times New Roman"/>
          <w:szCs w:val="24"/>
        </w:rPr>
        <w:lastRenderedPageBreak/>
        <w:t>ότι έχει ανάγκη η χώρα και η παραγωγική πραγματικότητα, σήμερα βρίσκονται σε έναν μεγάλο μετεωρισμό, σε μια μεγάλη αμηχανία. Και αυτόν τον προσανα</w:t>
      </w:r>
      <w:r>
        <w:rPr>
          <w:rFonts w:eastAsia="Times New Roman" w:cs="Times New Roman"/>
          <w:szCs w:val="24"/>
        </w:rPr>
        <w:t>τολισμό δεν τον βλέπω. Το πολιτικό σύστημα δεν βλέπω να έχει τη μέριμνα να ακολουθήσει κάποιες συντεταγμένες αρχές με τις οποίες το «μάθε παιδί μου γράμματα», αυτό το μεγάλο ανθρωπιστικό απόκτημα των δεκαετιών της φτωχής Ελλάδας, θα μπορέσει να ανακαινιστε</w:t>
      </w:r>
      <w:r>
        <w:rPr>
          <w:rFonts w:eastAsia="Times New Roman" w:cs="Times New Roman"/>
          <w:szCs w:val="24"/>
        </w:rPr>
        <w:t xml:space="preserve">ί υπό το πρίσμα της </w:t>
      </w:r>
      <w:proofErr w:type="spellStart"/>
      <w:r>
        <w:rPr>
          <w:rFonts w:eastAsia="Times New Roman" w:cs="Times New Roman"/>
          <w:szCs w:val="24"/>
        </w:rPr>
        <w:t>κρισιακής</w:t>
      </w:r>
      <w:proofErr w:type="spellEnd"/>
      <w:r>
        <w:rPr>
          <w:rFonts w:eastAsia="Times New Roman" w:cs="Times New Roman"/>
          <w:szCs w:val="24"/>
        </w:rPr>
        <w:t xml:space="preserve"> Ελλάδας. </w:t>
      </w:r>
    </w:p>
    <w:p w14:paraId="50A7B3FB" w14:textId="77777777" w:rsidR="007C6747" w:rsidRDefault="00E91359">
      <w:pPr>
        <w:spacing w:after="0" w:line="600" w:lineRule="auto"/>
        <w:ind w:firstLine="720"/>
        <w:jc w:val="both"/>
        <w:rPr>
          <w:rFonts w:eastAsia="Times New Roman"/>
          <w:szCs w:val="24"/>
        </w:rPr>
      </w:pPr>
      <w:r>
        <w:rPr>
          <w:rFonts w:eastAsia="Times New Roman"/>
          <w:szCs w:val="24"/>
        </w:rPr>
        <w:t>Τέλος, η εκπαίδευση είναι κάτι πολύ σημαντικό</w:t>
      </w:r>
      <w:r>
        <w:rPr>
          <w:rFonts w:eastAsia="Times New Roman"/>
          <w:szCs w:val="24"/>
        </w:rPr>
        <w:t>,</w:t>
      </w:r>
      <w:r>
        <w:rPr>
          <w:rFonts w:eastAsia="Times New Roman"/>
          <w:szCs w:val="24"/>
        </w:rPr>
        <w:t xml:space="preserve"> για να μπορεί κανείς να την βάζει μέσα στους όρους της πολιτικής αντιμαχίας αμφιθεάτρου. Μερικές φορές αισθάνομαι αρκετά νέος, όταν βλέπω να αναβιώνουν πρακτικές των αμφ</w:t>
      </w:r>
      <w:r>
        <w:rPr>
          <w:rFonts w:eastAsia="Times New Roman"/>
          <w:szCs w:val="24"/>
        </w:rPr>
        <w:t xml:space="preserve">ιθεάτρων των φοιτητικών. Είναι ευχάριστο αυτό. Είναι αδιέξοδο αυτό. </w:t>
      </w:r>
    </w:p>
    <w:p w14:paraId="50A7B3FC" w14:textId="77777777" w:rsidR="007C6747" w:rsidRDefault="00E91359">
      <w:pPr>
        <w:spacing w:after="0" w:line="600" w:lineRule="auto"/>
        <w:ind w:firstLine="720"/>
        <w:jc w:val="both"/>
        <w:rPr>
          <w:rFonts w:eastAsia="Times New Roman"/>
          <w:szCs w:val="24"/>
        </w:rPr>
      </w:pPr>
      <w:r>
        <w:rPr>
          <w:rFonts w:eastAsia="Times New Roman"/>
          <w:szCs w:val="24"/>
        </w:rPr>
        <w:t>Έχω τη μεγάλη αγωνία ως πανεπιστημιακός, για το πού με ποιον τρόπο θα μπορέσω να βρω χρηματοδότηση, δικαίωση στο γνωστικό μου αντικείμενο και στη μεγάλη ηθική επένδυση να διδάσκω, να μπαί</w:t>
      </w:r>
      <w:r>
        <w:rPr>
          <w:rFonts w:eastAsia="Times New Roman"/>
          <w:szCs w:val="24"/>
        </w:rPr>
        <w:t xml:space="preserve">νω μέσα στην τάξη, χωρίς να απαιτώ πρόσθετα, χωρίς να απαιτώ η μείωση του μισθού μου να αποτελεί εργαλείο για να μειωθεί η ποιότητα της δουλειάς μου. </w:t>
      </w:r>
    </w:p>
    <w:p w14:paraId="50A7B3FD"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Πρόεδρος της Βουλής κ. </w:t>
      </w:r>
      <w:r w:rsidRPr="002B1E0E">
        <w:rPr>
          <w:rFonts w:eastAsia="Times New Roman"/>
          <w:b/>
          <w:szCs w:val="24"/>
        </w:rPr>
        <w:t>ΝΙΚΟΛΑΟΣ ΒΟΥΤΣΗΣ</w:t>
      </w:r>
      <w:r>
        <w:rPr>
          <w:rFonts w:eastAsia="Times New Roman"/>
          <w:szCs w:val="24"/>
        </w:rPr>
        <w:t>)</w:t>
      </w:r>
    </w:p>
    <w:p w14:paraId="50A7B3FE" w14:textId="77777777" w:rsidR="007C6747" w:rsidRDefault="00E91359">
      <w:pPr>
        <w:spacing w:after="0" w:line="600" w:lineRule="auto"/>
        <w:ind w:firstLine="720"/>
        <w:jc w:val="both"/>
        <w:rPr>
          <w:rFonts w:eastAsia="Times New Roman"/>
          <w:szCs w:val="24"/>
        </w:rPr>
      </w:pPr>
      <w:r>
        <w:rPr>
          <w:rFonts w:eastAsia="Times New Roman"/>
          <w:szCs w:val="24"/>
        </w:rPr>
        <w:t>Αυτό το ερώτη</w:t>
      </w:r>
      <w:r>
        <w:rPr>
          <w:rFonts w:eastAsia="Times New Roman"/>
          <w:szCs w:val="24"/>
        </w:rPr>
        <w:t>μα των πανεπιστημιακών αυτό το ερώτημα των πανεπιστημίων των εξαιρετικά υψηλών ιδρυμάτων και ανθρώπων που διαθέτει η χώρα μας, φοβάμαι ότι μερικές φορές η πολιτική αντιμαχία το αποδυναμώνει. Δυστυχώς, συχνότατα, για να επιτύχουμε στο πολιτικό μας επιχείρημ</w:t>
      </w:r>
      <w:r>
        <w:rPr>
          <w:rFonts w:eastAsia="Times New Roman"/>
          <w:szCs w:val="24"/>
        </w:rPr>
        <w:t xml:space="preserve">α, βάζουμε, σκοτεινιάζουμε, αποδυναμώνουμε, </w:t>
      </w:r>
      <w:proofErr w:type="spellStart"/>
      <w:r>
        <w:rPr>
          <w:rFonts w:eastAsia="Times New Roman"/>
          <w:szCs w:val="24"/>
        </w:rPr>
        <w:t>απομειώνουμε</w:t>
      </w:r>
      <w:proofErr w:type="spellEnd"/>
      <w:r>
        <w:rPr>
          <w:rFonts w:eastAsia="Times New Roman"/>
          <w:szCs w:val="24"/>
        </w:rPr>
        <w:t xml:space="preserve"> αυτό το μεγάλο απόθεμα.</w:t>
      </w:r>
    </w:p>
    <w:p w14:paraId="50A7B3FF" w14:textId="77777777" w:rsidR="007C6747" w:rsidRDefault="00E91359">
      <w:pPr>
        <w:spacing w:after="0" w:line="600" w:lineRule="auto"/>
        <w:ind w:firstLine="720"/>
        <w:jc w:val="both"/>
        <w:rPr>
          <w:rFonts w:eastAsia="Times New Roman"/>
          <w:szCs w:val="24"/>
        </w:rPr>
      </w:pPr>
      <w:r>
        <w:rPr>
          <w:rFonts w:eastAsia="Times New Roman"/>
          <w:szCs w:val="24"/>
        </w:rPr>
        <w:t xml:space="preserve">Θα ήθελα να είμαστε μετριοπαθείς και σκεπτόμενοι. </w:t>
      </w:r>
    </w:p>
    <w:p w14:paraId="50A7B400" w14:textId="77777777" w:rsidR="007C6747" w:rsidRDefault="00E91359">
      <w:pPr>
        <w:spacing w:after="0" w:line="600" w:lineRule="auto"/>
        <w:ind w:firstLine="720"/>
        <w:jc w:val="both"/>
        <w:rPr>
          <w:rFonts w:eastAsia="Times New Roman"/>
          <w:szCs w:val="24"/>
        </w:rPr>
      </w:pPr>
      <w:r>
        <w:rPr>
          <w:rFonts w:eastAsia="Times New Roman"/>
          <w:szCs w:val="24"/>
        </w:rPr>
        <w:t>Ευχαριστώ.</w:t>
      </w:r>
    </w:p>
    <w:p w14:paraId="50A7B401"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0A7B402" w14:textId="77777777" w:rsidR="007C6747" w:rsidRDefault="00E91359">
      <w:pPr>
        <w:spacing w:after="0" w:line="600" w:lineRule="auto"/>
        <w:ind w:firstLine="720"/>
        <w:jc w:val="both"/>
        <w:rPr>
          <w:rFonts w:eastAsia="Times New Roman"/>
          <w:szCs w:val="24"/>
        </w:rPr>
      </w:pPr>
      <w:r w:rsidRPr="003F719A">
        <w:rPr>
          <w:rFonts w:eastAsia="Times New Roman"/>
          <w:b/>
          <w:szCs w:val="24"/>
        </w:rPr>
        <w:t xml:space="preserve">ΠΡΟΕΔΡΟΣ (Νικόλαος </w:t>
      </w:r>
      <w:proofErr w:type="spellStart"/>
      <w:r w:rsidRPr="003F719A">
        <w:rPr>
          <w:rFonts w:eastAsia="Times New Roman"/>
          <w:b/>
          <w:szCs w:val="24"/>
        </w:rPr>
        <w:t>Βούτσης</w:t>
      </w:r>
      <w:proofErr w:type="spellEnd"/>
      <w:r w:rsidRPr="003F719A">
        <w:rPr>
          <w:rFonts w:eastAsia="Times New Roman"/>
          <w:b/>
          <w:szCs w:val="24"/>
        </w:rPr>
        <w:t xml:space="preserve">): </w:t>
      </w:r>
      <w:r>
        <w:rPr>
          <w:rFonts w:eastAsia="Times New Roman"/>
          <w:szCs w:val="24"/>
        </w:rPr>
        <w:t xml:space="preserve">Ευχαριστούμε πολύ τον κ. </w:t>
      </w:r>
      <w:proofErr w:type="spellStart"/>
      <w:r>
        <w:rPr>
          <w:rFonts w:eastAsia="Times New Roman"/>
          <w:szCs w:val="24"/>
        </w:rPr>
        <w:t>Σεβαστάκη</w:t>
      </w:r>
      <w:proofErr w:type="spellEnd"/>
      <w:r>
        <w:rPr>
          <w:rFonts w:eastAsia="Times New Roman"/>
          <w:szCs w:val="24"/>
        </w:rPr>
        <w:t xml:space="preserve">, για </w:t>
      </w:r>
      <w:r>
        <w:rPr>
          <w:rFonts w:eastAsia="Times New Roman"/>
          <w:szCs w:val="24"/>
        </w:rPr>
        <w:t xml:space="preserve">πολλούς λόγους και για την αγόρευσή του αλλά και για τον χρόνο, για όλα. </w:t>
      </w:r>
    </w:p>
    <w:p w14:paraId="50A7B403" w14:textId="77777777" w:rsidR="007C6747" w:rsidRDefault="00E91359">
      <w:pPr>
        <w:spacing w:after="0" w:line="600" w:lineRule="auto"/>
        <w:ind w:firstLine="720"/>
        <w:jc w:val="both"/>
        <w:rPr>
          <w:rFonts w:eastAsia="Times New Roman"/>
          <w:szCs w:val="24"/>
        </w:rPr>
      </w:pPr>
      <w:r>
        <w:rPr>
          <w:rFonts w:eastAsia="Times New Roman"/>
          <w:szCs w:val="24"/>
        </w:rPr>
        <w:t>Παρακαλώ πολύ, καλώ στο Βήμα τον Πρωθυπουργό κ. Αλέξη Τσίπρα.</w:t>
      </w:r>
    </w:p>
    <w:p w14:paraId="50A7B404" w14:textId="77777777" w:rsidR="007C6747" w:rsidRDefault="00E91359">
      <w:pPr>
        <w:spacing w:after="0" w:line="600" w:lineRule="auto"/>
        <w:ind w:firstLine="720"/>
        <w:jc w:val="both"/>
        <w:rPr>
          <w:rFonts w:eastAsia="Times New Roman"/>
          <w:szCs w:val="24"/>
        </w:rPr>
      </w:pPr>
      <w:r w:rsidRPr="003F719A">
        <w:rPr>
          <w:rFonts w:eastAsia="Times New Roman"/>
          <w:b/>
          <w:szCs w:val="24"/>
        </w:rPr>
        <w:t xml:space="preserve">ΑΛΕΞΗΣ ΤΣΙΠΡΑΣ (Πρόεδρος της Κυβέρνησης): </w:t>
      </w:r>
      <w:r>
        <w:rPr>
          <w:rFonts w:eastAsia="Times New Roman"/>
          <w:szCs w:val="24"/>
        </w:rPr>
        <w:t>Ευχαριστώ, κύριε Πρόεδρε.</w:t>
      </w:r>
    </w:p>
    <w:p w14:paraId="50A7B405" w14:textId="77777777" w:rsidR="007C6747" w:rsidRDefault="00E91359">
      <w:pPr>
        <w:spacing w:after="0" w:line="600" w:lineRule="auto"/>
        <w:ind w:firstLine="720"/>
        <w:jc w:val="both"/>
        <w:rPr>
          <w:rFonts w:eastAsia="Times New Roman"/>
          <w:szCs w:val="24"/>
        </w:rPr>
      </w:pPr>
      <w:r w:rsidRPr="003F719A">
        <w:rPr>
          <w:rFonts w:eastAsia="Times New Roman"/>
          <w:szCs w:val="24"/>
        </w:rPr>
        <w:lastRenderedPageBreak/>
        <w:t xml:space="preserve">Κυρίες και κύριοι </w:t>
      </w:r>
      <w:r>
        <w:rPr>
          <w:rFonts w:eastAsia="Times New Roman"/>
          <w:szCs w:val="24"/>
        </w:rPr>
        <w:t>συνάδελφοι, συνηθίζουμε να λέμε πω</w:t>
      </w:r>
      <w:r>
        <w:rPr>
          <w:rFonts w:eastAsia="Times New Roman"/>
          <w:szCs w:val="24"/>
        </w:rPr>
        <w:t>ς η παιδεία είναι ένα θέμα εθνικής σημασίας, είναι ένα θέμα εθνικό. Και είναι, υπό την έννοια πως είναι ο παράγοντας που καθορίζει το συνολικό πνευματικό επίπεδο ενός λαού. Μα είναι, θα έλεγα, και θέμα βαθιά κοινωνικό, γιατί επηρεάζει τον τρόπο που οι άνθρ</w:t>
      </w:r>
      <w:r>
        <w:rPr>
          <w:rFonts w:eastAsia="Times New Roman"/>
          <w:szCs w:val="24"/>
        </w:rPr>
        <w:t>ωποι μαθαίνουν να λειτουργούν μέσα σε μια κοινωνία και επειδή καθορίζει τον βαθμό στον οποίο οι άνθρωποι έχουν πρόσβαση στις πληροφορίες και στη γνώση, που στις μέρες μας είναι ένα πάρα πολύ σημαντικό κριτήριο</w:t>
      </w:r>
      <w:r>
        <w:rPr>
          <w:rFonts w:eastAsia="Times New Roman"/>
          <w:szCs w:val="24"/>
        </w:rPr>
        <w:t>,</w:t>
      </w:r>
      <w:r>
        <w:rPr>
          <w:rFonts w:eastAsia="Times New Roman"/>
          <w:szCs w:val="24"/>
        </w:rPr>
        <w:t xml:space="preserve"> για τη δυνατότητα όλων των πολιτών να έχουν ε</w:t>
      </w:r>
      <w:r>
        <w:rPr>
          <w:rFonts w:eastAsia="Times New Roman"/>
          <w:szCs w:val="24"/>
        </w:rPr>
        <w:t xml:space="preserve">φόδια, προκειμένου να μπορέσουν να έχουν μια ζωή και μια πρόοδο και να έχουν και τις κατάλληλες εκείνες παροχές από την πολιτεία και την κοινωνία, ώστε να μπορέσουν να χαίρουν όλες τις δυνατότητες εξέλιξής τους σε ισότιμη βάση. </w:t>
      </w:r>
    </w:p>
    <w:p w14:paraId="50A7B406" w14:textId="77777777" w:rsidR="007C6747" w:rsidRDefault="00E91359">
      <w:pPr>
        <w:spacing w:after="0" w:line="600" w:lineRule="auto"/>
        <w:ind w:firstLine="720"/>
        <w:jc w:val="both"/>
        <w:rPr>
          <w:rFonts w:eastAsia="Times New Roman"/>
          <w:szCs w:val="24"/>
        </w:rPr>
      </w:pPr>
      <w:r>
        <w:rPr>
          <w:rFonts w:eastAsia="Times New Roman"/>
          <w:szCs w:val="24"/>
        </w:rPr>
        <w:t>Αυτό, όμως, θα έλεγα εγώ ότ</w:t>
      </w:r>
      <w:r>
        <w:rPr>
          <w:rFonts w:eastAsia="Times New Roman"/>
          <w:szCs w:val="24"/>
        </w:rPr>
        <w:t>ι είναι και ένα βασικό κοινωνικό δικαίωμα</w:t>
      </w:r>
      <w:r w:rsidRPr="006F043C">
        <w:rPr>
          <w:rFonts w:eastAsia="Times New Roman"/>
          <w:szCs w:val="24"/>
        </w:rPr>
        <w:t xml:space="preserve"> </w:t>
      </w:r>
      <w:r>
        <w:rPr>
          <w:rFonts w:eastAsia="Times New Roman"/>
          <w:szCs w:val="24"/>
        </w:rPr>
        <w:t xml:space="preserve">ταυτόχρονα, αλλά και ένα μέσο για να ασκούν έλεγχο και κριτική οι πολίτες προς την εξουσία. Συνεπώς η παιδεία δεν είναι μόνο μια υπόθεση εθνική αλλά είναι, εν τέλει, και ζήτημα </w:t>
      </w:r>
      <w:r>
        <w:rPr>
          <w:rFonts w:eastAsia="Times New Roman"/>
          <w:szCs w:val="24"/>
        </w:rPr>
        <w:t>δ</w:t>
      </w:r>
      <w:r>
        <w:rPr>
          <w:rFonts w:eastAsia="Times New Roman"/>
          <w:szCs w:val="24"/>
        </w:rPr>
        <w:t>ημοκρατίας.</w:t>
      </w:r>
    </w:p>
    <w:p w14:paraId="50A7B407" w14:textId="77777777" w:rsidR="007C6747" w:rsidRDefault="00E91359">
      <w:pPr>
        <w:spacing w:after="0" w:line="600" w:lineRule="auto"/>
        <w:ind w:firstLine="720"/>
        <w:jc w:val="both"/>
        <w:rPr>
          <w:rFonts w:eastAsia="Times New Roman"/>
          <w:szCs w:val="24"/>
        </w:rPr>
      </w:pPr>
      <w:r>
        <w:rPr>
          <w:rFonts w:eastAsia="Times New Roman"/>
          <w:szCs w:val="24"/>
        </w:rPr>
        <w:lastRenderedPageBreak/>
        <w:t>Ήρθα, λοιπόν, σήμερα στη</w:t>
      </w:r>
      <w:r>
        <w:rPr>
          <w:rFonts w:eastAsia="Times New Roman"/>
          <w:szCs w:val="24"/>
        </w:rPr>
        <w:t xml:space="preserve"> Βουλή για να μοιραστώ τις σκέψεις μου, σε μια μέρα προσπάθειας για την επανεκκίνηση των πανεπιστημίων και των ΤΕΙ της χώρας. </w:t>
      </w:r>
    </w:p>
    <w:p w14:paraId="50A7B408" w14:textId="77777777" w:rsidR="007C6747" w:rsidRDefault="00E91359">
      <w:pPr>
        <w:spacing w:after="0" w:line="600" w:lineRule="auto"/>
        <w:ind w:firstLine="720"/>
        <w:jc w:val="both"/>
        <w:rPr>
          <w:rFonts w:eastAsia="Times New Roman"/>
          <w:szCs w:val="24"/>
        </w:rPr>
      </w:pPr>
      <w:r>
        <w:rPr>
          <w:rFonts w:eastAsia="Times New Roman"/>
          <w:szCs w:val="24"/>
        </w:rPr>
        <w:t>Επιτρέψτε μου να ξεκινήσω με μια μικρή αναδρομή, ελπίζοντας ότι δεν θα μακρηγορήσω. Όταν αναλάβαμε τη διακυβέρνηση της χώρας, ξέρ</w:t>
      </w:r>
      <w:r>
        <w:rPr>
          <w:rFonts w:eastAsia="Times New Roman"/>
          <w:szCs w:val="24"/>
        </w:rPr>
        <w:t>αμε πως και στον τομέα της παιδείας είχαμε μπροστά μας ένα διπλό και παράλληλο έργο, να αλλάξουμε όλες τις διαλυτικές συνθήκες που είχαν δημιουργήσει στα χρόνια των μνημονίων οι ακραίες παρεμβάσεις των προηγούμενων κυβερνήσεων και ταυτόχρονα, όμως, να επιχ</w:t>
      </w:r>
      <w:r>
        <w:rPr>
          <w:rFonts w:eastAsia="Times New Roman"/>
          <w:szCs w:val="24"/>
        </w:rPr>
        <w:t xml:space="preserve">ειρήσουμε να στήσουμε κι ένα άλλο όραμα για την εκπαίδευση, να βάλουμε στο παρόν τα θεμέλια του μέλλοντος της εκπαίδευσης στη χώρας μας. </w:t>
      </w:r>
    </w:p>
    <w:p w14:paraId="50A7B409" w14:textId="77777777" w:rsidR="007C6747" w:rsidRDefault="00E91359">
      <w:pPr>
        <w:spacing w:after="0" w:line="600" w:lineRule="auto"/>
        <w:ind w:firstLine="720"/>
        <w:jc w:val="both"/>
        <w:rPr>
          <w:rFonts w:eastAsia="Times New Roman"/>
          <w:szCs w:val="24"/>
        </w:rPr>
      </w:pPr>
      <w:r>
        <w:rPr>
          <w:rFonts w:eastAsia="Times New Roman"/>
          <w:szCs w:val="24"/>
        </w:rPr>
        <w:t xml:space="preserve">Ξεκινήσαμε αυξάνοντας παρά τις εξαιρετικά ασφυκτικές, θα έλεγα, δημοσιονομικές συνθήκες το 2015, τη χρηματοδότηση της </w:t>
      </w:r>
      <w:r>
        <w:rPr>
          <w:rFonts w:eastAsia="Times New Roman"/>
          <w:szCs w:val="24"/>
        </w:rPr>
        <w:t xml:space="preserve">παιδείας στο 2,8% του ΑΕΠ, αντί να υλοποιήσουμε τις δεσμεύσεις που είχαν πάρει οι προηγούμενες κυβερνήσεις, που ήταν δεσμεύσεις για να την κατεβάσουμε στο 1,8% του ΑΕΠ. </w:t>
      </w:r>
    </w:p>
    <w:p w14:paraId="50A7B40A" w14:textId="77777777" w:rsidR="007C6747" w:rsidRDefault="00E91359">
      <w:pPr>
        <w:spacing w:after="0" w:line="600" w:lineRule="auto"/>
        <w:ind w:firstLine="720"/>
        <w:jc w:val="both"/>
        <w:rPr>
          <w:rFonts w:eastAsia="Times New Roman"/>
          <w:szCs w:val="24"/>
        </w:rPr>
      </w:pPr>
      <w:r>
        <w:rPr>
          <w:rFonts w:eastAsia="Times New Roman"/>
          <w:szCs w:val="24"/>
        </w:rPr>
        <w:t>Και του χρόνου αυξάνουμε ακόμα περισσότερο τη χρηματοδότηση σε πανεπιστήμια και τεχνολ</w:t>
      </w:r>
      <w:r>
        <w:rPr>
          <w:rFonts w:eastAsia="Times New Roman"/>
          <w:szCs w:val="24"/>
        </w:rPr>
        <w:t>ογικά ιδρύματα, όπως εί</w:t>
      </w:r>
      <w:r>
        <w:rPr>
          <w:rFonts w:eastAsia="Times New Roman"/>
          <w:szCs w:val="24"/>
        </w:rPr>
        <w:lastRenderedPageBreak/>
        <w:t>χαμε δεσμευτεί. Στην επόμενη διετία θα δώσουμε 65 εκατομμύρια ευρώ, 30 εκατομμύρια τον ένα χρόνο και 35 εκατομμύρια τον επόμενο, αρχής γενομένης από τον προϋπολογισμό του 2018.</w:t>
      </w:r>
    </w:p>
    <w:p w14:paraId="50A7B40B" w14:textId="77777777" w:rsidR="007C6747" w:rsidRDefault="00E91359">
      <w:pPr>
        <w:spacing w:after="0" w:line="600" w:lineRule="auto"/>
        <w:ind w:firstLine="720"/>
        <w:jc w:val="both"/>
        <w:rPr>
          <w:rFonts w:eastAsia="Times New Roman"/>
          <w:szCs w:val="24"/>
        </w:rPr>
      </w:pPr>
      <w:r>
        <w:rPr>
          <w:rFonts w:eastAsia="Times New Roman"/>
          <w:szCs w:val="24"/>
        </w:rPr>
        <w:t>Και θέλω να το πω αυτό, διότι είναι σωστό να λέμε ότι δε</w:t>
      </w:r>
      <w:r>
        <w:rPr>
          <w:rFonts w:eastAsia="Times New Roman"/>
          <w:szCs w:val="24"/>
        </w:rPr>
        <w:t>ν είναι μόνο τα χρήματα και ότι χρειάζεται να συζητήσουμε για τη φιλοσοφία της εκπαίδευσης, για το μοντέλο της εκπαίδευσης, για το θεσμικό πλαίσιο της εκπαίδευσης, για το περιεχόμενο της γνώσης στα σχολε</w:t>
      </w:r>
      <w:r>
        <w:rPr>
          <w:rFonts w:eastAsia="Times New Roman"/>
          <w:szCs w:val="24"/>
        </w:rPr>
        <w:t>ία</w:t>
      </w:r>
      <w:r>
        <w:rPr>
          <w:rFonts w:eastAsia="Times New Roman"/>
          <w:szCs w:val="24"/>
        </w:rPr>
        <w:t xml:space="preserve"> μας και τα πανεπιστήμια, η αλήθεια, όμως, είναι πω</w:t>
      </w:r>
      <w:r>
        <w:rPr>
          <w:rFonts w:eastAsia="Times New Roman"/>
          <w:szCs w:val="24"/>
        </w:rPr>
        <w:t>ς ιδιαίτερα στα δημόσια πανεπιστήμια και τεχνολογικά ιδρύματα την τελευταία πενταετία</w:t>
      </w:r>
      <w:r>
        <w:rPr>
          <w:rFonts w:eastAsia="Times New Roman"/>
          <w:szCs w:val="24"/>
        </w:rPr>
        <w:t>,</w:t>
      </w:r>
      <w:r>
        <w:rPr>
          <w:rFonts w:eastAsia="Times New Roman"/>
          <w:szCs w:val="24"/>
        </w:rPr>
        <w:t xml:space="preserve"> η κατάσταση έχει γίνει ασφυκτική. Τόσο ασφυκτική, που κα</w:t>
      </w:r>
      <w:r>
        <w:rPr>
          <w:rFonts w:eastAsia="Times New Roman"/>
          <w:szCs w:val="24"/>
        </w:rPr>
        <w:t>μ</w:t>
      </w:r>
      <w:r>
        <w:rPr>
          <w:rFonts w:eastAsia="Times New Roman"/>
          <w:szCs w:val="24"/>
        </w:rPr>
        <w:t>μία σοβαρή μεταρρυθμιστική προσπάθεια δεν θα μπορεί να προχωρήσει γρήγορα, εάν δεν προσπαθήσουμε βήμα-βήμα, ανάλ</w:t>
      </w:r>
      <w:r>
        <w:rPr>
          <w:rFonts w:eastAsia="Times New Roman"/>
          <w:szCs w:val="24"/>
        </w:rPr>
        <w:t xml:space="preserve">ογα με τις δημοσιονομικές δυνατότητες, να αποκαταστήσουμε αυτή τη χρηματοδοτική στενότητα, την ασφυξία των τελευταίων χρόνων. </w:t>
      </w:r>
    </w:p>
    <w:p w14:paraId="50A7B40C" w14:textId="77777777" w:rsidR="007C6747" w:rsidRDefault="00E91359">
      <w:pPr>
        <w:spacing w:after="0" w:line="600" w:lineRule="auto"/>
        <w:ind w:firstLine="720"/>
        <w:jc w:val="both"/>
        <w:rPr>
          <w:rFonts w:eastAsia="Times New Roman"/>
          <w:szCs w:val="24"/>
        </w:rPr>
      </w:pPr>
      <w:r>
        <w:rPr>
          <w:rFonts w:eastAsia="Times New Roman"/>
          <w:szCs w:val="24"/>
        </w:rPr>
        <w:t>Το δεύτερο πράγμα που επιχειρήσαμε να κάνουμε, -εάν το πρώτο ήταν να αυξήσουμε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που μπορούσαμε τις δαπάνες, δηλαδή να πάμε στο 2,8%, και όχι στο 1,8 και τώρα που ανασαίνουμε περισσότερο, να τις αυξήσουμε ακόμα περισσότερο- και τα καταφέραμε, ήταν αυτό που ίσως θα έπρεπε να </w:t>
      </w:r>
      <w:r>
        <w:rPr>
          <w:rFonts w:eastAsia="Times New Roman"/>
          <w:szCs w:val="24"/>
        </w:rPr>
        <w:lastRenderedPageBreak/>
        <w:t>θεωρείται αυτονόητο σε μια φυσιολογική χώρα. Δηλαδή τι; Να αν</w:t>
      </w:r>
      <w:r>
        <w:rPr>
          <w:rFonts w:eastAsia="Times New Roman"/>
          <w:szCs w:val="24"/>
        </w:rPr>
        <w:t>οίγουν τα σχολεία σε όλη τη χώρα και στο πιο απομακρυσμένο νησί και στα πιο ορεινά χωριά στην ώρα τους με βιβλία και να έρχονται οι δάσκαλοι και οι καθηγητές στην ώρα τους και όχι τον Δεκέμβρη.</w:t>
      </w:r>
    </w:p>
    <w:p w14:paraId="50A7B40D" w14:textId="77777777" w:rsidR="007C6747" w:rsidRDefault="00E91359">
      <w:pPr>
        <w:spacing w:after="0" w:line="600" w:lineRule="auto"/>
        <w:ind w:firstLine="720"/>
        <w:jc w:val="both"/>
        <w:rPr>
          <w:rFonts w:eastAsia="Times New Roman"/>
          <w:szCs w:val="24"/>
        </w:rPr>
      </w:pPr>
      <w:r>
        <w:rPr>
          <w:rFonts w:eastAsia="Times New Roman"/>
          <w:szCs w:val="24"/>
        </w:rPr>
        <w:t>Ν</w:t>
      </w:r>
      <w:r>
        <w:rPr>
          <w:rFonts w:eastAsia="Times New Roman"/>
          <w:szCs w:val="24"/>
        </w:rPr>
        <w:t>ομίζω ότι ο Σεπτέμβρης του 2016 ήταν ένα ορόσημο, γιατί όλα τ</w:t>
      </w:r>
      <w:r>
        <w:rPr>
          <w:rFonts w:eastAsia="Times New Roman"/>
          <w:szCs w:val="24"/>
        </w:rPr>
        <w:t>α σχολε</w:t>
      </w:r>
      <w:r>
        <w:rPr>
          <w:rFonts w:eastAsia="Times New Roman"/>
          <w:szCs w:val="24"/>
        </w:rPr>
        <w:t>ία</w:t>
      </w:r>
      <w:r>
        <w:rPr>
          <w:rFonts w:eastAsia="Times New Roman"/>
          <w:szCs w:val="24"/>
        </w:rPr>
        <w:t xml:space="preserve"> και στις πιο απομακρυσμένες περιοχές άνοιξαν στην ώρα τους με τους εκπαιδευτικούς στη θέση τους και με τα βιβλία στα χέρια των μαθητών από τη πρώτη σχεδόν μέρα.</w:t>
      </w:r>
    </w:p>
    <w:p w14:paraId="50A7B40E" w14:textId="77777777" w:rsidR="007C6747" w:rsidRDefault="00E91359">
      <w:pPr>
        <w:spacing w:after="0" w:line="600" w:lineRule="auto"/>
        <w:ind w:firstLine="720"/>
        <w:jc w:val="both"/>
        <w:rPr>
          <w:rFonts w:eastAsia="Times New Roman"/>
          <w:szCs w:val="24"/>
        </w:rPr>
      </w:pPr>
      <w:r>
        <w:rPr>
          <w:rFonts w:eastAsia="Times New Roman"/>
          <w:szCs w:val="24"/>
        </w:rPr>
        <w:t>Και ξέρετε κάτι; Ορισμένες φορές σε αυτή τη χώρα το να μιλάς για το αυτονόητο δεν είν</w:t>
      </w:r>
      <w:r>
        <w:rPr>
          <w:rFonts w:eastAsia="Times New Roman"/>
          <w:szCs w:val="24"/>
        </w:rPr>
        <w:t xml:space="preserve">αι κάτι δεδομένο. Διότι η συνήθης κριτική που ασκείται σε αυτή την Κυβέρνηση, πέραν των άλλων των ιδεολογικών, των πολιτικών διαφορών είναι η κριτική περί ανικανότητας. Μακάρι να ήσασταν και εσείς τόσο ανίκανοι τα προηγούμενα πέντε </w:t>
      </w:r>
      <w:proofErr w:type="spellStart"/>
      <w:r>
        <w:rPr>
          <w:rFonts w:eastAsia="Times New Roman"/>
          <w:szCs w:val="24"/>
        </w:rPr>
        <w:t>μνημονιακά</w:t>
      </w:r>
      <w:proofErr w:type="spellEnd"/>
      <w:r>
        <w:rPr>
          <w:rFonts w:eastAsia="Times New Roman"/>
          <w:szCs w:val="24"/>
        </w:rPr>
        <w:t xml:space="preserve"> χρόνια και να</w:t>
      </w:r>
      <w:r>
        <w:rPr>
          <w:rFonts w:eastAsia="Times New Roman"/>
          <w:szCs w:val="24"/>
        </w:rPr>
        <w:t xml:space="preserve"> ανοίγατε τα </w:t>
      </w:r>
      <w:proofErr w:type="spellStart"/>
      <w:r>
        <w:rPr>
          <w:rFonts w:eastAsia="Times New Roman"/>
          <w:szCs w:val="24"/>
        </w:rPr>
        <w:t>σχολειά</w:t>
      </w:r>
      <w:proofErr w:type="spellEnd"/>
      <w:r>
        <w:rPr>
          <w:rFonts w:eastAsia="Times New Roman"/>
          <w:szCs w:val="24"/>
        </w:rPr>
        <w:t xml:space="preserve"> στην ώρα τους!</w:t>
      </w:r>
    </w:p>
    <w:p w14:paraId="50A7B40F"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0A7B410" w14:textId="77777777" w:rsidR="007C6747" w:rsidRDefault="00E91359">
      <w:pPr>
        <w:spacing w:after="0" w:line="600" w:lineRule="auto"/>
        <w:ind w:firstLine="720"/>
        <w:jc w:val="both"/>
        <w:rPr>
          <w:rFonts w:eastAsia="Times New Roman"/>
          <w:szCs w:val="24"/>
        </w:rPr>
      </w:pPr>
      <w:r>
        <w:rPr>
          <w:rFonts w:eastAsia="Times New Roman"/>
          <w:szCs w:val="24"/>
        </w:rPr>
        <w:t>Ή ίσως η χώρα εάν ήσασταν τόσο ανίκανοι, να μην είχε βρεθεί στη θέση που βρέθηκε!</w:t>
      </w:r>
    </w:p>
    <w:p w14:paraId="50A7B411" w14:textId="77777777" w:rsidR="007C6747" w:rsidRDefault="00E91359">
      <w:pPr>
        <w:spacing w:after="0" w:line="600" w:lineRule="auto"/>
        <w:ind w:firstLine="720"/>
        <w:jc w:val="both"/>
        <w:rPr>
          <w:rFonts w:eastAsia="Times New Roman"/>
          <w:szCs w:val="24"/>
        </w:rPr>
      </w:pPr>
      <w:r>
        <w:rPr>
          <w:rFonts w:eastAsia="Times New Roman"/>
          <w:szCs w:val="24"/>
        </w:rPr>
        <w:lastRenderedPageBreak/>
        <w:t>Κυρίες και κύριοι συνάδελφοι, εδώ και πολλούς μήνες έγιναν εξαντλητικές συζητήσεις με το σύνολ</w:t>
      </w:r>
      <w:r>
        <w:rPr>
          <w:rFonts w:eastAsia="Times New Roman"/>
          <w:szCs w:val="24"/>
        </w:rPr>
        <w:t>ο της πανεπιστημιακής κοινότητας</w:t>
      </w:r>
      <w:r>
        <w:rPr>
          <w:rFonts w:eastAsia="Times New Roman"/>
          <w:szCs w:val="24"/>
        </w:rPr>
        <w:t>,</w:t>
      </w:r>
      <w:r>
        <w:rPr>
          <w:rFonts w:eastAsia="Times New Roman"/>
          <w:szCs w:val="24"/>
        </w:rPr>
        <w:t xml:space="preserve"> για το σχέδιο που σήμερα φέρνουμε στην κρίση της Ολομέλειας της Βουλής. Και υπήρξαν</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-διότι αυτό είναι και στοιχείο της δημοκρατίας μας, ο αντίλογος, οι διαφορετικές απόψεις- σημαντικές συνθέσεις και εντυπωσιακές </w:t>
      </w:r>
      <w:r>
        <w:rPr>
          <w:rFonts w:eastAsia="Times New Roman"/>
          <w:szCs w:val="24"/>
        </w:rPr>
        <w:t xml:space="preserve">συγκλίσεις στο μεγαλύτερο μέρος, θα έλεγα, του νομοσχεδίου που σήμερα σας παρουσιάζουμε. Υπήρξαν συγκλίσεις που το βελτίωσαν, χωρίς όμως να αλλάζουν τη φιλοσοφία του. Μια φιλοσοφία που συνοψίζεται σε περισσότερη δημοκρατία, σε θέσπιση ακαδημαϊκών κανόνων, </w:t>
      </w:r>
      <w:r>
        <w:rPr>
          <w:rFonts w:eastAsia="Times New Roman"/>
          <w:szCs w:val="24"/>
        </w:rPr>
        <w:t xml:space="preserve">στο άνοιγμα των ανώτατων εκπαιδευτικών ιδρυμάτων στα οικονομικά ασθενέστερα τμήματα του πληθυσμού και στη σύνδεση των ιδρυμάτων με την κοινωνία και με αυτό που ονομάζουμε προσπάθεια για την παραγωγική ανασυγκρότηση. </w:t>
      </w:r>
    </w:p>
    <w:p w14:paraId="50A7B412" w14:textId="77777777" w:rsidR="007C6747" w:rsidRDefault="00E91359">
      <w:pPr>
        <w:spacing w:after="0" w:line="600" w:lineRule="auto"/>
        <w:ind w:firstLine="720"/>
        <w:jc w:val="both"/>
        <w:rPr>
          <w:rFonts w:eastAsia="Times New Roman"/>
          <w:szCs w:val="24"/>
        </w:rPr>
      </w:pPr>
      <w:r>
        <w:rPr>
          <w:rFonts w:eastAsia="Times New Roman"/>
          <w:szCs w:val="24"/>
        </w:rPr>
        <w:t>Όταν αναλάβαμε, βρήκαμε τα πανεπιστήμια</w:t>
      </w:r>
      <w:r>
        <w:rPr>
          <w:rFonts w:eastAsia="Times New Roman"/>
          <w:szCs w:val="24"/>
        </w:rPr>
        <w:t xml:space="preserve"> φορτωμένα με αποτυχημένες δομές διοίκησης, με τα διαβόητα συμβούλια διοίκησης -που ήταν η μεγάλη μεταρρύθμιση της πρώην Υπουργού, της κ. Διαμαντοπούλου- με ανθρώπους άλλοτε ικανούς και καταξιωμένους επιστήμονες καλών προθέσεων, από τους οποίους όμως ζητήθ</w:t>
      </w:r>
      <w:r>
        <w:rPr>
          <w:rFonts w:eastAsia="Times New Roman"/>
          <w:szCs w:val="24"/>
        </w:rPr>
        <w:t xml:space="preserve">ηκε –χωρίς να το θέλουν οι ίδιοι- να παρεμβαίνουν </w:t>
      </w:r>
      <w:r>
        <w:rPr>
          <w:rFonts w:eastAsia="Times New Roman"/>
          <w:szCs w:val="24"/>
        </w:rPr>
        <w:lastRenderedPageBreak/>
        <w:t>στα ΑΕΙ και</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να έχουν αποφασιστικό λόγο στον προσδιορισμό των διοικήσεών τους και σε άλλες περιπτώσεις ανθρώπους με ελάχιστες γνώσεις για τα πανεπιστήμια στη χώρα μας και την ελληνική πραγματικότητα</w:t>
      </w:r>
      <w:r>
        <w:rPr>
          <w:rFonts w:eastAsia="Times New Roman"/>
          <w:szCs w:val="24"/>
        </w:rPr>
        <w:t>.</w:t>
      </w:r>
    </w:p>
    <w:p w14:paraId="50A7B41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Τα συμβούλια αυτά δεν φτιάχτηκαν εν τέλει για να αποτελέσουν αυτό που λέει το όνομά τους, δηλαδή συμβουλευτικούς παράγοντες αλλά για να αναλάβουν να κάνουν τη βρώμικη δουλειά, επιτρέψτε μου την έκφραση, της τότε </w:t>
      </w:r>
      <w:r>
        <w:rPr>
          <w:rFonts w:eastAsia="Times New Roman" w:cs="Times New Roman"/>
          <w:szCs w:val="24"/>
        </w:rPr>
        <w:t>κ</w:t>
      </w:r>
      <w:r>
        <w:rPr>
          <w:rFonts w:eastAsia="Times New Roman" w:cs="Times New Roman"/>
          <w:szCs w:val="24"/>
        </w:rPr>
        <w:t>υβέρνησης και να ξεριζώσουν από τα πανεπι</w:t>
      </w:r>
      <w:r>
        <w:rPr>
          <w:rFonts w:eastAsia="Times New Roman" w:cs="Times New Roman"/>
          <w:szCs w:val="24"/>
        </w:rPr>
        <w:t xml:space="preserve">στήμια ανεπιθύμητες τότε διοικήσεις. </w:t>
      </w:r>
      <w:r>
        <w:rPr>
          <w:rFonts w:eastAsia="Times New Roman" w:cs="Times New Roman"/>
          <w:szCs w:val="24"/>
        </w:rPr>
        <w:t>Γ</w:t>
      </w:r>
      <w:r>
        <w:rPr>
          <w:rFonts w:eastAsia="Times New Roman" w:cs="Times New Roman"/>
          <w:szCs w:val="24"/>
        </w:rPr>
        <w:t xml:space="preserve">ι’ αυτό είχαν το δικαίωμα –προσέξτε- να απορρίπτουν ακόμα και υποψηφιότητες μελών ΔΕΠ για τις διοικήσεις των πανεπιστημίων, για τη θέση του </w:t>
      </w:r>
      <w:r>
        <w:rPr>
          <w:rFonts w:eastAsia="Times New Roman" w:cs="Times New Roman"/>
          <w:szCs w:val="24"/>
        </w:rPr>
        <w:t>π</w:t>
      </w:r>
      <w:r>
        <w:rPr>
          <w:rFonts w:eastAsia="Times New Roman" w:cs="Times New Roman"/>
          <w:szCs w:val="24"/>
        </w:rPr>
        <w:t xml:space="preserve">ρύτανη και του </w:t>
      </w:r>
      <w:r>
        <w:rPr>
          <w:rFonts w:eastAsia="Times New Roman" w:cs="Times New Roman"/>
          <w:szCs w:val="24"/>
        </w:rPr>
        <w:t>κ</w:t>
      </w:r>
      <w:r>
        <w:rPr>
          <w:rFonts w:eastAsia="Times New Roman" w:cs="Times New Roman"/>
          <w:szCs w:val="24"/>
        </w:rPr>
        <w:t>οσμήτορα. Και εντελώς συμπωματικά απέρριψαν τις υποψηφιότητες</w:t>
      </w:r>
      <w:r>
        <w:rPr>
          <w:rFonts w:eastAsia="Times New Roman" w:cs="Times New Roman"/>
          <w:szCs w:val="24"/>
        </w:rPr>
        <w:t xml:space="preserve"> όλων σχεδόν των υποψηφίων</w:t>
      </w:r>
      <w:r>
        <w:rPr>
          <w:rFonts w:eastAsia="Times New Roman" w:cs="Times New Roman"/>
          <w:szCs w:val="24"/>
        </w:rPr>
        <w:t>,</w:t>
      </w:r>
      <w:r>
        <w:rPr>
          <w:rFonts w:eastAsia="Times New Roman" w:cs="Times New Roman"/>
          <w:szCs w:val="24"/>
        </w:rPr>
        <w:t xml:space="preserve"> που ήταν αντίθετοι με την πολιτική της τότε </w:t>
      </w:r>
      <w:r>
        <w:rPr>
          <w:rFonts w:eastAsia="Times New Roman" w:cs="Times New Roman"/>
          <w:szCs w:val="24"/>
        </w:rPr>
        <w:t>κ</w:t>
      </w:r>
      <w:r>
        <w:rPr>
          <w:rFonts w:eastAsia="Times New Roman" w:cs="Times New Roman"/>
          <w:szCs w:val="24"/>
        </w:rPr>
        <w:t xml:space="preserve">υβέρνησης, χωρίς καν να μπουν στον κόπο να παρουσιάσουν, σε πολλές περιπτώσεις, και ένα επίσημο σκεπτικό για την απόρριψη των υποψηφιοτήτων. </w:t>
      </w:r>
    </w:p>
    <w:p w14:paraId="50A7B41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Μας κατηγορείτε, λοιπόν, για κρατισμό και</w:t>
      </w:r>
      <w:r>
        <w:rPr>
          <w:rFonts w:eastAsia="Times New Roman" w:cs="Times New Roman"/>
          <w:szCs w:val="24"/>
        </w:rPr>
        <w:t xml:space="preserve"> για παρεμβατισμό στα ανώτατα εκπαιδευτικά ιδρύματα, ενώ υπερασπιστήκατε τον πιο αντιδημοκρατικό θεσμό στον ακαδημαϊκό χώρο από τη </w:t>
      </w:r>
      <w:r>
        <w:rPr>
          <w:rFonts w:eastAsia="Times New Roman" w:cs="Times New Roman"/>
          <w:szCs w:val="24"/>
        </w:rPr>
        <w:lastRenderedPageBreak/>
        <w:t>Μ</w:t>
      </w:r>
      <w:r>
        <w:rPr>
          <w:rFonts w:eastAsia="Times New Roman" w:cs="Times New Roman"/>
          <w:szCs w:val="24"/>
        </w:rPr>
        <w:t>εταπολίτευση και μετά. Υπήρξε, άραγε, ένας θεσμός που να υποβάθμιζε τη νοημοσύνη των πανεπιστημιακών με τόσο σαφή τρόπο τα τ</w:t>
      </w:r>
      <w:r>
        <w:rPr>
          <w:rFonts w:eastAsia="Times New Roman" w:cs="Times New Roman"/>
          <w:szCs w:val="24"/>
        </w:rPr>
        <w:t>ελευταία σαράντα πέντε χρόνια; Υπάρχει, άραγε, κάποια αντίστοιχη διαδικασία σε ευρωπαϊκά πανεπιστήμια; Καταργούμε, λοιπόν, τα συμβούλια διοίκησης</w:t>
      </w:r>
      <w:r>
        <w:rPr>
          <w:rFonts w:eastAsia="Times New Roman" w:cs="Times New Roman"/>
          <w:szCs w:val="24"/>
        </w:rPr>
        <w:t>,</w:t>
      </w:r>
      <w:r>
        <w:rPr>
          <w:rFonts w:eastAsia="Times New Roman" w:cs="Times New Roman"/>
          <w:szCs w:val="24"/>
        </w:rPr>
        <w:t xml:space="preserve"> για να αποκαταστήσουμε τη δημοκρατία και το αυτοδιοίκητο των πανεπιστημιακών ιδρυμάτων. Πρόκειται, θα έλεγα, </w:t>
      </w:r>
      <w:r>
        <w:rPr>
          <w:rFonts w:eastAsia="Times New Roman" w:cs="Times New Roman"/>
          <w:szCs w:val="24"/>
        </w:rPr>
        <w:t xml:space="preserve">για μια στοιχειώδη κίνηση σεβασμού προς την πανεπιστημιακή κοινότητα. </w:t>
      </w:r>
    </w:p>
    <w:p w14:paraId="50A7B41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Μας κατηγορείτε, επίσης, ότι δεν θέλουμε τη σύνδεση των ανώτατων εκπαιδευτικών ιδρυμάτων με τις συνεχώς εξελισσόμενες ανάγκες της κοινωνίας, ενώ εμείς στην πραγματικότητα καινοτομούμε μ</w:t>
      </w:r>
      <w:r>
        <w:rPr>
          <w:rFonts w:eastAsia="Times New Roman" w:cs="Times New Roman"/>
          <w:szCs w:val="24"/>
        </w:rPr>
        <w:t>ε σχέδιο και ιδρύουμε σε κάθε περιφέρεια της χώρας Ακαδημαϊκά Συμβούλια Ανώτατης Εκπαίδευσης και Έρευνας. Με απλά λόγια συγκροτούμε δομές</w:t>
      </w:r>
      <w:r>
        <w:rPr>
          <w:rFonts w:eastAsia="Times New Roman" w:cs="Times New Roman"/>
          <w:szCs w:val="24"/>
        </w:rPr>
        <w:t>,</w:t>
      </w:r>
      <w:r>
        <w:rPr>
          <w:rFonts w:eastAsia="Times New Roman" w:cs="Times New Roman"/>
          <w:szCs w:val="24"/>
        </w:rPr>
        <w:t xml:space="preserve"> που θα βοηθούν τα πανεπιστήμια και τα ΤΕΙ αλλά και τα ερευνητικά κέντρα να συνδέονται μεταξύ τους αλλά και με τις πρα</w:t>
      </w:r>
      <w:r>
        <w:rPr>
          <w:rFonts w:eastAsia="Times New Roman" w:cs="Times New Roman"/>
          <w:szCs w:val="24"/>
        </w:rPr>
        <w:t xml:space="preserve">γματικές ανάγκες της κοινωνίας και των τοπικών κοινωνιών. </w:t>
      </w:r>
    </w:p>
    <w:p w14:paraId="50A7B41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Γιατί εμείς έτσι αντιλαμβανόμαστε πως μπορεί να έρθει η πρόοδος, από την αλληλεγγύη και τη συνεργασία όχι από τον ε</w:t>
      </w:r>
      <w:r>
        <w:rPr>
          <w:rFonts w:eastAsia="Times New Roman" w:cs="Times New Roman"/>
          <w:szCs w:val="24"/>
        </w:rPr>
        <w:lastRenderedPageBreak/>
        <w:t>ξοντωτικό ανταγωνισμό, με το να προσπαθούν τα ανώτατα ιδρύματα να διεκδικούν χρημα</w:t>
      </w:r>
      <w:r>
        <w:rPr>
          <w:rFonts w:eastAsia="Times New Roman" w:cs="Times New Roman"/>
          <w:szCs w:val="24"/>
        </w:rPr>
        <w:t>τοδοτήσεις για κοινά ερευνητικά προγράμματα και όχι με το να προσπαθούν το ένα να βγάλει το μάτι του άλλου, όπως οι απόψεις της Αξιωματικής Αντιπολίτευσης θέλουν, για να καταφέρουν</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να επιβιώσουν μονάχα τα πιο δυνατά και εγώ θα πρόσθετα, ενδεχομένω</w:t>
      </w:r>
      <w:r>
        <w:rPr>
          <w:rFonts w:eastAsia="Times New Roman" w:cs="Times New Roman"/>
          <w:szCs w:val="24"/>
        </w:rPr>
        <w:t>ς, όχι τα πιο δυνατά αλλά τα πιο διαπλεκόμενα.</w:t>
      </w:r>
    </w:p>
    <w:p w14:paraId="50A7B41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θέλω να σταθώ λίγο εδώ, διότι μέχρι σήμερα γνωρίζαμε για τον βιολογικό δαρβινισμό, ξέραμε για τον κοινωνικό δαρβινισμό, αλλά τώρα θα μάθουμε ότι υπάρχει και ο πανεπιστημιακός δαρβινισμός. Τον μάθαμε από μι</w:t>
      </w:r>
      <w:r>
        <w:rPr>
          <w:rFonts w:eastAsia="Times New Roman" w:cs="Times New Roman"/>
          <w:szCs w:val="24"/>
        </w:rPr>
        <w:t>α πρόσφατη δήλωση του Αρχηγού της Αξιωματικής Αντιπολίτευσης, του κ. Μητσοτάκη, ο οποίος μας είπε ότι επιθυμεί ένα μοντέλο εξοντωτικής αξιολόγησης στα ΑΕΙ και μάλιστα αξιολόγησης συνδεδεμένης με τον προϋπολογισμό, με τις κρατικές δαπάνες, ώστε στο τέλος όσ</w:t>
      </w:r>
      <w:r>
        <w:rPr>
          <w:rFonts w:eastAsia="Times New Roman" w:cs="Times New Roman"/>
          <w:szCs w:val="24"/>
        </w:rPr>
        <w:t xml:space="preserve">α ιδρύματα δεν ανταπεξέρχονται, να μην επιβιώνουν, να πέφτουν στον καιάδα. </w:t>
      </w:r>
    </w:p>
    <w:p w14:paraId="50A7B41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Χαίρομαι εγώ που η Αξιωματική Αντιπολίτευση λέει ευθαρσώς τις απόψεις </w:t>
      </w:r>
      <w:r>
        <w:rPr>
          <w:rFonts w:eastAsia="Times New Roman" w:cs="Times New Roman"/>
          <w:szCs w:val="24"/>
        </w:rPr>
        <w:t>της,</w:t>
      </w:r>
      <w:r>
        <w:rPr>
          <w:rFonts w:eastAsia="Times New Roman" w:cs="Times New Roman"/>
          <w:szCs w:val="24"/>
        </w:rPr>
        <w:t xml:space="preserve"> γιατί έτσι μπορεί να γίνει μια ουσιαστική </w:t>
      </w:r>
      <w:r>
        <w:rPr>
          <w:rFonts w:eastAsia="Times New Roman" w:cs="Times New Roman"/>
          <w:szCs w:val="24"/>
        </w:rPr>
        <w:lastRenderedPageBreak/>
        <w:t xml:space="preserve">αντιπαράθεση ιδεών και να καταλάβει και ο ελληνικός λαός ποιες </w:t>
      </w:r>
      <w:r>
        <w:rPr>
          <w:rFonts w:eastAsia="Times New Roman" w:cs="Times New Roman"/>
          <w:szCs w:val="24"/>
        </w:rPr>
        <w:t xml:space="preserve">είναι οι απόψεις μας και τι προτείνουμε για την επόμενη μέρα. </w:t>
      </w:r>
    </w:p>
    <w:p w14:paraId="50A7B41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μου επιτρέψετε όμως να σχολιάσω αυτή την άποψη, που</w:t>
      </w:r>
      <w:r w:rsidRPr="009E37E5">
        <w:rPr>
          <w:rFonts w:eastAsia="Times New Roman" w:cs="Times New Roman"/>
          <w:szCs w:val="24"/>
        </w:rPr>
        <w:t>,</w:t>
      </w:r>
      <w:r>
        <w:rPr>
          <w:rFonts w:eastAsia="Times New Roman" w:cs="Times New Roman"/>
          <w:szCs w:val="24"/>
        </w:rPr>
        <w:t xml:space="preserve"> επαναλαμβάνω</w:t>
      </w:r>
      <w:r w:rsidRPr="009E37E5">
        <w:rPr>
          <w:rFonts w:eastAsia="Times New Roman" w:cs="Times New Roman"/>
          <w:szCs w:val="24"/>
        </w:rPr>
        <w:t>,</w:t>
      </w:r>
      <w:r>
        <w:rPr>
          <w:rFonts w:eastAsia="Times New Roman" w:cs="Times New Roman"/>
          <w:szCs w:val="24"/>
        </w:rPr>
        <w:t xml:space="preserve"> χαίρομαι που τη λέτε ευθέως. Είναι μια ακραία νεοφιλελεύθερη αντίληψη για τον τρόπο λειτουργίας της κοινωνίας μας και κυρίω</w:t>
      </w:r>
      <w:r>
        <w:rPr>
          <w:rFonts w:eastAsia="Times New Roman" w:cs="Times New Roman"/>
          <w:szCs w:val="24"/>
        </w:rPr>
        <w:t xml:space="preserve">ς για τη </w:t>
      </w:r>
      <w:proofErr w:type="spellStart"/>
      <w:r>
        <w:rPr>
          <w:rFonts w:eastAsia="Times New Roman" w:cs="Times New Roman"/>
          <w:szCs w:val="24"/>
        </w:rPr>
        <w:t>θέσμιση</w:t>
      </w:r>
      <w:proofErr w:type="spellEnd"/>
      <w:r>
        <w:rPr>
          <w:rFonts w:eastAsia="Times New Roman" w:cs="Times New Roman"/>
          <w:szCs w:val="24"/>
        </w:rPr>
        <w:t>, για τον τρόπο λειτουργίας της ακαδημαϊκής μας κοινότητας. Είναι μια ακραία νεοφιλελεύθερη αντίληψη για τα πανεπιστήμια της χώρας, την οποία εκφράζει –και μπράβο της που το εκφράζει ευθαρσώς- η νεοφιλελεύθερη Νέα Δημοκρατία του κ. Μητσοτάκ</w:t>
      </w:r>
      <w:r>
        <w:rPr>
          <w:rFonts w:eastAsia="Times New Roman" w:cs="Times New Roman"/>
          <w:szCs w:val="24"/>
        </w:rPr>
        <w:t>η. Οραματίζεται πανεπιστήμια, που ριγμένα στην αρένα του ανταγωνισμού</w:t>
      </w:r>
      <w:r>
        <w:rPr>
          <w:rFonts w:eastAsia="Times New Roman" w:cs="Times New Roman"/>
          <w:szCs w:val="24"/>
        </w:rPr>
        <w:t>,</w:t>
      </w:r>
      <w:r>
        <w:rPr>
          <w:rFonts w:eastAsia="Times New Roman" w:cs="Times New Roman"/>
          <w:szCs w:val="24"/>
        </w:rPr>
        <w:t xml:space="preserve"> θα αλληλοσκοτώνονται για το ποιο απ’ όλα θα επιβιώσει. Με δυο λόγια συνθήκες ακαδημαϊκού </w:t>
      </w:r>
      <w:r>
        <w:rPr>
          <w:rFonts w:eastAsia="Times New Roman" w:cs="Times New Roman"/>
          <w:szCs w:val="24"/>
          <w:lang w:val="en-US"/>
        </w:rPr>
        <w:t>survivor</w:t>
      </w:r>
      <w:r>
        <w:rPr>
          <w:rFonts w:eastAsia="Times New Roman" w:cs="Times New Roman"/>
          <w:szCs w:val="24"/>
        </w:rPr>
        <w:t xml:space="preserve">, όλοι εναντίον όλων και ο καθένας μόνος του. </w:t>
      </w:r>
    </w:p>
    <w:p w14:paraId="50A7B41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από την άλλη πλευρά λέμε αξιολόγηση</w:t>
      </w:r>
      <w:r>
        <w:rPr>
          <w:rFonts w:eastAsia="Times New Roman" w:cs="Times New Roman"/>
          <w:szCs w:val="24"/>
        </w:rPr>
        <w:t>,</w:t>
      </w:r>
      <w:r>
        <w:rPr>
          <w:rFonts w:eastAsia="Times New Roman" w:cs="Times New Roman"/>
          <w:szCs w:val="24"/>
        </w:rPr>
        <w:t xml:space="preserve"> ναι αξιολόγηση προκειμένου τα πανεπιστημιακά ιδρύματα να γίνουν καλύτερα, όχι προκειμένου κάποια να επιβιώσουν και κάποια να εξοντωθούν αλλά προκειμένου όλοι μέσα από αυτή τη διαδικασία να ανεβάσουν το επίπεδό τους και να ανεβάσουν το επίπεδο της παρεχόμ</w:t>
      </w:r>
      <w:r>
        <w:rPr>
          <w:rFonts w:eastAsia="Times New Roman" w:cs="Times New Roman"/>
          <w:szCs w:val="24"/>
        </w:rPr>
        <w:t xml:space="preserve">ενης γνώσης στους φοιτητές μας, στους σπουδαστές μας, </w:t>
      </w:r>
      <w:r>
        <w:rPr>
          <w:rFonts w:eastAsia="Times New Roman" w:cs="Times New Roman"/>
          <w:szCs w:val="24"/>
        </w:rPr>
        <w:lastRenderedPageBreak/>
        <w:t>στη νέα γενιά αυτού του τόπου. Αξιολόγηση</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ναι, ακαδημαϊκή ζούγκλα όμως όχι. </w:t>
      </w:r>
    </w:p>
    <w:p w14:paraId="50A7B41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Την ίδια στιγμή εμείς μέσα από αυτό το νομοσχέδιο αποκαθιστούμε τη δυνατότητα των φοιτητών να έχουν λόγο για τις σπο</w:t>
      </w:r>
      <w:r>
        <w:rPr>
          <w:rFonts w:eastAsia="Times New Roman" w:cs="Times New Roman"/>
          <w:szCs w:val="24"/>
        </w:rPr>
        <w:t xml:space="preserve">υδές τους, όπως γίνεται στα περισσότερα ευρωπαϊκά πανεπιστημιακά ιδρύματα. Και εσείς που καμώνεστε εδώ μέσα κάθε φορά ότι είστε πιο Ευρωπαίοι από όλους τους υπόλοιπους, έπρεπε αυτό να το ξέρετε. </w:t>
      </w:r>
    </w:p>
    <w:p w14:paraId="50A7B41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δίνουμε όμως τη δυνατότητα να ψηφίζουν απευθείας οι φοιτ</w:t>
      </w:r>
      <w:r>
        <w:rPr>
          <w:rFonts w:eastAsia="Times New Roman" w:cs="Times New Roman"/>
          <w:szCs w:val="24"/>
        </w:rPr>
        <w:t>ητές για την εκλογή των πρυτάνεων, γιατί εδώ έχουμε μια εμπειρία, που μας δείχνει ότι πραγματικά είχε διαμορφωθεί ένα πλαίσιο διαπλοκής και διαφθοράς μέσα στα ιδρύματα. Μόνο που ξέρετε κάτι; Είναι υποκριτικό εσείς, της Νέας Δημοκρατίας και του ΠΑΣΟΚ, να κά</w:t>
      </w:r>
      <w:r>
        <w:rPr>
          <w:rFonts w:eastAsia="Times New Roman" w:cs="Times New Roman"/>
          <w:szCs w:val="24"/>
        </w:rPr>
        <w:t>νετε αναφορά σε αυτό το πλαίσιο</w:t>
      </w:r>
      <w:r>
        <w:rPr>
          <w:rFonts w:eastAsia="Times New Roman" w:cs="Times New Roman"/>
          <w:szCs w:val="24"/>
        </w:rPr>
        <w:t>,</w:t>
      </w:r>
      <w:r>
        <w:rPr>
          <w:rFonts w:eastAsia="Times New Roman" w:cs="Times New Roman"/>
          <w:szCs w:val="24"/>
        </w:rPr>
        <w:t xml:space="preserve"> για να υπερασπιστείτε την άποψη ότι οι φοιτητές δεν πρέπει να έχουν κα</w:t>
      </w:r>
      <w:r>
        <w:rPr>
          <w:rFonts w:eastAsia="Times New Roman" w:cs="Times New Roman"/>
          <w:szCs w:val="24"/>
        </w:rPr>
        <w:t>μ</w:t>
      </w:r>
      <w:r>
        <w:rPr>
          <w:rFonts w:eastAsia="Times New Roman" w:cs="Times New Roman"/>
          <w:szCs w:val="24"/>
        </w:rPr>
        <w:t>μία σχέση και κανέναν λόγο για τις σπουδές τους, διότι αυτή τη διαφθορά και αυτή τη διαπλοκή την είχαν στήσει και την είχαν τροφοδοτήσει οι δικές σας πα</w:t>
      </w:r>
      <w:r>
        <w:rPr>
          <w:rFonts w:eastAsia="Times New Roman" w:cs="Times New Roman"/>
          <w:szCs w:val="24"/>
        </w:rPr>
        <w:t xml:space="preserve">ρατάξεις, οι φοιτητικές παρατάξεις της Νέας Δημοκρατίας και του ΠΑΣΟΚ, στα ελληνικά πανεπιστήμια -δυστυχώς αυτή είναι η πραγματικότητα- και βεβαίως πρυτανικά </w:t>
      </w:r>
      <w:r>
        <w:rPr>
          <w:rFonts w:eastAsia="Times New Roman" w:cs="Times New Roman"/>
          <w:szCs w:val="24"/>
        </w:rPr>
        <w:lastRenderedPageBreak/>
        <w:t>σχήματα τα οποία οι τότε κυβερνήσεις ή οι κομματικοί σας σχηματισμοί στήριζαν και συμμετείχαν σε α</w:t>
      </w:r>
      <w:r>
        <w:rPr>
          <w:rFonts w:eastAsia="Times New Roman" w:cs="Times New Roman"/>
          <w:szCs w:val="24"/>
        </w:rPr>
        <w:t>υτό το αλισβερίσι. Διότι πολλές φορές οι αποφάσεις για το ποιον θα στηρίξει η φοιτητική παράταξη</w:t>
      </w:r>
      <w:r>
        <w:rPr>
          <w:rFonts w:eastAsia="Times New Roman" w:cs="Times New Roman"/>
          <w:szCs w:val="24"/>
        </w:rPr>
        <w:t>,</w:t>
      </w:r>
      <w:r>
        <w:rPr>
          <w:rFonts w:eastAsia="Times New Roman" w:cs="Times New Roman"/>
          <w:szCs w:val="24"/>
        </w:rPr>
        <w:t xml:space="preserve"> λαμβάνονταν στα κομματικά γραφεία ούτε καν εντός των πανεπιστημιακών ιδρυμάτων. Το να καταγγέλλετε, λοιπόν, τώρα εσείς, είναι τουλάχιστον υποκρισία. </w:t>
      </w:r>
    </w:p>
    <w:p w14:paraId="50A7B41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 xml:space="preserve"> εμείς φέρνουμε έναν νόμο, με τον οποίο φτιάχνουμε ένα πλαίσιο να ψηφίζονται ξεχωριστά οι πρυτάνεις από τους αντιπρυτάνεις, γιατί οι διοικήσεις των ιδρυμάτων δεν </w:t>
      </w:r>
      <w:r w:rsidRPr="00E77D1F">
        <w:rPr>
          <w:rFonts w:eastAsia="Times New Roman" w:cs="Times New Roman"/>
          <w:szCs w:val="24"/>
        </w:rPr>
        <w:t xml:space="preserve">είναι </w:t>
      </w:r>
      <w:r>
        <w:rPr>
          <w:rFonts w:eastAsia="Times New Roman" w:cs="Times New Roman"/>
          <w:szCs w:val="24"/>
        </w:rPr>
        <w:t>κόμματα, δεν κατεβαίνουν κόμματα αλλά πρόσωπα με τις απόψεις τους. Και πολλές φορές είνα</w:t>
      </w:r>
      <w:r>
        <w:rPr>
          <w:rFonts w:eastAsia="Times New Roman" w:cs="Times New Roman"/>
          <w:szCs w:val="24"/>
        </w:rPr>
        <w:t xml:space="preserve">ι χρήσιμη και η σύνθεση διαφορετικών απόψεων στις διοικήσεις των ιδρυμάτων, αν αυτές υπάρχουν ανάμεσα στους πρυτάνεις και στους αντιπρυτάνεις. </w:t>
      </w:r>
    </w:p>
    <w:p w14:paraId="50A7B41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επειδή δεν φοβόμαστε εμείς τους φοιτητές και το φοιτητικό κίνημα, αλλά ούτε και τους υποβαθμίζουμε και θεωρο</w:t>
      </w:r>
      <w:r>
        <w:rPr>
          <w:rFonts w:eastAsia="Times New Roman" w:cs="Times New Roman"/>
          <w:szCs w:val="24"/>
        </w:rPr>
        <w:t xml:space="preserve">ύμε ότι έχουν τη δυνατότητα μόνοι τους -και πρέπει αυτή την εμπιστοσύνη και την αυτοπεποίθηση να τους την εμπνεύσουμε κιόλας- να προστατεύσουν τα ακαδημαϊκά ιδρύματα από διάφορες δυνάμεις οι οποίες λειτουργούν προβοκατόρικα, επαναφέρουμε το πλαίσιο για το </w:t>
      </w:r>
      <w:r>
        <w:rPr>
          <w:rFonts w:eastAsia="Times New Roman" w:cs="Times New Roman"/>
          <w:szCs w:val="24"/>
        </w:rPr>
        <w:t xml:space="preserve">πανεπιστημιακό άσυλο, για το οποίο τόσο μεγάλη </w:t>
      </w:r>
      <w:r>
        <w:rPr>
          <w:rFonts w:eastAsia="Times New Roman" w:cs="Times New Roman"/>
          <w:szCs w:val="24"/>
        </w:rPr>
        <w:lastRenderedPageBreak/>
        <w:t xml:space="preserve">φασαρία έχει γίνει, εκεί που ήταν επί της κυβέρνησης της Νέας Δημοκρατίας, πριν έρθει η κ. Διαμαντοπούλου και το αλλάξει, εκεί που το είχε η κ. Γιαννάκου. </w:t>
      </w:r>
    </w:p>
    <w:p w14:paraId="50A7B41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Τι σας ενοχλεί τόσο πολύ σε αυτό; Τόσο πολύ πια είσασ</w:t>
      </w:r>
      <w:r>
        <w:rPr>
          <w:rFonts w:eastAsia="Times New Roman" w:cs="Times New Roman"/>
          <w:szCs w:val="24"/>
        </w:rPr>
        <w:t xml:space="preserve">τε με τη νεοφιλελεύθερη εκσυγχρονιστική εκδοχή, που ακόμα και τα δικά σας πεπραγμένα τα θεωρείτε οπισθοδρόμηση και μας κατηγορείτε ότι επαναφέρουμε το πλαίσιο Γιαννάκου και δεν αφήνουμε αυτό της Διαμαντοπούλου; Εντάξει πάρτε τους και στο κόμμα σας αν τόσο </w:t>
      </w:r>
      <w:r>
        <w:rPr>
          <w:rFonts w:eastAsia="Times New Roman" w:cs="Times New Roman"/>
          <w:szCs w:val="24"/>
        </w:rPr>
        <w:t xml:space="preserve">πολύ τους αγαπάτε, αλλά ελάτε να μιλήσουμε εδώ επί της ουσίας για το τι κάνουμε. </w:t>
      </w:r>
    </w:p>
    <w:p w14:paraId="50A7B420"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Διότι με το πανεπιστημιακό άσυλο, πράγματι, η δημόσια σφαίρα είχε βασανιστεί. Είχε βασανιστεί όχι εξαιτίας του στρεβλού θεσμικού πλαισίου αλλά εξαιτίας της δυνατότητας που εί</w:t>
      </w:r>
      <w:r>
        <w:rPr>
          <w:rFonts w:eastAsia="Times New Roman"/>
          <w:bCs/>
          <w:shd w:val="clear" w:color="auto" w:fill="FFFFFF"/>
        </w:rPr>
        <w:t>χαν κάθε φορά μικρές ομάδες προβοκατόρικες, κυρίως λόγω της αδυναμίας παρέμβασης του ίδιου του φοιτητικού κινήματος, να δημιουργούν δεδομένα</w:t>
      </w:r>
      <w:r>
        <w:rPr>
          <w:rFonts w:eastAsia="Times New Roman"/>
          <w:bCs/>
          <w:shd w:val="clear" w:color="auto" w:fill="FFFFFF"/>
        </w:rPr>
        <w:t>,</w:t>
      </w:r>
      <w:r>
        <w:rPr>
          <w:rFonts w:eastAsia="Times New Roman"/>
          <w:bCs/>
          <w:shd w:val="clear" w:color="auto" w:fill="FFFFFF"/>
        </w:rPr>
        <w:t xml:space="preserve"> που ευτελίζουν και την έννοια του ασύλου αλλά και την ίδια την έννοια της ακαδημαϊκής ελευθερίας. </w:t>
      </w:r>
    </w:p>
    <w:p w14:paraId="50A7B421"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Εμείς, </w:t>
      </w:r>
      <w:r w:rsidRPr="000603A2">
        <w:rPr>
          <w:rFonts w:eastAsia="Times New Roman"/>
          <w:bCs/>
          <w:shd w:val="clear" w:color="auto" w:fill="FFFFFF"/>
        </w:rPr>
        <w:t>όμως</w:t>
      </w:r>
      <w:r>
        <w:rPr>
          <w:rFonts w:eastAsia="Times New Roman"/>
          <w:bCs/>
          <w:shd w:val="clear" w:color="auto" w:fill="FFFFFF"/>
        </w:rPr>
        <w:t xml:space="preserve">, θεωρούμε ότι </w:t>
      </w:r>
      <w:r w:rsidRPr="000603A2">
        <w:rPr>
          <w:rFonts w:eastAsia="Times New Roman"/>
          <w:bCs/>
          <w:shd w:val="clear" w:color="auto" w:fill="FFFFFF"/>
        </w:rPr>
        <w:t>πρέπει</w:t>
      </w:r>
      <w:r>
        <w:rPr>
          <w:rFonts w:eastAsia="Times New Roman"/>
          <w:bCs/>
          <w:shd w:val="clear" w:color="auto" w:fill="FFFFFF"/>
        </w:rPr>
        <w:t xml:space="preserve"> να δώσουμε τη δυνατότητα</w:t>
      </w:r>
      <w:r>
        <w:rPr>
          <w:rFonts w:eastAsia="Times New Roman"/>
          <w:bCs/>
          <w:shd w:val="clear" w:color="auto" w:fill="FFFFFF"/>
        </w:rPr>
        <w:t>,</w:t>
      </w:r>
      <w:r>
        <w:rPr>
          <w:rFonts w:eastAsia="Times New Roman"/>
          <w:bCs/>
          <w:shd w:val="clear" w:color="auto" w:fill="FFFFFF"/>
        </w:rPr>
        <w:t xml:space="preserve"> να διασφαλίζεται η ελεύθερη παρουσία όλων των ιδεών μέσα στα πανεπιστήμια, αρκεί να σέβονται όλοι τις στοιχειώδεις </w:t>
      </w:r>
      <w:r>
        <w:rPr>
          <w:rFonts w:eastAsia="Times New Roman"/>
          <w:bCs/>
          <w:shd w:val="clear" w:color="auto" w:fill="FFFFFF"/>
        </w:rPr>
        <w:lastRenderedPageBreak/>
        <w:t xml:space="preserve">δημοκρατικές ελευθερίες και </w:t>
      </w:r>
      <w:r w:rsidRPr="000603A2">
        <w:rPr>
          <w:rFonts w:eastAsia="Times New Roman"/>
          <w:bCs/>
          <w:shd w:val="clear" w:color="auto" w:fill="FFFFFF"/>
        </w:rPr>
        <w:t>διαδικασίες</w:t>
      </w:r>
      <w:r>
        <w:rPr>
          <w:rFonts w:eastAsia="Times New Roman"/>
          <w:bCs/>
          <w:shd w:val="clear" w:color="auto" w:fill="FFFFFF"/>
        </w:rPr>
        <w:t xml:space="preserve">. Διότι η κατάργηση του ασύλου όπως το γνωρίζαμε, όχι </w:t>
      </w:r>
      <w:r>
        <w:rPr>
          <w:rFonts w:eastAsia="Times New Roman"/>
          <w:bCs/>
          <w:shd w:val="clear" w:color="auto" w:fill="FFFFFF"/>
        </w:rPr>
        <w:t xml:space="preserve">μόνο δεν έλυσε το πρόβλημα αλλά η εμπειρία λέει ότι το ενέτεινε. </w:t>
      </w:r>
      <w:r>
        <w:rPr>
          <w:rFonts w:eastAsia="Times New Roman"/>
          <w:bCs/>
          <w:shd w:val="clear" w:color="auto" w:fill="FFFFFF"/>
          <w:lang w:val="en-US"/>
        </w:rPr>
        <w:t>K</w:t>
      </w:r>
      <w:r>
        <w:rPr>
          <w:rFonts w:eastAsia="Times New Roman"/>
          <w:bCs/>
          <w:shd w:val="clear" w:color="auto" w:fill="FFFFFF"/>
        </w:rPr>
        <w:t>αι μοναδικός τρόπος κατά την άποψή μας να επιλύονται εντάσεις μέσα στα πανεπιστήμια</w:t>
      </w:r>
      <w:r w:rsidRPr="0085154E">
        <w:rPr>
          <w:rFonts w:eastAsia="Times New Roman"/>
          <w:bCs/>
          <w:shd w:val="clear" w:color="auto" w:fill="FFFFFF"/>
        </w:rPr>
        <w:t>,</w:t>
      </w:r>
      <w:r>
        <w:rPr>
          <w:rFonts w:eastAsia="Times New Roman"/>
          <w:bCs/>
          <w:shd w:val="clear" w:color="auto" w:fill="FFFFFF"/>
        </w:rPr>
        <w:t xml:space="preserve"> </w:t>
      </w:r>
      <w:r w:rsidRPr="000603A2">
        <w:rPr>
          <w:rFonts w:eastAsia="Times New Roman"/>
          <w:bCs/>
          <w:shd w:val="clear" w:color="auto" w:fill="FFFFFF"/>
        </w:rPr>
        <w:t>είναι</w:t>
      </w:r>
      <w:r>
        <w:rPr>
          <w:rFonts w:eastAsia="Times New Roman"/>
          <w:bCs/>
          <w:shd w:val="clear" w:color="auto" w:fill="FFFFFF"/>
        </w:rPr>
        <w:t xml:space="preserve"> ο διάλογος εντός της πανεπιστημιακής κοινότητας και στο πολιτικό επίπεδο. Έτσι λύνονται τα προβλήμα</w:t>
      </w:r>
      <w:r>
        <w:rPr>
          <w:rFonts w:eastAsia="Times New Roman"/>
          <w:bCs/>
          <w:shd w:val="clear" w:color="auto" w:fill="FFFFFF"/>
        </w:rPr>
        <w:t>τα. Έτσι μπορούν να λύνονται τα προβλήματα και όχι με μαζικές αστυνομικές επιχειρήσεις</w:t>
      </w:r>
      <w:r w:rsidRPr="0085154E">
        <w:rPr>
          <w:rFonts w:eastAsia="Times New Roman"/>
          <w:bCs/>
          <w:shd w:val="clear" w:color="auto" w:fill="FFFFFF"/>
        </w:rPr>
        <w:t>,</w:t>
      </w:r>
      <w:r>
        <w:rPr>
          <w:rFonts w:eastAsia="Times New Roman"/>
          <w:bCs/>
          <w:shd w:val="clear" w:color="auto" w:fill="FFFFFF"/>
        </w:rPr>
        <w:t xml:space="preserve"> που θυμίζουν άλλες εποχές. </w:t>
      </w:r>
    </w:p>
    <w:p w14:paraId="50A7B422"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Με τον νόμο αυτό, </w:t>
      </w:r>
      <w:r w:rsidRPr="000603A2">
        <w:rPr>
          <w:rFonts w:eastAsia="Times New Roman"/>
          <w:bCs/>
          <w:shd w:val="clear" w:color="auto" w:fill="FFFFFF"/>
        </w:rPr>
        <w:t>κυρίες και κύριοι συνάδελφοι</w:t>
      </w:r>
      <w:r>
        <w:rPr>
          <w:rFonts w:eastAsia="Times New Roman"/>
          <w:bCs/>
          <w:shd w:val="clear" w:color="auto" w:fill="FFFFFF"/>
        </w:rPr>
        <w:t xml:space="preserve">, </w:t>
      </w:r>
      <w:r w:rsidRPr="000603A2">
        <w:rPr>
          <w:rFonts w:eastAsia="Times New Roman"/>
          <w:bCs/>
          <w:shd w:val="clear" w:color="auto" w:fill="FFFFFF"/>
        </w:rPr>
        <w:t xml:space="preserve">επίσης, </w:t>
      </w:r>
      <w:r>
        <w:rPr>
          <w:rFonts w:eastAsia="Times New Roman"/>
          <w:bCs/>
          <w:shd w:val="clear" w:color="auto" w:fill="FFFFFF"/>
        </w:rPr>
        <w:t>σταματάμε και τη φάμπρικα των πολύ υψηλών διδάκτρων στα μεταπτυχιακά. Και ξέρετε, αυ</w:t>
      </w:r>
      <w:r>
        <w:rPr>
          <w:rFonts w:eastAsia="Times New Roman"/>
          <w:bCs/>
          <w:shd w:val="clear" w:color="auto" w:fill="FFFFFF"/>
        </w:rPr>
        <w:t xml:space="preserve">τό </w:t>
      </w:r>
      <w:r w:rsidRPr="000603A2">
        <w:rPr>
          <w:rFonts w:eastAsia="Times New Roman"/>
          <w:bCs/>
          <w:shd w:val="clear" w:color="auto" w:fill="FFFFFF"/>
        </w:rPr>
        <w:t>είναι</w:t>
      </w:r>
      <w:r>
        <w:rPr>
          <w:rFonts w:eastAsia="Times New Roman"/>
          <w:bCs/>
          <w:shd w:val="clear" w:color="auto" w:fill="FFFFFF"/>
        </w:rPr>
        <w:t xml:space="preserve"> κάτι που για εμάς </w:t>
      </w:r>
      <w:r w:rsidRPr="000603A2">
        <w:rPr>
          <w:rFonts w:eastAsia="Times New Roman"/>
          <w:bCs/>
          <w:shd w:val="clear" w:color="auto" w:fill="FFFFFF"/>
        </w:rPr>
        <w:t>είναι</w:t>
      </w:r>
      <w:r>
        <w:rPr>
          <w:rFonts w:eastAsia="Times New Roman"/>
          <w:bCs/>
          <w:shd w:val="clear" w:color="auto" w:fill="FFFFFF"/>
        </w:rPr>
        <w:t xml:space="preserve"> πάρα πολύ σημαντικό. Τα δίδακτρα συχνά ορίζονται με όρους αγοράς και όχι με βάση το πραγματικό κόστος του κάθε μεταπτυχιακού προγράμματος. Τα αδικαιολόγητα υψηλά δίδακτρα από τη μια απλώς αυξάνουν τα έσοδα μιας μικρής μερίδ</w:t>
      </w:r>
      <w:r>
        <w:rPr>
          <w:rFonts w:eastAsia="Times New Roman"/>
          <w:bCs/>
          <w:shd w:val="clear" w:color="auto" w:fill="FFFFFF"/>
        </w:rPr>
        <w:t xml:space="preserve">ας καθηγητών. Και εδώ συγκρουστήκαμε και με μικροσυμφέροντα. Γίναμε δυσάρεστοι σε ορισμένους. Τι να κάνουμε; Από την άλλη πλευρά, </w:t>
      </w:r>
      <w:r w:rsidRPr="000603A2">
        <w:rPr>
          <w:rFonts w:eastAsia="Times New Roman"/>
          <w:bCs/>
          <w:shd w:val="clear" w:color="auto" w:fill="FFFFFF"/>
        </w:rPr>
        <w:t>όμως</w:t>
      </w:r>
      <w:r>
        <w:rPr>
          <w:rFonts w:eastAsia="Times New Roman"/>
          <w:bCs/>
          <w:shd w:val="clear" w:color="auto" w:fill="FFFFFF"/>
        </w:rPr>
        <w:t xml:space="preserve">, </w:t>
      </w:r>
      <w:r w:rsidRPr="00F31AC0">
        <w:rPr>
          <w:rFonts w:eastAsia="Times New Roman"/>
          <w:bCs/>
          <w:shd w:val="clear" w:color="auto" w:fill="FFFFFF"/>
        </w:rPr>
        <w:t>υπάρχουν</w:t>
      </w:r>
      <w:r>
        <w:rPr>
          <w:rFonts w:eastAsia="Times New Roman"/>
          <w:bCs/>
          <w:shd w:val="clear" w:color="auto" w:fill="FFFFFF"/>
        </w:rPr>
        <w:t xml:space="preserve"> δίδακτρα υψηλά, που αποκλείουν από τις σπουδές</w:t>
      </w:r>
      <w:r>
        <w:rPr>
          <w:rFonts w:eastAsia="Times New Roman"/>
          <w:bCs/>
          <w:shd w:val="clear" w:color="auto" w:fill="FFFFFF"/>
        </w:rPr>
        <w:t>,</w:t>
      </w:r>
      <w:r>
        <w:rPr>
          <w:rFonts w:eastAsia="Times New Roman"/>
          <w:bCs/>
          <w:shd w:val="clear" w:color="auto" w:fill="FFFFFF"/>
        </w:rPr>
        <w:t xml:space="preserve"> όσους φοιτητές δεν έχουν την οικονομική δυνατότητα να τα αποπλη</w:t>
      </w:r>
      <w:r>
        <w:rPr>
          <w:rFonts w:eastAsia="Times New Roman"/>
          <w:bCs/>
          <w:shd w:val="clear" w:color="auto" w:fill="FFFFFF"/>
        </w:rPr>
        <w:t xml:space="preserve">ρώνουν για να τελειώσουν τις σπουδές τους. </w:t>
      </w:r>
    </w:p>
    <w:p w14:paraId="50A7B423"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Ο</w:t>
      </w:r>
      <w:r>
        <w:rPr>
          <w:rFonts w:eastAsia="Times New Roman"/>
          <w:bCs/>
          <w:shd w:val="clear" w:color="auto" w:fill="FFFFFF"/>
        </w:rPr>
        <w:t xml:space="preserve">ρίζουμε αυστηρές προϋποθέσεις για να διαμορφώνεται, όπου αυτό </w:t>
      </w:r>
      <w:r w:rsidRPr="000603A2">
        <w:rPr>
          <w:rFonts w:eastAsia="Times New Roman"/>
          <w:bCs/>
          <w:shd w:val="clear" w:color="auto" w:fill="FFFFFF"/>
        </w:rPr>
        <w:t>είναι</w:t>
      </w:r>
      <w:r>
        <w:rPr>
          <w:rFonts w:eastAsia="Times New Roman"/>
          <w:bCs/>
          <w:shd w:val="clear" w:color="auto" w:fill="FFFFFF"/>
        </w:rPr>
        <w:t xml:space="preserve"> απαραίτητο, το ύψος των διδάκτρων και</w:t>
      </w:r>
      <w:r>
        <w:rPr>
          <w:rFonts w:eastAsia="Times New Roman"/>
          <w:bCs/>
          <w:shd w:val="clear" w:color="auto" w:fill="FFFFFF"/>
        </w:rPr>
        <w:t>,</w:t>
      </w:r>
      <w:r>
        <w:rPr>
          <w:rFonts w:eastAsia="Times New Roman"/>
          <w:bCs/>
          <w:shd w:val="clear" w:color="auto" w:fill="FFFFFF"/>
        </w:rPr>
        <w:t xml:space="preserve"> κυρίως</w:t>
      </w:r>
      <w:r>
        <w:rPr>
          <w:rFonts w:eastAsia="Times New Roman"/>
          <w:bCs/>
          <w:shd w:val="clear" w:color="auto" w:fill="FFFFFF"/>
        </w:rPr>
        <w:t>,</w:t>
      </w:r>
      <w:r>
        <w:rPr>
          <w:rFonts w:eastAsia="Times New Roman"/>
          <w:bCs/>
          <w:shd w:val="clear" w:color="auto" w:fill="FFFFFF"/>
        </w:rPr>
        <w:t xml:space="preserve"> ορίζουμε πως κανένας φοιτητής που </w:t>
      </w:r>
      <w:r w:rsidRPr="000603A2">
        <w:rPr>
          <w:rFonts w:eastAsia="Times New Roman"/>
          <w:bCs/>
          <w:shd w:val="clear" w:color="auto" w:fill="FFFFFF"/>
        </w:rPr>
        <w:t>έχει</w:t>
      </w:r>
      <w:r>
        <w:rPr>
          <w:rFonts w:eastAsia="Times New Roman"/>
          <w:bCs/>
          <w:shd w:val="clear" w:color="auto" w:fill="FFFFFF"/>
        </w:rPr>
        <w:t xml:space="preserve"> γίνει δεκτός σε μεταπτυχιακό πρόγραμμα</w:t>
      </w:r>
      <w:r>
        <w:rPr>
          <w:rFonts w:eastAsia="Times New Roman"/>
          <w:bCs/>
          <w:shd w:val="clear" w:color="auto" w:fill="FFFFFF"/>
        </w:rPr>
        <w:t>,</w:t>
      </w:r>
      <w:r>
        <w:rPr>
          <w:rFonts w:eastAsia="Times New Roman"/>
          <w:bCs/>
          <w:shd w:val="clear" w:color="auto" w:fill="FFFFFF"/>
        </w:rPr>
        <w:t xml:space="preserve"> δεν θα αποκλείετα</w:t>
      </w:r>
      <w:r>
        <w:rPr>
          <w:rFonts w:eastAsia="Times New Roman"/>
          <w:bCs/>
          <w:shd w:val="clear" w:color="auto" w:fill="FFFFFF"/>
        </w:rPr>
        <w:t xml:space="preserve">ι από αυτό, αν αποδεδειγμένα </w:t>
      </w:r>
      <w:r w:rsidRPr="000603A2">
        <w:rPr>
          <w:rFonts w:eastAsia="Times New Roman"/>
          <w:bCs/>
          <w:shd w:val="clear" w:color="auto" w:fill="FFFFFF"/>
        </w:rPr>
        <w:t>έχει</w:t>
      </w:r>
      <w:r>
        <w:rPr>
          <w:rFonts w:eastAsia="Times New Roman"/>
          <w:bCs/>
          <w:shd w:val="clear" w:color="auto" w:fill="FFFFFF"/>
        </w:rPr>
        <w:t xml:space="preserve"> οικονομική αδυναμία να πληρώσει τα δίδακτρα αυτά. </w:t>
      </w:r>
    </w:p>
    <w:p w14:paraId="50A7B424"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Για πρώτη, </w:t>
      </w:r>
      <w:r w:rsidRPr="000603A2">
        <w:rPr>
          <w:rFonts w:eastAsia="Times New Roman"/>
          <w:bCs/>
          <w:shd w:val="clear" w:color="auto" w:fill="FFFFFF"/>
        </w:rPr>
        <w:t>λοιπόν</w:t>
      </w:r>
      <w:r>
        <w:rPr>
          <w:rFonts w:eastAsia="Times New Roman"/>
          <w:bCs/>
          <w:shd w:val="clear" w:color="auto" w:fill="FFFFFF"/>
        </w:rPr>
        <w:t>, φορά θέτουμε όρους για τη δωρεάν φοίτηση όσων έχουν τα ακαδημαϊκά προσόντα</w:t>
      </w:r>
      <w:r>
        <w:rPr>
          <w:rFonts w:eastAsia="Times New Roman"/>
          <w:bCs/>
          <w:shd w:val="clear" w:color="auto" w:fill="FFFFFF"/>
        </w:rPr>
        <w:t xml:space="preserve"> αλλά αδυνατούν να πληρώσουν τα τέλη φοίτησης. Διότι οι σπουδές και τα μεταπτυχιακά </w:t>
      </w:r>
      <w:r w:rsidRPr="00B06C0E">
        <w:rPr>
          <w:rFonts w:eastAsia="Times New Roman"/>
          <w:bCs/>
          <w:shd w:val="clear" w:color="auto" w:fill="FFFFFF"/>
        </w:rPr>
        <w:t>πρέπει</w:t>
      </w:r>
      <w:r>
        <w:rPr>
          <w:rFonts w:eastAsia="Times New Roman"/>
          <w:bCs/>
          <w:shd w:val="clear" w:color="auto" w:fill="FFFFFF"/>
        </w:rPr>
        <w:t xml:space="preserve"> να </w:t>
      </w:r>
      <w:r w:rsidRPr="00B06C0E">
        <w:rPr>
          <w:rFonts w:eastAsia="Times New Roman"/>
          <w:bCs/>
          <w:shd w:val="clear" w:color="auto" w:fill="FFFFFF"/>
        </w:rPr>
        <w:t>είναι</w:t>
      </w:r>
      <w:r>
        <w:rPr>
          <w:rFonts w:eastAsia="Times New Roman"/>
          <w:bCs/>
          <w:shd w:val="clear" w:color="auto" w:fill="FFFFFF"/>
        </w:rPr>
        <w:t xml:space="preserve"> για όλους τους νέους και τις νέες που έχουν τα ακαδημαϊκά προσόντα και όχι μόνο για αυτούς που έχουν την οικονομική δυνατότητα. </w:t>
      </w:r>
    </w:p>
    <w:p w14:paraId="50A7B425"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Ξέρουμε, βέβαια, πως και σε αυτό θα διαφωνείτε εσείς της </w:t>
      </w:r>
      <w:r w:rsidRPr="00B06C0E">
        <w:rPr>
          <w:rFonts w:eastAsia="Times New Roman"/>
          <w:bCs/>
          <w:shd w:val="clear" w:color="auto" w:fill="FFFFFF"/>
        </w:rPr>
        <w:t>Νέα</w:t>
      </w:r>
      <w:r>
        <w:rPr>
          <w:rFonts w:eastAsia="Times New Roman"/>
          <w:bCs/>
          <w:shd w:val="clear" w:color="auto" w:fill="FFFFFF"/>
        </w:rPr>
        <w:t>ς</w:t>
      </w:r>
      <w:r w:rsidRPr="00B06C0E">
        <w:rPr>
          <w:rFonts w:eastAsia="Times New Roman"/>
          <w:bCs/>
          <w:shd w:val="clear" w:color="auto" w:fill="FFFFFF"/>
        </w:rPr>
        <w:t xml:space="preserve"> Δημοκρατία</w:t>
      </w:r>
      <w:r>
        <w:rPr>
          <w:rFonts w:eastAsia="Times New Roman"/>
          <w:bCs/>
          <w:shd w:val="clear" w:color="auto" w:fill="FFFFFF"/>
        </w:rPr>
        <w:t xml:space="preserve">ς αλλά νομίζω ότι πάνω σε τέτοιες διαφωνίες μας κρίνουν κάθε μέρα οι πολίτες. </w:t>
      </w:r>
    </w:p>
    <w:p w14:paraId="50A7B426"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Αυτός ο νόμος, </w:t>
      </w:r>
      <w:r w:rsidRPr="00B06C0E">
        <w:rPr>
          <w:rFonts w:eastAsia="Times New Roman"/>
          <w:bCs/>
          <w:shd w:val="clear" w:color="auto" w:fill="FFFFFF"/>
        </w:rPr>
        <w:t>όμως</w:t>
      </w:r>
      <w:r>
        <w:rPr>
          <w:rFonts w:eastAsia="Times New Roman"/>
          <w:bCs/>
          <w:shd w:val="clear" w:color="auto" w:fill="FFFFFF"/>
        </w:rPr>
        <w:t>, φέρνει και μια σειρά από άλλες σημαντικές καινοτομίες. Ικανοποιεί το πάγιο αίτημα τω</w:t>
      </w:r>
      <w:r>
        <w:rPr>
          <w:rFonts w:eastAsia="Times New Roman"/>
          <w:bCs/>
          <w:shd w:val="clear" w:color="auto" w:fill="FFFFFF"/>
        </w:rPr>
        <w:t xml:space="preserve">ν πολυτεχνικών σχολών για ακαδημαϊκή </w:t>
      </w:r>
      <w:proofErr w:type="spellStart"/>
      <w:r>
        <w:rPr>
          <w:rFonts w:eastAsia="Times New Roman"/>
          <w:bCs/>
          <w:shd w:val="clear" w:color="auto" w:fill="FFFFFF"/>
        </w:rPr>
        <w:t>ισοτίμηση</w:t>
      </w:r>
      <w:proofErr w:type="spellEnd"/>
      <w:r>
        <w:rPr>
          <w:rFonts w:eastAsia="Times New Roman"/>
          <w:bCs/>
          <w:shd w:val="clear" w:color="auto" w:fill="FFFFFF"/>
        </w:rPr>
        <w:t xml:space="preserve"> των πενταετών πτυχίων τους με </w:t>
      </w:r>
      <w:r>
        <w:rPr>
          <w:rFonts w:eastAsia="Times New Roman"/>
          <w:bCs/>
          <w:shd w:val="clear" w:color="auto" w:fill="FFFFFF"/>
          <w:lang w:val="en-US"/>
        </w:rPr>
        <w:t>master</w:t>
      </w:r>
      <w:r w:rsidRPr="00B06C0E">
        <w:rPr>
          <w:rFonts w:eastAsia="Times New Roman"/>
          <w:bCs/>
          <w:shd w:val="clear" w:color="auto" w:fill="FFFFFF"/>
        </w:rPr>
        <w:t xml:space="preserve"> </w:t>
      </w:r>
      <w:r>
        <w:rPr>
          <w:rFonts w:eastAsia="Times New Roman"/>
          <w:bCs/>
          <w:shd w:val="clear" w:color="auto" w:fill="FFFFFF"/>
        </w:rPr>
        <w:t xml:space="preserve">και την ταυτόχρονη απαρχή των </w:t>
      </w:r>
      <w:r w:rsidRPr="00B06C0E">
        <w:rPr>
          <w:rFonts w:eastAsia="Times New Roman"/>
          <w:bCs/>
          <w:shd w:val="clear" w:color="auto" w:fill="FFFFFF"/>
        </w:rPr>
        <w:t>διαδικασιών</w:t>
      </w:r>
      <w:r>
        <w:rPr>
          <w:rFonts w:eastAsia="Times New Roman"/>
          <w:bCs/>
          <w:shd w:val="clear" w:color="auto" w:fill="FFFFFF"/>
        </w:rPr>
        <w:t xml:space="preserve"> για </w:t>
      </w:r>
      <w:r>
        <w:rPr>
          <w:rFonts w:eastAsia="Times New Roman"/>
          <w:bCs/>
          <w:shd w:val="clear" w:color="auto" w:fill="FFFFFF"/>
        </w:rPr>
        <w:lastRenderedPageBreak/>
        <w:t xml:space="preserve">την επίλυση ενός χρόνιου προβλήματος, που αφορά τα επαγγελματικά </w:t>
      </w:r>
      <w:r w:rsidRPr="00B06C0E">
        <w:rPr>
          <w:rFonts w:eastAsia="Times New Roman"/>
          <w:bCs/>
          <w:shd w:val="clear" w:color="auto" w:fill="FFFFFF"/>
        </w:rPr>
        <w:t>δικαιώματα</w:t>
      </w:r>
      <w:r>
        <w:rPr>
          <w:rFonts w:eastAsia="Times New Roman"/>
          <w:bCs/>
          <w:shd w:val="clear" w:color="auto" w:fill="FFFFFF"/>
        </w:rPr>
        <w:t xml:space="preserve"> των αποφοίτων των ΤΕΙ, συμπεριλαμβανομένων και των</w:t>
      </w:r>
      <w:r>
        <w:rPr>
          <w:rFonts w:eastAsia="Times New Roman"/>
          <w:bCs/>
          <w:shd w:val="clear" w:color="auto" w:fill="FFFFFF"/>
        </w:rPr>
        <w:t xml:space="preserve"> μηχανικών. </w:t>
      </w:r>
      <w:r w:rsidRPr="00F31AC0">
        <w:rPr>
          <w:rFonts w:eastAsia="Times New Roman"/>
          <w:bCs/>
          <w:shd w:val="clear" w:color="auto" w:fill="FFFFFF"/>
        </w:rPr>
        <w:t>Είναι</w:t>
      </w:r>
      <w:r>
        <w:rPr>
          <w:rFonts w:eastAsia="Times New Roman"/>
          <w:bCs/>
          <w:shd w:val="clear" w:color="auto" w:fill="FFFFFF"/>
        </w:rPr>
        <w:t xml:space="preserve"> ένα θέμα το οποίο συζητάμε χρόνια -θυμάμαι από τότε που Υπουργός Παιδείας ήταν ο πρώην </w:t>
      </w:r>
      <w:r w:rsidRPr="00B06C0E">
        <w:rPr>
          <w:rFonts w:eastAsia="Times New Roman"/>
          <w:bCs/>
          <w:shd w:val="clear" w:color="auto" w:fill="FFFFFF"/>
        </w:rPr>
        <w:t>Προέδρο</w:t>
      </w:r>
      <w:r>
        <w:rPr>
          <w:rFonts w:eastAsia="Times New Roman"/>
          <w:bCs/>
          <w:shd w:val="clear" w:color="auto" w:fill="FFFFFF"/>
        </w:rPr>
        <w:t>ς</w:t>
      </w:r>
      <w:r w:rsidRPr="00B06C0E">
        <w:rPr>
          <w:rFonts w:eastAsia="Times New Roman"/>
          <w:bCs/>
          <w:shd w:val="clear" w:color="auto" w:fill="FFFFFF"/>
        </w:rPr>
        <w:t xml:space="preserve"> της Βουλής</w:t>
      </w:r>
      <w:r>
        <w:rPr>
          <w:rFonts w:eastAsia="Times New Roman"/>
          <w:bCs/>
          <w:shd w:val="clear" w:color="auto" w:fill="FFFFFF"/>
        </w:rPr>
        <w:t xml:space="preserve">, ο κ. Κακλαμάνης. Συζητάμε και ξανασυζητάμε ένα θέμα, το οποίο μπορεί να λυθεί και </w:t>
      </w:r>
      <w:r w:rsidRPr="00B06C0E">
        <w:rPr>
          <w:rFonts w:eastAsia="Times New Roman"/>
          <w:bCs/>
          <w:shd w:val="clear" w:color="auto" w:fill="FFFFFF"/>
        </w:rPr>
        <w:t>πρέπει</w:t>
      </w:r>
      <w:r>
        <w:rPr>
          <w:rFonts w:eastAsia="Times New Roman"/>
          <w:bCs/>
          <w:shd w:val="clear" w:color="auto" w:fill="FFFFFF"/>
        </w:rPr>
        <w:t xml:space="preserve"> να λυθεί με συναινέσεις. </w:t>
      </w:r>
    </w:p>
    <w:p w14:paraId="50A7B427"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Η πρότασή μας </w:t>
      </w:r>
      <w:r w:rsidRPr="00B06C0E">
        <w:rPr>
          <w:rFonts w:eastAsia="Times New Roman"/>
          <w:bCs/>
          <w:shd w:val="clear" w:color="auto" w:fill="FFFFFF"/>
        </w:rPr>
        <w:t>ε</w:t>
      </w:r>
      <w:r w:rsidRPr="00B06C0E">
        <w:rPr>
          <w:rFonts w:eastAsia="Times New Roman"/>
          <w:bCs/>
          <w:shd w:val="clear" w:color="auto" w:fill="FFFFFF"/>
        </w:rPr>
        <w:t>ίναι</w:t>
      </w:r>
      <w:r>
        <w:rPr>
          <w:rFonts w:eastAsia="Times New Roman"/>
          <w:bCs/>
          <w:shd w:val="clear" w:color="auto" w:fill="FFFFFF"/>
        </w:rPr>
        <w:t xml:space="preserve"> να προχωρήσουμε άμεσα στη σύνταξη ενός προεδρικού διατάγματος με τα επαγγελματικά προσόντα των αποφοίτων μηχανικών των ΤΕΙ, μέσα από τη </w:t>
      </w:r>
      <w:r w:rsidRPr="00B06C0E">
        <w:rPr>
          <w:rFonts w:eastAsia="Times New Roman"/>
          <w:bCs/>
          <w:shd w:val="clear" w:color="auto" w:fill="FFFFFF"/>
        </w:rPr>
        <w:t>συνεδρίαση</w:t>
      </w:r>
      <w:r>
        <w:rPr>
          <w:rFonts w:eastAsia="Times New Roman"/>
          <w:bCs/>
          <w:shd w:val="clear" w:color="auto" w:fill="FFFFFF"/>
        </w:rPr>
        <w:t xml:space="preserve"> μιας επιτροπής, που θα την απαρτίζουν εκπρόσωποι πολυτεχνικών σχολών των τμημάτων μηχανικών ΤΕΙ και εμπε</w:t>
      </w:r>
      <w:r>
        <w:rPr>
          <w:rFonts w:eastAsia="Times New Roman"/>
          <w:bCs/>
          <w:shd w:val="clear" w:color="auto" w:fill="FFFFFF"/>
        </w:rPr>
        <w:t xml:space="preserve">ιρογνώμονες, που θα αποτελούνται από αποφοίτους των δύο θεσμών απολύτως ισότιμα. </w:t>
      </w:r>
    </w:p>
    <w:p w14:paraId="50A7B428"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Με άλλα λόγια οι πρωτοβουλίες μας συντείνουν στη δημιουργία ενός κλίματος εμπιστοσύνης, γιατί ένα πρόβλημα που διαίρεσε κοινότητες μηχανικών επί τόσες δεκαετίες, προφανώς και</w:t>
      </w:r>
      <w:r>
        <w:rPr>
          <w:rFonts w:eastAsia="Times New Roman"/>
          <w:bCs/>
          <w:shd w:val="clear" w:color="auto" w:fill="FFFFFF"/>
        </w:rPr>
        <w:t xml:space="preserve"> δεν μπορεί να λυθεί με το πάτημα ενός κουμπιού, αλλά είμαι σίγουρος ότι οι συνθήκες </w:t>
      </w:r>
      <w:r w:rsidRPr="00B06C0E">
        <w:rPr>
          <w:rFonts w:eastAsia="Times New Roman"/>
          <w:bCs/>
          <w:shd w:val="clear" w:color="auto" w:fill="FFFFFF"/>
        </w:rPr>
        <w:t>είναι</w:t>
      </w:r>
      <w:r>
        <w:rPr>
          <w:rFonts w:eastAsia="Times New Roman"/>
          <w:bCs/>
          <w:shd w:val="clear" w:color="auto" w:fill="FFFFFF"/>
        </w:rPr>
        <w:t xml:space="preserve"> πια ώριμες, ώστε να καθίσουν ισότιμα οι μηχανικοί να προτείνουν και να βρουν λύσεις. </w:t>
      </w:r>
    </w:p>
    <w:p w14:paraId="50A7B42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Μας κατηγόρησαν ότι με τις ρυθμίσεις αυτές εξισώνουμε τα πανεπιστήμια με τα ΤΕΙ</w:t>
      </w:r>
      <w:r>
        <w:rPr>
          <w:rFonts w:eastAsia="Times New Roman" w:cs="Times New Roman"/>
          <w:szCs w:val="24"/>
        </w:rPr>
        <w:t xml:space="preserve">. Τα ΤΕΙ, όμως, είναι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Οι διδάσκοντες εκεί είναι σε εκλεκτορικά σώματα καθηγητών πανεπιστημίων και συμμετέχουν σε επιτροπές διδακτορικού. Υπάρχει μια πραγματικότητα εδώ, την οποία πρέπει να αναγνωρίσουμε και να τη χαιρετίσουμε</w:t>
      </w:r>
      <w:r>
        <w:rPr>
          <w:rFonts w:eastAsia="Times New Roman" w:cs="Times New Roman"/>
          <w:szCs w:val="24"/>
        </w:rPr>
        <w:t xml:space="preserve">. Υπάρχει πλέον ένα εξαιρετικά σημαντικό και αξιόλογο δυναμικό στα </w:t>
      </w:r>
      <w:r>
        <w:rPr>
          <w:rFonts w:eastAsia="Times New Roman" w:cs="Times New Roman"/>
          <w:szCs w:val="24"/>
        </w:rPr>
        <w:t>τ</w:t>
      </w:r>
      <w:r>
        <w:rPr>
          <w:rFonts w:eastAsia="Times New Roman" w:cs="Times New Roman"/>
          <w:szCs w:val="24"/>
        </w:rPr>
        <w:t>εχνολογικά</w:t>
      </w:r>
      <w:r>
        <w:rPr>
          <w:rFonts w:eastAsia="Times New Roman" w:cs="Times New Roman"/>
          <w:szCs w:val="24"/>
        </w:rPr>
        <w:t xml:space="preserve"> 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της χώρας μας. Υπάρχουν καθηγητές με υψηλά προσόντα, εργαστήρια που θα ζήλευαν μεγάλα πανεπιστήμια του εξωτερικού, ερευνητικές υποδομές και ομάδες υψηλών ε</w:t>
      </w:r>
      <w:r>
        <w:rPr>
          <w:rFonts w:eastAsia="Times New Roman" w:cs="Times New Roman"/>
          <w:szCs w:val="24"/>
        </w:rPr>
        <w:t xml:space="preserve">πιδόσεων. </w:t>
      </w:r>
    </w:p>
    <w:p w14:paraId="50A7B42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Συνυφασμένη με την αναβάθμιση της ανώτατης εκπαίδευσης είναι και η διαδικασία που έχει ξεκινήσει –την εξαγγείλαμε πριν από δυόμισι περίπου μήνες στο Υπουργείο Παιδείας με την παρουσία μου εκεί- και αφορά την ίδρυση του πανεπιστημίου της </w:t>
      </w:r>
      <w:r>
        <w:rPr>
          <w:rFonts w:eastAsia="Times New Roman" w:cs="Times New Roman"/>
          <w:szCs w:val="24"/>
        </w:rPr>
        <w:t>δ</w:t>
      </w:r>
      <w:r>
        <w:rPr>
          <w:rFonts w:eastAsia="Times New Roman" w:cs="Times New Roman"/>
          <w:szCs w:val="24"/>
        </w:rPr>
        <w:t xml:space="preserve">υτικής </w:t>
      </w:r>
      <w:r>
        <w:rPr>
          <w:rFonts w:eastAsia="Times New Roman" w:cs="Times New Roman"/>
          <w:szCs w:val="24"/>
        </w:rPr>
        <w:t>Αττικής μετά από συζητήσεις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κοινή δουλειά με τα ΤΕΙ Αθήνας και Πειραιά. Εκεί, με κριτήρια ακαδημαϊκά προχωρούμε στη δημιουργία ενός πόλου πανεπιστημιακής εκπαίδευσης που</w:t>
      </w:r>
      <w:r>
        <w:rPr>
          <w:rFonts w:eastAsia="Times New Roman" w:cs="Times New Roman"/>
          <w:szCs w:val="24"/>
        </w:rPr>
        <w:t>,</w:t>
      </w:r>
      <w:r>
        <w:rPr>
          <w:rFonts w:eastAsia="Times New Roman" w:cs="Times New Roman"/>
          <w:szCs w:val="24"/>
        </w:rPr>
        <w:t xml:space="preserve"> ταυτόχρονα, θα είναι σε επαφή και σύνδεση με τις </w:t>
      </w:r>
      <w:r>
        <w:rPr>
          <w:rFonts w:eastAsia="Times New Roman" w:cs="Times New Roman"/>
          <w:szCs w:val="24"/>
        </w:rPr>
        <w:lastRenderedPageBreak/>
        <w:t>αναπτυξιακές προοπτικέ</w:t>
      </w:r>
      <w:r>
        <w:rPr>
          <w:rFonts w:eastAsia="Times New Roman" w:cs="Times New Roman"/>
          <w:szCs w:val="24"/>
        </w:rPr>
        <w:t xml:space="preserve">ς της </w:t>
      </w:r>
      <w:r>
        <w:rPr>
          <w:rFonts w:eastAsia="Times New Roman" w:cs="Times New Roman"/>
          <w:szCs w:val="24"/>
        </w:rPr>
        <w:t>δ</w:t>
      </w:r>
      <w:r>
        <w:rPr>
          <w:rFonts w:eastAsia="Times New Roman" w:cs="Times New Roman"/>
          <w:szCs w:val="24"/>
        </w:rPr>
        <w:t xml:space="preserve">υτικής Αττικής, μια περιοχή η οποία έχει πολύ μεγάλες δυνατότητες, τις οποίες πρέπει να αξιοποιήσουμε αλλά και πολύ μεγάλες προκλήσεις να αντιμετωπίσει. </w:t>
      </w:r>
    </w:p>
    <w:p w14:paraId="50A7B42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δυναμική που θα απελευθερωθεί από αυτή</w:t>
      </w:r>
      <w:r>
        <w:rPr>
          <w:rFonts w:eastAsia="Times New Roman" w:cs="Times New Roman"/>
          <w:szCs w:val="24"/>
        </w:rPr>
        <w:t xml:space="preserve"> τη διαδικασία, πιστεύουμε ότι θα έχει πολλαπλασιαστικά οφέλη, όχι μόνο για τη </w:t>
      </w:r>
      <w:r>
        <w:rPr>
          <w:rFonts w:eastAsia="Times New Roman" w:cs="Times New Roman"/>
          <w:szCs w:val="24"/>
        </w:rPr>
        <w:t>δ</w:t>
      </w:r>
      <w:r>
        <w:rPr>
          <w:rFonts w:eastAsia="Times New Roman" w:cs="Times New Roman"/>
          <w:szCs w:val="24"/>
        </w:rPr>
        <w:t xml:space="preserve">υτική Αττική αλλά για ολόκληρη τη χώρα, ανοίγοντας επιτέλους τον δρόμο για συνέργειες περιφερειακών πανεπιστημίων και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w:t>
      </w:r>
    </w:p>
    <w:p w14:paraId="50A7B42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στον τομέα, όμω</w:t>
      </w:r>
      <w:r>
        <w:rPr>
          <w:rFonts w:eastAsia="Times New Roman" w:cs="Times New Roman"/>
          <w:szCs w:val="24"/>
        </w:rPr>
        <w:t xml:space="preserve">ς, της επαγγελματικής εκπαίδευσης γίνονται αποφασιστικά βήματα. Βρήκαμε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τα ΕΠΑΛ, σε συνθήκες διάλυσης. Η προηγούμενη κυβέρνηση είχε φροντίσει να βγάλει τους καθηγητές τους σε διαθεσιμότητα</w:t>
      </w:r>
      <w:r>
        <w:rPr>
          <w:rFonts w:eastAsia="Times New Roman" w:cs="Times New Roman"/>
          <w:szCs w:val="24"/>
        </w:rPr>
        <w:t>,</w:t>
      </w:r>
      <w:r>
        <w:rPr>
          <w:rFonts w:eastAsia="Times New Roman" w:cs="Times New Roman"/>
          <w:szCs w:val="24"/>
        </w:rPr>
        <w:t xml:space="preserve"> για να μπορέσει έτσι να καταργήσει τις πι</w:t>
      </w:r>
      <w:r>
        <w:rPr>
          <w:rFonts w:eastAsia="Times New Roman" w:cs="Times New Roman"/>
          <w:szCs w:val="24"/>
        </w:rPr>
        <w:t xml:space="preserve">ο δημοφιλείς ειδικότητες των ΕΠΑΛ και να κάνει τα παιδιά εκεί πελατεία για τα ιδιωτικά ΙΕΚ. </w:t>
      </w:r>
    </w:p>
    <w:p w14:paraId="50A7B42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από την άλλη τα αναβαθμίζουμε τα ΕΠΑΛ. Το έτος μαθητείας είναι πια μια πραγματικότητα. Μας κατηγορούσατε ότι θα είναι ένας θεσμός όπου τα παιδιά θα εργάζοντα</w:t>
      </w:r>
      <w:r>
        <w:rPr>
          <w:rFonts w:eastAsia="Times New Roman" w:cs="Times New Roman"/>
          <w:szCs w:val="24"/>
        </w:rPr>
        <w:t xml:space="preserve">ν χωρίς μισθό και ασφάλιση. Διαψευστήκατε και σε αυτό και μάλιστα οικτρά. Η </w:t>
      </w:r>
      <w:r>
        <w:rPr>
          <w:rFonts w:eastAsia="Times New Roman" w:cs="Times New Roman"/>
          <w:szCs w:val="24"/>
        </w:rPr>
        <w:lastRenderedPageBreak/>
        <w:t>προοπτική που δίνουμε μέσω των νέων διετών δομών που ιδρύουμε στα ΑΕΙ και οι οποίες θα παρέχουν επαγγελματικά πιστοποιητικά ευρωπαϊκών προδιαγραφών, αναβαθμίζει τα ίδια τα ΕΠΑΛ και</w:t>
      </w:r>
      <w:r>
        <w:rPr>
          <w:rFonts w:eastAsia="Times New Roman" w:cs="Times New Roman"/>
          <w:szCs w:val="24"/>
        </w:rPr>
        <w:t xml:space="preserve"> την τεχνική εκπαίδευση στη χώρα μας. Αυτά τα διετή προγράμματα θα είναι δωρεάν και θα είναι οργανωμένα μέσα στα ίδια τα ιδρύματα της τριτοβάθμιας εκπαίδευσης.  </w:t>
      </w:r>
    </w:p>
    <w:p w14:paraId="50A7B42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στο τέλος της παρέμβασής μου</w:t>
      </w:r>
      <w:r>
        <w:rPr>
          <w:rFonts w:eastAsia="Times New Roman" w:cs="Times New Roman"/>
          <w:szCs w:val="24"/>
        </w:rPr>
        <w:t>,</w:t>
      </w:r>
      <w:r>
        <w:rPr>
          <w:rFonts w:eastAsia="Times New Roman" w:cs="Times New Roman"/>
          <w:szCs w:val="24"/>
        </w:rPr>
        <w:t xml:space="preserve"> επί τροχάδην να θυμίσω μερικά</w:t>
      </w:r>
      <w:r>
        <w:rPr>
          <w:rFonts w:eastAsia="Times New Roman" w:cs="Times New Roman"/>
          <w:szCs w:val="24"/>
        </w:rPr>
        <w:t xml:space="preserve"> ακόμη στοιχεία της πολιτικής μας στην </w:t>
      </w:r>
      <w:r>
        <w:rPr>
          <w:rFonts w:eastAsia="Times New Roman" w:cs="Times New Roman"/>
          <w:szCs w:val="24"/>
        </w:rPr>
        <w:t>π</w:t>
      </w:r>
      <w:r>
        <w:rPr>
          <w:rFonts w:eastAsia="Times New Roman" w:cs="Times New Roman"/>
          <w:szCs w:val="24"/>
        </w:rPr>
        <w:t>αιδεία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αναμόρφωση των σχολικών προγραμμάτων για την Ιστορία και τα Θρησκευτικά, την ενίσχυση της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 για πρώτη φορά σε τόσο μεγάλο βαθμό με την ίδρυση νέων σχολείων και τμημάτων και την κάλυψη όλων τω</w:t>
      </w:r>
      <w:r>
        <w:rPr>
          <w:rFonts w:eastAsia="Times New Roman" w:cs="Times New Roman"/>
          <w:szCs w:val="24"/>
        </w:rPr>
        <w:t xml:space="preserve">ν κενών σε διδακτικό προσωπικό για πρώτη φορά στην ιστορία της χώρας, τα </w:t>
      </w:r>
      <w:r>
        <w:rPr>
          <w:rFonts w:eastAsia="Times New Roman" w:cs="Times New Roman"/>
          <w:szCs w:val="24"/>
        </w:rPr>
        <w:t>σ</w:t>
      </w:r>
      <w:r>
        <w:rPr>
          <w:rFonts w:eastAsia="Times New Roman" w:cs="Times New Roman"/>
          <w:szCs w:val="24"/>
        </w:rPr>
        <w:t xml:space="preserve">χολεία </w:t>
      </w:r>
      <w:r>
        <w:rPr>
          <w:rFonts w:eastAsia="Times New Roman" w:cs="Times New Roman"/>
          <w:szCs w:val="24"/>
        </w:rPr>
        <w:t>δ</w:t>
      </w:r>
      <w:r>
        <w:rPr>
          <w:rFonts w:eastAsia="Times New Roman" w:cs="Times New Roman"/>
          <w:szCs w:val="24"/>
        </w:rPr>
        <w:t xml:space="preserve">εύτερης </w:t>
      </w:r>
      <w:r>
        <w:rPr>
          <w:rFonts w:eastAsia="Times New Roman" w:cs="Times New Roman"/>
          <w:szCs w:val="24"/>
        </w:rPr>
        <w:t>ε</w:t>
      </w:r>
      <w:r>
        <w:rPr>
          <w:rFonts w:eastAsia="Times New Roman" w:cs="Times New Roman"/>
          <w:szCs w:val="24"/>
        </w:rPr>
        <w:t>υκαιρίας στις φυλακές για να βγαίνουν οι άνθρωποι από τα αδιέξοδα που τους οδήγησαν εκεί μέσα, αλλά και τις αντισταθμιστικές δομές εκπαίδευσης που θα δημιουργηθούν α</w:t>
      </w:r>
      <w:r>
        <w:rPr>
          <w:rFonts w:eastAsia="Times New Roman" w:cs="Times New Roman"/>
          <w:szCs w:val="24"/>
        </w:rPr>
        <w:t xml:space="preserve">πό τις δομές θεραπείας από τα ναρκωτικά. Όλες αυτές είναι κινήσεις –θα έλεγα- ενός στοιχειώδους εκσυγχρονισμού μα κι ενός στοιχειώδους ανθρωπισμού. </w:t>
      </w:r>
    </w:p>
    <w:p w14:paraId="50A7B42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Επίσης σχεδιάζουμε παρέμβαση για το επόμενο σχολικό έτος στα υπόλοιπα οχτακόσια τριάντα ολιγοθέσια –μονοθέσ</w:t>
      </w:r>
      <w:r>
        <w:rPr>
          <w:rFonts w:eastAsia="Times New Roman" w:cs="Times New Roman"/>
          <w:szCs w:val="24"/>
        </w:rPr>
        <w:t xml:space="preserve">ια, διθέσια και τριθέσια- σχολεία στη χώρα μας, που έχουν μόνο έναν δάσκαλο και βρίσκονται στις εσχατιές της πατρίδας μας, ώστε να συγκροτήσουν κι εκεί ολοήμερο τμήμα. </w:t>
      </w:r>
    </w:p>
    <w:p w14:paraId="50A7B43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Θεσμοθετούμε με τη βοήθεια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τη συνδρομή των ίδιων των εκπαιδευτικών</w:t>
      </w:r>
      <w:r>
        <w:rPr>
          <w:rFonts w:eastAsia="Times New Roman" w:cs="Times New Roman"/>
          <w:szCs w:val="24"/>
        </w:rPr>
        <w:t xml:space="preserve"> </w:t>
      </w:r>
      <w:r>
        <w:rPr>
          <w:rFonts w:eastAsia="Times New Roman" w:cs="Times New Roman"/>
          <w:szCs w:val="24"/>
        </w:rPr>
        <w:t xml:space="preserve">χίλιες </w:t>
      </w:r>
      <w:r>
        <w:rPr>
          <w:rFonts w:eastAsia="Times New Roman" w:cs="Times New Roman"/>
          <w:szCs w:val="24"/>
        </w:rPr>
        <w:t xml:space="preserve">βιβλιοθήκες στα δημοτικά σχολεία της χώρας μας. </w:t>
      </w:r>
    </w:p>
    <w:p w14:paraId="50A7B431"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Η αιχμή, όμως, του μεταρρυθμιστικού μας προγράμματος είναι οι παρεμβάσεις στο </w:t>
      </w:r>
      <w:r>
        <w:rPr>
          <w:rFonts w:eastAsia="Times New Roman"/>
          <w:szCs w:val="24"/>
        </w:rPr>
        <w:t>λ</w:t>
      </w:r>
      <w:r>
        <w:rPr>
          <w:rFonts w:eastAsia="Times New Roman"/>
          <w:szCs w:val="24"/>
        </w:rPr>
        <w:t>ύκειο. Υπάρχει ένα νομοσχέδιο, μια παρέμβαση που βρίσκεται ήδη σε διαβούλευση, σε πλατιά συζήτηση και θα έρθει με την επανέναρξη</w:t>
      </w:r>
      <w:r>
        <w:rPr>
          <w:rFonts w:eastAsia="Times New Roman"/>
          <w:szCs w:val="24"/>
        </w:rPr>
        <w:t xml:space="preserve"> των εργασιών της Βουλής από τις θερινές διακοπές. Αναφέρομαι στις παρεμβάσεις που αφορούν κυρίως τη Β</w:t>
      </w:r>
      <w:r>
        <w:rPr>
          <w:rFonts w:eastAsia="Times New Roman"/>
          <w:szCs w:val="24"/>
        </w:rPr>
        <w:t>΄</w:t>
      </w:r>
      <w:r>
        <w:rPr>
          <w:rFonts w:eastAsia="Times New Roman"/>
          <w:szCs w:val="24"/>
        </w:rPr>
        <w:t xml:space="preserve"> και τη Γ</w:t>
      </w:r>
      <w:r>
        <w:rPr>
          <w:rFonts w:eastAsia="Times New Roman"/>
          <w:szCs w:val="24"/>
        </w:rPr>
        <w:t>΄</w:t>
      </w:r>
      <w:r>
        <w:rPr>
          <w:rFonts w:eastAsia="Times New Roman"/>
          <w:szCs w:val="24"/>
        </w:rPr>
        <w:t xml:space="preserve"> </w:t>
      </w:r>
      <w:r>
        <w:rPr>
          <w:rFonts w:eastAsia="Times New Roman"/>
          <w:szCs w:val="24"/>
        </w:rPr>
        <w:t>λ</w:t>
      </w:r>
      <w:r>
        <w:rPr>
          <w:rFonts w:eastAsia="Times New Roman"/>
          <w:szCs w:val="24"/>
        </w:rPr>
        <w:t xml:space="preserve">υκείου για την εισαγωγή στα </w:t>
      </w:r>
      <w:r>
        <w:rPr>
          <w:rFonts w:eastAsia="Times New Roman"/>
          <w:szCs w:val="24"/>
        </w:rPr>
        <w:t>α</w:t>
      </w:r>
      <w:r>
        <w:rPr>
          <w:rFonts w:eastAsia="Times New Roman"/>
          <w:szCs w:val="24"/>
        </w:rPr>
        <w:t xml:space="preserve">νώτατα </w:t>
      </w:r>
      <w:r>
        <w:rPr>
          <w:rFonts w:eastAsia="Times New Roman"/>
          <w:szCs w:val="24"/>
        </w:rPr>
        <w:t>ε</w:t>
      </w:r>
      <w:r>
        <w:rPr>
          <w:rFonts w:eastAsia="Times New Roman"/>
          <w:szCs w:val="24"/>
        </w:rPr>
        <w:t xml:space="preserve">κπαιδευτικά </w:t>
      </w:r>
      <w:r>
        <w:rPr>
          <w:rFonts w:eastAsia="Times New Roman"/>
          <w:szCs w:val="24"/>
        </w:rPr>
        <w:t>ι</w:t>
      </w:r>
      <w:r>
        <w:rPr>
          <w:rFonts w:eastAsia="Times New Roman"/>
          <w:szCs w:val="24"/>
        </w:rPr>
        <w:t xml:space="preserve">δρύματα και τα ΤΕΙ. </w:t>
      </w:r>
    </w:p>
    <w:p w14:paraId="50A7B432"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Το μεγάλο ερώτημα που πρέπει να απασχολεί την κοινωνία μας, είναι αν θ</w:t>
      </w:r>
      <w:r>
        <w:rPr>
          <w:rFonts w:eastAsia="Times New Roman"/>
          <w:szCs w:val="24"/>
        </w:rPr>
        <w:t xml:space="preserve">α είμαστε μια κοινωνία με ακυρωμένο το </w:t>
      </w:r>
      <w:r>
        <w:rPr>
          <w:rFonts w:eastAsia="Times New Roman"/>
          <w:szCs w:val="24"/>
        </w:rPr>
        <w:t>λ</w:t>
      </w:r>
      <w:r>
        <w:rPr>
          <w:rFonts w:eastAsia="Times New Roman"/>
          <w:szCs w:val="24"/>
        </w:rPr>
        <w:t>ύκειο και το σχολε</w:t>
      </w:r>
      <w:r>
        <w:rPr>
          <w:rFonts w:eastAsia="Times New Roman"/>
          <w:szCs w:val="24"/>
        </w:rPr>
        <w:t>ίο</w:t>
      </w:r>
      <w:r>
        <w:rPr>
          <w:rFonts w:eastAsia="Times New Roman"/>
          <w:szCs w:val="24"/>
        </w:rPr>
        <w:t xml:space="preserve"> ως βασική εκπαιδευτική βαθμίδα, μια κοινωνία όπου οι εκπαιδευτικές διαδικασίες του </w:t>
      </w:r>
      <w:r>
        <w:rPr>
          <w:rFonts w:eastAsia="Times New Roman"/>
          <w:szCs w:val="24"/>
        </w:rPr>
        <w:t>λ</w:t>
      </w:r>
      <w:r>
        <w:rPr>
          <w:rFonts w:eastAsia="Times New Roman"/>
          <w:szCs w:val="24"/>
        </w:rPr>
        <w:t xml:space="preserve">υκείου θα επιτελούνται </w:t>
      </w:r>
      <w:r>
        <w:rPr>
          <w:rFonts w:eastAsia="Times New Roman"/>
          <w:szCs w:val="24"/>
        </w:rPr>
        <w:lastRenderedPageBreak/>
        <w:t>από θεσμούς ξένους προς τη δημόσια εκπαίδευση, στα φροντιστήρια δηλαδή, ή αν θα μπορέσου</w:t>
      </w:r>
      <w:r>
        <w:rPr>
          <w:rFonts w:eastAsia="Times New Roman"/>
          <w:szCs w:val="24"/>
        </w:rPr>
        <w:t>με να ψάξουμε να βρούμε τους τρόπους</w:t>
      </w:r>
      <w:r>
        <w:rPr>
          <w:rFonts w:eastAsia="Times New Roman"/>
          <w:szCs w:val="24"/>
        </w:rPr>
        <w:t>,</w:t>
      </w:r>
      <w:r>
        <w:rPr>
          <w:rFonts w:eastAsia="Times New Roman"/>
          <w:szCs w:val="24"/>
        </w:rPr>
        <w:t xml:space="preserve"> για να προχωρήσουμε σε μια ριζική αναμόρφωση των διαδικασιών εισαγωγής στα ΑΕΙ και στα ΤΕΙ, μια ανάγκη που έχει ωριμάσει στην ελληνική κοινωνία, ώστε να αναβαθμίσουμε την εκπαιδευτική διαδικασία μέσα στο σχολε</w:t>
      </w:r>
      <w:r>
        <w:rPr>
          <w:rFonts w:eastAsia="Times New Roman"/>
          <w:szCs w:val="24"/>
        </w:rPr>
        <w:t>ίο</w:t>
      </w:r>
      <w:r>
        <w:rPr>
          <w:rFonts w:eastAsia="Times New Roman"/>
          <w:szCs w:val="24"/>
        </w:rPr>
        <w:t>. Και β</w:t>
      </w:r>
      <w:r>
        <w:rPr>
          <w:rFonts w:eastAsia="Times New Roman"/>
          <w:szCs w:val="24"/>
        </w:rPr>
        <w:t xml:space="preserve">εβαίως να δώσουμε τη δυνατότητα στα νέα παιδιά, στην πιο κρίσιμη και ευαίσθητη ηλικία, να έχουν περισσότερες δυνατότητες και ευκαιρίες κρίσης των ικανοτήτων τους και όχι μια κι έξω σε μια κρίσιμη στιγμή στη ζωή μας, όπως είναι αυτή των </w:t>
      </w:r>
      <w:r>
        <w:rPr>
          <w:rFonts w:eastAsia="Times New Roman"/>
          <w:szCs w:val="24"/>
        </w:rPr>
        <w:t>π</w:t>
      </w:r>
      <w:r>
        <w:rPr>
          <w:rFonts w:eastAsia="Times New Roman"/>
          <w:szCs w:val="24"/>
        </w:rPr>
        <w:t xml:space="preserve">ανελλαδικών </w:t>
      </w:r>
      <w:r>
        <w:rPr>
          <w:rFonts w:eastAsia="Times New Roman"/>
          <w:szCs w:val="24"/>
        </w:rPr>
        <w:t>ε</w:t>
      </w:r>
      <w:r>
        <w:rPr>
          <w:rFonts w:eastAsia="Times New Roman"/>
          <w:szCs w:val="24"/>
        </w:rPr>
        <w:t>ξετάσεων στο τέλος της Γ</w:t>
      </w:r>
      <w:r>
        <w:rPr>
          <w:rFonts w:eastAsia="Times New Roman"/>
          <w:szCs w:val="24"/>
        </w:rPr>
        <w:t>΄</w:t>
      </w:r>
      <w:r>
        <w:rPr>
          <w:rFonts w:eastAsia="Times New Roman"/>
          <w:szCs w:val="24"/>
        </w:rPr>
        <w:t xml:space="preserve"> </w:t>
      </w:r>
      <w:r>
        <w:rPr>
          <w:rFonts w:eastAsia="Times New Roman"/>
          <w:szCs w:val="24"/>
        </w:rPr>
        <w:t>λ</w:t>
      </w:r>
      <w:r>
        <w:rPr>
          <w:rFonts w:eastAsia="Times New Roman"/>
          <w:szCs w:val="24"/>
        </w:rPr>
        <w:t>υκείου.</w:t>
      </w:r>
    </w:p>
    <w:p w14:paraId="50A7B433"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Θέλω, όμως, πριν κλείσω να πω και δυο λόγια για την έρευνα, γιατί εμείς εργαζόμαστε για να κρατήσουμε τους νέους ανθρώπους στην Ελλάδα -και είναι ίσως το πιο μεγάλο στοίχημα της επόμενης περιόδου- για να δουλέψουν εδώ, να</w:t>
      </w:r>
      <w:r>
        <w:rPr>
          <w:rFonts w:eastAsia="Times New Roman"/>
          <w:szCs w:val="24"/>
        </w:rPr>
        <w:t xml:space="preserve"> συμβάλλουν με τις ιδέες τους σ’ αυτό που ονομάζουμε «παραγωγική ανασυγκρότηση». Γι’ αυτό αυξήσαμε τη χρηματοδότηση στην έρευνα κοντά στο 1% του ΑΕΠ, ιδρύσαμε το Ελληνικό Ίδρυμα Έρευνας και Καινοτομίας, το ΕΛΙΔΕΚ, με πόρους 250.000.000 ευρώ, που </w:t>
      </w:r>
      <w:r>
        <w:rPr>
          <w:rFonts w:eastAsia="Times New Roman"/>
          <w:szCs w:val="24"/>
        </w:rPr>
        <w:lastRenderedPageBreak/>
        <w:t xml:space="preserve">με τη </w:t>
      </w:r>
      <w:proofErr w:type="spellStart"/>
      <w:r>
        <w:rPr>
          <w:rFonts w:eastAsia="Times New Roman"/>
          <w:szCs w:val="24"/>
        </w:rPr>
        <w:t>μόχλ</w:t>
      </w:r>
      <w:r>
        <w:rPr>
          <w:rFonts w:eastAsia="Times New Roman"/>
          <w:szCs w:val="24"/>
        </w:rPr>
        <w:t>ευση</w:t>
      </w:r>
      <w:proofErr w:type="spellEnd"/>
      <w:r>
        <w:rPr>
          <w:rFonts w:eastAsia="Times New Roman"/>
          <w:szCs w:val="24"/>
        </w:rPr>
        <w:t xml:space="preserve"> με τους ιδιωτικούς πόρους</w:t>
      </w:r>
      <w:r>
        <w:rPr>
          <w:rFonts w:eastAsia="Times New Roman"/>
          <w:szCs w:val="24"/>
        </w:rPr>
        <w:t>,.</w:t>
      </w:r>
      <w:r>
        <w:rPr>
          <w:rFonts w:eastAsia="Times New Roman"/>
          <w:szCs w:val="24"/>
        </w:rPr>
        <w:t xml:space="preserve"> μπορούν να φτάσουν συνολικά το 1 δισεκατομμύριο και που ήδη έχει δώσει πάνω από πεντακόσιες υποτροφίες σε νέους επιστήμονες, υποψήφιους διδάκτορες και </w:t>
      </w:r>
      <w:proofErr w:type="spellStart"/>
      <w:r>
        <w:rPr>
          <w:rFonts w:eastAsia="Times New Roman"/>
          <w:szCs w:val="24"/>
        </w:rPr>
        <w:t>μεταδιδάκτορες</w:t>
      </w:r>
      <w:proofErr w:type="spellEnd"/>
      <w:r>
        <w:rPr>
          <w:rFonts w:eastAsia="Times New Roman"/>
          <w:szCs w:val="24"/>
        </w:rPr>
        <w:t xml:space="preserve"> για να παραμείνουν στη χώρα αλλά και που ήδη δίνει την ευ</w:t>
      </w:r>
      <w:r>
        <w:rPr>
          <w:rFonts w:eastAsia="Times New Roman"/>
          <w:szCs w:val="24"/>
        </w:rPr>
        <w:t>καιρία σε νέους που έχουν φύγει</w:t>
      </w:r>
      <w:r>
        <w:rPr>
          <w:rFonts w:eastAsia="Times New Roman"/>
          <w:szCs w:val="24"/>
        </w:rPr>
        <w:t>,</w:t>
      </w:r>
      <w:r>
        <w:rPr>
          <w:rFonts w:eastAsia="Times New Roman"/>
          <w:szCs w:val="24"/>
        </w:rPr>
        <w:t xml:space="preserve"> να επιστρέψουν στη χώρα. </w:t>
      </w:r>
    </w:p>
    <w:p w14:paraId="50A7B434"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Φτιάξαμε το Ταμείο Συμμετοχών, επίσης με πόρους 250.000.000 ευρώ, μια δομή που θα έχει ως αποστολή το να παίρνει καινοτόμες επιστημονικές ιδέες και να στήνει πάνω σε αυτές νέες επιχειρήσεις, διότι </w:t>
      </w:r>
      <w:r>
        <w:rPr>
          <w:rFonts w:eastAsia="Times New Roman"/>
          <w:szCs w:val="24"/>
        </w:rPr>
        <w:t>έτσι εμείς καταλαβαίνουμε την έρευνα και τη συμβολή της στην κοινωνική πρόοδο και έτσι μπορούμε να αντιμετωπίσουμε τη μάστιγα του επονομαζόμενου «</w:t>
      </w:r>
      <w:r>
        <w:rPr>
          <w:rFonts w:eastAsia="Times New Roman"/>
          <w:szCs w:val="24"/>
          <w:lang w:val="en-US"/>
        </w:rPr>
        <w:t>brain</w:t>
      </w:r>
      <w:r>
        <w:rPr>
          <w:rFonts w:eastAsia="Times New Roman"/>
          <w:szCs w:val="24"/>
        </w:rPr>
        <w:t>-</w:t>
      </w:r>
      <w:r>
        <w:rPr>
          <w:rFonts w:eastAsia="Times New Roman"/>
          <w:szCs w:val="24"/>
          <w:lang w:val="en-US"/>
        </w:rPr>
        <w:t>drain</w:t>
      </w:r>
      <w:r>
        <w:rPr>
          <w:rFonts w:eastAsia="Times New Roman"/>
          <w:szCs w:val="24"/>
        </w:rPr>
        <w:t>»</w:t>
      </w:r>
      <w:r w:rsidRPr="00833C8D">
        <w:rPr>
          <w:rFonts w:eastAsia="Times New Roman"/>
          <w:szCs w:val="24"/>
        </w:rPr>
        <w:t xml:space="preserve">, </w:t>
      </w:r>
      <w:r>
        <w:rPr>
          <w:rFonts w:eastAsia="Times New Roman"/>
          <w:szCs w:val="24"/>
        </w:rPr>
        <w:t xml:space="preserve">δηλαδή της φυγής από τη χώρα των πιο δυνατών μυαλών της πατρίδας μας. </w:t>
      </w:r>
    </w:p>
    <w:p w14:paraId="50A7B435"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Ξέρουμε, επίσης, κυρίες κ</w:t>
      </w:r>
      <w:r>
        <w:rPr>
          <w:rFonts w:eastAsia="Times New Roman"/>
          <w:szCs w:val="24"/>
        </w:rPr>
        <w:t>αι κύριοι συνάδελφοι, ότι στα ελληνικά πανεπιστήμια, όσο κι αν αυτά έχουν δυσφημιστεί στο παρελθόν, και στα ερευνητικά κέντρα της πατρίδας μας γίνεται ουσιαστικό έργο. Η έρευνα που γίνεται και στα τριτοβάθμια εκπαιδευτικά ιδρύματα και στα ερευνητικά κέντρα</w:t>
      </w:r>
      <w:r>
        <w:rPr>
          <w:rFonts w:eastAsia="Times New Roman"/>
          <w:szCs w:val="24"/>
        </w:rPr>
        <w:t xml:space="preserve"> της χώρας μας, είναι σπουδαία έρευνα και μέσα από τα δημόσια ερευνητικά κέντρα </w:t>
      </w:r>
      <w:r>
        <w:rPr>
          <w:rFonts w:eastAsia="Times New Roman"/>
          <w:szCs w:val="24"/>
        </w:rPr>
        <w:lastRenderedPageBreak/>
        <w:t xml:space="preserve">προκύπτουν ακόμα και επιχειρήσεις που αναπτύσσουν τεχνολογίες, που τις εξάγουν και καταλήγουν να συνεργάζονται ακόμα και με κολοσσούς. </w:t>
      </w:r>
    </w:p>
    <w:p w14:paraId="50A7B436"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Μια τέτοια περίπτωση ήταν αυτή της </w:t>
      </w:r>
      <w:r>
        <w:rPr>
          <w:rFonts w:eastAsia="Times New Roman"/>
          <w:szCs w:val="24"/>
        </w:rPr>
        <w:t>«</w:t>
      </w:r>
      <w:r>
        <w:rPr>
          <w:rFonts w:eastAsia="Times New Roman"/>
          <w:szCs w:val="24"/>
          <w:lang w:val="en-US"/>
        </w:rPr>
        <w:t>INNO</w:t>
      </w:r>
      <w:r>
        <w:rPr>
          <w:rFonts w:eastAsia="Times New Roman"/>
          <w:szCs w:val="24"/>
          <w:lang w:val="en-US"/>
        </w:rPr>
        <w:t>ETICS</w:t>
      </w:r>
      <w:r>
        <w:rPr>
          <w:rFonts w:eastAsia="Times New Roman"/>
          <w:szCs w:val="24"/>
        </w:rPr>
        <w:t>»,</w:t>
      </w:r>
      <w:r>
        <w:rPr>
          <w:rFonts w:eastAsia="Times New Roman"/>
          <w:szCs w:val="24"/>
        </w:rPr>
        <w:t xml:space="preserve"> της οποίας ανακοινώθηκε πριν λίγο καιρό η εξαγορά της από την </w:t>
      </w:r>
      <w:r>
        <w:rPr>
          <w:rFonts w:eastAsia="Times New Roman"/>
          <w:szCs w:val="24"/>
        </w:rPr>
        <w:t>«</w:t>
      </w:r>
      <w:r>
        <w:rPr>
          <w:rFonts w:eastAsia="Times New Roman"/>
          <w:szCs w:val="24"/>
          <w:lang w:val="en-US"/>
        </w:rPr>
        <w:t>SAMSUNG</w:t>
      </w:r>
      <w:r>
        <w:rPr>
          <w:rFonts w:eastAsia="Times New Roman"/>
          <w:szCs w:val="24"/>
        </w:rPr>
        <w:t>»</w:t>
      </w:r>
      <w:r>
        <w:rPr>
          <w:rFonts w:eastAsia="Times New Roman"/>
          <w:szCs w:val="24"/>
        </w:rPr>
        <w:t>, μια εταιρεία αποκλειστικά από νέους Έλληνες επιστήμονες, που δημιούργησε μια καινοτόμα τεχνολογία, η οποία δεν είναι μόνο οικονομικά προσοδοφόρα αλλά έχει και μια κοινωνική αν</w:t>
      </w:r>
      <w:r>
        <w:rPr>
          <w:rFonts w:eastAsia="Times New Roman"/>
          <w:szCs w:val="24"/>
        </w:rPr>
        <w:t>ταποδοτικότητα, βελτιώνει τη ζωή των ανθρώπων.</w:t>
      </w:r>
    </w:p>
    <w:p w14:paraId="50A7B437" w14:textId="77777777" w:rsidR="007C6747" w:rsidRDefault="00E91359">
      <w:pPr>
        <w:spacing w:after="0" w:line="600" w:lineRule="auto"/>
        <w:ind w:firstLine="720"/>
        <w:jc w:val="both"/>
        <w:rPr>
          <w:rFonts w:eastAsia="Times New Roman"/>
          <w:szCs w:val="24"/>
        </w:rPr>
      </w:pPr>
      <w:r>
        <w:rPr>
          <w:rFonts w:eastAsia="Times New Roman"/>
          <w:szCs w:val="24"/>
        </w:rPr>
        <w:t>Κυρίες και κύριοι συνάδελφοι, απέναντι σε όλα αυτά που εμείς προτείνουμε, ελπίζω ότι και σήμερα θα έχουμε την ευκαιρία να ακούσουμε την αντιπρόταση. Απέναντι σε αυτά που εμείς προτείνουμε</w:t>
      </w:r>
      <w:r>
        <w:rPr>
          <w:rFonts w:eastAsia="Times New Roman"/>
          <w:szCs w:val="24"/>
        </w:rPr>
        <w:t>,</w:t>
      </w:r>
      <w:r>
        <w:rPr>
          <w:rFonts w:eastAsia="Times New Roman"/>
          <w:szCs w:val="24"/>
        </w:rPr>
        <w:t xml:space="preserve"> αντιπαραβάλλεται το </w:t>
      </w:r>
      <w:r>
        <w:rPr>
          <w:rFonts w:eastAsia="Times New Roman"/>
          <w:szCs w:val="24"/>
        </w:rPr>
        <w:t>νεοφιλελεύθερο όραμα της Νέας Δημοκρατίας για την εκπαίδευση και η μόνη πρόταση αυτού του οράματος, όπως και κάθε άλλου σχεδίου της Νέας Δημοκρατίας για τις παροχές προς τους πολίτες, θα έλεγα ότι συμπυκνώνεται σε μια και μόνο λέξη</w:t>
      </w:r>
      <w:r>
        <w:rPr>
          <w:rFonts w:eastAsia="Times New Roman"/>
          <w:szCs w:val="24"/>
        </w:rPr>
        <w:t>.</w:t>
      </w:r>
      <w:r>
        <w:rPr>
          <w:rFonts w:eastAsia="Times New Roman"/>
          <w:szCs w:val="24"/>
        </w:rPr>
        <w:t xml:space="preserve"> </w:t>
      </w:r>
      <w:r>
        <w:rPr>
          <w:rFonts w:eastAsia="Times New Roman"/>
          <w:szCs w:val="24"/>
        </w:rPr>
        <w:t>Ι</w:t>
      </w:r>
      <w:r>
        <w:rPr>
          <w:rFonts w:eastAsia="Times New Roman"/>
          <w:szCs w:val="24"/>
        </w:rPr>
        <w:t>διωτικό.</w:t>
      </w:r>
      <w:r w:rsidRPr="00295B96">
        <w:rPr>
          <w:rFonts w:eastAsia="Times New Roman"/>
          <w:szCs w:val="24"/>
        </w:rPr>
        <w:t xml:space="preserve"> </w:t>
      </w:r>
      <w:r>
        <w:rPr>
          <w:rFonts w:eastAsia="Times New Roman"/>
          <w:szCs w:val="24"/>
        </w:rPr>
        <w:t>Ιδιωτικά σχολ</w:t>
      </w:r>
      <w:r>
        <w:rPr>
          <w:rFonts w:eastAsia="Times New Roman"/>
          <w:szCs w:val="24"/>
        </w:rPr>
        <w:t xml:space="preserve">εία, ιδιωτικά πανεπιστήμια, ιδιωτικά νοσοκομεία, ιδιωτική ασφάλιση, ιδιωτικές υπηρεσίες καθαριότητας και φύλαξης, για να φτάσω ως εκεί,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 xml:space="preserve">. </w:t>
      </w:r>
    </w:p>
    <w:p w14:paraId="50A7B438" w14:textId="77777777" w:rsidR="007C6747" w:rsidRDefault="00E91359">
      <w:pPr>
        <w:spacing w:after="0" w:line="600" w:lineRule="auto"/>
        <w:ind w:firstLine="720"/>
        <w:jc w:val="both"/>
        <w:rPr>
          <w:rFonts w:eastAsia="Times New Roman"/>
          <w:szCs w:val="24"/>
        </w:rPr>
      </w:pPr>
      <w:r>
        <w:rPr>
          <w:rFonts w:eastAsia="Times New Roman"/>
          <w:szCs w:val="24"/>
        </w:rPr>
        <w:lastRenderedPageBreak/>
        <w:t>Όχι εμείς δεν θα ευνοήσουμε αυτή την επιχειρηματικότητα, που τρέφεται από τα κενά της κρατικής πολιτικής και στ</w:t>
      </w:r>
      <w:r>
        <w:rPr>
          <w:rFonts w:eastAsia="Times New Roman"/>
          <w:szCs w:val="24"/>
        </w:rPr>
        <w:t>ο τέλος καταλήγει να κοστίζει στο κράτος και στους πολίτες πολύ περισσότερα.</w:t>
      </w:r>
      <w:r w:rsidRPr="00FC0778">
        <w:rPr>
          <w:rFonts w:eastAsia="Times New Roman"/>
          <w:szCs w:val="24"/>
        </w:rPr>
        <w:t xml:space="preserve"> </w:t>
      </w:r>
    </w:p>
    <w:p w14:paraId="50A7B439" w14:textId="77777777" w:rsidR="007C6747" w:rsidRDefault="00E91359">
      <w:pPr>
        <w:spacing w:after="0" w:line="600" w:lineRule="auto"/>
        <w:ind w:firstLine="720"/>
        <w:jc w:val="both"/>
        <w:rPr>
          <w:rFonts w:eastAsia="Times New Roman"/>
          <w:szCs w:val="24"/>
        </w:rPr>
      </w:pPr>
      <w:r>
        <w:rPr>
          <w:rFonts w:eastAsia="Times New Roman"/>
          <w:szCs w:val="24"/>
        </w:rPr>
        <w:t>Εμείς από την άλλη πλευρά επιχειρούμε να δημιουργήσουμε και να ευνοήσουμε την επιχειρηματικότητα της καινοτομίας και του κοινωνικού οφέλους και ίσως είναι μια ευκαιρία σήμερα</w:t>
      </w:r>
      <w:r>
        <w:rPr>
          <w:rFonts w:eastAsia="Times New Roman"/>
          <w:szCs w:val="24"/>
        </w:rPr>
        <w:t>,</w:t>
      </w:r>
      <w:r>
        <w:rPr>
          <w:rFonts w:eastAsia="Times New Roman"/>
          <w:szCs w:val="24"/>
        </w:rPr>
        <w:t xml:space="preserve"> να</w:t>
      </w:r>
      <w:r>
        <w:rPr>
          <w:rFonts w:eastAsia="Times New Roman"/>
          <w:szCs w:val="24"/>
        </w:rPr>
        <w:t xml:space="preserve"> ακούσει η ελληνική κοινωνία ποια είναι η άλλη πρόταση η νεοφιλελεύθερη πρόταση.</w:t>
      </w:r>
      <w:r w:rsidRPr="00FC0778">
        <w:rPr>
          <w:rFonts w:eastAsia="Times New Roman"/>
          <w:szCs w:val="24"/>
        </w:rPr>
        <w:t xml:space="preserve"> </w:t>
      </w:r>
      <w:r>
        <w:rPr>
          <w:rFonts w:eastAsia="Times New Roman"/>
          <w:szCs w:val="24"/>
        </w:rPr>
        <w:t>Διότι εμείς για να το γενικεύσω, δεν αντιμετωπίζουμε και την κοινωνία ή τους πολίτες σαν μια αμόρφωτη μάζα, ως αδαή πλειοψηφία, όπως τη χαρακτήρισε ο κ. Μητσοτάκης.</w:t>
      </w:r>
    </w:p>
    <w:p w14:paraId="50A7B43A" w14:textId="77777777" w:rsidR="007C6747" w:rsidRDefault="00E91359">
      <w:pPr>
        <w:spacing w:after="0" w:line="600" w:lineRule="auto"/>
        <w:ind w:firstLine="720"/>
        <w:jc w:val="both"/>
        <w:rPr>
          <w:rFonts w:eastAsia="Times New Roman"/>
          <w:szCs w:val="24"/>
        </w:rPr>
      </w:pPr>
      <w:r w:rsidRPr="00EA3383">
        <w:rPr>
          <w:rFonts w:eastAsia="Times New Roman"/>
          <w:b/>
          <w:szCs w:val="24"/>
        </w:rPr>
        <w:t>ΚΥΡΙΑΚΟΣ Μ</w:t>
      </w:r>
      <w:r w:rsidRPr="00EA3383">
        <w:rPr>
          <w:rFonts w:eastAsia="Times New Roman"/>
          <w:b/>
          <w:szCs w:val="24"/>
        </w:rPr>
        <w:t>ΗΤΣΟΤΑΚΗΣ (Πρόεδρος της Νέας Δημοκρατίας):</w:t>
      </w:r>
      <w:r>
        <w:rPr>
          <w:rFonts w:eastAsia="Times New Roman"/>
          <w:szCs w:val="24"/>
        </w:rPr>
        <w:t xml:space="preserve"> Σιωπηλή είπα όχι αδαή.</w:t>
      </w:r>
    </w:p>
    <w:p w14:paraId="50A7B43B" w14:textId="77777777" w:rsidR="007C6747" w:rsidRDefault="00E91359">
      <w:pPr>
        <w:spacing w:after="0" w:line="600" w:lineRule="auto"/>
        <w:ind w:firstLine="720"/>
        <w:jc w:val="both"/>
        <w:rPr>
          <w:rFonts w:eastAsia="Times New Roman"/>
          <w:szCs w:val="24"/>
        </w:rPr>
      </w:pPr>
      <w:r w:rsidRPr="00EA3383">
        <w:rPr>
          <w:rFonts w:eastAsia="Times New Roman"/>
          <w:b/>
          <w:szCs w:val="24"/>
        </w:rPr>
        <w:t>ΑΛΕΞΗΣ ΤΣΙΠΡΑΣ (Πρόεδρος της Κυβέρνησης):</w:t>
      </w:r>
      <w:r>
        <w:rPr>
          <w:rFonts w:eastAsia="Times New Roman"/>
          <w:szCs w:val="24"/>
        </w:rPr>
        <w:t xml:space="preserve"> Αδαή πλειοψηφία είπατε. Έχει καταγραφεί, δυστυχώς, όπως και πολλά άλλα που έχετε καιρούς πει. Ίσως να σας έχουν ξεφύγει.</w:t>
      </w:r>
    </w:p>
    <w:p w14:paraId="50A7B43C" w14:textId="77777777" w:rsidR="007C6747" w:rsidRDefault="00E91359">
      <w:pPr>
        <w:spacing w:after="0" w:line="600" w:lineRule="auto"/>
        <w:ind w:firstLine="720"/>
        <w:jc w:val="both"/>
        <w:rPr>
          <w:rFonts w:eastAsia="Times New Roman"/>
          <w:szCs w:val="24"/>
        </w:rPr>
      </w:pPr>
      <w:r>
        <w:rPr>
          <w:rFonts w:eastAsia="Times New Roman"/>
          <w:szCs w:val="24"/>
        </w:rPr>
        <w:t xml:space="preserve">Να σας πω και κάτι άλλο. </w:t>
      </w:r>
      <w:r>
        <w:rPr>
          <w:rFonts w:eastAsia="Times New Roman"/>
          <w:szCs w:val="24"/>
        </w:rPr>
        <w:t>Ακριβώς επειδή εμείς δεν θεωρούμε ότι είναι η αδαής πλειοψηφία, η οποία κρίνει τους πολίτες, κρίνει τις πολιτικές αποφάσεις…</w:t>
      </w:r>
    </w:p>
    <w:p w14:paraId="50A7B43D" w14:textId="77777777" w:rsidR="007C6747" w:rsidRDefault="00E91359">
      <w:pPr>
        <w:spacing w:after="0" w:line="600" w:lineRule="auto"/>
        <w:ind w:firstLine="720"/>
        <w:jc w:val="both"/>
        <w:rPr>
          <w:rFonts w:eastAsia="Times New Roman"/>
          <w:szCs w:val="24"/>
        </w:rPr>
      </w:pPr>
      <w:r w:rsidRPr="00EA3383">
        <w:rPr>
          <w:rFonts w:eastAsia="Times New Roman"/>
          <w:b/>
          <w:szCs w:val="24"/>
        </w:rPr>
        <w:lastRenderedPageBreak/>
        <w:t>ΣΟΦΙΑ ΒΟΥΛΤΕΨΗ:</w:t>
      </w:r>
      <w:r>
        <w:rPr>
          <w:rFonts w:eastAsia="Times New Roman"/>
          <w:szCs w:val="24"/>
        </w:rPr>
        <w:t xml:space="preserve"> Είναι θύματα της κοροϊδίας σας.</w:t>
      </w:r>
    </w:p>
    <w:p w14:paraId="50A7B43E" w14:textId="77777777" w:rsidR="007C6747" w:rsidRDefault="00E91359">
      <w:pPr>
        <w:spacing w:after="0" w:line="600" w:lineRule="auto"/>
        <w:ind w:firstLine="720"/>
        <w:jc w:val="both"/>
        <w:rPr>
          <w:rFonts w:eastAsia="Times New Roman"/>
          <w:szCs w:val="24"/>
        </w:rPr>
      </w:pPr>
      <w:r w:rsidRPr="00EA3383">
        <w:rPr>
          <w:rFonts w:eastAsia="Times New Roman"/>
          <w:b/>
          <w:szCs w:val="24"/>
        </w:rPr>
        <w:t>ΑΛΕΞΗΣ ΤΣΙΠΡΑΣ (Πρόεδρος της Κυβέρνησης):</w:t>
      </w:r>
      <w:r>
        <w:rPr>
          <w:rFonts w:eastAsia="Times New Roman"/>
          <w:szCs w:val="24"/>
        </w:rPr>
        <w:t xml:space="preserve"> Μάλιστα! Μπορείτε να το πείτε στον ελληνι</w:t>
      </w:r>
      <w:r>
        <w:rPr>
          <w:rFonts w:eastAsia="Times New Roman"/>
          <w:szCs w:val="24"/>
        </w:rPr>
        <w:t>κό λαό δημόσια</w:t>
      </w:r>
      <w:r>
        <w:rPr>
          <w:rFonts w:eastAsia="Times New Roman"/>
          <w:szCs w:val="24"/>
        </w:rPr>
        <w:t>,</w:t>
      </w:r>
      <w:r>
        <w:rPr>
          <w:rFonts w:eastAsia="Times New Roman"/>
          <w:szCs w:val="24"/>
        </w:rPr>
        <w:t xml:space="preserve"> αυτό που λέτε ότι φταίει αυτός που αποφασίζει για το μέλλον του και δεν έχει την ικανότητα να παίρνει αποφάσεις σωστές και εσείς είσαστε αυτοί, οι οποίοι θα τους επαναφέρετε στον ορθό δρόμο. </w:t>
      </w:r>
    </w:p>
    <w:p w14:paraId="50A7B43F" w14:textId="77777777" w:rsidR="007C6747" w:rsidRDefault="00E91359">
      <w:pPr>
        <w:spacing w:after="0" w:line="600" w:lineRule="auto"/>
        <w:ind w:firstLine="720"/>
        <w:jc w:val="both"/>
        <w:rPr>
          <w:rFonts w:eastAsia="Times New Roman"/>
          <w:szCs w:val="24"/>
        </w:rPr>
      </w:pPr>
      <w:r>
        <w:rPr>
          <w:rFonts w:eastAsia="Times New Roman"/>
          <w:szCs w:val="24"/>
        </w:rPr>
        <w:t xml:space="preserve">Ίσως γι’ αυτό, άλλωστε, όταν θέλετε να </w:t>
      </w:r>
      <w:r>
        <w:rPr>
          <w:rFonts w:eastAsia="Times New Roman"/>
          <w:szCs w:val="24"/>
        </w:rPr>
        <w:t>απευθυνθείτε σε μια κοινωνική κατηγορία, πιστεύετε ότι η επικοινωνία αρκεί και όχι το περιεχόμενο των προτάσεών σας. Πιστεύετε, δηλαδή, ότι αν πάτε στους αγρότες και καθίσετε σε δεμάτια από άχυρο, θα τους πείσετε ότι έχετε πρόταση για την αγροτική πολιτική</w:t>
      </w:r>
      <w:r>
        <w:rPr>
          <w:rFonts w:eastAsia="Times New Roman"/>
          <w:szCs w:val="24"/>
        </w:rPr>
        <w:t xml:space="preserve"> ή όταν πάτε στους ψαράδες και καθίσετε στους πάγκους.</w:t>
      </w:r>
    </w:p>
    <w:p w14:paraId="50A7B440"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50A7B441" w14:textId="77777777" w:rsidR="007C6747" w:rsidRDefault="00E91359">
      <w:pPr>
        <w:spacing w:after="0" w:line="600" w:lineRule="auto"/>
        <w:ind w:firstLine="720"/>
        <w:jc w:val="both"/>
        <w:rPr>
          <w:rFonts w:eastAsia="Times New Roman"/>
          <w:szCs w:val="24"/>
        </w:rPr>
      </w:pPr>
      <w:r>
        <w:rPr>
          <w:rFonts w:eastAsia="Times New Roman"/>
          <w:szCs w:val="24"/>
        </w:rPr>
        <w:t>Εσείς, λοιπόν, αντιμετωπίζετε τους ανθρώπους σαν αυτό που σας συμφέρει να είναι. Εμείς τους αντιμετωπίζουμε σαν αυτό που αξίζει να γίνουν πολίτ</w:t>
      </w:r>
      <w:r>
        <w:rPr>
          <w:rFonts w:eastAsia="Times New Roman"/>
          <w:szCs w:val="24"/>
        </w:rPr>
        <w:t>ες μορφωμένοι, με γνώση, σε μια δημοκρατική κοινωνία, που θα δίνει ισότιμες ευκαιρίες σε όλους.</w:t>
      </w:r>
    </w:p>
    <w:p w14:paraId="50A7B442" w14:textId="77777777" w:rsidR="007C6747" w:rsidRDefault="00E91359">
      <w:pPr>
        <w:spacing w:after="0" w:line="600" w:lineRule="auto"/>
        <w:ind w:firstLine="720"/>
        <w:jc w:val="both"/>
        <w:rPr>
          <w:rFonts w:eastAsia="Times New Roman"/>
          <w:szCs w:val="24"/>
        </w:rPr>
      </w:pPr>
      <w:r>
        <w:rPr>
          <w:rFonts w:eastAsia="Times New Roman"/>
          <w:szCs w:val="24"/>
        </w:rPr>
        <w:t>Ευχαριστώ πολύ.</w:t>
      </w:r>
    </w:p>
    <w:p w14:paraId="50A7B443" w14:textId="77777777" w:rsidR="007C6747" w:rsidRDefault="00E91359">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w:t>
      </w:r>
      <w:r>
        <w:rPr>
          <w:rFonts w:eastAsia="Times New Roman"/>
          <w:szCs w:val="24"/>
        </w:rPr>
        <w:t>ου</w:t>
      </w:r>
      <w:r>
        <w:rPr>
          <w:rFonts w:eastAsia="Times New Roman"/>
          <w:szCs w:val="24"/>
        </w:rPr>
        <w:t xml:space="preserve"> ΣΥΡΙΖΑ και των ΑΝΕΛ)</w:t>
      </w:r>
    </w:p>
    <w:p w14:paraId="50A7B444" w14:textId="77777777" w:rsidR="007C6747" w:rsidRDefault="00E91359">
      <w:pPr>
        <w:spacing w:after="0" w:line="600" w:lineRule="auto"/>
        <w:ind w:firstLine="720"/>
        <w:jc w:val="both"/>
        <w:rPr>
          <w:rFonts w:eastAsia="Times New Roman"/>
          <w:szCs w:val="24"/>
        </w:rPr>
      </w:pPr>
      <w:r w:rsidRPr="00BB718E">
        <w:rPr>
          <w:rFonts w:eastAsia="Times New Roman"/>
          <w:b/>
          <w:szCs w:val="24"/>
        </w:rPr>
        <w:t xml:space="preserve">ΠΡΟΕΔΡΟΣ (Νικόλαος </w:t>
      </w:r>
      <w:proofErr w:type="spellStart"/>
      <w:r w:rsidRPr="00BB718E">
        <w:rPr>
          <w:rFonts w:eastAsia="Times New Roman"/>
          <w:b/>
          <w:szCs w:val="24"/>
        </w:rPr>
        <w:t>Βούτσης</w:t>
      </w:r>
      <w:proofErr w:type="spellEnd"/>
      <w:r w:rsidRPr="00BB718E">
        <w:rPr>
          <w:rFonts w:eastAsia="Times New Roman"/>
          <w:b/>
          <w:szCs w:val="24"/>
        </w:rPr>
        <w:t>):</w:t>
      </w:r>
      <w:r>
        <w:rPr>
          <w:rFonts w:eastAsia="Times New Roman"/>
          <w:szCs w:val="24"/>
        </w:rPr>
        <w:t xml:space="preserve"> Ευχαριστώ πολύ.</w:t>
      </w:r>
    </w:p>
    <w:p w14:paraId="50A7B445" w14:textId="77777777" w:rsidR="007C6747" w:rsidRDefault="00E91359">
      <w:pPr>
        <w:spacing w:after="0" w:line="600" w:lineRule="auto"/>
        <w:ind w:firstLine="720"/>
        <w:jc w:val="both"/>
        <w:rPr>
          <w:rFonts w:eastAsia="Times New Roman"/>
          <w:szCs w:val="24"/>
        </w:rPr>
      </w:pPr>
      <w:r>
        <w:rPr>
          <w:rFonts w:eastAsia="Times New Roman"/>
          <w:szCs w:val="24"/>
        </w:rPr>
        <w:t>Καλώ στο Βήμα τον Πρόεδρο της Νέας Δημοκρ</w:t>
      </w:r>
      <w:r>
        <w:rPr>
          <w:rFonts w:eastAsia="Times New Roman"/>
          <w:szCs w:val="24"/>
        </w:rPr>
        <w:t xml:space="preserve">ατίας κ. Κυριάκο Μητσοτάκη. </w:t>
      </w:r>
    </w:p>
    <w:p w14:paraId="50A7B446"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0A7B447" w14:textId="77777777" w:rsidR="007C6747" w:rsidRDefault="00E91359">
      <w:pPr>
        <w:tabs>
          <w:tab w:val="left" w:pos="709"/>
        </w:tabs>
        <w:spacing w:after="0" w:line="600" w:lineRule="auto"/>
        <w:ind w:firstLine="720"/>
        <w:jc w:val="both"/>
        <w:rPr>
          <w:rFonts w:eastAsia="Times New Roman"/>
          <w:szCs w:val="24"/>
        </w:rPr>
      </w:pPr>
      <w:r w:rsidRPr="00BB718E">
        <w:rPr>
          <w:rFonts w:eastAsia="Times New Roman"/>
          <w:b/>
          <w:szCs w:val="24"/>
        </w:rPr>
        <w:t xml:space="preserve">ΚΥΡΙΑΚΟΣ ΜΗΤΣΟΤΑΚΗΣ (Πρόεδρος της Νέας Δημοκρατίας): </w:t>
      </w:r>
      <w:r w:rsidRPr="00770B17">
        <w:rPr>
          <w:rFonts w:eastAsia="Times New Roman"/>
          <w:szCs w:val="24"/>
        </w:rPr>
        <w:t>Κυρίες και κύριοι Βουλευτές,</w:t>
      </w:r>
      <w:r>
        <w:rPr>
          <w:rFonts w:eastAsia="Times New Roman"/>
          <w:b/>
          <w:szCs w:val="24"/>
        </w:rPr>
        <w:t xml:space="preserve"> </w:t>
      </w:r>
      <w:r>
        <w:rPr>
          <w:rFonts w:eastAsia="Times New Roman"/>
          <w:szCs w:val="24"/>
        </w:rPr>
        <w:t>το νομοσχέδιο που θα ψηφίσουν σήμερα οι Κοινοβουλευτικές Ομάδες του ΣΥΡΙΖΑ και των ΑΝΕΛ</w:t>
      </w:r>
      <w:r>
        <w:rPr>
          <w:rFonts w:eastAsia="Times New Roman"/>
          <w:szCs w:val="24"/>
        </w:rPr>
        <w:t>,</w:t>
      </w:r>
      <w:r>
        <w:rPr>
          <w:rFonts w:eastAsia="Times New Roman"/>
          <w:szCs w:val="24"/>
        </w:rPr>
        <w:t xml:space="preserve"> σύ</w:t>
      </w:r>
      <w:r>
        <w:rPr>
          <w:rFonts w:eastAsia="Times New Roman"/>
          <w:szCs w:val="24"/>
        </w:rPr>
        <w:t>ντομα θα ανήκει στο παρελθόν. Από το παρελθόν εξάλλου έρχονται και οι αντιλήψεις που το νομοσχέδιο αυτό πάει να επιβάλλει. Δεσμεύομαι ενώπιον της Βουλής των Ελλήνων και ενώπιον της ελληνικής κοινωνίας ότι η Νέα Δημοκρατία θα το καταργήσει.</w:t>
      </w:r>
    </w:p>
    <w:p w14:paraId="50A7B448" w14:textId="77777777" w:rsidR="007C6747" w:rsidRDefault="00E91359">
      <w:pPr>
        <w:spacing w:after="0" w:line="600" w:lineRule="auto"/>
        <w:ind w:firstLine="720"/>
        <w:jc w:val="center"/>
        <w:rPr>
          <w:rFonts w:eastAsia="Times New Roman"/>
          <w:szCs w:val="24"/>
        </w:rPr>
      </w:pPr>
      <w:r>
        <w:rPr>
          <w:rFonts w:eastAsia="Times New Roman"/>
          <w:szCs w:val="24"/>
        </w:rPr>
        <w:t xml:space="preserve">(Χειροκροτήματα </w:t>
      </w:r>
      <w:r>
        <w:rPr>
          <w:rFonts w:eastAsia="Times New Roman"/>
          <w:szCs w:val="24"/>
        </w:rPr>
        <w:t>από την πτέρυγα της Νέας Δημοκρατίας)</w:t>
      </w:r>
    </w:p>
    <w:p w14:paraId="50A7B449" w14:textId="77777777" w:rsidR="007C6747" w:rsidRDefault="00E91359">
      <w:pPr>
        <w:spacing w:after="0" w:line="600" w:lineRule="auto"/>
        <w:ind w:firstLine="720"/>
        <w:jc w:val="both"/>
        <w:rPr>
          <w:rFonts w:eastAsia="Times New Roman"/>
          <w:szCs w:val="24"/>
        </w:rPr>
      </w:pPr>
      <w:r>
        <w:rPr>
          <w:rFonts w:eastAsia="Times New Roman"/>
          <w:szCs w:val="24"/>
        </w:rPr>
        <w:t>Στο μέλλον το νομοσχέδιο αυτό θα αποτελεί απλώς μια απόδειξη πως μια Κυβέρνηση χωρίς γνώση, χωρίς μέθοδο, χωρίς σχέδιο δυστυχώς όμως και χωρίς φραγμούς</w:t>
      </w:r>
      <w:r>
        <w:rPr>
          <w:rFonts w:eastAsia="Times New Roman"/>
          <w:szCs w:val="24"/>
        </w:rPr>
        <w:t>,</w:t>
      </w:r>
      <w:r>
        <w:rPr>
          <w:rFonts w:eastAsia="Times New Roman"/>
          <w:szCs w:val="24"/>
        </w:rPr>
        <w:t xml:space="preserve"> επιχείρησε στα </w:t>
      </w:r>
      <w:r>
        <w:rPr>
          <w:rFonts w:eastAsia="Times New Roman"/>
          <w:szCs w:val="24"/>
        </w:rPr>
        <w:lastRenderedPageBreak/>
        <w:t>μέσα του καλοκαιριού του 2017</w:t>
      </w:r>
      <w:r>
        <w:rPr>
          <w:rFonts w:eastAsia="Times New Roman"/>
          <w:szCs w:val="24"/>
        </w:rPr>
        <w:t>,</w:t>
      </w:r>
      <w:r>
        <w:rPr>
          <w:rFonts w:eastAsia="Times New Roman"/>
          <w:szCs w:val="24"/>
        </w:rPr>
        <w:t xml:space="preserve"> να γυρίσει δεκαετίε</w:t>
      </w:r>
      <w:r>
        <w:rPr>
          <w:rFonts w:eastAsia="Times New Roman"/>
          <w:szCs w:val="24"/>
        </w:rPr>
        <w:t>ς πίσω την ανώτατη εκπαίδευση στη χώρα μας. Και αυτοί φοβάμαι είναι οι πιο ήπιοι χαρακτηρισμοί.</w:t>
      </w:r>
    </w:p>
    <w:p w14:paraId="50A7B44A" w14:textId="77777777" w:rsidR="007C6747" w:rsidRDefault="00E91359">
      <w:pPr>
        <w:spacing w:after="0" w:line="600" w:lineRule="auto"/>
        <w:ind w:firstLine="720"/>
        <w:jc w:val="both"/>
        <w:rPr>
          <w:rFonts w:eastAsia="Times New Roman"/>
          <w:szCs w:val="24"/>
        </w:rPr>
      </w:pPr>
      <w:r>
        <w:rPr>
          <w:rFonts w:eastAsia="Times New Roman"/>
          <w:szCs w:val="24"/>
        </w:rPr>
        <w:t>Κυρίες και κύριοι του ΣΥΡΙΖΑ, η πολιτική παρακμή της Συμπολίτευσης και η σταθερή ροπή της Κυβέρνηση</w:t>
      </w:r>
      <w:r>
        <w:rPr>
          <w:rFonts w:eastAsia="Times New Roman"/>
          <w:szCs w:val="24"/>
        </w:rPr>
        <w:t>ς</w:t>
      </w:r>
      <w:r>
        <w:rPr>
          <w:rFonts w:eastAsia="Times New Roman"/>
          <w:szCs w:val="24"/>
        </w:rPr>
        <w:t xml:space="preserve"> προς τον αυταρχισμό εκδηλώνονται πια ξεκάθαρα στον τρόπο με</w:t>
      </w:r>
      <w:r>
        <w:rPr>
          <w:rFonts w:eastAsia="Times New Roman"/>
          <w:szCs w:val="24"/>
        </w:rPr>
        <w:t xml:space="preserve"> τον οποίον νομοθετείτε. Ενεργείτε πλέον χωρίς αναστολές, με νόμους-«σκούπα» και με αναρίθμητες τροπολογίες, που έρχονται στην Ολομέλεια</w:t>
      </w:r>
      <w:r>
        <w:rPr>
          <w:rFonts w:eastAsia="Times New Roman"/>
          <w:szCs w:val="24"/>
        </w:rPr>
        <w:t>,</w:t>
      </w:r>
      <w:r>
        <w:rPr>
          <w:rFonts w:eastAsia="Times New Roman"/>
          <w:szCs w:val="24"/>
        </w:rPr>
        <w:t xml:space="preserve"> λίγο πριν κλείσει για τη θερινή ανάπαυλα η Εθνική Αντιπροσωπεία</w:t>
      </w:r>
      <w:r>
        <w:rPr>
          <w:rFonts w:eastAsia="Times New Roman"/>
          <w:szCs w:val="24"/>
        </w:rPr>
        <w:t>.</w:t>
      </w:r>
    </w:p>
    <w:p w14:paraId="50A7B44B"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νομοθετική παρακμή του Κοινοβουλίου έχει ξεπεράσει </w:t>
      </w:r>
      <w:r>
        <w:rPr>
          <w:rFonts w:eastAsia="Times New Roman" w:cs="Times New Roman"/>
          <w:szCs w:val="24"/>
        </w:rPr>
        <w:t>κάθε όριο και, δυστυχώς, με την ανοχή του Προεδρείου της Βουλής και του Προέδρου προσωπικά, ο οποίος είναι πια συνένοχος σε αυτόν τον ευτελισμό της νομοθετικής διαδικασίας.</w:t>
      </w:r>
    </w:p>
    <w:p w14:paraId="50A7B44C"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επί των ημερών του ΣΥΡΙΖΑ συμβαίνουν πρωτοφανή πράγματα όχι μόνο εντός αλλά </w:t>
      </w:r>
      <w:r>
        <w:rPr>
          <w:rFonts w:eastAsia="Times New Roman" w:cs="Times New Roman"/>
          <w:szCs w:val="24"/>
        </w:rPr>
        <w:t xml:space="preserve">και εκτός του κτηρίου της Βουλής. </w:t>
      </w:r>
    </w:p>
    <w:p w14:paraId="50A7B44D"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προαύλιο της Βουλής δεν μπορεί να μετατραπεί σε χώρο για κάθε είδους διαμαρτυρία και όταν η Αστυνομία κάνει απλά τη δουλειά της, να εγκαλείται από </w:t>
      </w:r>
      <w:r>
        <w:rPr>
          <w:rFonts w:eastAsia="Times New Roman" w:cs="Times New Roman"/>
          <w:szCs w:val="24"/>
        </w:rPr>
        <w:lastRenderedPageBreak/>
        <w:t>τον Πρόεδρο της Βουλής ότι περίπου παρεμπο</w:t>
      </w:r>
      <w:r>
        <w:rPr>
          <w:rFonts w:eastAsia="Times New Roman" w:cs="Times New Roman"/>
          <w:szCs w:val="24"/>
        </w:rPr>
        <w:t xml:space="preserve">δίζει την ελεύθερη έκφραση, διότι θέλει να δείξει ανεκτικότητα απέναντι σε κινητοποιήσεις που δεν έχουν βίαιο χαρακτήρα. </w:t>
      </w:r>
    </w:p>
    <w:p w14:paraId="50A7B44E"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Αναρωτιέμαι, αν στη θέση του «</w:t>
      </w:r>
      <w:proofErr w:type="spellStart"/>
      <w:r>
        <w:rPr>
          <w:rFonts w:eastAsia="Times New Roman" w:cs="Times New Roman"/>
          <w:szCs w:val="24"/>
        </w:rPr>
        <w:t>Ρουβίκωνα</w:t>
      </w:r>
      <w:proofErr w:type="spellEnd"/>
      <w:r>
        <w:rPr>
          <w:rFonts w:eastAsia="Times New Roman" w:cs="Times New Roman"/>
          <w:szCs w:val="24"/>
        </w:rPr>
        <w:t xml:space="preserve">» -θυμίζω ότι είναι μια οργάνωση που έκανε παρέλαση στα Εξάρχεια, κρατώντας </w:t>
      </w:r>
      <w:proofErr w:type="spellStart"/>
      <w:r>
        <w:rPr>
          <w:rFonts w:eastAsia="Times New Roman" w:cs="Times New Roman"/>
          <w:szCs w:val="24"/>
        </w:rPr>
        <w:t>Κ</w:t>
      </w:r>
      <w:r>
        <w:rPr>
          <w:rFonts w:eastAsia="Times New Roman" w:cs="Times New Roman"/>
          <w:szCs w:val="24"/>
        </w:rPr>
        <w:t>αλάσνικοφ</w:t>
      </w:r>
      <w:proofErr w:type="spellEnd"/>
      <w:r>
        <w:rPr>
          <w:rFonts w:eastAsia="Times New Roman" w:cs="Times New Roman"/>
          <w:szCs w:val="24"/>
        </w:rPr>
        <w:t>- ήταν μι</w:t>
      </w:r>
      <w:r>
        <w:rPr>
          <w:rFonts w:eastAsia="Times New Roman" w:cs="Times New Roman"/>
          <w:szCs w:val="24"/>
        </w:rPr>
        <w:t xml:space="preserve">α άλλη ομάδα διαμαρτυρόμενων πολιτών, αν θα έδειχνε την ίδια ανοχή και την ίδια κατανόηση. Το ερώτημα είναι ρητορικό. Γνωρίζω την απάντηση. </w:t>
      </w:r>
    </w:p>
    <w:p w14:paraId="50A7B44F"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υπενθυμίζω ότι σας έχω στείλει δύο </w:t>
      </w:r>
      <w:proofErr w:type="spellStart"/>
      <w:r>
        <w:rPr>
          <w:rFonts w:eastAsia="Times New Roman" w:cs="Times New Roman"/>
          <w:szCs w:val="24"/>
        </w:rPr>
        <w:t>επιστολέ</w:t>
      </w:r>
      <w:r>
        <w:rPr>
          <w:rFonts w:eastAsia="Times New Roman" w:cs="Times New Roman"/>
          <w:szCs w:val="24"/>
        </w:rPr>
        <w:t>,</w:t>
      </w:r>
      <w:r>
        <w:rPr>
          <w:rFonts w:eastAsia="Times New Roman" w:cs="Times New Roman"/>
          <w:szCs w:val="24"/>
        </w:rPr>
        <w:t>ς</w:t>
      </w:r>
      <w:proofErr w:type="spellEnd"/>
      <w:r>
        <w:rPr>
          <w:rFonts w:eastAsia="Times New Roman" w:cs="Times New Roman"/>
          <w:szCs w:val="24"/>
        </w:rPr>
        <w:t xml:space="preserve"> που αφορούν τα μεγάλα προβλήματα στη λειτουργία του Κο</w:t>
      </w:r>
      <w:r>
        <w:rPr>
          <w:rFonts w:eastAsia="Times New Roman" w:cs="Times New Roman"/>
          <w:szCs w:val="24"/>
        </w:rPr>
        <w:t xml:space="preserve">ινοβουλίου και τις ευθύνες σας εδώ και πολλούς μήνες. Τις καταθέτω για άλλη μια φορά στα Πρακτικά. Δεν μου έχετε δώσει καμμία γραπτή απάντηση, ενώ τώρα για αυτό το θέμα σπεύσατε να απαντήσετε μέσα σε μια μέρα. </w:t>
      </w:r>
    </w:p>
    <w:p w14:paraId="50A7B450" w14:textId="77777777" w:rsidR="007C6747" w:rsidRDefault="00E91359">
      <w:pPr>
        <w:spacing w:after="0" w:line="600" w:lineRule="auto"/>
        <w:ind w:firstLine="720"/>
        <w:jc w:val="both"/>
        <w:rPr>
          <w:rFonts w:eastAsia="Times New Roman" w:cs="Times New Roman"/>
          <w:szCs w:val="24"/>
        </w:rPr>
      </w:pPr>
      <w:r w:rsidRPr="004B2E64">
        <w:rPr>
          <w:rFonts w:eastAsia="Times New Roman" w:cs="Times New Roman"/>
          <w:szCs w:val="24"/>
        </w:rPr>
        <w:t xml:space="preserve">(Στο σημείο αυτό ο </w:t>
      </w:r>
      <w:r>
        <w:rPr>
          <w:rFonts w:eastAsia="Times New Roman" w:cs="Times New Roman"/>
          <w:szCs w:val="24"/>
        </w:rPr>
        <w:t>Πρόεδρος της Νέας Δημοκρατ</w:t>
      </w:r>
      <w:r>
        <w:rPr>
          <w:rFonts w:eastAsia="Times New Roman" w:cs="Times New Roman"/>
          <w:szCs w:val="24"/>
        </w:rPr>
        <w:t xml:space="preserve">ίας κ. Κυριάκος Μητσοτάκης </w:t>
      </w:r>
      <w:r w:rsidRPr="004B2E64">
        <w:rPr>
          <w:rFonts w:eastAsia="Times New Roman" w:cs="Times New Roman"/>
          <w:szCs w:val="24"/>
        </w:rPr>
        <w:t xml:space="preserve">καταθέτει για τα Πρακτικά </w:t>
      </w:r>
      <w:r>
        <w:rPr>
          <w:rFonts w:eastAsia="Times New Roman" w:cs="Times New Roman"/>
          <w:szCs w:val="24"/>
        </w:rPr>
        <w:t>τις προαναφερθείσες επιστολές</w:t>
      </w:r>
      <w:r w:rsidRPr="004B2E64">
        <w:rPr>
          <w:rFonts w:eastAsia="Times New Roman" w:cs="Times New Roman"/>
          <w:szCs w:val="24"/>
        </w:rPr>
        <w:t xml:space="preserve">, </w:t>
      </w:r>
      <w:r>
        <w:rPr>
          <w:rFonts w:eastAsia="Times New Roman" w:cs="Times New Roman"/>
          <w:szCs w:val="24"/>
        </w:rPr>
        <w:t>οι οποίες</w:t>
      </w:r>
      <w:r w:rsidRPr="004B2E64">
        <w:rPr>
          <w:rFonts w:eastAsia="Times New Roman" w:cs="Times New Roman"/>
          <w:szCs w:val="24"/>
        </w:rPr>
        <w:t xml:space="preserve"> βρίσκονται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50A7B45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πρόβλημα παραμένει πολύ σοβαρό. </w:t>
      </w:r>
    </w:p>
    <w:p w14:paraId="50A7B45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Θα σταματήσω εδώ. Σήμερα δεν θέλω να μεταφερθεί η προσοχή μας από το μείζον ζήτημα της ανώτατης εκπαίδευσης που συζητάμε. Θα επανέλθω, όμως, στο ζήτημα αυτό. Μετά από τις λίγες μέρες ανάπαυλας θα ξανασυζητήσουμε αυτό το ζήτημα, διότι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η νομοθετικ</w:t>
      </w:r>
      <w:r>
        <w:rPr>
          <w:rFonts w:eastAsia="Times New Roman" w:cs="Times New Roman"/>
          <w:szCs w:val="24"/>
        </w:rPr>
        <w:t xml:space="preserve">ή λειτουργία σήμερα </w:t>
      </w:r>
      <w:proofErr w:type="spellStart"/>
      <w:r>
        <w:rPr>
          <w:rFonts w:eastAsia="Times New Roman" w:cs="Times New Roman"/>
          <w:szCs w:val="24"/>
        </w:rPr>
        <w:t>ευτελίζεται</w:t>
      </w:r>
      <w:proofErr w:type="spellEnd"/>
      <w:r>
        <w:rPr>
          <w:rFonts w:eastAsia="Times New Roman" w:cs="Times New Roman"/>
          <w:szCs w:val="24"/>
        </w:rPr>
        <w:t xml:space="preserve"> με την πρακτική την οποία χρησιμοποιείτε. </w:t>
      </w:r>
    </w:p>
    <w:p w14:paraId="50A7B45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των ΑΝΕΛ -είστε λίγοι στην Αίθουσα και καταλαβαίνω τον λόγο- σήμερα θα θελήσετε απλώς να ξεχάσετε ότι πολλοί από εσάς</w:t>
      </w:r>
      <w:r>
        <w:rPr>
          <w:rFonts w:eastAsia="Times New Roman" w:cs="Times New Roman"/>
          <w:szCs w:val="24"/>
        </w:rPr>
        <w:t>,</w:t>
      </w:r>
      <w:r>
        <w:rPr>
          <w:rFonts w:eastAsia="Times New Roman" w:cs="Times New Roman"/>
          <w:szCs w:val="24"/>
        </w:rPr>
        <w:t xml:space="preserve"> ως Βουλευτές και στελέχη της Νέας Δημοκρατία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είχατε στηρίξει πολιτικές για την εκπαίδευση σε εντελώς διαφορετική κατεύθυνση από το σημερινό νομοσχέδιο, συμπεριλαμβανομένου και του Προέδρου σας, ο οποίος βολικά απουσιάζει από τη σημερινή συζήτηση. Αυτά τότε γιατί σήμερα θα ψηφίσετε ό,τι σας πουν γι</w:t>
      </w:r>
      <w:r>
        <w:rPr>
          <w:rFonts w:eastAsia="Times New Roman" w:cs="Times New Roman"/>
          <w:szCs w:val="24"/>
        </w:rPr>
        <w:t xml:space="preserve">α την καρέκλα, για ένα Υπουργείο, για πέντε, έξι θέσεις Υφυπουργών. </w:t>
      </w:r>
    </w:p>
    <w:p w14:paraId="50A7B454" w14:textId="77777777" w:rsidR="007C6747" w:rsidRDefault="00E91359">
      <w:pPr>
        <w:spacing w:after="0" w:line="600" w:lineRule="auto"/>
        <w:ind w:left="360"/>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0A7B45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ένα έδρανο στην Ολομέλεια θα έχετε και εσείς προσυπογράψει την παράδοση της ανώτατης εκπαίδευσης στις ορέξεις του κυβερνητικού σα</w:t>
      </w:r>
      <w:r>
        <w:rPr>
          <w:rFonts w:eastAsia="Times New Roman" w:cs="Times New Roman"/>
          <w:szCs w:val="24"/>
        </w:rPr>
        <w:t xml:space="preserve">ς εταίρου. </w:t>
      </w:r>
    </w:p>
    <w:p w14:paraId="50A7B45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της Συμπολίτευσης, αποτελείτε μια </w:t>
      </w:r>
      <w:r>
        <w:rPr>
          <w:rFonts w:eastAsia="Times New Roman" w:cs="Times New Roman"/>
          <w:szCs w:val="24"/>
        </w:rPr>
        <w:t>σ</w:t>
      </w:r>
      <w:r>
        <w:rPr>
          <w:rFonts w:eastAsia="Times New Roman" w:cs="Times New Roman"/>
          <w:szCs w:val="24"/>
        </w:rPr>
        <w:t>υγκυβέρνηση επικίνδυνη για το παρόν και το μέλλον της χώρας, ειδικά των νέων ανθρώπων, πολλών νέων που σήμερα αισθάνονται ότι δεν έχουν άλλη επιλογή</w:t>
      </w:r>
      <w:r>
        <w:rPr>
          <w:rFonts w:eastAsia="Times New Roman" w:cs="Times New Roman"/>
          <w:szCs w:val="24"/>
        </w:rPr>
        <w:t>,</w:t>
      </w:r>
      <w:r>
        <w:rPr>
          <w:rFonts w:eastAsia="Times New Roman" w:cs="Times New Roman"/>
          <w:szCs w:val="24"/>
        </w:rPr>
        <w:t xml:space="preserve"> από το να αφήσουν πίσω τους μια Ελλάδα πο</w:t>
      </w:r>
      <w:r>
        <w:rPr>
          <w:rFonts w:eastAsia="Times New Roman" w:cs="Times New Roman"/>
          <w:szCs w:val="24"/>
        </w:rPr>
        <w:t xml:space="preserve">υ εσείς οδηγείτε σε μαρασμό και σε διάλυση. </w:t>
      </w:r>
    </w:p>
    <w:p w14:paraId="50A7B45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Φέρνετε σήμερα ένα νομοσχέδιο</w:t>
      </w:r>
      <w:r>
        <w:rPr>
          <w:rFonts w:eastAsia="Times New Roman" w:cs="Times New Roman"/>
          <w:szCs w:val="24"/>
        </w:rPr>
        <w:t>,</w:t>
      </w:r>
      <w:r>
        <w:rPr>
          <w:rFonts w:eastAsia="Times New Roman" w:cs="Times New Roman"/>
          <w:szCs w:val="24"/>
        </w:rPr>
        <w:t xml:space="preserve"> που υποβαθμίζει τα ελληνικά πανεπιστήμια, ένα νομοσχέδιο που δημιουργεί ένα ασφυκτικό γραφειοκρατικό και συγκεντρωτικό πλαίσιο λειτουργίας, ένα νομοσχέδιο που επαναφέρει την άκρατη</w:t>
      </w:r>
      <w:r>
        <w:rPr>
          <w:rFonts w:eastAsia="Times New Roman" w:cs="Times New Roman"/>
          <w:szCs w:val="24"/>
        </w:rPr>
        <w:t xml:space="preserve"> κομματικοποίηση στα εκπαιδευτικά ιδρύματα, ένα νομοσχέδιο το οποίο ανασύρει μια τελείως αναχρονιστική άποψη για το άσυλο, ένα νομοσχέδιο το οποίο πνίγει τα μεταπτυχιακά προγράμματα, δίνοντας έτσι τελικά μικρότερο εύρος επιλογών και λιγότερη δυνατότητα εξε</w:t>
      </w:r>
      <w:r>
        <w:rPr>
          <w:rFonts w:eastAsia="Times New Roman" w:cs="Times New Roman"/>
          <w:szCs w:val="24"/>
        </w:rPr>
        <w:t xml:space="preserve">ιδίκευσης στους φοιτητές μας, ένα νομοσχέδιο το οποίο τελικά οδηγεί τους νέους, ιδιαίτερα τους νέους επιστήμονες για τους οποίους υποτίθεται ότι κόπτεσθε, πιο κοντά στην ανεργία. </w:t>
      </w:r>
    </w:p>
    <w:p w14:paraId="50A7B45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ντί να αποκτά εφόδια για να σταθεί σε ένα ανταγωνιστικό διεθνές περιβάλλον </w:t>
      </w:r>
      <w:r>
        <w:rPr>
          <w:rFonts w:eastAsia="Times New Roman" w:cs="Times New Roman"/>
          <w:szCs w:val="24"/>
        </w:rPr>
        <w:t xml:space="preserve">και να μπορεί με αξιώσεις να μπει στην αγορά εργασίας, η νέα γενιά των Ελλήνων θα μείνει πίσω. </w:t>
      </w:r>
    </w:p>
    <w:p w14:paraId="50A7B45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Εξίσωση προς τα κάτω και ισοπέδωση. Αυτό είναι το σχέδιό σας σε κάθε τομέα. Να δημιουργείτε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πολίτες εξαρτημένους από το κράτος. Να τους υπόσχεστε επιδό</w:t>
      </w:r>
      <w:r>
        <w:rPr>
          <w:rFonts w:eastAsia="Times New Roman" w:cs="Times New Roman"/>
          <w:szCs w:val="24"/>
        </w:rPr>
        <w:t>ματα επιβίωσης. Να τους μετατρέπετε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σε </w:t>
      </w:r>
      <w:proofErr w:type="spellStart"/>
      <w:r>
        <w:rPr>
          <w:rFonts w:eastAsia="Times New Roman" w:cs="Times New Roman"/>
          <w:szCs w:val="24"/>
        </w:rPr>
        <w:t>εκβιαζόμενη</w:t>
      </w:r>
      <w:proofErr w:type="spellEnd"/>
      <w:r>
        <w:rPr>
          <w:rFonts w:eastAsia="Times New Roman" w:cs="Times New Roman"/>
          <w:szCs w:val="24"/>
        </w:rPr>
        <w:t xml:space="preserve"> εκλογική πελατεία.</w:t>
      </w:r>
    </w:p>
    <w:p w14:paraId="50A7B45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Φέρνετε το νομοσχέδιο για την ανώτατη εκπαίδευση την τελευταία εβδομάδα λειτουργίας της Βουλής ανάμεσα σε πολλά άλλα νομοσχέδια και φυσικά αμέτρητες τροπολογίες. Τριάντα τροπολο</w:t>
      </w:r>
      <w:r>
        <w:rPr>
          <w:rFonts w:eastAsia="Times New Roman" w:cs="Times New Roman"/>
          <w:szCs w:val="24"/>
        </w:rPr>
        <w:t xml:space="preserve">γίες αθροίσαμε σε αυτό το νομοσχέδιο! Ξεπεράσατε και τις είκοσι οκτώ του προηγούμενου. </w:t>
      </w:r>
    </w:p>
    <w:p w14:paraId="50A7B45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Γιατί άραγε; Για να ψηφιστεί λάθρα; Θέλετε να νομοθετείτε ερήμην της ελληνικής κοινωνίας με την ελπίδα, φαντάζομαι, ότι αυτή βρίσκεται ήδη σε διακοπές; Νομοθετείτε, όμω</w:t>
      </w:r>
      <w:r>
        <w:rPr>
          <w:rFonts w:eastAsia="Times New Roman" w:cs="Times New Roman"/>
          <w:szCs w:val="24"/>
        </w:rPr>
        <w:t>ς, κύριε Τσίπρα, αγνοώντας προκλητικά το κλίμα συναίνεσης, που με κόπο και αμοιβαίες υποχωρήσεις κατακτήθηκε στα θέματα της εκπαίδευσης, και ας θέσατε, υποτίθεται, το νομοσχέδιο σε δημόσια διαβούλευση.</w:t>
      </w:r>
    </w:p>
    <w:p w14:paraId="50A7B45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Μας είπατε ότι κάνατε εξαντλητικό διάλογο, κύριε Τσίπρ</w:t>
      </w:r>
      <w:r>
        <w:rPr>
          <w:rFonts w:eastAsia="Times New Roman" w:cs="Times New Roman"/>
          <w:szCs w:val="24"/>
        </w:rPr>
        <w:t xml:space="preserve">α, με τους πρυτάνεις και με τους εκπροσώπους των ακαδημαϊκών </w:t>
      </w:r>
      <w:r>
        <w:rPr>
          <w:rFonts w:eastAsia="Times New Roman" w:cs="Times New Roman"/>
          <w:szCs w:val="24"/>
        </w:rPr>
        <w:lastRenderedPageBreak/>
        <w:t xml:space="preserve">κοινοτήτων. Δεν μας είπατε, όμως, ότι τελικά η ακαδημαϊκή κοινότητα εξέφρασε σοβαρές αντιρρήσεις και δεν μας είπατε ότι η </w:t>
      </w:r>
      <w:r>
        <w:rPr>
          <w:rFonts w:eastAsia="Times New Roman" w:cs="Times New Roman"/>
          <w:szCs w:val="24"/>
        </w:rPr>
        <w:t>σ</w:t>
      </w:r>
      <w:r>
        <w:rPr>
          <w:rFonts w:eastAsia="Times New Roman" w:cs="Times New Roman"/>
          <w:szCs w:val="24"/>
        </w:rPr>
        <w:t xml:space="preserve">ύνοδος των </w:t>
      </w:r>
      <w:r>
        <w:rPr>
          <w:rFonts w:eastAsia="Times New Roman" w:cs="Times New Roman"/>
          <w:szCs w:val="24"/>
        </w:rPr>
        <w:t>π</w:t>
      </w:r>
      <w:r>
        <w:rPr>
          <w:rFonts w:eastAsia="Times New Roman" w:cs="Times New Roman"/>
          <w:szCs w:val="24"/>
        </w:rPr>
        <w:t>ρυτάνεων διατύπωσε τις έντονες επιφυλάξεις της για το νομοσχ</w:t>
      </w:r>
      <w:r>
        <w:rPr>
          <w:rFonts w:eastAsia="Times New Roman" w:cs="Times New Roman"/>
          <w:szCs w:val="24"/>
        </w:rPr>
        <w:t>έδιο αυτό, επιφυλάξεις και αντιρρήσεις τις οποίες προκλητικά εσείς και ο Υπουργός σας αγνοήσατε.</w:t>
      </w:r>
    </w:p>
    <w:p w14:paraId="50A7B45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όποιον δεν κατάλαβε ότι πολιτεύεστε διαρκώς με αυταρχισμό</w:t>
      </w:r>
      <w:r>
        <w:rPr>
          <w:rFonts w:eastAsia="Times New Roman" w:cs="Times New Roman"/>
          <w:szCs w:val="24"/>
        </w:rPr>
        <w:t>,</w:t>
      </w:r>
      <w:r>
        <w:rPr>
          <w:rFonts w:eastAsia="Times New Roman" w:cs="Times New Roman"/>
          <w:szCs w:val="24"/>
        </w:rPr>
        <w:t xml:space="preserve"> καταθέσατε και είκοσι επιπλέον άρθρα για όλα τα θέματα </w:t>
      </w:r>
      <w:r>
        <w:rPr>
          <w:rFonts w:eastAsia="Times New Roman" w:cs="Times New Roman"/>
          <w:szCs w:val="24"/>
        </w:rPr>
        <w:t>κ</w:t>
      </w:r>
      <w:r>
        <w:rPr>
          <w:rFonts w:eastAsia="Times New Roman" w:cs="Times New Roman"/>
          <w:szCs w:val="24"/>
        </w:rPr>
        <w:t>αι βέβαια το Γενικό Λογιστήριο του Κράτο</w:t>
      </w:r>
      <w:r>
        <w:rPr>
          <w:rFonts w:eastAsia="Times New Roman" w:cs="Times New Roman"/>
          <w:szCs w:val="24"/>
        </w:rPr>
        <w:t>υς αδυνατεί να εκτιμήσει το κόστος του νομοσχεδίου. Από τις τριάντα επτά διατάξεις που προκαλούν δαπάνη</w:t>
      </w:r>
      <w:r>
        <w:rPr>
          <w:rFonts w:eastAsia="Times New Roman" w:cs="Times New Roman"/>
          <w:szCs w:val="24"/>
        </w:rPr>
        <w:t>,</w:t>
      </w:r>
      <w:r>
        <w:rPr>
          <w:rFonts w:eastAsia="Times New Roman" w:cs="Times New Roman"/>
          <w:szCs w:val="24"/>
        </w:rPr>
        <w:t xml:space="preserve"> έχετε δώσει στοιχεία –προσέξτε- μόνο για τις πέντε. Είναι προφανές ότι δεν σέβεστε το Κοινοβούλιο. Είναι προφανέστερο ότι ούτε οι ίδιοι ξέρετε τι ψηφίζ</w:t>
      </w:r>
      <w:r>
        <w:rPr>
          <w:rFonts w:eastAsia="Times New Roman" w:cs="Times New Roman"/>
          <w:szCs w:val="24"/>
        </w:rPr>
        <w:t xml:space="preserve">ετε. Παρ’ όλα αυτά είναι τα πανεπιστήμια τα οποία θα υποστούν τις συνέπειες. </w:t>
      </w:r>
    </w:p>
    <w:p w14:paraId="50A7B45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Πάμε τώρα στην ουσία του νομοθετήματος.</w:t>
      </w:r>
    </w:p>
    <w:p w14:paraId="50A7B45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να γίνουν καλύτερα τα ελληνικά πανεπιστήμια χρειάζονται καλύτερη ποιότητα σπουδών και εξωστρέφεια, μεγαλύτερη αυτοτέλεια και σίγουρα π</w:t>
      </w:r>
      <w:r>
        <w:rPr>
          <w:rFonts w:eastAsia="Times New Roman" w:cs="Times New Roman"/>
          <w:szCs w:val="24"/>
        </w:rPr>
        <w:t>ιο εύρυθμη εσωτερική λειτουργία. Πάνω απ’ όλα, όμως, χρειάζονται τη στήριξη των ανθρώπων</w:t>
      </w:r>
      <w:r>
        <w:rPr>
          <w:rFonts w:eastAsia="Times New Roman" w:cs="Times New Roman"/>
          <w:szCs w:val="24"/>
        </w:rPr>
        <w:t>,</w:t>
      </w:r>
      <w:r>
        <w:rPr>
          <w:rFonts w:eastAsia="Times New Roman" w:cs="Times New Roman"/>
          <w:szCs w:val="24"/>
        </w:rPr>
        <w:t xml:space="preserve"> που καταφέρνουν σήμερα να δημιουργούν και να παράγουν έργο </w:t>
      </w:r>
      <w:r>
        <w:rPr>
          <w:rFonts w:eastAsia="Times New Roman" w:cs="Times New Roman"/>
          <w:szCs w:val="24"/>
        </w:rPr>
        <w:lastRenderedPageBreak/>
        <w:t>στην ανώτατη εκπαίδευση κόντρα στις σημερινές αντίξοες συνθήκες.</w:t>
      </w:r>
    </w:p>
    <w:p w14:paraId="50A7B46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Τσίπρα, ο κόσμος σήμερα αλλάζει με ρ</w:t>
      </w:r>
      <w:r>
        <w:rPr>
          <w:rFonts w:eastAsia="Times New Roman" w:cs="Times New Roman"/>
          <w:szCs w:val="24"/>
        </w:rPr>
        <w:t xml:space="preserve">αγδαία ταχύτητα. Η τεχνολογία επαναπροσδιορίζει τον τρόπο που είναι οργανωμένες οι οικονομίες αλλά και οι κοινωνικές σχέσεις. Παραδοσιακά επαγγέλματα εξαφανίζονται και νέα δημιουργούνται με απίστευτη ταχύτητα </w:t>
      </w:r>
      <w:r>
        <w:rPr>
          <w:rFonts w:eastAsia="Times New Roman" w:cs="Times New Roman"/>
          <w:szCs w:val="24"/>
        </w:rPr>
        <w:t>κ</w:t>
      </w:r>
      <w:r>
        <w:rPr>
          <w:rFonts w:eastAsia="Times New Roman" w:cs="Times New Roman"/>
          <w:szCs w:val="24"/>
        </w:rPr>
        <w:t xml:space="preserve">αι στον χώρο της εκπαίδευσης παγκόσμια σήμερα </w:t>
      </w:r>
      <w:r>
        <w:rPr>
          <w:rFonts w:eastAsia="Times New Roman" w:cs="Times New Roman"/>
          <w:szCs w:val="24"/>
        </w:rPr>
        <w:t xml:space="preserve">συντελείται μια επανάσταση και οι γνώσεις και οι δεξιότητες είναι τελικά το μόνο εφόδιο για να διακριθεί κανείς σε αυτόν τον νέο κόσμο, ο οποίος γεννιέται. </w:t>
      </w:r>
    </w:p>
    <w:p w14:paraId="50A7B46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εσείς, κύριε Τσίπρα, τι κάνετε; Αντί να κοιτάτε μπροστά, κοιτάτε πίσω. Αναμοχλεύετε τις πιο σκο</w:t>
      </w:r>
      <w:r>
        <w:rPr>
          <w:rFonts w:eastAsia="Times New Roman" w:cs="Times New Roman"/>
          <w:szCs w:val="24"/>
        </w:rPr>
        <w:t>τεινές πρακτικές άλλων εποχών, όταν η παιδεία δυστυχώς ήταν ένα πεδίο πολιτικής σύγκρουσης και μικροκομματικής γυμναστικής. Το νομοσχέδιό σας δεν είναι τίποτα άλλο από μια βίαιη επιστροφή στο παρελθόν. Υπονομεύει την εύρυθμη λειτουργία των ιδρυμάτων. Η εκλ</w:t>
      </w:r>
      <w:r>
        <w:rPr>
          <w:rFonts w:eastAsia="Times New Roman" w:cs="Times New Roman"/>
          <w:szCs w:val="24"/>
        </w:rPr>
        <w:t xml:space="preserve">ογή αντιπρυτάνεων με ξεχωριστά ψηφοδέλτια ξέρετε πολύ καλά ότι θα πλήξει την αποτελεσματικότητα της διοίκησης. </w:t>
      </w:r>
    </w:p>
    <w:p w14:paraId="50A7B46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είναι κάτι το οποίο σας ενδιαφέρει, διότι η μέθοδός σας είναι γνωστή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,τι δεν μπορεί να ελεγχθεί, </w:t>
      </w:r>
      <w:proofErr w:type="spellStart"/>
      <w:r>
        <w:rPr>
          <w:rFonts w:eastAsia="Times New Roman" w:cs="Times New Roman"/>
          <w:szCs w:val="24"/>
        </w:rPr>
        <w:t>στοχοποιείται</w:t>
      </w:r>
      <w:proofErr w:type="spellEnd"/>
      <w:r>
        <w:rPr>
          <w:rFonts w:eastAsia="Times New Roman" w:cs="Times New Roman"/>
          <w:szCs w:val="24"/>
        </w:rPr>
        <w:t xml:space="preserve"> τελικά και υπονομεύεται. Το κάνατε με τη </w:t>
      </w:r>
      <w:r>
        <w:rPr>
          <w:rFonts w:eastAsia="Times New Roman" w:cs="Times New Roman"/>
          <w:szCs w:val="24"/>
        </w:rPr>
        <w:t>δ</w:t>
      </w:r>
      <w:r>
        <w:rPr>
          <w:rFonts w:eastAsia="Times New Roman" w:cs="Times New Roman"/>
          <w:szCs w:val="24"/>
        </w:rPr>
        <w:t>ικαιοσύνη, το επιχειρήσατε με τα μέσα μαζικής ενημέρωσης, το επιδιώκετε στη δημόσια διοίκηση, στις ανεξάρτητες αρχές. Τώρα προσπαθείτε να το κάνετε και στην τριτοβάθμια εκπ</w:t>
      </w:r>
      <w:r>
        <w:rPr>
          <w:rFonts w:eastAsia="Times New Roman" w:cs="Times New Roman"/>
          <w:szCs w:val="24"/>
        </w:rPr>
        <w:t>αίδευση.</w:t>
      </w:r>
    </w:p>
    <w:p w14:paraId="50A7B46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 Επαναφέρετε τη συμμετοχή εκπροσώπων των φοιτητών, για την ακρίβεια των φοιτητικών παρατάξεων, στα όργανα διοίκησης των ιδρυμάτων. Σας το ξαναλέω</w:t>
      </w:r>
      <w:r>
        <w:rPr>
          <w:rFonts w:eastAsia="Times New Roman" w:cs="Times New Roman"/>
          <w:szCs w:val="24"/>
        </w:rPr>
        <w:t>.</w:t>
      </w:r>
      <w:r>
        <w:rPr>
          <w:rFonts w:eastAsia="Times New Roman" w:cs="Times New Roman"/>
          <w:szCs w:val="24"/>
        </w:rPr>
        <w:t xml:space="preserve"> Είναι τεράστιο λάθος. Πείτε μου, κύριε Τσίπρα, ένα σοβαρό πανεπιστήμιο</w:t>
      </w:r>
      <w:r>
        <w:rPr>
          <w:rFonts w:eastAsia="Times New Roman" w:cs="Times New Roman"/>
          <w:szCs w:val="24"/>
        </w:rPr>
        <w:t>,</w:t>
      </w:r>
      <w:r>
        <w:rPr>
          <w:rFonts w:eastAsia="Times New Roman" w:cs="Times New Roman"/>
          <w:szCs w:val="24"/>
        </w:rPr>
        <w:t xml:space="preserve"> στο οποίο οι φοιτητές, μεταξ</w:t>
      </w:r>
      <w:r>
        <w:rPr>
          <w:rFonts w:eastAsia="Times New Roman" w:cs="Times New Roman"/>
          <w:szCs w:val="24"/>
        </w:rPr>
        <w:t xml:space="preserve">ύ άλλων, να ψηφίζουν για την απονομή τίτλων –επίτιμου διδάκτορα, ομότιμου και επίτιμου καθηγητή-, για τη μετακίνηση καθηγητών από τμήμα σε τμήμα ή για την αλλαγή του γνωστικού αντικειμένου, στο οποίο έχει διοριστεί ένας καθηγητής. </w:t>
      </w:r>
    </w:p>
    <w:p w14:paraId="50A7B46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να έχουν γνώμη οι φοι</w:t>
      </w:r>
      <w:r>
        <w:rPr>
          <w:rFonts w:eastAsia="Times New Roman" w:cs="Times New Roman"/>
          <w:szCs w:val="24"/>
        </w:rPr>
        <w:t>τητές σε ζητήματα που τους αφορούν</w:t>
      </w:r>
      <w:r>
        <w:rPr>
          <w:rFonts w:eastAsia="Times New Roman" w:cs="Times New Roman"/>
          <w:szCs w:val="24"/>
        </w:rPr>
        <w:t>,</w:t>
      </w:r>
      <w:r>
        <w:rPr>
          <w:rFonts w:eastAsia="Times New Roman" w:cs="Times New Roman"/>
          <w:szCs w:val="24"/>
        </w:rPr>
        <w:t xml:space="preserve"> είναι θεμιτό. Όμως εσείς δεν ζητάτε γνώμη. Επιβάλλετε ουσιαστική </w:t>
      </w:r>
      <w:proofErr w:type="spellStart"/>
      <w:r>
        <w:rPr>
          <w:rFonts w:eastAsia="Times New Roman" w:cs="Times New Roman"/>
          <w:szCs w:val="24"/>
        </w:rPr>
        <w:t>συνδιοίκηση</w:t>
      </w:r>
      <w:proofErr w:type="spellEnd"/>
      <w:r>
        <w:rPr>
          <w:rFonts w:eastAsia="Times New Roman" w:cs="Times New Roman"/>
          <w:szCs w:val="24"/>
        </w:rPr>
        <w:t xml:space="preserve"> και τελικά θα οδηγήσετε πίσω τα πανεπιστήμια στις υπερβολές και στις ακρότητες της δεκαετίας του 1980, σε μια εποχή έξαρσης των κομματικών παρε</w:t>
      </w:r>
      <w:r>
        <w:rPr>
          <w:rFonts w:eastAsia="Times New Roman" w:cs="Times New Roman"/>
          <w:szCs w:val="24"/>
        </w:rPr>
        <w:t>μβάσεων, όπου πρωτοστατούσαν στα αμφιθέατρα οι φοιτητικές νεολαίες.</w:t>
      </w:r>
    </w:p>
    <w:p w14:paraId="50A7B46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Ναι το 2011 το πολιτικό σύστημα ΠΑΣΟΚ και Νέα Δημοκρατία τότε -χρειάστηκε μεγαλύτερο θάρρος τότε από τη Νέα Δημοκρατία να στηρίξει μία νομοθετική πρωτοβουλία που προερχόταν από το ΠΑΣΟΚ, α</w:t>
      </w:r>
      <w:r>
        <w:rPr>
          <w:rFonts w:eastAsia="Times New Roman" w:cs="Times New Roman"/>
          <w:szCs w:val="24"/>
        </w:rPr>
        <w:t>λλά βρήκαμε το θάρρος- έκλεισε αυτό το κεφάλαιο, καταργώντας τη φοιτητική συμμετοχή στη διοίκηση των ιδρυμάτων. Εσείς, σήμερα, το ανοίγετε ξανά.</w:t>
      </w:r>
    </w:p>
    <w:p w14:paraId="50A7B46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Σε ό,τι αφορά το ακαδημαϊκό άσυλο, έχουμε άλλο ένα τεράστιο πισωγύρισμα. Με το νομοσχέδιό σας προβλέπετε την αυ</w:t>
      </w:r>
      <w:r>
        <w:rPr>
          <w:rFonts w:eastAsia="Times New Roman" w:cs="Times New Roman"/>
          <w:szCs w:val="24"/>
        </w:rPr>
        <w:t xml:space="preserve">τεπάγγελτη επέμβαση των </w:t>
      </w:r>
      <w:r>
        <w:rPr>
          <w:rFonts w:eastAsia="Times New Roman" w:cs="Times New Roman"/>
          <w:szCs w:val="24"/>
        </w:rPr>
        <w:t>α</w:t>
      </w:r>
      <w:r>
        <w:rPr>
          <w:rFonts w:eastAsia="Times New Roman" w:cs="Times New Roman"/>
          <w:szCs w:val="24"/>
        </w:rPr>
        <w:t xml:space="preserve">ρχών μόνο για κακουργήματα και εγκλήματα κατά της ζωής. Ποιος θα το κρίνει αυτό και τι σημαίνει πρακτικά; Σημαίνει για να το πούμε πολύ απλά -το είπε και η </w:t>
      </w:r>
      <w:proofErr w:type="spellStart"/>
      <w:r>
        <w:rPr>
          <w:rFonts w:eastAsia="Times New Roman" w:cs="Times New Roman"/>
          <w:szCs w:val="24"/>
        </w:rPr>
        <w:t>εισηγήτριά</w:t>
      </w:r>
      <w:proofErr w:type="spellEnd"/>
      <w:r>
        <w:rPr>
          <w:rFonts w:eastAsia="Times New Roman" w:cs="Times New Roman"/>
          <w:szCs w:val="24"/>
        </w:rPr>
        <w:t xml:space="preserve"> μας- ότι όταν διαπράττεται ένα αδίκημα, θα πρέπει να συνέλθει 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ρυτανικό </w:t>
      </w:r>
      <w:r>
        <w:rPr>
          <w:rFonts w:eastAsia="Times New Roman" w:cs="Times New Roman"/>
          <w:szCs w:val="24"/>
        </w:rPr>
        <w:t>σ</w:t>
      </w:r>
      <w:r>
        <w:rPr>
          <w:rFonts w:eastAsia="Times New Roman" w:cs="Times New Roman"/>
          <w:szCs w:val="24"/>
        </w:rPr>
        <w:t xml:space="preserve">υμβούλιο, να αποφασίσει για τον νομικό χαρακτήρα του αδικήματος και μετά να κληθούν οι </w:t>
      </w:r>
      <w:r>
        <w:rPr>
          <w:rFonts w:eastAsia="Times New Roman" w:cs="Times New Roman"/>
          <w:szCs w:val="24"/>
        </w:rPr>
        <w:t>α</w:t>
      </w:r>
      <w:r>
        <w:rPr>
          <w:rFonts w:eastAsia="Times New Roman" w:cs="Times New Roman"/>
          <w:szCs w:val="24"/>
        </w:rPr>
        <w:t>ρχές. Στο μεταξύ οι παραβάτες είτε θα συνεχίζουν την εγκληματική τους δράση είτε θα έχουν εξαφανιστεί, αξιοποιώντας φυσικά τον χρόνο που τους δίνεται γι’ αυ</w:t>
      </w:r>
      <w:r>
        <w:rPr>
          <w:rFonts w:eastAsia="Times New Roman" w:cs="Times New Roman"/>
          <w:szCs w:val="24"/>
        </w:rPr>
        <w:t xml:space="preserve">τό. </w:t>
      </w:r>
    </w:p>
    <w:p w14:paraId="50A7B46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Αναρωτιέμαι ποιος ωφελείται απ’ αυτό και ποιους θέλετε, τελικά, να προστατεύσετε. Νομίζω ότι είναι αυτονόητο. Ούτε τους φοιτητές ούτε τους καθηγητές ούτε την ακαδημαϊκή ελευθερία η </w:t>
      </w:r>
      <w:r>
        <w:rPr>
          <w:rFonts w:eastAsia="Times New Roman" w:cs="Times New Roman"/>
          <w:szCs w:val="24"/>
        </w:rPr>
        <w:lastRenderedPageBreak/>
        <w:t>οποία προφανώς και δεν αμφισβητείται! Προστατεύετε τα εγκληματικά στοι</w:t>
      </w:r>
      <w:r>
        <w:rPr>
          <w:rFonts w:eastAsia="Times New Roman" w:cs="Times New Roman"/>
          <w:szCs w:val="24"/>
        </w:rPr>
        <w:t xml:space="preserve">χεία που έχουν ως ορμητήριό τους 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w:t>
      </w:r>
    </w:p>
    <w:p w14:paraId="50A7B468" w14:textId="77777777" w:rsidR="007C6747" w:rsidRDefault="00E91359">
      <w:pPr>
        <w:spacing w:after="0" w:line="600" w:lineRule="auto"/>
        <w:ind w:firstLine="720"/>
        <w:jc w:val="center"/>
        <w:rPr>
          <w:rFonts w:eastAsia="Times New Roman" w:cs="Times New Roman"/>
          <w:szCs w:val="24"/>
        </w:rPr>
      </w:pPr>
      <w:r w:rsidRPr="00F20510">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F20510">
        <w:rPr>
          <w:rFonts w:eastAsia="Times New Roman" w:cs="Times New Roman"/>
          <w:szCs w:val="24"/>
        </w:rPr>
        <w:t>)</w:t>
      </w:r>
    </w:p>
    <w:p w14:paraId="50A7B46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Αντί να συζητάμε σήμερα</w:t>
      </w:r>
      <w:r>
        <w:rPr>
          <w:rFonts w:eastAsia="Times New Roman" w:cs="Times New Roman"/>
          <w:szCs w:val="24"/>
        </w:rPr>
        <w:t>,</w:t>
      </w:r>
      <w:r>
        <w:rPr>
          <w:rFonts w:eastAsia="Times New Roman" w:cs="Times New Roman"/>
          <w:szCs w:val="24"/>
        </w:rPr>
        <w:t xml:space="preserve"> για το πώς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κάνουμε καλύτερα τα πανεπιστήμια και τα ΤΕΙ, συζητάμε για το αν η Αστυνομία θα χρειάζεται ειδική άδεια για να επέμβει</w:t>
      </w:r>
      <w:r>
        <w:rPr>
          <w:rFonts w:eastAsia="Times New Roman" w:cs="Times New Roman"/>
          <w:szCs w:val="24"/>
        </w:rPr>
        <w:t>,</w:t>
      </w:r>
      <w:r>
        <w:rPr>
          <w:rFonts w:eastAsia="Times New Roman" w:cs="Times New Roman"/>
          <w:szCs w:val="24"/>
        </w:rPr>
        <w:t xml:space="preserve"> όταν διαπράττονται κοινά εγκλήματα στους πανεπιστημιακούς χώρους. Νομίζω ότι ξέρετε πολύ καλά και πού μας πηγαίνετε και τι θέλετε να </w:t>
      </w:r>
      <w:r>
        <w:rPr>
          <w:rFonts w:eastAsia="Times New Roman" w:cs="Times New Roman"/>
          <w:szCs w:val="24"/>
        </w:rPr>
        <w:t xml:space="preserve">κάνετε. Όμως με ποιο δικαίωμα πάτε να μετατρέψετε τους ακαδημαϊκούς χώρους σε άβατα ανομίας; </w:t>
      </w:r>
    </w:p>
    <w:p w14:paraId="50A7B46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νομοσχέδιό σας εισάγει, επίσης, ένα ασφυκτικό πλαίσιο λειτουργίας και υπονομεύει σοβαρά την αυτοτέλεια των ιδρυμάτων. Καταργεί -το είπατε, μάλιστα και με υπερη</w:t>
      </w:r>
      <w:r>
        <w:rPr>
          <w:rFonts w:eastAsia="Times New Roman" w:cs="Times New Roman"/>
          <w:szCs w:val="24"/>
        </w:rPr>
        <w:t xml:space="preserve">φάνεια- τα πετυχημένα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 xml:space="preserve">δρυμάτων και στη θέση τους δημιουργεί Ακαδημαϊκά Συμβούλια Ανώτατης Εκπαίδευσης και Έρευνας. Θίγεται το αυτοδιοίκητο των ιδρυμάτων. Εγείρονται πολύ σοβαρά ζητήματα αντισυνταγματικότητας, τα οποία και αυτά θα βρείτε </w:t>
      </w:r>
      <w:r>
        <w:rPr>
          <w:rFonts w:eastAsia="Times New Roman" w:cs="Times New Roman"/>
          <w:szCs w:val="24"/>
        </w:rPr>
        <w:lastRenderedPageBreak/>
        <w:t xml:space="preserve">μπροστά </w:t>
      </w:r>
      <w:r>
        <w:rPr>
          <w:rFonts w:eastAsia="Times New Roman" w:cs="Times New Roman"/>
          <w:szCs w:val="24"/>
        </w:rPr>
        <w:t xml:space="preserve">σας. Τα ιδρύματα δεν έχουν ανάγκη από έναν κρατικό επιθεωρητή πάνω από τα κεφάλια τους. </w:t>
      </w:r>
    </w:p>
    <w:p w14:paraId="50A7B46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μάλιστα, ότι ο κ. </w:t>
      </w:r>
      <w:proofErr w:type="spellStart"/>
      <w:r>
        <w:rPr>
          <w:rFonts w:eastAsia="Times New Roman" w:cs="Times New Roman"/>
          <w:szCs w:val="24"/>
        </w:rPr>
        <w:t>Γαβρόγλου</w:t>
      </w:r>
      <w:proofErr w:type="spellEnd"/>
      <w:r>
        <w:rPr>
          <w:rFonts w:eastAsia="Times New Roman" w:cs="Times New Roman"/>
          <w:szCs w:val="24"/>
        </w:rPr>
        <w:t xml:space="preserve"> θεωρούσε την ίδρυση και τη λειτουργία των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ι</w:t>
      </w:r>
      <w:r>
        <w:rPr>
          <w:rFonts w:eastAsia="Times New Roman" w:cs="Times New Roman"/>
          <w:szCs w:val="24"/>
        </w:rPr>
        <w:t>δρυμάτων ως μία ήττα της Αριστεράς.</w:t>
      </w:r>
    </w:p>
    <w:p w14:paraId="50A7B46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Έτσι δεν το είπατε, κύριε Υπουργέ</w:t>
      </w:r>
      <w:r>
        <w:rPr>
          <w:rFonts w:eastAsia="Times New Roman" w:cs="Times New Roman"/>
          <w:szCs w:val="24"/>
        </w:rPr>
        <w:t xml:space="preserve">; Έχετε αρθρογραφήσει σχετικά μ’ αυτό. Θέλετε να πάρετε κάποια ρεβάνς. Μόνο που ο ρεβανσισμός δεν συνιστά πολιτική και εν προκειμένω τραυματίζει την ανώτατη εκπαίδευση. </w:t>
      </w:r>
    </w:p>
    <w:p w14:paraId="50A7B46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είχα πει σε προηγούμενη ομιλία μου -το επαναλαμβάνω και σήμερα- ότι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δρύματος είχαν συγκροτηθεί από σημαντικές προσωπικότητες από την Ελλάδα και το εξωτερικό, από καταξιωμένους καθηγητές διεθνούς φήμης, αρκετοί από τους οποίους ήρθαν από το εξωτερικό</w:t>
      </w:r>
      <w:r>
        <w:rPr>
          <w:rFonts w:eastAsia="Times New Roman" w:cs="Times New Roman"/>
          <w:szCs w:val="24"/>
        </w:rPr>
        <w:t>,</w:t>
      </w:r>
      <w:r>
        <w:rPr>
          <w:rFonts w:eastAsia="Times New Roman" w:cs="Times New Roman"/>
          <w:szCs w:val="24"/>
        </w:rPr>
        <w:t xml:space="preserve"> για να προσφέρουν αφιλοκερδώς τις εμπειρίες τους στο ελληνικό πανεπιστήμι</w:t>
      </w:r>
      <w:r>
        <w:rPr>
          <w:rFonts w:eastAsia="Times New Roman" w:cs="Times New Roman"/>
          <w:szCs w:val="24"/>
        </w:rPr>
        <w:t xml:space="preserve">ο. </w:t>
      </w:r>
    </w:p>
    <w:p w14:paraId="50A7B46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Εσείς όχι απλώς τους καταργείτε αλλά τους απαξιώσατε μ’ αυτά τα οποία είπατε σήμερα, γιατί τελικά σας ενοχλούν οι ανεξάρτητες φωνές, γιατί απεχθάνεστε την ποιότητα!</w:t>
      </w:r>
    </w:p>
    <w:p w14:paraId="50A7B46F"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A7B47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Κύριε Τσίπρα, έχουμε την πολυτέλε</w:t>
      </w:r>
      <w:r>
        <w:rPr>
          <w:rFonts w:eastAsia="Times New Roman" w:cs="Times New Roman"/>
          <w:szCs w:val="24"/>
        </w:rPr>
        <w:t>ια στην Ελλάδα</w:t>
      </w:r>
      <w:r>
        <w:rPr>
          <w:rFonts w:eastAsia="Times New Roman" w:cs="Times New Roman"/>
          <w:szCs w:val="24"/>
        </w:rPr>
        <w:t>,</w:t>
      </w:r>
      <w:r>
        <w:rPr>
          <w:rFonts w:eastAsia="Times New Roman" w:cs="Times New Roman"/>
          <w:szCs w:val="24"/>
        </w:rPr>
        <w:t xml:space="preserve"> να διώχνουμε έναν </w:t>
      </w:r>
      <w:proofErr w:type="spellStart"/>
      <w:r>
        <w:rPr>
          <w:rFonts w:eastAsia="Times New Roman" w:cs="Times New Roman"/>
          <w:szCs w:val="24"/>
        </w:rPr>
        <w:t>Μπερτσιμά</w:t>
      </w:r>
      <w:proofErr w:type="spellEnd"/>
      <w:r>
        <w:rPr>
          <w:rFonts w:eastAsia="Times New Roman" w:cs="Times New Roman"/>
          <w:szCs w:val="24"/>
        </w:rPr>
        <w:t xml:space="preserve"> ή έναν </w:t>
      </w:r>
      <w:proofErr w:type="spellStart"/>
      <w:r>
        <w:rPr>
          <w:rFonts w:eastAsia="Times New Roman" w:cs="Times New Roman"/>
          <w:szCs w:val="24"/>
        </w:rPr>
        <w:t>Νεχαμά</w:t>
      </w:r>
      <w:proofErr w:type="spellEnd"/>
      <w:r>
        <w:rPr>
          <w:rFonts w:eastAsia="Times New Roman" w:cs="Times New Roman"/>
          <w:szCs w:val="24"/>
        </w:rPr>
        <w:t>, διότι αυτό κάνετε αυτή τη στιγμή! Σε μια εποχή που τα δημόσια πανεπιστήμια πρέπει να ανοίγονται στον κόσμο, εσείς τα κλείνετε στον δικό σας μικρόκοσμο. Το νομοσχέδιό σας κακοποιεί, τελικά, την ποιό</w:t>
      </w:r>
      <w:r>
        <w:rPr>
          <w:rFonts w:eastAsia="Times New Roman" w:cs="Times New Roman"/>
          <w:szCs w:val="24"/>
        </w:rPr>
        <w:t>τητα των σπουδών και αποθαρρύνει με κάθε τρόπο την εξωστρέφεια των ιδρυμάτων.</w:t>
      </w:r>
    </w:p>
    <w:p w14:paraId="50A7B47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Στην πραγματικότητα για να λέμε τα πράγματα με το όνομά τους, αποστρέφεστε κάθε έννοια αξιολόγησης. Και επειδή γνωρίζετε πολύ καλά ότι αυτό είναι ένα θέμα που άπτεται του ευρωπαϊ</w:t>
      </w:r>
      <w:r>
        <w:rPr>
          <w:rFonts w:eastAsia="Times New Roman" w:cs="Times New Roman"/>
          <w:szCs w:val="24"/>
        </w:rPr>
        <w:t>κού χώρου ανώτατης εκπαίδευσης, επιχειρείτε να ακυρώσετε την αξιολόγηση με τρόπο έμμεσο. Δημιουργείτε παράλληλες δομές, στις οποίες εκχωρείτε τις αρμοδιότητες της Αρχής Διασφάλισης και Πιστοποίησης Ποιότητας της ανώτατης εκπαίδευσης. Αποψιλώνετε την ΑΔΙΠ τ</w:t>
      </w:r>
      <w:r>
        <w:rPr>
          <w:rFonts w:eastAsia="Times New Roman" w:cs="Times New Roman"/>
          <w:szCs w:val="24"/>
        </w:rPr>
        <w:t xml:space="preserve">ην οποία δεν συμπαθήσατε ποτέ και δεν την αγαπήσατε ποτέ, διότι τελικά απεχθάνεστε κάθε έννοια αξιολόγησης. Θα επανέλθω στο ζήτημα αυτό και στη συνέχεια. Αν δεν έχει αρμοδιότητες η ΑΔΙΠ, πώς θα αξιολογήσει; </w:t>
      </w:r>
    </w:p>
    <w:p w14:paraId="50A7B47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Όλο το </w:t>
      </w:r>
      <w:r w:rsidRPr="00823F09">
        <w:rPr>
          <w:rFonts w:eastAsia="Times New Roman" w:cs="Times New Roman"/>
          <w:szCs w:val="24"/>
        </w:rPr>
        <w:t>νομοσχέδιο</w:t>
      </w:r>
      <w:r>
        <w:rPr>
          <w:rFonts w:eastAsia="Times New Roman" w:cs="Times New Roman"/>
          <w:szCs w:val="24"/>
        </w:rPr>
        <w:t xml:space="preserve"> </w:t>
      </w:r>
      <w:proofErr w:type="spellStart"/>
      <w:r>
        <w:rPr>
          <w:rFonts w:eastAsia="Times New Roman" w:cs="Times New Roman"/>
          <w:szCs w:val="24"/>
        </w:rPr>
        <w:t>διέπεται</w:t>
      </w:r>
      <w:proofErr w:type="spellEnd"/>
      <w:r>
        <w:rPr>
          <w:rFonts w:eastAsia="Times New Roman" w:cs="Times New Roman"/>
          <w:szCs w:val="24"/>
        </w:rPr>
        <w:t xml:space="preserve"> από μια συγκεντρωτική, γραφειοκρατική και εν τέλει άκρως οπισθοδρομική αντίληψη. Ενδεικτικό -το αναφέρω ως παράδειγμα- του </w:t>
      </w:r>
      <w:proofErr w:type="spellStart"/>
      <w:r>
        <w:rPr>
          <w:rFonts w:eastAsia="Times New Roman" w:cs="Times New Roman"/>
          <w:szCs w:val="24"/>
        </w:rPr>
        <w:t>υπερσυγκεντρωτισμού</w:t>
      </w:r>
      <w:proofErr w:type="spellEnd"/>
      <w:r>
        <w:rPr>
          <w:rFonts w:eastAsia="Times New Roman" w:cs="Times New Roman"/>
          <w:szCs w:val="24"/>
        </w:rPr>
        <w:t xml:space="preserve"> που προωθεί το </w:t>
      </w:r>
      <w:r w:rsidRPr="00823F09">
        <w:rPr>
          <w:rFonts w:eastAsia="Times New Roman" w:cs="Times New Roman"/>
          <w:szCs w:val="24"/>
        </w:rPr>
        <w:t>νομοσχέδιο</w:t>
      </w:r>
      <w:r>
        <w:rPr>
          <w:rFonts w:eastAsia="Times New Roman" w:cs="Times New Roman"/>
          <w:szCs w:val="24"/>
        </w:rPr>
        <w:t xml:space="preserve"> –προσέξτε!- είναι το εξής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να κληθεί ένας καθηγητής του εξωτερικού να δώσ</w:t>
      </w:r>
      <w:r>
        <w:rPr>
          <w:rFonts w:eastAsia="Times New Roman" w:cs="Times New Roman"/>
          <w:szCs w:val="24"/>
        </w:rPr>
        <w:t xml:space="preserve">ει μια διάλεξη, θα </w:t>
      </w:r>
      <w:r w:rsidRPr="00E57B5A">
        <w:rPr>
          <w:rFonts w:eastAsia="Times New Roman" w:cs="Times New Roman"/>
          <w:szCs w:val="24"/>
        </w:rPr>
        <w:t>πρέπει να</w:t>
      </w:r>
      <w:r>
        <w:rPr>
          <w:rFonts w:eastAsia="Times New Roman" w:cs="Times New Roman"/>
          <w:szCs w:val="24"/>
        </w:rPr>
        <w:t xml:space="preserve"> γίνει ανάθεση έργου και να εκδοθεί κοινή υπουργική απόφαση για την αμοιβή του. Μα είναι σοβαρά πράγματα αυτά; Πού γίνονται αυτά τα πράγματα;</w:t>
      </w:r>
    </w:p>
    <w:p w14:paraId="50A7B473" w14:textId="77777777" w:rsidR="007C6747" w:rsidRDefault="00E91359">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0A7B47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Αν ένα τμήμα στην Οξφόρδη, στη Σ</w:t>
      </w:r>
      <w:r>
        <w:rPr>
          <w:rFonts w:eastAsia="Times New Roman" w:cs="Times New Roman"/>
          <w:szCs w:val="24"/>
        </w:rPr>
        <w:t xml:space="preserve">ορβόννη, στο Χάρβαρντ, στο Στάνφορντ, στη Χαϊδελβέργη θέλει να καλέσει έναν διαπρεπή επιστήμονα ή κάποια άλλη προσωπικότητα, θα απαιτείται έγκριση των Βρετανών ή των Γερμανών </w:t>
      </w:r>
      <w:r>
        <w:rPr>
          <w:rFonts w:eastAsia="Times New Roman" w:cs="Times New Roman"/>
          <w:szCs w:val="24"/>
        </w:rPr>
        <w:t>υ</w:t>
      </w:r>
      <w:r>
        <w:rPr>
          <w:rFonts w:eastAsia="Times New Roman" w:cs="Times New Roman"/>
          <w:szCs w:val="24"/>
        </w:rPr>
        <w:t>πουργών;</w:t>
      </w:r>
    </w:p>
    <w:p w14:paraId="50A7B47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Έ</w:t>
      </w:r>
      <w:r>
        <w:rPr>
          <w:rFonts w:eastAsia="Times New Roman" w:cs="Times New Roman"/>
          <w:szCs w:val="24"/>
        </w:rPr>
        <w:t xml:space="preserve">χει αλλάξει αυτό! </w:t>
      </w:r>
    </w:p>
    <w:p w14:paraId="50A7B47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Άλλαξε αυτό.</w:t>
      </w:r>
    </w:p>
    <w:p w14:paraId="50A7B47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Άλλαξε αυτό, κύριε Πρόεδρε.</w:t>
      </w:r>
    </w:p>
    <w:p w14:paraId="50A7B478"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0A7B479" w14:textId="77777777" w:rsidR="007C6747" w:rsidRDefault="00E91359">
      <w:pPr>
        <w:spacing w:after="0" w:line="600" w:lineRule="auto"/>
        <w:ind w:firstLine="720"/>
        <w:jc w:val="both"/>
        <w:rPr>
          <w:rFonts w:eastAsia="Times New Roman" w:cs="Times New Roman"/>
          <w:szCs w:val="24"/>
        </w:rPr>
      </w:pPr>
      <w:r w:rsidRPr="00074D45">
        <w:rPr>
          <w:rFonts w:eastAsia="Times New Roman" w:cs="Times New Roman"/>
          <w:b/>
          <w:szCs w:val="24"/>
        </w:rPr>
        <w:lastRenderedPageBreak/>
        <w:t xml:space="preserve">ΠΡΟΕΔΡΟΣ (Νικόλαος </w:t>
      </w:r>
      <w:proofErr w:type="spellStart"/>
      <w:r w:rsidRPr="00074D45">
        <w:rPr>
          <w:rFonts w:eastAsia="Times New Roman" w:cs="Times New Roman"/>
          <w:b/>
          <w:szCs w:val="24"/>
        </w:rPr>
        <w:t>Βούτσης</w:t>
      </w:r>
      <w:proofErr w:type="spellEnd"/>
      <w:r w:rsidRPr="00074D45">
        <w:rPr>
          <w:rFonts w:eastAsia="Times New Roman" w:cs="Times New Roman"/>
          <w:b/>
          <w:szCs w:val="24"/>
        </w:rPr>
        <w:t>):</w:t>
      </w:r>
      <w:r>
        <w:rPr>
          <w:rFonts w:eastAsia="Times New Roman" w:cs="Times New Roman"/>
          <w:szCs w:val="24"/>
        </w:rPr>
        <w:t xml:space="preserve"> Παρακαλώ, κάντε ησυχία.</w:t>
      </w:r>
    </w:p>
    <w:p w14:paraId="50A7B47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Αποκορύφωμα αυτής της ν</w:t>
      </w:r>
      <w:r>
        <w:rPr>
          <w:rFonts w:eastAsia="Times New Roman" w:cs="Times New Roman"/>
          <w:szCs w:val="24"/>
        </w:rPr>
        <w:t xml:space="preserve">οοτροπίας είναι το νέο πλαίσιο για τα μεταπτυχιακά προγράμματα. Για ελάτε να μιλήσουμε, λοιπόν, λίγο για τα μεταπτυχιακά. </w:t>
      </w:r>
    </w:p>
    <w:p w14:paraId="50A7B47B" w14:textId="77777777" w:rsidR="007C6747" w:rsidRDefault="00E91359">
      <w:pPr>
        <w:spacing w:after="0" w:line="600" w:lineRule="auto"/>
        <w:ind w:firstLine="720"/>
        <w:jc w:val="both"/>
        <w:rPr>
          <w:rFonts w:eastAsia="Times New Roman"/>
          <w:bCs/>
        </w:rPr>
      </w:pPr>
      <w:r>
        <w:rPr>
          <w:rFonts w:eastAsia="Times New Roman"/>
          <w:b/>
          <w:bCs/>
        </w:rPr>
        <w:t xml:space="preserve">ΒΑΣΙΛΕΙΟΣ ΚΙΚΙΛΙΑΣ: </w:t>
      </w:r>
      <w:r>
        <w:rPr>
          <w:rFonts w:eastAsia="Times New Roman"/>
          <w:bCs/>
        </w:rPr>
        <w:t xml:space="preserve">Το φέρατε ή δεν το φέρατε, </w:t>
      </w:r>
      <w:r w:rsidRPr="00054AA6">
        <w:rPr>
          <w:rFonts w:eastAsia="Times New Roman"/>
          <w:bCs/>
        </w:rPr>
        <w:t>κύριε Υπουργέ</w:t>
      </w:r>
      <w:r>
        <w:rPr>
          <w:rFonts w:eastAsia="Times New Roman"/>
          <w:bCs/>
        </w:rPr>
        <w:t xml:space="preserve">; Να πείτε ότι το φέρατε. </w:t>
      </w:r>
    </w:p>
    <w:p w14:paraId="50A7B47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Υπήρχε από την αρχή, μετά το</w:t>
      </w:r>
      <w:r>
        <w:rPr>
          <w:rFonts w:eastAsia="Times New Roman" w:cs="Times New Roman"/>
          <w:szCs w:val="24"/>
        </w:rPr>
        <w:t xml:space="preserve"> αποσύρατε.</w:t>
      </w:r>
    </w:p>
    <w:p w14:paraId="50A7B47D" w14:textId="77777777" w:rsidR="007C6747" w:rsidRDefault="00E91359">
      <w:pPr>
        <w:spacing w:after="0" w:line="600" w:lineRule="auto"/>
        <w:ind w:firstLine="720"/>
        <w:jc w:val="center"/>
        <w:rPr>
          <w:rFonts w:eastAsia="Times New Roman"/>
          <w:bCs/>
        </w:rPr>
      </w:pPr>
      <w:r w:rsidRPr="00115525">
        <w:rPr>
          <w:rFonts w:eastAsia="Times New Roman"/>
          <w:bCs/>
        </w:rPr>
        <w:t>(Θόρυβος στην Αίθουσα)</w:t>
      </w:r>
    </w:p>
    <w:p w14:paraId="50A7B47E" w14:textId="77777777" w:rsidR="007C6747" w:rsidRDefault="00E91359">
      <w:pPr>
        <w:spacing w:after="0" w:line="600" w:lineRule="auto"/>
        <w:ind w:firstLine="720"/>
        <w:jc w:val="both"/>
        <w:rPr>
          <w:rFonts w:eastAsia="Times New Roman" w:cs="Times New Roman"/>
          <w:szCs w:val="24"/>
        </w:rPr>
      </w:pPr>
      <w:r w:rsidRPr="00074D45">
        <w:rPr>
          <w:rFonts w:eastAsia="Times New Roman" w:cs="Times New Roman"/>
          <w:b/>
          <w:szCs w:val="24"/>
        </w:rPr>
        <w:t xml:space="preserve">ΠΡΟΕΔΡΟΣ (Νικόλαος </w:t>
      </w:r>
      <w:proofErr w:type="spellStart"/>
      <w:r w:rsidRPr="00074D45">
        <w:rPr>
          <w:rFonts w:eastAsia="Times New Roman" w:cs="Times New Roman"/>
          <w:b/>
          <w:szCs w:val="24"/>
        </w:rPr>
        <w:t>Βούτσης</w:t>
      </w:r>
      <w:proofErr w:type="spellEnd"/>
      <w:r w:rsidRPr="00074D45">
        <w:rPr>
          <w:rFonts w:eastAsia="Times New Roman" w:cs="Times New Roman"/>
          <w:b/>
          <w:szCs w:val="24"/>
        </w:rPr>
        <w:t>):</w:t>
      </w:r>
      <w:r>
        <w:rPr>
          <w:rFonts w:eastAsia="Times New Roman" w:cs="Times New Roman"/>
          <w:szCs w:val="24"/>
        </w:rPr>
        <w:t xml:space="preserve"> Παρακαλώ, κάντε ησυχία.</w:t>
      </w:r>
    </w:p>
    <w:p w14:paraId="50A7B47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τι συμπεριφορά είναι αυτή; Κύριε </w:t>
      </w:r>
      <w:proofErr w:type="spellStart"/>
      <w:r>
        <w:rPr>
          <w:rFonts w:eastAsia="Times New Roman" w:cs="Times New Roman"/>
          <w:szCs w:val="24"/>
        </w:rPr>
        <w:t>Κικίλια</w:t>
      </w:r>
      <w:proofErr w:type="spellEnd"/>
      <w:r>
        <w:rPr>
          <w:rFonts w:eastAsia="Times New Roman" w:cs="Times New Roman"/>
          <w:szCs w:val="24"/>
        </w:rPr>
        <w:t>!</w:t>
      </w:r>
    </w:p>
    <w:p w14:paraId="50A7B480" w14:textId="77777777" w:rsidR="007C6747" w:rsidRDefault="00E91359">
      <w:pPr>
        <w:spacing w:after="0" w:line="600" w:lineRule="auto"/>
        <w:ind w:firstLine="720"/>
        <w:jc w:val="both"/>
        <w:rPr>
          <w:rFonts w:eastAsia="Times New Roman" w:cs="Times New Roman"/>
          <w:b/>
          <w:szCs w:val="24"/>
        </w:rPr>
      </w:pPr>
      <w:r>
        <w:rPr>
          <w:rFonts w:eastAsia="Times New Roman"/>
          <w:b/>
          <w:bCs/>
        </w:rPr>
        <w:t xml:space="preserve">ΒΑΣΙΛΕΙΟΣ ΚΙΚΙΛΙΑΣ: </w:t>
      </w:r>
      <w:r>
        <w:rPr>
          <w:rFonts w:eastAsia="Times New Roman"/>
          <w:bCs/>
        </w:rPr>
        <w:t>Να έχετε το θάρρος και την παρρησία</w:t>
      </w:r>
      <w:r>
        <w:rPr>
          <w:rFonts w:eastAsia="Times New Roman"/>
          <w:bCs/>
        </w:rPr>
        <w:t>,</w:t>
      </w:r>
      <w:r>
        <w:rPr>
          <w:rFonts w:eastAsia="Times New Roman"/>
          <w:bCs/>
        </w:rPr>
        <w:t xml:space="preserve"> να πείτε ότι το φέρατε. Υποκρίνεστε!</w:t>
      </w:r>
      <w:r w:rsidRPr="005728A3">
        <w:rPr>
          <w:rFonts w:eastAsia="Times New Roman" w:cs="Times New Roman"/>
          <w:b/>
          <w:szCs w:val="24"/>
        </w:rPr>
        <w:t xml:space="preserve"> </w:t>
      </w:r>
    </w:p>
    <w:p w14:paraId="50A7B48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Τι είναι αυτά τα πράγματα;</w:t>
      </w:r>
    </w:p>
    <w:p w14:paraId="50A7B482" w14:textId="77777777" w:rsidR="007C6747" w:rsidRDefault="00E91359">
      <w:pPr>
        <w:spacing w:after="0" w:line="600" w:lineRule="auto"/>
        <w:ind w:firstLine="720"/>
        <w:jc w:val="both"/>
        <w:rPr>
          <w:rFonts w:eastAsia="Times New Roman" w:cs="Times New Roman"/>
          <w:szCs w:val="24"/>
        </w:rPr>
      </w:pPr>
      <w:r w:rsidRPr="00074D45">
        <w:rPr>
          <w:rFonts w:eastAsia="Times New Roman" w:cs="Times New Roman"/>
          <w:b/>
          <w:szCs w:val="24"/>
        </w:rPr>
        <w:t xml:space="preserve">ΠΡΟΕΔΡΟΣ (Νικόλαος </w:t>
      </w:r>
      <w:proofErr w:type="spellStart"/>
      <w:r w:rsidRPr="00074D45">
        <w:rPr>
          <w:rFonts w:eastAsia="Times New Roman" w:cs="Times New Roman"/>
          <w:b/>
          <w:szCs w:val="24"/>
        </w:rPr>
        <w:t>Βούτσης</w:t>
      </w:r>
      <w:proofErr w:type="spellEnd"/>
      <w:r w:rsidRPr="00074D45">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Κικίλια</w:t>
      </w:r>
      <w:proofErr w:type="spellEnd"/>
      <w:r>
        <w:rPr>
          <w:rFonts w:eastAsia="Times New Roman" w:cs="Times New Roman"/>
          <w:szCs w:val="24"/>
        </w:rPr>
        <w:t xml:space="preserve">, με </w:t>
      </w:r>
      <w:proofErr w:type="spellStart"/>
      <w:r>
        <w:rPr>
          <w:rFonts w:eastAsia="Times New Roman" w:cs="Times New Roman"/>
          <w:szCs w:val="24"/>
        </w:rPr>
        <w:t>συ</w:t>
      </w:r>
      <w:r>
        <w:rPr>
          <w:rFonts w:eastAsia="Times New Roman" w:cs="Times New Roman"/>
          <w:szCs w:val="24"/>
        </w:rPr>
        <w:t>γχωρείτε</w:t>
      </w:r>
      <w:proofErr w:type="spellEnd"/>
      <w:r>
        <w:rPr>
          <w:rFonts w:eastAsia="Times New Roman" w:cs="Times New Roman"/>
          <w:szCs w:val="24"/>
        </w:rPr>
        <w:t xml:space="preserve"> πολύ, τι συμπεριφορά είναι αυτή;</w:t>
      </w:r>
    </w:p>
    <w:p w14:paraId="50A7B483" w14:textId="77777777" w:rsidR="007C6747" w:rsidRDefault="00E91359">
      <w:pPr>
        <w:spacing w:after="0" w:line="600" w:lineRule="auto"/>
        <w:ind w:firstLine="720"/>
        <w:jc w:val="both"/>
        <w:rPr>
          <w:rFonts w:eastAsia="Times New Roman" w:cs="Times New Roman"/>
          <w:szCs w:val="24"/>
        </w:rPr>
      </w:pPr>
      <w:r w:rsidRPr="00074D45">
        <w:rPr>
          <w:rFonts w:eastAsia="Times New Roman" w:cs="Times New Roman"/>
          <w:b/>
          <w:szCs w:val="24"/>
        </w:rPr>
        <w:lastRenderedPageBreak/>
        <w:t xml:space="preserve">ΠΡΟΕΔΡΟΣ (Νικόλαος </w:t>
      </w:r>
      <w:proofErr w:type="spellStart"/>
      <w:r w:rsidRPr="00074D45">
        <w:rPr>
          <w:rFonts w:eastAsia="Times New Roman" w:cs="Times New Roman"/>
          <w:b/>
          <w:szCs w:val="24"/>
        </w:rPr>
        <w:t>Βούτσης</w:t>
      </w:r>
      <w:proofErr w:type="spellEnd"/>
      <w:r w:rsidRPr="00074D45">
        <w:rPr>
          <w:rFonts w:eastAsia="Times New Roman" w:cs="Times New Roman"/>
          <w:b/>
          <w:szCs w:val="24"/>
        </w:rPr>
        <w:t>):</w:t>
      </w:r>
      <w:r>
        <w:rPr>
          <w:rFonts w:eastAsia="Times New Roman" w:cs="Times New Roman"/>
          <w:szCs w:val="24"/>
        </w:rPr>
        <w:t xml:space="preserve"> Κύριε Μητσοτάκη, με </w:t>
      </w:r>
      <w:proofErr w:type="spellStart"/>
      <w:r>
        <w:rPr>
          <w:rFonts w:eastAsia="Times New Roman" w:cs="Times New Roman"/>
          <w:szCs w:val="24"/>
        </w:rPr>
        <w:t>συγχωρείτε</w:t>
      </w:r>
      <w:proofErr w:type="spellEnd"/>
      <w:r>
        <w:rPr>
          <w:rFonts w:eastAsia="Times New Roman" w:cs="Times New Roman"/>
          <w:szCs w:val="24"/>
        </w:rPr>
        <w:t>, περιμένετε ένα λεπτό.</w:t>
      </w:r>
    </w:p>
    <w:p w14:paraId="50A7B48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xml:space="preserve">, παρακαλώ πολύ, μη μιλάτε έτσι μέσα στην </w:t>
      </w:r>
      <w:r>
        <w:rPr>
          <w:rFonts w:eastAsia="Times New Roman" w:cs="Times New Roman"/>
          <w:szCs w:val="24"/>
        </w:rPr>
        <w:t>Αίθουσα.</w:t>
      </w:r>
    </w:p>
    <w:p w14:paraId="50A7B485" w14:textId="77777777" w:rsidR="007C6747" w:rsidRDefault="00E91359">
      <w:pPr>
        <w:spacing w:after="0" w:line="600" w:lineRule="auto"/>
        <w:ind w:firstLine="720"/>
        <w:jc w:val="both"/>
        <w:rPr>
          <w:rFonts w:eastAsia="Times New Roman"/>
          <w:bCs/>
        </w:rPr>
      </w:pPr>
      <w:r>
        <w:rPr>
          <w:rFonts w:eastAsia="Times New Roman"/>
          <w:b/>
          <w:bCs/>
        </w:rPr>
        <w:t xml:space="preserve">ΒΑΣΙΛΕΙΟΣ ΚΙΚΙΛΙΑΣ: </w:t>
      </w:r>
      <w:r>
        <w:rPr>
          <w:rFonts w:eastAsia="Times New Roman"/>
          <w:bCs/>
        </w:rPr>
        <w:t>Έχετε δίκιο.</w:t>
      </w:r>
    </w:p>
    <w:p w14:paraId="50A7B486" w14:textId="77777777" w:rsidR="007C6747" w:rsidRDefault="00E91359">
      <w:pPr>
        <w:spacing w:after="0" w:line="600" w:lineRule="auto"/>
        <w:ind w:firstLine="720"/>
        <w:jc w:val="both"/>
        <w:rPr>
          <w:rFonts w:eastAsia="Times New Roman"/>
          <w:bCs/>
        </w:rPr>
      </w:pPr>
      <w:r w:rsidRPr="00054AA6">
        <w:rPr>
          <w:rFonts w:eastAsia="Times New Roman"/>
          <w:b/>
          <w:bCs/>
        </w:rPr>
        <w:t xml:space="preserve">ΠΡΟΕΔΡΟΣ (Νικόλαος </w:t>
      </w:r>
      <w:proofErr w:type="spellStart"/>
      <w:r w:rsidRPr="00054AA6">
        <w:rPr>
          <w:rFonts w:eastAsia="Times New Roman"/>
          <w:b/>
          <w:bCs/>
        </w:rPr>
        <w:t>Βούτσης</w:t>
      </w:r>
      <w:proofErr w:type="spellEnd"/>
      <w:r w:rsidRPr="00054AA6">
        <w:rPr>
          <w:rFonts w:eastAsia="Times New Roman"/>
          <w:b/>
          <w:bCs/>
        </w:rPr>
        <w:t>):</w:t>
      </w:r>
      <w:r>
        <w:rPr>
          <w:rFonts w:eastAsia="Times New Roman"/>
          <w:bCs/>
        </w:rPr>
        <w:t xml:space="preserve"> Προχωρήστε, κύριε Μητσοτάκη.</w:t>
      </w:r>
    </w:p>
    <w:p w14:paraId="50A7B48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Για να δούμε, λοιπόν, τι κάνετε και στα μεταπτυχιακά. Αντί να τα χρησιμοποιείτε ως εργαλείο για την ανά</w:t>
      </w:r>
      <w:r>
        <w:rPr>
          <w:rFonts w:eastAsia="Times New Roman" w:cs="Times New Roman"/>
          <w:szCs w:val="24"/>
        </w:rPr>
        <w:t xml:space="preserve">πτυξη και την </w:t>
      </w:r>
      <w:r w:rsidRPr="009224C5">
        <w:rPr>
          <w:rFonts w:eastAsia="Times New Roman" w:cs="Times New Roman"/>
          <w:szCs w:val="24"/>
        </w:rPr>
        <w:t>εξωστρέφεια</w:t>
      </w:r>
      <w:r>
        <w:rPr>
          <w:rFonts w:eastAsia="Times New Roman" w:cs="Times New Roman"/>
          <w:szCs w:val="24"/>
        </w:rPr>
        <w:t xml:space="preserve"> των πανεπιστημίων, τελικά πάτε να τα καταπνίξετε. Οι ρυθμίσεις σας για τις αμοιβές, για τη σύνθεση του διδακτικού προσωπικού θα οδηγήσουν</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τα μεταπτυχιακά προγράμματα σε πλήρη αδυναμία παροχής ποιοτικών μεταπτυχιακών σπουδ</w:t>
      </w:r>
      <w:r>
        <w:rPr>
          <w:rFonts w:eastAsia="Times New Roman" w:cs="Times New Roman"/>
          <w:szCs w:val="24"/>
        </w:rPr>
        <w:t>ών. Θα οδηγήσετε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τα μεταπτυχιακά στην ουσιαστική τους κατάργηση, γιατί στην πραγματικότητα οι ρυθμίσεις σας αφαιρούν κάθε κίνητρο από τους διδάσκοντες</w:t>
      </w:r>
      <w:r>
        <w:rPr>
          <w:rFonts w:eastAsia="Times New Roman" w:cs="Times New Roman"/>
          <w:szCs w:val="24"/>
        </w:rPr>
        <w:t>,</w:t>
      </w:r>
      <w:r>
        <w:rPr>
          <w:rFonts w:eastAsia="Times New Roman" w:cs="Times New Roman"/>
          <w:szCs w:val="24"/>
        </w:rPr>
        <w:t xml:space="preserve"> να διαθέσουν τον υπερωριακό τους χρόνο για </w:t>
      </w:r>
      <w:r w:rsidRPr="00E0752C">
        <w:rPr>
          <w:rFonts w:eastAsia="Times New Roman" w:cs="Times New Roman"/>
          <w:szCs w:val="24"/>
        </w:rPr>
        <w:t xml:space="preserve">τα </w:t>
      </w:r>
      <w:r>
        <w:rPr>
          <w:rFonts w:eastAsia="Times New Roman" w:cs="Times New Roman"/>
          <w:szCs w:val="24"/>
        </w:rPr>
        <w:t xml:space="preserve">μεταπτυχιακά. </w:t>
      </w:r>
    </w:p>
    <w:p w14:paraId="50A7B48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Πλαφόν και μάλιστα αυστηρό για κάθ</w:t>
      </w:r>
      <w:r>
        <w:rPr>
          <w:rFonts w:eastAsia="Times New Roman" w:cs="Times New Roman"/>
          <w:szCs w:val="24"/>
        </w:rPr>
        <w:t xml:space="preserve">ε είδους πρόσθετες αποδοχές υπάρχει ήδη. Γιατί νιώθατε την ανάγκη να θεσπίσετε </w:t>
      </w:r>
      <w:r>
        <w:rPr>
          <w:rFonts w:eastAsia="Times New Roman" w:cs="Times New Roman"/>
          <w:szCs w:val="24"/>
        </w:rPr>
        <w:lastRenderedPageBreak/>
        <w:t>νέο πλαφόν για την υπερωριακή μεταπτυχιακή διδασκαλία; Και αντί να δίνετε τελικά κίνητρα στους καθηγητές να δημιουργούν προγράμματα και με αυτόν τον τρόπο να φέρνουν έσοδα στα π</w:t>
      </w:r>
      <w:r>
        <w:rPr>
          <w:rFonts w:eastAsia="Times New Roman" w:cs="Times New Roman"/>
          <w:szCs w:val="24"/>
        </w:rPr>
        <w:t xml:space="preserve">ανεπιστήμια, εσείς τους παρακινείτε ουσιαστικά να σταματήσουν να διδάσκουν. </w:t>
      </w:r>
    </w:p>
    <w:p w14:paraId="50A7B48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Σε ποιο σοβαρό πανεπιστήμιο του εξωτερικού θα τολμούσε ο Υπουργός να θέσει ως προϋπόθεση να </w:t>
      </w:r>
      <w:r w:rsidRPr="00E57B5A">
        <w:rPr>
          <w:rFonts w:eastAsia="Times New Roman" w:cs="Times New Roman"/>
          <w:szCs w:val="24"/>
        </w:rPr>
        <w:t>πρέπει να</w:t>
      </w:r>
      <w:r>
        <w:rPr>
          <w:rFonts w:eastAsia="Times New Roman" w:cs="Times New Roman"/>
          <w:szCs w:val="24"/>
        </w:rPr>
        <w:t xml:space="preserve"> διδάξει –προσέξτε!- ένας καθηγητής ένα δεύτερο μάθημα δωρεάν, ώστε να πληρωθε</w:t>
      </w:r>
      <w:r>
        <w:rPr>
          <w:rFonts w:eastAsia="Times New Roman" w:cs="Times New Roman"/>
          <w:szCs w:val="24"/>
        </w:rPr>
        <w:t xml:space="preserve">ί τον υπερωριακό του χρόνο για ένα μεταπτυχιακό μάθημα; </w:t>
      </w:r>
    </w:p>
    <w:p w14:paraId="50A7B48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w:t>
      </w:r>
      <w:r w:rsidRPr="00823F09">
        <w:rPr>
          <w:rFonts w:eastAsia="Times New Roman" w:cs="Times New Roman"/>
          <w:szCs w:val="24"/>
        </w:rPr>
        <w:t>νομοσχέδιο</w:t>
      </w:r>
      <w:r>
        <w:rPr>
          <w:rFonts w:eastAsia="Times New Roman" w:cs="Times New Roman"/>
          <w:szCs w:val="24"/>
        </w:rPr>
        <w:t xml:space="preserve"> δίνει, επίσης, στον Υπουργό Παιδείας δικαίωμα –προσέξτε!- αναπομπής της απόφασης της </w:t>
      </w:r>
      <w:r>
        <w:rPr>
          <w:rFonts w:eastAsia="Times New Roman" w:cs="Times New Roman"/>
          <w:szCs w:val="24"/>
        </w:rPr>
        <w:t>σ</w:t>
      </w:r>
      <w:r>
        <w:rPr>
          <w:rFonts w:eastAsia="Times New Roman" w:cs="Times New Roman"/>
          <w:szCs w:val="24"/>
        </w:rPr>
        <w:t xml:space="preserve">υγκλήτου για ίδρυση προγράμματος μεταπτυχιακών σπουδών, όταν έχει ενστάσεις ως προς το ύψος των </w:t>
      </w:r>
      <w:r>
        <w:rPr>
          <w:rFonts w:eastAsia="Times New Roman" w:cs="Times New Roman"/>
          <w:szCs w:val="24"/>
        </w:rPr>
        <w:t>τελών φοίτησης ή ως προς το λειτουργικό τους κόστος. Και για να μην εκτεθείτε, λέτε ότι αυτό θα γίνει κατόπιν εισήγησης μιας επιτροπής. Μόνο που αυτό που δεν μας λέτε, είναι ότι την επιτροπή την ορίζει ο ίδιος ο Υπουργός. Αυτό φυσικά τραυματίζει ανεπίτρεπτ</w:t>
      </w:r>
      <w:r>
        <w:rPr>
          <w:rFonts w:eastAsia="Times New Roman" w:cs="Times New Roman"/>
          <w:szCs w:val="24"/>
        </w:rPr>
        <w:t>α το αυτοδιοίκητο των ιδρυμάτων.</w:t>
      </w:r>
    </w:p>
    <w:p w14:paraId="50A7B48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Παρεμβαίνετε εξίσου προκλητικά στη σύνθεση του διδακτικού προσωπικού. Προβλέπει ο νόμος σας ότι οι διδάσκοντες των μεταπτυχιακών προγραμμάτων</w:t>
      </w:r>
      <w:r>
        <w:rPr>
          <w:rFonts w:eastAsia="Times New Roman" w:cs="Times New Roman"/>
          <w:szCs w:val="24"/>
        </w:rPr>
        <w:t>,</w:t>
      </w:r>
      <w:r>
        <w:rPr>
          <w:rFonts w:eastAsia="Times New Roman" w:cs="Times New Roman"/>
          <w:szCs w:val="24"/>
        </w:rPr>
        <w:t xml:space="preserve"> πρέπει να προέρχονται κατά 60% από το οικείο τμήμα και σε περίπτωση </w:t>
      </w:r>
      <w:proofErr w:type="spellStart"/>
      <w:r>
        <w:rPr>
          <w:rFonts w:eastAsia="Times New Roman" w:cs="Times New Roman"/>
          <w:szCs w:val="24"/>
        </w:rPr>
        <w:t>διατμηματικώ</w:t>
      </w:r>
      <w:r>
        <w:rPr>
          <w:rFonts w:eastAsia="Times New Roman" w:cs="Times New Roman"/>
          <w:szCs w:val="24"/>
        </w:rPr>
        <w:t>ν</w:t>
      </w:r>
      <w:proofErr w:type="spellEnd"/>
      <w:r>
        <w:rPr>
          <w:rFonts w:eastAsia="Times New Roman" w:cs="Times New Roman"/>
          <w:szCs w:val="24"/>
        </w:rPr>
        <w:t xml:space="preserve"> προγραμμάτων κατά 80%. </w:t>
      </w:r>
    </w:p>
    <w:p w14:paraId="50A7B48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Υπάρχουν </w:t>
      </w:r>
      <w:r>
        <w:rPr>
          <w:rFonts w:eastAsia="Times New Roman" w:cs="Times New Roman"/>
          <w:szCs w:val="24"/>
        </w:rPr>
        <w:t xml:space="preserve">πολλά </w:t>
      </w:r>
      <w:r>
        <w:rPr>
          <w:rFonts w:eastAsia="Times New Roman" w:cs="Times New Roman"/>
          <w:szCs w:val="24"/>
        </w:rPr>
        <w:t>προγράμματα με δίδακτρα, που θέλουν να συνεργαστούν με ειδικούς επιστήμονες, με στελέχη από την αγορά, με διδάσκοντες από ιδρύματα του εξωτερικού. Γιατί πρέπει να τους το απαγορεύσετε; Ποιος είναι ο λόγος να υπάρχει</w:t>
      </w:r>
      <w:r>
        <w:rPr>
          <w:rFonts w:eastAsia="Times New Roman" w:cs="Times New Roman"/>
          <w:szCs w:val="24"/>
        </w:rPr>
        <w:t xml:space="preserve"> κεντρική ρύθμιση και να μην αφήνεται η οργάνωση των μεταπτυχιακών στην ευχέρεια του κάθε ιδρύματος; </w:t>
      </w:r>
    </w:p>
    <w:p w14:paraId="50A7B48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συμπέρασμα νομίζω ότι είναι σαφές. Δεν θέλετε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να υπάρχουν μεταπτυχιακά προγράμματα, όπως είναι οργανωμένα σήμερα στην Ελλάδα.</w:t>
      </w:r>
      <w:r w:rsidRPr="006B5DD9">
        <w:rPr>
          <w:rFonts w:eastAsia="Times New Roman" w:cs="Times New Roman"/>
          <w:szCs w:val="24"/>
        </w:rPr>
        <w:t xml:space="preserve"> </w:t>
      </w:r>
      <w:r>
        <w:rPr>
          <w:rFonts w:eastAsia="Times New Roman" w:cs="Times New Roman"/>
          <w:szCs w:val="24"/>
        </w:rPr>
        <w:t>Ξ</w:t>
      </w:r>
      <w:r>
        <w:rPr>
          <w:rFonts w:eastAsia="Times New Roman" w:cs="Times New Roman"/>
          <w:szCs w:val="24"/>
        </w:rPr>
        <w:t xml:space="preserve">έρετε ποιοι θα </w:t>
      </w:r>
      <w:r>
        <w:rPr>
          <w:rFonts w:eastAsia="Times New Roman" w:cs="Times New Roman"/>
          <w:szCs w:val="24"/>
        </w:rPr>
        <w:t>το πληρώσουν αυτό; Θα το πληρώσουν</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οι οικονομικά ασθενέστεροι φοιτητές, αυτοί που δεν μπορούν να φύγουν στο εξωτερικό. </w:t>
      </w:r>
    </w:p>
    <w:p w14:paraId="50A7B48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κύριε Υπουργέ, θα ήμασταν απολύτως σύμφωνοι</w:t>
      </w:r>
      <w:r>
        <w:rPr>
          <w:rFonts w:eastAsia="Times New Roman" w:cs="Times New Roman"/>
          <w:szCs w:val="24"/>
        </w:rPr>
        <w:t>,</w:t>
      </w:r>
      <w:r>
        <w:rPr>
          <w:rFonts w:eastAsia="Times New Roman" w:cs="Times New Roman"/>
          <w:szCs w:val="24"/>
        </w:rPr>
        <w:t xml:space="preserve"> να υπάρχει ένας ελάχιστος αριθμός σε κάθε μεταπτυχιακό πρόγραμμα φοιτητών, </w:t>
      </w:r>
      <w:r>
        <w:rPr>
          <w:rFonts w:eastAsia="Times New Roman" w:cs="Times New Roman"/>
          <w:szCs w:val="24"/>
        </w:rPr>
        <w:t xml:space="preserve">οι οποίοι θα καλύπτονται με υποτροφίες, έτσι ώστε να καλύπτεται τη δυνατότητα σε φοιτητές που δεν έχουν την </w:t>
      </w:r>
      <w:r>
        <w:rPr>
          <w:rFonts w:eastAsia="Times New Roman" w:cs="Times New Roman"/>
          <w:szCs w:val="24"/>
        </w:rPr>
        <w:lastRenderedPageBreak/>
        <w:t>οικονομική δυνατότητα</w:t>
      </w:r>
      <w:r w:rsidRPr="006B5DD9">
        <w:rPr>
          <w:rFonts w:eastAsia="Times New Roman" w:cs="Times New Roman"/>
          <w:szCs w:val="24"/>
        </w:rPr>
        <w:t>,</w:t>
      </w:r>
      <w:r>
        <w:rPr>
          <w:rFonts w:eastAsia="Times New Roman" w:cs="Times New Roman"/>
          <w:szCs w:val="24"/>
        </w:rPr>
        <w:t xml:space="preserve"> να φοιτούν σε μεταπτυχιακά προγράμματα με υψηλότερα δίδακτρα. Αλλά </w:t>
      </w:r>
      <w:r>
        <w:rPr>
          <w:rFonts w:eastAsia="Times New Roman" w:cs="Times New Roman"/>
          <w:szCs w:val="24"/>
        </w:rPr>
        <w:t xml:space="preserve">σήμερα </w:t>
      </w:r>
      <w:r>
        <w:rPr>
          <w:rFonts w:eastAsia="Times New Roman" w:cs="Times New Roman"/>
          <w:szCs w:val="24"/>
        </w:rPr>
        <w:t>πώς θα καλύψετε την απώλεια εσόδων από τη μείωση τω</w:t>
      </w:r>
      <w:r>
        <w:rPr>
          <w:rFonts w:eastAsia="Times New Roman" w:cs="Times New Roman"/>
          <w:szCs w:val="24"/>
        </w:rPr>
        <w:t xml:space="preserve">ν διδάκτρων, που αναπόφευκτα το νομοσχέδιό σας θα επιφέρει; </w:t>
      </w:r>
    </w:p>
    <w:p w14:paraId="50A7B48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οικονομικά ασθενέστεροι φοιτητές –σας το ξαναείπα- δεν μπορούν να φύγουν στο εξωτερικό. Αλλά τι θα γίνει με τους εκατοντάδες εργαζόμενους στα μεταπτυχιακά προγράμματα, στις υπηρεσίες των πανεπ</w:t>
      </w:r>
      <w:r>
        <w:rPr>
          <w:rFonts w:eastAsia="Times New Roman" w:cs="Times New Roman"/>
          <w:szCs w:val="24"/>
        </w:rPr>
        <w:t>ιστημίων, που πληρώνονται σήμερα από τους πόρους αυτών των προγραμμάτων; Κανείς δεν ξέρει τι θα απογίνουν αυτοί οι άνθρωποι. Τα ίδια τα ιδρύματα</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θα χάσουν πόρους, κύρος και όλα τα οφέλη, τα οποία προκύπτουν από τη σύνδεσή τους με την πραγματική οι</w:t>
      </w:r>
      <w:r>
        <w:rPr>
          <w:rFonts w:eastAsia="Times New Roman" w:cs="Times New Roman"/>
          <w:szCs w:val="24"/>
        </w:rPr>
        <w:t xml:space="preserve">κονομία, ενώ οι άξιοι καθηγητές θα αναζητήσουν στο εξωτερικό καλύτερους όρους εργασίας. </w:t>
      </w:r>
    </w:p>
    <w:p w14:paraId="50A7B49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έρχεστε, κύριε Υπουργέ, και λέτε ότι αν οι καλοί είναι να φύγουν στο εξωτερικό επειδή δεν πληρώνονται, εγώ τους προτρέπω να το κάνουν. Τι λέτε ακριβώς, κύριε </w:t>
      </w:r>
      <w:proofErr w:type="spellStart"/>
      <w:r>
        <w:rPr>
          <w:rFonts w:eastAsia="Times New Roman" w:cs="Times New Roman"/>
          <w:szCs w:val="24"/>
        </w:rPr>
        <w:t>Γαβρό</w:t>
      </w:r>
      <w:r>
        <w:rPr>
          <w:rFonts w:eastAsia="Times New Roman" w:cs="Times New Roman"/>
          <w:szCs w:val="24"/>
        </w:rPr>
        <w:t>γλου</w:t>
      </w:r>
      <w:proofErr w:type="spellEnd"/>
      <w:r>
        <w:rPr>
          <w:rFonts w:eastAsia="Times New Roman" w:cs="Times New Roman"/>
          <w:szCs w:val="24"/>
        </w:rPr>
        <w:t>; Από πού κι ως πού εσείς θα πείτε σε κάποιον να φύγει από την πατρίδα του; Και ναι, με τις πολιτικές σας, εσείς τελικά διώχνετε τους καλύτερους από την πατρίδα.</w:t>
      </w:r>
    </w:p>
    <w:p w14:paraId="50A7B49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Διάβασα σήμερα σε μια επιστολή, που δημοσιεύθηκε σε εφημερίδα, μια πολύ δυνατή αναφορά μια</w:t>
      </w:r>
      <w:r>
        <w:rPr>
          <w:rFonts w:eastAsia="Times New Roman" w:cs="Times New Roman"/>
          <w:szCs w:val="24"/>
        </w:rPr>
        <w:t xml:space="preserve">ς συμβολαιογράφου, η οποία έγραφε επί λέξει -και θέλω να το διαβάσω- «όλα αυτά τα παιδιά που δεν έφτιαξαν ποτέ </w:t>
      </w:r>
      <w:proofErr w:type="spellStart"/>
      <w:r>
        <w:rPr>
          <w:rFonts w:eastAsia="Times New Roman" w:cs="Times New Roman"/>
          <w:szCs w:val="24"/>
        </w:rPr>
        <w:t>μολότωφ</w:t>
      </w:r>
      <w:proofErr w:type="spellEnd"/>
      <w:r>
        <w:rPr>
          <w:rFonts w:eastAsia="Times New Roman" w:cs="Times New Roman"/>
          <w:szCs w:val="24"/>
        </w:rPr>
        <w:t>, που πήραν γνώσεις σε βρώμικα αμφιθέατρα, αφύλακτα πανεπιστήμια, με χάρτινους τοίχους, με σκουπίδια και με καταλήψεις, τα παιδιά που σέβο</w:t>
      </w:r>
      <w:r>
        <w:rPr>
          <w:rFonts w:eastAsia="Times New Roman" w:cs="Times New Roman"/>
          <w:szCs w:val="24"/>
        </w:rPr>
        <w:t xml:space="preserve">νται μια χώρα που δεν τους σεβάστηκε». Κάποια στιγμή, κύριε Τσίπρα, αυτά τα παιδιά θα ταξιδέψουν στο εξωτερικό και θα δουν ότι αυτό το οποίο έζησαν στην Ελλάδα δεν είναι κανονικό αλλά μια φρικτή εξαίρεση από την παγκόσμια εκπαιδευτική κανονικότητα </w:t>
      </w:r>
      <w:r>
        <w:rPr>
          <w:rFonts w:eastAsia="Times New Roman" w:cs="Times New Roman"/>
          <w:szCs w:val="24"/>
        </w:rPr>
        <w:t>κ</w:t>
      </w:r>
      <w:r>
        <w:rPr>
          <w:rFonts w:eastAsia="Times New Roman" w:cs="Times New Roman"/>
          <w:szCs w:val="24"/>
        </w:rPr>
        <w:t>αι θα ρ</w:t>
      </w:r>
      <w:r>
        <w:rPr>
          <w:rFonts w:eastAsia="Times New Roman" w:cs="Times New Roman"/>
          <w:szCs w:val="24"/>
        </w:rPr>
        <w:t>ίξουν μαύρη πέτρα στην πατρίδα μας. Και κατά βάθος, αυτό θέλετε!</w:t>
      </w:r>
    </w:p>
    <w:p w14:paraId="50A7B492" w14:textId="77777777" w:rsidR="007C6747" w:rsidRDefault="00E91359">
      <w:pPr>
        <w:spacing w:after="0" w:line="600" w:lineRule="auto"/>
        <w:ind w:firstLine="720"/>
        <w:jc w:val="center"/>
        <w:rPr>
          <w:rFonts w:eastAsia="Times New Roman" w:cs="Times New Roman"/>
          <w:szCs w:val="24"/>
        </w:rPr>
      </w:pPr>
      <w:r w:rsidRPr="001776DD">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r w:rsidRPr="001776DD">
        <w:rPr>
          <w:rFonts w:eastAsia="Times New Roman" w:cs="Times New Roman"/>
          <w:szCs w:val="24"/>
        </w:rPr>
        <w:t>)</w:t>
      </w:r>
    </w:p>
    <w:p w14:paraId="50A7B49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θέλετε μια Ελλάδα</w:t>
      </w:r>
      <w:r>
        <w:rPr>
          <w:rFonts w:eastAsia="Times New Roman" w:cs="Times New Roman"/>
          <w:szCs w:val="24"/>
        </w:rPr>
        <w:t>,</w:t>
      </w:r>
      <w:r>
        <w:rPr>
          <w:rFonts w:eastAsia="Times New Roman" w:cs="Times New Roman"/>
          <w:szCs w:val="24"/>
        </w:rPr>
        <w:t xml:space="preserve"> στην οποία ο καθένας θα μπορεί να διεκδικήσει αυτό που μπορεί. Θέλετε μια Ελλάδα, όπου οι πολίτες θα ζουν με τους </w:t>
      </w:r>
      <w:r>
        <w:rPr>
          <w:rFonts w:eastAsia="Times New Roman" w:cs="Times New Roman"/>
          <w:szCs w:val="24"/>
        </w:rPr>
        <w:t xml:space="preserve">όρους που εσείς επιβάλλετε, αλλιώς ας φύγουν. Μόνο που αυτά δεν θα γίνουν, γιατί εσείς είστε αυτοί που </w:t>
      </w:r>
      <w:r>
        <w:rPr>
          <w:rFonts w:eastAsia="Times New Roman" w:cs="Times New Roman"/>
          <w:szCs w:val="24"/>
        </w:rPr>
        <w:lastRenderedPageBreak/>
        <w:t>θα φύγετε. Και θα φύγετε από την εξουσία, που με τόσο αντιδημοκρατικό τρόπο ασκείτε, με τον πιο δημοκρατικό τρόπο που είναι οι εκλογές, κύριε Τσίπρα!</w:t>
      </w:r>
    </w:p>
    <w:p w14:paraId="50A7B494" w14:textId="77777777" w:rsidR="007C6747" w:rsidRDefault="00E91359">
      <w:pPr>
        <w:spacing w:after="0" w:line="600" w:lineRule="auto"/>
        <w:ind w:firstLine="720"/>
        <w:jc w:val="center"/>
        <w:rPr>
          <w:rFonts w:eastAsia="Times New Roman" w:cs="Times New Roman"/>
          <w:szCs w:val="24"/>
        </w:rPr>
      </w:pPr>
      <w:r w:rsidRPr="001776DD">
        <w:rPr>
          <w:rFonts w:eastAsia="Times New Roman" w:cs="Times New Roman"/>
          <w:szCs w:val="24"/>
        </w:rPr>
        <w:t>(Χε</w:t>
      </w:r>
      <w:r w:rsidRPr="001776DD">
        <w:rPr>
          <w:rFonts w:eastAsia="Times New Roman" w:cs="Times New Roman"/>
          <w:szCs w:val="24"/>
        </w:rPr>
        <w:t xml:space="preserve">ιροκροτήματα από την πτέρυγα της </w:t>
      </w:r>
      <w:r>
        <w:rPr>
          <w:rFonts w:eastAsia="Times New Roman" w:cs="Times New Roman"/>
          <w:szCs w:val="24"/>
        </w:rPr>
        <w:t>Νέας Δημοκρατίας</w:t>
      </w:r>
      <w:r w:rsidRPr="001776DD">
        <w:rPr>
          <w:rFonts w:eastAsia="Times New Roman" w:cs="Times New Roman"/>
          <w:szCs w:val="24"/>
        </w:rPr>
        <w:t>)</w:t>
      </w:r>
    </w:p>
    <w:p w14:paraId="50A7B49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Ελλάδα θα πάει μπροστά. Και η νέα γενιά θα πατήσει γερά, γιατί δεν είναι και δεν μπορεί να γίνει όμηρος μιας παρέας, που όταν δεν παρανομεί συκοφαντεί και όταν δεν συκοφαντεί, εκβιάζει και όταν δεν μπορε</w:t>
      </w:r>
      <w:r>
        <w:rPr>
          <w:rFonts w:eastAsia="Times New Roman" w:cs="Times New Roman"/>
          <w:szCs w:val="24"/>
        </w:rPr>
        <w:t>ί να εκβιάσει, επιχειρεί να διχάσει την κοινωνία. Το συμφέρον της κοινωνίας, όμως, δεν διχάζεται. Όλοι θέλουν να πάνε μπροστά και όλοι ξέρουν ότι μαζί σας η χώρα δεν έχει μέλλον.</w:t>
      </w:r>
    </w:p>
    <w:p w14:paraId="50A7B49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για πολλές δεκαετίες, η δημόσια εκπαίδευση και ε</w:t>
      </w:r>
      <w:r>
        <w:rPr>
          <w:rFonts w:eastAsia="Times New Roman" w:cs="Times New Roman"/>
          <w:szCs w:val="24"/>
        </w:rPr>
        <w:t xml:space="preserve">ιδικά η δημόσια ανώτατη εκπαίδευση ήταν ο σημαντικότερος μοχλός κοινωνικής κινητικότητας στη χώρα, ήταν ο μόνος τρόπος να προχωρήσει μπροστά ένα παιδί από μη προνομιούχο οικογένεια. </w:t>
      </w:r>
    </w:p>
    <w:p w14:paraId="50A7B49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ταν μιλάμε για μια δημόσια παιδεία με λογική αριστείας, αυτό ακριβώς ενν</w:t>
      </w:r>
      <w:r>
        <w:rPr>
          <w:rFonts w:eastAsia="Times New Roman" w:cs="Times New Roman"/>
          <w:szCs w:val="24"/>
        </w:rPr>
        <w:t>οούμε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πρόσβαση στην κινητικότητα, την </w:t>
      </w:r>
      <w:r>
        <w:rPr>
          <w:rFonts w:eastAsia="Times New Roman" w:cs="Times New Roman"/>
          <w:szCs w:val="24"/>
        </w:rPr>
        <w:lastRenderedPageBreak/>
        <w:t xml:space="preserve">ορμή προς τα πάνω, τις ατομικές και οικογενειακές υπερβάσεις για την πρόοδο των παιδιών μας. </w:t>
      </w:r>
    </w:p>
    <w:p w14:paraId="50A7B49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θέλουμε, κύριε Τσίπρα, να εξισωθούν όλοι προς τα κάτω, αλλά να σκαρφαλώσουν όσο το δυνατόν περισσότεροι προς τα επά</w:t>
      </w:r>
      <w:r>
        <w:rPr>
          <w:rFonts w:eastAsia="Times New Roman" w:cs="Times New Roman"/>
          <w:szCs w:val="24"/>
        </w:rPr>
        <w:t>νω! Αυτή είναι η μεγάλη μας ιδεολογική διαφορά!</w:t>
      </w:r>
    </w:p>
    <w:p w14:paraId="50A7B499" w14:textId="77777777" w:rsidR="007C6747" w:rsidRDefault="00E91359">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0A7B49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κυρίως αυτό που πρέπει να διαφυλάξουμε -γιατί έχουμε υποχρέωση να προστατεύσουμε- είναι μια κοινωνία ίσων ευκαιριών και να κρατήσουμε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ζωντανή την ελπίδα των λιγότερο προνομιούχων. Εσείς κάνετε τα ανάποδα</w:t>
      </w:r>
      <w:r>
        <w:rPr>
          <w:rFonts w:eastAsia="Times New Roman" w:cs="Times New Roman"/>
          <w:szCs w:val="24"/>
        </w:rPr>
        <w:t>.</w:t>
      </w:r>
      <w:r>
        <w:rPr>
          <w:rFonts w:eastAsia="Times New Roman" w:cs="Times New Roman"/>
          <w:szCs w:val="24"/>
        </w:rPr>
        <w:t xml:space="preserve"> Κόβετε το οξυγόνο από τα </w:t>
      </w:r>
      <w:r>
        <w:rPr>
          <w:rFonts w:eastAsia="Times New Roman" w:cs="Times New Roman"/>
          <w:szCs w:val="24"/>
        </w:rPr>
        <w:t>π</w:t>
      </w:r>
      <w:r>
        <w:rPr>
          <w:rFonts w:eastAsia="Times New Roman" w:cs="Times New Roman"/>
          <w:szCs w:val="24"/>
        </w:rPr>
        <w:t>ανεπιστήμια για να τα ελέγξετε, χωρίς να σας ενδιαφέρει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αν καταδικάζετε μια γενιά σε μόρφωση κατώτερου επιπέδου.</w:t>
      </w:r>
    </w:p>
    <w:p w14:paraId="50A7B49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θα </w:t>
      </w:r>
      <w:r>
        <w:rPr>
          <w:rFonts w:eastAsia="Times New Roman" w:cs="Times New Roman"/>
          <w:szCs w:val="24"/>
        </w:rPr>
        <w:t>κουραστώ να λέω ότι η αποτυχία της Κυβέρνησης</w:t>
      </w:r>
      <w:r>
        <w:rPr>
          <w:rFonts w:eastAsia="Times New Roman" w:cs="Times New Roman"/>
          <w:szCs w:val="24"/>
        </w:rPr>
        <w:t>,</w:t>
      </w:r>
      <w:r>
        <w:rPr>
          <w:rFonts w:eastAsia="Times New Roman" w:cs="Times New Roman"/>
          <w:szCs w:val="24"/>
        </w:rPr>
        <w:t xml:space="preserve"> δεν είναι αποτυχία της χώρας. Η Ελλάδα μπορεί και πρέπει να προχωρήσει μπροστά με υψηλών προδιαγραφών πανεπιστημιακά ιδρύματα, που θα προσελκύουν υψηλού επιπέδου προσωπικό και φοιτητές, ιδρύματα όμως συν</w:t>
      </w:r>
      <w:r>
        <w:rPr>
          <w:rFonts w:eastAsia="Times New Roman" w:cs="Times New Roman"/>
          <w:szCs w:val="24"/>
        </w:rPr>
        <w:lastRenderedPageBreak/>
        <w:t>δεδεμέ</w:t>
      </w:r>
      <w:r>
        <w:rPr>
          <w:rFonts w:eastAsia="Times New Roman" w:cs="Times New Roman"/>
          <w:szCs w:val="24"/>
        </w:rPr>
        <w:t xml:space="preserve">να με την αγορά εργασίας και την ιδιωτική οικονομία. </w:t>
      </w:r>
      <w:r>
        <w:rPr>
          <w:rFonts w:eastAsia="Times New Roman" w:cs="Times New Roman"/>
          <w:szCs w:val="24"/>
        </w:rPr>
        <w:t>Μ</w:t>
      </w:r>
      <w:r>
        <w:rPr>
          <w:rFonts w:eastAsia="Times New Roman" w:cs="Times New Roman"/>
          <w:szCs w:val="24"/>
        </w:rPr>
        <w:t>πορούμε να το καταφέρουμε όχι με ένα γραφειοκρατικό και αναχρονιστικό νομοσχέδιο όπως το σημερινό, αλλά με ένα τολμηρό πλαίσιο αλλαγών και μεταρρυθμίσεων για το οποίο έχω μιλήσει εκτεταμένα και το οποίο</w:t>
      </w:r>
      <w:r>
        <w:rPr>
          <w:rFonts w:eastAsia="Times New Roman" w:cs="Times New Roman"/>
          <w:szCs w:val="24"/>
        </w:rPr>
        <w:t xml:space="preserve"> θα κινείται σε πέντε βασικούς άξονες.</w:t>
      </w:r>
    </w:p>
    <w:p w14:paraId="50A7B49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Πρώτον, ενίσχυση της πραγματικής αυτοτέλειας των </w:t>
      </w:r>
      <w:r>
        <w:rPr>
          <w:rFonts w:eastAsia="Times New Roman" w:cs="Times New Roman"/>
          <w:szCs w:val="24"/>
        </w:rPr>
        <w:t>π</w:t>
      </w:r>
      <w:r>
        <w:rPr>
          <w:rFonts w:eastAsia="Times New Roman" w:cs="Times New Roman"/>
          <w:szCs w:val="24"/>
        </w:rPr>
        <w:t>ανεπιστημίων. Αυτοτέλεια σημαίνει ότι το κάθε ίδρυμα</w:t>
      </w:r>
      <w:r>
        <w:rPr>
          <w:rFonts w:eastAsia="Times New Roman" w:cs="Times New Roman"/>
          <w:szCs w:val="24"/>
        </w:rPr>
        <w:t>,</w:t>
      </w:r>
      <w:r>
        <w:rPr>
          <w:rFonts w:eastAsia="Times New Roman" w:cs="Times New Roman"/>
          <w:szCs w:val="24"/>
        </w:rPr>
        <w:t xml:space="preserve"> θα πρέπει να είναι σε θέση να αποφασίζει το ίδιο για θέματα που αφορούν στην εκπαιδευτική του λειτουργία. Αυτό έχ</w:t>
      </w:r>
      <w:r>
        <w:rPr>
          <w:rFonts w:eastAsia="Times New Roman" w:cs="Times New Roman"/>
          <w:szCs w:val="24"/>
        </w:rPr>
        <w:t xml:space="preserve">ει να κάνει και με τα προπτυχιακά και με τα μεταπτυχιακά προγράμματα σπουδών και με τις συνεργασίες και τις δικτυώσεις με άλλα ιδρύματα εσωτερικού και εξωτερικού. </w:t>
      </w:r>
    </w:p>
    <w:p w14:paraId="50A7B49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δεύτερος άξονας που τόσο πολύ σας ενοχλεί –ναι, κύριε Τσίπρα- είναι η αξιολόγηση. Σας ενοχλεί αυτή η έννοια της εξαντλητικής αξιολόγησης. Ξέρετε, όμως, τα </w:t>
      </w:r>
      <w:r>
        <w:rPr>
          <w:rFonts w:eastAsia="Times New Roman" w:cs="Times New Roman"/>
          <w:szCs w:val="24"/>
        </w:rPr>
        <w:t>π</w:t>
      </w:r>
      <w:r>
        <w:rPr>
          <w:rFonts w:eastAsia="Times New Roman" w:cs="Times New Roman"/>
          <w:szCs w:val="24"/>
        </w:rPr>
        <w:t xml:space="preserve">ανεπιστήμια διαχειρίζονται δημόσιο χρήμα </w:t>
      </w:r>
      <w:r>
        <w:rPr>
          <w:rFonts w:eastAsia="Times New Roman" w:cs="Times New Roman"/>
          <w:szCs w:val="24"/>
        </w:rPr>
        <w:t>κ</w:t>
      </w:r>
      <w:r>
        <w:rPr>
          <w:rFonts w:eastAsia="Times New Roman" w:cs="Times New Roman"/>
          <w:szCs w:val="24"/>
        </w:rPr>
        <w:t>αι η αξιολόγηση είναι το μόνο εργαλείο που διαθέτουμε</w:t>
      </w:r>
      <w:r>
        <w:rPr>
          <w:rFonts w:eastAsia="Times New Roman" w:cs="Times New Roman"/>
          <w:szCs w:val="24"/>
        </w:rPr>
        <w:t>,</w:t>
      </w:r>
      <w:r>
        <w:rPr>
          <w:rFonts w:eastAsia="Times New Roman" w:cs="Times New Roman"/>
          <w:szCs w:val="24"/>
        </w:rPr>
        <w:t xml:space="preserve"> γ</w:t>
      </w:r>
      <w:r>
        <w:rPr>
          <w:rFonts w:eastAsia="Times New Roman" w:cs="Times New Roman"/>
          <w:szCs w:val="24"/>
        </w:rPr>
        <w:t>ια να μπορούμε να επιβραβεύουμε αυτούς, οι οποίοι αποδίδουν και να συνετίζουμε αυτούς, οι οποίοι δεν σέβονται τα χρήματα των φορολογουμένων. Και η Αρχή Διασφάλι</w:t>
      </w:r>
      <w:r>
        <w:rPr>
          <w:rFonts w:eastAsia="Times New Roman" w:cs="Times New Roman"/>
          <w:szCs w:val="24"/>
        </w:rPr>
        <w:lastRenderedPageBreak/>
        <w:t xml:space="preserve">σης </w:t>
      </w:r>
      <w:proofErr w:type="spellStart"/>
      <w:r>
        <w:rPr>
          <w:rFonts w:eastAsia="Times New Roman" w:cs="Times New Roman"/>
          <w:szCs w:val="24"/>
        </w:rPr>
        <w:t>Π</w:t>
      </w:r>
      <w:r>
        <w:rPr>
          <w:rFonts w:eastAsia="Times New Roman" w:cs="Times New Roman"/>
          <w:szCs w:val="24"/>
        </w:rPr>
        <w:t>οιότητος</w:t>
      </w:r>
      <w:proofErr w:type="spellEnd"/>
      <w:r>
        <w:rPr>
          <w:rFonts w:eastAsia="Times New Roman" w:cs="Times New Roman"/>
          <w:szCs w:val="24"/>
        </w:rPr>
        <w:t>, η ΑΔΙΠ, την οποία εσείς υπονομεύετε, θα αναδειχθεί ως ο βασικός πυλώνας αυτής της</w:t>
      </w:r>
      <w:r>
        <w:rPr>
          <w:rFonts w:eastAsia="Times New Roman" w:cs="Times New Roman"/>
          <w:szCs w:val="24"/>
        </w:rPr>
        <w:t xml:space="preserve"> πολιτικής. Θα την ενδυναμώσουμε και θα την αναβαθμίσουμε. </w:t>
      </w:r>
    </w:p>
    <w:p w14:paraId="50A7B49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κράτος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πρέπει να έχει ουσιαστικό εποπτικό ρόλο στην κρατική χρηματοδότηση και για το πώς ξοδεύονται τα χρήματα των φορολογουμένων, αλλά αυτή η κρατική χρηματοδότηση ναι πρέπει να γίνε</w:t>
      </w:r>
      <w:r>
        <w:rPr>
          <w:rFonts w:eastAsia="Times New Roman" w:cs="Times New Roman"/>
          <w:szCs w:val="24"/>
        </w:rPr>
        <w:t>ται και με βάση αντικειμενικά κριτήρια και δείκτες που ναι θα συνδέονται με την αξιολόγηση. Γιατί ξέρετε, αυτό το οποίο εσείς χαρακτηρίσατε ως νεοφιλελεύθερο, γίνεται σχεδόν παντού στον κόσμο, διότι δεν έχει κανένα νόημα να έχουμε αξιολόγηση, αν αυτή η αξι</w:t>
      </w:r>
      <w:r>
        <w:rPr>
          <w:rFonts w:eastAsia="Times New Roman" w:cs="Times New Roman"/>
          <w:szCs w:val="24"/>
        </w:rPr>
        <w:t>ολόγηση δεν έχει συνέπειες και αν δεν επιβραβεύουμε επιτέλους αυτούς, οι οποίοι είναι καλοί και οι οποίοι διακρίνονται!</w:t>
      </w:r>
    </w:p>
    <w:p w14:paraId="50A7B49F" w14:textId="77777777" w:rsidR="007C6747" w:rsidRDefault="00E91359">
      <w:pPr>
        <w:spacing w:after="0" w:line="600" w:lineRule="auto"/>
        <w:ind w:firstLine="720"/>
        <w:jc w:val="center"/>
        <w:rPr>
          <w:rFonts w:eastAsia="Times New Roman"/>
        </w:rPr>
      </w:pPr>
      <w:r w:rsidRPr="008F2F4A">
        <w:rPr>
          <w:rFonts w:eastAsia="Times New Roman"/>
        </w:rPr>
        <w:t>(Χειροκροτήματα από την πτέρυγα της Νέας Δημοκρατίας)</w:t>
      </w:r>
    </w:p>
    <w:p w14:paraId="50A7B4A0" w14:textId="77777777" w:rsidR="007C6747" w:rsidRDefault="00E91359">
      <w:pPr>
        <w:spacing w:after="0" w:line="600" w:lineRule="auto"/>
        <w:ind w:firstLine="720"/>
        <w:jc w:val="both"/>
        <w:rPr>
          <w:rFonts w:eastAsia="Times New Roman"/>
        </w:rPr>
      </w:pPr>
      <w:r w:rsidRPr="00470CE8">
        <w:rPr>
          <w:rFonts w:eastAsia="Times New Roman"/>
        </w:rPr>
        <w:t>Τρίτος άξονας, η αναβάθμιση του ακαδημαϊκού περιβάλλοντος. Κατοχύρωση της ελευθερί</w:t>
      </w:r>
      <w:r w:rsidRPr="00470CE8">
        <w:rPr>
          <w:rFonts w:eastAsia="Times New Roman"/>
        </w:rPr>
        <w:t xml:space="preserve">ας στη διδασκαλία, στην έρευνα, στην πανεπιστημιακή ζωή στο σύνολό της σημαίνει κάτι </w:t>
      </w:r>
      <w:r w:rsidRPr="00470CE8">
        <w:rPr>
          <w:rFonts w:eastAsia="Times New Roman"/>
        </w:rPr>
        <w:lastRenderedPageBreak/>
        <w:t>πάρα πολύ απλό, κύριε Τσίπρα. Σημαίνει πάταξη των φαινομένων βίας και ανομίας εντός των ι</w:t>
      </w:r>
      <w:r w:rsidRPr="00850887">
        <w:rPr>
          <w:rFonts w:eastAsia="Times New Roman"/>
        </w:rPr>
        <w:t xml:space="preserve">δρυμάτων και αυτεπάγγελτη επέμβαση των αρχών για όλες τις αξιόποινες πράξεις! </w:t>
      </w:r>
    </w:p>
    <w:p w14:paraId="50A7B4A1" w14:textId="77777777" w:rsidR="007C6747" w:rsidRDefault="00E91359">
      <w:pPr>
        <w:spacing w:after="0" w:line="600" w:lineRule="auto"/>
        <w:ind w:firstLine="720"/>
        <w:jc w:val="center"/>
        <w:rPr>
          <w:rFonts w:eastAsia="Times New Roman"/>
        </w:rPr>
      </w:pPr>
      <w:r w:rsidRPr="00E66D32">
        <w:rPr>
          <w:rFonts w:eastAsia="Times New Roman"/>
        </w:rPr>
        <w:t>(Χε</w:t>
      </w:r>
      <w:r w:rsidRPr="00E66D32">
        <w:rPr>
          <w:rFonts w:eastAsia="Times New Roman"/>
        </w:rPr>
        <w:t>ιροκροτήματα από την πτέρυγα της Νέας Δημοκρατίας)</w:t>
      </w:r>
    </w:p>
    <w:p w14:paraId="50A7B4A2" w14:textId="77777777" w:rsidR="007C6747" w:rsidRDefault="00E91359">
      <w:pPr>
        <w:spacing w:after="0" w:line="600" w:lineRule="auto"/>
        <w:ind w:firstLine="720"/>
        <w:rPr>
          <w:rFonts w:eastAsia="Times New Roman"/>
        </w:rPr>
      </w:pPr>
      <w:r w:rsidRPr="007F55E5">
        <w:rPr>
          <w:rFonts w:eastAsia="Times New Roman"/>
        </w:rPr>
        <w:t>Πάρτε το χαμπάρι</w:t>
      </w:r>
      <w:r>
        <w:rPr>
          <w:rFonts w:eastAsia="Times New Roman"/>
        </w:rPr>
        <w:t>.</w:t>
      </w:r>
      <w:r w:rsidRPr="001764EE">
        <w:rPr>
          <w:rFonts w:eastAsia="Times New Roman"/>
        </w:rPr>
        <w:t xml:space="preserve"> Μικρές </w:t>
      </w:r>
      <w:proofErr w:type="spellStart"/>
      <w:r w:rsidRPr="001764EE">
        <w:rPr>
          <w:rFonts w:eastAsia="Times New Roman"/>
        </w:rPr>
        <w:t>μειοψηφίες</w:t>
      </w:r>
      <w:proofErr w:type="spellEnd"/>
      <w:r w:rsidRPr="001764EE">
        <w:rPr>
          <w:rFonts w:eastAsia="Times New Roman"/>
        </w:rPr>
        <w:t xml:space="preserve"> με </w:t>
      </w:r>
      <w:proofErr w:type="spellStart"/>
      <w:r w:rsidRPr="001764EE">
        <w:rPr>
          <w:rFonts w:eastAsia="Times New Roman"/>
        </w:rPr>
        <w:t>φασίζουσες</w:t>
      </w:r>
      <w:proofErr w:type="spellEnd"/>
      <w:r w:rsidRPr="001764EE">
        <w:rPr>
          <w:rFonts w:eastAsia="Times New Roman"/>
        </w:rPr>
        <w:t xml:space="preserve"> συμπεριφορ</w:t>
      </w:r>
      <w:r w:rsidRPr="00470CE8">
        <w:rPr>
          <w:rFonts w:eastAsia="Times New Roman"/>
        </w:rPr>
        <w:t xml:space="preserve">ές δεν θα επιβάλλουν πια στα </w:t>
      </w:r>
      <w:r>
        <w:rPr>
          <w:rFonts w:eastAsia="Times New Roman"/>
        </w:rPr>
        <w:t>π</w:t>
      </w:r>
      <w:r w:rsidRPr="001764EE">
        <w:rPr>
          <w:rFonts w:eastAsia="Times New Roman"/>
        </w:rPr>
        <w:t>ανεπιστήμια τις απόψεις τους διά της βίας!</w:t>
      </w:r>
    </w:p>
    <w:p w14:paraId="50A7B4A3" w14:textId="77777777" w:rsidR="007C6747" w:rsidRDefault="00E91359">
      <w:pPr>
        <w:spacing w:after="0" w:line="600" w:lineRule="auto"/>
        <w:ind w:firstLine="720"/>
        <w:jc w:val="both"/>
        <w:rPr>
          <w:rFonts w:eastAsia="Times New Roman"/>
        </w:rPr>
      </w:pPr>
      <w:r w:rsidRPr="00850887">
        <w:rPr>
          <w:rFonts w:eastAsia="Times New Roman"/>
        </w:rPr>
        <w:t xml:space="preserve">Τέταρτος άξονας, η σύνδεση της εκπαίδευσης και της έρευνας με την παραγωγική διαδικασία, δομές έρευνας στα </w:t>
      </w:r>
      <w:r>
        <w:rPr>
          <w:rFonts w:eastAsia="Times New Roman"/>
        </w:rPr>
        <w:t>π</w:t>
      </w:r>
      <w:r w:rsidRPr="001764EE">
        <w:rPr>
          <w:rFonts w:eastAsia="Times New Roman"/>
        </w:rPr>
        <w:t>ανεπιστήμια με κρατική και με ιδιωτική συνεισφορά, τα ιδρύματα να μπορούν</w:t>
      </w:r>
      <w:r w:rsidRPr="00470CE8">
        <w:rPr>
          <w:rFonts w:eastAsia="Times New Roman"/>
        </w:rPr>
        <w:t xml:space="preserve"> να αντλούν πόρους και από την αγορά</w:t>
      </w:r>
      <w:r w:rsidRPr="00467800">
        <w:rPr>
          <w:rFonts w:eastAsia="Times New Roman"/>
        </w:rPr>
        <w:t xml:space="preserve"> </w:t>
      </w:r>
      <w:r>
        <w:rPr>
          <w:rFonts w:eastAsia="Times New Roman"/>
        </w:rPr>
        <w:t>κ</w:t>
      </w:r>
      <w:r w:rsidRPr="001764EE">
        <w:rPr>
          <w:rFonts w:eastAsia="Times New Roman"/>
        </w:rPr>
        <w:t>αι αυτό θα ευνοήσει</w:t>
      </w:r>
      <w:r>
        <w:rPr>
          <w:rFonts w:eastAsia="Times New Roman"/>
        </w:rPr>
        <w:t>,</w:t>
      </w:r>
      <w:r w:rsidRPr="008F2F4A">
        <w:rPr>
          <w:rFonts w:eastAsia="Times New Roman"/>
        </w:rPr>
        <w:t xml:space="preserve"> τελικά</w:t>
      </w:r>
      <w:r>
        <w:rPr>
          <w:rFonts w:eastAsia="Times New Roman"/>
        </w:rPr>
        <w:t>,</w:t>
      </w:r>
      <w:r w:rsidRPr="008F2F4A">
        <w:rPr>
          <w:rFonts w:eastAsia="Times New Roman"/>
        </w:rPr>
        <w:t xml:space="preserve"> την ανάπ</w:t>
      </w:r>
      <w:r w:rsidRPr="008F2F4A">
        <w:rPr>
          <w:rFonts w:eastAsia="Times New Roman"/>
        </w:rPr>
        <w:t>τυξη και την καινοτομία και θα ωφελήσει τους φοιτητές</w:t>
      </w:r>
      <w:r>
        <w:rPr>
          <w:rFonts w:eastAsia="Times New Roman"/>
        </w:rPr>
        <w:t>,</w:t>
      </w:r>
      <w:r w:rsidRPr="008F2F4A">
        <w:rPr>
          <w:rFonts w:eastAsia="Times New Roman"/>
        </w:rPr>
        <w:t xml:space="preserve"> να αποκτήσουν πολύτιμα επαγγελματικά εφόδια, διότι σήμερα -δεν ξέρω αν το γνωρίζετε- είναι ελάχιστα τα </w:t>
      </w:r>
      <w:r>
        <w:rPr>
          <w:rFonts w:eastAsia="Times New Roman"/>
        </w:rPr>
        <w:t>τ</w:t>
      </w:r>
      <w:r w:rsidRPr="001764EE">
        <w:rPr>
          <w:rFonts w:eastAsia="Times New Roman"/>
        </w:rPr>
        <w:t xml:space="preserve">μήματα των </w:t>
      </w:r>
      <w:r>
        <w:rPr>
          <w:rFonts w:eastAsia="Times New Roman"/>
        </w:rPr>
        <w:t>π</w:t>
      </w:r>
      <w:r w:rsidRPr="001764EE">
        <w:rPr>
          <w:rFonts w:eastAsia="Times New Roman"/>
        </w:rPr>
        <w:t>ανεπισ</w:t>
      </w:r>
      <w:r w:rsidRPr="00470CE8">
        <w:rPr>
          <w:rFonts w:eastAsia="Times New Roman"/>
        </w:rPr>
        <w:t>τημίων</w:t>
      </w:r>
      <w:r w:rsidRPr="00467800">
        <w:rPr>
          <w:rFonts w:eastAsia="Times New Roman"/>
        </w:rPr>
        <w:t xml:space="preserve"> τα οποία επιβάλλουν την πρακτική άσκηση και είναι κοινός τόπος ότι τα </w:t>
      </w:r>
      <w:r>
        <w:rPr>
          <w:rFonts w:eastAsia="Times New Roman"/>
        </w:rPr>
        <w:t>π</w:t>
      </w:r>
      <w:r w:rsidRPr="001764EE">
        <w:rPr>
          <w:rFonts w:eastAsia="Times New Roman"/>
        </w:rPr>
        <w:t>α</w:t>
      </w:r>
      <w:r w:rsidRPr="001764EE">
        <w:rPr>
          <w:rFonts w:eastAsia="Times New Roman"/>
        </w:rPr>
        <w:t>νεπιστήμιά μας παράγουν πτυχιούχους, οι οποίοι δεν έχουν κα</w:t>
      </w:r>
      <w:r>
        <w:rPr>
          <w:rFonts w:eastAsia="Times New Roman"/>
        </w:rPr>
        <w:t>μ</w:t>
      </w:r>
      <w:r w:rsidRPr="008F2F4A">
        <w:rPr>
          <w:rFonts w:eastAsia="Times New Roman"/>
        </w:rPr>
        <w:t>μία σχέση και κα</w:t>
      </w:r>
      <w:r>
        <w:rPr>
          <w:rFonts w:eastAsia="Times New Roman"/>
        </w:rPr>
        <w:t>μ</w:t>
      </w:r>
      <w:r w:rsidRPr="008F2F4A">
        <w:rPr>
          <w:rFonts w:eastAsia="Times New Roman"/>
        </w:rPr>
        <w:t>μία σύνδεση με τις δεξιότητες</w:t>
      </w:r>
      <w:r>
        <w:rPr>
          <w:rFonts w:eastAsia="Times New Roman"/>
        </w:rPr>
        <w:t>,</w:t>
      </w:r>
      <w:r w:rsidRPr="008F2F4A">
        <w:rPr>
          <w:rFonts w:eastAsia="Times New Roman"/>
        </w:rPr>
        <w:t xml:space="preserve"> που σήμερα ζητά η αγορά εργασίας.</w:t>
      </w:r>
    </w:p>
    <w:p w14:paraId="50A7B4A4"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Και πέμπτος άξονας</w:t>
      </w:r>
      <w:r w:rsidRPr="00AB654E">
        <w:rPr>
          <w:rFonts w:eastAsia="Times New Roman"/>
          <w:color w:val="000000" w:themeColor="text1"/>
          <w:szCs w:val="24"/>
        </w:rPr>
        <w:t>,</w:t>
      </w:r>
      <w:r>
        <w:rPr>
          <w:rFonts w:eastAsia="Times New Roman"/>
          <w:color w:val="000000" w:themeColor="text1"/>
          <w:szCs w:val="24"/>
        </w:rPr>
        <w:t xml:space="preserve"> ναι, είναι η αναθεώρηση του άρθρου 16 του Συντάγματος, ώστε να μπορούν να ιδρυθούν και στη χώρ</w:t>
      </w:r>
      <w:r>
        <w:rPr>
          <w:rFonts w:eastAsia="Times New Roman"/>
          <w:color w:val="000000" w:themeColor="text1"/>
          <w:szCs w:val="24"/>
        </w:rPr>
        <w:t>α μας ιδιωτικά πανεπιστήμια, όπως γίνεται παντού αλλού.</w:t>
      </w:r>
    </w:p>
    <w:p w14:paraId="50A7B4A5" w14:textId="77777777" w:rsidR="007C6747" w:rsidRDefault="00E91359">
      <w:pPr>
        <w:tabs>
          <w:tab w:val="left" w:pos="2212"/>
        </w:tabs>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50A7B4A6"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Το αίτημα αυτό είναι ένα αίτημα πλειοψηφικό στην κοινωνία και ελπίζουμε –δεν προσβλέπω σε εσάς- ότι και τα υπόλοιπα κόμματα της Εθνικής Αντιπροσωπ</w:t>
      </w:r>
      <w:r>
        <w:rPr>
          <w:rFonts w:eastAsia="Times New Roman"/>
          <w:color w:val="000000" w:themeColor="text1"/>
          <w:szCs w:val="24"/>
        </w:rPr>
        <w:t>είας</w:t>
      </w:r>
      <w:r>
        <w:rPr>
          <w:rFonts w:eastAsia="Times New Roman"/>
          <w:color w:val="000000" w:themeColor="text1"/>
          <w:szCs w:val="24"/>
        </w:rPr>
        <w:t>,</w:t>
      </w:r>
      <w:r>
        <w:rPr>
          <w:rFonts w:eastAsia="Times New Roman"/>
          <w:color w:val="000000" w:themeColor="text1"/>
          <w:szCs w:val="24"/>
        </w:rPr>
        <w:t xml:space="preserve"> να βρουν το θάρρος και να υπερβούμε αγκυλώσεις του παρελθόντος και να κάνουμε από κοινού ένα γενναίο βήμα, το οποίο θα ωφελήσει συνολικά τον τόπο μας και τη νέα γενιά.</w:t>
      </w:r>
    </w:p>
    <w:p w14:paraId="50A7B4A7"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ζούμε σε έναν κόσμο που κινείται και αναπτύσσεται με ιλιγγιώδει</w:t>
      </w:r>
      <w:r>
        <w:rPr>
          <w:rFonts w:eastAsia="Times New Roman"/>
          <w:color w:val="000000" w:themeColor="text1"/>
          <w:szCs w:val="24"/>
        </w:rPr>
        <w:t>ς ρυθμούς. Τα πανεπιστήμια σήμερα παντού στον κόσμο, τα επιτυχημένα πανεπιστήμια, ανοίγονται στο μέλλον. Δημιουργούν ακατάπαυστα νέους τομείς γνώσης και επαγγέλματα. Ιδρύουν εταιρείες τα ίδια τα πανεπιστήμια. Βρίσκονται στην πρώτη γραμμή της τεχνολογικής ε</w:t>
      </w:r>
      <w:r>
        <w:rPr>
          <w:rFonts w:eastAsia="Times New Roman"/>
          <w:color w:val="000000" w:themeColor="text1"/>
          <w:szCs w:val="24"/>
        </w:rPr>
        <w:t xml:space="preserve">πανάστασης. </w:t>
      </w:r>
    </w:p>
    <w:p w14:paraId="50A7B4A8"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Ανταγωνίζονται τα πανεπιστήμια να προσελκύσουν τους καλύτερους φοιτητές, τους καλύτερους καθηγητές. Συνομιλούν </w:t>
      </w:r>
      <w:r>
        <w:rPr>
          <w:rFonts w:eastAsia="Times New Roman"/>
          <w:color w:val="000000" w:themeColor="text1"/>
          <w:szCs w:val="24"/>
        </w:rPr>
        <w:lastRenderedPageBreak/>
        <w:t>συστηματικά με την επιχειρηματική κοινότητα. Διεκδικούν δωρεές από τον ιδιωτικό τομέα. Επενδύουν σε κτήρια. Επενδύουν σε υποδομές. Α</w:t>
      </w:r>
      <w:r>
        <w:rPr>
          <w:rFonts w:eastAsia="Times New Roman"/>
          <w:color w:val="000000" w:themeColor="text1"/>
          <w:szCs w:val="24"/>
        </w:rPr>
        <w:t>λλάζουν τη φυσιογνωμία των πόλεων στις οποίες εδρεύουν. Κυρίως, όμως, καλλιεργούν την ακαδημαϊκή περιέργεια, αυτή την αρετή που κρύβεται πίσω από την ίδια τη φύση της ανθρώπινης προόδου.</w:t>
      </w:r>
    </w:p>
    <w:p w14:paraId="50A7B4A9"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Τίποτα, όμως, απ’ όλα αυτά, δυστυχώς, δεν θα συμβεί στα ελληνικά πανε</w:t>
      </w:r>
      <w:r>
        <w:rPr>
          <w:rFonts w:eastAsia="Times New Roman"/>
          <w:color w:val="000000" w:themeColor="text1"/>
          <w:szCs w:val="24"/>
        </w:rPr>
        <w:t>πιστήμια, διότι ο νόμος σας τα καταδικάζει στο τέλμα, στην οπισθοχώρηση και στην παρακμή. Ο δεκαοκτάχρονος πρωτοετής φοιτητής από μια υποβαθμισμένη συνοικία της δυτικής Αθήνας που μάτωσε αυτός και η οικογένειά του για να μπει στη σχολή της επιλογής του, πο</w:t>
      </w:r>
      <w:r>
        <w:rPr>
          <w:rFonts w:eastAsia="Times New Roman"/>
          <w:color w:val="000000" w:themeColor="text1"/>
          <w:szCs w:val="24"/>
        </w:rPr>
        <w:t>υ έχει όνειρα για το μέλλον ναι, κύριε Τσίπρα, αξίζει κάτι καλύτερο</w:t>
      </w:r>
      <w:r>
        <w:rPr>
          <w:rFonts w:eastAsia="Times New Roman"/>
          <w:color w:val="000000" w:themeColor="text1"/>
          <w:szCs w:val="24"/>
        </w:rPr>
        <w:t>,</w:t>
      </w:r>
      <w:r>
        <w:rPr>
          <w:rFonts w:eastAsia="Times New Roman"/>
          <w:color w:val="000000" w:themeColor="text1"/>
          <w:szCs w:val="24"/>
        </w:rPr>
        <w:t xml:space="preserve"> από το να βρεθεί σε ένα βρωμερό κτήριο και να αντικρίσει τα τραπεζάκια των φοιτητικών νεολαιών</w:t>
      </w:r>
      <w:r>
        <w:rPr>
          <w:rFonts w:eastAsia="Times New Roman"/>
          <w:color w:val="000000" w:themeColor="text1"/>
          <w:szCs w:val="24"/>
        </w:rPr>
        <w:t>,</w:t>
      </w:r>
      <w:r>
        <w:rPr>
          <w:rFonts w:eastAsia="Times New Roman"/>
          <w:color w:val="000000" w:themeColor="text1"/>
          <w:szCs w:val="24"/>
        </w:rPr>
        <w:t xml:space="preserve"> που ασκούν εξουσία στα πανεπιστήμια. </w:t>
      </w:r>
    </w:p>
    <w:p w14:paraId="50A7B4AA"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Τέλος </w:t>
      </w:r>
      <w:r>
        <w:rPr>
          <w:rFonts w:eastAsia="Times New Roman"/>
          <w:color w:val="000000" w:themeColor="text1"/>
          <w:szCs w:val="24"/>
        </w:rPr>
        <w:t>ο επιτυχημένος καθηγητής που εγκατέλειψε μια κα</w:t>
      </w:r>
      <w:r>
        <w:rPr>
          <w:rFonts w:eastAsia="Times New Roman"/>
          <w:color w:val="000000" w:themeColor="text1"/>
          <w:szCs w:val="24"/>
        </w:rPr>
        <w:t>ριέρα στο εξωτερικό για να γυρίσει στην πατρίδα του και να προσφέρει τις υπηρεσίες του στο δημόσιο πανεπιστήμιο</w:t>
      </w:r>
      <w:r>
        <w:rPr>
          <w:rFonts w:eastAsia="Times New Roman"/>
          <w:color w:val="000000" w:themeColor="text1"/>
          <w:szCs w:val="24"/>
        </w:rPr>
        <w:t>,</w:t>
      </w:r>
      <w:r>
        <w:rPr>
          <w:rFonts w:eastAsia="Times New Roman"/>
          <w:color w:val="000000" w:themeColor="text1"/>
          <w:szCs w:val="24"/>
        </w:rPr>
        <w:t xml:space="preserve"> αξίζει κάτι καλύτερο από το να αισθάνεται ότι απειλείται η σωματική του ακεραιότητα κάθε φορά που εκφράζει την άποψή του.</w:t>
      </w:r>
    </w:p>
    <w:p w14:paraId="50A7B4AB" w14:textId="77777777" w:rsidR="007C6747" w:rsidRDefault="00E91359">
      <w:pPr>
        <w:tabs>
          <w:tab w:val="left" w:pos="2212"/>
        </w:tabs>
        <w:spacing w:after="0" w:line="600" w:lineRule="auto"/>
        <w:ind w:firstLine="720"/>
        <w:jc w:val="center"/>
        <w:rPr>
          <w:rFonts w:eastAsia="Times New Roman"/>
          <w:color w:val="000000" w:themeColor="text1"/>
          <w:szCs w:val="24"/>
        </w:rPr>
      </w:pPr>
      <w:r>
        <w:rPr>
          <w:rFonts w:eastAsia="Times New Roman"/>
          <w:color w:val="000000" w:themeColor="text1"/>
          <w:szCs w:val="24"/>
        </w:rPr>
        <w:lastRenderedPageBreak/>
        <w:t>(Χειροκροτήματα από τ</w:t>
      </w:r>
      <w:r>
        <w:rPr>
          <w:rFonts w:eastAsia="Times New Roman"/>
          <w:color w:val="000000" w:themeColor="text1"/>
          <w:szCs w:val="24"/>
        </w:rPr>
        <w:t>ην πτέρυγα της Νέας Δημοκρατίας)</w:t>
      </w:r>
    </w:p>
    <w:p w14:paraId="50A7B4AC"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Τα τείχη που κάποιοι επείγονται να χτίσουν, εμείς θα τα γκρεμίσουμε και θα δώσουμε πίσω τα πανεπιστήμια στους φοιτητές και τους καθηγητές</w:t>
      </w:r>
      <w:r>
        <w:rPr>
          <w:rFonts w:eastAsia="Times New Roman"/>
          <w:color w:val="000000" w:themeColor="text1"/>
          <w:szCs w:val="24"/>
        </w:rPr>
        <w:t>,</w:t>
      </w:r>
      <w:r>
        <w:rPr>
          <w:rFonts w:eastAsia="Times New Roman"/>
          <w:color w:val="000000" w:themeColor="text1"/>
          <w:szCs w:val="24"/>
        </w:rPr>
        <w:t xml:space="preserve"> που θέλουν να προχωρήσουν μπροστά.</w:t>
      </w:r>
    </w:p>
    <w:p w14:paraId="50A7B4AD"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Το νομοσχέδιο που σήμερα θα ψηφίσουν οι περίπου υπνωτισμένες από την εξουσία </w:t>
      </w:r>
      <w:r>
        <w:rPr>
          <w:rFonts w:eastAsia="Times New Roman"/>
          <w:color w:val="000000" w:themeColor="text1"/>
          <w:szCs w:val="24"/>
        </w:rPr>
        <w:t>Κ</w:t>
      </w:r>
      <w:r>
        <w:rPr>
          <w:rFonts w:eastAsia="Times New Roman"/>
          <w:color w:val="000000" w:themeColor="text1"/>
          <w:szCs w:val="24"/>
        </w:rPr>
        <w:t xml:space="preserve">οινοβουλευτικές </w:t>
      </w:r>
      <w:r>
        <w:rPr>
          <w:rFonts w:eastAsia="Times New Roman"/>
          <w:color w:val="000000" w:themeColor="text1"/>
          <w:szCs w:val="24"/>
        </w:rPr>
        <w:t>Ο</w:t>
      </w:r>
      <w:r>
        <w:rPr>
          <w:rFonts w:eastAsia="Times New Roman"/>
          <w:color w:val="000000" w:themeColor="text1"/>
          <w:szCs w:val="24"/>
        </w:rPr>
        <w:t>μάδες του ΣΥΡΙΖΑ και των ΑΝΕΛ, σύντομα θα αποτελεί παρελθόν, γιατί εδώ –και θέλω να το τονίσω αυτό- δεν συζητάμε απλά για έναν νόμο. Συζητάμε για τον ίδιο τον χα</w:t>
      </w:r>
      <w:r>
        <w:rPr>
          <w:rFonts w:eastAsia="Times New Roman"/>
          <w:color w:val="000000" w:themeColor="text1"/>
          <w:szCs w:val="24"/>
        </w:rPr>
        <w:t xml:space="preserve">ρακτήρα που θα έχει η πατρίδα μας. </w:t>
      </w:r>
    </w:p>
    <w:p w14:paraId="50A7B4AE"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Η παιδεία είναι η ψυχή της Ελλάδος και αυτή την ψυχή δεν θα σας αφήσουμε να την αμαυρώσετε, όπως δεν θα σας επιτρέψουμε να αμαυρώσετε και το δημοκρατικό κεκτημένο με τον παρωχημένο αυταρχισμό σας. Γιατί πάτε τη δημόσια ζ</w:t>
      </w:r>
      <w:r>
        <w:rPr>
          <w:rFonts w:eastAsia="Times New Roman"/>
          <w:color w:val="000000" w:themeColor="text1"/>
          <w:szCs w:val="24"/>
        </w:rPr>
        <w:t>ωή πολύ πίσω στο παρελθόν και πολλές φορές, άθελά σας, αποκαλύπτεστε με αυτά που λέτε.</w:t>
      </w:r>
    </w:p>
    <w:p w14:paraId="50A7B4AF"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Ξέρετε, κύριε Τσίπρα, καμμιά πολιτική δεν μπορεί</w:t>
      </w:r>
      <w:r>
        <w:rPr>
          <w:rFonts w:eastAsia="Times New Roman"/>
          <w:color w:val="000000" w:themeColor="text1"/>
          <w:szCs w:val="24"/>
        </w:rPr>
        <w:t>,</w:t>
      </w:r>
      <w:r>
        <w:rPr>
          <w:rFonts w:eastAsia="Times New Roman"/>
          <w:color w:val="000000" w:themeColor="text1"/>
          <w:szCs w:val="24"/>
        </w:rPr>
        <w:t xml:space="preserve"> τελικά</w:t>
      </w:r>
      <w:r>
        <w:rPr>
          <w:rFonts w:eastAsia="Times New Roman"/>
          <w:color w:val="000000" w:themeColor="text1"/>
          <w:szCs w:val="24"/>
        </w:rPr>
        <w:t>,</w:t>
      </w:r>
      <w:r>
        <w:rPr>
          <w:rFonts w:eastAsia="Times New Roman"/>
          <w:color w:val="000000" w:themeColor="text1"/>
          <w:szCs w:val="24"/>
        </w:rPr>
        <w:t xml:space="preserve"> να σταθεί χωρίς την επιδοκιμασία της κοινωνίας κι ας βλέπετε </w:t>
      </w:r>
      <w:r>
        <w:rPr>
          <w:rFonts w:eastAsia="Times New Roman"/>
          <w:color w:val="000000" w:themeColor="text1"/>
          <w:szCs w:val="24"/>
        </w:rPr>
        <w:lastRenderedPageBreak/>
        <w:t xml:space="preserve">εσείς χαμογελαστά πρόσωπα, τα οποία υπάρχουν μόνο </w:t>
      </w:r>
      <w:r>
        <w:rPr>
          <w:rFonts w:eastAsia="Times New Roman"/>
          <w:color w:val="000000" w:themeColor="text1"/>
          <w:szCs w:val="24"/>
        </w:rPr>
        <w:t xml:space="preserve">στη φαντασία σας. Γιατί η Ελλάδα σήμερα αν βγείτε λίγο έξω από τους προστατευμένους χώρους στους οποίους κινείστε, είναι μια συνοφρυωμένη χώρα και τα πρόσωπα των Ελλήνων που αντικρίζουν τα εκκαθαριστικά της </w:t>
      </w:r>
      <w:r>
        <w:rPr>
          <w:rFonts w:eastAsia="Times New Roman"/>
          <w:color w:val="000000" w:themeColor="text1"/>
          <w:szCs w:val="24"/>
        </w:rPr>
        <w:t>ε</w:t>
      </w:r>
      <w:r>
        <w:rPr>
          <w:rFonts w:eastAsia="Times New Roman"/>
          <w:color w:val="000000" w:themeColor="text1"/>
          <w:szCs w:val="24"/>
        </w:rPr>
        <w:t>φορίας και του ΕΦΚΑ</w:t>
      </w:r>
      <w:r>
        <w:rPr>
          <w:rFonts w:eastAsia="Times New Roman"/>
          <w:color w:val="000000" w:themeColor="text1"/>
          <w:szCs w:val="24"/>
        </w:rPr>
        <w:t>,</w:t>
      </w:r>
      <w:r>
        <w:rPr>
          <w:rFonts w:eastAsia="Times New Roman"/>
          <w:color w:val="000000" w:themeColor="text1"/>
          <w:szCs w:val="24"/>
        </w:rPr>
        <w:t xml:space="preserve"> μόνο χαμογελαστά δεν είναι,</w:t>
      </w:r>
      <w:r>
        <w:rPr>
          <w:rFonts w:eastAsia="Times New Roman"/>
          <w:color w:val="000000" w:themeColor="text1"/>
          <w:szCs w:val="24"/>
        </w:rPr>
        <w:t xml:space="preserve"> κύριε Τσίπρα!</w:t>
      </w:r>
    </w:p>
    <w:p w14:paraId="50A7B4B0" w14:textId="77777777" w:rsidR="007C6747" w:rsidRDefault="00E91359">
      <w:pPr>
        <w:tabs>
          <w:tab w:val="left" w:pos="2212"/>
        </w:tabs>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50A7B4B1"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Α</w:t>
      </w:r>
      <w:r>
        <w:rPr>
          <w:rFonts w:eastAsia="Times New Roman"/>
          <w:color w:val="000000" w:themeColor="text1"/>
          <w:szCs w:val="24"/>
        </w:rPr>
        <w:t xml:space="preserve">ντί να ειρωνεύεστε τις δικές μου περιοδείες, σας προσκαλώ και σας προκαλώ, αν μπορείτε, να πάτε να μιλήσετε σήμερα στους αγρότες είτε καθήμενος σε σανό είτε πάνω στα τρακτέρ στα οποία </w:t>
      </w:r>
      <w:r>
        <w:rPr>
          <w:rFonts w:eastAsia="Times New Roman"/>
          <w:color w:val="000000" w:themeColor="text1"/>
          <w:szCs w:val="24"/>
        </w:rPr>
        <w:t>ανεβαίνατε</w:t>
      </w:r>
      <w:r>
        <w:rPr>
          <w:rFonts w:eastAsia="Times New Roman"/>
          <w:color w:val="000000" w:themeColor="text1"/>
          <w:szCs w:val="24"/>
        </w:rPr>
        <w:t>,</w:t>
      </w:r>
      <w:r>
        <w:rPr>
          <w:rFonts w:eastAsia="Times New Roman"/>
          <w:color w:val="000000" w:themeColor="text1"/>
          <w:szCs w:val="24"/>
        </w:rPr>
        <w:t xml:space="preserve"> όταν τους εμπαίζατε και τους κοροϊδεύατε. Να πάτε να τα πείτε αυτά στους αγρότες τώρα, αντί να ειρωνεύεστε από το Βήμα της Βουλής.</w:t>
      </w:r>
    </w:p>
    <w:p w14:paraId="50A7B4B2" w14:textId="77777777" w:rsidR="007C6747" w:rsidRDefault="00E91359">
      <w:pPr>
        <w:tabs>
          <w:tab w:val="left" w:pos="2212"/>
        </w:tabs>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της Νέας Δημοκρατίας)</w:t>
      </w:r>
    </w:p>
    <w:p w14:paraId="50A7B4B3" w14:textId="77777777" w:rsidR="007C6747" w:rsidRDefault="00E91359">
      <w:pPr>
        <w:spacing w:after="0" w:line="600" w:lineRule="auto"/>
        <w:ind w:firstLine="720"/>
        <w:jc w:val="both"/>
        <w:rPr>
          <w:rFonts w:eastAsia="Times New Roman"/>
          <w:szCs w:val="24"/>
        </w:rPr>
      </w:pPr>
      <w:r>
        <w:rPr>
          <w:rFonts w:eastAsia="Times New Roman"/>
          <w:szCs w:val="24"/>
        </w:rPr>
        <w:t>Ό,τι και αν κάνετε, όμως, κυρίες και κύριοι της Συμπολίτευσ</w:t>
      </w:r>
      <w:r>
        <w:rPr>
          <w:rFonts w:eastAsia="Times New Roman"/>
          <w:szCs w:val="24"/>
        </w:rPr>
        <w:t xml:space="preserve">ης, τα πεπραγμένα σας στην εξουσία θα εξακολουθούν να σας καταδιώκουν. </w:t>
      </w:r>
    </w:p>
    <w:p w14:paraId="50A7B4B4" w14:textId="77777777" w:rsidR="007C6747" w:rsidRDefault="00E91359">
      <w:pPr>
        <w:spacing w:after="0" w:line="600" w:lineRule="auto"/>
        <w:ind w:firstLine="720"/>
        <w:jc w:val="both"/>
        <w:rPr>
          <w:rFonts w:eastAsia="Times New Roman"/>
          <w:szCs w:val="24"/>
        </w:rPr>
      </w:pPr>
      <w:r>
        <w:rPr>
          <w:rFonts w:eastAsia="Times New Roman"/>
          <w:szCs w:val="24"/>
        </w:rPr>
        <w:lastRenderedPageBreak/>
        <w:t>Είστε όμηροι, κύριε Τσίπρα, του παρελθόντος σας, γιατί συνοδεύουν τη χώρα οι καταστροφικές επιλογές που κάνατε το πρώτο επτάμηνο του 2015</w:t>
      </w:r>
      <w:r>
        <w:rPr>
          <w:rFonts w:eastAsia="Times New Roman"/>
          <w:szCs w:val="24"/>
        </w:rPr>
        <w:t>,</w:t>
      </w:r>
      <w:r>
        <w:rPr>
          <w:rFonts w:eastAsia="Times New Roman"/>
          <w:szCs w:val="24"/>
        </w:rPr>
        <w:t xml:space="preserve"> και τα τρία χαμένα χρόνια δεν αντισταθμίζοντα</w:t>
      </w:r>
      <w:r>
        <w:rPr>
          <w:rFonts w:eastAsia="Times New Roman"/>
          <w:szCs w:val="24"/>
        </w:rPr>
        <w:t xml:space="preserve">ι από μία ακριβή έξοδο στις αγορές. </w:t>
      </w:r>
    </w:p>
    <w:p w14:paraId="50A7B4B5" w14:textId="77777777" w:rsidR="007C6747" w:rsidRDefault="00E91359">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Βαρουφάκης</w:t>
      </w:r>
      <w:proofErr w:type="spellEnd"/>
      <w:r>
        <w:rPr>
          <w:rFonts w:eastAsia="Times New Roman"/>
          <w:szCs w:val="24"/>
        </w:rPr>
        <w:t xml:space="preserve"> έφτασε στο σημείο…</w:t>
      </w:r>
    </w:p>
    <w:p w14:paraId="50A7B4B6" w14:textId="77777777" w:rsidR="007C6747" w:rsidRDefault="00E91359">
      <w:pPr>
        <w:spacing w:after="0" w:line="600" w:lineRule="auto"/>
        <w:ind w:firstLine="720"/>
        <w:jc w:val="center"/>
        <w:rPr>
          <w:rFonts w:eastAsia="Times New Roman"/>
          <w:szCs w:val="24"/>
        </w:rPr>
      </w:pPr>
      <w:r>
        <w:rPr>
          <w:rFonts w:eastAsia="Times New Roman"/>
          <w:szCs w:val="24"/>
        </w:rPr>
        <w:t>(Θόρυβος στην Αίθουσα)</w:t>
      </w:r>
    </w:p>
    <w:p w14:paraId="50A7B4B7" w14:textId="77777777" w:rsidR="007C6747" w:rsidRDefault="00E91359">
      <w:pPr>
        <w:spacing w:after="0" w:line="600" w:lineRule="auto"/>
        <w:ind w:firstLine="720"/>
        <w:jc w:val="both"/>
        <w:rPr>
          <w:rFonts w:eastAsia="Times New Roman"/>
          <w:szCs w:val="24"/>
        </w:rPr>
      </w:pPr>
      <w:r>
        <w:rPr>
          <w:rFonts w:eastAsia="Times New Roman"/>
          <w:szCs w:val="24"/>
        </w:rPr>
        <w:t>Αμέσως σαν ηλεκτροσόκ! Κάθε φορά που…</w:t>
      </w:r>
    </w:p>
    <w:p w14:paraId="50A7B4B8" w14:textId="77777777" w:rsidR="007C6747" w:rsidRDefault="00E91359">
      <w:pPr>
        <w:spacing w:after="0" w:line="600" w:lineRule="auto"/>
        <w:ind w:firstLine="720"/>
        <w:jc w:val="both"/>
        <w:rPr>
          <w:rFonts w:eastAsia="Times New Roman"/>
          <w:szCs w:val="24"/>
        </w:rPr>
      </w:pPr>
      <w:r w:rsidRPr="00AC7078">
        <w:rPr>
          <w:rFonts w:eastAsia="Times New Roman"/>
          <w:b/>
          <w:szCs w:val="24"/>
        </w:rPr>
        <w:t xml:space="preserve">ΠΡΟΕΔΡΟΣ (Νικόλαος </w:t>
      </w:r>
      <w:proofErr w:type="spellStart"/>
      <w:r w:rsidRPr="00AC7078">
        <w:rPr>
          <w:rFonts w:eastAsia="Times New Roman"/>
          <w:b/>
          <w:szCs w:val="24"/>
        </w:rPr>
        <w:t>Βούτσης</w:t>
      </w:r>
      <w:proofErr w:type="spellEnd"/>
      <w:r w:rsidRPr="00AC7078">
        <w:rPr>
          <w:rFonts w:eastAsia="Times New Roman"/>
          <w:b/>
          <w:szCs w:val="24"/>
        </w:rPr>
        <w:t>):</w:t>
      </w:r>
      <w:r w:rsidRPr="00E74FD4">
        <w:rPr>
          <w:rFonts w:eastAsia="Times New Roman"/>
          <w:szCs w:val="24"/>
        </w:rPr>
        <w:t xml:space="preserve"> </w:t>
      </w:r>
      <w:r>
        <w:rPr>
          <w:rFonts w:eastAsia="Times New Roman"/>
          <w:szCs w:val="24"/>
        </w:rPr>
        <w:t>Ήσυχα παρακαλώ!</w:t>
      </w:r>
      <w:r w:rsidRPr="00E74FD4">
        <w:rPr>
          <w:rFonts w:eastAsia="Times New Roman"/>
          <w:szCs w:val="24"/>
        </w:rPr>
        <w:t xml:space="preserve"> </w:t>
      </w:r>
      <w:r>
        <w:rPr>
          <w:rFonts w:eastAsia="Times New Roman"/>
          <w:szCs w:val="24"/>
        </w:rPr>
        <w:t>Κάντε ησυχία.</w:t>
      </w:r>
    </w:p>
    <w:p w14:paraId="50A7B4B9" w14:textId="77777777" w:rsidR="007C6747" w:rsidRDefault="00E91359">
      <w:pPr>
        <w:spacing w:after="0" w:line="600" w:lineRule="auto"/>
        <w:ind w:firstLine="720"/>
        <w:jc w:val="both"/>
        <w:rPr>
          <w:rFonts w:eastAsia="Times New Roman"/>
          <w:szCs w:val="24"/>
        </w:rPr>
      </w:pPr>
      <w:r w:rsidRPr="00AC7078">
        <w:rPr>
          <w:rFonts w:eastAsia="Times New Roman"/>
          <w:b/>
          <w:szCs w:val="24"/>
        </w:rPr>
        <w:t>ΚΥΡΙΑΚΟΣ ΜΗΤΣΟΤΑΚΗΣ (Πρόεδρος της Νέας Δημοκρατίας):</w:t>
      </w:r>
      <w:r w:rsidRPr="00E74FD4">
        <w:rPr>
          <w:rFonts w:eastAsia="Times New Roman"/>
          <w:szCs w:val="24"/>
        </w:rPr>
        <w:t xml:space="preserve"> </w:t>
      </w:r>
      <w:r>
        <w:rPr>
          <w:rFonts w:eastAsia="Times New Roman"/>
          <w:szCs w:val="24"/>
        </w:rPr>
        <w:t>Μην ανησυχε</w:t>
      </w:r>
      <w:r>
        <w:rPr>
          <w:rFonts w:eastAsia="Times New Roman"/>
          <w:szCs w:val="24"/>
        </w:rPr>
        <w:t xml:space="preserve">ίτε. Μια κουβέντα θα πω μόνο. Τα πολλά θα τα συζητήσουμε σε άλλη ευκαιρία, στην </w:t>
      </w:r>
      <w:r>
        <w:rPr>
          <w:rFonts w:eastAsia="Times New Roman"/>
          <w:szCs w:val="24"/>
        </w:rPr>
        <w:t>ε</w:t>
      </w:r>
      <w:r>
        <w:rPr>
          <w:rFonts w:eastAsia="Times New Roman"/>
          <w:szCs w:val="24"/>
        </w:rPr>
        <w:t>ξεταστική που θα κάνουμε.</w:t>
      </w:r>
    </w:p>
    <w:p w14:paraId="50A7B4BA"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0A7B4BB" w14:textId="77777777" w:rsidR="007C6747" w:rsidRDefault="00E91359">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Βαρουφάκης</w:t>
      </w:r>
      <w:proofErr w:type="spellEnd"/>
      <w:r>
        <w:rPr>
          <w:rFonts w:eastAsia="Times New Roman"/>
          <w:szCs w:val="24"/>
        </w:rPr>
        <w:t xml:space="preserve"> έφτασε στο σημείο</w:t>
      </w:r>
      <w:r>
        <w:rPr>
          <w:rFonts w:eastAsia="Times New Roman"/>
          <w:szCs w:val="24"/>
        </w:rPr>
        <w:t>,</w:t>
      </w:r>
      <w:r>
        <w:rPr>
          <w:rFonts w:eastAsia="Times New Roman"/>
          <w:szCs w:val="24"/>
        </w:rPr>
        <w:t xml:space="preserve"> να δώσει στη δημοσιότητα </w:t>
      </w:r>
      <w:proofErr w:type="spellStart"/>
      <w:r>
        <w:rPr>
          <w:rFonts w:eastAsia="Times New Roman"/>
          <w:szCs w:val="24"/>
          <w:lang w:val="en-US"/>
        </w:rPr>
        <w:t>sms</w:t>
      </w:r>
      <w:proofErr w:type="spellEnd"/>
      <w:r>
        <w:rPr>
          <w:rFonts w:eastAsia="Times New Roman"/>
          <w:szCs w:val="24"/>
        </w:rPr>
        <w:t xml:space="preserve"> που αντάλλαξε με τον Πρωθυπουργ</w:t>
      </w:r>
      <w:r>
        <w:rPr>
          <w:rFonts w:eastAsia="Times New Roman"/>
          <w:szCs w:val="24"/>
        </w:rPr>
        <w:t xml:space="preserve">ό. </w:t>
      </w:r>
    </w:p>
    <w:p w14:paraId="50A7B4BC" w14:textId="77777777" w:rsidR="007C6747" w:rsidRDefault="00E91359">
      <w:pPr>
        <w:spacing w:after="0" w:line="600" w:lineRule="auto"/>
        <w:ind w:firstLine="720"/>
        <w:jc w:val="both"/>
        <w:rPr>
          <w:rFonts w:eastAsia="Times New Roman"/>
          <w:szCs w:val="24"/>
        </w:rPr>
      </w:pPr>
      <w:r>
        <w:rPr>
          <w:rFonts w:eastAsia="Times New Roman"/>
          <w:szCs w:val="24"/>
        </w:rPr>
        <w:t>Ένα πράγμα θα πω μόνο</w:t>
      </w:r>
      <w:r>
        <w:rPr>
          <w:rFonts w:eastAsia="Times New Roman"/>
          <w:szCs w:val="24"/>
        </w:rPr>
        <w:t>.</w:t>
      </w:r>
      <w:r>
        <w:rPr>
          <w:rFonts w:eastAsia="Times New Roman"/>
          <w:szCs w:val="24"/>
        </w:rPr>
        <w:t xml:space="preserve"> Ήσασταν διατεθειμένοι να συζητήσετε</w:t>
      </w:r>
      <w:r>
        <w:rPr>
          <w:rFonts w:eastAsia="Times New Roman"/>
          <w:szCs w:val="24"/>
        </w:rPr>
        <w:t>,</w:t>
      </w:r>
      <w:r>
        <w:rPr>
          <w:rFonts w:eastAsia="Times New Roman"/>
          <w:szCs w:val="24"/>
        </w:rPr>
        <w:t xml:space="preserve"> κάτι που ήταν ανάθεμα για κάθε ελληνική κυβέρνηση</w:t>
      </w:r>
      <w:r>
        <w:rPr>
          <w:rFonts w:eastAsia="Times New Roman"/>
          <w:szCs w:val="24"/>
        </w:rPr>
        <w:t>,</w:t>
      </w:r>
      <w:r>
        <w:rPr>
          <w:rFonts w:eastAsia="Times New Roman"/>
          <w:szCs w:val="24"/>
        </w:rPr>
        <w:t xml:space="preserve"> </w:t>
      </w:r>
      <w:r>
        <w:rPr>
          <w:rFonts w:eastAsia="Times New Roman"/>
          <w:szCs w:val="24"/>
        </w:rPr>
        <w:lastRenderedPageBreak/>
        <w:t xml:space="preserve">την έξοδο της χώρας από την Ευρωζώνη. Το ξέραμε. Δυστυχώς τώρα επιβεβαιώνεται. </w:t>
      </w:r>
    </w:p>
    <w:p w14:paraId="50A7B4BD" w14:textId="77777777" w:rsidR="007C6747" w:rsidRDefault="00E91359">
      <w:pPr>
        <w:spacing w:after="0" w:line="600" w:lineRule="auto"/>
        <w:ind w:firstLine="720"/>
        <w:jc w:val="both"/>
        <w:rPr>
          <w:rFonts w:eastAsia="Times New Roman"/>
          <w:szCs w:val="24"/>
        </w:rPr>
      </w:pPr>
      <w:r>
        <w:rPr>
          <w:rFonts w:eastAsia="Times New Roman"/>
          <w:szCs w:val="24"/>
        </w:rPr>
        <w:t xml:space="preserve">Δεν είναι μόνο αυτά. Είναι και πολλά άλλα, τα οποία θα έλθουν στο φως. Όλα αυτά θα συζητηθούν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η οποία θα γίνει είτε με τη θέλησή σας είτε χωρίς, γιατί ο ελληνικός λαός δικαιούται να μάθει την αλήθεια!</w:t>
      </w:r>
    </w:p>
    <w:p w14:paraId="50A7B4BE"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w:t>
      </w:r>
      <w:r>
        <w:rPr>
          <w:rFonts w:eastAsia="Times New Roman"/>
          <w:szCs w:val="24"/>
        </w:rPr>
        <w:t>γα της Νέας Δημοκρατίας)</w:t>
      </w:r>
    </w:p>
    <w:p w14:paraId="50A7B4BF" w14:textId="77777777" w:rsidR="007C6747" w:rsidRDefault="00E91359">
      <w:pPr>
        <w:spacing w:after="0" w:line="600" w:lineRule="auto"/>
        <w:ind w:firstLine="720"/>
        <w:jc w:val="both"/>
        <w:rPr>
          <w:rFonts w:eastAsia="Times New Roman"/>
          <w:szCs w:val="24"/>
        </w:rPr>
      </w:pPr>
      <w:r>
        <w:rPr>
          <w:rFonts w:eastAsia="Times New Roman"/>
          <w:szCs w:val="24"/>
        </w:rPr>
        <w:t>Κλείνω, κύριε Πρόεδρε, με την εξής παρατήρηση</w:t>
      </w:r>
      <w:r>
        <w:rPr>
          <w:rFonts w:eastAsia="Times New Roman"/>
          <w:szCs w:val="24"/>
        </w:rPr>
        <w:t>.</w:t>
      </w:r>
      <w:r>
        <w:rPr>
          <w:rFonts w:eastAsia="Times New Roman"/>
          <w:szCs w:val="24"/>
        </w:rPr>
        <w:t xml:space="preserve"> Κυρίες και κύριοι του ΣΥΡΙΖΑ και των ΑΝΕΛ η Ελλάδα</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φτώχυνε και μίκρυνε επί των ημερών σας. Το ίδιο θέλετε να κάνετε και στα πανεπιστήμια. Θέλετε να φτωχύνουν και να μικρύνου</w:t>
      </w:r>
      <w:r>
        <w:rPr>
          <w:rFonts w:eastAsia="Times New Roman"/>
          <w:szCs w:val="24"/>
        </w:rPr>
        <w:t xml:space="preserve">ν. Δεν θα το επιτρέψουμε. </w:t>
      </w:r>
    </w:p>
    <w:p w14:paraId="50A7B4C0" w14:textId="77777777" w:rsidR="007C6747" w:rsidRDefault="00E91359">
      <w:pPr>
        <w:spacing w:after="0" w:line="600" w:lineRule="auto"/>
        <w:ind w:firstLine="720"/>
        <w:jc w:val="both"/>
        <w:rPr>
          <w:rFonts w:eastAsia="Times New Roman"/>
          <w:szCs w:val="24"/>
        </w:rPr>
      </w:pPr>
      <w:r>
        <w:rPr>
          <w:rFonts w:eastAsia="Times New Roman"/>
          <w:szCs w:val="24"/>
        </w:rPr>
        <w:t>Χρειαστήκατε λίγο χρόνο</w:t>
      </w:r>
      <w:r>
        <w:rPr>
          <w:rFonts w:eastAsia="Times New Roman"/>
          <w:szCs w:val="24"/>
        </w:rPr>
        <w:t>,</w:t>
      </w:r>
      <w:r>
        <w:rPr>
          <w:rFonts w:eastAsia="Times New Roman"/>
          <w:szCs w:val="24"/>
        </w:rPr>
        <w:t xml:space="preserve"> για να αποδείξετε ότι είναι πολύ πιο εύκολο να γκρεμίζεις από το να χτίζεις. Στην παγκόσμια ανοικτή κοινωνία της γνώσης απαντάτε με την κλειστή Ελλάδα της απόγνωσης, γιατί δεν επιζητάτε τελικά την κοινωνι</w:t>
      </w:r>
      <w:r>
        <w:rPr>
          <w:rFonts w:eastAsia="Times New Roman"/>
          <w:szCs w:val="24"/>
        </w:rPr>
        <w:t>κή πρόοδο αλλά το βόλεμα μιας μειοψηφίας της παρακμής της οποίας</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είστε ο καλύτερος υπερασπιστής. Θα βρεθούμε απέναντι σ’ αυτούς που βλέπουν στον καθρέφτη της παιδείας που θέλουν να </w:t>
      </w:r>
      <w:r>
        <w:rPr>
          <w:rFonts w:eastAsia="Times New Roman"/>
          <w:szCs w:val="24"/>
        </w:rPr>
        <w:lastRenderedPageBreak/>
        <w:t>οικοδομήσουν, το είδωλο της δικής τους μετριότητας και της δικής τ</w:t>
      </w:r>
      <w:r>
        <w:rPr>
          <w:rFonts w:eastAsia="Times New Roman"/>
          <w:szCs w:val="24"/>
        </w:rPr>
        <w:t xml:space="preserve">ους ιδεοληψίας. </w:t>
      </w:r>
    </w:p>
    <w:p w14:paraId="50A7B4C1" w14:textId="77777777" w:rsidR="007C6747" w:rsidRDefault="00E91359">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ν</w:t>
      </w:r>
      <w:r>
        <w:rPr>
          <w:rFonts w:eastAsia="Times New Roman"/>
          <w:szCs w:val="24"/>
        </w:rPr>
        <w:t xml:space="preserve">όμος </w:t>
      </w:r>
      <w:proofErr w:type="spellStart"/>
      <w:r>
        <w:rPr>
          <w:rFonts w:eastAsia="Times New Roman"/>
          <w:szCs w:val="24"/>
        </w:rPr>
        <w:t>Γαβρόγλου</w:t>
      </w:r>
      <w:proofErr w:type="spellEnd"/>
      <w:r>
        <w:rPr>
          <w:rFonts w:eastAsia="Times New Roman"/>
          <w:szCs w:val="24"/>
        </w:rPr>
        <w:t xml:space="preserve"> θα καταργηθεί και τα πανεπιστήμια θα ανασάνουν ξανά, απελευθερωμένα από τον σφικτό εναγκαλισμό με ένα κράτος που τα κρατά πίσω. </w:t>
      </w:r>
    </w:p>
    <w:p w14:paraId="50A7B4C2"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0A7B4C3" w14:textId="77777777" w:rsidR="007C6747" w:rsidRDefault="00E91359">
      <w:pPr>
        <w:spacing w:after="0" w:line="600" w:lineRule="auto"/>
        <w:ind w:firstLine="720"/>
        <w:jc w:val="both"/>
        <w:rPr>
          <w:rFonts w:eastAsia="Times New Roman"/>
          <w:szCs w:val="24"/>
        </w:rPr>
      </w:pPr>
      <w:r>
        <w:rPr>
          <w:rFonts w:eastAsia="Times New Roman"/>
          <w:szCs w:val="24"/>
        </w:rPr>
        <w:t>Η ποιότητα της παιδείας στη χώρα μας ο</w:t>
      </w:r>
      <w:r>
        <w:rPr>
          <w:rFonts w:eastAsia="Times New Roman"/>
          <w:szCs w:val="24"/>
        </w:rPr>
        <w:t xml:space="preserve">ριοθετεί όχι απλά την προοπτική της για το μέλλον, αλλά τελικά την ίδια την ποιότητα της δημοκρατίας μας. </w:t>
      </w:r>
    </w:p>
    <w:p w14:paraId="50A7B4C4" w14:textId="77777777" w:rsidR="007C6747" w:rsidRDefault="00E91359">
      <w:pPr>
        <w:spacing w:after="0" w:line="600" w:lineRule="auto"/>
        <w:ind w:firstLine="720"/>
        <w:jc w:val="both"/>
        <w:rPr>
          <w:rFonts w:eastAsia="Times New Roman"/>
          <w:szCs w:val="24"/>
        </w:rPr>
      </w:pPr>
      <w:r>
        <w:rPr>
          <w:rFonts w:eastAsia="Times New Roman"/>
          <w:szCs w:val="24"/>
        </w:rPr>
        <w:t>Η Ελλάδα πρέπει και θα γίνει ξανά η χώρα της αξιοκρατίας και των ίσων ευκαιριών και αυτό μόνο η καλή δημόσια παιδεία μπορεί να το εξασφαλίσει. Αυτό ε</w:t>
      </w:r>
      <w:r>
        <w:rPr>
          <w:rFonts w:eastAsia="Times New Roman"/>
          <w:szCs w:val="24"/>
        </w:rPr>
        <w:t>ίναι το χρέος μας απέναντι στη νέα γενιά και αυτή είναι η ευθύνη την οποία θα εκπληρώσουμε απέναντι στην πατρίδα.</w:t>
      </w:r>
    </w:p>
    <w:p w14:paraId="50A7B4C5" w14:textId="77777777" w:rsidR="007C6747" w:rsidRDefault="00E91359">
      <w:pPr>
        <w:spacing w:after="0" w:line="600" w:lineRule="auto"/>
        <w:ind w:firstLine="720"/>
        <w:jc w:val="both"/>
        <w:rPr>
          <w:rFonts w:eastAsia="Times New Roman"/>
          <w:szCs w:val="24"/>
        </w:rPr>
      </w:pPr>
      <w:r>
        <w:rPr>
          <w:rFonts w:eastAsia="Times New Roman"/>
          <w:szCs w:val="24"/>
        </w:rPr>
        <w:t>Σας ευχαριστώ πολύ.</w:t>
      </w:r>
    </w:p>
    <w:p w14:paraId="50A7B4C6" w14:textId="77777777" w:rsidR="007C6747" w:rsidRDefault="00E91359">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50A7B4C7" w14:textId="77777777" w:rsidR="007C6747" w:rsidRDefault="00E91359">
      <w:pPr>
        <w:spacing w:after="0" w:line="600" w:lineRule="auto"/>
        <w:ind w:firstLine="720"/>
        <w:jc w:val="both"/>
        <w:rPr>
          <w:rFonts w:eastAsia="Times New Roman"/>
          <w:szCs w:val="24"/>
        </w:rPr>
      </w:pPr>
      <w:r w:rsidRPr="00AC7078">
        <w:rPr>
          <w:rFonts w:eastAsia="Times New Roman"/>
          <w:b/>
          <w:szCs w:val="24"/>
        </w:rPr>
        <w:t xml:space="preserve">ΠΡΟΕΔΡΟΣ (Νικόλαος </w:t>
      </w:r>
      <w:proofErr w:type="spellStart"/>
      <w:r w:rsidRPr="00AC7078">
        <w:rPr>
          <w:rFonts w:eastAsia="Times New Roman"/>
          <w:b/>
          <w:szCs w:val="24"/>
        </w:rPr>
        <w:t>Βούτσης</w:t>
      </w:r>
      <w:proofErr w:type="spellEnd"/>
      <w:r w:rsidRPr="00AC7078">
        <w:rPr>
          <w:rFonts w:eastAsia="Times New Roman"/>
          <w:b/>
          <w:szCs w:val="24"/>
        </w:rPr>
        <w:t xml:space="preserve">): </w:t>
      </w:r>
      <w:r>
        <w:rPr>
          <w:rFonts w:eastAsia="Times New Roman"/>
          <w:szCs w:val="24"/>
        </w:rPr>
        <w:t xml:space="preserve">Ευχαριστούμε, </w:t>
      </w:r>
      <w:r>
        <w:rPr>
          <w:rFonts w:eastAsia="Times New Roman"/>
          <w:szCs w:val="24"/>
        </w:rPr>
        <w:t>κύριε Πρόεδρε.</w:t>
      </w:r>
    </w:p>
    <w:p w14:paraId="50A7B4C8" w14:textId="77777777" w:rsidR="007C6747" w:rsidRDefault="00E91359">
      <w:pPr>
        <w:spacing w:after="0" w:line="600" w:lineRule="auto"/>
        <w:ind w:firstLine="720"/>
        <w:jc w:val="both"/>
        <w:rPr>
          <w:rFonts w:eastAsia="Times New Roman"/>
          <w:szCs w:val="24"/>
        </w:rPr>
      </w:pPr>
      <w:r>
        <w:rPr>
          <w:rFonts w:eastAsia="Times New Roman"/>
          <w:szCs w:val="24"/>
        </w:rPr>
        <w:lastRenderedPageBreak/>
        <w:t>Κύριε Πρωθυπουργέ, ζητήσατε τον λόγο;</w:t>
      </w:r>
    </w:p>
    <w:p w14:paraId="50A7B4C9" w14:textId="77777777" w:rsidR="007C6747" w:rsidRDefault="00E91359">
      <w:pPr>
        <w:spacing w:after="0" w:line="600" w:lineRule="auto"/>
        <w:ind w:firstLine="720"/>
        <w:jc w:val="both"/>
        <w:rPr>
          <w:rFonts w:eastAsia="Times New Roman"/>
          <w:szCs w:val="24"/>
        </w:rPr>
      </w:pPr>
      <w:r w:rsidRPr="00AC7078">
        <w:rPr>
          <w:rFonts w:eastAsia="Times New Roman"/>
          <w:b/>
          <w:szCs w:val="24"/>
        </w:rPr>
        <w:t xml:space="preserve">ΑΛΕΞΗΣ ΤΣΙΠΡΑΣ (Πρόεδρος της Κυβέρνησης): </w:t>
      </w:r>
      <w:r>
        <w:rPr>
          <w:rFonts w:eastAsia="Times New Roman"/>
          <w:szCs w:val="24"/>
        </w:rPr>
        <w:t>Μάλιστα, κύριε Πρόεδρε.</w:t>
      </w:r>
    </w:p>
    <w:p w14:paraId="50A7B4CA" w14:textId="77777777" w:rsidR="007C6747" w:rsidRDefault="00E91359">
      <w:pPr>
        <w:spacing w:after="0" w:line="600" w:lineRule="auto"/>
        <w:ind w:firstLine="720"/>
        <w:jc w:val="both"/>
        <w:rPr>
          <w:rFonts w:eastAsia="Times New Roman"/>
          <w:szCs w:val="24"/>
        </w:rPr>
      </w:pPr>
      <w:r w:rsidRPr="00AC7078">
        <w:rPr>
          <w:rFonts w:eastAsia="Times New Roman"/>
          <w:b/>
          <w:szCs w:val="24"/>
        </w:rPr>
        <w:t xml:space="preserve">ΠΡΟΕΔΡΟΣ (Νικόλαος </w:t>
      </w:r>
      <w:proofErr w:type="spellStart"/>
      <w:r w:rsidRPr="00AC7078">
        <w:rPr>
          <w:rFonts w:eastAsia="Times New Roman"/>
          <w:b/>
          <w:szCs w:val="24"/>
        </w:rPr>
        <w:t>Βούτσης</w:t>
      </w:r>
      <w:proofErr w:type="spellEnd"/>
      <w:r w:rsidRPr="00AC7078">
        <w:rPr>
          <w:rFonts w:eastAsia="Times New Roman"/>
          <w:b/>
          <w:szCs w:val="24"/>
        </w:rPr>
        <w:t xml:space="preserve">): </w:t>
      </w:r>
      <w:r>
        <w:rPr>
          <w:rFonts w:eastAsia="Times New Roman"/>
          <w:szCs w:val="24"/>
        </w:rPr>
        <w:t>Ορίστε, έχετε τον λόγο.</w:t>
      </w:r>
    </w:p>
    <w:p w14:paraId="50A7B4CB" w14:textId="77777777" w:rsidR="007C6747" w:rsidRDefault="00E91359">
      <w:pPr>
        <w:spacing w:after="0" w:line="600" w:lineRule="auto"/>
        <w:ind w:firstLine="720"/>
        <w:jc w:val="both"/>
        <w:rPr>
          <w:rFonts w:eastAsia="Times New Roman"/>
          <w:szCs w:val="24"/>
        </w:rPr>
      </w:pPr>
      <w:r w:rsidRPr="00AC7078">
        <w:rPr>
          <w:rFonts w:eastAsia="Times New Roman"/>
          <w:b/>
          <w:szCs w:val="24"/>
        </w:rPr>
        <w:t>ΑΛΕΞΗΣ ΤΣΙΠΡΑΣ (Πρόεδρος της Κυβέρνησης):</w:t>
      </w:r>
      <w:r w:rsidRPr="00B73A50">
        <w:rPr>
          <w:rFonts w:eastAsia="Times New Roman"/>
          <w:szCs w:val="24"/>
        </w:rPr>
        <w:t xml:space="preserve"> </w:t>
      </w:r>
      <w:r>
        <w:rPr>
          <w:rFonts w:eastAsia="Times New Roman"/>
          <w:szCs w:val="24"/>
        </w:rPr>
        <w:t>Ευχαριστώ, κύριε Πρόεδρε.</w:t>
      </w:r>
    </w:p>
    <w:p w14:paraId="50A7B4CC" w14:textId="77777777" w:rsidR="007C6747" w:rsidRDefault="00E91359">
      <w:pPr>
        <w:spacing w:after="0" w:line="600" w:lineRule="auto"/>
        <w:ind w:firstLine="720"/>
        <w:jc w:val="both"/>
        <w:rPr>
          <w:rFonts w:eastAsia="Times New Roman"/>
          <w:szCs w:val="24"/>
        </w:rPr>
      </w:pPr>
      <w:r>
        <w:rPr>
          <w:rFonts w:eastAsia="Times New Roman"/>
          <w:szCs w:val="24"/>
        </w:rPr>
        <w:t>Θέλω να κάνω κάπ</w:t>
      </w:r>
      <w:r>
        <w:rPr>
          <w:rFonts w:eastAsia="Times New Roman"/>
          <w:szCs w:val="24"/>
        </w:rPr>
        <w:t>οιες μικρές επισημάνσεις. Στην αρχή της ομιλίας του ο κ. Μητσοτάκης μίλησε για την κακή νομοθέτηση και για τις τροπολογίες της τελευταίας στιγμής.</w:t>
      </w:r>
    </w:p>
    <w:p w14:paraId="50A7B4CD" w14:textId="77777777" w:rsidR="007C6747" w:rsidRDefault="00E91359">
      <w:pPr>
        <w:spacing w:after="0" w:line="600" w:lineRule="auto"/>
        <w:ind w:firstLine="720"/>
        <w:jc w:val="both"/>
        <w:rPr>
          <w:rFonts w:eastAsia="Times New Roman"/>
          <w:szCs w:val="24"/>
        </w:rPr>
      </w:pPr>
      <w:r>
        <w:rPr>
          <w:rFonts w:eastAsia="Times New Roman"/>
          <w:szCs w:val="24"/>
        </w:rPr>
        <w:t>Θα ήταν</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ουσιαστικό να μιλήσουμε σ’ αυτή τη Βουλή για τη δυνατότητα της καλύτερης δυνατής νομοθέτησ</w:t>
      </w:r>
      <w:r>
        <w:rPr>
          <w:rFonts w:eastAsia="Times New Roman"/>
          <w:szCs w:val="24"/>
        </w:rPr>
        <w:t>ης. Όταν, όμως, αυτή η κατηγορία εκστομίζεται από την πλευρά της Νέας Δημοκρατίας και του Αρχηγού της, που κυβέρνησαν τον τόπο τα προηγούμενα έτη, έτη κατά τα οποία η χώρα ευρέθη, όπως και τώρα, υπό την αυστηρή παρακολούθηση και επιτροπεία των δανειστών, α</w:t>
      </w:r>
      <w:r>
        <w:rPr>
          <w:rFonts w:eastAsia="Times New Roman"/>
          <w:szCs w:val="24"/>
        </w:rPr>
        <w:t>κούγεται εξαιρετικά υποκριτικό. «Στο σπίτι του κρεμασμένου…», λέει μια παροιμία.</w:t>
      </w:r>
    </w:p>
    <w:p w14:paraId="50A7B4CE" w14:textId="77777777" w:rsidR="007C6747" w:rsidRDefault="00E91359">
      <w:pPr>
        <w:spacing w:after="0" w:line="600" w:lineRule="auto"/>
        <w:ind w:firstLine="720"/>
        <w:jc w:val="both"/>
        <w:rPr>
          <w:rFonts w:eastAsia="Times New Roman"/>
          <w:szCs w:val="24"/>
        </w:rPr>
      </w:pPr>
      <w:r>
        <w:rPr>
          <w:rFonts w:eastAsia="Times New Roman"/>
          <w:szCs w:val="24"/>
        </w:rPr>
        <w:t xml:space="preserve">Ξεχάσατε ότι νομοθετούσατε σχεδόν αποκλειστικά με πράξεις νομοθετικού περιεχομένου; </w:t>
      </w:r>
    </w:p>
    <w:p w14:paraId="50A7B4CF" w14:textId="77777777" w:rsidR="007C6747" w:rsidRDefault="00E91359">
      <w:pPr>
        <w:spacing w:after="0" w:line="600" w:lineRule="auto"/>
        <w:ind w:firstLine="720"/>
        <w:jc w:val="center"/>
        <w:rPr>
          <w:rFonts w:eastAsia="Times New Roman"/>
          <w:szCs w:val="24"/>
        </w:rPr>
      </w:pPr>
      <w:r>
        <w:rPr>
          <w:rFonts w:eastAsia="Times New Roman"/>
          <w:szCs w:val="24"/>
        </w:rPr>
        <w:lastRenderedPageBreak/>
        <w:t xml:space="preserve">(Θόρυβος – γέλωτες από την πτέρυγα της </w:t>
      </w:r>
      <w:r w:rsidRPr="002713A7">
        <w:rPr>
          <w:rFonts w:eastAsia="Times New Roman"/>
        </w:rPr>
        <w:t>Νέας Δημοκρατίας</w:t>
      </w:r>
      <w:r>
        <w:rPr>
          <w:rFonts w:eastAsia="Times New Roman"/>
          <w:szCs w:val="24"/>
        </w:rPr>
        <w:t>)</w:t>
      </w:r>
    </w:p>
    <w:p w14:paraId="50A7B4D0" w14:textId="77777777" w:rsidR="007C6747" w:rsidRDefault="00E91359">
      <w:pPr>
        <w:spacing w:after="0" w:line="600" w:lineRule="auto"/>
        <w:ind w:firstLine="720"/>
        <w:jc w:val="both"/>
        <w:rPr>
          <w:rFonts w:eastAsia="Times New Roman"/>
          <w:szCs w:val="24"/>
        </w:rPr>
      </w:pPr>
      <w:r>
        <w:rPr>
          <w:rFonts w:eastAsia="Times New Roman"/>
          <w:szCs w:val="24"/>
        </w:rPr>
        <w:t>Γελάτε ε; Θα τα ακούσετε, όμως, τ</w:t>
      </w:r>
      <w:r>
        <w:rPr>
          <w:rFonts w:eastAsia="Times New Roman"/>
          <w:szCs w:val="24"/>
        </w:rPr>
        <w:t xml:space="preserve">ώρα </w:t>
      </w:r>
      <w:r>
        <w:rPr>
          <w:rFonts w:eastAsia="Times New Roman"/>
          <w:szCs w:val="24"/>
        </w:rPr>
        <w:t>κ</w:t>
      </w:r>
      <w:r>
        <w:rPr>
          <w:rFonts w:eastAsia="Times New Roman"/>
          <w:szCs w:val="24"/>
        </w:rPr>
        <w:t>αι νούμερα θα ακούσετε.</w:t>
      </w:r>
    </w:p>
    <w:p w14:paraId="50A7B4D1" w14:textId="77777777" w:rsidR="007C6747" w:rsidRDefault="00E91359">
      <w:pPr>
        <w:spacing w:after="0" w:line="600" w:lineRule="auto"/>
        <w:ind w:firstLine="720"/>
        <w:rPr>
          <w:rFonts w:eastAsia="Times New Roman" w:cs="Times New Roman"/>
          <w:szCs w:val="24"/>
        </w:rPr>
      </w:pP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 xml:space="preserve">): </w:t>
      </w:r>
      <w:r>
        <w:rPr>
          <w:rFonts w:eastAsia="Times New Roman" w:cs="Times New Roman"/>
          <w:szCs w:val="24"/>
        </w:rPr>
        <w:t xml:space="preserve">Ήσυχα, παρακαλώ, ήσυχα. </w:t>
      </w:r>
    </w:p>
    <w:p w14:paraId="50A7B4D2" w14:textId="77777777" w:rsidR="007C6747" w:rsidRDefault="00E91359">
      <w:pPr>
        <w:spacing w:after="0" w:line="600" w:lineRule="auto"/>
        <w:ind w:firstLine="720"/>
        <w:jc w:val="both"/>
        <w:rPr>
          <w:rFonts w:eastAsia="Times New Roman" w:cs="Times New Roman"/>
          <w:szCs w:val="24"/>
        </w:rPr>
      </w:pPr>
      <w:r w:rsidRPr="00747D81">
        <w:rPr>
          <w:rFonts w:eastAsia="Times New Roman" w:cs="Times New Roman"/>
          <w:b/>
          <w:szCs w:val="24"/>
        </w:rPr>
        <w:t>ΑΛΕΞΗΣ ΤΣΙ</w:t>
      </w:r>
      <w:r>
        <w:rPr>
          <w:rFonts w:eastAsia="Times New Roman" w:cs="Times New Roman"/>
          <w:b/>
          <w:szCs w:val="24"/>
        </w:rPr>
        <w:t xml:space="preserve">ΠΡΑΣ (Πρόεδρος της Κυβέρνησης): </w:t>
      </w:r>
      <w:r>
        <w:rPr>
          <w:rFonts w:eastAsia="Times New Roman" w:cs="Times New Roman"/>
          <w:szCs w:val="24"/>
        </w:rPr>
        <w:t xml:space="preserve">Μην εξάπτεστε. Βλέπω ότι έχετε πολλά νεύρα. Γιατί τόσα νεύρα; </w:t>
      </w:r>
    </w:p>
    <w:p w14:paraId="50A7B4D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σπίτι του κρεμασμένου, λοιπόν, δεν μιλάνε για σκοινί. Όμως</w:t>
      </w:r>
      <w:r>
        <w:rPr>
          <w:rFonts w:eastAsia="Times New Roman" w:cs="Times New Roman"/>
          <w:szCs w:val="24"/>
        </w:rPr>
        <w:t xml:space="preserve"> θέλω να σας εξηγήσω</w:t>
      </w:r>
      <w:r>
        <w:rPr>
          <w:rFonts w:eastAsia="Times New Roman" w:cs="Times New Roman"/>
          <w:szCs w:val="24"/>
        </w:rPr>
        <w:t>,</w:t>
      </w:r>
      <w:r>
        <w:rPr>
          <w:rFonts w:eastAsia="Times New Roman" w:cs="Times New Roman"/>
          <w:szCs w:val="24"/>
        </w:rPr>
        <w:t xml:space="preserve"> ποια είναι η διαφορά της ανάγκης υλοποίησης των στόχων ενός προγράμματος –το επαναλαμβάνω, γιατί θέλω να είμαι ειλικρινής- που είναι πάρα πολλές φορές εξαιρετικά ασφυκτικοί ως προς τον χρόνο υλοποίησης και ταυτόχρονα της υλοποίησης μέ</w:t>
      </w:r>
      <w:r>
        <w:rPr>
          <w:rFonts w:eastAsia="Times New Roman" w:cs="Times New Roman"/>
          <w:szCs w:val="24"/>
        </w:rPr>
        <w:t>τρων εξισορρόπησης -τα οποία εσείς ποτέ δεν σκεφτήκατε κατά τη διάρκεια της θητείας σας- των επιπτώσεων που έχουν στην ελληνική κοινωνία και στους Έλληνες πολίτες τα μέτρα της δημοσιονομικής προσαρμογής</w:t>
      </w:r>
      <w:r>
        <w:rPr>
          <w:rFonts w:eastAsia="Times New Roman" w:cs="Times New Roman"/>
          <w:szCs w:val="24"/>
        </w:rPr>
        <w:t>,</w:t>
      </w:r>
      <w:r>
        <w:rPr>
          <w:rFonts w:eastAsia="Times New Roman" w:cs="Times New Roman"/>
          <w:szCs w:val="24"/>
        </w:rPr>
        <w:t xml:space="preserve"> που ενισχύουν το κοινωνικό κράτος και αντιμετωπίζουν</w:t>
      </w:r>
      <w:r>
        <w:rPr>
          <w:rFonts w:eastAsia="Times New Roman" w:cs="Times New Roman"/>
          <w:szCs w:val="24"/>
        </w:rPr>
        <w:t xml:space="preserve"> ανάγκες. </w:t>
      </w:r>
    </w:p>
    <w:p w14:paraId="50A7B4D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Το 2014, λοιπόν, όσο ήσασταν στην τελευταία χρονιά της διακυβέρνησης, είχατε νομοθετήσει περίπου διακόσιες εβδομήντα τροπολογίες της τελευταίας στιγμής. Εμείς το 2016</w:t>
      </w:r>
      <w:r>
        <w:rPr>
          <w:rFonts w:eastAsia="Times New Roman" w:cs="Times New Roman"/>
          <w:szCs w:val="24"/>
        </w:rPr>
        <w:t>,</w:t>
      </w:r>
      <w:r>
        <w:rPr>
          <w:rFonts w:eastAsia="Times New Roman" w:cs="Times New Roman"/>
          <w:szCs w:val="24"/>
        </w:rPr>
        <w:t xml:space="preserve"> έχουμε μεγαλώσει κατά τι αυτόν τον αριθμό, πράγματι, όμως η διαφορά είναι ότι</w:t>
      </w:r>
      <w:r>
        <w:rPr>
          <w:rFonts w:eastAsia="Times New Roman" w:cs="Times New Roman"/>
          <w:szCs w:val="24"/>
        </w:rPr>
        <w:t xml:space="preserve"> εσείς είχατε εξήντα νομοσχέδια</w:t>
      </w:r>
      <w:r>
        <w:rPr>
          <w:rFonts w:eastAsia="Times New Roman" w:cs="Times New Roman"/>
          <w:szCs w:val="24"/>
        </w:rPr>
        <w:t>,</w:t>
      </w:r>
      <w:r>
        <w:rPr>
          <w:rFonts w:eastAsia="Times New Roman" w:cs="Times New Roman"/>
          <w:szCs w:val="24"/>
        </w:rPr>
        <w:t xml:space="preserve"> ενώ εμείς πάνω από ενενήντα. </w:t>
      </w:r>
    </w:p>
    <w:p w14:paraId="50A7B4D5"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0A7B4D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Δεν τις υπερδιπλασιάσαμε. Είναι είκοσι παραπάνω. </w:t>
      </w:r>
    </w:p>
    <w:p w14:paraId="50A7B4D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Προσέξτε, όμως, την ειδοποιό διαφορά. Εμείς ψηφίσαμε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με τροπολογία της τελευταίας στι</w:t>
      </w:r>
      <w:r>
        <w:rPr>
          <w:rFonts w:eastAsia="Times New Roman" w:cs="Times New Roman"/>
          <w:szCs w:val="24"/>
        </w:rPr>
        <w:t xml:space="preserve">γμής, </w:t>
      </w:r>
      <w:r w:rsidRPr="003D4D6E">
        <w:rPr>
          <w:rFonts w:eastAsia="Times New Roman" w:cs="Times New Roman"/>
          <w:szCs w:val="24"/>
        </w:rPr>
        <w:t>κυρίες και κύριοι συνάδελφοι</w:t>
      </w:r>
      <w:r>
        <w:rPr>
          <w:rFonts w:eastAsia="Times New Roman" w:cs="Times New Roman"/>
          <w:szCs w:val="24"/>
        </w:rPr>
        <w:t xml:space="preserve"> της Νέας Δημοκρατίας, τον Δεκέμβρη του 2016 την εφάπαξ δέκατη τρίτη σύνταξη, ενώ εσείς αποχωρήσατε από το Κοινοβούλιο. </w:t>
      </w:r>
    </w:p>
    <w:p w14:paraId="50A7B4D8" w14:textId="77777777" w:rsidR="007C6747" w:rsidRDefault="00E91359">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50A7B4D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φέραμε με τροπολογία της τελευταίας στιγμής την απα</w:t>
      </w:r>
      <w:r>
        <w:rPr>
          <w:rFonts w:eastAsia="Times New Roman" w:cs="Times New Roman"/>
          <w:szCs w:val="24"/>
        </w:rPr>
        <w:t xml:space="preserve">λλαγή από τον ΕΝΦΙΑ για τη Λέσβο και την Κω, όταν εσείς αποχωρήσατε από το Κοινοβούλιο. </w:t>
      </w:r>
    </w:p>
    <w:p w14:paraId="50A7B4D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Εσείς, όμως, τι ψηφίζατε με τροπολογίες της τελευταίας στιγμής μεταξύ άλλων; Την ασυλία στους τραπεζικούς που δια</w:t>
      </w:r>
      <w:r>
        <w:rPr>
          <w:rFonts w:eastAsia="Times New Roman" w:cs="Times New Roman"/>
          <w:szCs w:val="24"/>
        </w:rPr>
        <w:lastRenderedPageBreak/>
        <w:t>χειρίστηκαν τα θαλασσοδάνειά σας. Αυτά ψηφίζατε με τρο</w:t>
      </w:r>
      <w:r>
        <w:rPr>
          <w:rFonts w:eastAsia="Times New Roman" w:cs="Times New Roman"/>
          <w:szCs w:val="24"/>
        </w:rPr>
        <w:t xml:space="preserve">πολογίες της τελευταίας στιγμής! Άρα, </w:t>
      </w:r>
      <w:r w:rsidRPr="003D4D6E">
        <w:rPr>
          <w:rFonts w:eastAsia="Times New Roman" w:cs="Times New Roman"/>
          <w:szCs w:val="24"/>
        </w:rPr>
        <w:t>κυρίες και κύριοι συνάδελφοι,</w:t>
      </w:r>
      <w:r>
        <w:rPr>
          <w:rFonts w:eastAsia="Times New Roman" w:cs="Times New Roman"/>
          <w:szCs w:val="24"/>
        </w:rPr>
        <w:t xml:space="preserve"> μη μιλάτε για σκοινί στο σπίτι του κρεμασμένου. </w:t>
      </w:r>
    </w:p>
    <w:p w14:paraId="50A7B4DB"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(Θόρυβος</w:t>
      </w:r>
      <w:r w:rsidRPr="0095756F">
        <w:rPr>
          <w:rFonts w:eastAsia="Times New Roman" w:cs="Times New Roman"/>
          <w:szCs w:val="24"/>
        </w:rPr>
        <w:t xml:space="preserve"> </w:t>
      </w:r>
      <w:r>
        <w:rPr>
          <w:rFonts w:eastAsia="Times New Roman" w:cs="Times New Roman"/>
          <w:szCs w:val="24"/>
        </w:rPr>
        <w:t>- διαμαρτυρίες από την πτέρυγα της Νέας Δημοκρατίας)</w:t>
      </w:r>
    </w:p>
    <w:p w14:paraId="50A7B4DC" w14:textId="77777777" w:rsidR="007C6747" w:rsidRDefault="00E91359">
      <w:pPr>
        <w:spacing w:after="0" w:line="600" w:lineRule="auto"/>
        <w:ind w:firstLine="720"/>
        <w:jc w:val="both"/>
        <w:rPr>
          <w:rFonts w:eastAsia="Times New Roman" w:cs="Times New Roman"/>
          <w:szCs w:val="24"/>
        </w:rPr>
      </w:pPr>
      <w:r w:rsidRPr="000B2843">
        <w:rPr>
          <w:rFonts w:eastAsia="Times New Roman"/>
          <w:b/>
          <w:bCs/>
        </w:rPr>
        <w:t xml:space="preserve">ΠΡΟΕΔΡΟΣ (Νικόλαος </w:t>
      </w:r>
      <w:proofErr w:type="spellStart"/>
      <w:r w:rsidRPr="000B2843">
        <w:rPr>
          <w:rFonts w:eastAsia="Times New Roman"/>
          <w:b/>
          <w:bCs/>
        </w:rPr>
        <w:t>Βούτσης</w:t>
      </w:r>
      <w:proofErr w:type="spellEnd"/>
      <w:r w:rsidRPr="000B2843">
        <w:rPr>
          <w:rFonts w:eastAsia="Times New Roman"/>
          <w:b/>
          <w:bCs/>
        </w:rPr>
        <w:t>):</w:t>
      </w:r>
      <w:r>
        <w:rPr>
          <w:rFonts w:eastAsia="Times New Roman" w:cs="Times New Roman"/>
          <w:szCs w:val="24"/>
        </w:rPr>
        <w:t xml:space="preserve"> Ησυχία, σας παρακαλώ. </w:t>
      </w:r>
    </w:p>
    <w:p w14:paraId="50A7B4DD" w14:textId="77777777" w:rsidR="007C6747" w:rsidRDefault="00E91359">
      <w:pPr>
        <w:spacing w:after="0" w:line="600" w:lineRule="auto"/>
        <w:ind w:firstLine="720"/>
        <w:jc w:val="both"/>
        <w:rPr>
          <w:rFonts w:eastAsia="Times New Roman" w:cs="Times New Roman"/>
          <w:szCs w:val="24"/>
        </w:rPr>
      </w:pPr>
      <w:r w:rsidRPr="00747D81">
        <w:rPr>
          <w:rFonts w:eastAsia="Times New Roman" w:cs="Times New Roman"/>
          <w:b/>
          <w:szCs w:val="24"/>
        </w:rPr>
        <w:t>ΑΛΕΞΗΣ ΤΣΙ</w:t>
      </w:r>
      <w:r>
        <w:rPr>
          <w:rFonts w:eastAsia="Times New Roman" w:cs="Times New Roman"/>
          <w:b/>
          <w:szCs w:val="24"/>
        </w:rPr>
        <w:t xml:space="preserve">ΠΡΑΣ (Πρόεδρος </w:t>
      </w:r>
      <w:r>
        <w:rPr>
          <w:rFonts w:eastAsia="Times New Roman" w:cs="Times New Roman"/>
          <w:b/>
          <w:szCs w:val="24"/>
        </w:rPr>
        <w:t>της Κυβέρνησης):</w:t>
      </w:r>
      <w:r>
        <w:rPr>
          <w:rFonts w:eastAsia="Times New Roman" w:cs="Times New Roman"/>
          <w:szCs w:val="24"/>
        </w:rPr>
        <w:t xml:space="preserve"> Αντιθέτως εάν θέλετε να κάνουμε μια ουσιαστική συζήτηση</w:t>
      </w:r>
      <w:r>
        <w:rPr>
          <w:rFonts w:eastAsia="Times New Roman" w:cs="Times New Roman"/>
          <w:szCs w:val="24"/>
        </w:rPr>
        <w:t>,</w:t>
      </w:r>
      <w:r>
        <w:rPr>
          <w:rFonts w:eastAsia="Times New Roman" w:cs="Times New Roman"/>
          <w:szCs w:val="24"/>
        </w:rPr>
        <w:t xml:space="preserve"> για το πώς θα φροντίζουμε από εδώ και στο εξής να κάνουμε ό,τι μπορούμε, προκειμένου να έχουμε αυτό που ονομάζουμε καλή νομοθέτηση, είμαστε ανοιχτοί σε διάλογο</w:t>
      </w:r>
      <w:r>
        <w:rPr>
          <w:rFonts w:eastAsia="Times New Roman" w:cs="Times New Roman"/>
          <w:szCs w:val="24"/>
        </w:rPr>
        <w:t>,</w:t>
      </w:r>
      <w:r>
        <w:rPr>
          <w:rFonts w:eastAsia="Times New Roman" w:cs="Times New Roman"/>
          <w:szCs w:val="24"/>
        </w:rPr>
        <w:t xml:space="preserve"> ο οποίος μπορεί να δι</w:t>
      </w:r>
      <w:r>
        <w:rPr>
          <w:rFonts w:eastAsia="Times New Roman" w:cs="Times New Roman"/>
          <w:szCs w:val="24"/>
        </w:rPr>
        <w:t>εξαχθεί και στη Διάσκεψη των Προέδρων της Βουλής</w:t>
      </w:r>
      <w:r>
        <w:rPr>
          <w:rFonts w:eastAsia="Times New Roman" w:cs="Times New Roman"/>
          <w:szCs w:val="24"/>
        </w:rPr>
        <w:t>,</w:t>
      </w:r>
      <w:r>
        <w:rPr>
          <w:rFonts w:eastAsia="Times New Roman" w:cs="Times New Roman"/>
          <w:szCs w:val="24"/>
        </w:rPr>
        <w:t xml:space="preserve"> όπου τέτοια ζητήματα μπορούν να συζητηθούν. </w:t>
      </w:r>
    </w:p>
    <w:p w14:paraId="50A7B4DE" w14:textId="77777777" w:rsidR="007C6747" w:rsidRDefault="00E91359">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έρχομαι τώρα στα θέματα τα οποία αναφέρθηκαν από την τοποθέτηση του Αρχηγού της Αξιωματικής Αντιπολίτευσης. Ο κ. Μητσοτάκης με τη σ</w:t>
      </w:r>
      <w:r>
        <w:rPr>
          <w:rFonts w:eastAsia="Times New Roman" w:cs="Times New Roman"/>
          <w:szCs w:val="24"/>
        </w:rPr>
        <w:t xml:space="preserve">ημερινή του ομιλία επανεπιβεβαίωσε αυτό στο οποίο αναφέρθηκα στην </w:t>
      </w:r>
      <w:proofErr w:type="spellStart"/>
      <w:r>
        <w:rPr>
          <w:rFonts w:eastAsia="Times New Roman" w:cs="Times New Roman"/>
          <w:szCs w:val="24"/>
        </w:rPr>
        <w:t>πρω</w:t>
      </w:r>
      <w:r>
        <w:rPr>
          <w:rFonts w:eastAsia="Times New Roman" w:cs="Times New Roman"/>
          <w:szCs w:val="24"/>
        </w:rPr>
        <w:lastRenderedPageBreak/>
        <w:t>τομιλία</w:t>
      </w:r>
      <w:proofErr w:type="spellEnd"/>
      <w:r>
        <w:rPr>
          <w:rFonts w:eastAsia="Times New Roman" w:cs="Times New Roman"/>
          <w:szCs w:val="24"/>
        </w:rPr>
        <w:t xml:space="preserve"> μου. Στην πραγματικότητα έχει ένα σχέδιο και ένα πρόγραμμα ακραία νεοφιλελεύθερο και ότι αυτό που τον ενδιαφέρει</w:t>
      </w:r>
      <w:r>
        <w:rPr>
          <w:rFonts w:eastAsia="Times New Roman" w:cs="Times New Roman"/>
          <w:szCs w:val="24"/>
        </w:rPr>
        <w:t>,</w:t>
      </w:r>
      <w:r>
        <w:rPr>
          <w:rFonts w:eastAsia="Times New Roman" w:cs="Times New Roman"/>
          <w:szCs w:val="24"/>
        </w:rPr>
        <w:t xml:space="preserve"> δεν είναι το δημόσιο αλλά το ιδιωτικό. </w:t>
      </w:r>
    </w:p>
    <w:p w14:paraId="50A7B4D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Μας μίλησε σήμερα για </w:t>
      </w:r>
      <w:r>
        <w:rPr>
          <w:rFonts w:eastAsia="Times New Roman" w:cs="Times New Roman"/>
          <w:szCs w:val="24"/>
        </w:rPr>
        <w:t>άλλη μια φορά για το άρθρο 16 και τα ιδιωτικά πανεπιστήμια. Μας κατήγγειλε, γιατί γυρνάμε στην ανομία του θεσμικού πλαισίου Γιαννάκου</w:t>
      </w:r>
      <w:r>
        <w:rPr>
          <w:rFonts w:eastAsia="Times New Roman" w:cs="Times New Roman"/>
          <w:szCs w:val="24"/>
        </w:rPr>
        <w:t>,</w:t>
      </w:r>
      <w:r>
        <w:rPr>
          <w:rFonts w:eastAsia="Times New Roman" w:cs="Times New Roman"/>
          <w:szCs w:val="24"/>
        </w:rPr>
        <w:t xml:space="preserve"> φεύγοντας από </w:t>
      </w:r>
      <w:r>
        <w:rPr>
          <w:rFonts w:eastAsia="Times New Roman" w:cs="Times New Roman"/>
          <w:szCs w:val="24"/>
        </w:rPr>
        <w:t xml:space="preserve">το </w:t>
      </w:r>
      <w:r>
        <w:rPr>
          <w:rFonts w:eastAsia="Times New Roman" w:cs="Times New Roman"/>
          <w:szCs w:val="24"/>
        </w:rPr>
        <w:t xml:space="preserve">θεσμικό πλαίσιο Διαμαντοπούλου. Αυτό μας κατήγγειλε, την ανομία που είχε διαμορφώσει η κυβέρνηση του κ. </w:t>
      </w:r>
      <w:r>
        <w:rPr>
          <w:rFonts w:eastAsia="Times New Roman" w:cs="Times New Roman"/>
          <w:szCs w:val="24"/>
        </w:rPr>
        <w:t xml:space="preserve">Καραμανλή με Υπουργό την κ. Γιαννάκου. Αυτή είναι η ανομία; </w:t>
      </w:r>
    </w:p>
    <w:p w14:paraId="50A7B4E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μας κατήγγειλε για το γεγονός ότι αποκαθιστούμε μια πρωτοφανή αντιδημοκρατική πρακτική για ακαδημαϊκά ιδρύματα σε ευρωπαϊκό πλαίσιο, αυτό των συμβουλίων, όπου είχαν τη δυνατότητα να λογοκρίνουν και να ακυρώνουν υποψηφιότητες για τις διοικήσεις των π</w:t>
      </w:r>
      <w:r>
        <w:rPr>
          <w:rFonts w:eastAsia="Times New Roman" w:cs="Times New Roman"/>
          <w:szCs w:val="24"/>
        </w:rPr>
        <w:t xml:space="preserve">ανεπιστημίων, να ακυρώνουν υποψηφιότητες πρυτάνεων και αντιπρυτάνεων για τα ελληνικά πανεπιστήμια. </w:t>
      </w:r>
    </w:p>
    <w:p w14:paraId="50A7B4E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Ταυτόχρονα έκανε για άλλη μια φορά μια συνήθη υπέρβαση. Διαστρέβλωσε τις θέσεις μας σε σχέση με την αξιολόγηση. </w:t>
      </w:r>
      <w:r>
        <w:rPr>
          <w:rFonts w:eastAsia="Times New Roman" w:cs="Times New Roman"/>
          <w:szCs w:val="24"/>
        </w:rPr>
        <w:lastRenderedPageBreak/>
        <w:t>Θέλω να επισημάνω ότι στο νομοσχέδιο προβλέπ</w:t>
      </w:r>
      <w:r>
        <w:rPr>
          <w:rFonts w:eastAsia="Times New Roman" w:cs="Times New Roman"/>
          <w:szCs w:val="24"/>
        </w:rPr>
        <w:t xml:space="preserve">εται διπλή αξιολόγηση των μεταπτυχιακών ιδρυμάτων, ενώ προηγουμένως είχαμε μια φορά. </w:t>
      </w:r>
    </w:p>
    <w:p w14:paraId="50A7B4E2" w14:textId="77777777" w:rsidR="007C6747" w:rsidRDefault="00E91359">
      <w:pPr>
        <w:spacing w:after="0" w:line="600" w:lineRule="auto"/>
        <w:ind w:firstLine="720"/>
        <w:jc w:val="both"/>
        <w:rPr>
          <w:rFonts w:eastAsia="Times New Roman"/>
          <w:szCs w:val="24"/>
        </w:rPr>
      </w:pPr>
      <w:r>
        <w:rPr>
          <w:rFonts w:eastAsia="Times New Roman"/>
          <w:szCs w:val="24"/>
        </w:rPr>
        <w:t>Ο</w:t>
      </w:r>
      <w:r>
        <w:rPr>
          <w:rFonts w:eastAsia="Times New Roman"/>
          <w:szCs w:val="24"/>
        </w:rPr>
        <w:t>υσιαστικά αυτό το οποίο δεν είπε, αλλά έτσι είναι η πραγματικότητα, θα το πω εγώ</w:t>
      </w:r>
      <w:r>
        <w:rPr>
          <w:rFonts w:eastAsia="Times New Roman"/>
          <w:szCs w:val="24"/>
        </w:rPr>
        <w:t>.</w:t>
      </w:r>
      <w:r>
        <w:rPr>
          <w:rFonts w:eastAsia="Times New Roman"/>
          <w:szCs w:val="24"/>
        </w:rPr>
        <w:t xml:space="preserve"> Ανέδειξε μια αντίληψη για την αξιολόγηση</w:t>
      </w:r>
      <w:r>
        <w:rPr>
          <w:rFonts w:eastAsia="Times New Roman"/>
          <w:szCs w:val="24"/>
        </w:rPr>
        <w:t>,</w:t>
      </w:r>
      <w:r>
        <w:rPr>
          <w:rFonts w:eastAsia="Times New Roman"/>
          <w:szCs w:val="24"/>
        </w:rPr>
        <w:t xml:space="preserve"> που δεν αφορά σε αυτή καθαυτή την αξιολόγηση </w:t>
      </w:r>
      <w:r>
        <w:rPr>
          <w:rFonts w:eastAsia="Times New Roman"/>
          <w:szCs w:val="24"/>
        </w:rPr>
        <w:t>της διαδικασίας ή των ιδρυμάτων, αλλά είναι η χρησιμοποίηση της αξιολόγησης ως εργαλείο, προκειμένου να επιβληθούν ακραίες επιλογές είτε αυτές αφορούν στην κατάργηση ιδρυμάτων είτε αυτές αφορούν στη μείωση δημόσιων δαπανών είτε αυτές αφορούν στην απόλυση δ</w:t>
      </w:r>
      <w:r>
        <w:rPr>
          <w:rFonts w:eastAsia="Times New Roman"/>
          <w:szCs w:val="24"/>
        </w:rPr>
        <w:t xml:space="preserve">ημοσίων υπαλλήλων. </w:t>
      </w:r>
    </w:p>
    <w:p w14:paraId="50A7B4E3" w14:textId="77777777" w:rsidR="007C6747" w:rsidRDefault="00E91359">
      <w:pPr>
        <w:spacing w:after="0" w:line="600" w:lineRule="auto"/>
        <w:ind w:firstLine="720"/>
        <w:jc w:val="both"/>
        <w:rPr>
          <w:rFonts w:eastAsia="Times New Roman"/>
          <w:szCs w:val="24"/>
        </w:rPr>
      </w:pPr>
      <w:r>
        <w:rPr>
          <w:rFonts w:eastAsia="Times New Roman"/>
          <w:szCs w:val="24"/>
        </w:rPr>
        <w:t>Διότι άλλο πράγμα είναι η αξιολόγηση που θα κάνει καλύτερα τα ιδρύματα, άλλο πράγμα είναι η αξιολόγηση που θα βοηθήσει και το εκπαιδευτικό προσωπικό και τους φοιτητές μας να γίνουν καλύτεροι και άλλο πράγμα είναι αυτή η αξιολόγηση, η οπ</w:t>
      </w:r>
      <w:r>
        <w:rPr>
          <w:rFonts w:eastAsia="Times New Roman"/>
          <w:szCs w:val="24"/>
        </w:rPr>
        <w:t>οία χρησιμοποιείται -επαναλαμβάνω- ως μέσο</w:t>
      </w:r>
      <w:r>
        <w:rPr>
          <w:rFonts w:eastAsia="Times New Roman"/>
          <w:szCs w:val="24"/>
        </w:rPr>
        <w:t>,</w:t>
      </w:r>
      <w:r>
        <w:rPr>
          <w:rFonts w:eastAsia="Times New Roman"/>
          <w:szCs w:val="24"/>
        </w:rPr>
        <w:t xml:space="preserve"> προκειμένου να δικαιολογηθούν προειλημμένες αποφάσεις μείωσης δημόσιων δαπανών για τη δημόσια παιδεία, προκειμένου να ευνοηθούν ανταγωνιστικά ιδιωτικά συμφέροντα στην παιδεία. </w:t>
      </w:r>
    </w:p>
    <w:p w14:paraId="50A7B4E4"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Βεβαίως ίσως να μην έχει ξεχάσει ο </w:t>
      </w:r>
      <w:r>
        <w:rPr>
          <w:rFonts w:eastAsia="Times New Roman"/>
          <w:szCs w:val="24"/>
        </w:rPr>
        <w:t>κ. Μητσοτάκης και τη θητεία του ως Υπουργός Διοικητικής Μεταρρύθμισης, όπου ήθελε να αξιοποιήσει το εργαλείο της αξιολόγησης</w:t>
      </w:r>
      <w:r>
        <w:rPr>
          <w:rFonts w:eastAsia="Times New Roman"/>
          <w:szCs w:val="24"/>
        </w:rPr>
        <w:t>,</w:t>
      </w:r>
      <w:r>
        <w:rPr>
          <w:rFonts w:eastAsia="Times New Roman"/>
          <w:szCs w:val="24"/>
        </w:rPr>
        <w:t xml:space="preserve"> προχωρώντας σε μια διαδικασία</w:t>
      </w:r>
      <w:r>
        <w:rPr>
          <w:rFonts w:eastAsia="Times New Roman"/>
          <w:szCs w:val="24"/>
        </w:rPr>
        <w:t>,</w:t>
      </w:r>
      <w:r>
        <w:rPr>
          <w:rFonts w:eastAsia="Times New Roman"/>
          <w:szCs w:val="24"/>
        </w:rPr>
        <w:t xml:space="preserve"> από την οποία εκ των προτέρων είχε προσδιοριστεί ότι σχεδόν το 25% όσων θα τεθούν στη διαδικασία τη</w:t>
      </w:r>
      <w:r>
        <w:rPr>
          <w:rFonts w:eastAsia="Times New Roman"/>
          <w:szCs w:val="24"/>
        </w:rPr>
        <w:t>ς αξιολόγησης</w:t>
      </w:r>
      <w:r>
        <w:rPr>
          <w:rFonts w:eastAsia="Times New Roman"/>
          <w:szCs w:val="24"/>
        </w:rPr>
        <w:t>,</w:t>
      </w:r>
      <w:r>
        <w:rPr>
          <w:rFonts w:eastAsia="Times New Roman"/>
          <w:szCs w:val="24"/>
        </w:rPr>
        <w:t xml:space="preserve"> έπρεπε να θεωρηθούν άχρηστοι, προκειμένου να ανοίξει ο δρόμος της απόλυσής τους από το </w:t>
      </w:r>
      <w:r>
        <w:rPr>
          <w:rFonts w:eastAsia="Times New Roman"/>
          <w:szCs w:val="24"/>
        </w:rPr>
        <w:t>δημόσιο</w:t>
      </w:r>
      <w:r>
        <w:rPr>
          <w:rFonts w:eastAsia="Times New Roman"/>
          <w:szCs w:val="24"/>
        </w:rPr>
        <w:t xml:space="preserve">. </w:t>
      </w:r>
    </w:p>
    <w:p w14:paraId="50A7B4E5" w14:textId="77777777" w:rsidR="007C6747" w:rsidRDefault="00E91359">
      <w:pPr>
        <w:spacing w:after="0" w:line="600" w:lineRule="auto"/>
        <w:ind w:firstLine="720"/>
        <w:jc w:val="both"/>
        <w:rPr>
          <w:rFonts w:eastAsia="Times New Roman"/>
          <w:szCs w:val="24"/>
        </w:rPr>
      </w:pPr>
      <w:r>
        <w:rPr>
          <w:rFonts w:eastAsia="Times New Roman"/>
          <w:szCs w:val="24"/>
        </w:rPr>
        <w:t>Αυτή την αξιολόγηση δεν τη θέλουμε. Θέλουμε την πραγματική και ουσιαστική αξιολόγηση</w:t>
      </w:r>
      <w:r>
        <w:rPr>
          <w:rFonts w:eastAsia="Times New Roman"/>
          <w:szCs w:val="24"/>
        </w:rPr>
        <w:t>,</w:t>
      </w:r>
      <w:r>
        <w:rPr>
          <w:rFonts w:eastAsia="Times New Roman"/>
          <w:szCs w:val="24"/>
        </w:rPr>
        <w:t xml:space="preserve"> που θα συνδράμει για να γίνουν τα ιδρύματα καλύτερα και όχ</w:t>
      </w:r>
      <w:r>
        <w:rPr>
          <w:rFonts w:eastAsia="Times New Roman"/>
          <w:szCs w:val="24"/>
        </w:rPr>
        <w:t xml:space="preserve">ι για να κόψουμε κι άλλο δαπάνες. </w:t>
      </w:r>
    </w:p>
    <w:p w14:paraId="50A7B4E6" w14:textId="77777777" w:rsidR="007C6747" w:rsidRDefault="00E91359">
      <w:pPr>
        <w:spacing w:after="0" w:line="600" w:lineRule="auto"/>
        <w:ind w:firstLine="720"/>
        <w:jc w:val="both"/>
        <w:rPr>
          <w:rFonts w:eastAsia="Times New Roman"/>
          <w:szCs w:val="24"/>
        </w:rPr>
      </w:pPr>
      <w:r>
        <w:rPr>
          <w:rFonts w:eastAsia="Times New Roman"/>
          <w:szCs w:val="24"/>
        </w:rPr>
        <w:t xml:space="preserve">Τέλος, κύριε Μητσοτάκη, κατάλαβα ότι αυτοί οι επικοινωνιολόγοι που σας προτείνουν να αφήνετε τους ανθρώπους να κάθονται πάνω σε σανό, σας πρότειναν να μιλήσετε σήμερα και για τον νέο άνθρωπο, τον φοιτητή της </w:t>
      </w:r>
      <w:r>
        <w:rPr>
          <w:rFonts w:eastAsia="Times New Roman"/>
          <w:szCs w:val="24"/>
        </w:rPr>
        <w:t xml:space="preserve">δυτικής </w:t>
      </w:r>
      <w:r>
        <w:rPr>
          <w:rFonts w:eastAsia="Times New Roman"/>
          <w:szCs w:val="24"/>
        </w:rPr>
        <w:t>Αττικ</w:t>
      </w:r>
      <w:r>
        <w:rPr>
          <w:rFonts w:eastAsia="Times New Roman"/>
          <w:szCs w:val="24"/>
        </w:rPr>
        <w:t xml:space="preserve">ής. Μα, πώς νοιάζεστε εσείς γι’ αυτόν τον νέο άνθρωπο από τη </w:t>
      </w:r>
      <w:r>
        <w:rPr>
          <w:rFonts w:eastAsia="Times New Roman"/>
          <w:szCs w:val="24"/>
        </w:rPr>
        <w:t xml:space="preserve">δυτική </w:t>
      </w:r>
      <w:r>
        <w:rPr>
          <w:rFonts w:eastAsia="Times New Roman"/>
          <w:szCs w:val="24"/>
        </w:rPr>
        <w:t>Αττική;</w:t>
      </w:r>
    </w:p>
    <w:p w14:paraId="50A7B4E7" w14:textId="77777777" w:rsidR="007C6747" w:rsidRDefault="00E91359">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0A7B4E8" w14:textId="77777777" w:rsidR="007C6747" w:rsidRDefault="00E91359">
      <w:pPr>
        <w:spacing w:after="0" w:line="600" w:lineRule="auto"/>
        <w:ind w:firstLine="720"/>
        <w:jc w:val="both"/>
        <w:rPr>
          <w:rFonts w:eastAsia="Times New Roman"/>
          <w:szCs w:val="24"/>
        </w:rPr>
      </w:pPr>
      <w:r>
        <w:rPr>
          <w:rFonts w:eastAsia="Times New Roman"/>
          <w:szCs w:val="24"/>
        </w:rPr>
        <w:t>Ήσασταν πέντε χρόνια κυβέρνηση και μειώσατε τις δαπάνες για τη δημόσια εκπαίδευση τραγικά, στραγγαλίσατε τα δημό</w:t>
      </w:r>
      <w:r>
        <w:rPr>
          <w:rFonts w:eastAsia="Times New Roman"/>
          <w:szCs w:val="24"/>
        </w:rPr>
        <w:lastRenderedPageBreak/>
        <w:t>σια πανεπιστήμια, αυτ</w:t>
      </w:r>
      <w:r>
        <w:rPr>
          <w:rFonts w:eastAsia="Times New Roman"/>
          <w:szCs w:val="24"/>
        </w:rPr>
        <w:t xml:space="preserve">όν τον νέο άνθρωπο που δεν έχει τη δυνατότητα να σπουδάσει στο εξωτερικό ή να πάει σε κάποιο άλλο ιδιωτικό κολλέγιο, άρα πάει στο δημόσιο </w:t>
      </w:r>
      <w:proofErr w:type="spellStart"/>
      <w:r>
        <w:rPr>
          <w:rFonts w:eastAsia="Times New Roman"/>
          <w:szCs w:val="24"/>
        </w:rPr>
        <w:t>σχολειό</w:t>
      </w:r>
      <w:proofErr w:type="spellEnd"/>
      <w:r>
        <w:rPr>
          <w:rFonts w:eastAsia="Times New Roman"/>
          <w:szCs w:val="24"/>
        </w:rPr>
        <w:t xml:space="preserve"> -και χωρίς δυνατότητα να σπαταλήσει τα λεφτά του στα φροντιστήρια- και στο δημόσιο πανεπιστήμιο. </w:t>
      </w:r>
    </w:p>
    <w:p w14:paraId="50A7B4E9" w14:textId="77777777" w:rsidR="007C6747" w:rsidRDefault="00E91359">
      <w:pPr>
        <w:spacing w:after="0" w:line="600" w:lineRule="auto"/>
        <w:ind w:firstLine="720"/>
        <w:jc w:val="both"/>
        <w:rPr>
          <w:rFonts w:eastAsia="Times New Roman"/>
          <w:szCs w:val="24"/>
        </w:rPr>
      </w:pPr>
      <w:r>
        <w:rPr>
          <w:rFonts w:eastAsia="Times New Roman"/>
          <w:szCs w:val="24"/>
        </w:rPr>
        <w:t>Πώς εσείς νο</w:t>
      </w:r>
      <w:r>
        <w:rPr>
          <w:rFonts w:eastAsia="Times New Roman"/>
          <w:szCs w:val="24"/>
        </w:rPr>
        <w:t xml:space="preserve">ιάζεστε γι’ αυτόν τον νέο άνθρωπο, στον οποίο αναφερθήκατε, από μια λαϊκή γειτονιά της </w:t>
      </w:r>
      <w:r>
        <w:rPr>
          <w:rFonts w:eastAsia="Times New Roman"/>
          <w:szCs w:val="24"/>
        </w:rPr>
        <w:t xml:space="preserve">δυτικής </w:t>
      </w:r>
      <w:r>
        <w:rPr>
          <w:rFonts w:eastAsia="Times New Roman"/>
          <w:szCs w:val="24"/>
        </w:rPr>
        <w:t xml:space="preserve">Αττικής; Πώς θέλετε να πείσετε ότι νοιάζεστε γι’ αυτόν; Τι κάνατε όταν ήσασταν κυβέρνηση γι’ αυτούς τους ανθρώπους; </w:t>
      </w:r>
    </w:p>
    <w:p w14:paraId="50A7B4EA" w14:textId="77777777" w:rsidR="007C6747" w:rsidRDefault="00E91359">
      <w:pPr>
        <w:spacing w:after="0" w:line="600" w:lineRule="auto"/>
        <w:ind w:firstLine="720"/>
        <w:jc w:val="both"/>
        <w:rPr>
          <w:rFonts w:eastAsia="Times New Roman"/>
          <w:szCs w:val="24"/>
        </w:rPr>
      </w:pPr>
      <w:r>
        <w:rPr>
          <w:rFonts w:eastAsia="Times New Roman"/>
          <w:szCs w:val="24"/>
        </w:rPr>
        <w:t>Μόλις γυρίσουμε από τη θερινή ανάπαυλα της Β</w:t>
      </w:r>
      <w:r>
        <w:rPr>
          <w:rFonts w:eastAsia="Times New Roman"/>
          <w:szCs w:val="24"/>
        </w:rPr>
        <w:t xml:space="preserve">ουλής φέρνουμε ένα εμβληματικό -θα έλεγα- νομοσχέδιο, το οποίο είναι ήδη σε διαδικασία διαβούλευσης, για το μέλλον της δημόσιας εκπαίδευσης στη χώρα μας, γιατί αφορά τον τρόπο εισαγωγής στην τριτοβάθμια εκπαίδευση. Αντιδράτε και σε αυτό. </w:t>
      </w:r>
    </w:p>
    <w:p w14:paraId="50A7B4EB" w14:textId="77777777" w:rsidR="007C6747" w:rsidRDefault="00E91359">
      <w:pPr>
        <w:spacing w:after="0" w:line="600" w:lineRule="auto"/>
        <w:ind w:firstLine="720"/>
        <w:jc w:val="both"/>
        <w:rPr>
          <w:rFonts w:eastAsia="Times New Roman"/>
          <w:szCs w:val="24"/>
        </w:rPr>
      </w:pPr>
      <w:r>
        <w:rPr>
          <w:rFonts w:eastAsia="Times New Roman"/>
          <w:szCs w:val="24"/>
        </w:rPr>
        <w:t>Είναι ένα νομοσχέ</w:t>
      </w:r>
      <w:r>
        <w:rPr>
          <w:rFonts w:eastAsia="Times New Roman"/>
          <w:szCs w:val="24"/>
        </w:rPr>
        <w:t>διο το οποίο θέλει να καταργήσει τις πανελλαδικές εξετάσεις, που αποτελούν μια διαδικασία υποβολής των νέων ανθρώπων σε εξοντωτικό στρεσάρισμα και κρίσεις μόνο μιας φοράς. Έχουν βέβαια αδιάβλητο χαρακτήρα –θα συμφωνήσω με την παρέμβασή σας σε ό,τι αφορά τη</w:t>
      </w:r>
      <w:r>
        <w:rPr>
          <w:rFonts w:eastAsia="Times New Roman"/>
          <w:szCs w:val="24"/>
        </w:rPr>
        <w:t xml:space="preserve"> διαδικασία, εί</w:t>
      </w:r>
      <w:r>
        <w:rPr>
          <w:rFonts w:eastAsia="Times New Roman"/>
          <w:szCs w:val="24"/>
        </w:rPr>
        <w:lastRenderedPageBreak/>
        <w:t xml:space="preserve">ναι όντως αδιάβλητη- από την άλλη πλευρά, όμως, είναι πραγματικότητα σήμερα στη χώρα ότι το </w:t>
      </w:r>
      <w:proofErr w:type="spellStart"/>
      <w:r>
        <w:rPr>
          <w:rFonts w:eastAsia="Times New Roman"/>
          <w:szCs w:val="24"/>
        </w:rPr>
        <w:t>σχολειό</w:t>
      </w:r>
      <w:proofErr w:type="spellEnd"/>
      <w:r>
        <w:rPr>
          <w:rFonts w:eastAsia="Times New Roman"/>
          <w:szCs w:val="24"/>
        </w:rPr>
        <w:t xml:space="preserve"> -και κυρίως το λύκειο- έχει γίνει πάρεργο των φροντιστηρίων. </w:t>
      </w:r>
    </w:p>
    <w:p w14:paraId="50A7B4EC" w14:textId="77777777" w:rsidR="007C6747" w:rsidRDefault="00E91359">
      <w:pPr>
        <w:spacing w:after="0" w:line="600" w:lineRule="auto"/>
        <w:ind w:firstLine="720"/>
        <w:jc w:val="both"/>
        <w:rPr>
          <w:rFonts w:eastAsia="Times New Roman"/>
          <w:szCs w:val="24"/>
        </w:rPr>
      </w:pPr>
      <w:r>
        <w:rPr>
          <w:rFonts w:eastAsia="Times New Roman"/>
          <w:szCs w:val="24"/>
        </w:rPr>
        <w:t xml:space="preserve">Ιδίως αυτό δημιουργεί εμπόδια στα παιδιά των λαϊκών στρωμάτων και της </w:t>
      </w:r>
      <w:r>
        <w:rPr>
          <w:rFonts w:eastAsia="Times New Roman"/>
          <w:szCs w:val="24"/>
        </w:rPr>
        <w:t xml:space="preserve">δυτικής </w:t>
      </w:r>
      <w:r>
        <w:rPr>
          <w:rFonts w:eastAsia="Times New Roman"/>
          <w:szCs w:val="24"/>
        </w:rPr>
        <w:t>Α</w:t>
      </w:r>
      <w:r>
        <w:rPr>
          <w:rFonts w:eastAsia="Times New Roman"/>
          <w:szCs w:val="24"/>
        </w:rPr>
        <w:t xml:space="preserve">ττικής, για τα οποία παιδιά των λαϊκών οικογενειών εσείς όψιμα εμφανιστήκατε σήμερα να νοιάζεστε. Δεν μπορείτε να πείσετε, κύριε Μητσοτάκη, γι’ αυτό. </w:t>
      </w:r>
    </w:p>
    <w:p w14:paraId="50A7B4ED" w14:textId="77777777" w:rsidR="007C6747" w:rsidRDefault="00E91359">
      <w:pPr>
        <w:spacing w:after="0" w:line="600" w:lineRule="auto"/>
        <w:ind w:firstLine="720"/>
        <w:jc w:val="both"/>
        <w:rPr>
          <w:rFonts w:eastAsia="Times New Roman"/>
          <w:szCs w:val="24"/>
        </w:rPr>
      </w:pPr>
      <w:r>
        <w:rPr>
          <w:rFonts w:eastAsia="Times New Roman"/>
          <w:szCs w:val="24"/>
        </w:rPr>
        <w:t>Και κλείνω, κυρίες και κύριοι συνάδελφοι, με το εξής. Ο κ. Μητσοτάκης δεν εξάντλησε την τοποθέτησή του στ</w:t>
      </w:r>
      <w:r>
        <w:rPr>
          <w:rFonts w:eastAsia="Times New Roman"/>
          <w:szCs w:val="24"/>
        </w:rPr>
        <w:t>α θέματα της παιδείας. Αντιθέτως, για άλλη μια φορά, βρέθηκε σε αυτό εδώ το Βήμα να μας κατηγορεί για τα ίδια, γνωστά και γνωστά, τα οποία βεβαίως εδώ και δυο χρόνια δεν χάνει ευκαιρία κατά καιρούς να τα αναφέρει.</w:t>
      </w:r>
    </w:p>
    <w:p w14:paraId="50A7B4E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w:t>
      </w:r>
      <w:r w:rsidRPr="00F141A3">
        <w:rPr>
          <w:rFonts w:eastAsia="Times New Roman" w:cs="Times New Roman"/>
          <w:szCs w:val="24"/>
        </w:rPr>
        <w:t>-</w:t>
      </w:r>
      <w:r>
        <w:rPr>
          <w:rFonts w:eastAsia="Times New Roman" w:cs="Times New Roman"/>
          <w:szCs w:val="24"/>
        </w:rPr>
        <w:t>το είπα και πριν</w:t>
      </w:r>
      <w:r w:rsidRPr="00F141A3">
        <w:rPr>
          <w:rFonts w:eastAsia="Times New Roman" w:cs="Times New Roman"/>
          <w:szCs w:val="24"/>
        </w:rPr>
        <w:t>-</w:t>
      </w:r>
      <w:r>
        <w:rPr>
          <w:rFonts w:eastAsia="Times New Roman" w:cs="Times New Roman"/>
          <w:szCs w:val="24"/>
        </w:rPr>
        <w:t xml:space="preserve"> βλέποντας και τις παρεμβάσεις των Βουλευτών σας, το επιθετικό ύφος με το οποίο οι ευγενικοί κατά τα άλλα συνάδελφοι αναφέρθηκαν στον Υπουργό Παιδείας, θέλω να σας ρωτήσω γιατί αυτά τα νεύρα. Τι έχετε πάθει; </w:t>
      </w:r>
    </w:p>
    <w:p w14:paraId="50A7B4E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Από τότε που έκλεισε η δεύτερη αξιολόγηση και ε</w:t>
      </w:r>
      <w:r>
        <w:rPr>
          <w:rFonts w:eastAsia="Times New Roman" w:cs="Times New Roman"/>
          <w:szCs w:val="24"/>
        </w:rPr>
        <w:t xml:space="preserve">ίχαμε μια συμφωνία που ανοίγει δρόμους προοπτικής για την οικονομία, </w:t>
      </w:r>
      <w:r>
        <w:rPr>
          <w:rFonts w:eastAsia="Times New Roman" w:cs="Times New Roman"/>
          <w:szCs w:val="24"/>
        </w:rPr>
        <w:lastRenderedPageBreak/>
        <w:t>μια συμφωνία για το χρέος με την οποία άνοιξαν οι δρόμοι για την πετυχημένη έξοδο της χώρας στις αγορές, δίνετε την αίσθηση -εσείς προσωπικά, αλλά και οι Βουλευτές σας, τα στελέχη σας- ότ</w:t>
      </w:r>
      <w:r>
        <w:rPr>
          <w:rFonts w:eastAsia="Times New Roman" w:cs="Times New Roman"/>
          <w:szCs w:val="24"/>
        </w:rPr>
        <w:t xml:space="preserve">ι βρίσκεστε σε κατάσταση νευρικής κρίσης. </w:t>
      </w:r>
    </w:p>
    <w:p w14:paraId="50A7B4F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Μέσα σε ενάμιση μήνα -15 Ιουνίου έκλεισε η αξιολόγηση- έχετε ζητήσει τρεις διαφορετικές εξεταστικές επιτροπές: Μία για τον Καμμένο -δεν ξέρω αν επιμένετε, αλλά τη ζητήσατε-, μία για τον </w:t>
      </w:r>
      <w:proofErr w:type="spellStart"/>
      <w:r>
        <w:rPr>
          <w:rFonts w:eastAsia="Times New Roman" w:cs="Times New Roman"/>
          <w:szCs w:val="24"/>
        </w:rPr>
        <w:t>Βαρουφάκη</w:t>
      </w:r>
      <w:proofErr w:type="spellEnd"/>
      <w:r>
        <w:rPr>
          <w:rFonts w:eastAsia="Times New Roman" w:cs="Times New Roman"/>
          <w:szCs w:val="24"/>
        </w:rPr>
        <w:t xml:space="preserve"> ξανά -ενώ γνωρίζα</w:t>
      </w:r>
      <w:r>
        <w:rPr>
          <w:rFonts w:eastAsia="Times New Roman" w:cs="Times New Roman"/>
          <w:szCs w:val="24"/>
        </w:rPr>
        <w:t xml:space="preserve">τε ότι είχε γίνει η πρότασή σας σε προγενέστερη φάση και είχε απορριφθεί- και τώρα μία για τον </w:t>
      </w:r>
      <w:proofErr w:type="spellStart"/>
      <w:r>
        <w:rPr>
          <w:rFonts w:eastAsia="Times New Roman" w:cs="Times New Roman"/>
          <w:szCs w:val="24"/>
        </w:rPr>
        <w:t>Μαδούρο</w:t>
      </w:r>
      <w:proofErr w:type="spellEnd"/>
      <w:r>
        <w:rPr>
          <w:rFonts w:eastAsia="Times New Roman" w:cs="Times New Roman"/>
          <w:szCs w:val="24"/>
        </w:rPr>
        <w:t xml:space="preserve"> της Βενεζουέλας. Μέσα σε ενάμιση μήνα έχετε ζητήσει τρεις εξεταστικές επιτροπές. Πραγματικά είναι ένα εξαιρετικό ρεκόρ. Αν το διαιρέσουμε είναι περίπου μ</w:t>
      </w:r>
      <w:r>
        <w:rPr>
          <w:rFonts w:eastAsia="Times New Roman" w:cs="Times New Roman"/>
          <w:szCs w:val="24"/>
        </w:rPr>
        <w:t xml:space="preserve">ία εξεταστική κάθε δεκαπέντε ημέρες! Συνεχίστε έτσι. </w:t>
      </w:r>
    </w:p>
    <w:p w14:paraId="50A7B4F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Όμως, δεν είναι μόνο οι εξεταστικές επιτροπές που ζητάτε, πετώντας την μπάλα στην εξέδρα για τα σημαντικά ζητήματα του παρόντος, όπου υπάρχουν πολιτικά επιχειρήματα και διαφωνίες να αντιπαρατεθούμε. Είν</w:t>
      </w:r>
      <w:r>
        <w:rPr>
          <w:rFonts w:eastAsia="Times New Roman" w:cs="Times New Roman"/>
          <w:szCs w:val="24"/>
        </w:rPr>
        <w:t xml:space="preserve">αι και η εν γένει συμπεριφορά σας. Ζητήσατε πριν από μια εβδομάδα από τα </w:t>
      </w:r>
      <w:proofErr w:type="spellStart"/>
      <w:r>
        <w:rPr>
          <w:rFonts w:eastAsia="Times New Roman" w:cs="Times New Roman"/>
          <w:szCs w:val="24"/>
        </w:rPr>
        <w:t>αυτοδιοικητικά</w:t>
      </w:r>
      <w:proofErr w:type="spellEnd"/>
      <w:r>
        <w:rPr>
          <w:rFonts w:eastAsia="Times New Roman" w:cs="Times New Roman"/>
          <w:szCs w:val="24"/>
        </w:rPr>
        <w:t xml:space="preserve"> σας στελέχη να μποϊκοτάρουν, να σαμποτάρουν, να μην παραβρεθούν σε μια διαδικασία που αφορά την </w:t>
      </w:r>
      <w:r>
        <w:rPr>
          <w:rFonts w:eastAsia="Times New Roman" w:cs="Times New Roman"/>
          <w:szCs w:val="24"/>
        </w:rPr>
        <w:t xml:space="preserve">αυτοδιοίκηση </w:t>
      </w:r>
      <w:r>
        <w:rPr>
          <w:rFonts w:eastAsia="Times New Roman" w:cs="Times New Roman"/>
          <w:szCs w:val="24"/>
        </w:rPr>
        <w:t xml:space="preserve">κι έχει να κάνει με </w:t>
      </w:r>
      <w:r>
        <w:rPr>
          <w:rFonts w:eastAsia="Times New Roman" w:cs="Times New Roman"/>
          <w:szCs w:val="24"/>
        </w:rPr>
        <w:lastRenderedPageBreak/>
        <w:t>την προοπτική, το σχέδιο για την παραγω</w:t>
      </w:r>
      <w:r>
        <w:rPr>
          <w:rFonts w:eastAsia="Times New Roman" w:cs="Times New Roman"/>
          <w:szCs w:val="24"/>
        </w:rPr>
        <w:t>γική ανασυγκρότηση των περιφερειών, επειδή θα ήταν εκεί ο Πρωθυπουργός. Κι ακόμα ακόμα δεν διστάσατε να βάλετε απαγορευτικό στα στελέχη σας και στον ίδιο τον ανιψιό σας. Τι έχετε πάθει;</w:t>
      </w:r>
    </w:p>
    <w:p w14:paraId="50A7B4F2" w14:textId="77777777" w:rsidR="007C6747" w:rsidRDefault="00E91359">
      <w:pPr>
        <w:spacing w:after="0"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Νέας Δημοκρατίας):</w:t>
      </w:r>
      <w:r w:rsidRPr="004615C6">
        <w:rPr>
          <w:rFonts w:eastAsia="Times New Roman" w:cs="Times New Roman"/>
          <w:szCs w:val="24"/>
        </w:rPr>
        <w:t xml:space="preserve"> </w:t>
      </w:r>
      <w:r>
        <w:rPr>
          <w:rFonts w:eastAsia="Times New Roman" w:cs="Times New Roman"/>
          <w:szCs w:val="24"/>
        </w:rPr>
        <w:t xml:space="preserve">Καταλαβαίνετε τι </w:t>
      </w:r>
      <w:r>
        <w:rPr>
          <w:rFonts w:eastAsia="Times New Roman" w:cs="Times New Roman"/>
          <w:szCs w:val="24"/>
        </w:rPr>
        <w:t>λέτε;</w:t>
      </w:r>
    </w:p>
    <w:p w14:paraId="50A7B4F3"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 xml:space="preserve">Θόρυβος από την πτέρυγα της </w:t>
      </w:r>
      <w:r w:rsidRPr="00C36593">
        <w:rPr>
          <w:rFonts w:eastAsia="Times New Roman" w:cs="Times New Roman"/>
          <w:szCs w:val="24"/>
        </w:rPr>
        <w:t>Νέας Δημοκρατίας</w:t>
      </w:r>
      <w:r>
        <w:rPr>
          <w:rFonts w:eastAsia="Times New Roman" w:cs="Times New Roman"/>
          <w:szCs w:val="24"/>
        </w:rPr>
        <w:t>)</w:t>
      </w:r>
    </w:p>
    <w:p w14:paraId="50A7B4F4" w14:textId="77777777" w:rsidR="007C6747" w:rsidRDefault="00E91359">
      <w:pPr>
        <w:spacing w:after="0"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Ήσυχα, παρακαλώ. </w:t>
      </w:r>
    </w:p>
    <w:p w14:paraId="50A7B4F5" w14:textId="77777777" w:rsidR="007C6747" w:rsidRDefault="00E91359">
      <w:pPr>
        <w:spacing w:after="0" w:line="600" w:lineRule="auto"/>
        <w:ind w:firstLine="720"/>
        <w:jc w:val="both"/>
        <w:rPr>
          <w:rFonts w:eastAsia="Times New Roman" w:cs="Times New Roman"/>
          <w:szCs w:val="24"/>
        </w:rPr>
      </w:pPr>
      <w:r w:rsidRPr="00760842">
        <w:rPr>
          <w:rFonts w:eastAsia="Times New Roman" w:cs="Times New Roman"/>
          <w:b/>
          <w:szCs w:val="24"/>
        </w:rPr>
        <w:t>ΑΛΕΞΗΣ ΤΣΙΠΡΑΣ (Πρόεδρος της Κυβέρνησης):</w:t>
      </w:r>
      <w:r w:rsidRPr="00760842">
        <w:rPr>
          <w:rFonts w:eastAsia="Times New Roman" w:cs="Times New Roman"/>
          <w:szCs w:val="24"/>
        </w:rPr>
        <w:t xml:space="preserve"> </w:t>
      </w:r>
      <w:r>
        <w:rPr>
          <w:rFonts w:eastAsia="Times New Roman" w:cs="Times New Roman"/>
          <w:szCs w:val="24"/>
        </w:rPr>
        <w:t xml:space="preserve">Μην ξινίζετε, κύριοι, το πρόσωπό σας! Κι εμείς θα έπρεπε να ξινίζουμε το πρόσωπό μας με μια </w:t>
      </w:r>
      <w:proofErr w:type="spellStart"/>
      <w:r>
        <w:rPr>
          <w:rFonts w:eastAsia="Times New Roman" w:cs="Times New Roman"/>
          <w:szCs w:val="24"/>
        </w:rPr>
        <w:t>αντιθεσμική</w:t>
      </w:r>
      <w:proofErr w:type="spellEnd"/>
      <w:r>
        <w:rPr>
          <w:rFonts w:eastAsia="Times New Roman" w:cs="Times New Roman"/>
          <w:szCs w:val="24"/>
        </w:rPr>
        <w:t xml:space="preserve"> συμπεριφορ</w:t>
      </w:r>
      <w:r>
        <w:rPr>
          <w:rFonts w:eastAsia="Times New Roman" w:cs="Times New Roman"/>
          <w:szCs w:val="24"/>
        </w:rPr>
        <w:t xml:space="preserve">ά. </w:t>
      </w:r>
    </w:p>
    <w:p w14:paraId="50A7B4F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Φτάσατε στο σημείο, κύριε Μητσοτάκη, να χάσετε κάθε ίχνος αστικής ευγένειας, η οποία κατά τα άλλα σας διακρίνει. Φτάσατε στο σημείο την ημέρα των γενεθλίων μου αντί για ευχές να μου απευθύνετε ύβρεις, ότι είμαι ψεύτης και κλέφτης. Εκεί έχετε οδηγηθεί.</w:t>
      </w:r>
    </w:p>
    <w:p w14:paraId="50A7B4F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τα νεύρα δεν κάνουν καλό. Κι αντί κάθε δεκαπέντε μέρες να ανακαλύπτετε και κάτι και να ζητάτε και μια εξεταστική επιτροπή, μήπως εκεί στην Πειραιώς να φτιάχνατε μια </w:t>
      </w:r>
      <w:r>
        <w:rPr>
          <w:rFonts w:eastAsia="Times New Roman" w:cs="Times New Roman"/>
          <w:szCs w:val="24"/>
        </w:rPr>
        <w:lastRenderedPageBreak/>
        <w:t>εξεταστική επιτροπή για να ανακαλύψετε την αιτία που σας προκαλεί τόσα νεύ</w:t>
      </w:r>
      <w:r>
        <w:rPr>
          <w:rFonts w:eastAsia="Times New Roman" w:cs="Times New Roman"/>
          <w:szCs w:val="24"/>
        </w:rPr>
        <w:t xml:space="preserve">ρα; Διότι τα νεύρα στο τέλος δεν θα σας οδηγήσουν σε καλό. </w:t>
      </w:r>
    </w:p>
    <w:p w14:paraId="50A7B4F8" w14:textId="77777777" w:rsidR="007C6747" w:rsidRDefault="00E91359">
      <w:pPr>
        <w:spacing w:after="0" w:line="600" w:lineRule="auto"/>
        <w:ind w:firstLine="720"/>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50A7B4F9" w14:textId="77777777" w:rsidR="007C6747" w:rsidRDefault="00E91359">
      <w:pPr>
        <w:spacing w:after="0"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Νέας Δημοκρατίας):</w:t>
      </w:r>
      <w:r w:rsidRPr="004615C6">
        <w:rPr>
          <w:rFonts w:eastAsia="Times New Roman" w:cs="Times New Roman"/>
          <w:szCs w:val="24"/>
        </w:rPr>
        <w:t xml:space="preserve"> </w:t>
      </w:r>
      <w:r>
        <w:rPr>
          <w:rFonts w:eastAsia="Times New Roman" w:cs="Times New Roman"/>
          <w:szCs w:val="24"/>
        </w:rPr>
        <w:t xml:space="preserve">Κύριε Πρόεδρε, παρακαλώ τον λόγο. </w:t>
      </w:r>
    </w:p>
    <w:p w14:paraId="50A7B4FA" w14:textId="77777777" w:rsidR="007C6747" w:rsidRDefault="00E91359">
      <w:pPr>
        <w:spacing w:after="0"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Θέλετε να μιλήσετε, κύριε Μητσοτάκη; </w:t>
      </w:r>
    </w:p>
    <w:p w14:paraId="50A7B4FB" w14:textId="77777777" w:rsidR="007C6747" w:rsidRDefault="00E91359">
      <w:pPr>
        <w:spacing w:after="0"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Νέας Δημοκρατίας):</w:t>
      </w:r>
      <w:r w:rsidRPr="004615C6">
        <w:rPr>
          <w:rFonts w:eastAsia="Times New Roman" w:cs="Times New Roman"/>
          <w:szCs w:val="24"/>
        </w:rPr>
        <w:t xml:space="preserve"> </w:t>
      </w:r>
      <w:r>
        <w:rPr>
          <w:rFonts w:eastAsia="Times New Roman" w:cs="Times New Roman"/>
          <w:szCs w:val="24"/>
        </w:rPr>
        <w:t xml:space="preserve">Μάλιστα, κύριε Πρόεδρε. </w:t>
      </w:r>
    </w:p>
    <w:p w14:paraId="50A7B4FC" w14:textId="77777777" w:rsidR="007C6747" w:rsidRDefault="00E91359">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Κύριε Πρόεδρε, θα ήθελα κι εγώ τον λόγο. Θέλω να ρωτήσω κάτι μήπως και</w:t>
      </w:r>
      <w:r>
        <w:rPr>
          <w:rFonts w:eastAsia="Times New Roman" w:cs="Times New Roman"/>
          <w:szCs w:val="24"/>
        </w:rPr>
        <w:t xml:space="preserve"> μου απαντήσει.</w:t>
      </w:r>
    </w:p>
    <w:p w14:paraId="50A7B4FD" w14:textId="77777777" w:rsidR="007C6747" w:rsidRDefault="00E91359">
      <w:pPr>
        <w:spacing w:after="0"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xml:space="preserve">, θέλετε να κάνετε κάποια ερώτηση προς τον κύριο Πρόεδρο μήπως απαντήσει; </w:t>
      </w:r>
    </w:p>
    <w:p w14:paraId="50A7B4FE" w14:textId="77777777" w:rsidR="007C6747" w:rsidRDefault="00E91359">
      <w:pPr>
        <w:spacing w:after="0"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Νέας Δημοκρατίας):</w:t>
      </w:r>
      <w:r w:rsidRPr="004615C6">
        <w:rPr>
          <w:rFonts w:eastAsia="Times New Roman" w:cs="Times New Roman"/>
          <w:szCs w:val="24"/>
        </w:rPr>
        <w:t xml:space="preserve"> </w:t>
      </w:r>
      <w:r>
        <w:rPr>
          <w:rFonts w:eastAsia="Times New Roman" w:cs="Times New Roman"/>
          <w:szCs w:val="24"/>
        </w:rPr>
        <w:t xml:space="preserve">Να τελειώσω και μετά, κύριε Πρόεδρε. </w:t>
      </w:r>
    </w:p>
    <w:p w14:paraId="50A7B4FF"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C36593">
        <w:rPr>
          <w:rFonts w:eastAsia="Times New Roman" w:cs="Times New Roman"/>
          <w:szCs w:val="24"/>
        </w:rPr>
        <w:t>Νέας Δημοκρατίας</w:t>
      </w:r>
      <w:r>
        <w:rPr>
          <w:rFonts w:eastAsia="Times New Roman" w:cs="Times New Roman"/>
          <w:szCs w:val="24"/>
        </w:rPr>
        <w:t>)</w:t>
      </w:r>
    </w:p>
    <w:p w14:paraId="50A7B500" w14:textId="77777777" w:rsidR="007C6747" w:rsidRDefault="00E91359">
      <w:pPr>
        <w:spacing w:after="0" w:line="600" w:lineRule="auto"/>
        <w:ind w:firstLine="720"/>
        <w:jc w:val="both"/>
        <w:rPr>
          <w:rFonts w:eastAsia="Times New Roman" w:cs="Times New Roman"/>
          <w:szCs w:val="24"/>
        </w:rPr>
      </w:pPr>
      <w:r w:rsidRPr="001F1977">
        <w:rPr>
          <w:rFonts w:eastAsia="Times New Roman" w:cs="Times New Roman"/>
          <w:b/>
          <w:szCs w:val="24"/>
        </w:rPr>
        <w:lastRenderedPageBreak/>
        <w:t xml:space="preserve">ΠΡΟΕΔΡΟΣ (Νικόλαος </w:t>
      </w:r>
      <w:proofErr w:type="spellStart"/>
      <w:r w:rsidRPr="001F1977">
        <w:rPr>
          <w:rFonts w:eastAsia="Times New Roman" w:cs="Times New Roman"/>
          <w:b/>
          <w:szCs w:val="24"/>
        </w:rPr>
        <w:t>Βούτσης</w:t>
      </w:r>
      <w:proofErr w:type="spellEnd"/>
      <w:r w:rsidRPr="001F1977">
        <w:rPr>
          <w:rFonts w:eastAsia="Times New Roman" w:cs="Times New Roman"/>
          <w:b/>
          <w:szCs w:val="24"/>
        </w:rPr>
        <w:t xml:space="preserve">): </w:t>
      </w:r>
      <w:r>
        <w:rPr>
          <w:rFonts w:eastAsia="Times New Roman" w:cs="Times New Roman"/>
          <w:szCs w:val="24"/>
        </w:rPr>
        <w:t xml:space="preserve">Δεν θα προεδρεύετε από κάτω, κύριοι συνάδελφοι. Εγώ προεδρεύω. Τέλειωσε αυτό. </w:t>
      </w:r>
    </w:p>
    <w:p w14:paraId="50A7B50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έχετε τον λόγο. </w:t>
      </w:r>
    </w:p>
    <w:p w14:paraId="50A7B502" w14:textId="77777777" w:rsidR="007C6747" w:rsidRDefault="00E91359">
      <w:pPr>
        <w:spacing w:after="0" w:line="600" w:lineRule="auto"/>
        <w:ind w:firstLine="720"/>
        <w:jc w:val="both"/>
        <w:rPr>
          <w:rFonts w:eastAsia="Times New Roman" w:cs="Times New Roman"/>
          <w:szCs w:val="24"/>
        </w:rPr>
      </w:pPr>
      <w:r w:rsidRPr="004615C6">
        <w:rPr>
          <w:rFonts w:eastAsia="Times New Roman" w:cs="Times New Roman"/>
          <w:b/>
          <w:szCs w:val="24"/>
        </w:rPr>
        <w:t>ΚΥΡΙΑΚΟΣ ΜΗΤΣΟΤΑΚΗΣ (Πρόεδρος της Νέας Δημοκρατίας):</w:t>
      </w:r>
      <w:r w:rsidRPr="004615C6">
        <w:rPr>
          <w:rFonts w:eastAsia="Times New Roman" w:cs="Times New Roman"/>
          <w:szCs w:val="24"/>
        </w:rPr>
        <w:t xml:space="preserve"> </w:t>
      </w:r>
      <w:r>
        <w:rPr>
          <w:rFonts w:eastAsia="Times New Roman" w:cs="Times New Roman"/>
          <w:szCs w:val="24"/>
        </w:rPr>
        <w:t>Κύριε Τσίπρα, νομίζω ότι χρειάζεστε επειγόν</w:t>
      </w:r>
      <w:r>
        <w:rPr>
          <w:rFonts w:eastAsia="Times New Roman" w:cs="Times New Roman"/>
          <w:szCs w:val="24"/>
        </w:rPr>
        <w:t xml:space="preserve">τως διακοπές. Συν όλων των άλλων, είναι κακό, ξέρετε, στην πολιτική να χάνεται η αίσθηση του χιούμορ. Κι όταν απαξιώνεται και η ίδια η διαδικασία της άσκησης εποικοδομητικής κριτικής μέσα από τη γελοιογραφία, τότε καταλαβαίνω απολύτως το πόσο έχετε χάσει, </w:t>
      </w:r>
      <w:r>
        <w:rPr>
          <w:rFonts w:eastAsia="Times New Roman" w:cs="Times New Roman"/>
          <w:szCs w:val="24"/>
        </w:rPr>
        <w:t xml:space="preserve">δυστυχώς, την επαφή με την πραγματικότητα. </w:t>
      </w:r>
    </w:p>
    <w:p w14:paraId="50A7B503" w14:textId="77777777" w:rsidR="007C6747" w:rsidRDefault="00E91359">
      <w:pPr>
        <w:spacing w:after="0" w:line="600" w:lineRule="auto"/>
        <w:ind w:firstLine="720"/>
        <w:jc w:val="center"/>
        <w:rPr>
          <w:rFonts w:eastAsia="Times New Roman" w:cs="Times New Roman"/>
          <w:szCs w:val="24"/>
        </w:rPr>
      </w:pPr>
      <w:r w:rsidRPr="00311A7B">
        <w:rPr>
          <w:rFonts w:eastAsia="Times New Roman" w:cs="Times New Roman"/>
          <w:szCs w:val="24"/>
        </w:rPr>
        <w:t xml:space="preserve">(Θόρυβος </w:t>
      </w:r>
      <w:r>
        <w:rPr>
          <w:rFonts w:eastAsia="Times New Roman" w:cs="Times New Roman"/>
          <w:szCs w:val="24"/>
        </w:rPr>
        <w:t>στην Αίθουσα</w:t>
      </w:r>
      <w:r w:rsidRPr="00311A7B">
        <w:rPr>
          <w:rFonts w:eastAsia="Times New Roman" w:cs="Times New Roman"/>
          <w:szCs w:val="24"/>
        </w:rPr>
        <w:t>)</w:t>
      </w:r>
    </w:p>
    <w:p w14:paraId="50A7B504" w14:textId="77777777" w:rsidR="007C6747" w:rsidRDefault="00E91359">
      <w:pPr>
        <w:spacing w:after="0" w:line="600" w:lineRule="auto"/>
        <w:ind w:firstLine="720"/>
        <w:rPr>
          <w:rFonts w:eastAsia="Times New Roman"/>
          <w:szCs w:val="24"/>
        </w:rPr>
      </w:pPr>
      <w:r w:rsidRPr="004028A5">
        <w:rPr>
          <w:rFonts w:eastAsia="Times New Roman"/>
          <w:b/>
          <w:szCs w:val="24"/>
        </w:rPr>
        <w:t xml:space="preserve">ΠΡΟΕΔΡΟΣ (Νικόλαος </w:t>
      </w:r>
      <w:proofErr w:type="spellStart"/>
      <w:r w:rsidRPr="004028A5">
        <w:rPr>
          <w:rFonts w:eastAsia="Times New Roman"/>
          <w:b/>
          <w:szCs w:val="24"/>
        </w:rPr>
        <w:t>Βούτσης</w:t>
      </w:r>
      <w:proofErr w:type="spellEnd"/>
      <w:r w:rsidRPr="004028A5">
        <w:rPr>
          <w:rFonts w:eastAsia="Times New Roman"/>
          <w:b/>
          <w:szCs w:val="24"/>
        </w:rPr>
        <w:t>):</w:t>
      </w:r>
      <w:r>
        <w:rPr>
          <w:rFonts w:eastAsia="Times New Roman"/>
          <w:b/>
          <w:szCs w:val="24"/>
        </w:rPr>
        <w:t xml:space="preserve"> </w:t>
      </w:r>
      <w:r>
        <w:rPr>
          <w:rFonts w:eastAsia="Times New Roman"/>
          <w:szCs w:val="24"/>
        </w:rPr>
        <w:t xml:space="preserve">Κάντε ησυχία, παρακαλώ! </w:t>
      </w:r>
    </w:p>
    <w:p w14:paraId="50A7B505" w14:textId="77777777" w:rsidR="007C6747" w:rsidRDefault="00E91359">
      <w:pPr>
        <w:spacing w:after="0" w:line="600" w:lineRule="auto"/>
        <w:ind w:firstLine="720"/>
        <w:jc w:val="center"/>
        <w:rPr>
          <w:rFonts w:eastAsia="Times New Roman"/>
          <w:szCs w:val="24"/>
        </w:rPr>
      </w:pPr>
      <w:r>
        <w:rPr>
          <w:rFonts w:eastAsia="Times New Roman"/>
          <w:szCs w:val="24"/>
        </w:rPr>
        <w:t>(Θόρυβος στην Αίθουσα)</w:t>
      </w:r>
    </w:p>
    <w:p w14:paraId="50A7B506" w14:textId="77777777" w:rsidR="007C6747" w:rsidRDefault="00E91359">
      <w:pPr>
        <w:spacing w:after="0" w:line="600" w:lineRule="auto"/>
        <w:ind w:firstLine="720"/>
        <w:jc w:val="both"/>
        <w:rPr>
          <w:rFonts w:eastAsia="Times New Roman"/>
          <w:szCs w:val="24"/>
        </w:rPr>
      </w:pPr>
      <w:r w:rsidRPr="004028A5">
        <w:rPr>
          <w:rFonts w:eastAsia="Times New Roman"/>
          <w:b/>
          <w:szCs w:val="24"/>
        </w:rPr>
        <w:t>ΓΡΗΓΟΡΙΟΣ ΨΑΡΙΑΝΟΣ:</w:t>
      </w:r>
      <w:r>
        <w:rPr>
          <w:rFonts w:eastAsia="Times New Roman"/>
          <w:szCs w:val="24"/>
        </w:rPr>
        <w:t xml:space="preserve"> Μαζέψτε τους.</w:t>
      </w:r>
    </w:p>
    <w:p w14:paraId="50A7B507" w14:textId="77777777" w:rsidR="007C6747" w:rsidRDefault="00E91359">
      <w:pPr>
        <w:spacing w:after="0" w:line="600" w:lineRule="auto"/>
        <w:ind w:firstLine="720"/>
        <w:rPr>
          <w:rFonts w:eastAsia="Times New Roman"/>
          <w:szCs w:val="24"/>
        </w:rPr>
      </w:pPr>
      <w:r w:rsidRPr="00886CCD">
        <w:rPr>
          <w:rFonts w:eastAsia="Times New Roman"/>
          <w:b/>
          <w:szCs w:val="24"/>
        </w:rPr>
        <w:t xml:space="preserve">ΠΡΟΕΔΡΟΣ (Νικόλαος </w:t>
      </w:r>
      <w:proofErr w:type="spellStart"/>
      <w:r w:rsidRPr="00886CCD">
        <w:rPr>
          <w:rFonts w:eastAsia="Times New Roman"/>
          <w:b/>
          <w:szCs w:val="24"/>
        </w:rPr>
        <w:t>Βούτσης</w:t>
      </w:r>
      <w:proofErr w:type="spellEnd"/>
      <w:r w:rsidRPr="00886CCD">
        <w:rPr>
          <w:rFonts w:eastAsia="Times New Roman"/>
          <w:b/>
          <w:szCs w:val="24"/>
        </w:rPr>
        <w:t>):</w:t>
      </w:r>
      <w:r>
        <w:rPr>
          <w:rFonts w:eastAsia="Times New Roman"/>
          <w:b/>
          <w:szCs w:val="24"/>
        </w:rPr>
        <w:t xml:space="preserve"> </w:t>
      </w:r>
      <w:r>
        <w:rPr>
          <w:rFonts w:eastAsia="Times New Roman"/>
          <w:szCs w:val="24"/>
        </w:rPr>
        <w:t xml:space="preserve">Δεν μαζεύουμε κανέναν, κυριολεκτικά κανέναν. </w:t>
      </w:r>
    </w:p>
    <w:p w14:paraId="50A7B508" w14:textId="77777777" w:rsidR="007C6747" w:rsidRDefault="00E91359">
      <w:pPr>
        <w:spacing w:after="0" w:line="600" w:lineRule="auto"/>
        <w:ind w:firstLine="720"/>
        <w:jc w:val="both"/>
        <w:rPr>
          <w:rFonts w:eastAsia="Times New Roman"/>
          <w:szCs w:val="24"/>
        </w:rPr>
      </w:pPr>
      <w:r>
        <w:rPr>
          <w:rFonts w:eastAsia="Times New Roman"/>
          <w:b/>
          <w:szCs w:val="24"/>
        </w:rPr>
        <w:t>ΚΥΡ</w:t>
      </w:r>
      <w:r>
        <w:rPr>
          <w:rFonts w:eastAsia="Times New Roman"/>
          <w:b/>
          <w:szCs w:val="24"/>
        </w:rPr>
        <w:t xml:space="preserve">ΙΑΚΟΣ ΜΗΤΣΟΤΑΚΗΣ (Πρόεδρος της Νέας Δημοκρατίας): </w:t>
      </w:r>
      <w:r>
        <w:rPr>
          <w:rFonts w:eastAsia="Times New Roman"/>
          <w:szCs w:val="24"/>
        </w:rPr>
        <w:t xml:space="preserve">Εδώ δεν μαζέψατε τον </w:t>
      </w:r>
      <w:r>
        <w:rPr>
          <w:rFonts w:eastAsia="Times New Roman"/>
          <w:szCs w:val="24"/>
        </w:rPr>
        <w:t>«</w:t>
      </w:r>
      <w:proofErr w:type="spellStart"/>
      <w:r>
        <w:rPr>
          <w:rFonts w:eastAsia="Times New Roman"/>
          <w:szCs w:val="24"/>
        </w:rPr>
        <w:t>Ρουβίκωνα</w:t>
      </w:r>
      <w:proofErr w:type="spellEnd"/>
      <w:r>
        <w:rPr>
          <w:rFonts w:eastAsia="Times New Roman"/>
          <w:szCs w:val="24"/>
        </w:rPr>
        <w:t>»</w:t>
      </w:r>
      <w:r>
        <w:rPr>
          <w:rFonts w:eastAsia="Times New Roman"/>
          <w:szCs w:val="24"/>
        </w:rPr>
        <w:t>, θα μαζέψετε τους Βουλευτές;</w:t>
      </w:r>
    </w:p>
    <w:p w14:paraId="50A7B509" w14:textId="77777777" w:rsidR="007C6747" w:rsidRDefault="00E91359">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50A7B50A" w14:textId="77777777" w:rsidR="007C6747" w:rsidRDefault="00E91359">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Μητσοτάκη, έχετε χιούμορ, το αναγνωρίζω. Αυτό εννοούσα </w:t>
      </w:r>
      <w:r>
        <w:rPr>
          <w:rFonts w:eastAsia="Times New Roman"/>
          <w:szCs w:val="24"/>
        </w:rPr>
        <w:t>κι εγώ, καταλάβατε;</w:t>
      </w:r>
    </w:p>
    <w:p w14:paraId="50A7B50B" w14:textId="77777777" w:rsidR="007C6747" w:rsidRDefault="00E91359">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Για άλλη μια φορά, κύριε Τσίπρα, ξέρετε, είναι κακό να προσέρχεστε στην Εθνική Αντιπροσωπεία τόσο αδιάβαστος. Κι αφού αναφερθήκατε στα ζητήματα της κακής νομοθέτησης, θα ήταν χρήσιμο </w:t>
      </w:r>
      <w:r>
        <w:rPr>
          <w:rFonts w:eastAsia="Times New Roman"/>
          <w:szCs w:val="24"/>
        </w:rPr>
        <w:t xml:space="preserve">να ζητήσετε από τους συνεργάτες σας να σας δώσουν και τα απαραίτητα στοιχεία. </w:t>
      </w:r>
    </w:p>
    <w:p w14:paraId="50A7B50C" w14:textId="77777777" w:rsidR="007C6747" w:rsidRDefault="00E91359">
      <w:pPr>
        <w:spacing w:after="0" w:line="600" w:lineRule="auto"/>
        <w:ind w:firstLine="720"/>
        <w:jc w:val="both"/>
        <w:rPr>
          <w:rFonts w:eastAsia="Times New Roman"/>
          <w:szCs w:val="24"/>
        </w:rPr>
      </w:pPr>
      <w:r>
        <w:rPr>
          <w:rFonts w:eastAsia="Times New Roman"/>
          <w:szCs w:val="24"/>
        </w:rPr>
        <w:t xml:space="preserve">Κανείς δεν αμφισβήτησε και από τα  έδρανα της Αξιωματικής Αντιπολίτευσης ότι πράγματι και σε προηγούμενες εποχές έγινε κατάχρηση της διαδικασίας των εμπρόθεσμων και εκπρόθεσμων </w:t>
      </w:r>
      <w:r>
        <w:rPr>
          <w:rFonts w:eastAsia="Times New Roman"/>
          <w:szCs w:val="24"/>
        </w:rPr>
        <w:t xml:space="preserve">τροπολογιών και μ’ αυτόν τον τρόπο καταστρατηγήθηκε και το πνεύμα του Συντάγματος, αλλά και η καλή νομοθέτηση στη Βουλή. </w:t>
      </w:r>
    </w:p>
    <w:p w14:paraId="50A7B50D" w14:textId="77777777" w:rsidR="007C6747" w:rsidRDefault="00E91359">
      <w:pPr>
        <w:spacing w:after="0" w:line="600" w:lineRule="auto"/>
        <w:ind w:firstLine="720"/>
        <w:jc w:val="both"/>
        <w:rPr>
          <w:rFonts w:eastAsia="Times New Roman"/>
          <w:szCs w:val="24"/>
        </w:rPr>
      </w:pPr>
      <w:r>
        <w:rPr>
          <w:rFonts w:eastAsia="Times New Roman"/>
          <w:szCs w:val="24"/>
        </w:rPr>
        <w:t xml:space="preserve">Εσείς, όμως, κύριε Τσίπρα, έχετε ξεπεράσει κάθε όριο. </w:t>
      </w:r>
    </w:p>
    <w:p w14:paraId="50A7B50E"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Αναφέρω ενδεικτικά δύο στοιχεία: Την περίοδο από το 2012 μέχρι τον Ιανουάριο του 2015, μιας και θέλατε να κάνετε συγκρίσεις με την προηγούμενη κυβέρνηση, σε </w:t>
      </w:r>
      <w:proofErr w:type="spellStart"/>
      <w:r>
        <w:rPr>
          <w:rFonts w:eastAsia="Times New Roman"/>
          <w:szCs w:val="24"/>
        </w:rPr>
        <w:t>εκατόν</w:t>
      </w:r>
      <w:proofErr w:type="spellEnd"/>
      <w:r>
        <w:rPr>
          <w:rFonts w:eastAsia="Times New Roman"/>
          <w:szCs w:val="24"/>
        </w:rPr>
        <w:t xml:space="preserve"> τρεις </w:t>
      </w:r>
      <w:r>
        <w:rPr>
          <w:rFonts w:eastAsia="Times New Roman"/>
          <w:szCs w:val="24"/>
        </w:rPr>
        <w:t xml:space="preserve">κυρώσεις </w:t>
      </w:r>
      <w:r>
        <w:rPr>
          <w:rFonts w:eastAsia="Times New Roman"/>
          <w:szCs w:val="24"/>
        </w:rPr>
        <w:t xml:space="preserve">διεθνών </w:t>
      </w:r>
      <w:r>
        <w:rPr>
          <w:rFonts w:eastAsia="Times New Roman"/>
          <w:szCs w:val="24"/>
        </w:rPr>
        <w:t xml:space="preserve">συμβάσεων </w:t>
      </w:r>
      <w:r>
        <w:rPr>
          <w:rFonts w:eastAsia="Times New Roman"/>
          <w:szCs w:val="24"/>
        </w:rPr>
        <w:t>-μια κατ’ εξοχήν νομοθετική διαδικασία στην οποία δεν πρέπε</w:t>
      </w:r>
      <w:r>
        <w:rPr>
          <w:rFonts w:eastAsia="Times New Roman"/>
          <w:szCs w:val="24"/>
        </w:rPr>
        <w:t xml:space="preserve">ι να γίνεται συζήτηση με άλλο αντικείμενο- κατατέθηκαν πόσες τροπολογίες, κύριε Τσίπρα; Κατατέθηκαν δεκατέσσερις τροπολογίες. </w:t>
      </w:r>
    </w:p>
    <w:p w14:paraId="50A7B50F" w14:textId="77777777" w:rsidR="007C6747" w:rsidRDefault="00E91359">
      <w:pPr>
        <w:spacing w:after="0" w:line="600" w:lineRule="auto"/>
        <w:ind w:firstLine="720"/>
        <w:jc w:val="both"/>
        <w:rPr>
          <w:rFonts w:eastAsia="Times New Roman"/>
          <w:szCs w:val="24"/>
        </w:rPr>
      </w:pPr>
      <w:r>
        <w:rPr>
          <w:rFonts w:eastAsia="Times New Roman"/>
          <w:szCs w:val="24"/>
        </w:rPr>
        <w:t xml:space="preserve">Στις πενήντα εννέα </w:t>
      </w:r>
      <w:r>
        <w:rPr>
          <w:rFonts w:eastAsia="Times New Roman"/>
          <w:szCs w:val="24"/>
        </w:rPr>
        <w:t xml:space="preserve">κυρώσεις </w:t>
      </w:r>
      <w:r>
        <w:rPr>
          <w:rFonts w:eastAsia="Times New Roman"/>
          <w:szCs w:val="24"/>
        </w:rPr>
        <w:t>από τον Ιανουάριο του 2015 έως τον Μάρτιο του 2017, πόσες τροπολογίες, κύριε Τσίπρα, έχουν κατατεθεί;</w:t>
      </w:r>
      <w:r>
        <w:rPr>
          <w:rFonts w:eastAsia="Times New Roman"/>
          <w:szCs w:val="24"/>
        </w:rPr>
        <w:t xml:space="preserve"> Έχουν κατατεθεί ογδόντα!</w:t>
      </w:r>
    </w:p>
    <w:p w14:paraId="50A7B510" w14:textId="77777777" w:rsidR="007C6747" w:rsidRDefault="00E91359">
      <w:pPr>
        <w:spacing w:after="0" w:line="600" w:lineRule="auto"/>
        <w:ind w:firstLine="720"/>
        <w:jc w:val="both"/>
        <w:rPr>
          <w:rFonts w:eastAsia="Times New Roman"/>
          <w:szCs w:val="24"/>
        </w:rPr>
      </w:pPr>
      <w:r>
        <w:rPr>
          <w:rFonts w:eastAsia="Times New Roman"/>
          <w:szCs w:val="24"/>
        </w:rPr>
        <w:t>Δεύτερον, σας έχω ένα δεύτερο δώρο για τα γενέθλιά σας. Από την 1</w:t>
      </w:r>
      <w:r w:rsidRPr="00557145">
        <w:rPr>
          <w:rFonts w:eastAsia="Times New Roman"/>
          <w:szCs w:val="24"/>
          <w:vertAlign w:val="superscript"/>
        </w:rPr>
        <w:t>η</w:t>
      </w:r>
      <w:r>
        <w:rPr>
          <w:rFonts w:eastAsia="Times New Roman"/>
          <w:szCs w:val="24"/>
        </w:rPr>
        <w:t xml:space="preserve"> Ιουνίου του 2017, δύο μήνες ακριβώς, πόσες τροπολογίες έχετε καταθέσει; Έχετε καταθέσει </w:t>
      </w:r>
      <w:proofErr w:type="spellStart"/>
      <w:r>
        <w:rPr>
          <w:rFonts w:eastAsia="Times New Roman"/>
          <w:szCs w:val="24"/>
        </w:rPr>
        <w:t>εκατόν</w:t>
      </w:r>
      <w:proofErr w:type="spellEnd"/>
      <w:r>
        <w:rPr>
          <w:rFonts w:eastAsia="Times New Roman"/>
          <w:szCs w:val="24"/>
        </w:rPr>
        <w:t xml:space="preserve"> πενήντα εννέα τροπολογίες! Να τες, εδώ είναι. Ζήτησα από τους συνεργ</w:t>
      </w:r>
      <w:r>
        <w:rPr>
          <w:rFonts w:eastAsia="Times New Roman"/>
          <w:szCs w:val="24"/>
        </w:rPr>
        <w:t xml:space="preserve">άτες μου να τις τυπώσουν. </w:t>
      </w:r>
    </w:p>
    <w:p w14:paraId="50A7B511"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0A7B512" w14:textId="77777777" w:rsidR="007C6747" w:rsidRDefault="00E91359">
      <w:pPr>
        <w:spacing w:after="0" w:line="600" w:lineRule="auto"/>
        <w:ind w:firstLine="720"/>
        <w:jc w:val="both"/>
        <w:rPr>
          <w:rFonts w:eastAsia="Times New Roman"/>
          <w:szCs w:val="24"/>
        </w:rPr>
      </w:pPr>
      <w:r>
        <w:rPr>
          <w:rFonts w:eastAsia="Times New Roman"/>
          <w:szCs w:val="24"/>
        </w:rPr>
        <w:t xml:space="preserve">Θα τις καταθέσω για τα Πρακτικά, ως την καλύτερη απόδειξη του τρόπου με τον οποίον έχετε επιλέξει να ευτελίζετε τη νομοθετική διαδικασία. </w:t>
      </w:r>
    </w:p>
    <w:p w14:paraId="50A7B513" w14:textId="77777777" w:rsidR="007C6747" w:rsidRDefault="00E91359">
      <w:pPr>
        <w:spacing w:after="0" w:line="600" w:lineRule="auto"/>
        <w:ind w:firstLine="720"/>
        <w:jc w:val="both"/>
        <w:rPr>
          <w:rFonts w:eastAsia="Times New Roman"/>
          <w:szCs w:val="24"/>
        </w:rPr>
      </w:pPr>
      <w:r w:rsidRPr="00404E28">
        <w:rPr>
          <w:rFonts w:eastAsia="Times New Roman"/>
          <w:szCs w:val="24"/>
        </w:rPr>
        <w:lastRenderedPageBreak/>
        <w:t xml:space="preserve">(Στο σημείο αυτό ο </w:t>
      </w:r>
      <w:r>
        <w:rPr>
          <w:rFonts w:eastAsia="Times New Roman"/>
          <w:szCs w:val="24"/>
        </w:rPr>
        <w:t>Πρόεδρος της Νέας</w:t>
      </w:r>
      <w:r>
        <w:rPr>
          <w:rFonts w:eastAsia="Times New Roman"/>
          <w:szCs w:val="24"/>
        </w:rPr>
        <w:t xml:space="preserve"> Δημοκρατίας</w:t>
      </w:r>
      <w:r w:rsidRPr="00404E28">
        <w:rPr>
          <w:rFonts w:eastAsia="Times New Roman"/>
          <w:szCs w:val="24"/>
        </w:rPr>
        <w:t xml:space="preserve"> κ. </w:t>
      </w:r>
      <w:r>
        <w:rPr>
          <w:rFonts w:eastAsia="Times New Roman"/>
          <w:szCs w:val="24"/>
        </w:rPr>
        <w:t>Κυριάκος Μητσοτάκης</w:t>
      </w:r>
      <w:r w:rsidRPr="00404E28">
        <w:rPr>
          <w:rFonts w:eastAsia="Times New Roman"/>
          <w:szCs w:val="24"/>
        </w:rPr>
        <w:t xml:space="preserve"> καταθέτει για τα Πρακτικά τα προαναφερθέντα έγγραφα, τα οποί</w:t>
      </w:r>
      <w:r>
        <w:rPr>
          <w:rFonts w:eastAsia="Times New Roman"/>
          <w:szCs w:val="24"/>
        </w:rPr>
        <w:t>α</w:t>
      </w:r>
      <w:r w:rsidRPr="00404E28">
        <w:rPr>
          <w:rFonts w:eastAsia="Times New Roman"/>
          <w:szCs w:val="24"/>
        </w:rPr>
        <w:t xml:space="preserve"> βρίσκονται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50A7B514" w14:textId="77777777" w:rsidR="007C6747" w:rsidRDefault="00E91359">
      <w:pPr>
        <w:spacing w:after="0" w:line="600" w:lineRule="auto"/>
        <w:ind w:firstLine="720"/>
        <w:jc w:val="both"/>
        <w:rPr>
          <w:rFonts w:eastAsia="Times New Roman"/>
          <w:szCs w:val="24"/>
        </w:rPr>
      </w:pPr>
      <w:r>
        <w:rPr>
          <w:rFonts w:eastAsia="Times New Roman"/>
          <w:szCs w:val="24"/>
        </w:rPr>
        <w:t>Σας θυμίζω ότι εσείς είστε αυτός ο οποίος, ανάμεσα στα πο</w:t>
      </w:r>
      <w:r>
        <w:rPr>
          <w:rFonts w:eastAsia="Times New Roman"/>
          <w:szCs w:val="24"/>
        </w:rPr>
        <w:t>λλά άλλα που είχατε πει προεκλογικά, ήρθατε στην εξουσία καταγγέλλοντας τον τρόπο με τον οποίο νομοθετούσε η προηγούμενη κυβέρνηση, για να έρθετε εδώ να ξεπεράσετε κάθε όριο ως προς την κατάχρηση του εργαλείου της τροπολογίας, για να προωθήσετε τη δική σας</w:t>
      </w:r>
      <w:r>
        <w:rPr>
          <w:rFonts w:eastAsia="Times New Roman"/>
          <w:szCs w:val="24"/>
        </w:rPr>
        <w:t xml:space="preserve"> νομοθετική ατζέντα. Θυμίζω ότι οι πιο πολλές από αυτές τις τροπολογίες στις οποίες αναφερθήκατε δεν είναι τροπολογίες που είχαν να κάνουν με </w:t>
      </w:r>
      <w:proofErr w:type="spellStart"/>
      <w:r>
        <w:rPr>
          <w:rFonts w:eastAsia="Times New Roman"/>
          <w:szCs w:val="24"/>
        </w:rPr>
        <w:t>μνημονιακές</w:t>
      </w:r>
      <w:proofErr w:type="spellEnd"/>
      <w:r>
        <w:rPr>
          <w:rFonts w:eastAsia="Times New Roman"/>
          <w:szCs w:val="24"/>
        </w:rPr>
        <w:t xml:space="preserve"> δεσμεύσεις. Είναι ρουσφέτια της τελευταίας στιγμής που περνάτε για να εξυπηρετήσετε τις δικές σας εκλο</w:t>
      </w:r>
      <w:r>
        <w:rPr>
          <w:rFonts w:eastAsia="Times New Roman"/>
          <w:szCs w:val="24"/>
        </w:rPr>
        <w:t xml:space="preserve">γικές πελατείες. Κι αυτά δεν θέλετε να συζητηθούν και προφανώς, δεν θέλετε κιόλας να κοστολογηθούν. </w:t>
      </w:r>
    </w:p>
    <w:p w14:paraId="50A7B515"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0A7B516" w14:textId="77777777" w:rsidR="007C6747" w:rsidRDefault="00E91359">
      <w:pPr>
        <w:spacing w:after="0" w:line="600" w:lineRule="auto"/>
        <w:ind w:firstLine="720"/>
        <w:jc w:val="both"/>
        <w:rPr>
          <w:rFonts w:eastAsia="Times New Roman"/>
          <w:szCs w:val="24"/>
        </w:rPr>
      </w:pPr>
      <w:r>
        <w:rPr>
          <w:rFonts w:eastAsia="Times New Roman"/>
          <w:szCs w:val="24"/>
        </w:rPr>
        <w:lastRenderedPageBreak/>
        <w:t>Έρχομαι τώρα, λίγο σύντομα, στα ζητήματα της εκπαίδευσης και στο ζήτημα της αξιολόγησης στο οποίο ανα</w:t>
      </w:r>
      <w:r>
        <w:rPr>
          <w:rFonts w:eastAsia="Times New Roman"/>
          <w:szCs w:val="24"/>
        </w:rPr>
        <w:t xml:space="preserve">φερθήκατε.  </w:t>
      </w:r>
    </w:p>
    <w:p w14:paraId="50A7B517" w14:textId="77777777" w:rsidR="007C6747" w:rsidRDefault="00E91359">
      <w:pPr>
        <w:spacing w:after="0" w:line="600" w:lineRule="auto"/>
        <w:ind w:firstLine="720"/>
        <w:jc w:val="both"/>
        <w:rPr>
          <w:rFonts w:eastAsia="Times New Roman"/>
          <w:szCs w:val="24"/>
        </w:rPr>
      </w:pPr>
      <w:r>
        <w:rPr>
          <w:rFonts w:eastAsia="Times New Roman"/>
          <w:szCs w:val="24"/>
        </w:rPr>
        <w:t xml:space="preserve">Υπάρχει, κύριε Τσίπρα, αξιολόγηση χωρίς διά ταύτα; Υπάρχει αξιολόγηση χωρίς κάποια συνέπεια; Η αξιολόγηση γιατί γίνεται; Γιατί καταναλώνουμε χρόνο και φαιά ουσία για να αξιολογήσουμε πρόσωπα και διαδικασίες; Για δύο λόγους: </w:t>
      </w:r>
    </w:p>
    <w:p w14:paraId="50A7B518" w14:textId="77777777" w:rsidR="007C6747" w:rsidRDefault="00E91359">
      <w:pPr>
        <w:spacing w:after="0" w:line="600" w:lineRule="auto"/>
        <w:ind w:firstLine="720"/>
        <w:jc w:val="both"/>
        <w:rPr>
          <w:rFonts w:eastAsia="Times New Roman"/>
          <w:szCs w:val="24"/>
        </w:rPr>
      </w:pPr>
      <w:r>
        <w:rPr>
          <w:rFonts w:eastAsia="Times New Roman"/>
          <w:szCs w:val="24"/>
        </w:rPr>
        <w:t>Ο πρώτος είναι για</w:t>
      </w:r>
      <w:r>
        <w:rPr>
          <w:rFonts w:eastAsia="Times New Roman"/>
          <w:szCs w:val="24"/>
        </w:rPr>
        <w:t xml:space="preserve"> να επιβραβεύσουμε αυτούς οι οποίοι διακρίνονται. Στην περίπτωση των δημοσίων υπαλλήλων, για να επιβραβεύσουμε τους άξιους εκείνους δημόσιους υπάλληλους που κρατάνε σήμερα όρθιες τις δημόσιες υπηρεσίες, το Εθνικό Σύστημα Υγείας, τα σχολεία μας. Και υπάρχου</w:t>
      </w:r>
      <w:r>
        <w:rPr>
          <w:rFonts w:eastAsia="Times New Roman"/>
          <w:szCs w:val="24"/>
        </w:rPr>
        <w:t xml:space="preserve">ν τρόποι να τους επιβραβεύσουμε κι αυτή ήταν κι η δική μας εισήγηση στο νομοσχέδιο για την αξιολόγηση, το οποίο φυσικά σπεύσατε να καταργήσετε, με το να τους δώσουμε τη δυνατότητα να προχωράνε πιο γρήγορα μέσα στην επετηρίδα των δημοσίων υπαλλήλων. </w:t>
      </w:r>
    </w:p>
    <w:p w14:paraId="50A7B519" w14:textId="77777777" w:rsidR="007C6747" w:rsidRDefault="00E91359">
      <w:pPr>
        <w:spacing w:after="0" w:line="600" w:lineRule="auto"/>
        <w:ind w:firstLine="720"/>
        <w:jc w:val="both"/>
        <w:rPr>
          <w:rFonts w:eastAsia="Times New Roman"/>
          <w:szCs w:val="24"/>
        </w:rPr>
      </w:pPr>
      <w:r>
        <w:rPr>
          <w:rFonts w:eastAsia="Times New Roman"/>
          <w:szCs w:val="24"/>
        </w:rPr>
        <w:t>Ο δεύτ</w:t>
      </w:r>
      <w:r>
        <w:rPr>
          <w:rFonts w:eastAsia="Times New Roman"/>
          <w:szCs w:val="24"/>
        </w:rPr>
        <w:t xml:space="preserve">ερος λόγος για τον οποίον κάνουμε αξιολόγηση, κύριε Τσίπρα, είναι για να μπορούμε να βρίσκουμε έναν τρόπο να συνετίζουμε αυτούς οι οποίοι δεν αποδίδουν. </w:t>
      </w:r>
    </w:p>
    <w:p w14:paraId="50A7B51A" w14:textId="77777777" w:rsidR="007C6747" w:rsidRDefault="00E91359">
      <w:pPr>
        <w:spacing w:after="0" w:line="600" w:lineRule="auto"/>
        <w:jc w:val="both"/>
        <w:rPr>
          <w:rFonts w:eastAsia="Times New Roman" w:cs="Times New Roman"/>
          <w:szCs w:val="24"/>
        </w:rPr>
      </w:pPr>
      <w:r>
        <w:rPr>
          <w:rFonts w:eastAsia="Times New Roman" w:cs="Times New Roman"/>
          <w:szCs w:val="24"/>
        </w:rPr>
        <w:t xml:space="preserve">Θεωρείτε λογικό σήμερα στη δημόσια διοίκηση σε επίπεδο ατόμων ή σε επίπεδο δομών να υπάρχουν δημόσιοι </w:t>
      </w:r>
      <w:r>
        <w:rPr>
          <w:rFonts w:eastAsia="Times New Roman" w:cs="Times New Roman"/>
          <w:szCs w:val="24"/>
        </w:rPr>
        <w:t xml:space="preserve">υπάλληλοι ή </w:t>
      </w:r>
      <w:r>
        <w:rPr>
          <w:rFonts w:eastAsia="Times New Roman" w:cs="Times New Roman"/>
          <w:szCs w:val="24"/>
        </w:rPr>
        <w:lastRenderedPageBreak/>
        <w:t xml:space="preserve">υπηρεσίες που δεν σέβονται τα χρήματα των φορολογουμένων; Και όταν θα τους εντοπίζουμε ποιες πρέπει να είναι οι συνέπειες; </w:t>
      </w:r>
    </w:p>
    <w:p w14:paraId="50A7B51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άλλη μια φορά προσήλθατε στην Εθνική Αντιπροσωπεία λέγοντας ένα μεγάλο ψέμα, ότι δήθεν το 15% -δεν ήταν 25%, γνωρίζε</w:t>
      </w:r>
      <w:r>
        <w:rPr>
          <w:rFonts w:eastAsia="Times New Roman" w:cs="Times New Roman"/>
          <w:szCs w:val="24"/>
        </w:rPr>
        <w:t xml:space="preserve">τε καλά και τον σχετικό νόμο- των υπαλλήλων που θα κατατασσόντουσαν στη χαμηλότερη κατηγορία, θα ήταν υπάλληλοι με προδιαγεγραμμένο μέλλον. Λέτε ψέματα για άλλη μία φορά. Και λέτε ψέματα, γιατί γνωρίζετε πολύ καλά ότι στον σχετικό νόμο υπήρχε ρητή αναφορά </w:t>
      </w:r>
      <w:r>
        <w:rPr>
          <w:rFonts w:eastAsia="Times New Roman" w:cs="Times New Roman"/>
          <w:szCs w:val="24"/>
        </w:rPr>
        <w:t>πως η διαδικασία της αξιολόγησης δεν μπορούσε να οδηγήσει σε απολύσεις.</w:t>
      </w:r>
    </w:p>
    <w:p w14:paraId="50A7B51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Σας βολεύει, όμως, -ξέρετε- αυτή η διαστρέβλωση της πραγματικότητας και η εικόνα της προσπάθειας εξυγίανσης της δημόσιας διοίκησης, έτσι όπως εσείς θέλετε να την παρουσιάσετε. Γιατί το</w:t>
      </w:r>
      <w:r>
        <w:rPr>
          <w:rFonts w:eastAsia="Times New Roman" w:cs="Times New Roman"/>
          <w:szCs w:val="24"/>
        </w:rPr>
        <w:t xml:space="preserve"> μόνο το οποίο κάνετε, κύριε Τσίπρα, και δυστυχώς στη δημόσια διοίκηση, είναι να αναβιώνετε τις κακές πελατειακές πρακτικές του παρελθόντος και να επιστρέφετε στη δημόσια διοίκηση υπαλλήλους των οποίων οι υποθέσεις σήμερα συζητιούνται, ή μάλλον δεν συζητιο</w:t>
      </w:r>
      <w:r>
        <w:rPr>
          <w:rFonts w:eastAsia="Times New Roman" w:cs="Times New Roman"/>
          <w:szCs w:val="24"/>
        </w:rPr>
        <w:t>ύνται, στα πειθαρχικά συμβούλια, τα οποία σπεύσατε στην πράξη να ακυρώσετε με τις νομοθετικές αλλαγές τις οποίες φέρατε.</w:t>
      </w:r>
    </w:p>
    <w:p w14:paraId="50A7B51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κάνω μία σύντομη αναφορά στα ζητήματα της </w:t>
      </w:r>
      <w:r>
        <w:rPr>
          <w:rFonts w:eastAsia="Times New Roman" w:cs="Times New Roman"/>
          <w:szCs w:val="24"/>
        </w:rPr>
        <w:t xml:space="preserve">δυτικής </w:t>
      </w:r>
      <w:r>
        <w:rPr>
          <w:rFonts w:eastAsia="Times New Roman" w:cs="Times New Roman"/>
          <w:szCs w:val="24"/>
        </w:rPr>
        <w:t xml:space="preserve">Αθήνας. Κύριε Τσίπρα, ξέρετε, εγώ εκλέγομαι και στη </w:t>
      </w:r>
      <w:r>
        <w:rPr>
          <w:rFonts w:eastAsia="Times New Roman" w:cs="Times New Roman"/>
          <w:szCs w:val="24"/>
        </w:rPr>
        <w:t xml:space="preserve">δυτική </w:t>
      </w:r>
      <w:r>
        <w:rPr>
          <w:rFonts w:eastAsia="Times New Roman" w:cs="Times New Roman"/>
          <w:szCs w:val="24"/>
        </w:rPr>
        <w:t>Αθήνα εδώ και πολλά χρό</w:t>
      </w:r>
      <w:r>
        <w:rPr>
          <w:rFonts w:eastAsia="Times New Roman" w:cs="Times New Roman"/>
          <w:szCs w:val="24"/>
        </w:rPr>
        <w:t>νια και θα πρέπει να καταλάβετε και να το αντιληφθείτε μια και καλή, κύριοι του ΣΥΡΙΖΑ, ότι δεν έχετε σε αυτήν την Αίθουσα το προνόμιο της κοινωνικής ευαισθησίας. Καταλάβετέ το πολύ καλά!</w:t>
      </w:r>
    </w:p>
    <w:p w14:paraId="50A7B51E"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A7B51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δεν το έχε</w:t>
      </w:r>
      <w:r>
        <w:rPr>
          <w:rFonts w:eastAsia="Times New Roman" w:cs="Times New Roman"/>
          <w:szCs w:val="24"/>
        </w:rPr>
        <w:t>τε διότι κατ</w:t>
      </w:r>
      <w:r>
        <w:rPr>
          <w:rFonts w:eastAsia="Times New Roman" w:cs="Times New Roman"/>
          <w:szCs w:val="24"/>
        </w:rPr>
        <w:t xml:space="preserve">’ </w:t>
      </w:r>
      <w:r>
        <w:rPr>
          <w:rFonts w:eastAsia="Times New Roman" w:cs="Times New Roman"/>
          <w:szCs w:val="24"/>
        </w:rPr>
        <w:t xml:space="preserve">εξοχήν σήμερα, κύριε Τσίπρα, οι κάτοικοι της </w:t>
      </w:r>
      <w:r>
        <w:rPr>
          <w:rFonts w:eastAsia="Times New Roman" w:cs="Times New Roman"/>
          <w:szCs w:val="24"/>
        </w:rPr>
        <w:t xml:space="preserve">δυτικής </w:t>
      </w:r>
      <w:r>
        <w:rPr>
          <w:rFonts w:eastAsia="Times New Roman" w:cs="Times New Roman"/>
          <w:szCs w:val="24"/>
        </w:rPr>
        <w:t xml:space="preserve">Αθήνας και των υπόλοιπων υποβαθμισμένων συνοικιών της χώρας πληρώνουν τις επιπτώσεις της δικής σας πολιτικής. Όταν θα έρθει η ώρα να μειωθεί το αφορολόγητο, κύριε Τσίπρα, -διότι θα μειωθεί </w:t>
      </w:r>
      <w:r>
        <w:rPr>
          <w:rFonts w:eastAsia="Times New Roman" w:cs="Times New Roman"/>
          <w:szCs w:val="24"/>
        </w:rPr>
        <w:t>το αφορολόγητο με βάση τις διατάξεις τις οποίες έχετε ψηφίσει και θα κατέβει στις 5.600 ευρώ ή στις 5.700 ευρώ- ποιος θα πληρώσει τον λογαριασμό; Οι πλούσιοι ή οι φτωχοί; Όταν θα μειωθούν και άλλο οι συντάξεις με το τέταρτο μνημόνιο, το οποίο έχετε ήδη νομ</w:t>
      </w:r>
      <w:r>
        <w:rPr>
          <w:rFonts w:eastAsia="Times New Roman" w:cs="Times New Roman"/>
          <w:szCs w:val="24"/>
        </w:rPr>
        <w:t xml:space="preserve">οθετήσει και θέλετε να μας κάνετε να το ξεχάσουμε, ποιος θα πληρώσει τη νύφη, κύριε Τσίπρα; Οι πλούσιοι ή οι φτωχοί; </w:t>
      </w:r>
    </w:p>
    <w:p w14:paraId="50A7B52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στη </w:t>
      </w:r>
      <w:r>
        <w:rPr>
          <w:rFonts w:eastAsia="Times New Roman" w:cs="Times New Roman"/>
          <w:szCs w:val="24"/>
        </w:rPr>
        <w:t>δυτική</w:t>
      </w:r>
      <w:r>
        <w:rPr>
          <w:rFonts w:eastAsia="Times New Roman" w:cs="Times New Roman"/>
          <w:szCs w:val="24"/>
        </w:rPr>
        <w:t xml:space="preserve"> Αθήνα σήμερα -δεν ξέρω ποια είναι η τελευταία φορά που την επισκεφτήκατε, θα σας συνιστούσα πραγματικά, και το λέω με καλή</w:t>
      </w:r>
      <w:r>
        <w:rPr>
          <w:rFonts w:eastAsia="Times New Roman" w:cs="Times New Roman"/>
          <w:szCs w:val="24"/>
        </w:rPr>
        <w:t xml:space="preserve"> διάθεση, να κάνετε μία βόλτα και να δείτε την κατάσταση που επικρατεί- επικρατούν σήμερα συνθήκες γενικευμένη ανομίας στο Μενίδι, στα Άνω Λιόσια, στο Καματερό, ποιος πληρώνει τη νύφη, κύριε Τσίπρα; Οι φτωχοί ή οι πλούσιοι οι οποίοι μπορούν να εξασφαλίσουν</w:t>
      </w:r>
      <w:r>
        <w:rPr>
          <w:rFonts w:eastAsia="Times New Roman" w:cs="Times New Roman"/>
          <w:szCs w:val="24"/>
        </w:rPr>
        <w:t xml:space="preserve"> και για τη δική τους φροντίδα; </w:t>
      </w:r>
    </w:p>
    <w:p w14:paraId="50A7B52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Αρκετά, λοιπόν, με αυτή την καραμέλα</w:t>
      </w:r>
      <w:r>
        <w:rPr>
          <w:rFonts w:eastAsia="Times New Roman" w:cs="Times New Roman"/>
          <w:szCs w:val="24"/>
        </w:rPr>
        <w:t xml:space="preserve"> </w:t>
      </w:r>
      <w:r>
        <w:rPr>
          <w:rFonts w:eastAsia="Times New Roman" w:cs="Times New Roman"/>
          <w:szCs w:val="24"/>
        </w:rPr>
        <w:t xml:space="preserve">της ταξικής κοινωνικής ευαισθησίας. Δυστυχώς, οι πιο αδύναμοι είναι τα θύματα της δικής σας πολιτικής. </w:t>
      </w:r>
    </w:p>
    <w:p w14:paraId="50A7B52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μιας για άλλη μία φορά αναφερθήκατε στο ζήτημα του κ. </w:t>
      </w:r>
      <w:proofErr w:type="spellStart"/>
      <w:r>
        <w:rPr>
          <w:rFonts w:eastAsia="Times New Roman" w:cs="Times New Roman"/>
          <w:szCs w:val="24"/>
        </w:rPr>
        <w:t>Βαρουφάκη</w:t>
      </w:r>
      <w:proofErr w:type="spellEnd"/>
      <w:r>
        <w:rPr>
          <w:rFonts w:eastAsia="Times New Roman" w:cs="Times New Roman"/>
          <w:szCs w:val="24"/>
        </w:rPr>
        <w:t xml:space="preserve">, και το τι είναι γνωστό και τι δεν είναι γνωστό, θα σας πω για άλλη μια φορά, κύριε Τσίπρα, ότι όχι, δεν είναι όλα γνωστά. Και το τι έγινε εκείνο το πρώτο επτάμηνο του 2015 δεν ξεπλένεται </w:t>
      </w:r>
      <w:r>
        <w:rPr>
          <w:rFonts w:eastAsia="Times New Roman" w:cs="Times New Roman"/>
          <w:szCs w:val="24"/>
        </w:rPr>
        <w:t xml:space="preserve">από το γεγονός ότι κερδίσατε ακόμα μία εκλογή τον Σεπτέμβριο του 2015. </w:t>
      </w:r>
    </w:p>
    <w:p w14:paraId="50A7B52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δεν ξεπλένεται πρωτίστως διότι οι οικονομικές συνέπειες απ’ αυτό το καταστροφικό επτάμηνο εξακολουθούν να μας συνοδεύουν. Εξακολουθούμε να έχουμε </w:t>
      </w:r>
      <w:r>
        <w:rPr>
          <w:rFonts w:eastAsia="Times New Roman" w:cs="Times New Roman"/>
          <w:szCs w:val="24"/>
          <w:lang w:val="en-US"/>
        </w:rPr>
        <w:t>capital</w:t>
      </w:r>
      <w:r w:rsidRPr="0025731B">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Η ζημιά </w:t>
      </w:r>
      <w:r>
        <w:rPr>
          <w:rFonts w:eastAsia="Times New Roman" w:cs="Times New Roman"/>
          <w:szCs w:val="24"/>
        </w:rPr>
        <w:lastRenderedPageBreak/>
        <w:t>που έγιν</w:t>
      </w:r>
      <w:r>
        <w:rPr>
          <w:rFonts w:eastAsia="Times New Roman" w:cs="Times New Roman"/>
          <w:szCs w:val="24"/>
        </w:rPr>
        <w:t xml:space="preserve">ε στις τράπεζες ήταν τεράστια. Περιουσιακά στοιχεία του ελληνικού </w:t>
      </w:r>
      <w:r>
        <w:rPr>
          <w:rFonts w:eastAsia="Times New Roman" w:cs="Times New Roman"/>
          <w:szCs w:val="24"/>
        </w:rPr>
        <w:t xml:space="preserve">δημοσίου </w:t>
      </w:r>
      <w:r>
        <w:rPr>
          <w:rFonts w:eastAsia="Times New Roman" w:cs="Times New Roman"/>
          <w:szCs w:val="24"/>
        </w:rPr>
        <w:t>εξαϋλώθηκαν. Η οικονομία βούλιαξε σε ύφεση. Το τρίτο μνημόνιο ήταν το αποτέλεσμα αυτών των πολιτικών επιλογών. Το τέταρτο μνημόνιο, δηλαδή οι μειώσεις μισθών και συντάξεων και η μεί</w:t>
      </w:r>
      <w:r>
        <w:rPr>
          <w:rFonts w:eastAsia="Times New Roman" w:cs="Times New Roman"/>
          <w:szCs w:val="24"/>
        </w:rPr>
        <w:t>ωση του αφορολογήτου, -το οποίο δεσμεύει τη χώρα από το 2019 και μετά- είναι το αποτέλεσμα της κυβερνητικής σας ανικανότητας μετά τον Σεπτέμβριο. Και αυτός ο λογαριασμός είναι όλος δικός σας, κύριε Τσίπρα!</w:t>
      </w:r>
    </w:p>
    <w:p w14:paraId="50A7B52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Επομένως, μην προσπαθήσετε να μας πείσετε και να π</w:t>
      </w:r>
      <w:r>
        <w:rPr>
          <w:rFonts w:eastAsia="Times New Roman" w:cs="Times New Roman"/>
          <w:szCs w:val="24"/>
        </w:rPr>
        <w:t>είσετε την ελληνική κοινωνία ότι αυτή είναι μια περίοδος η οποία ενδιαφέρει μόνο τους ιστορικούς. Δεν ενδιαφέρει τους ιστορικούς. Οι επιπτώσεις της είναι σήμερα εδώ μαζί μας. Οι αποκαλύψεις είναι τέτοιες που αργά ή γρήγορα θα μάθουμε την αλήθεια.</w:t>
      </w:r>
    </w:p>
    <w:p w14:paraId="50A7B52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εσείς</w:t>
      </w:r>
      <w:r>
        <w:rPr>
          <w:rFonts w:eastAsia="Times New Roman" w:cs="Times New Roman"/>
          <w:szCs w:val="24"/>
        </w:rPr>
        <w:t xml:space="preserve"> θα έπρεπε να είστε ο πρώτος ο οποίος θα έπρεπε να έχει το θάρρος σε αυτήν εδώ την Αίθουσα να πει «ναι, να γίνει εξεταστική επιτροπή, να μάθουμε την αλήθεια», να καταθέσετε και εσείς τις δικές σας απόψεις, να έρθει και ο κ. </w:t>
      </w:r>
      <w:proofErr w:type="spellStart"/>
      <w:r>
        <w:rPr>
          <w:rFonts w:eastAsia="Times New Roman" w:cs="Times New Roman"/>
          <w:szCs w:val="24"/>
        </w:rPr>
        <w:t>Βαρουφάκης</w:t>
      </w:r>
      <w:proofErr w:type="spellEnd"/>
      <w:r>
        <w:rPr>
          <w:rFonts w:eastAsia="Times New Roman" w:cs="Times New Roman"/>
          <w:szCs w:val="24"/>
        </w:rPr>
        <w:t>. Επιμένετε να παρουσι</w:t>
      </w:r>
      <w:r>
        <w:rPr>
          <w:rFonts w:eastAsia="Times New Roman" w:cs="Times New Roman"/>
          <w:szCs w:val="24"/>
        </w:rPr>
        <w:t xml:space="preserve">άζετε τον κ. </w:t>
      </w:r>
      <w:proofErr w:type="spellStart"/>
      <w:r>
        <w:rPr>
          <w:rFonts w:eastAsia="Times New Roman" w:cs="Times New Roman"/>
          <w:szCs w:val="24"/>
        </w:rPr>
        <w:t>Βαρουφάκη</w:t>
      </w:r>
      <w:proofErr w:type="spellEnd"/>
      <w:r>
        <w:rPr>
          <w:rFonts w:eastAsia="Times New Roman" w:cs="Times New Roman"/>
          <w:szCs w:val="24"/>
        </w:rPr>
        <w:t xml:space="preserve"> ως περίπου σύμμαχο της Νέας Δημοκρατίας. Θα σας το πω ξεκάθαρα, ο </w:t>
      </w:r>
      <w:r>
        <w:rPr>
          <w:rFonts w:eastAsia="Times New Roman" w:cs="Times New Roman"/>
          <w:szCs w:val="24"/>
        </w:rPr>
        <w:lastRenderedPageBreak/>
        <w:t xml:space="preserve">κ. </w:t>
      </w:r>
      <w:proofErr w:type="spellStart"/>
      <w:r>
        <w:rPr>
          <w:rFonts w:eastAsia="Times New Roman" w:cs="Times New Roman"/>
          <w:szCs w:val="24"/>
        </w:rPr>
        <w:t>Βαρουφάκης</w:t>
      </w:r>
      <w:proofErr w:type="spellEnd"/>
      <w:r>
        <w:rPr>
          <w:rFonts w:eastAsia="Times New Roman" w:cs="Times New Roman"/>
          <w:szCs w:val="24"/>
        </w:rPr>
        <w:t xml:space="preserve"> έχει τεράστια ευθύνη για το τι έγινε εκείνη την περίοδο, μεγαλύτερη ευθύνη έχετε εσείς, όμως, που τον διορίσατε, που συνεννοηθήκατε μαζί του και που τον </w:t>
      </w:r>
      <w:r>
        <w:rPr>
          <w:rFonts w:eastAsia="Times New Roman" w:cs="Times New Roman"/>
          <w:szCs w:val="24"/>
        </w:rPr>
        <w:t xml:space="preserve">ανεχθήκατε επτά μήνες. </w:t>
      </w:r>
    </w:p>
    <w:p w14:paraId="50A7B526"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 )</w:t>
      </w:r>
    </w:p>
    <w:p w14:paraId="50A7B52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Δύο εξεταστικές έχουμε ζητήσει, κύριε Τσίπρα, εγγράφως. Η μία εξεταστική αφορά το τι έγινε το πρώτο επτάμηνο του 2015 και η δεύτερη εξεταστική αφορά την περίπτωση του κ. Καμμένο</w:t>
      </w:r>
      <w:r>
        <w:rPr>
          <w:rFonts w:eastAsia="Times New Roman" w:cs="Times New Roman"/>
          <w:szCs w:val="24"/>
        </w:rPr>
        <w:t>υ. Η συζήτηση για την περίπτωση του κ. Καμμένου θα γίνει μετά τις θερινές διακοπές και εκεί θα πρέπει να εξηγήσετε στο Σώμα γιατί με τόσο πάθος υπερασπίζεστε έναν Υπουργό ο οποίος δημόσια έχει ομολογήσει ότι συνομιλεί με έναν καταδικασμένο για ναρκωτικά στ</w:t>
      </w:r>
      <w:r>
        <w:rPr>
          <w:rFonts w:eastAsia="Times New Roman" w:cs="Times New Roman"/>
          <w:szCs w:val="24"/>
        </w:rPr>
        <w:t xml:space="preserve">ις φυλακές. Ξέρω ότι θα είναι μια δύσκολη συζήτηση για εσάς, γι’ αυτό πάρτε δυνάμεις στις διακοπές για να έρθετε φορτσάτος, παρακαλώ, όταν ξανανοίξει η Βουλή. </w:t>
      </w:r>
    </w:p>
    <w:p w14:paraId="50A7B528"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 )</w:t>
      </w:r>
    </w:p>
    <w:p w14:paraId="50A7B52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b/>
          <w:szCs w:val="24"/>
        </w:rPr>
        <w:t xml:space="preserve"> </w:t>
      </w:r>
      <w:r>
        <w:rPr>
          <w:rFonts w:eastAsia="Times New Roman" w:cs="Times New Roman"/>
          <w:szCs w:val="24"/>
        </w:rPr>
        <w:t xml:space="preserve">Κύριε Πρόεδρε, ζητώ τον λόγο. </w:t>
      </w:r>
    </w:p>
    <w:p w14:paraId="50A7B52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Έχετε τον λόγο </w:t>
      </w:r>
      <w:r>
        <w:rPr>
          <w:rFonts w:eastAsia="Times New Roman" w:cs="Times New Roman"/>
          <w:szCs w:val="24"/>
        </w:rPr>
        <w:t xml:space="preserve">για </w:t>
      </w:r>
      <w:r>
        <w:rPr>
          <w:rFonts w:eastAsia="Times New Roman" w:cs="Times New Roman"/>
          <w:szCs w:val="24"/>
        </w:rPr>
        <w:t xml:space="preserve">λίγο. </w:t>
      </w:r>
    </w:p>
    <w:p w14:paraId="50A7B52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Μιας και ο Αρχηγός της Αξιωματικής Αντιπολίτευσης μου ευχήθηκε σε ήπιο και πράγματι τόνο αστικής ευγένειας «καλές διακοπές» δεν</w:t>
      </w:r>
      <w:r>
        <w:rPr>
          <w:rFonts w:eastAsia="Times New Roman" w:cs="Times New Roman"/>
          <w:szCs w:val="24"/>
        </w:rPr>
        <w:t xml:space="preserve"> θα τον κακοκαρδίσω. Άλλωστε φαίνεται ότι τις χρειάζεται ο ίδιος ιδιαίτερα. Πράγματι η δευτερολογία σας ήταν σε ήπιους τόνους ακριβώς για να αποφύγετε να ταυτιστείτε με αυτό για το οποίο σας κατηγόρησα, για τα πολλά νεύρα. Δύο πράγματα όμως θα πω, κύριε Μη</w:t>
      </w:r>
      <w:r>
        <w:rPr>
          <w:rFonts w:eastAsia="Times New Roman" w:cs="Times New Roman"/>
          <w:szCs w:val="24"/>
        </w:rPr>
        <w:t xml:space="preserve">τσοτάκη. </w:t>
      </w:r>
    </w:p>
    <w:p w14:paraId="50A7B52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εμείς δεν διεκδικούμε το προνόμιο της κοινωνικής ευαισθησίας, αλίμονο! Όμως, ο ελληνικός λαός και ιδίως αυτοί που εμείς θέλουμε να εκπροσωπούμε και γι’ αυτό πολλές φορές μας κατηγορείτε για ταξική μεροληψία και κοινωνική </w:t>
      </w:r>
      <w:r>
        <w:rPr>
          <w:rFonts w:eastAsia="Times New Roman" w:cs="Times New Roman"/>
          <w:szCs w:val="24"/>
        </w:rPr>
        <w:t xml:space="preserve">μεροληψία -και σήμερα το είπατε, ότι θέλουμε να τους εξισώσουμε τάχα μου όλους προς τα κάτω και δεν αφήνουμε κάποιους να σκαρφαλώσουν- αυτές, λοιπόν, οι κοινωνικές κατηγορίες έχουν μνήμη και ξέρουν πάρα πολύ καλά ποιοι ήταν αυτοί οι οποίοι διαχειριστήκανε </w:t>
      </w:r>
      <w:r>
        <w:rPr>
          <w:rFonts w:eastAsia="Times New Roman" w:cs="Times New Roman"/>
          <w:szCs w:val="24"/>
        </w:rPr>
        <w:t>τις προσδοκίες, τις ελπίδες τους σε ένα πε</w:t>
      </w:r>
      <w:r>
        <w:rPr>
          <w:rFonts w:eastAsia="Times New Roman" w:cs="Times New Roman"/>
          <w:szCs w:val="24"/>
        </w:rPr>
        <w:lastRenderedPageBreak/>
        <w:t>λατειακό κράτος το οποίο εσείς οικοδομήσατε όλα αυτά τα χρόνια, ποιοι είναι αυτοί οι οποίοι λεηλάτησαν τις δυνατότητες αυτού του τόπου χωρίς να φτιάξουν κα</w:t>
      </w:r>
      <w:r>
        <w:rPr>
          <w:rFonts w:eastAsia="Times New Roman" w:cs="Times New Roman"/>
          <w:szCs w:val="24"/>
        </w:rPr>
        <w:t>μ</w:t>
      </w:r>
      <w:r>
        <w:rPr>
          <w:rFonts w:eastAsia="Times New Roman" w:cs="Times New Roman"/>
          <w:szCs w:val="24"/>
        </w:rPr>
        <w:t xml:space="preserve">μία υποδομή για αυτούς τα χρόνια της ανάπτυξης και ξέρουν </w:t>
      </w:r>
      <w:r>
        <w:rPr>
          <w:rFonts w:eastAsia="Times New Roman" w:cs="Times New Roman"/>
          <w:szCs w:val="24"/>
        </w:rPr>
        <w:t>και ποιοι είναι αυτοί που χρεοκόπησαν τη χώρα. Και τα χρόνια των μνημονίων, την πρώτη καταστροφική πενταετία, -διότι δεν πέσατε με αλεξίπτωτο στη χώρα, κύριε Μητσοτάκη, Υπουργός των κυβερνήσεων Σαμαρά - Βενιζέλου ήσασταν- αυτούς τους ανθρώπους τους αντιμετ</w:t>
      </w:r>
      <w:r>
        <w:rPr>
          <w:rFonts w:eastAsia="Times New Roman" w:cs="Times New Roman"/>
          <w:szCs w:val="24"/>
        </w:rPr>
        <w:t xml:space="preserve">ωπίσατε σχεδόν σαν ανθρώπους ενός κατώτερου θεού. Κι αυτό φαίνεται όχι μόνο από τις περικοπές που κάνατε, αλλά και από την επιλογή σας να αντιμετωπίσετε με εχθρότητα, με μίσος ανθρώπους οι οποίοι ως επί το </w:t>
      </w:r>
      <w:proofErr w:type="spellStart"/>
      <w:r>
        <w:rPr>
          <w:rFonts w:eastAsia="Times New Roman" w:cs="Times New Roman"/>
          <w:szCs w:val="24"/>
        </w:rPr>
        <w:t>πλείστον</w:t>
      </w:r>
      <w:proofErr w:type="spellEnd"/>
      <w:r>
        <w:rPr>
          <w:rFonts w:eastAsia="Times New Roman" w:cs="Times New Roman"/>
          <w:szCs w:val="24"/>
        </w:rPr>
        <w:t xml:space="preserve"> προέρχονται από αυτά τα  κοινωνικά στρώμα</w:t>
      </w:r>
      <w:r>
        <w:rPr>
          <w:rFonts w:eastAsia="Times New Roman" w:cs="Times New Roman"/>
          <w:szCs w:val="24"/>
        </w:rPr>
        <w:t xml:space="preserve">τα, όπως για παράδειγμα τις καθαρίστριες του Υπουργείου Οικονομικών, που δικαιώθηκαν τώρα χάρη στις δικές μας προσπάθειες. </w:t>
      </w:r>
    </w:p>
    <w:p w14:paraId="50A7B52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Εμείς, κύριε Μητσοτάκη, πράγματι παραλάβαμε τη χώρα σε μια κατάσταση πρωτοφανούς λεηλασίας, ασφυξίας, χρεοκοπίας. Εσείς την αφήσατε </w:t>
      </w:r>
      <w:r>
        <w:rPr>
          <w:rFonts w:eastAsia="Times New Roman" w:cs="Times New Roman"/>
          <w:szCs w:val="24"/>
        </w:rPr>
        <w:t xml:space="preserve">εκεί και είχατε φτιάξει και το σχέδιο της «παρένθεσης». Όμως βήμα το βήμα, με σκληρή δουλειά καταφέρνουμε και ανοίγουμε δρόμους προοπτικής. Μέσα σε αυτή την </w:t>
      </w:r>
      <w:r>
        <w:rPr>
          <w:rFonts w:eastAsia="Times New Roman" w:cs="Times New Roman"/>
          <w:szCs w:val="24"/>
        </w:rPr>
        <w:lastRenderedPageBreak/>
        <w:t>πολύ δύσκολη προσπάθεια έχουμε πάντοτε την έγνοια μας για εκείνες τις κοινωνικές κατηγορίες τις οπο</w:t>
      </w:r>
      <w:r>
        <w:rPr>
          <w:rFonts w:eastAsia="Times New Roman" w:cs="Times New Roman"/>
          <w:szCs w:val="24"/>
        </w:rPr>
        <w:t xml:space="preserve">ίες εσείς αξιοποιήσατε ως πελατειακό προσωπικό και την πρώτη καταστροφική πενταετία εξωθήσατε στον Καιάδα. </w:t>
      </w:r>
    </w:p>
    <w:p w14:paraId="50A7B52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λοιπόν, -</w:t>
      </w:r>
      <w:r>
        <w:rPr>
          <w:rFonts w:eastAsia="Times New Roman" w:cs="Times New Roman"/>
          <w:szCs w:val="24"/>
        </w:rPr>
        <w:t xml:space="preserve">και </w:t>
      </w:r>
      <w:r>
        <w:rPr>
          <w:rFonts w:eastAsia="Times New Roman" w:cs="Times New Roman"/>
          <w:szCs w:val="24"/>
        </w:rPr>
        <w:t>να το πιστέψετε αυτό, γιατί δεν θα σας κάνουν καλό, επαναλαμβάνω, ούτε τα νεύρα ούτε η διαρκής επιστροφή στο παρελθόν- η πολιτική</w:t>
      </w:r>
      <w:r>
        <w:rPr>
          <w:rFonts w:eastAsia="Times New Roman" w:cs="Times New Roman"/>
          <w:szCs w:val="24"/>
        </w:rPr>
        <w:t xml:space="preserve"> αντιπαράθεση να γίνει πάνω στα προγράμματα και στις θέσεις για το μέλλον, για την επόμενη μέρα. Τι έχετε να αντιπαραβάλετε εσείς πέρα από την μεμψιμοιρία, τη διαρκή σας καρτερία μπας και σκοντάψουμε και στην πρώτη αξιολόγηση και στη δεύτερη αξιολόγηση, τη</w:t>
      </w:r>
      <w:r>
        <w:rPr>
          <w:rFonts w:eastAsia="Times New Roman" w:cs="Times New Roman"/>
          <w:szCs w:val="24"/>
        </w:rPr>
        <w:t xml:space="preserve"> μιζέρια με την οποία αντιμετωπίσατε την επιτυχή έξοδο της χώρας στις αγορές, τη διαρκή σας προσπάθεια να υπονομεύετε ό,τι θετικό μπορεί να δημιουργηθεί σε αυτόν τον τόπο που έχει πράγματι δεινοπαθήσει όλα αυτά τα χρόνια;</w:t>
      </w:r>
    </w:p>
    <w:p w14:paraId="50A7B52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Ελάτε λοιπόν να μιλήσουμε για αυτο</w:t>
      </w:r>
      <w:r>
        <w:rPr>
          <w:rFonts w:eastAsia="Times New Roman" w:cs="Times New Roman"/>
          <w:szCs w:val="24"/>
        </w:rPr>
        <w:t>ύς τους ανθρώπους σήμερα και αύριο. Γιατί η πρώτη νομοθετική πρωτοβουλία που εμείς φέραμε στο Κοινοβούλιο ήταν για την αντιμετώπιση της ανθρωπιστικής κρίσης, που εσείς δεν πιστεύατε, δεν θέλατε να αποδεχθείτε ότι υπάρχει ο όρος «ανθρωπιστική κρίση» στον τό</w:t>
      </w:r>
      <w:r>
        <w:rPr>
          <w:rFonts w:eastAsia="Times New Roman" w:cs="Times New Roman"/>
          <w:szCs w:val="24"/>
        </w:rPr>
        <w:t xml:space="preserve">πο. </w:t>
      </w:r>
    </w:p>
    <w:p w14:paraId="50A7B530" w14:textId="77777777" w:rsidR="007C6747" w:rsidRDefault="00E91359">
      <w:pPr>
        <w:spacing w:after="0" w:line="600" w:lineRule="auto"/>
        <w:ind w:firstLine="709"/>
        <w:jc w:val="both"/>
        <w:rPr>
          <w:rFonts w:eastAsia="Times New Roman" w:cs="Times New Roman"/>
          <w:szCs w:val="24"/>
        </w:rPr>
      </w:pPr>
      <w:r>
        <w:rPr>
          <w:rFonts w:eastAsia="Times New Roman" w:cs="Times New Roman"/>
          <w:szCs w:val="24"/>
        </w:rPr>
        <w:lastRenderedPageBreak/>
        <w:t xml:space="preserve">Και σήμερα έχουμε 1,57 </w:t>
      </w:r>
      <w:r>
        <w:rPr>
          <w:rFonts w:eastAsia="Times New Roman" w:cs="Times New Roman"/>
          <w:szCs w:val="24"/>
        </w:rPr>
        <w:t xml:space="preserve">δισεκατομμύριο </w:t>
      </w:r>
      <w:r>
        <w:rPr>
          <w:rFonts w:eastAsia="Times New Roman" w:cs="Times New Roman"/>
          <w:szCs w:val="24"/>
        </w:rPr>
        <w:t xml:space="preserve">ευρώ από περίπου 650 εκατομμύρια για το </w:t>
      </w:r>
      <w:r>
        <w:rPr>
          <w:rFonts w:eastAsia="Times New Roman" w:cs="Times New Roman"/>
          <w:szCs w:val="24"/>
        </w:rPr>
        <w:t>κοινωνικό εισόδημα αλληλεγγύης</w:t>
      </w:r>
      <w:r>
        <w:rPr>
          <w:rFonts w:eastAsia="Times New Roman" w:cs="Times New Roman"/>
          <w:szCs w:val="24"/>
        </w:rPr>
        <w:t>, για αυτούς τους ανθρώπους, και το 2019 θα έχουμε 2,57 δισεκατομμύρια ευρώ για αυτούς τους ανθρώπους, τα οποία εσείς τα ονομάζετε «φιλανθρωπία</w:t>
      </w:r>
      <w:r>
        <w:rPr>
          <w:rFonts w:eastAsia="Times New Roman" w:cs="Times New Roman"/>
          <w:szCs w:val="24"/>
        </w:rPr>
        <w:t>», «ψίχουλα», μας λέτε ότι τα σχολικά γεύματα είναι φιλανθρωπία, ενώ πράγματι εμείς θέλουμε σε συνθήκες κρίσης, διάλυσης, λεηλασίας που εσείς φέρατε, να οικοδομήσουμε ξανά ένα κοινωνικό κράτος, το οποίο δεν οικοδομήσατε εσείς τα χρόνια της μεγάλης ευμάρεια</w:t>
      </w:r>
      <w:r>
        <w:rPr>
          <w:rFonts w:eastAsia="Times New Roman" w:cs="Times New Roman"/>
          <w:szCs w:val="24"/>
        </w:rPr>
        <w:t>ς.</w:t>
      </w:r>
    </w:p>
    <w:p w14:paraId="50A7B53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Μητσοτάκη, θέλω να κλείσω λέγοντάς σας ότι οι μεγάλες μας διαφορές στον χώρο της εκπαίδευσης είναι δεδομένες, δεν υπάρχει κα</w:t>
      </w:r>
      <w:r>
        <w:rPr>
          <w:rFonts w:eastAsia="Times New Roman" w:cs="Times New Roman"/>
          <w:szCs w:val="24"/>
        </w:rPr>
        <w:t>μ</w:t>
      </w:r>
      <w:r>
        <w:rPr>
          <w:rFonts w:eastAsia="Times New Roman" w:cs="Times New Roman"/>
          <w:szCs w:val="24"/>
        </w:rPr>
        <w:t>μία αμφιβολία για αυτό. Και μην προσπαθείτε τώρα να παριστάνετε εσείς ότι έρχεστε για να ενδιαφερθείτε με την κοινωνική πλειοψηφία. Όπως και σε εμάς, στην πολιτική μας, υπάρχει -και το παραδέχομαι- κοινωνική μεροληψία και ταξική μεροληψία πολλές φορές, έτσ</w:t>
      </w:r>
      <w:r>
        <w:rPr>
          <w:rFonts w:eastAsia="Times New Roman" w:cs="Times New Roman"/>
          <w:szCs w:val="24"/>
        </w:rPr>
        <w:t xml:space="preserve">ι και από τη δική σας πλευρά υπάρχει. </w:t>
      </w:r>
    </w:p>
    <w:p w14:paraId="50A7B532" w14:textId="77777777" w:rsidR="007C6747" w:rsidRDefault="00E91359">
      <w:pPr>
        <w:spacing w:after="0" w:line="600" w:lineRule="auto"/>
        <w:ind w:firstLine="720"/>
        <w:rPr>
          <w:rFonts w:eastAsia="Times New Roman"/>
          <w:bCs/>
          <w:szCs w:val="24"/>
        </w:rPr>
      </w:pPr>
      <w:r w:rsidRPr="00307092">
        <w:rPr>
          <w:rFonts w:eastAsia="Times New Roman"/>
          <w:b/>
          <w:bCs/>
          <w:szCs w:val="24"/>
        </w:rPr>
        <w:t xml:space="preserve">ΚΥΡΙΑΚΟΣ ΜΗΤΣΟΤΑΚΗΣ (Πρόεδρος της Νέας Δημοκρατίας): </w:t>
      </w:r>
      <w:r>
        <w:rPr>
          <w:rFonts w:eastAsia="Times New Roman"/>
          <w:bCs/>
          <w:szCs w:val="24"/>
        </w:rPr>
        <w:t>Από εμάς δεν υπάρχει κα</w:t>
      </w:r>
      <w:r>
        <w:rPr>
          <w:rFonts w:eastAsia="Times New Roman"/>
          <w:bCs/>
          <w:szCs w:val="24"/>
        </w:rPr>
        <w:t>μ</w:t>
      </w:r>
      <w:r>
        <w:rPr>
          <w:rFonts w:eastAsia="Times New Roman"/>
          <w:bCs/>
          <w:szCs w:val="24"/>
        </w:rPr>
        <w:t>μία μεροληψία!</w:t>
      </w:r>
    </w:p>
    <w:p w14:paraId="50A7B533" w14:textId="77777777" w:rsidR="007C6747" w:rsidRDefault="00E91359">
      <w:pPr>
        <w:spacing w:after="0" w:line="600" w:lineRule="auto"/>
        <w:ind w:firstLine="720"/>
        <w:jc w:val="both"/>
        <w:rPr>
          <w:rFonts w:eastAsia="Times New Roman" w:cs="Times New Roman"/>
          <w:szCs w:val="24"/>
        </w:rPr>
      </w:pPr>
      <w:r w:rsidRPr="00863430">
        <w:rPr>
          <w:rFonts w:eastAsia="Times New Roman"/>
          <w:b/>
          <w:bCs/>
          <w:szCs w:val="24"/>
        </w:rPr>
        <w:t>ΑΛΕΞΗΣ ΤΣΙΠΡΑΣ (Πρόεδρος της Κυβέρνησης):</w:t>
      </w:r>
      <w:r w:rsidRPr="00863430">
        <w:rPr>
          <w:rFonts w:eastAsia="Times New Roman"/>
          <w:bCs/>
          <w:szCs w:val="24"/>
        </w:rPr>
        <w:t xml:space="preserve"> </w:t>
      </w:r>
      <w:r>
        <w:rPr>
          <w:rFonts w:eastAsia="Times New Roman" w:cs="Times New Roman"/>
          <w:szCs w:val="24"/>
        </w:rPr>
        <w:t xml:space="preserve">Όμως η μεροληψία που εσείς αποπνέετε από τις προθέσεις και </w:t>
      </w:r>
      <w:r>
        <w:rPr>
          <w:rFonts w:eastAsia="Times New Roman" w:cs="Times New Roman"/>
          <w:szCs w:val="24"/>
        </w:rPr>
        <w:lastRenderedPageBreak/>
        <w:t>από τις προτάσεις σας εί</w:t>
      </w:r>
      <w:r>
        <w:rPr>
          <w:rFonts w:eastAsia="Times New Roman" w:cs="Times New Roman"/>
          <w:szCs w:val="24"/>
        </w:rPr>
        <w:t xml:space="preserve">ναι η μεροληψία για τους λίγους, η μεροληψία για αυτούς οι οποίοι τα κατάφεραν και στα χρόνια της ανάπτυξης και δεν τράβηξαν κουπί στα χρόνια της κρίσης. </w:t>
      </w:r>
    </w:p>
    <w:p w14:paraId="50A7B53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Κλείνω λοιπόν λέγοντάς σας ότι πράγματι ελπίζω αυτές οι διακοπές, τουλάχιστον, να σας απαλείψουν λίγο</w:t>
      </w:r>
      <w:r>
        <w:rPr>
          <w:rFonts w:eastAsia="Times New Roman" w:cs="Times New Roman"/>
          <w:szCs w:val="24"/>
        </w:rPr>
        <w:t xml:space="preserve"> τα νεύρα, διότι η πολιτική ζωή του τόπου χρειάζεται συγκρούσεις πάνω στα πραγματικά επίδικα. </w:t>
      </w:r>
    </w:p>
    <w:p w14:paraId="50A7B535" w14:textId="77777777" w:rsidR="007C6747" w:rsidRDefault="00E91359">
      <w:pPr>
        <w:spacing w:after="0" w:line="600" w:lineRule="auto"/>
        <w:ind w:firstLine="720"/>
        <w:jc w:val="both"/>
        <w:rPr>
          <w:rFonts w:eastAsia="Times New Roman" w:cs="Times New Roman"/>
          <w:szCs w:val="24"/>
        </w:rPr>
      </w:pPr>
      <w:r w:rsidRPr="00604BEF">
        <w:rPr>
          <w:rFonts w:eastAsia="Times New Roman" w:cs="Times New Roman"/>
          <w:b/>
          <w:szCs w:val="24"/>
        </w:rPr>
        <w:t>ΣΟΦΙΑ ΒΟΥΛΤΕΨΗ:</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50A7B536" w14:textId="77777777" w:rsidR="007C6747" w:rsidRDefault="00E91359">
      <w:pPr>
        <w:spacing w:after="0" w:line="600" w:lineRule="auto"/>
        <w:ind w:firstLine="720"/>
        <w:jc w:val="both"/>
        <w:rPr>
          <w:rFonts w:eastAsia="Times New Roman"/>
          <w:bCs/>
          <w:szCs w:val="24"/>
        </w:rPr>
      </w:pPr>
      <w:r w:rsidRPr="00BF11A1">
        <w:rPr>
          <w:rFonts w:eastAsia="Times New Roman"/>
          <w:b/>
          <w:bCs/>
          <w:szCs w:val="24"/>
        </w:rPr>
        <w:t xml:space="preserve">ΠΡΟΕΔΡΟΣ (Νικόλαος </w:t>
      </w:r>
      <w:proofErr w:type="spellStart"/>
      <w:r w:rsidRPr="00BF11A1">
        <w:rPr>
          <w:rFonts w:eastAsia="Times New Roman"/>
          <w:b/>
          <w:bCs/>
          <w:szCs w:val="24"/>
        </w:rPr>
        <w:t>Βούτσης</w:t>
      </w:r>
      <w:proofErr w:type="spellEnd"/>
      <w:r w:rsidRPr="00BF11A1">
        <w:rPr>
          <w:rFonts w:eastAsia="Times New Roman"/>
          <w:b/>
          <w:bCs/>
          <w:szCs w:val="24"/>
        </w:rPr>
        <w:t xml:space="preserve">): </w:t>
      </w:r>
      <w:r>
        <w:rPr>
          <w:rFonts w:eastAsia="Times New Roman"/>
          <w:bCs/>
          <w:szCs w:val="24"/>
        </w:rPr>
        <w:t xml:space="preserve">Ελάτε, κυρία </w:t>
      </w:r>
      <w:proofErr w:type="spellStart"/>
      <w:r>
        <w:rPr>
          <w:rFonts w:eastAsia="Times New Roman"/>
          <w:bCs/>
          <w:szCs w:val="24"/>
        </w:rPr>
        <w:t>Βούλτεψη</w:t>
      </w:r>
      <w:proofErr w:type="spellEnd"/>
      <w:r>
        <w:rPr>
          <w:rFonts w:eastAsia="Times New Roman"/>
          <w:bCs/>
          <w:szCs w:val="24"/>
        </w:rPr>
        <w:t>! Τι λέτε τώρα!</w:t>
      </w:r>
    </w:p>
    <w:p w14:paraId="50A7B537" w14:textId="77777777" w:rsidR="007C6747" w:rsidRDefault="00E91359">
      <w:pPr>
        <w:spacing w:after="0" w:line="600" w:lineRule="auto"/>
        <w:ind w:firstLine="720"/>
        <w:jc w:val="both"/>
        <w:rPr>
          <w:rFonts w:eastAsia="Times New Roman"/>
          <w:bCs/>
          <w:szCs w:val="24"/>
        </w:rPr>
      </w:pPr>
      <w:r w:rsidRPr="00604BEF">
        <w:rPr>
          <w:rFonts w:eastAsia="Times New Roman"/>
          <w:b/>
          <w:bCs/>
          <w:szCs w:val="24"/>
        </w:rPr>
        <w:t>ΑΛΕΞΗΣ ΤΣΙΠΡΑΣ (Πρόεδρος της Κυβέρνησης):</w:t>
      </w:r>
      <w:r w:rsidRPr="00604BEF">
        <w:rPr>
          <w:rFonts w:eastAsia="Times New Roman"/>
          <w:bCs/>
          <w:szCs w:val="24"/>
        </w:rPr>
        <w:t xml:space="preserve"> </w:t>
      </w:r>
      <w:r>
        <w:rPr>
          <w:rFonts w:eastAsia="Times New Roman"/>
          <w:bCs/>
          <w:szCs w:val="24"/>
        </w:rPr>
        <w:t>Μην αποδεικνύετε ότι</w:t>
      </w:r>
      <w:r>
        <w:rPr>
          <w:rFonts w:eastAsia="Times New Roman"/>
          <w:bCs/>
          <w:szCs w:val="24"/>
        </w:rPr>
        <w:t xml:space="preserve"> το χρειάζεστε, κυρία </w:t>
      </w:r>
      <w:proofErr w:type="spellStart"/>
      <w:r>
        <w:rPr>
          <w:rFonts w:eastAsia="Times New Roman"/>
          <w:bCs/>
          <w:szCs w:val="24"/>
        </w:rPr>
        <w:t>Βούλτεψη</w:t>
      </w:r>
      <w:proofErr w:type="spellEnd"/>
      <w:r>
        <w:rPr>
          <w:rFonts w:eastAsia="Times New Roman"/>
          <w:bCs/>
          <w:szCs w:val="24"/>
        </w:rPr>
        <w:t xml:space="preserve">. Πράγματι χρειάζεστε διακοπές. </w:t>
      </w:r>
    </w:p>
    <w:p w14:paraId="50A7B538" w14:textId="77777777" w:rsidR="007C6747" w:rsidRDefault="00E91359">
      <w:pPr>
        <w:spacing w:after="0" w:line="600" w:lineRule="auto"/>
        <w:ind w:firstLine="720"/>
        <w:jc w:val="both"/>
        <w:rPr>
          <w:rFonts w:eastAsia="Times New Roman" w:cs="Times New Roman"/>
          <w:szCs w:val="24"/>
        </w:rPr>
      </w:pPr>
      <w:r w:rsidRPr="00604BEF">
        <w:rPr>
          <w:rFonts w:eastAsia="Times New Roman" w:cs="Times New Roman"/>
          <w:b/>
          <w:szCs w:val="24"/>
        </w:rPr>
        <w:t>ΣΟΦΙΑ ΒΟΥΛΤΕΨΗ:</w:t>
      </w:r>
      <w:r>
        <w:rPr>
          <w:rFonts w:eastAsia="Times New Roman" w:cs="Times New Roman"/>
          <w:szCs w:val="24"/>
        </w:rPr>
        <w:t xml:space="preserve"> Έτσι λέγατε, «νεύρα», «είστε ψυχασθενείς»!</w:t>
      </w:r>
    </w:p>
    <w:p w14:paraId="50A7B539" w14:textId="77777777" w:rsidR="007C6747" w:rsidRDefault="00E91359">
      <w:pPr>
        <w:spacing w:after="0" w:line="600" w:lineRule="auto"/>
        <w:ind w:firstLine="720"/>
        <w:jc w:val="both"/>
        <w:rPr>
          <w:rFonts w:eastAsia="Times New Roman" w:cs="Times New Roman"/>
          <w:szCs w:val="24"/>
        </w:rPr>
      </w:pPr>
      <w:r w:rsidRPr="00BF11A1">
        <w:rPr>
          <w:rFonts w:eastAsia="Times New Roman"/>
          <w:b/>
          <w:bCs/>
          <w:szCs w:val="24"/>
        </w:rPr>
        <w:t xml:space="preserve">ΠΡΟΕΔΡΟΣ (Νικόλαος </w:t>
      </w:r>
      <w:proofErr w:type="spellStart"/>
      <w:r w:rsidRPr="00BF11A1">
        <w:rPr>
          <w:rFonts w:eastAsia="Times New Roman"/>
          <w:b/>
          <w:bCs/>
          <w:szCs w:val="24"/>
        </w:rPr>
        <w:t>Βούτσης</w:t>
      </w:r>
      <w:proofErr w:type="spellEnd"/>
      <w:r w:rsidRPr="00BF11A1">
        <w:rPr>
          <w:rFonts w:eastAsia="Times New Roman"/>
          <w:b/>
          <w:bCs/>
          <w:szCs w:val="24"/>
        </w:rPr>
        <w:t xml:space="preserve">): </w:t>
      </w:r>
      <w:r>
        <w:rPr>
          <w:rFonts w:eastAsia="Times New Roman"/>
          <w:bCs/>
          <w:szCs w:val="24"/>
        </w:rPr>
        <w:t xml:space="preserve">Σας παρακαλώ, μην τα λέτε αυτά, κι είναι και λεπτό το ζήτημα των ψυχιατρείων. </w:t>
      </w:r>
    </w:p>
    <w:p w14:paraId="50A7B53A" w14:textId="77777777" w:rsidR="007C6747" w:rsidRDefault="00E91359">
      <w:pPr>
        <w:spacing w:after="0" w:line="600" w:lineRule="auto"/>
        <w:ind w:firstLine="720"/>
        <w:jc w:val="both"/>
        <w:rPr>
          <w:rFonts w:eastAsia="Times New Roman"/>
          <w:bCs/>
          <w:szCs w:val="24"/>
        </w:rPr>
      </w:pPr>
      <w:r w:rsidRPr="00863430">
        <w:rPr>
          <w:rFonts w:eastAsia="Times New Roman"/>
          <w:b/>
          <w:bCs/>
          <w:szCs w:val="24"/>
        </w:rPr>
        <w:t>ΑΛΕΞΗΣ ΤΣΙΠΡΑΣ (Πρόεδρος τ</w:t>
      </w:r>
      <w:r w:rsidRPr="00863430">
        <w:rPr>
          <w:rFonts w:eastAsia="Times New Roman"/>
          <w:b/>
          <w:bCs/>
          <w:szCs w:val="24"/>
        </w:rPr>
        <w:t>ης Κυβέρνησης):</w:t>
      </w:r>
      <w:r w:rsidRPr="00863430">
        <w:rPr>
          <w:rFonts w:eastAsia="Times New Roman"/>
          <w:bCs/>
          <w:szCs w:val="24"/>
        </w:rPr>
        <w:t xml:space="preserve"> </w:t>
      </w:r>
      <w:r>
        <w:rPr>
          <w:rFonts w:eastAsia="Times New Roman"/>
          <w:bCs/>
          <w:szCs w:val="24"/>
        </w:rPr>
        <w:t xml:space="preserve">Εγώ αυτό που είπα, κυρία </w:t>
      </w:r>
      <w:proofErr w:type="spellStart"/>
      <w:r>
        <w:rPr>
          <w:rFonts w:eastAsia="Times New Roman"/>
          <w:bCs/>
          <w:szCs w:val="24"/>
        </w:rPr>
        <w:t>Βούλτεψη</w:t>
      </w:r>
      <w:proofErr w:type="spellEnd"/>
      <w:r>
        <w:rPr>
          <w:rFonts w:eastAsia="Times New Roman"/>
          <w:bCs/>
          <w:szCs w:val="24"/>
        </w:rPr>
        <w:t xml:space="preserve">, είναι ότι αντί να καταθέτετε κάθε δεκαπέντε μέρες πρόταση για εξεταστική επιτροπή, ασχοληθείτε </w:t>
      </w:r>
      <w:r>
        <w:rPr>
          <w:rFonts w:eastAsia="Times New Roman"/>
          <w:bCs/>
          <w:szCs w:val="24"/>
        </w:rPr>
        <w:lastRenderedPageBreak/>
        <w:t>με τα προβλήματα τα πραγματικά και με τις προτάσεις σας για το πώς η χώρα θα βγει από την κρίση και θα ανοίξει</w:t>
      </w:r>
      <w:r>
        <w:rPr>
          <w:rFonts w:eastAsia="Times New Roman"/>
          <w:bCs/>
          <w:szCs w:val="24"/>
        </w:rPr>
        <w:t xml:space="preserve"> ένας διάδρομος εξόδου. Είτε το θέλετε είτε όχι, εμείς ανοίγουμε διάδρομο εξόδου. Και στον χώρο της </w:t>
      </w:r>
      <w:r>
        <w:rPr>
          <w:rFonts w:eastAsia="Times New Roman"/>
          <w:bCs/>
          <w:szCs w:val="24"/>
        </w:rPr>
        <w:t>παιδείας</w:t>
      </w:r>
      <w:r>
        <w:rPr>
          <w:rFonts w:eastAsia="Times New Roman"/>
          <w:bCs/>
          <w:szCs w:val="24"/>
        </w:rPr>
        <w:t xml:space="preserve"> κάνουμε μεγάλες θεσμικές μεταρρυθμίσεις που έχει ανάγκη ο τόπος και στη δημόσια διοίκηση και στο κοινωνικό κράτος. Ταυτόχρονα όμως ανοίγουμε την πρ</w:t>
      </w:r>
      <w:r>
        <w:rPr>
          <w:rFonts w:eastAsia="Times New Roman"/>
          <w:bCs/>
          <w:szCs w:val="24"/>
        </w:rPr>
        <w:t xml:space="preserve">οοπτική της εξόδου από το τέλμα της χρεοκοπίας, στο οποίο εσείς βυθίσατε τον ελληνικό λαό και τη χώρα. </w:t>
      </w:r>
    </w:p>
    <w:p w14:paraId="50A7B53B" w14:textId="77777777" w:rsidR="007C6747" w:rsidRDefault="00E91359">
      <w:pPr>
        <w:spacing w:after="0" w:line="600" w:lineRule="auto"/>
        <w:ind w:firstLine="720"/>
        <w:jc w:val="both"/>
        <w:rPr>
          <w:rFonts w:eastAsia="Times New Roman"/>
          <w:bCs/>
          <w:szCs w:val="24"/>
        </w:rPr>
      </w:pPr>
      <w:r>
        <w:rPr>
          <w:rFonts w:eastAsia="Times New Roman"/>
          <w:bCs/>
          <w:szCs w:val="24"/>
        </w:rPr>
        <w:t xml:space="preserve">Όσους </w:t>
      </w:r>
      <w:proofErr w:type="spellStart"/>
      <w:r>
        <w:rPr>
          <w:rFonts w:eastAsia="Times New Roman"/>
          <w:bCs/>
          <w:szCs w:val="24"/>
        </w:rPr>
        <w:t>Μαδούρο</w:t>
      </w:r>
      <w:proofErr w:type="spellEnd"/>
      <w:r>
        <w:rPr>
          <w:rFonts w:eastAsia="Times New Roman"/>
          <w:bCs/>
          <w:szCs w:val="24"/>
        </w:rPr>
        <w:t xml:space="preserve"> και να ανακαλύψετε, όσο κι αν κάνετε τον κ. </w:t>
      </w:r>
      <w:proofErr w:type="spellStart"/>
      <w:r>
        <w:rPr>
          <w:rFonts w:eastAsia="Times New Roman"/>
          <w:bCs/>
          <w:szCs w:val="24"/>
        </w:rPr>
        <w:t>Βαρουφάκη</w:t>
      </w:r>
      <w:proofErr w:type="spellEnd"/>
      <w:r>
        <w:rPr>
          <w:rFonts w:eastAsia="Times New Roman"/>
          <w:bCs/>
          <w:szCs w:val="24"/>
        </w:rPr>
        <w:t xml:space="preserve"> βασικό σας σύμμαχο στην πολιτική σας, δεν θα καταφέρετε να πείσετε τον ελληνικό λαό,</w:t>
      </w:r>
      <w:r>
        <w:rPr>
          <w:rFonts w:eastAsia="Times New Roman"/>
          <w:bCs/>
          <w:szCs w:val="24"/>
        </w:rPr>
        <w:t xml:space="preserve"> γιατί σας έχει κρίνει στο παρελθόν και γιατί κυρίως δεν έχετε άποψη για την επόμενη μέρα. Κάντε, λοιπόν, εξεταστικές επιτροπές για να ανακαλύψετε τις αιτίες των προβλημάτων σας και η αιτία των προβλημάτων σας είναι ότι χρεοκοπήσατε τη χώρα, είναι ότι έχετ</w:t>
      </w:r>
      <w:r>
        <w:rPr>
          <w:rFonts w:eastAsia="Times New Roman"/>
          <w:bCs/>
          <w:szCs w:val="24"/>
        </w:rPr>
        <w:t xml:space="preserve">ε μια ταξική μεροληψία απέναντι στη μεγάλη κοινωνική πλειοψηφία και δεν έχετε πρόταση θετική για τη μεγάλη κοινωνική πλειοψηφία. </w:t>
      </w:r>
    </w:p>
    <w:p w14:paraId="50A7B53C" w14:textId="77777777" w:rsidR="007C6747" w:rsidRDefault="00E91359">
      <w:pPr>
        <w:spacing w:after="0" w:line="600" w:lineRule="auto"/>
        <w:ind w:firstLine="720"/>
        <w:jc w:val="both"/>
        <w:rPr>
          <w:rFonts w:eastAsia="Times New Roman"/>
          <w:bCs/>
          <w:szCs w:val="24"/>
        </w:rPr>
      </w:pPr>
      <w:r>
        <w:rPr>
          <w:rFonts w:eastAsia="Times New Roman"/>
          <w:bCs/>
          <w:szCs w:val="24"/>
        </w:rPr>
        <w:t xml:space="preserve">Γι’ αυτό και το 2019, όταν ο ελληνικός λαός θα συγκρίνει το πού ήμασταν όταν παραλάβαμε και πού θα είμαστε όταν θα ξαναπάμε </w:t>
      </w:r>
      <w:r>
        <w:rPr>
          <w:rFonts w:eastAsia="Times New Roman"/>
          <w:bCs/>
          <w:szCs w:val="24"/>
        </w:rPr>
        <w:t xml:space="preserve">στην κάλπη, δεν θα επιλέξει εσάς, όσο κι αν στήνετε </w:t>
      </w:r>
      <w:r>
        <w:rPr>
          <w:rFonts w:eastAsia="Times New Roman"/>
          <w:bCs/>
          <w:szCs w:val="24"/>
        </w:rPr>
        <w:lastRenderedPageBreak/>
        <w:t>ευχάριστες επικοινωνιακές παραστάσεις πάνω σε σανό από άχυρα.</w:t>
      </w:r>
    </w:p>
    <w:p w14:paraId="50A7B53D" w14:textId="77777777" w:rsidR="007C6747" w:rsidRDefault="00E91359">
      <w:pPr>
        <w:spacing w:after="0" w:line="600" w:lineRule="auto"/>
        <w:ind w:firstLine="720"/>
        <w:jc w:val="center"/>
        <w:rPr>
          <w:rFonts w:eastAsia="Times New Roman"/>
          <w:bCs/>
          <w:szCs w:val="24"/>
        </w:rPr>
      </w:pPr>
      <w:r>
        <w:rPr>
          <w:rFonts w:eastAsia="Times New Roman"/>
          <w:bCs/>
          <w:szCs w:val="24"/>
        </w:rPr>
        <w:t xml:space="preserve">(Χειροκροτήματα από τις πτέρυγες του ΣΥΡΙΖΑ και των </w:t>
      </w:r>
      <w:r>
        <w:rPr>
          <w:rFonts w:eastAsia="Times New Roman"/>
          <w:bCs/>
          <w:szCs w:val="24"/>
        </w:rPr>
        <w:t>ΑΝΕΛ</w:t>
      </w:r>
      <w:r>
        <w:rPr>
          <w:rFonts w:eastAsia="Times New Roman"/>
          <w:bCs/>
          <w:szCs w:val="24"/>
        </w:rPr>
        <w:t>)</w:t>
      </w:r>
    </w:p>
    <w:p w14:paraId="50A7B53E" w14:textId="77777777" w:rsidR="007C6747" w:rsidRDefault="00E91359">
      <w:pPr>
        <w:spacing w:after="0" w:line="600" w:lineRule="auto"/>
        <w:ind w:firstLine="720"/>
        <w:jc w:val="both"/>
        <w:rPr>
          <w:rFonts w:eastAsia="Times New Roman" w:cs="Times New Roman"/>
          <w:szCs w:val="24"/>
        </w:rPr>
      </w:pPr>
      <w:r w:rsidRPr="00BF11A1">
        <w:rPr>
          <w:rFonts w:eastAsia="Times New Roman"/>
          <w:b/>
          <w:bCs/>
          <w:szCs w:val="24"/>
        </w:rPr>
        <w:t xml:space="preserve">ΠΡΟΕΔΡΟΣ (Νικόλαος </w:t>
      </w:r>
      <w:proofErr w:type="spellStart"/>
      <w:r w:rsidRPr="00BF11A1">
        <w:rPr>
          <w:rFonts w:eastAsia="Times New Roman"/>
          <w:b/>
          <w:bCs/>
          <w:szCs w:val="24"/>
        </w:rPr>
        <w:t>Βούτσης</w:t>
      </w:r>
      <w:proofErr w:type="spellEnd"/>
      <w:r w:rsidRPr="00BF11A1">
        <w:rPr>
          <w:rFonts w:eastAsia="Times New Roman"/>
          <w:b/>
          <w:bCs/>
          <w:szCs w:val="24"/>
        </w:rPr>
        <w:t xml:space="preserve">): </w:t>
      </w:r>
      <w:r w:rsidRPr="00BF11A1">
        <w:rPr>
          <w:rFonts w:eastAsia="Times New Roman"/>
          <w:bCs/>
          <w:szCs w:val="24"/>
        </w:rPr>
        <w:t>Ε</w:t>
      </w:r>
      <w:r>
        <w:rPr>
          <w:rFonts w:eastAsia="Times New Roman" w:cs="Times New Roman"/>
          <w:szCs w:val="24"/>
        </w:rPr>
        <w:t xml:space="preserve">υχαριστούμε. </w:t>
      </w:r>
    </w:p>
    <w:p w14:paraId="50A7B53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Παρακαλώ πολύ την Πρόεδρο της Δημοκρατικ</w:t>
      </w:r>
      <w:r>
        <w:rPr>
          <w:rFonts w:eastAsia="Times New Roman" w:cs="Times New Roman"/>
          <w:szCs w:val="24"/>
        </w:rPr>
        <w:t>ής Συμπαράταξης ΠΑΣΟΚ -</w:t>
      </w:r>
      <w:r>
        <w:rPr>
          <w:rFonts w:eastAsia="Times New Roman" w:cs="Times New Roman"/>
          <w:szCs w:val="24"/>
        </w:rPr>
        <w:t xml:space="preserve"> </w:t>
      </w:r>
      <w:r>
        <w:rPr>
          <w:rFonts w:eastAsia="Times New Roman" w:cs="Times New Roman"/>
          <w:szCs w:val="24"/>
        </w:rPr>
        <w:t xml:space="preserve">ΔΗΜΑΡ κ. Γεννηματά να έρθει στο Βήμα. </w:t>
      </w:r>
    </w:p>
    <w:p w14:paraId="50A7B540" w14:textId="77777777" w:rsidR="007C6747" w:rsidRDefault="00E91359">
      <w:pPr>
        <w:spacing w:after="0" w:line="600" w:lineRule="auto"/>
        <w:ind w:firstLine="720"/>
        <w:jc w:val="both"/>
        <w:rPr>
          <w:rFonts w:eastAsia="Times New Roman" w:cs="Times New Roman"/>
          <w:szCs w:val="24"/>
        </w:rPr>
      </w:pPr>
      <w:r w:rsidRPr="00407F90">
        <w:rPr>
          <w:rFonts w:eastAsia="Times New Roman" w:cs="Times New Roman"/>
          <w:b/>
          <w:szCs w:val="24"/>
        </w:rPr>
        <w:t>ΚΩΝΣΤΑΝΤΙΝΟΣ ΓΑΒΡΟΓΛΟΥ (Υπουργός Παιδείας, Έρευνας και Θρησκευμάτων):</w:t>
      </w:r>
      <w:r w:rsidRPr="00407F90">
        <w:rPr>
          <w:rFonts w:eastAsia="Times New Roman" w:cs="Times New Roman"/>
          <w:szCs w:val="24"/>
        </w:rPr>
        <w:t xml:space="preserve"> </w:t>
      </w:r>
      <w:r>
        <w:rPr>
          <w:rFonts w:eastAsia="Times New Roman" w:cs="Times New Roman"/>
          <w:szCs w:val="24"/>
        </w:rPr>
        <w:t xml:space="preserve">Κύριε Πρόεδρε, θα ήθελα να καταγραφεί η ερώτησή μου προς τον κ. Μητσοτάκη. </w:t>
      </w:r>
    </w:p>
    <w:p w14:paraId="50A7B541" w14:textId="77777777" w:rsidR="007C6747" w:rsidRDefault="00E91359">
      <w:pPr>
        <w:spacing w:after="0" w:line="600" w:lineRule="auto"/>
        <w:ind w:firstLine="720"/>
        <w:jc w:val="both"/>
        <w:rPr>
          <w:rFonts w:eastAsia="Times New Roman"/>
          <w:bCs/>
          <w:szCs w:val="24"/>
        </w:rPr>
      </w:pPr>
      <w:r w:rsidRPr="00BF11A1">
        <w:rPr>
          <w:rFonts w:eastAsia="Times New Roman"/>
          <w:b/>
          <w:bCs/>
          <w:szCs w:val="24"/>
        </w:rPr>
        <w:t xml:space="preserve">ΠΡΟΕΔΡΟΣ (Νικόλαος </w:t>
      </w:r>
      <w:proofErr w:type="spellStart"/>
      <w:r w:rsidRPr="00BF11A1">
        <w:rPr>
          <w:rFonts w:eastAsia="Times New Roman"/>
          <w:b/>
          <w:bCs/>
          <w:szCs w:val="24"/>
        </w:rPr>
        <w:t>Βούτσης</w:t>
      </w:r>
      <w:proofErr w:type="spellEnd"/>
      <w:r w:rsidRPr="00BF11A1">
        <w:rPr>
          <w:rFonts w:eastAsia="Times New Roman"/>
          <w:b/>
          <w:bCs/>
          <w:szCs w:val="24"/>
        </w:rPr>
        <w:t xml:space="preserve">): </w:t>
      </w:r>
      <w:r>
        <w:rPr>
          <w:rFonts w:eastAsia="Times New Roman"/>
          <w:bCs/>
          <w:szCs w:val="24"/>
        </w:rPr>
        <w:t>Δεν γίνεται, κύριε</w:t>
      </w:r>
      <w:r>
        <w:rPr>
          <w:rFonts w:eastAsia="Times New Roman"/>
          <w:bCs/>
          <w:szCs w:val="24"/>
        </w:rPr>
        <w:t xml:space="preserve"> </w:t>
      </w:r>
      <w:proofErr w:type="spellStart"/>
      <w:r>
        <w:rPr>
          <w:rFonts w:eastAsia="Times New Roman"/>
          <w:bCs/>
          <w:szCs w:val="24"/>
        </w:rPr>
        <w:t>Γαβρόγλου</w:t>
      </w:r>
      <w:proofErr w:type="spellEnd"/>
      <w:r>
        <w:rPr>
          <w:rFonts w:eastAsia="Times New Roman"/>
          <w:bCs/>
          <w:szCs w:val="24"/>
        </w:rPr>
        <w:t>. Φεύγει. Δεν δέχθηκε να ερωτήσετε και να απαντήσει, δεν το αντιληφθήκατε;</w:t>
      </w:r>
    </w:p>
    <w:p w14:paraId="50A7B542" w14:textId="77777777" w:rsidR="007C6747" w:rsidRDefault="00E91359">
      <w:pPr>
        <w:spacing w:after="0" w:line="600" w:lineRule="auto"/>
        <w:ind w:firstLine="720"/>
        <w:jc w:val="both"/>
        <w:rPr>
          <w:rFonts w:eastAsia="Times New Roman"/>
          <w:bCs/>
          <w:szCs w:val="24"/>
        </w:rPr>
      </w:pPr>
      <w:r w:rsidRPr="009B5225">
        <w:rPr>
          <w:rFonts w:eastAsia="Times New Roman"/>
          <w:b/>
          <w:bCs/>
          <w:szCs w:val="24"/>
        </w:rPr>
        <w:t>ΚΩΝΣΤΑΝΤΙΝΟΣ ΓΑΒΡΟΓΛΟΥ (Υπουργός Παιδείας, Έρευνας και Θρησκευμάτων):</w:t>
      </w:r>
      <w:r>
        <w:rPr>
          <w:rFonts w:eastAsia="Times New Roman"/>
          <w:b/>
          <w:bCs/>
          <w:szCs w:val="24"/>
        </w:rPr>
        <w:t xml:space="preserve"> </w:t>
      </w:r>
      <w:r>
        <w:rPr>
          <w:rFonts w:eastAsia="Times New Roman"/>
          <w:bCs/>
          <w:szCs w:val="24"/>
        </w:rPr>
        <w:t xml:space="preserve">Εντάξει, αλλά πρέπει να καταγραφεί η ερώτηση, κύριε Πρόεδρε. </w:t>
      </w:r>
    </w:p>
    <w:p w14:paraId="50A7B543" w14:textId="77777777" w:rsidR="007C6747" w:rsidRDefault="00E91359">
      <w:pPr>
        <w:spacing w:after="0" w:line="600" w:lineRule="auto"/>
        <w:ind w:firstLine="720"/>
        <w:jc w:val="both"/>
        <w:rPr>
          <w:rFonts w:eastAsia="Times New Roman"/>
          <w:bCs/>
          <w:szCs w:val="24"/>
        </w:rPr>
      </w:pPr>
      <w:r w:rsidRPr="00BF11A1">
        <w:rPr>
          <w:rFonts w:eastAsia="Times New Roman"/>
          <w:b/>
          <w:bCs/>
          <w:szCs w:val="24"/>
        </w:rPr>
        <w:t xml:space="preserve">ΠΡΟΕΔΡΟΣ (Νικόλαος </w:t>
      </w:r>
      <w:proofErr w:type="spellStart"/>
      <w:r w:rsidRPr="00BF11A1">
        <w:rPr>
          <w:rFonts w:eastAsia="Times New Roman"/>
          <w:b/>
          <w:bCs/>
          <w:szCs w:val="24"/>
        </w:rPr>
        <w:t>Βούτσης</w:t>
      </w:r>
      <w:proofErr w:type="spellEnd"/>
      <w:r w:rsidRPr="00BF11A1">
        <w:rPr>
          <w:rFonts w:eastAsia="Times New Roman"/>
          <w:b/>
          <w:bCs/>
          <w:szCs w:val="24"/>
        </w:rPr>
        <w:t xml:space="preserve">): </w:t>
      </w:r>
      <w:r>
        <w:rPr>
          <w:rFonts w:eastAsia="Times New Roman"/>
          <w:bCs/>
          <w:szCs w:val="24"/>
        </w:rPr>
        <w:t xml:space="preserve">Με </w:t>
      </w:r>
      <w:proofErr w:type="spellStart"/>
      <w:r>
        <w:rPr>
          <w:rFonts w:eastAsia="Times New Roman"/>
          <w:bCs/>
          <w:szCs w:val="24"/>
        </w:rPr>
        <w:t>συγχωρείτε</w:t>
      </w:r>
      <w:proofErr w:type="spellEnd"/>
      <w:r>
        <w:rPr>
          <w:rFonts w:eastAsia="Times New Roman"/>
          <w:bCs/>
          <w:szCs w:val="24"/>
        </w:rPr>
        <w:t xml:space="preserve">, κυρία Γεννηματά. </w:t>
      </w:r>
    </w:p>
    <w:p w14:paraId="50A7B544" w14:textId="77777777" w:rsidR="007C6747" w:rsidRDefault="00E91359">
      <w:pPr>
        <w:spacing w:after="0" w:line="600" w:lineRule="auto"/>
        <w:ind w:firstLine="720"/>
        <w:jc w:val="both"/>
        <w:rPr>
          <w:rFonts w:eastAsia="Times New Roman" w:cs="Times New Roman"/>
          <w:szCs w:val="24"/>
        </w:rPr>
      </w:pPr>
      <w:r w:rsidRPr="00BF11A1">
        <w:rPr>
          <w:rFonts w:eastAsia="Times New Roman"/>
          <w:bCs/>
          <w:szCs w:val="24"/>
        </w:rPr>
        <w:t>Ε</w:t>
      </w:r>
      <w:r>
        <w:rPr>
          <w:rFonts w:eastAsia="Times New Roman" w:cs="Times New Roman"/>
          <w:szCs w:val="24"/>
        </w:rPr>
        <w:t>ντάξει, πείτε την τώρα για να καταγραφεί η ερώτηση. Είναι εδώ ο Κοινοβουλευτικός Εκπρόσωπος.</w:t>
      </w:r>
    </w:p>
    <w:p w14:paraId="50A7B545" w14:textId="77777777" w:rsidR="007C6747" w:rsidRDefault="00E91359">
      <w:pPr>
        <w:spacing w:after="0" w:line="600" w:lineRule="auto"/>
        <w:ind w:firstLine="720"/>
        <w:jc w:val="both"/>
        <w:rPr>
          <w:rFonts w:eastAsia="Times New Roman"/>
          <w:bCs/>
          <w:szCs w:val="24"/>
        </w:rPr>
      </w:pPr>
      <w:r w:rsidRPr="003B5119">
        <w:rPr>
          <w:rFonts w:eastAsia="Times New Roman"/>
          <w:b/>
          <w:bCs/>
          <w:szCs w:val="24"/>
        </w:rPr>
        <w:lastRenderedPageBreak/>
        <w:t xml:space="preserve">ΚΩΝΣΤΑΝΤΙΝΟΣ ΓΑΒΡΟΓΛΟΥ (Υπουργός Παιδείας, Έρευνας και Θρησκευμάτων): </w:t>
      </w:r>
      <w:r>
        <w:rPr>
          <w:rFonts w:eastAsia="Times New Roman"/>
          <w:bCs/>
          <w:szCs w:val="24"/>
        </w:rPr>
        <w:t xml:space="preserve">Με </w:t>
      </w:r>
      <w:proofErr w:type="spellStart"/>
      <w:r>
        <w:rPr>
          <w:rFonts w:eastAsia="Times New Roman"/>
          <w:bCs/>
          <w:szCs w:val="24"/>
        </w:rPr>
        <w:t>συγχωρείτε</w:t>
      </w:r>
      <w:proofErr w:type="spellEnd"/>
      <w:r>
        <w:rPr>
          <w:rFonts w:eastAsia="Times New Roman"/>
          <w:bCs/>
          <w:szCs w:val="24"/>
        </w:rPr>
        <w:t>, κυρία Γεννηματά.</w:t>
      </w:r>
    </w:p>
    <w:p w14:paraId="50A7B546" w14:textId="77777777" w:rsidR="007C6747" w:rsidRDefault="00E91359">
      <w:pPr>
        <w:spacing w:after="0" w:line="600" w:lineRule="auto"/>
        <w:ind w:firstLine="720"/>
        <w:jc w:val="both"/>
        <w:rPr>
          <w:rFonts w:eastAsia="Times New Roman" w:cs="Times New Roman"/>
          <w:szCs w:val="24"/>
        </w:rPr>
      </w:pPr>
      <w:r w:rsidRPr="003B5119">
        <w:rPr>
          <w:rFonts w:eastAsia="Times New Roman" w:cs="Times New Roman"/>
          <w:b/>
          <w:szCs w:val="24"/>
        </w:rPr>
        <w:t xml:space="preserve">ΦΩΤΕΙΝΗ </w:t>
      </w:r>
      <w:r>
        <w:rPr>
          <w:rFonts w:eastAsia="Times New Roman" w:cs="Times New Roman"/>
          <w:b/>
          <w:szCs w:val="24"/>
        </w:rPr>
        <w:t>(ΦΩΦΗ)</w:t>
      </w:r>
      <w:r w:rsidRPr="003B5119">
        <w:rPr>
          <w:rFonts w:eastAsia="Times New Roman" w:cs="Times New Roman"/>
          <w:b/>
          <w:szCs w:val="24"/>
        </w:rPr>
        <w:t xml:space="preserve"> ΓΕΝΝΗΜΑΤΑ (Π</w:t>
      </w:r>
      <w:r w:rsidRPr="003B5119">
        <w:rPr>
          <w:rFonts w:eastAsia="Times New Roman" w:cs="Times New Roman"/>
          <w:b/>
          <w:szCs w:val="24"/>
        </w:rPr>
        <w:t>ρόεδρος της Δημοκρατικής Συμπαράταξης ΠΑΣΟΚ</w:t>
      </w:r>
      <w:r>
        <w:rPr>
          <w:rFonts w:eastAsia="Times New Roman" w:cs="Times New Roman"/>
          <w:b/>
          <w:szCs w:val="24"/>
        </w:rPr>
        <w:t xml:space="preserve"> </w:t>
      </w:r>
      <w:r w:rsidRPr="003B5119">
        <w:rPr>
          <w:rFonts w:eastAsia="Times New Roman" w:cs="Times New Roman"/>
          <w:b/>
          <w:szCs w:val="24"/>
        </w:rPr>
        <w:t>-</w:t>
      </w:r>
      <w:r>
        <w:rPr>
          <w:rFonts w:eastAsia="Times New Roman" w:cs="Times New Roman"/>
          <w:b/>
          <w:szCs w:val="24"/>
        </w:rPr>
        <w:t xml:space="preserve"> </w:t>
      </w:r>
      <w:r w:rsidRPr="003B5119">
        <w:rPr>
          <w:rFonts w:eastAsia="Times New Roman" w:cs="Times New Roman"/>
          <w:b/>
          <w:szCs w:val="24"/>
        </w:rPr>
        <w:t>ΔΗΜΑΡ)</w:t>
      </w:r>
      <w:r>
        <w:rPr>
          <w:rFonts w:eastAsia="Times New Roman" w:cs="Times New Roman"/>
          <w:b/>
          <w:szCs w:val="24"/>
        </w:rPr>
        <w:t xml:space="preserve">: </w:t>
      </w:r>
      <w:r>
        <w:rPr>
          <w:rFonts w:eastAsia="Times New Roman" w:cs="Times New Roman"/>
          <w:szCs w:val="24"/>
        </w:rPr>
        <w:t>Αυτό τώρα δεν έχει ξαναγίνει. Αλλά καταγράψτε την ερώτηση.</w:t>
      </w:r>
    </w:p>
    <w:p w14:paraId="50A7B547" w14:textId="77777777" w:rsidR="007C6747" w:rsidRDefault="00E91359">
      <w:pPr>
        <w:spacing w:after="0" w:line="600" w:lineRule="auto"/>
        <w:ind w:firstLine="720"/>
        <w:jc w:val="both"/>
        <w:rPr>
          <w:rFonts w:eastAsia="Times New Roman"/>
          <w:bCs/>
          <w:szCs w:val="24"/>
        </w:rPr>
      </w:pPr>
      <w:r w:rsidRPr="003B5119">
        <w:rPr>
          <w:rFonts w:eastAsia="Times New Roman"/>
          <w:b/>
          <w:bCs/>
          <w:szCs w:val="24"/>
        </w:rPr>
        <w:t>ΚΩΝΣΤΑΝΤΙΝΟΣ ΓΑΒΡΟΓΛΟΥ (Υπουργός Παιδείας, Έρευνας και Θρησκευμάτων):</w:t>
      </w:r>
      <w:r w:rsidRPr="003B5119">
        <w:rPr>
          <w:rFonts w:eastAsia="Times New Roman"/>
          <w:bCs/>
          <w:szCs w:val="24"/>
        </w:rPr>
        <w:t xml:space="preserve"> </w:t>
      </w:r>
      <w:r>
        <w:rPr>
          <w:rFonts w:eastAsia="Times New Roman"/>
          <w:bCs/>
          <w:szCs w:val="24"/>
        </w:rPr>
        <w:t>Ποιο δεν έχει ξαναγίνει; Πολλά δεν έχουν ξαναγίνει, κυρία Γεννηματά.</w:t>
      </w:r>
    </w:p>
    <w:p w14:paraId="50A7B548" w14:textId="77777777" w:rsidR="007C6747" w:rsidRDefault="00E91359">
      <w:pPr>
        <w:spacing w:after="0" w:line="600" w:lineRule="auto"/>
        <w:ind w:firstLine="720"/>
        <w:jc w:val="both"/>
        <w:rPr>
          <w:rFonts w:eastAsia="Times New Roman"/>
          <w:bCs/>
          <w:szCs w:val="24"/>
        </w:rPr>
      </w:pPr>
      <w:r w:rsidRPr="003B5119">
        <w:rPr>
          <w:rFonts w:eastAsia="Times New Roman"/>
          <w:b/>
          <w:bCs/>
          <w:szCs w:val="24"/>
        </w:rPr>
        <w:t xml:space="preserve">ΦΩΤΕΙΝΗ </w:t>
      </w:r>
      <w:r>
        <w:rPr>
          <w:rFonts w:eastAsia="Times New Roman"/>
          <w:b/>
          <w:bCs/>
          <w:szCs w:val="24"/>
        </w:rPr>
        <w:t>(ΦΩΦΗ)</w:t>
      </w:r>
      <w:r w:rsidRPr="003B5119">
        <w:rPr>
          <w:rFonts w:eastAsia="Times New Roman"/>
          <w:b/>
          <w:bCs/>
          <w:szCs w:val="24"/>
        </w:rPr>
        <w:t xml:space="preserve"> ΓΕΝΝΗΜΑΤΑ (Πρόεδρος της Δημοκρατικής Συμπαράταξης ΠΑΣΟΚ</w:t>
      </w:r>
      <w:r>
        <w:rPr>
          <w:rFonts w:eastAsia="Times New Roman"/>
          <w:b/>
          <w:bCs/>
          <w:szCs w:val="24"/>
        </w:rPr>
        <w:t xml:space="preserve"> </w:t>
      </w:r>
      <w:r w:rsidRPr="003B5119">
        <w:rPr>
          <w:rFonts w:eastAsia="Times New Roman"/>
          <w:b/>
          <w:bCs/>
          <w:szCs w:val="24"/>
        </w:rPr>
        <w:t>-</w:t>
      </w:r>
      <w:r>
        <w:rPr>
          <w:rFonts w:eastAsia="Times New Roman"/>
          <w:b/>
          <w:bCs/>
          <w:szCs w:val="24"/>
        </w:rPr>
        <w:t xml:space="preserve"> </w:t>
      </w:r>
      <w:r w:rsidRPr="003B5119">
        <w:rPr>
          <w:rFonts w:eastAsia="Times New Roman"/>
          <w:b/>
          <w:bCs/>
          <w:szCs w:val="24"/>
        </w:rPr>
        <w:t xml:space="preserve">ΔΗΜΑΡ): </w:t>
      </w:r>
      <w:r>
        <w:rPr>
          <w:rFonts w:eastAsia="Times New Roman"/>
          <w:bCs/>
          <w:szCs w:val="24"/>
        </w:rPr>
        <w:t xml:space="preserve">Μα, δεν είναι καν μέσα για να σας ακούσει. Μου έχει δώσει τον λόγο ο Πρόεδρος. </w:t>
      </w:r>
    </w:p>
    <w:p w14:paraId="50A7B549" w14:textId="77777777" w:rsidR="007C6747" w:rsidRDefault="00E91359">
      <w:pPr>
        <w:spacing w:after="0" w:line="600" w:lineRule="auto"/>
        <w:ind w:firstLine="720"/>
        <w:jc w:val="both"/>
        <w:rPr>
          <w:rFonts w:eastAsia="Times New Roman"/>
          <w:bCs/>
          <w:szCs w:val="24"/>
        </w:rPr>
      </w:pPr>
      <w:r>
        <w:rPr>
          <w:rFonts w:eastAsia="Times New Roman"/>
          <w:bCs/>
          <w:szCs w:val="24"/>
        </w:rPr>
        <w:t>(Θόρυβος - διαμαρτυρίες από την πτέρυγα της Δημοκρατικής Συμπαράταξης ΠΑΣΟΚ – ΔΗΜΑΡ)</w:t>
      </w:r>
    </w:p>
    <w:p w14:paraId="50A7B54A" w14:textId="77777777" w:rsidR="007C6747" w:rsidRDefault="00E91359">
      <w:pPr>
        <w:spacing w:after="0" w:line="600" w:lineRule="auto"/>
        <w:ind w:firstLine="720"/>
        <w:jc w:val="both"/>
        <w:rPr>
          <w:rFonts w:eastAsia="Times New Roman"/>
          <w:bCs/>
          <w:szCs w:val="24"/>
        </w:rPr>
      </w:pPr>
      <w:r w:rsidRPr="003B5119">
        <w:rPr>
          <w:rFonts w:eastAsia="Times New Roman"/>
          <w:b/>
          <w:bCs/>
          <w:szCs w:val="24"/>
        </w:rPr>
        <w:t>ΑΝΔΡΕΑΣ ΛΟ</w:t>
      </w:r>
      <w:r w:rsidRPr="003B5119">
        <w:rPr>
          <w:rFonts w:eastAsia="Times New Roman"/>
          <w:b/>
          <w:bCs/>
          <w:szCs w:val="24"/>
        </w:rPr>
        <w:t xml:space="preserve">ΒΕΡΔΟΣ: </w:t>
      </w:r>
      <w:r>
        <w:rPr>
          <w:rFonts w:eastAsia="Times New Roman"/>
          <w:bCs/>
          <w:szCs w:val="24"/>
        </w:rPr>
        <w:t xml:space="preserve">Δεν είναι δυνατόν, κύριε Πρόεδρε! Είναι πρωτοφανές αυτό! Να κάτσει κάτω! Είναι αγένεια αυτό που κάνετε. </w:t>
      </w:r>
    </w:p>
    <w:p w14:paraId="50A7B54B" w14:textId="77777777" w:rsidR="007C6747" w:rsidRDefault="00E91359">
      <w:pPr>
        <w:spacing w:after="0" w:line="600" w:lineRule="auto"/>
        <w:ind w:firstLine="720"/>
        <w:jc w:val="both"/>
        <w:rPr>
          <w:rFonts w:eastAsia="Times New Roman"/>
          <w:bCs/>
          <w:szCs w:val="24"/>
        </w:rPr>
      </w:pPr>
      <w:r w:rsidRPr="00BF11A1">
        <w:rPr>
          <w:rFonts w:eastAsia="Times New Roman"/>
          <w:b/>
          <w:bCs/>
          <w:szCs w:val="24"/>
        </w:rPr>
        <w:lastRenderedPageBreak/>
        <w:t xml:space="preserve">ΠΡΟΕΔΡΟΣ (Νικόλαος </w:t>
      </w:r>
      <w:proofErr w:type="spellStart"/>
      <w:r w:rsidRPr="00BF11A1">
        <w:rPr>
          <w:rFonts w:eastAsia="Times New Roman"/>
          <w:b/>
          <w:bCs/>
          <w:szCs w:val="24"/>
        </w:rPr>
        <w:t>Βούτσης</w:t>
      </w:r>
      <w:proofErr w:type="spellEnd"/>
      <w:r w:rsidRPr="00BF11A1">
        <w:rPr>
          <w:rFonts w:eastAsia="Times New Roman"/>
          <w:b/>
          <w:bCs/>
          <w:szCs w:val="24"/>
        </w:rPr>
        <w:t xml:space="preserve">): </w:t>
      </w:r>
      <w:r>
        <w:rPr>
          <w:rFonts w:eastAsia="Times New Roman"/>
          <w:bCs/>
          <w:szCs w:val="24"/>
        </w:rPr>
        <w:t>Εντάξει, εντάξει. Αφήστε την οργή! Έχει μείνει από την προηγούμενη διαδικασία αυτό. Είναι ο Υπουργός που εισηγείτα</w:t>
      </w:r>
      <w:r>
        <w:rPr>
          <w:rFonts w:eastAsia="Times New Roman"/>
          <w:bCs/>
          <w:szCs w:val="24"/>
        </w:rPr>
        <w:t xml:space="preserve">ι το νομοσχέδιο, κύριε Λοβέρδο. </w:t>
      </w:r>
    </w:p>
    <w:p w14:paraId="50A7B54C" w14:textId="77777777" w:rsidR="007C6747" w:rsidRDefault="00E91359">
      <w:pPr>
        <w:spacing w:after="0" w:line="600" w:lineRule="auto"/>
        <w:ind w:firstLine="720"/>
        <w:jc w:val="both"/>
        <w:rPr>
          <w:rFonts w:eastAsia="Times New Roman"/>
          <w:bCs/>
          <w:szCs w:val="24"/>
        </w:rPr>
      </w:pPr>
      <w:r w:rsidRPr="003B5119">
        <w:rPr>
          <w:rFonts w:eastAsia="Times New Roman"/>
          <w:b/>
          <w:bCs/>
          <w:szCs w:val="24"/>
        </w:rPr>
        <w:t xml:space="preserve">ΠΑΡΑΣΚΕΥΗ ΧΡΙΣΤΟΦΙΛΟΠΟΥΛΟΥ: </w:t>
      </w:r>
      <w:r>
        <w:rPr>
          <w:rFonts w:eastAsia="Times New Roman"/>
          <w:bCs/>
          <w:szCs w:val="24"/>
        </w:rPr>
        <w:t>Την καλέσατε στο Βήμα! Ντροπή!</w:t>
      </w:r>
    </w:p>
    <w:p w14:paraId="50A7B54D" w14:textId="77777777" w:rsidR="007C6747" w:rsidRDefault="00E91359">
      <w:pPr>
        <w:spacing w:after="0" w:line="600" w:lineRule="auto"/>
        <w:ind w:firstLine="720"/>
        <w:jc w:val="both"/>
        <w:rPr>
          <w:rFonts w:eastAsia="Times New Roman"/>
          <w:bCs/>
          <w:szCs w:val="24"/>
        </w:rPr>
      </w:pPr>
      <w:r w:rsidRPr="00BF11A1">
        <w:rPr>
          <w:rFonts w:eastAsia="Times New Roman"/>
          <w:b/>
          <w:bCs/>
          <w:szCs w:val="24"/>
        </w:rPr>
        <w:t xml:space="preserve">ΠΡΟΕΔΡΟΣ (Νικόλαος </w:t>
      </w:r>
      <w:proofErr w:type="spellStart"/>
      <w:r w:rsidRPr="00BF11A1">
        <w:rPr>
          <w:rFonts w:eastAsia="Times New Roman"/>
          <w:b/>
          <w:bCs/>
          <w:szCs w:val="24"/>
        </w:rPr>
        <w:t>Βούτσης</w:t>
      </w:r>
      <w:proofErr w:type="spellEnd"/>
      <w:r w:rsidRPr="00BF11A1">
        <w:rPr>
          <w:rFonts w:eastAsia="Times New Roman"/>
          <w:b/>
          <w:bCs/>
          <w:szCs w:val="24"/>
        </w:rPr>
        <w:t>):</w:t>
      </w:r>
      <w:r>
        <w:rPr>
          <w:rFonts w:eastAsia="Times New Roman"/>
          <w:b/>
          <w:bCs/>
          <w:szCs w:val="24"/>
        </w:rPr>
        <w:t xml:space="preserve"> </w:t>
      </w:r>
      <w:r>
        <w:rPr>
          <w:rFonts w:eastAsia="Times New Roman"/>
          <w:bCs/>
          <w:szCs w:val="24"/>
        </w:rPr>
        <w:t xml:space="preserve">Σταματήστε την οργή και σταματήστε και το «ντροπή», το λέτε απ’ το πρωί μέχρι το βράδυ! Κυρία </w:t>
      </w:r>
      <w:proofErr w:type="spellStart"/>
      <w:r>
        <w:rPr>
          <w:rFonts w:eastAsia="Times New Roman"/>
          <w:bCs/>
          <w:szCs w:val="24"/>
        </w:rPr>
        <w:t>Χριστοφιλοπούλου</w:t>
      </w:r>
      <w:proofErr w:type="spellEnd"/>
      <w:r>
        <w:rPr>
          <w:rFonts w:eastAsia="Times New Roman"/>
          <w:bCs/>
          <w:szCs w:val="24"/>
        </w:rPr>
        <w:t>, σας παρακαλώ!</w:t>
      </w:r>
    </w:p>
    <w:p w14:paraId="50A7B54E" w14:textId="77777777" w:rsidR="007C6747" w:rsidRDefault="00E91359">
      <w:pPr>
        <w:spacing w:after="0" w:line="600" w:lineRule="auto"/>
        <w:ind w:firstLine="720"/>
        <w:jc w:val="both"/>
        <w:rPr>
          <w:rFonts w:eastAsia="Times New Roman" w:cs="Times New Roman"/>
          <w:szCs w:val="24"/>
        </w:rPr>
      </w:pPr>
      <w:r w:rsidRPr="00547947">
        <w:rPr>
          <w:rFonts w:eastAsia="Times New Roman" w:cs="Times New Roman"/>
          <w:b/>
          <w:szCs w:val="24"/>
        </w:rPr>
        <w:t xml:space="preserve">ΦΩΤΕΙΝΗ </w:t>
      </w:r>
      <w:r>
        <w:rPr>
          <w:rFonts w:eastAsia="Times New Roman" w:cs="Times New Roman"/>
          <w:b/>
          <w:szCs w:val="24"/>
        </w:rPr>
        <w:t>(</w:t>
      </w:r>
      <w:r>
        <w:rPr>
          <w:rFonts w:eastAsia="Times New Roman" w:cs="Times New Roman"/>
          <w:b/>
          <w:szCs w:val="24"/>
        </w:rPr>
        <w:t xml:space="preserve">ΦΩΦΗ) </w:t>
      </w:r>
      <w:r w:rsidRPr="00547947">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sidRPr="00547947">
        <w:rPr>
          <w:rFonts w:eastAsia="Times New Roman" w:cs="Times New Roman"/>
          <w:b/>
          <w:szCs w:val="24"/>
        </w:rPr>
        <w:t>-</w:t>
      </w:r>
      <w:r>
        <w:rPr>
          <w:rFonts w:eastAsia="Times New Roman" w:cs="Times New Roman"/>
          <w:b/>
          <w:szCs w:val="24"/>
        </w:rPr>
        <w:t xml:space="preserve"> </w:t>
      </w:r>
      <w:r w:rsidRPr="00547947">
        <w:rPr>
          <w:rFonts w:eastAsia="Times New Roman" w:cs="Times New Roman"/>
          <w:b/>
          <w:szCs w:val="24"/>
        </w:rPr>
        <w:t xml:space="preserve">ΔΗΜΑΡ): </w:t>
      </w:r>
      <w:r>
        <w:rPr>
          <w:rFonts w:eastAsia="Times New Roman" w:cs="Times New Roman"/>
          <w:szCs w:val="24"/>
        </w:rPr>
        <w:t>Κύριε Πρόεδρε, μου έχετε δώσει τον λόγο, ναι ή όχι;</w:t>
      </w:r>
    </w:p>
    <w:p w14:paraId="50A7B54F" w14:textId="77777777" w:rsidR="007C6747" w:rsidRDefault="00E91359">
      <w:pPr>
        <w:spacing w:after="0" w:line="600" w:lineRule="auto"/>
        <w:ind w:firstLine="709"/>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550" w14:textId="77777777" w:rsidR="007C6747" w:rsidRDefault="00E91359">
      <w:pPr>
        <w:spacing w:after="0"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Τώρα γιατί θέλετε να με φέρετε σε δύσκολη θέση; Το κάνετε επίτηδες, εντάξει. </w:t>
      </w:r>
    </w:p>
    <w:p w14:paraId="50A7B551" w14:textId="77777777" w:rsidR="007C6747" w:rsidRDefault="00E91359">
      <w:pPr>
        <w:spacing w:after="0" w:line="600" w:lineRule="auto"/>
        <w:ind w:firstLine="720"/>
        <w:jc w:val="both"/>
        <w:rPr>
          <w:rFonts w:eastAsia="Times New Roman" w:cs="Times New Roman"/>
          <w:szCs w:val="24"/>
        </w:rPr>
      </w:pPr>
      <w:r w:rsidRPr="00547947">
        <w:rPr>
          <w:rFonts w:eastAsia="Times New Roman" w:cs="Times New Roman"/>
          <w:b/>
          <w:szCs w:val="24"/>
        </w:rPr>
        <w:t xml:space="preserve">ΦΩΤΕΙΝΗ </w:t>
      </w:r>
      <w:r>
        <w:rPr>
          <w:rFonts w:eastAsia="Times New Roman" w:cs="Times New Roman"/>
          <w:b/>
          <w:szCs w:val="24"/>
        </w:rPr>
        <w:t>(</w:t>
      </w:r>
      <w:r>
        <w:rPr>
          <w:rFonts w:eastAsia="Times New Roman" w:cs="Times New Roman"/>
          <w:b/>
          <w:szCs w:val="24"/>
        </w:rPr>
        <w:t>Φ</w:t>
      </w:r>
      <w:r>
        <w:rPr>
          <w:rFonts w:eastAsia="Times New Roman" w:cs="Times New Roman"/>
          <w:b/>
          <w:szCs w:val="24"/>
        </w:rPr>
        <w:t>Ω</w:t>
      </w:r>
      <w:r>
        <w:rPr>
          <w:rFonts w:eastAsia="Times New Roman" w:cs="Times New Roman"/>
          <w:b/>
          <w:szCs w:val="24"/>
        </w:rPr>
        <w:t xml:space="preserve">ΦΗ) </w:t>
      </w:r>
      <w:r w:rsidRPr="00547947">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sidRPr="00547947">
        <w:rPr>
          <w:rFonts w:eastAsia="Times New Roman" w:cs="Times New Roman"/>
          <w:b/>
          <w:szCs w:val="24"/>
        </w:rPr>
        <w:t>-</w:t>
      </w:r>
      <w:r>
        <w:rPr>
          <w:rFonts w:eastAsia="Times New Roman" w:cs="Times New Roman"/>
          <w:b/>
          <w:szCs w:val="24"/>
        </w:rPr>
        <w:t xml:space="preserve"> </w:t>
      </w:r>
      <w:r w:rsidRPr="00547947">
        <w:rPr>
          <w:rFonts w:eastAsia="Times New Roman" w:cs="Times New Roman"/>
          <w:b/>
          <w:szCs w:val="24"/>
        </w:rPr>
        <w:t xml:space="preserve">ΔΗΜΑΡ): </w:t>
      </w:r>
      <w:r>
        <w:rPr>
          <w:rFonts w:eastAsia="Times New Roman" w:cs="Times New Roman"/>
          <w:szCs w:val="24"/>
        </w:rPr>
        <w:t>Δεν θέλω εγώ να σας φέρω σε δύσκολη θέση.</w:t>
      </w:r>
    </w:p>
    <w:p w14:paraId="50A7B55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w:t>
      </w:r>
      <w:r>
        <w:rPr>
          <w:rFonts w:eastAsia="Times New Roman" w:cs="Times New Roman"/>
          <w:b/>
          <w:szCs w:val="24"/>
        </w:rPr>
        <w:t xml:space="preserve">Θρησκευμάτων): </w:t>
      </w:r>
      <w:r>
        <w:rPr>
          <w:rFonts w:eastAsia="Times New Roman" w:cs="Times New Roman"/>
          <w:szCs w:val="24"/>
        </w:rPr>
        <w:t>Κύριε Πρόεδρε…</w:t>
      </w:r>
    </w:p>
    <w:p w14:paraId="50A7B553" w14:textId="77777777" w:rsidR="007C6747" w:rsidRDefault="00E91359">
      <w:pPr>
        <w:spacing w:after="0" w:line="600" w:lineRule="auto"/>
        <w:ind w:firstLine="720"/>
        <w:jc w:val="both"/>
        <w:rPr>
          <w:rFonts w:eastAsia="Times New Roman" w:cs="Times New Roman"/>
          <w:szCs w:val="24"/>
        </w:rPr>
      </w:pPr>
      <w:r w:rsidRPr="00B57211">
        <w:rPr>
          <w:rFonts w:eastAsia="Times New Roman" w:cs="Times New Roman"/>
          <w:b/>
          <w:szCs w:val="24"/>
        </w:rPr>
        <w:lastRenderedPageBreak/>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xml:space="preserve">, παρακαλώ πείτε ύστερα την ερώτησή σας. Μετά την κ. Γεννηματά. Τι να κάνουμε, δεν γίνεται διαφορετικά. </w:t>
      </w:r>
    </w:p>
    <w:p w14:paraId="50A7B55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Εντάξει</w:t>
      </w:r>
      <w:r>
        <w:rPr>
          <w:rFonts w:eastAsia="Times New Roman" w:cs="Times New Roman"/>
          <w:szCs w:val="24"/>
        </w:rPr>
        <w:t xml:space="preserve">. </w:t>
      </w:r>
    </w:p>
    <w:p w14:paraId="50A7B555" w14:textId="77777777" w:rsidR="007C6747" w:rsidRDefault="00E91359">
      <w:pPr>
        <w:spacing w:after="0" w:line="600" w:lineRule="auto"/>
        <w:ind w:firstLine="709"/>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55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αγένεια αυτό που κάνετε.</w:t>
      </w:r>
    </w:p>
    <w:p w14:paraId="50A7B55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Το ΠΑΣΟΚ σας ενοχλεί;</w:t>
      </w:r>
    </w:p>
    <w:p w14:paraId="50A7B558" w14:textId="77777777" w:rsidR="007C6747" w:rsidRDefault="00E91359">
      <w:pPr>
        <w:spacing w:after="0"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Το ΠΑΣΟΚ δεν φταίει τίποτα, σας παρακαλώ.</w:t>
      </w:r>
    </w:p>
    <w:p w14:paraId="50A7B55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ΠΑΡΑΣΚΕΥΗ ΧΡΙ</w:t>
      </w:r>
      <w:r>
        <w:rPr>
          <w:rFonts w:eastAsia="Times New Roman" w:cs="Times New Roman"/>
          <w:b/>
          <w:szCs w:val="24"/>
        </w:rPr>
        <w:t xml:space="preserve">ΣΤΟΦΙΛΟΠΟΥΛΟΥ: </w:t>
      </w:r>
      <w:r>
        <w:rPr>
          <w:rFonts w:eastAsia="Times New Roman" w:cs="Times New Roman"/>
          <w:szCs w:val="24"/>
        </w:rPr>
        <w:t>Α, δεν φταίει!</w:t>
      </w:r>
    </w:p>
    <w:p w14:paraId="50A7B55A" w14:textId="77777777" w:rsidR="007C6747" w:rsidRDefault="00E91359">
      <w:pPr>
        <w:spacing w:after="0" w:line="600" w:lineRule="auto"/>
        <w:ind w:firstLine="720"/>
        <w:jc w:val="both"/>
        <w:rPr>
          <w:rFonts w:eastAsia="Times New Roman" w:cs="Times New Roman"/>
          <w:szCs w:val="24"/>
        </w:rPr>
      </w:pPr>
      <w:r w:rsidRPr="00547947">
        <w:rPr>
          <w:rFonts w:eastAsia="Times New Roman" w:cs="Times New Roman"/>
          <w:b/>
          <w:szCs w:val="24"/>
        </w:rPr>
        <w:t xml:space="preserve">ΦΩΤΕΙΝΗ </w:t>
      </w:r>
      <w:r>
        <w:rPr>
          <w:rFonts w:eastAsia="Times New Roman" w:cs="Times New Roman"/>
          <w:b/>
          <w:szCs w:val="24"/>
        </w:rPr>
        <w:t xml:space="preserve">(ΦΩΦΗ) </w:t>
      </w:r>
      <w:r w:rsidRPr="00547947">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sidRPr="00547947">
        <w:rPr>
          <w:rFonts w:eastAsia="Times New Roman" w:cs="Times New Roman"/>
          <w:b/>
          <w:szCs w:val="24"/>
        </w:rPr>
        <w:t>-</w:t>
      </w:r>
      <w:r>
        <w:rPr>
          <w:rFonts w:eastAsia="Times New Roman" w:cs="Times New Roman"/>
          <w:b/>
          <w:szCs w:val="24"/>
        </w:rPr>
        <w:t xml:space="preserve"> </w:t>
      </w:r>
      <w:r w:rsidRPr="00547947">
        <w:rPr>
          <w:rFonts w:eastAsia="Times New Roman" w:cs="Times New Roman"/>
          <w:b/>
          <w:szCs w:val="24"/>
        </w:rPr>
        <w:t xml:space="preserve">ΔΗΜΑΡ): </w:t>
      </w:r>
      <w:r>
        <w:rPr>
          <w:rFonts w:eastAsia="Times New Roman" w:cs="Times New Roman"/>
          <w:szCs w:val="24"/>
        </w:rPr>
        <w:t xml:space="preserve">Περίεργο, γιατί συνήθως φταίει για όλα. </w:t>
      </w:r>
    </w:p>
    <w:p w14:paraId="50A7B55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δυστυχώς μια από τα ίδια παρακολουθήσαμε και σήμερα. Μια διαδικασία πολωτικ</w:t>
      </w:r>
      <w:r>
        <w:rPr>
          <w:rFonts w:eastAsia="Times New Roman" w:cs="Times New Roman"/>
          <w:szCs w:val="24"/>
        </w:rPr>
        <w:t xml:space="preserve">ή ανάμεσα στον ΣΥΡΙΖΑ και τη Νέα Δημοκρατία, μια διαδικασία που εξαντλήθηκε σε μια συζήτηση για το χθες, ενώ έπρεπε να μιλάμε </w:t>
      </w:r>
      <w:r>
        <w:rPr>
          <w:rFonts w:eastAsia="Times New Roman" w:cs="Times New Roman"/>
          <w:szCs w:val="24"/>
        </w:rPr>
        <w:lastRenderedPageBreak/>
        <w:t>για το αύριο, για το μέλλον, γιατί μιλάμε για την παιδεία, για το μέλλον που είναι η νέα γενιά και τις δυνατότητες που έπρεπε εμεί</w:t>
      </w:r>
      <w:r>
        <w:rPr>
          <w:rFonts w:eastAsia="Times New Roman" w:cs="Times New Roman"/>
          <w:szCs w:val="24"/>
        </w:rPr>
        <w:t>ς εδώ σήμερα να εξασφαλίσουμε για τα νέα παιδιά του τόπου.</w:t>
      </w:r>
    </w:p>
    <w:p w14:paraId="50A7B55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0A7B55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επειδή βλέπω ότι έχετε ένα πρόβλημα με τις εξεταστικές και δημιουργεί έναν εκνευρισμό και στις δυο παρατάξεις, εγώ σας έχω τη λύση. Δεν έχετε παρά να συνυπογράψετε την μια και μοναδική εξεταστική για την οικονομία, για να μάθουμε τι έγινε στον τόπο από</w:t>
      </w:r>
      <w:r>
        <w:rPr>
          <w:rFonts w:eastAsia="Times New Roman" w:cs="Times New Roman"/>
          <w:szCs w:val="24"/>
        </w:rPr>
        <w:t xml:space="preserve"> την ημέρα που μπήκαμε στο ευρώ μέχρι σήμερα, με προτεραιότητα βέβαια το τελευταίο διάστημα, γιατί πρέπει να έρθουν τα πάντα στο φως. </w:t>
      </w:r>
    </w:p>
    <w:p w14:paraId="50A7B55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Σταματήστε, επιτέλους, να παίζετε με την αγωνία των παιδιών και των οικογενειών τους. Δευτέρα, Τετάρτη, Παρασκευή καταργε</w:t>
      </w:r>
      <w:r>
        <w:rPr>
          <w:rFonts w:eastAsia="Times New Roman" w:cs="Times New Roman"/>
          <w:szCs w:val="24"/>
        </w:rPr>
        <w:t>ίτε τις πανελλαδικές, Τρίτη, Πέμπτη, Σάββατο απομακρύνεται αυτή η προοπτική και παραμένουν, γιατί είναι το μόνο αδιάβλητο σύστημα. Αποφασίστε, επιτέλους, και τέλος στα παιχνίδια.</w:t>
      </w:r>
    </w:p>
    <w:p w14:paraId="50A7B55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50A7B56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Οι ρυθμίσεις που φέρνει η Κυβέρνηση γυρνούν την ανώτατη εκπαίδευση δεκαετίες πίσω. Καταστρέφουν ό,τι θετικό επιχειρήθηκε τα τελευταία χρόνια. Ιδεοληψίες, κομματική λογική, παρεμβάσεις πολύ μακριά από τις σημερινές ανάγκες, αλλά και τις σύγχρονες τάσεις, τι</w:t>
      </w:r>
      <w:r>
        <w:rPr>
          <w:rFonts w:eastAsia="Times New Roman" w:cs="Times New Roman"/>
          <w:szCs w:val="24"/>
        </w:rPr>
        <w:t xml:space="preserve">ς ευρωπαϊκές και τις διεθνείς. </w:t>
      </w:r>
    </w:p>
    <w:p w14:paraId="50A7B56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Αυτή η αναχρονιστική αντίληψη, βέβαια, βρίσκεται στο κέντρο των πολιτικών επιλογών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Δεν μας εκπλήσσει. Δεν είναι η πρώτη φορά. Πολλά μεγάλα λόγια, δήθεν προοδευτική πολιτική. Συνεχώς νέα αφηγήματα, αλλά στην πράξη οπισθοδρόμηση και δυσμενείς εξελίξεις σε όλα τα μέτωπα. </w:t>
      </w:r>
    </w:p>
    <w:p w14:paraId="50A7B56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κ. Τσίπρας φαντασιώνεται μια ανύπαρκτη πραγματικότητα. Έχοντα</w:t>
      </w:r>
      <w:r>
        <w:rPr>
          <w:rFonts w:eastAsia="Times New Roman" w:cs="Times New Roman"/>
          <w:szCs w:val="24"/>
        </w:rPr>
        <w:t xml:space="preserve">ς κλειστεί στα ελεγχόμενα ακροατήρια στη διαδρομή του από το Μέγαρο Μαξίμου στο Μέγαρο Μουσικής, τα βρίσκει όλα υπέροχα. Δυστυχώς, οι γελαστοί άνθρωποι που βλέπει να τον υποδέχονται είναι μόνο οι Βουλευτές του και οι μετακλητοί υπάλληλοι που έχει διορίσει </w:t>
      </w:r>
      <w:r>
        <w:rPr>
          <w:rFonts w:eastAsia="Times New Roman" w:cs="Times New Roman"/>
          <w:szCs w:val="24"/>
        </w:rPr>
        <w:t xml:space="preserve">η </w:t>
      </w:r>
      <w:r>
        <w:rPr>
          <w:rFonts w:eastAsia="Times New Roman" w:cs="Times New Roman"/>
          <w:szCs w:val="24"/>
        </w:rPr>
        <w:t xml:space="preserve">Κυβέρνησή </w:t>
      </w:r>
      <w:r>
        <w:rPr>
          <w:rFonts w:eastAsia="Times New Roman" w:cs="Times New Roman"/>
          <w:szCs w:val="24"/>
        </w:rPr>
        <w:t xml:space="preserve">του. Οι άλλοι, οι πολλοί Έλληνες, δεν γελούν καθόλου. Ιδιαίτερα μάλιστα αυτές τις μέρες που άρχισαν να πληρώνουν τις δόσεις της πολύ βαριάς φορολογίας που επέβαλε. </w:t>
      </w:r>
    </w:p>
    <w:p w14:paraId="50A7B56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ίδιο, βεβαίως, και οι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w:t>
      </w:r>
      <w:r>
        <w:rPr>
          <w:rFonts w:eastAsia="Times New Roman" w:cs="Times New Roman"/>
          <w:szCs w:val="24"/>
        </w:rPr>
        <w:t xml:space="preserve"> συνταξιούχοι που περιμένουν μέ</w:t>
      </w:r>
      <w:r>
        <w:rPr>
          <w:rFonts w:eastAsia="Times New Roman" w:cs="Times New Roman"/>
          <w:szCs w:val="24"/>
        </w:rPr>
        <w:t xml:space="preserve">χρι δυόμισι χρόνια, για να πάρουν την κουτσουρεμένη σύνταξη, σύμφωνα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βεβαίως οι χαμηλοσυνταξιούχοι που βιώνουν την κατάργηση του ΕΚΑΣ. </w:t>
      </w:r>
    </w:p>
    <w:p w14:paraId="50A7B56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ίδιο ακριβώς συμβαίνει και με τα νέα παιδιά. Το 75% των νέων είναι απογοητευμένοι και α</w:t>
      </w:r>
      <w:r>
        <w:rPr>
          <w:rFonts w:eastAsia="Times New Roman" w:cs="Times New Roman"/>
          <w:szCs w:val="24"/>
        </w:rPr>
        <w:t xml:space="preserve">ναζητούν διεξόδους σε άλλες χώρες. Επιθυμούν να φύγουν από εδώ. Και αντί να μιλούμε για όλα αυτά, έχουμε τη στείρα αντιπαράθεση μόνιμα, σε μόνιμη βάση, σε όλες τις διαδικασίες του Κοινοβουλίου. </w:t>
      </w:r>
    </w:p>
    <w:p w14:paraId="50A7B56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ίδιο για εκατοντάδες χιλιάδες εργαζόμενους του ιδιωτικού τ</w:t>
      </w:r>
      <w:r>
        <w:rPr>
          <w:rFonts w:eastAsia="Times New Roman" w:cs="Times New Roman"/>
          <w:szCs w:val="24"/>
        </w:rPr>
        <w:t xml:space="preserve">ομέα, που πολλοί από αυτούς εργάζονται, χωρίς να πληρώνονται και έχουν εγκαταλειφθεί πλήρως από το Υπουργείο Εργασίας. Δεν είναι, λέει, αρμοδιότητα του να ασχοληθεί. Αναρωτιέμαι ποια είναι ακριβώς η αρμοδιότητά του. </w:t>
      </w:r>
    </w:p>
    <w:p w14:paraId="50A7B56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εργοδοτική αυθαιρεσία καταστρατηγεί ν</w:t>
      </w:r>
      <w:r>
        <w:rPr>
          <w:rFonts w:eastAsia="Times New Roman" w:cs="Times New Roman"/>
          <w:szCs w:val="24"/>
        </w:rPr>
        <w:t>όμους και συμβάσεις. Αυτή είναι η πραγματικότητα που βιώνουν οι Έλληνες πολίτες στη χώρα. Και αν ο κ. Τσίπρας ξυπνήσει από τα όνειρα θερινής νυκτός θα τη δει, αλλά ήδη είναι πολύ αργά και για αυτόν και για τον κυβερνητικό του συγκυβερνήτη.</w:t>
      </w:r>
    </w:p>
    <w:p w14:paraId="50A7B56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Οι Ελληνίδες και</w:t>
      </w:r>
      <w:r>
        <w:rPr>
          <w:rFonts w:eastAsia="Times New Roman" w:cs="Times New Roman"/>
          <w:szCs w:val="24"/>
        </w:rPr>
        <w:t xml:space="preserve"> οι Έλληνες απαιτούν να μάθουν και όλη την αλήθεια για τα επικίνδυνα και τυχοδιωκτικά σχέδια των </w:t>
      </w:r>
      <w:r>
        <w:rPr>
          <w:rFonts w:eastAsia="Times New Roman" w:cs="Times New Roman"/>
          <w:szCs w:val="24"/>
        </w:rPr>
        <w:t>κυρ</w:t>
      </w:r>
      <w:r>
        <w:rPr>
          <w:rFonts w:eastAsia="Times New Roman" w:cs="Times New Roman"/>
          <w:szCs w:val="24"/>
        </w:rPr>
        <w:t>ί</w:t>
      </w:r>
      <w:r>
        <w:rPr>
          <w:rFonts w:eastAsia="Times New Roman" w:cs="Times New Roman"/>
          <w:szCs w:val="24"/>
        </w:rPr>
        <w:t>ων</w:t>
      </w:r>
      <w:r>
        <w:rPr>
          <w:rFonts w:eastAsia="Times New Roman" w:cs="Times New Roman"/>
          <w:szCs w:val="24"/>
        </w:rPr>
        <w:t xml:space="preserve"> Τσίπρα και </w:t>
      </w:r>
      <w:proofErr w:type="spellStart"/>
      <w:r>
        <w:rPr>
          <w:rFonts w:eastAsia="Times New Roman" w:cs="Times New Roman"/>
          <w:szCs w:val="24"/>
        </w:rPr>
        <w:t>Βαρουφάκη</w:t>
      </w:r>
      <w:proofErr w:type="spellEnd"/>
      <w:r>
        <w:rPr>
          <w:rFonts w:eastAsia="Times New Roman" w:cs="Times New Roman"/>
          <w:szCs w:val="24"/>
        </w:rPr>
        <w:t>, που οδήγησαν στην ύφεση, στα νέα μνημόνια, στην εποπτεία ως το 2060, στην απώλεια 100 δισεκατομμυρίων από την ελληνική οικονομία κ</w:t>
      </w:r>
      <w:r>
        <w:rPr>
          <w:rFonts w:eastAsia="Times New Roman" w:cs="Times New Roman"/>
          <w:szCs w:val="24"/>
        </w:rPr>
        <w:t xml:space="preserve">αι στην παράδοση σε ξένα χέρια του εθνικού πλούτου για ενενήντα εννέα χρόνια. </w:t>
      </w:r>
    </w:p>
    <w:p w14:paraId="50A7B56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Οι συναντήσεις, οι συνομωσίες, οι μυστικές επαφές με τον </w:t>
      </w:r>
      <w:proofErr w:type="spellStart"/>
      <w:r>
        <w:rPr>
          <w:rFonts w:eastAsia="Times New Roman" w:cs="Times New Roman"/>
          <w:szCs w:val="24"/>
        </w:rPr>
        <w:t>Μαδούρο</w:t>
      </w:r>
      <w:proofErr w:type="spellEnd"/>
      <w:r>
        <w:rPr>
          <w:rFonts w:eastAsia="Times New Roman" w:cs="Times New Roman"/>
          <w:szCs w:val="24"/>
        </w:rPr>
        <w:t xml:space="preserve">, τα </w:t>
      </w:r>
      <w:proofErr w:type="spellStart"/>
      <w:r>
        <w:rPr>
          <w:rFonts w:eastAsia="Times New Roman" w:cs="Times New Roman"/>
          <w:szCs w:val="24"/>
          <w:lang w:val="en-US"/>
        </w:rPr>
        <w:t>sms</w:t>
      </w:r>
      <w:proofErr w:type="spellEnd"/>
      <w:r>
        <w:rPr>
          <w:rFonts w:eastAsia="Times New Roman" w:cs="Times New Roman"/>
          <w:szCs w:val="24"/>
        </w:rPr>
        <w:t xml:space="preserve"> για το </w:t>
      </w:r>
      <w:proofErr w:type="spellStart"/>
      <w:r>
        <w:rPr>
          <w:rFonts w:eastAsia="Times New Roman" w:cs="Times New Roman"/>
          <w:szCs w:val="24"/>
          <w:lang w:val="en-US"/>
        </w:rPr>
        <w:t>Grexit</w:t>
      </w:r>
      <w:proofErr w:type="spellEnd"/>
      <w:r>
        <w:rPr>
          <w:rFonts w:eastAsia="Times New Roman" w:cs="Times New Roman"/>
          <w:szCs w:val="24"/>
        </w:rPr>
        <w:t xml:space="preserve"> πρέπει να διερευνηθούν και θα διερευνηθούν. Όσο και αν πεισματικά αρνείται ο κ. Τσίπρας τη</w:t>
      </w:r>
      <w:r>
        <w:rPr>
          <w:rFonts w:eastAsia="Times New Roman" w:cs="Times New Roman"/>
          <w:szCs w:val="24"/>
        </w:rPr>
        <w:t xml:space="preserve"> διαφάνεια σε ό,τι αφορά αυτόν και την Κυβέρνησή του για τις προπαρασκευαστικές ενέργειες για την αλλαγή του νομίσματος, η αλήθεια θα έρθει στο φως και θα είναι ντάλα μεσημέρι, όπως μας έλεγαν τα προηγούμενα χρόνια. Ο έλεγχος θα γίνει και οι ευθύνες θα κατ</w:t>
      </w:r>
      <w:r>
        <w:rPr>
          <w:rFonts w:eastAsia="Times New Roman" w:cs="Times New Roman"/>
          <w:szCs w:val="24"/>
        </w:rPr>
        <w:t xml:space="preserve">αλογιστούν. </w:t>
      </w:r>
    </w:p>
    <w:p w14:paraId="50A7B56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πολίτες στρέφουν ήδη την πλάτη τους στους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αναζητούν μια πραγματικά προοδευτική πρόταση για τη διακυβέρνηση του τόπου, αίτημα στο οποίο η Δημοκρατική Συμπαράταξη ανταποκρίνεται με το «Σχέδιο Ελλάδα». </w:t>
      </w:r>
    </w:p>
    <w:p w14:paraId="50A7B56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Βουλ</w:t>
      </w:r>
      <w:r>
        <w:rPr>
          <w:rFonts w:eastAsia="Times New Roman" w:cs="Times New Roman"/>
          <w:szCs w:val="24"/>
        </w:rPr>
        <w:t xml:space="preserve">ευτές, η παράταξή μας, η δημοκρατική προοδευτική παράταξη είχε, έχει και θα έχει ως στρατηγική </w:t>
      </w:r>
      <w:r>
        <w:rPr>
          <w:rFonts w:eastAsia="Times New Roman" w:cs="Times New Roman"/>
          <w:szCs w:val="24"/>
        </w:rPr>
        <w:lastRenderedPageBreak/>
        <w:t xml:space="preserve">προτεραιότητά της τη δυνατότητα ισότιμης πρόσβασης σε υψηλού επιπέδου παιδεία για κάθε νέο Έλληνα και Ελληνίδα. </w:t>
      </w:r>
    </w:p>
    <w:p w14:paraId="50A7B56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εμάς το εκπαιδευτικό σύστημα είναι κύριος πα</w:t>
      </w:r>
      <w:r>
        <w:rPr>
          <w:rFonts w:eastAsia="Times New Roman" w:cs="Times New Roman"/>
          <w:szCs w:val="24"/>
        </w:rPr>
        <w:t xml:space="preserve">ράγοντας για την ανάπτυξη της χώρας. Είναι, όμως, και πυλώνας του κοινωνικού κράτους, γιατί μπορεί να αναδιανείμει ευκαιρίες κυρίως προς τους νέους πολίτες που έχουν περισσότερη ανάγκη. </w:t>
      </w:r>
    </w:p>
    <w:p w14:paraId="50A7B56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Σήμερα το μεγάλο μας στοίχημα είναι να επενδύσουμε στη γνώση με ένα σ</w:t>
      </w:r>
      <w:r>
        <w:rPr>
          <w:rFonts w:eastAsia="Times New Roman" w:cs="Times New Roman"/>
          <w:szCs w:val="24"/>
        </w:rPr>
        <w:t xml:space="preserve">ύγχρονο εκπαιδευτικό σύστημα σε όλες τις βαθμίδες. Θέλουμε να αποτελέσει η δημόσια εκπαίδευση και εργαλείο για την υπέρβαση της κρίσης. Και μπορεί να γίνει αυτό με ένα σωστό και ολοκληρωμένο σχέδιο. </w:t>
      </w:r>
    </w:p>
    <w:p w14:paraId="50A7B56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Βασική προϋπόθεση γι’ αυτό είναι η εθνική συνεννόηση στη</w:t>
      </w:r>
      <w:r>
        <w:rPr>
          <w:rFonts w:eastAsia="Times New Roman" w:cs="Times New Roman"/>
          <w:szCs w:val="24"/>
        </w:rPr>
        <w:t xml:space="preserve"> χώρα και ιδιαίτερα για τα ζητήματα που αφορούν την παιδεία, συνεννόηση που εμείς επιδιώκουμε σταθερά και το πράξαμε και στις πολιτικές για την εκπαίδευση: </w:t>
      </w:r>
    </w:p>
    <w:p w14:paraId="50A7B56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 τις προτάσεις, πριν απ’ όλα, που καταθέσαμε στη Βουλή κατά τη συζήτηση προ ημερησίας διάταξης πρ</w:t>
      </w:r>
      <w:r>
        <w:rPr>
          <w:rFonts w:eastAsia="Times New Roman" w:cs="Times New Roman"/>
          <w:szCs w:val="24"/>
        </w:rPr>
        <w:t>ιν από έναν χρόνο. Με τις θέσεις που παρουσιάσαμε στον, δυστυχώς, άγονο και αποτυχημένο εθνικό διάλογο του κ. Φίλη, που επιδεικτικά α</w:t>
      </w:r>
      <w:r>
        <w:rPr>
          <w:rFonts w:eastAsia="Times New Roman" w:cs="Times New Roman"/>
          <w:szCs w:val="24"/>
        </w:rPr>
        <w:lastRenderedPageBreak/>
        <w:t xml:space="preserve">παξίωσε ο κ. </w:t>
      </w:r>
      <w:proofErr w:type="spellStart"/>
      <w:r>
        <w:rPr>
          <w:rFonts w:eastAsia="Times New Roman" w:cs="Times New Roman"/>
          <w:szCs w:val="24"/>
        </w:rPr>
        <w:t>Γαβρόγλου</w:t>
      </w:r>
      <w:proofErr w:type="spellEnd"/>
      <w:r>
        <w:rPr>
          <w:rFonts w:eastAsia="Times New Roman" w:cs="Times New Roman"/>
          <w:szCs w:val="24"/>
        </w:rPr>
        <w:t>. Με τις προσπάθειες βελτίωσης των νομοσχεδίων του Υπουργείου Παιδείας, που δυστυχώς προσέκρουσαν στη</w:t>
      </w:r>
      <w:r>
        <w:rPr>
          <w:rFonts w:eastAsia="Times New Roman" w:cs="Times New Roman"/>
          <w:szCs w:val="24"/>
        </w:rPr>
        <w:t xml:space="preserve">ν αδιαλλαξία του Υπουργού. Με την παρουσίαση της ολοκληρωμένης πρότασής μας για τη δευτεροβάθμια εκπαίδευση, το νέο λύκειο, την τεχνική εκπαίδευση, κατά τον διάλογο που έγινε σε όλη τη χώρα εν όψει του πρόσφατου συνεδρίου μας. Δευτεροβάθμια εκπαίδευση που </w:t>
      </w:r>
      <w:r>
        <w:rPr>
          <w:rFonts w:eastAsia="Times New Roman" w:cs="Times New Roman"/>
          <w:szCs w:val="24"/>
        </w:rPr>
        <w:t xml:space="preserve">υποστηρίζει μια ισχυρή οικονομία και διασυνδέεται με την καινοτομία, την οικονομική ανάπτυξη και τη βιωσιμότητα της χώρας. </w:t>
      </w:r>
    </w:p>
    <w:p w14:paraId="50A7B56F" w14:textId="77777777" w:rsidR="007C6747" w:rsidRDefault="00E91359">
      <w:pPr>
        <w:spacing w:after="0"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Η΄</w:t>
      </w:r>
      <w:r w:rsidRPr="00090E18">
        <w:rPr>
          <w:rFonts w:eastAsia="Times New Roman" w:cs="Times New Roman"/>
          <w:szCs w:val="24"/>
        </w:rPr>
        <w:t xml:space="preserve"> Αντιπρόεδρος της Βουλής κ. </w:t>
      </w:r>
      <w:r w:rsidRPr="0017260A">
        <w:rPr>
          <w:rFonts w:eastAsia="Times New Roman" w:cs="Times New Roman"/>
          <w:b/>
          <w:szCs w:val="24"/>
        </w:rPr>
        <w:t>ΔΗΜΗΤΡΙΟΣ ΚΑΜΜΕΝΟΣ</w:t>
      </w:r>
      <w:r w:rsidRPr="00090E18">
        <w:rPr>
          <w:rFonts w:eastAsia="Times New Roman" w:cs="Times New Roman"/>
          <w:szCs w:val="24"/>
        </w:rPr>
        <w:t>)</w:t>
      </w:r>
    </w:p>
    <w:p w14:paraId="50A7B57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Δυστυχώς, η σημερινή Κυβέρνηση </w:t>
      </w:r>
      <w:r>
        <w:rPr>
          <w:rFonts w:eastAsia="Times New Roman" w:cs="Times New Roman"/>
          <w:szCs w:val="24"/>
        </w:rPr>
        <w:t>απέδειξε ότι δεν πιστεύει στον διάλογο. Δεν σεβάστηκε κα</w:t>
      </w:r>
      <w:r>
        <w:rPr>
          <w:rFonts w:eastAsia="Times New Roman" w:cs="Times New Roman"/>
          <w:szCs w:val="24"/>
        </w:rPr>
        <w:t>μ</w:t>
      </w:r>
      <w:r>
        <w:rPr>
          <w:rFonts w:eastAsia="Times New Roman" w:cs="Times New Roman"/>
          <w:szCs w:val="24"/>
        </w:rPr>
        <w:t>μία πρόταση που δεν ήταν του σκληρού κομματικού της πυρήνα. Ο ΣΥΡΙΖΑ, ενώ πλειοδοτεί στα λόγια, οδηγεί με τις πολιτικές του στην υποβάθμιση της δημόσιας εκπαίδευσης. Συμπεριφέρεται καθεστωτικά, προσπ</w:t>
      </w:r>
      <w:r>
        <w:rPr>
          <w:rFonts w:eastAsia="Times New Roman" w:cs="Times New Roman"/>
          <w:szCs w:val="24"/>
        </w:rPr>
        <w:t>αθεί να ελέγξει κομματικά τα πάντα. Στηρίζει μόνο συντεχνιακές λογικές και πρακτικές. Βάζει απέναντι κάθε προσπάθεια δημιουρ</w:t>
      </w:r>
      <w:r>
        <w:rPr>
          <w:rFonts w:eastAsia="Times New Roman" w:cs="Times New Roman"/>
          <w:szCs w:val="24"/>
        </w:rPr>
        <w:lastRenderedPageBreak/>
        <w:t xml:space="preserve">γίας αριστείας και προόδου. Ονειρεύεται </w:t>
      </w:r>
      <w:proofErr w:type="spellStart"/>
      <w:r>
        <w:rPr>
          <w:rFonts w:eastAsia="Times New Roman" w:cs="Times New Roman"/>
          <w:szCs w:val="24"/>
        </w:rPr>
        <w:t>κρατικίστικο</w:t>
      </w:r>
      <w:proofErr w:type="spellEnd"/>
      <w:r>
        <w:rPr>
          <w:rFonts w:eastAsia="Times New Roman" w:cs="Times New Roman"/>
          <w:szCs w:val="24"/>
        </w:rPr>
        <w:t xml:space="preserve"> και όχι δημόσιο σύστημα –έχει μεγάλη διαφορά- με ισοπέδωση προς τα κάτω. </w:t>
      </w:r>
    </w:p>
    <w:p w14:paraId="50A7B57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πράξη κάνει μια σκληρή ταξική επιλογή. Γιατί μια κακή και </w:t>
      </w:r>
      <w:proofErr w:type="spellStart"/>
      <w:r>
        <w:rPr>
          <w:rFonts w:eastAsia="Times New Roman" w:cs="Times New Roman"/>
          <w:szCs w:val="24"/>
        </w:rPr>
        <w:t>απαξιωμένη</w:t>
      </w:r>
      <w:proofErr w:type="spellEnd"/>
      <w:r>
        <w:rPr>
          <w:rFonts w:eastAsia="Times New Roman" w:cs="Times New Roman"/>
          <w:szCs w:val="24"/>
        </w:rPr>
        <w:t xml:space="preserve"> δημόσια παιδεία, για όσους δεν έχουν τα οικονομικά μέσα, διευρύνει τις ανισότητες υπέρ αυτών που μπορούν να σπουδάσουν είτε στην ιδιωτική παιδεία είτε στο εξωτερικό. Οι άξιοι, όμως, νέοι </w:t>
      </w:r>
      <w:r>
        <w:rPr>
          <w:rFonts w:eastAsia="Times New Roman" w:cs="Times New Roman"/>
          <w:szCs w:val="24"/>
        </w:rPr>
        <w:t xml:space="preserve">βρίσκονται σε όλα τα κοινωνικά στρώματα και κανείς δεν έχει το δικαίωμα να τους στερεί τη δυνατότητα να εξελιχθούν, να διεκδικήσουν μια καλύτερη ζωή στον τόπο τους. </w:t>
      </w:r>
    </w:p>
    <w:p w14:paraId="50A7B57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Από την άλλη, η Νέα Δημοκρατία καλλιεργεί τον φόβο μέσα από μια μονοδιάστατη ανάδειξη των </w:t>
      </w:r>
      <w:r>
        <w:rPr>
          <w:rFonts w:eastAsia="Times New Roman" w:cs="Times New Roman"/>
          <w:szCs w:val="24"/>
        </w:rPr>
        <w:t>προβλημάτων και των εστιών ένταξης στη δημόσια εκπαίδευση. Μπορεί να συσπειρώνει έτσι το δικό της συντηρητικό ακροατήριο, αλλά όλο και απομακρύνεται από τα σημαντικά προβλήματα, τις ανάγκες και τις προκλήσεις που έχει να αντιμετωπίσει η δημόσια εκπαίδευση.</w:t>
      </w:r>
      <w:r>
        <w:rPr>
          <w:rFonts w:eastAsia="Times New Roman" w:cs="Times New Roman"/>
          <w:szCs w:val="24"/>
        </w:rPr>
        <w:t xml:space="preserve"> Όλο και πιο πολύ η Νέα Δημοκρατία, με αυτόν τον τρόπο, ταυτίζεται με εκείνους που εκμεταλλεύονται την απαξίωση των ΑΕΙ, </w:t>
      </w:r>
      <w:r>
        <w:rPr>
          <w:rFonts w:eastAsia="Times New Roman" w:cs="Times New Roman"/>
          <w:szCs w:val="24"/>
        </w:rPr>
        <w:lastRenderedPageBreak/>
        <w:t>για να καρπωθούν αυτόν τον αναπτυξιακό χώρο και πόρο της χώρας για τα δικά τους οφέλη.</w:t>
      </w:r>
    </w:p>
    <w:p w14:paraId="50A7B573"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Σε κάθε περίπτωση, </w:t>
      </w:r>
      <w:r w:rsidRPr="00625FB7">
        <w:rPr>
          <w:rFonts w:eastAsia="Times New Roman"/>
          <w:bCs/>
          <w:shd w:val="clear" w:color="auto" w:fill="FFFFFF"/>
        </w:rPr>
        <w:t>όμως</w:t>
      </w:r>
      <w:r>
        <w:rPr>
          <w:rFonts w:eastAsia="Times New Roman"/>
          <w:bCs/>
          <w:shd w:val="clear" w:color="auto" w:fill="FFFFFF"/>
        </w:rPr>
        <w:t xml:space="preserve">, το αποτέλεσμα </w:t>
      </w:r>
      <w:r w:rsidRPr="00625FB7">
        <w:rPr>
          <w:rFonts w:eastAsia="Times New Roman"/>
          <w:bCs/>
          <w:shd w:val="clear" w:color="auto" w:fill="FFFFFF"/>
        </w:rPr>
        <w:t>είναι</w:t>
      </w:r>
      <w:r>
        <w:rPr>
          <w:rFonts w:eastAsia="Times New Roman"/>
          <w:bCs/>
          <w:shd w:val="clear" w:color="auto" w:fill="FFFFFF"/>
        </w:rPr>
        <w:t xml:space="preserve"> ακρ</w:t>
      </w:r>
      <w:r>
        <w:rPr>
          <w:rFonts w:eastAsia="Times New Roman"/>
          <w:bCs/>
          <w:shd w:val="clear" w:color="auto" w:fill="FFFFFF"/>
        </w:rPr>
        <w:t xml:space="preserve">ιβώς το ίδιο: ΣΥΡΙΖΑ και </w:t>
      </w:r>
      <w:r w:rsidRPr="00625FB7">
        <w:rPr>
          <w:rFonts w:eastAsia="Times New Roman"/>
          <w:bCs/>
          <w:shd w:val="clear" w:color="auto" w:fill="FFFFFF"/>
        </w:rPr>
        <w:t xml:space="preserve">Νέα Δημοκρατία </w:t>
      </w:r>
      <w:r>
        <w:rPr>
          <w:rFonts w:eastAsia="Times New Roman"/>
          <w:bCs/>
          <w:shd w:val="clear" w:color="auto" w:fill="FFFFFF"/>
        </w:rPr>
        <w:t xml:space="preserve">απαξιώνουν τη δημόσια εκπαίδευση. Δεν </w:t>
      </w:r>
      <w:r w:rsidRPr="00625FB7">
        <w:rPr>
          <w:rFonts w:eastAsia="Times New Roman"/>
          <w:bCs/>
          <w:shd w:val="clear" w:color="auto" w:fill="FFFFFF"/>
        </w:rPr>
        <w:t>έχει</w:t>
      </w:r>
      <w:r>
        <w:rPr>
          <w:rFonts w:eastAsia="Times New Roman"/>
          <w:bCs/>
          <w:shd w:val="clear" w:color="auto" w:fill="FFFFFF"/>
        </w:rPr>
        <w:t xml:space="preserve"> να περιμένει από αυτούς ο λαός μας τίποτα ουσιαστικό, τίποτα διαφορετικό, κανένα νέο όραμα ούτε πολιτικές πρωτοβουλίες για μια καλύτερη παιδεία. </w:t>
      </w:r>
    </w:p>
    <w:p w14:paraId="50A7B574" w14:textId="77777777" w:rsidR="007C6747" w:rsidRDefault="00E91359">
      <w:pPr>
        <w:spacing w:after="0" w:line="600" w:lineRule="auto"/>
        <w:ind w:firstLine="720"/>
        <w:contextualSpacing/>
        <w:jc w:val="both"/>
        <w:rPr>
          <w:rFonts w:eastAsia="Times New Roman"/>
          <w:bCs/>
          <w:shd w:val="clear" w:color="auto" w:fill="FFFFFF"/>
        </w:rPr>
      </w:pPr>
      <w:r w:rsidRPr="00625FB7">
        <w:rPr>
          <w:rFonts w:eastAsia="Times New Roman"/>
          <w:bCs/>
          <w:shd w:val="clear" w:color="auto" w:fill="FFFFFF"/>
        </w:rPr>
        <w:t>Κυρίες και κύριοι Βουλευτές</w:t>
      </w:r>
      <w:r>
        <w:rPr>
          <w:rFonts w:eastAsia="Times New Roman"/>
          <w:bCs/>
          <w:shd w:val="clear" w:color="auto" w:fill="FFFFFF"/>
        </w:rPr>
        <w:t xml:space="preserve">, σήμερα η </w:t>
      </w:r>
      <w:r w:rsidRPr="00625FB7">
        <w:rPr>
          <w:rFonts w:eastAsia="Times New Roman"/>
          <w:bCs/>
          <w:shd w:val="clear" w:color="auto" w:fill="FFFFFF"/>
        </w:rPr>
        <w:t>Κυβέρνηση</w:t>
      </w:r>
      <w:r>
        <w:rPr>
          <w:rFonts w:eastAsia="Times New Roman"/>
          <w:bCs/>
          <w:shd w:val="clear" w:color="auto" w:fill="FFFFFF"/>
        </w:rPr>
        <w:t xml:space="preserve"> ΣΥΡΙΖΑ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ΑΝΕΛ προχωρεί σε ένα ακόμα καταστροφικό βήμα, αυτή τη φορά για την τριτοβάθμια εκπαίδευση. Και πάλι σκιαμαχεί με δήθεν εχθρούς και πάλι καταστρέφει ό,τι </w:t>
      </w:r>
      <w:r w:rsidRPr="00625FB7">
        <w:rPr>
          <w:rFonts w:eastAsia="Times New Roman"/>
          <w:bCs/>
          <w:shd w:val="clear" w:color="auto" w:fill="FFFFFF"/>
        </w:rPr>
        <w:t>υπάρχει</w:t>
      </w:r>
      <w:r>
        <w:rPr>
          <w:rFonts w:eastAsia="Times New Roman"/>
          <w:bCs/>
          <w:shd w:val="clear" w:color="auto" w:fill="FFFFFF"/>
        </w:rPr>
        <w:t xml:space="preserve"> στον βωμό μιας δήθεν αριστερής και φιλολαϊκής πολιτικής. </w:t>
      </w:r>
    </w:p>
    <w:p w14:paraId="50A7B575"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Στην τρ</w:t>
      </w:r>
      <w:r>
        <w:rPr>
          <w:rFonts w:eastAsia="Times New Roman"/>
          <w:bCs/>
          <w:shd w:val="clear" w:color="auto" w:fill="FFFFFF"/>
        </w:rPr>
        <w:t xml:space="preserve">ιτοβάθμια εκπαίδευση η παράταξή μας </w:t>
      </w:r>
      <w:r w:rsidRPr="00625FB7">
        <w:rPr>
          <w:rFonts w:eastAsia="Times New Roman"/>
          <w:bCs/>
          <w:shd w:val="clear" w:color="auto" w:fill="FFFFFF"/>
        </w:rPr>
        <w:t>έχει</w:t>
      </w:r>
      <w:r>
        <w:rPr>
          <w:rFonts w:eastAsia="Times New Roman"/>
          <w:bCs/>
          <w:shd w:val="clear" w:color="auto" w:fill="FFFFFF"/>
        </w:rPr>
        <w:t xml:space="preserve"> αφήσει σημαντικές παρακαταθήκες. Τόσο ο </w:t>
      </w:r>
      <w:r>
        <w:rPr>
          <w:rFonts w:eastAsia="Times New Roman"/>
          <w:bCs/>
          <w:shd w:val="clear" w:color="auto" w:fill="FFFFFF"/>
        </w:rPr>
        <w:t>ν.</w:t>
      </w:r>
      <w:r>
        <w:rPr>
          <w:rFonts w:eastAsia="Times New Roman"/>
          <w:bCs/>
          <w:shd w:val="clear" w:color="auto" w:fill="FFFFFF"/>
        </w:rPr>
        <w:t>1268/1982 όσο και ο ν</w:t>
      </w:r>
      <w:r>
        <w:rPr>
          <w:rFonts w:eastAsia="Times New Roman"/>
          <w:bCs/>
          <w:shd w:val="clear" w:color="auto" w:fill="FFFFFF"/>
        </w:rPr>
        <w:t>.</w:t>
      </w:r>
      <w:r>
        <w:rPr>
          <w:rFonts w:eastAsia="Times New Roman"/>
          <w:bCs/>
          <w:shd w:val="clear" w:color="auto" w:fill="FFFFFF"/>
        </w:rPr>
        <w:t xml:space="preserve">4009/2011 αποτέλεσαν δύο προοδευτικές μεταρρυθμίσεις ρηξικέλευθες για την εποχή τους. </w:t>
      </w:r>
    </w:p>
    <w:p w14:paraId="50A7B576" w14:textId="77777777" w:rsidR="007C6747" w:rsidRDefault="00E91359">
      <w:pPr>
        <w:spacing w:after="0" w:line="600" w:lineRule="auto"/>
        <w:ind w:firstLine="709"/>
        <w:jc w:val="both"/>
        <w:rPr>
          <w:rFonts w:eastAsia="Times New Roman" w:cs="Times New Roman"/>
        </w:rPr>
      </w:pPr>
      <w:r w:rsidRPr="001A307B">
        <w:rPr>
          <w:rFonts w:eastAsia="Times New Roman" w:cs="Times New Roman"/>
        </w:rPr>
        <w:t xml:space="preserve">(Χειροκροτήματα από την πτέρυγα της Δημοκρατικής Συμπαράταξης </w:t>
      </w:r>
      <w:r w:rsidRPr="001A307B">
        <w:rPr>
          <w:rFonts w:eastAsia="Times New Roman" w:cs="Times New Roman"/>
        </w:rPr>
        <w:t>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50A7B577"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Ανταποκρίθηκαν στις </w:t>
      </w:r>
      <w:r w:rsidRPr="00625FB7">
        <w:rPr>
          <w:rFonts w:eastAsia="Times New Roman"/>
          <w:bCs/>
          <w:shd w:val="clear" w:color="auto" w:fill="FFFFFF"/>
        </w:rPr>
        <w:t>ανάγκες</w:t>
      </w:r>
      <w:r>
        <w:rPr>
          <w:rFonts w:eastAsia="Times New Roman"/>
          <w:bCs/>
          <w:shd w:val="clear" w:color="auto" w:fill="FFFFFF"/>
        </w:rPr>
        <w:t xml:space="preserve"> και τις απαιτήσεις των καιρών. Ο πρώτος για τον εκδημοκρατισμό και ο δεύτερος για την </w:t>
      </w:r>
      <w:r>
        <w:rPr>
          <w:rFonts w:eastAsia="Times New Roman"/>
          <w:bCs/>
          <w:shd w:val="clear" w:color="auto" w:fill="FFFFFF"/>
        </w:rPr>
        <w:lastRenderedPageBreak/>
        <w:t>ποιοτική αναβάθμιση, αλλά και τον ευρωπαϊκό προσανατολισμό των ΑΕΙ. Το ίδιο και οι νόμοι 1404/1983 και 2916/2001 για τα ανώτατα</w:t>
      </w:r>
      <w:r>
        <w:rPr>
          <w:rFonts w:eastAsia="Times New Roman"/>
          <w:bCs/>
          <w:shd w:val="clear" w:color="auto" w:fill="FFFFFF"/>
        </w:rPr>
        <w:t xml:space="preserve"> τεχνολογικά ιδρύματα. </w:t>
      </w:r>
    </w:p>
    <w:p w14:paraId="50A7B578"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Σήμερα, η </w:t>
      </w:r>
      <w:r w:rsidRPr="00625FB7">
        <w:rPr>
          <w:rFonts w:eastAsia="Times New Roman"/>
          <w:bCs/>
          <w:shd w:val="clear" w:color="auto" w:fill="FFFFFF"/>
        </w:rPr>
        <w:t>Κυβέρνηση</w:t>
      </w:r>
      <w:r>
        <w:rPr>
          <w:rFonts w:eastAsia="Times New Roman"/>
          <w:bCs/>
          <w:shd w:val="clear" w:color="auto" w:fill="FFFFFF"/>
        </w:rPr>
        <w:t xml:space="preserve"> των ΣΥΡΙΖΑ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ΑΝΕΛ έρχεται να ξηλώσει τον ν</w:t>
      </w:r>
      <w:r>
        <w:rPr>
          <w:rFonts w:eastAsia="Times New Roman"/>
          <w:bCs/>
          <w:shd w:val="clear" w:color="auto" w:fill="FFFFFF"/>
        </w:rPr>
        <w:t>.</w:t>
      </w:r>
      <w:r>
        <w:rPr>
          <w:rFonts w:eastAsia="Times New Roman"/>
          <w:bCs/>
          <w:shd w:val="clear" w:color="auto" w:fill="FFFFFF"/>
        </w:rPr>
        <w:t xml:space="preserve">4009/2011, αδιαφορώντας για το ότι αυτός έγινε δεκτός με μια εντυπωσιακά μεγάλη πλειοψηφία στο </w:t>
      </w:r>
      <w:r w:rsidRPr="00625FB7">
        <w:rPr>
          <w:rFonts w:eastAsia="Times New Roman"/>
          <w:bCs/>
          <w:shd w:val="clear" w:color="auto" w:fill="FFFFFF"/>
        </w:rPr>
        <w:t>Κοινοβούλιο</w:t>
      </w:r>
      <w:r>
        <w:rPr>
          <w:rFonts w:eastAsia="Times New Roman"/>
          <w:bCs/>
          <w:shd w:val="clear" w:color="auto" w:fill="FFFFFF"/>
        </w:rPr>
        <w:t>, με διακόσιους πενήντα πέντε Βουλευτές, ορισμένοι εκ των οποίω</w:t>
      </w:r>
      <w:r>
        <w:rPr>
          <w:rFonts w:eastAsia="Times New Roman"/>
          <w:bCs/>
          <w:shd w:val="clear" w:color="auto" w:fill="FFFFFF"/>
        </w:rPr>
        <w:t xml:space="preserve">ν σήμερα, ως Βουλευτές και Υπουργοί της Πλειοψηφίας, θα πράξουν το ακριβώς αντίθετο, </w:t>
      </w:r>
      <w:proofErr w:type="spellStart"/>
      <w:r>
        <w:rPr>
          <w:rFonts w:eastAsia="Times New Roman"/>
          <w:bCs/>
          <w:shd w:val="clear" w:color="auto" w:fill="FFFFFF"/>
        </w:rPr>
        <w:t>αυτοεξευτελιζόμενοι</w:t>
      </w:r>
      <w:proofErr w:type="spellEnd"/>
      <w:r>
        <w:rPr>
          <w:rFonts w:eastAsia="Times New Roman"/>
          <w:bCs/>
          <w:shd w:val="clear" w:color="auto" w:fill="FFFFFF"/>
        </w:rPr>
        <w:t xml:space="preserve"> για άλλη μια φορά. </w:t>
      </w:r>
    </w:p>
    <w:p w14:paraId="50A7B579"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(Χειροκροτήματα από την πτέρυγα της Δημοκρατικής Συμπαράταξης ΠΑΣΟΚ – ΔΗΜΑΡ)</w:t>
      </w:r>
    </w:p>
    <w:p w14:paraId="50A7B57A"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Με αυτό το </w:t>
      </w:r>
      <w:r w:rsidRPr="00C70E66">
        <w:rPr>
          <w:rFonts w:eastAsia="Times New Roman"/>
          <w:bCs/>
          <w:shd w:val="clear" w:color="auto" w:fill="FFFFFF"/>
        </w:rPr>
        <w:t>νομοσχέδιο</w:t>
      </w:r>
      <w:r>
        <w:rPr>
          <w:rFonts w:eastAsia="Times New Roman"/>
          <w:bCs/>
          <w:shd w:val="clear" w:color="auto" w:fill="FFFFFF"/>
        </w:rPr>
        <w:t xml:space="preserve"> επιχειρείται ένας κρατικός και κομματικός εναγκαλισμός των ΑΕΙ. Ο Υπουργός γίνεται ο μεγάλος αφέντης. Το </w:t>
      </w:r>
      <w:r w:rsidRPr="00C70E66">
        <w:rPr>
          <w:rFonts w:eastAsia="Times New Roman"/>
          <w:bCs/>
          <w:shd w:val="clear" w:color="auto" w:fill="FFFFFF"/>
        </w:rPr>
        <w:t>νομοσχέδιο</w:t>
      </w:r>
      <w:r>
        <w:rPr>
          <w:rFonts w:eastAsia="Times New Roman"/>
          <w:bCs/>
          <w:shd w:val="clear" w:color="auto" w:fill="FFFFFF"/>
        </w:rPr>
        <w:t xml:space="preserve"> αυτό υπονομεύει την προοπτική διεθνοποίησης των ανώτατων ιδρυμάτων, αποστρέφεται στη διοίκηση και στην πορεία των ιδρυμάτων τις συνεργασίες</w:t>
      </w:r>
      <w:r>
        <w:rPr>
          <w:rFonts w:eastAsia="Times New Roman"/>
          <w:bCs/>
          <w:shd w:val="clear" w:color="auto" w:fill="FFFFFF"/>
        </w:rPr>
        <w:t xml:space="preserve"> με τις ανερχόμενες επιστημονικές και ακαδημαϊκές δυνάμεις. Επιτίθεται στην αυ</w:t>
      </w:r>
      <w:r>
        <w:rPr>
          <w:rFonts w:eastAsia="Times New Roman"/>
          <w:bCs/>
          <w:shd w:val="clear" w:color="auto" w:fill="FFFFFF"/>
        </w:rPr>
        <w:lastRenderedPageBreak/>
        <w:t xml:space="preserve">τονομία και στο αυτοδιοίκητο των ιδρυμάτων και αγνοεί επιδεικτικά την αναγκαία διασύνδεση της τριτοβάθμιας εκπαίδευσης με την οικονομία και την ανάπτυξη. </w:t>
      </w:r>
    </w:p>
    <w:p w14:paraId="50A7B57B" w14:textId="77777777" w:rsidR="007C6747" w:rsidRDefault="00E91359">
      <w:pPr>
        <w:spacing w:after="0" w:line="600" w:lineRule="auto"/>
        <w:ind w:firstLine="720"/>
        <w:contextualSpacing/>
        <w:jc w:val="both"/>
        <w:rPr>
          <w:rFonts w:eastAsia="Times New Roman"/>
          <w:bCs/>
          <w:shd w:val="clear" w:color="auto" w:fill="FFFFFF"/>
        </w:rPr>
      </w:pPr>
      <w:r w:rsidRPr="00C70E66">
        <w:rPr>
          <w:rFonts w:eastAsia="Times New Roman"/>
          <w:bCs/>
          <w:shd w:val="clear" w:color="auto" w:fill="FFFFFF"/>
        </w:rPr>
        <w:t>Είναι</w:t>
      </w:r>
      <w:r>
        <w:rPr>
          <w:rFonts w:eastAsia="Times New Roman"/>
          <w:bCs/>
          <w:shd w:val="clear" w:color="auto" w:fill="FFFFFF"/>
        </w:rPr>
        <w:t xml:space="preserve"> ένα ξεπερασμένο π</w:t>
      </w:r>
      <w:r>
        <w:rPr>
          <w:rFonts w:eastAsia="Times New Roman"/>
          <w:bCs/>
          <w:shd w:val="clear" w:color="auto" w:fill="FFFFFF"/>
        </w:rPr>
        <w:t xml:space="preserve">λαίσιο </w:t>
      </w:r>
      <w:r w:rsidRPr="00C70E66">
        <w:rPr>
          <w:rFonts w:eastAsia="Times New Roman"/>
          <w:bCs/>
          <w:shd w:val="clear" w:color="auto" w:fill="FFFFFF"/>
        </w:rPr>
        <w:t xml:space="preserve">ρυθμίσεων </w:t>
      </w:r>
      <w:r>
        <w:rPr>
          <w:rFonts w:eastAsia="Times New Roman"/>
          <w:bCs/>
          <w:shd w:val="clear" w:color="auto" w:fill="FFFFFF"/>
        </w:rPr>
        <w:t xml:space="preserve">που ασχολείται πολύ με τετριμμένα και άνευ αξίας θέματα και, δυστυχώς, δεν ανοίγει και δεν απαντά σε κανένα σύγχρονο καινοτόμο προωθημένο προοδευτικό ζήτημα και </w:t>
      </w:r>
      <w:proofErr w:type="spellStart"/>
      <w:r>
        <w:rPr>
          <w:rFonts w:eastAsia="Times New Roman"/>
          <w:bCs/>
          <w:shd w:val="clear" w:color="auto" w:fill="FFFFFF"/>
        </w:rPr>
        <w:t>πρόταγμα</w:t>
      </w:r>
      <w:proofErr w:type="spellEnd"/>
      <w:r>
        <w:rPr>
          <w:rFonts w:eastAsia="Times New Roman"/>
          <w:bCs/>
          <w:shd w:val="clear" w:color="auto" w:fill="FFFFFF"/>
        </w:rPr>
        <w:t xml:space="preserve">. </w:t>
      </w:r>
    </w:p>
    <w:p w14:paraId="50A7B57C"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Και δεν τον σώζουν κάποιες αποσπασματικές </w:t>
      </w:r>
      <w:r w:rsidRPr="00C70E66">
        <w:rPr>
          <w:rFonts w:eastAsia="Times New Roman"/>
          <w:bCs/>
          <w:shd w:val="clear" w:color="auto" w:fill="FFFFFF"/>
        </w:rPr>
        <w:t>διατάξεις</w:t>
      </w:r>
      <w:r>
        <w:rPr>
          <w:rFonts w:eastAsia="Times New Roman"/>
          <w:bCs/>
          <w:shd w:val="clear" w:color="auto" w:fill="FFFFFF"/>
        </w:rPr>
        <w:t xml:space="preserve">, με τις οποίες </w:t>
      </w:r>
      <w:r>
        <w:rPr>
          <w:rFonts w:eastAsia="Times New Roman"/>
          <w:bCs/>
          <w:shd w:val="clear" w:color="auto" w:fill="FFFFFF"/>
        </w:rPr>
        <w:t xml:space="preserve">αυτονόητα συμφωνούμε και ήδη εφαρμόζονται από ορισμένα ιδρύματα, όπως αυτή για τα δωρεάν μεταπτυχιακά σε οικονομικά ασθενέστερους φοιτητές. </w:t>
      </w:r>
      <w:proofErr w:type="spellStart"/>
      <w:r>
        <w:rPr>
          <w:rFonts w:eastAsia="Times New Roman"/>
          <w:bCs/>
          <w:shd w:val="clear" w:color="auto" w:fill="FFFFFF"/>
        </w:rPr>
        <w:t>Πόσω</w:t>
      </w:r>
      <w:proofErr w:type="spellEnd"/>
      <w:r>
        <w:rPr>
          <w:rFonts w:eastAsia="Times New Roman"/>
          <w:bCs/>
          <w:shd w:val="clear" w:color="auto" w:fill="FFFFFF"/>
        </w:rPr>
        <w:t xml:space="preserve"> μάλλον όταν το συνολικό πλαίσιο για τα μεταπτυχιακά δεν στηρίζεται ουσιαστικά στην αξιολόγηση, στην πραγματική </w:t>
      </w:r>
      <w:r>
        <w:rPr>
          <w:rFonts w:eastAsia="Times New Roman"/>
          <w:bCs/>
          <w:shd w:val="clear" w:color="auto" w:fill="FFFFFF"/>
        </w:rPr>
        <w:t xml:space="preserve">κοστολόγησή τους και δεν σέβεται την αυτονομία στο επιστημονικό έργο των ιδρυμάτων. </w:t>
      </w:r>
    </w:p>
    <w:p w14:paraId="50A7B57D"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Την ίδια στιγμή το </w:t>
      </w:r>
      <w:r w:rsidRPr="00C70E66">
        <w:rPr>
          <w:rFonts w:eastAsia="Times New Roman"/>
          <w:bCs/>
          <w:shd w:val="clear" w:color="auto" w:fill="FFFFFF"/>
        </w:rPr>
        <w:t>νομοσχέδιο</w:t>
      </w:r>
      <w:r>
        <w:rPr>
          <w:rFonts w:eastAsia="Times New Roman"/>
          <w:bCs/>
          <w:shd w:val="clear" w:color="auto" w:fill="FFFFFF"/>
        </w:rPr>
        <w:t xml:space="preserve"> αυτό παίζει με τα αγαπημένα θέματα της αριστερίστικης λογικής. Παραδίδει ουσιαστικά ο ΣΥΡΙΖΑ τα ιδρύματα στην ασυδοσία γνωστών ομάδων και στη</w:t>
      </w:r>
      <w:r>
        <w:rPr>
          <w:rFonts w:eastAsia="Times New Roman"/>
          <w:bCs/>
          <w:shd w:val="clear" w:color="auto" w:fill="FFFFFF"/>
        </w:rPr>
        <w:t xml:space="preserve">ν ανομία. </w:t>
      </w:r>
    </w:p>
    <w:p w14:paraId="50A7B57E"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Πλειοδοσία εξαγγελιών για τις φοιτητικές παρατάξεις, κόλπα για να βοηθήσουν τους δικούς τους στις </w:t>
      </w:r>
      <w:r w:rsidRPr="00C70E66">
        <w:rPr>
          <w:rFonts w:eastAsia="Times New Roman"/>
          <w:bCs/>
          <w:shd w:val="clear" w:color="auto" w:fill="FFFFFF"/>
        </w:rPr>
        <w:t>διαδικασίες</w:t>
      </w:r>
      <w:r>
        <w:rPr>
          <w:rFonts w:eastAsia="Times New Roman"/>
          <w:bCs/>
          <w:shd w:val="clear" w:color="auto" w:fill="FFFFFF"/>
        </w:rPr>
        <w:t xml:space="preserve"> εκλογής των πρυτανικών αρχών και φυσικά, ως συνηθίζει η </w:t>
      </w:r>
      <w:r w:rsidRPr="00C70E66">
        <w:rPr>
          <w:rFonts w:eastAsia="Times New Roman"/>
          <w:bCs/>
          <w:shd w:val="clear" w:color="auto" w:fill="FFFFFF"/>
        </w:rPr>
        <w:t>Κυβέρνηση</w:t>
      </w:r>
      <w:r>
        <w:rPr>
          <w:rFonts w:eastAsia="Times New Roman"/>
          <w:bCs/>
          <w:shd w:val="clear" w:color="auto" w:fill="FFFFFF"/>
        </w:rPr>
        <w:t xml:space="preserve">, σειρά </w:t>
      </w:r>
      <w:r w:rsidRPr="00C70E66">
        <w:rPr>
          <w:rFonts w:eastAsia="Times New Roman"/>
          <w:bCs/>
          <w:shd w:val="clear" w:color="auto" w:fill="FFFFFF"/>
        </w:rPr>
        <w:t>διατάξεων</w:t>
      </w:r>
      <w:r>
        <w:rPr>
          <w:rFonts w:eastAsia="Times New Roman"/>
          <w:bCs/>
          <w:shd w:val="clear" w:color="auto" w:fill="FFFFFF"/>
        </w:rPr>
        <w:t xml:space="preserve"> για εξυπηρέτηση ημετέρων, οι οποίες μάλιστα ούτε καν</w:t>
      </w:r>
      <w:r>
        <w:rPr>
          <w:rFonts w:eastAsia="Times New Roman"/>
          <w:bCs/>
          <w:shd w:val="clear" w:color="auto" w:fill="FFFFFF"/>
        </w:rPr>
        <w:t xml:space="preserve"> τέθηκαν στη διαβούλευση με τους πολίτες και με τους φορείς. </w:t>
      </w:r>
    </w:p>
    <w:p w14:paraId="50A7B57F" w14:textId="77777777" w:rsidR="007C6747" w:rsidRDefault="00E91359">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Η κυβερνητική </w:t>
      </w:r>
      <w:r>
        <w:rPr>
          <w:rFonts w:eastAsia="Times New Roman"/>
          <w:bCs/>
          <w:shd w:val="clear" w:color="auto" w:fill="FFFFFF"/>
        </w:rPr>
        <w:t xml:space="preserve">πλειοψηφία </w:t>
      </w:r>
      <w:r>
        <w:rPr>
          <w:rFonts w:eastAsia="Times New Roman"/>
          <w:bCs/>
          <w:shd w:val="clear" w:color="auto" w:fill="FFFFFF"/>
        </w:rPr>
        <w:t xml:space="preserve">των ΣΥΡΙΖΑ και ΑΝΕΛ θα υπερψηφίσει και αυτές τις </w:t>
      </w:r>
      <w:r w:rsidRPr="00617968">
        <w:rPr>
          <w:rFonts w:eastAsia="Times New Roman"/>
          <w:bCs/>
          <w:shd w:val="clear" w:color="auto" w:fill="FFFFFF"/>
        </w:rPr>
        <w:t>διατάξεις</w:t>
      </w:r>
      <w:r>
        <w:rPr>
          <w:rFonts w:eastAsia="Times New Roman"/>
          <w:bCs/>
          <w:shd w:val="clear" w:color="auto" w:fill="FFFFFF"/>
        </w:rPr>
        <w:t>. Δεν έχουμε κα</w:t>
      </w:r>
      <w:r>
        <w:rPr>
          <w:rFonts w:eastAsia="Times New Roman"/>
          <w:bCs/>
          <w:shd w:val="clear" w:color="auto" w:fill="FFFFFF"/>
        </w:rPr>
        <w:t>μ</w:t>
      </w:r>
      <w:r>
        <w:rPr>
          <w:rFonts w:eastAsia="Times New Roman"/>
          <w:bCs/>
          <w:shd w:val="clear" w:color="auto" w:fill="FFFFFF"/>
        </w:rPr>
        <w:t xml:space="preserve">μία απολύτως αμφιβολία. Σας λέμε, </w:t>
      </w:r>
      <w:r w:rsidRPr="00617968">
        <w:rPr>
          <w:rFonts w:eastAsia="Times New Roman"/>
          <w:bCs/>
          <w:shd w:val="clear" w:color="auto" w:fill="FFFFFF"/>
        </w:rPr>
        <w:t>όμως</w:t>
      </w:r>
      <w:r>
        <w:rPr>
          <w:rFonts w:eastAsia="Times New Roman"/>
          <w:bCs/>
          <w:shd w:val="clear" w:color="auto" w:fill="FFFFFF"/>
        </w:rPr>
        <w:t xml:space="preserve">, σήμερα ότι ο </w:t>
      </w:r>
      <w:r w:rsidRPr="00617968">
        <w:rPr>
          <w:rFonts w:eastAsia="Times New Roman"/>
          <w:bCs/>
          <w:shd w:val="clear" w:color="auto" w:fill="FFFFFF"/>
        </w:rPr>
        <w:t>ν</w:t>
      </w:r>
      <w:r>
        <w:rPr>
          <w:rFonts w:eastAsia="Times New Roman"/>
          <w:bCs/>
          <w:shd w:val="clear" w:color="auto" w:fill="FFFFFF"/>
        </w:rPr>
        <w:t>όμος αυτός δεν θα μακροημερεύσει. Σύντομα</w:t>
      </w:r>
      <w:r>
        <w:rPr>
          <w:rFonts w:eastAsia="Times New Roman"/>
          <w:bCs/>
          <w:shd w:val="clear" w:color="auto" w:fill="FFFFFF"/>
        </w:rPr>
        <w:t xml:space="preserve"> θα αποτελεί παρελθόν.</w:t>
      </w:r>
    </w:p>
    <w:p w14:paraId="50A7B580" w14:textId="77777777" w:rsidR="007C6747" w:rsidRDefault="00E91359">
      <w:pPr>
        <w:spacing w:after="0" w:line="600" w:lineRule="auto"/>
        <w:ind w:firstLine="709"/>
        <w:jc w:val="both"/>
        <w:rPr>
          <w:rFonts w:eastAsia="Times New Roman" w:cs="Times New Roman"/>
        </w:rPr>
      </w:pPr>
      <w:r w:rsidRPr="001A307B">
        <w:rPr>
          <w:rFonts w:eastAsia="Times New Roman" w:cs="Times New Roman"/>
        </w:rPr>
        <w:t xml:space="preserve">(Χειροκροτήματα από την πτέρυγα της Δημοκρατικής Συμπαράταξης </w:t>
      </w:r>
    </w:p>
    <w:p w14:paraId="50A7B581" w14:textId="77777777" w:rsidR="007C6747" w:rsidRDefault="00E91359">
      <w:pPr>
        <w:spacing w:after="0" w:line="600" w:lineRule="auto"/>
        <w:jc w:val="both"/>
        <w:rPr>
          <w:rFonts w:eastAsia="Times New Roman" w:cs="Times New Roman"/>
        </w:rPr>
      </w:pPr>
      <w:r w:rsidRPr="001A307B">
        <w:rPr>
          <w:rFonts w:eastAsia="Times New Roman" w:cs="Times New Roman"/>
        </w:rPr>
        <w:t>ΠΑΣΟΚ</w:t>
      </w:r>
      <w:r>
        <w:rPr>
          <w:rFonts w:eastAsia="Times New Roman" w:cs="Times New Roman"/>
        </w:rPr>
        <w:t xml:space="preserve"> </w:t>
      </w:r>
      <w:r w:rsidRPr="001A307B">
        <w:rPr>
          <w:rFonts w:eastAsia="Times New Roman" w:cs="Times New Roman"/>
        </w:rPr>
        <w:t>-</w:t>
      </w:r>
      <w:r>
        <w:rPr>
          <w:rFonts w:eastAsia="Times New Roman" w:cs="Times New Roman"/>
        </w:rPr>
        <w:t xml:space="preserve"> </w:t>
      </w:r>
      <w:r w:rsidRPr="001A307B">
        <w:rPr>
          <w:rFonts w:eastAsia="Times New Roman" w:cs="Times New Roman"/>
        </w:rPr>
        <w:t>ΔΗΜΑΡ)</w:t>
      </w:r>
    </w:p>
    <w:p w14:paraId="50A7B582" w14:textId="77777777" w:rsidR="007C6747" w:rsidRDefault="00E91359">
      <w:pPr>
        <w:spacing w:after="0" w:line="600" w:lineRule="auto"/>
        <w:jc w:val="both"/>
        <w:rPr>
          <w:rFonts w:eastAsia="Times New Roman" w:cs="Times New Roman"/>
        </w:rPr>
      </w:pPr>
      <w:r>
        <w:rPr>
          <w:rFonts w:eastAsia="Times New Roman" w:cs="Times New Roman"/>
        </w:rPr>
        <w:tab/>
      </w:r>
      <w:r>
        <w:rPr>
          <w:rFonts w:eastAsia="Times New Roman" w:cs="Times New Roman"/>
        </w:rPr>
        <w:t>Η Δημοκρατική Συμπαράταξη θα θέσει από τώρα, αλλά και μετά τις εκλογές, την πρότασή της για ένα ολοκληρωμένο σύγχρονο ευρωπαϊκό πλαίσιο παιδείας, ως κεντρ</w:t>
      </w:r>
      <w:r>
        <w:rPr>
          <w:rFonts w:eastAsia="Times New Roman" w:cs="Times New Roman"/>
        </w:rPr>
        <w:t xml:space="preserve">ικό σημείο της εθνικής γραμμής που απαιτείται για τον τόπο. </w:t>
      </w:r>
    </w:p>
    <w:p w14:paraId="50A7B583" w14:textId="77777777" w:rsidR="007C6747" w:rsidRDefault="00E91359">
      <w:pPr>
        <w:spacing w:after="0" w:line="600" w:lineRule="auto"/>
        <w:jc w:val="both"/>
        <w:rPr>
          <w:rFonts w:eastAsia="Times New Roman" w:cs="Times New Roman"/>
        </w:rPr>
      </w:pPr>
      <w:r>
        <w:rPr>
          <w:rFonts w:eastAsia="Times New Roman" w:cs="Times New Roman"/>
        </w:rPr>
        <w:tab/>
      </w:r>
      <w:r w:rsidRPr="00617968">
        <w:rPr>
          <w:rFonts w:eastAsia="Times New Roman" w:cs="Times New Roman"/>
        </w:rPr>
        <w:t>Κυρίες και κύριοι Βουλευτές</w:t>
      </w:r>
      <w:r>
        <w:rPr>
          <w:rFonts w:eastAsia="Times New Roman" w:cs="Times New Roman"/>
        </w:rPr>
        <w:t xml:space="preserve">, η δική μας η πρόταση αφορά ένα ολοκληρωμένο πλαίσιο για την απελευθέρωση και την αυτονομία των ανώτατων ιδρυμάτων, την ενίσχυση της εξωστρέφειας </w:t>
      </w:r>
      <w:r>
        <w:rPr>
          <w:rFonts w:eastAsia="Times New Roman" w:cs="Times New Roman"/>
        </w:rPr>
        <w:lastRenderedPageBreak/>
        <w:t xml:space="preserve">και της διεθνοποίησής τους, επαναφέροντας με τις αναγκαίες βελτιώσεις και τα </w:t>
      </w:r>
      <w:r>
        <w:rPr>
          <w:rFonts w:eastAsia="Times New Roman" w:cs="Times New Roman"/>
        </w:rPr>
        <w:t xml:space="preserve">συμβούλια </w:t>
      </w:r>
      <w:r>
        <w:rPr>
          <w:rFonts w:eastAsia="Times New Roman" w:cs="Times New Roman"/>
        </w:rPr>
        <w:t>του Ιδρύματος με καθορ</w:t>
      </w:r>
      <w:r>
        <w:rPr>
          <w:rFonts w:eastAsia="Times New Roman" w:cs="Times New Roman"/>
        </w:rPr>
        <w:t xml:space="preserve">ιστικό ρόλο τη διασύνδεσή τους με την οικονομία, την ανάπτυξη, τη διεθνή εμπειρία, τις σύγχρονες, επιτέλους, εξελίξεις. </w:t>
      </w:r>
    </w:p>
    <w:p w14:paraId="50A7B584" w14:textId="77777777" w:rsidR="007C6747" w:rsidRDefault="00E91359">
      <w:pPr>
        <w:spacing w:after="0" w:line="600" w:lineRule="auto"/>
        <w:ind w:firstLine="720"/>
        <w:contextualSpacing/>
        <w:jc w:val="both"/>
        <w:rPr>
          <w:rFonts w:eastAsia="Times New Roman" w:cs="Times New Roman"/>
          <w:szCs w:val="24"/>
        </w:rPr>
      </w:pPr>
      <w:r>
        <w:rPr>
          <w:rFonts w:eastAsia="Times New Roman" w:cs="Times New Roman"/>
          <w:szCs w:val="24"/>
        </w:rPr>
        <w:t>Παρουσιάσαμε ολοκληρωμένο πλαίσιο με συμμετοχή των φοιτητών στα όργανα διοίκησης με δικαίωμα ψήφου όμως, μόνο στα θέματα που αφορούν το</w:t>
      </w:r>
      <w:r>
        <w:rPr>
          <w:rFonts w:eastAsia="Times New Roman" w:cs="Times New Roman"/>
          <w:szCs w:val="24"/>
        </w:rPr>
        <w:t>υς φοιτητές, όπως αυτά καθορίζονται από τον κανονισμό του κάθε ιδρύματος, με αντιπροσώπους εκλεγμένους με ενιαίο ψηφοδέλτιο και καθολική μυστική ηλεκτρονική ψηφοφορία. Ήδη, παρουσιάσαμε ολοκληρωμένο πλαίσιο για το σχολείο, το λύκειο, την τεχνική εκπαίδευση</w:t>
      </w:r>
      <w:r>
        <w:rPr>
          <w:rFonts w:eastAsia="Times New Roman" w:cs="Times New Roman"/>
          <w:szCs w:val="24"/>
        </w:rPr>
        <w:t xml:space="preserve">, την εισαγωγή στην τριτοβάθμια εκπαίδευση. </w:t>
      </w:r>
    </w:p>
    <w:p w14:paraId="50A7B58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Προέδρου)</w:t>
      </w:r>
    </w:p>
    <w:p w14:paraId="50A7B58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χρειαστώ λίγα λεπτά ακόμα, κύριε Πρόεδρε. </w:t>
      </w:r>
    </w:p>
    <w:p w14:paraId="50A7B58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Βασικές μας προτεραιότητες ο επανασχεδιασμός και η νέα </w:t>
      </w:r>
      <w:proofErr w:type="spellStart"/>
      <w:r>
        <w:rPr>
          <w:rFonts w:eastAsia="Times New Roman" w:cs="Times New Roman"/>
          <w:szCs w:val="24"/>
        </w:rPr>
        <w:t>χωροθέτηση</w:t>
      </w:r>
      <w:proofErr w:type="spellEnd"/>
      <w:r>
        <w:rPr>
          <w:rFonts w:eastAsia="Times New Roman" w:cs="Times New Roman"/>
          <w:szCs w:val="24"/>
        </w:rPr>
        <w:t xml:space="preserve"> της τριτοβάθμια</w:t>
      </w:r>
      <w:r>
        <w:rPr>
          <w:rFonts w:eastAsia="Times New Roman" w:cs="Times New Roman"/>
          <w:szCs w:val="24"/>
        </w:rPr>
        <w:t xml:space="preserve">ς εκπαίδευσης, ώστε να υποστηρίζει και να συμμετέχει στην εθνική, περιφερειακή και τοπική ανάπτυξη με έναν εκπαιδευτικό πόλο ανά περιφέρεια και σεβασμό </w:t>
      </w:r>
      <w:r>
        <w:rPr>
          <w:rFonts w:eastAsia="Times New Roman" w:cs="Times New Roman"/>
          <w:szCs w:val="24"/>
        </w:rPr>
        <w:lastRenderedPageBreak/>
        <w:t xml:space="preserve">στον αριθμό των φοιτητών που εισηγούνται τα ίδια τα ιδρύματα ότι μπορούν να εκπαιδεύσουν. </w:t>
      </w:r>
    </w:p>
    <w:p w14:paraId="50A7B58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την εισαγ</w:t>
      </w:r>
      <w:r>
        <w:rPr>
          <w:rFonts w:eastAsia="Times New Roman" w:cs="Times New Roman"/>
          <w:szCs w:val="24"/>
        </w:rPr>
        <w:t xml:space="preserve">ωγή των φοιτητών έχουμε προτείνει να γίνεται με βάση το </w:t>
      </w:r>
      <w:r>
        <w:rPr>
          <w:rFonts w:eastAsia="Times New Roman" w:cs="Times New Roman"/>
          <w:szCs w:val="24"/>
        </w:rPr>
        <w:t xml:space="preserve">εθνικό απολυτήριο </w:t>
      </w:r>
      <w:r>
        <w:rPr>
          <w:rFonts w:eastAsia="Times New Roman" w:cs="Times New Roman"/>
          <w:szCs w:val="24"/>
        </w:rPr>
        <w:t xml:space="preserve">κατά τα ευρωπαϊκά πρότυπα. </w:t>
      </w:r>
    </w:p>
    <w:p w14:paraId="50A7B58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Αξιολόγηση παντού και για όλους τους συντελεστές της τριτοβάθμιας εκπαίδευσης και σύνδεση της κρατικής χρηματοδότησης με την επίτευξη των στόχων του κάθε </w:t>
      </w:r>
      <w:r>
        <w:rPr>
          <w:rFonts w:eastAsia="Times New Roman" w:cs="Times New Roman"/>
          <w:szCs w:val="24"/>
        </w:rPr>
        <w:t xml:space="preserve">ιδρύματος. </w:t>
      </w:r>
    </w:p>
    <w:p w14:paraId="50A7B58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Βάρος στη χρήση της νέας τεχνολογίας και στη μετάδοσή της, μιας και η οικονομία, η επιχειρηματικότητα, αλλά και οι ανάγκες της κοινωνίας αλλάζουν ραγδαία. </w:t>
      </w:r>
    </w:p>
    <w:p w14:paraId="50A7B58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Σύνδεση με την καινοτομία και την έρευνα, τόσο στον δημόσιο όσο και στον ιδιωτικό τομέα.</w:t>
      </w:r>
      <w:r>
        <w:rPr>
          <w:rFonts w:eastAsia="Times New Roman" w:cs="Times New Roman"/>
          <w:szCs w:val="24"/>
        </w:rPr>
        <w:t xml:space="preserve"> </w:t>
      </w:r>
    </w:p>
    <w:p w14:paraId="50A7B58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Ξενόγλωσσα προπτυχιακά και μεταπτυχιακά για ξένους φοιτητές με δίδακτρα. Η πρότασή μας είναι πάρα πολύ ξεκάθαρη. Και αφήστε τη σπέκουλα, κύριε Υπουργέ, για το ζήτημα αυτό. </w:t>
      </w:r>
    </w:p>
    <w:p w14:paraId="50A7B58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58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Μεταπτυχιακά προγράμματα σπουδών που αποφασίζονται από τα ίδια τα ιδρύματα, αλλά αξιολογούνται, κοστολογούνται στο σύνολό τους από την ΑΔΙΠ, με υποτροφίες για τους άριστους, αλλά και για τους οικονομικά ασθενέστερους. </w:t>
      </w:r>
    </w:p>
    <w:p w14:paraId="50A7B58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Ελεύθερη διοργάνωση απομακρυσμένων μα</w:t>
      </w:r>
      <w:r>
        <w:rPr>
          <w:rFonts w:eastAsia="Times New Roman" w:cs="Times New Roman"/>
          <w:szCs w:val="24"/>
        </w:rPr>
        <w:t xml:space="preserve">θημάτων, </w:t>
      </w:r>
      <w:r>
        <w:rPr>
          <w:rFonts w:eastAsia="Times New Roman" w:cs="Times New Roman"/>
          <w:szCs w:val="24"/>
          <w:lang w:val="en-US"/>
        </w:rPr>
        <w:t>distance</w:t>
      </w:r>
      <w:r w:rsidRPr="00636CEC">
        <w:rPr>
          <w:rFonts w:eastAsia="Times New Roman" w:cs="Times New Roman"/>
          <w:szCs w:val="24"/>
        </w:rPr>
        <w:t xml:space="preserve"> </w:t>
      </w:r>
      <w:r>
        <w:rPr>
          <w:rFonts w:eastAsia="Times New Roman" w:cs="Times New Roman"/>
          <w:szCs w:val="24"/>
          <w:lang w:val="en-US"/>
        </w:rPr>
        <w:t>learning</w:t>
      </w:r>
      <w:r w:rsidRPr="00636CEC">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e</w:t>
      </w:r>
      <w:r w:rsidRPr="00636CEC">
        <w:rPr>
          <w:rFonts w:eastAsia="Times New Roman" w:cs="Times New Roman"/>
          <w:szCs w:val="24"/>
        </w:rPr>
        <w:t>-</w:t>
      </w:r>
      <w:r>
        <w:rPr>
          <w:rFonts w:eastAsia="Times New Roman" w:cs="Times New Roman"/>
          <w:szCs w:val="24"/>
          <w:lang w:val="en-US"/>
        </w:rPr>
        <w:t>learning</w:t>
      </w:r>
      <w:r>
        <w:rPr>
          <w:rFonts w:eastAsia="Times New Roman" w:cs="Times New Roman"/>
          <w:szCs w:val="24"/>
        </w:rPr>
        <w:t>,</w:t>
      </w:r>
      <w:r w:rsidRPr="00636CEC">
        <w:rPr>
          <w:rFonts w:eastAsia="Times New Roman" w:cs="Times New Roman"/>
          <w:szCs w:val="24"/>
        </w:rPr>
        <w:t xml:space="preserve"> </w:t>
      </w:r>
      <w:r>
        <w:rPr>
          <w:rFonts w:eastAsia="Times New Roman" w:cs="Times New Roman"/>
          <w:szCs w:val="24"/>
        </w:rPr>
        <w:t xml:space="preserve">για όσα προγράμματα είναι εφικτό. </w:t>
      </w:r>
    </w:p>
    <w:p w14:paraId="50A7B59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Περισσότερα προγράμματα διεθνούς κινητικότητας φοιτητών και καθηγητών. Αξιοποίηση των Ελλήνων επιστημόνων της διασποράς και κίνητρα σε όσους θέλουν να εργαστούν στα ελληνικά ιδρύ</w:t>
      </w:r>
      <w:r>
        <w:rPr>
          <w:rFonts w:eastAsia="Times New Roman" w:cs="Times New Roman"/>
          <w:szCs w:val="24"/>
        </w:rPr>
        <w:t xml:space="preserve">ματα. </w:t>
      </w:r>
    </w:p>
    <w:p w14:paraId="50A7B59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Επίλυση του μείζονος προβλήματος των επαγγελματικών δικαιωμάτων σε σύνδεση με το Εθνικό Πλαίσιο Επαγγελματικών Προσόντων στο οποίο αντιστοιχεί κάθε πτυχίο. </w:t>
      </w:r>
    </w:p>
    <w:p w14:paraId="50A7B59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Στην πρότασή μας, τα δημόσια εκπαιδευτικά ιδρύματα αποτελούν τον πυρήνα της παιδείας, της εκ</w:t>
      </w:r>
      <w:r>
        <w:rPr>
          <w:rFonts w:eastAsia="Times New Roman" w:cs="Times New Roman"/>
          <w:szCs w:val="24"/>
        </w:rPr>
        <w:t>παίδευσης και της έρευνας. Εκεί, στρέφουμε το ενδιαφέρον μας. Αυτή είναι η ευθύνη μας έναντι των νέων της χώρας και των οικογενειών τους. Γι’ αυτό και πρέπει να προστατεύεται απόλυτα η ελευθερία διακίνησης ιδεών, η έρευνα, η διδασκαλία, αλλά και να προστατ</w:t>
      </w:r>
      <w:r>
        <w:rPr>
          <w:rFonts w:eastAsia="Times New Roman" w:cs="Times New Roman"/>
          <w:szCs w:val="24"/>
        </w:rPr>
        <w:t xml:space="preserve">εύονται </w:t>
      </w:r>
      <w:r>
        <w:rPr>
          <w:rFonts w:eastAsia="Times New Roman" w:cs="Times New Roman"/>
          <w:szCs w:val="24"/>
        </w:rPr>
        <w:lastRenderedPageBreak/>
        <w:t>πραγματικά τα ιδρύματα από λογικές που στο όνομα του ασύλου τα μετατρέπουν σε χώρους ανομίας και εγκληματικών πράξεων. Κα</w:t>
      </w:r>
      <w:r>
        <w:rPr>
          <w:rFonts w:eastAsia="Times New Roman" w:cs="Times New Roman"/>
          <w:szCs w:val="24"/>
        </w:rPr>
        <w:t>μ</w:t>
      </w:r>
      <w:r>
        <w:rPr>
          <w:rFonts w:eastAsia="Times New Roman" w:cs="Times New Roman"/>
          <w:szCs w:val="24"/>
        </w:rPr>
        <w:t xml:space="preserve">μία ανοχή σε αυτές τις λογικές. </w:t>
      </w:r>
    </w:p>
    <w:p w14:paraId="50A7B59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59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με την πολ</w:t>
      </w:r>
      <w:r>
        <w:rPr>
          <w:rFonts w:eastAsia="Times New Roman" w:cs="Times New Roman"/>
          <w:szCs w:val="24"/>
        </w:rPr>
        <w:t>ιτική μας θα διασφαλίσουμε στον ανταγωνισμό τη θέση των δημόσιων ΑΕΙ και τη γενικότερη αναβάθμιση της ποιότητας. Με δυνατά δημόσια ανώτατα εκπαιδευτικά ιδρύματα δεν υπάρχει κανένας λόγος να μην προχωρήσουμε σε σύγχρονο πλαίσιο για την ίδρυση και λειτουργία</w:t>
      </w:r>
      <w:r>
        <w:rPr>
          <w:rFonts w:eastAsia="Times New Roman" w:cs="Times New Roman"/>
          <w:szCs w:val="24"/>
        </w:rPr>
        <w:t xml:space="preserve"> των μη κρατικών, μη κυβερνητικών πανεπιστημίων στη χώρα μας. </w:t>
      </w:r>
    </w:p>
    <w:p w14:paraId="50A7B59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59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Μόνο έτσι η ανώτατη παιδεία θα αποτελέσει βασικό μοχλό εξέλιξης της χώρας και θα μετατρέψει το </w:t>
      </w:r>
      <w:r>
        <w:rPr>
          <w:rFonts w:eastAsia="Times New Roman" w:cs="Times New Roman"/>
          <w:szCs w:val="24"/>
          <w:lang w:val="en-US"/>
        </w:rPr>
        <w:t>brain</w:t>
      </w:r>
      <w:r w:rsidRPr="00727166">
        <w:rPr>
          <w:rFonts w:eastAsia="Times New Roman" w:cs="Times New Roman"/>
          <w:szCs w:val="24"/>
        </w:rPr>
        <w:t xml:space="preserve"> </w:t>
      </w:r>
      <w:r>
        <w:rPr>
          <w:rFonts w:eastAsia="Times New Roman" w:cs="Times New Roman"/>
          <w:szCs w:val="24"/>
          <w:lang w:val="en-US"/>
        </w:rPr>
        <w:t>drain</w:t>
      </w:r>
      <w:r w:rsidRPr="00727166">
        <w:rPr>
          <w:rFonts w:eastAsia="Times New Roman" w:cs="Times New Roman"/>
          <w:szCs w:val="24"/>
        </w:rPr>
        <w:t xml:space="preserve"> </w:t>
      </w:r>
      <w:r>
        <w:rPr>
          <w:rFonts w:eastAsia="Times New Roman" w:cs="Times New Roman"/>
          <w:szCs w:val="24"/>
        </w:rPr>
        <w:t xml:space="preserve">σε </w:t>
      </w:r>
      <w:r>
        <w:rPr>
          <w:rFonts w:eastAsia="Times New Roman" w:cs="Times New Roman"/>
          <w:szCs w:val="24"/>
          <w:lang w:val="en-US"/>
        </w:rPr>
        <w:t>brain</w:t>
      </w:r>
      <w:r w:rsidRPr="00727166">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προσελκύοντας το ανθρώπινο δυναμικό μας εντός κι εκτός Ελλάδος. Σε αυτήν τη συγκυρία, θα συμβάλει αποφασιστικά στην έξοδο από την κρίση. </w:t>
      </w:r>
    </w:p>
    <w:p w14:paraId="50A7B59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καλούμε το σύνολο της ακαδημαϊκής κοινότητας σε διάλογο, για να διαμορφώσουμε μαζί </w:t>
      </w:r>
      <w:r>
        <w:rPr>
          <w:rFonts w:eastAsia="Times New Roman" w:cs="Times New Roman"/>
          <w:szCs w:val="24"/>
        </w:rPr>
        <w:t xml:space="preserve">την </w:t>
      </w:r>
      <w:r>
        <w:rPr>
          <w:rFonts w:eastAsia="Times New Roman" w:cs="Times New Roman"/>
          <w:szCs w:val="24"/>
        </w:rPr>
        <w:lastRenderedPageBreak/>
        <w:t>επόμενη μέρα, αλλά και τα πολιτικά κόμματα, όλες τις ενεργές δυνάμεις της παραγωγής και της κοινωνίας. Γιατί η αναβάθμιση της παιδείας είναι εθνική υπόθεση και απαιτεί συνεννόηση και νομοθετικό πλαίσιο με διάρκεια, που θα υπερβαίνει μία κυβερνητική θητ</w:t>
      </w:r>
      <w:r>
        <w:rPr>
          <w:rFonts w:eastAsia="Times New Roman" w:cs="Times New Roman"/>
          <w:szCs w:val="24"/>
        </w:rPr>
        <w:t xml:space="preserve">εία, μακριά από τις λογικές της παρακμής που εκφράζει αυτό το νομοσχέδιο. </w:t>
      </w:r>
    </w:p>
    <w:p w14:paraId="50A7B59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Ευτυχώς, κύριε Υπουργέ, τα ελληνικά πανεπιστήμια και τα ανώτατα τεχνολογικά εκπαιδευτικά ιδρύματα είναι και θα είναι πιο ανθεκτικά από την Κυβέρνησή σας, γιατί δεν αναζητούν το μέλλ</w:t>
      </w:r>
      <w:r>
        <w:rPr>
          <w:rFonts w:eastAsia="Times New Roman" w:cs="Times New Roman"/>
          <w:szCs w:val="24"/>
        </w:rPr>
        <w:t xml:space="preserve">ον στις συνταγές του παρελθόντος, αλλά ένα μέλλον πραγματικό με διάρκεια, που δικαιώνει τις καλύτερες παραδόσεις, τις αξίες και τις προοπτικές της ανώτατης εκπαίδευσης. </w:t>
      </w:r>
    </w:p>
    <w:p w14:paraId="50A7B599" w14:textId="77777777" w:rsidR="007C6747" w:rsidRDefault="00E91359">
      <w:pPr>
        <w:spacing w:after="0" w:line="600" w:lineRule="auto"/>
        <w:ind w:firstLine="720"/>
        <w:jc w:val="both"/>
        <w:rPr>
          <w:rFonts w:eastAsia="Times New Roman"/>
          <w:szCs w:val="24"/>
        </w:rPr>
      </w:pPr>
      <w:r>
        <w:rPr>
          <w:rFonts w:eastAsia="Times New Roman"/>
          <w:szCs w:val="24"/>
        </w:rPr>
        <w:t>Ο κ. Τσίπρας για άλλη μια φορά αποχώρησε από την Αίθουσα κατά την προσφιλή του τακτική</w:t>
      </w:r>
      <w:r>
        <w:rPr>
          <w:rFonts w:eastAsia="Times New Roman"/>
          <w:szCs w:val="24"/>
        </w:rPr>
        <w:t xml:space="preserve"> και λυπάμαι γιατί χάσατε άλλη μια ευκαιρία για συνεννόηση και συνεχίζετε τις διχαστικές και πολωτικές σας λογικές και πρακτικές και σε αυτό το τόσο ευαίσθητο τομέα της παιδείας. Λυπάμαι πραγματικά για τα νέα παιδιά της χώρας που μας παρακολουθούν.</w:t>
      </w:r>
    </w:p>
    <w:p w14:paraId="50A7B59A"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Σας ευχ</w:t>
      </w:r>
      <w:r>
        <w:rPr>
          <w:rFonts w:eastAsia="Times New Roman"/>
          <w:szCs w:val="24"/>
        </w:rPr>
        <w:t>αριστώ.</w:t>
      </w:r>
    </w:p>
    <w:p w14:paraId="50A7B59B"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 - ΔΗΜΑΡ)</w:t>
      </w:r>
    </w:p>
    <w:p w14:paraId="50A7B59C" w14:textId="77777777" w:rsidR="007C6747" w:rsidRDefault="00E91359">
      <w:pPr>
        <w:tabs>
          <w:tab w:val="left" w:pos="2820"/>
        </w:tabs>
        <w:spacing w:after="0" w:line="600" w:lineRule="auto"/>
        <w:ind w:firstLine="720"/>
        <w:jc w:val="both"/>
        <w:rPr>
          <w:rFonts w:eastAsia="Times New Roman"/>
          <w:szCs w:val="24"/>
        </w:rPr>
      </w:pPr>
      <w:r w:rsidRPr="00483C2F">
        <w:rPr>
          <w:rFonts w:eastAsia="Times New Roman"/>
          <w:b/>
          <w:szCs w:val="24"/>
        </w:rPr>
        <w:t>ΠΡΟΕΔΡΕΥΩΝ (</w:t>
      </w:r>
      <w:r>
        <w:rPr>
          <w:rFonts w:eastAsia="Times New Roman"/>
          <w:b/>
          <w:szCs w:val="24"/>
        </w:rPr>
        <w:t>Δημήτριος Καμμένος</w:t>
      </w:r>
      <w:r w:rsidRPr="00483C2F">
        <w:rPr>
          <w:rFonts w:eastAsia="Times New Roman"/>
          <w:b/>
          <w:szCs w:val="24"/>
        </w:rPr>
        <w:t xml:space="preserve">): </w:t>
      </w:r>
      <w:r>
        <w:rPr>
          <w:rFonts w:eastAsia="Times New Roman"/>
          <w:szCs w:val="24"/>
        </w:rPr>
        <w:t>Ευχαριστούμε πολύ, κυρία Γεννηματά.</w:t>
      </w:r>
    </w:p>
    <w:p w14:paraId="50A7B59D"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Παρακαλώ τον Πρόεδρο της Ένωσης Κεντρώων κ. Βασίλη Λεβέντη να έρθει στο Βήμα για δεκαπέντε λεπτά.</w:t>
      </w:r>
    </w:p>
    <w:p w14:paraId="50A7B59E" w14:textId="77777777" w:rsidR="007C6747" w:rsidRDefault="00E91359">
      <w:pPr>
        <w:tabs>
          <w:tab w:val="left" w:pos="2820"/>
        </w:tabs>
        <w:spacing w:after="0" w:line="600" w:lineRule="auto"/>
        <w:ind w:firstLine="720"/>
        <w:jc w:val="both"/>
        <w:rPr>
          <w:rFonts w:eastAsia="Times New Roman"/>
          <w:szCs w:val="24"/>
        </w:rPr>
      </w:pPr>
      <w:r w:rsidRPr="00483C2F">
        <w:rPr>
          <w:rFonts w:eastAsia="Times New Roman"/>
          <w:b/>
          <w:szCs w:val="24"/>
        </w:rPr>
        <w:t>ΒΑΣΙ</w:t>
      </w:r>
      <w:r w:rsidRPr="00483C2F">
        <w:rPr>
          <w:rFonts w:eastAsia="Times New Roman"/>
          <w:b/>
          <w:szCs w:val="24"/>
        </w:rPr>
        <w:t>Λ</w:t>
      </w:r>
      <w:r>
        <w:rPr>
          <w:rFonts w:eastAsia="Times New Roman"/>
          <w:b/>
          <w:szCs w:val="24"/>
        </w:rPr>
        <w:t>Η</w:t>
      </w:r>
      <w:r w:rsidRPr="00483C2F">
        <w:rPr>
          <w:rFonts w:eastAsia="Times New Roman"/>
          <w:b/>
          <w:szCs w:val="24"/>
        </w:rPr>
        <w:t>Σ ΛΕΒΕΝΤΗΣ (Πρόεδρος της Ένωσης Κεντρώων):</w:t>
      </w:r>
      <w:r>
        <w:rPr>
          <w:rFonts w:eastAsia="Times New Roman"/>
          <w:szCs w:val="24"/>
        </w:rPr>
        <w:t xml:space="preserve"> Ευχαριστώ πολύ.</w:t>
      </w:r>
    </w:p>
    <w:p w14:paraId="50A7B59F"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Κύριοι Υπουργοί, κυρίες και κύριοι Βουλευτές, να σας χαιρετίσω κι εγώ με τη σειρά μου. Παρακολούθησα τις ομιλίες του κ. Τσίπρα και του κ. Μητσοτάκη. Ο μεν κ. Τσίπρας έλεγε: «Τα ίδια κάνατε κι εσε</w:t>
      </w:r>
      <w:r>
        <w:rPr>
          <w:rFonts w:eastAsia="Times New Roman"/>
          <w:szCs w:val="24"/>
        </w:rPr>
        <w:t xml:space="preserve">ίς», ο δε κ. Μητσοτάκης είναι σαν να γεννήθηκε τώρα η Νέα Δημοκρατία και να μην έχει ευθύνες γι’ αυτά που συμβαίνουν σήμερα. Είναι μια συνήθης εικόνα συγκρούσεων στην Αίθουσα, άγονων, άκαρπων και χωρίς κανένα σκοπό, με μοναδικό στόχο να τέρπονται τα πλήθη </w:t>
      </w:r>
      <w:r>
        <w:rPr>
          <w:rFonts w:eastAsia="Times New Roman"/>
          <w:szCs w:val="24"/>
        </w:rPr>
        <w:t xml:space="preserve">μέσω των τηλεοράσεων, βλέποντας τους Αρχηγούς τους έκαστος και να χαίρονται. Αυτή είναι η εικόνα. </w:t>
      </w:r>
    </w:p>
    <w:p w14:paraId="50A7B5A0"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Όταν λες στο</w:t>
      </w:r>
      <w:r>
        <w:rPr>
          <w:rFonts w:eastAsia="Times New Roman"/>
          <w:szCs w:val="24"/>
        </w:rPr>
        <w:t>ν</w:t>
      </w:r>
      <w:r>
        <w:rPr>
          <w:rFonts w:eastAsia="Times New Roman"/>
          <w:szCs w:val="24"/>
        </w:rPr>
        <w:t xml:space="preserve"> ΣΥΡΙΖΑ: «Τι είναι αυτά που κάνεις;», απαντάει «Μα, τα ίδια κάνατε κι εσείς επί σαράντα χρόνια». </w:t>
      </w:r>
    </w:p>
    <w:p w14:paraId="50A7B5A1"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lastRenderedPageBreak/>
        <w:t>Όταν λες στη Νέα Δημοκρατία: «Γιατί δεν τα έκα</w:t>
      </w:r>
      <w:r>
        <w:rPr>
          <w:rFonts w:eastAsia="Times New Roman"/>
          <w:szCs w:val="24"/>
        </w:rPr>
        <w:t xml:space="preserve">νες, αφού ήσουνα;», δεν παίρνεις απάντηση. Και η Αίθουσα θεωρεί ότι </w:t>
      </w:r>
      <w:proofErr w:type="spellStart"/>
      <w:r>
        <w:rPr>
          <w:rFonts w:eastAsia="Times New Roman"/>
          <w:szCs w:val="24"/>
        </w:rPr>
        <w:t>βαίνομεν</w:t>
      </w:r>
      <w:proofErr w:type="spellEnd"/>
      <w:r>
        <w:rPr>
          <w:rFonts w:eastAsia="Times New Roman"/>
          <w:szCs w:val="24"/>
        </w:rPr>
        <w:t xml:space="preserve"> καλώς και ότι ο λαός υπολήπτεται το Κοινοβούλιο μετά από αυτά. </w:t>
      </w:r>
    </w:p>
    <w:p w14:paraId="50A7B5A2"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Μιας και παρίσταται ο κ. </w:t>
      </w:r>
      <w:proofErr w:type="spellStart"/>
      <w:r>
        <w:rPr>
          <w:rFonts w:eastAsia="Times New Roman"/>
          <w:szCs w:val="24"/>
        </w:rPr>
        <w:t>Σπίρτζης</w:t>
      </w:r>
      <w:proofErr w:type="spellEnd"/>
      <w:r>
        <w:rPr>
          <w:rFonts w:eastAsia="Times New Roman"/>
          <w:szCs w:val="24"/>
        </w:rPr>
        <w:t xml:space="preserve"> εδώ, με τα διόδια τι θα γίνει, κύριε </w:t>
      </w:r>
      <w:proofErr w:type="spellStart"/>
      <w:r>
        <w:rPr>
          <w:rFonts w:eastAsia="Times New Roman"/>
          <w:szCs w:val="24"/>
        </w:rPr>
        <w:t>Σπίρτζη</w:t>
      </w:r>
      <w:proofErr w:type="spellEnd"/>
      <w:r>
        <w:rPr>
          <w:rFonts w:eastAsia="Times New Roman"/>
          <w:szCs w:val="24"/>
        </w:rPr>
        <w:t xml:space="preserve">, για να μην το ξεχάσω; Θα μου πείτε </w:t>
      </w:r>
      <w:r>
        <w:rPr>
          <w:rFonts w:eastAsia="Times New Roman"/>
          <w:szCs w:val="24"/>
        </w:rPr>
        <w:t>«δεν αφορά την παιδεία», αλλά και από όλες αυτές τις συζητήσεις αφορούσε τίποτα την παιδεία;</w:t>
      </w:r>
    </w:p>
    <w:p w14:paraId="50A7B5A3" w14:textId="77777777" w:rsidR="007C6747" w:rsidRDefault="00E91359">
      <w:pPr>
        <w:tabs>
          <w:tab w:val="left" w:pos="2608"/>
        </w:tabs>
        <w:spacing w:after="0" w:line="600" w:lineRule="auto"/>
        <w:ind w:firstLine="720"/>
        <w:jc w:val="both"/>
        <w:rPr>
          <w:rFonts w:eastAsia="Times New Roman"/>
          <w:szCs w:val="24"/>
        </w:rPr>
      </w:pPr>
      <w:r w:rsidRPr="005D452F">
        <w:rPr>
          <w:rFonts w:eastAsia="Times New Roman"/>
          <w:b/>
          <w:szCs w:val="24"/>
        </w:rPr>
        <w:t>ΧΡΗΣΤΟΣ ΣΠΙΡΤΖΗΣ (Υπουργός Υποδομών και Μεταφορών):</w:t>
      </w:r>
      <w:r>
        <w:rPr>
          <w:rFonts w:eastAsia="Times New Roman"/>
          <w:szCs w:val="24"/>
        </w:rPr>
        <w:t xml:space="preserve"> Την παιδεία αφορά.</w:t>
      </w:r>
    </w:p>
    <w:p w14:paraId="50A7B5A4" w14:textId="77777777" w:rsidR="007C6747" w:rsidRDefault="00E91359">
      <w:pPr>
        <w:tabs>
          <w:tab w:val="left" w:pos="2608"/>
        </w:tabs>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Δεν νομίζω να αφορούσε τίποτα την παιδεία. Θα το πω και στον κ. </w:t>
      </w:r>
      <w:proofErr w:type="spellStart"/>
      <w:r>
        <w:rPr>
          <w:rFonts w:eastAsia="Times New Roman"/>
          <w:szCs w:val="24"/>
        </w:rPr>
        <w:t>Γαβρόγλου</w:t>
      </w:r>
      <w:proofErr w:type="spellEnd"/>
      <w:r>
        <w:rPr>
          <w:rFonts w:eastAsia="Times New Roman"/>
          <w:szCs w:val="24"/>
        </w:rPr>
        <w:t xml:space="preserve"> στη συνέχεια. Από όλη αυτή τη συζήτηση που έγινε όλες αυτές τις μέρες, αφορούσε τίποτα την παιδεία; Δεν νομίζω. Δομικά εννοώ, για να φτιάξουμε κάτι.</w:t>
      </w:r>
    </w:p>
    <w:p w14:paraId="50A7B5A5" w14:textId="77777777" w:rsidR="007C6747" w:rsidRDefault="00E91359">
      <w:pPr>
        <w:tabs>
          <w:tab w:val="left" w:pos="2608"/>
        </w:tabs>
        <w:spacing w:after="0" w:line="600" w:lineRule="auto"/>
        <w:ind w:firstLine="720"/>
        <w:jc w:val="both"/>
        <w:rPr>
          <w:rFonts w:eastAsia="Times New Roman"/>
          <w:szCs w:val="24"/>
        </w:rPr>
      </w:pPr>
      <w:r>
        <w:rPr>
          <w:rFonts w:eastAsia="Times New Roman"/>
          <w:szCs w:val="24"/>
        </w:rPr>
        <w:t>Τα διόδια, τι θα γίνει με τα διό</w:t>
      </w:r>
      <w:r>
        <w:rPr>
          <w:rFonts w:eastAsia="Times New Roman"/>
          <w:szCs w:val="24"/>
        </w:rPr>
        <w:t xml:space="preserve">δια; Δηλαδή, φτιάξαμε κάποιους δρόμους για να μην μπορούν οι άνθρωποι να διέρχονται, να θέλουν του κόσμου τα λεφτά για να διέρχονται από τους δρόμους με απαγορευτικές συνθήκες. </w:t>
      </w:r>
    </w:p>
    <w:p w14:paraId="50A7B5A6" w14:textId="77777777" w:rsidR="007C6747" w:rsidRDefault="00E91359">
      <w:pPr>
        <w:tabs>
          <w:tab w:val="left" w:pos="2608"/>
        </w:tabs>
        <w:spacing w:after="0" w:line="600" w:lineRule="auto"/>
        <w:ind w:firstLine="720"/>
        <w:jc w:val="both"/>
        <w:rPr>
          <w:rFonts w:eastAsia="Times New Roman"/>
          <w:szCs w:val="24"/>
        </w:rPr>
      </w:pPr>
      <w:r>
        <w:rPr>
          <w:rFonts w:eastAsia="Times New Roman"/>
          <w:szCs w:val="24"/>
        </w:rPr>
        <w:lastRenderedPageBreak/>
        <w:t>Εσείς που λέγατε ότι είστε κατά των εργολάβων, εσείς θεοποιήσατε τους εργολάβο</w:t>
      </w:r>
      <w:r>
        <w:rPr>
          <w:rFonts w:eastAsia="Times New Roman"/>
          <w:szCs w:val="24"/>
        </w:rPr>
        <w:t>υς και κάνατε συμβάσεις από τις οποίες δεν μπορούμε να αποκλίνουμε, διότι οι συμβάσεις απαιτούν το ένα και το άλλο και το άλλο. Άρα, πλήρωνε, κόσμε! Αυτό είναι τα διόδια. Και κυκλοφορείς στους εθνικούς δρόμους και δεν βλέπεις άνθρωπο, δεν βλέπεις αυτοκίνητ</w:t>
      </w:r>
      <w:r>
        <w:rPr>
          <w:rFonts w:eastAsia="Times New Roman"/>
          <w:szCs w:val="24"/>
        </w:rPr>
        <w:t xml:space="preserve">ο. Είναι Σάββατο, είναι Κυριακή, είναι μέρες που είθισται να υπάρχει κίνηση και είναι λες κι έχει πέσει πανούκλα. </w:t>
      </w:r>
    </w:p>
    <w:p w14:paraId="50A7B5A7" w14:textId="77777777" w:rsidR="007C6747" w:rsidRDefault="00E91359">
      <w:pPr>
        <w:tabs>
          <w:tab w:val="left" w:pos="2608"/>
        </w:tabs>
        <w:spacing w:after="0" w:line="600" w:lineRule="auto"/>
        <w:ind w:firstLine="720"/>
        <w:jc w:val="both"/>
        <w:rPr>
          <w:rFonts w:eastAsia="Times New Roman"/>
          <w:szCs w:val="24"/>
        </w:rPr>
      </w:pPr>
      <w:r>
        <w:rPr>
          <w:rFonts w:eastAsia="Times New Roman"/>
          <w:szCs w:val="24"/>
        </w:rPr>
        <w:t xml:space="preserve">Τι θα γίνει, δηλαδή; Φτιάξαμε δρόμους για να διέρχονται ποιοι; Πότε θα γίνει η χιλιομετρική χρέωση που υπόσχεστε, που είναι και αίτημα </w:t>
      </w:r>
      <w:r>
        <w:rPr>
          <w:rFonts w:eastAsia="Times New Roman"/>
          <w:szCs w:val="24"/>
        </w:rPr>
        <w:t xml:space="preserve">κάποιων που ζουν στην περιοχή κάθε </w:t>
      </w:r>
      <w:proofErr w:type="spellStart"/>
      <w:r>
        <w:rPr>
          <w:rFonts w:eastAsia="Times New Roman"/>
          <w:szCs w:val="24"/>
        </w:rPr>
        <w:t>διοδίου</w:t>
      </w:r>
      <w:proofErr w:type="spellEnd"/>
      <w:r>
        <w:rPr>
          <w:rFonts w:eastAsia="Times New Roman"/>
          <w:szCs w:val="24"/>
        </w:rPr>
        <w:t xml:space="preserve"> και, για να πάνε στο χωράφι τους, περνάνε δυο-τρεις φορές από τα διόδια καθημερινά;</w:t>
      </w:r>
    </w:p>
    <w:p w14:paraId="50A7B5A8" w14:textId="77777777" w:rsidR="007C6747" w:rsidRDefault="00E91359">
      <w:pPr>
        <w:spacing w:after="0" w:line="600" w:lineRule="auto"/>
        <w:ind w:firstLine="720"/>
        <w:jc w:val="both"/>
        <w:rPr>
          <w:rFonts w:eastAsia="Times New Roman"/>
          <w:szCs w:val="24"/>
        </w:rPr>
      </w:pPr>
      <w:r>
        <w:rPr>
          <w:rFonts w:eastAsia="Times New Roman"/>
          <w:szCs w:val="24"/>
        </w:rPr>
        <w:t>Πότε θα γίνει το αίτημα αυτό δεκτό, ώστε ένας που είναι στην περιοχή του να μπορεί να πηγαίνει στο χωράφι του, να μπορεί να πηγαί</w:t>
      </w:r>
      <w:r>
        <w:rPr>
          <w:rFonts w:eastAsia="Times New Roman"/>
          <w:szCs w:val="24"/>
        </w:rPr>
        <w:t>νει στον θείο του χωρίς να πληρώνει; Αμφιβάλλω αν το έχετε σκεφτεί. Αμφιβάλλω.</w:t>
      </w:r>
    </w:p>
    <w:p w14:paraId="50A7B5A9" w14:textId="77777777" w:rsidR="007C6747" w:rsidRDefault="00E91359">
      <w:pPr>
        <w:spacing w:after="0" w:line="600" w:lineRule="auto"/>
        <w:ind w:firstLine="720"/>
        <w:jc w:val="both"/>
        <w:rPr>
          <w:rFonts w:eastAsia="Times New Roman"/>
          <w:szCs w:val="24"/>
        </w:rPr>
      </w:pPr>
      <w:r>
        <w:rPr>
          <w:rFonts w:eastAsia="Times New Roman"/>
          <w:szCs w:val="24"/>
        </w:rPr>
        <w:t xml:space="preserve">Άκουσα τον κύριο Πρωθυπουργό που είπε: Γιατί </w:t>
      </w:r>
      <w:proofErr w:type="spellStart"/>
      <w:r>
        <w:rPr>
          <w:rFonts w:eastAsia="Times New Roman"/>
          <w:szCs w:val="24"/>
        </w:rPr>
        <w:t>στεναχωρείστε</w:t>
      </w:r>
      <w:proofErr w:type="spellEnd"/>
      <w:r>
        <w:rPr>
          <w:rFonts w:eastAsia="Times New Roman"/>
          <w:szCs w:val="24"/>
        </w:rPr>
        <w:t xml:space="preserve">; Εμείς –λέει- στο θέμα του πανεπιστημιακού ασύλου </w:t>
      </w:r>
      <w:r>
        <w:rPr>
          <w:rFonts w:eastAsia="Times New Roman"/>
          <w:szCs w:val="24"/>
        </w:rPr>
        <w:lastRenderedPageBreak/>
        <w:t xml:space="preserve">φέραμε τον νόμο της Νέας Δημοκρατίας; Γιατί </w:t>
      </w:r>
      <w:proofErr w:type="spellStart"/>
      <w:r>
        <w:rPr>
          <w:rFonts w:eastAsia="Times New Roman"/>
          <w:szCs w:val="24"/>
        </w:rPr>
        <w:t>στεναχωρείστε</w:t>
      </w:r>
      <w:proofErr w:type="spellEnd"/>
      <w:r>
        <w:rPr>
          <w:rFonts w:eastAsia="Times New Roman"/>
          <w:szCs w:val="24"/>
        </w:rPr>
        <w:t>; Απλά κατα</w:t>
      </w:r>
      <w:r>
        <w:rPr>
          <w:rFonts w:eastAsia="Times New Roman"/>
          <w:szCs w:val="24"/>
        </w:rPr>
        <w:t xml:space="preserve">ργήσαμε τον νόμο του ΠΑΣΟΚ. </w:t>
      </w:r>
    </w:p>
    <w:p w14:paraId="50A7B5AA" w14:textId="77777777" w:rsidR="007C6747" w:rsidRDefault="00E91359">
      <w:pPr>
        <w:spacing w:after="0" w:line="600" w:lineRule="auto"/>
        <w:ind w:firstLine="720"/>
        <w:jc w:val="both"/>
        <w:rPr>
          <w:rFonts w:eastAsia="Times New Roman"/>
          <w:szCs w:val="24"/>
        </w:rPr>
      </w:pPr>
      <w:r>
        <w:rPr>
          <w:rFonts w:eastAsia="Times New Roman"/>
          <w:szCs w:val="24"/>
        </w:rPr>
        <w:t>Ώστε γι’ αυτό βγήκε ο κ. Τσίπρας; Για να επαναφέρει τη νομοθεσία της Νέας Δημοκρατίας για το άσυλο; Γιατί η Νέα Δημοκρατία ενθυμείστε τι απόψεις είχε περί ασύλου. Μετά προσχώρησε δήθεν στις απόψεις Διαμαντοπούλου και τώρα οδύρε</w:t>
      </w:r>
      <w:r>
        <w:rPr>
          <w:rFonts w:eastAsia="Times New Roman"/>
          <w:szCs w:val="24"/>
        </w:rPr>
        <w:t>ται γιατί επιστρέφουμε εις τις δικές της. Δεν αντιλαμβάνομαι. Έφυγε ο κ. Μητσοτάκης. Αντιλαμβάνομαι γιατί έφυγε. Δεν χρειάζεται. Γιατί στεναχωριέται η Νέα Δημοκρατία που ο κ. Τσίπρας υιοθέτησε τις δικές της θέσεις περί ασύλου.</w:t>
      </w:r>
    </w:p>
    <w:p w14:paraId="50A7B5AB" w14:textId="77777777" w:rsidR="007C6747" w:rsidRDefault="00E91359">
      <w:pPr>
        <w:spacing w:after="0" w:line="600" w:lineRule="auto"/>
        <w:ind w:firstLine="720"/>
        <w:jc w:val="both"/>
        <w:rPr>
          <w:rFonts w:eastAsia="Times New Roman"/>
          <w:szCs w:val="24"/>
        </w:rPr>
      </w:pPr>
      <w:r>
        <w:rPr>
          <w:rFonts w:eastAsia="Times New Roman"/>
          <w:szCs w:val="24"/>
        </w:rPr>
        <w:t xml:space="preserve">Εγώ, επειδή είμαι της γενιάς </w:t>
      </w:r>
      <w:r>
        <w:rPr>
          <w:rFonts w:eastAsia="Times New Roman"/>
          <w:szCs w:val="24"/>
        </w:rPr>
        <w:t xml:space="preserve">του Πολυτεχνείου, θέλω να ξέρετε ότι με το άσυλο έχω ευαισθησία. Το γνωρίζετε εαυτό. Ποτέ δεν θα μπορούσα να παύσω την ισχύ του ασύλου. Το άσυλο συνδέεται με την ιστορία των πανεπιστημίων. </w:t>
      </w:r>
    </w:p>
    <w:p w14:paraId="50A7B5AC" w14:textId="77777777" w:rsidR="007C6747" w:rsidRDefault="00E91359">
      <w:pPr>
        <w:spacing w:after="0" w:line="600" w:lineRule="auto"/>
        <w:ind w:firstLine="720"/>
        <w:jc w:val="both"/>
        <w:rPr>
          <w:rFonts w:eastAsia="Times New Roman"/>
          <w:szCs w:val="24"/>
        </w:rPr>
      </w:pPr>
      <w:r>
        <w:rPr>
          <w:rFonts w:eastAsia="Times New Roman"/>
          <w:szCs w:val="24"/>
        </w:rPr>
        <w:t>Εγώ πιστεύω ότι πρέπει να υπάρχει. Απλά, πρέπει να υπάρξει και παν</w:t>
      </w:r>
      <w:r>
        <w:rPr>
          <w:rFonts w:eastAsia="Times New Roman"/>
          <w:szCs w:val="24"/>
        </w:rPr>
        <w:t xml:space="preserve">επιστημιακή αστυνομία, ώστε να αποφύγουμε την ασυδοσία. Αυτό πρέπει να υπάρξει και να υπάρξουν βαρύτατες κυρώσεις για όσους των φοιτητών και πολύ περισσότερο για όσα </w:t>
      </w:r>
      <w:proofErr w:type="spellStart"/>
      <w:r>
        <w:rPr>
          <w:rFonts w:eastAsia="Times New Roman"/>
          <w:szCs w:val="24"/>
        </w:rPr>
        <w:t>εξωφοιτητικά</w:t>
      </w:r>
      <w:proofErr w:type="spellEnd"/>
      <w:r>
        <w:rPr>
          <w:rFonts w:eastAsia="Times New Roman"/>
          <w:szCs w:val="24"/>
        </w:rPr>
        <w:t xml:space="preserve"> στοιχεία μπαίνουν στα πανεπιστήμια με σκοπό να κάνουν ζημιές, να καταστρέψουν</w:t>
      </w:r>
      <w:r>
        <w:rPr>
          <w:rFonts w:eastAsia="Times New Roman"/>
          <w:szCs w:val="24"/>
        </w:rPr>
        <w:t xml:space="preserve"> περιουσίες κ.λπ..</w:t>
      </w:r>
    </w:p>
    <w:p w14:paraId="50A7B5AD" w14:textId="77777777" w:rsidR="007C6747" w:rsidRDefault="00E91359">
      <w:pPr>
        <w:spacing w:after="0" w:line="600" w:lineRule="auto"/>
        <w:ind w:firstLine="720"/>
        <w:jc w:val="both"/>
        <w:rPr>
          <w:rFonts w:eastAsia="Times New Roman"/>
          <w:szCs w:val="24"/>
        </w:rPr>
      </w:pPr>
      <w:r>
        <w:rPr>
          <w:rFonts w:eastAsia="Times New Roman"/>
          <w:szCs w:val="24"/>
        </w:rPr>
        <w:lastRenderedPageBreak/>
        <w:t>Το άσυλο χρειάζεται για τους φοιτητές. Δεν καταργούμε το άσυλο γιατί τελείωσε. Τι τελείωσε; Ανά πάσα στιγμή μπορεί να κινδυνεύσει πάλι. Έτσι που είναι αυτή η χώρα, με δημοκρατία -θα μου επιτρέψετε- που δεν είναι κατοχυρωμένη, όσο κι αν π</w:t>
      </w:r>
      <w:r>
        <w:rPr>
          <w:rFonts w:eastAsia="Times New Roman"/>
          <w:szCs w:val="24"/>
        </w:rPr>
        <w:t xml:space="preserve">ιστεύει η Αίθουσα ότι η </w:t>
      </w:r>
      <w:r>
        <w:rPr>
          <w:rFonts w:eastAsia="Times New Roman"/>
          <w:szCs w:val="24"/>
        </w:rPr>
        <w:t xml:space="preserve">δημοκρατία </w:t>
      </w:r>
      <w:r>
        <w:rPr>
          <w:rFonts w:eastAsia="Times New Roman"/>
          <w:szCs w:val="24"/>
        </w:rPr>
        <w:t xml:space="preserve">μας είναι κατοχυρωμένη, το άσυλο είναι το τελευταίο αποκούμπι των νέων να αντιδράσουν στον αυταρχισμό και στον φασισμό ενός καθεστώτος. Και θα πάμε εμείς νομοθετικά να το καταργήσουμε; </w:t>
      </w:r>
    </w:p>
    <w:p w14:paraId="50A7B5AE" w14:textId="77777777" w:rsidR="007C6747" w:rsidRDefault="00E91359">
      <w:pPr>
        <w:spacing w:after="0" w:line="600" w:lineRule="auto"/>
        <w:ind w:firstLine="720"/>
        <w:jc w:val="both"/>
        <w:rPr>
          <w:rFonts w:eastAsia="Times New Roman"/>
          <w:szCs w:val="24"/>
        </w:rPr>
      </w:pPr>
      <w:r>
        <w:rPr>
          <w:rFonts w:eastAsia="Times New Roman"/>
          <w:szCs w:val="24"/>
        </w:rPr>
        <w:t>Το άσυλο εγώ το στηρίζω. Απλά, υποσ</w:t>
      </w:r>
      <w:r>
        <w:rPr>
          <w:rFonts w:eastAsia="Times New Roman"/>
          <w:szCs w:val="24"/>
        </w:rPr>
        <w:t>τηρίζω το άσυλο για φοιτητές, όχι για τραμπούκους, που εισδύουν στα πανεπιστήμια με σκοπό να καταστρέψουν. Και όποιος προστατεύει τέτοιους τραμπούκους, δεν είναι δημοκράτης.</w:t>
      </w:r>
    </w:p>
    <w:p w14:paraId="50A7B5AF" w14:textId="77777777" w:rsidR="007C6747" w:rsidRDefault="00E91359">
      <w:pPr>
        <w:spacing w:after="0" w:line="600" w:lineRule="auto"/>
        <w:ind w:firstLine="720"/>
        <w:jc w:val="both"/>
        <w:rPr>
          <w:rFonts w:eastAsia="Times New Roman"/>
          <w:szCs w:val="24"/>
        </w:rPr>
      </w:pPr>
      <w:r>
        <w:rPr>
          <w:rFonts w:eastAsia="Times New Roman"/>
          <w:szCs w:val="24"/>
        </w:rPr>
        <w:t xml:space="preserve">Θέλω να πω κάτι και για τον κύριο Πρόεδρο της Βουλής και τον </w:t>
      </w:r>
      <w:r>
        <w:rPr>
          <w:rFonts w:eastAsia="Times New Roman"/>
          <w:szCs w:val="24"/>
        </w:rPr>
        <w:t>«</w:t>
      </w:r>
      <w:proofErr w:type="spellStart"/>
      <w:r>
        <w:rPr>
          <w:rFonts w:eastAsia="Times New Roman"/>
          <w:szCs w:val="24"/>
        </w:rPr>
        <w:t>Ρουβίκωνα</w:t>
      </w:r>
      <w:proofErr w:type="spellEnd"/>
      <w:r>
        <w:rPr>
          <w:rFonts w:eastAsia="Times New Roman"/>
          <w:szCs w:val="24"/>
        </w:rPr>
        <w:t>»</w:t>
      </w:r>
      <w:r>
        <w:rPr>
          <w:rFonts w:eastAsia="Times New Roman"/>
          <w:szCs w:val="24"/>
        </w:rPr>
        <w:t>. Μπήκαν μ</w:t>
      </w:r>
      <w:r>
        <w:rPr>
          <w:rFonts w:eastAsia="Times New Roman"/>
          <w:szCs w:val="24"/>
        </w:rPr>
        <w:t xml:space="preserve">έσα οι άνθρωποι και η Αστυνομία έκανε το καθήκον της. Συνέλαβε μερικούς. Και πήρε –λέει- με συνεννόηση ο Πρόεδρος της Βουλής να αφεθούν ελεύθεροι, γιατί δεν θεώρησε ότι αυτά τα στοιχεία είναι κακοποιά στοιχεία. Ο </w:t>
      </w:r>
      <w:r>
        <w:rPr>
          <w:rFonts w:eastAsia="Times New Roman"/>
          <w:szCs w:val="24"/>
        </w:rPr>
        <w:t>«</w:t>
      </w:r>
      <w:proofErr w:type="spellStart"/>
      <w:r>
        <w:rPr>
          <w:rFonts w:eastAsia="Times New Roman"/>
          <w:szCs w:val="24"/>
        </w:rPr>
        <w:t>Ρουβίκωνας</w:t>
      </w:r>
      <w:proofErr w:type="spellEnd"/>
      <w:r>
        <w:rPr>
          <w:rFonts w:eastAsia="Times New Roman"/>
          <w:szCs w:val="24"/>
        </w:rPr>
        <w:t>»</w:t>
      </w:r>
      <w:r>
        <w:rPr>
          <w:rFonts w:eastAsia="Times New Roman"/>
          <w:szCs w:val="24"/>
        </w:rPr>
        <w:t xml:space="preserve"> έχει και παρελθόν. Έτσι δεν εί</w:t>
      </w:r>
      <w:r>
        <w:rPr>
          <w:rFonts w:eastAsia="Times New Roman"/>
          <w:szCs w:val="24"/>
        </w:rPr>
        <w:t xml:space="preserve">ναι; Εις το παρελθόν ήταν πάντα να πετάει χαρτάκια; Εις το παρελθόν έχει και τραμπουκισμούς, έχει και καταστροφές. </w:t>
      </w:r>
    </w:p>
    <w:p w14:paraId="50A7B5B0"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Με ποιο δικαίωμα ο κ. </w:t>
      </w:r>
      <w:proofErr w:type="spellStart"/>
      <w:r>
        <w:rPr>
          <w:rFonts w:eastAsia="Times New Roman"/>
          <w:szCs w:val="24"/>
        </w:rPr>
        <w:t>Βούτσης</w:t>
      </w:r>
      <w:proofErr w:type="spellEnd"/>
      <w:r>
        <w:rPr>
          <w:rFonts w:eastAsia="Times New Roman"/>
          <w:szCs w:val="24"/>
        </w:rPr>
        <w:t xml:space="preserve"> κανονίζει τι συλλαμβάνεται και τι επιτρέπεται; Με ποιο δικαίωμα; Διαλέγουμε, δηλαδή, από τις οργανώσεις τις φί</w:t>
      </w:r>
      <w:r>
        <w:rPr>
          <w:rFonts w:eastAsia="Times New Roman"/>
          <w:szCs w:val="24"/>
        </w:rPr>
        <w:t xml:space="preserve">λα προσκείμενες και τις προστατεύουμε και τις μη φίλα προσκείμενες τις καταδιώκουμε; Δεν κατάλαβα. </w:t>
      </w:r>
    </w:p>
    <w:p w14:paraId="50A7B5B1" w14:textId="77777777" w:rsidR="007C6747" w:rsidRDefault="00E91359">
      <w:pPr>
        <w:spacing w:after="0" w:line="600" w:lineRule="auto"/>
        <w:ind w:firstLine="720"/>
        <w:jc w:val="both"/>
        <w:rPr>
          <w:rFonts w:eastAsia="Times New Roman"/>
          <w:szCs w:val="24"/>
        </w:rPr>
      </w:pPr>
      <w:r>
        <w:rPr>
          <w:rFonts w:eastAsia="Times New Roman"/>
          <w:szCs w:val="24"/>
        </w:rPr>
        <w:t>Ο κύριος Πρόεδρος της Βουλής το τελευταίο διάστημα κάνει μεγάλα λάθη. Ξεχνάει ότι είναι Πρόεδρος της Αίθουσας και νομίζει ότι είναι εκπρόσωπος του ΣΥΡΙΖΑ κα</w:t>
      </w:r>
      <w:r>
        <w:rPr>
          <w:rFonts w:eastAsia="Times New Roman"/>
          <w:szCs w:val="24"/>
        </w:rPr>
        <w:t>ι μόνο. Και αυτό δεν θα του βγει σε καλό, αν συνεχίσει να προστατεύει τέτοιου είδους ενέργειες. Η Αστυνομία έκρινε ότι έπρεπε να συλληφθούν, να εντοπιστούν, να γνωρίζει η Ελλάδα ποιοι είναι κ</w:t>
      </w:r>
      <w:r>
        <w:rPr>
          <w:rFonts w:eastAsia="Times New Roman"/>
          <w:szCs w:val="24"/>
        </w:rPr>
        <w:t>.</w:t>
      </w:r>
      <w:r>
        <w:rPr>
          <w:rFonts w:eastAsia="Times New Roman"/>
          <w:szCs w:val="24"/>
        </w:rPr>
        <w:t xml:space="preserve">λπ. και η </w:t>
      </w:r>
      <w:r>
        <w:rPr>
          <w:rFonts w:eastAsia="Times New Roman"/>
          <w:szCs w:val="24"/>
        </w:rPr>
        <w:t xml:space="preserve">δικαιοσύνη </w:t>
      </w:r>
      <w:r>
        <w:rPr>
          <w:rFonts w:eastAsia="Times New Roman"/>
          <w:szCs w:val="24"/>
        </w:rPr>
        <w:t>θα έκρινε αν η σύλληψη θα υιοθετείτο και δι</w:t>
      </w:r>
      <w:r>
        <w:rPr>
          <w:rFonts w:eastAsia="Times New Roman"/>
          <w:szCs w:val="24"/>
        </w:rPr>
        <w:t xml:space="preserve">καστικά και αν θα πραγματοποιείτο. Η </w:t>
      </w:r>
      <w:r>
        <w:rPr>
          <w:rFonts w:eastAsia="Times New Roman"/>
          <w:szCs w:val="24"/>
        </w:rPr>
        <w:t xml:space="preserve">δικαιοσύνη </w:t>
      </w:r>
      <w:r>
        <w:rPr>
          <w:rFonts w:eastAsia="Times New Roman"/>
          <w:szCs w:val="24"/>
        </w:rPr>
        <w:t xml:space="preserve">θα έπρεπε. Φοβάται ο. κύριος Πρόεδρος της Βουλής τη </w:t>
      </w:r>
      <w:r>
        <w:rPr>
          <w:rFonts w:eastAsia="Times New Roman"/>
          <w:szCs w:val="24"/>
        </w:rPr>
        <w:t>δικαιοσύνη</w:t>
      </w:r>
      <w:r>
        <w:rPr>
          <w:rFonts w:eastAsia="Times New Roman"/>
          <w:szCs w:val="24"/>
        </w:rPr>
        <w:t>;</w:t>
      </w:r>
    </w:p>
    <w:p w14:paraId="50A7B5B2"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Τίθεται θέμα με τη </w:t>
      </w:r>
      <w:r>
        <w:rPr>
          <w:rFonts w:eastAsia="Times New Roman" w:cs="Times New Roman"/>
          <w:szCs w:val="24"/>
        </w:rPr>
        <w:t xml:space="preserve">δικαιοσύνη </w:t>
      </w:r>
      <w:r>
        <w:rPr>
          <w:rFonts w:eastAsia="Times New Roman" w:cs="Times New Roman"/>
          <w:szCs w:val="24"/>
        </w:rPr>
        <w:t xml:space="preserve">τώρα. Όταν μας αρέσει μια απόφαση της </w:t>
      </w:r>
      <w:r>
        <w:rPr>
          <w:rFonts w:eastAsia="Times New Roman" w:cs="Times New Roman"/>
          <w:szCs w:val="24"/>
        </w:rPr>
        <w:t>δικαιοσύνης</w:t>
      </w:r>
      <w:r>
        <w:rPr>
          <w:rFonts w:eastAsia="Times New Roman" w:cs="Times New Roman"/>
          <w:szCs w:val="24"/>
        </w:rPr>
        <w:t xml:space="preserve">, είναι καλή η </w:t>
      </w:r>
      <w:r>
        <w:rPr>
          <w:rFonts w:eastAsia="Times New Roman" w:cs="Times New Roman"/>
          <w:szCs w:val="24"/>
        </w:rPr>
        <w:t>δικαιοσύνη</w:t>
      </w:r>
      <w:r>
        <w:rPr>
          <w:rFonts w:eastAsia="Times New Roman" w:cs="Times New Roman"/>
          <w:szCs w:val="24"/>
        </w:rPr>
        <w:t xml:space="preserve">. Λόγου χάριν, ο κ. Τσίπρας επαίνεσε τη </w:t>
      </w:r>
      <w:r>
        <w:rPr>
          <w:rFonts w:eastAsia="Times New Roman" w:cs="Times New Roman"/>
          <w:szCs w:val="24"/>
        </w:rPr>
        <w:t xml:space="preserve">δικαιοσύνη </w:t>
      </w:r>
      <w:r>
        <w:rPr>
          <w:rFonts w:eastAsia="Times New Roman" w:cs="Times New Roman"/>
          <w:szCs w:val="24"/>
        </w:rPr>
        <w:t xml:space="preserve">σήμερα –γιατί;- γιατί δικαίωσε τις καθαρίστριες. Όταν η ίδια η </w:t>
      </w:r>
      <w:r>
        <w:rPr>
          <w:rFonts w:eastAsia="Times New Roman" w:cs="Times New Roman"/>
          <w:szCs w:val="24"/>
        </w:rPr>
        <w:t xml:space="preserve">δικαιοσύνη </w:t>
      </w:r>
      <w:r>
        <w:rPr>
          <w:rFonts w:eastAsia="Times New Roman" w:cs="Times New Roman"/>
          <w:szCs w:val="24"/>
        </w:rPr>
        <w:t xml:space="preserve">καταδίκασε τον Υπουργό του για τις τέσσερις άδειες, ήταν κακή η </w:t>
      </w:r>
      <w:r>
        <w:rPr>
          <w:rFonts w:eastAsia="Times New Roman" w:cs="Times New Roman"/>
          <w:szCs w:val="24"/>
        </w:rPr>
        <w:t>δικαιοσύνη</w:t>
      </w:r>
      <w:r>
        <w:rPr>
          <w:rFonts w:eastAsia="Times New Roman" w:cs="Times New Roman"/>
          <w:szCs w:val="24"/>
        </w:rPr>
        <w:t xml:space="preserve">. Ωραίο πράγμα! Όποτε μας αρέσει μια απόφαση, είναι καλή η </w:t>
      </w:r>
      <w:r>
        <w:rPr>
          <w:rFonts w:eastAsia="Times New Roman" w:cs="Times New Roman"/>
          <w:szCs w:val="24"/>
        </w:rPr>
        <w:t>δικαιοσύνη</w:t>
      </w:r>
      <w:r>
        <w:rPr>
          <w:rFonts w:eastAsia="Times New Roman" w:cs="Times New Roman"/>
          <w:szCs w:val="24"/>
        </w:rPr>
        <w:t>, όποτε δεν μας αρέσει, είνα</w:t>
      </w:r>
      <w:r>
        <w:rPr>
          <w:rFonts w:eastAsia="Times New Roman" w:cs="Times New Roman"/>
          <w:szCs w:val="24"/>
        </w:rPr>
        <w:t xml:space="preserve">ι κακή. </w:t>
      </w:r>
    </w:p>
    <w:p w14:paraId="50A7B5B3"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επαίνεσε εδώ, παρ’ ότι τώρα δεν είναι στην Αίθουσα, τη </w:t>
      </w:r>
      <w:r>
        <w:rPr>
          <w:rFonts w:eastAsia="Times New Roman" w:cs="Times New Roman"/>
          <w:szCs w:val="24"/>
        </w:rPr>
        <w:t xml:space="preserve">δικαιοσύνη </w:t>
      </w:r>
      <w:r>
        <w:rPr>
          <w:rFonts w:eastAsia="Times New Roman" w:cs="Times New Roman"/>
          <w:szCs w:val="24"/>
        </w:rPr>
        <w:t>που έβγαλε απόφαση για τις καθαρίστριες. Και τις καθαρίστριες τις συμπαθούμε όλοι και θέλουμε όλοι να έχουν δουλειά. Όμως, για τις εκατό χιλιάδες άλλες καθαρίστριες που είναι</w:t>
      </w:r>
      <w:r>
        <w:rPr>
          <w:rFonts w:eastAsia="Times New Roman" w:cs="Times New Roman"/>
          <w:szCs w:val="24"/>
        </w:rPr>
        <w:t xml:space="preserve"> άνεργες τι έκανε η Αίθουσα; Μόνο οι συγκεκριμένες καθαρίστριες έχουν δίκιο; Μόνο αυτές έχουν ανάγκη να φάνε ψωμί; Για τις χιλιάδες άλλες καθαρίστριες που είναι άνεργες τι έκανε ο κ. Τσίπρας; </w:t>
      </w:r>
    </w:p>
    <w:p w14:paraId="50A7B5B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Λέμε «αιώνιοι φοιτητές» και περιγράφουμε κάποιους που λόγω περι</w:t>
      </w:r>
      <w:r>
        <w:rPr>
          <w:rFonts w:eastAsia="Times New Roman" w:cs="Times New Roman"/>
          <w:szCs w:val="24"/>
        </w:rPr>
        <w:t xml:space="preserve">στάσεων δεν φοίτησαν κανονικά και δεν πήραν το πτυχίο τους και λέμε ότι μετά από ένα διάστημα πρέπει να χάνουν την ιδιότητα του φοιτητή. Εδώ, αντίθετα, </w:t>
      </w:r>
      <w:proofErr w:type="spellStart"/>
      <w:r>
        <w:rPr>
          <w:rFonts w:eastAsia="Times New Roman" w:cs="Times New Roman"/>
          <w:szCs w:val="24"/>
        </w:rPr>
        <w:t>παρακαλάμε</w:t>
      </w:r>
      <w:proofErr w:type="spellEnd"/>
      <w:r>
        <w:rPr>
          <w:rFonts w:eastAsia="Times New Roman" w:cs="Times New Roman"/>
          <w:szCs w:val="24"/>
        </w:rPr>
        <w:t xml:space="preserve"> να πάρουν κάποτε κάποιοι δίπλωμα. Ούτε κανένα κόστος υπάρχει στα πανεπιστήμια από τους λεγόμε</w:t>
      </w:r>
      <w:r>
        <w:rPr>
          <w:rFonts w:eastAsia="Times New Roman" w:cs="Times New Roman"/>
          <w:szCs w:val="24"/>
        </w:rPr>
        <w:t xml:space="preserve">νους «αιώνιους φοιτητές». Τι βλάπτουν; </w:t>
      </w:r>
    </w:p>
    <w:p w14:paraId="50A7B5B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είχα στη Θεσσαλονίκη άνθρωπο μεγάλης ηλικίας που ήθελε να τελειώσει την Ιατρική, όχι για να ασκήσει το ιατρικό λειτούργημα, απλά για να πάρει το δίπλωμα του γιατρού. Ήταν το όνειρό του. Θα του το απαγορεύσει ο ΣΥ</w:t>
      </w:r>
      <w:r>
        <w:rPr>
          <w:rFonts w:eastAsia="Times New Roman" w:cs="Times New Roman"/>
          <w:szCs w:val="24"/>
        </w:rPr>
        <w:t xml:space="preserve">ΡΙΖΑ; Θα του το απαγορεύσει η Νέα Δημοκρατία; Δεν το καταλαβαίνω. Εάν έχει θέληση, </w:t>
      </w:r>
      <w:r>
        <w:rPr>
          <w:rFonts w:eastAsia="Times New Roman" w:cs="Times New Roman"/>
          <w:szCs w:val="24"/>
        </w:rPr>
        <w:lastRenderedPageBreak/>
        <w:t xml:space="preserve">εάν οι καθηγητές περνούν κάποιον, βλάπτει σε κάτι ο λεγόμενος «αιώνιος φοιτητής»; </w:t>
      </w:r>
    </w:p>
    <w:p w14:paraId="50A7B5B6"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αυτή η φράση «αιώνιος φοιτητής» είναι λίγο προσβλητική, γιατί δίπλα σε έναν «αιώνιο φο</w:t>
      </w:r>
      <w:r>
        <w:rPr>
          <w:rFonts w:eastAsia="Times New Roman" w:cs="Times New Roman"/>
          <w:szCs w:val="24"/>
        </w:rPr>
        <w:t xml:space="preserve">ιτητή» υπάρχει ένας αιώνια αμετανόητος στο να μαθαίνει, ένας, που αντί να είναι στα καφενεία, αγωνίζεται για να αποκτά γνώση. Προσβάλλουμε την προσωπικότητα του άλλου, όταν τον ονομάζουμε «αιώνιο φοιτητή», κατά τη γνώμη της Ένωσης Κεντρώων. </w:t>
      </w:r>
    </w:p>
    <w:p w14:paraId="50A7B5B7"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τα </w:t>
      </w:r>
      <w:r>
        <w:rPr>
          <w:rFonts w:eastAsia="Times New Roman" w:cs="Times New Roman"/>
          <w:szCs w:val="24"/>
        </w:rPr>
        <w:t>ιδιωτικά πανεπιστήμια, η Νέα Δημοκρατία λέει «έπρεπε να έχουμε κάνει ιδιωτικά πανεπιστήμια». Και μάλιστα, ανέφερε το παράδειγμα ο κ. Κουμουτσάκος ενός ντοκτορά που έδωσαν στον Τσίπρα στην Τουρκία, το οποίο είναι σε ιδιωτικό πανεπιστήμιο. Και λέει «πώς κατη</w:t>
      </w:r>
      <w:r>
        <w:rPr>
          <w:rFonts w:eastAsia="Times New Roman" w:cs="Times New Roman"/>
          <w:szCs w:val="24"/>
        </w:rPr>
        <w:t xml:space="preserve">γορείτε τα ιδιωτικά πανεπιστήμια της Τουρκίας, όταν πάτε και παίρνετε ντοκτορά;». </w:t>
      </w:r>
    </w:p>
    <w:p w14:paraId="50A7B5B8"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Ακούστε, κύριοι, η Ένωση Κεντρώων σε αυτό το στάδιο είναι κατά των ιδιωτικών πανεπιστημίων. Και ξέρετε γιατί; Πώς έγινε με την ΕΡΤ; Η ΕΡΤ ήταν ένα κρατικό κανάλι. Όταν ίδρυσαν τα ιδιωτικά κανάλια, ο Τέρενς Κουίκ, τόσοι άλλοι, η Στάη που δούλευαν στην ΕΡΤ π</w:t>
      </w:r>
      <w:r>
        <w:rPr>
          <w:rFonts w:eastAsia="Times New Roman" w:cs="Times New Roman"/>
          <w:szCs w:val="24"/>
        </w:rPr>
        <w:t xml:space="preserve">ήγαν στα ιδιωτικά κανάλια, αφού τους έδωσαν κάτι παραπάνω προφανώς και </w:t>
      </w:r>
      <w:proofErr w:type="spellStart"/>
      <w:r>
        <w:rPr>
          <w:rFonts w:eastAsia="Times New Roman" w:cs="Times New Roman"/>
          <w:szCs w:val="24"/>
        </w:rPr>
        <w:t>παρήκμασε</w:t>
      </w:r>
      <w:proofErr w:type="spellEnd"/>
      <w:r>
        <w:rPr>
          <w:rFonts w:eastAsia="Times New Roman" w:cs="Times New Roman"/>
          <w:szCs w:val="24"/>
        </w:rPr>
        <w:t xml:space="preserve"> η ΕΡΤ. </w:t>
      </w:r>
    </w:p>
    <w:p w14:paraId="50A7B5B9"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Δηλαδή, σε μια κομματική κοινωνία, όπου βασιλεύει η προπαγάνδα, δεν μπορείς να βάλεις τώρα την ΕΡΤ να ανταγωνιστεί τον Κοντομηνά ή τον Βαρδινογιάννη ή τον Μαρινάκη. Δε</w:t>
      </w:r>
      <w:r>
        <w:rPr>
          <w:rFonts w:eastAsia="Times New Roman" w:cs="Times New Roman"/>
          <w:szCs w:val="24"/>
        </w:rPr>
        <w:t xml:space="preserve">ν μπορείς, διότι έχουν οι ιδιώτες την ευελιξία να δίνουν κάτι παραπάνω εις τα στελέχη και να αφυδατώνουν την κρατική τηλεόραση και εν προκειμένω τα κρατικά πανεπιστήμια. </w:t>
      </w:r>
    </w:p>
    <w:p w14:paraId="50A7B5BA"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Πρέπει να πατάξει η Ελλάδα τον κομματισμό και μετά να ιδρύσουμε ό,τι θέλετε, διότι αν</w:t>
      </w:r>
      <w:r>
        <w:rPr>
          <w:rFonts w:eastAsia="Times New Roman" w:cs="Times New Roman"/>
          <w:szCs w:val="24"/>
        </w:rPr>
        <w:t xml:space="preserve"> ιδρύσουμε τώρα ιδιωτικά πανεπιστήμια –πράγμα απλούστατο- οι καλύτεροι καθηγητές του ΕΚΠΑ, του Μετσόβιου, του Καποδιστριακού, παίρνοντας διπλό μισθό θα πάνε στα ιδιωτικά πανεπιστήμια. Και μετά πού θα σπουδάζει ο νέος; </w:t>
      </w:r>
    </w:p>
    <w:p w14:paraId="50A7B5BB"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μην ξεχνάτε δε, κύριε Μητσοτάκη, </w:t>
      </w:r>
      <w:r>
        <w:rPr>
          <w:rFonts w:eastAsia="Times New Roman" w:cs="Times New Roman"/>
          <w:szCs w:val="24"/>
        </w:rPr>
        <w:t>που λείπετε, που σίγουρα παρακολουθείτε από το καμαρίνι σας -και λέω «καμαρίνι» και δεν λέω «γραφείο», γιατί έχει γίνει θεατρική παράσταση εδώ, αφού κάθε φορά δίνουν μια θεατρική παράσταση για το ποιος θα φέρει τον άλλον δήθεν σε δύσκολη θέση- ότι θέλει κα</w:t>
      </w:r>
      <w:r>
        <w:rPr>
          <w:rFonts w:eastAsia="Times New Roman" w:cs="Times New Roman"/>
          <w:szCs w:val="24"/>
        </w:rPr>
        <w:t>ι κάποια δίδακτρα το ιδιωτικό πανεπιστήμιο, κάποιες 10.000, 15.000 ευρώ τον χρόνο.</w:t>
      </w:r>
    </w:p>
    <w:p w14:paraId="50A7B5BC"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Τα έχει όλος ο λαός; Μα</w:t>
      </w:r>
      <w:r w:rsidRPr="00FD1C1F">
        <w:rPr>
          <w:rFonts w:eastAsia="Times New Roman" w:cs="Times New Roman"/>
          <w:szCs w:val="24"/>
        </w:rPr>
        <w:t>,</w:t>
      </w:r>
      <w:r>
        <w:rPr>
          <w:rFonts w:eastAsia="Times New Roman" w:cs="Times New Roman"/>
          <w:szCs w:val="24"/>
        </w:rPr>
        <w:t xml:space="preserve"> παρά να φεύγουν έξω, καλύτερα</w:t>
      </w:r>
      <w:r w:rsidRPr="00FD1C1F">
        <w:rPr>
          <w:rFonts w:eastAsia="Times New Roman" w:cs="Times New Roman"/>
          <w:szCs w:val="24"/>
        </w:rPr>
        <w:t xml:space="preserve">, </w:t>
      </w:r>
      <w:r>
        <w:rPr>
          <w:rFonts w:eastAsia="Times New Roman" w:cs="Times New Roman"/>
          <w:szCs w:val="24"/>
        </w:rPr>
        <w:t>λέει. Ναι, εδώ, όμως, συντρέχει ένας μεγαλύτερος κίνδυνος: να εξοντωθούν τα κρατικά πανεπιστήμια, να πάρει δηλαδή ο ι</w:t>
      </w:r>
      <w:r>
        <w:rPr>
          <w:rFonts w:eastAsia="Times New Roman" w:cs="Times New Roman"/>
          <w:szCs w:val="24"/>
        </w:rPr>
        <w:t>διώτης την αφρόκρεμα των καθηγητών και να φτάσουμε σε ό,τι είναι η ΕΡΤ</w:t>
      </w:r>
      <w:r w:rsidRPr="00FD1C1F">
        <w:rPr>
          <w:rFonts w:eastAsia="Times New Roman" w:cs="Times New Roman"/>
          <w:szCs w:val="24"/>
        </w:rPr>
        <w:t>,</w:t>
      </w:r>
      <w:r>
        <w:rPr>
          <w:rFonts w:eastAsia="Times New Roman" w:cs="Times New Roman"/>
          <w:szCs w:val="24"/>
        </w:rPr>
        <w:t xml:space="preserve"> που έχει 1% ακροαματικότητα. Και ποιος από εσάς θέλει να πάει στην ΕΡΤ, όταν συγχρόνως τον καλούν στον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xml:space="preserve">; Κανένας. Αν περισσεύει μέρα, θέλετε την ΕΡΤ. Και αυτό είναι έγκλημα. </w:t>
      </w:r>
    </w:p>
    <w:p w14:paraId="50A7B5B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Ε</w:t>
      </w:r>
      <w:r>
        <w:rPr>
          <w:rFonts w:eastAsia="Times New Roman" w:cs="Times New Roman"/>
          <w:szCs w:val="24"/>
        </w:rPr>
        <w:t xml:space="preserve">ΡΤ ξέρετε γιατί έχει απαξιωθεί; Γιατί είναι του εκάστοτε κόμματος. Άμα ακούσετε τις συζητήσεις, ειδικά σε μία εκπομπή που λεγόταν «Αίθουσα Σύνταξης», όλοι ΣΥΡΙΖΑ! Ακόμα και οι δεξιοί –μερικοί από αυτούς «κραγμένοι» δεξιοί που δούλευαν σε δεξιά έντυπα- και </w:t>
      </w:r>
      <w:r>
        <w:rPr>
          <w:rFonts w:eastAsia="Times New Roman" w:cs="Times New Roman"/>
          <w:szCs w:val="24"/>
        </w:rPr>
        <w:t>αυτοί ΣΥΡΙΖΑ για τη δουλίτσα τους! Αντιλαμβάνομαι</w:t>
      </w:r>
      <w:r w:rsidRPr="00D0450B">
        <w:rPr>
          <w:rFonts w:eastAsia="Times New Roman" w:cs="Times New Roman"/>
          <w:szCs w:val="24"/>
        </w:rPr>
        <w:t>,</w:t>
      </w:r>
      <w:r>
        <w:rPr>
          <w:rFonts w:eastAsia="Times New Roman" w:cs="Times New Roman"/>
          <w:szCs w:val="24"/>
        </w:rPr>
        <w:t xml:space="preserve"> για τη δουλίτσα τους.</w:t>
      </w:r>
    </w:p>
    <w:p w14:paraId="50A7B5B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Έρχομαι τώρα στις τροπολογίες. Έφερε ο κ. Μητσοτάκης ένα πάκο και είπε: «Είναι πάρα πολλές οι τροπολογίες». Πράγματι, το πράγμα έχει ξεφύγει. Δεν προλαβαίνουν οι Βουλευτές ούτε να τις</w:t>
      </w:r>
      <w:r>
        <w:rPr>
          <w:rFonts w:eastAsia="Times New Roman" w:cs="Times New Roman"/>
          <w:szCs w:val="24"/>
        </w:rPr>
        <w:t xml:space="preserve"> διαβάσουν. Και εσείς οι Βουλευτές του ΣΥΡΙΖΑ, που παρίστασθε στην Αίθουσα, είμαι σίγουρος ότι δεν προλαβαίνετε </w:t>
      </w:r>
      <w:r>
        <w:rPr>
          <w:rFonts w:eastAsia="Times New Roman" w:cs="Times New Roman"/>
          <w:szCs w:val="24"/>
        </w:rPr>
        <w:lastRenderedPageBreak/>
        <w:t>να τις διαβάσετε. Δεν προλαβαίνετε ούτε το νομοσχέδιο να διαβάσετε, όχι τις τροπολογίες. Πολλές δε των τροπολογιών είναι ύποπτες και προφανώς χα</w:t>
      </w:r>
      <w:r>
        <w:rPr>
          <w:rFonts w:eastAsia="Times New Roman" w:cs="Times New Roman"/>
          <w:szCs w:val="24"/>
        </w:rPr>
        <w:t>τιρικές. Και απαντάει ο κ. Τσίπρας: «Μα το ίδιο κάνατε όλοι». Ωραίο άλλοθι! Αφού το έκαναν οι άλλοι, το κάνει και αυτός! Ωραίο άλλοθι! Να εξεταστεί, δηλαδή, στο δικαστήριο ο ένοχος και να λέει  «μα και άλλοι έκλεβαν» και να απαλλάσσεται! Προς Θεού δηλαδή!</w:t>
      </w:r>
    </w:p>
    <w:p w14:paraId="50A7B5B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Έλεγαν ότι η ΔΕΗ τον Ιούνιο πτωχεύει. Τι έγινε και η ΔΕΗ </w:t>
      </w:r>
      <w:proofErr w:type="spellStart"/>
      <w:r>
        <w:rPr>
          <w:rFonts w:eastAsia="Times New Roman" w:cs="Times New Roman"/>
          <w:szCs w:val="24"/>
        </w:rPr>
        <w:t>ανεστήθη</w:t>
      </w:r>
      <w:proofErr w:type="spellEnd"/>
      <w:r>
        <w:rPr>
          <w:rFonts w:eastAsia="Times New Roman" w:cs="Times New Roman"/>
          <w:szCs w:val="24"/>
        </w:rPr>
        <w:t xml:space="preserve">; Τα πήρε από τον κόσμο, ξεζούμισε τον κόσμο. Τι άλλο να πω; </w:t>
      </w:r>
    </w:p>
    <w:p w14:paraId="50A7B5C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Μου περιέγραψε ένας αστυνομικός μία σκηνή: Πήγε στη ΔΕΗ, στο Τμήμα Διακανονισμών και ήταν γεμάτο ιδρωμένο κόσμο, πεθαμένο κόσμο, </w:t>
      </w:r>
      <w:r>
        <w:rPr>
          <w:rFonts w:eastAsia="Times New Roman" w:cs="Times New Roman"/>
          <w:szCs w:val="24"/>
        </w:rPr>
        <w:t xml:space="preserve">που έβριζε τους πολιτικούς. </w:t>
      </w:r>
    </w:p>
    <w:p w14:paraId="50A7B5C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Τι είναι αυτά τα πράγματα; Τι εικόνα; Είστε υπερήφανοι για τη ΔΕΗ; Η ΔΕΗ πώς </w:t>
      </w:r>
      <w:proofErr w:type="spellStart"/>
      <w:r>
        <w:rPr>
          <w:rFonts w:eastAsia="Times New Roman" w:cs="Times New Roman"/>
          <w:szCs w:val="24"/>
        </w:rPr>
        <w:t>ανεστήθη</w:t>
      </w:r>
      <w:proofErr w:type="spellEnd"/>
      <w:r>
        <w:rPr>
          <w:rFonts w:eastAsia="Times New Roman" w:cs="Times New Roman"/>
          <w:szCs w:val="24"/>
        </w:rPr>
        <w:t xml:space="preserve">; Τον Ιούνιο ήταν να πτωχεύσει. Κατεστράφη ένα εργοστάσιο, η ζημιά έφτασε 1,5 </w:t>
      </w:r>
      <w:r>
        <w:rPr>
          <w:rFonts w:eastAsia="Times New Roman" w:cs="Times New Roman"/>
          <w:szCs w:val="24"/>
        </w:rPr>
        <w:t xml:space="preserve">δισεκατομμύριο </w:t>
      </w:r>
      <w:r>
        <w:rPr>
          <w:rFonts w:eastAsia="Times New Roman" w:cs="Times New Roman"/>
          <w:szCs w:val="24"/>
        </w:rPr>
        <w:t xml:space="preserve">ευρώ και παρά ταύτα η ΔΕΗ </w:t>
      </w:r>
      <w:proofErr w:type="spellStart"/>
      <w:r>
        <w:rPr>
          <w:rFonts w:eastAsia="Times New Roman" w:cs="Times New Roman"/>
          <w:szCs w:val="24"/>
        </w:rPr>
        <w:t>ανεστήθη</w:t>
      </w:r>
      <w:proofErr w:type="spellEnd"/>
      <w:r>
        <w:rPr>
          <w:rFonts w:eastAsia="Times New Roman" w:cs="Times New Roman"/>
          <w:szCs w:val="24"/>
        </w:rPr>
        <w:t>. Με ποιου τα λ</w:t>
      </w:r>
      <w:r>
        <w:rPr>
          <w:rFonts w:eastAsia="Times New Roman" w:cs="Times New Roman"/>
          <w:szCs w:val="24"/>
        </w:rPr>
        <w:t xml:space="preserve">εφτά </w:t>
      </w:r>
      <w:proofErr w:type="spellStart"/>
      <w:r>
        <w:rPr>
          <w:rFonts w:eastAsia="Times New Roman" w:cs="Times New Roman"/>
          <w:szCs w:val="24"/>
        </w:rPr>
        <w:t>ανεστήθη</w:t>
      </w:r>
      <w:proofErr w:type="spellEnd"/>
      <w:r>
        <w:rPr>
          <w:rFonts w:eastAsia="Times New Roman" w:cs="Times New Roman"/>
          <w:szCs w:val="24"/>
        </w:rPr>
        <w:t xml:space="preserve"> η ΔΕΗ; Των απλών πολιτών.</w:t>
      </w:r>
    </w:p>
    <w:p w14:paraId="50A7B5C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Πού είναι ο κ. Μητσοτάκης να το θυμίσει αυτό; Ο κ. Μητσοτάκης θυμάται ότι όταν ήταν Υπουργός Διοικητικής Μεταρρύθμισης δεν έκανε απολύσεις. Εγώ είμαι σίγουρος ότι και πολλοί που έχουν πλαστά πτυχία, πολλοί γιατροί πο</w:t>
      </w:r>
      <w:r>
        <w:rPr>
          <w:rFonts w:eastAsia="Times New Roman" w:cs="Times New Roman"/>
          <w:szCs w:val="24"/>
        </w:rPr>
        <w:t>υ έδιναν χαρτιά σε δήθεν αόμματους, δεν έχουν διωχθεί. Είμαι απόλυτα βέβαιος. Εκατό Μητσοτάκηδες να περάσουν από το Διοικητικής Μεταρρύθμισης, οι γιατροί που έδιναν χαρτιά σε υγιέστατους, για να παίρνουν επίδομα τυφλού είναι ακόμα εκεί και συνεχίζουν. Επίσ</w:t>
      </w:r>
      <w:r>
        <w:rPr>
          <w:rFonts w:eastAsia="Times New Roman" w:cs="Times New Roman"/>
          <w:szCs w:val="24"/>
        </w:rPr>
        <w:t>ης, έμαθα ότι και πολλοί που διώκονται, επειδή δεν συνέρχονται οι επιτροπές απολύσεων, πειθαρχικών διώξεων κ.λπ., παραμένουν στις θέσεις τους. Πιάνεται, δηλαδή, ως παιδεραστής κάποιος τώρα, παραμένει επί δύο, τρία χρόνια, διότι δεν συνέρχονται οι αντίστοιχ</w:t>
      </w:r>
      <w:r>
        <w:rPr>
          <w:rFonts w:eastAsia="Times New Roman" w:cs="Times New Roman"/>
          <w:szCs w:val="24"/>
        </w:rPr>
        <w:t>ες επιτροπές, δεν υπάρχει σύνθεση.</w:t>
      </w:r>
    </w:p>
    <w:p w14:paraId="50A7B5C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 το θέμα του κ. </w:t>
      </w:r>
      <w:proofErr w:type="spellStart"/>
      <w:r>
        <w:rPr>
          <w:rFonts w:eastAsia="Times New Roman" w:cs="Times New Roman"/>
          <w:szCs w:val="24"/>
        </w:rPr>
        <w:t>Βαρουφάκη</w:t>
      </w:r>
      <w:proofErr w:type="spellEnd"/>
      <w:r>
        <w:rPr>
          <w:rFonts w:eastAsia="Times New Roman" w:cs="Times New Roman"/>
          <w:szCs w:val="24"/>
        </w:rPr>
        <w:t xml:space="preserve">, λέει ο κ. Τσίπρας ότι είναι ένας Υπουργός ο οποίος διαφώνησε με την </w:t>
      </w:r>
      <w:r>
        <w:rPr>
          <w:rFonts w:eastAsia="Times New Roman" w:cs="Times New Roman"/>
          <w:szCs w:val="24"/>
        </w:rPr>
        <w:t xml:space="preserve">Κυβέρνησή </w:t>
      </w:r>
      <w:r>
        <w:rPr>
          <w:rFonts w:eastAsia="Times New Roman" w:cs="Times New Roman"/>
          <w:szCs w:val="24"/>
        </w:rPr>
        <w:t>του και τώρα βγαίνει κατήγορος και έχει γίνει συνεταίρος του κ. Μητσοτάκη. Άρα να περιμένουμε κι άλλους, από τους</w:t>
      </w:r>
      <w:r>
        <w:rPr>
          <w:rFonts w:eastAsia="Times New Roman" w:cs="Times New Roman"/>
          <w:szCs w:val="24"/>
        </w:rPr>
        <w:t xml:space="preserve"> σημερινούς Υπουργούς, να υπάρξουν και καινούργιοι συνέταιροι, γιατί αυτή η δοκιμασία δεν έχει ολοκληρωθεί. Λέει ψέματα, δηλαδή, ο </w:t>
      </w:r>
      <w:proofErr w:type="spellStart"/>
      <w:r>
        <w:rPr>
          <w:rFonts w:eastAsia="Times New Roman" w:cs="Times New Roman"/>
          <w:szCs w:val="24"/>
        </w:rPr>
        <w:t>Βαρουφάκης</w:t>
      </w:r>
      <w:proofErr w:type="spellEnd"/>
      <w:r>
        <w:rPr>
          <w:rFonts w:eastAsia="Times New Roman" w:cs="Times New Roman"/>
          <w:szCs w:val="24"/>
        </w:rPr>
        <w:t xml:space="preserve">, ότι ενημέρωνε στα συμβούλια ότι μπορούμε να πάρουμε </w:t>
      </w:r>
      <w:r>
        <w:rPr>
          <w:rFonts w:eastAsia="Times New Roman" w:cs="Times New Roman"/>
          <w:szCs w:val="24"/>
        </w:rPr>
        <w:lastRenderedPageBreak/>
        <w:t>τα λεφτά από το Νομισματοκοπείο; Από το κεφάλι του τα κατέβασ</w:t>
      </w:r>
      <w:r>
        <w:rPr>
          <w:rFonts w:eastAsia="Times New Roman" w:cs="Times New Roman"/>
          <w:szCs w:val="24"/>
        </w:rPr>
        <w:t>ε; Γιατί δεν τον διαψεύδετε, παρά βγαίνει η εικόνα της ακαδημαϊκής συζήτησης, ότι έγινε, λέει, μια ακαδημαϊκή συζήτηση.</w:t>
      </w:r>
    </w:p>
    <w:p w14:paraId="50A7B5C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Μα, η χώρα </w:t>
      </w:r>
      <w:proofErr w:type="spellStart"/>
      <w:r>
        <w:rPr>
          <w:rFonts w:eastAsia="Times New Roman" w:cs="Times New Roman"/>
          <w:szCs w:val="24"/>
        </w:rPr>
        <w:t>εκυβερνάτο</w:t>
      </w:r>
      <w:proofErr w:type="spellEnd"/>
      <w:r>
        <w:rPr>
          <w:rFonts w:eastAsia="Times New Roman" w:cs="Times New Roman"/>
          <w:szCs w:val="24"/>
        </w:rPr>
        <w:t xml:space="preserve">! </w:t>
      </w:r>
      <w:proofErr w:type="spellStart"/>
      <w:r>
        <w:rPr>
          <w:rFonts w:eastAsia="Times New Roman" w:cs="Times New Roman"/>
          <w:szCs w:val="24"/>
        </w:rPr>
        <w:t>Απεστέλλοντο</w:t>
      </w:r>
      <w:proofErr w:type="spellEnd"/>
      <w:r>
        <w:rPr>
          <w:rFonts w:eastAsia="Times New Roman" w:cs="Times New Roman"/>
          <w:szCs w:val="24"/>
        </w:rPr>
        <w:t xml:space="preserve"> οι ξένοι έξω! Ήταν συνομιλητές του Σόιμπλε! Και </w:t>
      </w:r>
      <w:proofErr w:type="spellStart"/>
      <w:r>
        <w:rPr>
          <w:rFonts w:eastAsia="Times New Roman" w:cs="Times New Roman"/>
          <w:szCs w:val="24"/>
        </w:rPr>
        <w:t>επαιζόταν</w:t>
      </w:r>
      <w:proofErr w:type="spellEnd"/>
      <w:r>
        <w:rPr>
          <w:rFonts w:eastAsia="Times New Roman" w:cs="Times New Roman"/>
          <w:szCs w:val="24"/>
        </w:rPr>
        <w:t xml:space="preserve"> η παράλληλη πληρωμή, το παράλληλο νόμισμα,</w:t>
      </w:r>
      <w:r>
        <w:rPr>
          <w:rFonts w:eastAsia="Times New Roman" w:cs="Times New Roman"/>
          <w:szCs w:val="24"/>
        </w:rPr>
        <w:t xml:space="preserve"> η κλοπή χρημάτων από το Νομισματοκοπείο.</w:t>
      </w:r>
    </w:p>
    <w:p w14:paraId="50A7B5C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Γιατί αρνείται ο κύριος Πρωθυπουργός να εξετάσουμε; Εγώ δεν είμαι υπέρ των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επιτροπών</w:t>
      </w:r>
      <w:r>
        <w:rPr>
          <w:rFonts w:eastAsia="Times New Roman" w:cs="Times New Roman"/>
          <w:szCs w:val="24"/>
        </w:rPr>
        <w:t xml:space="preserve">. Ξέρω ότι όλες οι </w:t>
      </w:r>
      <w:r>
        <w:rPr>
          <w:rFonts w:eastAsia="Times New Roman" w:cs="Times New Roman"/>
          <w:szCs w:val="24"/>
        </w:rPr>
        <w:t xml:space="preserve">εξεταστικές επιτροπές </w:t>
      </w:r>
      <w:r>
        <w:rPr>
          <w:rFonts w:eastAsia="Times New Roman" w:cs="Times New Roman"/>
          <w:szCs w:val="24"/>
        </w:rPr>
        <w:t xml:space="preserve">που κάνουμε είναι βρόντος. </w:t>
      </w:r>
    </w:p>
    <w:p w14:paraId="50A7B5C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Δεν θα αποδώσουν τίποτα, κύριε Μαντά μου. Τίποτα </w:t>
      </w:r>
      <w:r>
        <w:rPr>
          <w:rFonts w:eastAsia="Times New Roman" w:cs="Times New Roman"/>
          <w:szCs w:val="24"/>
        </w:rPr>
        <w:t xml:space="preserve">δεν θα αποδώσουν. Όλες,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για την </w:t>
      </w:r>
      <w:r>
        <w:rPr>
          <w:rFonts w:eastAsia="Times New Roman" w:cs="Times New Roman"/>
          <w:szCs w:val="24"/>
        </w:rPr>
        <w:t>Υ</w:t>
      </w:r>
      <w:r>
        <w:rPr>
          <w:rFonts w:eastAsia="Times New Roman" w:cs="Times New Roman"/>
          <w:szCs w:val="24"/>
        </w:rPr>
        <w:t xml:space="preserve">γεία </w:t>
      </w:r>
      <w:r>
        <w:rPr>
          <w:rFonts w:eastAsia="Times New Roman" w:cs="Times New Roman"/>
          <w:szCs w:val="24"/>
        </w:rPr>
        <w:t>και οι άλλες! Βάλτε τα όλα. Και ας ελπίζετε ότι θα αποδώσουν. Σας λέγω, λοιπόν, ότι χάνουμε εργατοώρες. Όμως, τι εμποδίζει τον κ. Τσίπρα να βάλει μέσα και το δικό του διάστημα προς εξέταση; Φοβάται κάτι; Όχι. Το ίδιο ισχύει και για τον Υπουργό Αμύνης. Ζητο</w:t>
      </w:r>
      <w:r>
        <w:rPr>
          <w:rFonts w:eastAsia="Times New Roman" w:cs="Times New Roman"/>
          <w:szCs w:val="24"/>
        </w:rPr>
        <w:t xml:space="preserve">ύν την εξέταση. Λέει «εξέταση για κάθε τι;». Τι «για κάθε τι εξέταση»; Αφού εξετάσεις κάνετε εσείς, εξετάσεις θα κάνουν και οι άλλοι. Θα γίνει η Ελλάδα δικαστήριο και η Βουλή δικαστική αίθουσα, όπου δεν θα βγαίνει τίποτα και ο λαός θα ξέρει ότι δεν </w:t>
      </w:r>
      <w:r>
        <w:rPr>
          <w:rFonts w:eastAsia="Times New Roman" w:cs="Times New Roman"/>
          <w:szCs w:val="24"/>
        </w:rPr>
        <w:lastRenderedPageBreak/>
        <w:t>ασχολού</w:t>
      </w:r>
      <w:r>
        <w:rPr>
          <w:rFonts w:eastAsia="Times New Roman" w:cs="Times New Roman"/>
          <w:szCs w:val="24"/>
        </w:rPr>
        <w:t xml:space="preserve">μαστε με τα προβλήματά του, αλλά ασχολούμεθα με το ποιον θα πούμε «κλέφτη» από την Αίθουσα. </w:t>
      </w:r>
    </w:p>
    <w:p w14:paraId="50A7B5C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δυο λόγια για το θέμα των </w:t>
      </w:r>
      <w:r>
        <w:rPr>
          <w:rFonts w:eastAsia="Times New Roman" w:cs="Times New Roman"/>
          <w:szCs w:val="24"/>
        </w:rPr>
        <w:t>μέσων μαζικής ενημέρωσης</w:t>
      </w:r>
      <w:r>
        <w:rPr>
          <w:rFonts w:eastAsia="Times New Roman" w:cs="Times New Roman"/>
          <w:szCs w:val="24"/>
        </w:rPr>
        <w:t xml:space="preserve">. Ο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και άλλα κανάλια σταματούν στο Ποτάμι. Δεν έχω τίποτα με το Ποτάμι. Να μιλούν για το Π</w:t>
      </w:r>
      <w:r>
        <w:rPr>
          <w:rFonts w:eastAsia="Times New Roman" w:cs="Times New Roman"/>
          <w:szCs w:val="24"/>
        </w:rPr>
        <w:t xml:space="preserve">οτάμι. Είναι το τελευταίο κόμμα για το οποίο θα πω να μη μιλούν. Όμως, όταν βγάζει ανακοινώσεις ο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ακόμα και ο </w:t>
      </w:r>
      <w:r>
        <w:rPr>
          <w:rFonts w:eastAsia="Times New Roman" w:cs="Times New Roman"/>
          <w:szCs w:val="24"/>
        </w:rPr>
        <w:t>«</w:t>
      </w:r>
      <w:r>
        <w:rPr>
          <w:rFonts w:eastAsia="Times New Roman" w:cs="Times New Roman"/>
          <w:szCs w:val="24"/>
          <w:lang w:val="en-US"/>
        </w:rPr>
        <w:t>ANT</w:t>
      </w:r>
      <w:r>
        <w:rPr>
          <w:rFonts w:eastAsia="Times New Roman" w:cs="Times New Roman"/>
          <w:szCs w:val="24"/>
        </w:rPr>
        <w:t>1</w:t>
      </w:r>
      <w:r>
        <w:rPr>
          <w:rFonts w:eastAsia="Times New Roman" w:cs="Times New Roman"/>
          <w:szCs w:val="24"/>
        </w:rPr>
        <w:t>»</w:t>
      </w:r>
      <w:r>
        <w:rPr>
          <w:rFonts w:eastAsia="Times New Roman" w:cs="Times New Roman"/>
          <w:szCs w:val="24"/>
        </w:rPr>
        <w:t>, λένε για το ΠΑΣΟΚ, για το ΚΚΕ, για το Ποτάμι, σαν να μην υπάρχει η Ένωση Κεντρώων. Εμείς έχουμε στείλει κανονικά ανακοινώσεις στο</w:t>
      </w:r>
      <w:r>
        <w:rPr>
          <w:rFonts w:eastAsia="Times New Roman" w:cs="Times New Roman"/>
          <w:szCs w:val="24"/>
        </w:rPr>
        <w:t xml:space="preserve"> Αθηναϊκό Πρακτορείο. Δεν τις μεταδίδουν. Πού είναι ο κ. Παππάς να μας πει γι’ αυτό; Εμείς τις ανακοινώσεις μας θέλουμε. Είμαστε κοινοβουλευτικό κόμμα. Δεν το καταλαβαίνω. Δηλαδή, υπάρχει κανένας ρατσισμός να μη μεταδίδετε τις ανακοινώσεις της Ένωσης Κεντρ</w:t>
      </w:r>
      <w:r>
        <w:rPr>
          <w:rFonts w:eastAsia="Times New Roman" w:cs="Times New Roman"/>
          <w:szCs w:val="24"/>
        </w:rPr>
        <w:t>ώων, οι οποίες μάλιστα είναι πάντα μετριοπαθείς σε σχέση με τα άλλα κόμματα που λίγο-πολύ συντάσσονται με άλλους; Εμείς ποτέ δεν παίξαμε κανένα παιχνίδι. Εμείς πάντα έχουμε τις απόψεις μας για το κάθε τι. Προς τι, δηλαδή, να μην πληροφορείται ο λαός για τη</w:t>
      </w:r>
      <w:r>
        <w:rPr>
          <w:rFonts w:eastAsia="Times New Roman" w:cs="Times New Roman"/>
          <w:szCs w:val="24"/>
        </w:rPr>
        <w:t>ν ανακοίνωση της Ένωσης Κεντρώων;</w:t>
      </w:r>
    </w:p>
    <w:p w14:paraId="50A7B5C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Εγώ καλώ προσωπικά τον κ. Παππά να ξέρει ότι αν συνεχιστεί αυτός ο ρατσισμός εναντίον της Ένωσης Κεντρώων, θα κάνω σχετική αναφορά στο ΕΣΡ και στον ίδιο για μη τήρηση της διαδικασίας. Θα μου πείτε, τι τον νοιάζει τον κ. Πα</w:t>
      </w:r>
      <w:r>
        <w:rPr>
          <w:rFonts w:eastAsia="Times New Roman" w:cs="Times New Roman"/>
          <w:szCs w:val="24"/>
        </w:rPr>
        <w:t xml:space="preserve">ππά; Εδώ δεν τους νοιάζει για τις </w:t>
      </w:r>
      <w:r>
        <w:rPr>
          <w:rFonts w:eastAsia="Times New Roman" w:cs="Times New Roman"/>
          <w:szCs w:val="24"/>
        </w:rPr>
        <w:t xml:space="preserve">εξεταστικές επιτροπές </w:t>
      </w:r>
      <w:r>
        <w:rPr>
          <w:rFonts w:eastAsia="Times New Roman" w:cs="Times New Roman"/>
          <w:szCs w:val="24"/>
        </w:rPr>
        <w:t>που ζητά η Νέα Δημοκρατία. Όμως, θεωρώ ότι δεν έχετε δικαίωμα να εξαιρείτε</w:t>
      </w:r>
      <w:r w:rsidRPr="001277DA">
        <w:rPr>
          <w:rFonts w:eastAsia="Times New Roman" w:cs="Times New Roman"/>
          <w:szCs w:val="24"/>
        </w:rPr>
        <w:t xml:space="preserve"> </w:t>
      </w:r>
      <w:r>
        <w:rPr>
          <w:rFonts w:eastAsia="Times New Roman" w:cs="Times New Roman"/>
          <w:szCs w:val="24"/>
        </w:rPr>
        <w:t>ένα κοινοβουλευτικό κόμμα, όταν μάλιστα είναι μετριοπαθέστατο κόμμα. Θέλω ο ελληνικός λαός</w:t>
      </w:r>
      <w:r w:rsidRPr="00C865A9">
        <w:rPr>
          <w:rFonts w:eastAsia="Times New Roman" w:cs="Times New Roman"/>
          <w:szCs w:val="24"/>
        </w:rPr>
        <w:t xml:space="preserve"> </w:t>
      </w:r>
      <w:r>
        <w:rPr>
          <w:rFonts w:eastAsia="Times New Roman" w:cs="Times New Roman"/>
          <w:szCs w:val="24"/>
        </w:rPr>
        <w:t>να γνωρίζει τις ανακοινώσεις μας.</w:t>
      </w:r>
    </w:p>
    <w:p w14:paraId="50A7B5C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Αυτό θέλω, λοιπόν. Είναι βαρύ αυτό που θέλω; Σε τι σας δυσαρεστεί αυτό που ζητώ; Παρακολουθήστε όλοι σ’ αυτήν την Αίθουσα</w:t>
      </w:r>
      <w:r w:rsidRPr="00017EA6">
        <w:rPr>
          <w:rFonts w:eastAsia="Times New Roman" w:cs="Times New Roman"/>
          <w:szCs w:val="24"/>
        </w:rPr>
        <w:t xml:space="preserve"> </w:t>
      </w:r>
      <w:r>
        <w:rPr>
          <w:rFonts w:eastAsia="Times New Roman" w:cs="Times New Roman"/>
          <w:szCs w:val="24"/>
        </w:rPr>
        <w:t xml:space="preserve">τις ανακοινώσεις των κομμάτων στον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σήμερα –μπορείτε και εχθές, έχουν αναδρομικό ίντερνετ και μπορείτε να </w:t>
      </w:r>
      <w:r>
        <w:rPr>
          <w:rFonts w:eastAsia="Times New Roman" w:cs="Times New Roman"/>
          <w:szCs w:val="24"/>
        </w:rPr>
        <w:t>δείτε- αν περιλαμβάνεται η Ένωση Κεντρώων στις ανακοινώσεις. Παρακολουθήστε, γιατί θέλω να πιστεύω, αφού λέτε ότι είστε μία κυβέρνηση δίκαιη, ότι ενοχλείστε όταν βλέπετε την αδικία. Εκτός αν χαίρεστε!</w:t>
      </w:r>
    </w:p>
    <w:p w14:paraId="50A7B5C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Ελέγξτε πρώτα εσείς τον εαυτό </w:t>
      </w:r>
      <w:r>
        <w:rPr>
          <w:rFonts w:eastAsia="Times New Roman" w:cs="Times New Roman"/>
          <w:szCs w:val="24"/>
        </w:rPr>
        <w:t>σας και μετά θα σας βγάζουν στα κανάλια…</w:t>
      </w:r>
    </w:p>
    <w:p w14:paraId="50A7B5C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Παρακαλώ, παρακαλώ. Να επιτρέψουμε στον κύριο Πρόεδρο να συνεχίσει.</w:t>
      </w:r>
    </w:p>
    <w:p w14:paraId="50A7B5C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Δεν κατάλαβα τι είπε η κυρία.</w:t>
      </w:r>
    </w:p>
    <w:p w14:paraId="50A7B5C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Ρωτήστε εμ</w:t>
      </w:r>
      <w:r>
        <w:rPr>
          <w:rFonts w:eastAsia="Times New Roman" w:cs="Times New Roman"/>
          <w:szCs w:val="24"/>
        </w:rPr>
        <w:t>ένα, αν θέλετε…</w:t>
      </w:r>
    </w:p>
    <w:p w14:paraId="50A7B5CE" w14:textId="77777777" w:rsidR="007C6747" w:rsidRDefault="00E91359">
      <w:pPr>
        <w:spacing w:after="0" w:line="600" w:lineRule="auto"/>
        <w:ind w:firstLine="720"/>
        <w:jc w:val="both"/>
        <w:rPr>
          <w:rFonts w:eastAsia="Times New Roman" w:cs="Times New Roman"/>
          <w:b/>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Εντάξει, εντάξει.</w:t>
      </w:r>
      <w:r w:rsidRPr="00D82F9A">
        <w:rPr>
          <w:rFonts w:eastAsia="Times New Roman" w:cs="Times New Roman"/>
          <w:b/>
          <w:szCs w:val="24"/>
        </w:rPr>
        <w:t xml:space="preserve"> </w:t>
      </w:r>
    </w:p>
    <w:p w14:paraId="50A7B5C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Συνεχίστε, κύριε Πρόεδρε.</w:t>
      </w:r>
    </w:p>
    <w:p w14:paraId="50A7B5D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Επίσης, είπαν στον κύριο Υπουργό για τα θέματα του ΕΛΚΕ. Ήρθαν και με βρήκαν πανεπιστημιακοί και μου είπαν ότι επί είκοσι χρόνια τα πανεπιστήμια δεν ζητούσαν κάποια συμμετοχή στο ΕΛΚΕ. Ζητούν μία περαίωση, την οποία ο κ. Φίλης έκανε για τις εταιρείες, όταν</w:t>
      </w:r>
      <w:r>
        <w:rPr>
          <w:rFonts w:eastAsia="Times New Roman" w:cs="Times New Roman"/>
          <w:szCs w:val="24"/>
        </w:rPr>
        <w:t xml:space="preserve"> είναι εταιρείες. Όταν είναι φυσικά πρόσωπα, δεν την έκανε. </w:t>
      </w:r>
    </w:p>
    <w:p w14:paraId="50A7B5D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Υπουργός, όπως πληροφορήθηκα, λέει τώρα ότι θα βάλει δόσεις και οι δόσεις που θα βάλει θα είναι μέχρι το ένα δέκατο του μισθού του εκάστου οφειλέτη. Αυτοί, όμως, θα προσφύγουν </w:t>
      </w:r>
      <w:r>
        <w:rPr>
          <w:rFonts w:eastAsia="Times New Roman" w:cs="Times New Roman"/>
          <w:szCs w:val="24"/>
        </w:rPr>
        <w:lastRenderedPageBreak/>
        <w:t>στη δικαιοσύνη, δ</w:t>
      </w:r>
      <w:r>
        <w:rPr>
          <w:rFonts w:eastAsia="Times New Roman" w:cs="Times New Roman"/>
          <w:szCs w:val="24"/>
        </w:rPr>
        <w:t xml:space="preserve">ιότι θεωρούν ότι δεν μπορεί το κράτος να έρχεται μετά από είκοσι χρόνια και να το ζητά, όταν οι πρυτανικές αρχές δεν κάνουν κάτι απαιτητό επί είκοσι χρόνια. </w:t>
      </w:r>
    </w:p>
    <w:p w14:paraId="50A7B5D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Γιατί κουνάτε το κεφάλι σας, κύριε Μαντά; Θα δούμε αν θα πάρουν τίποτα τα πανεπιστήμια. Θα δούμε. </w:t>
      </w:r>
      <w:r>
        <w:rPr>
          <w:rFonts w:eastAsia="Times New Roman" w:cs="Times New Roman"/>
          <w:szCs w:val="24"/>
        </w:rPr>
        <w:t>Ο ίδιος ο κύριος Υπουργός μου είχε πει ότι θα το κάνει. Τον ρώτησα εις τον προθάλαμο εδώ. Μετά από λίγο έλαβε, λέει, δυο επιστολές και φοβάται να το κάνει μήπως κατηγορηθεί ότι βοήθησε να μην πληρώσουν κάποιοι.</w:t>
      </w:r>
    </w:p>
    <w:p w14:paraId="50A7B5D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περαιώσεις πάντα, κύριοι, είτε είναι της ε</w:t>
      </w:r>
      <w:r>
        <w:rPr>
          <w:rFonts w:eastAsia="Times New Roman" w:cs="Times New Roman"/>
          <w:szCs w:val="24"/>
        </w:rPr>
        <w:t xml:space="preserve">φορίας είτε είναι οτιδήποτε, δυσαρεστούν τους νομιμόφρονες, διότι αυτός που έχει πληρώσει τα σωστά θίγεται όταν γίνεται μια περαίωση και ο άλλος πληρώνει μέρος. Όμως, θα προσφύγουν εις τη δικαιοσύνη και δεν θα πάρει το κράτος τίποτα. </w:t>
      </w:r>
    </w:p>
    <w:p w14:paraId="50A7B5D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Υπουργός μου είχε πει εμένα ότι θα το κάνει αυτό. Εγώ κατέφυγα εις αυτόν μετά από απεγνωσμένη προσέγγισή μου από σωρεία οδοντιάτρων καθηγητών ανωτάτων σχολών. Είναι περίπου τρεις χιλιάδες άνθρωποι </w:t>
      </w:r>
      <w:r w:rsidRPr="002940B6">
        <w:rPr>
          <w:rFonts w:eastAsia="Times New Roman"/>
          <w:szCs w:val="24"/>
        </w:rPr>
        <w:t>οι οποίοι</w:t>
      </w:r>
      <w:r>
        <w:rPr>
          <w:rFonts w:eastAsia="Times New Roman" w:cs="Times New Roman"/>
          <w:szCs w:val="24"/>
        </w:rPr>
        <w:t xml:space="preserve"> θα εξοντωθούν διά του τρόπου αυτού. Και το κράτ</w:t>
      </w:r>
      <w:r>
        <w:rPr>
          <w:rFonts w:eastAsia="Times New Roman" w:cs="Times New Roman"/>
          <w:szCs w:val="24"/>
        </w:rPr>
        <w:t xml:space="preserve">ος δεν </w:t>
      </w:r>
      <w:r w:rsidRPr="001878DA">
        <w:rPr>
          <w:rFonts w:eastAsia="Times New Roman" w:cs="Times New Roman"/>
          <w:szCs w:val="24"/>
        </w:rPr>
        <w:t xml:space="preserve">νομίζω </w:t>
      </w:r>
      <w:r>
        <w:rPr>
          <w:rFonts w:eastAsia="Times New Roman" w:cs="Times New Roman"/>
          <w:szCs w:val="24"/>
        </w:rPr>
        <w:t xml:space="preserve">να πάρει και τίποτα. Θα </w:t>
      </w:r>
      <w:r>
        <w:rPr>
          <w:rFonts w:eastAsia="Times New Roman" w:cs="Times New Roman"/>
          <w:szCs w:val="24"/>
        </w:rPr>
        <w:lastRenderedPageBreak/>
        <w:t xml:space="preserve">αρχίσουν δικαστήρια. Έπρεπε με πιο μεγάλη καλοσύνη, κατά την ταπεινή μου άποψη, να το δει ο κύριος Υπουργός. </w:t>
      </w:r>
    </w:p>
    <w:p w14:paraId="50A7B5D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Έχει ζητήσει η Ένωση Κεντρώων ο αριθμός των Βουλευτών από το τριακόσια να γίνει διακόσια. Το υιοθετείτε, κύρ</w:t>
      </w:r>
      <w:r>
        <w:rPr>
          <w:rFonts w:eastAsia="Times New Roman" w:cs="Times New Roman"/>
          <w:szCs w:val="24"/>
        </w:rPr>
        <w:t xml:space="preserve">ιοι του </w:t>
      </w:r>
      <w:r w:rsidRPr="009E3DD6">
        <w:rPr>
          <w:rFonts w:eastAsia="Times New Roman" w:cs="Times New Roman"/>
          <w:szCs w:val="24"/>
        </w:rPr>
        <w:t>ΣΥΡΙΖΑ</w:t>
      </w:r>
      <w:r>
        <w:rPr>
          <w:rFonts w:eastAsia="Times New Roman" w:cs="Times New Roman"/>
          <w:szCs w:val="24"/>
        </w:rPr>
        <w:t>; Δεν έχω λάβει απάντηση.</w:t>
      </w:r>
    </w:p>
    <w:p w14:paraId="50A7B5D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Εις την Ολλανδία είναι δεκαεπτά </w:t>
      </w:r>
      <w:r w:rsidRPr="00E6430E">
        <w:rPr>
          <w:rFonts w:eastAsia="Times New Roman" w:cs="Times New Roman"/>
          <w:szCs w:val="24"/>
        </w:rPr>
        <w:t>εκατομμύρια</w:t>
      </w:r>
      <w:r>
        <w:rPr>
          <w:rFonts w:eastAsia="Times New Roman" w:cs="Times New Roman"/>
          <w:szCs w:val="24"/>
        </w:rPr>
        <w:t xml:space="preserve"> ο πληθυσμός και </w:t>
      </w:r>
      <w:proofErr w:type="spellStart"/>
      <w:r>
        <w:rPr>
          <w:rFonts w:eastAsia="Times New Roman" w:cs="Times New Roman"/>
          <w:szCs w:val="24"/>
        </w:rPr>
        <w:t>εκατόν</w:t>
      </w:r>
      <w:proofErr w:type="spellEnd"/>
      <w:r>
        <w:rPr>
          <w:rFonts w:eastAsia="Times New Roman" w:cs="Times New Roman"/>
          <w:szCs w:val="24"/>
        </w:rPr>
        <w:t xml:space="preserve"> πενήντα οι Βουλευτές. Δεν καταλαβαίνω. Ένα </w:t>
      </w:r>
      <w:r w:rsidRPr="00911877">
        <w:rPr>
          <w:rFonts w:eastAsia="Times New Roman" w:cs="Times New Roman"/>
          <w:szCs w:val="24"/>
        </w:rPr>
        <w:t>πολιτικ</w:t>
      </w:r>
      <w:r>
        <w:rPr>
          <w:rFonts w:eastAsia="Times New Roman" w:cs="Times New Roman"/>
          <w:szCs w:val="24"/>
        </w:rPr>
        <w:t xml:space="preserve">ό σύστημα που ζητάει μείωση δαπανών τι φοβείται; </w:t>
      </w:r>
    </w:p>
    <w:p w14:paraId="50A7B5D7" w14:textId="77777777" w:rsidR="007C6747" w:rsidRDefault="00E91359">
      <w:pPr>
        <w:spacing w:after="0" w:line="600" w:lineRule="auto"/>
        <w:ind w:firstLine="720"/>
        <w:jc w:val="both"/>
        <w:rPr>
          <w:rFonts w:eastAsia="Times New Roman" w:cs="Times New Roman"/>
          <w:szCs w:val="24"/>
        </w:rPr>
      </w:pPr>
      <w:r w:rsidRPr="003D24B6">
        <w:rPr>
          <w:rFonts w:eastAsia="Times New Roman" w:cs="Times New Roman"/>
          <w:b/>
          <w:bCs/>
          <w:szCs w:val="24"/>
        </w:rPr>
        <w:t>ΠΡΟΕΔΡΕΥΩΝ (Δημήτριος Καμμένος):</w:t>
      </w:r>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 xml:space="preserve"> μ</w:t>
      </w:r>
      <w:r>
        <w:rPr>
          <w:rFonts w:eastAsia="Times New Roman" w:cs="Times New Roman"/>
          <w:szCs w:val="24"/>
        </w:rPr>
        <w:t xml:space="preserve">ε όλον τον σεβασμό, ας μπούμε στο θέμα διότι έχουμε ξεπεράσει αρκετά τον χρόνο, αν έχετε την καλοσύνη. </w:t>
      </w:r>
      <w:r w:rsidRPr="00AC365A">
        <w:rPr>
          <w:rFonts w:eastAsia="Times New Roman"/>
          <w:szCs w:val="24"/>
        </w:rPr>
        <w:t>Ευχαριστώ πολύ.</w:t>
      </w:r>
      <w:r>
        <w:rPr>
          <w:rFonts w:eastAsia="Times New Roman" w:cs="Times New Roman"/>
          <w:szCs w:val="24"/>
        </w:rPr>
        <w:t xml:space="preserve"> </w:t>
      </w:r>
    </w:p>
    <w:p w14:paraId="50A7B5D8" w14:textId="77777777" w:rsidR="007C6747" w:rsidRDefault="00E91359">
      <w:pPr>
        <w:spacing w:after="0" w:line="600" w:lineRule="auto"/>
        <w:ind w:firstLine="720"/>
        <w:jc w:val="both"/>
        <w:rPr>
          <w:rFonts w:eastAsia="Times New Roman" w:cs="Times New Roman"/>
          <w:bCs/>
          <w:szCs w:val="24"/>
        </w:rPr>
      </w:pPr>
      <w:r w:rsidRPr="007C56F8">
        <w:rPr>
          <w:rFonts w:eastAsia="Times New Roman" w:cs="Times New Roman"/>
          <w:b/>
          <w:bCs/>
          <w:szCs w:val="24"/>
        </w:rPr>
        <w:t>ΒΑΣΙΛΗΣ ΛΕΒΕΝΤΗΣ (Πρόεδρος της Ένωσης Κεντρώων)</w:t>
      </w:r>
      <w:r>
        <w:rPr>
          <w:rFonts w:eastAsia="Times New Roman" w:cs="Times New Roman"/>
          <w:b/>
          <w:bCs/>
          <w:szCs w:val="24"/>
        </w:rPr>
        <w:t xml:space="preserve">: </w:t>
      </w:r>
      <w:r w:rsidRPr="007C56F8">
        <w:rPr>
          <w:rFonts w:eastAsia="Times New Roman"/>
          <w:bCs/>
          <w:color w:val="000000"/>
          <w:szCs w:val="24"/>
        </w:rPr>
        <w:t>Ευχαριστώ, κύριε Πρόεδρε.</w:t>
      </w:r>
      <w:r>
        <w:rPr>
          <w:rFonts w:eastAsia="Times New Roman" w:cs="Times New Roman"/>
          <w:bCs/>
          <w:szCs w:val="24"/>
        </w:rPr>
        <w:t xml:space="preserve"> </w:t>
      </w:r>
    </w:p>
    <w:p w14:paraId="50A7B5D9" w14:textId="77777777" w:rsidR="007C6747" w:rsidRDefault="00E91359">
      <w:pPr>
        <w:spacing w:after="0" w:line="600" w:lineRule="auto"/>
        <w:ind w:firstLine="720"/>
        <w:jc w:val="both"/>
        <w:rPr>
          <w:rFonts w:eastAsia="Times New Roman" w:cs="Times New Roman"/>
          <w:bCs/>
          <w:szCs w:val="24"/>
        </w:rPr>
      </w:pPr>
      <w:r>
        <w:rPr>
          <w:rFonts w:eastAsia="Times New Roman" w:cs="Times New Roman"/>
          <w:bCs/>
          <w:szCs w:val="24"/>
        </w:rPr>
        <w:t xml:space="preserve">Επίσης, </w:t>
      </w:r>
      <w:r w:rsidRPr="007B6898">
        <w:rPr>
          <w:rFonts w:eastAsia="Times New Roman" w:cs="Times New Roman"/>
          <w:bCs/>
          <w:szCs w:val="24"/>
        </w:rPr>
        <w:t>τινά</w:t>
      </w:r>
      <w:r>
        <w:rPr>
          <w:rFonts w:eastAsia="Times New Roman" w:cs="Times New Roman"/>
          <w:bCs/>
          <w:szCs w:val="24"/>
        </w:rPr>
        <w:t xml:space="preserve"> των ιδρυμάτων των </w:t>
      </w:r>
      <w:proofErr w:type="spellStart"/>
      <w:r>
        <w:rPr>
          <w:rFonts w:eastAsia="Times New Roman" w:cs="Times New Roman"/>
          <w:bCs/>
          <w:szCs w:val="24"/>
        </w:rPr>
        <w:t>κο</w:t>
      </w:r>
      <w:r>
        <w:rPr>
          <w:rFonts w:eastAsia="Times New Roman" w:cs="Times New Roman"/>
          <w:bCs/>
          <w:szCs w:val="24"/>
        </w:rPr>
        <w:t>λ</w:t>
      </w:r>
      <w:r>
        <w:rPr>
          <w:rFonts w:eastAsia="Times New Roman" w:cs="Times New Roman"/>
          <w:bCs/>
          <w:szCs w:val="24"/>
        </w:rPr>
        <w:t>λεγιακών</w:t>
      </w:r>
      <w:proofErr w:type="spellEnd"/>
      <w:r>
        <w:rPr>
          <w:rFonts w:eastAsia="Times New Roman" w:cs="Times New Roman"/>
          <w:bCs/>
          <w:szCs w:val="24"/>
        </w:rPr>
        <w:t xml:space="preserve">, όπως το </w:t>
      </w:r>
      <w:proofErr w:type="spellStart"/>
      <w:r>
        <w:rPr>
          <w:rFonts w:eastAsia="Times New Roman" w:cs="Times New Roman"/>
          <w:bCs/>
          <w:szCs w:val="24"/>
          <w:lang w:val="en-US"/>
        </w:rPr>
        <w:t>Deree</w:t>
      </w:r>
      <w:proofErr w:type="spellEnd"/>
      <w:r w:rsidRPr="007B6898">
        <w:rPr>
          <w:rFonts w:eastAsia="Times New Roman" w:cs="Times New Roman"/>
          <w:bCs/>
          <w:szCs w:val="24"/>
        </w:rPr>
        <w:t xml:space="preserve"> </w:t>
      </w:r>
      <w:r>
        <w:rPr>
          <w:rFonts w:eastAsia="Times New Roman" w:cs="Times New Roman"/>
          <w:bCs/>
          <w:szCs w:val="24"/>
        </w:rPr>
        <w:t xml:space="preserve">και το </w:t>
      </w:r>
      <w:proofErr w:type="spellStart"/>
      <w:r w:rsidRPr="00793C8C">
        <w:rPr>
          <w:rFonts w:eastAsia="Times New Roman" w:cs="Times New Roman"/>
          <w:bCs/>
          <w:szCs w:val="24"/>
        </w:rPr>
        <w:t>A</w:t>
      </w:r>
      <w:r w:rsidRPr="00793C8C">
        <w:rPr>
          <w:rFonts w:eastAsia="Times New Roman" w:cs="Times New Roman"/>
          <w:bCs/>
          <w:szCs w:val="24"/>
        </w:rPr>
        <w:t>natolia</w:t>
      </w:r>
      <w:proofErr w:type="spellEnd"/>
      <w:r>
        <w:rPr>
          <w:rFonts w:eastAsia="Times New Roman" w:cs="Times New Roman"/>
          <w:bCs/>
          <w:szCs w:val="24"/>
        </w:rPr>
        <w:t xml:space="preserve"> της Θεσσαλονίκης</w:t>
      </w:r>
      <w:r w:rsidRPr="007B6898">
        <w:rPr>
          <w:rFonts w:eastAsia="Times New Roman" w:cs="Times New Roman"/>
          <w:bCs/>
          <w:szCs w:val="24"/>
        </w:rPr>
        <w:t xml:space="preserve">, </w:t>
      </w:r>
      <w:r>
        <w:rPr>
          <w:rFonts w:eastAsia="Times New Roman" w:cs="Times New Roman"/>
          <w:bCs/>
          <w:szCs w:val="24"/>
        </w:rPr>
        <w:t>δεν έχουν αναγνωριστεί για τις επαγγελματικές τους δραστηριότητες, ενώ άλλα έχουν αναγνωριστεί. Τι είδους ρατσισμός είναι αυτό, άλλα να αναγνωρίζουμε και άλλα όχι; Αυτό δεν το καταλαβαίνω. Ποιοι έχουν μπάρμπα στην Κορώνη κ</w:t>
      </w:r>
      <w:r>
        <w:rPr>
          <w:rFonts w:eastAsia="Times New Roman" w:cs="Times New Roman"/>
          <w:bCs/>
          <w:szCs w:val="24"/>
        </w:rPr>
        <w:t xml:space="preserve">αι ποιοι δεν έχουν; </w:t>
      </w:r>
    </w:p>
    <w:p w14:paraId="50A7B5D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δημοσκοπήσεις έχω ζητήσει ίδρυση ανεξάρτητης αρχής, ώστε να ελέγχονται τα </w:t>
      </w:r>
      <w:r w:rsidRPr="00FA5600">
        <w:rPr>
          <w:rFonts w:eastAsia="Times New Roman" w:cs="Times New Roman"/>
          <w:szCs w:val="24"/>
        </w:rPr>
        <w:t>ευρήματα</w:t>
      </w:r>
      <w:r>
        <w:rPr>
          <w:rFonts w:eastAsia="Times New Roman" w:cs="Times New Roman"/>
          <w:szCs w:val="24"/>
        </w:rPr>
        <w:t xml:space="preserve"> και, αφού ελεγχθούν, μετά να ανακοινώνεται εις τον Τύπο και εις τα κανάλια. Προς τι η καθυστέρηση; Αυτό το έχω συζητήσει από πέρυσι με τον κ. Τσίπρ</w:t>
      </w:r>
      <w:r>
        <w:rPr>
          <w:rFonts w:eastAsia="Times New Roman" w:cs="Times New Roman"/>
          <w:szCs w:val="24"/>
        </w:rPr>
        <w:t xml:space="preserve">α. Γιατί δεν το κάνει, ώστε να κατοχυρώσουμε τουλάχιστον τη δημοκρατία; Διότι αν οι δημοσκοπήσεις είναι στον αέρα, είναι στον αέρα και η δημοκρατία. Δεν </w:t>
      </w:r>
      <w:r w:rsidRPr="00224BE3">
        <w:rPr>
          <w:rFonts w:eastAsia="Times New Roman" w:cs="Times New Roman"/>
          <w:szCs w:val="24"/>
        </w:rPr>
        <w:t xml:space="preserve">μπορεί </w:t>
      </w:r>
      <w:r>
        <w:rPr>
          <w:rFonts w:eastAsia="Times New Roman" w:cs="Times New Roman"/>
          <w:szCs w:val="24"/>
        </w:rPr>
        <w:t xml:space="preserve">ο καθένας να βγάλει ό,τι νούμερα </w:t>
      </w:r>
      <w:proofErr w:type="spellStart"/>
      <w:r>
        <w:rPr>
          <w:rFonts w:eastAsia="Times New Roman" w:cs="Times New Roman"/>
          <w:szCs w:val="24"/>
        </w:rPr>
        <w:t>επιβούλεται</w:t>
      </w:r>
      <w:proofErr w:type="spellEnd"/>
      <w:r>
        <w:rPr>
          <w:rFonts w:eastAsia="Times New Roman" w:cs="Times New Roman"/>
          <w:szCs w:val="24"/>
        </w:rPr>
        <w:t xml:space="preserve"> και επιθυμεί. </w:t>
      </w:r>
    </w:p>
    <w:p w14:paraId="50A7B5D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όνομα των Σκοπίων -για να ολοκλη</w:t>
      </w:r>
      <w:r>
        <w:rPr>
          <w:rFonts w:eastAsia="Times New Roman" w:cs="Times New Roman"/>
          <w:szCs w:val="24"/>
        </w:rPr>
        <w:t xml:space="preserve">ρώσω- δεν πήρα απάντηση. Είπα ότι το Υπουργείο Εξωτερικών έχει ακόμη, και σήμερα που μιλάμε, στην ιστοσελίδα του κοινή απόφαση της χώρας –της χώρας!- σύνθετη ονομασία που περιλαμβάνει τον όρο «Μακεδονία». Αυτή είναι η επίσημη θέση της χώρας. Το τόνισε και </w:t>
      </w:r>
      <w:r>
        <w:rPr>
          <w:rFonts w:eastAsia="Times New Roman" w:cs="Times New Roman"/>
          <w:szCs w:val="24"/>
        </w:rPr>
        <w:t>ο κ. Μητσοτάκης δικαίως. Άρα, είναι και δική του θέση, του κ. Μητσοτάκη, να δώσουμε τη λέξη «Μακεδονία». Μόνο που δεν είναι Μακεδών ο κ. Μητσοτάκης, είναι Κρητικός. Και φαίνεται ότι στον τόπο αυτόν ευχαρίστως δίνουμε την περιοχή του άλλου. Αν ήταν, ας πούμ</w:t>
      </w:r>
      <w:r>
        <w:rPr>
          <w:rFonts w:eastAsia="Times New Roman" w:cs="Times New Roman"/>
          <w:szCs w:val="24"/>
        </w:rPr>
        <w:t xml:space="preserve">ε, για την Κρήτη, θα την έδιναν οι Μακεδόνες; Δεν </w:t>
      </w:r>
      <w:r w:rsidRPr="001878DA">
        <w:rPr>
          <w:rFonts w:eastAsia="Times New Roman" w:cs="Times New Roman"/>
          <w:szCs w:val="24"/>
        </w:rPr>
        <w:t>νομίζω ότι</w:t>
      </w:r>
      <w:r>
        <w:rPr>
          <w:rFonts w:eastAsia="Times New Roman" w:cs="Times New Roman"/>
          <w:szCs w:val="24"/>
        </w:rPr>
        <w:t xml:space="preserve"> θα την έδιναν. Δεν το </w:t>
      </w:r>
      <w:r w:rsidRPr="001878DA">
        <w:rPr>
          <w:rFonts w:eastAsia="Times New Roman" w:cs="Times New Roman"/>
          <w:szCs w:val="24"/>
        </w:rPr>
        <w:t xml:space="preserve">νομίζω </w:t>
      </w:r>
      <w:r>
        <w:rPr>
          <w:rFonts w:eastAsia="Times New Roman" w:cs="Times New Roman"/>
          <w:szCs w:val="24"/>
        </w:rPr>
        <w:t xml:space="preserve">γιατί οι Μακεδόνες είναι φιλοπάτριδες. </w:t>
      </w:r>
    </w:p>
    <w:p w14:paraId="50A7B5D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δεν </w:t>
      </w:r>
      <w:r w:rsidRPr="00E57B5A">
        <w:rPr>
          <w:rFonts w:eastAsia="Times New Roman" w:cs="Times New Roman"/>
          <w:szCs w:val="24"/>
        </w:rPr>
        <w:t>πρέπει να</w:t>
      </w:r>
      <w:r>
        <w:rPr>
          <w:rFonts w:eastAsia="Times New Roman" w:cs="Times New Roman"/>
          <w:szCs w:val="24"/>
        </w:rPr>
        <w:t xml:space="preserve"> γίνει μια συζήτηση στη </w:t>
      </w:r>
      <w:r w:rsidRPr="00840C4C">
        <w:rPr>
          <w:rFonts w:eastAsia="Times New Roman" w:cs="Times New Roman"/>
          <w:szCs w:val="24"/>
        </w:rPr>
        <w:t>Βουλή</w:t>
      </w:r>
      <w:r>
        <w:rPr>
          <w:rFonts w:eastAsia="Times New Roman" w:cs="Times New Roman"/>
          <w:szCs w:val="24"/>
        </w:rPr>
        <w:t xml:space="preserve">, ώστε η απόφαση του 2006 να </w:t>
      </w:r>
      <w:proofErr w:type="spellStart"/>
      <w:r>
        <w:rPr>
          <w:rFonts w:eastAsia="Times New Roman" w:cs="Times New Roman"/>
          <w:szCs w:val="24"/>
        </w:rPr>
        <w:t>επικαιροποιηθεί</w:t>
      </w:r>
      <w:proofErr w:type="spellEnd"/>
      <w:r>
        <w:rPr>
          <w:rFonts w:eastAsia="Times New Roman" w:cs="Times New Roman"/>
          <w:szCs w:val="24"/>
        </w:rPr>
        <w:t>, να γνωρίζουμε ποιοι δίνουν τη λέ</w:t>
      </w:r>
      <w:r>
        <w:rPr>
          <w:rFonts w:eastAsia="Times New Roman" w:cs="Times New Roman"/>
          <w:szCs w:val="24"/>
        </w:rPr>
        <w:t xml:space="preserve">ξη «Μακεδονία» και ποιοι όχι; Θέλω να μάθω για τη </w:t>
      </w:r>
      <w:r w:rsidRPr="00391AB7">
        <w:rPr>
          <w:rFonts w:eastAsia="Times New Roman" w:cs="Times New Roman"/>
          <w:szCs w:val="24"/>
        </w:rPr>
        <w:t>Νέα Δημοκρατία</w:t>
      </w:r>
      <w:r>
        <w:rPr>
          <w:rFonts w:eastAsia="Times New Roman" w:cs="Times New Roman"/>
          <w:szCs w:val="24"/>
        </w:rPr>
        <w:t>. Τη δίνει τη λέξη «Μακεδονία»; Θα αρχίσουν διαπραγματεύσεις.</w:t>
      </w:r>
    </w:p>
    <w:p w14:paraId="50A7B5D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Γελάει ο κ. Τζαβάρας. Δεν είστε Μακεδών και εσείς. Όμως, δεν είναι θέμα ποιος είναι Μακεδών και ποιος δεν είναι.</w:t>
      </w:r>
    </w:p>
    <w:p w14:paraId="50A7B5D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Είμαστε Έλληνες όλοι.</w:t>
      </w:r>
    </w:p>
    <w:p w14:paraId="50A7B5DF" w14:textId="77777777" w:rsidR="007C6747" w:rsidRDefault="00E91359">
      <w:pPr>
        <w:spacing w:after="0" w:line="600" w:lineRule="auto"/>
        <w:ind w:firstLine="720"/>
        <w:jc w:val="both"/>
        <w:rPr>
          <w:rFonts w:eastAsia="Times New Roman" w:cs="Times New Roman"/>
          <w:bCs/>
          <w:szCs w:val="24"/>
        </w:rPr>
      </w:pPr>
      <w:r w:rsidRPr="00655FA9">
        <w:rPr>
          <w:rFonts w:eastAsia="Times New Roman" w:cs="Times New Roman"/>
          <w:b/>
          <w:bCs/>
          <w:szCs w:val="24"/>
        </w:rPr>
        <w:t>ΒΑΣΙΛΗΣ ΛΕΒΕΝΤΗΣ (Πρόεδρος της Ένωσης Κεντρώων)</w:t>
      </w:r>
      <w:r>
        <w:rPr>
          <w:rFonts w:eastAsia="Times New Roman" w:cs="Times New Roman"/>
          <w:b/>
          <w:bCs/>
          <w:szCs w:val="24"/>
        </w:rPr>
        <w:t xml:space="preserve">: </w:t>
      </w:r>
      <w:r>
        <w:rPr>
          <w:rFonts w:eastAsia="Times New Roman" w:cs="Times New Roman"/>
          <w:bCs/>
          <w:szCs w:val="24"/>
        </w:rPr>
        <w:t xml:space="preserve">Έλληνες είστε, αλλά τη δώσατε με μεγάλη ευχαρίστηση τη λέξη. Και ο </w:t>
      </w:r>
      <w:proofErr w:type="spellStart"/>
      <w:r>
        <w:rPr>
          <w:rFonts w:eastAsia="Times New Roman" w:cs="Times New Roman"/>
          <w:bCs/>
          <w:szCs w:val="24"/>
        </w:rPr>
        <w:t>γερο</w:t>
      </w:r>
      <w:proofErr w:type="spellEnd"/>
      <w:r>
        <w:rPr>
          <w:rFonts w:eastAsia="Times New Roman" w:cs="Times New Roman"/>
          <w:bCs/>
          <w:szCs w:val="24"/>
        </w:rPr>
        <w:t>-Μητσοτάκης, αν δεν κάνω λάθος, είπε να τη δώσουμε και σε δέκα χρόνια θα το έχουμε λησμονήσ</w:t>
      </w:r>
      <w:r>
        <w:rPr>
          <w:rFonts w:eastAsia="Times New Roman" w:cs="Times New Roman"/>
          <w:bCs/>
          <w:szCs w:val="24"/>
        </w:rPr>
        <w:t xml:space="preserve">ει, κύριε Τζαβάρα μου. </w:t>
      </w:r>
    </w:p>
    <w:p w14:paraId="50A7B5E0" w14:textId="77777777" w:rsidR="007C6747" w:rsidRDefault="00E91359">
      <w:pPr>
        <w:spacing w:after="0" w:line="600" w:lineRule="auto"/>
        <w:ind w:firstLine="720"/>
        <w:jc w:val="both"/>
        <w:rPr>
          <w:rFonts w:eastAsia="Times New Roman" w:cs="Times New Roman"/>
          <w:bCs/>
          <w:szCs w:val="24"/>
        </w:rPr>
      </w:pPr>
      <w:r>
        <w:rPr>
          <w:rFonts w:eastAsia="Times New Roman" w:cs="Times New Roman"/>
          <w:b/>
          <w:szCs w:val="24"/>
        </w:rPr>
        <w:t xml:space="preserve">ΚΩΝΣΤΑΝΤΙΝΟΣ ΤΖΑΒΑΡΑΣ: </w:t>
      </w:r>
      <w:r>
        <w:rPr>
          <w:rFonts w:eastAsia="Times New Roman" w:cs="Times New Roman"/>
          <w:szCs w:val="24"/>
        </w:rPr>
        <w:t>Όχι.</w:t>
      </w:r>
    </w:p>
    <w:p w14:paraId="50A7B5E1" w14:textId="77777777" w:rsidR="007C6747" w:rsidRDefault="00E91359">
      <w:pPr>
        <w:spacing w:after="0" w:line="600" w:lineRule="auto"/>
        <w:ind w:firstLine="720"/>
        <w:jc w:val="both"/>
        <w:rPr>
          <w:rFonts w:eastAsia="Times New Roman" w:cs="Times New Roman"/>
          <w:bCs/>
          <w:szCs w:val="24"/>
        </w:rPr>
      </w:pPr>
      <w:r w:rsidRPr="00655FA9">
        <w:rPr>
          <w:rFonts w:eastAsia="Times New Roman" w:cs="Times New Roman"/>
          <w:b/>
          <w:bCs/>
          <w:szCs w:val="24"/>
        </w:rPr>
        <w:t>ΒΑΣΙΛΗΣ ΛΕΒΕΝΤΗΣ (Πρόεδρος της Ένωσης Κεντρώων)</w:t>
      </w:r>
      <w:r>
        <w:rPr>
          <w:rFonts w:eastAsia="Times New Roman" w:cs="Times New Roman"/>
          <w:b/>
          <w:bCs/>
          <w:szCs w:val="24"/>
        </w:rPr>
        <w:t xml:space="preserve">: </w:t>
      </w:r>
      <w:r>
        <w:rPr>
          <w:rFonts w:eastAsia="Times New Roman" w:cs="Times New Roman"/>
          <w:bCs/>
          <w:szCs w:val="24"/>
        </w:rPr>
        <w:t xml:space="preserve">Όχι; Δεν είναι έτσι; Σε όλα είμαι </w:t>
      </w:r>
      <w:proofErr w:type="spellStart"/>
      <w:r>
        <w:rPr>
          <w:rFonts w:eastAsia="Times New Roman" w:cs="Times New Roman"/>
          <w:bCs/>
          <w:szCs w:val="24"/>
        </w:rPr>
        <w:t>παραπληροφορημένος</w:t>
      </w:r>
      <w:proofErr w:type="spellEnd"/>
      <w:r>
        <w:rPr>
          <w:rFonts w:eastAsia="Times New Roman" w:cs="Times New Roman"/>
          <w:bCs/>
          <w:szCs w:val="24"/>
        </w:rPr>
        <w:t xml:space="preserve">. Σε όλα είμαι </w:t>
      </w:r>
      <w:proofErr w:type="spellStart"/>
      <w:r>
        <w:rPr>
          <w:rFonts w:eastAsia="Times New Roman" w:cs="Times New Roman"/>
          <w:bCs/>
          <w:szCs w:val="24"/>
        </w:rPr>
        <w:t>παραπληροφορημένος</w:t>
      </w:r>
      <w:proofErr w:type="spellEnd"/>
      <w:r>
        <w:rPr>
          <w:rFonts w:eastAsia="Times New Roman" w:cs="Times New Roman"/>
          <w:bCs/>
          <w:szCs w:val="24"/>
        </w:rPr>
        <w:t xml:space="preserve">. Πληροφορημένη είναι μόνο η </w:t>
      </w:r>
      <w:r w:rsidRPr="00063AE0">
        <w:rPr>
          <w:rFonts w:eastAsia="Times New Roman" w:cs="Times New Roman"/>
          <w:bCs/>
          <w:szCs w:val="24"/>
        </w:rPr>
        <w:t>Νέα Δημοκρατία</w:t>
      </w:r>
      <w:r>
        <w:rPr>
          <w:rFonts w:eastAsia="Times New Roman" w:cs="Times New Roman"/>
          <w:bCs/>
          <w:szCs w:val="24"/>
        </w:rPr>
        <w:t xml:space="preserve"> </w:t>
      </w:r>
    </w:p>
    <w:p w14:paraId="50A7B5E2" w14:textId="77777777" w:rsidR="007C6747" w:rsidRDefault="00E91359">
      <w:pPr>
        <w:spacing w:after="0" w:line="600" w:lineRule="auto"/>
        <w:ind w:firstLine="720"/>
        <w:jc w:val="both"/>
        <w:rPr>
          <w:rFonts w:eastAsia="Times New Roman" w:cs="Times New Roman"/>
          <w:bCs/>
          <w:szCs w:val="24"/>
        </w:rPr>
      </w:pPr>
      <w:r w:rsidRPr="00063AE0">
        <w:rPr>
          <w:rFonts w:eastAsia="Times New Roman" w:cs="Times New Roman"/>
          <w:b/>
          <w:bCs/>
          <w:szCs w:val="24"/>
        </w:rPr>
        <w:t>ΠΡΟΕΔΡΕΥΩΝ (Δημήτριος Καμ</w:t>
      </w:r>
      <w:r w:rsidRPr="00063AE0">
        <w:rPr>
          <w:rFonts w:eastAsia="Times New Roman" w:cs="Times New Roman"/>
          <w:b/>
          <w:bCs/>
          <w:szCs w:val="24"/>
        </w:rPr>
        <w:t>μένος):</w:t>
      </w:r>
      <w:r>
        <w:rPr>
          <w:rFonts w:eastAsia="Times New Roman" w:cs="Times New Roman"/>
          <w:bCs/>
          <w:szCs w:val="24"/>
        </w:rPr>
        <w:t xml:space="preserve"> Ας μην ανοίγουμε διαλόγους </w:t>
      </w:r>
      <w:r w:rsidRPr="00063AE0">
        <w:rPr>
          <w:rFonts w:eastAsia="Times New Roman"/>
          <w:bCs/>
          <w:szCs w:val="24"/>
        </w:rPr>
        <w:t>Ευχαριστώ πολύ.</w:t>
      </w:r>
      <w:r>
        <w:rPr>
          <w:rFonts w:eastAsia="Times New Roman" w:cs="Times New Roman"/>
          <w:bCs/>
          <w:szCs w:val="24"/>
        </w:rPr>
        <w:t xml:space="preserve"> </w:t>
      </w:r>
    </w:p>
    <w:p w14:paraId="50A7B5E3" w14:textId="77777777" w:rsidR="007C6747" w:rsidRDefault="00E91359">
      <w:pPr>
        <w:spacing w:after="0" w:line="600" w:lineRule="auto"/>
        <w:ind w:firstLine="720"/>
        <w:jc w:val="both"/>
        <w:rPr>
          <w:rFonts w:eastAsia="Times New Roman" w:cs="Times New Roman"/>
          <w:bCs/>
          <w:szCs w:val="24"/>
        </w:rPr>
      </w:pPr>
      <w:r w:rsidRPr="00063AE0">
        <w:rPr>
          <w:rFonts w:eastAsia="Times New Roman" w:cs="Times New Roman"/>
          <w:b/>
          <w:bCs/>
          <w:szCs w:val="24"/>
        </w:rPr>
        <w:lastRenderedPageBreak/>
        <w:t>ΒΑΣΙΛΗΣ ΛΕΒΕΝΤΗΣ (Πρόεδρος της Ένωσης Κεντρώων)</w:t>
      </w:r>
      <w:r>
        <w:rPr>
          <w:rFonts w:eastAsia="Times New Roman" w:cs="Times New Roman"/>
          <w:b/>
          <w:bCs/>
          <w:szCs w:val="24"/>
        </w:rPr>
        <w:t xml:space="preserve">: </w:t>
      </w:r>
      <w:r>
        <w:rPr>
          <w:rFonts w:eastAsia="Times New Roman" w:cs="Times New Roman"/>
          <w:bCs/>
          <w:szCs w:val="24"/>
        </w:rPr>
        <w:t xml:space="preserve">Θέλω να πω μια τελευταία λέξη για τη παιδεία. Ο Παπανούτσος έμεινε στην ιστορία -τώρα που ήρθε και ο κ. </w:t>
      </w:r>
      <w:proofErr w:type="spellStart"/>
      <w:r>
        <w:rPr>
          <w:rFonts w:eastAsia="Times New Roman" w:cs="Times New Roman"/>
          <w:bCs/>
          <w:szCs w:val="24"/>
        </w:rPr>
        <w:t>Γαβρόγλου</w:t>
      </w:r>
      <w:proofErr w:type="spellEnd"/>
      <w:r>
        <w:rPr>
          <w:rFonts w:eastAsia="Times New Roman" w:cs="Times New Roman"/>
          <w:bCs/>
          <w:szCs w:val="24"/>
        </w:rPr>
        <w:t xml:space="preserve"> και θα με ακούσει- γιατί έκανε τις λιγότε</w:t>
      </w:r>
      <w:r>
        <w:rPr>
          <w:rFonts w:eastAsia="Times New Roman" w:cs="Times New Roman"/>
          <w:bCs/>
          <w:szCs w:val="24"/>
        </w:rPr>
        <w:t>ρες αλλαγές. Τις πίστεψε και αγωνίστηκε για την υλοποίησή τους.</w:t>
      </w:r>
    </w:p>
    <w:p w14:paraId="50A7B5E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Πρόεδρε, έχετε ξεπεράσει κατά το διπλάσιο τον χρόνο σας. </w:t>
      </w:r>
    </w:p>
    <w:p w14:paraId="50A7B5E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Εδώ έχουμε ένα νόμο της Διαμαντοπούλου που τον</w:t>
      </w:r>
      <w:r>
        <w:rPr>
          <w:rFonts w:eastAsia="Times New Roman" w:cs="Times New Roman"/>
          <w:szCs w:val="24"/>
        </w:rPr>
        <w:t xml:space="preserve"> πετάξατε στα σκουπίδια και άλλον ένα νόμο του κ. </w:t>
      </w:r>
      <w:proofErr w:type="spellStart"/>
      <w:r>
        <w:rPr>
          <w:rFonts w:eastAsia="Times New Roman" w:cs="Times New Roman"/>
          <w:szCs w:val="24"/>
        </w:rPr>
        <w:t>Γαβρόγλου</w:t>
      </w:r>
      <w:proofErr w:type="spellEnd"/>
      <w:r>
        <w:rPr>
          <w:rFonts w:eastAsia="Times New Roman" w:cs="Times New Roman"/>
          <w:szCs w:val="24"/>
        </w:rPr>
        <w:t xml:space="preserve"> που δήλωσε η Νέα Δημοκρατία σήμερα ότι θα τον πετάξει εκείνη στα σκουπίδια. Αυτό έχουμε. </w:t>
      </w:r>
    </w:p>
    <w:p w14:paraId="50A7B5E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Αλλά πετώντας στα σκουπίδια ο ένας τους νόμους του άλλου, δεν είναι Κοινοβούλιο αυτό. Δεν ξέρω πώς αντικρύ</w:t>
      </w:r>
      <w:r>
        <w:rPr>
          <w:rFonts w:eastAsia="Times New Roman" w:cs="Times New Roman"/>
          <w:szCs w:val="24"/>
        </w:rPr>
        <w:t xml:space="preserve">ζετε τον λαό εσείς, κατά </w:t>
      </w:r>
      <w:proofErr w:type="spellStart"/>
      <w:r>
        <w:rPr>
          <w:rFonts w:eastAsia="Times New Roman" w:cs="Times New Roman"/>
          <w:szCs w:val="24"/>
        </w:rPr>
        <w:t>μέτωπον</w:t>
      </w:r>
      <w:proofErr w:type="spellEnd"/>
      <w:r>
        <w:rPr>
          <w:rFonts w:eastAsia="Times New Roman" w:cs="Times New Roman"/>
          <w:szCs w:val="24"/>
        </w:rPr>
        <w:t xml:space="preserve"> ή όχι ή παρουσία αστυνομικών, δεν ξέρω πώς. Αλλά δεν είναι αντιμετώπιση αυτή να πετάει ο ένας στα σκουπίδια τη νομοθεσία του άλλου. </w:t>
      </w:r>
    </w:p>
    <w:p w14:paraId="50A7B5E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δεν είναι επίσης να φέρνουμε διατάξεις περί υποβρυχίων στον νόμο περί παιδείας. Δεν εί</w:t>
      </w:r>
      <w:r>
        <w:rPr>
          <w:rFonts w:eastAsia="Times New Roman" w:cs="Times New Roman"/>
          <w:szCs w:val="24"/>
        </w:rPr>
        <w:t xml:space="preserve">ναι προς τιμήν σας, κύριε </w:t>
      </w:r>
      <w:proofErr w:type="spellStart"/>
      <w:r>
        <w:rPr>
          <w:rFonts w:eastAsia="Times New Roman" w:cs="Times New Roman"/>
          <w:szCs w:val="24"/>
        </w:rPr>
        <w:lastRenderedPageBreak/>
        <w:t>Γαβρόγλου</w:t>
      </w:r>
      <w:proofErr w:type="spellEnd"/>
      <w:r>
        <w:rPr>
          <w:rFonts w:eastAsia="Times New Roman" w:cs="Times New Roman"/>
          <w:szCs w:val="24"/>
        </w:rPr>
        <w:t xml:space="preserve">. Τι να κάνετε, θα μου πείτε, αφού είστε σε αυτή την Κυβέρνηση Υπουργός. </w:t>
      </w:r>
    </w:p>
    <w:p w14:paraId="50A7B5E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Τι να κάνουμε; </w:t>
      </w:r>
    </w:p>
    <w:p w14:paraId="50A7B5E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 </w:t>
      </w:r>
      <w:r>
        <w:rPr>
          <w:rFonts w:eastAsia="Times New Roman" w:cs="Times New Roman"/>
          <w:szCs w:val="24"/>
        </w:rPr>
        <w:t>Τι να κάνετε</w:t>
      </w:r>
      <w:r>
        <w:rPr>
          <w:rFonts w:eastAsia="Times New Roman" w:cs="Times New Roman"/>
          <w:szCs w:val="24"/>
        </w:rPr>
        <w:t xml:space="preserve">. Δεν πειράζει. Μπορεί να μην φταίτε και εσείς για αυτά που συμβαίνουν σήμερα. </w:t>
      </w:r>
    </w:p>
    <w:p w14:paraId="50A7B5E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Πρόεδρε, από σεβασμό και για τους υπολοίπους και για τον κ. Θεοδωράκη, παρακαλώ συντομεύετε. </w:t>
      </w:r>
    </w:p>
    <w:p w14:paraId="50A7B5E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Συγγνώμη για το ύφος, κύριε Θεοδωράκη, και εάν ξεπέρασα τον χρόνο. </w:t>
      </w:r>
    </w:p>
    <w:p w14:paraId="50A7B5E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Ξέρετε, θα δώσουμε λεφτά για υποβρύχια στο</w:t>
      </w:r>
      <w:r>
        <w:rPr>
          <w:rFonts w:eastAsia="Times New Roman" w:cs="Times New Roman"/>
          <w:szCs w:val="24"/>
        </w:rPr>
        <w:t>ν</w:t>
      </w:r>
      <w:r>
        <w:rPr>
          <w:rFonts w:eastAsia="Times New Roman" w:cs="Times New Roman"/>
          <w:szCs w:val="24"/>
        </w:rPr>
        <w:t xml:space="preserve"> νόμο της παιδείας. Η Ένωση Κεντρώων έχει ζητήσει και αεροπλάνο να πάρουμε και πολλά άλλα να δώσουμε. Κα</w:t>
      </w:r>
      <w:r>
        <w:rPr>
          <w:rFonts w:eastAsia="Times New Roman" w:cs="Times New Roman"/>
          <w:szCs w:val="24"/>
        </w:rPr>
        <w:t xml:space="preserve">ι έχω πει και βγήκαν και είπαν ότι ζήτησα. Ναι, αλλά όχι στον νόμο της παιδείας. Δεν το αντιλαμβάνομαι αυτό, στον νόμο της παιδείας να περνάμε να πληρωθούν οι εργαζόμενοι των Ναυπηγείων του Σκαραμαγκά. Αυτό είναι γελοιότητα, κύριε </w:t>
      </w:r>
      <w:proofErr w:type="spellStart"/>
      <w:r>
        <w:rPr>
          <w:rFonts w:eastAsia="Times New Roman" w:cs="Times New Roman"/>
          <w:szCs w:val="24"/>
        </w:rPr>
        <w:t>Καμμένε</w:t>
      </w:r>
      <w:proofErr w:type="spellEnd"/>
      <w:r>
        <w:rPr>
          <w:rFonts w:eastAsia="Times New Roman" w:cs="Times New Roman"/>
          <w:szCs w:val="24"/>
        </w:rPr>
        <w:t>.</w:t>
      </w:r>
    </w:p>
    <w:p w14:paraId="50A7B5E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w:t>
      </w:r>
      <w:r>
        <w:rPr>
          <w:rFonts w:eastAsia="Times New Roman" w:cs="Times New Roman"/>
          <w:szCs w:val="24"/>
        </w:rPr>
        <w:t>λύ.</w:t>
      </w:r>
    </w:p>
    <w:p w14:paraId="50A7B5EE"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0A7B5E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50A7B5F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Θεοδωράκη, ευχαριστούμε για την υπομονή σας.</w:t>
      </w:r>
    </w:p>
    <w:p w14:paraId="50A7B5F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Πρόεδρος της Κοινοβουλευτικής Ομάδας του Ποταμιού έχει τον λόγο.</w:t>
      </w:r>
    </w:p>
    <w:p w14:paraId="50A7B5F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w:t>
      </w:r>
      <w:r>
        <w:rPr>
          <w:rFonts w:eastAsia="Times New Roman" w:cs="Times New Roman"/>
          <w:b/>
          <w:szCs w:val="24"/>
        </w:rPr>
        <w:t xml:space="preserve">κόμματος </w:t>
      </w:r>
      <w:r>
        <w:rPr>
          <w:rFonts w:eastAsia="Times New Roman" w:cs="Times New Roman"/>
          <w:b/>
          <w:szCs w:val="24"/>
        </w:rPr>
        <w:t xml:space="preserve">Το Ποτάμι): </w:t>
      </w:r>
      <w:r>
        <w:rPr>
          <w:rFonts w:eastAsia="Times New Roman" w:cs="Times New Roman"/>
          <w:szCs w:val="24"/>
        </w:rPr>
        <w:t xml:space="preserve">Κυρίες και κύριοι συνάδελφοι, με το δικαίωμα που μου δίνει το γεγονός ότι είμαι ίσως ο μόνος πολιτικός Αρχηγός που τηρεί τον χρόνο, θέλω να απευθυνθώ στον κάθε Βουλευτή ξεχωριστά, αλλά και στο Σώμα και </w:t>
      </w:r>
      <w:r>
        <w:rPr>
          <w:rFonts w:eastAsia="Times New Roman" w:cs="Times New Roman"/>
          <w:szCs w:val="24"/>
        </w:rPr>
        <w:t xml:space="preserve">να πω ότι πρέπει να σταματήσει αυτό το ρεζιλίκι. Ή να καταργήσουμε εντελώς το χρονόμετρο και να λέμε ελεύθερη συζήτηση ή να τηρούμε τον χρόνο. </w:t>
      </w:r>
    </w:p>
    <w:p w14:paraId="50A7B5F3"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0A7B5F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ανεπίτρεπτο ότι είχε προγραμματιστεί ο κύριος Πρωθυπουργός κ</w:t>
      </w:r>
      <w:r>
        <w:rPr>
          <w:rFonts w:eastAsia="Times New Roman" w:cs="Times New Roman"/>
          <w:szCs w:val="24"/>
        </w:rPr>
        <w:t xml:space="preserve">αι ο Αρχηγός της Αξιωματικής Αντιπολίτευσης να μιλήσουν τριάντα πέντε λεπτά και μίλησαν δύο ώρες. Ο κύριος Πρωθυπουργός ζήτησε μια παρέμβαση ενός λεπτού και μίλησε </w:t>
      </w:r>
      <w:r>
        <w:rPr>
          <w:rFonts w:eastAsia="Times New Roman" w:cs="Times New Roman"/>
          <w:szCs w:val="24"/>
        </w:rPr>
        <w:lastRenderedPageBreak/>
        <w:t>δεκαεπτά λεπτά. Και όλα αυτά γίνονται σε μια συζήτηση που πιθανόν κάποια παιδιά την παρακολο</w:t>
      </w:r>
      <w:r>
        <w:rPr>
          <w:rFonts w:eastAsia="Times New Roman" w:cs="Times New Roman"/>
          <w:szCs w:val="24"/>
        </w:rPr>
        <w:t>υθούν, γιατί είναι μια συζήτηση για την παιδεία.</w:t>
      </w:r>
    </w:p>
    <w:p w14:paraId="50A7B5F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Σπύρος Λυκούδης, ο Αντιπρόεδρός μας, το έχει θέσει στην Διάσκεψη των Προέδρων. Θα το θέσουμε κατηγορηματικά. Ή να καταργήσουμε τα ρολόγια ή να τηρούμε στοιχειωδώς τον χρόνο. Και είναι ευθύνη του Προεδρείου</w:t>
      </w:r>
      <w:r>
        <w:rPr>
          <w:rFonts w:eastAsia="Times New Roman" w:cs="Times New Roman"/>
          <w:szCs w:val="24"/>
        </w:rPr>
        <w:t xml:space="preserve">, του κ. </w:t>
      </w:r>
      <w:proofErr w:type="spellStart"/>
      <w:r>
        <w:rPr>
          <w:rFonts w:eastAsia="Times New Roman" w:cs="Times New Roman"/>
          <w:szCs w:val="24"/>
        </w:rPr>
        <w:t>Βούτση</w:t>
      </w:r>
      <w:proofErr w:type="spellEnd"/>
      <w:r>
        <w:rPr>
          <w:rFonts w:eastAsia="Times New Roman" w:cs="Times New Roman"/>
          <w:szCs w:val="24"/>
        </w:rPr>
        <w:t xml:space="preserve"> πρώτα απ’ όλα, να τηρεί τον χρόνο. Υπάρχει κόσμος που μας παρακολουθεί και δεν αντιλαμβάνεται πώς η Βουλή μπορεί να είναι εκτός κανόνων. </w:t>
      </w:r>
    </w:p>
    <w:p w14:paraId="50A7B5F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Πάμε, λοιπόν, στα δεκατέσσερα λεπτά που μου απομένουν.</w:t>
      </w:r>
    </w:p>
    <w:p w14:paraId="50A7B5F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Πρώτη Αυγούστου, οι φοιτητές είναι απόντες, οι </w:t>
      </w:r>
      <w:r>
        <w:rPr>
          <w:rFonts w:eastAsia="Times New Roman" w:cs="Times New Roman"/>
          <w:szCs w:val="24"/>
        </w:rPr>
        <w:t>καθηγητές απόντες, αλλά η κυβερνητική πλειοψηφία προσπαθεί όπως-όπως και γρήγορα-γρήγορα να πάρει αποφάσεις που θα σημαδέψουν το μέλλον των καθηγητών, των φοιτητών, των πανεπιστημίων και τελικά της κοινωνίας. Και είναι το τέταρτο από τα έξι επεισόδια της κ</w:t>
      </w:r>
      <w:r>
        <w:rPr>
          <w:rFonts w:eastAsia="Times New Roman" w:cs="Times New Roman"/>
          <w:szCs w:val="24"/>
        </w:rPr>
        <w:t xml:space="preserve">αλοκαιρινής επιθεώρησης: «Ψηφίστε, τροποποιήστε, τελειώσατε». Είναι το τέταρτο από τα έξι νομοσχέδια που η Βουλή καλείται να ψηφίσει, αφού τα συζητήσει στα πεταχτά. </w:t>
      </w:r>
    </w:p>
    <w:p w14:paraId="50A7B5F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θα αρχίσω από το τέλος, από τα συμπεράσματα. Ο νόμος που θα ψηφίσουν σή</w:t>
      </w:r>
      <w:r>
        <w:rPr>
          <w:rFonts w:eastAsia="Times New Roman" w:cs="Times New Roman"/>
          <w:szCs w:val="24"/>
        </w:rPr>
        <w:t>μερα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ένας συντηρητικός νόμος, παλιομοδίτικος, που ενισχύει την </w:t>
      </w:r>
      <w:proofErr w:type="spellStart"/>
      <w:r>
        <w:rPr>
          <w:rFonts w:eastAsia="Times New Roman" w:cs="Times New Roman"/>
          <w:szCs w:val="24"/>
        </w:rPr>
        <w:t>κομματοκρατία</w:t>
      </w:r>
      <w:proofErr w:type="spellEnd"/>
      <w:r>
        <w:rPr>
          <w:rFonts w:eastAsia="Times New Roman" w:cs="Times New Roman"/>
          <w:szCs w:val="24"/>
        </w:rPr>
        <w:t>. Είναι ένας νόμος δηλαδή βγαλμένος από τα σπλάχνα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ένας αριστερίστικος αχταρμάς με ακροδεξιά φρένα, ένας νόμος που διώχνει τους νέους, ένα</w:t>
      </w:r>
      <w:r>
        <w:rPr>
          <w:rFonts w:eastAsia="Times New Roman" w:cs="Times New Roman"/>
          <w:szCs w:val="24"/>
        </w:rPr>
        <w:t>ς νόμος που στερεί την ελπίδα από αυτούς που πιστεύουν στην αξιοκρατία, ένας νόμος που κρατά τη χώρα μακριά από την σύγχρονη ευρωπαϊκή πραγματικότητα. Γιατί δυστυχώς –και το λέω πραγματικά- και για εσάς, πάνω απ’ όλα είναι το κόμμα, οι συμβιβασμοί και τελι</w:t>
      </w:r>
      <w:r>
        <w:rPr>
          <w:rFonts w:eastAsia="Times New Roman" w:cs="Times New Roman"/>
          <w:szCs w:val="24"/>
        </w:rPr>
        <w:t xml:space="preserve">κά η συντήρηση. </w:t>
      </w:r>
    </w:p>
    <w:p w14:paraId="50A7B5F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Ελλάδα, για να είμαστε ειλικρινείς, ποτέ δεν ευτύχησε να έχει πανεπιστήμια μακριά από κόμματα, ταπεινά συμφέροντα και πονηρές συντεχνίες. Εξαιρέσεις υπήρξαν και υπάρχουν, αλλά δεν αλλάζουν τον κανόνα. </w:t>
      </w:r>
    </w:p>
    <w:p w14:paraId="50A7B5FA" w14:textId="77777777" w:rsidR="007C6747" w:rsidRDefault="00E91359">
      <w:pPr>
        <w:tabs>
          <w:tab w:val="left" w:pos="2212"/>
        </w:tabs>
        <w:spacing w:after="0" w:line="600" w:lineRule="auto"/>
        <w:jc w:val="both"/>
        <w:rPr>
          <w:rFonts w:eastAsia="Times New Roman"/>
          <w:color w:val="000000" w:themeColor="text1"/>
          <w:szCs w:val="24"/>
        </w:rPr>
      </w:pPr>
      <w:r>
        <w:rPr>
          <w:rFonts w:eastAsia="Times New Roman"/>
          <w:color w:val="000000" w:themeColor="text1"/>
          <w:szCs w:val="24"/>
        </w:rPr>
        <w:t>Το κομματικό κράτος ήθελε πάντα ένα</w:t>
      </w:r>
      <w:r>
        <w:rPr>
          <w:rFonts w:eastAsia="Times New Roman"/>
          <w:color w:val="000000" w:themeColor="text1"/>
          <w:szCs w:val="24"/>
        </w:rPr>
        <w:t xml:space="preserve"> πανεπιστήμιο στα μέτρα του. Γι’ αυτό και τα όσα καλά έφερε ο νόμος Διαμαντοπούλου, ένας νόμος που ψηφίστηκε με διακόσιους πενήντα πέντε Βου</w:t>
      </w:r>
      <w:r>
        <w:rPr>
          <w:rFonts w:eastAsia="Times New Roman"/>
          <w:color w:val="000000" w:themeColor="text1"/>
          <w:szCs w:val="24"/>
        </w:rPr>
        <w:lastRenderedPageBreak/>
        <w:t>λευτές, μετά από δεκαοκτώ μήνες διαβούλευσης, γρήγορα ψαλιδίστηκαν από Υπουργούς του ΠΑΣΟΚ, της Νέας Δημοκρατίας και</w:t>
      </w:r>
      <w:r>
        <w:rPr>
          <w:rFonts w:eastAsia="Times New Roman"/>
          <w:color w:val="000000" w:themeColor="text1"/>
          <w:szCs w:val="24"/>
        </w:rPr>
        <w:t xml:space="preserve"> τώρα ό,τι απέμεινε, το ισοπεδώνουν οι ΣΥΡΙΖΑ</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ΑΝΕΛ.</w:t>
      </w:r>
    </w:p>
    <w:p w14:paraId="50A7B5FB"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Παιδεία καθυποταγμένη, αποκομμένη από τις διεθνείς και ευρωπαϊκές εξελίξεις. Αυτός άλλωστε είναι ο λόγος που η κρίση στη χώρα μας είναι τόσο βαθιά και ατελείωτη. Γιατί η παιδεία, τα πανεπιστήμια είναι ο</w:t>
      </w:r>
      <w:r>
        <w:rPr>
          <w:rFonts w:eastAsia="Times New Roman"/>
          <w:color w:val="000000" w:themeColor="text1"/>
          <w:szCs w:val="24"/>
        </w:rPr>
        <w:t xml:space="preserve"> καθοριστικός παράγοντας για την οικονομική ανάπτυξη και την κοινωνική δικαιοσύνη. Και εσείς, από την αρχή κιόλας, από το 2015, δείξατε ότι θα ακολουθήσετε τον παλιό δρόμο.</w:t>
      </w:r>
    </w:p>
    <w:p w14:paraId="50A7B5FC"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Να σας θυμίσω δυο-τρία πράγματα. Επιλέξατε περιφερειακούς διευθυντές που ήταν όλοι </w:t>
      </w:r>
      <w:r>
        <w:rPr>
          <w:rFonts w:eastAsia="Times New Roman"/>
          <w:color w:val="000000" w:themeColor="text1"/>
          <w:szCs w:val="24"/>
        </w:rPr>
        <w:t>κομματικά στελέχη των ΣΥΡΙΖΑ και των ΑΝΕΛ. Όλοι. Έντεκα-δύο ήταν η μεταξύ σας μοιρασιά. Μετά αλλάξατε τον τρόπο επιλογής των διευθυντών των σχολείων και τους κάνατε συνδικαλιστές αντί για διευθυντές. Κατεδαφίσατε πρότυπα και πειραματικά σχολεία και το βάλα</w:t>
      </w:r>
      <w:r>
        <w:rPr>
          <w:rFonts w:eastAsia="Times New Roman"/>
          <w:color w:val="000000" w:themeColor="text1"/>
          <w:szCs w:val="24"/>
        </w:rPr>
        <w:t>τε στα πόδια μπροστά στους ακραίους της Εκκλησίας. Επαναφέρατε τους αιώνιους φοιτητές και κάνατε και κάνετε μικροκομματικά παιχνίδια με τις πανελλήνιες. Και τώρα ήρθε η ώρα των πανεπιστημίων.</w:t>
      </w:r>
    </w:p>
    <w:p w14:paraId="50A7B5FD"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Θα μιλήσω επιγραμματικά για τα σημαντικά ασήμαντα του νόμου σας.</w:t>
      </w:r>
    </w:p>
    <w:p w14:paraId="50A7B5FE"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Αυτονομία. Στις αναπτυγμένες χώρες τα πανεπιστήμια απολαμβάνουν αυξημένη αυτονομία, με αξιολόγηση και λογοδοσία. Η Ελλάδα ήταν πάντα -κι όχι μόνο, βέβαια, στους δικούς σας μήνες- ουραγός στο θέμα της αυτονομίας των πανεπιστημίων. Ο νόμος σας, όμως, περιορ</w:t>
      </w:r>
      <w:r>
        <w:rPr>
          <w:rFonts w:eastAsia="Times New Roman"/>
          <w:color w:val="000000" w:themeColor="text1"/>
          <w:szCs w:val="24"/>
        </w:rPr>
        <w:t>ίζει την αυτονομία ακόμα περισσότερο, κάνοντας τα πανεπιστήμια παραρτήματα του γραφείου του Υπουργού.</w:t>
      </w:r>
    </w:p>
    <w:p w14:paraId="50A7B5FF"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Διοίκηση των πανεπιστημίων. Εδώ βάλατε για τα καλά την όπισθεν. Καταργείτε τα συμβούλια των ιδρυμάτων, ενός θεσμού που κυριαρχεί τα τελευταία χρόνια σε όλ</w:t>
      </w:r>
      <w:r>
        <w:rPr>
          <w:rFonts w:eastAsia="Times New Roman"/>
          <w:color w:val="000000" w:themeColor="text1"/>
          <w:szCs w:val="24"/>
        </w:rPr>
        <w:t>ες τις αναπτυγμένες χώρες. Αντί να αξιοποιήσουμε τους μεγάλους Έλληνες δασκάλους που ζουν και διαπρέπουν στο εξωτερικό, αντί να φωτίσουμε τα πανεπιστήμιά μας με την εμπειρία τους και τις ιδέες τους, τους διώχνουμε και αντιστοίχως, στη διοίκηση των πανεπιστ</w:t>
      </w:r>
      <w:r>
        <w:rPr>
          <w:rFonts w:eastAsia="Times New Roman"/>
          <w:color w:val="000000" w:themeColor="text1"/>
          <w:szCs w:val="24"/>
        </w:rPr>
        <w:t xml:space="preserve">ημίων επανέρχονται οι κομματικοί φοιτητικοί σύλλογοι. Προσοχή, όχι οι φοιτητές, αλλά οι </w:t>
      </w:r>
      <w:proofErr w:type="spellStart"/>
      <w:r>
        <w:rPr>
          <w:rFonts w:eastAsia="Times New Roman"/>
          <w:color w:val="000000" w:themeColor="text1"/>
          <w:szCs w:val="24"/>
        </w:rPr>
        <w:t>φοιτητοπατέρες</w:t>
      </w:r>
      <w:proofErr w:type="spellEnd"/>
      <w:r>
        <w:rPr>
          <w:rFonts w:eastAsia="Times New Roman"/>
          <w:color w:val="000000" w:themeColor="text1"/>
          <w:szCs w:val="24"/>
        </w:rPr>
        <w:t>.</w:t>
      </w:r>
    </w:p>
    <w:p w14:paraId="50A7B600"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ΚΩΝΣΤΑΝΤΙΝΟΣ ΓΑΒΡΟΓΛΟΥ (Υπουργός Παιδείας, Έρευνας και Θρησκευμάτων):</w:t>
      </w:r>
      <w:r>
        <w:rPr>
          <w:rFonts w:eastAsia="Times New Roman"/>
          <w:color w:val="000000" w:themeColor="text1"/>
          <w:szCs w:val="24"/>
        </w:rPr>
        <w:t xml:space="preserve"> Κάνετε λάθος. Είναι καθολική και μυστική…</w:t>
      </w:r>
    </w:p>
    <w:p w14:paraId="50A7B601"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ΣΤΑΥΡΟΣ ΘΕΟΔΩΡΑΚΗΣ (Πρόεδρος του </w:t>
      </w:r>
      <w:r>
        <w:rPr>
          <w:rFonts w:eastAsia="Times New Roman"/>
          <w:b/>
          <w:color w:val="000000" w:themeColor="text1"/>
          <w:szCs w:val="24"/>
        </w:rPr>
        <w:t>κόμματος Το Ποτάμι):</w:t>
      </w:r>
      <w:r>
        <w:rPr>
          <w:rFonts w:eastAsia="Times New Roman"/>
          <w:color w:val="000000" w:themeColor="text1"/>
          <w:szCs w:val="24"/>
        </w:rPr>
        <w:t xml:space="preserve"> Επιτρέψτε μου, κύριε </w:t>
      </w:r>
      <w:proofErr w:type="spellStart"/>
      <w:r>
        <w:rPr>
          <w:rFonts w:eastAsia="Times New Roman"/>
          <w:color w:val="000000" w:themeColor="text1"/>
          <w:szCs w:val="24"/>
        </w:rPr>
        <w:t>Γαβρόγλου</w:t>
      </w:r>
      <w:proofErr w:type="spellEnd"/>
      <w:r>
        <w:rPr>
          <w:rFonts w:eastAsia="Times New Roman"/>
          <w:color w:val="000000" w:themeColor="text1"/>
          <w:szCs w:val="24"/>
        </w:rPr>
        <w:t>. Είναι σαφές ότι τα συμβούλια και η παρουσία των ξένων καθηγητών που είχαν έρθει να προσφέρουν στη χώρα ήταν πάντα το κόκκινο πανί για τους συνδικαλιστές του ΣΥΡΙΖΑ στα πανεπιστήμια.</w:t>
      </w:r>
    </w:p>
    <w:p w14:paraId="50A7B602"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Άσυλο. Εδώ ζούμε την </w:t>
      </w:r>
      <w:r>
        <w:rPr>
          <w:rFonts w:eastAsia="Times New Roman"/>
          <w:color w:val="000000" w:themeColor="text1"/>
          <w:szCs w:val="24"/>
        </w:rPr>
        <w:t xml:space="preserve">πλήρη αντιστροφή της πραγματικότητας! Στα ελληνικά πανεπιστήμια δεν παρέχεται άσυλο ιδεών, αλλά άσυλο σε συμμορίες και </w:t>
      </w:r>
      <w:proofErr w:type="spellStart"/>
      <w:r>
        <w:rPr>
          <w:rFonts w:eastAsia="Times New Roman"/>
          <w:color w:val="000000" w:themeColor="text1"/>
          <w:szCs w:val="24"/>
        </w:rPr>
        <w:t>χουλιγκάνους</w:t>
      </w:r>
      <w:proofErr w:type="spellEnd"/>
      <w:r>
        <w:rPr>
          <w:rFonts w:eastAsia="Times New Roman"/>
          <w:color w:val="000000" w:themeColor="text1"/>
          <w:szCs w:val="24"/>
        </w:rPr>
        <w:t>. Οι ιδέες, μάλιστα, επιτρέψτε μου, διώκονται αν δεν συμφωνούν με τα συνθήματα που είναι γραμμένα στους τοίχους των πανεπιστη</w:t>
      </w:r>
      <w:r>
        <w:rPr>
          <w:rFonts w:eastAsia="Times New Roman"/>
          <w:color w:val="000000" w:themeColor="text1"/>
          <w:szCs w:val="24"/>
        </w:rPr>
        <w:t>μίων. Κι αυτοί που έχουν ασυλία στα πανεπιστήμια είναι οι μικροί και μεγάλοι αστυνόμοι των ιδεών. Την εξουσία αυτών των συμμοριών ενισχύετε με τον νόμο σας και τους ενισχύετε συνειδητά. Θα σας πω στο τέλος γιατί.</w:t>
      </w:r>
    </w:p>
    <w:p w14:paraId="50A7B603"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Μεταπτυχιακές σπουδές. Σήμερα λειτουργούν μ</w:t>
      </w:r>
      <w:r>
        <w:rPr>
          <w:rFonts w:eastAsia="Times New Roman"/>
          <w:color w:val="000000" w:themeColor="text1"/>
          <w:szCs w:val="24"/>
        </w:rPr>
        <w:t xml:space="preserve">εταπτυχιακά που σε πολλές περιπτώσεις βοηθούν και την αγορά εργασίας -και δεν ντρεπόμαστε να το πούμε- και τα πανεπιστήμια. </w:t>
      </w:r>
      <w:r>
        <w:rPr>
          <w:rFonts w:eastAsia="Times New Roman"/>
          <w:color w:val="000000" w:themeColor="text1"/>
          <w:szCs w:val="24"/>
        </w:rPr>
        <w:lastRenderedPageBreak/>
        <w:t>Προσφέρουν ειδικές γνώσεις και δεξιότητες και αποτελούν πηγή χρηματοδότησης των ιδρυμάτων, σε μια εποχή μάλιστα που το κράτος αδυνατ</w:t>
      </w:r>
      <w:r>
        <w:rPr>
          <w:rFonts w:eastAsia="Times New Roman"/>
          <w:color w:val="000000" w:themeColor="text1"/>
          <w:szCs w:val="24"/>
        </w:rPr>
        <w:t>εί να πληρώσει όσα πρέπει για την παιδεία. Τα εμπόδια που σήμερα βάζετε για τη χρηματοδότηση των μεταπτυχιακών, αλλά και οι γραφειοκρατικές διαδικασίες που επιβάλλετε θα είναι και η ταφόπλακα σε πολλά από τα μεταπτυχιακά, γεγονός που σημαίνει ξανά υποβάθμι</w:t>
      </w:r>
      <w:r>
        <w:rPr>
          <w:rFonts w:eastAsia="Times New Roman"/>
          <w:color w:val="000000" w:themeColor="text1"/>
          <w:szCs w:val="24"/>
        </w:rPr>
        <w:t>ση, ξανά διαρροές εγκεφάλων στο εξωτερικό.</w:t>
      </w:r>
    </w:p>
    <w:p w14:paraId="50A7B604" w14:textId="77777777" w:rsidR="007C6747" w:rsidRDefault="00E91359">
      <w:pPr>
        <w:tabs>
          <w:tab w:val="left" w:pos="2212"/>
        </w:tabs>
        <w:spacing w:after="0" w:line="600" w:lineRule="auto"/>
        <w:ind w:firstLine="720"/>
        <w:jc w:val="both"/>
        <w:rPr>
          <w:rFonts w:eastAsia="Times New Roman"/>
          <w:color w:val="000000" w:themeColor="text1"/>
          <w:szCs w:val="24"/>
        </w:rPr>
      </w:pPr>
      <w:r>
        <w:rPr>
          <w:rFonts w:eastAsia="Times New Roman"/>
          <w:color w:val="000000" w:themeColor="text1"/>
          <w:szCs w:val="24"/>
        </w:rPr>
        <w:t>Ξενόγλωσσα προγράμματα σπουδών. Εμποδίζετε στην ουσία τη λειτουργία ξενόγλωσσων προγραμμάτων που θα προσελκύσουν αλλοδαπούς φοιτητές και θα πολλαπλασιάσουν τα έσοδα των ιδρυμάτων.</w:t>
      </w:r>
    </w:p>
    <w:p w14:paraId="50A7B605" w14:textId="77777777" w:rsidR="007C6747" w:rsidRDefault="00E91359">
      <w:pPr>
        <w:spacing w:after="0" w:line="600" w:lineRule="auto"/>
        <w:ind w:firstLine="720"/>
        <w:jc w:val="both"/>
        <w:rPr>
          <w:rFonts w:eastAsia="Times New Roman"/>
          <w:szCs w:val="24"/>
        </w:rPr>
      </w:pPr>
      <w:r>
        <w:rPr>
          <w:rFonts w:eastAsia="Times New Roman"/>
          <w:szCs w:val="24"/>
        </w:rPr>
        <w:t xml:space="preserve">Θα ξέρετε την πρόσφατη έκθεση της Εθνικής Τραπέζης. Η Ελλάδα θα μπορούσε να προσελκύσει </w:t>
      </w:r>
      <w:proofErr w:type="spellStart"/>
      <w:r>
        <w:rPr>
          <w:rFonts w:eastAsia="Times New Roman"/>
          <w:szCs w:val="24"/>
        </w:rPr>
        <w:t>εκατόν</w:t>
      </w:r>
      <w:proofErr w:type="spellEnd"/>
      <w:r>
        <w:rPr>
          <w:rFonts w:eastAsia="Times New Roman"/>
          <w:szCs w:val="24"/>
        </w:rPr>
        <w:t xml:space="preserve"> δέκα χιλιάδες ξένους φοιτητές και τα οφέλη να φτάνουν περίπου στο ένα δισεκατομμύριο οκτακόσια εκατομμύρια. </w:t>
      </w:r>
    </w:p>
    <w:p w14:paraId="50A7B606" w14:textId="77777777" w:rsidR="007C6747" w:rsidRDefault="00E91359">
      <w:pPr>
        <w:spacing w:after="0" w:line="600" w:lineRule="auto"/>
        <w:ind w:firstLine="720"/>
        <w:jc w:val="both"/>
        <w:rPr>
          <w:rFonts w:eastAsia="Times New Roman"/>
          <w:szCs w:val="24"/>
        </w:rPr>
      </w:pPr>
      <w:r>
        <w:rPr>
          <w:rFonts w:eastAsia="Times New Roman"/>
          <w:szCs w:val="24"/>
        </w:rPr>
        <w:t>Για μας, κυρίες και κύριοι συνάδελφοι, τώρα θα έπρεπ</w:t>
      </w:r>
      <w:r>
        <w:rPr>
          <w:rFonts w:eastAsia="Times New Roman"/>
          <w:szCs w:val="24"/>
        </w:rPr>
        <w:t xml:space="preserve">ε να ήταν η ώρα για να ενισχύσουμε αξιοκρατία, διαφάνεια, χειραφέτηση και αποτελεσματικότητα, να διεθνοποιήσουμε τα πανεπιστήμιά μας. Αντί γι’ αυτό, εσείς παίζετε με τις λέξεις. Αφαιρείτε </w:t>
      </w:r>
      <w:r>
        <w:rPr>
          <w:rFonts w:eastAsia="Times New Roman"/>
          <w:szCs w:val="24"/>
        </w:rPr>
        <w:lastRenderedPageBreak/>
        <w:t>λέξεις όπως «αγορά εργασίας», «ευρωπαϊκός χώρος εκπαίδευσης» και μιλ</w:t>
      </w:r>
      <w:r>
        <w:rPr>
          <w:rFonts w:eastAsia="Times New Roman"/>
          <w:szCs w:val="24"/>
        </w:rPr>
        <w:t xml:space="preserve">άτε ψευδώς για κοινωνική ισότητα. Κοινωνική ισότητα θα είχαμε αν δίναμε στα φτωχότερα παιδιά τη δυνατότητα να κάνουν τις σπουδές που θα ήθελαν, τις σπουδές που θέλουν. Όταν βγαίνεις από ΑΕΙ –ξέρετε τις έρευνες- έχεις κατά κανόνα διπλάσιο εισόδημα. </w:t>
      </w:r>
    </w:p>
    <w:p w14:paraId="50A7B607" w14:textId="77777777" w:rsidR="007C6747" w:rsidRDefault="00E91359">
      <w:pPr>
        <w:spacing w:after="0" w:line="600" w:lineRule="auto"/>
        <w:ind w:firstLine="720"/>
        <w:jc w:val="both"/>
        <w:rPr>
          <w:rFonts w:eastAsia="Times New Roman"/>
          <w:szCs w:val="24"/>
        </w:rPr>
      </w:pPr>
      <w:r>
        <w:rPr>
          <w:rFonts w:eastAsia="Times New Roman"/>
          <w:szCs w:val="24"/>
        </w:rPr>
        <w:t>Η τριτο</w:t>
      </w:r>
      <w:r>
        <w:rPr>
          <w:rFonts w:eastAsia="Times New Roman"/>
          <w:szCs w:val="24"/>
        </w:rPr>
        <w:t xml:space="preserve">βάθμια εκπαίδευση, όμως, σε αντίθεση με την πρωτοβάθμια και τη δευτεροβάθμια εκπαίδευση, είναι άνιση. Υπάρχουν κοινωνικά στρώματα που </w:t>
      </w:r>
      <w:proofErr w:type="spellStart"/>
      <w:r>
        <w:rPr>
          <w:rFonts w:eastAsia="Times New Roman"/>
          <w:szCs w:val="24"/>
        </w:rPr>
        <w:t>υποεκπροσωπούνται</w:t>
      </w:r>
      <w:proofErr w:type="spellEnd"/>
      <w:r>
        <w:rPr>
          <w:rFonts w:eastAsia="Times New Roman"/>
          <w:szCs w:val="24"/>
        </w:rPr>
        <w:t>, ιδιαίτερα στα μεταπτυχιακά. Πρέπει να ενισχύσουμε, λοιπόν, με υποτροφίες και να θεσμοθετήσουμε τα φοιτη</w:t>
      </w:r>
      <w:r>
        <w:rPr>
          <w:rFonts w:eastAsia="Times New Roman"/>
          <w:szCs w:val="24"/>
        </w:rPr>
        <w:t>τικά δάνεια, τα οποία θα αποπληρώνουν οι φοιτητές με χαμηλά έως και μηδενικά επιτόκια. Αποπληρωμή γρήγορη ή αργή, ανάλογα με τις απολαβές που θα έχουν στο επάγγελμά τους.</w:t>
      </w:r>
    </w:p>
    <w:p w14:paraId="50A7B608" w14:textId="77777777" w:rsidR="007C6747" w:rsidRDefault="00E91359">
      <w:pPr>
        <w:spacing w:after="0" w:line="600" w:lineRule="auto"/>
        <w:ind w:firstLine="720"/>
        <w:jc w:val="both"/>
        <w:rPr>
          <w:rFonts w:eastAsia="Times New Roman"/>
          <w:szCs w:val="24"/>
        </w:rPr>
      </w:pPr>
      <w:r>
        <w:rPr>
          <w:rFonts w:eastAsia="Times New Roman"/>
          <w:szCs w:val="24"/>
        </w:rPr>
        <w:t>Πρόσφατα, κυρίες και κύριοι συνάδελφοι, το «</w:t>
      </w:r>
      <w:r w:rsidRPr="00BB6652">
        <w:rPr>
          <w:rFonts w:eastAsia="Times New Roman" w:cs="Times New Roman"/>
          <w:bCs/>
          <w:szCs w:val="24"/>
        </w:rPr>
        <w:t>Π²</w:t>
      </w:r>
      <w:r w:rsidRPr="00BB6652">
        <w:rPr>
          <w:rFonts w:eastAsia="Times New Roman" w:cs="Times New Roman"/>
          <w:b/>
          <w:bCs/>
          <w:szCs w:val="24"/>
        </w:rPr>
        <w:t xml:space="preserve"> </w:t>
      </w:r>
      <w:r w:rsidRPr="00BB6652">
        <w:rPr>
          <w:rFonts w:eastAsia="Times New Roman" w:cs="Times New Roman"/>
          <w:bCs/>
          <w:szCs w:val="24"/>
        </w:rPr>
        <w:t>-</w:t>
      </w:r>
      <w:r>
        <w:rPr>
          <w:rFonts w:eastAsia="Times New Roman" w:cs="Times New Roman"/>
          <w:b/>
          <w:bCs/>
          <w:szCs w:val="24"/>
        </w:rPr>
        <w:t xml:space="preserve"> </w:t>
      </w:r>
      <w:r>
        <w:rPr>
          <w:rFonts w:eastAsia="Times New Roman" w:cs="Times New Roman"/>
          <w:bCs/>
          <w:szCs w:val="24"/>
        </w:rPr>
        <w:t>π</w:t>
      </w:r>
      <w:r w:rsidRPr="00BB6652">
        <w:rPr>
          <w:rFonts w:eastAsia="Times New Roman"/>
          <w:szCs w:val="24"/>
        </w:rPr>
        <w:t xml:space="preserve"> </w:t>
      </w:r>
      <w:r>
        <w:rPr>
          <w:rFonts w:eastAsia="Times New Roman"/>
          <w:szCs w:val="24"/>
        </w:rPr>
        <w:t xml:space="preserve">στο τετράγωνο», το Ινστιτούτο του </w:t>
      </w:r>
      <w:r>
        <w:rPr>
          <w:rFonts w:eastAsia="Times New Roman"/>
          <w:szCs w:val="24"/>
        </w:rPr>
        <w:t>κινήματός μας, έκανε μια έρευνα κοινής γνώμης. Οκτώ στους δέκα θεωρούν ότι η κρατική χρηματοδότηση των πανεπιστημίων θα πρέπει να συνδυάζεται με την αξιολόγηση του κάθε ιδρύματος. Πάνω από το 70% των πολιτών θεωρεί ότι πρέπει να υπάρχουν μεταπτυχιακά προγρ</w:t>
      </w:r>
      <w:r>
        <w:rPr>
          <w:rFonts w:eastAsia="Times New Roman"/>
          <w:szCs w:val="24"/>
        </w:rPr>
        <w:t xml:space="preserve">άμματα </w:t>
      </w:r>
      <w:r>
        <w:rPr>
          <w:rFonts w:eastAsia="Times New Roman"/>
          <w:szCs w:val="24"/>
        </w:rPr>
        <w:lastRenderedPageBreak/>
        <w:t xml:space="preserve">στην αγγλική γλώσσα. Το 80% θέλει συμμετοχή στη διοίκηση αναγνωρισμένων καθηγητών που εργάζονται σε ιδρύματα του εξωτερικού και το 80% βεβαίως θεωρεί ότι η Αστυνομία πρέπει να επεμβαίνει άμεσα και να προστατεύει τους φοιτητές και τους καθηγητές από </w:t>
      </w:r>
      <w:r>
        <w:rPr>
          <w:rFonts w:eastAsia="Times New Roman"/>
          <w:szCs w:val="24"/>
        </w:rPr>
        <w:t xml:space="preserve">φαινόμενα βίας και ποινικές συμπεριφορές. </w:t>
      </w:r>
    </w:p>
    <w:p w14:paraId="50A7B609" w14:textId="77777777" w:rsidR="007C6747" w:rsidRDefault="00E91359">
      <w:pPr>
        <w:spacing w:after="0" w:line="600" w:lineRule="auto"/>
        <w:ind w:firstLine="720"/>
        <w:jc w:val="both"/>
        <w:rPr>
          <w:rFonts w:eastAsia="Times New Roman"/>
          <w:szCs w:val="24"/>
        </w:rPr>
      </w:pPr>
      <w:r>
        <w:rPr>
          <w:rFonts w:eastAsia="Times New Roman"/>
          <w:szCs w:val="24"/>
        </w:rPr>
        <w:t xml:space="preserve">Βέβαια, η πλειοψηφία του κόσμου είναι πλέον υπέρ της ίδρυσης μη κρατικών πανεπιστημίων και είναι υπέρ της ενίσχυσης της έρευνας από ιδιώτες, να δώσουμε δηλαδή κίνητρα στις επιχειρήσεις να καλύψουν δαπάνες έρευνας </w:t>
      </w:r>
      <w:r>
        <w:rPr>
          <w:rFonts w:eastAsia="Times New Roman"/>
          <w:szCs w:val="24"/>
        </w:rPr>
        <w:t xml:space="preserve">και καινοτομίας που αδυνατεί να χρηματοδοτήσει το κράτος. </w:t>
      </w:r>
    </w:p>
    <w:p w14:paraId="50A7B60A" w14:textId="77777777" w:rsidR="007C6747" w:rsidRDefault="00E91359">
      <w:pPr>
        <w:spacing w:after="0" w:line="600" w:lineRule="auto"/>
        <w:ind w:firstLine="720"/>
        <w:jc w:val="both"/>
        <w:rPr>
          <w:rFonts w:eastAsia="Times New Roman"/>
          <w:szCs w:val="24"/>
        </w:rPr>
      </w:pPr>
      <w:r>
        <w:rPr>
          <w:rFonts w:eastAsia="Times New Roman"/>
          <w:szCs w:val="24"/>
        </w:rPr>
        <w:t>Είναι μίζερες οι αντιδράσεις και είναι –επιτρέψτε μου- διπλά ενοχλητικές, όταν προέρχονται από πολιτικούς που έχουν σπουδάσει στο εξωτερικό. Τι λένε, δηλαδή, κάποιοι ακόμα και εδώ μέσα; «Ναι, εγώ ε</w:t>
      </w:r>
      <w:r>
        <w:rPr>
          <w:rFonts w:eastAsia="Times New Roman"/>
          <w:szCs w:val="24"/>
        </w:rPr>
        <w:t xml:space="preserve">ίχα λεφτά και σπούδασα στο Λονδίνο ή στη Βοστώνη, εσύ όμως μείνε εδώ, χωρίς εναλλακτικές λύσεις». Οι θέσεις της κοινωνίας, κυρίες και κύριοι, είναι πολύ πιο προχωρημένες από τις θέσεις της Κυβέρνησης. </w:t>
      </w:r>
    </w:p>
    <w:p w14:paraId="50A7B60B" w14:textId="77777777" w:rsidR="007C6747" w:rsidRDefault="00E91359">
      <w:pPr>
        <w:spacing w:after="0" w:line="600" w:lineRule="auto"/>
        <w:ind w:firstLine="720"/>
        <w:jc w:val="both"/>
        <w:rPr>
          <w:rFonts w:eastAsia="Times New Roman"/>
          <w:szCs w:val="24"/>
        </w:rPr>
      </w:pPr>
      <w:r>
        <w:rPr>
          <w:rFonts w:eastAsia="Times New Roman"/>
          <w:szCs w:val="24"/>
        </w:rPr>
        <w:t>Γιατί, όμως,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r>
        <w:rPr>
          <w:rFonts w:eastAsia="Times New Roman"/>
          <w:szCs w:val="24"/>
        </w:rPr>
        <w:t>,</w:t>
      </w:r>
      <w:r>
        <w:rPr>
          <w:rFonts w:eastAsia="Times New Roman"/>
          <w:szCs w:val="24"/>
        </w:rPr>
        <w:t xml:space="preserve"> για άλλη μια φορά</w:t>
      </w:r>
      <w:r>
        <w:rPr>
          <w:rFonts w:eastAsia="Times New Roman"/>
          <w:szCs w:val="24"/>
        </w:rPr>
        <w:t>,</w:t>
      </w:r>
      <w:r>
        <w:rPr>
          <w:rFonts w:eastAsia="Times New Roman"/>
          <w:szCs w:val="24"/>
        </w:rPr>
        <w:t xml:space="preserve"> οπισ</w:t>
      </w:r>
      <w:r>
        <w:rPr>
          <w:rFonts w:eastAsia="Times New Roman"/>
          <w:szCs w:val="24"/>
        </w:rPr>
        <w:t>θοχωρούν σ’ ένα θέμα τόσο σημαντικό</w:t>
      </w:r>
      <w:r>
        <w:rPr>
          <w:rFonts w:eastAsia="Times New Roman"/>
          <w:szCs w:val="24"/>
        </w:rPr>
        <w:t>,</w:t>
      </w:r>
      <w:r>
        <w:rPr>
          <w:rFonts w:eastAsia="Times New Roman"/>
          <w:szCs w:val="24"/>
        </w:rPr>
        <w:t xml:space="preserve"> όπως είναι το θέμα της </w:t>
      </w:r>
      <w:r>
        <w:rPr>
          <w:rFonts w:eastAsia="Times New Roman"/>
          <w:szCs w:val="24"/>
        </w:rPr>
        <w:lastRenderedPageBreak/>
        <w:t>παιδείας; Θα σας πω γιατί. Ο ΣΥΡΙΖΑ έχασε όλες τις μάχες. Συγκυβερνά μ’ ένα ακροδεξιό κόμμα. Αποδέχτηκε την κυριαρχία της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Υπέγραψε τις απαιτήσεις των δανειστών. Έκανε τους φτωχούς φτωχό</w:t>
      </w:r>
      <w:r>
        <w:rPr>
          <w:rFonts w:eastAsia="Times New Roman"/>
          <w:szCs w:val="24"/>
        </w:rPr>
        <w:t>τερους και τους μεσαίους φτωχούς. Τι τους μένει, λοιπόν; Μια αντίσταση, δήθεν, στην παιδεία, ένα «αντάρτικο»</w:t>
      </w:r>
      <w:r>
        <w:rPr>
          <w:rFonts w:eastAsia="Times New Roman"/>
          <w:szCs w:val="24"/>
        </w:rPr>
        <w:t>,</w:t>
      </w:r>
      <w:r>
        <w:rPr>
          <w:rFonts w:eastAsia="Times New Roman"/>
          <w:szCs w:val="24"/>
        </w:rPr>
        <w:t xml:space="preserve"> που θα δώσει το φιλί της ζωής στον απογοητευμένο κομματικό στρατό. Όλα πέφτουν, αλλά κρατάμε τα πανεπιστήμια. Όχι στα συμβούλια, όχι στα μεταπτυχι</w:t>
      </w:r>
      <w:r>
        <w:rPr>
          <w:rFonts w:eastAsia="Times New Roman"/>
          <w:szCs w:val="24"/>
        </w:rPr>
        <w:t xml:space="preserve">ακά, όχι στην αστυνόμευση. Ανώριμες μάχες ενός στρατού που υποχωρεί ηττημένος. </w:t>
      </w:r>
    </w:p>
    <w:p w14:paraId="50A7B60C" w14:textId="77777777" w:rsidR="007C6747" w:rsidRDefault="00E91359">
      <w:pPr>
        <w:spacing w:after="0" w:line="600" w:lineRule="auto"/>
        <w:ind w:firstLine="720"/>
        <w:jc w:val="both"/>
        <w:rPr>
          <w:rFonts w:eastAsia="Times New Roman"/>
          <w:szCs w:val="24"/>
        </w:rPr>
      </w:pPr>
      <w:r>
        <w:rPr>
          <w:rFonts w:eastAsia="Times New Roman"/>
          <w:szCs w:val="24"/>
        </w:rPr>
        <w:t>Εμείς, κυρίες και κύριοι συνάδελφοι, θα επιμείνουμε και θα καλέσουμε καθηγητές και φοιτητές να γυρίσουν την πλάτη σ’ όλους αυτούς που πολεμούν την αριστεία. Ο επαρχιωτισμός δεν</w:t>
      </w:r>
      <w:r>
        <w:rPr>
          <w:rFonts w:eastAsia="Times New Roman"/>
          <w:szCs w:val="24"/>
        </w:rPr>
        <w:t xml:space="preserve"> ταιριάζει στην παιδεία. Θα καλέσουμε φοιτητές και καθηγητές να αντισταθούν στη δράση των κομματικών εγκάθετων. Καμ</w:t>
      </w:r>
      <w:r>
        <w:rPr>
          <w:rFonts w:eastAsia="Times New Roman"/>
          <w:szCs w:val="24"/>
        </w:rPr>
        <w:t>μ</w:t>
      </w:r>
      <w:r>
        <w:rPr>
          <w:rFonts w:eastAsia="Times New Roman"/>
          <w:szCs w:val="24"/>
        </w:rPr>
        <w:t>ία χώρα δεν βγήκε από την κρίση</w:t>
      </w:r>
      <w:r>
        <w:rPr>
          <w:rFonts w:eastAsia="Times New Roman"/>
          <w:szCs w:val="24"/>
        </w:rPr>
        <w:t>,</w:t>
      </w:r>
      <w:r>
        <w:rPr>
          <w:rFonts w:eastAsia="Times New Roman"/>
          <w:szCs w:val="24"/>
        </w:rPr>
        <w:t xml:space="preserve"> χωρίς μεγάλες αλλαγές στην παιδεία. Κανένας λαός δεν πήγε μπροστά με λαϊκισμούς και ιδεοληψίες. Εξωστρέφεια</w:t>
      </w:r>
      <w:r>
        <w:rPr>
          <w:rFonts w:eastAsia="Times New Roman"/>
          <w:szCs w:val="24"/>
        </w:rPr>
        <w:t>, αριστεία, καινοτομία, δικαιοσύνη. Αυτό είναι το χρέος μας στα παιδιά μας και στον τόπο μας.</w:t>
      </w:r>
    </w:p>
    <w:p w14:paraId="50A7B60D" w14:textId="77777777" w:rsidR="007C6747" w:rsidRDefault="00E91359">
      <w:pPr>
        <w:spacing w:after="0" w:line="600" w:lineRule="auto"/>
        <w:ind w:firstLine="720"/>
        <w:jc w:val="both"/>
        <w:rPr>
          <w:rFonts w:eastAsia="Times New Roman"/>
          <w:szCs w:val="24"/>
        </w:rPr>
      </w:pPr>
      <w:r>
        <w:rPr>
          <w:rFonts w:eastAsia="Times New Roman"/>
          <w:szCs w:val="24"/>
        </w:rPr>
        <w:t>Σας ευχαριστώ.</w:t>
      </w:r>
    </w:p>
    <w:p w14:paraId="50A7B60E"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50A7B60F" w14:textId="77777777" w:rsidR="007C6747" w:rsidRDefault="00E91359">
      <w:pPr>
        <w:spacing w:after="0" w:line="600" w:lineRule="auto"/>
        <w:ind w:firstLine="720"/>
        <w:jc w:val="both"/>
        <w:rPr>
          <w:rFonts w:eastAsia="Times New Roman" w:cs="Times New Roman"/>
          <w:szCs w:val="24"/>
        </w:rPr>
      </w:pPr>
      <w:r w:rsidRPr="001D6153">
        <w:rPr>
          <w:rFonts w:eastAsia="Times New Roman" w:cs="Times New Roman"/>
          <w:b/>
          <w:szCs w:val="24"/>
        </w:rPr>
        <w:lastRenderedPageBreak/>
        <w:t xml:space="preserve">ΠΡΟΕΔΡΕΥΩΝ (Δημήτριος </w:t>
      </w:r>
      <w:r>
        <w:rPr>
          <w:rFonts w:eastAsia="Times New Roman" w:cs="Times New Roman"/>
          <w:b/>
          <w:szCs w:val="24"/>
        </w:rPr>
        <w:t>Καμμένος</w:t>
      </w:r>
      <w:r w:rsidRPr="001D6153">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πολύ, κύριε Θεοδωράκη. Είναι γεγονός ότι έχει </w:t>
      </w:r>
      <w:r>
        <w:rPr>
          <w:rFonts w:eastAsia="Times New Roman" w:cs="Times New Roman"/>
          <w:szCs w:val="24"/>
        </w:rPr>
        <w:t>παραβιαστεί ο χρόνος. Το έχουμε ζητήσει πολλές φορές και ο κ. Λυκούδης επιμένει. Συμφωνώ και εγώ απόλυτα. Ας προχωρήσουμε και παρακαλώ πολύ</w:t>
      </w:r>
      <w:r>
        <w:rPr>
          <w:rFonts w:eastAsia="Times New Roman" w:cs="Times New Roman"/>
          <w:szCs w:val="24"/>
        </w:rPr>
        <w:t>,</w:t>
      </w:r>
      <w:r>
        <w:rPr>
          <w:rFonts w:eastAsia="Times New Roman" w:cs="Times New Roman"/>
          <w:szCs w:val="24"/>
        </w:rPr>
        <w:t xml:space="preserve"> να τηρηθεί ο χρόνος. Τον λόγο έχει ο κ. </w:t>
      </w:r>
      <w:proofErr w:type="spellStart"/>
      <w:r>
        <w:rPr>
          <w:rFonts w:eastAsia="Times New Roman" w:cs="Times New Roman"/>
          <w:szCs w:val="24"/>
        </w:rPr>
        <w:t>Βερναδάκης</w:t>
      </w:r>
      <w:proofErr w:type="spellEnd"/>
      <w:r>
        <w:rPr>
          <w:rFonts w:eastAsia="Times New Roman" w:cs="Times New Roman"/>
          <w:szCs w:val="24"/>
        </w:rPr>
        <w:t xml:space="preserve">. </w:t>
      </w:r>
    </w:p>
    <w:p w14:paraId="50A7B61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ΝΙΚΟΛΑΟΣ ΦΙΛΗΣ</w:t>
      </w:r>
      <w:r w:rsidRPr="001D6153">
        <w:rPr>
          <w:rFonts w:eastAsia="Times New Roman" w:cs="Times New Roman"/>
          <w:b/>
          <w:szCs w:val="24"/>
        </w:rPr>
        <w:t>:</w:t>
      </w:r>
      <w:r>
        <w:rPr>
          <w:rFonts w:eastAsia="Times New Roman" w:cs="Times New Roman"/>
          <w:szCs w:val="24"/>
        </w:rPr>
        <w:t xml:space="preserve"> Οι Βουλευτές δεν θα μιλήσουν; </w:t>
      </w:r>
    </w:p>
    <w:p w14:paraId="50A7B611" w14:textId="77777777" w:rsidR="007C6747" w:rsidRDefault="00E91359">
      <w:pPr>
        <w:spacing w:after="0" w:line="600" w:lineRule="auto"/>
        <w:ind w:firstLine="720"/>
        <w:jc w:val="both"/>
        <w:rPr>
          <w:rFonts w:eastAsia="Times New Roman" w:cs="Times New Roman"/>
          <w:szCs w:val="24"/>
        </w:rPr>
      </w:pPr>
      <w:r w:rsidRPr="00FE0241">
        <w:rPr>
          <w:rFonts w:eastAsia="Times New Roman" w:cs="Times New Roman"/>
          <w:b/>
          <w:szCs w:val="24"/>
        </w:rPr>
        <w:t>ΠΡΟΕΔΡΕΥΩΝ (Δημ</w:t>
      </w:r>
      <w:r w:rsidRPr="00FE0241">
        <w:rPr>
          <w:rFonts w:eastAsia="Times New Roman" w:cs="Times New Roman"/>
          <w:b/>
          <w:szCs w:val="24"/>
        </w:rPr>
        <w:t xml:space="preserve">ήτριος </w:t>
      </w:r>
      <w:r>
        <w:rPr>
          <w:rFonts w:eastAsia="Times New Roman" w:cs="Times New Roman"/>
          <w:b/>
          <w:szCs w:val="24"/>
        </w:rPr>
        <w:t>Καμμένος</w:t>
      </w:r>
      <w:r w:rsidRPr="00FE0241">
        <w:rPr>
          <w:rFonts w:eastAsia="Times New Roman" w:cs="Times New Roman"/>
          <w:b/>
          <w:szCs w:val="24"/>
        </w:rPr>
        <w:t>):</w:t>
      </w:r>
      <w:r>
        <w:rPr>
          <w:rFonts w:eastAsia="Times New Roman" w:cs="Times New Roman"/>
          <w:szCs w:val="24"/>
        </w:rPr>
        <w:t xml:space="preserve"> Θα μιλήσουν. Είναι τρεις Υπουργοί</w:t>
      </w:r>
      <w:r>
        <w:rPr>
          <w:rFonts w:eastAsia="Times New Roman" w:cs="Times New Roman"/>
          <w:szCs w:val="24"/>
        </w:rPr>
        <w:t>,</w:t>
      </w:r>
      <w:r>
        <w:rPr>
          <w:rFonts w:eastAsia="Times New Roman" w:cs="Times New Roman"/>
          <w:szCs w:val="24"/>
        </w:rPr>
        <w:t xml:space="preserve"> που περιμένουν. Ας μιλήσετε εσείς πέντε λεπτά και θα παρεμβληθούν. </w:t>
      </w:r>
    </w:p>
    <w:p w14:paraId="50A7B612" w14:textId="77777777" w:rsidR="007C6747" w:rsidRDefault="00E91359">
      <w:pPr>
        <w:spacing w:after="0" w:line="600" w:lineRule="auto"/>
        <w:ind w:firstLine="720"/>
        <w:jc w:val="both"/>
        <w:rPr>
          <w:rFonts w:eastAsia="Times New Roman" w:cs="Times New Roman"/>
          <w:szCs w:val="24"/>
        </w:rPr>
      </w:pPr>
      <w:r w:rsidRPr="001D6153">
        <w:rPr>
          <w:rFonts w:eastAsia="Times New Roman" w:cs="Times New Roman"/>
          <w:b/>
          <w:szCs w:val="24"/>
        </w:rPr>
        <w:t xml:space="preserve">ΧΡΙΣΤΟΦΟΡΟΣ ΒΕΡΝΑΡΔΑΚΗΣ (Υπουργός Επικρατείας): </w:t>
      </w:r>
      <w:r>
        <w:rPr>
          <w:rFonts w:eastAsia="Times New Roman" w:cs="Times New Roman"/>
          <w:szCs w:val="24"/>
        </w:rPr>
        <w:t>Μπορώ να μιλήσω λίγο αργότερα.</w:t>
      </w:r>
    </w:p>
    <w:p w14:paraId="50A7B613" w14:textId="77777777" w:rsidR="007C6747" w:rsidRDefault="00E91359">
      <w:pPr>
        <w:spacing w:after="0"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r>
        <w:rPr>
          <w:rFonts w:eastAsia="Times New Roman" w:cs="Times New Roman"/>
          <w:b/>
          <w:szCs w:val="24"/>
        </w:rPr>
        <w:t>Καμμένος</w:t>
      </w:r>
      <w:r w:rsidRPr="00FE0241">
        <w:rPr>
          <w:rFonts w:eastAsia="Times New Roman" w:cs="Times New Roman"/>
          <w:b/>
          <w:szCs w:val="24"/>
        </w:rPr>
        <w:t>):</w:t>
      </w:r>
      <w:r>
        <w:rPr>
          <w:rFonts w:eastAsia="Times New Roman" w:cs="Times New Roman"/>
          <w:szCs w:val="24"/>
        </w:rPr>
        <w:t xml:space="preserve"> Ο επόμενος ομιλητής είν</w:t>
      </w:r>
      <w:r>
        <w:rPr>
          <w:rFonts w:eastAsia="Times New Roman" w:cs="Times New Roman"/>
          <w:szCs w:val="24"/>
        </w:rPr>
        <w:t xml:space="preserve">αι ο κ. Μαντάς. </w:t>
      </w:r>
    </w:p>
    <w:p w14:paraId="50A7B614" w14:textId="77777777" w:rsidR="007C6747" w:rsidRDefault="00E91359">
      <w:pPr>
        <w:spacing w:after="0" w:line="600" w:lineRule="auto"/>
        <w:ind w:firstLine="720"/>
        <w:jc w:val="both"/>
        <w:rPr>
          <w:rFonts w:eastAsia="Times New Roman" w:cs="Times New Roman"/>
          <w:szCs w:val="24"/>
        </w:rPr>
      </w:pPr>
      <w:r w:rsidRPr="001D6153">
        <w:rPr>
          <w:rFonts w:eastAsia="Times New Roman" w:cs="Times New Roman"/>
          <w:b/>
          <w:szCs w:val="24"/>
        </w:rPr>
        <w:t xml:space="preserve">ΧΡΗΣΤΟΣ ΜΑΝΤΑΣ: </w:t>
      </w:r>
      <w:r>
        <w:rPr>
          <w:rFonts w:eastAsia="Times New Roman" w:cs="Times New Roman"/>
          <w:szCs w:val="24"/>
        </w:rPr>
        <w:t xml:space="preserve">Μα σηκώθηκε ο κ. Βερναρδάκης. Μπορεί να γίνει μια διαδικασία. Δεν είναι πρόβλημα. Μιλάω μετά. </w:t>
      </w:r>
    </w:p>
    <w:p w14:paraId="50A7B615" w14:textId="77777777" w:rsidR="007C6747" w:rsidRDefault="00E91359">
      <w:pPr>
        <w:spacing w:after="0" w:line="600" w:lineRule="auto"/>
        <w:ind w:firstLine="720"/>
        <w:jc w:val="both"/>
        <w:rPr>
          <w:rFonts w:eastAsia="Times New Roman" w:cs="Times New Roman"/>
          <w:szCs w:val="24"/>
        </w:rPr>
      </w:pPr>
      <w:r w:rsidRPr="001D6153">
        <w:rPr>
          <w:rFonts w:eastAsia="Times New Roman" w:cs="Times New Roman"/>
          <w:b/>
          <w:szCs w:val="24"/>
        </w:rPr>
        <w:t xml:space="preserve">ΧΡΙΣΤΟΦΟΡΟΣ ΒΕΡΝΑΡΔΑΚΗΣ (Υπουργός Επικρατείας): </w:t>
      </w:r>
      <w:r>
        <w:rPr>
          <w:rFonts w:eastAsia="Times New Roman" w:cs="Times New Roman"/>
          <w:szCs w:val="24"/>
        </w:rPr>
        <w:t xml:space="preserve">Εγώ να διευκολύνω θέλω. </w:t>
      </w:r>
    </w:p>
    <w:p w14:paraId="50A7B616" w14:textId="77777777" w:rsidR="007C6747" w:rsidRDefault="00E91359">
      <w:pPr>
        <w:spacing w:after="0"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r>
        <w:rPr>
          <w:rFonts w:eastAsia="Times New Roman" w:cs="Times New Roman"/>
          <w:b/>
          <w:szCs w:val="24"/>
        </w:rPr>
        <w:t>Καμμένος</w:t>
      </w:r>
      <w:r w:rsidRPr="00FE0241">
        <w:rPr>
          <w:rFonts w:eastAsia="Times New Roman" w:cs="Times New Roman"/>
          <w:b/>
          <w:szCs w:val="24"/>
        </w:rPr>
        <w:t>):</w:t>
      </w:r>
      <w:r>
        <w:rPr>
          <w:rFonts w:eastAsia="Times New Roman" w:cs="Times New Roman"/>
          <w:szCs w:val="24"/>
        </w:rPr>
        <w:t xml:space="preserve"> Όλοι προσπαθούμε να δι</w:t>
      </w:r>
      <w:r>
        <w:rPr>
          <w:rFonts w:eastAsia="Times New Roman" w:cs="Times New Roman"/>
          <w:szCs w:val="24"/>
        </w:rPr>
        <w:t xml:space="preserve">ευκολύνουμε. Έχω συνεννοηθεί και με τον κ. Μαντά. </w:t>
      </w:r>
    </w:p>
    <w:p w14:paraId="50A7B61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 Βερναρδάκη. </w:t>
      </w:r>
    </w:p>
    <w:p w14:paraId="50A7B618" w14:textId="77777777" w:rsidR="007C6747" w:rsidRDefault="00E91359">
      <w:pPr>
        <w:spacing w:after="0" w:line="600" w:lineRule="auto"/>
        <w:ind w:firstLine="720"/>
        <w:jc w:val="both"/>
        <w:rPr>
          <w:rFonts w:eastAsia="Times New Roman" w:cs="Times New Roman"/>
          <w:szCs w:val="24"/>
        </w:rPr>
      </w:pPr>
      <w:r w:rsidRPr="0083062C">
        <w:rPr>
          <w:rFonts w:eastAsia="Times New Roman" w:cs="Times New Roman"/>
          <w:b/>
          <w:szCs w:val="24"/>
        </w:rPr>
        <w:lastRenderedPageBreak/>
        <w:t>ΧΡΙΣΤΟΦΟΡΟΣ ΒΕΡΝΑΡΔΑΚΗΣ (Υπουργός Επικρατείας):</w:t>
      </w:r>
      <w:r>
        <w:rPr>
          <w:rFonts w:eastAsia="Times New Roman" w:cs="Times New Roman"/>
          <w:b/>
          <w:szCs w:val="24"/>
        </w:rPr>
        <w:t xml:space="preserve"> </w:t>
      </w:r>
      <w:r>
        <w:rPr>
          <w:rFonts w:eastAsia="Times New Roman" w:cs="Times New Roman"/>
          <w:szCs w:val="24"/>
        </w:rPr>
        <w:t>Ευχαριστώ, κύριε Πρόεδρε. Θα προσπαθήσω να είμαι όσο γίνεται συντομότερος. Συγγνώμη κιόλας</w:t>
      </w:r>
      <w:r>
        <w:rPr>
          <w:rFonts w:eastAsia="Times New Roman" w:cs="Times New Roman"/>
          <w:szCs w:val="24"/>
        </w:rPr>
        <w:t>,</w:t>
      </w:r>
      <w:r>
        <w:rPr>
          <w:rFonts w:eastAsia="Times New Roman" w:cs="Times New Roman"/>
          <w:szCs w:val="24"/>
        </w:rPr>
        <w:t xml:space="preserve"> εάν χρειάζεται να αλλάζουμε και τ</w:t>
      </w:r>
      <w:r>
        <w:rPr>
          <w:rFonts w:eastAsia="Times New Roman" w:cs="Times New Roman"/>
          <w:szCs w:val="24"/>
        </w:rPr>
        <w:t xml:space="preserve">η διαδικασία. </w:t>
      </w:r>
    </w:p>
    <w:p w14:paraId="50A7B61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ξεκινήσω με μια παρατήρηση που έκανε χθες ο Υπουργός Παιδείας στην ομιλία του. Ποτέ δεν υπήρξε τόσο</w:t>
      </w:r>
      <w:r>
        <w:rPr>
          <w:rFonts w:eastAsia="Times New Roman" w:cs="Times New Roman"/>
          <w:szCs w:val="24"/>
        </w:rPr>
        <w:t>,</w:t>
      </w:r>
      <w:r>
        <w:rPr>
          <w:rFonts w:eastAsia="Times New Roman" w:cs="Times New Roman"/>
          <w:szCs w:val="24"/>
        </w:rPr>
        <w:t xml:space="preserve"> μα τόσο</w:t>
      </w:r>
      <w:r>
        <w:rPr>
          <w:rFonts w:eastAsia="Times New Roman" w:cs="Times New Roman"/>
          <w:szCs w:val="24"/>
        </w:rPr>
        <w:t>,</w:t>
      </w:r>
      <w:r>
        <w:rPr>
          <w:rFonts w:eastAsia="Times New Roman" w:cs="Times New Roman"/>
          <w:szCs w:val="24"/>
        </w:rPr>
        <w:t xml:space="preserve"> μεγάλη έλλειψη επιχειρημάτων και ορθολογικών τοποθετήσεων απέναντι σε ένα νομοσχέδιο σαν αυτό που συζητάμε σήμερα. </w:t>
      </w:r>
    </w:p>
    <w:p w14:paraId="50A7B61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Είπε και κάτ</w:t>
      </w:r>
      <w:r>
        <w:rPr>
          <w:rFonts w:eastAsia="Times New Roman" w:cs="Times New Roman"/>
          <w:szCs w:val="24"/>
        </w:rPr>
        <w:t>ι άλλο, το οποίο είναι πάρα πολύ σοβαρό και το οποίο επιβεβαιώνεται δυστυχώς</w:t>
      </w:r>
      <w:r>
        <w:rPr>
          <w:rFonts w:eastAsia="Times New Roman" w:cs="Times New Roman"/>
          <w:szCs w:val="24"/>
        </w:rPr>
        <w:t>,</w:t>
      </w:r>
      <w:r>
        <w:rPr>
          <w:rFonts w:eastAsia="Times New Roman" w:cs="Times New Roman"/>
          <w:szCs w:val="24"/>
        </w:rPr>
        <w:t xml:space="preserve"> όσο ακούω αυτήν τη διαδικασία. Πολλές από τις ομιλίες, εάν ήταν κείμενα φοιτητών, θα έπαιρναν κάτω από τη βάση. Έχουν ακουστεί εκτιμήσεις και δηλώσεις</w:t>
      </w:r>
      <w:r>
        <w:rPr>
          <w:rFonts w:eastAsia="Times New Roman" w:cs="Times New Roman"/>
          <w:szCs w:val="24"/>
        </w:rPr>
        <w:t>,</w:t>
      </w:r>
      <w:r>
        <w:rPr>
          <w:rFonts w:eastAsia="Times New Roman" w:cs="Times New Roman"/>
          <w:szCs w:val="24"/>
        </w:rPr>
        <w:t xml:space="preserve"> που έχουν ξεπεράσει κάθε π</w:t>
      </w:r>
      <w:r>
        <w:rPr>
          <w:rFonts w:eastAsia="Times New Roman" w:cs="Times New Roman"/>
          <w:szCs w:val="24"/>
        </w:rPr>
        <w:t xml:space="preserve">ροηγούμενο, προφανώς και με τη βοήθεια ορισμένων μέσων μερικής ενημέρωσης. </w:t>
      </w:r>
    </w:p>
    <w:p w14:paraId="50A7B61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Ας διευκρινίσουμε ορισμένα πράγματα. Ο Αρχηγός της Νέας Δημοκρατίας και προ λίγων ημερών αλλά και σήμερα –έφυγε δυστυχώς- δήλωσε ότι θα εφαρμοστεί εξοντωτική αξιολόγηση για τον αρι</w:t>
      </w:r>
      <w:r>
        <w:rPr>
          <w:rFonts w:eastAsia="Times New Roman" w:cs="Times New Roman"/>
          <w:szCs w:val="24"/>
        </w:rPr>
        <w:t xml:space="preserve">θμό και την τύχη των ιδρυμάτων. Η θέση ότι τα </w:t>
      </w:r>
      <w:r>
        <w:rPr>
          <w:rFonts w:eastAsia="Times New Roman" w:cs="Times New Roman"/>
          <w:szCs w:val="24"/>
        </w:rPr>
        <w:lastRenderedPageBreak/>
        <w:t>πανεπιστήμια δεν αξιολογούνται, με ό,τι σημαίνει αυτό για την εκπαίδευση, τους διδάσκοντες, τις υποδομές, ήταν μια βασική ιδέα του νόμου Διαμαντοπούλου. Την επανέλαβε σήμερα και ο Αρχηγός της Νέας Δημοκρατίας κ</w:t>
      </w:r>
      <w:r>
        <w:rPr>
          <w:rFonts w:eastAsia="Times New Roman" w:cs="Times New Roman"/>
          <w:szCs w:val="24"/>
        </w:rPr>
        <w:t xml:space="preserve">αι ο Αρχηγός του Ποταμιού. Είναι μια απολύτως ανυπόστατη και ιδεοληπτική κατηγορία. Γιατί; </w:t>
      </w:r>
    </w:p>
    <w:p w14:paraId="50A7B61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Πρώτον, τα πανεπιστημιακά ιδρύματα αξιολογούνται καθημερινά και στην πράξη. Αυτά είναι αυτονόητα για όσους είναι ακαδημαϊκοί. Δεν χρειάζεται να επαναλαμβάνουμε. </w:t>
      </w:r>
      <w:r>
        <w:rPr>
          <w:rFonts w:eastAsia="Times New Roman" w:cs="Times New Roman"/>
          <w:szCs w:val="24"/>
        </w:rPr>
        <w:t>Αξιολογούνται</w:t>
      </w:r>
      <w:r>
        <w:rPr>
          <w:rFonts w:eastAsia="Times New Roman" w:cs="Times New Roman"/>
          <w:szCs w:val="24"/>
        </w:rPr>
        <w:t>,</w:t>
      </w:r>
      <w:r>
        <w:rPr>
          <w:rFonts w:eastAsia="Times New Roman" w:cs="Times New Roman"/>
          <w:szCs w:val="24"/>
        </w:rPr>
        <w:t xml:space="preserve"> όταν οι απόφοιτοί τους γίνονται δεκτοί στα ξένα πανεπιστήμια, όταν βραβεύονται οι φοιτητές σε διεθνείς διαγωνισμούς, όταν οι καθηγητές των ελληνικών ιδρυμάτων γίνονται δεκτοί για να διδάξουν στο εξωτερικό, όταν βελτιώνονται οι επιδόσεις στην έρευνα, όταν </w:t>
      </w:r>
      <w:r>
        <w:rPr>
          <w:rFonts w:eastAsia="Times New Roman" w:cs="Times New Roman"/>
          <w:szCs w:val="24"/>
        </w:rPr>
        <w:t xml:space="preserve">οι </w:t>
      </w:r>
      <w:proofErr w:type="spellStart"/>
      <w:r>
        <w:rPr>
          <w:rFonts w:eastAsia="Times New Roman" w:cs="Times New Roman"/>
          <w:szCs w:val="24"/>
        </w:rPr>
        <w:t>ετεροαναφορές</w:t>
      </w:r>
      <w:proofErr w:type="spellEnd"/>
      <w:r>
        <w:rPr>
          <w:rFonts w:eastAsia="Times New Roman" w:cs="Times New Roman"/>
          <w:szCs w:val="24"/>
        </w:rPr>
        <w:t xml:space="preserve"> των ελληνικών πανεπιστημίων παρουσιάζουν σημαντικές καταγραφές και όταν το σύνολο των ελληνικών πανεπιστημίων βρίσκεται στο 5% των καλύτερων πανεπιστημίων του κόσμου με βάση τους διεθνείς δείκτες, ακόμα και αν κανείς είχε πολλά να προσάψει</w:t>
      </w:r>
      <w:r>
        <w:rPr>
          <w:rFonts w:eastAsia="Times New Roman" w:cs="Times New Roman"/>
          <w:szCs w:val="24"/>
        </w:rPr>
        <w:t xml:space="preserve"> σε αυτήν τη μεθοδολογία των δεικτών. </w:t>
      </w:r>
    </w:p>
    <w:p w14:paraId="50A7B61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Όμως, ξεχνιέται το σημαντικότερο, το οποίο επαναλαμβάνεται εδώ</w:t>
      </w:r>
      <w:r>
        <w:rPr>
          <w:rFonts w:eastAsia="Times New Roman" w:cs="Times New Roman"/>
          <w:szCs w:val="24"/>
        </w:rPr>
        <w:t>,</w:t>
      </w:r>
      <w:r>
        <w:rPr>
          <w:rFonts w:eastAsia="Times New Roman" w:cs="Times New Roman"/>
          <w:szCs w:val="24"/>
        </w:rPr>
        <w:t xml:space="preserve"> με έναν πρωτοφανή τρόπο</w:t>
      </w:r>
      <w:r>
        <w:rPr>
          <w:rFonts w:eastAsia="Times New Roman" w:cs="Times New Roman"/>
          <w:szCs w:val="24"/>
        </w:rPr>
        <w:t>,</w:t>
      </w:r>
      <w:r>
        <w:rPr>
          <w:rFonts w:eastAsia="Times New Roman" w:cs="Times New Roman"/>
          <w:szCs w:val="24"/>
        </w:rPr>
        <w:t xml:space="preserve"> θα έλεγα. Τα πανεπιστήμια </w:t>
      </w:r>
      <w:r>
        <w:rPr>
          <w:rFonts w:eastAsia="Times New Roman" w:cs="Times New Roman"/>
          <w:szCs w:val="24"/>
        </w:rPr>
        <w:lastRenderedPageBreak/>
        <w:t>στην Ελλάδα υποβλήθηκαν σε εξονυχιστική αξιολόγηση από το 2012 και μετά με βάση τον νόμο Διαμαντοπούλο</w:t>
      </w:r>
      <w:r>
        <w:rPr>
          <w:rFonts w:eastAsia="Times New Roman" w:cs="Times New Roman"/>
          <w:szCs w:val="24"/>
        </w:rPr>
        <w:t xml:space="preserve">υ… </w:t>
      </w:r>
    </w:p>
    <w:p w14:paraId="50A7B61E" w14:textId="77777777" w:rsidR="007C6747" w:rsidRDefault="00E91359">
      <w:pPr>
        <w:spacing w:after="0" w:line="600" w:lineRule="auto"/>
        <w:ind w:firstLine="720"/>
        <w:jc w:val="both"/>
        <w:rPr>
          <w:rFonts w:eastAsia="Times New Roman" w:cs="Times New Roman"/>
          <w:szCs w:val="24"/>
        </w:rPr>
      </w:pPr>
      <w:r w:rsidRPr="00E216D1">
        <w:rPr>
          <w:rFonts w:eastAsia="Times New Roman" w:cs="Times New Roman"/>
          <w:b/>
          <w:szCs w:val="24"/>
        </w:rPr>
        <w:t>ΓΕΩΡΓΙΟΣ ΜΑΥΡΩΤΑΣ: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ακούστηκε) </w:t>
      </w:r>
    </w:p>
    <w:p w14:paraId="50A7B61F" w14:textId="77777777" w:rsidR="007C6747" w:rsidRDefault="00E91359">
      <w:pPr>
        <w:spacing w:after="0" w:line="600" w:lineRule="auto"/>
        <w:ind w:firstLine="720"/>
        <w:jc w:val="both"/>
        <w:rPr>
          <w:rFonts w:eastAsia="Times New Roman" w:cs="Times New Roman"/>
          <w:szCs w:val="24"/>
        </w:rPr>
      </w:pPr>
      <w:r w:rsidRPr="00E216D1">
        <w:rPr>
          <w:rFonts w:eastAsia="Times New Roman" w:cs="Times New Roman"/>
          <w:b/>
          <w:szCs w:val="24"/>
        </w:rPr>
        <w:t xml:space="preserve">ΧΡΙΣΤΟΦΟΡΟΣ ΒΕΡΝΑΡΔΑΚΗΣ (Υπουργός Επικρατείας): </w:t>
      </w:r>
      <w:r>
        <w:rPr>
          <w:rFonts w:eastAsia="Times New Roman" w:cs="Times New Roman"/>
          <w:szCs w:val="24"/>
        </w:rPr>
        <w:t xml:space="preserve">Συμφωνείτε, κύριε </w:t>
      </w:r>
      <w:proofErr w:type="spellStart"/>
      <w:r>
        <w:rPr>
          <w:rFonts w:eastAsia="Times New Roman" w:cs="Times New Roman"/>
          <w:szCs w:val="24"/>
        </w:rPr>
        <w:t>Μαυρωτά</w:t>
      </w:r>
      <w:proofErr w:type="spellEnd"/>
      <w:r>
        <w:rPr>
          <w:rFonts w:eastAsia="Times New Roman" w:cs="Times New Roman"/>
          <w:szCs w:val="24"/>
        </w:rPr>
        <w:t xml:space="preserve">, αλλά καλό θα ήταν να ενημερώσετε και τον κ. Θεοδωράκη. </w:t>
      </w:r>
    </w:p>
    <w:p w14:paraId="50A7B62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Αξιολογήθηκαν από ομάδες </w:t>
      </w:r>
      <w:proofErr w:type="spellStart"/>
      <w:r>
        <w:rPr>
          <w:rFonts w:eastAsia="Times New Roman" w:cs="Times New Roman"/>
          <w:szCs w:val="24"/>
        </w:rPr>
        <w:t>αξιολογητών</w:t>
      </w:r>
      <w:proofErr w:type="spellEnd"/>
      <w:r>
        <w:rPr>
          <w:rFonts w:eastAsia="Times New Roman" w:cs="Times New Roman"/>
          <w:szCs w:val="24"/>
        </w:rPr>
        <w:t>,</w:t>
      </w:r>
      <w:r>
        <w:rPr>
          <w:rFonts w:eastAsia="Times New Roman" w:cs="Times New Roman"/>
          <w:szCs w:val="24"/>
        </w:rPr>
        <w:t xml:space="preserve"> που ήρθαν από τα ξένα πανεπιστήμια -δεν μπαίνω</w:t>
      </w:r>
      <w:r>
        <w:rPr>
          <w:rFonts w:eastAsia="Times New Roman" w:cs="Times New Roman"/>
          <w:szCs w:val="24"/>
        </w:rPr>
        <w:t xml:space="preserve"> στη διαδικασία της ουσίας- και αξιολογήθηκαν για όλα. Συμφωνούμε; </w:t>
      </w:r>
    </w:p>
    <w:p w14:paraId="50A7B621" w14:textId="77777777" w:rsidR="007C6747" w:rsidRDefault="00E91359">
      <w:pPr>
        <w:spacing w:after="0" w:line="600" w:lineRule="auto"/>
        <w:ind w:firstLine="720"/>
        <w:jc w:val="both"/>
        <w:rPr>
          <w:rFonts w:eastAsia="Times New Roman" w:cs="Times New Roman"/>
          <w:szCs w:val="24"/>
        </w:rPr>
      </w:pPr>
      <w:r w:rsidRPr="00E216D1">
        <w:rPr>
          <w:rFonts w:eastAsia="Times New Roman" w:cs="Times New Roman"/>
          <w:b/>
          <w:szCs w:val="24"/>
        </w:rPr>
        <w:t xml:space="preserve">ΓΕΩΡΓΙΟΣ ΜΑΥΡΩΤΑΣ: </w:t>
      </w:r>
      <w:r>
        <w:rPr>
          <w:rFonts w:eastAsia="Times New Roman" w:cs="Times New Roman"/>
          <w:szCs w:val="24"/>
        </w:rPr>
        <w:t xml:space="preserve">Αυτό ακριβώς είπα. </w:t>
      </w:r>
    </w:p>
    <w:p w14:paraId="50A7B622" w14:textId="77777777" w:rsidR="007C6747" w:rsidRDefault="00E91359">
      <w:pPr>
        <w:spacing w:after="0" w:line="600" w:lineRule="auto"/>
        <w:ind w:firstLine="720"/>
        <w:jc w:val="both"/>
        <w:rPr>
          <w:rFonts w:eastAsia="Times New Roman" w:cs="Times New Roman"/>
          <w:szCs w:val="24"/>
        </w:rPr>
      </w:pPr>
      <w:r w:rsidRPr="00E216D1">
        <w:rPr>
          <w:rFonts w:eastAsia="Times New Roman" w:cs="Times New Roman"/>
          <w:b/>
          <w:szCs w:val="24"/>
        </w:rPr>
        <w:t>ΧΡΙΣΤΟΦΟΡΟΣ ΒΕΡΝΑΡΔΑΚΗΣ (Υπουργός Επικρατείας):</w:t>
      </w:r>
      <w:r>
        <w:rPr>
          <w:rFonts w:eastAsia="Times New Roman" w:cs="Times New Roman"/>
          <w:b/>
          <w:szCs w:val="24"/>
        </w:rPr>
        <w:t xml:space="preserve"> </w:t>
      </w:r>
      <w:r>
        <w:rPr>
          <w:rFonts w:eastAsia="Times New Roman" w:cs="Times New Roman"/>
          <w:szCs w:val="24"/>
        </w:rPr>
        <w:t>Συμφωνούμε. Τι έγινε με αυτήν την αξιολόγηση; Δεν καταρρίφθηκε ο μύθος των μέτριων και υπολειτουργούν</w:t>
      </w:r>
      <w:r>
        <w:rPr>
          <w:rFonts w:eastAsia="Times New Roman" w:cs="Times New Roman"/>
          <w:szCs w:val="24"/>
        </w:rPr>
        <w:t xml:space="preserve">των πανεπιστημίων; Δεν διαπίστωσαν οι ξένοι </w:t>
      </w:r>
      <w:proofErr w:type="spellStart"/>
      <w:r>
        <w:rPr>
          <w:rFonts w:eastAsia="Times New Roman" w:cs="Times New Roman"/>
          <w:szCs w:val="24"/>
        </w:rPr>
        <w:t>αξιολογητές</w:t>
      </w:r>
      <w:proofErr w:type="spellEnd"/>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τηρουμένων μάλιστα των οικονομικών δεδομένων,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των χαμηλών μισθών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 αποτέλεσμα είναι εντυπωσιακό, ακόμα και για τα παγκόσμια δεδομένα, δηλαδή αυτό που προσφέρεται </w:t>
      </w:r>
      <w:r>
        <w:rPr>
          <w:rFonts w:eastAsia="Times New Roman" w:cs="Times New Roman"/>
          <w:szCs w:val="24"/>
        </w:rPr>
        <w:t>από τα ελληνικά πανεπιστήμια είναι πολύ μεγαλύτερο</w:t>
      </w:r>
      <w:r>
        <w:rPr>
          <w:rFonts w:eastAsia="Times New Roman" w:cs="Times New Roman"/>
          <w:szCs w:val="24"/>
        </w:rPr>
        <w:t>,</w:t>
      </w:r>
      <w:r>
        <w:rPr>
          <w:rFonts w:eastAsia="Times New Roman" w:cs="Times New Roman"/>
          <w:szCs w:val="24"/>
        </w:rPr>
        <w:t xml:space="preserve"> βάσει αυτού που επενδύεται σε αυτά; Τι θέλει, λοιπόν, να αξιολογήσει;</w:t>
      </w:r>
    </w:p>
    <w:p w14:paraId="50A7B62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Όταν μιλάτε περί αξιολόγησης</w:t>
      </w:r>
      <w:r>
        <w:rPr>
          <w:rFonts w:eastAsia="Times New Roman" w:cs="Times New Roman"/>
          <w:szCs w:val="24"/>
        </w:rPr>
        <w:t>,</w:t>
      </w:r>
      <w:r>
        <w:rPr>
          <w:rFonts w:eastAsia="Times New Roman" w:cs="Times New Roman"/>
          <w:szCs w:val="24"/>
        </w:rPr>
        <w:t xml:space="preserve"> που τάχα μου δεν υπάρχει και δεν έγινε ποτέ και πρέπει από σήμερα να γίνει και για κάποιον λόγο, τι θέλε</w:t>
      </w:r>
      <w:r>
        <w:rPr>
          <w:rFonts w:eastAsia="Times New Roman" w:cs="Times New Roman"/>
          <w:szCs w:val="24"/>
        </w:rPr>
        <w:t xml:space="preserve">τε ακριβώς να αξιολογήσετε; Γιατί δεν ζητάτε τους φακέλους της αξιολόγησης που έγιναν, ώστε να ενημερωθεί και ο τελευταίος Έλληνας πολίτης, οι γονείς </w:t>
      </w:r>
      <w:proofErr w:type="spellStart"/>
      <w:r>
        <w:rPr>
          <w:rFonts w:eastAsia="Times New Roman" w:cs="Times New Roman"/>
          <w:szCs w:val="24"/>
        </w:rPr>
        <w:t>κ.ο.κ.</w:t>
      </w:r>
      <w:proofErr w:type="spellEnd"/>
      <w:r>
        <w:rPr>
          <w:rFonts w:eastAsia="Times New Roman" w:cs="Times New Roman"/>
          <w:szCs w:val="24"/>
        </w:rPr>
        <w:t xml:space="preserve">; </w:t>
      </w:r>
    </w:p>
    <w:p w14:paraId="50A7B62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πραγματικό λυπηρό να ντύνει κανείς τον πολιτικό του λόγο για τα ΑΕΙ με τόνους απειλής: «εξο</w:t>
      </w:r>
      <w:r>
        <w:rPr>
          <w:rFonts w:eastAsia="Times New Roman" w:cs="Times New Roman"/>
          <w:szCs w:val="24"/>
        </w:rPr>
        <w:t>ντωτική αξιολόγηση». Πολύ περισσότερο που ο κόσμος των πανεπιστημίων θυμάται πολύ καλά ότι η εμπλοκή του κ. Μητσοτάκη στο Υπουργείο Ανασυγκρότησης –έφυγε τώρα από την Αίθουσα δυστυχώς- ταυτίστηκε με τη μαύρη περίοδο της διαθεσιμότητας και των απολύσεων εκα</w:t>
      </w:r>
      <w:r>
        <w:rPr>
          <w:rFonts w:eastAsia="Times New Roman" w:cs="Times New Roman"/>
          <w:szCs w:val="24"/>
        </w:rPr>
        <w:t xml:space="preserve">τοντάδων διοικητικών υπαλλήλων στα πανεπιστήμια. </w:t>
      </w:r>
    </w:p>
    <w:p w14:paraId="50A7B625" w14:textId="77777777" w:rsidR="007C6747" w:rsidRDefault="00E91359">
      <w:pPr>
        <w:spacing w:after="0" w:line="600" w:lineRule="auto"/>
        <w:ind w:firstLine="720"/>
        <w:jc w:val="both"/>
        <w:rPr>
          <w:rFonts w:eastAsia="Times New Roman"/>
          <w:szCs w:val="24"/>
        </w:rPr>
      </w:pPr>
      <w:r>
        <w:rPr>
          <w:rFonts w:eastAsia="Times New Roman"/>
          <w:szCs w:val="24"/>
        </w:rPr>
        <w:t>Και επ’ ευκαιρία, εδώ υπάρχει ένα πολιτικό ζήτημα</w:t>
      </w:r>
      <w:r>
        <w:rPr>
          <w:rFonts w:eastAsia="Times New Roman"/>
          <w:szCs w:val="24"/>
        </w:rPr>
        <w:t xml:space="preserve">, </w:t>
      </w:r>
      <w:r>
        <w:rPr>
          <w:rFonts w:eastAsia="Times New Roman"/>
          <w:szCs w:val="24"/>
        </w:rPr>
        <w:t>στο οποίο</w:t>
      </w:r>
      <w:r>
        <w:rPr>
          <w:rFonts w:eastAsia="Times New Roman"/>
          <w:szCs w:val="24"/>
        </w:rPr>
        <w:t>,</w:t>
      </w:r>
      <w:r>
        <w:rPr>
          <w:rFonts w:eastAsia="Times New Roman"/>
          <w:szCs w:val="24"/>
        </w:rPr>
        <w:t xml:space="preserve"> όχι μόνο η Νέα Δημοκρατία, αλλά και το ΠΑΣΟΚ και το Ποτάμι πρέπει να απαντήσουν. Υπάρχει μια δήλωση πολύ χαρακτηριστική του Αντιπροέδρου της Νέα</w:t>
      </w:r>
      <w:r>
        <w:rPr>
          <w:rFonts w:eastAsia="Times New Roman"/>
          <w:szCs w:val="24"/>
        </w:rPr>
        <w:t>ς Δημοκρατίας</w:t>
      </w:r>
      <w:r>
        <w:rPr>
          <w:rFonts w:eastAsia="Times New Roman"/>
          <w:szCs w:val="24"/>
        </w:rPr>
        <w:t xml:space="preserve"> </w:t>
      </w:r>
      <w:r>
        <w:rPr>
          <w:rFonts w:eastAsia="Times New Roman"/>
          <w:szCs w:val="24"/>
        </w:rPr>
        <w:t>κ. Γεωργιάδη, σε εκδήλωση γνωστού ιδιωτικού κολλεγίου πριν από λίγο καιρό: «Τα ιδιωτικά κολλέγια στην Ελλάδα</w:t>
      </w:r>
      <w:r>
        <w:rPr>
          <w:rFonts w:eastAsia="Times New Roman"/>
          <w:szCs w:val="24"/>
        </w:rPr>
        <w:t>,</w:t>
      </w:r>
      <w:r>
        <w:rPr>
          <w:rFonts w:eastAsia="Times New Roman"/>
          <w:szCs w:val="24"/>
        </w:rPr>
        <w:t xml:space="preserve"> ως επί το </w:t>
      </w:r>
      <w:proofErr w:type="spellStart"/>
      <w:r>
        <w:rPr>
          <w:rFonts w:eastAsia="Times New Roman"/>
          <w:szCs w:val="24"/>
        </w:rPr>
        <w:t>πλείστον</w:t>
      </w:r>
      <w:proofErr w:type="spellEnd"/>
      <w:r>
        <w:rPr>
          <w:rFonts w:eastAsia="Times New Roman"/>
          <w:szCs w:val="24"/>
        </w:rPr>
        <w:t>,</w:t>
      </w:r>
      <w:r>
        <w:rPr>
          <w:rFonts w:eastAsia="Times New Roman"/>
          <w:szCs w:val="24"/>
        </w:rPr>
        <w:t xml:space="preserve"> παρέχουν καλύτερες υπηρεσίες από τα ελληνικά πανεπιστήμια». </w:t>
      </w:r>
      <w:r>
        <w:rPr>
          <w:rFonts w:eastAsia="Times New Roman"/>
          <w:szCs w:val="24"/>
        </w:rPr>
        <w:lastRenderedPageBreak/>
        <w:t>Έχει πολύ ενδιαφέρον να μάθουμε αν αυτή η θέση εκφρά</w:t>
      </w:r>
      <w:r>
        <w:rPr>
          <w:rFonts w:eastAsia="Times New Roman"/>
          <w:szCs w:val="24"/>
        </w:rPr>
        <w:t xml:space="preserve">ζει αυτά τα πολιτικά κόμματα. </w:t>
      </w:r>
    </w:p>
    <w:p w14:paraId="50A7B626" w14:textId="77777777" w:rsidR="007C6747" w:rsidRDefault="00E91359">
      <w:pPr>
        <w:spacing w:after="0" w:line="600" w:lineRule="auto"/>
        <w:ind w:firstLine="720"/>
        <w:jc w:val="both"/>
        <w:rPr>
          <w:rFonts w:eastAsia="Times New Roman"/>
          <w:szCs w:val="24"/>
        </w:rPr>
      </w:pPr>
      <w:r>
        <w:rPr>
          <w:rFonts w:eastAsia="Times New Roman"/>
          <w:szCs w:val="24"/>
        </w:rPr>
        <w:t>Πανεπιστημιακό άσυλο: Ξανά και ξανά, πάλι, τα ίδια πράγματα. Προκαλεί έκπληξη η κριτική και από τη Νέα Δημοκρατία και από το Ποτάμι ότι τα πανεπιστήμια είναι χώροι ανομίας, βίας, παραβατικότητας, που δήθεν θα καλύψει η επαναφ</w:t>
      </w:r>
      <w:r>
        <w:rPr>
          <w:rFonts w:eastAsia="Times New Roman"/>
          <w:szCs w:val="24"/>
        </w:rPr>
        <w:t xml:space="preserve">ορά του πανεπιστημιακού ασύλου. Και είναι λυπηρή αυτή η θέση, γιατί εκμηδενίζει τα ελληνικά πανεπιστήμια. Πώς είναι δυνατόν να συμβαίνει αυτό και ταυτόχρονα τα ιδρύματα αυτά να παράγουν τόσο μεγάλη ποσότητα και ποιότητα φοιτητών και γνώσεων; Είναι δυνατόν </w:t>
      </w:r>
      <w:r>
        <w:rPr>
          <w:rFonts w:eastAsia="Times New Roman"/>
          <w:szCs w:val="24"/>
        </w:rPr>
        <w:t>να λέγεται κάτι τέτοιο σοβαρά; Εκτός αν κανείς θέλει να διαφημίσει τη φυγή των πλούσιων φοιτητών στον εξωτερικό ή να διαφημίσει τα κολλέγια. Και αν ισχύει αυτό, γιατί η κατάργηση του ασύλου στον νόμο Διαμαντοπούλου δεν εξάλειψε και την παραβατικότητα;</w:t>
      </w:r>
    </w:p>
    <w:p w14:paraId="50A7B627" w14:textId="77777777" w:rsidR="007C6747" w:rsidRDefault="00E91359">
      <w:pPr>
        <w:spacing w:after="0" w:line="600" w:lineRule="auto"/>
        <w:ind w:firstLine="709"/>
        <w:jc w:val="both"/>
        <w:rPr>
          <w:rFonts w:eastAsia="Times New Roman" w:cs="Times New Roman"/>
          <w:szCs w:val="24"/>
        </w:rPr>
      </w:pPr>
      <w:r w:rsidRPr="00F81B27">
        <w:rPr>
          <w:rFonts w:eastAsia="Times New Roman" w:cs="Times New Roman"/>
          <w:szCs w:val="24"/>
        </w:rPr>
        <w:t>(Στο</w:t>
      </w:r>
      <w:r w:rsidRPr="00F81B27">
        <w:rPr>
          <w:rFonts w:eastAsia="Times New Roman" w:cs="Times New Roman"/>
          <w:szCs w:val="24"/>
        </w:rPr>
        <w:t xml:space="preserve">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F81B27">
        <w:rPr>
          <w:rFonts w:eastAsia="Times New Roman" w:cs="Times New Roman"/>
          <w:szCs w:val="24"/>
        </w:rPr>
        <w:t>)</w:t>
      </w:r>
    </w:p>
    <w:p w14:paraId="50A7B628" w14:textId="77777777" w:rsidR="007C6747" w:rsidRDefault="00E91359">
      <w:pPr>
        <w:spacing w:after="0" w:line="600" w:lineRule="auto"/>
        <w:ind w:firstLine="720"/>
        <w:jc w:val="both"/>
        <w:rPr>
          <w:rFonts w:eastAsia="Times New Roman"/>
          <w:szCs w:val="24"/>
        </w:rPr>
      </w:pPr>
      <w:r>
        <w:rPr>
          <w:rFonts w:eastAsia="Times New Roman"/>
          <w:szCs w:val="24"/>
        </w:rPr>
        <w:t>Ένα λεπτό, κύριε Πρόεδρε.</w:t>
      </w:r>
    </w:p>
    <w:p w14:paraId="50A7B629" w14:textId="77777777" w:rsidR="007C6747" w:rsidRDefault="00E91359">
      <w:pPr>
        <w:spacing w:after="0" w:line="600" w:lineRule="auto"/>
        <w:ind w:firstLine="720"/>
        <w:jc w:val="both"/>
        <w:rPr>
          <w:rFonts w:eastAsia="Times New Roman"/>
          <w:szCs w:val="24"/>
        </w:rPr>
      </w:pPr>
      <w:r>
        <w:rPr>
          <w:rFonts w:eastAsia="Times New Roman"/>
          <w:szCs w:val="24"/>
        </w:rPr>
        <w:t xml:space="preserve">Γιατί εξακολουθεί, άραγε, να υφίσταται ζήτημα; </w:t>
      </w:r>
    </w:p>
    <w:p w14:paraId="50A7B62A"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Η εμμονή στον νόμο Διαμαντοπούλου είναι απολύτως κατανοητή. Ο νόμος αυτός είναι η εμβληματική </w:t>
      </w:r>
      <w:r>
        <w:rPr>
          <w:rFonts w:eastAsia="Times New Roman"/>
          <w:szCs w:val="24"/>
        </w:rPr>
        <w:t>αποτύπωση της σύγκλισης μεταξύ νεοφιλελεύθερων και εκσυγχρονιστών. Γι’ αυτό δεν συνάντησε την αντίθεση μόνο της Αριστεράς, όπως κακώς λέγεται, αλλά και την αντίθεση της ακαδημαϊκής Δεξιάς. Είναι η επίθεση ενάντια στη μεγάλη θεσμική τομή που έγινε το 1982 μ</w:t>
      </w:r>
      <w:r>
        <w:rPr>
          <w:rFonts w:eastAsia="Times New Roman"/>
          <w:szCs w:val="24"/>
        </w:rPr>
        <w:t xml:space="preserve">ε τον ν.1268. Για επιστροφή στο 1982 σήμερα μιλάει μια γνωστή νεοφιλελεύθερη καθημερινή εφημερίδα. Αλλά θα πρέπει εδώ να ενημερώσουμε ότι το 1982 και ο ν.1268 είναι ο διαφωτισμός του ελληνικού πανεπιστημίου, είναι ο νόμος ο οποίος αλλάζει όλα τα δεδομένα. </w:t>
      </w:r>
      <w:r>
        <w:rPr>
          <w:rFonts w:eastAsia="Times New Roman"/>
          <w:szCs w:val="24"/>
        </w:rPr>
        <w:t>Και αν μπορούμε να μιλάμε γι’ αυτά τα πετυχημένα ελληνικά πανεπιστήμια, το οφείλουμε στον ν.1268.</w:t>
      </w:r>
    </w:p>
    <w:p w14:paraId="50A7B62B" w14:textId="77777777" w:rsidR="007C6747" w:rsidRDefault="00E91359">
      <w:pPr>
        <w:spacing w:after="0" w:line="600" w:lineRule="auto"/>
        <w:ind w:firstLine="720"/>
        <w:jc w:val="both"/>
        <w:rPr>
          <w:rFonts w:eastAsia="Times New Roman"/>
          <w:szCs w:val="24"/>
        </w:rPr>
      </w:pPr>
      <w:r>
        <w:rPr>
          <w:rFonts w:eastAsia="Times New Roman"/>
          <w:szCs w:val="24"/>
        </w:rPr>
        <w:t>Τα συμβούλια διοίκησης. Μα, τα συμβούλια διοίκησης δεν λειτούργησαν ποτέ. Δεν πρέπει να ενημερώσετε τους αρχηγούς των κομμάτων σας, οι ακαδημαϊκοί τουλάχιστον</w:t>
      </w:r>
      <w:r>
        <w:rPr>
          <w:rFonts w:eastAsia="Times New Roman"/>
          <w:szCs w:val="24"/>
        </w:rPr>
        <w:t>,</w:t>
      </w:r>
      <w:r>
        <w:rPr>
          <w:rFonts w:eastAsia="Times New Roman"/>
          <w:szCs w:val="24"/>
        </w:rPr>
        <w:t xml:space="preserve"> που είναι μέλη των κοινοβουλευτικών ομάδων; Αν ρωτήσει κανείς μέσα στα πανεπιστήμια ποιοι τα στελέχωσαν, που ήταν πράγματι άνθρωποι με αξία και δεν το αντιλέγει κανείς αυτό, με δυσκολία θα θυμηθούμε ένα, δυο ονόματα. Τα συμβούλια μαράθηκαν. </w:t>
      </w:r>
    </w:p>
    <w:p w14:paraId="50A7B62C"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Θυμάμαι στη </w:t>
      </w:r>
      <w:r>
        <w:rPr>
          <w:rFonts w:eastAsia="Times New Roman"/>
          <w:szCs w:val="24"/>
        </w:rPr>
        <w:t>μεγάλη συνέλευση στο ΑΠΘ</w:t>
      </w:r>
      <w:r>
        <w:rPr>
          <w:rFonts w:eastAsia="Times New Roman"/>
          <w:szCs w:val="24"/>
        </w:rPr>
        <w:t>,</w:t>
      </w:r>
      <w:r>
        <w:rPr>
          <w:rFonts w:eastAsia="Times New Roman"/>
          <w:szCs w:val="24"/>
        </w:rPr>
        <w:t xml:space="preserve"> όπου έπρεπε μια ολόκληρη πανεπιστημιακή κοινότητα να τοποθετηθεί για τις απολύσεις των διοικητικών, και το συμβούλιο θα συνεδρίαζε μετά από έναν μήνα, διότι οι καθηγητές του και τα μέλη του ήταν στο εξωτερικό. Τα συμβούλια μαράθηκ</w:t>
      </w:r>
      <w:r>
        <w:rPr>
          <w:rFonts w:eastAsia="Times New Roman"/>
          <w:szCs w:val="24"/>
        </w:rPr>
        <w:t>αν. Έχασαν κατά κράτος τη μάχη της αντιπροσωπευτικότητας μέσα στα ίδια τα πανεπιστήμια και δεν υπάρχει άνθρωπος, κυριολεκτικά, που να τα θυμάται και τα επαναφέρετε εσείς σήμερα</w:t>
      </w:r>
      <w:r>
        <w:rPr>
          <w:rFonts w:eastAsia="Times New Roman"/>
          <w:szCs w:val="24"/>
        </w:rPr>
        <w:t>,</w:t>
      </w:r>
      <w:r>
        <w:rPr>
          <w:rFonts w:eastAsia="Times New Roman"/>
          <w:szCs w:val="24"/>
        </w:rPr>
        <w:t xml:space="preserve"> ως λογική αναδιάρθρωσης. </w:t>
      </w:r>
    </w:p>
    <w:p w14:paraId="50A7B62D" w14:textId="77777777" w:rsidR="007C6747" w:rsidRDefault="00E91359">
      <w:pPr>
        <w:spacing w:after="0" w:line="600" w:lineRule="auto"/>
        <w:ind w:firstLine="720"/>
        <w:jc w:val="both"/>
        <w:rPr>
          <w:rFonts w:eastAsia="Times New Roman"/>
          <w:szCs w:val="24"/>
        </w:rPr>
      </w:pPr>
      <w:r>
        <w:rPr>
          <w:rFonts w:eastAsia="Times New Roman"/>
          <w:szCs w:val="24"/>
        </w:rPr>
        <w:t xml:space="preserve">Και το ισχυρό μοτίβο του εκσυγχρονισμού: Η λεγόμενη </w:t>
      </w:r>
      <w:r>
        <w:rPr>
          <w:rFonts w:eastAsia="Times New Roman"/>
          <w:szCs w:val="24"/>
        </w:rPr>
        <w:t xml:space="preserve">αξιολόγηση. Εκεί που υπάρχει αξιολόγηση και εκεί που δεν υπάρχει αξιολόγηση, όπως είναι στα μεταπτυχιακά προγράμματα σπουδών, εκεί δηλαδή που κάθε ίδρυμα πρέπει να έχει ένα σοβαρό ακαδημαϊκό και επιστημονικό σκοπευτικό για το πώς φτιάχνει τα μεταπτυχιακά, </w:t>
      </w:r>
      <w:r>
        <w:rPr>
          <w:rFonts w:eastAsia="Times New Roman"/>
          <w:szCs w:val="24"/>
        </w:rPr>
        <w:t xml:space="preserve">εκεί η αξιολόγηση γίνεται κακό πράγμα και ταυτίζεται με τον </w:t>
      </w:r>
      <w:proofErr w:type="spellStart"/>
      <w:r>
        <w:rPr>
          <w:rFonts w:eastAsia="Times New Roman"/>
          <w:szCs w:val="24"/>
        </w:rPr>
        <w:t>κρατικισμό</w:t>
      </w:r>
      <w:proofErr w:type="spellEnd"/>
      <w:r>
        <w:rPr>
          <w:rFonts w:eastAsia="Times New Roman"/>
          <w:szCs w:val="24"/>
        </w:rPr>
        <w:t xml:space="preserve">. </w:t>
      </w:r>
    </w:p>
    <w:p w14:paraId="50A7B62E" w14:textId="77777777" w:rsidR="007C6747" w:rsidRDefault="00E91359">
      <w:pPr>
        <w:spacing w:after="0" w:line="600" w:lineRule="auto"/>
        <w:ind w:firstLine="720"/>
        <w:jc w:val="both"/>
        <w:rPr>
          <w:rFonts w:eastAsia="Times New Roman"/>
          <w:szCs w:val="24"/>
        </w:rPr>
      </w:pPr>
      <w:r w:rsidRPr="004470CE">
        <w:rPr>
          <w:rFonts w:eastAsia="Times New Roman"/>
          <w:b/>
          <w:szCs w:val="24"/>
        </w:rPr>
        <w:t>ΠΡΟΕΔΡΕΥΩΝ (Δημήτριος Καμμένος):</w:t>
      </w:r>
      <w:r>
        <w:rPr>
          <w:rFonts w:eastAsia="Times New Roman"/>
          <w:szCs w:val="24"/>
        </w:rPr>
        <w:t xml:space="preserve"> Κύριε Υπουργέ, αν θέλετε, ολοκληρώστε, παρακαλώ.</w:t>
      </w:r>
    </w:p>
    <w:p w14:paraId="50A7B62F" w14:textId="77777777" w:rsidR="007C6747" w:rsidRDefault="00E91359">
      <w:pPr>
        <w:spacing w:after="0" w:line="600" w:lineRule="auto"/>
        <w:ind w:firstLine="720"/>
        <w:jc w:val="both"/>
        <w:rPr>
          <w:rFonts w:eastAsia="Times New Roman"/>
          <w:szCs w:val="24"/>
        </w:rPr>
      </w:pPr>
      <w:r w:rsidRPr="004470CE">
        <w:rPr>
          <w:rFonts w:eastAsia="Times New Roman"/>
          <w:b/>
          <w:szCs w:val="24"/>
        </w:rPr>
        <w:t>ΧΡΙΣΤΟΦΟΡΟΣ ΒΕΡΝΑΡΔΑΚΗΣ (Υπουργός Επικρατείας):</w:t>
      </w:r>
      <w:r>
        <w:rPr>
          <w:rFonts w:eastAsia="Times New Roman"/>
          <w:szCs w:val="24"/>
        </w:rPr>
        <w:t xml:space="preserve"> Τελειώνω, κύριε Πρόεδρε. Συγγνώμη για την κατάχρηση. </w:t>
      </w:r>
    </w:p>
    <w:p w14:paraId="50A7B630" w14:textId="77777777" w:rsidR="007C6747" w:rsidRDefault="00E91359">
      <w:pPr>
        <w:spacing w:after="0" w:line="600" w:lineRule="auto"/>
        <w:ind w:firstLine="720"/>
        <w:jc w:val="both"/>
        <w:rPr>
          <w:rFonts w:eastAsia="Times New Roman"/>
          <w:szCs w:val="24"/>
        </w:rPr>
      </w:pPr>
      <w:r>
        <w:rPr>
          <w:rFonts w:eastAsia="Times New Roman"/>
          <w:szCs w:val="24"/>
        </w:rPr>
        <w:lastRenderedPageBreak/>
        <w:t>Ας μην κρυβόμαστε πίσω από το δάχτυλό μας. Ορισμένα από αυτά τα μεταπτυχιακά λειτούργησαν ως κερδοσκοπικές επιχειρήσεις και μάλιστα</w:t>
      </w:r>
      <w:r>
        <w:rPr>
          <w:rFonts w:eastAsia="Times New Roman"/>
          <w:szCs w:val="24"/>
        </w:rPr>
        <w:t>,</w:t>
      </w:r>
      <w:r>
        <w:rPr>
          <w:rFonts w:eastAsia="Times New Roman"/>
          <w:szCs w:val="24"/>
        </w:rPr>
        <w:t xml:space="preserve"> παλαιών καθεστώτων έδρας</w:t>
      </w:r>
      <w:r>
        <w:rPr>
          <w:rFonts w:eastAsia="Times New Roman"/>
          <w:szCs w:val="24"/>
        </w:rPr>
        <w:t>,</w:t>
      </w:r>
      <w:r>
        <w:rPr>
          <w:rFonts w:eastAsia="Times New Roman"/>
          <w:szCs w:val="24"/>
        </w:rPr>
        <w:t xml:space="preserve"> όπου η εκμετάλλευση και η απλήρωτη εργασία χαμηλόβαθμων μελών ΔΕΠ ή ερευνητών ή μεταπτυχιακών ή </w:t>
      </w:r>
      <w:r>
        <w:rPr>
          <w:rFonts w:eastAsia="Times New Roman"/>
          <w:szCs w:val="24"/>
        </w:rPr>
        <w:t xml:space="preserve">διδακτορικών φοιτητών ήταν πρωτοφανής. </w:t>
      </w:r>
    </w:p>
    <w:p w14:paraId="50A7B631" w14:textId="77777777" w:rsidR="007C6747" w:rsidRDefault="00E91359">
      <w:pPr>
        <w:spacing w:after="0" w:line="600" w:lineRule="auto"/>
        <w:ind w:firstLine="720"/>
        <w:jc w:val="both"/>
        <w:rPr>
          <w:rFonts w:eastAsia="Times New Roman"/>
          <w:szCs w:val="24"/>
        </w:rPr>
      </w:pPr>
      <w:r>
        <w:rPr>
          <w:rFonts w:eastAsia="Times New Roman"/>
          <w:szCs w:val="24"/>
        </w:rPr>
        <w:t>Δεν θα πω για τη συνεκτική πολιτική που έχει ασκήσει αυτή η Κυβέρνηση. Νομίζω θα μιλήσουν κι άλλοι. Αλλά θέλω να πω ότι το νομοσχέδιο αυτό ανοίγει μια νέα εποχή ανάπτυξης του δημόσιου πανεπιστημίου. Το δημόσιο πανεπι</w:t>
      </w:r>
      <w:r>
        <w:rPr>
          <w:rFonts w:eastAsia="Times New Roman"/>
          <w:szCs w:val="24"/>
        </w:rPr>
        <w:t>στήμιο και το ανθρώπινο δυναμικό</w:t>
      </w:r>
      <w:r>
        <w:rPr>
          <w:rFonts w:eastAsia="Times New Roman"/>
          <w:szCs w:val="24"/>
        </w:rPr>
        <w:t>,</w:t>
      </w:r>
      <w:r>
        <w:rPr>
          <w:rFonts w:eastAsia="Times New Roman"/>
          <w:szCs w:val="24"/>
        </w:rPr>
        <w:t xml:space="preserve"> που υπάρχει</w:t>
      </w:r>
      <w:r>
        <w:rPr>
          <w:rFonts w:eastAsia="Times New Roman"/>
          <w:szCs w:val="24"/>
        </w:rPr>
        <w:t>,</w:t>
      </w:r>
      <w:r>
        <w:rPr>
          <w:rFonts w:eastAsia="Times New Roman"/>
          <w:szCs w:val="24"/>
        </w:rPr>
        <w:t xml:space="preserve"> είναι το μεγαλύτερο πλεονέκτημα που διαθέτει η χώρα και με κάθε κόστος</w:t>
      </w:r>
      <w:r>
        <w:rPr>
          <w:rFonts w:eastAsia="Times New Roman"/>
          <w:szCs w:val="24"/>
        </w:rPr>
        <w:t>,</w:t>
      </w:r>
      <w:r>
        <w:rPr>
          <w:rFonts w:eastAsia="Times New Roman"/>
          <w:szCs w:val="24"/>
        </w:rPr>
        <w:t xml:space="preserve"> το πλεονέκτημα αυτό θα διαφυλαχθεί και πρέπει να διαφυλαχθεί. Έτσι, ο επόμενος Σεπτέμβριος θα ανοίξει, εκτός από τη νέα ακαδημαϊκή χρονιά</w:t>
      </w:r>
      <w:r>
        <w:rPr>
          <w:rFonts w:eastAsia="Times New Roman"/>
          <w:szCs w:val="24"/>
        </w:rPr>
        <w:t>, και μια νέα εποχή για τα ελληνικά Ανώτατα Εκπαιδευτικά Ιδρύματα.</w:t>
      </w:r>
    </w:p>
    <w:p w14:paraId="50A7B632"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0A7B633" w14:textId="77777777" w:rsidR="007C6747" w:rsidRDefault="00E91359">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sidRPr="00454B34">
        <w:rPr>
          <w:rFonts w:eastAsia="Times New Roman"/>
          <w:szCs w:val="24"/>
        </w:rPr>
        <w:t>Ευχαριστούμε πολύ, κύριε Υπουργέ.</w:t>
      </w:r>
    </w:p>
    <w:p w14:paraId="50A7B634" w14:textId="77777777" w:rsidR="007C6747" w:rsidRDefault="00E91359">
      <w:pPr>
        <w:spacing w:after="0" w:line="600" w:lineRule="auto"/>
        <w:ind w:firstLine="720"/>
        <w:jc w:val="both"/>
        <w:rPr>
          <w:rFonts w:eastAsia="Times New Roman"/>
          <w:szCs w:val="24"/>
        </w:rPr>
      </w:pPr>
      <w:r>
        <w:rPr>
          <w:rFonts w:eastAsia="Times New Roman"/>
          <w:szCs w:val="24"/>
        </w:rPr>
        <w:lastRenderedPageBreak/>
        <w:t>Ορίστε, κύριε Μαντά, έχετε τον λόγο και ευχαριστούμε πολύ για την υπομονή σας,</w:t>
      </w:r>
      <w:r>
        <w:rPr>
          <w:rFonts w:eastAsia="Times New Roman"/>
          <w:szCs w:val="24"/>
        </w:rPr>
        <w:t xml:space="preserve"> όπως και τους υπόλοιπους Βουλευτές, αλλά θα παρεμβάλουμε στη διαδικασία και τους Υπουργούς που είναι ήδη εδώ για να προχωράει και η λίστα γρήγορα. Παρακαλώ να τηρούμε και τον χρόνο.</w:t>
      </w:r>
    </w:p>
    <w:p w14:paraId="50A7B635" w14:textId="77777777" w:rsidR="007C6747" w:rsidRDefault="00E91359">
      <w:pPr>
        <w:spacing w:after="0" w:line="600" w:lineRule="auto"/>
        <w:ind w:firstLine="720"/>
        <w:jc w:val="both"/>
        <w:rPr>
          <w:rFonts w:eastAsia="Times New Roman"/>
          <w:szCs w:val="24"/>
        </w:rPr>
      </w:pPr>
      <w:r w:rsidRPr="00454B34">
        <w:rPr>
          <w:rFonts w:eastAsia="Times New Roman"/>
          <w:b/>
          <w:szCs w:val="24"/>
        </w:rPr>
        <w:t>ΝΙΚΟΛΑΟΣ ΦΙΛΗΣ:</w:t>
      </w:r>
      <w:r>
        <w:rPr>
          <w:rFonts w:eastAsia="Times New Roman"/>
          <w:szCs w:val="24"/>
        </w:rPr>
        <w:t xml:space="preserve"> Κύριε Πρόεδρε, πόσοι Υπουργοί είναι να μιλήσουν;</w:t>
      </w:r>
    </w:p>
    <w:p w14:paraId="50A7B636" w14:textId="77777777" w:rsidR="007C6747" w:rsidRDefault="00E91359">
      <w:pPr>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(Δημήτριος Καμμένος): </w:t>
      </w:r>
      <w:r w:rsidRPr="00454B34">
        <w:rPr>
          <w:rFonts w:eastAsia="Times New Roman"/>
          <w:szCs w:val="24"/>
        </w:rPr>
        <w:t xml:space="preserve">Είναι ο κ. Κοντονής και ο κ. </w:t>
      </w:r>
      <w:proofErr w:type="spellStart"/>
      <w:r w:rsidRPr="00454B34">
        <w:rPr>
          <w:rFonts w:eastAsia="Times New Roman"/>
          <w:szCs w:val="24"/>
        </w:rPr>
        <w:t>Τσακαλ</w:t>
      </w:r>
      <w:r>
        <w:rPr>
          <w:rFonts w:eastAsia="Times New Roman"/>
          <w:szCs w:val="24"/>
        </w:rPr>
        <w:t>ώτος</w:t>
      </w:r>
      <w:proofErr w:type="spellEnd"/>
      <w:r>
        <w:rPr>
          <w:rFonts w:eastAsia="Times New Roman"/>
          <w:szCs w:val="24"/>
        </w:rPr>
        <w:t xml:space="preserve"> απ’ ό,τι βλέπω εδώ. Προς το παρόν</w:t>
      </w:r>
      <w:r>
        <w:rPr>
          <w:rFonts w:eastAsia="Times New Roman"/>
          <w:szCs w:val="24"/>
        </w:rPr>
        <w:t>,</w:t>
      </w:r>
      <w:r>
        <w:rPr>
          <w:rFonts w:eastAsia="Times New Roman"/>
          <w:szCs w:val="24"/>
        </w:rPr>
        <w:t xml:space="preserve"> αυτοί είναι στη λίστα.</w:t>
      </w:r>
    </w:p>
    <w:p w14:paraId="50A7B637" w14:textId="77777777" w:rsidR="007C6747" w:rsidRDefault="00E91359">
      <w:pPr>
        <w:spacing w:after="0" w:line="600" w:lineRule="auto"/>
        <w:ind w:firstLine="720"/>
        <w:jc w:val="both"/>
        <w:rPr>
          <w:rFonts w:eastAsia="Times New Roman"/>
          <w:szCs w:val="24"/>
        </w:rPr>
      </w:pPr>
      <w:r>
        <w:rPr>
          <w:rFonts w:eastAsia="Times New Roman"/>
          <w:szCs w:val="24"/>
        </w:rPr>
        <w:t>Ορίστε, κύριε Μαντά, έχετε τον λόγο.</w:t>
      </w:r>
    </w:p>
    <w:p w14:paraId="50A7B638" w14:textId="77777777" w:rsidR="007C6747" w:rsidRDefault="00E91359">
      <w:pPr>
        <w:spacing w:after="0" w:line="600" w:lineRule="auto"/>
        <w:ind w:firstLine="720"/>
        <w:jc w:val="both"/>
        <w:rPr>
          <w:rFonts w:eastAsia="Times New Roman" w:cs="Times New Roman"/>
          <w:szCs w:val="24"/>
        </w:rPr>
      </w:pPr>
      <w:r w:rsidRPr="00D82F54">
        <w:rPr>
          <w:rFonts w:eastAsia="Times New Roman" w:cs="Times New Roman"/>
          <w:b/>
          <w:szCs w:val="24"/>
        </w:rPr>
        <w:t>ΧΡΗΣΤΟΣ ΜΑΝΤΑΣ:</w:t>
      </w:r>
      <w:r>
        <w:rPr>
          <w:rFonts w:eastAsia="Times New Roman" w:cs="Times New Roman"/>
          <w:szCs w:val="24"/>
        </w:rPr>
        <w:t xml:space="preserve"> </w:t>
      </w:r>
      <w:r w:rsidRPr="00A1004C">
        <w:rPr>
          <w:rFonts w:eastAsia="Times New Roman" w:cs="Times New Roman"/>
          <w:szCs w:val="24"/>
        </w:rPr>
        <w:t>Κυρίες και κύριοι συνάδελφοι</w:t>
      </w:r>
      <w:r>
        <w:rPr>
          <w:rFonts w:eastAsia="Times New Roman" w:cs="Times New Roman"/>
          <w:szCs w:val="24"/>
        </w:rPr>
        <w:t>, ακούμε πολλά πράγματα</w:t>
      </w:r>
      <w:r w:rsidRPr="0009496E">
        <w:rPr>
          <w:rFonts w:eastAsia="Times New Roman" w:cs="Times New Roman"/>
          <w:szCs w:val="24"/>
        </w:rPr>
        <w:t xml:space="preserve"> -</w:t>
      </w:r>
      <w:r>
        <w:rPr>
          <w:rFonts w:eastAsia="Times New Roman" w:cs="Times New Roman"/>
          <w:szCs w:val="24"/>
        </w:rPr>
        <w:t>ανεξάρτητα από τους τόνους</w:t>
      </w:r>
      <w:r w:rsidRPr="0009496E">
        <w:rPr>
          <w:rFonts w:eastAsia="Times New Roman" w:cs="Times New Roman"/>
          <w:szCs w:val="24"/>
        </w:rPr>
        <w:t>-</w:t>
      </w:r>
      <w:r>
        <w:rPr>
          <w:rFonts w:eastAsia="Times New Roman" w:cs="Times New Roman"/>
          <w:szCs w:val="24"/>
        </w:rPr>
        <w:t xml:space="preserve"> τα οποία πιστεύω είναι ενδιαφέροντα. Θέλω να εκφράσω κάποιες σκέψεις, απευθυνόμενος και στους συναδέλφους Βουλευτές και </w:t>
      </w:r>
      <w:proofErr w:type="spellStart"/>
      <w:r>
        <w:rPr>
          <w:rFonts w:eastAsia="Times New Roman" w:cs="Times New Roman"/>
          <w:szCs w:val="24"/>
        </w:rPr>
        <w:t>Βουλεύτριες</w:t>
      </w:r>
      <w:proofErr w:type="spellEnd"/>
      <w:r>
        <w:rPr>
          <w:rFonts w:eastAsia="Times New Roman" w:cs="Times New Roman"/>
          <w:szCs w:val="24"/>
        </w:rPr>
        <w:t xml:space="preserve">, αλλά και στον ελληνικό λαό. </w:t>
      </w:r>
    </w:p>
    <w:p w14:paraId="50A7B63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να ξεκινήσω από το εξής: Επειδή ακούω κάποιες κορώνες στην Αίθουσα περί σκοταδισμού</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επαναφέρει αυτή εδώ η παράταξη, θέλω να θυμίσω σε όλες και σε όλους ότι η Αριστερά και ο προοδευτικός κόσμος, ιστορικά σε αυτήν τη χώρα, </w:t>
      </w:r>
      <w:r>
        <w:rPr>
          <w:rFonts w:eastAsia="Times New Roman" w:cs="Times New Roman"/>
          <w:szCs w:val="24"/>
        </w:rPr>
        <w:lastRenderedPageBreak/>
        <w:t>έχουν βαθιές ρίζες αγώνων για το δημόσιο δωρεάν δημοκρατικό πανεπιστήμιο, για τη δημόσια δωρεάν δημοκρατική εκπαίδευση</w:t>
      </w:r>
      <w:r>
        <w:rPr>
          <w:rFonts w:eastAsia="Times New Roman" w:cs="Times New Roman"/>
          <w:szCs w:val="24"/>
        </w:rPr>
        <w:t>. Και εξαιρετικές μορφές όπως ο Γληνός, ο Δελμούζος, ο Παπανούτσος και άλλοι πολλοί σε αυτήν ακριβώς τη λογική, σε αυτό το ρεύμα κινήθηκαν. Και θέλω να επισημάνω ότι ήταν πάντα σε κόντρα με βαθιές σκοταδιστικές, εθνικιστικές δυνάμεις του αναχρονισμού, οι ο</w:t>
      </w:r>
      <w:r>
        <w:rPr>
          <w:rFonts w:eastAsia="Times New Roman" w:cs="Times New Roman"/>
          <w:szCs w:val="24"/>
        </w:rPr>
        <w:t xml:space="preserve">ποίες και σήμερα, μέσα από τον κοινό τόπο του νεοφιλελευθερισμού και του δήθεν εκσυγχρονισμού, προσπαθούν να επανέλθουν. </w:t>
      </w:r>
    </w:p>
    <w:p w14:paraId="50A7B63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Χαίρομαι γιατί ακούστηκαν κάποια πράγματα</w:t>
      </w:r>
      <w:r>
        <w:rPr>
          <w:rFonts w:eastAsia="Times New Roman" w:cs="Times New Roman"/>
          <w:szCs w:val="24"/>
        </w:rPr>
        <w:t>,</w:t>
      </w:r>
      <w:r>
        <w:rPr>
          <w:rFonts w:eastAsia="Times New Roman" w:cs="Times New Roman"/>
          <w:szCs w:val="24"/>
        </w:rPr>
        <w:t xml:space="preserve"> που δείχνουν ότι υπάρχει έδαφος</w:t>
      </w:r>
      <w:r w:rsidRPr="00A12FB7">
        <w:rPr>
          <w:rFonts w:eastAsia="Times New Roman" w:cs="Times New Roman"/>
          <w:szCs w:val="24"/>
        </w:rPr>
        <w:t xml:space="preserve">, </w:t>
      </w:r>
      <w:r>
        <w:rPr>
          <w:rFonts w:eastAsia="Times New Roman" w:cs="Times New Roman"/>
          <w:szCs w:val="24"/>
        </w:rPr>
        <w:t xml:space="preserve"> ώστε να βρούμε στον επόμενο χρόνο πιθανές συγκλίσεις. Διό</w:t>
      </w:r>
      <w:r>
        <w:rPr>
          <w:rFonts w:eastAsia="Times New Roman" w:cs="Times New Roman"/>
          <w:szCs w:val="24"/>
        </w:rPr>
        <w:t>τι η συζήτηση για την παιδεία δεν τελειώνει εδώ.</w:t>
      </w:r>
    </w:p>
    <w:p w14:paraId="50A7B63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A1004C">
        <w:rPr>
          <w:rFonts w:eastAsia="Times New Roman" w:cs="Times New Roman"/>
          <w:szCs w:val="24"/>
        </w:rPr>
        <w:t>κυρίες και κύριοι συνάδελφοι</w:t>
      </w:r>
      <w:r>
        <w:rPr>
          <w:rFonts w:eastAsia="Times New Roman" w:cs="Times New Roman"/>
          <w:szCs w:val="24"/>
        </w:rPr>
        <w:t>, θέλω να πω ότι όλοι πρέπει να αναρωτηθούμε και τι συμβαίνει διεθνώς. Τι ακριβώς συμβαίνει διεθνώς στον χώρο της ανώτατης εκπαίδευσης; Επικρατεί το επιχειρηματικό πανεπιστή</w:t>
      </w:r>
      <w:r>
        <w:rPr>
          <w:rFonts w:eastAsia="Times New Roman" w:cs="Times New Roman"/>
          <w:szCs w:val="24"/>
        </w:rPr>
        <w:t xml:space="preserve">μιο και η λογική του ή έχει αρχίσει κάποια χρόνια, κάποιες δεκαετίες -μετά από τότε που ξεκίνησε αυτός ο οδοστρωτήρας- να αμφισβητείται αυτή η λογική στα μεγάλα πανεπιστήμια του κόσμου; Ναι ή όχι; </w:t>
      </w:r>
    </w:p>
    <w:p w14:paraId="50A7B63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Άκουσα και το θέμα των φοιτητικών δανείων. Τι ακριβώς γίνε</w:t>
      </w:r>
      <w:r>
        <w:rPr>
          <w:rFonts w:eastAsia="Times New Roman" w:cs="Times New Roman"/>
          <w:szCs w:val="24"/>
        </w:rPr>
        <w:t xml:space="preserve">ται με τα φοιτητικά δάνεια στις μεγάλες χώρες του αγγλοσαξονικού τόξου, στην Αμερική, στη Μεγάλη Βρετανία κ.λπ.; Πρόσφατη έρευνα, του 2017, της </w:t>
      </w:r>
      <w:r>
        <w:rPr>
          <w:rFonts w:eastAsia="Times New Roman" w:cs="Times New Roman"/>
          <w:szCs w:val="24"/>
          <w:lang w:val="en-US"/>
        </w:rPr>
        <w:t>FED</w:t>
      </w:r>
      <w:r>
        <w:rPr>
          <w:rFonts w:eastAsia="Times New Roman" w:cs="Times New Roman"/>
          <w:szCs w:val="24"/>
        </w:rPr>
        <w:t xml:space="preserve"> έδειξε ότι το 1/3 των φοιτητών που παίρνουν δάνεια δεν μπορούν να τα αποπληρώσουν. Αυτό είναι, για όσους έχο</w:t>
      </w:r>
      <w:r>
        <w:rPr>
          <w:rFonts w:eastAsia="Times New Roman" w:cs="Times New Roman"/>
          <w:szCs w:val="24"/>
        </w:rPr>
        <w:t>υν και μια μικρή εμπειρία σε αυτούς τους χώρους, ένα πολύ κρίσιμο πρόβλημα αποκλεισμού, σε τελευταία ανάλυση, μεγάλου μέρους των φοιτητών, των ανθρώπων</w:t>
      </w:r>
      <w:r>
        <w:rPr>
          <w:rFonts w:eastAsia="Times New Roman" w:cs="Times New Roman"/>
          <w:szCs w:val="24"/>
        </w:rPr>
        <w:t>,</w:t>
      </w:r>
      <w:r>
        <w:rPr>
          <w:rFonts w:eastAsia="Times New Roman" w:cs="Times New Roman"/>
          <w:szCs w:val="24"/>
        </w:rPr>
        <w:t xml:space="preserve"> που θέλουν να έχουν πρόσβαση στην ανώτατη εκπαίδευση, να σπουδάσουν.</w:t>
      </w:r>
    </w:p>
    <w:p w14:paraId="50A7B63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θέλω να πω ότι υπάρχει ένα κρί</w:t>
      </w:r>
      <w:r>
        <w:rPr>
          <w:rFonts w:eastAsia="Times New Roman" w:cs="Times New Roman"/>
          <w:szCs w:val="24"/>
        </w:rPr>
        <w:t xml:space="preserve">σιμο ερώτημα μετά από όλη αυτήν τη συζήτηση. Ποια θα είναι η επόμενη μέρα για τα </w:t>
      </w:r>
      <w:r>
        <w:rPr>
          <w:rFonts w:eastAsia="Times New Roman" w:cs="Times New Roman"/>
          <w:szCs w:val="24"/>
        </w:rPr>
        <w:t>ανώτατα εκπαιδευτικά ιδρύματα</w:t>
      </w:r>
      <w:r>
        <w:rPr>
          <w:rFonts w:eastAsia="Times New Roman" w:cs="Times New Roman"/>
          <w:szCs w:val="24"/>
        </w:rPr>
        <w:t xml:space="preserve"> και την παιδεία γενικότερα; Διότι εδώ έγινε μια προσπάθεια να αναπτυχθεί το συνολικό σχέδιο για την εκπαίδευση, το υποχρεωτικό δεκατετράχρονο σχο</w:t>
      </w:r>
      <w:r>
        <w:rPr>
          <w:rFonts w:eastAsia="Times New Roman" w:cs="Times New Roman"/>
          <w:szCs w:val="24"/>
        </w:rPr>
        <w:t xml:space="preserve">λείο, το να λύσουμε το κρίσιμο θέμα του </w:t>
      </w:r>
      <w:r>
        <w:rPr>
          <w:rFonts w:eastAsia="Times New Roman" w:cs="Times New Roman"/>
          <w:szCs w:val="24"/>
        </w:rPr>
        <w:t>λυκείου</w:t>
      </w:r>
      <w:r>
        <w:rPr>
          <w:rFonts w:eastAsia="Times New Roman" w:cs="Times New Roman"/>
          <w:szCs w:val="24"/>
        </w:rPr>
        <w:t xml:space="preserve">, εκτός αν κρυβόμαστε πίσω από το δάχτυλό μας. Κι εκεί πρέπει να καταθέσουμε προτάσεις, απόψεις, σκέψεις. </w:t>
      </w:r>
    </w:p>
    <w:p w14:paraId="50A7B63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Ποια ακριβώς είναι η επόμενη μέρα; Για να δούμε λιγάκι. Η επόμενη μέρα -εγώ ισχυρίζομαι- θα είναι μια </w:t>
      </w:r>
      <w:r>
        <w:rPr>
          <w:rFonts w:eastAsia="Times New Roman" w:cs="Times New Roman"/>
          <w:szCs w:val="24"/>
        </w:rPr>
        <w:t xml:space="preserve">μέρα, η οποία θα </w:t>
      </w:r>
      <w:r>
        <w:rPr>
          <w:rFonts w:eastAsia="Times New Roman" w:cs="Times New Roman"/>
          <w:szCs w:val="24"/>
        </w:rPr>
        <w:lastRenderedPageBreak/>
        <w:t xml:space="preserve">έχει θεσπίσει μεταπτυχιακού επιπέδου τίτλους στα τμήματα πενταετούς φοίτησης. Ναι ή όχι; Το αμφισβητείτε αυτό; </w:t>
      </w:r>
    </w:p>
    <w:p w14:paraId="50A7B63F" w14:textId="77777777" w:rsidR="007C6747" w:rsidRDefault="00E91359">
      <w:pPr>
        <w:spacing w:after="0" w:line="600" w:lineRule="auto"/>
        <w:ind w:firstLine="720"/>
        <w:jc w:val="both"/>
        <w:rPr>
          <w:rFonts w:eastAsia="Times New Roman" w:cs="Times New Roman"/>
          <w:szCs w:val="24"/>
        </w:rPr>
      </w:pPr>
      <w:r w:rsidRPr="005476D5">
        <w:rPr>
          <w:rFonts w:eastAsia="Times New Roman" w:cs="Times New Roman"/>
          <w:b/>
          <w:szCs w:val="24"/>
        </w:rPr>
        <w:t>ΓΕΩΡΓΙΟΣ ΜΑΥΡΩΤΑΣ:</w:t>
      </w:r>
      <w:r>
        <w:rPr>
          <w:rFonts w:eastAsia="Times New Roman" w:cs="Times New Roman"/>
          <w:szCs w:val="24"/>
        </w:rPr>
        <w:t xml:space="preserve"> Ναι. </w:t>
      </w:r>
    </w:p>
    <w:p w14:paraId="50A7B640" w14:textId="77777777" w:rsidR="007C6747" w:rsidRDefault="00E91359">
      <w:pPr>
        <w:spacing w:after="0" w:line="600" w:lineRule="auto"/>
        <w:ind w:firstLine="720"/>
        <w:jc w:val="both"/>
        <w:rPr>
          <w:rFonts w:eastAsia="Times New Roman" w:cs="Times New Roman"/>
          <w:szCs w:val="24"/>
        </w:rPr>
      </w:pPr>
      <w:r w:rsidRPr="005476D5">
        <w:rPr>
          <w:rFonts w:eastAsia="Times New Roman" w:cs="Times New Roman"/>
          <w:b/>
          <w:szCs w:val="24"/>
        </w:rPr>
        <w:t>ΧΡΗΣΤΟΣ ΜΑΝΤΑΣ:</w:t>
      </w:r>
      <w:r>
        <w:rPr>
          <w:rFonts w:eastAsia="Times New Roman" w:cs="Times New Roman"/>
          <w:szCs w:val="24"/>
        </w:rPr>
        <w:t xml:space="preserve"> Ωραία, να ακούσω την επιχειρηματολογία σας. Εγώ περιμένω.</w:t>
      </w:r>
    </w:p>
    <w:p w14:paraId="50A7B641" w14:textId="77777777" w:rsidR="007C6747" w:rsidRDefault="00E91359">
      <w:pPr>
        <w:spacing w:after="0" w:line="600" w:lineRule="auto"/>
        <w:ind w:firstLine="720"/>
        <w:jc w:val="both"/>
        <w:rPr>
          <w:rFonts w:eastAsia="Times New Roman" w:cs="Times New Roman"/>
          <w:szCs w:val="24"/>
        </w:rPr>
      </w:pPr>
      <w:r w:rsidRPr="005476D5">
        <w:rPr>
          <w:rFonts w:eastAsia="Times New Roman" w:cs="Times New Roman"/>
          <w:b/>
          <w:szCs w:val="24"/>
        </w:rPr>
        <w:t>ΓΕΩΡΓΙΟΣ ΜΑΥΡΩΤΑΣ:</w:t>
      </w:r>
      <w:r>
        <w:rPr>
          <w:rFonts w:eastAsia="Times New Roman" w:cs="Times New Roman"/>
          <w:szCs w:val="24"/>
        </w:rPr>
        <w:t xml:space="preserve"> Την ακούσ</w:t>
      </w:r>
      <w:r>
        <w:rPr>
          <w:rFonts w:eastAsia="Times New Roman" w:cs="Times New Roman"/>
          <w:szCs w:val="24"/>
        </w:rPr>
        <w:t xml:space="preserve">ατε στην </w:t>
      </w:r>
      <w:r>
        <w:rPr>
          <w:rFonts w:eastAsia="Times New Roman" w:cs="Times New Roman"/>
          <w:szCs w:val="24"/>
        </w:rPr>
        <w:t>επιτροπή</w:t>
      </w:r>
      <w:r>
        <w:rPr>
          <w:rFonts w:eastAsia="Times New Roman" w:cs="Times New Roman"/>
          <w:szCs w:val="24"/>
        </w:rPr>
        <w:t xml:space="preserve">. </w:t>
      </w:r>
    </w:p>
    <w:p w14:paraId="50A7B642" w14:textId="77777777" w:rsidR="007C6747" w:rsidRDefault="00E91359">
      <w:pPr>
        <w:spacing w:after="0" w:line="600" w:lineRule="auto"/>
        <w:ind w:firstLine="720"/>
        <w:jc w:val="both"/>
        <w:rPr>
          <w:rFonts w:eastAsia="Times New Roman"/>
          <w:szCs w:val="24"/>
        </w:rPr>
      </w:pPr>
      <w:r w:rsidRPr="00C936DC">
        <w:rPr>
          <w:rFonts w:eastAsia="Times New Roman"/>
          <w:b/>
          <w:szCs w:val="24"/>
        </w:rPr>
        <w:t>ΧΡΗΣΤΟΣ ΜΑΝΤΑΣ:</w:t>
      </w:r>
      <w:r>
        <w:rPr>
          <w:rFonts w:eastAsia="Times New Roman"/>
          <w:szCs w:val="24"/>
        </w:rPr>
        <w:t xml:space="preserve"> Όχι, ένα λεπτό. Τίτλοι μεταπτυχιακού επιπέδου στα τμήματα πενταετούς φοίτησης θα υπάρχουν, ναι ή όχι; Εγώ νομίζω ότι είναι σαφέστατο το νομοσχέδιο σε αυτό. Θα υπάρξει δημιουργία διετών δομών στο πλαίσιο των ΑΕΙ, που θα π</w:t>
      </w:r>
      <w:r>
        <w:rPr>
          <w:rFonts w:eastAsia="Times New Roman"/>
          <w:szCs w:val="24"/>
        </w:rPr>
        <w:t>αρέχουν επαγγελματικά πιστοποιητικά ευρωπαϊκών προδιαγραφών. Και τι είναι αυτό</w:t>
      </w:r>
      <w:r w:rsidRPr="00D74645">
        <w:rPr>
          <w:rFonts w:eastAsia="Times New Roman"/>
          <w:szCs w:val="24"/>
        </w:rPr>
        <w:t>,</w:t>
      </w:r>
      <w:r>
        <w:rPr>
          <w:rFonts w:eastAsia="Times New Roman"/>
          <w:szCs w:val="24"/>
        </w:rPr>
        <w:t xml:space="preserve"> οπισθοδρόμηση ή πρόοδος, σε μία χώρα που όλοι συγκλίνουμε ότι η τεχνική εκπαίδευση στο σύνολό της έχει ζητήματα και πρέπει να αναβαθμιστεί;</w:t>
      </w:r>
    </w:p>
    <w:p w14:paraId="50A7B643" w14:textId="77777777" w:rsidR="007C6747" w:rsidRDefault="00E91359">
      <w:pPr>
        <w:spacing w:after="0" w:line="600" w:lineRule="auto"/>
        <w:ind w:firstLine="720"/>
        <w:jc w:val="both"/>
        <w:rPr>
          <w:rFonts w:eastAsia="Times New Roman"/>
          <w:szCs w:val="24"/>
        </w:rPr>
      </w:pPr>
      <w:r>
        <w:rPr>
          <w:rFonts w:eastAsia="Times New Roman"/>
          <w:szCs w:val="24"/>
        </w:rPr>
        <w:t>Τρίτον, θα υπάρξει νέα διαδικασία, δ</w:t>
      </w:r>
      <w:r>
        <w:rPr>
          <w:rFonts w:eastAsia="Times New Roman"/>
          <w:szCs w:val="24"/>
        </w:rPr>
        <w:t xml:space="preserve">ιαφάνεια, ευελιξία στη λειτουργία των ΕΛΚΕ, ναι ή όχι; Εγώ νομίζω ότι θα υπάρξει. </w:t>
      </w:r>
    </w:p>
    <w:p w14:paraId="50A7B644" w14:textId="77777777" w:rsidR="007C6747" w:rsidRDefault="00E91359">
      <w:pPr>
        <w:spacing w:after="0" w:line="600" w:lineRule="auto"/>
        <w:ind w:firstLine="720"/>
        <w:jc w:val="both"/>
        <w:rPr>
          <w:rFonts w:eastAsia="Times New Roman"/>
          <w:szCs w:val="24"/>
        </w:rPr>
      </w:pPr>
      <w:r>
        <w:rPr>
          <w:rFonts w:eastAsia="Times New Roman"/>
          <w:szCs w:val="24"/>
        </w:rPr>
        <w:t xml:space="preserve">Έπιασα τρία από αυτά που φαίνονται ελάσσονα, αλλά είναι πολύ σημαντικά. </w:t>
      </w:r>
    </w:p>
    <w:p w14:paraId="50A7B645" w14:textId="77777777" w:rsidR="007C6747" w:rsidRDefault="00E91359">
      <w:pPr>
        <w:spacing w:after="0" w:line="600" w:lineRule="auto"/>
        <w:ind w:firstLine="720"/>
        <w:jc w:val="both"/>
        <w:rPr>
          <w:rFonts w:eastAsia="Times New Roman"/>
          <w:szCs w:val="24"/>
        </w:rPr>
      </w:pPr>
      <w:r>
        <w:rPr>
          <w:rFonts w:eastAsia="Times New Roman"/>
          <w:szCs w:val="24"/>
        </w:rPr>
        <w:t>Θα προωθηθεί ο ενιαίος χώρος ανώτατης εκπαίδευσης και έρευνας; Εγώ νομίζω -και δεν μπορώ να καταλάβω</w:t>
      </w:r>
      <w:r>
        <w:rPr>
          <w:rFonts w:eastAsia="Times New Roman"/>
          <w:szCs w:val="24"/>
        </w:rPr>
        <w:t xml:space="preserve"> τη δήθεν </w:t>
      </w:r>
      <w:r>
        <w:rPr>
          <w:rFonts w:eastAsia="Times New Roman"/>
          <w:szCs w:val="24"/>
        </w:rPr>
        <w:lastRenderedPageBreak/>
        <w:t>παραβίαση της αυτοτέλειας των πανεπιστημιακών ιδρυμάτων μέσα από αυτή τη διαδικασία- ότι η καθιέρωση των περιφερειακών ακαδημαϊκών συμβουλίων είναι ένα πάρα πολύ κρίσιμο ζήτημα. Όσοι συνάδελφοι και από το πανεπιστήμιο, αλλά και από τις τοπικές κο</w:t>
      </w:r>
      <w:r>
        <w:rPr>
          <w:rFonts w:eastAsia="Times New Roman"/>
          <w:szCs w:val="24"/>
        </w:rPr>
        <w:t>ινωνίες κι όσοι άνθρωποι το ακούνε αυτό, λένε ότι πράγματι</w:t>
      </w:r>
      <w:r>
        <w:rPr>
          <w:rFonts w:eastAsia="Times New Roman"/>
          <w:szCs w:val="24"/>
        </w:rPr>
        <w:t>,</w:t>
      </w:r>
      <w:r>
        <w:rPr>
          <w:rFonts w:eastAsia="Times New Roman"/>
          <w:szCs w:val="24"/>
        </w:rPr>
        <w:t xml:space="preserve"> μπορεί να βοηθήσει και στην ώσμωση ανάμεσα στα ιδρύματα, αλλά και να φέρει συγκεκριμένα και πολύ απτά αποτελέσματα. </w:t>
      </w:r>
    </w:p>
    <w:p w14:paraId="50A7B646" w14:textId="77777777" w:rsidR="007C6747" w:rsidRDefault="00E91359">
      <w:pPr>
        <w:spacing w:after="0" w:line="600" w:lineRule="auto"/>
        <w:ind w:firstLine="720"/>
        <w:jc w:val="both"/>
        <w:rPr>
          <w:rFonts w:eastAsia="Times New Roman"/>
          <w:szCs w:val="24"/>
        </w:rPr>
      </w:pPr>
      <w:r>
        <w:rPr>
          <w:rFonts w:eastAsia="Times New Roman"/>
          <w:szCs w:val="24"/>
        </w:rPr>
        <w:t xml:space="preserve">Τέλος, θα μιλήσω για δύο θέματα. Γίνεται μία προσπάθεια να αντιμετωπιστεί ο </w:t>
      </w:r>
      <w:r>
        <w:rPr>
          <w:rFonts w:eastAsia="Times New Roman"/>
          <w:szCs w:val="24"/>
        </w:rPr>
        <w:t>χώρος των ιδρυμάτων σαν χώρος ανομίας, εγκληματικότητας, διαφθοράς. Έχουμε μιλήσει πάρα πολύ γι’ αυτό. Εγώ θα πω μία σκέψη. Τι ακριβώς θέλετε; Τι ακριβώς ζητάτε; Θέλετε να έχουμε συρράξεις εντός των ιδρυμάτων, ανάμεσα στην Αστυνομία και σε αυτούς οι οποίοι</w:t>
      </w:r>
      <w:r>
        <w:rPr>
          <w:rFonts w:eastAsia="Times New Roman"/>
          <w:szCs w:val="24"/>
        </w:rPr>
        <w:t>, προβοκατόρικα, διάφορες φορές και σε διάφορες φάσεις, μπορεί να χρησιμοποιούν αυτόν τον χώρο</w:t>
      </w:r>
      <w:r>
        <w:rPr>
          <w:rFonts w:eastAsia="Times New Roman"/>
          <w:szCs w:val="24"/>
        </w:rPr>
        <w:t>,</w:t>
      </w:r>
      <w:r>
        <w:rPr>
          <w:rFonts w:eastAsia="Times New Roman"/>
          <w:szCs w:val="24"/>
        </w:rPr>
        <w:t xml:space="preserve"> δήθεν για τα αιτήματά τους; Θέλετε, δηλαδή, να μπούμε σε μία λογική όπου τα ιδρύματα και τα κεντρικά σημεία των πόλεων θα γίνουν πεδία μάχης; </w:t>
      </w:r>
    </w:p>
    <w:p w14:paraId="50A7B647" w14:textId="77777777" w:rsidR="007C6747" w:rsidRDefault="00E91359">
      <w:pPr>
        <w:spacing w:after="0" w:line="600" w:lineRule="auto"/>
        <w:ind w:firstLine="720"/>
        <w:jc w:val="both"/>
        <w:rPr>
          <w:rFonts w:eastAsia="Times New Roman"/>
          <w:szCs w:val="24"/>
        </w:rPr>
      </w:pPr>
      <w:r>
        <w:rPr>
          <w:rFonts w:eastAsia="Times New Roman"/>
          <w:szCs w:val="24"/>
        </w:rPr>
        <w:t>Διότι υπάρχει η α</w:t>
      </w:r>
      <w:r>
        <w:rPr>
          <w:rFonts w:eastAsia="Times New Roman"/>
          <w:szCs w:val="24"/>
        </w:rPr>
        <w:t xml:space="preserve">υστηρότητα, υπάρχει ο νόμος, υπάρχει και η ανεκτικότητα, υπάρχει κι ο διάλογος. Κι εμείς, πάρα πολλοί </w:t>
      </w:r>
      <w:r>
        <w:rPr>
          <w:rFonts w:eastAsia="Times New Roman"/>
          <w:szCs w:val="24"/>
        </w:rPr>
        <w:lastRenderedPageBreak/>
        <w:t>από εμάς, πολλοί από εσάς, πήραμε ανάσες δημοκρατίας, ελευθερίας και δικαιοσύνης στο δημόσιο πανεπιστήμιο και είμαστε περήφανοι γι’ αυτό το πράγμα. Δεν εί</w:t>
      </w:r>
      <w:r>
        <w:rPr>
          <w:rFonts w:eastAsia="Times New Roman"/>
          <w:szCs w:val="24"/>
        </w:rPr>
        <w:t xml:space="preserve">μαστε περήφανοι για παθογένειες, που, ναι, υπάρχουν και να τις δούμε και προτείνει τρόπο το νομοσχέδιο. </w:t>
      </w:r>
    </w:p>
    <w:p w14:paraId="50A7B648" w14:textId="77777777" w:rsidR="007C6747" w:rsidRDefault="00E91359">
      <w:pPr>
        <w:spacing w:after="0" w:line="600" w:lineRule="auto"/>
        <w:ind w:firstLine="720"/>
        <w:jc w:val="both"/>
        <w:rPr>
          <w:rFonts w:eastAsia="Times New Roman"/>
          <w:szCs w:val="24"/>
        </w:rPr>
      </w:pPr>
      <w:r>
        <w:rPr>
          <w:rFonts w:eastAsia="Times New Roman"/>
          <w:szCs w:val="24"/>
        </w:rPr>
        <w:t xml:space="preserve">Τέλος, στην Αυστρία, τη Δανία, τη Νορβηγία, την Πολωνία, τη Σουηδία, τη Φιλανδία είναι δωρεάν τα μεταπτυχιακά. Γιατί τόση μάχη γι’ αυτό το θέμα; Γιατί </w:t>
      </w:r>
      <w:r>
        <w:rPr>
          <w:rFonts w:eastAsia="Times New Roman"/>
          <w:szCs w:val="24"/>
        </w:rPr>
        <w:t>τόση μάχη; Στη Γερμανία 250 ευρώ είναι το ανώτατο όριο. Θα μου πείτε, ποιοι είναι οι μισθοί; Ωραία. Είμαστε η χώρα αυτή που είμαστε αυτή τη στιγμή, αλλά να κάνουμε αυτό το βήμα όλοι μαζί. Είναι σωστό βήμα, είναι ορθολογικό βήμα, είναι δίκαιο βήμα, είναι μέ</w:t>
      </w:r>
      <w:r>
        <w:rPr>
          <w:rFonts w:eastAsia="Times New Roman"/>
          <w:szCs w:val="24"/>
        </w:rPr>
        <w:t xml:space="preserve">τρο το οποίο δίνει τη δυνατότητα στους ανθρώπους που δεν την έχουν να μπουν στα μεταπτυχιακά. </w:t>
      </w:r>
    </w:p>
    <w:p w14:paraId="50A7B649" w14:textId="77777777" w:rsidR="007C6747" w:rsidRDefault="00E91359">
      <w:pPr>
        <w:spacing w:after="0" w:line="600" w:lineRule="auto"/>
        <w:ind w:firstLine="720"/>
        <w:jc w:val="both"/>
        <w:rPr>
          <w:rFonts w:eastAsia="Times New Roman"/>
          <w:szCs w:val="24"/>
        </w:rPr>
      </w:pPr>
      <w:r>
        <w:rPr>
          <w:rFonts w:eastAsia="Times New Roman"/>
          <w:szCs w:val="24"/>
        </w:rPr>
        <w:t>Ούτε θα διώξει τους φοβερούς και τρομερούς ανθρώπους</w:t>
      </w:r>
      <w:r>
        <w:rPr>
          <w:rFonts w:eastAsia="Times New Roman"/>
          <w:szCs w:val="24"/>
        </w:rPr>
        <w:t>,</w:t>
      </w:r>
      <w:r>
        <w:rPr>
          <w:rFonts w:eastAsia="Times New Roman"/>
          <w:szCs w:val="24"/>
        </w:rPr>
        <w:t xml:space="preserve"> που μένουν για να πάρουν τον διπλάσιο μισθό από αυτά τα μεταπτυχιακά. Παίρνουν πολύ περισσότερα από άλλες δ</w:t>
      </w:r>
      <w:r>
        <w:rPr>
          <w:rFonts w:eastAsia="Times New Roman"/>
          <w:szCs w:val="24"/>
        </w:rPr>
        <w:t xml:space="preserve">ραστηριότητες και το ξέρουμε πάρα πολύ καλά αυτό το πράγμα. Έχουν άλλους τρόπους αυτοί για τους οποίους κάποιοι μιλάμε και τους υπερασπιζόμαστε φανατικά. </w:t>
      </w:r>
    </w:p>
    <w:p w14:paraId="50A7B64A" w14:textId="77777777" w:rsidR="007C6747" w:rsidRDefault="00E91359">
      <w:pPr>
        <w:spacing w:after="0" w:line="600" w:lineRule="auto"/>
        <w:ind w:firstLine="720"/>
        <w:jc w:val="both"/>
        <w:rPr>
          <w:rFonts w:eastAsia="Times New Roman"/>
          <w:szCs w:val="24"/>
        </w:rPr>
      </w:pPr>
      <w:r>
        <w:rPr>
          <w:rFonts w:eastAsia="Times New Roman"/>
          <w:szCs w:val="24"/>
        </w:rPr>
        <w:lastRenderedPageBreak/>
        <w:t>Νομίζω, όμως, ότι είμαστε σε θέση να κάνουμε αυτό το βήμα και να δώσουμε αυτή τη δυνατότητα.</w:t>
      </w:r>
    </w:p>
    <w:p w14:paraId="50A7B64B" w14:textId="77777777" w:rsidR="007C6747" w:rsidRDefault="00E91359">
      <w:pPr>
        <w:spacing w:after="0" w:line="600" w:lineRule="auto"/>
        <w:ind w:firstLine="720"/>
        <w:rPr>
          <w:rFonts w:eastAsia="Times New Roman"/>
          <w:szCs w:val="24"/>
        </w:rPr>
      </w:pPr>
      <w:r>
        <w:rPr>
          <w:rFonts w:eastAsia="Times New Roman"/>
          <w:szCs w:val="24"/>
        </w:rPr>
        <w:t>Σας ευχα</w:t>
      </w:r>
      <w:r>
        <w:rPr>
          <w:rFonts w:eastAsia="Times New Roman"/>
          <w:szCs w:val="24"/>
        </w:rPr>
        <w:t xml:space="preserve">ριστώ πολύ. </w:t>
      </w:r>
    </w:p>
    <w:p w14:paraId="50A7B64C"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0A7B64D" w14:textId="77777777" w:rsidR="007C6747" w:rsidRDefault="00E91359">
      <w:pPr>
        <w:spacing w:after="0" w:line="600" w:lineRule="auto"/>
        <w:ind w:firstLine="720"/>
        <w:jc w:val="both"/>
        <w:rPr>
          <w:rFonts w:eastAsia="Times New Roman"/>
          <w:szCs w:val="24"/>
        </w:rPr>
      </w:pPr>
      <w:r w:rsidRPr="00BA6F9E">
        <w:rPr>
          <w:rFonts w:eastAsia="Times New Roman"/>
          <w:b/>
          <w:szCs w:val="24"/>
        </w:rPr>
        <w:t>ΠΡΟΕΔΡΕΥΩΝ (Δημήτριος Καμμένος):</w:t>
      </w:r>
      <w:r>
        <w:rPr>
          <w:rFonts w:eastAsia="Times New Roman"/>
          <w:b/>
          <w:szCs w:val="24"/>
        </w:rPr>
        <w:t xml:space="preserve"> </w:t>
      </w:r>
      <w:r>
        <w:rPr>
          <w:rFonts w:eastAsia="Times New Roman"/>
          <w:szCs w:val="24"/>
        </w:rPr>
        <w:t xml:space="preserve">Σας ευχαριστούμε πολύ, κύριε Μαντά. </w:t>
      </w:r>
    </w:p>
    <w:p w14:paraId="50A7B64E" w14:textId="77777777" w:rsidR="007C6747" w:rsidRDefault="00E91359">
      <w:pPr>
        <w:spacing w:after="0" w:line="600" w:lineRule="auto"/>
        <w:ind w:firstLine="720"/>
        <w:jc w:val="both"/>
        <w:rPr>
          <w:rFonts w:eastAsia="Times New Roman"/>
          <w:szCs w:val="24"/>
        </w:rPr>
      </w:pPr>
      <w:r>
        <w:rPr>
          <w:rFonts w:eastAsia="Times New Roman"/>
          <w:szCs w:val="24"/>
        </w:rPr>
        <w:t>Ο κ. Κοντονής έχει τον λόγο.</w:t>
      </w:r>
    </w:p>
    <w:p w14:paraId="50A7B64F" w14:textId="77777777" w:rsidR="007C6747" w:rsidRDefault="00E91359">
      <w:pPr>
        <w:spacing w:after="0" w:line="600" w:lineRule="auto"/>
        <w:ind w:firstLine="720"/>
        <w:jc w:val="both"/>
        <w:rPr>
          <w:rFonts w:eastAsia="Times New Roman"/>
          <w:szCs w:val="24"/>
        </w:rPr>
      </w:pPr>
      <w:r w:rsidRPr="006B6FA9">
        <w:rPr>
          <w:rFonts w:eastAsia="Times New Roman"/>
          <w:b/>
          <w:szCs w:val="24"/>
        </w:rPr>
        <w:t>ΣΤΑΥΡΟΣ ΚΟΝΤΟΝΗΣ (Υπουργός Δικαιοσύνης</w:t>
      </w:r>
      <w:r>
        <w:rPr>
          <w:rFonts w:eastAsia="Times New Roman"/>
          <w:b/>
          <w:szCs w:val="24"/>
        </w:rPr>
        <w:t>, Διαφάνειας και Ανθρωπίνων Δικαιωμάτων</w:t>
      </w:r>
      <w:r w:rsidRPr="006B6FA9">
        <w:rPr>
          <w:rFonts w:eastAsia="Times New Roman"/>
          <w:b/>
          <w:szCs w:val="24"/>
        </w:rPr>
        <w:t xml:space="preserve">): </w:t>
      </w:r>
      <w:r>
        <w:rPr>
          <w:rFonts w:eastAsia="Times New Roman"/>
          <w:szCs w:val="24"/>
        </w:rPr>
        <w:t>Παίρνω</w:t>
      </w:r>
      <w:r>
        <w:rPr>
          <w:rFonts w:eastAsia="Times New Roman"/>
          <w:szCs w:val="24"/>
        </w:rPr>
        <w:t xml:space="preserve"> τον λόγο, κύριε Πρόεδρε, γιατί θέλω να υποστηρίξω δύο τροπολογίες, τις οποίες έχουμε καταθέσει.</w:t>
      </w:r>
    </w:p>
    <w:p w14:paraId="50A7B650" w14:textId="77777777" w:rsidR="007C6747" w:rsidRDefault="00E91359">
      <w:pPr>
        <w:spacing w:after="0" w:line="600" w:lineRule="auto"/>
        <w:ind w:firstLine="720"/>
        <w:jc w:val="both"/>
        <w:rPr>
          <w:rFonts w:eastAsia="Times New Roman"/>
          <w:szCs w:val="24"/>
        </w:rPr>
      </w:pPr>
      <w:r>
        <w:rPr>
          <w:rFonts w:eastAsia="Times New Roman"/>
          <w:szCs w:val="24"/>
        </w:rPr>
        <w:t>Κατά πρώτον, να ενημερώσω τη Βουλή ότι τις είχαμε εντάξει σε νομοσχέδιο του Υπουργείου Δικαιοσύνης, αλλά λόγω του κατεπείγοντος τις φέραμε σήμερα ως τροπολογίε</w:t>
      </w:r>
      <w:r>
        <w:rPr>
          <w:rFonts w:eastAsia="Times New Roman"/>
          <w:szCs w:val="24"/>
        </w:rPr>
        <w:t>ς. Το νομοσχέδιο στο οποίο είχαν ενταχθεί θα συζητηθεί τον Σεπτέμβριο.</w:t>
      </w:r>
    </w:p>
    <w:p w14:paraId="50A7B651" w14:textId="77777777" w:rsidR="007C6747" w:rsidRDefault="00E91359">
      <w:pPr>
        <w:spacing w:after="0" w:line="600" w:lineRule="auto"/>
        <w:ind w:firstLine="720"/>
        <w:jc w:val="both"/>
        <w:rPr>
          <w:rFonts w:eastAsia="Times New Roman" w:cs="Times New Roman"/>
          <w:szCs w:val="24"/>
        </w:rPr>
      </w:pPr>
      <w:r>
        <w:rPr>
          <w:rFonts w:eastAsia="Times New Roman"/>
          <w:szCs w:val="24"/>
        </w:rPr>
        <w:t xml:space="preserve">Δεύτερον, επειδή έγινε μία αναφορά από συνάδελφο Βουλευτή της Αξιωματικής Αντιπολίτευσης ότι δεν ήμουν χθες στη συζήτηση στην Ολομέλεια, θέλω να πω ότι ήμουν στην Κω για </w:t>
      </w:r>
      <w:r>
        <w:rPr>
          <w:rFonts w:eastAsia="Times New Roman"/>
          <w:szCs w:val="24"/>
        </w:rPr>
        <w:lastRenderedPageBreak/>
        <w:t>πολύ σοβαρό λόγ</w:t>
      </w:r>
      <w:r>
        <w:rPr>
          <w:rFonts w:eastAsia="Times New Roman"/>
          <w:szCs w:val="24"/>
        </w:rPr>
        <w:t>ο</w:t>
      </w:r>
      <w:r>
        <w:rPr>
          <w:rFonts w:eastAsia="Times New Roman"/>
          <w:szCs w:val="24"/>
        </w:rPr>
        <w:t>.</w:t>
      </w:r>
      <w:r>
        <w:rPr>
          <w:rFonts w:eastAsia="Times New Roman"/>
          <w:szCs w:val="24"/>
        </w:rPr>
        <w:t xml:space="preserve"> </w:t>
      </w:r>
      <w:r>
        <w:rPr>
          <w:rFonts w:eastAsia="Times New Roman" w:cs="Times New Roman"/>
          <w:szCs w:val="24"/>
        </w:rPr>
        <w:t>Εξαιτίας των σεισμών</w:t>
      </w:r>
      <w:r>
        <w:rPr>
          <w:rFonts w:eastAsia="Times New Roman" w:cs="Times New Roman"/>
          <w:szCs w:val="24"/>
        </w:rPr>
        <w:t>,</w:t>
      </w:r>
      <w:r>
        <w:rPr>
          <w:rFonts w:eastAsia="Times New Roman" w:cs="Times New Roman"/>
          <w:szCs w:val="24"/>
        </w:rPr>
        <w:t xml:space="preserve"> έχουν υποστεί κάποιες ζημιές οι δομές τις οποίες ελέγχει το Υπουργείο Δικαιοσύνης και έπρεπε με κλιμάκιο του Υπουργείου να ελέγξουμε το τι συνέβη για να μην υπάρχει κανένα πρόβλημα </w:t>
      </w:r>
      <w:r>
        <w:rPr>
          <w:rFonts w:eastAsia="Times New Roman" w:cs="Times New Roman"/>
          <w:szCs w:val="24"/>
        </w:rPr>
        <w:t xml:space="preserve">τον Σεπτέμβριο, </w:t>
      </w:r>
      <w:r>
        <w:rPr>
          <w:rFonts w:eastAsia="Times New Roman" w:cs="Times New Roman"/>
          <w:szCs w:val="24"/>
        </w:rPr>
        <w:t>στη λειτουργία των δικαστηρίων και</w:t>
      </w:r>
      <w:r>
        <w:rPr>
          <w:rFonts w:eastAsia="Times New Roman" w:cs="Times New Roman"/>
          <w:szCs w:val="24"/>
        </w:rPr>
        <w:t xml:space="preserve"> των λοιπών καταστημάτων</w:t>
      </w:r>
      <w:r>
        <w:rPr>
          <w:rFonts w:eastAsia="Times New Roman" w:cs="Times New Roman"/>
          <w:szCs w:val="24"/>
        </w:rPr>
        <w:t>,</w:t>
      </w:r>
      <w:r>
        <w:rPr>
          <w:rFonts w:eastAsia="Times New Roman" w:cs="Times New Roman"/>
          <w:szCs w:val="24"/>
        </w:rPr>
        <w:t xml:space="preserve"> τα οποία εποπτεύουμε.</w:t>
      </w:r>
    </w:p>
    <w:p w14:paraId="50A7B65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πρώτη τροπολογία, κύριε Πρόεδρε, έχει αριθμό 1177. Αναφέρεται στο επάγγελμα του συμβολαιογράφου και γίνεται εδώ κάτι αντίστοιχο με αυτό που περιλαμβάνεται στον Κώδικα περί Δικηγόρων. Αναφέρεται ότι οι συμβο</w:t>
      </w:r>
      <w:r>
        <w:rPr>
          <w:rFonts w:eastAsia="Times New Roman" w:cs="Times New Roman"/>
          <w:szCs w:val="24"/>
        </w:rPr>
        <w:t xml:space="preserve">λαιογραφικοί σύλλογοι είναι και παραμένουν νομικά πρόσωπα δημοσίου δικαίου, τα οποία λειτουργούν ως σύλλογοι σωματειακής μορφής. Δεν αλλάζει τίποτα. Θέλαμε απλώς να υπάρχει μία αντιστοιχία. Μας υποδείχθηκε και από την ανεξάρτητη αρχή. Αν και κατά τη γνώμη </w:t>
      </w:r>
      <w:r>
        <w:rPr>
          <w:rFonts w:eastAsia="Times New Roman" w:cs="Times New Roman"/>
          <w:szCs w:val="24"/>
        </w:rPr>
        <w:t>μου ήταν περιττό, εμείς το εντάξαμε για να έχουμε πλήρη αντιστοιχία με τους δικηγορικούς συλλόγους, δηλαδή να είναι και τα δύο νομικά πρόσωπα δημοσίου δικαίου, τα οποία στηρίζονται</w:t>
      </w:r>
      <w:r>
        <w:rPr>
          <w:rFonts w:eastAsia="Times New Roman" w:cs="Times New Roman"/>
          <w:szCs w:val="24"/>
        </w:rPr>
        <w:t xml:space="preserve"> </w:t>
      </w:r>
      <w:r>
        <w:rPr>
          <w:rFonts w:eastAsia="Times New Roman" w:cs="Times New Roman"/>
          <w:szCs w:val="24"/>
        </w:rPr>
        <w:t>στη σωματειακή μορφή.</w:t>
      </w:r>
    </w:p>
    <w:p w14:paraId="50A7B65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άρθρο είναι η τροποποίηση του 98Α</w:t>
      </w:r>
      <w:r>
        <w:rPr>
          <w:rFonts w:eastAsia="Times New Roman" w:cs="Times New Roman"/>
          <w:szCs w:val="24"/>
          <w:vertAlign w:val="superscript"/>
        </w:rPr>
        <w:t xml:space="preserve"> </w:t>
      </w:r>
      <w:r>
        <w:rPr>
          <w:rFonts w:eastAsia="Times New Roman" w:cs="Times New Roman"/>
          <w:szCs w:val="24"/>
        </w:rPr>
        <w:t xml:space="preserve"> και δίδ</w:t>
      </w:r>
      <w:r>
        <w:rPr>
          <w:rFonts w:eastAsia="Times New Roman" w:cs="Times New Roman"/>
          <w:szCs w:val="24"/>
        </w:rPr>
        <w:t xml:space="preserve">ει τη δυνατότητα στους συμβολαιογραφικούς συλλόγους, εάν προβαίνουν σε συμβάσεις υπέρ των μελών τους, αυτές οι συμβάσεις να </w:t>
      </w:r>
      <w:proofErr w:type="spellStart"/>
      <w:r>
        <w:rPr>
          <w:rFonts w:eastAsia="Times New Roman" w:cs="Times New Roman"/>
          <w:szCs w:val="24"/>
        </w:rPr>
        <w:t>διέπονται</w:t>
      </w:r>
      <w:proofErr w:type="spellEnd"/>
      <w:r>
        <w:rPr>
          <w:rFonts w:eastAsia="Times New Roman" w:cs="Times New Roman"/>
          <w:szCs w:val="24"/>
        </w:rPr>
        <w:t xml:space="preserve"> από το ιδιωτικό δίκαιο. Θα μου πείτε ότι και αυτό είναι αυτονόητο. Σωστά, είναι αυτονόητο, διότι όταν οι επιστημονικοί σύλ</w:t>
      </w:r>
      <w:r>
        <w:rPr>
          <w:rFonts w:eastAsia="Times New Roman" w:cs="Times New Roman"/>
          <w:szCs w:val="24"/>
        </w:rPr>
        <w:t xml:space="preserve">λογοι -είτε είναι δικηγορικός είτε συμβολαιογραφικός- προβαίνουν σε τέτοιου είδους συμβάσεις -όπως και εάν το κράτος προβαίνει σε τέτοιου είδους συμβάσεις- αυτές οι συμβάσεις </w:t>
      </w:r>
      <w:proofErr w:type="spellStart"/>
      <w:r>
        <w:rPr>
          <w:rFonts w:eastAsia="Times New Roman" w:cs="Times New Roman"/>
          <w:szCs w:val="24"/>
        </w:rPr>
        <w:t>διέπονται</w:t>
      </w:r>
      <w:proofErr w:type="spellEnd"/>
      <w:r>
        <w:rPr>
          <w:rFonts w:eastAsia="Times New Roman" w:cs="Times New Roman"/>
          <w:szCs w:val="24"/>
        </w:rPr>
        <w:t xml:space="preserve"> από το </w:t>
      </w:r>
      <w:r>
        <w:rPr>
          <w:rFonts w:eastAsia="Times New Roman" w:cs="Times New Roman"/>
          <w:szCs w:val="24"/>
        </w:rPr>
        <w:t>Ι</w:t>
      </w:r>
      <w:r>
        <w:rPr>
          <w:rFonts w:eastAsia="Times New Roman" w:cs="Times New Roman"/>
          <w:szCs w:val="24"/>
        </w:rPr>
        <w:t xml:space="preserve">διωτικό </w:t>
      </w:r>
      <w:r>
        <w:rPr>
          <w:rFonts w:eastAsia="Times New Roman" w:cs="Times New Roman"/>
          <w:szCs w:val="24"/>
        </w:rPr>
        <w:t>Δ</w:t>
      </w:r>
      <w:r>
        <w:rPr>
          <w:rFonts w:eastAsia="Times New Roman" w:cs="Times New Roman"/>
          <w:szCs w:val="24"/>
        </w:rPr>
        <w:t>ίκαιο.</w:t>
      </w:r>
    </w:p>
    <w:p w14:paraId="50A7B65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Επίσης, έχω μία νομοτεχνική βελτίωση. Στη διαδι</w:t>
      </w:r>
      <w:r>
        <w:rPr>
          <w:rFonts w:eastAsia="Times New Roman" w:cs="Times New Roman"/>
          <w:szCs w:val="24"/>
        </w:rPr>
        <w:t>κασία των ηλεκτρονικών πλειστηριασμών δίδεται η δυνατότητα σε συμβολαιογράφους</w:t>
      </w:r>
      <w:r>
        <w:rPr>
          <w:rFonts w:eastAsia="Times New Roman" w:cs="Times New Roman"/>
          <w:szCs w:val="24"/>
        </w:rPr>
        <w:t>,</w:t>
      </w:r>
      <w:r>
        <w:rPr>
          <w:rFonts w:eastAsia="Times New Roman" w:cs="Times New Roman"/>
          <w:szCs w:val="24"/>
        </w:rPr>
        <w:t xml:space="preserve"> οι οποίοι ανήκουν σε ένα συμβολαιογραφικό σύλλογο, που δεν έχει συμβληθεί και δεν έχει στην κατοχή του το ολοκληρωμένο σύστημα -αυτό που λέμε ηλεκτρονική πύλη και πλατφόρμα- να</w:t>
      </w:r>
      <w:r>
        <w:rPr>
          <w:rFonts w:eastAsia="Times New Roman" w:cs="Times New Roman"/>
          <w:szCs w:val="24"/>
        </w:rPr>
        <w:t xml:space="preserve"> μπουν σ</w:t>
      </w:r>
      <w:r>
        <w:rPr>
          <w:rFonts w:eastAsia="Times New Roman" w:cs="Times New Roman"/>
          <w:szCs w:val="24"/>
        </w:rPr>
        <w:t xml:space="preserve">το </w:t>
      </w:r>
      <w:r>
        <w:rPr>
          <w:rFonts w:eastAsia="Times New Roman" w:cs="Times New Roman"/>
          <w:szCs w:val="24"/>
        </w:rPr>
        <w:t>σύστημα ενός άλλου συμβολαιογραφικού συλλόγου</w:t>
      </w:r>
      <w:r>
        <w:rPr>
          <w:rFonts w:eastAsia="Times New Roman" w:cs="Times New Roman"/>
          <w:szCs w:val="24"/>
        </w:rPr>
        <w:t xml:space="preserve">, για να συμμετέχουν στους πλειστηριασμούς </w:t>
      </w:r>
      <w:r>
        <w:rPr>
          <w:rFonts w:eastAsia="Times New Roman" w:cs="Times New Roman"/>
          <w:szCs w:val="24"/>
        </w:rPr>
        <w:t>κανονικά.</w:t>
      </w:r>
    </w:p>
    <w:p w14:paraId="50A7B65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cs="Times New Roman"/>
          <w:szCs w:val="24"/>
        </w:rPr>
        <w:t>κ</w:t>
      </w:r>
      <w:r>
        <w:rPr>
          <w:rFonts w:eastAsia="Times New Roman" w:cs="Times New Roman"/>
          <w:szCs w:val="24"/>
        </w:rPr>
        <w:t xml:space="preserve">. Σταύρος Κοντονής, καταθέτει </w:t>
      </w:r>
      <w:r>
        <w:rPr>
          <w:rFonts w:eastAsia="Times New Roman" w:cs="Times New Roman"/>
          <w:szCs w:val="24"/>
        </w:rPr>
        <w:t xml:space="preserve">για τα </w:t>
      </w:r>
      <w:r>
        <w:rPr>
          <w:rFonts w:eastAsia="Times New Roman" w:cs="Times New Roman"/>
          <w:szCs w:val="24"/>
        </w:rPr>
        <w:t>Πρακτικά την προαναφερθείσα νομοτεχνική βελτίωση, η οποία έχει ως εξής:</w:t>
      </w:r>
    </w:p>
    <w:p w14:paraId="50A7B656"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lastRenderedPageBreak/>
        <w:t>Αλλαγή σε</w:t>
      </w:r>
      <w:r>
        <w:rPr>
          <w:rFonts w:eastAsia="Times New Roman" w:cs="Times New Roman"/>
          <w:szCs w:val="24"/>
        </w:rPr>
        <w:t>λ.</w:t>
      </w:r>
    </w:p>
    <w:p w14:paraId="50A7B657"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(Να μπει η σελ. 228)</w:t>
      </w:r>
    </w:p>
    <w:p w14:paraId="50A7B658"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Αλλαγή σελ.</w:t>
      </w:r>
    </w:p>
    <w:p w14:paraId="50A7B659" w14:textId="77777777" w:rsidR="007C6747" w:rsidRDefault="00E91359">
      <w:pPr>
        <w:spacing w:after="0" w:line="600" w:lineRule="auto"/>
        <w:ind w:firstLine="720"/>
        <w:jc w:val="both"/>
        <w:rPr>
          <w:rFonts w:eastAsia="Times New Roman" w:cs="Times New Roman"/>
          <w:szCs w:val="24"/>
        </w:rPr>
      </w:pPr>
      <w:r w:rsidRPr="006B6FA9">
        <w:rPr>
          <w:rFonts w:eastAsia="Times New Roman"/>
          <w:b/>
          <w:szCs w:val="24"/>
        </w:rPr>
        <w:t>ΣΤΑΥΡΟΣ ΚΟΝΤΟΝΗΣ (Υπουργός Δικαιοσύνης</w:t>
      </w:r>
      <w:r>
        <w:rPr>
          <w:rFonts w:eastAsia="Times New Roman"/>
          <w:b/>
          <w:szCs w:val="24"/>
        </w:rPr>
        <w:t>, Διαφάνειας και Ανθρωπίνων Δικαιωμάτων</w:t>
      </w:r>
      <w:r w:rsidRPr="006B6FA9">
        <w:rPr>
          <w:rFonts w:eastAsia="Times New Roman"/>
          <w:b/>
          <w:szCs w:val="24"/>
        </w:rPr>
        <w:t xml:space="preserve">): </w:t>
      </w:r>
      <w:r>
        <w:rPr>
          <w:rFonts w:eastAsia="Times New Roman" w:cs="Times New Roman"/>
          <w:szCs w:val="24"/>
        </w:rPr>
        <w:t xml:space="preserve">Εδώ υπήρξαν κάποιοι φόβοι ότι αίρεται με αυτόν τον τρόπο η κατά </w:t>
      </w:r>
      <w:proofErr w:type="spellStart"/>
      <w:r>
        <w:rPr>
          <w:rFonts w:eastAsia="Times New Roman" w:cs="Times New Roman"/>
          <w:szCs w:val="24"/>
        </w:rPr>
        <w:t>τόπον</w:t>
      </w:r>
      <w:proofErr w:type="spellEnd"/>
      <w:r>
        <w:rPr>
          <w:rFonts w:eastAsia="Times New Roman" w:cs="Times New Roman"/>
          <w:szCs w:val="24"/>
        </w:rPr>
        <w:t xml:space="preserve"> αρμοδιότητα του κάθε συμβολαιογράφου, που προσδιορίζεται με βάση το ει</w:t>
      </w:r>
      <w:r>
        <w:rPr>
          <w:rFonts w:eastAsia="Times New Roman" w:cs="Times New Roman"/>
          <w:szCs w:val="24"/>
        </w:rPr>
        <w:t>ρηνοδικείο της έδρας. Ουδεμία τέτοια περίπτωση υπάρχει και κανένα</w:t>
      </w:r>
      <w:r>
        <w:rPr>
          <w:rFonts w:eastAsia="Times New Roman" w:cs="Times New Roman"/>
          <w:szCs w:val="24"/>
        </w:rPr>
        <w:t xml:space="preserve">ς </w:t>
      </w:r>
      <w:r>
        <w:rPr>
          <w:rFonts w:eastAsia="Times New Roman" w:cs="Times New Roman"/>
          <w:szCs w:val="24"/>
        </w:rPr>
        <w:t xml:space="preserve">φόβος για κάτι τέτοιο. Η κατά </w:t>
      </w:r>
      <w:proofErr w:type="spellStart"/>
      <w:r>
        <w:rPr>
          <w:rFonts w:eastAsia="Times New Roman" w:cs="Times New Roman"/>
          <w:szCs w:val="24"/>
        </w:rPr>
        <w:t>τόπον</w:t>
      </w:r>
      <w:proofErr w:type="spellEnd"/>
      <w:r>
        <w:rPr>
          <w:rFonts w:eastAsia="Times New Roman" w:cs="Times New Roman"/>
          <w:szCs w:val="24"/>
        </w:rPr>
        <w:t xml:space="preserve"> αρμοδιότητα παραμένει ως έχει. Δεν αλλάζει τίποτα ούτε στον Κώδικα περί Συμβολαιογράφων ούτε στον Κώδικα Πολιτικής Δικονομίας. Η διαδικασία θα συνεχίζετα</w:t>
      </w:r>
      <w:r>
        <w:rPr>
          <w:rFonts w:eastAsia="Times New Roman" w:cs="Times New Roman"/>
          <w:szCs w:val="24"/>
        </w:rPr>
        <w:t>ι κανονικά. Απλώς</w:t>
      </w:r>
      <w:r>
        <w:rPr>
          <w:rFonts w:eastAsia="Times New Roman" w:cs="Times New Roman"/>
          <w:szCs w:val="24"/>
        </w:rPr>
        <w:t>,</w:t>
      </w:r>
      <w:r>
        <w:rPr>
          <w:rFonts w:eastAsia="Times New Roman" w:cs="Times New Roman"/>
          <w:szCs w:val="24"/>
        </w:rPr>
        <w:t xml:space="preserve"> δίνουμε τη δυνατότητα σε κάποιους συμβολαιογράφους –εάν το επιθυμούν- να κάνουν χρήση της ηλεκτρονικής πλατφόρμας ενός άλλου συμβολαιογραφικού συλλόγου.</w:t>
      </w:r>
    </w:p>
    <w:p w14:paraId="50A7B65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είναι και η τροπολογία με αριθμό 1187. Δίνεται μία παράταση έναρξης της επιτρ</w:t>
      </w:r>
      <w:r>
        <w:rPr>
          <w:rFonts w:eastAsia="Times New Roman" w:cs="Times New Roman"/>
          <w:szCs w:val="24"/>
        </w:rPr>
        <w:t xml:space="preserve">οπής –αφορά και το Υπουργείο Οικονομικών και τον κ. </w:t>
      </w:r>
      <w:proofErr w:type="spellStart"/>
      <w:r>
        <w:rPr>
          <w:rFonts w:eastAsia="Times New Roman" w:cs="Times New Roman"/>
          <w:szCs w:val="24"/>
        </w:rPr>
        <w:t>Τσακαλώτο</w:t>
      </w:r>
      <w:proofErr w:type="spellEnd"/>
      <w:r>
        <w:rPr>
          <w:rFonts w:eastAsia="Times New Roman" w:cs="Times New Roman"/>
          <w:szCs w:val="24"/>
        </w:rPr>
        <w:t xml:space="preserve">, μπορεί να </w:t>
      </w:r>
      <w:r>
        <w:rPr>
          <w:rFonts w:eastAsia="Times New Roman" w:cs="Times New Roman"/>
          <w:szCs w:val="24"/>
        </w:rPr>
        <w:t xml:space="preserve">δώσει περισσότερες </w:t>
      </w:r>
      <w:r>
        <w:rPr>
          <w:rFonts w:eastAsia="Times New Roman" w:cs="Times New Roman"/>
          <w:szCs w:val="24"/>
        </w:rPr>
        <w:lastRenderedPageBreak/>
        <w:t>διευκρινίσει</w:t>
      </w:r>
      <w:r>
        <w:rPr>
          <w:rFonts w:eastAsia="Times New Roman" w:cs="Times New Roman"/>
          <w:szCs w:val="24"/>
        </w:rPr>
        <w:t>ς</w:t>
      </w:r>
      <w:r>
        <w:rPr>
          <w:rFonts w:eastAsia="Times New Roman" w:cs="Times New Roman"/>
          <w:szCs w:val="24"/>
        </w:rPr>
        <w:t xml:space="preserve"> ο κύριος Υπουργός- η οποία συγκροτήθηκε για ελέγχους φορολογικού επιπέδου. Για την εύρυθμη λειτουργία της δηλαδή, παίρνουμε μία παράταση από 1η Οκτωβρ</w:t>
      </w:r>
      <w:r>
        <w:rPr>
          <w:rFonts w:eastAsia="Times New Roman" w:cs="Times New Roman"/>
          <w:szCs w:val="24"/>
        </w:rPr>
        <w:t>ίου του 2017.</w:t>
      </w:r>
    </w:p>
    <w:p w14:paraId="50A7B65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Αυτά, κύριε Πρόεδρε, και σας ευχαριστώ πολύ.</w:t>
      </w:r>
    </w:p>
    <w:p w14:paraId="50A7B65C"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Ευχαριστούμε πολύ.</w:t>
      </w:r>
    </w:p>
    <w:p w14:paraId="50A7B65D" w14:textId="77777777" w:rsidR="007C6747" w:rsidRDefault="00E91359">
      <w:pPr>
        <w:spacing w:after="0" w:line="600" w:lineRule="auto"/>
        <w:ind w:firstLine="720"/>
        <w:jc w:val="both"/>
        <w:rPr>
          <w:rFonts w:eastAsia="Times New Roman"/>
          <w:bCs/>
          <w:szCs w:val="24"/>
        </w:rPr>
      </w:pPr>
      <w:r w:rsidRPr="00750A84">
        <w:rPr>
          <w:rFonts w:eastAsia="Times New Roman"/>
          <w:b/>
          <w:bCs/>
          <w:szCs w:val="24"/>
        </w:rPr>
        <w:t xml:space="preserve">ΚΩΝΣΤΑΝΤΙΝΟΣ ΤΖΑΒΑΡΑΣ: </w:t>
      </w:r>
      <w:r>
        <w:rPr>
          <w:rFonts w:eastAsia="Times New Roman"/>
          <w:bCs/>
          <w:szCs w:val="24"/>
        </w:rPr>
        <w:t>Κύριε Πρόεδρε, τον λόγο.</w:t>
      </w:r>
    </w:p>
    <w:p w14:paraId="50A7B65E"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Ευχαριστούμε πολύ, κύριε Υπουργέ.</w:t>
      </w:r>
    </w:p>
    <w:p w14:paraId="50A7B65F" w14:textId="77777777" w:rsidR="007C6747" w:rsidRDefault="00E91359">
      <w:pPr>
        <w:spacing w:after="0" w:line="600" w:lineRule="auto"/>
        <w:ind w:firstLine="720"/>
        <w:jc w:val="both"/>
        <w:rPr>
          <w:rFonts w:eastAsia="Times New Roman"/>
          <w:bCs/>
          <w:szCs w:val="24"/>
        </w:rPr>
      </w:pPr>
      <w:r>
        <w:rPr>
          <w:rFonts w:eastAsia="Times New Roman"/>
          <w:bCs/>
          <w:szCs w:val="24"/>
        </w:rPr>
        <w:t>Γιατί ζητάτε τον λόγο, κύριε Τ</w:t>
      </w:r>
      <w:r>
        <w:rPr>
          <w:rFonts w:eastAsia="Times New Roman"/>
          <w:bCs/>
          <w:szCs w:val="24"/>
        </w:rPr>
        <w:t>ζαβάρα;</w:t>
      </w:r>
    </w:p>
    <w:p w14:paraId="50A7B660" w14:textId="77777777" w:rsidR="007C6747" w:rsidRDefault="00E91359">
      <w:pPr>
        <w:spacing w:after="0" w:line="600" w:lineRule="auto"/>
        <w:ind w:firstLine="720"/>
        <w:jc w:val="both"/>
        <w:rPr>
          <w:rFonts w:eastAsia="Times New Roman"/>
          <w:bCs/>
          <w:szCs w:val="24"/>
        </w:rPr>
      </w:pPr>
      <w:r w:rsidRPr="00750A84">
        <w:rPr>
          <w:rFonts w:eastAsia="Times New Roman"/>
          <w:b/>
          <w:bCs/>
          <w:szCs w:val="24"/>
        </w:rPr>
        <w:t>ΚΩΝΣΤΑΝΤΙΝΟΣ ΤΖΑΒΑΡΑΣ:</w:t>
      </w:r>
      <w:r>
        <w:rPr>
          <w:rFonts w:eastAsia="Times New Roman"/>
          <w:b/>
          <w:bCs/>
          <w:szCs w:val="24"/>
        </w:rPr>
        <w:t xml:space="preserve"> </w:t>
      </w:r>
      <w:r>
        <w:rPr>
          <w:rFonts w:eastAsia="Times New Roman"/>
          <w:bCs/>
          <w:szCs w:val="24"/>
        </w:rPr>
        <w:t>Θέλω μια πεντάλεπτη παρέμβαση για την τοποθέτηση του κυρίου Υπουργού.</w:t>
      </w:r>
    </w:p>
    <w:p w14:paraId="50A7B661"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(Δημήτριος Καμμένος): </w:t>
      </w:r>
      <w:r>
        <w:rPr>
          <w:rFonts w:eastAsia="Times New Roman"/>
          <w:bCs/>
          <w:szCs w:val="24"/>
        </w:rPr>
        <w:t xml:space="preserve">Δεν νομίζω ότι προβλέπεται τώρα αυτό. </w:t>
      </w:r>
    </w:p>
    <w:p w14:paraId="50A7B662" w14:textId="77777777" w:rsidR="007C6747" w:rsidRDefault="00E91359">
      <w:pPr>
        <w:spacing w:after="0" w:line="600" w:lineRule="auto"/>
        <w:ind w:firstLine="720"/>
        <w:jc w:val="both"/>
        <w:rPr>
          <w:rFonts w:eastAsia="Times New Roman"/>
          <w:bCs/>
          <w:szCs w:val="24"/>
        </w:rPr>
      </w:pPr>
      <w:r w:rsidRPr="00750A84">
        <w:rPr>
          <w:rFonts w:eastAsia="Times New Roman"/>
          <w:b/>
          <w:bCs/>
          <w:szCs w:val="24"/>
        </w:rPr>
        <w:t>ΚΩΝΣΤΑΝΤΙΝΟΣ ΤΖΑΒΑΡΑΣ:</w:t>
      </w:r>
      <w:r>
        <w:rPr>
          <w:rFonts w:eastAsia="Times New Roman"/>
          <w:b/>
          <w:bCs/>
          <w:szCs w:val="24"/>
        </w:rPr>
        <w:t xml:space="preserve"> </w:t>
      </w:r>
      <w:r>
        <w:rPr>
          <w:rFonts w:eastAsia="Times New Roman"/>
          <w:bCs/>
          <w:szCs w:val="24"/>
        </w:rPr>
        <w:t xml:space="preserve">Είμαι Κοινοβουλευτικός Εκπρόσωπος, αναπληρωτής του Προέδρου </w:t>
      </w:r>
      <w:r>
        <w:rPr>
          <w:rFonts w:eastAsia="Times New Roman"/>
          <w:bCs/>
          <w:szCs w:val="24"/>
        </w:rPr>
        <w:t>του κόμματος. Έχω το δικαίωμα να παίρνω τον λόγο όποτε τον ζητάω, εκτός εάν έχετε κάνει καινούριο Κανονισμό, τον οποίο αγνοώ. Μα τι λέτε τώρα;</w:t>
      </w:r>
    </w:p>
    <w:p w14:paraId="50A7B663" w14:textId="77777777" w:rsidR="007C6747" w:rsidRDefault="00E91359">
      <w:pPr>
        <w:spacing w:after="0" w:line="600" w:lineRule="auto"/>
        <w:ind w:firstLine="720"/>
        <w:jc w:val="both"/>
        <w:rPr>
          <w:rFonts w:eastAsia="Times New Roman"/>
          <w:bCs/>
          <w:szCs w:val="24"/>
        </w:rPr>
      </w:pPr>
      <w:r>
        <w:rPr>
          <w:rFonts w:eastAsia="Times New Roman"/>
          <w:b/>
          <w:bCs/>
          <w:szCs w:val="24"/>
        </w:rPr>
        <w:lastRenderedPageBreak/>
        <w:t xml:space="preserve">ΠΡΟΕΔΡΕΥΩΝ (Δημήτριος Καμμένος): </w:t>
      </w:r>
      <w:r>
        <w:rPr>
          <w:rFonts w:eastAsia="Times New Roman"/>
          <w:bCs/>
          <w:szCs w:val="24"/>
        </w:rPr>
        <w:t xml:space="preserve">Ε, όχι δεν έχουμε κάνει. Επί των τροπολογιών θέλετε τον λόγο; </w:t>
      </w:r>
    </w:p>
    <w:p w14:paraId="50A7B664" w14:textId="77777777" w:rsidR="007C6747" w:rsidRDefault="00E91359">
      <w:pPr>
        <w:spacing w:after="0" w:line="600" w:lineRule="auto"/>
        <w:ind w:firstLine="720"/>
        <w:jc w:val="both"/>
        <w:rPr>
          <w:rFonts w:eastAsia="Times New Roman"/>
          <w:bCs/>
          <w:szCs w:val="24"/>
        </w:rPr>
      </w:pPr>
      <w:r w:rsidRPr="00750A84">
        <w:rPr>
          <w:rFonts w:eastAsia="Times New Roman"/>
          <w:b/>
          <w:bCs/>
          <w:szCs w:val="24"/>
        </w:rPr>
        <w:t>ΚΩΝΣΤΑΝΤΙΝΟΣ ΤΖΑΒ</w:t>
      </w:r>
      <w:r w:rsidRPr="00750A84">
        <w:rPr>
          <w:rFonts w:eastAsia="Times New Roman"/>
          <w:b/>
          <w:bCs/>
          <w:szCs w:val="24"/>
        </w:rPr>
        <w:t>ΑΡΑΣ:</w:t>
      </w:r>
      <w:r>
        <w:rPr>
          <w:rFonts w:eastAsia="Times New Roman"/>
          <w:b/>
          <w:bCs/>
          <w:szCs w:val="24"/>
        </w:rPr>
        <w:t xml:space="preserve"> </w:t>
      </w:r>
      <w:r>
        <w:rPr>
          <w:rFonts w:eastAsia="Times New Roman"/>
          <w:bCs/>
          <w:szCs w:val="24"/>
        </w:rPr>
        <w:t>Και ειδικότερα</w:t>
      </w:r>
      <w:r>
        <w:rPr>
          <w:rFonts w:eastAsia="Times New Roman"/>
          <w:bCs/>
          <w:szCs w:val="24"/>
        </w:rPr>
        <w:t>,</w:t>
      </w:r>
      <w:r>
        <w:rPr>
          <w:rFonts w:eastAsia="Times New Roman"/>
          <w:bCs/>
          <w:szCs w:val="24"/>
        </w:rPr>
        <w:t xml:space="preserve"> για θέμα το οποίο έχει σχέση με τροπολογία</w:t>
      </w:r>
      <w:r>
        <w:rPr>
          <w:rFonts w:eastAsia="Times New Roman"/>
          <w:bCs/>
          <w:szCs w:val="24"/>
        </w:rPr>
        <w:t>,</w:t>
      </w:r>
      <w:r>
        <w:rPr>
          <w:rFonts w:eastAsia="Times New Roman"/>
          <w:bCs/>
          <w:szCs w:val="24"/>
        </w:rPr>
        <w:t xml:space="preserve"> η οποία έρχεται την ύστατη στιγμή σε μία διαδικασία που είναι άσχετη με τις σπουδές </w:t>
      </w:r>
      <w:proofErr w:type="spellStart"/>
      <w:r>
        <w:rPr>
          <w:rFonts w:eastAsia="Times New Roman"/>
          <w:bCs/>
          <w:szCs w:val="24"/>
        </w:rPr>
        <w:t>ανωτάτου</w:t>
      </w:r>
      <w:proofErr w:type="spellEnd"/>
      <w:r>
        <w:rPr>
          <w:rFonts w:eastAsia="Times New Roman"/>
          <w:bCs/>
          <w:szCs w:val="24"/>
        </w:rPr>
        <w:t xml:space="preserve"> επιπέδου των δικηγόρων ή των νομικών, αλλά έχει να κάνει και με γεγονότα</w:t>
      </w:r>
      <w:r>
        <w:rPr>
          <w:rFonts w:eastAsia="Times New Roman"/>
          <w:bCs/>
          <w:szCs w:val="24"/>
        </w:rPr>
        <w:t>,</w:t>
      </w:r>
      <w:r>
        <w:rPr>
          <w:rFonts w:eastAsia="Times New Roman"/>
          <w:bCs/>
          <w:szCs w:val="24"/>
        </w:rPr>
        <w:t xml:space="preserve"> τα οποία ουσιαστικά αλλ</w:t>
      </w:r>
      <w:r>
        <w:rPr>
          <w:rFonts w:eastAsia="Times New Roman"/>
          <w:bCs/>
          <w:szCs w:val="24"/>
        </w:rPr>
        <w:t>οιώνουν τη φυσιογνωμία του δικηγορικού και συμβολαιογραφικού λειτουργήματος, πρέπει να μου δώστε τον λόγο.</w:t>
      </w:r>
    </w:p>
    <w:p w14:paraId="50A7B665"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ΠΡΟΕΔΡΕΥΩΝ (Δημήτριος Καμμένος):</w:t>
      </w:r>
      <w:r>
        <w:rPr>
          <w:rFonts w:eastAsia="Times New Roman" w:cs="Times New Roman"/>
          <w:szCs w:val="24"/>
        </w:rPr>
        <w:t xml:space="preserve"> Θέλετε να παρέμβετε για την τροπολογία για τους συμβολαιογράφους;</w:t>
      </w:r>
    </w:p>
    <w:p w14:paraId="50A7B666"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ΚΩΝΣΤΑΝΤΙΝΟΣ ΤΖΑΒΑΡΑΣ:</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αυτό μίλησε ο Υπουργός.</w:t>
      </w:r>
    </w:p>
    <w:p w14:paraId="50A7B667"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Να τον ακούσουμε, κύριε Πρόεδρε.</w:t>
      </w:r>
    </w:p>
    <w:p w14:paraId="50A7B668"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ΠΡΟΕΔΡΕΥΩΝ (Δημήτριος Καμμένος):</w:t>
      </w:r>
      <w:r>
        <w:rPr>
          <w:rFonts w:eastAsia="Times New Roman" w:cs="Times New Roman"/>
          <w:b/>
          <w:szCs w:val="24"/>
        </w:rPr>
        <w:t xml:space="preserve"> </w:t>
      </w:r>
      <w:r>
        <w:rPr>
          <w:rFonts w:eastAsia="Times New Roman" w:cs="Times New Roman"/>
          <w:szCs w:val="24"/>
        </w:rPr>
        <w:t>Εντάξει.</w:t>
      </w:r>
    </w:p>
    <w:p w14:paraId="50A7B66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Παρακαλώ, κύριε Τζαβάρα, έχετε τον λόγο.</w:t>
      </w:r>
    </w:p>
    <w:p w14:paraId="50A7B66A"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ΚΩΝΣΤΑΝΤΙΝΟΣ ΤΖΑΒΑΡΑΣ:</w:t>
      </w:r>
      <w:r>
        <w:rPr>
          <w:rFonts w:eastAsia="Times New Roman" w:cs="Times New Roman"/>
          <w:szCs w:val="24"/>
        </w:rPr>
        <w:t xml:space="preserve"> Έχετε επιβάλει καινούριο καθεστώς στη Βουλή; Έχετε επιβάλει καινούριο καθεστώς στη </w:t>
      </w:r>
      <w:r>
        <w:rPr>
          <w:rFonts w:eastAsia="Times New Roman" w:cs="Times New Roman"/>
          <w:szCs w:val="24"/>
        </w:rPr>
        <w:lastRenderedPageBreak/>
        <w:t>Βουλή</w:t>
      </w:r>
      <w:r>
        <w:rPr>
          <w:rFonts w:eastAsia="Times New Roman" w:cs="Times New Roman"/>
          <w:szCs w:val="24"/>
        </w:rPr>
        <w:t>,</w:t>
      </w:r>
      <w:r>
        <w:rPr>
          <w:rFonts w:eastAsia="Times New Roman" w:cs="Times New Roman"/>
          <w:szCs w:val="24"/>
        </w:rPr>
        <w:t xml:space="preserve"> με βάση το οποίο πρέπει να ζητάμε τον λόγο από τον Υπουργό</w:t>
      </w:r>
      <w:r>
        <w:rPr>
          <w:rFonts w:eastAsia="Times New Roman" w:cs="Times New Roman"/>
          <w:szCs w:val="24"/>
        </w:rPr>
        <w:t>,</w:t>
      </w:r>
      <w:r>
        <w:rPr>
          <w:rFonts w:eastAsia="Times New Roman" w:cs="Times New Roman"/>
          <w:szCs w:val="24"/>
        </w:rPr>
        <w:t xml:space="preserve"> ειδικά οι Κοινοβουλευτικοί Εκπρόσωποι;</w:t>
      </w:r>
    </w:p>
    <w:p w14:paraId="50A7B66B"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ΧΡΗΣΤΟΣ ΜΑΝΤΑΣ:</w:t>
      </w:r>
      <w:r>
        <w:rPr>
          <w:rFonts w:eastAsia="Times New Roman" w:cs="Times New Roman"/>
          <w:szCs w:val="24"/>
        </w:rPr>
        <w:t xml:space="preserve"> Γιατί το κάνετε αυτό, κύριε Τζαβάρα;</w:t>
      </w:r>
    </w:p>
    <w:p w14:paraId="50A7B66C"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 xml:space="preserve">ΚΩΝΣΤΑΝΤΙΝΟΣ </w:t>
      </w:r>
      <w:r w:rsidRPr="00066310">
        <w:rPr>
          <w:rFonts w:eastAsia="Times New Roman" w:cs="Times New Roman"/>
          <w:b/>
          <w:szCs w:val="24"/>
        </w:rPr>
        <w:t>ΤΖΑΒΑΡΑΣ:</w:t>
      </w:r>
      <w:r>
        <w:rPr>
          <w:rFonts w:eastAsia="Times New Roman" w:cs="Times New Roman"/>
          <w:szCs w:val="24"/>
        </w:rPr>
        <w:t xml:space="preserve"> Εσείς πώς μιλάτε, κύριε Μαντά; Και πώς εσείς αναφερόμενος σε εμένα, που ως Κοινοβουλευτικός Εκπρόσωπος ζητάω τον λόγο, μου λέτε ότι δεν έχω το δικαίωμα;</w:t>
      </w:r>
    </w:p>
    <w:p w14:paraId="50A7B66D"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ΧΡΗΣΤΟΣ ΜΑΝΤΑΣ:</w:t>
      </w:r>
      <w:r>
        <w:rPr>
          <w:rFonts w:eastAsia="Times New Roman" w:cs="Times New Roman"/>
          <w:szCs w:val="24"/>
        </w:rPr>
        <w:t xml:space="preserve"> Εγώ σας είπα ότι δεν έχετε το δικαίωμα; Το αντίθετο σας είπα.</w:t>
      </w:r>
    </w:p>
    <w:p w14:paraId="50A7B66E"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ΣΤΑΥΡΟΣ ΚΟΝΤΟΝΗ</w:t>
      </w:r>
      <w:r w:rsidRPr="00066310">
        <w:rPr>
          <w:rFonts w:eastAsia="Times New Roman" w:cs="Times New Roman"/>
          <w:b/>
          <w:szCs w:val="24"/>
        </w:rPr>
        <w:t>Σ (Υπουργός Δικαιοσύνης, Διαφάνειας και Ανθρωπίνων Δικαιωμάτων):</w:t>
      </w:r>
      <w:r>
        <w:rPr>
          <w:rFonts w:eastAsia="Times New Roman" w:cs="Times New Roman"/>
          <w:szCs w:val="24"/>
        </w:rPr>
        <w:t xml:space="preserve"> Το αντίθετο σας είπε, κύριε Τζαβάρα.</w:t>
      </w:r>
    </w:p>
    <w:p w14:paraId="50A7B66F"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ΚΩΝΣΤΑΝΤΙΝΟΣ ΤΖΑΒΑΡΑΣ:</w:t>
      </w:r>
      <w:r>
        <w:rPr>
          <w:rFonts w:eastAsia="Times New Roman" w:cs="Times New Roman"/>
          <w:szCs w:val="24"/>
        </w:rPr>
        <w:t xml:space="preserve"> Αφήστε το τι μου είπε. Είμαι κατά τας </w:t>
      </w:r>
      <w:proofErr w:type="spellStart"/>
      <w:r>
        <w:rPr>
          <w:rFonts w:eastAsia="Times New Roman" w:cs="Times New Roman"/>
          <w:szCs w:val="24"/>
        </w:rPr>
        <w:t>φρένας</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υγιής και μπορώ να αντιλαμβάνομαι τι μου λένε.</w:t>
      </w:r>
    </w:p>
    <w:p w14:paraId="50A7B670"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ΠΡΟΕΔΡΕΥΩΝ (Δημήτρ</w:t>
      </w:r>
      <w:r w:rsidRPr="00066310">
        <w:rPr>
          <w:rFonts w:eastAsia="Times New Roman" w:cs="Times New Roman"/>
          <w:b/>
          <w:szCs w:val="24"/>
        </w:rPr>
        <w:t>ιος Καμμένος):</w:t>
      </w:r>
      <w:r>
        <w:rPr>
          <w:rFonts w:eastAsia="Times New Roman" w:cs="Times New Roman"/>
          <w:szCs w:val="24"/>
        </w:rPr>
        <w:t xml:space="preserve"> Κύριε Τζαβάρα, σας παρακαλώ, προχωρήστε και κάντε την παρέμβασή σας.</w:t>
      </w:r>
    </w:p>
    <w:p w14:paraId="50A7B671" w14:textId="77777777" w:rsidR="007C6747" w:rsidRDefault="00E91359">
      <w:pPr>
        <w:spacing w:after="0" w:line="600" w:lineRule="auto"/>
        <w:ind w:firstLine="720"/>
        <w:jc w:val="both"/>
        <w:rPr>
          <w:rFonts w:eastAsia="Times New Roman" w:cs="Times New Roman"/>
          <w:szCs w:val="24"/>
        </w:rPr>
      </w:pPr>
      <w:r w:rsidRPr="00066310">
        <w:rPr>
          <w:rFonts w:eastAsia="Times New Roman" w:cs="Times New Roman"/>
          <w:b/>
          <w:szCs w:val="24"/>
        </w:rPr>
        <w:t>ΚΩΝΣΤΑΝΤΙΝΟΣ ΤΖΑΒΑΡΑΣ:</w:t>
      </w:r>
      <w:r>
        <w:rPr>
          <w:rFonts w:eastAsia="Times New Roman" w:cs="Times New Roman"/>
          <w:szCs w:val="24"/>
        </w:rPr>
        <w:t xml:space="preserve"> Τη συγκεκριμένη τροπολογία, κατά τρόπο που θεωρώ ότι δεν συμβιβάζεται ούτε με την </w:t>
      </w:r>
      <w:r>
        <w:rPr>
          <w:rFonts w:eastAsia="Times New Roman" w:cs="Times New Roman"/>
          <w:szCs w:val="24"/>
        </w:rPr>
        <w:lastRenderedPageBreak/>
        <w:t xml:space="preserve">αμεσότητα ούτε με την </w:t>
      </w:r>
      <w:proofErr w:type="spellStart"/>
      <w:r>
        <w:rPr>
          <w:rFonts w:eastAsia="Times New Roman" w:cs="Times New Roman"/>
          <w:szCs w:val="24"/>
        </w:rPr>
        <w:t>προφορικότητα</w:t>
      </w:r>
      <w:proofErr w:type="spellEnd"/>
      <w:r>
        <w:rPr>
          <w:rFonts w:eastAsia="Times New Roman" w:cs="Times New Roman"/>
          <w:szCs w:val="24"/>
        </w:rPr>
        <w:t xml:space="preserve"> ούτε και με τη δημοσιότητα, αλλά κυρίως με τη βάσανο της κοινοβουλευτικής διαδικασίας που πρέπει να έχουν θεσμικού χαρακτήρα ρυθμίσεις, οι οποίες αλλοιώνουν τη φυσιογνωμία διαδικασιών και θεσμών</w:t>
      </w:r>
      <w:r>
        <w:rPr>
          <w:rFonts w:eastAsia="Times New Roman" w:cs="Times New Roman"/>
          <w:szCs w:val="24"/>
        </w:rPr>
        <w:t>,</w:t>
      </w:r>
      <w:r>
        <w:rPr>
          <w:rFonts w:eastAsia="Times New Roman" w:cs="Times New Roman"/>
          <w:szCs w:val="24"/>
        </w:rPr>
        <w:t xml:space="preserve"> που έχουν διαδραματίσει βασικό ρόλο στον δημόσιο τομέα, ήτα</w:t>
      </w:r>
      <w:r>
        <w:rPr>
          <w:rFonts w:eastAsia="Times New Roman" w:cs="Times New Roman"/>
          <w:szCs w:val="24"/>
        </w:rPr>
        <w:t>ν απολύτως αναγκαίο -και το λέω, κύριε Υπουργέ, σε εσάς, που είστε και δικηγόρος- να την έχετε φέρει σε νομοσχέδιο. Αυτό είναι το πρώτο.</w:t>
      </w:r>
    </w:p>
    <w:p w14:paraId="50A7B67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Δεύτερον, τη φέρνετε με τροπολογία και εδώ δημιουργούνται πλείστα όσα ερωτήματα, τα οποία ευθέως θα σας τα θέσω. Όπως π</w:t>
      </w:r>
      <w:r>
        <w:rPr>
          <w:rFonts w:eastAsia="Times New Roman" w:cs="Times New Roman"/>
          <w:szCs w:val="24"/>
        </w:rPr>
        <w:t>ολύ καλά γνωρίζετε, τόσο ο δικηγόρος όσο και ο συμβολαιογράφος είναι άμισθοι δημόσιοι λειτουργοί, δηλαδή η παροχή των υπηρεσιών που προσφέρουν έχει δημόσιο χαρακτήρα. Εξ αυτού του λόγου, λοιπόν, και οι δικηγορικοί σύλλογοι και οι συμβολαιογραφικοί σύλλογοι</w:t>
      </w:r>
      <w:r>
        <w:rPr>
          <w:rFonts w:eastAsia="Times New Roman" w:cs="Times New Roman"/>
          <w:szCs w:val="24"/>
        </w:rPr>
        <w:t xml:space="preserve"> είναι δημόσια νομικά πρόσωπα. Τα δημόσια νομικά πρόσωπα είτε τους προσθέσετε το «σωματειακής μορφής» είτε όχι ή είναι δημόσια νομικά πρόσωπα ή είναι σωματεία. </w:t>
      </w:r>
    </w:p>
    <w:p w14:paraId="50A7B67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Επειδή, λοιπόν, αυτή η ενέργεια είναι ύπουλη και πονηρή</w:t>
      </w:r>
      <w:r>
        <w:rPr>
          <w:rFonts w:eastAsia="Times New Roman" w:cs="Times New Roman"/>
          <w:szCs w:val="24"/>
        </w:rPr>
        <w:t>,</w:t>
      </w:r>
      <w:r>
        <w:rPr>
          <w:rFonts w:eastAsia="Times New Roman" w:cs="Times New Roman"/>
          <w:szCs w:val="24"/>
        </w:rPr>
        <w:t xml:space="preserve"> θα σας πω τούτο: Θέλω, πρώτον, να μου </w:t>
      </w:r>
      <w:r>
        <w:rPr>
          <w:rFonts w:eastAsia="Times New Roman" w:cs="Times New Roman"/>
          <w:szCs w:val="24"/>
        </w:rPr>
        <w:t xml:space="preserve">εξηγήσετε σε τι αλλοιώνει τον χαρακτήρα, τη λειτουργία, τη σπουδαιότητα και την αποτελεσματικότητα των δικηγορικών συλλόγων και των συμβολαιογραφικών συλλόγων η πρόσθεση της φράσης «σωματειακής μορφής». </w:t>
      </w:r>
    </w:p>
    <w:p w14:paraId="50A7B67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επειδή ακριβώς αυτό που ευθέως προκύπτει είναι ό</w:t>
      </w:r>
      <w:r>
        <w:rPr>
          <w:rFonts w:eastAsia="Times New Roman" w:cs="Times New Roman"/>
          <w:szCs w:val="24"/>
        </w:rPr>
        <w:t>τι τοποθετείτε αυτήν την έκφραση</w:t>
      </w:r>
      <w:r>
        <w:rPr>
          <w:rFonts w:eastAsia="Times New Roman" w:cs="Times New Roman"/>
          <w:szCs w:val="24"/>
        </w:rPr>
        <w:t>,</w:t>
      </w:r>
      <w:r>
        <w:rPr>
          <w:rFonts w:eastAsia="Times New Roman" w:cs="Times New Roman"/>
          <w:szCs w:val="24"/>
        </w:rPr>
        <w:t xml:space="preserve"> για να απαλύνετε την επόμενη ρύθμιση, με την οποία λέτε ότι οι συμβάσεις</w:t>
      </w:r>
      <w:r>
        <w:rPr>
          <w:rFonts w:eastAsia="Times New Roman" w:cs="Times New Roman"/>
          <w:szCs w:val="24"/>
        </w:rPr>
        <w:t>,</w:t>
      </w:r>
      <w:r>
        <w:rPr>
          <w:rFonts w:eastAsia="Times New Roman" w:cs="Times New Roman"/>
          <w:szCs w:val="24"/>
        </w:rPr>
        <w:t xml:space="preserve"> που αναλαμβάνουν τα δημόσια νομικά πρόσωπα των συμβολαιογραφικών συλλόγων </w:t>
      </w:r>
      <w:proofErr w:type="spellStart"/>
      <w:r>
        <w:rPr>
          <w:rFonts w:eastAsia="Times New Roman" w:cs="Times New Roman"/>
          <w:szCs w:val="24"/>
        </w:rPr>
        <w:t>διέπονται</w:t>
      </w:r>
      <w:proofErr w:type="spellEnd"/>
      <w:r>
        <w:rPr>
          <w:rFonts w:eastAsia="Times New Roman" w:cs="Times New Roman"/>
          <w:szCs w:val="24"/>
        </w:rPr>
        <w:t xml:space="preserve"> από το ιδιωτικό δίκαιο, θα ήθελα να είχα εδώ αυτήν την αρχή των </w:t>
      </w:r>
      <w:r>
        <w:rPr>
          <w:rFonts w:eastAsia="Times New Roman" w:cs="Times New Roman"/>
          <w:szCs w:val="24"/>
        </w:rPr>
        <w:t>δημοσίων συμβάσεων</w:t>
      </w:r>
      <w:r>
        <w:rPr>
          <w:rFonts w:eastAsia="Times New Roman" w:cs="Times New Roman"/>
          <w:szCs w:val="24"/>
        </w:rPr>
        <w:t>,</w:t>
      </w:r>
      <w:r>
        <w:rPr>
          <w:rFonts w:eastAsia="Times New Roman" w:cs="Times New Roman"/>
          <w:szCs w:val="24"/>
        </w:rPr>
        <w:t xml:space="preserve"> γιατί έχω πληροφορία ότι ο βοηθός αυτού που είναι </w:t>
      </w:r>
      <w:r>
        <w:rPr>
          <w:rFonts w:eastAsia="Times New Roman" w:cs="Times New Roman"/>
          <w:szCs w:val="24"/>
        </w:rPr>
        <w:t xml:space="preserve">πρόεδρος </w:t>
      </w:r>
      <w:r>
        <w:rPr>
          <w:rFonts w:eastAsia="Times New Roman" w:cs="Times New Roman"/>
          <w:szCs w:val="24"/>
        </w:rPr>
        <w:t>στη συγκεκριμένη αρχή, έχει διατυπώσει διαφορετική άποψη και για τον λόγο αυτόν εκπαραθυρώθηκε, εάν είναι σωστή η άποψή μου. Θέλω να τοποθετηθείτε συγκεκριμένα σε αυτό το θέμα.</w:t>
      </w:r>
    </w:p>
    <w:p w14:paraId="50A7B67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Εδώ, λοιπόν, δεν μπορεί να παίζουμε με δημόσιους θεσμούς. Γιατί εάν εσείς οι αριστεροί</w:t>
      </w:r>
      <w:r>
        <w:rPr>
          <w:rFonts w:eastAsia="Times New Roman" w:cs="Times New Roman"/>
          <w:szCs w:val="24"/>
        </w:rPr>
        <w:t xml:space="preserve"> -</w:t>
      </w:r>
      <w:r>
        <w:rPr>
          <w:rFonts w:eastAsia="Times New Roman" w:cs="Times New Roman"/>
          <w:szCs w:val="24"/>
        </w:rPr>
        <w:t>όπως άκουσα προηγουμένως τον κ. Μαντά</w:t>
      </w:r>
      <w:r>
        <w:rPr>
          <w:rFonts w:eastAsia="Times New Roman" w:cs="Times New Roman"/>
          <w:szCs w:val="24"/>
        </w:rPr>
        <w:t>-</w:t>
      </w:r>
      <w:r>
        <w:rPr>
          <w:rFonts w:eastAsia="Times New Roman" w:cs="Times New Roman"/>
          <w:szCs w:val="24"/>
        </w:rPr>
        <w:t xml:space="preserve"> κόπτεστε για την ακεραιότητα του δημοσίου χώρου και υπερασπίζεστε όλες τις μορφές δημόσιας λειτουργίας </w:t>
      </w:r>
      <w:r>
        <w:rPr>
          <w:rFonts w:eastAsia="Times New Roman" w:cs="Times New Roman"/>
          <w:szCs w:val="24"/>
        </w:rPr>
        <w:lastRenderedPageBreak/>
        <w:t>και δημοσίας υπηρεσίας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καλύπτονται από το Σύνταγμα</w:t>
      </w:r>
      <w:r>
        <w:rPr>
          <w:rFonts w:eastAsia="Times New Roman" w:cs="Times New Roman"/>
          <w:szCs w:val="24"/>
        </w:rPr>
        <w:t>,</w:t>
      </w:r>
      <w:r>
        <w:rPr>
          <w:rFonts w:eastAsia="Times New Roman" w:cs="Times New Roman"/>
          <w:szCs w:val="24"/>
        </w:rPr>
        <w:t xml:space="preserve"> θα πρέπει τουλάχιστον στο θέμα αυτό ή να αποσύρετε τη συγκεκριμένη, την ύποπτη –το λέω με παρρησία ότι είναι ύποπτη- διάταξη ή θα πρέπει εδώ να μας παράσχετε εξηγήσεις του τι σημαίνει </w:t>
      </w:r>
      <w:r>
        <w:rPr>
          <w:rFonts w:eastAsia="Times New Roman" w:cs="Times New Roman"/>
          <w:szCs w:val="24"/>
        </w:rPr>
        <w:t xml:space="preserve">η φράση </w:t>
      </w:r>
      <w:r>
        <w:rPr>
          <w:rFonts w:eastAsia="Times New Roman" w:cs="Times New Roman"/>
          <w:szCs w:val="24"/>
        </w:rPr>
        <w:t xml:space="preserve">«σωματειακής μορφής» και σε ποια </w:t>
      </w:r>
      <w:r>
        <w:rPr>
          <w:rFonts w:eastAsia="Times New Roman" w:cs="Times New Roman"/>
          <w:szCs w:val="24"/>
        </w:rPr>
        <w:t>συστηματική προσέγγιση των δημοσίων νομικών προσώπων αποτελεί ιδιαίτερο χαρακτηριστικό, το οποίο προσδίδει ή αφαιρεί κάποιες ιδιότητες</w:t>
      </w:r>
      <w:r>
        <w:rPr>
          <w:rFonts w:eastAsia="Times New Roman" w:cs="Times New Roman"/>
          <w:szCs w:val="24"/>
        </w:rPr>
        <w:t>,</w:t>
      </w:r>
      <w:r>
        <w:rPr>
          <w:rFonts w:eastAsia="Times New Roman" w:cs="Times New Roman"/>
          <w:szCs w:val="24"/>
        </w:rPr>
        <w:t xml:space="preserve"> το ότι δηλαδή είναι σωματειακής μορφής.</w:t>
      </w:r>
    </w:p>
    <w:p w14:paraId="50A7B67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Υπάρχουν πάρα πολλά πρόσωπα δημοσίου δικαίου που έχουν πράγματι οργάνωση κατ’ αν</w:t>
      </w:r>
      <w:r>
        <w:rPr>
          <w:rFonts w:eastAsia="Times New Roman" w:cs="Times New Roman"/>
          <w:szCs w:val="24"/>
        </w:rPr>
        <w:t xml:space="preserve">αλογία προς τις διατάξεις του σωματείου. Αυτό, όμως, δεν τους προσδίδει κανένα επιπλέον ιδιωτικού χαρακτήρα προνόμιο ή χαρακτηριστικό, ώστε να έρχεσθε εδώ με τη διάταξη αυτή και να μας λέτε για οποιαδήποτε σύμβαση αναλαμβάνει το δημόσιο νομικό πρόσωπο και </w:t>
      </w:r>
      <w:r>
        <w:rPr>
          <w:rFonts w:eastAsia="Times New Roman" w:cs="Times New Roman"/>
          <w:szCs w:val="24"/>
        </w:rPr>
        <w:t>μάλιστα για λογαριασμό των μελών του. Ποια είναι αυτή η περίπτωση όπου ο σύλλογος ο συμβολαιογραφικός, ο οποίος είναι ο προστάτης και ο θεματοφύλακας όλων των αγωνιστικών επαγγελματικών παραδόσεων των συμβολαιογράφων, φθάνει στο σημείο να γίνεται φορέας συ</w:t>
      </w:r>
      <w:r>
        <w:rPr>
          <w:rFonts w:eastAsia="Times New Roman" w:cs="Times New Roman"/>
          <w:szCs w:val="24"/>
        </w:rPr>
        <w:t>γκεκριμένης δραστηριότητας</w:t>
      </w:r>
      <w:r>
        <w:rPr>
          <w:rFonts w:eastAsia="Times New Roman" w:cs="Times New Roman"/>
          <w:szCs w:val="24"/>
        </w:rPr>
        <w:t>,</w:t>
      </w:r>
      <w:r>
        <w:rPr>
          <w:rFonts w:eastAsia="Times New Roman" w:cs="Times New Roman"/>
          <w:szCs w:val="24"/>
        </w:rPr>
        <w:t xml:space="preserve"> που έχει ως σκοπό </w:t>
      </w:r>
      <w:r>
        <w:rPr>
          <w:rFonts w:eastAsia="Times New Roman" w:cs="Times New Roman"/>
          <w:szCs w:val="24"/>
        </w:rPr>
        <w:lastRenderedPageBreak/>
        <w:t xml:space="preserve">τη συνομολόγηση και την υλοποίηση συμβάσεων; Τίνος περιεχομένου συμβάσεων; Και υπό </w:t>
      </w:r>
      <w:proofErr w:type="spellStart"/>
      <w:r>
        <w:rPr>
          <w:rFonts w:eastAsia="Times New Roman" w:cs="Times New Roman"/>
          <w:szCs w:val="24"/>
        </w:rPr>
        <w:t>ποία</w:t>
      </w:r>
      <w:proofErr w:type="spellEnd"/>
      <w:r>
        <w:rPr>
          <w:rFonts w:eastAsia="Times New Roman" w:cs="Times New Roman"/>
          <w:szCs w:val="24"/>
        </w:rPr>
        <w:t xml:space="preserve"> μορφή μπορεί κάποιος που είναι μέλος του συλλόγου για την άσκηση της επαγγελματικής του δραστηριότητας, να δέχεται από τον</w:t>
      </w:r>
      <w:r>
        <w:rPr>
          <w:rFonts w:eastAsia="Times New Roman" w:cs="Times New Roman"/>
          <w:szCs w:val="24"/>
        </w:rPr>
        <w:t xml:space="preserve"> φορέα τον συλλογικό, που είναι δημόσιο νομικό πρόσωπο, να τον καλύπτει σε συμβάσεις; Αυτά είναι θέματα, τα οποία δεν μπορούν να μείνουν αναπάντητα και πρέπει να μας τα εξηγήσετε.</w:t>
      </w:r>
    </w:p>
    <w:p w14:paraId="50A7B677" w14:textId="77777777" w:rsidR="007C6747" w:rsidRDefault="00E91359">
      <w:pPr>
        <w:spacing w:after="0" w:line="600" w:lineRule="auto"/>
        <w:ind w:firstLine="720"/>
        <w:jc w:val="both"/>
        <w:rPr>
          <w:rFonts w:eastAsia="Times New Roman"/>
          <w:bCs/>
          <w:szCs w:val="24"/>
        </w:rPr>
      </w:pPr>
      <w:r w:rsidRPr="00F80988">
        <w:rPr>
          <w:rFonts w:eastAsia="Times New Roman"/>
          <w:b/>
          <w:bCs/>
          <w:szCs w:val="24"/>
        </w:rPr>
        <w:t>ΠΡΟΕΔΡΕΥΩΝ (Δημήτριος Καμμένος):</w:t>
      </w:r>
      <w:r>
        <w:rPr>
          <w:rFonts w:eastAsia="Times New Roman"/>
          <w:bCs/>
          <w:szCs w:val="24"/>
        </w:rPr>
        <w:t xml:space="preserve"> Ευχαριστούμε πολύ, κύριε Τζαβάρα.</w:t>
      </w:r>
    </w:p>
    <w:p w14:paraId="50A7B678" w14:textId="77777777" w:rsidR="007C6747" w:rsidRDefault="00E91359">
      <w:pPr>
        <w:spacing w:after="0" w:line="600" w:lineRule="auto"/>
        <w:ind w:firstLine="720"/>
        <w:jc w:val="both"/>
        <w:rPr>
          <w:rFonts w:eastAsia="Times New Roman"/>
          <w:bCs/>
          <w:szCs w:val="24"/>
        </w:rPr>
      </w:pPr>
      <w:r>
        <w:rPr>
          <w:rFonts w:eastAsia="Times New Roman"/>
          <w:bCs/>
          <w:szCs w:val="24"/>
        </w:rPr>
        <w:t xml:space="preserve">Ο κύριος </w:t>
      </w:r>
      <w:r>
        <w:rPr>
          <w:rFonts w:eastAsia="Times New Roman"/>
          <w:bCs/>
          <w:szCs w:val="24"/>
        </w:rPr>
        <w:t>Υπουργός έχει τον λόγο.</w:t>
      </w:r>
    </w:p>
    <w:p w14:paraId="50A7B679" w14:textId="77777777" w:rsidR="007C6747" w:rsidRDefault="00E91359">
      <w:pPr>
        <w:spacing w:after="0" w:line="600" w:lineRule="auto"/>
        <w:ind w:firstLine="720"/>
        <w:jc w:val="both"/>
        <w:rPr>
          <w:rFonts w:eastAsia="Times New Roman" w:cs="Times New Roman"/>
          <w:szCs w:val="24"/>
        </w:rPr>
      </w:pPr>
      <w:r>
        <w:rPr>
          <w:rFonts w:eastAsia="Times New Roman"/>
          <w:b/>
          <w:bCs/>
          <w:szCs w:val="24"/>
        </w:rPr>
        <w:t xml:space="preserve">ΣΤΑΥΡΟΣ </w:t>
      </w:r>
      <w:r w:rsidRPr="00B43E0E">
        <w:rPr>
          <w:rFonts w:eastAsia="Times New Roman" w:cs="Times New Roman"/>
          <w:b/>
          <w:szCs w:val="24"/>
        </w:rPr>
        <w:t>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Σας παρακαλώ, την προσοχή σας, διότι εδώ θα καταλάβετε τι θα πει λαϊκισμός. Το 2013 τροποποιείται ο Κώδικας Δικηγόρων από την τότε </w:t>
      </w:r>
      <w:r>
        <w:rPr>
          <w:rFonts w:eastAsia="Times New Roman" w:cs="Times New Roman"/>
          <w:szCs w:val="24"/>
        </w:rPr>
        <w:t>π</w:t>
      </w:r>
      <w:r>
        <w:rPr>
          <w:rFonts w:eastAsia="Times New Roman" w:cs="Times New Roman"/>
          <w:szCs w:val="24"/>
        </w:rPr>
        <w:t>λειοψηφία και αναφέρ</w:t>
      </w:r>
      <w:r>
        <w:rPr>
          <w:rFonts w:eastAsia="Times New Roman" w:cs="Times New Roman"/>
          <w:szCs w:val="24"/>
        </w:rPr>
        <w:t>ει στο άρθρο 1: «Οι δικηγορικοί σύλλογοι είναι νομικά πρόσωπα δημοσίου δικαίου σωματειακής μορφής.</w:t>
      </w:r>
    </w:p>
    <w:p w14:paraId="50A7B67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Αυτό είπα και εγώ.</w:t>
      </w:r>
    </w:p>
    <w:p w14:paraId="50A7B67B"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Μα, τι λέτε τώρα; Μα, τι λέτε, </w:t>
      </w:r>
      <w:r>
        <w:rPr>
          <w:rFonts w:eastAsia="Times New Roman" w:cs="Times New Roman"/>
          <w:szCs w:val="24"/>
        </w:rPr>
        <w:t>κύριε Τζαβάρα; Εδώ θέσατε θέμα…</w:t>
      </w:r>
    </w:p>
    <w:p w14:paraId="50A7B67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sidRPr="00225AA0">
        <w:rPr>
          <w:rFonts w:eastAsia="Times New Roman" w:cs="Times New Roman"/>
          <w:b/>
          <w:szCs w:val="24"/>
        </w:rPr>
        <w:t>:</w:t>
      </w:r>
      <w:r>
        <w:rPr>
          <w:rFonts w:eastAsia="Times New Roman" w:cs="Times New Roman"/>
          <w:szCs w:val="24"/>
        </w:rPr>
        <w:t xml:space="preserve"> Προφανώς, δεν καταλαβαίνετε ελληνικά, γιατί το συνέδεσα …</w:t>
      </w:r>
    </w:p>
    <w:p w14:paraId="50A7B67D"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Είναι προφανές! </w:t>
      </w:r>
    </w:p>
    <w:p w14:paraId="50A7B67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Λέμε, λοιπόν …</w:t>
      </w:r>
    </w:p>
    <w:p w14:paraId="50A7B67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Για πείτ</w:t>
      </w:r>
      <w:r>
        <w:rPr>
          <w:rFonts w:eastAsia="Times New Roman" w:cs="Times New Roman"/>
          <w:szCs w:val="24"/>
        </w:rPr>
        <w:t xml:space="preserve">ε μου, μήπως λέει ότι υπάρχει εκεί η περίπτωση οι δικηγορικοί σύλλογοι να αναλαμβάνουν ιδιωτικές συμβάσεις; </w:t>
      </w:r>
    </w:p>
    <w:p w14:paraId="50A7B680"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Σας καταλαβαίνω, κύριε Τζαβάρα!</w:t>
      </w:r>
    </w:p>
    <w:p w14:paraId="50A7B68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Το λέει πουθ</w:t>
      </w:r>
      <w:r>
        <w:rPr>
          <w:rFonts w:eastAsia="Times New Roman" w:cs="Times New Roman"/>
          <w:szCs w:val="24"/>
        </w:rPr>
        <w:t xml:space="preserve">ενά ότι αναλαμβάνουν οι δικηγορικοί σύλλογοι ιδιωτικές συμβάσεις, που </w:t>
      </w:r>
      <w:proofErr w:type="spellStart"/>
      <w:r>
        <w:rPr>
          <w:rFonts w:eastAsia="Times New Roman" w:cs="Times New Roman"/>
          <w:szCs w:val="24"/>
        </w:rPr>
        <w:t>διέπονται</w:t>
      </w:r>
      <w:proofErr w:type="spellEnd"/>
      <w:r>
        <w:rPr>
          <w:rFonts w:eastAsia="Times New Roman" w:cs="Times New Roman"/>
          <w:szCs w:val="24"/>
        </w:rPr>
        <w:t xml:space="preserve"> από το ιδιωτικό δίκαιο; Και δεν ντρέπεστε να απευθύνεστε σε εμένα με αυτόν τον τρόπο;</w:t>
      </w:r>
    </w:p>
    <w:p w14:paraId="50A7B682"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Καθίστε τώ</w:t>
      </w:r>
      <w:r>
        <w:rPr>
          <w:rFonts w:eastAsia="Times New Roman" w:cs="Times New Roman"/>
          <w:szCs w:val="24"/>
        </w:rPr>
        <w:t>ρα να ακούσετε …</w:t>
      </w:r>
    </w:p>
    <w:p w14:paraId="50A7B68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50A7B684"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lastRenderedPageBreak/>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Κύριε Πρόεδρε, είναι κατάσταση αυτή; </w:t>
      </w:r>
    </w:p>
    <w:p w14:paraId="50A7B685" w14:textId="77777777" w:rsidR="007C6747" w:rsidRDefault="00E91359">
      <w:pPr>
        <w:spacing w:after="0" w:line="600" w:lineRule="auto"/>
        <w:ind w:firstLine="720"/>
        <w:jc w:val="both"/>
        <w:rPr>
          <w:rFonts w:eastAsia="Times New Roman"/>
          <w:bCs/>
          <w:szCs w:val="24"/>
        </w:rPr>
      </w:pPr>
      <w:r w:rsidRPr="00F80988">
        <w:rPr>
          <w:rFonts w:eastAsia="Times New Roman"/>
          <w:b/>
          <w:bCs/>
          <w:szCs w:val="24"/>
        </w:rPr>
        <w:t>ΠΡΟΕΔΡΕΥΩΝ (Δημήτριος Καμμένος):</w:t>
      </w:r>
      <w:r>
        <w:rPr>
          <w:rFonts w:eastAsia="Times New Roman"/>
          <w:bCs/>
          <w:szCs w:val="24"/>
        </w:rPr>
        <w:t xml:space="preserve"> Κύριε Τζαβάρα …</w:t>
      </w:r>
    </w:p>
    <w:p w14:paraId="50A7B68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Για πείτε μου, λοιπόν, αναφέρει ότι τα δημόσια νομικά πρόσωπα</w:t>
      </w:r>
      <w:r>
        <w:rPr>
          <w:rFonts w:eastAsia="Times New Roman" w:cs="Times New Roman"/>
          <w:szCs w:val="24"/>
        </w:rPr>
        <w:t>,</w:t>
      </w:r>
      <w:r>
        <w:rPr>
          <w:rFonts w:eastAsia="Times New Roman" w:cs="Times New Roman"/>
          <w:szCs w:val="24"/>
        </w:rPr>
        <w:t xml:space="preserve"> μπορούν να συνομολογούν ιδιωτικά; Αυτό να μου πείτε και αφήστε τον λαϊκισμό! Τον λαϊκισμό τον έχετε αναλάβει εργολαβικά εσείς. </w:t>
      </w:r>
    </w:p>
    <w:p w14:paraId="50A7B687"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w:t>
      </w:r>
      <w:r w:rsidRPr="00B43E0E">
        <w:rPr>
          <w:rFonts w:eastAsia="Times New Roman" w:cs="Times New Roman"/>
          <w:b/>
          <w:szCs w:val="24"/>
        </w:rPr>
        <w:t>ν Δικαιωμάτων):</w:t>
      </w:r>
      <w:r w:rsidRPr="00B43E0E">
        <w:rPr>
          <w:rFonts w:eastAsia="Times New Roman" w:cs="Times New Roman"/>
          <w:szCs w:val="24"/>
        </w:rPr>
        <w:t xml:space="preserve"> </w:t>
      </w:r>
      <w:r>
        <w:rPr>
          <w:rFonts w:eastAsia="Times New Roman" w:cs="Times New Roman"/>
          <w:szCs w:val="24"/>
        </w:rPr>
        <w:t xml:space="preserve">Αρκετά! Γελάσαμε με αυτά τα νούμερα, αρκετά! Αρκετά γελάσαμε! </w:t>
      </w:r>
    </w:p>
    <w:p w14:paraId="50A7B68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Το «αρκετά» δεν έχετε το δικαίωμα να το λέτε σε εμένα από τη θέση, στην οποία βρίσκεστε. Θα με ακούτε εμένα και το «αρκετά» δεν θα το λέτε σε εμένα. Βρείτ</w:t>
      </w:r>
      <w:r>
        <w:rPr>
          <w:rFonts w:eastAsia="Times New Roman" w:cs="Times New Roman"/>
          <w:szCs w:val="24"/>
        </w:rPr>
        <w:t>ε κανέναν άλλον να τα λέτε αυτά. Βρείτε κανέναν άλλον να του λέτε «αφήστε αυτά» ή «καθίστε».</w:t>
      </w:r>
    </w:p>
    <w:p w14:paraId="50A7B689" w14:textId="77777777" w:rsidR="007C6747" w:rsidRDefault="00E91359">
      <w:pPr>
        <w:spacing w:after="0" w:line="600" w:lineRule="auto"/>
        <w:ind w:firstLine="720"/>
        <w:jc w:val="both"/>
        <w:rPr>
          <w:rFonts w:eastAsia="Times New Roman" w:cs="Times New Roman"/>
          <w:szCs w:val="24"/>
        </w:rPr>
      </w:pPr>
      <w:r w:rsidRPr="00B9713B">
        <w:rPr>
          <w:rFonts w:eastAsia="Times New Roman"/>
          <w:b/>
          <w:bCs/>
          <w:szCs w:val="24"/>
        </w:rPr>
        <w:t>ΠΡΟΕΔΡΕΥΩΝ (Δημήτριος Καμμένος):</w:t>
      </w:r>
      <w:r w:rsidRPr="00B9713B">
        <w:rPr>
          <w:rFonts w:eastAsia="Times New Roman"/>
          <w:bCs/>
          <w:szCs w:val="24"/>
        </w:rPr>
        <w:t xml:space="preserve"> </w:t>
      </w:r>
      <w:r>
        <w:rPr>
          <w:rFonts w:eastAsia="Times New Roman" w:cs="Times New Roman"/>
          <w:szCs w:val="24"/>
        </w:rPr>
        <w:t xml:space="preserve"> Κύριε Τζαβάρα, σας παρακαλώ!</w:t>
      </w:r>
    </w:p>
    <w:p w14:paraId="50A7B68A"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lastRenderedPageBreak/>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Αρκετά γελάσαμε, </w:t>
      </w:r>
      <w:r>
        <w:rPr>
          <w:rFonts w:eastAsia="Times New Roman" w:cs="Times New Roman"/>
          <w:szCs w:val="24"/>
        </w:rPr>
        <w:t>κύριε Τζαβάρα. Τώρα καθίστε να ακούσετε. Τώρα θα ακούσετε.</w:t>
      </w:r>
    </w:p>
    <w:p w14:paraId="50A7B68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Το «αρκετά» το λέτε σε εμένα; Έχετε το δικαίωμα εσείς, κύριε, να μου λέτε πόσο θα μιλήσω; </w:t>
      </w:r>
    </w:p>
    <w:p w14:paraId="50A7B68C" w14:textId="77777777" w:rsidR="007C6747" w:rsidRDefault="00E91359">
      <w:pPr>
        <w:spacing w:after="0" w:line="600" w:lineRule="auto"/>
        <w:ind w:firstLine="720"/>
        <w:jc w:val="both"/>
        <w:rPr>
          <w:rFonts w:eastAsia="Times New Roman" w:cs="Times New Roman"/>
          <w:szCs w:val="24"/>
        </w:rPr>
      </w:pPr>
      <w:r w:rsidRPr="00B9713B">
        <w:rPr>
          <w:rFonts w:eastAsia="Times New Roman"/>
          <w:b/>
          <w:bCs/>
          <w:szCs w:val="24"/>
        </w:rPr>
        <w:t>ΠΡΟΕΔΡΕΥΩΝ (Δημήτριος Καμμένος):</w:t>
      </w:r>
      <w:r w:rsidRPr="00B9713B">
        <w:rPr>
          <w:rFonts w:eastAsia="Times New Roman"/>
          <w:bCs/>
          <w:szCs w:val="24"/>
        </w:rPr>
        <w:t xml:space="preserve"> </w:t>
      </w:r>
      <w:r>
        <w:rPr>
          <w:rFonts w:eastAsia="Times New Roman" w:cs="Times New Roman"/>
          <w:szCs w:val="24"/>
        </w:rPr>
        <w:t>Κύριε Τζαβάρα, έγινε κατανοητή η παρέμβασή σας.</w:t>
      </w:r>
    </w:p>
    <w:p w14:paraId="50A7B68D"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w:t>
      </w:r>
      <w:r w:rsidRPr="00B43E0E">
        <w:rPr>
          <w:rFonts w:eastAsia="Times New Roman" w:cs="Times New Roman"/>
          <w:b/>
          <w:szCs w:val="24"/>
        </w:rPr>
        <w:t>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Τώρα θα ακούσετε. Καθίστε, λοιπόν, να ακούσετε. Θέσατε κάποια ερωτήματα, θα ακούσετε. Καθίστε κάτω. Καθίστε, καθίστε. Αρκετά. </w:t>
      </w:r>
    </w:p>
    <w:p w14:paraId="50A7B68E" w14:textId="77777777" w:rsidR="007C6747" w:rsidRDefault="00E91359">
      <w:pPr>
        <w:spacing w:after="0" w:line="600" w:lineRule="auto"/>
        <w:ind w:firstLine="720"/>
        <w:jc w:val="both"/>
        <w:rPr>
          <w:rFonts w:eastAsia="Times New Roman" w:cs="Times New Roman"/>
          <w:szCs w:val="24"/>
        </w:rPr>
      </w:pPr>
      <w:r w:rsidRPr="00B9713B">
        <w:rPr>
          <w:rFonts w:eastAsia="Times New Roman"/>
          <w:b/>
          <w:bCs/>
          <w:szCs w:val="24"/>
        </w:rPr>
        <w:t>ΠΡΟΕΔΡΕΥΩΝ (Δημήτριος Καμμένος):</w:t>
      </w:r>
      <w:r w:rsidRPr="00B9713B">
        <w:rPr>
          <w:rFonts w:eastAsia="Times New Roman"/>
          <w:bCs/>
          <w:szCs w:val="24"/>
        </w:rPr>
        <w:t xml:space="preserve"> </w:t>
      </w:r>
      <w:r>
        <w:rPr>
          <w:rFonts w:eastAsia="Times New Roman" w:cs="Times New Roman"/>
          <w:szCs w:val="24"/>
        </w:rPr>
        <w:t>Κύριε Υπουργέ, μην</w:t>
      </w:r>
      <w:r>
        <w:rPr>
          <w:rFonts w:eastAsia="Times New Roman" w:cs="Times New Roman"/>
          <w:szCs w:val="24"/>
        </w:rPr>
        <w:t xml:space="preserve"> μπαίνετε σε διάλογο. </w:t>
      </w:r>
    </w:p>
    <w:p w14:paraId="50A7B68F"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Κάνατε τα ερωτήματα και θέλετε απαντήσεις. </w:t>
      </w:r>
    </w:p>
    <w:p w14:paraId="50A7B69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Σε εμένα το λέτε το «αρκετά»;</w:t>
      </w:r>
    </w:p>
    <w:p w14:paraId="50A7B691" w14:textId="77777777" w:rsidR="007C6747" w:rsidRDefault="00E91359">
      <w:pPr>
        <w:spacing w:after="0" w:line="600" w:lineRule="auto"/>
        <w:ind w:firstLine="720"/>
        <w:jc w:val="both"/>
        <w:rPr>
          <w:rFonts w:eastAsia="Times New Roman" w:cs="Times New Roman"/>
          <w:szCs w:val="24"/>
        </w:rPr>
      </w:pPr>
      <w:r w:rsidRPr="00B9713B">
        <w:rPr>
          <w:rFonts w:eastAsia="Times New Roman"/>
          <w:b/>
          <w:bCs/>
          <w:szCs w:val="24"/>
        </w:rPr>
        <w:lastRenderedPageBreak/>
        <w:t>ΠΡΟΕΔΡΕΥΩΝ (Δημήτριος Καμμένος):</w:t>
      </w:r>
      <w:r w:rsidRPr="00B9713B">
        <w:rPr>
          <w:rFonts w:eastAsia="Times New Roman"/>
          <w:bCs/>
          <w:szCs w:val="24"/>
        </w:rPr>
        <w:t xml:space="preserve"> </w:t>
      </w:r>
      <w:r>
        <w:rPr>
          <w:rFonts w:eastAsia="Times New Roman" w:cs="Times New Roman"/>
          <w:szCs w:val="24"/>
        </w:rPr>
        <w:t>Μα, δεν είναι επί προσω</w:t>
      </w:r>
      <w:r>
        <w:rPr>
          <w:rFonts w:eastAsia="Times New Roman" w:cs="Times New Roman"/>
          <w:szCs w:val="24"/>
        </w:rPr>
        <w:t>πικού.</w:t>
      </w:r>
    </w:p>
    <w:p w14:paraId="50A7B692"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Σας λέω «αρκετά», διότι παρανομείτε. Αυτήν την ώρα παραβιάζετε τον Κανονισμό. </w:t>
      </w:r>
    </w:p>
    <w:p w14:paraId="50A7B69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Παραλογίζεσθε, εκτρέπεσθε και ουσιαστικά συμμετέχετε σε ένα αυταρχι</w:t>
      </w:r>
      <w:r>
        <w:rPr>
          <w:rFonts w:eastAsia="Times New Roman" w:cs="Times New Roman"/>
          <w:szCs w:val="24"/>
        </w:rPr>
        <w:t>κό κυβερνητικό σχήμα</w:t>
      </w:r>
      <w:r>
        <w:rPr>
          <w:rFonts w:eastAsia="Times New Roman" w:cs="Times New Roman"/>
          <w:szCs w:val="24"/>
        </w:rPr>
        <w:t>,</w:t>
      </w:r>
      <w:r>
        <w:rPr>
          <w:rFonts w:eastAsia="Times New Roman" w:cs="Times New Roman"/>
          <w:szCs w:val="24"/>
        </w:rPr>
        <w:t xml:space="preserve"> που παραβιάζει τον λόγο της Βουλής.</w:t>
      </w:r>
    </w:p>
    <w:p w14:paraId="50A7B694"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Τι να πω;</w:t>
      </w:r>
    </w:p>
    <w:p w14:paraId="50A7B695" w14:textId="77777777" w:rsidR="007C6747" w:rsidRDefault="00E91359">
      <w:pPr>
        <w:spacing w:after="0" w:line="600" w:lineRule="auto"/>
        <w:ind w:firstLine="720"/>
        <w:jc w:val="both"/>
        <w:rPr>
          <w:rFonts w:eastAsia="Times New Roman" w:cs="Times New Roman"/>
          <w:szCs w:val="24"/>
        </w:rPr>
      </w:pPr>
      <w:r w:rsidRPr="00B9713B">
        <w:rPr>
          <w:rFonts w:eastAsia="Times New Roman"/>
          <w:b/>
          <w:bCs/>
          <w:szCs w:val="24"/>
        </w:rPr>
        <w:t>ΠΡΟΕΔΡΕΥΩΝ (Δημήτριος Καμμένος):</w:t>
      </w:r>
      <w:r w:rsidRPr="00B9713B">
        <w:rPr>
          <w:rFonts w:eastAsia="Times New Roman"/>
          <w:bCs/>
          <w:szCs w:val="24"/>
        </w:rPr>
        <w:t xml:space="preserve"> </w:t>
      </w:r>
      <w:r>
        <w:rPr>
          <w:rFonts w:eastAsia="Times New Roman" w:cs="Times New Roman"/>
          <w:szCs w:val="24"/>
        </w:rPr>
        <w:t>Κύριε Τζαβάρα, σας παρακαλώ! Έγινε κατανοητό.</w:t>
      </w:r>
    </w:p>
    <w:p w14:paraId="50A7B69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παρακαλώ, </w:t>
      </w:r>
      <w:r>
        <w:rPr>
          <w:rFonts w:eastAsia="Times New Roman" w:cs="Times New Roman"/>
          <w:szCs w:val="24"/>
        </w:rPr>
        <w:t xml:space="preserve">κι εσάς. </w:t>
      </w:r>
    </w:p>
    <w:p w14:paraId="50A7B697"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 xml:space="preserve">Τι να πω; Πραγματικά, τι να πω; </w:t>
      </w:r>
    </w:p>
    <w:p w14:paraId="50A7B69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ΧΡΗΣΤΟΣ ΜΑΝΤΑΣ</w:t>
      </w:r>
      <w:r w:rsidRPr="00644B09">
        <w:rPr>
          <w:rFonts w:eastAsia="Times New Roman" w:cs="Times New Roman"/>
          <w:b/>
          <w:szCs w:val="24"/>
        </w:rPr>
        <w:t>:</w:t>
      </w:r>
      <w:r>
        <w:rPr>
          <w:rFonts w:eastAsia="Times New Roman" w:cs="Times New Roman"/>
          <w:szCs w:val="24"/>
        </w:rPr>
        <w:t xml:space="preserve"> Ας ακούσουμε τον κύριο Υπουργό.</w:t>
      </w:r>
    </w:p>
    <w:p w14:paraId="50A7B69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225AA0">
        <w:rPr>
          <w:rFonts w:eastAsia="Times New Roman" w:cs="Times New Roman"/>
          <w:b/>
          <w:szCs w:val="24"/>
        </w:rPr>
        <w:t>:</w:t>
      </w:r>
      <w:r>
        <w:rPr>
          <w:rFonts w:eastAsia="Times New Roman" w:cs="Times New Roman"/>
          <w:szCs w:val="24"/>
        </w:rPr>
        <w:t xml:space="preserve"> Δεν τα ξέρεις εσύ αυτά. Εδώ παίζονται παιχνίδια.</w:t>
      </w:r>
    </w:p>
    <w:p w14:paraId="50A7B69A" w14:textId="77777777" w:rsidR="007C6747" w:rsidRDefault="00E91359">
      <w:pPr>
        <w:spacing w:after="0" w:line="600" w:lineRule="auto"/>
        <w:ind w:firstLine="720"/>
        <w:jc w:val="both"/>
        <w:rPr>
          <w:rFonts w:eastAsia="Times New Roman" w:cs="Times New Roman"/>
          <w:szCs w:val="24"/>
        </w:rPr>
      </w:pPr>
      <w:r w:rsidRPr="00B9713B">
        <w:rPr>
          <w:rFonts w:eastAsia="Times New Roman"/>
          <w:b/>
          <w:bCs/>
          <w:szCs w:val="24"/>
        </w:rPr>
        <w:lastRenderedPageBreak/>
        <w:t xml:space="preserve">ΠΡΟΕΔΡΕΥΩΝ </w:t>
      </w:r>
      <w:r w:rsidRPr="00B9713B">
        <w:rPr>
          <w:rFonts w:eastAsia="Times New Roman"/>
          <w:b/>
          <w:bCs/>
          <w:szCs w:val="24"/>
        </w:rPr>
        <w:t>(Δημήτριος Καμμένος):</w:t>
      </w:r>
      <w:r w:rsidRPr="00B9713B">
        <w:rPr>
          <w:rFonts w:eastAsia="Times New Roman"/>
          <w:bCs/>
          <w:szCs w:val="24"/>
        </w:rPr>
        <w:t xml:space="preserve"> </w:t>
      </w:r>
      <w:r>
        <w:rPr>
          <w:rFonts w:eastAsia="Times New Roman" w:cs="Times New Roman"/>
          <w:szCs w:val="24"/>
        </w:rPr>
        <w:t xml:space="preserve"> Κύριε Μαντά, ας μην κάνουμε τώρα διάλογο, να απαντήσει ο Υπουργός. Και προς σεβασμό και ως προς τους υπόλοιπους συναδέλφους, που περιμένουν πάρα πολύ ώρα.</w:t>
      </w:r>
    </w:p>
    <w:p w14:paraId="50A7B69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50A7B69C"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w:t>
      </w:r>
      <w:r w:rsidRPr="00B43E0E">
        <w:rPr>
          <w:rFonts w:eastAsia="Times New Roman" w:cs="Times New Roman"/>
          <w:b/>
          <w:szCs w:val="24"/>
        </w:rPr>
        <w:t>αι Ανθρωπίνων Δικαιωμάτων):</w:t>
      </w:r>
      <w:r w:rsidRPr="00B43E0E">
        <w:rPr>
          <w:rFonts w:eastAsia="Times New Roman" w:cs="Times New Roman"/>
          <w:szCs w:val="24"/>
        </w:rPr>
        <w:t xml:space="preserve"> </w:t>
      </w:r>
      <w:r>
        <w:rPr>
          <w:rFonts w:eastAsia="Times New Roman" w:cs="Times New Roman"/>
          <w:szCs w:val="24"/>
        </w:rPr>
        <w:t>Τόσο ύποπτη, λοιπόν, είναι αυτή η διάταξη, που εναρμονίζει τη διάταξη</w:t>
      </w:r>
      <w:r>
        <w:rPr>
          <w:rFonts w:eastAsia="Times New Roman" w:cs="Times New Roman"/>
          <w:szCs w:val="24"/>
        </w:rPr>
        <w:t>,</w:t>
      </w:r>
      <w:r>
        <w:rPr>
          <w:rFonts w:eastAsia="Times New Roman" w:cs="Times New Roman"/>
          <w:szCs w:val="24"/>
        </w:rPr>
        <w:t xml:space="preserve"> που ισχύει για τα νομικά πρόσωπα δημοσίου δικαίου, που είναι οι δικηγορικοί σύλλογοι με τους συμβολαιογραφικούς συλλόγους. Εδώ, λοιπόν, δεν υπάρχει καμ</w:t>
      </w:r>
      <w:r>
        <w:rPr>
          <w:rFonts w:eastAsia="Times New Roman" w:cs="Times New Roman"/>
          <w:szCs w:val="24"/>
        </w:rPr>
        <w:t>μ</w:t>
      </w:r>
      <w:r>
        <w:rPr>
          <w:rFonts w:eastAsia="Times New Roman" w:cs="Times New Roman"/>
          <w:szCs w:val="24"/>
        </w:rPr>
        <w:t>ία υπ</w:t>
      </w:r>
      <w:r>
        <w:rPr>
          <w:rFonts w:eastAsia="Times New Roman" w:cs="Times New Roman"/>
          <w:szCs w:val="24"/>
        </w:rPr>
        <w:t xml:space="preserve">οψία. Αυτό που ψήφισε η Βουλή το </w:t>
      </w:r>
      <w:r>
        <w:rPr>
          <w:rFonts w:eastAsia="Times New Roman" w:cs="Times New Roman"/>
          <w:szCs w:val="24"/>
        </w:rPr>
        <w:t>‘</w:t>
      </w:r>
      <w:r>
        <w:rPr>
          <w:rFonts w:eastAsia="Times New Roman" w:cs="Times New Roman"/>
          <w:szCs w:val="24"/>
        </w:rPr>
        <w:t xml:space="preserve">13, ισχύει και για τους συμβολαιογράφους από τώρα. </w:t>
      </w:r>
      <w:r>
        <w:rPr>
          <w:rFonts w:eastAsia="Times New Roman" w:cs="Times New Roman"/>
          <w:szCs w:val="24"/>
        </w:rPr>
        <w:t>Μ</w:t>
      </w:r>
      <w:r>
        <w:rPr>
          <w:rFonts w:eastAsia="Times New Roman" w:cs="Times New Roman"/>
          <w:szCs w:val="24"/>
        </w:rPr>
        <w:t xml:space="preserve">ε το 98Α </w:t>
      </w:r>
      <w:r>
        <w:rPr>
          <w:rFonts w:eastAsia="Times New Roman" w:cs="Times New Roman"/>
          <w:szCs w:val="24"/>
        </w:rPr>
        <w:t xml:space="preserve">λέμε </w:t>
      </w:r>
      <w:r>
        <w:rPr>
          <w:rFonts w:eastAsia="Times New Roman" w:cs="Times New Roman"/>
          <w:szCs w:val="24"/>
        </w:rPr>
        <w:t>ότι σε μία περίπτωση, σε αυτήν την οποία αναφέρει ρητά η διάταξη και είναι αυτή που αφορά τη δημιουργία ή την απόκτηση άδειας χρήσης, συντήρησης, τεχνική λε</w:t>
      </w:r>
      <w:r>
        <w:rPr>
          <w:rFonts w:eastAsia="Times New Roman" w:cs="Times New Roman"/>
          <w:szCs w:val="24"/>
        </w:rPr>
        <w:t>ιτουργία, υποστήριξη ηλεκτρονικών συστημάτων λογισμικού, τα οποία προμηθεύεται ο συμβολαιογραφικός σύλλογος</w:t>
      </w:r>
      <w:r>
        <w:rPr>
          <w:rFonts w:eastAsia="Times New Roman" w:cs="Times New Roman"/>
          <w:szCs w:val="24"/>
        </w:rPr>
        <w:t>,</w:t>
      </w:r>
      <w:r>
        <w:rPr>
          <w:rFonts w:eastAsia="Times New Roman" w:cs="Times New Roman"/>
          <w:szCs w:val="24"/>
        </w:rPr>
        <w:t xml:space="preserve"> προς όφελος των μελών του, η σύμβαση </w:t>
      </w:r>
      <w:proofErr w:type="spellStart"/>
      <w:r>
        <w:rPr>
          <w:rFonts w:eastAsia="Times New Roman" w:cs="Times New Roman"/>
          <w:szCs w:val="24"/>
        </w:rPr>
        <w:t>διέπετα</w:t>
      </w:r>
      <w:r>
        <w:rPr>
          <w:rFonts w:eastAsia="Times New Roman" w:cs="Times New Roman"/>
          <w:szCs w:val="24"/>
        </w:rPr>
        <w:t>ι</w:t>
      </w:r>
      <w:proofErr w:type="spellEnd"/>
      <w:r>
        <w:rPr>
          <w:rFonts w:eastAsia="Times New Roman" w:cs="Times New Roman"/>
          <w:szCs w:val="24"/>
        </w:rPr>
        <w:t xml:space="preserve"> από το Ιδιωτικό Δίκαιο.</w:t>
      </w:r>
    </w:p>
    <w:p w14:paraId="50A7B69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sidRPr="00225AA0">
        <w:rPr>
          <w:rFonts w:eastAsia="Times New Roman" w:cs="Times New Roman"/>
          <w:b/>
          <w:szCs w:val="24"/>
        </w:rPr>
        <w:t>:</w:t>
      </w:r>
      <w:r>
        <w:rPr>
          <w:rFonts w:eastAsia="Times New Roman" w:cs="Times New Roman"/>
          <w:szCs w:val="24"/>
        </w:rPr>
        <w:t xml:space="preserve"> Για πείτε μας, εξηγήστε μας. Να μας πείτε, οι δικηγορι</w:t>
      </w:r>
      <w:r>
        <w:rPr>
          <w:rFonts w:eastAsia="Times New Roman" w:cs="Times New Roman"/>
          <w:szCs w:val="24"/>
        </w:rPr>
        <w:t xml:space="preserve">κοί σύλλογοι ποια ιδιωτικά έργα αναλαμβάνουν; </w:t>
      </w:r>
    </w:p>
    <w:p w14:paraId="50A7B69E"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sidRPr="00B43E0E">
        <w:rPr>
          <w:rFonts w:eastAsia="Times New Roman" w:cs="Times New Roman"/>
          <w:szCs w:val="24"/>
        </w:rPr>
        <w:t xml:space="preserve"> </w:t>
      </w:r>
      <w:r>
        <w:rPr>
          <w:rFonts w:eastAsia="Times New Roman" w:cs="Times New Roman"/>
          <w:szCs w:val="24"/>
        </w:rPr>
        <w:t>Ποια;</w:t>
      </w:r>
    </w:p>
    <w:p w14:paraId="50A7B69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οι συμβολαιογράφοι είναι κολεκτίβα;</w:t>
      </w:r>
    </w:p>
    <w:p w14:paraId="50A7B6A0" w14:textId="77777777" w:rsidR="007C6747" w:rsidRDefault="00E91359">
      <w:pPr>
        <w:spacing w:after="0" w:line="600" w:lineRule="auto"/>
        <w:ind w:firstLine="720"/>
        <w:jc w:val="both"/>
        <w:rPr>
          <w:rFonts w:eastAsia="Times New Roman" w:cs="Times New Roman"/>
          <w:szCs w:val="24"/>
        </w:rPr>
      </w:pPr>
      <w:r w:rsidRPr="00B9713B">
        <w:rPr>
          <w:rFonts w:eastAsia="Times New Roman"/>
          <w:b/>
          <w:bCs/>
          <w:szCs w:val="24"/>
        </w:rPr>
        <w:t>ΠΡΟΕΔΡΕΥΩΝ (Δημήτριος Καμμένος):</w:t>
      </w:r>
      <w:r w:rsidRPr="00B9713B">
        <w:rPr>
          <w:rFonts w:eastAsia="Times New Roman"/>
          <w:bCs/>
          <w:szCs w:val="24"/>
        </w:rPr>
        <w:t xml:space="preserve"> </w:t>
      </w:r>
      <w:r>
        <w:rPr>
          <w:rFonts w:eastAsia="Times New Roman" w:cs="Times New Roman"/>
          <w:szCs w:val="24"/>
        </w:rPr>
        <w:t xml:space="preserve">Κύριε Τζαβάρα, σας παρακαλώ, αφήστε τον Υπουργό να απαντήσει. Ας απαντήσει ο Υπουργός. </w:t>
      </w:r>
    </w:p>
    <w:p w14:paraId="50A7B6A1" w14:textId="77777777" w:rsidR="007C6747" w:rsidRDefault="00E91359">
      <w:pPr>
        <w:spacing w:after="0" w:line="600" w:lineRule="auto"/>
        <w:ind w:firstLine="720"/>
        <w:jc w:val="both"/>
        <w:rPr>
          <w:rFonts w:eastAsia="Times New Roman" w:cs="Times New Roman"/>
          <w:szCs w:val="24"/>
        </w:rPr>
      </w:pPr>
      <w:r w:rsidRPr="00B43E0E">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Βλέπει ο κ. Τζαβάρας πως ό,τι έχει πει καταρρίπτεται και πετάγεται συνεχώς. </w:t>
      </w:r>
    </w:p>
    <w:p w14:paraId="50A7B6A2" w14:textId="77777777" w:rsidR="007C6747" w:rsidRDefault="00E91359">
      <w:pPr>
        <w:spacing w:after="0" w:line="600" w:lineRule="auto"/>
        <w:ind w:firstLine="720"/>
        <w:jc w:val="both"/>
        <w:rPr>
          <w:rFonts w:eastAsia="Times New Roman" w:cs="Times New Roman"/>
          <w:szCs w:val="24"/>
        </w:rPr>
      </w:pPr>
      <w:r w:rsidRPr="009A48F0">
        <w:rPr>
          <w:rFonts w:eastAsia="Times New Roman" w:cs="Times New Roman"/>
          <w:b/>
          <w:szCs w:val="24"/>
        </w:rPr>
        <w:t xml:space="preserve">ΠΡΟΕΔΡΕΥΩΝ </w:t>
      </w:r>
      <w:r w:rsidRPr="009A48F0">
        <w:rPr>
          <w:rFonts w:eastAsia="Times New Roman" w:cs="Times New Roman"/>
          <w:b/>
          <w:szCs w:val="24"/>
        </w:rPr>
        <w:t>(Δημήτριος Κ</w:t>
      </w:r>
      <w:r>
        <w:rPr>
          <w:rFonts w:eastAsia="Times New Roman" w:cs="Times New Roman"/>
          <w:b/>
          <w:szCs w:val="24"/>
        </w:rPr>
        <w:t>αμμένο</w:t>
      </w:r>
      <w:r w:rsidRPr="009A48F0">
        <w:rPr>
          <w:rFonts w:eastAsia="Times New Roman" w:cs="Times New Roman"/>
          <w:b/>
          <w:szCs w:val="24"/>
        </w:rPr>
        <w:t xml:space="preserve">ς): </w:t>
      </w:r>
      <w:r>
        <w:rPr>
          <w:rFonts w:eastAsia="Times New Roman" w:cs="Times New Roman"/>
          <w:szCs w:val="24"/>
        </w:rPr>
        <w:t>Η απάντηση πρέπει να είναι γενική και ουδέτερη.</w:t>
      </w:r>
    </w:p>
    <w:p w14:paraId="50A7B6A3" w14:textId="77777777" w:rsidR="007C6747" w:rsidRDefault="00E91359">
      <w:pPr>
        <w:spacing w:after="0" w:line="600" w:lineRule="auto"/>
        <w:ind w:firstLine="720"/>
        <w:jc w:val="both"/>
        <w:rPr>
          <w:rFonts w:eastAsia="Times New Roman" w:cs="Times New Roman"/>
          <w:szCs w:val="24"/>
        </w:rPr>
      </w:pPr>
      <w:r w:rsidRPr="008019BA">
        <w:rPr>
          <w:rFonts w:eastAsia="Times New Roman" w:cs="Times New Roman"/>
          <w:b/>
          <w:szCs w:val="24"/>
        </w:rPr>
        <w:t>ΣΤΑΥΡΟΣ ΚΟΝΤ</w:t>
      </w:r>
      <w:r>
        <w:rPr>
          <w:rFonts w:eastAsia="Times New Roman" w:cs="Times New Roman"/>
          <w:b/>
          <w:szCs w:val="24"/>
        </w:rPr>
        <w:t>Ο</w:t>
      </w:r>
      <w:r w:rsidRPr="008019BA">
        <w:rPr>
          <w:rFonts w:eastAsia="Times New Roman" w:cs="Times New Roman"/>
          <w:b/>
          <w:szCs w:val="24"/>
        </w:rPr>
        <w:t>ΝΗΣ (Υπουργός Δικαιοσύνης, Διαφάνειας και Ανθρωπίνων Δικαιωμάτων):</w:t>
      </w:r>
      <w:r>
        <w:rPr>
          <w:rFonts w:eastAsia="Times New Roman" w:cs="Times New Roman"/>
          <w:szCs w:val="24"/>
        </w:rPr>
        <w:t xml:space="preserve"> Του λέμε, λοιπόν, αυτή είναι η διάταξη στη συγκεκριμένη… </w:t>
      </w:r>
    </w:p>
    <w:p w14:paraId="50A7B6A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Είναι κολεκτίβα; Είναι συνεταιρισμός; Έχουν εμπορική ιδιότητα; Μα, τι λέτε τώρα; Τι δουλειά έχει αυτό που λέτε τώρα; </w:t>
      </w:r>
    </w:p>
    <w:p w14:paraId="50A7B6A5"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ΠΡΟΕΔΡΕΥΩΝ (Δημήτριος Καμμένος):</w:t>
      </w:r>
      <w:r>
        <w:rPr>
          <w:rFonts w:eastAsia="Times New Roman" w:cs="Times New Roman"/>
          <w:b/>
          <w:szCs w:val="24"/>
        </w:rPr>
        <w:t xml:space="preserve"> </w:t>
      </w:r>
      <w:r>
        <w:rPr>
          <w:rFonts w:eastAsia="Times New Roman" w:cs="Times New Roman"/>
          <w:szCs w:val="24"/>
        </w:rPr>
        <w:t xml:space="preserve">Εντάξει, </w:t>
      </w:r>
      <w:r w:rsidRPr="00A5685D">
        <w:rPr>
          <w:rFonts w:eastAsia="Times New Roman" w:cs="Times New Roman"/>
          <w:szCs w:val="24"/>
        </w:rPr>
        <w:t>κύριε Υπουργέ</w:t>
      </w:r>
      <w:r>
        <w:rPr>
          <w:rFonts w:eastAsia="Times New Roman" w:cs="Times New Roman"/>
          <w:szCs w:val="24"/>
        </w:rPr>
        <w:t xml:space="preserve">, είναι κατανοητό. Ας κλείσουμε. </w:t>
      </w:r>
    </w:p>
    <w:p w14:paraId="50A7B6A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Τι καταλάβατε, </w:t>
      </w:r>
      <w:r w:rsidRPr="00204DC0">
        <w:rPr>
          <w:rFonts w:eastAsia="Times New Roman" w:cs="Times New Roman"/>
          <w:szCs w:val="24"/>
        </w:rPr>
        <w:t>κύριε Πρόεδ</w:t>
      </w:r>
      <w:r w:rsidRPr="00204DC0">
        <w:rPr>
          <w:rFonts w:eastAsia="Times New Roman" w:cs="Times New Roman"/>
          <w:szCs w:val="24"/>
        </w:rPr>
        <w:t>ρε,</w:t>
      </w:r>
      <w:r>
        <w:rPr>
          <w:rFonts w:eastAsia="Times New Roman" w:cs="Times New Roman"/>
          <w:szCs w:val="24"/>
        </w:rPr>
        <w:t xml:space="preserve"> ότι είναι κατανοητό; Τι καταλάβατε; </w:t>
      </w:r>
    </w:p>
    <w:p w14:paraId="50A7B6A7" w14:textId="77777777" w:rsidR="007C6747" w:rsidRDefault="00E91359">
      <w:pPr>
        <w:spacing w:after="0" w:line="600" w:lineRule="auto"/>
        <w:ind w:firstLine="720"/>
        <w:jc w:val="both"/>
        <w:rPr>
          <w:rFonts w:eastAsia="Times New Roman" w:cs="Times New Roman"/>
          <w:szCs w:val="24"/>
        </w:rPr>
      </w:pPr>
      <w:r w:rsidRPr="00C13B93">
        <w:rPr>
          <w:rFonts w:eastAsia="Times New Roman" w:cs="Times New Roman"/>
          <w:b/>
          <w:szCs w:val="24"/>
        </w:rPr>
        <w:t>ΓΕΩΡΓΙΟΣ ΓΕΩΡΓΑΝΤΑΣ:</w:t>
      </w:r>
      <w:r>
        <w:rPr>
          <w:rFonts w:eastAsia="Times New Roman" w:cs="Times New Roman"/>
          <w:szCs w:val="24"/>
        </w:rPr>
        <w:t xml:space="preserve"> Δεν κατάλαβε.</w:t>
      </w:r>
    </w:p>
    <w:p w14:paraId="50A7B6A8"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0A7B6A9"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Εδώ κάνουμε μεγάλα άλματα</w:t>
      </w:r>
      <w:r>
        <w:rPr>
          <w:rFonts w:eastAsia="Times New Roman" w:cs="Times New Roman"/>
          <w:szCs w:val="24"/>
        </w:rPr>
        <w:t>,</w:t>
      </w:r>
      <w:r>
        <w:rPr>
          <w:rFonts w:eastAsia="Times New Roman" w:cs="Times New Roman"/>
          <w:szCs w:val="24"/>
        </w:rPr>
        <w:t xml:space="preserve"> ακόμη και στα νομικά, λες και το κράτος που είναι </w:t>
      </w:r>
      <w:r>
        <w:rPr>
          <w:rFonts w:eastAsia="Times New Roman" w:cs="Times New Roman"/>
          <w:szCs w:val="24"/>
        </w:rPr>
        <w:t xml:space="preserve">νομικό πρόσωπο δημοσίου δικαίου, όταν λειτουργεί ως </w:t>
      </w:r>
      <w:proofErr w:type="spellStart"/>
      <w:r>
        <w:rPr>
          <w:rFonts w:eastAsia="Times New Roman" w:cs="Times New Roman"/>
          <w:szCs w:val="24"/>
          <w:lang w:val="en-US"/>
        </w:rPr>
        <w:t>fiscus</w:t>
      </w:r>
      <w:proofErr w:type="spellEnd"/>
      <w:r>
        <w:rPr>
          <w:rFonts w:eastAsia="Times New Roman" w:cs="Times New Roman"/>
          <w:szCs w:val="24"/>
        </w:rPr>
        <w:t>,</w:t>
      </w:r>
      <w:r w:rsidRPr="008019BA">
        <w:rPr>
          <w:rFonts w:eastAsia="Times New Roman" w:cs="Times New Roman"/>
          <w:szCs w:val="24"/>
        </w:rPr>
        <w:t xml:space="preserve"> </w:t>
      </w:r>
      <w:r>
        <w:rPr>
          <w:rFonts w:eastAsia="Times New Roman" w:cs="Times New Roman"/>
          <w:szCs w:val="24"/>
        </w:rPr>
        <w:t xml:space="preserve">δεν </w:t>
      </w:r>
      <w:proofErr w:type="spellStart"/>
      <w:r>
        <w:rPr>
          <w:rFonts w:eastAsia="Times New Roman" w:cs="Times New Roman"/>
          <w:szCs w:val="24"/>
        </w:rPr>
        <w:t>διέπεται</w:t>
      </w:r>
      <w:proofErr w:type="spellEnd"/>
      <w:r>
        <w:rPr>
          <w:rFonts w:eastAsia="Times New Roman" w:cs="Times New Roman"/>
          <w:szCs w:val="24"/>
        </w:rPr>
        <w:t xml:space="preserve"> η σύμβαση </w:t>
      </w:r>
      <w:r>
        <w:rPr>
          <w:rFonts w:eastAsia="Times New Roman" w:cs="Times New Roman"/>
          <w:szCs w:val="24"/>
        </w:rPr>
        <w:t xml:space="preserve">που μπορεί να συνάψει, </w:t>
      </w:r>
      <w:r>
        <w:rPr>
          <w:rFonts w:eastAsia="Times New Roman" w:cs="Times New Roman"/>
          <w:szCs w:val="24"/>
        </w:rPr>
        <w:t>από το Ιδιωτικό Δίκαιο.</w:t>
      </w:r>
    </w:p>
    <w:p w14:paraId="50A7B6A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Τι δουλειά έχει αυτό που λέτε τώρα;</w:t>
      </w:r>
    </w:p>
    <w:p w14:paraId="50A7B6AB"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ΚΟΝΤΟΝΗΣ (Υπουργός Δικαιοσύνης, Διαφάνειας και Ανθρωπίνων Δ</w:t>
      </w:r>
      <w:r w:rsidRPr="00297DA6">
        <w:rPr>
          <w:rFonts w:eastAsia="Times New Roman" w:cs="Times New Roman"/>
          <w:b/>
          <w:szCs w:val="24"/>
        </w:rPr>
        <w:t>ικαιωμάτων):</w:t>
      </w:r>
      <w:r>
        <w:rPr>
          <w:rFonts w:eastAsia="Times New Roman" w:cs="Times New Roman"/>
          <w:szCs w:val="24"/>
        </w:rPr>
        <w:t xml:space="preserve"> Κύριε Τζαβάρα, ακούστε με.</w:t>
      </w:r>
    </w:p>
    <w:p w14:paraId="50A7B6A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Μα, είναι σοβαρά πράγματα αυτά που λέτε; Μπερδεύετε το κράτος </w:t>
      </w:r>
      <w:proofErr w:type="spellStart"/>
      <w:r>
        <w:rPr>
          <w:rFonts w:eastAsia="Times New Roman" w:cs="Times New Roman"/>
          <w:szCs w:val="24"/>
        </w:rPr>
        <w:t>ex</w:t>
      </w:r>
      <w:proofErr w:type="spellEnd"/>
      <w:r>
        <w:rPr>
          <w:rFonts w:eastAsia="Times New Roman" w:cs="Times New Roman"/>
          <w:szCs w:val="24"/>
        </w:rPr>
        <w:t xml:space="preserve"> </w:t>
      </w:r>
      <w:proofErr w:type="spellStart"/>
      <w:r>
        <w:rPr>
          <w:rFonts w:eastAsia="Times New Roman" w:cs="Times New Roman"/>
          <w:szCs w:val="24"/>
        </w:rPr>
        <w:t>fisc</w:t>
      </w:r>
      <w:proofErr w:type="spellEnd"/>
      <w:r>
        <w:rPr>
          <w:rFonts w:eastAsia="Times New Roman" w:cs="Times New Roman"/>
          <w:szCs w:val="24"/>
          <w:lang w:val="en-US"/>
        </w:rPr>
        <w:t>u</w:t>
      </w:r>
      <w:r>
        <w:rPr>
          <w:rFonts w:eastAsia="Times New Roman" w:cs="Times New Roman"/>
          <w:szCs w:val="24"/>
        </w:rPr>
        <w:t xml:space="preserve">s ως φορέα ιδιωτικής οικονομίας με το κράτος ως </w:t>
      </w:r>
      <w:r>
        <w:rPr>
          <w:rFonts w:eastAsia="Times New Roman" w:cs="Times New Roman"/>
          <w:szCs w:val="24"/>
          <w:lang w:val="en-US"/>
        </w:rPr>
        <w:t>imperium</w:t>
      </w:r>
      <w:r>
        <w:rPr>
          <w:rFonts w:eastAsia="Times New Roman" w:cs="Times New Roman"/>
          <w:szCs w:val="24"/>
        </w:rPr>
        <w:t xml:space="preserve">; </w:t>
      </w:r>
    </w:p>
    <w:p w14:paraId="50A7B6AD"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 xml:space="preserve">ΣΤΑΥΡΟΣ ΚΟΝΤΟΝΗΣ (Υπουργός Δικαιοσύνης, Διαφάνειας και </w:t>
      </w:r>
      <w:r w:rsidRPr="00297DA6">
        <w:rPr>
          <w:rFonts w:eastAsia="Times New Roman" w:cs="Times New Roman"/>
          <w:b/>
          <w:szCs w:val="24"/>
        </w:rPr>
        <w:t>Ανθρωπίνων Δικαιωμάτων):</w:t>
      </w:r>
      <w:r>
        <w:rPr>
          <w:rFonts w:eastAsia="Times New Roman" w:cs="Times New Roman"/>
          <w:szCs w:val="24"/>
        </w:rPr>
        <w:t xml:space="preserve"> Διαβάστε τη διάταξη. Όταν συμβάλλεται ως ιδιώτης το κράτος, κύριε Τζαβάρα, συμβάλλεται ως ιδιώτης. </w:t>
      </w:r>
    </w:p>
    <w:p w14:paraId="50A7B6A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Τι είναι αυτά; Τι κατασκευές είναι αυτά; Θα μας ακούει και κανείς που ξέρει και θα γελά μετά, όχι τίποτα άλλ</w:t>
      </w:r>
      <w:r>
        <w:rPr>
          <w:rFonts w:eastAsia="Times New Roman" w:cs="Times New Roman"/>
          <w:szCs w:val="24"/>
        </w:rPr>
        <w:t>ο!</w:t>
      </w:r>
    </w:p>
    <w:p w14:paraId="50A7B6AF"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Εντάξει, τι να πω; </w:t>
      </w:r>
    </w:p>
    <w:p w14:paraId="50A7B6B0" w14:textId="77777777" w:rsidR="007C6747" w:rsidRDefault="00E91359">
      <w:pPr>
        <w:spacing w:after="0" w:line="600" w:lineRule="auto"/>
        <w:ind w:firstLine="720"/>
        <w:jc w:val="both"/>
        <w:rPr>
          <w:rFonts w:eastAsia="Times New Roman" w:cs="Times New Roman"/>
          <w:szCs w:val="24"/>
        </w:rPr>
      </w:pPr>
      <w:r w:rsidRPr="00D47AC1">
        <w:rPr>
          <w:rFonts w:eastAsia="Times New Roman" w:cs="Times New Roman"/>
          <w:b/>
          <w:szCs w:val="24"/>
        </w:rPr>
        <w:t>ΜΕΡΟΠΗ ΤΖΟΥΦΗ:</w:t>
      </w:r>
      <w:r>
        <w:rPr>
          <w:rFonts w:eastAsia="Times New Roman" w:cs="Times New Roman"/>
          <w:szCs w:val="24"/>
        </w:rPr>
        <w:t xml:space="preserve"> Κύριε Πρόεδρε, υπάρχει διαδικασία;</w:t>
      </w:r>
    </w:p>
    <w:p w14:paraId="50A7B6B1"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Καταγράφηκαν στα Πρακτικά οι θέσεις όλων. Ας τελειώσουμε.</w:t>
      </w:r>
    </w:p>
    <w:p w14:paraId="50A7B6B2" w14:textId="77777777" w:rsidR="007C6747" w:rsidRDefault="00E91359">
      <w:pPr>
        <w:spacing w:after="0" w:line="600" w:lineRule="auto"/>
        <w:ind w:firstLine="720"/>
        <w:jc w:val="both"/>
        <w:rPr>
          <w:rFonts w:eastAsia="Times New Roman" w:cs="Times New Roman"/>
          <w:szCs w:val="24"/>
        </w:rPr>
      </w:pPr>
      <w:r w:rsidRPr="00A5685D">
        <w:rPr>
          <w:rFonts w:eastAsia="Times New Roman" w:cs="Times New Roman"/>
          <w:szCs w:val="24"/>
        </w:rPr>
        <w:t>Κύριε Υπουργ</w:t>
      </w:r>
      <w:r w:rsidRPr="00A5685D">
        <w:rPr>
          <w:rFonts w:eastAsia="Times New Roman" w:cs="Times New Roman"/>
          <w:szCs w:val="24"/>
        </w:rPr>
        <w:t>έ</w:t>
      </w:r>
      <w:r>
        <w:rPr>
          <w:rFonts w:eastAsia="Times New Roman" w:cs="Times New Roman"/>
          <w:szCs w:val="24"/>
        </w:rPr>
        <w:t>, ας κλείσουμε.</w:t>
      </w:r>
    </w:p>
    <w:p w14:paraId="50A7B6B3"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Αυτές οι συμβάσεις είναι συμβάσεις αυτού του επιπέδου. Και λέμε, για τη συγκεκριμένη…</w:t>
      </w:r>
    </w:p>
    <w:p w14:paraId="50A7B6B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Οι συμβολαιογράφοι τη θέλουν αυτή;</w:t>
      </w:r>
    </w:p>
    <w:p w14:paraId="50A7B6B5"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w:t>
      </w:r>
      <w:r w:rsidRPr="00297DA6">
        <w:rPr>
          <w:rFonts w:eastAsia="Times New Roman" w:cs="Times New Roman"/>
          <w:b/>
          <w:szCs w:val="24"/>
        </w:rPr>
        <w:t>Σ (Υπουργός Δικαιοσύνης, Διαφάνειας και Ανθρωπίνων Δικαιωμάτων):</w:t>
      </w:r>
      <w:r>
        <w:rPr>
          <w:rFonts w:eastAsia="Times New Roman" w:cs="Times New Roman"/>
          <w:szCs w:val="24"/>
        </w:rPr>
        <w:t xml:space="preserve"> Βεβαίως. </w:t>
      </w:r>
    </w:p>
    <w:p w14:paraId="50A7B6B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Ως; Κάνετε λάθος! </w:t>
      </w:r>
    </w:p>
    <w:p w14:paraId="50A7B6B7"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Όχι, κάνετε εσείς λάθος. </w:t>
      </w:r>
    </w:p>
    <w:p w14:paraId="50A7B6B8"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Κύριε Τζαβάρα, δεν γίνεται διάλογος.</w:t>
      </w:r>
    </w:p>
    <w:p w14:paraId="50A7B6B9" w14:textId="77777777" w:rsidR="007C6747" w:rsidRDefault="00E91359">
      <w:pPr>
        <w:spacing w:after="0" w:line="600" w:lineRule="auto"/>
        <w:ind w:firstLine="720"/>
        <w:jc w:val="both"/>
        <w:rPr>
          <w:rFonts w:eastAsia="Times New Roman" w:cs="Times New Roman"/>
          <w:szCs w:val="24"/>
        </w:rPr>
      </w:pPr>
      <w:r w:rsidRPr="00A5685D">
        <w:rPr>
          <w:rFonts w:eastAsia="Times New Roman" w:cs="Times New Roman"/>
          <w:szCs w:val="24"/>
        </w:rPr>
        <w:t>Κύριε Υπουργέ</w:t>
      </w:r>
      <w:r>
        <w:rPr>
          <w:rFonts w:eastAsia="Times New Roman" w:cs="Times New Roman"/>
          <w:szCs w:val="24"/>
        </w:rPr>
        <w:t xml:space="preserve">, μην του απαντάτε. Μην ανοίγουμε διάλογο. </w:t>
      </w:r>
    </w:p>
    <w:p w14:paraId="50A7B6BA"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δεν μπορώ. Παρατυπεί επί μονίμου βάσεως, τι να κάνω; Δεν θέλω να φανεί ότι δεν δίδω απαντήσεις.</w:t>
      </w:r>
    </w:p>
    <w:p w14:paraId="50A7B6BB"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 xml:space="preserve">Έχει καταγραφεί στα Πρακτικά η θέση σας. Περιμένουν οι Υπουργοί, περιμένουν Βουλευτές. </w:t>
      </w:r>
    </w:p>
    <w:p w14:paraId="50A7B6BC"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0A7B6B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Τζαβάρα, κύριε Μαντά, αγαπητοί συνάδελφοι, σας παρακαλώ! </w:t>
      </w:r>
    </w:p>
    <w:p w14:paraId="50A7B6BE" w14:textId="77777777" w:rsidR="007C6747" w:rsidRDefault="00E91359">
      <w:pPr>
        <w:spacing w:after="0" w:line="600" w:lineRule="auto"/>
        <w:ind w:firstLine="720"/>
        <w:jc w:val="both"/>
        <w:rPr>
          <w:rFonts w:eastAsia="Times New Roman" w:cs="Times New Roman"/>
          <w:szCs w:val="24"/>
        </w:rPr>
      </w:pPr>
      <w:r w:rsidRPr="00A5685D">
        <w:rPr>
          <w:rFonts w:eastAsia="Times New Roman" w:cs="Times New Roman"/>
          <w:szCs w:val="24"/>
        </w:rPr>
        <w:t>Κύριε Υπουργέ</w:t>
      </w:r>
      <w:r>
        <w:rPr>
          <w:rFonts w:eastAsia="Times New Roman" w:cs="Times New Roman"/>
          <w:szCs w:val="24"/>
        </w:rPr>
        <w:t xml:space="preserve">, τελειώσατε; Ας μην </w:t>
      </w:r>
      <w:r>
        <w:rPr>
          <w:rFonts w:eastAsia="Times New Roman" w:cs="Times New Roman"/>
          <w:szCs w:val="24"/>
        </w:rPr>
        <w:t xml:space="preserve">κάνουμε </w:t>
      </w:r>
      <w:r>
        <w:rPr>
          <w:rFonts w:eastAsia="Times New Roman" w:cs="Times New Roman"/>
          <w:szCs w:val="24"/>
        </w:rPr>
        <w:t>διάλογο τώρα.</w:t>
      </w:r>
    </w:p>
    <w:p w14:paraId="50A7B6BF" w14:textId="77777777" w:rsidR="007C6747" w:rsidRDefault="00E91359">
      <w:pPr>
        <w:spacing w:after="0" w:line="600" w:lineRule="auto"/>
        <w:ind w:firstLine="720"/>
        <w:jc w:val="both"/>
        <w:rPr>
          <w:rFonts w:eastAsia="Times New Roman" w:cs="Times New Roman"/>
          <w:szCs w:val="24"/>
        </w:rPr>
      </w:pPr>
      <w:r w:rsidRPr="00297DA6">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Κύριε Πρόεδρε, θέλω να πω στον κ. Τζαβάρα ότι δεν υπάρχε</w:t>
      </w:r>
      <w:r>
        <w:rPr>
          <w:rFonts w:eastAsia="Times New Roman" w:cs="Times New Roman"/>
          <w:szCs w:val="24"/>
        </w:rPr>
        <w:t xml:space="preserve">ι κανένα ύποπτο στοιχείο σ’ αυτή τη διάταξη. Διευκολύνεται απολύτως και η ολομέλεια των συμβολαιογραφικών συλλόγων, που πάγιο αίτημα είχε αυτή τη ρύθμιση από την εποχή του Υπουργού, του κ. </w:t>
      </w:r>
      <w:proofErr w:type="spellStart"/>
      <w:r>
        <w:rPr>
          <w:rFonts w:eastAsia="Times New Roman" w:cs="Times New Roman"/>
          <w:szCs w:val="24"/>
        </w:rPr>
        <w:t>Ρουπακιώτη</w:t>
      </w:r>
      <w:proofErr w:type="spellEnd"/>
      <w:r>
        <w:rPr>
          <w:rFonts w:eastAsia="Times New Roman" w:cs="Times New Roman"/>
          <w:szCs w:val="24"/>
        </w:rPr>
        <w:t xml:space="preserve">, της δικής σας </w:t>
      </w:r>
      <w:r w:rsidRPr="004A557E">
        <w:rPr>
          <w:rFonts w:eastAsia="Times New Roman" w:cs="Times New Roman"/>
          <w:szCs w:val="24"/>
        </w:rPr>
        <w:t>Κυβέρνησης</w:t>
      </w:r>
      <w:r>
        <w:rPr>
          <w:rFonts w:eastAsia="Times New Roman" w:cs="Times New Roman"/>
          <w:szCs w:val="24"/>
        </w:rPr>
        <w:t xml:space="preserve">. Υλοποιείται σήμερα και </w:t>
      </w:r>
      <w:r>
        <w:rPr>
          <w:rFonts w:eastAsia="Times New Roman" w:cs="Times New Roman"/>
          <w:szCs w:val="24"/>
        </w:rPr>
        <w:t>παίρνουμε μια περίπτωση, την περίπτωση του 98</w:t>
      </w:r>
      <w:r>
        <w:rPr>
          <w:rFonts w:eastAsia="Times New Roman" w:cs="Times New Roman"/>
          <w:szCs w:val="24"/>
          <w:vertAlign w:val="superscript"/>
        </w:rPr>
        <w:t xml:space="preserve"> </w:t>
      </w:r>
      <w:r>
        <w:rPr>
          <w:rFonts w:eastAsia="Times New Roman" w:cs="Times New Roman"/>
          <w:szCs w:val="24"/>
        </w:rPr>
        <w:t xml:space="preserve">Α΄, για την οποία λέμε ότι αυτές οι συμβάσεις </w:t>
      </w:r>
      <w:proofErr w:type="spellStart"/>
      <w:r>
        <w:rPr>
          <w:rFonts w:eastAsia="Times New Roman" w:cs="Times New Roman"/>
          <w:szCs w:val="24"/>
        </w:rPr>
        <w:t>διέπονται</w:t>
      </w:r>
      <w:proofErr w:type="spellEnd"/>
      <w:r>
        <w:rPr>
          <w:rFonts w:eastAsia="Times New Roman" w:cs="Times New Roman"/>
          <w:szCs w:val="24"/>
        </w:rPr>
        <w:t xml:space="preserve"> από το Ιδιωτικό Δίκαιο, ακριβώς για να εξυπηρετηθούν </w:t>
      </w:r>
      <w:r>
        <w:rPr>
          <w:rFonts w:eastAsia="Times New Roman" w:cs="Times New Roman"/>
          <w:szCs w:val="24"/>
        </w:rPr>
        <w:t xml:space="preserve">οι σύλλογοι </w:t>
      </w:r>
      <w:r>
        <w:rPr>
          <w:rFonts w:eastAsia="Times New Roman" w:cs="Times New Roman"/>
          <w:szCs w:val="24"/>
        </w:rPr>
        <w:t>σ’ αυτή τη διαδικασία, η οποία είναι εμπρός μας. Δεν υπάρχει απολύτως τίποτα ύποπτο και σ</w:t>
      </w:r>
      <w:r>
        <w:rPr>
          <w:rFonts w:eastAsia="Times New Roman" w:cs="Times New Roman"/>
          <w:szCs w:val="24"/>
        </w:rPr>
        <w:t xml:space="preserve">ας παρακαλώ, τέτοια </w:t>
      </w:r>
      <w:proofErr w:type="spellStart"/>
      <w:r>
        <w:rPr>
          <w:rFonts w:eastAsia="Times New Roman" w:cs="Times New Roman"/>
          <w:szCs w:val="24"/>
        </w:rPr>
        <w:t>συνωμοσιολογικά</w:t>
      </w:r>
      <w:proofErr w:type="spellEnd"/>
      <w:r>
        <w:rPr>
          <w:rFonts w:eastAsia="Times New Roman" w:cs="Times New Roman"/>
          <w:szCs w:val="24"/>
        </w:rPr>
        <w:t xml:space="preserve"> σενάρια να </w:t>
      </w:r>
      <w:r>
        <w:rPr>
          <w:rFonts w:eastAsia="Times New Roman" w:cs="Times New Roman"/>
          <w:szCs w:val="24"/>
        </w:rPr>
        <w:t xml:space="preserve">μην </w:t>
      </w:r>
      <w:r>
        <w:rPr>
          <w:rFonts w:eastAsia="Times New Roman" w:cs="Times New Roman"/>
          <w:szCs w:val="24"/>
        </w:rPr>
        <w:t>τα προβά</w:t>
      </w:r>
      <w:r>
        <w:rPr>
          <w:rFonts w:eastAsia="Times New Roman" w:cs="Times New Roman"/>
          <w:szCs w:val="24"/>
        </w:rPr>
        <w:t>λ</w:t>
      </w:r>
      <w:r>
        <w:rPr>
          <w:rFonts w:eastAsia="Times New Roman" w:cs="Times New Roman"/>
          <w:szCs w:val="24"/>
        </w:rPr>
        <w:t xml:space="preserve">λετε με αυτή την ένταση, </w:t>
      </w:r>
      <w:r>
        <w:rPr>
          <w:rFonts w:eastAsia="Times New Roman" w:cs="Times New Roman"/>
          <w:szCs w:val="24"/>
        </w:rPr>
        <w:t xml:space="preserve">ειδικά μάλιστα, </w:t>
      </w:r>
      <w:r>
        <w:rPr>
          <w:rFonts w:eastAsia="Times New Roman" w:cs="Times New Roman"/>
          <w:szCs w:val="24"/>
        </w:rPr>
        <w:t>όταν παίρνετε τις αντίστοιχες απαντήσεις. Σας παρακαλώ πάρα πολύ!</w:t>
      </w:r>
    </w:p>
    <w:p w14:paraId="50A7B6C0" w14:textId="77777777" w:rsidR="007C6747" w:rsidRDefault="00E91359">
      <w:pPr>
        <w:spacing w:after="0" w:line="600" w:lineRule="auto"/>
        <w:ind w:firstLine="720"/>
        <w:jc w:val="both"/>
        <w:rPr>
          <w:rFonts w:eastAsia="Times New Roman" w:cs="Times New Roman"/>
          <w:szCs w:val="24"/>
        </w:rPr>
      </w:pPr>
      <w:r w:rsidRPr="0081166E">
        <w:rPr>
          <w:rFonts w:eastAsia="Times New Roman"/>
          <w:szCs w:val="24"/>
        </w:rPr>
        <w:t xml:space="preserve">Ευχαριστώ, κύριε Πρόεδρε. </w:t>
      </w:r>
      <w:r>
        <w:rPr>
          <w:rFonts w:eastAsia="Times New Roman" w:cs="Times New Roman"/>
          <w:szCs w:val="24"/>
        </w:rPr>
        <w:t xml:space="preserve"> </w:t>
      </w:r>
    </w:p>
    <w:p w14:paraId="50A7B6C1"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Ευχαριστούμε, </w:t>
      </w:r>
      <w:r w:rsidRPr="00A5685D">
        <w:rPr>
          <w:rFonts w:eastAsia="Times New Roman" w:cs="Times New Roman"/>
          <w:szCs w:val="24"/>
        </w:rPr>
        <w:t>κύριε Υπουργέ</w:t>
      </w:r>
      <w:r>
        <w:rPr>
          <w:rFonts w:eastAsia="Times New Roman" w:cs="Times New Roman"/>
          <w:szCs w:val="24"/>
        </w:rPr>
        <w:t>.</w:t>
      </w:r>
      <w:r>
        <w:rPr>
          <w:rFonts w:eastAsia="Times New Roman" w:cs="Times New Roman"/>
          <w:szCs w:val="24"/>
        </w:rPr>
        <w:t xml:space="preserve"> </w:t>
      </w:r>
    </w:p>
    <w:p w14:paraId="50A7B6C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ο κ. Παππάς. </w:t>
      </w:r>
    </w:p>
    <w:p w14:paraId="50A7B6C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Παππά, θα μου εξηγήσετε τι ακριβώς θέλετε; </w:t>
      </w:r>
    </w:p>
    <w:p w14:paraId="50A7B6C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Παίρνω τον λόγο, όπως τον πήρε και ο κ. Τζαβάρας και θα συνεχίσω με την ομιλία μου. </w:t>
      </w:r>
    </w:p>
    <w:p w14:paraId="50A7B6C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Είδαμε να καταγγέλλει…</w:t>
      </w:r>
    </w:p>
    <w:p w14:paraId="50A7B6C6"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Κύριε Παππά</w:t>
      </w:r>
      <w:r>
        <w:rPr>
          <w:rFonts w:eastAsia="Times New Roman" w:cs="Times New Roman"/>
          <w:szCs w:val="24"/>
        </w:rPr>
        <w:t xml:space="preserve">, ως τι παίρνετε τον λόγο αυτή τη στιγμή; </w:t>
      </w:r>
    </w:p>
    <w:p w14:paraId="50A7B6C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Ως </w:t>
      </w:r>
      <w:r w:rsidRPr="00395449">
        <w:rPr>
          <w:rFonts w:eastAsia="Times New Roman" w:cs="Times New Roman"/>
          <w:szCs w:val="24"/>
        </w:rPr>
        <w:t>Κοινοβουλευτικός Εκπρόσωπος</w:t>
      </w:r>
      <w:r>
        <w:rPr>
          <w:rFonts w:eastAsia="Times New Roman" w:cs="Times New Roman"/>
          <w:szCs w:val="24"/>
        </w:rPr>
        <w:t>.</w:t>
      </w:r>
    </w:p>
    <w:p w14:paraId="50A7B6C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Το πρωί αποφασίστηκε</w:t>
      </w:r>
      <w:r>
        <w:rPr>
          <w:rFonts w:eastAsia="Times New Roman" w:cs="Times New Roman"/>
          <w:szCs w:val="24"/>
        </w:rPr>
        <w:t>,</w:t>
      </w:r>
      <w:r>
        <w:rPr>
          <w:rFonts w:eastAsia="Times New Roman" w:cs="Times New Roman"/>
          <w:szCs w:val="24"/>
        </w:rPr>
        <w:t xml:space="preserve"> κάθε πέντε Βουλευτές να μιλά ένας </w:t>
      </w:r>
      <w:r w:rsidRPr="00395449">
        <w:rPr>
          <w:rFonts w:eastAsia="Times New Roman" w:cs="Times New Roman"/>
          <w:szCs w:val="24"/>
        </w:rPr>
        <w:t>Κοινοβουλευτικός Εκπρόσωπος</w:t>
      </w:r>
      <w:r>
        <w:rPr>
          <w:rFonts w:eastAsia="Times New Roman" w:cs="Times New Roman"/>
          <w:szCs w:val="24"/>
        </w:rPr>
        <w:t>.</w:t>
      </w:r>
    </w:p>
    <w:p w14:paraId="50A7B6C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Πώς δώσατε τον λόγο στον κ. Τζαβ</w:t>
      </w:r>
      <w:r>
        <w:rPr>
          <w:rFonts w:eastAsia="Times New Roman" w:cs="Times New Roman"/>
          <w:szCs w:val="24"/>
        </w:rPr>
        <w:t xml:space="preserve">άρα ως </w:t>
      </w:r>
      <w:r w:rsidRPr="00395449">
        <w:rPr>
          <w:rFonts w:eastAsia="Times New Roman" w:cs="Times New Roman"/>
          <w:szCs w:val="24"/>
        </w:rPr>
        <w:t>Κοινοβουλευτικό</w:t>
      </w:r>
      <w:r>
        <w:rPr>
          <w:rFonts w:eastAsia="Times New Roman" w:cs="Times New Roman"/>
          <w:szCs w:val="24"/>
        </w:rPr>
        <w:t xml:space="preserve"> Εκπρόσωπο;</w:t>
      </w:r>
    </w:p>
    <w:p w14:paraId="50A7B6CA"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 xml:space="preserve">Κύριε Παππά, είναι κάθε πέντε Βουλευτές ο </w:t>
      </w:r>
      <w:r w:rsidRPr="00395449">
        <w:rPr>
          <w:rFonts w:eastAsia="Times New Roman" w:cs="Times New Roman"/>
          <w:szCs w:val="24"/>
        </w:rPr>
        <w:t>Κοινοβουλευτικός Εκπρόσωπος</w:t>
      </w:r>
      <w:r>
        <w:rPr>
          <w:rFonts w:eastAsia="Times New Roman" w:cs="Times New Roman"/>
          <w:szCs w:val="24"/>
        </w:rPr>
        <w:t xml:space="preserve">. Δεν έχουν παρεμβληθεί Βουλευτές. Είναι η σειρά της κ. Αναγνωστοπούλου. Σας το είπα. </w:t>
      </w:r>
    </w:p>
    <w:p w14:paraId="50A7B6C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Θέλετε να ανέβετε</w:t>
      </w:r>
      <w:r>
        <w:rPr>
          <w:rFonts w:eastAsia="Times New Roman" w:cs="Times New Roman"/>
          <w:szCs w:val="24"/>
        </w:rPr>
        <w:t>, κυρία Αναγνωστοπούλου, εσείς;</w:t>
      </w:r>
    </w:p>
    <w:p w14:paraId="50A7B6CC"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Ναι, είναι η σειρά της.</w:t>
      </w:r>
    </w:p>
    <w:p w14:paraId="50A7B6C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Κυρία είστε, να ανέβετε.</w:t>
      </w:r>
    </w:p>
    <w:p w14:paraId="50A7B6CE"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 xml:space="preserve">Κύριε Παππά, ας μην παραβιάσουμε τη σειρά. Διευκολύνετε λίγο το Προεδρείο. </w:t>
      </w:r>
    </w:p>
    <w:p w14:paraId="50A7B6C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Εγώ να κατέβω. Ναι, προς Θεού, τι πράγματα είναι αυτά;</w:t>
      </w:r>
    </w:p>
    <w:p w14:paraId="50A7B6D0"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 xml:space="preserve">Να διευκολύνετε το Προεδρείο. Και ο κ. </w:t>
      </w:r>
      <w:proofErr w:type="spellStart"/>
      <w:r>
        <w:rPr>
          <w:rFonts w:eastAsia="Times New Roman" w:cs="Times New Roman"/>
          <w:szCs w:val="24"/>
        </w:rPr>
        <w:t>Δανέλλης</w:t>
      </w:r>
      <w:proofErr w:type="spellEnd"/>
      <w:r>
        <w:rPr>
          <w:rFonts w:eastAsia="Times New Roman" w:cs="Times New Roman"/>
          <w:szCs w:val="24"/>
        </w:rPr>
        <w:t xml:space="preserve"> είναι εδώ τέσσερις ώρες, όσο είμαι και εγώ. Ο κ. </w:t>
      </w:r>
      <w:proofErr w:type="spellStart"/>
      <w:r>
        <w:rPr>
          <w:rFonts w:eastAsia="Times New Roman" w:cs="Times New Roman"/>
          <w:szCs w:val="24"/>
        </w:rPr>
        <w:t>Δανέλλης</w:t>
      </w:r>
      <w:proofErr w:type="spellEnd"/>
      <w:r>
        <w:rPr>
          <w:rFonts w:eastAsia="Times New Roman" w:cs="Times New Roman"/>
          <w:szCs w:val="24"/>
        </w:rPr>
        <w:t xml:space="preserve"> περιμένει τέσσερις ώρες πριν από εσάς. </w:t>
      </w:r>
    </w:p>
    <w:p w14:paraId="50A7B6D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Ακούστ</w:t>
      </w:r>
      <w:r>
        <w:rPr>
          <w:rFonts w:eastAsia="Times New Roman" w:cs="Times New Roman"/>
          <w:szCs w:val="24"/>
        </w:rPr>
        <w:t>ε, λοιπόν, ένα λεπτό, όπως δώσατε τον λόγο στον κ. Τζαβάρα.</w:t>
      </w:r>
    </w:p>
    <w:p w14:paraId="50A7B6D2"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Θα σας δώσω δύο λεπτά, αλλά μόνο δύο. Δεν είναι σωστό αυτό το πράγμα. Έγινε κατάληψη της Έδρας</w:t>
      </w:r>
      <w:r w:rsidRPr="005D025D">
        <w:rPr>
          <w:rFonts w:eastAsia="Times New Roman" w:cs="Times New Roman"/>
          <w:szCs w:val="24"/>
        </w:rPr>
        <w:t xml:space="preserve"> </w:t>
      </w:r>
      <w:r>
        <w:rPr>
          <w:rFonts w:eastAsia="Times New Roman" w:cs="Times New Roman"/>
          <w:szCs w:val="24"/>
        </w:rPr>
        <w:t>αυτή τη στιγμή.</w:t>
      </w:r>
    </w:p>
    <w:p w14:paraId="50A7B6D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Ο κ. Κοντονής καταγγέλλει τον κ. </w:t>
      </w:r>
      <w:r>
        <w:rPr>
          <w:rFonts w:eastAsia="Times New Roman" w:cs="Times New Roman"/>
          <w:szCs w:val="24"/>
        </w:rPr>
        <w:t>Τζαβάρα</w:t>
      </w:r>
      <w:r>
        <w:rPr>
          <w:rFonts w:eastAsia="Times New Roman" w:cs="Times New Roman"/>
          <w:szCs w:val="24"/>
        </w:rPr>
        <w:t>,</w:t>
      </w:r>
      <w:r>
        <w:rPr>
          <w:rFonts w:eastAsia="Times New Roman" w:cs="Times New Roman"/>
          <w:szCs w:val="24"/>
        </w:rPr>
        <w:t xml:space="preserve"> ως λαϊκιστή. Εγώ θα σας καταγγείλω, όχι ως λαϊκιστή, </w:t>
      </w:r>
      <w:r>
        <w:rPr>
          <w:rFonts w:eastAsia="Times New Roman" w:cs="Times New Roman"/>
          <w:szCs w:val="24"/>
        </w:rPr>
        <w:lastRenderedPageBreak/>
        <w:t xml:space="preserve">αλλά ως </w:t>
      </w:r>
      <w:r w:rsidRPr="00395449">
        <w:rPr>
          <w:rFonts w:eastAsia="Times New Roman" w:cs="Times New Roman"/>
          <w:szCs w:val="24"/>
        </w:rPr>
        <w:t>Κοινοβουλευτικό</w:t>
      </w:r>
      <w:r>
        <w:rPr>
          <w:rFonts w:eastAsia="Times New Roman" w:cs="Times New Roman"/>
          <w:szCs w:val="24"/>
        </w:rPr>
        <w:t xml:space="preserve"> Εκπρόσωπο</w:t>
      </w:r>
      <w:r>
        <w:rPr>
          <w:rFonts w:eastAsia="Times New Roman" w:cs="Times New Roman"/>
          <w:szCs w:val="24"/>
        </w:rPr>
        <w:t>,</w:t>
      </w:r>
      <w:r>
        <w:rPr>
          <w:rFonts w:eastAsia="Times New Roman" w:cs="Times New Roman"/>
          <w:szCs w:val="24"/>
        </w:rPr>
        <w:t xml:space="preserve"> που δεν έρχεστε σε κα</w:t>
      </w:r>
      <w:r>
        <w:rPr>
          <w:rFonts w:eastAsia="Times New Roman" w:cs="Times New Roman"/>
          <w:szCs w:val="24"/>
        </w:rPr>
        <w:t>μ</w:t>
      </w:r>
      <w:r>
        <w:rPr>
          <w:rFonts w:eastAsia="Times New Roman" w:cs="Times New Roman"/>
          <w:szCs w:val="24"/>
        </w:rPr>
        <w:t xml:space="preserve">μία συνεννόηση με τον Πρόεδρο της Κοινοβουλευτικής σας Ομάδας. Γνωρίζει ο κ. Μητσοτάκης, ότι ο </w:t>
      </w:r>
      <w:r w:rsidRPr="00395449">
        <w:rPr>
          <w:rFonts w:eastAsia="Times New Roman" w:cs="Times New Roman"/>
          <w:szCs w:val="24"/>
        </w:rPr>
        <w:t>Κοινοβουλευτικός</w:t>
      </w:r>
      <w:r>
        <w:rPr>
          <w:rFonts w:eastAsia="Times New Roman" w:cs="Times New Roman"/>
          <w:szCs w:val="24"/>
        </w:rPr>
        <w:t xml:space="preserve"> του </w:t>
      </w:r>
      <w:r w:rsidRPr="00395449">
        <w:rPr>
          <w:rFonts w:eastAsia="Times New Roman" w:cs="Times New Roman"/>
          <w:szCs w:val="24"/>
        </w:rPr>
        <w:t>Εκπρόσωπος</w:t>
      </w:r>
      <w:r>
        <w:rPr>
          <w:rFonts w:eastAsia="Times New Roman" w:cs="Times New Roman"/>
          <w:szCs w:val="24"/>
        </w:rPr>
        <w:t xml:space="preserve"> φέρνει ακρ</w:t>
      </w:r>
      <w:r>
        <w:rPr>
          <w:rFonts w:eastAsia="Times New Roman" w:cs="Times New Roman"/>
          <w:szCs w:val="24"/>
        </w:rPr>
        <w:t>ιβώς την ερώτηση</w:t>
      </w:r>
      <w:r>
        <w:rPr>
          <w:rFonts w:eastAsia="Times New Roman" w:cs="Times New Roman"/>
          <w:szCs w:val="24"/>
        </w:rPr>
        <w:t>,</w:t>
      </w:r>
      <w:r>
        <w:rPr>
          <w:rFonts w:eastAsia="Times New Roman" w:cs="Times New Roman"/>
          <w:szCs w:val="24"/>
        </w:rPr>
        <w:t xml:space="preserve"> που έκανε χθες το βράδυ ο κ. Λαγός της Χρυσής Αυγής απ’ αυτό το Βήμα στον κ. Κοντονή;</w:t>
      </w:r>
    </w:p>
    <w:p w14:paraId="50A7B6D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Ο κ. Γεωργαντάς. Κάνετε λάθος!</w:t>
      </w:r>
    </w:p>
    <w:p w14:paraId="50A7B6D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Εγώ το είπα πρώτος!</w:t>
      </w:r>
    </w:p>
    <w:p w14:paraId="50A7B6D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Ο λαϊκιστής κ. Τζαβάρας…</w:t>
      </w:r>
    </w:p>
    <w:p w14:paraId="50A7B6D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w:t>
      </w:r>
      <w:r>
        <w:rPr>
          <w:rFonts w:eastAsia="Times New Roman" w:cs="Times New Roman"/>
          <w:b/>
          <w:szCs w:val="24"/>
        </w:rPr>
        <w:t xml:space="preserve">ΒΑΡΑΣ: </w:t>
      </w:r>
      <w:r>
        <w:rPr>
          <w:rFonts w:eastAsia="Times New Roman" w:cs="Times New Roman"/>
          <w:szCs w:val="24"/>
        </w:rPr>
        <w:t>Έρχεστε δεύτερος!</w:t>
      </w:r>
    </w:p>
    <w:p w14:paraId="50A7B6D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Εγώ το είπα πρώτος. Πέντε λεπτά στην ομιλία μου. </w:t>
      </w:r>
    </w:p>
    <w:p w14:paraId="50A7B6D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έρχομαι καθόλου δεύτερος. Έρχομαι πρώτος. Αποφασίστε τι θέλετε, αποφασίστε πώς δεξιοί ή αριστεροί –το ίδιο πράγμα είναι- θα πάρετε τα σπίτια</w:t>
      </w:r>
      <w:r>
        <w:rPr>
          <w:rFonts w:eastAsia="Times New Roman" w:cs="Times New Roman"/>
          <w:szCs w:val="24"/>
        </w:rPr>
        <w:t xml:space="preserve"> των Ελλήνων. </w:t>
      </w:r>
    </w:p>
    <w:p w14:paraId="50A7B6D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Να συνεχίσω την ομιλία μου, </w:t>
      </w:r>
      <w:r w:rsidRPr="00204DC0">
        <w:rPr>
          <w:rFonts w:eastAsia="Times New Roman" w:cs="Times New Roman"/>
          <w:szCs w:val="24"/>
        </w:rPr>
        <w:t>κύριε Πρόεδρε</w:t>
      </w:r>
      <w:r>
        <w:rPr>
          <w:rFonts w:eastAsia="Times New Roman" w:cs="Times New Roman"/>
          <w:szCs w:val="24"/>
        </w:rPr>
        <w:t>;</w:t>
      </w:r>
    </w:p>
    <w:p w14:paraId="50A7B6DB"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Όχι, η κ. Αναγνωστοπούλου θα ανέβει στο Βήμα.</w:t>
      </w:r>
    </w:p>
    <w:p w14:paraId="50A7B6D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Όποτε θέλετε, εμείς εδώ είμαστε. </w:t>
      </w:r>
    </w:p>
    <w:p w14:paraId="50A7B6DD"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Κυρία Αναγνωστοπούλου, σας ζητώ συγγ</w:t>
      </w:r>
      <w:r>
        <w:rPr>
          <w:rFonts w:eastAsia="Times New Roman" w:cs="Times New Roman"/>
          <w:szCs w:val="24"/>
        </w:rPr>
        <w:t xml:space="preserve">νώμη και ευχαριστώ για την υπομονή σας. </w:t>
      </w:r>
    </w:p>
    <w:p w14:paraId="50A7B6D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Κυρία Αναγνωστοπούλου, έχετε τον λόγο.</w:t>
      </w:r>
    </w:p>
    <w:p w14:paraId="50A7B6DF"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sidRPr="00204DC0">
        <w:rPr>
          <w:rFonts w:eastAsia="Times New Roman" w:cs="Times New Roman"/>
          <w:szCs w:val="24"/>
        </w:rPr>
        <w:t>Κύριε Πρόεδρε,</w:t>
      </w:r>
      <w:r>
        <w:rPr>
          <w:rFonts w:eastAsia="Times New Roman" w:cs="Times New Roman"/>
          <w:szCs w:val="24"/>
        </w:rPr>
        <w:t xml:space="preserve"> μια τροπολογία</w:t>
      </w:r>
      <w:r>
        <w:rPr>
          <w:rFonts w:eastAsia="Times New Roman" w:cs="Times New Roman"/>
          <w:szCs w:val="24"/>
        </w:rPr>
        <w:t>,</w:t>
      </w:r>
      <w:r>
        <w:rPr>
          <w:rFonts w:eastAsia="Times New Roman" w:cs="Times New Roman"/>
          <w:szCs w:val="24"/>
        </w:rPr>
        <w:t xml:space="preserve"> εκ παραδρομής</w:t>
      </w:r>
      <w:r>
        <w:rPr>
          <w:rFonts w:eastAsia="Times New Roman" w:cs="Times New Roman"/>
          <w:szCs w:val="24"/>
        </w:rPr>
        <w:t>,</w:t>
      </w:r>
      <w:r>
        <w:rPr>
          <w:rFonts w:eastAsia="Times New Roman" w:cs="Times New Roman"/>
          <w:szCs w:val="24"/>
        </w:rPr>
        <w:t xml:space="preserve"> χθες δεν κατατέθηκε. Δεν θα αναφερθώ ούτε τριάντα δευτερόλεπτα. </w:t>
      </w:r>
    </w:p>
    <w:p w14:paraId="50A7B6E0"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Pr>
          <w:rFonts w:eastAsia="Times New Roman" w:cs="Times New Roman"/>
          <w:szCs w:val="24"/>
        </w:rPr>
        <w:t xml:space="preserve">Κυρία Αναγνωστοπούλου, να δώσουμε ένα λεπτό στον </w:t>
      </w:r>
      <w:r w:rsidRPr="00A5685D">
        <w:rPr>
          <w:rFonts w:eastAsia="Times New Roman" w:cs="Times New Roman"/>
          <w:szCs w:val="24"/>
        </w:rPr>
        <w:t>κύρι</w:t>
      </w:r>
      <w:r>
        <w:rPr>
          <w:rFonts w:eastAsia="Times New Roman" w:cs="Times New Roman"/>
          <w:szCs w:val="24"/>
        </w:rPr>
        <w:t>ο Υπουργό, εάν έχετε την καλοσύνη;</w:t>
      </w:r>
    </w:p>
    <w:p w14:paraId="50A7B6E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επειδή την κάλεσα ήδη στο Βήμα, να τη σεβαστούμε, γι</w:t>
      </w:r>
      <w:r>
        <w:rPr>
          <w:rFonts w:eastAsia="Times New Roman" w:cs="Times New Roman"/>
          <w:szCs w:val="24"/>
        </w:rPr>
        <w:t xml:space="preserve">ατί περιμένει πολλή ώρα; </w:t>
      </w:r>
    </w:p>
    <w:p w14:paraId="50A7B6E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Θα μας εξηγήσει το «εκ παραδρομής»;</w:t>
      </w:r>
    </w:p>
    <w:p w14:paraId="50A7B6E3" w14:textId="77777777" w:rsidR="007C6747" w:rsidRDefault="00E91359">
      <w:pPr>
        <w:spacing w:after="0" w:line="600" w:lineRule="auto"/>
        <w:ind w:firstLine="720"/>
        <w:jc w:val="both"/>
        <w:rPr>
          <w:rFonts w:eastAsia="Times New Roman" w:cs="Times New Roman"/>
          <w:szCs w:val="24"/>
        </w:rPr>
      </w:pPr>
      <w:r w:rsidRPr="00204DC0">
        <w:rPr>
          <w:rFonts w:eastAsia="Times New Roman" w:cs="Times New Roman"/>
          <w:szCs w:val="24"/>
        </w:rPr>
        <w:t>Κύριε Πρόεδρε,</w:t>
      </w:r>
      <w:r>
        <w:rPr>
          <w:rFonts w:eastAsia="Times New Roman" w:cs="Times New Roman"/>
          <w:szCs w:val="24"/>
        </w:rPr>
        <w:t xml:space="preserve"> πρέπει να εξηγήσει την παραδρομή. </w:t>
      </w:r>
    </w:p>
    <w:p w14:paraId="50A7B6E4"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Σας παρακαλώ! Δεν θα προεδρεύετε εδώ. Θα προεδρεύει</w:t>
      </w:r>
      <w:r>
        <w:rPr>
          <w:rFonts w:eastAsia="Times New Roman" w:cs="Times New Roman"/>
          <w:szCs w:val="24"/>
        </w:rPr>
        <w:t xml:space="preserve"> το Προεδρείο!</w:t>
      </w:r>
    </w:p>
    <w:p w14:paraId="50A7B6E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Εγώ απευθύνομαι στον </w:t>
      </w:r>
      <w:r w:rsidRPr="00204DC0">
        <w:rPr>
          <w:rFonts w:eastAsia="Times New Roman" w:cs="Times New Roman"/>
          <w:szCs w:val="24"/>
        </w:rPr>
        <w:t>κύρι</w:t>
      </w:r>
      <w:r>
        <w:rPr>
          <w:rFonts w:eastAsia="Times New Roman" w:cs="Times New Roman"/>
          <w:szCs w:val="24"/>
        </w:rPr>
        <w:t xml:space="preserve">ο Πρόεδρο. </w:t>
      </w:r>
    </w:p>
    <w:p w14:paraId="50A7B6E6" w14:textId="77777777" w:rsidR="007C6747" w:rsidRDefault="00E91359">
      <w:pPr>
        <w:spacing w:after="0" w:line="600" w:lineRule="auto"/>
        <w:ind w:firstLine="720"/>
        <w:jc w:val="both"/>
        <w:rPr>
          <w:rFonts w:eastAsia="Times New Roman" w:cs="Times New Roman"/>
          <w:szCs w:val="24"/>
        </w:rPr>
      </w:pPr>
      <w:r w:rsidRPr="00506DA6">
        <w:rPr>
          <w:rFonts w:eastAsia="Times New Roman" w:cs="Times New Roman"/>
          <w:b/>
          <w:szCs w:val="24"/>
        </w:rPr>
        <w:t xml:space="preserve">ΠΡΟΕΔΡΕΥΩΝ (Δημήτριος Καμμένος): </w:t>
      </w:r>
      <w:r w:rsidRPr="00A5685D">
        <w:rPr>
          <w:rFonts w:eastAsia="Times New Roman" w:cs="Times New Roman"/>
          <w:szCs w:val="24"/>
        </w:rPr>
        <w:t>Κύριε Υπουργέ</w:t>
      </w:r>
      <w:r>
        <w:rPr>
          <w:rFonts w:eastAsia="Times New Roman" w:cs="Times New Roman"/>
          <w:szCs w:val="24"/>
        </w:rPr>
        <w:t xml:space="preserve">, σας παρακαλώ, ας προχωρήσουμε. </w:t>
      </w:r>
    </w:p>
    <w:p w14:paraId="50A7B6E7" w14:textId="77777777" w:rsidR="007C6747" w:rsidRDefault="00E91359">
      <w:pPr>
        <w:spacing w:after="0" w:line="600" w:lineRule="auto"/>
        <w:ind w:firstLine="720"/>
        <w:contextualSpacing/>
        <w:jc w:val="both"/>
        <w:rPr>
          <w:rFonts w:eastAsia="Times New Roman"/>
          <w:bCs/>
          <w:shd w:val="clear" w:color="auto" w:fill="FFFFFF"/>
        </w:rPr>
      </w:pPr>
      <w:r w:rsidRPr="0078763A">
        <w:rPr>
          <w:rFonts w:eastAsia="Times New Roman"/>
          <w:b/>
          <w:bCs/>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w:t>
      </w:r>
      <w:r w:rsidRPr="0078763A">
        <w:rPr>
          <w:rFonts w:eastAsia="Times New Roman"/>
          <w:bCs/>
          <w:shd w:val="clear" w:color="auto" w:fill="FFFFFF"/>
        </w:rPr>
        <w:t>Υπάρχει</w:t>
      </w:r>
      <w:r>
        <w:rPr>
          <w:rFonts w:eastAsia="Times New Roman"/>
          <w:bCs/>
          <w:shd w:val="clear" w:color="auto" w:fill="FFFFFF"/>
        </w:rPr>
        <w:t xml:space="preserve"> ένα θέμα με τις συμβάσε</w:t>
      </w:r>
      <w:r>
        <w:rPr>
          <w:rFonts w:eastAsia="Times New Roman"/>
          <w:bCs/>
          <w:shd w:val="clear" w:color="auto" w:fill="FFFFFF"/>
        </w:rPr>
        <w:t>ις για τη μεταφορά των μαθητών. Π</w:t>
      </w:r>
      <w:r w:rsidRPr="009E25B6">
        <w:rPr>
          <w:rFonts w:eastAsia="Times New Roman"/>
          <w:bCs/>
          <w:shd w:val="clear" w:color="auto" w:fill="FFFFFF"/>
        </w:rPr>
        <w:t>ρέπει</w:t>
      </w:r>
      <w:r>
        <w:rPr>
          <w:rFonts w:eastAsia="Times New Roman"/>
          <w:bCs/>
          <w:shd w:val="clear" w:color="auto" w:fill="FFFFFF"/>
        </w:rPr>
        <w:t xml:space="preserve"> να πληρώνονται οι μεταφορείς. Λόγω της γραφειοκρατίας, </w:t>
      </w:r>
      <w:r w:rsidRPr="0078763A">
        <w:rPr>
          <w:rFonts w:eastAsia="Times New Roman"/>
          <w:bCs/>
          <w:shd w:val="clear" w:color="auto" w:fill="FFFFFF"/>
        </w:rPr>
        <w:t>υπάρχει</w:t>
      </w:r>
      <w:r>
        <w:rPr>
          <w:rFonts w:eastAsia="Times New Roman"/>
          <w:bCs/>
          <w:shd w:val="clear" w:color="auto" w:fill="FFFFFF"/>
        </w:rPr>
        <w:t xml:space="preserve"> μια </w:t>
      </w:r>
      <w:r w:rsidRPr="0078763A">
        <w:rPr>
          <w:rFonts w:eastAsia="Times New Roman"/>
          <w:bCs/>
          <w:shd w:val="clear" w:color="auto" w:fill="FFFFFF"/>
        </w:rPr>
        <w:t>ρύθμιση</w:t>
      </w:r>
      <w:r>
        <w:rPr>
          <w:rFonts w:eastAsia="Times New Roman"/>
          <w:bCs/>
          <w:shd w:val="clear" w:color="auto" w:fill="FFFFFF"/>
        </w:rPr>
        <w:t xml:space="preserve"> από το Υπουργείο Εσωτερικών και από το Υπουργείο Παιδείας, για να διευκολυνθεί η πληρωμή των μεταφορέων, ώστε τα παιδιά να μπορούν </w:t>
      </w:r>
      <w:r w:rsidRPr="0078763A">
        <w:rPr>
          <w:rFonts w:eastAsia="Times New Roman"/>
          <w:bCs/>
          <w:shd w:val="clear" w:color="auto" w:fill="FFFFFF"/>
        </w:rPr>
        <w:t>να</w:t>
      </w:r>
      <w:r>
        <w:rPr>
          <w:rFonts w:eastAsia="Times New Roman"/>
          <w:bCs/>
          <w:shd w:val="clear" w:color="auto" w:fill="FFFFFF"/>
        </w:rPr>
        <w:t xml:space="preserve"> πηγαίνουν στο σχολείο. </w:t>
      </w:r>
    </w:p>
    <w:p w14:paraId="50A7B6E8" w14:textId="77777777" w:rsidR="007C6747" w:rsidRDefault="00E91359">
      <w:pPr>
        <w:spacing w:after="0" w:line="600" w:lineRule="auto"/>
        <w:ind w:firstLine="720"/>
        <w:jc w:val="both"/>
        <w:rPr>
          <w:rFonts w:eastAsia="Times New Roman"/>
          <w:bCs/>
          <w:shd w:val="clear" w:color="auto" w:fill="FFFFFF"/>
        </w:rPr>
      </w:pPr>
      <w:r w:rsidRPr="0078763A">
        <w:rPr>
          <w:rFonts w:eastAsia="Times New Roman"/>
          <w:b/>
          <w:bCs/>
          <w:shd w:val="clear" w:color="auto" w:fill="FFFFFF"/>
        </w:rPr>
        <w:t xml:space="preserve">ΠΡΟΕΔΡΕΥΩΝ (Δημήτριος Καμμένος): </w:t>
      </w:r>
      <w:r w:rsidRPr="009E25B6">
        <w:rPr>
          <w:rFonts w:eastAsia="Times New Roman"/>
          <w:bCs/>
          <w:shd w:val="clear" w:color="auto" w:fill="FFFFFF"/>
        </w:rPr>
        <w:t xml:space="preserve">Ευχαριστώ πολύ. </w:t>
      </w:r>
    </w:p>
    <w:p w14:paraId="50A7B6E9" w14:textId="77777777" w:rsidR="007C6747" w:rsidRDefault="00E91359">
      <w:pPr>
        <w:spacing w:after="0" w:line="600" w:lineRule="auto"/>
        <w:ind w:firstLine="720"/>
        <w:jc w:val="both"/>
        <w:rPr>
          <w:rFonts w:eastAsia="Times New Roman" w:cs="Times New Roman"/>
        </w:rPr>
      </w:pPr>
      <w:r w:rsidRPr="009E25B6">
        <w:rPr>
          <w:rFonts w:eastAsia="Times New Roman" w:cs="Times New Roman"/>
        </w:rPr>
        <w:t>Κυρία</w:t>
      </w:r>
      <w:r>
        <w:rPr>
          <w:rFonts w:eastAsia="Times New Roman" w:cs="Times New Roman"/>
        </w:rPr>
        <w:t xml:space="preserve"> Αναγνωστοπούλου, έχετε τον λόγο και ε</w:t>
      </w:r>
      <w:r w:rsidRPr="0078763A">
        <w:rPr>
          <w:rFonts w:eastAsia="Times New Roman" w:cs="Times New Roman"/>
        </w:rPr>
        <w:t>υχαριστώ πολύ</w:t>
      </w:r>
      <w:r>
        <w:rPr>
          <w:rFonts w:eastAsia="Times New Roman" w:cs="Times New Roman"/>
        </w:rPr>
        <w:t xml:space="preserve"> για την υπομονή σας. </w:t>
      </w:r>
    </w:p>
    <w:p w14:paraId="50A7B6EA" w14:textId="77777777" w:rsidR="007C6747" w:rsidRDefault="00E91359">
      <w:pPr>
        <w:spacing w:after="0" w:line="600" w:lineRule="auto"/>
        <w:ind w:firstLine="720"/>
        <w:jc w:val="both"/>
        <w:rPr>
          <w:rFonts w:eastAsia="Times New Roman" w:cs="Times New Roman"/>
        </w:rPr>
      </w:pPr>
      <w:r w:rsidRPr="009E25B6">
        <w:rPr>
          <w:rFonts w:eastAsia="Times New Roman" w:cs="Times New Roman"/>
          <w:b/>
        </w:rPr>
        <w:t>ΑΘΑΝΑΣΙΑ (ΣΙΑ) ΑΝΑΓΝΩΣΤΟΠΟΥΛΟΥ:</w:t>
      </w:r>
      <w:r>
        <w:rPr>
          <w:rFonts w:eastAsia="Times New Roman" w:cs="Times New Roman"/>
        </w:rPr>
        <w:t xml:space="preserve"> </w:t>
      </w:r>
      <w:r w:rsidRPr="0078763A">
        <w:rPr>
          <w:rFonts w:eastAsia="Times New Roman" w:cs="Times New Roman"/>
        </w:rPr>
        <w:t>Ευχαριστώ</w:t>
      </w:r>
      <w:r>
        <w:rPr>
          <w:rFonts w:eastAsia="Times New Roman" w:cs="Times New Roman"/>
        </w:rPr>
        <w:t xml:space="preserve"> και εγώ. </w:t>
      </w:r>
    </w:p>
    <w:p w14:paraId="50A7B6EB" w14:textId="77777777" w:rsidR="007C6747" w:rsidRDefault="00E91359">
      <w:pPr>
        <w:spacing w:after="0" w:line="600" w:lineRule="auto"/>
        <w:ind w:firstLine="720"/>
        <w:jc w:val="both"/>
        <w:rPr>
          <w:rFonts w:eastAsia="Times New Roman"/>
        </w:rPr>
      </w:pPr>
      <w:r>
        <w:rPr>
          <w:rFonts w:eastAsia="Times New Roman" w:cs="Times New Roman"/>
        </w:rPr>
        <w:t xml:space="preserve">Συζητάμε, </w:t>
      </w:r>
      <w:r w:rsidRPr="0078763A">
        <w:rPr>
          <w:rFonts w:eastAsia="Times New Roman"/>
        </w:rPr>
        <w:t>κυρίες και κύριοι</w:t>
      </w:r>
      <w:r>
        <w:rPr>
          <w:rFonts w:eastAsia="Times New Roman"/>
        </w:rPr>
        <w:t>, στην Ολομέλεια από χθ</w:t>
      </w:r>
      <w:r>
        <w:rPr>
          <w:rFonts w:eastAsia="Times New Roman"/>
        </w:rPr>
        <w:t xml:space="preserve">ες ένα </w:t>
      </w:r>
      <w:r w:rsidRPr="0078763A">
        <w:rPr>
          <w:rFonts w:eastAsia="Times New Roman"/>
        </w:rPr>
        <w:t>νομοσχέδιο</w:t>
      </w:r>
      <w:r>
        <w:rPr>
          <w:rFonts w:eastAsia="Times New Roman"/>
        </w:rPr>
        <w:t>,</w:t>
      </w:r>
      <w:r>
        <w:rPr>
          <w:rFonts w:eastAsia="Times New Roman"/>
        </w:rPr>
        <w:t xml:space="preserve"> με το οποίο αυτή η </w:t>
      </w:r>
      <w:r w:rsidRPr="0078763A">
        <w:rPr>
          <w:rFonts w:eastAsia="Times New Roman"/>
          <w:bCs/>
        </w:rPr>
        <w:t>Κυβέρνηση</w:t>
      </w:r>
      <w:r>
        <w:rPr>
          <w:rFonts w:eastAsia="Times New Roman"/>
        </w:rPr>
        <w:t xml:space="preserve"> προσπαθεί και στην </w:t>
      </w:r>
      <w:r>
        <w:rPr>
          <w:rFonts w:eastAsia="Times New Roman"/>
        </w:rPr>
        <w:t>παιδεία</w:t>
      </w:r>
      <w:r>
        <w:rPr>
          <w:rFonts w:eastAsia="Times New Roman"/>
        </w:rPr>
        <w:t xml:space="preserve">, όπως και στην υγεία ή την εργασία κ.λπ., να ξαναστήσει </w:t>
      </w:r>
      <w:r>
        <w:rPr>
          <w:rFonts w:eastAsia="Times New Roman"/>
        </w:rPr>
        <w:lastRenderedPageBreak/>
        <w:t>ή σε κάποιες περιπτώσεις να στήσει</w:t>
      </w:r>
      <w:r>
        <w:rPr>
          <w:rFonts w:eastAsia="Times New Roman"/>
        </w:rPr>
        <w:t>,</w:t>
      </w:r>
      <w:r>
        <w:rPr>
          <w:rFonts w:eastAsia="Times New Roman"/>
        </w:rPr>
        <w:t xml:space="preserve"> τους θεμελιώδεις άξονες ενός πραγματικού κοινωνικού κράτους, τους οποίους εκθεμελίωσε η ε</w:t>
      </w:r>
      <w:r>
        <w:rPr>
          <w:rFonts w:eastAsia="Times New Roman"/>
        </w:rPr>
        <w:t>πέλαση της κρίσης και του νεοφιλελευθερισμού στην Ελλάδα -ενός νεοφιλελευθερισμού</w:t>
      </w:r>
      <w:r>
        <w:rPr>
          <w:rFonts w:eastAsia="Times New Roman"/>
        </w:rPr>
        <w:t>,</w:t>
      </w:r>
      <w:r>
        <w:rPr>
          <w:rFonts w:eastAsia="Times New Roman"/>
        </w:rPr>
        <w:t xml:space="preserve"> που </w:t>
      </w:r>
      <w:r w:rsidRPr="00015C21">
        <w:rPr>
          <w:rFonts w:eastAsia="Times New Roman"/>
          <w:bCs/>
        </w:rPr>
        <w:t>έχει</w:t>
      </w:r>
      <w:r>
        <w:rPr>
          <w:rFonts w:eastAsia="Times New Roman"/>
        </w:rPr>
        <w:t xml:space="preserve"> μεν τα γενικά χαρακτηριστικά</w:t>
      </w:r>
      <w:r>
        <w:rPr>
          <w:rFonts w:eastAsia="Times New Roman"/>
        </w:rPr>
        <w:t>,</w:t>
      </w:r>
      <w:r>
        <w:rPr>
          <w:rFonts w:eastAsia="Times New Roman"/>
        </w:rPr>
        <w:t xml:space="preserve"> που συναντάμε παντού, σε συνδυασμό </w:t>
      </w:r>
      <w:r w:rsidRPr="00015C21">
        <w:rPr>
          <w:rFonts w:eastAsia="Times New Roman"/>
          <w:bCs/>
          <w:shd w:val="clear" w:color="auto" w:fill="FFFFFF"/>
        </w:rPr>
        <w:t>όμως</w:t>
      </w:r>
      <w:r>
        <w:rPr>
          <w:rFonts w:eastAsia="Times New Roman"/>
        </w:rPr>
        <w:t xml:space="preserve"> με τα </w:t>
      </w:r>
      <w:r w:rsidRPr="00015C21">
        <w:rPr>
          <w:rFonts w:eastAsia="Times New Roman"/>
          <w:bCs/>
          <w:shd w:val="clear" w:color="auto" w:fill="FFFFFF"/>
        </w:rPr>
        <w:t>ιδιαίτερα</w:t>
      </w:r>
      <w:r>
        <w:rPr>
          <w:rFonts w:eastAsia="Times New Roman"/>
          <w:bCs/>
          <w:shd w:val="clear" w:color="auto" w:fill="FFFFFF"/>
        </w:rPr>
        <w:t>,</w:t>
      </w:r>
      <w:r>
        <w:rPr>
          <w:rFonts w:eastAsia="Times New Roman"/>
        </w:rPr>
        <w:t xml:space="preserve"> που αποκτά στην ελληνική περίπτωση, λόγω παθογενειών του ελληνικού κράτους, που εσείς οικοδομήσατε, </w:t>
      </w:r>
      <w:r w:rsidRPr="00015C21">
        <w:rPr>
          <w:rFonts w:eastAsia="Times New Roman"/>
        </w:rPr>
        <w:t>δηλαδή</w:t>
      </w:r>
      <w:r>
        <w:rPr>
          <w:rFonts w:eastAsia="Times New Roman"/>
        </w:rPr>
        <w:t xml:space="preserve"> η Αντιπολίτευση. </w:t>
      </w:r>
    </w:p>
    <w:p w14:paraId="50A7B6EC" w14:textId="77777777" w:rsidR="007C6747" w:rsidRDefault="00E91359">
      <w:pPr>
        <w:spacing w:after="0" w:line="600" w:lineRule="auto"/>
        <w:ind w:firstLine="720"/>
        <w:jc w:val="both"/>
        <w:rPr>
          <w:rFonts w:eastAsia="Times New Roman"/>
        </w:rPr>
      </w:pPr>
      <w:r>
        <w:rPr>
          <w:rFonts w:eastAsia="Times New Roman"/>
        </w:rPr>
        <w:t xml:space="preserve">Και εξηγούμαι, ξεκινώντας από τα περίφημα μεταπτυχιακά. Το σχέδιο που προτείνετε </w:t>
      </w:r>
      <w:r>
        <w:rPr>
          <w:rFonts w:eastAsia="Times New Roman"/>
        </w:rPr>
        <w:t xml:space="preserve">–το </w:t>
      </w:r>
      <w:r>
        <w:rPr>
          <w:rFonts w:eastAsia="Times New Roman"/>
        </w:rPr>
        <w:t xml:space="preserve">ακούσαμε σήμερα και έχουμε ακούσει και άλλες </w:t>
      </w:r>
      <w:r>
        <w:rPr>
          <w:rFonts w:eastAsia="Times New Roman"/>
        </w:rPr>
        <w:t xml:space="preserve">φορές- και το οποίο προτάθηκε με εμβληματικό τρόπο από το </w:t>
      </w:r>
      <w:r w:rsidRPr="00015C21">
        <w:rPr>
          <w:rFonts w:eastAsia="Times New Roman"/>
        </w:rPr>
        <w:t>νομοσχέδιο</w:t>
      </w:r>
      <w:r>
        <w:rPr>
          <w:rFonts w:eastAsia="Times New Roman"/>
        </w:rPr>
        <w:t xml:space="preserve"> της κ</w:t>
      </w:r>
      <w:r>
        <w:rPr>
          <w:rFonts w:eastAsia="Times New Roman"/>
        </w:rPr>
        <w:t>.</w:t>
      </w:r>
      <w:r>
        <w:rPr>
          <w:rFonts w:eastAsia="Times New Roman"/>
        </w:rPr>
        <w:t xml:space="preserve"> Διαμαντοπούλου με τον ν.4009 βασίζεται σε όλες τις </w:t>
      </w:r>
      <w:proofErr w:type="spellStart"/>
      <w:r>
        <w:rPr>
          <w:rFonts w:eastAsia="Times New Roman"/>
        </w:rPr>
        <w:t>αρχαϊκότητες</w:t>
      </w:r>
      <w:proofErr w:type="spellEnd"/>
      <w:r>
        <w:rPr>
          <w:rFonts w:eastAsia="Times New Roman"/>
        </w:rPr>
        <w:t xml:space="preserve"> του ελληνικού κράτους, σε συνδυασμό με τις αντιλήψεις μιας αστικής τάξης, </w:t>
      </w:r>
      <w:r w:rsidRPr="00015C21">
        <w:rPr>
          <w:rFonts w:eastAsia="Times New Roman"/>
        </w:rPr>
        <w:t>χωρίς</w:t>
      </w:r>
      <w:r>
        <w:rPr>
          <w:rFonts w:eastAsia="Times New Roman"/>
        </w:rPr>
        <w:t xml:space="preserve"> συνείδηση</w:t>
      </w:r>
      <w:r>
        <w:rPr>
          <w:rFonts w:eastAsia="Times New Roman"/>
        </w:rPr>
        <w:t>,</w:t>
      </w:r>
      <w:r>
        <w:rPr>
          <w:rFonts w:eastAsia="Times New Roman"/>
        </w:rPr>
        <w:t xml:space="preserve"> πολλές φορές</w:t>
      </w:r>
      <w:r>
        <w:rPr>
          <w:rFonts w:eastAsia="Times New Roman"/>
        </w:rPr>
        <w:t>,</w:t>
      </w:r>
      <w:r>
        <w:rPr>
          <w:rFonts w:eastAsia="Times New Roman"/>
        </w:rPr>
        <w:t xml:space="preserve"> του ρόλου τ</w:t>
      </w:r>
      <w:r>
        <w:rPr>
          <w:rFonts w:eastAsia="Times New Roman"/>
        </w:rPr>
        <w:t xml:space="preserve">ης και με στρεβλό τρόπο αναπαραγωγής σε ένα περιβάλλον νεοφιλελευθερισμού. </w:t>
      </w:r>
    </w:p>
    <w:p w14:paraId="50A7B6ED" w14:textId="77777777" w:rsidR="007C6747" w:rsidRDefault="00E91359">
      <w:pPr>
        <w:spacing w:after="0" w:line="600" w:lineRule="auto"/>
        <w:ind w:firstLine="720"/>
        <w:jc w:val="both"/>
        <w:rPr>
          <w:rFonts w:eastAsia="Times New Roman"/>
        </w:rPr>
      </w:pPr>
      <w:r w:rsidRPr="00015C21">
        <w:rPr>
          <w:rFonts w:eastAsia="Times New Roman"/>
        </w:rPr>
        <w:t>Κυρίες και κύριοι</w:t>
      </w:r>
      <w:r>
        <w:rPr>
          <w:rFonts w:eastAsia="Times New Roman"/>
        </w:rPr>
        <w:t xml:space="preserve">, κόπτεστε για τις αποφάσεις της </w:t>
      </w:r>
      <w:r>
        <w:rPr>
          <w:rFonts w:eastAsia="Times New Roman"/>
        </w:rPr>
        <w:t>δικαιοσύνης</w:t>
      </w:r>
      <w:r>
        <w:rPr>
          <w:rFonts w:eastAsia="Times New Roman"/>
        </w:rPr>
        <w:t xml:space="preserve">. Τελευταία </w:t>
      </w:r>
      <w:r w:rsidRPr="00015C21">
        <w:rPr>
          <w:rFonts w:eastAsia="Times New Roman"/>
          <w:bCs/>
        </w:rPr>
        <w:t>έχει</w:t>
      </w:r>
      <w:r>
        <w:rPr>
          <w:rFonts w:eastAsia="Times New Roman"/>
        </w:rPr>
        <w:t xml:space="preserve"> γίνει πολύς λόγος. </w:t>
      </w:r>
      <w:r w:rsidRPr="00015C21">
        <w:rPr>
          <w:rFonts w:eastAsia="Times New Roman"/>
        </w:rPr>
        <w:t>Υπάρχει</w:t>
      </w:r>
      <w:r>
        <w:rPr>
          <w:rFonts w:eastAsia="Times New Roman"/>
        </w:rPr>
        <w:t xml:space="preserve"> η </w:t>
      </w:r>
      <w:r>
        <w:rPr>
          <w:rFonts w:eastAsia="Times New Roman"/>
        </w:rPr>
        <w:t>υπ’ αριθμό</w:t>
      </w:r>
      <w:r>
        <w:rPr>
          <w:rFonts w:eastAsia="Times New Roman"/>
        </w:rPr>
        <w:t xml:space="preserve"> 2411/2012 Απόφαση του </w:t>
      </w:r>
      <w:r w:rsidRPr="00015C21">
        <w:rPr>
          <w:rFonts w:eastAsia="Times New Roman"/>
          <w:bCs/>
          <w:shd w:val="clear" w:color="auto" w:fill="FFFFFF"/>
        </w:rPr>
        <w:t>Συμβουλίου της Επικρατείας</w:t>
      </w:r>
      <w:r>
        <w:rPr>
          <w:rFonts w:eastAsia="Times New Roman"/>
          <w:bCs/>
          <w:shd w:val="clear" w:color="auto" w:fill="FFFFFF"/>
        </w:rPr>
        <w:t>,</w:t>
      </w:r>
      <w:r>
        <w:rPr>
          <w:rFonts w:eastAsia="Times New Roman"/>
        </w:rPr>
        <w:t xml:space="preserve"> η οποία </w:t>
      </w:r>
      <w:r>
        <w:rPr>
          <w:rFonts w:eastAsia="Times New Roman"/>
        </w:rPr>
        <w:lastRenderedPageBreak/>
        <w:t xml:space="preserve">πάρθηκε με οριακή πλειοψηφία, που αναφέρει ρητά ότι τα δίδακτρα επιβάλλονται κατ’ εξαίρεση και γι’ αυτό αποφασίζει η </w:t>
      </w:r>
      <w:r w:rsidRPr="00015C21">
        <w:rPr>
          <w:rFonts w:eastAsia="Times New Roman"/>
          <w:bCs/>
        </w:rPr>
        <w:t>Βουλή</w:t>
      </w:r>
      <w:r>
        <w:rPr>
          <w:rFonts w:eastAsia="Times New Roman"/>
        </w:rPr>
        <w:t xml:space="preserve"> με εισήγηση του Υπουργού Παιδείας. Τι δεν καταλαβαίνετε από αυτό; </w:t>
      </w:r>
    </w:p>
    <w:p w14:paraId="50A7B6EE" w14:textId="77777777" w:rsidR="007C6747" w:rsidRDefault="00E91359">
      <w:pPr>
        <w:spacing w:after="0" w:line="600" w:lineRule="auto"/>
        <w:ind w:firstLine="720"/>
        <w:jc w:val="both"/>
        <w:rPr>
          <w:rFonts w:eastAsia="Times New Roman"/>
        </w:rPr>
      </w:pPr>
      <w:r>
        <w:rPr>
          <w:rFonts w:eastAsia="Times New Roman"/>
        </w:rPr>
        <w:t xml:space="preserve">Το </w:t>
      </w:r>
      <w:r>
        <w:rPr>
          <w:rFonts w:eastAsia="Times New Roman"/>
          <w:bCs/>
          <w:shd w:val="clear" w:color="auto" w:fill="FFFFFF"/>
        </w:rPr>
        <w:t>Συμβούλιο</w:t>
      </w:r>
      <w:r w:rsidRPr="00015C21">
        <w:rPr>
          <w:rFonts w:eastAsia="Times New Roman"/>
          <w:bCs/>
          <w:shd w:val="clear" w:color="auto" w:fill="FFFFFF"/>
        </w:rPr>
        <w:t xml:space="preserve"> της Επικρατείας</w:t>
      </w:r>
      <w:r>
        <w:rPr>
          <w:rFonts w:eastAsia="Times New Roman"/>
        </w:rPr>
        <w:t xml:space="preserve"> ορίζει ότι αυτός που αποφασί</w:t>
      </w:r>
      <w:r>
        <w:rPr>
          <w:rFonts w:eastAsia="Times New Roman"/>
        </w:rPr>
        <w:t xml:space="preserve">ζει για τα δίδακτρα </w:t>
      </w:r>
      <w:r w:rsidRPr="00015C21">
        <w:rPr>
          <w:rFonts w:eastAsia="Times New Roman"/>
          <w:bCs/>
        </w:rPr>
        <w:t>είναι</w:t>
      </w:r>
      <w:r>
        <w:rPr>
          <w:rFonts w:eastAsia="Times New Roman"/>
        </w:rPr>
        <w:t xml:space="preserve"> αυτός που λογοδοτεί στον ελληνικό λαό και δεν </w:t>
      </w:r>
      <w:r w:rsidRPr="00015C21">
        <w:rPr>
          <w:rFonts w:eastAsia="Times New Roman"/>
          <w:bCs/>
        </w:rPr>
        <w:t>είναι</w:t>
      </w:r>
      <w:r>
        <w:rPr>
          <w:rFonts w:eastAsia="Times New Roman"/>
        </w:rPr>
        <w:t xml:space="preserve"> αυτοί που δεν λογοδοτούν στον ελληνικό λαό. </w:t>
      </w:r>
      <w:r w:rsidRPr="00015C21">
        <w:rPr>
          <w:rFonts w:eastAsia="Times New Roman"/>
        </w:rPr>
        <w:t>Δηλαδή</w:t>
      </w:r>
      <w:r>
        <w:rPr>
          <w:rFonts w:eastAsia="Times New Roman"/>
        </w:rPr>
        <w:t xml:space="preserve">, εδώ σε αυτή τη </w:t>
      </w:r>
      <w:r w:rsidRPr="00015C21">
        <w:rPr>
          <w:rFonts w:eastAsia="Times New Roman"/>
          <w:bCs/>
        </w:rPr>
        <w:t>Βουλή</w:t>
      </w:r>
      <w:r>
        <w:rPr>
          <w:rFonts w:eastAsia="Times New Roman"/>
          <w:bCs/>
        </w:rPr>
        <w:t>,</w:t>
      </w:r>
      <w:r>
        <w:rPr>
          <w:rFonts w:eastAsia="Times New Roman"/>
        </w:rPr>
        <w:t xml:space="preserve"> αυτές τις μέρες, χθες και σήμερα,  θα έπρεπε να συζητάμε </w:t>
      </w:r>
      <w:r>
        <w:rPr>
          <w:rFonts w:eastAsia="Times New Roman"/>
        </w:rPr>
        <w:t xml:space="preserve">για το </w:t>
      </w:r>
      <w:r>
        <w:rPr>
          <w:rFonts w:eastAsia="Times New Roman"/>
        </w:rPr>
        <w:t xml:space="preserve">ποιο θα </w:t>
      </w:r>
      <w:r w:rsidRPr="00015C21">
        <w:rPr>
          <w:rFonts w:eastAsia="Times New Roman"/>
          <w:bCs/>
        </w:rPr>
        <w:t>είναι</w:t>
      </w:r>
      <w:r>
        <w:rPr>
          <w:rFonts w:eastAsia="Times New Roman"/>
        </w:rPr>
        <w:t xml:space="preserve"> το όριο των διδάκτρων και </w:t>
      </w:r>
      <w:r>
        <w:rPr>
          <w:rFonts w:eastAsia="Times New Roman"/>
        </w:rPr>
        <w:t>να πούμε στον Υπουργό</w:t>
      </w:r>
      <w:r w:rsidRPr="009E25B6">
        <w:rPr>
          <w:rFonts w:eastAsia="Times New Roman"/>
        </w:rPr>
        <w:t xml:space="preserve"> </w:t>
      </w:r>
      <w:r>
        <w:rPr>
          <w:rFonts w:eastAsia="Times New Roman"/>
        </w:rPr>
        <w:t xml:space="preserve">πώς </w:t>
      </w:r>
      <w:r w:rsidRPr="00015C21">
        <w:rPr>
          <w:rFonts w:eastAsia="Times New Roman"/>
        </w:rPr>
        <w:t>πρέπει</w:t>
      </w:r>
      <w:r>
        <w:rPr>
          <w:rFonts w:eastAsia="Times New Roman"/>
        </w:rPr>
        <w:t xml:space="preserve"> να ελέγξει τα </w:t>
      </w:r>
      <w:r>
        <w:rPr>
          <w:rFonts w:eastAsia="Times New Roman"/>
        </w:rPr>
        <w:t>ανώτατα ιδρύματα</w:t>
      </w:r>
      <w:r>
        <w:rPr>
          <w:rFonts w:eastAsia="Times New Roman"/>
        </w:rPr>
        <w:t xml:space="preserve"> και να τον εξουσιοδοτήσουμε γι’ αυτό, και όχι να αφήσουμε το τοπίο και να πυροβολούμε τον Υπουργό, γιατί δεν </w:t>
      </w:r>
      <w:r w:rsidRPr="00015C21">
        <w:rPr>
          <w:rFonts w:eastAsia="Times New Roman"/>
        </w:rPr>
        <w:t>πρέπει</w:t>
      </w:r>
      <w:r>
        <w:rPr>
          <w:rFonts w:eastAsia="Times New Roman"/>
        </w:rPr>
        <w:t xml:space="preserve"> να «στραγγαλίζει» τα πανεπιστήμια. </w:t>
      </w:r>
    </w:p>
    <w:p w14:paraId="50A7B6EF" w14:textId="77777777" w:rsidR="007C6747" w:rsidRDefault="00E91359">
      <w:pPr>
        <w:spacing w:after="0" w:line="600" w:lineRule="auto"/>
        <w:ind w:firstLine="720"/>
        <w:jc w:val="both"/>
        <w:rPr>
          <w:rFonts w:eastAsia="Times New Roman"/>
        </w:rPr>
      </w:pPr>
      <w:r>
        <w:rPr>
          <w:rFonts w:eastAsia="Times New Roman"/>
        </w:rPr>
        <w:t xml:space="preserve">Το σκεπτικό του </w:t>
      </w:r>
      <w:r w:rsidRPr="00015C21">
        <w:rPr>
          <w:rFonts w:eastAsia="Times New Roman"/>
          <w:bCs/>
          <w:shd w:val="clear" w:color="auto" w:fill="FFFFFF"/>
        </w:rPr>
        <w:t>Συμβουλίου της Επικρατεί</w:t>
      </w:r>
      <w:r w:rsidRPr="00015C21">
        <w:rPr>
          <w:rFonts w:eastAsia="Times New Roman"/>
          <w:bCs/>
          <w:shd w:val="clear" w:color="auto" w:fill="FFFFFF"/>
        </w:rPr>
        <w:t>ας</w:t>
      </w:r>
      <w:r>
        <w:rPr>
          <w:rFonts w:eastAsia="Times New Roman"/>
        </w:rPr>
        <w:t xml:space="preserve"> ήταν ότι δεν </w:t>
      </w:r>
      <w:r w:rsidRPr="00015C21">
        <w:rPr>
          <w:rFonts w:eastAsia="Times New Roman"/>
        </w:rPr>
        <w:t>πρέπει</w:t>
      </w:r>
      <w:r>
        <w:rPr>
          <w:rFonts w:eastAsia="Times New Roman"/>
        </w:rPr>
        <w:t xml:space="preserve"> να καταλύεται η θεμελιώδης συνταγματική αρχή της ισότιμης πρόσβασης στην παιδεία. Εάν δε</w:t>
      </w:r>
      <w:r>
        <w:rPr>
          <w:rFonts w:eastAsia="Times New Roman"/>
        </w:rPr>
        <w:t>,</w:t>
      </w:r>
      <w:r>
        <w:rPr>
          <w:rFonts w:eastAsia="Times New Roman"/>
        </w:rPr>
        <w:t xml:space="preserve"> διαβάσετε και το σκεπτικό της μειοψηφίας, η οποία ήταν πολύ ισχυρή, λέει κατηγορηματικά ότι τα μεταπτυχιακά </w:t>
      </w:r>
      <w:r w:rsidRPr="00015C21">
        <w:rPr>
          <w:rFonts w:eastAsia="Times New Roman"/>
        </w:rPr>
        <w:t>πρέπει</w:t>
      </w:r>
      <w:r>
        <w:rPr>
          <w:rFonts w:eastAsia="Times New Roman"/>
        </w:rPr>
        <w:t xml:space="preserve"> να </w:t>
      </w:r>
      <w:r w:rsidRPr="00015C21">
        <w:rPr>
          <w:rFonts w:eastAsia="Times New Roman"/>
          <w:bCs/>
        </w:rPr>
        <w:t>είναι</w:t>
      </w:r>
      <w:r>
        <w:rPr>
          <w:rFonts w:eastAsia="Times New Roman"/>
        </w:rPr>
        <w:t xml:space="preserve"> δωρεάν, διότι </w:t>
      </w:r>
      <w:r w:rsidRPr="00015C21">
        <w:rPr>
          <w:rFonts w:eastAsia="Times New Roman"/>
          <w:bCs/>
          <w:shd w:val="clear" w:color="auto" w:fill="FFFFFF"/>
        </w:rPr>
        <w:t>υπάρ</w:t>
      </w:r>
      <w:r w:rsidRPr="00015C21">
        <w:rPr>
          <w:rFonts w:eastAsia="Times New Roman"/>
          <w:bCs/>
          <w:shd w:val="clear" w:color="auto" w:fill="FFFFFF"/>
        </w:rPr>
        <w:lastRenderedPageBreak/>
        <w:t>χουν</w:t>
      </w:r>
      <w:r>
        <w:rPr>
          <w:rFonts w:eastAsia="Times New Roman"/>
        </w:rPr>
        <w:t xml:space="preserve"> τρεις ενιαίοι κύκλοι στην ανώτατη εκπαίδευση: πρώτος κύκλος, προπτυχιακά, δεύτερος κύκλος, μεταπτυχιακά, τρίτος κύκλος, διδακτορικά. </w:t>
      </w:r>
    </w:p>
    <w:p w14:paraId="50A7B6F0" w14:textId="77777777" w:rsidR="007C6747" w:rsidRDefault="00E91359">
      <w:pPr>
        <w:spacing w:after="0" w:line="600" w:lineRule="auto"/>
        <w:ind w:firstLine="720"/>
        <w:jc w:val="both"/>
        <w:rPr>
          <w:rFonts w:eastAsia="Times New Roman"/>
        </w:rPr>
      </w:pPr>
      <w:r>
        <w:rPr>
          <w:rFonts w:eastAsia="Times New Roman"/>
        </w:rPr>
        <w:t>Εγώ δεν είμαι επιφανής συνταγματολόγος, κύριε Λοβέρδο, αλλά επειδή ξέρω ότι οι αποφάσεις ερμηνεύονται πολιτικά, ο</w:t>
      </w:r>
      <w:r>
        <w:rPr>
          <w:rFonts w:eastAsia="Times New Roman"/>
        </w:rPr>
        <w:t xml:space="preserve"> καθένας κάνει την ερμηνεία που θέλει. </w:t>
      </w:r>
    </w:p>
    <w:p w14:paraId="50A7B6F1" w14:textId="77777777" w:rsidR="007C6747" w:rsidRDefault="00E91359">
      <w:pPr>
        <w:spacing w:after="0"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090E18">
        <w:rPr>
          <w:rFonts w:eastAsia="Times New Roman" w:cs="Times New Roman"/>
          <w:szCs w:val="24"/>
        </w:rPr>
        <w:t xml:space="preserve"> Αντιπρόεδρος της Βουλής κ. </w:t>
      </w:r>
      <w:r w:rsidRPr="00736A0F">
        <w:rPr>
          <w:rFonts w:eastAsia="Times New Roman" w:cs="Times New Roman"/>
          <w:b/>
          <w:szCs w:val="24"/>
        </w:rPr>
        <w:t>ΓΕΩΡΓΙΟΣ ΛΑΜΠΡΟΥΛΗΣ</w:t>
      </w:r>
      <w:r w:rsidRPr="00090E18">
        <w:rPr>
          <w:rFonts w:eastAsia="Times New Roman" w:cs="Times New Roman"/>
          <w:szCs w:val="24"/>
        </w:rPr>
        <w:t>)</w:t>
      </w:r>
    </w:p>
    <w:p w14:paraId="50A7B6F2" w14:textId="77777777" w:rsidR="007C6747" w:rsidRDefault="00E91359">
      <w:pPr>
        <w:spacing w:after="0" w:line="600" w:lineRule="auto"/>
        <w:ind w:firstLine="720"/>
        <w:jc w:val="both"/>
        <w:rPr>
          <w:rFonts w:eastAsia="Times New Roman"/>
        </w:rPr>
      </w:pPr>
      <w:r>
        <w:rPr>
          <w:rFonts w:eastAsia="Times New Roman"/>
        </w:rPr>
        <w:t>Θ</w:t>
      </w:r>
      <w:r>
        <w:rPr>
          <w:rFonts w:eastAsia="Times New Roman"/>
        </w:rPr>
        <w:t xml:space="preserve">α σας εξηγήσω γιατί είπα ότι </w:t>
      </w:r>
      <w:r w:rsidRPr="009E25B6">
        <w:rPr>
          <w:rFonts w:eastAsia="Times New Roman"/>
          <w:bCs/>
          <w:shd w:val="clear" w:color="auto" w:fill="FFFFFF"/>
        </w:rPr>
        <w:t>υπάρχουν</w:t>
      </w:r>
      <w:r>
        <w:rPr>
          <w:rFonts w:eastAsia="Times New Roman"/>
        </w:rPr>
        <w:t xml:space="preserve"> παθογένειες σε αυτά που λέτε και </w:t>
      </w:r>
      <w:proofErr w:type="spellStart"/>
      <w:r>
        <w:rPr>
          <w:rFonts w:eastAsia="Times New Roman"/>
        </w:rPr>
        <w:t>αρχαϊκότητες</w:t>
      </w:r>
      <w:proofErr w:type="spellEnd"/>
      <w:r>
        <w:rPr>
          <w:rFonts w:eastAsia="Times New Roman"/>
        </w:rPr>
        <w:t xml:space="preserve"> και στρεβλή αναπαραγωγή της </w:t>
      </w:r>
      <w:r>
        <w:rPr>
          <w:rFonts w:eastAsia="Times New Roman"/>
        </w:rPr>
        <w:t xml:space="preserve">αστικής τάξης. Κόπτεστε σήμερα για τους πανεπιστημιακούς. Είμαι και εγώ πανεπιστημιακός και έχω την τιμή να προέρχομαι από ένα </w:t>
      </w:r>
      <w:r>
        <w:rPr>
          <w:rFonts w:eastAsia="Times New Roman"/>
        </w:rPr>
        <w:t>π</w:t>
      </w:r>
      <w:r>
        <w:rPr>
          <w:rFonts w:eastAsia="Times New Roman"/>
        </w:rPr>
        <w:t>ανεπιστήμιο και από ένα τμήμα</w:t>
      </w:r>
      <w:r>
        <w:rPr>
          <w:rFonts w:eastAsia="Times New Roman"/>
        </w:rPr>
        <w:t>,</w:t>
      </w:r>
      <w:r>
        <w:rPr>
          <w:rFonts w:eastAsia="Times New Roman"/>
        </w:rPr>
        <w:t xml:space="preserve"> το οποίο δεν επέβαλε ποτέ δίδακτρα στα μεταπτυχιακά -και εν καιρώ κρίσης- δεν πληρώθηκε ποτέ κανέ</w:t>
      </w:r>
      <w:r>
        <w:rPr>
          <w:rFonts w:eastAsia="Times New Roman"/>
        </w:rPr>
        <w:t>νας καθηγητής επιπλέον αμοιβή, επειδή δίδασκε στα μεταπτυχιακά.</w:t>
      </w:r>
    </w:p>
    <w:p w14:paraId="50A7B6F3" w14:textId="77777777" w:rsidR="007C6747" w:rsidRDefault="00E91359">
      <w:pPr>
        <w:spacing w:after="0" w:line="600" w:lineRule="auto"/>
        <w:ind w:firstLine="720"/>
        <w:jc w:val="both"/>
        <w:rPr>
          <w:rFonts w:eastAsia="Times New Roman" w:cs="Times New Roman"/>
        </w:rPr>
      </w:pPr>
      <w:r>
        <w:rPr>
          <w:rFonts w:eastAsia="Times New Roman"/>
        </w:rPr>
        <w:t xml:space="preserve">Δεν μπορεί να </w:t>
      </w:r>
      <w:r w:rsidRPr="009E25B6">
        <w:rPr>
          <w:rFonts w:eastAsia="Times New Roman"/>
        </w:rPr>
        <w:t>υπάρχει</w:t>
      </w:r>
      <w:r>
        <w:rPr>
          <w:rFonts w:eastAsia="Times New Roman"/>
        </w:rPr>
        <w:t xml:space="preserve"> ένας ξεκομμένος κύκλος στο πανεπιστήμιο, όπου κάποιοι παίρνουν το 100% ως αμοιβή των διδάκτρων. Εδώ </w:t>
      </w:r>
      <w:r w:rsidRPr="009E25B6">
        <w:rPr>
          <w:rFonts w:eastAsia="Times New Roman"/>
        </w:rPr>
        <w:t>υπάρχει</w:t>
      </w:r>
      <w:r>
        <w:rPr>
          <w:rFonts w:eastAsia="Times New Roman"/>
        </w:rPr>
        <w:t xml:space="preserve"> κάποιο πρόβλημα. Υπέρ αυτών είστε. </w:t>
      </w:r>
      <w:r>
        <w:rPr>
          <w:rFonts w:eastAsia="Times New Roman"/>
        </w:rPr>
        <w:lastRenderedPageBreak/>
        <w:t xml:space="preserve">Δεν κόπτεστε για τον μικρό </w:t>
      </w:r>
      <w:r>
        <w:rPr>
          <w:rFonts w:eastAsia="Times New Roman"/>
        </w:rPr>
        <w:t xml:space="preserve">λαό, για τους πολλούς πανεπιστημιακούς, αλλά για κάποιους πανεπιστημιακούς, που </w:t>
      </w:r>
      <w:r w:rsidRPr="009E25B6">
        <w:rPr>
          <w:rFonts w:eastAsia="Times New Roman"/>
          <w:bCs/>
        </w:rPr>
        <w:t>είναι</w:t>
      </w:r>
      <w:r>
        <w:rPr>
          <w:rFonts w:eastAsia="Times New Roman"/>
        </w:rPr>
        <w:t xml:space="preserve"> και λίγοι, τους οποίους θα «στραγγαλίσει» ο Υπουργός, αν παρεμβαίνει. </w:t>
      </w:r>
    </w:p>
    <w:p w14:paraId="50A7B6F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Αυτοδιοίκητο σε αυτό το πλαίσιο: Από πού και ως πού το αυτοδιοίκητο ταυτίζεται με το αυτόνομο; Εκεί</w:t>
      </w:r>
      <w:r>
        <w:rPr>
          <w:rFonts w:eastAsia="Times New Roman" w:cs="Times New Roman"/>
          <w:szCs w:val="24"/>
        </w:rPr>
        <w:t xml:space="preserve"> που πέφτει δημόσιο χρήμα, υπάρχει λογοδοσία στις εκλεγμένες αρχές, γιατί αυτές λογοδοτούν με τη σειρά τους στον ελληνικό λαό. </w:t>
      </w:r>
    </w:p>
    <w:p w14:paraId="50A7B6F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 Φι</w:t>
      </w:r>
      <w:r>
        <w:rPr>
          <w:rFonts w:eastAsia="Times New Roman" w:cs="Times New Roman"/>
          <w:szCs w:val="24"/>
        </w:rPr>
        <w:t>ν</w:t>
      </w:r>
      <w:r>
        <w:rPr>
          <w:rFonts w:eastAsia="Times New Roman" w:cs="Times New Roman"/>
          <w:szCs w:val="24"/>
        </w:rPr>
        <w:t>λανδία, η οποία είναι και νεοφιλελεύθερη χώρα κατά τα άλλα με νεοφιλελεύθερη κυβέρνηση, γιατί ο Υπουργός Παιδείας αποφασί</w:t>
      </w:r>
      <w:r>
        <w:rPr>
          <w:rFonts w:eastAsia="Times New Roman" w:cs="Times New Roman"/>
          <w:szCs w:val="24"/>
        </w:rPr>
        <w:t xml:space="preserve">ζει κάθε χρόνο με </w:t>
      </w:r>
      <w:r>
        <w:rPr>
          <w:rFonts w:eastAsia="Times New Roman" w:cs="Times New Roman"/>
          <w:szCs w:val="24"/>
        </w:rPr>
        <w:t>υ</w:t>
      </w:r>
      <w:r>
        <w:rPr>
          <w:rFonts w:eastAsia="Times New Roman" w:cs="Times New Roman"/>
          <w:szCs w:val="24"/>
        </w:rPr>
        <w:t>πουργική απόφαση για το ύψος των διδάκτρων, τα οποία τα πέντε –νομίζω- τελευταία χρόνια έχουν μείνει στα 1.900 ευρώ περίπου; Γιατί η Φι</w:t>
      </w:r>
      <w:r>
        <w:rPr>
          <w:rFonts w:eastAsia="Times New Roman" w:cs="Times New Roman"/>
          <w:szCs w:val="24"/>
        </w:rPr>
        <w:t>ν</w:t>
      </w:r>
      <w:r>
        <w:rPr>
          <w:rFonts w:eastAsia="Times New Roman" w:cs="Times New Roman"/>
          <w:szCs w:val="24"/>
        </w:rPr>
        <w:t>λανδία δεν έχει δίδακτρα; Γιατί η Γαλλία, η Δανία –τα είπε ο κ. Μαντάς προηγουμένως, για να μην επανα</w:t>
      </w:r>
      <w:r>
        <w:rPr>
          <w:rFonts w:eastAsia="Times New Roman" w:cs="Times New Roman"/>
          <w:szCs w:val="24"/>
        </w:rPr>
        <w:t xml:space="preserve">ληφθώ- δεν έχουν δίδακτρα; Και αν υπάρχουν τέλη εγγραφής, ο Υπουργός Παιδείας τα καθορίζει. </w:t>
      </w:r>
    </w:p>
    <w:p w14:paraId="50A7B6F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αυτοδιοίκητο δεν σημαίνει ότι είναι ανεξέλεγκτο. Κι εκεί είναι οι </w:t>
      </w:r>
      <w:proofErr w:type="spellStart"/>
      <w:r>
        <w:rPr>
          <w:rFonts w:eastAsia="Times New Roman" w:cs="Times New Roman"/>
          <w:szCs w:val="24"/>
        </w:rPr>
        <w:t>αρχαϊκότητες</w:t>
      </w:r>
      <w:proofErr w:type="spellEnd"/>
      <w:r>
        <w:rPr>
          <w:rFonts w:eastAsia="Times New Roman" w:cs="Times New Roman"/>
          <w:szCs w:val="24"/>
        </w:rPr>
        <w:t xml:space="preserve"> αυτού του κράτους, οι οποίες έχουν στοιχίσει πάρα πολύ στην κοινωνία. Δηλαδή τι κ</w:t>
      </w:r>
      <w:r>
        <w:rPr>
          <w:rFonts w:eastAsia="Times New Roman" w:cs="Times New Roman"/>
          <w:szCs w:val="24"/>
        </w:rPr>
        <w:t xml:space="preserve">άνουμε; Αφήνουμε μια </w:t>
      </w:r>
      <w:r>
        <w:rPr>
          <w:rFonts w:eastAsia="Times New Roman" w:cs="Times New Roman"/>
          <w:szCs w:val="24"/>
        </w:rPr>
        <w:lastRenderedPageBreak/>
        <w:t>ελάχιστη -ελάχιστη!-</w:t>
      </w:r>
      <w:r w:rsidRPr="002B75B4">
        <w:rPr>
          <w:rFonts w:eastAsia="Times New Roman" w:cs="Times New Roman"/>
          <w:szCs w:val="24"/>
        </w:rPr>
        <w:t xml:space="preserve"> </w:t>
      </w:r>
      <w:r>
        <w:rPr>
          <w:rFonts w:eastAsia="Times New Roman" w:cs="Times New Roman"/>
          <w:szCs w:val="24"/>
        </w:rPr>
        <w:t xml:space="preserve">μειοψηφία καθηγητών, η οποία χρησιμοποιώντας το δημόσιο αγαθό –το πανεπιστήμιο- μπορεί από εκεί και πέρα να πλουτίζει. </w:t>
      </w:r>
    </w:p>
    <w:p w14:paraId="50A7B6F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Διάβασε χθες η κ. </w:t>
      </w:r>
      <w:proofErr w:type="spellStart"/>
      <w:r>
        <w:rPr>
          <w:rFonts w:eastAsia="Times New Roman" w:cs="Times New Roman"/>
          <w:szCs w:val="24"/>
        </w:rPr>
        <w:t>Κεραμέως</w:t>
      </w:r>
      <w:proofErr w:type="spellEnd"/>
      <w:r>
        <w:rPr>
          <w:rFonts w:eastAsia="Times New Roman" w:cs="Times New Roman"/>
          <w:szCs w:val="24"/>
        </w:rPr>
        <w:t xml:space="preserve"> την ανακοίνωση ενός πανεπιστημίου από αυτά που διαμαρτύρονται για </w:t>
      </w:r>
      <w:r>
        <w:rPr>
          <w:rFonts w:eastAsia="Times New Roman" w:cs="Times New Roman"/>
          <w:szCs w:val="24"/>
        </w:rPr>
        <w:t>τα μεταπτυχιακά. Δεν θα το αναφέρω εγώ εδώ. Ο πρύτανής του πέρυσι, όταν του είπα «δεν μπορείτε να βάζετε συνέχεια δίδακτρα 8.000 ευρώ, 10.000 ευρώ σε τέτοιες εποχές και να τα παίρνετε ως αμοιβή 100%», γύρισε και μου είπε «εσένα τι σε πειράζει εάν τα βάζουμ</w:t>
      </w:r>
      <w:r>
        <w:rPr>
          <w:rFonts w:eastAsia="Times New Roman" w:cs="Times New Roman"/>
          <w:szCs w:val="24"/>
        </w:rPr>
        <w:t>ε στις τσέπες μας;». Όταν το είπα αυτό σ</w:t>
      </w:r>
      <w:r>
        <w:rPr>
          <w:rFonts w:eastAsia="Times New Roman" w:cs="Times New Roman"/>
          <w:szCs w:val="24"/>
        </w:rPr>
        <w:t>ε επιτροπή 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είχε γίνει χαμός</w:t>
      </w:r>
      <w:r w:rsidRPr="00111C25">
        <w:rPr>
          <w:rFonts w:eastAsia="Times New Roman" w:cs="Times New Roman"/>
          <w:szCs w:val="24"/>
        </w:rPr>
        <w:t xml:space="preserve"> </w:t>
      </w:r>
      <w:r>
        <w:rPr>
          <w:rFonts w:eastAsia="Times New Roman" w:cs="Times New Roman"/>
          <w:szCs w:val="24"/>
        </w:rPr>
        <w:t xml:space="preserve">πέρυσι. Ναι, μας πειράζει πάρα πολύ, γιατί είναι δημόσιο αγαθό. </w:t>
      </w:r>
    </w:p>
    <w:p w14:paraId="50A7B6F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κλείσουν τα μεταπτυχιακά και θα φύγει κόσμος» κ.λ</w:t>
      </w:r>
      <w:r>
        <w:rPr>
          <w:rFonts w:eastAsia="Times New Roman" w:cs="Times New Roman"/>
          <w:szCs w:val="24"/>
        </w:rPr>
        <w:t>π.</w:t>
      </w:r>
      <w:r>
        <w:rPr>
          <w:rFonts w:eastAsia="Times New Roman" w:cs="Times New Roman"/>
          <w:szCs w:val="24"/>
        </w:rPr>
        <w:t xml:space="preserve">. Ακούσαμε όλες αυτές τις απειλές από χθες. </w:t>
      </w:r>
    </w:p>
    <w:p w14:paraId="50A7B6F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brain</w:t>
      </w:r>
      <w:r w:rsidRPr="005D5F02">
        <w:rPr>
          <w:rFonts w:eastAsia="Times New Roman" w:cs="Times New Roman"/>
          <w:szCs w:val="24"/>
        </w:rPr>
        <w:t xml:space="preserve"> </w:t>
      </w:r>
      <w:r>
        <w:rPr>
          <w:rFonts w:eastAsia="Times New Roman" w:cs="Times New Roman"/>
          <w:szCs w:val="24"/>
          <w:lang w:val="en-US"/>
        </w:rPr>
        <w:t>dr</w:t>
      </w:r>
      <w:r>
        <w:rPr>
          <w:rFonts w:eastAsia="Times New Roman" w:cs="Times New Roman"/>
          <w:szCs w:val="24"/>
          <w:lang w:val="en-US"/>
        </w:rPr>
        <w:t>ain</w:t>
      </w:r>
      <w:r>
        <w:rPr>
          <w:rFonts w:eastAsia="Times New Roman" w:cs="Times New Roman"/>
          <w:szCs w:val="24"/>
        </w:rPr>
        <w:t xml:space="preserve"> πότε ξεκίνησε; Πότε κορυφώθηκε; Πότε έφυγε πάρα πολύς κόσμος; Μήπως έχετε καταλάβει; Έφυγε την εποχή που τα δίδακτρα ήταν απολύτως ανεξέλεγκτα. Τότε ήταν η μεγάλη φυγή. Το αναφέρω για να ξέρουμε τι λέμε. </w:t>
      </w:r>
    </w:p>
    <w:p w14:paraId="50A7B6F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w:t>
      </w:r>
      <w:r>
        <w:rPr>
          <w:rFonts w:eastAsia="Times New Roman" w:cs="Times New Roman"/>
          <w:szCs w:val="24"/>
        </w:rPr>
        <w:t xml:space="preserve"> χρόνου ομιλίας του κυρίου Βουλευτή) </w:t>
      </w:r>
    </w:p>
    <w:p w14:paraId="50A7B6F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χρειαστώ δύο λεπτά, κύριε Πρόεδρε. </w:t>
      </w:r>
    </w:p>
    <w:p w14:paraId="50A7B6F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Σε αυτές τις εποχές που ζούμε, τις δύσκολες εποχές της κρίσης, εγώ ήθελα να πω ένα πράγμα: Χρειάζεται ενότητα δυνάμεων. Αντί δηλαδή να υπάρξει κατασπατάληση και φέουδα κάποιων παν</w:t>
      </w:r>
      <w:r>
        <w:rPr>
          <w:rFonts w:eastAsia="Times New Roman" w:cs="Times New Roman"/>
          <w:szCs w:val="24"/>
        </w:rPr>
        <w:t>επιστημιακών ή κάποιων τμημάτων που θεωρούν ότι είναι καλύτερα από τα άλλα μέσα στα ίδια τα ιδρύματα -και μάλιστα, έλεος, κρίνεται η αξιοσύνη ενός πανεπιστημιακού από την τιμή που παίρνει- θα έλεγα, κύριε Υπουργέ, το παράθυρο που ανοίγετε με τον ενιαίο χώρ</w:t>
      </w:r>
      <w:r>
        <w:rPr>
          <w:rFonts w:eastAsia="Times New Roman" w:cs="Times New Roman"/>
          <w:szCs w:val="24"/>
        </w:rPr>
        <w:t>ο να προχωρήσει ακόμα παραπέρα, όταν γίνει μια δυνατή ώσμωση ανάμεσα σε ερευνητές και πανεπιστημιακούς, όπως έχει γίνει σε πολύ σημαντικά κράτη με πολύ σημαντική εκπαίδευση. Γι’ αυτά έπρεπε να συζητάμε σήμερα: Πώς ο καθένας βλέπει τον ενιαίο χώρο εκπαίδευσ</w:t>
      </w:r>
      <w:r>
        <w:rPr>
          <w:rFonts w:eastAsia="Times New Roman" w:cs="Times New Roman"/>
          <w:szCs w:val="24"/>
        </w:rPr>
        <w:t>ης, έρευνας, όπως στη Γαλλία, τη Γερμανία κ.λ</w:t>
      </w:r>
      <w:r>
        <w:rPr>
          <w:rFonts w:eastAsia="Times New Roman" w:cs="Times New Roman"/>
          <w:szCs w:val="24"/>
        </w:rPr>
        <w:t>π.</w:t>
      </w:r>
      <w:r>
        <w:rPr>
          <w:rFonts w:eastAsia="Times New Roman" w:cs="Times New Roman"/>
          <w:szCs w:val="24"/>
        </w:rPr>
        <w:t xml:space="preserve">. Γι’ αυτά έπρεπε να συζητάμε. Όχι σε αυτά που έχουμε κολλήσει. </w:t>
      </w:r>
    </w:p>
    <w:p w14:paraId="50A7B6F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έρχομαι σε ένα τελευταίο θέμα</w:t>
      </w:r>
      <w:r>
        <w:rPr>
          <w:rFonts w:eastAsia="Times New Roman" w:cs="Times New Roman"/>
          <w:szCs w:val="24"/>
        </w:rPr>
        <w:t>,</w:t>
      </w:r>
      <w:r>
        <w:rPr>
          <w:rFonts w:eastAsia="Times New Roman" w:cs="Times New Roman"/>
          <w:szCs w:val="24"/>
        </w:rPr>
        <w:t xml:space="preserve"> στο οποίο θέλω να αναφερθώ και είναι η αριστεία. Λέτε συνέχεια για την αριστεία. Προσωπικά, είμαι ιστορικός. </w:t>
      </w:r>
      <w:r>
        <w:rPr>
          <w:rFonts w:eastAsia="Times New Roman" w:cs="Times New Roman"/>
          <w:szCs w:val="24"/>
        </w:rPr>
        <w:t>Έχω συναδέλφους πανάξιους</w:t>
      </w:r>
      <w:r>
        <w:rPr>
          <w:rFonts w:eastAsia="Times New Roman" w:cs="Times New Roman"/>
          <w:szCs w:val="24"/>
        </w:rPr>
        <w:t>,</w:t>
      </w:r>
      <w:r>
        <w:rPr>
          <w:rFonts w:eastAsia="Times New Roman" w:cs="Times New Roman"/>
          <w:szCs w:val="24"/>
        </w:rPr>
        <w:t xml:space="preserve"> που έχουν κριθεί από τα μεγαλύτερα πανεπιστήμια του κόσμου. Και </w:t>
      </w:r>
      <w:r>
        <w:rPr>
          <w:rFonts w:eastAsia="Times New Roman" w:cs="Times New Roman"/>
          <w:szCs w:val="24"/>
        </w:rPr>
        <w:lastRenderedPageBreak/>
        <w:t>έρχονται εδώ αυτοί οι άριστοι στην Ελλάδα και από ποιους κρίνονται αν είναι άριστοι ή όχι; Από κάποιους εκδότες</w:t>
      </w:r>
      <w:r>
        <w:rPr>
          <w:rFonts w:eastAsia="Times New Roman" w:cs="Times New Roman"/>
          <w:szCs w:val="24"/>
        </w:rPr>
        <w:t>,</w:t>
      </w:r>
      <w:r>
        <w:rPr>
          <w:rFonts w:eastAsia="Times New Roman" w:cs="Times New Roman"/>
          <w:szCs w:val="24"/>
        </w:rPr>
        <w:t xml:space="preserve"> με τους οποίους εσείς συναγελάζεστε. Και το κριτήριο</w:t>
      </w:r>
      <w:r>
        <w:rPr>
          <w:rFonts w:eastAsia="Times New Roman" w:cs="Times New Roman"/>
          <w:szCs w:val="24"/>
        </w:rPr>
        <w:t xml:space="preserve"> ποιο είναι; Από τα «λιπαρά» λόγω φοροδιαφυγής στόματα αυτών των εκδοτών, πόσο πατριώτες είναι ή όχι. Εάν θέλουμε πραγματική επιστήμη, θα ξέρουμε και τι εννοούμε με την αριστεία. </w:t>
      </w:r>
    </w:p>
    <w:p w14:paraId="50A7B6F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Κι ένα τελευταίο σημείο: Μίλησα για το άσυλο στην Επιτροπή Μορφωτικών Υποθέσ</w:t>
      </w:r>
      <w:r>
        <w:rPr>
          <w:rFonts w:eastAsia="Times New Roman" w:cs="Times New Roman"/>
          <w:szCs w:val="24"/>
        </w:rPr>
        <w:t xml:space="preserve">εων. Δεν θα επανέλθω. Η εμμονή όμως ότι τα πανεπιστήμια είναι άντρο παραβατικότητας, εγκληματικότητας και όλα αυτά, κάπου αποσκοπεί. Μόνο αθώα δεν είναι. Η διαφορετικότητα μέσα στα πανεπιστήμια είναι πραγματικά απόκτημα αυτής της κοινωνίας. </w:t>
      </w:r>
    </w:p>
    <w:p w14:paraId="50A7B6F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Απορώ με εσάς </w:t>
      </w:r>
      <w:r>
        <w:rPr>
          <w:rFonts w:eastAsia="Times New Roman" w:cs="Times New Roman"/>
          <w:szCs w:val="24"/>
        </w:rPr>
        <w:t xml:space="preserve">του ΠΑΣΟΚ, πώς δεν το καταλαβαίνετε αυτό, αυτήν την ιστορική παράδοση εκδημοκρατισμού και παιδείας και έρχεστε τώρα να ταυτιστείτε με </w:t>
      </w:r>
      <w:r>
        <w:rPr>
          <w:rFonts w:eastAsia="Times New Roman" w:cs="Times New Roman"/>
          <w:szCs w:val="24"/>
        </w:rPr>
        <w:t>αυτούς,</w:t>
      </w:r>
      <w:r>
        <w:rPr>
          <w:rFonts w:eastAsia="Times New Roman" w:cs="Times New Roman"/>
          <w:szCs w:val="24"/>
        </w:rPr>
        <w:t xml:space="preserve"> οι οποίοι θέλουν κατάργηση, χωρίς βέβαια</w:t>
      </w:r>
      <w:r>
        <w:rPr>
          <w:rFonts w:eastAsia="Times New Roman" w:cs="Times New Roman"/>
          <w:szCs w:val="24"/>
        </w:rPr>
        <w:t>,</w:t>
      </w:r>
      <w:r>
        <w:rPr>
          <w:rFonts w:eastAsia="Times New Roman" w:cs="Times New Roman"/>
          <w:szCs w:val="24"/>
        </w:rPr>
        <w:t xml:space="preserve"> να καταργείτ</w:t>
      </w:r>
      <w:r>
        <w:rPr>
          <w:rFonts w:eastAsia="Times New Roman" w:cs="Times New Roman"/>
          <w:szCs w:val="24"/>
        </w:rPr>
        <w:t>αι</w:t>
      </w:r>
      <w:r>
        <w:rPr>
          <w:rFonts w:eastAsia="Times New Roman" w:cs="Times New Roman"/>
          <w:szCs w:val="24"/>
        </w:rPr>
        <w:t xml:space="preserve"> με αυτόν τον τρόπο η παραβατικότητα. Αυτό το ζήσαμε. </w:t>
      </w:r>
    </w:p>
    <w:p w14:paraId="50A7B70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 xml:space="preserve">αριστώ πολύ.  </w:t>
      </w:r>
    </w:p>
    <w:p w14:paraId="50A7B701"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50A7B702" w14:textId="77777777" w:rsidR="007C6747" w:rsidRDefault="00E91359">
      <w:pPr>
        <w:tabs>
          <w:tab w:val="left" w:pos="2820"/>
        </w:tabs>
        <w:spacing w:after="0" w:line="600" w:lineRule="auto"/>
        <w:ind w:firstLine="720"/>
        <w:jc w:val="both"/>
        <w:rPr>
          <w:rFonts w:eastAsia="Times New Roman"/>
          <w:szCs w:val="24"/>
        </w:rPr>
      </w:pPr>
      <w:r w:rsidRPr="00372CE2">
        <w:rPr>
          <w:rFonts w:eastAsia="Times New Roman"/>
          <w:b/>
          <w:szCs w:val="24"/>
        </w:rPr>
        <w:lastRenderedPageBreak/>
        <w:t xml:space="preserve">ΠΡΟΕΔΡΕΥΩΝ (Γεώργιος </w:t>
      </w:r>
      <w:proofErr w:type="spellStart"/>
      <w:r w:rsidRPr="00372CE2">
        <w:rPr>
          <w:rFonts w:eastAsia="Times New Roman"/>
          <w:b/>
          <w:szCs w:val="24"/>
        </w:rPr>
        <w:t>Λαμπρούλης</w:t>
      </w:r>
      <w:proofErr w:type="spellEnd"/>
      <w:r w:rsidRPr="00372CE2">
        <w:rPr>
          <w:rFonts w:eastAsia="Times New Roman"/>
          <w:b/>
          <w:szCs w:val="24"/>
        </w:rPr>
        <w:t xml:space="preserve">): </w:t>
      </w:r>
      <w:r>
        <w:rPr>
          <w:rFonts w:eastAsia="Times New Roman"/>
          <w:szCs w:val="24"/>
        </w:rPr>
        <w:t xml:space="preserve">Τον λόγο έχει ο Υπουργός Οικονομικών κ. </w:t>
      </w:r>
      <w:proofErr w:type="spellStart"/>
      <w:r>
        <w:rPr>
          <w:rFonts w:eastAsia="Times New Roman"/>
          <w:szCs w:val="24"/>
        </w:rPr>
        <w:t>Τσακαλώτος</w:t>
      </w:r>
      <w:proofErr w:type="spellEnd"/>
      <w:r>
        <w:rPr>
          <w:rFonts w:eastAsia="Times New Roman"/>
          <w:szCs w:val="24"/>
        </w:rPr>
        <w:t>.</w:t>
      </w:r>
    </w:p>
    <w:p w14:paraId="50A7B703" w14:textId="77777777" w:rsidR="007C6747" w:rsidRDefault="00E91359">
      <w:pPr>
        <w:tabs>
          <w:tab w:val="left" w:pos="2820"/>
        </w:tabs>
        <w:spacing w:after="0" w:line="600" w:lineRule="auto"/>
        <w:ind w:firstLine="720"/>
        <w:jc w:val="both"/>
        <w:rPr>
          <w:rFonts w:eastAsia="Times New Roman"/>
          <w:szCs w:val="24"/>
        </w:rPr>
      </w:pPr>
      <w:r w:rsidRPr="00FF17DD">
        <w:rPr>
          <w:rFonts w:eastAsia="Times New Roman"/>
          <w:b/>
          <w:szCs w:val="24"/>
        </w:rPr>
        <w:t>ΕΥΚΛΕΙΔΗΣ ΤΣΑΚΑΛΩΤΟΣ (Υπουργός Οικονομικών):</w:t>
      </w:r>
      <w:r>
        <w:rPr>
          <w:rFonts w:eastAsia="Times New Roman"/>
          <w:szCs w:val="24"/>
        </w:rPr>
        <w:t xml:space="preserve"> Ευχαριστώ, κύριε Πρόεδρε.</w:t>
      </w:r>
    </w:p>
    <w:p w14:paraId="50A7B704"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Κυρίες και κύριοι συνάδελφοι, ξέρω ότι θέλουν πολλοί και πολλές να μείνουμε Ευρώπη, να είμαστε εκσυγχρονιστές, να μην πάμε πίσω, να προχωρήσουμε. Σας διαβάζω τους τίτλους μόνο από έξι, εφτά άρθρα που έχουν γραφτεί τα τελευταία έξι, εφτά χρόνια σε δύο περιο</w:t>
      </w:r>
      <w:r>
        <w:rPr>
          <w:rFonts w:eastAsia="Times New Roman"/>
          <w:szCs w:val="24"/>
        </w:rPr>
        <w:t xml:space="preserve">δικά </w:t>
      </w:r>
      <w:r>
        <w:rPr>
          <w:rFonts w:eastAsia="Times New Roman"/>
          <w:szCs w:val="24"/>
        </w:rPr>
        <w:t>-</w:t>
      </w:r>
      <w:r>
        <w:rPr>
          <w:rFonts w:eastAsia="Times New Roman"/>
          <w:szCs w:val="24"/>
        </w:rPr>
        <w:t>στα οποία τυχαίνει να είμαι και συνδρομητής</w:t>
      </w:r>
      <w:r>
        <w:rPr>
          <w:rFonts w:eastAsia="Times New Roman"/>
          <w:szCs w:val="24"/>
        </w:rPr>
        <w:t>-</w:t>
      </w:r>
      <w:r>
        <w:rPr>
          <w:rFonts w:eastAsia="Times New Roman"/>
          <w:szCs w:val="24"/>
        </w:rPr>
        <w:t xml:space="preserve"> το «</w:t>
      </w:r>
      <w:r>
        <w:rPr>
          <w:rFonts w:eastAsia="Times New Roman"/>
          <w:szCs w:val="24"/>
          <w:lang w:val="en-US"/>
        </w:rPr>
        <w:t>London</w:t>
      </w:r>
      <w:r w:rsidRPr="00372CE2">
        <w:rPr>
          <w:rFonts w:eastAsia="Times New Roman"/>
          <w:szCs w:val="24"/>
        </w:rPr>
        <w:t xml:space="preserve"> </w:t>
      </w:r>
      <w:r>
        <w:rPr>
          <w:rFonts w:eastAsia="Times New Roman"/>
          <w:szCs w:val="24"/>
          <w:lang w:val="en-US"/>
        </w:rPr>
        <w:t>Review</w:t>
      </w:r>
      <w:r w:rsidRPr="00372CE2">
        <w:rPr>
          <w:rFonts w:eastAsia="Times New Roman"/>
          <w:szCs w:val="24"/>
        </w:rPr>
        <w:t xml:space="preserve"> </w:t>
      </w:r>
      <w:r>
        <w:rPr>
          <w:rFonts w:eastAsia="Times New Roman"/>
          <w:szCs w:val="24"/>
          <w:lang w:val="en-US"/>
        </w:rPr>
        <w:t>of</w:t>
      </w:r>
      <w:r w:rsidRPr="00372CE2">
        <w:rPr>
          <w:rFonts w:eastAsia="Times New Roman"/>
          <w:szCs w:val="24"/>
        </w:rPr>
        <w:t xml:space="preserve"> </w:t>
      </w:r>
      <w:r>
        <w:rPr>
          <w:rFonts w:eastAsia="Times New Roman"/>
          <w:szCs w:val="24"/>
          <w:lang w:val="en-US"/>
        </w:rPr>
        <w:t>Books</w:t>
      </w:r>
      <w:r>
        <w:rPr>
          <w:rFonts w:eastAsia="Times New Roman"/>
          <w:szCs w:val="24"/>
        </w:rPr>
        <w:t>»</w:t>
      </w:r>
      <w:r w:rsidRPr="00372CE2">
        <w:rPr>
          <w:rFonts w:eastAsia="Times New Roman"/>
          <w:szCs w:val="24"/>
        </w:rPr>
        <w:t xml:space="preserve"> </w:t>
      </w:r>
      <w:r>
        <w:rPr>
          <w:rFonts w:eastAsia="Times New Roman"/>
          <w:szCs w:val="24"/>
        </w:rPr>
        <w:t>και το «</w:t>
      </w:r>
      <w:r>
        <w:rPr>
          <w:rFonts w:eastAsia="Times New Roman"/>
          <w:szCs w:val="24"/>
          <w:lang w:val="en-US"/>
        </w:rPr>
        <w:t>New</w:t>
      </w:r>
      <w:r w:rsidRPr="00372CE2">
        <w:rPr>
          <w:rFonts w:eastAsia="Times New Roman"/>
          <w:szCs w:val="24"/>
        </w:rPr>
        <w:t xml:space="preserve"> </w:t>
      </w:r>
      <w:r>
        <w:rPr>
          <w:rFonts w:eastAsia="Times New Roman"/>
          <w:szCs w:val="24"/>
          <w:lang w:val="en-US"/>
        </w:rPr>
        <w:t>York</w:t>
      </w:r>
      <w:r w:rsidRPr="00372CE2">
        <w:rPr>
          <w:rFonts w:eastAsia="Times New Roman"/>
          <w:szCs w:val="24"/>
        </w:rPr>
        <w:t xml:space="preserve"> </w:t>
      </w:r>
      <w:r>
        <w:rPr>
          <w:rFonts w:eastAsia="Times New Roman"/>
          <w:szCs w:val="24"/>
          <w:lang w:val="en-US"/>
        </w:rPr>
        <w:t>Review</w:t>
      </w:r>
      <w:r w:rsidRPr="00372CE2">
        <w:rPr>
          <w:rFonts w:eastAsia="Times New Roman"/>
          <w:szCs w:val="24"/>
        </w:rPr>
        <w:t xml:space="preserve"> </w:t>
      </w:r>
      <w:r>
        <w:rPr>
          <w:rFonts w:eastAsia="Times New Roman"/>
          <w:szCs w:val="24"/>
          <w:lang w:val="en-US"/>
        </w:rPr>
        <w:t>of</w:t>
      </w:r>
      <w:r w:rsidRPr="00372CE2">
        <w:rPr>
          <w:rFonts w:eastAsia="Times New Roman"/>
          <w:szCs w:val="24"/>
        </w:rPr>
        <w:t xml:space="preserve"> </w:t>
      </w:r>
      <w:r>
        <w:rPr>
          <w:rFonts w:eastAsia="Times New Roman"/>
          <w:szCs w:val="24"/>
          <w:lang w:val="en-US"/>
        </w:rPr>
        <w:t>Books</w:t>
      </w:r>
      <w:r>
        <w:rPr>
          <w:rFonts w:eastAsia="Times New Roman"/>
          <w:szCs w:val="24"/>
        </w:rPr>
        <w:t xml:space="preserve">». </w:t>
      </w:r>
    </w:p>
    <w:p w14:paraId="50A7B705"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Αρχίζω από τον Δεκέμβρη του 2011, </w:t>
      </w:r>
      <w:proofErr w:type="spellStart"/>
      <w:r>
        <w:rPr>
          <w:rFonts w:eastAsia="Times New Roman"/>
          <w:szCs w:val="24"/>
        </w:rPr>
        <w:t>Κιθ</w:t>
      </w:r>
      <w:proofErr w:type="spellEnd"/>
      <w:r>
        <w:rPr>
          <w:rFonts w:eastAsia="Times New Roman"/>
          <w:szCs w:val="24"/>
        </w:rPr>
        <w:t xml:space="preserve"> Τόμας</w:t>
      </w:r>
      <w:r>
        <w:rPr>
          <w:rFonts w:eastAsia="Times New Roman"/>
          <w:szCs w:val="24"/>
        </w:rPr>
        <w:t>:</w:t>
      </w:r>
      <w:r w:rsidRPr="00372CE2">
        <w:rPr>
          <w:rFonts w:eastAsia="Times New Roman"/>
          <w:szCs w:val="24"/>
        </w:rPr>
        <w:t xml:space="preserve"> </w:t>
      </w:r>
      <w:r>
        <w:rPr>
          <w:rFonts w:eastAsia="Times New Roman"/>
          <w:szCs w:val="24"/>
        </w:rPr>
        <w:t xml:space="preserve">«Τα πανεπιστήμια στο στόχαστρο». Συνεχίζω με το 2012 του </w:t>
      </w:r>
      <w:proofErr w:type="spellStart"/>
      <w:r>
        <w:rPr>
          <w:rFonts w:eastAsia="Times New Roman"/>
          <w:szCs w:val="24"/>
        </w:rPr>
        <w:t>Πόλ</w:t>
      </w:r>
      <w:proofErr w:type="spellEnd"/>
      <w:r>
        <w:rPr>
          <w:rFonts w:eastAsia="Times New Roman"/>
          <w:szCs w:val="24"/>
        </w:rPr>
        <w:t xml:space="preserve"> </w:t>
      </w:r>
      <w:proofErr w:type="spellStart"/>
      <w:r>
        <w:rPr>
          <w:rFonts w:eastAsia="Times New Roman"/>
          <w:szCs w:val="24"/>
        </w:rPr>
        <w:t>Σίμπραϊτ</w:t>
      </w:r>
      <w:proofErr w:type="spellEnd"/>
      <w:r>
        <w:rPr>
          <w:rFonts w:eastAsia="Times New Roman"/>
          <w:szCs w:val="24"/>
        </w:rPr>
        <w:t>: «Πώς να υπερασπιστούμε τα</w:t>
      </w:r>
      <w:r>
        <w:rPr>
          <w:rFonts w:eastAsia="Times New Roman"/>
          <w:szCs w:val="24"/>
        </w:rPr>
        <w:t xml:space="preserve"> πανεπιστήμια». Συνεχίζω</w:t>
      </w:r>
      <w:r w:rsidRPr="00372CE2">
        <w:rPr>
          <w:rFonts w:eastAsia="Times New Roman"/>
          <w:szCs w:val="24"/>
        </w:rPr>
        <w:t xml:space="preserve"> </w:t>
      </w:r>
      <w:r>
        <w:rPr>
          <w:rFonts w:eastAsia="Times New Roman"/>
          <w:szCs w:val="24"/>
        </w:rPr>
        <w:t>με</w:t>
      </w:r>
      <w:r w:rsidRPr="00372CE2">
        <w:rPr>
          <w:rFonts w:eastAsia="Times New Roman"/>
          <w:szCs w:val="24"/>
        </w:rPr>
        <w:t xml:space="preserve"> </w:t>
      </w:r>
      <w:r>
        <w:rPr>
          <w:rFonts w:eastAsia="Times New Roman"/>
          <w:szCs w:val="24"/>
        </w:rPr>
        <w:t>το</w:t>
      </w:r>
      <w:r w:rsidRPr="00372CE2">
        <w:rPr>
          <w:rFonts w:eastAsia="Times New Roman"/>
          <w:szCs w:val="24"/>
        </w:rPr>
        <w:t xml:space="preserve"> 2012</w:t>
      </w:r>
      <w:r>
        <w:rPr>
          <w:rFonts w:eastAsia="Times New Roman"/>
          <w:szCs w:val="24"/>
        </w:rPr>
        <w:t xml:space="preserve"> και με το περιοδικό «</w:t>
      </w:r>
      <w:r>
        <w:rPr>
          <w:rFonts w:eastAsia="Times New Roman"/>
          <w:szCs w:val="24"/>
          <w:lang w:val="en-US"/>
        </w:rPr>
        <w:t>New</w:t>
      </w:r>
      <w:r w:rsidRPr="00372CE2">
        <w:rPr>
          <w:rFonts w:eastAsia="Times New Roman"/>
          <w:szCs w:val="24"/>
        </w:rPr>
        <w:t xml:space="preserve"> </w:t>
      </w:r>
      <w:r>
        <w:rPr>
          <w:rFonts w:eastAsia="Times New Roman"/>
          <w:szCs w:val="24"/>
          <w:lang w:val="en-US"/>
        </w:rPr>
        <w:t>York</w:t>
      </w:r>
      <w:r w:rsidRPr="00372CE2">
        <w:rPr>
          <w:rFonts w:eastAsia="Times New Roman"/>
          <w:szCs w:val="24"/>
        </w:rPr>
        <w:t xml:space="preserve"> </w:t>
      </w:r>
      <w:r>
        <w:rPr>
          <w:rFonts w:eastAsia="Times New Roman"/>
          <w:szCs w:val="24"/>
          <w:lang w:val="en-US"/>
        </w:rPr>
        <w:t>Review</w:t>
      </w:r>
      <w:r w:rsidRPr="00372CE2">
        <w:rPr>
          <w:rFonts w:eastAsia="Times New Roman"/>
          <w:szCs w:val="24"/>
        </w:rPr>
        <w:t xml:space="preserve"> </w:t>
      </w:r>
      <w:r>
        <w:rPr>
          <w:rFonts w:eastAsia="Times New Roman"/>
          <w:szCs w:val="24"/>
          <w:lang w:val="en-US"/>
        </w:rPr>
        <w:t>of</w:t>
      </w:r>
      <w:r w:rsidRPr="00372CE2">
        <w:rPr>
          <w:rFonts w:eastAsia="Times New Roman"/>
          <w:szCs w:val="24"/>
        </w:rPr>
        <w:t xml:space="preserve"> </w:t>
      </w:r>
      <w:r>
        <w:rPr>
          <w:rFonts w:eastAsia="Times New Roman"/>
          <w:szCs w:val="24"/>
          <w:lang w:val="en-US"/>
        </w:rPr>
        <w:t>Books</w:t>
      </w:r>
      <w:r>
        <w:rPr>
          <w:rFonts w:eastAsia="Times New Roman"/>
          <w:szCs w:val="24"/>
        </w:rPr>
        <w:t>»,</w:t>
      </w:r>
      <w:r w:rsidRPr="00372CE2">
        <w:rPr>
          <w:rFonts w:eastAsia="Times New Roman"/>
          <w:szCs w:val="24"/>
        </w:rPr>
        <w:t xml:space="preserve"> </w:t>
      </w:r>
      <w:r>
        <w:rPr>
          <w:rFonts w:eastAsia="Times New Roman"/>
          <w:szCs w:val="24"/>
        </w:rPr>
        <w:t>‘</w:t>
      </w:r>
      <w:proofErr w:type="spellStart"/>
      <w:r>
        <w:rPr>
          <w:rFonts w:eastAsia="Times New Roman"/>
          <w:szCs w:val="24"/>
        </w:rPr>
        <w:t>Ανθονι</w:t>
      </w:r>
      <w:proofErr w:type="spellEnd"/>
      <w:r>
        <w:rPr>
          <w:rFonts w:eastAsia="Times New Roman"/>
          <w:szCs w:val="24"/>
        </w:rPr>
        <w:t xml:space="preserve"> </w:t>
      </w:r>
      <w:proofErr w:type="spellStart"/>
      <w:r>
        <w:rPr>
          <w:rFonts w:eastAsia="Times New Roman"/>
          <w:szCs w:val="24"/>
        </w:rPr>
        <w:t>Γκρέιφον</w:t>
      </w:r>
      <w:proofErr w:type="spellEnd"/>
      <w:r>
        <w:rPr>
          <w:rFonts w:eastAsia="Times New Roman"/>
          <w:szCs w:val="24"/>
        </w:rPr>
        <w:t>:</w:t>
      </w:r>
      <w:r w:rsidRPr="00372CE2">
        <w:rPr>
          <w:rFonts w:eastAsia="Times New Roman"/>
          <w:szCs w:val="24"/>
        </w:rPr>
        <w:t xml:space="preserve"> «</w:t>
      </w:r>
      <w:r>
        <w:rPr>
          <w:rFonts w:eastAsia="Times New Roman"/>
          <w:szCs w:val="24"/>
        </w:rPr>
        <w:t xml:space="preserve">Μπορούν τα πανεπιστήμια να σωθούν». Πάμε στο 2013 άρθρο του </w:t>
      </w:r>
      <w:r>
        <w:rPr>
          <w:rFonts w:eastAsia="Times New Roman"/>
          <w:szCs w:val="24"/>
        </w:rPr>
        <w:t xml:space="preserve">Στέφαν </w:t>
      </w:r>
      <w:proofErr w:type="spellStart"/>
      <w:r>
        <w:rPr>
          <w:rFonts w:eastAsia="Times New Roman"/>
          <w:szCs w:val="24"/>
        </w:rPr>
        <w:t>Κολίνι</w:t>
      </w:r>
      <w:proofErr w:type="spellEnd"/>
      <w:r w:rsidRPr="00372CE2">
        <w:rPr>
          <w:rFonts w:eastAsia="Times New Roman"/>
          <w:szCs w:val="24"/>
        </w:rPr>
        <w:t xml:space="preserve"> </w:t>
      </w:r>
      <w:r>
        <w:rPr>
          <w:rFonts w:eastAsia="Times New Roman"/>
          <w:szCs w:val="24"/>
        </w:rPr>
        <w:t xml:space="preserve">από το </w:t>
      </w:r>
      <w:r>
        <w:rPr>
          <w:rFonts w:eastAsia="Times New Roman"/>
          <w:szCs w:val="24"/>
          <w:lang w:val="en-US"/>
        </w:rPr>
        <w:t>Cambridge</w:t>
      </w:r>
      <w:r>
        <w:rPr>
          <w:rFonts w:eastAsia="Times New Roman"/>
          <w:szCs w:val="24"/>
        </w:rPr>
        <w:t>: «Ξεπούλημα». Συνεχίζω</w:t>
      </w:r>
      <w:r w:rsidRPr="00372CE2">
        <w:rPr>
          <w:rFonts w:eastAsia="Times New Roman"/>
          <w:szCs w:val="24"/>
        </w:rPr>
        <w:t xml:space="preserve">, </w:t>
      </w:r>
      <w:r>
        <w:rPr>
          <w:rFonts w:eastAsia="Times New Roman"/>
          <w:szCs w:val="24"/>
        </w:rPr>
        <w:t>Ιούλιος</w:t>
      </w:r>
      <w:r w:rsidRPr="00372CE2">
        <w:rPr>
          <w:rFonts w:eastAsia="Times New Roman"/>
          <w:szCs w:val="24"/>
        </w:rPr>
        <w:t xml:space="preserve"> </w:t>
      </w:r>
      <w:r>
        <w:rPr>
          <w:rFonts w:eastAsia="Times New Roman"/>
          <w:szCs w:val="24"/>
        </w:rPr>
        <w:t>του</w:t>
      </w:r>
      <w:r w:rsidRPr="00372CE2">
        <w:rPr>
          <w:rFonts w:eastAsia="Times New Roman"/>
          <w:szCs w:val="24"/>
        </w:rPr>
        <w:t xml:space="preserve"> 2015</w:t>
      </w:r>
      <w:r>
        <w:rPr>
          <w:rFonts w:eastAsia="Times New Roman"/>
          <w:szCs w:val="24"/>
        </w:rPr>
        <w:t>,</w:t>
      </w:r>
      <w:r w:rsidRPr="00372CE2">
        <w:rPr>
          <w:rFonts w:eastAsia="Times New Roman"/>
          <w:szCs w:val="24"/>
        </w:rPr>
        <w:t xml:space="preserve"> </w:t>
      </w:r>
      <w:r>
        <w:rPr>
          <w:rFonts w:eastAsia="Times New Roman"/>
          <w:szCs w:val="24"/>
        </w:rPr>
        <w:t>πάλι</w:t>
      </w:r>
      <w:r w:rsidRPr="00372CE2">
        <w:rPr>
          <w:rFonts w:eastAsia="Times New Roman"/>
          <w:szCs w:val="24"/>
        </w:rPr>
        <w:t xml:space="preserve"> </w:t>
      </w:r>
      <w:r>
        <w:rPr>
          <w:rFonts w:eastAsia="Times New Roman"/>
          <w:szCs w:val="24"/>
        </w:rPr>
        <w:t>«</w:t>
      </w:r>
      <w:r>
        <w:rPr>
          <w:rFonts w:eastAsia="Times New Roman"/>
          <w:szCs w:val="24"/>
          <w:lang w:val="en-US"/>
        </w:rPr>
        <w:t>New</w:t>
      </w:r>
      <w:r w:rsidRPr="00372CE2">
        <w:rPr>
          <w:rFonts w:eastAsia="Times New Roman"/>
          <w:szCs w:val="24"/>
        </w:rPr>
        <w:t xml:space="preserve"> </w:t>
      </w:r>
      <w:r>
        <w:rPr>
          <w:rFonts w:eastAsia="Times New Roman"/>
          <w:szCs w:val="24"/>
          <w:lang w:val="en-US"/>
        </w:rPr>
        <w:t>York</w:t>
      </w:r>
      <w:r w:rsidRPr="00372CE2">
        <w:rPr>
          <w:rFonts w:eastAsia="Times New Roman"/>
          <w:szCs w:val="24"/>
        </w:rPr>
        <w:t xml:space="preserve"> </w:t>
      </w:r>
      <w:r>
        <w:rPr>
          <w:rFonts w:eastAsia="Times New Roman"/>
          <w:szCs w:val="24"/>
          <w:lang w:val="en-US"/>
        </w:rPr>
        <w:t>Revie</w:t>
      </w:r>
      <w:r>
        <w:rPr>
          <w:rFonts w:eastAsia="Times New Roman"/>
          <w:szCs w:val="24"/>
          <w:lang w:val="en-US"/>
        </w:rPr>
        <w:t>w</w:t>
      </w:r>
      <w:r w:rsidRPr="00372CE2">
        <w:rPr>
          <w:rFonts w:eastAsia="Times New Roman"/>
          <w:szCs w:val="24"/>
        </w:rPr>
        <w:t xml:space="preserve"> </w:t>
      </w:r>
      <w:r>
        <w:rPr>
          <w:rFonts w:eastAsia="Times New Roman"/>
          <w:szCs w:val="24"/>
          <w:lang w:val="en-US"/>
        </w:rPr>
        <w:t>of</w:t>
      </w:r>
      <w:r w:rsidRPr="00372CE2">
        <w:rPr>
          <w:rFonts w:eastAsia="Times New Roman"/>
          <w:szCs w:val="24"/>
        </w:rPr>
        <w:t xml:space="preserve"> </w:t>
      </w:r>
      <w:r>
        <w:rPr>
          <w:rFonts w:eastAsia="Times New Roman"/>
          <w:szCs w:val="24"/>
          <w:lang w:val="en-US"/>
        </w:rPr>
        <w:t>Books</w:t>
      </w:r>
      <w:r>
        <w:rPr>
          <w:rFonts w:eastAsia="Times New Roman"/>
          <w:szCs w:val="24"/>
        </w:rPr>
        <w:t>»,</w:t>
      </w:r>
      <w:r w:rsidRPr="00372CE2">
        <w:rPr>
          <w:rFonts w:eastAsia="Times New Roman"/>
          <w:szCs w:val="24"/>
        </w:rPr>
        <w:t xml:space="preserve"> </w:t>
      </w:r>
      <w:r>
        <w:rPr>
          <w:rFonts w:eastAsia="Times New Roman"/>
          <w:szCs w:val="24"/>
        </w:rPr>
        <w:t>‘</w:t>
      </w:r>
      <w:proofErr w:type="spellStart"/>
      <w:r>
        <w:rPr>
          <w:rFonts w:eastAsia="Times New Roman"/>
          <w:szCs w:val="24"/>
        </w:rPr>
        <w:t>Αντριου</w:t>
      </w:r>
      <w:proofErr w:type="spellEnd"/>
      <w:r>
        <w:rPr>
          <w:rFonts w:eastAsia="Times New Roman"/>
          <w:szCs w:val="24"/>
        </w:rPr>
        <w:t xml:space="preserve"> </w:t>
      </w:r>
      <w:proofErr w:type="spellStart"/>
      <w:r>
        <w:rPr>
          <w:rFonts w:eastAsia="Times New Roman"/>
          <w:szCs w:val="24"/>
        </w:rPr>
        <w:t>Ντελμπάνκο</w:t>
      </w:r>
      <w:proofErr w:type="spellEnd"/>
      <w:r>
        <w:rPr>
          <w:rFonts w:eastAsia="Times New Roman"/>
          <w:szCs w:val="24"/>
        </w:rPr>
        <w:t>:</w:t>
      </w:r>
      <w:r w:rsidRPr="00372CE2">
        <w:rPr>
          <w:rFonts w:eastAsia="Times New Roman"/>
          <w:szCs w:val="24"/>
        </w:rPr>
        <w:t xml:space="preserve"> «</w:t>
      </w:r>
      <w:r>
        <w:rPr>
          <w:rFonts w:eastAsia="Times New Roman"/>
          <w:szCs w:val="24"/>
        </w:rPr>
        <w:t>Τα</w:t>
      </w:r>
      <w:r w:rsidRPr="00372CE2">
        <w:rPr>
          <w:rFonts w:eastAsia="Times New Roman"/>
          <w:szCs w:val="24"/>
        </w:rPr>
        <w:t xml:space="preserve"> </w:t>
      </w:r>
      <w:r>
        <w:rPr>
          <w:rFonts w:eastAsia="Times New Roman"/>
          <w:szCs w:val="24"/>
        </w:rPr>
        <w:t>πανεπιστήμιά μας: Η εξοργιστική πραγματικότητα». Τέλος</w:t>
      </w:r>
      <w:r w:rsidRPr="00372CE2">
        <w:rPr>
          <w:rFonts w:eastAsia="Times New Roman"/>
          <w:szCs w:val="24"/>
        </w:rPr>
        <w:t xml:space="preserve"> </w:t>
      </w:r>
      <w:r>
        <w:rPr>
          <w:rFonts w:eastAsia="Times New Roman"/>
          <w:szCs w:val="24"/>
        </w:rPr>
        <w:t>στο</w:t>
      </w:r>
      <w:r w:rsidRPr="00372CE2">
        <w:rPr>
          <w:rFonts w:eastAsia="Times New Roman"/>
          <w:szCs w:val="24"/>
        </w:rPr>
        <w:t xml:space="preserve"> 2016, </w:t>
      </w:r>
      <w:r>
        <w:rPr>
          <w:rFonts w:eastAsia="Times New Roman"/>
          <w:szCs w:val="24"/>
        </w:rPr>
        <w:t xml:space="preserve">η </w:t>
      </w:r>
      <w:proofErr w:type="spellStart"/>
      <w:r>
        <w:rPr>
          <w:rFonts w:eastAsia="Times New Roman"/>
          <w:szCs w:val="24"/>
        </w:rPr>
        <w:t>Ράνα</w:t>
      </w:r>
      <w:proofErr w:type="spellEnd"/>
      <w:r>
        <w:rPr>
          <w:rFonts w:eastAsia="Times New Roman"/>
          <w:szCs w:val="24"/>
        </w:rPr>
        <w:t xml:space="preserve"> </w:t>
      </w:r>
      <w:proofErr w:type="spellStart"/>
      <w:r>
        <w:rPr>
          <w:rFonts w:eastAsia="Times New Roman"/>
          <w:szCs w:val="24"/>
        </w:rPr>
        <w:t>Φόρουχαρ</w:t>
      </w:r>
      <w:proofErr w:type="spellEnd"/>
      <w:r>
        <w:rPr>
          <w:rFonts w:eastAsia="Times New Roman"/>
          <w:szCs w:val="24"/>
        </w:rPr>
        <w:t xml:space="preserve"> στο </w:t>
      </w:r>
      <w:r>
        <w:rPr>
          <w:rFonts w:eastAsia="Times New Roman"/>
          <w:szCs w:val="24"/>
        </w:rPr>
        <w:lastRenderedPageBreak/>
        <w:t>«</w:t>
      </w:r>
      <w:r>
        <w:rPr>
          <w:rFonts w:eastAsia="Times New Roman"/>
          <w:szCs w:val="24"/>
          <w:lang w:val="en-US"/>
        </w:rPr>
        <w:t>New</w:t>
      </w:r>
      <w:r w:rsidRPr="00372CE2">
        <w:rPr>
          <w:rFonts w:eastAsia="Times New Roman"/>
          <w:szCs w:val="24"/>
        </w:rPr>
        <w:t xml:space="preserve"> </w:t>
      </w:r>
      <w:r>
        <w:rPr>
          <w:rFonts w:eastAsia="Times New Roman"/>
          <w:szCs w:val="24"/>
          <w:lang w:val="en-US"/>
        </w:rPr>
        <w:t>York</w:t>
      </w:r>
      <w:r w:rsidRPr="00372CE2">
        <w:rPr>
          <w:rFonts w:eastAsia="Times New Roman"/>
          <w:szCs w:val="24"/>
        </w:rPr>
        <w:t xml:space="preserve"> </w:t>
      </w:r>
      <w:r>
        <w:rPr>
          <w:rFonts w:eastAsia="Times New Roman"/>
          <w:szCs w:val="24"/>
          <w:lang w:val="en-US"/>
        </w:rPr>
        <w:t>Review</w:t>
      </w:r>
      <w:r w:rsidRPr="00372CE2">
        <w:rPr>
          <w:rFonts w:eastAsia="Times New Roman"/>
          <w:szCs w:val="24"/>
        </w:rPr>
        <w:t xml:space="preserve"> </w:t>
      </w:r>
      <w:r>
        <w:rPr>
          <w:rFonts w:eastAsia="Times New Roman"/>
          <w:szCs w:val="24"/>
          <w:lang w:val="en-US"/>
        </w:rPr>
        <w:t>of</w:t>
      </w:r>
      <w:r w:rsidRPr="00372CE2">
        <w:rPr>
          <w:rFonts w:eastAsia="Times New Roman"/>
          <w:szCs w:val="24"/>
        </w:rPr>
        <w:t xml:space="preserve"> </w:t>
      </w:r>
      <w:r>
        <w:rPr>
          <w:rFonts w:eastAsia="Times New Roman"/>
          <w:szCs w:val="24"/>
          <w:lang w:val="en-US"/>
        </w:rPr>
        <w:t>Books</w:t>
      </w:r>
      <w:r>
        <w:rPr>
          <w:rFonts w:eastAsia="Times New Roman"/>
          <w:szCs w:val="24"/>
        </w:rPr>
        <w:t>»:</w:t>
      </w:r>
      <w:r w:rsidRPr="00372CE2">
        <w:rPr>
          <w:rFonts w:eastAsia="Times New Roman"/>
          <w:szCs w:val="24"/>
        </w:rPr>
        <w:t xml:space="preserve"> «</w:t>
      </w:r>
      <w:r>
        <w:rPr>
          <w:rFonts w:eastAsia="Times New Roman"/>
          <w:szCs w:val="24"/>
        </w:rPr>
        <w:t>Πώς</w:t>
      </w:r>
      <w:r w:rsidRPr="00372CE2">
        <w:rPr>
          <w:rFonts w:eastAsia="Times New Roman"/>
          <w:szCs w:val="24"/>
        </w:rPr>
        <w:t xml:space="preserve"> </w:t>
      </w:r>
      <w:r>
        <w:rPr>
          <w:rFonts w:eastAsia="Times New Roman"/>
          <w:szCs w:val="24"/>
        </w:rPr>
        <w:t>η</w:t>
      </w:r>
      <w:r w:rsidRPr="00372CE2">
        <w:rPr>
          <w:rFonts w:eastAsia="Times New Roman"/>
          <w:szCs w:val="24"/>
        </w:rPr>
        <w:t xml:space="preserve"> </w:t>
      </w:r>
      <w:r>
        <w:rPr>
          <w:rFonts w:eastAsia="Times New Roman"/>
          <w:szCs w:val="24"/>
        </w:rPr>
        <w:t>χρηματοδότηση των πανεπιστημίων μπορεί να οδηγήσει στην καταστροφή».</w:t>
      </w:r>
    </w:p>
    <w:p w14:paraId="50A7B706"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Είμαστε μέρος αυτής της συζήτησης; Όταν λέτε να πάμε μπροστά, να εκσυγχρονιστούμε, είμαστε μέρος αυτής της συζήτησης; Ξέρουμε ότι υπάρχει πρόβλημα -το είπε νομίζω και ο Χρήστος Μαντάς- και ότι υπάρχουν φοιτητές που δεν μπορούν να ανταπεξέλθουν στο χρέος, σ</w:t>
      </w:r>
      <w:r>
        <w:rPr>
          <w:rFonts w:eastAsia="Times New Roman"/>
          <w:szCs w:val="24"/>
        </w:rPr>
        <w:t>τα φοιτητικά δάνεια στο Ηνωμένο Βασίλειο; Ότι υπάρχουν μέλη ΔΕΠ που όλο και περισσότερο</w:t>
      </w:r>
      <w:r>
        <w:rPr>
          <w:rFonts w:eastAsia="Times New Roman"/>
          <w:szCs w:val="24"/>
        </w:rPr>
        <w:t>,</w:t>
      </w:r>
      <w:r>
        <w:rPr>
          <w:rFonts w:eastAsia="Times New Roman"/>
          <w:szCs w:val="24"/>
        </w:rPr>
        <w:t xml:space="preserve"> στην Αμερική προσλαμβάνονται</w:t>
      </w:r>
      <w:r>
        <w:rPr>
          <w:rFonts w:eastAsia="Times New Roman"/>
          <w:szCs w:val="24"/>
        </w:rPr>
        <w:t xml:space="preserve">, </w:t>
      </w:r>
      <w:r>
        <w:rPr>
          <w:rFonts w:eastAsia="Times New Roman"/>
          <w:szCs w:val="24"/>
        </w:rPr>
        <w:t>χρησιμοποιώντας το μοντέλο τ</w:t>
      </w:r>
      <w:r>
        <w:rPr>
          <w:rFonts w:eastAsia="Times New Roman"/>
          <w:szCs w:val="24"/>
        </w:rPr>
        <w:t>ων</w:t>
      </w:r>
      <w:r>
        <w:rPr>
          <w:rFonts w:eastAsia="Times New Roman"/>
          <w:szCs w:val="24"/>
        </w:rPr>
        <w:t xml:space="preserve"> </w:t>
      </w:r>
      <w:proofErr w:type="spellStart"/>
      <w:r>
        <w:rPr>
          <w:rFonts w:eastAsia="Times New Roman"/>
          <w:szCs w:val="24"/>
        </w:rPr>
        <w:t>Γουόλ-Μ</w:t>
      </w:r>
      <w:r>
        <w:rPr>
          <w:rFonts w:eastAsia="Times New Roman"/>
          <w:szCs w:val="24"/>
        </w:rPr>
        <w:t>αρτ</w:t>
      </w:r>
      <w:proofErr w:type="spellEnd"/>
      <w:r>
        <w:rPr>
          <w:rFonts w:eastAsia="Times New Roman"/>
          <w:szCs w:val="24"/>
        </w:rPr>
        <w:t>,</w:t>
      </w:r>
      <w:r w:rsidRPr="0007657C">
        <w:rPr>
          <w:rFonts w:eastAsia="Times New Roman"/>
          <w:szCs w:val="24"/>
        </w:rPr>
        <w:t xml:space="preserve"> </w:t>
      </w:r>
      <w:r>
        <w:rPr>
          <w:rFonts w:eastAsia="Times New Roman"/>
          <w:szCs w:val="24"/>
        </w:rPr>
        <w:t xml:space="preserve">ως προσωρινοί εργαζόμενοι; </w:t>
      </w:r>
    </w:p>
    <w:p w14:paraId="50A7B707"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Ξέρουμε ότι υπάρχει μια ολόκληρη συζήτηση για ένα πανεπιστήμιο</w:t>
      </w:r>
      <w:r>
        <w:rPr>
          <w:rFonts w:eastAsia="Times New Roman"/>
          <w:szCs w:val="24"/>
        </w:rPr>
        <w:t>,</w:t>
      </w:r>
      <w:r>
        <w:rPr>
          <w:rFonts w:eastAsia="Times New Roman"/>
          <w:szCs w:val="24"/>
        </w:rPr>
        <w:t xml:space="preserve"> πο</w:t>
      </w:r>
      <w:r>
        <w:rPr>
          <w:rFonts w:eastAsia="Times New Roman"/>
          <w:szCs w:val="24"/>
        </w:rPr>
        <w:t>υ όλο και περισσότερο κεντρικό και πρωτεύοντα ρόλο έχει η διοίκηση; Ότι υπάρχει ένα επιχειρηματικό μοντέλο</w:t>
      </w:r>
      <w:r>
        <w:rPr>
          <w:rFonts w:eastAsia="Times New Roman"/>
          <w:szCs w:val="24"/>
        </w:rPr>
        <w:t>,</w:t>
      </w:r>
      <w:r>
        <w:rPr>
          <w:rFonts w:eastAsia="Times New Roman"/>
          <w:szCs w:val="24"/>
        </w:rPr>
        <w:t xml:space="preserve"> που υπάρχει τεράστια διοίκηση</w:t>
      </w:r>
      <w:r>
        <w:rPr>
          <w:rFonts w:eastAsia="Times New Roman"/>
          <w:szCs w:val="24"/>
        </w:rPr>
        <w:t>,</w:t>
      </w:r>
      <w:r>
        <w:rPr>
          <w:rFonts w:eastAsia="Times New Roman"/>
          <w:szCs w:val="24"/>
        </w:rPr>
        <w:t xml:space="preserve"> στην οποία έχουν και τις αντίστοιχες και βεβαίως-βεβαίως ανταγωνιστικές αμοιβές; Ότι έχουμε την αυξανόμενη εμπορευματ</w:t>
      </w:r>
      <w:r>
        <w:rPr>
          <w:rFonts w:eastAsia="Times New Roman"/>
          <w:szCs w:val="24"/>
        </w:rPr>
        <w:t xml:space="preserve">οποίηση της ανώτατης εκπαίδευσης, την </w:t>
      </w:r>
      <w:proofErr w:type="spellStart"/>
      <w:r>
        <w:rPr>
          <w:rFonts w:eastAsia="Times New Roman"/>
          <w:szCs w:val="24"/>
        </w:rPr>
        <w:t>εργαλειοποίηση</w:t>
      </w:r>
      <w:proofErr w:type="spellEnd"/>
      <w:r>
        <w:rPr>
          <w:rFonts w:eastAsia="Times New Roman"/>
          <w:szCs w:val="24"/>
        </w:rPr>
        <w:t xml:space="preserve">; Θα γυρίσω σε αυτό. </w:t>
      </w:r>
    </w:p>
    <w:p w14:paraId="50A7B708"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Ξέρουμε ότι η χρηματοδότηση από εταιρείες και η ποιότητα αυτής της έρευνας είναι εντελώς προβληματική στα καλύτερα πανεπιστήμια στον κόσμο; Δεν είναι οι πανεπιστημιακοί </w:t>
      </w:r>
      <w:r>
        <w:rPr>
          <w:rFonts w:eastAsia="Times New Roman"/>
          <w:szCs w:val="24"/>
        </w:rPr>
        <w:lastRenderedPageBreak/>
        <w:t>που αγοράζοντ</w:t>
      </w:r>
      <w:r>
        <w:rPr>
          <w:rFonts w:eastAsia="Times New Roman"/>
          <w:szCs w:val="24"/>
        </w:rPr>
        <w:t>αι, αλλά αυτός που πληρώνει σιγά-σιγά επηρεάζει και τη θεματολογία και τη μεθοδολογία. Ξέρουμε ότι υπάρχει χρηματοδότηση από εταιρείες</w:t>
      </w:r>
      <w:r>
        <w:rPr>
          <w:rFonts w:eastAsia="Times New Roman"/>
          <w:szCs w:val="24"/>
        </w:rPr>
        <w:t>,</w:t>
      </w:r>
      <w:r>
        <w:rPr>
          <w:rFonts w:eastAsia="Times New Roman"/>
          <w:szCs w:val="24"/>
        </w:rPr>
        <w:t xml:space="preserve"> οι οποίες εξαγοράζουν τη μυστικοπάθεια και την μη προσβασιμότητα των αποτελεσμάτων μέσα από συμβάσεις και ρήτρες εμπιστε</w:t>
      </w:r>
      <w:r>
        <w:rPr>
          <w:rFonts w:eastAsia="Times New Roman"/>
          <w:szCs w:val="24"/>
        </w:rPr>
        <w:t>υτικότητας; Άρα, η γνώση δεν είναι γνωστή και ανοιχτή για όλους.</w:t>
      </w:r>
    </w:p>
    <w:p w14:paraId="50A7B709"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Ξέρουμε ότι φεύγουν πανεπιστημιακοί από τα πανεπιστήμια στην Αγγλία, γιατί βαρέθηκαν</w:t>
      </w:r>
      <w:r>
        <w:rPr>
          <w:rFonts w:eastAsia="Times New Roman"/>
          <w:szCs w:val="24"/>
        </w:rPr>
        <w:t>,</w:t>
      </w:r>
      <w:r>
        <w:rPr>
          <w:rFonts w:eastAsia="Times New Roman"/>
          <w:szCs w:val="24"/>
        </w:rPr>
        <w:t xml:space="preserve"> αντί να διδάσκουν</w:t>
      </w:r>
      <w:r>
        <w:rPr>
          <w:rFonts w:eastAsia="Times New Roman"/>
          <w:szCs w:val="24"/>
        </w:rPr>
        <w:t>,</w:t>
      </w:r>
      <w:r>
        <w:rPr>
          <w:rFonts w:eastAsia="Times New Roman"/>
          <w:szCs w:val="24"/>
        </w:rPr>
        <w:t xml:space="preserve"> να γράφουν φόρμες για την αξιολόγηση και για τη διδασκαλία; Ξέρουμε τα κολπάκια</w:t>
      </w:r>
      <w:r>
        <w:rPr>
          <w:rFonts w:eastAsia="Times New Roman"/>
          <w:szCs w:val="24"/>
        </w:rPr>
        <w:t>,</w:t>
      </w:r>
      <w:r>
        <w:rPr>
          <w:rFonts w:eastAsia="Times New Roman"/>
          <w:szCs w:val="24"/>
        </w:rPr>
        <w:t xml:space="preserve"> που κ</w:t>
      </w:r>
      <w:r>
        <w:rPr>
          <w:rFonts w:eastAsia="Times New Roman"/>
          <w:szCs w:val="24"/>
        </w:rPr>
        <w:t>άνει κάθε βρετανικό και αμερικανικό τμήμα στην αξιολόγηση για να πάνε καλύτερα και αντί να στοχεύουν στην έρευνα, αγοράζουν καθηγητές έναν μήνα πριν την αξιολόγηση</w:t>
      </w:r>
      <w:r>
        <w:rPr>
          <w:rFonts w:eastAsia="Times New Roman"/>
          <w:szCs w:val="24"/>
        </w:rPr>
        <w:t>,</w:t>
      </w:r>
      <w:r>
        <w:rPr>
          <w:rFonts w:eastAsia="Times New Roman"/>
          <w:szCs w:val="24"/>
        </w:rPr>
        <w:t xml:space="preserve"> για να πάρουν μεγαλύτερη βαθμολογία; Τα ξέρουμε αυτά; Τα συζητάμε;</w:t>
      </w:r>
    </w:p>
    <w:p w14:paraId="50A7B70A"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Όταν λέτε εσείς να πάμε </w:t>
      </w:r>
      <w:r>
        <w:rPr>
          <w:rFonts w:eastAsia="Times New Roman"/>
          <w:szCs w:val="24"/>
        </w:rPr>
        <w:t>μπροστά</w:t>
      </w:r>
      <w:r>
        <w:rPr>
          <w:rFonts w:eastAsia="Times New Roman"/>
          <w:szCs w:val="24"/>
        </w:rPr>
        <w:t>,</w:t>
      </w:r>
      <w:r>
        <w:rPr>
          <w:rFonts w:eastAsia="Times New Roman"/>
          <w:szCs w:val="24"/>
        </w:rPr>
        <w:t xml:space="preserve"> σαν να ξέρουμε ποια είναι η λύση, σαν να ξέρουμε ότι εκεί υπάρχει </w:t>
      </w:r>
      <w:proofErr w:type="spellStart"/>
      <w:r>
        <w:rPr>
          <w:rFonts w:eastAsia="Times New Roman"/>
          <w:szCs w:val="24"/>
        </w:rPr>
        <w:t>Βαλχάλλα</w:t>
      </w:r>
      <w:proofErr w:type="spellEnd"/>
      <w:r>
        <w:rPr>
          <w:rFonts w:eastAsia="Times New Roman"/>
          <w:szCs w:val="24"/>
        </w:rPr>
        <w:t xml:space="preserve"> και το μόνο που έχουμε να κάνουμε είναι να αντιγράψουμε, τα έχετε συζητήσει, τα έχετε σκεφτεί; Οι αντιπροτάσεις σας αντιμετωπίζουν αυτό το θέμα; </w:t>
      </w:r>
    </w:p>
    <w:p w14:paraId="50A7B70B"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lastRenderedPageBreak/>
        <w:t>Να σας πω την εμπειρία μου</w:t>
      </w:r>
      <w:r>
        <w:rPr>
          <w:rFonts w:eastAsia="Times New Roman"/>
          <w:szCs w:val="24"/>
        </w:rPr>
        <w:t xml:space="preserve"> από τη διαπραγμάτευση. Υπάρχει πολύ μεγάλος καημός των θεσμών για την </w:t>
      </w:r>
      <w:proofErr w:type="spellStart"/>
      <w:r>
        <w:rPr>
          <w:rFonts w:eastAsia="Times New Roman"/>
          <w:szCs w:val="24"/>
        </w:rPr>
        <w:t>απολιτικοποίηση</w:t>
      </w:r>
      <w:proofErr w:type="spellEnd"/>
      <w:r>
        <w:rPr>
          <w:rFonts w:eastAsia="Times New Roman"/>
          <w:szCs w:val="24"/>
        </w:rPr>
        <w:t xml:space="preserve"> του κράτους. Σε κάποια συμφωνώ, γιατί έχουν στόχο το πελατειακό σύστημα που φτιάξατε, σε κάποια διαφωνώ. Όμως, δεν υπάρχουν θεσμοί να μας πουν και να μας επιτρέπουν να κ</w:t>
      </w:r>
      <w:r>
        <w:rPr>
          <w:rFonts w:eastAsia="Times New Roman"/>
          <w:szCs w:val="24"/>
        </w:rPr>
        <w:t>άνουμε θεσμούς</w:t>
      </w:r>
      <w:r>
        <w:rPr>
          <w:rFonts w:eastAsia="Times New Roman"/>
          <w:szCs w:val="24"/>
        </w:rPr>
        <w:t>,</w:t>
      </w:r>
      <w:r>
        <w:rPr>
          <w:rFonts w:eastAsia="Times New Roman"/>
          <w:szCs w:val="24"/>
        </w:rPr>
        <w:t xml:space="preserve"> που προστατεύουν από το ιδιωτικό συμφέρον.</w:t>
      </w:r>
    </w:p>
    <w:p w14:paraId="50A7B70C" w14:textId="77777777" w:rsidR="007C6747" w:rsidRDefault="00E91359">
      <w:pPr>
        <w:spacing w:after="0" w:line="600" w:lineRule="auto"/>
        <w:ind w:firstLine="720"/>
        <w:jc w:val="both"/>
        <w:rPr>
          <w:rFonts w:eastAsia="Times New Roman"/>
          <w:szCs w:val="24"/>
        </w:rPr>
      </w:pPr>
      <w:r>
        <w:rPr>
          <w:rFonts w:eastAsia="Times New Roman"/>
          <w:szCs w:val="24"/>
        </w:rPr>
        <w:t xml:space="preserve">Δεν μιλάω τώρα για τα πανεπιστήμια. Μιλάω για το ΤΑΙΠΕΔ, για το νέο </w:t>
      </w:r>
      <w:r>
        <w:rPr>
          <w:rFonts w:eastAsia="Times New Roman"/>
          <w:szCs w:val="24"/>
        </w:rPr>
        <w:t>τ</w:t>
      </w:r>
      <w:r>
        <w:rPr>
          <w:rFonts w:eastAsia="Times New Roman"/>
          <w:szCs w:val="24"/>
        </w:rPr>
        <w:t>αμείο. Εμείς προσπαθούμε να το παλέψουμε αυτό. Είναι σαν να μην υπάρχει πρόβλημα ιδιωτικών συμφερόντων και πώς επηρεάζουν και πώ</w:t>
      </w:r>
      <w:r>
        <w:rPr>
          <w:rFonts w:eastAsia="Times New Roman"/>
          <w:szCs w:val="24"/>
        </w:rPr>
        <w:t>ς παίρνουν μεγαλύτερη δύναμη. Σαν αυτό να μην το έχετε σκεφτεί. Δεν είναι κίνδυνος το ιδιωτικό συμφέρον</w:t>
      </w:r>
      <w:r>
        <w:rPr>
          <w:rFonts w:eastAsia="Times New Roman"/>
          <w:szCs w:val="24"/>
        </w:rPr>
        <w:t>,</w:t>
      </w:r>
      <w:r>
        <w:rPr>
          <w:rFonts w:eastAsia="Times New Roman"/>
          <w:szCs w:val="24"/>
        </w:rPr>
        <w:t xml:space="preserve"> που θέλει να μπει μέσα στα πανεπιστήμια; Με ποια διαδικασία λογοδοσίας θα το προστατέψουμε αυτό;</w:t>
      </w:r>
    </w:p>
    <w:p w14:paraId="50A7B70D" w14:textId="77777777" w:rsidR="007C6747" w:rsidRDefault="00E91359">
      <w:pPr>
        <w:spacing w:after="0" w:line="600" w:lineRule="auto"/>
        <w:ind w:firstLine="720"/>
        <w:jc w:val="both"/>
        <w:rPr>
          <w:rFonts w:eastAsia="Times New Roman"/>
          <w:szCs w:val="24"/>
        </w:rPr>
      </w:pPr>
      <w:r>
        <w:rPr>
          <w:rFonts w:eastAsia="Times New Roman"/>
          <w:szCs w:val="24"/>
        </w:rPr>
        <w:t>Δεν μπορώ να πιστέψω ότι υπάρχουν άνθρωποι εδώ Βουλευτ</w:t>
      </w:r>
      <w:r>
        <w:rPr>
          <w:rFonts w:eastAsia="Times New Roman"/>
          <w:szCs w:val="24"/>
        </w:rPr>
        <w:t>ές και, μάλιστα, και πανεπιστημιακοί Βουλευτές, που το θεωρούν απαράδεκτη παρέμβαση του κράτους</w:t>
      </w:r>
      <w:r>
        <w:rPr>
          <w:rFonts w:eastAsia="Times New Roman"/>
          <w:szCs w:val="24"/>
        </w:rPr>
        <w:t>,</w:t>
      </w:r>
      <w:r>
        <w:rPr>
          <w:rFonts w:eastAsia="Times New Roman"/>
          <w:szCs w:val="24"/>
        </w:rPr>
        <w:t xml:space="preserve"> αν θέλεις να διδάξεις σ’ ένα μεταπτυχιακό που έχει δίδακτρα, να διδάσκεις σ’ ένα που δεν έχει δίδακτρα. Έτσι θα επινοήσουμε το νέο πανεπι</w:t>
      </w:r>
      <w:r>
        <w:rPr>
          <w:rFonts w:eastAsia="Times New Roman"/>
          <w:szCs w:val="24"/>
        </w:rPr>
        <w:lastRenderedPageBreak/>
        <w:t>στήμιο; Θα συζητήσουμε</w:t>
      </w:r>
      <w:r>
        <w:rPr>
          <w:rFonts w:eastAsia="Times New Roman"/>
          <w:szCs w:val="24"/>
        </w:rPr>
        <w:t xml:space="preserve"> μαζί σε αυτές τις συνθήκες, τις παγκόσμιες, που το πανεπιστήμιο είναι σε κρίση, πώς επινοούμε το καινούριο δημόσιο πανεπιστήμιο; </w:t>
      </w:r>
    </w:p>
    <w:p w14:paraId="50A7B70E" w14:textId="77777777" w:rsidR="007C6747" w:rsidRDefault="00E91359">
      <w:pPr>
        <w:spacing w:after="0" w:line="600" w:lineRule="auto"/>
        <w:ind w:firstLine="720"/>
        <w:jc w:val="both"/>
        <w:rPr>
          <w:rFonts w:eastAsia="Times New Roman"/>
          <w:szCs w:val="24"/>
        </w:rPr>
      </w:pPr>
      <w:r>
        <w:rPr>
          <w:rFonts w:eastAsia="Times New Roman"/>
          <w:szCs w:val="24"/>
        </w:rPr>
        <w:t>Δίνει όλες τις απαντήσεις το νομοσχέδιο του Υπουργείου Παιδείας; Όχι. Κανείς δεν θα ισχυριζόταν ότι θα μπορούσε να δώσει σε ό</w:t>
      </w:r>
      <w:r>
        <w:rPr>
          <w:rFonts w:eastAsia="Times New Roman"/>
          <w:szCs w:val="24"/>
        </w:rPr>
        <w:t>λα λύσεις. Αρχίζει κάποιες ρυθμίσεις</w:t>
      </w:r>
      <w:r>
        <w:rPr>
          <w:rFonts w:eastAsia="Times New Roman"/>
          <w:szCs w:val="24"/>
        </w:rPr>
        <w:t>,</w:t>
      </w:r>
      <w:r>
        <w:rPr>
          <w:rFonts w:eastAsia="Times New Roman"/>
          <w:szCs w:val="24"/>
        </w:rPr>
        <w:t xml:space="preserve"> για να μπορούμε να σκεφτούμε πώς μπορούμε να προστατέψουμε το δημόσιο πανεπιστήμιο, που εσείς δεν το κρατήσατε ποτέ δημόσιο και φωνάζετε τώρα ότι δεν είναι και καλό κιόλας;</w:t>
      </w:r>
    </w:p>
    <w:p w14:paraId="50A7B70F" w14:textId="77777777" w:rsidR="007C6747" w:rsidRDefault="00E91359">
      <w:pPr>
        <w:spacing w:after="0" w:line="600" w:lineRule="auto"/>
        <w:ind w:firstLine="720"/>
        <w:jc w:val="both"/>
        <w:rPr>
          <w:rFonts w:eastAsia="Times New Roman"/>
          <w:szCs w:val="24"/>
        </w:rPr>
      </w:pPr>
      <w:r>
        <w:rPr>
          <w:rFonts w:eastAsia="Times New Roman"/>
          <w:szCs w:val="24"/>
        </w:rPr>
        <w:t>Είναι μεγάλη παρέμβαση να μην υπάρχουν μεταπτ</w:t>
      </w:r>
      <w:r>
        <w:rPr>
          <w:rFonts w:eastAsia="Times New Roman"/>
          <w:szCs w:val="24"/>
        </w:rPr>
        <w:t>υχιακά από ένα τμήμα που διδάσκει μόνο ένας-δύο από αυτό το τμήμα και έρχονται από άλλο; Είναι ακαδημαϊκότητα αυτό; Είναι κάτι που μπορεί να το υποστηρίξετε; Δεν είναι μεταπτυχιακά-φαντάσματα</w:t>
      </w:r>
      <w:r>
        <w:rPr>
          <w:rFonts w:eastAsia="Times New Roman"/>
          <w:szCs w:val="24"/>
        </w:rPr>
        <w:t>,</w:t>
      </w:r>
      <w:r>
        <w:rPr>
          <w:rFonts w:eastAsia="Times New Roman"/>
          <w:szCs w:val="24"/>
        </w:rPr>
        <w:t xml:space="preserve"> που υπάρχει ένας καθηγητής και φέρνει πέντε, έξι, οχτώ, δέκα απ</w:t>
      </w:r>
      <w:r>
        <w:rPr>
          <w:rFonts w:eastAsia="Times New Roman"/>
          <w:szCs w:val="24"/>
        </w:rPr>
        <w:t xml:space="preserve">ό άλλα πανεπιστήμια και το τμήμα δεν έχει κάποιον έλεγχο, ώστε να ξέρει τι γίνεται; </w:t>
      </w:r>
    </w:p>
    <w:p w14:paraId="50A7B710" w14:textId="77777777" w:rsidR="007C6747" w:rsidRDefault="00E91359">
      <w:pPr>
        <w:spacing w:after="0" w:line="600" w:lineRule="auto"/>
        <w:ind w:firstLine="720"/>
        <w:jc w:val="both"/>
        <w:rPr>
          <w:rFonts w:eastAsia="Times New Roman"/>
          <w:szCs w:val="24"/>
        </w:rPr>
      </w:pPr>
      <w:r>
        <w:rPr>
          <w:rFonts w:eastAsia="Times New Roman"/>
          <w:szCs w:val="24"/>
        </w:rPr>
        <w:t xml:space="preserve">Είναι αιχμή κατά της </w:t>
      </w:r>
      <w:r>
        <w:rPr>
          <w:rFonts w:eastAsia="Times New Roman"/>
          <w:szCs w:val="24"/>
        </w:rPr>
        <w:t>δ</w:t>
      </w:r>
      <w:r>
        <w:rPr>
          <w:rFonts w:eastAsia="Times New Roman"/>
          <w:szCs w:val="24"/>
        </w:rPr>
        <w:t xml:space="preserve">ημοκρατίας ότι οι φοιτητές θα παίρνουν μέρος; Είναι αιχμή κατά της </w:t>
      </w:r>
      <w:r>
        <w:rPr>
          <w:rFonts w:eastAsia="Times New Roman"/>
          <w:szCs w:val="24"/>
        </w:rPr>
        <w:t>δ</w:t>
      </w:r>
      <w:r>
        <w:rPr>
          <w:rFonts w:eastAsia="Times New Roman"/>
          <w:szCs w:val="24"/>
        </w:rPr>
        <w:t>ημοκρατίας ότι δεν θα υπάρχει ενιαίο ψηφοδέλτιο; Δηλαδή, αυτή είναι η άποψή σας γ</w:t>
      </w:r>
      <w:r>
        <w:rPr>
          <w:rFonts w:eastAsia="Times New Roman"/>
          <w:szCs w:val="24"/>
        </w:rPr>
        <w:t xml:space="preserve">ια τη </w:t>
      </w:r>
      <w:r>
        <w:rPr>
          <w:rFonts w:eastAsia="Times New Roman"/>
          <w:szCs w:val="24"/>
        </w:rPr>
        <w:t>δ</w:t>
      </w:r>
      <w:r>
        <w:rPr>
          <w:rFonts w:eastAsia="Times New Roman"/>
          <w:szCs w:val="24"/>
        </w:rPr>
        <w:t>ημοκρατία; «</w:t>
      </w:r>
      <w:r>
        <w:rPr>
          <w:rFonts w:eastAsia="Times New Roman"/>
          <w:szCs w:val="24"/>
          <w:lang w:val="en-US"/>
        </w:rPr>
        <w:t>Winner</w:t>
      </w:r>
      <w:r w:rsidRPr="006320F7">
        <w:rPr>
          <w:rFonts w:eastAsia="Times New Roman"/>
          <w:szCs w:val="24"/>
        </w:rPr>
        <w:t xml:space="preserve"> </w:t>
      </w:r>
      <w:r>
        <w:rPr>
          <w:rFonts w:eastAsia="Times New Roman"/>
          <w:szCs w:val="24"/>
          <w:lang w:val="en-US"/>
        </w:rPr>
        <w:t>takes</w:t>
      </w:r>
      <w:r w:rsidRPr="006320F7">
        <w:rPr>
          <w:rFonts w:eastAsia="Times New Roman"/>
          <w:szCs w:val="24"/>
        </w:rPr>
        <w:t xml:space="preserve"> </w:t>
      </w:r>
      <w:r>
        <w:rPr>
          <w:rFonts w:eastAsia="Times New Roman"/>
          <w:szCs w:val="24"/>
          <w:lang w:val="en-US"/>
        </w:rPr>
        <w:t>it</w:t>
      </w:r>
      <w:r w:rsidRPr="00D42B2D">
        <w:rPr>
          <w:rFonts w:eastAsia="Times New Roman"/>
          <w:szCs w:val="24"/>
        </w:rPr>
        <w:t xml:space="preserve"> </w:t>
      </w:r>
      <w:r>
        <w:rPr>
          <w:rFonts w:eastAsia="Times New Roman"/>
          <w:szCs w:val="24"/>
          <w:lang w:val="en-US"/>
        </w:rPr>
        <w:t>all</w:t>
      </w:r>
      <w:r>
        <w:rPr>
          <w:rFonts w:eastAsia="Times New Roman"/>
          <w:szCs w:val="24"/>
        </w:rPr>
        <w:t>»</w:t>
      </w:r>
      <w:r w:rsidRPr="006320F7">
        <w:rPr>
          <w:rFonts w:eastAsia="Times New Roman"/>
          <w:szCs w:val="24"/>
        </w:rPr>
        <w:t xml:space="preserve">, </w:t>
      </w:r>
      <w:r>
        <w:rPr>
          <w:rFonts w:eastAsia="Times New Roman"/>
          <w:szCs w:val="24"/>
        </w:rPr>
        <w:t xml:space="preserve">που λένε οι Αμερικάνοι; Όποιος </w:t>
      </w:r>
      <w:r>
        <w:rPr>
          <w:rFonts w:eastAsia="Times New Roman"/>
          <w:szCs w:val="24"/>
        </w:rPr>
        <w:lastRenderedPageBreak/>
        <w:t xml:space="preserve">κερδίσει στις εκλογές κάνει ό,τι θέλει, όπως είναι και στην </w:t>
      </w:r>
      <w:r>
        <w:rPr>
          <w:rFonts w:eastAsia="Times New Roman"/>
          <w:szCs w:val="24"/>
        </w:rPr>
        <w:t>τοπική αυτοδιοίκηση</w:t>
      </w:r>
      <w:r>
        <w:rPr>
          <w:rFonts w:eastAsia="Times New Roman"/>
          <w:szCs w:val="24"/>
        </w:rPr>
        <w:t>, που και αυτό πρέπει να το διορθώσουμε; Δεν χρειάζεται να βρούμε λύσεις; Δεν χρειάζεται να συζητήσουν οι</w:t>
      </w:r>
      <w:r>
        <w:rPr>
          <w:rFonts w:eastAsia="Times New Roman"/>
          <w:szCs w:val="24"/>
        </w:rPr>
        <w:t xml:space="preserve"> πανεπιστημιακοί; Κερδίζεις τις εκλογές και τελείωσες; Κάνεις ό,τι θέλεις; Αυτή είναι η άποψή σας για τη </w:t>
      </w:r>
      <w:r>
        <w:rPr>
          <w:rFonts w:eastAsia="Times New Roman"/>
          <w:szCs w:val="24"/>
        </w:rPr>
        <w:t>δ</w:t>
      </w:r>
      <w:r>
        <w:rPr>
          <w:rFonts w:eastAsia="Times New Roman"/>
          <w:szCs w:val="24"/>
        </w:rPr>
        <w:t>ημοκρατία;</w:t>
      </w:r>
    </w:p>
    <w:p w14:paraId="50A7B711" w14:textId="77777777" w:rsidR="007C6747" w:rsidRDefault="00E91359">
      <w:pPr>
        <w:spacing w:after="0" w:line="600" w:lineRule="auto"/>
        <w:ind w:firstLine="720"/>
        <w:jc w:val="both"/>
        <w:rPr>
          <w:rFonts w:eastAsia="Times New Roman"/>
          <w:szCs w:val="24"/>
        </w:rPr>
      </w:pPr>
      <w:r>
        <w:rPr>
          <w:rFonts w:eastAsia="Times New Roman"/>
          <w:szCs w:val="24"/>
        </w:rPr>
        <w:t>Εγώ βλέπω ένα νομοσχέδιο</w:t>
      </w:r>
      <w:r>
        <w:rPr>
          <w:rFonts w:eastAsia="Times New Roman"/>
          <w:szCs w:val="24"/>
        </w:rPr>
        <w:t>,</w:t>
      </w:r>
      <w:r>
        <w:rPr>
          <w:rFonts w:eastAsia="Times New Roman"/>
          <w:szCs w:val="24"/>
        </w:rPr>
        <w:t xml:space="preserve"> που αρχίζει αυτήν τη συζήτηση και την </w:t>
      </w:r>
      <w:proofErr w:type="spellStart"/>
      <w:r>
        <w:rPr>
          <w:rFonts w:eastAsia="Times New Roman"/>
          <w:szCs w:val="24"/>
        </w:rPr>
        <w:t>υπονόηση</w:t>
      </w:r>
      <w:proofErr w:type="spellEnd"/>
      <w:r>
        <w:rPr>
          <w:rFonts w:eastAsia="Times New Roman"/>
          <w:szCs w:val="24"/>
        </w:rPr>
        <w:t xml:space="preserve"> του δημόσιου πανεπιστημίου. Βλέπω ότι γίνεται έλεγχος στα μεταπτυχ</w:t>
      </w:r>
      <w:r>
        <w:rPr>
          <w:rFonts w:eastAsia="Times New Roman"/>
          <w:szCs w:val="24"/>
        </w:rPr>
        <w:t>ιακά προγράμματα. Βλέπω ότι γίνεται διαφάνεια στα ΕΛΚΕ και όχι μόνο διαφάνεια. Γιατί μου ζήτησε ο Υπουργός Παιδείας να συζητήσω με τους πρυτάνεις, ακριβώς για να υπάρχει ευελιξία, να βρούμε αυτήν τη νέα ισορροπία. Τη βρήκαμε; Δεν ξέρω. Θα το δούμε. Θα το δ</w:t>
      </w:r>
      <w:r>
        <w:rPr>
          <w:rFonts w:eastAsia="Times New Roman"/>
          <w:szCs w:val="24"/>
        </w:rPr>
        <w:t>ιορθώσουμε</w:t>
      </w:r>
      <w:r>
        <w:rPr>
          <w:rFonts w:eastAsia="Times New Roman"/>
          <w:szCs w:val="24"/>
        </w:rPr>
        <w:t>,</w:t>
      </w:r>
      <w:r>
        <w:rPr>
          <w:rFonts w:eastAsia="Times New Roman"/>
          <w:szCs w:val="24"/>
        </w:rPr>
        <w:t xml:space="preserve"> αν δεν είναι η σωστή ισορροπία. Όμως, αυτό προσπαθούμε, να μπορούν να κάνουν τα προγράμματα, να υπάρχει χρηματοδότηση, αλλά να υπάρχει και ένας έλεγχος.</w:t>
      </w:r>
    </w:p>
    <w:p w14:paraId="50A7B712" w14:textId="77777777" w:rsidR="007C6747" w:rsidRDefault="00E91359">
      <w:pPr>
        <w:spacing w:after="0" w:line="600" w:lineRule="auto"/>
        <w:ind w:firstLine="720"/>
        <w:jc w:val="both"/>
        <w:rPr>
          <w:rFonts w:eastAsia="Times New Roman"/>
          <w:szCs w:val="24"/>
        </w:rPr>
      </w:pPr>
      <w:r>
        <w:rPr>
          <w:rFonts w:eastAsia="Times New Roman"/>
          <w:szCs w:val="24"/>
        </w:rPr>
        <w:t>Να πω κάτι και για το άσυλο; Γιατί κρυβόμαστε πίσω από το δάχτυλό μας και δεν λέμε αυτό που</w:t>
      </w:r>
      <w:r>
        <w:rPr>
          <w:rFonts w:eastAsia="Times New Roman"/>
          <w:szCs w:val="24"/>
        </w:rPr>
        <w:t xml:space="preserve"> έπρεπε όλοι να συζητήσουμε; Είναι παράνομη πράξη οι καταλήψεις ή δεν είναι; Αυτό δεν είναι το βασικό πάνω στο οποίο διαφωνούμε και αρχίζουμε </w:t>
      </w:r>
      <w:r>
        <w:rPr>
          <w:rFonts w:eastAsia="Times New Roman"/>
          <w:szCs w:val="24"/>
        </w:rPr>
        <w:lastRenderedPageBreak/>
        <w:t>και συζητάμε για ναρκωτικά και άλλα; Αυτό δεν είναι; Δεν θέλουν κάποιοι να μη γίνονται καταλήψεις; Γιατί δεν το λέ</w:t>
      </w:r>
      <w:r>
        <w:rPr>
          <w:rFonts w:eastAsia="Times New Roman"/>
          <w:szCs w:val="24"/>
        </w:rPr>
        <w:t xml:space="preserve">με ανοιχτά;  </w:t>
      </w:r>
    </w:p>
    <w:p w14:paraId="50A7B713" w14:textId="77777777" w:rsidR="007C6747" w:rsidRDefault="00E91359">
      <w:pPr>
        <w:spacing w:after="0" w:line="600" w:lineRule="auto"/>
        <w:ind w:firstLine="720"/>
        <w:jc w:val="both"/>
        <w:rPr>
          <w:rFonts w:eastAsia="Times New Roman"/>
          <w:szCs w:val="24"/>
        </w:rPr>
      </w:pPr>
      <w:r>
        <w:rPr>
          <w:rFonts w:eastAsia="Times New Roman"/>
          <w:szCs w:val="24"/>
        </w:rPr>
        <w:t xml:space="preserve">Εγώ έχω πάρει μέρος σε πολλές καταλήψεις. Επιπλέον, θεωρώ ότι πολλές καταλήψεις είναι λάθος. Όμως, στη δική μου ιδέα της </w:t>
      </w:r>
      <w:r>
        <w:rPr>
          <w:rFonts w:eastAsia="Times New Roman"/>
          <w:szCs w:val="24"/>
        </w:rPr>
        <w:t>δ</w:t>
      </w:r>
      <w:r>
        <w:rPr>
          <w:rFonts w:eastAsia="Times New Roman"/>
          <w:szCs w:val="24"/>
        </w:rPr>
        <w:t>ημοκρατίας</w:t>
      </w:r>
      <w:r>
        <w:rPr>
          <w:rFonts w:eastAsia="Times New Roman"/>
          <w:szCs w:val="24"/>
        </w:rPr>
        <w:t>,</w:t>
      </w:r>
      <w:r>
        <w:rPr>
          <w:rFonts w:eastAsia="Times New Roman"/>
          <w:szCs w:val="24"/>
        </w:rPr>
        <w:t xml:space="preserve"> τα δικαιώματα δεν είναι μόνο για ανθρώπους που συμφωνούν με εμένα. Δηλαδή, αν κάποιος κάνει μια κατάληψη, με την οποία εγώ δεν συμφωνώ, δεν σημαίνει ότι είναι και λάθος, ότι δεν μπορώ να συζητήσω</w:t>
      </w:r>
      <w:r>
        <w:rPr>
          <w:rFonts w:eastAsia="Times New Roman"/>
          <w:szCs w:val="24"/>
        </w:rPr>
        <w:t>,</w:t>
      </w:r>
      <w:r>
        <w:rPr>
          <w:rFonts w:eastAsia="Times New Roman"/>
          <w:szCs w:val="24"/>
        </w:rPr>
        <w:t xml:space="preserve"> ακόμα κι αν είναι λάθος αυτή η κατάληψη και με τους λάθος </w:t>
      </w:r>
      <w:r>
        <w:rPr>
          <w:rFonts w:eastAsia="Times New Roman"/>
          <w:szCs w:val="24"/>
        </w:rPr>
        <w:t>στόχους και με τις λάθος μεθόδους. Όμως, είναι μια κατάληψη</w:t>
      </w:r>
      <w:r>
        <w:rPr>
          <w:rFonts w:eastAsia="Times New Roman"/>
          <w:szCs w:val="24"/>
        </w:rPr>
        <w:t>,</w:t>
      </w:r>
      <w:r>
        <w:rPr>
          <w:rFonts w:eastAsia="Times New Roman"/>
          <w:szCs w:val="24"/>
        </w:rPr>
        <w:t xml:space="preserve"> για κάποιο λόγο. </w:t>
      </w:r>
    </w:p>
    <w:p w14:paraId="50A7B714" w14:textId="77777777" w:rsidR="007C6747" w:rsidRDefault="00E91359">
      <w:pPr>
        <w:spacing w:after="0" w:line="600" w:lineRule="auto"/>
        <w:ind w:firstLine="720"/>
        <w:jc w:val="both"/>
        <w:rPr>
          <w:rFonts w:eastAsia="Times New Roman"/>
          <w:szCs w:val="24"/>
        </w:rPr>
      </w:pPr>
      <w:r>
        <w:rPr>
          <w:rFonts w:eastAsia="Times New Roman"/>
          <w:szCs w:val="24"/>
        </w:rPr>
        <w:t>Κάποιοι ήθελαν να συζητήσουν και να δημιουργήσουν ένα συμβάν για να μπορεί να συζητηθεί. Πείτε αυτό, όμως. Μη μας λέτε τώρα για τα ναρκωτικά και τη βία και σ’ αυτό. Πείτε ότι δε</w:t>
      </w:r>
      <w:r>
        <w:rPr>
          <w:rFonts w:eastAsia="Times New Roman"/>
          <w:szCs w:val="24"/>
        </w:rPr>
        <w:t>ν θέλουμε καταλήψεις, ότι είναι αντιδημοκρατικό, ότι οι φοιτητές πρέπει να κάτσουν στα αυγά τους και να μην ασχολούνται.</w:t>
      </w:r>
    </w:p>
    <w:p w14:paraId="50A7B715" w14:textId="77777777" w:rsidR="007C6747" w:rsidRDefault="00E91359">
      <w:pPr>
        <w:spacing w:after="0" w:line="600" w:lineRule="auto"/>
        <w:ind w:firstLine="720"/>
        <w:jc w:val="both"/>
        <w:rPr>
          <w:rFonts w:eastAsia="Times New Roman"/>
          <w:szCs w:val="24"/>
        </w:rPr>
      </w:pPr>
      <w:r>
        <w:rPr>
          <w:rFonts w:eastAsia="Times New Roman"/>
          <w:szCs w:val="24"/>
        </w:rPr>
        <w:t>Επιτρέψτε μου να τελειώσω με δύο αξίες για την πανεπιστημιακή και την άλλη παιδεία, μία που δεν τη υποστηρίζω και μία που την υποστηρίζ</w:t>
      </w:r>
      <w:r>
        <w:rPr>
          <w:rFonts w:eastAsia="Times New Roman"/>
          <w:szCs w:val="24"/>
        </w:rPr>
        <w:t>ω.</w:t>
      </w:r>
      <w:r w:rsidDel="00BE69CF">
        <w:rPr>
          <w:rFonts w:eastAsia="Times New Roman"/>
          <w:szCs w:val="24"/>
        </w:rPr>
        <w:t xml:space="preserve"> </w:t>
      </w:r>
      <w:r>
        <w:rPr>
          <w:rFonts w:eastAsia="Times New Roman"/>
          <w:szCs w:val="24"/>
        </w:rPr>
        <w:t xml:space="preserve">Είπε ο Πρόεδρος του Ποταμιού ότι πρέπει να έχουμε αξιολόγηση και η χρηματοδότηση να επηρεάζεται </w:t>
      </w:r>
      <w:r>
        <w:rPr>
          <w:rFonts w:eastAsia="Times New Roman"/>
          <w:szCs w:val="24"/>
        </w:rPr>
        <w:lastRenderedPageBreak/>
        <w:t>από αυτό. Όσο καλύτερα πας, τόσο πιο πολλά χρήματα θα παίρνεις.</w:t>
      </w:r>
    </w:p>
    <w:p w14:paraId="50A7B716" w14:textId="77777777" w:rsidR="007C6747" w:rsidRDefault="00E91359">
      <w:pPr>
        <w:spacing w:after="0" w:line="600" w:lineRule="auto"/>
        <w:ind w:firstLine="720"/>
        <w:jc w:val="both"/>
        <w:rPr>
          <w:rFonts w:eastAsia="Times New Roman"/>
          <w:szCs w:val="24"/>
        </w:rPr>
      </w:pPr>
      <w:r w:rsidRPr="00616A04">
        <w:rPr>
          <w:rFonts w:eastAsia="Times New Roman"/>
          <w:b/>
          <w:szCs w:val="24"/>
        </w:rPr>
        <w:t>ΓΕΩΡΓΙΟΣ ΜΑΥΡΩΤΑΣ:</w:t>
      </w:r>
      <w:r>
        <w:rPr>
          <w:rFonts w:eastAsia="Times New Roman"/>
          <w:szCs w:val="24"/>
        </w:rPr>
        <w:t xml:space="preserve"> Η έρευνα, κύριε Υπουργέ.</w:t>
      </w:r>
    </w:p>
    <w:p w14:paraId="50A7B717" w14:textId="77777777" w:rsidR="007C6747" w:rsidRDefault="00E91359">
      <w:pPr>
        <w:spacing w:after="0" w:line="600" w:lineRule="auto"/>
        <w:ind w:firstLine="720"/>
        <w:jc w:val="both"/>
        <w:rPr>
          <w:rFonts w:eastAsia="Times New Roman"/>
          <w:szCs w:val="24"/>
        </w:rPr>
      </w:pPr>
      <w:r w:rsidRPr="00616A04">
        <w:rPr>
          <w:rFonts w:eastAsia="Times New Roman"/>
          <w:b/>
          <w:szCs w:val="24"/>
        </w:rPr>
        <w:t>ΕΥΚΛΕΙΔΗΣ ΤΣΑΚΑΛΩΤΟΣ (Υπουργός Οικονομικών):</w:t>
      </w:r>
      <w:r>
        <w:rPr>
          <w:rFonts w:eastAsia="Times New Roman"/>
          <w:szCs w:val="24"/>
        </w:rPr>
        <w:t xml:space="preserve"> Ναι,</w:t>
      </w:r>
      <w:r>
        <w:rPr>
          <w:rFonts w:eastAsia="Times New Roman"/>
          <w:szCs w:val="24"/>
        </w:rPr>
        <w:t xml:space="preserve"> η έρευνα. Δεν διαφωνώ. Αν το διαστρέβλωσα, αυτό εννοούσα και αυτό θα πω.</w:t>
      </w:r>
    </w:p>
    <w:p w14:paraId="50A7B718" w14:textId="77777777" w:rsidR="007C6747" w:rsidRDefault="00E91359">
      <w:pPr>
        <w:spacing w:after="0" w:line="600" w:lineRule="auto"/>
        <w:ind w:firstLine="720"/>
        <w:jc w:val="both"/>
        <w:rPr>
          <w:rFonts w:eastAsia="Times New Roman"/>
          <w:szCs w:val="24"/>
        </w:rPr>
      </w:pPr>
      <w:r>
        <w:rPr>
          <w:rFonts w:eastAsia="Times New Roman"/>
          <w:szCs w:val="24"/>
        </w:rPr>
        <w:t xml:space="preserve">Θα σας πω γιατί είναι λάθος αυτό. Και θα σας πω, κύριε </w:t>
      </w:r>
      <w:proofErr w:type="spellStart"/>
      <w:r>
        <w:rPr>
          <w:rFonts w:eastAsia="Times New Roman"/>
          <w:szCs w:val="24"/>
        </w:rPr>
        <w:t>Μαυρωτά</w:t>
      </w:r>
      <w:proofErr w:type="spellEnd"/>
      <w:r>
        <w:rPr>
          <w:rFonts w:eastAsia="Times New Roman"/>
          <w:szCs w:val="24"/>
        </w:rPr>
        <w:t>, γιατί θεωρώ ότι η ανταγωνιστικότητα δεν έχει σχέση στο πανεπιστήμιο.</w:t>
      </w:r>
    </w:p>
    <w:p w14:paraId="50A7B719"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όταν ήμουν στην ΑΣΟΕΕ, ήμουν σε ένα επιτυχημ</w:t>
      </w:r>
      <w:r>
        <w:rPr>
          <w:rFonts w:eastAsia="Times New Roman" w:cs="Times New Roman"/>
          <w:szCs w:val="24"/>
        </w:rPr>
        <w:t>ένο τμήμα –θεωρώ- που είχε ένα πολύ επιτυχημένο μεταπτυχιακό και ένα πολύ επιτυχημένο ερευνητικό τμήμα. Και με παρακαλούσαν από δυο επαρχιακά πανεπιστήμια –να μην πω ποια είναι- να πάω να τους δώσω τα φώτα μου</w:t>
      </w:r>
      <w:r>
        <w:rPr>
          <w:rFonts w:eastAsia="Times New Roman" w:cs="Times New Roman"/>
          <w:szCs w:val="24"/>
        </w:rPr>
        <w:t xml:space="preserve"> -</w:t>
      </w:r>
      <w:r>
        <w:rPr>
          <w:rFonts w:eastAsia="Times New Roman" w:cs="Times New Roman"/>
          <w:szCs w:val="24"/>
        </w:rPr>
        <w:t>όχι τα φώτα μου</w:t>
      </w:r>
      <w:r>
        <w:rPr>
          <w:rFonts w:eastAsia="Times New Roman" w:cs="Times New Roman"/>
          <w:szCs w:val="24"/>
        </w:rPr>
        <w:t>-</w:t>
      </w:r>
      <w:r>
        <w:rPr>
          <w:rFonts w:eastAsia="Times New Roman" w:cs="Times New Roman"/>
          <w:szCs w:val="24"/>
        </w:rPr>
        <w:t xml:space="preserve"> να τους εξηγήσω πώς κάνουμε,</w:t>
      </w:r>
      <w:r>
        <w:rPr>
          <w:rFonts w:eastAsia="Times New Roman" w:cs="Times New Roman"/>
          <w:szCs w:val="24"/>
        </w:rPr>
        <w:t xml:space="preserve"> πώς οργανώνουμε εμείς την έρευνα, πώς λειτουργούν οι φοιτητές. Έπρεπε να το κάνω ή δεν έπρεπε, κατά τη γνώμη σας; Εγώ λέω ότι έπρεπε. Γιατί, όμως, να δυναμώσω ένα τμήμα –θα μου πει ο Πρόεδρός μου- που είναι ανταγωνιστής μας τώρα για ερευνητικά χρήματα; Γι</w:t>
      </w:r>
      <w:r>
        <w:rPr>
          <w:rFonts w:eastAsia="Times New Roman" w:cs="Times New Roman"/>
          <w:szCs w:val="24"/>
        </w:rPr>
        <w:t>ατί να το κάνω αυτό;</w:t>
      </w:r>
    </w:p>
    <w:p w14:paraId="50A7B71A"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 ανταγωνισμός δεν είναι για την παιδεία. Αν το Πανεπιστήμιο των Ιωαννίνων πάει στα οικονομικά καλύτερα από εμένα, δεν χάνω από αυτό εγώ που είμαι στο Πανεπιστήμιο Αθηνών τώρα, αλλά κερδίζω. Έχω καλύτερους φοιτητές και καλύτερη έρευνα.</w:t>
      </w:r>
      <w:r>
        <w:rPr>
          <w:rFonts w:eastAsia="Times New Roman" w:cs="Times New Roman"/>
          <w:szCs w:val="24"/>
        </w:rPr>
        <w:t xml:space="preserve"> Γιατί χάνω εγώ από αυτό; Άρα, γιατί να υπάρχει ανταγωνισμός από ένα τμήμα; Είναι δημόσιο εγχείρημα η παιδεία! </w:t>
      </w:r>
    </w:p>
    <w:p w14:paraId="50A7B71B" w14:textId="77777777" w:rsidR="007C6747" w:rsidRDefault="00E91359">
      <w:pPr>
        <w:spacing w:after="0" w:line="600" w:lineRule="auto"/>
        <w:ind w:left="360"/>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p>
    <w:p w14:paraId="50A7B71C"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έχει να κάνει με το ποιος θα πάει καλύτερα. Είναι άλλο πράγμα κάθε τμήμα να θέλει </w:t>
      </w:r>
      <w:r>
        <w:rPr>
          <w:rFonts w:eastAsia="Times New Roman" w:cs="Times New Roman"/>
          <w:szCs w:val="24"/>
        </w:rPr>
        <w:t>να πάει καλύτερα από ό,τι πήγε πέρυσι και άλλο πράγμα να θέλει να πάει καλύτερα από ένα άλλο τμήμα, γιατί τότε αρχίζουν τα παιχνίδια της αξιολόγησης και το παιχνίδι το</w:t>
      </w:r>
      <w:r>
        <w:rPr>
          <w:rFonts w:eastAsia="Times New Roman" w:cs="Times New Roman"/>
          <w:szCs w:val="24"/>
        </w:rPr>
        <w:t>ύ</w:t>
      </w:r>
      <w:r>
        <w:rPr>
          <w:rFonts w:eastAsia="Times New Roman" w:cs="Times New Roman"/>
          <w:szCs w:val="24"/>
        </w:rPr>
        <w:t xml:space="preserve"> να μπορείς να πείσεις τους άλλους ότι είσαι καλύτερος από τους υπόλοιπους. </w:t>
      </w:r>
    </w:p>
    <w:p w14:paraId="50A7B71D"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θέλω να</w:t>
      </w:r>
      <w:r>
        <w:rPr>
          <w:rFonts w:eastAsia="Times New Roman" w:cs="Times New Roman"/>
          <w:szCs w:val="24"/>
        </w:rPr>
        <w:t xml:space="preserve"> μιλήσω και για τη μία αξία που υποστηρίζω, που δεν βλέπω να την υποστηρίζετε εδώ πέρα, την αξία της </w:t>
      </w:r>
      <w:proofErr w:type="spellStart"/>
      <w:r>
        <w:rPr>
          <w:rFonts w:eastAsia="Times New Roman" w:cs="Times New Roman"/>
          <w:szCs w:val="24"/>
        </w:rPr>
        <w:t>αυταξίας</w:t>
      </w:r>
      <w:proofErr w:type="spellEnd"/>
      <w:r>
        <w:rPr>
          <w:rFonts w:eastAsia="Times New Roman" w:cs="Times New Roman"/>
          <w:szCs w:val="24"/>
        </w:rPr>
        <w:t xml:space="preserve">. </w:t>
      </w:r>
    </w:p>
    <w:p w14:paraId="50A7B71E"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μια από τις </w:t>
      </w:r>
      <w:r>
        <w:rPr>
          <w:rFonts w:eastAsia="Times New Roman" w:cs="Times New Roman"/>
          <w:szCs w:val="24"/>
        </w:rPr>
        <w:t>σ</w:t>
      </w:r>
      <w:r>
        <w:rPr>
          <w:rFonts w:eastAsia="Times New Roman" w:cs="Times New Roman"/>
          <w:szCs w:val="24"/>
        </w:rPr>
        <w:t xml:space="preserve">ταυροφορίες, ο Ιβ </w:t>
      </w:r>
      <w:proofErr w:type="spellStart"/>
      <w:r>
        <w:rPr>
          <w:rFonts w:eastAsia="Times New Roman" w:cs="Times New Roman"/>
          <w:szCs w:val="24"/>
        </w:rPr>
        <w:t>Λε</w:t>
      </w:r>
      <w:proofErr w:type="spellEnd"/>
      <w:r>
        <w:rPr>
          <w:rFonts w:eastAsia="Times New Roman" w:cs="Times New Roman"/>
          <w:szCs w:val="24"/>
        </w:rPr>
        <w:t xml:space="preserve"> </w:t>
      </w:r>
      <w:proofErr w:type="spellStart"/>
      <w:r>
        <w:rPr>
          <w:rFonts w:eastAsia="Times New Roman" w:cs="Times New Roman"/>
          <w:szCs w:val="24"/>
        </w:rPr>
        <w:t>Πρετόν</w:t>
      </w:r>
      <w:proofErr w:type="spellEnd"/>
      <w:r>
        <w:rPr>
          <w:rFonts w:eastAsia="Times New Roman" w:cs="Times New Roman"/>
          <w:szCs w:val="24"/>
        </w:rPr>
        <w:t xml:space="preserve"> βλέπει μπροστά του, καθώς πήγαινε προς τους Ιερούς Τόπους, μια τρελή. Ξέρουμε ότι είναι τρελή, γιατί</w:t>
      </w:r>
      <w:r>
        <w:rPr>
          <w:rFonts w:eastAsia="Times New Roman" w:cs="Times New Roman"/>
          <w:szCs w:val="24"/>
        </w:rPr>
        <w:t xml:space="preserve"> έχει μαλλιά σαν τα βιτρό</w:t>
      </w:r>
      <w:r>
        <w:rPr>
          <w:rFonts w:eastAsia="Times New Roman" w:cs="Times New Roman"/>
          <w:szCs w:val="24"/>
        </w:rPr>
        <w:t>,</w:t>
      </w:r>
      <w:r>
        <w:rPr>
          <w:rFonts w:eastAsia="Times New Roman" w:cs="Times New Roman"/>
          <w:szCs w:val="24"/>
        </w:rPr>
        <w:t xml:space="preserve"> που θα δείτε </w:t>
      </w:r>
      <w:r>
        <w:rPr>
          <w:rFonts w:eastAsia="Times New Roman" w:cs="Times New Roman"/>
          <w:szCs w:val="24"/>
        </w:rPr>
        <w:lastRenderedPageBreak/>
        <w:t xml:space="preserve">στις εκκλησίες. Οι γυναίκες πρέπει να είναι σεμνές και πρέπει να έχουν μαλλιά μαζεμένα. Όταν έχουν μαλλιά σηκωμένα, είναι τρελές και άρα, δεν τις ελέγχουμε. </w:t>
      </w:r>
    </w:p>
    <w:p w14:paraId="50A7B71F"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η κυρία έχει μια δάδα φωτιάς στο ένα χέρι και έναν κο</w:t>
      </w:r>
      <w:r>
        <w:rPr>
          <w:rFonts w:eastAsia="Times New Roman" w:cs="Times New Roman"/>
          <w:szCs w:val="24"/>
        </w:rPr>
        <w:t xml:space="preserve">υβά νερό στο άλλο χέρι. Και τη ρωτάει ο Ιβ </w:t>
      </w:r>
      <w:proofErr w:type="spellStart"/>
      <w:r>
        <w:rPr>
          <w:rFonts w:eastAsia="Times New Roman" w:cs="Times New Roman"/>
          <w:szCs w:val="24"/>
        </w:rPr>
        <w:t>Λε</w:t>
      </w:r>
      <w:proofErr w:type="spellEnd"/>
      <w:r>
        <w:rPr>
          <w:rFonts w:eastAsia="Times New Roman" w:cs="Times New Roman"/>
          <w:szCs w:val="24"/>
        </w:rPr>
        <w:t xml:space="preserve"> </w:t>
      </w:r>
      <w:proofErr w:type="spellStart"/>
      <w:r>
        <w:rPr>
          <w:rFonts w:eastAsia="Times New Roman" w:cs="Times New Roman"/>
          <w:szCs w:val="24"/>
        </w:rPr>
        <w:t>Πρετόν</w:t>
      </w:r>
      <w:proofErr w:type="spellEnd"/>
      <w:r>
        <w:rPr>
          <w:rFonts w:eastAsia="Times New Roman" w:cs="Times New Roman"/>
          <w:szCs w:val="24"/>
        </w:rPr>
        <w:t xml:space="preserve">: «Τι κάνεις, κοπέλα μου;». Φαντάζομαι δεν το είπε ακριβώς έτσι. Και λέει: «Με τη φωτιά θέλω να κάψω τον παράδεισο και με το νερό θέλω να σβήσω τη φωτιά της κόλασης, γιατί δεν θέλω κανένας να αγαπάει τον </w:t>
      </w:r>
      <w:r>
        <w:rPr>
          <w:rFonts w:eastAsia="Times New Roman" w:cs="Times New Roman"/>
          <w:szCs w:val="24"/>
        </w:rPr>
        <w:t xml:space="preserve">Θεό είτε γιατί θα πάει στον παράδεισο είτε γιατί θέλει να αποφύγει την κόλαση. Θέλω να το κάνει για την αγάπη του ίδιου του Θεού». </w:t>
      </w:r>
    </w:p>
    <w:p w14:paraId="50A7B720"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το πανεπιστήμιο μόνο προετοιμασία για την αγορά εργασίας, όπως δεν είναι το δημοτικό μόνο προετοιμασία για το γυμν</w:t>
      </w:r>
      <w:r>
        <w:rPr>
          <w:rFonts w:eastAsia="Times New Roman" w:cs="Times New Roman"/>
          <w:szCs w:val="24"/>
        </w:rPr>
        <w:t xml:space="preserve">άσιο, όπως δεν είναι το γυμνάσιο μόνο προετοιμασία για το λύκειο, όπως δεν είναι το λύκειο μόνο προετοιμασία για το πανεπιστήμιο. </w:t>
      </w:r>
    </w:p>
    <w:p w14:paraId="50A7B721"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μερικά πράγματα που έχουν </w:t>
      </w:r>
      <w:proofErr w:type="spellStart"/>
      <w:r>
        <w:rPr>
          <w:rFonts w:eastAsia="Times New Roman" w:cs="Times New Roman"/>
          <w:szCs w:val="24"/>
        </w:rPr>
        <w:t>αυταξία</w:t>
      </w:r>
      <w:proofErr w:type="spellEnd"/>
      <w:r>
        <w:rPr>
          <w:rFonts w:eastAsia="Times New Roman" w:cs="Times New Roman"/>
          <w:szCs w:val="24"/>
        </w:rPr>
        <w:t>. Είναι μερικά πράγματα που πρέπει να γίνονται. Και το «</w:t>
      </w:r>
      <w:proofErr w:type="spellStart"/>
      <w:r>
        <w:rPr>
          <w:rFonts w:eastAsia="Times New Roman" w:cs="Times New Roman"/>
          <w:szCs w:val="24"/>
        </w:rPr>
        <w:t>εργαλειακό</w:t>
      </w:r>
      <w:proofErr w:type="spellEnd"/>
      <w:r>
        <w:rPr>
          <w:rFonts w:eastAsia="Times New Roman" w:cs="Times New Roman"/>
          <w:szCs w:val="24"/>
        </w:rPr>
        <w:t>» πανεπιστήμιο</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βγάζει λεφτά και θέλει μόνο να βοηθήσει την οικονομία ούτε </w:t>
      </w:r>
      <w:proofErr w:type="spellStart"/>
      <w:r>
        <w:rPr>
          <w:rFonts w:eastAsia="Times New Roman" w:cs="Times New Roman"/>
          <w:szCs w:val="24"/>
        </w:rPr>
        <w:t>αυταξία</w:t>
      </w:r>
      <w:proofErr w:type="spellEnd"/>
      <w:r>
        <w:rPr>
          <w:rFonts w:eastAsia="Times New Roman" w:cs="Times New Roman"/>
          <w:szCs w:val="24"/>
        </w:rPr>
        <w:t xml:space="preserve"> έχει ούτε στο τέλος βοηθάει την οικονομία. </w:t>
      </w:r>
    </w:p>
    <w:p w14:paraId="50A7B722"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50A7B723" w14:textId="77777777" w:rsidR="007C6747" w:rsidRDefault="00E91359">
      <w:pPr>
        <w:spacing w:after="0" w:line="600" w:lineRule="auto"/>
        <w:ind w:firstLine="709"/>
        <w:jc w:val="center"/>
        <w:rPr>
          <w:rFonts w:eastAsia="Times New Roman" w:cs="Times New Roman"/>
          <w:szCs w:val="24"/>
        </w:rPr>
      </w:pPr>
      <w:r>
        <w:rPr>
          <w:rFonts w:eastAsia="Times New Roman" w:cs="Times New Roman"/>
          <w:szCs w:val="24"/>
        </w:rPr>
        <w:t>(Χειροκροτήματα από τις πτέρυγες</w:t>
      </w:r>
      <w:r w:rsidRPr="00B819E1">
        <w:rPr>
          <w:rFonts w:eastAsia="Times New Roman" w:cs="Times New Roman"/>
          <w:szCs w:val="24"/>
        </w:rPr>
        <w:t xml:space="preserve"> του ΣΥΡΙΖΑ</w:t>
      </w:r>
      <w:r>
        <w:rPr>
          <w:rFonts w:eastAsia="Times New Roman" w:cs="Times New Roman"/>
          <w:szCs w:val="24"/>
        </w:rPr>
        <w:t xml:space="preserve"> και των ΑΝΕΛ)</w:t>
      </w:r>
    </w:p>
    <w:p w14:paraId="50A7B72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η κ. Χρυσούλα </w:t>
      </w:r>
      <w:proofErr w:type="spellStart"/>
      <w:r>
        <w:rPr>
          <w:rFonts w:eastAsia="Times New Roman" w:cs="Times New Roman"/>
          <w:szCs w:val="24"/>
        </w:rPr>
        <w:t>Κατσαβριά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από τον ΣΥΡΙΖΑ. </w:t>
      </w:r>
    </w:p>
    <w:p w14:paraId="50A7B72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 xml:space="preserve">Ευχαριστώ, κύριε Πρόεδρε. </w:t>
      </w:r>
    </w:p>
    <w:p w14:paraId="50A7B726"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 πιο ευαίσθητος παλμογράφος των κοινωνικών, των πολιτικών και των πολιτισμικών διεργασιών υπήρξε ανέκαθεν </w:t>
      </w:r>
      <w:r>
        <w:rPr>
          <w:rFonts w:eastAsia="Times New Roman" w:cs="Times New Roman"/>
          <w:szCs w:val="24"/>
        </w:rPr>
        <w:t>ο χώρος της ανώτατης εκπαίδευσης. Ιστορικά</w:t>
      </w:r>
      <w:r>
        <w:rPr>
          <w:rFonts w:eastAsia="Times New Roman" w:cs="Times New Roman"/>
          <w:szCs w:val="24"/>
        </w:rPr>
        <w:t>,</w:t>
      </w:r>
      <w:r>
        <w:rPr>
          <w:rFonts w:eastAsia="Times New Roman" w:cs="Times New Roman"/>
          <w:szCs w:val="24"/>
        </w:rPr>
        <w:t xml:space="preserve"> οι αναμετρήσεις σε αυτόν τον χώρο πήραν έντονο ταξικό χαρακτήρα και βεβαίως, κανείς δεν μπορεί να ξεχάσει ότι αυτές οι αναμετρήσεις υπήρξαν προπομπός πολιτικών εξελίξεων, εξελίξεων κατά κανόνα σε προοδευτική κατε</w:t>
      </w:r>
      <w:r>
        <w:rPr>
          <w:rFonts w:eastAsia="Times New Roman" w:cs="Times New Roman"/>
          <w:szCs w:val="24"/>
        </w:rPr>
        <w:t xml:space="preserve">ύθυνση. </w:t>
      </w:r>
    </w:p>
    <w:p w14:paraId="50A7B727"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που ενόχλησε και ενοχλεί μόνιμα κάποιες πλευρές του κατεστημένου είναι η δημοκρατική και συλλογική λειτουργία των πανεπιστημίων και των ΤΕΙ. Και τις ενοχλεί, γιατί έτσι διασφαλίζεται ο έλεγχος και η διαφάνεια στον τρόπο κατανομής των </w:t>
      </w:r>
      <w:r>
        <w:rPr>
          <w:rFonts w:eastAsia="Times New Roman" w:cs="Times New Roman"/>
          <w:szCs w:val="24"/>
        </w:rPr>
        <w:lastRenderedPageBreak/>
        <w:t>πόρων, η</w:t>
      </w:r>
      <w:r>
        <w:rPr>
          <w:rFonts w:eastAsia="Times New Roman" w:cs="Times New Roman"/>
          <w:szCs w:val="24"/>
        </w:rPr>
        <w:t xml:space="preserve"> αξιοκρατική προσέγγιση της ακαδημαϊκής λειτουργίας και η απόκρουση της χειραγώγησης της νέας γενιάς.</w:t>
      </w:r>
    </w:p>
    <w:p w14:paraId="50A7B728"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είναι, λοιπόν, τυχαίο ότι οι κατά καιρούς μεταρρυθμίσεις, με κορυφαία αυτή του </w:t>
      </w:r>
      <w:r>
        <w:rPr>
          <w:rFonts w:eastAsia="Times New Roman" w:cs="Times New Roman"/>
          <w:szCs w:val="24"/>
        </w:rPr>
        <w:t>ν</w:t>
      </w:r>
      <w:r>
        <w:rPr>
          <w:rFonts w:eastAsia="Times New Roman" w:cs="Times New Roman"/>
          <w:szCs w:val="24"/>
        </w:rPr>
        <w:t>όμου Διαμαντοπούλου, έρχονταν κάθε φορά να σαρώσουν κάθε δημοκρατικό κ</w:t>
      </w:r>
      <w:r>
        <w:rPr>
          <w:rFonts w:eastAsia="Times New Roman" w:cs="Times New Roman"/>
          <w:szCs w:val="24"/>
        </w:rPr>
        <w:t xml:space="preserve">εκτημένο και να υποτάξουν την ακαδημαϊκή ελευθερία στους νόμους της αγοράς, όπως δεν είναι τυχαίο ότι άφηναν ανέγγιχτους τους κάθε λογής «ημέτερους», αυθεντίες, καθηγητές, υπό το πρόσχημα της αριστείας και της σύνδεσης με την παραγωγή. </w:t>
      </w:r>
    </w:p>
    <w:p w14:paraId="50A7B72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Οι παρεμβάσεις που </w:t>
      </w:r>
      <w:r>
        <w:rPr>
          <w:rFonts w:eastAsia="Times New Roman" w:cs="Times New Roman"/>
          <w:szCs w:val="24"/>
        </w:rPr>
        <w:t>επιχειρούνται στην ανώτατη εκπαίδευση με το παρόν νομοσχέδιο είναι παρεμβάσεις ώριμες και επιβεβλημένες. Είναι ώριμες</w:t>
      </w:r>
      <w:r>
        <w:rPr>
          <w:rFonts w:eastAsia="Times New Roman" w:cs="Times New Roman"/>
          <w:szCs w:val="24"/>
        </w:rPr>
        <w:t>,</w:t>
      </w:r>
      <w:r>
        <w:rPr>
          <w:rFonts w:eastAsia="Times New Roman" w:cs="Times New Roman"/>
          <w:szCs w:val="24"/>
        </w:rPr>
        <w:t xml:space="preserve"> γιατί έρχονται ως επιστέγασμα του ανοιχτού και ειλικρινούς διαλόγου με την ακαδημαϊκή κοινότητα επί δυόμισι χρόνια και ύστερα από την πατ</w:t>
      </w:r>
      <w:r>
        <w:rPr>
          <w:rFonts w:eastAsia="Times New Roman" w:cs="Times New Roman"/>
          <w:szCs w:val="24"/>
        </w:rPr>
        <w:t xml:space="preserve">αγώδη αποτυχία του ν.4009. </w:t>
      </w:r>
    </w:p>
    <w:p w14:paraId="50A7B72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Είναι, όμως, και επιβεβλημένες, γιατί ήρθε η ώρα να καταξιωθεί ο ακαδημαϊκός κόσμος, τα μέλη ΔΕΠ, οι φοιτητές και οι σπουδαστές, το διοικητικό προσωπικό, που κράτησαν όρθια τα ΑΕΙ και τα ΤΕΙ στα χρόνια της κρίσης. Ήρθε η ώρα να </w:t>
      </w:r>
      <w:r>
        <w:rPr>
          <w:rFonts w:eastAsia="Times New Roman" w:cs="Times New Roman"/>
          <w:szCs w:val="24"/>
        </w:rPr>
        <w:t>αποκατα</w:t>
      </w:r>
      <w:r>
        <w:rPr>
          <w:rFonts w:eastAsia="Times New Roman" w:cs="Times New Roman"/>
          <w:szCs w:val="24"/>
        </w:rPr>
        <w:lastRenderedPageBreak/>
        <w:t>σταθεί η δημοκρατική νομιμότητα και η αποτελεσματική λειτουργία των ιδρυμάτων και ασφαλώς</w:t>
      </w:r>
      <w:r>
        <w:rPr>
          <w:rFonts w:eastAsia="Times New Roman" w:cs="Times New Roman"/>
          <w:szCs w:val="24"/>
        </w:rPr>
        <w:t>,</w:t>
      </w:r>
      <w:r>
        <w:rPr>
          <w:rFonts w:eastAsia="Times New Roman" w:cs="Times New Roman"/>
          <w:szCs w:val="24"/>
        </w:rPr>
        <w:t xml:space="preserve"> να συνδεθεί η ανώτατη εκπαίδευση με τη νέα πορεία της χώρας.</w:t>
      </w:r>
    </w:p>
    <w:p w14:paraId="50A7B72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σύσταση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Α</w:t>
      </w:r>
      <w:r>
        <w:rPr>
          <w:rFonts w:eastAsia="Times New Roman" w:cs="Times New Roman"/>
          <w:szCs w:val="24"/>
        </w:rPr>
        <w:t xml:space="preserve">καδημαϊκών συμβουλίων ανώτατης εκπαίδευσης και έρευνας, η </w:t>
      </w:r>
      <w:proofErr w:type="spellStart"/>
      <w:r>
        <w:rPr>
          <w:rFonts w:eastAsia="Times New Roman" w:cs="Times New Roman"/>
          <w:szCs w:val="24"/>
        </w:rPr>
        <w:t>επανασυγκρ</w:t>
      </w:r>
      <w:r>
        <w:rPr>
          <w:rFonts w:eastAsia="Times New Roman" w:cs="Times New Roman"/>
          <w:szCs w:val="24"/>
        </w:rPr>
        <w:t>ότηση</w:t>
      </w:r>
      <w:proofErr w:type="spellEnd"/>
      <w:r>
        <w:rPr>
          <w:rFonts w:eastAsia="Times New Roman" w:cs="Times New Roman"/>
          <w:szCs w:val="24"/>
        </w:rPr>
        <w:t xml:space="preserve"> του </w:t>
      </w:r>
      <w:r>
        <w:rPr>
          <w:rFonts w:eastAsia="Times New Roman" w:cs="Times New Roman"/>
          <w:szCs w:val="24"/>
        </w:rPr>
        <w:t>Πρυτανικού Συμβουλίου</w:t>
      </w:r>
      <w:r>
        <w:rPr>
          <w:rFonts w:eastAsia="Times New Roman" w:cs="Times New Roman"/>
          <w:szCs w:val="24"/>
        </w:rPr>
        <w:t xml:space="preserve"> και η μονοσταυρία στον τρόπο εκλογής των αντιπρυτάνεων, η αποκατάσταση του τμήματος ως βασικής ακαδημαϊκής μονάδας, ο επανακαθορισμός του πλαισίου των μεταπτυχιακών σπουδών</w:t>
      </w:r>
      <w:r>
        <w:rPr>
          <w:rFonts w:eastAsia="Times New Roman" w:cs="Times New Roman"/>
          <w:szCs w:val="24"/>
        </w:rPr>
        <w:t>,</w:t>
      </w:r>
      <w:r>
        <w:rPr>
          <w:rFonts w:eastAsia="Times New Roman" w:cs="Times New Roman"/>
          <w:szCs w:val="24"/>
        </w:rPr>
        <w:t xml:space="preserve"> ως προς τη χρηματοδότηση και ως προς τα δίδακτρα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καταβάλλουν οι φοιτητές, ανάλογα με την οικονομική τους δραστηριότητα, η αναγνώριση του πέμπτου έτους σπουδών ως μεταπτυχιακό ισοδύναμο, ο </w:t>
      </w:r>
      <w:proofErr w:type="spellStart"/>
      <w:r>
        <w:rPr>
          <w:rFonts w:eastAsia="Times New Roman" w:cs="Times New Roman"/>
          <w:szCs w:val="24"/>
        </w:rPr>
        <w:t>εξορθολογισμός</w:t>
      </w:r>
      <w:proofErr w:type="spellEnd"/>
      <w:r>
        <w:rPr>
          <w:rFonts w:eastAsia="Times New Roman" w:cs="Times New Roman"/>
          <w:szCs w:val="24"/>
        </w:rPr>
        <w:t xml:space="preserve"> και η κωδικοποίηση διατάξεων</w:t>
      </w:r>
      <w:r>
        <w:rPr>
          <w:rFonts w:eastAsia="Times New Roman" w:cs="Times New Roman"/>
          <w:szCs w:val="24"/>
        </w:rPr>
        <w:t>,</w:t>
      </w:r>
      <w:r>
        <w:rPr>
          <w:rFonts w:eastAsia="Times New Roman" w:cs="Times New Roman"/>
          <w:szCs w:val="24"/>
        </w:rPr>
        <w:t xml:space="preserve"> που διέπουν τη λειτουργία των ειδικών λογαριασμών κονδυλίων έρευνας,</w:t>
      </w:r>
      <w:r>
        <w:rPr>
          <w:rFonts w:eastAsia="Times New Roman" w:cs="Times New Roman"/>
          <w:szCs w:val="24"/>
        </w:rPr>
        <w:t xml:space="preserve"> η ίδρυση κέντρου επιμόρφωσης και διά βίου μάθησης, με την παράλληλη κατάργηση των υφιστάμενων κέντρων επαγγελματικής κατάρτισης των ιδρυμάτων, η προώθηση του ενιαίου χώρου ανώτατης εκπαίδευσης και έρευνας, η αναγνώριση και η οριοθέτηση του ακαδημαϊκού ασύ</w:t>
      </w:r>
      <w:r>
        <w:rPr>
          <w:rFonts w:eastAsia="Times New Roman" w:cs="Times New Roman"/>
          <w:szCs w:val="24"/>
        </w:rPr>
        <w:t>λου</w:t>
      </w:r>
      <w:r>
        <w:rPr>
          <w:rFonts w:eastAsia="Times New Roman" w:cs="Times New Roman"/>
          <w:szCs w:val="24"/>
        </w:rPr>
        <w:t>,</w:t>
      </w:r>
      <w:r>
        <w:rPr>
          <w:rFonts w:eastAsia="Times New Roman" w:cs="Times New Roman"/>
          <w:szCs w:val="24"/>
        </w:rPr>
        <w:t xml:space="preserve"> που συμπυκνώνει αγώνες για παιδεία και δημοκρατία, όλα αυτά αποτελούν γενναίες ρυθμίσεις</w:t>
      </w:r>
      <w:r>
        <w:rPr>
          <w:rFonts w:eastAsia="Times New Roman" w:cs="Times New Roman"/>
          <w:szCs w:val="24"/>
        </w:rPr>
        <w:t>,</w:t>
      </w:r>
      <w:r>
        <w:rPr>
          <w:rFonts w:eastAsia="Times New Roman" w:cs="Times New Roman"/>
          <w:szCs w:val="24"/>
        </w:rPr>
        <w:t xml:space="preserve"> που αποσκοπούν σε </w:t>
      </w:r>
      <w:r>
        <w:rPr>
          <w:rFonts w:eastAsia="Times New Roman" w:cs="Times New Roman"/>
          <w:szCs w:val="24"/>
        </w:rPr>
        <w:lastRenderedPageBreak/>
        <w:t>μια δημοκρατική μεταρρυθμιστική τομή, με την οποία επιλύονται χρόνια προβλήματα λειτουργίας και ορίζουν ένα σύγχρονο πλαίσιο για τη δημόσια και</w:t>
      </w:r>
      <w:r>
        <w:rPr>
          <w:rFonts w:eastAsia="Times New Roman" w:cs="Times New Roman"/>
          <w:szCs w:val="24"/>
        </w:rPr>
        <w:t xml:space="preserve"> δωρεάν ανώτατη εκπαίδευση, καθώς και την ισότιμη πρόσβαση όλων των πολιτών σε αυτήν. </w:t>
      </w:r>
    </w:p>
    <w:p w14:paraId="50A7B72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Επιπλέον, μπαίνουν οι βάσεις για την αντιμετώπιση της γεωγραφικής απομόνωσης πανεπιστημιακών και τεχνολογικών ιδρυμάτων, για την αποφυγή του κατακερματισμού και της αλλη</w:t>
      </w:r>
      <w:r>
        <w:rPr>
          <w:rFonts w:eastAsia="Times New Roman" w:cs="Times New Roman"/>
          <w:szCs w:val="24"/>
        </w:rPr>
        <w:t>λοεπικάλυψης των ακαδημαϊκών και ερευνητικών δραστηριοτήτων, για την αύξηση της αξιοποίησης των ερευνητικών αποτελεσμάτων, για την κάλυψη των κενών σε προσωπικό των ΑΕΙ και των ερευνητικών κέντρων. Τέλος, μπαίνουν και οι προϋποθέσεις για τον τερματισμό του</w:t>
      </w:r>
      <w:r>
        <w:rPr>
          <w:rFonts w:eastAsia="Times New Roman" w:cs="Times New Roman"/>
          <w:szCs w:val="24"/>
        </w:rPr>
        <w:t xml:space="preserve"> εκπατρισμού της νέας γενιάς, των νέων επιστημόνων μας. </w:t>
      </w:r>
    </w:p>
    <w:p w14:paraId="50A7B72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Γνωρίζουμε τη λυσσαλέα επιμονή της νεοφιλελεύθερης Αντιπολίτευσης για ένα αυταρχικό και </w:t>
      </w:r>
      <w:proofErr w:type="spellStart"/>
      <w:r>
        <w:rPr>
          <w:rFonts w:eastAsia="Times New Roman" w:cs="Times New Roman"/>
          <w:szCs w:val="24"/>
        </w:rPr>
        <w:t>αντιελεύθερο</w:t>
      </w:r>
      <w:proofErr w:type="spellEnd"/>
      <w:r>
        <w:rPr>
          <w:rFonts w:eastAsia="Times New Roman" w:cs="Times New Roman"/>
          <w:szCs w:val="24"/>
        </w:rPr>
        <w:t xml:space="preserve"> εκπαιδευτικό σύστημα. Αναγνωρίζουν ότι ο πραγματικός τους αντίπαλος κυοφορείται στις κυψέλες της π</w:t>
      </w:r>
      <w:r>
        <w:rPr>
          <w:rFonts w:eastAsia="Times New Roman" w:cs="Times New Roman"/>
          <w:szCs w:val="24"/>
        </w:rPr>
        <w:t xml:space="preserve">ραγματικής γνώσης και της έρευνας. Γι’ αυτό κραυγάζουν και αντιστέκονται σε οποιαδήποτε παρέμβαση αποκαθιστά τη δημοκρατία και την ελευθερία της ακαδημαϊκής κοινότητας. </w:t>
      </w:r>
      <w:r>
        <w:rPr>
          <w:rFonts w:eastAsia="Times New Roman" w:cs="Times New Roman"/>
          <w:szCs w:val="24"/>
        </w:rPr>
        <w:t>όμως,</w:t>
      </w:r>
      <w:r>
        <w:rPr>
          <w:rFonts w:eastAsia="Times New Roman" w:cs="Times New Roman"/>
          <w:szCs w:val="24"/>
        </w:rPr>
        <w:t xml:space="preserve"> θεματοφύλακες των ακαδημαϊκών αρχών </w:t>
      </w:r>
      <w:r>
        <w:rPr>
          <w:rFonts w:eastAsia="Times New Roman" w:cs="Times New Roman"/>
          <w:szCs w:val="24"/>
        </w:rPr>
        <w:lastRenderedPageBreak/>
        <w:t>και αξιών είναι οι ίδιοι οι φορείς τους, τα μ</w:t>
      </w:r>
      <w:r>
        <w:rPr>
          <w:rFonts w:eastAsia="Times New Roman" w:cs="Times New Roman"/>
          <w:szCs w:val="24"/>
        </w:rPr>
        <w:t>έλη της κοινότητας, αυτοί δηλαδή που διεκδίκησαν και αξιώνουν τη υπερψήφιση του παρόντος νομοσχεδίου.</w:t>
      </w:r>
    </w:p>
    <w:p w14:paraId="50A7B72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0A7B72F"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730"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 xml:space="preserve">ΠΡΟΕΔΡΕΥΩΝ (Γεώργιος </w:t>
      </w:r>
      <w:proofErr w:type="spellStart"/>
      <w:r w:rsidRPr="00242648">
        <w:rPr>
          <w:rFonts w:eastAsia="Times New Roman" w:cs="Times New Roman"/>
          <w:b/>
          <w:szCs w:val="24"/>
        </w:rPr>
        <w:t>Λαμπρούλης</w:t>
      </w:r>
      <w:proofErr w:type="spellEnd"/>
      <w:r w:rsidRPr="00242648">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Κατσαβριά</w:t>
      </w:r>
      <w:proofErr w:type="spellEnd"/>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και για την </w:t>
      </w:r>
      <w:r>
        <w:rPr>
          <w:rFonts w:eastAsia="Times New Roman" w:cs="Times New Roman"/>
          <w:szCs w:val="24"/>
        </w:rPr>
        <w:t>εξοικονόμηση χρόνου.</w:t>
      </w:r>
    </w:p>
    <w:p w14:paraId="50A7B73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από τη Δημοκρατική Συμπαράταξη.</w:t>
      </w:r>
    </w:p>
    <w:p w14:paraId="50A7B732"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ΣΠΥΡΙΔΩΝ ΔΑΝΕΛΛΗΣ:</w:t>
      </w:r>
      <w:r>
        <w:rPr>
          <w:rFonts w:eastAsia="Times New Roman" w:cs="Times New Roman"/>
          <w:szCs w:val="24"/>
        </w:rPr>
        <w:t xml:space="preserve"> Κύριε Πρόεδρε, είναι η σειρά μου, είμαι Κοινοβουλευτικός Εκπρόσωπος.</w:t>
      </w:r>
    </w:p>
    <w:p w14:paraId="50A7B733"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 xml:space="preserve">ΠΡΟΕΔΡΕΥΩΝ (Γεώργιος </w:t>
      </w:r>
      <w:proofErr w:type="spellStart"/>
      <w:r w:rsidRPr="00242648">
        <w:rPr>
          <w:rFonts w:eastAsia="Times New Roman" w:cs="Times New Roman"/>
          <w:b/>
          <w:szCs w:val="24"/>
        </w:rPr>
        <w:t>Λαμπρούλης</w:t>
      </w:r>
      <w:proofErr w:type="spellEnd"/>
      <w:r w:rsidRPr="00242648">
        <w:rPr>
          <w:rFonts w:eastAsia="Times New Roman" w:cs="Times New Roman"/>
          <w:b/>
          <w:szCs w:val="24"/>
        </w:rPr>
        <w:t>):</w:t>
      </w:r>
      <w:r>
        <w:rPr>
          <w:rFonts w:eastAsia="Times New Roman" w:cs="Times New Roman"/>
          <w:szCs w:val="24"/>
        </w:rPr>
        <w:t xml:space="preserve"> Έχετε δίκιο, κύριε </w:t>
      </w:r>
      <w:proofErr w:type="spellStart"/>
      <w:r>
        <w:rPr>
          <w:rFonts w:eastAsia="Times New Roman" w:cs="Times New Roman"/>
          <w:szCs w:val="24"/>
        </w:rPr>
        <w:t>Δανέλλη</w:t>
      </w:r>
      <w:proofErr w:type="spellEnd"/>
      <w:r>
        <w:rPr>
          <w:rFonts w:eastAsia="Times New Roman" w:cs="Times New Roman"/>
          <w:szCs w:val="24"/>
        </w:rPr>
        <w:t>. Δεν σας</w:t>
      </w:r>
      <w:r>
        <w:rPr>
          <w:rFonts w:eastAsia="Times New Roman" w:cs="Times New Roman"/>
          <w:szCs w:val="24"/>
        </w:rPr>
        <w:t xml:space="preserve"> ξέχασα. Απλώς είστε μετά την κ. </w:t>
      </w:r>
      <w:proofErr w:type="spellStart"/>
      <w:r>
        <w:rPr>
          <w:rFonts w:eastAsia="Times New Roman" w:cs="Times New Roman"/>
          <w:szCs w:val="24"/>
        </w:rPr>
        <w:t>Χριστοφιλοπούλου</w:t>
      </w:r>
      <w:proofErr w:type="spellEnd"/>
      <w:r>
        <w:rPr>
          <w:rFonts w:eastAsia="Times New Roman" w:cs="Times New Roman"/>
          <w:szCs w:val="24"/>
        </w:rPr>
        <w:t>.</w:t>
      </w:r>
    </w:p>
    <w:p w14:paraId="50A7B734"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ΣΠΥΡΙΔΩΝ ΔΑΝΕΛΛΗΣ:</w:t>
      </w:r>
      <w:r>
        <w:rPr>
          <w:rFonts w:eastAsia="Times New Roman" w:cs="Times New Roman"/>
          <w:szCs w:val="24"/>
        </w:rPr>
        <w:t xml:space="preserve"> Έχω ενημερωθεί από τις 10.30΄.</w:t>
      </w:r>
    </w:p>
    <w:p w14:paraId="50A7B735"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 xml:space="preserve">ΠΡΟΕΔΡΕΥΩΝ (Γεώργιος </w:t>
      </w:r>
      <w:proofErr w:type="spellStart"/>
      <w:r w:rsidRPr="00242648">
        <w:rPr>
          <w:rFonts w:eastAsia="Times New Roman" w:cs="Times New Roman"/>
          <w:b/>
          <w:szCs w:val="24"/>
        </w:rPr>
        <w:t>Λαμπρούλης</w:t>
      </w:r>
      <w:proofErr w:type="spellEnd"/>
      <w:r w:rsidRPr="00242648">
        <w:rPr>
          <w:rFonts w:eastAsia="Times New Roman" w:cs="Times New Roman"/>
          <w:b/>
          <w:szCs w:val="24"/>
        </w:rPr>
        <w:t>):</w:t>
      </w:r>
      <w:r>
        <w:rPr>
          <w:rFonts w:eastAsia="Times New Roman" w:cs="Times New Roman"/>
          <w:szCs w:val="24"/>
        </w:rPr>
        <w:t xml:space="preserve"> Άλλο τι έγινε από τις 10.30΄. Γνωρίζατε ότι θα μιλήσετε πριν την κ. </w:t>
      </w:r>
      <w:proofErr w:type="spellStart"/>
      <w:r>
        <w:rPr>
          <w:rFonts w:eastAsia="Times New Roman" w:cs="Times New Roman"/>
          <w:szCs w:val="24"/>
        </w:rPr>
        <w:t>Χριστοφιλοπούλου</w:t>
      </w:r>
      <w:proofErr w:type="spellEnd"/>
      <w:r>
        <w:rPr>
          <w:rFonts w:eastAsia="Times New Roman" w:cs="Times New Roman"/>
          <w:szCs w:val="24"/>
        </w:rPr>
        <w:t>;</w:t>
      </w:r>
    </w:p>
    <w:p w14:paraId="50A7B736"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lastRenderedPageBreak/>
        <w:t>ΣΠΥΡΙΔΩΝ ΔΑΝΕΛΛΗΣ:</w:t>
      </w:r>
      <w:r>
        <w:rPr>
          <w:rFonts w:eastAsia="Times New Roman" w:cs="Times New Roman"/>
          <w:szCs w:val="24"/>
        </w:rPr>
        <w:t xml:space="preserve"> Βεβαίως.</w:t>
      </w:r>
    </w:p>
    <w:p w14:paraId="50A7B737"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ΠΡΟΕΔΡΕ</w:t>
      </w:r>
      <w:r w:rsidRPr="00242648">
        <w:rPr>
          <w:rFonts w:eastAsia="Times New Roman" w:cs="Times New Roman"/>
          <w:b/>
          <w:szCs w:val="24"/>
        </w:rPr>
        <w:t xml:space="preserve">ΥΩΝ (Γεώργιος </w:t>
      </w:r>
      <w:proofErr w:type="spellStart"/>
      <w:r w:rsidRPr="00242648">
        <w:rPr>
          <w:rFonts w:eastAsia="Times New Roman" w:cs="Times New Roman"/>
          <w:b/>
          <w:szCs w:val="24"/>
        </w:rPr>
        <w:t>Λαμπρούλης</w:t>
      </w:r>
      <w:proofErr w:type="spellEnd"/>
      <w:r w:rsidRPr="00242648">
        <w:rPr>
          <w:rFonts w:eastAsia="Times New Roman" w:cs="Times New Roman"/>
          <w:b/>
          <w:szCs w:val="24"/>
        </w:rPr>
        <w:t>):</w:t>
      </w:r>
      <w:r>
        <w:rPr>
          <w:rFonts w:eastAsia="Times New Roman" w:cs="Times New Roman"/>
          <w:szCs w:val="24"/>
        </w:rPr>
        <w:t xml:space="preserve"> Τι να σας πω; Εγώ τον προγραμματισμό αυτόν βρήκα. Με αυτόν πορευόμαστε. Είστε όμως αμέσως μετά.</w:t>
      </w:r>
    </w:p>
    <w:p w14:paraId="50A7B738"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ΣΠΥΡΙΔΩΝ ΔΑΝΕΛΛΗΣ:</w:t>
      </w:r>
      <w:r>
        <w:rPr>
          <w:rFonts w:eastAsia="Times New Roman" w:cs="Times New Roman"/>
          <w:szCs w:val="24"/>
        </w:rPr>
        <w:t xml:space="preserve"> Εντάξει, αφού ανέβηκε στο Βήμα τώρα.</w:t>
      </w:r>
    </w:p>
    <w:p w14:paraId="50A7B739"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 xml:space="preserve">ΠΡΟΕΔΡΕΥΩΝ (Γεώργιος </w:t>
      </w:r>
      <w:proofErr w:type="spellStart"/>
      <w:r w:rsidRPr="00242648">
        <w:rPr>
          <w:rFonts w:eastAsia="Times New Roman" w:cs="Times New Roman"/>
          <w:b/>
          <w:szCs w:val="24"/>
        </w:rPr>
        <w:t>Λαμπρούλης</w:t>
      </w:r>
      <w:proofErr w:type="spellEnd"/>
      <w:r w:rsidRPr="00242648">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w:t>
      </w:r>
    </w:p>
    <w:p w14:paraId="50A7B73A" w14:textId="77777777" w:rsidR="007C6747" w:rsidRDefault="00E91359">
      <w:pPr>
        <w:spacing w:after="0" w:line="600" w:lineRule="auto"/>
        <w:ind w:firstLine="720"/>
        <w:jc w:val="both"/>
        <w:rPr>
          <w:rFonts w:eastAsia="Times New Roman" w:cs="Times New Roman"/>
          <w:szCs w:val="24"/>
        </w:rPr>
      </w:pPr>
      <w:r w:rsidRPr="00242648">
        <w:rPr>
          <w:rFonts w:eastAsia="Times New Roman" w:cs="Times New Roman"/>
          <w:b/>
          <w:szCs w:val="24"/>
        </w:rPr>
        <w:t>ΠΑΡ</w:t>
      </w:r>
      <w:r w:rsidRPr="00242648">
        <w:rPr>
          <w:rFonts w:eastAsia="Times New Roman" w:cs="Times New Roman"/>
          <w:b/>
          <w:szCs w:val="24"/>
        </w:rPr>
        <w:t xml:space="preserve">ΑΣΚΕΥΗ ΧΡΙΣΤΟΦΙΛΟΠΟΥΛΟΥ: </w:t>
      </w:r>
      <w:r>
        <w:rPr>
          <w:rFonts w:eastAsia="Times New Roman" w:cs="Times New Roman"/>
          <w:szCs w:val="24"/>
        </w:rPr>
        <w:t xml:space="preserve">Ευχαριστώ, κύριε Πρόεδρε και εσάς και τον κ. </w:t>
      </w:r>
      <w:proofErr w:type="spellStart"/>
      <w:r>
        <w:rPr>
          <w:rFonts w:eastAsia="Times New Roman" w:cs="Times New Roman"/>
          <w:szCs w:val="24"/>
        </w:rPr>
        <w:t>Δανέλλη</w:t>
      </w:r>
      <w:proofErr w:type="spellEnd"/>
      <w:r>
        <w:rPr>
          <w:rFonts w:eastAsia="Times New Roman" w:cs="Times New Roman"/>
          <w:szCs w:val="24"/>
        </w:rPr>
        <w:t>, αν έτσι ήταν ο προγραμματισμός.</w:t>
      </w:r>
    </w:p>
    <w:p w14:paraId="50A7B73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Συζητάμε σήμερα</w:t>
      </w:r>
      <w:r>
        <w:rPr>
          <w:rFonts w:eastAsia="Times New Roman" w:cs="Times New Roman"/>
          <w:szCs w:val="24"/>
        </w:rPr>
        <w:t xml:space="preserve">, λοιπόν, </w:t>
      </w:r>
      <w:r>
        <w:rPr>
          <w:rFonts w:eastAsia="Times New Roman" w:cs="Times New Roman"/>
          <w:szCs w:val="24"/>
        </w:rPr>
        <w:t>για την εκπαίδευση και την παιδεία, που προσδιορίζουν τη συντηρητική ή την προοδευτική κατεύθυνση κάθε κυβέρνησης. Δεν ε</w:t>
      </w:r>
      <w:r>
        <w:rPr>
          <w:rFonts w:eastAsia="Times New Roman" w:cs="Times New Roman"/>
          <w:szCs w:val="24"/>
        </w:rPr>
        <w:t xml:space="preserve">ίναι ένα τυχαίο νομοθέτημα το σημερινό και φοβούμαι να πω ότι η σημερινή μέρα είναι μια μαύρη μέρα για την παιδεία και το εκπαιδευτικό μας σύστημα. </w:t>
      </w:r>
    </w:p>
    <w:p w14:paraId="50A7B73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είναι μια μαύρη μέρα, γιατί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θα σηκώσουν το χέρι και θα πουν «ναι» σε κάτ</w:t>
      </w:r>
      <w:r>
        <w:rPr>
          <w:rFonts w:eastAsia="Times New Roman" w:cs="Times New Roman"/>
          <w:szCs w:val="24"/>
        </w:rPr>
        <w:t xml:space="preserve">ι που διακόσιοι πενήντα πέντε συνάδελφοί τους είχαν ψηφίσει και σήμερα </w:t>
      </w:r>
      <w:r>
        <w:rPr>
          <w:rFonts w:eastAsia="Times New Roman" w:cs="Times New Roman"/>
          <w:szCs w:val="24"/>
        </w:rPr>
        <w:lastRenderedPageBreak/>
        <w:t xml:space="preserve">το καταψηφίζουν, το καταβαραθρώνουν και σε αυτό το Κοινοβούλιο εγκαθιστούν μια νομοθεσία πιο παλιά και πιο οπισθοδρομική, που φέρνει ξανά τις πιο </w:t>
      </w:r>
      <w:r w:rsidRPr="003D1105">
        <w:rPr>
          <w:rFonts w:eastAsia="Times New Roman" w:cs="Times New Roman"/>
          <w:szCs w:val="24"/>
        </w:rPr>
        <w:t>δύσκολες</w:t>
      </w:r>
      <w:r>
        <w:rPr>
          <w:rFonts w:eastAsia="Times New Roman" w:cs="Times New Roman"/>
          <w:szCs w:val="24"/>
        </w:rPr>
        <w:t>, τις πιο καταδικασμένες πρακτι</w:t>
      </w:r>
      <w:r>
        <w:rPr>
          <w:rFonts w:eastAsia="Times New Roman" w:cs="Times New Roman"/>
          <w:szCs w:val="24"/>
        </w:rPr>
        <w:t>κές της Μεταπολίτευσης.</w:t>
      </w:r>
    </w:p>
    <w:p w14:paraId="50A7B73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εξηγούμαι: Είναι ένας νόμος</w:t>
      </w:r>
      <w:r>
        <w:rPr>
          <w:rFonts w:eastAsia="Times New Roman" w:cs="Times New Roman"/>
          <w:szCs w:val="24"/>
        </w:rPr>
        <w:t>,</w:t>
      </w:r>
      <w:r>
        <w:rPr>
          <w:rFonts w:eastAsia="Times New Roman" w:cs="Times New Roman"/>
          <w:szCs w:val="24"/>
        </w:rPr>
        <w:t xml:space="preserve"> που αντιμάχεται και καταργεί την εξωστρέφεια των ελληνικών πανεπιστημίων. Αντιμάχεται τον διεθνή τους χαρακτήρα, τη δυνατότητά τους να είναι και κέντρα καινοτομίας, έρευνας και προώθησης της διδασκαλ</w:t>
      </w:r>
      <w:r>
        <w:rPr>
          <w:rFonts w:eastAsia="Times New Roman" w:cs="Times New Roman"/>
          <w:szCs w:val="24"/>
        </w:rPr>
        <w:t xml:space="preserve">ίας. </w:t>
      </w:r>
    </w:p>
    <w:p w14:paraId="50A7B73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μία νομοθεσία που</w:t>
      </w:r>
      <w:r>
        <w:rPr>
          <w:rFonts w:eastAsia="Times New Roman" w:cs="Times New Roman"/>
          <w:szCs w:val="24"/>
        </w:rPr>
        <w:t>,</w:t>
      </w:r>
      <w:r>
        <w:rPr>
          <w:rFonts w:eastAsia="Times New Roman" w:cs="Times New Roman"/>
          <w:szCs w:val="24"/>
        </w:rPr>
        <w:t xml:space="preserve"> αντί να ενισχύσει την αυτοτέλεια των ΑΕΙ, όπως έκανε ο ν.4009/2011 –ένας νόμος του ΠΑΣΟΚ, που και τα άλλα κόμματα και η τότε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ντιπολίτευση ήρθαν και ψήφισαν- αντιστρατεύεται στην ουσία την αυτοτέλεια και την περιορ</w:t>
      </w:r>
      <w:r>
        <w:rPr>
          <w:rFonts w:eastAsia="Times New Roman" w:cs="Times New Roman"/>
          <w:szCs w:val="24"/>
        </w:rPr>
        <w:t>ίζει. Είναι ένας νόμος που</w:t>
      </w:r>
      <w:r>
        <w:rPr>
          <w:rFonts w:eastAsia="Times New Roman" w:cs="Times New Roman"/>
          <w:szCs w:val="24"/>
        </w:rPr>
        <w:t>,</w:t>
      </w:r>
      <w:r>
        <w:rPr>
          <w:rFonts w:eastAsia="Times New Roman" w:cs="Times New Roman"/>
          <w:szCs w:val="24"/>
        </w:rPr>
        <w:t xml:space="preserve"> αντί να πατάσσει τη γραφειοκρατία, τη διευκολύνει. Είναι ένας νόμος που</w:t>
      </w:r>
      <w:r>
        <w:rPr>
          <w:rFonts w:eastAsia="Times New Roman" w:cs="Times New Roman"/>
          <w:szCs w:val="24"/>
        </w:rPr>
        <w:t>,</w:t>
      </w:r>
      <w:r>
        <w:rPr>
          <w:rFonts w:eastAsia="Times New Roman" w:cs="Times New Roman"/>
          <w:szCs w:val="24"/>
        </w:rPr>
        <w:t xml:space="preserve"> όταν ψηφιστεί, θα δώσει τη δυνατότητα να ανθίσει το διαχρονικό σύστημα </w:t>
      </w:r>
      <w:proofErr w:type="spellStart"/>
      <w:r>
        <w:rPr>
          <w:rFonts w:eastAsia="Times New Roman" w:cs="Times New Roman"/>
          <w:szCs w:val="24"/>
        </w:rPr>
        <w:t>πελατοκρατίας</w:t>
      </w:r>
      <w:proofErr w:type="spellEnd"/>
      <w:r>
        <w:rPr>
          <w:rFonts w:eastAsia="Times New Roman" w:cs="Times New Roman"/>
          <w:szCs w:val="24"/>
        </w:rPr>
        <w:t>, παραγοντισμού, μίας παραταξιακής λογικής μέσα στα πανεπιστήμια που γέ</w:t>
      </w:r>
      <w:r>
        <w:rPr>
          <w:rFonts w:eastAsia="Times New Roman" w:cs="Times New Roman"/>
          <w:szCs w:val="24"/>
        </w:rPr>
        <w:t xml:space="preserve">ννησε ανομίες, στρεβλώσεις, πελατειακές σχέσεις. </w:t>
      </w:r>
    </w:p>
    <w:p w14:paraId="50A7B73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ν.1268/1982 για την εποχή του ήταν πρωτοποριακός και έφερε τον εκδημοκρατισμό στην παιδεία, διότι τότε αυτό ήταν </w:t>
      </w:r>
      <w:r>
        <w:rPr>
          <w:rFonts w:eastAsia="Times New Roman" w:cs="Times New Roman"/>
          <w:szCs w:val="24"/>
        </w:rPr>
        <w:lastRenderedPageBreak/>
        <w:t>το ζητούμενο. Όμως, υπήρξαν δυσλειτουργίες</w:t>
      </w:r>
      <w:r>
        <w:rPr>
          <w:rFonts w:eastAsia="Times New Roman" w:cs="Times New Roman"/>
          <w:szCs w:val="24"/>
        </w:rPr>
        <w:t>,</w:t>
      </w:r>
      <w:r>
        <w:rPr>
          <w:rFonts w:eastAsia="Times New Roman" w:cs="Times New Roman"/>
          <w:szCs w:val="24"/>
        </w:rPr>
        <w:t xml:space="preserve"> κυρίως από το σύστημα </w:t>
      </w:r>
      <w:proofErr w:type="spellStart"/>
      <w:r>
        <w:rPr>
          <w:rFonts w:eastAsia="Times New Roman" w:cs="Times New Roman"/>
          <w:szCs w:val="24"/>
        </w:rPr>
        <w:t>συνδιοίκησης</w:t>
      </w:r>
      <w:proofErr w:type="spellEnd"/>
      <w:r>
        <w:rPr>
          <w:rFonts w:eastAsia="Times New Roman" w:cs="Times New Roman"/>
          <w:szCs w:val="24"/>
        </w:rPr>
        <w:t xml:space="preserve"> των φοιτητών</w:t>
      </w:r>
      <w:r>
        <w:rPr>
          <w:rFonts w:eastAsia="Times New Roman" w:cs="Times New Roman"/>
          <w:szCs w:val="24"/>
        </w:rPr>
        <w:t xml:space="preserve"> σε θέματα που δεν τους αφορούν, που είναι η διοίκηση των πανεπιστημίων, γιατί οι φοιτητές πρέπει να έχουν γνώμη για όλα τα ζητήματα</w:t>
      </w:r>
      <w:r>
        <w:rPr>
          <w:rFonts w:eastAsia="Times New Roman" w:cs="Times New Roman"/>
          <w:szCs w:val="24"/>
        </w:rPr>
        <w:t>,</w:t>
      </w:r>
      <w:r>
        <w:rPr>
          <w:rFonts w:eastAsia="Times New Roman" w:cs="Times New Roman"/>
          <w:szCs w:val="24"/>
        </w:rPr>
        <w:t xml:space="preserve"> που αφορούν τη φοιτητική τους ζωή και μπορούν –και πρέπει- να αξιολογούν τους καθηγητές, αλλά αυτό δεν σημαίνει ότι οι φοι</w:t>
      </w:r>
      <w:r>
        <w:rPr>
          <w:rFonts w:eastAsia="Times New Roman" w:cs="Times New Roman"/>
          <w:szCs w:val="24"/>
        </w:rPr>
        <w:t xml:space="preserve">τητές θα καταστούν </w:t>
      </w:r>
      <w:proofErr w:type="spellStart"/>
      <w:r>
        <w:rPr>
          <w:rFonts w:eastAsia="Times New Roman" w:cs="Times New Roman"/>
          <w:szCs w:val="24"/>
        </w:rPr>
        <w:t>συναποφασίζοντες</w:t>
      </w:r>
      <w:proofErr w:type="spellEnd"/>
      <w:r>
        <w:rPr>
          <w:rFonts w:eastAsia="Times New Roman" w:cs="Times New Roman"/>
          <w:szCs w:val="24"/>
        </w:rPr>
        <w:t xml:space="preserve">, άρα </w:t>
      </w:r>
      <w:proofErr w:type="spellStart"/>
      <w:r>
        <w:rPr>
          <w:rFonts w:eastAsia="Times New Roman" w:cs="Times New Roman"/>
          <w:szCs w:val="24"/>
        </w:rPr>
        <w:t>συνδιαλλασσόμενοι</w:t>
      </w:r>
      <w:proofErr w:type="spellEnd"/>
      <w:r>
        <w:rPr>
          <w:rFonts w:eastAsia="Times New Roman" w:cs="Times New Roman"/>
          <w:szCs w:val="24"/>
        </w:rPr>
        <w:t xml:space="preserve">, με πρυτανικές αρχές και, μάλιστα, με τέτοιου είδους ψηφοφορίες που πόρρω απέχουν, γιατί δεν έχουμε, </w:t>
      </w:r>
      <w:r w:rsidRPr="00DE0C84">
        <w:rPr>
          <w:rFonts w:eastAsia="Times New Roman" w:cs="Times New Roman"/>
          <w:szCs w:val="24"/>
        </w:rPr>
        <w:t xml:space="preserve">κυρίες και κύριοι συνάδελφοι, </w:t>
      </w:r>
      <w:r>
        <w:rPr>
          <w:rFonts w:eastAsia="Times New Roman" w:cs="Times New Roman"/>
          <w:szCs w:val="24"/>
        </w:rPr>
        <w:t xml:space="preserve">ένα ενιαίο φοιτητικό ψηφοδέλτιο ούτε τουλάχιστον τη δυνατότητα να </w:t>
      </w:r>
      <w:r>
        <w:rPr>
          <w:rFonts w:eastAsia="Times New Roman" w:cs="Times New Roman"/>
          <w:szCs w:val="24"/>
        </w:rPr>
        <w:t>ψηφίζουν ηλεκτρονικά. Αλήθεια, γιατί τα ηλεκτρονικά συστήματα τα θέλετε για τους πλειστηριασμούς, αλλά δεν τα θέλετε για την ανώτατη εκπαίδευση;</w:t>
      </w:r>
    </w:p>
    <w:p w14:paraId="50A7B74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γεγονός, κύριε Υπουργέ –πού είναι, αλήθεια, ο κ. </w:t>
      </w:r>
      <w:proofErr w:type="spellStart"/>
      <w:r>
        <w:rPr>
          <w:rFonts w:eastAsia="Times New Roman" w:cs="Times New Roman"/>
          <w:szCs w:val="24"/>
        </w:rPr>
        <w:t>Γαβρόγλου</w:t>
      </w:r>
      <w:proofErr w:type="spellEnd"/>
      <w:r>
        <w:rPr>
          <w:rFonts w:eastAsia="Times New Roman" w:cs="Times New Roman"/>
          <w:szCs w:val="24"/>
        </w:rPr>
        <w:t>;</w:t>
      </w:r>
      <w:r>
        <w:rPr>
          <w:rFonts w:eastAsia="Times New Roman" w:cs="Times New Roman"/>
          <w:szCs w:val="24"/>
        </w:rPr>
        <w:t xml:space="preserve">- ότι στις ηλεκτρονικές ψηφοφορίες συμμετείχε το </w:t>
      </w:r>
      <w:r>
        <w:rPr>
          <w:rFonts w:eastAsia="Times New Roman" w:cs="Times New Roman"/>
          <w:szCs w:val="24"/>
        </w:rPr>
        <w:t xml:space="preserve">90% των μελών </w:t>
      </w:r>
      <w:r>
        <w:rPr>
          <w:rFonts w:eastAsia="Times New Roman" w:cs="Times New Roman"/>
          <w:szCs w:val="24"/>
        </w:rPr>
        <w:t xml:space="preserve">διδακτικού </w:t>
      </w:r>
      <w:r>
        <w:rPr>
          <w:rFonts w:eastAsia="Times New Roman" w:cs="Times New Roman"/>
          <w:szCs w:val="24"/>
        </w:rPr>
        <w:t xml:space="preserve">και </w:t>
      </w:r>
      <w:r>
        <w:rPr>
          <w:rFonts w:eastAsia="Times New Roman" w:cs="Times New Roman"/>
          <w:szCs w:val="24"/>
        </w:rPr>
        <w:t>ερευνητικού προσωπικού</w:t>
      </w:r>
      <w:r>
        <w:rPr>
          <w:rFonts w:eastAsia="Times New Roman" w:cs="Times New Roman"/>
          <w:szCs w:val="24"/>
        </w:rPr>
        <w:t>, κι αυτό σας ενοχλούσε; Σας ενοχλούσε, διότι είστε μία οικτρή μειοψηφία μέσα στα πανεπιστήμια, μία μειοψηφία της ανομίας και της πελατειακής συνδιαλλαγής μεταξύ πρυτανικών αρχών και φοιτητικών παρατάξεων;</w:t>
      </w:r>
      <w:r>
        <w:rPr>
          <w:rFonts w:eastAsia="Times New Roman" w:cs="Times New Roman"/>
          <w:szCs w:val="24"/>
        </w:rPr>
        <w:t xml:space="preserve"> Αυτό πάτε να γυρίσετε πίσω. Εκεί μας γυρίζετε πίσω.</w:t>
      </w:r>
    </w:p>
    <w:p w14:paraId="50A7B74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έναν νόμο που αντιστρατεύεται την αριστεία, την καινοτομία και τελικά την αυτοτέλεια των ΑΕΙ. </w:t>
      </w:r>
    </w:p>
    <w:p w14:paraId="50A7B74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που είστε απών</w:t>
      </w:r>
      <w:r>
        <w:rPr>
          <w:rFonts w:eastAsia="Times New Roman" w:cs="Times New Roman"/>
          <w:szCs w:val="24"/>
        </w:rPr>
        <w:t>,</w:t>
      </w:r>
      <w:r>
        <w:rPr>
          <w:rFonts w:eastAsia="Times New Roman" w:cs="Times New Roman"/>
          <w:szCs w:val="24"/>
        </w:rPr>
        <w:t xml:space="preserve"> εάν ο κ. Μπαλτάς έχει πραγματικά στιγματιστεί από το «Η αριστεία είναι ρετσινιά» -και το καταδεικνύει η Κυβέρνηση του ΣΥΡΙΖΑ, έτσι κι αλλιώς, κάθε μέρα- για σας τι είναι ρετσινιά; Η αυτοτέλεια των ΑΕΙ, η εξωστρέφεια των ΑΕΙ, η δυναμικότητα, ο διεθνής χαρα</w:t>
      </w:r>
      <w:r>
        <w:rPr>
          <w:rFonts w:eastAsia="Times New Roman" w:cs="Times New Roman"/>
          <w:szCs w:val="24"/>
        </w:rPr>
        <w:t xml:space="preserve">κτήρας των ΑΕΙ είναι η ρετσινιά για τον κ. </w:t>
      </w:r>
      <w:proofErr w:type="spellStart"/>
      <w:r>
        <w:rPr>
          <w:rFonts w:eastAsia="Times New Roman" w:cs="Times New Roman"/>
          <w:szCs w:val="24"/>
        </w:rPr>
        <w:t>Γαβρόγλου</w:t>
      </w:r>
      <w:proofErr w:type="spellEnd"/>
      <w:r>
        <w:rPr>
          <w:rFonts w:eastAsia="Times New Roman" w:cs="Times New Roman"/>
          <w:szCs w:val="24"/>
        </w:rPr>
        <w:t>. Γι’ αυτό μας φέρνει αυτό το νομοσχέδιο.</w:t>
      </w:r>
    </w:p>
    <w:p w14:paraId="50A7B74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Τι κάνετε με το άσυλο; Το άσυλο έπρεπε να είναι άσυλο ιδεών, άσυλο έρευνας, σκέψης, διαλόγου μέσα στα ΑΕΙ. Τώρα είναι άσυλο </w:t>
      </w:r>
      <w:proofErr w:type="spellStart"/>
      <w:r>
        <w:rPr>
          <w:rFonts w:eastAsia="Times New Roman" w:cs="Times New Roman"/>
          <w:szCs w:val="24"/>
        </w:rPr>
        <w:t>μειοψηφιών</w:t>
      </w:r>
      <w:proofErr w:type="spellEnd"/>
      <w:r>
        <w:rPr>
          <w:rFonts w:eastAsia="Times New Roman" w:cs="Times New Roman"/>
          <w:szCs w:val="24"/>
        </w:rPr>
        <w:t xml:space="preserve"> και παρανομιών. Πρέπει να α</w:t>
      </w:r>
      <w:r>
        <w:rPr>
          <w:rFonts w:eastAsia="Times New Roman" w:cs="Times New Roman"/>
          <w:szCs w:val="24"/>
        </w:rPr>
        <w:t xml:space="preserve">πειληθεί η ζωή ή να έχουμε κακούργημα. Όμως, το να έχουμε κατάληψη, κλοπές, φθορά ξένης ιδιοκτησίας, φθορά δημόσιας ιδιοκτησίας, δεν μας ενοχλεί καθόλου! Πρέπει πρώτα να βρούμε το Πρυτανικό Συμβούλιο και να συνεδριάσει το Πρυτανικό Συμβούλιο, αν, όταν και </w:t>
      </w:r>
      <w:r>
        <w:rPr>
          <w:rFonts w:eastAsia="Times New Roman" w:cs="Times New Roman"/>
          <w:szCs w:val="24"/>
        </w:rPr>
        <w:t>οπόταν!</w:t>
      </w:r>
    </w:p>
    <w:p w14:paraId="50A7B74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Αυτό το άρθρο που επαναφέρει –με τον τρόπο που επαναφέρει- το άσυλο, θα πρέπει να καταψηφιστεί απ’ όλους.</w:t>
      </w:r>
    </w:p>
    <w:p w14:paraId="50A7B745" w14:textId="77777777" w:rsidR="007C6747" w:rsidRDefault="00E91359">
      <w:pPr>
        <w:spacing w:after="0" w:line="600" w:lineRule="auto"/>
        <w:ind w:firstLine="720"/>
        <w:jc w:val="both"/>
        <w:rPr>
          <w:rFonts w:eastAsia="Times New Roman" w:cs="Times New Roman"/>
          <w:szCs w:val="24"/>
        </w:rPr>
      </w:pPr>
      <w:r w:rsidRPr="00B10884">
        <w:rPr>
          <w:rFonts w:eastAsia="Times New Roman" w:cs="Times New Roman"/>
          <w:szCs w:val="24"/>
        </w:rPr>
        <w:lastRenderedPageBreak/>
        <w:t xml:space="preserve">Κυρίες και κύριοι συνάδελφοι, </w:t>
      </w:r>
      <w:r>
        <w:rPr>
          <w:rFonts w:eastAsia="Times New Roman" w:cs="Times New Roman"/>
          <w:szCs w:val="24"/>
        </w:rPr>
        <w:t xml:space="preserve">κάνω εδώ μία μικρή παρένθεση, γιατί όπως </w:t>
      </w:r>
      <w:proofErr w:type="spellStart"/>
      <w:r>
        <w:rPr>
          <w:rFonts w:eastAsia="Times New Roman" w:cs="Times New Roman"/>
          <w:szCs w:val="24"/>
        </w:rPr>
        <w:t>ελέχθη</w:t>
      </w:r>
      <w:proofErr w:type="spellEnd"/>
      <w:r>
        <w:rPr>
          <w:rFonts w:eastAsia="Times New Roman" w:cs="Times New Roman"/>
          <w:szCs w:val="24"/>
        </w:rPr>
        <w:t xml:space="preserve"> προηγουμένως, υπάρχουν Βουλευτές εδώ σ’ αυτά τα </w:t>
      </w:r>
      <w:r>
        <w:rPr>
          <w:rFonts w:eastAsia="Times New Roman" w:cs="Times New Roman"/>
          <w:szCs w:val="24"/>
        </w:rPr>
        <w:t>έ</w:t>
      </w:r>
      <w:r>
        <w:rPr>
          <w:rFonts w:eastAsia="Times New Roman" w:cs="Times New Roman"/>
          <w:szCs w:val="24"/>
        </w:rPr>
        <w:t>δρανα</w:t>
      </w:r>
      <w:r>
        <w:rPr>
          <w:rFonts w:eastAsia="Times New Roman" w:cs="Times New Roman"/>
          <w:szCs w:val="24"/>
        </w:rPr>
        <w:t>,</w:t>
      </w:r>
      <w:r>
        <w:rPr>
          <w:rFonts w:eastAsia="Times New Roman" w:cs="Times New Roman"/>
          <w:szCs w:val="24"/>
        </w:rPr>
        <w:t xml:space="preserve"> που είχα</w:t>
      </w:r>
      <w:r>
        <w:rPr>
          <w:rFonts w:eastAsia="Times New Roman" w:cs="Times New Roman"/>
          <w:szCs w:val="24"/>
        </w:rPr>
        <w:t xml:space="preserve">ν ψηφίσει και υπερασπιστεί τον ν.4009/2011! Οποίος </w:t>
      </w:r>
      <w:proofErr w:type="spellStart"/>
      <w:r>
        <w:rPr>
          <w:rFonts w:eastAsia="Times New Roman" w:cs="Times New Roman"/>
          <w:szCs w:val="24"/>
        </w:rPr>
        <w:t>αυτοεξευτελισμός</w:t>
      </w:r>
      <w:proofErr w:type="spellEnd"/>
      <w:r>
        <w:rPr>
          <w:rFonts w:eastAsia="Times New Roman" w:cs="Times New Roman"/>
          <w:szCs w:val="24"/>
        </w:rPr>
        <w:t>, αλήθεια!</w:t>
      </w:r>
    </w:p>
    <w:p w14:paraId="50A7B74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Εγώ θυμάμαι τον περίφημο κ. </w:t>
      </w:r>
      <w:proofErr w:type="spellStart"/>
      <w:r>
        <w:rPr>
          <w:rFonts w:eastAsia="Times New Roman" w:cs="Times New Roman"/>
          <w:szCs w:val="24"/>
        </w:rPr>
        <w:t>Μπόλαρη</w:t>
      </w:r>
      <w:proofErr w:type="spellEnd"/>
      <w:r>
        <w:rPr>
          <w:rFonts w:eastAsia="Times New Roman" w:cs="Times New Roman"/>
          <w:szCs w:val="24"/>
        </w:rPr>
        <w:t xml:space="preserve">, συνάδελφο, ο </w:t>
      </w:r>
      <w:r w:rsidRPr="00FE6FE7">
        <w:rPr>
          <w:rFonts w:eastAsia="Times New Roman" w:cs="Times New Roman"/>
          <w:szCs w:val="24"/>
        </w:rPr>
        <w:t>οποίος</w:t>
      </w:r>
      <w:r>
        <w:rPr>
          <w:rFonts w:eastAsia="Times New Roman" w:cs="Times New Roman"/>
          <w:szCs w:val="24"/>
        </w:rPr>
        <w:t xml:space="preserve"> πραγματικά και μετά την ψήφιση του ν.4009 ξιφουλκούσε το 2012 υπέρ της μη κατάργησής του, υπέρ της μη αλλοίωσής του. Και </w:t>
      </w: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θα έρθει υποτακτικός, «πονηρός πολιτευτής», κατά τον Σαββόπουλο, να ψηφίσει την κατάργηση, την καταβαράθρωση αυτού</w:t>
      </w:r>
      <w:r>
        <w:rPr>
          <w:rFonts w:eastAsia="Times New Roman" w:cs="Times New Roman"/>
          <w:szCs w:val="24"/>
        </w:rPr>
        <w:t>,</w:t>
      </w:r>
      <w:r>
        <w:rPr>
          <w:rFonts w:eastAsia="Times New Roman" w:cs="Times New Roman"/>
          <w:szCs w:val="24"/>
        </w:rPr>
        <w:t xml:space="preserve"> που ο ίδιος υποστήριζε με σθένος. Και δεν είναι μόνο ο κ. </w:t>
      </w:r>
      <w:proofErr w:type="spellStart"/>
      <w:r>
        <w:rPr>
          <w:rFonts w:eastAsia="Times New Roman" w:cs="Times New Roman"/>
          <w:szCs w:val="24"/>
        </w:rPr>
        <w:t>Μπόλαρης</w:t>
      </w:r>
      <w:proofErr w:type="spellEnd"/>
      <w:r>
        <w:rPr>
          <w:rFonts w:eastAsia="Times New Roman" w:cs="Times New Roman"/>
          <w:szCs w:val="24"/>
        </w:rPr>
        <w:t xml:space="preserve">. Είναι και η κ. </w:t>
      </w:r>
      <w:proofErr w:type="spellStart"/>
      <w:r>
        <w:rPr>
          <w:rFonts w:eastAsia="Times New Roman" w:cs="Times New Roman"/>
          <w:szCs w:val="24"/>
        </w:rPr>
        <w:t>Τζάκρη</w:t>
      </w:r>
      <w:proofErr w:type="spellEnd"/>
      <w:r>
        <w:rPr>
          <w:rFonts w:eastAsia="Times New Roman" w:cs="Times New Roman"/>
          <w:szCs w:val="24"/>
        </w:rPr>
        <w:t xml:space="preserve"> και έχω πάρα πολλούς όψιμους χειροκροτητές</w:t>
      </w:r>
      <w:r>
        <w:rPr>
          <w:rFonts w:eastAsia="Times New Roman" w:cs="Times New Roman"/>
          <w:szCs w:val="24"/>
        </w:rPr>
        <w:t xml:space="preserve"> του </w:t>
      </w:r>
      <w:proofErr w:type="spellStart"/>
      <w:r>
        <w:rPr>
          <w:rFonts w:eastAsia="Times New Roman" w:cs="Times New Roman"/>
          <w:szCs w:val="24"/>
        </w:rPr>
        <w:t>εθνολαϊκισμού</w:t>
      </w:r>
      <w:proofErr w:type="spellEnd"/>
      <w:r>
        <w:rPr>
          <w:rFonts w:eastAsia="Times New Roman" w:cs="Times New Roman"/>
          <w:szCs w:val="24"/>
        </w:rPr>
        <w:t xml:space="preserve"> </w:t>
      </w:r>
      <w:r w:rsidRPr="0008273E">
        <w:rPr>
          <w:rFonts w:eastAsia="Times New Roman" w:cs="Times New Roman"/>
          <w:szCs w:val="24"/>
        </w:rPr>
        <w:t>ΣΥΡΙΖΑ-ΑΝΕΛ</w:t>
      </w:r>
      <w:r>
        <w:rPr>
          <w:rFonts w:eastAsia="Times New Roman" w:cs="Times New Roman"/>
          <w:szCs w:val="24"/>
        </w:rPr>
        <w:t>, προς χάριν μια βουλευτικής έδρας και μιας εξουσίας.</w:t>
      </w:r>
    </w:p>
    <w:p w14:paraId="50A7B747" w14:textId="77777777" w:rsidR="007C6747" w:rsidRDefault="00E91359">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δεν μπορούμε να προχωρήσουμε έτσι. Δύο σχόλια ακόμα θα κάνω στον χρόνο που μου απομένει. </w:t>
      </w:r>
    </w:p>
    <w:p w14:paraId="50A7B74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Πρώτο σχόλιο. Ο κ. </w:t>
      </w:r>
      <w:proofErr w:type="spellStart"/>
      <w:r>
        <w:rPr>
          <w:rFonts w:eastAsia="Times New Roman" w:cs="Times New Roman"/>
          <w:szCs w:val="24"/>
        </w:rPr>
        <w:t>Γαβρόγλου</w:t>
      </w:r>
      <w:proofErr w:type="spellEnd"/>
      <w:r>
        <w:rPr>
          <w:rFonts w:eastAsia="Times New Roman" w:cs="Times New Roman"/>
          <w:szCs w:val="24"/>
        </w:rPr>
        <w:t>, εκτός του ότι αντιστρα</w:t>
      </w:r>
      <w:r>
        <w:rPr>
          <w:rFonts w:eastAsia="Times New Roman" w:cs="Times New Roman"/>
          <w:szCs w:val="24"/>
        </w:rPr>
        <w:t>τεύεται όσα είπα πριν, κάνει και έναν διάλογο</w:t>
      </w:r>
      <w:r>
        <w:rPr>
          <w:rFonts w:eastAsia="Times New Roman" w:cs="Times New Roman"/>
          <w:szCs w:val="24"/>
        </w:rPr>
        <w:t>,</w:t>
      </w:r>
      <w:r>
        <w:rPr>
          <w:rFonts w:eastAsia="Times New Roman" w:cs="Times New Roman"/>
          <w:szCs w:val="24"/>
        </w:rPr>
        <w:t xml:space="preserve"> για να τον κάνει. Βεβαίως, αυτό είναι μια κυβερνητική μανιέρα. Εξήγγειλε τον διάλογο </w:t>
      </w:r>
      <w:r>
        <w:rPr>
          <w:rFonts w:eastAsia="Times New Roman" w:cs="Times New Roman"/>
          <w:szCs w:val="24"/>
        </w:rPr>
        <w:lastRenderedPageBreak/>
        <w:t>για την παιδεία. Εμείς μετείχαμε, γιατί έχουμε την κουλτούρα, ξέρετε. Ο Συνασπισμός ποτέ δεν μετείχε σε κανένα διάλογο. Εμεί</w:t>
      </w:r>
      <w:r>
        <w:rPr>
          <w:rFonts w:eastAsia="Times New Roman" w:cs="Times New Roman"/>
          <w:szCs w:val="24"/>
        </w:rPr>
        <w:t xml:space="preserve">ς, θέλω να σας πω ότι μετείχαμε και επί </w:t>
      </w:r>
      <w:r w:rsidRPr="00654FD3">
        <w:rPr>
          <w:rFonts w:eastAsia="Times New Roman" w:cs="Times New Roman"/>
          <w:szCs w:val="24"/>
        </w:rPr>
        <w:t>Νέας Δημοκρατίας</w:t>
      </w:r>
      <w:r>
        <w:rPr>
          <w:rFonts w:eastAsia="Times New Roman" w:cs="Times New Roman"/>
          <w:szCs w:val="24"/>
        </w:rPr>
        <w:t xml:space="preserve"> στον διάλογο -και ήμασταν </w:t>
      </w:r>
      <w:r w:rsidRPr="005C7DB8">
        <w:rPr>
          <w:rFonts w:eastAsia="Times New Roman" w:cs="Times New Roman"/>
          <w:szCs w:val="24"/>
        </w:rPr>
        <w:t>Αξιωματική Αντιπολίτευση</w:t>
      </w:r>
      <w:r>
        <w:rPr>
          <w:rFonts w:eastAsia="Times New Roman" w:cs="Times New Roman"/>
          <w:szCs w:val="24"/>
        </w:rPr>
        <w:t xml:space="preserve"> τότε- που είχε γίνει για την παιδεία, πριν το 2009. Ποτέ ο Συνασπισμός, ποτέ ο </w:t>
      </w:r>
      <w:r w:rsidRPr="009E3DD6">
        <w:rPr>
          <w:rFonts w:eastAsia="Times New Roman" w:cs="Times New Roman"/>
          <w:szCs w:val="24"/>
        </w:rPr>
        <w:t>ΣΥΡΙΖΑ</w:t>
      </w:r>
      <w:r>
        <w:rPr>
          <w:rFonts w:eastAsia="Times New Roman" w:cs="Times New Roman"/>
          <w:szCs w:val="24"/>
        </w:rPr>
        <w:t xml:space="preserve">. </w:t>
      </w:r>
    </w:p>
    <w:p w14:paraId="50A7B749" w14:textId="77777777" w:rsidR="007C6747" w:rsidRDefault="00E91359">
      <w:pPr>
        <w:spacing w:after="0" w:line="600" w:lineRule="auto"/>
        <w:ind w:firstLine="720"/>
        <w:jc w:val="both"/>
        <w:rPr>
          <w:rFonts w:eastAsia="Times New Roman" w:cs="Times New Roman"/>
          <w:bCs/>
          <w:szCs w:val="24"/>
        </w:rPr>
      </w:pPr>
      <w:r>
        <w:rPr>
          <w:rFonts w:eastAsia="Times New Roman" w:cs="Times New Roman"/>
          <w:szCs w:val="24"/>
        </w:rPr>
        <w:t xml:space="preserve">Σήμερα, λοιπόν, κάνει έναν διάλογο. Και ενώ γίνεται ο διάλογος, έρχονται σωρηδόν μπαλώματα, </w:t>
      </w:r>
      <w:r w:rsidRPr="005631E0">
        <w:rPr>
          <w:rFonts w:eastAsia="Times New Roman" w:cs="Times New Roman"/>
          <w:bCs/>
          <w:szCs w:val="24"/>
        </w:rPr>
        <w:t>τροπολογί</w:t>
      </w:r>
      <w:r>
        <w:rPr>
          <w:rFonts w:eastAsia="Times New Roman" w:cs="Times New Roman"/>
          <w:bCs/>
          <w:szCs w:val="24"/>
        </w:rPr>
        <w:t>ες, νομοθετήματα για την πρωτοβάθμια, για τη δευτεροβάθμια, για την τριτοβάθμια εκπαίδευση. Και έχουμε και έναν Υπουργό που εξαγγέλλει την κατάργηση των πα</w:t>
      </w:r>
      <w:r>
        <w:rPr>
          <w:rFonts w:eastAsia="Times New Roman" w:cs="Times New Roman"/>
          <w:bCs/>
          <w:szCs w:val="24"/>
        </w:rPr>
        <w:t>νελλαδικών, την παίρνει πίσω και λέει «όχι, δεν θα γίνει», κ</w:t>
      </w:r>
      <w:r>
        <w:rPr>
          <w:rFonts w:eastAsia="Times New Roman" w:cs="Times New Roman"/>
          <w:szCs w:val="24"/>
        </w:rPr>
        <w:t>αι συνεχώς παλινωδεί.</w:t>
      </w:r>
    </w:p>
    <w:p w14:paraId="50A7B74A" w14:textId="77777777" w:rsidR="007C6747" w:rsidRDefault="00E91359">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50A7B74B" w14:textId="77777777" w:rsidR="007C6747" w:rsidRDefault="00E91359">
      <w:pPr>
        <w:spacing w:after="0" w:line="600" w:lineRule="auto"/>
        <w:ind w:firstLine="720"/>
        <w:jc w:val="both"/>
        <w:rPr>
          <w:rFonts w:eastAsia="Times New Roman" w:cs="Times New Roman"/>
          <w:szCs w:val="24"/>
        </w:rPr>
      </w:pPr>
      <w:r>
        <w:rPr>
          <w:rFonts w:eastAsia="Times New Roman" w:cs="Times New Roman"/>
          <w:bCs/>
          <w:szCs w:val="24"/>
        </w:rPr>
        <w:t xml:space="preserve">Θέλω την ανοχή σας για ένα, δύο λεπτά, </w:t>
      </w:r>
      <w:r w:rsidRPr="0017570F">
        <w:rPr>
          <w:rFonts w:eastAsia="Times New Roman" w:cs="Times New Roman"/>
          <w:bCs/>
          <w:szCs w:val="24"/>
        </w:rPr>
        <w:t>κύριε Πρόεδρε</w:t>
      </w:r>
      <w:r>
        <w:rPr>
          <w:rFonts w:eastAsia="Times New Roman" w:cs="Times New Roman"/>
          <w:bCs/>
          <w:szCs w:val="24"/>
        </w:rPr>
        <w:t xml:space="preserve">. </w:t>
      </w:r>
    </w:p>
    <w:p w14:paraId="50A7B74C" w14:textId="77777777" w:rsidR="007C6747" w:rsidRDefault="00E91359">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θα κλείσω με την προοπτική των πανεπιστημίων στο οικονομικό γίγνεσθαι και τη σημασία τους για την ανάπτυξη της χώρας, όσο και αν αυτό, επίσης, δεν αρέσει στον κ. </w:t>
      </w:r>
      <w:proofErr w:type="spellStart"/>
      <w:r>
        <w:rPr>
          <w:rFonts w:eastAsia="Times New Roman" w:cs="Times New Roman"/>
          <w:szCs w:val="24"/>
        </w:rPr>
        <w:t>Γαβρόγλου</w:t>
      </w:r>
      <w:proofErr w:type="spellEnd"/>
      <w:r>
        <w:rPr>
          <w:rFonts w:eastAsia="Times New Roman" w:cs="Times New Roman"/>
          <w:szCs w:val="24"/>
        </w:rPr>
        <w:t xml:space="preserve">, που θα βάψει το όνομά του με μαύρα στα κατάστιχα του Υπουργείου Παιδείας. </w:t>
      </w:r>
    </w:p>
    <w:p w14:paraId="50A7B74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Θα κλεί</w:t>
      </w:r>
      <w:r>
        <w:rPr>
          <w:rFonts w:eastAsia="Times New Roman" w:cs="Times New Roman"/>
          <w:szCs w:val="24"/>
        </w:rPr>
        <w:t xml:space="preserve">σω με μια αναφορά σε αυτό που, όμως, έρχεται από πολύ πίσω. Έρχεται από το 1929, </w:t>
      </w:r>
      <w:r w:rsidRPr="002170BF">
        <w:rPr>
          <w:rFonts w:eastAsia="Times New Roman" w:cs="Times New Roman"/>
          <w:szCs w:val="24"/>
        </w:rPr>
        <w:t>κυρίες και κύριοι συνάδελφοι</w:t>
      </w:r>
      <w:r>
        <w:rPr>
          <w:rFonts w:eastAsia="Times New Roman" w:cs="Times New Roman"/>
          <w:szCs w:val="24"/>
        </w:rPr>
        <w:t xml:space="preserve">. Ο Γεώργιος Παπανδρέου το 1929, στις 24 Ιουνίου, </w:t>
      </w:r>
      <w:r>
        <w:rPr>
          <w:rFonts w:eastAsia="Times New Roman" w:cs="Times New Roman"/>
          <w:szCs w:val="24"/>
        </w:rPr>
        <w:t xml:space="preserve">γενικός εισηγητής </w:t>
      </w:r>
      <w:r>
        <w:rPr>
          <w:rFonts w:eastAsia="Times New Roman" w:cs="Times New Roman"/>
          <w:szCs w:val="24"/>
        </w:rPr>
        <w:t xml:space="preserve">της </w:t>
      </w:r>
      <w:r>
        <w:rPr>
          <w:rFonts w:eastAsia="Times New Roman" w:cs="Times New Roman"/>
          <w:szCs w:val="24"/>
        </w:rPr>
        <w:t xml:space="preserve">πλειοψηφίας </w:t>
      </w:r>
      <w:r>
        <w:rPr>
          <w:rFonts w:eastAsia="Times New Roman" w:cs="Times New Roman"/>
          <w:szCs w:val="24"/>
        </w:rPr>
        <w:t xml:space="preserve">μιλάει για το εκπαιδευτικό σύστημα και λέει: «Κρίσιμο ελάττωμα </w:t>
      </w:r>
      <w:r>
        <w:rPr>
          <w:rFonts w:eastAsia="Times New Roman" w:cs="Times New Roman"/>
          <w:szCs w:val="24"/>
        </w:rPr>
        <w:t>του εκπαιδευτικού συστήματος είναι η μονομέρεια. Έχουμε ένα εκπαιδευτικό σύστημα</w:t>
      </w:r>
      <w:r>
        <w:rPr>
          <w:rFonts w:eastAsia="Times New Roman" w:cs="Times New Roman"/>
          <w:szCs w:val="24"/>
        </w:rPr>
        <w:t>,</w:t>
      </w:r>
      <w:r>
        <w:rPr>
          <w:rFonts w:eastAsia="Times New Roman" w:cs="Times New Roman"/>
          <w:szCs w:val="24"/>
        </w:rPr>
        <w:t xml:space="preserve"> που παραγνωρίζει τον θεμελιώδη </w:t>
      </w:r>
      <w:r w:rsidRPr="00A42664">
        <w:rPr>
          <w:rFonts w:eastAsia="Times New Roman" w:cs="Times New Roman"/>
          <w:szCs w:val="24"/>
        </w:rPr>
        <w:t>οικονομ</w:t>
      </w:r>
      <w:r>
        <w:rPr>
          <w:rFonts w:eastAsia="Times New Roman" w:cs="Times New Roman"/>
          <w:szCs w:val="24"/>
        </w:rPr>
        <w:t>ικό χαρακτήρα της ζωής και δεν λαμβάνει καμμία πρόνοια για την προπαρασκευή προς τον οικονομικό βίο, ένα σύστημα που εν τέλει</w:t>
      </w:r>
      <w:r>
        <w:rPr>
          <w:rFonts w:eastAsia="Times New Roman" w:cs="Times New Roman"/>
          <w:szCs w:val="24"/>
        </w:rPr>
        <w:t>,</w:t>
      </w:r>
      <w:r>
        <w:rPr>
          <w:rFonts w:eastAsia="Times New Roman" w:cs="Times New Roman"/>
          <w:szCs w:val="24"/>
        </w:rPr>
        <w:t xml:space="preserve"> παραγνωρί</w:t>
      </w:r>
      <w:r>
        <w:rPr>
          <w:rFonts w:eastAsia="Times New Roman" w:cs="Times New Roman"/>
          <w:szCs w:val="24"/>
        </w:rPr>
        <w:t>ζει τα δικαιώματα της ζωής και τις ανάγκες της σύγχρονης πραγματικότητας».</w:t>
      </w:r>
    </w:p>
    <w:p w14:paraId="50A7B74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Δυστυχώς, ενενήντα χρόνια μετά, αποδεικνύεται αληθινός. Και δυστυχώς, είναι ώρα όσοι πραγματικά θέλουν να υποστηρίξουν την προοπτική που μπορούν να δώσουν τα ελεύθερα, δημόσια, ουσι</w:t>
      </w:r>
      <w:r>
        <w:rPr>
          <w:rFonts w:eastAsia="Times New Roman" w:cs="Times New Roman"/>
          <w:szCs w:val="24"/>
        </w:rPr>
        <w:t xml:space="preserve">αστικά, καινοτόμα, ερευνητικά και διδακτικά ιδρύματα που είναι τα πανεπιστήμιά μας, να </w:t>
      </w:r>
      <w:proofErr w:type="spellStart"/>
      <w:r>
        <w:rPr>
          <w:rFonts w:eastAsia="Times New Roman" w:cs="Times New Roman"/>
          <w:szCs w:val="24"/>
        </w:rPr>
        <w:t>συστρατευθούμε</w:t>
      </w:r>
      <w:proofErr w:type="spellEnd"/>
      <w:r>
        <w:rPr>
          <w:rFonts w:eastAsia="Times New Roman" w:cs="Times New Roman"/>
          <w:szCs w:val="24"/>
        </w:rPr>
        <w:t xml:space="preserve"> σε έναν νέο ανένδοτο αγώνα για την παιδεία.</w:t>
      </w:r>
    </w:p>
    <w:p w14:paraId="50A7B74F" w14:textId="77777777" w:rsidR="007C6747" w:rsidRDefault="00E91359">
      <w:pPr>
        <w:spacing w:after="0" w:line="600" w:lineRule="auto"/>
        <w:ind w:firstLine="720"/>
        <w:jc w:val="both"/>
        <w:rPr>
          <w:rFonts w:eastAsia="Times New Roman" w:cs="Times New Roman"/>
          <w:szCs w:val="24"/>
        </w:rPr>
      </w:pPr>
      <w:r w:rsidRPr="00C22418">
        <w:rPr>
          <w:rFonts w:eastAsia="Times New Roman" w:cs="Times New Roman"/>
          <w:bCs/>
          <w:szCs w:val="24"/>
        </w:rPr>
        <w:t>(Χειροκροτήματα από την πτέρυγα της Δημοκρατικής Συμπαράταξης ΠΑΣΟΚ</w:t>
      </w:r>
      <w:r>
        <w:rPr>
          <w:rFonts w:eastAsia="Times New Roman" w:cs="Times New Roman"/>
          <w:bCs/>
          <w:szCs w:val="24"/>
        </w:rPr>
        <w:t xml:space="preserve"> </w:t>
      </w:r>
      <w:r w:rsidRPr="00C22418">
        <w:rPr>
          <w:rFonts w:eastAsia="Times New Roman" w:cs="Times New Roman"/>
          <w:bCs/>
          <w:szCs w:val="24"/>
        </w:rPr>
        <w:t>-</w:t>
      </w:r>
      <w:r>
        <w:rPr>
          <w:rFonts w:eastAsia="Times New Roman" w:cs="Times New Roman"/>
          <w:bCs/>
          <w:szCs w:val="24"/>
        </w:rPr>
        <w:t xml:space="preserve"> </w:t>
      </w:r>
      <w:r w:rsidRPr="00C22418">
        <w:rPr>
          <w:rFonts w:eastAsia="Times New Roman" w:cs="Times New Roman"/>
          <w:bCs/>
          <w:szCs w:val="24"/>
        </w:rPr>
        <w:t>ΔΗΜΑΡ)</w:t>
      </w:r>
    </w:p>
    <w:p w14:paraId="50A7B750" w14:textId="77777777" w:rsidR="007C6747" w:rsidRDefault="00E91359">
      <w:pPr>
        <w:spacing w:after="0" w:line="600" w:lineRule="auto"/>
        <w:ind w:firstLine="720"/>
        <w:jc w:val="both"/>
        <w:rPr>
          <w:rFonts w:eastAsia="Times New Roman" w:cs="Times New Roman"/>
          <w:szCs w:val="24"/>
        </w:rPr>
      </w:pPr>
      <w:r w:rsidRPr="00E75E2E">
        <w:rPr>
          <w:rFonts w:eastAsia="Times New Roman" w:cs="Times New Roman"/>
          <w:b/>
          <w:szCs w:val="24"/>
        </w:rPr>
        <w:lastRenderedPageBreak/>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Τον λόγο έχει τώρα ο Κοινοβουλευτικός </w:t>
      </w:r>
      <w:r w:rsidRPr="00B1670E">
        <w:rPr>
          <w:rFonts w:eastAsia="Times New Roman" w:cs="Times New Roman"/>
          <w:szCs w:val="24"/>
        </w:rPr>
        <w:t>Εκπρόσωπο</w:t>
      </w:r>
      <w:r>
        <w:rPr>
          <w:rFonts w:eastAsia="Times New Roman" w:cs="Times New Roman"/>
          <w:szCs w:val="24"/>
        </w:rPr>
        <w:t xml:space="preserve">ς από το Ποτάμι κ. </w:t>
      </w:r>
      <w:proofErr w:type="spellStart"/>
      <w:r>
        <w:rPr>
          <w:rFonts w:eastAsia="Times New Roman" w:cs="Times New Roman"/>
          <w:szCs w:val="24"/>
        </w:rPr>
        <w:t>Δανέλλης</w:t>
      </w:r>
      <w:proofErr w:type="spellEnd"/>
      <w:r>
        <w:rPr>
          <w:rFonts w:eastAsia="Times New Roman" w:cs="Times New Roman"/>
          <w:szCs w:val="24"/>
        </w:rPr>
        <w:t>.</w:t>
      </w:r>
    </w:p>
    <w:p w14:paraId="50A7B75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Ώσπου να ανέβει ο κ. </w:t>
      </w:r>
      <w:proofErr w:type="spellStart"/>
      <w:r>
        <w:rPr>
          <w:rFonts w:eastAsia="Times New Roman" w:cs="Times New Roman"/>
          <w:szCs w:val="24"/>
        </w:rPr>
        <w:t>Δανέλλης</w:t>
      </w:r>
      <w:proofErr w:type="spellEnd"/>
      <w:r>
        <w:rPr>
          <w:rFonts w:eastAsia="Times New Roman" w:cs="Times New Roman"/>
          <w:szCs w:val="24"/>
        </w:rPr>
        <w:t xml:space="preserve"> στο Βήμα, να ανακοινώσω στο Σώμα ότι πριν από λίγο</w:t>
      </w:r>
      <w:r>
        <w:rPr>
          <w:rFonts w:eastAsia="Times New Roman" w:cs="Times New Roman"/>
          <w:szCs w:val="24"/>
        </w:rPr>
        <w:t>,</w:t>
      </w:r>
      <w:r>
        <w:rPr>
          <w:rFonts w:eastAsia="Times New Roman" w:cs="Times New Roman"/>
          <w:szCs w:val="24"/>
        </w:rPr>
        <w:t xml:space="preserve"> η Κοινοβουλευτική Ομάδα της </w:t>
      </w:r>
      <w:r w:rsidRPr="00654FD3">
        <w:rPr>
          <w:rFonts w:eastAsia="Times New Roman" w:cs="Times New Roman"/>
          <w:szCs w:val="24"/>
        </w:rPr>
        <w:t>Νέας Δημοκρατίας</w:t>
      </w:r>
      <w:r>
        <w:rPr>
          <w:rFonts w:eastAsia="Times New Roman" w:cs="Times New Roman"/>
          <w:szCs w:val="24"/>
        </w:rPr>
        <w:t xml:space="preserve"> κατέθεσε αίτημα ονομαστικής ψηφοφορίας για το συγκεκριμένο </w:t>
      </w:r>
      <w:r w:rsidRPr="00823F09">
        <w:rPr>
          <w:rFonts w:eastAsia="Times New Roman" w:cs="Times New Roman"/>
          <w:szCs w:val="24"/>
        </w:rPr>
        <w:t>νομοσχέδιο</w:t>
      </w:r>
      <w:r>
        <w:rPr>
          <w:rFonts w:eastAsia="Times New Roman" w:cs="Times New Roman"/>
          <w:szCs w:val="24"/>
        </w:rPr>
        <w:t>,</w:t>
      </w:r>
      <w:r>
        <w:rPr>
          <w:rFonts w:eastAsia="Times New Roman" w:cs="Times New Roman"/>
          <w:szCs w:val="24"/>
        </w:rPr>
        <w:t xml:space="preserve"> που συζητούμε. Το αίτημα αφορά το νομοσχέδιο και επί της αρχής, αλλά και επί συγκεκριμένων άρθρων. Συγκεκριμένα αφορά το άρθρο 3, το άρθρο 15, το άρθρο 32, το άρθρο 34 και το άρθρο 36.</w:t>
      </w:r>
      <w:r>
        <w:rPr>
          <w:rFonts w:eastAsia="Times New Roman" w:cs="Times New Roman"/>
          <w:szCs w:val="24"/>
        </w:rPr>
        <w:t xml:space="preserve"> </w:t>
      </w:r>
    </w:p>
    <w:p w14:paraId="50A7B75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Και την </w:t>
      </w:r>
      <w:r w:rsidRPr="005631E0">
        <w:rPr>
          <w:rFonts w:eastAsia="Times New Roman" w:cs="Times New Roman"/>
          <w:bCs/>
          <w:szCs w:val="24"/>
        </w:rPr>
        <w:t>τροπολογία</w:t>
      </w:r>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w:t>
      </w:r>
    </w:p>
    <w:p w14:paraId="50A7B753" w14:textId="77777777" w:rsidR="007C6747" w:rsidRDefault="00E91359">
      <w:pPr>
        <w:spacing w:after="0" w:line="600" w:lineRule="auto"/>
        <w:ind w:firstLine="720"/>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Συγγνώμη, έχετε δίκιο, κυρία </w:t>
      </w:r>
      <w:proofErr w:type="spellStart"/>
      <w:r>
        <w:rPr>
          <w:rFonts w:eastAsia="Times New Roman" w:cs="Times New Roman"/>
          <w:szCs w:val="24"/>
        </w:rPr>
        <w:t>Κεραμέως</w:t>
      </w:r>
      <w:proofErr w:type="spellEnd"/>
      <w:r>
        <w:rPr>
          <w:rFonts w:eastAsia="Times New Roman" w:cs="Times New Roman"/>
          <w:szCs w:val="24"/>
        </w:rPr>
        <w:t xml:space="preserve">. Το αίτημα αφορά και την </w:t>
      </w:r>
      <w:r w:rsidRPr="005631E0">
        <w:rPr>
          <w:rFonts w:eastAsia="Times New Roman" w:cs="Times New Roman"/>
          <w:bCs/>
          <w:szCs w:val="24"/>
        </w:rPr>
        <w:t>τροπολογία</w:t>
      </w:r>
      <w:r>
        <w:rPr>
          <w:rFonts w:eastAsia="Times New Roman" w:cs="Times New Roman"/>
          <w:szCs w:val="24"/>
        </w:rPr>
        <w:t xml:space="preserve"> με αριθμό 1177. Η ψηφοφορία θα διεξαχθεί αύριο στις 10.00΄, για να γνωρίζει το Σώμα. </w:t>
      </w:r>
    </w:p>
    <w:p w14:paraId="50A7B75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Τον λόγο έ</w:t>
      </w:r>
      <w:r>
        <w:rPr>
          <w:rFonts w:eastAsia="Times New Roman" w:cs="Times New Roman"/>
          <w:szCs w:val="24"/>
        </w:rPr>
        <w:t xml:space="preserve">χει ο κ. </w:t>
      </w:r>
      <w:proofErr w:type="spellStart"/>
      <w:r>
        <w:rPr>
          <w:rFonts w:eastAsia="Times New Roman" w:cs="Times New Roman"/>
          <w:szCs w:val="24"/>
        </w:rPr>
        <w:t>Δανέλλης</w:t>
      </w:r>
      <w:proofErr w:type="spellEnd"/>
      <w:r>
        <w:rPr>
          <w:rFonts w:eastAsia="Times New Roman" w:cs="Times New Roman"/>
          <w:szCs w:val="24"/>
        </w:rPr>
        <w:t>.</w:t>
      </w:r>
    </w:p>
    <w:p w14:paraId="50A7B75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sidRPr="00480689">
        <w:rPr>
          <w:rFonts w:eastAsia="Times New Roman"/>
          <w:color w:val="000000"/>
          <w:szCs w:val="24"/>
        </w:rPr>
        <w:t>Ευχαριστώ, κύριε Πρόεδρε.</w:t>
      </w:r>
      <w:r>
        <w:rPr>
          <w:rFonts w:eastAsia="Times New Roman" w:cs="Times New Roman"/>
          <w:szCs w:val="24"/>
        </w:rPr>
        <w:t xml:space="preserve"> </w:t>
      </w:r>
    </w:p>
    <w:p w14:paraId="50A7B756" w14:textId="77777777" w:rsidR="007C6747" w:rsidRDefault="00E91359">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θα ξεκινήσω με ένα σύντομο σχόλιο για την </w:t>
      </w:r>
      <w:r w:rsidRPr="005631E0">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που κατέθεσε ο Υπουργός Δικαιοσύνης</w:t>
      </w:r>
      <w:r>
        <w:rPr>
          <w:rFonts w:eastAsia="Times New Roman" w:cs="Times New Roman"/>
          <w:szCs w:val="24"/>
        </w:rPr>
        <w:t>,</w:t>
      </w:r>
      <w:r>
        <w:rPr>
          <w:rFonts w:eastAsia="Times New Roman" w:cs="Times New Roman"/>
          <w:szCs w:val="24"/>
        </w:rPr>
        <w:t xml:space="preserve"> για τους συμβολαιογραφικούς συλλόγους, στο όνομα </w:t>
      </w:r>
      <w:r>
        <w:rPr>
          <w:rFonts w:eastAsia="Times New Roman" w:cs="Times New Roman"/>
          <w:szCs w:val="24"/>
        </w:rPr>
        <w:lastRenderedPageBreak/>
        <w:t>της ταχύτητας της ανά</w:t>
      </w:r>
      <w:r>
        <w:rPr>
          <w:rFonts w:eastAsia="Times New Roman" w:cs="Times New Roman"/>
          <w:szCs w:val="24"/>
        </w:rPr>
        <w:t xml:space="preserve">θεσης της σύμβασης δημιουργίας πλατφόρμας για ηλεκτρονικούς πλειστηριασμούς, ώστε αυτή να λειτουργεί από το φθινόπωρο, όπως έχει ως </w:t>
      </w:r>
      <w:proofErr w:type="spellStart"/>
      <w:r>
        <w:rPr>
          <w:rFonts w:eastAsia="Times New Roman" w:cs="Times New Roman"/>
          <w:szCs w:val="24"/>
        </w:rPr>
        <w:t>προαπαιτούμενο</w:t>
      </w:r>
      <w:proofErr w:type="spellEnd"/>
      <w:r>
        <w:rPr>
          <w:rFonts w:eastAsia="Times New Roman" w:cs="Times New Roman"/>
          <w:szCs w:val="24"/>
        </w:rPr>
        <w:t xml:space="preserve"> της τρίτης αξιολόγησης.</w:t>
      </w:r>
    </w:p>
    <w:p w14:paraId="50A7B75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διστάζουμε να αλλάξουμε το νομικό στάτους των συλλόγων ως νομικών προσώπων δημοσί</w:t>
      </w:r>
      <w:r>
        <w:rPr>
          <w:rFonts w:eastAsia="Times New Roman" w:cs="Times New Roman"/>
          <w:szCs w:val="24"/>
        </w:rPr>
        <w:t>ου δικαίου, που είναι. Και, όμως, η καθυστέρηση διενέργειας του διαγωνισμού θα μπορούσε να είχε αποφευχθεί από τον Γενάρη του 2017, όπως επίσης και η αμφίβολης νομιμότητας απευθείας ανάθεση του έργου και μάλιστα</w:t>
      </w:r>
      <w:r>
        <w:rPr>
          <w:rFonts w:eastAsia="Times New Roman" w:cs="Times New Roman"/>
          <w:szCs w:val="24"/>
        </w:rPr>
        <w:t>,</w:t>
      </w:r>
      <w:r>
        <w:rPr>
          <w:rFonts w:eastAsia="Times New Roman" w:cs="Times New Roman"/>
          <w:szCs w:val="24"/>
        </w:rPr>
        <w:t xml:space="preserve"> με σκανδαλώδη κατάτμηση. Έτσι επιχειρείτε τ</w:t>
      </w:r>
      <w:r>
        <w:rPr>
          <w:rFonts w:eastAsia="Times New Roman" w:cs="Times New Roman"/>
          <w:szCs w:val="24"/>
        </w:rPr>
        <w:t>η μετάθεση ευθυνών, αδιαφορώντας για τις περιπέτειες</w:t>
      </w:r>
      <w:r>
        <w:rPr>
          <w:rFonts w:eastAsia="Times New Roman" w:cs="Times New Roman"/>
          <w:szCs w:val="24"/>
        </w:rPr>
        <w:t>,</w:t>
      </w:r>
      <w:r>
        <w:rPr>
          <w:rFonts w:eastAsia="Times New Roman" w:cs="Times New Roman"/>
          <w:szCs w:val="24"/>
        </w:rPr>
        <w:t xml:space="preserve"> στις οποίες ρίχνετε τους συμβολαιογραφικούς συλλόγους.</w:t>
      </w:r>
    </w:p>
    <w:p w14:paraId="50A7B75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Πάμε στο νομοσχέδιό μας τώρα. Κ</w:t>
      </w:r>
      <w:r w:rsidRPr="00390D90">
        <w:rPr>
          <w:rFonts w:eastAsia="Times New Roman" w:cs="Times New Roman"/>
          <w:szCs w:val="24"/>
        </w:rPr>
        <w:t>ύριε Υπουργέ,</w:t>
      </w:r>
      <w:r>
        <w:rPr>
          <w:rFonts w:eastAsia="Times New Roman" w:cs="Times New Roman"/>
          <w:szCs w:val="24"/>
        </w:rPr>
        <w:t xml:space="preserve"> διάβασα το νομοσχέδιό σας με τις καλύτερες των προθέσεων. Αναφέρομαι σε εσάς, </w:t>
      </w:r>
      <w:r w:rsidRPr="00390D90">
        <w:rPr>
          <w:rFonts w:eastAsia="Times New Roman" w:cs="Times New Roman"/>
          <w:szCs w:val="24"/>
        </w:rPr>
        <w:t>κύριε Υπουργέ</w:t>
      </w:r>
      <w:r>
        <w:rPr>
          <w:rFonts w:eastAsia="Times New Roman" w:cs="Times New Roman"/>
          <w:szCs w:val="24"/>
        </w:rPr>
        <w:t>.</w:t>
      </w:r>
    </w:p>
    <w:p w14:paraId="50A7B75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 xml:space="preserve">ΝΟΣ ΓΑΒΡΟΓΛΟΥ (Υπουργός Παιδείας, Έρευνας και Θρησκευμάτων): </w:t>
      </w:r>
      <w:r>
        <w:rPr>
          <w:rFonts w:eastAsia="Times New Roman" w:cs="Times New Roman"/>
          <w:szCs w:val="24"/>
        </w:rPr>
        <w:t>Σας ακούω.</w:t>
      </w:r>
    </w:p>
    <w:p w14:paraId="50A7B75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Διάβασα το </w:t>
      </w:r>
      <w:r w:rsidRPr="00823F09">
        <w:rPr>
          <w:rFonts w:eastAsia="Times New Roman" w:cs="Times New Roman"/>
          <w:szCs w:val="24"/>
        </w:rPr>
        <w:t>νομοσχέδιο</w:t>
      </w:r>
      <w:r>
        <w:rPr>
          <w:rFonts w:eastAsia="Times New Roman" w:cs="Times New Roman"/>
          <w:szCs w:val="24"/>
        </w:rPr>
        <w:t>,</w:t>
      </w:r>
      <w:r>
        <w:rPr>
          <w:rFonts w:eastAsia="Times New Roman" w:cs="Times New Roman"/>
          <w:szCs w:val="24"/>
        </w:rPr>
        <w:t xml:space="preserve"> με τις καλύτερες των προθέσεων, αναζητώντας το στίγμα σας, που μας είναι γνωστό από παλαιότερα γραπτά σας.</w:t>
      </w:r>
    </w:p>
    <w:p w14:paraId="50A7B75B"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Βρήκα όμως</w:t>
      </w:r>
      <w:r w:rsidRPr="003332F2">
        <w:rPr>
          <w:rFonts w:eastAsia="Times New Roman" w:cs="Times New Roman"/>
          <w:szCs w:val="24"/>
        </w:rPr>
        <w:t>,</w:t>
      </w:r>
      <w:r>
        <w:rPr>
          <w:rFonts w:eastAsia="Times New Roman" w:cs="Times New Roman"/>
          <w:szCs w:val="24"/>
        </w:rPr>
        <w:t xml:space="preserve"> το </w:t>
      </w:r>
      <w:r>
        <w:rPr>
          <w:rFonts w:eastAsia="Times New Roman" w:cs="Times New Roman"/>
          <w:szCs w:val="24"/>
        </w:rPr>
        <w:t xml:space="preserve">πανεπιστήμιο </w:t>
      </w:r>
      <w:r>
        <w:rPr>
          <w:rFonts w:eastAsia="Times New Roman" w:cs="Times New Roman"/>
          <w:szCs w:val="24"/>
        </w:rPr>
        <w:t xml:space="preserve">άλλων εποχών. Το νομοσχέδιο έχει άρωμα του ν.1268 του 1982 όμως, εκείνος ο νόμος-πλαίσιο άλλαζε πράγματα. Κατάργησε την έδρα, που ήταν πολύ μεγάλη αλλαγή. Ο δικός σας έχει στον πυρήνα του υλικά της προ του 1982 πραγματικότητας, όπως υπερεξουσίες Υπουργού, </w:t>
      </w:r>
      <w:r>
        <w:rPr>
          <w:rFonts w:eastAsia="Times New Roman" w:cs="Times New Roman"/>
          <w:szCs w:val="24"/>
        </w:rPr>
        <w:t>περιορισμό του αυτοδιοίκητου. Φέρνετε από το παράθυρο τους παλιούς βοηθούς, που είχαν καταργηθεί με την κατάργηση της έδρας ως καθηγητές δεύτερης ταχύτητας και εννοώ τους ΕΔΙΠ και τους καθηγητές δευτεροβάθμιας με διδακτορικό.</w:t>
      </w:r>
    </w:p>
    <w:p w14:paraId="50A7B75C"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Κρήτη καμαρώνει για τα ιδρύμ</w:t>
      </w:r>
      <w:r>
        <w:rPr>
          <w:rFonts w:eastAsia="Times New Roman" w:cs="Times New Roman"/>
          <w:szCs w:val="24"/>
        </w:rPr>
        <w:t>ατά της και όχι μόνο η Κρήτη. Στην κουλτούρα τους δεν υπήρξε ποτέ ο θεσμός του βοηθού. Με τις μαζικές αναβαθμίσεις ανθρώπων</w:t>
      </w:r>
      <w:r>
        <w:rPr>
          <w:rFonts w:eastAsia="Times New Roman" w:cs="Times New Roman"/>
          <w:szCs w:val="24"/>
        </w:rPr>
        <w:t>,</w:t>
      </w:r>
      <w:r>
        <w:rPr>
          <w:rFonts w:eastAsia="Times New Roman" w:cs="Times New Roman"/>
          <w:szCs w:val="24"/>
        </w:rPr>
        <w:t xml:space="preserve"> στο όνομα έλλειψης κονδυλίων για προκήρυξη νέων θέσεων ΔΕΠ, νεκρανασταίνουμε το πανεπιστήμιο του παρελθόντος. Παράλληλα, με ένα γάμ</w:t>
      </w:r>
      <w:r>
        <w:rPr>
          <w:rFonts w:eastAsia="Times New Roman" w:cs="Times New Roman"/>
          <w:szCs w:val="24"/>
        </w:rPr>
        <w:t xml:space="preserve">ο και μία βάπτιση παντρεύετε δύο ΤΕΙ και τα βαφτίζετε σε </w:t>
      </w:r>
      <w:r>
        <w:rPr>
          <w:rFonts w:eastAsia="Times New Roman" w:cs="Times New Roman"/>
          <w:szCs w:val="24"/>
        </w:rPr>
        <w:t>π</w:t>
      </w:r>
      <w:r>
        <w:rPr>
          <w:rFonts w:eastAsia="Times New Roman" w:cs="Times New Roman"/>
          <w:szCs w:val="24"/>
        </w:rPr>
        <w:t>ανεπιστήμιο. Αυτή είναι η απάντηση στους ανθρώπους των ΤΕΙ</w:t>
      </w:r>
      <w:r>
        <w:rPr>
          <w:rFonts w:eastAsia="Times New Roman" w:cs="Times New Roman"/>
          <w:szCs w:val="24"/>
        </w:rPr>
        <w:t>,</w:t>
      </w:r>
      <w:r>
        <w:rPr>
          <w:rFonts w:eastAsia="Times New Roman" w:cs="Times New Roman"/>
          <w:szCs w:val="24"/>
        </w:rPr>
        <w:t xml:space="preserve"> που αγωνιούν για την αναβάθμιση της τεχνικής εκπαίδευσης στην Ελλάδα του αύριο και έχουν σαφή, βεβαίως, ρόλο; </w:t>
      </w:r>
    </w:p>
    <w:p w14:paraId="50A7B75D"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Αριστερά</w:t>
      </w:r>
      <w:r>
        <w:rPr>
          <w:rFonts w:eastAsia="Times New Roman" w:cs="Times New Roman"/>
          <w:szCs w:val="24"/>
        </w:rPr>
        <w:t>,</w:t>
      </w:r>
      <w:r>
        <w:rPr>
          <w:rFonts w:eastAsia="Times New Roman" w:cs="Times New Roman"/>
          <w:szCs w:val="24"/>
        </w:rPr>
        <w:t xml:space="preserve"> στα δύσκολά της</w:t>
      </w:r>
      <w:r>
        <w:rPr>
          <w:rFonts w:eastAsia="Times New Roman" w:cs="Times New Roman"/>
          <w:szCs w:val="24"/>
        </w:rPr>
        <w:t xml:space="preserve"> χρόνια</w:t>
      </w:r>
      <w:r>
        <w:rPr>
          <w:rFonts w:eastAsia="Times New Roman" w:cs="Times New Roman"/>
          <w:szCs w:val="24"/>
        </w:rPr>
        <w:t>,</w:t>
      </w:r>
      <w:r>
        <w:rPr>
          <w:rFonts w:eastAsia="Times New Roman" w:cs="Times New Roman"/>
          <w:szCs w:val="24"/>
        </w:rPr>
        <w:t xml:space="preserve"> είχε απαιτήσεις, απαιτούσε και πάλευε για ένα εκπαιδευτικό σύστημα μιας άλλης </w:t>
      </w:r>
      <w:r>
        <w:rPr>
          <w:rFonts w:eastAsia="Times New Roman" w:cs="Times New Roman"/>
          <w:szCs w:val="24"/>
        </w:rPr>
        <w:lastRenderedPageBreak/>
        <w:t>ποιότητας και επάρκειας. Φωτισμένοι ηγέτες, οργανικοί διανοούμενοι, όπως ο Δημήτρης Λιγνός, ο αξέχαστος Γρηγόρης Φαράκος</w:t>
      </w:r>
      <w:r>
        <w:rPr>
          <w:rFonts w:eastAsia="Times New Roman" w:cs="Times New Roman"/>
          <w:szCs w:val="24"/>
        </w:rPr>
        <w:t>,</w:t>
      </w:r>
      <w:r>
        <w:rPr>
          <w:rFonts w:eastAsia="Times New Roman" w:cs="Times New Roman"/>
          <w:szCs w:val="24"/>
        </w:rPr>
        <w:t xml:space="preserve"> ωθούσαν την ανήσυχη νεολαία προς τα εμπρός με τ</w:t>
      </w:r>
      <w:r>
        <w:rPr>
          <w:rFonts w:eastAsia="Times New Roman" w:cs="Times New Roman"/>
          <w:szCs w:val="24"/>
        </w:rPr>
        <w:t xml:space="preserve">ο «πρώτοι στα μαθήματα, πρώτοι στον αγώνα». </w:t>
      </w:r>
    </w:p>
    <w:p w14:paraId="50A7B75E"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κατανόηση του αιτήματος για την αριστεία σε όλο και περισσότερους είναι ένα ζήτημα με βαθιά ταξικό χαρακτήρα, αλλά με αντίστροφο τρόπο από αυτόν που εσείς βλέπετε. Γιατί εσείς επιχειρείτε διαρκώς και επιμένετε</w:t>
      </w:r>
      <w:r>
        <w:rPr>
          <w:rFonts w:eastAsia="Times New Roman" w:cs="Times New Roman"/>
          <w:szCs w:val="24"/>
        </w:rPr>
        <w:t xml:space="preserve"> στο να συμπιέζετε προς τα κάτω τον μέσο όρο, δεν εξυπηρετείτε όμως έτσι τους νέους από τα πιο φτωχά λαϊκά στρώματα, τους καταδικάζετε στη μετριότητα. </w:t>
      </w:r>
    </w:p>
    <w:p w14:paraId="50A7B75F"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Οι αλλαγές στην κοινωνία και στην οικονομία περνούν από την παιδεία. Ο κόσμος άλλαξε. Σήμερα είμαστε όλο</w:t>
      </w:r>
      <w:r>
        <w:rPr>
          <w:rFonts w:eastAsia="Times New Roman" w:cs="Times New Roman"/>
          <w:szCs w:val="24"/>
        </w:rPr>
        <w:t xml:space="preserve">ι μέλη μίας παγκόσμιας κοινωνίας γνώσης και πληροφορίας. Νομοθετείτε για την τριτοβάθμια εκπαίδευση θεωρώντας ότι </w:t>
      </w:r>
      <w:proofErr w:type="spellStart"/>
      <w:r>
        <w:rPr>
          <w:rFonts w:eastAsia="Times New Roman" w:cs="Times New Roman"/>
          <w:szCs w:val="24"/>
        </w:rPr>
        <w:t>απευθύνεσθε</w:t>
      </w:r>
      <w:proofErr w:type="spellEnd"/>
      <w:r>
        <w:rPr>
          <w:rFonts w:eastAsia="Times New Roman" w:cs="Times New Roman"/>
          <w:szCs w:val="24"/>
        </w:rPr>
        <w:t xml:space="preserve"> στο κομματικό σας ακροατήριο. Εάν το πιστεύετε είστε κοντόφθαλμοι. </w:t>
      </w:r>
    </w:p>
    <w:p w14:paraId="50A7B760"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κόσμος της Αριστεράς δεν ονειρεύεται αυτό το πανεπιστήμιο. Π</w:t>
      </w:r>
      <w:r>
        <w:rPr>
          <w:rFonts w:eastAsia="Times New Roman" w:cs="Times New Roman"/>
          <w:szCs w:val="24"/>
        </w:rPr>
        <w:t xml:space="preserve">ροτιμούν να ελπίζουν το αναπάντεχο, όπως το εισηγείται ο </w:t>
      </w:r>
      <w:proofErr w:type="spellStart"/>
      <w:r>
        <w:rPr>
          <w:rFonts w:eastAsia="Times New Roman" w:cs="Times New Roman"/>
          <w:szCs w:val="24"/>
        </w:rPr>
        <w:t>Εντγκάρ</w:t>
      </w:r>
      <w:proofErr w:type="spellEnd"/>
      <w:r>
        <w:rPr>
          <w:rFonts w:eastAsia="Times New Roman" w:cs="Times New Roman"/>
          <w:szCs w:val="24"/>
        </w:rPr>
        <w:t xml:space="preserve"> </w:t>
      </w:r>
      <w:proofErr w:type="spellStart"/>
      <w:r>
        <w:rPr>
          <w:rFonts w:eastAsia="Times New Roman" w:cs="Times New Roman"/>
          <w:szCs w:val="24"/>
        </w:rPr>
        <w:t>Μορέν</w:t>
      </w:r>
      <w:proofErr w:type="spellEnd"/>
      <w:r>
        <w:rPr>
          <w:rFonts w:eastAsia="Times New Roman" w:cs="Times New Roman"/>
          <w:szCs w:val="24"/>
        </w:rPr>
        <w:t xml:space="preserve"> στην παγκόσμια συζήτηση για τις γνώσεις</w:t>
      </w:r>
      <w:r>
        <w:rPr>
          <w:rFonts w:eastAsia="Times New Roman" w:cs="Times New Roman"/>
          <w:szCs w:val="24"/>
        </w:rPr>
        <w:t xml:space="preserve"> </w:t>
      </w:r>
      <w:r>
        <w:rPr>
          <w:rFonts w:eastAsia="Times New Roman" w:cs="Times New Roman"/>
          <w:szCs w:val="24"/>
        </w:rPr>
        <w:t xml:space="preserve">- κλειδιά, για την παιδεία του μέλλοντος. Εσείς όμως, νομοθετείτε </w:t>
      </w:r>
      <w:r>
        <w:rPr>
          <w:rFonts w:eastAsia="Times New Roman" w:cs="Times New Roman"/>
          <w:szCs w:val="24"/>
        </w:rPr>
        <w:lastRenderedPageBreak/>
        <w:t>για μειοψηφικές συντεχνίες και μπερδεμένους φοιτητές. Θα δανειστώ τη γνωστή φρά</w:t>
      </w:r>
      <w:r>
        <w:rPr>
          <w:rFonts w:eastAsia="Times New Roman" w:cs="Times New Roman"/>
          <w:szCs w:val="24"/>
        </w:rPr>
        <w:t xml:space="preserve">ση του </w:t>
      </w:r>
      <w:proofErr w:type="spellStart"/>
      <w:r>
        <w:rPr>
          <w:rFonts w:eastAsia="Times New Roman" w:cs="Times New Roman"/>
          <w:szCs w:val="24"/>
        </w:rPr>
        <w:t>Βίτγκενσταϊν</w:t>
      </w:r>
      <w:proofErr w:type="spellEnd"/>
      <w:r>
        <w:rPr>
          <w:rFonts w:eastAsia="Times New Roman" w:cs="Times New Roman"/>
          <w:szCs w:val="24"/>
        </w:rPr>
        <w:t>:</w:t>
      </w:r>
      <w:r>
        <w:rPr>
          <w:rFonts w:eastAsia="Times New Roman" w:cs="Times New Roman"/>
          <w:szCs w:val="24"/>
        </w:rPr>
        <w:t xml:space="preserve"> «τα όρια της γλώσσας μου είναι τα όρια του κόσμου μου».</w:t>
      </w:r>
    </w:p>
    <w:p w14:paraId="50A7B761"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Και θα σταθώ στο άρθρο 4, το οποίο αφορά στην αποστολή των ΑΕΙ. Τι κάνετε εδώ; Αφαιρείτε κάθε φράση, λέξη, αναφορά στο επαγγελματικό πεδίο, όπως και στη συμβολή στον ευρωπαϊκό χώρ</w:t>
      </w:r>
      <w:r>
        <w:rPr>
          <w:rFonts w:eastAsia="Times New Roman" w:cs="Times New Roman"/>
          <w:szCs w:val="24"/>
        </w:rPr>
        <w:t xml:space="preserve">ο ανώτατης εκπαίδευσης και έρευνας, δηλαδή την επίσημη ευρωπαϊκή πολιτική στην τριτοβάθμια εκπαίδευση. </w:t>
      </w:r>
    </w:p>
    <w:p w14:paraId="50A7B762"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Αλήθεια, δεν πιστεύετε πως η τριτοβάθμια εκπαίδευση συνδέεται με την παραγωγή και την κοινωνία; Το μαζικό πανεπιστήμιο, η ελεύθερη πρόσβαση στη γνώση, </w:t>
      </w:r>
      <w:r>
        <w:rPr>
          <w:rFonts w:eastAsia="Times New Roman" w:cs="Times New Roman"/>
          <w:szCs w:val="24"/>
        </w:rPr>
        <w:t>είναι μία άλλη υπόθεση. Γιατί το σημερινό πανεπιστήμιο εάν απεκδυθεί της υποχρέωσής του να προετοιμάζει τους φοιτητές για την επαύριον, την ένταξή τους στην κοινωνία, στην αγορά εργασίας, τότε δεν μπορεί να κάνει τη δουλειά του, δεν μπορεί να επιτελέσει το</w:t>
      </w:r>
      <w:r>
        <w:rPr>
          <w:rFonts w:eastAsia="Times New Roman" w:cs="Times New Roman"/>
          <w:szCs w:val="24"/>
        </w:rPr>
        <w:t xml:space="preserve"> σημερινό του ρόλο, το σημερινό του καθήκον.</w:t>
      </w:r>
    </w:p>
    <w:p w14:paraId="50A7B763"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Γιατί αποσύρετε τα ελληνικά πανεπιστήμια από τον ενιαίο ευρωπαϊκό χώρο εκπαίδευσης, όπου ανήκουν, όχι μόνο γεωγραφικά προφανώς, αλλά και ιστορικά, πολιτικά και πολιτισμικά; Πραγματικά, </w:t>
      </w:r>
      <w:proofErr w:type="spellStart"/>
      <w:r>
        <w:rPr>
          <w:rFonts w:eastAsia="Times New Roman" w:cs="Times New Roman"/>
          <w:szCs w:val="24"/>
        </w:rPr>
        <w:t>σοκάρομαι</w:t>
      </w:r>
      <w:proofErr w:type="spellEnd"/>
      <w:r>
        <w:rPr>
          <w:rFonts w:eastAsia="Times New Roman" w:cs="Times New Roman"/>
          <w:szCs w:val="24"/>
        </w:rPr>
        <w:t xml:space="preserve"> από αυτό και θα </w:t>
      </w:r>
      <w:r>
        <w:rPr>
          <w:rFonts w:eastAsia="Times New Roman" w:cs="Times New Roman"/>
          <w:szCs w:val="24"/>
        </w:rPr>
        <w:t xml:space="preserve">ήθελα μία απάντηση τι </w:t>
      </w:r>
      <w:r>
        <w:rPr>
          <w:rFonts w:eastAsia="Times New Roman" w:cs="Times New Roman"/>
          <w:szCs w:val="24"/>
        </w:rPr>
        <w:lastRenderedPageBreak/>
        <w:t xml:space="preserve">εννοείτε με την αφαίρεση αυτής της αναφοράς. Η αφαίρεση των φράσεων αποκαλύπτει, όπως βλέπετε, έναν κόσμο στον οποίο τα πανεπιστήμια είναι </w:t>
      </w:r>
      <w:proofErr w:type="spellStart"/>
      <w:r>
        <w:rPr>
          <w:rFonts w:eastAsia="Times New Roman" w:cs="Times New Roman"/>
          <w:szCs w:val="24"/>
        </w:rPr>
        <w:t>αυτοαναφορικοί</w:t>
      </w:r>
      <w:proofErr w:type="spellEnd"/>
      <w:r>
        <w:rPr>
          <w:rFonts w:eastAsia="Times New Roman" w:cs="Times New Roman"/>
          <w:szCs w:val="24"/>
        </w:rPr>
        <w:t xml:space="preserve"> χώροι γνώσεων, που κα</w:t>
      </w:r>
      <w:r>
        <w:rPr>
          <w:rFonts w:eastAsia="Times New Roman" w:cs="Times New Roman"/>
          <w:szCs w:val="24"/>
        </w:rPr>
        <w:t>μ</w:t>
      </w:r>
      <w:r>
        <w:rPr>
          <w:rFonts w:eastAsia="Times New Roman" w:cs="Times New Roman"/>
          <w:szCs w:val="24"/>
        </w:rPr>
        <w:t>μία σχέση δεν έχουν με την αγορά εργασίας. Όμως αυτός ο κό</w:t>
      </w:r>
      <w:r>
        <w:rPr>
          <w:rFonts w:eastAsia="Times New Roman" w:cs="Times New Roman"/>
          <w:szCs w:val="24"/>
        </w:rPr>
        <w:t xml:space="preserve">σμος δεν υπάρχει. </w:t>
      </w:r>
    </w:p>
    <w:p w14:paraId="50A7B764"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Οι ΕΛΚΕ, οι ειδικοί λογαριασμοί, θυσιάστηκαν με την υπαγωγή τους στο δημόσιο λογιστικό, προκειμένου τα αποθεματικά τους να συνυπολογίζονται στο πλεόνασμα. Με την απερίγραπτη υποχρέωσή τους να υποβάλουν μηνιαίες αναφορές απολογιστικών στο</w:t>
      </w:r>
      <w:r>
        <w:rPr>
          <w:rFonts w:eastAsia="Times New Roman" w:cs="Times New Roman"/>
          <w:szCs w:val="24"/>
        </w:rPr>
        <w:t xml:space="preserve">ιχείων εσόδων-δαπανών, τους αποτελειώνετε. </w:t>
      </w:r>
    </w:p>
    <w:p w14:paraId="50A7B765"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Τελευταίος, πολύ μικρότερης εμβέλειας πνεύμονας, ένα εργαλείο κυρίως για τους ερευνητές, ήταν οι εταιρείες αξιοποίησης και διαχείρισης περιουσίας των πανεπιστημίων. Τα αποθεματικά αυτών είναι ελάχιστα, είναι αστε</w:t>
      </w:r>
      <w:r>
        <w:rPr>
          <w:rFonts w:eastAsia="Times New Roman" w:cs="Times New Roman"/>
          <w:szCs w:val="24"/>
        </w:rPr>
        <w:t xml:space="preserve">ία. Τώρα, όμως, με αυτές τις διατάξεις δεν έχουν πια λόγο ύπαρξης. </w:t>
      </w:r>
    </w:p>
    <w:p w14:paraId="50A7B766"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Εάν, κύριοι Υπουργοί, οι διατάξεις αυτές συντάχθηκαν από ανθρώπους που αγνοούν τα της έρευνας, τότε πρέπει να τα διορθώσετε τώρα. Ο κ. </w:t>
      </w:r>
      <w:proofErr w:type="spellStart"/>
      <w:r>
        <w:rPr>
          <w:rFonts w:eastAsia="Times New Roman" w:cs="Times New Roman"/>
          <w:szCs w:val="24"/>
        </w:rPr>
        <w:t>Φωτάκης</w:t>
      </w:r>
      <w:proofErr w:type="spellEnd"/>
      <w:r>
        <w:rPr>
          <w:rFonts w:eastAsia="Times New Roman" w:cs="Times New Roman"/>
          <w:szCs w:val="24"/>
        </w:rPr>
        <w:t xml:space="preserve"> έχει πλήρη αντίληψη για το τι εργαλεία ήταν ο</w:t>
      </w:r>
      <w:r>
        <w:rPr>
          <w:rFonts w:eastAsia="Times New Roman" w:cs="Times New Roman"/>
          <w:szCs w:val="24"/>
        </w:rPr>
        <w:t>ι ΕΛΚΕ και οι εταιρείες.</w:t>
      </w:r>
    </w:p>
    <w:p w14:paraId="50A7B767"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ΟΙ ΕΛΚΕ δημιουργήθηκαν πάνω στη θεμελιώδη αλήθεια πως η έρευνα και η διδασκαλία δεν είναι υπαλληλίκι. Η εξομοίωση του πανεπιστημιακού δασκάλου και του ερευνητή με τον δημόσιο υπάλληλο είναι ολέθρια. Πού το βρήκατε πως για κάθε μετα</w:t>
      </w:r>
      <w:r>
        <w:rPr>
          <w:rFonts w:eastAsia="Times New Roman"/>
          <w:color w:val="000000" w:themeColor="text1"/>
          <w:szCs w:val="24"/>
        </w:rPr>
        <w:t xml:space="preserve">κίνηση χρειάζεται έγκριση προϊσταμένου και ποιος είναι ο προϊστάμενος; Καταλύετε την ακαδημαϊκή ελευθερία έτσι. Πώς μπορεί να επιβάλλετε στον ακαδημαϊκό να υπογράφει υπεύθυνη δήλωση ότι δεν απουσιάζει από την </w:t>
      </w:r>
      <w:r>
        <w:rPr>
          <w:rFonts w:eastAsia="Times New Roman"/>
          <w:color w:val="000000" w:themeColor="text1"/>
          <w:szCs w:val="24"/>
        </w:rPr>
        <w:t>έ</w:t>
      </w:r>
      <w:r>
        <w:rPr>
          <w:rFonts w:eastAsia="Times New Roman"/>
          <w:color w:val="000000" w:themeColor="text1"/>
          <w:szCs w:val="24"/>
        </w:rPr>
        <w:t>δρα άνω των εξήντα ημερών τον χρόνο; Η γνώση δ</w:t>
      </w:r>
      <w:r>
        <w:rPr>
          <w:rFonts w:eastAsia="Times New Roman"/>
          <w:color w:val="000000" w:themeColor="text1"/>
          <w:szCs w:val="24"/>
        </w:rPr>
        <w:t>εν παράγεται με ωράριο 9.00΄ με 4.00΄ ούτε με διακοπές τον Δεκαπενταύγουστο, δεν έχει ωράριο ή μέρες. Προέχει η ολοκλήρωση του πειράματος, της έρευνας. Πανεπιστημιακοί δάσκαλοι και ερευνητές χωρίς διεθνή καριέρα, κινητικότητα, αναγνώριση, ακαδημαϊκές αναφο</w:t>
      </w:r>
      <w:r>
        <w:rPr>
          <w:rFonts w:eastAsia="Times New Roman"/>
          <w:color w:val="000000" w:themeColor="text1"/>
          <w:szCs w:val="24"/>
        </w:rPr>
        <w:t>ρές τι σόι παραγωγοί γνώσης μπορεί να είναι; Πού οδηγείτε όλους αυτούς που με πάθος υπηρετούν το αντικείμενό τους; Μα, τους οδηγείτε στη φυγή.</w:t>
      </w:r>
    </w:p>
    <w:p w14:paraId="50A7B768"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η κρίση και η νέα παγκόσμια οικονομική πραγματικότητα μάς επιβάλλει να αλλάξουμε πα</w:t>
      </w:r>
      <w:r>
        <w:rPr>
          <w:rFonts w:eastAsia="Times New Roman"/>
          <w:color w:val="000000" w:themeColor="text1"/>
          <w:szCs w:val="24"/>
        </w:rPr>
        <w:t>ράδειγμα. Πρόκειται για κίνηση επιβίωσης της χώρας. Η επένδυση στην οικονομία της γνώσης είναι αναγκαστική επιλογή για την Ελλάδα.</w:t>
      </w:r>
    </w:p>
    <w:p w14:paraId="50A7B769"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Το συζητούμενο, όμως, νομοσχέδιο δυστυχώς κινείται στην αντίθετη κατεύθυνση: Εσωστρέφεια, γραφειοκρατία, ασφυκτικός συγκεντρωτισμός, παράδοση στην ανομία, στη συνδιαλλαγή. Αντί για ολοκληρωμένο σχέδιο μετατροπής της εκπαίδευσης σε μοχλό ανάπτυξης για το πέ</w:t>
      </w:r>
      <w:r>
        <w:rPr>
          <w:rFonts w:eastAsia="Times New Roman"/>
          <w:color w:val="000000" w:themeColor="text1"/>
          <w:szCs w:val="24"/>
        </w:rPr>
        <w:t xml:space="preserve">ρασμα της χώρας στη μετά την κρίση εποχή, χρησιμοποιείτε το πανεπιστήμιο </w:t>
      </w:r>
      <w:proofErr w:type="spellStart"/>
      <w:r>
        <w:rPr>
          <w:rFonts w:eastAsia="Times New Roman"/>
          <w:color w:val="000000" w:themeColor="text1"/>
          <w:szCs w:val="24"/>
        </w:rPr>
        <w:t>εργαλειακά</w:t>
      </w:r>
      <w:proofErr w:type="spellEnd"/>
      <w:r>
        <w:rPr>
          <w:rFonts w:eastAsia="Times New Roman"/>
          <w:color w:val="000000" w:themeColor="text1"/>
          <w:szCs w:val="24"/>
        </w:rPr>
        <w:t xml:space="preserve">, ως μια ακόμα αρένα του μεγάλου στρατού του </w:t>
      </w:r>
      <w:r>
        <w:rPr>
          <w:rFonts w:eastAsia="Times New Roman"/>
          <w:color w:val="000000" w:themeColor="text1"/>
          <w:szCs w:val="24"/>
        </w:rPr>
        <w:t>δ</w:t>
      </w:r>
      <w:r>
        <w:rPr>
          <w:rFonts w:eastAsia="Times New Roman"/>
          <w:color w:val="000000" w:themeColor="text1"/>
          <w:szCs w:val="24"/>
        </w:rPr>
        <w:t>ημοσίου.</w:t>
      </w:r>
    </w:p>
    <w:p w14:paraId="50A7B76A"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Όμως ένα νομοσχέδιο που προσφέρεται μόνο για κατανάλωση από το λαίμαργο και μυωπικό κομματικό ακροατήριο, που είναι μέ</w:t>
      </w:r>
      <w:r>
        <w:rPr>
          <w:rFonts w:eastAsia="Times New Roman"/>
          <w:color w:val="000000" w:themeColor="text1"/>
          <w:szCs w:val="24"/>
        </w:rPr>
        <w:t>ρος του ακροατηρίου σας συνολικότερα, είναι καταδικασμένο στην αποτυχία. Η πραγματικότητα εξάλλου και οι διεθνείς εξελίξεις στον χώρο της τριτοβάθμιας εκπαίδευσης το έχουν ήδη ξεπεράσει.</w:t>
      </w:r>
    </w:p>
    <w:p w14:paraId="50A7B76B"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Σας ευχαριστώ πολύ.</w:t>
      </w:r>
    </w:p>
    <w:p w14:paraId="50A7B76C" w14:textId="77777777" w:rsidR="007C6747" w:rsidRDefault="00E91359">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Ποταμιού)</w:t>
      </w:r>
    </w:p>
    <w:p w14:paraId="50A7B76D"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ΠΡΟ</w:t>
      </w:r>
      <w:r>
        <w:rPr>
          <w:rFonts w:eastAsia="Times New Roman"/>
          <w:b/>
          <w:color w:val="000000" w:themeColor="text1"/>
          <w:szCs w:val="24"/>
        </w:rPr>
        <w:t xml:space="preserve">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Ευχαριστούμε τον κ. </w:t>
      </w:r>
      <w:proofErr w:type="spellStart"/>
      <w:r>
        <w:rPr>
          <w:rFonts w:eastAsia="Times New Roman"/>
          <w:color w:val="000000" w:themeColor="text1"/>
          <w:szCs w:val="24"/>
        </w:rPr>
        <w:t>Δανέλλη</w:t>
      </w:r>
      <w:proofErr w:type="spellEnd"/>
      <w:r>
        <w:rPr>
          <w:rFonts w:eastAsia="Times New Roman"/>
          <w:color w:val="000000" w:themeColor="text1"/>
          <w:szCs w:val="24"/>
        </w:rPr>
        <w:t xml:space="preserve"> και για την οικονομία του χρόνου. Αν ενδεχομένως είδατε το χρονόμετρο, έγινε λάθος από το Προεδρείο. Διότι μίλησε ο Πρόεδρος της Κοινοβουλευτικής Ομάδας του Ποταμιού και έπρεπε στον πίνακα…</w:t>
      </w:r>
    </w:p>
    <w:p w14:paraId="50A7B76E"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ΓΕΩΡΓΙΟ</w:t>
      </w:r>
      <w:r>
        <w:rPr>
          <w:rFonts w:eastAsia="Times New Roman"/>
          <w:b/>
          <w:color w:val="000000" w:themeColor="text1"/>
          <w:szCs w:val="24"/>
        </w:rPr>
        <w:t>Σ ΜΑΥΡΩΤΑΣ:</w:t>
      </w:r>
      <w:r>
        <w:rPr>
          <w:rFonts w:eastAsia="Times New Roman"/>
          <w:b/>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δεν </w:t>
      </w:r>
      <w:r>
        <w:rPr>
          <w:rFonts w:eastAsia="Times New Roman"/>
          <w:color w:val="000000" w:themeColor="text1"/>
          <w:szCs w:val="24"/>
        </w:rPr>
        <w:t>ακούστηκε)</w:t>
      </w:r>
    </w:p>
    <w:p w14:paraId="50A7B76F"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(Γεώργιος </w:t>
      </w:r>
      <w:proofErr w:type="spellStart"/>
      <w:r>
        <w:rPr>
          <w:rFonts w:eastAsia="Times New Roman"/>
          <w:b/>
          <w:color w:val="000000" w:themeColor="text1"/>
          <w:szCs w:val="24"/>
        </w:rPr>
        <w:t>Λαμπρούλης</w:t>
      </w:r>
      <w:proofErr w:type="spellEnd"/>
      <w:r>
        <w:rPr>
          <w:rFonts w:eastAsia="Times New Roman"/>
          <w:b/>
          <w:color w:val="000000" w:themeColor="text1"/>
          <w:szCs w:val="24"/>
        </w:rPr>
        <w:t>):</w:t>
      </w:r>
      <w:r>
        <w:rPr>
          <w:rFonts w:eastAsia="Times New Roman"/>
          <w:color w:val="000000" w:themeColor="text1"/>
          <w:szCs w:val="24"/>
        </w:rPr>
        <w:t xml:space="preserve"> Συγγνώμη, δεν είναι αιχμή για τον κ. </w:t>
      </w:r>
      <w:proofErr w:type="spellStart"/>
      <w:r>
        <w:rPr>
          <w:rFonts w:eastAsia="Times New Roman"/>
          <w:color w:val="000000" w:themeColor="text1"/>
          <w:szCs w:val="24"/>
        </w:rPr>
        <w:t>Δανέλλη</w:t>
      </w:r>
      <w:proofErr w:type="spellEnd"/>
      <w:r>
        <w:rPr>
          <w:rFonts w:eastAsia="Times New Roman"/>
          <w:color w:val="000000" w:themeColor="text1"/>
          <w:szCs w:val="24"/>
        </w:rPr>
        <w:t>. Εξηγώ στην Αίθουσα το λάθος του Προεδρείου, για να γνωρίζει. Αυτοκριτική κάνω. Γιατί κάποιοι θα είδαν τα δώδεκα λεπτά χρόνο που του έδωσα και ενδεχ</w:t>
      </w:r>
      <w:r>
        <w:rPr>
          <w:rFonts w:eastAsia="Times New Roman"/>
          <w:color w:val="000000" w:themeColor="text1"/>
          <w:szCs w:val="24"/>
        </w:rPr>
        <w:t xml:space="preserve">ομένως, να εγείρουν κάποιο ζήτημα πώς είναι δυνατόν το Προεδρείο να αντιμετωπίζει </w:t>
      </w:r>
      <w:r>
        <w:rPr>
          <w:rFonts w:eastAsia="Times New Roman"/>
          <w:color w:val="000000" w:themeColor="text1"/>
          <w:szCs w:val="24"/>
        </w:rPr>
        <w:t xml:space="preserve">τον κ. </w:t>
      </w:r>
      <w:proofErr w:type="spellStart"/>
      <w:r>
        <w:rPr>
          <w:rFonts w:eastAsia="Times New Roman"/>
          <w:color w:val="000000" w:themeColor="text1"/>
          <w:szCs w:val="24"/>
        </w:rPr>
        <w:t>Δανέλλη</w:t>
      </w:r>
      <w:proofErr w:type="spellEnd"/>
      <w:r>
        <w:rPr>
          <w:rFonts w:eastAsia="Times New Roman"/>
          <w:color w:val="000000" w:themeColor="text1"/>
          <w:szCs w:val="24"/>
        </w:rPr>
        <w:t xml:space="preserve"> </w:t>
      </w:r>
      <w:r>
        <w:rPr>
          <w:rFonts w:eastAsia="Times New Roman"/>
          <w:color w:val="000000" w:themeColor="text1"/>
          <w:szCs w:val="24"/>
        </w:rPr>
        <w:t>μεροληπτικά, για παράδειγμα, και να του βάζει δώδεκα λεπτά ενώ στον επόμενο Κοινοβουλευτικό Εκπρόσωπο που θα μιλήσει</w:t>
      </w:r>
      <w:r>
        <w:rPr>
          <w:rFonts w:eastAsia="Times New Roman"/>
          <w:color w:val="000000" w:themeColor="text1"/>
          <w:szCs w:val="24"/>
        </w:rPr>
        <w:t>,</w:t>
      </w:r>
      <w:r>
        <w:rPr>
          <w:rFonts w:eastAsia="Times New Roman"/>
          <w:color w:val="000000" w:themeColor="text1"/>
          <w:szCs w:val="24"/>
        </w:rPr>
        <w:t xml:space="preserve"> το Προεδρείο να βάζει έξι λεπτά. Εξηγώ το</w:t>
      </w:r>
      <w:r>
        <w:rPr>
          <w:rFonts w:eastAsia="Times New Roman"/>
          <w:color w:val="000000" w:themeColor="text1"/>
          <w:szCs w:val="24"/>
        </w:rPr>
        <w:t xml:space="preserve"> λάθος του Προεδρείου που έβαλε τα δώδεκα λεπτά. Βεβαίως, δώσαμε τον χρόνο στον κ. </w:t>
      </w:r>
      <w:proofErr w:type="spellStart"/>
      <w:r>
        <w:rPr>
          <w:rFonts w:eastAsia="Times New Roman"/>
          <w:color w:val="000000" w:themeColor="text1"/>
          <w:szCs w:val="24"/>
        </w:rPr>
        <w:t>Δανέλλη</w:t>
      </w:r>
      <w:proofErr w:type="spellEnd"/>
      <w:r>
        <w:rPr>
          <w:rFonts w:eastAsia="Times New Roman"/>
          <w:color w:val="000000" w:themeColor="text1"/>
          <w:szCs w:val="24"/>
        </w:rPr>
        <w:t>, ο οποίος υπομονετικά από το πρωί είχε καταθέσει το αίτημα να παρέμβει αξιοποιώντας τα δώδεκα λεπτά, που τελικά δεν του δόθηκαν κι έτσι αναγκαστικά έπρεπε να μπει στ</w:t>
      </w:r>
      <w:r>
        <w:rPr>
          <w:rFonts w:eastAsia="Times New Roman"/>
          <w:color w:val="000000" w:themeColor="text1"/>
          <w:szCs w:val="24"/>
        </w:rPr>
        <w:t>α έξι λεπτά. Δόθηκε ο χρόνος ωστόσο και ολοκλήρωσε την ομιλία του. Δεν υπήρξε κάποιο πρόβλημα, λοιπόν. Εγώ εξηγώ -επαναλαμβάνω- το λάθος του Προεδρείου για να γνωρίζει και η Αίθουσα και να μη θεωρηθεί ότι σε άλλον δίνουμε περισσότερο χρόνο και σε άλλον λιγ</w:t>
      </w:r>
      <w:r>
        <w:rPr>
          <w:rFonts w:eastAsia="Times New Roman"/>
          <w:color w:val="000000" w:themeColor="text1"/>
          <w:szCs w:val="24"/>
        </w:rPr>
        <w:t>ότερο. Νομίζω το γνωρίζετε αυτό που απορρέει από τον Κανονισμό.</w:t>
      </w:r>
    </w:p>
    <w:p w14:paraId="50A7B770"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Συνεχίζουμε με τον κ. Χουσεΐν </w:t>
      </w:r>
      <w:proofErr w:type="spellStart"/>
      <w:r>
        <w:rPr>
          <w:rFonts w:eastAsia="Times New Roman"/>
          <w:color w:val="000000" w:themeColor="text1"/>
          <w:szCs w:val="24"/>
        </w:rPr>
        <w:t>Ζεϊμπέκ</w:t>
      </w:r>
      <w:proofErr w:type="spellEnd"/>
      <w:r>
        <w:rPr>
          <w:rFonts w:eastAsia="Times New Roman"/>
          <w:color w:val="000000" w:themeColor="text1"/>
          <w:szCs w:val="24"/>
        </w:rPr>
        <w:t xml:space="preserve"> από τον ΣΥΡΙΖΑ.</w:t>
      </w:r>
    </w:p>
    <w:p w14:paraId="50A7B771" w14:textId="77777777" w:rsidR="007C6747" w:rsidRDefault="00E91359">
      <w:pPr>
        <w:spacing w:after="0" w:line="600" w:lineRule="auto"/>
        <w:ind w:firstLine="720"/>
        <w:jc w:val="both"/>
        <w:rPr>
          <w:rFonts w:eastAsia="Times New Roman"/>
          <w:szCs w:val="24"/>
        </w:rPr>
      </w:pPr>
      <w:r>
        <w:rPr>
          <w:rFonts w:eastAsia="Times New Roman"/>
          <w:b/>
          <w:color w:val="000000" w:themeColor="text1"/>
          <w:szCs w:val="24"/>
        </w:rPr>
        <w:lastRenderedPageBreak/>
        <w:t>ΧΟΥΣΕΪΝ ΖΕΪΜΠΕΚ:</w:t>
      </w:r>
      <w:r>
        <w:rPr>
          <w:rFonts w:eastAsia="Times New Roman"/>
          <w:szCs w:val="24"/>
        </w:rPr>
        <w:t xml:space="preserve"> Ευχαριστώ πολύ.</w:t>
      </w:r>
    </w:p>
    <w:p w14:paraId="50A7B772" w14:textId="77777777" w:rsidR="007C6747" w:rsidRDefault="00E91359">
      <w:pPr>
        <w:spacing w:after="0" w:line="600" w:lineRule="auto"/>
        <w:ind w:firstLine="720"/>
        <w:jc w:val="both"/>
        <w:rPr>
          <w:rFonts w:eastAsia="Times New Roman"/>
          <w:szCs w:val="24"/>
        </w:rPr>
      </w:pPr>
      <w:r>
        <w:rPr>
          <w:rFonts w:eastAsia="Times New Roman"/>
          <w:szCs w:val="24"/>
        </w:rPr>
        <w:t xml:space="preserve">Κύριε Πρόεδρε, κυρίες και κύριοι Βουλευτές, μετά από έναν μακρύ διάλογο για την </w:t>
      </w:r>
      <w:r>
        <w:rPr>
          <w:rFonts w:eastAsia="Times New Roman"/>
          <w:szCs w:val="24"/>
        </w:rPr>
        <w:t>π</w:t>
      </w:r>
      <w:r>
        <w:rPr>
          <w:rFonts w:eastAsia="Times New Roman"/>
          <w:szCs w:val="24"/>
        </w:rPr>
        <w:t>αιδεία και έπειτα από αρ</w:t>
      </w:r>
      <w:r>
        <w:rPr>
          <w:rFonts w:eastAsia="Times New Roman"/>
          <w:szCs w:val="24"/>
        </w:rPr>
        <w:t xml:space="preserve">κετές σημαντικές παρεμβάσεις στον χώρο της εκπαίδευσης, ερχόμαστε σήμερα να νομοθετήσουμε το απότοκο του εθνικού και κοινωνικού διαλόγου για την </w:t>
      </w:r>
      <w:r>
        <w:rPr>
          <w:rFonts w:eastAsia="Times New Roman"/>
          <w:szCs w:val="24"/>
        </w:rPr>
        <w:t>π</w:t>
      </w:r>
      <w:r>
        <w:rPr>
          <w:rFonts w:eastAsia="Times New Roman"/>
          <w:szCs w:val="24"/>
        </w:rPr>
        <w:t>αιδεία αναφορικά με την τριτοβάθμια εκπαίδευση.</w:t>
      </w:r>
    </w:p>
    <w:p w14:paraId="50A7B773" w14:textId="77777777" w:rsidR="007C6747" w:rsidRDefault="00E91359">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π</w:t>
      </w:r>
      <w:r>
        <w:rPr>
          <w:rFonts w:eastAsia="Times New Roman"/>
          <w:szCs w:val="24"/>
        </w:rPr>
        <w:t>αιδεία έχουμε πολλές φορές παραδεχτεί ότι είναι το όχημά μα</w:t>
      </w:r>
      <w:r>
        <w:rPr>
          <w:rFonts w:eastAsia="Times New Roman"/>
          <w:szCs w:val="24"/>
        </w:rPr>
        <w:t>ς για τη δημιουργία ενός καλύτερου κόσμου, αρκεί η παρεχόμενη εκπαίδευση να διακατέχεται από τις αρχές της κοινωνικής ισότητας, της αλληλεγγύης και της δημοκρατίας. Αυτό έρχεται να κάνει πράξη και το παρόν σχέδιο νόμου για την οργάνωση και λειτουργία της α</w:t>
      </w:r>
      <w:r>
        <w:rPr>
          <w:rFonts w:eastAsia="Times New Roman"/>
          <w:szCs w:val="24"/>
        </w:rPr>
        <w:t>νώτατης εκπαίδευσης, τις ρυθμίσεις για την έρευνα και τις λοιπές διατάξεις, έχοντας ως βασικό στόχο την αναβάθμιση όλων των επιπέδων σπουδών της τριτοβάθμιας εκπαίδευσης, τη δωρεάν πρόσβαση και στα μεταπτυχιακά προγράμματα για όσους αδυνατούν να ανταποκριθ</w:t>
      </w:r>
      <w:r>
        <w:rPr>
          <w:rFonts w:eastAsia="Times New Roman"/>
          <w:szCs w:val="24"/>
        </w:rPr>
        <w:t>ούν και τη διαφάνεια στη διαχείριση κονδυλίων.</w:t>
      </w:r>
    </w:p>
    <w:p w14:paraId="50A7B774" w14:textId="77777777" w:rsidR="007C6747" w:rsidRDefault="00E91359">
      <w:pPr>
        <w:spacing w:after="0" w:line="600" w:lineRule="auto"/>
        <w:ind w:firstLine="720"/>
        <w:jc w:val="both"/>
        <w:rPr>
          <w:rFonts w:eastAsia="Times New Roman"/>
          <w:szCs w:val="24"/>
        </w:rPr>
      </w:pPr>
      <w:r>
        <w:rPr>
          <w:rFonts w:eastAsia="Times New Roman"/>
          <w:szCs w:val="24"/>
        </w:rPr>
        <w:lastRenderedPageBreak/>
        <w:t>Παράλληλα, διασφαλίζει τη δημοκρατικότερη διάρθρωση της διοίκησης στην παροχή επαγγελματικών πιστοποιητικών ευρωπαϊκών προσόντων και κυρίως, την εμπλοκή των ΑΕΙ στις αναπτυξιακές προοπτικές των περιφερειών μέσ</w:t>
      </w:r>
      <w:r>
        <w:rPr>
          <w:rFonts w:eastAsia="Times New Roman"/>
          <w:szCs w:val="24"/>
        </w:rPr>
        <w:t xml:space="preserve">ω των </w:t>
      </w:r>
      <w:r>
        <w:rPr>
          <w:rFonts w:eastAsia="Times New Roman"/>
          <w:szCs w:val="24"/>
        </w:rPr>
        <w:t>Α</w:t>
      </w:r>
      <w:r>
        <w:rPr>
          <w:rFonts w:eastAsia="Times New Roman"/>
          <w:szCs w:val="24"/>
        </w:rPr>
        <w:t xml:space="preserve">καδημαϊκών </w:t>
      </w:r>
      <w:r>
        <w:rPr>
          <w:rFonts w:eastAsia="Times New Roman"/>
          <w:szCs w:val="24"/>
        </w:rPr>
        <w:t>Σ</w:t>
      </w:r>
      <w:r>
        <w:rPr>
          <w:rFonts w:eastAsia="Times New Roman"/>
          <w:szCs w:val="24"/>
        </w:rPr>
        <w:t xml:space="preserve">υμβουλίων </w:t>
      </w:r>
      <w:r>
        <w:rPr>
          <w:rFonts w:eastAsia="Times New Roman"/>
          <w:szCs w:val="24"/>
        </w:rPr>
        <w:t>Α</w:t>
      </w:r>
      <w:r>
        <w:rPr>
          <w:rFonts w:eastAsia="Times New Roman"/>
          <w:szCs w:val="24"/>
        </w:rPr>
        <w:t xml:space="preserve">νώτατης </w:t>
      </w:r>
      <w:r>
        <w:rPr>
          <w:rFonts w:eastAsia="Times New Roman"/>
          <w:szCs w:val="24"/>
        </w:rPr>
        <w:t>Ε</w:t>
      </w:r>
      <w:r>
        <w:rPr>
          <w:rFonts w:eastAsia="Times New Roman"/>
          <w:szCs w:val="24"/>
        </w:rPr>
        <w:t xml:space="preserve">κπαίδευσης και </w:t>
      </w:r>
      <w:r>
        <w:rPr>
          <w:rFonts w:eastAsia="Times New Roman"/>
          <w:szCs w:val="24"/>
        </w:rPr>
        <w:t>Έ</w:t>
      </w:r>
      <w:r>
        <w:rPr>
          <w:rFonts w:eastAsia="Times New Roman"/>
          <w:szCs w:val="24"/>
        </w:rPr>
        <w:t>ρευνας.</w:t>
      </w:r>
    </w:p>
    <w:p w14:paraId="50A7B775" w14:textId="77777777" w:rsidR="007C6747" w:rsidRDefault="00E91359">
      <w:pPr>
        <w:spacing w:after="0" w:line="600" w:lineRule="auto"/>
        <w:ind w:firstLine="720"/>
        <w:jc w:val="both"/>
        <w:rPr>
          <w:rFonts w:eastAsia="Times New Roman"/>
          <w:szCs w:val="24"/>
        </w:rPr>
      </w:pPr>
      <w:r>
        <w:rPr>
          <w:rFonts w:eastAsia="Times New Roman"/>
          <w:szCs w:val="24"/>
        </w:rPr>
        <w:t xml:space="preserve">Η δημιουργία των </w:t>
      </w:r>
      <w:r>
        <w:rPr>
          <w:rFonts w:eastAsia="Times New Roman"/>
          <w:szCs w:val="24"/>
        </w:rPr>
        <w:t>Π</w:t>
      </w:r>
      <w:r>
        <w:rPr>
          <w:rFonts w:eastAsia="Times New Roman"/>
          <w:szCs w:val="24"/>
        </w:rPr>
        <w:t xml:space="preserve">εριφερειακών </w:t>
      </w:r>
      <w:r>
        <w:rPr>
          <w:rFonts w:eastAsia="Times New Roman"/>
          <w:szCs w:val="24"/>
        </w:rPr>
        <w:t>Α</w:t>
      </w:r>
      <w:r>
        <w:rPr>
          <w:rFonts w:eastAsia="Times New Roman"/>
          <w:szCs w:val="24"/>
        </w:rPr>
        <w:t xml:space="preserve">καδημαϊκών </w:t>
      </w:r>
      <w:r>
        <w:rPr>
          <w:rFonts w:eastAsia="Times New Roman"/>
          <w:szCs w:val="24"/>
        </w:rPr>
        <w:t>Σ</w:t>
      </w:r>
      <w:r>
        <w:rPr>
          <w:rFonts w:eastAsia="Times New Roman"/>
          <w:szCs w:val="24"/>
        </w:rPr>
        <w:t xml:space="preserve">υμβουλίων </w:t>
      </w:r>
      <w:r>
        <w:rPr>
          <w:rFonts w:eastAsia="Times New Roman"/>
          <w:szCs w:val="24"/>
        </w:rPr>
        <w:t>Α</w:t>
      </w:r>
      <w:r>
        <w:rPr>
          <w:rFonts w:eastAsia="Times New Roman"/>
          <w:szCs w:val="24"/>
        </w:rPr>
        <w:t xml:space="preserve">νώτατης </w:t>
      </w:r>
      <w:r>
        <w:rPr>
          <w:rFonts w:eastAsia="Times New Roman"/>
          <w:szCs w:val="24"/>
        </w:rPr>
        <w:t>Ε</w:t>
      </w:r>
      <w:r>
        <w:rPr>
          <w:rFonts w:eastAsia="Times New Roman"/>
          <w:szCs w:val="24"/>
        </w:rPr>
        <w:t xml:space="preserve">κπαίδευσης και </w:t>
      </w:r>
      <w:r>
        <w:rPr>
          <w:rFonts w:eastAsia="Times New Roman"/>
          <w:szCs w:val="24"/>
        </w:rPr>
        <w:t>Έ</w:t>
      </w:r>
      <w:r>
        <w:rPr>
          <w:rFonts w:eastAsia="Times New Roman"/>
          <w:szCs w:val="24"/>
        </w:rPr>
        <w:t xml:space="preserve">ρευνας έχει ως σκοπό την ουσιαστική σύνδεση των περιφερειών και άρα των τοπικών κοινωνιών με το παραγόμενο ερευνητικό έργο, με σκοπό αυτό να μετουσιωθεί σε αναπτυξιακό. Η ίδρυση των συγκεκριμένων </w:t>
      </w:r>
      <w:r>
        <w:rPr>
          <w:rFonts w:eastAsia="Times New Roman"/>
          <w:szCs w:val="24"/>
        </w:rPr>
        <w:t>σ</w:t>
      </w:r>
      <w:r>
        <w:rPr>
          <w:rFonts w:eastAsia="Times New Roman"/>
          <w:szCs w:val="24"/>
        </w:rPr>
        <w:t xml:space="preserve">υμβουλίων, τα οποία αντικαθιστούν τα </w:t>
      </w:r>
      <w:r>
        <w:rPr>
          <w:rFonts w:eastAsia="Times New Roman"/>
          <w:szCs w:val="24"/>
        </w:rPr>
        <w:t>σ</w:t>
      </w:r>
      <w:r>
        <w:rPr>
          <w:rFonts w:eastAsia="Times New Roman"/>
          <w:szCs w:val="24"/>
        </w:rPr>
        <w:t xml:space="preserve">υμβούλια </w:t>
      </w:r>
      <w:r>
        <w:rPr>
          <w:rFonts w:eastAsia="Times New Roman"/>
          <w:szCs w:val="24"/>
        </w:rPr>
        <w:t>δ</w:t>
      </w:r>
      <w:r>
        <w:rPr>
          <w:rFonts w:eastAsia="Times New Roman"/>
          <w:szCs w:val="24"/>
        </w:rPr>
        <w:t>ιοίκησης, θ</w:t>
      </w:r>
      <w:r>
        <w:rPr>
          <w:rFonts w:eastAsia="Times New Roman"/>
          <w:szCs w:val="24"/>
        </w:rPr>
        <w:t xml:space="preserve">εωρούμε ότι θα μπορέσει πραγματικά να πετύχει τη σύνδεση των πανεπιστημίων με την τοπική κοινωνία, πράγμα που για τη Θράκη είναι καίριας σημασίας, καθώς το Δημοκρίτειο Πανεπιστήμιο Θράκης, το </w:t>
      </w:r>
      <w:r>
        <w:rPr>
          <w:rFonts w:eastAsia="Times New Roman"/>
          <w:szCs w:val="24"/>
        </w:rPr>
        <w:t>π</w:t>
      </w:r>
      <w:r>
        <w:rPr>
          <w:rFonts w:eastAsia="Times New Roman"/>
          <w:szCs w:val="24"/>
        </w:rPr>
        <w:t xml:space="preserve">ανεπιστήμιό μας, με πλούσιο και σημαντικό ερευνητικό έργο, δεν </w:t>
      </w:r>
      <w:r>
        <w:rPr>
          <w:rFonts w:eastAsia="Times New Roman"/>
          <w:szCs w:val="24"/>
        </w:rPr>
        <w:t xml:space="preserve">έχει καταφέρει να πετύχει αυτήν τη σύνδεση. Οι αντιλήψεις περί ιδιοκτητών του </w:t>
      </w:r>
      <w:r>
        <w:rPr>
          <w:rFonts w:eastAsia="Times New Roman"/>
          <w:szCs w:val="24"/>
        </w:rPr>
        <w:t>π</w:t>
      </w:r>
      <w:r>
        <w:rPr>
          <w:rFonts w:eastAsia="Times New Roman"/>
          <w:szCs w:val="24"/>
        </w:rPr>
        <w:t xml:space="preserve">ανεπιστημίου, τα σκάνδαλα και η ανάλωση σε μικροπολιτική αποπροσανατόλισαν το </w:t>
      </w:r>
      <w:r>
        <w:rPr>
          <w:rFonts w:eastAsia="Times New Roman"/>
          <w:szCs w:val="24"/>
        </w:rPr>
        <w:t>π</w:t>
      </w:r>
      <w:r>
        <w:rPr>
          <w:rFonts w:eastAsia="Times New Roman"/>
          <w:szCs w:val="24"/>
        </w:rPr>
        <w:t xml:space="preserve">ανεπιστήμιο από το να γίνει όσο χρήσιμο θα μπορούσε για την τοπική κοινωνία. </w:t>
      </w:r>
    </w:p>
    <w:p w14:paraId="50A7B776" w14:textId="77777777" w:rsidR="007C6747" w:rsidRDefault="00E91359">
      <w:pPr>
        <w:spacing w:after="0" w:line="600" w:lineRule="auto"/>
        <w:ind w:firstLine="720"/>
        <w:jc w:val="both"/>
        <w:rPr>
          <w:rFonts w:eastAsia="Times New Roman"/>
          <w:szCs w:val="24"/>
        </w:rPr>
      </w:pPr>
      <w:r>
        <w:rPr>
          <w:rFonts w:eastAsia="Times New Roman"/>
          <w:szCs w:val="24"/>
        </w:rPr>
        <w:lastRenderedPageBreak/>
        <w:t>Επομένως, ευελπιστού</w:t>
      </w:r>
      <w:r>
        <w:rPr>
          <w:rFonts w:eastAsia="Times New Roman"/>
          <w:szCs w:val="24"/>
        </w:rPr>
        <w:t xml:space="preserve">με τα </w:t>
      </w:r>
      <w:r>
        <w:rPr>
          <w:rFonts w:eastAsia="Times New Roman"/>
          <w:szCs w:val="24"/>
        </w:rPr>
        <w:t>Α</w:t>
      </w:r>
      <w:r>
        <w:rPr>
          <w:rFonts w:eastAsia="Times New Roman"/>
          <w:szCs w:val="24"/>
        </w:rPr>
        <w:t xml:space="preserve">καδημαϊκά </w:t>
      </w:r>
      <w:r>
        <w:rPr>
          <w:rFonts w:eastAsia="Times New Roman"/>
          <w:szCs w:val="24"/>
        </w:rPr>
        <w:t>Σ</w:t>
      </w:r>
      <w:r>
        <w:rPr>
          <w:rFonts w:eastAsia="Times New Roman"/>
          <w:szCs w:val="24"/>
        </w:rPr>
        <w:t xml:space="preserve">υμβούλια </w:t>
      </w:r>
      <w:r>
        <w:rPr>
          <w:rFonts w:eastAsia="Times New Roman"/>
          <w:szCs w:val="24"/>
        </w:rPr>
        <w:t>Α</w:t>
      </w:r>
      <w:r>
        <w:rPr>
          <w:rFonts w:eastAsia="Times New Roman"/>
          <w:szCs w:val="24"/>
        </w:rPr>
        <w:t xml:space="preserve">νώτατης </w:t>
      </w:r>
      <w:r>
        <w:rPr>
          <w:rFonts w:eastAsia="Times New Roman"/>
          <w:szCs w:val="24"/>
        </w:rPr>
        <w:t>Ε</w:t>
      </w:r>
      <w:r>
        <w:rPr>
          <w:rFonts w:eastAsia="Times New Roman"/>
          <w:szCs w:val="24"/>
        </w:rPr>
        <w:t xml:space="preserve">κπαίδευσης και </w:t>
      </w:r>
      <w:r>
        <w:rPr>
          <w:rFonts w:eastAsia="Times New Roman"/>
          <w:szCs w:val="24"/>
        </w:rPr>
        <w:t>Έ</w:t>
      </w:r>
      <w:r>
        <w:rPr>
          <w:rFonts w:eastAsia="Times New Roman"/>
          <w:szCs w:val="24"/>
        </w:rPr>
        <w:t xml:space="preserve">ρευνας να αποτελέσουν ένα αντίβαρο προς αυτήν την κατεύθυνση και να συμβάλουν ώστε να γίνει το πανεπιστήμιο μοχλός ανάπτυξης σε όλες τις περιφέρειες. </w:t>
      </w:r>
    </w:p>
    <w:p w14:paraId="50A7B777" w14:textId="77777777" w:rsidR="007C6747" w:rsidRDefault="00E91359">
      <w:pPr>
        <w:spacing w:after="0" w:line="600" w:lineRule="auto"/>
        <w:ind w:firstLine="720"/>
        <w:jc w:val="both"/>
        <w:rPr>
          <w:rFonts w:eastAsia="Times New Roman"/>
          <w:szCs w:val="24"/>
        </w:rPr>
      </w:pPr>
      <w:r>
        <w:rPr>
          <w:rFonts w:eastAsia="Times New Roman"/>
          <w:szCs w:val="24"/>
        </w:rPr>
        <w:t>Ακόμα πιο σπουδαίες είναι οι ρυθμίσεις που σχετίζοντ</w:t>
      </w:r>
      <w:r>
        <w:rPr>
          <w:rFonts w:eastAsia="Times New Roman"/>
          <w:szCs w:val="24"/>
        </w:rPr>
        <w:t>αι με τα μεταπτυχιακά προγράμματα σπουδών. Στη σημερινή συγκυρία όπου η κρίση έχει πλήξει μεγάλο κομμάτι του πληθυσμού, η δυνατότητα που παρέχουμε στους σπουδαστές για τη δωρεάν πρόσβαση στις μεταπτυχιακές σπουδές με βάση την οικονομική τους κατάσταση είνα</w:t>
      </w:r>
      <w:r>
        <w:rPr>
          <w:rFonts w:eastAsia="Times New Roman"/>
          <w:szCs w:val="24"/>
        </w:rPr>
        <w:t xml:space="preserve">ι μεγάλη τομή για τη δημόσια και δωρεάν παιδεία σ’ όλες τις βαθμίδες. Η ρύθμιση αυτή συνοδεύεται από τις φετινές παρεμβάσεις της Κυβέρνησης με την ενίσχυση του προγράμματος προπτυχιακών και διδακτορικών σπουδών. Τα </w:t>
      </w:r>
      <w:r>
        <w:rPr>
          <w:rFonts w:eastAsia="Times New Roman"/>
          <w:szCs w:val="24"/>
        </w:rPr>
        <w:t>202</w:t>
      </w:r>
      <w:r>
        <w:rPr>
          <w:rFonts w:eastAsia="Times New Roman"/>
          <w:szCs w:val="24"/>
        </w:rPr>
        <w:t xml:space="preserve"> εκατομμύρια ευρώ για τα επόμενα τέσσε</w:t>
      </w:r>
      <w:r>
        <w:rPr>
          <w:rFonts w:eastAsia="Times New Roman"/>
          <w:szCs w:val="24"/>
        </w:rPr>
        <w:t xml:space="preserve">ρα χρόνια αφορούν πάνω από δέκα χιλιάδες προπτυχιακούς και </w:t>
      </w:r>
      <w:proofErr w:type="spellStart"/>
      <w:r>
        <w:rPr>
          <w:rFonts w:eastAsia="Times New Roman"/>
          <w:szCs w:val="24"/>
        </w:rPr>
        <w:t>επτάμισι</w:t>
      </w:r>
      <w:proofErr w:type="spellEnd"/>
      <w:r>
        <w:rPr>
          <w:rFonts w:eastAsia="Times New Roman"/>
          <w:szCs w:val="24"/>
        </w:rPr>
        <w:t xml:space="preserve"> χιλιάδες διδάκτορες, για το σταμάτημα της φυγής των νέων επιστημόνων στο εξωτερικό, την ενίσχυση της έρευνας και των παραγωγικών δυνάμεων της χώρας. Για πρώτη φορά μετά από τόσα χρόνια κρί</w:t>
      </w:r>
      <w:r>
        <w:rPr>
          <w:rFonts w:eastAsia="Times New Roman"/>
          <w:szCs w:val="24"/>
        </w:rPr>
        <w:t xml:space="preserve">σης μια Κυβέρνηση έχει ως μέλημα την ενίσχυση των φοιτητών </w:t>
      </w:r>
      <w:r>
        <w:rPr>
          <w:rFonts w:eastAsia="Times New Roman"/>
          <w:szCs w:val="24"/>
        </w:rPr>
        <w:lastRenderedPageBreak/>
        <w:t xml:space="preserve">που τα φέρνουν δύσκολα πέρα, ενώ όλοι αυτοί που μας κατηγορούν για το </w:t>
      </w:r>
      <w:r>
        <w:rPr>
          <w:rFonts w:eastAsia="Times New Roman"/>
          <w:szCs w:val="24"/>
          <w:lang w:val="en-US"/>
        </w:rPr>
        <w:t>brain</w:t>
      </w:r>
      <w:r w:rsidRPr="00FB606F">
        <w:rPr>
          <w:rFonts w:eastAsia="Times New Roman"/>
          <w:szCs w:val="24"/>
        </w:rPr>
        <w:t xml:space="preserve"> </w:t>
      </w:r>
      <w:r>
        <w:rPr>
          <w:rFonts w:eastAsia="Times New Roman"/>
          <w:szCs w:val="24"/>
          <w:lang w:val="en-US"/>
        </w:rPr>
        <w:t>drain</w:t>
      </w:r>
      <w:r w:rsidRPr="00FB606F">
        <w:rPr>
          <w:rFonts w:eastAsia="Times New Roman"/>
          <w:szCs w:val="24"/>
        </w:rPr>
        <w:t xml:space="preserve"> </w:t>
      </w:r>
      <w:r>
        <w:rPr>
          <w:rFonts w:eastAsia="Times New Roman"/>
          <w:szCs w:val="24"/>
        </w:rPr>
        <w:t>και είναι θιασώτες της αριστείας</w:t>
      </w:r>
      <w:r>
        <w:rPr>
          <w:rFonts w:eastAsia="Times New Roman"/>
          <w:szCs w:val="24"/>
        </w:rPr>
        <w:t>,</w:t>
      </w:r>
      <w:r>
        <w:rPr>
          <w:rFonts w:eastAsia="Times New Roman"/>
          <w:szCs w:val="24"/>
        </w:rPr>
        <w:t xml:space="preserve"> δεν έχουν δώσει ούτε ένα ευρώ για τα καλύτερα μυαλά της χώρας. </w:t>
      </w:r>
    </w:p>
    <w:p w14:paraId="50A7B778" w14:textId="77777777" w:rsidR="007C6747" w:rsidRDefault="00E91359">
      <w:pPr>
        <w:spacing w:after="0" w:line="600" w:lineRule="auto"/>
        <w:ind w:firstLine="720"/>
        <w:jc w:val="both"/>
        <w:rPr>
          <w:rFonts w:eastAsia="Times New Roman"/>
          <w:szCs w:val="24"/>
        </w:rPr>
      </w:pPr>
      <w:r>
        <w:rPr>
          <w:rFonts w:eastAsia="Times New Roman"/>
          <w:szCs w:val="24"/>
        </w:rPr>
        <w:t>Επιπλέον, σχετικά</w:t>
      </w:r>
      <w:r>
        <w:rPr>
          <w:rFonts w:eastAsia="Times New Roman"/>
          <w:szCs w:val="24"/>
        </w:rPr>
        <w:t xml:space="preserve"> με τη διοίκηση των πανεπιστημίων, όλοι θυμόμαστε τις αντιδράσεις που είχε προκαλέσει το 2011 ο περιβόητος νόμος Διαμαντοπούλου, ένας νόμος που θεωρήθηκε από τους αντιπάλους μας εκσυγχρονισμός, αλλά δεν ήταν τίποτε περισσότερο από τον μετασχηματισμό του δω</w:t>
      </w:r>
      <w:r>
        <w:rPr>
          <w:rFonts w:eastAsia="Times New Roman"/>
          <w:szCs w:val="24"/>
        </w:rPr>
        <w:t xml:space="preserve">ρεάν και δημόσιου πανεπιστημίου σε επιχείρηση που υπακούει πιστά στους κανόνες της ελεύθερης αγοράς και διοικείται από τους μάνατζερ. </w:t>
      </w:r>
    </w:p>
    <w:p w14:paraId="50A7B779" w14:textId="77777777" w:rsidR="007C6747" w:rsidRDefault="00E91359">
      <w:pPr>
        <w:spacing w:after="0" w:line="600" w:lineRule="auto"/>
        <w:ind w:firstLine="720"/>
        <w:jc w:val="both"/>
        <w:rPr>
          <w:rFonts w:eastAsia="Times New Roman"/>
          <w:szCs w:val="24"/>
        </w:rPr>
      </w:pPr>
      <w:r>
        <w:rPr>
          <w:rFonts w:eastAsia="Times New Roman"/>
          <w:szCs w:val="24"/>
        </w:rPr>
        <w:t>Η αποτίμηση του ν</w:t>
      </w:r>
      <w:r>
        <w:rPr>
          <w:rFonts w:eastAsia="Times New Roman"/>
          <w:szCs w:val="24"/>
        </w:rPr>
        <w:t>.</w:t>
      </w:r>
      <w:r>
        <w:rPr>
          <w:rFonts w:eastAsia="Times New Roman"/>
          <w:szCs w:val="24"/>
        </w:rPr>
        <w:t>4009 έχει γίνει από την ακαδημαϊκή και φοιτητική κοινότητα και απέτυχε παταγωδώς, γι’ αυτό και εμείς κα</w:t>
      </w:r>
      <w:r>
        <w:rPr>
          <w:rFonts w:eastAsia="Times New Roman"/>
          <w:szCs w:val="24"/>
        </w:rPr>
        <w:t xml:space="preserve">ταργούμε τα </w:t>
      </w:r>
      <w:r>
        <w:rPr>
          <w:rFonts w:eastAsia="Times New Roman"/>
          <w:szCs w:val="24"/>
        </w:rPr>
        <w:t>σ</w:t>
      </w:r>
      <w:r>
        <w:rPr>
          <w:rFonts w:eastAsia="Times New Roman"/>
          <w:szCs w:val="24"/>
        </w:rPr>
        <w:t xml:space="preserve">υμβούλια </w:t>
      </w:r>
      <w:r>
        <w:rPr>
          <w:rFonts w:eastAsia="Times New Roman"/>
          <w:szCs w:val="24"/>
        </w:rPr>
        <w:t>δ</w:t>
      </w:r>
      <w:r>
        <w:rPr>
          <w:rFonts w:eastAsia="Times New Roman"/>
          <w:szCs w:val="24"/>
        </w:rPr>
        <w:t xml:space="preserve">ιοίκησης και προστατεύουμε το αυτοδιοίκητο των πανεπιστημίων, επαναφέροντας τη Σύγκλητο με τη μεγαλύτερη δυνατή αντιπροσωπευτικότητα. Επαναφέρουμε την φοιτητική εκπροσώπηση στα όργανα διοίκησης. Συγκροτούμε το </w:t>
      </w:r>
      <w:r>
        <w:rPr>
          <w:rFonts w:eastAsia="Times New Roman"/>
          <w:szCs w:val="24"/>
        </w:rPr>
        <w:t>π</w:t>
      </w:r>
      <w:r>
        <w:rPr>
          <w:rFonts w:eastAsia="Times New Roman"/>
          <w:szCs w:val="24"/>
        </w:rPr>
        <w:t xml:space="preserve">ρυτανικό </w:t>
      </w:r>
      <w:r>
        <w:rPr>
          <w:rFonts w:eastAsia="Times New Roman"/>
          <w:szCs w:val="24"/>
        </w:rPr>
        <w:t>σ</w:t>
      </w:r>
      <w:r>
        <w:rPr>
          <w:rFonts w:eastAsia="Times New Roman"/>
          <w:szCs w:val="24"/>
        </w:rPr>
        <w:t>υμβούλιο και</w:t>
      </w:r>
      <w:r>
        <w:rPr>
          <w:rFonts w:eastAsia="Times New Roman"/>
          <w:szCs w:val="24"/>
        </w:rPr>
        <w:t xml:space="preserve"> επαναφέρουμε το άσυλο, για την εξασφάλιση της δημοκρατίας στα πανεπιστήμια. Αυτή είναι μερική διατύπωση, για να μην το μεταφράζει ο καθένας όπως το επιθυμεί. </w:t>
      </w:r>
    </w:p>
    <w:p w14:paraId="50A7B77A"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Πολλά θα μπορούσα ακόμα να πω για την απονομή ενιαίου μεταπτυχιακού τίτλου σπουδών σε σχολές με πενταετές πρόγραμμα σπουδών ή για επαγγελματικά δικαιώματα, αλλά θα προτιμήσω να τονίσω την προσφορά της Κυβέρνησης σε θέματα παιδείας και στην περιφέρειά μου. </w:t>
      </w:r>
      <w:r>
        <w:rPr>
          <w:rFonts w:eastAsia="Times New Roman"/>
          <w:szCs w:val="24"/>
        </w:rPr>
        <w:t>Να υπενθυμίσω ότι έγινε πράξη η σύσταση του Τομέα Μειονοτικής Εκπαίδευσης στο Αριστοτέλειο Πανεπιστήμιο με ταυτόχρονη κατάργηση του Διδασκαλείου του Δημοκριτείου. Ο Τομέας Μειονοτικής Εκπαίδευσης αποτελούσε ένα χρόνιο αίτημα της μειονότητας για την τριτοβά</w:t>
      </w:r>
      <w:r>
        <w:rPr>
          <w:rFonts w:eastAsia="Times New Roman"/>
          <w:szCs w:val="24"/>
        </w:rPr>
        <w:t>θμια εκπαίδευση και την εκπαίδευση των εκπαιδευτικών. Επιπλέον, όλες οι παρεμβάσεις για τη βελτίωση της μειονοτικής εκπαίδευσης και στις άλλες βαθμίδες, όπως στην προσχολική εκπαίδευση, κινούνται προς την κατεύθυνση της αναβάθμισης της παρεχόμενης παιδείας</w:t>
      </w:r>
      <w:r>
        <w:rPr>
          <w:rFonts w:eastAsia="Times New Roman"/>
          <w:szCs w:val="24"/>
        </w:rPr>
        <w:t xml:space="preserve">. </w:t>
      </w:r>
    </w:p>
    <w:p w14:paraId="50A7B77B" w14:textId="77777777" w:rsidR="007C6747" w:rsidRDefault="00E91359">
      <w:pPr>
        <w:spacing w:after="0" w:line="600" w:lineRule="auto"/>
        <w:ind w:firstLine="720"/>
        <w:jc w:val="both"/>
        <w:rPr>
          <w:rFonts w:eastAsia="Times New Roman"/>
          <w:szCs w:val="24"/>
        </w:rPr>
      </w:pPr>
      <w:r>
        <w:rPr>
          <w:rFonts w:eastAsia="Times New Roman"/>
          <w:szCs w:val="24"/>
        </w:rPr>
        <w:t>Χαιρετίζω την πρωτοβουλία του Υπουργείου να νομοθετήσει ώστε να δικαιολογούνται οι απουσίες των μειονοτικών μαθητών την επόμενη της εορτής αντί για την παραμονή της κινητής εορτής, αφού αυτό εξυπηρετεί τον τρόπο εορτασμού των εορτών μας.</w:t>
      </w:r>
    </w:p>
    <w:p w14:paraId="50A7B77C"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Κλείνοντας, θα </w:t>
      </w:r>
      <w:r>
        <w:rPr>
          <w:rFonts w:eastAsia="Times New Roman"/>
          <w:szCs w:val="24"/>
        </w:rPr>
        <w:t xml:space="preserve">ήθελα να πω ότι σίγουρα μένουν πολλά να γίνουν σ’ όλες τις βαθμίδες εκπαίδευσης και στη μειονοτική εκπαίδευση, όπως η αναμόρφωση των εγχειριδίων του ελληνόγλωσσου προγράμματος. Πιστεύω ότι τα βιβλία του ελληνόγλωσσου προγράμματος που εδώ και είκοσι χρόνια </w:t>
      </w:r>
      <w:r>
        <w:rPr>
          <w:rFonts w:eastAsia="Times New Roman"/>
          <w:szCs w:val="24"/>
        </w:rPr>
        <w:t xml:space="preserve">εφαρμόζονται στην πρωτοβάθμια εκπαίδευση με το πρόγραμμα εκπαίδευσης </w:t>
      </w:r>
      <w:proofErr w:type="spellStart"/>
      <w:r>
        <w:rPr>
          <w:rFonts w:eastAsia="Times New Roman"/>
          <w:szCs w:val="24"/>
        </w:rPr>
        <w:t>μουσουλμανοπαίδων</w:t>
      </w:r>
      <w:proofErr w:type="spellEnd"/>
      <w:r>
        <w:rPr>
          <w:rFonts w:eastAsia="Times New Roman"/>
          <w:szCs w:val="24"/>
        </w:rPr>
        <w:t>, έχουν κλείσει τον κύκλο τους. Πλέον είναι η κατάλληλη στιγμή και στα μειονοτικά δημοτικά σχολεία να διδάσκονται στο ελληνόγλωσσο πρόγραμμα τα βιβλία των δημόσιων σχολεί</w:t>
      </w:r>
      <w:r>
        <w:rPr>
          <w:rFonts w:eastAsia="Times New Roman"/>
          <w:szCs w:val="24"/>
        </w:rPr>
        <w:t xml:space="preserve">ων, έστω και πιλοτικά σε κάποια σχολεία. Η επιμόρφωση των εκπαιδευτικών του </w:t>
      </w:r>
      <w:proofErr w:type="spellStart"/>
      <w:r>
        <w:rPr>
          <w:rFonts w:eastAsia="Times New Roman"/>
          <w:szCs w:val="24"/>
        </w:rPr>
        <w:t>τουρκόγλωσσου</w:t>
      </w:r>
      <w:proofErr w:type="spellEnd"/>
      <w:r>
        <w:rPr>
          <w:rFonts w:eastAsia="Times New Roman"/>
          <w:szCs w:val="24"/>
        </w:rPr>
        <w:t xml:space="preserve"> προγράμματος θα βοηθούσε στην αναβάθμιση της μειονοτικής εκπαίδευσης ώστε τα παιδιά μας, αποφοιτώντας απ’ αυτά τα σχολεία, να ξέρουν εξίσου καλά και τις δύο γλώσσες δ</w:t>
      </w:r>
      <w:r>
        <w:rPr>
          <w:rFonts w:eastAsia="Times New Roman"/>
          <w:szCs w:val="24"/>
        </w:rPr>
        <w:t xml:space="preserve">ιδασκαλίας. </w:t>
      </w:r>
    </w:p>
    <w:p w14:paraId="50A7B77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επισημάνω ότι η μεγαλύτερη διαφορά μας από τους συναδέλφους της Αντιπολίτευσης είναι ότι εμείς παλεύουμε για ένα ανοικτό, δημοκρατικό, ποιοτικό πανεπιστήμιο, με ίσες ευκαιρίες για όλους, ενώ εσείς τα πολυτεχνεία τα βλέπετε </w:t>
      </w:r>
      <w:r>
        <w:rPr>
          <w:rFonts w:eastAsia="Times New Roman" w:cs="Times New Roman"/>
          <w:szCs w:val="24"/>
        </w:rPr>
        <w:t xml:space="preserve">σαν επιχειρήσεις του ιδιωτικού κεφαλαίου. </w:t>
      </w:r>
    </w:p>
    <w:p w14:paraId="50A7B77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0A7B77F" w14:textId="77777777" w:rsidR="007C6747" w:rsidRDefault="00E91359">
      <w:pPr>
        <w:spacing w:after="0" w:line="600" w:lineRule="auto"/>
        <w:ind w:firstLine="720"/>
        <w:jc w:val="center"/>
        <w:rPr>
          <w:rFonts w:eastAsia="Times New Roman" w:cs="Times New Roman"/>
          <w:szCs w:val="24"/>
        </w:rPr>
      </w:pPr>
      <w:r w:rsidRPr="00655E34">
        <w:rPr>
          <w:rFonts w:eastAsia="Times New Roman" w:cs="Times New Roman"/>
          <w:szCs w:val="24"/>
        </w:rPr>
        <w:lastRenderedPageBreak/>
        <w:t>(Χειροκροτήματα από την πτέρυγα του ΣΥΡΙΖΑ)</w:t>
      </w:r>
    </w:p>
    <w:p w14:paraId="50A7B780" w14:textId="77777777" w:rsidR="007C6747" w:rsidRDefault="00E91359">
      <w:pPr>
        <w:spacing w:after="0"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της Χρυσής Αυγής κ. Παππάς. </w:t>
      </w:r>
    </w:p>
    <w:p w14:paraId="50A7B781" w14:textId="77777777" w:rsidR="007C6747" w:rsidRDefault="00E91359">
      <w:pPr>
        <w:spacing w:after="0" w:line="600" w:lineRule="auto"/>
        <w:ind w:firstLine="720"/>
        <w:jc w:val="both"/>
        <w:rPr>
          <w:rFonts w:eastAsia="Times New Roman" w:cs="Times New Roman"/>
          <w:szCs w:val="24"/>
        </w:rPr>
      </w:pPr>
      <w:r w:rsidRPr="00003D88">
        <w:rPr>
          <w:rFonts w:eastAsia="Times New Roman" w:cs="Times New Roman"/>
          <w:b/>
          <w:szCs w:val="24"/>
        </w:rPr>
        <w:t>ΧΡΗΣΤΟΣ ΠΑΠΠΑΣ:</w:t>
      </w:r>
      <w:r>
        <w:rPr>
          <w:rFonts w:eastAsia="Times New Roman" w:cs="Times New Roman"/>
          <w:b/>
          <w:szCs w:val="24"/>
        </w:rPr>
        <w:t xml:space="preserve"> </w:t>
      </w:r>
      <w:r>
        <w:rPr>
          <w:rFonts w:eastAsia="Times New Roman" w:cs="Times New Roman"/>
          <w:szCs w:val="24"/>
        </w:rPr>
        <w:t xml:space="preserve">Πριν λίγες ώρες θαυμάσαμε στον χώρο αυτό τις θεατρικές -ας μου επιτραπεί η έκφραση-, στημένες συγκρούσεις των πολιτικών αρχηγών Τσίπρα και Μητσοτάκη, συγκρούσεις που έγιναν στο σύγχρονο </w:t>
      </w:r>
      <w:r>
        <w:rPr>
          <w:rFonts w:eastAsia="Times New Roman" w:cs="Times New Roman"/>
          <w:szCs w:val="24"/>
        </w:rPr>
        <w:t>Κ</w:t>
      </w:r>
      <w:r>
        <w:rPr>
          <w:rFonts w:eastAsia="Times New Roman" w:cs="Times New Roman"/>
          <w:szCs w:val="24"/>
        </w:rPr>
        <w:t xml:space="preserve">οινοβούλιο - Κολοσσαίο, με </w:t>
      </w:r>
      <w:proofErr w:type="spellStart"/>
      <w:r>
        <w:rPr>
          <w:rFonts w:eastAsia="Times New Roman" w:cs="Times New Roman"/>
          <w:szCs w:val="24"/>
        </w:rPr>
        <w:t>ψευδομονομάχους</w:t>
      </w:r>
      <w:proofErr w:type="spellEnd"/>
      <w:r>
        <w:rPr>
          <w:rFonts w:eastAsia="Times New Roman" w:cs="Times New Roman"/>
          <w:szCs w:val="24"/>
        </w:rPr>
        <w:t xml:space="preserve"> οι οποίοι συγκρούστηκαν μό</w:t>
      </w:r>
      <w:r>
        <w:rPr>
          <w:rFonts w:eastAsia="Times New Roman" w:cs="Times New Roman"/>
          <w:szCs w:val="24"/>
        </w:rPr>
        <w:t xml:space="preserve">νο και μόνο για τις οθόνες της τηλεοράσεως. Συγκρούστηκαν αυτοί που ψηφίζουν μαζί μέτρα και μνημόνια και συμψηφίζουν άλλα. Άρτος και θεάματα, λοιπόν, παλιά συνταγή! </w:t>
      </w:r>
    </w:p>
    <w:p w14:paraId="50A7B78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Μόνο που τώρα στη </w:t>
      </w:r>
      <w:proofErr w:type="spellStart"/>
      <w:r>
        <w:rPr>
          <w:rFonts w:eastAsia="Times New Roman" w:cs="Times New Roman"/>
          <w:szCs w:val="24"/>
        </w:rPr>
        <w:t>μνημονιακή</w:t>
      </w:r>
      <w:proofErr w:type="spellEnd"/>
      <w:r>
        <w:rPr>
          <w:rFonts w:eastAsia="Times New Roman" w:cs="Times New Roman"/>
          <w:szCs w:val="24"/>
        </w:rPr>
        <w:t xml:space="preserve"> Ελλάδα της Αριστεράς και της Δεξιάς σάς προσφέρουν μόνο θεάμα</w:t>
      </w:r>
      <w:r>
        <w:rPr>
          <w:rFonts w:eastAsia="Times New Roman" w:cs="Times New Roman"/>
          <w:szCs w:val="24"/>
        </w:rPr>
        <w:t xml:space="preserve">τα. Ελληνικέ λαέ, άρτος τέλος! Δεν έχει άρτο πια! Ελληνικέ λαέ, αυτά συνέβησαν και συμβαίνουν σήμερα. Μόνο σήμερα; Διαβάζω ένα απόσπασμα από το 1964: «Δημοσιεύονται σήμερα στατιστικά στοιχεία του Υπουργείου Πρόνοιας που αναφέρουν ότι οι άποροι στην Ελλάδα </w:t>
      </w:r>
      <w:r>
        <w:rPr>
          <w:rFonts w:eastAsia="Times New Roman" w:cs="Times New Roman"/>
          <w:szCs w:val="24"/>
        </w:rPr>
        <w:t xml:space="preserve">είναι περί τους τρία εκατομμύρια τετρακόσιες χιλιάδες». </w:t>
      </w:r>
    </w:p>
    <w:p w14:paraId="50A7B78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Πενήντα τρία χρόνια μετά ιδού το επίτευγμα της </w:t>
      </w:r>
      <w:proofErr w:type="spellStart"/>
      <w:r>
        <w:rPr>
          <w:rFonts w:eastAsia="Times New Roman" w:cs="Times New Roman"/>
          <w:szCs w:val="24"/>
        </w:rPr>
        <w:t>κλεπτοδημοκρατίας</w:t>
      </w:r>
      <w:proofErr w:type="spellEnd"/>
      <w:r>
        <w:rPr>
          <w:rFonts w:eastAsia="Times New Roman" w:cs="Times New Roman"/>
          <w:szCs w:val="24"/>
        </w:rPr>
        <w:t xml:space="preserve"> σας! Επαναλαμβάνεται η ιστορία. Τέσσερις στους δέκα Έλληνες βρίσκονται κάτω από το όριο της φτώχειας και ένας στους δύο εργαζόμενους σ</w:t>
      </w:r>
      <w:r>
        <w:rPr>
          <w:rFonts w:eastAsia="Times New Roman" w:cs="Times New Roman"/>
          <w:szCs w:val="24"/>
        </w:rPr>
        <w:t>τον ιδιωτικό τομέα παίρνει μισθό κάτω από 800 ευρώ. Αυτή είναι η ανάπτυξη που έφεραν τα μνημόνια από το 2010 και μετά. Αυτή είναι η ανάπτυξη που έφερε το μνημόνιο της Αριστεράς, που μαζί ψηφίσατε πριν από δύο χρόνια ΣΥΡΙΖΑ και Νέα Δημοκρατία. Αυτό είναι το</w:t>
      </w:r>
      <w:r>
        <w:rPr>
          <w:rFonts w:eastAsia="Times New Roman" w:cs="Times New Roman"/>
          <w:szCs w:val="24"/>
        </w:rPr>
        <w:t xml:space="preserve"> αποτέλεσμα των οικουμενικών σας σχεδιασμών και των μέτρων που παίρνετε, τα οποία ενίοτε για καθαρά ψηφοθηρικούς λόγους δεν ψηφίζει η Αξιωματική Αντιπολίτευση, αλλά βεβαιώνει τους δανειστές ότι όταν και εάν θα γίνει κυβέρνηση θα τα εφαρμόσει. </w:t>
      </w:r>
    </w:p>
    <w:p w14:paraId="50A7B78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δανειστές</w:t>
      </w:r>
      <w:r>
        <w:rPr>
          <w:rFonts w:eastAsia="Times New Roman" w:cs="Times New Roman"/>
          <w:szCs w:val="24"/>
        </w:rPr>
        <w:t xml:space="preserve"> συντρίβουν τον ελληνικό λαό και οι υπάλληλοί τους, Τσίπρας και Μητσοτάκης, Τσίπρας και Καμμένος -γλώσσα λανθάνουσα την αλήθεια λέγει- λένε «ναι σε όλα» καρφωμένοι στην αμαρτωλή τους εξουσία. Θα ακολουθήσει ο Μητσοτάκης, λένε.</w:t>
      </w:r>
    </w:p>
    <w:p w14:paraId="50A7B78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δεν δι</w:t>
      </w:r>
      <w:r>
        <w:rPr>
          <w:rFonts w:eastAsia="Times New Roman" w:cs="Times New Roman"/>
          <w:szCs w:val="24"/>
        </w:rPr>
        <w:t xml:space="preserve">αφέρει σε τίποτα από όλο το σκηνικό διάλυσης των δύο τελευταίων χρόνων της αριστερής </w:t>
      </w:r>
      <w:r>
        <w:rPr>
          <w:rFonts w:eastAsia="Times New Roman" w:cs="Times New Roman"/>
          <w:szCs w:val="24"/>
        </w:rPr>
        <w:lastRenderedPageBreak/>
        <w:t>διακυβέρνησης με ακροδεξιό δεκανίκι, δηλαδή τους ΑΝΕΛ, έχοντας δείξει ήδη η Κυβέρνηση αυτή την σκληρή και ανάλγητη στάση της, την αντεθνική πολιτική της στον χώρο της παιδ</w:t>
      </w:r>
      <w:r>
        <w:rPr>
          <w:rFonts w:eastAsia="Times New Roman" w:cs="Times New Roman"/>
          <w:szCs w:val="24"/>
        </w:rPr>
        <w:t xml:space="preserve">είας, με προηγούμενα νομοσχέδια, παραδείγματος χάριν περί του πιστοποιητικού γλωσσομάθειας ή με την επιτάχυνση του κοινοβουλευτικού έργου σε θέματα εκπαιδεύσεως. Τώρα εισέρχεται και στην εξαιρετικής σημασίας για το μέλλον και τη συνέχεια του τόπου βαθμίδα </w:t>
      </w:r>
      <w:r>
        <w:rPr>
          <w:rFonts w:eastAsia="Times New Roman" w:cs="Times New Roman"/>
          <w:szCs w:val="24"/>
        </w:rPr>
        <w:t xml:space="preserve">της </w:t>
      </w:r>
      <w:proofErr w:type="spellStart"/>
      <w:r>
        <w:rPr>
          <w:rFonts w:eastAsia="Times New Roman" w:cs="Times New Roman"/>
          <w:szCs w:val="24"/>
        </w:rPr>
        <w:t>ανωτάτης</w:t>
      </w:r>
      <w:proofErr w:type="spellEnd"/>
      <w:r>
        <w:rPr>
          <w:rFonts w:eastAsia="Times New Roman" w:cs="Times New Roman"/>
          <w:szCs w:val="24"/>
        </w:rPr>
        <w:t xml:space="preserve"> εκπαιδεύσεως. </w:t>
      </w:r>
    </w:p>
    <w:p w14:paraId="50A7B78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Πραγματώνετε την ολική </w:t>
      </w:r>
      <w:proofErr w:type="spellStart"/>
      <w:r>
        <w:rPr>
          <w:rFonts w:eastAsia="Times New Roman" w:cs="Times New Roman"/>
          <w:szCs w:val="24"/>
        </w:rPr>
        <w:t>μαρξιστοποίηση</w:t>
      </w:r>
      <w:proofErr w:type="spellEnd"/>
      <w:r>
        <w:rPr>
          <w:rFonts w:eastAsia="Times New Roman" w:cs="Times New Roman"/>
          <w:szCs w:val="24"/>
        </w:rPr>
        <w:t xml:space="preserve"> της εκπαιδεύσεως, όχι με τα στενά και αυστηρά ιδεολογικά πλαίσια του μαρξισμού ως πολιτικού χώρου, αλλά με την </w:t>
      </w:r>
      <w:proofErr w:type="spellStart"/>
      <w:r>
        <w:rPr>
          <w:rFonts w:eastAsia="Times New Roman" w:cs="Times New Roman"/>
          <w:szCs w:val="24"/>
        </w:rPr>
        <w:t>επιβληθείσα</w:t>
      </w:r>
      <w:proofErr w:type="spellEnd"/>
      <w:r>
        <w:rPr>
          <w:rFonts w:eastAsia="Times New Roman" w:cs="Times New Roman"/>
          <w:szCs w:val="24"/>
        </w:rPr>
        <w:t xml:space="preserve"> εκδοχή του, δηλαδή του αντεθνικού μαρξισμού, όπως αυτός </w:t>
      </w:r>
      <w:proofErr w:type="spellStart"/>
      <w:r w:rsidRPr="002C68DB">
        <w:rPr>
          <w:rFonts w:eastAsia="Times New Roman" w:cs="Times New Roman"/>
          <w:szCs w:val="24"/>
        </w:rPr>
        <w:t>εξεφράσθη</w:t>
      </w:r>
      <w:proofErr w:type="spellEnd"/>
      <w:r>
        <w:rPr>
          <w:rFonts w:eastAsia="Times New Roman" w:cs="Times New Roman"/>
          <w:szCs w:val="24"/>
        </w:rPr>
        <w:t xml:space="preserve"> τ</w:t>
      </w:r>
      <w:r>
        <w:rPr>
          <w:rFonts w:eastAsia="Times New Roman" w:cs="Times New Roman"/>
          <w:szCs w:val="24"/>
        </w:rPr>
        <w:t xml:space="preserve">α σαράντα και πλέον χρόνια της Μεταπολιτεύσεως στην πατρίδα μας. Είναι αυτός που κατατρώγει και ασελγεί στις παραδοσιακές αξίες της ελληνικής κοινωνίας και της εθνικής ζωής. </w:t>
      </w:r>
    </w:p>
    <w:p w14:paraId="50A7B78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μεγαλύτερο θύμα των πειραματισμών σας είναι η νεολαία. Έχετε ανάγει τη νεολαία</w:t>
      </w:r>
      <w:r>
        <w:rPr>
          <w:rFonts w:eastAsia="Times New Roman" w:cs="Times New Roman"/>
          <w:szCs w:val="24"/>
        </w:rPr>
        <w:t xml:space="preserve"> σε κοινωνικό πειραματόζωο, το οποίο είναι αναγκασμένο να υφίσταται όλα τα μιαρά, μισελληνικά και </w:t>
      </w:r>
      <w:proofErr w:type="spellStart"/>
      <w:r>
        <w:rPr>
          <w:rFonts w:eastAsia="Times New Roman" w:cs="Times New Roman"/>
          <w:szCs w:val="24"/>
        </w:rPr>
        <w:t>εθνομηδενιστικά</w:t>
      </w:r>
      <w:proofErr w:type="spellEnd"/>
      <w:r>
        <w:rPr>
          <w:rFonts w:eastAsia="Times New Roman" w:cs="Times New Roman"/>
          <w:szCs w:val="24"/>
        </w:rPr>
        <w:t xml:space="preserve"> ιδεολογικά σας κατασκευάσματα, είτε αυτά έχουν αριστερό πρόσημο είτε αυτά έχουν φιλελεύθερο πρόσημο. </w:t>
      </w:r>
    </w:p>
    <w:p w14:paraId="50A7B78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Στο πλαίσιο και με επίκληση δήθεν της αν</w:t>
      </w:r>
      <w:r>
        <w:rPr>
          <w:rFonts w:eastAsia="Times New Roman" w:cs="Times New Roman"/>
          <w:szCs w:val="24"/>
        </w:rPr>
        <w:t>άγκης κοινωνικών αλλαγών και μεταρρυθμίσεων -να δείξετε ότι κάτι κάνετε, δηλαδή- δίδετε και παραδίδετε βορά την ανώτατη εκπαίδευση στις ορέξεις του Υπουργού Παιδείας, ο οποίος όντας πανεπιστημιακός και ο ίδιος, με την παρουσία του και στις συνεδριάσεις της</w:t>
      </w:r>
      <w:r>
        <w:rPr>
          <w:rFonts w:eastAsia="Times New Roman" w:cs="Times New Roman"/>
          <w:szCs w:val="24"/>
        </w:rPr>
        <w:t xml:space="preserve"> Επιτροπής Μορφωτικών Υποθέσεων αλλά και με την ομιλία του και τις παρεμβάσεις του χθες εδώ στην Ολομέλεια απέδειξε και αποδεικνύει περίτρανα ότι αποτελεί γέννημα θρέμμα της μεταπολιτευτικής αριστερής κηδεμονίας των ΑΕΙ. Η αποστολή του δεν συνάδει με τον ό</w:t>
      </w:r>
      <w:r>
        <w:rPr>
          <w:rFonts w:eastAsia="Times New Roman" w:cs="Times New Roman"/>
          <w:szCs w:val="24"/>
        </w:rPr>
        <w:t xml:space="preserve">ρκο που έδωσε για την τήρηση του Συντάγματος και την προσφορά με όλες του τις δυνάμεις στο καλό του ελληνικού λαού. Κάθε άλλο. </w:t>
      </w:r>
    </w:p>
    <w:p w14:paraId="50A7B78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Διακρίναμε έναν πολιτικό προϊστάμενο των αυτοτελώς </w:t>
      </w:r>
      <w:proofErr w:type="spellStart"/>
      <w:r>
        <w:rPr>
          <w:rFonts w:eastAsia="Times New Roman" w:cs="Times New Roman"/>
          <w:szCs w:val="24"/>
        </w:rPr>
        <w:t>λειτουργούντων</w:t>
      </w:r>
      <w:proofErr w:type="spellEnd"/>
      <w:r>
        <w:rPr>
          <w:rFonts w:eastAsia="Times New Roman" w:cs="Times New Roman"/>
          <w:szCs w:val="24"/>
        </w:rPr>
        <w:t xml:space="preserve"> Ανωτάτων Εκπαιδευτικών Ιδρυμάτων, βάσει του Συντάγματος, να κο</w:t>
      </w:r>
      <w:r>
        <w:rPr>
          <w:rFonts w:eastAsia="Times New Roman" w:cs="Times New Roman"/>
          <w:szCs w:val="24"/>
        </w:rPr>
        <w:t xml:space="preserve">υνά το δάχτυλο προς τους εκπροσώπους του ελληνικού λαού στηριζόμενος στη δύναμη που του παρέχει η υπουργική του εξουσία και η απολεσθείσα η εν τοις </w:t>
      </w:r>
      <w:proofErr w:type="spellStart"/>
      <w:r>
        <w:rPr>
          <w:rFonts w:eastAsia="Times New Roman" w:cs="Times New Roman"/>
          <w:szCs w:val="24"/>
        </w:rPr>
        <w:t>πράγμασι</w:t>
      </w:r>
      <w:proofErr w:type="spellEnd"/>
      <w:r>
        <w:rPr>
          <w:rFonts w:eastAsia="Times New Roman" w:cs="Times New Roman"/>
          <w:szCs w:val="24"/>
        </w:rPr>
        <w:t xml:space="preserve"> κοινοβουλευτική πλειοψηφία της παράταξής του. Αρχή άνδρα </w:t>
      </w:r>
      <w:proofErr w:type="spellStart"/>
      <w:r>
        <w:rPr>
          <w:rFonts w:eastAsia="Times New Roman" w:cs="Times New Roman"/>
          <w:szCs w:val="24"/>
        </w:rPr>
        <w:t>δείκνυσι</w:t>
      </w:r>
      <w:proofErr w:type="spellEnd"/>
      <w:r>
        <w:rPr>
          <w:rFonts w:eastAsia="Times New Roman" w:cs="Times New Roman"/>
          <w:szCs w:val="24"/>
        </w:rPr>
        <w:t>. Τίποτε άλλο δεν θα πω για τον κ.</w:t>
      </w:r>
      <w:r>
        <w:rPr>
          <w:rFonts w:eastAsia="Times New Roman" w:cs="Times New Roman"/>
          <w:szCs w:val="24"/>
        </w:rPr>
        <w:t xml:space="preserve"> </w:t>
      </w:r>
      <w:proofErr w:type="spellStart"/>
      <w:r>
        <w:rPr>
          <w:rFonts w:eastAsia="Times New Roman" w:cs="Times New Roman"/>
          <w:szCs w:val="24"/>
        </w:rPr>
        <w:t>Γαβρόγλου</w:t>
      </w:r>
      <w:proofErr w:type="spellEnd"/>
      <w:r>
        <w:rPr>
          <w:rFonts w:eastAsia="Times New Roman" w:cs="Times New Roman"/>
          <w:szCs w:val="24"/>
        </w:rPr>
        <w:t xml:space="preserve">. Αυτό αρκεί. </w:t>
      </w:r>
    </w:p>
    <w:p w14:paraId="50A7B78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αναφερθώ όμως εδώ ενδεικτικά σε ό,τι αφορά στο ποιόν του κυρίου Υπουργού, στη στάση του απέναντι στον κοινοβουλευτικό έλεγχο και τον κοινοβουλευτικό διάλογο. </w:t>
      </w:r>
    </w:p>
    <w:p w14:paraId="50A7B78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την απάντηση του κυρίου Υπουργού ο οποίος εδ</w:t>
      </w:r>
      <w:r>
        <w:rPr>
          <w:rFonts w:eastAsia="Times New Roman" w:cs="Times New Roman"/>
          <w:szCs w:val="24"/>
        </w:rPr>
        <w:t>ώ και μήνες κάθε Δευτέρα, ενώ βρίσκεται στην Αίθουσα της Ολομέλειας αρνείται να απαντήσει σε επίκαιρη ερώτησή μου η οποία έχει κατατεθεί εδώ και πολλούς μήνες.</w:t>
      </w:r>
    </w:p>
    <w:p w14:paraId="50A7B78C" w14:textId="77777777" w:rsidR="007C6747" w:rsidRDefault="00E91359">
      <w:pPr>
        <w:spacing w:after="0" w:line="600" w:lineRule="auto"/>
        <w:ind w:firstLine="540"/>
        <w:jc w:val="both"/>
        <w:rPr>
          <w:rFonts w:eastAsia="Times New Roman"/>
          <w:szCs w:val="24"/>
        </w:rPr>
      </w:pPr>
      <w:r w:rsidRPr="00BC1E7F">
        <w:rPr>
          <w:rFonts w:eastAsia="Times New Roman" w:cs="Times New Roman"/>
          <w:szCs w:val="24"/>
        </w:rPr>
        <w:t xml:space="preserve">(Στο σημείο αυτό ο Βουλευτής </w:t>
      </w:r>
      <w:r>
        <w:rPr>
          <w:rFonts w:eastAsia="Times New Roman" w:cs="Times New Roman"/>
          <w:szCs w:val="24"/>
        </w:rPr>
        <w:t xml:space="preserve">κ. </w:t>
      </w:r>
      <w:r>
        <w:rPr>
          <w:rFonts w:eastAsia="Times New Roman" w:cs="Times New Roman"/>
          <w:szCs w:val="24"/>
        </w:rPr>
        <w:t>Χρήστος Παππάς</w:t>
      </w:r>
      <w:r w:rsidRPr="00BC1E7F">
        <w:rPr>
          <w:rFonts w:eastAsia="Times New Roman" w:cs="Times New Roman"/>
          <w:szCs w:val="24"/>
        </w:rPr>
        <w:t xml:space="preserve"> καταθέτει για τα Πρακτικά το προαναφερθέν έγγραφο</w:t>
      </w:r>
      <w:r>
        <w:rPr>
          <w:rFonts w:eastAsia="Times New Roman" w:cs="Times New Roman"/>
          <w:szCs w:val="24"/>
        </w:rPr>
        <w:t>,</w:t>
      </w:r>
      <w:r w:rsidRPr="00BC1E7F">
        <w:rPr>
          <w:rFonts w:eastAsia="Times New Roman" w:cs="Times New Roman"/>
          <w:szCs w:val="24"/>
        </w:rPr>
        <w:t xml:space="preserve"> το οποίο βρίσκεται </w:t>
      </w:r>
      <w:r w:rsidRPr="00BC1E7F">
        <w:rPr>
          <w:rFonts w:eastAsia="Times New Roman"/>
          <w:szCs w:val="24"/>
        </w:rPr>
        <w:t>στο αρχείο του Τμήματος Γραμματείας της Διεύθυνσης Στενογραφίας και  Πρακτικών της Βουλής)</w:t>
      </w:r>
    </w:p>
    <w:p w14:paraId="50A7B78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Αφορά στην ανέγερση Ιερού Ναού. Αφορά η ερώτησή μου αυτή στην εκπλήρωση του «</w:t>
      </w:r>
      <w:r>
        <w:rPr>
          <w:rFonts w:eastAsia="Times New Roman" w:cs="Times New Roman"/>
          <w:szCs w:val="24"/>
        </w:rPr>
        <w:t>τ</w:t>
      </w:r>
      <w:r>
        <w:rPr>
          <w:rFonts w:eastAsia="Times New Roman" w:cs="Times New Roman"/>
          <w:szCs w:val="24"/>
        </w:rPr>
        <w:t xml:space="preserve">άματος του </w:t>
      </w:r>
      <w:r>
        <w:rPr>
          <w:rFonts w:eastAsia="Times New Roman" w:cs="Times New Roman"/>
          <w:szCs w:val="24"/>
        </w:rPr>
        <w:t>έ</w:t>
      </w:r>
      <w:r>
        <w:rPr>
          <w:rFonts w:eastAsia="Times New Roman" w:cs="Times New Roman"/>
          <w:szCs w:val="24"/>
        </w:rPr>
        <w:t xml:space="preserve">θνους», του Ιερού Ναού του </w:t>
      </w:r>
      <w:proofErr w:type="spellStart"/>
      <w:r>
        <w:rPr>
          <w:rFonts w:eastAsia="Times New Roman" w:cs="Times New Roman"/>
          <w:szCs w:val="24"/>
        </w:rPr>
        <w:t>Σωτήρος</w:t>
      </w:r>
      <w:proofErr w:type="spellEnd"/>
      <w:r>
        <w:rPr>
          <w:rFonts w:eastAsia="Times New Roman" w:cs="Times New Roman"/>
          <w:szCs w:val="24"/>
        </w:rPr>
        <w:t xml:space="preserve"> Χριστού, σε ανάμνησ</w:t>
      </w:r>
      <w:r>
        <w:rPr>
          <w:rFonts w:eastAsia="Times New Roman" w:cs="Times New Roman"/>
          <w:szCs w:val="24"/>
        </w:rPr>
        <w:t xml:space="preserve">η του απελευθερωτικού αγώνα του 1821. Για το </w:t>
      </w:r>
      <w:r>
        <w:rPr>
          <w:rFonts w:eastAsia="Times New Roman" w:cs="Times New Roman"/>
          <w:szCs w:val="24"/>
        </w:rPr>
        <w:t>τ</w:t>
      </w:r>
      <w:r>
        <w:rPr>
          <w:rFonts w:eastAsia="Times New Roman" w:cs="Times New Roman"/>
          <w:szCs w:val="24"/>
        </w:rPr>
        <w:t xml:space="preserve">άμα του </w:t>
      </w:r>
      <w:r>
        <w:rPr>
          <w:rFonts w:eastAsia="Times New Roman" w:cs="Times New Roman"/>
          <w:szCs w:val="24"/>
        </w:rPr>
        <w:t>έ</w:t>
      </w:r>
      <w:r>
        <w:rPr>
          <w:rFonts w:eastAsia="Times New Roman" w:cs="Times New Roman"/>
          <w:szCs w:val="24"/>
        </w:rPr>
        <w:t xml:space="preserve">θνους, λοιπόν, ο κ. </w:t>
      </w:r>
      <w:proofErr w:type="spellStart"/>
      <w:r>
        <w:rPr>
          <w:rFonts w:eastAsia="Times New Roman" w:cs="Times New Roman"/>
          <w:szCs w:val="24"/>
        </w:rPr>
        <w:t>Γαβρόγλου</w:t>
      </w:r>
      <w:proofErr w:type="spellEnd"/>
      <w:r>
        <w:rPr>
          <w:rFonts w:eastAsia="Times New Roman" w:cs="Times New Roman"/>
          <w:szCs w:val="24"/>
        </w:rPr>
        <w:t xml:space="preserve"> δεν έρχεται στη Βουλή. Και δεν δίνει και σημασία καν στα λεγόμενά μου μήνες τώρα. </w:t>
      </w:r>
    </w:p>
    <w:p w14:paraId="50A7B78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Καταθέτω την ερώτηση.</w:t>
      </w:r>
    </w:p>
    <w:p w14:paraId="50A7B78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Παππάς καταθέτει για τα </w:t>
      </w:r>
      <w:r w:rsidRPr="00BC1E7F">
        <w:rPr>
          <w:rFonts w:eastAsia="Times New Roman" w:cs="Times New Roman"/>
          <w:szCs w:val="24"/>
        </w:rPr>
        <w:t>Πρ</w:t>
      </w:r>
      <w:r w:rsidRPr="00BC1E7F">
        <w:rPr>
          <w:rFonts w:eastAsia="Times New Roman" w:cs="Times New Roman"/>
          <w:szCs w:val="24"/>
        </w:rPr>
        <w:t>ακτικά το προαναφερθέν έγγραφο</w:t>
      </w:r>
      <w:r>
        <w:rPr>
          <w:rFonts w:eastAsia="Times New Roman" w:cs="Times New Roman"/>
          <w:szCs w:val="24"/>
        </w:rPr>
        <w:t>,</w:t>
      </w:r>
      <w:r w:rsidRPr="00BC1E7F">
        <w:rPr>
          <w:rFonts w:eastAsia="Times New Roman" w:cs="Times New Roman"/>
          <w:szCs w:val="24"/>
        </w:rPr>
        <w:t xml:space="preserve"> το οποίο βρίσκεται </w:t>
      </w:r>
      <w:r w:rsidRPr="00BC1E7F">
        <w:rPr>
          <w:rFonts w:eastAsia="Times New Roman"/>
          <w:szCs w:val="24"/>
        </w:rPr>
        <w:t>στο αρχείο του Τμήματος Γραμματείας της Διεύθυνσης Στενογραφίας και  Πρακτικών της Βουλής</w:t>
      </w:r>
      <w:r>
        <w:rPr>
          <w:rFonts w:eastAsia="Times New Roman"/>
          <w:szCs w:val="24"/>
        </w:rPr>
        <w:t>)</w:t>
      </w:r>
    </w:p>
    <w:p w14:paraId="50A7B79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Απαντήσαμε. </w:t>
      </w:r>
    </w:p>
    <w:p w14:paraId="50A7B79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Απαντήσατε;</w:t>
      </w:r>
    </w:p>
    <w:p w14:paraId="50A7B79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Σε εσάς απάντησα, εδώ. Δεν το θυμάστε; </w:t>
      </w:r>
    </w:p>
    <w:p w14:paraId="50A7B79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Αντί κάποιος </w:t>
      </w:r>
      <w:proofErr w:type="spellStart"/>
      <w:r>
        <w:rPr>
          <w:rFonts w:eastAsia="Times New Roman" w:cs="Times New Roman"/>
          <w:szCs w:val="24"/>
        </w:rPr>
        <w:t>Π</w:t>
      </w:r>
      <w:r>
        <w:rPr>
          <w:rFonts w:eastAsia="Times New Roman" w:cs="Times New Roman"/>
          <w:szCs w:val="24"/>
        </w:rPr>
        <w:t>ροεδρεύων</w:t>
      </w:r>
      <w:proofErr w:type="spellEnd"/>
      <w:r>
        <w:rPr>
          <w:rFonts w:eastAsia="Times New Roman" w:cs="Times New Roman"/>
          <w:szCs w:val="24"/>
        </w:rPr>
        <w:t xml:space="preserve"> να τον πιάσει από το αφτί και να τον ανακαλέσει στην τάξη υπερασπιζόμενος τουλάχιστον τη λεγόμενη διάκριση</w:t>
      </w:r>
      <w:r>
        <w:rPr>
          <w:rFonts w:eastAsia="Times New Roman" w:cs="Times New Roman"/>
          <w:szCs w:val="24"/>
        </w:rPr>
        <w:t xml:space="preserve"> των εξουσιών, που λέτε εσείς, στο πλαίσιο της οποίας στηρίζεται το στρεβλό σας κοινοβουλευτικό σύστημα, της </w:t>
      </w:r>
      <w:proofErr w:type="spellStart"/>
      <w:r>
        <w:rPr>
          <w:rFonts w:eastAsia="Times New Roman" w:cs="Times New Roman"/>
          <w:szCs w:val="24"/>
        </w:rPr>
        <w:t>κλεπτοκρατίας</w:t>
      </w:r>
      <w:proofErr w:type="spellEnd"/>
      <w:r>
        <w:rPr>
          <w:rFonts w:eastAsia="Times New Roman" w:cs="Times New Roman"/>
          <w:szCs w:val="24"/>
        </w:rPr>
        <w:t>, αντί να του πει «ποιος είσαι εσύ που αρνείσαι τον κοινοβουλευτικό έλεγχο; Ποιος είσαι εσύ που απαξιώνεις πεντακόσιους χιλιάδες Έλλην</w:t>
      </w:r>
      <w:r>
        <w:rPr>
          <w:rFonts w:eastAsia="Times New Roman" w:cs="Times New Roman"/>
          <w:szCs w:val="24"/>
        </w:rPr>
        <w:t>ες ως ερυθρός κομισάριος και αποφασίζεις και λες δεν απαντώ</w:t>
      </w:r>
      <w:r>
        <w:rPr>
          <w:rFonts w:eastAsia="Times New Roman" w:cs="Times New Roman"/>
          <w:szCs w:val="24"/>
        </w:rPr>
        <w:t>»</w:t>
      </w:r>
      <w:r>
        <w:rPr>
          <w:rFonts w:eastAsia="Times New Roman" w:cs="Times New Roman"/>
          <w:szCs w:val="24"/>
        </w:rPr>
        <w:t>, δεν γίνεται κάτι τέτοιο. Προσπερνώ αυτή την άτιμη στάση του Υπουργού και προχωρώ. Αλλά αν κρίνουμε…Γελάτε, ε;</w:t>
      </w:r>
    </w:p>
    <w:p w14:paraId="50A7B79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Τι να κάνω;</w:t>
      </w:r>
    </w:p>
    <w:p w14:paraId="50A7B79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ΗΣΤΟΣ ΠΑΠΠΑΣ:</w:t>
      </w:r>
      <w:r>
        <w:rPr>
          <w:rFonts w:eastAsia="Times New Roman" w:cs="Times New Roman"/>
          <w:szCs w:val="24"/>
        </w:rPr>
        <w:t xml:space="preserve"> Αν κρίνουμε το πώς αντιμετωπίζετε τον κοινοβουλευτικό έλεγχο και το πώς αντιμετωπίσατε τους φορείς και τον δήθεν διάλογο που κάνατε στις επιτροπές, διάλογο που δεν κάνατε, καταλαβαίνουμε τι συμβαίνει με το παρόν νομοσχέδιο και πώς προτίθεστε </w:t>
      </w:r>
      <w:r>
        <w:rPr>
          <w:rFonts w:eastAsia="Times New Roman" w:cs="Times New Roman"/>
          <w:szCs w:val="24"/>
        </w:rPr>
        <w:t xml:space="preserve">να αντιμετωπίσετε τους πανεπιστημιακούς καθηγητές και φοιτητές οι οποίοι δεν είναι μαρξιστές ή μπολσεβίκοι, όπως είστε εσείς ο ίδιος. </w:t>
      </w:r>
    </w:p>
    <w:p w14:paraId="50A7B79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Γελάει καλύτερα όποιος γελάει τελευταίος. Από το 4% βρεθήκατε Κυβέρνηση. Είναι πολύ-πολύ εύκολο -και θα γίνει- να ξαναβρε</w:t>
      </w:r>
      <w:r>
        <w:rPr>
          <w:rFonts w:eastAsia="Times New Roman" w:cs="Times New Roman"/>
          <w:szCs w:val="24"/>
        </w:rPr>
        <w:t>θείτε στο 4%. Μόκο, λοιπόν.</w:t>
      </w:r>
    </w:p>
    <w:p w14:paraId="50A7B79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Στη χθεσινή συνεδρίαση ένας Βουλευτής άλλου κόμματος είπε ότι με το νομοσχέδιο αυτό ανοίγει η </w:t>
      </w:r>
      <w:proofErr w:type="spellStart"/>
      <w:r>
        <w:rPr>
          <w:rFonts w:eastAsia="Times New Roman" w:cs="Times New Roman"/>
          <w:szCs w:val="24"/>
        </w:rPr>
        <w:t>κερκόπορτα</w:t>
      </w:r>
      <w:proofErr w:type="spellEnd"/>
      <w:r>
        <w:rPr>
          <w:rFonts w:eastAsia="Times New Roman" w:cs="Times New Roman"/>
          <w:szCs w:val="24"/>
        </w:rPr>
        <w:t xml:space="preserve"> για την πλήρη διάλυση της παιδείας.</w:t>
      </w:r>
      <w:r w:rsidRPr="00001715">
        <w:rPr>
          <w:rFonts w:eastAsia="Times New Roman" w:cs="Times New Roman"/>
          <w:szCs w:val="24"/>
        </w:rPr>
        <w:t xml:space="preserve"> </w:t>
      </w:r>
      <w:r>
        <w:rPr>
          <w:rFonts w:eastAsia="Times New Roman" w:cs="Times New Roman"/>
          <w:szCs w:val="24"/>
        </w:rPr>
        <w:t xml:space="preserve">Περισσό θράσος </w:t>
      </w:r>
      <w:proofErr w:type="spellStart"/>
      <w:r>
        <w:rPr>
          <w:rFonts w:eastAsia="Times New Roman" w:cs="Times New Roman"/>
          <w:szCs w:val="24"/>
        </w:rPr>
        <w:t>επεδείχθη</w:t>
      </w:r>
      <w:proofErr w:type="spellEnd"/>
      <w:r>
        <w:rPr>
          <w:rFonts w:eastAsia="Times New Roman" w:cs="Times New Roman"/>
          <w:szCs w:val="24"/>
        </w:rPr>
        <w:t xml:space="preserve"> απ’ αυτόν τον Βουλευτή -της Αντιπολίτευσης ήταν, όχι δικός σας</w:t>
      </w:r>
      <w:r>
        <w:rPr>
          <w:rFonts w:eastAsia="Times New Roman" w:cs="Times New Roman"/>
          <w:szCs w:val="24"/>
        </w:rPr>
        <w:t xml:space="preserve">- που είπε ότι ανοίγει η </w:t>
      </w:r>
      <w:proofErr w:type="spellStart"/>
      <w:r>
        <w:rPr>
          <w:rFonts w:eastAsia="Times New Roman" w:cs="Times New Roman"/>
          <w:szCs w:val="24"/>
        </w:rPr>
        <w:t>κερκόπορτα</w:t>
      </w:r>
      <w:proofErr w:type="spellEnd"/>
      <w:r>
        <w:rPr>
          <w:rFonts w:eastAsia="Times New Roman" w:cs="Times New Roman"/>
          <w:szCs w:val="24"/>
        </w:rPr>
        <w:t xml:space="preserve"> για τη διάλυση της παιδείας. Ποιος; Αυτός που ως φοιτητής είχε συντελέσει τα </w:t>
      </w:r>
      <w:proofErr w:type="spellStart"/>
      <w:r>
        <w:rPr>
          <w:rFonts w:eastAsia="Times New Roman" w:cs="Times New Roman"/>
          <w:szCs w:val="24"/>
        </w:rPr>
        <w:t>μάλα</w:t>
      </w:r>
      <w:proofErr w:type="spellEnd"/>
      <w:r>
        <w:rPr>
          <w:rFonts w:eastAsia="Times New Roman" w:cs="Times New Roman"/>
          <w:szCs w:val="24"/>
        </w:rPr>
        <w:t xml:space="preserve"> στη διάλυση της παιδείας ως μέλος αριστερίστικης οργάνωσης. Η παρομοίωση, </w:t>
      </w:r>
      <w:r>
        <w:rPr>
          <w:rFonts w:eastAsia="Times New Roman" w:cs="Times New Roman"/>
          <w:szCs w:val="24"/>
        </w:rPr>
        <w:lastRenderedPageBreak/>
        <w:t>βεβαίως, και ο χαρακτηρισμός δεν ήταν λάθος. Η απαράδεκτη εικόνα</w:t>
      </w:r>
      <w:r>
        <w:rPr>
          <w:rFonts w:eastAsia="Times New Roman" w:cs="Times New Roman"/>
          <w:szCs w:val="24"/>
        </w:rPr>
        <w:t xml:space="preserve"> των πανεπιστημίων δεν είναι τωρινό φαινόμενο. Δεν την έφερε ο </w:t>
      </w:r>
      <w:r w:rsidRPr="00C0242A">
        <w:rPr>
          <w:rFonts w:eastAsia="Times New Roman" w:cs="Times New Roman"/>
          <w:szCs w:val="24"/>
        </w:rPr>
        <w:t>ΣΥΡΙΖ</w:t>
      </w:r>
      <w:r>
        <w:rPr>
          <w:rFonts w:eastAsia="Times New Roman" w:cs="Times New Roman"/>
          <w:szCs w:val="24"/>
        </w:rPr>
        <w:t xml:space="preserve">Α αυτήν την εικόνα. </w:t>
      </w:r>
    </w:p>
    <w:p w14:paraId="50A7B79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Αυτή η φωτογραφία που σας δείχνω είναι από </w:t>
      </w:r>
      <w:r>
        <w:rPr>
          <w:rFonts w:eastAsia="Times New Roman" w:cs="Times New Roman"/>
          <w:szCs w:val="24"/>
        </w:rPr>
        <w:t>π</w:t>
      </w:r>
      <w:r>
        <w:rPr>
          <w:rFonts w:eastAsia="Times New Roman" w:cs="Times New Roman"/>
          <w:szCs w:val="24"/>
        </w:rPr>
        <w:t>ανεπιστήμιο στην Ουγκάντα. Τη βλέπετε; Την καταθέτω στα Πρακτικά.</w:t>
      </w:r>
    </w:p>
    <w:p w14:paraId="50A7B799" w14:textId="77777777" w:rsidR="007C6747" w:rsidRDefault="00E91359">
      <w:pPr>
        <w:spacing w:after="0" w:line="600" w:lineRule="auto"/>
        <w:ind w:firstLine="720"/>
        <w:jc w:val="both"/>
        <w:rPr>
          <w:rFonts w:eastAsia="Times New Roman" w:cs="Times New Roman"/>
          <w:szCs w:val="24"/>
        </w:rPr>
      </w:pPr>
      <w:r w:rsidRPr="008A1899">
        <w:rPr>
          <w:rFonts w:eastAsia="Times New Roman" w:cs="Times New Roman"/>
          <w:szCs w:val="24"/>
        </w:rPr>
        <w:t>(Στο</w:t>
      </w:r>
      <w:r>
        <w:rPr>
          <w:rFonts w:eastAsia="Times New Roman" w:cs="Times New Roman"/>
          <w:szCs w:val="24"/>
        </w:rPr>
        <w:t xml:space="preserve"> σημείο αυτό ο Βουλευτής κ. Χρήστος Παππάς </w:t>
      </w:r>
      <w:r w:rsidRPr="008A1899">
        <w:rPr>
          <w:rFonts w:eastAsia="Times New Roman" w:cs="Times New Roman"/>
          <w:szCs w:val="24"/>
        </w:rPr>
        <w:t xml:space="preserve">καταθέτει </w:t>
      </w:r>
      <w:r w:rsidRPr="008A1899">
        <w:rPr>
          <w:rFonts w:eastAsia="Times New Roman" w:cs="Times New Roman"/>
          <w:szCs w:val="24"/>
        </w:rPr>
        <w:t>για τα Πρακτικά τ</w:t>
      </w:r>
      <w:r>
        <w:rPr>
          <w:rFonts w:eastAsia="Times New Roman" w:cs="Times New Roman"/>
          <w:szCs w:val="24"/>
        </w:rPr>
        <w:t>ην προαναφερθείσα φωτογραφία</w:t>
      </w:r>
      <w:r w:rsidRPr="008A1899">
        <w:rPr>
          <w:rFonts w:eastAsia="Times New Roman" w:cs="Times New Roman"/>
          <w:szCs w:val="24"/>
        </w:rPr>
        <w:t xml:space="preserve">, </w:t>
      </w:r>
      <w:r>
        <w:rPr>
          <w:rFonts w:eastAsia="Times New Roman" w:cs="Times New Roman"/>
          <w:szCs w:val="24"/>
        </w:rPr>
        <w:t>η οποία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50A7B79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Κι αυτή η φωτογραφία είναι από </w:t>
      </w:r>
      <w:r>
        <w:rPr>
          <w:rFonts w:eastAsia="Times New Roman" w:cs="Times New Roman"/>
          <w:szCs w:val="24"/>
        </w:rPr>
        <w:t>π</w:t>
      </w:r>
      <w:r>
        <w:rPr>
          <w:rFonts w:eastAsia="Times New Roman" w:cs="Times New Roman"/>
          <w:szCs w:val="24"/>
        </w:rPr>
        <w:t xml:space="preserve">ανεπιστήμιο στην Αθήνα. </w:t>
      </w:r>
    </w:p>
    <w:p w14:paraId="50A7B79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w:t>
      </w:r>
      <w:r w:rsidRPr="008A1899">
        <w:rPr>
          <w:rFonts w:eastAsia="Times New Roman" w:cs="Times New Roman"/>
          <w:szCs w:val="24"/>
        </w:rPr>
        <w:t>Στο</w:t>
      </w:r>
      <w:r>
        <w:rPr>
          <w:rFonts w:eastAsia="Times New Roman" w:cs="Times New Roman"/>
          <w:szCs w:val="24"/>
        </w:rPr>
        <w:t xml:space="preserve"> σημείο αυτό ο Βουλευτής κ. Χρήστος Παππ</w:t>
      </w:r>
      <w:r>
        <w:rPr>
          <w:rFonts w:eastAsia="Times New Roman" w:cs="Times New Roman"/>
          <w:szCs w:val="24"/>
        </w:rPr>
        <w:t xml:space="preserve">άς </w:t>
      </w:r>
      <w:r w:rsidRPr="008A1899">
        <w:rPr>
          <w:rFonts w:eastAsia="Times New Roman" w:cs="Times New Roman"/>
          <w:szCs w:val="24"/>
        </w:rPr>
        <w:t>καταθέτει για τα Πρακτικά τ</w:t>
      </w:r>
      <w:r>
        <w:rPr>
          <w:rFonts w:eastAsia="Times New Roman" w:cs="Times New Roman"/>
          <w:szCs w:val="24"/>
        </w:rPr>
        <w:t>ην προαναφερθείσα φωτογραφία</w:t>
      </w:r>
      <w:r w:rsidRPr="008A1899">
        <w:rPr>
          <w:rFonts w:eastAsia="Times New Roman" w:cs="Times New Roman"/>
          <w:szCs w:val="24"/>
        </w:rPr>
        <w:t xml:space="preserve">, </w:t>
      </w:r>
      <w:r>
        <w:rPr>
          <w:rFonts w:eastAsia="Times New Roman" w:cs="Times New Roman"/>
          <w:szCs w:val="24"/>
        </w:rPr>
        <w:t>η οποία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50A7B79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ότι τη δεύτερη φωτογραφία, του </w:t>
      </w:r>
      <w:r>
        <w:rPr>
          <w:rFonts w:eastAsia="Times New Roman" w:cs="Times New Roman"/>
          <w:szCs w:val="24"/>
        </w:rPr>
        <w:t>π</w:t>
      </w:r>
      <w:r>
        <w:rPr>
          <w:rFonts w:eastAsia="Times New Roman" w:cs="Times New Roman"/>
          <w:szCs w:val="24"/>
        </w:rPr>
        <w:t>ανεπιστημίου στην Αθήνα, δεν υπάρχει κανεί</w:t>
      </w:r>
      <w:r>
        <w:rPr>
          <w:rFonts w:eastAsia="Times New Roman" w:cs="Times New Roman"/>
          <w:szCs w:val="24"/>
        </w:rPr>
        <w:t xml:space="preserve">ς Βουλευτής εδώ μέσα ούτε Έλλην πολίτης που να μπορεί να την προσδιορίσει χρονικά. Είναι του 2017; Μήπως είναι του 2007; Μήπως είναι του 1977; Διότι η διάλυση της παιδείας άρχισε από το 1974 και μετά, όταν </w:t>
      </w:r>
      <w:r>
        <w:rPr>
          <w:rFonts w:eastAsia="Times New Roman" w:cs="Times New Roman"/>
          <w:szCs w:val="24"/>
        </w:rPr>
        <w:lastRenderedPageBreak/>
        <w:t xml:space="preserve">ο </w:t>
      </w:r>
      <w:proofErr w:type="spellStart"/>
      <w:r>
        <w:rPr>
          <w:rFonts w:eastAsia="Times New Roman" w:cs="Times New Roman"/>
          <w:szCs w:val="24"/>
        </w:rPr>
        <w:t>Κερένσκι</w:t>
      </w:r>
      <w:proofErr w:type="spellEnd"/>
      <w:r>
        <w:rPr>
          <w:rFonts w:eastAsia="Times New Roman" w:cs="Times New Roman"/>
          <w:szCs w:val="24"/>
        </w:rPr>
        <w:t xml:space="preserve"> της σύγχρονης πολιτικής ζωής, ο Κωνσταν</w:t>
      </w:r>
      <w:r>
        <w:rPr>
          <w:rFonts w:eastAsia="Times New Roman" w:cs="Times New Roman"/>
          <w:szCs w:val="24"/>
        </w:rPr>
        <w:t xml:space="preserve">τίνος Καραμανλής, παρέδωσε την παιδεία στην αριστερή προπαγάνδα. </w:t>
      </w:r>
    </w:p>
    <w:p w14:paraId="50A7B79D" w14:textId="77777777" w:rsidR="007C6747" w:rsidRDefault="00E91359">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50A7B79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 Θα πάρω και μέρος της δευτερολογίας μου, κύριε Πρόεδρε. Δεν θα εκμεταλλευτώ πολύ τον χρόνο.</w:t>
      </w:r>
    </w:p>
    <w:p w14:paraId="50A7B79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Στα θέματα πα</w:t>
      </w:r>
      <w:r>
        <w:rPr>
          <w:rFonts w:eastAsia="Times New Roman" w:cs="Times New Roman"/>
          <w:szCs w:val="24"/>
        </w:rPr>
        <w:t xml:space="preserve">ιδείας, κυρίες και κύριοι, η λύση είναι μοναδική και βρίσκεται σε αυτό που λέγεται αυστηρή τήρηση του Συντάγματος. Είναι αυτό ακριβώς που περιγράφεται και στον πολιτικό προγραμματισμό του Λαϊκού Εθνικιστικού Κινήματος Χρυσή Αυγή. Θέλουμε μια δωρεάν εθνική </w:t>
      </w:r>
      <w:r>
        <w:rPr>
          <w:rFonts w:eastAsia="Times New Roman" w:cs="Times New Roman"/>
          <w:szCs w:val="24"/>
        </w:rPr>
        <w:t>παιδεία, όπως επιτάσσει το άρθρο 16 του ισχύοντος Συντάγματος, το οποίο αναφέρει στην παράγραφο 2 το εξής: «Η παιδεία αποτελεί βασική αποστολή του κράτους κι έχει σκοπό την ηθική, επαγγελματική και φυσική αγωγή των Ελλήνων, την ανάπτυξη της εθνικής και θρη</w:t>
      </w:r>
      <w:r>
        <w:rPr>
          <w:rFonts w:eastAsia="Times New Roman" w:cs="Times New Roman"/>
          <w:szCs w:val="24"/>
        </w:rPr>
        <w:t>σκευτικής συνείδησης και τη διάπλασή τους σε ελεύθερους και υπεύθυνους πολίτες».</w:t>
      </w:r>
    </w:p>
    <w:p w14:paraId="50A7B7A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Στην παράγραφο 4 στο ίδιο άρθρο γράφει: «Όλοι οι Έλληνες έχουν δικαίωμα δωρεάν παιδείας σε όλες τις βαθμίδες της στα κρατικά εκπαιδευτήρια. Το κράτος ενισχύει τους σπουδαστές </w:t>
      </w:r>
      <w:r>
        <w:rPr>
          <w:rFonts w:eastAsia="Times New Roman" w:cs="Times New Roman"/>
          <w:szCs w:val="24"/>
        </w:rPr>
        <w:lastRenderedPageBreak/>
        <w:t xml:space="preserve">που διακρίνονται, καθώς και αυτούς που έχουν ανάγκη από βοήθεια ή ειδική προστασία, ανάλογα με τις ικανότητές τους». </w:t>
      </w:r>
    </w:p>
    <w:p w14:paraId="50A7B7A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Αυτό ακριβώς θέλει η Χρυσή Αυγή. Θέλουμε εθνική παιδεία, παιδεία εντελώς αντίθετη από την παιδεία που κατασκευάζει ο ετερόκλητος πολιτικός</w:t>
      </w:r>
      <w:r>
        <w:rPr>
          <w:rFonts w:eastAsia="Times New Roman" w:cs="Times New Roman"/>
          <w:szCs w:val="24"/>
        </w:rPr>
        <w:t xml:space="preserve"> συνασπισμός </w:t>
      </w:r>
      <w:r w:rsidRPr="00C0242A">
        <w:rPr>
          <w:rFonts w:eastAsia="Times New Roman" w:cs="Times New Roman"/>
          <w:szCs w:val="24"/>
        </w:rPr>
        <w:t>ΣΥΡΙΖΑ</w:t>
      </w:r>
      <w:r>
        <w:rPr>
          <w:rFonts w:eastAsia="Times New Roman" w:cs="Times New Roman"/>
          <w:szCs w:val="24"/>
        </w:rPr>
        <w:t xml:space="preserve"> - ΑΝΕΛ -αυτό που εσείς λέτε «πρώτη φορά Αριστερά»- που επιχειρεί σε όλες τις βαθμίδες της παιδείας να </w:t>
      </w:r>
      <w:proofErr w:type="spellStart"/>
      <w:r>
        <w:rPr>
          <w:rFonts w:eastAsia="Times New Roman" w:cs="Times New Roman"/>
          <w:szCs w:val="24"/>
        </w:rPr>
        <w:t>αποδομήσει</w:t>
      </w:r>
      <w:proofErr w:type="spellEnd"/>
      <w:r>
        <w:rPr>
          <w:rFonts w:eastAsia="Times New Roman" w:cs="Times New Roman"/>
          <w:szCs w:val="24"/>
        </w:rPr>
        <w:t xml:space="preserve"> την εθνική συνείδηση. Και με την επίκληση της ανάγκης δήθεν αλλαγών και μεταρρυθμίσεων, προβαίνει σε ριζική αλλαγή - αναθεώρηση των δομών της </w:t>
      </w:r>
      <w:r>
        <w:rPr>
          <w:rFonts w:eastAsia="Times New Roman" w:cs="Times New Roman"/>
          <w:szCs w:val="24"/>
        </w:rPr>
        <w:t xml:space="preserve">ελληνικής κοινωνίας. </w:t>
      </w:r>
    </w:p>
    <w:p w14:paraId="50A7B7A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Πλήττετε, κυρίες και κύριοι της Αριστεράς, με αξιοσημείωτο ζήλο τον εθνικό και κοινωνικό ιστό, προκειμένου να μετατρέψετε την Ελλάδα σε ένα πολυπολιτισμικό βδέλυγμα. Πλήττετε τον θεμέλιο λίθο, τον καθοριστικό παράγοντα που ενδυναμώνει</w:t>
      </w:r>
      <w:r>
        <w:rPr>
          <w:rFonts w:eastAsia="Times New Roman" w:cs="Times New Roman"/>
          <w:szCs w:val="24"/>
        </w:rPr>
        <w:t xml:space="preserve"> και διατηρεί την ταυτότητα και τη συνείδηση, τις ρίζες και τη μνήμη. Κι αυτός ο θεμέλιος λίθος, ο παράγων, δεν είναι άλλος από την παιδεία κι από την εκπαίδευση. </w:t>
      </w:r>
    </w:p>
    <w:p w14:paraId="50A7B7A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Συνολικά οι ενέργειες του σημερινού Υπουργού και όχι μόνο -γιατί, κυρίες και κύριοι, μην ξεχ</w:t>
      </w:r>
      <w:r>
        <w:rPr>
          <w:rFonts w:eastAsia="Times New Roman" w:cs="Times New Roman"/>
          <w:szCs w:val="24"/>
        </w:rPr>
        <w:t xml:space="preserve">νάτε το κατάπτυστο βιβλίο της </w:t>
      </w:r>
      <w:proofErr w:type="spellStart"/>
      <w:r>
        <w:rPr>
          <w:rFonts w:eastAsia="Times New Roman" w:cs="Times New Roman"/>
          <w:szCs w:val="24"/>
        </w:rPr>
        <w:t>Ρεπούση</w:t>
      </w:r>
      <w:proofErr w:type="spellEnd"/>
      <w:r>
        <w:rPr>
          <w:rFonts w:eastAsia="Times New Roman" w:cs="Times New Roman"/>
          <w:szCs w:val="24"/>
        </w:rPr>
        <w:t xml:space="preserve"> που κυκλοφόρησε στα ελληνικά σχολεία επί </w:t>
      </w:r>
      <w:r w:rsidRPr="00C36593">
        <w:rPr>
          <w:rFonts w:eastAsia="Times New Roman" w:cs="Times New Roman"/>
          <w:szCs w:val="24"/>
        </w:rPr>
        <w:t xml:space="preserve">Νέας </w:t>
      </w:r>
      <w:r w:rsidRPr="00C36593">
        <w:rPr>
          <w:rFonts w:eastAsia="Times New Roman" w:cs="Times New Roman"/>
          <w:szCs w:val="24"/>
        </w:rPr>
        <w:lastRenderedPageBreak/>
        <w:t>Δημοκρατίας</w:t>
      </w:r>
      <w:r>
        <w:rPr>
          <w:rFonts w:eastAsia="Times New Roman" w:cs="Times New Roman"/>
          <w:szCs w:val="24"/>
        </w:rPr>
        <w:t xml:space="preserve">, επί υπουργίας της κ. Γιαννάκου- αυτές οι ενέργειες των </w:t>
      </w:r>
      <w:proofErr w:type="spellStart"/>
      <w:r>
        <w:rPr>
          <w:rFonts w:eastAsia="Times New Roman" w:cs="Times New Roman"/>
          <w:szCs w:val="24"/>
        </w:rPr>
        <w:t>εθνομηδενιστών</w:t>
      </w:r>
      <w:proofErr w:type="spellEnd"/>
      <w:r>
        <w:rPr>
          <w:rFonts w:eastAsia="Times New Roman" w:cs="Times New Roman"/>
          <w:szCs w:val="24"/>
        </w:rPr>
        <w:t xml:space="preserve"> εντάσσονται σε ένα πλαίσιο πλήρους αποδομήσεως της εναπομεινάσης εθνικής παιδείας και της</w:t>
      </w:r>
      <w:r>
        <w:rPr>
          <w:rFonts w:eastAsia="Times New Roman" w:cs="Times New Roman"/>
          <w:szCs w:val="24"/>
        </w:rPr>
        <w:t xml:space="preserve"> επιβολής ενός σκληρού εκπαιδευτικού εξουσιαστικού μηχανισμού, ο οποίος και θα αποτελεί το κυρίαρχο δόγμα της εκπαιδεύσεως. </w:t>
      </w:r>
    </w:p>
    <w:p w14:paraId="50A7B7A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και τελειώνοντας, θέλω να τονίσω ότι η εθνική παιδεία δεν είναι θέμα αριθμών και ποσοστών. </w:t>
      </w:r>
    </w:p>
    <w:p w14:paraId="50A7B7A5" w14:textId="77777777" w:rsidR="007C6747" w:rsidRDefault="00E91359">
      <w:pPr>
        <w:spacing w:after="0" w:line="600" w:lineRule="auto"/>
        <w:ind w:firstLine="720"/>
        <w:jc w:val="both"/>
        <w:rPr>
          <w:rFonts w:eastAsia="Times New Roman"/>
          <w:szCs w:val="24"/>
        </w:rPr>
      </w:pPr>
      <w:r>
        <w:rPr>
          <w:rFonts w:eastAsia="Times New Roman"/>
          <w:szCs w:val="24"/>
        </w:rPr>
        <w:t>Είπε ο κύριος Πρωθυπουρ</w:t>
      </w:r>
      <w:r>
        <w:rPr>
          <w:rFonts w:eastAsia="Times New Roman"/>
          <w:szCs w:val="24"/>
        </w:rPr>
        <w:t xml:space="preserve">γός στην ομιλία του ότι η Κυβέρνησή του από το 2015 και μετά προσέφερε στην παιδεία το 2,8% του ΑΕΠ, από το 1,8% που προέβλεπε η </w:t>
      </w:r>
      <w:proofErr w:type="spellStart"/>
      <w:r>
        <w:rPr>
          <w:rFonts w:eastAsia="Times New Roman"/>
          <w:szCs w:val="24"/>
        </w:rPr>
        <w:t>αποχωρήσασα</w:t>
      </w:r>
      <w:proofErr w:type="spellEnd"/>
      <w:r>
        <w:rPr>
          <w:rFonts w:eastAsia="Times New Roman"/>
          <w:szCs w:val="24"/>
        </w:rPr>
        <w:t xml:space="preserve"> -</w:t>
      </w:r>
      <w:proofErr w:type="spellStart"/>
      <w:r>
        <w:rPr>
          <w:rFonts w:eastAsia="Times New Roman"/>
          <w:szCs w:val="24"/>
        </w:rPr>
        <w:t>μνημονιακή</w:t>
      </w:r>
      <w:proofErr w:type="spellEnd"/>
      <w:r>
        <w:rPr>
          <w:rFonts w:eastAsia="Times New Roman"/>
          <w:szCs w:val="24"/>
        </w:rPr>
        <w:t xml:space="preserve"> και αυτή- κυβέρνηση Σαμαρά. </w:t>
      </w:r>
    </w:p>
    <w:p w14:paraId="50A7B7A6" w14:textId="77777777" w:rsidR="007C6747" w:rsidRDefault="00E91359">
      <w:pPr>
        <w:spacing w:after="0" w:line="600" w:lineRule="auto"/>
        <w:ind w:firstLine="720"/>
        <w:jc w:val="both"/>
        <w:rPr>
          <w:rFonts w:eastAsia="Times New Roman"/>
          <w:szCs w:val="24"/>
        </w:rPr>
      </w:pPr>
      <w:r>
        <w:rPr>
          <w:rFonts w:eastAsia="Times New Roman"/>
          <w:szCs w:val="24"/>
        </w:rPr>
        <w:t>Κύριε Πρωθυπουργέ, είτε 2,8% προσφέρεις είτε 1,8% του ΑΕΠ προσφέρεις, η πα</w:t>
      </w:r>
      <w:r>
        <w:rPr>
          <w:rFonts w:eastAsia="Times New Roman"/>
          <w:szCs w:val="24"/>
        </w:rPr>
        <w:t xml:space="preserve">ιδεία νοσεί βαθύτατα εδώ και δεκαετίες. Και η σημερινή παιδεία, δυστυχώς, είναι αυτή η παιδεία που παράγει </w:t>
      </w:r>
      <w:proofErr w:type="spellStart"/>
      <w:r>
        <w:rPr>
          <w:rFonts w:eastAsia="Times New Roman"/>
          <w:szCs w:val="24"/>
        </w:rPr>
        <w:t>νεοραγιάδες</w:t>
      </w:r>
      <w:proofErr w:type="spellEnd"/>
      <w:r>
        <w:rPr>
          <w:rFonts w:eastAsia="Times New Roman"/>
          <w:szCs w:val="24"/>
        </w:rPr>
        <w:t>, που φτιάχνει φοβικούς πολίτες, πολίτες που έχουν να κάνουν με ένα ανάλγητο κράτος το οποίο παραμορφώνει την εθνική ψυχή και συνθλίβει οι</w:t>
      </w:r>
      <w:r>
        <w:rPr>
          <w:rFonts w:eastAsia="Times New Roman"/>
          <w:szCs w:val="24"/>
        </w:rPr>
        <w:t xml:space="preserve">κονομικά και κοινωνικά τους πολίτες του. Ραγιάδες όμοιους με τους πολιτικούς του Αρχηγούς, Δεξιάς και Αριστεράς, αυτούς που φοβούνται να πουν «ως εδώ», </w:t>
      </w:r>
      <w:r>
        <w:rPr>
          <w:rFonts w:eastAsia="Times New Roman"/>
          <w:szCs w:val="24"/>
        </w:rPr>
        <w:lastRenderedPageBreak/>
        <w:t>αυτούς που φοβούνται να πουν ένα μεγάλο «όχι», τα οποία «όχι» μόνο οι εθνικιστές μπορούν να εκστομίσουν.</w:t>
      </w:r>
      <w:r>
        <w:rPr>
          <w:rFonts w:eastAsia="Times New Roman"/>
          <w:szCs w:val="24"/>
        </w:rPr>
        <w:t xml:space="preserve"> </w:t>
      </w:r>
    </w:p>
    <w:p w14:paraId="50A7B7A7" w14:textId="77777777" w:rsidR="007C6747" w:rsidRDefault="00E91359">
      <w:pPr>
        <w:spacing w:after="0" w:line="600" w:lineRule="auto"/>
        <w:ind w:firstLine="720"/>
        <w:jc w:val="both"/>
        <w:rPr>
          <w:rFonts w:eastAsia="Times New Roman"/>
          <w:szCs w:val="24"/>
        </w:rPr>
      </w:pPr>
      <w:r>
        <w:rPr>
          <w:rFonts w:eastAsia="Times New Roman"/>
          <w:szCs w:val="24"/>
        </w:rPr>
        <w:t xml:space="preserve">Και τι σημαίνει ραγιάς; «Ραγιάς είναι εκείνος που είναι σκλάβος του φόβου του. Τη </w:t>
      </w:r>
      <w:proofErr w:type="spellStart"/>
      <w:r>
        <w:rPr>
          <w:rFonts w:eastAsia="Times New Roman"/>
          <w:szCs w:val="24"/>
        </w:rPr>
        <w:t>ραγιαδοσύνη</w:t>
      </w:r>
      <w:proofErr w:type="spellEnd"/>
      <w:r>
        <w:rPr>
          <w:rFonts w:eastAsia="Times New Roman"/>
          <w:szCs w:val="24"/>
        </w:rPr>
        <w:t xml:space="preserve"> του την ονομάζει αναγκαία φρονιμάδα. Τον κυνηγάς και κρύβεται, τον δέρνεις και ακόμα σκύβει, τον σκοτώνεις και σωπαίνει». Ίων Δραγούμης. </w:t>
      </w:r>
    </w:p>
    <w:p w14:paraId="50A7B7A8" w14:textId="77777777" w:rsidR="007C6747" w:rsidRDefault="00E91359">
      <w:pPr>
        <w:spacing w:after="0" w:line="600" w:lineRule="auto"/>
        <w:ind w:firstLine="720"/>
        <w:jc w:val="both"/>
        <w:rPr>
          <w:rFonts w:eastAsia="Times New Roman"/>
          <w:szCs w:val="24"/>
        </w:rPr>
      </w:pPr>
      <w:r>
        <w:rPr>
          <w:rFonts w:eastAsia="Times New Roman"/>
          <w:szCs w:val="24"/>
        </w:rPr>
        <w:t xml:space="preserve">Αυτό ακριβώς είστε κι </w:t>
      </w:r>
      <w:r>
        <w:rPr>
          <w:rFonts w:eastAsia="Times New Roman"/>
          <w:szCs w:val="24"/>
        </w:rPr>
        <w:t xml:space="preserve">εσείς. Αυτό ακριβώς είστε όλοι σας, οι </w:t>
      </w:r>
      <w:proofErr w:type="spellStart"/>
      <w:r>
        <w:rPr>
          <w:rFonts w:eastAsia="Times New Roman"/>
          <w:szCs w:val="24"/>
        </w:rPr>
        <w:t>εκατόν</w:t>
      </w:r>
      <w:proofErr w:type="spellEnd"/>
      <w:r>
        <w:rPr>
          <w:rFonts w:eastAsia="Times New Roman"/>
          <w:szCs w:val="24"/>
        </w:rPr>
        <w:t xml:space="preserve"> πενήντα τρεις, οι οποίοι είστε έτοιμοι να ψηφίσετε οτιδήποτε, προκειμένου να κρατήσετε τη βουλευτική σας έδρα. </w:t>
      </w:r>
    </w:p>
    <w:p w14:paraId="50A7B7A9" w14:textId="77777777" w:rsidR="007C6747" w:rsidRDefault="00E91359">
      <w:pPr>
        <w:spacing w:after="0" w:line="600" w:lineRule="auto"/>
        <w:ind w:firstLine="720"/>
        <w:jc w:val="both"/>
        <w:rPr>
          <w:rFonts w:eastAsia="Times New Roman"/>
          <w:szCs w:val="24"/>
        </w:rPr>
      </w:pPr>
      <w:r>
        <w:rPr>
          <w:rFonts w:eastAsia="Times New Roman"/>
          <w:szCs w:val="24"/>
        </w:rPr>
        <w:t>Τελειώνω, κύριε Πρόεδρε, με δύο επισημάνσεις. Χθες οι εκπρόσωποι της Αξιωματικής Αντιπολίτευσης ως</w:t>
      </w:r>
      <w:r>
        <w:rPr>
          <w:rFonts w:eastAsia="Times New Roman"/>
          <w:szCs w:val="24"/>
        </w:rPr>
        <w:t xml:space="preserve"> κλαίουσες </w:t>
      </w:r>
      <w:proofErr w:type="spellStart"/>
      <w:r>
        <w:rPr>
          <w:rFonts w:eastAsia="Times New Roman"/>
          <w:szCs w:val="24"/>
        </w:rPr>
        <w:t>Μαγδαληνές</w:t>
      </w:r>
      <w:proofErr w:type="spellEnd"/>
      <w:r>
        <w:rPr>
          <w:rFonts w:eastAsia="Times New Roman"/>
          <w:szCs w:val="24"/>
        </w:rPr>
        <w:t>, κάνοντας δήθεν αυτοκριτική έλεγαν</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 xml:space="preserve">α, κι εμείς κάναμε σφάλματα για την παιδεία». Κάνατε σφάλματα ή εγκλήματα; </w:t>
      </w:r>
    </w:p>
    <w:p w14:paraId="50A7B7AA" w14:textId="77777777" w:rsidR="007C6747" w:rsidRDefault="00E91359">
      <w:pPr>
        <w:spacing w:after="0" w:line="600" w:lineRule="auto"/>
        <w:ind w:firstLine="720"/>
        <w:jc w:val="both"/>
        <w:rPr>
          <w:rFonts w:eastAsia="Times New Roman"/>
          <w:szCs w:val="24"/>
        </w:rPr>
      </w:pPr>
      <w:r>
        <w:rPr>
          <w:rFonts w:eastAsia="Times New Roman"/>
          <w:szCs w:val="24"/>
        </w:rPr>
        <w:t>Κατέθεσα δύο φωτογραφίες. Μπορείτε μέχρι αύριο το πρωί να μου πείτε η δεύτερη φωτογραφία του ελληνικού πανεπιστημίου ποι</w:t>
      </w:r>
      <w:r>
        <w:rPr>
          <w:rFonts w:eastAsia="Times New Roman"/>
          <w:szCs w:val="24"/>
        </w:rPr>
        <w:t xml:space="preserve">ας ημερομηνίας είναι; Γιατί κανείς δεν μπορεί να προσδιορίσει ποιας ημερομηνίας είναι. </w:t>
      </w:r>
    </w:p>
    <w:p w14:paraId="50A7B7AB" w14:textId="77777777" w:rsidR="007C6747" w:rsidRDefault="00E91359">
      <w:pPr>
        <w:spacing w:after="0" w:line="600" w:lineRule="auto"/>
        <w:ind w:firstLine="720"/>
        <w:jc w:val="both"/>
        <w:rPr>
          <w:rFonts w:eastAsia="Times New Roman"/>
          <w:szCs w:val="24"/>
        </w:rPr>
      </w:pPr>
      <w:r>
        <w:rPr>
          <w:rFonts w:eastAsia="Times New Roman"/>
          <w:szCs w:val="24"/>
        </w:rPr>
        <w:t>Δεύτερη επισήμανση: Ο συναγωνιστής μας Ιωάννης Λαγός, ως αγορητής, χθες τοποθετήθηκε στο νομοσχέδιο και με χειμαρρώδη πολιτικό λόγο κατήγγειλε την Κυβέρνηση, την Αριστε</w:t>
      </w:r>
      <w:r>
        <w:rPr>
          <w:rFonts w:eastAsia="Times New Roman"/>
          <w:szCs w:val="24"/>
        </w:rPr>
        <w:t xml:space="preserve">ρή </w:t>
      </w:r>
      <w:r>
        <w:rPr>
          <w:rFonts w:eastAsia="Times New Roman"/>
          <w:szCs w:val="24"/>
        </w:rPr>
        <w:lastRenderedPageBreak/>
        <w:t xml:space="preserve">-εντός κι εκτός εισαγωγικών- Κυβέρνηση, που κατέθεσε τροπολογία άσχετη με το Υπουργείο Παιδείας, η οποία αφορά τους ηλεκτρονικούς πλειστηριασμούς. Είπε, επίσης, για τη νομολογία </w:t>
      </w:r>
      <w:proofErr w:type="spellStart"/>
      <w:r>
        <w:rPr>
          <w:rFonts w:eastAsia="Times New Roman"/>
          <w:szCs w:val="24"/>
        </w:rPr>
        <w:t>Μουζάλα</w:t>
      </w:r>
      <w:proofErr w:type="spellEnd"/>
      <w:r>
        <w:rPr>
          <w:rFonts w:eastAsia="Times New Roman"/>
          <w:szCs w:val="24"/>
        </w:rPr>
        <w:t xml:space="preserve"> ότι οι λαθρομετανάστες θα έχουν πολύ σύντομα κάρτα προπληρωμένη, θα</w:t>
      </w:r>
      <w:r>
        <w:rPr>
          <w:rFonts w:eastAsia="Times New Roman"/>
          <w:szCs w:val="24"/>
        </w:rPr>
        <w:t xml:space="preserve"> έχουν δικό τους σπίτι και όλα τα καλά και τόνισε στο τέλος του λόγου του ότι η Κυβέρνηση ΣΥΡΙΖΑ καλύπτει αυτήν την αλητεία, τους αναρχικούς των Εξαρχείων, οι οποίοι, δυστυχώς, λυμαίνονται και τον χώρο των πανεπιστημίων. </w:t>
      </w:r>
    </w:p>
    <w:p w14:paraId="50A7B7AC" w14:textId="77777777" w:rsidR="007C6747" w:rsidRDefault="00E91359">
      <w:pPr>
        <w:spacing w:after="0" w:line="600" w:lineRule="auto"/>
        <w:ind w:firstLine="720"/>
        <w:jc w:val="both"/>
        <w:rPr>
          <w:rFonts w:eastAsia="Times New Roman"/>
          <w:szCs w:val="24"/>
        </w:rPr>
      </w:pPr>
      <w:r>
        <w:rPr>
          <w:rFonts w:eastAsia="Times New Roman"/>
          <w:szCs w:val="24"/>
        </w:rPr>
        <w:t>Μετά τον Γιάννη Λαγό ανέβηκε στο Β</w:t>
      </w:r>
      <w:r>
        <w:rPr>
          <w:rFonts w:eastAsia="Times New Roman"/>
          <w:szCs w:val="24"/>
        </w:rPr>
        <w:t xml:space="preserve">ήμα ένας </w:t>
      </w:r>
      <w:proofErr w:type="spellStart"/>
      <w:r>
        <w:rPr>
          <w:rFonts w:eastAsia="Times New Roman"/>
          <w:szCs w:val="24"/>
        </w:rPr>
        <w:t>συριζαίος</w:t>
      </w:r>
      <w:proofErr w:type="spellEnd"/>
      <w:r>
        <w:rPr>
          <w:rFonts w:eastAsia="Times New Roman"/>
          <w:szCs w:val="24"/>
        </w:rPr>
        <w:t xml:space="preserve"> Βουλευτής. Δεν έχει σημασία το όνομά του. Ακούστε, όμως, τι ενδιαφέρον είπε: «Κύριε Πρόεδρε, κύριοι Υπουργοί, κύριοι συνάδελφοι, δεν αισθάνομαι την ανάγκη να υπερασπιστώ κανέναν κοινοβουλευτικό». Δεν αισθάνθηκε την ανάγκη. </w:t>
      </w:r>
    </w:p>
    <w:p w14:paraId="50A7B7AD" w14:textId="77777777" w:rsidR="007C6747" w:rsidRDefault="00E91359">
      <w:pPr>
        <w:spacing w:after="0" w:line="600" w:lineRule="auto"/>
        <w:ind w:firstLine="720"/>
        <w:jc w:val="both"/>
        <w:rPr>
          <w:rFonts w:eastAsia="Times New Roman"/>
          <w:szCs w:val="24"/>
        </w:rPr>
      </w:pPr>
      <w:r>
        <w:rPr>
          <w:rFonts w:eastAsia="Times New Roman"/>
          <w:szCs w:val="24"/>
        </w:rPr>
        <w:t>Κύριε Βουλευτ</w:t>
      </w:r>
      <w:r>
        <w:rPr>
          <w:rFonts w:eastAsia="Times New Roman"/>
          <w:szCs w:val="24"/>
        </w:rPr>
        <w:t>ά του ΣΥΡΙΖΑ, δεν αισθανθήκατε την ανάγκη να υπερασπιστείτε την κοινοβουλευτική δημοκρατία, τον κοινοβουλευτισμό; Τζάμπα σας λένε δημοκρατικό τόξο; Και συνέχισε λέγοντας «αισθάνομαι, όμως, την ανάγκη να πω ότι σε αυτήν τη χώρα τα μεγαλύτερα εγκλήματα και ο</w:t>
      </w:r>
      <w:r>
        <w:rPr>
          <w:rFonts w:eastAsia="Times New Roman"/>
          <w:szCs w:val="24"/>
        </w:rPr>
        <w:t xml:space="preserve">ι περισσότερες αγριότητες σε αυτήν, αυτήν τη στιγμή, διαπράττονται από τις φασιστικές εγκληματικές οργανώσεις». </w:t>
      </w:r>
    </w:p>
    <w:p w14:paraId="50A7B7AE" w14:textId="77777777" w:rsidR="007C6747" w:rsidRDefault="00E91359">
      <w:pPr>
        <w:spacing w:after="0" w:line="600" w:lineRule="auto"/>
        <w:ind w:firstLine="720"/>
        <w:jc w:val="both"/>
        <w:rPr>
          <w:rFonts w:eastAsia="Times New Roman"/>
          <w:szCs w:val="24"/>
        </w:rPr>
      </w:pPr>
      <w:r>
        <w:rPr>
          <w:rFonts w:eastAsia="Times New Roman"/>
          <w:szCs w:val="24"/>
        </w:rPr>
        <w:lastRenderedPageBreak/>
        <w:t xml:space="preserve">Να μην πω ότι ο εν λόγω βλέπει πολλά θρίλερ. Να μην αναφέρω την κενότητα του πολιτικού του λόγου. Να αναφέρω, όμως, ότι ο εν λόγω ήταν δάσκαλος,  διαμόρφωνε συνειδήσεις και εκπαίδευε τα παιδιά μας. Λοιπόν, εμείς τέτοιους δασκάλους δεν θέλουμε. </w:t>
      </w:r>
    </w:p>
    <w:p w14:paraId="50A7B7AF" w14:textId="77777777" w:rsidR="007C6747" w:rsidRDefault="00E91359">
      <w:pPr>
        <w:spacing w:after="0" w:line="600" w:lineRule="auto"/>
        <w:ind w:firstLine="720"/>
        <w:jc w:val="both"/>
        <w:rPr>
          <w:rFonts w:eastAsia="Times New Roman"/>
          <w:szCs w:val="24"/>
        </w:rPr>
      </w:pPr>
      <w:r>
        <w:rPr>
          <w:rFonts w:eastAsia="Times New Roman"/>
          <w:szCs w:val="24"/>
        </w:rPr>
        <w:t xml:space="preserve">«Πάψετε </w:t>
      </w:r>
      <w:proofErr w:type="spellStart"/>
      <w:r>
        <w:rPr>
          <w:rFonts w:eastAsia="Times New Roman"/>
          <w:szCs w:val="24"/>
        </w:rPr>
        <w:t>σαπ</w:t>
      </w:r>
      <w:r>
        <w:rPr>
          <w:rFonts w:eastAsia="Times New Roman"/>
          <w:szCs w:val="24"/>
        </w:rPr>
        <w:t>ιοδάσκαλοι</w:t>
      </w:r>
      <w:proofErr w:type="spellEnd"/>
      <w:r>
        <w:rPr>
          <w:rFonts w:eastAsia="Times New Roman"/>
          <w:szCs w:val="24"/>
        </w:rPr>
        <w:t xml:space="preserve"> και </w:t>
      </w:r>
      <w:proofErr w:type="spellStart"/>
      <w:r>
        <w:rPr>
          <w:rFonts w:eastAsia="Times New Roman"/>
          <w:szCs w:val="24"/>
        </w:rPr>
        <w:t>σαπιορήτορες</w:t>
      </w:r>
      <w:proofErr w:type="spellEnd"/>
      <w:r>
        <w:rPr>
          <w:rFonts w:eastAsia="Times New Roman"/>
          <w:szCs w:val="24"/>
        </w:rPr>
        <w:t xml:space="preserve">, </w:t>
      </w:r>
      <w:proofErr w:type="spellStart"/>
      <w:r>
        <w:rPr>
          <w:rFonts w:eastAsia="Times New Roman"/>
          <w:szCs w:val="24"/>
        </w:rPr>
        <w:t>αναφορατζήδες</w:t>
      </w:r>
      <w:proofErr w:type="spellEnd"/>
      <w:r>
        <w:rPr>
          <w:rFonts w:eastAsia="Times New Roman"/>
          <w:szCs w:val="24"/>
        </w:rPr>
        <w:t>, να εξευτελίζετε τη φυλή. Πάψετε παλιόγριες τις κλάψες, τα σάλια, τα μελάνια και πιάστε το σπαθί», όπως μας επιτάσσει ο Περικλής Γιαννόπουλος. Αυτό το πνευματικό σπαθί έχει ανάγκη η Ελλάς, το σπαθί μιας εθνικής κα</w:t>
      </w:r>
      <w:r>
        <w:rPr>
          <w:rFonts w:eastAsia="Times New Roman"/>
          <w:szCs w:val="24"/>
        </w:rPr>
        <w:t>ι κοινωνικής αναγέννησης, μιας επανάστασης εναρμονισμένης στους ανεκπλήρωτους πόθους της επαναστάσεως του 1821.</w:t>
      </w:r>
    </w:p>
    <w:p w14:paraId="50A7B7B0" w14:textId="77777777" w:rsidR="007C6747" w:rsidRDefault="00E91359">
      <w:pPr>
        <w:spacing w:after="0" w:line="600" w:lineRule="auto"/>
        <w:ind w:firstLine="720"/>
        <w:jc w:val="both"/>
        <w:rPr>
          <w:rFonts w:eastAsia="Times New Roman"/>
          <w:szCs w:val="24"/>
        </w:rPr>
      </w:pPr>
      <w:r>
        <w:rPr>
          <w:rFonts w:eastAsia="Times New Roman"/>
          <w:szCs w:val="24"/>
        </w:rPr>
        <w:t>Κυρίες και κύριοι, ελληνικέ λαέ, όπως έλεγε ο μακαριστός Χριστόδουλος, «δεν θέλουμε τη νεολαία μας εύπλαστο κιμά στα χέρια των ταγών της Νέας Τά</w:t>
      </w:r>
      <w:r>
        <w:rPr>
          <w:rFonts w:eastAsia="Times New Roman"/>
          <w:szCs w:val="24"/>
        </w:rPr>
        <w:t>ξεως και της παγκοσμιοποιήσεως».</w:t>
      </w:r>
    </w:p>
    <w:p w14:paraId="50A7B7B1" w14:textId="77777777" w:rsidR="007C6747" w:rsidRDefault="00E91359">
      <w:pPr>
        <w:spacing w:after="0" w:line="600" w:lineRule="auto"/>
        <w:ind w:firstLine="720"/>
        <w:jc w:val="both"/>
        <w:rPr>
          <w:rFonts w:eastAsia="Times New Roman"/>
          <w:szCs w:val="24"/>
        </w:rPr>
      </w:pPr>
      <w:r>
        <w:rPr>
          <w:rFonts w:eastAsia="Times New Roman"/>
          <w:szCs w:val="24"/>
        </w:rPr>
        <w:t>Θέλουμε νεολαία ελληνική, θέλουμε πατρίδα ελεύθερη, θέλουμε δάσκαλο Έλληνα, με πάθος, να παραδίδει τη σκυτάλη στη νέα γενιά. Θέλουμε προσευχή στα σχολεία, θέλουμε έπαρση σημαίας, θέλουμε πίστη, θέλουμε τιμή, θέλουμε την πατ</w:t>
      </w:r>
      <w:r>
        <w:rPr>
          <w:rFonts w:eastAsia="Times New Roman"/>
          <w:szCs w:val="24"/>
        </w:rPr>
        <w:t xml:space="preserve">ρίδα μας πίσω και θα την πάρουμε. </w:t>
      </w:r>
    </w:p>
    <w:p w14:paraId="50A7B7B2" w14:textId="77777777" w:rsidR="007C6747" w:rsidRDefault="00E91359">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0A7B7B3" w14:textId="77777777" w:rsidR="007C6747" w:rsidRDefault="00E91359">
      <w:pPr>
        <w:spacing w:after="0"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Κύριε Πρόεδρε, μπορώ να έχω τον λόγο επί προσωπικού; </w:t>
      </w:r>
    </w:p>
    <w:p w14:paraId="50A7B7B4" w14:textId="77777777" w:rsidR="007C6747" w:rsidRDefault="00E9135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C936DC">
        <w:rPr>
          <w:rFonts w:eastAsia="Times New Roman"/>
          <w:b/>
          <w:szCs w:val="24"/>
        </w:rPr>
        <w:t>:</w:t>
      </w:r>
      <w:r>
        <w:rPr>
          <w:rFonts w:eastAsia="Times New Roman"/>
          <w:b/>
          <w:szCs w:val="24"/>
        </w:rPr>
        <w:t xml:space="preserve"> </w:t>
      </w:r>
      <w:r>
        <w:rPr>
          <w:rFonts w:eastAsia="Times New Roman"/>
          <w:szCs w:val="24"/>
        </w:rPr>
        <w:t xml:space="preserve">Όχι, κύριε </w:t>
      </w:r>
      <w:proofErr w:type="spellStart"/>
      <w:r>
        <w:rPr>
          <w:rFonts w:eastAsia="Times New Roman"/>
          <w:szCs w:val="24"/>
        </w:rPr>
        <w:t>Δουζίνα</w:t>
      </w:r>
      <w:proofErr w:type="spellEnd"/>
      <w:r>
        <w:rPr>
          <w:rFonts w:eastAsia="Times New Roman"/>
          <w:szCs w:val="24"/>
        </w:rPr>
        <w:t>, δεν έχετε τον λόγο. Δεν αναφέρθηκε σε κά</w:t>
      </w:r>
      <w:r>
        <w:rPr>
          <w:rFonts w:eastAsia="Times New Roman"/>
          <w:szCs w:val="24"/>
        </w:rPr>
        <w:t xml:space="preserve">ποιον ονομαστικά ο Κοινοβουλευτικός Εκπρόσωπος της Χρυσής Αυγής.  </w:t>
      </w:r>
    </w:p>
    <w:p w14:paraId="50A7B7B5" w14:textId="77777777" w:rsidR="007C6747" w:rsidRDefault="00E91359">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Μηταφίδη</w:t>
      </w:r>
      <w:proofErr w:type="spellEnd"/>
      <w:r>
        <w:rPr>
          <w:rFonts w:eastAsia="Times New Roman"/>
          <w:szCs w:val="24"/>
        </w:rPr>
        <w:t xml:space="preserve">, έχετε τον λόγο. </w:t>
      </w:r>
    </w:p>
    <w:p w14:paraId="50A7B7B6" w14:textId="77777777" w:rsidR="007C6747" w:rsidRDefault="00E91359">
      <w:pPr>
        <w:spacing w:after="0"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Δηλαδή, δεν επιτρέπεται, κύριε Πρόεδρε, ούτε να γελάμε, όταν μιλάει ο </w:t>
      </w:r>
      <w:r>
        <w:rPr>
          <w:rFonts w:eastAsia="Times New Roman"/>
          <w:szCs w:val="24"/>
        </w:rPr>
        <w:t>ε</w:t>
      </w:r>
      <w:r>
        <w:rPr>
          <w:rFonts w:eastAsia="Times New Roman"/>
          <w:szCs w:val="24"/>
        </w:rPr>
        <w:t xml:space="preserve">κπρόσωπος της Χρυσής Αυγής και μας μιλάει με αυτόν τον τρόπο; </w:t>
      </w:r>
    </w:p>
    <w:p w14:paraId="50A7B7B7" w14:textId="77777777" w:rsidR="007C6747" w:rsidRDefault="00E9135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C936DC">
        <w:rPr>
          <w:rFonts w:eastAsia="Times New Roman"/>
          <w:b/>
          <w:szCs w:val="24"/>
        </w:rPr>
        <w:t>:</w:t>
      </w:r>
      <w:r>
        <w:rPr>
          <w:rFonts w:eastAsia="Times New Roman"/>
          <w:b/>
          <w:szCs w:val="24"/>
        </w:rPr>
        <w:t xml:space="preserve"> </w:t>
      </w:r>
      <w:r>
        <w:rPr>
          <w:rFonts w:eastAsia="Times New Roman"/>
          <w:szCs w:val="24"/>
        </w:rPr>
        <w:t xml:space="preserve">Κύριε </w:t>
      </w:r>
      <w:proofErr w:type="spellStart"/>
      <w:r>
        <w:rPr>
          <w:rFonts w:eastAsia="Times New Roman"/>
          <w:szCs w:val="24"/>
        </w:rPr>
        <w:t>Δουζίνα</w:t>
      </w:r>
      <w:proofErr w:type="spellEnd"/>
      <w:r>
        <w:rPr>
          <w:rFonts w:eastAsia="Times New Roman"/>
          <w:szCs w:val="24"/>
        </w:rPr>
        <w:t xml:space="preserve">, δεν προβλέπεται να πάρετε τον λόγο. Σας παρακαλώ πολύ. Και δεν τίθεται θέμα προσωπικού. Έγινε μία αναφορά για τα </w:t>
      </w:r>
      <w:proofErr w:type="spellStart"/>
      <w:r>
        <w:rPr>
          <w:rFonts w:eastAsia="Times New Roman"/>
          <w:szCs w:val="24"/>
        </w:rPr>
        <w:t>λεχθέντα</w:t>
      </w:r>
      <w:proofErr w:type="spellEnd"/>
      <w:r>
        <w:rPr>
          <w:rFonts w:eastAsia="Times New Roman"/>
          <w:szCs w:val="24"/>
        </w:rPr>
        <w:t xml:space="preserve"> ενός Βουλευτή κατά τη χθεσινή του παρέμβαση στην Ολομέλεια. </w:t>
      </w:r>
    </w:p>
    <w:p w14:paraId="50A7B7B8" w14:textId="77777777" w:rsidR="007C6747" w:rsidRDefault="00E91359">
      <w:pPr>
        <w:spacing w:after="0"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Ο κ. Παππάς μου είπε «μόκο». Είναι αυτή αξιοπρεπής κοινοβουλευτική συμπεριφορά; </w:t>
      </w:r>
    </w:p>
    <w:p w14:paraId="50A7B7B9" w14:textId="77777777" w:rsidR="007C6747" w:rsidRDefault="00E91359">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Αναφέρθηκε σε κάποιον προσωπικά κάποιος; </w:t>
      </w:r>
    </w:p>
    <w:p w14:paraId="50A7B7BA" w14:textId="77777777" w:rsidR="007C6747" w:rsidRDefault="00E91359">
      <w:pPr>
        <w:spacing w:after="0" w:line="600" w:lineRule="auto"/>
        <w:ind w:firstLine="720"/>
        <w:jc w:val="both"/>
        <w:rPr>
          <w:rFonts w:eastAsia="Times New Roman"/>
          <w:szCs w:val="24"/>
        </w:rPr>
      </w:pPr>
      <w:r w:rsidRPr="00276ED5">
        <w:rPr>
          <w:rFonts w:eastAsia="Times New Roman"/>
          <w:b/>
          <w:szCs w:val="24"/>
        </w:rPr>
        <w:t>ΧΡΗΣΤΟΣ ΠΑΠΠΑΣ:</w:t>
      </w:r>
      <w:r>
        <w:rPr>
          <w:rFonts w:eastAsia="Times New Roman"/>
          <w:szCs w:val="24"/>
        </w:rPr>
        <w:t xml:space="preserve"> Δεν αφορά εσάς, κύριε. </w:t>
      </w:r>
    </w:p>
    <w:p w14:paraId="50A7B7BB" w14:textId="77777777" w:rsidR="007C6747" w:rsidRDefault="00E91359">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Δεν αφορούσε εσάς. </w:t>
      </w:r>
      <w:r>
        <w:rPr>
          <w:rFonts w:eastAsia="Times New Roman"/>
          <w:szCs w:val="24"/>
        </w:rPr>
        <w:t>Τελείωσε.</w:t>
      </w:r>
    </w:p>
    <w:p w14:paraId="50A7B7BC" w14:textId="77777777" w:rsidR="007C6747" w:rsidRDefault="00E91359">
      <w:pPr>
        <w:spacing w:after="0" w:line="600" w:lineRule="auto"/>
        <w:ind w:firstLine="720"/>
        <w:jc w:val="both"/>
        <w:rPr>
          <w:rFonts w:eastAsia="Times New Roman"/>
          <w:szCs w:val="24"/>
        </w:rPr>
      </w:pPr>
      <w:r>
        <w:rPr>
          <w:rFonts w:eastAsia="Times New Roman"/>
          <w:szCs w:val="24"/>
        </w:rPr>
        <w:t xml:space="preserve">Έχετε τον λόγο, κύριε </w:t>
      </w:r>
      <w:proofErr w:type="spellStart"/>
      <w:r>
        <w:rPr>
          <w:rFonts w:eastAsia="Times New Roman"/>
          <w:szCs w:val="24"/>
        </w:rPr>
        <w:t>Μηταφίδη</w:t>
      </w:r>
      <w:proofErr w:type="spellEnd"/>
      <w:r>
        <w:rPr>
          <w:rFonts w:eastAsia="Times New Roman"/>
          <w:szCs w:val="24"/>
        </w:rPr>
        <w:t xml:space="preserve">. </w:t>
      </w:r>
    </w:p>
    <w:p w14:paraId="50A7B7BD" w14:textId="77777777" w:rsidR="007C6747" w:rsidRDefault="00E91359">
      <w:pPr>
        <w:spacing w:after="0" w:line="600" w:lineRule="auto"/>
        <w:ind w:firstLine="720"/>
        <w:jc w:val="both"/>
        <w:rPr>
          <w:rFonts w:eastAsia="Times New Roman"/>
          <w:szCs w:val="24"/>
        </w:rPr>
      </w:pPr>
      <w:r w:rsidRPr="00276ED5">
        <w:rPr>
          <w:rFonts w:eastAsia="Times New Roman"/>
          <w:b/>
          <w:szCs w:val="24"/>
        </w:rPr>
        <w:t>ΤΡΙΑΝΤΑΦΥΛΛΟΣ Μ</w:t>
      </w:r>
      <w:r>
        <w:rPr>
          <w:rFonts w:eastAsia="Times New Roman"/>
          <w:b/>
          <w:szCs w:val="24"/>
        </w:rPr>
        <w:t>Η</w:t>
      </w:r>
      <w:r w:rsidRPr="00276ED5">
        <w:rPr>
          <w:rFonts w:eastAsia="Times New Roman"/>
          <w:b/>
          <w:szCs w:val="24"/>
        </w:rPr>
        <w:t xml:space="preserve">ΤΑΦΙΔΗΣ: </w:t>
      </w:r>
      <w:r>
        <w:rPr>
          <w:rFonts w:eastAsia="Times New Roman"/>
          <w:szCs w:val="24"/>
        </w:rPr>
        <w:t xml:space="preserve">Θέλω να πω ότι υπογράφω με εκατό χέρια όσα είπε ο Βουλευτής του ΣΥΡΙΖΑ για τη ναζιστική συμμορία της Χρυσής Αυγής. </w:t>
      </w:r>
    </w:p>
    <w:p w14:paraId="50A7B7BE" w14:textId="77777777" w:rsidR="007C6747" w:rsidRDefault="00E91359">
      <w:pPr>
        <w:spacing w:after="0" w:line="600" w:lineRule="auto"/>
        <w:ind w:firstLine="720"/>
        <w:jc w:val="both"/>
        <w:rPr>
          <w:rFonts w:eastAsia="Times New Roman"/>
          <w:szCs w:val="24"/>
        </w:rPr>
      </w:pPr>
      <w:r>
        <w:rPr>
          <w:rFonts w:eastAsia="Times New Roman"/>
          <w:szCs w:val="24"/>
        </w:rPr>
        <w:t xml:space="preserve">Αγαπητοί συνάδελφοι και </w:t>
      </w:r>
      <w:proofErr w:type="spellStart"/>
      <w:r>
        <w:rPr>
          <w:rFonts w:eastAsia="Times New Roman"/>
          <w:szCs w:val="24"/>
        </w:rPr>
        <w:t>συναδέλφισσες</w:t>
      </w:r>
      <w:proofErr w:type="spellEnd"/>
      <w:r>
        <w:rPr>
          <w:rFonts w:eastAsia="Times New Roman"/>
          <w:szCs w:val="24"/>
        </w:rPr>
        <w:t xml:space="preserve">, δεν θα ξοδέψω τον ελάχιστο χρόνο </w:t>
      </w:r>
      <w:r>
        <w:rPr>
          <w:rFonts w:eastAsia="Times New Roman"/>
          <w:szCs w:val="24"/>
        </w:rPr>
        <w:t xml:space="preserve">που έχω στη διάθεσή μου σχολιάζοντας τις ιερεμιάδες που εξακολουθεί να ψάλλει η συντηρητική Αντιπολίτευση από αυτό το </w:t>
      </w:r>
      <w:r>
        <w:rPr>
          <w:rFonts w:eastAsia="Times New Roman"/>
          <w:szCs w:val="24"/>
        </w:rPr>
        <w:t>β</w:t>
      </w:r>
      <w:r>
        <w:rPr>
          <w:rFonts w:eastAsia="Times New Roman"/>
          <w:szCs w:val="24"/>
        </w:rPr>
        <w:t>ήμα</w:t>
      </w:r>
      <w:r>
        <w:rPr>
          <w:rFonts w:eastAsia="Times New Roman"/>
          <w:szCs w:val="24"/>
        </w:rPr>
        <w:t>,</w:t>
      </w:r>
      <w:r>
        <w:rPr>
          <w:rFonts w:eastAsia="Times New Roman"/>
          <w:szCs w:val="24"/>
        </w:rPr>
        <w:t xml:space="preserve"> καθόλου τυχαία, υπερασπίζοντας το βάθρο της νεοφιλελεύθερης συναίνεσης, τον γνωστό νόμο Διαμαντοπούλου, αυτό το έκτρωμα, το οποίο, ό</w:t>
      </w:r>
      <w:r>
        <w:rPr>
          <w:rFonts w:eastAsia="Times New Roman"/>
          <w:szCs w:val="24"/>
        </w:rPr>
        <w:t>πως η ίδια πολύ κυνικά δηλώνει, «έχει σκοπό να ξηλώσει τη Μεταπολίτευση».</w:t>
      </w:r>
    </w:p>
    <w:p w14:paraId="50A7B7BF" w14:textId="77777777" w:rsidR="007C6747" w:rsidRDefault="00E91359">
      <w:pPr>
        <w:spacing w:after="0" w:line="600" w:lineRule="auto"/>
        <w:ind w:firstLine="720"/>
        <w:jc w:val="both"/>
        <w:rPr>
          <w:rFonts w:eastAsia="Times New Roman"/>
          <w:szCs w:val="24"/>
        </w:rPr>
      </w:pPr>
      <w:r>
        <w:rPr>
          <w:rFonts w:eastAsia="Times New Roman"/>
          <w:szCs w:val="24"/>
        </w:rPr>
        <w:t xml:space="preserve">Κοιτάξτε κάτι. Έχουμε κάνει ένα λάθος, το έχω επισημάνει πολλές φορές σε αυτή την </w:t>
      </w:r>
      <w:r>
        <w:rPr>
          <w:rFonts w:eastAsia="Times New Roman"/>
          <w:szCs w:val="24"/>
        </w:rPr>
        <w:t>α</w:t>
      </w:r>
      <w:r>
        <w:rPr>
          <w:rFonts w:eastAsia="Times New Roman"/>
          <w:szCs w:val="24"/>
        </w:rPr>
        <w:t xml:space="preserve">ίθουσα, ότι αυτή η </w:t>
      </w:r>
      <w:proofErr w:type="spellStart"/>
      <w:r>
        <w:rPr>
          <w:rFonts w:eastAsia="Times New Roman"/>
          <w:szCs w:val="24"/>
        </w:rPr>
        <w:t>απαξιωτική</w:t>
      </w:r>
      <w:proofErr w:type="spellEnd"/>
      <w:r>
        <w:rPr>
          <w:rFonts w:eastAsia="Times New Roman"/>
          <w:szCs w:val="24"/>
        </w:rPr>
        <w:t>, ισοπεδωτική κριτική, συλλήβδην, για τη Μεταπολίτευση, ένα και μόνο ε</w:t>
      </w:r>
      <w:r>
        <w:rPr>
          <w:rFonts w:eastAsia="Times New Roman"/>
          <w:szCs w:val="24"/>
        </w:rPr>
        <w:t xml:space="preserve">ξυπηρετεί: Εξυπηρετεί αυτούς που πριν από λίγο μας προκάλεσαν μέσα στο Κοινοβούλιο. Ο Αρχηγός τους, βέβαια, θεωρεί </w:t>
      </w:r>
      <w:r>
        <w:rPr>
          <w:rFonts w:eastAsia="Times New Roman"/>
          <w:szCs w:val="24"/>
        </w:rPr>
        <w:lastRenderedPageBreak/>
        <w:t>αγγαρεία το ότι βρίσκεται εδώ μέσα -μας το έχει πει και διαφορετικά- ως γνωστός θαυμαστής, βέβαια, του αναμορφωτή της Ευρώπης, του Χίτλερ, όπ</w:t>
      </w:r>
      <w:r>
        <w:rPr>
          <w:rFonts w:eastAsia="Times New Roman"/>
          <w:szCs w:val="24"/>
        </w:rPr>
        <w:t xml:space="preserve">ως γράφει στα κείμενά του. </w:t>
      </w:r>
    </w:p>
    <w:p w14:paraId="50A7B7C0" w14:textId="77777777" w:rsidR="007C6747" w:rsidRDefault="00E91359">
      <w:pPr>
        <w:spacing w:after="0" w:line="600" w:lineRule="auto"/>
        <w:ind w:firstLine="720"/>
        <w:jc w:val="both"/>
        <w:rPr>
          <w:rFonts w:eastAsia="Times New Roman"/>
          <w:szCs w:val="24"/>
        </w:rPr>
      </w:pPr>
      <w:r>
        <w:rPr>
          <w:rFonts w:eastAsia="Times New Roman"/>
          <w:szCs w:val="24"/>
        </w:rPr>
        <w:t>Η Μεταπολίτευση είναι μία αντίφαση και δεν πρέπει να τη χαρίσουμε όσοι δώσαμε αγώνες και μάχες για να είναι η πιο μακρά περίοδος δημοκρατικών δικαιωμάτων, που σήμερα, βέβαια, βρίσκονται σε πλήρη αμφισβήτηση. Και δεν είναι τυχαίο</w:t>
      </w:r>
      <w:r>
        <w:rPr>
          <w:rFonts w:eastAsia="Times New Roman"/>
          <w:szCs w:val="24"/>
        </w:rPr>
        <w:t xml:space="preserve"> το γεγονός ότι ο νεοφιλελευθερισμός πηγαίνει πακέτο με τον </w:t>
      </w:r>
      <w:proofErr w:type="spellStart"/>
      <w:r>
        <w:rPr>
          <w:rFonts w:eastAsia="Times New Roman"/>
          <w:szCs w:val="24"/>
        </w:rPr>
        <w:t>νεοσυντηρητισμό</w:t>
      </w:r>
      <w:proofErr w:type="spellEnd"/>
      <w:r>
        <w:rPr>
          <w:rFonts w:eastAsia="Times New Roman"/>
          <w:szCs w:val="24"/>
        </w:rPr>
        <w:t xml:space="preserve">. Φτάσαμε, λοιπόν, στα πενήντα χρόνια </w:t>
      </w:r>
      <w:r>
        <w:rPr>
          <w:rFonts w:eastAsia="Times New Roman"/>
          <w:szCs w:val="24"/>
        </w:rPr>
        <w:t xml:space="preserve">μετά </w:t>
      </w:r>
      <w:r>
        <w:rPr>
          <w:rFonts w:eastAsia="Times New Roman"/>
          <w:szCs w:val="24"/>
        </w:rPr>
        <w:t xml:space="preserve">τη χούντα, </w:t>
      </w:r>
      <w:r>
        <w:rPr>
          <w:rFonts w:eastAsia="Times New Roman"/>
          <w:szCs w:val="24"/>
        </w:rPr>
        <w:t>να</w:t>
      </w:r>
      <w:r>
        <w:rPr>
          <w:rFonts w:eastAsia="Times New Roman"/>
          <w:szCs w:val="24"/>
        </w:rPr>
        <w:t xml:space="preserve"> έχουμε και συνέδρια –παρακαλώ- στο </w:t>
      </w:r>
      <w:proofErr w:type="spellStart"/>
      <w:r>
        <w:rPr>
          <w:rFonts w:eastAsia="Times New Roman"/>
          <w:szCs w:val="24"/>
        </w:rPr>
        <w:t>Πάντειο</w:t>
      </w:r>
      <w:proofErr w:type="spellEnd"/>
      <w:r>
        <w:rPr>
          <w:rFonts w:eastAsia="Times New Roman"/>
          <w:szCs w:val="24"/>
        </w:rPr>
        <w:t xml:space="preserve"> από τους γνωστούς «αστέρες» του νεοφιλελευθερισμού, οι οποίοι, ούτε λίγο ούτε πολ</w:t>
      </w:r>
      <w:r>
        <w:rPr>
          <w:rFonts w:eastAsia="Times New Roman"/>
          <w:szCs w:val="24"/>
        </w:rPr>
        <w:t xml:space="preserve">ύ, μας είπαν ότι η χούντα ήταν ο προθάλαμος του εκσυγχρονισμού της χώρας και πολλά άλλα. Δεν θέλω, όμως, να μείνω εκεί. </w:t>
      </w:r>
    </w:p>
    <w:p w14:paraId="50A7B7C1" w14:textId="77777777" w:rsidR="007C6747" w:rsidRDefault="00E91359">
      <w:pPr>
        <w:spacing w:after="0" w:line="600" w:lineRule="auto"/>
        <w:ind w:firstLine="720"/>
        <w:jc w:val="both"/>
        <w:rPr>
          <w:rFonts w:eastAsia="Times New Roman"/>
          <w:szCs w:val="24"/>
        </w:rPr>
      </w:pPr>
      <w:r>
        <w:rPr>
          <w:rFonts w:eastAsia="Times New Roman"/>
          <w:szCs w:val="24"/>
        </w:rPr>
        <w:t>Επειδή στη συζήτησή μας επισκιάστηκαν μοιραία οι λίγες αλλαγές που υπάρχουν μέσα στο νομοσχέδιο για την πρωτοβάθμια και δευτεροβάθμια ε</w:t>
      </w:r>
      <w:r>
        <w:rPr>
          <w:rFonts w:eastAsia="Times New Roman"/>
          <w:szCs w:val="24"/>
        </w:rPr>
        <w:t xml:space="preserve">κπαίδευση, θα ήθελα να πω κάτι, παίρνοντας ερέθισμα από αυτά που είπε προηγουμένως ο Ευκλείδης </w:t>
      </w:r>
      <w:proofErr w:type="spellStart"/>
      <w:r>
        <w:rPr>
          <w:rFonts w:eastAsia="Times New Roman"/>
          <w:szCs w:val="24"/>
        </w:rPr>
        <w:t>Τσακαλώτος</w:t>
      </w:r>
      <w:proofErr w:type="spellEnd"/>
      <w:r>
        <w:rPr>
          <w:rFonts w:eastAsia="Times New Roman"/>
          <w:szCs w:val="24"/>
        </w:rPr>
        <w:t>, ότι</w:t>
      </w:r>
      <w:r>
        <w:rPr>
          <w:rFonts w:eastAsia="Times New Roman"/>
          <w:szCs w:val="24"/>
        </w:rPr>
        <w:t xml:space="preserve"> ένας μεγάλος Αμερικανός παιδαγωγός και φιλόσοφος, ο Τζον Ντιούι, έλεγε κάτι εντελώς διαφορετικό από αυτό </w:t>
      </w:r>
      <w:r>
        <w:rPr>
          <w:rFonts w:eastAsia="Times New Roman"/>
          <w:szCs w:val="24"/>
        </w:rPr>
        <w:lastRenderedPageBreak/>
        <w:t>που συνήθως λέμε. Λέμε ότι η παιδεία, το</w:t>
      </w:r>
      <w:r>
        <w:rPr>
          <w:rFonts w:eastAsia="Times New Roman"/>
          <w:szCs w:val="24"/>
        </w:rPr>
        <w:t xml:space="preserve"> σχολείο, είναι η προετοιμασία για τη ζωή. Ο ίδιος έλεγε ότι πρέπει να είναι η ίδια η ζωή.</w:t>
      </w:r>
    </w:p>
    <w:p w14:paraId="50A7B7C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εδώ θέλω να χαιρετίσω τις πρωτοποριακές προσπάθειες που έχουν ξεκινήσει στο 4</w:t>
      </w:r>
      <w:r w:rsidRPr="00681119">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Γυμνάσιο Αργυρούπολης και αλλού -και </w:t>
      </w:r>
      <w:r>
        <w:rPr>
          <w:rFonts w:eastAsia="Times New Roman" w:cs="Times New Roman"/>
          <w:szCs w:val="24"/>
        </w:rPr>
        <w:t xml:space="preserve">δεν </w:t>
      </w:r>
      <w:r>
        <w:rPr>
          <w:rFonts w:eastAsia="Times New Roman" w:cs="Times New Roman"/>
          <w:szCs w:val="24"/>
        </w:rPr>
        <w:t xml:space="preserve">έχουν ξεκινήσει τυχαία στις δικές </w:t>
      </w:r>
      <w:r>
        <w:rPr>
          <w:rFonts w:eastAsia="Times New Roman" w:cs="Times New Roman"/>
          <w:szCs w:val="24"/>
        </w:rPr>
        <w:t xml:space="preserve">μας </w:t>
      </w:r>
      <w:r>
        <w:rPr>
          <w:rFonts w:eastAsia="Times New Roman" w:cs="Times New Roman"/>
          <w:szCs w:val="24"/>
        </w:rPr>
        <w:t>μέρ</w:t>
      </w:r>
      <w:r>
        <w:rPr>
          <w:rFonts w:eastAsia="Times New Roman" w:cs="Times New Roman"/>
          <w:szCs w:val="24"/>
        </w:rPr>
        <w:t>ες, αφού με τις αλλαγές που φέραμε στη βασική εκπαίδευση</w:t>
      </w:r>
      <w:r>
        <w:rPr>
          <w:rFonts w:eastAsia="Times New Roman" w:cs="Times New Roman"/>
          <w:szCs w:val="24"/>
        </w:rPr>
        <w:t>,</w:t>
      </w:r>
      <w:r>
        <w:rPr>
          <w:rFonts w:eastAsia="Times New Roman" w:cs="Times New Roman"/>
          <w:szCs w:val="24"/>
        </w:rPr>
        <w:t xml:space="preserve"> έχουμε απελευθερώσει και ωφέλιμο χρόνο- για το λεγόμενο ανοιχτό σχολείο, ώστε το σχολείο να γίνει μια δυναμική κοινότητα μάθησης.</w:t>
      </w:r>
    </w:p>
    <w:p w14:paraId="50A7B7C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φανερό ότι η συζήτηση μέσα στη Βουλή εξελίχθηκε σε μία πραγματ</w:t>
      </w:r>
      <w:r>
        <w:rPr>
          <w:rFonts w:eastAsia="Times New Roman" w:cs="Times New Roman"/>
          <w:szCs w:val="24"/>
        </w:rPr>
        <w:t>ική πολιτική μάχη. Και ας αφήσουμε λιγάκι αυτές τις γενικότητες και τα ηθικοπλαστικά για την παιδεία. Εδώ μιλάμε για εκπαιδευτική πολιτική η οποία έχει και κοινωνικά και ταξικά χαρακτηριστικά και θεωρητικά έχει σημαδευτεί –αν θέλετε- απ’ όλες τις μάχες που</w:t>
      </w:r>
      <w:r>
        <w:rPr>
          <w:rFonts w:eastAsia="Times New Roman" w:cs="Times New Roman"/>
          <w:szCs w:val="24"/>
        </w:rPr>
        <w:t xml:space="preserve"> έχουν δοθεί, ώστε να έχει έναν απελευθερωτικό χαρακτήρα η παιδεία.</w:t>
      </w:r>
    </w:p>
    <w:p w14:paraId="50A7B7C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Κακώς στιγματίζουμε τις αντίθετες ιδέες ως ιδεοληψίες, λες και πρόκειται για κάποιες ψυχικές ασθένειες. Έχουμε μια πραγματική μάχη ιδεών μέσα σε έναν κόσμο που συνεχώς αλλάζει και που το σ</w:t>
      </w:r>
      <w:r>
        <w:rPr>
          <w:rFonts w:eastAsia="Times New Roman" w:cs="Times New Roman"/>
          <w:szCs w:val="24"/>
        </w:rPr>
        <w:t>χολείο παίζει βασικό ρόλο σ</w:t>
      </w:r>
      <w:r>
        <w:rPr>
          <w:rFonts w:eastAsia="Times New Roman" w:cs="Times New Roman"/>
          <w:szCs w:val="24"/>
        </w:rPr>
        <w:t>’</w:t>
      </w:r>
      <w:r>
        <w:rPr>
          <w:rFonts w:eastAsia="Times New Roman" w:cs="Times New Roman"/>
          <w:szCs w:val="24"/>
        </w:rPr>
        <w:t xml:space="preserve"> αυτές τις αλλαγές, </w:t>
      </w:r>
      <w:r>
        <w:rPr>
          <w:rFonts w:eastAsia="Times New Roman" w:cs="Times New Roman"/>
          <w:szCs w:val="24"/>
        </w:rPr>
        <w:lastRenderedPageBreak/>
        <w:t xml:space="preserve">αλλά δεν μπορεί να είναι και ο μοχλός της ανατροπής, όπως πίστευαν –αν θέλετε- για την εκπαίδευση την περίοδο του Μάη του </w:t>
      </w:r>
      <w:r>
        <w:rPr>
          <w:rFonts w:eastAsia="Times New Roman" w:cs="Times New Roman"/>
          <w:szCs w:val="24"/>
        </w:rPr>
        <w:t>΄</w:t>
      </w:r>
      <w:r>
        <w:rPr>
          <w:rFonts w:eastAsia="Times New Roman" w:cs="Times New Roman"/>
          <w:szCs w:val="24"/>
        </w:rPr>
        <w:t>68.</w:t>
      </w:r>
    </w:p>
    <w:p w14:paraId="50A7B7C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κούμε συνέχεια την αντιπολίτευση να μας εγκαλεί ότι αυτά που εισάγουμε εδώ είναι</w:t>
      </w:r>
      <w:r>
        <w:rPr>
          <w:rFonts w:eastAsia="Times New Roman" w:cs="Times New Roman"/>
          <w:szCs w:val="24"/>
        </w:rPr>
        <w:t xml:space="preserve"> οπισθοδρόμηση </w:t>
      </w:r>
      <w:r>
        <w:rPr>
          <w:rFonts w:eastAsia="Times New Roman" w:cs="Times New Roman"/>
          <w:szCs w:val="24"/>
        </w:rPr>
        <w:t>στη δεκαετία του ΄80. Β</w:t>
      </w:r>
      <w:r>
        <w:rPr>
          <w:rFonts w:eastAsia="Times New Roman" w:cs="Times New Roman"/>
          <w:szCs w:val="24"/>
        </w:rPr>
        <w:t>έβαια, δεν υπάρχει εδώ κανείς εκπρόσωπος του ΠΑΣΟΚ</w:t>
      </w:r>
      <w:r>
        <w:rPr>
          <w:rFonts w:eastAsia="Times New Roman" w:cs="Times New Roman"/>
          <w:szCs w:val="24"/>
        </w:rPr>
        <w:t>. Μ</w:t>
      </w:r>
      <w:r>
        <w:rPr>
          <w:rFonts w:eastAsia="Times New Roman" w:cs="Times New Roman"/>
          <w:szCs w:val="24"/>
        </w:rPr>
        <w:t>ου κάνει εντύπωση ότι ακόμα και η Πρόεδρος του ΠΑΣΟΚ, κληρονόμος ενός τόσο βαριού ονόματος, δεν μπήκε στον κόπο να απαντήσει σε αυτό που ακούγεται κατά κόρον, ιδιαίτ</w:t>
      </w:r>
      <w:r>
        <w:rPr>
          <w:rFonts w:eastAsia="Times New Roman" w:cs="Times New Roman"/>
          <w:szCs w:val="24"/>
        </w:rPr>
        <w:t xml:space="preserve">ερα από τη Νέα Δημοκρατία, ότι η περίοδος των εκπαιδευτικών αλλαγών τη δεκαετία του </w:t>
      </w:r>
      <w:r>
        <w:rPr>
          <w:rFonts w:eastAsia="Times New Roman" w:cs="Times New Roman"/>
          <w:szCs w:val="24"/>
        </w:rPr>
        <w:t>΄</w:t>
      </w:r>
      <w:r>
        <w:rPr>
          <w:rFonts w:eastAsia="Times New Roman" w:cs="Times New Roman"/>
          <w:szCs w:val="24"/>
        </w:rPr>
        <w:t>80 ήταν μια περίοδος λαϊκισμού. Να θυμίσω ότι οι αλλαγές αυτές, παρά τον πελατειακό χαρακτήρα που είχαν, παρά τις φωτογραφικές διατάξεις, ήταν μια τομή μετά τη μεταρρύθμισ</w:t>
      </w:r>
      <w:r>
        <w:rPr>
          <w:rFonts w:eastAsia="Times New Roman" w:cs="Times New Roman"/>
          <w:szCs w:val="24"/>
        </w:rPr>
        <w:t xml:space="preserve">η Ράλλη, η οποία </w:t>
      </w:r>
      <w:proofErr w:type="spellStart"/>
      <w:r>
        <w:rPr>
          <w:rFonts w:eastAsia="Times New Roman" w:cs="Times New Roman"/>
          <w:szCs w:val="24"/>
        </w:rPr>
        <w:t>επανέφερε</w:t>
      </w:r>
      <w:proofErr w:type="spellEnd"/>
      <w:r>
        <w:rPr>
          <w:rFonts w:eastAsia="Times New Roman" w:cs="Times New Roman"/>
          <w:szCs w:val="24"/>
        </w:rPr>
        <w:t xml:space="preserve"> την καταργημένη από τη χούντα μεταρρύθμιση που είχε ξεκινήσει τα χρόνια του Παπανούτσου και της οποίας εγώ είμαι παιδί της.</w:t>
      </w:r>
    </w:p>
    <w:p w14:paraId="50A7B7C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ήθελα να καταθέσω στα Πρακτικά ένα δημοσίευμα της κυριακάτικης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Να διαβάζετε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θα μάθετε πολλά πράγματα. Δεν φτάνει να διαβάζετε μόνο τις ναυαρχίδες </w:t>
      </w:r>
      <w:r>
        <w:rPr>
          <w:rFonts w:eastAsia="Times New Roman" w:cs="Times New Roman"/>
          <w:szCs w:val="24"/>
        </w:rPr>
        <w:lastRenderedPageBreak/>
        <w:t xml:space="preserve">του νεοφιλελευθερισμού, το «Πρώτο Ψέμα» και 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w:t>
      </w:r>
    </w:p>
    <w:p w14:paraId="50A7B7C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Τριαντάφυλλος </w:t>
      </w:r>
      <w:proofErr w:type="spellStart"/>
      <w:r>
        <w:rPr>
          <w:rFonts w:eastAsia="Times New Roman" w:cs="Times New Roman"/>
          <w:szCs w:val="24"/>
        </w:rPr>
        <w:t>Μηταφίδης</w:t>
      </w:r>
      <w:proofErr w:type="spellEnd"/>
      <w:r>
        <w:rPr>
          <w:rFonts w:eastAsia="Times New Roman" w:cs="Times New Roman"/>
          <w:szCs w:val="24"/>
        </w:rPr>
        <w:t xml:space="preserve"> καταθέτει για τα Πρακτικά το προαναφερθέν δημοσίευμα, το οποίο βρ</w:t>
      </w:r>
      <w:r>
        <w:rPr>
          <w:rFonts w:eastAsia="Times New Roman" w:cs="Times New Roman"/>
          <w:szCs w:val="24"/>
        </w:rPr>
        <w:t>ίσκεται στο αρχείο του Τμήματος Γραμματείας της Διεύθυνσης Στενογραφίας και Πρακτικών της Βουλής)</w:t>
      </w:r>
    </w:p>
    <w:p w14:paraId="50A7B7C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Εδώ μπορείτε να δείτε συγκριτικά πού έχουμε δίδακτρα στην Ευρώπη. Στις χώρες που θεωρούνται με τα διεθνή κριτήρια ότι έχουν το υψηλότερο, ανώτερης ποιότητας </w:t>
      </w:r>
      <w:r>
        <w:rPr>
          <w:rFonts w:eastAsia="Times New Roman" w:cs="Times New Roman"/>
          <w:szCs w:val="24"/>
        </w:rPr>
        <w:t>εκπαιδευτικό σύστημα, δεν υπάρχουν δίδακτρα.</w:t>
      </w:r>
    </w:p>
    <w:p w14:paraId="50A7B7C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50A7B7C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50A7B7C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θέλω να τελειώσω –το οφείλω αυτό- χαιρετίζοντας τους συναδέλφους και τις </w:t>
      </w:r>
      <w:proofErr w:type="spellStart"/>
      <w:r>
        <w:rPr>
          <w:rFonts w:eastAsia="Times New Roman" w:cs="Times New Roman"/>
          <w:szCs w:val="24"/>
        </w:rPr>
        <w:t>συναδέλφισσες</w:t>
      </w:r>
      <w:proofErr w:type="spellEnd"/>
      <w:r>
        <w:rPr>
          <w:rFonts w:eastAsia="Times New Roman" w:cs="Times New Roman"/>
          <w:szCs w:val="24"/>
        </w:rPr>
        <w:t xml:space="preserve"> εκπαιδευτι</w:t>
      </w:r>
      <w:r>
        <w:rPr>
          <w:rFonts w:eastAsia="Times New Roman" w:cs="Times New Roman"/>
          <w:szCs w:val="24"/>
        </w:rPr>
        <w:t>κούς που σε πείσμα των συντηρητικών της Δεξιάς, αλλά δυστυχώς και της Αριστεράς</w:t>
      </w:r>
      <w:r>
        <w:rPr>
          <w:rFonts w:eastAsia="Times New Roman" w:cs="Times New Roman"/>
          <w:szCs w:val="24"/>
        </w:rPr>
        <w:t>,</w:t>
      </w:r>
      <w:r>
        <w:rPr>
          <w:rFonts w:eastAsia="Times New Roman" w:cs="Times New Roman"/>
          <w:szCs w:val="24"/>
        </w:rPr>
        <w:t xml:space="preserve"> πήραν μέρος στη διαδικασία επιλογής των </w:t>
      </w:r>
      <w:r>
        <w:rPr>
          <w:rFonts w:eastAsia="Times New Roman" w:cs="Times New Roman"/>
          <w:szCs w:val="24"/>
        </w:rPr>
        <w:t>δ</w:t>
      </w:r>
      <w:r>
        <w:rPr>
          <w:rFonts w:eastAsia="Times New Roman" w:cs="Times New Roman"/>
          <w:szCs w:val="24"/>
        </w:rPr>
        <w:t xml:space="preserve">ιευθυντών </w:t>
      </w:r>
      <w:r>
        <w:rPr>
          <w:rFonts w:eastAsia="Times New Roman" w:cs="Times New Roman"/>
          <w:szCs w:val="24"/>
        </w:rPr>
        <w:t xml:space="preserve">των σχολείων </w:t>
      </w:r>
      <w:r>
        <w:rPr>
          <w:rFonts w:eastAsia="Times New Roman" w:cs="Times New Roman"/>
          <w:szCs w:val="24"/>
        </w:rPr>
        <w:t xml:space="preserve">εκφράζοντας τη γνώμη τους. </w:t>
      </w:r>
      <w:r>
        <w:rPr>
          <w:rFonts w:eastAsia="Times New Roman" w:cs="Times New Roman"/>
          <w:szCs w:val="24"/>
        </w:rPr>
        <w:t>Μ</w:t>
      </w:r>
      <w:r>
        <w:rPr>
          <w:rFonts w:eastAsia="Times New Roman" w:cs="Times New Roman"/>
          <w:szCs w:val="24"/>
        </w:rPr>
        <w:t xml:space="preserve">εγαλύτεροι από εμένα </w:t>
      </w:r>
      <w:r>
        <w:rPr>
          <w:rFonts w:eastAsia="Times New Roman" w:cs="Times New Roman"/>
          <w:szCs w:val="24"/>
        </w:rPr>
        <w:t>αλλά</w:t>
      </w:r>
      <w:r>
        <w:rPr>
          <w:rFonts w:eastAsia="Times New Roman" w:cs="Times New Roman"/>
          <w:szCs w:val="24"/>
        </w:rPr>
        <w:t xml:space="preserve"> και αμέσως μετά τη Μεταπολίτευση πολεμήσαμε για </w:t>
      </w:r>
      <w:r>
        <w:rPr>
          <w:rFonts w:eastAsia="Times New Roman" w:cs="Times New Roman"/>
          <w:szCs w:val="24"/>
        </w:rPr>
        <w:lastRenderedPageBreak/>
        <w:t>να υπάρχε</w:t>
      </w:r>
      <w:r>
        <w:rPr>
          <w:rFonts w:eastAsia="Times New Roman" w:cs="Times New Roman"/>
          <w:szCs w:val="24"/>
        </w:rPr>
        <w:t>ι αιρετή διοίκηση στην εκπαίδευση, όπως καλώς υπάρχει στην τριτοβάθμια εκπαίδευση.</w:t>
      </w:r>
    </w:p>
    <w:p w14:paraId="50A7B7C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Δυστυχώς, το Συμβούλιο της Επικρατείας με την αντιδημοκρατική του απόφαση -την οποία δεν την εφαρμόζουν οι δικαστικοί για τον εαυτό τους, γιατί αυτοί έχουν αιρετούς προϊσταμ</w:t>
      </w:r>
      <w:r>
        <w:rPr>
          <w:rFonts w:eastAsia="Times New Roman" w:cs="Times New Roman"/>
          <w:szCs w:val="24"/>
        </w:rPr>
        <w:t>ένους στα δικαστήριά τους- ακύρωσε αυτή την προσπάθεια και ξαναέβαλε τους συλλόγους διδασκόντων σε αυτήν την περιπέτεια.</w:t>
      </w:r>
    </w:p>
    <w:p w14:paraId="50A7B7C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θέλω να κλείσω διαβάζοντας, κύριε Πρόεδρε τρεις στίχους. Είναι του Ελύτη. Τους αφιερώνω εξαιρετικά στους </w:t>
      </w:r>
      <w:r>
        <w:rPr>
          <w:rFonts w:eastAsia="Times New Roman" w:cs="Times New Roman"/>
          <w:szCs w:val="24"/>
        </w:rPr>
        <w:t>«</w:t>
      </w:r>
      <w:r>
        <w:rPr>
          <w:rFonts w:eastAsia="Times New Roman" w:cs="Times New Roman"/>
          <w:szCs w:val="24"/>
        </w:rPr>
        <w:t>πεισματάρηδες</w:t>
      </w:r>
      <w:r>
        <w:rPr>
          <w:rFonts w:eastAsia="Times New Roman" w:cs="Times New Roman"/>
          <w:szCs w:val="24"/>
        </w:rPr>
        <w:t>»</w:t>
      </w:r>
      <w:r>
        <w:rPr>
          <w:rFonts w:eastAsia="Times New Roman" w:cs="Times New Roman"/>
          <w:szCs w:val="24"/>
        </w:rPr>
        <w:t xml:space="preserve"> της εκπαίδ</w:t>
      </w:r>
      <w:r>
        <w:rPr>
          <w:rFonts w:eastAsia="Times New Roman" w:cs="Times New Roman"/>
          <w:szCs w:val="24"/>
        </w:rPr>
        <w:t>ευσης, σ</w:t>
      </w:r>
      <w:r>
        <w:rPr>
          <w:rFonts w:eastAsia="Times New Roman" w:cs="Times New Roman"/>
          <w:szCs w:val="24"/>
        </w:rPr>
        <w:t>’</w:t>
      </w:r>
      <w:r>
        <w:rPr>
          <w:rFonts w:eastAsia="Times New Roman" w:cs="Times New Roman"/>
          <w:szCs w:val="24"/>
        </w:rPr>
        <w:t xml:space="preserve"> αυτούς που κάτω από τις πιο αντίξοες συνθήκες, κακοπληρωμένοι και χωρίς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βοήθεια, κάνουν όλες αυτές τις τομές πάνω στις οποίες εμείς πρέπει να χτίσουμε και να τις αναπτύξουμε. </w:t>
      </w:r>
    </w:p>
    <w:p w14:paraId="50A7B7C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Λέει ο Ελύτης: «Μέσα στη θλίψη της απέραντης μετριότητας, που μ</w:t>
      </w:r>
      <w:r>
        <w:rPr>
          <w:rFonts w:eastAsia="Times New Roman" w:cs="Times New Roman"/>
          <w:szCs w:val="24"/>
        </w:rPr>
        <w:t xml:space="preserve">ας πνίγει από παντού, </w:t>
      </w:r>
      <w:proofErr w:type="spellStart"/>
      <w:r>
        <w:rPr>
          <w:rFonts w:eastAsia="Times New Roman" w:cs="Times New Roman"/>
          <w:szCs w:val="24"/>
        </w:rPr>
        <w:t>παρηγοριέμαι</w:t>
      </w:r>
      <w:proofErr w:type="spellEnd"/>
      <w:r>
        <w:rPr>
          <w:rFonts w:eastAsia="Times New Roman" w:cs="Times New Roman"/>
          <w:szCs w:val="24"/>
        </w:rPr>
        <w:t xml:space="preserve"> ότι κάπου σε κάποιο καμαράκι κάποιοι πεισματάρηδες αγωνίζονται να εξουδετερώσουν τη φθορά.»</w:t>
      </w:r>
      <w:r>
        <w:rPr>
          <w:rFonts w:eastAsia="Times New Roman" w:cs="Times New Roman"/>
          <w:szCs w:val="24"/>
        </w:rPr>
        <w:t>.</w:t>
      </w:r>
    </w:p>
    <w:p w14:paraId="50A7B7C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w:t>
      </w:r>
    </w:p>
    <w:p w14:paraId="50A7B7D0"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7D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Κοινοβουλευτικός Εκπρόσ</w:t>
      </w:r>
      <w:r>
        <w:rPr>
          <w:rFonts w:eastAsia="Times New Roman" w:cs="Times New Roman"/>
          <w:szCs w:val="24"/>
        </w:rPr>
        <w:t>ωπος του Κομμουνιστικού Κόμματος Ελλάδ</w:t>
      </w:r>
      <w:r>
        <w:rPr>
          <w:rFonts w:eastAsia="Times New Roman" w:cs="Times New Roman"/>
          <w:szCs w:val="24"/>
        </w:rPr>
        <w:t>α</w:t>
      </w:r>
      <w:r>
        <w:rPr>
          <w:rFonts w:eastAsia="Times New Roman" w:cs="Times New Roman"/>
          <w:szCs w:val="24"/>
        </w:rPr>
        <w:t xml:space="preserve">ς κ. </w:t>
      </w:r>
      <w:proofErr w:type="spellStart"/>
      <w:r>
        <w:rPr>
          <w:rFonts w:eastAsia="Times New Roman" w:cs="Times New Roman"/>
          <w:szCs w:val="24"/>
        </w:rPr>
        <w:t>Παφίλης</w:t>
      </w:r>
      <w:proofErr w:type="spellEnd"/>
      <w:r>
        <w:rPr>
          <w:rFonts w:eastAsia="Times New Roman" w:cs="Times New Roman"/>
          <w:szCs w:val="24"/>
        </w:rPr>
        <w:t xml:space="preserve">. </w:t>
      </w:r>
    </w:p>
    <w:p w14:paraId="50A7B7D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Ίσως αυτός ο στίχος θα έπρεπε να αφιερωθεί όντως στους πεισματάρηδες που επιμένουν να ανατρέψουν ένα βάρβαρο σύστημα, αυτό που ζούμε σήμερα και το οποίο δεν εξανθρωπίζεται ούτε γίνετα</w:t>
      </w:r>
      <w:r>
        <w:rPr>
          <w:rFonts w:eastAsia="Times New Roman" w:cs="Times New Roman"/>
          <w:szCs w:val="24"/>
        </w:rPr>
        <w:t>ι τίμιο. Είναι άτιμο από την ίδια του τη φύση</w:t>
      </w:r>
      <w:r w:rsidRPr="00020F87">
        <w:rPr>
          <w:rFonts w:eastAsia="Times New Roman" w:cs="Times New Roman"/>
          <w:szCs w:val="24"/>
        </w:rPr>
        <w:t>,</w:t>
      </w:r>
      <w:r>
        <w:rPr>
          <w:rFonts w:eastAsia="Times New Roman" w:cs="Times New Roman"/>
          <w:szCs w:val="24"/>
        </w:rPr>
        <w:t xml:space="preserve"> γιατί βασίζεται στην εκμετάλλευση ανθρώπου από άνθρωπο. Αυτοί είναι οι πραγματικοί πεισματάρηδες και να είστε σίγουροι ότι στην πορεία θα βρεθούν λαοί ολόκληροι πεισματάρηδες που δεν θα υποταχθούν και ενσωματω</w:t>
      </w:r>
      <w:r>
        <w:rPr>
          <w:rFonts w:eastAsia="Times New Roman" w:cs="Times New Roman"/>
          <w:szCs w:val="24"/>
        </w:rPr>
        <w:t xml:space="preserve">θούν, αλλά θα αγωνιστούν για να ανατρέψουν την καπιταλιστική βαρβαρότητα. </w:t>
      </w:r>
    </w:p>
    <w:p w14:paraId="50A7B7D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Επειδή και ο Γραμματέας του </w:t>
      </w:r>
      <w:r>
        <w:rPr>
          <w:rFonts w:eastAsia="Times New Roman" w:cs="Times New Roman"/>
          <w:szCs w:val="24"/>
          <w:lang w:val="en-US"/>
        </w:rPr>
        <w:t>K</w:t>
      </w:r>
      <w:r>
        <w:rPr>
          <w:rFonts w:eastAsia="Times New Roman" w:cs="Times New Roman"/>
          <w:szCs w:val="24"/>
        </w:rPr>
        <w:t>όμματός μας και ο εισηγητής μας Γιάννης Δελής και ο Μανώλης Συντυχάκης μίλησαν γενικότερα και για το νομοσχέδιο και για την πρόταση τη δική μας, θα σταθ</w:t>
      </w:r>
      <w:r>
        <w:rPr>
          <w:rFonts w:eastAsia="Times New Roman" w:cs="Times New Roman"/>
          <w:szCs w:val="24"/>
        </w:rPr>
        <w:t xml:space="preserve">ώ σε επιμέρους ζητήματα. </w:t>
      </w:r>
    </w:p>
    <w:p w14:paraId="50A7B7D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Κατ’ αρχάς, θέλω να κάνω ένα σχόλιο που αφορά τη διαδικασία, μια και είναι ο Πρόεδρος εδώ. </w:t>
      </w:r>
    </w:p>
    <w:p w14:paraId="50A7B7D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δεν μπορεί να συνεχιστεί αυτό το πράγμα που συμβαίνει. Να σηκωθούμε να φύγουμε; Μίλησαν δυόμισι ώρες οι δύο Αρχηγοί. Τόσο ή</w:t>
      </w:r>
      <w:r>
        <w:rPr>
          <w:rFonts w:eastAsia="Times New Roman" w:cs="Times New Roman"/>
          <w:szCs w:val="24"/>
        </w:rPr>
        <w:t xml:space="preserve">ταν, μήπως ήταν και παραπάνω; Όποτε θέλει ο καθένας λέει, απαντάει, </w:t>
      </w:r>
      <w:proofErr w:type="spellStart"/>
      <w:r>
        <w:rPr>
          <w:rFonts w:eastAsia="Times New Roman" w:cs="Times New Roman"/>
          <w:szCs w:val="24"/>
        </w:rPr>
        <w:t>ξαναπαντάει</w:t>
      </w:r>
      <w:proofErr w:type="spellEnd"/>
      <w:r>
        <w:rPr>
          <w:rFonts w:eastAsia="Times New Roman" w:cs="Times New Roman"/>
          <w:szCs w:val="24"/>
        </w:rPr>
        <w:t xml:space="preserve">, δηλαδή τι νομίζουν ότι αυτοί κερδίζουν; Δεν είναι σωστό. </w:t>
      </w:r>
    </w:p>
    <w:p w14:paraId="50A7B7D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Φυσικά, ανοχή θα υπάρχει, κανένας δεν λέει ότι ντε και καλά θα μιλήσουν είκοσι λεπτά</w:t>
      </w:r>
      <w:r>
        <w:rPr>
          <w:rFonts w:eastAsia="Times New Roman" w:cs="Times New Roman"/>
          <w:szCs w:val="24"/>
        </w:rPr>
        <w:t xml:space="preserve"> ή </w:t>
      </w:r>
      <w:r>
        <w:rPr>
          <w:rFonts w:eastAsia="Times New Roman" w:cs="Times New Roman"/>
          <w:szCs w:val="24"/>
        </w:rPr>
        <w:t>μισή ώρα. Όμως</w:t>
      </w:r>
      <w:r>
        <w:rPr>
          <w:rFonts w:eastAsia="Times New Roman" w:cs="Times New Roman"/>
          <w:szCs w:val="24"/>
        </w:rPr>
        <w:t xml:space="preserve"> αυτό το πράγμα κάθε εβδομάδα δεν πάει άλλο, γιατί και η ανοχή έχει όρια και στο ίδιο έργο δεν μπορούμε να είμαστε θεατές. Θα σηκωνόμαστε και θα φεύγουμε, εάν συνεχίζεται αυτό το πράγμα, να έχουμε δύο ώρες αυτό το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το οποίο είναι γνωστό, το έχο</w:t>
      </w:r>
      <w:r>
        <w:rPr>
          <w:rFonts w:eastAsia="Times New Roman" w:cs="Times New Roman"/>
          <w:szCs w:val="24"/>
        </w:rPr>
        <w:t xml:space="preserve">υμε δει από πολλά χρόνια όσοι είμαστε παλαιότεροι σε αυτήν την Αίθουσα. </w:t>
      </w:r>
    </w:p>
    <w:p w14:paraId="50A7B7D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Σε ότι αφορά το νομοσχέδιο και το όλο κλίμα, γίνεται μια προσπάθεια και από την Κυβέρνηση και από τα άλλα κόμματα της Αντιπολίτευσης, αλλά και από τον Τύπο και τα μέσα μαζικής ενημέρω</w:t>
      </w:r>
      <w:r>
        <w:rPr>
          <w:rFonts w:eastAsia="Times New Roman" w:cs="Times New Roman"/>
          <w:szCs w:val="24"/>
        </w:rPr>
        <w:t xml:space="preserve">σης να προβληθεί ότι εδώ υπάρχει μια μεγάλη σύγκρουση και αντιπαράθεση δύο διαφορετικών πολιτικών και στο θέμα της ανώτατης εκπαίδευσης αλλά και συνολικότερα στο θέμα της παιδείας. </w:t>
      </w:r>
    </w:p>
    <w:p w14:paraId="50A7B7D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lastRenderedPageBreak/>
        <w:t>Μάλιστα χρησιμοποιούνται βαρύγδουπες εκφράσεις, που κανένας καμιά φορά απο</w:t>
      </w:r>
      <w:r>
        <w:rPr>
          <w:rFonts w:eastAsia="Times New Roman" w:cs="Times New Roman"/>
          <w:szCs w:val="24"/>
        </w:rPr>
        <w:t>ρεί, αν σκεφτεί σοβαρά και αν δεν υποκύψει σε αυτήν τη λαγνεία των λέξεων που χρησιμοποιούνται. Παραδείγματος χάριν, από την πλευρά της Κυβέρνησης: «κοινωνικό κράτος», «απρόσκοπτη πρόσβαση στην παιδεία όλων των Ελλήνων». Άλλο: «αριστερή αντίληψη συγκρούετα</w:t>
      </w:r>
      <w:r>
        <w:rPr>
          <w:rFonts w:eastAsia="Times New Roman" w:cs="Times New Roman"/>
          <w:szCs w:val="24"/>
        </w:rPr>
        <w:t xml:space="preserve">ι με τη δεξιά αντίληψη». Αριστερή αντίληψη είναι του ΣΥΡΙΖΑ και της Κυβέρνησης ΣΥΡΙΖΑ-ΑΝΕΛ και δεξιά αντίληψη είναι της Νέας Δημοκρατίας και των υπολοίπων. Ευτυχώς που δεν ακούσαμε και τη λέξη επανάσταση στην παιδεία. </w:t>
      </w:r>
    </w:p>
    <w:p w14:paraId="50A7B7D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Όλα αυτά ακούγονται μάλιστα σε μια ζω</w:t>
      </w:r>
      <w:r>
        <w:rPr>
          <w:rFonts w:eastAsia="Times New Roman" w:cs="Times New Roman"/>
          <w:szCs w:val="24"/>
        </w:rPr>
        <w:t xml:space="preserve">ή που ζει ο κόσμος, η οποία είναι τελείως διαφορετική από αυτά που λέγονται. Τι απαντά η Νέα Δημοκρατία και οι άλλοι; Αναχρονισμός, οπισθοδρόμηση και το άσυλο σημαία. </w:t>
      </w:r>
    </w:p>
    <w:p w14:paraId="50A7B7D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Παρεμπιπτόντως ο κ</w:t>
      </w:r>
      <w:r>
        <w:rPr>
          <w:rFonts w:eastAsia="Times New Roman" w:cs="Times New Roman"/>
          <w:szCs w:val="24"/>
        </w:rPr>
        <w:t>ύριος</w:t>
      </w:r>
      <w:r>
        <w:rPr>
          <w:rFonts w:eastAsia="Times New Roman" w:cs="Times New Roman"/>
          <w:szCs w:val="24"/>
        </w:rPr>
        <w:t xml:space="preserve"> Πρωθυπουργός υπερασπίστηκε τον νόμο Γιαννάκου. Αν δεν μας απατά </w:t>
      </w:r>
      <w:r>
        <w:rPr>
          <w:rFonts w:eastAsia="Times New Roman" w:cs="Times New Roman"/>
          <w:szCs w:val="24"/>
        </w:rPr>
        <w:t xml:space="preserve">η μνήμη μας –και δεν μας απατά, λεκτικό είναι αυτό- όταν είχε έρθει ο νόμος Γιαννάκου, έγιναν τεράστιες κινητοποιήσεις από το φοιτητικό κίνημα και την εκπαιδευτική κοινότητα τότε. Τα ξεχάσατε; Τώρα ήταν καλός ο νόμος της Γιαννάκου, δηλαδή; </w:t>
      </w:r>
    </w:p>
    <w:p w14:paraId="50A7B7D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ΓΑ</w:t>
      </w:r>
      <w:r>
        <w:rPr>
          <w:rFonts w:eastAsia="Times New Roman" w:cs="Times New Roman"/>
          <w:b/>
          <w:szCs w:val="24"/>
        </w:rPr>
        <w:t xml:space="preserve">ΒΡΟΓΛΟΥ (Υπουργός Παιδείας, Έρευνας και Θρησκευμάτων): </w:t>
      </w:r>
      <w:r>
        <w:rPr>
          <w:rFonts w:eastAsia="Times New Roman" w:cs="Times New Roman"/>
          <w:szCs w:val="24"/>
        </w:rPr>
        <w:t xml:space="preserve">Για το άσυλο. Για το άρθρο 16. </w:t>
      </w:r>
    </w:p>
    <w:p w14:paraId="50A7B7D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Ξέρεις κα</w:t>
      </w:r>
      <w:r>
        <w:rPr>
          <w:rFonts w:eastAsia="Times New Roman" w:cs="Times New Roman"/>
          <w:szCs w:val="24"/>
        </w:rPr>
        <w:t>μμία</w:t>
      </w:r>
      <w:r>
        <w:rPr>
          <w:rFonts w:eastAsia="Times New Roman" w:cs="Times New Roman"/>
          <w:szCs w:val="24"/>
        </w:rPr>
        <w:t xml:space="preserve"> φορά η λανθάνουσα γλώσσα λέει την αλήθεια. Και για το άσυλο τότε το είχαν καταγγείλει και ο Συνασπισμός και εμείς και πάρα πολλοί άλλοι </w:t>
      </w:r>
      <w:r>
        <w:rPr>
          <w:rFonts w:eastAsia="Times New Roman" w:cs="Times New Roman"/>
          <w:szCs w:val="24"/>
        </w:rPr>
        <w:t xml:space="preserve">αυτόν τον νόμο. </w:t>
      </w:r>
    </w:p>
    <w:p w14:paraId="50A7B7D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Για το άρθρο 16. </w:t>
      </w:r>
    </w:p>
    <w:p w14:paraId="50A7B7D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Και το άσυλο είχε καταγγελθεί. Μην μας τα λέτε. Θέλετε να σας φέρω τις εφημερίδες για το τι λέγατε και εσείς τότε για το άσυλο; </w:t>
      </w:r>
    </w:p>
    <w:p w14:paraId="50A7B7D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Ανε</w:t>
      </w:r>
      <w:r>
        <w:rPr>
          <w:rFonts w:eastAsia="Times New Roman" w:cs="Times New Roman"/>
          <w:szCs w:val="24"/>
        </w:rPr>
        <w:t xml:space="preserve">ξάρτητα από αυτό, πήρε γενικότερα τον νόμο της Γιαννάκου. </w:t>
      </w:r>
    </w:p>
    <w:p w14:paraId="50A7B7E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Λέω, λοιπόν, ότι για να ισορροπήσει η συζήτηση, εμείς θα θέσουμε τα πραγματικά ερωτήματα που υπάρχουν, για να δούμε πού είναι οι μεγάλες διαφορές, οι στρατηγικές διαφορές. Τι είναι η παιδεία εμπόρε</w:t>
      </w:r>
      <w:r>
        <w:rPr>
          <w:rFonts w:eastAsia="Times New Roman" w:cs="Times New Roman"/>
          <w:szCs w:val="24"/>
        </w:rPr>
        <w:t xml:space="preserve">υμα ή κοινωνικό αγαθό που πρέπει να παρέχεται δημόσια δωρεάν και σε υψηλή ποιότητα, που ταιριάζει και με τις εξελίξεις τις επιστημονικές, τις τεχνολογικές που υπάρχουν; </w:t>
      </w:r>
      <w:r>
        <w:rPr>
          <w:rFonts w:eastAsia="Times New Roman" w:cs="Times New Roman"/>
          <w:szCs w:val="24"/>
        </w:rPr>
        <w:lastRenderedPageBreak/>
        <w:t>Εδώ διαχωρίζονται τα κόμματα. Στον καπιταλισμό είναι εμπόρευμα. Είναι ή δεν είναι εμπόρ</w:t>
      </w:r>
      <w:r>
        <w:rPr>
          <w:rFonts w:eastAsia="Times New Roman" w:cs="Times New Roman"/>
          <w:szCs w:val="24"/>
        </w:rPr>
        <w:t xml:space="preserve">ευμα; Πουλιέται και αγοράζεται, ναι ή όχι; </w:t>
      </w:r>
    </w:p>
    <w:p w14:paraId="50A7B7E1"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Σήμερα, με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τι είναι η παιδεία και τι αλλάζει προς αυτήν την κατεύθυνση; Το κάνει κοινωνικό αγαθό που προσφέρει τη δημόσια δωρεάν παιδεία παντού; Όχι βέβαια.</w:t>
      </w:r>
    </w:p>
    <w:p w14:paraId="50A7B7E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προειδοποιητικ</w:t>
      </w:r>
      <w:r>
        <w:rPr>
          <w:rFonts w:eastAsia="Times New Roman" w:cs="Times New Roman"/>
          <w:szCs w:val="24"/>
        </w:rPr>
        <w:t xml:space="preserve">ά το </w:t>
      </w:r>
      <w:r>
        <w:rPr>
          <w:rFonts w:eastAsia="Times New Roman" w:cs="Times New Roman"/>
          <w:szCs w:val="24"/>
        </w:rPr>
        <w:t>κουδούνι λήξεως του χρόνου ομιλίας του κυρίου Βουλευτή)</w:t>
      </w:r>
    </w:p>
    <w:p w14:paraId="50A7B7E3"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Δώστε μου, κύριε Πρόεδρε</w:t>
      </w:r>
      <w:r w:rsidRPr="006D4C9C">
        <w:rPr>
          <w:rFonts w:eastAsia="Times New Roman" w:cs="Times New Roman"/>
          <w:szCs w:val="24"/>
        </w:rPr>
        <w:t>,</w:t>
      </w:r>
      <w:r>
        <w:rPr>
          <w:rFonts w:eastAsia="Times New Roman" w:cs="Times New Roman"/>
          <w:szCs w:val="24"/>
        </w:rPr>
        <w:t xml:space="preserve"> και τον χρόνο της δευτερολογίας μου, για να μη χρησιμοποιήσω αυτά που κατήγγειλα πριν, ότι πρέπει και εμείς να έχουμε τον ανάλογο χρόνο, αλλά δεν είναι σωσ</w:t>
      </w:r>
      <w:r>
        <w:rPr>
          <w:rFonts w:eastAsia="Times New Roman" w:cs="Times New Roman"/>
          <w:szCs w:val="24"/>
        </w:rPr>
        <w:t xml:space="preserve">τό γενικότερα. </w:t>
      </w:r>
    </w:p>
    <w:p w14:paraId="50A7B7E4"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Λέει η Κυβέρνηση: Να έχουν όλοι ελεύθερη πρόσβαση ή να έχουν ισοτιμία. Καλά, σοβαρολογείτε; Το παιδί του εργάτη με το παιδί του βιομήχανου, του εφοπλιστή, του μεγαλέμπορου, του πλούσιου</w:t>
      </w:r>
      <w:r w:rsidRPr="006D4C9C">
        <w:rPr>
          <w:rFonts w:eastAsia="Times New Roman" w:cs="Times New Roman"/>
          <w:szCs w:val="24"/>
        </w:rPr>
        <w:t>,</w:t>
      </w:r>
      <w:r>
        <w:rPr>
          <w:rFonts w:eastAsia="Times New Roman" w:cs="Times New Roman"/>
          <w:szCs w:val="24"/>
        </w:rPr>
        <w:t xml:space="preserve"> τέλος πάντων, έχουν τις ίδιες δυνατότητες πρόσβασης σ</w:t>
      </w:r>
      <w:r>
        <w:rPr>
          <w:rFonts w:eastAsia="Times New Roman" w:cs="Times New Roman"/>
          <w:szCs w:val="24"/>
        </w:rPr>
        <w:t xml:space="preserve">την παιδεία; Είμαστε σε ταξική κοινωνία ή όχι; Για ποια δωρεάν παιδεία μπορούμε να μιλήσουμε σήμερα και να τη λογαριάσουμε συνολικά, γιατί παιδεία δεν είναι μόνο τα πανεπιστήμια. </w:t>
      </w:r>
    </w:p>
    <w:p w14:paraId="50A7B7E5"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Για να δούμε ένας γονιός τι πληρώνει σήμερα; Πληρώνει φροντιστήρια; Πληρώνει</w:t>
      </w:r>
      <w:r>
        <w:rPr>
          <w:rFonts w:eastAsia="Times New Roman" w:cs="Times New Roman"/>
          <w:szCs w:val="24"/>
        </w:rPr>
        <w:t xml:space="preserve"> για ξένες γλώσσες ή μήπως μπορεί να τα μάθει στο σχολείο; Πληρώνει, αν θέλει να μάθει το παιδί του. Πληρώνει για αθλητισμό; Όπου θέλει να το πάει. Υπάρχουν τέτοιες υποδομές που να προσφέρουν; Υπάρχουν υποδομές για τον πολιτισμό; Όχι. Όλα είναι επί πληρωμή</w:t>
      </w:r>
      <w:r>
        <w:rPr>
          <w:rFonts w:eastAsia="Times New Roman" w:cs="Times New Roman"/>
          <w:szCs w:val="24"/>
        </w:rPr>
        <w:t xml:space="preserve">, συν τα υπόλοιπα προβλήματα που υπάρχουν ακόμα και στα πανεπιστήμια. </w:t>
      </w:r>
    </w:p>
    <w:p w14:paraId="50A7B7E6"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Σε αυτό, λοιπόν, το θέμα υπάρχει διαφορά στην πολιτική σας από την πολιτική της Νέας Δημοκρατίας; Λέτε</w:t>
      </w:r>
      <w:r w:rsidRPr="008640FD">
        <w:rPr>
          <w:rFonts w:eastAsia="Times New Roman" w:cs="Times New Roman"/>
          <w:szCs w:val="24"/>
        </w:rPr>
        <w:t>,</w:t>
      </w:r>
      <w:r>
        <w:rPr>
          <w:rFonts w:eastAsia="Times New Roman" w:cs="Times New Roman"/>
          <w:szCs w:val="24"/>
        </w:rPr>
        <w:t xml:space="preserve"> βέβαια</w:t>
      </w:r>
      <w:r w:rsidRPr="008640FD">
        <w:rPr>
          <w:rFonts w:eastAsia="Times New Roman" w:cs="Times New Roman"/>
          <w:szCs w:val="24"/>
        </w:rPr>
        <w:t>,</w:t>
      </w:r>
      <w:r>
        <w:rPr>
          <w:rFonts w:eastAsia="Times New Roman" w:cs="Times New Roman"/>
          <w:szCs w:val="24"/>
        </w:rPr>
        <w:t xml:space="preserve"> ότι εμείς προσπαθούμε να το απαλύνουμε. Θα το σχολιάσω παρακάτω. Όμως υπά</w:t>
      </w:r>
      <w:r>
        <w:rPr>
          <w:rFonts w:eastAsia="Times New Roman" w:cs="Times New Roman"/>
          <w:szCs w:val="24"/>
        </w:rPr>
        <w:t>ρχει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διαφορά στο ότι η παιδεία θεωρείται και είναι εμπόρευμα και πουλιέται και αγοράζεται παντού; Για να μην πάω παραπέρα για τα ξένα ιδρύματα, για τα μεγάλα πανεπιστήμια, ποιοι πάνε, πώς πάνε και τι κάνουν. Και αν θέλετε, μην κάνουμε σύγκριση με πα</w:t>
      </w:r>
      <w:r>
        <w:rPr>
          <w:rFonts w:eastAsia="Times New Roman" w:cs="Times New Roman"/>
          <w:szCs w:val="24"/>
        </w:rPr>
        <w:t>λιότερες εποχές που χρειαζόντουσαν μαζικά επιστήμονες και το ίδιο το καπιταλιστικό σύστημα είχε αφήσει πιο χαλαρά ορισμένα πράγματα για να παράγει επιστήμονες που έπρεπε να στελεχώσουν την ίδια την καπιταλιστική παραγωγή. Άρα εδώ ο καυγάς είναι για το ποιο</w:t>
      </w:r>
      <w:r>
        <w:rPr>
          <w:rFonts w:eastAsia="Times New Roman" w:cs="Times New Roman"/>
          <w:szCs w:val="24"/>
        </w:rPr>
        <w:t xml:space="preserve">ς υπηρετεί καλύτερα αυτό το σύστημα. </w:t>
      </w:r>
    </w:p>
    <w:p w14:paraId="50A7B7E7"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Για να δούμε, λοιπόν, τι κάνει αυτό το νομοσχέδιο</w:t>
      </w:r>
      <w:r w:rsidRPr="006D4C9C">
        <w:rPr>
          <w:rFonts w:eastAsia="Times New Roman" w:cs="Times New Roman"/>
          <w:szCs w:val="24"/>
        </w:rPr>
        <w:t>,</w:t>
      </w:r>
      <w:r>
        <w:rPr>
          <w:rFonts w:eastAsia="Times New Roman" w:cs="Times New Roman"/>
          <w:szCs w:val="24"/>
        </w:rPr>
        <w:t xml:space="preserve"> επειδή ακούγονται διάφορα και για τον νόμο Διαμαντοπούλου, που όντως ήταν νόμος-τερατούργημα. Εμείς το είχαμε καταγγείλει και μάλιστα λέγαμε ότι ξεκινάει το «Πανεπιστή</w:t>
      </w:r>
      <w:r>
        <w:rPr>
          <w:rFonts w:eastAsia="Times New Roman" w:cs="Times New Roman"/>
          <w:szCs w:val="24"/>
        </w:rPr>
        <w:t xml:space="preserve">μιο ΑΕ» –ανώνυμη εταιρεία- όπως και σε όλα, και στα σχολεία και παντού. Προηγήθηκε ο νόμος Γιαννάκου και τώρα με έναν πιο έξυπνο τρόπο συνεχίζεται στην ίδια γραμμή. Γιατί συνεχίζεται στην ίδια γραμμή; Υπάρχει </w:t>
      </w:r>
      <w:proofErr w:type="spellStart"/>
      <w:r>
        <w:rPr>
          <w:rFonts w:eastAsia="Times New Roman" w:cs="Times New Roman"/>
          <w:szCs w:val="24"/>
        </w:rPr>
        <w:t>υποχρηματοδότηση</w:t>
      </w:r>
      <w:proofErr w:type="spellEnd"/>
      <w:r>
        <w:rPr>
          <w:rFonts w:eastAsia="Times New Roman" w:cs="Times New Roman"/>
          <w:szCs w:val="24"/>
        </w:rPr>
        <w:t xml:space="preserve"> με βάση τις ανάγκες της οικονο</w:t>
      </w:r>
      <w:r>
        <w:rPr>
          <w:rFonts w:eastAsia="Times New Roman" w:cs="Times New Roman"/>
          <w:szCs w:val="24"/>
        </w:rPr>
        <w:t xml:space="preserve">μίας; Τεράστια. </w:t>
      </w:r>
    </w:p>
    <w:p w14:paraId="50A7B7E8"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Μας είπε ο κύριος Πρωθυπουργός ότι θα δώσει 65 εκατομμύρια σε δύο χρόνια. Να σας πω κάτι; Είναι το ¼ των καθαρών κερδών μεγάλων επιχειρήσεων τα 65 εκατομμύρια. Να μην ονοματίσω, γιατί είναι αρκετές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Φθάνουν αυτά τα 65 εκα</w:t>
      </w:r>
      <w:r>
        <w:rPr>
          <w:rFonts w:eastAsia="Times New Roman" w:cs="Times New Roman"/>
          <w:szCs w:val="24"/>
        </w:rPr>
        <w:t>τομμύρια, για να αντιμετωπίσουν τα προβλήματα που υπάρχουν στον χώρο της παιδείας; Όχι. Γι’ αυτό, τι έρχεται; Η εξάρτηση της επιβίωσης και λειτουργίας των ΑΕΙ και των ΤΕΙ από την πώληση προγραμμάτων με τέλη και δίδακτρα, με νέα πεδία δράσης στη διά βίου μά</w:t>
      </w:r>
      <w:r>
        <w:rPr>
          <w:rFonts w:eastAsia="Times New Roman" w:cs="Times New Roman"/>
          <w:szCs w:val="24"/>
        </w:rPr>
        <w:t>θηση, η οποία διά βίου μάθηση είναι στρατηγική επιλογή του κεφαλαίου και θα πω γιατί είναι.</w:t>
      </w:r>
    </w:p>
    <w:p w14:paraId="50A7B7E9"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Δεύτερον, θεσμοθετεί επίσημα δίδακτρα με τη μορφή τελών φοίτησης στα μεταπτυχιακά προγράμματα σπουδών. Και επειδή καταγγέλλεται –και σωστά καταγγέλλεται- η λογική κ</w:t>
      </w:r>
      <w:r>
        <w:rPr>
          <w:rFonts w:eastAsia="Times New Roman" w:cs="Times New Roman"/>
          <w:szCs w:val="24"/>
        </w:rPr>
        <w:t>αι η θεωρία πελάτη και αυτού που προσφέρει, αυτό τι είναι; Δεν θεωρείται πελάτης ο φοιτητής; Γιατί θα πρέπει να πληρώνει στο μεταπτυχιακό; Δεν είναι «Πανεπιστήμιο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και αυτό όταν πάει να βρει πόρους από αλλού, για να στηριχτεί και όταν συνδέεται με τις</w:t>
      </w:r>
      <w:r>
        <w:rPr>
          <w:rFonts w:eastAsia="Times New Roman" w:cs="Times New Roman"/>
          <w:szCs w:val="24"/>
        </w:rPr>
        <w:t xml:space="preserve"> επιχειρήσεις και όλα όσα γίνονται στην πράξη, ακόμα και με το ίδιο το ΝΑΤΟ, αλλά εδώ εσείς λέτε ότι το ΝΑΤΟ είναι παράγοντας ασφάλειας. </w:t>
      </w:r>
    </w:p>
    <w:p w14:paraId="50A7B7EA"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Άρα λοιπόν, ποια είναι η διαφορά; Λέτε ότι το 30% θα είναι σε όσους δεν μπορούν. Και καθορίζεται με ένα πλαφόν. Ο κύρι</w:t>
      </w:r>
      <w:r>
        <w:rPr>
          <w:rFonts w:eastAsia="Times New Roman" w:cs="Times New Roman"/>
          <w:szCs w:val="24"/>
        </w:rPr>
        <w:t xml:space="preserve">ος Υπουργός λέει </w:t>
      </w:r>
      <w:r>
        <w:rPr>
          <w:rFonts w:eastAsia="Times New Roman" w:cs="Times New Roman"/>
          <w:szCs w:val="24"/>
        </w:rPr>
        <w:t>10.000</w:t>
      </w:r>
      <w:r>
        <w:rPr>
          <w:rFonts w:eastAsia="Times New Roman" w:cs="Times New Roman"/>
          <w:szCs w:val="24"/>
        </w:rPr>
        <w:t xml:space="preserve">, εμείς δεν συμφωνούμε, γιατί αν είναι πάνω από 30%, τι θα γίνει; Θα βάλεις τους πιο φτωχούς. Άρα θα κατέβει το πλαφόν. Ακόμα και με </w:t>
      </w:r>
      <w:r>
        <w:rPr>
          <w:rFonts w:eastAsia="Times New Roman" w:cs="Times New Roman"/>
          <w:szCs w:val="24"/>
        </w:rPr>
        <w:t>11.000</w:t>
      </w:r>
      <w:r>
        <w:rPr>
          <w:rFonts w:eastAsia="Times New Roman" w:cs="Times New Roman"/>
          <w:szCs w:val="24"/>
        </w:rPr>
        <w:t xml:space="preserve"> εισόδημα χρονιάτικο πιστεύετε, αλήθεια, ότι μπορεί μια λαϊκή οικογένεια να στηρίξει το παιδί και στο πανεπιστήμιο και στο μεταπτυχιακό; Είναι πλούσιοι όσοι έχουν εννιά κατοστάρικα το μήνα και θα πρέπει να πληρώνουν δίδακτρα;</w:t>
      </w:r>
    </w:p>
    <w:p w14:paraId="50A7B7E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Τρίτον, τρεις κύκλοι σπουδών, </w:t>
      </w:r>
      <w:r>
        <w:rPr>
          <w:rFonts w:eastAsia="Times New Roman" w:cs="Times New Roman"/>
          <w:szCs w:val="24"/>
        </w:rPr>
        <w:t>πτυχία πολλών ταχυτήτων, προγράμματα κατάρτισης δι</w:t>
      </w:r>
      <w:r>
        <w:rPr>
          <w:rFonts w:eastAsia="Times New Roman" w:cs="Times New Roman"/>
          <w:szCs w:val="24"/>
        </w:rPr>
        <w:t>ά</w:t>
      </w:r>
      <w:r>
        <w:rPr>
          <w:rFonts w:eastAsia="Times New Roman" w:cs="Times New Roman"/>
          <w:szCs w:val="24"/>
        </w:rPr>
        <w:t xml:space="preserve"> βίου μάθησης. Ποιοι θα είναι σ’ αυτά τα προγράμματα; Τα παιδιά της αστικής τάξης; Όχι, αυτοί πάνε αλλού. Τα παιδιά της μεσοαστικής τάξης, που δεν υπάρχει, αλλά ας την πούμε έτσι; Όχι, για τα παιδιά των λα</w:t>
      </w:r>
      <w:r>
        <w:rPr>
          <w:rFonts w:eastAsia="Times New Roman" w:cs="Times New Roman"/>
          <w:szCs w:val="24"/>
        </w:rPr>
        <w:t>ϊκών οικογενειών. Σε αυτά τα θέματα που βάζετε διαφωνούν η Νέα Δημοκρατία και το ΠΑΣΟΚ; Όχι. Πιέζουν –ειδικά η Νέα Δημοκρατία, αλλά και οι άλλοι- για ακόμα περισσότερη αυτονομία των πανεπιστημίων, που σημαίνει να ζητούν ακόμα περισσότερα λεφτά για να πληρώ</w:t>
      </w:r>
      <w:r>
        <w:rPr>
          <w:rFonts w:eastAsia="Times New Roman" w:cs="Times New Roman"/>
          <w:szCs w:val="24"/>
        </w:rPr>
        <w:t>νει ο ελληνικός λαός.</w:t>
      </w:r>
    </w:p>
    <w:p w14:paraId="50A7B7E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Ακαδημαϊκά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Έ</w:t>
      </w:r>
      <w:r>
        <w:rPr>
          <w:rFonts w:eastAsia="Times New Roman" w:cs="Times New Roman"/>
          <w:szCs w:val="24"/>
        </w:rPr>
        <w:t>ρευνας σε επίπεδο περιφέρειας. Καινούργιος θεσμός. Ποια είναι η επιχειρηματολογία; Ότι θέλει να συντονίσει τα εκπαιδευτικά ιδρύματα. Να το δεχθούμε σαν επιχειρηματολογία. Ναι, σε μια περι</w:t>
      </w:r>
      <w:r>
        <w:rPr>
          <w:rFonts w:eastAsia="Times New Roman" w:cs="Times New Roman"/>
          <w:szCs w:val="24"/>
        </w:rPr>
        <w:t>φέρεια. Για ποιον σκοπό ιδρύονται; Γιατί απέτυχαν και τα προηγούμενα. Σε τι απέτυχαν τα προηγούμενα και πρέπει να πετύχουν τούτα εδώ; Να συνδέσουν την κοινωνία με τις πραγματικές ανάγκες και με την παραγωγική ανασυγκρότηση της χώρας. Εδώ είναι το κλειδί. Π</w:t>
      </w:r>
      <w:r>
        <w:rPr>
          <w:rFonts w:eastAsia="Times New Roman" w:cs="Times New Roman"/>
          <w:szCs w:val="24"/>
        </w:rPr>
        <w:t>οιες είναι οι ανάγκες της κοινωνίας, δηλαδή, που θα τις συνδέσουν τα ανώτατα ιδρύματα, πανεπιστημιακά και τεχνολογικά; Γιατί δεν προσδιορίζονται; Τι κρύβετε πίσω απ’ αυτό; Κρύβετε, πρώτον και βασικό, τις πραγματικές ανάγκες και τους σχεδιασμούς του ίδιου τ</w:t>
      </w:r>
      <w:r>
        <w:rPr>
          <w:rFonts w:eastAsia="Times New Roman" w:cs="Times New Roman"/>
          <w:szCs w:val="24"/>
        </w:rPr>
        <w:t>ου κεφαλαίου. Και όταν μιλάμε για παραγωγική ανασυγκρότηση, να συνεννοούμαστε. Για ποια παραγωγική ανασυγκρότηση μιλούμε στη χώρα; Ποιοι θα κάνουν την παραγωγική ανασυγκρότηση; Ό,τι υπάρχει δίνεται στους επιχειρηματικούς ομίλους. Παραγωγικό μοντέλο καινούρ</w:t>
      </w:r>
      <w:r>
        <w:rPr>
          <w:rFonts w:eastAsia="Times New Roman" w:cs="Times New Roman"/>
          <w:szCs w:val="24"/>
        </w:rPr>
        <w:t xml:space="preserve">γιο. Ποιο καινούργιο; Λιμάνια, αεροδρόμια, ΟΣΕ, ό,τι υπάρχει δημόσιο παραδίδεται στους επιχειρηματικούς ομίλους και στα μονοπώλια, για να αναπτυχθεί, υποτίθεται, η χώρα. Άρα λοιπόν, τι θα κάνουν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Σ</w:t>
      </w:r>
      <w:r>
        <w:rPr>
          <w:rFonts w:eastAsia="Times New Roman" w:cs="Times New Roman"/>
          <w:szCs w:val="24"/>
        </w:rPr>
        <w:t>υμβούλια; Αυτά τα συμφέροντα θα εξυπηρετήσου</w:t>
      </w:r>
      <w:r>
        <w:rPr>
          <w:rFonts w:eastAsia="Times New Roman" w:cs="Times New Roman"/>
          <w:szCs w:val="24"/>
        </w:rPr>
        <w:t xml:space="preserve">ν: την καπιταλιστική ανάπτυξη. </w:t>
      </w:r>
    </w:p>
    <w:p w14:paraId="50A7B7E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σε ορισμένα πράγματα πρέπει να συνεννοούμαστε. Τι ζητούν σήμερα από το επιστημονικό δυναμικό οι κεφαλαιοκράτες; Φθηνή, ευέλικτη επιστημονική εργατική δύναμη με σχέσεις εργασίας αλαλούμ, όλες αυτές που υπά</w:t>
      </w:r>
      <w:r>
        <w:rPr>
          <w:rFonts w:eastAsia="Times New Roman" w:cs="Times New Roman"/>
          <w:szCs w:val="24"/>
        </w:rPr>
        <w:t>ρχουν στην καπιταλιστική αγορά. Αυτόν ακριβώς τον σκοπό εξυπηρετεί και αυτός ο σχεδιασμός που κάνει αυτή η Κυβέρνηση. Εκτός εάν μας πείτε ότι σχεδιάζετε σοσιαλιστική οικονομία και μπαίνει σε άλλη βάση, αλλά αυτό δεν φαντάζομαι να υπάρχει κανείς που θα το ι</w:t>
      </w:r>
      <w:r>
        <w:rPr>
          <w:rFonts w:eastAsia="Times New Roman" w:cs="Times New Roman"/>
          <w:szCs w:val="24"/>
        </w:rPr>
        <w:t>σχυριστεί.</w:t>
      </w:r>
    </w:p>
    <w:p w14:paraId="50A7B7E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Άρα λοιπόν, τι λέμε εμείς. Ίδια στρατηγική είναι. Επιμέρους διαφορές μπορεί να υπάρχουν. Και υπάρχουν διαφορές, γιατί ούτε τα κόμματα είναι ίδια. Στρατηγικά, όμως, όλες οι αλλαγές που γίνονται δεν είναι σε προοδευτική, αλλά σε συντηρητική κατεύθ</w:t>
      </w:r>
      <w:r>
        <w:rPr>
          <w:rFonts w:eastAsia="Times New Roman" w:cs="Times New Roman"/>
          <w:szCs w:val="24"/>
        </w:rPr>
        <w:t xml:space="preserve">υνση. </w:t>
      </w:r>
    </w:p>
    <w:p w14:paraId="50A7B7E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 αυτό εμείς καλούμε τον κόσμο, πέρα από τα γενικά, από την ανατροπή και το τι σημαίνει και τι μπορεί να δώσει ο σοσιαλισμός και στον τομέα της εκπαίδευσης, της παιδείας και της κοινωνίας, σήμερα να υπάρξει ένα μέτωπο απ’ όλους όσους δεν συμφωνούν</w:t>
      </w:r>
      <w:r>
        <w:rPr>
          <w:rFonts w:eastAsia="Times New Roman" w:cs="Times New Roman"/>
          <w:szCs w:val="24"/>
        </w:rPr>
        <w:t xml:space="preserve"> να παραδοθεί ό,τι υπάρχει στον τζόγο αυτής της βάρβαρης καπιταλιστικής αγοράς, να παλέψουν για άμεσα αιτήματα. Να, ποια είναι τα άμεσα αιτήματα. Κάλυψη ελλείψεων της δημόσιας εκπαίδευσης, μόνιμο εκπαιδευτικό προσωπικό, υλικοτεχνική υποδομή, δωρεάν παροχή </w:t>
      </w:r>
      <w:r>
        <w:rPr>
          <w:rFonts w:eastAsia="Times New Roman" w:cs="Times New Roman"/>
          <w:szCs w:val="24"/>
        </w:rPr>
        <w:t>βιβλίων και συγγραμμάτων, σίτιση, στέγαση για όλους. Εδώ είναι πόσα πληρώνει η λαϊκή οικογένεια και πώς ζει.</w:t>
      </w:r>
    </w:p>
    <w:p w14:paraId="50A7B7F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πω δύο-τρία αιτήματα ακόμα. Κάλυψη των απωλειών από το κούρεμα των αποθεματικών. Τι θα γίνει με αυτό; Σ’ αυτά έγινε μία ληστεία εν μία </w:t>
      </w:r>
      <w:proofErr w:type="spellStart"/>
      <w:r>
        <w:rPr>
          <w:rFonts w:eastAsia="Times New Roman" w:cs="Times New Roman"/>
          <w:szCs w:val="24"/>
        </w:rPr>
        <w:t>νυκτί</w:t>
      </w:r>
      <w:proofErr w:type="spellEnd"/>
      <w:r>
        <w:rPr>
          <w:rFonts w:eastAsia="Times New Roman" w:cs="Times New Roman"/>
          <w:szCs w:val="24"/>
        </w:rPr>
        <w:t>. Θα</w:t>
      </w:r>
      <w:r>
        <w:rPr>
          <w:rFonts w:eastAsia="Times New Roman" w:cs="Times New Roman"/>
          <w:szCs w:val="24"/>
        </w:rPr>
        <w:t xml:space="preserve"> γυρίσουν πίσω; Δεν υπάρχουν λεφτά; Υπάρχουν δισεκατομμύρια λεφτά, δεν εξανεμίστηκαν όλα αυτά τα κέρδη, όλα αυτά που έχουν οι επιχειρήσεις σήμερα. Αντί, όμως, να τις φορολογήσετε παραπάνω, από το 29% το πήγατε στο 27%, διαγραφή χρεών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Να σταματήσει κ</w:t>
      </w:r>
      <w:r>
        <w:rPr>
          <w:rFonts w:eastAsia="Times New Roman" w:cs="Times New Roman"/>
          <w:szCs w:val="24"/>
        </w:rPr>
        <w:t>άθε δυνατότητα επιχειρηματικής δραστηριότητας και δημιουργίας εταιρειών οποιουδήποτε τύπου για τα ίδια τα πανεπιστήμια και για τα μέλη των ΔΕΠ. Συμφωνείτε; Φέρτε το. Κανένας να μην συνδέεται με τα περιβόητα προγράμματα, κανείς να μην συνδέεται με επιχειρημ</w:t>
      </w:r>
      <w:r>
        <w:rPr>
          <w:rFonts w:eastAsia="Times New Roman" w:cs="Times New Roman"/>
          <w:szCs w:val="24"/>
        </w:rPr>
        <w:t>ατικές δραστηριότητες, ούτε σύνδεση με τις επιχειρήσεις και πολύ περισσότερο το ίδιο το πανεπιστήμιο και μέτρα για τους φοιτητές.</w:t>
      </w:r>
    </w:p>
    <w:p w14:paraId="50A7B7F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τελειώσω με αυτό. Είχε έρθει η κόρη του </w:t>
      </w:r>
      <w:proofErr w:type="spellStart"/>
      <w:r>
        <w:rPr>
          <w:rFonts w:eastAsia="Times New Roman" w:cs="Times New Roman"/>
          <w:szCs w:val="24"/>
        </w:rPr>
        <w:t>Γκεβάρα</w:t>
      </w:r>
      <w:proofErr w:type="spellEnd"/>
      <w:r>
        <w:rPr>
          <w:rFonts w:eastAsia="Times New Roman" w:cs="Times New Roman"/>
          <w:szCs w:val="24"/>
        </w:rPr>
        <w:t xml:space="preserve">, η </w:t>
      </w:r>
      <w:proofErr w:type="spellStart"/>
      <w:r>
        <w:rPr>
          <w:rFonts w:eastAsia="Times New Roman" w:cs="Times New Roman"/>
          <w:szCs w:val="24"/>
        </w:rPr>
        <w:t>Αλέιδα</w:t>
      </w:r>
      <w:proofErr w:type="spellEnd"/>
      <w:r>
        <w:rPr>
          <w:rFonts w:eastAsia="Times New Roman" w:cs="Times New Roman"/>
          <w:szCs w:val="24"/>
        </w:rPr>
        <w:t xml:space="preserve">, που είναι γιατρός, και μίλησε σε ένα σχολείο στη Χαλκηδόνα, στα </w:t>
      </w:r>
      <w:r>
        <w:rPr>
          <w:rFonts w:eastAsia="Times New Roman" w:cs="Times New Roman"/>
          <w:szCs w:val="24"/>
        </w:rPr>
        <w:t>παιδιά. Συνολικά για την εκπαίδευση ήταν η συζήτηση. Και τι είπε; Στον καπιταλισμό κάθε γενιά θυσιάζεται για την επόμενη. Ισχύει ή δεν ισχύει; Για να δούμε τη δωρεάν παιδεία. Όταν κάποια οικογένεια, με αυτό το χάλι που υπάρχει, φθάσει σε ένα σημείο που μπο</w:t>
      </w:r>
      <w:r>
        <w:rPr>
          <w:rFonts w:eastAsia="Times New Roman" w:cs="Times New Roman"/>
          <w:szCs w:val="24"/>
        </w:rPr>
        <w:t xml:space="preserve">ρεί κάτι ελάχιστο να απολαύσει, αρχίζει και πληρώνει, για να σπουδάσει τα παιδιά της. Αυτή είναι η δωρεάν παιδεία. </w:t>
      </w:r>
    </w:p>
    <w:p w14:paraId="50A7B7F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Ξαναλέμε ότι δεν μπορεί να υπάρξει φιλολαϊκή πολιτική. Είπε πολλά ο κ. </w:t>
      </w:r>
      <w:proofErr w:type="spellStart"/>
      <w:r>
        <w:rPr>
          <w:rFonts w:eastAsia="Times New Roman" w:cs="Times New Roman"/>
          <w:szCs w:val="24"/>
        </w:rPr>
        <w:t>Τσακαλώτος</w:t>
      </w:r>
      <w:proofErr w:type="spellEnd"/>
      <w:r>
        <w:rPr>
          <w:rFonts w:eastAsia="Times New Roman" w:cs="Times New Roman"/>
          <w:szCs w:val="24"/>
        </w:rPr>
        <w:t>. Έπρεπε να έχω χρόνο, για να μπορέσω να του απαντήσω.</w:t>
      </w:r>
    </w:p>
    <w:p w14:paraId="50A7B7F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Επομ</w:t>
      </w:r>
      <w:r>
        <w:rPr>
          <w:rFonts w:eastAsia="Times New Roman" w:cs="Times New Roman"/>
          <w:szCs w:val="24"/>
        </w:rPr>
        <w:t xml:space="preserve">ένως, αυτό που γίνεται </w:t>
      </w:r>
      <w:r w:rsidRPr="00D66BCA">
        <w:rPr>
          <w:rFonts w:eastAsia="Times New Roman"/>
          <w:bCs/>
        </w:rPr>
        <w:t>είναι</w:t>
      </w:r>
      <w:r>
        <w:rPr>
          <w:rFonts w:eastAsia="Times New Roman" w:cs="Times New Roman"/>
          <w:szCs w:val="24"/>
        </w:rPr>
        <w:t xml:space="preserve"> να διαχειρίζεστε και εσείς, άσχετα από τις προθέσεις ορισμένων, ένα βάρβαρο σύστημα, που </w:t>
      </w:r>
      <w:r w:rsidRPr="00773379">
        <w:rPr>
          <w:rFonts w:eastAsia="Times New Roman"/>
          <w:bCs/>
        </w:rPr>
        <w:t>έχει</w:t>
      </w:r>
      <w:r>
        <w:rPr>
          <w:rFonts w:eastAsia="Times New Roman" w:cs="Times New Roman"/>
          <w:szCs w:val="24"/>
        </w:rPr>
        <w:t xml:space="preserve"> νόμους και που πάει προς αυτή την κατεύθυνση. Αυτά εφαρμόζονται σε όλες τις καπιταλιστικές χώρες. </w:t>
      </w:r>
    </w:p>
    <w:p w14:paraId="50A7B7F4" w14:textId="77777777" w:rsidR="007C6747" w:rsidRDefault="00E91359">
      <w:pPr>
        <w:spacing w:after="0" w:line="600" w:lineRule="auto"/>
        <w:ind w:firstLine="720"/>
        <w:jc w:val="both"/>
        <w:rPr>
          <w:rFonts w:eastAsia="Times New Roman" w:cs="Times New Roman"/>
          <w:szCs w:val="24"/>
        </w:rPr>
      </w:pPr>
      <w:r w:rsidRPr="00E947F1">
        <w:rPr>
          <w:rFonts w:eastAsia="Times New Roman"/>
          <w:b/>
          <w:bCs/>
          <w:shd w:val="clear" w:color="auto" w:fill="FFFFFF"/>
        </w:rPr>
        <w:t xml:space="preserve">ΠΡΟΕΔΡΕΥΩΝ (Γεώργιος </w:t>
      </w:r>
      <w:proofErr w:type="spellStart"/>
      <w:r w:rsidRPr="00E947F1">
        <w:rPr>
          <w:rFonts w:eastAsia="Times New Roman"/>
          <w:b/>
          <w:bCs/>
          <w:shd w:val="clear" w:color="auto" w:fill="FFFFFF"/>
        </w:rPr>
        <w:t>Λαμπρούλης</w:t>
      </w:r>
      <w:proofErr w:type="spellEnd"/>
      <w:r w:rsidRPr="00E947F1">
        <w:rPr>
          <w:rFonts w:eastAsia="Times New Roman"/>
          <w:b/>
          <w:bCs/>
          <w:shd w:val="clear" w:color="auto" w:fill="FFFFFF"/>
        </w:rPr>
        <w:t>):</w:t>
      </w:r>
      <w:r w:rsidRPr="00E947F1">
        <w:rPr>
          <w:rFonts w:eastAsia="Times New Roman"/>
          <w:b/>
          <w:szCs w:val="24"/>
        </w:rPr>
        <w:t xml:space="preserve"> </w:t>
      </w: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Δημήτριος </w:t>
      </w:r>
      <w:proofErr w:type="spellStart"/>
      <w:r>
        <w:rPr>
          <w:rFonts w:eastAsia="Times New Roman" w:cs="Times New Roman"/>
          <w:szCs w:val="24"/>
        </w:rPr>
        <w:t>Κουκούτσης</w:t>
      </w:r>
      <w:proofErr w:type="spellEnd"/>
      <w:r>
        <w:rPr>
          <w:rFonts w:eastAsia="Times New Roman" w:cs="Times New Roman"/>
          <w:szCs w:val="24"/>
        </w:rPr>
        <w:t xml:space="preserve">, ανεξάρτητος Βουλευτής. </w:t>
      </w:r>
    </w:p>
    <w:p w14:paraId="50A7B7F5" w14:textId="77777777" w:rsidR="007C6747" w:rsidRDefault="00E91359">
      <w:pPr>
        <w:spacing w:after="0" w:line="600" w:lineRule="auto"/>
        <w:ind w:firstLine="720"/>
        <w:jc w:val="both"/>
        <w:rPr>
          <w:rFonts w:eastAsia="Times New Roman" w:cs="Times New Roman"/>
          <w:szCs w:val="24"/>
        </w:rPr>
      </w:pPr>
      <w:r w:rsidRPr="001A4E3B">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w:t>
      </w:r>
      <w:r w:rsidRPr="00565BE2">
        <w:rPr>
          <w:rFonts w:eastAsia="Times New Roman" w:cs="Times New Roman"/>
          <w:szCs w:val="24"/>
        </w:rPr>
        <w:t>Κύριε Πρόεδρε</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μπορώ να ρωτήσω κάτι κυριολεκτικά πραγματολογικό;</w:t>
      </w:r>
    </w:p>
    <w:p w14:paraId="50A7B7F6" w14:textId="77777777" w:rsidR="007C6747" w:rsidRDefault="00E91359">
      <w:pPr>
        <w:spacing w:after="0" w:line="600" w:lineRule="auto"/>
        <w:ind w:firstLine="720"/>
        <w:jc w:val="both"/>
        <w:rPr>
          <w:rFonts w:eastAsia="Times New Roman" w:cs="Times New Roman"/>
          <w:szCs w:val="24"/>
        </w:rPr>
      </w:pPr>
      <w:r w:rsidRPr="00E947F1">
        <w:rPr>
          <w:rFonts w:eastAsia="Times New Roman"/>
          <w:b/>
          <w:bCs/>
          <w:shd w:val="clear" w:color="auto" w:fill="FFFFFF"/>
        </w:rPr>
        <w:t xml:space="preserve">ΠΡΟΕΔΡΕΥΩΝ (Γεώργιος </w:t>
      </w:r>
      <w:proofErr w:type="spellStart"/>
      <w:r w:rsidRPr="00E947F1">
        <w:rPr>
          <w:rFonts w:eastAsia="Times New Roman"/>
          <w:b/>
          <w:bCs/>
          <w:shd w:val="clear" w:color="auto" w:fill="FFFFFF"/>
        </w:rPr>
        <w:t>Λαμπρούλης</w:t>
      </w:r>
      <w:proofErr w:type="spellEnd"/>
      <w:r w:rsidRPr="00E947F1">
        <w:rPr>
          <w:rFonts w:eastAsia="Times New Roman"/>
          <w:b/>
          <w:bCs/>
          <w:shd w:val="clear" w:color="auto" w:fill="FFFFFF"/>
        </w:rPr>
        <w:t>):</w:t>
      </w:r>
      <w:r w:rsidRPr="00E947F1">
        <w:rPr>
          <w:rFonts w:eastAsia="Times New Roman"/>
          <w:b/>
          <w:szCs w:val="24"/>
        </w:rPr>
        <w:t xml:space="preserve"> </w:t>
      </w:r>
      <w:r>
        <w:rPr>
          <w:rFonts w:eastAsia="Times New Roman" w:cs="Times New Roman"/>
          <w:szCs w:val="24"/>
        </w:rPr>
        <w:t>Τι θέλε</w:t>
      </w:r>
      <w:r>
        <w:rPr>
          <w:rFonts w:eastAsia="Times New Roman" w:cs="Times New Roman"/>
          <w:szCs w:val="24"/>
        </w:rPr>
        <w:t xml:space="preserve">τε, </w:t>
      </w:r>
      <w:r w:rsidRPr="007D7C21">
        <w:rPr>
          <w:rFonts w:eastAsia="Times New Roman" w:cs="Times New Roman"/>
          <w:szCs w:val="24"/>
        </w:rPr>
        <w:t>κύριε Υπουργέ</w:t>
      </w:r>
      <w:r>
        <w:rPr>
          <w:rFonts w:eastAsia="Times New Roman" w:cs="Times New Roman"/>
          <w:szCs w:val="24"/>
        </w:rPr>
        <w:t xml:space="preserve">; Συγγνώμη, κύριε </w:t>
      </w:r>
      <w:proofErr w:type="spellStart"/>
      <w:r>
        <w:rPr>
          <w:rFonts w:eastAsia="Times New Roman" w:cs="Times New Roman"/>
          <w:szCs w:val="24"/>
        </w:rPr>
        <w:t>Κουκούτση</w:t>
      </w:r>
      <w:proofErr w:type="spellEnd"/>
      <w:r>
        <w:rPr>
          <w:rFonts w:eastAsia="Times New Roman" w:cs="Times New Roman"/>
          <w:szCs w:val="24"/>
        </w:rPr>
        <w:t xml:space="preserve">, μισό λεπτό. Τι ακριβώς θέλετε; </w:t>
      </w:r>
    </w:p>
    <w:p w14:paraId="50A7B7F7" w14:textId="77777777" w:rsidR="007C6747" w:rsidRDefault="00E91359">
      <w:pPr>
        <w:spacing w:after="0" w:line="600" w:lineRule="auto"/>
        <w:ind w:firstLine="720"/>
        <w:jc w:val="both"/>
        <w:rPr>
          <w:rFonts w:eastAsia="Times New Roman" w:cs="Times New Roman"/>
          <w:szCs w:val="24"/>
        </w:rPr>
      </w:pPr>
      <w:r w:rsidRPr="001A4E3B">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Θα σας πω. Προφανώς, καταλαβαίνω το σκεπτικό του κ. </w:t>
      </w:r>
      <w:proofErr w:type="spellStart"/>
      <w:r>
        <w:rPr>
          <w:rFonts w:eastAsia="Times New Roman" w:cs="Times New Roman"/>
          <w:szCs w:val="24"/>
        </w:rPr>
        <w:t>Παφίλη</w:t>
      </w:r>
      <w:proofErr w:type="spellEnd"/>
      <w:r>
        <w:rPr>
          <w:rFonts w:eastAsia="Times New Roman" w:cs="Times New Roman"/>
          <w:szCs w:val="24"/>
        </w:rPr>
        <w:t xml:space="preserve">. </w:t>
      </w:r>
    </w:p>
    <w:p w14:paraId="50A7B7F8" w14:textId="77777777" w:rsidR="007C6747" w:rsidRDefault="00E91359">
      <w:pPr>
        <w:spacing w:after="0" w:line="600" w:lineRule="auto"/>
        <w:ind w:firstLine="720"/>
        <w:jc w:val="both"/>
        <w:rPr>
          <w:rFonts w:eastAsia="Times New Roman"/>
          <w:bCs/>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τον Σεπτέμβριο αρχίζουν τα μεταπτυχιακά. Αρχίζει μια σχολική χρονιά. Η θέση του ΚΚΕ </w:t>
      </w:r>
      <w:r>
        <w:rPr>
          <w:rFonts w:eastAsia="Times New Roman"/>
          <w:bCs/>
        </w:rPr>
        <w:t xml:space="preserve">ποια </w:t>
      </w:r>
      <w:r w:rsidRPr="00EE7B94">
        <w:rPr>
          <w:rFonts w:eastAsia="Times New Roman"/>
          <w:bCs/>
        </w:rPr>
        <w:t>είναι</w:t>
      </w:r>
      <w:r>
        <w:rPr>
          <w:rFonts w:eastAsia="Times New Roman"/>
          <w:bCs/>
        </w:rPr>
        <w:t xml:space="preserve">; Ότι ρεαλιστικά, όπως </w:t>
      </w:r>
      <w:r w:rsidRPr="00EE7B94">
        <w:rPr>
          <w:rFonts w:eastAsia="Times New Roman"/>
          <w:bCs/>
        </w:rPr>
        <w:t>είναι</w:t>
      </w:r>
      <w:r>
        <w:rPr>
          <w:rFonts w:eastAsia="Times New Roman"/>
          <w:bCs/>
        </w:rPr>
        <w:t xml:space="preserve"> τώρα, να καταργηθούν τα δίδακτρα από όλα τα μεταπτυχιακά; </w:t>
      </w:r>
    </w:p>
    <w:p w14:paraId="50A7B7F9" w14:textId="77777777" w:rsidR="007C6747" w:rsidRDefault="00E91359">
      <w:pPr>
        <w:spacing w:after="0" w:line="600" w:lineRule="auto"/>
        <w:ind w:firstLine="720"/>
        <w:jc w:val="both"/>
        <w:rPr>
          <w:rFonts w:eastAsia="Times New Roman" w:cs="Times New Roman"/>
          <w:szCs w:val="24"/>
        </w:rPr>
      </w:pPr>
      <w:r>
        <w:rPr>
          <w:rFonts w:eastAsia="Times New Roman"/>
          <w:bCs/>
        </w:rPr>
        <w:t>Και δεύτερον, δεχόσαστε ότι το 30%, που δεν θα πληρώνει δίδα</w:t>
      </w:r>
      <w:r>
        <w:rPr>
          <w:rFonts w:eastAsia="Times New Roman"/>
          <w:bCs/>
        </w:rPr>
        <w:t xml:space="preserve">κτρα, που </w:t>
      </w:r>
      <w:r w:rsidRPr="00EE7B94">
        <w:rPr>
          <w:rFonts w:eastAsia="Times New Roman"/>
          <w:bCs/>
        </w:rPr>
        <w:t>είναι</w:t>
      </w:r>
      <w:r>
        <w:rPr>
          <w:rFonts w:eastAsia="Times New Roman"/>
          <w:bCs/>
        </w:rPr>
        <w:t xml:space="preserve"> παιδιά που δεν μπορούν να έχουν την οικονομική αυτή δυνατότητα, </w:t>
      </w:r>
      <w:r w:rsidRPr="00EE7B94">
        <w:rPr>
          <w:rFonts w:eastAsia="Times New Roman"/>
          <w:bCs/>
        </w:rPr>
        <w:t>είναι</w:t>
      </w:r>
      <w:r>
        <w:rPr>
          <w:rFonts w:eastAsia="Times New Roman"/>
          <w:bCs/>
        </w:rPr>
        <w:t xml:space="preserve"> ένα αρνητικό μέτρο. Λέω ρεαλιστικά για τώρα, για μεθαύριο, όχι στο μέλλον για τον σοσιαλισμό. </w:t>
      </w:r>
    </w:p>
    <w:p w14:paraId="50A7B7FA" w14:textId="77777777" w:rsidR="007C6747" w:rsidRDefault="00E91359">
      <w:pPr>
        <w:spacing w:after="0" w:line="600" w:lineRule="auto"/>
        <w:ind w:firstLine="720"/>
        <w:jc w:val="both"/>
        <w:rPr>
          <w:rFonts w:eastAsia="Times New Roman"/>
          <w:bCs/>
        </w:rPr>
      </w:pPr>
      <w:r w:rsidRPr="00EE7B94">
        <w:rPr>
          <w:rFonts w:eastAsia="Times New Roman"/>
          <w:b/>
          <w:bCs/>
        </w:rPr>
        <w:t>ΑΘΑΝΑΣΙΟΣ ΠΑΦΙΛΗΣ:</w:t>
      </w:r>
      <w:r>
        <w:rPr>
          <w:rFonts w:eastAsia="Times New Roman"/>
          <w:bCs/>
        </w:rPr>
        <w:t xml:space="preserve"> Ξέρετε ποια </w:t>
      </w:r>
      <w:r w:rsidRPr="00EE7B94">
        <w:rPr>
          <w:rFonts w:eastAsia="Times New Roman"/>
          <w:bCs/>
        </w:rPr>
        <w:t>είναι</w:t>
      </w:r>
      <w:r>
        <w:rPr>
          <w:rFonts w:eastAsia="Times New Roman"/>
          <w:bCs/>
        </w:rPr>
        <w:t xml:space="preserve"> η διαφορά μας; Πέρα από τα υπόλοιπα; Αυτό το ρεαλιστικά. Ποτέ δεν </w:t>
      </w:r>
      <w:r w:rsidRPr="00EE7B94">
        <w:rPr>
          <w:rFonts w:eastAsia="Times New Roman"/>
          <w:bCs/>
        </w:rPr>
        <w:t>είναι</w:t>
      </w:r>
      <w:r>
        <w:rPr>
          <w:rFonts w:eastAsia="Times New Roman"/>
          <w:bCs/>
        </w:rPr>
        <w:t xml:space="preserve"> ρεαλιστικό. Ρεαλιστικό </w:t>
      </w:r>
      <w:r w:rsidRPr="00EE7B94">
        <w:rPr>
          <w:rFonts w:eastAsia="Times New Roman"/>
          <w:bCs/>
        </w:rPr>
        <w:t>είναι</w:t>
      </w:r>
      <w:r>
        <w:rPr>
          <w:rFonts w:eastAsia="Times New Roman"/>
          <w:bCs/>
        </w:rPr>
        <w:t xml:space="preserve"> αυτό που </w:t>
      </w:r>
      <w:r w:rsidRPr="00EE7B94">
        <w:rPr>
          <w:rFonts w:eastAsia="Times New Roman"/>
          <w:bCs/>
        </w:rPr>
        <w:t>έχει</w:t>
      </w:r>
      <w:r>
        <w:rPr>
          <w:rFonts w:eastAsia="Times New Roman"/>
          <w:bCs/>
        </w:rPr>
        <w:t xml:space="preserve"> </w:t>
      </w:r>
      <w:r w:rsidRPr="00EE7B94">
        <w:rPr>
          <w:rFonts w:eastAsia="Times New Roman"/>
          <w:bCs/>
          <w:shd w:val="clear" w:color="auto" w:fill="FFFFFF"/>
        </w:rPr>
        <w:t>ανάγκη</w:t>
      </w:r>
      <w:r>
        <w:rPr>
          <w:rFonts w:eastAsia="Times New Roman"/>
          <w:bCs/>
        </w:rPr>
        <w:t xml:space="preserve"> η κοινωνία και που μπορεί να κάνει η κοινωνία. Και αυτό το σύστημα που υπηρετείτε δεν μπορεί να τα κάνει αυτά. Τα κάνει με βαρβαρότητ</w:t>
      </w:r>
      <w:r>
        <w:rPr>
          <w:rFonts w:eastAsia="Times New Roman"/>
          <w:bCs/>
        </w:rPr>
        <w:t xml:space="preserve">α. Ενώ αν πάρει ο κόσμος στα χέρια του τον πλούτο που παράγει, αν σχεδιάσει την οικονομία, σήμερα οι δυνατότητες της επιστήμης, της τεχνολογίας, της παραγωγικότητας της εργασίας </w:t>
      </w:r>
      <w:r w:rsidRPr="00EE7B94">
        <w:rPr>
          <w:rFonts w:eastAsia="Times New Roman"/>
          <w:bCs/>
        </w:rPr>
        <w:t>είναι</w:t>
      </w:r>
      <w:r>
        <w:rPr>
          <w:rFonts w:eastAsia="Times New Roman"/>
          <w:bCs/>
        </w:rPr>
        <w:t xml:space="preserve"> απίστευτες. Και η Ελλάδα…</w:t>
      </w:r>
    </w:p>
    <w:p w14:paraId="50A7B7FB" w14:textId="77777777" w:rsidR="007C6747" w:rsidRDefault="00E91359">
      <w:pPr>
        <w:spacing w:after="0" w:line="600" w:lineRule="auto"/>
        <w:ind w:firstLine="720"/>
        <w:jc w:val="both"/>
        <w:rPr>
          <w:rFonts w:eastAsia="Times New Roman" w:cs="Times New Roman"/>
          <w:szCs w:val="24"/>
        </w:rPr>
      </w:pPr>
      <w:r w:rsidRPr="001A4E3B">
        <w:rPr>
          <w:rFonts w:eastAsia="Times New Roman" w:cs="Times New Roman"/>
          <w:b/>
          <w:szCs w:val="24"/>
        </w:rPr>
        <w:t>ΚΩΝΣΤΑΝΤΙΝΟΣ ΓΑΒΡΟΓΛΟΥ (Υπουργός Παιδείας, Έρε</w:t>
      </w:r>
      <w:r w:rsidRPr="001A4E3B">
        <w:rPr>
          <w:rFonts w:eastAsia="Times New Roman" w:cs="Times New Roman"/>
          <w:b/>
          <w:szCs w:val="24"/>
        </w:rPr>
        <w:t>υνας και Θρησκευμάτων):</w:t>
      </w:r>
      <w:r>
        <w:rPr>
          <w:rFonts w:eastAsia="Times New Roman" w:cs="Times New Roman"/>
          <w:b/>
          <w:szCs w:val="24"/>
        </w:rPr>
        <w:t xml:space="preserve"> </w:t>
      </w:r>
      <w:r>
        <w:rPr>
          <w:rFonts w:eastAsia="Times New Roman" w:cs="Times New Roman"/>
          <w:szCs w:val="24"/>
        </w:rPr>
        <w:t xml:space="preserve">Για τον Σεπτέμβριο λέω. </w:t>
      </w:r>
    </w:p>
    <w:p w14:paraId="50A7B7FC" w14:textId="77777777" w:rsidR="007C6747" w:rsidRDefault="00E91359">
      <w:pPr>
        <w:spacing w:after="0" w:line="600" w:lineRule="auto"/>
        <w:ind w:firstLine="720"/>
        <w:jc w:val="both"/>
        <w:rPr>
          <w:rFonts w:eastAsia="Times New Roman"/>
          <w:bCs/>
        </w:rPr>
      </w:pPr>
      <w:r w:rsidRPr="00EE7B94">
        <w:rPr>
          <w:rFonts w:eastAsia="Times New Roman"/>
          <w:b/>
          <w:bCs/>
        </w:rPr>
        <w:t>ΑΘΑΝΑΣΙΟΣ ΠΑΦΙΛΗΣ:</w:t>
      </w:r>
      <w:r>
        <w:rPr>
          <w:rFonts w:eastAsia="Times New Roman"/>
          <w:bCs/>
        </w:rPr>
        <w:t xml:space="preserve"> Αφήστε τώρα. Τι τον Σεπτέμβριο; Εδώ θα περάσουν πολλοί Σεπτέμβριοι που θα κάνετε το ίδιο ερώτημα. Λέμε, </w:t>
      </w:r>
      <w:r w:rsidRPr="001F5BFF">
        <w:rPr>
          <w:rFonts w:eastAsia="Times New Roman"/>
          <w:bCs/>
        </w:rPr>
        <w:t>λοιπόν</w:t>
      </w:r>
      <w:r>
        <w:rPr>
          <w:rFonts w:eastAsia="Times New Roman"/>
          <w:bCs/>
        </w:rPr>
        <w:t xml:space="preserve">, ότι οι δυνατότητες της χώρας μας </w:t>
      </w:r>
      <w:r w:rsidRPr="001F5BFF">
        <w:rPr>
          <w:rFonts w:eastAsia="Times New Roman"/>
          <w:bCs/>
        </w:rPr>
        <w:t>είναι</w:t>
      </w:r>
      <w:r>
        <w:rPr>
          <w:rFonts w:eastAsia="Times New Roman"/>
          <w:bCs/>
        </w:rPr>
        <w:t xml:space="preserve"> τεράστιες, απίστευτες. </w:t>
      </w:r>
      <w:r w:rsidRPr="001F5BFF">
        <w:rPr>
          <w:rFonts w:eastAsia="Times New Roman"/>
          <w:bCs/>
        </w:rPr>
        <w:t>Είναι</w:t>
      </w:r>
      <w:r>
        <w:rPr>
          <w:rFonts w:eastAsia="Times New Roman"/>
          <w:bCs/>
        </w:rPr>
        <w:t xml:space="preserve"> από τις </w:t>
      </w:r>
      <w:r>
        <w:rPr>
          <w:rFonts w:eastAsia="Times New Roman"/>
          <w:bCs/>
        </w:rPr>
        <w:t xml:space="preserve">πιο πλούσιες χώρες του κόσμου για το μέγεθός της. Κι όμως, ο λαός καταδικάζεται στη φτώχεια, τη δυστυχία και την πείνα. </w:t>
      </w:r>
    </w:p>
    <w:p w14:paraId="50A7B7FD" w14:textId="77777777" w:rsidR="007C6747" w:rsidRDefault="00E91359">
      <w:pPr>
        <w:spacing w:after="0" w:line="600" w:lineRule="auto"/>
        <w:ind w:firstLine="720"/>
        <w:jc w:val="both"/>
        <w:rPr>
          <w:rFonts w:eastAsia="Times New Roman"/>
          <w:bCs/>
        </w:rPr>
      </w:pPr>
      <w:r>
        <w:rPr>
          <w:rFonts w:eastAsia="Times New Roman"/>
          <w:bCs/>
        </w:rPr>
        <w:t xml:space="preserve">Στα ερωτήματα που θέσατε, εμείς λέμε να μην πληρώνει κανένας το μεταπτυχιακό. Εσείς δεν υπερασπίζεστε τη δημόσια δωρεάν παιδεία; Βάλτε </w:t>
      </w:r>
      <w:r>
        <w:rPr>
          <w:rFonts w:eastAsia="Times New Roman"/>
          <w:bCs/>
        </w:rPr>
        <w:t xml:space="preserve">5% φορολογία -για εδώ τώρα λέω- ανεβάστε τη φορολογία στους μεγάλους επιχειρηματίες, για να βγάλετε λεφτά, άμα θέλετε. Γιατί </w:t>
      </w:r>
      <w:r w:rsidRPr="001F5BFF">
        <w:rPr>
          <w:rFonts w:eastAsia="Times New Roman"/>
          <w:bCs/>
        </w:rPr>
        <w:t>είναι</w:t>
      </w:r>
      <w:r>
        <w:rPr>
          <w:rFonts w:eastAsia="Times New Roman"/>
          <w:bCs/>
        </w:rPr>
        <w:t xml:space="preserve"> ψευτοδίλημμα αυτό. Το ίδιο και με το 30%. Τι να σας πούμε; Μην βάζετε ούτε το 30%; Ερώτημα </w:t>
      </w:r>
      <w:r w:rsidRPr="001F5BFF">
        <w:rPr>
          <w:rFonts w:eastAsia="Times New Roman"/>
          <w:bCs/>
        </w:rPr>
        <w:t>είναι</w:t>
      </w:r>
      <w:r>
        <w:rPr>
          <w:rFonts w:eastAsia="Times New Roman"/>
          <w:bCs/>
        </w:rPr>
        <w:t xml:space="preserve"> αυτό; Σας λέμε όλα. Να μην π</w:t>
      </w:r>
      <w:r>
        <w:rPr>
          <w:rFonts w:eastAsia="Times New Roman"/>
          <w:bCs/>
        </w:rPr>
        <w:t xml:space="preserve">ληρώνει κανένας μεταπτυχιακό. </w:t>
      </w:r>
    </w:p>
    <w:p w14:paraId="50A7B7FE" w14:textId="77777777" w:rsidR="007C6747" w:rsidRDefault="00E91359">
      <w:pPr>
        <w:spacing w:after="0" w:line="600" w:lineRule="auto"/>
        <w:ind w:firstLine="720"/>
        <w:jc w:val="both"/>
        <w:rPr>
          <w:rFonts w:eastAsia="Times New Roman"/>
          <w:bCs/>
        </w:rPr>
      </w:pPr>
      <w:r>
        <w:rPr>
          <w:rFonts w:eastAsia="Times New Roman"/>
          <w:bCs/>
        </w:rPr>
        <w:t xml:space="preserve">Και σε τελευταία ανάλυση, μην νομίζετε ότι στα ελληνικά πανεπιστήμια </w:t>
      </w:r>
      <w:r w:rsidRPr="001F5BFF">
        <w:rPr>
          <w:rFonts w:eastAsia="Times New Roman"/>
          <w:bCs/>
          <w:shd w:val="clear" w:color="auto" w:fill="FFFFFF"/>
        </w:rPr>
        <w:t>υπάρχουν</w:t>
      </w:r>
      <w:r>
        <w:rPr>
          <w:rFonts w:eastAsia="Times New Roman"/>
          <w:bCs/>
        </w:rPr>
        <w:t xml:space="preserve"> και οι ζάμπλουτοι μέσα. Εντάξει, </w:t>
      </w:r>
      <w:r w:rsidRPr="001F5BFF">
        <w:rPr>
          <w:rFonts w:eastAsia="Times New Roman"/>
          <w:bCs/>
          <w:shd w:val="clear" w:color="auto" w:fill="FFFFFF"/>
        </w:rPr>
        <w:t>υπάρχουν</w:t>
      </w:r>
      <w:r>
        <w:rPr>
          <w:rFonts w:eastAsia="Times New Roman"/>
          <w:bCs/>
        </w:rPr>
        <w:t xml:space="preserve"> και κάποια στρώματα που ακόμα αντέχουν και που έχουν κάποια οικονομική ευμάρεια, αλλά για τα παιδιά της ε</w:t>
      </w:r>
      <w:r>
        <w:rPr>
          <w:rFonts w:eastAsia="Times New Roman"/>
          <w:bCs/>
        </w:rPr>
        <w:t xml:space="preserve">λληνικής οικογένειας δεν σας προβληματίζει ότι 11,5% εγκαταλείπουν το Γυμνάσιο -που </w:t>
      </w:r>
      <w:r w:rsidRPr="001F5BFF">
        <w:rPr>
          <w:rFonts w:eastAsia="Times New Roman"/>
          <w:bCs/>
        </w:rPr>
        <w:t>είναι</w:t>
      </w:r>
      <w:r>
        <w:rPr>
          <w:rFonts w:eastAsia="Times New Roman"/>
          <w:bCs/>
        </w:rPr>
        <w:t xml:space="preserve"> πολύ παραπάνω- και ότι δεκατέσσερις χιλιάδες παιδιά πέρσι εγκατέλειψαν τα δημοτικά σχολεία; Αυτά δεν σας προβληματίζουν για το πού οδηγείται η κατάσταση; </w:t>
      </w:r>
    </w:p>
    <w:p w14:paraId="50A7B7FF" w14:textId="77777777" w:rsidR="007C6747" w:rsidRDefault="00E91359">
      <w:pPr>
        <w:spacing w:after="0" w:line="600" w:lineRule="auto"/>
        <w:ind w:firstLine="720"/>
        <w:jc w:val="both"/>
        <w:rPr>
          <w:rFonts w:eastAsia="Times New Roman"/>
          <w:bCs/>
        </w:rPr>
      </w:pPr>
      <w:r>
        <w:rPr>
          <w:rFonts w:eastAsia="Times New Roman"/>
          <w:bCs/>
        </w:rPr>
        <w:t xml:space="preserve">Δεν σας προβληματίζουν αυτά που λέτε για τη Δυτική Αττική, που είπε ο </w:t>
      </w:r>
      <w:r w:rsidRPr="001F5BFF">
        <w:rPr>
          <w:rFonts w:eastAsia="Times New Roman"/>
          <w:bCs/>
        </w:rPr>
        <w:t>Πρωθυπουργός</w:t>
      </w:r>
      <w:r>
        <w:rPr>
          <w:rFonts w:eastAsia="Times New Roman"/>
          <w:bCs/>
        </w:rPr>
        <w:t xml:space="preserve"> ότι θα φτιάξουμε εκπαιδευτικά ιδρύματα; Τι θέλουν στη Δυτική Αττική; Τι θα αναπτυχθεί στη Δυτική Αττική; Θέλουν φθηνούς ευέλικτους εργάτες και επιστήμονες. Τέτοιους θα βγάλο</w:t>
      </w:r>
      <w:r>
        <w:rPr>
          <w:rFonts w:eastAsia="Times New Roman"/>
          <w:bCs/>
        </w:rPr>
        <w:t>υν. Τι θα βγάλουν; Τι ζητάει ο καπιταλισμός σήμερα; Αυτό δεν ζητάει, για να αναπτυχθεί; Δεν τα ξέρετε αυτά; Δεν θέλει φθηνή εργατική δύναμη; Δεν θέλει μηδενικές κοινωνικές παροχές; Αυτά θέλει και αυτά θέλουν να τα προσφέρουν και στα πανεπιστήμια. Προς αυτή</w:t>
      </w:r>
      <w:r>
        <w:rPr>
          <w:rFonts w:eastAsia="Times New Roman"/>
          <w:bCs/>
        </w:rPr>
        <w:t xml:space="preserve"> τη γραμμή κινείται. </w:t>
      </w:r>
    </w:p>
    <w:p w14:paraId="50A7B800" w14:textId="77777777" w:rsidR="007C6747" w:rsidRDefault="00E91359">
      <w:pPr>
        <w:spacing w:after="0" w:line="600" w:lineRule="auto"/>
        <w:ind w:firstLine="720"/>
        <w:jc w:val="both"/>
        <w:rPr>
          <w:rFonts w:eastAsia="Times New Roman"/>
          <w:bCs/>
        </w:rPr>
      </w:pPr>
      <w:r>
        <w:rPr>
          <w:rFonts w:eastAsia="Times New Roman"/>
          <w:bCs/>
        </w:rPr>
        <w:t xml:space="preserve">Και εμείς δεν λέμε στο παραμικρό μέτρο που παίρνετε, όχι. Ή όλα ή τίποτα. Το «όλα» </w:t>
      </w:r>
      <w:r w:rsidRPr="001F5BFF">
        <w:rPr>
          <w:rFonts w:eastAsia="Times New Roman"/>
          <w:bCs/>
        </w:rPr>
        <w:t>πρέπει</w:t>
      </w:r>
      <w:r>
        <w:rPr>
          <w:rFonts w:eastAsia="Times New Roman"/>
          <w:bCs/>
        </w:rPr>
        <w:t xml:space="preserve"> να το απαιτήσει ο κόσμος, αλλά μην μας βάζετε τέτοια διλήμματα τώρα. Σας λέμε να μην πληρώνουν το μεταπτυχιακό. Γιατί; Δεν είστε υπέρ της δωρεάν</w:t>
      </w:r>
      <w:r>
        <w:rPr>
          <w:rFonts w:eastAsia="Times New Roman"/>
          <w:bCs/>
        </w:rPr>
        <w:t xml:space="preserve"> εκπαίδευσης στα πανεπιστήμια; Εκτός των μεταπτυχιακών σπουδών μάλλον ε; Έτσι αρχίζει σιγά σιγά. Μετά θα πάνε και στα προπτυχιακά και μετά θα φτάσουμε στο δημοτικό. </w:t>
      </w:r>
    </w:p>
    <w:p w14:paraId="50A7B801" w14:textId="77777777" w:rsidR="007C6747" w:rsidRDefault="00E91359">
      <w:pPr>
        <w:spacing w:after="0" w:line="600" w:lineRule="auto"/>
        <w:ind w:firstLine="720"/>
        <w:jc w:val="both"/>
        <w:rPr>
          <w:rFonts w:eastAsia="Times New Roman"/>
          <w:bCs/>
        </w:rPr>
      </w:pPr>
      <w:r w:rsidRPr="001F5BFF">
        <w:rPr>
          <w:rFonts w:eastAsia="Times New Roman"/>
          <w:b/>
          <w:bCs/>
          <w:shd w:val="clear" w:color="auto" w:fill="FFFFFF"/>
        </w:rPr>
        <w:t xml:space="preserve">ΠΡΟΕΔΡΕΥΩΝ (Γεώργιος </w:t>
      </w:r>
      <w:proofErr w:type="spellStart"/>
      <w:r w:rsidRPr="001F5BFF">
        <w:rPr>
          <w:rFonts w:eastAsia="Times New Roman"/>
          <w:b/>
          <w:bCs/>
          <w:shd w:val="clear" w:color="auto" w:fill="FFFFFF"/>
        </w:rPr>
        <w:t>Λαμπρούλης</w:t>
      </w:r>
      <w:proofErr w:type="spellEnd"/>
      <w:r w:rsidRPr="001F5BFF">
        <w:rPr>
          <w:rFonts w:eastAsia="Times New Roman"/>
          <w:b/>
          <w:bCs/>
          <w:shd w:val="clear" w:color="auto" w:fill="FFFFFF"/>
        </w:rPr>
        <w:t>):</w:t>
      </w:r>
      <w:r w:rsidRPr="001F5BFF">
        <w:rPr>
          <w:rFonts w:eastAsia="Times New Roman"/>
          <w:b/>
          <w:bCs/>
        </w:rPr>
        <w:t xml:space="preserve"> </w:t>
      </w:r>
      <w:r>
        <w:rPr>
          <w:rFonts w:eastAsia="Times New Roman"/>
          <w:bCs/>
        </w:rPr>
        <w:t xml:space="preserve">Καλώς. Κύριε </w:t>
      </w:r>
      <w:proofErr w:type="spellStart"/>
      <w:r>
        <w:rPr>
          <w:rFonts w:eastAsia="Times New Roman"/>
          <w:bCs/>
        </w:rPr>
        <w:t>Κουκούτση</w:t>
      </w:r>
      <w:proofErr w:type="spellEnd"/>
      <w:r>
        <w:rPr>
          <w:rFonts w:eastAsia="Times New Roman"/>
          <w:bCs/>
        </w:rPr>
        <w:t>, επειδή είχε ζητήσει τον λόγο και</w:t>
      </w:r>
      <w:r>
        <w:rPr>
          <w:rFonts w:eastAsia="Times New Roman"/>
          <w:bCs/>
        </w:rPr>
        <w:t xml:space="preserve"> ο κ. </w:t>
      </w:r>
      <w:proofErr w:type="spellStart"/>
      <w:r>
        <w:rPr>
          <w:rFonts w:eastAsia="Times New Roman"/>
          <w:bCs/>
        </w:rPr>
        <w:t>Σπίρτζης</w:t>
      </w:r>
      <w:proofErr w:type="spellEnd"/>
      <w:r>
        <w:rPr>
          <w:rFonts w:eastAsia="Times New Roman"/>
          <w:bCs/>
        </w:rPr>
        <w:t xml:space="preserve">, ήδη σας ανήγγειλα. </w:t>
      </w:r>
      <w:r w:rsidRPr="001F5BFF">
        <w:rPr>
          <w:rFonts w:eastAsia="Times New Roman"/>
          <w:bCs/>
        </w:rPr>
        <w:t>Υπάρχει</w:t>
      </w:r>
      <w:r>
        <w:rPr>
          <w:rFonts w:eastAsia="Times New Roman"/>
          <w:bCs/>
        </w:rPr>
        <w:t xml:space="preserve"> κάποιο πρόβλημα να προηγηθεί; Θέλετε εσείς τον λόγο; </w:t>
      </w:r>
    </w:p>
    <w:p w14:paraId="50A7B802" w14:textId="77777777" w:rsidR="007C6747" w:rsidRDefault="00E91359">
      <w:pPr>
        <w:spacing w:after="0" w:line="600" w:lineRule="auto"/>
        <w:ind w:firstLine="720"/>
        <w:jc w:val="both"/>
        <w:rPr>
          <w:rFonts w:eastAsia="Times New Roman"/>
          <w:bCs/>
        </w:rPr>
      </w:pPr>
      <w:r w:rsidRPr="006501E8">
        <w:rPr>
          <w:rFonts w:eastAsia="Times New Roman"/>
          <w:b/>
          <w:bCs/>
        </w:rPr>
        <w:t>ΔΗΜΗΤΡΙΟΣ ΚΟΥΚΟΥΤΣΗΣ:</w:t>
      </w:r>
      <w:r>
        <w:rPr>
          <w:rFonts w:eastAsia="Times New Roman"/>
          <w:bCs/>
        </w:rPr>
        <w:t xml:space="preserve"> Δεν </w:t>
      </w:r>
      <w:r w:rsidRPr="00DF4BDD">
        <w:rPr>
          <w:rFonts w:eastAsia="Times New Roman"/>
          <w:bCs/>
        </w:rPr>
        <w:t>υπάρχει</w:t>
      </w:r>
      <w:r>
        <w:rPr>
          <w:rFonts w:eastAsia="Times New Roman"/>
          <w:bCs/>
        </w:rPr>
        <w:t xml:space="preserve"> πρόβλημα, </w:t>
      </w:r>
      <w:r w:rsidRPr="00DF4BDD">
        <w:rPr>
          <w:rFonts w:eastAsia="Times New Roman"/>
          <w:bCs/>
        </w:rPr>
        <w:t>κύριε Πρόεδρε</w:t>
      </w:r>
      <w:r>
        <w:rPr>
          <w:rFonts w:eastAsia="Times New Roman"/>
          <w:bCs/>
        </w:rPr>
        <w:t xml:space="preserve">. </w:t>
      </w:r>
    </w:p>
    <w:p w14:paraId="50A7B803" w14:textId="77777777" w:rsidR="007C6747" w:rsidRDefault="00E91359">
      <w:pPr>
        <w:spacing w:after="0" w:line="600" w:lineRule="auto"/>
        <w:ind w:firstLine="720"/>
        <w:jc w:val="both"/>
        <w:rPr>
          <w:rFonts w:eastAsia="Times New Roman"/>
          <w:bCs/>
        </w:rPr>
      </w:pPr>
      <w:r w:rsidRPr="00DF4BDD">
        <w:rPr>
          <w:rFonts w:eastAsia="Times New Roman"/>
          <w:b/>
          <w:bCs/>
          <w:shd w:val="clear" w:color="auto" w:fill="FFFFFF"/>
        </w:rPr>
        <w:t xml:space="preserve">ΠΡΟΕΔΡΕΥΩΝ (Γεώργιος </w:t>
      </w:r>
      <w:proofErr w:type="spellStart"/>
      <w:r w:rsidRPr="00DF4BDD">
        <w:rPr>
          <w:rFonts w:eastAsia="Times New Roman"/>
          <w:b/>
          <w:bCs/>
          <w:shd w:val="clear" w:color="auto" w:fill="FFFFFF"/>
        </w:rPr>
        <w:t>Λαμπρούλης</w:t>
      </w:r>
      <w:proofErr w:type="spellEnd"/>
      <w:r w:rsidRPr="00DF4BDD">
        <w:rPr>
          <w:rFonts w:eastAsia="Times New Roman"/>
          <w:b/>
          <w:bCs/>
          <w:shd w:val="clear" w:color="auto" w:fill="FFFFFF"/>
        </w:rPr>
        <w:t>):</w:t>
      </w:r>
      <w:r w:rsidRPr="00DF4BDD">
        <w:rPr>
          <w:rFonts w:eastAsia="Times New Roman"/>
          <w:b/>
          <w:bCs/>
        </w:rPr>
        <w:t xml:space="preserve"> </w:t>
      </w:r>
      <w:r>
        <w:rPr>
          <w:rFonts w:eastAsia="Times New Roman"/>
          <w:bCs/>
        </w:rPr>
        <w:t xml:space="preserve">Θέλετε εσείς τον λόγο, κύριε </w:t>
      </w:r>
      <w:proofErr w:type="spellStart"/>
      <w:r>
        <w:rPr>
          <w:rFonts w:eastAsia="Times New Roman"/>
          <w:bCs/>
        </w:rPr>
        <w:t>Σπίρτζη</w:t>
      </w:r>
      <w:proofErr w:type="spellEnd"/>
      <w:r>
        <w:rPr>
          <w:rFonts w:eastAsia="Times New Roman"/>
          <w:bCs/>
        </w:rPr>
        <w:t xml:space="preserve">; </w:t>
      </w:r>
    </w:p>
    <w:p w14:paraId="50A7B804" w14:textId="77777777" w:rsidR="007C6747" w:rsidRDefault="00E91359">
      <w:pPr>
        <w:spacing w:after="0" w:line="600" w:lineRule="auto"/>
        <w:ind w:firstLine="720"/>
        <w:jc w:val="both"/>
        <w:rPr>
          <w:rFonts w:eastAsia="Times New Roman"/>
          <w:bCs/>
        </w:rPr>
      </w:pPr>
      <w:r w:rsidRPr="006501E8">
        <w:rPr>
          <w:rFonts w:eastAsia="Times New Roman"/>
          <w:b/>
          <w:bCs/>
        </w:rPr>
        <w:t>ΑΘΑΝΑΣΙΟΣ ΘΕΟΧΑΡΟΠΟΥΛΟΣ:</w:t>
      </w:r>
      <w:r>
        <w:rPr>
          <w:rFonts w:eastAsia="Times New Roman"/>
          <w:bCs/>
        </w:rPr>
        <w:t xml:space="preserve"> Γ</w:t>
      </w:r>
      <w:r>
        <w:rPr>
          <w:rFonts w:eastAsia="Times New Roman"/>
          <w:bCs/>
        </w:rPr>
        <w:t xml:space="preserve">ια την </w:t>
      </w:r>
      <w:r w:rsidRPr="00DF4BDD">
        <w:rPr>
          <w:rFonts w:eastAsia="Times New Roman"/>
          <w:bCs/>
        </w:rPr>
        <w:t>τροπολογία</w:t>
      </w:r>
      <w:r>
        <w:rPr>
          <w:rFonts w:eastAsia="Times New Roman"/>
          <w:bCs/>
        </w:rPr>
        <w:t xml:space="preserve">, </w:t>
      </w:r>
      <w:r w:rsidRPr="00DF4BDD">
        <w:rPr>
          <w:rFonts w:eastAsia="Times New Roman"/>
          <w:bCs/>
        </w:rPr>
        <w:t>κύριε Πρόεδρε</w:t>
      </w:r>
      <w:r>
        <w:rPr>
          <w:rFonts w:eastAsia="Times New Roman"/>
          <w:bCs/>
        </w:rPr>
        <w:t xml:space="preserve">; Και ο Κανονισμός; </w:t>
      </w:r>
    </w:p>
    <w:p w14:paraId="50A7B805" w14:textId="77777777" w:rsidR="007C6747" w:rsidRDefault="00E91359">
      <w:pPr>
        <w:spacing w:after="0" w:line="600" w:lineRule="auto"/>
        <w:ind w:firstLine="720"/>
        <w:jc w:val="both"/>
        <w:rPr>
          <w:rFonts w:eastAsia="Times New Roman"/>
          <w:bCs/>
        </w:rPr>
      </w:pPr>
      <w:r w:rsidRPr="00DF4BDD">
        <w:rPr>
          <w:rFonts w:eastAsia="Times New Roman"/>
          <w:b/>
          <w:bCs/>
          <w:shd w:val="clear" w:color="auto" w:fill="FFFFFF"/>
        </w:rPr>
        <w:t xml:space="preserve">ΠΡΟΕΔΡΕΥΩΝ (Γεώργιος </w:t>
      </w:r>
      <w:proofErr w:type="spellStart"/>
      <w:r w:rsidRPr="00DF4BDD">
        <w:rPr>
          <w:rFonts w:eastAsia="Times New Roman"/>
          <w:b/>
          <w:bCs/>
          <w:shd w:val="clear" w:color="auto" w:fill="FFFFFF"/>
        </w:rPr>
        <w:t>Λαμπρούλης</w:t>
      </w:r>
      <w:proofErr w:type="spellEnd"/>
      <w:r w:rsidRPr="00DF4BDD">
        <w:rPr>
          <w:rFonts w:eastAsia="Times New Roman"/>
          <w:b/>
          <w:bCs/>
          <w:shd w:val="clear" w:color="auto" w:fill="FFFFFF"/>
        </w:rPr>
        <w:t>):</w:t>
      </w:r>
      <w:r w:rsidRPr="00DF4BDD">
        <w:rPr>
          <w:rFonts w:eastAsia="Times New Roman"/>
          <w:b/>
          <w:bCs/>
        </w:rPr>
        <w:t xml:space="preserve"> </w:t>
      </w:r>
      <w:r w:rsidRPr="00DF4BDD">
        <w:rPr>
          <w:rFonts w:eastAsia="Times New Roman"/>
          <w:bCs/>
        </w:rPr>
        <w:t>Λοιπόν</w:t>
      </w:r>
      <w:r>
        <w:rPr>
          <w:rFonts w:eastAsia="Times New Roman"/>
          <w:bCs/>
        </w:rPr>
        <w:t>,</w:t>
      </w:r>
      <w:r w:rsidRPr="00DF4BDD">
        <w:rPr>
          <w:rFonts w:eastAsia="Times New Roman"/>
          <w:bCs/>
        </w:rPr>
        <w:t xml:space="preserve"> μην απευθύνεστε σε εμένα για τον Κανονισμό. Έγινε μια κακή αρχή από το πρωί που παρέλασαν διάφοροι Υπουργοί. </w:t>
      </w:r>
    </w:p>
    <w:p w14:paraId="50A7B806" w14:textId="77777777" w:rsidR="007C6747" w:rsidRDefault="00E91359">
      <w:pPr>
        <w:spacing w:after="0" w:line="600" w:lineRule="auto"/>
        <w:ind w:firstLine="720"/>
        <w:jc w:val="both"/>
        <w:rPr>
          <w:rFonts w:eastAsia="Times New Roman"/>
          <w:bCs/>
        </w:rPr>
      </w:pPr>
      <w:r w:rsidRPr="006501E8">
        <w:rPr>
          <w:rFonts w:eastAsia="Times New Roman"/>
          <w:b/>
          <w:bCs/>
        </w:rPr>
        <w:t>ΑΝΔΡΕΑΣ ΛΟΒΕΡΔΟΣ:</w:t>
      </w:r>
      <w:r>
        <w:rPr>
          <w:rFonts w:eastAsia="Times New Roman"/>
          <w:bCs/>
        </w:rPr>
        <w:t xml:space="preserve"> Τι </w:t>
      </w:r>
      <w:r w:rsidRPr="00DF4BDD">
        <w:rPr>
          <w:rFonts w:eastAsia="Times New Roman"/>
          <w:bCs/>
        </w:rPr>
        <w:t>είναι</w:t>
      </w:r>
      <w:r>
        <w:rPr>
          <w:rFonts w:eastAsia="Times New Roman"/>
          <w:bCs/>
        </w:rPr>
        <w:t xml:space="preserve"> αυτό, </w:t>
      </w:r>
      <w:r w:rsidRPr="00DF4BDD">
        <w:rPr>
          <w:rFonts w:eastAsia="Times New Roman"/>
          <w:bCs/>
        </w:rPr>
        <w:t>κύριε Πρόεδρε</w:t>
      </w:r>
      <w:r>
        <w:rPr>
          <w:rFonts w:eastAsia="Times New Roman"/>
          <w:bCs/>
        </w:rPr>
        <w:t>;</w:t>
      </w:r>
    </w:p>
    <w:p w14:paraId="50A7B807" w14:textId="77777777" w:rsidR="007C6747" w:rsidRDefault="00E91359">
      <w:pPr>
        <w:spacing w:after="0" w:line="600" w:lineRule="auto"/>
        <w:ind w:firstLine="720"/>
        <w:jc w:val="both"/>
        <w:rPr>
          <w:rFonts w:eastAsia="Times New Roman"/>
          <w:bCs/>
        </w:rPr>
      </w:pPr>
      <w:r w:rsidRPr="00DF4BDD">
        <w:rPr>
          <w:rFonts w:eastAsia="Times New Roman"/>
          <w:b/>
          <w:bCs/>
          <w:shd w:val="clear" w:color="auto" w:fill="FFFFFF"/>
        </w:rPr>
        <w:t>ΠΡΟ</w:t>
      </w:r>
      <w:r w:rsidRPr="00DF4BDD">
        <w:rPr>
          <w:rFonts w:eastAsia="Times New Roman"/>
          <w:b/>
          <w:bCs/>
          <w:shd w:val="clear" w:color="auto" w:fill="FFFFFF"/>
        </w:rPr>
        <w:t xml:space="preserve">ΕΔΡΕΥΩΝ (Γεώργιος </w:t>
      </w:r>
      <w:proofErr w:type="spellStart"/>
      <w:r w:rsidRPr="00DF4BDD">
        <w:rPr>
          <w:rFonts w:eastAsia="Times New Roman"/>
          <w:b/>
          <w:bCs/>
          <w:shd w:val="clear" w:color="auto" w:fill="FFFFFF"/>
        </w:rPr>
        <w:t>Λαμπρούλης</w:t>
      </w:r>
      <w:proofErr w:type="spellEnd"/>
      <w:r w:rsidRPr="00DF4BDD">
        <w:rPr>
          <w:rFonts w:eastAsia="Times New Roman"/>
          <w:b/>
          <w:bCs/>
          <w:shd w:val="clear" w:color="auto" w:fill="FFFFFF"/>
        </w:rPr>
        <w:t>):</w:t>
      </w:r>
      <w:r w:rsidRPr="00DF4BDD">
        <w:rPr>
          <w:rFonts w:eastAsia="Times New Roman"/>
          <w:b/>
          <w:bCs/>
        </w:rPr>
        <w:t xml:space="preserve"> </w:t>
      </w:r>
      <w:r>
        <w:rPr>
          <w:rFonts w:eastAsia="Times New Roman"/>
          <w:bCs/>
        </w:rPr>
        <w:t xml:space="preserve">Με </w:t>
      </w:r>
      <w:proofErr w:type="spellStart"/>
      <w:r>
        <w:rPr>
          <w:rFonts w:eastAsia="Times New Roman"/>
          <w:bCs/>
        </w:rPr>
        <w:t>συγχωρείτε</w:t>
      </w:r>
      <w:proofErr w:type="spellEnd"/>
      <w:r>
        <w:rPr>
          <w:rFonts w:eastAsia="Times New Roman"/>
          <w:bCs/>
        </w:rPr>
        <w:t xml:space="preserve">, πάρα πολύ. Δεν θα λογοδοτήσω εγώ για τους προηγούμενους </w:t>
      </w:r>
      <w:r>
        <w:rPr>
          <w:rFonts w:eastAsia="Times New Roman"/>
          <w:bCs/>
        </w:rPr>
        <w:t>Π</w:t>
      </w:r>
      <w:r>
        <w:rPr>
          <w:rFonts w:eastAsia="Times New Roman"/>
          <w:bCs/>
        </w:rPr>
        <w:t xml:space="preserve">ροέδρους. </w:t>
      </w:r>
    </w:p>
    <w:p w14:paraId="50A7B808" w14:textId="77777777" w:rsidR="007C6747" w:rsidRDefault="00E91359">
      <w:pPr>
        <w:spacing w:after="0" w:line="600" w:lineRule="auto"/>
        <w:ind w:firstLine="720"/>
        <w:jc w:val="both"/>
        <w:rPr>
          <w:rFonts w:eastAsia="Times New Roman"/>
          <w:bCs/>
        </w:rPr>
      </w:pPr>
      <w:r w:rsidRPr="006501E8">
        <w:rPr>
          <w:rFonts w:eastAsia="Times New Roman"/>
          <w:b/>
          <w:bCs/>
        </w:rPr>
        <w:t>ΑΝΔΡΕΑΣ ΛΟΒΕΡΔΟΣ:</w:t>
      </w:r>
      <w:r>
        <w:rPr>
          <w:rFonts w:eastAsia="Times New Roman"/>
          <w:bCs/>
        </w:rPr>
        <w:t xml:space="preserve"> Δεν είπα για εσάς. </w:t>
      </w:r>
    </w:p>
    <w:p w14:paraId="50A7B809" w14:textId="77777777" w:rsidR="007C6747" w:rsidRDefault="00E91359">
      <w:pPr>
        <w:spacing w:after="0" w:line="600" w:lineRule="auto"/>
        <w:ind w:firstLine="720"/>
        <w:jc w:val="both"/>
        <w:rPr>
          <w:rFonts w:eastAsia="Times New Roman"/>
          <w:bCs/>
        </w:rPr>
      </w:pPr>
      <w:r w:rsidRPr="00DF4BDD">
        <w:rPr>
          <w:rFonts w:eastAsia="Times New Roman"/>
          <w:b/>
          <w:bCs/>
          <w:shd w:val="clear" w:color="auto" w:fill="FFFFFF"/>
        </w:rPr>
        <w:t xml:space="preserve">ΠΡΟΕΔΡΕΥΩΝ (Γεώργιος </w:t>
      </w:r>
      <w:proofErr w:type="spellStart"/>
      <w:r w:rsidRPr="00DF4BDD">
        <w:rPr>
          <w:rFonts w:eastAsia="Times New Roman"/>
          <w:b/>
          <w:bCs/>
          <w:shd w:val="clear" w:color="auto" w:fill="FFFFFF"/>
        </w:rPr>
        <w:t>Λαμπρούλης</w:t>
      </w:r>
      <w:proofErr w:type="spellEnd"/>
      <w:r w:rsidRPr="00DF4BDD">
        <w:rPr>
          <w:rFonts w:eastAsia="Times New Roman"/>
          <w:b/>
          <w:bCs/>
          <w:shd w:val="clear" w:color="auto" w:fill="FFFFFF"/>
        </w:rPr>
        <w:t>):</w:t>
      </w:r>
      <w:r w:rsidRPr="00DF4BDD">
        <w:rPr>
          <w:rFonts w:eastAsia="Times New Roman"/>
          <w:b/>
          <w:bCs/>
        </w:rPr>
        <w:t xml:space="preserve"> </w:t>
      </w:r>
      <w:r>
        <w:rPr>
          <w:rFonts w:eastAsia="Times New Roman"/>
          <w:bCs/>
        </w:rPr>
        <w:t xml:space="preserve">Όφειλαν οι ίδιοι να το θέσουν. </w:t>
      </w:r>
    </w:p>
    <w:p w14:paraId="50A7B80A" w14:textId="77777777" w:rsidR="007C6747" w:rsidRDefault="00E91359">
      <w:pPr>
        <w:spacing w:after="0" w:line="600" w:lineRule="auto"/>
        <w:ind w:firstLine="720"/>
        <w:jc w:val="both"/>
        <w:rPr>
          <w:rFonts w:eastAsia="Times New Roman"/>
          <w:bCs/>
        </w:rPr>
      </w:pPr>
      <w:r w:rsidRPr="006501E8">
        <w:rPr>
          <w:rFonts w:eastAsia="Times New Roman"/>
          <w:b/>
          <w:bCs/>
        </w:rPr>
        <w:t>ΑΝΔΡΕΑΣ ΛΟΒΕΡΔΟΣ:</w:t>
      </w:r>
      <w:r>
        <w:rPr>
          <w:rFonts w:eastAsia="Times New Roman"/>
          <w:bCs/>
        </w:rPr>
        <w:t xml:space="preserve"> Ένας </w:t>
      </w:r>
      <w:r w:rsidRPr="00DF4BDD">
        <w:rPr>
          <w:rFonts w:eastAsia="Times New Roman"/>
          <w:bCs/>
        </w:rPr>
        <w:t>είναι</w:t>
      </w:r>
      <w:r>
        <w:rPr>
          <w:rFonts w:eastAsia="Times New Roman"/>
          <w:bCs/>
        </w:rPr>
        <w:t xml:space="preserve"> ο Υπουργό</w:t>
      </w:r>
      <w:r>
        <w:rPr>
          <w:rFonts w:eastAsia="Times New Roman"/>
          <w:bCs/>
        </w:rPr>
        <w:t xml:space="preserve">ς. </w:t>
      </w:r>
    </w:p>
    <w:p w14:paraId="50A7B80B" w14:textId="77777777" w:rsidR="007C6747" w:rsidRDefault="00E91359">
      <w:pPr>
        <w:spacing w:after="0" w:line="600" w:lineRule="auto"/>
        <w:ind w:firstLine="709"/>
        <w:jc w:val="both"/>
        <w:rPr>
          <w:rFonts w:eastAsia="Times New Roman" w:cs="Times New Roman"/>
          <w:szCs w:val="24"/>
        </w:rPr>
      </w:pPr>
      <w:r w:rsidRPr="00DF4BDD">
        <w:rPr>
          <w:rFonts w:eastAsia="Times New Roman"/>
          <w:b/>
          <w:bCs/>
          <w:shd w:val="clear" w:color="auto" w:fill="FFFFFF"/>
        </w:rPr>
        <w:t xml:space="preserve">ΠΡΟΕΔΡΕΥΩΝ (Γεώργιος </w:t>
      </w:r>
      <w:proofErr w:type="spellStart"/>
      <w:r w:rsidRPr="00DF4BDD">
        <w:rPr>
          <w:rFonts w:eastAsia="Times New Roman"/>
          <w:b/>
          <w:bCs/>
          <w:shd w:val="clear" w:color="auto" w:fill="FFFFFF"/>
        </w:rPr>
        <w:t>Λαμπρούλης</w:t>
      </w:r>
      <w:proofErr w:type="spellEnd"/>
      <w:r w:rsidRPr="00DF4BDD">
        <w:rPr>
          <w:rFonts w:eastAsia="Times New Roman"/>
          <w:b/>
          <w:bCs/>
          <w:shd w:val="clear" w:color="auto" w:fill="FFFFFF"/>
        </w:rPr>
        <w:t>):</w:t>
      </w:r>
      <w:r w:rsidRPr="00DF4BDD">
        <w:rPr>
          <w:rFonts w:eastAsia="Times New Roman"/>
          <w:b/>
          <w:bCs/>
        </w:rPr>
        <w:t xml:space="preserve"> </w:t>
      </w:r>
      <w:r w:rsidRPr="00DF4BDD">
        <w:rPr>
          <w:rFonts w:eastAsia="Times New Roman"/>
          <w:bCs/>
        </w:rPr>
        <w:t>Λοιπόν</w:t>
      </w:r>
      <w:r>
        <w:rPr>
          <w:rFonts w:eastAsia="Times New Roman"/>
          <w:bCs/>
        </w:rPr>
        <w:t xml:space="preserve">, σε ό,τι αφορά τις </w:t>
      </w:r>
      <w:r w:rsidRPr="00DF4BDD">
        <w:rPr>
          <w:rFonts w:eastAsia="Times New Roman"/>
          <w:bCs/>
        </w:rPr>
        <w:t>τροπολογίες</w:t>
      </w:r>
      <w:r>
        <w:rPr>
          <w:rFonts w:eastAsia="Times New Roman"/>
          <w:bCs/>
        </w:rPr>
        <w:t xml:space="preserve">, είχαν κάθε </w:t>
      </w:r>
      <w:r w:rsidRPr="00DF4BDD">
        <w:rPr>
          <w:rFonts w:eastAsia="Times New Roman"/>
          <w:bCs/>
          <w:shd w:val="clear" w:color="auto" w:fill="FFFFFF"/>
        </w:rPr>
        <w:t>δικαίωμα</w:t>
      </w:r>
      <w:r>
        <w:rPr>
          <w:rFonts w:eastAsia="Times New Roman"/>
          <w:bCs/>
        </w:rPr>
        <w:t xml:space="preserve"> να παρέμβουν, για να τις υποστηρίξουν. </w:t>
      </w:r>
      <w:r>
        <w:rPr>
          <w:rFonts w:eastAsia="Times New Roman" w:cs="Times New Roman"/>
          <w:szCs w:val="24"/>
        </w:rPr>
        <w:t>Σε ό,τι αφορά την παρέμβασ</w:t>
      </w:r>
      <w:r>
        <w:rPr>
          <w:rFonts w:eastAsia="Times New Roman" w:cs="Times New Roman"/>
          <w:szCs w:val="24"/>
        </w:rPr>
        <w:t>ή</w:t>
      </w:r>
      <w:r>
        <w:rPr>
          <w:rFonts w:eastAsia="Times New Roman" w:cs="Times New Roman"/>
          <w:szCs w:val="24"/>
        </w:rPr>
        <w:t xml:space="preserve"> τους για το νομοσχέδιο επικαλέστηκαν εξ όσων γνωρίζω το ότι συνυπογράφουν το νομοσχέδιο. </w:t>
      </w:r>
    </w:p>
    <w:p w14:paraId="50A7B80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Εγώ αρνήθηκα προηγουμένως στον κ. </w:t>
      </w:r>
      <w:proofErr w:type="spellStart"/>
      <w:r>
        <w:rPr>
          <w:rFonts w:eastAsia="Times New Roman" w:cs="Times New Roman"/>
          <w:szCs w:val="24"/>
        </w:rPr>
        <w:t>Σπίρτζη</w:t>
      </w:r>
      <w:proofErr w:type="spellEnd"/>
      <w:r w:rsidRPr="00CB7D8B">
        <w:rPr>
          <w:rFonts w:eastAsia="Times New Roman" w:cs="Times New Roman"/>
          <w:szCs w:val="24"/>
        </w:rPr>
        <w:t>,</w:t>
      </w:r>
      <w:r>
        <w:rPr>
          <w:rFonts w:eastAsia="Times New Roman" w:cs="Times New Roman"/>
          <w:szCs w:val="24"/>
        </w:rPr>
        <w:t xml:space="preserve"> διότι ούτε καν υπογράφων Υπουργός είναι</w:t>
      </w:r>
      <w:r w:rsidRPr="00CB7D8B">
        <w:rPr>
          <w:rFonts w:eastAsia="Times New Roman" w:cs="Times New Roman"/>
          <w:szCs w:val="24"/>
        </w:rPr>
        <w:t>.</w:t>
      </w:r>
      <w:r>
        <w:rPr>
          <w:rFonts w:eastAsia="Times New Roman" w:cs="Times New Roman"/>
          <w:szCs w:val="24"/>
        </w:rPr>
        <w:t xml:space="preserve"> Και επιμένουν Κυβέρνηση και λοιποί και ο ίδιος βεβαίως. Φτάσαμε στο σημείο πριν από λίγο -για να τα λέμε όλα- να ψυχρανθούμε με τον κ. </w:t>
      </w:r>
      <w:proofErr w:type="spellStart"/>
      <w:r>
        <w:rPr>
          <w:rFonts w:eastAsia="Times New Roman" w:cs="Times New Roman"/>
          <w:szCs w:val="24"/>
        </w:rPr>
        <w:t>Σπίρτζη</w:t>
      </w:r>
      <w:proofErr w:type="spellEnd"/>
      <w:r>
        <w:rPr>
          <w:rFonts w:eastAsia="Times New Roman" w:cs="Times New Roman"/>
          <w:szCs w:val="24"/>
        </w:rPr>
        <w:t>. Αυτό ίσως δεν σας αφορά, αλλ</w:t>
      </w:r>
      <w:r>
        <w:rPr>
          <w:rFonts w:eastAsia="Times New Roman" w:cs="Times New Roman"/>
          <w:szCs w:val="24"/>
        </w:rPr>
        <w:t>ά ζητώντας μου να του δώσω τον λόγο μου είπε ότι «</w:t>
      </w:r>
      <w:r>
        <w:rPr>
          <w:rFonts w:eastAsia="Times New Roman" w:cs="Times New Roman"/>
          <w:szCs w:val="24"/>
        </w:rPr>
        <w:t>ε</w:t>
      </w:r>
      <w:r>
        <w:rPr>
          <w:rFonts w:eastAsia="Times New Roman" w:cs="Times New Roman"/>
          <w:szCs w:val="24"/>
        </w:rPr>
        <w:t>γώ θα απευθυνθώ στον επόμενο Πρόεδρο», που θα με αντικαταστήσει και εγώ του είπα: «Ιδού η Ρόδος. Παρακαλώ πολύ μετά τις 17.30</w:t>
      </w:r>
      <w:r>
        <w:rPr>
          <w:rFonts w:eastAsia="Times New Roman" w:cs="Times New Roman"/>
          <w:szCs w:val="24"/>
        </w:rPr>
        <w:t>΄</w:t>
      </w:r>
      <w:r>
        <w:rPr>
          <w:rFonts w:eastAsia="Times New Roman" w:cs="Times New Roman"/>
          <w:szCs w:val="24"/>
        </w:rPr>
        <w:t xml:space="preserve"> που θα με αλλάξει ο επόμενος Αντιπρόεδρος να ζητήσετε από τον ίδιο τον λόγο». </w:t>
      </w:r>
      <w:r>
        <w:rPr>
          <w:rFonts w:eastAsia="Times New Roman" w:cs="Times New Roman"/>
          <w:szCs w:val="24"/>
        </w:rPr>
        <w:t xml:space="preserve">Αυτό γίνεται. </w:t>
      </w:r>
    </w:p>
    <w:p w14:paraId="50A7B80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ότι είναι ενάντια στον Κανονισμό το ξέρουμε όλοι. Και οι προηγούμενοι </w:t>
      </w:r>
      <w:proofErr w:type="spellStart"/>
      <w:r>
        <w:rPr>
          <w:rFonts w:eastAsia="Times New Roman" w:cs="Times New Roman"/>
          <w:szCs w:val="24"/>
        </w:rPr>
        <w:t>Προεδρεύοντες</w:t>
      </w:r>
      <w:proofErr w:type="spellEnd"/>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δείχνουν ανοχή διότι ζητούν οι Υπουργοί να κάνουν κάποια παρέμβαση. </w:t>
      </w:r>
    </w:p>
    <w:p w14:paraId="50A7B80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Εν προκειμένω, ο κ. </w:t>
      </w:r>
      <w:proofErr w:type="spellStart"/>
      <w:r>
        <w:rPr>
          <w:rFonts w:eastAsia="Times New Roman" w:cs="Times New Roman"/>
          <w:szCs w:val="24"/>
        </w:rPr>
        <w:t>Σπίρτζης</w:t>
      </w:r>
      <w:proofErr w:type="spellEnd"/>
      <w:r>
        <w:rPr>
          <w:rFonts w:eastAsia="Times New Roman" w:cs="Times New Roman"/>
          <w:szCs w:val="24"/>
        </w:rPr>
        <w:t>, επειδή υπάρχει από ό,τι έχω καταλάβει στο νομοσχέδ</w:t>
      </w:r>
      <w:r>
        <w:rPr>
          <w:rFonts w:eastAsia="Times New Roman" w:cs="Times New Roman"/>
          <w:szCs w:val="24"/>
        </w:rPr>
        <w:t>ιο κάποιο άρθρο που αφορά και μηχανικούς, προς αυτή την κατεύθυνση θέλει να κάνει μια τοποθέτηση. Αυτό είναι όλο. Τώρα μην ανοίγουμε ολόκληρη κουβέντα γιατί και πώς. Σας παρακαλώ. Χάνουμε χρόνο υπάρχει μεγάλος αριθμός ομιλητών που δικαίως θα διαμαρτύρονται</w:t>
      </w:r>
      <w:r>
        <w:rPr>
          <w:rFonts w:eastAsia="Times New Roman" w:cs="Times New Roman"/>
          <w:szCs w:val="24"/>
        </w:rPr>
        <w:t xml:space="preserve"> μετά για ενδεχόμενη περικοπή του χρόνου. </w:t>
      </w:r>
    </w:p>
    <w:p w14:paraId="50A7B80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μισό λεπτό σας παρακαλώ.</w:t>
      </w:r>
    </w:p>
    <w:p w14:paraId="50A7B810" w14:textId="77777777" w:rsidR="007C6747" w:rsidRDefault="00E91359">
      <w:pPr>
        <w:spacing w:after="0"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Τι θέλετε, κύριε Θεοχαρόπουλε;</w:t>
      </w:r>
    </w:p>
    <w:p w14:paraId="50A7B81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έχει ανοίξει πράγματι μια λαθεμένη κατάστασ</w:t>
      </w:r>
      <w:r>
        <w:rPr>
          <w:rFonts w:eastAsia="Times New Roman" w:cs="Times New Roman"/>
          <w:szCs w:val="24"/>
        </w:rPr>
        <w:t xml:space="preserve">η εκτός Κανονισμού, που δεν είναι στη δική σας </w:t>
      </w:r>
      <w:r>
        <w:rPr>
          <w:rFonts w:eastAsia="Times New Roman" w:cs="Times New Roman"/>
          <w:szCs w:val="24"/>
        </w:rPr>
        <w:t xml:space="preserve">προσωπική </w:t>
      </w:r>
      <w:r>
        <w:rPr>
          <w:rFonts w:eastAsia="Times New Roman" w:cs="Times New Roman"/>
          <w:szCs w:val="24"/>
        </w:rPr>
        <w:t>ευθύνη. Από το πρωί έχουν μ</w:t>
      </w:r>
      <w:r>
        <w:rPr>
          <w:rFonts w:eastAsia="Times New Roman" w:cs="Times New Roman"/>
          <w:szCs w:val="24"/>
        </w:rPr>
        <w:t>ιλήσει</w:t>
      </w:r>
      <w:r>
        <w:rPr>
          <w:rFonts w:eastAsia="Times New Roman" w:cs="Times New Roman"/>
          <w:szCs w:val="24"/>
        </w:rPr>
        <w:t xml:space="preserve"> δύο Υπουργοί που δεν μιλούν για τις τροπολογίες. </w:t>
      </w:r>
    </w:p>
    <w:p w14:paraId="50A7B81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να σας πω το εξής: Ο Κανονισμός, όπως καλά γνωρίζετε, λέει ότι μετά από κάθε Υπουργό, για παράδειγμα, οι κοινο</w:t>
      </w:r>
      <w:r>
        <w:rPr>
          <w:rFonts w:eastAsia="Times New Roman" w:cs="Times New Roman"/>
          <w:szCs w:val="24"/>
        </w:rPr>
        <w:t>βουλευτικοί εκπρόσωποι μπορούν να έχουν τον λόγο για δυο λεπτά. Βλέπουμε να υπάρχει διαμαρτυρία γιατί γίνονται εντός του Κανονισμού</w:t>
      </w:r>
      <w:r>
        <w:rPr>
          <w:rFonts w:eastAsia="Times New Roman" w:cs="Times New Roman"/>
          <w:szCs w:val="24"/>
        </w:rPr>
        <w:t xml:space="preserve"> διαδικασίες</w:t>
      </w:r>
      <w:r>
        <w:rPr>
          <w:rFonts w:eastAsia="Times New Roman" w:cs="Times New Roman"/>
          <w:szCs w:val="24"/>
        </w:rPr>
        <w:t xml:space="preserve">, όπως για παράδειγμα να παίρνουν τον λόγο οι κοινοβουλευτικοί εκπρόσωποι μετά από τους Υπουργούς, και αντίθετα, </w:t>
      </w:r>
      <w:r>
        <w:rPr>
          <w:rFonts w:eastAsia="Times New Roman" w:cs="Times New Roman"/>
          <w:szCs w:val="24"/>
        </w:rPr>
        <w:t xml:space="preserve">να υπάρχει εκτός Κανονισμού μια διαδικασία </w:t>
      </w:r>
      <w:r>
        <w:rPr>
          <w:rFonts w:eastAsia="Times New Roman" w:cs="Times New Roman"/>
          <w:szCs w:val="24"/>
        </w:rPr>
        <w:t xml:space="preserve">που γίνεται ανεκτή και συγχρόνως </w:t>
      </w:r>
      <w:r>
        <w:rPr>
          <w:rFonts w:eastAsia="Times New Roman" w:cs="Times New Roman"/>
          <w:szCs w:val="24"/>
        </w:rPr>
        <w:t>δεν γνωρίζουμε και πόσοι Υπουργοί θα έρθουν. Δηλαδή, μπορεί να έρθουν μετά από εσάς άλλοι δυο, τρεις Υπουργοί και να σταματήσουν τη ροή. Να ξέρουμε ποιοι Υπουργοί από εδώ και στο ε</w:t>
      </w:r>
      <w:r>
        <w:rPr>
          <w:rFonts w:eastAsia="Times New Roman" w:cs="Times New Roman"/>
          <w:szCs w:val="24"/>
        </w:rPr>
        <w:t xml:space="preserve">ξής θα μιλήσουν, αν είναι μόνο ο κ. </w:t>
      </w:r>
      <w:proofErr w:type="spellStart"/>
      <w:r>
        <w:rPr>
          <w:rFonts w:eastAsia="Times New Roman" w:cs="Times New Roman"/>
          <w:szCs w:val="24"/>
        </w:rPr>
        <w:t>Σπίρτζης</w:t>
      </w:r>
      <w:proofErr w:type="spellEnd"/>
      <w:r>
        <w:rPr>
          <w:rFonts w:eastAsia="Times New Roman" w:cs="Times New Roman"/>
          <w:szCs w:val="24"/>
        </w:rPr>
        <w:t xml:space="preserve"> ή αν είναι και άλλοι και ταυτοχρόνως να τηρηθεί ο Κανονισμός που αφορά τη διαδικασία των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Ε</w:t>
      </w:r>
      <w:r>
        <w:rPr>
          <w:rFonts w:eastAsia="Times New Roman" w:cs="Times New Roman"/>
          <w:szCs w:val="24"/>
        </w:rPr>
        <w:t xml:space="preserve">κπροσώπων όλων των κομμάτων, γιατί αλλιώς θα ακούγεται μόνο η άποψη της Κυβέρνησης. </w:t>
      </w:r>
    </w:p>
    <w:p w14:paraId="50A7B813" w14:textId="77777777" w:rsidR="007C6747" w:rsidRDefault="00E91359">
      <w:pPr>
        <w:spacing w:after="0" w:line="600" w:lineRule="auto"/>
        <w:ind w:firstLine="720"/>
        <w:jc w:val="both"/>
        <w:rPr>
          <w:rFonts w:eastAsia="Times New Roman" w:cs="Times New Roman"/>
          <w:szCs w:val="24"/>
        </w:rPr>
      </w:pPr>
      <w:r w:rsidRPr="0087745A">
        <w:rPr>
          <w:rFonts w:eastAsia="Times New Roman" w:cs="Times New Roman"/>
          <w:b/>
          <w:szCs w:val="24"/>
        </w:rPr>
        <w:t>ΠΡΟΕΔΡΕΥΩΝ (Γεώργιο</w:t>
      </w:r>
      <w:r w:rsidRPr="0087745A">
        <w:rPr>
          <w:rFonts w:eastAsia="Times New Roman" w:cs="Times New Roman"/>
          <w:b/>
          <w:szCs w:val="24"/>
        </w:rPr>
        <w:t xml:space="preserve">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Καλώς, κύριε Θεοχαρόπουλε.</w:t>
      </w:r>
    </w:p>
    <w:p w14:paraId="50A7B81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Λοβέρδο, θα ανοίξουμε τώρα ένα νέο κύκλο συζήτησης επ’ αυτού;</w:t>
      </w:r>
    </w:p>
    <w:p w14:paraId="50A7B81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ζήτησα τον λόγο επί του Κανονισμού έχοντας δυο υπογραφές στο αίτημά μου. </w:t>
      </w:r>
    </w:p>
    <w:p w14:paraId="50A7B816" w14:textId="77777777" w:rsidR="007C6747" w:rsidRDefault="00E91359">
      <w:pPr>
        <w:spacing w:after="0" w:line="600" w:lineRule="auto"/>
        <w:ind w:firstLine="720"/>
        <w:jc w:val="both"/>
        <w:rPr>
          <w:rFonts w:eastAsia="Times New Roman" w:cs="Times New Roman"/>
          <w:szCs w:val="24"/>
        </w:rPr>
      </w:pPr>
      <w:r w:rsidRPr="00CE37F4">
        <w:rPr>
          <w:rFonts w:eastAsia="Times New Roman"/>
          <w:b/>
          <w:szCs w:val="24"/>
        </w:rPr>
        <w:t xml:space="preserve">ΠΡΟΕΔΡΕΥΩΝ (Γεώργιος </w:t>
      </w:r>
      <w:proofErr w:type="spellStart"/>
      <w:r w:rsidRPr="00CE37F4">
        <w:rPr>
          <w:rFonts w:eastAsia="Times New Roman"/>
          <w:b/>
          <w:szCs w:val="24"/>
        </w:rPr>
        <w:t>Λαμπρούλης</w:t>
      </w:r>
      <w:proofErr w:type="spellEnd"/>
      <w:r w:rsidRPr="00CE37F4">
        <w:rPr>
          <w:rFonts w:eastAsia="Times New Roman"/>
          <w:b/>
          <w:szCs w:val="24"/>
        </w:rPr>
        <w:t xml:space="preserve">): </w:t>
      </w:r>
      <w:r>
        <w:rPr>
          <w:rFonts w:eastAsia="Times New Roman"/>
          <w:szCs w:val="24"/>
        </w:rPr>
        <w:t>Ωραία, έχετε τον λόγο για ένα λεπτό.</w:t>
      </w:r>
    </w:p>
    <w:p w14:paraId="50A7B817" w14:textId="77777777" w:rsidR="007C6747" w:rsidRDefault="00E91359">
      <w:pPr>
        <w:spacing w:after="0" w:line="600" w:lineRule="auto"/>
        <w:ind w:firstLine="720"/>
        <w:jc w:val="both"/>
        <w:rPr>
          <w:rFonts w:eastAsia="Times New Roman" w:cs="Times New Roman"/>
          <w:szCs w:val="24"/>
        </w:rPr>
      </w:pPr>
      <w:r w:rsidRPr="00822972">
        <w:rPr>
          <w:rFonts w:eastAsia="Times New Roman"/>
          <w:b/>
          <w:szCs w:val="24"/>
        </w:rPr>
        <w:t>ΑΝΔΡΕΑΣ ΛΟΒΕΡΔΟΣ:</w:t>
      </w:r>
      <w:r w:rsidRPr="00822972">
        <w:rPr>
          <w:rFonts w:eastAsia="Times New Roman"/>
          <w:szCs w:val="24"/>
        </w:rPr>
        <w:t xml:space="preserve"> </w:t>
      </w:r>
      <w:r>
        <w:rPr>
          <w:rFonts w:eastAsia="Times New Roman"/>
          <w:szCs w:val="24"/>
        </w:rPr>
        <w:t>Π</w:t>
      </w:r>
      <w:r>
        <w:rPr>
          <w:rFonts w:eastAsia="Times New Roman" w:cs="Times New Roman"/>
          <w:szCs w:val="24"/>
        </w:rPr>
        <w:t xml:space="preserve">ριν αναλάβετε εσείς, κύριε Πρόεδρε, όταν πήρε τον λόγο ο κ. </w:t>
      </w:r>
      <w:proofErr w:type="spellStart"/>
      <w:r>
        <w:rPr>
          <w:rFonts w:eastAsia="Times New Roman" w:cs="Times New Roman"/>
          <w:szCs w:val="24"/>
        </w:rPr>
        <w:t>Τσακαλώτος</w:t>
      </w:r>
      <w:proofErr w:type="spellEnd"/>
      <w:r>
        <w:rPr>
          <w:rFonts w:eastAsia="Times New Roman" w:cs="Times New Roman"/>
          <w:szCs w:val="24"/>
        </w:rPr>
        <w:t xml:space="preserve"> για οκτώ λεπτά, ανέβηκα στο Προεδρείο και είπα «ως τι;». Μου είπε ο τότε </w:t>
      </w:r>
      <w:proofErr w:type="spellStart"/>
      <w:r>
        <w:rPr>
          <w:rFonts w:eastAsia="Times New Roman" w:cs="Times New Roman"/>
          <w:szCs w:val="24"/>
        </w:rPr>
        <w:t>Προεδρεύων</w:t>
      </w:r>
      <w:proofErr w:type="spellEnd"/>
      <w:r>
        <w:rPr>
          <w:rFonts w:eastAsia="Times New Roman" w:cs="Times New Roman"/>
          <w:szCs w:val="24"/>
        </w:rPr>
        <w:t xml:space="preserve"> «ως </w:t>
      </w:r>
      <w:proofErr w:type="spellStart"/>
      <w:r>
        <w:rPr>
          <w:rFonts w:eastAsia="Times New Roman" w:cs="Times New Roman"/>
          <w:szCs w:val="24"/>
        </w:rPr>
        <w:t>συνυπογράφων</w:t>
      </w:r>
      <w:proofErr w:type="spellEnd"/>
      <w:r>
        <w:rPr>
          <w:rFonts w:eastAsia="Times New Roman" w:cs="Times New Roman"/>
          <w:szCs w:val="24"/>
        </w:rPr>
        <w:t xml:space="preserve"> Υπουργός». </w:t>
      </w:r>
    </w:p>
    <w:p w14:paraId="50A7B81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Όταν κατατίθεται</w:t>
      </w:r>
      <w:r>
        <w:rPr>
          <w:rFonts w:eastAsia="Times New Roman" w:cs="Times New Roman"/>
          <w:szCs w:val="24"/>
        </w:rPr>
        <w:t xml:space="preserve"> πολυνομοσχέδιο, πραγματικά οι </w:t>
      </w:r>
      <w:proofErr w:type="spellStart"/>
      <w:r>
        <w:rPr>
          <w:rFonts w:eastAsia="Times New Roman" w:cs="Times New Roman"/>
          <w:szCs w:val="24"/>
        </w:rPr>
        <w:t>συνυπογράφοντες</w:t>
      </w:r>
      <w:proofErr w:type="spellEnd"/>
      <w:r>
        <w:rPr>
          <w:rFonts w:eastAsia="Times New Roman" w:cs="Times New Roman"/>
          <w:szCs w:val="24"/>
        </w:rPr>
        <w:t xml:space="preserve"> Υπουργοί πρέπει να πάρουν τον λόγο. Όταν κατατίθενται κυβερνητικές τροπολογίες, είναι εξ ορισμού αναγκαίο να πάρουν τον λόγο για να διευκρινίσουν στο Σώμα. Όταν υπάρχει έστω μια διάταξη δική τους, μπορεί και ε</w:t>
      </w:r>
      <w:r>
        <w:rPr>
          <w:rFonts w:eastAsia="Times New Roman" w:cs="Times New Roman"/>
          <w:szCs w:val="24"/>
        </w:rPr>
        <w:t xml:space="preserve">κεί με παραχώρηση του Προεδρείου να πάρουν δυο λεπτά για να την εξηγήσουν. Αλλά κάθε </w:t>
      </w:r>
      <w:proofErr w:type="spellStart"/>
      <w:r>
        <w:rPr>
          <w:rFonts w:eastAsia="Times New Roman" w:cs="Times New Roman"/>
          <w:szCs w:val="24"/>
        </w:rPr>
        <w:t>συνυπογράφων</w:t>
      </w:r>
      <w:proofErr w:type="spellEnd"/>
      <w:r>
        <w:rPr>
          <w:rFonts w:eastAsia="Times New Roman" w:cs="Times New Roman"/>
          <w:szCs w:val="24"/>
        </w:rPr>
        <w:t xml:space="preserve"> Υπουργός δεν έχει αυτοτελώς τις αρμοδιότητες του Υπουργού κατά τον Κανονισμό.</w:t>
      </w:r>
    </w:p>
    <w:p w14:paraId="50A7B81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Άρα λοιπόν, επειδή έχουμε φτάσει στις 17.30</w:t>
      </w:r>
      <w:r>
        <w:rPr>
          <w:rFonts w:eastAsia="Times New Roman" w:cs="Times New Roman"/>
          <w:szCs w:val="24"/>
        </w:rPr>
        <w:t>΄</w:t>
      </w:r>
      <w:r>
        <w:rPr>
          <w:rFonts w:eastAsia="Times New Roman" w:cs="Times New Roman"/>
          <w:szCs w:val="24"/>
        </w:rPr>
        <w:t xml:space="preserve"> και σωστά ακολουθείται η τάξη όταν </w:t>
      </w:r>
      <w:r>
        <w:rPr>
          <w:rFonts w:eastAsia="Times New Roman" w:cs="Times New Roman"/>
          <w:szCs w:val="24"/>
        </w:rPr>
        <w:t xml:space="preserve">μιλούν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ή ο αρμόδιος Υπουργός ή οι έχοντες τροπολογία, αλλά όχι σωστά όταν μιλάνε όλα τα μέλη της Κυβέρνησης και οι μη </w:t>
      </w:r>
      <w:proofErr w:type="spellStart"/>
      <w:r>
        <w:rPr>
          <w:rFonts w:eastAsia="Times New Roman" w:cs="Times New Roman"/>
          <w:szCs w:val="24"/>
        </w:rPr>
        <w:t>συνυπογράφοντες</w:t>
      </w:r>
      <w:proofErr w:type="spellEnd"/>
      <w:r>
        <w:rPr>
          <w:rFonts w:eastAsia="Times New Roman" w:cs="Times New Roman"/>
          <w:szCs w:val="24"/>
        </w:rPr>
        <w:t>.</w:t>
      </w:r>
    </w:p>
    <w:p w14:paraId="50A7B81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κύριε Πρόεδρε, για το εξής: Όποιος μη </w:t>
      </w:r>
      <w:proofErr w:type="spellStart"/>
      <w:r>
        <w:rPr>
          <w:rFonts w:eastAsia="Times New Roman" w:cs="Times New Roman"/>
          <w:szCs w:val="24"/>
        </w:rPr>
        <w:t>συνυπογράφων</w:t>
      </w:r>
      <w:proofErr w:type="spellEnd"/>
      <w:r>
        <w:rPr>
          <w:rFonts w:eastAsia="Times New Roman" w:cs="Times New Roman"/>
          <w:szCs w:val="24"/>
        </w:rPr>
        <w:t xml:space="preserve"> ή άλλος Υπουργός θέλει να</w:t>
      </w:r>
      <w:r>
        <w:rPr>
          <w:rFonts w:eastAsia="Times New Roman" w:cs="Times New Roman"/>
          <w:szCs w:val="24"/>
        </w:rPr>
        <w:t xml:space="preserve"> πάρει τον λόγο χωρίς τα προηγούμενα, θα μιλήσει στο τέλος και θα ακολουθηθεί τώρα η κανονική διαδικασία.</w:t>
      </w:r>
    </w:p>
    <w:p w14:paraId="50A7B81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Ειδάλλως, κύριε Πρόεδρε, σας το δηλώνουμε ότι θα ζητάει ο </w:t>
      </w:r>
      <w:r>
        <w:rPr>
          <w:rFonts w:eastAsia="Times New Roman" w:cs="Times New Roman"/>
          <w:szCs w:val="24"/>
        </w:rPr>
        <w:t>Κ</w:t>
      </w:r>
      <w:r>
        <w:rPr>
          <w:rFonts w:eastAsia="Times New Roman" w:cs="Times New Roman"/>
          <w:szCs w:val="24"/>
        </w:rPr>
        <w:t xml:space="preserve">οινοβουλευτικός μας </w:t>
      </w:r>
      <w:r>
        <w:rPr>
          <w:rFonts w:eastAsia="Times New Roman" w:cs="Times New Roman"/>
          <w:szCs w:val="24"/>
        </w:rPr>
        <w:t>Ε</w:t>
      </w:r>
      <w:r>
        <w:rPr>
          <w:rFonts w:eastAsia="Times New Roman" w:cs="Times New Roman"/>
          <w:szCs w:val="24"/>
        </w:rPr>
        <w:t>κπρόσωπος τον λόγο μετά από κάθε Υπουργό και θα κρατάει τον λόγο για δ</w:t>
      </w:r>
      <w:r>
        <w:rPr>
          <w:rFonts w:eastAsia="Times New Roman" w:cs="Times New Roman"/>
          <w:szCs w:val="24"/>
        </w:rPr>
        <w:t xml:space="preserve">υο λεπτά, ανεξαρτήτως αν έχει να προσφέρει κάτι στο Σώμα ή όχι. Δεν είναι εδώ </w:t>
      </w:r>
      <w:r>
        <w:rPr>
          <w:rFonts w:eastAsia="Times New Roman" w:cs="Times New Roman"/>
          <w:szCs w:val="24"/>
        </w:rPr>
        <w:t>Υ</w:t>
      </w:r>
      <w:r>
        <w:rPr>
          <w:rFonts w:eastAsia="Times New Roman" w:cs="Times New Roman"/>
          <w:szCs w:val="24"/>
        </w:rPr>
        <w:t xml:space="preserve">πουργικό </w:t>
      </w:r>
      <w:r>
        <w:rPr>
          <w:rFonts w:eastAsia="Times New Roman" w:cs="Times New Roman"/>
          <w:szCs w:val="24"/>
        </w:rPr>
        <w:t>Σ</w:t>
      </w:r>
      <w:r>
        <w:rPr>
          <w:rFonts w:eastAsia="Times New Roman" w:cs="Times New Roman"/>
          <w:szCs w:val="24"/>
        </w:rPr>
        <w:t>υμβούλιο.</w:t>
      </w:r>
    </w:p>
    <w:p w14:paraId="50A7B81C" w14:textId="77777777" w:rsidR="007C6747" w:rsidRDefault="00E91359">
      <w:pPr>
        <w:spacing w:after="0"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 xml:space="preserve">Καλώς, κύριε Λοβέρδο. </w:t>
      </w:r>
    </w:p>
    <w:p w14:paraId="50A7B81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πρότεινα μιας και είναι η τελευταία εβδομάδα συνεδριάσεων, μετά τις διακοπές, αξιοποιώντας και τη</w:t>
      </w:r>
      <w:r>
        <w:rPr>
          <w:rFonts w:eastAsia="Times New Roman" w:cs="Times New Roman"/>
          <w:szCs w:val="24"/>
        </w:rPr>
        <w:t>ν παρουσία του Προέδρου, όταν θα επανέλθουμε στη Διάσκεψη Προέδρων να το βάλουμε και να το συζητήσουμε σοβαρά το ζήτημα αυτό και πώς θα το αντιμετωπίζουμε, γιατί το Προεδρείο πολλές φορές πιεζόμενο -και μιλάω για τον καθένα από εμάς που προεδρεύουμε- ενδίδ</w:t>
      </w:r>
      <w:r>
        <w:rPr>
          <w:rFonts w:eastAsia="Times New Roman" w:cs="Times New Roman"/>
          <w:szCs w:val="24"/>
        </w:rPr>
        <w:t>ουμε καλή τη πίστη, αν θέλετε καλοπροαίρετα στις παρεμβάσεις των Υπουργών, που και αυτοί δικαίως ενδεχομένως θέλουν να παρεμβαίνουν σε κάθε νομοσχέδιο, σε κάθε νομοθετική διαδικασία.</w:t>
      </w:r>
    </w:p>
    <w:p w14:paraId="50A7B81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έχετε τον λόγο για πέντε λεπτά. </w:t>
      </w:r>
    </w:p>
    <w:p w14:paraId="50A7B81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w:t>
      </w:r>
      <w:r>
        <w:rPr>
          <w:rFonts w:eastAsia="Times New Roman" w:cs="Times New Roman"/>
          <w:b/>
          <w:szCs w:val="24"/>
        </w:rPr>
        <w:t xml:space="preserve">ς Υποδομών και Μεταφορών): </w:t>
      </w:r>
      <w:r>
        <w:rPr>
          <w:rFonts w:eastAsia="Times New Roman" w:cs="Times New Roman"/>
          <w:szCs w:val="24"/>
        </w:rPr>
        <w:t xml:space="preserve">Ευχαριστώ, κύριε Πρόεδρε. </w:t>
      </w:r>
    </w:p>
    <w:p w14:paraId="50A7B82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Αξιότιμες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ζήτησα τον λόγο γιατί έχω την εμπειρία του Προέδρου του Τεχνικού Επιμελητηρίου στη ζωή μου και τώρα, μέσα από το Υπουργείο Υποδομών μπορώ να εισφέρω στον προβλημα</w:t>
      </w:r>
      <w:r>
        <w:rPr>
          <w:rFonts w:eastAsia="Times New Roman" w:cs="Times New Roman"/>
          <w:szCs w:val="24"/>
        </w:rPr>
        <w:t xml:space="preserve">τισμό και στη συζήτηση του σχεδίου νόμου για την ανώτατη παιδεία. </w:t>
      </w:r>
    </w:p>
    <w:p w14:paraId="50A7B82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Ως Βουλευτής, κύριε Υπουργέ. </w:t>
      </w:r>
    </w:p>
    <w:p w14:paraId="50A7B82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Ως Βουλευτής. </w:t>
      </w:r>
    </w:p>
    <w:p w14:paraId="50A7B82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 καθόσασταν εδώ και </w:t>
      </w:r>
      <w:r>
        <w:rPr>
          <w:rFonts w:eastAsia="Times New Roman" w:cs="Times New Roman"/>
          <w:szCs w:val="24"/>
        </w:rPr>
        <w:t xml:space="preserve">να </w:t>
      </w:r>
      <w:r>
        <w:rPr>
          <w:rFonts w:eastAsia="Times New Roman" w:cs="Times New Roman"/>
          <w:szCs w:val="24"/>
        </w:rPr>
        <w:t>παίρνατε τον λόγο.</w:t>
      </w:r>
    </w:p>
    <w:p w14:paraId="50A7B82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ΧΡΗΣΤΟΣ ΣΠΙΡ</w:t>
      </w:r>
      <w:r>
        <w:rPr>
          <w:rFonts w:eastAsia="Times New Roman" w:cs="Times New Roman"/>
          <w:b/>
          <w:szCs w:val="24"/>
        </w:rPr>
        <w:t xml:space="preserve">ΤΖΗΣ (Υπουργός Υποδομών και Μεταφορών): </w:t>
      </w:r>
      <w:r>
        <w:rPr>
          <w:rFonts w:eastAsia="Times New Roman" w:cs="Times New Roman"/>
          <w:szCs w:val="24"/>
        </w:rPr>
        <w:t xml:space="preserve">Είμαι εδώ από το πρωί, κύριε Λοβέρδο, και έχω ζητήσει από το πρωί τον λόγο σε πολλούς </w:t>
      </w:r>
      <w:proofErr w:type="spellStart"/>
      <w:r>
        <w:rPr>
          <w:rFonts w:eastAsia="Times New Roman" w:cs="Times New Roman"/>
          <w:szCs w:val="24"/>
        </w:rPr>
        <w:t>Προεδρεύοντες</w:t>
      </w:r>
      <w:proofErr w:type="spellEnd"/>
      <w:r>
        <w:rPr>
          <w:rFonts w:eastAsia="Times New Roman" w:cs="Times New Roman"/>
          <w:szCs w:val="24"/>
        </w:rPr>
        <w:t xml:space="preserve">. Θα είχα τελειώσει. </w:t>
      </w:r>
    </w:p>
    <w:p w14:paraId="50A7B82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Καταλαβαίνω γιατί δεν θέλετε να μιλήσω. </w:t>
      </w:r>
    </w:p>
    <w:p w14:paraId="50A7B82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Θέλουμε να μιλήσετε. </w:t>
      </w:r>
    </w:p>
    <w:p w14:paraId="50A7B82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ΧΡΗΣΤΟΣ ΣΠΙΡΤΖ</w:t>
      </w:r>
      <w:r>
        <w:rPr>
          <w:rFonts w:eastAsia="Times New Roman" w:cs="Times New Roman"/>
          <w:b/>
          <w:szCs w:val="24"/>
        </w:rPr>
        <w:t xml:space="preserve">ΗΣ (Υπουργός Υποδομών και Μεταφορών): </w:t>
      </w:r>
      <w:r>
        <w:rPr>
          <w:rFonts w:eastAsia="Times New Roman" w:cs="Times New Roman"/>
          <w:szCs w:val="24"/>
        </w:rPr>
        <w:t xml:space="preserve">Ευχαριστώ πολύ. </w:t>
      </w:r>
    </w:p>
    <w:p w14:paraId="50A7B82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Λοιπόν, το 1982 υπήρχε ένα σχέδιο νόμου, που εμείς που σπουδάσαμε τότε, στη δεκαετία του </w:t>
      </w:r>
      <w:r>
        <w:rPr>
          <w:rFonts w:eastAsia="Times New Roman" w:cs="Times New Roman"/>
          <w:szCs w:val="24"/>
        </w:rPr>
        <w:t>΄</w:t>
      </w:r>
      <w:r>
        <w:rPr>
          <w:rFonts w:eastAsia="Times New Roman" w:cs="Times New Roman"/>
          <w:szCs w:val="24"/>
        </w:rPr>
        <w:t xml:space="preserve">80 –εγώ πέρασα το </w:t>
      </w:r>
      <w:r>
        <w:rPr>
          <w:rFonts w:eastAsia="Times New Roman" w:cs="Times New Roman"/>
          <w:szCs w:val="24"/>
        </w:rPr>
        <w:t>΄</w:t>
      </w:r>
      <w:r>
        <w:rPr>
          <w:rFonts w:eastAsia="Times New Roman" w:cs="Times New Roman"/>
          <w:szCs w:val="24"/>
        </w:rPr>
        <w:t xml:space="preserve">86- προέβλεπε την απαλλαγή του δημόσιου πανεπιστημίου από την καθηγητική </w:t>
      </w:r>
      <w:r>
        <w:rPr>
          <w:rFonts w:eastAsia="Times New Roman" w:cs="Times New Roman"/>
          <w:szCs w:val="24"/>
        </w:rPr>
        <w:t xml:space="preserve">έδρα και τη συμμετοχή στη διοίκηση των πανεπιστημίων όλων των μελών στα όργανα διοίκησης, που συμμετείχαν στα πανεπιστήμια, των μελών ΔΕΠ, των φοιτητών και των υπολοίπων. </w:t>
      </w:r>
    </w:p>
    <w:p w14:paraId="50A7B82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Αυτό το πανεπιστήμιο </w:t>
      </w:r>
      <w:proofErr w:type="spellStart"/>
      <w:r>
        <w:rPr>
          <w:rFonts w:eastAsia="Times New Roman" w:cs="Times New Roman"/>
          <w:szCs w:val="24"/>
        </w:rPr>
        <w:t>στοχοποιήθηκε</w:t>
      </w:r>
      <w:proofErr w:type="spellEnd"/>
      <w:r>
        <w:rPr>
          <w:rFonts w:eastAsia="Times New Roman" w:cs="Times New Roman"/>
          <w:szCs w:val="24"/>
        </w:rPr>
        <w:t xml:space="preserve"> από όλους όσοι είχαν οικονομικό συμφέρον να απαξι</w:t>
      </w:r>
      <w:r>
        <w:rPr>
          <w:rFonts w:eastAsia="Times New Roman" w:cs="Times New Roman"/>
          <w:szCs w:val="24"/>
        </w:rPr>
        <w:t xml:space="preserve">ωθεί η δημόσια παιδεία. Και είναι ακόμη </w:t>
      </w:r>
      <w:proofErr w:type="spellStart"/>
      <w:r>
        <w:rPr>
          <w:rFonts w:eastAsia="Times New Roman" w:cs="Times New Roman"/>
          <w:szCs w:val="24"/>
        </w:rPr>
        <w:t>στοχοποιημένο</w:t>
      </w:r>
      <w:proofErr w:type="spellEnd"/>
      <w:r>
        <w:rPr>
          <w:rFonts w:eastAsia="Times New Roman" w:cs="Times New Roman"/>
          <w:szCs w:val="24"/>
        </w:rPr>
        <w:t xml:space="preserve">. </w:t>
      </w:r>
      <w:proofErr w:type="spellStart"/>
      <w:r>
        <w:rPr>
          <w:rFonts w:eastAsia="Times New Roman" w:cs="Times New Roman"/>
          <w:szCs w:val="24"/>
        </w:rPr>
        <w:t>Στοχοποιήθηκε</w:t>
      </w:r>
      <w:proofErr w:type="spellEnd"/>
      <w:r>
        <w:rPr>
          <w:rFonts w:eastAsia="Times New Roman" w:cs="Times New Roman"/>
          <w:szCs w:val="24"/>
        </w:rPr>
        <w:t xml:space="preserve"> απ’ όσους βλέπουν την </w:t>
      </w:r>
      <w:r>
        <w:rPr>
          <w:rFonts w:eastAsia="Times New Roman" w:cs="Times New Roman"/>
          <w:szCs w:val="24"/>
        </w:rPr>
        <w:t>π</w:t>
      </w:r>
      <w:r>
        <w:rPr>
          <w:rFonts w:eastAsia="Times New Roman" w:cs="Times New Roman"/>
          <w:szCs w:val="24"/>
        </w:rPr>
        <w:t xml:space="preserve">αιδεία ως εμπόρευμα και τους επιστήμονες ως νέο εξαγώγιμο προϊόν. Στην περίπτωση, όμως, της δικής μας χώρας είναι καλής ποιότητας. Διότι άκουσα διάφορα γι’ αυτό το </w:t>
      </w:r>
      <w:r>
        <w:rPr>
          <w:rFonts w:eastAsia="Times New Roman" w:cs="Times New Roman"/>
          <w:szCs w:val="24"/>
        </w:rPr>
        <w:t>«</w:t>
      </w:r>
      <w:r>
        <w:rPr>
          <w:rFonts w:eastAsia="Times New Roman" w:cs="Times New Roman"/>
          <w:szCs w:val="24"/>
        </w:rPr>
        <w:t>κακό</w:t>
      </w:r>
      <w:r>
        <w:rPr>
          <w:rFonts w:eastAsia="Times New Roman" w:cs="Times New Roman"/>
          <w:szCs w:val="24"/>
        </w:rPr>
        <w:t>»</w:t>
      </w:r>
      <w:r>
        <w:rPr>
          <w:rFonts w:eastAsia="Times New Roman" w:cs="Times New Roman"/>
          <w:szCs w:val="24"/>
        </w:rPr>
        <w:t xml:space="preserve"> πανεπιστήμιο. Θα τα πούμε στη συνέχεια, και για τους μηχανικούς και για τους υπόλοιπους. </w:t>
      </w:r>
    </w:p>
    <w:p w14:paraId="50A7B82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Παρά την προσπάθεια της απαξίωσης της δημόσιας ανώτατης παιδείας και σήμερα, θα ήταν καλό να δείτε ότι τους απόφοιτους των ελληνικών πανεπιστημίων τους ζητούν </w:t>
      </w:r>
      <w:r>
        <w:rPr>
          <w:rFonts w:eastAsia="Times New Roman" w:cs="Times New Roman"/>
          <w:szCs w:val="24"/>
        </w:rPr>
        <w:t>όλοι. Τους ζητάει η γερμανική βιομηχανία. Η Νέα Δημοκρατία έπρεπε να το ξέρει αυτό. Ο γερμανικός ΣΕΒ ήρθε, όταν ήταν κυβέρνηση και ο γερμανικός ΟΑΕΔ και ζητούσε να μετέχουν οι Έλληνες επιστήμονες στα προγράμματα τους και να γίνει συμφωνία. Είχε έρθει και σ</w:t>
      </w:r>
      <w:r>
        <w:rPr>
          <w:rFonts w:eastAsia="Times New Roman" w:cs="Times New Roman"/>
          <w:szCs w:val="24"/>
        </w:rPr>
        <w:t>το Τεχνικό Επιμελητήριο τότε. Όλα τα νοσοκομεία του κόσμου θέλουν τους Έλληνες γιατρούς. Όλες οι τεχνικές εταιρείες και τα ερευνητικά ιδρύματα θέλουν τους αποφοίτους της «κακής</w:t>
      </w:r>
      <w:r>
        <w:rPr>
          <w:rFonts w:eastAsia="Times New Roman" w:cs="Times New Roman"/>
          <w:szCs w:val="24"/>
        </w:rPr>
        <w:t>»</w:t>
      </w:r>
      <w:r>
        <w:rPr>
          <w:rFonts w:eastAsia="Times New Roman" w:cs="Times New Roman"/>
          <w:szCs w:val="24"/>
        </w:rPr>
        <w:t xml:space="preserve"> δημόσιας ανώτατης ελληνικής εκπαίδευσης.</w:t>
      </w:r>
    </w:p>
    <w:p w14:paraId="50A7B82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Πώς εξηγούνται αυτά; Πού είναι το ότι</w:t>
      </w:r>
      <w:r>
        <w:rPr>
          <w:rFonts w:eastAsia="Times New Roman" w:cs="Times New Roman"/>
          <w:szCs w:val="24"/>
        </w:rPr>
        <w:t xml:space="preserve"> είναι </w:t>
      </w:r>
      <w:proofErr w:type="spellStart"/>
      <w:r>
        <w:rPr>
          <w:rFonts w:eastAsia="Times New Roman" w:cs="Times New Roman"/>
          <w:szCs w:val="24"/>
        </w:rPr>
        <w:t>απαξιωμένη</w:t>
      </w:r>
      <w:proofErr w:type="spellEnd"/>
      <w:r>
        <w:rPr>
          <w:rFonts w:eastAsia="Times New Roman" w:cs="Times New Roman"/>
          <w:szCs w:val="24"/>
        </w:rPr>
        <w:t xml:space="preserve"> στη χώρα μας τόσο πολύ, όσο διαφημίζεται η ανώτατη παιδεία; Θα μπορούσε να είναι καλύτερη; Θα μπορούσε. Υπάρχουν παθογένειες; Υπάρχουν. Πρέπει να γίνουν τομές; Πρέπει. Άλλο όμως είναι αυτό και άλλο η νεοφιλελεύθερη ιδεοληψία των κολεγίων </w:t>
      </w:r>
      <w:r>
        <w:rPr>
          <w:rFonts w:eastAsia="Times New Roman" w:cs="Times New Roman"/>
          <w:szCs w:val="24"/>
        </w:rPr>
        <w:t xml:space="preserve">στα τριάρια της </w:t>
      </w:r>
      <w:proofErr w:type="spellStart"/>
      <w:r>
        <w:rPr>
          <w:rFonts w:eastAsia="Times New Roman" w:cs="Times New Roman"/>
          <w:szCs w:val="24"/>
        </w:rPr>
        <w:t>Κάνιγγος</w:t>
      </w:r>
      <w:proofErr w:type="spellEnd"/>
      <w:r>
        <w:rPr>
          <w:rFonts w:eastAsia="Times New Roman" w:cs="Times New Roman"/>
          <w:szCs w:val="24"/>
        </w:rPr>
        <w:t xml:space="preserve">. Είναι άλλα πράγματα αυτά που ζητάτε. Είναι άλλο το εμπόριο πτυχίων κι ελπίδας στους νέους ανθρώπους. </w:t>
      </w:r>
    </w:p>
    <w:p w14:paraId="50A7B82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ιδιότυπος νεοφιλελευθερισμός της χώρας μας, η θολούρα μεταξύ ενός συστήματος που τσαλαβουτά μεταξύ του αγγλοσαξονικού συστήματ</w:t>
      </w:r>
      <w:r>
        <w:rPr>
          <w:rFonts w:eastAsia="Times New Roman" w:cs="Times New Roman"/>
          <w:szCs w:val="24"/>
        </w:rPr>
        <w:t xml:space="preserve">ος και του ευρωπαϊκού συστήματος για να διαλύετε την ανώτατη παιδεία και να την απαξιώνετε είναι το σπορ σας τα τελευταία χρόνια, μια συζήτηση που δεν κάνατε ποτέ ως οφείλατε σκόπιμα. </w:t>
      </w:r>
    </w:p>
    <w:p w14:paraId="50A7B82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Εάν σας ενοχλεί –και σας ενοχλεί προφανώς η συμμετοχή όλων των τμημάτων</w:t>
      </w:r>
      <w:r>
        <w:rPr>
          <w:rFonts w:eastAsia="Times New Roman" w:cs="Times New Roman"/>
          <w:szCs w:val="24"/>
        </w:rPr>
        <w:t xml:space="preserve"> της πανεπιστημιακής κοινότητας- και τα όποια αρνητικά ζητήματα που δήθεν έχουν προκύψει μες στα χρόνια, κύριοι της Νέας Δημοκρατίας, γιατί δεν νουθετήσατε τα παιδιά σας, τη ΔΑΠ ΝΔΦΚ και τα στελέχη σας από τη δεκαετία του </w:t>
      </w:r>
      <w:r>
        <w:rPr>
          <w:rFonts w:eastAsia="Times New Roman" w:cs="Times New Roman"/>
          <w:szCs w:val="24"/>
        </w:rPr>
        <w:t>΄</w:t>
      </w:r>
      <w:r>
        <w:rPr>
          <w:rFonts w:eastAsia="Times New Roman" w:cs="Times New Roman"/>
          <w:szCs w:val="24"/>
        </w:rPr>
        <w:t xml:space="preserve">80, του </w:t>
      </w:r>
      <w:r>
        <w:rPr>
          <w:rFonts w:eastAsia="Times New Roman" w:cs="Times New Roman"/>
          <w:szCs w:val="24"/>
        </w:rPr>
        <w:t>΄</w:t>
      </w:r>
      <w:r>
        <w:rPr>
          <w:rFonts w:eastAsia="Times New Roman" w:cs="Times New Roman"/>
          <w:szCs w:val="24"/>
        </w:rPr>
        <w:t>90</w:t>
      </w:r>
      <w:r>
        <w:rPr>
          <w:rFonts w:eastAsia="Times New Roman" w:cs="Times New Roman"/>
          <w:szCs w:val="24"/>
        </w:rPr>
        <w:t>,</w:t>
      </w:r>
      <w:r>
        <w:rPr>
          <w:rFonts w:eastAsia="Times New Roman" w:cs="Times New Roman"/>
          <w:szCs w:val="24"/>
        </w:rPr>
        <w:t xml:space="preserve"> του 2000; Καταγγέλλε</w:t>
      </w:r>
      <w:r>
        <w:rPr>
          <w:rFonts w:eastAsia="Times New Roman" w:cs="Times New Roman"/>
          <w:szCs w:val="24"/>
        </w:rPr>
        <w:t>τε τα νοσηρά φαινόμενα που εσείς αναπαρήγατε στα δημόσια πανεπιστήμια; Αλλού είμαστε εμείς; Καταγγείλατε την όποια συναλλαγή; Γιατί δεν διαπαιδαγωγήσατε τη νεολαία σας και τους καθηγητές σας; Ποιος άρχισε να μοιράζει σημειώματα; Ποια παράταξη τα έκανε αυτά</w:t>
      </w:r>
      <w:r>
        <w:rPr>
          <w:rFonts w:eastAsia="Times New Roman" w:cs="Times New Roman"/>
          <w:szCs w:val="24"/>
        </w:rPr>
        <w:t xml:space="preserve"> και να κάνει πάρτι; Εμείς; </w:t>
      </w:r>
    </w:p>
    <w:p w14:paraId="50A7B82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Επιχειρήθηκε λοιπόν η χώρα μας να γίνει πλυντήριο από εσάς επαγγελματικών δικαιωμάτων των ιδιωτικών κολεγίων ως </w:t>
      </w:r>
      <w:r>
        <w:rPr>
          <w:rFonts w:eastAsia="Times New Roman" w:cs="Times New Roman"/>
          <w:szCs w:val="24"/>
          <w:lang w:val="en-US"/>
        </w:rPr>
        <w:t>franchising</w:t>
      </w:r>
      <w:r w:rsidRPr="00925CAE">
        <w:rPr>
          <w:rFonts w:eastAsia="Times New Roman" w:cs="Times New Roman"/>
          <w:szCs w:val="24"/>
        </w:rPr>
        <w:t xml:space="preserve"> </w:t>
      </w:r>
      <w:r>
        <w:rPr>
          <w:rFonts w:eastAsia="Times New Roman" w:cs="Times New Roman"/>
          <w:szCs w:val="24"/>
        </w:rPr>
        <w:t xml:space="preserve">ξένων πανεπιστημίων, λες και τα ιδρύματα είναι καφενεία και τυροπιτάδικα. </w:t>
      </w:r>
    </w:p>
    <w:p w14:paraId="50A7B82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φέρατε εδώ το ΜΙΤ. Επιτρ</w:t>
      </w:r>
      <w:r>
        <w:rPr>
          <w:rFonts w:eastAsia="Times New Roman" w:cs="Times New Roman"/>
          <w:szCs w:val="24"/>
        </w:rPr>
        <w:t xml:space="preserve">έψατε τη λειτουργία στα τριάρια στην </w:t>
      </w:r>
      <w:proofErr w:type="spellStart"/>
      <w:r>
        <w:rPr>
          <w:rFonts w:eastAsia="Times New Roman" w:cs="Times New Roman"/>
          <w:szCs w:val="24"/>
        </w:rPr>
        <w:t>Κάνιγγος</w:t>
      </w:r>
      <w:proofErr w:type="spellEnd"/>
      <w:r>
        <w:rPr>
          <w:rFonts w:eastAsia="Times New Roman" w:cs="Times New Roman"/>
          <w:szCs w:val="24"/>
        </w:rPr>
        <w:t xml:space="preserve"> και στη συνέχεια, είστε σε μια λογική, δύο χρόνια στα </w:t>
      </w:r>
      <w:r>
        <w:rPr>
          <w:rFonts w:eastAsia="Times New Roman" w:cs="Times New Roman"/>
          <w:szCs w:val="24"/>
          <w:lang w:val="en-US"/>
        </w:rPr>
        <w:t>franchising</w:t>
      </w:r>
      <w:r w:rsidRPr="00925CAE">
        <w:rPr>
          <w:rFonts w:eastAsia="Times New Roman" w:cs="Times New Roman"/>
          <w:szCs w:val="24"/>
        </w:rPr>
        <w:t xml:space="preserve"> </w:t>
      </w:r>
      <w:r>
        <w:rPr>
          <w:rFonts w:eastAsia="Times New Roman" w:cs="Times New Roman"/>
          <w:szCs w:val="24"/>
        </w:rPr>
        <w:t xml:space="preserve">στην </w:t>
      </w:r>
      <w:proofErr w:type="spellStart"/>
      <w:r>
        <w:rPr>
          <w:rFonts w:eastAsia="Times New Roman" w:cs="Times New Roman"/>
          <w:szCs w:val="24"/>
        </w:rPr>
        <w:t>Κάνιγγος</w:t>
      </w:r>
      <w:proofErr w:type="spellEnd"/>
      <w:r>
        <w:rPr>
          <w:rFonts w:eastAsia="Times New Roman" w:cs="Times New Roman"/>
          <w:szCs w:val="24"/>
        </w:rPr>
        <w:t>, δύο χρόνια στη βιομηχανία των πανεπιστημίων της Αγγλίας, ένα χρόνο μάστερ και μετά με την επαγγελματική ισοτιμία να κάνουμε τα πα</w:t>
      </w:r>
      <w:r>
        <w:rPr>
          <w:rFonts w:eastAsia="Times New Roman" w:cs="Times New Roman"/>
          <w:szCs w:val="24"/>
        </w:rPr>
        <w:t xml:space="preserve">ιδιά πολιτικούς μηχανικούς. Και όταν γίνει σεισμός, να ψάχνουμε να βρούμε πώς πέφτουν τα σπίτια. Αυτό προσπαθούσατε να κάνετε. </w:t>
      </w:r>
    </w:p>
    <w:p w14:paraId="50A7B830" w14:textId="77777777" w:rsidR="007C6747" w:rsidRDefault="00E91359">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η Γ</w:t>
      </w:r>
      <w:r>
        <w:rPr>
          <w:rFonts w:eastAsia="Times New Roman"/>
          <w:szCs w:val="24"/>
        </w:rPr>
        <w:t>΄</w:t>
      </w:r>
      <w:r>
        <w:rPr>
          <w:rFonts w:eastAsia="Times New Roman"/>
          <w:szCs w:val="24"/>
        </w:rPr>
        <w:t xml:space="preserve"> Αντιπρόεδρος της Βουλής κ. </w:t>
      </w:r>
      <w:r w:rsidRPr="00AD6B60">
        <w:rPr>
          <w:rFonts w:eastAsia="Times New Roman"/>
          <w:b/>
          <w:szCs w:val="24"/>
        </w:rPr>
        <w:t>ΑΝΑΣΤΑΣΙΑ ΧΡΙΣΤΟΔΟΥΛΟΠΟΥΛΟΥ</w:t>
      </w:r>
      <w:r>
        <w:rPr>
          <w:rFonts w:eastAsia="Times New Roman"/>
          <w:szCs w:val="24"/>
        </w:rPr>
        <w:t xml:space="preserve">) </w:t>
      </w:r>
    </w:p>
    <w:p w14:paraId="50A7B831" w14:textId="77777777" w:rsidR="007C6747" w:rsidRDefault="00E91359">
      <w:pPr>
        <w:spacing w:after="0" w:line="600" w:lineRule="auto"/>
        <w:ind w:firstLine="720"/>
        <w:jc w:val="both"/>
        <w:rPr>
          <w:rFonts w:eastAsia="Times New Roman"/>
          <w:szCs w:val="24"/>
        </w:rPr>
      </w:pPr>
      <w:r>
        <w:rPr>
          <w:rFonts w:eastAsia="Times New Roman"/>
          <w:szCs w:val="24"/>
        </w:rPr>
        <w:t xml:space="preserve">Κι επειδή </w:t>
      </w:r>
      <w:r>
        <w:rPr>
          <w:rFonts w:eastAsia="Times New Roman"/>
          <w:szCs w:val="24"/>
        </w:rPr>
        <w:t>υπερασπίζεστε τον νόμο Διαμαντοπούλου, για να δούμε ποιος έχει ιδεοληψίες. Δεν τον είχε υπερασπιστεί ούτε ένας πρύτανης ούτε ένας επιστημονικός φορέας.</w:t>
      </w:r>
    </w:p>
    <w:p w14:paraId="50A7B832" w14:textId="77777777" w:rsidR="007C6747" w:rsidRDefault="00E91359">
      <w:pPr>
        <w:spacing w:after="0"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Pr>
          <w:rFonts w:eastAsia="Times New Roman"/>
          <w:szCs w:val="24"/>
        </w:rPr>
        <w:t>)</w:t>
      </w:r>
    </w:p>
    <w:p w14:paraId="50A7B833" w14:textId="77777777" w:rsidR="007C6747" w:rsidRDefault="00E91359">
      <w:pPr>
        <w:spacing w:after="0" w:line="600" w:lineRule="auto"/>
        <w:ind w:firstLine="720"/>
        <w:jc w:val="both"/>
        <w:rPr>
          <w:rFonts w:eastAsia="Times New Roman"/>
          <w:szCs w:val="24"/>
        </w:rPr>
      </w:pPr>
      <w:r>
        <w:rPr>
          <w:rFonts w:eastAsia="Times New Roman"/>
          <w:szCs w:val="24"/>
        </w:rPr>
        <w:t>Κυρία Πρόεδρε, θα πρ</w:t>
      </w:r>
      <w:r>
        <w:rPr>
          <w:rFonts w:eastAsia="Times New Roman"/>
          <w:szCs w:val="24"/>
        </w:rPr>
        <w:t xml:space="preserve">οσπαθήσω να τελειώσω όσο το δυνατόν πιο γρήγορα, αν με ανέχεστε. </w:t>
      </w:r>
    </w:p>
    <w:p w14:paraId="50A7B834" w14:textId="77777777" w:rsidR="007C6747" w:rsidRDefault="00E91359">
      <w:pPr>
        <w:spacing w:after="0" w:line="600" w:lineRule="auto"/>
        <w:ind w:firstLine="720"/>
        <w:jc w:val="both"/>
        <w:rPr>
          <w:rFonts w:eastAsia="Times New Roman"/>
          <w:szCs w:val="24"/>
        </w:rPr>
      </w:pPr>
      <w:r>
        <w:rPr>
          <w:rFonts w:eastAsia="Times New Roman"/>
          <w:szCs w:val="24"/>
        </w:rPr>
        <w:t>Αλήθεια, σας ρωτάμε: Ποια ήταν η τομή στον νόμο Διαμαντοπούλου; Πώς ήταν αυτή η τομή που καταργούσατε τα τμήματα και τις ειδικότητες πλειάδας επιστημόνων; Δεν ήταν τομή, ήταν διάλυση.</w:t>
      </w:r>
    </w:p>
    <w:p w14:paraId="50A7B835" w14:textId="77777777" w:rsidR="007C6747" w:rsidRDefault="00E91359">
      <w:pPr>
        <w:spacing w:after="0" w:line="600" w:lineRule="auto"/>
        <w:ind w:firstLine="720"/>
        <w:jc w:val="both"/>
        <w:rPr>
          <w:rFonts w:eastAsia="Times New Roman"/>
          <w:szCs w:val="24"/>
        </w:rPr>
      </w:pPr>
      <w:r>
        <w:rPr>
          <w:rFonts w:eastAsia="Times New Roman"/>
          <w:szCs w:val="24"/>
        </w:rPr>
        <w:t>Και επ</w:t>
      </w:r>
      <w:r>
        <w:rPr>
          <w:rFonts w:eastAsia="Times New Roman"/>
          <w:szCs w:val="24"/>
        </w:rPr>
        <w:t>ειδή χειριζόσασταν την ανώτατη παιδεία ως ρουσφετολογικό μαγαζί, ιδρύατε τμήματα χωρίς σχεδιασμό για να βολέψετε δικούς σας ανθρώπους χωρίς επαγγελματικά δικαιώματα, χωρίς επιστημονική τεκμηρίωση, χωρίς επαγγελματικό εύρος. Διατηρούσατε μια δήθεν κόντρα με</w:t>
      </w:r>
      <w:r>
        <w:rPr>
          <w:rFonts w:eastAsia="Times New Roman"/>
          <w:szCs w:val="24"/>
        </w:rPr>
        <w:t>ταξύ ΑΕΙ και ΤΕΙ για να αναπαράγετε μια κόντρα συντήρησης μηχανισμών.</w:t>
      </w:r>
    </w:p>
    <w:p w14:paraId="50A7B836" w14:textId="77777777" w:rsidR="007C6747" w:rsidRDefault="00E91359">
      <w:pPr>
        <w:spacing w:after="0" w:line="600" w:lineRule="auto"/>
        <w:ind w:firstLine="720"/>
        <w:jc w:val="both"/>
        <w:rPr>
          <w:rFonts w:eastAsia="Times New Roman"/>
          <w:szCs w:val="24"/>
        </w:rPr>
      </w:pPr>
      <w:r>
        <w:rPr>
          <w:rFonts w:eastAsia="Times New Roman"/>
          <w:szCs w:val="24"/>
        </w:rPr>
        <w:t xml:space="preserve">Θα ήθελα να καταθέσω, μιας και γίνεται αναφορά στον νόμο Διαμαντοπούλου, ότι δεν τολμήσατε καν να θεσμοθετήσετε την </w:t>
      </w:r>
      <w:proofErr w:type="spellStart"/>
      <w:r>
        <w:rPr>
          <w:rFonts w:eastAsia="Times New Roman"/>
          <w:szCs w:val="24"/>
        </w:rPr>
        <w:t>ισοτίμηση</w:t>
      </w:r>
      <w:proofErr w:type="spellEnd"/>
      <w:r>
        <w:rPr>
          <w:rFonts w:eastAsia="Times New Roman"/>
          <w:szCs w:val="24"/>
        </w:rPr>
        <w:t xml:space="preserve"> των πενταετών σπουδών ως μάστερ, κάτι που καλύπτει το σχέδιο</w:t>
      </w:r>
      <w:r>
        <w:rPr>
          <w:rFonts w:eastAsia="Times New Roman"/>
          <w:szCs w:val="24"/>
        </w:rPr>
        <w:t xml:space="preserve"> νόμου, που είναι αίτημα των διπλωματούχων μηχανικών και όσων έχουν φοιτήσει πέντε χρόνια και άνω και μετά μιλάτε για αξιολόγηση. Είναι τρομερό αυτό το πράγμα. Την ισοπέδωση τη λέτε και αξιολόγηση.</w:t>
      </w:r>
    </w:p>
    <w:p w14:paraId="50A7B837" w14:textId="77777777" w:rsidR="007C6747" w:rsidRDefault="00E91359">
      <w:pPr>
        <w:spacing w:after="0" w:line="600" w:lineRule="auto"/>
        <w:ind w:firstLine="720"/>
        <w:jc w:val="both"/>
        <w:rPr>
          <w:rFonts w:eastAsia="Times New Roman"/>
          <w:szCs w:val="24"/>
        </w:rPr>
      </w:pPr>
      <w:r>
        <w:rPr>
          <w:rFonts w:eastAsia="Times New Roman"/>
          <w:szCs w:val="24"/>
        </w:rPr>
        <w:t xml:space="preserve">Ήταν μια διάταξη στον νόμο Διαμαντοπούλου συμφωνημένη και </w:t>
      </w:r>
      <w:r>
        <w:rPr>
          <w:rFonts w:eastAsia="Times New Roman"/>
          <w:szCs w:val="24"/>
        </w:rPr>
        <w:t>δεν κατατέθηκε ποτέ. Όχι μόνο αυτό, αλλά υπό την πίεση των δήθεν παλαιοκομματικών υπερασπιστών -ο ένας είχε έρθει με τις πιτζάμες στη Βουλή τότε- η τότε Υπουργός κ</w:t>
      </w:r>
      <w:r>
        <w:rPr>
          <w:rFonts w:eastAsia="Times New Roman"/>
          <w:szCs w:val="24"/>
        </w:rPr>
        <w:t>.</w:t>
      </w:r>
      <w:r>
        <w:rPr>
          <w:rFonts w:eastAsia="Times New Roman"/>
          <w:szCs w:val="24"/>
        </w:rPr>
        <w:t xml:space="preserve"> Διαμαντοπούλου σ’ αυτό που είχε συμφωνήσει δήλωσε ότι ποτέ δεν υπήρχε τέτοια σκέψη συμφωνημ</w:t>
      </w:r>
      <w:r>
        <w:rPr>
          <w:rFonts w:eastAsia="Times New Roman"/>
          <w:szCs w:val="24"/>
        </w:rPr>
        <w:t>ένη με τους επιστημονικούς φορείς.</w:t>
      </w:r>
    </w:p>
    <w:p w14:paraId="50A7B838" w14:textId="77777777" w:rsidR="007C6747" w:rsidRDefault="00E91359">
      <w:pPr>
        <w:spacing w:after="0" w:line="600" w:lineRule="auto"/>
        <w:ind w:firstLine="720"/>
        <w:jc w:val="both"/>
        <w:rPr>
          <w:rFonts w:eastAsia="Times New Roman"/>
          <w:szCs w:val="24"/>
        </w:rPr>
      </w:pPr>
      <w:r>
        <w:rPr>
          <w:rFonts w:eastAsia="Times New Roman"/>
          <w:szCs w:val="24"/>
        </w:rPr>
        <w:t>Είναι ένα μικρό δείγμα του πως χειριζόσασταν τη δημόσια ανώτατη εκπαίδευση, πως ιδρύατε τμήματα και τα διατηρούσατε με ένα μέλος ΔΕΠ, πως κάνατε μεταπτυχιακά για προπτυχιακό αντικείμενο, πως κάνατε νέα τμήματα χωρίς επιστ</w:t>
      </w:r>
      <w:r>
        <w:rPr>
          <w:rFonts w:eastAsia="Times New Roman"/>
          <w:szCs w:val="24"/>
        </w:rPr>
        <w:t>ημονικό και επαγγελματικό εύρος, χωρίς επαγγελματικά δικαιώματα, χωρίς τίποτα.</w:t>
      </w:r>
    </w:p>
    <w:p w14:paraId="50A7B839" w14:textId="77777777" w:rsidR="007C6747" w:rsidRDefault="00E91359">
      <w:pPr>
        <w:spacing w:after="0" w:line="600" w:lineRule="auto"/>
        <w:ind w:firstLine="720"/>
        <w:jc w:val="both"/>
        <w:rPr>
          <w:rFonts w:eastAsia="Times New Roman"/>
          <w:szCs w:val="24"/>
        </w:rPr>
      </w:pPr>
      <w:r>
        <w:rPr>
          <w:rFonts w:eastAsia="Times New Roman"/>
          <w:szCs w:val="24"/>
        </w:rPr>
        <w:t>Είναι προφανές ότι σήμερα μπαίνει η αρχή και τα θεμέλια για να υπάρξει οριστική λύση των παλαιοκομματικών τακτικών των προηγούμενων κυβερνήσεων στην ανώτατη παιδεία. Συνεργαζόμα</w:t>
      </w:r>
      <w:r>
        <w:rPr>
          <w:rFonts w:eastAsia="Times New Roman"/>
          <w:szCs w:val="24"/>
        </w:rPr>
        <w:t>στε με τον Υπουργό Παιδείας για να βρεθεί οριστική λύση για τα ΑΕΙ και τα ΤΕΙ και για τα επαγγελματικά δικαιώματα όλων των ειδικοτήτων, διπλωματούχων και τεχνολόγων μηχανικών.</w:t>
      </w:r>
    </w:p>
    <w:p w14:paraId="50A7B83A" w14:textId="77777777" w:rsidR="007C6747" w:rsidRDefault="00E91359">
      <w:pPr>
        <w:spacing w:after="0" w:line="600" w:lineRule="auto"/>
        <w:ind w:firstLine="720"/>
        <w:jc w:val="both"/>
        <w:rPr>
          <w:rFonts w:eastAsia="Times New Roman"/>
          <w:szCs w:val="24"/>
        </w:rPr>
      </w:pPr>
      <w:r>
        <w:rPr>
          <w:rFonts w:eastAsia="Times New Roman"/>
          <w:szCs w:val="24"/>
        </w:rPr>
        <w:t>Ξεκινήσαμε με το προεδρικό διάταγμα των επαγγελματικών δικαιωμάτων όλων των ειδι</w:t>
      </w:r>
      <w:r>
        <w:rPr>
          <w:rFonts w:eastAsia="Times New Roman"/>
          <w:szCs w:val="24"/>
        </w:rPr>
        <w:t>κοτήτων των μηχανικών και της αναγνώρισης των ειδικοτήτων που τους είχατε στα αζήτητα, συνεχίζουμε σήμερα επιλύοντας θέματα δεκαετιών και θα συνεχίσουμε την οριστική λύση και τις πραγματικές μεταρρυθμίσεις που τάζατε στους αποφοίτους ΤΕΙ και δεν υλοποιούσα</w:t>
      </w:r>
      <w:r>
        <w:rPr>
          <w:rFonts w:eastAsia="Times New Roman"/>
          <w:szCs w:val="24"/>
        </w:rPr>
        <w:t>τε ποτέ.</w:t>
      </w:r>
    </w:p>
    <w:p w14:paraId="50A7B83B" w14:textId="77777777" w:rsidR="007C6747" w:rsidRDefault="00E91359">
      <w:pPr>
        <w:spacing w:after="0" w:line="600" w:lineRule="auto"/>
        <w:ind w:firstLine="720"/>
        <w:jc w:val="both"/>
        <w:rPr>
          <w:rFonts w:eastAsia="Times New Roman"/>
          <w:szCs w:val="24"/>
        </w:rPr>
      </w:pPr>
      <w:r>
        <w:rPr>
          <w:rFonts w:eastAsia="Times New Roman"/>
          <w:szCs w:val="24"/>
        </w:rPr>
        <w:t>Τέλος, αγαπητοί συνάδελφοι,  οι περισσότεροι από εμάς τους Έλληνες επιστήμονες σπουδάσαμε σ’ αυτά τα πανεπιστήμια, διαπαιδαγωγηθήκαμε μέσα σε αυτά, μάθαμε και βιώσαμε σ’ αυτά τα πανεπιστήμια που καταγγέλλετε τις δημοκρατικές διαδικασίες και τη συμ</w:t>
      </w:r>
      <w:r>
        <w:rPr>
          <w:rFonts w:eastAsia="Times New Roman"/>
          <w:szCs w:val="24"/>
        </w:rPr>
        <w:t xml:space="preserve">μετοχή. Γι’ αυτό καταλαβαίνουμε γιατί δεν θέλετε το δημόσιο πανεπιστήμιο. Θέλετε επιστήμονες σκέτο. Δεν θέλετε πολίτες επιστήμονες με κοινωνική ευθύνη και συνείδηση. </w:t>
      </w:r>
    </w:p>
    <w:p w14:paraId="50A7B83C" w14:textId="77777777" w:rsidR="007C6747" w:rsidRDefault="00E91359">
      <w:pPr>
        <w:spacing w:after="0" w:line="600" w:lineRule="auto"/>
        <w:ind w:firstLine="720"/>
        <w:jc w:val="both"/>
        <w:rPr>
          <w:rFonts w:eastAsia="Times New Roman"/>
          <w:szCs w:val="24"/>
        </w:rPr>
      </w:pPr>
      <w:r>
        <w:rPr>
          <w:rFonts w:eastAsia="Times New Roman"/>
          <w:szCs w:val="24"/>
        </w:rPr>
        <w:t>Επίσης, είναι ντροπή σε μια χώρα που η παραβίαση του ασύλου σημάδεψε και τον ελληνικό λαό</w:t>
      </w:r>
      <w:r>
        <w:rPr>
          <w:rFonts w:eastAsia="Times New Roman"/>
          <w:szCs w:val="24"/>
        </w:rPr>
        <w:t xml:space="preserve"> και τη </w:t>
      </w:r>
      <w:r>
        <w:rPr>
          <w:rFonts w:eastAsia="Times New Roman"/>
          <w:szCs w:val="24"/>
        </w:rPr>
        <w:t>δ</w:t>
      </w:r>
      <w:r>
        <w:rPr>
          <w:rFonts w:eastAsia="Times New Roman"/>
          <w:szCs w:val="24"/>
        </w:rPr>
        <w:t>ημοκρατία μας να γίνονται κάποιοι υπερασπιστές της μη ύπαρξής του, πόσο μάλλον όταν κάποιοι από αυτούς το εκμεταλλεύθηκαν με όλους τους δυνατούς τρόπους.</w:t>
      </w:r>
    </w:p>
    <w:p w14:paraId="50A7B83D" w14:textId="77777777" w:rsidR="007C6747" w:rsidRDefault="00E91359">
      <w:pPr>
        <w:spacing w:after="0" w:line="600" w:lineRule="auto"/>
        <w:ind w:firstLine="720"/>
        <w:jc w:val="both"/>
        <w:rPr>
          <w:rFonts w:eastAsia="Times New Roman"/>
          <w:szCs w:val="24"/>
        </w:rPr>
      </w:pPr>
      <w:r>
        <w:rPr>
          <w:rFonts w:eastAsia="Times New Roman"/>
          <w:szCs w:val="24"/>
        </w:rPr>
        <w:t>Ευχαριστώ πολύ.</w:t>
      </w:r>
    </w:p>
    <w:p w14:paraId="50A7B83E"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50A7B83F" w14:textId="77777777" w:rsidR="007C6747" w:rsidRDefault="00E91359">
      <w:pPr>
        <w:spacing w:after="0" w:line="600" w:lineRule="auto"/>
        <w:ind w:firstLine="720"/>
        <w:jc w:val="both"/>
        <w:rPr>
          <w:rFonts w:eastAsia="Times New Roman"/>
          <w:szCs w:val="24"/>
        </w:rPr>
      </w:pPr>
      <w:r w:rsidRPr="00A2172D">
        <w:rPr>
          <w:rFonts w:eastAsia="Times New Roman"/>
          <w:b/>
          <w:szCs w:val="24"/>
        </w:rPr>
        <w:t xml:space="preserve">ΠΡΟΕΔΡΕΥΟΥΣΑ </w:t>
      </w:r>
      <w:r w:rsidRPr="00A2172D">
        <w:rPr>
          <w:rFonts w:eastAsia="Times New Roman"/>
          <w:b/>
          <w:szCs w:val="24"/>
        </w:rPr>
        <w:t>(Αναστασία Χριστοδουλοπούλου):</w:t>
      </w:r>
      <w:r>
        <w:rPr>
          <w:rFonts w:eastAsia="Times New Roman"/>
          <w:szCs w:val="24"/>
        </w:rPr>
        <w:t xml:space="preserve"> Τον λόγο έχει τώρα ο κ. Δημήτριος </w:t>
      </w:r>
      <w:proofErr w:type="spellStart"/>
      <w:r>
        <w:rPr>
          <w:rFonts w:eastAsia="Times New Roman"/>
          <w:szCs w:val="24"/>
        </w:rPr>
        <w:t>Κουκούτσης</w:t>
      </w:r>
      <w:proofErr w:type="spellEnd"/>
      <w:r>
        <w:rPr>
          <w:rFonts w:eastAsia="Times New Roman"/>
          <w:szCs w:val="24"/>
        </w:rPr>
        <w:t>, Ανεξάρτητος Βουλευτής.</w:t>
      </w:r>
    </w:p>
    <w:p w14:paraId="50A7B840" w14:textId="77777777" w:rsidR="007C6747" w:rsidRDefault="00E91359">
      <w:pPr>
        <w:spacing w:after="0" w:line="600" w:lineRule="auto"/>
        <w:ind w:firstLine="720"/>
        <w:jc w:val="both"/>
        <w:rPr>
          <w:rFonts w:eastAsia="Times New Roman"/>
          <w:szCs w:val="24"/>
        </w:rPr>
      </w:pPr>
      <w:r w:rsidRPr="006975F0">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Κυρία Πρόεδρε, μπορώ να έχω το λόγο για λίγο; </w:t>
      </w:r>
    </w:p>
    <w:p w14:paraId="50A7B841" w14:textId="77777777" w:rsidR="007C6747" w:rsidRDefault="00E91359">
      <w:pPr>
        <w:spacing w:after="0" w:line="600" w:lineRule="auto"/>
        <w:ind w:firstLine="720"/>
        <w:jc w:val="both"/>
        <w:rPr>
          <w:rFonts w:eastAsia="Times New Roman"/>
          <w:szCs w:val="24"/>
        </w:rPr>
      </w:pPr>
      <w:r w:rsidRPr="00A2172D">
        <w:rPr>
          <w:rFonts w:eastAsia="Times New Roman"/>
          <w:b/>
          <w:szCs w:val="24"/>
        </w:rPr>
        <w:t>ΠΡΟΕΔΡΕΥΟΥΣΑ (Αναστασία Χριστοδουλοπούλ</w:t>
      </w:r>
      <w:r w:rsidRPr="00A2172D">
        <w:rPr>
          <w:rFonts w:eastAsia="Times New Roman"/>
          <w:b/>
          <w:szCs w:val="24"/>
        </w:rPr>
        <w:t>ου):</w:t>
      </w:r>
      <w:r>
        <w:rPr>
          <w:rFonts w:eastAsia="Times New Roman"/>
          <w:b/>
          <w:szCs w:val="24"/>
        </w:rPr>
        <w:t xml:space="preserve"> </w:t>
      </w:r>
      <w:r>
        <w:rPr>
          <w:rFonts w:eastAsia="Times New Roman"/>
          <w:szCs w:val="24"/>
        </w:rPr>
        <w:t>Ορίστε, κύριε Υπουργέ.</w:t>
      </w:r>
    </w:p>
    <w:p w14:paraId="50A7B842" w14:textId="77777777" w:rsidR="007C6747" w:rsidRDefault="00E91359">
      <w:pPr>
        <w:spacing w:after="0" w:line="600" w:lineRule="auto"/>
        <w:ind w:firstLine="720"/>
        <w:jc w:val="both"/>
        <w:rPr>
          <w:rFonts w:eastAsia="Times New Roman" w:cs="Times New Roman"/>
          <w:szCs w:val="24"/>
        </w:rPr>
      </w:pPr>
      <w:r w:rsidRPr="006975F0">
        <w:rPr>
          <w:rFonts w:eastAsia="Times New Roman"/>
          <w:b/>
          <w:szCs w:val="24"/>
        </w:rPr>
        <w:t xml:space="preserve">ΚΩΝΣΤΑΝΤΙΝΟΣ ΓΑΒΡΟΓΛΟΥ (Υπουργός Παιδείας, Έρευνας και Θρησκευμάτων): </w:t>
      </w:r>
      <w:r>
        <w:rPr>
          <w:rFonts w:eastAsia="Times New Roman"/>
          <w:szCs w:val="24"/>
        </w:rPr>
        <w:t>Κυρία Πρόεδρε, θέλω να καταθέσω κάποιες νομοτεχνικές βελτιώσεις.</w:t>
      </w:r>
    </w:p>
    <w:p w14:paraId="50A7B84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w:t>
      </w:r>
      <w:r>
        <w:rPr>
          <w:rFonts w:eastAsia="Times New Roman" w:cs="Times New Roman"/>
          <w:szCs w:val="24"/>
        </w:rPr>
        <w:t xml:space="preserve">για τα Πρακτικά </w:t>
      </w:r>
      <w:r>
        <w:rPr>
          <w:rFonts w:eastAsia="Times New Roman" w:cs="Times New Roman"/>
          <w:szCs w:val="24"/>
        </w:rPr>
        <w:t>τις προαναφερ</w:t>
      </w:r>
      <w:r>
        <w:rPr>
          <w:rFonts w:eastAsia="Times New Roman" w:cs="Times New Roman"/>
          <w:szCs w:val="24"/>
        </w:rPr>
        <w:t>θείσες νομοτεχνικές βελτιώσεις, οι οποίες έχουν ως εξής:</w:t>
      </w:r>
    </w:p>
    <w:p w14:paraId="50A7B844" w14:textId="77777777" w:rsidR="007C6747" w:rsidRDefault="00E91359">
      <w:pPr>
        <w:spacing w:after="0" w:line="600" w:lineRule="auto"/>
        <w:ind w:firstLine="720"/>
        <w:jc w:val="center"/>
        <w:rPr>
          <w:rFonts w:eastAsia="Times New Roman"/>
          <w:szCs w:val="24"/>
        </w:rPr>
      </w:pPr>
      <w:r>
        <w:rPr>
          <w:rFonts w:eastAsia="Times New Roman"/>
          <w:szCs w:val="24"/>
        </w:rPr>
        <w:t>(ΑΛΛΑΓΗ ΣΕΛΙΔΑΣ)</w:t>
      </w:r>
    </w:p>
    <w:p w14:paraId="50A7B845" w14:textId="77777777" w:rsidR="007C6747" w:rsidRDefault="00E91359">
      <w:pPr>
        <w:spacing w:after="0" w:line="600" w:lineRule="auto"/>
        <w:ind w:firstLine="720"/>
        <w:jc w:val="center"/>
        <w:rPr>
          <w:rFonts w:eastAsia="Times New Roman"/>
          <w:szCs w:val="24"/>
        </w:rPr>
      </w:pPr>
      <w:r>
        <w:rPr>
          <w:rFonts w:eastAsia="Times New Roman"/>
          <w:szCs w:val="24"/>
        </w:rPr>
        <w:t>(Να μπουν οι σελ. 339-346)</w:t>
      </w:r>
    </w:p>
    <w:p w14:paraId="50A7B846" w14:textId="77777777" w:rsidR="007C6747" w:rsidRDefault="00E91359">
      <w:pPr>
        <w:spacing w:after="0" w:line="600" w:lineRule="auto"/>
        <w:ind w:firstLine="720"/>
        <w:jc w:val="center"/>
        <w:rPr>
          <w:rFonts w:eastAsia="Times New Roman"/>
          <w:szCs w:val="24"/>
        </w:rPr>
      </w:pPr>
      <w:r>
        <w:rPr>
          <w:rFonts w:eastAsia="Times New Roman"/>
          <w:szCs w:val="24"/>
        </w:rPr>
        <w:t>(ΑΛΛΑΓΗ ΣΕΛΙΔΑΣ)</w:t>
      </w:r>
    </w:p>
    <w:p w14:paraId="50A7B847" w14:textId="77777777" w:rsidR="007C6747" w:rsidRDefault="00E91359">
      <w:pPr>
        <w:spacing w:after="0" w:line="600" w:lineRule="auto"/>
        <w:ind w:firstLine="720"/>
        <w:jc w:val="both"/>
        <w:rPr>
          <w:rFonts w:eastAsia="Times New Roman"/>
          <w:szCs w:val="24"/>
        </w:rPr>
      </w:pPr>
      <w:r w:rsidRPr="00A2172D">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Ο κ.</w:t>
      </w:r>
      <w:r>
        <w:rPr>
          <w:rFonts w:eastAsia="Times New Roman"/>
          <w:szCs w:val="24"/>
        </w:rPr>
        <w:t xml:space="preserve"> </w:t>
      </w:r>
      <w:proofErr w:type="spellStart"/>
      <w:r>
        <w:rPr>
          <w:rFonts w:eastAsia="Times New Roman"/>
          <w:szCs w:val="24"/>
        </w:rPr>
        <w:t>Κουκούτση</w:t>
      </w:r>
      <w:r>
        <w:rPr>
          <w:rFonts w:eastAsia="Times New Roman"/>
          <w:szCs w:val="24"/>
        </w:rPr>
        <w:t>ς</w:t>
      </w:r>
      <w:proofErr w:type="spellEnd"/>
      <w:r>
        <w:rPr>
          <w:rFonts w:eastAsia="Times New Roman"/>
          <w:szCs w:val="24"/>
        </w:rPr>
        <w:t xml:space="preserve">, </w:t>
      </w:r>
      <w:r>
        <w:rPr>
          <w:rFonts w:eastAsia="Times New Roman"/>
          <w:szCs w:val="24"/>
        </w:rPr>
        <w:t xml:space="preserve">έχει </w:t>
      </w:r>
      <w:r>
        <w:rPr>
          <w:rFonts w:eastAsia="Times New Roman"/>
          <w:szCs w:val="24"/>
        </w:rPr>
        <w:t>το</w:t>
      </w:r>
      <w:r>
        <w:rPr>
          <w:rFonts w:eastAsia="Times New Roman"/>
          <w:szCs w:val="24"/>
        </w:rPr>
        <w:t>ν</w:t>
      </w:r>
      <w:r>
        <w:rPr>
          <w:rFonts w:eastAsia="Times New Roman"/>
          <w:szCs w:val="24"/>
        </w:rPr>
        <w:t xml:space="preserve"> λόγο.</w:t>
      </w:r>
    </w:p>
    <w:p w14:paraId="50A7B848" w14:textId="77777777" w:rsidR="007C6747" w:rsidRDefault="00E91359">
      <w:pPr>
        <w:spacing w:after="0" w:line="600" w:lineRule="auto"/>
        <w:ind w:firstLine="720"/>
        <w:jc w:val="both"/>
        <w:rPr>
          <w:rFonts w:eastAsia="Times New Roman"/>
          <w:szCs w:val="24"/>
        </w:rPr>
      </w:pPr>
      <w:r w:rsidRPr="006975F0">
        <w:rPr>
          <w:rFonts w:eastAsia="Times New Roman"/>
          <w:b/>
          <w:szCs w:val="24"/>
        </w:rPr>
        <w:t>ΔΗΜΗΤΡΙΟΣ ΚΟΥΚΟΥΤΣΗΣ:</w:t>
      </w:r>
      <w:r>
        <w:rPr>
          <w:rFonts w:eastAsia="Times New Roman"/>
          <w:szCs w:val="24"/>
        </w:rPr>
        <w:t xml:space="preserve"> Ευχαριστώ, κυρία Πρόεδρε.</w:t>
      </w:r>
    </w:p>
    <w:p w14:paraId="50A7B849" w14:textId="77777777" w:rsidR="007C6747" w:rsidRDefault="00E91359">
      <w:pPr>
        <w:spacing w:after="0" w:line="600" w:lineRule="auto"/>
        <w:ind w:firstLine="720"/>
        <w:jc w:val="both"/>
        <w:rPr>
          <w:rFonts w:eastAsia="Times New Roman"/>
          <w:szCs w:val="24"/>
        </w:rPr>
      </w:pPr>
      <w:r>
        <w:rPr>
          <w:rFonts w:eastAsia="Times New Roman"/>
          <w:szCs w:val="24"/>
        </w:rPr>
        <w:t>Η ζωή του μέσο</w:t>
      </w:r>
      <w:r>
        <w:rPr>
          <w:rFonts w:eastAsia="Times New Roman"/>
          <w:szCs w:val="24"/>
        </w:rPr>
        <w:t>υ πολίτη και η καθημερινότητά του πηγαίνουν από το κακό στο χειρότερο. Τι νόημα έχουν, λοιπόν, οι κονταρομαχίες που είδαμε σήμερα μεταξύ του κυρίου Πρωθυπουργού και του κ</w:t>
      </w:r>
      <w:r>
        <w:rPr>
          <w:rFonts w:eastAsia="Times New Roman"/>
          <w:szCs w:val="24"/>
        </w:rPr>
        <w:t>.</w:t>
      </w:r>
      <w:r>
        <w:rPr>
          <w:rFonts w:eastAsia="Times New Roman"/>
          <w:szCs w:val="24"/>
        </w:rPr>
        <w:t xml:space="preserve"> Μητσοτάκη; Τι προσφέρουν οι ανούσιες αυτές λογομαχίες του γλυκού νερού; Ποια είναι η</w:t>
      </w:r>
      <w:r>
        <w:rPr>
          <w:rFonts w:eastAsia="Times New Roman"/>
          <w:szCs w:val="24"/>
        </w:rPr>
        <w:t xml:space="preserve"> ουσία; Θέαμα, αλλά το ερώτημα είναι: Πού είναι ο άρτος;</w:t>
      </w:r>
    </w:p>
    <w:p w14:paraId="50A7B84A"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Ένθεν και ένθεν, πραγματικά, τέθηκαν επιχειρήματα από τα οποία κάποια έχουν θετικό, κάποια έχουν αρνητικό πρόσημο. Όμως</w:t>
      </w:r>
      <w:r>
        <w:rPr>
          <w:rFonts w:eastAsia="Times New Roman" w:cs="Times New Roman"/>
          <w:szCs w:val="24"/>
        </w:rPr>
        <w:t xml:space="preserve"> να ξέρετε κάτι: Ο μέσος Έλληνας φοιτητής σε αυτήν εδώ τη χώρα δεν είναι ούτε με κουκούλα στην </w:t>
      </w:r>
      <w:proofErr w:type="spellStart"/>
      <w:r>
        <w:rPr>
          <w:rFonts w:eastAsia="Times New Roman" w:cs="Times New Roman"/>
          <w:szCs w:val="24"/>
        </w:rPr>
        <w:t>Στουρνάρη</w:t>
      </w:r>
      <w:proofErr w:type="spellEnd"/>
      <w:r>
        <w:rPr>
          <w:rFonts w:eastAsia="Times New Roman" w:cs="Times New Roman"/>
          <w:szCs w:val="24"/>
        </w:rPr>
        <w:t xml:space="preserve">, αλλά ούτε απόφοιτος του Κολεγίου. Παιδιά του λαού μας είναι από όλες τις τάξεις και δεν έχουν σχέση με αυτές τις λογικές που βλέπουμε εδώ. </w:t>
      </w:r>
    </w:p>
    <w:p w14:paraId="50A7B84B"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w:t>
      </w:r>
      <w:r>
        <w:rPr>
          <w:rFonts w:eastAsia="Times New Roman" w:cs="Times New Roman"/>
          <w:szCs w:val="24"/>
        </w:rPr>
        <w:t>φίδη</w:t>
      </w:r>
      <w:proofErr w:type="spellEnd"/>
      <w:r>
        <w:rPr>
          <w:rFonts w:eastAsia="Times New Roman" w:cs="Times New Roman"/>
          <w:szCs w:val="24"/>
        </w:rPr>
        <w:t xml:space="preserve">, δεν είναι στιγματισμός η λέξη ιδεοληψία, ο χαρακτηρισμός ιδεοληψία. Διότι όταν μάχεσαι, έχεις την εντύπωση ότι μάχεσαι για κάτι και είσαι ενάντιά του, όταν χρησιμοποιείς ιδεολογήματα, τα οποία ουσιαστικά κάνουν το αντίθετο –και καταλαβαίνουν όλοι τι </w:t>
      </w:r>
      <w:r>
        <w:rPr>
          <w:rFonts w:eastAsia="Times New Roman" w:cs="Times New Roman"/>
          <w:szCs w:val="24"/>
        </w:rPr>
        <w:t xml:space="preserve">εννοώ, όταν λες ότι μάχεσαι την παγκόσμια νέα τάξη και παράλληλα μιλάς για ανοιχτά σύνορα, </w:t>
      </w:r>
      <w:proofErr w:type="spellStart"/>
      <w:r>
        <w:rPr>
          <w:rFonts w:eastAsia="Times New Roman" w:cs="Times New Roman"/>
          <w:szCs w:val="24"/>
        </w:rPr>
        <w:t>πολυπολιτισμικότητα</w:t>
      </w:r>
      <w:proofErr w:type="spellEnd"/>
      <w:r>
        <w:rPr>
          <w:rFonts w:eastAsia="Times New Roman" w:cs="Times New Roman"/>
          <w:szCs w:val="24"/>
        </w:rPr>
        <w:t xml:space="preserve"> και τα λοιπά- στηρίζεις αυτή την κατάσταση. </w:t>
      </w:r>
    </w:p>
    <w:p w14:paraId="50A7B84C"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τελευταία χρόνια έχουμε πραγματικά κρίση σε αυτήν εδώ τη χώρα. Κυρίως, όμως, αναφερόμαστε με τα ε</w:t>
      </w:r>
      <w:r>
        <w:rPr>
          <w:rFonts w:eastAsia="Times New Roman" w:cs="Times New Roman"/>
          <w:szCs w:val="24"/>
        </w:rPr>
        <w:t>πιχειρήματά μας στην οικονομική κρίση και όχι στην ηθική, που είναι και η πρωτεύουσα. Λογικό είναι, λοιπόν, να έχει επηρεαστεί και αυτή και ο τομέας της παιδείας. Και δεν μιλώ, φυσικά, για τις περικοπές και τα άλλα οικονομικά στοιχεία, τα οποία κάποια στιγ</w:t>
      </w:r>
      <w:r>
        <w:rPr>
          <w:rFonts w:eastAsia="Times New Roman" w:cs="Times New Roman"/>
          <w:szCs w:val="24"/>
        </w:rPr>
        <w:t xml:space="preserve">μή είναι ανούσια, αλλά ουσιαστικά. Μιλώ για το κομμάτι εκείνο που αφορά την ηθική υπόσταση της παιδείας μας. </w:t>
      </w:r>
    </w:p>
    <w:p w14:paraId="50A7B84D"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Τις τελευταίες δεκαετίες το κυνήγι της με κάθε μέσο επιτυχίας –ας μην το κρύψουμε- μετέτρεψε τα σχολεία και τα πανεπιστήμιά μας σε ιδρύματα που πα</w:t>
      </w:r>
      <w:r>
        <w:rPr>
          <w:rFonts w:eastAsia="Times New Roman" w:cs="Times New Roman"/>
          <w:szCs w:val="24"/>
        </w:rPr>
        <w:t xml:space="preserve">ρασκευάζουν μηχανές ουσιαστικά. Το σύστημά μας μόνο στον βωμό του κέρδους μάς έκανε να χάσουμε τα ιδανικά μας, δίνοντας απλώς επαγγελματικά εφόδια. </w:t>
      </w:r>
    </w:p>
    <w:p w14:paraId="50A7B84E"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Αξίες προαιώνιες, οι οποίες χαρακτηρίστηκαν ως αναχρονιστικές, αφέθηκαν στη φθορά του χρόνου και ξεθώριασαν</w:t>
      </w:r>
      <w:r>
        <w:rPr>
          <w:rFonts w:eastAsia="Times New Roman" w:cs="Times New Roman"/>
          <w:szCs w:val="24"/>
        </w:rPr>
        <w:t xml:space="preserve">. Πού είναι το ήθος εκπαίδευσης, όσο και αν ακούγεται τετριμμένο σήμερα; </w:t>
      </w:r>
    </w:p>
    <w:p w14:paraId="50A7B84F"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εγγενείς αδυναμίες δε του εκπαιδευτικού συστήματος και τα χρόνια προβλήματά του υπονόμευσαν την οποιαδήποτε προσπάθεια για αλλαγές, γιατί έγιναν προσπάθειες. </w:t>
      </w:r>
    </w:p>
    <w:p w14:paraId="50A7B850"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Πώς είναι δυνατόν να</w:t>
      </w:r>
      <w:r>
        <w:rPr>
          <w:rFonts w:eastAsia="Times New Roman" w:cs="Times New Roman"/>
          <w:szCs w:val="24"/>
        </w:rPr>
        <w:t xml:space="preserve"> προσαρμοστεί το σύστημά μας στις απαιτήσεις της εποχής μας, χωρίς υλικοτεχνική υποδομή, χωρίς κατάρτιση, χωρίς επιμόρφωση, με έναν σχεδιασμό ο οποίος ήταν πάντα βραχυπρόθεσμος, χωρίς επαγγελματικό προσανατολισμό, ο οποίος πραγματικά λείπει και είναι βασισ</w:t>
      </w:r>
      <w:r>
        <w:rPr>
          <w:rFonts w:eastAsia="Times New Roman" w:cs="Times New Roman"/>
          <w:szCs w:val="24"/>
        </w:rPr>
        <w:t xml:space="preserve">μένος στη μηχανική αποστήθιση των γνώσεων, παραμελώντας εντελώς την κριτική ικανότητα; </w:t>
      </w:r>
    </w:p>
    <w:p w14:paraId="50A7B851"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σύστημα, δυστυχώς, προσφέρει άπειρες γλώσσες, αλλά, όπως είπε κάποιος, ελλιπέστατη γνώση. </w:t>
      </w:r>
    </w:p>
    <w:p w14:paraId="50A7B852"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Στους κραδασμούς όλων αυτών των μεταβολών που </w:t>
      </w:r>
      <w:proofErr w:type="spellStart"/>
      <w:r>
        <w:rPr>
          <w:rFonts w:eastAsia="Times New Roman" w:cs="Times New Roman"/>
          <w:szCs w:val="24"/>
        </w:rPr>
        <w:t>συνετελέσθησαν</w:t>
      </w:r>
      <w:proofErr w:type="spellEnd"/>
      <w:r>
        <w:rPr>
          <w:rFonts w:eastAsia="Times New Roman" w:cs="Times New Roman"/>
          <w:szCs w:val="24"/>
        </w:rPr>
        <w:t xml:space="preserve"> η παιδεία μας υπέστη τόσες πολλές μεταρρυθμίσεις, που τελικά </w:t>
      </w:r>
      <w:proofErr w:type="spellStart"/>
      <w:r>
        <w:rPr>
          <w:rFonts w:eastAsia="Times New Roman" w:cs="Times New Roman"/>
          <w:szCs w:val="24"/>
        </w:rPr>
        <w:t>απέβησαν</w:t>
      </w:r>
      <w:proofErr w:type="spellEnd"/>
      <w:r>
        <w:rPr>
          <w:rFonts w:eastAsia="Times New Roman" w:cs="Times New Roman"/>
          <w:szCs w:val="24"/>
        </w:rPr>
        <w:t xml:space="preserve"> να έχουν ρόλο </w:t>
      </w:r>
      <w:proofErr w:type="spellStart"/>
      <w:r>
        <w:rPr>
          <w:rFonts w:eastAsia="Times New Roman" w:cs="Times New Roman"/>
          <w:szCs w:val="24"/>
        </w:rPr>
        <w:t>απορρυθμιστικό</w:t>
      </w:r>
      <w:proofErr w:type="spellEnd"/>
      <w:r>
        <w:rPr>
          <w:rFonts w:eastAsia="Times New Roman" w:cs="Times New Roman"/>
          <w:szCs w:val="24"/>
        </w:rPr>
        <w:t>. Υποβαθμίζοντας την πνευματικότητα οι μετέχοντες, ακούν καθηγητές που απαγγέλλουν ό,τι εμπεριέχο</w:t>
      </w:r>
      <w:r>
        <w:rPr>
          <w:rFonts w:eastAsia="Times New Roman" w:cs="Times New Roman"/>
          <w:szCs w:val="24"/>
        </w:rPr>
        <w:t xml:space="preserve">υν τα εγχειρίδια και απλώς τα αποστηθίζουν. Στη διδασκαλία δεν υπάρχει δημιουργικός διάλογος και οι εκπαιδευτικοί έχουν περάσει στον τομέα της υπαλληλοποίησης, κάτι που φθείρει και διδάσκοντες και διδασκόμενους. </w:t>
      </w:r>
    </w:p>
    <w:p w14:paraId="50A7B853"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Ποτέ κανένας δεν προσπάθησε να εξηγήσει στα</w:t>
      </w:r>
      <w:r>
        <w:rPr>
          <w:rFonts w:eastAsia="Times New Roman" w:cs="Times New Roman"/>
          <w:szCs w:val="24"/>
        </w:rPr>
        <w:t xml:space="preserve"> παιδιά μας ότι επιτάσσεται να μορφωθούν, αλλά δεν είναι δυνατόν να σπουδάσουν και όλα. Ο μαθητής το βλέπει το σχολείο ως άχρηστο και θεωρεί ότι χάνει τα καλύτερά του χρόνια και η μόνη του επιδίωξη είναι να πάρει εκείνο το αναθεματισμένο χαρτί, για να έχει</w:t>
      </w:r>
      <w:r>
        <w:rPr>
          <w:rFonts w:eastAsia="Times New Roman" w:cs="Times New Roman"/>
          <w:szCs w:val="24"/>
        </w:rPr>
        <w:t xml:space="preserve"> ένα μίνιμουμ σπουδών. Άραγε αυτό το μοντέλο μπορεί να δώσει προσανατολισμό; Μπορεί να εμπνεύσει; Μπορεί να δώσει στους νέους να καταλάβουν ότι οι πνευματικές και ηθικές αξίες είναι πάνω από τον υλισμό; Τα πρότυπα-στερεότυπα δημιουργούν ουσιαστικά πτυχιούχ</w:t>
      </w:r>
      <w:r>
        <w:rPr>
          <w:rFonts w:eastAsia="Times New Roman" w:cs="Times New Roman"/>
          <w:szCs w:val="24"/>
        </w:rPr>
        <w:t xml:space="preserve">ους που πολλές φορές στην κυριολεξία είναι αγράμματοι. </w:t>
      </w:r>
    </w:p>
    <w:p w14:paraId="50A7B85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Μεταπολιτευτικά στα πανεπιστήμιά μας δημιουργήθηκε η </w:t>
      </w:r>
      <w:proofErr w:type="spellStart"/>
      <w:r>
        <w:rPr>
          <w:rFonts w:eastAsia="Times New Roman" w:cs="Times New Roman"/>
          <w:szCs w:val="24"/>
        </w:rPr>
        <w:t>κομματοκρατία</w:t>
      </w:r>
      <w:proofErr w:type="spellEnd"/>
      <w:r>
        <w:rPr>
          <w:rFonts w:eastAsia="Times New Roman" w:cs="Times New Roman"/>
          <w:szCs w:val="24"/>
        </w:rPr>
        <w:t>, καλλιεργώντας μια στείρα διαμάχη μεταξύ των φοιτητών, ενώ ουσιαστικά θα έπρεπε να γίνει το αντίθετο, γιατί ο συγκεκριμένος χώρος του</w:t>
      </w:r>
      <w:r>
        <w:rPr>
          <w:rFonts w:eastAsia="Times New Roman" w:cs="Times New Roman"/>
          <w:szCs w:val="24"/>
        </w:rPr>
        <w:t xml:space="preserve"> πανεπιστημίου έπρεπε να μείνει έξω από την κομματική αντιπαλότητα. </w:t>
      </w:r>
    </w:p>
    <w:p w14:paraId="50A7B85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Ειδικά τα τελευταία χρόνια απαξιώθηκαν οι ιδιαιτερότητες του λαού μας, τα ιδανικά της φυλής μας. Ποτίστηκε ο λαός μας –και συνεχίζετε να τον ποτίζετε κυρίως εσείς της Αριστεράς- με το παρ</w:t>
      </w:r>
      <w:r>
        <w:rPr>
          <w:rFonts w:eastAsia="Times New Roman" w:cs="Times New Roman"/>
          <w:szCs w:val="24"/>
        </w:rPr>
        <w:t xml:space="preserve">αμύθι της </w:t>
      </w:r>
      <w:proofErr w:type="spellStart"/>
      <w:r>
        <w:rPr>
          <w:rFonts w:eastAsia="Times New Roman" w:cs="Times New Roman"/>
          <w:szCs w:val="24"/>
        </w:rPr>
        <w:t>πολυπολιτισμικότητας</w:t>
      </w:r>
      <w:proofErr w:type="spellEnd"/>
      <w:r>
        <w:rPr>
          <w:rFonts w:eastAsia="Times New Roman" w:cs="Times New Roman"/>
          <w:szCs w:val="24"/>
        </w:rPr>
        <w:t xml:space="preserve"> και του </w:t>
      </w:r>
      <w:proofErr w:type="spellStart"/>
      <w:r>
        <w:rPr>
          <w:rFonts w:eastAsia="Times New Roman" w:cs="Times New Roman"/>
          <w:szCs w:val="24"/>
        </w:rPr>
        <w:t>πολυπολιτισμού</w:t>
      </w:r>
      <w:proofErr w:type="spellEnd"/>
      <w:r>
        <w:rPr>
          <w:rFonts w:eastAsia="Times New Roman" w:cs="Times New Roman"/>
          <w:szCs w:val="24"/>
        </w:rPr>
        <w:t>. Δυστυχώς, το αριστερό κατεστημένο συνεχίζει να απαξιώνει συνεχώς καθετί το εθνικό, καθετί που υποδηλώνει εθνικό φρόνημα και κυρίως να αποκόπτει τους νέους από αξίες προαιώνιες, παντοτινές και αληθινές.</w:t>
      </w:r>
      <w:r>
        <w:rPr>
          <w:rFonts w:eastAsia="Times New Roman" w:cs="Times New Roman"/>
          <w:szCs w:val="24"/>
        </w:rPr>
        <w:t xml:space="preserve"> </w:t>
      </w:r>
    </w:p>
    <w:p w14:paraId="50A7B85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Ένα ουτοπικά σκεπτόμενο κομμάτι της νεολαίας, συνεπικουρούμενο από το παρακράτος –βεβαίως, βεβαίως!- εξεγείρεται με ποικίλους τρόπους και νομίζει ότι έτσι χτυπάει στο σύστημα. Δεν ξέρει ότι το κάνει πιο δυνατό, ότι το κάνει πιο συστημικό. Οι εκπαιδευτικέ</w:t>
      </w:r>
      <w:r>
        <w:rPr>
          <w:rFonts w:eastAsia="Times New Roman" w:cs="Times New Roman"/>
          <w:szCs w:val="24"/>
        </w:rPr>
        <w:t xml:space="preserve">ς μεταρρυθμίσεις των τελευταίων ετών πράγματι έδωσαν τη δυνατότητα στους διδασκόμενους να ξέρουν με τι να σκεφτούν, αλλά όχι το πώς θα σκέπτονται, όπως αναφέρουν κάποιοι φωτισμένοι σε αυτόν τον τόπο. </w:t>
      </w:r>
    </w:p>
    <w:p w14:paraId="50A7B85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Δυστυχώς, κυρίες και κύριοι, οι παθογένειες της σημεριν</w:t>
      </w:r>
      <w:r>
        <w:rPr>
          <w:rFonts w:eastAsia="Times New Roman" w:cs="Times New Roman"/>
          <w:szCs w:val="24"/>
        </w:rPr>
        <w:t xml:space="preserve">ής κοινωνίας αντανακλούν στη δυσλειτουργία της παιδείας. Πρέπει να αναμορφώσουμε άρδην την εκπαιδευτική μας πολιτική. Εσείς επιβραβεύετε σήμερα την κομματικοποίηση στον χώρο της παιδείας. Επιβραβεύετε τους αιώνιους φοιτητές με την προστασία του ασύλου και </w:t>
      </w:r>
      <w:r>
        <w:rPr>
          <w:rFonts w:eastAsia="Times New Roman" w:cs="Times New Roman"/>
          <w:szCs w:val="24"/>
        </w:rPr>
        <w:t>ενδυναμώνετε δήθεν τη φοιτητική συμμετοχή στη διοίκηση των ΑΕΙ. Άλλη έννοια έχει το άσυλο και γνωρίζουμε όλοι ποια είναι αυτή. Είναι μια συμμετοχή η οποία, όπως προανέφερα, πάντα ήταν υπό τη σκέπη του άκρατου κομματισμού και των αισχρών φοιτητικών παρατάξε</w:t>
      </w:r>
      <w:r>
        <w:rPr>
          <w:rFonts w:eastAsia="Times New Roman" w:cs="Times New Roman"/>
          <w:szCs w:val="24"/>
        </w:rPr>
        <w:t xml:space="preserve">ων που ποτέ δεν προσέφεραν τίποτα ουσιαστικό, κάτι θετικό, γιατί ήταν, είναι και θα παραμείνουν πειθήνια κομματικά όργανα με ξύλινη γλώσσα. </w:t>
      </w:r>
    </w:p>
    <w:p w14:paraId="50A7B85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 το άσυλο συνεχίζεται η διαιώνιση της παραβατικότητας, της βίας, της ανομίας, της αυθαιρεσίας και τόσων άλλων, πο</w:t>
      </w:r>
      <w:r>
        <w:rPr>
          <w:rFonts w:eastAsia="Times New Roman" w:cs="Times New Roman"/>
          <w:szCs w:val="24"/>
        </w:rPr>
        <w:t xml:space="preserve">υ έκαναν τα εκπαιδευτικά ιδρύματα αυτής της χώρας να αντίκεινται στο κράτος δικαίου. Στο κάτω κάτω της γραφής ποιο είναι το πρυτανικό συμβούλιο που θα διαχωρίσει τις αξιόποινες πράξεις σε κακουργήματα ή πλημμελήματα; </w:t>
      </w:r>
    </w:p>
    <w:p w14:paraId="50A7B85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διεθνώς προβεβλημένο μοντέλο της σύ</w:t>
      </w:r>
      <w:r>
        <w:rPr>
          <w:rFonts w:eastAsia="Times New Roman" w:cs="Times New Roman"/>
          <w:szCs w:val="24"/>
        </w:rPr>
        <w:t xml:space="preserve">νδεσης της εκπαίδευσης με την αγορά εργασίας ουσιαστικά είναι ανύπαρκτο. Θα έχουν οι απόφοιτοι των ΤΕΙ τα ίδια επαγγελματικά δικαιώματα με τους αποφοίτους των ΑΕΙ; </w:t>
      </w:r>
    </w:p>
    <w:p w14:paraId="50A7B85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Σύμφωνα με το Υπουργείο Παιδείας, επιχειρείται να θεσμοθετηθούν οι αναγκαίες μεταρρυθμίσεις</w:t>
      </w:r>
      <w:r>
        <w:rPr>
          <w:rFonts w:eastAsia="Times New Roman" w:cs="Times New Roman"/>
          <w:szCs w:val="24"/>
        </w:rPr>
        <w:t xml:space="preserve"> για την αντιμετώπιση των υφιστάμενων προβλημάτων, στοχεύοντας ιδίως στον δημοκρατικό, αποτελεσματικό και ανοιχτό ως προς την κοινωνία τρόπο διοίκησης των ΑΕΙ. Είναι μια διάταξη, η οποία είναι και δυσνόητη και αμφιλεγόμενη, καθώς μπορούμε να καταλάβουμε το</w:t>
      </w:r>
      <w:r>
        <w:rPr>
          <w:rFonts w:eastAsia="Times New Roman" w:cs="Times New Roman"/>
          <w:szCs w:val="24"/>
        </w:rPr>
        <w:t>ν δημοκρατικό, τον αποτελεσματικό, αλλά τον ανοιχτό ως προς την κοινωνία τρόπο διοίκησης τόσες μέρες συζήτησης δεν αναδείχθηκε πώς τον αντιλαμβάνεστε.</w:t>
      </w:r>
    </w:p>
    <w:p w14:paraId="50A7B85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Τα ελληνικά δημόσια πανεπιστήμια, παρ’ όλο το χάλι των τελευταίων δεκαετιών, φοβούνται το άγνωστο και αυτ</w:t>
      </w:r>
      <w:r>
        <w:rPr>
          <w:rFonts w:eastAsia="Times New Roman" w:cs="Times New Roman"/>
          <w:szCs w:val="24"/>
        </w:rPr>
        <w:t>ό έχει μια λογική. Παρ’ όλο αυτό το χάλι, έχουν να δείξουν πολλά πράγματα. Πάνω απ’ όλα, πρέπει να αναδείξουν τη δυναμική τους, η οποία υπάρχει -ας μην κρυβόμαστε-, αλλά να προσαρμοστούν στο καινούριο. Η απορρόφηση των Ελλήνων επιστημόνων στο εξωτερικό αυτ</w:t>
      </w:r>
      <w:r>
        <w:rPr>
          <w:rFonts w:eastAsia="Times New Roman" w:cs="Times New Roman"/>
          <w:szCs w:val="24"/>
        </w:rPr>
        <w:t>ό το καταδεικνύει.</w:t>
      </w:r>
    </w:p>
    <w:p w14:paraId="50A7B85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ρωτήσω τον κύριο Υπουργό –δεν είναι εδώ-, αλλά και όλους εσάς αν θεωρείτε ικανοποιητικό τον τρόπο επιλογής του διδακτικού προσωπικού των ΑΕΙ και των ΤΕΙ. </w:t>
      </w:r>
    </w:p>
    <w:p w14:paraId="50A7B85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Εγώ θεωρώ άδικο, ίσως και υπερβολικό, να αναφερθώ σε καθηγ</w:t>
      </w:r>
      <w:r>
        <w:rPr>
          <w:rFonts w:eastAsia="Times New Roman" w:cs="Times New Roman"/>
          <w:szCs w:val="24"/>
        </w:rPr>
        <w:t>ητικό κατεστημένο. Έχω, όμως, την εντύπωση ότι ο τρόπος εκλογής αφήνει μικρούς διαδρόμους που οδηγούν στον νεποτισμό, στην αναξιοκρατία και στον εκφυλισμό. Είναι ένα θέμα που κάποτε πρέπει να συζητηθεί δημοσίως. Είναι ένα ταμπού. Ιδού, λοιπόν, πεδίον δόξης</w:t>
      </w:r>
      <w:r>
        <w:rPr>
          <w:rFonts w:eastAsia="Times New Roman" w:cs="Times New Roman"/>
          <w:szCs w:val="24"/>
        </w:rPr>
        <w:t xml:space="preserve"> </w:t>
      </w:r>
      <w:proofErr w:type="spellStart"/>
      <w:r>
        <w:rPr>
          <w:rFonts w:eastAsia="Times New Roman" w:cs="Times New Roman"/>
          <w:szCs w:val="24"/>
        </w:rPr>
        <w:t>λαμπρόν</w:t>
      </w:r>
      <w:proofErr w:type="spellEnd"/>
      <w:r>
        <w:rPr>
          <w:rFonts w:eastAsia="Times New Roman" w:cs="Times New Roman"/>
          <w:szCs w:val="24"/>
        </w:rPr>
        <w:t>!</w:t>
      </w:r>
    </w:p>
    <w:p w14:paraId="50A7B85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 κύρια Πρόεδρε.</w:t>
      </w:r>
    </w:p>
    <w:p w14:paraId="50A7B85F" w14:textId="77777777" w:rsidR="007C6747" w:rsidRDefault="00E91359">
      <w:pPr>
        <w:spacing w:after="0" w:line="600" w:lineRule="auto"/>
        <w:ind w:firstLine="720"/>
        <w:jc w:val="both"/>
        <w:rPr>
          <w:rFonts w:eastAsia="Times New Roman" w:cs="Times New Roman"/>
          <w:szCs w:val="24"/>
        </w:rPr>
      </w:pPr>
      <w:r w:rsidRPr="0074027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Τώρα θα δώσω τον λόγο στον Κοινοβουλευτικό Εκπρόσωπο των Ανεξαρτήτων Ελλήνων, τον κ. </w:t>
      </w:r>
      <w:proofErr w:type="spellStart"/>
      <w:r>
        <w:rPr>
          <w:rFonts w:eastAsia="Times New Roman" w:cs="Times New Roman"/>
          <w:szCs w:val="24"/>
        </w:rPr>
        <w:t>Παπαχριστόπουλο</w:t>
      </w:r>
      <w:proofErr w:type="spellEnd"/>
      <w:r>
        <w:rPr>
          <w:rFonts w:eastAsia="Times New Roman" w:cs="Times New Roman"/>
          <w:szCs w:val="24"/>
        </w:rPr>
        <w:t>, που είναι ο τελευταίος Κοινοβουλευτικός Εκπρόσωπος. Όλοι οι άλλοι έχουν μι</w:t>
      </w:r>
      <w:r>
        <w:rPr>
          <w:rFonts w:eastAsia="Times New Roman" w:cs="Times New Roman"/>
          <w:szCs w:val="24"/>
        </w:rPr>
        <w:t>λήσει.</w:t>
      </w:r>
    </w:p>
    <w:p w14:paraId="50A7B860" w14:textId="77777777" w:rsidR="007C6747" w:rsidRDefault="00E91359">
      <w:pPr>
        <w:spacing w:after="0" w:line="600" w:lineRule="auto"/>
        <w:ind w:firstLine="720"/>
        <w:jc w:val="both"/>
        <w:rPr>
          <w:rFonts w:eastAsia="Times New Roman" w:cs="Times New Roman"/>
          <w:szCs w:val="24"/>
        </w:rPr>
      </w:pPr>
      <w:r w:rsidRPr="00C61AE7">
        <w:rPr>
          <w:rFonts w:eastAsia="Times New Roman" w:cs="Times New Roman"/>
          <w:b/>
          <w:szCs w:val="24"/>
        </w:rPr>
        <w:t>ΔΗΜΗΤΡΙΟΣ ΚΡΕΜΑΣΤΙΝΟΣ (Ε΄ Αντιπρόεδρος της Βουλής):</w:t>
      </w:r>
      <w:r>
        <w:rPr>
          <w:rFonts w:eastAsia="Times New Roman" w:cs="Times New Roman"/>
          <w:szCs w:val="24"/>
        </w:rPr>
        <w:t xml:space="preserve"> Κυρία Πρόεδρε, προτού αναλάβετε, έχει προηγηθεί μια συζήτηση εδώ. Είμαι δέκατος ομιλητής στον κατάλογο και περιμένω να μιλήσω από το μεσημέρι. Μίλησε Υπουργός, Κοινοβουλευτικοί Εκπρόσωποι. Πρέπει ν</w:t>
      </w:r>
      <w:r>
        <w:rPr>
          <w:rFonts w:eastAsia="Times New Roman" w:cs="Times New Roman"/>
          <w:szCs w:val="24"/>
        </w:rPr>
        <w:t>α μιλήσουν τρεις Βουλευτές τουλάχιστον και μετά Κοινοβουλευτικός Εκπρόσωπος.</w:t>
      </w:r>
    </w:p>
    <w:p w14:paraId="50A7B86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Είστε αμέσως μετά.</w:t>
      </w:r>
    </w:p>
    <w:p w14:paraId="50A7B86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Ναι, αλλά όμως από το μεσημέρι. Τρεις Βουλευτές και μετά ο Κοινο</w:t>
      </w:r>
      <w:r>
        <w:rPr>
          <w:rFonts w:eastAsia="Times New Roman" w:cs="Times New Roman"/>
          <w:szCs w:val="24"/>
        </w:rPr>
        <w:t>βουλευτικός Εκπρόσωπος.</w:t>
      </w:r>
    </w:p>
    <w:p w14:paraId="50A7B86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Δίκιο έχετε.</w:t>
      </w:r>
    </w:p>
    <w:p w14:paraId="50A7B86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Δεν είναι δυνατόν αυτό το πράγμα να συνεχιστεί.</w:t>
      </w:r>
    </w:p>
    <w:p w14:paraId="50A7B86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Μου είπαν ότι θα πάρει τον λόγο</w:t>
      </w:r>
      <w:r>
        <w:rPr>
          <w:rFonts w:eastAsia="Times New Roman" w:cs="Times New Roman"/>
          <w:szCs w:val="24"/>
        </w:rPr>
        <w:t xml:space="preserve"> ένας Κοινοβουλευτικός Εκπρόσωπος -αυτήν την παραγγελία είχα- και μετά συνεχίζουμε με τον κατάλογο ομιλητών.</w:t>
      </w:r>
    </w:p>
    <w:p w14:paraId="50A7B86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Μετά είναι ο κ. Κρεμαστινός, ο κ. Φίλης και ο κ. </w:t>
      </w:r>
      <w:proofErr w:type="spellStart"/>
      <w:r>
        <w:rPr>
          <w:rFonts w:eastAsia="Times New Roman" w:cs="Times New Roman"/>
          <w:szCs w:val="24"/>
        </w:rPr>
        <w:t>Μπαργιώτας</w:t>
      </w:r>
      <w:proofErr w:type="spellEnd"/>
      <w:r>
        <w:rPr>
          <w:rFonts w:eastAsia="Times New Roman" w:cs="Times New Roman"/>
          <w:szCs w:val="24"/>
        </w:rPr>
        <w:t xml:space="preserve">. Άλλαξε η σειρά. Ο κ. Πέτρος </w:t>
      </w:r>
      <w:proofErr w:type="spellStart"/>
      <w:r>
        <w:rPr>
          <w:rFonts w:eastAsia="Times New Roman" w:cs="Times New Roman"/>
          <w:szCs w:val="24"/>
        </w:rPr>
        <w:t>Κωνσταντινέας</w:t>
      </w:r>
      <w:proofErr w:type="spellEnd"/>
      <w:r>
        <w:rPr>
          <w:rFonts w:eastAsia="Times New Roman" w:cs="Times New Roman"/>
          <w:szCs w:val="24"/>
        </w:rPr>
        <w:t xml:space="preserve"> τ</w:t>
      </w:r>
      <w:r>
        <w:rPr>
          <w:rFonts w:eastAsia="Times New Roman" w:cs="Times New Roman"/>
          <w:szCs w:val="24"/>
        </w:rPr>
        <w:t xml:space="preserve">ου ΣΥΡΙΖΑ είναι στη θέση του κ. Φίλη, ο κ. </w:t>
      </w:r>
      <w:proofErr w:type="spellStart"/>
      <w:r>
        <w:rPr>
          <w:rFonts w:eastAsia="Times New Roman" w:cs="Times New Roman"/>
          <w:szCs w:val="24"/>
        </w:rPr>
        <w:t>Αϊχάν</w:t>
      </w:r>
      <w:proofErr w:type="spellEnd"/>
      <w:r>
        <w:rPr>
          <w:rFonts w:eastAsia="Times New Roman" w:cs="Times New Roman"/>
          <w:szCs w:val="24"/>
        </w:rPr>
        <w:t xml:space="preserve"> </w:t>
      </w:r>
      <w:proofErr w:type="spellStart"/>
      <w:r>
        <w:rPr>
          <w:rFonts w:eastAsia="Times New Roman" w:cs="Times New Roman"/>
          <w:szCs w:val="24"/>
        </w:rPr>
        <w:t>Καρα-Γιουσούφ</w:t>
      </w:r>
      <w:proofErr w:type="spellEnd"/>
      <w:r>
        <w:rPr>
          <w:rFonts w:eastAsia="Times New Roman" w:cs="Times New Roman"/>
          <w:szCs w:val="24"/>
        </w:rPr>
        <w:t xml:space="preserve"> και ο κ. </w:t>
      </w:r>
      <w:proofErr w:type="spellStart"/>
      <w:r>
        <w:rPr>
          <w:rFonts w:eastAsia="Times New Roman" w:cs="Times New Roman"/>
          <w:szCs w:val="24"/>
        </w:rPr>
        <w:t>Μαυρωτάς</w:t>
      </w:r>
      <w:proofErr w:type="spellEnd"/>
      <w:r>
        <w:rPr>
          <w:rFonts w:eastAsia="Times New Roman" w:cs="Times New Roman"/>
          <w:szCs w:val="24"/>
        </w:rPr>
        <w:t xml:space="preserve"> είναι του κ. Γρηγοράκου…</w:t>
      </w:r>
    </w:p>
    <w:p w14:paraId="50A7B86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Αποκλείεται!</w:t>
      </w:r>
    </w:p>
    <w:p w14:paraId="50A7B86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Προφανώς, έχετε άλλη λίστα.</w:t>
      </w:r>
    </w:p>
    <w:p w14:paraId="50A7B86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ΠΡΟΕΔΡΕΟΥΣΑ (Αναστασία Χριστοδουλοπούλου): </w:t>
      </w:r>
      <w:r>
        <w:rPr>
          <w:rFonts w:eastAsia="Times New Roman" w:cs="Times New Roman"/>
          <w:szCs w:val="24"/>
        </w:rPr>
        <w:t>Εγώ διαβάζω από τον τυπωμένο κ</w:t>
      </w:r>
      <w:r>
        <w:rPr>
          <w:rFonts w:eastAsia="Times New Roman" w:cs="Times New Roman"/>
          <w:szCs w:val="24"/>
        </w:rPr>
        <w:t xml:space="preserve">ατάλογο,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κάτω </w:t>
      </w:r>
      <w:r>
        <w:rPr>
          <w:rFonts w:eastAsia="Times New Roman" w:cs="Times New Roman"/>
          <w:szCs w:val="24"/>
        </w:rPr>
        <w:t>ό</w:t>
      </w:r>
      <w:r>
        <w:rPr>
          <w:rFonts w:eastAsia="Times New Roman" w:cs="Times New Roman"/>
          <w:szCs w:val="24"/>
        </w:rPr>
        <w:t xml:space="preserve">τι ήταν αυτά τα ονόματα. Ο κ. Γρηγοράκος παραχωρεί στον κ. </w:t>
      </w:r>
      <w:proofErr w:type="spellStart"/>
      <w:r>
        <w:rPr>
          <w:rFonts w:eastAsia="Times New Roman" w:cs="Times New Roman"/>
          <w:szCs w:val="24"/>
        </w:rPr>
        <w:t>Μπαργιώτα</w:t>
      </w:r>
      <w:proofErr w:type="spellEnd"/>
      <w:r>
        <w:rPr>
          <w:rFonts w:eastAsia="Times New Roman" w:cs="Times New Roman"/>
          <w:szCs w:val="24"/>
        </w:rPr>
        <w:t>…</w:t>
      </w:r>
    </w:p>
    <w:p w14:paraId="50A7B86A" w14:textId="77777777" w:rsidR="007C6747" w:rsidRDefault="00E91359">
      <w:pPr>
        <w:spacing w:after="0" w:line="600" w:lineRule="auto"/>
        <w:ind w:firstLine="720"/>
        <w:jc w:val="both"/>
        <w:rPr>
          <w:rFonts w:eastAsia="Times New Roman" w:cs="Times New Roman"/>
          <w:szCs w:val="24"/>
        </w:rPr>
      </w:pPr>
      <w:r w:rsidRPr="009C7C3D">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Από τον συνάδελφο κ. Φωτήλα και κάτω πώς πάμε, κυρία Πρόεδρε;</w:t>
      </w:r>
    </w:p>
    <w:p w14:paraId="50A7B86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ΠΡΟΕΔΡΕΟΥΣΑ (Αναστασία Χριστοδουλοπούλου): </w:t>
      </w:r>
      <w:r>
        <w:rPr>
          <w:rFonts w:eastAsia="Times New Roman" w:cs="Times New Roman"/>
          <w:szCs w:val="24"/>
        </w:rPr>
        <w:t xml:space="preserve">Εσείς είστε μετά, στο </w:t>
      </w:r>
      <w:r>
        <w:rPr>
          <w:rFonts w:eastAsia="Times New Roman" w:cs="Times New Roman"/>
          <w:szCs w:val="24"/>
        </w:rPr>
        <w:t>νούμερο 47 της σειράς. Έχετε καιρό. Μη βιάζεστε. Ο κ. Αναστασιάδης είναι στο νούμερο 45 της σειράς του καταλόγου.</w:t>
      </w:r>
    </w:p>
    <w:p w14:paraId="50A7B86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λέω ξανά αριθμούς. Όποιος θέλει θα έρθει εδώ.</w:t>
      </w:r>
    </w:p>
    <w:p w14:paraId="50A7B86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 για δώδεκα λεπτά.</w:t>
      </w:r>
    </w:p>
    <w:p w14:paraId="50A7B86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w:t>
      </w:r>
      <w:r>
        <w:rPr>
          <w:rFonts w:eastAsia="Times New Roman" w:cs="Times New Roman"/>
          <w:szCs w:val="24"/>
        </w:rPr>
        <w:t xml:space="preserve"> κυρία Πρόεδρε.</w:t>
      </w:r>
    </w:p>
    <w:p w14:paraId="50A7B86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Εγώ θα κάνω ένα σχόλιο, γιατί είμαι απ’ αυτούς που δεν έχω κάνει ποτέ κατάχρηση των δικαιωμάτων μου. Ωστόσο, πολλοί Βουλευτές έχουν όλα τα δίκια ότι ο Κανονισμός δεν τηρείται. Κάποιοι που είναι πιο δυναμικοί προηγούνται, κάποιοι παραβιάζουν</w:t>
      </w:r>
      <w:r>
        <w:rPr>
          <w:rFonts w:eastAsia="Times New Roman" w:cs="Times New Roman"/>
          <w:szCs w:val="24"/>
        </w:rPr>
        <w:t xml:space="preserve"> τον Κανονισμό, κάποιοι από εσάς που προεδρεύετε είναι λίγο χαλαροί, ενώ δεν πρέπει. Νομίζω ότι στην καινούργια βουλευτική περίοδο αυτό θα πρέπει να λήξει οριστικά. Υπάρχουν, πράγματι, Βουλευτές πάρα πολύ αδικημένοι. </w:t>
      </w:r>
    </w:p>
    <w:p w14:paraId="50A7B87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Κλείνω εδώ το σχόλιο και πιστεύω στην </w:t>
      </w:r>
      <w:r>
        <w:rPr>
          <w:rFonts w:eastAsia="Times New Roman" w:cs="Times New Roman"/>
          <w:szCs w:val="24"/>
        </w:rPr>
        <w:t>επόμενη Διάσκεψη των Προέδρων να το δούμε κι αυτό.</w:t>
      </w:r>
    </w:p>
    <w:p w14:paraId="50A7B87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Όσον αφορά τα σημερινά, θέλω να ανακαλέσω στη μνήμη μας μερικά γεγονότα. Όταν υπήρχε η επιδημία του Η1Ν1 –θα δείτε ότι έχει σχέση- είχε αναστατωθεί όλος ο κόσμος, ολόκληρος ο πλανήτης. Αναστατώθηκαν οι κυβ</w:t>
      </w:r>
      <w:r>
        <w:rPr>
          <w:rFonts w:eastAsia="Times New Roman" w:cs="Times New Roman"/>
          <w:szCs w:val="24"/>
        </w:rPr>
        <w:t xml:space="preserve">ερνήσεις, άρχισαν να αγοράζουν εμβόλια, έγινε ένας χαμός. </w:t>
      </w:r>
    </w:p>
    <w:p w14:paraId="50A7B87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Επειδή συμβαίνει να είμαι στον χώρο, θέλω να θυμίσω ότι μία κυβέρνηση, η Κυβέρνηση της Φινλανδίας, δεν πήρε κανένα εμβόλιο. Κανένα! Παρ’ ότι είχε εισήγηση από τον Παγκόσμιο Οργανισμό Υγείας, την αγ</w:t>
      </w:r>
      <w:r>
        <w:rPr>
          <w:rFonts w:eastAsia="Times New Roman" w:cs="Times New Roman"/>
          <w:szCs w:val="24"/>
        </w:rPr>
        <w:t xml:space="preserve">νόησε. Εμπιστεύτηκε το κρατικό πανεπιστήμιο του Ελσίνκι και δεν πήρε κανένα εμβόλιο. Αντίθετα, πολλές άλλες χώρες πήραν. Μερικές πήραν υπερβολικά. </w:t>
      </w:r>
    </w:p>
    <w:p w14:paraId="50A7B87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ενδεικτικό ότι αυτή η χώρα εμπιστεύτηκε το πανεπιστήμιό της, που είναι κρατικό πανεπιστήμιο και μετά δ</w:t>
      </w:r>
      <w:r>
        <w:rPr>
          <w:rFonts w:eastAsia="Times New Roman" w:cs="Times New Roman"/>
          <w:szCs w:val="24"/>
        </w:rPr>
        <w:t xml:space="preserve">ικαιώθηκε. Μάθαμε μετά από δυο-τρεις μήνες ότι ένας ανώτατος υπάλληλος του Παγκόσμιου Οργανισμού Υγείας ήταν ταυτόχρονα μέτοχος στην εταιρεία που έφτιαχναν τα εμβόλια. Όμως, χρειάστηκαν τρεις-τέσσερις μήνες, για να το μάθουμε αυτό. </w:t>
      </w:r>
    </w:p>
    <w:p w14:paraId="50A7B87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ακόμα να θυμίσω το</w:t>
      </w:r>
      <w:r>
        <w:rPr>
          <w:rFonts w:eastAsia="Times New Roman" w:cs="Times New Roman"/>
          <w:szCs w:val="24"/>
        </w:rPr>
        <w:t xml:space="preserve"> εξής: Πρόσφατα, ο Πρόεδρος των Ηνωμένων Πολιτειών </w:t>
      </w:r>
      <w:r>
        <w:rPr>
          <w:rFonts w:eastAsia="Times New Roman" w:cs="Times New Roman"/>
          <w:szCs w:val="24"/>
        </w:rPr>
        <w:t>-</w:t>
      </w:r>
      <w:r>
        <w:rPr>
          <w:rFonts w:eastAsia="Times New Roman" w:cs="Times New Roman"/>
          <w:szCs w:val="24"/>
        </w:rPr>
        <w:t>σεβαστός, δεν το σχολιάζω</w:t>
      </w:r>
      <w:r>
        <w:rPr>
          <w:rFonts w:eastAsia="Times New Roman" w:cs="Times New Roman"/>
          <w:szCs w:val="24"/>
        </w:rPr>
        <w:t>-</w:t>
      </w:r>
      <w:r>
        <w:rPr>
          <w:rFonts w:eastAsia="Times New Roman" w:cs="Times New Roman"/>
          <w:szCs w:val="24"/>
        </w:rPr>
        <w:t xml:space="preserve"> δεν κατάλαβε αυτό που κατάλαβαν πάρα πολλοί άλλοι Πρόεδροι </w:t>
      </w:r>
      <w:r>
        <w:rPr>
          <w:rFonts w:eastAsia="Times New Roman" w:cs="Times New Roman"/>
          <w:szCs w:val="24"/>
        </w:rPr>
        <w:t>-</w:t>
      </w:r>
      <w:r>
        <w:rPr>
          <w:rFonts w:eastAsia="Times New Roman" w:cs="Times New Roman"/>
          <w:szCs w:val="24"/>
        </w:rPr>
        <w:t>που δεν ήθελαν κιόλας να το καταλάβουν</w:t>
      </w:r>
      <w:r>
        <w:rPr>
          <w:rFonts w:eastAsia="Times New Roman" w:cs="Times New Roman"/>
          <w:szCs w:val="24"/>
        </w:rPr>
        <w:t>-</w:t>
      </w:r>
      <w:r>
        <w:rPr>
          <w:rFonts w:eastAsia="Times New Roman" w:cs="Times New Roman"/>
          <w:szCs w:val="24"/>
        </w:rPr>
        <w:t xml:space="preserve"> ότι η κλιματική αλλαγή είναι γεγονός. Αυτό το λέω, διότι κάποιοι θυσίασαν ζωέ</w:t>
      </w:r>
      <w:r>
        <w:rPr>
          <w:rFonts w:eastAsia="Times New Roman" w:cs="Times New Roman"/>
          <w:szCs w:val="24"/>
        </w:rPr>
        <w:t xml:space="preserve">ς, έκαναν αγώνες, για να πείσουν τα «λευκά κολάρα» ότι κάτι γίνεται στον πλανήτη. Δυστυχώς, τα κατευθυνόμενα συμφέροντα πολλές χώρες δεν τις άφηναν. </w:t>
      </w:r>
    </w:p>
    <w:p w14:paraId="50A7B87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Ωστόσο, παρ’ όλα αυτά –και να ευλογούμε λίγο τα γένια μας- τουλάχιστον οι χώρες της </w:t>
      </w:r>
      <w:r w:rsidRPr="00CB2515">
        <w:rPr>
          <w:rFonts w:eastAsia="Times New Roman" w:cs="Times New Roman"/>
          <w:szCs w:val="24"/>
        </w:rPr>
        <w:t>Ευρωπαϊκής Ένωσης</w:t>
      </w:r>
      <w:r>
        <w:rPr>
          <w:rFonts w:eastAsia="Times New Roman" w:cs="Times New Roman"/>
          <w:szCs w:val="24"/>
        </w:rPr>
        <w:t>, κάπ</w:t>
      </w:r>
      <w:r>
        <w:rPr>
          <w:rFonts w:eastAsia="Times New Roman" w:cs="Times New Roman"/>
          <w:szCs w:val="24"/>
        </w:rPr>
        <w:t>οιες με το ζόρι αλλά σίγουρα όλες, πρωτοστατούν σήμερα για τους κανόνες της κλιματικής αλλαγής. Αυτό το λέω, διότι μεγάλα πανεπιστήμια της Αμερικής θα έπρεπε να έχουν ενημερώσει τον Πρόεδρό τους τι ακριβώς συμβαίνει στον πλανήτη. Το έκαναν; Όχι.</w:t>
      </w:r>
    </w:p>
    <w:p w14:paraId="50A7B87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Έχω μεγάλο</w:t>
      </w:r>
      <w:r>
        <w:rPr>
          <w:rFonts w:eastAsia="Times New Roman" w:cs="Times New Roman"/>
          <w:szCs w:val="24"/>
        </w:rPr>
        <w:t xml:space="preserve"> σεβασμό και για τα ιδιωτικά πανεπιστήμια, όπως είναι το Χάρβαρντ, όπως είναι το </w:t>
      </w:r>
      <w:proofErr w:type="spellStart"/>
      <w:r w:rsidRPr="00B44960">
        <w:rPr>
          <w:rFonts w:eastAsia="Times New Roman" w:cs="Times New Roman"/>
          <w:szCs w:val="24"/>
        </w:rPr>
        <w:t>Μπέρκλεϋ</w:t>
      </w:r>
      <w:proofErr w:type="spellEnd"/>
      <w:r>
        <w:rPr>
          <w:rFonts w:eastAsia="Times New Roman" w:cs="Times New Roman"/>
          <w:szCs w:val="24"/>
        </w:rPr>
        <w:t>, όπως είναι το Στάνφορντ. Υπάρχει κλιματική αλλαγή και ακόμα ο Πρόεδρος των Ηνωμένων Πολιτειών δεν το έχει καταλάβει; Γιατί άραγε; Στην Ευρώπη αυτό δεν συμβαίνει.</w:t>
      </w:r>
    </w:p>
    <w:p w14:paraId="50A7B87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Ένα</w:t>
      </w:r>
      <w:r>
        <w:rPr>
          <w:rFonts w:eastAsia="Times New Roman" w:cs="Times New Roman"/>
          <w:szCs w:val="24"/>
        </w:rPr>
        <w:t xml:space="preserve"> άλλο παράδειγμα, κατά τη γνώμη μου, πάρα πολύ σημαντικό είναι ότι οι φοβεροί, οι σπουδαγμένοι οικονομολόγοι αυτών των πανεπιστημίων είναι αυτοί που επανδρώνουν αργότερα τις εταιρείες μεγαθήρια. Οι οικονομολόγοι βγαίνουν από αυτά τα πανεπιστήμια, αν δεν το</w:t>
      </w:r>
      <w:r>
        <w:rPr>
          <w:rFonts w:eastAsia="Times New Roman" w:cs="Times New Roman"/>
          <w:szCs w:val="24"/>
        </w:rPr>
        <w:t xml:space="preserve"> ξέρετε, και μάλιστα, τους παίρνουν, τους βουτάνε. Είναι αυτό που κάποιοι ονειρεύονται σε αυτή την Αίθουσα εδώ μέσα. </w:t>
      </w:r>
    </w:p>
    <w:p w14:paraId="50A7B87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Πού έχει οδηγηθεί ο πλανήτης από αυτές τις επιλογές; Κουράζω, αλλά θα το ξαναπώ. Κα</w:t>
      </w:r>
      <w:r>
        <w:rPr>
          <w:rFonts w:eastAsia="Times New Roman" w:cs="Times New Roman"/>
          <w:szCs w:val="24"/>
        </w:rPr>
        <w:t>μ</w:t>
      </w:r>
      <w:r>
        <w:rPr>
          <w:rFonts w:eastAsia="Times New Roman" w:cs="Times New Roman"/>
          <w:szCs w:val="24"/>
        </w:rPr>
        <w:t>μιά ογδονταριά μεγιστάνες έχουν περιουσιακά στοιχεία -</w:t>
      </w:r>
      <w:r>
        <w:rPr>
          <w:rFonts w:eastAsia="Times New Roman" w:cs="Times New Roman"/>
          <w:szCs w:val="24"/>
        </w:rPr>
        <w:t>εκεί οδηγεί το λευκό κολάρο που αποφοιτά από τα καλά πανεπιστήμια- όσο τα τριάμισι δισ</w:t>
      </w:r>
      <w:r w:rsidRPr="00E6430E">
        <w:rPr>
          <w:rFonts w:eastAsia="Times New Roman" w:cs="Times New Roman"/>
          <w:szCs w:val="24"/>
        </w:rPr>
        <w:t>εκατομμύρια</w:t>
      </w:r>
      <w:r>
        <w:rPr>
          <w:rFonts w:eastAsia="Times New Roman" w:cs="Times New Roman"/>
          <w:szCs w:val="24"/>
        </w:rPr>
        <w:t xml:space="preserve"> φτωχότερα του πλανήτη. Είναι παράδειγμα που </w:t>
      </w:r>
      <w:r w:rsidRPr="00E57B5A">
        <w:rPr>
          <w:rFonts w:eastAsia="Times New Roman" w:cs="Times New Roman"/>
          <w:szCs w:val="24"/>
        </w:rPr>
        <w:t>πρέπει να</w:t>
      </w:r>
      <w:r>
        <w:rPr>
          <w:rFonts w:eastAsia="Times New Roman" w:cs="Times New Roman"/>
          <w:szCs w:val="24"/>
        </w:rPr>
        <w:t xml:space="preserve"> το μιμηθώ ή μήπως κάτι </w:t>
      </w:r>
      <w:r w:rsidRPr="00E57B5A">
        <w:rPr>
          <w:rFonts w:eastAsia="Times New Roman" w:cs="Times New Roman"/>
          <w:szCs w:val="24"/>
        </w:rPr>
        <w:t>πρέπει να</w:t>
      </w:r>
      <w:r>
        <w:rPr>
          <w:rFonts w:eastAsia="Times New Roman" w:cs="Times New Roman"/>
          <w:szCs w:val="24"/>
        </w:rPr>
        <w:t xml:space="preserve"> αλλάξει; Τριάμισι δισ</w:t>
      </w:r>
      <w:r w:rsidRPr="00E6430E">
        <w:rPr>
          <w:rFonts w:eastAsia="Times New Roman" w:cs="Times New Roman"/>
          <w:szCs w:val="24"/>
        </w:rPr>
        <w:t>εκατομμύρια</w:t>
      </w:r>
      <w:r>
        <w:rPr>
          <w:rFonts w:eastAsia="Times New Roman" w:cs="Times New Roman"/>
          <w:szCs w:val="24"/>
        </w:rPr>
        <w:t xml:space="preserve"> φτωχοί έχουν περιουσιακά στοιχεία όσο </w:t>
      </w:r>
      <w:r>
        <w:rPr>
          <w:rFonts w:eastAsia="Times New Roman" w:cs="Times New Roman"/>
          <w:szCs w:val="24"/>
        </w:rPr>
        <w:t>κα</w:t>
      </w:r>
      <w:r>
        <w:rPr>
          <w:rFonts w:eastAsia="Times New Roman" w:cs="Times New Roman"/>
          <w:szCs w:val="24"/>
        </w:rPr>
        <w:t>μ</w:t>
      </w:r>
      <w:r>
        <w:rPr>
          <w:rFonts w:eastAsia="Times New Roman" w:cs="Times New Roman"/>
          <w:szCs w:val="24"/>
        </w:rPr>
        <w:t>μιά ογδονταριά μεγιστάνες, με τα λευκά κολάρα από τρελά πανεπιστήμια, αυτά που είναι πρότυπα για πάρα πολλές δομές.</w:t>
      </w:r>
    </w:p>
    <w:p w14:paraId="50A7B87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επίσης, να θυμίσω ότι στην «</w:t>
      </w:r>
      <w:r>
        <w:rPr>
          <w:rFonts w:eastAsia="Times New Roman" w:cs="Times New Roman"/>
          <w:szCs w:val="24"/>
        </w:rPr>
        <w:t>ΕΛΕΥΘΕΡΟΤΥΠΙΑ</w:t>
      </w:r>
      <w:r>
        <w:rPr>
          <w:rFonts w:eastAsia="Times New Roman" w:cs="Times New Roman"/>
          <w:szCs w:val="24"/>
        </w:rPr>
        <w:t xml:space="preserve">» πριν δέκα χρόνια, όχι τώρα, έγραψε ένα άρθρο ο Γιώργος ο Βότσης, </w:t>
      </w:r>
      <w:r w:rsidRPr="00FE6FE7">
        <w:rPr>
          <w:rFonts w:eastAsia="Times New Roman" w:cs="Times New Roman"/>
          <w:szCs w:val="24"/>
        </w:rPr>
        <w:t>ο οποίος</w:t>
      </w:r>
      <w:r>
        <w:rPr>
          <w:rFonts w:eastAsia="Times New Roman" w:cs="Times New Roman"/>
          <w:szCs w:val="24"/>
        </w:rPr>
        <w:t>, για όσους δεν</w:t>
      </w:r>
      <w:r>
        <w:rPr>
          <w:rFonts w:eastAsia="Times New Roman" w:cs="Times New Roman"/>
          <w:szCs w:val="24"/>
        </w:rPr>
        <w:t xml:space="preserve"> τον ξέρετε, ζει με τη σύνταξη του και ζει άσχημα. Τι έλεγε σε αυτό το άρθρο; Έλεγε ότι ο </w:t>
      </w:r>
      <w:r w:rsidRPr="00DC33B8">
        <w:rPr>
          <w:rFonts w:eastAsia="Times New Roman" w:cs="Times New Roman"/>
          <w:szCs w:val="24"/>
        </w:rPr>
        <w:t xml:space="preserve">Τζορτζ </w:t>
      </w:r>
      <w:proofErr w:type="spellStart"/>
      <w:r w:rsidRPr="00DC33B8">
        <w:rPr>
          <w:rFonts w:eastAsia="Times New Roman" w:cs="Times New Roman"/>
          <w:szCs w:val="24"/>
        </w:rPr>
        <w:t>Σόρος</w:t>
      </w:r>
      <w:proofErr w:type="spellEnd"/>
      <w:r>
        <w:rPr>
          <w:rFonts w:eastAsia="Times New Roman" w:cs="Times New Roman"/>
          <w:szCs w:val="24"/>
        </w:rPr>
        <w:t xml:space="preserve">, ο άνθρωπος που γονάτισε την </w:t>
      </w:r>
      <w:r w:rsidRPr="00A42664">
        <w:rPr>
          <w:rFonts w:eastAsia="Times New Roman" w:cs="Times New Roman"/>
          <w:szCs w:val="24"/>
        </w:rPr>
        <w:t>οικονομία</w:t>
      </w:r>
      <w:r>
        <w:rPr>
          <w:rFonts w:eastAsia="Times New Roman" w:cs="Times New Roman"/>
          <w:szCs w:val="24"/>
        </w:rPr>
        <w:t xml:space="preserve"> της Μεγάλης Βρετανίας σε ένα βράδυ, έγραψε στην κρίση του παγκόσμιου καπιταλισμού ότι το έχουμε παρακάνει, πριονίζουμε και το κλαδί που μας κρατάει. Ο </w:t>
      </w:r>
      <w:r w:rsidRPr="00DC33B8">
        <w:rPr>
          <w:rFonts w:eastAsia="Times New Roman" w:cs="Times New Roman"/>
          <w:szCs w:val="24"/>
        </w:rPr>
        <w:t xml:space="preserve">Τζορτζ </w:t>
      </w:r>
      <w:proofErr w:type="spellStart"/>
      <w:r w:rsidRPr="00DC33B8">
        <w:rPr>
          <w:rFonts w:eastAsia="Times New Roman" w:cs="Times New Roman"/>
          <w:szCs w:val="24"/>
        </w:rPr>
        <w:t>Σόρος</w:t>
      </w:r>
      <w:proofErr w:type="spellEnd"/>
      <w:r>
        <w:rPr>
          <w:rFonts w:eastAsia="Times New Roman" w:cs="Times New Roman"/>
          <w:szCs w:val="24"/>
        </w:rPr>
        <w:t xml:space="preserve"> είναι ο άνθρωπος που ευνοεί -εννοείται- τα χρηματιστήρια, χρηματαγορές, </w:t>
      </w:r>
      <w:r>
        <w:rPr>
          <w:rFonts w:eastAsia="Times New Roman" w:cs="Times New Roman"/>
          <w:szCs w:val="24"/>
          <w:lang w:val="en-US"/>
        </w:rPr>
        <w:t>offshore</w:t>
      </w:r>
      <w:r>
        <w:rPr>
          <w:rFonts w:eastAsia="Times New Roman" w:cs="Times New Roman"/>
          <w:szCs w:val="24"/>
        </w:rPr>
        <w:t xml:space="preserve">, όλα αυτά </w:t>
      </w:r>
      <w:r>
        <w:rPr>
          <w:rFonts w:eastAsia="Times New Roman" w:cs="Times New Roman"/>
          <w:szCs w:val="24"/>
        </w:rPr>
        <w:t xml:space="preserve">τα καλά. </w:t>
      </w:r>
    </w:p>
    <w:p w14:paraId="50A7B87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Πριονίζουμε το κλαδί που μας κρατάει. Έχουμε τόσο πολύ πιέσει τον κόσμο –αυτά που έλεγε πριν η </w:t>
      </w:r>
      <w:r>
        <w:rPr>
          <w:rFonts w:eastAsia="Times New Roman" w:cs="Times New Roman"/>
          <w:szCs w:val="24"/>
        </w:rPr>
        <w:t>«</w:t>
      </w:r>
      <w:r w:rsidRPr="00DC33B8">
        <w:rPr>
          <w:rFonts w:eastAsia="Times New Roman" w:cs="Times New Roman"/>
          <w:szCs w:val="24"/>
        </w:rPr>
        <w:t>OXPAND</w:t>
      </w:r>
      <w:r>
        <w:rPr>
          <w:rFonts w:eastAsia="Times New Roman" w:cs="Times New Roman"/>
          <w:szCs w:val="24"/>
        </w:rPr>
        <w:t>»</w:t>
      </w:r>
      <w:r>
        <w:rPr>
          <w:rFonts w:eastAsia="Times New Roman" w:cs="Times New Roman"/>
          <w:szCs w:val="24"/>
        </w:rPr>
        <w:t>- που κινδυνεύουμε πλέον να «πάμε αύτανδροι». Πάει για αυτοκαταστροφή ο πλανήτης. Και δεν τα έλεγε αυτά κανένας οικολόγος τρελός, τα έλεγε ο με</w:t>
      </w:r>
      <w:r>
        <w:rPr>
          <w:rFonts w:eastAsia="Times New Roman" w:cs="Times New Roman"/>
          <w:szCs w:val="24"/>
        </w:rPr>
        <w:t xml:space="preserve">γάλος επενδυτής, ο Τζορτζ </w:t>
      </w:r>
      <w:proofErr w:type="spellStart"/>
      <w:r>
        <w:rPr>
          <w:rFonts w:eastAsia="Times New Roman" w:cs="Times New Roman"/>
          <w:szCs w:val="24"/>
        </w:rPr>
        <w:t>Σόρος</w:t>
      </w:r>
      <w:proofErr w:type="spellEnd"/>
      <w:r>
        <w:rPr>
          <w:rFonts w:eastAsia="Times New Roman" w:cs="Times New Roman"/>
          <w:szCs w:val="24"/>
        </w:rPr>
        <w:t>. Γιατί το λέω αυτό;</w:t>
      </w:r>
    </w:p>
    <w:p w14:paraId="50A7B87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Τα λαμπρά μυαλά, λοιπόν, αυτά με τις φοβερές σπουδές, με τα κοστούμια, με τις γραβάτες –δεν έχω τίποτα με τα κοστούμια ή τις γραβάτες, για όνομα του Θεού- που λάμπουν, που ασχολούνται, που κάνουν, που όλα</w:t>
      </w:r>
      <w:r>
        <w:rPr>
          <w:rFonts w:eastAsia="Times New Roman" w:cs="Times New Roman"/>
          <w:szCs w:val="24"/>
        </w:rPr>
        <w:t xml:space="preserve"> τα ερμηνεύουν σε χρήμα, κέρδος,</w:t>
      </w:r>
      <w:r w:rsidRPr="00221AA0">
        <w:rPr>
          <w:rFonts w:eastAsia="Times New Roman" w:cs="Times New Roman"/>
          <w:szCs w:val="24"/>
        </w:rPr>
        <w:t xml:space="preserve"> </w:t>
      </w:r>
      <w:r>
        <w:rPr>
          <w:rFonts w:eastAsia="Times New Roman" w:cs="Times New Roman"/>
          <w:szCs w:val="24"/>
          <w:lang w:val="en-US"/>
        </w:rPr>
        <w:t>offshore</w:t>
      </w:r>
      <w:r>
        <w:rPr>
          <w:rFonts w:eastAsia="Times New Roman" w:cs="Times New Roman"/>
          <w:szCs w:val="24"/>
        </w:rPr>
        <w:t xml:space="preserve">, οικονομική παράδοση και πάει λέγοντας, οδηγούν με μαθηματική ακρίβεια τον πλανήτη σε αυτοκαταστροφή. Μήπως κάτι </w:t>
      </w:r>
      <w:r w:rsidRPr="00E57B5A">
        <w:rPr>
          <w:rFonts w:eastAsia="Times New Roman" w:cs="Times New Roman"/>
          <w:szCs w:val="24"/>
        </w:rPr>
        <w:t>πρέπει να</w:t>
      </w:r>
      <w:r>
        <w:rPr>
          <w:rFonts w:eastAsia="Times New Roman" w:cs="Times New Roman"/>
          <w:szCs w:val="24"/>
        </w:rPr>
        <w:t xml:space="preserve"> αλλάξει, λέω εγώ; </w:t>
      </w:r>
      <w:r w:rsidRPr="00E57B5A">
        <w:rPr>
          <w:rFonts w:eastAsia="Times New Roman" w:cs="Times New Roman"/>
          <w:szCs w:val="24"/>
        </w:rPr>
        <w:t>Πρέπε</w:t>
      </w:r>
      <w:r>
        <w:rPr>
          <w:rFonts w:eastAsia="Times New Roman" w:cs="Times New Roman"/>
          <w:szCs w:val="24"/>
        </w:rPr>
        <w:t xml:space="preserve">ι; Εγώ λέω ότι ναι, πρέπει. </w:t>
      </w:r>
    </w:p>
    <w:p w14:paraId="50A7B87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εδώ μου έρχεται στο μυαλό -</w:t>
      </w:r>
      <w:r w:rsidRPr="00224BE3">
        <w:rPr>
          <w:rFonts w:eastAsia="Times New Roman" w:cs="Times New Roman"/>
          <w:szCs w:val="24"/>
        </w:rPr>
        <w:t>μπορεί ν</w:t>
      </w:r>
      <w:r w:rsidRPr="00224BE3">
        <w:rPr>
          <w:rFonts w:eastAsia="Times New Roman" w:cs="Times New Roman"/>
          <w:szCs w:val="24"/>
        </w:rPr>
        <w:t>α</w:t>
      </w:r>
      <w:r>
        <w:rPr>
          <w:rFonts w:eastAsia="Times New Roman" w:cs="Times New Roman"/>
          <w:szCs w:val="24"/>
        </w:rPr>
        <w:t xml:space="preserve"> θεωρηθώ λίγο αναχρονιστικός- ο γαλλικός Διαφωτισμός. Μήπως είμαι αιθεροβάμων; Μήπως είμαι λίγο ρομαντικός; Μήπως </w:t>
      </w:r>
      <w:r w:rsidRPr="00E57B5A">
        <w:rPr>
          <w:rFonts w:eastAsia="Times New Roman" w:cs="Times New Roman"/>
          <w:szCs w:val="24"/>
        </w:rPr>
        <w:t>πρέπει να</w:t>
      </w:r>
      <w:r>
        <w:rPr>
          <w:rFonts w:eastAsia="Times New Roman" w:cs="Times New Roman"/>
          <w:szCs w:val="24"/>
        </w:rPr>
        <w:t xml:space="preserve"> ξαναδιαβάσουμε τους «Άθλιους» του </w:t>
      </w:r>
      <w:proofErr w:type="spellStart"/>
      <w:r>
        <w:rPr>
          <w:rFonts w:eastAsia="Times New Roman" w:cs="Times New Roman"/>
          <w:szCs w:val="24"/>
        </w:rPr>
        <w:t>Ουγκώ</w:t>
      </w:r>
      <w:proofErr w:type="spellEnd"/>
      <w:r>
        <w:rPr>
          <w:rFonts w:eastAsia="Times New Roman" w:cs="Times New Roman"/>
          <w:szCs w:val="24"/>
        </w:rPr>
        <w:t xml:space="preserve">; Μήπως </w:t>
      </w:r>
      <w:r w:rsidRPr="00E57B5A">
        <w:rPr>
          <w:rFonts w:eastAsia="Times New Roman" w:cs="Times New Roman"/>
          <w:szCs w:val="24"/>
        </w:rPr>
        <w:t>πρέπει να</w:t>
      </w:r>
      <w:r>
        <w:rPr>
          <w:rFonts w:eastAsia="Times New Roman" w:cs="Times New Roman"/>
          <w:szCs w:val="24"/>
        </w:rPr>
        <w:t xml:space="preserve"> ξαναδούμε το «Κοινωνικό Συμβόλαιο» του Ρουσσώ ή τον «Αιμίλιο» του Ρουσσώ; </w:t>
      </w:r>
      <w:r>
        <w:rPr>
          <w:rFonts w:eastAsia="Times New Roman" w:cs="Times New Roman"/>
          <w:szCs w:val="24"/>
        </w:rPr>
        <w:t xml:space="preserve">Μήπως </w:t>
      </w:r>
      <w:r w:rsidRPr="00E57B5A">
        <w:rPr>
          <w:rFonts w:eastAsia="Times New Roman" w:cs="Times New Roman"/>
          <w:szCs w:val="24"/>
        </w:rPr>
        <w:t>πρέπει να</w:t>
      </w:r>
      <w:r>
        <w:rPr>
          <w:rFonts w:eastAsia="Times New Roman" w:cs="Times New Roman"/>
          <w:szCs w:val="24"/>
        </w:rPr>
        <w:t xml:space="preserve"> ξαναθυμηθούμε λίγο τι έλεγε στην υπόθεση </w:t>
      </w:r>
      <w:proofErr w:type="spellStart"/>
      <w:r w:rsidRPr="008E718A">
        <w:rPr>
          <w:rFonts w:eastAsia="Times New Roman" w:cs="Times New Roman"/>
          <w:szCs w:val="24"/>
        </w:rPr>
        <w:t>Ντρέιφους</w:t>
      </w:r>
      <w:proofErr w:type="spellEnd"/>
      <w:r>
        <w:rPr>
          <w:rFonts w:eastAsia="Times New Roman" w:cs="Times New Roman"/>
          <w:szCs w:val="24"/>
        </w:rPr>
        <w:t xml:space="preserve"> ο </w:t>
      </w:r>
      <w:proofErr w:type="spellStart"/>
      <w:r>
        <w:rPr>
          <w:rFonts w:eastAsia="Times New Roman" w:cs="Times New Roman"/>
          <w:szCs w:val="24"/>
        </w:rPr>
        <w:t>Εμίλ</w:t>
      </w:r>
      <w:proofErr w:type="spellEnd"/>
      <w:r>
        <w:rPr>
          <w:rFonts w:eastAsia="Times New Roman" w:cs="Times New Roman"/>
          <w:szCs w:val="24"/>
        </w:rPr>
        <w:t xml:space="preserve"> Ζολά ή τι έλεγε στο «</w:t>
      </w:r>
      <w:r>
        <w:rPr>
          <w:rFonts w:eastAsia="Times New Roman" w:cs="Times New Roman"/>
          <w:szCs w:val="24"/>
          <w:lang w:val="en-US"/>
        </w:rPr>
        <w:t>Germinal</w:t>
      </w:r>
      <w:r>
        <w:rPr>
          <w:rFonts w:eastAsia="Times New Roman" w:cs="Times New Roman"/>
          <w:szCs w:val="24"/>
        </w:rPr>
        <w:t>»</w:t>
      </w:r>
      <w:r w:rsidRPr="008E718A">
        <w:rPr>
          <w:rFonts w:eastAsia="Times New Roman" w:cs="Times New Roman"/>
          <w:szCs w:val="24"/>
        </w:rPr>
        <w:t xml:space="preserve"> </w:t>
      </w:r>
      <w:r>
        <w:rPr>
          <w:rFonts w:eastAsia="Times New Roman" w:cs="Times New Roman"/>
          <w:szCs w:val="24"/>
        </w:rPr>
        <w:t xml:space="preserve">με τους ανθρακωρύχους; Μήπως </w:t>
      </w:r>
      <w:r w:rsidRPr="00E57B5A">
        <w:rPr>
          <w:rFonts w:eastAsia="Times New Roman" w:cs="Times New Roman"/>
          <w:szCs w:val="24"/>
        </w:rPr>
        <w:t>πρέπει να</w:t>
      </w:r>
      <w:r>
        <w:rPr>
          <w:rFonts w:eastAsia="Times New Roman" w:cs="Times New Roman"/>
          <w:szCs w:val="24"/>
        </w:rPr>
        <w:t xml:space="preserve"> τα ξαναδούμε αυτά; Να ξαναδούμε τη λαμπρή εκείνη εποχή που η λέξη «δημοκρατία» ήταν φάρος για όλη την ανθρωπότητ</w:t>
      </w:r>
      <w:r>
        <w:rPr>
          <w:rFonts w:eastAsia="Times New Roman" w:cs="Times New Roman"/>
          <w:szCs w:val="24"/>
        </w:rPr>
        <w:t xml:space="preserve">α. Εγώ πιστεύω ότι είναι επίκαιρη όσο ποτέ. </w:t>
      </w:r>
    </w:p>
    <w:p w14:paraId="50A7B87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γίνω λίγο πεζός, αλλά επειδή είμαι στη Εξεταστική Επιτροπή για την Υγεία, μου έκανε φοβερή εντύπωση η κυνική επιχειρηματολογία ενός Βουλευτού και πρώην Υπουργού –δεν μου αρέσει να λέω ονόματα, δεν θέλω να δημ</w:t>
      </w:r>
      <w:r>
        <w:rPr>
          <w:rFonts w:eastAsia="Times New Roman" w:cs="Times New Roman"/>
          <w:szCs w:val="24"/>
        </w:rPr>
        <w:t xml:space="preserve">ιουργώ εντυπώσεις- που έκανε την εξής σύγκριση στην </w:t>
      </w:r>
      <w:r>
        <w:rPr>
          <w:rFonts w:eastAsia="Times New Roman" w:cs="Times New Roman"/>
          <w:szCs w:val="24"/>
        </w:rPr>
        <w:t>επιτροπή</w:t>
      </w:r>
      <w:r>
        <w:rPr>
          <w:rFonts w:eastAsia="Times New Roman" w:cs="Times New Roman"/>
          <w:szCs w:val="24"/>
        </w:rPr>
        <w:t xml:space="preserve">. Σύγκρινε τον Μαρινόπουλο και την παρέμβαση που έκανε η </w:t>
      </w:r>
      <w:r w:rsidRPr="001850F1">
        <w:rPr>
          <w:rFonts w:eastAsia="Times New Roman" w:cs="Times New Roman"/>
          <w:szCs w:val="24"/>
        </w:rPr>
        <w:t>Κυβέρνηση</w:t>
      </w:r>
      <w:r>
        <w:rPr>
          <w:rFonts w:eastAsia="Times New Roman" w:cs="Times New Roman"/>
          <w:szCs w:val="24"/>
        </w:rPr>
        <w:t xml:space="preserve"> για να τον σώσει -που ο Μαρινόπουλος, ξέρετε, πουλάει λαχανικά, φρούτα, κρέατα- με την εκποίηση του «Ερρίκος Ντυνάν». Και ρωτήθηκ</w:t>
      </w:r>
      <w:r>
        <w:rPr>
          <w:rFonts w:eastAsia="Times New Roman" w:cs="Times New Roman"/>
          <w:szCs w:val="24"/>
        </w:rPr>
        <w:t>ε: «Είναι συγκρίσιμα μεγέθη;». Δηλαδή οι τετρακόσιες ζωές -γιατί κλειστήκαν τριάντα οκτώ κρεβάτια στις μονάδες εντατικής θεραπείας, όπου μπορούσε να πάει ένα φουκαράς με συνθήκες δημοσίου- είναι το ίδιο; Μου έκανε εντύπωση. Κυνική αντιμετώπιση. Το ένα σώζε</w:t>
      </w:r>
      <w:r>
        <w:rPr>
          <w:rFonts w:eastAsia="Times New Roman" w:cs="Times New Roman"/>
          <w:szCs w:val="24"/>
        </w:rPr>
        <w:t xml:space="preserve">ι ζωές και το άλλο πουλάει φρούτα και λαχανικά. </w:t>
      </w:r>
    </w:p>
    <w:p w14:paraId="50A7B87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δύο κόσμοι πιστεύω που συγκρούονται σήμερα εδώ πέρα, σε αυτό το νομοσχέδιο, ένας κόσμος που πιστεύει στην κοινωνία και ένας άλλος κόσμος</w:t>
      </w:r>
      <w:r w:rsidRPr="00EE68C4">
        <w:rPr>
          <w:rFonts w:eastAsia="Times New Roman" w:cs="Times New Roman"/>
          <w:szCs w:val="24"/>
        </w:rPr>
        <w:t xml:space="preserve"> </w:t>
      </w:r>
      <w:r>
        <w:rPr>
          <w:rFonts w:eastAsia="Times New Roman" w:cs="Times New Roman"/>
          <w:szCs w:val="24"/>
        </w:rPr>
        <w:t>-που εγώ δεν είπα ότι δεν έχουν λάθη ή δεν μπορούν να γίνουν βελ</w:t>
      </w:r>
      <w:r>
        <w:rPr>
          <w:rFonts w:eastAsia="Times New Roman" w:cs="Times New Roman"/>
          <w:szCs w:val="24"/>
        </w:rPr>
        <w:t xml:space="preserve">τιώσεις- που είναι πιστός εφαρμοστής των αγορών και των κανόνων τους. </w:t>
      </w:r>
    </w:p>
    <w:p w14:paraId="50A7B87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Εγώ, λοιπόν, λέω ότι το πιο διάσημο πανεπιστήμιο, που εγώ το ξέρω από κοντά, είναι το </w:t>
      </w:r>
      <w:proofErr w:type="spellStart"/>
      <w:r>
        <w:rPr>
          <w:rFonts w:eastAsia="Times New Roman" w:cs="Times New Roman"/>
          <w:szCs w:val="24"/>
        </w:rPr>
        <w:t>Καρολίνσκα</w:t>
      </w:r>
      <w:proofErr w:type="spellEnd"/>
      <w:r>
        <w:rPr>
          <w:rFonts w:eastAsia="Times New Roman" w:cs="Times New Roman"/>
          <w:szCs w:val="24"/>
        </w:rPr>
        <w:t xml:space="preserve">. Για μάθετε να δείτε, είναι ιδιωτικό; Όχι. Έχει μια ιδιαιτερότητα και εάν θέλετε μπορώ </w:t>
      </w:r>
      <w:r>
        <w:rPr>
          <w:rFonts w:eastAsia="Times New Roman" w:cs="Times New Roman"/>
          <w:szCs w:val="24"/>
        </w:rPr>
        <w:t xml:space="preserve">να σας πω και λεπτομέρειες, αλλά είναι ένα πανεπιστήμιο που πραγματικά βγάζει ανθρώπους με παιδεία. Δεύτερο πανεπιστήμιο για όσους –τα είπε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και σε μεγάλο βαθμό με κάλυψε, τι να κάνω όμως, είμαι υποχρεωμένος- είναι μια μικρή κωμόπολη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μιά τριανταριά χιλιόμετρα από το </w:t>
      </w:r>
      <w:proofErr w:type="spellStart"/>
      <w:r>
        <w:rPr>
          <w:rFonts w:eastAsia="Times New Roman" w:cs="Times New Roman"/>
          <w:szCs w:val="24"/>
        </w:rPr>
        <w:t>Άμσταν</w:t>
      </w:r>
      <w:proofErr w:type="spellEnd"/>
      <w:r>
        <w:rPr>
          <w:rFonts w:eastAsia="Times New Roman" w:cs="Times New Roman"/>
          <w:szCs w:val="24"/>
        </w:rPr>
        <w:t xml:space="preserve">, λέγεται </w:t>
      </w:r>
      <w:proofErr w:type="spellStart"/>
      <w:r>
        <w:rPr>
          <w:rFonts w:eastAsia="Times New Roman" w:cs="Times New Roman"/>
          <w:szCs w:val="24"/>
        </w:rPr>
        <w:t>Λέιντεν</w:t>
      </w:r>
      <w:proofErr w:type="spellEnd"/>
      <w:r>
        <w:rPr>
          <w:rFonts w:eastAsia="Times New Roman" w:cs="Times New Roman"/>
          <w:szCs w:val="24"/>
        </w:rPr>
        <w:t xml:space="preserve">. Για ρωτήστε να μάθετε, τι είναι αυτό το πανεπιστήμιο, το </w:t>
      </w:r>
      <w:proofErr w:type="spellStart"/>
      <w:r>
        <w:rPr>
          <w:rFonts w:eastAsia="Times New Roman" w:cs="Times New Roman"/>
          <w:szCs w:val="24"/>
        </w:rPr>
        <w:t>Λέιντεν</w:t>
      </w:r>
      <w:proofErr w:type="spellEnd"/>
      <w:r>
        <w:rPr>
          <w:rFonts w:eastAsia="Times New Roman" w:cs="Times New Roman"/>
          <w:szCs w:val="24"/>
        </w:rPr>
        <w:t xml:space="preserve">; Κατά σύμπτωση είναι και αυτό κρατικό. Στην Ολλανδία, πέντε-ένα είναι, έχει και ιδιωτικά, εγώ δεν είπα ότι δεν έχει. Σας </w:t>
      </w:r>
      <w:r>
        <w:rPr>
          <w:rFonts w:eastAsia="Times New Roman" w:cs="Times New Roman"/>
          <w:szCs w:val="24"/>
        </w:rPr>
        <w:t xml:space="preserve">πληροφορώ, όμως, είναι τιμή κάθε Ολλανδού επιστήμονα να τελειώσει το </w:t>
      </w:r>
      <w:proofErr w:type="spellStart"/>
      <w:r>
        <w:rPr>
          <w:rFonts w:eastAsia="Times New Roman" w:cs="Times New Roman"/>
          <w:szCs w:val="24"/>
        </w:rPr>
        <w:t>Λέιντεν</w:t>
      </w:r>
      <w:proofErr w:type="spellEnd"/>
      <w:r>
        <w:rPr>
          <w:rFonts w:eastAsia="Times New Roman" w:cs="Times New Roman"/>
          <w:szCs w:val="24"/>
        </w:rPr>
        <w:t xml:space="preserve">. Είναι τιμή κάθε Σουηδού πολίτη να τελειώσει το </w:t>
      </w:r>
      <w:proofErr w:type="spellStart"/>
      <w:r>
        <w:rPr>
          <w:rFonts w:eastAsia="Times New Roman" w:cs="Times New Roman"/>
          <w:szCs w:val="24"/>
        </w:rPr>
        <w:t>Καρολίνσκα</w:t>
      </w:r>
      <w:proofErr w:type="spellEnd"/>
      <w:r>
        <w:rPr>
          <w:rFonts w:eastAsia="Times New Roman" w:cs="Times New Roman"/>
          <w:szCs w:val="24"/>
        </w:rPr>
        <w:t xml:space="preserve">. Και είναι μεγάλη τιμή ενός Εγγλέζου να τελειώσει το </w:t>
      </w:r>
      <w:proofErr w:type="spellStart"/>
      <w:r>
        <w:rPr>
          <w:rFonts w:eastAsia="Times New Roman" w:cs="Times New Roman"/>
          <w:szCs w:val="24"/>
        </w:rPr>
        <w:t>Κέιμπριτζ</w:t>
      </w:r>
      <w:proofErr w:type="spellEnd"/>
      <w:r>
        <w:rPr>
          <w:rFonts w:eastAsia="Times New Roman" w:cs="Times New Roman"/>
          <w:szCs w:val="24"/>
        </w:rPr>
        <w:t>. Γιατί τα λέω αυτά; Γιατί κατά σύμπτωση είναι κρατικά. Κα</w:t>
      </w:r>
      <w:r>
        <w:rPr>
          <w:rFonts w:eastAsia="Times New Roman" w:cs="Times New Roman"/>
          <w:szCs w:val="24"/>
        </w:rPr>
        <w:t>ι επειδή μελέτησα λίγο, σας λέω ευθέως ότι δεν ξέρω εάν ο Υπουργός, που λείπει τώρα, έκλεψε λίγο από τα οργανογράμματα αυτών των πανεπιστήμιων. Εάν το έκανε, καλά έκανε, όμως.</w:t>
      </w:r>
    </w:p>
    <w:p w14:paraId="50A7B88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Κάποιοι βιάζονται. Θα έρθω σε δύο συγκεκριμένα σημεία αυτού του νομοσχεδίου και </w:t>
      </w:r>
      <w:r>
        <w:rPr>
          <w:rFonts w:eastAsia="Times New Roman" w:cs="Times New Roman"/>
          <w:szCs w:val="24"/>
        </w:rPr>
        <w:t xml:space="preserve">δεν θα χρειαστώ άλλο χρόνο, </w:t>
      </w:r>
      <w:r w:rsidRPr="00204DC0">
        <w:rPr>
          <w:rFonts w:eastAsia="Times New Roman" w:cs="Times New Roman"/>
          <w:szCs w:val="24"/>
        </w:rPr>
        <w:t>κ</w:t>
      </w:r>
      <w:r>
        <w:rPr>
          <w:rFonts w:eastAsia="Times New Roman" w:cs="Times New Roman"/>
          <w:szCs w:val="24"/>
        </w:rPr>
        <w:t>υρία</w:t>
      </w:r>
      <w:r w:rsidRPr="00204DC0">
        <w:rPr>
          <w:rFonts w:eastAsia="Times New Roman" w:cs="Times New Roman"/>
          <w:szCs w:val="24"/>
        </w:rPr>
        <w:t xml:space="preserve"> Πρόεδρε</w:t>
      </w:r>
      <w:r>
        <w:rPr>
          <w:rFonts w:eastAsia="Times New Roman" w:cs="Times New Roman"/>
          <w:szCs w:val="24"/>
        </w:rPr>
        <w:t xml:space="preserve">. </w:t>
      </w:r>
    </w:p>
    <w:p w14:paraId="50A7B88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Έγινε μεγάλος θόρυβος για το άσυλο. Και έγινε μεγάλος θόρυβος για την βία των Εξαρχείων. Θέλω να θυμίσω, λοιπόν, στον σεβαστό Αρχηγό της </w:t>
      </w:r>
      <w:r w:rsidRPr="00BB6D90">
        <w:rPr>
          <w:rFonts w:eastAsia="Times New Roman" w:cs="Times New Roman"/>
          <w:szCs w:val="24"/>
        </w:rPr>
        <w:t>Αξιωματικής Αντιπολίτευσης</w:t>
      </w:r>
      <w:r>
        <w:rPr>
          <w:rFonts w:eastAsia="Times New Roman" w:cs="Times New Roman"/>
          <w:szCs w:val="24"/>
        </w:rPr>
        <w:t xml:space="preserve"> ότι ο σημερινός Πρόεδρος της Δημοκρατίας στη δολ</w:t>
      </w:r>
      <w:r>
        <w:rPr>
          <w:rFonts w:eastAsia="Times New Roman" w:cs="Times New Roman"/>
          <w:szCs w:val="24"/>
        </w:rPr>
        <w:t xml:space="preserve">οφονία του </w:t>
      </w:r>
      <w:proofErr w:type="spellStart"/>
      <w:r>
        <w:rPr>
          <w:rFonts w:eastAsia="Times New Roman" w:cs="Times New Roman"/>
          <w:szCs w:val="24"/>
        </w:rPr>
        <w:t>Γρηγορόπουλου</w:t>
      </w:r>
      <w:proofErr w:type="spellEnd"/>
      <w:r>
        <w:rPr>
          <w:rFonts w:eastAsia="Times New Roman" w:cs="Times New Roman"/>
          <w:szCs w:val="24"/>
        </w:rPr>
        <w:t xml:space="preserve"> δεν έκανε αυτό που έκαναν οι θερμοκέφαλοι που τον συμβούλευαν, ασφυκτικά μάλιστα τον πίεζαν. Ρωτήστε σήμερα, που έχει περάσει αυτή η περίοδος, ποιος δικαιώνεται, ο Παυλόπουλος ή οι θερμοκέφαλοι; Καλά έκανε, γιατί θα είχαμε πολλά θύ</w:t>
      </w:r>
      <w:r>
        <w:rPr>
          <w:rFonts w:eastAsia="Times New Roman" w:cs="Times New Roman"/>
          <w:szCs w:val="24"/>
        </w:rPr>
        <w:t xml:space="preserve">ματα. </w:t>
      </w:r>
    </w:p>
    <w:p w14:paraId="50A7B88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Τι θέλει η σημερινή </w:t>
      </w:r>
      <w:r w:rsidRPr="000069D1">
        <w:rPr>
          <w:rFonts w:eastAsia="Times New Roman" w:cs="Times New Roman"/>
          <w:szCs w:val="24"/>
        </w:rPr>
        <w:t>Νέα Δημοκρατία</w:t>
      </w:r>
      <w:r>
        <w:rPr>
          <w:rFonts w:eastAsia="Times New Roman" w:cs="Times New Roman"/>
          <w:szCs w:val="24"/>
        </w:rPr>
        <w:t xml:space="preserve">; Ναι, μπήκε ο </w:t>
      </w:r>
      <w:proofErr w:type="spellStart"/>
      <w:r>
        <w:rPr>
          <w:rFonts w:eastAsia="Times New Roman" w:cs="Times New Roman"/>
          <w:szCs w:val="24"/>
        </w:rPr>
        <w:t>Ρουβίκωνας</w:t>
      </w:r>
      <w:proofErr w:type="spellEnd"/>
      <w:r>
        <w:rPr>
          <w:rFonts w:eastAsia="Times New Roman" w:cs="Times New Roman"/>
          <w:szCs w:val="24"/>
        </w:rPr>
        <w:t xml:space="preserve"> και άφησε –και εγώ αντίθετος είμαι- καλό ήταν να μην μπει. Αυτό είναι το θέμα; Ή στα Εξάρχεια από το πρωί έως το βράδυ; Τι θέλει να διαβάσει; </w:t>
      </w:r>
    </w:p>
    <w:p w14:paraId="50A7B88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Μαχάτμα</w:t>
      </w:r>
      <w:proofErr w:type="spellEnd"/>
      <w:r>
        <w:rPr>
          <w:rFonts w:eastAsia="Times New Roman" w:cs="Times New Roman"/>
          <w:szCs w:val="24"/>
        </w:rPr>
        <w:t xml:space="preserve"> </w:t>
      </w:r>
      <w:proofErr w:type="spellStart"/>
      <w:r>
        <w:rPr>
          <w:rFonts w:eastAsia="Times New Roman" w:cs="Times New Roman"/>
          <w:szCs w:val="24"/>
        </w:rPr>
        <w:t>Γκάντι</w:t>
      </w:r>
      <w:proofErr w:type="spellEnd"/>
      <w:r>
        <w:rPr>
          <w:rFonts w:eastAsia="Times New Roman" w:cs="Times New Roman"/>
          <w:szCs w:val="24"/>
        </w:rPr>
        <w:t xml:space="preserve"> είχε πει ότι η βία φέρνει βία</w:t>
      </w:r>
      <w:r>
        <w:rPr>
          <w:rFonts w:eastAsia="Times New Roman" w:cs="Times New Roman"/>
          <w:szCs w:val="24"/>
        </w:rPr>
        <w:t>. Τη νεολαία θα την αντιμετωπίσεις με μυαλό, όχι με βία. Αυτή η απλουστευμένη νοοτροπία δεν ταιριάζει σε ανθρώπους που θέλουν να κυβερνήσουν τη χώρα. Να διαβάσει.</w:t>
      </w:r>
    </w:p>
    <w:p w14:paraId="50A7B88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θέλω να θυμίσω ότι ο </w:t>
      </w:r>
      <w:r>
        <w:rPr>
          <w:rFonts w:eastAsia="Times New Roman" w:cs="Times New Roman"/>
          <w:szCs w:val="24"/>
        </w:rPr>
        <w:t xml:space="preserve">Επίκουρος </w:t>
      </w:r>
      <w:r>
        <w:rPr>
          <w:rFonts w:eastAsia="Times New Roman" w:cs="Times New Roman"/>
          <w:szCs w:val="24"/>
        </w:rPr>
        <w:t>-που δεν φαντάζομαι και αυτός να είναι Αριστερός</w:t>
      </w:r>
      <w:r>
        <w:rPr>
          <w:rFonts w:eastAsia="Times New Roman" w:cs="Times New Roman"/>
          <w:szCs w:val="24"/>
        </w:rPr>
        <w:t xml:space="preserve">- είχε πει «εάν χρήσιμος στην κοινωνία θέλεις να είσαι, τη δόξα, τον θάνατο και το χρήμα πρέπει να ξεπεράσεις». Δεν θέλω να πω περισσότερα. </w:t>
      </w:r>
    </w:p>
    <w:p w14:paraId="50A7B88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0A7B886"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C85201">
        <w:rPr>
          <w:rFonts w:eastAsia="Times New Roman" w:cs="Times New Roman"/>
          <w:szCs w:val="24"/>
        </w:rPr>
        <w:t xml:space="preserve">τέρυγα </w:t>
      </w:r>
      <w:r>
        <w:rPr>
          <w:rFonts w:eastAsia="Times New Roman" w:cs="Times New Roman"/>
          <w:szCs w:val="24"/>
        </w:rPr>
        <w:t>των Ανεξαρτήτων Ελλήνων</w:t>
      </w:r>
      <w:r w:rsidRPr="00C85201">
        <w:rPr>
          <w:rFonts w:eastAsia="Times New Roman" w:cs="Times New Roman"/>
          <w:szCs w:val="24"/>
        </w:rPr>
        <w:t>)</w:t>
      </w:r>
    </w:p>
    <w:p w14:paraId="50A7B887" w14:textId="77777777" w:rsidR="007C6747" w:rsidRDefault="00E91359">
      <w:pPr>
        <w:spacing w:after="0" w:line="600" w:lineRule="auto"/>
        <w:ind w:firstLine="720"/>
        <w:jc w:val="both"/>
        <w:rPr>
          <w:rFonts w:eastAsia="Times New Roman" w:cs="Times New Roman"/>
          <w:szCs w:val="24"/>
        </w:rPr>
      </w:pPr>
      <w:r w:rsidRPr="009926BD">
        <w:rPr>
          <w:rFonts w:eastAsia="Times New Roman" w:cs="Times New Roman"/>
          <w:b/>
          <w:szCs w:val="24"/>
        </w:rPr>
        <w:t>ΠΡΟΕΔΡΕΥΟΥΣΑ (Αναστασία Χριστοδουλοπούλου):</w:t>
      </w:r>
      <w:r w:rsidRPr="009926BD">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w:t>
      </w:r>
    </w:p>
    <w:p w14:paraId="50A7B88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Κυρία Πρόεδρε, ανεξάρτητα από τι ο καθένας πιστεύει φιλοσοφικά, η αλήθεια είναι μία, ότι τα πανεπιστήμια, είτε είναι κρατικά είτε είναι ιδιωτικά, χρειάζονται λεφ</w:t>
      </w:r>
      <w:r>
        <w:rPr>
          <w:rFonts w:eastAsia="Times New Roman" w:cs="Times New Roman"/>
          <w:szCs w:val="24"/>
        </w:rPr>
        <w:t xml:space="preserve">τά. </w:t>
      </w:r>
    </w:p>
    <w:p w14:paraId="50A7B88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για να υπενθυμίσω ότι ο Λουκιανός </w:t>
      </w:r>
      <w:r>
        <w:rPr>
          <w:rFonts w:eastAsia="Times New Roman" w:cs="Times New Roman"/>
          <w:szCs w:val="24"/>
        </w:rPr>
        <w:t xml:space="preserve">στο </w:t>
      </w:r>
      <w:r>
        <w:rPr>
          <w:rFonts w:eastAsia="Times New Roman" w:cs="Times New Roman"/>
          <w:szCs w:val="24"/>
        </w:rPr>
        <w:t xml:space="preserve">«Περί του ενυπνίου» 2,5 χιλιάδες χρόνια πριν λέει ότι «τοις </w:t>
      </w:r>
      <w:proofErr w:type="spellStart"/>
      <w:r>
        <w:rPr>
          <w:rFonts w:eastAsia="Times New Roman" w:cs="Times New Roman"/>
          <w:szCs w:val="24"/>
        </w:rPr>
        <w:t>πλείστοις</w:t>
      </w:r>
      <w:proofErr w:type="spellEnd"/>
      <w:r>
        <w:rPr>
          <w:rFonts w:eastAsia="Times New Roman" w:cs="Times New Roman"/>
          <w:szCs w:val="24"/>
        </w:rPr>
        <w:t xml:space="preserve"> </w:t>
      </w:r>
      <w:proofErr w:type="spellStart"/>
      <w:r>
        <w:rPr>
          <w:rFonts w:eastAsia="Times New Roman" w:cs="Times New Roman"/>
          <w:szCs w:val="24"/>
        </w:rPr>
        <w:t>έδοξε</w:t>
      </w:r>
      <w:proofErr w:type="spellEnd"/>
      <w:r>
        <w:rPr>
          <w:rFonts w:eastAsia="Times New Roman" w:cs="Times New Roman"/>
          <w:szCs w:val="24"/>
        </w:rPr>
        <w:t xml:space="preserve"> παιδεία μεν και πόνου πολλού και χρόνου μακρού και δαπάνης ου μικράς». Τα είπε ο Λουκιανός 2,5 χιλιάδες χρόνια πριν. Είτε είναι, λοιπ</w:t>
      </w:r>
      <w:r>
        <w:rPr>
          <w:rFonts w:eastAsia="Times New Roman" w:cs="Times New Roman"/>
          <w:szCs w:val="24"/>
        </w:rPr>
        <w:t>όν, κρατικά είτε είναι ιδιωτικά, χρειάζονται χρήματα. Πανεπιστήμια και έρευνα χωρίς χρήματα δεν υπάρχει.</w:t>
      </w:r>
    </w:p>
    <w:p w14:paraId="50A7B88A" w14:textId="77777777" w:rsidR="007C6747" w:rsidRDefault="00E91359">
      <w:pPr>
        <w:spacing w:after="0" w:line="600" w:lineRule="auto"/>
        <w:ind w:firstLine="720"/>
        <w:jc w:val="both"/>
        <w:rPr>
          <w:rFonts w:eastAsia="Times New Roman"/>
          <w:color w:val="000000" w:themeColor="text1"/>
          <w:szCs w:val="24"/>
        </w:rPr>
      </w:pPr>
      <w:r>
        <w:rPr>
          <w:rFonts w:eastAsia="Times New Roman" w:cs="Times New Roman"/>
          <w:szCs w:val="24"/>
        </w:rPr>
        <w:t xml:space="preserve">Ομολογώ, όμως, ότι μετά από όσα γράφτηκαν στις εφημερίδες και ακούστηκαν στα ραδιόφωνα, στη Βουλή για την </w:t>
      </w:r>
      <w:proofErr w:type="spellStart"/>
      <w:r>
        <w:rPr>
          <w:rFonts w:eastAsia="Times New Roman" w:cs="Times New Roman"/>
          <w:szCs w:val="24"/>
        </w:rPr>
        <w:t>ανωτάτη</w:t>
      </w:r>
      <w:proofErr w:type="spellEnd"/>
      <w:r>
        <w:rPr>
          <w:rFonts w:eastAsia="Times New Roman" w:cs="Times New Roman"/>
          <w:szCs w:val="24"/>
        </w:rPr>
        <w:t xml:space="preserve"> παιδεία, θα περίμενα από έναν τεχνοκρ</w:t>
      </w:r>
      <w:r>
        <w:rPr>
          <w:rFonts w:eastAsia="Times New Roman" w:cs="Times New Roman"/>
          <w:szCs w:val="24"/>
        </w:rPr>
        <w:t>άτη Υπουργό κατά την ομιλία του, να τεκμηριώσει την κάθε πρότασή του, την κάθε πρόταση στην μεταβολή του νόμου, με παραδείγματα</w:t>
      </w:r>
      <w:r>
        <w:rPr>
          <w:rFonts w:eastAsia="Times New Roman" w:cs="Times New Roman"/>
          <w:szCs w:val="24"/>
        </w:rPr>
        <w:t>-</w:t>
      </w:r>
      <w:r>
        <w:rPr>
          <w:rFonts w:eastAsia="Times New Roman" w:cs="Times New Roman"/>
          <w:szCs w:val="24"/>
        </w:rPr>
        <w:t xml:space="preserve">πρότυπα από τα μεγάλα πανεπιστήμια. </w:t>
      </w:r>
      <w:r>
        <w:rPr>
          <w:rFonts w:eastAsia="Times New Roman" w:cs="Times New Roman"/>
          <w:szCs w:val="24"/>
        </w:rPr>
        <w:t xml:space="preserve">Πρέπει να πει: </w:t>
      </w:r>
      <w:r>
        <w:rPr>
          <w:rFonts w:eastAsia="Times New Roman"/>
          <w:color w:val="000000" w:themeColor="text1"/>
          <w:szCs w:val="24"/>
        </w:rPr>
        <w:t>«Αυτό θα γίνει, γιατί εφαρμόζεται εκεί με επιτυχία. Το άλλο θα γίνει, γιατί ε</w:t>
      </w:r>
      <w:r>
        <w:rPr>
          <w:rFonts w:eastAsia="Times New Roman"/>
          <w:color w:val="000000" w:themeColor="text1"/>
          <w:szCs w:val="24"/>
        </w:rPr>
        <w:t>φαρμόζεται εκεί με επιτυχία». Τότε δεν θα υπήρχε αυτή η ιστορία που ακούσαμε στη Βουλή. Ποια ιστορία; Το πρωί ο Πρωθυπουργός από το Βήμα αυτό μίλησε για τη μεταρρύθμισ</w:t>
      </w:r>
      <w:r>
        <w:rPr>
          <w:rFonts w:eastAsia="Times New Roman"/>
          <w:color w:val="000000" w:themeColor="text1"/>
          <w:szCs w:val="24"/>
        </w:rPr>
        <w:t>η</w:t>
      </w:r>
      <w:r>
        <w:rPr>
          <w:rFonts w:eastAsia="Times New Roman"/>
          <w:color w:val="000000" w:themeColor="text1"/>
          <w:szCs w:val="24"/>
        </w:rPr>
        <w:t xml:space="preserve"> του </w:t>
      </w:r>
      <w:r>
        <w:rPr>
          <w:rFonts w:eastAsia="Times New Roman"/>
          <w:color w:val="000000" w:themeColor="text1"/>
          <w:szCs w:val="24"/>
        </w:rPr>
        <w:t>συστήματος</w:t>
      </w:r>
      <w:r>
        <w:rPr>
          <w:rFonts w:eastAsia="Times New Roman"/>
          <w:color w:val="000000" w:themeColor="text1"/>
          <w:szCs w:val="24"/>
        </w:rPr>
        <w:t xml:space="preserve"> </w:t>
      </w:r>
      <w:r>
        <w:rPr>
          <w:rFonts w:eastAsia="Times New Roman"/>
          <w:color w:val="000000" w:themeColor="text1"/>
          <w:szCs w:val="24"/>
        </w:rPr>
        <w:t xml:space="preserve">και ο Αρχηγός της Αξιωματικής Αντιπολίτευσης του είπε ότι σε έναν χρόνο, σε δύο χρόνια, σε τρία χρόνια, εν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xml:space="preserve"> σε </w:t>
      </w:r>
      <w:r>
        <w:rPr>
          <w:rFonts w:eastAsia="Times New Roman"/>
          <w:color w:val="000000" w:themeColor="text1"/>
          <w:szCs w:val="24"/>
        </w:rPr>
        <w:t>σύντομο</w:t>
      </w:r>
      <w:r>
        <w:rPr>
          <w:rFonts w:eastAsia="Times New Roman"/>
          <w:color w:val="000000" w:themeColor="text1"/>
          <w:szCs w:val="24"/>
        </w:rPr>
        <w:t xml:space="preserve"> χρονικό διάστημα όλα αυτά θα τα ανατρέψ</w:t>
      </w:r>
      <w:r>
        <w:rPr>
          <w:rFonts w:eastAsia="Times New Roman"/>
          <w:color w:val="000000" w:themeColor="text1"/>
          <w:szCs w:val="24"/>
        </w:rPr>
        <w:t>ει</w:t>
      </w:r>
      <w:r>
        <w:rPr>
          <w:rFonts w:eastAsia="Times New Roman"/>
          <w:color w:val="000000" w:themeColor="text1"/>
          <w:szCs w:val="24"/>
        </w:rPr>
        <w:t xml:space="preserve"> και άλλοι Αρχηγοί κομμάτων είπαν παρόμοια.</w:t>
      </w:r>
    </w:p>
    <w:p w14:paraId="50A7B88B"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Ποιος θα πληρώσει τη νύφη τελικά, ας </w:t>
      </w:r>
      <w:r>
        <w:rPr>
          <w:rFonts w:eastAsia="Times New Roman"/>
          <w:color w:val="000000" w:themeColor="text1"/>
          <w:szCs w:val="24"/>
        </w:rPr>
        <w:t>μου επιτραπεί η έκφραση; Οι φοιτητές, οι καθηγητές, το πανεπιστήμιο; Είναι δυνατόν να μην υπάρχει συναίνεση στη Βουλή σε τέτοια θέματα μεταξύ κυβέρνησης –οποιασδήποτε κυβέρνησης- και αντιπολίτευσης –οποιασδήποτε αντιπολίτευσης; Είναι δυνατόν να ζουν με την</w:t>
      </w:r>
      <w:r>
        <w:rPr>
          <w:rFonts w:eastAsia="Times New Roman"/>
          <w:color w:val="000000" w:themeColor="text1"/>
          <w:szCs w:val="24"/>
        </w:rPr>
        <w:t xml:space="preserve"> αγωνία οι πρυτάνεις</w:t>
      </w:r>
      <w:r w:rsidRPr="00080590">
        <w:rPr>
          <w:rFonts w:eastAsia="Times New Roman"/>
          <w:color w:val="000000" w:themeColor="text1"/>
          <w:szCs w:val="24"/>
        </w:rPr>
        <w:t xml:space="preserve"> </w:t>
      </w:r>
      <w:r>
        <w:rPr>
          <w:rFonts w:eastAsia="Times New Roman"/>
          <w:color w:val="000000" w:themeColor="text1"/>
          <w:szCs w:val="24"/>
        </w:rPr>
        <w:t>που θα εκλεγούν, οι φοιτητές το χρονικό αυτό διάστημα τι θα γίνει την επομένη;</w:t>
      </w:r>
    </w:p>
    <w:p w14:paraId="50A7B88C"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Φοβούμαι ότι σήμερα αυτά που φέρνει στη Βουλή, θα έπρεπε να τα έχει συζητήσει και να </w:t>
      </w:r>
      <w:r>
        <w:rPr>
          <w:rFonts w:eastAsia="Times New Roman"/>
          <w:color w:val="000000" w:themeColor="text1"/>
          <w:szCs w:val="24"/>
        </w:rPr>
        <w:t>έχει</w:t>
      </w:r>
      <w:r>
        <w:rPr>
          <w:rFonts w:eastAsia="Times New Roman"/>
          <w:color w:val="000000" w:themeColor="text1"/>
          <w:szCs w:val="24"/>
        </w:rPr>
        <w:t xml:space="preserve"> επιτύχει συναίνεση. Αν, όμως, ήθελε να προτείνει μια ουσιαστική αλ</w:t>
      </w:r>
      <w:r>
        <w:rPr>
          <w:rFonts w:eastAsia="Times New Roman"/>
          <w:color w:val="000000" w:themeColor="text1"/>
          <w:szCs w:val="24"/>
        </w:rPr>
        <w:t xml:space="preserve">λαγή που να απαλλάξει τα ΑΕΙ από την κακοδαιμονία τους, θα έπρεπε να προτείνει ένα και μοναδικό μέτρο που θα σταματούσε τη συναλλαγή. Ποια συναλλαγή, όμως; Τη συναλλαγή των ανωτέρων με τους κατωτέρους. Παραδείγματος χάριν, δεν μπορεί ο επίκουρος καθηγητής </w:t>
      </w:r>
      <w:r>
        <w:rPr>
          <w:rFonts w:eastAsia="Times New Roman"/>
          <w:color w:val="000000" w:themeColor="text1"/>
          <w:szCs w:val="24"/>
        </w:rPr>
        <w:t>ή ο αναπληρωτής καθηγητής να επιλέγει διά της ψήφου του τον καθηγητή διευθυντή του, ο οποίος θα είναι αύριο αυτός που θα του αναθέσει έργο και θα τον ελέγξει και θα τον προτείνει για να εξελιχθεί. Πώς είναι δυνατόν ο υφιστάμενος να διορίζει τον προϊστάμενο</w:t>
      </w:r>
      <w:r>
        <w:rPr>
          <w:rFonts w:eastAsia="Times New Roman"/>
          <w:color w:val="000000" w:themeColor="text1"/>
          <w:szCs w:val="24"/>
        </w:rPr>
        <w:t xml:space="preserve"> και ο προϊστάμενος να είναι αυτός που θα είναι υπεύθυνος για την εξέλιξή του; Και πώς θα λειτουργήσει η αξιοκρατία με ένα τέτοιο σύστημα; Το ίδιο συμβαίνει και με την εκλογή του προέδρου του τμήματος και την εκλογή των πρυτάνεων. Δηλαδή οι μικρότερες βαθμ</w:t>
      </w:r>
      <w:r>
        <w:rPr>
          <w:rFonts w:eastAsia="Times New Roman"/>
          <w:color w:val="000000" w:themeColor="text1"/>
          <w:szCs w:val="24"/>
        </w:rPr>
        <w:t>ίδες εκλέγουν τον πρύτανη.</w:t>
      </w:r>
    </w:p>
    <w:p w14:paraId="50A7B88D"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Τώρα, όσον αφορά τους φοιτητές που γίνεται μεγάλη ιστορία και συζήτηση, ας κάνουμε ό,τι γίνεται και στα άλλα πανεπιστήμια. Θα συμμετέχουν στις δραστηριότητες που μετέχουν στα μεγάλα πανεπιστήμια. Δεν είναι δυνατόν και ο φοιτητής </w:t>
      </w:r>
      <w:r>
        <w:rPr>
          <w:rFonts w:eastAsia="Times New Roman"/>
          <w:color w:val="000000" w:themeColor="text1"/>
          <w:szCs w:val="24"/>
        </w:rPr>
        <w:t>να εκφράζει γνώμη ποιος καθηγητής θα γίνει ομότιμος ή επίτιμος ή οτιδήποτε. Με ποια εμπειρία; Έρχεται το παιδί από την επαρχία ή από την Αθήνα ή από το χωριό του ή από οπουδήποτε και δεν ξέρει καλά-καλά ποια είναι τα μαθήματα που θα διδαχθεί. Δεν τα ξέρει.</w:t>
      </w:r>
      <w:r>
        <w:rPr>
          <w:rFonts w:eastAsia="Times New Roman"/>
          <w:color w:val="000000" w:themeColor="text1"/>
          <w:szCs w:val="24"/>
        </w:rPr>
        <w:t xml:space="preserve"> Έρχεται στην Ιατρική Σχολή, για παράδειγμα. Ξέρει τι θα του διδάξουν στο δεύτερο, στο τρίτο, στο τέταρτο έτος; Πώς θα έχει γνώμη για τα μαθήματα που δεν ξέρει και για τον </w:t>
      </w:r>
      <w:r>
        <w:rPr>
          <w:rFonts w:eastAsia="Times New Roman"/>
          <w:color w:val="000000" w:themeColor="text1"/>
          <w:szCs w:val="24"/>
        </w:rPr>
        <w:t>καθηγ</w:t>
      </w:r>
      <w:r>
        <w:rPr>
          <w:rFonts w:eastAsia="Times New Roman"/>
          <w:color w:val="000000" w:themeColor="text1"/>
          <w:szCs w:val="24"/>
        </w:rPr>
        <w:t>ητή; Τουλάχιστον, θα έπρεπε ο νόμος να προβλέπει μια αντιπροσωπεία φοιτητών που</w:t>
      </w:r>
      <w:r>
        <w:rPr>
          <w:rFonts w:eastAsia="Times New Roman"/>
          <w:color w:val="000000" w:themeColor="text1"/>
          <w:szCs w:val="24"/>
        </w:rPr>
        <w:t xml:space="preserve"> να είναι έμπειροι, δηλαδή να είναι στα τελευταία έτη, να έχουν μια εμπειρία πανεπιστημιακή, να έχουν μετάσχει σε κάποιες </w:t>
      </w:r>
      <w:r>
        <w:rPr>
          <w:rFonts w:eastAsia="Times New Roman"/>
          <w:color w:val="000000" w:themeColor="text1"/>
          <w:szCs w:val="24"/>
        </w:rPr>
        <w:t xml:space="preserve">διαπανεπιστημιακές </w:t>
      </w:r>
      <w:r>
        <w:rPr>
          <w:rFonts w:eastAsia="Times New Roman"/>
          <w:color w:val="000000" w:themeColor="text1"/>
          <w:szCs w:val="24"/>
        </w:rPr>
        <w:t xml:space="preserve">ανταλλαγές. Πώς είναι δυνατόν, δηλαδή, ο φοιτητής που έρχεται από το </w:t>
      </w:r>
      <w:r>
        <w:rPr>
          <w:rFonts w:eastAsia="Times New Roman"/>
          <w:color w:val="000000" w:themeColor="text1"/>
          <w:szCs w:val="24"/>
        </w:rPr>
        <w:t>γυμνάσιο</w:t>
      </w:r>
      <w:r>
        <w:rPr>
          <w:rFonts w:eastAsia="Times New Roman"/>
          <w:color w:val="000000" w:themeColor="text1"/>
          <w:szCs w:val="24"/>
        </w:rPr>
        <w:t xml:space="preserve">, το </w:t>
      </w:r>
      <w:r>
        <w:rPr>
          <w:rFonts w:eastAsia="Times New Roman"/>
          <w:color w:val="000000" w:themeColor="text1"/>
          <w:szCs w:val="24"/>
        </w:rPr>
        <w:t>λύκειο</w:t>
      </w:r>
      <w:r>
        <w:rPr>
          <w:rFonts w:eastAsia="Times New Roman"/>
          <w:color w:val="000000" w:themeColor="text1"/>
          <w:szCs w:val="24"/>
        </w:rPr>
        <w:t>, να είναι υπεύθυνος και να</w:t>
      </w:r>
      <w:r>
        <w:rPr>
          <w:rFonts w:eastAsia="Times New Roman"/>
          <w:color w:val="000000" w:themeColor="text1"/>
          <w:szCs w:val="24"/>
        </w:rPr>
        <w:t xml:space="preserve"> έχει άποψη για τα διοικητικά του πανεπιστημίου, το οποίο δεν γνωρίζει ούτε καν ποιο είναι πολλές φορές;</w:t>
      </w:r>
    </w:p>
    <w:p w14:paraId="50A7B88E"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Διερωτώμαι, όμως, κύριε Υπουργέ, και μου κάνει εντύπωση, δεν έχουν περιέλθει στην αντίληψή σας οι ξυλοδαρμοί των πρυτάνεων των μεγαλύτερων πανεπιστημίω</w:t>
      </w:r>
      <w:r>
        <w:rPr>
          <w:rFonts w:eastAsia="Times New Roman"/>
          <w:color w:val="000000" w:themeColor="text1"/>
          <w:szCs w:val="24"/>
        </w:rPr>
        <w:t xml:space="preserve">ν της χώρας, του Καποδιστριακού, του Αριστοτελείου, του Πολυτεχνείου της Κρήτης; Ο </w:t>
      </w:r>
      <w:r>
        <w:rPr>
          <w:rFonts w:eastAsia="Times New Roman"/>
          <w:color w:val="000000" w:themeColor="text1"/>
          <w:szCs w:val="24"/>
        </w:rPr>
        <w:t xml:space="preserve">πρύτανης </w:t>
      </w:r>
      <w:r>
        <w:rPr>
          <w:rFonts w:eastAsia="Times New Roman"/>
          <w:color w:val="000000" w:themeColor="text1"/>
          <w:szCs w:val="24"/>
        </w:rPr>
        <w:t xml:space="preserve">του Καποδιστριακού, μετά τον ξυλοδαρμό, μεταφέρθηκε στο νοσοκομείο και παραιτήθηκε και παρέμεινε το </w:t>
      </w:r>
      <w:r>
        <w:rPr>
          <w:rFonts w:eastAsia="Times New Roman"/>
          <w:color w:val="000000" w:themeColor="text1"/>
          <w:szCs w:val="24"/>
        </w:rPr>
        <w:t xml:space="preserve">πανεπιστήμιο </w:t>
      </w:r>
      <w:r>
        <w:rPr>
          <w:rFonts w:eastAsia="Times New Roman"/>
          <w:color w:val="000000" w:themeColor="text1"/>
          <w:szCs w:val="24"/>
        </w:rPr>
        <w:t>για έναν χρόνο χωρίς εκλεγμένο πρύτανη. Τον αντικατ</w:t>
      </w:r>
      <w:r>
        <w:rPr>
          <w:rFonts w:eastAsia="Times New Roman"/>
          <w:color w:val="000000" w:themeColor="text1"/>
          <w:szCs w:val="24"/>
        </w:rPr>
        <w:t xml:space="preserve">έστησε ο </w:t>
      </w:r>
      <w:r>
        <w:rPr>
          <w:rFonts w:eastAsia="Times New Roman"/>
          <w:color w:val="000000" w:themeColor="text1"/>
          <w:szCs w:val="24"/>
        </w:rPr>
        <w:t>αντιπρύτανης</w:t>
      </w:r>
      <w:r>
        <w:rPr>
          <w:rFonts w:eastAsia="Times New Roman"/>
          <w:color w:val="000000" w:themeColor="text1"/>
          <w:szCs w:val="24"/>
        </w:rPr>
        <w:t>. Δεν είχε πρύτανη. Όλα αυτά τα πράγματα έγιναν αυτόματα; Δηλαδή, δεν προβληματίζεται κανένας στην Αίθουσα πραγματικά για το τι συμβαίνει στην παιδεία;</w:t>
      </w:r>
    </w:p>
    <w:p w14:paraId="50A7B88F"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Και το θέμα που προκύπτει είναι το εξής: Πιθανόν τώρα να έρθουν τα πράγματα καλύτερ</w:t>
      </w:r>
      <w:r>
        <w:rPr>
          <w:rFonts w:eastAsia="Times New Roman"/>
          <w:color w:val="000000" w:themeColor="text1"/>
          <w:szCs w:val="24"/>
        </w:rPr>
        <w:t>α, να μην επαναληφθούν τα ίδια πράγματα κλπ</w:t>
      </w:r>
      <w:r>
        <w:rPr>
          <w:rFonts w:eastAsia="Times New Roman"/>
          <w:color w:val="000000" w:themeColor="text1"/>
          <w:szCs w:val="24"/>
        </w:rPr>
        <w:t>.</w:t>
      </w:r>
      <w:r>
        <w:rPr>
          <w:rFonts w:eastAsia="Times New Roman"/>
          <w:color w:val="000000" w:themeColor="text1"/>
          <w:szCs w:val="24"/>
        </w:rPr>
        <w:t xml:space="preserve">. Αλλά οι νόμοι της φυσικής και της κοινωνίας λένε ότι εάν το πείραμα το επαναλάβεις κατά τον ίδιο τρόπο, θα έχεις πάντα το ίδιο αποτέλεσμα. Αυτό λέει η επιστήμη. Είναι θέμα χρόνου να δεις το αποτέλεσμα. Και δεν </w:t>
      </w:r>
      <w:r>
        <w:rPr>
          <w:rFonts w:eastAsia="Times New Roman"/>
          <w:color w:val="000000" w:themeColor="text1"/>
          <w:szCs w:val="24"/>
        </w:rPr>
        <w:t>σας κρύβω ότι και σε μένα, με την άλλη μου ιδιότητα, την ιατρική, είχε έρθει πρύτανης άλλου πανεπιστημίου, ο οποίος είχε κακοποιηθεί και είχε πάθει κολπική μαρμαρυγή –για τους γιατρούς το λέω αυτό. Ήταν σε κατάσταση τρομερή, έτοιμος να παραιτηθεί κι αυτός,</w:t>
      </w:r>
      <w:r>
        <w:rPr>
          <w:rFonts w:eastAsia="Times New Roman"/>
          <w:color w:val="000000" w:themeColor="text1"/>
          <w:szCs w:val="24"/>
        </w:rPr>
        <w:t xml:space="preserve"> αλλά δεν παραιτήθηκε τελικά. Αυτά είναι πράγματα που τα ζήσαμε, δεν είναι πράγματα που μας τα διηγήθηκαν άλλοι.                                                                         </w:t>
      </w:r>
    </w:p>
    <w:p w14:paraId="50A7B890" w14:textId="77777777" w:rsidR="007C6747" w:rsidRDefault="00E91359">
      <w:pPr>
        <w:spacing w:after="0" w:line="600" w:lineRule="auto"/>
        <w:ind w:firstLine="720"/>
        <w:jc w:val="both"/>
        <w:rPr>
          <w:rFonts w:eastAsia="Times New Roman"/>
          <w:szCs w:val="24"/>
        </w:rPr>
      </w:pPr>
      <w:r>
        <w:rPr>
          <w:rFonts w:eastAsia="Times New Roman"/>
          <w:szCs w:val="24"/>
        </w:rPr>
        <w:t>Κατά συνέπεια, κύριε Υπουργέ</w:t>
      </w:r>
      <w:r>
        <w:rPr>
          <w:rFonts w:eastAsia="Times New Roman"/>
          <w:szCs w:val="24"/>
        </w:rPr>
        <w:t>,</w:t>
      </w:r>
      <w:r>
        <w:rPr>
          <w:rFonts w:eastAsia="Times New Roman"/>
          <w:szCs w:val="24"/>
        </w:rPr>
        <w:t xml:space="preserve"> που δεν είστε εδώ, αλλά ελπίζω ο Υφυπουρ</w:t>
      </w:r>
      <w:r>
        <w:rPr>
          <w:rFonts w:eastAsia="Times New Roman"/>
          <w:szCs w:val="24"/>
        </w:rPr>
        <w:t xml:space="preserve">γός κ. </w:t>
      </w:r>
      <w:proofErr w:type="spellStart"/>
      <w:r>
        <w:rPr>
          <w:rFonts w:eastAsia="Times New Roman"/>
          <w:szCs w:val="24"/>
        </w:rPr>
        <w:t>Φωτάκης</w:t>
      </w:r>
      <w:proofErr w:type="spellEnd"/>
      <w:r>
        <w:rPr>
          <w:rFonts w:eastAsia="Times New Roman"/>
          <w:szCs w:val="24"/>
        </w:rPr>
        <w:t xml:space="preserve"> να σας τα μεταφέρει, εάν αναλογιστείτε όλα αυτά και επειδή είναι αδύνατο να αποσύρετε τον νόμο –πρακτικά δεν γίνεται- από αύριο </w:t>
      </w:r>
      <w:r>
        <w:rPr>
          <w:rFonts w:eastAsia="Times New Roman"/>
          <w:szCs w:val="24"/>
        </w:rPr>
        <w:t xml:space="preserve">σας παροτρύνω να </w:t>
      </w:r>
      <w:r>
        <w:rPr>
          <w:rFonts w:eastAsia="Times New Roman"/>
          <w:szCs w:val="24"/>
        </w:rPr>
        <w:t>«φωτογραφίσ</w:t>
      </w:r>
      <w:r>
        <w:rPr>
          <w:rFonts w:eastAsia="Times New Roman"/>
          <w:szCs w:val="24"/>
        </w:rPr>
        <w:t>ε</w:t>
      </w:r>
      <w:r>
        <w:rPr>
          <w:rFonts w:eastAsia="Times New Roman"/>
          <w:szCs w:val="24"/>
        </w:rPr>
        <w:t>τε» οποιοδήποτε εκ των καλύτερων πανεπιστημίων του κόσμου και εφαρμόστε το διοικητικ</w:t>
      </w:r>
      <w:r>
        <w:rPr>
          <w:rFonts w:eastAsia="Times New Roman"/>
          <w:szCs w:val="24"/>
        </w:rPr>
        <w:t>ό και ακαδημαϊκό του σύστημα στα όρια του προϋπολογισμού σας ύστερα από έναν διάλογο με όλους τους φορείς, με την προϋπόθεση ότι οποιαδήποτε απόκλιση απ’ αυτό το πλαίσιο θα είναι πλήρως αιτιολογημένη. Άλλωστε, ο νόμος είναι θνησιγενής. Το είπε η Αντιπολίτε</w:t>
      </w:r>
      <w:r>
        <w:rPr>
          <w:rFonts w:eastAsia="Times New Roman"/>
          <w:szCs w:val="24"/>
        </w:rPr>
        <w:t>υση. Και όχι μόνο αυτό</w:t>
      </w:r>
      <w:r w:rsidRPr="007A70B6">
        <w:rPr>
          <w:rFonts w:eastAsia="Times New Roman"/>
          <w:szCs w:val="24"/>
        </w:rPr>
        <w:t>:</w:t>
      </w:r>
      <w:r>
        <w:rPr>
          <w:rFonts w:eastAsia="Times New Roman"/>
          <w:szCs w:val="24"/>
        </w:rPr>
        <w:t xml:space="preserve"> Θέτει και ψηφοφορία αύριο. Ξέρετε γιατί θέτει ψηφοφορία; Για να αποδείξει </w:t>
      </w:r>
      <w:r>
        <w:rPr>
          <w:rFonts w:eastAsia="Times New Roman"/>
          <w:szCs w:val="24"/>
        </w:rPr>
        <w:t>ότι ο</w:t>
      </w:r>
      <w:r>
        <w:rPr>
          <w:rFonts w:eastAsia="Times New Roman"/>
          <w:szCs w:val="24"/>
        </w:rPr>
        <w:t xml:space="preserve">ι επτά Βουλευτές που στήριξαν τον προηγούμενο νόμο, οι οποίοι ανήκαν σε άλλα κόμματα και τώρα ανήκουν στον ΣΥΡΙΖΑ, θα αλλάξουν γνώμη και θα ψηφίσουν </w:t>
      </w:r>
      <w:r>
        <w:rPr>
          <w:rFonts w:eastAsia="Times New Roman"/>
          <w:szCs w:val="24"/>
        </w:rPr>
        <w:t>αυτόν τον νόμο. Αυτό θα το δείτε αύριο το πρωί. Ερώτημα</w:t>
      </w:r>
      <w:r w:rsidRPr="00D45C43">
        <w:rPr>
          <w:rFonts w:eastAsia="Times New Roman"/>
          <w:szCs w:val="24"/>
        </w:rPr>
        <w:t>:</w:t>
      </w:r>
      <w:r>
        <w:rPr>
          <w:rFonts w:eastAsia="Times New Roman"/>
          <w:szCs w:val="24"/>
        </w:rPr>
        <w:t xml:space="preserve"> Αυτή είναι η σοβαρότητα του πολιτικού συστήματος; </w:t>
      </w:r>
    </w:p>
    <w:p w14:paraId="50A7B891" w14:textId="77777777" w:rsidR="007C6747" w:rsidRDefault="00E91359">
      <w:pPr>
        <w:spacing w:after="0" w:line="600" w:lineRule="auto"/>
        <w:ind w:firstLine="720"/>
        <w:jc w:val="both"/>
        <w:rPr>
          <w:rFonts w:eastAsia="Times New Roman"/>
          <w:szCs w:val="24"/>
        </w:rPr>
      </w:pPr>
      <w:r>
        <w:rPr>
          <w:rFonts w:eastAsia="Times New Roman"/>
          <w:szCs w:val="24"/>
        </w:rPr>
        <w:t>Για την ιστορία, εάν επιθυμεί ο Υπουργός να συνδέσει το όνομά του με μια πραγματική μεταρρύθμιση, θα πρέπει να αναλογιστεί την επανάσταση του ’82-’8</w:t>
      </w:r>
      <w:r>
        <w:rPr>
          <w:rFonts w:eastAsia="Times New Roman"/>
          <w:szCs w:val="24"/>
        </w:rPr>
        <w:t>3 που κατήργησε την έδρα. Ο νόμος εκείνος προέβλεπε ένα καθαρά πανεπιστημιακό όργανο που δεν έγινε λόγω των συντηρητικών αντιδράσεων της πανεπιστημιακής κοινότητας, την ΕΑΓΕ, η οποία ΕΑΓΕ θα ήταν υπεύθυνη –και όχι το Υπουργείο-</w:t>
      </w:r>
      <w:r w:rsidRPr="007A70B6">
        <w:rPr>
          <w:rFonts w:eastAsia="Times New Roman"/>
          <w:szCs w:val="24"/>
        </w:rPr>
        <w:t xml:space="preserve"> </w:t>
      </w:r>
      <w:r>
        <w:rPr>
          <w:rFonts w:eastAsia="Times New Roman"/>
          <w:szCs w:val="24"/>
        </w:rPr>
        <w:t xml:space="preserve">για να τηρείται ο νόμος από </w:t>
      </w:r>
      <w:r>
        <w:rPr>
          <w:rFonts w:eastAsia="Times New Roman"/>
          <w:szCs w:val="24"/>
        </w:rPr>
        <w:t xml:space="preserve">το ίδιο το πανεπιστήμιο. Δεν είναι ακριβώς το ίδιο. Αν ήταν το ίδιο, εγώ μετά χαράς θα το είχα δεχθεί. Άλλο ο Υπουργός, άλλο η ΕΑΓΕ. Βεβαίως, είχε προτείνει τότε </w:t>
      </w:r>
      <w:r>
        <w:rPr>
          <w:rFonts w:eastAsia="Times New Roman"/>
          <w:szCs w:val="24"/>
        </w:rPr>
        <w:t>και</w:t>
      </w:r>
      <w:r>
        <w:rPr>
          <w:rFonts w:eastAsia="Times New Roman"/>
          <w:szCs w:val="24"/>
        </w:rPr>
        <w:t xml:space="preserve"> την </w:t>
      </w:r>
      <w:r>
        <w:rPr>
          <w:rFonts w:eastAsia="Times New Roman"/>
          <w:szCs w:val="24"/>
        </w:rPr>
        <w:t>εθνική</w:t>
      </w:r>
      <w:r>
        <w:rPr>
          <w:rFonts w:eastAsia="Times New Roman"/>
          <w:szCs w:val="24"/>
        </w:rPr>
        <w:t xml:space="preserve"> </w:t>
      </w:r>
      <w:r>
        <w:rPr>
          <w:rFonts w:eastAsia="Times New Roman"/>
          <w:szCs w:val="24"/>
        </w:rPr>
        <w:t xml:space="preserve">ακαδημία επιστημών </w:t>
      </w:r>
      <w:r>
        <w:rPr>
          <w:rFonts w:eastAsia="Times New Roman"/>
          <w:szCs w:val="24"/>
        </w:rPr>
        <w:t xml:space="preserve">και </w:t>
      </w:r>
      <w:r>
        <w:rPr>
          <w:rFonts w:eastAsia="Times New Roman"/>
          <w:szCs w:val="24"/>
        </w:rPr>
        <w:t>τεχνών</w:t>
      </w:r>
      <w:r>
        <w:rPr>
          <w:rFonts w:eastAsia="Times New Roman"/>
          <w:szCs w:val="24"/>
        </w:rPr>
        <w:t xml:space="preserve"> που ποτέ δεν έγινε, όπου θα μετείχαν όχι πέντε-δέ</w:t>
      </w:r>
      <w:r>
        <w:rPr>
          <w:rFonts w:eastAsia="Times New Roman"/>
          <w:szCs w:val="24"/>
        </w:rPr>
        <w:t xml:space="preserve">κα άνθρωποι, αλλά χιλιάδες νέοι άνθρωποι παραγωγικοί, αυτοί που είναι στο εξωτερικό, ξένοι και Έλληνες. </w:t>
      </w:r>
    </w:p>
    <w:p w14:paraId="50A7B892" w14:textId="77777777" w:rsidR="007C6747" w:rsidRDefault="00E91359">
      <w:pPr>
        <w:spacing w:after="0" w:line="600" w:lineRule="auto"/>
        <w:ind w:firstLine="720"/>
        <w:jc w:val="both"/>
        <w:rPr>
          <w:rFonts w:eastAsia="Times New Roman"/>
          <w:szCs w:val="24"/>
        </w:rPr>
      </w:pPr>
      <w:r>
        <w:rPr>
          <w:rFonts w:eastAsia="Times New Roman"/>
          <w:szCs w:val="24"/>
        </w:rPr>
        <w:t>Αυτό χρειάζεται ο τόπος. Αυτή είναι μεταρρύθμιση. Μεταρρύθμιση δεν είναι το πώς ο φοιτητής θα συμπεριφερθεί στο άσυλο. Εγώ θα σας έλεγα την πιο απλή λύ</w:t>
      </w:r>
      <w:r>
        <w:rPr>
          <w:rFonts w:eastAsia="Times New Roman"/>
          <w:szCs w:val="24"/>
        </w:rPr>
        <w:t xml:space="preserve">ση, άσυλο ιδεών με σεκιούριτι που θα διορίζει ο πρύτανης, θα συμφωνούν οι φοιτητές κλπ., ούτως ώστε όποιον παρανομεί να τον φέρνουν σε τάξη. </w:t>
      </w:r>
    </w:p>
    <w:p w14:paraId="50A7B893" w14:textId="77777777" w:rsidR="007C6747" w:rsidRDefault="00E91359">
      <w:pPr>
        <w:spacing w:after="0" w:line="600" w:lineRule="auto"/>
        <w:ind w:firstLine="720"/>
        <w:jc w:val="both"/>
        <w:rPr>
          <w:rFonts w:eastAsia="Times New Roman"/>
          <w:szCs w:val="24"/>
        </w:rPr>
      </w:pPr>
      <w:r>
        <w:rPr>
          <w:rFonts w:eastAsia="Times New Roman"/>
          <w:szCs w:val="24"/>
        </w:rPr>
        <w:t>Είναι δυνατό να γίνεται σύγκλ</w:t>
      </w:r>
      <w:r>
        <w:rPr>
          <w:rFonts w:eastAsia="Times New Roman"/>
          <w:szCs w:val="24"/>
        </w:rPr>
        <w:t>η</w:t>
      </w:r>
      <w:r>
        <w:rPr>
          <w:rFonts w:eastAsia="Times New Roman"/>
          <w:szCs w:val="24"/>
        </w:rPr>
        <w:t xml:space="preserve">ση του </w:t>
      </w:r>
      <w:r>
        <w:rPr>
          <w:rFonts w:eastAsia="Times New Roman"/>
          <w:szCs w:val="24"/>
        </w:rPr>
        <w:t xml:space="preserve">πρυτανικού συμβουλίου </w:t>
      </w:r>
      <w:r>
        <w:rPr>
          <w:rFonts w:eastAsia="Times New Roman"/>
          <w:szCs w:val="24"/>
        </w:rPr>
        <w:t>για να δουν αν έκανε έγκλημα ή πλημμέλημα ο οποιοσδήποτ</w:t>
      </w:r>
      <w:r>
        <w:rPr>
          <w:rFonts w:eastAsia="Times New Roman"/>
          <w:szCs w:val="24"/>
        </w:rPr>
        <w:t xml:space="preserve">ε παραβάτης; Δεν γίνονται αυτά τα πράγματα. Ποτέ δεν </w:t>
      </w:r>
      <w:proofErr w:type="spellStart"/>
      <w:r>
        <w:rPr>
          <w:rFonts w:eastAsia="Times New Roman"/>
          <w:szCs w:val="24"/>
        </w:rPr>
        <w:t>συγκλήθηκε</w:t>
      </w:r>
      <w:proofErr w:type="spellEnd"/>
      <w:r>
        <w:rPr>
          <w:rFonts w:eastAsia="Times New Roman"/>
          <w:szCs w:val="24"/>
        </w:rPr>
        <w:t xml:space="preserve"> </w:t>
      </w:r>
      <w:r>
        <w:rPr>
          <w:rFonts w:eastAsia="Times New Roman"/>
          <w:szCs w:val="24"/>
        </w:rPr>
        <w:t xml:space="preserve">πρυτανικό συμβούλιο </w:t>
      </w:r>
      <w:r>
        <w:rPr>
          <w:rFonts w:eastAsia="Times New Roman"/>
          <w:szCs w:val="24"/>
        </w:rPr>
        <w:t xml:space="preserve">επειδή κάποιοι δημιουργούσαν φασαρία και δεν έπαιρνε καμμία απόφαση επί κανενός θέματος. Γι’ αυτό έγιναν και τα έκτροπα στα πανεπιστήμιά μας τα προηγούμενα χρόνια. </w:t>
      </w:r>
    </w:p>
    <w:p w14:paraId="50A7B894" w14:textId="77777777" w:rsidR="007C6747" w:rsidRDefault="00E91359">
      <w:pPr>
        <w:spacing w:after="0" w:line="600" w:lineRule="auto"/>
        <w:ind w:firstLine="720"/>
        <w:jc w:val="both"/>
        <w:rPr>
          <w:rFonts w:eastAsia="Times New Roman"/>
          <w:szCs w:val="24"/>
        </w:rPr>
      </w:pPr>
      <w:r>
        <w:rPr>
          <w:rFonts w:eastAsia="Times New Roman"/>
          <w:szCs w:val="24"/>
        </w:rPr>
        <w:t xml:space="preserve">Αυτές, </w:t>
      </w:r>
      <w:r>
        <w:rPr>
          <w:rFonts w:eastAsia="Times New Roman"/>
          <w:szCs w:val="24"/>
        </w:rPr>
        <w:t>λοιπόν, είναι οι μεταρρυθμίσεις που χρειάζεται ο τόπος και όχι το «μπρος-πίσω» ούτε το «ράβε-ξήλωνε»</w:t>
      </w:r>
      <w:r>
        <w:rPr>
          <w:rFonts w:eastAsia="Times New Roman"/>
          <w:szCs w:val="24"/>
        </w:rPr>
        <w:t>,</w:t>
      </w:r>
      <w:r>
        <w:rPr>
          <w:rFonts w:eastAsia="Times New Roman"/>
          <w:szCs w:val="24"/>
        </w:rPr>
        <w:t xml:space="preserve"> που επί σειρά ετών πολλοί από τους εκάστοτε Υπουργούς Παιδείας είχαν επιχειρήσει.</w:t>
      </w:r>
    </w:p>
    <w:p w14:paraId="50A7B895" w14:textId="77777777" w:rsidR="007C6747" w:rsidRDefault="00E91359">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w:t>
      </w:r>
      <w:r>
        <w:rPr>
          <w:rFonts w:eastAsia="Times New Roman"/>
          <w:szCs w:val="24"/>
        </w:rPr>
        <w:t>ΜΑΡ)</w:t>
      </w:r>
    </w:p>
    <w:p w14:paraId="50A7B896" w14:textId="77777777" w:rsidR="007C6747" w:rsidRDefault="00E91359">
      <w:pPr>
        <w:spacing w:after="0" w:line="600" w:lineRule="auto"/>
        <w:ind w:firstLine="720"/>
        <w:jc w:val="both"/>
        <w:rPr>
          <w:rFonts w:eastAsia="Times New Roman"/>
          <w:szCs w:val="24"/>
        </w:rPr>
      </w:pPr>
      <w:r w:rsidRPr="007A70B6">
        <w:rPr>
          <w:rFonts w:eastAsia="Times New Roman"/>
          <w:b/>
          <w:szCs w:val="24"/>
        </w:rPr>
        <w:t>ΠΡΟΕΔΡΕΥΟΥΣΑ (Αναστασία Χριστοδουλοπούλου):</w:t>
      </w:r>
      <w:r>
        <w:rPr>
          <w:rFonts w:eastAsia="Times New Roman"/>
          <w:szCs w:val="24"/>
        </w:rPr>
        <w:t xml:space="preserve"> Ο κ. Φίλης έχει τον λόγο.</w:t>
      </w:r>
    </w:p>
    <w:p w14:paraId="50A7B897" w14:textId="77777777" w:rsidR="007C6747" w:rsidRDefault="00E91359">
      <w:pPr>
        <w:spacing w:after="0" w:line="600" w:lineRule="auto"/>
        <w:ind w:firstLine="720"/>
        <w:jc w:val="both"/>
        <w:rPr>
          <w:rFonts w:eastAsia="Times New Roman"/>
          <w:szCs w:val="24"/>
        </w:rPr>
      </w:pPr>
      <w:r w:rsidRPr="007A70B6">
        <w:rPr>
          <w:rFonts w:eastAsia="Times New Roman"/>
          <w:b/>
          <w:szCs w:val="24"/>
        </w:rPr>
        <w:t>ΝΙΚΟΛΑΟΣ ΦΙΛΗΣ:</w:t>
      </w:r>
      <w:r>
        <w:rPr>
          <w:rFonts w:eastAsia="Times New Roman"/>
          <w:szCs w:val="24"/>
        </w:rPr>
        <w:t xml:space="preserve"> Ευχαριστώ, κυρία Πρόεδρε.</w:t>
      </w:r>
    </w:p>
    <w:p w14:paraId="50A7B898" w14:textId="77777777" w:rsidR="007C6747" w:rsidRDefault="00E91359">
      <w:pPr>
        <w:spacing w:after="0" w:line="600" w:lineRule="auto"/>
        <w:ind w:firstLine="720"/>
        <w:jc w:val="both"/>
        <w:rPr>
          <w:rFonts w:eastAsia="Times New Roman"/>
          <w:szCs w:val="24"/>
        </w:rPr>
      </w:pPr>
      <w:r>
        <w:rPr>
          <w:rFonts w:eastAsia="Times New Roman"/>
          <w:szCs w:val="24"/>
        </w:rPr>
        <w:t>Κυρίες και κύριοι συνάδελφοι, στην περσινή του ομιλία για την εκπαίδευση ο Πρωθυπουργός είχε χρησιμοποιήσει τη φράση του Χέγκελ «στο σκοτάδ</w:t>
      </w:r>
      <w:r>
        <w:rPr>
          <w:rFonts w:eastAsia="Times New Roman"/>
          <w:szCs w:val="24"/>
        </w:rPr>
        <w:t xml:space="preserve">ι όλες οι αγελάδες μοιάζουν ίδιες» για να εξηγήσει στη συνέχεια ποιες είναι οι διαφορές όταν το σκοτάδι τελειώσει και βγουν οι πρώτες ακτίνες του ήλιου. </w:t>
      </w:r>
    </w:p>
    <w:p w14:paraId="50A7B899" w14:textId="77777777" w:rsidR="007C6747" w:rsidRDefault="00E91359">
      <w:pPr>
        <w:spacing w:after="0" w:line="600" w:lineRule="auto"/>
        <w:ind w:firstLine="720"/>
        <w:jc w:val="both"/>
        <w:rPr>
          <w:rFonts w:eastAsia="Times New Roman"/>
          <w:szCs w:val="24"/>
        </w:rPr>
      </w:pPr>
      <w:r>
        <w:rPr>
          <w:rFonts w:eastAsia="Times New Roman"/>
          <w:szCs w:val="24"/>
        </w:rPr>
        <w:t>Εδώ είμαστε τώρα. Από πέρ</w:t>
      </w:r>
      <w:r>
        <w:rPr>
          <w:rFonts w:eastAsia="Times New Roman"/>
          <w:szCs w:val="24"/>
        </w:rPr>
        <w:t>υ</w:t>
      </w:r>
      <w:r>
        <w:rPr>
          <w:rFonts w:eastAsia="Times New Roman"/>
          <w:szCs w:val="24"/>
        </w:rPr>
        <w:t xml:space="preserve">σι πέρασαν πολλές σκοτεινές και ηλιόλουστες μέρες. Σ’ όλο αυτό το διάστημα </w:t>
      </w:r>
      <w:r>
        <w:rPr>
          <w:rFonts w:eastAsia="Times New Roman"/>
          <w:szCs w:val="24"/>
        </w:rPr>
        <w:t>αποδείχτηκε ότι και στον χώρο της εκπαίδευσης συγκρούστηκαν δύο φιλοσοφίες και δύο πολιτικά προγράμματα, εκείνο της Κυβέρνησης που επιδιώκει βαθιές δημοκρατικές μεταρρυθμίσεις με στόχο την κατοχύρωση των δικαιωμάτων των πολλών και την αντιμετώπιση του μορφ</w:t>
      </w:r>
      <w:r>
        <w:rPr>
          <w:rFonts w:eastAsia="Times New Roman"/>
          <w:szCs w:val="24"/>
        </w:rPr>
        <w:t xml:space="preserve">ωτικού αγαθού ως </w:t>
      </w:r>
      <w:proofErr w:type="spellStart"/>
      <w:r>
        <w:rPr>
          <w:rFonts w:eastAsia="Times New Roman"/>
          <w:szCs w:val="24"/>
        </w:rPr>
        <w:t>αυταξία</w:t>
      </w:r>
      <w:proofErr w:type="spellEnd"/>
      <w:r>
        <w:rPr>
          <w:rFonts w:eastAsia="Times New Roman"/>
          <w:szCs w:val="24"/>
        </w:rPr>
        <w:t xml:space="preserve"> και το πρόγραμμα της Νέας Δημοκρατίας που εξυπηρετεί τα προνόμια των λίγων και υποβαθμίζει την εκπαίδευση σ’ ένα ακόμα εμπόρευμα, δηλαδή σ’ ένα προϊόν που υπόκειται στις αρχές της προσφοράς και της ζήτησης.</w:t>
      </w:r>
    </w:p>
    <w:p w14:paraId="50A7B89A" w14:textId="77777777" w:rsidR="007C6747" w:rsidRDefault="00E91359">
      <w:pPr>
        <w:spacing w:after="0" w:line="600" w:lineRule="auto"/>
        <w:ind w:firstLine="720"/>
        <w:jc w:val="both"/>
        <w:rPr>
          <w:rFonts w:eastAsia="Times New Roman"/>
          <w:szCs w:val="24"/>
        </w:rPr>
      </w:pPr>
      <w:r>
        <w:rPr>
          <w:rFonts w:eastAsia="Times New Roman"/>
          <w:szCs w:val="24"/>
        </w:rPr>
        <w:t>Όπως χαρακτηριστικά είχε</w:t>
      </w:r>
      <w:r>
        <w:rPr>
          <w:rFonts w:eastAsia="Times New Roman"/>
          <w:szCs w:val="24"/>
        </w:rPr>
        <w:t xml:space="preserve"> πει ο κ. Μητσοτάκης στο συνέδριο της Νέας Δημοκρατίας, οι μαθητές πρέπει να αντιμετωπίζονται ως πελάτες και βέβαια αν οι μικροί μαθητές αντιμετωπίζονται μια φορά ως πελάτες, είναι λογικό για τη Νέα Δημοκρατία οι μεταπτυχιακοί φοιτητές να αντιμετωπίζονται </w:t>
      </w:r>
      <w:r>
        <w:rPr>
          <w:rFonts w:eastAsia="Times New Roman"/>
          <w:szCs w:val="24"/>
        </w:rPr>
        <w:t xml:space="preserve">δέκα φορές ως πελάτες. </w:t>
      </w:r>
    </w:p>
    <w:p w14:paraId="50A7B89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βαθύτερη σύγκρουση ανάμεσα σε αυτές τις δύο αντιλήψεις αφορά τη </w:t>
      </w:r>
      <w:r>
        <w:rPr>
          <w:rFonts w:eastAsia="Times New Roman" w:cs="Times New Roman"/>
          <w:szCs w:val="24"/>
        </w:rPr>
        <w:t>δημοκρατία</w:t>
      </w:r>
      <w:r>
        <w:rPr>
          <w:rFonts w:eastAsia="Times New Roman" w:cs="Times New Roman"/>
          <w:szCs w:val="24"/>
        </w:rPr>
        <w:t>. Για αυτό η Νέα Δημοκρατία αποφεύγει να μιλήσει για δημοκρατική εκπαίδευση και καταφεύγει στον νεολογισμό της «ελεύθερης» εκπαίδευσης. Προφανώς ελεύθερης α</w:t>
      </w:r>
      <w:r>
        <w:rPr>
          <w:rFonts w:eastAsia="Times New Roman" w:cs="Times New Roman"/>
          <w:szCs w:val="24"/>
        </w:rPr>
        <w:t xml:space="preserve">πό τις υποχρεώσεις του Συντάγματος και απογυμνωμένης από τα δικαιώματα των πολλών. </w:t>
      </w:r>
    </w:p>
    <w:p w14:paraId="50A7B89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να αποκτήσει στοιχειώδη κοινωνική αποδοχή το ταξικό σχέδιο της Νέας Δημοκρατίας για εκπαίδευση πελατών-καταναλωτών, η Αξιωματική Αντιπολίτευση καταφεύγει συστηματικά σε</w:t>
      </w:r>
      <w:r>
        <w:rPr>
          <w:rFonts w:eastAsia="Times New Roman" w:cs="Times New Roman"/>
          <w:szCs w:val="24"/>
        </w:rPr>
        <w:t xml:space="preserve"> μια αδίστακτη κατασυκοφάντηση της δημόσιας εκπαίδευσης. Πέρ</w:t>
      </w:r>
      <w:r>
        <w:rPr>
          <w:rFonts w:eastAsia="Times New Roman" w:cs="Times New Roman"/>
          <w:szCs w:val="24"/>
        </w:rPr>
        <w:t>υ</w:t>
      </w:r>
      <w:r>
        <w:rPr>
          <w:rFonts w:eastAsia="Times New Roman" w:cs="Times New Roman"/>
          <w:szCs w:val="24"/>
        </w:rPr>
        <w:t>σι, ο κ. Μητσοτάκης ξεκίνησε την εκστρατεία απαξίωσης της πρωτοβάθμιας και δευτεροβάθμιας εκπαίδευσης. Η υποδειγματική έναρξη της προηγούμενης σχολικής χρονιάς τού έδωσε αποστομωτική απάντηση και</w:t>
      </w:r>
      <w:r>
        <w:rPr>
          <w:rFonts w:eastAsia="Times New Roman" w:cs="Times New Roman"/>
          <w:szCs w:val="24"/>
        </w:rPr>
        <w:t xml:space="preserve"> έκτοτε δεν επανήλθε. Και πώς να επανέλθει όταν τα στοιχεία και οι αριθμοί είναι αμείλικτα; Είκοσι πέντε εκατομμύρια σχολικά βιβλία από τον Ιούλιο πέρ</w:t>
      </w:r>
      <w:r>
        <w:rPr>
          <w:rFonts w:eastAsia="Times New Roman" w:cs="Times New Roman"/>
          <w:szCs w:val="24"/>
        </w:rPr>
        <w:t>υ</w:t>
      </w:r>
      <w:r>
        <w:rPr>
          <w:rFonts w:eastAsia="Times New Roman" w:cs="Times New Roman"/>
          <w:szCs w:val="24"/>
        </w:rPr>
        <w:t>σι και δώδεκα χιλιάδες αναπληρωτές από τις πρώτες μέρες πέρ</w:t>
      </w:r>
      <w:r>
        <w:rPr>
          <w:rFonts w:eastAsia="Times New Roman" w:cs="Times New Roman"/>
          <w:szCs w:val="24"/>
        </w:rPr>
        <w:t>υ</w:t>
      </w:r>
      <w:r>
        <w:rPr>
          <w:rFonts w:eastAsia="Times New Roman" w:cs="Times New Roman"/>
          <w:szCs w:val="24"/>
        </w:rPr>
        <w:t>σι τον Σεπτέμβρη έναντι μόλις χιλίων τετρακοσ</w:t>
      </w:r>
      <w:r>
        <w:rPr>
          <w:rFonts w:eastAsia="Times New Roman" w:cs="Times New Roman"/>
          <w:szCs w:val="24"/>
        </w:rPr>
        <w:t xml:space="preserve">ίων τριάντα έναν το 2013 και 2014. Η διαφορά ήταν 712%. Αυτή η διαφορά αντανακλά και τη διαφορά του συνολικού ενδιαφέροντος μας για την εκπαίδευση, επτά προς ένα. </w:t>
      </w:r>
    </w:p>
    <w:p w14:paraId="50A7B89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της Βουλής τα στοιχεία του επτά προς ένα. </w:t>
      </w:r>
    </w:p>
    <w:p w14:paraId="50A7B89E" w14:textId="77777777" w:rsidR="007C6747" w:rsidRDefault="00E91359">
      <w:pPr>
        <w:spacing w:after="0" w:line="600" w:lineRule="auto"/>
        <w:ind w:firstLine="720"/>
        <w:jc w:val="both"/>
        <w:rPr>
          <w:rFonts w:eastAsia="Times New Roman"/>
          <w:szCs w:val="24"/>
        </w:rPr>
      </w:pPr>
      <w:r w:rsidRPr="00AF3B92">
        <w:rPr>
          <w:rFonts w:eastAsia="Times New Roman"/>
          <w:szCs w:val="24"/>
        </w:rPr>
        <w:t>(Στο σημείο αυτό ο Βουλε</w:t>
      </w:r>
      <w:r w:rsidRPr="00AF3B92">
        <w:rPr>
          <w:rFonts w:eastAsia="Times New Roman"/>
          <w:szCs w:val="24"/>
        </w:rPr>
        <w:t xml:space="preserve">υτής κ. </w:t>
      </w:r>
      <w:r>
        <w:rPr>
          <w:rFonts w:eastAsia="Times New Roman" w:cs="Times New Roman"/>
          <w:szCs w:val="24"/>
        </w:rPr>
        <w:t xml:space="preserve">Νικόλαος Φίλης </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50A7B89F" w14:textId="77777777" w:rsidR="007C6747" w:rsidRDefault="00E91359">
      <w:pPr>
        <w:spacing w:after="0" w:line="600" w:lineRule="auto"/>
        <w:ind w:firstLine="720"/>
        <w:jc w:val="both"/>
        <w:rPr>
          <w:rFonts w:eastAsia="Times New Roman"/>
          <w:szCs w:val="24"/>
        </w:rPr>
      </w:pPr>
      <w:r>
        <w:rPr>
          <w:rFonts w:eastAsia="Times New Roman"/>
          <w:szCs w:val="24"/>
        </w:rPr>
        <w:t xml:space="preserve">Στο ίδιο κρεσέντο αντιπολιτευτικής μανίας επιδίδεται και φέτος, σχετικά </w:t>
      </w:r>
      <w:r>
        <w:rPr>
          <w:rFonts w:eastAsia="Times New Roman"/>
          <w:szCs w:val="24"/>
        </w:rPr>
        <w:t>με τα πανεπιστήμια αυτήν τη φορά. Τα παρουσιάζει ως άντρα εγκληματικότητας και διαφθοράς. Ποιον ωφελεί αυτή η κατασυκοφάντηση; Ούτε τα προβλήματα, που βεβαίως και υπάρχουν</w:t>
      </w:r>
      <w:r>
        <w:rPr>
          <w:rFonts w:eastAsia="Times New Roman"/>
          <w:szCs w:val="24"/>
        </w:rPr>
        <w:t>,</w:t>
      </w:r>
      <w:r>
        <w:rPr>
          <w:rFonts w:eastAsia="Times New Roman"/>
          <w:szCs w:val="24"/>
        </w:rPr>
        <w:t xml:space="preserve"> βελτιώνονται ούτε ενισχύεται η θέση της χώρας και των πανεπιστημίων διεθνώς. Τα ελλ</w:t>
      </w:r>
      <w:r>
        <w:rPr>
          <w:rFonts w:eastAsia="Times New Roman"/>
          <w:szCs w:val="24"/>
        </w:rPr>
        <w:t xml:space="preserve">ηνικά πανεπιστήμια χαίρουν διεθνούς εκτίμησης χάρη στη σκληρή δουλειά των πανεπιστημιακών και τις επιδόσεις των φοιτητών μας. </w:t>
      </w:r>
    </w:p>
    <w:p w14:paraId="50A7B8A0" w14:textId="77777777" w:rsidR="007C6747" w:rsidRDefault="00E91359">
      <w:pPr>
        <w:spacing w:after="0" w:line="600" w:lineRule="auto"/>
        <w:ind w:firstLine="720"/>
        <w:jc w:val="both"/>
        <w:rPr>
          <w:rFonts w:eastAsia="Times New Roman"/>
          <w:szCs w:val="24"/>
        </w:rPr>
      </w:pPr>
      <w:r>
        <w:rPr>
          <w:rFonts w:eastAsia="Times New Roman"/>
          <w:szCs w:val="24"/>
        </w:rPr>
        <w:t>Η εκστρατεία απαξίωσής τους έχει ποταπά κίνητρα. Η Νέα Δημοκρατία επιδιώκει να δικαιολογήσει την ίδρυση ιδιωτικών πανεπιστημίων α</w:t>
      </w:r>
      <w:r>
        <w:rPr>
          <w:rFonts w:eastAsia="Times New Roman"/>
          <w:szCs w:val="24"/>
        </w:rPr>
        <w:t>κολουθώντας το δόγμα πως ό,τι δημόσιο είναι προβληματικό και διεφθαρμένο και ό,τι ιδιωτικό ανταγωνιστικό και άριστο. Είναι τόση η μανία του κ. Μητσοτάκη κατά της δημόσιας εκπαίδευσης που έφτασε πέρ</w:t>
      </w:r>
      <w:r>
        <w:rPr>
          <w:rFonts w:eastAsia="Times New Roman"/>
          <w:szCs w:val="24"/>
        </w:rPr>
        <w:t>υ</w:t>
      </w:r>
      <w:r>
        <w:rPr>
          <w:rFonts w:eastAsia="Times New Roman"/>
          <w:szCs w:val="24"/>
        </w:rPr>
        <w:t>σι, εδώ στην Αίθουσα αυτή, στο σημείο να μας προτείνει την</w:t>
      </w:r>
      <w:r>
        <w:rPr>
          <w:rFonts w:eastAsia="Times New Roman"/>
          <w:szCs w:val="24"/>
        </w:rPr>
        <w:t xml:space="preserve"> ίδρυση ιδιωτικών πανεπιστημίων επικαλούμενος συνταγματική διάταξη του 1864. Έγινε έτσι πιο παλιός από το παλιό. Πρόκειται για ρετρό πολιτική. </w:t>
      </w:r>
    </w:p>
    <w:p w14:paraId="50A7B8A1" w14:textId="77777777" w:rsidR="007C6747" w:rsidRDefault="00E91359">
      <w:pPr>
        <w:spacing w:after="0" w:line="600" w:lineRule="auto"/>
        <w:ind w:firstLine="720"/>
        <w:jc w:val="both"/>
        <w:rPr>
          <w:rFonts w:eastAsia="Times New Roman"/>
          <w:szCs w:val="24"/>
        </w:rPr>
      </w:pPr>
      <w:r>
        <w:rPr>
          <w:rFonts w:eastAsia="Times New Roman"/>
          <w:szCs w:val="24"/>
        </w:rPr>
        <w:t>Όλη η επιχειρηματολογία του παλαιού δικομματισμού εστιάζεται στην υποστήριξη του περιβόητου νόμου Διαμαντοπούλου</w:t>
      </w:r>
      <w:r>
        <w:rPr>
          <w:rFonts w:eastAsia="Times New Roman"/>
          <w:szCs w:val="24"/>
        </w:rPr>
        <w:t xml:space="preserve"> με το επιχείρημα ότι ψηφίστηκε από διακόσιους πενήντα Βουλευτές. Ο νόμος αυτός εμφανίζεται σαν τις πλάκες του </w:t>
      </w:r>
      <w:proofErr w:type="spellStart"/>
      <w:r>
        <w:rPr>
          <w:rFonts w:eastAsia="Times New Roman"/>
          <w:szCs w:val="24"/>
        </w:rPr>
        <w:t>Μωυσέως</w:t>
      </w:r>
      <w:proofErr w:type="spellEnd"/>
      <w:r>
        <w:rPr>
          <w:rFonts w:eastAsia="Times New Roman"/>
          <w:szCs w:val="24"/>
        </w:rPr>
        <w:t>. Αποκρύπτουν, όμως, οι τότε κυβερνητικοί συνέταιροι ότι το ξήλωμα αυτού του νόμου ξεκίνησε μόλις έναν χρόνο μετά τη ψήφισή του επί κυβερν</w:t>
      </w:r>
      <w:r>
        <w:rPr>
          <w:rFonts w:eastAsia="Times New Roman"/>
          <w:szCs w:val="24"/>
        </w:rPr>
        <w:t>ήσεως Σαμαρά, με Υπουργό Παιδείας τον κ. Αρβανιτόπουλο. Ο κ. Λοβέρδος μπορεί να το θυμάται, γιατί δεν ψήφισε τότε το ξήλωμα με άλλους τέσσερις Βουλευτές του ΠΑΣΟΚ. Αλλά όλο το ΠΑΣΟΚ και η Νέα Δημοκρατία τον ξήλωσαν τον νόμο αυτόν με τον νόμο του κ. Αρβανιτ</w:t>
      </w:r>
      <w:r>
        <w:rPr>
          <w:rFonts w:eastAsia="Times New Roman"/>
          <w:szCs w:val="24"/>
        </w:rPr>
        <w:t xml:space="preserve">όπουλου. </w:t>
      </w:r>
    </w:p>
    <w:p w14:paraId="50A7B8A2" w14:textId="77777777" w:rsidR="007C6747" w:rsidRDefault="00E91359">
      <w:pPr>
        <w:spacing w:after="0" w:line="600" w:lineRule="auto"/>
        <w:ind w:firstLine="720"/>
        <w:jc w:val="both"/>
        <w:rPr>
          <w:rFonts w:eastAsia="Times New Roman"/>
          <w:szCs w:val="24"/>
        </w:rPr>
      </w:pPr>
      <w:r>
        <w:rPr>
          <w:rFonts w:eastAsia="Times New Roman"/>
          <w:szCs w:val="24"/>
        </w:rPr>
        <w:t>Πέρα από αντιμεταρρύθμιση που επιχειρούσε ουσιαστικά να μετατρέψει τα πανεπιστήμια σε ανώνυμες εταιρείες, ο νόμος της κ. Διαμαντοπούλου υπήρξε ένας δυσλειτουργικός νόμος. Άλλωστε, από την πρώτη μέρα της συζήτησής του στη Βουλή, ο νόμος είχε δεχτε</w:t>
      </w:r>
      <w:r>
        <w:rPr>
          <w:rFonts w:eastAsia="Times New Roman"/>
          <w:szCs w:val="24"/>
        </w:rPr>
        <w:t xml:space="preserve">ί σκληρή κριτική από προσωπικότητες του συντηρητικού χώρου, ανάμεσά τους και ο σημερινός Πρόεδρος της Δημοκρατίας, καθηγητής Προκόπης Παυλόπουλος. </w:t>
      </w:r>
    </w:p>
    <w:p w14:paraId="50A7B8A3" w14:textId="77777777" w:rsidR="007C6747" w:rsidRDefault="00E91359">
      <w:pPr>
        <w:spacing w:after="0" w:line="600" w:lineRule="auto"/>
        <w:ind w:firstLine="720"/>
        <w:jc w:val="both"/>
        <w:rPr>
          <w:rFonts w:eastAsia="Times New Roman"/>
          <w:szCs w:val="24"/>
        </w:rPr>
      </w:pPr>
      <w:r>
        <w:rPr>
          <w:rFonts w:eastAsia="Times New Roman"/>
          <w:szCs w:val="24"/>
        </w:rPr>
        <w:t xml:space="preserve">Στο σημείο αυτό θα ήθελα να ρωτήσω τον σημερινό Πρόεδρο της Νέας Δημοκρατίας –ελπίζω να του μεταφέρει η κ. </w:t>
      </w:r>
      <w:proofErr w:type="spellStart"/>
      <w:r>
        <w:rPr>
          <w:rFonts w:eastAsia="Times New Roman"/>
          <w:szCs w:val="24"/>
        </w:rPr>
        <w:t>Κ</w:t>
      </w:r>
      <w:r>
        <w:rPr>
          <w:rFonts w:eastAsia="Times New Roman"/>
          <w:szCs w:val="24"/>
        </w:rPr>
        <w:t>εραμέως</w:t>
      </w:r>
      <w:proofErr w:type="spellEnd"/>
      <w:r>
        <w:rPr>
          <w:rFonts w:eastAsia="Times New Roman"/>
          <w:szCs w:val="24"/>
        </w:rPr>
        <w:t xml:space="preserve"> το ερώτημά μου- αν ψήφισε τότε τον νόμο Αρβανιτόπουλου, τον οποίο είχε καταγγείλει η κ. Διαμαντοπούλου ως υποχώρηση στις συντεχνίες και τις βίαιες </w:t>
      </w:r>
      <w:proofErr w:type="spellStart"/>
      <w:r>
        <w:rPr>
          <w:rFonts w:eastAsia="Times New Roman"/>
          <w:szCs w:val="24"/>
        </w:rPr>
        <w:t>μειοψηφίες</w:t>
      </w:r>
      <w:proofErr w:type="spellEnd"/>
      <w:r>
        <w:rPr>
          <w:rFonts w:eastAsia="Times New Roman"/>
          <w:szCs w:val="24"/>
        </w:rPr>
        <w:t xml:space="preserve">. </w:t>
      </w:r>
    </w:p>
    <w:p w14:paraId="50A7B8A4" w14:textId="77777777" w:rsidR="007C6747" w:rsidRDefault="00E91359">
      <w:pPr>
        <w:spacing w:after="0" w:line="600" w:lineRule="auto"/>
        <w:ind w:firstLine="720"/>
        <w:jc w:val="both"/>
        <w:rPr>
          <w:rFonts w:eastAsia="Times New Roman"/>
          <w:szCs w:val="24"/>
        </w:rPr>
      </w:pPr>
      <w:r>
        <w:rPr>
          <w:rFonts w:eastAsia="Times New Roman"/>
          <w:szCs w:val="24"/>
        </w:rPr>
        <w:t xml:space="preserve">Καταθέτω στα Πρακτικά της Βουλής την οργισμένη δήλωση της κ. Διαμαντοπούλου ότι αντί να </w:t>
      </w:r>
      <w:r>
        <w:rPr>
          <w:rFonts w:eastAsia="Times New Roman"/>
          <w:szCs w:val="24"/>
        </w:rPr>
        <w:t xml:space="preserve">κάνει μεταρρυθμίσεις η κυβέρνηση Σαμαρά, ξηλώνει τον νόμο της. </w:t>
      </w:r>
    </w:p>
    <w:p w14:paraId="50A7B8A5" w14:textId="77777777" w:rsidR="007C6747" w:rsidRDefault="00E91359">
      <w:pPr>
        <w:spacing w:after="0"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Νικόλαος Φίλης </w:t>
      </w:r>
      <w:r w:rsidRPr="00AF3B92">
        <w:rPr>
          <w:rFonts w:eastAsia="Times New Roman"/>
          <w:szCs w:val="24"/>
        </w:rPr>
        <w:t>καταθέτει για τα Πρακτικά το προαναφερθέν έ</w:t>
      </w:r>
      <w:r>
        <w:rPr>
          <w:rFonts w:eastAsia="Times New Roman"/>
          <w:szCs w:val="24"/>
        </w:rPr>
        <w:t>γγραφο, το οποίο βρίσκεται στο α</w:t>
      </w:r>
      <w:r w:rsidRPr="00AF3B92">
        <w:rPr>
          <w:rFonts w:eastAsia="Times New Roman"/>
          <w:szCs w:val="24"/>
        </w:rPr>
        <w:t>ρχείο του Τμήματος Γραμματείας της Διεύθυνσης Στενογραφίας και Πρακτικ</w:t>
      </w:r>
      <w:r w:rsidRPr="00AF3B92">
        <w:rPr>
          <w:rFonts w:eastAsia="Times New Roman"/>
          <w:szCs w:val="24"/>
        </w:rPr>
        <w:t>ών της Βουλής)</w:t>
      </w:r>
    </w:p>
    <w:p w14:paraId="50A7B8A6" w14:textId="77777777" w:rsidR="007C6747" w:rsidRDefault="00E91359">
      <w:pPr>
        <w:spacing w:after="0" w:line="600" w:lineRule="auto"/>
        <w:ind w:firstLine="720"/>
        <w:jc w:val="both"/>
        <w:rPr>
          <w:rFonts w:eastAsia="Times New Roman"/>
          <w:szCs w:val="24"/>
        </w:rPr>
      </w:pPr>
      <w:r>
        <w:rPr>
          <w:rFonts w:eastAsia="Times New Roman"/>
          <w:szCs w:val="24"/>
        </w:rPr>
        <w:t xml:space="preserve">Ξήλωσε και ο κ. Μητσοτάκης τον νόμο της κ. Διαμαντοπούλου τότε; Και αν τότε ψηφίσατε, κύριε Μητσοτάκη, το ξήλωμα του </w:t>
      </w:r>
      <w:r>
        <w:rPr>
          <w:rFonts w:eastAsia="Times New Roman"/>
          <w:szCs w:val="24"/>
        </w:rPr>
        <w:t>ν.</w:t>
      </w:r>
      <w:r>
        <w:rPr>
          <w:rFonts w:eastAsia="Times New Roman"/>
          <w:szCs w:val="24"/>
        </w:rPr>
        <w:t>409/2011, πώς έρχεστε σήμερα να μας τον προτείνετε ως πρότυπο; Επιτέλους τι κόμμα έχετε φτιάξει τη Νέα Δημοκρατία; Αντί να</w:t>
      </w:r>
      <w:r>
        <w:rPr>
          <w:rFonts w:eastAsia="Times New Roman"/>
          <w:szCs w:val="24"/>
        </w:rPr>
        <w:t xml:space="preserve"> μας φέρετε εδώ τους νόμους των δικών σας κυβερνήσεων με τους οποίους διαφωνούσαμε, της κ. Γιαννάκου και του κ. Αρβανιτόπουλου, υπεραμύνεστε του νόμου Διαμαντοπούλου, τον οποίο εσείς ξηλώσατε μόλις έναν χρόνο μετά τη ψήφισή του; </w:t>
      </w:r>
    </w:p>
    <w:p w14:paraId="50A7B8A7" w14:textId="77777777" w:rsidR="007C6747" w:rsidRDefault="00E91359">
      <w:pPr>
        <w:spacing w:after="0" w:line="600" w:lineRule="auto"/>
        <w:ind w:firstLine="720"/>
        <w:jc w:val="both"/>
        <w:rPr>
          <w:rFonts w:eastAsia="Times New Roman"/>
          <w:szCs w:val="24"/>
        </w:rPr>
      </w:pPr>
      <w:r>
        <w:rPr>
          <w:rFonts w:eastAsia="Times New Roman"/>
          <w:szCs w:val="24"/>
        </w:rPr>
        <w:t>Προφανώς αυτή η κίνησή σας</w:t>
      </w:r>
      <w:r>
        <w:rPr>
          <w:rFonts w:eastAsia="Times New Roman"/>
          <w:szCs w:val="24"/>
        </w:rPr>
        <w:t xml:space="preserve"> δεν αφορά την εκπαίδευση, αλλά άλλες μικροκομματικές στοχεύσεις και -επιτρέψτε μου- παντρολογήματα. </w:t>
      </w:r>
      <w:r w:rsidRPr="00E67640">
        <w:rPr>
          <w:rFonts w:eastAsia="Times New Roman"/>
          <w:szCs w:val="24"/>
        </w:rPr>
        <w:t>Η</w:t>
      </w:r>
      <w:r>
        <w:rPr>
          <w:rFonts w:eastAsia="Times New Roman"/>
          <w:szCs w:val="24"/>
        </w:rPr>
        <w:t xml:space="preserve"> αξίωση να μην τροποποιηθεί ποτέ ένας νόμος είναι αντιδημοκρατική. </w:t>
      </w:r>
    </w:p>
    <w:p w14:paraId="50A7B8A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Κοιταχτείτε μεταξύ σας, κύριοι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Οι </w:t>
      </w:r>
      <w:proofErr w:type="spellStart"/>
      <w:r>
        <w:rPr>
          <w:rFonts w:eastAsia="Times New Roman" w:cs="Times New Roman"/>
          <w:szCs w:val="24"/>
        </w:rPr>
        <w:t>εκατόν</w:t>
      </w:r>
      <w:proofErr w:type="spellEnd"/>
      <w:r>
        <w:rPr>
          <w:rFonts w:eastAsia="Times New Roman" w:cs="Times New Roman"/>
          <w:szCs w:val="24"/>
        </w:rPr>
        <w:t xml:space="preserve"> ογδόντα από του</w:t>
      </w:r>
      <w:r>
        <w:rPr>
          <w:rFonts w:eastAsia="Times New Roman" w:cs="Times New Roman"/>
          <w:szCs w:val="24"/>
        </w:rPr>
        <w:t xml:space="preserve">ς διακόσιους πενήντα Βουλευτές εκείνης της ψηφοφορίας σήμερα δεν είναι μέλη αυτού του Κοινοβουλίου. Οι </w:t>
      </w:r>
      <w:proofErr w:type="spellStart"/>
      <w:r>
        <w:rPr>
          <w:rFonts w:eastAsia="Times New Roman" w:cs="Times New Roman"/>
          <w:szCs w:val="24"/>
        </w:rPr>
        <w:t>εκατόν</w:t>
      </w:r>
      <w:proofErr w:type="spellEnd"/>
      <w:r>
        <w:rPr>
          <w:rFonts w:eastAsia="Times New Roman" w:cs="Times New Roman"/>
          <w:szCs w:val="24"/>
        </w:rPr>
        <w:t xml:space="preserve"> ογδόντα από τους διακόσιους πενήντα πέντε που ψήφισαν τον νόμο Διαμαντοπούλου! Υπήρξε λαϊκή εντολή για δημοκρατική ανατροπή. Χωνέψτε το και συμβιβ</w:t>
      </w:r>
      <w:r>
        <w:rPr>
          <w:rFonts w:eastAsia="Times New Roman" w:cs="Times New Roman"/>
          <w:szCs w:val="24"/>
        </w:rPr>
        <w:t>αστείτε με τις αρχές της δημοκρατίας. Αφήστε τους λεονταρισμούς ότι θα καταργήσετε κι εσείς τον νόμο. Έτσι είναι η δημοκρατία. Θα σας το επιτρέψει ο λαός νομίζετε;</w:t>
      </w:r>
    </w:p>
    <w:p w14:paraId="50A7B8A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Μια από τις βασικές διατάξεις του νομοσχεδίου αφορά την ίδρυση διετών κύκλων στα ΤΕΙ και τα </w:t>
      </w:r>
      <w:r>
        <w:rPr>
          <w:rFonts w:eastAsia="Times New Roman" w:cs="Times New Roman"/>
          <w:szCs w:val="24"/>
        </w:rPr>
        <w:t xml:space="preserve">πανεπιστήμια για τους αποφοίτους των ΕΠΑΛ. Πρόκειται για μια ακόμα απόδειξη του κυβερνητικού ενδιαφέροντος για την τεχνική εκπαίδευση μετά την περυσινή ανασυγκρότηση των ΕΠΑΛ, την επαναλειτουργία πολλών δημοσίων ΙΕΚ και την επιτυχή καθιέρωση της </w:t>
      </w:r>
      <w:proofErr w:type="spellStart"/>
      <w:r>
        <w:rPr>
          <w:rFonts w:eastAsia="Times New Roman" w:cs="Times New Roman"/>
          <w:szCs w:val="24"/>
        </w:rPr>
        <w:t>μεταλυκεια</w:t>
      </w:r>
      <w:r>
        <w:rPr>
          <w:rFonts w:eastAsia="Times New Roman" w:cs="Times New Roman"/>
          <w:szCs w:val="24"/>
        </w:rPr>
        <w:t>κής</w:t>
      </w:r>
      <w:proofErr w:type="spellEnd"/>
      <w:r>
        <w:rPr>
          <w:rFonts w:eastAsia="Times New Roman" w:cs="Times New Roman"/>
          <w:szCs w:val="24"/>
        </w:rPr>
        <w:t xml:space="preserve"> μαθητείας στις επιχειρήσεις. </w:t>
      </w:r>
    </w:p>
    <w:p w14:paraId="50A7B8A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Βλέπετε, είστε εσείς, κύριοι της Αντιπολίτευσης, που ρητορεύετε γενικώς και αόριστα για τη σύνδεση της εκπαίδευσης με την οικονομία. Αλλά είναι η Κυβέρνηση που την κάνει πράξη, χωρίς να υποτάσσει την εκπαίδευση στην αγορά </w:t>
      </w:r>
      <w:r>
        <w:rPr>
          <w:rFonts w:eastAsia="Times New Roman" w:cs="Times New Roman"/>
          <w:szCs w:val="24"/>
        </w:rPr>
        <w:t>με μαύρες μάλιστα μορφές απασχόλησης, αλλά κατοχυρώνοντας τα κοινωνικά δικαιώματα των νέων. Μια νέου τύπου τεχνική εκπαίδευση, στο πλαίσιο ενός σχολείου ποιότητας και ισότητας που εμείς κατοχυρώνουμε, είναι αναγκαία προϋπόθεση για να βγει η χώρα από την κρ</w:t>
      </w:r>
      <w:r>
        <w:rPr>
          <w:rFonts w:eastAsia="Times New Roman" w:cs="Times New Roman"/>
          <w:szCs w:val="24"/>
        </w:rPr>
        <w:t>ίση με παραγωγική ανασυγκρότηση και ανάπτυξη προς όφελος των πολλών. Αυτό αναγνωρίζει η κοινωνία στα χρόνια διακυβέρνησης του ΣΥΡΙΖΑ εκτοξεύοντας, στις μετρήσεις της κοινής γνώμης, στην πρώτη θέση των θεσμών που εμπιστεύονται οι πολίτες</w:t>
      </w:r>
      <w:r w:rsidRPr="00AE000A">
        <w:rPr>
          <w:rFonts w:eastAsia="Times New Roman" w:cs="Times New Roman"/>
          <w:szCs w:val="24"/>
        </w:rPr>
        <w:t xml:space="preserve"> </w:t>
      </w:r>
      <w:r>
        <w:rPr>
          <w:rFonts w:eastAsia="Times New Roman" w:cs="Times New Roman"/>
          <w:szCs w:val="24"/>
        </w:rPr>
        <w:t>την εκπαίδευση. Στο</w:t>
      </w:r>
      <w:r>
        <w:rPr>
          <w:rFonts w:eastAsia="Times New Roman" w:cs="Times New Roman"/>
          <w:szCs w:val="24"/>
        </w:rPr>
        <w:t xml:space="preserve"> 70% φτάνει σήμερα το ποσοστό εμπιστοσύνης των πολιτών για την εκπαίδευση, έναντι του 50% την εποχή των δικών σας κυβερνήσεων. </w:t>
      </w:r>
    </w:p>
    <w:p w14:paraId="50A7B8A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Καταθέτω τα επίσημα στοιχεία από μέτρηση της </w:t>
      </w:r>
      <w:r>
        <w:rPr>
          <w:rFonts w:eastAsia="Times New Roman" w:cs="Times New Roman"/>
          <w:szCs w:val="24"/>
          <w:lang w:val="en-US"/>
        </w:rPr>
        <w:t>MRB</w:t>
      </w:r>
      <w:r w:rsidRPr="004D5B86">
        <w:rPr>
          <w:rFonts w:eastAsia="Times New Roman" w:cs="Times New Roman"/>
          <w:szCs w:val="24"/>
        </w:rPr>
        <w:t xml:space="preserve"> </w:t>
      </w:r>
      <w:r>
        <w:rPr>
          <w:rFonts w:eastAsia="Times New Roman" w:cs="Times New Roman"/>
          <w:szCs w:val="24"/>
        </w:rPr>
        <w:t>τον φετινό Ιούνιο.</w:t>
      </w:r>
    </w:p>
    <w:p w14:paraId="50A7B8AC" w14:textId="77777777" w:rsidR="007C6747" w:rsidRDefault="00E91359">
      <w:pPr>
        <w:spacing w:after="0" w:line="600" w:lineRule="auto"/>
        <w:ind w:firstLine="720"/>
        <w:jc w:val="both"/>
        <w:rPr>
          <w:rFonts w:eastAsia="Times New Roman" w:cs="Times New Roman"/>
          <w:szCs w:val="24"/>
        </w:rPr>
      </w:pPr>
      <w:r w:rsidRPr="004F39AD">
        <w:rPr>
          <w:rFonts w:eastAsia="Times New Roman" w:cs="Times New Roman"/>
          <w:szCs w:val="24"/>
        </w:rPr>
        <w:t>(</w:t>
      </w:r>
      <w:r>
        <w:rPr>
          <w:rFonts w:eastAsia="Times New Roman" w:cs="Times New Roman"/>
          <w:szCs w:val="24"/>
        </w:rPr>
        <w:t>Στο σημείο αυτό ο Βουλευτής κ. Νικόλαος Φίλης καταθέτει για</w:t>
      </w:r>
      <w:r>
        <w:rPr>
          <w:rFonts w:eastAsia="Times New Roman" w:cs="Times New Roman"/>
          <w:szCs w:val="24"/>
        </w:rPr>
        <w:t xml:space="preserve"> τα Πρακτικά της Βουλής το προαναφερθέν έγγραφο, το οποίο βρίσκεται στο αρχείο του Τμήματος Γραμματείας της Διεύθυνσης Στενογραφίας και Πρακτικών της Βουλής).</w:t>
      </w:r>
    </w:p>
    <w:p w14:paraId="50A7B8A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τριτοβάθμια εκπαίδευση βρίσκεται σήμερα αντιμέτωπη με τεράστιες προκλήσεις, που σε μεγάλο βαθμό συναρτώνται με τον ψηφιακό πολιτισμό. Η εξ αποστάσεως εκπαίδευση, τα προπτυχιακά και μεταπτυχιακά μέσω ηλεκτρονικών </w:t>
      </w:r>
      <w:proofErr w:type="spellStart"/>
      <w:r>
        <w:rPr>
          <w:rFonts w:eastAsia="Times New Roman" w:cs="Times New Roman"/>
          <w:szCs w:val="24"/>
        </w:rPr>
        <w:t>πλατφορμών</w:t>
      </w:r>
      <w:proofErr w:type="spellEnd"/>
      <w:r>
        <w:rPr>
          <w:rFonts w:eastAsia="Times New Roman" w:cs="Times New Roman"/>
          <w:szCs w:val="24"/>
        </w:rPr>
        <w:t xml:space="preserve"> χρειάζονται ρύθμιση. Το επιστημ</w:t>
      </w:r>
      <w:r>
        <w:rPr>
          <w:rFonts w:eastAsia="Times New Roman" w:cs="Times New Roman"/>
          <w:szCs w:val="24"/>
        </w:rPr>
        <w:t xml:space="preserve">ονικό δυναμικό κινείται διαρκώς μέσα στον </w:t>
      </w:r>
      <w:proofErr w:type="spellStart"/>
      <w:r>
        <w:rPr>
          <w:rFonts w:eastAsia="Times New Roman" w:cs="Times New Roman"/>
          <w:szCs w:val="24"/>
        </w:rPr>
        <w:t>αλληλοεξαρτώμενο</w:t>
      </w:r>
      <w:proofErr w:type="spellEnd"/>
      <w:r>
        <w:rPr>
          <w:rFonts w:eastAsia="Times New Roman" w:cs="Times New Roman"/>
          <w:szCs w:val="24"/>
        </w:rPr>
        <w:t xml:space="preserve"> κόσμο της </w:t>
      </w:r>
      <w:proofErr w:type="spellStart"/>
      <w:r>
        <w:rPr>
          <w:rFonts w:eastAsia="Times New Roman" w:cs="Times New Roman"/>
          <w:szCs w:val="24"/>
        </w:rPr>
        <w:t>παγκοσμιοποιημένης</w:t>
      </w:r>
      <w:proofErr w:type="spellEnd"/>
      <w:r>
        <w:rPr>
          <w:rFonts w:eastAsia="Times New Roman" w:cs="Times New Roman"/>
          <w:szCs w:val="24"/>
        </w:rPr>
        <w:t xml:space="preserve"> γνώσης. Πόσο έτοιμα είναι τα ελληνικά πανεπιστήμια να προσφέρουν προπτυχιακά και μεταπτυχιακά προγράμματα ενισχύοντας το διεθνές τους κύρος; Τα ζητήματα αυτά και άλλα π</w:t>
      </w:r>
      <w:r>
        <w:rPr>
          <w:rFonts w:eastAsia="Times New Roman" w:cs="Times New Roman"/>
          <w:szCs w:val="24"/>
        </w:rPr>
        <w:t xml:space="preserve">ου είναι ανοιχτά στον ενιαίο χώρο της τριτοβάθμιας εκπαίδευσης και έρευνας, συγκροτούν ένα φάσμα θεμάτων που χρειάζονται δημοκρατική ρύθμιση και πρέπει να αντιμετωπιστούν συναινετικά υπό το πρίσμα πάντοτε του δημοσίου συμφέροντος. </w:t>
      </w:r>
    </w:p>
    <w:p w14:paraId="50A7B8A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κλείνω με το θέμα του ασύλου. Εκεί κι αν έσπασε το ιερό </w:t>
      </w:r>
      <w:proofErr w:type="spellStart"/>
      <w:r>
        <w:rPr>
          <w:rFonts w:eastAsia="Times New Roman" w:cs="Times New Roman"/>
          <w:szCs w:val="24"/>
        </w:rPr>
        <w:t>Γκράαλ</w:t>
      </w:r>
      <w:proofErr w:type="spellEnd"/>
      <w:r>
        <w:rPr>
          <w:rFonts w:eastAsia="Times New Roman" w:cs="Times New Roman"/>
          <w:szCs w:val="24"/>
        </w:rPr>
        <w:t xml:space="preserve"> -εννοώ τον νόμο Διαμαντοπούλου. Οι νομοθετικές ρυθμίσεις που ψηφίζουμε σήμερα δεν επαναφέρουν τον νόμο του 1982, ο οποίος πρέπει να τονίσουμε ότι υπήρξε μια μεγάλη δημοκρατική τομή, διότι</w:t>
      </w:r>
      <w:r>
        <w:rPr>
          <w:rFonts w:eastAsia="Times New Roman" w:cs="Times New Roman"/>
          <w:szCs w:val="24"/>
        </w:rPr>
        <w:t xml:space="preserve"> εκτός των άλλων συμπεριέλαβε τις ώριμες κατακτήσεις του πανεπιστημιακού και φοιτητικού κινήματος. Δεν ήταν ένα χάρισμα. Ήταν μια κατάκτηση αυτός ο νόμος. Ψευδώς, λοιπόν, ισχυρίζεται η Αντιπολίτευση, συναγωνιζόμενη, σε πολεμική εναντίον του ασύλου, με την </w:t>
      </w:r>
      <w:r>
        <w:rPr>
          <w:rFonts w:eastAsia="Times New Roman" w:cs="Times New Roman"/>
          <w:szCs w:val="24"/>
        </w:rPr>
        <w:t>Χρυσή Αυγή, ότι εμείς επαναφέρουμε τον νόμο του 1982. Δεν τον επαναφέρουμε. Καλώς ή κακώς δεν τον επαναφέρουμε. Αλλά εκλογικεύουμε τις διατάξεις του νόμου Γιαννάκου. Προστατεύουμε το πανεπιστημιακό άσυλο από την αυθαίρετη εισβολή των κατασταλτικών μηχανισμ</w:t>
      </w:r>
      <w:r>
        <w:rPr>
          <w:rFonts w:eastAsia="Times New Roman" w:cs="Times New Roman"/>
          <w:szCs w:val="24"/>
        </w:rPr>
        <w:t xml:space="preserve">ών αλλά και από παραβιάσεις που προκύπτουν από εσωτερικές και εξωτερικές </w:t>
      </w:r>
      <w:proofErr w:type="spellStart"/>
      <w:r>
        <w:rPr>
          <w:rFonts w:eastAsia="Times New Roman" w:cs="Times New Roman"/>
          <w:szCs w:val="24"/>
        </w:rPr>
        <w:t>ανομικές</w:t>
      </w:r>
      <w:proofErr w:type="spellEnd"/>
      <w:r>
        <w:rPr>
          <w:rFonts w:eastAsia="Times New Roman" w:cs="Times New Roman"/>
          <w:szCs w:val="24"/>
        </w:rPr>
        <w:t xml:space="preserve"> συμπεριφορές. </w:t>
      </w:r>
    </w:p>
    <w:p w14:paraId="50A7B8A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Χρειαζόμαστε κανόνες που πρέπει να συμφωνηθούν και να είναι λειτουργικοί -αυτό θα κάνει η επιτροπή υπό τον κ. Παρασκευόπουλο, την οποία έχει αναγγείλει ο κ. </w:t>
      </w:r>
      <w:proofErr w:type="spellStart"/>
      <w:r>
        <w:rPr>
          <w:rFonts w:eastAsia="Times New Roman" w:cs="Times New Roman"/>
          <w:szCs w:val="24"/>
        </w:rPr>
        <w:t>Γα</w:t>
      </w:r>
      <w:r>
        <w:rPr>
          <w:rFonts w:eastAsia="Times New Roman" w:cs="Times New Roman"/>
          <w:szCs w:val="24"/>
        </w:rPr>
        <w:t>βρόβλου</w:t>
      </w:r>
      <w:proofErr w:type="spellEnd"/>
      <w:r>
        <w:rPr>
          <w:rFonts w:eastAsia="Times New Roman" w:cs="Times New Roman"/>
          <w:szCs w:val="24"/>
        </w:rPr>
        <w:t xml:space="preserve">- κι όχι να καταστήσουμε προληπτικά τα πανεπιστήμια τόπο στρατοπέδευσης των ΜΑΤ. </w:t>
      </w:r>
    </w:p>
    <w:p w14:paraId="50A7B8B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Μας είπαν χθες κορυφαία στελέχη της Νέας Δημοκρατίας ότι οι δειλοί πρυτάνεις –έτσι ακριβώς το είπαν- δεν κατάργησαν το άσυλο σε </w:t>
      </w:r>
      <w:proofErr w:type="spellStart"/>
      <w:r>
        <w:rPr>
          <w:rFonts w:eastAsia="Times New Roman" w:cs="Times New Roman"/>
          <w:szCs w:val="24"/>
        </w:rPr>
        <w:t>πάμπολλες</w:t>
      </w:r>
      <w:proofErr w:type="spellEnd"/>
      <w:r>
        <w:rPr>
          <w:rFonts w:eastAsia="Times New Roman" w:cs="Times New Roman"/>
          <w:szCs w:val="24"/>
        </w:rPr>
        <w:t xml:space="preserve"> περιπτώσεις, όπως προβλέπει ο</w:t>
      </w:r>
      <w:r>
        <w:rPr>
          <w:rFonts w:eastAsia="Times New Roman" w:cs="Times New Roman"/>
          <w:szCs w:val="24"/>
        </w:rPr>
        <w:t xml:space="preserve"> νόμος Διαμαντοπούλου. Άλλη μια ομολογία λατρείας του αυταρχισμού: υποβάθμιση των πανεπιστημιακών αρχών, αλλά και εθελοτυφλία για τα αδιέξοδα του περιβόητου αυτού νόμου. </w:t>
      </w:r>
    </w:p>
    <w:p w14:paraId="50A7B8B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Μια είναι η αλήθεια: το άσυλο δεν καταργήθηκε γιατί, παρά τις καταχρήσεις που πολλές </w:t>
      </w:r>
      <w:r>
        <w:rPr>
          <w:rFonts w:eastAsia="Times New Roman" w:cs="Times New Roman"/>
          <w:szCs w:val="24"/>
        </w:rPr>
        <w:t xml:space="preserve">φορές ζήσαμε, είναι μια έννοια κατοχυρωμένη στη δημοκρατική συνείδηση συνολικά της κοινωνίας. Είναι στο </w:t>
      </w:r>
      <w:r>
        <w:rPr>
          <w:rFonts w:eastAsia="Times New Roman" w:cs="Times New Roman"/>
          <w:szCs w:val="24"/>
          <w:lang w:val="en-US"/>
        </w:rPr>
        <w:t>DNA</w:t>
      </w:r>
      <w:r w:rsidRPr="00485490">
        <w:rPr>
          <w:rFonts w:eastAsia="Times New Roman" w:cs="Times New Roman"/>
          <w:szCs w:val="24"/>
        </w:rPr>
        <w:t xml:space="preserve"> </w:t>
      </w:r>
      <w:r>
        <w:rPr>
          <w:rFonts w:eastAsia="Times New Roman" w:cs="Times New Roman"/>
          <w:szCs w:val="24"/>
        </w:rPr>
        <w:t xml:space="preserve">των πανεπιστημίων. Αυτό δεν αλλάζει. Κι η συζήτηση σήμερα στη Βουλή απέδειξε ότι η Αριστερά υπάρχει ως δύναμη δημοκρατικής αντίστασης στην κοινωνία </w:t>
      </w:r>
      <w:r>
        <w:rPr>
          <w:rFonts w:eastAsia="Times New Roman" w:cs="Times New Roman"/>
          <w:szCs w:val="24"/>
        </w:rPr>
        <w:t xml:space="preserve">και τα πανεπιστήμια. Ως δύναμη δημιουργίας, διεξόδου για το μέλλον της κοινωνίας, διεκδικεί την ηγεμονία. Κι αυτό φάνηκε, επαναλαμβάνω, από τη σημερινή συζήτησή μας στη Βουλή. </w:t>
      </w:r>
    </w:p>
    <w:p w14:paraId="50A7B8B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0A7B8B3" w14:textId="77777777" w:rsidR="007C6747" w:rsidRDefault="00E91359">
      <w:pPr>
        <w:spacing w:after="0" w:line="600" w:lineRule="auto"/>
        <w:ind w:firstLine="709"/>
        <w:jc w:val="center"/>
        <w:rPr>
          <w:rFonts w:eastAsia="Times New Roman" w:cs="Times New Roman"/>
          <w:szCs w:val="24"/>
        </w:rPr>
      </w:pPr>
      <w:r w:rsidRPr="0096133D">
        <w:rPr>
          <w:rFonts w:eastAsia="Times New Roman" w:cs="Times New Roman"/>
          <w:szCs w:val="24"/>
        </w:rPr>
        <w:t>(Χειροκροτήματα</w:t>
      </w:r>
      <w:r>
        <w:rPr>
          <w:rFonts w:eastAsia="Times New Roman" w:cs="Times New Roman"/>
          <w:szCs w:val="24"/>
        </w:rPr>
        <w:t xml:space="preserve"> από την πτέρυγα του ΣΥΡΙΖΑ</w:t>
      </w:r>
      <w:r w:rsidRPr="0096133D">
        <w:rPr>
          <w:rFonts w:eastAsia="Times New Roman" w:cs="Times New Roman"/>
          <w:szCs w:val="24"/>
        </w:rPr>
        <w:t>)</w:t>
      </w:r>
    </w:p>
    <w:p w14:paraId="50A7B8B4" w14:textId="77777777" w:rsidR="007C6747" w:rsidRDefault="00E91359">
      <w:pPr>
        <w:spacing w:after="0" w:line="600" w:lineRule="auto"/>
        <w:ind w:firstLine="720"/>
        <w:jc w:val="both"/>
        <w:rPr>
          <w:rFonts w:eastAsia="Times New Roman"/>
          <w:szCs w:val="24"/>
        </w:rPr>
      </w:pPr>
      <w:r w:rsidRPr="00D62D53">
        <w:rPr>
          <w:rFonts w:eastAsia="Times New Roman"/>
          <w:b/>
          <w:szCs w:val="24"/>
        </w:rPr>
        <w:t>ΠΡΟΕΔΡΕΥΟΥΣΑ (Αναστασία</w:t>
      </w:r>
      <w:r w:rsidRPr="00D62D53">
        <w:rPr>
          <w:rFonts w:eastAsia="Times New Roman"/>
          <w:b/>
          <w:szCs w:val="24"/>
        </w:rPr>
        <w:t xml:space="preserve"> Χριστοδουλοπούλου):</w:t>
      </w:r>
      <w:r>
        <w:rPr>
          <w:rFonts w:eastAsia="Times New Roman"/>
          <w:szCs w:val="24"/>
        </w:rPr>
        <w:t xml:space="preserve"> Τον λόγο έχει ο κ. </w:t>
      </w:r>
      <w:proofErr w:type="spellStart"/>
      <w:r>
        <w:rPr>
          <w:rFonts w:eastAsia="Times New Roman"/>
          <w:szCs w:val="24"/>
        </w:rPr>
        <w:t>Μπαργιώτας</w:t>
      </w:r>
      <w:proofErr w:type="spellEnd"/>
      <w:r>
        <w:rPr>
          <w:rFonts w:eastAsia="Times New Roman"/>
          <w:szCs w:val="24"/>
        </w:rPr>
        <w:t>.</w:t>
      </w:r>
    </w:p>
    <w:p w14:paraId="50A7B8B5" w14:textId="77777777" w:rsidR="007C6747" w:rsidRDefault="00E91359">
      <w:pPr>
        <w:spacing w:after="0" w:line="600" w:lineRule="auto"/>
        <w:ind w:firstLine="720"/>
        <w:jc w:val="both"/>
        <w:rPr>
          <w:rFonts w:eastAsia="Times New Roman"/>
          <w:szCs w:val="24"/>
        </w:rPr>
      </w:pPr>
      <w:r w:rsidRPr="00D62D53">
        <w:rPr>
          <w:rFonts w:eastAsia="Times New Roman"/>
          <w:b/>
          <w:szCs w:val="24"/>
        </w:rPr>
        <w:t>ΚΩΝΣΤΑΝΤΙΝΟΣ ΜΠΑΡΓΙΩΤΑΣ:</w:t>
      </w:r>
      <w:r>
        <w:rPr>
          <w:rFonts w:eastAsia="Times New Roman"/>
          <w:szCs w:val="24"/>
        </w:rPr>
        <w:t xml:space="preserve"> Ευχαριστώ, κυρία Πρόεδρε. </w:t>
      </w:r>
    </w:p>
    <w:p w14:paraId="50A7B8B6" w14:textId="77777777" w:rsidR="007C6747" w:rsidRDefault="00E91359">
      <w:pPr>
        <w:spacing w:after="0" w:line="600" w:lineRule="auto"/>
        <w:ind w:firstLine="720"/>
        <w:jc w:val="both"/>
        <w:rPr>
          <w:rFonts w:eastAsia="Times New Roman"/>
          <w:szCs w:val="24"/>
        </w:rPr>
      </w:pPr>
      <w:r>
        <w:rPr>
          <w:rFonts w:eastAsia="Times New Roman"/>
          <w:szCs w:val="24"/>
        </w:rPr>
        <w:t xml:space="preserve">Κυρίες και κύριοι συνάδελφοι, καλησπέρα. </w:t>
      </w:r>
    </w:p>
    <w:p w14:paraId="50A7B8B7" w14:textId="77777777" w:rsidR="007C6747" w:rsidRDefault="00E91359">
      <w:pPr>
        <w:spacing w:after="0" w:line="600" w:lineRule="auto"/>
        <w:ind w:firstLine="720"/>
        <w:jc w:val="both"/>
        <w:rPr>
          <w:rFonts w:eastAsia="Times New Roman"/>
          <w:szCs w:val="24"/>
        </w:rPr>
      </w:pPr>
      <w:r>
        <w:rPr>
          <w:rFonts w:eastAsia="Times New Roman"/>
          <w:szCs w:val="24"/>
        </w:rPr>
        <w:t>Έχουμε συζήτηση για την παιδεία με τα πανεπιστήμια κλειστά και τους πανεπιστημιακούς και τους φοιτητές στις πα</w:t>
      </w:r>
      <w:r>
        <w:rPr>
          <w:rFonts w:eastAsia="Times New Roman"/>
          <w:szCs w:val="24"/>
        </w:rPr>
        <w:t>ραλίες. Έχει και η επιλογή του χρόνου τη σημειολογική της αξία, γιατί η συζήτηση είναι συγκεκριμένη.</w:t>
      </w:r>
    </w:p>
    <w:p w14:paraId="50A7B8B8" w14:textId="77777777" w:rsidR="007C6747" w:rsidRDefault="00E91359">
      <w:pPr>
        <w:spacing w:after="0" w:line="600" w:lineRule="auto"/>
        <w:ind w:firstLine="720"/>
        <w:jc w:val="both"/>
        <w:rPr>
          <w:rFonts w:eastAsia="Times New Roman"/>
          <w:szCs w:val="24"/>
        </w:rPr>
      </w:pPr>
      <w:r>
        <w:rPr>
          <w:rFonts w:eastAsia="Times New Roman"/>
          <w:szCs w:val="24"/>
        </w:rPr>
        <w:t>Άκουσα νωρίτερα τον Πρωθυπουργό με πολύ μεγάλη προσοχή και οφείλω να ομολογήσω ότι μερικές φορές, πραγματικά, τον θαυμάζω. Ο Πρωθυπουργός έχει ένα εξαιρετι</w:t>
      </w:r>
      <w:r>
        <w:rPr>
          <w:rFonts w:eastAsia="Times New Roman"/>
          <w:szCs w:val="24"/>
        </w:rPr>
        <w:t>κό ταλέντο στο να συνθέτει και να αφηγείται ένα ωραίο αφήγημα, το οποίο φαίνεται ότι έχει αρχή, μέση και τέλος. Αφήγημα βέβαια είναι «Η κάθοδος των μυρίων», ένα ιστορικό γεγονός. Αφήγημα είναι και «Η Χιονάτη με τους επτά νάνους». Αφήγημα, επίσης, είναι και</w:t>
      </w:r>
      <w:r>
        <w:rPr>
          <w:rFonts w:eastAsia="Times New Roman"/>
          <w:szCs w:val="24"/>
        </w:rPr>
        <w:t xml:space="preserve"> το </w:t>
      </w:r>
      <w:r>
        <w:rPr>
          <w:rFonts w:eastAsia="Times New Roman"/>
          <w:szCs w:val="24"/>
          <w:lang w:val="en-US"/>
        </w:rPr>
        <w:t>Fusion</w:t>
      </w:r>
      <w:r w:rsidRPr="0050725E">
        <w:rPr>
          <w:rFonts w:eastAsia="Times New Roman"/>
          <w:szCs w:val="24"/>
        </w:rPr>
        <w:t xml:space="preserve"> </w:t>
      </w:r>
      <w:r>
        <w:rPr>
          <w:rFonts w:eastAsia="Times New Roman"/>
          <w:szCs w:val="24"/>
        </w:rPr>
        <w:t>των δύο που στο στόμα κάποιων πραγματικά χαρισματικών ανθρώπων μπορεί να δημιουργηθεί μια καινούργια ιστορία, κάνοντας λογικά άλματα –ενδεχομένως- και αφήνοντας κενά, αλλά παρ</w:t>
      </w:r>
      <w:r>
        <w:rPr>
          <w:rFonts w:eastAsia="Times New Roman"/>
          <w:szCs w:val="24"/>
        </w:rPr>
        <w:t xml:space="preserve">’ </w:t>
      </w:r>
      <w:r>
        <w:rPr>
          <w:rFonts w:eastAsia="Times New Roman"/>
          <w:szCs w:val="24"/>
        </w:rPr>
        <w:t>όλα αυτά να ακούγεται ως συνεκτική ιστορία πραγματική. Ο Πρωθυπουργό</w:t>
      </w:r>
      <w:r>
        <w:rPr>
          <w:rFonts w:eastAsia="Times New Roman"/>
          <w:szCs w:val="24"/>
        </w:rPr>
        <w:t>ς έχει πραγματικά τεράστιο ταλέντο στο να κάνει το τελευταίο, στο να συνθέτει τα κομμάτια από πολλά παζλ σε ένα καινούργιο που έχει τρύπες, σκοτεινά σημεία, αλλά παρ</w:t>
      </w:r>
      <w:r>
        <w:rPr>
          <w:rFonts w:eastAsia="Times New Roman"/>
          <w:szCs w:val="24"/>
        </w:rPr>
        <w:t xml:space="preserve">’ </w:t>
      </w:r>
      <w:r>
        <w:rPr>
          <w:rFonts w:eastAsia="Times New Roman"/>
          <w:szCs w:val="24"/>
        </w:rPr>
        <w:t xml:space="preserve">όλα αυτά φαίνεται να γυαλίζει και να λαμποκοπά. </w:t>
      </w:r>
    </w:p>
    <w:p w14:paraId="50A7B8B9" w14:textId="77777777" w:rsidR="007C6747" w:rsidRDefault="00E91359">
      <w:pPr>
        <w:spacing w:after="0" w:line="600" w:lineRule="auto"/>
        <w:ind w:firstLine="720"/>
        <w:jc w:val="both"/>
        <w:rPr>
          <w:rFonts w:eastAsia="Times New Roman"/>
          <w:szCs w:val="24"/>
        </w:rPr>
      </w:pPr>
      <w:r>
        <w:rPr>
          <w:rFonts w:eastAsia="Times New Roman"/>
          <w:szCs w:val="24"/>
        </w:rPr>
        <w:t>Ακούσαμε, λοιπόν, από τον Πρωθυπουργό σή</w:t>
      </w:r>
      <w:r>
        <w:rPr>
          <w:rFonts w:eastAsia="Times New Roman"/>
          <w:szCs w:val="24"/>
        </w:rPr>
        <w:t>μερα ούτε λίγο ούτε πολύ ότι η Κυβέρνηση του ΣΥΡΙΖΑ έχει δρομολογήσει -αν δεν έχει πραγματοποιήσει κιόλας- μια τεράστια μεταρρύθμιση και στη μέση εκπαίδευση και στη τριτοβάθμια εκπαίδευση, η οποία λύνει λίγο, πολύ τα πάντα και δημιουργεί ένα καινούργιο περ</w:t>
      </w:r>
      <w:r>
        <w:rPr>
          <w:rFonts w:eastAsia="Times New Roman"/>
          <w:szCs w:val="24"/>
        </w:rPr>
        <w:t xml:space="preserve">ιβάλλον. </w:t>
      </w:r>
    </w:p>
    <w:p w14:paraId="50A7B8BA" w14:textId="77777777" w:rsidR="007C6747" w:rsidRDefault="00E91359">
      <w:pPr>
        <w:spacing w:after="0" w:line="600" w:lineRule="auto"/>
        <w:ind w:firstLine="720"/>
        <w:jc w:val="both"/>
        <w:rPr>
          <w:rFonts w:eastAsia="Times New Roman"/>
          <w:szCs w:val="24"/>
        </w:rPr>
      </w:pPr>
      <w:r>
        <w:rPr>
          <w:rFonts w:eastAsia="Times New Roman"/>
          <w:szCs w:val="24"/>
        </w:rPr>
        <w:t>Η αλήθεια βέβαια είναι λίγο διαφορετική. Αρχίζει κανείς να τη βλέπει λίγο διαφορετικά. Δεν είχε μια μεταρρύθμιση ο ΣΥΡΙΖΑ. Είχε τρεις Υπουργούς μέχρι τώρα και είχε τρεις μεταρρυθμίσεις. Βέβαια, ο κ. Φίλης επέλεξε να μην υποστηρίξει τη δικιά του σ</w:t>
      </w:r>
      <w:r>
        <w:rPr>
          <w:rFonts w:eastAsia="Times New Roman"/>
          <w:szCs w:val="24"/>
        </w:rPr>
        <w:t xml:space="preserve">ήμερα και να υποστηρίξει αυτή του κ. </w:t>
      </w:r>
      <w:proofErr w:type="spellStart"/>
      <w:r>
        <w:rPr>
          <w:rFonts w:eastAsia="Times New Roman"/>
          <w:szCs w:val="24"/>
        </w:rPr>
        <w:t>Γαβρόγλου</w:t>
      </w:r>
      <w:proofErr w:type="spellEnd"/>
      <w:r>
        <w:rPr>
          <w:rFonts w:eastAsia="Times New Roman"/>
          <w:szCs w:val="24"/>
        </w:rPr>
        <w:t>, αλλά η αλήθεια είναι ότι είδαμε τρεις διαφορετικές προτάσεις σε λιγότερο από δύο χρόνια για την τριτοβάθμια εκπαίδευση με σημαντικές διαφορές η μία από την άλλη και ένα κοινό σημείο: τη λύσσα, θα έλεγα, για τ</w:t>
      </w:r>
      <w:r>
        <w:rPr>
          <w:rFonts w:eastAsia="Times New Roman"/>
          <w:szCs w:val="24"/>
        </w:rPr>
        <w:t xml:space="preserve">ην κατάργηση της προηγούμενης μεταρρύθμισης, η οποία είναι ο ν.4009/2011 και την επαναφορά στο </w:t>
      </w:r>
      <w:r>
        <w:rPr>
          <w:rFonts w:eastAsia="Times New Roman"/>
          <w:szCs w:val="24"/>
          <w:lang w:val="en-US"/>
        </w:rPr>
        <w:t>status</w:t>
      </w:r>
      <w:r w:rsidRPr="0050725E">
        <w:rPr>
          <w:rFonts w:eastAsia="Times New Roman"/>
          <w:szCs w:val="24"/>
        </w:rPr>
        <w:t xml:space="preserve"> </w:t>
      </w:r>
      <w:r>
        <w:rPr>
          <w:rFonts w:eastAsia="Times New Roman"/>
          <w:szCs w:val="24"/>
        </w:rPr>
        <w:t xml:space="preserve">πριν από εκείνη τη μεταρρύθμιση, τουλάχιστον, σε ό,τι αφορά τον τρόπο διοίκησης των πανεπιστημίων και την αποκατάσταση ουσιαστικά του </w:t>
      </w:r>
      <w:r>
        <w:rPr>
          <w:rFonts w:eastAsia="Times New Roman"/>
          <w:szCs w:val="24"/>
          <w:lang w:val="en-US"/>
        </w:rPr>
        <w:t>status</w:t>
      </w:r>
      <w:r w:rsidRPr="0050725E">
        <w:rPr>
          <w:rFonts w:eastAsia="Times New Roman"/>
          <w:szCs w:val="24"/>
        </w:rPr>
        <w:t xml:space="preserve"> </w:t>
      </w:r>
      <w:r>
        <w:rPr>
          <w:rFonts w:eastAsia="Times New Roman"/>
          <w:szCs w:val="24"/>
          <w:lang w:val="en-US"/>
        </w:rPr>
        <w:t>quo</w:t>
      </w:r>
      <w:r w:rsidRPr="0050725E">
        <w:rPr>
          <w:rFonts w:eastAsia="Times New Roman"/>
          <w:szCs w:val="24"/>
        </w:rPr>
        <w:t xml:space="preserve"> </w:t>
      </w:r>
      <w:r>
        <w:rPr>
          <w:rFonts w:eastAsia="Times New Roman"/>
          <w:szCs w:val="24"/>
        </w:rPr>
        <w:t>στην ισορ</w:t>
      </w:r>
      <w:r>
        <w:rPr>
          <w:rFonts w:eastAsia="Times New Roman"/>
          <w:szCs w:val="24"/>
        </w:rPr>
        <w:t xml:space="preserve">ροπία δυνάμεων και εξουσίας στο εσωτερικό του πανεπιστημίου, γιατί αυτό ήταν που ενοχλούσε και αυτό ήταν που έπρεπε να αλλάξει. </w:t>
      </w:r>
    </w:p>
    <w:p w14:paraId="50A7B8BB" w14:textId="77777777" w:rsidR="007C6747" w:rsidRDefault="00E91359">
      <w:pPr>
        <w:spacing w:after="0" w:line="600" w:lineRule="auto"/>
        <w:ind w:firstLine="720"/>
        <w:jc w:val="both"/>
        <w:rPr>
          <w:rFonts w:eastAsia="Times New Roman"/>
          <w:szCs w:val="24"/>
        </w:rPr>
      </w:pPr>
      <w:r>
        <w:rPr>
          <w:rFonts w:eastAsia="Times New Roman"/>
          <w:szCs w:val="24"/>
        </w:rPr>
        <w:t>Άρχισε –και το θυμίζω γιατί έχει την αξία του- με την κατάργηση των ηλεκτρονικών ψηφοφοριών από αυτό το Βήμα ο κύριος Πρωθυπουρ</w:t>
      </w:r>
      <w:r>
        <w:rPr>
          <w:rFonts w:eastAsia="Times New Roman"/>
          <w:szCs w:val="24"/>
        </w:rPr>
        <w:t xml:space="preserve">γός. Ένας άνθρωπος λιγότερο από 45 χρονών ανακοίνωσε -και νομίζω ότι είναι πολύ σημαντικό- από αυτό το Βήμα ότι οι άψυχοι </w:t>
      </w:r>
      <w:r>
        <w:rPr>
          <w:rFonts w:eastAsia="Times New Roman"/>
          <w:szCs w:val="24"/>
          <w:lang w:val="en-US"/>
        </w:rPr>
        <w:t>servers</w:t>
      </w:r>
      <w:r w:rsidRPr="0050725E">
        <w:rPr>
          <w:rFonts w:eastAsia="Times New Roman"/>
          <w:szCs w:val="24"/>
        </w:rPr>
        <w:t xml:space="preserve"> </w:t>
      </w:r>
      <w:r>
        <w:rPr>
          <w:rFonts w:eastAsia="Times New Roman"/>
          <w:szCs w:val="24"/>
        </w:rPr>
        <w:t>δεν μπορούν να υποκαταστήσουν τις εφορευτικές επιτροπές, καταργώντας έτσι τις ηλεκτρονικές ψηφοφορίες, οι οποίες είχαν φέρει σ</w:t>
      </w:r>
      <w:r>
        <w:rPr>
          <w:rFonts w:eastAsia="Times New Roman"/>
          <w:szCs w:val="24"/>
        </w:rPr>
        <w:t>το μεταξύ, όσο πρόλαβαν να λειτουργήσουν, μια επανάσταση στις εσωτερικές εκλογές των πανεπιστημίων.</w:t>
      </w:r>
    </w:p>
    <w:p w14:paraId="50A7B8BC" w14:textId="77777777" w:rsidR="007C6747" w:rsidRDefault="00E91359">
      <w:pPr>
        <w:spacing w:after="0" w:line="600" w:lineRule="auto"/>
        <w:ind w:firstLine="720"/>
        <w:jc w:val="both"/>
        <w:rPr>
          <w:rFonts w:eastAsia="Times New Roman"/>
          <w:szCs w:val="24"/>
        </w:rPr>
      </w:pPr>
      <w:r>
        <w:rPr>
          <w:rFonts w:eastAsia="Times New Roman"/>
          <w:szCs w:val="24"/>
        </w:rPr>
        <w:t xml:space="preserve">Έτσι, λοιπόν, σήμερα, ολοκληρώνεται όντως αυτή η προσπάθεια του ΣΥΡΙΖΑ με την οριστική και πλήρη κατάργηση των </w:t>
      </w:r>
      <w:r>
        <w:rPr>
          <w:rFonts w:eastAsia="Times New Roman"/>
          <w:szCs w:val="24"/>
        </w:rPr>
        <w:t xml:space="preserve">συμβουλίου </w:t>
      </w:r>
      <w:r>
        <w:rPr>
          <w:rFonts w:eastAsia="Times New Roman"/>
          <w:szCs w:val="24"/>
        </w:rPr>
        <w:t xml:space="preserve">του </w:t>
      </w:r>
      <w:r>
        <w:rPr>
          <w:rFonts w:eastAsia="Times New Roman"/>
          <w:szCs w:val="24"/>
        </w:rPr>
        <w:t>ιδρύματος</w:t>
      </w:r>
      <w:r>
        <w:rPr>
          <w:rFonts w:eastAsia="Times New Roman"/>
          <w:szCs w:val="24"/>
        </w:rPr>
        <w:t>. Αποδείχτηκαν λίγο π</w:t>
      </w:r>
      <w:r>
        <w:rPr>
          <w:rFonts w:eastAsia="Times New Roman"/>
          <w:szCs w:val="24"/>
        </w:rPr>
        <w:t xml:space="preserve">ιο σκληρά τελικά τα </w:t>
      </w:r>
      <w:r>
        <w:rPr>
          <w:rFonts w:eastAsia="Times New Roman"/>
          <w:szCs w:val="24"/>
        </w:rPr>
        <w:t>συμβούλια ιδρύματος</w:t>
      </w:r>
      <w:r>
        <w:rPr>
          <w:rFonts w:eastAsia="Times New Roman"/>
          <w:szCs w:val="24"/>
        </w:rPr>
        <w:t>, ίσως επειδή είχαν κάποια αντιστοίχιση και υποστηρικτές στο εσωτερικό της πανεπιστημιακής κοινότητας και της κοινωνίας. Έχουμε την αύξηση του κρατικού ελέγχου πρακτικά και αντί μεγαλύτερης αυτονομίας στα πανεπιστήμια</w:t>
      </w:r>
      <w:r>
        <w:rPr>
          <w:rFonts w:eastAsia="Times New Roman"/>
          <w:szCs w:val="24"/>
        </w:rPr>
        <w:t>, όπως θα περίμενε κανείς από μια προοδευτική διακυβέρνηση, η οποία θα ενίσχυε την ελευθερία των πανεπιστημίων και την αυτονομία τους, έχουμε τη δημιουργία μηχανισμών ελέγχου σε όλα τα επίπεδα.</w:t>
      </w:r>
    </w:p>
    <w:p w14:paraId="50A7B8BD" w14:textId="77777777" w:rsidR="007C6747" w:rsidRDefault="00E91359">
      <w:pPr>
        <w:spacing w:after="0" w:line="600" w:lineRule="auto"/>
        <w:ind w:firstLine="720"/>
        <w:jc w:val="both"/>
        <w:rPr>
          <w:rFonts w:eastAsia="Times New Roman"/>
          <w:szCs w:val="24"/>
        </w:rPr>
      </w:pPr>
      <w:r>
        <w:rPr>
          <w:rFonts w:eastAsia="Times New Roman"/>
          <w:szCs w:val="24"/>
        </w:rPr>
        <w:t>Όμως, ποια είναι τα πραγματικά προβλήματα σήμερα στην τριτοβάθ</w:t>
      </w:r>
      <w:r>
        <w:rPr>
          <w:rFonts w:eastAsia="Times New Roman"/>
          <w:szCs w:val="24"/>
        </w:rPr>
        <w:t>μια εκπαίδευση; Είναι όντως η ελευθερία και η δημοκρατία; Η διακίνηση των ιδεών; Από τη δεκαετία του ’80 που ήμουν φοιτητής, μέχρι σήμερα, δεν θυμάμαι κανένα μείζον γεγονός, κα</w:t>
      </w:r>
      <w:r>
        <w:rPr>
          <w:rFonts w:eastAsia="Times New Roman"/>
          <w:szCs w:val="24"/>
        </w:rPr>
        <w:t>μ</w:t>
      </w:r>
      <w:r>
        <w:rPr>
          <w:rFonts w:eastAsia="Times New Roman"/>
          <w:szCs w:val="24"/>
        </w:rPr>
        <w:t xml:space="preserve">μιά προσπάθεια αποκλεισμού από τη κυβέρνηση ή των αρχών του πανεπιστημίου διαφορετικής άποψης ή κάποιας εκδήλωσης ή της έκφρασης οποιασδήποτε ιδέας μέσα στο πανεπιστήμιο. Αντίθετα, θυμάμαι πολλές περιπτώσεις όπου δυναμικές </w:t>
      </w:r>
      <w:proofErr w:type="spellStart"/>
      <w:r>
        <w:rPr>
          <w:rFonts w:eastAsia="Times New Roman"/>
          <w:szCs w:val="24"/>
        </w:rPr>
        <w:t>μειοψηφίες</w:t>
      </w:r>
      <w:proofErr w:type="spellEnd"/>
      <w:r>
        <w:rPr>
          <w:rFonts w:eastAsia="Times New Roman"/>
          <w:szCs w:val="24"/>
        </w:rPr>
        <w:t xml:space="preserve"> μέσα στο πανεπιστήμιο </w:t>
      </w:r>
      <w:r>
        <w:rPr>
          <w:rFonts w:eastAsia="Times New Roman"/>
          <w:szCs w:val="24"/>
        </w:rPr>
        <w:t>-και των δύο άκρων, αν θέλουμε να είμαστε ειλικρινείς- διά της βίας επέβαλλαν τον αποκλεισμό κάποιων απόψεων ερήμην του πανεπιστημίου. Θυμάμαι ότι τις δημοκρατικές διαδικασίες γενικώς, για να είμαστε ειλικρινείς, το θέμα της δημοκρατίας στο πανεπιστήμιο, σ</w:t>
      </w:r>
      <w:r>
        <w:rPr>
          <w:rFonts w:eastAsia="Times New Roman"/>
          <w:szCs w:val="24"/>
        </w:rPr>
        <w:t>τη διακυβέρνηση, στη συμμετοχή, στην έκβαση των ιδεών, τα έλυσε μια πολύ μεγάλη κατάκτηση της χώρας, της κοινωνίας και του φοιτητικού κινήματος της εποχής, ο νόμος 1268 στη δεκαετία του ’80: εκδημοκράτισε τα πανεπιστήμια, κατήργησε την έδρα και εισήγαγε κα</w:t>
      </w:r>
      <w:r>
        <w:rPr>
          <w:rFonts w:eastAsia="Times New Roman"/>
          <w:szCs w:val="24"/>
        </w:rPr>
        <w:t xml:space="preserve">ινοτόμα πράγματα για την εποχή. </w:t>
      </w:r>
    </w:p>
    <w:p w14:paraId="50A7B8B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Όμως, αν θέλουμε να είμαστε ειλικρινείς ξέρουμε -ακόμα και τα μικρά παιδιά το ξέρουν- ότι ακόμα και οι μεγαλύτερες επαναστάσεις κάποια στιγμή γίνονται καθεστώς, </w:t>
      </w:r>
      <w:proofErr w:type="spellStart"/>
      <w:r>
        <w:rPr>
          <w:rFonts w:eastAsia="Times New Roman" w:cs="Times New Roman"/>
          <w:szCs w:val="24"/>
        </w:rPr>
        <w:t>γραφειοκρατικοποιούνται</w:t>
      </w:r>
      <w:proofErr w:type="spellEnd"/>
      <w:r>
        <w:rPr>
          <w:rFonts w:eastAsia="Times New Roman" w:cs="Times New Roman"/>
          <w:szCs w:val="24"/>
        </w:rPr>
        <w:t xml:space="preserve"> και αρχίζουν να δημιουργούν προβλήματα</w:t>
      </w:r>
      <w:r>
        <w:rPr>
          <w:rFonts w:eastAsia="Times New Roman" w:cs="Times New Roman"/>
          <w:szCs w:val="24"/>
        </w:rPr>
        <w:t>. Η μεγάλη Οκτωβριανή Επανάσταση χρειάστηκε λιγότερο από σαράντα χρόνια για να αρχίσει να βαραίνει, να αποκτά καθεστωτικές λογικές και προβλήματα στη διακυβέρνηση. Έτσι, λοιπόν, οι παρεμβάσεις είναι μάλλον θετικό βήμα και μάλλον αναγκαίες εντός του συστήμα</w:t>
      </w:r>
      <w:r>
        <w:rPr>
          <w:rFonts w:eastAsia="Times New Roman" w:cs="Times New Roman"/>
          <w:szCs w:val="24"/>
        </w:rPr>
        <w:t xml:space="preserve">τος. </w:t>
      </w:r>
    </w:p>
    <w:p w14:paraId="50A7B8B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Βλέπω με πολύ μεγάλη καχυποψία, πραγματικά, όλη αυτήν την τάση, τη νοσταλγία που εκφράζουν πάρα πολλοί Βουλευτές από τον </w:t>
      </w:r>
      <w:r w:rsidRPr="00C0242A">
        <w:rPr>
          <w:rFonts w:eastAsia="Times New Roman" w:cs="Times New Roman"/>
          <w:szCs w:val="24"/>
        </w:rPr>
        <w:t>ΣΥΡΙΖΑ</w:t>
      </w:r>
      <w:r>
        <w:rPr>
          <w:rFonts w:eastAsia="Times New Roman" w:cs="Times New Roman"/>
          <w:szCs w:val="24"/>
        </w:rPr>
        <w:t xml:space="preserve"> για τη δεκαετία του ’80. Έχω ακούσει να λένε ότι όταν αρχίζεις να αναπολείς το παρελθόν αντί να σχεδιάζεις το μέλλον, έχει</w:t>
      </w:r>
      <w:r>
        <w:rPr>
          <w:rFonts w:eastAsia="Times New Roman" w:cs="Times New Roman"/>
          <w:szCs w:val="24"/>
        </w:rPr>
        <w:t xml:space="preserve">ς γεράσει. Στην πολιτική όταν αρχίσεις πλέον ή όταν προσπαθείς να αναστηλώσεις θεσμούς οι οποίοι έχουν εκφυλιστεί, παλιώσει και είναι προβληματικοί αντί να σχεδιάζεις καινούργιους, προφανώς είσαι συντηρητικός. </w:t>
      </w:r>
    </w:p>
    <w:p w14:paraId="50A7B8C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Από αυτήν την άποψη, από τις τοποθετήσεις που</w:t>
      </w:r>
      <w:r>
        <w:rPr>
          <w:rFonts w:eastAsia="Times New Roman" w:cs="Times New Roman"/>
          <w:szCs w:val="24"/>
        </w:rPr>
        <w:t xml:space="preserve"> ακούω από τον </w:t>
      </w:r>
      <w:r w:rsidRPr="00C0242A">
        <w:rPr>
          <w:rFonts w:eastAsia="Times New Roman" w:cs="Times New Roman"/>
          <w:szCs w:val="24"/>
        </w:rPr>
        <w:t>ΣΥΡΙΖΑ</w:t>
      </w:r>
      <w:r>
        <w:rPr>
          <w:rFonts w:eastAsia="Times New Roman" w:cs="Times New Roman"/>
          <w:szCs w:val="24"/>
        </w:rPr>
        <w:t xml:space="preserve"> και σε αυτό το νομοσχέδιο, αλλά και στην </w:t>
      </w:r>
      <w:r>
        <w:rPr>
          <w:rFonts w:eastAsia="Times New Roman" w:cs="Times New Roman"/>
          <w:szCs w:val="24"/>
        </w:rPr>
        <w:t xml:space="preserve">επιτροπή </w:t>
      </w:r>
      <w:r>
        <w:rPr>
          <w:rFonts w:eastAsia="Times New Roman" w:cs="Times New Roman"/>
          <w:szCs w:val="24"/>
        </w:rPr>
        <w:t>για το νομοσχέδιο του Υπουργείου Υγείας, όπου οι μεγάλες αλλαγές του ΠΑΣΟΚ στη δεκαετία του ’80 αναγορεύονται σε τοτέμ, τα οποία υπάρχουν διαχρονικά και δεν χρειάζονται κα</w:t>
      </w:r>
      <w:r>
        <w:rPr>
          <w:rFonts w:eastAsia="Times New Roman" w:cs="Times New Roman"/>
          <w:szCs w:val="24"/>
        </w:rPr>
        <w:t>μ</w:t>
      </w:r>
      <w:r>
        <w:rPr>
          <w:rFonts w:eastAsia="Times New Roman" w:cs="Times New Roman"/>
          <w:szCs w:val="24"/>
        </w:rPr>
        <w:t>μία παρέμβασ</w:t>
      </w:r>
      <w:r>
        <w:rPr>
          <w:rFonts w:eastAsia="Times New Roman" w:cs="Times New Roman"/>
          <w:szCs w:val="24"/>
        </w:rPr>
        <w:t xml:space="preserve">η, το μόνο πράγμα που μπορώ να σκεφθώ, σύντροφοι του </w:t>
      </w:r>
      <w:r w:rsidRPr="00C0242A">
        <w:rPr>
          <w:rFonts w:eastAsia="Times New Roman" w:cs="Times New Roman"/>
          <w:szCs w:val="24"/>
        </w:rPr>
        <w:t>ΣΥΡΙΖΑ</w:t>
      </w:r>
      <w:r>
        <w:rPr>
          <w:rFonts w:eastAsia="Times New Roman" w:cs="Times New Roman"/>
          <w:szCs w:val="24"/>
        </w:rPr>
        <w:t>, είναι ότι σας διατρέχει ένας βαθύτατος συντηρητισμός και, ενδεχομένως, και μια αμηχανία απέναντι στις ανάγκες των καιρών και στις αλλαγές που έχουν συμβεί</w:t>
      </w:r>
      <w:r>
        <w:rPr>
          <w:rFonts w:eastAsia="Times New Roman" w:cs="Times New Roman"/>
          <w:szCs w:val="24"/>
        </w:rPr>
        <w:t>,</w:t>
      </w:r>
      <w:r>
        <w:rPr>
          <w:rFonts w:eastAsia="Times New Roman" w:cs="Times New Roman"/>
          <w:szCs w:val="24"/>
        </w:rPr>
        <w:t xml:space="preserve"> στο μεταξύ</w:t>
      </w:r>
      <w:r>
        <w:rPr>
          <w:rFonts w:eastAsia="Times New Roman" w:cs="Times New Roman"/>
          <w:szCs w:val="24"/>
        </w:rPr>
        <w:t>,</w:t>
      </w:r>
      <w:r>
        <w:rPr>
          <w:rFonts w:eastAsia="Times New Roman" w:cs="Times New Roman"/>
          <w:szCs w:val="24"/>
        </w:rPr>
        <w:t xml:space="preserve"> στην κοινωνία. </w:t>
      </w:r>
    </w:p>
    <w:p w14:paraId="50A7B8C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κοινωνίε</w:t>
      </w:r>
      <w:r>
        <w:rPr>
          <w:rFonts w:eastAsia="Times New Roman" w:cs="Times New Roman"/>
          <w:szCs w:val="24"/>
        </w:rPr>
        <w:t>ς εξελίσσονται, οι ανάγκες αλλάζουν και αναλόγως οφείλουν να αλλάζουν και οι πολιτικές και ιδεολογικές τοποθετήσεις και οι λύσεις που ο καθένας έχει να προτείνει απέναντι στα προβλήματα, όπως διαμορφώνονται εκείνην την εποχή. Η αναπόληση μιας παλιάς εποχής</w:t>
      </w:r>
      <w:r>
        <w:rPr>
          <w:rFonts w:eastAsia="Times New Roman" w:cs="Times New Roman"/>
          <w:szCs w:val="24"/>
        </w:rPr>
        <w:t xml:space="preserve"> μπορεί να είναι η αναπόληση των νιάτων μας ενδεχομένως, αλλά δεν είναι πολιτική στάση και δεν είναι προοδευτική πολιτική στάση. </w:t>
      </w:r>
    </w:p>
    <w:p w14:paraId="50A7B8C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Ποια είναι λοιπόν τα πανεπιστήμια; Ποια ήταν και είναι τα προβλήματα του πανεπιστημίου; Μήπως είναι το δυσλειτουργικό λειτουργ</w:t>
      </w:r>
      <w:r>
        <w:rPr>
          <w:rFonts w:eastAsia="Times New Roman" w:cs="Times New Roman"/>
          <w:szCs w:val="24"/>
        </w:rPr>
        <w:t>ικό πλαίσιο που υπήρχε από παλιά; Δεν το δημιούργησε ο νόμος Διαμαντοπούλου. Υπήρχαν αυτά τα προβλήματα στη λειτουργία του πανεπιστημίου με τη συμμετοχή των φοιτητών, με τα καινούργια καρτέλ που είχαν δημιουργηθεί ήδη στο πανεπιστήμιο από πολύ καιρό, κομμα</w:t>
      </w:r>
      <w:r>
        <w:rPr>
          <w:rFonts w:eastAsia="Times New Roman" w:cs="Times New Roman"/>
          <w:szCs w:val="24"/>
        </w:rPr>
        <w:t xml:space="preserve">τικά, οικογενειοκρατία, μηχανισμοί που αναπαράγονταν μέσα στο πανεπιστήμιο με διάφορους τρόπους. Αυτά είναι παλιά προβλήματα. </w:t>
      </w:r>
    </w:p>
    <w:p w14:paraId="50A7B8C3" w14:textId="77777777" w:rsidR="007C6747" w:rsidRDefault="00E91359">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50A7B8C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Ένα λεπτό, κυρία Πρόεδρε. </w:t>
      </w:r>
    </w:p>
    <w:p w14:paraId="50A7B8C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νόμος της Διαμαν</w:t>
      </w:r>
      <w:r>
        <w:rPr>
          <w:rFonts w:eastAsia="Times New Roman" w:cs="Times New Roman"/>
          <w:szCs w:val="24"/>
        </w:rPr>
        <w:t xml:space="preserve">τοπούλου, ο ν.4009/2011 προσπαθούσε να αλλάξει, να φύγει προς τα εμπρός, να δημιουργήσει ένα ανοιχτό, εξωστρεφές πανεπιστήμιο. Αυτό το νόημα είχε η δημιουργία των </w:t>
      </w:r>
      <w:r>
        <w:rPr>
          <w:rFonts w:eastAsia="Times New Roman" w:cs="Times New Roman"/>
          <w:szCs w:val="24"/>
        </w:rPr>
        <w:t>συμβουλίων ιδρύματος</w:t>
      </w:r>
      <w:r>
        <w:rPr>
          <w:rFonts w:eastAsia="Times New Roman" w:cs="Times New Roman"/>
          <w:szCs w:val="24"/>
        </w:rPr>
        <w:t xml:space="preserve"> με Έλληνες από την αλλοδαπή, αλλά και αλλοδαπούς επιστήμονες, οι οποίοι </w:t>
      </w:r>
      <w:r>
        <w:rPr>
          <w:rFonts w:eastAsia="Times New Roman" w:cs="Times New Roman"/>
          <w:szCs w:val="24"/>
        </w:rPr>
        <w:t xml:space="preserve">θα συμμετείχαν στα συμβούλια. Κι αυτή ήταν μια προσπάθεια που ενδεχομένως να μη μπορούσε να ολοκληρωθεί, αλλά σίγουρα, κύριε </w:t>
      </w:r>
      <w:proofErr w:type="spellStart"/>
      <w:r>
        <w:rPr>
          <w:rFonts w:eastAsia="Times New Roman" w:cs="Times New Roman"/>
          <w:szCs w:val="24"/>
        </w:rPr>
        <w:t>Μηταφίδη</w:t>
      </w:r>
      <w:proofErr w:type="spellEnd"/>
      <w:r>
        <w:rPr>
          <w:rFonts w:eastAsia="Times New Roman" w:cs="Times New Roman"/>
          <w:szCs w:val="24"/>
        </w:rPr>
        <w:t xml:space="preserve">, δεν ήταν έκτρωμα. Ήταν μια μεγάλη προσπάθεια να εκσυγχρονιστεί το ελληνικό </w:t>
      </w:r>
      <w:r>
        <w:rPr>
          <w:rFonts w:eastAsia="Times New Roman" w:cs="Times New Roman"/>
          <w:szCs w:val="24"/>
        </w:rPr>
        <w:t>πανεπιστήμιο</w:t>
      </w:r>
      <w:r>
        <w:rPr>
          <w:rFonts w:eastAsia="Times New Roman" w:cs="Times New Roman"/>
          <w:szCs w:val="24"/>
        </w:rPr>
        <w:t xml:space="preserve">, να γίνει πιο ανοιχτό, να μπορεί </w:t>
      </w:r>
      <w:r>
        <w:rPr>
          <w:rFonts w:eastAsia="Times New Roman" w:cs="Times New Roman"/>
          <w:szCs w:val="24"/>
        </w:rPr>
        <w:t xml:space="preserve">να απορροφά κονδύλια, καινοτομία και έρευνα με καλύτερο τρόπο. Νομίζω ότι σε αυτό το πλαίσιο και πάνω σε αυτήν τη γραμμή θα πρέπει να συνεχίσει. </w:t>
      </w:r>
    </w:p>
    <w:p w14:paraId="50A7B8C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Επιγραμματικά εντελώς πιστεύω ότι η συζήτηση που άκουσα για τα μεταπτυχιακά σήμερα είναι μια λάθος συζήτηση. Σ</w:t>
      </w:r>
      <w:r>
        <w:rPr>
          <w:rFonts w:eastAsia="Times New Roman" w:cs="Times New Roman"/>
          <w:szCs w:val="24"/>
        </w:rPr>
        <w:t xml:space="preserve">υνολικά η απαίτηση και η παραγωγή, αν θέλετε, η δημιουργία μεταπτυχιακών και η κοινωνική απαίτηση για μεταπτυχιακά στην Ελλάδα έχει μια βασική στρέβλωση. Δεν προέρχεται από τις πραγματικές ανάγκες της ακαδημαϊκής κοινότητας σε εξειδικευμένους επιστήμονες, </w:t>
      </w:r>
      <w:r>
        <w:rPr>
          <w:rFonts w:eastAsia="Times New Roman" w:cs="Times New Roman"/>
          <w:szCs w:val="24"/>
        </w:rPr>
        <w:t>δεν προέρχεται από την ανάγκη της παραγωγής για εξειδικευμένη γνώση. Προέρχεται από μια στρεβλή διαδικασία που βλέπει χαρτιά αντί ουσιαστικών προσόντων. Και νομίζω ότι η κουβέντα πρέπει να είναι πολύ μεγαλύτερη από το αν χρειάζονται δίδακτρα ή αν πρέπει να</w:t>
      </w:r>
      <w:r>
        <w:rPr>
          <w:rFonts w:eastAsia="Times New Roman" w:cs="Times New Roman"/>
          <w:szCs w:val="24"/>
        </w:rPr>
        <w:t xml:space="preserve"> έχουν δίδακτρα. Σίγουρα πρέπει ένα δημόσιο πανεπιστήμιο να έχει μηχανισμούς που να επιτρέπει στους μη έχοντες να συνεχίζουν τις σπουδές τους στο διηνεκές ενδεχομένως, με βάση κριτήρια αριστείας. Όμως, όλο το σύστημα πρέπει να ξαναϊδωθεί από την αρχή. </w:t>
      </w:r>
    </w:p>
    <w:p w14:paraId="50A7B8C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Γεν</w:t>
      </w:r>
      <w:r>
        <w:rPr>
          <w:rFonts w:eastAsia="Times New Roman" w:cs="Times New Roman"/>
          <w:szCs w:val="24"/>
        </w:rPr>
        <w:t xml:space="preserve">ικώς, η συζήτηση γίνεται δυστυχώς σε λάθος βάση, γιατί η </w:t>
      </w:r>
      <w:r w:rsidRPr="0094038A">
        <w:rPr>
          <w:rFonts w:eastAsia="Times New Roman" w:cs="Times New Roman"/>
          <w:szCs w:val="24"/>
        </w:rPr>
        <w:t>Κυβέρνηση</w:t>
      </w:r>
      <w:r>
        <w:rPr>
          <w:rFonts w:eastAsia="Times New Roman" w:cs="Times New Roman"/>
          <w:szCs w:val="24"/>
        </w:rPr>
        <w:t xml:space="preserve"> προσπαθεί να προσεταιριστεί ψηφοφόρους και στρώματα με βάση εγκατεστημένες στρεβλές αντιλήψεις που υπάρχουν στην ελληνική κοινωνία. Κοινώς κλείνει το μάτι στους γονείς που θέλουν εύκολα και</w:t>
      </w:r>
      <w:r>
        <w:rPr>
          <w:rFonts w:eastAsia="Times New Roman" w:cs="Times New Roman"/>
          <w:szCs w:val="24"/>
        </w:rPr>
        <w:t xml:space="preserve"> γρήγορα χαρτιά, σε αυτούς που θέλουν γρήγορα και εύκολα μεταπτυχιακά, ακόμα και σε αυτούς που θέλουν να έχουν εύκολη εξέλιξη εντός του πανεπιστημίου. </w:t>
      </w:r>
    </w:p>
    <w:p w14:paraId="50A7B8C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Όμως, η ανάγκη για παιδεία δεν είναι αυτή. Η ανάγκη για ουσιαστική και πραγματική παιδεία είναι διαφορετ</w:t>
      </w:r>
      <w:r>
        <w:rPr>
          <w:rFonts w:eastAsia="Times New Roman" w:cs="Times New Roman"/>
          <w:szCs w:val="24"/>
        </w:rPr>
        <w:t xml:space="preserve">ική. Έτσι από αύριο που θα ψηφιστεί ο νόμος έχουμε παιδαγωγούς, έχουμε δασκάλους στην πρωτοβάθμια που δεν έχουν τα μαθηματικά ως </w:t>
      </w:r>
      <w:proofErr w:type="spellStart"/>
      <w:r>
        <w:rPr>
          <w:rFonts w:eastAsia="Times New Roman" w:cs="Times New Roman"/>
          <w:szCs w:val="24"/>
        </w:rPr>
        <w:t>προαπαίτηση</w:t>
      </w:r>
      <w:proofErr w:type="spellEnd"/>
      <w:r>
        <w:rPr>
          <w:rFonts w:eastAsia="Times New Roman" w:cs="Times New Roman"/>
          <w:szCs w:val="24"/>
        </w:rPr>
        <w:t xml:space="preserve"> για να περάσουν στο πανεπιστήμιο, έχουμε γιατρούς χωρίς φυσική και χημεία. Δεν ξέρουμε τι θα κάνουν αυτά τα παιδιά </w:t>
      </w:r>
      <w:r>
        <w:rPr>
          <w:rFonts w:eastAsia="Times New Roman" w:cs="Times New Roman"/>
          <w:szCs w:val="24"/>
        </w:rPr>
        <w:t xml:space="preserve">στο πανεπιστήμιο χωρίς φυσικά και χημεία,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είναι ένα άλλο θέμα. </w:t>
      </w:r>
    </w:p>
    <w:p w14:paraId="50A7B8C9" w14:textId="77777777" w:rsidR="007C6747" w:rsidRDefault="00E91359">
      <w:pPr>
        <w:spacing w:after="0" w:line="600" w:lineRule="auto"/>
        <w:ind w:firstLine="720"/>
        <w:jc w:val="both"/>
        <w:rPr>
          <w:rFonts w:eastAsia="Times New Roman"/>
          <w:szCs w:val="24"/>
        </w:rPr>
      </w:pPr>
      <w:r>
        <w:rPr>
          <w:rFonts w:eastAsia="Times New Roman"/>
          <w:szCs w:val="24"/>
        </w:rPr>
        <w:t xml:space="preserve">Και θα κλείσω με αυτό το </w:t>
      </w:r>
      <w:r>
        <w:rPr>
          <w:rFonts w:eastAsia="Times New Roman"/>
          <w:szCs w:val="24"/>
          <w:lang w:val="en-US"/>
        </w:rPr>
        <w:t>master</w:t>
      </w:r>
      <w:r>
        <w:rPr>
          <w:rFonts w:eastAsia="Times New Roman"/>
          <w:szCs w:val="24"/>
        </w:rPr>
        <w:t xml:space="preserve"> που άκουσα και από τον κ. </w:t>
      </w:r>
      <w:proofErr w:type="spellStart"/>
      <w:r>
        <w:rPr>
          <w:rFonts w:eastAsia="Times New Roman"/>
          <w:szCs w:val="24"/>
        </w:rPr>
        <w:t>Σπίρτζη</w:t>
      </w:r>
      <w:proofErr w:type="spellEnd"/>
      <w:r>
        <w:rPr>
          <w:rFonts w:eastAsia="Times New Roman"/>
          <w:szCs w:val="24"/>
        </w:rPr>
        <w:t xml:space="preserve"> ως «πολύ μεγάλη μεταρρύθμιση», εκφράζοντας ένα παράπονο και καλώντας τον κ. </w:t>
      </w:r>
      <w:proofErr w:type="spellStart"/>
      <w:r>
        <w:rPr>
          <w:rFonts w:eastAsia="Times New Roman"/>
          <w:szCs w:val="24"/>
        </w:rPr>
        <w:t>Γαβρόγλου</w:t>
      </w:r>
      <w:proofErr w:type="spellEnd"/>
      <w:r>
        <w:rPr>
          <w:rFonts w:eastAsia="Times New Roman"/>
          <w:szCs w:val="24"/>
        </w:rPr>
        <w:t xml:space="preserve"> να διορθώσε</w:t>
      </w:r>
      <w:r>
        <w:rPr>
          <w:rFonts w:eastAsia="Times New Roman"/>
          <w:szCs w:val="24"/>
        </w:rPr>
        <w:t xml:space="preserve">ι μια μεγάλη αδικία. </w:t>
      </w:r>
    </w:p>
    <w:p w14:paraId="50A7B8CA" w14:textId="77777777" w:rsidR="007C6747" w:rsidRDefault="00E91359">
      <w:pPr>
        <w:spacing w:after="0" w:line="600" w:lineRule="auto"/>
        <w:ind w:firstLine="720"/>
        <w:jc w:val="both"/>
        <w:rPr>
          <w:rFonts w:eastAsia="Times New Roman"/>
          <w:szCs w:val="24"/>
        </w:rPr>
      </w:pPr>
      <w:r>
        <w:rPr>
          <w:rFonts w:eastAsia="Times New Roman"/>
          <w:szCs w:val="24"/>
        </w:rPr>
        <w:t xml:space="preserve">Είμαι εξαετούς φοιτήσεως. Με τη λογική που εισάγεται, θα έπρεπε να μου απονέμεται και το </w:t>
      </w:r>
      <w:r>
        <w:rPr>
          <w:rFonts w:eastAsia="Times New Roman"/>
          <w:szCs w:val="24"/>
          <w:lang w:val="en-US"/>
        </w:rPr>
        <w:t>PHD</w:t>
      </w:r>
      <w:r w:rsidRPr="00CE3C5C">
        <w:rPr>
          <w:rFonts w:eastAsia="Times New Roman"/>
          <w:szCs w:val="24"/>
        </w:rPr>
        <w:t xml:space="preserve"> </w:t>
      </w:r>
      <w:r>
        <w:rPr>
          <w:rFonts w:eastAsia="Times New Roman"/>
          <w:szCs w:val="24"/>
        </w:rPr>
        <w:t xml:space="preserve">μαζί με το πτυχίο, αλλά δυστυχώς χρειάστηκα τέσσερα χρόνια για να το γράψω. Η λογική της απονομής ενός προπτυχιακού τίτλου σπουδών, ο οποίος </w:t>
      </w:r>
      <w:r>
        <w:rPr>
          <w:rFonts w:eastAsia="Times New Roman"/>
          <w:szCs w:val="24"/>
        </w:rPr>
        <w:t>στην ουσία είναι μεταπτυχιακός, δεν έχει κα</w:t>
      </w:r>
      <w:r>
        <w:rPr>
          <w:rFonts w:eastAsia="Times New Roman"/>
          <w:szCs w:val="24"/>
        </w:rPr>
        <w:t>μ</w:t>
      </w:r>
      <w:r>
        <w:rPr>
          <w:rFonts w:eastAsia="Times New Roman"/>
          <w:szCs w:val="24"/>
        </w:rPr>
        <w:t xml:space="preserve">μία λογική. Με αυτή τη λογική, θα έπρεπε να έχω ή δύο </w:t>
      </w:r>
      <w:r>
        <w:rPr>
          <w:rFonts w:eastAsia="Times New Roman"/>
          <w:szCs w:val="24"/>
          <w:lang w:val="en-US"/>
        </w:rPr>
        <w:t>master</w:t>
      </w:r>
      <w:r w:rsidRPr="00CE3C5C">
        <w:rPr>
          <w:rFonts w:eastAsia="Times New Roman"/>
          <w:szCs w:val="24"/>
        </w:rPr>
        <w:t xml:space="preserve"> </w:t>
      </w:r>
      <w:r>
        <w:rPr>
          <w:rFonts w:eastAsia="Times New Roman"/>
          <w:szCs w:val="24"/>
        </w:rPr>
        <w:t xml:space="preserve">μαζί με το </w:t>
      </w:r>
      <w:r>
        <w:rPr>
          <w:rFonts w:eastAsia="Times New Roman"/>
          <w:szCs w:val="24"/>
        </w:rPr>
        <w:t xml:space="preserve">πτυχίο </w:t>
      </w:r>
      <w:r>
        <w:rPr>
          <w:rFonts w:eastAsia="Times New Roman"/>
          <w:szCs w:val="24"/>
        </w:rPr>
        <w:t>της ιατρικής ή και</w:t>
      </w:r>
      <w:r w:rsidRPr="00CE3C5C">
        <w:rPr>
          <w:rFonts w:eastAsia="Times New Roman"/>
          <w:szCs w:val="24"/>
        </w:rPr>
        <w:t xml:space="preserve"> </w:t>
      </w:r>
      <w:r>
        <w:rPr>
          <w:rFonts w:eastAsia="Times New Roman"/>
          <w:szCs w:val="24"/>
        </w:rPr>
        <w:t xml:space="preserve">ένα </w:t>
      </w:r>
      <w:r>
        <w:rPr>
          <w:rFonts w:eastAsia="Times New Roman"/>
          <w:szCs w:val="24"/>
          <w:lang w:val="en-US"/>
        </w:rPr>
        <w:t>PHD</w:t>
      </w:r>
      <w:r>
        <w:rPr>
          <w:rFonts w:eastAsia="Times New Roman"/>
          <w:szCs w:val="24"/>
        </w:rPr>
        <w:t xml:space="preserve"> δώρο. </w:t>
      </w:r>
    </w:p>
    <w:p w14:paraId="50A7B8CB" w14:textId="77777777" w:rsidR="007C6747" w:rsidRDefault="00E91359">
      <w:pPr>
        <w:spacing w:after="0" w:line="600" w:lineRule="auto"/>
        <w:ind w:firstLine="720"/>
        <w:jc w:val="both"/>
        <w:rPr>
          <w:rFonts w:eastAsia="Times New Roman"/>
          <w:szCs w:val="24"/>
        </w:rPr>
      </w:pPr>
      <w:r>
        <w:rPr>
          <w:rFonts w:eastAsia="Times New Roman"/>
          <w:szCs w:val="24"/>
        </w:rPr>
        <w:t xml:space="preserve">Προφανώς, τα προγράμματα σπουδών δικαιώνουν τους τίτλους και τους δίνουν βάρος και βάθος κι όχι οι </w:t>
      </w:r>
      <w:r>
        <w:rPr>
          <w:rFonts w:eastAsia="Times New Roman"/>
          <w:szCs w:val="24"/>
        </w:rPr>
        <w:t>τίτλοι. Και προφανώς, οι ανάγκες του γνωστικού αντικειμένου καθορίζουν το μέγεθος των σπουδών κι όχι οι κατ’ απονομή τίτλοι.</w:t>
      </w:r>
    </w:p>
    <w:p w14:paraId="50A7B8CC" w14:textId="77777777" w:rsidR="007C6747" w:rsidRDefault="00E91359">
      <w:pPr>
        <w:spacing w:after="0" w:line="600" w:lineRule="auto"/>
        <w:ind w:firstLine="720"/>
        <w:jc w:val="both"/>
        <w:rPr>
          <w:rFonts w:eastAsia="Times New Roman" w:cs="Times New Roman"/>
          <w:szCs w:val="24"/>
        </w:rPr>
      </w:pPr>
      <w:r w:rsidRPr="00780D36">
        <w:rPr>
          <w:rFonts w:eastAsia="Times New Roman" w:cs="Times New Roman"/>
          <w:b/>
          <w:szCs w:val="24"/>
        </w:rPr>
        <w:t>ΚΩΝΣΤΑΝΤΙΝΟΣ ΓΑΒΡΟΓΛΟΥ (Υπουργός Παιδείας, Έρευνας και Θρησκευμάτων):</w:t>
      </w:r>
      <w:r w:rsidRPr="00780D36">
        <w:rPr>
          <w:rFonts w:eastAsia="Times New Roman" w:cs="Times New Roman"/>
          <w:szCs w:val="24"/>
        </w:rPr>
        <w:t xml:space="preserve"> </w:t>
      </w:r>
      <w:r>
        <w:rPr>
          <w:rFonts w:eastAsia="Times New Roman" w:cs="Times New Roman"/>
          <w:szCs w:val="24"/>
        </w:rPr>
        <w:t xml:space="preserve">Δεν ισχύει. </w:t>
      </w:r>
    </w:p>
    <w:p w14:paraId="50A7B8CD" w14:textId="77777777" w:rsidR="007C6747" w:rsidRDefault="00E91359">
      <w:pPr>
        <w:spacing w:after="0"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Είναι εντελώς ακατανόητο. Πραγματικά, δεν μπορώ να βρω τον λόγο. Θα ήθελα να σας ακούσω σχετικά με το γιατί να μην έχει και η ιατρική, που είναι εξαετούς φοιτήσεως, έναν έξτρα τίτλο, τέλος πάντων. Είναι ακατανόητο. </w:t>
      </w:r>
    </w:p>
    <w:p w14:paraId="50A7B8CE" w14:textId="77777777" w:rsidR="007C6747" w:rsidRDefault="00E91359">
      <w:pPr>
        <w:spacing w:after="0" w:line="600" w:lineRule="auto"/>
        <w:ind w:firstLine="720"/>
        <w:jc w:val="both"/>
        <w:rPr>
          <w:rFonts w:eastAsia="Times New Roman"/>
          <w:szCs w:val="24"/>
        </w:rPr>
      </w:pPr>
      <w:r>
        <w:rPr>
          <w:rFonts w:eastAsia="Times New Roman"/>
          <w:szCs w:val="24"/>
        </w:rPr>
        <w:t>Σας ευχαριστώ.</w:t>
      </w:r>
    </w:p>
    <w:p w14:paraId="50A7B8CF" w14:textId="77777777" w:rsidR="007C6747" w:rsidRDefault="00E91359">
      <w:pPr>
        <w:spacing w:after="0" w:line="600" w:lineRule="auto"/>
        <w:ind w:firstLine="720"/>
        <w:jc w:val="both"/>
        <w:rPr>
          <w:rFonts w:eastAsia="Times New Roman"/>
          <w:szCs w:val="24"/>
        </w:rPr>
      </w:pPr>
      <w:r>
        <w:rPr>
          <w:rFonts w:eastAsia="Times New Roman"/>
          <w:szCs w:val="24"/>
        </w:rPr>
        <w:t xml:space="preserve">(Χειροκροτήματα από την </w:t>
      </w:r>
      <w:r>
        <w:rPr>
          <w:rFonts w:eastAsia="Times New Roman"/>
          <w:szCs w:val="24"/>
        </w:rPr>
        <w:t>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0A7B8D0" w14:textId="77777777" w:rsidR="007C6747" w:rsidRDefault="00E91359">
      <w:pPr>
        <w:spacing w:after="0" w:line="600" w:lineRule="auto"/>
        <w:ind w:firstLine="720"/>
        <w:jc w:val="both"/>
        <w:rPr>
          <w:rFonts w:eastAsia="Times New Roman"/>
          <w:szCs w:val="24"/>
        </w:rPr>
      </w:pPr>
      <w:r w:rsidRPr="009C49A4">
        <w:rPr>
          <w:rFonts w:eastAsia="Times New Roman"/>
          <w:b/>
          <w:szCs w:val="24"/>
        </w:rPr>
        <w:t>ΠΡΟΕΔΡΕΟΥΣΑ (Αναστασία Χριστοδουλοπούλου):</w:t>
      </w:r>
      <w:r>
        <w:rPr>
          <w:rFonts w:eastAsia="Times New Roman"/>
          <w:szCs w:val="24"/>
        </w:rPr>
        <w:t xml:space="preserve"> Παρακαλώ, να επανέλθουμε στην τήρηση του χρόνου, γιατί κάποιοι συνάδελφοι δεν θα μιλήσουν. </w:t>
      </w:r>
    </w:p>
    <w:p w14:paraId="50A7B8D1" w14:textId="77777777" w:rsidR="007C6747" w:rsidRDefault="00E91359">
      <w:pPr>
        <w:spacing w:after="0" w:line="600" w:lineRule="auto"/>
        <w:ind w:firstLine="720"/>
        <w:jc w:val="both"/>
        <w:rPr>
          <w:rFonts w:eastAsia="Times New Roman"/>
          <w:szCs w:val="24"/>
        </w:rPr>
      </w:pPr>
      <w:r>
        <w:rPr>
          <w:rFonts w:eastAsia="Times New Roman"/>
          <w:szCs w:val="24"/>
        </w:rPr>
        <w:t xml:space="preserve">Τώρα τον λόγο έχει ο κ. Φωτήλας. </w:t>
      </w:r>
    </w:p>
    <w:p w14:paraId="50A7B8D2" w14:textId="77777777" w:rsidR="007C6747" w:rsidRDefault="00E91359">
      <w:pPr>
        <w:spacing w:after="0" w:line="600" w:lineRule="auto"/>
        <w:ind w:firstLine="720"/>
        <w:jc w:val="both"/>
        <w:rPr>
          <w:rFonts w:eastAsia="Times New Roman"/>
          <w:szCs w:val="24"/>
        </w:rPr>
      </w:pPr>
      <w:r w:rsidRPr="009C49A4">
        <w:rPr>
          <w:rFonts w:eastAsia="Times New Roman"/>
          <w:b/>
          <w:szCs w:val="24"/>
        </w:rPr>
        <w:t>ΙΑΣ</w:t>
      </w:r>
      <w:r>
        <w:rPr>
          <w:rFonts w:eastAsia="Times New Roman"/>
          <w:b/>
          <w:szCs w:val="24"/>
        </w:rPr>
        <w:t>ΟΝΑΣ</w:t>
      </w:r>
      <w:r w:rsidRPr="009C49A4">
        <w:rPr>
          <w:rFonts w:eastAsia="Times New Roman"/>
          <w:b/>
          <w:szCs w:val="24"/>
        </w:rPr>
        <w:t xml:space="preserve"> </w:t>
      </w:r>
      <w:r w:rsidRPr="009C49A4">
        <w:rPr>
          <w:rFonts w:eastAsia="Times New Roman"/>
          <w:b/>
          <w:szCs w:val="24"/>
        </w:rPr>
        <w:t>ΦΩΤΗΛΑΣ:</w:t>
      </w:r>
      <w:r>
        <w:rPr>
          <w:rFonts w:eastAsia="Times New Roman"/>
          <w:b/>
          <w:szCs w:val="24"/>
        </w:rPr>
        <w:t xml:space="preserve"> </w:t>
      </w:r>
      <w:r>
        <w:rPr>
          <w:rFonts w:eastAsia="Times New Roman"/>
          <w:szCs w:val="24"/>
        </w:rPr>
        <w:t>Σας ευχαριστώ, κυ</w:t>
      </w:r>
      <w:r>
        <w:rPr>
          <w:rFonts w:eastAsia="Times New Roman"/>
          <w:szCs w:val="24"/>
        </w:rPr>
        <w:t>ρία Πρόεδρε.</w:t>
      </w:r>
    </w:p>
    <w:p w14:paraId="50A7B8D3" w14:textId="77777777" w:rsidR="007C6747" w:rsidRDefault="00E91359">
      <w:pPr>
        <w:spacing w:after="0" w:line="600" w:lineRule="auto"/>
        <w:ind w:firstLine="720"/>
        <w:jc w:val="both"/>
        <w:rPr>
          <w:rFonts w:eastAsia="Times New Roman"/>
          <w:szCs w:val="24"/>
        </w:rPr>
      </w:pPr>
      <w:r>
        <w:rPr>
          <w:rFonts w:eastAsia="Times New Roman"/>
          <w:szCs w:val="24"/>
        </w:rPr>
        <w:t xml:space="preserve">Κυρίες και κύριοι συνάδελφοι, η κατάργηση του συγκεκριμένου νομοσχεδίου θα είναι άμεση προτεραιότητα και υπόθεση ζωτικής σημασίας για την επόμενη κυβέρνηση της Νέας Δημοκρατίας. </w:t>
      </w:r>
    </w:p>
    <w:p w14:paraId="50A7B8D4" w14:textId="77777777" w:rsidR="007C6747" w:rsidRDefault="00E91359">
      <w:pPr>
        <w:spacing w:after="0" w:line="600" w:lineRule="auto"/>
        <w:ind w:firstLine="720"/>
        <w:jc w:val="both"/>
        <w:rPr>
          <w:rFonts w:eastAsia="Times New Roman"/>
          <w:szCs w:val="24"/>
        </w:rPr>
      </w:pPr>
      <w:r>
        <w:rPr>
          <w:rFonts w:eastAsia="Times New Roman"/>
          <w:szCs w:val="24"/>
        </w:rPr>
        <w:t>Δεν είναι μόνο ότι και αυτό το νομοσχέδιο, κατά την προσφιλή σας</w:t>
      </w:r>
      <w:r>
        <w:rPr>
          <w:rFonts w:eastAsia="Times New Roman"/>
          <w:szCs w:val="24"/>
        </w:rPr>
        <w:t xml:space="preserve"> τακτική, έχει ολόκληρα κομμάτια που ήρθαν εκ νέου, χωρίς διαβούλευση, ούτε καν το γεγονός ότι το Γενικό Λογιστήριο του Κράτους για ελάχιστα άρθρα του μπορεί να κάνει πρόβλεψη δαπάνης. Είναι που με αυτό το νομοσχέδιο γυρίζουμε πίσω στο παρελθόν της </w:t>
      </w:r>
      <w:proofErr w:type="spellStart"/>
      <w:r>
        <w:rPr>
          <w:rFonts w:eastAsia="Times New Roman"/>
          <w:szCs w:val="24"/>
        </w:rPr>
        <w:t>κομματο</w:t>
      </w:r>
      <w:r>
        <w:rPr>
          <w:rFonts w:eastAsia="Times New Roman"/>
          <w:szCs w:val="24"/>
        </w:rPr>
        <w:t>κρατίας</w:t>
      </w:r>
      <w:proofErr w:type="spellEnd"/>
      <w:r>
        <w:rPr>
          <w:rFonts w:eastAsia="Times New Roman"/>
          <w:szCs w:val="24"/>
        </w:rPr>
        <w:t xml:space="preserve"> στα ανώτατα ιδρύματά μας αποκόπτοντάς τα από τη συμβολή τους στην ανάπτυξη της χώρας.</w:t>
      </w:r>
    </w:p>
    <w:p w14:paraId="50A7B8D5" w14:textId="77777777" w:rsidR="007C6747" w:rsidRDefault="00E91359">
      <w:pPr>
        <w:spacing w:after="0" w:line="600" w:lineRule="auto"/>
        <w:ind w:firstLine="720"/>
        <w:jc w:val="both"/>
        <w:rPr>
          <w:rFonts w:eastAsia="Times New Roman"/>
          <w:szCs w:val="24"/>
        </w:rPr>
      </w:pPr>
      <w:r>
        <w:rPr>
          <w:rFonts w:eastAsia="Times New Roman"/>
          <w:szCs w:val="24"/>
        </w:rPr>
        <w:t>Επιλέγω ενδεικτικά τρεις από τις πολλές διατάξεις που κάνουν το νομοσχέδιο προκλητικά οπισθοδρομικό και ενάντια στην πλειοψηφία των καθηγητών των ανωτάτων ιδρυμάτ</w:t>
      </w:r>
      <w:r>
        <w:rPr>
          <w:rFonts w:eastAsia="Times New Roman"/>
          <w:szCs w:val="24"/>
        </w:rPr>
        <w:t>ων και των φοιτητών.</w:t>
      </w:r>
    </w:p>
    <w:p w14:paraId="50A7B8D6" w14:textId="77777777" w:rsidR="007C6747" w:rsidRDefault="00E91359">
      <w:pPr>
        <w:spacing w:after="0" w:line="600" w:lineRule="auto"/>
        <w:ind w:firstLine="720"/>
        <w:jc w:val="both"/>
        <w:rPr>
          <w:rFonts w:eastAsia="Times New Roman"/>
          <w:szCs w:val="24"/>
        </w:rPr>
      </w:pPr>
      <w:r>
        <w:rPr>
          <w:rFonts w:eastAsia="Times New Roman"/>
          <w:szCs w:val="24"/>
        </w:rPr>
        <w:t>Η πρώτη αφορά στην οργάνωση των μεταπτυχιακών προγραμμάτων. Οι διδάσκοντες καθηγητές τώρα θα πρέπει να διδάσκουν δωρεάν σε ένα πρόγραμμα, ως προϋπόθεση για να αποζημιώνονται στο άλλο. Σαν τις πίτσες ένα πράγμα, δηλαδή. Στις τρεις πίτσε</w:t>
      </w:r>
      <w:r>
        <w:rPr>
          <w:rFonts w:eastAsia="Times New Roman"/>
          <w:szCs w:val="24"/>
        </w:rPr>
        <w:t>ς οι δύο δώρο, στις δύο πίτσες η μία δώρο. Κάπως έτσι θα είναι και τα μεταπτυχιακά, σαν τις πίτσες, κυρίες και κύριοι συνάδελφοι.</w:t>
      </w:r>
    </w:p>
    <w:p w14:paraId="50A7B8D7" w14:textId="77777777" w:rsidR="007C6747" w:rsidRDefault="00E91359">
      <w:pPr>
        <w:spacing w:after="0" w:line="600" w:lineRule="auto"/>
        <w:ind w:firstLine="720"/>
        <w:jc w:val="both"/>
        <w:rPr>
          <w:rFonts w:eastAsia="Times New Roman"/>
          <w:szCs w:val="24"/>
        </w:rPr>
      </w:pPr>
      <w:r>
        <w:rPr>
          <w:rFonts w:eastAsia="Times New Roman"/>
          <w:szCs w:val="24"/>
        </w:rPr>
        <w:t>Επιπλέον, η όποια αποζημίωση των διδασκόντων δεν θα πρέπει να υπερβαίνει το 20% του συνόλου των τακτικών αποδοχών τους. Δεν θα</w:t>
      </w:r>
      <w:r>
        <w:rPr>
          <w:rFonts w:eastAsia="Times New Roman"/>
          <w:szCs w:val="24"/>
        </w:rPr>
        <w:t xml:space="preserve"> μου κάνει εντύπωση αν σταματήσουν να διδάσκουν αρκετοί καθηγητές με αυτό το εξευτελιστικό καθεστώς. Και δεν περίμενα, βέβαιά, τίποτα καλύτερο από τον κύριο Υπουργό, που αναίσχυντα δήλωσε ότι καλύτερα να φύγουν οι καθηγητές αν βρουν να πληρώνονται πιο καλά</w:t>
      </w:r>
      <w:r>
        <w:rPr>
          <w:rFonts w:eastAsia="Times New Roman"/>
          <w:szCs w:val="24"/>
        </w:rPr>
        <w:t xml:space="preserve"> στο εξωτερικό.  </w:t>
      </w:r>
    </w:p>
    <w:p w14:paraId="50A7B8D8" w14:textId="77777777" w:rsidR="007C6747" w:rsidRDefault="00E91359">
      <w:pPr>
        <w:spacing w:after="0" w:line="600" w:lineRule="auto"/>
        <w:ind w:firstLine="720"/>
        <w:jc w:val="both"/>
        <w:rPr>
          <w:rFonts w:eastAsia="Times New Roman"/>
          <w:szCs w:val="24"/>
        </w:rPr>
      </w:pPr>
      <w:r>
        <w:rPr>
          <w:rFonts w:eastAsia="Times New Roman"/>
          <w:szCs w:val="24"/>
        </w:rPr>
        <w:t>Δεν καταλάβατε καλά, κύριε Υπουργέ. Εσείς πρέπει να φύγετε. Και θα φύγετε σύντομα εσείς κι όλοι οι ανεκδιήγητοι τύποι που αποτελούν την Κυβέρνηση ΣΥΡΙΖΑ-ΑΝΕΛ και όχι οι καθηγητές, που μαζί με τους φοιτητές, αποτελούν το μέλλον αυτής της χ</w:t>
      </w:r>
      <w:r>
        <w:rPr>
          <w:rFonts w:eastAsia="Times New Roman"/>
          <w:szCs w:val="24"/>
        </w:rPr>
        <w:t xml:space="preserve">ώρας. Γιατί στο τέλος αυτοί που θα πληρώσουν την ιδεοληψία σας και για τα μεταπτυχιακά, θα είναι οι ίδιοι οι φοιτητές, που δεν θα έχουν ικανοποιητικό αριθμό μεταπτυχιακών να παρακολουθήσουν. </w:t>
      </w:r>
    </w:p>
    <w:p w14:paraId="50A7B8D9" w14:textId="77777777" w:rsidR="007C6747" w:rsidRDefault="00E91359">
      <w:pPr>
        <w:spacing w:after="0" w:line="600" w:lineRule="auto"/>
        <w:ind w:firstLine="720"/>
        <w:jc w:val="both"/>
        <w:rPr>
          <w:rFonts w:eastAsia="Times New Roman"/>
          <w:szCs w:val="24"/>
        </w:rPr>
      </w:pPr>
      <w:r>
        <w:rPr>
          <w:rFonts w:eastAsia="Times New Roman"/>
          <w:szCs w:val="24"/>
        </w:rPr>
        <w:t>Η δεύτερη προβληματική διάταξη αφορά στα όργανα διοίκησης των πα</w:t>
      </w:r>
      <w:r>
        <w:rPr>
          <w:rFonts w:eastAsia="Times New Roman"/>
          <w:szCs w:val="24"/>
        </w:rPr>
        <w:t xml:space="preserve">νεπιστημίων και των ΤΕΙ. Δεν είναι μόνο ότι καταργήσατε τα </w:t>
      </w:r>
      <w:r>
        <w:rPr>
          <w:rFonts w:eastAsia="Times New Roman"/>
          <w:szCs w:val="24"/>
        </w:rPr>
        <w:t>συμβούλια ιδρυμάτων</w:t>
      </w:r>
      <w:r>
        <w:rPr>
          <w:rFonts w:eastAsia="Times New Roman"/>
          <w:szCs w:val="24"/>
        </w:rPr>
        <w:t xml:space="preserve">. Είναι που στη θέση τους φέρατε την επιλογή πρύτανη και αντιπρύτανη σε χωριστά ψηφοδέλτια, προκειμένου να καταφέρετε να ελέγξετε με κάθε μέσο τη λειτουργία τους. </w:t>
      </w:r>
    </w:p>
    <w:p w14:paraId="50A7B8DA" w14:textId="77777777" w:rsidR="007C6747" w:rsidRDefault="00E91359">
      <w:pPr>
        <w:spacing w:after="0" w:line="600" w:lineRule="auto"/>
        <w:ind w:firstLine="720"/>
        <w:jc w:val="both"/>
        <w:rPr>
          <w:rFonts w:eastAsia="Times New Roman"/>
          <w:szCs w:val="24"/>
        </w:rPr>
      </w:pPr>
      <w:r>
        <w:rPr>
          <w:rFonts w:eastAsia="Times New Roman"/>
          <w:szCs w:val="24"/>
        </w:rPr>
        <w:t>Θέλω εδώ να αν</w:t>
      </w:r>
      <w:r>
        <w:rPr>
          <w:rFonts w:eastAsia="Times New Roman"/>
          <w:szCs w:val="24"/>
        </w:rPr>
        <w:t xml:space="preserve">αφέρω κι ένα ιδιαίτερο πρόβλημα στα ΤΕΙ Δυτικής Ελλάδας. Ήλπιζα να με ακούει και ο Υπουργός, αλλά δεν είναι εδώ. </w:t>
      </w:r>
    </w:p>
    <w:p w14:paraId="50A7B8DB" w14:textId="77777777" w:rsidR="007C6747" w:rsidRDefault="00E91359">
      <w:pPr>
        <w:spacing w:after="0" w:line="600" w:lineRule="auto"/>
        <w:ind w:firstLine="720"/>
        <w:jc w:val="both"/>
        <w:rPr>
          <w:rFonts w:eastAsia="Times New Roman"/>
          <w:szCs w:val="24"/>
        </w:rPr>
      </w:pPr>
      <w:r>
        <w:rPr>
          <w:rFonts w:eastAsia="Times New Roman"/>
          <w:szCs w:val="24"/>
        </w:rPr>
        <w:t>Συγκεκριμένα, κύριε Υφυπουργέ, η διάταξη της παραγράφου 13 α) του άρθρου 84, στις μεταβατικές διατάξεις, προβλέπει πως «Η θητεία των υπηρετούν</w:t>
      </w:r>
      <w:r>
        <w:rPr>
          <w:rFonts w:eastAsia="Times New Roman"/>
          <w:szCs w:val="24"/>
        </w:rPr>
        <w:t>των κατά τη δημοσίευση του παρόντος νόμου μονομελών οργάνων διοίκησης των ΑΕΙ ολοκληρώνεται σύμφωνα με τις διατάξεις που ίσχυαν κατά τον χρόνο εκλογής των. Η θητεία αναπληρωτή πρύτανη λήγει συγχρόνως με τη θητεία του οικείου πρύτανη. Εάν έως, όμως, τη λήξη</w:t>
      </w:r>
      <w:r>
        <w:rPr>
          <w:rFonts w:eastAsia="Times New Roman"/>
          <w:szCs w:val="24"/>
        </w:rPr>
        <w:t xml:space="preserve"> της θητείας τους οι αναπληρωτές πρυτάνεις εκτελούν χρέη αντιπρύτανη, σύμφωνα με όσα ορίζονται στον παρόντα νόμο». </w:t>
      </w:r>
    </w:p>
    <w:p w14:paraId="50A7B8DC" w14:textId="77777777" w:rsidR="007C6747" w:rsidRDefault="00E91359">
      <w:pPr>
        <w:spacing w:after="0" w:line="600" w:lineRule="auto"/>
        <w:ind w:firstLine="720"/>
        <w:jc w:val="both"/>
        <w:rPr>
          <w:rFonts w:eastAsia="Times New Roman"/>
          <w:szCs w:val="24"/>
        </w:rPr>
      </w:pPr>
      <w:r>
        <w:rPr>
          <w:rFonts w:eastAsia="Times New Roman"/>
          <w:szCs w:val="24"/>
        </w:rPr>
        <w:t xml:space="preserve">Στα ΤΕΙ </w:t>
      </w:r>
      <w:r>
        <w:rPr>
          <w:rFonts w:eastAsia="Times New Roman"/>
          <w:szCs w:val="24"/>
        </w:rPr>
        <w:t>δυτικής</w:t>
      </w:r>
      <w:r>
        <w:rPr>
          <w:rFonts w:eastAsia="Times New Roman"/>
          <w:szCs w:val="24"/>
        </w:rPr>
        <w:t xml:space="preserve"> Ελλάδας, κύριε Υφυπουργέ, όπου έγιναν εκλογές για πρύτανη στις 4 Δεκεμβρίου 2015, οι ορισμένοι κι όχι εκλεγμένοι αναπληρωτές</w:t>
      </w:r>
      <w:r>
        <w:rPr>
          <w:rFonts w:eastAsia="Times New Roman"/>
          <w:szCs w:val="24"/>
        </w:rPr>
        <w:t xml:space="preserve"> πρυτάνεις θα έχουν την αρμοδιότητα των εκλεγμένων αντιπρυτάνεων για άλλα δυόμισι χρόνια και το πρυτανικό συμβούλιο, δηλαδή, θα είναι ο πρύτανης, με τρεις-τέσσερεις δικούς του ανθρώπους. </w:t>
      </w:r>
    </w:p>
    <w:p w14:paraId="50A7B8D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Αυτές είναι απαράδεκτές καταστάσεις. Πρέπει άμεσα να γίνουν εκλογές </w:t>
      </w:r>
      <w:r>
        <w:rPr>
          <w:rFonts w:eastAsia="Times New Roman" w:cs="Times New Roman"/>
          <w:szCs w:val="24"/>
        </w:rPr>
        <w:t xml:space="preserve">και στο ΤΕΙ </w:t>
      </w:r>
      <w:r>
        <w:rPr>
          <w:rFonts w:eastAsia="Times New Roman" w:cs="Times New Roman"/>
          <w:szCs w:val="24"/>
        </w:rPr>
        <w:t xml:space="preserve">δυτικής </w:t>
      </w:r>
      <w:r>
        <w:rPr>
          <w:rFonts w:eastAsia="Times New Roman" w:cs="Times New Roman"/>
          <w:szCs w:val="24"/>
        </w:rPr>
        <w:t>Ελλάδας για αντιπρυτάνεις, καθώς και να ελεγχθεί εάν υπάρχουν και άλλα ανώτατα ιδρύματα που αντιμετωπίζουν αντίστοιχο θέμα. Νομίζω ότι θα έπρεπε τουλάχιστον με μία νομοτεχνική βελτίωση ή με μία τροπολογία να το προβλέψετε.</w:t>
      </w:r>
    </w:p>
    <w:p w14:paraId="50A7B8D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τρίτη και </w:t>
      </w:r>
      <w:r>
        <w:rPr>
          <w:rFonts w:eastAsia="Times New Roman" w:cs="Times New Roman"/>
          <w:szCs w:val="24"/>
        </w:rPr>
        <w:t xml:space="preserve">τελευταία διάταξη που προκαλεί εύλογους συνειρμούς είναι η διάταξη για το άσυλο. Κλείνετε το μάτι στην ανομία -όπως εύστοχα ανέλυσε η </w:t>
      </w:r>
      <w:proofErr w:type="spellStart"/>
      <w:r>
        <w:rPr>
          <w:rFonts w:eastAsia="Times New Roman" w:cs="Times New Roman"/>
          <w:szCs w:val="24"/>
        </w:rPr>
        <w:t>εισηγήτριά</w:t>
      </w:r>
      <w:proofErr w:type="spellEnd"/>
      <w:r>
        <w:rPr>
          <w:rFonts w:eastAsia="Times New Roman" w:cs="Times New Roman"/>
          <w:szCs w:val="24"/>
        </w:rPr>
        <w:t xml:space="preserve"> μας κ. </w:t>
      </w:r>
      <w:proofErr w:type="spellStart"/>
      <w:r>
        <w:rPr>
          <w:rFonts w:eastAsia="Times New Roman" w:cs="Times New Roman"/>
          <w:szCs w:val="24"/>
        </w:rPr>
        <w:t>Κεραμέως</w:t>
      </w:r>
      <w:proofErr w:type="spellEnd"/>
      <w:r>
        <w:rPr>
          <w:rFonts w:eastAsia="Times New Roman" w:cs="Times New Roman"/>
          <w:szCs w:val="24"/>
        </w:rPr>
        <w:t>- με τη διάταξη αυτή. Γιατί κάθε φορά που θα χτίζεται ένα γραφείο καθηγητή, που θα τον προπηλακί</w:t>
      </w:r>
      <w:r>
        <w:rPr>
          <w:rFonts w:eastAsia="Times New Roman" w:cs="Times New Roman"/>
          <w:szCs w:val="24"/>
        </w:rPr>
        <w:t>ζουν ή θα του πετάνε μπογιές, θα πρέπει να συνεδριάζει το πρυτανικό συμβούλιο για να αναλύσει εάν είναι πλημμέλημα ή πταίσμα ή κακούργημα. Φέξε μου και γλίστρησα, δηλαδή, κύριε Υπουργέ.</w:t>
      </w:r>
    </w:p>
    <w:p w14:paraId="50A7B8D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Τι να περιμένεις, βέβαια</w:t>
      </w:r>
      <w:r>
        <w:rPr>
          <w:rFonts w:eastAsia="Times New Roman" w:cs="Times New Roman"/>
          <w:szCs w:val="24"/>
        </w:rPr>
        <w:t>,</w:t>
      </w:r>
      <w:r>
        <w:rPr>
          <w:rFonts w:eastAsia="Times New Roman" w:cs="Times New Roman"/>
          <w:szCs w:val="24"/>
        </w:rPr>
        <w:t xml:space="preserve"> από μια Κυβέρνηση που επιτρέπει τη δημιουργί</w:t>
      </w:r>
      <w:r>
        <w:rPr>
          <w:rFonts w:eastAsia="Times New Roman" w:cs="Times New Roman"/>
          <w:szCs w:val="24"/>
        </w:rPr>
        <w:t xml:space="preserve">α ΚΕΠ αναρχικών και την ίδια στιγμή απαγορεύει τη νόμιμη εκδήλωση αστυνομικών; </w:t>
      </w:r>
    </w:p>
    <w:p w14:paraId="50A7B8E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ωραιότερο δε είναι αυτό που είπε ο Υπουργός για να μας καθησυχάσει κιόλας. Δημιουργείται –λέει- ομάδα εργασίας για να μελετήσει το θέμα της παραβατικότητας στα ανώτατα ιδρύμ</w:t>
      </w:r>
      <w:r>
        <w:rPr>
          <w:rFonts w:eastAsia="Times New Roman" w:cs="Times New Roman"/>
          <w:szCs w:val="24"/>
        </w:rPr>
        <w:t>ατα της οποίας θα προΐσταται ο πρώην Υπουργός Δικαιοσύνης κ. Παρασκευόπουλος. Τώρα ησυχάσαμε!</w:t>
      </w:r>
    </w:p>
    <w:p w14:paraId="50A7B8E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Κατά τα λοιπά, ο κ. Τσίπρας τον χαβά του, αφού φρόντισε να εξευτελίσει ακόμα και τον ίδιο τον θεσμό που καλείται να υπηρετήσει, τον θεσμό του Πρωθυπουργού. Μπορεί</w:t>
      </w:r>
      <w:r>
        <w:rPr>
          <w:rFonts w:eastAsia="Times New Roman" w:cs="Times New Roman"/>
          <w:szCs w:val="24"/>
        </w:rPr>
        <w:t xml:space="preserve"> –λέει- να είμαι ψεύτης, αλλά τουλάχιστον δεν είμαι κλέφτης. Και εμείς τώρα πρέπει να πιστέψουμε ότι λέει αλήθεια, ότι είναι ψεύτης, αλλά δεν είναι κλέφτης.</w:t>
      </w:r>
    </w:p>
    <w:p w14:paraId="50A7B8E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το χειρότερο είναι ότι συνεχίζει τον ίδιο σκοπό: να λέει ψέματα. Προφανώς δεν γνωρίζει κάποιον </w:t>
      </w:r>
      <w:r>
        <w:rPr>
          <w:rFonts w:eastAsia="Times New Roman" w:cs="Times New Roman"/>
          <w:szCs w:val="24"/>
        </w:rPr>
        <w:t xml:space="preserve">άλλο σκοπό. Η ανάπτυξη έρχεται, τα μνημόνια τελείωσαν, οι επενδυτές περιμένουν στην ουρά! Και το κερασάκι στην τούρτα είναι ο </w:t>
      </w:r>
      <w:proofErr w:type="spellStart"/>
      <w:r>
        <w:rPr>
          <w:rFonts w:eastAsia="Times New Roman" w:cs="Times New Roman"/>
          <w:szCs w:val="24"/>
        </w:rPr>
        <w:t>Γιάνης</w:t>
      </w:r>
      <w:proofErr w:type="spellEnd"/>
      <w:r>
        <w:rPr>
          <w:rFonts w:eastAsia="Times New Roman" w:cs="Times New Roman"/>
          <w:szCs w:val="24"/>
        </w:rPr>
        <w:t xml:space="preserve">, ο οποίος ομολογεί ότι παρέα τα σχεδίαζαν. </w:t>
      </w:r>
    </w:p>
    <w:p w14:paraId="50A7B8E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Ντροπή σας! Ντροπή </w:t>
      </w:r>
      <w:r>
        <w:rPr>
          <w:rFonts w:eastAsia="Times New Roman" w:cs="Times New Roman"/>
          <w:szCs w:val="24"/>
        </w:rPr>
        <w:t>σας,</w:t>
      </w:r>
      <w:r>
        <w:rPr>
          <w:rFonts w:eastAsia="Times New Roman" w:cs="Times New Roman"/>
          <w:szCs w:val="24"/>
        </w:rPr>
        <w:t xml:space="preserve"> γιατί τα τελευταία χρόνια χιλιάδες πολίτες καθυβρίστηκα</w:t>
      </w:r>
      <w:r>
        <w:rPr>
          <w:rFonts w:eastAsia="Times New Roman" w:cs="Times New Roman"/>
          <w:szCs w:val="24"/>
        </w:rPr>
        <w:t>ν ως γερμανοτσολιάδες και προδότες. Πολλές υπολήψεις σπιλώθηκαν και πολλοί άνθρωποι έχουν νιώσει ατιμασμένοι από τη σημερινή Κυβέρνηση που έκανε σημαία τον χυδαίο λαϊκισμό και τις προσωπικές ύβρεις.</w:t>
      </w:r>
    </w:p>
    <w:p w14:paraId="50A7B8E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όλα αυτά, την ίδια ώρα που αποκαλύπτεται ποιοι ήταν ο</w:t>
      </w:r>
      <w:r>
        <w:rPr>
          <w:rFonts w:eastAsia="Times New Roman" w:cs="Times New Roman"/>
          <w:szCs w:val="24"/>
        </w:rPr>
        <w:t>ι πραγματικά πρόθυμοι συνομιλητές του κ. Σόιμπλε και πρόθυμοι να μας καταστρέψουν, οδηγώντας μας στην δραχμή. Είναι η Κυβέρνηση ΣΥΡΙΖΑ-ΑΝΕΛ που χωρίς κα</w:t>
      </w:r>
      <w:r>
        <w:rPr>
          <w:rFonts w:eastAsia="Times New Roman" w:cs="Times New Roman"/>
          <w:szCs w:val="24"/>
        </w:rPr>
        <w:t>μ</w:t>
      </w:r>
      <w:r>
        <w:rPr>
          <w:rFonts w:eastAsia="Times New Roman" w:cs="Times New Roman"/>
          <w:szCs w:val="24"/>
        </w:rPr>
        <w:t>μία αίσθηση δημοκρατικής συνείδησης και υποχρέωσης επιχείρησε να καταλύσει διακόσια χρόνια αγώνων της χ</w:t>
      </w:r>
      <w:r>
        <w:rPr>
          <w:rFonts w:eastAsia="Times New Roman" w:cs="Times New Roman"/>
          <w:szCs w:val="24"/>
        </w:rPr>
        <w:t>ώρας μας για παραμονή στην Ευρώπη. Και διαπραγματεύονταν μαζί με τον κ. Σόιμπλε ένα ατελείωτο μέλλον περιθωριοποίησης και μιζέριας, ένα μέλλον Βενεζουέλας.</w:t>
      </w:r>
    </w:p>
    <w:p w14:paraId="50A7B8E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προτείνω να δεχθείτε την εξεταστική επιτροπή. Γιατί πολύ φοβάμαι ότι η επόμενη επιλογή θα είναι </w:t>
      </w:r>
      <w:r>
        <w:rPr>
          <w:rFonts w:eastAsia="Times New Roman" w:cs="Times New Roman"/>
          <w:szCs w:val="24"/>
        </w:rPr>
        <w:t>η προανακριτική.</w:t>
      </w:r>
    </w:p>
    <w:p w14:paraId="50A7B8E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0A7B8E7"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A7B8E8" w14:textId="77777777" w:rsidR="007C6747" w:rsidRDefault="00E91359">
      <w:pPr>
        <w:spacing w:after="0" w:line="600" w:lineRule="auto"/>
        <w:ind w:firstLine="720"/>
        <w:jc w:val="both"/>
        <w:rPr>
          <w:rFonts w:eastAsia="Times New Roman" w:cs="Times New Roman"/>
          <w:szCs w:val="24"/>
        </w:rPr>
      </w:pPr>
      <w:r w:rsidRPr="00C93A7A">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Υφυπουργός Παιδείας κ. </w:t>
      </w:r>
      <w:proofErr w:type="spellStart"/>
      <w:r>
        <w:rPr>
          <w:rFonts w:eastAsia="Times New Roman" w:cs="Times New Roman"/>
          <w:szCs w:val="24"/>
        </w:rPr>
        <w:t>Μπαξεβανάκης</w:t>
      </w:r>
      <w:proofErr w:type="spellEnd"/>
      <w:r>
        <w:rPr>
          <w:rFonts w:eastAsia="Times New Roman" w:cs="Times New Roman"/>
          <w:szCs w:val="24"/>
        </w:rPr>
        <w:t xml:space="preserve">. Θα ξεκινήσουμε με πέντε λεπτά και βλέπουμε. </w:t>
      </w:r>
    </w:p>
    <w:p w14:paraId="50A7B8E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Υφυπουργέ, έχετε τον λόγο. </w:t>
      </w:r>
    </w:p>
    <w:p w14:paraId="50A7B8EA" w14:textId="77777777" w:rsidR="007C6747" w:rsidRDefault="00E91359">
      <w:pPr>
        <w:spacing w:after="0" w:line="600" w:lineRule="auto"/>
        <w:ind w:firstLine="720"/>
        <w:jc w:val="both"/>
        <w:rPr>
          <w:rFonts w:eastAsia="Times New Roman" w:cs="Times New Roman"/>
          <w:szCs w:val="24"/>
        </w:rPr>
      </w:pPr>
      <w:r w:rsidRPr="00C93A7A">
        <w:rPr>
          <w:rFonts w:eastAsia="Times New Roman" w:cs="Times New Roman"/>
          <w:b/>
          <w:szCs w:val="24"/>
        </w:rPr>
        <w:t>ΔΗΜΗΤΡΙΟΣ ΜΠΑΞΕΒΑΝΑΚΗΣ (Υφυπουργός Παιδείας, Έρευνας και Θρησκευμάτων):</w:t>
      </w:r>
      <w:r>
        <w:rPr>
          <w:rFonts w:eastAsia="Times New Roman" w:cs="Times New Roman"/>
          <w:szCs w:val="24"/>
        </w:rPr>
        <w:t xml:space="preserve"> Κυρίες και κύριοι συνάδελφοι, είναι έκδηλη η αγωνία της Αντιπολίτευσης για τον άνεμο δημοκρατίας που θέλουμε να φυσάει στην εκπαίδευση. </w:t>
      </w:r>
    </w:p>
    <w:p w14:paraId="50A7B8E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Τι εί</w:t>
      </w:r>
      <w:r>
        <w:rPr>
          <w:rFonts w:eastAsia="Times New Roman" w:cs="Times New Roman"/>
          <w:szCs w:val="24"/>
        </w:rPr>
        <w:t xml:space="preserve">ναι αυτό που τους ενοχλεί; Τους ενοχλεί η συμμετοχή των φοιτητών στα όργανα διοίκησης των ανώτατων εκπαιδευτικών ιδρυμάτων. Κατά τα άλλα νωρίτερα ο Αρχηγός της Αξιωματικής Αντιπολίτευσης ύμνησε τους νέους, και μεταξύ άλλων τους νέους της </w:t>
      </w:r>
      <w:r>
        <w:rPr>
          <w:rFonts w:eastAsia="Times New Roman" w:cs="Times New Roman"/>
          <w:szCs w:val="24"/>
        </w:rPr>
        <w:t xml:space="preserve">δυτικής </w:t>
      </w:r>
      <w:r>
        <w:rPr>
          <w:rFonts w:eastAsia="Times New Roman" w:cs="Times New Roman"/>
          <w:szCs w:val="24"/>
        </w:rPr>
        <w:t>Αθήνας και</w:t>
      </w:r>
      <w:r>
        <w:rPr>
          <w:rFonts w:eastAsia="Times New Roman" w:cs="Times New Roman"/>
          <w:szCs w:val="24"/>
        </w:rPr>
        <w:t xml:space="preserve"> το ζοφερό μέλλον που, κατά την άποψή του, η Κυβέρνησή μας τους έχει επιφυλάξει. </w:t>
      </w:r>
    </w:p>
    <w:p w14:paraId="50A7B8E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Σε αυτούς, λοιπόν, τους νέους και τους νέους της </w:t>
      </w:r>
      <w:r>
        <w:rPr>
          <w:rFonts w:eastAsia="Times New Roman" w:cs="Times New Roman"/>
          <w:szCs w:val="24"/>
        </w:rPr>
        <w:t xml:space="preserve">δυτικής </w:t>
      </w:r>
      <w:r>
        <w:rPr>
          <w:rFonts w:eastAsia="Times New Roman" w:cs="Times New Roman"/>
          <w:szCs w:val="24"/>
        </w:rPr>
        <w:t xml:space="preserve">Αθήνας, τους φοιτητές από τη </w:t>
      </w:r>
      <w:r>
        <w:rPr>
          <w:rFonts w:eastAsia="Times New Roman" w:cs="Times New Roman"/>
          <w:szCs w:val="24"/>
        </w:rPr>
        <w:t xml:space="preserve">δυτική </w:t>
      </w:r>
      <w:r>
        <w:rPr>
          <w:rFonts w:eastAsia="Times New Roman" w:cs="Times New Roman"/>
          <w:szCs w:val="24"/>
        </w:rPr>
        <w:t>Αθήνα</w:t>
      </w:r>
      <w:r w:rsidRPr="009B43CA">
        <w:rPr>
          <w:rFonts w:eastAsia="Times New Roman" w:cs="Times New Roman"/>
          <w:szCs w:val="24"/>
        </w:rPr>
        <w:t xml:space="preserve"> </w:t>
      </w:r>
      <w:r>
        <w:rPr>
          <w:rFonts w:eastAsia="Times New Roman" w:cs="Times New Roman"/>
          <w:szCs w:val="24"/>
        </w:rPr>
        <w:t>-που έχουν ψήφο από τα 17 και μπορούν να αποφασίζουν για τα πάντα για το μέ</w:t>
      </w:r>
      <w:r>
        <w:rPr>
          <w:rFonts w:eastAsia="Times New Roman" w:cs="Times New Roman"/>
          <w:szCs w:val="24"/>
        </w:rPr>
        <w:t>λλον της χώρας, αλλά όχι για τα όσα αφορούν τα ιδρύματα στα οποία και οι ίδιοι σπουδάζουν- ο κ. Μητσοτάκης αμφισβητεί το δικαίωμα να έχουν λόγο στα των πανεπιστημίων, στα των ιδρυμάτων τους, στα οποία σπουδάζουν!</w:t>
      </w:r>
    </w:p>
    <w:p w14:paraId="50A7B8E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Τι άλλο τους ενοχλεί; Τους ενοχλεί το πανεπ</w:t>
      </w:r>
      <w:r>
        <w:rPr>
          <w:rFonts w:eastAsia="Times New Roman" w:cs="Times New Roman"/>
          <w:szCs w:val="24"/>
        </w:rPr>
        <w:t>ιστημιακό άσυλο, γιατί –λέει- τα πανεπιστήμιά μας και τα ΤΕΙ είναι άντρα παραβατικότητας. Αυτή είναι η εικόνα –φαντάζομαι- που έχουμε όλοι για τα πανεπιστήμιά μας, ότι είναι άντρα παραβατικότητας.</w:t>
      </w:r>
    </w:p>
    <w:p w14:paraId="50A7B8EE"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πίστευε κανείς</w:t>
      </w:r>
      <w:r w:rsidRPr="003C6004">
        <w:rPr>
          <w:rFonts w:eastAsia="Times New Roman" w:cs="Times New Roman"/>
          <w:szCs w:val="24"/>
        </w:rPr>
        <w:t>,</w:t>
      </w:r>
      <w:r>
        <w:rPr>
          <w:rFonts w:eastAsia="Times New Roman" w:cs="Times New Roman"/>
          <w:szCs w:val="24"/>
        </w:rPr>
        <w:t xml:space="preserve"> λοιπόν, ότι το πανεπιστημιακό άσυλο έχει</w:t>
      </w:r>
      <w:r>
        <w:rPr>
          <w:rFonts w:eastAsia="Times New Roman" w:cs="Times New Roman"/>
          <w:szCs w:val="24"/>
        </w:rPr>
        <w:t xml:space="preserve"> εμποδίσει τα τελευταία χρόνια τις δυνάμεις της τάξης και του νόμου να επιβάλουν την τάξη και τον νόμο στα πανεπιστήμια. Έλα, όμως, που επί έξι χρόνια έχει καταργηθεί η προστασία του πανεπιστημιακού ασύλου. Από το 2011 και δώθε δεν υφίσταται τέτοια προστασ</w:t>
      </w:r>
      <w:r>
        <w:rPr>
          <w:rFonts w:eastAsia="Times New Roman" w:cs="Times New Roman"/>
          <w:szCs w:val="24"/>
        </w:rPr>
        <w:t xml:space="preserve">ία. Τι εμπόδισε λοιπόν να επιβληθεί ο νόμος και η τάξη στα πανεπιστήμια; </w:t>
      </w:r>
    </w:p>
    <w:p w14:paraId="50A7B8EF"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Αυτό που εμπόδισε είναι η δημοκρατική συνείδηση του ελληνικού λαού, που δυστυχώς για εσάς, αγαπητοί συνάδελφοι, εξακολουθεί και είναι ισχυρή ακόμα, είναι αυτό που αποκαλείται «ηγεμον</w:t>
      </w:r>
      <w:r>
        <w:rPr>
          <w:rFonts w:eastAsia="Times New Roman" w:cs="Times New Roman"/>
          <w:szCs w:val="24"/>
        </w:rPr>
        <w:t>ία της Αριστεράς», είναι η ηγεμονία της δημοκρατίας, που επιβάλλει την προστασία του πανεπιστημιακού ασύλου. Και αυτό είναι που ενοχλεί. Είναι πολύ πιο σύνθετα τα θέματα απ’ ό,τι επιχειρείτε να τα παρουσιάσετε.</w:t>
      </w:r>
    </w:p>
    <w:p w14:paraId="50A7B8F0"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Τι άλλο ενοχλεί; Η ξεχωριστή εκλογή του πρύτα</w:t>
      </w:r>
      <w:r>
        <w:rPr>
          <w:rFonts w:eastAsia="Times New Roman" w:cs="Times New Roman"/>
          <w:szCs w:val="24"/>
        </w:rPr>
        <w:t>νη από τους αντιπρυτάνεις με ξεχωριστά ψηφοδέλτια. Γιατί; Γιατί έτσι, λέει, θα επικρατήσει ο κομματισμός. Δηλαδή, αν κάποιο μέλος της πανεπιστημιακής κοινότητας θέλει να επιλέξει κάποιον πρύτανη από το ένα ψηφοδέλτιο και κάποιον αντιπρύτανη ικανό, αλλά που</w:t>
      </w:r>
      <w:r>
        <w:rPr>
          <w:rFonts w:eastAsia="Times New Roman" w:cs="Times New Roman"/>
          <w:szCs w:val="24"/>
        </w:rPr>
        <w:t xml:space="preserve"> είναι σε άλλο ψηφοδέλτιο, αυτό είναι κομματισμός. Και δεν είναι κομματισμός να λες στον πανεπιστημιακό ότι πρέπει να επιλέξει όλο το πακέτο μαζί πρύτανη και αντιπρύτανη. Ποιο πακέτο, που πώς συγκροτήθηκε αυτό; Είτε ως κομματική επιλογή, δηλαδή το ψηφοδέλτ</w:t>
      </w:r>
      <w:r>
        <w:rPr>
          <w:rFonts w:eastAsia="Times New Roman" w:cs="Times New Roman"/>
          <w:szCs w:val="24"/>
        </w:rPr>
        <w:t xml:space="preserve">ιο του τάδε κόμματος, είτε με άλλους τρόπους που πολύ καλά γνωρίζετε όσοι είστε πανεπιστημιακοί. Αυτά ενοχλούν. </w:t>
      </w:r>
    </w:p>
    <w:p w14:paraId="50A7B8F1"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Τι υπερασπίζονται οι συνάδελφοι; Υπερασπίζονται το δικαίωμα μιας μικρής μερίδας πανεπιστημιακών καθηγητών να βγάζουν έναν δεύτερο μισθό, που πο</w:t>
      </w:r>
      <w:r>
        <w:rPr>
          <w:rFonts w:eastAsia="Times New Roman" w:cs="Times New Roman"/>
          <w:szCs w:val="24"/>
        </w:rPr>
        <w:t xml:space="preserve">λλές φορές δεν είναι δεύτερος αλλά μπορεί να είναι και τρίτος και τέταρτος, σε βάρος νέων επιστημόνων που θα μπορούσαν και που έχουν απόλυτη ανάγκη αυτές τις μικρές απολαβές από τα μεταπτυχιακά προγράμματα. </w:t>
      </w:r>
    </w:p>
    <w:p w14:paraId="50A7B8F2"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Τι άλλο υπερασπίζονται; Το δικαίωμα ελάχιστων πα</w:t>
      </w:r>
      <w:r>
        <w:rPr>
          <w:rFonts w:eastAsia="Times New Roman" w:cs="Times New Roman"/>
          <w:szCs w:val="24"/>
        </w:rPr>
        <w:t xml:space="preserve">νεπιστημιακών καθηγητών να καθορίζουν ανεξέλεγκτα το ύψος των διδάκτρων και το κόστος των μεταπτυχιακών σπουδών ανεξαρτήτως των πραγματικών συνθηκών. </w:t>
      </w:r>
    </w:p>
    <w:p w14:paraId="50A7B8F3"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Και, τέλος, τι άλλο υπερασπίζονται; Τα </w:t>
      </w:r>
      <w:r>
        <w:rPr>
          <w:rFonts w:eastAsia="Times New Roman" w:cs="Times New Roman"/>
          <w:szCs w:val="24"/>
        </w:rPr>
        <w:t>συμβούλια ιδρύματος</w:t>
      </w:r>
      <w:r>
        <w:rPr>
          <w:rFonts w:eastAsia="Times New Roman" w:cs="Times New Roman"/>
          <w:szCs w:val="24"/>
        </w:rPr>
        <w:t xml:space="preserve"> που μεταξύ άλλων ποια ήταν η αρμοδιότητα που ε</w:t>
      </w:r>
      <w:r>
        <w:rPr>
          <w:rFonts w:eastAsia="Times New Roman" w:cs="Times New Roman"/>
          <w:szCs w:val="24"/>
        </w:rPr>
        <w:t>ίχαν; Να αποκλείουν κατά τη βούλησή τους ορισμένους υποψήφιους πανεπιστημιακούς από το να είναι υποψήφιοι για πρυτάνεις. Αυτά τα τόσο δημοκρατικά υπερασπίζονται οι συνάδελφοι της Αντιπολίτευσης εδώ και αυτό το ονομάζουν μάλιστα «νέο», ενώ εμάς, που προσπαθ</w:t>
      </w:r>
      <w:r>
        <w:rPr>
          <w:rFonts w:eastAsia="Times New Roman" w:cs="Times New Roman"/>
          <w:szCs w:val="24"/>
        </w:rPr>
        <w:t>ούμε να υπερασπιστούμε τη δημοκρατία, μας ονομάζουν οπισθοδρομικούς.</w:t>
      </w:r>
    </w:p>
    <w:p w14:paraId="50A7B8F4"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Αγαπητοί συνάδελφοι, έχω τον άχαρο ρόλο να αναφερθώ και σε ορισμένα άρθρα στα οποία δεν δόθηκε έμφαση, αλλά είναι άρθρα που δεν αναφέρονται στην τριτοβάθμια εκπαίδευση και για τα οποία οι</w:t>
      </w:r>
      <w:r>
        <w:rPr>
          <w:rFonts w:eastAsia="Times New Roman" w:cs="Times New Roman"/>
          <w:szCs w:val="24"/>
        </w:rPr>
        <w:t xml:space="preserve"> εισηγητές της Αντιπολίτευσης και η κ. </w:t>
      </w:r>
      <w:proofErr w:type="spellStart"/>
      <w:r>
        <w:rPr>
          <w:rFonts w:eastAsia="Times New Roman" w:cs="Times New Roman"/>
          <w:szCs w:val="24"/>
        </w:rPr>
        <w:t>Κεραμέως</w:t>
      </w:r>
      <w:proofErr w:type="spellEnd"/>
      <w:r>
        <w:rPr>
          <w:rFonts w:eastAsia="Times New Roman" w:cs="Times New Roman"/>
          <w:szCs w:val="24"/>
        </w:rPr>
        <w:t xml:space="preserve"> είπαν ότι είναι από εκείνα που συνιστούν ένα από τα μειονεκτήματα του νομοσχεδίου γιατί, λέει, δεν τέθηκαν στη δημόσια διαβούλευση μαζί με όλα τα υπόλοιπα. Αυτό είναι αλήθεια. Δεν τα θέσαμε σε δημόσια διαβούλ</w:t>
      </w:r>
      <w:r>
        <w:rPr>
          <w:rFonts w:eastAsia="Times New Roman" w:cs="Times New Roman"/>
          <w:szCs w:val="24"/>
        </w:rPr>
        <w:t>ευση, γιατί είναι άρθρα-ρυθμίσεις που προκύπτει ανάγκη να νομοθετηθούν σε όλη τη διάρκεια της ακαδημαϊκής ή της σχολικής χρονιάς και στο Υπουργείο Παιδείας κάνουμε μια σοβαρή προσπάθεια να μην τα καταθέτουμε αυτά ως τροπολογίες σε νομοσχέδια άλλων Υπουργεί</w:t>
      </w:r>
      <w:r>
        <w:rPr>
          <w:rFonts w:eastAsia="Times New Roman" w:cs="Times New Roman"/>
          <w:szCs w:val="24"/>
        </w:rPr>
        <w:t xml:space="preserve">ων, αλλά να τα συγκεντρώνουμε και όταν υπάρχει νομοσχέδιο του Υπουργείου μας, να τα επισυνάπτουμε. Αυτό ακριβώς κάνουμε και τώρα. </w:t>
      </w:r>
    </w:p>
    <w:p w14:paraId="50A7B8F5"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Όμως, ξέρετε πόσο υποκριτική είναι αυτή η δήθεν ανησυχία τους; Είναι απολύτως υποκριτική γιατί όλα αυτά τα άρθρα θα τα ψηφίσο</w:t>
      </w:r>
      <w:r>
        <w:rPr>
          <w:rFonts w:eastAsia="Times New Roman" w:cs="Times New Roman"/>
          <w:szCs w:val="24"/>
        </w:rPr>
        <w:t xml:space="preserve">υν, γιατί είναι άρθρα που λύνουν ζητήματα και ικανοποιούν ανάγκες. </w:t>
      </w:r>
    </w:p>
    <w:p w14:paraId="50A7B8F6"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Αναφέρομαι λοιπόν συγκεκριμένα σε ορισμένα από αυτά, γιατί ο χρόνος…</w:t>
      </w:r>
    </w:p>
    <w:p w14:paraId="50A7B8F7"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Η κοινωνία τοποθετήθηκε επ’ αυτών; Η εκπαιδευτική κοινότητα τοποθετήθηκε; </w:t>
      </w:r>
    </w:p>
    <w:p w14:paraId="50A7B8F8" w14:textId="77777777" w:rsidR="007C6747" w:rsidRDefault="00E91359">
      <w:pPr>
        <w:spacing w:after="0" w:line="600" w:lineRule="auto"/>
        <w:ind w:firstLine="720"/>
        <w:jc w:val="both"/>
        <w:rPr>
          <w:rFonts w:eastAsia="Times New Roman" w:cs="Times New Roman"/>
          <w:szCs w:val="24"/>
        </w:rPr>
      </w:pPr>
      <w:r w:rsidRPr="00597DCD">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Θα φανεί στην ψηφοφορία, κυρία </w:t>
      </w:r>
      <w:r>
        <w:rPr>
          <w:rFonts w:eastAsia="Times New Roman" w:cs="Times New Roman"/>
          <w:szCs w:val="24"/>
        </w:rPr>
        <w:t>εισηγήτρια</w:t>
      </w:r>
      <w:r>
        <w:rPr>
          <w:rFonts w:eastAsia="Times New Roman" w:cs="Times New Roman"/>
          <w:szCs w:val="24"/>
        </w:rPr>
        <w:t>, ποια από αυτά τα άρθρα θα καταψηφίσετε.</w:t>
      </w:r>
    </w:p>
    <w:p w14:paraId="50A7B8F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απαντάτε! Η κοινωνία λέω, όχι οι Βουλευτές. Υπάρχει μια κοινωνία που μας παρακολου</w:t>
      </w:r>
      <w:r>
        <w:rPr>
          <w:rFonts w:eastAsia="Times New Roman" w:cs="Times New Roman"/>
          <w:szCs w:val="24"/>
        </w:rPr>
        <w:t>θεί.</w:t>
      </w:r>
    </w:p>
    <w:p w14:paraId="50A7B8FA" w14:textId="77777777" w:rsidR="007C6747" w:rsidRDefault="00E91359">
      <w:pPr>
        <w:spacing w:after="0" w:line="600" w:lineRule="auto"/>
        <w:ind w:firstLine="720"/>
        <w:jc w:val="both"/>
        <w:rPr>
          <w:rFonts w:eastAsia="Times New Roman" w:cs="Times New Roman"/>
          <w:szCs w:val="24"/>
        </w:rPr>
      </w:pPr>
      <w:r w:rsidRPr="00597DCD">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Λέω λοιπόν ορισμένα από αυτά τα άρθρα επί τροχάδην.</w:t>
      </w:r>
    </w:p>
    <w:p w14:paraId="50A7B8F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Καταργούμε το αναχρονιστικό μέτρο της αναγραφής της διαγωγής των μαθητών στους τίτλους, απολυτήρια ή αποδεικτικά. Ένα μέτρο που</w:t>
      </w:r>
      <w:r>
        <w:rPr>
          <w:rFonts w:eastAsia="Times New Roman" w:cs="Times New Roman"/>
          <w:szCs w:val="24"/>
        </w:rPr>
        <w:t xml:space="preserve"> είναι μόνο για σχολική χρήση να μη συνοδεύει τον νέο άνθρωπο σε οποιαδήποτε ηλικία για μια παραβατικότητα ή ένα πειθαρχικό παράπτωμα που διέπραξε στα δεκαεπτά και αυτό να τον ακολουθεί για όλη του τη ζωή.</w:t>
      </w:r>
    </w:p>
    <w:p w14:paraId="50A7B8F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Άλλη ρύθμιση: Προβλέπουμε να επεκταθούν οι ευνοϊκέ</w:t>
      </w:r>
      <w:r>
        <w:rPr>
          <w:rFonts w:eastAsia="Times New Roman" w:cs="Times New Roman"/>
          <w:szCs w:val="24"/>
        </w:rPr>
        <w:t xml:space="preserve">ς διατάξεις για τα επιδόματα </w:t>
      </w:r>
      <w:proofErr w:type="spellStart"/>
      <w:r>
        <w:rPr>
          <w:rFonts w:eastAsia="Times New Roman" w:cs="Times New Roman"/>
          <w:szCs w:val="24"/>
        </w:rPr>
        <w:t>τριτέκνων</w:t>
      </w:r>
      <w:proofErr w:type="spellEnd"/>
      <w:r>
        <w:rPr>
          <w:rFonts w:eastAsia="Times New Roman" w:cs="Times New Roman"/>
          <w:szCs w:val="24"/>
        </w:rPr>
        <w:t xml:space="preserve">, πολυτέκνων καθώς και το ενιαίο επίδομα στήριξης τέκνων και για τα παιδιά που φοιτούν στο </w:t>
      </w:r>
      <w:proofErr w:type="spellStart"/>
      <w:r>
        <w:rPr>
          <w:rFonts w:eastAsia="Times New Roman" w:cs="Times New Roman"/>
          <w:szCs w:val="24"/>
        </w:rPr>
        <w:t>μεταλυκειακό</w:t>
      </w:r>
      <w:proofErr w:type="spellEnd"/>
      <w:r>
        <w:rPr>
          <w:rFonts w:eastAsia="Times New Roman" w:cs="Times New Roman"/>
          <w:szCs w:val="24"/>
        </w:rPr>
        <w:t xml:space="preserve"> έτος στην τάξη μαθητείας των ΕΠΑΛ.</w:t>
      </w:r>
    </w:p>
    <w:p w14:paraId="50A7B8F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Όσον αφορά τα παράτυπα πτυχία που έχουν εκδοθεί από αρκετά ιδιωτικά ΤΕΕ, προβλέ</w:t>
      </w:r>
      <w:r>
        <w:rPr>
          <w:rFonts w:eastAsia="Times New Roman" w:cs="Times New Roman"/>
          <w:szCs w:val="24"/>
        </w:rPr>
        <w:t xml:space="preserve">πουμε ότι αυτά καθίστανται εξ υπαρχής άκυρα σε περίπτωση που οι απόφοιτοι δεν προσέλθουν ή προσέλθουν, αλλά αποτύχουν στις εξετάσεις, που επιτέλους η δική μας Κυβέρνηση θα διεξαγάγει. </w:t>
      </w:r>
    </w:p>
    <w:p w14:paraId="50A7B8F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Υπενθυμίζω εδώ ότι πρόκειται για εδώ και δέκα χρόνια νόμο της κυρίας Γι</w:t>
      </w:r>
      <w:r>
        <w:rPr>
          <w:rFonts w:eastAsia="Times New Roman" w:cs="Times New Roman"/>
          <w:szCs w:val="24"/>
        </w:rPr>
        <w:t xml:space="preserve">αννάκου να επανελεγχθούν όλοι αυτοί οι παράτυποι τίτλοι, που είτε η Κυβέρνηση της Νέας Δημοκρατίας -που ψήφισε τον νόμο- είτε οι μετέπειτα κυβερνήσεις του ΠΑΣΟΚ και η συγκυβέρνησή τους, ουδέποτε υλοποίησαν και ουδέποτε διενήργησαν αυτές τις εξετάσεις. </w:t>
      </w:r>
    </w:p>
    <w:p w14:paraId="50A7B8F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Κυβέρνησή μας με αυτό το σχέδιο νόμου ρυθμίζει όλες τις λεπτομέρειες, ώστε τους επόμενους μήνες αυτός ο διαγωνισμός να γίνει.</w:t>
      </w:r>
    </w:p>
    <w:p w14:paraId="50A7B90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Ρυθμίζουμε το ζήτημα της εισαγωγής στην τριτοβάθμια εκπαίδευση για τα παιδιά από τα νησιά των Νομών Λέσβου και Χίου, τα οποία έπλη</w:t>
      </w:r>
      <w:r>
        <w:rPr>
          <w:rFonts w:eastAsia="Times New Roman" w:cs="Times New Roman"/>
          <w:szCs w:val="24"/>
        </w:rPr>
        <w:t>ξε ο πρόσφατος σεισμός και απαιτείται ειδικό ποσοστό εισαγωγής, το οποίο και νομοθετούμε με αυτό τον νόμο.</w:t>
      </w:r>
    </w:p>
    <w:p w14:paraId="50A7B90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Άλλη διάταξη. Θυμάστε, προ ολίγων μηνών, είχε γίνει ολόκληρη φασαρία, γιατί εγκρίθηκε από τον ΕΟΠΠΕΠ ένα πρόγραμμα ιδιωτικού κολλεγίου, που ήταν ένα </w:t>
      </w:r>
      <w:r>
        <w:rPr>
          <w:rFonts w:eastAsia="Times New Roman" w:cs="Times New Roman"/>
          <w:szCs w:val="24"/>
        </w:rPr>
        <w:t xml:space="preserve">πρόγραμμα σπουδών στον τομέα της αστρολογίας. Και σηκώθηκε ευλόγως ολόκληρη σκόνη τότε και η πολιτική ηγεσία του Υπουργείου </w:t>
      </w:r>
      <w:proofErr w:type="spellStart"/>
      <w:r>
        <w:rPr>
          <w:rFonts w:eastAsia="Times New Roman" w:cs="Times New Roman"/>
          <w:szCs w:val="24"/>
        </w:rPr>
        <w:t>παρενέβη</w:t>
      </w:r>
      <w:proofErr w:type="spellEnd"/>
      <w:r>
        <w:rPr>
          <w:rFonts w:eastAsia="Times New Roman" w:cs="Times New Roman"/>
          <w:szCs w:val="24"/>
        </w:rPr>
        <w:t xml:space="preserve"> για να ανακληθεί αυτή η άδεια. Όμως, ο ΕΟΠΠΕΠ είχε δίκιο, γιατί ο ΕΟΠΠΕΠ δεν υποχρεούται με βάση τις ισχύουσες έως σήμερα δ</w:t>
      </w:r>
      <w:r>
        <w:rPr>
          <w:rFonts w:eastAsia="Times New Roman" w:cs="Times New Roman"/>
          <w:szCs w:val="24"/>
        </w:rPr>
        <w:t>ιατάξεις να ελέγχει το περιεχόμενο των σπουδών, παρά μόνο τις κτηριακές υποδομές για το αν το εκπαιδευτήριο αυτό πληροί της προδιαγραφές.</w:t>
      </w:r>
    </w:p>
    <w:p w14:paraId="50A7B90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 τη διάταξη αυτή, λοιπόν, λέμε ότι ο ΕΟΠΠΕΠ θα ελέγχει και το περιεχόμενο των σπουδών των ιδιωτικών εκπαιδευτηρίων.</w:t>
      </w:r>
    </w:p>
    <w:p w14:paraId="50A7B90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Τέλος, με μια ακόμη ρύθμιση προστατεύουμε τους ιδιωτικούς εκπαιδευτικούς από την αυθαιρεσία ορισμένων -ευτυχώς όχι όλων- κακών σχολαρχών, οι οποίοι δεν τηρούν τις διατάξεις του πρόσφατου νόμου για την απόλυση ιδιωτικών εκπαιδευτικών. Λέμε, λοιπόν, ότι οποι</w:t>
      </w:r>
      <w:r>
        <w:rPr>
          <w:rFonts w:eastAsia="Times New Roman" w:cs="Times New Roman"/>
          <w:szCs w:val="24"/>
        </w:rPr>
        <w:t xml:space="preserve">αδήποτε απόλυση έχει γίνει κατά παράβαση των ισχυουσών διατάξεων είναι απολύτως άκυρη. </w:t>
      </w:r>
    </w:p>
    <w:p w14:paraId="50A7B90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τέλος, επιτρέψτε μου να υποστηρίξω την τροπολογία 1181, που καταθέσαμε την Παρασκευή. Είναι ίσως η μόνη από τις εμπρόθεσμες τροπολογίες. Αναφέρεται σε δύο θέματα. Τ</w:t>
      </w:r>
      <w:r>
        <w:rPr>
          <w:rFonts w:eastAsia="Times New Roman" w:cs="Times New Roman"/>
          <w:szCs w:val="24"/>
        </w:rPr>
        <w:t>ο ένα είναι ότι μειώνουμε τον αριθμό των απαραίτητων ενσήμων για τους αποφοίτους των Εσπερινών Επαγγελματικών Λυκείων, που έχουν το δικαίωμα να προσέλθουν στις εξετάσεις πιστοποίησης, για να πάρουν το επίπεδο 5 του ευρωπαϊκού πλαισίου προσόντων. Ήταν 600 α</w:t>
      </w:r>
      <w:r>
        <w:rPr>
          <w:rFonts w:eastAsia="Times New Roman" w:cs="Times New Roman"/>
          <w:szCs w:val="24"/>
        </w:rPr>
        <w:t xml:space="preserve">υτά τα απαραίτητα ημερομίσθια. Θεωρούμε ότι είναι πάρα πολλά. Μειώνουμε αυτόν τον αριθμό στο μισό, στα 300, με δεδομένο ότι το ίδιο δικαίωμα το έχουν και οι μαθητές του </w:t>
      </w:r>
      <w:proofErr w:type="spellStart"/>
      <w:r>
        <w:rPr>
          <w:rFonts w:eastAsia="Times New Roman" w:cs="Times New Roman"/>
          <w:szCs w:val="24"/>
        </w:rPr>
        <w:t>μεταλυκειακού</w:t>
      </w:r>
      <w:proofErr w:type="spellEnd"/>
      <w:r>
        <w:rPr>
          <w:rFonts w:eastAsia="Times New Roman" w:cs="Times New Roman"/>
          <w:szCs w:val="24"/>
        </w:rPr>
        <w:t xml:space="preserve"> έτους. Μπορούν να έχουν τις ίδιες εξετάσεις με 180 ημέρες ασφάλισης. </w:t>
      </w:r>
    </w:p>
    <w:p w14:paraId="50A7B90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Τέλ</w:t>
      </w:r>
      <w:r>
        <w:rPr>
          <w:rFonts w:eastAsia="Times New Roman" w:cs="Times New Roman"/>
          <w:szCs w:val="24"/>
        </w:rPr>
        <w:t>ος, αλλά όχι έλασσον, είναι το εξής</w:t>
      </w:r>
      <w:r w:rsidRPr="000E108D">
        <w:rPr>
          <w:rFonts w:eastAsia="Times New Roman" w:cs="Times New Roman"/>
          <w:szCs w:val="24"/>
        </w:rPr>
        <w:t>:</w:t>
      </w:r>
      <w:r>
        <w:rPr>
          <w:rFonts w:eastAsia="Times New Roman" w:cs="Times New Roman"/>
          <w:szCs w:val="24"/>
        </w:rPr>
        <w:t xml:space="preserve"> Ξεκινάμε στην εφαρμογή στα ΕΠΑΛ ενός κατά τη γνώμη μας ιδιαίτερα σοβαρού προγράμματος στήριξης των μαθητών. Το ονομάζουμε «Νέα Αρχή για τα ΕΠΑΛ» και έχει δύο βασικές παραμέτρους. Έχει πολλές όψεις, πολλές δράσεις για τι</w:t>
      </w:r>
      <w:r>
        <w:rPr>
          <w:rFonts w:eastAsia="Times New Roman" w:cs="Times New Roman"/>
          <w:szCs w:val="24"/>
        </w:rPr>
        <w:t>ς οποίες έχουμε εξασφαλίσει χρηματοδότηση, αλλά οι βασικές είναι δύο.</w:t>
      </w:r>
    </w:p>
    <w:p w14:paraId="50A7B90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πρώτη, την οποία εισάγουμε με αυτήν την τροπολογία είναι ότι καθιερώνουμε εναλλακτική ενισχυτική διδασκαλία για τα παιδιά των πρώτης τάξης των Επαγγελματικών Λυκείων στους τομείς των μ</w:t>
      </w:r>
      <w:r>
        <w:rPr>
          <w:rFonts w:eastAsia="Times New Roman" w:cs="Times New Roman"/>
          <w:szCs w:val="24"/>
        </w:rPr>
        <w:t xml:space="preserve">αθημάτων της γλώσσας και των μαθηματικών. Και για τον λόγο αυτόν θα προσλάβουμε αναπληρωτές εκπαιδευτικούς γι’ αυτήν την παράλληλη εκπαιδευτική στήριξη. </w:t>
      </w:r>
    </w:p>
    <w:p w14:paraId="50A7B90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δεύτερος άξονας είναι η ψυχοκινητική και συναισθηματική στήριξη των μαθητών. Για τον λόγο αυτό, θα π</w:t>
      </w:r>
      <w:r>
        <w:rPr>
          <w:rFonts w:eastAsia="Times New Roman" w:cs="Times New Roman"/>
          <w:szCs w:val="24"/>
        </w:rPr>
        <w:t>ροσλάβουμε ψυχολόγους και κοινωνικούς λειτουργούς, αρχικά πιλοτικά, σε λίγα σχολεία την προσεχή σχολική χρονιά και φιλοδοξούμε το πρόγραμμα αυτό να το επεκτείνουμε από τη μεθεπόμενη χρονιά σε πολλές εκατοντάδες Επαγγελματικά Λύκεια.</w:t>
      </w:r>
    </w:p>
    <w:p w14:paraId="50A7B90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Αποδεικνύουμε έμπρακτα </w:t>
      </w:r>
      <w:r>
        <w:rPr>
          <w:rFonts w:eastAsia="Times New Roman" w:cs="Times New Roman"/>
          <w:szCs w:val="24"/>
        </w:rPr>
        <w:t xml:space="preserve">ότι εμείς στηρίζουμε την επαγγελματική εκπαίδευση στην πράξη με τα μέτρα που έχουμε ήδη υλοποιήσει μέχρι τώρα και με το </w:t>
      </w:r>
      <w:proofErr w:type="spellStart"/>
      <w:r>
        <w:rPr>
          <w:rFonts w:eastAsia="Times New Roman" w:cs="Times New Roman"/>
          <w:szCs w:val="24"/>
        </w:rPr>
        <w:t>μεταλυκειακό</w:t>
      </w:r>
      <w:proofErr w:type="spellEnd"/>
      <w:r>
        <w:rPr>
          <w:rFonts w:eastAsia="Times New Roman" w:cs="Times New Roman"/>
          <w:szCs w:val="24"/>
        </w:rPr>
        <w:t xml:space="preserve"> έτος στην τάξη μαθητείας που </w:t>
      </w:r>
      <w:proofErr w:type="spellStart"/>
      <w:r>
        <w:rPr>
          <w:rFonts w:eastAsia="Times New Roman" w:cs="Times New Roman"/>
          <w:szCs w:val="24"/>
        </w:rPr>
        <w:t>υλοποείται</w:t>
      </w:r>
      <w:proofErr w:type="spellEnd"/>
      <w:r>
        <w:rPr>
          <w:rFonts w:eastAsia="Times New Roman" w:cs="Times New Roman"/>
          <w:szCs w:val="24"/>
        </w:rPr>
        <w:t xml:space="preserve"> -και έχει πάρα πολύ ενθαρρυντικά αποτελέσματα μέχρι στιγμής-, αλλά και με το νέο αυ</w:t>
      </w:r>
      <w:r>
        <w:rPr>
          <w:rFonts w:eastAsia="Times New Roman" w:cs="Times New Roman"/>
          <w:szCs w:val="24"/>
        </w:rPr>
        <w:t>τό μέτρο της στήριξης των μαθητών των Επαγγελματικών Λυκείων, που υλοποιούμε από τον προσεχή Σεπτέμβρη.</w:t>
      </w:r>
    </w:p>
    <w:p w14:paraId="50A7B90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στηρίζουμε την επαγγελματική εκπαίδευση, ενώ άλλοι, όταν Υπουργός Διοικητικής Μεταρρύθμισης ήταν ο κ. Κυριάκος Μητσοτάκης, απέλυαν κατά χιλιάδες κ</w:t>
      </w:r>
      <w:r>
        <w:rPr>
          <w:rFonts w:eastAsia="Times New Roman" w:cs="Times New Roman"/>
          <w:szCs w:val="24"/>
        </w:rPr>
        <w:t>αι έθεταν σε διαθεσιμότητα τους εκπαιδευτικούς της επαγγελματικής εκπαίδευσης, ενώ κατά τα άλλα μιλούν για αξιολογήσεις, μιλούν για αριστείες και μιλούν για την ανάγκη της ποιότητας. Εμείς την ποιότητα και τη στήριξη της επαγγελματικής εκπαίδευσης την αποδ</w:t>
      </w:r>
      <w:r>
        <w:rPr>
          <w:rFonts w:eastAsia="Times New Roman" w:cs="Times New Roman"/>
          <w:szCs w:val="24"/>
        </w:rPr>
        <w:t>εικνύουμε στην πράξη.</w:t>
      </w:r>
    </w:p>
    <w:p w14:paraId="50A7B90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0A7B90B" w14:textId="77777777" w:rsidR="007C6747" w:rsidRDefault="00E91359">
      <w:pPr>
        <w:spacing w:after="0" w:line="600" w:lineRule="auto"/>
        <w:ind w:firstLine="720"/>
        <w:jc w:val="center"/>
        <w:rPr>
          <w:rFonts w:eastAsia="Times New Roman" w:cs="Times New Roman"/>
          <w:szCs w:val="24"/>
        </w:rPr>
      </w:pPr>
      <w:r w:rsidRPr="001776DD">
        <w:rPr>
          <w:rFonts w:eastAsia="Times New Roman" w:cs="Times New Roman"/>
          <w:szCs w:val="24"/>
        </w:rPr>
        <w:t xml:space="preserve">(Χειροκροτήματα από την πτέρυγα </w:t>
      </w:r>
      <w:r>
        <w:rPr>
          <w:rFonts w:eastAsia="Times New Roman" w:cs="Times New Roman"/>
          <w:szCs w:val="24"/>
        </w:rPr>
        <w:t>του ΣΥΡΙΖΑ</w:t>
      </w:r>
      <w:r w:rsidRPr="001776DD">
        <w:rPr>
          <w:rFonts w:eastAsia="Times New Roman" w:cs="Times New Roman"/>
          <w:szCs w:val="24"/>
        </w:rPr>
        <w:t>)</w:t>
      </w:r>
    </w:p>
    <w:p w14:paraId="50A7B90C" w14:textId="77777777" w:rsidR="007C6747" w:rsidRDefault="00E91359">
      <w:pPr>
        <w:spacing w:after="0" w:line="600" w:lineRule="auto"/>
        <w:ind w:firstLine="720"/>
        <w:jc w:val="both"/>
        <w:rPr>
          <w:rFonts w:eastAsia="Times New Roman" w:cs="Times New Roman"/>
          <w:szCs w:val="24"/>
        </w:rPr>
      </w:pPr>
      <w:r w:rsidRPr="006E57DB">
        <w:rPr>
          <w:rFonts w:eastAsia="Times New Roman" w:cs="Times New Roman"/>
          <w:b/>
          <w:szCs w:val="24"/>
        </w:rPr>
        <w:t>ΚΩΝΣΤΑΝΤΙΝΟΣ ΓΑΒΡΟΓΛΟΥ (Υπουργός Παιδείας, Έρευνας και Θρησκευμάτων):</w:t>
      </w:r>
      <w:r w:rsidRPr="006E57DB">
        <w:rPr>
          <w:rFonts w:eastAsia="Times New Roman" w:cs="Times New Roman"/>
          <w:szCs w:val="24"/>
        </w:rPr>
        <w:t xml:space="preserve"> </w:t>
      </w:r>
      <w:r>
        <w:rPr>
          <w:rFonts w:eastAsia="Times New Roman" w:cs="Times New Roman"/>
          <w:szCs w:val="24"/>
        </w:rPr>
        <w:t>Κυρία Πρόεδρε, τον λόγο παρακαλώ.</w:t>
      </w:r>
    </w:p>
    <w:p w14:paraId="50A7B90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0E108D">
        <w:rPr>
          <w:rFonts w:eastAsia="Times New Roman" w:cs="Times New Roman"/>
          <w:b/>
          <w:szCs w:val="24"/>
        </w:rPr>
        <w:t>:</w:t>
      </w:r>
      <w:r>
        <w:rPr>
          <w:rFonts w:eastAsia="Times New Roman" w:cs="Times New Roman"/>
          <w:szCs w:val="24"/>
        </w:rPr>
        <w:t xml:space="preserve"> Κι εγώ, κυρία Πρόεδρε, θέλω τον λόγο.</w:t>
      </w:r>
    </w:p>
    <w:p w14:paraId="50A7B90E" w14:textId="77777777" w:rsidR="007C6747" w:rsidRDefault="00E91359">
      <w:pPr>
        <w:spacing w:after="0" w:line="600" w:lineRule="auto"/>
        <w:ind w:firstLine="720"/>
        <w:jc w:val="both"/>
        <w:rPr>
          <w:rFonts w:eastAsia="Times New Roman"/>
          <w:bCs/>
          <w:szCs w:val="24"/>
        </w:rPr>
      </w:pPr>
      <w:r w:rsidRPr="00354436">
        <w:rPr>
          <w:rFonts w:eastAsia="Times New Roman"/>
          <w:b/>
          <w:bCs/>
          <w:szCs w:val="24"/>
        </w:rPr>
        <w:t>ΠΡΟΕΔΡΕΥΟΥΣΑ (Αναστασία Χριστοδουλοπούλου):</w:t>
      </w:r>
      <w:r>
        <w:rPr>
          <w:rFonts w:eastAsia="Times New Roman"/>
          <w:bCs/>
          <w:szCs w:val="24"/>
        </w:rPr>
        <w:t xml:space="preserve"> Περιμένετε, κύριε Τζαβάρα, γιατί έχει ζητήσει τον λόγο ο κ. </w:t>
      </w:r>
      <w:proofErr w:type="spellStart"/>
      <w:r>
        <w:rPr>
          <w:rFonts w:eastAsia="Times New Roman"/>
          <w:bCs/>
          <w:szCs w:val="24"/>
        </w:rPr>
        <w:t>Γαβρόγλου</w:t>
      </w:r>
      <w:proofErr w:type="spellEnd"/>
      <w:r>
        <w:rPr>
          <w:rFonts w:eastAsia="Times New Roman"/>
          <w:bCs/>
          <w:szCs w:val="24"/>
        </w:rPr>
        <w:t>.</w:t>
      </w:r>
    </w:p>
    <w:p w14:paraId="50A7B90F" w14:textId="77777777" w:rsidR="007C6747" w:rsidRDefault="00E91359">
      <w:pPr>
        <w:spacing w:after="0" w:line="600" w:lineRule="auto"/>
        <w:ind w:firstLine="720"/>
        <w:jc w:val="both"/>
        <w:rPr>
          <w:rFonts w:eastAsia="Times New Roman"/>
          <w:bCs/>
          <w:szCs w:val="24"/>
        </w:rPr>
      </w:pPr>
      <w:r>
        <w:rPr>
          <w:rFonts w:eastAsia="Times New Roman"/>
          <w:bCs/>
          <w:szCs w:val="24"/>
        </w:rPr>
        <w:t>Κύριε Υπουργέ, θα ανακοινώσετε τις αλλαγές;</w:t>
      </w:r>
    </w:p>
    <w:p w14:paraId="50A7B910" w14:textId="77777777" w:rsidR="007C6747" w:rsidRDefault="00E91359">
      <w:pPr>
        <w:spacing w:after="0" w:line="600" w:lineRule="auto"/>
        <w:ind w:firstLine="720"/>
        <w:jc w:val="both"/>
        <w:rPr>
          <w:rFonts w:eastAsia="Times New Roman" w:cs="Times New Roman"/>
          <w:szCs w:val="24"/>
        </w:rPr>
      </w:pPr>
      <w:r w:rsidRPr="0045135E">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Ναι. Είναι κάτι το εντελώς </w:t>
      </w:r>
      <w:r>
        <w:rPr>
          <w:rFonts w:eastAsia="Times New Roman" w:cs="Times New Roman"/>
          <w:szCs w:val="24"/>
        </w:rPr>
        <w:t xml:space="preserve">τεχνικό. Επειδή υπήρξαν κάποια τυπογραφικά λάθη και μια πρόταση που δεν υπήρχε σε βουλευτικές τροπολογίες, ο Κανονισμός λέει ότι πρέπει να διαβάσουμε αναλυτικά τις αλλαγές στις βουλευτικές τροπολογίες. </w:t>
      </w:r>
    </w:p>
    <w:p w14:paraId="50A7B91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η τροπολογία με γενικό αριθμό 1198 και ειδικό 1</w:t>
      </w:r>
      <w:r>
        <w:rPr>
          <w:rFonts w:eastAsia="Times New Roman" w:cs="Times New Roman"/>
          <w:szCs w:val="24"/>
        </w:rPr>
        <w:t xml:space="preserve">39 του κ. </w:t>
      </w:r>
      <w:proofErr w:type="spellStart"/>
      <w:r>
        <w:rPr>
          <w:rFonts w:eastAsia="Times New Roman" w:cs="Times New Roman"/>
          <w:szCs w:val="24"/>
        </w:rPr>
        <w:t>Δουζίνα</w:t>
      </w:r>
      <w:proofErr w:type="spellEnd"/>
      <w:r>
        <w:rPr>
          <w:rFonts w:eastAsia="Times New Roman" w:cs="Times New Roman"/>
          <w:szCs w:val="24"/>
        </w:rPr>
        <w:t xml:space="preserve">, η οποία έγινε δεκτή. Στην τροπολογία αυτή αντικαθίσταται η περίπτωση κα΄ της παραγράφου 2 του άρθρου 13 του σχεδίου νόμου και μετά τις λέξεις «προγραμμάτων πρώτου» η λέξη «τίτλου» αντικαθίσταται με τη λέξη «κύκλου». Το δεύτερο και τρίτο </w:t>
      </w:r>
      <w:r>
        <w:rPr>
          <w:rFonts w:eastAsia="Times New Roman" w:cs="Times New Roman"/>
          <w:szCs w:val="24"/>
        </w:rPr>
        <w:t xml:space="preserve">εδάφιο αυτής διαγράφονται από το άρθρο 13 του σχεδίου νόμου και τίθενται ως δεύτερο και τρίτο εδάφιο μετά το τέλος της </w:t>
      </w:r>
      <w:r w:rsidRPr="00125A15">
        <w:rPr>
          <w:rFonts w:eastAsia="Times New Roman" w:cs="Times New Roman"/>
          <w:szCs w:val="24"/>
        </w:rPr>
        <w:t>εσωτερικής</w:t>
      </w:r>
      <w:r>
        <w:rPr>
          <w:rFonts w:eastAsia="Times New Roman" w:cs="Times New Roman"/>
          <w:szCs w:val="24"/>
        </w:rPr>
        <w:t xml:space="preserve"> παραγράφου 1 της παραγράφου 14 του άρθρου 83 του σχεδίου νόμου. </w:t>
      </w:r>
    </w:p>
    <w:p w14:paraId="50A7B91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Έρχομαι στην τροπολογία του κ. </w:t>
      </w:r>
      <w:proofErr w:type="spellStart"/>
      <w:r>
        <w:rPr>
          <w:rFonts w:eastAsia="Times New Roman" w:cs="Times New Roman"/>
          <w:szCs w:val="24"/>
        </w:rPr>
        <w:t>Σαρίδη</w:t>
      </w:r>
      <w:proofErr w:type="spellEnd"/>
      <w:r>
        <w:rPr>
          <w:rFonts w:eastAsia="Times New Roman" w:cs="Times New Roman"/>
          <w:szCs w:val="24"/>
        </w:rPr>
        <w:t xml:space="preserve"> και του κ. Μεγαλομύστακ</w:t>
      </w:r>
      <w:r>
        <w:rPr>
          <w:rFonts w:eastAsia="Times New Roman" w:cs="Times New Roman"/>
          <w:szCs w:val="24"/>
        </w:rPr>
        <w:t>α. Στο τέλος της τροπολογίας αυτής, με γενικό αριθμό 1201 και ειδικό 141, προστίθεται εδάφιο δ΄ στην παράγραφο 10 του άρθρου 83 του σχεδίου νόμου ως εξής: «Η Διοικούσα Επιτροπή συγκροτείται και λειτουργεί νόμιμα έστω και εάν δεν έχουν εκλεγεί οι εκπρόσωποι</w:t>
      </w:r>
      <w:r>
        <w:rPr>
          <w:rFonts w:eastAsia="Times New Roman" w:cs="Times New Roman"/>
          <w:szCs w:val="24"/>
        </w:rPr>
        <w:t xml:space="preserve"> των φοιτητών». </w:t>
      </w:r>
    </w:p>
    <w:p w14:paraId="50A7B91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Στην τροπολογία 1182, η παράγραφος 3 του άρθρου 74 του σχεδίου νόμου αριθμείται ως παράγραφος 3α κλπ</w:t>
      </w:r>
      <w:r>
        <w:rPr>
          <w:rFonts w:eastAsia="Times New Roman" w:cs="Times New Roman"/>
          <w:szCs w:val="24"/>
        </w:rPr>
        <w:t>.</w:t>
      </w:r>
      <w:r>
        <w:rPr>
          <w:rFonts w:eastAsia="Times New Roman" w:cs="Times New Roman"/>
          <w:szCs w:val="24"/>
        </w:rPr>
        <w:t>. Στην</w:t>
      </w:r>
      <w:r>
        <w:rPr>
          <w:rFonts w:eastAsia="Times New Roman" w:cs="Times New Roman"/>
          <w:szCs w:val="24"/>
        </w:rPr>
        <w:t xml:space="preserve"> παράγραφο</w:t>
      </w:r>
      <w:r>
        <w:rPr>
          <w:rFonts w:eastAsia="Times New Roman" w:cs="Times New Roman"/>
          <w:szCs w:val="24"/>
        </w:rPr>
        <w:t xml:space="preserve"> 3β η πρώτη φράση είναι «θέσεις εισακτέων που έμειναν κενές κατά τις κατατακτήριες εξετάσεις 2016-2017 και 2017-2018 και έ</w:t>
      </w:r>
      <w:r>
        <w:rPr>
          <w:rFonts w:eastAsia="Times New Roman" w:cs="Times New Roman"/>
          <w:szCs w:val="24"/>
        </w:rPr>
        <w:t>ως την έκδοση των εσωτερικών κανονισμών καλύπτονται μέχρι εξαντλήσεως» κλπ</w:t>
      </w:r>
      <w:r>
        <w:rPr>
          <w:rFonts w:eastAsia="Times New Roman" w:cs="Times New Roman"/>
          <w:szCs w:val="24"/>
        </w:rPr>
        <w:t>.</w:t>
      </w:r>
      <w:r>
        <w:rPr>
          <w:rFonts w:eastAsia="Times New Roman" w:cs="Times New Roman"/>
          <w:szCs w:val="24"/>
        </w:rPr>
        <w:t xml:space="preserve">. </w:t>
      </w:r>
    </w:p>
    <w:p w14:paraId="50A7B914" w14:textId="77777777" w:rsidR="007C6747" w:rsidRDefault="00E91359">
      <w:pPr>
        <w:spacing w:after="0" w:line="600" w:lineRule="auto"/>
        <w:ind w:firstLine="720"/>
        <w:jc w:val="both"/>
        <w:rPr>
          <w:rFonts w:eastAsia="Times New Roman" w:cs="Times New Roman"/>
          <w:szCs w:val="24"/>
        </w:rPr>
      </w:pPr>
      <w:r w:rsidRPr="00684D8D">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Κύριε Υπουργέ, να τις δώσετε στα Πρακτικά.</w:t>
      </w:r>
    </w:p>
    <w:p w14:paraId="50A7B915" w14:textId="77777777" w:rsidR="007C6747" w:rsidRDefault="00E91359">
      <w:pPr>
        <w:spacing w:after="0" w:line="600" w:lineRule="auto"/>
        <w:ind w:firstLine="720"/>
        <w:jc w:val="both"/>
        <w:rPr>
          <w:rFonts w:eastAsia="Times New Roman" w:cs="Times New Roman"/>
          <w:szCs w:val="24"/>
        </w:rPr>
      </w:pPr>
      <w:r w:rsidRPr="0045135E">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Τις καταθέτω στα Πρακ</w:t>
      </w:r>
      <w:r>
        <w:rPr>
          <w:rFonts w:eastAsia="Times New Roman" w:cs="Times New Roman"/>
          <w:szCs w:val="24"/>
        </w:rPr>
        <w:t>τικά.</w:t>
      </w:r>
    </w:p>
    <w:p w14:paraId="50A7B916" w14:textId="77777777" w:rsidR="007C6747" w:rsidRDefault="00E91359">
      <w:pPr>
        <w:spacing w:after="0" w:line="600" w:lineRule="auto"/>
        <w:ind w:firstLine="720"/>
        <w:jc w:val="both"/>
        <w:rPr>
          <w:rFonts w:eastAsia="Times New Roman" w:cs="Times New Roman"/>
          <w:szCs w:val="24"/>
        </w:rPr>
      </w:pPr>
      <w:r w:rsidRPr="00125A15">
        <w:rPr>
          <w:rFonts w:eastAsia="Times New Roman" w:cs="Times New Roman"/>
          <w:szCs w:val="24"/>
        </w:rPr>
        <w:t>(</w:t>
      </w: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w:t>
      </w:r>
      <w:r>
        <w:rPr>
          <w:rFonts w:eastAsia="Times New Roman" w:cs="Times New Roman"/>
          <w:szCs w:val="24"/>
        </w:rPr>
        <w:t xml:space="preserve">για τα </w:t>
      </w:r>
      <w:r>
        <w:rPr>
          <w:rFonts w:eastAsia="Times New Roman" w:cs="Times New Roman"/>
          <w:szCs w:val="24"/>
        </w:rPr>
        <w:t>Πρακτικά τις προαναφερθείσες βελτιώσεις, οι οποίες έχουν ως εξής:</w:t>
      </w:r>
    </w:p>
    <w:p w14:paraId="50A7B917"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50A7B918"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(Να καταχωριστεί η σελ. 405)</w:t>
      </w:r>
    </w:p>
    <w:p w14:paraId="50A7B919"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50A7B91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Θα υπάρξουν και άλλες τροπολογίες, κυρία Πρόεδρε; Για να ξέρουμε.</w:t>
      </w:r>
    </w:p>
    <w:p w14:paraId="50A7B91B" w14:textId="77777777" w:rsidR="007C6747" w:rsidRDefault="00E91359">
      <w:pPr>
        <w:spacing w:after="0" w:line="600" w:lineRule="auto"/>
        <w:ind w:firstLine="720"/>
        <w:jc w:val="both"/>
        <w:rPr>
          <w:rFonts w:eastAsia="Times New Roman" w:cs="Times New Roman"/>
          <w:szCs w:val="24"/>
        </w:rPr>
      </w:pPr>
      <w:r w:rsidRPr="00684D8D">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Κύριε Τζαβάρα, θέλετε να μιλήσετε σαν Κοινοβουλευτικός Εκπρόσωπος; Επειδή είναι πάρα πολλοί οι ομιλητές, έχει μιλήσει και ο κ. </w:t>
      </w:r>
      <w:proofErr w:type="spellStart"/>
      <w:r>
        <w:rPr>
          <w:rFonts w:eastAsia="Times New Roman" w:cs="Times New Roman"/>
          <w:szCs w:val="24"/>
        </w:rPr>
        <w:t>Μπαξεβανάκης</w:t>
      </w:r>
      <w:proofErr w:type="spellEnd"/>
      <w:r>
        <w:rPr>
          <w:rFonts w:eastAsia="Times New Roman" w:cs="Times New Roman"/>
          <w:szCs w:val="24"/>
        </w:rPr>
        <w:t>, να α</w:t>
      </w:r>
      <w:r>
        <w:rPr>
          <w:rFonts w:eastAsia="Times New Roman" w:cs="Times New Roman"/>
          <w:szCs w:val="24"/>
        </w:rPr>
        <w:t xml:space="preserve">φήσουμε να προχωρήσει ο κατάλογος και να σας δώσω τον λόγο λίγο αργότερα; </w:t>
      </w:r>
    </w:p>
    <w:p w14:paraId="50A7B91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Ζήτησα τον λόγο μετά τον κύριο Υπουργό, αλλά εντάξει, να μιλήσω αργότερα.</w:t>
      </w:r>
    </w:p>
    <w:p w14:paraId="50A7B91D" w14:textId="77777777" w:rsidR="007C6747" w:rsidRDefault="00E91359">
      <w:pPr>
        <w:spacing w:after="0" w:line="600" w:lineRule="auto"/>
        <w:ind w:firstLine="720"/>
        <w:jc w:val="both"/>
        <w:rPr>
          <w:rFonts w:eastAsia="Times New Roman" w:cs="Times New Roman"/>
          <w:szCs w:val="24"/>
        </w:rPr>
      </w:pPr>
      <w:r w:rsidRPr="00684D8D">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Ο κ. Αναστασιάδης, ο οποίος ήταν έτοιμος</w:t>
      </w:r>
      <w:r>
        <w:rPr>
          <w:rFonts w:eastAsia="Times New Roman" w:cs="Times New Roman"/>
          <w:szCs w:val="24"/>
        </w:rPr>
        <w:t xml:space="preserve"> να μιλήσει και τον σταματήσαμε, έχει τον λόγο. Κύριε Αναστασιάδη, δεν πειράζει, ακούσατε διάφορα ενδιαφέροντα. </w:t>
      </w:r>
    </w:p>
    <w:p w14:paraId="50A7B91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50A7B91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κυρία Πρόεδρε. </w:t>
      </w:r>
    </w:p>
    <w:p w14:paraId="50A7B92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που μόλις κατεβήκατε από το Βήμα, επειδή πολλοί συνάδελφοί σας, αλλά και εσείς αναφερθήκατε στον άνεμο δημοκρατίας που πνέει στα πανεπιστήμια, θέλω να σας διευκρινίσω το εξής, πως βεβαίως και έχουμε διαφορετική αντίληψη για τη δημοκρατία. </w:t>
      </w:r>
    </w:p>
    <w:p w14:paraId="50A7B92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Εσείς σαν δημοκρατία εκλαμβάνετε την αναρχία, την ανομία, την ανοχή στους «</w:t>
      </w:r>
      <w:proofErr w:type="spellStart"/>
      <w:r>
        <w:rPr>
          <w:rFonts w:eastAsia="Times New Roman" w:cs="Times New Roman"/>
          <w:szCs w:val="24"/>
        </w:rPr>
        <w:t>μπαχαλάκηδες</w:t>
      </w:r>
      <w:proofErr w:type="spellEnd"/>
      <w:r>
        <w:rPr>
          <w:rFonts w:eastAsia="Times New Roman" w:cs="Times New Roman"/>
          <w:szCs w:val="24"/>
        </w:rPr>
        <w:t>», τον μη σεβασμό στην άλλη άποψη. Εμείς σαν δημοκρατία θεωρούμε τον σεβασμό στον συνάνθρωπο, τον σεβασμό στην άλλη άποψη, τη νομιμότητα και την τάξη. Φυσικά, και αυτό τ</w:t>
      </w:r>
      <w:r>
        <w:rPr>
          <w:rFonts w:eastAsia="Times New Roman" w:cs="Times New Roman"/>
          <w:szCs w:val="24"/>
        </w:rPr>
        <w:t xml:space="preserve">ο νομοσχέδιο είναι χαρακτηριστικό της αντίληψής σας. </w:t>
      </w:r>
    </w:p>
    <w:p w14:paraId="50A7B92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Μετά από έναν κατ’ επίφαση διάλογο μεταξύ του Υπουργείου Παιδείας και της ακαδημαϊκής κοινότητας, φέρνετε προς ψήφιση το νομοσχέδιο που αναφέρεται στην οργάνωση και λειτουργία της ανώτατης εκπαίδευσης κ</w:t>
      </w:r>
      <w:r>
        <w:rPr>
          <w:rFonts w:eastAsia="Times New Roman" w:cs="Times New Roman"/>
          <w:szCs w:val="24"/>
        </w:rPr>
        <w:t xml:space="preserve">αι την έρευνα. </w:t>
      </w:r>
    </w:p>
    <w:p w14:paraId="50A7B92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τελικό αποτέλεσμα του διαλόγου, κύριε Υπουργέ, και η κατάληξή του είναι απογοητευτικά για ένα τόσο σημαντικό ζήτημα, όπως είναι αυτό της ανώτατης παιδείας, τη σημαντικότητα του οποίου και την υψηλή πολιτική του σημασία δείχνει και η προγ</w:t>
      </w:r>
      <w:r>
        <w:rPr>
          <w:rFonts w:eastAsia="Times New Roman" w:cs="Times New Roman"/>
          <w:szCs w:val="24"/>
        </w:rPr>
        <w:t xml:space="preserve">ραμματισμένη συμμετοχή στη συζήτηση του Προέδρου μας, του κ. Μητσοτάκη, και η παρέμβασή του, καθώς και η συμμετοχή του Πρωθυπουργού και όλων των Αρχηγών, αλλά και πολλών Υπουργών από την Κυβέρνησή σας. </w:t>
      </w:r>
    </w:p>
    <w:p w14:paraId="50A7B92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Στον διάλογο που προηγήθηκε, κύριε Υπουργέ, όχι μόνο </w:t>
      </w:r>
      <w:r>
        <w:rPr>
          <w:rFonts w:eastAsia="Times New Roman" w:cs="Times New Roman"/>
          <w:szCs w:val="24"/>
        </w:rPr>
        <w:t>δεν υπήρξε συμφωνία, αλλά ουσιαστικά δεν κάνατε δεκτή κα</w:t>
      </w:r>
      <w:r>
        <w:rPr>
          <w:rFonts w:eastAsia="Times New Roman" w:cs="Times New Roman"/>
          <w:szCs w:val="24"/>
        </w:rPr>
        <w:t>μ</w:t>
      </w:r>
      <w:r>
        <w:rPr>
          <w:rFonts w:eastAsia="Times New Roman" w:cs="Times New Roman"/>
          <w:szCs w:val="24"/>
        </w:rPr>
        <w:t>μία από τις προτάσεις και τις θέσεις της ακαδημαϊκής κοινότητας. Με τη στάση αυτή δείχνετε ότι αμφισβητείτε την οργανωμένη έκφραση της ακαδημαϊκής κοινότητας και δηλώνετε, βεβαίως, και την πολιτική π</w:t>
      </w:r>
      <w:r>
        <w:rPr>
          <w:rFonts w:eastAsia="Times New Roman" w:cs="Times New Roman"/>
          <w:szCs w:val="24"/>
        </w:rPr>
        <w:t xml:space="preserve">ου θέλετε να ακολουθήσετε. </w:t>
      </w:r>
    </w:p>
    <w:p w14:paraId="50A7B92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Μου κάνει φοβερή εντύπωση, πώς πιστεύετε, κύριε Υπουργέ, ότι αυτός ο νόμος θα λειτουργήσει ομαλά και αποτελεσματικά, όταν σ’ αυτούς που απευθύνεται, αυτούς που καλείτε να τον εφαρμόσουν είναι όλοι κάθετα αντίθετοι; </w:t>
      </w:r>
    </w:p>
    <w:p w14:paraId="50A7B926" w14:textId="77777777" w:rsidR="007C6747" w:rsidRDefault="00E91359">
      <w:pPr>
        <w:spacing w:after="0" w:line="600" w:lineRule="auto"/>
        <w:ind w:firstLine="720"/>
        <w:jc w:val="both"/>
        <w:rPr>
          <w:rFonts w:eastAsia="Times New Roman"/>
          <w:bCs/>
          <w:shd w:val="clear" w:color="auto" w:fill="FFFFFF"/>
        </w:rPr>
      </w:pPr>
      <w:r>
        <w:rPr>
          <w:rFonts w:eastAsia="Times New Roman"/>
          <w:bCs/>
        </w:rPr>
        <w:t>Πώς πιστεύετ</w:t>
      </w:r>
      <w:r>
        <w:rPr>
          <w:rFonts w:eastAsia="Times New Roman"/>
          <w:bCs/>
        </w:rPr>
        <w:t xml:space="preserve">ε ότι θα λειτουργήσει ο νόμος αυτός </w:t>
      </w:r>
      <w:r w:rsidRPr="00747400">
        <w:rPr>
          <w:rFonts w:eastAsia="Times New Roman"/>
          <w:bCs/>
        </w:rPr>
        <w:t>χωρίς</w:t>
      </w:r>
      <w:r>
        <w:rPr>
          <w:rFonts w:eastAsia="Times New Roman"/>
          <w:bCs/>
        </w:rPr>
        <w:t xml:space="preserve"> τη συναίνεση της ακαδημαϊκής κοινότητας; Πώς </w:t>
      </w:r>
      <w:r w:rsidRPr="00747400">
        <w:rPr>
          <w:rFonts w:eastAsia="Times New Roman"/>
          <w:bCs/>
        </w:rPr>
        <w:t>είναι</w:t>
      </w:r>
      <w:r>
        <w:rPr>
          <w:rFonts w:eastAsia="Times New Roman"/>
          <w:bCs/>
        </w:rPr>
        <w:t xml:space="preserve"> δυνατόν να αγνοείτε την ομόφωνη άποψη των πρυτάνεων της χώρας ότι η προτεινόμενη </w:t>
      </w:r>
      <w:r w:rsidRPr="00747400">
        <w:rPr>
          <w:rFonts w:eastAsia="Times New Roman"/>
          <w:bCs/>
        </w:rPr>
        <w:t>ρύθμιση</w:t>
      </w:r>
      <w:r>
        <w:rPr>
          <w:rFonts w:eastAsia="Times New Roman"/>
          <w:bCs/>
        </w:rPr>
        <w:t xml:space="preserve"> για την ανάδειξη των </w:t>
      </w:r>
      <w:r>
        <w:rPr>
          <w:rFonts w:eastAsia="Times New Roman"/>
          <w:bCs/>
        </w:rPr>
        <w:t>αντιπρυτάνεων</w:t>
      </w:r>
      <w:r>
        <w:rPr>
          <w:rFonts w:eastAsia="Times New Roman"/>
          <w:bCs/>
        </w:rPr>
        <w:t xml:space="preserve">, με ξεχωριστή εκλογή από αυτή των </w:t>
      </w:r>
      <w:r>
        <w:rPr>
          <w:rFonts w:eastAsia="Times New Roman"/>
          <w:bCs/>
        </w:rPr>
        <w:t>πρυτά</w:t>
      </w:r>
      <w:r>
        <w:rPr>
          <w:rFonts w:eastAsia="Times New Roman"/>
          <w:bCs/>
        </w:rPr>
        <w:t>νεων</w:t>
      </w:r>
      <w:r>
        <w:rPr>
          <w:rFonts w:eastAsia="Times New Roman"/>
          <w:bCs/>
        </w:rPr>
        <w:t xml:space="preserve">, δεν θα δημιουργήσει τεράστια προβλήματα στην καθημερινή </w:t>
      </w:r>
      <w:r w:rsidRPr="00747400">
        <w:rPr>
          <w:rFonts w:eastAsia="Times New Roman"/>
          <w:bCs/>
          <w:shd w:val="clear" w:color="auto" w:fill="FFFFFF"/>
        </w:rPr>
        <w:t>λειτουργία</w:t>
      </w:r>
      <w:r>
        <w:rPr>
          <w:rFonts w:eastAsia="Times New Roman"/>
          <w:bCs/>
          <w:shd w:val="clear" w:color="auto" w:fill="FFFFFF"/>
        </w:rPr>
        <w:t xml:space="preserve"> και στην αποτελεσματικότητα των πανεπιστημίων; Γιατί αγνοείτε την ομόφωνη απόφαση των </w:t>
      </w:r>
      <w:r>
        <w:rPr>
          <w:rFonts w:eastAsia="Times New Roman"/>
          <w:bCs/>
          <w:shd w:val="clear" w:color="auto" w:fill="FFFFFF"/>
        </w:rPr>
        <w:t xml:space="preserve">πρυτάνεων </w:t>
      </w:r>
      <w:r>
        <w:rPr>
          <w:rFonts w:eastAsia="Times New Roman"/>
          <w:bCs/>
          <w:shd w:val="clear" w:color="auto" w:fill="FFFFFF"/>
        </w:rPr>
        <w:t xml:space="preserve">ότι δεν απαιτείται οποιαδήποτε αλλαγή στο καθεστώς του ασύλου; </w:t>
      </w:r>
    </w:p>
    <w:p w14:paraId="50A7B927"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Οι </w:t>
      </w:r>
      <w:r w:rsidRPr="00747400">
        <w:rPr>
          <w:rFonts w:eastAsia="Times New Roman"/>
          <w:bCs/>
          <w:shd w:val="clear" w:color="auto" w:fill="FFFFFF"/>
        </w:rPr>
        <w:t>διατάξεις</w:t>
      </w:r>
      <w:r>
        <w:rPr>
          <w:rFonts w:eastAsia="Times New Roman"/>
          <w:bCs/>
          <w:shd w:val="clear" w:color="auto" w:fill="FFFFFF"/>
        </w:rPr>
        <w:t xml:space="preserve"> αυτές, καθ</w:t>
      </w:r>
      <w:r>
        <w:rPr>
          <w:rFonts w:eastAsia="Times New Roman"/>
          <w:bCs/>
          <w:shd w:val="clear" w:color="auto" w:fill="FFFFFF"/>
        </w:rPr>
        <w:t xml:space="preserve">ώς και η επιστροφή της φοιτητικής συμμετοχής στα όργανα των πανεπιστημίων, εξυπηρετούν την αριστερή σας ιδεοληψία και μόνο και το στενό κομματικό σας ακροατήριο και επιβάλουν τον κομματικό έλεγχο στα </w:t>
      </w:r>
      <w:r>
        <w:rPr>
          <w:rFonts w:eastAsia="Times New Roman"/>
          <w:bCs/>
          <w:shd w:val="clear" w:color="auto" w:fill="FFFFFF"/>
        </w:rPr>
        <w:t>ανώτατα εκπαιδευτικά ιδρύματα</w:t>
      </w:r>
      <w:r>
        <w:rPr>
          <w:rFonts w:eastAsia="Times New Roman"/>
          <w:bCs/>
          <w:shd w:val="clear" w:color="auto" w:fill="FFFFFF"/>
        </w:rPr>
        <w:t xml:space="preserve">. </w:t>
      </w:r>
    </w:p>
    <w:p w14:paraId="50A7B928"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Φυσικά και ο τρόπος που </w:t>
      </w:r>
      <w:r>
        <w:rPr>
          <w:rFonts w:eastAsia="Times New Roman"/>
          <w:bCs/>
          <w:shd w:val="clear" w:color="auto" w:fill="FFFFFF"/>
        </w:rPr>
        <w:t xml:space="preserve">παρεμβαίνετε στις μεταπτυχιακές σπουδές θέτει σε κίνδυνο τη βιωσιμότητα των προγραμμάτων αυτών. Προσπαθείτε να τα ελέγξετε όλα. Θεωρείτε την ελεύθερη γνώση και την έρευνα, απειλή και κίνδυνο. Γι’ αυτό η παιδεία </w:t>
      </w:r>
      <w:r w:rsidRPr="00747400">
        <w:rPr>
          <w:rFonts w:eastAsia="Times New Roman"/>
          <w:bCs/>
          <w:shd w:val="clear" w:color="auto" w:fill="FFFFFF"/>
        </w:rPr>
        <w:t>πρέπει</w:t>
      </w:r>
      <w:r>
        <w:rPr>
          <w:rFonts w:eastAsia="Times New Roman"/>
          <w:bCs/>
          <w:shd w:val="clear" w:color="auto" w:fill="FFFFFF"/>
        </w:rPr>
        <w:t xml:space="preserve"> να παραμείνει υπό τον ασφυκτικό έλεγχό</w:t>
      </w:r>
      <w:r>
        <w:rPr>
          <w:rFonts w:eastAsia="Times New Roman"/>
          <w:bCs/>
          <w:shd w:val="clear" w:color="auto" w:fill="FFFFFF"/>
        </w:rPr>
        <w:t xml:space="preserve"> σας. </w:t>
      </w:r>
    </w:p>
    <w:p w14:paraId="50A7B929"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Ε</w:t>
      </w:r>
      <w:r w:rsidRPr="00747400">
        <w:rPr>
          <w:rFonts w:eastAsia="Times New Roman"/>
          <w:bCs/>
          <w:shd w:val="clear" w:color="auto" w:fill="FFFFFF"/>
        </w:rPr>
        <w:t>ίναι</w:t>
      </w:r>
      <w:r>
        <w:rPr>
          <w:rFonts w:eastAsia="Times New Roman"/>
          <w:bCs/>
          <w:shd w:val="clear" w:color="auto" w:fill="FFFFFF"/>
        </w:rPr>
        <w:t xml:space="preserve"> σαφές, </w:t>
      </w:r>
      <w:r w:rsidRPr="00747400">
        <w:rPr>
          <w:rFonts w:eastAsia="Times New Roman"/>
          <w:bCs/>
          <w:shd w:val="clear" w:color="auto" w:fill="FFFFFF"/>
        </w:rPr>
        <w:t>κύριε Υπουργέ</w:t>
      </w:r>
      <w:r>
        <w:rPr>
          <w:rFonts w:eastAsia="Times New Roman"/>
          <w:bCs/>
          <w:shd w:val="clear" w:color="auto" w:fill="FFFFFF"/>
        </w:rPr>
        <w:t xml:space="preserve">, ότι μας χωρίζει αγεφύρωτο χάσμα ιδεών, θέσεων και αρχών. </w:t>
      </w:r>
    </w:p>
    <w:p w14:paraId="50A7B92A" w14:textId="77777777" w:rsidR="007C6747" w:rsidRDefault="00E91359">
      <w:pPr>
        <w:spacing w:after="0" w:line="600" w:lineRule="auto"/>
        <w:ind w:firstLine="720"/>
        <w:jc w:val="both"/>
        <w:rPr>
          <w:rFonts w:eastAsia="Times New Roman"/>
          <w:bCs/>
          <w:shd w:val="clear" w:color="auto" w:fill="FFFFFF"/>
        </w:rPr>
      </w:pPr>
      <w:r w:rsidRPr="00176058">
        <w:rPr>
          <w:rFonts w:eastAsia="Times New Roman"/>
          <w:b/>
          <w:bCs/>
          <w:color w:val="242424"/>
          <w:shd w:val="clear" w:color="auto" w:fill="FFFFFF"/>
        </w:rPr>
        <w:t>ΚΩΝΣΤΑΝΤΙΝΟΣ ΓΑΒΡΟΓΛΟΥ (Υπουργός Παιδείας, Έρευνας και Θρησκευμάτων):</w:t>
      </w:r>
      <w:r>
        <w:rPr>
          <w:rFonts w:eastAsia="Times New Roman"/>
          <w:bCs/>
          <w:shd w:val="clear" w:color="auto" w:fill="FFFFFF"/>
        </w:rPr>
        <w:t xml:space="preserve"> Ευτυχώς!</w:t>
      </w:r>
    </w:p>
    <w:p w14:paraId="50A7B92B" w14:textId="77777777" w:rsidR="007C6747" w:rsidRDefault="00E91359">
      <w:pPr>
        <w:spacing w:after="0" w:line="600" w:lineRule="auto"/>
        <w:ind w:firstLine="720"/>
        <w:jc w:val="both"/>
        <w:rPr>
          <w:rFonts w:eastAsia="Times New Roman"/>
          <w:bCs/>
          <w:shd w:val="clear" w:color="auto" w:fill="FFFFFF"/>
        </w:rPr>
      </w:pPr>
      <w:r>
        <w:rPr>
          <w:rFonts w:eastAsia="Times New Roman" w:cs="Times New Roman"/>
          <w:b/>
          <w:szCs w:val="24"/>
        </w:rPr>
        <w:t>ΣΑΒΒΑΣ ΑΝΑΣΤΑΣΙΑΔΗΣ:</w:t>
      </w:r>
      <w:r>
        <w:rPr>
          <w:rFonts w:eastAsia="Times New Roman" w:cs="Times New Roman"/>
          <w:szCs w:val="24"/>
        </w:rPr>
        <w:t xml:space="preserve"> </w:t>
      </w:r>
      <w:r>
        <w:rPr>
          <w:rFonts w:eastAsia="Times New Roman"/>
          <w:bCs/>
          <w:shd w:val="clear" w:color="auto" w:fill="FFFFFF"/>
        </w:rPr>
        <w:t xml:space="preserve">Και επειδή με βάση τον διάλογο που έχετε κάνει με την ακαδημαϊκή κοινότητα, αποδείξατε ότι αυτός ήταν και προσχηματικός και κατ’ </w:t>
      </w:r>
      <w:proofErr w:type="spellStart"/>
      <w:r>
        <w:rPr>
          <w:rFonts w:eastAsia="Times New Roman"/>
          <w:bCs/>
          <w:shd w:val="clear" w:color="auto" w:fill="FFFFFF"/>
        </w:rPr>
        <w:t>ευφημισμόν</w:t>
      </w:r>
      <w:proofErr w:type="spellEnd"/>
      <w:r>
        <w:rPr>
          <w:rFonts w:eastAsia="Times New Roman"/>
          <w:bCs/>
          <w:shd w:val="clear" w:color="auto" w:fill="FFFFFF"/>
        </w:rPr>
        <w:t xml:space="preserve">, αφού μείνατε αμετακίνητος στις ιδεοληπτικές σας θέσεις, δεν </w:t>
      </w:r>
      <w:r w:rsidRPr="00747400">
        <w:rPr>
          <w:rFonts w:eastAsia="Times New Roman"/>
          <w:bCs/>
          <w:shd w:val="clear" w:color="auto" w:fill="FFFFFF"/>
        </w:rPr>
        <w:t>έχει</w:t>
      </w:r>
      <w:r>
        <w:rPr>
          <w:rFonts w:eastAsia="Times New Roman"/>
          <w:bCs/>
          <w:shd w:val="clear" w:color="auto" w:fill="FFFFFF"/>
        </w:rPr>
        <w:t xml:space="preserve"> κανένα νόημα </w:t>
      </w:r>
      <w:r w:rsidRPr="00747400">
        <w:rPr>
          <w:rFonts w:eastAsia="Times New Roman"/>
          <w:bCs/>
          <w:shd w:val="clear" w:color="auto" w:fill="FFFFFF"/>
        </w:rPr>
        <w:t>να</w:t>
      </w:r>
      <w:r>
        <w:rPr>
          <w:rFonts w:eastAsia="Times New Roman"/>
          <w:bCs/>
          <w:shd w:val="clear" w:color="auto" w:fill="FFFFFF"/>
        </w:rPr>
        <w:t xml:space="preserve"> περιγράψω εγώ τη διαφωνία μου και </w:t>
      </w:r>
      <w:r>
        <w:rPr>
          <w:rFonts w:eastAsia="Times New Roman"/>
          <w:bCs/>
          <w:shd w:val="clear" w:color="auto" w:fill="FFFFFF"/>
        </w:rPr>
        <w:t xml:space="preserve">για άλλες </w:t>
      </w:r>
      <w:r w:rsidRPr="00747400">
        <w:rPr>
          <w:rFonts w:eastAsia="Times New Roman"/>
          <w:bCs/>
          <w:shd w:val="clear" w:color="auto" w:fill="FFFFFF"/>
        </w:rPr>
        <w:t>ρυθμίσεις</w:t>
      </w:r>
      <w:r>
        <w:rPr>
          <w:rFonts w:eastAsia="Times New Roman"/>
          <w:bCs/>
          <w:shd w:val="clear" w:color="auto" w:fill="FFFFFF"/>
        </w:rPr>
        <w:t xml:space="preserve"> του </w:t>
      </w:r>
      <w:r w:rsidRPr="00747400">
        <w:rPr>
          <w:rFonts w:eastAsia="Times New Roman"/>
          <w:bCs/>
          <w:shd w:val="clear" w:color="auto" w:fill="FFFFFF"/>
        </w:rPr>
        <w:t>νομοσχεδίου</w:t>
      </w:r>
      <w:r>
        <w:rPr>
          <w:rFonts w:eastAsia="Times New Roman"/>
          <w:bCs/>
          <w:shd w:val="clear" w:color="auto" w:fill="FFFFFF"/>
        </w:rPr>
        <w:t xml:space="preserve">, κάτι που έκαναν αναλυτικά και εύστοχα και η </w:t>
      </w:r>
      <w:proofErr w:type="spellStart"/>
      <w:r>
        <w:rPr>
          <w:rFonts w:eastAsia="Times New Roman"/>
          <w:bCs/>
          <w:shd w:val="clear" w:color="auto" w:fill="FFFFFF"/>
        </w:rPr>
        <w:t>εισηγήτριά</w:t>
      </w:r>
      <w:proofErr w:type="spellEnd"/>
      <w:r>
        <w:rPr>
          <w:rFonts w:eastAsia="Times New Roman"/>
          <w:bCs/>
          <w:shd w:val="clear" w:color="auto" w:fill="FFFFFF"/>
        </w:rPr>
        <w:t xml:space="preserve"> </w:t>
      </w:r>
      <w:r>
        <w:rPr>
          <w:rFonts w:eastAsia="Times New Roman"/>
          <w:bCs/>
          <w:shd w:val="clear" w:color="auto" w:fill="FFFFFF"/>
        </w:rPr>
        <w:t xml:space="preserve">μας, η κ. </w:t>
      </w:r>
      <w:proofErr w:type="spellStart"/>
      <w:r>
        <w:rPr>
          <w:rFonts w:eastAsia="Times New Roman"/>
          <w:bCs/>
          <w:shd w:val="clear" w:color="auto" w:fill="FFFFFF"/>
        </w:rPr>
        <w:t>Κεραμέως</w:t>
      </w:r>
      <w:proofErr w:type="spellEnd"/>
      <w:r>
        <w:rPr>
          <w:rFonts w:eastAsia="Times New Roman"/>
          <w:bCs/>
          <w:shd w:val="clear" w:color="auto" w:fill="FFFFFF"/>
        </w:rPr>
        <w:t xml:space="preserve"> και οι συνάδελφοι που πήραν τον λόγο, αλλά κυρίως ο Πρόεδρος του Κόμματος που μίλησε προηγουμένως. </w:t>
      </w:r>
    </w:p>
    <w:p w14:paraId="50A7B92C"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Δεν λάβατε υπ</w:t>
      </w:r>
      <w:r>
        <w:rPr>
          <w:rFonts w:eastAsia="Times New Roman"/>
          <w:bCs/>
          <w:shd w:val="clear" w:color="auto" w:fill="FFFFFF"/>
        </w:rPr>
        <w:t xml:space="preserve">’ </w:t>
      </w:r>
      <w:proofErr w:type="spellStart"/>
      <w:r>
        <w:rPr>
          <w:rFonts w:eastAsia="Times New Roman"/>
          <w:bCs/>
          <w:shd w:val="clear" w:color="auto" w:fill="FFFFFF"/>
        </w:rPr>
        <w:t>όψιν</w:t>
      </w:r>
      <w:proofErr w:type="spellEnd"/>
      <w:r>
        <w:rPr>
          <w:rFonts w:eastAsia="Times New Roman"/>
          <w:bCs/>
          <w:shd w:val="clear" w:color="auto" w:fill="FFFFFF"/>
        </w:rPr>
        <w:t xml:space="preserve"> σας και δεν υιοθετήσατε κ</w:t>
      </w:r>
      <w:r>
        <w:rPr>
          <w:rFonts w:eastAsia="Times New Roman"/>
          <w:bCs/>
          <w:shd w:val="clear" w:color="auto" w:fill="FFFFFF"/>
        </w:rPr>
        <w:t>α</w:t>
      </w:r>
      <w:r>
        <w:rPr>
          <w:rFonts w:eastAsia="Times New Roman"/>
          <w:bCs/>
          <w:shd w:val="clear" w:color="auto" w:fill="FFFFFF"/>
        </w:rPr>
        <w:t>μ</w:t>
      </w:r>
      <w:r>
        <w:rPr>
          <w:rFonts w:eastAsia="Times New Roman"/>
          <w:bCs/>
          <w:shd w:val="clear" w:color="auto" w:fill="FFFFFF"/>
        </w:rPr>
        <w:t xml:space="preserve">μία από τις προτάσεις όλων των Πρυτάνεων όλων των πανεπιστημίων της χώρας, μικρών και μεγάλων, κεντρικών και περιφερειακών. </w:t>
      </w:r>
      <w:r w:rsidRPr="009D1876">
        <w:rPr>
          <w:rFonts w:eastAsia="Times New Roman"/>
          <w:bCs/>
          <w:shd w:val="clear" w:color="auto" w:fill="FFFFFF"/>
        </w:rPr>
        <w:t>Είναι</w:t>
      </w:r>
      <w:r>
        <w:rPr>
          <w:rFonts w:eastAsia="Times New Roman"/>
          <w:bCs/>
          <w:shd w:val="clear" w:color="auto" w:fill="FFFFFF"/>
        </w:rPr>
        <w:t xml:space="preserve"> δυνατόν όλοι αυτοί να έχουν τόσο λανθασμένες απόψεις, ώστε εσείς να μην αποδεχτείτε κα</w:t>
      </w:r>
      <w:r>
        <w:rPr>
          <w:rFonts w:eastAsia="Times New Roman"/>
          <w:bCs/>
          <w:shd w:val="clear" w:color="auto" w:fill="FFFFFF"/>
        </w:rPr>
        <w:t>μ</w:t>
      </w:r>
      <w:r>
        <w:rPr>
          <w:rFonts w:eastAsia="Times New Roman"/>
          <w:bCs/>
          <w:shd w:val="clear" w:color="auto" w:fill="FFFFFF"/>
        </w:rPr>
        <w:t>μία και εσείς μόνο να γνωρίζετε το ορ</w:t>
      </w:r>
      <w:r>
        <w:rPr>
          <w:rFonts w:eastAsia="Times New Roman"/>
          <w:bCs/>
          <w:shd w:val="clear" w:color="auto" w:fill="FFFFFF"/>
        </w:rPr>
        <w:t xml:space="preserve">θό; </w:t>
      </w:r>
    </w:p>
    <w:p w14:paraId="50A7B92D"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Εσείς, </w:t>
      </w:r>
      <w:r w:rsidRPr="009D1876">
        <w:rPr>
          <w:rFonts w:eastAsia="Times New Roman"/>
          <w:bCs/>
          <w:shd w:val="clear" w:color="auto" w:fill="FFFFFF"/>
        </w:rPr>
        <w:t>λοιπόν</w:t>
      </w:r>
      <w:r>
        <w:rPr>
          <w:rFonts w:eastAsia="Times New Roman"/>
          <w:bCs/>
          <w:shd w:val="clear" w:color="auto" w:fill="FFFFFF"/>
        </w:rPr>
        <w:t xml:space="preserve">, μόνοι σας -η κυβερνητική πλειοψηφία- θα ψηφίσετε το </w:t>
      </w:r>
      <w:r w:rsidRPr="009D1876">
        <w:rPr>
          <w:rFonts w:eastAsia="Times New Roman"/>
          <w:bCs/>
          <w:shd w:val="clear" w:color="auto" w:fill="FFFFFF"/>
        </w:rPr>
        <w:t>νομοσχέδιο</w:t>
      </w:r>
      <w:r>
        <w:rPr>
          <w:rFonts w:eastAsia="Times New Roman"/>
          <w:bCs/>
          <w:shd w:val="clear" w:color="auto" w:fill="FFFFFF"/>
        </w:rPr>
        <w:t xml:space="preserve"> ως </w:t>
      </w:r>
      <w:r w:rsidRPr="009D1876">
        <w:rPr>
          <w:rFonts w:eastAsia="Times New Roman"/>
          <w:bCs/>
          <w:shd w:val="clear" w:color="auto" w:fill="FFFFFF"/>
        </w:rPr>
        <w:t>έχει</w:t>
      </w:r>
      <w:r>
        <w:rPr>
          <w:rFonts w:eastAsia="Times New Roman"/>
          <w:bCs/>
          <w:shd w:val="clear" w:color="auto" w:fill="FFFFFF"/>
        </w:rPr>
        <w:t xml:space="preserve">, μαζί με όλες τις ρουσφετολογικές </w:t>
      </w:r>
      <w:r w:rsidRPr="009D1876">
        <w:rPr>
          <w:rFonts w:eastAsia="Times New Roman"/>
          <w:bCs/>
          <w:shd w:val="clear" w:color="auto" w:fill="FFFFFF"/>
        </w:rPr>
        <w:t>τροπολογίες</w:t>
      </w:r>
      <w:r>
        <w:rPr>
          <w:rFonts w:eastAsia="Times New Roman"/>
          <w:bCs/>
          <w:shd w:val="clear" w:color="auto" w:fill="FFFFFF"/>
        </w:rPr>
        <w:t xml:space="preserve"> που ήρθαν, άσχετες με το νομοθέτημά σας, τις οποίες κάνετε αποδεκτές, κάτι που αποτελεί ντροπή για την </w:t>
      </w:r>
      <w:r w:rsidRPr="009D1876">
        <w:rPr>
          <w:rFonts w:eastAsia="Times New Roman"/>
          <w:bCs/>
          <w:shd w:val="clear" w:color="auto" w:fill="FFFFFF"/>
        </w:rPr>
        <w:t>κοινοβουλευτική</w:t>
      </w:r>
      <w:r>
        <w:rPr>
          <w:rFonts w:eastAsia="Times New Roman"/>
          <w:bCs/>
          <w:shd w:val="clear" w:color="auto" w:fill="FFFFFF"/>
        </w:rPr>
        <w:t xml:space="preserve"> </w:t>
      </w:r>
      <w:r w:rsidRPr="009D1876">
        <w:rPr>
          <w:rFonts w:eastAsia="Times New Roman"/>
          <w:bCs/>
          <w:shd w:val="clear" w:color="auto" w:fill="FFFFFF"/>
        </w:rPr>
        <w:t>διαδικασία</w:t>
      </w:r>
      <w:r>
        <w:rPr>
          <w:rFonts w:eastAsia="Times New Roman"/>
          <w:bCs/>
          <w:shd w:val="clear" w:color="auto" w:fill="FFFFFF"/>
        </w:rPr>
        <w:t xml:space="preserve">. Νομίζω ότι έφτασαν και ξεπέρασαν τον αριθμό τριάντα πέντε. </w:t>
      </w:r>
    </w:p>
    <w:p w14:paraId="50A7B92E"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Και </w:t>
      </w:r>
      <w:r w:rsidRPr="009D1876">
        <w:rPr>
          <w:rFonts w:eastAsia="Times New Roman"/>
          <w:bCs/>
          <w:shd w:val="clear" w:color="auto" w:fill="FFFFFF"/>
        </w:rPr>
        <w:t>είναι</w:t>
      </w:r>
      <w:r>
        <w:rPr>
          <w:rFonts w:eastAsia="Times New Roman"/>
          <w:bCs/>
          <w:shd w:val="clear" w:color="auto" w:fill="FFFFFF"/>
        </w:rPr>
        <w:t xml:space="preserve"> βέβαιο ότι η ψήφιση αυτού του </w:t>
      </w:r>
      <w:r w:rsidRPr="009D1876">
        <w:rPr>
          <w:rFonts w:eastAsia="Times New Roman"/>
          <w:bCs/>
          <w:shd w:val="clear" w:color="auto" w:fill="FFFFFF"/>
        </w:rPr>
        <w:t>νομοσχεδίου</w:t>
      </w:r>
      <w:r>
        <w:rPr>
          <w:rFonts w:eastAsia="Times New Roman"/>
          <w:bCs/>
          <w:shd w:val="clear" w:color="auto" w:fill="FFFFFF"/>
        </w:rPr>
        <w:t xml:space="preserve"> θα οδηγήσει την ελληνική τριτοβάθμια εκπαίδευση στην οπισθοδρόμηση, το παρελθόν, την εσωστρέφεια και την απομόνωση. Αυτό θέλετε και </w:t>
      </w:r>
      <w:r>
        <w:rPr>
          <w:rFonts w:eastAsia="Times New Roman"/>
          <w:bCs/>
          <w:shd w:val="clear" w:color="auto" w:fill="FFFFFF"/>
        </w:rPr>
        <w:t xml:space="preserve">αυτό κάνετε. </w:t>
      </w:r>
    </w:p>
    <w:p w14:paraId="50A7B92F"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Επειδή, </w:t>
      </w:r>
      <w:r w:rsidRPr="009D1876">
        <w:rPr>
          <w:rFonts w:eastAsia="Times New Roman"/>
          <w:bCs/>
          <w:shd w:val="clear" w:color="auto" w:fill="FFFFFF"/>
        </w:rPr>
        <w:t>όμως</w:t>
      </w:r>
      <w:r>
        <w:rPr>
          <w:rFonts w:eastAsia="Times New Roman"/>
          <w:bCs/>
          <w:shd w:val="clear" w:color="auto" w:fill="FFFFFF"/>
        </w:rPr>
        <w:t xml:space="preserve">, σήμερα μου δίνεται η ευκαιρία, με αφορμή το </w:t>
      </w:r>
      <w:r w:rsidRPr="009D1876">
        <w:rPr>
          <w:rFonts w:eastAsia="Times New Roman"/>
          <w:bCs/>
          <w:shd w:val="clear" w:color="auto" w:fill="FFFFFF"/>
        </w:rPr>
        <w:t>άρθρο</w:t>
      </w:r>
      <w:r>
        <w:rPr>
          <w:rFonts w:eastAsia="Times New Roman"/>
          <w:bCs/>
          <w:shd w:val="clear" w:color="auto" w:fill="FFFFFF"/>
        </w:rPr>
        <w:t xml:space="preserve"> 73, θα αναφερθώ και λίγο στα θέματα της ελληνόγλωσσης εκπαίδευσης για τους Έλληνες του εξωτερικού, που τη θεωρώ κορυφαίας σημασίας. </w:t>
      </w:r>
    </w:p>
    <w:p w14:paraId="50A7B930"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Η διδασκαλία της ελληνικής γλώσσας στα παιδιά</w:t>
      </w:r>
      <w:r>
        <w:rPr>
          <w:rFonts w:eastAsia="Times New Roman"/>
          <w:bCs/>
          <w:shd w:val="clear" w:color="auto" w:fill="FFFFFF"/>
        </w:rPr>
        <w:t xml:space="preserve"> των Ελλήνων ομογενών </w:t>
      </w:r>
      <w:r w:rsidRPr="009D1876">
        <w:rPr>
          <w:rFonts w:eastAsia="Times New Roman"/>
          <w:bCs/>
          <w:shd w:val="clear" w:color="auto" w:fill="FFFFFF"/>
        </w:rPr>
        <w:t>είναι</w:t>
      </w:r>
      <w:r>
        <w:rPr>
          <w:rFonts w:eastAsia="Times New Roman"/>
          <w:bCs/>
          <w:shd w:val="clear" w:color="auto" w:fill="FFFFFF"/>
        </w:rPr>
        <w:t xml:space="preserve"> θέμα και πρόβλημα προτεραιότητας και αιχμής για όλους τους Έλληνες του εξωτερικού και νομίζω ότι σαν τέτοιο </w:t>
      </w:r>
      <w:r w:rsidRPr="009D1876">
        <w:rPr>
          <w:rFonts w:eastAsia="Times New Roman"/>
          <w:bCs/>
          <w:shd w:val="clear" w:color="auto" w:fill="FFFFFF"/>
        </w:rPr>
        <w:t>πρέπει</w:t>
      </w:r>
      <w:r>
        <w:rPr>
          <w:rFonts w:eastAsia="Times New Roman"/>
          <w:bCs/>
          <w:shd w:val="clear" w:color="auto" w:fill="FFFFFF"/>
        </w:rPr>
        <w:t xml:space="preserve"> να αντιμετωπίζεται και από την ελληνική πολιτεία. </w:t>
      </w:r>
      <w:r w:rsidRPr="009D1876">
        <w:rPr>
          <w:rFonts w:eastAsia="Times New Roman"/>
          <w:bCs/>
          <w:shd w:val="clear" w:color="auto" w:fill="FFFFFF"/>
        </w:rPr>
        <w:t>Είναι</w:t>
      </w:r>
      <w:r>
        <w:rPr>
          <w:rFonts w:eastAsia="Times New Roman"/>
          <w:bCs/>
          <w:shd w:val="clear" w:color="auto" w:fill="FFFFFF"/>
        </w:rPr>
        <w:t xml:space="preserve"> δε παρήγορο το ότι η ελληνική ομογένεια συνεχίζει να εκδηλώνει έντονο ενδιαφέρον για την ελληνική γλώσσα, την ιστορία, τον πολιτισμό. </w:t>
      </w:r>
    </w:p>
    <w:p w14:paraId="50A7B931"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Στόχος της διδασκαλίας της ελληνικής γλώσσας στον απόδημο ελληνισμό </w:t>
      </w:r>
      <w:r w:rsidRPr="009D1876">
        <w:rPr>
          <w:rFonts w:eastAsia="Times New Roman"/>
          <w:bCs/>
          <w:shd w:val="clear" w:color="auto" w:fill="FFFFFF"/>
        </w:rPr>
        <w:t>πρέπει</w:t>
      </w:r>
      <w:r>
        <w:rPr>
          <w:rFonts w:eastAsia="Times New Roman"/>
          <w:bCs/>
          <w:shd w:val="clear" w:color="auto" w:fill="FFFFFF"/>
        </w:rPr>
        <w:t xml:space="preserve"> να </w:t>
      </w:r>
      <w:r w:rsidRPr="009D1876">
        <w:rPr>
          <w:rFonts w:eastAsia="Times New Roman"/>
          <w:bCs/>
          <w:shd w:val="clear" w:color="auto" w:fill="FFFFFF"/>
        </w:rPr>
        <w:t>είναι</w:t>
      </w:r>
      <w:r>
        <w:rPr>
          <w:rFonts w:eastAsia="Times New Roman"/>
          <w:bCs/>
          <w:shd w:val="clear" w:color="auto" w:fill="FFFFFF"/>
        </w:rPr>
        <w:t xml:space="preserve"> κυρίως η σύνδεση των ομογενών με τις</w:t>
      </w:r>
      <w:r>
        <w:rPr>
          <w:rFonts w:eastAsia="Times New Roman"/>
          <w:bCs/>
          <w:shd w:val="clear" w:color="auto" w:fill="FFFFFF"/>
        </w:rPr>
        <w:t xml:space="preserve"> ρίζες τους, την πατρίδα και η διατήρηση της εθνικής συνείδησης. </w:t>
      </w:r>
      <w:r w:rsidRPr="009D1876">
        <w:rPr>
          <w:rFonts w:eastAsia="Times New Roman"/>
          <w:bCs/>
          <w:shd w:val="clear" w:color="auto" w:fill="FFFFFF"/>
        </w:rPr>
        <w:t>Είναι</w:t>
      </w:r>
      <w:r>
        <w:rPr>
          <w:rFonts w:eastAsia="Times New Roman"/>
          <w:bCs/>
          <w:shd w:val="clear" w:color="auto" w:fill="FFFFFF"/>
        </w:rPr>
        <w:t xml:space="preserve"> ο ισχυρότερος συνδετικός κρίκος με την Ελλάδα και κάθε τι ελληνικό. </w:t>
      </w:r>
    </w:p>
    <w:p w14:paraId="50A7B932"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Τα αιτήματα δε των συμπατριωτών μας ομογενών </w:t>
      </w:r>
      <w:r w:rsidRPr="009D1876">
        <w:rPr>
          <w:rFonts w:eastAsia="Times New Roman"/>
          <w:bCs/>
          <w:shd w:val="clear" w:color="auto" w:fill="FFFFFF"/>
        </w:rPr>
        <w:t>είναι</w:t>
      </w:r>
      <w:r>
        <w:rPr>
          <w:rFonts w:eastAsia="Times New Roman"/>
          <w:bCs/>
          <w:shd w:val="clear" w:color="auto" w:fill="FFFFFF"/>
        </w:rPr>
        <w:t xml:space="preserve"> αγωνιώδη, όπως αυτά της </w:t>
      </w:r>
      <w:r>
        <w:rPr>
          <w:rFonts w:eastAsia="Times New Roman"/>
          <w:bCs/>
          <w:shd w:val="clear" w:color="auto" w:fill="FFFFFF"/>
        </w:rPr>
        <w:t>ελληνικής κοινότητας</w:t>
      </w:r>
      <w:r>
        <w:rPr>
          <w:rFonts w:eastAsia="Times New Roman"/>
          <w:bCs/>
          <w:shd w:val="clear" w:color="auto" w:fill="FFFFFF"/>
        </w:rPr>
        <w:t xml:space="preserve"> του Μονάχου της Βαυα</w:t>
      </w:r>
      <w:r>
        <w:rPr>
          <w:rFonts w:eastAsia="Times New Roman"/>
          <w:bCs/>
          <w:shd w:val="clear" w:color="auto" w:fill="FFFFFF"/>
        </w:rPr>
        <w:t xml:space="preserve">ρίας, που αφορούν και τη στέγαση, πρόβλημα το οποίο δεν </w:t>
      </w:r>
      <w:r w:rsidRPr="009D1876">
        <w:rPr>
          <w:rFonts w:eastAsia="Times New Roman"/>
          <w:bCs/>
          <w:shd w:val="clear" w:color="auto" w:fill="FFFFFF"/>
        </w:rPr>
        <w:t>έχει</w:t>
      </w:r>
      <w:r>
        <w:rPr>
          <w:rFonts w:eastAsia="Times New Roman"/>
          <w:bCs/>
          <w:shd w:val="clear" w:color="auto" w:fill="FFFFFF"/>
        </w:rPr>
        <w:t xml:space="preserve"> λυθεί ακόμα, </w:t>
      </w:r>
      <w:r w:rsidRPr="009D1876">
        <w:rPr>
          <w:rFonts w:eastAsia="Times New Roman"/>
          <w:bCs/>
          <w:shd w:val="clear" w:color="auto" w:fill="FFFFFF"/>
        </w:rPr>
        <w:t>κύριε Υπουργέ</w:t>
      </w:r>
      <w:r>
        <w:rPr>
          <w:rFonts w:eastAsia="Times New Roman"/>
          <w:bCs/>
          <w:shd w:val="clear" w:color="auto" w:fill="FFFFFF"/>
        </w:rPr>
        <w:t xml:space="preserve">, αλλά και την έγκαιρη και επαρκή στελέχωσή τους από εκπαιδευτικό προσωπικό. </w:t>
      </w:r>
    </w:p>
    <w:p w14:paraId="50A7B933" w14:textId="77777777" w:rsidR="007C6747" w:rsidRDefault="00E91359">
      <w:pPr>
        <w:spacing w:after="0" w:line="600" w:lineRule="auto"/>
        <w:ind w:firstLine="720"/>
        <w:jc w:val="both"/>
        <w:rPr>
          <w:rFonts w:eastAsia="Times New Roman" w:cs="Times New Roman"/>
          <w:szCs w:val="24"/>
        </w:rPr>
      </w:pPr>
      <w:r>
        <w:rPr>
          <w:rFonts w:eastAsia="Times New Roman"/>
          <w:bCs/>
          <w:shd w:val="clear" w:color="auto" w:fill="FFFFFF"/>
        </w:rPr>
        <w:t xml:space="preserve">Φοβάμαι, </w:t>
      </w:r>
      <w:r w:rsidRPr="009D1876">
        <w:rPr>
          <w:rFonts w:eastAsia="Times New Roman"/>
          <w:bCs/>
          <w:shd w:val="clear" w:color="auto" w:fill="FFFFFF"/>
        </w:rPr>
        <w:t>κύριε Υπουργέ</w:t>
      </w:r>
      <w:r>
        <w:rPr>
          <w:rFonts w:eastAsia="Times New Roman"/>
          <w:bCs/>
          <w:shd w:val="clear" w:color="auto" w:fill="FFFFFF"/>
        </w:rPr>
        <w:t xml:space="preserve">, ότι και στη νέα σχολική χρονιά θα έχουμε τα ίδια προβλήματα καθυστέρησης και ελλιπής στελέχωσης των σχολείων της αλλοδαπής με αποσπάσεις εκπαιδευτικών, αφού ουσιαστικά η </w:t>
      </w:r>
      <w:r w:rsidRPr="009D1876">
        <w:rPr>
          <w:rFonts w:eastAsia="Times New Roman"/>
          <w:bCs/>
          <w:shd w:val="clear" w:color="auto" w:fill="FFFFFF"/>
        </w:rPr>
        <w:t>διαδικασία</w:t>
      </w:r>
      <w:r>
        <w:rPr>
          <w:rFonts w:eastAsia="Times New Roman"/>
          <w:bCs/>
          <w:shd w:val="clear" w:color="auto" w:fill="FFFFFF"/>
        </w:rPr>
        <w:t xml:space="preserve"> δεν </w:t>
      </w:r>
      <w:r w:rsidRPr="009D1876">
        <w:rPr>
          <w:rFonts w:eastAsia="Times New Roman"/>
          <w:bCs/>
          <w:shd w:val="clear" w:color="auto" w:fill="FFFFFF"/>
        </w:rPr>
        <w:t>έχει</w:t>
      </w:r>
      <w:r>
        <w:rPr>
          <w:rFonts w:eastAsia="Times New Roman"/>
          <w:bCs/>
          <w:shd w:val="clear" w:color="auto" w:fill="FFFFFF"/>
        </w:rPr>
        <w:t xml:space="preserve"> ξεκινήσει ακόμη. </w:t>
      </w:r>
    </w:p>
    <w:p w14:paraId="50A7B93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Πολύ πρόσφατα, απ’ ό,τι γνωρίζω ορίσατε την αρ</w:t>
      </w:r>
      <w:r>
        <w:rPr>
          <w:rFonts w:eastAsia="Times New Roman" w:cs="Times New Roman"/>
          <w:szCs w:val="24"/>
        </w:rPr>
        <w:t xml:space="preserve">μόδια </w:t>
      </w:r>
      <w:r>
        <w:rPr>
          <w:rFonts w:eastAsia="Times New Roman" w:cs="Times New Roman"/>
          <w:szCs w:val="24"/>
        </w:rPr>
        <w:t>επιτροπή</w:t>
      </w:r>
      <w:r>
        <w:rPr>
          <w:rFonts w:eastAsia="Times New Roman" w:cs="Times New Roman"/>
          <w:szCs w:val="24"/>
        </w:rPr>
        <w:t xml:space="preserve">. Κι εδώ, όμως, παρατηρείται προσπάθεια ελέγχου των πάντων. Για ποιο λόγο κατά παρέκκλιση των προβλεπόμενων θα μπορείτε να ορίζετε εσείς τους συντελεστές εκπαίδευσης; Τι εξυπηρετεί αυτό, εκτός από τον κομματικό έλεγχο; </w:t>
      </w:r>
    </w:p>
    <w:p w14:paraId="50A7B93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Τέλος, θέλω να κάνω έκ</w:t>
      </w:r>
      <w:r>
        <w:rPr>
          <w:rFonts w:eastAsia="Times New Roman" w:cs="Times New Roman"/>
          <w:szCs w:val="24"/>
        </w:rPr>
        <w:t xml:space="preserve">κληση, κύριε Υπουργέ, να φροντίσετε τη νέα σχολική χρονιά να μην παρατηρηθούν οι καθυστερήσεις αποσπάσεων και στελεχώσεων των σχολείων του εξωτερικού που παρατηρήθηκαν τον προηγούμενο χρόνο. </w:t>
      </w:r>
    </w:p>
    <w:p w14:paraId="50A7B93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νομοσχέδιο που φέρνετε προς ψήφιση δεν εξυπηρετεί ακαδημαϊκές</w:t>
      </w:r>
      <w:r>
        <w:rPr>
          <w:rFonts w:eastAsia="Times New Roman" w:cs="Times New Roman"/>
          <w:szCs w:val="24"/>
        </w:rPr>
        <w:t>, αλλά μικροκομματικές σκοπιμότητες και είναι βέβαιο ότι θα οδηγήσει σε οπισθοδρόμηση την ελληνική τριτοβάθμια εκπαίδευση και την έρευνα. Γι’ αυτό, η ανάταξη της τριτοβάθμιας εκπαίδευσης και της παιδείας γενικότερα θα είναι προτεραιότητά μας, όταν πολύ σύν</w:t>
      </w:r>
      <w:r>
        <w:rPr>
          <w:rFonts w:eastAsia="Times New Roman" w:cs="Times New Roman"/>
          <w:szCs w:val="24"/>
        </w:rPr>
        <w:t xml:space="preserve">τομα εσείς, ο ΣΥΡΙΖΑ και οι αυταπάτες σας θα είστε μια θλιβερή ανάμνηση. </w:t>
      </w:r>
    </w:p>
    <w:p w14:paraId="50A7B93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A7B938"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A7B939" w14:textId="77777777" w:rsidR="007C6747" w:rsidRDefault="00E91359">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Τον λόγο έχει η κ. Τριανταφύλλου. </w:t>
      </w:r>
    </w:p>
    <w:p w14:paraId="50A7B93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Ευχαριστώ, κυρία Πρόεδρε. </w:t>
      </w:r>
    </w:p>
    <w:p w14:paraId="50A7B93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Αναφέρονται συχνά τα κόμματα και οι πολιτικές δυνάμεις στις θρυλικές αλλαγές, που επιφέρουν στην παιδεία, λες και η παιδεία είναι κάτι που δημιουργείται άπαξ ή είναι απλά αποτέλεσμα διοικητικών αλλαγών και δεν έχει να κάνει με στ</w:t>
      </w:r>
      <w:r>
        <w:rPr>
          <w:rFonts w:eastAsia="Times New Roman" w:cs="Times New Roman"/>
          <w:szCs w:val="24"/>
        </w:rPr>
        <w:t>οιχεία βαθύτερα που αγγίζουν τόσο το άτομο, αλλά και τις συλλογικότητες των κοινωνιών, μικρότερες ή μεγαλύτερες. Παιδεία δεν είναι απλά και μόνο τα διοικητικά της σχήματα, είναι οι άνθρωποί της και οι κατευθύνσεις της. Είναι ζωντανή και ζώσα πραγματικότητα</w:t>
      </w:r>
      <w:r>
        <w:rPr>
          <w:rFonts w:eastAsia="Times New Roman" w:cs="Times New Roman"/>
          <w:szCs w:val="24"/>
        </w:rPr>
        <w:t xml:space="preserve">. </w:t>
      </w:r>
    </w:p>
    <w:p w14:paraId="50A7B93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γενική μορφωτική λειτουργία της δωρεάν παιδείας εμπεριέχει και την επιστημονική και τη φιλοσοφική, αλλά και την επαγγελματική διάσταση. Η μόρφωση είναι αναγκαία, άρα και χρήσιμη στον κοινωνικό βίο. Ωστόσο, κάθε θέσπιση, κάθε νομοθέτημα, κάθε σχεδιασμό</w:t>
      </w:r>
      <w:r>
        <w:rPr>
          <w:rFonts w:eastAsia="Times New Roman" w:cs="Times New Roman"/>
          <w:szCs w:val="24"/>
        </w:rPr>
        <w:t xml:space="preserve">ς διαμορφώνεται και καθοδηγείται από κοινωνικούς παράγοντες και πολιτικές τοποθετήσεις που δημιουργούν και υπηρετούν στοχεύσεις. </w:t>
      </w:r>
    </w:p>
    <w:p w14:paraId="50A7B93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η έρευνα και η επιστημονική θέση, η επιστημονική γνώση δεν υπάρχει, αλλά συνυπάρχει. Και η γνώση και η έρευνα αποφασίζοντα</w:t>
      </w:r>
      <w:r>
        <w:rPr>
          <w:rFonts w:eastAsia="Times New Roman" w:cs="Times New Roman"/>
          <w:szCs w:val="24"/>
        </w:rPr>
        <w:t xml:space="preserve">ι κάπως και διοχετεύονται κάπου και υπηρετούν κάτι. Κάποιες φορές, δυστυχώς εξυπηρετούν κάτι και κάποιους. </w:t>
      </w:r>
    </w:p>
    <w:p w14:paraId="50A7B93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Ξεκινώντας λοιπόν από αυτό, θα έλεγα ότι όλη η συζήτηση διεξάγεται αποπροσανατολιστικά. Και αυτό γιατί εκτός από ελάχιστες εξαιρέσεις, αποσιωπήθηκε </w:t>
      </w:r>
      <w:r>
        <w:rPr>
          <w:rFonts w:eastAsia="Times New Roman" w:cs="Times New Roman"/>
          <w:szCs w:val="24"/>
        </w:rPr>
        <w:t xml:space="preserve">το γεγονός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στην εκπαίδευση. Ο ΣΥΡΙΖΑ όντως δεν μείωσε περαιτέρω τα κονδύλια, αλλά αυξήθηκαν στο 2,8% του ΑΕΠ. Είναι όμως σε ιστορικά χαμηλά επίπεδα, αν και υπήρξαν στο παρελθόν και μικρότερα. </w:t>
      </w:r>
    </w:p>
    <w:p w14:paraId="50A7B93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Αποσιωπήθηκε κάτι, που κατά την άποψή μου</w:t>
      </w:r>
      <w:r>
        <w:rPr>
          <w:rFonts w:eastAsia="Times New Roman" w:cs="Times New Roman"/>
          <w:szCs w:val="24"/>
        </w:rPr>
        <w:t xml:space="preserve"> είναι πάρα πολύ σημαντικό. Αυτό είναι το όριο ανεξαρτησίας που είχαμε και έχουμε ως προς τον σχεδιασμό των εκπαιδευτικών μας ζητημάτων. </w:t>
      </w:r>
    </w:p>
    <w:p w14:paraId="50A7B94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δικαιολογούνταν μια αντιπαράθεση εάν το νομοσχέδιο ήταν ρηξικέλευθο. Δεν είναι όμως. Γιατί λοιπόν αυτή η αντιπαράθε</w:t>
      </w:r>
      <w:r>
        <w:rPr>
          <w:rFonts w:eastAsia="Times New Roman" w:cs="Times New Roman"/>
          <w:szCs w:val="24"/>
        </w:rPr>
        <w:t xml:space="preserve">ση; Είπα πως η κουβέντα ενέχει στοιχεία αποπροσανατολισμού. Δεν είναι όμως μόνο αυτό, διότι κάθε αντιπαράθεση έχει κυρίως υλική βάση. Αυτό ισχύει βέβαια κι εδώ. </w:t>
      </w:r>
    </w:p>
    <w:p w14:paraId="50A7B94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συντεχνίες του εκσυγχρονισμού εδραιώθηκαν και έδρασαν στο πανεπιστήμιο μετά τη δεκαετία του</w:t>
      </w:r>
      <w:r>
        <w:rPr>
          <w:rFonts w:eastAsia="Times New Roman" w:cs="Times New Roman"/>
          <w:szCs w:val="24"/>
        </w:rPr>
        <w:t xml:space="preserve"> 1990. Η έννοια της συμμετοχής χρησιμοποιήθηκε με τον καλύτερο τρόπο. Ουσιαστικά, </w:t>
      </w:r>
      <w:proofErr w:type="spellStart"/>
      <w:r>
        <w:rPr>
          <w:rFonts w:eastAsia="Times New Roman" w:cs="Times New Roman"/>
          <w:szCs w:val="24"/>
        </w:rPr>
        <w:t>ευτελίστηκε</w:t>
      </w:r>
      <w:proofErr w:type="spellEnd"/>
      <w:r>
        <w:rPr>
          <w:rFonts w:eastAsia="Times New Roman" w:cs="Times New Roman"/>
          <w:szCs w:val="24"/>
        </w:rPr>
        <w:t xml:space="preserve"> και δημιουργήθηκαν σχήματα που διεκδίκησαν και πήραν πρυτανικές εκλογές, ομάδες που έβαλαν βαθιά το χέρι στα ευρωπαϊκά προγράμματα μεταπτυχιακών σπουδών, που πούλ</w:t>
      </w:r>
      <w:r>
        <w:rPr>
          <w:rFonts w:eastAsia="Times New Roman" w:cs="Times New Roman"/>
          <w:szCs w:val="24"/>
        </w:rPr>
        <w:t xml:space="preserve">ησαν ελπίδα σε ανέργους πτυχιούχους, που τους έδωσαν ψίχουλα για να τους κάνουν μελέτες, που εξασφάλισαν συνεργασίες με τον ιδιωτικό τομέα. </w:t>
      </w:r>
    </w:p>
    <w:p w14:paraId="50A7B94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νόμος </w:t>
      </w:r>
      <w:r>
        <w:rPr>
          <w:rFonts w:eastAsia="Times New Roman" w:cs="Times New Roman"/>
          <w:szCs w:val="24"/>
        </w:rPr>
        <w:t>Διαμαντοπούλου απλώς ενορχήστρωσε την προσπάθεια. Στηρίχθηκε στο υπαρκτό διοικητικό αδιέξοδο και τον ευτελι</w:t>
      </w:r>
      <w:r>
        <w:rPr>
          <w:rFonts w:eastAsia="Times New Roman" w:cs="Times New Roman"/>
          <w:szCs w:val="24"/>
        </w:rPr>
        <w:t xml:space="preserve">σμό των θεσμών, στη διαφθορά που είχε κατακλύσει ακόμα και τα σημαντικότερα ιδρύματα της χώρας μας, για παράδειγμα το </w:t>
      </w:r>
      <w:proofErr w:type="spellStart"/>
      <w:r>
        <w:rPr>
          <w:rFonts w:eastAsia="Times New Roman" w:cs="Times New Roman"/>
          <w:szCs w:val="24"/>
        </w:rPr>
        <w:t>Πάντειο</w:t>
      </w:r>
      <w:proofErr w:type="spellEnd"/>
      <w:r>
        <w:rPr>
          <w:rFonts w:eastAsia="Times New Roman" w:cs="Times New Roman"/>
          <w:szCs w:val="24"/>
        </w:rPr>
        <w:t xml:space="preserve"> Πανεπιστήμιο. </w:t>
      </w:r>
    </w:p>
    <w:p w14:paraId="50A7B94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Εγώ δυστυχώς ακόμη θυμάμαι ονόματα σημαντικών ακαδημαϊκών δασκάλων. Κάποιους ευτυχώς τους είχα για τη διδασκαλία το</w:t>
      </w:r>
      <w:r>
        <w:rPr>
          <w:rFonts w:eastAsia="Times New Roman" w:cs="Times New Roman"/>
          <w:szCs w:val="24"/>
        </w:rPr>
        <w:t>υς, αλλά δυστυχώς είδα το όνομά τους να σέρνεται στη λάσπη. Κάποιοι πέθαναν. Μάλιστα, θα έλεγα ότι κατασπατάλησαν όλη την προηγούμενη εμπειρία τους σε αυτόν τον βούρκο.</w:t>
      </w:r>
    </w:p>
    <w:p w14:paraId="50A7B94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βέβαια, ο </w:t>
      </w:r>
      <w:r>
        <w:rPr>
          <w:rFonts w:eastAsia="Times New Roman" w:cs="Times New Roman"/>
          <w:szCs w:val="24"/>
        </w:rPr>
        <w:t>νόμος</w:t>
      </w:r>
      <w:r>
        <w:rPr>
          <w:rFonts w:eastAsia="Times New Roman" w:cs="Times New Roman"/>
          <w:szCs w:val="24"/>
        </w:rPr>
        <w:t xml:space="preserve"> Διαμαντοπούλου πασπάλισε με μπόλικη αξιολόγηση και λογοδοσία. Στην </w:t>
      </w:r>
      <w:r>
        <w:rPr>
          <w:rFonts w:eastAsia="Times New Roman" w:cs="Times New Roman"/>
          <w:szCs w:val="24"/>
        </w:rPr>
        <w:t xml:space="preserve">πραγματικότητα, τι έγινε; Υπήρξε ανανέωση προσωπικού στο πανεπιστήμιο και το πανεπιστήμιο συνέχισε να είναι άντρο παραγόντων, σκαλοπάτι για πολιτική καριέρα ή κερδοσκοπία. Ευτυχώς, υπήρξαν πολλές εξαιρέσεις. </w:t>
      </w:r>
    </w:p>
    <w:p w14:paraId="50A7B945"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Θα μείνω στην αξιολόγηση. Ακούστηκαν πάρα πολλά</w:t>
      </w:r>
      <w:r>
        <w:rPr>
          <w:rFonts w:eastAsia="Times New Roman"/>
          <w:szCs w:val="24"/>
        </w:rPr>
        <w:t xml:space="preserve"> για τα υπόλοιπα ζητήματα. Είναι μια κακοποιημένη έννοια που μια χαρά, όμως, υπηρέτησε το επιχειρηματικό πανεπιστήμιο. Ακόμη κι έτσι, εσείς τη δέχεστε την αξιολόγηση. Τότε γιατί στο πρόσφατο νομοσχέδιο, στο σχέδιο «Αθηνά», κατακρεουργήσατε και αφανίσατε ιδ</w:t>
      </w:r>
      <w:r>
        <w:rPr>
          <w:rFonts w:eastAsia="Times New Roman"/>
          <w:szCs w:val="24"/>
        </w:rPr>
        <w:t xml:space="preserve">ρύματα που ήταν πολύ ψηλά στην αξιολόγηση, όπως παραδείγματος χάρη το ΤΕΙ Μεσολογγίου; </w:t>
      </w:r>
    </w:p>
    <w:p w14:paraId="50A7B946"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Τότε την έννοια της αξιολόγησης είχε πάρει η εργώδης παρασκηνιακή, πελατειακή διαβούλευση Βουλευτών της περιφέρειας της τότε </w:t>
      </w:r>
      <w:r>
        <w:rPr>
          <w:rFonts w:eastAsia="Times New Roman"/>
          <w:szCs w:val="24"/>
        </w:rPr>
        <w:t>συγκυβέρνησης</w:t>
      </w:r>
      <w:r>
        <w:rPr>
          <w:rFonts w:eastAsia="Times New Roman"/>
          <w:szCs w:val="24"/>
        </w:rPr>
        <w:t>, για να διασώσουν τμήματα των</w:t>
      </w:r>
      <w:r>
        <w:rPr>
          <w:rFonts w:eastAsia="Times New Roman"/>
          <w:szCs w:val="24"/>
        </w:rPr>
        <w:t xml:space="preserve"> περιφερειών τους. Γιατί επιλέξατε, ας πούμε, μία αξιολόγηση με προεπιλεγμένα ποσοστά αποτυχίας;</w:t>
      </w:r>
    </w:p>
    <w:p w14:paraId="50A7B947"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Αξιολόγηση, ναι, χρειάζεται ως μια μεθοδολογία διάγνωσης των προβλημάτων, βάση βελτίωσης και εργαλείο της ποιότητας της εκπαίδευσης, όχι ως πλήρης </w:t>
      </w:r>
      <w:proofErr w:type="spellStart"/>
      <w:r>
        <w:rPr>
          <w:rFonts w:eastAsia="Times New Roman"/>
          <w:szCs w:val="24"/>
        </w:rPr>
        <w:t>εκπειθάρχηση</w:t>
      </w:r>
      <w:proofErr w:type="spellEnd"/>
      <w:r>
        <w:rPr>
          <w:rFonts w:eastAsia="Times New Roman"/>
          <w:szCs w:val="24"/>
        </w:rPr>
        <w:t xml:space="preserve"> κάθε φωνής που διαφωνεί.</w:t>
      </w:r>
    </w:p>
    <w:p w14:paraId="50A7B948"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Αν πάμε στο διά ταύτα, με το σχέδιο νόμου για την τριτοβάθμια εκπαίδευση η Κυβέρνηση αποπειράται να θεσμοθετήσει ορισμένους κανόνες για την καλύτερη λειτουργία των ακαδημαϊκών ιδρυμάτων, επιδιώκοντας ταυτόχρονα να ενισχύσει το δημ</w:t>
      </w:r>
      <w:r>
        <w:rPr>
          <w:rFonts w:eastAsia="Times New Roman"/>
          <w:szCs w:val="24"/>
        </w:rPr>
        <w:t xml:space="preserve">όσιο και δημοκρατικό χαρακτήρα τους. Ορισμένοι από τους κανόνες είναι σημαντικοί και κινούνται προς τη λειτουργική κατεύθυνση. </w:t>
      </w:r>
    </w:p>
    <w:p w14:paraId="50A7B949"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Πρωταρχικός σκοπός της Κυβέρνησης είναι να δημιουργήσει έναν ενιαίο χώρο ανώτατης εκπαίδευσης, στον οποίο θα εντάσσονται τα πανε</w:t>
      </w:r>
      <w:r>
        <w:rPr>
          <w:rFonts w:eastAsia="Times New Roman"/>
          <w:szCs w:val="24"/>
        </w:rPr>
        <w:t xml:space="preserve">πιστήμια, τα ΤΕΙ και τα ερευνητικά κέντρα, ώστε να υπάρχει μια ενιαία ακαδημαϊκή κατεύθυνση και στόχευση. </w:t>
      </w:r>
    </w:p>
    <w:p w14:paraId="50A7B94A"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Έτσι δημιουργείται ο θεσμός των Περιφερειακών Ακαδημαϊκών Συμβουλίων Ανώτατης Εκπαίδευσης και Έρευνας, ο οποίος θα αποτελεί ένα ευρύτατο όργανο χάραξ</w:t>
      </w:r>
      <w:r>
        <w:rPr>
          <w:rFonts w:eastAsia="Times New Roman"/>
          <w:szCs w:val="24"/>
        </w:rPr>
        <w:t xml:space="preserve">ης πολιτικής για την εκπαίδευση ανά περιφέρεια, με σκοπό τη σύνδεση των ιδρυμάτων με την </w:t>
      </w:r>
      <w:proofErr w:type="spellStart"/>
      <w:r>
        <w:rPr>
          <w:rFonts w:eastAsia="Times New Roman"/>
          <w:szCs w:val="24"/>
        </w:rPr>
        <w:t>τοπικότητα</w:t>
      </w:r>
      <w:proofErr w:type="spellEnd"/>
      <w:r>
        <w:rPr>
          <w:rFonts w:eastAsia="Times New Roman"/>
          <w:szCs w:val="24"/>
        </w:rPr>
        <w:t xml:space="preserve"> και τις προοπτικές ανάπτυξης της εκάστοτε περιοχής. Εδώ βέβαια ξανά μου έρχεται στο μυαλό ο βαθμός αυτονομίας που έχουμε.</w:t>
      </w:r>
    </w:p>
    <w:p w14:paraId="50A7B94B"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Ακόμη, με τις διατάξεις του </w:t>
      </w:r>
      <w:r>
        <w:rPr>
          <w:rFonts w:eastAsia="Times New Roman"/>
          <w:szCs w:val="24"/>
        </w:rPr>
        <w:t>νομοσχεδίου επιχειρείται αναδιάταξη των μεταπτυχιακών προγραμμάτων σπουδών και η δυνατότητα δωρεάν φοίτησης σε όσους φοιτητές έχουν πληγεί από την κρίση και πληρούν συγκεκριμένα οικονομικά κριτήρια.</w:t>
      </w:r>
    </w:p>
    <w:p w14:paraId="50A7B94C"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Με άλλες διατάξεις του νόμου προβλέπεται η θεσμοθέτηση τω</w:t>
      </w:r>
      <w:r>
        <w:rPr>
          <w:rFonts w:eastAsia="Times New Roman"/>
          <w:szCs w:val="24"/>
        </w:rPr>
        <w:t>ν ενιαίων και αδιάσπαστων τίτλων σπουδών μεταπτυχιακού επιπέδου, που παρέχονται από τα πενταετή προγράμματα σπουδών και η δημιουργία των προϋποθέσεων για τη ρύθμιση των επαγγελματικών δικαιωμάτων των αποφοίτων από τμήματα τεχνολογικών κατευθύνσεων των ΤΕΙ,</w:t>
      </w:r>
      <w:r>
        <w:rPr>
          <w:rFonts w:eastAsia="Times New Roman"/>
          <w:szCs w:val="24"/>
        </w:rPr>
        <w:t xml:space="preserve"> ώστε να καταστεί δυνατό να αρθεί ένα σημαντικό μακροχρόνιο πρόβλημα που έχει σοβαρές κοινωνικές και αναπτυξιακές προεκτάσεις.</w:t>
      </w:r>
    </w:p>
    <w:p w14:paraId="50A7B94D"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Επιχειρούνται και μια σειρά αλλαγές. Νομίζω ακούστηκαν όλα και για τα συμβούλια διοίκησης και για το άσυλο κλπ.. </w:t>
      </w:r>
    </w:p>
    <w:p w14:paraId="50A7B94E"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Θέλω, τέλος, να</w:t>
      </w:r>
      <w:r>
        <w:rPr>
          <w:rFonts w:eastAsia="Times New Roman"/>
          <w:szCs w:val="24"/>
        </w:rPr>
        <w:t xml:space="preserve"> επισημάνω δύο σημεία. Παρά τις φωνές και την κακοφωνία πολλές φορές της Αξιωματικής Αντιπολίτευσης, η Αξιωματική Αντιπολίτευση είναι άφωνη, όσο κι αν φαίνεται περίεργο και ανύπαρκτη για ό,τι σημαντικό διενεργείται για τη χώρα στο πεδίο της πραγματικής πολ</w:t>
      </w:r>
      <w:r>
        <w:rPr>
          <w:rFonts w:eastAsia="Times New Roman"/>
          <w:szCs w:val="24"/>
        </w:rPr>
        <w:t xml:space="preserve">ιτικής και οικονομίας. Παραμένει πάντοτε, κατά την άποψή μου, </w:t>
      </w:r>
      <w:proofErr w:type="spellStart"/>
      <w:r>
        <w:rPr>
          <w:rFonts w:eastAsia="Times New Roman"/>
          <w:szCs w:val="24"/>
        </w:rPr>
        <w:t>προσδεδεμένη</w:t>
      </w:r>
      <w:proofErr w:type="spellEnd"/>
      <w:r>
        <w:rPr>
          <w:rFonts w:eastAsia="Times New Roman"/>
          <w:szCs w:val="24"/>
        </w:rPr>
        <w:t xml:space="preserve"> στην ατζέντα των ΜΜΕ. </w:t>
      </w:r>
    </w:p>
    <w:p w14:paraId="50A7B94F"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Παρά την αρωγή των </w:t>
      </w:r>
      <w:proofErr w:type="spellStart"/>
      <w:r>
        <w:rPr>
          <w:rFonts w:eastAsia="Times New Roman"/>
          <w:szCs w:val="24"/>
        </w:rPr>
        <w:t>μιντιακών</w:t>
      </w:r>
      <w:proofErr w:type="spellEnd"/>
      <w:r>
        <w:rPr>
          <w:rFonts w:eastAsia="Times New Roman"/>
          <w:szCs w:val="24"/>
        </w:rPr>
        <w:t xml:space="preserve"> ακτιβιστών, η Αξιωματική Αντιπολίτευση αποδιοργανώνεται και υπόσχεται στον εαυτό της νίκες. Ακόμη και το χιούμορ της είναι πλήρως</w:t>
      </w:r>
      <w:r>
        <w:rPr>
          <w:rFonts w:eastAsia="Times New Roman"/>
          <w:szCs w:val="24"/>
        </w:rPr>
        <w:t xml:space="preserve"> αποτυχημένο. Έλεγε ο </w:t>
      </w:r>
      <w:proofErr w:type="spellStart"/>
      <w:r>
        <w:rPr>
          <w:rFonts w:eastAsia="Times New Roman"/>
          <w:szCs w:val="24"/>
        </w:rPr>
        <w:t>Γκαίτε</w:t>
      </w:r>
      <w:proofErr w:type="spellEnd"/>
      <w:r>
        <w:rPr>
          <w:rFonts w:eastAsia="Times New Roman"/>
          <w:szCs w:val="24"/>
        </w:rPr>
        <w:t xml:space="preserve"> ότι περισσότερο από οτιδήποτε άλλο, ο χαρακτήρας του ανθρώπου φαίνεται από αυτό που θεωρεί αστείο. </w:t>
      </w:r>
    </w:p>
    <w:p w14:paraId="50A7B950"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Κι ενώ η πολιτική είναι πάρα πολύ σημαντική -πάντοτε είναι σημαντική, ειδικά αν είσαι αντιπολίτευση- νομίζω ότι αν μιλήσουμε στ</w:t>
      </w:r>
      <w:r>
        <w:rPr>
          <w:rFonts w:eastAsia="Times New Roman"/>
          <w:szCs w:val="24"/>
        </w:rPr>
        <w:t>ο δεύτερο σημείο για το</w:t>
      </w:r>
      <w:r>
        <w:rPr>
          <w:rFonts w:eastAsia="Times New Roman"/>
          <w:szCs w:val="24"/>
        </w:rPr>
        <w:t>ν</w:t>
      </w:r>
      <w:r>
        <w:rPr>
          <w:rFonts w:eastAsia="Times New Roman"/>
          <w:szCs w:val="24"/>
        </w:rPr>
        <w:t xml:space="preserve"> ΣΥΡΙΖΑ, από τη στιγμή που αναλάβαμε τις τύχες της χώρας, πρέπει να πούμε ότι η οικονομία είναι το πιο κρίσιμο μέγεθος. </w:t>
      </w:r>
    </w:p>
    <w:p w14:paraId="50A7B951"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Υπάρχουν ασφυκτικά δεδομένα και πλαίσια, αλλά γνωρίζουμε ότι οι οικονομικές σχέσεις ρυθμίζονται από την παγκόσμ</w:t>
      </w:r>
      <w:r>
        <w:rPr>
          <w:rFonts w:eastAsia="Times New Roman"/>
          <w:szCs w:val="24"/>
        </w:rPr>
        <w:t>ια αγορά και αγορές και ισοτιμίες δεν εξαφανίζονται, δυστυχώς, με κυβερνητικές αποφάσεις ούτε καν με την εθνικοποίηση των μέσων παραγωγής, όπως οδυνηρά διδάσκει πολλές φορές η ιστορία.</w:t>
      </w:r>
    </w:p>
    <w:p w14:paraId="50A7B952"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Και επιπλέον, η εθνική οικονομία, η κοινωνική και η κοινοτική οικονομία</w:t>
      </w:r>
      <w:r>
        <w:rPr>
          <w:rFonts w:eastAsia="Times New Roman"/>
          <w:szCs w:val="24"/>
        </w:rPr>
        <w:t xml:space="preserve"> μπορεί να αναπτυχθεί μόνο μέσα από το πλαίσιο παγκόσμιων και ηπειρωτικών αλλαγών. Προϋπόθεση, όμως, παραμένει η διαχείριση να υπηρετηθεί το εθνικό και λαϊκό συμφέρον. Παρά ταύτα, η διεύρυνση της αναδιανομής του πλούτου και η στήριξη της ανάπτυξης είναι πυ</w:t>
      </w:r>
      <w:r>
        <w:rPr>
          <w:rFonts w:eastAsia="Times New Roman"/>
          <w:szCs w:val="24"/>
        </w:rPr>
        <w:t>λώνες οποιασδήποτε ανατροπής. Νομίζω εκεί θα κριθούμε κι εμείς.</w:t>
      </w:r>
    </w:p>
    <w:p w14:paraId="50A7B953"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Ευχαριστώ.</w:t>
      </w:r>
    </w:p>
    <w:p w14:paraId="50A7B954" w14:textId="77777777" w:rsidR="007C6747" w:rsidRDefault="00E91359">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0A7B955" w14:textId="77777777" w:rsidR="007C6747" w:rsidRDefault="00E91359">
      <w:pPr>
        <w:tabs>
          <w:tab w:val="left" w:pos="2608"/>
        </w:tabs>
        <w:spacing w:after="0" w:line="600" w:lineRule="auto"/>
        <w:ind w:firstLine="720"/>
        <w:jc w:val="both"/>
        <w:rPr>
          <w:rFonts w:eastAsia="Times New Roman"/>
          <w:szCs w:val="24"/>
        </w:rPr>
      </w:pPr>
      <w:r w:rsidRPr="00882B26">
        <w:rPr>
          <w:rFonts w:eastAsia="Times New Roman"/>
          <w:b/>
          <w:szCs w:val="24"/>
        </w:rPr>
        <w:t>ΠΡΟΕΔΡΕΥΟΥΣΑ (Αναστασία Χριστοδουλοπούλου):</w:t>
      </w:r>
      <w:r>
        <w:rPr>
          <w:rFonts w:eastAsia="Times New Roman"/>
          <w:szCs w:val="24"/>
        </w:rPr>
        <w:t xml:space="preserve"> Κύριε Υπουργέ, μπορείτε σε αυτό το σημείο να κάνετε τις διευκρινίσεις για τις βουλευτικές τρο</w:t>
      </w:r>
      <w:r>
        <w:rPr>
          <w:rFonts w:eastAsia="Times New Roman"/>
          <w:szCs w:val="24"/>
        </w:rPr>
        <w:t>πολογίες;</w:t>
      </w:r>
    </w:p>
    <w:p w14:paraId="50A7B956" w14:textId="77777777" w:rsidR="007C6747" w:rsidRDefault="00E91359">
      <w:pPr>
        <w:tabs>
          <w:tab w:val="left" w:pos="2820"/>
        </w:tabs>
        <w:spacing w:after="0" w:line="600" w:lineRule="auto"/>
        <w:ind w:firstLine="720"/>
        <w:jc w:val="both"/>
        <w:rPr>
          <w:rFonts w:eastAsia="Times New Roman"/>
          <w:szCs w:val="24"/>
        </w:rPr>
      </w:pPr>
      <w:r w:rsidRPr="00E21858">
        <w:rPr>
          <w:rFonts w:eastAsia="Times New Roman"/>
          <w:b/>
          <w:szCs w:val="24"/>
        </w:rPr>
        <w:t xml:space="preserve">ΚΩΝΣΤΑΝΤΙΝΟΣ ΓΑΒΡΟΓΛΟΥ (Υπουργός Παιδείας, Έρευνας και Θρησκευμάτων): </w:t>
      </w:r>
      <w:r>
        <w:rPr>
          <w:rFonts w:eastAsia="Times New Roman"/>
          <w:szCs w:val="24"/>
        </w:rPr>
        <w:t>Απλώς να πούμε ότι γίνονται δεκτές οι βουλευτικές τροπολογίες με γενικό αριθμό 1175, 1182, 1183, 1198, 1201. Δεν γίνεται δεκτή η τροπολογία με γενικό αριθμό 1194.</w:t>
      </w:r>
    </w:p>
    <w:p w14:paraId="50A7B957" w14:textId="77777777" w:rsidR="007C6747" w:rsidRDefault="00E91359">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sidRPr="00A4247B">
        <w:rPr>
          <w:rFonts w:eastAsia="Times New Roman"/>
          <w:szCs w:val="24"/>
        </w:rPr>
        <w:t>Κ</w:t>
      </w:r>
      <w:r>
        <w:rPr>
          <w:rFonts w:eastAsia="Times New Roman"/>
          <w:szCs w:val="24"/>
        </w:rPr>
        <w:t>ύριε Τζαβάρα, θέλετε σ’ αυτό το σημείο τον λόγο; Τρία λεπτά έχετε.</w:t>
      </w:r>
    </w:p>
    <w:p w14:paraId="50A7B958" w14:textId="77777777" w:rsidR="007C6747" w:rsidRDefault="00E91359">
      <w:pPr>
        <w:spacing w:after="0" w:line="600" w:lineRule="auto"/>
        <w:ind w:firstLine="720"/>
        <w:jc w:val="both"/>
        <w:rPr>
          <w:rFonts w:eastAsia="Times New Roman"/>
          <w:szCs w:val="24"/>
        </w:rPr>
      </w:pPr>
      <w:r w:rsidRPr="00A4247B">
        <w:rPr>
          <w:rFonts w:eastAsia="Times New Roman"/>
          <w:b/>
          <w:szCs w:val="24"/>
        </w:rPr>
        <w:t>ΚΩΝΣΤΑΝΤΙΝΟΣ ΤΖΑΒΑΡΑΣ:</w:t>
      </w:r>
      <w:r>
        <w:rPr>
          <w:rFonts w:eastAsia="Times New Roman"/>
          <w:szCs w:val="24"/>
        </w:rPr>
        <w:t xml:space="preserve"> Ναι, κυρία Πρόεδρε. Μια μικρή ανοχή μόνο θα ήθελα.</w:t>
      </w:r>
    </w:p>
    <w:p w14:paraId="50A7B959" w14:textId="77777777" w:rsidR="007C6747" w:rsidRDefault="00E91359">
      <w:pPr>
        <w:spacing w:after="0" w:line="600" w:lineRule="auto"/>
        <w:ind w:firstLine="720"/>
        <w:jc w:val="both"/>
        <w:rPr>
          <w:rFonts w:eastAsia="Times New Roman"/>
          <w:szCs w:val="24"/>
        </w:rPr>
      </w:pPr>
      <w:r w:rsidRPr="004B710C">
        <w:rPr>
          <w:rFonts w:eastAsia="Times New Roman"/>
          <w:b/>
          <w:szCs w:val="24"/>
        </w:rPr>
        <w:t>ΠΡΟΕΔΡΕΥΟΥΣΑ (Αναστασία Χριστοδουλοπούλου):</w:t>
      </w:r>
      <w:r>
        <w:rPr>
          <w:rFonts w:eastAsia="Times New Roman"/>
          <w:szCs w:val="24"/>
        </w:rPr>
        <w:t xml:space="preserve"> Έχω ανοχή, αλλά την εκμετα</w:t>
      </w:r>
      <w:r>
        <w:rPr>
          <w:rFonts w:eastAsia="Times New Roman"/>
          <w:szCs w:val="24"/>
        </w:rPr>
        <w:t>λλεύονται όλοι.</w:t>
      </w:r>
    </w:p>
    <w:p w14:paraId="50A7B95A" w14:textId="77777777" w:rsidR="007C6747" w:rsidRDefault="00E91359">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Κυρία Πρόεδρε, έχω δευτερολογία και </w:t>
      </w:r>
      <w:proofErr w:type="spellStart"/>
      <w:r>
        <w:rPr>
          <w:rFonts w:eastAsia="Times New Roman"/>
          <w:szCs w:val="24"/>
        </w:rPr>
        <w:t>τριτολογία</w:t>
      </w:r>
      <w:proofErr w:type="spellEnd"/>
      <w:r>
        <w:rPr>
          <w:rFonts w:eastAsia="Times New Roman"/>
          <w:szCs w:val="24"/>
        </w:rPr>
        <w:t>. Θα τις κάνω όλες μαζί.</w:t>
      </w:r>
    </w:p>
    <w:p w14:paraId="50A7B95B" w14:textId="77777777" w:rsidR="007C6747" w:rsidRDefault="00E91359">
      <w:pPr>
        <w:spacing w:after="0" w:line="600" w:lineRule="auto"/>
        <w:ind w:firstLine="720"/>
        <w:jc w:val="both"/>
        <w:rPr>
          <w:rFonts w:eastAsia="Times New Roman"/>
          <w:szCs w:val="24"/>
        </w:rPr>
      </w:pPr>
      <w:r>
        <w:rPr>
          <w:rFonts w:eastAsia="Times New Roman"/>
          <w:szCs w:val="24"/>
        </w:rPr>
        <w:t>Κύριοι συνάδελφοι, παρακολουθώντας από το πρωί τις ομιλίες όλων των Βουλευτών, έχω καταλήξει στο εξής συμπέρασμα. Κατηγορείτε την Αξιωματική Αντιπ</w:t>
      </w:r>
      <w:r>
        <w:rPr>
          <w:rFonts w:eastAsia="Times New Roman"/>
          <w:szCs w:val="24"/>
        </w:rPr>
        <w:t xml:space="preserve">ολίτευση ότι ως Νέα Δημοκρατία εκφράζει τους λίγους, ενώ εσείς εκφράζετε τους πολλούς. Εσείς εξυπηρετείτε την πρόοδο, ενώ εμείς τη συντήρηση. </w:t>
      </w:r>
    </w:p>
    <w:p w14:paraId="50A7B95C" w14:textId="77777777" w:rsidR="007C6747" w:rsidRDefault="00E91359">
      <w:pPr>
        <w:spacing w:after="0" w:line="600" w:lineRule="auto"/>
        <w:ind w:firstLine="720"/>
        <w:jc w:val="both"/>
        <w:rPr>
          <w:rFonts w:eastAsia="Times New Roman"/>
          <w:szCs w:val="24"/>
        </w:rPr>
      </w:pPr>
      <w:r>
        <w:rPr>
          <w:rFonts w:eastAsia="Times New Roman"/>
          <w:szCs w:val="24"/>
        </w:rPr>
        <w:t>Και το χειρότερο που άκουσα προηγουμένως είναι ότι δεν έχουμε χιούμορ, γιατί το χιούμορ θα πρέπει να έχει σχέση μ</w:t>
      </w:r>
      <w:r>
        <w:rPr>
          <w:rFonts w:eastAsia="Times New Roman"/>
          <w:szCs w:val="24"/>
        </w:rPr>
        <w:t>ε κάτι το αστείο και, βέβαια, αυτό είναι μια άλλη διάσταση στο χιούμορ, δεδομένου ότι σε κάθε περίπτωση τα πράγματα μπορεί να εμφανίζονται και από την πλευρά της διάθεσης αυτών, κύριε Υπουργέ, που προσπαθούν να καλυτερεύσουν -στον τομέα τουλάχιστον της παι</w:t>
      </w:r>
      <w:r>
        <w:rPr>
          <w:rFonts w:eastAsia="Times New Roman"/>
          <w:szCs w:val="24"/>
        </w:rPr>
        <w:t>δείας- τις καταστάσεις, αλλά σε χρόνο και με τρόπο που είναι εντελώς ασύμβατος με τα πραγματικά δεδομένα της ιστορίας.</w:t>
      </w:r>
    </w:p>
    <w:p w14:paraId="50A7B95D" w14:textId="77777777" w:rsidR="007C6747" w:rsidRDefault="00E91359">
      <w:pPr>
        <w:spacing w:after="0" w:line="600" w:lineRule="auto"/>
        <w:ind w:firstLine="720"/>
        <w:jc w:val="both"/>
        <w:rPr>
          <w:rFonts w:eastAsia="Times New Roman"/>
          <w:szCs w:val="24"/>
        </w:rPr>
      </w:pPr>
      <w:r>
        <w:rPr>
          <w:rFonts w:eastAsia="Times New Roman"/>
          <w:szCs w:val="24"/>
        </w:rPr>
        <w:t xml:space="preserve">Δεν μπορώ να αντιληφθώ κατά </w:t>
      </w:r>
      <w:proofErr w:type="spellStart"/>
      <w:r>
        <w:rPr>
          <w:rFonts w:eastAsia="Times New Roman"/>
          <w:szCs w:val="24"/>
        </w:rPr>
        <w:t>ποίον</w:t>
      </w:r>
      <w:proofErr w:type="spellEnd"/>
      <w:r>
        <w:rPr>
          <w:rFonts w:eastAsia="Times New Roman"/>
          <w:szCs w:val="24"/>
        </w:rPr>
        <w:t xml:space="preserve"> τρόπο μας λέτε νεοφιλελεύθερους από τη μια πλευρά και, ταυτόχρονα, μας λέτε ότι δεν έχουμε προτάσεις. Μ</w:t>
      </w:r>
      <w:r>
        <w:rPr>
          <w:rFonts w:eastAsia="Times New Roman"/>
          <w:szCs w:val="24"/>
        </w:rPr>
        <w:t>α, αν κάποιος είναι νεοφιλελεύθερος, οι προτάσεις είναι δεδομένες. Προφανώς, λοιπόν, αυτά που λέμε δεν μπορείτε να τα κατατάξετε σε μια νεοφιλελεύθερη προσέγγιση και άρα αυτό που σας μένει είναι να απορείτε για τις προτάσεις μας. Όμως, προσέξτε με, ώστε να</w:t>
      </w:r>
      <w:r>
        <w:rPr>
          <w:rFonts w:eastAsia="Times New Roman"/>
          <w:szCs w:val="24"/>
        </w:rPr>
        <w:t xml:space="preserve"> μου πείτε αν αυτά που θα σας πω εγώ τώρα, μπορείτε να τα κατατάξετε σε μια νεοφιλελεύθερη προσέγγιση.</w:t>
      </w:r>
    </w:p>
    <w:p w14:paraId="50A7B95E" w14:textId="77777777" w:rsidR="007C6747" w:rsidRDefault="00E91359">
      <w:pPr>
        <w:spacing w:after="0" w:line="600" w:lineRule="auto"/>
        <w:ind w:firstLine="720"/>
        <w:jc w:val="both"/>
        <w:rPr>
          <w:rFonts w:eastAsia="Times New Roman"/>
          <w:szCs w:val="24"/>
        </w:rPr>
      </w:pPr>
      <w:r>
        <w:rPr>
          <w:rFonts w:eastAsia="Times New Roman"/>
          <w:szCs w:val="24"/>
        </w:rPr>
        <w:t xml:space="preserve">Πράγματι, είναι σε όλους γνωστό -τουλάχιστον σε όσους εξ υμών είστε και ακαδημαϊκοί δάσκαλοι το ξέρετε- ότι τουλάχιστον εδώ και δεκαπέντε, είκοσι χρόνια </w:t>
      </w:r>
      <w:r>
        <w:rPr>
          <w:rFonts w:eastAsia="Times New Roman"/>
          <w:szCs w:val="24"/>
        </w:rPr>
        <w:t xml:space="preserve">το μεγάλο πρόβλημα που αντιμετωπίζεται σε ευρωπαϊκό, αλλά και σε διεθνές επίπεδο είναι με ποιον τρόπο θα οργανώσουμε ένα πανεπιστήμιο, που θα συνδέεται με τις σύγχρονες οικονομικές, </w:t>
      </w:r>
      <w:proofErr w:type="spellStart"/>
      <w:r>
        <w:rPr>
          <w:rFonts w:eastAsia="Times New Roman"/>
          <w:szCs w:val="24"/>
        </w:rPr>
        <w:t>δικαιικές</w:t>
      </w:r>
      <w:proofErr w:type="spellEnd"/>
      <w:r>
        <w:rPr>
          <w:rFonts w:eastAsia="Times New Roman"/>
          <w:szCs w:val="24"/>
        </w:rPr>
        <w:t xml:space="preserve"> και </w:t>
      </w:r>
      <w:proofErr w:type="spellStart"/>
      <w:r>
        <w:rPr>
          <w:rFonts w:eastAsia="Times New Roman"/>
          <w:szCs w:val="24"/>
        </w:rPr>
        <w:t>ηθικοπολιτικές</w:t>
      </w:r>
      <w:proofErr w:type="spellEnd"/>
      <w:r>
        <w:rPr>
          <w:rFonts w:eastAsia="Times New Roman"/>
          <w:szCs w:val="24"/>
        </w:rPr>
        <w:t xml:space="preserve"> συνθήκες που επικρατούν στον χώρο της έρευνας</w:t>
      </w:r>
      <w:r>
        <w:rPr>
          <w:rFonts w:eastAsia="Times New Roman"/>
          <w:szCs w:val="24"/>
        </w:rPr>
        <w:t xml:space="preserve">. </w:t>
      </w:r>
    </w:p>
    <w:p w14:paraId="50A7B95F" w14:textId="77777777" w:rsidR="007C6747" w:rsidRDefault="00E91359">
      <w:pPr>
        <w:spacing w:after="0" w:line="600" w:lineRule="auto"/>
        <w:ind w:firstLine="720"/>
        <w:jc w:val="both"/>
        <w:rPr>
          <w:rFonts w:eastAsia="Times New Roman"/>
          <w:szCs w:val="24"/>
        </w:rPr>
      </w:pPr>
      <w:r>
        <w:rPr>
          <w:rFonts w:eastAsia="Times New Roman"/>
          <w:szCs w:val="24"/>
        </w:rPr>
        <w:t xml:space="preserve">Κορυφαίος σ’ αυτό το θέμα τον Απρίλιο του 1998, συγκεκριμένα στο </w:t>
      </w:r>
      <w:r>
        <w:rPr>
          <w:rFonts w:eastAsia="Times New Roman"/>
          <w:szCs w:val="24"/>
          <w:lang w:val="en-US"/>
        </w:rPr>
        <w:t>Stanford</w:t>
      </w:r>
      <w:r>
        <w:rPr>
          <w:rFonts w:eastAsia="Times New Roman"/>
          <w:szCs w:val="24"/>
        </w:rPr>
        <w:t>,</w:t>
      </w:r>
      <w:r w:rsidRPr="00764F00">
        <w:rPr>
          <w:rFonts w:eastAsia="Times New Roman"/>
          <w:szCs w:val="24"/>
        </w:rPr>
        <w:t xml:space="preserve"> </w:t>
      </w:r>
      <w:r>
        <w:rPr>
          <w:rFonts w:eastAsia="Times New Roman"/>
          <w:szCs w:val="24"/>
        </w:rPr>
        <w:t xml:space="preserve">ο </w:t>
      </w:r>
      <w:proofErr w:type="spellStart"/>
      <w:r>
        <w:rPr>
          <w:rFonts w:eastAsia="Times New Roman"/>
          <w:szCs w:val="24"/>
          <w:lang w:val="en-US"/>
        </w:rPr>
        <w:t>Jacqe</w:t>
      </w:r>
      <w:proofErr w:type="spellEnd"/>
      <w:r w:rsidRPr="00D3053C">
        <w:rPr>
          <w:rFonts w:eastAsia="Times New Roman"/>
          <w:szCs w:val="24"/>
        </w:rPr>
        <w:t xml:space="preserve"> </w:t>
      </w:r>
      <w:r>
        <w:rPr>
          <w:rFonts w:eastAsia="Times New Roman"/>
          <w:szCs w:val="24"/>
          <w:lang w:val="en-US"/>
        </w:rPr>
        <w:t>Derrida</w:t>
      </w:r>
      <w:r w:rsidRPr="00D3053C">
        <w:rPr>
          <w:rFonts w:eastAsia="Times New Roman"/>
          <w:szCs w:val="24"/>
        </w:rPr>
        <w:t xml:space="preserve"> </w:t>
      </w:r>
      <w:r>
        <w:rPr>
          <w:rFonts w:eastAsia="Times New Roman"/>
          <w:szCs w:val="24"/>
        </w:rPr>
        <w:t>διατύπωσε μια ομολογία πίστης στο μελλοντικό πανεπιστήμιο, που είχε ως τίτλο</w:t>
      </w:r>
      <w:r w:rsidRPr="00764F00">
        <w:rPr>
          <w:rFonts w:eastAsia="Times New Roman"/>
          <w:szCs w:val="24"/>
        </w:rPr>
        <w:t xml:space="preserve">: </w:t>
      </w:r>
      <w:r>
        <w:rPr>
          <w:rFonts w:eastAsia="Times New Roman"/>
          <w:szCs w:val="24"/>
        </w:rPr>
        <w:t xml:space="preserve">«Πανεπιστήμιο άνευ όρων». Τουλάχιστον, θα έπρεπε αυτό το πανεπιστήμιο να υπηρετείτε </w:t>
      </w:r>
      <w:r>
        <w:rPr>
          <w:rFonts w:eastAsia="Times New Roman"/>
          <w:szCs w:val="24"/>
        </w:rPr>
        <w:t xml:space="preserve">σήμερα, δηλαδή ένα πανεπιστήμιο όπου θα υπάρχει μία άνευ ορίων δυνατότητα για </w:t>
      </w:r>
      <w:proofErr w:type="spellStart"/>
      <w:r>
        <w:rPr>
          <w:rFonts w:eastAsia="Times New Roman"/>
          <w:szCs w:val="24"/>
        </w:rPr>
        <w:t>ερωτηματοθεσία</w:t>
      </w:r>
      <w:proofErr w:type="spellEnd"/>
      <w:r>
        <w:rPr>
          <w:rFonts w:eastAsia="Times New Roman"/>
          <w:szCs w:val="24"/>
        </w:rPr>
        <w:t xml:space="preserve"> επάνω στα σύγχρονα προβλήματα, ένα πανεπιστήμιο που θα διασφαλίζει μια άνευ ορίων δυνατότητα να λέει την αλήθεια, να ψάχνει την αλήθεια, να κινεί ιδέες και να είνα</w:t>
      </w:r>
      <w:r>
        <w:rPr>
          <w:rFonts w:eastAsia="Times New Roman"/>
          <w:szCs w:val="24"/>
        </w:rPr>
        <w:t>ι μέσα στο μάγμα των σημασιών που κάθε φορά δημιουργούν τις προϋποθέσεις για ένα ιστορικό παρόν και μέλλον.</w:t>
      </w:r>
    </w:p>
    <w:p w14:paraId="50A7B960" w14:textId="77777777" w:rsidR="007C6747" w:rsidRDefault="00E91359">
      <w:pPr>
        <w:spacing w:after="0" w:line="600" w:lineRule="auto"/>
        <w:ind w:firstLine="720"/>
        <w:jc w:val="both"/>
        <w:rPr>
          <w:rFonts w:eastAsia="Times New Roman"/>
          <w:szCs w:val="24"/>
        </w:rPr>
      </w:pPr>
      <w:r>
        <w:rPr>
          <w:rFonts w:eastAsia="Times New Roman"/>
          <w:szCs w:val="24"/>
        </w:rPr>
        <w:t xml:space="preserve">Παρ’ όλα αυτά, αυτό που προσπαθώ να δω είναι ποια είναι τα θέματα ουσίας -παιδαγωγικής, ερευνητικής, επιστημονικής- τα οποία ρυθμίζει το νομοσχέδιο που μας φέρνετε, ποια είναι η ουσία η παιδαγωγική, ποια είναι η ουσία αυτή της άνευ ορίων έρευνας επάνω στη </w:t>
      </w:r>
      <w:r>
        <w:rPr>
          <w:rFonts w:eastAsia="Times New Roman"/>
          <w:szCs w:val="24"/>
        </w:rPr>
        <w:t xml:space="preserve">βάση της αλήθειας; </w:t>
      </w:r>
    </w:p>
    <w:p w14:paraId="50A7B961" w14:textId="77777777" w:rsidR="007C6747" w:rsidRDefault="00E91359">
      <w:pPr>
        <w:spacing w:after="0" w:line="600" w:lineRule="auto"/>
        <w:ind w:firstLine="720"/>
        <w:jc w:val="both"/>
        <w:rPr>
          <w:rFonts w:eastAsia="Times New Roman"/>
          <w:szCs w:val="24"/>
        </w:rPr>
      </w:pPr>
      <w:r>
        <w:rPr>
          <w:rFonts w:eastAsia="Times New Roman"/>
          <w:szCs w:val="24"/>
        </w:rPr>
        <w:t>Αυτό που φέρνετε και αυτό που ρυθμίζετε δεν είναι θέματα ουσίας, είναι θέματα εξουσίας μέσα στο πανεπιστήμιο. Δηλαδή, τι κάνετε; Ανακατανέμετε τους συσχετισμούς ισχύος που υπάρχουν μέσα στο πανεπιστήμιο, είτε παρεμβαίνοντας σε θέματα πο</w:t>
      </w:r>
      <w:r>
        <w:rPr>
          <w:rFonts w:eastAsia="Times New Roman"/>
          <w:szCs w:val="24"/>
        </w:rPr>
        <w:t>υ έχουν να κάνουν με την εκλογή των συλλογικών οργάνων των πανεπιστήμιων, είτε δίνοντας τη δυνατότητα σε άλλες κατηγορίες που υπάρχουν στο πανεπιστήμιο και έχουν διοικητικό ή τεχνικό λειτούργημα να συμμετέχουν και να λαμβάνουν αποφάσεις εκεί όπου θα έπρεπε</w:t>
      </w:r>
      <w:r>
        <w:rPr>
          <w:rFonts w:eastAsia="Times New Roman"/>
          <w:szCs w:val="24"/>
        </w:rPr>
        <w:t xml:space="preserve"> κάθε φορά να συζητείται αυτό το </w:t>
      </w:r>
      <w:proofErr w:type="spellStart"/>
      <w:r>
        <w:rPr>
          <w:rFonts w:eastAsia="Times New Roman"/>
          <w:szCs w:val="24"/>
        </w:rPr>
        <w:t>απροϋπόθετο</w:t>
      </w:r>
      <w:proofErr w:type="spellEnd"/>
      <w:r>
        <w:rPr>
          <w:rFonts w:eastAsia="Times New Roman"/>
          <w:szCs w:val="24"/>
        </w:rPr>
        <w:t>, το άνευ όρων, το άνευ ορίων, το ελεύθερο στην έρευνα και στη μετάδοση της γνώσης.</w:t>
      </w:r>
    </w:p>
    <w:p w14:paraId="50A7B962"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για να μη σας γεμίσω με πράγματα που ενδεχομένως σας φαίνονται νεοφιλελεύθερα, θα σας πω και το εξής: Μπορείτε να μου πείτε </w:t>
      </w:r>
      <w:r>
        <w:rPr>
          <w:rFonts w:eastAsia="Times New Roman" w:cs="Times New Roman"/>
          <w:szCs w:val="24"/>
        </w:rPr>
        <w:t xml:space="preserve">αυτό το άρθρο 46, αυτή η θέσπιση του ενιαίου αδιάσπαστου τίτλου που λέγεται </w:t>
      </w:r>
      <w:r>
        <w:rPr>
          <w:rFonts w:eastAsia="Times New Roman" w:cs="Times New Roman"/>
          <w:szCs w:val="24"/>
          <w:lang w:val="en-US"/>
        </w:rPr>
        <w:t>master</w:t>
      </w:r>
      <w:r w:rsidRPr="00381D61">
        <w:rPr>
          <w:rFonts w:eastAsia="Times New Roman" w:cs="Times New Roman"/>
          <w:szCs w:val="24"/>
        </w:rPr>
        <w:t xml:space="preserve"> </w:t>
      </w:r>
      <w:r>
        <w:rPr>
          <w:rFonts w:eastAsia="Times New Roman" w:cs="Times New Roman"/>
          <w:szCs w:val="24"/>
          <w:lang w:val="en-US"/>
        </w:rPr>
        <w:t>integrated</w:t>
      </w:r>
      <w:r w:rsidRPr="00381D61">
        <w:rPr>
          <w:rFonts w:eastAsia="Times New Roman" w:cs="Times New Roman"/>
          <w:szCs w:val="24"/>
        </w:rPr>
        <w:t xml:space="preserve"> </w:t>
      </w:r>
      <w:r>
        <w:rPr>
          <w:rFonts w:eastAsia="Times New Roman" w:cs="Times New Roman"/>
          <w:szCs w:val="24"/>
        </w:rPr>
        <w:t>στα αγγλικά -και είναι σε παρένθεση- από πού προκύπτει, αν δεν προκύπτει από αυτή την πρόθεση που έχετε ενός φετιχισμού των πτυχίων και των διπλωμάτων; Γιατί τι ά</w:t>
      </w:r>
      <w:r>
        <w:rPr>
          <w:rFonts w:eastAsia="Times New Roman" w:cs="Times New Roman"/>
          <w:szCs w:val="24"/>
        </w:rPr>
        <w:t xml:space="preserve">λλο είναι αυτό, εκτός από το να μοιράζετε καθρεφτάκια σε νέους οι οποίοι αυτό που θέλουν πάνω από όλα είναι να καταρτιστούν, να ανοίξουν δρόμους για το μέλλον τους, να βρουν μια θέση στην αγορά στην Ελλάδα; </w:t>
      </w:r>
    </w:p>
    <w:p w14:paraId="50A7B963"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το δεύτερο που ήθελα να σημειώσω είναι το εξ</w:t>
      </w:r>
      <w:r>
        <w:rPr>
          <w:rFonts w:eastAsia="Times New Roman" w:cs="Times New Roman"/>
          <w:szCs w:val="24"/>
        </w:rPr>
        <w:t>ής: Κάνετε τροποποίηση στο άρθρο 4 και τι τροποποιείτε; Αφαιρείτε την πιο σημαντική έκφραση. Λέτε ότι αποστολή των ανωτάτων εκπαιδευτικών ιδρυμάτων δεν είναι να ανταποκρίνονται στις ανάγκες της αγοράς και των επαγγελματικών πεδίων. Μα, αυτό ακριβώς αντιφάσ</w:t>
      </w:r>
      <w:r>
        <w:rPr>
          <w:rFonts w:eastAsia="Times New Roman" w:cs="Times New Roman"/>
          <w:szCs w:val="24"/>
        </w:rPr>
        <w:t xml:space="preserve">κει, πρώτον, με την ουσία της μεταρρύθμισης που κάνετε, όσον αφορά το πενταετές </w:t>
      </w:r>
      <w:r>
        <w:rPr>
          <w:rFonts w:eastAsia="Times New Roman" w:cs="Times New Roman"/>
          <w:szCs w:val="24"/>
          <w:lang w:val="en-US"/>
        </w:rPr>
        <w:t>master</w:t>
      </w:r>
      <w:r>
        <w:rPr>
          <w:rFonts w:eastAsia="Times New Roman" w:cs="Times New Roman"/>
          <w:szCs w:val="24"/>
        </w:rPr>
        <w:t xml:space="preserve">, που δεν είναι </w:t>
      </w:r>
      <w:r>
        <w:rPr>
          <w:rFonts w:eastAsia="Times New Roman" w:cs="Times New Roman"/>
          <w:szCs w:val="24"/>
          <w:lang w:val="en-US"/>
        </w:rPr>
        <w:t>master</w:t>
      </w:r>
      <w:r>
        <w:rPr>
          <w:rFonts w:eastAsia="Times New Roman" w:cs="Times New Roman"/>
          <w:szCs w:val="24"/>
        </w:rPr>
        <w:t xml:space="preserve">, είναι </w:t>
      </w:r>
      <w:r w:rsidRPr="00483958">
        <w:rPr>
          <w:rFonts w:eastAsia="Times New Roman" w:cs="Times New Roman"/>
          <w:szCs w:val="24"/>
        </w:rPr>
        <w:t>-</w:t>
      </w:r>
      <w:r>
        <w:rPr>
          <w:rFonts w:eastAsia="Times New Roman" w:cs="Times New Roman"/>
          <w:szCs w:val="24"/>
        </w:rPr>
        <w:t xml:space="preserve">επαναλαμβάνω- ένα φετίχ που το φτιάχνετε και το αποκόπτετε από τις πραγματικές λειτουργίες της ύπαρξής του. </w:t>
      </w:r>
    </w:p>
    <w:p w14:paraId="50A7B96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δεύτερον, εάν </w:t>
      </w:r>
      <w:r w:rsidRPr="00483958">
        <w:rPr>
          <w:rFonts w:eastAsia="Times New Roman" w:cs="Times New Roman"/>
          <w:szCs w:val="24"/>
        </w:rPr>
        <w:t>-</w:t>
      </w:r>
      <w:r>
        <w:rPr>
          <w:rFonts w:eastAsia="Times New Roman" w:cs="Times New Roman"/>
          <w:szCs w:val="24"/>
        </w:rPr>
        <w:t xml:space="preserve">και θα μου επιτρέψετε αυτή την ετυμολογία- </w:t>
      </w:r>
      <w:proofErr w:type="spellStart"/>
      <w:r>
        <w:rPr>
          <w:rFonts w:eastAsia="Times New Roman" w:cs="Times New Roman"/>
          <w:szCs w:val="24"/>
          <w:lang w:val="en-US"/>
        </w:rPr>
        <w:t>professeur</w:t>
      </w:r>
      <w:proofErr w:type="spellEnd"/>
      <w:r>
        <w:rPr>
          <w:rFonts w:eastAsia="Times New Roman" w:cs="Times New Roman"/>
          <w:szCs w:val="24"/>
        </w:rPr>
        <w:t>, καθηγητής σημαίνει εκείνον ο οποίος θα λαμβάνει την ευθύνη να καταρτίσει έναν φοιτητή, αυτό γίνεται στη βάση του ότι ο καθηγητής</w:t>
      </w:r>
      <w:r w:rsidRPr="00483958">
        <w:rPr>
          <w:rFonts w:eastAsia="Times New Roman" w:cs="Times New Roman"/>
          <w:szCs w:val="24"/>
        </w:rPr>
        <w:t xml:space="preserve"> </w:t>
      </w:r>
      <w:r>
        <w:rPr>
          <w:rFonts w:eastAsia="Times New Roman" w:cs="Times New Roman"/>
          <w:szCs w:val="24"/>
        </w:rPr>
        <w:t>-</w:t>
      </w:r>
      <w:r w:rsidRPr="00483958">
        <w:rPr>
          <w:rFonts w:eastAsia="Times New Roman" w:cs="Times New Roman"/>
          <w:szCs w:val="24"/>
        </w:rPr>
        <w:t xml:space="preserve"> </w:t>
      </w:r>
      <w:proofErr w:type="spellStart"/>
      <w:r>
        <w:rPr>
          <w:rFonts w:eastAsia="Times New Roman" w:cs="Times New Roman"/>
          <w:szCs w:val="24"/>
          <w:lang w:val="en-US"/>
        </w:rPr>
        <w:t>professeur</w:t>
      </w:r>
      <w:proofErr w:type="spellEnd"/>
      <w:r>
        <w:rPr>
          <w:rFonts w:eastAsia="Times New Roman" w:cs="Times New Roman"/>
          <w:szCs w:val="24"/>
        </w:rPr>
        <w:t xml:space="preserve"> δεσμεύεται απέναντι στην αλήθεια και ομολογεί αυτή τη δέσμε</w:t>
      </w:r>
      <w:r>
        <w:rPr>
          <w:rFonts w:eastAsia="Times New Roman" w:cs="Times New Roman"/>
          <w:szCs w:val="24"/>
        </w:rPr>
        <w:t xml:space="preserve">υσή του. Γι’ αυτό και τα επαγγέλματα λέγονται </w:t>
      </w:r>
      <w:r>
        <w:rPr>
          <w:rFonts w:eastAsia="Times New Roman" w:cs="Times New Roman"/>
          <w:szCs w:val="24"/>
          <w:lang w:val="en-US"/>
        </w:rPr>
        <w:t>professions</w:t>
      </w:r>
      <w:r>
        <w:rPr>
          <w:rFonts w:eastAsia="Times New Roman" w:cs="Times New Roman"/>
          <w:szCs w:val="24"/>
        </w:rPr>
        <w:t xml:space="preserve"> στα γαλλικά, όπως ακριβώς η επαγγελία αυτού που σας λέω δημιουργεί την ίδρυση και τη λειτουργία της λέξης «επάγγελμα». </w:t>
      </w:r>
    </w:p>
    <w:p w14:paraId="50A7B96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άρρηκτα συνδεδεμένη, λοιπόν, με τη λειτουργία του πανεπιστημίου η διαμόρ</w:t>
      </w:r>
      <w:r>
        <w:rPr>
          <w:rFonts w:eastAsia="Times New Roman" w:cs="Times New Roman"/>
          <w:szCs w:val="24"/>
        </w:rPr>
        <w:t xml:space="preserve">φωση επαγγελματιών, εκείνων δηλαδή που έχοντας αυτή την κατάρτιση θα βγουν στην αγορά και θα επιτελέσουν μια λειτουργία. </w:t>
      </w:r>
    </w:p>
    <w:p w14:paraId="50A7B966"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Αντ’ αυτού, δυστυχώς, εσείς δεν δίνετε καμμία -μα, καμμία!- διέξοδο. Αυτό που κάνετε σε τελική ανάλυση -και φαίνεται στο άρθρο 32 και </w:t>
      </w:r>
      <w:r>
        <w:rPr>
          <w:rFonts w:eastAsia="Times New Roman" w:cs="Times New Roman"/>
          <w:szCs w:val="24"/>
        </w:rPr>
        <w:t xml:space="preserve">στο άρθρο 49- είναι να παραβιάζετε συστηματικά αυτή την ακαδημαϊκή ελευθερία, την οποία κατοχυρώνει το Σύνταγμα στο άρθρο 16. </w:t>
      </w:r>
    </w:p>
    <w:p w14:paraId="50A7B967"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Κυρίως, όμως και πάνω από όλα, αυτό για το οποίο δεν ξέρω αν πρέπει να είστε υπερήφανοι είναι ότι ασκείτε μια ασφυκτική διοικητικ</w:t>
      </w:r>
      <w:r>
        <w:rPr>
          <w:rFonts w:eastAsia="Times New Roman" w:cs="Times New Roman"/>
          <w:szCs w:val="24"/>
        </w:rPr>
        <w:t xml:space="preserve">ή εποπτεία, όχι εποπτεία </w:t>
      </w:r>
      <w:proofErr w:type="spellStart"/>
      <w:r>
        <w:rPr>
          <w:rFonts w:eastAsia="Times New Roman" w:cs="Times New Roman"/>
          <w:szCs w:val="24"/>
        </w:rPr>
        <w:t>νομιμότητος</w:t>
      </w:r>
      <w:proofErr w:type="spellEnd"/>
      <w:r>
        <w:rPr>
          <w:rFonts w:eastAsia="Times New Roman" w:cs="Times New Roman"/>
          <w:szCs w:val="24"/>
        </w:rPr>
        <w:t xml:space="preserve">, που είναι επιτρεπτή, αλλά εποπτεία </w:t>
      </w:r>
      <w:proofErr w:type="spellStart"/>
      <w:r>
        <w:rPr>
          <w:rFonts w:eastAsia="Times New Roman" w:cs="Times New Roman"/>
          <w:szCs w:val="24"/>
        </w:rPr>
        <w:t>σκοπιμότητος</w:t>
      </w:r>
      <w:proofErr w:type="spellEnd"/>
      <w:r>
        <w:rPr>
          <w:rFonts w:eastAsia="Times New Roman" w:cs="Times New Roman"/>
          <w:szCs w:val="24"/>
        </w:rPr>
        <w:t xml:space="preserve">, γιατί έχετε τη δυνατότητα και την εξουσία </w:t>
      </w:r>
      <w:r w:rsidRPr="007F228C">
        <w:rPr>
          <w:rFonts w:eastAsia="Times New Roman" w:cs="Times New Roman"/>
          <w:szCs w:val="24"/>
        </w:rPr>
        <w:t>-</w:t>
      </w:r>
      <w:r>
        <w:rPr>
          <w:rFonts w:eastAsia="Times New Roman" w:cs="Times New Roman"/>
          <w:szCs w:val="24"/>
        </w:rPr>
        <w:t>που την παίρνετε μόνος σας</w:t>
      </w:r>
      <w:r w:rsidRPr="007F228C">
        <w:rPr>
          <w:rFonts w:eastAsia="Times New Roman" w:cs="Times New Roman"/>
          <w:szCs w:val="24"/>
        </w:rPr>
        <w:t>-</w:t>
      </w:r>
      <w:r>
        <w:rPr>
          <w:rFonts w:eastAsia="Times New Roman" w:cs="Times New Roman"/>
          <w:szCs w:val="24"/>
        </w:rPr>
        <w:t xml:space="preserve"> εις βάρος αυτής της «</w:t>
      </w:r>
      <w:proofErr w:type="spellStart"/>
      <w:r>
        <w:rPr>
          <w:rFonts w:eastAsia="Times New Roman" w:cs="Times New Roman"/>
          <w:szCs w:val="24"/>
        </w:rPr>
        <w:t>απροϋπόθετης</w:t>
      </w:r>
      <w:proofErr w:type="spellEnd"/>
      <w:r>
        <w:rPr>
          <w:rFonts w:eastAsia="Times New Roman" w:cs="Times New Roman"/>
          <w:szCs w:val="24"/>
        </w:rPr>
        <w:t>», της άνευ όρων λειτουργίας της επιστήμης και της αλήθειας και δ</w:t>
      </w:r>
      <w:r>
        <w:rPr>
          <w:rFonts w:eastAsia="Times New Roman" w:cs="Times New Roman"/>
          <w:szCs w:val="24"/>
        </w:rPr>
        <w:t xml:space="preserve">ημιουργείτε ακριβώς κάτι το οποίο είναι αδιανόητο. </w:t>
      </w:r>
    </w:p>
    <w:p w14:paraId="50A7B968"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Δηλαδή, έχετε την εξουσία με αυτό το νομοσχέδιο να τροποποιείτε</w:t>
      </w:r>
      <w:r w:rsidRPr="007F228C">
        <w:rPr>
          <w:rFonts w:eastAsia="Times New Roman" w:cs="Times New Roman"/>
          <w:szCs w:val="24"/>
        </w:rPr>
        <w:t>,</w:t>
      </w:r>
      <w:r>
        <w:rPr>
          <w:rFonts w:eastAsia="Times New Roman" w:cs="Times New Roman"/>
          <w:szCs w:val="24"/>
        </w:rPr>
        <w:t xml:space="preserve"> σε πείσμα της αντίθετης θέλησης των οργάνων της διοίκησης του πανεπιστημίου</w:t>
      </w:r>
      <w:r w:rsidRPr="007F228C">
        <w:rPr>
          <w:rFonts w:eastAsia="Times New Roman" w:cs="Times New Roman"/>
          <w:szCs w:val="24"/>
        </w:rPr>
        <w:t>,</w:t>
      </w:r>
      <w:r>
        <w:rPr>
          <w:rFonts w:eastAsia="Times New Roman" w:cs="Times New Roman"/>
          <w:szCs w:val="24"/>
        </w:rPr>
        <w:t xml:space="preserve"> οτιδήποτε έχει σχέση με τα τέλη φοιτήσεως, τα μεταπτυχιακά.</w:t>
      </w:r>
    </w:p>
    <w:p w14:paraId="50A7B969"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ίσης, προσλαμβάνετε ως βοηθούς εποπτείας</w:t>
      </w:r>
      <w:r w:rsidRPr="00E912D3">
        <w:rPr>
          <w:rFonts w:eastAsia="Times New Roman" w:cs="Times New Roman"/>
          <w:szCs w:val="24"/>
        </w:rPr>
        <w:t>,</w:t>
      </w:r>
      <w:r>
        <w:rPr>
          <w:rFonts w:eastAsia="Times New Roman" w:cs="Times New Roman"/>
          <w:szCs w:val="24"/>
        </w:rPr>
        <w:t xml:space="preserve"> κατά εντελώς αυθαίρετη ρύθμιση</w:t>
      </w:r>
      <w:r w:rsidRPr="00E912D3">
        <w:rPr>
          <w:rFonts w:eastAsia="Times New Roman" w:cs="Times New Roman"/>
          <w:szCs w:val="24"/>
        </w:rPr>
        <w:t>,</w:t>
      </w:r>
      <w:r>
        <w:rPr>
          <w:rFonts w:eastAsia="Times New Roman" w:cs="Times New Roman"/>
          <w:szCs w:val="24"/>
        </w:rPr>
        <w:t xml:space="preserve"> κάποια όργανα τα οποία προφανώς δεν εξυπηρετούν καμμία αρχή και κανέναν σεβασμό της ακαδημαϊκής ελευθερίας, αυτά τα περίφημα περιφερειακά συμβούλια ακαδημαϊκής εποπτείας -δεν ξέρω πώ</w:t>
      </w:r>
      <w:r>
        <w:rPr>
          <w:rFonts w:eastAsia="Times New Roman" w:cs="Times New Roman"/>
          <w:szCs w:val="24"/>
        </w:rPr>
        <w:t xml:space="preserve">ς τα λέτε ακριβώς. </w:t>
      </w:r>
    </w:p>
    <w:p w14:paraId="50A7B96A"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Μετά από όλα αυτά, ειλικρινά σας λέω ότι τουλάχιστον εσείς, ένας καθηγητής, θα έπρεπε να έχετε πράγματι για οδηγό αυτόν τον μεγάλο διανοούμενο του 20</w:t>
      </w:r>
      <w:r w:rsidRPr="008B0127">
        <w:rPr>
          <w:rFonts w:eastAsia="Times New Roman" w:cs="Times New Roman"/>
          <w:szCs w:val="24"/>
          <w:vertAlign w:val="superscript"/>
        </w:rPr>
        <w:t>ου</w:t>
      </w:r>
      <w:r>
        <w:rPr>
          <w:rFonts w:eastAsia="Times New Roman" w:cs="Times New Roman"/>
          <w:szCs w:val="24"/>
        </w:rPr>
        <w:t xml:space="preserve"> αιώνα, που ήταν και καθηγητής πανεπιστημίου και μας έδωσε πραγματικά ένα ευαγγέλιο, </w:t>
      </w:r>
      <w:r>
        <w:rPr>
          <w:rFonts w:eastAsia="Times New Roman" w:cs="Times New Roman"/>
          <w:szCs w:val="24"/>
        </w:rPr>
        <w:t xml:space="preserve">μας έδωσε μια επαγγελία για το πανεπιστήμιο του αύριο, που αν εσείς πράγματι είστε της προόδου, έπρεπε σήμερα να το φέρετε εδώ, να το συζητήσετε, να μοιραστούμε και εσείς και εμείς την αγωνία μας για το μέλλον και μέσα από αυτές τις διαδικασίες να δώσουμε </w:t>
      </w:r>
      <w:r>
        <w:rPr>
          <w:rFonts w:eastAsia="Times New Roman" w:cs="Times New Roman"/>
          <w:szCs w:val="24"/>
        </w:rPr>
        <w:t xml:space="preserve">στη νεολαία αυτού του τόπου την ελπίδα, ελπίδα που σημαίνει επαγγελία για ένα καλύτερο αύριο μέσα από το επάγγελμα. </w:t>
      </w:r>
    </w:p>
    <w:p w14:paraId="50A7B96B"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Αυτά είχα να πω και σας ευχαριστώ. </w:t>
      </w:r>
    </w:p>
    <w:p w14:paraId="50A7B96C" w14:textId="77777777" w:rsidR="007C6747" w:rsidRDefault="00E91359">
      <w:pPr>
        <w:spacing w:after="0"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50A7B96D"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Είχατ</w:t>
      </w:r>
      <w:r>
        <w:rPr>
          <w:rFonts w:eastAsia="Times New Roman" w:cs="Times New Roman"/>
          <w:szCs w:val="24"/>
        </w:rPr>
        <w:t xml:space="preserve">ε και δευτερολογήσει, κύριε Τζαβάρα. </w:t>
      </w:r>
    </w:p>
    <w:p w14:paraId="50A7B96E"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 Δαβάκης έχει τον λόγο. </w:t>
      </w:r>
    </w:p>
    <w:p w14:paraId="50A7B96F" w14:textId="77777777" w:rsidR="007C6747" w:rsidRDefault="00E91359">
      <w:pPr>
        <w:spacing w:after="0" w:line="600" w:lineRule="auto"/>
        <w:ind w:firstLine="720"/>
        <w:jc w:val="both"/>
        <w:rPr>
          <w:rFonts w:eastAsia="Times New Roman" w:cs="Times New Roman"/>
          <w:szCs w:val="24"/>
        </w:rPr>
      </w:pPr>
      <w:r w:rsidRPr="00245BB7">
        <w:rPr>
          <w:rFonts w:eastAsia="Times New Roman" w:cs="Times New Roman"/>
          <w:b/>
          <w:szCs w:val="24"/>
        </w:rPr>
        <w:t xml:space="preserve">ΑΘΑΝΑΣΙΟΣ ΔΑΒΑΚΗΣ: </w:t>
      </w:r>
      <w:r>
        <w:rPr>
          <w:rFonts w:eastAsia="Times New Roman" w:cs="Times New Roman"/>
          <w:szCs w:val="24"/>
        </w:rPr>
        <w:t>Κυρίες και κύριοι συνάδελφοι, ήταν βέβαιον ότι λίγα χρόνια μετά τη διακομματική αναλαμπή του «νόμου Διαμαντοπούλου», την αναλαμπή της διακομματικής συναίνεσης των 255 Βου</w:t>
      </w:r>
      <w:r>
        <w:rPr>
          <w:rFonts w:eastAsia="Times New Roman" w:cs="Times New Roman"/>
          <w:szCs w:val="24"/>
        </w:rPr>
        <w:t>λευτών, θα ερχόταν και η ώρα της αποκαθήλωσής του. Είναι μια απάντηση αυτή στο γιατί ο τόπος, η χώρα ταλανίζεται συνέχεια στην ίδια δίνη και στα ίδια προβλήματα τα οποία τόσα χρόνια της έχουν επιφέρει οι ιδεοληψίες και οι αδιέξοδες πολιτικές επιλογές</w:t>
      </w:r>
      <w:r w:rsidRPr="008A0B25">
        <w:rPr>
          <w:rFonts w:eastAsia="Times New Roman" w:cs="Times New Roman"/>
          <w:szCs w:val="24"/>
        </w:rPr>
        <w:t>,</w:t>
      </w:r>
      <w:r>
        <w:rPr>
          <w:rFonts w:eastAsia="Times New Roman" w:cs="Times New Roman"/>
          <w:szCs w:val="24"/>
        </w:rPr>
        <w:t xml:space="preserve"> σε μ</w:t>
      </w:r>
      <w:r>
        <w:rPr>
          <w:rFonts w:eastAsia="Times New Roman" w:cs="Times New Roman"/>
          <w:szCs w:val="24"/>
        </w:rPr>
        <w:t>ία φάση όπως αυτή με το νομοθέτημα το οποίο φέρνετε, κύριε Υπουργέ.</w:t>
      </w:r>
    </w:p>
    <w:p w14:paraId="50A7B97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Κατά την άποψή μου ένα αποτελεσματικό νομικό πλαίσιο για την ανώτατη παιδεία πρέπει να επιδιώκει τρεις βασικούς στόχους:</w:t>
      </w:r>
    </w:p>
    <w:p w14:paraId="50A7B97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Να δίνει τη δυνατότητα και το κίνητρο στα πανεπιστήμια να προσαρμόζ</w:t>
      </w:r>
      <w:r>
        <w:rPr>
          <w:rFonts w:eastAsia="Times New Roman" w:cs="Times New Roman"/>
          <w:szCs w:val="24"/>
        </w:rPr>
        <w:t>ουν διαρκώς τα προγράμματα σπουδών τους στη σύγχρονη πραγματικότητα και τις ανάγκες της αγοράς εργασίας.</w:t>
      </w:r>
    </w:p>
    <w:p w14:paraId="50A7B97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Να ενισχύει και να διευκολύνει με συγκεκριμένα κίνητρα τις νησίδες της ερευνητικής ποιότητας</w:t>
      </w:r>
      <w:r w:rsidRPr="008A0B25">
        <w:rPr>
          <w:rFonts w:eastAsia="Times New Roman" w:cs="Times New Roman"/>
          <w:szCs w:val="24"/>
        </w:rPr>
        <w:t>,</w:t>
      </w:r>
      <w:r>
        <w:rPr>
          <w:rFonts w:eastAsia="Times New Roman" w:cs="Times New Roman"/>
          <w:szCs w:val="24"/>
        </w:rPr>
        <w:t xml:space="preserve"> που όντως υπάρχουν στα ελληνικά πανεπιστήμια.</w:t>
      </w:r>
    </w:p>
    <w:p w14:paraId="50A7B97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διευκολύνει τα ελληνικά πανεπιστήμια στο να προσελκύσουν ξένους φοιτητές στα προγράμματα σπουδών τους.</w:t>
      </w:r>
    </w:p>
    <w:p w14:paraId="50A7B97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Νομίζω ότι το νομοσχέδιο</w:t>
      </w:r>
      <w:r w:rsidRPr="008A0B25">
        <w:rPr>
          <w:rFonts w:eastAsia="Times New Roman" w:cs="Times New Roman"/>
          <w:szCs w:val="24"/>
        </w:rPr>
        <w:t>,</w:t>
      </w:r>
      <w:r>
        <w:rPr>
          <w:rFonts w:eastAsia="Times New Roman" w:cs="Times New Roman"/>
          <w:szCs w:val="24"/>
        </w:rPr>
        <w:t xml:space="preserve"> που σε λίγη ώρα θα υπερψηφιστεί από την κυβερνητική πλειοψηφία</w:t>
      </w:r>
      <w:r w:rsidRPr="008A0B25">
        <w:rPr>
          <w:rFonts w:eastAsia="Times New Roman" w:cs="Times New Roman"/>
          <w:szCs w:val="24"/>
        </w:rPr>
        <w:t>,</w:t>
      </w:r>
      <w:r>
        <w:rPr>
          <w:rFonts w:eastAsia="Times New Roman" w:cs="Times New Roman"/>
          <w:szCs w:val="24"/>
        </w:rPr>
        <w:t xml:space="preserve"> αυτούς τους τρεις στόχους δεν τους συγκεντρώνει. Αντιθέτως, εγε</w:t>
      </w:r>
      <w:r>
        <w:rPr>
          <w:rFonts w:eastAsia="Times New Roman" w:cs="Times New Roman"/>
          <w:szCs w:val="24"/>
        </w:rPr>
        <w:t xml:space="preserve">ίρει εμπόδια σε οποιαδήποτε προσπάθεια να εκσυγχρονιστεί το ελληνικό πανεπιστήμιο. </w:t>
      </w:r>
    </w:p>
    <w:p w14:paraId="50A7B97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Τα παραδείγματα που στηρίζουν αυτήν την άποψή μου είναι διάχυτα στο συγκεκριμένο νομοσχέδιο. Όσον αφορά το άσυλο, αποτελεί πλέον μία πράσινη κάρτα για οποιονδήποτε θέλει να</w:t>
      </w:r>
      <w:r>
        <w:rPr>
          <w:rFonts w:eastAsia="Times New Roman" w:cs="Times New Roman"/>
          <w:szCs w:val="24"/>
        </w:rPr>
        <w:t xml:space="preserve"> μπαινοβγαίνει στο πανεπιστήμιο. Εμείς </w:t>
      </w:r>
      <w:proofErr w:type="spellStart"/>
      <w:r>
        <w:rPr>
          <w:rFonts w:eastAsia="Times New Roman" w:cs="Times New Roman"/>
          <w:szCs w:val="24"/>
        </w:rPr>
        <w:t>κηδόμεθα</w:t>
      </w:r>
      <w:proofErr w:type="spellEnd"/>
      <w:r>
        <w:rPr>
          <w:rFonts w:eastAsia="Times New Roman" w:cs="Times New Roman"/>
          <w:szCs w:val="24"/>
        </w:rPr>
        <w:t xml:space="preserve"> -για να χρησιμοποιήσω μία λέξη η οποία ενδεχομένως δεν είναι τόσο γνωστή- για το άσυλο, διότι το άσυλο τόσα χρόνια έχει προσλάβει μία ιδεολογική και φιλοσοφική, αν θέλετε, φόρτιση, η οποία δεν θα έπρεπε να υπ</w:t>
      </w:r>
      <w:r>
        <w:rPr>
          <w:rFonts w:eastAsia="Times New Roman" w:cs="Times New Roman"/>
          <w:szCs w:val="24"/>
        </w:rPr>
        <w:t xml:space="preserve">άρχει. Είναι πολύ απλό. Ή να δούμε τι συμβαίνει στο εξωτερικό ή να δούμε εν πάση </w:t>
      </w:r>
      <w:proofErr w:type="spellStart"/>
      <w:r>
        <w:rPr>
          <w:rFonts w:eastAsia="Times New Roman" w:cs="Times New Roman"/>
          <w:szCs w:val="24"/>
        </w:rPr>
        <w:t>περιπτώσει</w:t>
      </w:r>
      <w:proofErr w:type="spellEnd"/>
      <w:r>
        <w:rPr>
          <w:rFonts w:eastAsia="Times New Roman" w:cs="Times New Roman"/>
          <w:szCs w:val="24"/>
        </w:rPr>
        <w:t xml:space="preserve"> ποιος πρέπει να μπαίνει στα πανεπιστήμια.</w:t>
      </w:r>
    </w:p>
    <w:p w14:paraId="50A7B97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Ποιος πρέπει να μπαίνει στα πανεπιστήμια; Πρέπει να μπαίνουν οι καθηγητές, οι φοιτητές, το διοικητικό προσωπικό και οι προ</w:t>
      </w:r>
      <w:r>
        <w:rPr>
          <w:rFonts w:eastAsia="Times New Roman" w:cs="Times New Roman"/>
          <w:szCs w:val="24"/>
        </w:rPr>
        <w:t xml:space="preserve">σκεκλημένοι. Από τη στιγμή που το πανεπιστήμιο είναι ένας δημόσιος χώρος, ένας αγοραίος χώρος όχι μόνο για οποιαδήποτε </w:t>
      </w:r>
      <w:proofErr w:type="spellStart"/>
      <w:r>
        <w:rPr>
          <w:rFonts w:eastAsia="Times New Roman" w:cs="Times New Roman"/>
          <w:szCs w:val="24"/>
        </w:rPr>
        <w:t>παραβατική</w:t>
      </w:r>
      <w:proofErr w:type="spellEnd"/>
      <w:r>
        <w:rPr>
          <w:rFonts w:eastAsia="Times New Roman" w:cs="Times New Roman"/>
          <w:szCs w:val="24"/>
        </w:rPr>
        <w:t xml:space="preserve"> πράξη ή </w:t>
      </w:r>
      <w:proofErr w:type="spellStart"/>
      <w:r>
        <w:rPr>
          <w:rFonts w:eastAsia="Times New Roman" w:cs="Times New Roman"/>
          <w:szCs w:val="24"/>
        </w:rPr>
        <w:t>εγκληματογόνο</w:t>
      </w:r>
      <w:proofErr w:type="spellEnd"/>
      <w:r>
        <w:rPr>
          <w:rFonts w:eastAsia="Times New Roman" w:cs="Times New Roman"/>
          <w:szCs w:val="24"/>
        </w:rPr>
        <w:t xml:space="preserve"> εστία, αλλά και για οτιδήποτε θα παρακωλύσει την εκπαιδευτική διαδικασία, αυτό πιστεύω ότι όλους πρέπει </w:t>
      </w:r>
      <w:r>
        <w:rPr>
          <w:rFonts w:eastAsia="Times New Roman" w:cs="Times New Roman"/>
          <w:szCs w:val="24"/>
        </w:rPr>
        <w:t xml:space="preserve">να μας βρίσκει αντίθετους, κάτι που εσείς, κύριε Υπουργέ, δεν το φέρνετε, εγκαθιδρύοντας πάλι αυτό που </w:t>
      </w:r>
      <w:proofErr w:type="spellStart"/>
      <w:r>
        <w:rPr>
          <w:rFonts w:eastAsia="Times New Roman" w:cs="Times New Roman"/>
          <w:szCs w:val="24"/>
        </w:rPr>
        <w:t>προείπα</w:t>
      </w:r>
      <w:proofErr w:type="spellEnd"/>
      <w:r>
        <w:rPr>
          <w:rFonts w:eastAsia="Times New Roman" w:cs="Times New Roman"/>
          <w:szCs w:val="24"/>
        </w:rPr>
        <w:t>.</w:t>
      </w:r>
    </w:p>
    <w:p w14:paraId="50A7B97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Επιπλέον, το διευρυμένο άσυλο, σε συνδυασμό με τις προβλέψεις του άρθρου 15 για εκλογές με κάλπη και όχι με την ηλεκτρονική ψηφοφορία, δίνει επι</w:t>
      </w:r>
      <w:r>
        <w:rPr>
          <w:rFonts w:eastAsia="Times New Roman" w:cs="Times New Roman"/>
          <w:szCs w:val="24"/>
        </w:rPr>
        <w:t xml:space="preserve">πλέον μία επίρρωση σε αυτό που λέω, δίνοντας στην οργανωμένη και βίαιη πολλές φορές μειοψηφία -έχουμε σαφή παραδείγματα του παρελθόντος, αλλά και του παρόντος δυστυχώς- τη δυνατότητα να παρακωλύει οποιαδήποτε δημοκρατική διαδικασία. </w:t>
      </w:r>
    </w:p>
    <w:p w14:paraId="50A7B97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Αισθάνομαι, λοιπόν, </w:t>
      </w:r>
      <w:r>
        <w:rPr>
          <w:rFonts w:eastAsia="Times New Roman" w:cs="Times New Roman"/>
          <w:szCs w:val="24"/>
        </w:rPr>
        <w:t xml:space="preserve">ότι οι δύο αυτοί κόσμοι που αναφέρθηκαν προηγουμένως από τον πανεπιστημιακό Βουλευτή της Κυβέρνησης, τον κ. </w:t>
      </w:r>
      <w:proofErr w:type="spellStart"/>
      <w:r>
        <w:rPr>
          <w:rFonts w:eastAsia="Times New Roman" w:cs="Times New Roman"/>
          <w:szCs w:val="24"/>
        </w:rPr>
        <w:t>Σεβαστάκη</w:t>
      </w:r>
      <w:proofErr w:type="spellEnd"/>
      <w:r>
        <w:rPr>
          <w:rFonts w:eastAsia="Times New Roman" w:cs="Times New Roman"/>
          <w:szCs w:val="24"/>
        </w:rPr>
        <w:t xml:space="preserve">, με </w:t>
      </w:r>
      <w:proofErr w:type="spellStart"/>
      <w:r>
        <w:rPr>
          <w:rFonts w:eastAsia="Times New Roman" w:cs="Times New Roman"/>
          <w:szCs w:val="24"/>
        </w:rPr>
        <w:t>μανιχαϊσμούς</w:t>
      </w:r>
      <w:proofErr w:type="spellEnd"/>
      <w:r>
        <w:rPr>
          <w:rFonts w:eastAsia="Times New Roman" w:cs="Times New Roman"/>
          <w:szCs w:val="24"/>
        </w:rPr>
        <w:t>, αφορισμούς και επίθετα, εμφιλοχωρούν στην παράταξή σας όσον αφορά την αντιμετώπιση της άλλης μεγάλης παράταξης που είναι</w:t>
      </w:r>
      <w:r>
        <w:rPr>
          <w:rFonts w:eastAsia="Times New Roman" w:cs="Times New Roman"/>
          <w:szCs w:val="24"/>
        </w:rPr>
        <w:t xml:space="preserve"> η Νέα Δημοκρατία, της Αξιωματικής Αντιπολίτευσης, δίνοντάς μας την ετικέτα αυτών οι οποίοι ασχολούνται και ενδιαφέρονται για τους </w:t>
      </w:r>
      <w:proofErr w:type="spellStart"/>
      <w:r>
        <w:rPr>
          <w:rFonts w:eastAsia="Times New Roman" w:cs="Times New Roman"/>
          <w:szCs w:val="24"/>
        </w:rPr>
        <w:t>κολεγιόπαιδες</w:t>
      </w:r>
      <w:proofErr w:type="spellEnd"/>
      <w:r>
        <w:rPr>
          <w:rFonts w:eastAsia="Times New Roman" w:cs="Times New Roman"/>
          <w:szCs w:val="24"/>
        </w:rPr>
        <w:t>, για τα βόρεια και όχι για τα δυτικά προάστια και για όλα αυτά που συνθέτουν μία ελιτίστικη πραγματικότητα όσον</w:t>
      </w:r>
      <w:r>
        <w:rPr>
          <w:rFonts w:eastAsia="Times New Roman" w:cs="Times New Roman"/>
          <w:szCs w:val="24"/>
        </w:rPr>
        <w:t xml:space="preserve"> αφορά την ανώτατη εκπαίδευση. Αυτό είναι δύο κόσμοι.</w:t>
      </w:r>
    </w:p>
    <w:p w14:paraId="50A7B97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Αυτό είναι μ</w:t>
      </w:r>
      <w:r>
        <w:rPr>
          <w:rFonts w:eastAsia="Times New Roman" w:cs="Times New Roman"/>
          <w:szCs w:val="24"/>
        </w:rPr>
        <w:t>ί</w:t>
      </w:r>
      <w:r>
        <w:rPr>
          <w:rFonts w:eastAsia="Times New Roman" w:cs="Times New Roman"/>
          <w:szCs w:val="24"/>
        </w:rPr>
        <w:t>α τεράστια αδικία προς μία λαϊκή παράταξη όπως είναι η παράταξη της Νέας Δημοκρατίας, τα κοινοβουλευτικά μέλη της οποίας δεν προέρχονται από τα βόρεια προάστια. Η συντριπτική πλειοψηφία των</w:t>
      </w:r>
      <w:r>
        <w:rPr>
          <w:rFonts w:eastAsia="Times New Roman" w:cs="Times New Roman"/>
          <w:szCs w:val="24"/>
        </w:rPr>
        <w:t xml:space="preserve"> Βουλευτών της Νέας Δημοκρατίας προέρχεται από τους απλούς ανθρώπους της ελληνικής περιφέρειας και των αστικών κέντρων, τους απλούς φτωχούς βιοπαλαιστές που στηρίζουν διαχρονικά αυτήν την παράταξη. Είναι ύβρις προς τη Νέα Δημοκρατία να την καθορίζετε ως εκ</w:t>
      </w:r>
      <w:r>
        <w:rPr>
          <w:rFonts w:eastAsia="Times New Roman" w:cs="Times New Roman"/>
          <w:szCs w:val="24"/>
        </w:rPr>
        <w:t xml:space="preserve">πρόσωπο των μεγαλοαστικών στρωμάτων, όπως θέλετε να δημιουργήσετε αυτήν την επίπλαστη πραγματικότητα. </w:t>
      </w:r>
    </w:p>
    <w:p w14:paraId="50A7B97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Πριν κλείσω αισθάνομαι την ανάγκη να πω, κύριε Υπουργέ, ότι περιμέναμε κάτι διαφορετικό. Περιμέναμε κάποιες διορθωτικές κινήσεις όσον αφορά τον νόμο Διαμ</w:t>
      </w:r>
      <w:r>
        <w:rPr>
          <w:rFonts w:eastAsia="Times New Roman" w:cs="Times New Roman"/>
          <w:szCs w:val="24"/>
        </w:rPr>
        <w:t>αντοπούλου και όχι αυτήν τη βρίθουσα από ιδεοληπτικές τάσεις νομοθετική πρωτοβουλία σας.</w:t>
      </w:r>
    </w:p>
    <w:p w14:paraId="50A7B97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Πριν τελειώσω, θα ήθελα να πω κάτι, γιατί πρέπει να το γνωρίζουν οι συνάδελφοι της συγκυβέρνησης οι οποίοι θα ψηφίσουν αυτό το νομοσχέδιο. Μαζί με το συγκεκριμένο νομο</w:t>
      </w:r>
      <w:r>
        <w:rPr>
          <w:rFonts w:eastAsia="Times New Roman" w:cs="Times New Roman"/>
          <w:szCs w:val="24"/>
        </w:rPr>
        <w:t>σχέδιο για την παιδεία, έχουμε και μία τροπολογία για τα υποβρύχια. Μεταξύ των πολλών τροπολογιών, έχουμε και μία για τα υποβρύχια του Πολεμικού Ναυτικού. Εμείς, ως Νέα Δημοκρατία, θα ψηφίσουμε αυτήν την τροπολογία, διότι πιστεύουμε ότι συμβάλουμε στην παρ</w:t>
      </w:r>
      <w:r>
        <w:rPr>
          <w:rFonts w:eastAsia="Times New Roman" w:cs="Times New Roman"/>
          <w:szCs w:val="24"/>
        </w:rPr>
        <w:t>άταση του κύκλου εργασιών στα ναυπηγεία.</w:t>
      </w:r>
    </w:p>
    <w:p w14:paraId="50A7B97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Όμως, το ζήτημα είναι άλλο. Λυπούμαι, μάλιστα, που δεν είναι εδώ ο αρμόδιος Υπουργός. Πότε θα ολοκληρωθεί και πότε θα παρουσιαστεί στην Εθνική Αντιπροσωπεία η με μεγαλοστομίες προαγγελλόμενη και αναγγελλόμενη, αν θέ</w:t>
      </w:r>
      <w:r>
        <w:rPr>
          <w:rFonts w:eastAsia="Times New Roman" w:cs="Times New Roman"/>
          <w:szCs w:val="24"/>
        </w:rPr>
        <w:t xml:space="preserve">λετε, ρήση του κυρίου Υπουργού Εθνικής Άμυνας, αλλά και του Αναπληρωτή Υπουργού που είναι αρμόδιος, για ένα σχέδιο για την αμυντική μας βιομηχανία; </w:t>
      </w:r>
    </w:p>
    <w:p w14:paraId="50A7B97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Εμείς φέρνουμε σήμερα νέα τροπολογία </w:t>
      </w:r>
      <w:r w:rsidRPr="00491FFB">
        <w:rPr>
          <w:rFonts w:eastAsia="Times New Roman" w:cs="Times New Roman"/>
          <w:szCs w:val="24"/>
        </w:rPr>
        <w:t>-</w:t>
      </w:r>
      <w:r>
        <w:rPr>
          <w:rFonts w:eastAsia="Times New Roman" w:cs="Times New Roman"/>
          <w:szCs w:val="24"/>
        </w:rPr>
        <w:t>πριν από έξι μήνες είχαμε την ίδια τροπολογία γι’ αυτό το θέμα- με χρ</w:t>
      </w:r>
      <w:r>
        <w:rPr>
          <w:rFonts w:eastAsia="Times New Roman" w:cs="Times New Roman"/>
          <w:szCs w:val="24"/>
        </w:rPr>
        <w:t xml:space="preserve">ήματα του ελληνικού λαού. Θα την ψηφίσουμε, αλλά, επιτέλους, φέρτε ένα συγκεκριμένο σχέδιο για την αμυντική βιομηχανία. </w:t>
      </w:r>
    </w:p>
    <w:p w14:paraId="50A7B97E" w14:textId="77777777" w:rsidR="007C6747" w:rsidRDefault="00E91359">
      <w:pPr>
        <w:spacing w:after="0" w:line="600" w:lineRule="auto"/>
        <w:ind w:firstLine="720"/>
        <w:jc w:val="both"/>
        <w:rPr>
          <w:rFonts w:eastAsia="Times New Roman" w:cs="Times New Roman"/>
          <w:szCs w:val="24"/>
        </w:rPr>
      </w:pPr>
      <w:r w:rsidRPr="00E94075">
        <w:rPr>
          <w:rFonts w:eastAsia="Times New Roman" w:cs="Times New Roman"/>
          <w:szCs w:val="24"/>
        </w:rPr>
        <w:t>(Στο σημείο αυτό κτυπάει το κουδούνι λήξεως του χρόνου ομιλίας του κυρίου Βουλευτή)</w:t>
      </w:r>
    </w:p>
    <w:p w14:paraId="50A7B97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Ήθελα να ρωτήσω κάτι. Όταν τελειώσουν οι εργασίες τ</w:t>
      </w:r>
      <w:r>
        <w:rPr>
          <w:rFonts w:eastAsia="Times New Roman" w:cs="Times New Roman"/>
          <w:szCs w:val="24"/>
        </w:rPr>
        <w:t>ων τεσσάρων υποβρυχίων, θα έρθει πάλι τροπολογία για να πληρωθούν οι εργαζόμενοι, οι οποίοι βέβαια δίνουν τον καλύτερό τους εαυτό για τη συνέχιση και την επιβίωση της αμυντικής βιομηχανίας;</w:t>
      </w:r>
    </w:p>
    <w:p w14:paraId="50A7B98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Αυτά είναι ζητήματα που εξαιτίας του τρόπου της κακής νομοθέτησης </w:t>
      </w:r>
      <w:r>
        <w:rPr>
          <w:rFonts w:eastAsia="Times New Roman" w:cs="Times New Roman"/>
          <w:szCs w:val="24"/>
        </w:rPr>
        <w:t xml:space="preserve">που συνεχώς εμφιλοχωρεί διά των τροπολογιών στα νομοσχέδια, πρέπει όλους να μας προβληματίσουν. </w:t>
      </w:r>
    </w:p>
    <w:p w14:paraId="50A7B98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0A7B982" w14:textId="77777777" w:rsidR="007C6747" w:rsidRDefault="00E91359">
      <w:pPr>
        <w:spacing w:after="0" w:line="600" w:lineRule="auto"/>
        <w:ind w:firstLine="720"/>
        <w:jc w:val="center"/>
        <w:rPr>
          <w:rFonts w:eastAsia="Times New Roman" w:cs="Times New Roman"/>
          <w:szCs w:val="24"/>
        </w:rPr>
      </w:pPr>
      <w:r w:rsidRPr="00F20510">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r w:rsidRPr="00F20510">
        <w:rPr>
          <w:rFonts w:eastAsia="Times New Roman" w:cs="Times New Roman"/>
          <w:szCs w:val="24"/>
        </w:rPr>
        <w:t>)</w:t>
      </w:r>
    </w:p>
    <w:p w14:paraId="50A7B983" w14:textId="77777777" w:rsidR="007C6747" w:rsidRDefault="00E91359">
      <w:pPr>
        <w:spacing w:after="0" w:line="600" w:lineRule="auto"/>
        <w:ind w:firstLine="720"/>
        <w:jc w:val="both"/>
        <w:rPr>
          <w:rFonts w:eastAsia="Times New Roman" w:cs="Times New Roman"/>
          <w:szCs w:val="24"/>
        </w:rPr>
      </w:pPr>
      <w:r w:rsidRPr="001B1F50">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Ευχαριστούμε κι εμείς, κύριε Δαβάκη και για τη</w:t>
      </w:r>
      <w:r>
        <w:rPr>
          <w:rFonts w:eastAsia="Times New Roman" w:cs="Times New Roman"/>
          <w:szCs w:val="24"/>
        </w:rPr>
        <w:t>ν τήρηση του χρόνου. Είναι σημαντικό.</w:t>
      </w:r>
    </w:p>
    <w:p w14:paraId="50A7B98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w:t>
      </w:r>
    </w:p>
    <w:p w14:paraId="50A7B98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αν με μία πρόταση θα μπορούσαμε να χαρακτηρίσουμε το παρόν νομοσχέδιο, θα λέγαμε ότι πρόκειται για μία δημοκρατική και μία κανονιστική</w:t>
      </w:r>
      <w:r>
        <w:rPr>
          <w:rFonts w:eastAsia="Times New Roman" w:cs="Times New Roman"/>
          <w:szCs w:val="24"/>
        </w:rPr>
        <w:t xml:space="preserve"> ρύθμιση που συμβάλλει σε μία πιο ορθολογική και ποιοτική οργάνωση των ΑΕΙ. Όμως, σε κα</w:t>
      </w:r>
      <w:r>
        <w:rPr>
          <w:rFonts w:eastAsia="Times New Roman" w:cs="Times New Roman"/>
          <w:szCs w:val="24"/>
        </w:rPr>
        <w:t>μ</w:t>
      </w:r>
      <w:r>
        <w:rPr>
          <w:rFonts w:eastAsia="Times New Roman" w:cs="Times New Roman"/>
          <w:szCs w:val="24"/>
        </w:rPr>
        <w:t>μία περίπτωση δεν πρόκειται για μία σκοταδιστική και οπισθοδρομική μεταρρύθμιση που μας γυρίζει πίσω στη δεκαετία του 1980, όπως συστημικά ανέφερε η Αντιπολίτευση.</w:t>
      </w:r>
    </w:p>
    <w:p w14:paraId="50A7B98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Αγαπ</w:t>
      </w:r>
      <w:r>
        <w:rPr>
          <w:rFonts w:eastAsia="Times New Roman" w:cs="Times New Roman"/>
          <w:szCs w:val="24"/>
        </w:rPr>
        <w:t xml:space="preserve">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το παρόν νομοσχέδιο αντανακλά τις τιτάνιες προσπάθειες που καταβάλλει η Κυβέρνηση να αναδείξει την αριστερή της ταυτότητα σε ένα ασφυκτικό περιβάλλον, σ’ αυτό της κρίσης και της επιτροπείας. Τι σημαίνει αυτό; Σημαίνει ότι</w:t>
      </w:r>
      <w:r>
        <w:rPr>
          <w:rFonts w:eastAsia="Times New Roman" w:cs="Times New Roman"/>
          <w:szCs w:val="24"/>
        </w:rPr>
        <w:t xml:space="preserve"> δεν υπάρχει η ευχέρεια της επαρκούς χρηματοδότησης για όσα αυτή θεωρεί αναγκαία και απαραίτητα να πραγματοποιηθούν. Επίσης, υπάρχει μία σωρεία στρεβλώσεων που δεν είναι συνήθεις σε άλλες ευρωπαϊκές χώρες, όπως είναι οι πελατειακές σχέσεις στα ΑΕΙ, οι συντ</w:t>
      </w:r>
      <w:r>
        <w:rPr>
          <w:rFonts w:eastAsia="Times New Roman" w:cs="Times New Roman"/>
          <w:szCs w:val="24"/>
        </w:rPr>
        <w:t>εχνίες, οι συντεχνιακές νοοτροπίες και άλλα πολλά, τα οποία αυτή η Κυβέρνηση καλείται να επιλύσει.</w:t>
      </w:r>
    </w:p>
    <w:p w14:paraId="50A7B98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πλαίσιο, λοιπόν, αυτών των περιορισμών κατάφερε να διαμορφώσει ένα προωθητικό πλαίσιο για τα ΑΕΙ, γιατί,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πέρα από </w:t>
      </w:r>
      <w:r>
        <w:rPr>
          <w:rFonts w:eastAsia="Times New Roman" w:cs="Times New Roman"/>
          <w:szCs w:val="24"/>
        </w:rPr>
        <w:t>τις περικοπές που ήδη είχαν υποστεί στους προϋπολογισμούς τους τα πανεπιστήμια από τα μνημόνια και τις οποίες η Κυβέρνηση προσπαθεί να υπερβεί, τα πανεπιστήμια έχουν δεχθεί και μία ισχυρή νεοφιλελεύθερη επίθεση και οδηγούνται μέρα με τη μέρα σε μία βαθιά α</w:t>
      </w:r>
      <w:r>
        <w:rPr>
          <w:rFonts w:eastAsia="Times New Roman" w:cs="Times New Roman"/>
          <w:szCs w:val="24"/>
        </w:rPr>
        <w:t xml:space="preserve">λλοίωση του δημοσίου και δωρεάν χαρακτήρα τους. </w:t>
      </w:r>
    </w:p>
    <w:p w14:paraId="50A7B98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Οι νομοθετικές παρεμβάσεις από το 2007 και μετά, με αποκορύφωμα εκείνες της Διαμαντοπούλου και του Αρβανιτόπουλου, στόχευαν στην αποδόμηση εκ των έσω του δημόσιου χαρακτήρα της εκπαίδευσης. Επέφεραν μειωμένη</w:t>
      </w:r>
      <w:r>
        <w:rPr>
          <w:rFonts w:eastAsia="Times New Roman" w:cs="Times New Roman"/>
          <w:szCs w:val="24"/>
        </w:rPr>
        <w:t xml:space="preserve"> αντιπροσώπευση στα όργανα, στον έλεγχο -όπως θυμόμαστε όλοι- των ιδρυμάτων μέσω του Συμβουλίου αυτών των ιδρυμάτων που εξασφάλιζε την επιθυμητή σύνθεσή του, χαλαρό έως ανύπαρκτο πλαίσιο λειτουργίας θεσμών και δομών, όπως αυτό των μεταπτυχιακών και των </w:t>
      </w:r>
      <w:r>
        <w:rPr>
          <w:rFonts w:eastAsia="Times New Roman" w:cs="Times New Roman"/>
          <w:szCs w:val="24"/>
        </w:rPr>
        <w:t>ι</w:t>
      </w:r>
      <w:r>
        <w:rPr>
          <w:rFonts w:eastAsia="Times New Roman" w:cs="Times New Roman"/>
          <w:szCs w:val="24"/>
        </w:rPr>
        <w:t>νσ</w:t>
      </w:r>
      <w:r>
        <w:rPr>
          <w:rFonts w:eastAsia="Times New Roman" w:cs="Times New Roman"/>
          <w:szCs w:val="24"/>
        </w:rPr>
        <w:t xml:space="preserve">τιτούτων </w:t>
      </w:r>
      <w:r>
        <w:rPr>
          <w:rFonts w:eastAsia="Times New Roman" w:cs="Times New Roman"/>
          <w:szCs w:val="24"/>
        </w:rPr>
        <w:t>δ</w:t>
      </w:r>
      <w:r>
        <w:rPr>
          <w:rFonts w:eastAsia="Times New Roman" w:cs="Times New Roman"/>
          <w:szCs w:val="24"/>
        </w:rPr>
        <w:t xml:space="preserve">ιά </w:t>
      </w:r>
      <w:r>
        <w:rPr>
          <w:rFonts w:eastAsia="Times New Roman" w:cs="Times New Roman"/>
          <w:szCs w:val="24"/>
        </w:rPr>
        <w:t>β</w:t>
      </w:r>
      <w:r>
        <w:rPr>
          <w:rFonts w:eastAsia="Times New Roman" w:cs="Times New Roman"/>
          <w:szCs w:val="24"/>
        </w:rPr>
        <w:t xml:space="preserve">ίου </w:t>
      </w:r>
      <w:r>
        <w:rPr>
          <w:rFonts w:eastAsia="Times New Roman" w:cs="Times New Roman"/>
          <w:szCs w:val="24"/>
        </w:rPr>
        <w:t>μ</w:t>
      </w:r>
      <w:r>
        <w:rPr>
          <w:rFonts w:eastAsia="Times New Roman" w:cs="Times New Roman"/>
          <w:szCs w:val="24"/>
        </w:rPr>
        <w:t>άθησης.</w:t>
      </w:r>
    </w:p>
    <w:p w14:paraId="50A7B98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 αυτό, λοιπόν, το τοπίο των πανεπιστημίων, η Κυβέρνηση έρχεται μ’ αυτό το νομοσχέδιο να επουλώσει πληγές, να διορθώσει και να παραγάγει μία ολοκληρωμένη δημοκρατική και λειτουργική παρέμβαση για το μέλλον. Αυτό που επιχειρείται</w:t>
      </w:r>
      <w:r>
        <w:rPr>
          <w:rFonts w:eastAsia="Times New Roman" w:cs="Times New Roman"/>
          <w:szCs w:val="24"/>
        </w:rPr>
        <w:t xml:space="preserve"> για πρώτη φορά είναι η δημιουργία ενός ενιαίου χώρου στην εκπαίδευση και την έρευνα.</w:t>
      </w:r>
    </w:p>
    <w:p w14:paraId="50A7B98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τα </w:t>
      </w:r>
      <w:r>
        <w:rPr>
          <w:rFonts w:eastAsia="Times New Roman" w:cs="Times New Roman"/>
          <w:szCs w:val="24"/>
        </w:rPr>
        <w:t>α</w:t>
      </w:r>
      <w:r>
        <w:rPr>
          <w:rFonts w:eastAsia="Times New Roman" w:cs="Times New Roman"/>
          <w:szCs w:val="24"/>
        </w:rPr>
        <w:t xml:space="preserve">καδημαϊκά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σ</w:t>
      </w:r>
      <w:r>
        <w:rPr>
          <w:rFonts w:eastAsia="Times New Roman" w:cs="Times New Roman"/>
          <w:szCs w:val="24"/>
        </w:rPr>
        <w:t>υμβούλια είναι ένα νέο εργαλείο όπου συμμετέχουν πανεπιστήμια, ΤΕΙ, ερευνητικά κέντρα. Στόχος όλης αυτής της μεταρρύθμισης είν</w:t>
      </w:r>
      <w:r>
        <w:rPr>
          <w:rFonts w:eastAsia="Times New Roman" w:cs="Times New Roman"/>
          <w:szCs w:val="24"/>
        </w:rPr>
        <w:t>αι να αξιοποιηθεί το ανθρώπινο δυναμικό που υπάρχει στα πανεπιστήμια, οι υποδομές στα ερευνητικά κέντρα και στα ΤΕΙ και να συνδεθούν, λοιπόν, πανεπιστήμια, ΤΕΙ και ερευνητικά κέντρα λειτουργικά και να παραγάγουν μ</w:t>
      </w:r>
      <w:r>
        <w:rPr>
          <w:rFonts w:eastAsia="Times New Roman" w:cs="Times New Roman"/>
          <w:szCs w:val="24"/>
        </w:rPr>
        <w:t>ί</w:t>
      </w:r>
      <w:r>
        <w:rPr>
          <w:rFonts w:eastAsia="Times New Roman" w:cs="Times New Roman"/>
          <w:szCs w:val="24"/>
        </w:rPr>
        <w:t xml:space="preserve">α προστιθέμενη αξία. </w:t>
      </w:r>
    </w:p>
    <w:p w14:paraId="50A7B98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Μέσω, λοιπόν, αυτών </w:t>
      </w:r>
      <w:r>
        <w:rPr>
          <w:rFonts w:eastAsia="Times New Roman" w:cs="Times New Roman"/>
          <w:szCs w:val="24"/>
        </w:rPr>
        <w:t xml:space="preserve">των </w:t>
      </w:r>
      <w:r>
        <w:rPr>
          <w:rFonts w:eastAsia="Times New Roman" w:cs="Times New Roman"/>
          <w:szCs w:val="24"/>
        </w:rPr>
        <w:t>α</w:t>
      </w:r>
      <w:r>
        <w:rPr>
          <w:rFonts w:eastAsia="Times New Roman" w:cs="Times New Roman"/>
          <w:szCs w:val="24"/>
        </w:rPr>
        <w:t xml:space="preserve">καδημαϊκών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σ</w:t>
      </w:r>
      <w:r>
        <w:rPr>
          <w:rFonts w:eastAsia="Times New Roman" w:cs="Times New Roman"/>
          <w:szCs w:val="24"/>
        </w:rPr>
        <w:t>υμβουλίων ενισχύεται και ο ίδιος ο χώρος, η ίδια η περιφέρεια, έχοντας πλέον στη διάθεσή της εργαλεία, όπως αυτό το νέο εργαλείο, για να αναπτύξει συνεργασίες και με κοινωνικούς και παραγωγικούς φορείς σε τοπικό επίπεδο, να δ</w:t>
      </w:r>
      <w:r>
        <w:rPr>
          <w:rFonts w:eastAsia="Times New Roman" w:cs="Times New Roman"/>
          <w:szCs w:val="24"/>
        </w:rPr>
        <w:t>ιαμορφώσει και να ενισχύσει το τοπίο και να ενισχύσει επίσης και το αναπτυξιακό προφίλ και τις δυνατότητες της ίδιας της περιφέρειας.</w:t>
      </w:r>
    </w:p>
    <w:p w14:paraId="50A7B98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 άλλα λόγια, το πανεπιστήμιο έχει αυτό που επιθυμεί ο κάθε αριστερός άνθρωπος, δηλαδή να επιστρέψει ένα μέρος του μεγάλο</w:t>
      </w:r>
      <w:r>
        <w:rPr>
          <w:rFonts w:eastAsia="Times New Roman" w:cs="Times New Roman"/>
          <w:szCs w:val="24"/>
        </w:rPr>
        <w:t xml:space="preserve">υ έργου και της γνώσης στην κοινωνία και να διερευνήσει τις ανάγκες της ίδιας της κοινωνίας, όπου τελικά καλείται να επιλύσει αρκετά προβλήματα αυτών των τοπικών κοινωνιών. </w:t>
      </w:r>
    </w:p>
    <w:p w14:paraId="50A7B98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γνωρίζουμε τις δυσκολίες που </w:t>
      </w:r>
      <w:r w:rsidRPr="00224BE3">
        <w:rPr>
          <w:rFonts w:eastAsia="Times New Roman" w:cs="Times New Roman"/>
          <w:szCs w:val="24"/>
        </w:rPr>
        <w:t>μπορεί να</w:t>
      </w:r>
      <w:r>
        <w:rPr>
          <w:rFonts w:eastAsia="Times New Roman" w:cs="Times New Roman"/>
          <w:szCs w:val="24"/>
        </w:rPr>
        <w:t xml:space="preserve"> έχει</w:t>
      </w:r>
      <w:r>
        <w:rPr>
          <w:rFonts w:eastAsia="Times New Roman" w:cs="Times New Roman"/>
          <w:szCs w:val="24"/>
        </w:rPr>
        <w:t xml:space="preserve"> η εφαρμογή κάθε νέας μεταρρυθμιστικής προσπάθειας. Πάρα ταύτα, το </w:t>
      </w:r>
      <w:r w:rsidRPr="00823F09">
        <w:rPr>
          <w:rFonts w:eastAsia="Times New Roman" w:cs="Times New Roman"/>
          <w:szCs w:val="24"/>
        </w:rPr>
        <w:t>νομοσχέδιο</w:t>
      </w:r>
      <w:r>
        <w:rPr>
          <w:rFonts w:eastAsia="Times New Roman" w:cs="Times New Roman"/>
          <w:szCs w:val="24"/>
        </w:rPr>
        <w:t xml:space="preserve"> αυτό αποτελεί μια ολοκληρωμένη θεσμική παρέμβαση στην οργάνωση των ανωτάτων εκπαιδευτικών ιδρυμάτων, η οποία προήλθε από έναν ευρύτερο κύκλο διαβουλεύσεων με θεσμούς της ακαδημαϊ</w:t>
      </w:r>
      <w:r>
        <w:rPr>
          <w:rFonts w:eastAsia="Times New Roman" w:cs="Times New Roman"/>
          <w:szCs w:val="24"/>
        </w:rPr>
        <w:t>κής κοινότητας, κοινωνικούς φορείς. Επομένως, η άμεση ψήφισή του πριν το καλοκαίρι θεωρείται επιβεβλημένη. Να μη χαθεί άλλη μ</w:t>
      </w:r>
      <w:r>
        <w:rPr>
          <w:rFonts w:eastAsia="Times New Roman" w:cs="Times New Roman"/>
          <w:szCs w:val="24"/>
        </w:rPr>
        <w:t>ί</w:t>
      </w:r>
      <w:r>
        <w:rPr>
          <w:rFonts w:eastAsia="Times New Roman" w:cs="Times New Roman"/>
          <w:szCs w:val="24"/>
        </w:rPr>
        <w:t>α χρονιά για τους φοιτητές που λόγω οικονομικών δυσχερειών δεν μπορούν να φοιτήσουν σε μεταπτυχιακά προγράμματα επιλογής τους.</w:t>
      </w:r>
    </w:p>
    <w:p w14:paraId="50A7B98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 xml:space="preserve">ς, είναι φανερό πως η </w:t>
      </w:r>
      <w:r w:rsidRPr="001850F1">
        <w:rPr>
          <w:rFonts w:eastAsia="Times New Roman" w:cs="Times New Roman"/>
          <w:szCs w:val="24"/>
        </w:rPr>
        <w:t>Κυβέρνηση</w:t>
      </w:r>
      <w:r>
        <w:rPr>
          <w:rFonts w:eastAsia="Times New Roman" w:cs="Times New Roman"/>
          <w:szCs w:val="24"/>
        </w:rPr>
        <w:t xml:space="preserve"> δίνει μ</w:t>
      </w:r>
      <w:r>
        <w:rPr>
          <w:rFonts w:eastAsia="Times New Roman" w:cs="Times New Roman"/>
          <w:szCs w:val="24"/>
        </w:rPr>
        <w:t>ί</w:t>
      </w:r>
      <w:r>
        <w:rPr>
          <w:rFonts w:eastAsia="Times New Roman" w:cs="Times New Roman"/>
          <w:szCs w:val="24"/>
        </w:rPr>
        <w:t xml:space="preserve">α ιδιαίτερη βαρύτητα, επίσης, στο ζήτημα των μεταπτυχιακών σπουδών και </w:t>
      </w:r>
      <w:r w:rsidRPr="00761FB1">
        <w:rPr>
          <w:rFonts w:eastAsia="Times New Roman" w:cs="Times New Roman"/>
          <w:szCs w:val="24"/>
        </w:rPr>
        <w:t>θέτει</w:t>
      </w:r>
      <w:r>
        <w:rPr>
          <w:rFonts w:eastAsia="Times New Roman" w:cs="Times New Roman"/>
          <w:szCs w:val="24"/>
        </w:rPr>
        <w:t xml:space="preserve"> περιορισμούς, με μια σειρά άρθρα του </w:t>
      </w:r>
      <w:r w:rsidRPr="00823F09">
        <w:rPr>
          <w:rFonts w:eastAsia="Times New Roman" w:cs="Times New Roman"/>
          <w:szCs w:val="24"/>
        </w:rPr>
        <w:t>νομοσχ</w:t>
      </w:r>
      <w:r>
        <w:rPr>
          <w:rFonts w:eastAsia="Times New Roman" w:cs="Times New Roman"/>
          <w:szCs w:val="24"/>
        </w:rPr>
        <w:t>εδίου, έτσι ώστε το αντίτιμο που δίνουν οι φοιτητές να κυμαίνεται εντός λογικών ορίων και να λαμ</w:t>
      </w:r>
      <w:r>
        <w:rPr>
          <w:rFonts w:eastAsia="Times New Roman" w:cs="Times New Roman"/>
          <w:szCs w:val="24"/>
        </w:rPr>
        <w:t xml:space="preserve">βάνονται υπ’ </w:t>
      </w:r>
      <w:proofErr w:type="spellStart"/>
      <w:r>
        <w:rPr>
          <w:rFonts w:eastAsia="Times New Roman" w:cs="Times New Roman"/>
          <w:szCs w:val="24"/>
        </w:rPr>
        <w:t>όψιν</w:t>
      </w:r>
      <w:proofErr w:type="spellEnd"/>
      <w:r>
        <w:rPr>
          <w:rFonts w:eastAsia="Times New Roman" w:cs="Times New Roman"/>
          <w:szCs w:val="24"/>
        </w:rPr>
        <w:t xml:space="preserve"> τα εισοδηματικά κριτήρια.</w:t>
      </w:r>
    </w:p>
    <w:p w14:paraId="50A7B98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Τέλη φοίτησης επιβάλλονται μόνο αν είναι απολύτως αναγκαίο για την κάλυψη λειτουργικών αναγκών των μεταπτυχιακών προγραμμάτων σπουδών, ενώ τα αδικαιολόγητα υψηλά τέλη φοίτησης ελέγχονται από τον Υπουργό. Έχουμε ο</w:t>
      </w:r>
      <w:r>
        <w:rPr>
          <w:rFonts w:eastAsia="Times New Roman" w:cs="Times New Roman"/>
          <w:szCs w:val="24"/>
        </w:rPr>
        <w:t xml:space="preserve">υκ ολίγα παραδείγματα τέτοιων μεταπτυχιακών σπουδών όπου πραγματικά είναι υψηλά, θα λέγαμε, τα τέλη. </w:t>
      </w:r>
      <w:r>
        <w:rPr>
          <w:rFonts w:eastAsia="Times New Roman" w:cs="Times New Roman"/>
          <w:szCs w:val="24"/>
        </w:rPr>
        <w:t>Γ</w:t>
      </w:r>
      <w:r>
        <w:rPr>
          <w:rFonts w:eastAsia="Times New Roman" w:cs="Times New Roman"/>
          <w:szCs w:val="24"/>
        </w:rPr>
        <w:t xml:space="preserve">ι’ αυτό ακριβώς ο Υπουργός </w:t>
      </w:r>
      <w:r w:rsidRPr="00E57B5A">
        <w:rPr>
          <w:rFonts w:eastAsia="Times New Roman" w:cs="Times New Roman"/>
          <w:szCs w:val="24"/>
        </w:rPr>
        <w:t>πρέπει να</w:t>
      </w:r>
      <w:r>
        <w:rPr>
          <w:rFonts w:eastAsia="Times New Roman" w:cs="Times New Roman"/>
          <w:szCs w:val="24"/>
        </w:rPr>
        <w:t xml:space="preserve"> τα ελέγχει, έτσι ώστε να υπάρχει μ</w:t>
      </w:r>
      <w:r>
        <w:rPr>
          <w:rFonts w:eastAsia="Times New Roman" w:cs="Times New Roman"/>
          <w:szCs w:val="24"/>
        </w:rPr>
        <w:t>ί</w:t>
      </w:r>
      <w:r>
        <w:rPr>
          <w:rFonts w:eastAsia="Times New Roman" w:cs="Times New Roman"/>
          <w:szCs w:val="24"/>
        </w:rPr>
        <w:t>α ισορροπία και να διασφαλίζεται η πρόσβαση σε αυτά των φοιτητών με χαμηλότερα εισ</w:t>
      </w:r>
      <w:r>
        <w:rPr>
          <w:rFonts w:eastAsia="Times New Roman" w:cs="Times New Roman"/>
          <w:szCs w:val="24"/>
        </w:rPr>
        <w:t>οδήματα.</w:t>
      </w:r>
    </w:p>
    <w:p w14:paraId="50A7B990" w14:textId="77777777" w:rsidR="007C6747" w:rsidRDefault="00E91359">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50A7B99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εμείς δεν κρύβουμε ότι επιθυμία μας είναι να κατοχυρωθεί το δικαίωμα της δωρεάν φοίτησης για μεταπτυχιακές σπουδές. Όμως, ο</w:t>
      </w:r>
      <w:r>
        <w:rPr>
          <w:rFonts w:eastAsia="Times New Roman" w:cs="Times New Roman"/>
          <w:szCs w:val="24"/>
        </w:rPr>
        <w:t xml:space="preserve">ι </w:t>
      </w:r>
      <w:r w:rsidRPr="009B460F">
        <w:rPr>
          <w:rFonts w:eastAsia="Times New Roman" w:cs="Times New Roman"/>
          <w:szCs w:val="24"/>
        </w:rPr>
        <w:t>προϋπολογισμ</w:t>
      </w:r>
      <w:r>
        <w:rPr>
          <w:rFonts w:eastAsia="Times New Roman" w:cs="Times New Roman"/>
          <w:szCs w:val="24"/>
        </w:rPr>
        <w:t xml:space="preserve">οί των ανωτάτων εκπαιδευτικών ιδρυμάτων μάς εμποδίζουν να υλοποιήσουμε αυτό το όραμά μας. </w:t>
      </w:r>
    </w:p>
    <w:p w14:paraId="50A7B99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πλαίσιο, λοιπόν, αυτό έρχεται το Υπουργείο και θέτει ασφαλιστικές δικλείδες, όρους, λειτουργίες και προϋποθέσεις, για να διασφαλιστεί από τη μ</w:t>
      </w:r>
      <w:r>
        <w:rPr>
          <w:rFonts w:eastAsia="Times New Roman" w:cs="Times New Roman"/>
          <w:szCs w:val="24"/>
        </w:rPr>
        <w:t>ί</w:t>
      </w:r>
      <w:r>
        <w:rPr>
          <w:rFonts w:eastAsia="Times New Roman" w:cs="Times New Roman"/>
          <w:szCs w:val="24"/>
        </w:rPr>
        <w:t xml:space="preserve">α πλευρά η ελεύθερη πρόσβαση των φοιτητών στα μεταπτυχιακά προγράμματα ανεξάρτητα από την </w:t>
      </w:r>
      <w:r w:rsidRPr="00A42664">
        <w:rPr>
          <w:rFonts w:eastAsia="Times New Roman" w:cs="Times New Roman"/>
          <w:szCs w:val="24"/>
        </w:rPr>
        <w:t>οικονομ</w:t>
      </w:r>
      <w:r>
        <w:rPr>
          <w:rFonts w:eastAsia="Times New Roman" w:cs="Times New Roman"/>
          <w:szCs w:val="24"/>
        </w:rPr>
        <w:t>ική τους κατάσταση και από την άλλη να έχουμε μ</w:t>
      </w:r>
      <w:r>
        <w:rPr>
          <w:rFonts w:eastAsia="Times New Roman" w:cs="Times New Roman"/>
          <w:szCs w:val="24"/>
        </w:rPr>
        <w:t>ί</w:t>
      </w:r>
      <w:r>
        <w:rPr>
          <w:rFonts w:eastAsia="Times New Roman" w:cs="Times New Roman"/>
          <w:szCs w:val="24"/>
        </w:rPr>
        <w:t>α μείωση των αμοιβών του τακτικού προσωπικού. Επί της ουσίας κατοχυρώνεται το δικαίωμα δωρεάν φοίτησης σε μεταπ</w:t>
      </w:r>
      <w:r>
        <w:rPr>
          <w:rFonts w:eastAsia="Times New Roman" w:cs="Times New Roman"/>
          <w:szCs w:val="24"/>
        </w:rPr>
        <w:t xml:space="preserve">τυχιακά τα οποία έχουν τέλη φοίτησης για υποψηφίους με χαμηλά εισοδήματα. </w:t>
      </w:r>
    </w:p>
    <w:p w14:paraId="50A7B99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Από την άλλη, εκτός από τη ρύθμιση των μεταπτυχιακών σπουδών, θα ήθελα να αναφερθώ σε διατάξεις που διευρύνουν τη διαφάνεια και τους συναινετικούς θεσμούς στη διοίκηση των πανεπιστη</w:t>
      </w:r>
      <w:r>
        <w:rPr>
          <w:rFonts w:eastAsia="Times New Roman" w:cs="Times New Roman"/>
          <w:szCs w:val="24"/>
        </w:rPr>
        <w:t xml:space="preserve">μίων, όπως είναι αυτές που αφορούν τη συμμετοχή στα συλλογικά όργανα των ΑΕΙ όλων των κατηγοριών διδακτικού προσωπικού, διοικητικών και φοιτητών, την επαναλειτουργία του </w:t>
      </w:r>
      <w:r>
        <w:rPr>
          <w:rFonts w:eastAsia="Times New Roman" w:cs="Times New Roman"/>
          <w:szCs w:val="24"/>
        </w:rPr>
        <w:t>π</w:t>
      </w:r>
      <w:r>
        <w:rPr>
          <w:rFonts w:eastAsia="Times New Roman" w:cs="Times New Roman"/>
          <w:szCs w:val="24"/>
        </w:rPr>
        <w:t xml:space="preserve">ρυτανικού </w:t>
      </w:r>
      <w:r>
        <w:rPr>
          <w:rFonts w:eastAsia="Times New Roman" w:cs="Times New Roman"/>
          <w:szCs w:val="24"/>
        </w:rPr>
        <w:t>σ</w:t>
      </w:r>
      <w:r>
        <w:rPr>
          <w:rFonts w:eastAsia="Times New Roman" w:cs="Times New Roman"/>
          <w:szCs w:val="24"/>
        </w:rPr>
        <w:t>υμβουλίου και κυρίως την καινοτομία των ξεχωριστών ψηφοδελτίων για τον τρό</w:t>
      </w:r>
      <w:r>
        <w:rPr>
          <w:rFonts w:eastAsia="Times New Roman" w:cs="Times New Roman"/>
          <w:szCs w:val="24"/>
        </w:rPr>
        <w:t>πο εκλογής πρυτάνεων και την με μονοσταυρία εκλογή αντιπρυτάνεων.</w:t>
      </w:r>
    </w:p>
    <w:p w14:paraId="50A7B99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Εδώ δεν μπορώ να μην παραλείψω το σύνολο όλων των αλλαγών που υπάρχουν. Το κυριότερο για εμάς είναι η κατάργηση των συμβουλίων διοίκησης του </w:t>
      </w:r>
      <w:r>
        <w:rPr>
          <w:rFonts w:eastAsia="Times New Roman" w:cs="Times New Roman"/>
          <w:szCs w:val="24"/>
        </w:rPr>
        <w:t>ν</w:t>
      </w:r>
      <w:r>
        <w:rPr>
          <w:rFonts w:eastAsia="Times New Roman" w:cs="Times New Roman"/>
          <w:szCs w:val="24"/>
        </w:rPr>
        <w:t xml:space="preserve">όμου Διαμαντοπούλου, κάτι </w:t>
      </w:r>
      <w:r w:rsidRPr="002F7918">
        <w:rPr>
          <w:rFonts w:eastAsia="Times New Roman" w:cs="Times New Roman"/>
          <w:szCs w:val="24"/>
        </w:rPr>
        <w:t>το οποίο</w:t>
      </w:r>
      <w:r>
        <w:rPr>
          <w:rFonts w:eastAsia="Times New Roman" w:cs="Times New Roman"/>
          <w:szCs w:val="24"/>
        </w:rPr>
        <w:t xml:space="preserve"> είχε δεχθεί τ</w:t>
      </w:r>
      <w:r>
        <w:rPr>
          <w:rFonts w:eastAsia="Times New Roman" w:cs="Times New Roman"/>
          <w:szCs w:val="24"/>
        </w:rPr>
        <w:t xml:space="preserve">α πυρά της </w:t>
      </w:r>
      <w:r w:rsidRPr="00014FA0">
        <w:rPr>
          <w:rFonts w:eastAsia="Times New Roman" w:cs="Times New Roman"/>
          <w:szCs w:val="24"/>
        </w:rPr>
        <w:t>Αντιπολίτευσης</w:t>
      </w:r>
      <w:r>
        <w:rPr>
          <w:rFonts w:eastAsia="Times New Roman" w:cs="Times New Roman"/>
          <w:szCs w:val="24"/>
        </w:rPr>
        <w:t xml:space="preserve">. </w:t>
      </w:r>
      <w:r>
        <w:rPr>
          <w:rFonts w:eastAsia="Times New Roman" w:cs="Times New Roman"/>
          <w:szCs w:val="24"/>
        </w:rPr>
        <w:t>Όπ</w:t>
      </w:r>
      <w:r>
        <w:rPr>
          <w:rFonts w:eastAsia="Times New Roman" w:cs="Times New Roman"/>
          <w:szCs w:val="24"/>
        </w:rPr>
        <w:t xml:space="preserve">ως ειπώθηκε, </w:t>
      </w:r>
      <w:r w:rsidRPr="00224BE3">
        <w:rPr>
          <w:rFonts w:eastAsia="Times New Roman" w:cs="Times New Roman"/>
          <w:szCs w:val="24"/>
        </w:rPr>
        <w:t xml:space="preserve">μπορεί </w:t>
      </w:r>
      <w:r>
        <w:rPr>
          <w:rFonts w:eastAsia="Times New Roman" w:cs="Times New Roman"/>
          <w:szCs w:val="24"/>
        </w:rPr>
        <w:t>αυτός ο νόμος να είχε ψηφιστεί από τους περισσότερους Βουλευτές της εποχής εκείνης, ήταν όμως από τους πιο αναχρονιστικούς και περιχαράκωνε τα ΑΕΙ στον εαυτό τους με τρόπο ελιτίστικο και εσωστρεφή. Φυσικά δε</w:t>
      </w:r>
      <w:r>
        <w:rPr>
          <w:rFonts w:eastAsia="Times New Roman" w:cs="Times New Roman"/>
          <w:szCs w:val="24"/>
        </w:rPr>
        <w:t>ν θα αναφερθώ σε λεπτομέρειες για το πώς δεν λειτούργησαν ή για τον τρόπο με τον οποίο συγκροτούνταν.</w:t>
      </w:r>
    </w:p>
    <w:p w14:paraId="50A7B99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Τέλος, θα ήθελα λίγο να αναφερθώ στο άσυλο. Να πούμε ότι η κατάργηση του ασύλου δεν έλυσε κανένα από τα προβλήματα τα χρόνια αυτά που πέρασαν, αντίθετα απ</w:t>
      </w:r>
      <w:r>
        <w:rPr>
          <w:rFonts w:eastAsia="Times New Roman" w:cs="Times New Roman"/>
          <w:szCs w:val="24"/>
        </w:rPr>
        <w:t>οδεικνύει περίτρανα ότι κανένα πρόβλημα παραβατικότητας δεν λύθηκε από τους χώρους του πανεπιστημίου. Ως εκ τούτου η σημερινή Κυβέρνηση έρχεται και δημιουργεί μ</w:t>
      </w:r>
      <w:r>
        <w:rPr>
          <w:rFonts w:eastAsia="Times New Roman" w:cs="Times New Roman"/>
          <w:szCs w:val="24"/>
        </w:rPr>
        <w:t>ί</w:t>
      </w:r>
      <w:r>
        <w:rPr>
          <w:rFonts w:eastAsia="Times New Roman" w:cs="Times New Roman"/>
          <w:szCs w:val="24"/>
        </w:rPr>
        <w:t xml:space="preserve">α ομάδα εργασίας ακριβώς για να διαμορφωθεί ένα πλαίσιο με βάση τη διάταξη που νομοθετούμε. </w:t>
      </w:r>
    </w:p>
    <w:p w14:paraId="50A7B99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Ολ</w:t>
      </w:r>
      <w:r>
        <w:rPr>
          <w:rFonts w:eastAsia="Times New Roman" w:cs="Times New Roman"/>
          <w:szCs w:val="24"/>
        </w:rPr>
        <w:t>οκληρώνοντας, θα ήθελα να σημειώσω ότι παρά τις δυσκολίες που αντιμετωπίζει η Κυβέρνηση στο πλαίσιο της κρίσης, που δεν επιτρέπει την επαρκή χρηματοδότηση έτσι όπως τη θεωρούμε και επιθυμούμε, το παρόν νομοσχέδιο παρά ταύτα επιδιώκει και επιτυγχάνει ένα σύ</w:t>
      </w:r>
      <w:r>
        <w:rPr>
          <w:rFonts w:eastAsia="Times New Roman" w:cs="Times New Roman"/>
          <w:szCs w:val="24"/>
        </w:rPr>
        <w:t xml:space="preserve">γχρονο και προωθητικό πλαίσιο για την ανάπτυξη και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ΑΕΙ της χώρας μας. </w:t>
      </w:r>
      <w:r>
        <w:rPr>
          <w:rFonts w:eastAsia="Times New Roman" w:cs="Times New Roman"/>
          <w:szCs w:val="24"/>
        </w:rPr>
        <w:t>Ω</w:t>
      </w:r>
      <w:r>
        <w:rPr>
          <w:rFonts w:eastAsia="Times New Roman" w:cs="Times New Roman"/>
          <w:szCs w:val="24"/>
        </w:rPr>
        <w:t xml:space="preserve">ς εκ τούτου αξίζει να ψηφιστεί. </w:t>
      </w:r>
    </w:p>
    <w:p w14:paraId="50A7B99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A7B998"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99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Δημητριάδης έχει τον </w:t>
      </w:r>
      <w:r>
        <w:rPr>
          <w:rFonts w:eastAsia="Times New Roman" w:cs="Times New Roman"/>
          <w:szCs w:val="24"/>
        </w:rPr>
        <w:t xml:space="preserve">λόγο. </w:t>
      </w:r>
    </w:p>
    <w:p w14:paraId="50A7B99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Ευχαριστώ, κυρία Πρόεδρε. </w:t>
      </w:r>
    </w:p>
    <w:p w14:paraId="50A7B99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το νομοσχέδιο αυτό για την παιδεία, για την τριτοβάθμια εκπαίδευση, αποτελεί το επιστέγασμα των θετικών πρωτοβουλιών της Κυβέρνησης και ενδυναμώνει την </w:t>
      </w:r>
      <w:r>
        <w:rPr>
          <w:rFonts w:eastAsia="Times New Roman" w:cs="Times New Roman"/>
          <w:szCs w:val="24"/>
        </w:rPr>
        <w:t>προσπάθεια των δύο ετών περίπου, σε μ</w:t>
      </w:r>
      <w:r>
        <w:rPr>
          <w:rFonts w:eastAsia="Times New Roman" w:cs="Times New Roman"/>
          <w:szCs w:val="24"/>
        </w:rPr>
        <w:t>ί</w:t>
      </w:r>
      <w:r>
        <w:rPr>
          <w:rFonts w:eastAsia="Times New Roman" w:cs="Times New Roman"/>
          <w:szCs w:val="24"/>
        </w:rPr>
        <w:t xml:space="preserve">α προοπτική συνέχειας των προοδευτικών μεταρρυθμίσεων που απαιτούνται στην τριτοβάθμια εκπαίδευση. </w:t>
      </w:r>
    </w:p>
    <w:p w14:paraId="50A7B99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Στοχεύουμε στη δημιουργία ενός προωθητικού πλαισίου με θέσπιση ακαδημαϊκών κανόνων σε όλα τα επίπεδα σπουδών, προπτυχι</w:t>
      </w:r>
      <w:r>
        <w:rPr>
          <w:rFonts w:eastAsia="Times New Roman" w:cs="Times New Roman"/>
          <w:szCs w:val="24"/>
        </w:rPr>
        <w:t>ακά, μεταπτυχιακά, διδακτορικά, διά βίου εκπαίδευση, δωρεάν πρόσβαση στα μεταπτυχιακά προγράμματα αυτών που έχουν ανάγκη, με διαφάνεια στη διαχείριση των κονδυλίων, δημοκρατικότερη διάρθρωση της διοίκησης και δημιουργία -για πρώτη φορά- νέων θεσμών όπως εί</w:t>
      </w:r>
      <w:r>
        <w:rPr>
          <w:rFonts w:eastAsia="Times New Roman" w:cs="Times New Roman"/>
          <w:szCs w:val="24"/>
        </w:rPr>
        <w:t xml:space="preserve">ναι αυτός των </w:t>
      </w:r>
      <w:r>
        <w:rPr>
          <w:rFonts w:eastAsia="Times New Roman" w:cs="Times New Roman"/>
          <w:szCs w:val="24"/>
        </w:rPr>
        <w:t>α</w:t>
      </w:r>
      <w:r>
        <w:rPr>
          <w:rFonts w:eastAsia="Times New Roman" w:cs="Times New Roman"/>
          <w:szCs w:val="24"/>
        </w:rPr>
        <w:t xml:space="preserve">καδημαϊκών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σ</w:t>
      </w:r>
      <w:r>
        <w:rPr>
          <w:rFonts w:eastAsia="Times New Roman" w:cs="Times New Roman"/>
          <w:szCs w:val="24"/>
        </w:rPr>
        <w:t>υμβουλίων. Αυτή η προσπάθεια συντελείται σε μ</w:t>
      </w:r>
      <w:r>
        <w:rPr>
          <w:rFonts w:eastAsia="Times New Roman" w:cs="Times New Roman"/>
          <w:szCs w:val="24"/>
        </w:rPr>
        <w:t>ί</w:t>
      </w:r>
      <w:r>
        <w:rPr>
          <w:rFonts w:eastAsia="Times New Roman" w:cs="Times New Roman"/>
          <w:szCs w:val="24"/>
        </w:rPr>
        <w:t>α δύσκολη συγκυρία, είναι η αλήθεια, γιατί υπάρχει και περιορισμός στη χρηματοδότηση και καθεστώς επιτροπείας και ένα σύνολο στρεβλώσεων που έρχονται από το παρελθόν και</w:t>
      </w:r>
      <w:r>
        <w:rPr>
          <w:rFonts w:eastAsia="Times New Roman" w:cs="Times New Roman"/>
          <w:szCs w:val="24"/>
        </w:rPr>
        <w:t xml:space="preserve"> αναπαράγουν ένα καθεστώς </w:t>
      </w:r>
      <w:proofErr w:type="spellStart"/>
      <w:r>
        <w:rPr>
          <w:rFonts w:eastAsia="Times New Roman" w:cs="Times New Roman"/>
          <w:szCs w:val="24"/>
        </w:rPr>
        <w:t>πελατειακότητας</w:t>
      </w:r>
      <w:proofErr w:type="spellEnd"/>
      <w:r>
        <w:rPr>
          <w:rFonts w:eastAsia="Times New Roman" w:cs="Times New Roman"/>
          <w:szCs w:val="24"/>
        </w:rPr>
        <w:t xml:space="preserve"> και συντεχνιακών νοοτροπιών. </w:t>
      </w:r>
    </w:p>
    <w:p w14:paraId="50A7B99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 xml:space="preserve">α καινοτομία που φέρνουμε όμως είναι και η προσπάθεια για ενιαίο χώρο εκπαίδευσης και έρευνας. Στην προσπάθεια λοιπόν για ένα προωθητικό πλαίσιο για τα ΤΕΙ εγκαινιάζουμε τη σταδιακή </w:t>
      </w:r>
      <w:r>
        <w:rPr>
          <w:rFonts w:eastAsia="Times New Roman" w:cs="Times New Roman"/>
          <w:szCs w:val="24"/>
        </w:rPr>
        <w:t>δημιουργία του ενιαίου χώρου ανώτατης εκπαίδευσης και έρευνας. Η σημασία του εγχειρήματος του ενιαίου χώρου ανώτατης εκπαίδευσης είναι σημαντική και στον κατάλληλο χρόνο, σε μια πορεία παραγωγικής ανασυγκρότησης της χώρας. Το ανθρώπινο δυναμικό και οι υποδ</w:t>
      </w:r>
      <w:r>
        <w:rPr>
          <w:rFonts w:eastAsia="Times New Roman" w:cs="Times New Roman"/>
          <w:szCs w:val="24"/>
        </w:rPr>
        <w:t xml:space="preserve">ομές πρέπει να αναδιαταχθούν λειτουργικά, ώστε να </w:t>
      </w:r>
      <w:proofErr w:type="spellStart"/>
      <w:r>
        <w:rPr>
          <w:rFonts w:eastAsia="Times New Roman" w:cs="Times New Roman"/>
          <w:szCs w:val="24"/>
        </w:rPr>
        <w:t>παράξουν</w:t>
      </w:r>
      <w:proofErr w:type="spellEnd"/>
      <w:r>
        <w:rPr>
          <w:rFonts w:eastAsia="Times New Roman" w:cs="Times New Roman"/>
          <w:szCs w:val="24"/>
        </w:rPr>
        <w:t xml:space="preserve"> υψηλότερης αξίας έργο με ορίζοντα την οικονομία της γνώσης και των αναγκών της χώρας, με ορίζοντα πάντα τις ανάγκες του </w:t>
      </w:r>
      <w:proofErr w:type="spellStart"/>
      <w:r>
        <w:rPr>
          <w:rFonts w:eastAsia="Times New Roman" w:cs="Times New Roman"/>
          <w:szCs w:val="24"/>
        </w:rPr>
        <w:t>μέλλοντός</w:t>
      </w:r>
      <w:proofErr w:type="spellEnd"/>
      <w:r>
        <w:rPr>
          <w:rFonts w:eastAsia="Times New Roman" w:cs="Times New Roman"/>
          <w:szCs w:val="24"/>
        </w:rPr>
        <w:t xml:space="preserve"> μας. </w:t>
      </w:r>
    </w:p>
    <w:p w14:paraId="50A7B99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Πιο αναλυτικά, οι διατάξεις του νομοσχεδίου αφορούν διοίκηση ιδρυμάτων, λειτουργία μεταπτυχιακών προγραμμάτων, προώθηση του ενιαίου χώρου της ανώτατης εκπαίδευσης, τη θέσπιση τίτλου σπουδών ενοποιημένου </w:t>
      </w:r>
      <w:r>
        <w:rPr>
          <w:rFonts w:eastAsia="Times New Roman" w:cs="Times New Roman"/>
          <w:szCs w:val="24"/>
          <w:lang w:val="en-US"/>
        </w:rPr>
        <w:t>master</w:t>
      </w:r>
      <w:r>
        <w:rPr>
          <w:rFonts w:eastAsia="Times New Roman" w:cs="Times New Roman"/>
          <w:szCs w:val="24"/>
        </w:rPr>
        <w:t>, την ίδρυση διετών δομών στα ΑΕΙ, την ορθολογι</w:t>
      </w:r>
      <w:r>
        <w:rPr>
          <w:rFonts w:eastAsia="Times New Roman" w:cs="Times New Roman"/>
          <w:szCs w:val="24"/>
        </w:rPr>
        <w:t xml:space="preserve">κή λειτουργία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λ</w:t>
      </w:r>
      <w:r>
        <w:rPr>
          <w:rFonts w:eastAsia="Times New Roman" w:cs="Times New Roman"/>
          <w:szCs w:val="24"/>
        </w:rPr>
        <w:t xml:space="preserve">ογαριασμών </w:t>
      </w:r>
      <w:r>
        <w:rPr>
          <w:rFonts w:eastAsia="Times New Roman" w:cs="Times New Roman"/>
          <w:szCs w:val="24"/>
        </w:rPr>
        <w:t>κ</w:t>
      </w:r>
      <w:r>
        <w:rPr>
          <w:rFonts w:eastAsia="Times New Roman" w:cs="Times New Roman"/>
          <w:szCs w:val="24"/>
        </w:rPr>
        <w:t xml:space="preserve">ονδυλίων </w:t>
      </w:r>
      <w:r>
        <w:rPr>
          <w:rFonts w:eastAsia="Times New Roman" w:cs="Times New Roman"/>
          <w:szCs w:val="24"/>
        </w:rPr>
        <w:t>έ</w:t>
      </w:r>
      <w:r>
        <w:rPr>
          <w:rFonts w:eastAsia="Times New Roman" w:cs="Times New Roman"/>
          <w:szCs w:val="24"/>
        </w:rPr>
        <w:t xml:space="preserve">ρευνας, την ίδρυση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ε</w:t>
      </w:r>
      <w:r>
        <w:rPr>
          <w:rFonts w:eastAsia="Times New Roman" w:cs="Times New Roman"/>
          <w:szCs w:val="24"/>
        </w:rPr>
        <w:t xml:space="preserve">πιμόρφωσης </w:t>
      </w:r>
      <w:r>
        <w:rPr>
          <w:rFonts w:eastAsia="Times New Roman" w:cs="Times New Roman"/>
          <w:szCs w:val="24"/>
        </w:rPr>
        <w:t>δ</w:t>
      </w:r>
      <w:r>
        <w:rPr>
          <w:rFonts w:eastAsia="Times New Roman" w:cs="Times New Roman"/>
          <w:szCs w:val="24"/>
        </w:rPr>
        <w:t xml:space="preserve">ιά </w:t>
      </w:r>
      <w:r>
        <w:rPr>
          <w:rFonts w:eastAsia="Times New Roman" w:cs="Times New Roman"/>
          <w:szCs w:val="24"/>
        </w:rPr>
        <w:t>β</w:t>
      </w:r>
      <w:r>
        <w:rPr>
          <w:rFonts w:eastAsia="Times New Roman" w:cs="Times New Roman"/>
          <w:szCs w:val="24"/>
        </w:rPr>
        <w:t xml:space="preserve">ίου </w:t>
      </w:r>
      <w:r>
        <w:rPr>
          <w:rFonts w:eastAsia="Times New Roman" w:cs="Times New Roman"/>
          <w:szCs w:val="24"/>
        </w:rPr>
        <w:t>ε</w:t>
      </w:r>
      <w:r>
        <w:rPr>
          <w:rFonts w:eastAsia="Times New Roman" w:cs="Times New Roman"/>
          <w:szCs w:val="24"/>
        </w:rPr>
        <w:t>κπαίδευσης. Αυτά όλα υποστηρίζονται επίσης από το Εθνικό Συμβούλιο Παιδείας και Ανθρώπινου Δυναμικού και την Επιτροπή Μελέτης των Οικονομικών της Εκπαίδευσης.</w:t>
      </w:r>
      <w:r>
        <w:rPr>
          <w:rFonts w:eastAsia="Times New Roman" w:cs="Times New Roman"/>
          <w:szCs w:val="24"/>
        </w:rPr>
        <w:t xml:space="preserve">  </w:t>
      </w:r>
    </w:p>
    <w:p w14:paraId="50A7B99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λοιπόν, θεσμοθετείται ένα όργανο σε επίπεδο περιφέρειας, το Ακαδημαϊκό Συμβούλιο Ανώτατης Εκπαίδευσης και Έρευνας, το οποίο περιλαμβάνει εκπροσώπους πανεπιστημίων, ΤΕΙ και ερευνητικών κέντρων και την οικεία ή όποια άλλη περιφέρεια. </w:t>
      </w:r>
    </w:p>
    <w:p w14:paraId="50A7B9A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 xml:space="preserve">θα μου επιτρέψετε να παρατηρήσω πως η αρχική ιδέα και η πρωτοβουλία αυτής της πρότασης ανήκει στην δική μου περιφέρεια, στη </w:t>
      </w:r>
      <w:r>
        <w:rPr>
          <w:rFonts w:eastAsia="Times New Roman" w:cs="Times New Roman"/>
          <w:szCs w:val="24"/>
        </w:rPr>
        <w:t>δ</w:t>
      </w:r>
      <w:r>
        <w:rPr>
          <w:rFonts w:eastAsia="Times New Roman" w:cs="Times New Roman"/>
          <w:szCs w:val="24"/>
        </w:rPr>
        <w:t>υτική Μακεδονία, και στην εκλεγμένη περιφερειακή της διοίκηση. Με βάση τις αναπτυξιακές προοπτικές που έχει κάθε ίδρυμα, τις δυνατό</w:t>
      </w:r>
      <w:r>
        <w:rPr>
          <w:rFonts w:eastAsia="Times New Roman" w:cs="Times New Roman"/>
          <w:szCs w:val="24"/>
        </w:rPr>
        <w:t>τητες εκπαιδευτικών και ερευνητικών συνεργειών, τη διαμόρφωση κρίσιμων κοινών υποδομών και τη διασύνδεση και ενδυνάμωσή τους, ο ενιαίος χώρος ανώτατης εκπαίδευσης και έρευνας θα αποτυπώνει την ανάπτυξη συνεργειών με κοινωνικούς και παραγωγικούς φορείς σε π</w:t>
      </w:r>
      <w:r>
        <w:rPr>
          <w:rFonts w:eastAsia="Times New Roman" w:cs="Times New Roman"/>
          <w:szCs w:val="24"/>
        </w:rPr>
        <w:t xml:space="preserve">εριφερειακό επίπεδο. </w:t>
      </w:r>
    </w:p>
    <w:p w14:paraId="50A7B9A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αναφέρω ονομαστικά μια σειρά παρεμβάσεις που κάνουμε σε θέματα διοίκησης και αντιπροσώπευσης στα ΑΕΙ: κατάργηση συμβουλίων διοίκησης, επαναφορά ασύλου, επαναφορά φοιτητικής εκπροσώπησης στα όργανα διοίκησης, συγκρότηση </w:t>
      </w:r>
      <w:r>
        <w:rPr>
          <w:rFonts w:eastAsia="Times New Roman" w:cs="Times New Roman"/>
          <w:szCs w:val="24"/>
        </w:rPr>
        <w:t>π</w:t>
      </w:r>
      <w:r>
        <w:rPr>
          <w:rFonts w:eastAsia="Times New Roman" w:cs="Times New Roman"/>
          <w:szCs w:val="24"/>
        </w:rPr>
        <w:t xml:space="preserve">ρυτανικού </w:t>
      </w:r>
      <w:r>
        <w:rPr>
          <w:rFonts w:eastAsia="Times New Roman" w:cs="Times New Roman"/>
          <w:szCs w:val="24"/>
        </w:rPr>
        <w:t>σ</w:t>
      </w:r>
      <w:r>
        <w:rPr>
          <w:rFonts w:eastAsia="Times New Roman" w:cs="Times New Roman"/>
          <w:szCs w:val="24"/>
        </w:rPr>
        <w:t xml:space="preserve">υμβουλίου, εξασφάλιση της μεγαλύτερης δυνατής αντιπροσωπευτικότητας, ενίσχυση του ρόλου των κοσμητειών, συμμετοχή όλων των τμημάτων στην Σύγκλητο. Συγχρόνως το νομοσχέδιο δίνει την αρμοδιότητα στα ΑΕΙ, που διευρύνουν κυρίως το αυτοδιοίκητό τους. </w:t>
      </w:r>
    </w:p>
    <w:p w14:paraId="50A7B9A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Σε αυτήν </w:t>
      </w:r>
      <w:r>
        <w:rPr>
          <w:rFonts w:eastAsia="Times New Roman" w:cs="Times New Roman"/>
          <w:szCs w:val="24"/>
        </w:rPr>
        <w:t xml:space="preserve">τη νομοθετική πρωτοβουλία αναπτύσσεται ωστόσο ένας αντίλογος που επικεντρώνεται σε μερικά υποτιθέμενα αδύνατα σημεία. Παρά ταύτα αποδεικνύεται ότι πρόκειται για μύθους. </w:t>
      </w:r>
    </w:p>
    <w:p w14:paraId="50A7B9A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πρώτος μ</w:t>
      </w:r>
      <w:r>
        <w:rPr>
          <w:rFonts w:eastAsia="Times New Roman" w:cs="Times New Roman"/>
          <w:color w:val="000000"/>
          <w:szCs w:val="24"/>
        </w:rPr>
        <w:t>ύθος, λοιπόν, θέλει τα πανεπιστήμιά μας να διαθέτουν μεγάλες δυνατότητες προ</w:t>
      </w:r>
      <w:r>
        <w:rPr>
          <w:rFonts w:eastAsia="Times New Roman" w:cs="Times New Roman"/>
          <w:color w:val="000000"/>
          <w:szCs w:val="24"/>
        </w:rPr>
        <w:t>σέλκυσης ξένων φοιτητών, γεγονός όμως που θα ήταν πιθανό μόνο σε περίπτωση σημαντικής αναβάθμισης και του έργου και των υποδομών των πανεπιστημίων μας και όχι μέσω των διδάκτρων, που από μόνα τους θεωρούν αυτοί που το λένε ότι δεν θα συντείνουν στην οικονο</w:t>
      </w:r>
      <w:r>
        <w:rPr>
          <w:rFonts w:eastAsia="Times New Roman" w:cs="Times New Roman"/>
          <w:color w:val="000000"/>
          <w:szCs w:val="24"/>
        </w:rPr>
        <w:t>μική ενδυνάμωση των ΑΕΙ, που μάλιστα - μάλιστα λένε ότι πρέπει να είναι και ελεύθερη η επιβολή τους.</w:t>
      </w:r>
    </w:p>
    <w:p w14:paraId="50A7B9A4" w14:textId="77777777" w:rsidR="007C6747" w:rsidRDefault="00E91359">
      <w:pPr>
        <w:spacing w:after="0" w:line="600" w:lineRule="auto"/>
        <w:ind w:firstLine="720"/>
        <w:jc w:val="both"/>
        <w:rPr>
          <w:rFonts w:eastAsia="Times New Roman"/>
          <w:szCs w:val="24"/>
        </w:rPr>
      </w:pPr>
      <w:r>
        <w:rPr>
          <w:rFonts w:eastAsia="Times New Roman"/>
          <w:color w:val="000000" w:themeColor="text1"/>
          <w:szCs w:val="24"/>
        </w:rPr>
        <w:t xml:space="preserve">Αυτή η πιθανότητα αποδυναμώνεται από την ίδια την εμπειρία, η οποία δείχνει ότι με δεδομένες τις απίστευτες ελλείψεις σε υποδομές, κυρίως στέγασης, η χώρα </w:t>
      </w:r>
      <w:r>
        <w:rPr>
          <w:rFonts w:eastAsia="Times New Roman"/>
          <w:color w:val="000000" w:themeColor="text1"/>
          <w:szCs w:val="24"/>
        </w:rPr>
        <w:t xml:space="preserve">μόνο ελκυστική δεν είναι για τους αλλοδαπούς φοιτητές. </w:t>
      </w:r>
      <w:r>
        <w:rPr>
          <w:rFonts w:eastAsia="Times New Roman"/>
          <w:szCs w:val="24"/>
        </w:rPr>
        <w:t>Η επιθυμία παλιννόστησης πανεπιστημιακών της διασποράς, οι οποίοι θα ενισχύσουν τα ιδρύματα, παρεμποδίζονται, δήθεν από την κυβερνητική άρνηση να θεσμοθετηθούν μέτρα ευνοϊκής μεταχείρισης, οικονομικά κ</w:t>
      </w:r>
      <w:r>
        <w:rPr>
          <w:rFonts w:eastAsia="Times New Roman"/>
          <w:szCs w:val="24"/>
        </w:rPr>
        <w:t>ίνητρα πάλι μέσω διδάκτρων. Εδώ και σε αντίθεση με κάθε εμπειρικό δεδομένο, υποβαθμίζεται ανεξήγητα η ποιότητα του ήδη υπηρετούντος δυναμικού, ώστε να απαιτείται η ενίσχυσή του.</w:t>
      </w:r>
    </w:p>
    <w:p w14:paraId="50A7B9A5" w14:textId="77777777" w:rsidR="007C6747" w:rsidRDefault="00E91359">
      <w:pPr>
        <w:spacing w:after="0" w:line="600" w:lineRule="auto"/>
        <w:ind w:firstLine="720"/>
        <w:jc w:val="both"/>
        <w:rPr>
          <w:rFonts w:eastAsia="Times New Roman"/>
          <w:szCs w:val="24"/>
        </w:rPr>
      </w:pPr>
      <w:r>
        <w:rPr>
          <w:rFonts w:eastAsia="Times New Roman"/>
          <w:szCs w:val="24"/>
        </w:rPr>
        <w:t>Αντίθετα, αγνοείτε ότι τον ισχυρότερο αποτρεπτικό παράγοντα παλιννόστησης φαίν</w:t>
      </w:r>
      <w:r>
        <w:rPr>
          <w:rFonts w:eastAsia="Times New Roman"/>
          <w:szCs w:val="24"/>
        </w:rPr>
        <w:t>εται να συνιστούν, πέραν των μισθολογικών, και οι εξαιρετικά δύσκολες εργασιακές συνθήκες που επικρατούν στα ελληνικά ιδρύματα και απαιτούν από το προσωπικό και αποφασιστικότητα και εγρήγορση και μ</w:t>
      </w:r>
      <w:r>
        <w:rPr>
          <w:rFonts w:eastAsia="Times New Roman"/>
          <w:szCs w:val="24"/>
        </w:rPr>
        <w:t>ί</w:t>
      </w:r>
      <w:r>
        <w:rPr>
          <w:rFonts w:eastAsia="Times New Roman"/>
          <w:szCs w:val="24"/>
        </w:rPr>
        <w:t xml:space="preserve">α μεγάλη εφευρετικότητα για να υπερβαίνουν τα προβλήματα. </w:t>
      </w:r>
      <w:r>
        <w:rPr>
          <w:rFonts w:eastAsia="Times New Roman"/>
          <w:szCs w:val="24"/>
        </w:rPr>
        <w:t>Επιπρόσθετα, αποσιωπάται ανεξήγητα η ρητά διατυπωμένη πρόθεση του νομοθέτη στην προκειμένη περίπτωση και στο συγκεκριμένο νομοσχέδιο να διευκολύνει τις ανταλλαγές ανάμεσα στους ομοεθνείς ανά την οικουμένη.</w:t>
      </w:r>
    </w:p>
    <w:p w14:paraId="50A7B9A6" w14:textId="77777777" w:rsidR="007C6747" w:rsidRDefault="00E91359">
      <w:pPr>
        <w:spacing w:after="0"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θρυλούμενη</w:t>
      </w:r>
      <w:proofErr w:type="spellEnd"/>
      <w:r>
        <w:rPr>
          <w:rFonts w:eastAsia="Times New Roman"/>
          <w:szCs w:val="24"/>
        </w:rPr>
        <w:t xml:space="preserve"> υποβάθμιση των μεταπτυχιακών, αυτό κι</w:t>
      </w:r>
      <w:r>
        <w:rPr>
          <w:rFonts w:eastAsia="Times New Roman"/>
          <w:szCs w:val="24"/>
        </w:rPr>
        <w:t xml:space="preserve"> αν είναι. Δεν υπάρχει ενδιαφέρον για την ανάγκη μιας σύγχρονης, συνεκτικής και αποτελεσματικής οργάνωσης των προγραμμάτων, αλλά για άλλη μ</w:t>
      </w:r>
      <w:r>
        <w:rPr>
          <w:rFonts w:eastAsia="Times New Roman"/>
          <w:szCs w:val="24"/>
        </w:rPr>
        <w:t>ί</w:t>
      </w:r>
      <w:r>
        <w:rPr>
          <w:rFonts w:eastAsia="Times New Roman"/>
          <w:szCs w:val="24"/>
        </w:rPr>
        <w:t>α φορά επικεντρώνεται στα δίδακτρα.</w:t>
      </w:r>
    </w:p>
    <w:p w14:paraId="50A7B9A7" w14:textId="77777777" w:rsidR="007C6747" w:rsidRDefault="00E91359">
      <w:pPr>
        <w:spacing w:after="0" w:line="600" w:lineRule="auto"/>
        <w:ind w:firstLine="720"/>
        <w:jc w:val="both"/>
        <w:rPr>
          <w:rFonts w:eastAsia="Times New Roman"/>
          <w:szCs w:val="24"/>
        </w:rPr>
      </w:pPr>
      <w:r>
        <w:rPr>
          <w:rFonts w:eastAsia="Times New Roman"/>
          <w:szCs w:val="24"/>
        </w:rPr>
        <w:t>Το μεγάλο ζήτημα, το άσυλο και η συμμετοχή φοιτητών στη διοίκηση, παραδόξως σε π</w:t>
      </w:r>
      <w:r>
        <w:rPr>
          <w:rFonts w:eastAsia="Times New Roman"/>
          <w:szCs w:val="24"/>
        </w:rPr>
        <w:t>λήρη αντίθεση με το ευρωπαϊκό και το αμερικανικό κεκτημένο και συνδέει αυθαίρετα μ</w:t>
      </w:r>
      <w:r>
        <w:rPr>
          <w:rFonts w:eastAsia="Times New Roman"/>
          <w:szCs w:val="24"/>
        </w:rPr>
        <w:t>ί</w:t>
      </w:r>
      <w:r>
        <w:rPr>
          <w:rFonts w:eastAsia="Times New Roman"/>
          <w:szCs w:val="24"/>
        </w:rPr>
        <w:t>α πενιχρή φοιτητική συμμετοχή τελικά και την επαναφορά του ασύλου με την ανομία. Είναι ένα επιχείρημα όχι απλά αφελές ιδεολογικά και κακόγουστο προπαγανδιστικά, αλλά βαθιά α</w:t>
      </w:r>
      <w:r>
        <w:rPr>
          <w:rFonts w:eastAsia="Times New Roman"/>
          <w:szCs w:val="24"/>
        </w:rPr>
        <w:t>ντιδραστικό, πιστό στην σκοταδιστική μήτρα που το εμπνέει.</w:t>
      </w:r>
    </w:p>
    <w:p w14:paraId="50A7B9A8" w14:textId="77777777" w:rsidR="007C6747" w:rsidRDefault="00E91359">
      <w:pPr>
        <w:spacing w:after="0" w:line="600" w:lineRule="auto"/>
        <w:ind w:firstLine="720"/>
        <w:jc w:val="both"/>
        <w:rPr>
          <w:rFonts w:eastAsia="Times New Roman"/>
          <w:szCs w:val="24"/>
        </w:rPr>
      </w:pPr>
      <w:r>
        <w:rPr>
          <w:rFonts w:eastAsia="Times New Roman"/>
          <w:szCs w:val="24"/>
        </w:rPr>
        <w:t>Η εκλογή των αντιπρυτάνεων με ξεχωριστά ψηφοδέλτια και μονοσταυρία υπονομεύει, λένε, το αυτοδιοίκητο. Αναφέρεται σε δήθεν έλλειμμα διαφάνειας και αντιπαραθέτει την μέγιστη αυτονομία ως πανάκεια. Όμ</w:t>
      </w:r>
      <w:r>
        <w:rPr>
          <w:rFonts w:eastAsia="Times New Roman"/>
          <w:szCs w:val="24"/>
        </w:rPr>
        <w:t xml:space="preserve">ως, αυτή πολλές φορές ερμηνεύεται κατά το δοκούν με τάσεις πάντα προς την αυθαιρεσία. Η τραγική περίπτωση </w:t>
      </w:r>
      <w:proofErr w:type="spellStart"/>
      <w:r>
        <w:rPr>
          <w:rFonts w:eastAsia="Times New Roman"/>
          <w:szCs w:val="24"/>
        </w:rPr>
        <w:t>αυτοδιορισμού</w:t>
      </w:r>
      <w:proofErr w:type="spellEnd"/>
      <w:r>
        <w:rPr>
          <w:rFonts w:eastAsia="Times New Roman"/>
          <w:szCs w:val="24"/>
        </w:rPr>
        <w:t xml:space="preserve"> του προέδρου του ΤΕΙ Θεσσαλονίκης σε θέση γραμματέα, ο αυθαίρετος καθορισμός διδάκτρων και αμοιβών στα μεταπτυχιακά προγράμματα και άλλα</w:t>
      </w:r>
      <w:r>
        <w:rPr>
          <w:rFonts w:eastAsia="Times New Roman"/>
          <w:szCs w:val="24"/>
        </w:rPr>
        <w:t xml:space="preserve"> είναι τα παραδείγματα που πολύ απλά πρέπει να αποφύγουμε. Μοναδικός σκοπός τους είναι να αποκρύψουν την αλήθεια πως το νομοσχέδιο διευρύνει τελικά την αυτονομία των ιδρυμάτων.</w:t>
      </w:r>
    </w:p>
    <w:p w14:paraId="50A7B9A9" w14:textId="77777777" w:rsidR="007C6747" w:rsidRDefault="00E91359">
      <w:pPr>
        <w:spacing w:after="0" w:line="600" w:lineRule="auto"/>
        <w:ind w:firstLine="720"/>
        <w:jc w:val="both"/>
        <w:rPr>
          <w:rFonts w:eastAsia="Times New Roman"/>
          <w:szCs w:val="24"/>
        </w:rPr>
      </w:pPr>
      <w:r>
        <w:rPr>
          <w:rFonts w:eastAsia="Times New Roman"/>
          <w:szCs w:val="24"/>
        </w:rPr>
        <w:t>Συνοπτικά, και πάλι βρισκόμαστε μπροστά στην κλασική και γνωστή αντιπαλότητα αν</w:t>
      </w:r>
      <w:r>
        <w:rPr>
          <w:rFonts w:eastAsia="Times New Roman"/>
          <w:szCs w:val="24"/>
        </w:rPr>
        <w:t xml:space="preserve">άμεσα στο αίτημα μιας </w:t>
      </w:r>
      <w:proofErr w:type="spellStart"/>
      <w:r>
        <w:rPr>
          <w:rFonts w:eastAsia="Times New Roman"/>
          <w:szCs w:val="24"/>
        </w:rPr>
        <w:t>εργαλειακής</w:t>
      </w:r>
      <w:proofErr w:type="spellEnd"/>
      <w:r>
        <w:rPr>
          <w:rFonts w:eastAsia="Times New Roman"/>
          <w:szCs w:val="24"/>
        </w:rPr>
        <w:t xml:space="preserve"> και απολιτικής τεχνοκρατικής διαχείρισης απέναντι στο αίτημα για την πολιτική αντιμετώπιση των ζητημάτων χάριν της ουσίας.</w:t>
      </w:r>
    </w:p>
    <w:p w14:paraId="50A7B9AA" w14:textId="77777777" w:rsidR="007C6747" w:rsidRDefault="00E91359">
      <w:pPr>
        <w:spacing w:after="0" w:line="600" w:lineRule="auto"/>
        <w:ind w:firstLine="720"/>
        <w:jc w:val="both"/>
        <w:rPr>
          <w:rFonts w:eastAsia="Times New Roman"/>
          <w:szCs w:val="24"/>
        </w:rPr>
      </w:pPr>
      <w:r>
        <w:rPr>
          <w:rFonts w:eastAsia="Times New Roman"/>
          <w:szCs w:val="24"/>
        </w:rPr>
        <w:t xml:space="preserve">Γενικότερα, η επιβολή διδάκτρων, η διαμόρφωση αγοραίων μηχανισμών απορρύθμισης των λειτουργιών και </w:t>
      </w:r>
      <w:r>
        <w:rPr>
          <w:rFonts w:eastAsia="Times New Roman"/>
          <w:szCs w:val="24"/>
        </w:rPr>
        <w:t>η παράλληλη συγκεντροποίηση των δομών διακυβέρνησης αποτελούν τον συνεκτικό ιστό αυτών που μάχονται τον νόμο. Βρίσκονται σε πλήρη αντίθεση με τις κουλτούρες των κοινωνικών αναγκών και της συλλογικότητας, οι οποίες επιδιώκουν τη διασύνδεση ολόκληρου του χώρ</w:t>
      </w:r>
      <w:r>
        <w:rPr>
          <w:rFonts w:eastAsia="Times New Roman"/>
          <w:szCs w:val="24"/>
        </w:rPr>
        <w:t>ου έρευνας και επιστήμης με την κοινωνία και μάλιστα, με στόχους στρατηγικούς υπέρ της ανάπτυξης της χώρας και όχι με στόχους ευκαιριακούς υπέρ της αγοράς.</w:t>
      </w:r>
    </w:p>
    <w:p w14:paraId="50A7B9AB" w14:textId="77777777" w:rsidR="007C6747" w:rsidRDefault="00E91359">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50A7B9AC" w14:textId="77777777" w:rsidR="007C6747" w:rsidRDefault="00E91359">
      <w:pPr>
        <w:spacing w:after="0" w:line="600" w:lineRule="auto"/>
        <w:ind w:firstLine="720"/>
        <w:jc w:val="both"/>
        <w:rPr>
          <w:rFonts w:eastAsia="Times New Roman"/>
          <w:szCs w:val="24"/>
        </w:rPr>
      </w:pPr>
      <w:r>
        <w:rPr>
          <w:rFonts w:eastAsia="Times New Roman"/>
          <w:szCs w:val="24"/>
        </w:rPr>
        <w:t>Ένα λεπτό, κυρία</w:t>
      </w:r>
      <w:r>
        <w:rPr>
          <w:rFonts w:eastAsia="Times New Roman"/>
          <w:szCs w:val="24"/>
        </w:rPr>
        <w:t xml:space="preserve"> Πρόεδρε.</w:t>
      </w:r>
    </w:p>
    <w:p w14:paraId="50A7B9AD" w14:textId="77777777" w:rsidR="007C6747" w:rsidRDefault="00E91359">
      <w:pPr>
        <w:spacing w:after="0" w:line="600" w:lineRule="auto"/>
        <w:ind w:firstLine="720"/>
        <w:jc w:val="both"/>
        <w:rPr>
          <w:rFonts w:eastAsia="Times New Roman"/>
          <w:szCs w:val="24"/>
        </w:rPr>
      </w:pPr>
      <w:r>
        <w:rPr>
          <w:rFonts w:eastAsia="Times New Roman"/>
          <w:szCs w:val="24"/>
        </w:rPr>
        <w:t xml:space="preserve">Στο σημείο αυτό το δίλημμα στο οποίο απαντά εντέλει το νομοσχέδιο είναι: Οι δομές ανώτατης εκπαίδευσης και έρευνας απολογούνται στην αγορά ή στη χώρα; Η απάντηση είναι μεροληπτική για εμάς και είναι υπέρ της χώρας και των πολιτών της. </w:t>
      </w:r>
    </w:p>
    <w:p w14:paraId="50A7B9AE" w14:textId="77777777" w:rsidR="007C6747" w:rsidRDefault="00E91359">
      <w:pPr>
        <w:spacing w:after="0" w:line="600" w:lineRule="auto"/>
        <w:ind w:firstLine="720"/>
        <w:jc w:val="both"/>
        <w:rPr>
          <w:rFonts w:eastAsia="Times New Roman"/>
          <w:szCs w:val="24"/>
        </w:rPr>
      </w:pPr>
      <w:r>
        <w:rPr>
          <w:rFonts w:eastAsia="Times New Roman"/>
          <w:szCs w:val="24"/>
        </w:rPr>
        <w:t xml:space="preserve">Έχουμε, </w:t>
      </w:r>
      <w:r>
        <w:rPr>
          <w:rFonts w:eastAsia="Times New Roman"/>
          <w:szCs w:val="24"/>
        </w:rPr>
        <w:t>λοιπόν, δύο πολιτικές επιλογές: Η μία επιδιώκει την εγκαθίδρυση μοντέλων που βασίζονται στην ατομικότητα και επιδιώκουν την ιδεολογική χειραγώγηση μέσω της διαπλοκής. Η άλλη, παρ’ όλες τις ανισότητες στο επίπεδο του συσχετισμού δυνάμεων, έχει στόχους την κ</w:t>
      </w:r>
      <w:r>
        <w:rPr>
          <w:rFonts w:eastAsia="Times New Roman"/>
          <w:szCs w:val="24"/>
        </w:rPr>
        <w:t>οινωνική χειραφέτηση και την ελευθερία, με οδηγό πάντα τη συλλογική δράση και τη σκέψη.</w:t>
      </w:r>
    </w:p>
    <w:p w14:paraId="50A7B9AF" w14:textId="77777777" w:rsidR="007C6747" w:rsidRDefault="00E91359">
      <w:pPr>
        <w:spacing w:after="0" w:line="600" w:lineRule="auto"/>
        <w:ind w:firstLine="720"/>
        <w:jc w:val="both"/>
        <w:rPr>
          <w:rFonts w:eastAsia="Times New Roman"/>
          <w:szCs w:val="24"/>
        </w:rPr>
      </w:pPr>
      <w:r>
        <w:rPr>
          <w:rFonts w:eastAsia="Times New Roman"/>
          <w:szCs w:val="24"/>
        </w:rPr>
        <w:t>Σας ευχαριστώ.</w:t>
      </w:r>
    </w:p>
    <w:p w14:paraId="50A7B9B0"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0A7B9B1" w14:textId="77777777" w:rsidR="007C6747" w:rsidRDefault="00E9135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Επειδή ο χρόνος έχει προχωρήσει πάρα πολύ, υπάρχει </w:t>
      </w:r>
      <w:r>
        <w:rPr>
          <w:rFonts w:eastAsia="Times New Roman"/>
          <w:szCs w:val="24"/>
        </w:rPr>
        <w:t>πρόταση ο χρόνος ομιλίας να περιοριστεί στα πέντε λεπτά. Έτσι κι αλλιώς έχουν μιλήσει μέχρι στιγμής περίπου πενήντα άτομα. Να μιλήσουν και οι επόμενοι δύο για επτά λεπτά ο καθένας. Ας προσπαθήσουν να περιοριστούν, γιατί, κύριοι συνάδελφοι, αντί για επτά λε</w:t>
      </w:r>
      <w:r>
        <w:rPr>
          <w:rFonts w:eastAsia="Times New Roman"/>
          <w:szCs w:val="24"/>
        </w:rPr>
        <w:t>πτά, όλοι μιλάτε δέκα. Αναγκαστικά όλοι σας κάνετε επαναλήψεις. Έχουν ειπωθεί όλα, είτε απ’ τη μία μεριά είτε απ’ την άλλη.</w:t>
      </w:r>
    </w:p>
    <w:p w14:paraId="50A7B9B2" w14:textId="77777777" w:rsidR="007C6747" w:rsidRDefault="00E91359">
      <w:pPr>
        <w:spacing w:after="0" w:line="600" w:lineRule="auto"/>
        <w:ind w:firstLine="720"/>
        <w:jc w:val="both"/>
        <w:rPr>
          <w:rFonts w:eastAsia="Times New Roman"/>
          <w:szCs w:val="24"/>
        </w:rPr>
      </w:pPr>
      <w:r>
        <w:rPr>
          <w:rFonts w:eastAsia="Times New Roman"/>
          <w:szCs w:val="24"/>
        </w:rPr>
        <w:t>Ας έρθει ο κ. Λοβέρδος να δώσει το παράδειγμα.</w:t>
      </w:r>
    </w:p>
    <w:p w14:paraId="50A7B9B3" w14:textId="77777777" w:rsidR="007C6747" w:rsidRDefault="00E91359">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Πρόεδρε, </w:t>
      </w:r>
      <w:r>
        <w:rPr>
          <w:rFonts w:eastAsia="Times New Roman"/>
          <w:szCs w:val="24"/>
        </w:rPr>
        <w:t>μετά τον κ. Λοβέρδο μπορώ να πάρω τον λόγο;</w:t>
      </w:r>
    </w:p>
    <w:p w14:paraId="50A7B9B4" w14:textId="77777777" w:rsidR="007C6747" w:rsidRDefault="00E91359">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Μπαλτάς είναι ο επόμενος ομιλητής. Θα πάρετε τον λόγο μετά τον κ. Μπαλτά.</w:t>
      </w:r>
    </w:p>
    <w:p w14:paraId="50A7B9B5" w14:textId="77777777" w:rsidR="007C6747" w:rsidRDefault="00E91359">
      <w:pPr>
        <w:spacing w:after="0" w:line="600" w:lineRule="auto"/>
        <w:ind w:firstLine="720"/>
        <w:jc w:val="both"/>
        <w:rPr>
          <w:rFonts w:eastAsia="Times New Roman"/>
          <w:szCs w:val="24"/>
        </w:rPr>
      </w:pPr>
      <w:r>
        <w:rPr>
          <w:rFonts w:eastAsia="Times New Roman"/>
          <w:szCs w:val="24"/>
        </w:rPr>
        <w:t xml:space="preserve">Ορίστε, κύριε Λοβέρδο, έχετε τον λόγο. </w:t>
      </w:r>
    </w:p>
    <w:p w14:paraId="50A7B9B6" w14:textId="77777777" w:rsidR="007C6747" w:rsidRDefault="00E91359">
      <w:pPr>
        <w:spacing w:after="0" w:line="600" w:lineRule="auto"/>
        <w:ind w:firstLine="720"/>
        <w:jc w:val="both"/>
        <w:rPr>
          <w:rFonts w:eastAsia="Times New Roman"/>
          <w:szCs w:val="24"/>
        </w:rPr>
      </w:pPr>
      <w:r w:rsidRPr="00B50D62">
        <w:rPr>
          <w:rFonts w:eastAsia="Times New Roman"/>
          <w:b/>
          <w:szCs w:val="24"/>
        </w:rPr>
        <w:t>ΑΝΔΡΕΑΣ ΛΟΒΕΡΔΟΣ:</w:t>
      </w:r>
      <w:r w:rsidRPr="0004406D">
        <w:rPr>
          <w:rFonts w:eastAsia="Times New Roman"/>
          <w:szCs w:val="24"/>
        </w:rPr>
        <w:t xml:space="preserve"> </w:t>
      </w:r>
      <w:r>
        <w:rPr>
          <w:rFonts w:eastAsia="Times New Roman"/>
          <w:szCs w:val="24"/>
        </w:rPr>
        <w:t xml:space="preserve">Κυρίες και κύριοι Βουλευτές, η </w:t>
      </w:r>
      <w:r>
        <w:rPr>
          <w:rFonts w:eastAsia="Times New Roman"/>
          <w:szCs w:val="24"/>
        </w:rPr>
        <w:t>Πρόεδρος έχει δίκιο. Πράγματι έχουν ειπωθεί όλα. Δεν θα προσθέσω κάτι ιδιαίτερο με την ομιλία μου, αλλά θέλω να δώσω έμφαση σε ορισμένα θέματα και γι’ αυτό μιλώ από το Βήμα σήμερα, μετά από μ</w:t>
      </w:r>
      <w:r>
        <w:rPr>
          <w:rFonts w:eastAsia="Times New Roman"/>
          <w:szCs w:val="24"/>
        </w:rPr>
        <w:t>ί</w:t>
      </w:r>
      <w:r>
        <w:rPr>
          <w:rFonts w:eastAsia="Times New Roman"/>
          <w:szCs w:val="24"/>
        </w:rPr>
        <w:t>α συζήτηση δύο ημερών.</w:t>
      </w:r>
    </w:p>
    <w:p w14:paraId="50A7B9B7" w14:textId="77777777" w:rsidR="007C6747" w:rsidRDefault="00E91359">
      <w:pPr>
        <w:spacing w:after="0" w:line="600" w:lineRule="auto"/>
        <w:ind w:firstLine="720"/>
        <w:jc w:val="both"/>
        <w:rPr>
          <w:rFonts w:eastAsia="Times New Roman"/>
          <w:szCs w:val="24"/>
        </w:rPr>
      </w:pPr>
      <w:r>
        <w:rPr>
          <w:rFonts w:eastAsia="Times New Roman"/>
          <w:szCs w:val="24"/>
        </w:rPr>
        <w:t>Μού έκανε πολύ κακή εντύπωση, κύριε Υπουρ</w:t>
      </w:r>
      <w:r>
        <w:rPr>
          <w:rFonts w:eastAsia="Times New Roman"/>
          <w:szCs w:val="24"/>
        </w:rPr>
        <w:t xml:space="preserve">γέ, η χθεσινή σας ομιλία, γιατί αναφερθήκατε με ιταμό τρόπο στους πανεπιστημιακούς εκείνους ή και στα όργανα των πανεπιστημίων, πρυτάνεις όχι ενός αλλά περισσοτέρων πανεπιστημίων, που μίλησαν αρνητικά για το πολιτικό σας τέκνο. Έχουν δικαίωμα να το κάνουν </w:t>
      </w:r>
      <w:r>
        <w:rPr>
          <w:rFonts w:eastAsia="Times New Roman"/>
          <w:szCs w:val="24"/>
        </w:rPr>
        <w:t>αυτό και ο διάλογος αυτά εμπεριέχει. Ίσως δεν είστε συνηθισμένος σ’ αυτά. Δεν μπορείτε να μιλάτε εδώ, από το Βήμα της Βουλής, αποκαλώντας γελοία τα επιχειρήματα πανεπιστημιακών οργάνων και προσώπων του πανεπιστημίου</w:t>
      </w:r>
      <w:r w:rsidRPr="00943143">
        <w:rPr>
          <w:rFonts w:eastAsia="Times New Roman"/>
          <w:szCs w:val="24"/>
        </w:rPr>
        <w:t>,</w:t>
      </w:r>
      <w:r>
        <w:rPr>
          <w:rFonts w:eastAsia="Times New Roman"/>
          <w:szCs w:val="24"/>
        </w:rPr>
        <w:t xml:space="preserve"> επειδή εκφράζουν τις απόψεις τους και π</w:t>
      </w:r>
      <w:r>
        <w:rPr>
          <w:rFonts w:eastAsia="Times New Roman"/>
          <w:szCs w:val="24"/>
        </w:rPr>
        <w:t xml:space="preserve">ρέπει να τους σεβαστείτε, αφού δεν σέβεστε τις απόψεις τους. </w:t>
      </w:r>
    </w:p>
    <w:p w14:paraId="50A7B9B8" w14:textId="77777777" w:rsidR="007C6747" w:rsidRDefault="00E91359">
      <w:pPr>
        <w:spacing w:after="0" w:line="600" w:lineRule="auto"/>
        <w:ind w:firstLine="720"/>
        <w:jc w:val="both"/>
        <w:rPr>
          <w:rFonts w:eastAsia="Times New Roman"/>
          <w:szCs w:val="24"/>
        </w:rPr>
      </w:pPr>
      <w:r>
        <w:rPr>
          <w:rFonts w:eastAsia="Times New Roman"/>
          <w:szCs w:val="24"/>
        </w:rPr>
        <w:t>Ο Πρωθυπουργός σας είπε σε κάποια φάση ότι μοιάζετε με τον Αϊνστάιν. Δίκιο έχει. «Του φέρνετε» στην όψη, διότι ο επιστήμων αυτός με τα επιτεύγματά του διαμόρφωσε ένα καλύτερο μέλλον για τον ανθρ</w:t>
      </w:r>
      <w:r>
        <w:rPr>
          <w:rFonts w:eastAsia="Times New Roman"/>
          <w:szCs w:val="24"/>
        </w:rPr>
        <w:t>ωπότητα. Εσείς ως πολιτικός –ως επιστήμων είναι άλλο θέμα, είναι δικό σας θέμα- με το πολιτικό σας τέκνο σήμερα εδώ προβλέπετε το παρελθόν. Κάνετε μία «βουτιά» βολέματος στο παρελθόν. Θα αναφέρω ορισμένα παραδείγματα που έχουν κατά κόρον αναφερθεί, αλλά θέ</w:t>
      </w:r>
      <w:r>
        <w:rPr>
          <w:rFonts w:eastAsia="Times New Roman"/>
          <w:szCs w:val="24"/>
        </w:rPr>
        <w:t xml:space="preserve">λω να εξηγήσω το ένα απ’ αυτά, γιατί υπάρχει παρεξήγηση πραγματική και σε σας. </w:t>
      </w:r>
    </w:p>
    <w:p w14:paraId="50A7B9B9" w14:textId="77777777" w:rsidR="007C6747" w:rsidRDefault="00E91359">
      <w:pPr>
        <w:spacing w:after="0" w:line="600" w:lineRule="auto"/>
        <w:ind w:firstLine="720"/>
        <w:jc w:val="both"/>
        <w:rPr>
          <w:rFonts w:eastAsia="Times New Roman"/>
          <w:szCs w:val="24"/>
        </w:rPr>
      </w:pPr>
      <w:r>
        <w:rPr>
          <w:rFonts w:eastAsia="Times New Roman"/>
          <w:szCs w:val="24"/>
        </w:rPr>
        <w:t xml:space="preserve">Έχετε τύχει στις μέρες σας να διαχειριστείτε ζητήματα βίας και ανομίας σε πανεπιστημιακούς χώρους. Αυτό που μου έκανε τρομερή εντύπωση, κύριοι συνάδελφοι, ήταν το γεγονός της </w:t>
      </w:r>
      <w:r>
        <w:rPr>
          <w:rFonts w:eastAsia="Times New Roman"/>
          <w:szCs w:val="24"/>
        </w:rPr>
        <w:t>π</w:t>
      </w:r>
      <w:r>
        <w:rPr>
          <w:rFonts w:eastAsia="Times New Roman"/>
          <w:szCs w:val="24"/>
        </w:rPr>
        <w:t xml:space="preserve">ρυτανείας του </w:t>
      </w:r>
      <w:r>
        <w:rPr>
          <w:rFonts w:eastAsia="Times New Roman"/>
          <w:szCs w:val="24"/>
        </w:rPr>
        <w:t>Π</w:t>
      </w:r>
      <w:r>
        <w:rPr>
          <w:rFonts w:eastAsia="Times New Roman"/>
          <w:szCs w:val="24"/>
        </w:rPr>
        <w:t>ανεπιστημίου της Θεσσαλίας που</w:t>
      </w:r>
      <w:r w:rsidRPr="00943143">
        <w:rPr>
          <w:rFonts w:eastAsia="Times New Roman"/>
          <w:szCs w:val="24"/>
        </w:rPr>
        <w:t>,</w:t>
      </w:r>
      <w:r>
        <w:rPr>
          <w:rFonts w:eastAsia="Times New Roman"/>
          <w:szCs w:val="24"/>
        </w:rPr>
        <w:t xml:space="preserve"> επειδή γινόταν ένας διαγωνισμός για κάποιον χώρο του </w:t>
      </w:r>
      <w:r>
        <w:rPr>
          <w:rFonts w:eastAsia="Times New Roman"/>
          <w:szCs w:val="24"/>
        </w:rPr>
        <w:t>π</w:t>
      </w:r>
      <w:r>
        <w:rPr>
          <w:rFonts w:eastAsia="Times New Roman"/>
          <w:szCs w:val="24"/>
        </w:rPr>
        <w:t xml:space="preserve">ανεπιστημίου, οι καταληψίες του χώρου αυτού –αν είναι αυτοί- μπήκαν μέσα, πήραν τους φακέλους, προπηλάκισαν υπάλληλο του </w:t>
      </w:r>
      <w:r>
        <w:rPr>
          <w:rFonts w:eastAsia="Times New Roman"/>
          <w:szCs w:val="24"/>
        </w:rPr>
        <w:t>π</w:t>
      </w:r>
      <w:r>
        <w:rPr>
          <w:rFonts w:eastAsia="Times New Roman"/>
          <w:szCs w:val="24"/>
        </w:rPr>
        <w:t>ανεπιστημίου και σταμάτησαν τη δι</w:t>
      </w:r>
      <w:r>
        <w:rPr>
          <w:rFonts w:eastAsia="Times New Roman"/>
          <w:szCs w:val="24"/>
        </w:rPr>
        <w:t>αδικασία, έγιναν μια-δυο αναφορές στα κανάλια και τέλος. Αυτά έγιναν με το καθεστώς που ισχύει σήμερα</w:t>
      </w:r>
      <w:r w:rsidRPr="00943143">
        <w:rPr>
          <w:rFonts w:eastAsia="Times New Roman"/>
          <w:szCs w:val="24"/>
        </w:rPr>
        <w:t>,</w:t>
      </w:r>
      <w:r>
        <w:rPr>
          <w:rFonts w:eastAsia="Times New Roman"/>
          <w:szCs w:val="24"/>
        </w:rPr>
        <w:t xml:space="preserve"> του νόμου που αλλάζετε. </w:t>
      </w:r>
    </w:p>
    <w:p w14:paraId="50A7B9BA" w14:textId="77777777" w:rsidR="007C6747" w:rsidRDefault="00E91359">
      <w:pPr>
        <w:spacing w:after="0" w:line="600" w:lineRule="auto"/>
        <w:ind w:firstLine="720"/>
        <w:jc w:val="both"/>
        <w:rPr>
          <w:rFonts w:eastAsia="Times New Roman"/>
          <w:szCs w:val="24"/>
        </w:rPr>
      </w:pPr>
      <w:r>
        <w:rPr>
          <w:rFonts w:eastAsia="Times New Roman"/>
          <w:szCs w:val="24"/>
        </w:rPr>
        <w:t xml:space="preserve">Επί των ημερών μου, λόγου χάρη, είχε καταληφθεί η </w:t>
      </w:r>
      <w:r>
        <w:rPr>
          <w:rFonts w:eastAsia="Times New Roman"/>
          <w:szCs w:val="24"/>
        </w:rPr>
        <w:t>π</w:t>
      </w:r>
      <w:r>
        <w:rPr>
          <w:rFonts w:eastAsia="Times New Roman"/>
          <w:szCs w:val="24"/>
        </w:rPr>
        <w:t xml:space="preserve">ρυτανεία του Πανεπιστημίου Αθηνών –ήταν Πρύτανης ο κ. </w:t>
      </w:r>
      <w:proofErr w:type="spellStart"/>
      <w:r>
        <w:rPr>
          <w:rFonts w:eastAsia="Times New Roman"/>
          <w:szCs w:val="24"/>
        </w:rPr>
        <w:t>Φορτσάκης</w:t>
      </w:r>
      <w:proofErr w:type="spellEnd"/>
      <w:r>
        <w:rPr>
          <w:rFonts w:eastAsia="Times New Roman"/>
          <w:szCs w:val="24"/>
        </w:rPr>
        <w:t xml:space="preserve"> τότε-, η διάτ</w:t>
      </w:r>
      <w:r>
        <w:rPr>
          <w:rFonts w:eastAsia="Times New Roman"/>
          <w:szCs w:val="24"/>
        </w:rPr>
        <w:t xml:space="preserve">αξη ήταν πολύ πιο κρίσιμη και χρήσιμη από τη δική σας που είναι γραφειοκρατική και ανεφάρμοστη και παρ’ όλα αυτά εμείς ζούσαμε το φαινόμενο η Αστυνομία να μην παρεμβαίνει, να μην ασκεί τα καθήκοντά της. </w:t>
      </w:r>
    </w:p>
    <w:p w14:paraId="50A7B9BB" w14:textId="77777777" w:rsidR="007C6747" w:rsidRDefault="00E91359">
      <w:pPr>
        <w:spacing w:after="0" w:line="600" w:lineRule="auto"/>
        <w:ind w:firstLine="720"/>
        <w:jc w:val="both"/>
        <w:rPr>
          <w:rFonts w:eastAsia="Times New Roman"/>
          <w:szCs w:val="24"/>
        </w:rPr>
      </w:pPr>
      <w:r>
        <w:rPr>
          <w:rFonts w:eastAsia="Times New Roman"/>
          <w:szCs w:val="24"/>
        </w:rPr>
        <w:t>Αν ήθελε η Εθνική Αντιπροσωπεία να συζητήσει ένα θέμ</w:t>
      </w:r>
      <w:r>
        <w:rPr>
          <w:rFonts w:eastAsia="Times New Roman"/>
          <w:szCs w:val="24"/>
        </w:rPr>
        <w:t>α, ήταν να συζητήσει αυτό, ότι με οποιοδήποτε καθεστώς που διευκολύνει την επιβολή της τάξης και του νόμου ή που δεν τη διευκολύνει, όπως είναι η παρέμβασή σας, έχουμε μία άρνηση των δυνάμεων της Αστυνομίας να παρέμβουν, γιατί ακόμη και με το παλιό καθεστώ</w:t>
      </w:r>
      <w:r>
        <w:rPr>
          <w:rFonts w:eastAsia="Times New Roman"/>
          <w:szCs w:val="24"/>
        </w:rPr>
        <w:t xml:space="preserve">ς που σήμερα εσείς αλλάζετε, ζητάνε τηλέφωνο του Πρύτανη. </w:t>
      </w:r>
    </w:p>
    <w:p w14:paraId="50A7B9BC" w14:textId="77777777" w:rsidR="007C6747" w:rsidRDefault="00E91359">
      <w:pPr>
        <w:spacing w:after="0" w:line="600" w:lineRule="auto"/>
        <w:ind w:firstLine="720"/>
        <w:jc w:val="both"/>
        <w:rPr>
          <w:rFonts w:eastAsia="Times New Roman"/>
          <w:szCs w:val="24"/>
        </w:rPr>
      </w:pPr>
      <w:r>
        <w:rPr>
          <w:rFonts w:eastAsia="Times New Roman"/>
          <w:szCs w:val="24"/>
        </w:rPr>
        <w:t xml:space="preserve">Αντί, λοιπόν, η Εθνική Αντιπροσωπεία να σκύψει στο θέμα, </w:t>
      </w:r>
      <w:proofErr w:type="spellStart"/>
      <w:r>
        <w:rPr>
          <w:rFonts w:eastAsia="Times New Roman"/>
          <w:szCs w:val="24"/>
        </w:rPr>
        <w:t>παλαιοτροπίζει</w:t>
      </w:r>
      <w:proofErr w:type="spellEnd"/>
      <w:r>
        <w:rPr>
          <w:rFonts w:eastAsia="Times New Roman"/>
          <w:szCs w:val="24"/>
        </w:rPr>
        <w:t xml:space="preserve"> γιατί το πρόβλημα –το κατάλαβα και από την ομιλία του κ. Φίλη- είναι η ευθυγράμμισή σας με τα προηγούμενά σας σ’ ένα θέμα –εν</w:t>
      </w:r>
      <w:r>
        <w:rPr>
          <w:rFonts w:eastAsia="Times New Roman"/>
          <w:szCs w:val="24"/>
        </w:rPr>
        <w:t>νοώ αυτά που λέγατε και προ των εκλογών του ’15- αφού σ’ όλα τα άλλα έχετε παραιτηθεί απ’ όσα λέγατε</w:t>
      </w:r>
      <w:r w:rsidRPr="00943143">
        <w:rPr>
          <w:rFonts w:eastAsia="Times New Roman"/>
          <w:szCs w:val="24"/>
        </w:rPr>
        <w:t>,</w:t>
      </w:r>
      <w:r>
        <w:rPr>
          <w:rFonts w:eastAsia="Times New Roman"/>
          <w:szCs w:val="24"/>
        </w:rPr>
        <w:t xml:space="preserve"> διότι δεν υπήρχαν αυτά. Σ’ αυτό εδώ το θέμα κάνετε μια πολιτική τεχνάσματος</w:t>
      </w:r>
      <w:r w:rsidRPr="00943143">
        <w:rPr>
          <w:rFonts w:eastAsia="Times New Roman"/>
          <w:szCs w:val="24"/>
        </w:rPr>
        <w:t>,</w:t>
      </w:r>
      <w:r>
        <w:rPr>
          <w:rFonts w:eastAsia="Times New Roman"/>
          <w:szCs w:val="24"/>
        </w:rPr>
        <w:t xml:space="preserve"> για να «χαϊδέψετε» τους δικούς σας πολιτικούς φίλους</w:t>
      </w:r>
      <w:r w:rsidRPr="00943143">
        <w:rPr>
          <w:rFonts w:eastAsia="Times New Roman"/>
          <w:szCs w:val="24"/>
        </w:rPr>
        <w:t>,</w:t>
      </w:r>
      <w:r>
        <w:rPr>
          <w:rFonts w:eastAsia="Times New Roman"/>
          <w:szCs w:val="24"/>
        </w:rPr>
        <w:t xml:space="preserve"> και συναγωνίζεστε ποιος</w:t>
      </w:r>
      <w:r>
        <w:rPr>
          <w:rFonts w:eastAsia="Times New Roman"/>
          <w:szCs w:val="24"/>
        </w:rPr>
        <w:t xml:space="preserve"> θα τα πει και καλύτερα. </w:t>
      </w:r>
    </w:p>
    <w:p w14:paraId="50A7B9BD" w14:textId="77777777" w:rsidR="007C6747" w:rsidRDefault="00E91359">
      <w:pPr>
        <w:spacing w:after="0" w:line="600" w:lineRule="auto"/>
        <w:ind w:firstLine="720"/>
        <w:jc w:val="both"/>
        <w:rPr>
          <w:rFonts w:eastAsia="Times New Roman"/>
          <w:szCs w:val="24"/>
        </w:rPr>
      </w:pPr>
      <w:r>
        <w:rPr>
          <w:rFonts w:eastAsia="Times New Roman"/>
          <w:szCs w:val="24"/>
        </w:rPr>
        <w:t>Είναι λάθος η παρέμβασή σας αυτή και ήταν πάρα πολύ μεγάλο λάθος να πείτε ότι</w:t>
      </w:r>
      <w:r w:rsidRPr="00943143">
        <w:rPr>
          <w:rFonts w:eastAsia="Times New Roman"/>
          <w:szCs w:val="24"/>
        </w:rPr>
        <w:t>,</w:t>
      </w:r>
      <w:r>
        <w:rPr>
          <w:rFonts w:eastAsia="Times New Roman"/>
          <w:szCs w:val="24"/>
        </w:rPr>
        <w:t xml:space="preserve"> κατά την άποψή σας</w:t>
      </w:r>
      <w:r w:rsidRPr="00943143">
        <w:rPr>
          <w:rFonts w:eastAsia="Times New Roman"/>
          <w:szCs w:val="24"/>
        </w:rPr>
        <w:t>,</w:t>
      </w:r>
      <w:r>
        <w:rPr>
          <w:rFonts w:eastAsia="Times New Roman"/>
          <w:szCs w:val="24"/>
        </w:rPr>
        <w:t xml:space="preserve"> τα θέματα του ασύλου θα τα έλυνε το ρωμαλέο φοιτητικό κίνημα, αυτά τα οποία έχουν αναφερθεί. Αν ήσασταν χριστιανός, θα λέγατε για τ</w:t>
      </w:r>
      <w:r>
        <w:rPr>
          <w:rFonts w:eastAsia="Times New Roman"/>
          <w:szCs w:val="24"/>
        </w:rPr>
        <w:t>η θεία πρόνοια. Δεν είστε, όμως, Υπουργός για να κάνετε είτε τις αναφορές σας στην Αριστερά είτε, αν ήσασταν φανατικός χριστιανός, τις αναφορές σας στη θεία πρόνοια. Για να κάνετε δουλειά είστε εδώ. Είναι άλλο το καθήκον ενός πολιτικού. Αυτά, λοιπόν, για τ</w:t>
      </w:r>
      <w:r>
        <w:rPr>
          <w:rFonts w:eastAsia="Times New Roman"/>
          <w:szCs w:val="24"/>
        </w:rPr>
        <w:t>ο άσυλο.</w:t>
      </w:r>
    </w:p>
    <w:p w14:paraId="50A7B9BE" w14:textId="77777777" w:rsidR="007C6747" w:rsidRDefault="00E91359">
      <w:pPr>
        <w:spacing w:after="0" w:line="600" w:lineRule="auto"/>
        <w:ind w:firstLine="720"/>
        <w:jc w:val="both"/>
        <w:rPr>
          <w:rFonts w:eastAsia="Times New Roman" w:cs="Times New Roman"/>
          <w:szCs w:val="24"/>
        </w:rPr>
      </w:pPr>
      <w:r>
        <w:rPr>
          <w:rFonts w:eastAsia="Times New Roman"/>
          <w:szCs w:val="24"/>
        </w:rPr>
        <w:t xml:space="preserve">Τώρα, η </w:t>
      </w:r>
      <w:proofErr w:type="spellStart"/>
      <w:r>
        <w:rPr>
          <w:rFonts w:eastAsia="Times New Roman"/>
          <w:szCs w:val="24"/>
        </w:rPr>
        <w:t>παλαιότροπη</w:t>
      </w:r>
      <w:proofErr w:type="spellEnd"/>
      <w:r>
        <w:rPr>
          <w:rFonts w:eastAsia="Times New Roman"/>
          <w:szCs w:val="24"/>
        </w:rPr>
        <w:t xml:space="preserve"> </w:t>
      </w:r>
      <w:proofErr w:type="spellStart"/>
      <w:r>
        <w:rPr>
          <w:rFonts w:eastAsia="Times New Roman"/>
          <w:szCs w:val="24"/>
        </w:rPr>
        <w:t>συνδιοίκηση</w:t>
      </w:r>
      <w:proofErr w:type="spellEnd"/>
      <w:r>
        <w:rPr>
          <w:rFonts w:eastAsia="Times New Roman"/>
          <w:szCs w:val="24"/>
        </w:rPr>
        <w:t xml:space="preserve"> που επανεισάγετε, επανεισάγεται δίχως να υπάρχει ΕΦΕΕ. Επί των δικών μου ολίγων ημερών στο Υπουργείο είχα τη συναίνεση της Νέας Δημοκρατίας, του ΠΑΣΟΚ τότε και –χωρίς να θέλω να πω κάτι παραπάνω από την αλήθεια- του</w:t>
      </w:r>
      <w:r>
        <w:rPr>
          <w:rFonts w:eastAsia="Times New Roman"/>
          <w:szCs w:val="24"/>
        </w:rPr>
        <w:t xml:space="preserve"> Κομμουνιστικού Κόμματος –το είχα ρωτήσει, νομίζω, εγγράφως- ότι ουδείς πολιτικός χώρος απ’ αυτούς δεν θα είχε αντίρρηση να δημιουργείτο η ΕΦΕΕ, φυσικά με μ</w:t>
      </w:r>
      <w:r>
        <w:rPr>
          <w:rFonts w:eastAsia="Times New Roman"/>
          <w:szCs w:val="24"/>
        </w:rPr>
        <w:t>ί</w:t>
      </w:r>
      <w:r>
        <w:rPr>
          <w:rFonts w:eastAsia="Times New Roman"/>
          <w:szCs w:val="24"/>
        </w:rPr>
        <w:t>α διαδικασία που αφορά το φοιτητικό κίνημα και όχι τους πολιτικούς. Εμείς λέγαμε τότε στο Υπουργείο</w:t>
      </w:r>
      <w:r>
        <w:rPr>
          <w:rFonts w:eastAsia="Times New Roman"/>
          <w:szCs w:val="24"/>
        </w:rPr>
        <w:t xml:space="preserve"> Παιδείας ότι η ΕΦΕΕ χρειάζεται</w:t>
      </w:r>
      <w:r w:rsidRPr="00943143">
        <w:rPr>
          <w:rFonts w:eastAsia="Times New Roman"/>
          <w:szCs w:val="24"/>
        </w:rPr>
        <w:t>,</w:t>
      </w:r>
      <w:r>
        <w:rPr>
          <w:rFonts w:eastAsia="Times New Roman"/>
          <w:szCs w:val="24"/>
        </w:rPr>
        <w:t xml:space="preserve"> διότι η όποια </w:t>
      </w:r>
      <w:proofErr w:type="spellStart"/>
      <w:r>
        <w:rPr>
          <w:rFonts w:eastAsia="Times New Roman"/>
          <w:szCs w:val="24"/>
        </w:rPr>
        <w:t>συνδιοίκηση</w:t>
      </w:r>
      <w:proofErr w:type="spellEnd"/>
      <w:r>
        <w:rPr>
          <w:rFonts w:eastAsia="Times New Roman"/>
          <w:szCs w:val="24"/>
        </w:rPr>
        <w:t xml:space="preserve"> με το βαθμό που υπήρχε τότε ή ο διάλογος ανάμεσα στους φορείς του πανεπιστημίου και το κράτος πρέπει να έχει έναν κεντρικό συνομιλητή από την πλευρά του φοιτητικού κινήματος.</w:t>
      </w:r>
      <w:r>
        <w:rPr>
          <w:rFonts w:eastAsia="Times New Roman" w:cs="Times New Roman"/>
          <w:szCs w:val="24"/>
        </w:rPr>
        <w:t xml:space="preserve"> </w:t>
      </w:r>
      <w:r>
        <w:rPr>
          <w:rFonts w:eastAsia="Times New Roman" w:cs="Times New Roman"/>
          <w:szCs w:val="24"/>
        </w:rPr>
        <w:t xml:space="preserve">Καμμία κίνηση δεν έχετε κάνει επ’ αυτού και όμως επαναφέρετε </w:t>
      </w:r>
      <w:proofErr w:type="spellStart"/>
      <w:r>
        <w:rPr>
          <w:rFonts w:eastAsia="Times New Roman" w:cs="Times New Roman"/>
          <w:szCs w:val="24"/>
        </w:rPr>
        <w:t>παλαιότροπες</w:t>
      </w:r>
      <w:proofErr w:type="spellEnd"/>
      <w:r>
        <w:rPr>
          <w:rFonts w:eastAsia="Times New Roman" w:cs="Times New Roman"/>
          <w:szCs w:val="24"/>
        </w:rPr>
        <w:t xml:space="preserve"> μορφές διοίκησης που η ζωή ξεπέρασε, για να ευθυγραμμιστείτε με έναν εαυτό σας που η ζωή η ίδια έχει ξεπεράσει. </w:t>
      </w:r>
    </w:p>
    <w:p w14:paraId="50A7B9B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Αυτά ήθελα να σας πω ως πρακτικά θέματα που αφορούν στην ουσία των θε</w:t>
      </w:r>
      <w:r>
        <w:rPr>
          <w:rFonts w:eastAsia="Times New Roman" w:cs="Times New Roman"/>
          <w:szCs w:val="24"/>
        </w:rPr>
        <w:t>μάτων που θέλετε να ρυθμίσετε, ενώ εσείς παίζετε πολιτικά. Δεν κοιτάτε τα θέματα</w:t>
      </w:r>
      <w:r w:rsidRPr="00346243">
        <w:rPr>
          <w:rFonts w:eastAsia="Times New Roman" w:cs="Times New Roman"/>
          <w:szCs w:val="24"/>
        </w:rPr>
        <w:t xml:space="preserve">, </w:t>
      </w:r>
      <w:r>
        <w:rPr>
          <w:rFonts w:eastAsia="Times New Roman" w:cs="Times New Roman"/>
          <w:szCs w:val="24"/>
        </w:rPr>
        <w:t>κατά τη γνώμη μου</w:t>
      </w:r>
      <w:r w:rsidRPr="00346243">
        <w:rPr>
          <w:rFonts w:eastAsia="Times New Roman" w:cs="Times New Roman"/>
          <w:szCs w:val="24"/>
        </w:rPr>
        <w:t xml:space="preserve">, </w:t>
      </w:r>
      <w:r>
        <w:rPr>
          <w:rFonts w:eastAsia="Times New Roman" w:cs="Times New Roman"/>
          <w:szCs w:val="24"/>
        </w:rPr>
        <w:t xml:space="preserve">αυτά καθ’ αυτά. </w:t>
      </w:r>
    </w:p>
    <w:p w14:paraId="50A7B9C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F373C2">
        <w:rPr>
          <w:rFonts w:eastAsia="Times New Roman" w:cs="Times New Roman"/>
          <w:b/>
          <w:szCs w:val="24"/>
        </w:rPr>
        <w:t>ΣΠΥΡΙΔΩΝ ΛΥΚΟΥΔΗΣ</w:t>
      </w:r>
      <w:r>
        <w:rPr>
          <w:rFonts w:eastAsia="Times New Roman" w:cs="Times New Roman"/>
          <w:szCs w:val="24"/>
        </w:rPr>
        <w:t>)</w:t>
      </w:r>
    </w:p>
    <w:p w14:paraId="50A7B9C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Είπατε σε μ</w:t>
      </w:r>
      <w:r>
        <w:rPr>
          <w:rFonts w:eastAsia="Times New Roman" w:cs="Times New Roman"/>
          <w:szCs w:val="24"/>
        </w:rPr>
        <w:t>ί</w:t>
      </w:r>
      <w:r>
        <w:rPr>
          <w:rFonts w:eastAsia="Times New Roman" w:cs="Times New Roman"/>
          <w:szCs w:val="24"/>
        </w:rPr>
        <w:t xml:space="preserve">α αποστροφή του λόγου σας </w:t>
      </w:r>
      <w:r>
        <w:rPr>
          <w:rFonts w:eastAsia="Times New Roman" w:cs="Times New Roman"/>
          <w:szCs w:val="24"/>
        </w:rPr>
        <w:t>–προφανώς δεν το έχω ακούσει, αλλά το λένε όλοι, σας το βάζουν στο στόμα- και το επαναλάβατε και εδώ με έναν τρόπο πιο ευγενικό εχθές, ότι σε όποιον δεν αρέσει –και μιλώ για τα μεταπτυχιακά- αυτός ο νόμος, ο τρόπος που εισάγεται, οι αναπομπές κ</w:t>
      </w:r>
      <w:r w:rsidRPr="00346243">
        <w:rPr>
          <w:rFonts w:eastAsia="Times New Roman" w:cs="Times New Roman"/>
          <w:szCs w:val="24"/>
        </w:rPr>
        <w:t>.</w:t>
      </w:r>
      <w:r>
        <w:rPr>
          <w:rFonts w:eastAsia="Times New Roman" w:cs="Times New Roman"/>
          <w:szCs w:val="24"/>
        </w:rPr>
        <w:t>λπ</w:t>
      </w:r>
      <w:r w:rsidRPr="00346243">
        <w:rPr>
          <w:rFonts w:eastAsia="Times New Roman" w:cs="Times New Roman"/>
          <w:szCs w:val="24"/>
        </w:rPr>
        <w:t>.</w:t>
      </w:r>
      <w:r>
        <w:rPr>
          <w:rFonts w:eastAsia="Times New Roman" w:cs="Times New Roman"/>
          <w:szCs w:val="24"/>
        </w:rPr>
        <w:t>, να σηκ</w:t>
      </w:r>
      <w:r>
        <w:rPr>
          <w:rFonts w:eastAsia="Times New Roman" w:cs="Times New Roman"/>
          <w:szCs w:val="24"/>
        </w:rPr>
        <w:t>ωθεί να φύγει.</w:t>
      </w:r>
    </w:p>
    <w:p w14:paraId="50A7B9C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Εγώ θα ήθελα να ρωτήσω τους συναδέλφους και εσάς πριν από όλα, που με τόσο πολύ άνετο τρόπο μιλήσατε αρνητικά γι</w:t>
      </w:r>
      <w:r w:rsidRPr="00346243">
        <w:rPr>
          <w:rFonts w:eastAsia="Times New Roman" w:cs="Times New Roman"/>
          <w:szCs w:val="24"/>
        </w:rPr>
        <w:t>’</w:t>
      </w:r>
      <w:r>
        <w:rPr>
          <w:rFonts w:eastAsia="Times New Roman" w:cs="Times New Roman"/>
          <w:szCs w:val="24"/>
        </w:rPr>
        <w:t xml:space="preserve"> αυτόν που θέλει να βελτιώσει τα εισοδήματά του των 1.400 ευρώ, που έχει οικογένεια, που έχει τέσσερα διδακτορικά πτυχία, που έχ</w:t>
      </w:r>
      <w:r>
        <w:rPr>
          <w:rFonts w:eastAsia="Times New Roman" w:cs="Times New Roman"/>
          <w:szCs w:val="24"/>
        </w:rPr>
        <w:t>ει ικανότητες, που έχει δεξιότητες και θέλει να κάνει τα 1.400 ευρώ 1.700 ευρώ. Από ποια κοινωνική θέση τα λέτε αυτά; Πού βασίζεστε προσωπικά εσείς -αλλά όχι μόνο εσείς και πάρα πολλοί συνάδελφοι από την πλευρά της Πλειοψηφίας που πήραν τον λόγο- για να μι</w:t>
      </w:r>
      <w:r>
        <w:rPr>
          <w:rFonts w:eastAsia="Times New Roman" w:cs="Times New Roman"/>
          <w:szCs w:val="24"/>
        </w:rPr>
        <w:t xml:space="preserve">λάτε με αυτήν την οικονομική άνεση; </w:t>
      </w:r>
    </w:p>
    <w:p w14:paraId="50A7B9C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Εσείς να φύγετε πρώτος. Εσείς και η οπισθοδρομική σας κομπανία να φύγει πρώτη και όχι οι άνθρωποι του πανεπιστημίου. Διότι είναι αλαζονεία να λες του άλλου «1.400 ευρώ είναι καλά και άμα θες». Είναι τσαμπουκάς -με </w:t>
      </w:r>
      <w:proofErr w:type="spellStart"/>
      <w:r>
        <w:rPr>
          <w:rFonts w:eastAsia="Times New Roman" w:cs="Times New Roman"/>
          <w:szCs w:val="24"/>
        </w:rPr>
        <w:t>συγχω</w:t>
      </w:r>
      <w:r>
        <w:rPr>
          <w:rFonts w:eastAsia="Times New Roman" w:cs="Times New Roman"/>
          <w:szCs w:val="24"/>
        </w:rPr>
        <w:t>ρείτε</w:t>
      </w:r>
      <w:proofErr w:type="spellEnd"/>
      <w:r>
        <w:rPr>
          <w:rFonts w:eastAsia="Times New Roman" w:cs="Times New Roman"/>
          <w:szCs w:val="24"/>
        </w:rPr>
        <w:t>, πολιτικώς τη λέξη την εννοώ με τρόπο αλλιώτικο- να λέτε ότι υπάρχουν συνάδελφοι σου που το κάνουν και δωρεάν. Βεβαίως, στο Οικονομικό των Αθηνών με τα εξήντα πέντε μέλη ΔΕΠ δεν υπάρχουν μαθήματα να κάνεις στα προπτυχιακά και η δουλειά σου γίνεται στ</w:t>
      </w:r>
      <w:r>
        <w:rPr>
          <w:rFonts w:eastAsia="Times New Roman" w:cs="Times New Roman"/>
          <w:szCs w:val="24"/>
        </w:rPr>
        <w:t xml:space="preserve">α μεταπτυχιακά. Στο Πανεπιστήμιο Πειραιά με τα είκοσι μέλη ΔΕΠ αυτό δεν βγαίνει. </w:t>
      </w:r>
      <w:r>
        <w:rPr>
          <w:rFonts w:eastAsia="Times New Roman" w:cs="Times New Roman"/>
          <w:szCs w:val="24"/>
        </w:rPr>
        <w:t>Π</w:t>
      </w:r>
      <w:r>
        <w:rPr>
          <w:rFonts w:eastAsia="Times New Roman" w:cs="Times New Roman"/>
          <w:szCs w:val="24"/>
        </w:rPr>
        <w:t xml:space="preserve">οιος είστε εσείς που θα πείτε σε έναν άνθρωπο που αγωνίζεται για τη ζωή του και για την οικογένειά του ότι καλά είναι τα 1.400 ευρώ και άμα θες; Να φύγετε εσείς, λοιπόν, όχι </w:t>
      </w:r>
      <w:r>
        <w:rPr>
          <w:rFonts w:eastAsia="Times New Roman" w:cs="Times New Roman"/>
          <w:szCs w:val="24"/>
        </w:rPr>
        <w:t xml:space="preserve">οι άνθρωποι του πανεπιστημίου. </w:t>
      </w:r>
    </w:p>
    <w:p w14:paraId="50A7B9C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Τέλος, ένα θέμα ακόμη, κύριε Υπουργέ, το έχουμε κουβεντιάσει και με τις διαδικασίες του κοινοβουλευτικού ελέγχου. Είχα φέρει στη Βουλή και είχε αποδεχτεί τέσσερα ξενόγλωσσα προπτυχιακά τμήματα, στην Κρήτη, στη Χίο, στη Ρόδο,</w:t>
      </w:r>
      <w:r>
        <w:rPr>
          <w:rFonts w:eastAsia="Times New Roman" w:cs="Times New Roman"/>
          <w:szCs w:val="24"/>
        </w:rPr>
        <w:t xml:space="preserve"> στο Δημοκρίτειο Πανεπιστήμιο Θράκης για τα αρχαία ελληνικά γράμματα, που απευθύνονταν σε φοιτητές εκτός Ευρωπαϊκής Ένωσης, για να μην έχουμε τα προβλήματα και με το άρθρο 16 και με το </w:t>
      </w:r>
      <w:proofErr w:type="spellStart"/>
      <w:r w:rsidRPr="00235E96">
        <w:rPr>
          <w:rFonts w:eastAsia="Times New Roman" w:cs="Times New Roman"/>
          <w:szCs w:val="24"/>
        </w:rPr>
        <w:t>ενωσιακό</w:t>
      </w:r>
      <w:proofErr w:type="spellEnd"/>
      <w:r w:rsidRPr="00235E96">
        <w:rPr>
          <w:rFonts w:eastAsia="Times New Roman" w:cs="Times New Roman"/>
          <w:szCs w:val="24"/>
        </w:rPr>
        <w:t xml:space="preserve"> </w:t>
      </w:r>
      <w:r>
        <w:rPr>
          <w:rFonts w:eastAsia="Times New Roman" w:cs="Times New Roman"/>
          <w:szCs w:val="24"/>
        </w:rPr>
        <w:t xml:space="preserve">δίκαιο. Είχε ανταποκριθεί το Δημοκρίτειο. Είχαν ξεκινήσει όλα </w:t>
      </w:r>
      <w:r>
        <w:rPr>
          <w:rFonts w:eastAsia="Times New Roman" w:cs="Times New Roman"/>
          <w:szCs w:val="24"/>
        </w:rPr>
        <w:t xml:space="preserve">και εσείς οι </w:t>
      </w:r>
      <w:proofErr w:type="spellStart"/>
      <w:r w:rsidRPr="00235E96">
        <w:rPr>
          <w:rFonts w:eastAsia="Times New Roman" w:cs="Times New Roman"/>
          <w:szCs w:val="24"/>
        </w:rPr>
        <w:t>παλαιότροποι</w:t>
      </w:r>
      <w:proofErr w:type="spellEnd"/>
      <w:r>
        <w:rPr>
          <w:rFonts w:eastAsia="Times New Roman" w:cs="Times New Roman"/>
          <w:szCs w:val="24"/>
        </w:rPr>
        <w:t>, οι αρνητές της εξέλιξης, τα σταματήσατε, πρώτος ο κ. Μπαλτάς και στη συνέχεια εσείς. Στον κ. Φίλη είχαν φανεί ενδιαφέροντα και είχαμε κάνει τη συζήτηση εδώ με ευκαιρία ένα τριετές πρόγραμμα του Πανεπιστημίου Αθηνών, αν θυμάμαι κα</w:t>
      </w:r>
      <w:r>
        <w:rPr>
          <w:rFonts w:eastAsia="Times New Roman" w:cs="Times New Roman"/>
          <w:szCs w:val="24"/>
        </w:rPr>
        <w:t>λά. Ήταν μ</w:t>
      </w:r>
      <w:r>
        <w:rPr>
          <w:rFonts w:eastAsia="Times New Roman" w:cs="Times New Roman"/>
          <w:szCs w:val="24"/>
        </w:rPr>
        <w:t>ί</w:t>
      </w:r>
      <w:r>
        <w:rPr>
          <w:rFonts w:eastAsia="Times New Roman" w:cs="Times New Roman"/>
          <w:szCs w:val="24"/>
        </w:rPr>
        <w:t xml:space="preserve">α μεγάλη ευκαιρία. </w:t>
      </w:r>
    </w:p>
    <w:p w14:paraId="50A7B9C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Χωρίς να έχουμε ανοίξει ακόμα τα θέματα του άρθρου 16, να έχουμε χιλιάδες ανθρώπους εδώ από την Αφρική, από την Ασία. Είχαμε την εμπειρία συνάδελφοι, στην Κρήτη, στο μεταπτυχιακό του Πολυτεχνείου για μεταπτυχιακό είκοσι θέσεω</w:t>
      </w:r>
      <w:r>
        <w:rPr>
          <w:rFonts w:eastAsia="Times New Roman" w:cs="Times New Roman"/>
          <w:szCs w:val="24"/>
        </w:rPr>
        <w:t>ν να γίνουν ενενήντα αιτήσεις συμμετοχής από ανθρώπους τελειόφοιτους χωρών της Αφρικής. Αυτήν τη διαδικασία που την είχαμε ανοίξει, έξι επτά μήνες να είχαμε ακόμη, θα την είχαμε προχωρήσει. Θα την είχατε βρει έτοιμη. Όμως, και τότε είμαι βέβαιος ότι κάτι θ</w:t>
      </w:r>
      <w:r>
        <w:rPr>
          <w:rFonts w:eastAsia="Times New Roman" w:cs="Times New Roman"/>
          <w:szCs w:val="24"/>
        </w:rPr>
        <w:t xml:space="preserve">α κάνατε για να την σταματήσετε, γιατί δεν είναι στη λογική σας. </w:t>
      </w:r>
    </w:p>
    <w:p w14:paraId="50A7B9C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υτά τα περί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π</w:t>
      </w:r>
      <w:r>
        <w:rPr>
          <w:rFonts w:eastAsia="Times New Roman" w:cs="Times New Roman"/>
          <w:szCs w:val="24"/>
        </w:rPr>
        <w:t xml:space="preserve">ανεπιστημίου και όλα αυτά που μου είχατε πει και στον κοινοβουλευτικό έλεγχο και είπατε εδώ, δεν σας πιστεύουμε ότι τα εννοείτε. Είστε αρνητές αυτού του είδους της διαδικασίας. </w:t>
      </w:r>
    </w:p>
    <w:p w14:paraId="50A7B9C7" w14:textId="77777777" w:rsidR="007C6747" w:rsidRDefault="00E91359">
      <w:pPr>
        <w:spacing w:after="0"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Κύριε συνάδελφε, ολοκληρώστε, γιατί είμαστε στ</w:t>
      </w:r>
      <w:r>
        <w:rPr>
          <w:rFonts w:eastAsia="Times New Roman" w:cs="Times New Roman"/>
          <w:szCs w:val="24"/>
        </w:rPr>
        <w:t xml:space="preserve">α εννιά λεπτά. </w:t>
      </w:r>
    </w:p>
    <w:p w14:paraId="50A7B9C8" w14:textId="77777777" w:rsidR="007C6747" w:rsidRDefault="00E91359">
      <w:pPr>
        <w:spacing w:after="0" w:line="600" w:lineRule="auto"/>
        <w:ind w:firstLine="720"/>
        <w:jc w:val="both"/>
        <w:rPr>
          <w:rFonts w:eastAsia="Times New Roman" w:cs="Times New Roman"/>
          <w:szCs w:val="24"/>
        </w:rPr>
      </w:pPr>
      <w:r w:rsidRPr="005A7C70">
        <w:rPr>
          <w:rFonts w:eastAsia="Times New Roman" w:cs="Times New Roman"/>
          <w:b/>
          <w:szCs w:val="24"/>
        </w:rPr>
        <w:t xml:space="preserve">ΑΝΔΡΕΑΣ ΛΟΒΕΡΔΟΣ: </w:t>
      </w:r>
      <w:r>
        <w:rPr>
          <w:rFonts w:eastAsia="Times New Roman" w:cs="Times New Roman"/>
          <w:szCs w:val="24"/>
        </w:rPr>
        <w:t xml:space="preserve">Κλείνω αμέσως, κύριε Πρόεδρε. </w:t>
      </w:r>
    </w:p>
    <w:p w14:paraId="50A7B9C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Αν κάναμε μια κανονική νομοθετική διαδικασία, κύριε Πρόεδρε, το ξέρετε καλά, θα είχαμε και χώρο για τις τροπολογίες. Έχω καταθέσει μ</w:t>
      </w:r>
      <w:r>
        <w:rPr>
          <w:rFonts w:eastAsia="Times New Roman" w:cs="Times New Roman"/>
          <w:szCs w:val="24"/>
        </w:rPr>
        <w:t>ί</w:t>
      </w:r>
      <w:r>
        <w:rPr>
          <w:rFonts w:eastAsia="Times New Roman" w:cs="Times New Roman"/>
          <w:szCs w:val="24"/>
        </w:rPr>
        <w:t>α τροπολογία μαζί με άλλους πέντε συναδέλφους. Έχουμε κατα</w:t>
      </w:r>
      <w:r>
        <w:rPr>
          <w:rFonts w:eastAsia="Times New Roman" w:cs="Times New Roman"/>
          <w:szCs w:val="24"/>
        </w:rPr>
        <w:t>θέσει μ</w:t>
      </w:r>
      <w:r>
        <w:rPr>
          <w:rFonts w:eastAsia="Times New Roman" w:cs="Times New Roman"/>
          <w:szCs w:val="24"/>
        </w:rPr>
        <w:t>ί</w:t>
      </w:r>
      <w:r>
        <w:rPr>
          <w:rFonts w:eastAsia="Times New Roman" w:cs="Times New Roman"/>
          <w:szCs w:val="24"/>
        </w:rPr>
        <w:t xml:space="preserve">α τροπολογία η οποία προσπαθεί να απαντήσει στις δυστροπίες και στον </w:t>
      </w:r>
      <w:proofErr w:type="spellStart"/>
      <w:r>
        <w:rPr>
          <w:rFonts w:eastAsia="Times New Roman" w:cs="Times New Roman"/>
          <w:szCs w:val="24"/>
        </w:rPr>
        <w:t>λεγκαλισμό</w:t>
      </w:r>
      <w:proofErr w:type="spellEnd"/>
      <w:r>
        <w:rPr>
          <w:rFonts w:eastAsia="Times New Roman" w:cs="Times New Roman"/>
          <w:szCs w:val="24"/>
        </w:rPr>
        <w:t xml:space="preserve"> του ελληνικού διοικητικού συστήματος. Είχα ως Υπουργός Παιδείας προτείνει στη Βουλή και η Βουλή είχε δεχτεί τη ρύθμιση με τρόπο εξομοιωτικό των θεμάτων που αφορούν τους</w:t>
      </w:r>
      <w:r>
        <w:rPr>
          <w:rFonts w:eastAsia="Times New Roman" w:cs="Times New Roman"/>
          <w:szCs w:val="24"/>
        </w:rPr>
        <w:t xml:space="preserve"> πτυχιούχους του </w:t>
      </w:r>
      <w:r>
        <w:rPr>
          <w:rFonts w:eastAsia="Times New Roman" w:cs="Times New Roman"/>
          <w:szCs w:val="24"/>
          <w:lang w:val="en-US"/>
        </w:rPr>
        <w:t>DEREE</w:t>
      </w:r>
      <w:r>
        <w:rPr>
          <w:rFonts w:eastAsia="Times New Roman" w:cs="Times New Roman"/>
          <w:szCs w:val="24"/>
        </w:rPr>
        <w:t xml:space="preserve">. </w:t>
      </w:r>
    </w:p>
    <w:p w14:paraId="50A7B9C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lang w:val="en-US"/>
        </w:rPr>
        <w:t>H</w:t>
      </w:r>
      <w:r w:rsidRPr="005A7C70">
        <w:rPr>
          <w:rFonts w:eastAsia="Times New Roman" w:cs="Times New Roman"/>
          <w:szCs w:val="24"/>
        </w:rPr>
        <w:t xml:space="preserve"> ελληνικ</w:t>
      </w:r>
      <w:r>
        <w:rPr>
          <w:rFonts w:eastAsia="Times New Roman" w:cs="Times New Roman"/>
          <w:szCs w:val="24"/>
        </w:rPr>
        <w:t>ή διοίκηση δυστροπώντας, γιατί δεν το ήθελε, υπό τη νέα ηγεσία του Υπουργείου έλεγε ότι η παράγραφος τάδε, του άρθρου τάδε, του εδαφίου τάδε, δεν επιτρέπει. Πρέπει να γίνει ειδική και επ’ αυτού ρύθμιση. Η ερμηνεία δεν έφτανε. Έπρεπε να γίνει κάτι ειδικότερ</w:t>
      </w:r>
      <w:r>
        <w:rPr>
          <w:rFonts w:eastAsia="Times New Roman" w:cs="Times New Roman"/>
          <w:szCs w:val="24"/>
        </w:rPr>
        <w:t xml:space="preserve">ο. Δεν το κάνετε. </w:t>
      </w:r>
    </w:p>
    <w:p w14:paraId="50A7B9C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Οι συνάδελφοι </w:t>
      </w:r>
      <w:proofErr w:type="spellStart"/>
      <w:r>
        <w:rPr>
          <w:rFonts w:eastAsia="Times New Roman" w:cs="Times New Roman"/>
          <w:szCs w:val="24"/>
        </w:rPr>
        <w:t>Χριστοφιλοπούλου</w:t>
      </w:r>
      <w:proofErr w:type="spellEnd"/>
      <w:r>
        <w:rPr>
          <w:rFonts w:eastAsia="Times New Roman" w:cs="Times New Roman"/>
          <w:szCs w:val="24"/>
        </w:rPr>
        <w:t xml:space="preserve">, Μάριος Γεωργιάδης, Φωτήλας, </w:t>
      </w:r>
      <w:proofErr w:type="spellStart"/>
      <w:r>
        <w:rPr>
          <w:rFonts w:eastAsia="Times New Roman" w:cs="Times New Roman"/>
          <w:szCs w:val="24"/>
        </w:rPr>
        <w:t>Κεφαλίδου</w:t>
      </w:r>
      <w:proofErr w:type="spellEnd"/>
      <w:r>
        <w:rPr>
          <w:rFonts w:eastAsia="Times New Roman" w:cs="Times New Roman"/>
          <w:szCs w:val="24"/>
        </w:rPr>
        <w:t xml:space="preserve"> και εγώ καταθέσαμε μια πρόταση να τελειώσετε αυτό το θέμα και να απαλλάξετε τους ανθρώπους που</w:t>
      </w:r>
      <w:r w:rsidRPr="00725E63">
        <w:rPr>
          <w:rFonts w:eastAsia="Times New Roman" w:cs="Times New Roman"/>
          <w:szCs w:val="24"/>
        </w:rPr>
        <w:t>,</w:t>
      </w:r>
      <w:r>
        <w:rPr>
          <w:rFonts w:eastAsia="Times New Roman" w:cs="Times New Roman"/>
          <w:szCs w:val="24"/>
        </w:rPr>
        <w:t xml:space="preserve"> χωρίς να υπάρχει κανένας λόγος έχουν πρόβλημα από ένα πρόβλημα δεκαετιώ</w:t>
      </w:r>
      <w:r>
        <w:rPr>
          <w:rFonts w:eastAsia="Times New Roman" w:cs="Times New Roman"/>
          <w:szCs w:val="24"/>
        </w:rPr>
        <w:t xml:space="preserve">ν. Στο χέρι σας είναι να το κάνετε. </w:t>
      </w:r>
    </w:p>
    <w:p w14:paraId="50A7B9CC" w14:textId="77777777" w:rsidR="007C6747" w:rsidRDefault="00E91359">
      <w:pPr>
        <w:spacing w:after="0" w:line="600" w:lineRule="auto"/>
        <w:ind w:firstLine="720"/>
        <w:jc w:val="both"/>
        <w:rPr>
          <w:rFonts w:eastAsia="Times New Roman" w:cs="Times New Roman"/>
          <w:szCs w:val="24"/>
        </w:rPr>
      </w:pPr>
      <w:r w:rsidRPr="009F0A35">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Κύριε Λοβέρδο, σας παρακαλώ.</w:t>
      </w:r>
    </w:p>
    <w:p w14:paraId="50A7B9C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Τελειώνω.</w:t>
      </w:r>
    </w:p>
    <w:p w14:paraId="50A7B9C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Μου λένε διάφοροι συνάδελφοι από το πανεπιστήμιο κάτι που δεν ήξερα. Δεν μου είχε τύχει στη δική μου σταδιοδρομία. Πολλά τμήματα α</w:t>
      </w:r>
      <w:r>
        <w:rPr>
          <w:rFonts w:eastAsia="Times New Roman" w:cs="Times New Roman"/>
          <w:szCs w:val="24"/>
        </w:rPr>
        <w:t>ρχίζουν από τις 20 Αυγούστου το ακαδημαϊκό έτος. Μήπως θα μπορούσατε να σκεφθείτε την έναρξη του ακαδημαϊκού έτους να την μεταφέρετε δέκα μέρες μετά. Είναι πάρα πολύ καλό. Αν είναι έτσι και το επιβεβαιώνει η εμπειρία σας…</w:t>
      </w:r>
    </w:p>
    <w:p w14:paraId="50A7B9C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w:t>
      </w:r>
      <w:r>
        <w:rPr>
          <w:rFonts w:eastAsia="Times New Roman" w:cs="Times New Roman"/>
          <w:b/>
          <w:szCs w:val="24"/>
        </w:rPr>
        <w:t xml:space="preserve">αιδείας, Έρευνας και Θρησκευμάτων): </w:t>
      </w:r>
      <w:r>
        <w:rPr>
          <w:rFonts w:eastAsia="Times New Roman" w:cs="Times New Roman"/>
          <w:szCs w:val="24"/>
        </w:rPr>
        <w:t xml:space="preserve">Αυτοί είναι εσωτερικοί κανονισμοί. Να το αποφασίσουν τα ιδρύματα. </w:t>
      </w:r>
    </w:p>
    <w:p w14:paraId="50A7B9D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μπορείτε να το αποφασίσετε εσείς κεντρικά για όλα τα ιδρύματα. Να το κάνετε αντιμετωπίζοντας ένα πρόβλημα που υπάρχει. Δεν έχετε ά</w:t>
      </w:r>
      <w:r>
        <w:rPr>
          <w:rFonts w:eastAsia="Times New Roman" w:cs="Times New Roman"/>
          <w:szCs w:val="24"/>
        </w:rPr>
        <w:t xml:space="preserve">δικο σ’ αυτό που λέτε, αλλά θα μπορούσε να γίνει κι από την πλευρά σας. </w:t>
      </w:r>
    </w:p>
    <w:p w14:paraId="50A7B9D1" w14:textId="77777777" w:rsidR="007C6747" w:rsidRDefault="00E91359">
      <w:pPr>
        <w:spacing w:after="0" w:line="600" w:lineRule="auto"/>
        <w:ind w:firstLine="720"/>
        <w:jc w:val="both"/>
        <w:rPr>
          <w:rFonts w:eastAsia="Times New Roman" w:cs="Times New Roman"/>
          <w:szCs w:val="24"/>
        </w:rPr>
      </w:pPr>
      <w:r w:rsidRPr="009F0A35">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Ολοκληρώνουμε, κύριε συνάδελφε.</w:t>
      </w:r>
    </w:p>
    <w:p w14:paraId="50A7B9D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Τέλος, καταθέσατε μ</w:t>
      </w:r>
      <w:r>
        <w:rPr>
          <w:rFonts w:eastAsia="Times New Roman" w:cs="Times New Roman"/>
          <w:szCs w:val="24"/>
        </w:rPr>
        <w:t>ί</w:t>
      </w:r>
      <w:r>
        <w:rPr>
          <w:rFonts w:eastAsia="Times New Roman" w:cs="Times New Roman"/>
          <w:szCs w:val="24"/>
        </w:rPr>
        <w:t xml:space="preserve">α τροπολογία και δεύτερη φορά με διορθώσεις, σε σχέση με αυτούς που οφείλουν και </w:t>
      </w:r>
      <w:r>
        <w:rPr>
          <w:rFonts w:eastAsia="Times New Roman" w:cs="Times New Roman"/>
          <w:szCs w:val="24"/>
        </w:rPr>
        <w:t>πρέπει να αποδώσουν χρήματα στο ελληνικό πανεπιστήμιο. Είναι δυσνόητη η ρύθμιση όπως την κάνατε. Αν μπορείτε, να δώσετε τώρα μ</w:t>
      </w:r>
      <w:r>
        <w:rPr>
          <w:rFonts w:eastAsia="Times New Roman" w:cs="Times New Roman"/>
          <w:szCs w:val="24"/>
        </w:rPr>
        <w:t>ί</w:t>
      </w:r>
      <w:r>
        <w:rPr>
          <w:rFonts w:eastAsia="Times New Roman" w:cs="Times New Roman"/>
          <w:szCs w:val="24"/>
        </w:rPr>
        <w:t>α διευκρίνιση. Ποιο είναι αυτό το ακριβές ποσοστό που εννοεί η τροπολογία υπό τη δεύτερη εκδοχή που σήμερα καταθέσατε; Αν δεν είν</w:t>
      </w:r>
      <w:r>
        <w:rPr>
          <w:rFonts w:eastAsia="Times New Roman" w:cs="Times New Roman"/>
          <w:szCs w:val="24"/>
        </w:rPr>
        <w:t>αι κατανοητό το τι ρυθμίζετε, πάρτε το πίσω και το φέρνετε τον Σεπτέμβριο. Αν έχετε τη δυνατότητα τώρα να μας πείτε πώς ακριβώς εννοείτε τη ρύθμιση, να καταγραφεί στα Πρακτικά και να μπορέσει να χρησιμεύσει στην ερμηνεία της διάταξής σας, θα ήταν καλό.</w:t>
      </w:r>
    </w:p>
    <w:p w14:paraId="50A7B9D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αριστώ, κύριε Λυκούδη.</w:t>
      </w:r>
    </w:p>
    <w:p w14:paraId="50A7B9D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 κύριε Υπουργέ.</w:t>
      </w:r>
    </w:p>
    <w:p w14:paraId="50A7B9D5" w14:textId="77777777" w:rsidR="007C6747" w:rsidRDefault="00E91359">
      <w:pPr>
        <w:spacing w:after="0" w:line="600" w:lineRule="auto"/>
        <w:ind w:firstLine="720"/>
        <w:jc w:val="both"/>
        <w:rPr>
          <w:rFonts w:eastAsia="Times New Roman" w:cs="Times New Roman"/>
          <w:szCs w:val="24"/>
        </w:rPr>
      </w:pPr>
      <w:r w:rsidRPr="0096133D">
        <w:rPr>
          <w:rFonts w:eastAsia="Times New Roman" w:cs="Times New Roman"/>
          <w:szCs w:val="24"/>
        </w:rPr>
        <w:t>(Χειροκροτήματα</w:t>
      </w:r>
      <w:r>
        <w:rPr>
          <w:rFonts w:eastAsia="Times New Roman" w:cs="Times New Roman"/>
          <w:szCs w:val="24"/>
        </w:rPr>
        <w:t xml:space="preserve"> από την πτέρυγα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96133D">
        <w:rPr>
          <w:rFonts w:eastAsia="Times New Roman" w:cs="Times New Roman"/>
          <w:szCs w:val="24"/>
        </w:rPr>
        <w:t>)</w:t>
      </w:r>
    </w:p>
    <w:p w14:paraId="50A7B9D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Κύριε Πρόεδρε, θα ήθελα τον λόγο. </w:t>
      </w:r>
    </w:p>
    <w:p w14:paraId="50A7B9D7" w14:textId="77777777" w:rsidR="007C6747" w:rsidRDefault="00E91359">
      <w:pPr>
        <w:spacing w:after="0" w:line="600" w:lineRule="auto"/>
        <w:ind w:firstLine="720"/>
        <w:jc w:val="both"/>
        <w:rPr>
          <w:rFonts w:eastAsia="Times New Roman" w:cs="Times New Roman"/>
          <w:szCs w:val="24"/>
        </w:rPr>
      </w:pPr>
      <w:r w:rsidRPr="009F0A35">
        <w:rPr>
          <w:rFonts w:eastAsia="Times New Roman" w:cs="Times New Roman"/>
          <w:b/>
          <w:szCs w:val="24"/>
        </w:rPr>
        <w:t>ΠΡΟΕΔΡΕΥΩΝ (Σ</w:t>
      </w:r>
      <w:r w:rsidRPr="009F0A35">
        <w:rPr>
          <w:rFonts w:eastAsia="Times New Roman" w:cs="Times New Roman"/>
          <w:b/>
          <w:szCs w:val="24"/>
        </w:rPr>
        <w:t>πυρίδων Λυκούδης):</w:t>
      </w:r>
      <w:r>
        <w:rPr>
          <w:rFonts w:eastAsia="Times New Roman" w:cs="Times New Roman"/>
          <w:szCs w:val="24"/>
        </w:rPr>
        <w:t xml:space="preserve"> Κύριε Υπουργέ, θέλετε να μιλήσετε τώρα; Ξέρετε γιατί το λέω; </w:t>
      </w:r>
    </w:p>
    <w:p w14:paraId="50A7B9D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Συνεννοήθηκα με τη συνεργάτιδά σας. Δεν θα μιλήσω τώρα. Όμως, επειδή και το πρωί ο Αρχηγός της Αξιωματική</w:t>
      </w:r>
      <w:r>
        <w:rPr>
          <w:rFonts w:eastAsia="Times New Roman" w:cs="Times New Roman"/>
          <w:szCs w:val="24"/>
        </w:rPr>
        <w:t xml:space="preserve">ς Αντιπολίτευσης και πολλοί Βουλευτές αναφέρθηκαν σ’ αυτό που είπα, «αν θέλουν να φύγουν, ας φύγουν», να το διευκρινίσω, γιατί δεν ανεχόμαστε να μας λένε «να φύγετε εσείς». </w:t>
      </w:r>
    </w:p>
    <w:p w14:paraId="50A7B9D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Προσέξτε, εμείς αυτό που λέμε είναι ότι υπάρχει μ</w:t>
      </w:r>
      <w:r>
        <w:rPr>
          <w:rFonts w:eastAsia="Times New Roman" w:cs="Times New Roman"/>
          <w:szCs w:val="24"/>
        </w:rPr>
        <w:t>ί</w:t>
      </w:r>
      <w:r>
        <w:rPr>
          <w:rFonts w:eastAsia="Times New Roman" w:cs="Times New Roman"/>
          <w:szCs w:val="24"/>
        </w:rPr>
        <w:t>α απειλή από κάποιους που θέλουν</w:t>
      </w:r>
      <w:r>
        <w:rPr>
          <w:rFonts w:eastAsia="Times New Roman" w:cs="Times New Roman"/>
          <w:szCs w:val="24"/>
        </w:rPr>
        <w:t xml:space="preserve"> με το επιπλέον επιμίσθιο να διπλασιάζουν τους μισθούς τους. Λένε αυτοί -όχι όλοι, οι ελάχιστοι απ’ αυτούς, γιατί έχουν δημόσιο λόγο- «αν δεν μας το κάνετε, θα σηκωθούμε να φύγουμε». Η απάντηση ξανά είναι «να σηκωθούν να φύγουν». Διότι δεν είναι αυτοί που </w:t>
      </w:r>
      <w:r>
        <w:rPr>
          <w:rFonts w:eastAsia="Times New Roman" w:cs="Times New Roman"/>
          <w:szCs w:val="24"/>
        </w:rPr>
        <w:t xml:space="preserve">παίρνουν το επιπλέον επιμίσθιο οι καλοί και άξιοι, ενώ οι άλλοι είναι οι φτωχοί κι αυτοί που το κάνουν για το κέφι τους. Κι αυτό δεν έχω ακούσει να το λέτε, κύριε Λοβέρδο και κανείς άλλος. </w:t>
      </w:r>
    </w:p>
    <w:p w14:paraId="50A7B9D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σιωπή στο επόμενο που θα σας πω είναι συγκλονιστική. Εμείς λέμε </w:t>
      </w:r>
      <w:r>
        <w:rPr>
          <w:rFonts w:eastAsia="Times New Roman" w:cs="Times New Roman"/>
          <w:szCs w:val="24"/>
        </w:rPr>
        <w:t xml:space="preserve">ότι αν ενός μεταπτυχιακού του έχουν μείνει κάποιοι πόροι, για να δώσει επιπλέον επιμίσθιο σε όσους ήδη έχουν μισθό, αντί να κάνει αυτό να προκηρύξει τη θέση για νέους επιστήμονες. </w:t>
      </w:r>
      <w:r>
        <w:rPr>
          <w:rFonts w:eastAsia="Times New Roman" w:cs="Times New Roman"/>
          <w:szCs w:val="24"/>
        </w:rPr>
        <w:t>Μ</w:t>
      </w:r>
      <w:r>
        <w:rPr>
          <w:rFonts w:eastAsia="Times New Roman" w:cs="Times New Roman"/>
          <w:szCs w:val="24"/>
        </w:rPr>
        <w:t xml:space="preserve">όνο αν δεν παρουσιαστούν, τότε να πάρουν το επιμίσθιο; Είστε υπέρ αυτής της διαδικασίας να προκηρύσσεται θέση για νέους επιστήμονες ή όχι; Αυτό. </w:t>
      </w:r>
    </w:p>
    <w:p w14:paraId="50A7B9DB" w14:textId="77777777" w:rsidR="007C6747" w:rsidRDefault="00E91359">
      <w:pPr>
        <w:spacing w:after="0" w:line="600" w:lineRule="auto"/>
        <w:ind w:firstLine="720"/>
        <w:jc w:val="both"/>
        <w:rPr>
          <w:rFonts w:eastAsia="Times New Roman" w:cs="Times New Roman"/>
          <w:szCs w:val="24"/>
        </w:rPr>
      </w:pPr>
      <w:r w:rsidRPr="009F0A35">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Όχι, μην ρωτάτε, γιατί θα υπάρξει απάντηση και πάει λέγοντας. </w:t>
      </w:r>
    </w:p>
    <w:p w14:paraId="50A7B9D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ευχαριστώ.</w:t>
      </w:r>
    </w:p>
    <w:p w14:paraId="50A7B9D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συνάδελφος κ. Χριστοδουλοπούλου με ενημέρωσε ότι έχετε συμφωνήσει να μειώσουμε τον χρόνο και θα πάμε στα πέντε λεπτά. Δεν μειώνουμε τον χρόνο από μαζοχισμό. Δεν μπορούμε. Δεν βγαίνει ο χρόνος. </w:t>
      </w:r>
    </w:p>
    <w:p w14:paraId="50A7B9D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Αριστείδης Μπαλτάς έχει τον λόγο </w:t>
      </w:r>
      <w:r>
        <w:rPr>
          <w:rFonts w:eastAsia="Times New Roman" w:cs="Times New Roman"/>
          <w:szCs w:val="24"/>
        </w:rPr>
        <w:t>από τον ΣΥΡΙΖΑ.</w:t>
      </w:r>
    </w:p>
    <w:p w14:paraId="50A7B9D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ΑΡΙΣΤΕΙΔΗΣ ΜΠΑΛΤΑΣ:</w:t>
      </w:r>
      <w:r>
        <w:rPr>
          <w:rFonts w:eastAsia="Times New Roman" w:cs="Times New Roman"/>
          <w:szCs w:val="24"/>
        </w:rPr>
        <w:t xml:space="preserve"> Κατά ευτυχή σύμπτωση αυτά που είχα να πω συνδέονται άμεσα μ’ αυτά που είπε ο κ. Λοβέρδος κι αυτά που διευκρίνισε ο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50A7B9E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Αρχίζω από μ</w:t>
      </w:r>
      <w:r>
        <w:rPr>
          <w:rFonts w:eastAsia="Times New Roman" w:cs="Times New Roman"/>
          <w:szCs w:val="24"/>
        </w:rPr>
        <w:t>ί</w:t>
      </w:r>
      <w:r>
        <w:rPr>
          <w:rFonts w:eastAsia="Times New Roman" w:cs="Times New Roman"/>
          <w:szCs w:val="24"/>
        </w:rPr>
        <w:t xml:space="preserve">α φράση του κ. Θεοχαρόπουλου το πρωί. Είπε ότι δωρεάν μεταπτυχιακά </w:t>
      </w:r>
      <w:proofErr w:type="spellStart"/>
      <w:r>
        <w:rPr>
          <w:rFonts w:eastAsia="Times New Roman" w:cs="Times New Roman"/>
          <w:szCs w:val="24"/>
        </w:rPr>
        <w:t>ίσον</w:t>
      </w:r>
      <w:proofErr w:type="spellEnd"/>
      <w:r>
        <w:rPr>
          <w:rFonts w:eastAsia="Times New Roman" w:cs="Times New Roman"/>
          <w:szCs w:val="24"/>
        </w:rPr>
        <w:t xml:space="preserve"> λαϊκι</w:t>
      </w:r>
      <w:r>
        <w:rPr>
          <w:rFonts w:eastAsia="Times New Roman" w:cs="Times New Roman"/>
          <w:szCs w:val="24"/>
        </w:rPr>
        <w:t>σμός. Του γνωστοποιώ, αν δεν το γνωρίζει, ότι αυτή η κατηγορία οφείλει να σταλεί στη Γερμανία, τη Γαλλία, την Ολλανδία, σε όλες τις χώρες της Ευρώπης, όπου τα μεταπτυχιακά είναι δωρεάν. Εξαιρώ το Ηνωμένο Βασίλειο. Θα επανέλθω.</w:t>
      </w:r>
    </w:p>
    <w:p w14:paraId="50A7B9E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Δωρεάν μεταπτυχιακά έχει το Ε</w:t>
      </w:r>
      <w:r>
        <w:rPr>
          <w:rFonts w:eastAsia="Times New Roman" w:cs="Times New Roman"/>
          <w:szCs w:val="24"/>
        </w:rPr>
        <w:t xml:space="preserve">θνικό Μετσόβιο Πολυτεχνείο, το οποίο έχει και έξοδα για τα μεταπτυχιακά, γιατί έχει εργαστήρια και άλλα αναλώσιμα. Δωρεάν μεταπτυχιακά έχει το </w:t>
      </w:r>
      <w:proofErr w:type="spellStart"/>
      <w:r>
        <w:rPr>
          <w:rFonts w:eastAsia="Times New Roman" w:cs="Times New Roman"/>
          <w:szCs w:val="24"/>
        </w:rPr>
        <w:t>Πάντειο</w:t>
      </w:r>
      <w:proofErr w:type="spellEnd"/>
      <w:r>
        <w:rPr>
          <w:rFonts w:eastAsia="Times New Roman" w:cs="Times New Roman"/>
          <w:szCs w:val="24"/>
        </w:rPr>
        <w:t xml:space="preserve"> Πανεπιστήμιο και άλλα πανεπιστήμια της χώρας.</w:t>
      </w:r>
    </w:p>
    <w:p w14:paraId="50A7B9E2" w14:textId="77777777" w:rsidR="007C6747" w:rsidRDefault="00E91359">
      <w:pPr>
        <w:spacing w:after="0" w:line="600" w:lineRule="auto"/>
        <w:ind w:firstLine="720"/>
        <w:jc w:val="both"/>
        <w:rPr>
          <w:rFonts w:eastAsia="Times New Roman"/>
          <w:szCs w:val="24"/>
        </w:rPr>
      </w:pPr>
      <w:r>
        <w:rPr>
          <w:rFonts w:eastAsia="Times New Roman"/>
          <w:szCs w:val="24"/>
        </w:rPr>
        <w:t>Δεύτερον, σε σχέση με τις αμοιβές</w:t>
      </w:r>
      <w:r w:rsidRPr="005479A0">
        <w:rPr>
          <w:rFonts w:eastAsia="Times New Roman"/>
          <w:szCs w:val="24"/>
        </w:rPr>
        <w:t xml:space="preserve"> </w:t>
      </w:r>
      <w:r>
        <w:rPr>
          <w:rFonts w:eastAsia="Times New Roman"/>
          <w:szCs w:val="24"/>
        </w:rPr>
        <w:t>δεν ξέρω τι αντίληψη έχει</w:t>
      </w:r>
      <w:r>
        <w:rPr>
          <w:rFonts w:eastAsia="Times New Roman"/>
          <w:szCs w:val="24"/>
        </w:rPr>
        <w:t xml:space="preserve"> ο κ. Λοβέρδος για το πανεπιστήμιο μετά τα τόσα χρόνια που λείπει, αλλά η έννοια για πρόσθετη αμοιβή για μεταπτυχιακό είναι εκτός καταστατικής λειτουργίας του ελληνικού πανεπιστημίου</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αι εξηγώ τι εννοώ. </w:t>
      </w:r>
    </w:p>
    <w:p w14:paraId="50A7B9E3" w14:textId="77777777" w:rsidR="007C6747" w:rsidRDefault="00E91359">
      <w:pPr>
        <w:spacing w:after="0" w:line="600" w:lineRule="auto"/>
        <w:ind w:firstLine="720"/>
        <w:jc w:val="both"/>
        <w:rPr>
          <w:rFonts w:eastAsia="Times New Roman"/>
          <w:szCs w:val="24"/>
        </w:rPr>
      </w:pPr>
      <w:r>
        <w:rPr>
          <w:rFonts w:eastAsia="Times New Roman"/>
          <w:szCs w:val="24"/>
        </w:rPr>
        <w:t>Ο πανεπιστημιακός είναι μ</w:t>
      </w:r>
      <w:r>
        <w:rPr>
          <w:rFonts w:eastAsia="Times New Roman"/>
          <w:szCs w:val="24"/>
        </w:rPr>
        <w:t>ί</w:t>
      </w:r>
      <w:r>
        <w:rPr>
          <w:rFonts w:eastAsia="Times New Roman"/>
          <w:szCs w:val="24"/>
        </w:rPr>
        <w:t>α περίοπτη θέση. Είναι μ</w:t>
      </w:r>
      <w:r>
        <w:rPr>
          <w:rFonts w:eastAsia="Times New Roman"/>
          <w:szCs w:val="24"/>
        </w:rPr>
        <w:t>ί</w:t>
      </w:r>
      <w:r>
        <w:rPr>
          <w:rFonts w:eastAsia="Times New Roman"/>
          <w:szCs w:val="24"/>
        </w:rPr>
        <w:t>α θέση ευθύνης, είναι μια θέση δόξας -αν θέλετε- είναι μια θέση μέσω της οποίας διδάσκει και ερευνά και αυτό είναι το καθήκον του. Αυτός ο καθηγητής είναι πλήρους και αποκλειστικής απασχόλησης σε ένα τμήμα και σε ένα πανεπιστήμιο. Πλήρους και αποκλειστικής</w:t>
      </w:r>
      <w:r>
        <w:rPr>
          <w:rFonts w:eastAsia="Times New Roman"/>
          <w:szCs w:val="24"/>
        </w:rPr>
        <w:t xml:space="preserve"> σημαίνει ότι δεν έχει πάρεργα, δεν έχει τρόπους να γυρνάει γύρω, γύρω και να μαζεύει λεφτά. Αν έχει πρόσθετες αποδοχές, αυτές είναι, κατ’ αρχήν, τα συγγράμματά του, τα συγγραφικά του δικαιώματα και ό,τι άλλο συνάδει με αυτού του τύπου τη λειτουργία. Είναι</w:t>
      </w:r>
      <w:r>
        <w:rPr>
          <w:rFonts w:eastAsia="Times New Roman"/>
          <w:szCs w:val="24"/>
        </w:rPr>
        <w:t xml:space="preserve"> πλήρους και αποκλειστικής, που σημαίνει πλήρες ωράριο </w:t>
      </w:r>
      <w:r>
        <w:rPr>
          <w:rFonts w:eastAsia="Times New Roman"/>
          <w:szCs w:val="24"/>
        </w:rPr>
        <w:t>–</w:t>
      </w:r>
      <w:r>
        <w:rPr>
          <w:rFonts w:eastAsia="Times New Roman"/>
          <w:szCs w:val="24"/>
        </w:rPr>
        <w:t>αν</w:t>
      </w:r>
      <w:r>
        <w:rPr>
          <w:rFonts w:eastAsia="Times New Roman"/>
          <w:szCs w:val="24"/>
        </w:rPr>
        <w:t xml:space="preserve"> έχει νόημα το</w:t>
      </w:r>
      <w:r>
        <w:rPr>
          <w:rFonts w:eastAsia="Times New Roman"/>
          <w:szCs w:val="24"/>
        </w:rPr>
        <w:t xml:space="preserve"> ωράριο- παρ’ ότι στους πανεπιστημιακούς τα ωράρια δεν λειτουργούν.</w:t>
      </w:r>
    </w:p>
    <w:p w14:paraId="50A7B9E4" w14:textId="77777777" w:rsidR="007C6747" w:rsidRDefault="00E91359">
      <w:pPr>
        <w:spacing w:after="0" w:line="600" w:lineRule="auto"/>
        <w:ind w:firstLine="720"/>
        <w:jc w:val="both"/>
        <w:rPr>
          <w:rFonts w:eastAsia="Times New Roman"/>
          <w:szCs w:val="24"/>
        </w:rPr>
      </w:pPr>
      <w:r>
        <w:rPr>
          <w:rFonts w:eastAsia="Times New Roman"/>
          <w:szCs w:val="24"/>
        </w:rPr>
        <w:t>Είπε ο κ. Μητσοτάκης το πρωί την άλλη, τερατώδη φράση: «Ως υπερωρία ο πανεπιστημιακός να δουλεύει σε διπλανό μεταπτυ</w:t>
      </w:r>
      <w:r>
        <w:rPr>
          <w:rFonts w:eastAsia="Times New Roman"/>
          <w:szCs w:val="24"/>
        </w:rPr>
        <w:t xml:space="preserve">χιακό». Η έννοια της υπερωρίας εδώ είναι αστεία. </w:t>
      </w:r>
      <w:r>
        <w:rPr>
          <w:rFonts w:eastAsia="Times New Roman"/>
          <w:szCs w:val="24"/>
        </w:rPr>
        <w:t>Αντίθετα</w:t>
      </w:r>
      <w:r>
        <w:rPr>
          <w:rFonts w:eastAsia="Times New Roman"/>
          <w:szCs w:val="24"/>
        </w:rPr>
        <w:t xml:space="preserve"> μπορεί ενδεχομένως κάποιος, επειδή έχει μια ειδικότητα και θέλει να βοηθήσει ένα διπλανό τμήμα κατόπιν πρόσκλησης, να κάνει ένα κοινό μεταπτυχιακό μάθημα μεταξύ ενός πανεπιστημίου και άλλου πανεπιστ</w:t>
      </w:r>
      <w:r>
        <w:rPr>
          <w:rFonts w:eastAsia="Times New Roman"/>
          <w:szCs w:val="24"/>
        </w:rPr>
        <w:t>ημίου, προφανώς, χωρίς καμμία αμοιβή.</w:t>
      </w:r>
    </w:p>
    <w:p w14:paraId="50A7B9E5" w14:textId="77777777" w:rsidR="007C6747" w:rsidRDefault="00E91359">
      <w:pPr>
        <w:spacing w:after="0" w:line="600" w:lineRule="auto"/>
        <w:ind w:firstLine="720"/>
        <w:jc w:val="both"/>
        <w:rPr>
          <w:rFonts w:eastAsia="Times New Roman"/>
          <w:szCs w:val="24"/>
        </w:rPr>
      </w:pPr>
      <w:r>
        <w:rPr>
          <w:rFonts w:eastAsia="Times New Roman"/>
          <w:szCs w:val="24"/>
        </w:rPr>
        <w:t>Από κει και πέρα, εάν εσείς νομίζετε ότι τα 1.200 ευρώ του πανεπιστημιακού –δεν ξέρω πόσο είπατε, δεν ξέρω πόσο ακριβώς είναι τώρα- είναι λίγα, βεβαίως και είναι λίγα. Όμως, αυτά τα λίγα δεν γίνονται</w:t>
      </w:r>
      <w:r>
        <w:rPr>
          <w:rFonts w:eastAsia="Times New Roman"/>
          <w:szCs w:val="24"/>
        </w:rPr>
        <w:t xml:space="preserve"> πολλά</w:t>
      </w:r>
      <w:r>
        <w:rPr>
          <w:rFonts w:eastAsia="Times New Roman"/>
          <w:szCs w:val="24"/>
        </w:rPr>
        <w:t xml:space="preserve"> τσιμπολογώντ</w:t>
      </w:r>
      <w:r>
        <w:rPr>
          <w:rFonts w:eastAsia="Times New Roman"/>
          <w:szCs w:val="24"/>
        </w:rPr>
        <w:t xml:space="preserve">ας από τα δίδακτρα που πληρώνουν άλλοι σε άλλα μεταπτυχιακά. Δεν γίνεται έτσι το πράγμα. </w:t>
      </w:r>
    </w:p>
    <w:p w14:paraId="50A7B9E6" w14:textId="77777777" w:rsidR="007C6747" w:rsidRDefault="00E91359">
      <w:pPr>
        <w:spacing w:after="0" w:line="600" w:lineRule="auto"/>
        <w:ind w:firstLine="720"/>
        <w:jc w:val="both"/>
        <w:rPr>
          <w:rFonts w:eastAsia="Times New Roman"/>
          <w:szCs w:val="24"/>
        </w:rPr>
      </w:pPr>
      <w:r>
        <w:rPr>
          <w:rFonts w:eastAsia="Times New Roman"/>
          <w:szCs w:val="24"/>
        </w:rPr>
        <w:t>Τ</w:t>
      </w:r>
      <w:r>
        <w:rPr>
          <w:rFonts w:eastAsia="Times New Roman"/>
          <w:szCs w:val="24"/>
        </w:rPr>
        <w:t>αυτοχρόνως δεν μπορείτε να το λέτε αυτό, όταν ο</w:t>
      </w:r>
      <w:r>
        <w:rPr>
          <w:rFonts w:eastAsia="Times New Roman"/>
          <w:szCs w:val="24"/>
        </w:rPr>
        <w:t xml:space="preserve"> μεν</w:t>
      </w:r>
      <w:r>
        <w:rPr>
          <w:rFonts w:eastAsia="Times New Roman"/>
          <w:szCs w:val="24"/>
        </w:rPr>
        <w:t xml:space="preserve"> δοξασμένος πανεπιστημιακός έχει αυτήν τη μικρή αμοιβή, αλλά ταυτοχρόνως υπάρχει το περίφημο </w:t>
      </w:r>
      <w:r>
        <w:rPr>
          <w:rFonts w:eastAsia="Times New Roman"/>
          <w:szCs w:val="24"/>
          <w:lang w:val="en-US"/>
        </w:rPr>
        <w:t>brain</w:t>
      </w:r>
      <w:r w:rsidRPr="00202762">
        <w:rPr>
          <w:rFonts w:eastAsia="Times New Roman"/>
          <w:szCs w:val="24"/>
        </w:rPr>
        <w:t xml:space="preserve"> </w:t>
      </w:r>
      <w:r>
        <w:rPr>
          <w:rFonts w:eastAsia="Times New Roman"/>
          <w:szCs w:val="24"/>
          <w:lang w:val="en-US"/>
        </w:rPr>
        <w:t>drain</w:t>
      </w:r>
      <w:r w:rsidRPr="00202762">
        <w:rPr>
          <w:rFonts w:eastAsia="Times New Roman"/>
          <w:szCs w:val="24"/>
        </w:rPr>
        <w:t xml:space="preserve"> </w:t>
      </w:r>
      <w:r>
        <w:rPr>
          <w:rFonts w:eastAsia="Times New Roman"/>
          <w:szCs w:val="24"/>
        </w:rPr>
        <w:t>και φεύγο</w:t>
      </w:r>
      <w:r>
        <w:rPr>
          <w:rFonts w:eastAsia="Times New Roman"/>
          <w:szCs w:val="24"/>
        </w:rPr>
        <w:t>υν όλοι οι νέοι επιστήμονες, γιατί δεν βρίσκουν χώρο να σταθούν με τα μισά από τα 1.200, είτε σαν έρευνα είτε σαν διδασκαλία. Τα πρόσθετα, λοιπόν, αυτά χρήματα -αν και εφόσον υπάρχουν- να δοθούν σε τέτοιους νέους επιστήμονες. Να τελειώνουμε, λοιπόν, με όλη</w:t>
      </w:r>
      <w:r>
        <w:rPr>
          <w:rFonts w:eastAsia="Times New Roman"/>
          <w:szCs w:val="24"/>
        </w:rPr>
        <w:t xml:space="preserve"> αυτή τη φλυαρία περί υποχρεωτικών διδάκτρων στα μεταπτυχιακά και πρόσθετων αμοιβών στους πλήρους και αποκλειστικής απασχόλησης πανεπιστημιακούς. </w:t>
      </w:r>
    </w:p>
    <w:p w14:paraId="50A7B9E7" w14:textId="77777777" w:rsidR="007C6747" w:rsidRDefault="00E91359">
      <w:pPr>
        <w:spacing w:after="0" w:line="600" w:lineRule="auto"/>
        <w:ind w:firstLine="720"/>
        <w:jc w:val="both"/>
        <w:rPr>
          <w:rFonts w:eastAsia="Times New Roman"/>
          <w:szCs w:val="24"/>
        </w:rPr>
      </w:pPr>
      <w:r>
        <w:rPr>
          <w:rFonts w:eastAsia="Times New Roman"/>
          <w:szCs w:val="24"/>
        </w:rPr>
        <w:t>Κάτι για τον κ. Τζαβάρα</w:t>
      </w:r>
      <w:r>
        <w:rPr>
          <w:rFonts w:eastAsia="Times New Roman"/>
          <w:szCs w:val="24"/>
        </w:rPr>
        <w:t>, ως προς τον</w:t>
      </w:r>
      <w:r>
        <w:rPr>
          <w:rFonts w:eastAsia="Times New Roman"/>
          <w:szCs w:val="24"/>
        </w:rPr>
        <w:t xml:space="preserve"> με τον οποίο πάντα αισθάνομαι,</w:t>
      </w:r>
      <w:r>
        <w:rPr>
          <w:rFonts w:eastAsia="Times New Roman"/>
          <w:szCs w:val="24"/>
        </w:rPr>
        <w:t xml:space="preserve"> ιδιαίτερη χαρά, όταν διασταυρώνουμε επιχειρήματα</w:t>
      </w:r>
      <w:r>
        <w:rPr>
          <w:rFonts w:eastAsia="Times New Roman"/>
          <w:szCs w:val="24"/>
        </w:rPr>
        <w:t>,</w:t>
      </w:r>
      <w:r>
        <w:rPr>
          <w:rFonts w:eastAsia="Times New Roman"/>
          <w:szCs w:val="24"/>
        </w:rPr>
        <w:t xml:space="preserve"> περί του </w:t>
      </w:r>
      <w:r>
        <w:rPr>
          <w:rFonts w:eastAsia="Times New Roman"/>
          <w:szCs w:val="24"/>
          <w:lang w:val="en-US"/>
        </w:rPr>
        <w:t>integrated</w:t>
      </w:r>
      <w:r w:rsidRPr="00202762">
        <w:rPr>
          <w:rFonts w:eastAsia="Times New Roman"/>
          <w:szCs w:val="24"/>
        </w:rPr>
        <w:t xml:space="preserve"> </w:t>
      </w:r>
      <w:r>
        <w:rPr>
          <w:rFonts w:eastAsia="Times New Roman"/>
          <w:szCs w:val="24"/>
          <w:lang w:val="en-US"/>
        </w:rPr>
        <w:t>master</w:t>
      </w:r>
      <w:r w:rsidRPr="00202762">
        <w:rPr>
          <w:rFonts w:eastAsia="Times New Roman"/>
          <w:szCs w:val="24"/>
        </w:rPr>
        <w:t xml:space="preserve">. </w:t>
      </w:r>
      <w:r>
        <w:rPr>
          <w:rFonts w:eastAsia="Times New Roman"/>
          <w:szCs w:val="24"/>
        </w:rPr>
        <w:t xml:space="preserve">Θα με συγχωρέσετε, αλλά εδώ διαφωνούμε καθέτως, οριζοντίως και διαγωνίως για τον εξής λόγο: Ξέρετε ότι υπάρχει ευρωπαϊκός χώρος ανώτατης εκπαίδευσης ο οποίος </w:t>
      </w:r>
      <w:proofErr w:type="spellStart"/>
      <w:r>
        <w:rPr>
          <w:rFonts w:eastAsia="Times New Roman"/>
          <w:szCs w:val="24"/>
        </w:rPr>
        <w:t>διέπεται</w:t>
      </w:r>
      <w:proofErr w:type="spellEnd"/>
      <w:r>
        <w:rPr>
          <w:rFonts w:eastAsia="Times New Roman"/>
          <w:szCs w:val="24"/>
        </w:rPr>
        <w:t xml:space="preserve"> από μ</w:t>
      </w:r>
      <w:r>
        <w:rPr>
          <w:rFonts w:eastAsia="Times New Roman"/>
          <w:szCs w:val="24"/>
        </w:rPr>
        <w:t>ί</w:t>
      </w:r>
      <w:r>
        <w:rPr>
          <w:rFonts w:eastAsia="Times New Roman"/>
          <w:szCs w:val="24"/>
        </w:rPr>
        <w:t>α δι</w:t>
      </w:r>
      <w:r>
        <w:rPr>
          <w:rFonts w:eastAsia="Times New Roman"/>
          <w:szCs w:val="24"/>
        </w:rPr>
        <w:t>αδικασία –την περίφημη διαδικασία της Μπολόνιας- στην οποία πολλοί διαφωνούμε και στην οποία διαδικασία –δεν ξέρω αν το ξέρετε αυτό- ισχυρές χώρες της Ευρώπης εξαίρεσαν από αυτήν τη διαδικασία τα εμβληματικά τους ιδρύματα. Εντός διαδικασίας Μπολόνιας δεν ε</w:t>
      </w:r>
      <w:r>
        <w:rPr>
          <w:rFonts w:eastAsia="Times New Roman"/>
          <w:szCs w:val="24"/>
        </w:rPr>
        <w:t>ίναι ούτε οι γαλλικές</w:t>
      </w:r>
      <w:r w:rsidRPr="00890004">
        <w:rPr>
          <w:rFonts w:eastAsia="Times New Roman"/>
          <w:szCs w:val="24"/>
        </w:rPr>
        <w:t xml:space="preserve"> </w:t>
      </w:r>
      <w:proofErr w:type="spellStart"/>
      <w:r>
        <w:rPr>
          <w:rFonts w:eastAsia="Times New Roman"/>
          <w:szCs w:val="24"/>
          <w:lang w:val="en-US"/>
        </w:rPr>
        <w:t>Grandes</w:t>
      </w:r>
      <w:proofErr w:type="spellEnd"/>
      <w:r w:rsidRPr="00202762">
        <w:rPr>
          <w:rFonts w:eastAsia="Times New Roman"/>
          <w:szCs w:val="24"/>
        </w:rPr>
        <w:t xml:space="preserve"> </w:t>
      </w:r>
      <w:proofErr w:type="spellStart"/>
      <w:r>
        <w:rPr>
          <w:rFonts w:eastAsia="Times New Roman"/>
          <w:szCs w:val="24"/>
          <w:lang w:val="en-US"/>
        </w:rPr>
        <w:t>Ecoles</w:t>
      </w:r>
      <w:proofErr w:type="spellEnd"/>
      <w:r>
        <w:rPr>
          <w:rFonts w:eastAsia="Times New Roman"/>
          <w:szCs w:val="24"/>
        </w:rPr>
        <w:t xml:space="preserve"> ούτε η Οξφόρδη ούτε το </w:t>
      </w:r>
      <w:proofErr w:type="spellStart"/>
      <w:r>
        <w:rPr>
          <w:rFonts w:eastAsia="Times New Roman"/>
          <w:szCs w:val="24"/>
        </w:rPr>
        <w:t>Κέιμπριτζ</w:t>
      </w:r>
      <w:proofErr w:type="spellEnd"/>
      <w:r>
        <w:rPr>
          <w:rFonts w:eastAsia="Times New Roman"/>
          <w:szCs w:val="24"/>
        </w:rPr>
        <w:t xml:space="preserve"> ούτε το </w:t>
      </w:r>
      <w:proofErr w:type="spellStart"/>
      <w:r>
        <w:rPr>
          <w:rFonts w:eastAsia="Times New Roman"/>
          <w:szCs w:val="24"/>
        </w:rPr>
        <w:t>Ιμπίριαλ</w:t>
      </w:r>
      <w:proofErr w:type="spellEnd"/>
      <w:r>
        <w:rPr>
          <w:rFonts w:eastAsia="Times New Roman"/>
          <w:szCs w:val="24"/>
        </w:rPr>
        <w:t xml:space="preserve"> ούτε τίποτα</w:t>
      </w:r>
      <w:r>
        <w:rPr>
          <w:rFonts w:eastAsia="Times New Roman"/>
          <w:szCs w:val="24"/>
        </w:rPr>
        <w:t xml:space="preserve"> ανάλογο</w:t>
      </w:r>
      <w:r>
        <w:rPr>
          <w:rFonts w:eastAsia="Times New Roman"/>
          <w:szCs w:val="24"/>
        </w:rPr>
        <w:t xml:space="preserve">. </w:t>
      </w:r>
    </w:p>
    <w:p w14:paraId="50A7B9E8" w14:textId="77777777" w:rsidR="007C6747" w:rsidRDefault="00E91359">
      <w:pPr>
        <w:spacing w:after="0" w:line="600" w:lineRule="auto"/>
        <w:ind w:firstLine="720"/>
        <w:jc w:val="both"/>
        <w:rPr>
          <w:rFonts w:eastAsia="Times New Roman"/>
          <w:szCs w:val="24"/>
        </w:rPr>
      </w:pPr>
      <w:r>
        <w:rPr>
          <w:rFonts w:eastAsia="Times New Roman"/>
          <w:szCs w:val="24"/>
        </w:rPr>
        <w:t>Οι δικές μας κυβερνήσεις τότε</w:t>
      </w:r>
      <w:r w:rsidRPr="005479A0">
        <w:rPr>
          <w:rFonts w:eastAsia="Times New Roman"/>
          <w:szCs w:val="24"/>
        </w:rPr>
        <w:t>,</w:t>
      </w:r>
      <w:r>
        <w:rPr>
          <w:rFonts w:eastAsia="Times New Roman"/>
          <w:szCs w:val="24"/>
        </w:rPr>
        <w:t xml:space="preserve"> </w:t>
      </w:r>
      <w:proofErr w:type="spellStart"/>
      <w:r>
        <w:rPr>
          <w:rFonts w:eastAsia="Times New Roman"/>
          <w:szCs w:val="24"/>
        </w:rPr>
        <w:t>υποτασσόμενες</w:t>
      </w:r>
      <w:proofErr w:type="spellEnd"/>
      <w:r>
        <w:rPr>
          <w:rFonts w:eastAsia="Times New Roman"/>
          <w:szCs w:val="24"/>
        </w:rPr>
        <w:t xml:space="preserve"> στα κελεύσματα ενός μυστηριώδους πράγματος που λεγόταν διαδικασία της Μπολόνιας και στην οποία δεν ήμα</w:t>
      </w:r>
      <w:r>
        <w:rPr>
          <w:rFonts w:eastAsia="Times New Roman"/>
          <w:szCs w:val="24"/>
        </w:rPr>
        <w:t xml:space="preserve">σταν υποχρεωμένοι να ενταχθούμε, λόγω αρχής επικουρικότητας -τα εκπαιδευτικά συστήματα είναι δουλειά της κάθε χώρας χωριστά- κατά κάποιον τρόπο ενταχθήκαμε. </w:t>
      </w:r>
    </w:p>
    <w:p w14:paraId="50A7B9E9" w14:textId="77777777" w:rsidR="007C6747" w:rsidRDefault="00E91359">
      <w:pPr>
        <w:spacing w:after="0" w:line="600" w:lineRule="auto"/>
        <w:ind w:firstLine="720"/>
        <w:jc w:val="both"/>
        <w:rPr>
          <w:rFonts w:eastAsia="Times New Roman"/>
          <w:szCs w:val="24"/>
        </w:rPr>
      </w:pPr>
      <w:r>
        <w:rPr>
          <w:rFonts w:eastAsia="Times New Roman"/>
          <w:szCs w:val="24"/>
        </w:rPr>
        <w:t>Από κει και πέρα, για να λειτουργήσει ο χώρος της ανώτατης εκπαίδευσης και της έρευνας</w:t>
      </w:r>
      <w:r w:rsidRPr="005479A0">
        <w:rPr>
          <w:rFonts w:eastAsia="Times New Roman"/>
          <w:szCs w:val="24"/>
        </w:rPr>
        <w:t>,</w:t>
      </w:r>
      <w:r>
        <w:rPr>
          <w:rFonts w:eastAsia="Times New Roman"/>
          <w:szCs w:val="24"/>
        </w:rPr>
        <w:t xml:space="preserve"> χρειάζοντα</w:t>
      </w:r>
      <w:r>
        <w:rPr>
          <w:rFonts w:eastAsia="Times New Roman"/>
          <w:szCs w:val="24"/>
        </w:rPr>
        <w:t xml:space="preserve">ι αυτά που λένε «πιστωτικές μονάδες» -δεν μπαίνω σε λεπτομέρειες- και άρα πρέπει το πενταετές –ανέκαθεν- δίπλωμα του Πολυτεχνείου να αντιστοιχηθεί με κάποιο δίπλωμα ξένο. </w:t>
      </w:r>
      <w:r>
        <w:rPr>
          <w:rFonts w:eastAsia="Times New Roman"/>
          <w:szCs w:val="24"/>
        </w:rPr>
        <w:t>Ε</w:t>
      </w:r>
      <w:r>
        <w:rPr>
          <w:rFonts w:eastAsia="Times New Roman"/>
          <w:szCs w:val="24"/>
        </w:rPr>
        <w:t xml:space="preserve">δώ έρχεται η Αγγλία, το Ηνωμένο Βασίλειο, το οποίο </w:t>
      </w:r>
      <w:r>
        <w:rPr>
          <w:rFonts w:eastAsia="Times New Roman"/>
          <w:szCs w:val="24"/>
        </w:rPr>
        <w:t xml:space="preserve">έκαναν με μιας </w:t>
      </w:r>
      <w:r>
        <w:rPr>
          <w:rFonts w:eastAsia="Times New Roman"/>
          <w:szCs w:val="24"/>
        </w:rPr>
        <w:t>με μία μονοκοντυλι</w:t>
      </w:r>
      <w:r>
        <w:rPr>
          <w:rFonts w:eastAsia="Times New Roman"/>
          <w:szCs w:val="24"/>
        </w:rPr>
        <w:t>ά, τα τέως τριετή</w:t>
      </w:r>
      <w:r w:rsidRPr="00890004">
        <w:rPr>
          <w:rFonts w:eastAsia="Times New Roman"/>
          <w:szCs w:val="24"/>
        </w:rPr>
        <w:t xml:space="preserve"> </w:t>
      </w:r>
      <w:r>
        <w:rPr>
          <w:rFonts w:eastAsia="Times New Roman"/>
          <w:szCs w:val="24"/>
          <w:lang w:val="en-US"/>
        </w:rPr>
        <w:t>Polytechnics</w:t>
      </w:r>
      <w:r>
        <w:rPr>
          <w:rFonts w:eastAsia="Times New Roman"/>
          <w:szCs w:val="24"/>
        </w:rPr>
        <w:t xml:space="preserve"> –άρα, κατώτερα από τα δικά μας ΤΕΙ- πανεπιστήμια. Αυτό σημαίνει ότι το </w:t>
      </w:r>
      <w:r>
        <w:rPr>
          <w:rFonts w:eastAsia="Times New Roman"/>
          <w:szCs w:val="24"/>
          <w:lang w:val="en-US"/>
        </w:rPr>
        <w:t>Bachelor</w:t>
      </w:r>
      <w:r w:rsidRPr="006729B0">
        <w:rPr>
          <w:rFonts w:eastAsia="Times New Roman"/>
          <w:szCs w:val="24"/>
        </w:rPr>
        <w:t xml:space="preserve"> </w:t>
      </w:r>
      <w:r>
        <w:rPr>
          <w:rFonts w:eastAsia="Times New Roman"/>
          <w:szCs w:val="24"/>
        </w:rPr>
        <w:t xml:space="preserve">των τέως </w:t>
      </w:r>
      <w:r>
        <w:rPr>
          <w:rFonts w:eastAsia="Times New Roman"/>
          <w:szCs w:val="24"/>
          <w:lang w:val="en-US"/>
        </w:rPr>
        <w:t>Polytechnics</w:t>
      </w:r>
      <w:r>
        <w:rPr>
          <w:rFonts w:eastAsia="Times New Roman"/>
          <w:szCs w:val="24"/>
        </w:rPr>
        <w:t xml:space="preserve"> και νυν πανεπιστημίων είναι ισότιμο με το πενταετές Πολυτεχνείο. Το δε τετραετές των τέως </w:t>
      </w:r>
      <w:r>
        <w:rPr>
          <w:rFonts w:eastAsia="Times New Roman"/>
          <w:szCs w:val="24"/>
          <w:lang w:val="en-US"/>
        </w:rPr>
        <w:t>Polytechnics</w:t>
      </w:r>
      <w:r>
        <w:rPr>
          <w:rFonts w:eastAsia="Times New Roman"/>
          <w:szCs w:val="24"/>
        </w:rPr>
        <w:t xml:space="preserve">, δηλαδή το </w:t>
      </w:r>
      <w:r>
        <w:rPr>
          <w:rFonts w:eastAsia="Times New Roman"/>
          <w:szCs w:val="24"/>
          <w:lang w:val="en-US"/>
        </w:rPr>
        <w:t>Bachelor</w:t>
      </w:r>
      <w:r w:rsidRPr="006729B0">
        <w:rPr>
          <w:rFonts w:eastAsia="Times New Roman"/>
          <w:szCs w:val="24"/>
        </w:rPr>
        <w:t xml:space="preserve"> </w:t>
      </w:r>
      <w:r>
        <w:rPr>
          <w:rFonts w:eastAsia="Times New Roman"/>
          <w:szCs w:val="24"/>
        </w:rPr>
        <w:t>συν έναν χρόνο -τετραετές συνολικά</w:t>
      </w:r>
      <w:r w:rsidRPr="00C962C1">
        <w:rPr>
          <w:rFonts w:eastAsia="Times New Roman"/>
          <w:szCs w:val="24"/>
        </w:rPr>
        <w:t>-</w:t>
      </w:r>
      <w:r>
        <w:rPr>
          <w:rFonts w:eastAsia="Times New Roman"/>
          <w:szCs w:val="24"/>
        </w:rPr>
        <w:t xml:space="preserve"> είναι ανώτερο</w:t>
      </w:r>
      <w:r w:rsidRPr="00C962C1">
        <w:rPr>
          <w:rFonts w:eastAsia="Times New Roman"/>
          <w:szCs w:val="24"/>
        </w:rPr>
        <w:t>,</w:t>
      </w:r>
      <w:r>
        <w:rPr>
          <w:rFonts w:eastAsia="Times New Roman"/>
          <w:szCs w:val="24"/>
        </w:rPr>
        <w:t xml:space="preserve"> τυπικά</w:t>
      </w:r>
      <w:r w:rsidRPr="00C962C1">
        <w:rPr>
          <w:rFonts w:eastAsia="Times New Roman"/>
          <w:szCs w:val="24"/>
        </w:rPr>
        <w:t>,</w:t>
      </w:r>
      <w:r>
        <w:rPr>
          <w:rFonts w:eastAsia="Times New Roman"/>
          <w:szCs w:val="24"/>
        </w:rPr>
        <w:t xml:space="preserve"> για την Ευρωπαϊκή Ένωση απ’ ό,τι το πενταετές Πολυτεχνείο. </w:t>
      </w:r>
    </w:p>
    <w:p w14:paraId="50A7B9EA" w14:textId="77777777" w:rsidR="007C6747" w:rsidRDefault="00E91359">
      <w:pPr>
        <w:spacing w:after="0" w:line="600" w:lineRule="auto"/>
        <w:ind w:firstLine="720"/>
        <w:jc w:val="both"/>
        <w:rPr>
          <w:rFonts w:eastAsia="Times New Roman"/>
          <w:szCs w:val="24"/>
        </w:rPr>
      </w:pPr>
      <w:r>
        <w:rPr>
          <w:rFonts w:eastAsia="Times New Roman"/>
          <w:szCs w:val="24"/>
        </w:rPr>
        <w:t>Αυτό εγώ ανέκαθεν</w:t>
      </w:r>
      <w:r w:rsidRPr="00C962C1">
        <w:rPr>
          <w:rFonts w:eastAsia="Times New Roman"/>
          <w:szCs w:val="24"/>
        </w:rPr>
        <w:t xml:space="preserve"> </w:t>
      </w:r>
      <w:r>
        <w:rPr>
          <w:rFonts w:eastAsia="Times New Roman"/>
          <w:szCs w:val="24"/>
        </w:rPr>
        <w:t>το θεωρούσα εθνικό έγκλημα. Όσο αυτό δεν οριστικοποιείται και</w:t>
      </w:r>
      <w:r>
        <w:rPr>
          <w:rFonts w:eastAsia="Times New Roman"/>
          <w:szCs w:val="24"/>
        </w:rPr>
        <w:t xml:space="preserve"> δεν</w:t>
      </w:r>
      <w:r>
        <w:rPr>
          <w:rFonts w:eastAsia="Times New Roman"/>
          <w:szCs w:val="24"/>
        </w:rPr>
        <w:t xml:space="preserve"> ολοκληρώνεται αποτελεί εθνικό έγκλημα. Τα υπόλοιπα δε</w:t>
      </w:r>
      <w:r>
        <w:rPr>
          <w:rFonts w:eastAsia="Times New Roman"/>
          <w:szCs w:val="24"/>
        </w:rPr>
        <w:t>ν έχουν καμμία σχέση, τουλάχιστον, με αυτόν τον νόμο.</w:t>
      </w:r>
    </w:p>
    <w:p w14:paraId="50A7B9E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Τελειώνω εδώ λέγοντας ότι το όλο νομοθέτημα ανοίγει έναν δρόμο -είναι πολλά σημεία που ενδεχομένως χρειάζονται βελτιώσεις, προσθήκες, αλλαγές στον δρόμο- σε σχέση με το τερατούργημα Διαμαντοπούλου, το ο</w:t>
      </w:r>
      <w:r>
        <w:rPr>
          <w:rFonts w:eastAsia="Times New Roman" w:cs="Times New Roman"/>
          <w:szCs w:val="24"/>
        </w:rPr>
        <w:t xml:space="preserve">ποίο ήταν τόσο μεγάλο τερατούργημα που γι’ αυτόν τον λόγο το διόρθωσε ο Αρβανιτόπουλος μετά, ένα </w:t>
      </w:r>
      <w:proofErr w:type="spellStart"/>
      <w:r w:rsidRPr="0033387A">
        <w:rPr>
          <w:rFonts w:eastAsia="Times New Roman" w:cs="Times New Roman"/>
          <w:szCs w:val="24"/>
        </w:rPr>
        <w:t>οδωδός</w:t>
      </w:r>
      <w:proofErr w:type="spellEnd"/>
      <w:r w:rsidRPr="0033387A">
        <w:rPr>
          <w:rFonts w:eastAsia="Times New Roman" w:cs="Times New Roman"/>
          <w:szCs w:val="24"/>
        </w:rPr>
        <w:t xml:space="preserve"> και τυμπανιαίο πτώμα</w:t>
      </w:r>
      <w:r>
        <w:rPr>
          <w:rFonts w:eastAsia="Times New Roman" w:cs="Times New Roman"/>
          <w:szCs w:val="24"/>
        </w:rPr>
        <w:t>, το οποίο όσο παραμένει</w:t>
      </w:r>
      <w:r w:rsidRPr="00071776">
        <w:rPr>
          <w:rFonts w:eastAsia="Times New Roman" w:cs="Times New Roman"/>
          <w:szCs w:val="24"/>
        </w:rPr>
        <w:t>,</w:t>
      </w:r>
      <w:r>
        <w:rPr>
          <w:rFonts w:eastAsia="Times New Roman" w:cs="Times New Roman"/>
          <w:szCs w:val="24"/>
        </w:rPr>
        <w:t xml:space="preserve"> συνεχίζει να διαλύει τα ελληνικά πανεπιστήμια. </w:t>
      </w:r>
    </w:p>
    <w:p w14:paraId="50A7B9E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0A7B9ED" w14:textId="77777777" w:rsidR="007C6747" w:rsidRDefault="00E91359">
      <w:pPr>
        <w:spacing w:after="0"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0A7B9E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συνάδελφος, κ. Παναγιώτης Ηλιόπουλος</w:t>
      </w:r>
      <w:r>
        <w:rPr>
          <w:rFonts w:eastAsia="Times New Roman" w:cs="Times New Roman"/>
          <w:szCs w:val="24"/>
        </w:rPr>
        <w:t>,</w:t>
      </w:r>
      <w:r>
        <w:rPr>
          <w:rFonts w:eastAsia="Times New Roman" w:cs="Times New Roman"/>
          <w:szCs w:val="24"/>
        </w:rPr>
        <w:t xml:space="preserve"> από τη Χρυσή Αυγή έχει τον λόγο.</w:t>
      </w:r>
    </w:p>
    <w:p w14:paraId="50A7B9EF" w14:textId="77777777" w:rsidR="007C6747" w:rsidRDefault="00E91359">
      <w:pPr>
        <w:spacing w:after="0" w:line="600" w:lineRule="auto"/>
        <w:ind w:firstLine="720"/>
        <w:jc w:val="both"/>
        <w:rPr>
          <w:rFonts w:eastAsia="Times New Roman" w:cs="Times New Roman"/>
          <w:szCs w:val="24"/>
        </w:rPr>
      </w:pPr>
      <w:r w:rsidRPr="0033387A">
        <w:rPr>
          <w:rFonts w:eastAsia="Times New Roman" w:cs="Times New Roman"/>
          <w:b/>
          <w:szCs w:val="24"/>
        </w:rPr>
        <w:t xml:space="preserve">ΠΑΝΑΓΙΩΤΗΣ ΗΛΙΟΠΟΥΛΟΣ: </w:t>
      </w:r>
      <w:r w:rsidRPr="0017397F">
        <w:rPr>
          <w:rFonts w:eastAsia="Times New Roman" w:cs="Times New Roman"/>
          <w:szCs w:val="24"/>
        </w:rPr>
        <w:t>Ευχαριστώ, κύριε Πρόεδρε</w:t>
      </w:r>
      <w:r>
        <w:rPr>
          <w:rFonts w:eastAsia="Times New Roman" w:cs="Times New Roman"/>
          <w:szCs w:val="24"/>
        </w:rPr>
        <w:t xml:space="preserve">. </w:t>
      </w:r>
    </w:p>
    <w:p w14:paraId="50A7B9F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Πριν από λίγες ώρες γίναμε όλοι στο ίδιο έργο θεατές. Είχε έρθει ο κύριος Πρωθυπουργός, είχε έρθει ο Πρό</w:t>
      </w:r>
      <w:r>
        <w:rPr>
          <w:rFonts w:eastAsia="Times New Roman" w:cs="Times New Roman"/>
          <w:szCs w:val="24"/>
        </w:rPr>
        <w:t xml:space="preserve">εδρος της Αξιωματικής Αντιπολίτευσης και υποτίθεται ότι είχαν μια άγρια κόντρα, όπως γράφουν και τα διάφορα ειδησεογραφικά </w:t>
      </w:r>
      <w:r>
        <w:rPr>
          <w:rFonts w:eastAsia="Times New Roman" w:cs="Times New Roman"/>
          <w:szCs w:val="24"/>
          <w:lang w:val="en-US"/>
        </w:rPr>
        <w:t>site</w:t>
      </w:r>
      <w:r w:rsidRPr="0033387A">
        <w:rPr>
          <w:rFonts w:eastAsia="Times New Roman" w:cs="Times New Roman"/>
          <w:szCs w:val="24"/>
        </w:rPr>
        <w:t xml:space="preserve">. </w:t>
      </w:r>
      <w:r>
        <w:rPr>
          <w:rFonts w:eastAsia="Times New Roman" w:cs="Times New Roman"/>
          <w:szCs w:val="24"/>
        </w:rPr>
        <w:t>Όμως, οι κύριοι αυτοί ουσιαστικά επιδόθηκαν πάλι σε μία καινοφανή αντιπαράθεση. Ακούσαμε από τον κ. Μητσοτάκη ότι θα καταργήσει</w:t>
      </w:r>
      <w:r>
        <w:rPr>
          <w:rFonts w:eastAsia="Times New Roman" w:cs="Times New Roman"/>
          <w:szCs w:val="24"/>
        </w:rPr>
        <w:t xml:space="preserve"> τον νόμο. Ήρθε στη συνέχεια ο κ. Τσίπρας και είπε «μα, επαναφέρουμε το πλαίσιο Γιαννάκου» για να τον φέρει σε δύσκολη θέση. Επανήλθε ο κ. Μητσοτάκης, «προστατεύετε –λέει- τα εγκληματικά στοιχεία». Διαβάζω τι έγραφε το διαδίκτυο σήμερα, μετά από αυτές τις </w:t>
      </w:r>
      <w:r>
        <w:rPr>
          <w:rFonts w:eastAsia="Times New Roman" w:cs="Times New Roman"/>
          <w:szCs w:val="24"/>
        </w:rPr>
        <w:t xml:space="preserve">ομιλίες. </w:t>
      </w:r>
    </w:p>
    <w:p w14:paraId="50A7B9F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Ουσιαστικά, λοιπόν, τίποτα, μηδέν! Ερχόμαστε και συζητάμε ένα νομοσχέδιο για την ελληνική παιδεία και ουσιαστικά αναλωνόμαστε σε βερμπαλισμούς. Ο κ. Τσίπρας, βέβαια, είπε κι άλλα πάρα πολύ ωραία. Συναγωνίστηκε με τον κ. Μητσοτάκη για το ποιος νομ</w:t>
      </w:r>
      <w:r>
        <w:rPr>
          <w:rFonts w:eastAsia="Times New Roman" w:cs="Times New Roman"/>
          <w:szCs w:val="24"/>
        </w:rPr>
        <w:t>οθετεί χειρότερα. Αυτό δεν το έχω ξαναδεί στη ζωή μου. Συναγωνίζονταν εδώ επί πόση ώρα για το ποιος νομοθετεί χειρότερα, ποιος φέρνει περισσότερες τροπολογίες, ποιος καταστρατηγεί τον Κανονισμό της Βουλής. Αυτή ήταν η συζήτηση των δύο, υποτίθεται, κορυφαίω</w:t>
      </w:r>
      <w:r>
        <w:rPr>
          <w:rFonts w:eastAsia="Times New Roman" w:cs="Times New Roman"/>
          <w:szCs w:val="24"/>
        </w:rPr>
        <w:t xml:space="preserve">ν πολιτικών της χώρας. Ποιος νομοθετεί χειρότερα κι όχι ποιος νομοθετεί καλύτερα. </w:t>
      </w:r>
    </w:p>
    <w:p w14:paraId="50A7B9F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Βέβαια, μας είπε ο Πρωθυπουργός κι άλλα ωραία, ότι το </w:t>
      </w:r>
      <w:proofErr w:type="spellStart"/>
      <w:r>
        <w:rPr>
          <w:rFonts w:eastAsia="Times New Roman" w:cs="Times New Roman"/>
          <w:szCs w:val="24"/>
        </w:rPr>
        <w:t>φοιτητοάσυλο</w:t>
      </w:r>
      <w:proofErr w:type="spellEnd"/>
      <w:r>
        <w:rPr>
          <w:rFonts w:eastAsia="Times New Roman" w:cs="Times New Roman"/>
          <w:szCs w:val="24"/>
        </w:rPr>
        <w:t xml:space="preserve"> των πανεπιστημίων αποτρέπει μαζικές αστυνομικές επιχειρήσεις στα ιδρύματα, ότι ο διάλογος που προηγήθηκε -</w:t>
      </w:r>
      <w:r>
        <w:rPr>
          <w:rFonts w:eastAsia="Times New Roman" w:cs="Times New Roman"/>
          <w:szCs w:val="24"/>
        </w:rPr>
        <w:t>και μας έχουν ζαλίσει τόσα χρόνια για το περίφημο άσυλο- ότι βασανίζει τη δημόσια σφαίρα. Ακούστε πρόταση του Πρωθυπουργού, «βασανίζει τη δημόσια σφαίρα». Το μόνο που βασανίζετε με το περίφημο άσυλο είναι τα πανεπιστήμια και οι ίδιοι οι φοιτητές που θέλουν</w:t>
      </w:r>
      <w:r>
        <w:rPr>
          <w:rFonts w:eastAsia="Times New Roman" w:cs="Times New Roman"/>
          <w:szCs w:val="24"/>
        </w:rPr>
        <w:t xml:space="preserve"> οι άνθρωποι να σπουδάσουν. Μόνο αυτοί βασανίζονται. </w:t>
      </w:r>
    </w:p>
    <w:p w14:paraId="50A7B9F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Είπε ότι φταίνε οι φοιτητές που δεν μαζεύουν τους </w:t>
      </w:r>
      <w:proofErr w:type="spellStart"/>
      <w:r>
        <w:rPr>
          <w:rFonts w:eastAsia="Times New Roman" w:cs="Times New Roman"/>
          <w:szCs w:val="24"/>
        </w:rPr>
        <w:t>μπαχαλάκηδες</w:t>
      </w:r>
      <w:proofErr w:type="spellEnd"/>
      <w:r>
        <w:rPr>
          <w:rFonts w:eastAsia="Times New Roman" w:cs="Times New Roman"/>
          <w:szCs w:val="24"/>
        </w:rPr>
        <w:t>, όχι το άσυλο. Τέτοια ωραία ακούσαμε σήμερα. Μάλλον ο Πρωθυπουργός της χώρας νομίζει ότι είναι ακόμα πρόεδρος κάποιας φοιτητικής παράταξης.</w:t>
      </w:r>
      <w:r>
        <w:rPr>
          <w:rFonts w:eastAsia="Times New Roman" w:cs="Times New Roman"/>
          <w:szCs w:val="24"/>
        </w:rPr>
        <w:t xml:space="preserve"> Έχει ξεχάσει ότι κυβερνά μία ολόκληρη χώρα. </w:t>
      </w:r>
    </w:p>
    <w:p w14:paraId="50A7B9F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φού είπαμε για το άσυλο να επανέλθουμε, λοιπόν και να πούμε ότι σαν Χρυσή Αυγή δεν αναγνωρίζουμε κανένα άσυλο σε κανένα πανεπιστήμιο. Δεν αναγνωρίζουμε κανένα άβατο, όπως είναι αυτό των Εξαρχείων, όπως είναι α</w:t>
      </w:r>
      <w:r>
        <w:rPr>
          <w:rFonts w:eastAsia="Times New Roman" w:cs="Times New Roman"/>
          <w:szCs w:val="24"/>
        </w:rPr>
        <w:t xml:space="preserve">υτές οι καταλήψεις στις οποίες κάθε </w:t>
      </w:r>
      <w:r w:rsidRPr="00472ACC">
        <w:rPr>
          <w:rFonts w:eastAsia="Times New Roman" w:cs="Times New Roman"/>
          <w:szCs w:val="24"/>
        </w:rPr>
        <w:t>κυβέρνηση</w:t>
      </w:r>
      <w:r>
        <w:rPr>
          <w:rFonts w:eastAsia="Times New Roman" w:cs="Times New Roman"/>
          <w:szCs w:val="24"/>
        </w:rPr>
        <w:t xml:space="preserve"> προσφέρει φως, νερό, τηλέφωνο για να εξασκούν την επαναστατική τους γυμναστική τα καλόπαιδα των βορείων προαστείων, τα πλουσιόπαιδα. </w:t>
      </w:r>
    </w:p>
    <w:p w14:paraId="50A7B9F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πανεπιστημιακό άσυλο δεν χρησιμοποιείται για την ελεύθερη διακίνηση ιδεών</w:t>
      </w:r>
      <w:r>
        <w:rPr>
          <w:rFonts w:eastAsia="Times New Roman" w:cs="Times New Roman"/>
          <w:szCs w:val="24"/>
        </w:rPr>
        <w:t xml:space="preserve">, χρησιμοποιείται για τη διακίνηση ναρκωτικών, μολότοφ, λαθρομεταναστών, γίνεται ορμητήριο για επιδρομές κάθε είδους και κάθε φύσης. </w:t>
      </w:r>
      <w:r>
        <w:rPr>
          <w:rFonts w:eastAsia="Times New Roman" w:cs="Times New Roman"/>
          <w:szCs w:val="24"/>
        </w:rPr>
        <w:t>Ό</w:t>
      </w:r>
      <w:r>
        <w:rPr>
          <w:rFonts w:eastAsia="Times New Roman" w:cs="Times New Roman"/>
          <w:szCs w:val="24"/>
        </w:rPr>
        <w:t xml:space="preserve">λα αυτά βέβαια </w:t>
      </w:r>
      <w:proofErr w:type="spellStart"/>
      <w:r>
        <w:rPr>
          <w:rFonts w:eastAsia="Times New Roman" w:cs="Times New Roman"/>
          <w:szCs w:val="24"/>
        </w:rPr>
        <w:t>συνέβαιναν</w:t>
      </w:r>
      <w:proofErr w:type="spellEnd"/>
      <w:r>
        <w:rPr>
          <w:rFonts w:eastAsia="Times New Roman" w:cs="Times New Roman"/>
          <w:szCs w:val="24"/>
        </w:rPr>
        <w:t xml:space="preserve"> για να μην κουνάει το χέρι ο κ. Μητσοτάκης. Επί κυβερνήσεων </w:t>
      </w:r>
      <w:r w:rsidRPr="00C36593">
        <w:rPr>
          <w:rFonts w:eastAsia="Times New Roman" w:cs="Times New Roman"/>
          <w:szCs w:val="24"/>
        </w:rPr>
        <w:t>Νέας Δημοκρατίας</w:t>
      </w:r>
      <w:r>
        <w:rPr>
          <w:rFonts w:eastAsia="Times New Roman" w:cs="Times New Roman"/>
          <w:szCs w:val="24"/>
        </w:rPr>
        <w:t xml:space="preserve"> και ΠΑΣΟΚ, υποτίθετ</w:t>
      </w:r>
      <w:r>
        <w:rPr>
          <w:rFonts w:eastAsia="Times New Roman" w:cs="Times New Roman"/>
          <w:szCs w:val="24"/>
        </w:rPr>
        <w:t xml:space="preserve">αι ότι όλοι μαζί είχαν καταργήσει αυτό το περίφημο άσυλο, αλλά το διάστημα αυτό που υποτίθεται ότι είχε καταργηθεί, δεν είχε μπει ούτε ένας αστυνομικός μέσα σε πανεπιστήμιο. Οπότε αφήστε τα περί ανομίας κ.λπ., κι εσείς της </w:t>
      </w:r>
      <w:r w:rsidRPr="00C36593">
        <w:rPr>
          <w:rFonts w:eastAsia="Times New Roman" w:cs="Times New Roman"/>
          <w:szCs w:val="24"/>
        </w:rPr>
        <w:t>Νέας Δημοκρατίας</w:t>
      </w:r>
      <w:r>
        <w:rPr>
          <w:rFonts w:eastAsia="Times New Roman" w:cs="Times New Roman"/>
          <w:szCs w:val="24"/>
        </w:rPr>
        <w:t xml:space="preserve">. </w:t>
      </w:r>
    </w:p>
    <w:p w14:paraId="50A7B9F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Οι φοιτητικές </w:t>
      </w:r>
      <w:r>
        <w:rPr>
          <w:rFonts w:eastAsia="Times New Roman" w:cs="Times New Roman"/>
          <w:szCs w:val="24"/>
        </w:rPr>
        <w:t xml:space="preserve">παρατάξεις είναι άλλη μάστιγα την οποία θα καταργήσει η Χρυσή Αυγή. Δεν έχουν κανένα απολύτως λόγο ύπαρξης. </w:t>
      </w:r>
    </w:p>
    <w:p w14:paraId="50A7B9F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θέλαμε, επίσης, να ρωτήσουμε το άσυλο αυτό πώς ακριβώς χρησιμεύει στην ελεύθερη διακίνηση των ιδεών. </w:t>
      </w:r>
    </w:p>
    <w:p w14:paraId="50A7B9F8" w14:textId="77777777" w:rsidR="007C6747" w:rsidRDefault="00E91359">
      <w:pPr>
        <w:spacing w:after="0" w:line="600" w:lineRule="auto"/>
        <w:ind w:firstLine="720"/>
        <w:jc w:val="both"/>
        <w:rPr>
          <w:rFonts w:eastAsia="Times New Roman"/>
          <w:szCs w:val="24"/>
        </w:rPr>
      </w:pPr>
      <w:r>
        <w:rPr>
          <w:rFonts w:eastAsia="Times New Roman"/>
          <w:szCs w:val="24"/>
        </w:rPr>
        <w:t xml:space="preserve">Συναγωνίζεστε, λοιπόν, στο ποιος θα </w:t>
      </w:r>
      <w:r>
        <w:rPr>
          <w:rFonts w:eastAsia="Times New Roman"/>
          <w:szCs w:val="24"/>
        </w:rPr>
        <w:t>καταργήσει το νομοσχέδιο του άλλου, ενώ θα μπορούσατε να κάνετε το εξής: Θα μπορούσατε να πάτε στο εξωτερικό, να βρείτε τέσσερα-πέντε πανεπιστήμια διεθνούς κύρους, τα οποία λειτουργούν εκατοντάδες χρόνια.</w:t>
      </w:r>
      <w:r w:rsidRPr="00B70D03">
        <w:rPr>
          <w:rFonts w:eastAsia="Times New Roman"/>
          <w:szCs w:val="24"/>
        </w:rPr>
        <w:t xml:space="preserve"> </w:t>
      </w:r>
      <w:r>
        <w:rPr>
          <w:rFonts w:eastAsia="Times New Roman"/>
          <w:szCs w:val="24"/>
        </w:rPr>
        <w:t xml:space="preserve">Υπάρχουν και τέτοια πανεπιστήμια στην Ευρώπη, στην </w:t>
      </w:r>
      <w:r>
        <w:rPr>
          <w:rFonts w:eastAsia="Times New Roman"/>
          <w:szCs w:val="24"/>
        </w:rPr>
        <w:t xml:space="preserve">Αμερική και σε όλον τον κόσμο. Λειτουργούν εκατοντάδες χρόνια. Άρα κάτι κάνουν σωστά οι άνθρωποι αυτοί. Να πάρετε τα μοντέλα από αυτά τα πανεπιστήμια, να έρθετε εδώ στην Ελλάδα και να τα προσαρμόσετε στην ελληνική πραγματικότητα. </w:t>
      </w:r>
    </w:p>
    <w:p w14:paraId="50A7B9F9" w14:textId="77777777" w:rsidR="007C6747" w:rsidRDefault="00E91359">
      <w:pPr>
        <w:spacing w:after="0" w:line="600" w:lineRule="auto"/>
        <w:ind w:firstLine="720"/>
        <w:jc w:val="both"/>
        <w:rPr>
          <w:rFonts w:eastAsia="Times New Roman"/>
          <w:szCs w:val="24"/>
        </w:rPr>
      </w:pPr>
      <w:r>
        <w:rPr>
          <w:rFonts w:eastAsia="Times New Roman"/>
          <w:szCs w:val="24"/>
        </w:rPr>
        <w:t>Κι εμείς, εκεί θα συμφωνή</w:t>
      </w:r>
      <w:r>
        <w:rPr>
          <w:rFonts w:eastAsia="Times New Roman"/>
          <w:szCs w:val="24"/>
        </w:rPr>
        <w:t xml:space="preserve">σουμε μαζί σας, να νομοθετήσουμε όλοι μαζί, με τριακόσιες ψήφους κι όχι με </w:t>
      </w:r>
      <w:proofErr w:type="spellStart"/>
      <w:r>
        <w:rPr>
          <w:rFonts w:eastAsia="Times New Roman"/>
          <w:szCs w:val="24"/>
        </w:rPr>
        <w:t>εκατόν</w:t>
      </w:r>
      <w:proofErr w:type="spellEnd"/>
      <w:r>
        <w:rPr>
          <w:rFonts w:eastAsia="Times New Roman"/>
          <w:szCs w:val="24"/>
        </w:rPr>
        <w:t xml:space="preserve"> πενήντα τρεις που θα υπερψηφίσετε αύριο, ούτως ώστε η παιδεία να μην αναταράσσεται για τις επόμενες δεκαετίες. Να νομοθετήσουμε όλοι μαζί κι αυτό που θα πούμε να ισχύει για π</w:t>
      </w:r>
      <w:r>
        <w:rPr>
          <w:rFonts w:eastAsia="Times New Roman"/>
          <w:szCs w:val="24"/>
        </w:rPr>
        <w:t xml:space="preserve">ολλές δεκαετίες. Δεν πρόκειται να το κάνετε αυτό, γιατί ο καθένας εξυπηρετεί τα συμφέροντά του και γι’ αυτό ο ένας Υπουργός αλλάζει τα νομοθετήματα του άλλου. </w:t>
      </w:r>
    </w:p>
    <w:p w14:paraId="50A7B9FA" w14:textId="77777777" w:rsidR="007C6747" w:rsidRDefault="00E91359">
      <w:pPr>
        <w:spacing w:after="0" w:line="600" w:lineRule="auto"/>
        <w:ind w:firstLine="720"/>
        <w:jc w:val="both"/>
        <w:rPr>
          <w:rFonts w:eastAsia="Times New Roman"/>
          <w:szCs w:val="24"/>
        </w:rPr>
      </w:pPr>
      <w:r>
        <w:rPr>
          <w:rFonts w:eastAsia="Times New Roman"/>
          <w:szCs w:val="24"/>
        </w:rPr>
        <w:t xml:space="preserve">Εμείς θέλουμε τα πανεπιστήμια να είναι πραγματικά κοσμήματα, να είναι ο καθρέφτης της ελληνικής </w:t>
      </w:r>
      <w:r>
        <w:rPr>
          <w:rFonts w:eastAsia="Times New Roman"/>
          <w:szCs w:val="24"/>
        </w:rPr>
        <w:t xml:space="preserve">κοινωνίας, να είναι ο καθρέφτης της </w:t>
      </w:r>
      <w:proofErr w:type="spellStart"/>
      <w:r>
        <w:rPr>
          <w:rFonts w:eastAsia="Times New Roman"/>
          <w:szCs w:val="24"/>
        </w:rPr>
        <w:t>πατρίδος</w:t>
      </w:r>
      <w:proofErr w:type="spellEnd"/>
      <w:r>
        <w:rPr>
          <w:rFonts w:eastAsia="Times New Roman"/>
          <w:szCs w:val="24"/>
        </w:rPr>
        <w:t xml:space="preserve"> μας. Έτσι πρέπει να είναι όλα τα εκπαιδευτικά ιδρύματα, όχι μόνο τα πανεπιστήμια, γιατί η παιδεία δείχνει το επίπεδο και την ποιότητα κάθε λαού.</w:t>
      </w:r>
    </w:p>
    <w:p w14:paraId="50A7B9FB" w14:textId="77777777" w:rsidR="007C6747" w:rsidRDefault="00E91359">
      <w:pPr>
        <w:spacing w:after="0" w:line="600" w:lineRule="auto"/>
        <w:ind w:firstLine="720"/>
        <w:jc w:val="both"/>
        <w:rPr>
          <w:rFonts w:eastAsia="Times New Roman"/>
          <w:szCs w:val="24"/>
        </w:rPr>
      </w:pPr>
      <w:r>
        <w:rPr>
          <w:rFonts w:eastAsia="Times New Roman"/>
          <w:szCs w:val="24"/>
        </w:rPr>
        <w:t>Βέβαια, πώς να μιλήσουμε για ελληνική παιδεία, όταν στα περισσότερ</w:t>
      </w:r>
      <w:r>
        <w:rPr>
          <w:rFonts w:eastAsia="Times New Roman"/>
          <w:szCs w:val="24"/>
        </w:rPr>
        <w:t xml:space="preserve">α σχολεία, ήδη, της πατρίδας μας, κυρίως της </w:t>
      </w:r>
      <w:r>
        <w:rPr>
          <w:rFonts w:eastAsia="Times New Roman"/>
          <w:szCs w:val="24"/>
        </w:rPr>
        <w:t>π</w:t>
      </w:r>
      <w:r>
        <w:rPr>
          <w:rFonts w:eastAsia="Times New Roman"/>
          <w:szCs w:val="24"/>
        </w:rPr>
        <w:t xml:space="preserve">ρωτοβάθμιας και της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κπαίδευσης, τα ελληνόπουλα είναι μειοψηφία. Είναι ένα θέμα τεράστιο. Μάλιστα, αύριο υπάρχει και μ</w:t>
      </w:r>
      <w:r>
        <w:rPr>
          <w:rFonts w:eastAsia="Times New Roman"/>
          <w:szCs w:val="24"/>
        </w:rPr>
        <w:t>ί</w:t>
      </w:r>
      <w:r>
        <w:rPr>
          <w:rFonts w:eastAsia="Times New Roman"/>
          <w:szCs w:val="24"/>
        </w:rPr>
        <w:t>α επιτροπή η οποία θα μελετήσει το πρόβλημα της υπογεννητικότητας στην πατρί</w:t>
      </w:r>
      <w:r>
        <w:rPr>
          <w:rFonts w:eastAsia="Times New Roman"/>
          <w:szCs w:val="24"/>
        </w:rPr>
        <w:t>δα μας και η οποία -λέει- θα συζητήσει μία μελέτη του 1993. Είσαστε πολύ πίσω. Σε λίγα χρόνια δεν θα μιλάμε για ελληνική παιδεία, γιατί δεν θα συμμετέχουν τα ελληνόπουλα, δεν θα υπάρχουν ελληνόπουλα.</w:t>
      </w:r>
    </w:p>
    <w:p w14:paraId="50A7B9FC" w14:textId="77777777" w:rsidR="007C6747" w:rsidRDefault="00E91359">
      <w:pPr>
        <w:spacing w:after="0" w:line="600" w:lineRule="auto"/>
        <w:ind w:firstLine="720"/>
        <w:jc w:val="both"/>
        <w:rPr>
          <w:rFonts w:eastAsia="Times New Roman"/>
          <w:szCs w:val="24"/>
        </w:rPr>
      </w:pPr>
      <w:r>
        <w:rPr>
          <w:rFonts w:eastAsia="Times New Roman"/>
          <w:szCs w:val="24"/>
        </w:rPr>
        <w:t>Θα ήθελα να πω πάρα πολλά. Θα κλείσω, όμως, στον όσο χρό</w:t>
      </w:r>
      <w:r>
        <w:rPr>
          <w:rFonts w:eastAsia="Times New Roman"/>
          <w:szCs w:val="24"/>
        </w:rPr>
        <w:t xml:space="preserve">νο μου μένει, με την εγκληματική οργάνωση του ΠΑΣΟΚ και της εγκληματικής οργάνωσης της Νέας Δημοκρατίας. </w:t>
      </w:r>
    </w:p>
    <w:p w14:paraId="50A7B9FD" w14:textId="77777777" w:rsidR="007C6747" w:rsidRDefault="00E91359">
      <w:pPr>
        <w:spacing w:after="0" w:line="600" w:lineRule="auto"/>
        <w:ind w:firstLine="720"/>
        <w:jc w:val="both"/>
        <w:rPr>
          <w:rFonts w:eastAsia="Times New Roman"/>
          <w:szCs w:val="24"/>
        </w:rPr>
      </w:pPr>
      <w:r>
        <w:rPr>
          <w:rFonts w:eastAsia="Times New Roman"/>
          <w:szCs w:val="24"/>
        </w:rPr>
        <w:t>Το ΠΑΣΟΚ, ήδη, την Παρασκευή συγκέντρωσε άλλα οκτώ χρόνια φυλακή κι έχει φτάσει τα σαράντα δύο χρόνια φυλακής -και μάλιστα, δεν είναι τυχαία στελέχη τ</w:t>
      </w:r>
      <w:r>
        <w:rPr>
          <w:rFonts w:eastAsia="Times New Roman"/>
          <w:szCs w:val="24"/>
        </w:rPr>
        <w:t xml:space="preserve">ου, αλλά υπουργοί της κυβέρνησης Σημίτη- και έχοντας παραγραφεί τα βασικά τους αδικήματα. Έφαγε ο </w:t>
      </w:r>
      <w:proofErr w:type="spellStart"/>
      <w:r>
        <w:rPr>
          <w:rFonts w:eastAsia="Times New Roman"/>
          <w:szCs w:val="24"/>
        </w:rPr>
        <w:t>Μαντέλης</w:t>
      </w:r>
      <w:proofErr w:type="spellEnd"/>
      <w:r>
        <w:rPr>
          <w:rFonts w:eastAsia="Times New Roman"/>
          <w:szCs w:val="24"/>
        </w:rPr>
        <w:t xml:space="preserve"> οκτώ χρόνια, ενώ έχει παραγραφεί το αδίκημά του για τη δωροδοκία, το οποίο επισύρει ποινή ισόβιας κάθειρξης.  </w:t>
      </w:r>
    </w:p>
    <w:p w14:paraId="50A7B9FE" w14:textId="77777777" w:rsidR="007C6747" w:rsidRDefault="00E91359">
      <w:pPr>
        <w:spacing w:after="0" w:line="600" w:lineRule="auto"/>
        <w:ind w:firstLine="720"/>
        <w:jc w:val="both"/>
        <w:rPr>
          <w:rFonts w:eastAsia="Times New Roman"/>
          <w:szCs w:val="24"/>
        </w:rPr>
      </w:pPr>
      <w:r>
        <w:rPr>
          <w:rFonts w:eastAsia="Times New Roman"/>
          <w:szCs w:val="24"/>
        </w:rPr>
        <w:t xml:space="preserve">Τα εγκλήματα εναντίον του ελληνικού λαού δεν παραγράφονται ποτέ. Με κυβέρνηση Χρυσής Αυγής όλα αυτά θα έρθουν στο φως και κανένας δεν πρόκειται να μείνει στο απυρόβλητο. </w:t>
      </w:r>
    </w:p>
    <w:p w14:paraId="50A7B9FF" w14:textId="77777777" w:rsidR="007C6747" w:rsidRDefault="00E91359">
      <w:pPr>
        <w:spacing w:after="0" w:line="600" w:lineRule="auto"/>
        <w:ind w:firstLine="720"/>
        <w:jc w:val="both"/>
        <w:rPr>
          <w:rFonts w:eastAsia="Times New Roman"/>
          <w:szCs w:val="24"/>
        </w:rPr>
      </w:pPr>
      <w:r>
        <w:rPr>
          <w:rFonts w:eastAsia="Times New Roman"/>
          <w:szCs w:val="24"/>
        </w:rPr>
        <w:t>Υπάρχει, όμως, κι ένας άλλος, ο οποίος βρέθηκε να είναι το δεξί χέρι του κ. Μητσοτάκη</w:t>
      </w:r>
      <w:r>
        <w:rPr>
          <w:rFonts w:eastAsia="Times New Roman"/>
          <w:szCs w:val="24"/>
        </w:rPr>
        <w:t>, ο οποίος έχει περάσει, δυστυχώς, από αυτά εδώ τα Έδρανα. Εάν ήταν ένα τυχαίο, όχι μέλος της Χρυσής Αυγής, αλλά ένας τρίτος ξάδελφος ενός που είχε περάσει απ’ έξω από γραφεία της Χρυσής Αυγής, θα είχε γίνει πρώτο θέμα. Μιλάμε για έναν πρώην Βουλευτή -Νίκο</w:t>
      </w:r>
      <w:r>
        <w:rPr>
          <w:rFonts w:eastAsia="Times New Roman"/>
          <w:szCs w:val="24"/>
        </w:rPr>
        <w:t xml:space="preserve">ς Γεωργιάδης είναι το όνομά του, εσείς της Νέας Δημοκρατίας- ο οποίος είχε μια περίεργη συνήθεια: Ήθελε να πηγαίνει με ανήλικα αγοράκια. Αυτός ο άνθρωπος, δυστυχώς, έχει περάσει από αυτά τα </w:t>
      </w:r>
      <w:r>
        <w:rPr>
          <w:rFonts w:eastAsia="Times New Roman"/>
          <w:szCs w:val="24"/>
        </w:rPr>
        <w:t>έ</w:t>
      </w:r>
      <w:r>
        <w:rPr>
          <w:rFonts w:eastAsia="Times New Roman"/>
          <w:szCs w:val="24"/>
        </w:rPr>
        <w:t>δρανα και ήταν το δεξί χέρι, κύριοι της Νέας Δημοκρατίας, του Προ</w:t>
      </w:r>
      <w:r>
        <w:rPr>
          <w:rFonts w:eastAsia="Times New Roman"/>
          <w:szCs w:val="24"/>
        </w:rPr>
        <w:t>έδρου σας. Ήταν ο επικεφαλής της καμπάνιας του για να γίνει Πρόεδρος της Νέας Δημοκρατίας και δεν βγάζετε άχνα.</w:t>
      </w:r>
    </w:p>
    <w:p w14:paraId="50A7BA00" w14:textId="77777777" w:rsidR="007C6747" w:rsidRDefault="00E91359">
      <w:pPr>
        <w:spacing w:after="0" w:line="600" w:lineRule="auto"/>
        <w:ind w:firstLine="720"/>
        <w:jc w:val="both"/>
        <w:rPr>
          <w:rFonts w:eastAsia="Times New Roman"/>
          <w:szCs w:val="24"/>
        </w:rPr>
      </w:pPr>
      <w:r>
        <w:rPr>
          <w:rFonts w:eastAsia="Times New Roman"/>
          <w:szCs w:val="24"/>
        </w:rPr>
        <w:t>Για όσους, λοιπόν, αφελείς πιστεύουν ακόμα ότι η Νέα Δημοκρατία στηρίζει το τρίπτυχο πατρίς-θρησκεία-οικογένεια, μπορούν να συνεχίσουν να πιστεύ</w:t>
      </w:r>
      <w:r>
        <w:rPr>
          <w:rFonts w:eastAsia="Times New Roman"/>
          <w:szCs w:val="24"/>
        </w:rPr>
        <w:t xml:space="preserve">ουν τη Νέα Δημοκρατία και τα μεγάλα της λόγια, τη Νέα Δημοκρατία των παιδόφιλων, του κ. Γεωργιάδη, τη Νέα Δημοκρατία των </w:t>
      </w:r>
      <w:proofErr w:type="spellStart"/>
      <w:r>
        <w:rPr>
          <w:rFonts w:eastAsia="Times New Roman"/>
          <w:szCs w:val="24"/>
        </w:rPr>
        <w:t>τρανσέξουαλ</w:t>
      </w:r>
      <w:proofErr w:type="spellEnd"/>
      <w:r>
        <w:rPr>
          <w:rFonts w:eastAsia="Times New Roman"/>
          <w:szCs w:val="24"/>
        </w:rPr>
        <w:t xml:space="preserve"> του κ. Μητσοτάκη.</w:t>
      </w:r>
    </w:p>
    <w:p w14:paraId="50A7BA01" w14:textId="77777777" w:rsidR="007C6747" w:rsidRDefault="00E91359">
      <w:pPr>
        <w:spacing w:after="0" w:line="600" w:lineRule="auto"/>
        <w:ind w:firstLine="720"/>
        <w:jc w:val="both"/>
        <w:rPr>
          <w:rFonts w:eastAsia="Times New Roman"/>
          <w:szCs w:val="24"/>
        </w:rPr>
      </w:pPr>
      <w:r>
        <w:rPr>
          <w:rFonts w:eastAsia="Times New Roman"/>
          <w:szCs w:val="24"/>
        </w:rPr>
        <w:t>Για κάποιους άλλους, όμως, που πραγματικά πιστεύουν στο πατρίς-θρησκεία-οικογένεια, υπάρχει η Χρυσή Αυγή.</w:t>
      </w:r>
      <w:r>
        <w:rPr>
          <w:rFonts w:eastAsia="Times New Roman"/>
          <w:szCs w:val="24"/>
        </w:rPr>
        <w:t xml:space="preserve"> </w:t>
      </w:r>
    </w:p>
    <w:p w14:paraId="50A7BA02" w14:textId="77777777" w:rsidR="007C6747" w:rsidRDefault="00E91359">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50A7BA03" w14:textId="77777777" w:rsidR="007C6747" w:rsidRDefault="00E91359">
      <w:pPr>
        <w:spacing w:after="0" w:line="600" w:lineRule="auto"/>
        <w:ind w:firstLine="720"/>
        <w:jc w:val="both"/>
        <w:rPr>
          <w:rFonts w:eastAsia="Times New Roman"/>
          <w:szCs w:val="24"/>
        </w:rPr>
      </w:pPr>
      <w:r>
        <w:rPr>
          <w:rFonts w:eastAsia="Times New Roman"/>
          <w:szCs w:val="24"/>
        </w:rPr>
        <w:t>Κύριοι του ΣΥΡΙΖΑ</w:t>
      </w:r>
      <w:r>
        <w:rPr>
          <w:rFonts w:eastAsia="Times New Roman"/>
          <w:szCs w:val="24"/>
        </w:rPr>
        <w:t>,</w:t>
      </w:r>
      <w:r>
        <w:rPr>
          <w:rFonts w:eastAsia="Times New Roman"/>
          <w:szCs w:val="24"/>
        </w:rPr>
        <w:t xml:space="preserve"> θιχθήκατε για τις αλήθειες που ακούγονται. </w:t>
      </w:r>
    </w:p>
    <w:p w14:paraId="50A7BA04" w14:textId="77777777" w:rsidR="007C6747" w:rsidRDefault="00E91359">
      <w:pPr>
        <w:spacing w:after="0" w:line="600" w:lineRule="auto"/>
        <w:ind w:firstLine="720"/>
        <w:jc w:val="both"/>
        <w:rPr>
          <w:rFonts w:eastAsia="Times New Roman"/>
          <w:szCs w:val="24"/>
        </w:rPr>
      </w:pPr>
      <w:r w:rsidRPr="00BA7CCE">
        <w:rPr>
          <w:rFonts w:eastAsia="Times New Roman"/>
          <w:b/>
          <w:szCs w:val="24"/>
        </w:rPr>
        <w:t>ΠΡΟΕΔΡΕΥΩΝ (Σπυρίδων Λυκούδης):</w:t>
      </w:r>
      <w:r>
        <w:rPr>
          <w:rFonts w:eastAsia="Times New Roman"/>
          <w:b/>
          <w:szCs w:val="24"/>
        </w:rPr>
        <w:t xml:space="preserve"> </w:t>
      </w:r>
      <w:r>
        <w:rPr>
          <w:rFonts w:eastAsia="Times New Roman"/>
          <w:szCs w:val="24"/>
        </w:rPr>
        <w:t xml:space="preserve">Κύριε συνάδελφε, θίγεται το Κοινοβούλιο, δεν θίγονται οι Βουλευτές. </w:t>
      </w:r>
    </w:p>
    <w:p w14:paraId="50A7BA05" w14:textId="77777777" w:rsidR="007C6747" w:rsidRDefault="00E91359">
      <w:pPr>
        <w:spacing w:after="0" w:line="600" w:lineRule="auto"/>
        <w:ind w:firstLine="720"/>
        <w:jc w:val="both"/>
        <w:rPr>
          <w:rFonts w:eastAsia="Times New Roman"/>
          <w:b/>
          <w:szCs w:val="24"/>
        </w:rPr>
      </w:pPr>
      <w:r>
        <w:rPr>
          <w:rFonts w:eastAsia="Times New Roman"/>
          <w:b/>
          <w:szCs w:val="24"/>
        </w:rPr>
        <w:t>ΠΑΝΑΓΙΩΤΗΣ ΗΛΙΟΠΟΥΛΟΣ:</w:t>
      </w:r>
      <w:r w:rsidRPr="00BA7CCE">
        <w:rPr>
          <w:rFonts w:eastAsia="Times New Roman"/>
          <w:b/>
          <w:szCs w:val="24"/>
        </w:rPr>
        <w:t xml:space="preserve"> </w:t>
      </w:r>
      <w:r>
        <w:rPr>
          <w:rFonts w:eastAsia="Times New Roman"/>
          <w:szCs w:val="24"/>
        </w:rPr>
        <w:t xml:space="preserve">Όχι, κύριε Πρόεδρε.. </w:t>
      </w:r>
      <w:r w:rsidRPr="00BA7CCE">
        <w:rPr>
          <w:rFonts w:eastAsia="Times New Roman"/>
          <w:b/>
          <w:szCs w:val="24"/>
        </w:rPr>
        <w:t xml:space="preserve"> </w:t>
      </w:r>
    </w:p>
    <w:p w14:paraId="50A7BA06" w14:textId="77777777" w:rsidR="007C6747" w:rsidRDefault="00E91359">
      <w:pPr>
        <w:spacing w:after="0" w:line="600" w:lineRule="auto"/>
        <w:ind w:firstLine="720"/>
        <w:jc w:val="both"/>
        <w:rPr>
          <w:rFonts w:eastAsia="Times New Roman"/>
          <w:b/>
          <w:szCs w:val="24"/>
        </w:rPr>
      </w:pPr>
      <w:r w:rsidRPr="00BA7CCE">
        <w:rPr>
          <w:rFonts w:eastAsia="Times New Roman"/>
          <w:b/>
          <w:szCs w:val="24"/>
        </w:rPr>
        <w:t>ΠΡΟΕΔΡΕ</w:t>
      </w:r>
      <w:r w:rsidRPr="00BA7CCE">
        <w:rPr>
          <w:rFonts w:eastAsia="Times New Roman"/>
          <w:b/>
          <w:szCs w:val="24"/>
        </w:rPr>
        <w:t>ΥΩΝ (Σπυρίδων Λυκούδης):</w:t>
      </w:r>
      <w:r>
        <w:rPr>
          <w:rFonts w:eastAsia="Times New Roman"/>
          <w:b/>
          <w:szCs w:val="24"/>
        </w:rPr>
        <w:t xml:space="preserve"> </w:t>
      </w:r>
      <w:r>
        <w:rPr>
          <w:rFonts w:eastAsia="Times New Roman"/>
          <w:szCs w:val="24"/>
        </w:rPr>
        <w:t xml:space="preserve">Είστε </w:t>
      </w:r>
      <w:r>
        <w:rPr>
          <w:rFonts w:eastAsia="Times New Roman"/>
          <w:szCs w:val="24"/>
        </w:rPr>
        <w:t>ε</w:t>
      </w:r>
      <w:r>
        <w:rPr>
          <w:rFonts w:eastAsia="Times New Roman"/>
          <w:szCs w:val="24"/>
        </w:rPr>
        <w:t xml:space="preserve">κπρόσωπος ενός κόμματος στην Έδρα κι έχετε πει απαράδεκτα πράγματα. Προσαρμοστείτε στον ρόλο του Κοινοβουλευτικού Εκπροσώπου του χώρου σας. Αν είναι δυνατόν!  </w:t>
      </w:r>
      <w:r>
        <w:rPr>
          <w:rFonts w:eastAsia="Times New Roman"/>
          <w:b/>
          <w:szCs w:val="24"/>
        </w:rPr>
        <w:t xml:space="preserve"> </w:t>
      </w:r>
    </w:p>
    <w:p w14:paraId="50A7BA07" w14:textId="77777777" w:rsidR="007C6747" w:rsidRDefault="00E91359">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Τι είναι απαράδεκτο; </w:t>
      </w:r>
    </w:p>
    <w:p w14:paraId="50A7BA08" w14:textId="77777777" w:rsidR="007C6747" w:rsidRDefault="00E91359">
      <w:pPr>
        <w:spacing w:after="0" w:line="600" w:lineRule="auto"/>
        <w:ind w:firstLine="720"/>
        <w:jc w:val="both"/>
        <w:rPr>
          <w:rFonts w:eastAsia="Times New Roman"/>
          <w:b/>
          <w:szCs w:val="24"/>
        </w:rPr>
      </w:pPr>
      <w:r w:rsidRPr="00BA7CCE">
        <w:rPr>
          <w:rFonts w:eastAsia="Times New Roman"/>
          <w:b/>
          <w:szCs w:val="24"/>
        </w:rPr>
        <w:t>ΠΡΟΕΔΡΕΥΩΝ (Σπυρίδων Λυκο</w:t>
      </w:r>
      <w:r w:rsidRPr="00BA7CCE">
        <w:rPr>
          <w:rFonts w:eastAsia="Times New Roman"/>
          <w:b/>
          <w:szCs w:val="24"/>
        </w:rPr>
        <w:t>ύδης):</w:t>
      </w:r>
      <w:r>
        <w:rPr>
          <w:rFonts w:eastAsia="Times New Roman"/>
          <w:b/>
          <w:szCs w:val="24"/>
        </w:rPr>
        <w:t xml:space="preserve"> </w:t>
      </w:r>
      <w:r>
        <w:rPr>
          <w:rFonts w:eastAsia="Times New Roman"/>
          <w:szCs w:val="24"/>
        </w:rPr>
        <w:t xml:space="preserve">Θέλετε κάτι, κύριε Παππά; Ακούσατε τι είπε ο συνάδελφός σας; Εσείς τα δέχεστε; </w:t>
      </w:r>
      <w:r w:rsidRPr="00361205">
        <w:rPr>
          <w:rFonts w:eastAsia="Times New Roman"/>
          <w:szCs w:val="24"/>
        </w:rPr>
        <w:t>Αυτά που είπε τα δέχ</w:t>
      </w:r>
      <w:r>
        <w:rPr>
          <w:rFonts w:eastAsia="Times New Roman"/>
          <w:szCs w:val="24"/>
        </w:rPr>
        <w:t>ε</w:t>
      </w:r>
      <w:r w:rsidRPr="00361205">
        <w:rPr>
          <w:rFonts w:eastAsia="Times New Roman"/>
          <w:szCs w:val="24"/>
        </w:rPr>
        <w:t>στε;</w:t>
      </w:r>
      <w:r>
        <w:rPr>
          <w:rFonts w:eastAsia="Times New Roman"/>
          <w:b/>
          <w:szCs w:val="24"/>
        </w:rPr>
        <w:t xml:space="preserve"> </w:t>
      </w:r>
    </w:p>
    <w:p w14:paraId="50A7BA09" w14:textId="77777777" w:rsidR="007C6747" w:rsidRDefault="00E91359">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Κύριε Πρόεδρε, δύο ώρες τους είχε τους τραβεστί στο γραφείο του ο κ. Μητσοτάκης. </w:t>
      </w:r>
    </w:p>
    <w:p w14:paraId="50A7BA0A" w14:textId="77777777" w:rsidR="007C6747" w:rsidRDefault="00E91359">
      <w:pPr>
        <w:spacing w:after="0" w:line="600" w:lineRule="auto"/>
        <w:ind w:firstLine="720"/>
        <w:jc w:val="both"/>
        <w:rPr>
          <w:rFonts w:eastAsia="Times New Roman"/>
          <w:szCs w:val="24"/>
        </w:rPr>
      </w:pPr>
      <w:r w:rsidRPr="00BA7CCE">
        <w:rPr>
          <w:rFonts w:eastAsia="Times New Roman"/>
          <w:b/>
          <w:szCs w:val="24"/>
        </w:rPr>
        <w:t>ΠΡΟΕΔΡΕΥΩΝ (Σπυρίδων Λυκούδης):</w:t>
      </w:r>
      <w:r>
        <w:rPr>
          <w:rFonts w:eastAsia="Times New Roman"/>
          <w:b/>
          <w:szCs w:val="24"/>
        </w:rPr>
        <w:t xml:space="preserve"> </w:t>
      </w:r>
      <w:r>
        <w:rPr>
          <w:rFonts w:eastAsia="Times New Roman"/>
          <w:szCs w:val="24"/>
        </w:rPr>
        <w:t>Μα, είναι δυν</w:t>
      </w:r>
      <w:r>
        <w:rPr>
          <w:rFonts w:eastAsia="Times New Roman"/>
          <w:szCs w:val="24"/>
        </w:rPr>
        <w:t xml:space="preserve">ατόν; </w:t>
      </w:r>
    </w:p>
    <w:p w14:paraId="50A7BA0B" w14:textId="77777777" w:rsidR="007C6747" w:rsidRDefault="00E91359">
      <w:pPr>
        <w:spacing w:after="0" w:line="600" w:lineRule="auto"/>
        <w:ind w:firstLine="720"/>
        <w:jc w:val="both"/>
        <w:rPr>
          <w:rFonts w:eastAsia="Times New Roman"/>
          <w:szCs w:val="24"/>
        </w:rPr>
      </w:pPr>
      <w:r>
        <w:rPr>
          <w:rFonts w:eastAsia="Times New Roman"/>
          <w:b/>
          <w:szCs w:val="24"/>
        </w:rPr>
        <w:t>ΠΑΝΑΓΙΩΤΗΣ ΗΛΙΟΠΟΥΛΟΣ:</w:t>
      </w:r>
      <w:r w:rsidRPr="00BA7CCE">
        <w:rPr>
          <w:rFonts w:eastAsia="Times New Roman"/>
          <w:b/>
          <w:szCs w:val="24"/>
        </w:rPr>
        <w:t xml:space="preserve"> </w:t>
      </w:r>
      <w:r>
        <w:rPr>
          <w:rFonts w:eastAsia="Times New Roman"/>
          <w:szCs w:val="24"/>
        </w:rPr>
        <w:t xml:space="preserve">Ακούστε, κύριε Πρόεδρε. Βρίσκεται στην ελληνική δικαιοσύνη και μάλιστα, πριν από έναν μήνα πήρε αναβολή ο κ. Γεωργιάδης. Αυτός προσβάλλει το ελληνικό Κοινοβούλιο, γιατί έχει περάσει από τα </w:t>
      </w:r>
      <w:r>
        <w:rPr>
          <w:rFonts w:eastAsia="Times New Roman"/>
          <w:szCs w:val="24"/>
        </w:rPr>
        <w:t>έ</w:t>
      </w:r>
      <w:r>
        <w:rPr>
          <w:rFonts w:eastAsia="Times New Roman"/>
          <w:szCs w:val="24"/>
        </w:rPr>
        <w:t xml:space="preserve">δρανα της ελληνικής Βουλής ένας παιδόφιλος, κυριολεκτικά, ο οποίος είναι και συνεργάτης του Προέδρου της Νέας Δημοκρατίας.   </w:t>
      </w:r>
    </w:p>
    <w:p w14:paraId="50A7BA0C"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Κύριε συνάδελφε, τέτοιου επιπέδου ομιλία δεν έχει ξαναγίνει στην Βουλή. Το αντιλαμβάνεστε αυτό που</w:t>
      </w:r>
      <w:r>
        <w:rPr>
          <w:rFonts w:eastAsia="Times New Roman"/>
          <w:bCs/>
          <w:szCs w:val="24"/>
        </w:rPr>
        <w:t xml:space="preserve"> σας λέω;</w:t>
      </w:r>
    </w:p>
    <w:p w14:paraId="50A7BA0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Εάν σας προσβάλλω εγώ που το λέω και όχι αυτός που είναι παιδόφιλος και το αναφέρω...</w:t>
      </w:r>
    </w:p>
    <w:p w14:paraId="50A7BA0E"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Σε τέτοιο επίπεδο δεν έχει ξαναγίνει ομιλία στη Βουλή!</w:t>
      </w:r>
    </w:p>
    <w:p w14:paraId="50A7BA0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Βέβαια δεν έχει ξαναγίνει ο</w:t>
      </w:r>
      <w:r>
        <w:rPr>
          <w:rFonts w:eastAsia="Times New Roman" w:cs="Times New Roman"/>
          <w:szCs w:val="24"/>
        </w:rPr>
        <w:t xml:space="preserve">μιλία και ούτε έχει </w:t>
      </w:r>
      <w:proofErr w:type="spellStart"/>
      <w:r>
        <w:rPr>
          <w:rFonts w:eastAsia="Times New Roman" w:cs="Times New Roman"/>
          <w:szCs w:val="24"/>
        </w:rPr>
        <w:t>ξαναυπάρξει</w:t>
      </w:r>
      <w:proofErr w:type="spellEnd"/>
      <w:r>
        <w:rPr>
          <w:rFonts w:eastAsia="Times New Roman" w:cs="Times New Roman"/>
          <w:szCs w:val="24"/>
        </w:rPr>
        <w:t xml:space="preserve"> παιδόφιλος πρώην Βουλευτής.</w:t>
      </w:r>
    </w:p>
    <w:p w14:paraId="50A7BA10"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Μα, δεν το καταλαβαίνετε;</w:t>
      </w:r>
    </w:p>
    <w:p w14:paraId="50A7BA1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Μα, κύριε Πρόεδρε, σας μιλάω.</w:t>
      </w:r>
    </w:p>
    <w:p w14:paraId="50A7BA12"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Σας παρακαλώ, δεν καταλαβαίνετε τι λέτε;</w:t>
      </w:r>
    </w:p>
    <w:p w14:paraId="50A7BA1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w:t>
      </w:r>
      <w:r>
        <w:rPr>
          <w:rFonts w:eastAsia="Times New Roman" w:cs="Times New Roman"/>
          <w:b/>
          <w:szCs w:val="24"/>
        </w:rPr>
        <w:t>ΛΙΟΠΟΥΛΟΣ:</w:t>
      </w:r>
      <w:r>
        <w:rPr>
          <w:rFonts w:eastAsia="Times New Roman" w:cs="Times New Roman"/>
          <w:szCs w:val="24"/>
        </w:rPr>
        <w:t xml:space="preserve"> Μιλάμε για νομοσχέδιο της παιδείας και σας λέω ότι η Νέα Δημοκρατία έτσι αντιλαμβάνεται την παιδεία. Είχε δεξί χέρι…</w:t>
      </w:r>
    </w:p>
    <w:p w14:paraId="50A7BA14"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Ζητάω συγγνώμη από το Σώμα. Δεν μπορεί να γίνει τίποτε άλλο.</w:t>
      </w:r>
    </w:p>
    <w:p w14:paraId="50A7BA1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Ζητάτε συγγν</w:t>
      </w:r>
      <w:r>
        <w:rPr>
          <w:rFonts w:eastAsia="Times New Roman" w:cs="Times New Roman"/>
          <w:szCs w:val="24"/>
        </w:rPr>
        <w:t xml:space="preserve">ώμη; Για τον κ. Γεωργιάδη, δεν έχετε να πείτε κάτι; </w:t>
      </w:r>
    </w:p>
    <w:p w14:paraId="50A7BA16"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Σας παρακαλώ πολύ!</w:t>
      </w:r>
    </w:p>
    <w:p w14:paraId="50A7BA1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Τον καλύπτετε;</w:t>
      </w:r>
    </w:p>
    <w:p w14:paraId="50A7BA1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w:t>
      </w:r>
    </w:p>
    <w:p w14:paraId="50A7BA19"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Κύριε Τζαβάρα, αντιλαμβάνεστε ότι δεν μπορώ</w:t>
      </w:r>
      <w:r>
        <w:rPr>
          <w:rFonts w:eastAsia="Times New Roman"/>
          <w:bCs/>
          <w:szCs w:val="24"/>
        </w:rPr>
        <w:t xml:space="preserve"> να κάνω τίποτε παραπάνω.</w:t>
      </w:r>
    </w:p>
    <w:p w14:paraId="50A7BA1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Να ακούσουμε και τον κ. Τζαβάρα.</w:t>
      </w:r>
    </w:p>
    <w:p w14:paraId="50A7BA1B"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Δεν καταλαβαίνει ο κύριος συνάδελφος τι λέει.</w:t>
      </w:r>
    </w:p>
    <w:p w14:paraId="50A7BA1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Κύριε Τζαβάρα, το αρνείστε;</w:t>
      </w:r>
    </w:p>
    <w:p w14:paraId="50A7BA1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Η χυδαιότητα έχει ένα </w:t>
      </w:r>
      <w:r>
        <w:rPr>
          <w:rFonts w:eastAsia="Times New Roman" w:cs="Times New Roman"/>
          <w:szCs w:val="24"/>
        </w:rPr>
        <w:t>όριο. Είναι η Χρυσή Αυγή. Είναι η προσωποποίηση της αντικοινοβουλευτικής χυδαιότητας.</w:t>
      </w:r>
    </w:p>
    <w:p w14:paraId="50A7BA1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Τον καλύπτετε, κύριε Τζαβάρα;</w:t>
      </w:r>
    </w:p>
    <w:p w14:paraId="50A7BA1F"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Ποιον καλύπτω, κύριε;</w:t>
      </w:r>
    </w:p>
    <w:p w14:paraId="50A7BA2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Τον ξέρετε τον κ. Γεωργιάδη;</w:t>
      </w:r>
    </w:p>
    <w:p w14:paraId="50A7BA2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w:t>
      </w:r>
      <w:r>
        <w:rPr>
          <w:rFonts w:eastAsia="Times New Roman" w:cs="Times New Roman"/>
          <w:b/>
          <w:szCs w:val="24"/>
        </w:rPr>
        <w:t>Σ:</w:t>
      </w:r>
      <w:r>
        <w:rPr>
          <w:rFonts w:eastAsia="Times New Roman" w:cs="Times New Roman"/>
          <w:szCs w:val="24"/>
        </w:rPr>
        <w:t xml:space="preserve"> Κατ’ αρχάς είναι τέτοιο το επίπεδό σας που δεν αντιλαμβάνεστε σε ποιο χώρο βρίσκεστε.</w:t>
      </w:r>
    </w:p>
    <w:p w14:paraId="50A7BA2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Το δικό σας επίπεδο.</w:t>
      </w:r>
      <w:r w:rsidRPr="00DC3868">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α καλύπτετε έναν παιδόφιλο.</w:t>
      </w:r>
    </w:p>
    <w:p w14:paraId="50A7BA2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 σας πω, όμως, κάτι; Δεν φταίτε εσείς. Φταίνε αυτοί που σας στέλνουν στη Βουλή.</w:t>
      </w:r>
      <w:r w:rsidRPr="00D4181F">
        <w:rPr>
          <w:rFonts w:eastAsia="Times New Roman" w:cs="Times New Roman"/>
          <w:szCs w:val="24"/>
        </w:rPr>
        <w:t xml:space="preserve"> </w:t>
      </w:r>
      <w:r>
        <w:rPr>
          <w:rFonts w:eastAsia="Times New Roman" w:cs="Times New Roman"/>
          <w:szCs w:val="24"/>
        </w:rPr>
        <w:t>Φταίνε αυτοί που με τη δική σας παρουσία εδώ αμαυρώνουν τη δημοκρατία. Αυτή είναι η ιστορία με εσάς. Γιατί ακριβώς η ψυχή σας είναι τόσο μαύρη όσο και το επίπεδο του πολιτισ</w:t>
      </w:r>
      <w:r>
        <w:rPr>
          <w:rFonts w:eastAsia="Times New Roman" w:cs="Times New Roman"/>
          <w:szCs w:val="24"/>
        </w:rPr>
        <w:t>μού που υπηρετείτε που είναι ο φασισμός αυτοπροσώπως. Αυτό ήθελα να πω!</w:t>
      </w:r>
    </w:p>
    <w:p w14:paraId="50A7BA2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Τον καλύπτετε;</w:t>
      </w:r>
    </w:p>
    <w:p w14:paraId="50A7BA25"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Κύριε συνάδελφε, έχετε τελειώσει. Να μην γράφονται στα Πρακτικά. Δεν θα γράφονται στα Πρακτικά από εδώ και πέρα αυ</w:t>
      </w:r>
      <w:r>
        <w:rPr>
          <w:rFonts w:eastAsia="Times New Roman"/>
          <w:bCs/>
          <w:szCs w:val="24"/>
        </w:rPr>
        <w:t>τά που ακούγονται.</w:t>
      </w:r>
    </w:p>
    <w:p w14:paraId="50A7BA26" w14:textId="77777777" w:rsidR="007C6747" w:rsidRDefault="00E91359">
      <w:pPr>
        <w:spacing w:after="0" w:line="600" w:lineRule="auto"/>
        <w:ind w:firstLine="720"/>
        <w:jc w:val="both"/>
        <w:rPr>
          <w:rFonts w:eastAsia="Times New Roman"/>
          <w:bCs/>
          <w:szCs w:val="24"/>
        </w:rPr>
      </w:pPr>
      <w:r>
        <w:rPr>
          <w:rFonts w:eastAsia="Times New Roman"/>
          <w:bCs/>
          <w:szCs w:val="24"/>
        </w:rPr>
        <w:t xml:space="preserve">Έχετε τελειώσει! Παρακαλώ να κλείσει το μικρόφωνο. Το μικρόφωνο έχει κλείσει. Δεν γράφονται στα Πρακτικά. </w:t>
      </w:r>
      <w:r>
        <w:rPr>
          <w:rFonts w:eastAsia="Times New Roman"/>
          <w:bCs/>
          <w:szCs w:val="24"/>
        </w:rPr>
        <w:t>Ο</w:t>
      </w:r>
      <w:r>
        <w:rPr>
          <w:rFonts w:eastAsia="Times New Roman"/>
          <w:bCs/>
          <w:szCs w:val="24"/>
        </w:rPr>
        <w:t xml:space="preserve"> επόμενος ομιλητής είναι ο κ. Ακριώτης από τον ΣΥΡΙΖΑ.</w:t>
      </w:r>
    </w:p>
    <w:p w14:paraId="50A7BA27" w14:textId="77777777" w:rsidR="007C6747" w:rsidRDefault="00E91359">
      <w:pPr>
        <w:spacing w:after="0" w:line="600" w:lineRule="auto"/>
        <w:ind w:firstLine="720"/>
        <w:jc w:val="both"/>
        <w:rPr>
          <w:rFonts w:eastAsia="Times New Roman" w:cs="Times New Roman"/>
          <w:szCs w:val="24"/>
        </w:rPr>
      </w:pPr>
      <w:r>
        <w:rPr>
          <w:rFonts w:eastAsia="Times New Roman"/>
          <w:bCs/>
          <w:szCs w:val="24"/>
        </w:rPr>
        <w:t>Κύριοι συνάδελφοι, επαναλαμβάνω. Εγώ ζητάω συγγνώμη από το Σώμα. Δεν μπορού</w:t>
      </w:r>
      <w:r>
        <w:rPr>
          <w:rFonts w:eastAsia="Times New Roman"/>
          <w:bCs/>
          <w:szCs w:val="24"/>
        </w:rPr>
        <w:t>σα να κάνω</w:t>
      </w:r>
      <w:r>
        <w:rPr>
          <w:rFonts w:eastAsia="Times New Roman" w:cs="Times New Roman"/>
          <w:szCs w:val="24"/>
        </w:rPr>
        <w:t xml:space="preserve"> τίποτε περισσότερο. Με </w:t>
      </w:r>
      <w:proofErr w:type="spellStart"/>
      <w:r>
        <w:rPr>
          <w:rFonts w:eastAsia="Times New Roman" w:cs="Times New Roman"/>
          <w:szCs w:val="24"/>
        </w:rPr>
        <w:t>συγχωρείτε</w:t>
      </w:r>
      <w:proofErr w:type="spellEnd"/>
      <w:r>
        <w:rPr>
          <w:rFonts w:eastAsia="Times New Roman" w:cs="Times New Roman"/>
          <w:szCs w:val="24"/>
        </w:rPr>
        <w:t xml:space="preserve"> πολύ.</w:t>
      </w:r>
    </w:p>
    <w:p w14:paraId="50A7BA2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μου επιτρέπετε; Θέλω τον λόγο.</w:t>
      </w:r>
    </w:p>
    <w:p w14:paraId="50A7BA29"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Ορίστε, κύριε Τζαβάρα, έχετε τον λόγο.</w:t>
      </w:r>
    </w:p>
    <w:p w14:paraId="50A7BA2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Νομίζω ότι κάποια στιγμή πρέπει να ασχοληθ</w:t>
      </w:r>
      <w:r>
        <w:rPr>
          <w:rFonts w:eastAsia="Times New Roman" w:cs="Times New Roman"/>
          <w:szCs w:val="24"/>
        </w:rPr>
        <w:t xml:space="preserve">ούμε σοβαρά με την εμφάνιση κάποιων τύπων οι οποίοι στο όνομα της </w:t>
      </w:r>
      <w:proofErr w:type="spellStart"/>
      <w:r>
        <w:rPr>
          <w:rFonts w:eastAsia="Times New Roman" w:cs="Times New Roman"/>
          <w:szCs w:val="24"/>
        </w:rPr>
        <w:t>ιδιότητάς</w:t>
      </w:r>
      <w:proofErr w:type="spellEnd"/>
      <w:r>
        <w:rPr>
          <w:rFonts w:eastAsia="Times New Roman" w:cs="Times New Roman"/>
          <w:szCs w:val="24"/>
        </w:rPr>
        <w:t xml:space="preserve"> τους προσβάλλουν αξίες και αρχές της δημοκρατίας και του κοινοβουλευτισμού.</w:t>
      </w:r>
    </w:p>
    <w:p w14:paraId="50A7BA2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 το να τους ακούμε αδιαμαρτύρητα, με το να τους δίνουμε βήμα και να τους δημιουργούμε την εντύπωση ότι</w:t>
      </w:r>
      <w:r>
        <w:rPr>
          <w:rFonts w:eastAsia="Times New Roman" w:cs="Times New Roman"/>
          <w:szCs w:val="24"/>
        </w:rPr>
        <w:t xml:space="preserve"> εμείς εδώ δεν κάνουμε τίποτε άλλο από το να τους ανεχόμαστε, θεωρώ ότι προσφέρουμε πολύ κακή υπηρεσία στη δημοκρατία. Από εμάς η δημοκρατία απαιτεί να την υπερασπιστούμε. </w:t>
      </w:r>
    </w:p>
    <w:p w14:paraId="50A7BA2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Αυτές οι χυδαιότητες που ακούσαμε προηγουμένως, όσα εξέμεσε κυριολεκτικά αυτό</w:t>
      </w:r>
      <w:r>
        <w:rPr>
          <w:rFonts w:eastAsia="Times New Roman" w:cs="Times New Roman"/>
          <w:szCs w:val="24"/>
        </w:rPr>
        <w:t>ς</w:t>
      </w:r>
      <w:r>
        <w:rPr>
          <w:rFonts w:eastAsia="Times New Roman" w:cs="Times New Roman"/>
          <w:szCs w:val="24"/>
        </w:rPr>
        <w:t xml:space="preserve"> ο τύ</w:t>
      </w:r>
      <w:r>
        <w:rPr>
          <w:rFonts w:eastAsia="Times New Roman" w:cs="Times New Roman"/>
          <w:szCs w:val="24"/>
        </w:rPr>
        <w:t>πος που ανέβηκε στο Βήμα και θεωρώ ότι μόλυνε αυτό το δημοκρατικό Βήμα με την μαύρη κουλτούρα που υπηρετεί, είναι για εμένα όριο. Δεν μπορούμε πλέον να τα ανεχόμαστε αυτά, κύριε Πρόεδρε.</w:t>
      </w:r>
    </w:p>
    <w:p w14:paraId="50A7BA2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Όποιος δεν μπορεί να αντιληφθεί ότι αυτά που λέει δεν έχουν καμία σχέ</w:t>
      </w:r>
      <w:r>
        <w:rPr>
          <w:rFonts w:eastAsia="Times New Roman" w:cs="Times New Roman"/>
          <w:szCs w:val="24"/>
        </w:rPr>
        <w:t>ση με τον δημοκρατικό πολιτισμό -τον οποίο είναι υποχρεωμένοι οι Βουλευτές να υπηρετούν- και όποιος δεν σέβεται το χώρο, δεν μπορούμε να τον σεβαστούμε. Εδώ όποιος μπαίνει σε αυτήν εδώ την Αίθουσα θα πρέπει πρώτα, πρώτα να κάνει αυτοκάθαρση, να αφήνει τη μ</w:t>
      </w:r>
      <w:r>
        <w:rPr>
          <w:rFonts w:eastAsia="Times New Roman" w:cs="Times New Roman"/>
          <w:szCs w:val="24"/>
        </w:rPr>
        <w:t>αύρη του ψυχή και το μαύρο επίπεδο του πολιτισμού που υπηρετεί έξω από την πόρτα αυτής εδώ της Αίθουσας. Διαφορετικά, έχουμε υποχρέωση να αμυνθούμε.</w:t>
      </w:r>
    </w:p>
    <w:p w14:paraId="50A7BA2E"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50A7BA2F"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Αντιλαμβάνομαι την οργή σας. Να ολοκληρώσουμε.</w:t>
      </w:r>
    </w:p>
    <w:p w14:paraId="50A7BA30" w14:textId="77777777" w:rsidR="007C6747" w:rsidRDefault="00E91359">
      <w:pPr>
        <w:spacing w:after="0" w:line="600" w:lineRule="auto"/>
        <w:ind w:firstLine="720"/>
        <w:jc w:val="both"/>
        <w:rPr>
          <w:rFonts w:eastAsia="Times New Roman"/>
          <w:bCs/>
          <w:szCs w:val="24"/>
        </w:rPr>
      </w:pPr>
      <w:r w:rsidRPr="00F214EE">
        <w:rPr>
          <w:rFonts w:eastAsia="Times New Roman"/>
          <w:b/>
          <w:bCs/>
          <w:szCs w:val="24"/>
        </w:rPr>
        <w:t>ΧΡΗΣΤΟΣ ΠΑΠ</w:t>
      </w:r>
      <w:r w:rsidRPr="00F214EE">
        <w:rPr>
          <w:rFonts w:eastAsia="Times New Roman"/>
          <w:b/>
          <w:bCs/>
          <w:szCs w:val="24"/>
        </w:rPr>
        <w:t xml:space="preserve">ΠΑΣ: </w:t>
      </w:r>
      <w:r>
        <w:rPr>
          <w:rFonts w:eastAsia="Times New Roman"/>
          <w:bCs/>
          <w:szCs w:val="24"/>
        </w:rPr>
        <w:t>Κύριε Πρόεδρε…</w:t>
      </w:r>
    </w:p>
    <w:p w14:paraId="50A7BA31"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Δεν έχετε τον λόγο, κύριε Παππά. Αποκλείεται!</w:t>
      </w:r>
    </w:p>
    <w:p w14:paraId="50A7BA32" w14:textId="77777777" w:rsidR="007C6747" w:rsidRDefault="00E91359">
      <w:pPr>
        <w:spacing w:after="0" w:line="600" w:lineRule="auto"/>
        <w:ind w:firstLine="720"/>
        <w:jc w:val="both"/>
        <w:rPr>
          <w:rFonts w:eastAsia="Times New Roman"/>
          <w:bCs/>
          <w:szCs w:val="24"/>
        </w:rPr>
      </w:pPr>
      <w:r w:rsidRPr="00F214EE">
        <w:rPr>
          <w:rFonts w:eastAsia="Times New Roman"/>
          <w:b/>
          <w:bCs/>
          <w:szCs w:val="24"/>
        </w:rPr>
        <w:t xml:space="preserve">ΧΡΗΣΤΟΣ ΠΑΠΠΑΣ: </w:t>
      </w:r>
      <w:r>
        <w:rPr>
          <w:rFonts w:eastAsia="Times New Roman"/>
          <w:bCs/>
          <w:szCs w:val="24"/>
        </w:rPr>
        <w:t>Κύριε Πρόεδρε, για ένα λεπτό επί προσωπικού.</w:t>
      </w:r>
    </w:p>
    <w:p w14:paraId="50A7BA33"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Ποιο προσωπικό; Ποιο είναι το προσωπικό σας;</w:t>
      </w:r>
    </w:p>
    <w:p w14:paraId="50A7BA34"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ΧΡΗΣΤΟΣ ΠΑΠΠΑΣ: </w:t>
      </w:r>
      <w:r>
        <w:rPr>
          <w:rFonts w:eastAsia="Times New Roman"/>
          <w:bCs/>
          <w:szCs w:val="24"/>
        </w:rPr>
        <w:t xml:space="preserve">Επί </w:t>
      </w:r>
      <w:r>
        <w:rPr>
          <w:rFonts w:eastAsia="Times New Roman"/>
          <w:bCs/>
          <w:szCs w:val="24"/>
        </w:rPr>
        <w:t>προσωπικού για αυτά που είπε ο κ. Τζαβάρας.</w:t>
      </w:r>
    </w:p>
    <w:p w14:paraId="50A7BA35"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Σας παρακαλώ πάρα πολύ! Αντί να σηκωθείτε να διαμαρτυρηθείτε για αυτά που ακούσαμε από τον συνάδελφό σας, θέλετε και τον λόγο;</w:t>
      </w:r>
    </w:p>
    <w:p w14:paraId="50A7BA36"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ΧΡΗΣΤΟΣ ΠΑΠΠΑΣ: </w:t>
      </w:r>
      <w:r>
        <w:rPr>
          <w:rFonts w:eastAsia="Times New Roman"/>
          <w:bCs/>
          <w:szCs w:val="24"/>
        </w:rPr>
        <w:t xml:space="preserve">Κύριε Πρόεδρε…. </w:t>
      </w:r>
    </w:p>
    <w:p w14:paraId="50A7BA37"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Δεν έχετε τον λόγο!. </w:t>
      </w:r>
    </w:p>
    <w:p w14:paraId="50A7BA38" w14:textId="77777777" w:rsidR="007C6747" w:rsidRDefault="00E91359">
      <w:pPr>
        <w:spacing w:after="0" w:line="600" w:lineRule="auto"/>
        <w:ind w:firstLine="720"/>
        <w:jc w:val="both"/>
        <w:rPr>
          <w:rFonts w:eastAsia="Times New Roman"/>
          <w:bCs/>
          <w:szCs w:val="24"/>
        </w:rPr>
      </w:pPr>
      <w:r>
        <w:rPr>
          <w:rFonts w:eastAsia="Times New Roman"/>
          <w:b/>
          <w:bCs/>
          <w:szCs w:val="24"/>
        </w:rPr>
        <w:t>ΧΡΗΣΤΟΣ ΠΑΠΠΑΣ:</w:t>
      </w:r>
      <w:r w:rsidRPr="00940111">
        <w:rPr>
          <w:rFonts w:eastAsia="Times New Roman"/>
          <w:bCs/>
          <w:szCs w:val="24"/>
        </w:rPr>
        <w:t xml:space="preserve"> </w:t>
      </w:r>
      <w:r>
        <w:rPr>
          <w:rFonts w:eastAsia="Times New Roman"/>
          <w:bCs/>
          <w:szCs w:val="24"/>
        </w:rPr>
        <w:t>Θα πρέπει να διαγραφεί από τα Πρακτικά η λέξη που είπε ο κ. Τζαβάρας «αυτός ο τύπος». Η υποκρισία του κ. Τζαβάρα είναι περισσή. Το δήθεν κόμμα του «πατρίς-θρησκεία-οικογένεια» να έχει στ</w:t>
      </w:r>
      <w:r>
        <w:rPr>
          <w:rFonts w:eastAsia="Times New Roman"/>
          <w:bCs/>
          <w:szCs w:val="24"/>
        </w:rPr>
        <w:t>ους κόλπους του παιδόφιλους…</w:t>
      </w:r>
    </w:p>
    <w:p w14:paraId="50A7BA39"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Παρακαλώ, ξεκινήστε την ομιλία σας, κύριε Ακριώτη. Αυτά που λέτε εσείς θα γράφονται στα Πρακτικά.</w:t>
      </w:r>
    </w:p>
    <w:p w14:paraId="50A7BA3A" w14:textId="77777777" w:rsidR="007C6747" w:rsidRDefault="00E91359">
      <w:pPr>
        <w:spacing w:after="0" w:line="600" w:lineRule="auto"/>
        <w:ind w:firstLine="720"/>
        <w:jc w:val="both"/>
        <w:rPr>
          <w:rFonts w:eastAsia="Times New Roman"/>
          <w:bCs/>
          <w:szCs w:val="24"/>
        </w:rPr>
      </w:pPr>
      <w:r w:rsidRPr="00C957D2">
        <w:rPr>
          <w:rFonts w:eastAsia="Times New Roman"/>
          <w:b/>
          <w:bCs/>
          <w:szCs w:val="24"/>
        </w:rPr>
        <w:t>ΓΕΩΡΓΙΟΣ ΑΚΡΙΩΤΗΣ:</w:t>
      </w:r>
      <w:r>
        <w:rPr>
          <w:rFonts w:eastAsia="Times New Roman"/>
          <w:b/>
          <w:bCs/>
          <w:szCs w:val="24"/>
        </w:rPr>
        <w:t xml:space="preserve"> </w:t>
      </w:r>
      <w:r>
        <w:rPr>
          <w:rFonts w:eastAsia="Times New Roman"/>
          <w:bCs/>
          <w:szCs w:val="24"/>
        </w:rPr>
        <w:t>Το γεγονός ότι δεν σεβόμαστε το χώρο είναι αρκούντως…</w:t>
      </w:r>
    </w:p>
    <w:p w14:paraId="50A7BA3B"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ΧΡΗΣΤΟΣ ΠΑΠΠΑΣ: </w:t>
      </w:r>
      <w:r w:rsidRPr="00E042E8">
        <w:rPr>
          <w:rFonts w:eastAsia="Times New Roman"/>
          <w:bCs/>
          <w:szCs w:val="24"/>
        </w:rPr>
        <w:t>…</w:t>
      </w:r>
    </w:p>
    <w:p w14:paraId="50A7BA3C" w14:textId="77777777" w:rsidR="007C6747" w:rsidRDefault="00E91359">
      <w:pPr>
        <w:spacing w:after="0" w:line="600" w:lineRule="auto"/>
        <w:ind w:firstLine="720"/>
        <w:jc w:val="both"/>
        <w:rPr>
          <w:rFonts w:eastAsia="Times New Roman"/>
          <w:bCs/>
          <w:szCs w:val="24"/>
        </w:rPr>
      </w:pPr>
      <w:r w:rsidRPr="00C957D2">
        <w:rPr>
          <w:rFonts w:eastAsia="Times New Roman"/>
          <w:b/>
          <w:bCs/>
          <w:szCs w:val="24"/>
        </w:rPr>
        <w:t>ΓΕΩΡΓΙ</w:t>
      </w:r>
      <w:r w:rsidRPr="00C957D2">
        <w:rPr>
          <w:rFonts w:eastAsia="Times New Roman"/>
          <w:b/>
          <w:bCs/>
          <w:szCs w:val="24"/>
        </w:rPr>
        <w:t xml:space="preserve">ΟΣ ΑΚΡΙΩΤΗΣ: </w:t>
      </w:r>
      <w:r>
        <w:rPr>
          <w:rFonts w:eastAsia="Times New Roman"/>
          <w:bCs/>
          <w:szCs w:val="24"/>
        </w:rPr>
        <w:t xml:space="preserve">Κυρίες και κύριοι συνάδελφοι, συζητούμε ένα σημαντικό νομοσχέδιο για την τριτοβάθμια εκπαίδευση σήμερα στον απόηχο δύο σημαντικών γεγονότων. </w:t>
      </w:r>
    </w:p>
    <w:p w14:paraId="50A7BA3D" w14:textId="77777777" w:rsidR="007C6747" w:rsidRDefault="00E91359">
      <w:pPr>
        <w:spacing w:after="0" w:line="600" w:lineRule="auto"/>
        <w:ind w:firstLine="720"/>
        <w:jc w:val="both"/>
        <w:rPr>
          <w:rFonts w:eastAsia="Times New Roman"/>
          <w:bCs/>
          <w:szCs w:val="24"/>
        </w:rPr>
      </w:pPr>
      <w:r>
        <w:rPr>
          <w:rFonts w:eastAsia="Times New Roman"/>
          <w:bCs/>
          <w:szCs w:val="24"/>
        </w:rPr>
        <w:t xml:space="preserve">Πρώτα η έξοδος της Ελλάδας στις αγορές μετά από χρόνια αποκλεισμού και περιθωριοποίησης, σηματοδοτεί </w:t>
      </w:r>
      <w:r>
        <w:rPr>
          <w:rFonts w:eastAsia="Times New Roman"/>
          <w:bCs/>
          <w:szCs w:val="24"/>
        </w:rPr>
        <w:t>την αρχή της μεγάλης επιστροφής για τη χώρα μας, το τέλος της επιτροπείας. Είναι μ</w:t>
      </w:r>
      <w:r>
        <w:rPr>
          <w:rFonts w:eastAsia="Times New Roman"/>
          <w:bCs/>
          <w:szCs w:val="24"/>
        </w:rPr>
        <w:t>ί</w:t>
      </w:r>
      <w:r>
        <w:rPr>
          <w:rFonts w:eastAsia="Times New Roman"/>
          <w:bCs/>
          <w:szCs w:val="24"/>
        </w:rPr>
        <w:t xml:space="preserve">α χειροπιαστή προοπτική ότι το 2018 προδιαγράφεται το έτος της μεγάλης εξόδου από τα μνημόνια και την επιτροπεία. </w:t>
      </w:r>
    </w:p>
    <w:p w14:paraId="50A7BA3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Δεύτερον, το Περιφερειακό Αναπτυξιακό Συνέδριο της Στερεάς</w:t>
      </w:r>
      <w:r>
        <w:rPr>
          <w:rFonts w:eastAsia="Times New Roman" w:cs="Times New Roman"/>
          <w:szCs w:val="24"/>
        </w:rPr>
        <w:t xml:space="preserve"> Ελλάδας, το δεύτερο μετά τη </w:t>
      </w:r>
      <w:r>
        <w:rPr>
          <w:rFonts w:eastAsia="Times New Roman" w:cs="Times New Roman"/>
          <w:szCs w:val="24"/>
        </w:rPr>
        <w:t>δ</w:t>
      </w:r>
      <w:r>
        <w:rPr>
          <w:rFonts w:eastAsia="Times New Roman" w:cs="Times New Roman"/>
          <w:szCs w:val="24"/>
        </w:rPr>
        <w:t xml:space="preserve">υτική Μακεδονία, πριν από λίγες μέρες στη Λαμία σηματοδότησε επίσης τη συνέργεια της κεντρικής Κυβέρνησης και των δυνάμεων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για την ανάπτυξη της περιφέρειας. Στο κάλεσμα του Πρωθυπουργού και της Κυβέρν</w:t>
      </w:r>
      <w:r>
        <w:rPr>
          <w:rFonts w:eastAsia="Times New Roman" w:cs="Times New Roman"/>
          <w:szCs w:val="24"/>
        </w:rPr>
        <w:t xml:space="preserve">ησης ανταποκρίθηκε το σύνολο των εκπροσώπων των τοπικών κοινωνιών χωρίς εξαιρέσεις. </w:t>
      </w:r>
    </w:p>
    <w:p w14:paraId="50A7BA3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δυο αυτά γεγονότα αποκάλυψαν τον κατήφορο που έχει πάρει η Αξιωματική Αντιπολίτευση. Η απόπειρα να μειωθεί και να </w:t>
      </w:r>
      <w:proofErr w:type="spellStart"/>
      <w:r>
        <w:rPr>
          <w:rFonts w:eastAsia="Times New Roman" w:cs="Times New Roman"/>
          <w:szCs w:val="24"/>
        </w:rPr>
        <w:t>ευτελιστεί</w:t>
      </w:r>
      <w:proofErr w:type="spellEnd"/>
      <w:r>
        <w:rPr>
          <w:rFonts w:eastAsia="Times New Roman" w:cs="Times New Roman"/>
          <w:szCs w:val="24"/>
        </w:rPr>
        <w:t xml:space="preserve"> η έξοδος στις αγορές ως ένα γεγονός μηδαμιν</w:t>
      </w:r>
      <w:r>
        <w:rPr>
          <w:rFonts w:eastAsia="Times New Roman" w:cs="Times New Roman"/>
          <w:szCs w:val="24"/>
        </w:rPr>
        <w:t>ής σημασίας δεν μπορεί να αποκρύψει την αμηχανία της Νέας Δημοκρατίας μπροστά στα νέα δεδομένα της ελληνικής οικονομίας. Οι δε εκκλήσεις του αρχηγού της στα στελέχη του κόμματος για να μποϊκοτάρουν με την απουσία τους το συνέδριο της Λαμίας έπεσαν στο κενό</w:t>
      </w:r>
      <w:r>
        <w:rPr>
          <w:rFonts w:eastAsia="Times New Roman" w:cs="Times New Roman"/>
          <w:szCs w:val="24"/>
        </w:rPr>
        <w:t>. Τα στελέχη αγνόησαν τις παράδοξες και παράταιρες κανονιές του κ. Μητσοτάκη με πρώτον από όλους τ</w:t>
      </w:r>
      <w:r>
        <w:rPr>
          <w:rFonts w:eastAsia="Times New Roman" w:cs="Times New Roman"/>
          <w:szCs w:val="24"/>
        </w:rPr>
        <w:t>ο</w:t>
      </w:r>
      <w:r>
        <w:rPr>
          <w:rFonts w:eastAsia="Times New Roman" w:cs="Times New Roman"/>
          <w:szCs w:val="24"/>
        </w:rPr>
        <w:t xml:space="preserve">ν Περιφερειάρχη της Στερεά Ελλάδας κ. Μπακογιάννη, που ανταποκρίθηκε με διάθεση στενής συνεργασίας στο κάλεσμα του Πρωθυπουργού. </w:t>
      </w:r>
    </w:p>
    <w:p w14:paraId="50A7BA4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Φαίνεται ότι οι κακόηχες ακ</w:t>
      </w:r>
      <w:r>
        <w:rPr>
          <w:rFonts w:eastAsia="Times New Roman" w:cs="Times New Roman"/>
          <w:szCs w:val="24"/>
        </w:rPr>
        <w:t>ροδεξιές συγχορδίες σας δεν απωθούν μόνο τους αντίπαλους ιδεολογικά πολίτες αλλά ηχούν φάλτσα και στα δικά σας στελέχη πλέον, κλείνουν τα αυτιά τους γιατί νιώθουν αποξενωμένα από την ακραία εξαλλοσύνη της αντιπολίτευσης που ασκείτε. Δικαίως και επάξια ο αρ</w:t>
      </w:r>
      <w:r>
        <w:rPr>
          <w:rFonts w:eastAsia="Times New Roman" w:cs="Times New Roman"/>
          <w:szCs w:val="24"/>
        </w:rPr>
        <w:t xml:space="preserve">χηγός της Νέας Δημοκρατίας θα διεκδικούσε τον τίτλο του </w:t>
      </w:r>
      <w:proofErr w:type="spellStart"/>
      <w:r>
        <w:rPr>
          <w:rFonts w:eastAsia="Times New Roman" w:cs="Times New Roman"/>
          <w:szCs w:val="24"/>
        </w:rPr>
        <w:t>κ</w:t>
      </w:r>
      <w:r>
        <w:rPr>
          <w:rFonts w:eastAsia="Times New Roman" w:cs="Times New Roman"/>
          <w:szCs w:val="24"/>
        </w:rPr>
        <w:t>ακοφωνίξ</w:t>
      </w:r>
      <w:proofErr w:type="spellEnd"/>
      <w:r>
        <w:rPr>
          <w:rFonts w:eastAsia="Times New Roman" w:cs="Times New Roman"/>
          <w:szCs w:val="24"/>
        </w:rPr>
        <w:t xml:space="preserve"> της ελληνικής πολιτικής ζωής. </w:t>
      </w:r>
    </w:p>
    <w:p w14:paraId="50A7BA4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Νέα Δημοκρατία ως παράταξη του κοινωνικού φιλελευθερισμού σύρεται από τον σημερινό αρχηγό της στα θολά νερά του ακροδεξιού λαϊκισμού. Όλα αυτά όμως αποτυπώνο</w:t>
      </w:r>
      <w:r>
        <w:rPr>
          <w:rFonts w:eastAsia="Times New Roman" w:cs="Times New Roman"/>
          <w:szCs w:val="24"/>
        </w:rPr>
        <w:t>νται ανάγλυφα και στον τρόπο που αντιπολιτεύεται το παρόν νομοσχέδιο η Νέα Δημοκρατία. Στον αντίποδα της νεοφιλελεύθερης αντίληψης αυτό το νομοσχέδιο αποτελεί μ</w:t>
      </w:r>
      <w:r>
        <w:rPr>
          <w:rFonts w:eastAsia="Times New Roman" w:cs="Times New Roman"/>
          <w:szCs w:val="24"/>
        </w:rPr>
        <w:t>ί</w:t>
      </w:r>
      <w:r>
        <w:rPr>
          <w:rFonts w:eastAsia="Times New Roman" w:cs="Times New Roman"/>
          <w:szCs w:val="24"/>
        </w:rPr>
        <w:t>α ουσιαστική παρέμβαση των πρωτοβουλιών της Κυβέρνησης στην τριτοβάθμια εκπαίδευση που ξεκίνησα</w:t>
      </w:r>
      <w:r>
        <w:rPr>
          <w:rFonts w:eastAsia="Times New Roman" w:cs="Times New Roman"/>
          <w:szCs w:val="24"/>
        </w:rPr>
        <w:t>ν τον Γενάρη του 2015 συμπεριλαμβανομένης της εμπειρίας που αποκτήθηκε στα δυόμισι αυτά χρόνια.</w:t>
      </w:r>
    </w:p>
    <w:p w14:paraId="50A7BA4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 σημείο αυτό θέλω να τονίσω ότι αυτό το νομοσχέδιο είναι ένα μόνο από μια σειρά παρεμβάσεων που μετασχηματίζουν συνολικά τον χάρτη της ανώτατης εκπαίδευσης κ</w:t>
      </w:r>
      <w:r>
        <w:rPr>
          <w:rFonts w:eastAsia="Times New Roman" w:cs="Times New Roman"/>
          <w:szCs w:val="24"/>
        </w:rPr>
        <w:t xml:space="preserve">αι της έρευνας στη χώρα μας. </w:t>
      </w:r>
    </w:p>
    <w:p w14:paraId="50A7BA4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Προκηρύξαμε πεντακόσιες θέσεις ΔΕΠ τους τελευταίους δώδεκα μήνες έναντι μηδενικών προκηρύξεων τα προηγούμενα πέντε χρόνια. Επιπλέον πεντακόσιες θέσεις θα δοθούν εντός του 2018. Κόπτεστε, κύριοι, για τη διαρροή επιστημονικού πρ</w:t>
      </w:r>
      <w:r>
        <w:rPr>
          <w:rFonts w:eastAsia="Times New Roman" w:cs="Times New Roman"/>
          <w:szCs w:val="24"/>
        </w:rPr>
        <w:t>οσωπικού στο εξωτερικό. Πόσες θέσεις ΔΕΠ προκηρύξατε επί των κυβερνήσεων σας; Κα</w:t>
      </w:r>
      <w:r>
        <w:rPr>
          <w:rFonts w:eastAsia="Times New Roman" w:cs="Times New Roman"/>
          <w:szCs w:val="24"/>
        </w:rPr>
        <w:t>μ</w:t>
      </w:r>
      <w:r>
        <w:rPr>
          <w:rFonts w:eastAsia="Times New Roman" w:cs="Times New Roman"/>
          <w:szCs w:val="24"/>
        </w:rPr>
        <w:t xml:space="preserve">μία. </w:t>
      </w:r>
    </w:p>
    <w:p w14:paraId="50A7BA4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Ενισχύουμε ουσιαστικά το Πρόγραμμα Υποτροφιών συνολικού ύψους 202,5 εκατομμυρίων ευρώ για τα τέσσερα επόμενα χρόνια για πάνω από δέκα χιλιάδες προπτυχιακούς και </w:t>
      </w:r>
      <w:proofErr w:type="spellStart"/>
      <w:r>
        <w:rPr>
          <w:rFonts w:eastAsia="Times New Roman" w:cs="Times New Roman"/>
          <w:szCs w:val="24"/>
        </w:rPr>
        <w:t>επτάμισι</w:t>
      </w:r>
      <w:proofErr w:type="spellEnd"/>
      <w:r>
        <w:rPr>
          <w:rFonts w:eastAsia="Times New Roman" w:cs="Times New Roman"/>
          <w:szCs w:val="24"/>
        </w:rPr>
        <w:t xml:space="preserve"> χιλιάδες μεταπτυχιακούς υποψήφιους διδάκτορες, </w:t>
      </w:r>
      <w:proofErr w:type="spellStart"/>
      <w:r>
        <w:rPr>
          <w:rFonts w:eastAsia="Times New Roman" w:cs="Times New Roman"/>
          <w:szCs w:val="24"/>
        </w:rPr>
        <w:t>μεταδιδάκτορες</w:t>
      </w:r>
      <w:proofErr w:type="spellEnd"/>
      <w:r>
        <w:rPr>
          <w:rFonts w:eastAsia="Times New Roman" w:cs="Times New Roman"/>
          <w:szCs w:val="24"/>
        </w:rPr>
        <w:t xml:space="preserve"> με στόχο την ανάσχεση του </w:t>
      </w:r>
      <w:r>
        <w:rPr>
          <w:rFonts w:eastAsia="Times New Roman" w:cs="Times New Roman"/>
          <w:szCs w:val="24"/>
          <w:lang w:val="en-US"/>
        </w:rPr>
        <w:t>brain</w:t>
      </w:r>
      <w:r w:rsidRPr="0001755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την ενίσχυση της έρευνας και των παραγωγικών δυνάμεων. Κόπτεστε, κύριοι της αντιπολίτευσης, για την αριστεία, αλλά πόσα ευρώ δώσατε σε υποτροφίες για τα καλύτερα μυαλά της χώρας; Μηδέν. </w:t>
      </w:r>
    </w:p>
    <w:p w14:paraId="50A7BA4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Καθιερώνουμε και χρηματοδοτούμε τον θεσμό του ακαδημαϊκού υποτρόφου</w:t>
      </w:r>
      <w:r>
        <w:rPr>
          <w:rFonts w:eastAsia="Times New Roman" w:cs="Times New Roman"/>
          <w:szCs w:val="24"/>
        </w:rPr>
        <w:t xml:space="preserve"> για νέους επιστήμονες που θέλουν να αποκτήσουν διδακτική εμπειρία στα ΑΕΙ με κονδύλια 42 εκατομμυρίων ευρώ και τρεις χιλιάδες επτακόσιους ωφελούμενους. Τι κάνατε εσείς για τους υποψήφιους διδάκτορες, που χρησιμοποιούνται ακόμη και σήμερα για να καλυφθούν </w:t>
      </w:r>
      <w:r>
        <w:rPr>
          <w:rFonts w:eastAsia="Times New Roman" w:cs="Times New Roman"/>
          <w:szCs w:val="24"/>
        </w:rPr>
        <w:t xml:space="preserve">διδακτικές ανάγκες των ΑΕΙ χωρίς την παραμικρή αναγνώριση της διδακτικής τους προϋπηρεσίας; Μηδέν, κύριοι της Νέας Δημοκρατίας και του ΠΑΣΟΚ. </w:t>
      </w:r>
    </w:p>
    <w:p w14:paraId="50A7BA4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με το νομοσχέδιο αυτό ενισχύουμε τα ακαδημαϊκά κριτήρια για την πρόσβαση στα μεταπτυχιακά και τη </w:t>
      </w:r>
      <w:r>
        <w:rPr>
          <w:rFonts w:eastAsia="Times New Roman" w:cs="Times New Roman"/>
          <w:szCs w:val="24"/>
        </w:rPr>
        <w:t xml:space="preserve">δωρεάν πρόσβαση των οικονομικά αδύναμων φοιτητών. Επαναφέρουμε ρητά τον θεσμό του πανεπιστημιακού ασύλου. </w:t>
      </w:r>
    </w:p>
    <w:p w14:paraId="50A7BA4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ΔΗΣΥ, το ΠΑΣΟΚ επαίρεται γιατί ψήφισε υπέρ του ασύλου το 1982 όταν το ίδιο με την ψήφο του το κατήργησε το 2011. Πότε είχε δίκιο; Η κατάργηση του </w:t>
      </w:r>
      <w:r>
        <w:rPr>
          <w:rFonts w:eastAsia="Times New Roman" w:cs="Times New Roman"/>
          <w:szCs w:val="24"/>
        </w:rPr>
        <w:t xml:space="preserve">ασύλου το 2011 τι έλυσε άραγε; Για όλα τα στραβά διατείνεστε ότι φταίει το άσυλο. Αυτή η φάλτσα ακροδεξιά φωνή ότι δηλαδή φταίει το άσυλο δεν έλυσε τίποτα. </w:t>
      </w:r>
    </w:p>
    <w:p w14:paraId="50A7BA4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άλλο μεγάλο θέμα για το οποίο γίνεται αντιπαράθεση, είναι το ζήτημα της φοιτητικής συμμετοχής στ</w:t>
      </w:r>
      <w:r>
        <w:rPr>
          <w:rFonts w:eastAsia="Times New Roman" w:cs="Times New Roman"/>
          <w:szCs w:val="24"/>
        </w:rPr>
        <w:t xml:space="preserve">α συλλογικά όργανα. Άραγε, δεν θέλετε ενεργούς φοιτητές να συμμετέχουν στα δρώμενα του πανεπιστημίου; Θέλετε μήπως πελάτες και μόνο; Δεν είδατε τελικά ποιοι ήταν οι φορείς της διαπλοκής στα πανεπιστήμια όλα αυτά τα χρόνια; Μήπως δεν ήταν πρωταγωνιστές της </w:t>
      </w:r>
      <w:r>
        <w:rPr>
          <w:rFonts w:eastAsia="Times New Roman" w:cs="Times New Roman"/>
          <w:szCs w:val="24"/>
        </w:rPr>
        <w:t>διαπλοκής καθηγητές που προσέγγιζαν φοιτητές;</w:t>
      </w:r>
    </w:p>
    <w:p w14:paraId="50A7BA49" w14:textId="77777777" w:rsidR="007C6747" w:rsidRDefault="00E91359">
      <w:pPr>
        <w:spacing w:after="0" w:line="600" w:lineRule="auto"/>
        <w:ind w:firstLine="720"/>
        <w:jc w:val="both"/>
        <w:rPr>
          <w:rFonts w:eastAsia="Times New Roman" w:cs="Times New Roman"/>
          <w:szCs w:val="24"/>
        </w:rPr>
      </w:pPr>
      <w:r w:rsidRPr="00F62CEF">
        <w:rPr>
          <w:rFonts w:eastAsia="Times New Roman" w:cs="Times New Roman"/>
          <w:szCs w:val="24"/>
        </w:rPr>
        <w:t>Κυρίες και κύριοι συνάδελφοι,</w:t>
      </w:r>
      <w:r>
        <w:rPr>
          <w:rFonts w:eastAsia="Times New Roman" w:cs="Times New Roman"/>
          <w:szCs w:val="24"/>
        </w:rPr>
        <w:t xml:space="preserve"> κατανοούμε την απέχθεια της </w:t>
      </w:r>
      <w:r w:rsidRPr="00377A88">
        <w:rPr>
          <w:rFonts w:eastAsia="Times New Roman" w:cs="Times New Roman"/>
          <w:szCs w:val="24"/>
        </w:rPr>
        <w:t>Νέας Δημοκρατίας</w:t>
      </w:r>
      <w:r>
        <w:rPr>
          <w:rFonts w:eastAsia="Times New Roman" w:cs="Times New Roman"/>
          <w:szCs w:val="24"/>
        </w:rPr>
        <w:t xml:space="preserve"> και του ΠΑΣΟΚ γι’ αυτό το νομοσχέδιο. Είναι η απέχθεια προς τη δημοκρατική νομιμοποίηση. Είναι η απέχθεια προς τη διαφάνεια και τις ανο</w:t>
      </w:r>
      <w:r>
        <w:rPr>
          <w:rFonts w:eastAsia="Times New Roman" w:cs="Times New Roman"/>
          <w:szCs w:val="24"/>
        </w:rPr>
        <w:t>ιχτές διαδικασίες στη διοίκηση. Είναι η απέχθεια απέναντι στη θέσπιση υγιών κανόνων. Είναι η απέχθεια για τη συνύπαρξη, τη συνεννόηση και τη σύνθεση απόψεων. Είναι η αλλεργία σας για την αντιπροσωπευτικότητα. Είναι η εκλεκτική σας συγγένεια με τη διαπλοκή.</w:t>
      </w:r>
      <w:r>
        <w:rPr>
          <w:rFonts w:eastAsia="Times New Roman" w:cs="Times New Roman"/>
          <w:szCs w:val="24"/>
        </w:rPr>
        <w:t xml:space="preserve"> Η αγάπη σας για τα στεγανά κυκλώματα εξουσίας. Είναι η σκανδαλώδης έγνοιά σας για τις ομάδες συμφερόντων και την ανεξέλεγκτη δράση τους στο χώρο των πανεπιστημίων. </w:t>
      </w:r>
    </w:p>
    <w:p w14:paraId="50A7BA4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Οραματίζεστε ένα αυταρχικό αστυνομικό κράτος όταν εμείς οραματιζόμαστε μία ευνομούμενη πολ</w:t>
      </w:r>
      <w:r>
        <w:rPr>
          <w:rFonts w:eastAsia="Times New Roman" w:cs="Times New Roman"/>
          <w:szCs w:val="24"/>
        </w:rPr>
        <w:t xml:space="preserve">ιτεία και κράτος δικαίου με σεβασμό στα δικαιώματα και τις ελευθερίες. Οραματίζεστε ένα </w:t>
      </w:r>
      <w:proofErr w:type="spellStart"/>
      <w:r>
        <w:rPr>
          <w:rFonts w:eastAsia="Times New Roman" w:cs="Times New Roman"/>
          <w:szCs w:val="24"/>
        </w:rPr>
        <w:t>αστυνομοκρατούμενο</w:t>
      </w:r>
      <w:proofErr w:type="spellEnd"/>
      <w:r>
        <w:rPr>
          <w:rFonts w:eastAsia="Times New Roman" w:cs="Times New Roman"/>
          <w:szCs w:val="24"/>
        </w:rPr>
        <w:t xml:space="preserve"> πανεπιστήμιο που θα διοικείται με τον βούρδουλα. Εμείς υλοποιούμε ένα πανεπιστήμιο ενιαίο χώρο εκπαίδευσης και έρευνας με δημοκρατική λειτουργία και </w:t>
      </w:r>
      <w:r>
        <w:rPr>
          <w:rFonts w:eastAsia="Times New Roman" w:cs="Times New Roman"/>
          <w:szCs w:val="24"/>
        </w:rPr>
        <w:t>ανοιχτές δημοκρατικές διαδικασίες.</w:t>
      </w:r>
    </w:p>
    <w:p w14:paraId="50A7BA4B" w14:textId="77777777" w:rsidR="007C6747" w:rsidRDefault="00E91359">
      <w:pPr>
        <w:spacing w:after="0" w:line="600" w:lineRule="auto"/>
        <w:ind w:firstLine="720"/>
        <w:jc w:val="both"/>
        <w:rPr>
          <w:rFonts w:eastAsia="Times New Roman" w:cs="Times New Roman"/>
          <w:szCs w:val="24"/>
        </w:rPr>
      </w:pPr>
      <w:r w:rsidRPr="000B4C95">
        <w:rPr>
          <w:rFonts w:eastAsia="Times New Roman" w:cs="Times New Roman"/>
          <w:b/>
          <w:szCs w:val="24"/>
        </w:rPr>
        <w:t xml:space="preserve">ΠΡΟΕΔΡΕΥΩΝ (Σπυρίδων Λυκούδης): </w:t>
      </w:r>
      <w:r>
        <w:rPr>
          <w:rFonts w:eastAsia="Times New Roman" w:cs="Times New Roman"/>
          <w:szCs w:val="24"/>
        </w:rPr>
        <w:t>Ολοκληρώστε, κύριε συνάδελφε.</w:t>
      </w:r>
    </w:p>
    <w:p w14:paraId="50A7BA4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 xml:space="preserve">Ολοκληρώνω, </w:t>
      </w:r>
      <w:r w:rsidRPr="00204DC0">
        <w:rPr>
          <w:rFonts w:eastAsia="Times New Roman" w:cs="Times New Roman"/>
          <w:szCs w:val="24"/>
        </w:rPr>
        <w:t>κύριε Πρόεδρε</w:t>
      </w:r>
      <w:r>
        <w:rPr>
          <w:rFonts w:eastAsia="Times New Roman" w:cs="Times New Roman"/>
          <w:szCs w:val="24"/>
        </w:rPr>
        <w:t>.</w:t>
      </w:r>
    </w:p>
    <w:p w14:paraId="50A7BA4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Οραματίζεστε μία κοινωνία</w:t>
      </w:r>
      <w:r w:rsidRPr="008640FD">
        <w:rPr>
          <w:rFonts w:eastAsia="Times New Roman" w:cs="Times New Roman"/>
          <w:szCs w:val="24"/>
        </w:rPr>
        <w:t>-</w:t>
      </w:r>
      <w:r>
        <w:rPr>
          <w:rFonts w:eastAsia="Times New Roman" w:cs="Times New Roman"/>
          <w:szCs w:val="24"/>
        </w:rPr>
        <w:t>φυλακή. Εμείς οραματιζόμαστε μία ανοιχτή</w:t>
      </w:r>
      <w:r w:rsidRPr="001A5465">
        <w:rPr>
          <w:rFonts w:eastAsia="Times New Roman" w:cs="Times New Roman"/>
          <w:szCs w:val="24"/>
        </w:rPr>
        <w:t>,</w:t>
      </w:r>
      <w:r>
        <w:rPr>
          <w:rFonts w:eastAsia="Times New Roman" w:cs="Times New Roman"/>
          <w:szCs w:val="24"/>
        </w:rPr>
        <w:t xml:space="preserve"> ελεύθερη κοινωνία δικαιοσύνης και αλληλεγγύης</w:t>
      </w:r>
      <w:r>
        <w:rPr>
          <w:rFonts w:eastAsia="Times New Roman" w:cs="Times New Roman"/>
          <w:szCs w:val="24"/>
        </w:rPr>
        <w:t xml:space="preserve">. </w:t>
      </w:r>
    </w:p>
    <w:p w14:paraId="50A7BA4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0A7BA4F" w14:textId="77777777" w:rsidR="007C6747" w:rsidRDefault="00E91359">
      <w:pPr>
        <w:spacing w:after="0" w:line="600" w:lineRule="auto"/>
        <w:ind w:firstLine="720"/>
        <w:jc w:val="center"/>
        <w:rPr>
          <w:rFonts w:eastAsia="Times New Roman" w:cs="Times New Roman"/>
          <w:szCs w:val="24"/>
        </w:rPr>
      </w:pPr>
      <w:r w:rsidRPr="00C85201">
        <w:rPr>
          <w:rFonts w:eastAsia="Times New Roman" w:cs="Times New Roman"/>
          <w:szCs w:val="24"/>
        </w:rPr>
        <w:t xml:space="preserve">(Χειροκροτήματα από την </w:t>
      </w:r>
      <w:r>
        <w:rPr>
          <w:rFonts w:eastAsia="Times New Roman" w:cs="Times New Roman"/>
          <w:szCs w:val="24"/>
        </w:rPr>
        <w:t>π</w:t>
      </w:r>
      <w:r w:rsidRPr="00C85201">
        <w:rPr>
          <w:rFonts w:eastAsia="Times New Roman" w:cs="Times New Roman"/>
          <w:szCs w:val="24"/>
        </w:rPr>
        <w:t xml:space="preserve">τέρυγα </w:t>
      </w:r>
      <w:r w:rsidRPr="00C85201">
        <w:rPr>
          <w:rFonts w:eastAsia="Times New Roman" w:cs="Times New Roman"/>
          <w:szCs w:val="24"/>
        </w:rPr>
        <w:t>του ΣΥΡΙΖΑ)</w:t>
      </w:r>
    </w:p>
    <w:p w14:paraId="50A7BA50" w14:textId="77777777" w:rsidR="007C6747" w:rsidRDefault="00E91359">
      <w:pPr>
        <w:spacing w:after="0" w:line="600" w:lineRule="auto"/>
        <w:ind w:firstLine="720"/>
        <w:jc w:val="both"/>
        <w:rPr>
          <w:rFonts w:eastAsia="Times New Roman" w:cs="Times New Roman"/>
          <w:szCs w:val="24"/>
        </w:rPr>
      </w:pPr>
      <w:r w:rsidRPr="000B4C95">
        <w:rPr>
          <w:rFonts w:eastAsia="Times New Roman" w:cs="Times New Roman"/>
          <w:b/>
          <w:szCs w:val="24"/>
        </w:rPr>
        <w:t xml:space="preserve">ΠΡΟΕΔΡΕΥΩΝ (Σπυρίδων Λυκούδης): </w:t>
      </w:r>
      <w:r>
        <w:rPr>
          <w:rFonts w:eastAsia="Times New Roman" w:cs="Times New Roman"/>
          <w:szCs w:val="24"/>
        </w:rPr>
        <w:t xml:space="preserve">Και εμείς σας ευχαριστούμε, κύριε συνάδελφε. </w:t>
      </w:r>
    </w:p>
    <w:p w14:paraId="50A7BA5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συνάδελφος κ. Νικόλαος Παρασκευόπουλος από τον ΣΥΡΙΖΑ έχει τον λόγο.</w:t>
      </w:r>
    </w:p>
    <w:p w14:paraId="50A7BA5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Ευχαριστώ, </w:t>
      </w:r>
      <w:r w:rsidRPr="00204DC0">
        <w:rPr>
          <w:rFonts w:eastAsia="Times New Roman" w:cs="Times New Roman"/>
          <w:szCs w:val="24"/>
        </w:rPr>
        <w:t xml:space="preserve">κύριε </w:t>
      </w:r>
      <w:r w:rsidRPr="00204DC0">
        <w:rPr>
          <w:rFonts w:eastAsia="Times New Roman" w:cs="Times New Roman"/>
          <w:szCs w:val="24"/>
        </w:rPr>
        <w:t>Πρόεδρε</w:t>
      </w:r>
      <w:r>
        <w:rPr>
          <w:rFonts w:eastAsia="Times New Roman" w:cs="Times New Roman"/>
          <w:szCs w:val="24"/>
        </w:rPr>
        <w:t>.</w:t>
      </w:r>
    </w:p>
    <w:p w14:paraId="50A7BA53" w14:textId="77777777" w:rsidR="007C6747" w:rsidRDefault="00E91359">
      <w:pPr>
        <w:spacing w:after="0" w:line="600" w:lineRule="auto"/>
        <w:ind w:firstLine="720"/>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xml:space="preserve"> και</w:t>
      </w:r>
      <w:r w:rsidRPr="00F62CEF">
        <w:rPr>
          <w:rFonts w:eastAsia="Times New Roman" w:cs="Times New Roman"/>
          <w:szCs w:val="24"/>
        </w:rPr>
        <w:t xml:space="preserve"> συνάδελφοι,</w:t>
      </w:r>
      <w:r>
        <w:rPr>
          <w:rFonts w:eastAsia="Times New Roman" w:cs="Times New Roman"/>
          <w:szCs w:val="24"/>
        </w:rPr>
        <w:t xml:space="preserve"> θα προσπαθήσω να μην επαναλάβω κάτι το οποίο έχει ειπωθεί, είτε από εμένα, είτε από άλλον Βουλευτή. Σε ορισμένες περιπτώσεις αυτό είναι εύκολο. Δηλαδή, αν θελήσει κανείς εδώ να προβάλει κάτι καλό και θετικό, μάλλον δε</w:t>
      </w:r>
      <w:r>
        <w:rPr>
          <w:rFonts w:eastAsia="Times New Roman" w:cs="Times New Roman"/>
          <w:szCs w:val="24"/>
        </w:rPr>
        <w:t>ν έχει τον φόβο να επαναλάβει κάτι, γιατί συνήθως αυτά που ακούγονται είναι επιθέσεις κατά του νομοθετήματος ή των πρακτικών οι οποίες έχουν προηγηθεί.</w:t>
      </w:r>
    </w:p>
    <w:p w14:paraId="50A7BA5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Έναν καλό λόγο θα ήθελα να πω στον Βουλευτή, τον κ. Δαβάκη. Σέβομαι την ενόχλησή του για το γεγονός ότι </w:t>
      </w:r>
      <w:r>
        <w:rPr>
          <w:rFonts w:eastAsia="Times New Roman" w:cs="Times New Roman"/>
          <w:szCs w:val="24"/>
        </w:rPr>
        <w:t xml:space="preserve">το κόμμα του ακούει μία κριτική ότι είναι κόμμα των </w:t>
      </w:r>
      <w:r>
        <w:rPr>
          <w:rFonts w:eastAsia="Times New Roman" w:cs="Times New Roman"/>
          <w:szCs w:val="24"/>
        </w:rPr>
        <w:t>β</w:t>
      </w:r>
      <w:r>
        <w:rPr>
          <w:rFonts w:eastAsia="Times New Roman" w:cs="Times New Roman"/>
          <w:szCs w:val="24"/>
        </w:rPr>
        <w:t xml:space="preserve">ορείων </w:t>
      </w:r>
      <w:r>
        <w:rPr>
          <w:rFonts w:eastAsia="Times New Roman" w:cs="Times New Roman"/>
          <w:szCs w:val="24"/>
        </w:rPr>
        <w:t>π</w:t>
      </w:r>
      <w:r>
        <w:rPr>
          <w:rFonts w:eastAsia="Times New Roman" w:cs="Times New Roman"/>
          <w:szCs w:val="24"/>
        </w:rPr>
        <w:t xml:space="preserve">ροαστίων. </w:t>
      </w:r>
      <w:r>
        <w:rPr>
          <w:rFonts w:eastAsia="Times New Roman" w:cs="Times New Roman"/>
          <w:szCs w:val="24"/>
        </w:rPr>
        <w:t>Ε</w:t>
      </w:r>
      <w:r>
        <w:rPr>
          <w:rFonts w:eastAsia="Times New Roman" w:cs="Times New Roman"/>
          <w:szCs w:val="24"/>
        </w:rPr>
        <w:t xml:space="preserve">ιλικρινή θεωρώ την ενόχλησή του και πραγματικά την προσέχω. Όμως, υπάρχει κάτι αντικειμενικό. Πώς μπορεί να εξηγηθεί ότι το κόμμα αυτό, η </w:t>
      </w:r>
      <w:r w:rsidRPr="000069D1">
        <w:rPr>
          <w:rFonts w:eastAsia="Times New Roman" w:cs="Times New Roman"/>
          <w:szCs w:val="24"/>
        </w:rPr>
        <w:t>Νέα Δημοκρατία</w:t>
      </w:r>
      <w:r>
        <w:rPr>
          <w:rFonts w:eastAsia="Times New Roman" w:cs="Times New Roman"/>
          <w:szCs w:val="24"/>
        </w:rPr>
        <w:t>,</w:t>
      </w:r>
      <w:r>
        <w:rPr>
          <w:rFonts w:eastAsia="Times New Roman" w:cs="Times New Roman"/>
          <w:szCs w:val="24"/>
        </w:rPr>
        <w:t xml:space="preserve"> προβάλλει ένσταση αντισυνταγμα</w:t>
      </w:r>
      <w:r>
        <w:rPr>
          <w:rFonts w:eastAsia="Times New Roman" w:cs="Times New Roman"/>
          <w:szCs w:val="24"/>
        </w:rPr>
        <w:t>τικότητας για το γεγονός ότι ο Υπουργός ελέγχει τα υπερβολικά δίδακτρα στα μεταπτυχιακά και μπορεί να αναπέμψει στο πανεπιστήμιο με κάποια πρόβλεψη στην περίπτωση που τα δίδακτρα αυτά είναι υπερβολικά, όπου δεν υπάρχουν προβλέψεις για τους φοιτητές οι οποί</w:t>
      </w:r>
      <w:r>
        <w:rPr>
          <w:rFonts w:eastAsia="Times New Roman" w:cs="Times New Roman"/>
          <w:szCs w:val="24"/>
        </w:rPr>
        <w:t xml:space="preserve">οι έχουν χαμηλό εισόδημα ή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αδύνατοι. Εδώ έχουμε να κάνουμε με μία περίπτωση, η οποία προφανώς αφορά έλεγχο, υπέρ της συνταγματικότητας, υπέρ των φτωχών, υπέρ της δυνατότητας να υπάρχει πρόσβαση στην παιδεία ακόμη και για τους αδύνα</w:t>
      </w:r>
      <w:r>
        <w:rPr>
          <w:rFonts w:eastAsia="Times New Roman" w:cs="Times New Roman"/>
          <w:szCs w:val="24"/>
        </w:rPr>
        <w:t xml:space="preserve">τους. </w:t>
      </w:r>
      <w:r>
        <w:rPr>
          <w:rFonts w:eastAsia="Times New Roman" w:cs="Times New Roman"/>
          <w:szCs w:val="24"/>
        </w:rPr>
        <w:t>Β</w:t>
      </w:r>
      <w:r>
        <w:rPr>
          <w:rFonts w:eastAsia="Times New Roman" w:cs="Times New Roman"/>
          <w:szCs w:val="24"/>
        </w:rPr>
        <w:t>εβαίως, ο έλεγχος υπέρ της συνταγματικότητας είναι αυτονόητο ότι μπορεί να συμβεί στα πλαίσια της συνταγματικά προβλεπόμενης εποπτείας από τον Υπουργό</w:t>
      </w:r>
      <w:r>
        <w:rPr>
          <w:rFonts w:eastAsia="Times New Roman" w:cs="Times New Roman"/>
          <w:szCs w:val="24"/>
        </w:rPr>
        <w:t>.</w:t>
      </w:r>
      <w:r>
        <w:rPr>
          <w:rFonts w:eastAsia="Times New Roman" w:cs="Times New Roman"/>
          <w:szCs w:val="24"/>
        </w:rPr>
        <w:t xml:space="preserve"> Γνωρίζετε όλοι ότι ο Υπουργός μέχρι σήμερα ανέκαθεν μπορούσε να ασκεί έλεγχο νομιμότητας στις κρί</w:t>
      </w:r>
      <w:r>
        <w:rPr>
          <w:rFonts w:eastAsia="Times New Roman" w:cs="Times New Roman"/>
          <w:szCs w:val="24"/>
        </w:rPr>
        <w:t>σεις των καθηγητών. Αν μπορεί να ασκήσει έλεγχο νομιμότητας, γιατί όχι να ασκήσει και έναν έλεγχο συνταγματικότητας και μάλιστα με έναν τρόπο ο οποίος ασφαλώς σέβεται τα πανεπιστημιακά θέσμια και την αυτοδιοίκηση των πανεπιστημίων, αφού στο πανεπιστήμιο αν</w:t>
      </w:r>
      <w:r>
        <w:rPr>
          <w:rFonts w:eastAsia="Times New Roman" w:cs="Times New Roman"/>
          <w:szCs w:val="24"/>
        </w:rPr>
        <w:t xml:space="preserve">απέμπει τη σχετική κρίση. </w:t>
      </w:r>
    </w:p>
    <w:p w14:paraId="50A7BA5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δεύτερος καλός λόγος που θέλω να πω είναι για το ελληνικό πανεπιστήμιο. Ξέρετε, έτσι όπως περιγράφεται το ελληνικό πανεπιστήμιο -με το άσυλο το οποίο έχει</w:t>
      </w:r>
      <w:r>
        <w:rPr>
          <w:rFonts w:eastAsia="Times New Roman" w:cs="Times New Roman"/>
          <w:szCs w:val="24"/>
        </w:rPr>
        <w:t xml:space="preserve"> δήθεν</w:t>
      </w:r>
      <w:r>
        <w:rPr>
          <w:rFonts w:eastAsia="Times New Roman" w:cs="Times New Roman"/>
          <w:szCs w:val="24"/>
        </w:rPr>
        <w:t xml:space="preserve"> οδηγήσει σε κατάρρευση και συνδέεται με την επιθυμία των Ελλήνων φ</w:t>
      </w:r>
      <w:r>
        <w:rPr>
          <w:rFonts w:eastAsia="Times New Roman" w:cs="Times New Roman"/>
          <w:szCs w:val="24"/>
        </w:rPr>
        <w:t>οιτητών να φύγουν έξω- από ορισμένους ομιλητές και από</w:t>
      </w:r>
      <w:r w:rsidRPr="00D339C7">
        <w:rPr>
          <w:rFonts w:eastAsia="Times New Roman" w:cs="Times New Roman"/>
          <w:szCs w:val="24"/>
        </w:rPr>
        <w:t xml:space="preserve"> τον αρχηγό της Νέας Δημοκρατίας</w:t>
      </w:r>
      <w:r>
        <w:rPr>
          <w:rFonts w:eastAsia="Times New Roman" w:cs="Times New Roman"/>
          <w:szCs w:val="24"/>
        </w:rPr>
        <w:t>, θα έπρεπε  κανείς να απορεί πώς το ελληνικό πανεπιστήμιο παράγει τόσο καλούς πτυχιούχους.</w:t>
      </w:r>
    </w:p>
    <w:p w14:paraId="50A7BA5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χουμε</w:t>
      </w:r>
      <w:r>
        <w:rPr>
          <w:rFonts w:eastAsia="Times New Roman" w:cs="Times New Roman"/>
          <w:szCs w:val="24"/>
        </w:rPr>
        <w:t xml:space="preserve"> όμως</w:t>
      </w:r>
      <w:r>
        <w:rPr>
          <w:rFonts w:eastAsia="Times New Roman" w:cs="Times New Roman"/>
          <w:szCs w:val="24"/>
        </w:rPr>
        <w:t xml:space="preserve"> δυνατότητα να δούμε αξιολογημένη την προκοπή των Ελλήνων πτυχιούχω</w:t>
      </w:r>
      <w:r>
        <w:rPr>
          <w:rFonts w:eastAsia="Times New Roman" w:cs="Times New Roman"/>
          <w:szCs w:val="24"/>
        </w:rPr>
        <w:t xml:space="preserve">ν στο μέτρο που γνωρίζουμε την καλή τους πορεία σε πανεπιστήμια εξωτερικού, όταν πηγαίνουν έξω. Ξέρετε, εδώ ακούγονται πολλά χωρίς απόδειξη, αλλά η καλή πορεία των Ελλήνων φοιτητών -ήδη και πριν από το 2010 και κατά τη δεκαετία του 1990- έξω είναι κάτι το </w:t>
      </w:r>
      <w:r>
        <w:rPr>
          <w:rFonts w:eastAsia="Times New Roman" w:cs="Times New Roman"/>
          <w:szCs w:val="24"/>
        </w:rPr>
        <w:t xml:space="preserve">οποίο μπορεί να μετρηθεί. Για παράδειγμα, οι </w:t>
      </w:r>
      <w:r>
        <w:rPr>
          <w:rFonts w:eastAsia="Times New Roman" w:cs="Times New Roman"/>
          <w:szCs w:val="24"/>
        </w:rPr>
        <w:t>ν</w:t>
      </w:r>
      <w:r>
        <w:rPr>
          <w:rFonts w:eastAsia="Times New Roman" w:cs="Times New Roman"/>
          <w:szCs w:val="24"/>
        </w:rPr>
        <w:t xml:space="preserve">ομικές </w:t>
      </w:r>
      <w:r>
        <w:rPr>
          <w:rFonts w:eastAsia="Times New Roman" w:cs="Times New Roman"/>
          <w:szCs w:val="24"/>
        </w:rPr>
        <w:t>σ</w:t>
      </w:r>
      <w:r>
        <w:rPr>
          <w:rFonts w:eastAsia="Times New Roman" w:cs="Times New Roman"/>
          <w:szCs w:val="24"/>
        </w:rPr>
        <w:t xml:space="preserve">χολές, για να αναφέρω ένα πολύ οικείο σε εμένα παράδειγμα, καταλαμβάνουν τις πρώτες θέσεις στον κόσμο στους διαγωνισμούς εικονικής δίκης. </w:t>
      </w:r>
      <w:r>
        <w:rPr>
          <w:rFonts w:eastAsia="Times New Roman" w:cs="Times New Roman"/>
          <w:szCs w:val="24"/>
        </w:rPr>
        <w:t>Η</w:t>
      </w:r>
      <w:r>
        <w:rPr>
          <w:rFonts w:eastAsia="Times New Roman" w:cs="Times New Roman"/>
          <w:szCs w:val="24"/>
        </w:rPr>
        <w:t xml:space="preserve"> Νομική Αθήνας και η Νομική Θεσσαλονίκης. Αυτό το πανεπιστήμιο,</w:t>
      </w:r>
      <w:r>
        <w:rPr>
          <w:rFonts w:eastAsia="Times New Roman" w:cs="Times New Roman"/>
          <w:szCs w:val="24"/>
        </w:rPr>
        <w:t xml:space="preserve"> αυτές οι Νομικές, που πάντως «μαστίζονται» πότε-πότε και από κάποιες εκδηλώσεις, από κάποιες καταλήψεις κ.λπ. τα καταφέρνουν. Πώς συμβαίνει αυτό;</w:t>
      </w:r>
    </w:p>
    <w:p w14:paraId="50A7BA5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Επίσης, δεν ξέρω εάν το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αλλά η συμμετοχή Ελλήνων πτυχιούχων σε διαγωνισμούς ερευνητικούς </w:t>
      </w:r>
      <w:r>
        <w:rPr>
          <w:rFonts w:eastAsia="Times New Roman" w:cs="Times New Roman"/>
          <w:szCs w:val="24"/>
        </w:rPr>
        <w:t>ή σε υποτροφίες και μάλιστα δημόσιες υποτροφίες ξένων πανεπιστημίων είναι πολύ υψηλή και πολύ υψηλότερη από το ποσοστό συμμετοχής του</w:t>
      </w:r>
      <w:r>
        <w:rPr>
          <w:rFonts w:eastAsia="Times New Roman" w:cs="Times New Roman"/>
          <w:szCs w:val="24"/>
        </w:rPr>
        <w:t xml:space="preserve"> ελληνικού</w:t>
      </w:r>
      <w:r>
        <w:rPr>
          <w:rFonts w:eastAsia="Times New Roman" w:cs="Times New Roman"/>
          <w:szCs w:val="24"/>
        </w:rPr>
        <w:t xml:space="preserve"> πληθυσμού στον ευρωπαϊκό πληθυσμό. Πώς εξηγείται αυτό να έχει παραχθεί από ένα πανεπιστήμιο, το οποίο λοιδορείτα</w:t>
      </w:r>
      <w:r>
        <w:rPr>
          <w:rFonts w:eastAsia="Times New Roman" w:cs="Times New Roman"/>
          <w:szCs w:val="24"/>
        </w:rPr>
        <w:t>ι ιδίως από τις παραμονές της ψήφισης του ν.4009 και στη συνέχεια διαρκώς μέχρι σήμερα;</w:t>
      </w:r>
    </w:p>
    <w:p w14:paraId="50A7BA5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Νομίζω ότι πρέπει να συγκεντρωθούμε στην ουσιαστική συζήτηση, πώς η παιδεία μας θα προαχθεί. Νομίζω ότι από αύριο και μετά, όταν ο νόμος θα ψηφιστεί, η χώρα μας θα έχει</w:t>
      </w:r>
      <w:r>
        <w:rPr>
          <w:rFonts w:eastAsia="Times New Roman" w:cs="Times New Roman"/>
          <w:szCs w:val="24"/>
        </w:rPr>
        <w:t xml:space="preserve"> ένα πολύ καλό πλαίσιο λειτουργίας μεταπτυχιακών. Αυτό θα την βοηθήσει ιδιαίτερα για το μέλλον της. Είναι δεδομένο και ευνόητο ότι η δυσκολία των πτυχιούχων μας να μπορέσουν να βρουν εργασία σύμφωνα με την ειδικότητά τους στη χώρα μας δεν οφείλεται στην πο</w:t>
      </w:r>
      <w:r>
        <w:rPr>
          <w:rFonts w:eastAsia="Times New Roman" w:cs="Times New Roman"/>
          <w:szCs w:val="24"/>
        </w:rPr>
        <w:t>ιότητα του πτυχίου τους, αλλά είναι ένα θέμα που αφορά την αγορά.</w:t>
      </w:r>
    </w:p>
    <w:p w14:paraId="50A7BA5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να πω έναν καλό λόγο και προς το επιτελείο το οποίο παρήγαγε αυτόν τον νόμο, βλέποντας με πόση προσοχή έχει σχεδιαστεί και η νομοθεσία που αφορά τα μεταπτυχιακά, αλλά και η επιστροφή τη</w:t>
      </w:r>
      <w:r>
        <w:rPr>
          <w:rFonts w:eastAsia="Times New Roman" w:cs="Times New Roman"/>
          <w:szCs w:val="24"/>
        </w:rPr>
        <w:t>ς διοίκησης του πανεπιστημίου σε έναν τρόπο ορθολογικό, αξιοκρατικό και δημοκρατικό, όπως προσπάθησα να εξηγήσω προηγουμένως.</w:t>
      </w:r>
    </w:p>
    <w:p w14:paraId="50A7BA5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Να πω, επίσης, για την κριτική, η οποία έχει ειπωθεί σε σχέση με τις θετικές αλλαγές που επιφέρει το νομοθέτημα, πέρα από το ότι ε</w:t>
      </w:r>
      <w:r>
        <w:rPr>
          <w:rFonts w:eastAsia="Times New Roman" w:cs="Times New Roman"/>
          <w:szCs w:val="24"/>
        </w:rPr>
        <w:t>ίναι κατά τη γνώμη μου άστοχη και αβάσιμη, αφορά λεπτομέρειες. Ξέρετε, αυτός εδώ ο νόμος επαναφέρει στη Σύγκλητο των ελληνικών πανεπιστημίων όλους τους προέδρους. Αυτό είναι μια πάρα πολύ σημαντική αλλαγή. Το πανεπιστήμιο ξαναποκτά το όνομα πανεπιστήμιο χά</w:t>
      </w:r>
      <w:r>
        <w:rPr>
          <w:rFonts w:eastAsia="Times New Roman" w:cs="Times New Roman"/>
          <w:szCs w:val="24"/>
        </w:rPr>
        <w:t>ρις σ’ αυτήν</w:t>
      </w:r>
      <w:r>
        <w:rPr>
          <w:rFonts w:eastAsia="Times New Roman" w:cs="Times New Roman"/>
          <w:szCs w:val="24"/>
        </w:rPr>
        <w:t>.</w:t>
      </w:r>
      <w:r>
        <w:rPr>
          <w:rFonts w:eastAsia="Times New Roman" w:cs="Times New Roman"/>
          <w:szCs w:val="24"/>
        </w:rPr>
        <w:t xml:space="preserve"> </w:t>
      </w:r>
    </w:p>
    <w:p w14:paraId="50A7BA5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w:t>
      </w:r>
      <w:proofErr w:type="spellStart"/>
      <w:r>
        <w:rPr>
          <w:rFonts w:eastAsia="Times New Roman" w:cs="Times New Roman"/>
          <w:szCs w:val="24"/>
        </w:rPr>
        <w:t>αντιτείνεται</w:t>
      </w:r>
      <w:proofErr w:type="spellEnd"/>
      <w:r>
        <w:rPr>
          <w:rFonts w:eastAsia="Times New Roman" w:cs="Times New Roman"/>
          <w:szCs w:val="24"/>
        </w:rPr>
        <w:t xml:space="preserve"> ως ελάττωμα του νέου τρόπου διοίκησης; Το ότι θα εκλέγονται διαφορετικά οι αντιπρυτάνεις από τους πρυτάνεις. Νομίζω ότι σωστό είναι. Όμως, και να μην ήταν, νομίζετε ότι για τον κόσμο αυτό είναι το κρισιμότερο θέμα και δεν είν</w:t>
      </w:r>
      <w:r>
        <w:rPr>
          <w:rFonts w:eastAsia="Times New Roman" w:cs="Times New Roman"/>
          <w:szCs w:val="24"/>
        </w:rPr>
        <w:t xml:space="preserve">αι το γεγονός ότι πια το πανεπιστήμιο διοικείται από τους εκπροσώπους όλων των επιστημών; </w:t>
      </w:r>
    </w:p>
    <w:p w14:paraId="50A7BA5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Όλες οι άλλες λεπτομέρειες, όπως αυτή που άκουσα σαν κριτική για τον θεσμό του ασύλου και πώς θα ξεχωρίζει το πρυτανικό συμβούλιο το κακούργημα από το πλημμέλημα, </w:t>
      </w:r>
      <w:r>
        <w:rPr>
          <w:rFonts w:eastAsia="Times New Roman" w:cs="Times New Roman"/>
          <w:szCs w:val="24"/>
        </w:rPr>
        <w:t xml:space="preserve">συγγνώμη, αλλά από το 1982 που ισχύει ο νόμος μέχρι το 2011, που ήρθε ο ν.4009, δεν καλούσε ο νόμος την επιτροπή να ξεχωρίζει το κακούργημα από το πλημμέλημα; Διατύπωσε κανείς την απορία πώς θα γίνει αυτό; </w:t>
      </w:r>
      <w:r>
        <w:rPr>
          <w:rFonts w:eastAsia="Times New Roman" w:cs="Times New Roman"/>
          <w:szCs w:val="24"/>
        </w:rPr>
        <w:t>Δ</w:t>
      </w:r>
      <w:r>
        <w:rPr>
          <w:rFonts w:eastAsia="Times New Roman" w:cs="Times New Roman"/>
          <w:szCs w:val="24"/>
        </w:rPr>
        <w:t xml:space="preserve">εν είναι ευνόητο, δεν είναι γνωστό και στον μέσο </w:t>
      </w:r>
      <w:r>
        <w:rPr>
          <w:rFonts w:eastAsia="Times New Roman" w:cs="Times New Roman"/>
          <w:szCs w:val="24"/>
        </w:rPr>
        <w:t xml:space="preserve">πολίτη, εάν θέλετε, πώς ξεχωρίζει το κακούργημα από το πλημμέλημα; Με βάση την ποινή, την οποία γράφει ρητά καθένας νόμος. Εάν η ποινή είναι πάνω από πέντε χρόνια, είναι κακούργημα. Εάν είναι κάτω από πέντε χρόνια, είναι πλημμέλημα. Χρειάζεται να ρωτήσεις </w:t>
      </w:r>
      <w:r>
        <w:rPr>
          <w:rFonts w:eastAsia="Times New Roman" w:cs="Times New Roman"/>
          <w:szCs w:val="24"/>
        </w:rPr>
        <w:t xml:space="preserve">νομικό σύμβουλο για να το καταλάβεις αυτό; Ούτε καν φοιτητής </w:t>
      </w:r>
      <w:r>
        <w:rPr>
          <w:rFonts w:eastAsia="Times New Roman" w:cs="Times New Roman"/>
          <w:szCs w:val="24"/>
        </w:rPr>
        <w:t>ν</w:t>
      </w:r>
      <w:r>
        <w:rPr>
          <w:rFonts w:eastAsia="Times New Roman" w:cs="Times New Roman"/>
          <w:szCs w:val="24"/>
        </w:rPr>
        <w:t>ομικής δεν χρειάζεται να είναι κανείς, για να μπορέσει να καταλάβει εάν ένα έγκλημα, με βάση την ποινή η οποία απειλείται, είναι πλημμέλημα ή κακούργημα. Αυτό θα αποτελέσει δυσλειτουργία;</w:t>
      </w:r>
    </w:p>
    <w:p w14:paraId="50A7BA5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Κοιτάξ</w:t>
      </w:r>
      <w:r>
        <w:rPr>
          <w:rFonts w:eastAsia="Times New Roman" w:cs="Times New Roman"/>
          <w:szCs w:val="24"/>
        </w:rPr>
        <w:t>τε, νομίζω ότι η συζήτηση για το άσυλο δεν μπορεί από το 2011 και μετά να διεξάγεται όπως διεξαγόταν προηγουμένως. Γιατί από το 2011 και μετά μας είναι δεδομένο ότι παρά την κατάργηση του θεσμού, ο οποίος έπαψε να ισχύει από το 2011 και θα ισχύσει και πάλι</w:t>
      </w:r>
      <w:r>
        <w:rPr>
          <w:rFonts w:eastAsia="Times New Roman" w:cs="Times New Roman"/>
          <w:szCs w:val="24"/>
        </w:rPr>
        <w:t xml:space="preserve"> από τώρα και μετά, η κατάσταση στο πανεπιστήμιο δεν άλλαξε ή ιδίως δεν άλλαξε προς το καλύτερο. Άρα τα αίτια πρέπει να τα ψάξουμε αλλού για τη βία η οποία υπάρχει σε όλη την ελληνική κοινωνία και στον πανεπιστημιακό χώρο.</w:t>
      </w:r>
    </w:p>
    <w:p w14:paraId="50A7BA5E" w14:textId="77777777" w:rsidR="007C6747" w:rsidRDefault="00E91359">
      <w:pPr>
        <w:spacing w:after="0" w:line="600" w:lineRule="auto"/>
        <w:ind w:firstLine="720"/>
        <w:jc w:val="both"/>
        <w:rPr>
          <w:rFonts w:eastAsia="Times New Roman"/>
          <w:bCs/>
        </w:rPr>
      </w:pPr>
      <w:r>
        <w:rPr>
          <w:rFonts w:eastAsia="Times New Roman"/>
          <w:bCs/>
        </w:rPr>
        <w:t xml:space="preserve">Επομένως, από την άποψη αυτή, το </w:t>
      </w:r>
      <w:r w:rsidRPr="00BF3D44">
        <w:rPr>
          <w:rFonts w:eastAsia="Times New Roman"/>
          <w:bCs/>
        </w:rPr>
        <w:t>νομοσχέδιο</w:t>
      </w:r>
      <w:r>
        <w:rPr>
          <w:rFonts w:eastAsia="Times New Roman"/>
          <w:bCs/>
        </w:rPr>
        <w:t xml:space="preserve"> με τη </w:t>
      </w:r>
      <w:r w:rsidRPr="00BF3D44">
        <w:rPr>
          <w:rFonts w:eastAsia="Times New Roman"/>
          <w:bCs/>
        </w:rPr>
        <w:t>ρύθμιση</w:t>
      </w:r>
      <w:r>
        <w:rPr>
          <w:rFonts w:eastAsia="Times New Roman"/>
          <w:bCs/>
        </w:rPr>
        <w:t xml:space="preserve"> του για το άσυλο όχι μόνο δημιουργεί ένα κλίμα ελεύθερης διαβούλευσης, την οποία </w:t>
      </w:r>
      <w:r w:rsidRPr="00BF3D44">
        <w:rPr>
          <w:rFonts w:eastAsia="Times New Roman"/>
          <w:bCs/>
        </w:rPr>
        <w:t>έχει</w:t>
      </w:r>
      <w:r>
        <w:rPr>
          <w:rFonts w:eastAsia="Times New Roman"/>
          <w:bCs/>
        </w:rPr>
        <w:t xml:space="preserve"> </w:t>
      </w:r>
      <w:r w:rsidRPr="00BF3D44">
        <w:rPr>
          <w:rFonts w:eastAsia="Times New Roman"/>
          <w:bCs/>
          <w:shd w:val="clear" w:color="auto" w:fill="FFFFFF"/>
        </w:rPr>
        <w:t>ανάγκη</w:t>
      </w:r>
      <w:r>
        <w:rPr>
          <w:rFonts w:eastAsia="Times New Roman"/>
          <w:bCs/>
        </w:rPr>
        <w:t xml:space="preserve"> το ελληνικό πανεπιστήμιο, αλλά </w:t>
      </w:r>
      <w:r>
        <w:rPr>
          <w:rFonts w:eastAsia="Times New Roman"/>
          <w:bCs/>
          <w:shd w:val="clear" w:color="auto" w:fill="FFFFFF"/>
        </w:rPr>
        <w:t>επίσης</w:t>
      </w:r>
      <w:r w:rsidRPr="00BF3D44">
        <w:rPr>
          <w:rFonts w:eastAsia="Times New Roman"/>
          <w:bCs/>
          <w:shd w:val="clear" w:color="auto" w:fill="FFFFFF"/>
        </w:rPr>
        <w:t xml:space="preserve"> </w:t>
      </w:r>
      <w:r>
        <w:rPr>
          <w:rFonts w:eastAsia="Times New Roman"/>
          <w:bCs/>
        </w:rPr>
        <w:t xml:space="preserve"> μπορεί να συμβάλει σε μ</w:t>
      </w:r>
      <w:r>
        <w:rPr>
          <w:rFonts w:eastAsia="Times New Roman"/>
          <w:bCs/>
        </w:rPr>
        <w:t>ί</w:t>
      </w:r>
      <w:r>
        <w:rPr>
          <w:rFonts w:eastAsia="Times New Roman"/>
          <w:bCs/>
        </w:rPr>
        <w:t xml:space="preserve">α σοβαρή </w:t>
      </w:r>
      <w:r w:rsidRPr="00BF3D44">
        <w:rPr>
          <w:rFonts w:eastAsia="Times New Roman"/>
          <w:bCs/>
        </w:rPr>
        <w:t>συζήτηση</w:t>
      </w:r>
      <w:r>
        <w:rPr>
          <w:rFonts w:eastAsia="Times New Roman"/>
          <w:bCs/>
        </w:rPr>
        <w:t xml:space="preserve">, για να έχουμε ένα πανεπιστήμιο, το οποίο θα </w:t>
      </w:r>
      <w:r w:rsidRPr="00BF3D44">
        <w:rPr>
          <w:rFonts w:eastAsia="Times New Roman"/>
          <w:bCs/>
        </w:rPr>
        <w:t>είναι</w:t>
      </w:r>
      <w:r>
        <w:rPr>
          <w:rFonts w:eastAsia="Times New Roman"/>
          <w:bCs/>
        </w:rPr>
        <w:t xml:space="preserve"> απαλλα</w:t>
      </w:r>
      <w:r>
        <w:rPr>
          <w:rFonts w:eastAsia="Times New Roman"/>
          <w:bCs/>
        </w:rPr>
        <w:t xml:space="preserve">γμένο από κρούσματα βίας. </w:t>
      </w:r>
    </w:p>
    <w:p w14:paraId="50A7BA5F" w14:textId="77777777" w:rsidR="007C6747" w:rsidRDefault="00E91359">
      <w:pPr>
        <w:spacing w:after="0" w:line="600" w:lineRule="auto"/>
        <w:ind w:firstLine="720"/>
        <w:jc w:val="both"/>
        <w:rPr>
          <w:rFonts w:eastAsia="Times New Roman"/>
          <w:bCs/>
        </w:rPr>
      </w:pPr>
      <w:r>
        <w:rPr>
          <w:rFonts w:eastAsia="Times New Roman"/>
          <w:bCs/>
        </w:rPr>
        <w:t xml:space="preserve">Σας </w:t>
      </w:r>
      <w:r w:rsidRPr="00BF3D44">
        <w:rPr>
          <w:rFonts w:eastAsia="Times New Roman"/>
          <w:bCs/>
        </w:rPr>
        <w:t>ευχαριστώ</w:t>
      </w:r>
      <w:r>
        <w:rPr>
          <w:rFonts w:eastAsia="Times New Roman"/>
          <w:bCs/>
        </w:rPr>
        <w:t>.</w:t>
      </w:r>
    </w:p>
    <w:p w14:paraId="50A7BA60" w14:textId="77777777" w:rsidR="007C6747" w:rsidRDefault="00E91359">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50A7BA61" w14:textId="77777777" w:rsidR="007C6747" w:rsidRDefault="00E91359">
      <w:pPr>
        <w:spacing w:after="0" w:line="600" w:lineRule="auto"/>
        <w:ind w:firstLine="720"/>
        <w:jc w:val="both"/>
        <w:rPr>
          <w:rFonts w:eastAsia="Times New Roman"/>
          <w:bCs/>
        </w:rPr>
      </w:pPr>
      <w:r>
        <w:rPr>
          <w:rFonts w:eastAsia="Times New Roman"/>
          <w:bCs/>
        </w:rPr>
        <w:t xml:space="preserve"> </w:t>
      </w:r>
      <w:r w:rsidRPr="00BF3D44">
        <w:rPr>
          <w:rFonts w:eastAsia="Times New Roman"/>
          <w:b/>
          <w:bCs/>
          <w:shd w:val="clear" w:color="auto" w:fill="FFFFFF"/>
        </w:rPr>
        <w:t xml:space="preserve">ΠΡΟΕΔΡΕΥΩΝ (Σπυρίδων Λυκούδης): </w:t>
      </w:r>
      <w:r>
        <w:rPr>
          <w:rFonts w:eastAsia="Times New Roman"/>
          <w:bCs/>
        </w:rPr>
        <w:t xml:space="preserve">Σας ευχαριστούμε, </w:t>
      </w:r>
      <w:r w:rsidRPr="00BF3D44">
        <w:rPr>
          <w:rFonts w:eastAsia="Times New Roman"/>
          <w:bCs/>
        </w:rPr>
        <w:t>κύριε συνάδελφε</w:t>
      </w:r>
      <w:r>
        <w:rPr>
          <w:rFonts w:eastAsia="Times New Roman"/>
          <w:bCs/>
        </w:rPr>
        <w:t xml:space="preserve">. </w:t>
      </w:r>
    </w:p>
    <w:p w14:paraId="50A7BA62" w14:textId="77777777" w:rsidR="007C6747" w:rsidRDefault="00E91359">
      <w:pPr>
        <w:spacing w:after="0" w:line="600" w:lineRule="auto"/>
        <w:ind w:firstLine="720"/>
        <w:jc w:val="both"/>
        <w:rPr>
          <w:rFonts w:eastAsia="Times New Roman"/>
          <w:bCs/>
        </w:rPr>
      </w:pPr>
      <w:r>
        <w:rPr>
          <w:rFonts w:eastAsia="Times New Roman"/>
          <w:bCs/>
        </w:rPr>
        <w:t xml:space="preserve">Ο συνάδελφος κ. Θεοχάρης </w:t>
      </w:r>
      <w:proofErr w:type="spellStart"/>
      <w:r>
        <w:rPr>
          <w:rFonts w:eastAsia="Times New Roman"/>
          <w:bCs/>
        </w:rPr>
        <w:t>Θεοχάρης</w:t>
      </w:r>
      <w:proofErr w:type="spellEnd"/>
      <w:r>
        <w:rPr>
          <w:rFonts w:eastAsia="Times New Roman"/>
          <w:bCs/>
        </w:rPr>
        <w:t xml:space="preserve">, </w:t>
      </w:r>
      <w:r>
        <w:rPr>
          <w:rFonts w:eastAsia="Times New Roman"/>
          <w:bCs/>
        </w:rPr>
        <w:t xml:space="preserve">Ανεξάρτητος </w:t>
      </w:r>
      <w:r>
        <w:rPr>
          <w:rFonts w:eastAsia="Times New Roman"/>
          <w:bCs/>
        </w:rPr>
        <w:t xml:space="preserve">Βουλευτής, </w:t>
      </w:r>
      <w:r w:rsidRPr="00BF3D44">
        <w:rPr>
          <w:rFonts w:eastAsia="Times New Roman"/>
          <w:bCs/>
        </w:rPr>
        <w:t>έχει</w:t>
      </w:r>
      <w:r>
        <w:rPr>
          <w:rFonts w:eastAsia="Times New Roman"/>
          <w:bCs/>
        </w:rPr>
        <w:t xml:space="preserve"> τον λόγο. </w:t>
      </w:r>
    </w:p>
    <w:p w14:paraId="50A7BA63" w14:textId="77777777" w:rsidR="007C6747" w:rsidRDefault="00E91359">
      <w:pPr>
        <w:spacing w:after="0" w:line="600" w:lineRule="auto"/>
        <w:ind w:firstLine="720"/>
        <w:jc w:val="both"/>
        <w:rPr>
          <w:rFonts w:eastAsia="Times New Roman"/>
          <w:bCs/>
        </w:rPr>
      </w:pPr>
      <w:r w:rsidRPr="00BF3D44">
        <w:rPr>
          <w:rFonts w:eastAsia="Times New Roman"/>
          <w:b/>
          <w:bCs/>
        </w:rPr>
        <w:t xml:space="preserve">ΘΕΟΧΑΡΗΣ </w:t>
      </w:r>
      <w:r>
        <w:rPr>
          <w:rFonts w:eastAsia="Times New Roman"/>
          <w:b/>
          <w:bCs/>
        </w:rPr>
        <w:t xml:space="preserve">(ΧΑΡΗΣ) </w:t>
      </w:r>
      <w:r w:rsidRPr="00BF3D44">
        <w:rPr>
          <w:rFonts w:eastAsia="Times New Roman"/>
          <w:b/>
          <w:bCs/>
        </w:rPr>
        <w:t>ΘΕΟΧΑΡΗΣ:</w:t>
      </w:r>
      <w:r>
        <w:rPr>
          <w:rFonts w:eastAsia="Times New Roman"/>
          <w:bCs/>
        </w:rPr>
        <w:t xml:space="preserve"> </w:t>
      </w:r>
      <w:r w:rsidRPr="00BF3D44">
        <w:rPr>
          <w:rFonts w:eastAsia="Times New Roman"/>
          <w:bCs/>
        </w:rPr>
        <w:t xml:space="preserve">Ευχαριστώ, κύριε Πρόεδρε. </w:t>
      </w:r>
      <w:r>
        <w:rPr>
          <w:rFonts w:eastAsia="Times New Roman"/>
          <w:bCs/>
        </w:rPr>
        <w:t xml:space="preserve"> </w:t>
      </w:r>
    </w:p>
    <w:p w14:paraId="50A7BA64" w14:textId="77777777" w:rsidR="007C6747" w:rsidRDefault="00E91359">
      <w:pPr>
        <w:spacing w:after="0" w:line="600" w:lineRule="auto"/>
        <w:ind w:firstLine="720"/>
        <w:jc w:val="both"/>
        <w:rPr>
          <w:rFonts w:eastAsia="Times New Roman"/>
          <w:bCs/>
        </w:rPr>
      </w:pPr>
      <w:r w:rsidRPr="00BF3D44">
        <w:rPr>
          <w:rFonts w:eastAsia="Times New Roman"/>
          <w:bCs/>
        </w:rPr>
        <w:t>Κυρίες και κύριοι συνάδελφοι</w:t>
      </w:r>
      <w:r>
        <w:rPr>
          <w:rFonts w:eastAsia="Times New Roman"/>
          <w:bCs/>
        </w:rPr>
        <w:t xml:space="preserve">, άκουσα τον </w:t>
      </w:r>
      <w:r w:rsidRPr="00BF3D44">
        <w:rPr>
          <w:rFonts w:eastAsia="Times New Roman"/>
          <w:bCs/>
        </w:rPr>
        <w:t>Πρωθυπουργό</w:t>
      </w:r>
      <w:r>
        <w:rPr>
          <w:rFonts w:eastAsia="Times New Roman"/>
          <w:bCs/>
        </w:rPr>
        <w:t xml:space="preserve">, όπως και εσείς, να μιλάει για δημοκρατία, για δημόσια πανεπιστήμια, για έρευνα που κρατάει ή που θα κρατάει τους Έλληνες στη χώρα μας. </w:t>
      </w:r>
    </w:p>
    <w:p w14:paraId="50A7BA65" w14:textId="77777777" w:rsidR="007C6747" w:rsidRDefault="00E91359">
      <w:pPr>
        <w:spacing w:after="0" w:line="600" w:lineRule="auto"/>
        <w:ind w:firstLine="720"/>
        <w:jc w:val="both"/>
        <w:rPr>
          <w:rFonts w:eastAsia="Times New Roman"/>
          <w:bCs/>
        </w:rPr>
      </w:pPr>
      <w:r>
        <w:rPr>
          <w:rFonts w:eastAsia="Times New Roman"/>
          <w:bCs/>
        </w:rPr>
        <w:t xml:space="preserve">Δεν τον άκουσα, </w:t>
      </w:r>
      <w:r w:rsidRPr="00BF3D44">
        <w:rPr>
          <w:rFonts w:eastAsia="Times New Roman"/>
          <w:bCs/>
          <w:shd w:val="clear" w:color="auto" w:fill="FFFFFF"/>
        </w:rPr>
        <w:t>όμως</w:t>
      </w:r>
      <w:r>
        <w:rPr>
          <w:rFonts w:eastAsia="Times New Roman"/>
          <w:bCs/>
          <w:shd w:val="clear" w:color="auto" w:fill="FFFFFF"/>
        </w:rPr>
        <w:t>,</w:t>
      </w:r>
      <w:r>
        <w:rPr>
          <w:rFonts w:eastAsia="Times New Roman"/>
          <w:bCs/>
        </w:rPr>
        <w:t xml:space="preserve"> να αποσύρει τις </w:t>
      </w:r>
      <w:r w:rsidRPr="00BF3D44">
        <w:rPr>
          <w:rFonts w:eastAsia="Times New Roman"/>
          <w:bCs/>
        </w:rPr>
        <w:t>διατάξεις</w:t>
      </w:r>
      <w:r>
        <w:rPr>
          <w:rFonts w:eastAsia="Times New Roman"/>
          <w:bCs/>
        </w:rPr>
        <w:t xml:space="preserve"> που αναγκάζουν τους συμβολαιογραφικούς συλλόγους να κάνουν κατάτμηση και απευθείας ανάθεση του έργου της πλατφόρμας των ηλεκτρονικών πλειστηριασμών στον συντοπίτη του Υπουργού του κ. Κοντονή. Δεν τον άκουσα να μας λέει ότι το </w:t>
      </w:r>
      <w:r w:rsidRPr="00BF3D44">
        <w:rPr>
          <w:rFonts w:eastAsia="Times New Roman"/>
          <w:bCs/>
        </w:rPr>
        <w:t>νομοσχέδιο</w:t>
      </w:r>
      <w:r>
        <w:rPr>
          <w:rFonts w:eastAsia="Times New Roman"/>
          <w:bCs/>
        </w:rPr>
        <w:t xml:space="preserve"> που κατατ</w:t>
      </w:r>
      <w:r>
        <w:rPr>
          <w:rFonts w:eastAsia="Times New Roman"/>
          <w:bCs/>
        </w:rPr>
        <w:t xml:space="preserve">ροπώνει τον ιδιωτικό τομέα υπάγει στο ιδιωτικό δίκαιο τους συμβολαιογραφικούς συλλόγους. </w:t>
      </w:r>
    </w:p>
    <w:p w14:paraId="50A7BA66" w14:textId="77777777" w:rsidR="007C6747" w:rsidRDefault="00E91359">
      <w:pPr>
        <w:spacing w:after="0" w:line="600" w:lineRule="auto"/>
        <w:ind w:firstLine="720"/>
        <w:jc w:val="both"/>
        <w:rPr>
          <w:rFonts w:eastAsia="Times New Roman"/>
          <w:bCs/>
        </w:rPr>
      </w:pPr>
      <w:r>
        <w:rPr>
          <w:rFonts w:eastAsia="Times New Roman"/>
          <w:bCs/>
        </w:rPr>
        <w:t xml:space="preserve">Το </w:t>
      </w:r>
      <w:r w:rsidRPr="00BF3D44">
        <w:rPr>
          <w:rFonts w:eastAsia="Times New Roman"/>
          <w:bCs/>
        </w:rPr>
        <w:t>νομοσχέδιο</w:t>
      </w:r>
      <w:r>
        <w:rPr>
          <w:rFonts w:eastAsia="Times New Roman"/>
          <w:bCs/>
        </w:rPr>
        <w:t xml:space="preserve"> της «δημοκρατίας» καταργεί φασιστικά τη θέση βοηθού νομικού συμβούλου της Ανεξάρτητης Αρχής Δημοσίων Συμβάσεων, γιατί τόλμησε </w:t>
      </w:r>
      <w:r w:rsidRPr="00BF3D44">
        <w:rPr>
          <w:rFonts w:eastAsia="Times New Roman"/>
          <w:bCs/>
        </w:rPr>
        <w:t>να</w:t>
      </w:r>
      <w:r>
        <w:rPr>
          <w:rFonts w:eastAsia="Times New Roman"/>
          <w:bCs/>
        </w:rPr>
        <w:t xml:space="preserve"> πει πως η κατάτμηση αυτή </w:t>
      </w:r>
      <w:r w:rsidRPr="00BF3D44">
        <w:rPr>
          <w:rFonts w:eastAsia="Times New Roman"/>
          <w:bCs/>
        </w:rPr>
        <w:t>είναι</w:t>
      </w:r>
      <w:r>
        <w:rPr>
          <w:rFonts w:eastAsia="Times New Roman"/>
          <w:bCs/>
        </w:rPr>
        <w:t xml:space="preserve"> παράνομη, να ξεσκεπάσει </w:t>
      </w:r>
      <w:r w:rsidRPr="00BF3D44">
        <w:rPr>
          <w:rFonts w:eastAsia="Times New Roman"/>
          <w:bCs/>
        </w:rPr>
        <w:t>δηλαδή</w:t>
      </w:r>
      <w:r>
        <w:rPr>
          <w:rFonts w:eastAsia="Times New Roman"/>
          <w:bCs/>
        </w:rPr>
        <w:t xml:space="preserve"> τις παρανομίες. </w:t>
      </w:r>
    </w:p>
    <w:p w14:paraId="50A7BA67" w14:textId="77777777" w:rsidR="007C6747" w:rsidRDefault="00E91359">
      <w:pPr>
        <w:spacing w:after="0" w:line="600" w:lineRule="auto"/>
        <w:ind w:firstLine="720"/>
        <w:jc w:val="both"/>
        <w:rPr>
          <w:rFonts w:eastAsia="Times New Roman"/>
          <w:bCs/>
        </w:rPr>
      </w:pPr>
      <w:r w:rsidRPr="00BF3D44">
        <w:rPr>
          <w:rFonts w:eastAsia="Times New Roman"/>
          <w:bCs/>
        </w:rPr>
        <w:t>Κυρίες και κύριοι συνάδελφοι</w:t>
      </w:r>
      <w:r>
        <w:rPr>
          <w:rFonts w:eastAsia="Times New Roman"/>
          <w:bCs/>
        </w:rPr>
        <w:t xml:space="preserve">, ο κ. </w:t>
      </w:r>
      <w:proofErr w:type="spellStart"/>
      <w:r>
        <w:rPr>
          <w:rFonts w:eastAsia="Times New Roman"/>
          <w:bCs/>
        </w:rPr>
        <w:t>Τσακαλώτος</w:t>
      </w:r>
      <w:proofErr w:type="spellEnd"/>
      <w:r>
        <w:rPr>
          <w:rFonts w:eastAsia="Times New Roman"/>
          <w:bCs/>
        </w:rPr>
        <w:t xml:space="preserve"> έκανε μ</w:t>
      </w:r>
      <w:r>
        <w:rPr>
          <w:rFonts w:eastAsia="Times New Roman"/>
          <w:bCs/>
        </w:rPr>
        <w:t>ί</w:t>
      </w:r>
      <w:r>
        <w:rPr>
          <w:rFonts w:eastAsia="Times New Roman"/>
          <w:bCs/>
        </w:rPr>
        <w:t xml:space="preserve">α σοφιστεία. Μας είπε προηγουμένως ότι τα πανεπιστήμια ή </w:t>
      </w:r>
      <w:r w:rsidRPr="00BF3D44">
        <w:rPr>
          <w:rFonts w:eastAsia="Times New Roman"/>
          <w:bCs/>
        </w:rPr>
        <w:t>είναι</w:t>
      </w:r>
      <w:r>
        <w:rPr>
          <w:rFonts w:eastAsia="Times New Roman"/>
          <w:bCs/>
        </w:rPr>
        <w:t xml:space="preserve"> </w:t>
      </w:r>
      <w:proofErr w:type="spellStart"/>
      <w:r>
        <w:rPr>
          <w:rFonts w:eastAsia="Times New Roman"/>
          <w:bCs/>
        </w:rPr>
        <w:t>αυταξία</w:t>
      </w:r>
      <w:proofErr w:type="spellEnd"/>
      <w:r>
        <w:rPr>
          <w:rFonts w:eastAsia="Times New Roman"/>
          <w:bCs/>
        </w:rPr>
        <w:t xml:space="preserve"> ή </w:t>
      </w:r>
      <w:r w:rsidRPr="00BF3D44">
        <w:rPr>
          <w:rFonts w:eastAsia="Times New Roman"/>
          <w:bCs/>
        </w:rPr>
        <w:t>είναι</w:t>
      </w:r>
      <w:r>
        <w:rPr>
          <w:rFonts w:eastAsia="Times New Roman"/>
          <w:bCs/>
        </w:rPr>
        <w:t xml:space="preserve"> εργαλεία. Δεν </w:t>
      </w:r>
      <w:r w:rsidRPr="00BF3D44">
        <w:rPr>
          <w:rFonts w:eastAsia="Times New Roman"/>
          <w:bCs/>
        </w:rPr>
        <w:t>είναι</w:t>
      </w:r>
      <w:r>
        <w:rPr>
          <w:rFonts w:eastAsia="Times New Roman"/>
          <w:bCs/>
        </w:rPr>
        <w:t xml:space="preserve"> ούτε το ένα ούτε το άλλ</w:t>
      </w:r>
      <w:r>
        <w:rPr>
          <w:rFonts w:eastAsia="Times New Roman"/>
          <w:bCs/>
        </w:rPr>
        <w:t xml:space="preserve">ο. Τα πανεπιστήμια </w:t>
      </w:r>
      <w:r w:rsidRPr="00BF3D44">
        <w:rPr>
          <w:rFonts w:eastAsia="Times New Roman"/>
          <w:bCs/>
        </w:rPr>
        <w:t>είναι</w:t>
      </w:r>
      <w:r>
        <w:rPr>
          <w:rFonts w:eastAsia="Times New Roman"/>
          <w:bCs/>
        </w:rPr>
        <w:t xml:space="preserve"> αξία. Τα χρειαζόμαστε για να πετύχουμε κάτι. Το ίδιο εξάλλου μας λέει η Χάνα </w:t>
      </w:r>
      <w:proofErr w:type="spellStart"/>
      <w:r>
        <w:rPr>
          <w:rFonts w:eastAsia="Times New Roman"/>
          <w:bCs/>
        </w:rPr>
        <w:t>Άρεντ</w:t>
      </w:r>
      <w:proofErr w:type="spellEnd"/>
      <w:r>
        <w:rPr>
          <w:rFonts w:eastAsia="Times New Roman"/>
          <w:bCs/>
        </w:rPr>
        <w:t xml:space="preserve"> για τη δημοκρατία: Τη θέλουμε για να πετύχουμε κάτι, για να πετύχουμε την ισότητα. </w:t>
      </w:r>
    </w:p>
    <w:p w14:paraId="50A7BA68" w14:textId="77777777" w:rsidR="007C6747" w:rsidRDefault="00E91359">
      <w:pPr>
        <w:spacing w:after="0" w:line="600" w:lineRule="auto"/>
        <w:ind w:firstLine="720"/>
        <w:jc w:val="both"/>
        <w:rPr>
          <w:rFonts w:eastAsia="Times New Roman"/>
          <w:bCs/>
        </w:rPr>
      </w:pPr>
      <w:r>
        <w:rPr>
          <w:rFonts w:eastAsia="Times New Roman"/>
          <w:bCs/>
        </w:rPr>
        <w:t xml:space="preserve">Τι τα χρειαζόμαστε, </w:t>
      </w:r>
      <w:r w:rsidRPr="00BF3D44">
        <w:rPr>
          <w:rFonts w:eastAsia="Times New Roman"/>
          <w:bCs/>
        </w:rPr>
        <w:t>λοιπόν</w:t>
      </w:r>
      <w:r>
        <w:rPr>
          <w:rFonts w:eastAsia="Times New Roman"/>
          <w:bCs/>
        </w:rPr>
        <w:t>, τα πανεπιστήμια; Για να παράγουν γνώ</w:t>
      </w:r>
      <w:r>
        <w:rPr>
          <w:rFonts w:eastAsia="Times New Roman"/>
          <w:bCs/>
        </w:rPr>
        <w:t>ση; Η γνώση θέλει ήρεμο ακαδημαϊκό περιβάλλον, όχι ρωμαλέο φοιτητικό κίνημα, να στείλω σε λίγα χρόνια τις κόρες μου στα πανεπιστήμια και αντί να σπουδάζουν, να περιφρουρούν το πανεπιστήμιο από τους ναρκομανείς. Η γνώση θέλει τα ακαδημαϊκά κριτήρια να πρωτε</w:t>
      </w:r>
      <w:r>
        <w:rPr>
          <w:rFonts w:eastAsia="Times New Roman"/>
          <w:bCs/>
        </w:rPr>
        <w:t xml:space="preserve">ύουν, όχι να μπαίνουν άλλα κριτήρια στη μέση, όπως πώς να διαχειριστούμε με αδιαφάνεια τη φοιτητική μέριμνα. </w:t>
      </w:r>
    </w:p>
    <w:p w14:paraId="50A7BA69" w14:textId="77777777" w:rsidR="007C6747" w:rsidRDefault="00E91359">
      <w:pPr>
        <w:spacing w:after="0" w:line="600" w:lineRule="auto"/>
        <w:ind w:firstLine="720"/>
        <w:jc w:val="both"/>
        <w:rPr>
          <w:rFonts w:eastAsia="Times New Roman"/>
          <w:bCs/>
        </w:rPr>
      </w:pPr>
      <w:r>
        <w:rPr>
          <w:rFonts w:eastAsia="Times New Roman"/>
          <w:bCs/>
        </w:rPr>
        <w:t xml:space="preserve">Γιατί αφού κατήγγειλε ο ίδιος ο </w:t>
      </w:r>
      <w:r w:rsidRPr="00BF3D44">
        <w:rPr>
          <w:rFonts w:eastAsia="Times New Roman"/>
          <w:bCs/>
        </w:rPr>
        <w:t>Πρωθυπουργός</w:t>
      </w:r>
      <w:r>
        <w:rPr>
          <w:rFonts w:eastAsia="Times New Roman"/>
          <w:bCs/>
        </w:rPr>
        <w:t xml:space="preserve"> εδώ από αυτό το Βήμα πριν λίγες ώρες τι συνέβαινε στα πανεπιστήμια από τις φοιτητικές παρατάξεις, του</w:t>
      </w:r>
      <w:r>
        <w:rPr>
          <w:rFonts w:eastAsia="Times New Roman"/>
          <w:bCs/>
        </w:rPr>
        <w:t xml:space="preserve">ς ξαναδίνετε δύναμη και ισχύ; </w:t>
      </w:r>
    </w:p>
    <w:p w14:paraId="50A7BA6A" w14:textId="77777777" w:rsidR="007C6747" w:rsidRDefault="00E91359">
      <w:pPr>
        <w:spacing w:after="0" w:line="600" w:lineRule="auto"/>
        <w:ind w:firstLine="720"/>
        <w:jc w:val="both"/>
        <w:rPr>
          <w:rFonts w:eastAsia="Times New Roman"/>
          <w:bCs/>
        </w:rPr>
      </w:pPr>
      <w:r>
        <w:rPr>
          <w:rFonts w:eastAsia="Times New Roman"/>
          <w:bCs/>
        </w:rPr>
        <w:t>Τι τα χρειαζόμαστε τα πανεπιστήμια; Για να παράγουν πλούτο; Ο πλούτος θέλει έρευνα συνδεδεμένη με την παραγωγή, ώστε να αποδεικνύουμε επιστημονικά την ανωτερότητα των ελληνικών προϊόντων. Εάν δεν συνδεθεί το πανεπιστήμιο να π</w:t>
      </w:r>
      <w:r>
        <w:rPr>
          <w:rFonts w:eastAsia="Times New Roman"/>
          <w:bCs/>
        </w:rPr>
        <w:t xml:space="preserve">ροωθήσει τις ελληνικές φυλές κατσικιών, για παράδειγμα, με ισπανικά κατσίκια, πώς θα πείσουμε ότι η φέτα </w:t>
      </w:r>
      <w:r w:rsidRPr="00893C40">
        <w:rPr>
          <w:rFonts w:eastAsia="Times New Roman"/>
          <w:bCs/>
        </w:rPr>
        <w:t>είναι</w:t>
      </w:r>
      <w:r>
        <w:rPr>
          <w:rFonts w:eastAsia="Times New Roman"/>
          <w:bCs/>
        </w:rPr>
        <w:t xml:space="preserve"> ελληνική; Δεν γίνεται. Γι’ αυτό χάνουμε στα διεθνή </w:t>
      </w:r>
      <w:r>
        <w:rPr>
          <w:rFonts w:eastAsia="Times New Roman"/>
          <w:bCs/>
          <w:lang w:val="en-US"/>
        </w:rPr>
        <w:t>fora</w:t>
      </w:r>
      <w:r w:rsidRPr="00893C40">
        <w:rPr>
          <w:rFonts w:eastAsia="Times New Roman"/>
          <w:bCs/>
        </w:rPr>
        <w:t xml:space="preserve"> </w:t>
      </w:r>
      <w:r>
        <w:rPr>
          <w:rFonts w:eastAsia="Times New Roman"/>
          <w:bCs/>
        </w:rPr>
        <w:t xml:space="preserve">αυτές τις μάχες. </w:t>
      </w:r>
    </w:p>
    <w:p w14:paraId="50A7BA6B" w14:textId="77777777" w:rsidR="007C6747" w:rsidRDefault="00E91359">
      <w:pPr>
        <w:spacing w:after="0" w:line="600" w:lineRule="auto"/>
        <w:ind w:firstLine="720"/>
        <w:jc w:val="both"/>
        <w:rPr>
          <w:rFonts w:eastAsia="Times New Roman"/>
          <w:bCs/>
        </w:rPr>
      </w:pPr>
      <w:r>
        <w:rPr>
          <w:rFonts w:eastAsia="Times New Roman"/>
          <w:bCs/>
        </w:rPr>
        <w:t xml:space="preserve">Ο πλούτος θέλει </w:t>
      </w:r>
      <w:r w:rsidRPr="00893C40">
        <w:rPr>
          <w:rFonts w:eastAsia="Times New Roman"/>
          <w:bCs/>
        </w:rPr>
        <w:t>να</w:t>
      </w:r>
      <w:r>
        <w:rPr>
          <w:rFonts w:eastAsia="Times New Roman"/>
          <w:bCs/>
        </w:rPr>
        <w:t xml:space="preserve"> προσελκύσουμε τα </w:t>
      </w:r>
      <w:proofErr w:type="spellStart"/>
      <w:r>
        <w:rPr>
          <w:rFonts w:eastAsia="Times New Roman"/>
          <w:bCs/>
        </w:rPr>
        <w:t>αραβόπουλα</w:t>
      </w:r>
      <w:proofErr w:type="spellEnd"/>
      <w:r>
        <w:rPr>
          <w:rFonts w:eastAsia="Times New Roman"/>
          <w:bCs/>
        </w:rPr>
        <w:t xml:space="preserve">, τα </w:t>
      </w:r>
      <w:proofErr w:type="spellStart"/>
      <w:r>
        <w:rPr>
          <w:rFonts w:eastAsia="Times New Roman"/>
          <w:bCs/>
        </w:rPr>
        <w:t>ρωσόπουλα</w:t>
      </w:r>
      <w:proofErr w:type="spellEnd"/>
      <w:r>
        <w:rPr>
          <w:rFonts w:eastAsia="Times New Roman"/>
          <w:bCs/>
        </w:rPr>
        <w:t xml:space="preserve"> και τα </w:t>
      </w:r>
      <w:proofErr w:type="spellStart"/>
      <w:r>
        <w:rPr>
          <w:rFonts w:eastAsia="Times New Roman"/>
          <w:bCs/>
        </w:rPr>
        <w:t>κιν</w:t>
      </w:r>
      <w:r>
        <w:rPr>
          <w:rFonts w:eastAsia="Times New Roman"/>
          <w:bCs/>
        </w:rPr>
        <w:t>εζόπουλα</w:t>
      </w:r>
      <w:proofErr w:type="spellEnd"/>
      <w:r>
        <w:rPr>
          <w:rFonts w:eastAsia="Times New Roman"/>
          <w:bCs/>
        </w:rPr>
        <w:t xml:space="preserve">, να έρθουν εδώ να σπουδάσουν -αλλά και όποιος από την υπόλοιπη υφήλιο θέλει </w:t>
      </w:r>
      <w:r w:rsidRPr="00893C40">
        <w:rPr>
          <w:rFonts w:eastAsia="Times New Roman"/>
          <w:bCs/>
        </w:rPr>
        <w:t>να</w:t>
      </w:r>
      <w:r>
        <w:rPr>
          <w:rFonts w:eastAsia="Times New Roman"/>
          <w:bCs/>
        </w:rPr>
        <w:t xml:space="preserve"> κάνει κλασσικές σχολές μπορεί για ένα χρόνο να έρχεται εδώ στην Ελλάδα- όχι να καταργήσουμε στην πράξη και τα αγγλόφωνα μεταπτυχιακά τμήματα. </w:t>
      </w:r>
    </w:p>
    <w:p w14:paraId="50A7BA6C" w14:textId="77777777" w:rsidR="007C6747" w:rsidRDefault="00E91359">
      <w:pPr>
        <w:spacing w:after="0" w:line="600" w:lineRule="auto"/>
        <w:ind w:firstLine="720"/>
        <w:jc w:val="both"/>
        <w:rPr>
          <w:rFonts w:eastAsia="Times New Roman"/>
          <w:bCs/>
        </w:rPr>
      </w:pPr>
      <w:r>
        <w:rPr>
          <w:rFonts w:eastAsia="Times New Roman"/>
          <w:bCs/>
        </w:rPr>
        <w:t>Για παράδειγμα, το καινοτ</w:t>
      </w:r>
      <w:r>
        <w:rPr>
          <w:rFonts w:eastAsia="Times New Roman"/>
          <w:bCs/>
        </w:rPr>
        <w:t xml:space="preserve">όμο μεταπτυχιακό πρόγραμμα τοξικολογίας του Πανεπιστημίου Θεσσαλίας που προσελκύει φοιτητές από όλον τον κόσμο, γιατί φέρνει καθηγητές από όλον τον κόσμο, τώρα πια με το νέο </w:t>
      </w:r>
      <w:r w:rsidRPr="00893C40">
        <w:rPr>
          <w:rFonts w:eastAsia="Times New Roman"/>
          <w:bCs/>
        </w:rPr>
        <w:t>νομοσχέδιο</w:t>
      </w:r>
      <w:r>
        <w:rPr>
          <w:rFonts w:eastAsia="Times New Roman"/>
          <w:bCs/>
        </w:rPr>
        <w:t xml:space="preserve"> θα κλείσει. </w:t>
      </w:r>
    </w:p>
    <w:p w14:paraId="50A7BA6D" w14:textId="77777777" w:rsidR="007C6747" w:rsidRDefault="00E91359">
      <w:pPr>
        <w:spacing w:after="0" w:line="600" w:lineRule="auto"/>
        <w:ind w:firstLine="720"/>
        <w:jc w:val="both"/>
        <w:rPr>
          <w:rFonts w:eastAsia="Times New Roman"/>
          <w:bCs/>
        </w:rPr>
      </w:pPr>
      <w:r w:rsidRPr="00893C40">
        <w:rPr>
          <w:rFonts w:eastAsia="Times New Roman"/>
          <w:b/>
          <w:bCs/>
        </w:rPr>
        <w:t>ΧΡΗΣΤΟΣ ΜΑΝΤΑΣ:</w:t>
      </w:r>
      <w:r>
        <w:rPr>
          <w:rFonts w:eastAsia="Times New Roman"/>
          <w:bCs/>
        </w:rPr>
        <w:t xml:space="preserve"> Ποιο είπατε; </w:t>
      </w:r>
    </w:p>
    <w:p w14:paraId="50A7BA6E" w14:textId="77777777" w:rsidR="007C6747" w:rsidRDefault="00E91359">
      <w:pPr>
        <w:spacing w:after="0" w:line="600" w:lineRule="auto"/>
        <w:ind w:firstLine="720"/>
        <w:jc w:val="both"/>
        <w:rPr>
          <w:rFonts w:eastAsia="Times New Roman"/>
          <w:bCs/>
        </w:rPr>
      </w:pPr>
      <w:r w:rsidRPr="00893C40">
        <w:rPr>
          <w:rFonts w:eastAsia="Times New Roman"/>
          <w:b/>
          <w:bCs/>
        </w:rPr>
        <w:t>ΘΕΟΧΑΡΗΣ</w:t>
      </w:r>
      <w:r>
        <w:rPr>
          <w:rFonts w:eastAsia="Times New Roman"/>
          <w:b/>
          <w:bCs/>
        </w:rPr>
        <w:t xml:space="preserve"> (ΧΑΡΗΣ)</w:t>
      </w:r>
      <w:r w:rsidRPr="00893C40">
        <w:rPr>
          <w:rFonts w:eastAsia="Times New Roman"/>
          <w:b/>
          <w:bCs/>
        </w:rPr>
        <w:t xml:space="preserve"> ΘΕΟΧΑΡΗΣ:</w:t>
      </w:r>
      <w:r>
        <w:rPr>
          <w:rFonts w:eastAsia="Times New Roman"/>
          <w:bCs/>
        </w:rPr>
        <w:t xml:space="preserve"> Η τοξικολογία στο Πανεπιστήμιο Θεσσαλίας. </w:t>
      </w:r>
    </w:p>
    <w:p w14:paraId="50A7BA6F" w14:textId="77777777" w:rsidR="007C6747" w:rsidRDefault="00E91359">
      <w:pPr>
        <w:spacing w:after="0" w:line="600" w:lineRule="auto"/>
        <w:ind w:firstLine="720"/>
        <w:jc w:val="both"/>
        <w:rPr>
          <w:rFonts w:eastAsia="Times New Roman"/>
          <w:bCs/>
        </w:rPr>
      </w:pPr>
      <w:r w:rsidRPr="00893C40">
        <w:rPr>
          <w:rFonts w:eastAsia="Times New Roman"/>
          <w:b/>
          <w:bCs/>
        </w:rPr>
        <w:t>ΝΙΚΟΛΑΟΣ ΠΑΠΑΔΟΠΟΥΛΟΣ:</w:t>
      </w:r>
      <w:r>
        <w:rPr>
          <w:rFonts w:eastAsia="Times New Roman"/>
          <w:bCs/>
        </w:rPr>
        <w:t xml:space="preserve"> Δεν κλείνει. Μην λες τέτοια πράγματα. </w:t>
      </w:r>
    </w:p>
    <w:p w14:paraId="50A7BA70" w14:textId="77777777" w:rsidR="007C6747" w:rsidRDefault="00E91359">
      <w:pPr>
        <w:spacing w:after="0" w:line="600" w:lineRule="auto"/>
        <w:ind w:firstLine="720"/>
        <w:jc w:val="both"/>
        <w:rPr>
          <w:rFonts w:eastAsia="Times New Roman"/>
          <w:bCs/>
        </w:rPr>
      </w:pPr>
      <w:r w:rsidRPr="00893C40">
        <w:rPr>
          <w:rFonts w:eastAsia="Times New Roman"/>
          <w:b/>
          <w:bCs/>
        </w:rPr>
        <w:t>ΘΕΟΧΑΡΗΣ</w:t>
      </w:r>
      <w:r>
        <w:rPr>
          <w:rFonts w:eastAsia="Times New Roman"/>
          <w:b/>
          <w:bCs/>
        </w:rPr>
        <w:t xml:space="preserve"> (ΧΑΡΗΣ)</w:t>
      </w:r>
      <w:r w:rsidRPr="00893C40">
        <w:rPr>
          <w:rFonts w:eastAsia="Times New Roman"/>
          <w:b/>
          <w:bCs/>
        </w:rPr>
        <w:t xml:space="preserve"> ΘΕΟΧΑΡΗΣ:</w:t>
      </w:r>
      <w:r>
        <w:rPr>
          <w:rFonts w:eastAsia="Times New Roman"/>
          <w:b/>
          <w:bCs/>
        </w:rPr>
        <w:t xml:space="preserve"> </w:t>
      </w:r>
      <w:r>
        <w:rPr>
          <w:rFonts w:eastAsia="Times New Roman"/>
          <w:bCs/>
        </w:rPr>
        <w:t>Αν δεν ξέρετε, ορίστε η μελέτη της Εθνικής Τράπεζας για το τι μπορεί να δώσει άμεσα η τριτοβάθμια εκπαίδευση της χώρας μας.</w:t>
      </w:r>
      <w:r>
        <w:rPr>
          <w:rFonts w:eastAsia="Times New Roman"/>
          <w:bCs/>
        </w:rPr>
        <w:t xml:space="preserve"> Προσέλκυση </w:t>
      </w:r>
      <w:proofErr w:type="spellStart"/>
      <w:r>
        <w:rPr>
          <w:rFonts w:eastAsia="Times New Roman"/>
          <w:bCs/>
        </w:rPr>
        <w:t>εκατόν</w:t>
      </w:r>
      <w:proofErr w:type="spellEnd"/>
      <w:r>
        <w:rPr>
          <w:rFonts w:eastAsia="Times New Roman"/>
          <w:bCs/>
        </w:rPr>
        <w:t xml:space="preserve"> δέκα χιλιάδων αλλοδαπών φοιτητών και των διδάκτρων τους και αύξηση του δυνητικού ΑΕΠ κατά μία με δύο μονάδες ετησίως. </w:t>
      </w:r>
    </w:p>
    <w:p w14:paraId="50A7BA71" w14:textId="77777777" w:rsidR="007C6747" w:rsidRDefault="00E91359">
      <w:pPr>
        <w:spacing w:after="0" w:line="600" w:lineRule="auto"/>
        <w:ind w:firstLine="720"/>
        <w:jc w:val="both"/>
        <w:rPr>
          <w:rFonts w:eastAsia="Times New Roman"/>
          <w:bCs/>
        </w:rPr>
      </w:pPr>
      <w:r w:rsidRPr="00F476E6">
        <w:rPr>
          <w:rFonts w:eastAsia="Times New Roman"/>
          <w:bCs/>
        </w:rPr>
        <w:t>(</w:t>
      </w:r>
      <w:r>
        <w:rPr>
          <w:rFonts w:eastAsia="Times New Roman"/>
          <w:bCs/>
        </w:rPr>
        <w:t>Στο σημείο αυτό ο Βουλευτής κ. Θεοχάρης</w:t>
      </w:r>
      <w:r>
        <w:rPr>
          <w:rFonts w:eastAsia="Times New Roman"/>
          <w:bCs/>
        </w:rPr>
        <w:t xml:space="preserve"> (Χάρης)</w:t>
      </w:r>
      <w:r>
        <w:rPr>
          <w:rFonts w:eastAsia="Times New Roman"/>
          <w:bCs/>
        </w:rPr>
        <w:t xml:space="preserve"> Θεοχάρης καταθέτει για τα Πρακτικά την προαναφερθείσα μελέτη, η οποία</w:t>
      </w:r>
      <w:r>
        <w:rPr>
          <w:rFonts w:eastAsia="Times New Roman"/>
          <w:bCs/>
        </w:rPr>
        <w:t xml:space="preserve"> βρίσκεται στο αρχείο της Γραμματείας της Διεύθυνσης Στενογραφίας και Πρακτικών της Βουλής)</w:t>
      </w:r>
    </w:p>
    <w:p w14:paraId="50A7BA72" w14:textId="77777777" w:rsidR="007C6747" w:rsidRDefault="00E91359">
      <w:pPr>
        <w:spacing w:after="0" w:line="600" w:lineRule="auto"/>
        <w:ind w:firstLine="720"/>
        <w:jc w:val="both"/>
        <w:rPr>
          <w:rFonts w:eastAsia="Times New Roman"/>
          <w:bCs/>
        </w:rPr>
      </w:pPr>
      <w:r>
        <w:rPr>
          <w:rFonts w:eastAsia="Times New Roman"/>
          <w:bCs/>
        </w:rPr>
        <w:t xml:space="preserve">Τι τα χρειαζόμαστε τα πανεπιστήμια, </w:t>
      </w:r>
      <w:r w:rsidRPr="00893C40">
        <w:rPr>
          <w:rFonts w:eastAsia="Times New Roman"/>
          <w:bCs/>
        </w:rPr>
        <w:t>κυρίες και κύριοι συνάδελφοι</w:t>
      </w:r>
      <w:r>
        <w:rPr>
          <w:rFonts w:eastAsia="Times New Roman"/>
          <w:bCs/>
        </w:rPr>
        <w:t xml:space="preserve">; Για να </w:t>
      </w:r>
      <w:proofErr w:type="spellStart"/>
      <w:r>
        <w:rPr>
          <w:rFonts w:eastAsia="Times New Roman"/>
          <w:bCs/>
        </w:rPr>
        <w:t>παράξουμε</w:t>
      </w:r>
      <w:proofErr w:type="spellEnd"/>
      <w:r>
        <w:rPr>
          <w:rFonts w:eastAsia="Times New Roman"/>
          <w:bCs/>
        </w:rPr>
        <w:t xml:space="preserve"> δημοκρατικούς πολίτες; Ο δημοκρατικός πολίτης </w:t>
      </w:r>
      <w:r w:rsidRPr="00893C40">
        <w:rPr>
          <w:rFonts w:eastAsia="Times New Roman"/>
          <w:bCs/>
        </w:rPr>
        <w:t>είναι</w:t>
      </w:r>
      <w:r>
        <w:rPr>
          <w:rFonts w:eastAsia="Times New Roman"/>
          <w:bCs/>
        </w:rPr>
        <w:t xml:space="preserve"> αυτός που δεν ανέχεται την αν</w:t>
      </w:r>
      <w:r>
        <w:rPr>
          <w:rFonts w:eastAsia="Times New Roman"/>
          <w:bCs/>
        </w:rPr>
        <w:t xml:space="preserve">ομία. Γιατί οι νόμοι στη δημοκρατία </w:t>
      </w:r>
      <w:r w:rsidRPr="00893C40">
        <w:rPr>
          <w:rFonts w:eastAsia="Times New Roman"/>
          <w:bCs/>
        </w:rPr>
        <w:t>είναι</w:t>
      </w:r>
      <w:r>
        <w:rPr>
          <w:rFonts w:eastAsia="Times New Roman"/>
          <w:bCs/>
        </w:rPr>
        <w:t xml:space="preserve"> νόμοι των πολιτών. Ξεσκονίστε τον </w:t>
      </w:r>
      <w:proofErr w:type="spellStart"/>
      <w:r>
        <w:rPr>
          <w:rFonts w:eastAsia="Times New Roman"/>
          <w:bCs/>
        </w:rPr>
        <w:t>Καστοριάδη</w:t>
      </w:r>
      <w:proofErr w:type="spellEnd"/>
      <w:r>
        <w:rPr>
          <w:rFonts w:eastAsia="Times New Roman"/>
          <w:bCs/>
        </w:rPr>
        <w:t xml:space="preserve"> σας. Ο κ. Τζαβάρας είδα προηγουμένως ότι τον έχει διαβάσει. </w:t>
      </w:r>
    </w:p>
    <w:p w14:paraId="50A7BA73" w14:textId="77777777" w:rsidR="007C6747" w:rsidRDefault="00E91359">
      <w:pPr>
        <w:spacing w:after="0" w:line="600" w:lineRule="auto"/>
        <w:ind w:firstLine="720"/>
        <w:jc w:val="both"/>
        <w:rPr>
          <w:rFonts w:eastAsia="Times New Roman"/>
          <w:bCs/>
        </w:rPr>
      </w:pPr>
      <w:r>
        <w:rPr>
          <w:rFonts w:eastAsia="Times New Roman"/>
          <w:bCs/>
        </w:rPr>
        <w:t xml:space="preserve">Ο δημοκρατικός πολίτης </w:t>
      </w:r>
      <w:r w:rsidRPr="005A118F">
        <w:rPr>
          <w:rFonts w:eastAsia="Times New Roman"/>
          <w:bCs/>
        </w:rPr>
        <w:t>είναι</w:t>
      </w:r>
      <w:r>
        <w:rPr>
          <w:rFonts w:eastAsia="Times New Roman"/>
          <w:bCs/>
        </w:rPr>
        <w:t xml:space="preserve"> αυτός ο οποίος ανέχεται την αντίθετη άποψη, όχι αυτός που με άλλοθι το άσυλο, σ</w:t>
      </w:r>
      <w:r>
        <w:rPr>
          <w:rFonts w:eastAsia="Times New Roman"/>
          <w:bCs/>
        </w:rPr>
        <w:t xml:space="preserve">το οποίο μας γυρίζετε στο 1982, εμποδίζει να ακουστούν άλλες απόψεις στο αμφιθέατρο.  </w:t>
      </w:r>
    </w:p>
    <w:p w14:paraId="50A7BA74" w14:textId="77777777" w:rsidR="007C6747" w:rsidRDefault="00E91359">
      <w:pPr>
        <w:spacing w:after="0" w:line="600" w:lineRule="auto"/>
        <w:ind w:firstLine="720"/>
        <w:jc w:val="both"/>
        <w:rPr>
          <w:rFonts w:eastAsia="Times New Roman" w:cs="Times New Roman"/>
          <w:szCs w:val="24"/>
        </w:rPr>
      </w:pPr>
      <w:r>
        <w:rPr>
          <w:rFonts w:eastAsia="Times New Roman"/>
          <w:bCs/>
        </w:rPr>
        <w:t xml:space="preserve">Μας είπε ο κ. Φίλης για το άσυλο, που </w:t>
      </w:r>
      <w:r w:rsidRPr="005A118F">
        <w:rPr>
          <w:rFonts w:eastAsia="Times New Roman"/>
          <w:bCs/>
        </w:rPr>
        <w:t>είναι</w:t>
      </w:r>
      <w:r>
        <w:rPr>
          <w:rFonts w:eastAsia="Times New Roman"/>
          <w:bCs/>
        </w:rPr>
        <w:t xml:space="preserve"> δημοκρατική κατάκτηση. Το άσυλο </w:t>
      </w:r>
      <w:r w:rsidRPr="005A118F">
        <w:rPr>
          <w:rFonts w:eastAsia="Times New Roman"/>
          <w:bCs/>
        </w:rPr>
        <w:t>είναι</w:t>
      </w:r>
      <w:r>
        <w:rPr>
          <w:rFonts w:eastAsia="Times New Roman"/>
          <w:bCs/>
        </w:rPr>
        <w:t xml:space="preserve"> από την ίδρυση των πανεπιστημίων. Από τον 19</w:t>
      </w:r>
      <w:r w:rsidRPr="005A118F">
        <w:rPr>
          <w:rFonts w:eastAsia="Times New Roman"/>
          <w:bCs/>
          <w:vertAlign w:val="superscript"/>
        </w:rPr>
        <w:t>ο</w:t>
      </w:r>
      <w:r>
        <w:rPr>
          <w:rFonts w:eastAsia="Times New Roman"/>
          <w:bCs/>
        </w:rPr>
        <w:t xml:space="preserve"> αιώνα μας έρχεται. Ε</w:t>
      </w:r>
      <w:r w:rsidRPr="005A118F">
        <w:rPr>
          <w:rFonts w:eastAsia="Times New Roman"/>
          <w:bCs/>
        </w:rPr>
        <w:t>ίναι</w:t>
      </w:r>
      <w:r>
        <w:rPr>
          <w:rFonts w:eastAsia="Times New Roman"/>
          <w:bCs/>
        </w:rPr>
        <w:t xml:space="preserve"> εθιμικό δίκιο απ</w:t>
      </w:r>
      <w:r>
        <w:rPr>
          <w:rFonts w:eastAsia="Times New Roman"/>
          <w:bCs/>
        </w:rPr>
        <w:t xml:space="preserve">ό την αρχή. Το επικαλούνται φοιτητές στην εξέγερση του 1897. </w:t>
      </w:r>
    </w:p>
    <w:p w14:paraId="50A7BA7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Τι τα χρειαζόμαστε τα πανεπιστήμια; Για να εγχειρίζουν εφόδια στους αυριανούς δρώντες της οικονομικής δραστηριότητας; </w:t>
      </w:r>
    </w:p>
    <w:p w14:paraId="50A7BA7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Στον 21</w:t>
      </w:r>
      <w:r w:rsidRPr="00EE6A7E">
        <w:rPr>
          <w:rFonts w:eastAsia="Times New Roman" w:cs="Times New Roman"/>
          <w:szCs w:val="24"/>
          <w:vertAlign w:val="superscript"/>
        </w:rPr>
        <w:t>ο</w:t>
      </w:r>
      <w:r>
        <w:rPr>
          <w:rFonts w:eastAsia="Times New Roman" w:cs="Times New Roman"/>
          <w:szCs w:val="24"/>
        </w:rPr>
        <w:t xml:space="preserve"> αιώνα, για μ</w:t>
      </w:r>
      <w:r>
        <w:rPr>
          <w:rFonts w:eastAsia="Times New Roman" w:cs="Times New Roman"/>
          <w:szCs w:val="24"/>
        </w:rPr>
        <w:t>ί</w:t>
      </w:r>
      <w:r>
        <w:rPr>
          <w:rFonts w:eastAsia="Times New Roman" w:cs="Times New Roman"/>
          <w:szCs w:val="24"/>
        </w:rPr>
        <w:t>α χώρα σαν τη δική μας, τρεις είναι οι πυλώνες της αν</w:t>
      </w:r>
      <w:r>
        <w:rPr>
          <w:rFonts w:eastAsia="Times New Roman" w:cs="Times New Roman"/>
          <w:szCs w:val="24"/>
        </w:rPr>
        <w:t>άπτυξης: Υπηρεσίες στον άνθρωπο με αιχμή τον τουρισμό μας. Δημιουργικές βιομηχανίες με αιχμή την ιστορία μας. Εκπαίδευση και καλλιέργεια. Συνεχής κατάρτιση με αιχμή τα πανεπιστήμιά μας. Όχι όμως αυτά τα πανεπιστήμια, κύριε Υπουργέ. Αυτά δεν δίνουν εφόδια γ</w:t>
      </w:r>
      <w:r>
        <w:rPr>
          <w:rFonts w:eastAsia="Times New Roman" w:cs="Times New Roman"/>
          <w:szCs w:val="24"/>
        </w:rPr>
        <w:t>ια τον 21</w:t>
      </w:r>
      <w:r w:rsidRPr="00EE6A7E">
        <w:rPr>
          <w:rFonts w:eastAsia="Times New Roman" w:cs="Times New Roman"/>
          <w:szCs w:val="24"/>
          <w:vertAlign w:val="superscript"/>
        </w:rPr>
        <w:t>ο</w:t>
      </w:r>
      <w:r>
        <w:rPr>
          <w:rFonts w:eastAsia="Times New Roman" w:cs="Times New Roman"/>
          <w:szCs w:val="24"/>
        </w:rPr>
        <w:t xml:space="preserve"> αιώνα στους φοιτητές τους. Αυτά φτιάχνουν υπαλλήλους χωρίς εφόδια, υποχείρια των αφεντικών τους για τις επόμενες δεκαετίες. Αυτό φτιάχνουν. </w:t>
      </w:r>
    </w:p>
    <w:p w14:paraId="50A7BA7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Δεν συμφωνώ συχνά με το κ. </w:t>
      </w:r>
      <w:proofErr w:type="spellStart"/>
      <w:r>
        <w:rPr>
          <w:rFonts w:eastAsia="Times New Roman" w:cs="Times New Roman"/>
          <w:szCs w:val="24"/>
        </w:rPr>
        <w:t>Παφίλη</w:t>
      </w:r>
      <w:proofErr w:type="spellEnd"/>
      <w:r>
        <w:rPr>
          <w:rFonts w:eastAsia="Times New Roman" w:cs="Times New Roman"/>
          <w:szCs w:val="24"/>
        </w:rPr>
        <w:t>, αλλά είχε δίκιο όταν το είπε προηγουμένως. Γιατί αυτό εδώ δεν είναι ν</w:t>
      </w:r>
      <w:r>
        <w:rPr>
          <w:rFonts w:eastAsia="Times New Roman" w:cs="Times New Roman"/>
          <w:szCs w:val="24"/>
        </w:rPr>
        <w:t xml:space="preserve">ομοσχέδιο. Είναι ένα σύγχρονο σαμπό. </w:t>
      </w: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Γαβρόγλου</w:t>
      </w:r>
      <w:proofErr w:type="spellEnd"/>
      <w:r>
        <w:rPr>
          <w:rFonts w:eastAsia="Times New Roman" w:cs="Times New Roman"/>
          <w:szCs w:val="24"/>
        </w:rPr>
        <w:t xml:space="preserve"> είναι ένας σύγχρονος </w:t>
      </w:r>
      <w:proofErr w:type="spellStart"/>
      <w:r>
        <w:rPr>
          <w:rFonts w:eastAsia="Times New Roman" w:cs="Times New Roman"/>
          <w:szCs w:val="24"/>
        </w:rPr>
        <w:t>Λουδίτης</w:t>
      </w:r>
      <w:proofErr w:type="spellEnd"/>
      <w:r>
        <w:rPr>
          <w:rFonts w:eastAsia="Times New Roman" w:cs="Times New Roman"/>
          <w:szCs w:val="24"/>
        </w:rPr>
        <w:t>, που φαντασιώνεται ότι ο 21</w:t>
      </w:r>
      <w:r w:rsidRPr="0096288E">
        <w:rPr>
          <w:rFonts w:eastAsia="Times New Roman" w:cs="Times New Roman"/>
          <w:szCs w:val="24"/>
          <w:vertAlign w:val="superscript"/>
        </w:rPr>
        <w:t>ος</w:t>
      </w:r>
      <w:r>
        <w:rPr>
          <w:rFonts w:eastAsia="Times New Roman" w:cs="Times New Roman"/>
          <w:szCs w:val="24"/>
        </w:rPr>
        <w:t xml:space="preserve"> αιώνας μπορεί να μην έρθει. Γιατί για εσάς τα πανεπιστήμια υπάρχουν για να περνούν την ώρα τους οι νέοι και να μην βγαίνουν στην ανεργία και στην κατάθλιψη και σας χαλούν τους οικονομικούς και κοινωνικούς δείκτες. </w:t>
      </w:r>
    </w:p>
    <w:p w14:paraId="50A7BA7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Πρωθυπου</w:t>
      </w:r>
      <w:r>
        <w:rPr>
          <w:rFonts w:eastAsia="Times New Roman" w:cs="Times New Roman"/>
          <w:szCs w:val="24"/>
        </w:rPr>
        <w:t xml:space="preserve">ργός μίλησε για αυτοδιοίκητο, για αποτελεσματικότητα, για </w:t>
      </w:r>
      <w:r>
        <w:rPr>
          <w:rFonts w:eastAsia="Times New Roman" w:cs="Times New Roman"/>
          <w:szCs w:val="24"/>
        </w:rPr>
        <w:t>δ</w:t>
      </w:r>
      <w:r>
        <w:rPr>
          <w:rFonts w:eastAsia="Times New Roman" w:cs="Times New Roman"/>
          <w:szCs w:val="24"/>
        </w:rPr>
        <w:t>ημοκρατία. Κάθε παράγραφος του νομοσχεδίου είναι ξυραφιά στο πρόσωπο του αυτοδιοίκητου των πανεπιστημίων. Κάθε άρθρο του νομοσχεδίου είναι γροθιά στο στομάχι της αποτελεσματικότητας των πανεπιστημί</w:t>
      </w:r>
      <w:r>
        <w:rPr>
          <w:rFonts w:eastAsia="Times New Roman" w:cs="Times New Roman"/>
          <w:szCs w:val="24"/>
        </w:rPr>
        <w:t xml:space="preserve">ων. Κάθε λέξη του νομοσχεδίου είναι μαχαιριά στο στήθος της δημοκρατίας στα πανεπιστήμια. Να ο νόμος πλαίσιο που το δημοκρατικό, ελεύθερο, σύγχρονο πανεπιστήμιο χρειάζεται. </w:t>
      </w:r>
    </w:p>
    <w:p w14:paraId="50A7BA7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Άρθρο 1</w:t>
      </w:r>
      <w:r>
        <w:rPr>
          <w:rFonts w:eastAsia="Times New Roman" w:cs="Times New Roman"/>
          <w:szCs w:val="24"/>
        </w:rPr>
        <w:t xml:space="preserve">. </w:t>
      </w:r>
      <w:r>
        <w:rPr>
          <w:rFonts w:eastAsia="Times New Roman" w:cs="Times New Roman"/>
          <w:szCs w:val="24"/>
        </w:rPr>
        <w:t>Η τριτοβάθμια εκπαίδευση έχει βασική αποστολή την ηθική, πνευματική, επαγ</w:t>
      </w:r>
      <w:r>
        <w:rPr>
          <w:rFonts w:eastAsia="Times New Roman" w:cs="Times New Roman"/>
          <w:szCs w:val="24"/>
        </w:rPr>
        <w:t xml:space="preserve">γελματική αγωγή των φοιτητών, την καλλιέργεια της έρευνας και της καινοτομίας, την ακαδημαϊκή αριστεία. </w:t>
      </w:r>
    </w:p>
    <w:p w14:paraId="50A7BA7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Άρθρο 2</w:t>
      </w:r>
      <w:r>
        <w:rPr>
          <w:rFonts w:eastAsia="Times New Roman" w:cs="Times New Roman"/>
          <w:szCs w:val="24"/>
        </w:rPr>
        <w:t xml:space="preserve">. </w:t>
      </w:r>
      <w:r>
        <w:rPr>
          <w:rFonts w:eastAsia="Times New Roman" w:cs="Times New Roman"/>
          <w:szCs w:val="24"/>
        </w:rPr>
        <w:t>Τα πανεπιστημιακά ιδρύματα έχουν έξι μήνες για σύνταξη κανονισμού και οργανισμού που ορίζει όλα τα θέματα οργάνωσης και λειτουργίας των πανεπι</w:t>
      </w:r>
      <w:r>
        <w:rPr>
          <w:rFonts w:eastAsia="Times New Roman" w:cs="Times New Roman"/>
          <w:szCs w:val="24"/>
        </w:rPr>
        <w:t xml:space="preserve">στημίων για να πετύχουν τους σκοπούς τους. </w:t>
      </w:r>
    </w:p>
    <w:p w14:paraId="50A7BA7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υπογραφή του Υπουργού για τα θέματα αυτά. Όλες οι υπογραφές σταματούν με τον πρύτανη. </w:t>
      </w:r>
    </w:p>
    <w:p w14:paraId="50A7BA7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Άρθρο 3</w:t>
      </w:r>
      <w:r>
        <w:rPr>
          <w:rFonts w:eastAsia="Times New Roman" w:cs="Times New Roman"/>
          <w:szCs w:val="24"/>
        </w:rPr>
        <w:t xml:space="preserve">. </w:t>
      </w:r>
      <w:r>
        <w:rPr>
          <w:rFonts w:eastAsia="Times New Roman" w:cs="Times New Roman"/>
          <w:szCs w:val="24"/>
        </w:rPr>
        <w:t>Η ΑΔΙΠ υποχρεώνεται σε έξι μήνες να παρουσιάσει τα κριτήρια χρηματοδότησης των πανεπιστημίων. Αναφέρω ενδεικτ</w:t>
      </w:r>
      <w:r>
        <w:rPr>
          <w:rFonts w:eastAsia="Times New Roman" w:cs="Times New Roman"/>
          <w:szCs w:val="24"/>
        </w:rPr>
        <w:t xml:space="preserve">ικά: αριθμό φοιτητών, αριθμό δημοσιεύσεων, αριθμό παραπομπών, θέσεις σε διεθνείς πανεπιστημιακές κατατάξεις. </w:t>
      </w:r>
    </w:p>
    <w:p w14:paraId="50A7BA7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Έτσι λύνονται τα ζητήματα στον 21</w:t>
      </w:r>
      <w:r w:rsidRPr="00C04F6E">
        <w:rPr>
          <w:rFonts w:eastAsia="Times New Roman" w:cs="Times New Roman"/>
          <w:szCs w:val="24"/>
          <w:vertAlign w:val="superscript"/>
        </w:rPr>
        <w:t>ο</w:t>
      </w:r>
      <w:r>
        <w:rPr>
          <w:rFonts w:eastAsia="Times New Roman" w:cs="Times New Roman"/>
          <w:szCs w:val="24"/>
        </w:rPr>
        <w:t xml:space="preserve"> αιώνα, με νόμους των δύο σελίδων, χωρίς συμβιβασμούς, χωρίς αναχρονισμούς, χωρίς αγκυλώσεις. Διότι αν έχουμε κά</w:t>
      </w:r>
      <w:r>
        <w:rPr>
          <w:rFonts w:eastAsia="Times New Roman" w:cs="Times New Roman"/>
          <w:szCs w:val="24"/>
        </w:rPr>
        <w:t xml:space="preserve">τι να κάνουμε σήμερα για να βγούμε από την κρίση, είναι να αφήσουμε οι πολιτικοί τη χώρα να σηκωθεί μόνη της όρθια. Εμείς δεν μπορούμε να το κάνουμε. </w:t>
      </w:r>
    </w:p>
    <w:p w14:paraId="50A7BA7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0A7BA7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Τελειώνω, κύριε Πρόε</w:t>
      </w:r>
      <w:r>
        <w:rPr>
          <w:rFonts w:eastAsia="Times New Roman" w:cs="Times New Roman"/>
          <w:szCs w:val="24"/>
        </w:rPr>
        <w:t xml:space="preserve">δρε. </w:t>
      </w:r>
    </w:p>
    <w:p w14:paraId="50A7BA8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Έξω η εκτελεστική εξουσία από τα πανεπιστήμια. Έξω η εκτελεστική εξουσία από το δημόσιο. Έξω η εκτελεστική εξουσία από τη </w:t>
      </w:r>
      <w:r>
        <w:rPr>
          <w:rFonts w:eastAsia="Times New Roman" w:cs="Times New Roman"/>
          <w:szCs w:val="24"/>
        </w:rPr>
        <w:t>δ</w:t>
      </w:r>
      <w:r>
        <w:rPr>
          <w:rFonts w:eastAsia="Times New Roman" w:cs="Times New Roman"/>
          <w:szCs w:val="24"/>
        </w:rPr>
        <w:t>ικαιοσύνη. Έξω η εκτελεστική εξουσία από την ιδιωτική πρωτοβουλία. Εσείς κάνετε το ανάποδο και βουλιάζετε τη χώρα μας ακόμη περ</w:t>
      </w:r>
      <w:r>
        <w:rPr>
          <w:rFonts w:eastAsia="Times New Roman" w:cs="Times New Roman"/>
          <w:szCs w:val="24"/>
        </w:rPr>
        <w:t xml:space="preserve">ισσότερο στην κρίση και την οδηγείτε, όπως το έδειξαν οι αγορές την προηγούμενη εβδομάδα, στο τέταρτο μνημόνιο. Το κάνετε σκοτώνοντας τα όνειρα κάθε νέας και νέου, όπως έκαναν τόσοι και τόσοι άλλοι πριν από εσάς. </w:t>
      </w:r>
    </w:p>
    <w:p w14:paraId="50A7BA8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A7BA8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50A7BA8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Αϊχάν</w:t>
      </w:r>
      <w:proofErr w:type="spellEnd"/>
      <w:r>
        <w:rPr>
          <w:rFonts w:eastAsia="Times New Roman" w:cs="Times New Roman"/>
          <w:szCs w:val="24"/>
        </w:rPr>
        <w:t xml:space="preserve"> Καρά </w:t>
      </w:r>
      <w:proofErr w:type="spellStart"/>
      <w:r>
        <w:rPr>
          <w:rFonts w:eastAsia="Times New Roman" w:cs="Times New Roman"/>
          <w:szCs w:val="24"/>
        </w:rPr>
        <w:t>Γιουσούφ</w:t>
      </w:r>
      <w:proofErr w:type="spellEnd"/>
      <w:r>
        <w:rPr>
          <w:rFonts w:eastAsia="Times New Roman" w:cs="Times New Roman"/>
          <w:szCs w:val="24"/>
        </w:rPr>
        <w:t xml:space="preserve"> από τον ΣΥΡΙΖΑ έχει τον λόγο. </w:t>
      </w:r>
    </w:p>
    <w:p w14:paraId="50A7BA8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 xml:space="preserve">Ευχαριστώ, κύριε Πρόεδρε. </w:t>
      </w:r>
    </w:p>
    <w:p w14:paraId="50A7BA8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ήθελα να μιλήσω από τη θέση μου, γιατί δεν θα εξαντλήσω το πεντάλεπτο. Δεν</w:t>
      </w:r>
      <w:r>
        <w:rPr>
          <w:rFonts w:eastAsia="Times New Roman" w:cs="Times New Roman"/>
          <w:szCs w:val="24"/>
        </w:rPr>
        <w:t xml:space="preserve"> θα επαναλάβω αυτά που ειπώθηκαν ήδη από το πρωί. </w:t>
      </w:r>
    </w:p>
    <w:p w14:paraId="50A7BA8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Συζητάμε σήμερα το νομοσχέδιο του Υπουργείου Παιδείας, το οποίο πιστεύω –και το πιστεύουμε όλοι πιστεύω- ότι κάνει βαθιές τομές, όσον αφορά τη λειτουργία, αλλά και τη διοίκηση των ανωτάτων εκπαιδευτικών μα</w:t>
      </w:r>
      <w:r>
        <w:rPr>
          <w:rFonts w:eastAsia="Times New Roman" w:cs="Times New Roman"/>
          <w:szCs w:val="24"/>
        </w:rPr>
        <w:t xml:space="preserve">ς ιδρυμάτων. </w:t>
      </w:r>
    </w:p>
    <w:p w14:paraId="50A7BA8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πανεπιστήμιό μας, διατηρώντας, βεβαίως τον δημόσιο χαρακτήρα του, πρέπει και θα είναι προσιτό για τους νέους που προέρχονται από όλες τις κοινωνικές τάξεις και ομάδες του λαού μας, τόσο στις προπτυχιακές, όσο και στις μεταπτυχιακές σπουδές</w:t>
      </w:r>
      <w:r>
        <w:rPr>
          <w:rFonts w:eastAsia="Times New Roman" w:cs="Times New Roman"/>
          <w:szCs w:val="24"/>
        </w:rPr>
        <w:t xml:space="preserve">. </w:t>
      </w:r>
    </w:p>
    <w:p w14:paraId="50A7BA8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Ακούμε εδώ και δ</w:t>
      </w:r>
      <w:r>
        <w:rPr>
          <w:rFonts w:eastAsia="Times New Roman" w:cs="Times New Roman"/>
          <w:szCs w:val="24"/>
        </w:rPr>
        <w:t>ύ</w:t>
      </w:r>
      <w:r>
        <w:rPr>
          <w:rFonts w:eastAsia="Times New Roman" w:cs="Times New Roman"/>
          <w:szCs w:val="24"/>
        </w:rPr>
        <w:t>ο μέρες που συζητείται το νομοσχέδιο μ</w:t>
      </w:r>
      <w:r>
        <w:rPr>
          <w:rFonts w:eastAsia="Times New Roman" w:cs="Times New Roman"/>
          <w:szCs w:val="24"/>
        </w:rPr>
        <w:t>ί</w:t>
      </w:r>
      <w:r>
        <w:rPr>
          <w:rFonts w:eastAsia="Times New Roman" w:cs="Times New Roman"/>
          <w:szCs w:val="24"/>
        </w:rPr>
        <w:t>α κριτική από την Αντιπολίτευση, ότι το νομοσχέδιο σκοπεύει να πάει το εκπαιδευτικό μας σύστημα στο παρελθόν. Θα ήθελα να μάθω από τους συναδέλφους της Αντιπολίτευσης και ιδιαίτερα της Νέας Δημοκρα</w:t>
      </w:r>
      <w:r>
        <w:rPr>
          <w:rFonts w:eastAsia="Times New Roman" w:cs="Times New Roman"/>
          <w:szCs w:val="24"/>
        </w:rPr>
        <w:t xml:space="preserve">τίας: Γι’ αυτούς ποιο είναι το μέλλον του εκπαιδευτικού μας συστήματος; Δηλαδή θέλουμε </w:t>
      </w:r>
      <w:proofErr w:type="spellStart"/>
      <w:r>
        <w:rPr>
          <w:rFonts w:eastAsia="Times New Roman" w:cs="Times New Roman"/>
          <w:szCs w:val="24"/>
        </w:rPr>
        <w:t>σχολειά</w:t>
      </w:r>
      <w:proofErr w:type="spellEnd"/>
      <w:r>
        <w:rPr>
          <w:rFonts w:eastAsia="Times New Roman" w:cs="Times New Roman"/>
          <w:szCs w:val="24"/>
        </w:rPr>
        <w:t xml:space="preserve"> και πανεπιστήμια επιχειρήσεις με πελάτες τους μαθητές και τους φοιτητές; Αυτό είναι το όραμα της Νέας Δημοκρατίας; </w:t>
      </w:r>
    </w:p>
    <w:p w14:paraId="50A7BA89"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Για ποιον λόγο από την άλλη ανησυχούν τόσο πο</w:t>
      </w:r>
      <w:r>
        <w:rPr>
          <w:rFonts w:eastAsia="Times New Roman"/>
          <w:szCs w:val="24"/>
        </w:rPr>
        <w:t>λύ και υπάρχει μια γκρίνια για την αλλαγή του εκλογικού συστήματος των διοικήσεων των πανεπιστημίων με διαφορετικά ψηφοδέλτια για τους πρυτάνεις και τους αντιπρυτάνεις κ</w:t>
      </w:r>
      <w:r>
        <w:rPr>
          <w:rFonts w:eastAsia="Times New Roman"/>
          <w:szCs w:val="24"/>
        </w:rPr>
        <w:t>.</w:t>
      </w:r>
      <w:r>
        <w:rPr>
          <w:rFonts w:eastAsia="Times New Roman"/>
          <w:szCs w:val="24"/>
        </w:rPr>
        <w:t>λπ.; Είναι απλή αναλογική κουλτούρα συνεννόησης κι όχι επιβολή κι αυταρχισμός. Απλά πρ</w:t>
      </w:r>
      <w:r>
        <w:rPr>
          <w:rFonts w:eastAsia="Times New Roman"/>
          <w:szCs w:val="24"/>
        </w:rPr>
        <w:t xml:space="preserve">άγματα. </w:t>
      </w:r>
    </w:p>
    <w:p w14:paraId="50A7BA8A"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 xml:space="preserve">α συντεταγμένη αλλαγή στον χώρο της </w:t>
      </w:r>
      <w:proofErr w:type="spellStart"/>
      <w:r>
        <w:rPr>
          <w:rFonts w:eastAsia="Times New Roman"/>
          <w:szCs w:val="24"/>
        </w:rPr>
        <w:t>ανωτάτης</w:t>
      </w:r>
      <w:proofErr w:type="spellEnd"/>
      <w:r>
        <w:rPr>
          <w:rFonts w:eastAsia="Times New Roman"/>
          <w:szCs w:val="24"/>
        </w:rPr>
        <w:t xml:space="preserve"> εκπαίδευσης είναι αναγκαία για να αντιμετωπιστούν οι δυσλειτουργίες που προέκυψαν βεβαίως από προηγούμενες νομοθετικές ρυθμίσεις. Ιδρύονταν σχολές, θα θυμάστε, και τμήματα ιδίως στην περιφέρεια για </w:t>
      </w:r>
      <w:r>
        <w:rPr>
          <w:rFonts w:eastAsia="Times New Roman"/>
          <w:szCs w:val="24"/>
        </w:rPr>
        <w:t>τις ανάγκες της τοπικής οικονομίας και όχι για τις ανάγκες της τοπικής παιδείας, θα πω. Μετά, βεβαίως, θα θυμόμαστε όλοι ότι με τα ίδια κριτήρια, πάλι για οικονομικούς λόγους, κλείσανε ή συγχωνεύτηκαν πανεπιστημιακά ιδρύματα, σχολές και τμήματα με το περίφ</w:t>
      </w:r>
      <w:r>
        <w:rPr>
          <w:rFonts w:eastAsia="Times New Roman"/>
          <w:szCs w:val="24"/>
        </w:rPr>
        <w:t>ημο σχέδιο «</w:t>
      </w:r>
      <w:r>
        <w:rPr>
          <w:rFonts w:eastAsia="Times New Roman"/>
          <w:szCs w:val="24"/>
        </w:rPr>
        <w:t>ΑΘΗΝΑ</w:t>
      </w:r>
      <w:r>
        <w:rPr>
          <w:rFonts w:eastAsia="Times New Roman"/>
          <w:szCs w:val="24"/>
        </w:rPr>
        <w:t>» του κ. Αρβανιτόπουλου.</w:t>
      </w:r>
    </w:p>
    <w:p w14:paraId="50A7BA8B"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Εμείς θα επιμείνουμε ότι η λύση είναι η διαρκής βελτίωση της ποιότητας της δημόσιας εκπαίδευσης. Παρά τις δύσκολες οικονομικές συνθήκες, το νομοσχέδιο αυτό είναι συνέχεια των κυβερνητικών δράσεων για την ανοικοδόμη</w:t>
      </w:r>
      <w:r>
        <w:rPr>
          <w:rFonts w:eastAsia="Times New Roman"/>
          <w:szCs w:val="24"/>
        </w:rPr>
        <w:t xml:space="preserve">ση του κοινωνικού κράτους και τη λειτουργία βεβαίως ενός δημόσιου πανεπιστημίου προσανατολισμένου στις ανάγκες των νέων και της ακαδημαϊκής κοινότητας και όχι των ιδιωτικών συμφερόντων. </w:t>
      </w:r>
    </w:p>
    <w:p w14:paraId="50A7BA8C" w14:textId="77777777" w:rsidR="007C6747" w:rsidRDefault="00E91359">
      <w:pPr>
        <w:tabs>
          <w:tab w:val="left" w:pos="2820"/>
        </w:tabs>
        <w:spacing w:after="0" w:line="600" w:lineRule="auto"/>
        <w:ind w:firstLine="720"/>
        <w:jc w:val="both"/>
        <w:rPr>
          <w:rFonts w:eastAsia="Times New Roman"/>
          <w:szCs w:val="24"/>
        </w:rPr>
      </w:pPr>
      <w:r w:rsidRPr="00141496">
        <w:rPr>
          <w:rFonts w:eastAsia="Times New Roman"/>
          <w:b/>
          <w:szCs w:val="24"/>
        </w:rPr>
        <w:t>ΠΡΟΕΔΡΕΥΩΝ (Σπυρίδων Λυκούδης):</w:t>
      </w:r>
      <w:r>
        <w:rPr>
          <w:rFonts w:eastAsia="Times New Roman"/>
          <w:szCs w:val="24"/>
        </w:rPr>
        <w:t xml:space="preserve"> Κύριε συνάδελφε, θα ολοκληρώσετε; Για</w:t>
      </w:r>
      <w:r>
        <w:rPr>
          <w:rFonts w:eastAsia="Times New Roman"/>
          <w:szCs w:val="24"/>
        </w:rPr>
        <w:t>τί μου είπατε ότι θα μιλήσετε λίγο και δεν σας έβαλα καθόλου χρόνο.</w:t>
      </w:r>
    </w:p>
    <w:p w14:paraId="50A7BA8D" w14:textId="77777777" w:rsidR="007C6747" w:rsidRDefault="00E91359">
      <w:pPr>
        <w:tabs>
          <w:tab w:val="left" w:pos="2820"/>
        </w:tabs>
        <w:spacing w:after="0" w:line="600" w:lineRule="auto"/>
        <w:ind w:firstLine="720"/>
        <w:jc w:val="both"/>
        <w:rPr>
          <w:rFonts w:eastAsia="Times New Roman"/>
          <w:szCs w:val="24"/>
        </w:rPr>
      </w:pPr>
      <w:r>
        <w:rPr>
          <w:rFonts w:eastAsia="Times New Roman"/>
          <w:b/>
          <w:szCs w:val="24"/>
        </w:rPr>
        <w:t xml:space="preserve">ΑΪΧΑΝ ΚΑΡΑ ΓΙΟΥΣΟΥΦ: </w:t>
      </w:r>
      <w:r>
        <w:rPr>
          <w:rFonts w:eastAsia="Times New Roman"/>
          <w:szCs w:val="24"/>
        </w:rPr>
        <w:t>Νομίζω ότι δεν έχω εξαντλήσει το πεντάλεπτο, αλλά αν βλέπετε από το δικό σας το χρονόμετρο, τέλος πάντως. Συγγνώμη που δεν έχω δικό μου χρονόμετρο. Θα τελειώσω.</w:t>
      </w:r>
    </w:p>
    <w:p w14:paraId="50A7BA8E"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Κάποιο</w:t>
      </w:r>
      <w:r>
        <w:rPr>
          <w:rFonts w:eastAsia="Times New Roman"/>
          <w:szCs w:val="24"/>
        </w:rPr>
        <w:t xml:space="preserve">ι θέλουν ο λαός να έχει κοντή μνήμη, να ξεχνάει κάποια πράγματα που ζήσαμε στο παρελθόν. Θα δώσω ένα παράδειγμα ότι κάποτε αντί για βιβλία μοιράζανε στα </w:t>
      </w:r>
      <w:proofErr w:type="spellStart"/>
      <w:r>
        <w:rPr>
          <w:rFonts w:eastAsia="Times New Roman"/>
          <w:szCs w:val="24"/>
        </w:rPr>
        <w:t>σχολειά</w:t>
      </w:r>
      <w:proofErr w:type="spellEnd"/>
      <w:r>
        <w:rPr>
          <w:rFonts w:eastAsia="Times New Roman"/>
          <w:szCs w:val="24"/>
        </w:rPr>
        <w:t xml:space="preserve"> φωτοτυπίες κ</w:t>
      </w:r>
      <w:r>
        <w:rPr>
          <w:rFonts w:eastAsia="Times New Roman"/>
          <w:szCs w:val="24"/>
        </w:rPr>
        <w:t>.</w:t>
      </w:r>
      <w:r>
        <w:rPr>
          <w:rFonts w:eastAsia="Times New Roman"/>
          <w:szCs w:val="24"/>
        </w:rPr>
        <w:t xml:space="preserve">λπ.. Να μην πάω πολύ μακριά. </w:t>
      </w:r>
      <w:r>
        <w:rPr>
          <w:rFonts w:eastAsia="Times New Roman"/>
          <w:szCs w:val="24"/>
        </w:rPr>
        <w:t>Ν</w:t>
      </w:r>
      <w:r>
        <w:rPr>
          <w:rFonts w:eastAsia="Times New Roman"/>
          <w:szCs w:val="24"/>
        </w:rPr>
        <w:t>α σας θυμίζω ότι πέρσι έφτασαν εγκαίρως τα βιβλία στ</w:t>
      </w:r>
      <w:r>
        <w:rPr>
          <w:rFonts w:eastAsia="Times New Roman"/>
          <w:szCs w:val="24"/>
        </w:rPr>
        <w:t>α σχολεία και φέτος μάλιστα για να το ακούσουν και οι συντοπίτες μου, που δήθεν κόπτονται πάρα πολύ για το ειδικό σύστημα που λέγεται μειονοτική εκπαίδευση, φτάσανε στα σχολεία τα βιβλία δύο μήνες πριν την έναρξη της επόμενης σχολικής χρονιάς.</w:t>
      </w:r>
    </w:p>
    <w:p w14:paraId="50A7BA8F"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Δεν θέλω να </w:t>
      </w:r>
      <w:r>
        <w:rPr>
          <w:rFonts w:eastAsia="Times New Roman"/>
          <w:szCs w:val="24"/>
        </w:rPr>
        <w:t>επεκταθώ, γιατί κάποια πράγματα τα βλέπει ο λαός, όπως βλέπει το πόσο χαμηλά έχει πέσει και το επίπεδο του πολιτικού λόγου κάποιων πολιτικών παλιάς κοπής, θα έλεγα, που φτάνουν να προσβάλλουν έναν Υπουργό λέγοντας ότι μοιάζει με τον Αϊνστάιν μόνο στην όψη.</w:t>
      </w:r>
      <w:r>
        <w:rPr>
          <w:rFonts w:eastAsia="Times New Roman"/>
          <w:szCs w:val="24"/>
        </w:rPr>
        <w:t xml:space="preserve"> Αυτό κι αν είναι προσβολή σε έναν ιερό τόπο, στον ναό της δημοκρατίας που λέγεται Βουλή των Ελλήνων.</w:t>
      </w:r>
    </w:p>
    <w:p w14:paraId="50A7BA90"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Δεν θα πω άλλα, απλά θέλω να υπενθυμίσω σε όσους θέλουν να το ξεχάσουμε εμείς, ότι η παιδεία είναι δικαίωμα και όχι προνόμιο για κάποιους και πρέπει να εξ</w:t>
      </w:r>
      <w:r>
        <w:rPr>
          <w:rFonts w:eastAsia="Times New Roman"/>
          <w:szCs w:val="24"/>
        </w:rPr>
        <w:t>ασφαλίζεται από την πολιτεία για όλα τα παιδιά ισόνομα, ισόποσα, ισότοπα και ισότιμα.</w:t>
      </w:r>
    </w:p>
    <w:p w14:paraId="50A7BA91" w14:textId="77777777" w:rsidR="007C6747" w:rsidRDefault="00E91359">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0A7BA92" w14:textId="77777777" w:rsidR="007C6747" w:rsidRDefault="00E91359">
      <w:pPr>
        <w:tabs>
          <w:tab w:val="left" w:pos="2820"/>
        </w:tabs>
        <w:spacing w:after="0" w:line="600" w:lineRule="auto"/>
        <w:ind w:firstLine="720"/>
        <w:jc w:val="both"/>
        <w:rPr>
          <w:rFonts w:eastAsia="Times New Roman"/>
          <w:szCs w:val="24"/>
        </w:rPr>
      </w:pPr>
      <w:r w:rsidRPr="009C59C8">
        <w:rPr>
          <w:rFonts w:eastAsia="Times New Roman"/>
          <w:b/>
          <w:szCs w:val="24"/>
        </w:rPr>
        <w:t>ΠΡΟΕΔΡΕΥΩΝ (Σπυρίδων Λυκούδης):</w:t>
      </w:r>
      <w:r>
        <w:rPr>
          <w:rFonts w:eastAsia="Times New Roman"/>
          <w:szCs w:val="24"/>
        </w:rPr>
        <w:t xml:space="preserve"> Ευχαριστούμε, κύριε συνάδελφε. </w:t>
      </w:r>
    </w:p>
    <w:p w14:paraId="50A7BA93"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Αφροδίτη </w:t>
      </w:r>
      <w:proofErr w:type="spellStart"/>
      <w:r>
        <w:rPr>
          <w:rFonts w:eastAsia="Times New Roman"/>
          <w:szCs w:val="24"/>
        </w:rPr>
        <w:t>Σταμπουλή</w:t>
      </w:r>
      <w:proofErr w:type="spellEnd"/>
      <w:r>
        <w:rPr>
          <w:rFonts w:eastAsia="Times New Roman"/>
          <w:szCs w:val="24"/>
        </w:rPr>
        <w:t xml:space="preserve"> έχει τον λόγο.</w:t>
      </w:r>
    </w:p>
    <w:p w14:paraId="50A7BA94" w14:textId="77777777" w:rsidR="007C6747" w:rsidRDefault="00E91359">
      <w:pPr>
        <w:tabs>
          <w:tab w:val="left" w:pos="2820"/>
        </w:tabs>
        <w:spacing w:after="0"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Ευχ</w:t>
      </w:r>
      <w:r>
        <w:rPr>
          <w:rFonts w:eastAsia="Times New Roman"/>
          <w:szCs w:val="24"/>
        </w:rPr>
        <w:t>αριστώ, κύριε Πρόεδρε.</w:t>
      </w:r>
    </w:p>
    <w:p w14:paraId="50A7BA95" w14:textId="77777777" w:rsidR="007C6747" w:rsidRDefault="00E91359">
      <w:pPr>
        <w:tabs>
          <w:tab w:val="left" w:pos="2820"/>
        </w:tabs>
        <w:spacing w:after="0" w:line="600" w:lineRule="auto"/>
        <w:ind w:firstLine="720"/>
        <w:jc w:val="both"/>
        <w:rPr>
          <w:rFonts w:eastAsia="Times New Roman"/>
          <w:szCs w:val="24"/>
        </w:rPr>
      </w:pPr>
      <w:r>
        <w:rPr>
          <w:rFonts w:eastAsia="Times New Roman"/>
          <w:szCs w:val="24"/>
        </w:rPr>
        <w:t xml:space="preserve">Κύριε Υπουργέ, </w:t>
      </w:r>
      <w:proofErr w:type="spellStart"/>
      <w:r>
        <w:rPr>
          <w:rFonts w:eastAsia="Times New Roman"/>
          <w:szCs w:val="24"/>
        </w:rPr>
        <w:t>συναδέλφισσες</w:t>
      </w:r>
      <w:proofErr w:type="spellEnd"/>
      <w:r>
        <w:rPr>
          <w:rFonts w:eastAsia="Times New Roman"/>
          <w:szCs w:val="24"/>
        </w:rPr>
        <w:t xml:space="preserve"> και συνάδελφοι, δεν μπορώ να μην σχολιάσω το γεγονός, παρ’ όλο που από το πρωί κοντεύει να ξεχαστεί, ότι και στη συζήτηση αυτού του νομοσχεδίου ξανακούστηκε το ανέκδοτο των διαφυγόντων δισεκατομμυρίων. Εκ</w:t>
      </w:r>
      <w:r>
        <w:rPr>
          <w:rFonts w:eastAsia="Times New Roman"/>
          <w:szCs w:val="24"/>
        </w:rPr>
        <w:t>ατό σε δύο χρόνια ήταν προχθές αυτά που χάθηκαν από την πολιτική του ΣΥΡΙΖΑ γενικά; Πενήντα σε μ</w:t>
      </w:r>
      <w:r>
        <w:rPr>
          <w:rFonts w:eastAsia="Times New Roman"/>
          <w:szCs w:val="24"/>
        </w:rPr>
        <w:t>ί</w:t>
      </w:r>
      <w:r>
        <w:rPr>
          <w:rFonts w:eastAsia="Times New Roman"/>
          <w:szCs w:val="24"/>
        </w:rPr>
        <w:t>α δεκαετία είναι σήμερα, δηλαδή δέκα ανά διετία.</w:t>
      </w:r>
    </w:p>
    <w:p w14:paraId="50A7BA96" w14:textId="77777777" w:rsidR="007C6747" w:rsidRDefault="00E91359">
      <w:pPr>
        <w:spacing w:after="0" w:line="600" w:lineRule="auto"/>
        <w:ind w:firstLine="709"/>
        <w:jc w:val="both"/>
        <w:rPr>
          <w:rFonts w:eastAsia="Times New Roman"/>
          <w:szCs w:val="24"/>
        </w:rPr>
      </w:pPr>
      <w:r>
        <w:rPr>
          <w:rFonts w:eastAsia="Times New Roman"/>
          <w:szCs w:val="24"/>
        </w:rPr>
        <w:t>Όμως, προς το παρόν 1,8 τον χρόνο είναι τα χαμένα δισεκατομμύρια μόνο εξαιτίας του γεγονότος ότι δεν φτιάχνοντ</w:t>
      </w:r>
      <w:r>
        <w:rPr>
          <w:rFonts w:eastAsia="Times New Roman"/>
          <w:szCs w:val="24"/>
        </w:rPr>
        <w:t>αι ξενόγλωσσα προγράμματα σπουδών, στα οποία θα συνέρρεαν Κινέζοι, Γιαπωνέζοι, Αμερικανοί και Ευρωπαίοι</w:t>
      </w:r>
      <w:r>
        <w:rPr>
          <w:rFonts w:eastAsia="Times New Roman"/>
          <w:szCs w:val="24"/>
        </w:rPr>
        <w:t>,</w:t>
      </w:r>
      <w:r>
        <w:rPr>
          <w:rFonts w:eastAsia="Times New Roman"/>
          <w:szCs w:val="24"/>
        </w:rPr>
        <w:t xml:space="preserve"> για να διδαχθούν τη φιλοσοφία του Πλάτωνα και του Αριστοτέλη στους τόπους γέννησής τους</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ε τέτοιους ρυθμούς και αριθμούς</w:t>
      </w:r>
      <w:r>
        <w:rPr>
          <w:rFonts w:eastAsia="Times New Roman"/>
          <w:szCs w:val="24"/>
        </w:rPr>
        <w:t>, ώστε να</w:t>
      </w:r>
      <w:r>
        <w:rPr>
          <w:rFonts w:eastAsia="Times New Roman"/>
          <w:szCs w:val="24"/>
        </w:rPr>
        <w:t xml:space="preserve"> προκύπτουν τα ποσά π</w:t>
      </w:r>
      <w:r>
        <w:rPr>
          <w:rFonts w:eastAsia="Times New Roman"/>
          <w:szCs w:val="24"/>
        </w:rPr>
        <w:t xml:space="preserve">ου ισχυρίστηκαν οι συνάδελφοι της δημοκρατικής συμμαχίας και, εν μέρει, και ο </w:t>
      </w:r>
      <w:r>
        <w:rPr>
          <w:rFonts w:eastAsia="Times New Roman"/>
          <w:szCs w:val="24"/>
        </w:rPr>
        <w:t>Α</w:t>
      </w:r>
      <w:r>
        <w:rPr>
          <w:rFonts w:eastAsia="Times New Roman"/>
          <w:szCs w:val="24"/>
        </w:rPr>
        <w:t xml:space="preserve">νεξάρτητος </w:t>
      </w:r>
      <w:proofErr w:type="spellStart"/>
      <w:r>
        <w:rPr>
          <w:rFonts w:eastAsia="Times New Roman"/>
          <w:szCs w:val="24"/>
        </w:rPr>
        <w:t>προλαλήσας</w:t>
      </w:r>
      <w:proofErr w:type="spellEnd"/>
      <w:r>
        <w:rPr>
          <w:rFonts w:eastAsia="Times New Roman"/>
          <w:szCs w:val="24"/>
        </w:rPr>
        <w:t>.</w:t>
      </w:r>
    </w:p>
    <w:p w14:paraId="50A7BA97" w14:textId="77777777" w:rsidR="007C6747" w:rsidRDefault="00E91359">
      <w:pPr>
        <w:spacing w:after="0" w:line="600" w:lineRule="auto"/>
        <w:ind w:firstLine="720"/>
        <w:jc w:val="both"/>
        <w:rPr>
          <w:rFonts w:eastAsia="Times New Roman"/>
          <w:szCs w:val="24"/>
        </w:rPr>
      </w:pPr>
      <w:r>
        <w:rPr>
          <w:rFonts w:eastAsia="Times New Roman"/>
          <w:szCs w:val="24"/>
        </w:rPr>
        <w:t>Αλήθεια, τα ποσά περιλαμβάνονται στα 100 της Νέας Δημοκρατίας ή πρέπει να τα προσθέσουμε και να πιάσουμε τα 110 δισεκατομμύρια απώλειες, κυρίες και κύριοι</w:t>
      </w:r>
      <w:r>
        <w:rPr>
          <w:rFonts w:eastAsia="Times New Roman"/>
          <w:szCs w:val="24"/>
        </w:rPr>
        <w:t xml:space="preserve"> της </w:t>
      </w:r>
      <w:r>
        <w:rPr>
          <w:rFonts w:eastAsia="Times New Roman"/>
          <w:szCs w:val="24"/>
        </w:rPr>
        <w:t>δ</w:t>
      </w:r>
      <w:r>
        <w:rPr>
          <w:rFonts w:eastAsia="Times New Roman"/>
          <w:szCs w:val="24"/>
        </w:rPr>
        <w:t xml:space="preserve">ημοκρατικής </w:t>
      </w:r>
      <w:r>
        <w:rPr>
          <w:rFonts w:eastAsia="Times New Roman"/>
          <w:szCs w:val="24"/>
        </w:rPr>
        <w:t>σ</w:t>
      </w:r>
      <w:r>
        <w:rPr>
          <w:rFonts w:eastAsia="Times New Roman"/>
          <w:szCs w:val="24"/>
        </w:rPr>
        <w:t xml:space="preserve">υμμαχίας; «Πλάκα με κάνεις;», θα έλεγε ο πρωταγωνιστής του συγκροτήματος των «Άγαμων </w:t>
      </w:r>
      <w:r>
        <w:rPr>
          <w:rFonts w:eastAsia="Times New Roman"/>
          <w:szCs w:val="24"/>
        </w:rPr>
        <w:t>Θ</w:t>
      </w:r>
      <w:r>
        <w:rPr>
          <w:rFonts w:eastAsia="Times New Roman"/>
          <w:szCs w:val="24"/>
        </w:rPr>
        <w:t>υτών». Δεν το λέω στην ονομαστική για να μην παρεξηγηθώ.</w:t>
      </w:r>
    </w:p>
    <w:p w14:paraId="50A7BA98" w14:textId="77777777" w:rsidR="007C6747" w:rsidRDefault="00E91359">
      <w:pPr>
        <w:spacing w:after="0" w:line="600" w:lineRule="auto"/>
        <w:ind w:firstLine="720"/>
        <w:jc w:val="both"/>
        <w:rPr>
          <w:rFonts w:eastAsia="Times New Roman"/>
          <w:szCs w:val="24"/>
        </w:rPr>
      </w:pPr>
      <w:r>
        <w:rPr>
          <w:rFonts w:eastAsia="Times New Roman"/>
          <w:szCs w:val="24"/>
        </w:rPr>
        <w:t xml:space="preserve">Εκείνο, όμως, που δεν έχει πλάκα είναι η διαρκής πρόθεση, ο αμείωτος ζήλος των δύο κομμάτων </w:t>
      </w:r>
      <w:r>
        <w:rPr>
          <w:rFonts w:eastAsia="Times New Roman"/>
          <w:szCs w:val="24"/>
        </w:rPr>
        <w:t>που κυβέρνησαν τις τελευταίες δεκαετίες για την πειθάρχηση, την καταστολή καλύτερα</w:t>
      </w:r>
      <w:r>
        <w:rPr>
          <w:rFonts w:eastAsia="Times New Roman"/>
          <w:szCs w:val="24"/>
        </w:rPr>
        <w:t>,</w:t>
      </w:r>
      <w:r>
        <w:rPr>
          <w:rFonts w:eastAsia="Times New Roman"/>
          <w:szCs w:val="24"/>
        </w:rPr>
        <w:t xml:space="preserve"> της νεολαίας και ειδικά της νεολαιίστικης αμφισβήτησης, πρόθεση που προφανώς δεν ευνοείται από την ύπαρξη πανεπιστημιακού ασύλου. Γι</w:t>
      </w:r>
      <w:r>
        <w:rPr>
          <w:rFonts w:eastAsia="Times New Roman"/>
          <w:szCs w:val="24"/>
        </w:rPr>
        <w:t>α</w:t>
      </w:r>
      <w:r>
        <w:rPr>
          <w:rFonts w:eastAsia="Times New Roman"/>
          <w:szCs w:val="24"/>
        </w:rPr>
        <w:t xml:space="preserve"> αυτό και τους προκαλούν τόση απέχθεια </w:t>
      </w:r>
      <w:r>
        <w:rPr>
          <w:rFonts w:eastAsia="Times New Roman"/>
          <w:szCs w:val="24"/>
        </w:rPr>
        <w:t>οι σχετικές διατάξεις.</w:t>
      </w:r>
    </w:p>
    <w:p w14:paraId="50A7BA99" w14:textId="77777777" w:rsidR="007C6747" w:rsidRDefault="00E91359">
      <w:pPr>
        <w:spacing w:after="0" w:line="600" w:lineRule="auto"/>
        <w:ind w:firstLine="720"/>
        <w:jc w:val="both"/>
        <w:rPr>
          <w:rFonts w:eastAsia="Times New Roman"/>
          <w:szCs w:val="24"/>
        </w:rPr>
      </w:pPr>
      <w:r>
        <w:rPr>
          <w:rFonts w:eastAsia="Times New Roman"/>
          <w:szCs w:val="24"/>
        </w:rPr>
        <w:t>Νεολαία, όμως, σημαίνει προσδοκία και διεκδίκηση, αυτή η γενιά να ζήσει καλύτερα από την προηγούμενη και αυτό σημαίνει αμφισβήτηση της κρατούσας κατάστασης και η νεολαιίστικη αμφισβήτηση πολύ συχνά αγγίζει τα όρια της παραβατικότητας</w:t>
      </w:r>
      <w:r>
        <w:rPr>
          <w:rFonts w:eastAsia="Times New Roman"/>
          <w:szCs w:val="24"/>
        </w:rPr>
        <w:t xml:space="preserve"> -αλλιώς τι αμφισβήτηση θα ήταν</w:t>
      </w:r>
      <w:r>
        <w:rPr>
          <w:rFonts w:eastAsia="Times New Roman"/>
          <w:szCs w:val="24"/>
        </w:rPr>
        <w:t>;</w:t>
      </w:r>
      <w:r>
        <w:rPr>
          <w:rFonts w:eastAsia="Times New Roman"/>
          <w:szCs w:val="24"/>
        </w:rPr>
        <w:t>- και μερικές, λίγες</w:t>
      </w:r>
      <w:r>
        <w:rPr>
          <w:rFonts w:eastAsia="Times New Roman"/>
          <w:szCs w:val="24"/>
        </w:rPr>
        <w:t>,</w:t>
      </w:r>
      <w:r>
        <w:rPr>
          <w:rFonts w:eastAsia="Times New Roman"/>
          <w:szCs w:val="24"/>
        </w:rPr>
        <w:t xml:space="preserve"> φορές τα ξεπερνάει. Όσο και αν αυτό συμβαίνει πολύ περισσότερο στους δρόμους και στα γήπεδα, όπως όλοι γνωρίζουμε, και πολύ λιγότερο στα πανεπιστήμια, η σχετική παραφιλολογία αυτά έχει στο στόχαστρο. Γιατί, άραγε; </w:t>
      </w:r>
    </w:p>
    <w:p w14:paraId="50A7BA9A" w14:textId="77777777" w:rsidR="007C6747" w:rsidRDefault="00E91359">
      <w:pPr>
        <w:spacing w:after="0" w:line="600" w:lineRule="auto"/>
        <w:ind w:firstLine="720"/>
        <w:jc w:val="both"/>
        <w:rPr>
          <w:rFonts w:eastAsia="Times New Roman"/>
          <w:szCs w:val="24"/>
        </w:rPr>
      </w:pPr>
      <w:r>
        <w:rPr>
          <w:rFonts w:eastAsia="Times New Roman"/>
          <w:szCs w:val="24"/>
        </w:rPr>
        <w:t xml:space="preserve">Όμως, το στοίχημα για κάθε κοινωνία δεν </w:t>
      </w:r>
      <w:r>
        <w:rPr>
          <w:rFonts w:eastAsia="Times New Roman"/>
          <w:szCs w:val="24"/>
        </w:rPr>
        <w:t xml:space="preserve">είναι να καταστείλει τη νεολαιίστικη αμφισβήτηση, ξαμολώντας εναντίον της τις δυνάμεις της τάξης και φορτώνοντας τον μισό </w:t>
      </w:r>
      <w:r>
        <w:rPr>
          <w:rFonts w:eastAsia="Times New Roman"/>
          <w:szCs w:val="24"/>
        </w:rPr>
        <w:t>Π</w:t>
      </w:r>
      <w:r>
        <w:rPr>
          <w:rFonts w:eastAsia="Times New Roman"/>
          <w:szCs w:val="24"/>
        </w:rPr>
        <w:t xml:space="preserve">οινικό </w:t>
      </w:r>
      <w:r>
        <w:rPr>
          <w:rFonts w:eastAsia="Times New Roman"/>
          <w:szCs w:val="24"/>
        </w:rPr>
        <w:t>Κ</w:t>
      </w:r>
      <w:r>
        <w:rPr>
          <w:rFonts w:eastAsia="Times New Roman"/>
          <w:szCs w:val="24"/>
        </w:rPr>
        <w:t>ώδικα σε πρωταγωνιστές και απλά άτυχους, ξεχειλώνοντας μάλιστα τις κατηγορίες, ώστε το κάθε τι να μπορεί να μετατραπεί σε κακ</w:t>
      </w:r>
      <w:r>
        <w:rPr>
          <w:rFonts w:eastAsia="Times New Roman"/>
          <w:szCs w:val="24"/>
        </w:rPr>
        <w:t>ούργημα.</w:t>
      </w:r>
    </w:p>
    <w:p w14:paraId="50A7BA9B" w14:textId="77777777" w:rsidR="007C6747" w:rsidRDefault="00E91359">
      <w:pPr>
        <w:spacing w:after="0" w:line="600" w:lineRule="auto"/>
        <w:ind w:firstLine="720"/>
        <w:jc w:val="both"/>
        <w:rPr>
          <w:rFonts w:eastAsia="Times New Roman"/>
          <w:szCs w:val="24"/>
        </w:rPr>
      </w:pPr>
      <w:r>
        <w:rPr>
          <w:rFonts w:eastAsia="Times New Roman"/>
          <w:szCs w:val="24"/>
        </w:rPr>
        <w:t xml:space="preserve">Δεν μπορώ να ξεχάσω την έκφραση αγαλλίασης στο πρόσωπο της </w:t>
      </w:r>
      <w:r>
        <w:rPr>
          <w:rFonts w:eastAsia="Times New Roman"/>
          <w:szCs w:val="24"/>
        </w:rPr>
        <w:t>ε</w:t>
      </w:r>
      <w:r>
        <w:rPr>
          <w:rFonts w:eastAsia="Times New Roman"/>
          <w:szCs w:val="24"/>
        </w:rPr>
        <w:t xml:space="preserve">ισηγήτριας της Νέας Δημοκρατίας, όταν διαβεβαίωνε ότι και μια κλοπή κινητού θεωρείται κακούργημα, άρα αιτία κατάλυσης του ασύλου, όταν διαπράττεται από δύο άτομα μαζί, διότι αυτοί οι δύο </w:t>
      </w:r>
      <w:r>
        <w:rPr>
          <w:rFonts w:eastAsia="Times New Roman"/>
          <w:szCs w:val="24"/>
        </w:rPr>
        <w:t>θεωρούνται εγκληματική οργάνωση. Έχει δίκιο. Εγκληματική οργάνωση θεωρήθηκαν πριν</w:t>
      </w:r>
      <w:r>
        <w:rPr>
          <w:rFonts w:eastAsia="Times New Roman"/>
          <w:szCs w:val="24"/>
        </w:rPr>
        <w:t xml:space="preserve"> από</w:t>
      </w:r>
      <w:r>
        <w:rPr>
          <w:rFonts w:eastAsia="Times New Roman"/>
          <w:szCs w:val="24"/>
        </w:rPr>
        <w:t xml:space="preserve"> λίγα χρόνια πέντε ανήλικα, που μαζί κατέβασαν μια τζαμαρία.</w:t>
      </w:r>
    </w:p>
    <w:p w14:paraId="50A7BA9C" w14:textId="77777777" w:rsidR="007C6747" w:rsidRDefault="00E91359">
      <w:pPr>
        <w:spacing w:after="0" w:line="600" w:lineRule="auto"/>
        <w:ind w:firstLine="720"/>
        <w:jc w:val="both"/>
        <w:rPr>
          <w:rFonts w:eastAsia="Times New Roman"/>
          <w:szCs w:val="24"/>
        </w:rPr>
      </w:pPr>
      <w:r>
        <w:rPr>
          <w:rFonts w:eastAsia="Times New Roman"/>
          <w:szCs w:val="24"/>
        </w:rPr>
        <w:t xml:space="preserve"> Όμως, η αποκατάσταση αυτής της στρέβλωσης της νομοθεσίας, που έχει αποτέλεσμα να υπάρχει στην Ελλάδα τριψήφιο</w:t>
      </w:r>
      <w:r>
        <w:rPr>
          <w:rFonts w:eastAsia="Times New Roman"/>
          <w:szCs w:val="24"/>
        </w:rPr>
        <w:t>ς αριθμός εγκληματικών οργανώσεων, τη στιγμή που στην Ιταλία είναι μόνο καμ</w:t>
      </w:r>
      <w:r>
        <w:rPr>
          <w:rFonts w:eastAsia="Times New Roman"/>
          <w:szCs w:val="24"/>
        </w:rPr>
        <w:t>μ</w:t>
      </w:r>
      <w:r>
        <w:rPr>
          <w:rFonts w:eastAsia="Times New Roman"/>
          <w:szCs w:val="24"/>
        </w:rPr>
        <w:t xml:space="preserve">ιά εικοσαριά </w:t>
      </w:r>
      <w:r>
        <w:rPr>
          <w:rFonts w:eastAsia="Times New Roman"/>
          <w:szCs w:val="24"/>
        </w:rPr>
        <w:t>-</w:t>
      </w:r>
      <w:r>
        <w:rPr>
          <w:rFonts w:eastAsia="Times New Roman"/>
          <w:szCs w:val="24"/>
        </w:rPr>
        <w:t>και η δίκη του μορφώματος με τα σαφέστερα χαρακτηριστικά εγκληματικής οργάνωσης που μπορούμε να φανταστούμε, που σέρνεται δύο χρόνια και δεν λέει να τελειώσει</w:t>
      </w:r>
      <w:r>
        <w:rPr>
          <w:rFonts w:eastAsia="Times New Roman"/>
          <w:szCs w:val="24"/>
        </w:rPr>
        <w:t>-</w:t>
      </w:r>
      <w:r>
        <w:rPr>
          <w:rFonts w:eastAsia="Times New Roman"/>
          <w:szCs w:val="24"/>
        </w:rPr>
        <w:t xml:space="preserve"> είναι </w:t>
      </w:r>
      <w:r>
        <w:rPr>
          <w:rFonts w:eastAsia="Times New Roman"/>
          <w:szCs w:val="24"/>
        </w:rPr>
        <w:t>δουλειά άλλου Υπουργείου, που ευελπιστούμε να επιληφθεί σύντομα, προστατεύοντας μαζί με το πανεπιστημιακό άσυλο και ολόκληρη την κοινωνία.</w:t>
      </w:r>
    </w:p>
    <w:p w14:paraId="50A7BA9D" w14:textId="77777777" w:rsidR="007C6747" w:rsidRDefault="00E91359">
      <w:pPr>
        <w:spacing w:after="0" w:line="600" w:lineRule="auto"/>
        <w:ind w:firstLine="720"/>
        <w:jc w:val="both"/>
        <w:rPr>
          <w:rFonts w:eastAsia="Times New Roman"/>
          <w:szCs w:val="24"/>
        </w:rPr>
      </w:pPr>
      <w:r>
        <w:rPr>
          <w:rFonts w:eastAsia="Times New Roman"/>
          <w:szCs w:val="24"/>
        </w:rPr>
        <w:t>Το στοίχημα, λοιπόν, για μια δημοκρατική κοινωνία είναι να εμπνεύσει στη νεολαία</w:t>
      </w:r>
      <w:r>
        <w:rPr>
          <w:rFonts w:eastAsia="Times New Roman"/>
          <w:szCs w:val="24"/>
        </w:rPr>
        <w:t>,</w:t>
      </w:r>
      <w:r>
        <w:rPr>
          <w:rFonts w:eastAsia="Times New Roman"/>
          <w:szCs w:val="24"/>
        </w:rPr>
        <w:t xml:space="preserve"> που αμφισβητεί</w:t>
      </w:r>
      <w:r>
        <w:rPr>
          <w:rFonts w:eastAsia="Times New Roman"/>
          <w:szCs w:val="24"/>
        </w:rPr>
        <w:t>,</w:t>
      </w:r>
      <w:r>
        <w:rPr>
          <w:rFonts w:eastAsia="Times New Roman"/>
          <w:szCs w:val="24"/>
        </w:rPr>
        <w:t xml:space="preserve"> εμπιστοσύνη στις δυ</w:t>
      </w:r>
      <w:r>
        <w:rPr>
          <w:rFonts w:eastAsia="Times New Roman"/>
          <w:szCs w:val="24"/>
        </w:rPr>
        <w:t>νατότητες εξέλιξης της ίδιας της κοινωνίας, να εντάξει αυτή τη νεολαία στις δημοκρατικές διαδικασίες.</w:t>
      </w:r>
    </w:p>
    <w:p w14:paraId="50A7BA9E" w14:textId="77777777" w:rsidR="007C6747" w:rsidRDefault="00E91359">
      <w:pPr>
        <w:spacing w:after="0" w:line="600" w:lineRule="auto"/>
        <w:ind w:firstLine="720"/>
        <w:jc w:val="both"/>
        <w:rPr>
          <w:rFonts w:eastAsia="Times New Roman"/>
          <w:szCs w:val="24"/>
        </w:rPr>
      </w:pPr>
      <w:r>
        <w:rPr>
          <w:rFonts w:eastAsia="Times New Roman"/>
          <w:szCs w:val="24"/>
        </w:rPr>
        <w:t>Είναι αυτό που δεν θα καταφέρετε ποτέ, κυρίες και κύριοι της Αξιωματικής Αντιπολίτευσης</w:t>
      </w:r>
      <w:r>
        <w:rPr>
          <w:rFonts w:eastAsia="Times New Roman"/>
          <w:szCs w:val="24"/>
        </w:rPr>
        <w:t>:</w:t>
      </w:r>
      <w:r>
        <w:rPr>
          <w:rFonts w:eastAsia="Times New Roman"/>
          <w:szCs w:val="24"/>
        </w:rPr>
        <w:t xml:space="preserve"> να εμπνεύσετε τη νεολαία και να την ενεργοποιήσετε υπέρ της κοινω</w:t>
      </w:r>
      <w:r>
        <w:rPr>
          <w:rFonts w:eastAsia="Times New Roman"/>
          <w:szCs w:val="24"/>
        </w:rPr>
        <w:t>νίας. Μόνο να την απενεργοποιείτε μπορείτε, τάζοντάς της πτυχίο, καριέρα, εξουσία και</w:t>
      </w:r>
      <w:r>
        <w:rPr>
          <w:rFonts w:eastAsia="Times New Roman"/>
          <w:szCs w:val="24"/>
        </w:rPr>
        <w:t>,</w:t>
      </w:r>
      <w:r>
        <w:rPr>
          <w:rFonts w:eastAsia="Times New Roman"/>
          <w:szCs w:val="24"/>
        </w:rPr>
        <w:t xml:space="preserve"> επειδή αυτά δεν φτάνουν για όλους, να εκμαυλίζετε τους πρόθυμους με κάθε λογής πραγματικές ή απλά υπεσχημένες εύνοιες</w:t>
      </w:r>
      <w:r>
        <w:rPr>
          <w:rFonts w:eastAsia="Times New Roman"/>
          <w:szCs w:val="24"/>
        </w:rPr>
        <w:t>,</w:t>
      </w:r>
      <w:r>
        <w:rPr>
          <w:rFonts w:eastAsia="Times New Roman"/>
          <w:szCs w:val="24"/>
        </w:rPr>
        <w:t xml:space="preserve"> χάρη στα σωστά «</w:t>
      </w:r>
      <w:proofErr w:type="spellStart"/>
      <w:r>
        <w:rPr>
          <w:rFonts w:eastAsia="Times New Roman"/>
          <w:szCs w:val="24"/>
        </w:rPr>
        <w:t>κονέ</w:t>
      </w:r>
      <w:proofErr w:type="spellEnd"/>
      <w:r>
        <w:rPr>
          <w:rFonts w:eastAsia="Times New Roman"/>
          <w:szCs w:val="24"/>
        </w:rPr>
        <w:t>» που θα αποκτήσουν και που ασ</w:t>
      </w:r>
      <w:r>
        <w:rPr>
          <w:rFonts w:eastAsia="Times New Roman"/>
          <w:szCs w:val="24"/>
        </w:rPr>
        <w:t>φαλώς θα είναι αποτελεσματικότερα αν αναπτυχθούν και μέσω ενός καλοπληρωμένου μεταπτυχιακού. Στους υπόλοιπους προσφέρετε μερικές εκδρομές στη Μύκονο και τα γνωστά</w:t>
      </w:r>
      <w:r>
        <w:rPr>
          <w:rFonts w:eastAsia="Times New Roman"/>
          <w:szCs w:val="24"/>
        </w:rPr>
        <w:t>,</w:t>
      </w:r>
      <w:r>
        <w:rPr>
          <w:rFonts w:eastAsia="Times New Roman"/>
          <w:szCs w:val="24"/>
        </w:rPr>
        <w:t xml:space="preserve"> γνωστού ήθους και ύφους</w:t>
      </w:r>
      <w:r>
        <w:rPr>
          <w:rFonts w:eastAsia="Times New Roman"/>
          <w:szCs w:val="24"/>
        </w:rPr>
        <w:t>,</w:t>
      </w:r>
      <w:r>
        <w:rPr>
          <w:rFonts w:eastAsia="Times New Roman"/>
          <w:szCs w:val="24"/>
        </w:rPr>
        <w:t xml:space="preserve"> πάρτι, ελπίζοντας να διατηρήσετε έτσι την επιρροή σας πάνω σε μια κ</w:t>
      </w:r>
      <w:r>
        <w:rPr>
          <w:rFonts w:eastAsia="Times New Roman"/>
          <w:szCs w:val="24"/>
        </w:rPr>
        <w:t>ρίσιμη μάζα.</w:t>
      </w:r>
    </w:p>
    <w:p w14:paraId="50A7BA9F" w14:textId="77777777" w:rsidR="007C6747" w:rsidRDefault="00E91359">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w:t>
      </w:r>
      <w:r>
        <w:rPr>
          <w:rFonts w:eastAsia="Times New Roman"/>
          <w:szCs w:val="24"/>
        </w:rPr>
        <w:t>ού</w:t>
      </w:r>
      <w:r>
        <w:rPr>
          <w:rFonts w:eastAsia="Times New Roman"/>
          <w:szCs w:val="24"/>
        </w:rPr>
        <w:t>)</w:t>
      </w:r>
    </w:p>
    <w:p w14:paraId="50A7BAA0" w14:textId="77777777" w:rsidR="007C6747" w:rsidRDefault="00E91359">
      <w:pPr>
        <w:spacing w:after="0" w:line="600" w:lineRule="auto"/>
        <w:ind w:firstLine="720"/>
        <w:jc w:val="both"/>
        <w:rPr>
          <w:rFonts w:eastAsia="Times New Roman"/>
          <w:szCs w:val="24"/>
        </w:rPr>
      </w:pPr>
      <w:r>
        <w:rPr>
          <w:rFonts w:eastAsia="Times New Roman"/>
          <w:szCs w:val="24"/>
        </w:rPr>
        <w:t>Τελειώνω, κύριε Πρόεδρε.</w:t>
      </w:r>
    </w:p>
    <w:p w14:paraId="50A7BAA1" w14:textId="77777777" w:rsidR="007C6747" w:rsidRDefault="00E91359">
      <w:pPr>
        <w:spacing w:after="0" w:line="600" w:lineRule="auto"/>
        <w:ind w:firstLine="720"/>
        <w:jc w:val="both"/>
        <w:rPr>
          <w:rFonts w:eastAsia="Times New Roman"/>
          <w:szCs w:val="24"/>
        </w:rPr>
      </w:pPr>
      <w:r>
        <w:rPr>
          <w:rFonts w:eastAsia="Times New Roman"/>
          <w:szCs w:val="24"/>
        </w:rPr>
        <w:t>Αυτή την επιρροή μειώνει μακροπρόθεσμα το σημερινό νομοθέτημα, που αποπνέει δημοκρατία και δικαιοσύνη. Γι</w:t>
      </w:r>
      <w:r>
        <w:rPr>
          <w:rFonts w:eastAsia="Times New Roman"/>
          <w:szCs w:val="24"/>
        </w:rPr>
        <w:t>α</w:t>
      </w:r>
      <w:r>
        <w:rPr>
          <w:rFonts w:eastAsia="Times New Roman"/>
          <w:szCs w:val="24"/>
        </w:rPr>
        <w:t xml:space="preserve"> αυτό και κερδίζει την αποδ</w:t>
      </w:r>
      <w:r>
        <w:rPr>
          <w:rFonts w:eastAsia="Times New Roman"/>
          <w:szCs w:val="24"/>
        </w:rPr>
        <w:t xml:space="preserve">οχή των ενδιαφερόμενων, αντί για τις θυελλώδεις αντιδράσεις που ξεσήκωσαν οι προσπάθειες των προηγούμενων κυβερνήσεων για πειθάρχηση και εμπορευματοποίηση των </w:t>
      </w:r>
      <w:r>
        <w:rPr>
          <w:rFonts w:eastAsia="Times New Roman"/>
          <w:szCs w:val="24"/>
        </w:rPr>
        <w:t>α</w:t>
      </w:r>
      <w:r>
        <w:rPr>
          <w:rFonts w:eastAsia="Times New Roman"/>
          <w:szCs w:val="24"/>
        </w:rPr>
        <w:t xml:space="preserve">νώτατων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w:t>
      </w:r>
    </w:p>
    <w:p w14:paraId="50A7BAA2" w14:textId="77777777" w:rsidR="007C6747" w:rsidRDefault="00E91359">
      <w:pPr>
        <w:spacing w:after="0" w:line="600" w:lineRule="auto"/>
        <w:ind w:firstLine="720"/>
        <w:jc w:val="both"/>
        <w:rPr>
          <w:rFonts w:eastAsia="Times New Roman"/>
          <w:szCs w:val="24"/>
        </w:rPr>
      </w:pPr>
      <w:r>
        <w:rPr>
          <w:rFonts w:eastAsia="Times New Roman"/>
          <w:szCs w:val="24"/>
        </w:rPr>
        <w:t>Αυτή την επιρροή μειώνει η αναβαθμισμένη συμμετοχή των φοιτητών</w:t>
      </w:r>
      <w:r>
        <w:rPr>
          <w:rFonts w:eastAsia="Times New Roman"/>
          <w:szCs w:val="24"/>
        </w:rPr>
        <w:t xml:space="preserve"> και φοιτητριών στη λήψη των αποφάσεων με προϋπόθεση την άμεση παρουσία τους, αποκλείοντας έτσι διάφορες τεχνικές μεθοδεύσεις, που θα μπορούσαν να </w:t>
      </w:r>
      <w:proofErr w:type="spellStart"/>
      <w:r>
        <w:rPr>
          <w:rFonts w:eastAsia="Times New Roman"/>
          <w:szCs w:val="24"/>
        </w:rPr>
        <w:t>φαλκιδεύσουν</w:t>
      </w:r>
      <w:proofErr w:type="spellEnd"/>
      <w:r>
        <w:rPr>
          <w:rFonts w:eastAsia="Times New Roman"/>
          <w:szCs w:val="24"/>
        </w:rPr>
        <w:t xml:space="preserve"> την έκφραση της βούλησής τους.</w:t>
      </w:r>
    </w:p>
    <w:p w14:paraId="50A7BAA3" w14:textId="77777777" w:rsidR="007C6747" w:rsidRDefault="00E91359">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αυτούς τους λόγους το σημερινό νομοθέτημα επισύρει τη μήνη -ό</w:t>
      </w:r>
      <w:r>
        <w:rPr>
          <w:rFonts w:eastAsia="Times New Roman"/>
          <w:szCs w:val="24"/>
        </w:rPr>
        <w:t xml:space="preserve">χι τη διαφωνία- των </w:t>
      </w:r>
      <w:r>
        <w:rPr>
          <w:rFonts w:eastAsia="Times New Roman"/>
          <w:szCs w:val="24"/>
        </w:rPr>
        <w:t>κ</w:t>
      </w:r>
      <w:r>
        <w:rPr>
          <w:rFonts w:eastAsia="Times New Roman"/>
          <w:szCs w:val="24"/>
        </w:rPr>
        <w:t>ομμάτων που κυβέρνησαν τις τελευταίες δεκαετίες, πράγμα που βρίσκω αυτονόητο, γιατί δεν υπάρχει απλά διαφορά απόψεων, αλλά αντίθεση κοινωνικών συμφερόντων που εκπροσωπούμε οι μεν και οι δε.</w:t>
      </w:r>
    </w:p>
    <w:p w14:paraId="50A7BAA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Επισύρει, επίσης</w:t>
      </w:r>
      <w:r>
        <w:rPr>
          <w:rFonts w:eastAsia="Times New Roman" w:cs="Times New Roman"/>
          <w:szCs w:val="24"/>
        </w:rPr>
        <w:t>,</w:t>
      </w:r>
      <w:r>
        <w:rPr>
          <w:rFonts w:eastAsia="Times New Roman" w:cs="Times New Roman"/>
          <w:szCs w:val="24"/>
        </w:rPr>
        <w:t xml:space="preserve"> και την απειλή κατάργησής τ</w:t>
      </w:r>
      <w:r>
        <w:rPr>
          <w:rFonts w:eastAsia="Times New Roman" w:cs="Times New Roman"/>
          <w:szCs w:val="24"/>
        </w:rPr>
        <w:t xml:space="preserve">ους σε πρώτη ευκαιρία, μόνο που την ευκαιρία αυτή πρέπει να τη δώσει ο ελληνικός λαός με την ψήφο του το 2019. Και αυτό δεν είναι καθόλου αυτονόητο. </w:t>
      </w:r>
    </w:p>
    <w:p w14:paraId="50A7BAA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0A7BAA6" w14:textId="77777777" w:rsidR="007C6747" w:rsidRDefault="00E91359">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50A7BAA7"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συνάδελφε. </w:t>
      </w:r>
    </w:p>
    <w:p w14:paraId="50A7BAA8"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συνάδελφος κ. Νίκος Θηβαίος έχει τον λόγο και αμέσως μετά ο κ. </w:t>
      </w:r>
      <w:proofErr w:type="spellStart"/>
      <w:r>
        <w:rPr>
          <w:rFonts w:eastAsia="Times New Roman" w:cs="Times New Roman"/>
          <w:szCs w:val="24"/>
        </w:rPr>
        <w:t>Μουμουλίδης</w:t>
      </w:r>
      <w:proofErr w:type="spellEnd"/>
      <w:r>
        <w:rPr>
          <w:rFonts w:eastAsia="Times New Roman" w:cs="Times New Roman"/>
          <w:szCs w:val="24"/>
        </w:rPr>
        <w:t>.</w:t>
      </w:r>
    </w:p>
    <w:p w14:paraId="50A7BAA9"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Θηβαίο, έχετε τον λόγο. </w:t>
      </w:r>
    </w:p>
    <w:p w14:paraId="50A7BAAA"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Ευχαριστώ, κύριε Πρόεδρε. </w:t>
      </w:r>
    </w:p>
    <w:p w14:paraId="50A7BAAB"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συνάδελφοι, η συζήτηση για το συγκεκριμένο νομο</w:t>
      </w:r>
      <w:r>
        <w:rPr>
          <w:rFonts w:eastAsia="Times New Roman" w:cs="Times New Roman"/>
          <w:szCs w:val="24"/>
        </w:rPr>
        <w:t xml:space="preserve">σχέδιο για την ανώτατη εκπαίδευση απλά απαντά σε κάθε Έλληνα πολίτη στα σοβαρά ερωτήματα που θέτει για την ανώτατη εκπαίδευση στη χώρα μας. </w:t>
      </w:r>
    </w:p>
    <w:p w14:paraId="50A7BAAC"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Ποια είναι αυτά τα ερωτήματα που θέτει ο κόσμος, στα οποία το νομοσχέδιο έρχεται να δώσει σαφείς απαντήσεις; Γιατί </w:t>
      </w:r>
      <w:r>
        <w:rPr>
          <w:rFonts w:eastAsia="Times New Roman" w:cs="Times New Roman"/>
          <w:szCs w:val="24"/>
        </w:rPr>
        <w:t xml:space="preserve">πρέπει να πληρώνει η ελληνική οικογένεια δεκάδες χιλιάδες ευρώ για να σπουδάσει τα παιδιά της; Γιατί να μην έχουν οι πλούσιοι και οι φτωχοί ίσες ευκαιρίες στην ανώτατη εκπαίδευση; Γιατί πρέπει να πληρώνει πανάκριβα μεταπτυχιακά δίδακτρα σε αρκετά τμήματα, </w:t>
      </w:r>
      <w:r>
        <w:rPr>
          <w:rFonts w:eastAsia="Times New Roman" w:cs="Times New Roman"/>
          <w:szCs w:val="24"/>
        </w:rPr>
        <w:t>ιδιαίτερα στα Οικονομικά; Γιατί πρέπει να είναι ορντινάντσα του καθηγητή ένας νέος επιστήμονας, για να έχει κάποιες πιθανότητες εξέλιξης; Γιατί το αυτοδιοίκητο να οδηγεί αρκετές φορές σε κακοδιαχείριση, αυθαιρεσία και διαπλοκή; Γιατί έχουμε φαινόμενα οικογ</w:t>
      </w:r>
      <w:r>
        <w:rPr>
          <w:rFonts w:eastAsia="Times New Roman" w:cs="Times New Roman"/>
          <w:szCs w:val="24"/>
        </w:rPr>
        <w:t xml:space="preserve">ενειοκρατίας στα ΑΕΙ, ΤΕΙ; Αυτά είναι τα ερωτήματα της κοινωνίας. </w:t>
      </w:r>
    </w:p>
    <w:p w14:paraId="50A7BAAD"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Ουσιαστικά, λοιπόν, το νομοσχέδιο έρχεται να δώσει και να βάλει ακαδημαϊκούς κανόνες σε όλα τα επίπεδα σπουδών. </w:t>
      </w:r>
    </w:p>
    <w:p w14:paraId="50A7BAAE"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που ο κόσμος ζητάει και το έχει τούμπανο</w:t>
      </w:r>
      <w:r>
        <w:rPr>
          <w:rFonts w:eastAsia="Times New Roman" w:cs="Times New Roman"/>
          <w:szCs w:val="24"/>
        </w:rPr>
        <w:t xml:space="preserve">, </w:t>
      </w:r>
      <w:r>
        <w:rPr>
          <w:rFonts w:eastAsia="Times New Roman" w:cs="Times New Roman"/>
          <w:szCs w:val="24"/>
        </w:rPr>
        <w:t>να το πούμε απλά</w:t>
      </w:r>
      <w:r>
        <w:rPr>
          <w:rFonts w:eastAsia="Times New Roman" w:cs="Times New Roman"/>
          <w:szCs w:val="24"/>
        </w:rPr>
        <w:t>,</w:t>
      </w:r>
      <w:r>
        <w:rPr>
          <w:rFonts w:eastAsia="Times New Roman" w:cs="Times New Roman"/>
          <w:szCs w:val="24"/>
        </w:rPr>
        <w:t xml:space="preserve"> η Νέα Δημοκ</w:t>
      </w:r>
      <w:r>
        <w:rPr>
          <w:rFonts w:eastAsia="Times New Roman" w:cs="Times New Roman"/>
          <w:szCs w:val="24"/>
        </w:rPr>
        <w:t xml:space="preserve">ρατία το έχει κρυφό –μάλλον φανερό- καμάρι και δεν απαντά, δεν παίρνει θέση σε κανένα πρόβλημα. Ουσιαστικά λέει, χωρίς να το ομολογεί, «αφήστε τα όπως είναι». Λογικό, γιατί η σημερινή κατάσταση είναι δικό της δημιούργημα. </w:t>
      </w:r>
    </w:p>
    <w:p w14:paraId="50A7BAAF"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διαβόητος νόμος Διαμαντοπούλου </w:t>
      </w:r>
      <w:r>
        <w:rPr>
          <w:rFonts w:eastAsia="Times New Roman" w:cs="Times New Roman"/>
          <w:szCs w:val="24"/>
        </w:rPr>
        <w:t>είναι γνωστό πως αντιλαμβάνεται το πανεπιστήμιο ως επιχείρηση, την παιδεία ως εμπόρευμα και τους φοιτητές ως πελάτες. Τα αποτελέσματά του υπήρξαν καταστροφικά σε αυτά τα λίγα χρόνια, αν και λίγα δεν θα τα έλεγε κανείς: πλήρης απορρύθμιση των πανεπιστημίων,</w:t>
      </w:r>
      <w:r>
        <w:rPr>
          <w:rFonts w:eastAsia="Times New Roman" w:cs="Times New Roman"/>
          <w:szCs w:val="24"/>
        </w:rPr>
        <w:t xml:space="preserve"> συγκεντροποίηση της διοίκησης, </w:t>
      </w:r>
      <w:proofErr w:type="spellStart"/>
      <w:r>
        <w:rPr>
          <w:rFonts w:eastAsia="Times New Roman" w:cs="Times New Roman"/>
          <w:szCs w:val="24"/>
        </w:rPr>
        <w:t>ιδεολογικοποίηση</w:t>
      </w:r>
      <w:proofErr w:type="spellEnd"/>
      <w:r>
        <w:rPr>
          <w:rFonts w:eastAsia="Times New Roman" w:cs="Times New Roman"/>
          <w:szCs w:val="24"/>
        </w:rPr>
        <w:t xml:space="preserve"> της ανώτατης εκπαίδευσης σε νεοφιλελεύθερη κατεύθυνση, απαξίωση της δημοκρατικής φυσιογνωμίας του πανεπιστημίου. </w:t>
      </w:r>
    </w:p>
    <w:p w14:paraId="50A7BAB0"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άλλωστε, ενοχλεί τόσο πολύ τα νεοφιλελεύθερα αντανακλαστικά της σημερινής Αξιωματικής Αντιπολίτευσης, η οποία δίνει πραγματικά μια μάχη για να κρατήσει τα κεκτημένα της. </w:t>
      </w:r>
    </w:p>
    <w:p w14:paraId="50A7BAB1"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θέλω να αναφερθώ ιδιαίτερα στα μεταπτυχιακά. Έχουν ακουστεί πολλά. Θέλω να</w:t>
      </w:r>
      <w:r>
        <w:rPr>
          <w:rFonts w:eastAsia="Times New Roman" w:cs="Times New Roman"/>
          <w:szCs w:val="24"/>
        </w:rPr>
        <w:t xml:space="preserve"> πω, όμως, ότι σήμερα δίνονται όλες οι προϋποθέσεις για να διασφαλιστεί μια υψηλή ποιότητα μεταπτυχιακών</w:t>
      </w:r>
      <w:r>
        <w:rPr>
          <w:rFonts w:eastAsia="Times New Roman" w:cs="Times New Roman"/>
          <w:szCs w:val="24"/>
        </w:rPr>
        <w:t>,</w:t>
      </w:r>
      <w:r>
        <w:rPr>
          <w:rFonts w:eastAsia="Times New Roman" w:cs="Times New Roman"/>
          <w:szCs w:val="24"/>
        </w:rPr>
        <w:t xml:space="preserve"> με ελεύθερη πρόσβαση των φοιτητών σε αρκετά από αυτά. </w:t>
      </w:r>
    </w:p>
    <w:p w14:paraId="50A7BAB2"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Λένε ότι διώχνουμε τους φοιτητές με αυτόν τον τρόπο για μεταπτυχιακές σπουδές έξω. Αλήθεια, πόσ</w:t>
      </w:r>
      <w:r>
        <w:rPr>
          <w:rFonts w:eastAsia="Times New Roman" w:cs="Times New Roman"/>
          <w:szCs w:val="24"/>
        </w:rPr>
        <w:t>ες προκηρύξεις ΔΕΠ έγιναν τα προηγούμενα χρόνια; Καμμία! Σήμερα, το 2017 και το 2018</w:t>
      </w:r>
      <w:r>
        <w:rPr>
          <w:rFonts w:eastAsia="Times New Roman" w:cs="Times New Roman"/>
          <w:szCs w:val="24"/>
        </w:rPr>
        <w:t>,</w:t>
      </w:r>
      <w:r>
        <w:rPr>
          <w:rFonts w:eastAsia="Times New Roman" w:cs="Times New Roman"/>
          <w:szCs w:val="24"/>
        </w:rPr>
        <w:t xml:space="preserve"> προκηρύσσονται χίλιες θέσεις ΔΕΠ. </w:t>
      </w:r>
    </w:p>
    <w:p w14:paraId="50A7BAB3"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να σταθώ σε ένα ζήτημα που δεν έχει συζητηθεί σήμερα. Ένα -κατά τη γνώμη μου- πολύ σημαντικό θέμα που ρυθμίζει το νομοσχέδιο είναι</w:t>
      </w:r>
      <w:r>
        <w:rPr>
          <w:rFonts w:eastAsia="Times New Roman" w:cs="Times New Roman"/>
          <w:szCs w:val="24"/>
        </w:rPr>
        <w:t xml:space="preserve"> η σχέση ακαδημαϊκών σπουδών και επαγγελματικών δικαιωμάτων. Σήμερα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από τα τριακόσια τριάντα ένα τμήματα των ΑΕΙ και ΤΕΙ δεν έχουν επαγγελματικά δικαιώματα, δηλαδή το 40% των τμημάτων. Αυτό είναι ένα σκάνδαλο διαρκείας, δώρο στη </w:t>
      </w:r>
      <w:proofErr w:type="spellStart"/>
      <w:r>
        <w:rPr>
          <w:rFonts w:eastAsia="Times New Roman" w:cs="Times New Roman"/>
          <w:szCs w:val="24"/>
        </w:rPr>
        <w:t>μεταλ</w:t>
      </w:r>
      <w:r>
        <w:rPr>
          <w:rFonts w:eastAsia="Times New Roman" w:cs="Times New Roman"/>
          <w:szCs w:val="24"/>
        </w:rPr>
        <w:t>υκειακή</w:t>
      </w:r>
      <w:proofErr w:type="spellEnd"/>
      <w:r>
        <w:rPr>
          <w:rFonts w:eastAsia="Times New Roman" w:cs="Times New Roman"/>
          <w:szCs w:val="24"/>
        </w:rPr>
        <w:t xml:space="preserve"> ιδιωτική εκπαίδευση. Ούτε για αυτό η Αντιπολίτευση λέει κάτι, εκτός αν το θεωρεί σωστό και δεν το ομολογεί. </w:t>
      </w:r>
    </w:p>
    <w:p w14:paraId="50A7BAB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Δυο λόγια για την κατάργηση της αναγραφής της διαγωγής στους μαθητικούς ελέγχους και τα απολυτήρια</w:t>
      </w:r>
      <w:r>
        <w:rPr>
          <w:rFonts w:eastAsia="Times New Roman" w:cs="Times New Roman"/>
          <w:szCs w:val="24"/>
        </w:rPr>
        <w:t>.</w:t>
      </w:r>
      <w:r>
        <w:rPr>
          <w:rFonts w:eastAsia="Times New Roman" w:cs="Times New Roman"/>
          <w:szCs w:val="24"/>
        </w:rPr>
        <w:t xml:space="preserve"> Θα πει κάποιος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α, τα τελευταία χρόνι</w:t>
      </w:r>
      <w:r>
        <w:rPr>
          <w:rFonts w:eastAsia="Times New Roman" w:cs="Times New Roman"/>
          <w:szCs w:val="24"/>
        </w:rPr>
        <w:t xml:space="preserve">α το θέμα έχει </w:t>
      </w:r>
      <w:proofErr w:type="spellStart"/>
      <w:r>
        <w:rPr>
          <w:rFonts w:eastAsia="Times New Roman" w:cs="Times New Roman"/>
          <w:szCs w:val="24"/>
        </w:rPr>
        <w:t>αυτορρυθμιστεί</w:t>
      </w:r>
      <w:proofErr w:type="spellEnd"/>
      <w:r>
        <w:rPr>
          <w:rFonts w:eastAsia="Times New Roman" w:cs="Times New Roman"/>
          <w:szCs w:val="24"/>
        </w:rPr>
        <w:t xml:space="preserve">, αφού μόνο </w:t>
      </w:r>
      <w:r w:rsidRPr="009C0005">
        <w:rPr>
          <w:rFonts w:eastAsia="Times New Roman" w:cs="Times New Roman"/>
          <w:szCs w:val="24"/>
        </w:rPr>
        <w:t>“</w:t>
      </w:r>
      <w:proofErr w:type="spellStart"/>
      <w:r>
        <w:rPr>
          <w:rFonts w:eastAsia="Times New Roman" w:cs="Times New Roman"/>
          <w:szCs w:val="24"/>
        </w:rPr>
        <w:t>κοσμιωτάτη</w:t>
      </w:r>
      <w:proofErr w:type="spellEnd"/>
      <w:r w:rsidRPr="009C0005">
        <w:rPr>
          <w:rFonts w:eastAsia="Times New Roman" w:cs="Times New Roman"/>
          <w:szCs w:val="24"/>
        </w:rPr>
        <w:t>”</w:t>
      </w:r>
      <w:r>
        <w:rPr>
          <w:rFonts w:eastAsia="Times New Roman" w:cs="Times New Roman"/>
          <w:szCs w:val="24"/>
        </w:rPr>
        <w:t xml:space="preserve"> μπαίνει στις καρτέλες». </w:t>
      </w:r>
    </w:p>
    <w:p w14:paraId="50A7BAB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αρκεί αυτό, συνάδελφοι. Πρέπει, λοιπόν, ο χαρακτηρισμός της διαγωγής του μαθητή να καταργηθεί, γιατί είναι </w:t>
      </w:r>
      <w:proofErr w:type="spellStart"/>
      <w:r>
        <w:rPr>
          <w:rFonts w:eastAsia="Times New Roman" w:cs="Times New Roman"/>
          <w:szCs w:val="24"/>
        </w:rPr>
        <w:t>εμφυλιοπολεμικής</w:t>
      </w:r>
      <w:proofErr w:type="spellEnd"/>
      <w:r>
        <w:rPr>
          <w:rFonts w:eastAsia="Times New Roman" w:cs="Times New Roman"/>
          <w:szCs w:val="24"/>
        </w:rPr>
        <w:t xml:space="preserve"> έμπνευσης, χουντικής εφαρμογής και αντιδημοκρατικ</w:t>
      </w:r>
      <w:r>
        <w:rPr>
          <w:rFonts w:eastAsia="Times New Roman" w:cs="Times New Roman"/>
          <w:szCs w:val="24"/>
        </w:rPr>
        <w:t xml:space="preserve">ής νοοτροπίας, με καθαρό στόχο την τιμωρία και τον κοινωνικό στιγματισμό. Ένα δημοκρατικά οργανωμένο σχολείο δεν πρέπει μόνο να καταργεί τυπικά τη διαγωγή, αλλά να καταργεί και τον σκοταδισμό των εμπνευστών της. </w:t>
      </w:r>
    </w:p>
    <w:p w14:paraId="50A7BAB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θέλω να μιλήσω για το άσυλο</w:t>
      </w:r>
      <w:r w:rsidRPr="009C0005">
        <w:rPr>
          <w:rFonts w:eastAsia="Times New Roman" w:cs="Times New Roman"/>
          <w:szCs w:val="24"/>
        </w:rPr>
        <w:t>,</w:t>
      </w:r>
      <w:r>
        <w:rPr>
          <w:rFonts w:eastAsia="Times New Roman" w:cs="Times New Roman"/>
          <w:szCs w:val="24"/>
        </w:rPr>
        <w:t xml:space="preserve"> γιατί έχου</w:t>
      </w:r>
      <w:r>
        <w:rPr>
          <w:rFonts w:eastAsia="Times New Roman" w:cs="Times New Roman"/>
          <w:szCs w:val="24"/>
        </w:rPr>
        <w:t xml:space="preserve">ν ακουστεί όλα. Ο συνάδελφος κ. Μανιάτης το πρωί είπε ότι θλίβεται που βλέπει στο Πολυτεχνείο και στην ΑΣΟΕΕ απλωμένες μπουγάδες. Συμπάσχω μαζί του και γι’ αυτό επαναφέρουμε το άσυλο, μήπως και γλιτώσουμε από </w:t>
      </w:r>
      <w:r>
        <w:rPr>
          <w:rFonts w:eastAsia="Times New Roman" w:cs="Times New Roman"/>
          <w:szCs w:val="24"/>
        </w:rPr>
        <w:t>«</w:t>
      </w:r>
      <w:r>
        <w:rPr>
          <w:rFonts w:eastAsia="Times New Roman" w:cs="Times New Roman"/>
          <w:szCs w:val="24"/>
        </w:rPr>
        <w:t xml:space="preserve">τα λερωμένα, τα άπλυτα» του νόμου </w:t>
      </w:r>
      <w:r>
        <w:rPr>
          <w:rFonts w:eastAsia="Times New Roman" w:cs="Times New Roman"/>
          <w:szCs w:val="24"/>
        </w:rPr>
        <w:t>Διαμαντοπούλου.</w:t>
      </w:r>
    </w:p>
    <w:p w14:paraId="50A7BAB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σε ένα τελευταίο θέμα, στην αξιολόγηση. </w:t>
      </w:r>
    </w:p>
    <w:p w14:paraId="50A7BAB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ακούσαμε το πρωί τον κ. Μητσοτάκη να «σκίζει τα ρούχα του» για το θέμα της αξιολόγησης. Ο κ. Μητσοτάκης δεν πιστεύει στην αξιολόγηση. Η αξιολόγηση δεν εφαρμόστηκε </w:t>
      </w:r>
      <w:r>
        <w:rPr>
          <w:rFonts w:eastAsia="Times New Roman" w:cs="Times New Roman"/>
          <w:szCs w:val="24"/>
        </w:rPr>
        <w:t xml:space="preserve">εδώ και τριάντα πέντε χρόνια, γιατί δεν τη θέλουν, γιατί είναι έξω από τη λογική τους, γιατί πιστεύουν σε ένα πελατειακό σύστημα. Η αξιολόγηση σημαίνει θεσμοί, σημαίνει αξιοκρατία και σε αυτά δεν πιστεύουν. </w:t>
      </w:r>
    </w:p>
    <w:p w14:paraId="50A7BAB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Έχει αποδειχθεί τι είναι η αξιολόγηση στην οποία</w:t>
      </w:r>
      <w:r>
        <w:rPr>
          <w:rFonts w:eastAsia="Times New Roman" w:cs="Times New Roman"/>
          <w:szCs w:val="24"/>
        </w:rPr>
        <w:t xml:space="preserve"> πιστεύει ο κ. Μητσοτάκης. Είναι οι απολύσεις των διοικητικών, είναι οι δυόμισι χιλιάδες απολύσεις χωρίς αξιολόγηση των εκπαιδευτικών μέσα σε μία νύχτα. Σε αυτή την αξιολόγηση πιστεύει ο κ. Μητσοτάκης. Όταν μιλάει, λοιπόν, ο κ. Μητσοτάκης για αξιολόγηση κα</w:t>
      </w:r>
      <w:r>
        <w:rPr>
          <w:rFonts w:eastAsia="Times New Roman" w:cs="Times New Roman"/>
          <w:szCs w:val="24"/>
        </w:rPr>
        <w:t>ι απολύει και ψεύδεται.</w:t>
      </w:r>
    </w:p>
    <w:p w14:paraId="50A7BAB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w:t>
      </w:r>
    </w:p>
    <w:p w14:paraId="50A7BABB"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ABC" w14:textId="77777777" w:rsidR="007C6747" w:rsidRDefault="00E91359">
      <w:pPr>
        <w:spacing w:after="0" w:line="600" w:lineRule="auto"/>
        <w:ind w:firstLine="720"/>
        <w:jc w:val="both"/>
        <w:rPr>
          <w:rFonts w:eastAsia="Times New Roman" w:cs="Times New Roman"/>
          <w:szCs w:val="24"/>
        </w:rPr>
      </w:pPr>
      <w:r w:rsidRPr="008B4AA1">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0A7BAB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κ. Θεμιστοκλής </w:t>
      </w:r>
      <w:proofErr w:type="spellStart"/>
      <w:r>
        <w:rPr>
          <w:rFonts w:eastAsia="Times New Roman" w:cs="Times New Roman"/>
          <w:szCs w:val="24"/>
        </w:rPr>
        <w:t>Μουμουλίδης</w:t>
      </w:r>
      <w:proofErr w:type="spellEnd"/>
      <w:r>
        <w:rPr>
          <w:rFonts w:eastAsia="Times New Roman" w:cs="Times New Roman"/>
          <w:szCs w:val="24"/>
        </w:rPr>
        <w:t xml:space="preserve"> έχει τον λόγο.</w:t>
      </w:r>
    </w:p>
    <w:p w14:paraId="50A7BABE" w14:textId="77777777" w:rsidR="007C6747" w:rsidRDefault="00E91359">
      <w:pPr>
        <w:spacing w:after="0" w:line="600" w:lineRule="auto"/>
        <w:ind w:firstLine="720"/>
        <w:jc w:val="both"/>
        <w:rPr>
          <w:rFonts w:eastAsia="Times New Roman" w:cs="Times New Roman"/>
          <w:szCs w:val="24"/>
        </w:rPr>
      </w:pPr>
      <w:r w:rsidRPr="00AF474D">
        <w:rPr>
          <w:rFonts w:eastAsia="Times New Roman" w:cs="Times New Roman"/>
          <w:b/>
          <w:szCs w:val="24"/>
        </w:rPr>
        <w:t>ΘΕΜΙΣΤΟΚΛΗΣ ΜΟΥΜΟΥΛΙΔΗΣ:</w:t>
      </w:r>
      <w:r>
        <w:rPr>
          <w:rFonts w:eastAsia="Times New Roman" w:cs="Times New Roman"/>
          <w:b/>
          <w:szCs w:val="24"/>
        </w:rPr>
        <w:t xml:space="preserve"> </w:t>
      </w:r>
      <w:r>
        <w:rPr>
          <w:rFonts w:eastAsia="Times New Roman" w:cs="Times New Roman"/>
          <w:szCs w:val="24"/>
        </w:rPr>
        <w:t>Ευχαριστώ, κύριε Πρόεδρε.</w:t>
      </w:r>
    </w:p>
    <w:p w14:paraId="50A7BAB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Κύριοι Υπουργοί, κυ</w:t>
      </w:r>
      <w:r>
        <w:rPr>
          <w:rFonts w:eastAsia="Times New Roman" w:cs="Times New Roman"/>
          <w:szCs w:val="24"/>
        </w:rPr>
        <w:t>ρίες και κύριοι Βουλευτές, επιτρέψτε μου να ξεκινήσω την ομιλία μου με μία παρατήρηση</w:t>
      </w:r>
      <w:r w:rsidRPr="00596934">
        <w:rPr>
          <w:rFonts w:eastAsia="Times New Roman" w:cs="Times New Roman"/>
          <w:szCs w:val="24"/>
        </w:rPr>
        <w:t>.</w:t>
      </w:r>
      <w:r>
        <w:rPr>
          <w:rFonts w:eastAsia="Times New Roman" w:cs="Times New Roman"/>
          <w:szCs w:val="24"/>
        </w:rPr>
        <w:t xml:space="preserve"> Συμμετέχοντας στη Διαρκή Επιτροπή Μορφωτικών Υποθέσεων ως μέλος τα δύο τελευταία χρόνια είχα την αίσθηση και πολλές φορές το είχα πει –μάλιστα το είχα πιστώσει και στη σ</w:t>
      </w:r>
      <w:r>
        <w:rPr>
          <w:rFonts w:eastAsia="Times New Roman" w:cs="Times New Roman"/>
          <w:szCs w:val="24"/>
        </w:rPr>
        <w:t xml:space="preserve">υμπεριφορά του κ. </w:t>
      </w:r>
      <w:proofErr w:type="spellStart"/>
      <w:r>
        <w:rPr>
          <w:rFonts w:eastAsia="Times New Roman" w:cs="Times New Roman"/>
          <w:szCs w:val="24"/>
        </w:rPr>
        <w:t>Γαβρόγλου</w:t>
      </w:r>
      <w:proofErr w:type="spellEnd"/>
      <w:r>
        <w:rPr>
          <w:rFonts w:eastAsia="Times New Roman" w:cs="Times New Roman"/>
          <w:szCs w:val="24"/>
        </w:rPr>
        <w:t>, του σημερινού Υπουργού</w:t>
      </w:r>
      <w:r w:rsidRPr="00596934">
        <w:rPr>
          <w:rFonts w:eastAsia="Times New Roman" w:cs="Times New Roman"/>
          <w:szCs w:val="24"/>
        </w:rPr>
        <w:t>,</w:t>
      </w:r>
      <w:r>
        <w:rPr>
          <w:rFonts w:eastAsia="Times New Roman" w:cs="Times New Roman"/>
          <w:szCs w:val="24"/>
        </w:rPr>
        <w:t xml:space="preserve"> ως Προέδρου τότε της Επιτροπής Μορφωτικών Υποθέσεων- ότι τουλάχιστον σε ζητήματα παιδείας είχαμε πετύχει ένα ελάχιστο κλίμα συναίνεσης. </w:t>
      </w:r>
    </w:p>
    <w:p w14:paraId="50A7BAC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περίμενε, λοιπόν, σήμερα κανείς σε ένα τόσο σημαντικό νομοσχέδι</w:t>
      </w:r>
      <w:r>
        <w:rPr>
          <w:rFonts w:eastAsia="Times New Roman" w:cs="Times New Roman"/>
          <w:szCs w:val="24"/>
        </w:rPr>
        <w:t>ο</w:t>
      </w:r>
      <w:r w:rsidRPr="008B4AA1">
        <w:rPr>
          <w:rFonts w:eastAsia="Times New Roman" w:cs="Times New Roman"/>
          <w:szCs w:val="24"/>
        </w:rPr>
        <w:t>,</w:t>
      </w:r>
      <w:r>
        <w:rPr>
          <w:rFonts w:eastAsia="Times New Roman" w:cs="Times New Roman"/>
          <w:szCs w:val="24"/>
        </w:rPr>
        <w:t xml:space="preserve"> που αφορά την παιδεία και ιδιαίτερα την ανώτατη εκπαίδευση</w:t>
      </w:r>
      <w:r w:rsidRPr="008B4AA1">
        <w:rPr>
          <w:rFonts w:eastAsia="Times New Roman" w:cs="Times New Roman"/>
          <w:szCs w:val="24"/>
        </w:rPr>
        <w:t>,</w:t>
      </w:r>
      <w:r>
        <w:rPr>
          <w:rFonts w:eastAsia="Times New Roman" w:cs="Times New Roman"/>
          <w:szCs w:val="24"/>
        </w:rPr>
        <w:t xml:space="preserve"> η Αξιωματική Αντιπολίτευση να προσερχόταν στον κοινοβουλευτικό διάλογο με ευθύνη, με προτάσεις και κυρίως με μνήμη και αυτογνωσία, επιθυμώντας να συμβάλει με τρόπο δημιουργικό σε έναν χώρο που </w:t>
      </w:r>
      <w:r>
        <w:rPr>
          <w:rFonts w:eastAsia="Times New Roman" w:cs="Times New Roman"/>
          <w:szCs w:val="24"/>
        </w:rPr>
        <w:t xml:space="preserve">έχει ανάγκη από αλλαγές, μεταρρυθμίσεις αλλά και όραμα. </w:t>
      </w:r>
    </w:p>
    <w:p w14:paraId="50A7BAC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Άκουσα τη σημερινή ομιλία του Αρχηγού της Αξιωματικής Αντιπολίτευσης, ο οποίος μίλησε το μεσημέρι. Τώρα είναι περασμένη η ώρα, αλλά απ’ όλη τη μέρα μού έχει μείνει περισσότερο η ομιλία του. Ειλικρινά</w:t>
      </w:r>
      <w:r>
        <w:rPr>
          <w:rFonts w:eastAsia="Times New Roman" w:cs="Times New Roman"/>
          <w:szCs w:val="24"/>
        </w:rPr>
        <w:t>, προβληματίστηκα για το πού πηγαίνει ο κοινοβουλευτικός διάλογος. Αναρωτιέμαι αν δικαιούται ένας Αρχηγός κόμματος να θέτει την κοινοβουλευτική διαδικασία από την επομένη της εκλογής του σε καθεστώς παρατεταμένης προεκλογικής περιόδου, άρα σε ουσιαστική ομ</w:t>
      </w:r>
      <w:r>
        <w:rPr>
          <w:rFonts w:eastAsia="Times New Roman" w:cs="Times New Roman"/>
          <w:szCs w:val="24"/>
        </w:rPr>
        <w:t>ηρία</w:t>
      </w:r>
      <w:r w:rsidRPr="000567BD">
        <w:rPr>
          <w:rFonts w:eastAsia="Times New Roman" w:cs="Times New Roman"/>
          <w:szCs w:val="24"/>
        </w:rPr>
        <w:t>,</w:t>
      </w:r>
      <w:r>
        <w:rPr>
          <w:rFonts w:eastAsia="Times New Roman" w:cs="Times New Roman"/>
          <w:szCs w:val="24"/>
        </w:rPr>
        <w:t xml:space="preserve"> επιχειρώντας να δημιουργήσει μία διαρκή αίσθηση κενού εξουσίας στη δημοκρατική διακυβέρνηση της χώρας</w:t>
      </w:r>
      <w:r w:rsidRPr="008B4AA1">
        <w:rPr>
          <w:rFonts w:eastAsia="Times New Roman" w:cs="Times New Roman"/>
          <w:szCs w:val="24"/>
        </w:rPr>
        <w:t>,</w:t>
      </w:r>
      <w:r>
        <w:rPr>
          <w:rFonts w:eastAsia="Times New Roman" w:cs="Times New Roman"/>
          <w:szCs w:val="24"/>
        </w:rPr>
        <w:t xml:space="preserve"> γιατί ο κ. Μητσοτάκης αυτό κάνει συστηματικά.</w:t>
      </w:r>
    </w:p>
    <w:p w14:paraId="50A7BAC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Ακούσαμε όλοι τον κ. Μητσοτάκη στην αρχή ακόμη της ομιλίας του να δεσμεύεται -στο γνώριμο πάντα προεκ</w:t>
      </w:r>
      <w:r>
        <w:rPr>
          <w:rFonts w:eastAsia="Times New Roman" w:cs="Times New Roman"/>
          <w:szCs w:val="24"/>
        </w:rPr>
        <w:t>λογικό του ύφος- πως όταν και αν ποτέ γίνει κυβέρνηση θα καταργήσει το εν λόγω νομοσχέδιο. Προφανώς ο Αρχηγός της Αξιωματικής Αντιπολίτευσης πιστεύει για τον εαυτό του πως είναι σημαντικός και ύστερα από αυτόν τίποτα αξιόλογο δεν θα έρθει. Κρίμα! Ο Αρχηγός</w:t>
      </w:r>
      <w:r>
        <w:rPr>
          <w:rFonts w:eastAsia="Times New Roman" w:cs="Times New Roman"/>
          <w:szCs w:val="24"/>
        </w:rPr>
        <w:t xml:space="preserve"> της Αξιωματικής Αντιπολίτευσης</w:t>
      </w:r>
      <w:r w:rsidRPr="000567BD">
        <w:rPr>
          <w:rFonts w:eastAsia="Times New Roman" w:cs="Times New Roman"/>
          <w:szCs w:val="24"/>
        </w:rPr>
        <w:t>,</w:t>
      </w:r>
      <w:r>
        <w:rPr>
          <w:rFonts w:eastAsia="Times New Roman" w:cs="Times New Roman"/>
          <w:szCs w:val="24"/>
        </w:rPr>
        <w:t xml:space="preserve"> ευρισκόμενος στη γνωστή παρατεταμένη προεκλογική διάθεση</w:t>
      </w:r>
      <w:r w:rsidRPr="000567BD">
        <w:rPr>
          <w:rFonts w:eastAsia="Times New Roman" w:cs="Times New Roman"/>
          <w:szCs w:val="24"/>
        </w:rPr>
        <w:t>,</w:t>
      </w:r>
      <w:r>
        <w:rPr>
          <w:rFonts w:eastAsia="Times New Roman" w:cs="Times New Roman"/>
          <w:szCs w:val="24"/>
        </w:rPr>
        <w:t xml:space="preserve"> επανέλαβε τους γνωστούς χαρακτηρισμούς του, αδιαφορώντας για κάθε έννοια ουσιαστικού κοινοβουλευτικού διαλόγου. </w:t>
      </w:r>
    </w:p>
    <w:p w14:paraId="50A7BAC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Ακούσαμε πολλές φορές τις λέξεις «αλήθεια», «ψέματα»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«ψεύτες», δηλαδή τις λέξεις–κλειδ</w:t>
      </w:r>
      <w:r>
        <w:rPr>
          <w:rFonts w:eastAsia="Times New Roman" w:cs="Times New Roman"/>
          <w:szCs w:val="24"/>
        </w:rPr>
        <w:t>ί</w:t>
      </w:r>
      <w:r>
        <w:rPr>
          <w:rFonts w:eastAsia="Times New Roman" w:cs="Times New Roman"/>
          <w:szCs w:val="24"/>
        </w:rPr>
        <w:t xml:space="preserve">, με τις οποίες έχει επιλέξει να κινείται επικοινωνιακά η Αξιωματική Αντιπολίτευση. Εσχάτως ανακάλυψε και μία άλλη, την οποία ακούμε ολοένα και περισσότερο στην Αίθουσα αυτή, τη λέξη «ντροπή». Μόνο που η Νέα Δημοκρατία </w:t>
      </w:r>
      <w:r>
        <w:rPr>
          <w:rFonts w:eastAsia="Times New Roman" w:cs="Times New Roman"/>
          <w:szCs w:val="24"/>
        </w:rPr>
        <w:t>ανακάλυψε τη λέξη με καθυστέρηση μερικών δεκαετιών. Η σημερινή ομιλία του κ. Μητσοτάκη υπήρξε μνημείο λαϊκισμού, αυτόν που τόσο απεχθάνεται, μνημείο εκφοβισμού, ειρωνείας, παρακμής και οπισθοδρόμησης.</w:t>
      </w:r>
    </w:p>
    <w:p w14:paraId="50A7BAC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δικαίωμα στην παιδεία,</w:t>
      </w:r>
      <w:r>
        <w:rPr>
          <w:rFonts w:eastAsia="Times New Roman" w:cs="Times New Roman"/>
          <w:szCs w:val="24"/>
        </w:rPr>
        <w:t xml:space="preserve"> το δικαίωμα στην εκπαίδευση είναι υποχρέωση της πολιτείας και δικαίωμα κάθε πολίτη. Αυτό υπερασπίζεται το παρόν νομοσχέδιο. Προσπαθεί να ξεπεράσει σωρευμένες στρεβλώσεις, όπως οι πελατειακές σχέσεις και οι συντεχνιακές νοοτροπίες μέσα στα πανεπιστήμια. Πι</w:t>
      </w:r>
      <w:r>
        <w:rPr>
          <w:rFonts w:eastAsia="Times New Roman" w:cs="Times New Roman"/>
          <w:szCs w:val="24"/>
        </w:rPr>
        <w:t>στεύει και ενισχύει τον δημόσιο χαρακτήρα της ανώτατης εκπαίδευσης. Αυτή είναι η βασική μας διαφορά από τη φιλοσοφία που διέπει την Αξιωματική Αντιπολίτευση για την παιδεία. Η πίστη μας, όμως, αυτή δεν μας εμποδίζει να συνδέουμε την εκπαίδευση με την αγορά</w:t>
      </w:r>
      <w:r>
        <w:rPr>
          <w:rFonts w:eastAsia="Times New Roman" w:cs="Times New Roman"/>
          <w:szCs w:val="24"/>
        </w:rPr>
        <w:t xml:space="preserve"> εργασίας και την αναπτυξιακή προοπτική της κάθε περιφέρειας και κατά συνέπεια της ανάπτυξης της χώρας.</w:t>
      </w:r>
    </w:p>
    <w:p w14:paraId="50A7BAC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Επειδή ο χρόνος είναι περιορισμένος πια και η ώρα περασμένη, θα σταθώ σε τρία σημεία του νομοσχεδίου. </w:t>
      </w:r>
    </w:p>
    <w:p w14:paraId="50A7BAC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Θεωρώ ότι ο θεσμός των Περιφερειακών Ακαδημαϊκών </w:t>
      </w:r>
      <w:r>
        <w:rPr>
          <w:rFonts w:eastAsia="Times New Roman" w:cs="Times New Roman"/>
          <w:szCs w:val="24"/>
        </w:rPr>
        <w:t>Συμβουλίων είναι μία καινοτομία. Είναι ο θεσμός των Περιφερειακών Ακαδημαϊκών Συμβουλίων στον οποίο ανατίθεται ο σχεδιασμός των περιφερειακών πανεπιστημίων. Θεωρώ ότι είναι ένας καινοτόμος θεσμός, ένας θεσμός ο οποίος θα βοηθήσει ουσιαστικά στην ανάπτυξη τ</w:t>
      </w:r>
      <w:r>
        <w:rPr>
          <w:rFonts w:eastAsia="Times New Roman" w:cs="Times New Roman"/>
          <w:szCs w:val="24"/>
        </w:rPr>
        <w:t>ων πανεπιστημίων, τα οποία δημιουργήθηκαν στην επικράτεια με τρόπο άναρχο, χωρίς μελέτες βιωσιμότητας και έτσι σήμερα παρακολουθούμε όλο αυτό το πρόβλημα.</w:t>
      </w:r>
    </w:p>
    <w:p w14:paraId="50A7BAC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Τα Περιφερειακά Ακαδημαϊκά Συμβούλια συνδέουν τα πανεπιστήμια με τις τοπικές κοινωνίες. Έτσι, κάθε πε</w:t>
      </w:r>
      <w:r>
        <w:rPr>
          <w:rFonts w:eastAsia="Times New Roman" w:cs="Times New Roman"/>
          <w:szCs w:val="24"/>
        </w:rPr>
        <w:t>ριφέρει</w:t>
      </w:r>
      <w:r>
        <w:rPr>
          <w:rFonts w:eastAsia="Times New Roman" w:cs="Times New Roman"/>
          <w:szCs w:val="24"/>
        </w:rPr>
        <w:t>α</w:t>
      </w:r>
      <w:r>
        <w:rPr>
          <w:rFonts w:eastAsia="Times New Roman" w:cs="Times New Roman"/>
          <w:szCs w:val="24"/>
        </w:rPr>
        <w:t xml:space="preserve"> έχει τη δυνατότητα να δημιουργήσει το δικό της μοντέλο συνύπαρξης των πανεπιστημίων με τις τοπικές κοινωνίες. Είναι μία νέα δομή που δημιουργεί προϋποθέσεις ανάπτυξης, βιωσιμότητας, παροχής σπουδών υψηλού επιπέδου.</w:t>
      </w:r>
    </w:p>
    <w:p w14:paraId="50A7BAC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Όσον αφορά τα μεταπτυχιακά, όπως γνωρίζουμε όλοι, σε κάποιες περιπτώσεις θα μπορούσαν να χαρακτηριστούν και ως μία τεράστια βιομηχανία, που οι νέοι επενδύουν οικογενειακούς πόρους και όνειρα στον βωμό ενός αβέβαιου μέλλοντος. Βέβαια, κάποιοι ένοικοι δημόσι</w:t>
      </w:r>
      <w:r>
        <w:rPr>
          <w:rFonts w:eastAsia="Times New Roman" w:cs="Times New Roman"/>
          <w:szCs w:val="24"/>
        </w:rPr>
        <w:t>ας στέγης θησαυρίζουν</w:t>
      </w:r>
      <w:r>
        <w:rPr>
          <w:rFonts w:eastAsia="Times New Roman" w:cs="Times New Roman"/>
          <w:szCs w:val="24"/>
        </w:rPr>
        <w:t>,</w:t>
      </w:r>
      <w:r>
        <w:rPr>
          <w:rFonts w:eastAsia="Times New Roman" w:cs="Times New Roman"/>
          <w:szCs w:val="24"/>
        </w:rPr>
        <w:t xml:space="preserve"> προσφέροντας γνώση έναντι αδρής αμοιβής, δηλαδή ένα δημόσιο αγαθό που ως Κυβέρνηση και ως πολιτικός φορέας θεωρούμε πως πρέπει να παρέχεται δωρεάν. Με το παρόν νομοσχέδιο κανένας φοιτητής δεν αποκλείεται από τα μεταπτυχιακά προγράμμα</w:t>
      </w:r>
      <w:r>
        <w:rPr>
          <w:rFonts w:eastAsia="Times New Roman" w:cs="Times New Roman"/>
          <w:szCs w:val="24"/>
        </w:rPr>
        <w:t>τα για λόγους οικονομικούς.</w:t>
      </w:r>
    </w:p>
    <w:p w14:paraId="50A7BAC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Περνώ διάφορα θέματα, διότι δυστυχώς όσοι εγγράφονται τελευταίοι είναι και οι αδικημένοι. </w:t>
      </w:r>
    </w:p>
    <w:p w14:paraId="50A7BACA" w14:textId="77777777" w:rsidR="007C6747" w:rsidRDefault="00E91359">
      <w:pPr>
        <w:spacing w:after="0" w:line="600" w:lineRule="auto"/>
        <w:ind w:firstLine="720"/>
        <w:jc w:val="both"/>
        <w:rPr>
          <w:rFonts w:eastAsia="Times New Roman" w:cs="Times New Roman"/>
          <w:szCs w:val="24"/>
        </w:rPr>
      </w:pPr>
      <w:r w:rsidRPr="00E94075">
        <w:rPr>
          <w:rFonts w:eastAsia="Times New Roman" w:cs="Times New Roman"/>
          <w:szCs w:val="24"/>
        </w:rPr>
        <w:t>(Στο σημείο αυτό κτυπάει το κουδούνι λήξεως του χρόνου ομιλίας του κυρίου Βουλευτή)</w:t>
      </w:r>
    </w:p>
    <w:p w14:paraId="50A7BAC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δύο λεπτά, κύριε Πρόεδρε.</w:t>
      </w:r>
    </w:p>
    <w:p w14:paraId="50A7BAC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Θεωρώ πολύ σημαντική ι</w:t>
      </w:r>
      <w:r>
        <w:rPr>
          <w:rFonts w:eastAsia="Times New Roman" w:cs="Times New Roman"/>
          <w:szCs w:val="24"/>
        </w:rPr>
        <w:t xml:space="preserve">στορία τις υποτροφίες για την έρευνα και την καινοτομία, αλλά θεωρώ σημαντικότατο βήμα την αναβάθμιση των ΕΠΑΛ με τη δημιουργία διετών δομών στα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όπου θα παρέχονται επαγγελματικά πιστοποιητικά πανεπιστημιακών προδιαγραφών, ανα</w:t>
      </w:r>
      <w:r>
        <w:rPr>
          <w:rFonts w:eastAsia="Times New Roman" w:cs="Times New Roman"/>
          <w:szCs w:val="24"/>
        </w:rPr>
        <w:t>γνωρισμένα πανευρωπαϊκά. Με άλλα λόγια, οι σπουδαστές των ΕΠΑΛ έχουν πλέον προοπτική τριτοβάθμιου πτυχίου, γεγονός καθοριστικό για την επαγγελματική πορεία.</w:t>
      </w:r>
    </w:p>
    <w:p w14:paraId="50A7BACD" w14:textId="77777777" w:rsidR="007C6747" w:rsidRDefault="00E91359">
      <w:pPr>
        <w:spacing w:after="0" w:line="600" w:lineRule="auto"/>
        <w:ind w:firstLine="720"/>
        <w:jc w:val="both"/>
        <w:rPr>
          <w:rFonts w:eastAsia="Times New Roman" w:cs="Times New Roman"/>
          <w:szCs w:val="24"/>
        </w:rPr>
      </w:pPr>
      <w:r w:rsidRPr="00B10884">
        <w:rPr>
          <w:rFonts w:eastAsia="Times New Roman" w:cs="Times New Roman"/>
          <w:szCs w:val="24"/>
        </w:rPr>
        <w:t xml:space="preserve">Κυρίες και κύριοι συνάδελφοι, </w:t>
      </w:r>
      <w:r>
        <w:rPr>
          <w:rFonts w:eastAsia="Times New Roman" w:cs="Times New Roman"/>
          <w:szCs w:val="24"/>
        </w:rPr>
        <w:t>η παιδεία είναι ένα θέμα εθνικής σημασίας. Είναι σημείο συνάντησης τω</w:t>
      </w:r>
      <w:r>
        <w:rPr>
          <w:rFonts w:eastAsia="Times New Roman" w:cs="Times New Roman"/>
          <w:szCs w:val="24"/>
        </w:rPr>
        <w:t>ν δημοκρατικών δυνάμεων της χώρας και οφείλουμε να εξαντλήσουμε κάθε περιθώριο διαλόγου</w:t>
      </w:r>
      <w:r>
        <w:rPr>
          <w:rFonts w:eastAsia="Times New Roman" w:cs="Times New Roman"/>
          <w:szCs w:val="24"/>
        </w:rPr>
        <w:t>,</w:t>
      </w:r>
      <w:r>
        <w:rPr>
          <w:rFonts w:eastAsia="Times New Roman" w:cs="Times New Roman"/>
          <w:szCs w:val="24"/>
        </w:rPr>
        <w:t xml:space="preserve"> προκειμένου να κατακτήσουμε μέγιστο βαθμό συναίνεσης. Θα έλεγα ότι είναι ένα θεμιτό πεδίο γόνιμης αντιπαράθεσης προτάσεων και ιδεών και καθόλου ένα πεδίο στείρας αντιπ</w:t>
      </w:r>
      <w:r>
        <w:rPr>
          <w:rFonts w:eastAsia="Times New Roman" w:cs="Times New Roman"/>
          <w:szCs w:val="24"/>
        </w:rPr>
        <w:t>ολίτευσης και μ’ αυτές τις σκέψεις σ</w:t>
      </w:r>
      <w:r>
        <w:rPr>
          <w:rFonts w:eastAsia="Times New Roman" w:cs="Times New Roman"/>
          <w:szCs w:val="24"/>
        </w:rPr>
        <w:t>ά</w:t>
      </w:r>
      <w:r>
        <w:rPr>
          <w:rFonts w:eastAsia="Times New Roman" w:cs="Times New Roman"/>
          <w:szCs w:val="24"/>
        </w:rPr>
        <w:t>ς καλώ να ψηφίσετε το παρόν νομοσχέδιο.</w:t>
      </w:r>
    </w:p>
    <w:p w14:paraId="50A7BAC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θέλω να κάνω μία διαφοροποίηση από το παρόν νομοσχέδιο. Υπάρχει η με γενικό αριθμό 1186 τροπολογία του Υπουργείου Πολιτισμού, η οποία ζητά την κατάργηση του ορίου </w:t>
      </w:r>
      <w:r>
        <w:rPr>
          <w:rFonts w:eastAsia="Times New Roman" w:cs="Times New Roman"/>
          <w:szCs w:val="24"/>
        </w:rPr>
        <w:t xml:space="preserve">των δύο θητειών για τα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Μουσείου της Ακρόπολης.</w:t>
      </w:r>
    </w:p>
    <w:p w14:paraId="50A7BAC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Προσωπικά εκφράζω την πολιτική μου διαφωνία για την εν λόγω τροπολογία</w:t>
      </w:r>
      <w:r>
        <w:rPr>
          <w:rFonts w:eastAsia="Times New Roman" w:cs="Times New Roman"/>
          <w:szCs w:val="24"/>
        </w:rPr>
        <w:t>,</w:t>
      </w:r>
      <w:r>
        <w:rPr>
          <w:rFonts w:eastAsia="Times New Roman" w:cs="Times New Roman"/>
          <w:szCs w:val="24"/>
        </w:rPr>
        <w:t xml:space="preserve"> κυρίως για λόγους αρχής. Είναι κάτι για το οποίο έχουμε παλέψει πάρα πολλά χρόνια ως πολιτικός φορέας</w:t>
      </w:r>
      <w:r>
        <w:rPr>
          <w:rFonts w:eastAsia="Times New Roman" w:cs="Times New Roman"/>
          <w:szCs w:val="24"/>
        </w:rPr>
        <w:t>. Είναι κάτι το οποίο εγώ προσωπικά δεν μπορώ να υπερασπιστώ. Ξέρω ότι είναι δύσκολο πολλές φορές να νομοθετήσουμε, γιατί υπάρχουν προσωπικότητες, σημαντικοί άνθρωποι, οι οποίοι ενδεχομένως μέσα σε όλο αυτό το νομικό πλαίσιο να αδικούνται ή να εξαιρούνται,</w:t>
      </w:r>
      <w:r>
        <w:rPr>
          <w:rFonts w:eastAsia="Times New Roman" w:cs="Times New Roman"/>
          <w:szCs w:val="24"/>
        </w:rPr>
        <w:t xml:space="preserve"> αλλά νομίζω ότι οφείλουμε να νομοθετούμε με τον κανόνα και όχι με τις εξαιρέσεις.</w:t>
      </w:r>
    </w:p>
    <w:p w14:paraId="50A7BAD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Νομίζω ότι οφείλουμε να νομοθετούμε την ανανέωση. Οφείλουμε να δημιουργούμε προϋποθέσεις για αξιοποίηση και ανάδειξη νέων προσώπων. Αυτό είναι υποχρέωση μίας σύγχρονης αριστ</w:t>
      </w:r>
      <w:r>
        <w:rPr>
          <w:rFonts w:eastAsia="Times New Roman" w:cs="Times New Roman"/>
          <w:szCs w:val="24"/>
        </w:rPr>
        <w:t>ερής κυβέρνησης. Επομένως, κατά την άποψή μου</w:t>
      </w:r>
      <w:r>
        <w:rPr>
          <w:rFonts w:eastAsia="Times New Roman" w:cs="Times New Roman"/>
          <w:szCs w:val="24"/>
        </w:rPr>
        <w:t>,</w:t>
      </w:r>
      <w:r>
        <w:rPr>
          <w:rFonts w:eastAsia="Times New Roman" w:cs="Times New Roman"/>
          <w:szCs w:val="24"/>
        </w:rPr>
        <w:t xml:space="preserve"> δεν συντρέχει ουσιαστικός λόγος αλλαγής του νομοθετικού πλαισίου. Αντίθετα, θεωρώ σημαντική την υιοθέτηση πολιτικών σε όλο</w:t>
      </w:r>
      <w:r>
        <w:rPr>
          <w:rFonts w:eastAsia="Times New Roman" w:cs="Times New Roman"/>
          <w:szCs w:val="24"/>
        </w:rPr>
        <w:t>ν</w:t>
      </w:r>
      <w:r>
        <w:rPr>
          <w:rFonts w:eastAsia="Times New Roman" w:cs="Times New Roman"/>
          <w:szCs w:val="24"/>
        </w:rPr>
        <w:t xml:space="preserve"> τον δημόσιο χώρο που να συμβά</w:t>
      </w:r>
      <w:r>
        <w:rPr>
          <w:rFonts w:eastAsia="Times New Roman" w:cs="Times New Roman"/>
          <w:szCs w:val="24"/>
        </w:rPr>
        <w:t>λ</w:t>
      </w:r>
      <w:r>
        <w:rPr>
          <w:rFonts w:eastAsia="Times New Roman" w:cs="Times New Roman"/>
          <w:szCs w:val="24"/>
        </w:rPr>
        <w:t>λουν στη δημιουργία μίας άλλης</w:t>
      </w:r>
      <w:r w:rsidRPr="00CD6890">
        <w:rPr>
          <w:rFonts w:eastAsia="Times New Roman" w:cs="Times New Roman"/>
          <w:szCs w:val="24"/>
        </w:rPr>
        <w:t>,</w:t>
      </w:r>
      <w:r>
        <w:rPr>
          <w:rFonts w:eastAsia="Times New Roman" w:cs="Times New Roman"/>
          <w:szCs w:val="24"/>
        </w:rPr>
        <w:t xml:space="preserve"> αξιοκρατικής, δίκαιης κ</w:t>
      </w:r>
      <w:r>
        <w:rPr>
          <w:rFonts w:eastAsia="Times New Roman" w:cs="Times New Roman"/>
          <w:szCs w:val="24"/>
        </w:rPr>
        <w:t xml:space="preserve">αι διαρκώς </w:t>
      </w:r>
      <w:proofErr w:type="spellStart"/>
      <w:r>
        <w:rPr>
          <w:rFonts w:eastAsia="Times New Roman" w:cs="Times New Roman"/>
          <w:szCs w:val="24"/>
        </w:rPr>
        <w:t>ανανεούμενης</w:t>
      </w:r>
      <w:proofErr w:type="spellEnd"/>
      <w:r>
        <w:rPr>
          <w:rFonts w:eastAsia="Times New Roman" w:cs="Times New Roman"/>
          <w:szCs w:val="24"/>
        </w:rPr>
        <w:t xml:space="preserve"> στελέχωσης 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σ</w:t>
      </w:r>
      <w:r>
        <w:rPr>
          <w:rFonts w:eastAsia="Times New Roman" w:cs="Times New Roman"/>
          <w:szCs w:val="24"/>
        </w:rPr>
        <w:t>υμβουλίων όλων των εποπτευόμενων φορέων του Υπουργείου αλλά και του ευρύτερου δημόσιου τομέα.</w:t>
      </w:r>
    </w:p>
    <w:p w14:paraId="50A7BAD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Νομίζω ότι γίνεται μία κακή αρχή. Αν περάσουμε από τις δύο θητείες σε τρίτη, κανένας νέος στην πορεία του δεν </w:t>
      </w:r>
      <w:r>
        <w:rPr>
          <w:rFonts w:eastAsia="Times New Roman" w:cs="Times New Roman"/>
          <w:szCs w:val="24"/>
        </w:rPr>
        <w:t>θα έχει τη δυνατότητα να διακριθεί, να δικαιωθεί ή να αναδειχθεί. Πιστεύω ότι είναι μία άλλη μορφή επετηρίδας και ως εκ τούτου προσωπικά διαφοροποιούμαι από την εν λόγω τροπολογία.</w:t>
      </w:r>
    </w:p>
    <w:p w14:paraId="50A7BAD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0A7BAD3" w14:textId="77777777" w:rsidR="007C6747" w:rsidRDefault="00E91359">
      <w:pPr>
        <w:spacing w:after="0" w:line="600" w:lineRule="auto"/>
        <w:ind w:firstLine="720"/>
        <w:jc w:val="center"/>
        <w:rPr>
          <w:rFonts w:eastAsia="Times New Roman" w:cs="Times New Roman"/>
          <w:szCs w:val="24"/>
        </w:rPr>
      </w:pPr>
      <w:r w:rsidRPr="00F20510">
        <w:rPr>
          <w:rFonts w:eastAsia="Times New Roman" w:cs="Times New Roman"/>
          <w:szCs w:val="24"/>
        </w:rPr>
        <w:t>(Χειροκροτήματα από την πτέρυγα του ΣΥΡΙΖΑ)</w:t>
      </w:r>
    </w:p>
    <w:p w14:paraId="50A7BAD4" w14:textId="77777777" w:rsidR="007C6747" w:rsidRDefault="00E91359">
      <w:pPr>
        <w:spacing w:after="0" w:line="600" w:lineRule="auto"/>
        <w:ind w:firstLine="720"/>
        <w:jc w:val="both"/>
        <w:rPr>
          <w:rFonts w:eastAsia="Times New Roman" w:cs="Times New Roman"/>
          <w:szCs w:val="24"/>
        </w:rPr>
      </w:pPr>
      <w:r w:rsidRPr="001776E6">
        <w:rPr>
          <w:rFonts w:eastAsia="Times New Roman" w:cs="Times New Roman"/>
          <w:b/>
          <w:szCs w:val="24"/>
        </w:rPr>
        <w:t xml:space="preserve"> ΠΡΟΕΔΡΕΥΩΝ (Σπυ</w:t>
      </w:r>
      <w:r w:rsidRPr="001776E6">
        <w:rPr>
          <w:rFonts w:eastAsia="Times New Roman" w:cs="Times New Roman"/>
          <w:b/>
          <w:szCs w:val="24"/>
        </w:rPr>
        <w:t>ρίδων Λυκούδης):</w:t>
      </w:r>
      <w:r>
        <w:rPr>
          <w:rFonts w:eastAsia="Times New Roman" w:cs="Times New Roman"/>
          <w:b/>
          <w:szCs w:val="24"/>
        </w:rPr>
        <w:t xml:space="preserve"> </w:t>
      </w:r>
      <w:r>
        <w:rPr>
          <w:rFonts w:eastAsia="Times New Roman" w:cs="Times New Roman"/>
          <w:szCs w:val="24"/>
        </w:rPr>
        <w:t>Ευχαριστώ.</w:t>
      </w:r>
    </w:p>
    <w:p w14:paraId="50A7BAD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Θεόδωρος </w:t>
      </w:r>
      <w:proofErr w:type="spellStart"/>
      <w:r>
        <w:rPr>
          <w:rFonts w:eastAsia="Times New Roman" w:cs="Times New Roman"/>
          <w:szCs w:val="24"/>
        </w:rPr>
        <w:t>Δρίτσας</w:t>
      </w:r>
      <w:proofErr w:type="spellEnd"/>
      <w:r>
        <w:rPr>
          <w:rFonts w:eastAsia="Times New Roman" w:cs="Times New Roman"/>
          <w:szCs w:val="24"/>
        </w:rPr>
        <w:t xml:space="preserve"> έχει τον λόγο.</w:t>
      </w:r>
    </w:p>
    <w:p w14:paraId="50A7BAD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sidRPr="00480689">
        <w:rPr>
          <w:rFonts w:eastAsia="Times New Roman"/>
          <w:color w:val="000000"/>
          <w:szCs w:val="24"/>
        </w:rPr>
        <w:t>Ευχαριστώ, κύριε Πρόεδρε.</w:t>
      </w:r>
      <w:r>
        <w:rPr>
          <w:rFonts w:eastAsia="Times New Roman" w:cs="Times New Roman"/>
          <w:szCs w:val="24"/>
        </w:rPr>
        <w:t xml:space="preserve"> </w:t>
      </w:r>
    </w:p>
    <w:p w14:paraId="50A7BAD7" w14:textId="77777777" w:rsidR="007C6747" w:rsidRDefault="00E91359">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τουλάχιστον ο Ανεξάρτητος Βουλευτής κ. Θεοχάρης, που μίλησε λίγο πριν, είναι απόλυτα συνεπής. Όταν λέει «</w:t>
      </w:r>
      <w:r>
        <w:rPr>
          <w:rFonts w:eastAsia="Times New Roman" w:cs="Times New Roman"/>
          <w:szCs w:val="24"/>
        </w:rPr>
        <w:t xml:space="preserve">αυτοδιοίκητο», εννοεί αυτοδιοίκητο, δεν έχει </w:t>
      </w:r>
      <w:proofErr w:type="spellStart"/>
      <w:r>
        <w:rPr>
          <w:rFonts w:eastAsia="Times New Roman" w:cs="Times New Roman"/>
          <w:szCs w:val="24"/>
        </w:rPr>
        <w:t>αλά</w:t>
      </w:r>
      <w:proofErr w:type="spellEnd"/>
      <w:r>
        <w:rPr>
          <w:rFonts w:eastAsia="Times New Roman" w:cs="Times New Roman"/>
          <w:szCs w:val="24"/>
        </w:rPr>
        <w:t xml:space="preserve"> καρτ προσεγγίσεις, όπως η </w:t>
      </w:r>
      <w:r w:rsidRPr="00391AB7">
        <w:rPr>
          <w:rFonts w:eastAsia="Times New Roman" w:cs="Times New Roman"/>
          <w:szCs w:val="24"/>
        </w:rPr>
        <w:t>Νέα Δημοκρατία</w:t>
      </w:r>
      <w:r>
        <w:rPr>
          <w:rFonts w:eastAsia="Times New Roman" w:cs="Times New Roman"/>
          <w:szCs w:val="24"/>
        </w:rPr>
        <w:t xml:space="preserve"> και η Δημοκρατική Συμπαράταξη. Βέβαια, σε αυτή την ακραία αριστοκρατική προσέγγιση, όσο συνεπής και αν είναι, της λείπει και κάτι που ο κ. Θεοχάρης δεν το προσέγγισε,</w:t>
      </w:r>
      <w:r>
        <w:rPr>
          <w:rFonts w:eastAsia="Times New Roman" w:cs="Times New Roman"/>
          <w:szCs w:val="24"/>
        </w:rPr>
        <w:t xml:space="preserve"> η κρατική χρηματοδότηση. Εκεί δεν είπε τίποτα. Αν πιστεύει ότι όλη η ανώτατη παιδεία </w:t>
      </w:r>
      <w:r w:rsidRPr="00224BE3">
        <w:rPr>
          <w:rFonts w:eastAsia="Times New Roman" w:cs="Times New Roman"/>
          <w:szCs w:val="24"/>
        </w:rPr>
        <w:t>μπορεί να</w:t>
      </w:r>
      <w:r>
        <w:rPr>
          <w:rFonts w:eastAsia="Times New Roman" w:cs="Times New Roman"/>
          <w:szCs w:val="24"/>
        </w:rPr>
        <w:t xml:space="preserve"> αφεθεί στην αγορά, ας το διεκδικήσει, αλλά, εν πάση </w:t>
      </w:r>
      <w:proofErr w:type="spellStart"/>
      <w:r>
        <w:rPr>
          <w:rFonts w:eastAsia="Times New Roman" w:cs="Times New Roman"/>
          <w:szCs w:val="24"/>
        </w:rPr>
        <w:t>περιπτώσει</w:t>
      </w:r>
      <w:proofErr w:type="spellEnd"/>
      <w:r>
        <w:rPr>
          <w:rFonts w:eastAsia="Times New Roman" w:cs="Times New Roman"/>
          <w:szCs w:val="24"/>
        </w:rPr>
        <w:t>, να είναι συνεπής και μέχρι τέλους.</w:t>
      </w:r>
    </w:p>
    <w:p w14:paraId="50A7BAD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Χάρηκα πολύ με την αναφορά του κ. Τζαβάρα, που επικαλέστηκε κ</w:t>
      </w:r>
      <w:r>
        <w:rPr>
          <w:rFonts w:eastAsia="Times New Roman" w:cs="Times New Roman"/>
          <w:szCs w:val="24"/>
        </w:rPr>
        <w:t xml:space="preserve">αι αναφέρθηκε και στον </w:t>
      </w:r>
      <w:proofErr w:type="spellStart"/>
      <w:r>
        <w:rPr>
          <w:rFonts w:eastAsia="Times New Roman" w:cs="Times New Roman"/>
          <w:szCs w:val="24"/>
        </w:rPr>
        <w:t>Ντεριντά</w:t>
      </w:r>
      <w:proofErr w:type="spellEnd"/>
      <w:r>
        <w:rPr>
          <w:rFonts w:eastAsia="Times New Roman" w:cs="Times New Roman"/>
          <w:szCs w:val="24"/>
        </w:rPr>
        <w:t xml:space="preserve">, αν άκουσα καλά, για ένα πανεπιστήμιο της γνώσης και της έρευνας, χωρίς όρους και χωρίς όρια. Καλή ιδέα είναι αυτή. </w:t>
      </w:r>
    </w:p>
    <w:p w14:paraId="50A7BAD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Πολύ καλή.</w:t>
      </w:r>
    </w:p>
    <w:p w14:paraId="50A7BAD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Όμως, νομίζω, κύριε Τζαβάρα, ότι μερικές δεκαετίες πριν</w:t>
      </w:r>
      <w:r>
        <w:rPr>
          <w:rFonts w:eastAsia="Times New Roman" w:cs="Times New Roman"/>
          <w:szCs w:val="24"/>
        </w:rPr>
        <w:t xml:space="preserve"> η ελληνική πολιτεία, η ελληνική κοινωνία και το ελληνικό Κοινοβούλιο ήταν ήδη πιο μπροστά και από τον </w:t>
      </w:r>
      <w:proofErr w:type="spellStart"/>
      <w:r>
        <w:rPr>
          <w:rFonts w:eastAsia="Times New Roman" w:cs="Times New Roman"/>
          <w:szCs w:val="24"/>
        </w:rPr>
        <w:t>Ντεριντά</w:t>
      </w:r>
      <w:proofErr w:type="spellEnd"/>
      <w:r>
        <w:rPr>
          <w:rFonts w:eastAsia="Times New Roman" w:cs="Times New Roman"/>
          <w:szCs w:val="24"/>
        </w:rPr>
        <w:t xml:space="preserve">, όταν στο άρθρο 16 του Συντάγματος αποτύπωσε όλη αυτή τη σκέψη με τη φράση: «Η τέχνη και η επιστήμη, η έρευνα και η διδασκαλία είναι ελεύθερες. </w:t>
      </w:r>
      <w:r>
        <w:rPr>
          <w:rFonts w:eastAsia="Times New Roman" w:cs="Times New Roman"/>
          <w:szCs w:val="24"/>
        </w:rPr>
        <w:t>Η ανάπτυξη και η προαγωγή τους αποτελεί υποχρέωση του κράτους</w:t>
      </w:r>
      <w:r>
        <w:rPr>
          <w:rFonts w:eastAsia="Times New Roman" w:cs="Times New Roman"/>
          <w:szCs w:val="24"/>
        </w:rPr>
        <w:t>.</w:t>
      </w:r>
      <w:r>
        <w:rPr>
          <w:rFonts w:eastAsia="Times New Roman" w:cs="Times New Roman"/>
          <w:szCs w:val="24"/>
        </w:rPr>
        <w:t>».</w:t>
      </w:r>
    </w:p>
    <w:p w14:paraId="50A7BADB"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Απόλυτα σωστό. Το ’75 αυτό.</w:t>
      </w:r>
    </w:p>
    <w:p w14:paraId="50A7BADC"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Αυτό το άρθρο, το άρθρο 16, είπε και πολλά άλλα πράγματα, τα οποία ισχύουν ακόμα, παρ’ όλο που πάρα πολλοί προσπαθούν να τ</w:t>
      </w:r>
      <w:r>
        <w:rPr>
          <w:rFonts w:eastAsia="Times New Roman" w:cs="Times New Roman"/>
          <w:szCs w:val="24"/>
        </w:rPr>
        <w:t xml:space="preserve">ο κάνουν παρελθόν, όχι νοσταλγίας, όπως είπε ο κ. </w:t>
      </w:r>
      <w:proofErr w:type="spellStart"/>
      <w:r>
        <w:rPr>
          <w:rFonts w:eastAsia="Times New Roman" w:cs="Times New Roman"/>
          <w:szCs w:val="24"/>
        </w:rPr>
        <w:t>Μπαργιώτας</w:t>
      </w:r>
      <w:proofErr w:type="spellEnd"/>
      <w:r>
        <w:rPr>
          <w:rFonts w:eastAsia="Times New Roman" w:cs="Times New Roman"/>
          <w:szCs w:val="24"/>
        </w:rPr>
        <w:t xml:space="preserve">, αλλά παρελθόν, στα αζήτητα. Αυτό αντέχει. Άντεξε και όταν ένα ολόκληρο, οργανωμένο </w:t>
      </w:r>
      <w:r w:rsidRPr="00911877">
        <w:rPr>
          <w:rFonts w:eastAsia="Times New Roman" w:cs="Times New Roman"/>
          <w:szCs w:val="24"/>
        </w:rPr>
        <w:t>πολιτικ</w:t>
      </w:r>
      <w:r>
        <w:rPr>
          <w:rFonts w:eastAsia="Times New Roman" w:cs="Times New Roman"/>
          <w:szCs w:val="24"/>
        </w:rPr>
        <w:t xml:space="preserve">ό σύστημα και </w:t>
      </w:r>
      <w:r w:rsidRPr="00A42664">
        <w:rPr>
          <w:rFonts w:eastAsia="Times New Roman" w:cs="Times New Roman"/>
          <w:szCs w:val="24"/>
        </w:rPr>
        <w:t>οικονομ</w:t>
      </w:r>
      <w:r>
        <w:rPr>
          <w:rFonts w:eastAsia="Times New Roman" w:cs="Times New Roman"/>
          <w:szCs w:val="24"/>
        </w:rPr>
        <w:t>ικό σύστημα και εκπαιδευτικό σύστημα προσπάθησε να το καταργήσει και δεν τα κατάφερ</w:t>
      </w:r>
      <w:r>
        <w:rPr>
          <w:rFonts w:eastAsia="Times New Roman" w:cs="Times New Roman"/>
          <w:szCs w:val="24"/>
        </w:rPr>
        <w:t xml:space="preserve">ε. </w:t>
      </w:r>
    </w:p>
    <w:p w14:paraId="50A7BAD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Εκεί τα ανακλαστικά αυτής της υγείας του ελληνικού εκπαιδευτικού κόσμου φάνηκαν, γιατί αυτό το άρθρο λέει επίσης ότι η παιδεία αποτελεί βασική αποστολή του κράτους. Λέει, επίσης, ότι όλοι οι Έλληνες έχουν δικαίωμα δωρεάν παιδείας, σε όλες τις βαθμίδες </w:t>
      </w:r>
      <w:r>
        <w:rPr>
          <w:rFonts w:eastAsia="Times New Roman" w:cs="Times New Roman"/>
          <w:szCs w:val="24"/>
        </w:rPr>
        <w:t>της, στα κρατικά εκπαιδευτήρια. Λέει επίσης ότι η ανώτατη εκπαίδευση παρέχεται αποκλειστικά από ιδρύματα που αποτελούν νομικά πρόσωπα δημοσίου δικαίου με πλήρη αυτοδιοίκηση. Εδώ είναι το αυτοδιοίκητο. Λέει ότι τα ιδρύματα αυτά τελούν υπό την εποπτεία του κ</w:t>
      </w:r>
      <w:r>
        <w:rPr>
          <w:rFonts w:eastAsia="Times New Roman" w:cs="Times New Roman"/>
          <w:szCs w:val="24"/>
        </w:rPr>
        <w:t xml:space="preserve">ράτους και έχουν δικαίωμα να ενισχύονται </w:t>
      </w:r>
      <w:r w:rsidRPr="00A42664">
        <w:rPr>
          <w:rFonts w:eastAsia="Times New Roman" w:cs="Times New Roman"/>
          <w:szCs w:val="24"/>
        </w:rPr>
        <w:t>οικονομ</w:t>
      </w:r>
      <w:r>
        <w:rPr>
          <w:rFonts w:eastAsia="Times New Roman" w:cs="Times New Roman"/>
          <w:szCs w:val="24"/>
        </w:rPr>
        <w:t xml:space="preserve">ικά από αυτό και λειτουργούν σύμφωνα με τους νόμους που αφορούν τους οργανισμούς τους. Οι δε καθηγητές, λέει η παράγραφος 6, των </w:t>
      </w:r>
      <w:r>
        <w:rPr>
          <w:rFonts w:eastAsia="Times New Roman" w:cs="Times New Roman"/>
          <w:szCs w:val="24"/>
        </w:rPr>
        <w:t>α</w:t>
      </w:r>
      <w:r w:rsidRPr="00262939">
        <w:rPr>
          <w:rFonts w:eastAsia="Times New Roman" w:cs="Times New Roman"/>
          <w:szCs w:val="24"/>
        </w:rPr>
        <w:t xml:space="preserve">νώτατων </w:t>
      </w:r>
      <w:r>
        <w:rPr>
          <w:rFonts w:eastAsia="Times New Roman" w:cs="Times New Roman"/>
          <w:szCs w:val="24"/>
        </w:rPr>
        <w:t>ε</w:t>
      </w:r>
      <w:r w:rsidRPr="00262939">
        <w:rPr>
          <w:rFonts w:eastAsia="Times New Roman" w:cs="Times New Roman"/>
          <w:szCs w:val="24"/>
        </w:rPr>
        <w:t xml:space="preserve">κπαιδευτικών </w:t>
      </w:r>
      <w:r>
        <w:rPr>
          <w:rFonts w:eastAsia="Times New Roman" w:cs="Times New Roman"/>
          <w:szCs w:val="24"/>
        </w:rPr>
        <w:t>ι</w:t>
      </w:r>
      <w:r w:rsidRPr="00262939">
        <w:rPr>
          <w:rFonts w:eastAsia="Times New Roman" w:cs="Times New Roman"/>
          <w:szCs w:val="24"/>
        </w:rPr>
        <w:t xml:space="preserve">δρυμάτων είναι δημόσιοι λειτουργοί. </w:t>
      </w:r>
      <w:r>
        <w:rPr>
          <w:rFonts w:eastAsia="Times New Roman" w:cs="Times New Roman"/>
          <w:szCs w:val="24"/>
        </w:rPr>
        <w:t xml:space="preserve">Για να δούμε πόση βάση έχουν και όλες αυτές οι συζητήσεις για τις υπερωρίες ή για το ένα ή για το άλλο, χωρίς να σημαίνει ότι δεν </w:t>
      </w:r>
      <w:r w:rsidRPr="00E57B5A">
        <w:rPr>
          <w:rFonts w:eastAsia="Times New Roman" w:cs="Times New Roman"/>
          <w:szCs w:val="24"/>
        </w:rPr>
        <w:t>πρέπει να</w:t>
      </w:r>
      <w:r>
        <w:rPr>
          <w:rFonts w:eastAsia="Times New Roman" w:cs="Times New Roman"/>
          <w:szCs w:val="24"/>
        </w:rPr>
        <w:t xml:space="preserve"> πάρουν δεκαπλάσιους μισθούς οι εκπαιδευτικοί. Βεβαίως, αλλά αυτό είναι άλλο ζήτημα.</w:t>
      </w:r>
    </w:p>
    <w:p w14:paraId="50A7BAD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Θέλω, λοιπόν, να πω ότι το άρθρο</w:t>
      </w:r>
      <w:r>
        <w:rPr>
          <w:rFonts w:eastAsia="Times New Roman" w:cs="Times New Roman"/>
          <w:szCs w:val="24"/>
        </w:rPr>
        <w:t xml:space="preserve"> 16 και το ελληνικό Σύνταγμα δεν είναι στην εποχή των φαντασμάτων</w:t>
      </w:r>
      <w:r>
        <w:rPr>
          <w:rFonts w:eastAsia="Times New Roman" w:cs="Times New Roman"/>
          <w:szCs w:val="24"/>
        </w:rPr>
        <w:t>,</w:t>
      </w:r>
      <w:r>
        <w:rPr>
          <w:rFonts w:eastAsia="Times New Roman" w:cs="Times New Roman"/>
          <w:szCs w:val="24"/>
        </w:rPr>
        <w:t xml:space="preserve"> που λένε σήμερα </w:t>
      </w:r>
      <w:r>
        <w:rPr>
          <w:rFonts w:eastAsia="Times New Roman" w:cs="Times New Roman"/>
          <w:szCs w:val="24"/>
        </w:rPr>
        <w:t>«</w:t>
      </w:r>
      <w:r>
        <w:rPr>
          <w:rFonts w:eastAsia="Times New Roman" w:cs="Times New Roman"/>
          <w:szCs w:val="24"/>
        </w:rPr>
        <w:t xml:space="preserve">ΤΑ </w:t>
      </w:r>
      <w:r>
        <w:rPr>
          <w:rFonts w:eastAsia="Times New Roman" w:cs="Times New Roman"/>
          <w:szCs w:val="24"/>
        </w:rPr>
        <w:t>ΝΕΑ»</w:t>
      </w:r>
      <w:r>
        <w:rPr>
          <w:rFonts w:eastAsia="Times New Roman" w:cs="Times New Roman"/>
          <w:szCs w:val="24"/>
        </w:rPr>
        <w:t>, δεν είναι το γύρισμα τη</w:t>
      </w:r>
      <w:r>
        <w:rPr>
          <w:rFonts w:eastAsia="Times New Roman" w:cs="Times New Roman"/>
          <w:szCs w:val="24"/>
        </w:rPr>
        <w:t>ς</w:t>
      </w:r>
      <w:r>
        <w:rPr>
          <w:rFonts w:eastAsia="Times New Roman" w:cs="Times New Roman"/>
          <w:szCs w:val="24"/>
        </w:rPr>
        <w:t xml:space="preserve"> πλάτη</w:t>
      </w:r>
      <w:r>
        <w:rPr>
          <w:rFonts w:eastAsia="Times New Roman" w:cs="Times New Roman"/>
          <w:szCs w:val="24"/>
        </w:rPr>
        <w:t>ς</w:t>
      </w:r>
      <w:r>
        <w:rPr>
          <w:rFonts w:eastAsia="Times New Roman" w:cs="Times New Roman"/>
          <w:szCs w:val="24"/>
        </w:rPr>
        <w:t xml:space="preserve"> στο μέλλον</w:t>
      </w:r>
      <w:r>
        <w:rPr>
          <w:rFonts w:eastAsia="Times New Roman" w:cs="Times New Roman"/>
          <w:szCs w:val="24"/>
        </w:rPr>
        <w:t>,</w:t>
      </w:r>
      <w:r>
        <w:rPr>
          <w:rFonts w:eastAsia="Times New Roman" w:cs="Times New Roman"/>
          <w:szCs w:val="24"/>
        </w:rPr>
        <w:t xml:space="preserve"> που υπαινίσσονται μερικοί. </w:t>
      </w:r>
      <w:r>
        <w:rPr>
          <w:rFonts w:eastAsia="Times New Roman" w:cs="Times New Roman"/>
          <w:szCs w:val="24"/>
        </w:rPr>
        <w:t>Αντίθετα,</w:t>
      </w:r>
      <w:r>
        <w:rPr>
          <w:rFonts w:eastAsia="Times New Roman" w:cs="Times New Roman"/>
          <w:szCs w:val="24"/>
        </w:rPr>
        <w:t xml:space="preserve"> είναι μια στέρεη βάση, μέσα από την παγκόσμια κρίση και του εκπαιδευτικού </w:t>
      </w:r>
      <w:r>
        <w:rPr>
          <w:rFonts w:eastAsia="Times New Roman" w:cs="Times New Roman"/>
          <w:szCs w:val="24"/>
        </w:rPr>
        <w:t>συστή</w:t>
      </w:r>
      <w:r>
        <w:rPr>
          <w:rFonts w:eastAsia="Times New Roman" w:cs="Times New Roman"/>
          <w:szCs w:val="24"/>
        </w:rPr>
        <w:t>ματ</w:t>
      </w:r>
      <w:r>
        <w:rPr>
          <w:rFonts w:eastAsia="Times New Roman" w:cs="Times New Roman"/>
          <w:szCs w:val="24"/>
        </w:rPr>
        <w:t xml:space="preserve">ος -γιατί περί αυτού πρόκειται- και του πολιτισμού και της </w:t>
      </w:r>
      <w:r w:rsidRPr="00A42664">
        <w:rPr>
          <w:rFonts w:eastAsia="Times New Roman" w:cs="Times New Roman"/>
          <w:szCs w:val="24"/>
        </w:rPr>
        <w:t>οικονομία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Απέναντι σε αυτή την κρίση </w:t>
      </w:r>
      <w:r>
        <w:rPr>
          <w:rFonts w:eastAsia="Times New Roman" w:cs="Times New Roman"/>
          <w:szCs w:val="24"/>
        </w:rPr>
        <w:t>ακριβώς</w:t>
      </w:r>
      <w:r>
        <w:rPr>
          <w:rFonts w:eastAsia="Times New Roman" w:cs="Times New Roman"/>
          <w:szCs w:val="24"/>
        </w:rPr>
        <w:t>,</w:t>
      </w:r>
      <w:r>
        <w:rPr>
          <w:rFonts w:eastAsia="Times New Roman" w:cs="Times New Roman"/>
          <w:szCs w:val="24"/>
        </w:rPr>
        <w:t xml:space="preserve"> οι νέες τάσεις που αναπτύσσονται μέσα από την αποτυχία του νεοφιλελευθερισμού, που έχει οδηγήσει σε νέες ανισότητες και σε νέα φτώχεια και σε νέα δυσ</w:t>
      </w:r>
      <w:r>
        <w:rPr>
          <w:rFonts w:eastAsia="Times New Roman" w:cs="Times New Roman"/>
          <w:szCs w:val="24"/>
        </w:rPr>
        <w:t>τυχία και απειλεί να δημιουργήσει νέους πολέμους, παγκόσμιους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Γεννιέται μια νέα Ελλάδα</w:t>
      </w:r>
      <w:r>
        <w:rPr>
          <w:rFonts w:eastAsia="Times New Roman" w:cs="Times New Roman"/>
          <w:szCs w:val="24"/>
        </w:rPr>
        <w:t xml:space="preserve"> μέσα από αυτή την αμφισβήτηση πλέον αυτής της τελευταίας εικοσαετίας, </w:t>
      </w:r>
      <w:proofErr w:type="spellStart"/>
      <w:r>
        <w:rPr>
          <w:rFonts w:eastAsia="Times New Roman" w:cs="Times New Roman"/>
          <w:szCs w:val="24"/>
        </w:rPr>
        <w:t>τριαντακονταετίας</w:t>
      </w:r>
      <w:proofErr w:type="spellEnd"/>
      <w:r>
        <w:rPr>
          <w:rFonts w:eastAsia="Times New Roman" w:cs="Times New Roman"/>
          <w:szCs w:val="24"/>
        </w:rPr>
        <w:t xml:space="preserve"> και του μεταμοντερνισμού, από </w:t>
      </w:r>
      <w:r w:rsidRPr="002F7918">
        <w:rPr>
          <w:rFonts w:eastAsia="Times New Roman" w:cs="Times New Roman"/>
          <w:szCs w:val="24"/>
        </w:rPr>
        <w:t>το οποίο</w:t>
      </w:r>
      <w:r>
        <w:rPr>
          <w:rFonts w:eastAsia="Times New Roman" w:cs="Times New Roman"/>
          <w:szCs w:val="24"/>
        </w:rPr>
        <w:t xml:space="preserve"> καλά η </w:t>
      </w:r>
      <w:r w:rsidRPr="00391AB7">
        <w:rPr>
          <w:rFonts w:eastAsia="Times New Roman" w:cs="Times New Roman"/>
          <w:szCs w:val="24"/>
        </w:rPr>
        <w:t>Νέα Δημοκρατία</w:t>
      </w:r>
      <w:r>
        <w:rPr>
          <w:rFonts w:eastAsia="Times New Roman" w:cs="Times New Roman"/>
          <w:szCs w:val="24"/>
        </w:rPr>
        <w:t xml:space="preserve">, αλλά το ΠΑΣΟΚ και </w:t>
      </w:r>
      <w:r>
        <w:rPr>
          <w:rFonts w:eastAsia="Times New Roman" w:cs="Times New Roman"/>
          <w:szCs w:val="24"/>
        </w:rPr>
        <w:t>η Δημοκρατική Αριστερά!</w:t>
      </w:r>
      <w:r>
        <w:rPr>
          <w:rFonts w:eastAsia="Times New Roman" w:cs="Times New Roman"/>
          <w:szCs w:val="24"/>
        </w:rPr>
        <w:t>...</w:t>
      </w:r>
      <w:r>
        <w:rPr>
          <w:rFonts w:eastAsia="Times New Roman" w:cs="Times New Roman"/>
          <w:szCs w:val="24"/>
        </w:rPr>
        <w:t xml:space="preserve"> Τυχαίο είναι, βέβαια, που όλος αυτός ο χώρος της σοσιαλδημοκρατίας έχει καταρρεύσει σε όλη την Ευρώπη και αντέχουν μόνο φωνές μέσα από αυτή την παράδοση σαν του </w:t>
      </w:r>
      <w:proofErr w:type="spellStart"/>
      <w:r>
        <w:rPr>
          <w:rFonts w:eastAsia="Times New Roman" w:cs="Times New Roman"/>
          <w:szCs w:val="24"/>
        </w:rPr>
        <w:t>Κ</w:t>
      </w:r>
      <w:r w:rsidRPr="004200E3">
        <w:rPr>
          <w:rFonts w:eastAsia="Times New Roman" w:cs="Times New Roman"/>
          <w:szCs w:val="24"/>
        </w:rPr>
        <w:t>όρμπιν</w:t>
      </w:r>
      <w:proofErr w:type="spellEnd"/>
      <w:r>
        <w:rPr>
          <w:rFonts w:eastAsia="Times New Roman" w:cs="Times New Roman"/>
          <w:szCs w:val="24"/>
        </w:rPr>
        <w:t>; Τυχαίο είναι;</w:t>
      </w:r>
    </w:p>
    <w:p w14:paraId="50A7BADF" w14:textId="77777777" w:rsidR="007C6747" w:rsidRDefault="00E91359">
      <w:pPr>
        <w:spacing w:after="0" w:line="600" w:lineRule="auto"/>
        <w:ind w:firstLine="720"/>
        <w:contextualSpacing/>
        <w:jc w:val="both"/>
        <w:rPr>
          <w:rFonts w:eastAsia="Times New Roman" w:cs="Times New Roman"/>
          <w:color w:val="000000"/>
          <w:szCs w:val="24"/>
        </w:rPr>
      </w:pPr>
      <w:r w:rsidRPr="00453E21">
        <w:rPr>
          <w:rFonts w:eastAsia="Times New Roman" w:cs="Times New Roman"/>
          <w:color w:val="000000"/>
          <w:szCs w:val="24"/>
        </w:rPr>
        <w:t xml:space="preserve">Αυτό, λοιπόν, είναι </w:t>
      </w:r>
      <w:r>
        <w:rPr>
          <w:rFonts w:eastAsia="Times New Roman" w:cs="Times New Roman"/>
          <w:color w:val="000000"/>
          <w:szCs w:val="24"/>
        </w:rPr>
        <w:t xml:space="preserve">το ζήτημα που επιχειρεί </w:t>
      </w:r>
      <w:r>
        <w:rPr>
          <w:rFonts w:eastAsia="Times New Roman" w:cs="Times New Roman"/>
          <w:color w:val="000000"/>
          <w:szCs w:val="24"/>
        </w:rPr>
        <w:t>να φέρει ένα νομοσχέδιο, που ναι, έχει αρετές, αλλά του λείπει όντως κάτι πολύ σημαντικό. Δεν είναι προϊόν κοινωνικών διεκδικήσεων και κινημάτων παιδείας</w:t>
      </w:r>
      <w:r>
        <w:rPr>
          <w:rFonts w:eastAsia="Times New Roman" w:cs="Times New Roman"/>
          <w:color w:val="000000"/>
          <w:szCs w:val="24"/>
        </w:rPr>
        <w:t>, όπως</w:t>
      </w:r>
      <w:r>
        <w:rPr>
          <w:rFonts w:eastAsia="Times New Roman" w:cs="Times New Roman"/>
          <w:color w:val="000000"/>
          <w:szCs w:val="24"/>
        </w:rPr>
        <w:t xml:space="preserve"> σε άλλες εποχές. Μπορεί ο Παπανούτσος και η  Ένωση Κέντρου να έκαναν την εκπαιδευτική μεταρρύθμι</w:t>
      </w:r>
      <w:r>
        <w:rPr>
          <w:rFonts w:eastAsia="Times New Roman" w:cs="Times New Roman"/>
          <w:color w:val="000000"/>
          <w:szCs w:val="24"/>
        </w:rPr>
        <w:t>ση το 1964, μπορεί το ΠΑΣΟΚ να έκανε την εκπαιδευτική μεταρρύθμιση το 1982, αλλά αυτά αποτύπωσαν τεράστια κινήματα πολιτιστικά, εκπαιδευτικά, κοινωνικά, των οποίων η Αριστερά ήταν η ψυχή και για το «προίκα στην παιδεία» και για όλες τις μετέπειτα διεκδ</w:t>
      </w:r>
      <w:r>
        <w:rPr>
          <w:rFonts w:eastAsia="Times New Roman" w:cs="Times New Roman"/>
          <w:color w:val="000000"/>
          <w:szCs w:val="24"/>
        </w:rPr>
        <w:t>ι</w:t>
      </w:r>
      <w:r>
        <w:rPr>
          <w:rFonts w:eastAsia="Times New Roman" w:cs="Times New Roman"/>
          <w:color w:val="000000"/>
          <w:szCs w:val="24"/>
        </w:rPr>
        <w:t>κ</w:t>
      </w:r>
      <w:r>
        <w:rPr>
          <w:rFonts w:eastAsia="Times New Roman" w:cs="Times New Roman"/>
          <w:color w:val="000000"/>
          <w:szCs w:val="24"/>
        </w:rPr>
        <w:t>ή</w:t>
      </w:r>
      <w:r>
        <w:rPr>
          <w:rFonts w:eastAsia="Times New Roman" w:cs="Times New Roman"/>
          <w:color w:val="000000"/>
          <w:szCs w:val="24"/>
        </w:rPr>
        <w:t>σ</w:t>
      </w:r>
      <w:r>
        <w:rPr>
          <w:rFonts w:eastAsia="Times New Roman" w:cs="Times New Roman"/>
          <w:color w:val="000000"/>
          <w:szCs w:val="24"/>
        </w:rPr>
        <w:t>ει</w:t>
      </w:r>
      <w:r>
        <w:rPr>
          <w:rFonts w:eastAsia="Times New Roman" w:cs="Times New Roman"/>
          <w:color w:val="000000"/>
          <w:szCs w:val="24"/>
        </w:rPr>
        <w:t xml:space="preserve">ς. </w:t>
      </w:r>
    </w:p>
    <w:p w14:paraId="50A7BAE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50A7BAE1"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Τελειώνω, κύριε Πρόεδρε.</w:t>
      </w:r>
    </w:p>
    <w:p w14:paraId="50A7BAE2"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 Γι</w:t>
      </w:r>
      <w:r>
        <w:rPr>
          <w:rFonts w:eastAsia="Times New Roman" w:cs="Times New Roman"/>
          <w:color w:val="000000"/>
          <w:szCs w:val="24"/>
        </w:rPr>
        <w:t>α</w:t>
      </w:r>
      <w:r>
        <w:rPr>
          <w:rFonts w:eastAsia="Times New Roman" w:cs="Times New Roman"/>
          <w:color w:val="000000"/>
          <w:szCs w:val="24"/>
        </w:rPr>
        <w:t xml:space="preserve"> αυτό μπορεί η Αριστερά σήμερα, έστω και όταν δεν είναι μία κοινωνία σε εγρήγορση για να ανοίξει νέους δρόμους δημοκρατίας, προόδου και πνευματικής ανάπτυξης</w:t>
      </w:r>
      <w:r>
        <w:rPr>
          <w:rFonts w:eastAsia="Times New Roman" w:cs="Times New Roman"/>
          <w:color w:val="000000"/>
          <w:szCs w:val="24"/>
        </w:rPr>
        <w:t>,</w:t>
      </w:r>
      <w:r>
        <w:rPr>
          <w:rFonts w:eastAsia="Times New Roman" w:cs="Times New Roman"/>
          <w:color w:val="000000"/>
          <w:szCs w:val="24"/>
        </w:rPr>
        <w:t xml:space="preserve"> τουλάχιστον να στέκεται σε κρίσιμες στιγμές, ακριβώς με το επιχείρημα ότι η παιδεία, η εκπαίδευση</w:t>
      </w:r>
      <w:r>
        <w:rPr>
          <w:rFonts w:eastAsia="Times New Roman" w:cs="Times New Roman"/>
          <w:color w:val="000000"/>
          <w:szCs w:val="24"/>
        </w:rPr>
        <w:t xml:space="preserve">, η μόρφωση, ναι, κυρίες και κύριοι συνάδελφοι, όπως είπε και ο Ευκλείδης </w:t>
      </w:r>
      <w:proofErr w:type="spellStart"/>
      <w:r>
        <w:rPr>
          <w:rFonts w:eastAsia="Times New Roman" w:cs="Times New Roman"/>
          <w:color w:val="000000"/>
          <w:szCs w:val="24"/>
        </w:rPr>
        <w:t>Τσακαλώτος</w:t>
      </w:r>
      <w:proofErr w:type="spellEnd"/>
      <w:r>
        <w:rPr>
          <w:rFonts w:eastAsia="Times New Roman" w:cs="Times New Roman"/>
          <w:color w:val="000000"/>
          <w:szCs w:val="24"/>
        </w:rPr>
        <w:t xml:space="preserve">, είναι </w:t>
      </w:r>
      <w:proofErr w:type="spellStart"/>
      <w:r>
        <w:rPr>
          <w:rFonts w:eastAsia="Times New Roman" w:cs="Times New Roman"/>
          <w:color w:val="000000"/>
          <w:szCs w:val="24"/>
        </w:rPr>
        <w:t>αυταξία</w:t>
      </w:r>
      <w:proofErr w:type="spellEnd"/>
      <w:r>
        <w:rPr>
          <w:rFonts w:eastAsia="Times New Roman" w:cs="Times New Roman"/>
          <w:color w:val="000000"/>
          <w:szCs w:val="24"/>
        </w:rPr>
        <w:t xml:space="preserve">. </w:t>
      </w:r>
      <w:r>
        <w:rPr>
          <w:rFonts w:eastAsia="Times New Roman" w:cs="Times New Roman"/>
          <w:color w:val="000000"/>
          <w:szCs w:val="24"/>
        </w:rPr>
        <w:t>Α</w:t>
      </w:r>
      <w:r>
        <w:rPr>
          <w:rFonts w:eastAsia="Times New Roman" w:cs="Times New Roman"/>
          <w:color w:val="000000"/>
          <w:szCs w:val="24"/>
        </w:rPr>
        <w:t xml:space="preserve">πό κει και πέρα, όταν αυτό, όχι μόνο γίνει δεκτό, αλλά κατοχυρωθεί, μπορεί να αρχίσει η όποια συζήτηση. </w:t>
      </w:r>
    </w:p>
    <w:p w14:paraId="50A7BAE3"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Τελειώνω με δύο παραδείγματα μικρής </w:t>
      </w:r>
      <w:r>
        <w:rPr>
          <w:rFonts w:eastAsia="Times New Roman" w:cs="Times New Roman"/>
          <w:color w:val="000000"/>
          <w:szCs w:val="24"/>
        </w:rPr>
        <w:t>εμβέλει</w:t>
      </w:r>
      <w:r>
        <w:rPr>
          <w:rFonts w:eastAsia="Times New Roman" w:cs="Times New Roman"/>
          <w:color w:val="000000"/>
          <w:szCs w:val="24"/>
        </w:rPr>
        <w:t>ας, αλ</w:t>
      </w:r>
      <w:r>
        <w:rPr>
          <w:rFonts w:eastAsia="Times New Roman" w:cs="Times New Roman"/>
          <w:color w:val="000000"/>
          <w:szCs w:val="24"/>
        </w:rPr>
        <w:t xml:space="preserve">λά νομίζω ενδεικτικά. </w:t>
      </w:r>
    </w:p>
    <w:p w14:paraId="50A7BAE4"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Γνωρίζω μία βιομηχανία στην Ελλάδα -όχι πρόσφατα, από παλιά- που κάθε τόσο κάνει μία συμφωνία με κάποιο τμήμα στο Εθνικό Μετσόβιο Πολυτεχνείο, διαφανώς και με όλο το τμήμα και όχι με έναν καθηγητή</w:t>
      </w:r>
      <w:r>
        <w:rPr>
          <w:rFonts w:eastAsia="Times New Roman" w:cs="Times New Roman"/>
          <w:color w:val="000000"/>
          <w:szCs w:val="24"/>
        </w:rPr>
        <w:t>,</w:t>
      </w:r>
      <w:r>
        <w:rPr>
          <w:rFonts w:eastAsia="Times New Roman" w:cs="Times New Roman"/>
          <w:color w:val="000000"/>
          <w:szCs w:val="24"/>
        </w:rPr>
        <w:t xml:space="preserve"> και δίνει παραγγελίες για να μελετη</w:t>
      </w:r>
      <w:r>
        <w:rPr>
          <w:rFonts w:eastAsia="Times New Roman" w:cs="Times New Roman"/>
          <w:color w:val="000000"/>
          <w:szCs w:val="24"/>
        </w:rPr>
        <w:t xml:space="preserve">θεί η αντοχή υλικών σε κάποια ζητήματα, επί τη βάσει </w:t>
      </w:r>
      <w:r>
        <w:rPr>
          <w:rFonts w:eastAsia="Times New Roman" w:cs="Times New Roman"/>
          <w:color w:val="000000"/>
          <w:szCs w:val="24"/>
        </w:rPr>
        <w:t>προ</w:t>
      </w:r>
      <w:r>
        <w:rPr>
          <w:rFonts w:eastAsia="Times New Roman" w:cs="Times New Roman"/>
          <w:color w:val="000000"/>
          <w:szCs w:val="24"/>
        </w:rPr>
        <w:t>διαγραφών και το Πολυτεχνείο ανταποκρίνεται. Υπάρχει αμοιβή, όχι για έναν, αλλά για το τμήμα και με διαφάνεια,</w:t>
      </w:r>
      <w:r w:rsidRPr="00D20362">
        <w:rPr>
          <w:rFonts w:eastAsia="Times New Roman" w:cs="Times New Roman"/>
          <w:color w:val="000000"/>
          <w:szCs w:val="24"/>
        </w:rPr>
        <w:t xml:space="preserve"> </w:t>
      </w:r>
      <w:r>
        <w:rPr>
          <w:rFonts w:eastAsia="Times New Roman" w:cs="Times New Roman"/>
          <w:color w:val="000000"/>
          <w:szCs w:val="24"/>
        </w:rPr>
        <w:t>με αποδείξεις, όχι «μαύρα» και αυτό αποτελεί όντως μια εφαρμογή που η επιστήμη και η έρευ</w:t>
      </w:r>
      <w:r>
        <w:rPr>
          <w:rFonts w:eastAsia="Times New Roman" w:cs="Times New Roman"/>
          <w:color w:val="000000"/>
          <w:szCs w:val="24"/>
        </w:rPr>
        <w:t xml:space="preserve">να υπηρετούν την παραγωγή. </w:t>
      </w:r>
    </w:p>
    <w:p w14:paraId="50A7BAE5"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Από την άλλη, έ</w:t>
      </w:r>
      <w:r>
        <w:rPr>
          <w:rFonts w:eastAsia="Times New Roman" w:cs="Times New Roman"/>
          <w:color w:val="000000"/>
          <w:szCs w:val="24"/>
        </w:rPr>
        <w:t xml:space="preserve">χω ζήσει στην επαγγελματική μου διαδρομή ως εμπορικός υπεύθυνος του φαρμακείου στα οποίο εργαζόμουν, το </w:t>
      </w:r>
      <w:r>
        <w:rPr>
          <w:rFonts w:eastAsia="Times New Roman" w:cs="Times New Roman"/>
          <w:color w:val="000000"/>
          <w:szCs w:val="24"/>
          <w:lang w:val="en-US"/>
        </w:rPr>
        <w:t>promotion</w:t>
      </w:r>
      <w:r>
        <w:rPr>
          <w:rFonts w:eastAsia="Times New Roman" w:cs="Times New Roman"/>
          <w:color w:val="000000"/>
          <w:szCs w:val="24"/>
        </w:rPr>
        <w:t>, την προώθηση προϊόντων</w:t>
      </w:r>
      <w:r w:rsidRPr="00D20362">
        <w:rPr>
          <w:rFonts w:eastAsia="Times New Roman" w:cs="Times New Roman"/>
          <w:color w:val="000000"/>
          <w:szCs w:val="24"/>
        </w:rPr>
        <w:t>,</w:t>
      </w:r>
      <w:r>
        <w:rPr>
          <w:rFonts w:eastAsia="Times New Roman" w:cs="Times New Roman"/>
          <w:color w:val="000000"/>
          <w:szCs w:val="24"/>
        </w:rPr>
        <w:t xml:space="preserve"> όχι φαρμάκων τόσο</w:t>
      </w:r>
      <w:r w:rsidRPr="00D20362">
        <w:rPr>
          <w:rFonts w:eastAsia="Times New Roman" w:cs="Times New Roman"/>
          <w:color w:val="000000"/>
          <w:szCs w:val="24"/>
        </w:rPr>
        <w:t xml:space="preserve">, </w:t>
      </w:r>
      <w:r>
        <w:rPr>
          <w:rFonts w:eastAsia="Times New Roman" w:cs="Times New Roman"/>
          <w:color w:val="000000"/>
          <w:szCs w:val="24"/>
        </w:rPr>
        <w:t xml:space="preserve">αλλά κυρίως συμπληρωμάτων διατροφής, προϊόντων υγείας, δέρματος, μαλλιών, καλλυντικά, δηλαδή </w:t>
      </w:r>
      <w:proofErr w:type="spellStart"/>
      <w:r>
        <w:rPr>
          <w:rFonts w:eastAsia="Times New Roman" w:cs="Times New Roman"/>
          <w:color w:val="000000"/>
          <w:szCs w:val="24"/>
        </w:rPr>
        <w:t>κλ.π</w:t>
      </w:r>
      <w:proofErr w:type="spellEnd"/>
      <w:r>
        <w:rPr>
          <w:rFonts w:eastAsia="Times New Roman" w:cs="Times New Roman"/>
          <w:color w:val="000000"/>
          <w:szCs w:val="24"/>
        </w:rPr>
        <w:t xml:space="preserve">., με μελέτες πανεπιστημιακών –όχι τμημάτων- </w:t>
      </w:r>
      <w:proofErr w:type="spellStart"/>
      <w:r>
        <w:rPr>
          <w:rFonts w:eastAsia="Times New Roman" w:cs="Times New Roman"/>
          <w:color w:val="000000"/>
          <w:szCs w:val="24"/>
        </w:rPr>
        <w:t>καθηγητάδων</w:t>
      </w:r>
      <w:proofErr w:type="spellEnd"/>
      <w:r>
        <w:rPr>
          <w:rFonts w:eastAsia="Times New Roman" w:cs="Times New Roman"/>
          <w:color w:val="000000"/>
          <w:szCs w:val="24"/>
        </w:rPr>
        <w:t xml:space="preserve"> να συνοδεύουν το </w:t>
      </w:r>
      <w:r>
        <w:rPr>
          <w:rFonts w:eastAsia="Times New Roman" w:cs="Times New Roman"/>
          <w:color w:val="000000"/>
          <w:szCs w:val="24"/>
          <w:lang w:val="en-US"/>
        </w:rPr>
        <w:t>promotion</w:t>
      </w:r>
      <w:r w:rsidRPr="00D20362">
        <w:rPr>
          <w:rFonts w:eastAsia="Times New Roman" w:cs="Times New Roman"/>
          <w:color w:val="000000"/>
          <w:szCs w:val="24"/>
        </w:rPr>
        <w:t xml:space="preserve">. </w:t>
      </w:r>
      <w:r>
        <w:rPr>
          <w:rFonts w:eastAsia="Times New Roman" w:cs="Times New Roman"/>
          <w:color w:val="000000"/>
          <w:szCs w:val="24"/>
        </w:rPr>
        <w:t xml:space="preserve">Δεν χρειαζόταν να έχει ιδιαίτερες γνώσεις κανείς για </w:t>
      </w:r>
      <w:r>
        <w:rPr>
          <w:rFonts w:eastAsia="Times New Roman" w:cs="Times New Roman"/>
          <w:color w:val="000000"/>
          <w:szCs w:val="24"/>
        </w:rPr>
        <w:t xml:space="preserve">να κρίνει </w:t>
      </w:r>
      <w:r>
        <w:rPr>
          <w:rFonts w:eastAsia="Times New Roman" w:cs="Times New Roman"/>
          <w:color w:val="000000"/>
          <w:szCs w:val="24"/>
        </w:rPr>
        <w:t>το πόσο φτη</w:t>
      </w:r>
      <w:r>
        <w:rPr>
          <w:rFonts w:eastAsia="Times New Roman" w:cs="Times New Roman"/>
          <w:color w:val="000000"/>
          <w:szCs w:val="24"/>
        </w:rPr>
        <w:t xml:space="preserve">νές, πέρα από το ότι ήταν εξ ορισμού αναξιοπρεπείς, ήταν αυτές οι πανεπιστημιακές έρευνες. Αυτό είναι υπηρεσία στην αγορά, όχι στην παραγωγή. </w:t>
      </w:r>
      <w:r>
        <w:rPr>
          <w:rFonts w:eastAsia="Times New Roman" w:cs="Times New Roman"/>
          <w:color w:val="000000"/>
          <w:szCs w:val="24"/>
        </w:rPr>
        <w:t>Α</w:t>
      </w:r>
      <w:r>
        <w:rPr>
          <w:rFonts w:eastAsia="Times New Roman" w:cs="Times New Roman"/>
          <w:color w:val="000000"/>
          <w:szCs w:val="24"/>
        </w:rPr>
        <w:t>υτό είναι μια τεράστια διαφορά.</w:t>
      </w:r>
    </w:p>
    <w:p w14:paraId="50A7BAE6"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Θέλουμε, λοιπόν, πανεπιστήμια </w:t>
      </w:r>
      <w:proofErr w:type="spellStart"/>
      <w:r>
        <w:rPr>
          <w:rFonts w:eastAsia="Times New Roman" w:cs="Times New Roman"/>
          <w:color w:val="000000"/>
          <w:szCs w:val="24"/>
        </w:rPr>
        <w:t>αυταξίας</w:t>
      </w:r>
      <w:proofErr w:type="spellEnd"/>
      <w:r>
        <w:rPr>
          <w:rFonts w:eastAsia="Times New Roman" w:cs="Times New Roman"/>
          <w:color w:val="000000"/>
          <w:szCs w:val="24"/>
        </w:rPr>
        <w:t>, της γνώσης, της έρευνας, της μόρφωσης και</w:t>
      </w:r>
      <w:r>
        <w:rPr>
          <w:rFonts w:eastAsia="Times New Roman" w:cs="Times New Roman"/>
          <w:color w:val="000000"/>
          <w:szCs w:val="24"/>
        </w:rPr>
        <w:t xml:space="preserve"> ταυτόχρονα όχι στον αέρα, αλλά συνδυασμένα με τις ανάγκες της παραγωγικής οικονομίας; </w:t>
      </w:r>
      <w:r w:rsidRPr="00D20362">
        <w:rPr>
          <w:rFonts w:eastAsia="Times New Roman" w:cs="Times New Roman"/>
          <w:szCs w:val="24"/>
        </w:rPr>
        <w:t>Ναι, α</w:t>
      </w:r>
      <w:r w:rsidRPr="00D20362">
        <w:rPr>
          <w:rFonts w:eastAsia="Times New Roman" w:cs="Times New Roman"/>
          <w:color w:val="000000"/>
          <w:szCs w:val="24"/>
        </w:rPr>
        <w:t>υτό</w:t>
      </w:r>
      <w:r>
        <w:rPr>
          <w:rFonts w:eastAsia="Times New Roman" w:cs="Times New Roman"/>
          <w:color w:val="000000"/>
          <w:szCs w:val="24"/>
        </w:rPr>
        <w:t xml:space="preserve"> </w:t>
      </w:r>
      <w:r>
        <w:rPr>
          <w:rFonts w:eastAsia="Times New Roman" w:cs="Times New Roman"/>
          <w:color w:val="000000"/>
          <w:szCs w:val="24"/>
        </w:rPr>
        <w:t xml:space="preserve">να </w:t>
      </w:r>
      <w:r>
        <w:rPr>
          <w:rFonts w:eastAsia="Times New Roman" w:cs="Times New Roman"/>
          <w:color w:val="000000"/>
          <w:szCs w:val="24"/>
        </w:rPr>
        <w:t>το συζητήσουμε και νομίζω ότι η Κυβέρνησή μας και το Υπουργείο Παιδείας και σε αυτό το νομοσχέδιο, αυτό προσπαθεί να αποτυπώσει.</w:t>
      </w:r>
    </w:p>
    <w:p w14:paraId="50A7BAE7" w14:textId="77777777" w:rsidR="007C6747" w:rsidRDefault="00E91359">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w:t>
      </w:r>
      <w:r>
        <w:rPr>
          <w:rFonts w:eastAsia="Times New Roman" w:cs="Times New Roman"/>
          <w:b/>
          <w:szCs w:val="24"/>
        </w:rPr>
        <w:t>ης</w:t>
      </w:r>
      <w:r w:rsidRPr="00F85604">
        <w:rPr>
          <w:rFonts w:eastAsia="Times New Roman" w:cs="Times New Roman"/>
          <w:b/>
          <w:szCs w:val="24"/>
        </w:rPr>
        <w:t xml:space="preserve">): </w:t>
      </w:r>
      <w:r>
        <w:rPr>
          <w:rFonts w:eastAsia="Times New Roman" w:cs="Times New Roman"/>
          <w:szCs w:val="24"/>
        </w:rPr>
        <w:t xml:space="preserve">Ολοκληρώσετε, κύριε συνάδελφε. </w:t>
      </w:r>
    </w:p>
    <w:p w14:paraId="50A7BAE8" w14:textId="77777777" w:rsidR="007C6747" w:rsidRDefault="00E91359">
      <w:pPr>
        <w:spacing w:after="0" w:line="600" w:lineRule="auto"/>
        <w:ind w:firstLine="720"/>
        <w:contextualSpacing/>
        <w:jc w:val="both"/>
        <w:rPr>
          <w:rFonts w:eastAsia="Times New Roman" w:cs="Times New Roman"/>
          <w:color w:val="000000"/>
          <w:szCs w:val="24"/>
        </w:rPr>
      </w:pPr>
      <w:r w:rsidRPr="00A25B95">
        <w:rPr>
          <w:rFonts w:eastAsia="Times New Roman" w:cs="Times New Roman"/>
          <w:b/>
          <w:szCs w:val="24"/>
        </w:rPr>
        <w:t xml:space="preserve">ΘΕΟΔΩΡΟΣ ΔΡΙΤΣΑΣ: </w:t>
      </w:r>
      <w:r>
        <w:rPr>
          <w:rFonts w:eastAsia="Times New Roman" w:cs="Times New Roman"/>
          <w:color w:val="000000"/>
          <w:szCs w:val="24"/>
        </w:rPr>
        <w:t>Τα υπόλοιπα ας μείνουν για ένα μέλλον, που δεν</w:t>
      </w:r>
      <w:r>
        <w:rPr>
          <w:rFonts w:eastAsia="Times New Roman" w:cs="Times New Roman"/>
          <w:color w:val="000000"/>
          <w:szCs w:val="24"/>
        </w:rPr>
        <w:t xml:space="preserve"> θα</w:t>
      </w:r>
      <w:r>
        <w:rPr>
          <w:rFonts w:eastAsia="Times New Roman" w:cs="Times New Roman"/>
          <w:color w:val="000000"/>
          <w:szCs w:val="24"/>
        </w:rPr>
        <w:t xml:space="preserve"> έρθει ποτέ, ελπίζω, γιατί θα είναι ένα μέλλον καταστροφικό, το μέλλον της οριστικής κυριαρχίας του νεοφιλελευθερισμού. </w:t>
      </w:r>
    </w:p>
    <w:p w14:paraId="50A7BAE9" w14:textId="77777777" w:rsidR="007C6747" w:rsidRDefault="00E91359">
      <w:pPr>
        <w:spacing w:after="0" w:line="600" w:lineRule="auto"/>
        <w:ind w:firstLine="720"/>
        <w:contextualSpacing/>
        <w:jc w:val="center"/>
        <w:rPr>
          <w:rFonts w:eastAsia="Times New Roman" w:cs="Times New Roman"/>
          <w:color w:val="000000"/>
          <w:szCs w:val="24"/>
        </w:rPr>
      </w:pPr>
      <w:r>
        <w:rPr>
          <w:rFonts w:eastAsia="Times New Roman" w:cs="Times New Roman"/>
          <w:color w:val="000000"/>
          <w:szCs w:val="24"/>
        </w:rPr>
        <w:t>(Χειροκροτήματα από την πτέρυγα</w:t>
      </w:r>
      <w:r>
        <w:rPr>
          <w:rFonts w:eastAsia="Times New Roman" w:cs="Times New Roman"/>
          <w:color w:val="000000"/>
          <w:szCs w:val="24"/>
        </w:rPr>
        <w:t xml:space="preserve"> του ΣΥΡΙΖΑ)</w:t>
      </w:r>
    </w:p>
    <w:p w14:paraId="50A7BAEA" w14:textId="77777777" w:rsidR="007C6747" w:rsidRDefault="00E91359">
      <w:pPr>
        <w:spacing w:after="0" w:line="600" w:lineRule="auto"/>
        <w:ind w:firstLine="720"/>
        <w:contextualSpacing/>
        <w:jc w:val="both"/>
        <w:rPr>
          <w:rFonts w:eastAsia="Times New Roman" w:cs="Times New Roman"/>
          <w:color w:val="000000"/>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A25B95">
        <w:rPr>
          <w:rFonts w:eastAsia="Times New Roman" w:cs="Times New Roman"/>
          <w:szCs w:val="24"/>
        </w:rPr>
        <w:t>Ο Υπουργός</w:t>
      </w:r>
      <w:r>
        <w:rPr>
          <w:rFonts w:eastAsia="Times New Roman" w:cs="Times New Roman"/>
          <w:szCs w:val="24"/>
        </w:rPr>
        <w:t xml:space="preserve"> </w:t>
      </w:r>
      <w:r w:rsidRPr="00A25B95">
        <w:rPr>
          <w:rFonts w:eastAsia="Times New Roman" w:cs="Times New Roman"/>
          <w:szCs w:val="24"/>
        </w:rPr>
        <w:t xml:space="preserve">κ. Κωνσταντίνος </w:t>
      </w:r>
      <w:proofErr w:type="spellStart"/>
      <w:r w:rsidRPr="00A25B95">
        <w:rPr>
          <w:rFonts w:eastAsia="Times New Roman" w:cs="Times New Roman"/>
          <w:szCs w:val="24"/>
        </w:rPr>
        <w:t>Ζουράρις</w:t>
      </w:r>
      <w:proofErr w:type="spellEnd"/>
      <w:r w:rsidRPr="00A25B95">
        <w:rPr>
          <w:rFonts w:eastAsia="Times New Roman" w:cs="Times New Roman"/>
          <w:szCs w:val="24"/>
        </w:rPr>
        <w:t xml:space="preserve"> έχει το</w:t>
      </w:r>
      <w:r>
        <w:rPr>
          <w:rFonts w:eastAsia="Times New Roman" w:cs="Times New Roman"/>
          <w:szCs w:val="24"/>
        </w:rPr>
        <w:t>ν</w:t>
      </w:r>
      <w:r w:rsidRPr="00A25B95">
        <w:rPr>
          <w:rFonts w:eastAsia="Times New Roman" w:cs="Times New Roman"/>
          <w:szCs w:val="24"/>
        </w:rPr>
        <w:t xml:space="preserve"> λόγο. </w:t>
      </w:r>
    </w:p>
    <w:p w14:paraId="50A7BAEB"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b/>
          <w:color w:val="000000"/>
          <w:szCs w:val="24"/>
        </w:rPr>
        <w:t>ΚΩΝΣΤΑΝΤΙΝΟΣ ΖΟΥΡΑΡΙΣ (Υφυπουργός Παιδείας, Έρευνας και Θρησκευμάτων):</w:t>
      </w:r>
      <w:r w:rsidRPr="00A25B95">
        <w:rPr>
          <w:rFonts w:eastAsia="Times New Roman" w:cs="Times New Roman"/>
          <w:color w:val="000000"/>
          <w:szCs w:val="24"/>
        </w:rPr>
        <w:t xml:space="preserve"> </w:t>
      </w:r>
      <w:r>
        <w:rPr>
          <w:rFonts w:eastAsia="Times New Roman" w:cs="Times New Roman"/>
          <w:color w:val="000000"/>
          <w:szCs w:val="24"/>
        </w:rPr>
        <w:t>Κύριε Πρόεδρε, τα σέβη μου.</w:t>
      </w:r>
    </w:p>
    <w:p w14:paraId="50A7BAEC"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Συνάδελφοι και</w:t>
      </w:r>
      <w:r w:rsidRPr="00A25B95">
        <w:rPr>
          <w:rFonts w:eastAsia="Times New Roman" w:cs="Times New Roman"/>
          <w:color w:val="000000"/>
          <w:szCs w:val="24"/>
        </w:rPr>
        <w:t xml:space="preserve"> συνάδελφοι</w:t>
      </w:r>
      <w:r>
        <w:rPr>
          <w:rFonts w:eastAsia="Times New Roman" w:cs="Times New Roman"/>
          <w:color w:val="000000"/>
          <w:szCs w:val="24"/>
        </w:rPr>
        <w:t xml:space="preserve">, </w:t>
      </w:r>
      <w:r w:rsidRPr="00A25B95">
        <w:rPr>
          <w:rFonts w:eastAsia="Times New Roman" w:cs="Times New Roman"/>
          <w:color w:val="000000"/>
          <w:szCs w:val="24"/>
        </w:rPr>
        <w:t>εν τάχει, διότι οι καιροί του Καν</w:t>
      </w:r>
      <w:r w:rsidRPr="00A25B95">
        <w:rPr>
          <w:rFonts w:eastAsia="Times New Roman" w:cs="Times New Roman"/>
          <w:color w:val="000000"/>
          <w:szCs w:val="24"/>
        </w:rPr>
        <w:t>ονισμού ου</w:t>
      </w:r>
      <w:r>
        <w:rPr>
          <w:rFonts w:eastAsia="Times New Roman" w:cs="Times New Roman"/>
          <w:color w:val="000000"/>
          <w:szCs w:val="24"/>
        </w:rPr>
        <w:t xml:space="preserve"> </w:t>
      </w:r>
      <w:r w:rsidRPr="00A25B95">
        <w:rPr>
          <w:rFonts w:eastAsia="Times New Roman" w:cs="Times New Roman"/>
          <w:color w:val="000000"/>
          <w:szCs w:val="24"/>
        </w:rPr>
        <w:t xml:space="preserve">μενετοί και </w:t>
      </w:r>
      <w:r>
        <w:rPr>
          <w:rFonts w:eastAsia="Times New Roman" w:cs="Times New Roman"/>
          <w:color w:val="000000"/>
          <w:szCs w:val="24"/>
        </w:rPr>
        <w:t>μου</w:t>
      </w:r>
      <w:r w:rsidRPr="00A25B95">
        <w:rPr>
          <w:rFonts w:eastAsia="Times New Roman" w:cs="Times New Roman"/>
          <w:color w:val="000000"/>
          <w:szCs w:val="24"/>
        </w:rPr>
        <w:t xml:space="preserve"> τους </w:t>
      </w:r>
      <w:r>
        <w:rPr>
          <w:rFonts w:eastAsia="Times New Roman" w:cs="Times New Roman"/>
          <w:color w:val="000000"/>
          <w:szCs w:val="24"/>
        </w:rPr>
        <w:t xml:space="preserve">κόψαν και λίγο. </w:t>
      </w:r>
    </w:p>
    <w:p w14:paraId="50A7BAED" w14:textId="77777777" w:rsidR="007C6747" w:rsidRDefault="00E91359">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Τα κατ’ εμέ, </w:t>
      </w:r>
      <w:r w:rsidRPr="00A25B95">
        <w:rPr>
          <w:rFonts w:eastAsia="Times New Roman" w:cs="Times New Roman"/>
          <w:color w:val="000000"/>
          <w:szCs w:val="24"/>
        </w:rPr>
        <w:t xml:space="preserve">πρώτον, </w:t>
      </w:r>
      <w:r>
        <w:rPr>
          <w:rFonts w:eastAsia="Times New Roman" w:cs="Times New Roman"/>
          <w:color w:val="000000"/>
          <w:szCs w:val="24"/>
        </w:rPr>
        <w:t xml:space="preserve">τα οποία </w:t>
      </w:r>
      <w:r w:rsidRPr="00A25B95">
        <w:rPr>
          <w:rFonts w:eastAsia="Times New Roman" w:cs="Times New Roman"/>
          <w:color w:val="000000"/>
          <w:szCs w:val="24"/>
        </w:rPr>
        <w:t xml:space="preserve">έχουν να κάνουν με το </w:t>
      </w:r>
      <w:r>
        <w:rPr>
          <w:rFonts w:eastAsia="Times New Roman" w:cs="Times New Roman"/>
          <w:color w:val="000000"/>
          <w:szCs w:val="24"/>
        </w:rPr>
        <w:t>σ</w:t>
      </w:r>
      <w:r w:rsidRPr="00A25B95">
        <w:rPr>
          <w:rFonts w:eastAsia="Times New Roman" w:cs="Times New Roman"/>
          <w:color w:val="000000"/>
          <w:szCs w:val="24"/>
        </w:rPr>
        <w:t xml:space="preserve">χέδιο νόμου. </w:t>
      </w:r>
    </w:p>
    <w:p w14:paraId="50A7BAEE" w14:textId="77777777" w:rsidR="007C6747" w:rsidRDefault="00E91359">
      <w:pPr>
        <w:spacing w:after="0" w:line="600" w:lineRule="auto"/>
        <w:jc w:val="both"/>
        <w:rPr>
          <w:rFonts w:eastAsia="Times New Roman"/>
          <w:color w:val="000000" w:themeColor="text1"/>
          <w:szCs w:val="24"/>
        </w:rPr>
      </w:pPr>
      <w:proofErr w:type="spellStart"/>
      <w:r>
        <w:rPr>
          <w:rFonts w:eastAsia="Times New Roman"/>
          <w:color w:val="000000" w:themeColor="text1"/>
          <w:szCs w:val="24"/>
        </w:rPr>
        <w:t>Οδησσός</w:t>
      </w:r>
      <w:proofErr w:type="spellEnd"/>
      <w:r>
        <w:rPr>
          <w:rFonts w:eastAsia="Times New Roman"/>
          <w:color w:val="000000" w:themeColor="text1"/>
          <w:szCs w:val="24"/>
        </w:rPr>
        <w:t>, δεκατέσσερις χώρες της πρώην Σοβιετικής Ενώσεως, Βρυξέ</w:t>
      </w:r>
      <w:r>
        <w:rPr>
          <w:rFonts w:eastAsia="Times New Roman"/>
          <w:color w:val="000000" w:themeColor="text1"/>
          <w:szCs w:val="24"/>
        </w:rPr>
        <w:t>λ</w:t>
      </w:r>
      <w:r>
        <w:rPr>
          <w:rFonts w:eastAsia="Times New Roman"/>
          <w:color w:val="000000" w:themeColor="text1"/>
          <w:szCs w:val="24"/>
        </w:rPr>
        <w:t>λες, Αλβανία και Γεωργία με τις Υφυπουργούς, με τις συσκέψεις, με τις επισκέ</w:t>
      </w:r>
      <w:r>
        <w:rPr>
          <w:rFonts w:eastAsia="Times New Roman"/>
          <w:color w:val="000000" w:themeColor="text1"/>
          <w:szCs w:val="24"/>
        </w:rPr>
        <w:t>ψεις. «…</w:t>
      </w:r>
      <w:proofErr w:type="spellStart"/>
      <w:r>
        <w:rPr>
          <w:rFonts w:eastAsia="Times New Roman"/>
          <w:color w:val="000000" w:themeColor="text1"/>
          <w:szCs w:val="24"/>
        </w:rPr>
        <w:t>πάρεξ</w:t>
      </w:r>
      <w:proofErr w:type="spellEnd"/>
      <w:r>
        <w:rPr>
          <w:rFonts w:eastAsia="Times New Roman"/>
          <w:color w:val="000000" w:themeColor="text1"/>
          <w:szCs w:val="24"/>
        </w:rPr>
        <w:t xml:space="preserve"> ελευθερία και γλώσσα». Αυτά είναι τα δικά μου θέματα εκεί. Πάνε καλά.</w:t>
      </w:r>
    </w:p>
    <w:p w14:paraId="50A7BAEF"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Για τους συναδέλφους, Σάββα και </w:t>
      </w:r>
      <w:proofErr w:type="spellStart"/>
      <w:r>
        <w:rPr>
          <w:rFonts w:eastAsia="Times New Roman"/>
          <w:color w:val="000000" w:themeColor="text1"/>
          <w:szCs w:val="24"/>
        </w:rPr>
        <w:t>Κέλλα</w:t>
      </w:r>
      <w:proofErr w:type="spellEnd"/>
      <w:r>
        <w:rPr>
          <w:rFonts w:eastAsia="Times New Roman"/>
          <w:color w:val="000000" w:themeColor="text1"/>
          <w:szCs w:val="24"/>
        </w:rPr>
        <w:t>,</w:t>
      </w:r>
      <w:r>
        <w:rPr>
          <w:rFonts w:eastAsia="Times New Roman"/>
          <w:color w:val="000000" w:themeColor="text1"/>
          <w:szCs w:val="24"/>
        </w:rPr>
        <w:t xml:space="preserve"> που ζήτησαν ορισμένες πληροφορίες για το πρόβλημα του Μονάχου -και δεν το έκανα εγώ, αλλά πρέπει να επιμερίσουμε ακριβώς το εγκώμιο κ</w:t>
      </w:r>
      <w:r>
        <w:rPr>
          <w:rFonts w:eastAsia="Times New Roman"/>
          <w:color w:val="000000" w:themeColor="text1"/>
          <w:szCs w:val="24"/>
        </w:rPr>
        <w:t>αι ακριβώς τη δημοκρατική λειτουργία που χαρακτηρίζει τη συγκυβέρνηση αυτή- η κ</w:t>
      </w:r>
      <w:r>
        <w:rPr>
          <w:rFonts w:eastAsia="Times New Roman"/>
          <w:color w:val="000000" w:themeColor="text1"/>
          <w:szCs w:val="24"/>
        </w:rPr>
        <w:t>.</w:t>
      </w:r>
      <w:r>
        <w:rPr>
          <w:rFonts w:eastAsia="Times New Roman"/>
          <w:color w:val="000000" w:themeColor="text1"/>
          <w:szCs w:val="24"/>
        </w:rPr>
        <w:t xml:space="preserve"> Μιχαηλίδου και ο νομικός σύμβουλος </w:t>
      </w:r>
      <w:proofErr w:type="spellStart"/>
      <w:r>
        <w:rPr>
          <w:rFonts w:eastAsia="Times New Roman"/>
          <w:color w:val="000000" w:themeColor="text1"/>
          <w:szCs w:val="24"/>
        </w:rPr>
        <w:t>Καφύρας</w:t>
      </w:r>
      <w:proofErr w:type="spellEnd"/>
      <w:r>
        <w:rPr>
          <w:rFonts w:eastAsia="Times New Roman"/>
          <w:color w:val="000000" w:themeColor="text1"/>
          <w:szCs w:val="24"/>
        </w:rPr>
        <w:t xml:space="preserve"> σε μιάμιση μέρα κατόρθωσαν να κόψουν περίπου 300.000 ευρώ για τους επόμενους δεκατέσσερις μήνες με μια συγχώνευση των σχολείων με πλ</w:t>
      </w:r>
      <w:r>
        <w:rPr>
          <w:rFonts w:eastAsia="Times New Roman"/>
          <w:color w:val="000000" w:themeColor="text1"/>
          <w:szCs w:val="24"/>
        </w:rPr>
        <w:t xml:space="preserve">ήρη επάρκεια. </w:t>
      </w:r>
      <w:r>
        <w:rPr>
          <w:rFonts w:eastAsia="Times New Roman"/>
          <w:color w:val="000000" w:themeColor="text1"/>
          <w:szCs w:val="24"/>
        </w:rPr>
        <w:t>Α</w:t>
      </w:r>
      <w:r>
        <w:rPr>
          <w:rFonts w:eastAsia="Times New Roman"/>
          <w:color w:val="000000" w:themeColor="text1"/>
          <w:szCs w:val="24"/>
        </w:rPr>
        <w:t>πό αυτή την άποψη, αυτό το μπάχαλο υπήρχε επί χρόνια στο Μόναχο. Τα λεφτά τα έχετε άνετα εσείς, ε; Τα πετούσατε έτσι. Είχαμε 63.000 μηνιαίως, συνάδελφε, στο ένα. Το πήγαμε στ</w:t>
      </w:r>
      <w:r>
        <w:rPr>
          <w:rFonts w:eastAsia="Times New Roman"/>
          <w:color w:val="000000" w:themeColor="text1"/>
          <w:szCs w:val="24"/>
        </w:rPr>
        <w:t>ις</w:t>
      </w:r>
      <w:r>
        <w:rPr>
          <w:rFonts w:eastAsia="Times New Roman"/>
          <w:color w:val="000000" w:themeColor="text1"/>
          <w:szCs w:val="24"/>
        </w:rPr>
        <w:t xml:space="preserve"> 40.000 για τους οκτώ μήνες και για τους άλλους επτά στ</w:t>
      </w:r>
      <w:r>
        <w:rPr>
          <w:rFonts w:eastAsia="Times New Roman"/>
          <w:color w:val="000000" w:themeColor="text1"/>
          <w:szCs w:val="24"/>
        </w:rPr>
        <w:t>ις</w:t>
      </w:r>
      <w:r>
        <w:rPr>
          <w:rFonts w:eastAsia="Times New Roman"/>
          <w:color w:val="000000" w:themeColor="text1"/>
          <w:szCs w:val="24"/>
        </w:rPr>
        <w:t xml:space="preserve"> 35.000 σε μιάμιση μέρα.</w:t>
      </w:r>
    </w:p>
    <w:p w14:paraId="50A7BAF0"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Πισίνα βρήκα για το σχολείο. Ίσως διότι στους Βέλγους είπα τους αριθμούς με τα βελγικά και έκαμψα την Υπουργό, η οποία</w:t>
      </w:r>
      <w:r>
        <w:rPr>
          <w:rFonts w:eastAsia="Times New Roman"/>
          <w:color w:val="000000" w:themeColor="text1"/>
          <w:szCs w:val="24"/>
        </w:rPr>
        <w:t>,</w:t>
      </w:r>
      <w:r>
        <w:rPr>
          <w:rFonts w:eastAsia="Times New Roman"/>
          <w:color w:val="000000" w:themeColor="text1"/>
          <w:szCs w:val="24"/>
        </w:rPr>
        <w:t xml:space="preserve"> </w:t>
      </w:r>
      <w:proofErr w:type="spellStart"/>
      <w:r>
        <w:rPr>
          <w:rFonts w:eastAsia="Times New Roman"/>
          <w:color w:val="000000" w:themeColor="text1"/>
          <w:szCs w:val="24"/>
        </w:rPr>
        <w:t>ειρήσθω</w:t>
      </w:r>
      <w:proofErr w:type="spellEnd"/>
      <w:r>
        <w:rPr>
          <w:rFonts w:eastAsia="Times New Roman"/>
          <w:color w:val="000000" w:themeColor="text1"/>
          <w:szCs w:val="24"/>
        </w:rPr>
        <w:t xml:space="preserve"> εν </w:t>
      </w:r>
      <w:proofErr w:type="spellStart"/>
      <w:r>
        <w:rPr>
          <w:rFonts w:eastAsia="Times New Roman"/>
          <w:color w:val="000000" w:themeColor="text1"/>
          <w:szCs w:val="24"/>
        </w:rPr>
        <w:t>παρόδω</w:t>
      </w:r>
      <w:proofErr w:type="spellEnd"/>
      <w:r>
        <w:rPr>
          <w:rFonts w:eastAsia="Times New Roman"/>
          <w:color w:val="000000" w:themeColor="text1"/>
          <w:szCs w:val="24"/>
        </w:rPr>
        <w:t>,</w:t>
      </w:r>
      <w:r>
        <w:rPr>
          <w:rFonts w:eastAsia="Times New Roman"/>
          <w:color w:val="000000" w:themeColor="text1"/>
          <w:szCs w:val="24"/>
        </w:rPr>
        <w:t xml:space="preserve"> σχεδόν συναγωνιζόταν σε ομορφιά εσένα! Επομένως έχουμε πισίνα, διότι δεν είχαν τα παιδιά πισ</w:t>
      </w:r>
      <w:r>
        <w:rPr>
          <w:rFonts w:eastAsia="Times New Roman"/>
          <w:color w:val="000000" w:themeColor="text1"/>
          <w:szCs w:val="24"/>
        </w:rPr>
        <w:t>ίνα και ένα στέγαστρο σε ένα κεντρικότατο σημείο. Ήξερα εγώ ότι είχαν πέντε πισίνες γύρω</w:t>
      </w:r>
      <w:r>
        <w:rPr>
          <w:rFonts w:eastAsia="Times New Roman"/>
          <w:color w:val="000000" w:themeColor="text1"/>
          <w:szCs w:val="24"/>
        </w:rPr>
        <w:t xml:space="preserve"> </w:t>
      </w:r>
      <w:r>
        <w:rPr>
          <w:rFonts w:eastAsia="Times New Roman"/>
          <w:color w:val="000000" w:themeColor="text1"/>
          <w:szCs w:val="24"/>
        </w:rPr>
        <w:t xml:space="preserve">γύρω τα σχολεία στις Βρυξέλλες. Ευχαρίστως οι Βέλγοι, δηλαδή το τμήμα των </w:t>
      </w:r>
      <w:proofErr w:type="spellStart"/>
      <w:r>
        <w:rPr>
          <w:rFonts w:eastAsia="Times New Roman"/>
          <w:color w:val="000000" w:themeColor="text1"/>
          <w:szCs w:val="24"/>
        </w:rPr>
        <w:t>φραγκοφώνων</w:t>
      </w:r>
      <w:proofErr w:type="spellEnd"/>
      <w:r>
        <w:rPr>
          <w:rFonts w:eastAsia="Times New Roman"/>
          <w:color w:val="000000" w:themeColor="text1"/>
          <w:szCs w:val="24"/>
        </w:rPr>
        <w:t>,</w:t>
      </w:r>
      <w:r>
        <w:rPr>
          <w:rFonts w:eastAsia="Times New Roman"/>
          <w:color w:val="000000" w:themeColor="text1"/>
          <w:szCs w:val="24"/>
        </w:rPr>
        <w:t xml:space="preserve"> μας τα έδωσαν κι αυτά. Καλά πάμε εκεί έξω, γιατί όλο έξω είμαι εγώ. Μέσα δεν είμ</w:t>
      </w:r>
      <w:r>
        <w:rPr>
          <w:rFonts w:eastAsia="Times New Roman"/>
          <w:color w:val="000000" w:themeColor="text1"/>
          <w:szCs w:val="24"/>
        </w:rPr>
        <w:t>αι.</w:t>
      </w:r>
    </w:p>
    <w:p w14:paraId="50A7BAF1"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Το άλλο; Τι εκκρεμότητα; Μια Κιργισία. Επειδή έχουμε Έτος Καζαντζάκη, πήγαμε με τον Πρόεδρο της Δημοκρατίας προχθές στο </w:t>
      </w:r>
      <w:proofErr w:type="spellStart"/>
      <w:r>
        <w:rPr>
          <w:rFonts w:eastAsia="Times New Roman"/>
          <w:color w:val="000000" w:themeColor="text1"/>
          <w:szCs w:val="24"/>
        </w:rPr>
        <w:t>Κράσι</w:t>
      </w:r>
      <w:proofErr w:type="spellEnd"/>
      <w:r>
        <w:rPr>
          <w:rFonts w:eastAsia="Times New Roman"/>
          <w:color w:val="000000" w:themeColor="text1"/>
          <w:szCs w:val="24"/>
        </w:rPr>
        <w:t xml:space="preserve"> και δώσαμε βραβεία σε παιδιά. Μια Κιργισία σαν τα κρύα τα νερά, η οποία είναι καθηγήτρια και συνοδός</w:t>
      </w:r>
      <w:r w:rsidRPr="00C32F3A">
        <w:rPr>
          <w:rFonts w:eastAsia="Times New Roman"/>
          <w:color w:val="000000" w:themeColor="text1"/>
          <w:szCs w:val="24"/>
        </w:rPr>
        <w:t xml:space="preserve"> </w:t>
      </w:r>
      <w:r>
        <w:rPr>
          <w:rFonts w:eastAsia="Times New Roman"/>
          <w:color w:val="000000" w:themeColor="text1"/>
          <w:szCs w:val="24"/>
        </w:rPr>
        <w:t xml:space="preserve">μαζί με έναν </w:t>
      </w:r>
      <w:proofErr w:type="spellStart"/>
      <w:r>
        <w:rPr>
          <w:rFonts w:eastAsia="Times New Roman"/>
          <w:color w:val="000000" w:themeColor="text1"/>
          <w:szCs w:val="24"/>
        </w:rPr>
        <w:t>Ουζμπέκο</w:t>
      </w:r>
      <w:proofErr w:type="spellEnd"/>
      <w:r>
        <w:rPr>
          <w:rFonts w:eastAsia="Times New Roman"/>
          <w:color w:val="000000" w:themeColor="text1"/>
          <w:szCs w:val="24"/>
        </w:rPr>
        <w:t>, έρ</w:t>
      </w:r>
      <w:r>
        <w:rPr>
          <w:rFonts w:eastAsia="Times New Roman"/>
          <w:color w:val="000000" w:themeColor="text1"/>
          <w:szCs w:val="24"/>
        </w:rPr>
        <w:t xml:space="preserve">χεται και μου λέει σε ένα διάλειμμα στις 19.00΄: «Νίκησε ο ΠΑΟΚ, όχι εσύ που δίνεις </w:t>
      </w:r>
      <w:proofErr w:type="spellStart"/>
      <w:r>
        <w:rPr>
          <w:rFonts w:eastAsia="Times New Roman"/>
          <w:color w:val="000000" w:themeColor="text1"/>
          <w:szCs w:val="24"/>
        </w:rPr>
        <w:t>ντεμέκ</w:t>
      </w:r>
      <w:proofErr w:type="spellEnd"/>
      <w:r>
        <w:rPr>
          <w:rFonts w:eastAsia="Times New Roman"/>
          <w:color w:val="000000" w:themeColor="text1"/>
          <w:szCs w:val="24"/>
        </w:rPr>
        <w:t xml:space="preserve"> πέναλτι</w:t>
      </w:r>
      <w:r>
        <w:rPr>
          <w:rFonts w:eastAsia="Times New Roman"/>
          <w:color w:val="000000" w:themeColor="text1"/>
          <w:szCs w:val="24"/>
        </w:rPr>
        <w:t>,</w:t>
      </w:r>
      <w:r>
        <w:rPr>
          <w:rFonts w:eastAsia="Times New Roman"/>
          <w:color w:val="000000" w:themeColor="text1"/>
          <w:szCs w:val="24"/>
        </w:rPr>
        <w:t xml:space="preserve"> για να </w:t>
      </w:r>
      <w:proofErr w:type="spellStart"/>
      <w:r>
        <w:rPr>
          <w:rFonts w:eastAsia="Times New Roman"/>
          <w:color w:val="000000" w:themeColor="text1"/>
          <w:szCs w:val="24"/>
        </w:rPr>
        <w:t>συγχωρθούν</w:t>
      </w:r>
      <w:proofErr w:type="spellEnd"/>
      <w:r>
        <w:rPr>
          <w:rFonts w:eastAsia="Times New Roman"/>
          <w:color w:val="000000" w:themeColor="text1"/>
          <w:szCs w:val="24"/>
        </w:rPr>
        <w:t xml:space="preserve"> τα ημαρτημένα σου». </w:t>
      </w:r>
      <w:r>
        <w:rPr>
          <w:rFonts w:eastAsia="Times New Roman"/>
          <w:color w:val="000000" w:themeColor="text1"/>
          <w:szCs w:val="24"/>
        </w:rPr>
        <w:t>Ε</w:t>
      </w:r>
      <w:r>
        <w:rPr>
          <w:rFonts w:eastAsia="Times New Roman"/>
          <w:color w:val="000000" w:themeColor="text1"/>
          <w:szCs w:val="24"/>
        </w:rPr>
        <w:t>πομένως είχαμε κι αυτό.</w:t>
      </w:r>
    </w:p>
    <w:p w14:paraId="50A7BAF2"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Κάτι άλλο που ήταν ολίγον ευαίσθητο -το είπα βέβαια στην Επιτροπή των Μορφωτικών Υποθέσεων, ν</w:t>
      </w:r>
      <w:r>
        <w:rPr>
          <w:rFonts w:eastAsia="Times New Roman"/>
          <w:color w:val="000000" w:themeColor="text1"/>
          <w:szCs w:val="24"/>
        </w:rPr>
        <w:t>α μην το ξαναλέμε εδώ- είναι οι δύο περιπτώσεις του άρθρου 73</w:t>
      </w:r>
      <w:r>
        <w:rPr>
          <w:rFonts w:eastAsia="Times New Roman"/>
          <w:color w:val="000000" w:themeColor="text1"/>
          <w:szCs w:val="24"/>
        </w:rPr>
        <w:t>,</w:t>
      </w:r>
      <w:r>
        <w:rPr>
          <w:rFonts w:eastAsia="Times New Roman"/>
          <w:color w:val="000000" w:themeColor="text1"/>
          <w:szCs w:val="24"/>
        </w:rPr>
        <w:t xml:space="preserve"> </w:t>
      </w:r>
      <w:r w:rsidRPr="002F649F">
        <w:rPr>
          <w:rFonts w:eastAsia="Times New Roman"/>
          <w:color w:val="000000" w:themeColor="text1"/>
          <w:szCs w:val="24"/>
        </w:rPr>
        <w:t>στις οποίες μπορεί να κάνει ο Υπουργός κατά παρέκκλιση.</w:t>
      </w:r>
      <w:r>
        <w:rPr>
          <w:rFonts w:eastAsia="Times New Roman"/>
          <w:b/>
          <w:color w:val="000000" w:themeColor="text1"/>
          <w:szCs w:val="24"/>
        </w:rPr>
        <w:t xml:space="preserve"> </w:t>
      </w:r>
      <w:r>
        <w:rPr>
          <w:rFonts w:eastAsia="Times New Roman"/>
          <w:color w:val="000000" w:themeColor="text1"/>
          <w:szCs w:val="24"/>
        </w:rPr>
        <w:t>Είναι αυτές στις οποίες εμπλέκεται και το Υπουργείο Εξωτερικών και πρέπει να εμπλέκεται. Μπορείτε να τις μάθετε.</w:t>
      </w:r>
    </w:p>
    <w:p w14:paraId="50A7BAF3"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Έρχομαι, λοιπόν, σε ένα </w:t>
      </w:r>
      <w:proofErr w:type="spellStart"/>
      <w:r>
        <w:rPr>
          <w:rFonts w:eastAsia="Times New Roman"/>
          <w:color w:val="000000" w:themeColor="text1"/>
          <w:szCs w:val="24"/>
        </w:rPr>
        <w:t>οιονεί</w:t>
      </w:r>
      <w:proofErr w:type="spellEnd"/>
      <w:r>
        <w:rPr>
          <w:rFonts w:eastAsia="Times New Roman"/>
          <w:color w:val="000000" w:themeColor="text1"/>
          <w:szCs w:val="24"/>
        </w:rPr>
        <w:t xml:space="preserve"> προσωπικό, διότι προ καιρού </w:t>
      </w:r>
      <w:proofErr w:type="spellStart"/>
      <w:r w:rsidRPr="00283810">
        <w:rPr>
          <w:rFonts w:eastAsia="Times New Roman"/>
          <w:color w:val="000000" w:themeColor="text1"/>
          <w:szCs w:val="24"/>
        </w:rPr>
        <w:t>ενωτίσθηκα</w:t>
      </w:r>
      <w:proofErr w:type="spellEnd"/>
      <w:r>
        <w:rPr>
          <w:rFonts w:eastAsia="Times New Roman"/>
          <w:b/>
          <w:color w:val="000000" w:themeColor="text1"/>
          <w:szCs w:val="24"/>
        </w:rPr>
        <w:t xml:space="preserve"> </w:t>
      </w:r>
      <w:r>
        <w:rPr>
          <w:rFonts w:eastAsia="Times New Roman"/>
          <w:color w:val="000000" w:themeColor="text1"/>
          <w:szCs w:val="24"/>
        </w:rPr>
        <w:t xml:space="preserve">ιδίοις </w:t>
      </w:r>
      <w:proofErr w:type="spellStart"/>
      <w:r>
        <w:rPr>
          <w:rFonts w:eastAsia="Times New Roman"/>
          <w:color w:val="000000" w:themeColor="text1"/>
          <w:szCs w:val="24"/>
        </w:rPr>
        <w:t>όμμασι</w:t>
      </w:r>
      <w:proofErr w:type="spellEnd"/>
      <w:r>
        <w:rPr>
          <w:rFonts w:eastAsia="Times New Roman"/>
          <w:color w:val="000000" w:themeColor="text1"/>
          <w:szCs w:val="24"/>
        </w:rPr>
        <w:t xml:space="preserve"> τον Αρχηγό της </w:t>
      </w:r>
      <w:r>
        <w:rPr>
          <w:rFonts w:eastAsia="Times New Roman"/>
          <w:color w:val="000000" w:themeColor="text1"/>
          <w:szCs w:val="24"/>
        </w:rPr>
        <w:t>Μ</w:t>
      </w:r>
      <w:r>
        <w:rPr>
          <w:rFonts w:eastAsia="Times New Roman"/>
          <w:color w:val="000000" w:themeColor="text1"/>
          <w:szCs w:val="24"/>
        </w:rPr>
        <w:t xml:space="preserve">είζονος </w:t>
      </w:r>
      <w:r>
        <w:rPr>
          <w:rFonts w:eastAsia="Times New Roman"/>
          <w:color w:val="000000" w:themeColor="text1"/>
          <w:szCs w:val="24"/>
        </w:rPr>
        <w:t>Μ</w:t>
      </w:r>
      <w:r>
        <w:rPr>
          <w:rFonts w:eastAsia="Times New Roman"/>
          <w:color w:val="000000" w:themeColor="text1"/>
          <w:szCs w:val="24"/>
        </w:rPr>
        <w:t xml:space="preserve">ειονοψηφίας τον Μητσοτάκη να λέει σχετλιαστικώς και με μία μομφή, εκτός από τον </w:t>
      </w:r>
      <w:proofErr w:type="spellStart"/>
      <w:r>
        <w:rPr>
          <w:rFonts w:eastAsia="Times New Roman"/>
          <w:color w:val="000000" w:themeColor="text1"/>
          <w:szCs w:val="24"/>
        </w:rPr>
        <w:t>Κατρούγκαλο</w:t>
      </w:r>
      <w:proofErr w:type="spellEnd"/>
      <w:r>
        <w:rPr>
          <w:rFonts w:eastAsia="Times New Roman"/>
          <w:color w:val="000000" w:themeColor="text1"/>
          <w:szCs w:val="24"/>
        </w:rPr>
        <w:t xml:space="preserve"> –δεν του άρεσε τίποτα από τον </w:t>
      </w:r>
      <w:proofErr w:type="spellStart"/>
      <w:r>
        <w:rPr>
          <w:rFonts w:eastAsia="Times New Roman"/>
          <w:color w:val="000000" w:themeColor="text1"/>
          <w:szCs w:val="24"/>
        </w:rPr>
        <w:t>Κατρούγκαλο</w:t>
      </w:r>
      <w:proofErr w:type="spellEnd"/>
      <w:r>
        <w:rPr>
          <w:rFonts w:eastAsia="Times New Roman"/>
          <w:color w:val="000000" w:themeColor="text1"/>
          <w:szCs w:val="24"/>
        </w:rPr>
        <w:t xml:space="preserve"> κ.λπ.- επιπλέον για την παιδεία του </w:t>
      </w:r>
      <w:proofErr w:type="spellStart"/>
      <w:r>
        <w:rPr>
          <w:rFonts w:eastAsia="Times New Roman"/>
          <w:color w:val="000000" w:themeColor="text1"/>
          <w:szCs w:val="24"/>
        </w:rPr>
        <w:t>Ζ</w:t>
      </w:r>
      <w:r>
        <w:rPr>
          <w:rFonts w:eastAsia="Times New Roman"/>
          <w:color w:val="000000" w:themeColor="text1"/>
          <w:szCs w:val="24"/>
        </w:rPr>
        <w:t>ουράρι</w:t>
      </w:r>
      <w:proofErr w:type="spellEnd"/>
      <w:r>
        <w:rPr>
          <w:rFonts w:eastAsia="Times New Roman"/>
          <w:color w:val="000000" w:themeColor="text1"/>
          <w:szCs w:val="24"/>
        </w:rPr>
        <w:t>. «</w:t>
      </w:r>
      <w:proofErr w:type="spellStart"/>
      <w:r>
        <w:rPr>
          <w:rFonts w:eastAsia="Times New Roman"/>
          <w:color w:val="000000" w:themeColor="text1"/>
          <w:szCs w:val="24"/>
        </w:rPr>
        <w:t>Έκστηθι</w:t>
      </w:r>
      <w:proofErr w:type="spellEnd"/>
      <w:r>
        <w:rPr>
          <w:rFonts w:eastAsia="Times New Roman"/>
          <w:color w:val="000000" w:themeColor="text1"/>
          <w:szCs w:val="24"/>
        </w:rPr>
        <w:t xml:space="preserve"> </w:t>
      </w:r>
      <w:proofErr w:type="spellStart"/>
      <w:r>
        <w:rPr>
          <w:rFonts w:eastAsia="Times New Roman"/>
          <w:color w:val="000000" w:themeColor="text1"/>
          <w:szCs w:val="24"/>
        </w:rPr>
        <w:t>φρίττων</w:t>
      </w:r>
      <w:proofErr w:type="spellEnd"/>
      <w:r>
        <w:rPr>
          <w:rFonts w:eastAsia="Times New Roman"/>
          <w:color w:val="000000" w:themeColor="text1"/>
          <w:szCs w:val="24"/>
        </w:rPr>
        <w:t xml:space="preserve"> ουρανέ </w:t>
      </w:r>
      <w:proofErr w:type="spellStart"/>
      <w:r w:rsidRPr="007E6D93">
        <w:rPr>
          <w:rFonts w:eastAsia="Times New Roman"/>
          <w:color w:val="000000" w:themeColor="text1"/>
          <w:szCs w:val="24"/>
        </w:rPr>
        <w:t>καί</w:t>
      </w:r>
      <w:proofErr w:type="spellEnd"/>
      <w:r w:rsidRPr="007E6D93">
        <w:rPr>
          <w:rFonts w:eastAsia="Times New Roman"/>
          <w:color w:val="000000" w:themeColor="text1"/>
          <w:szCs w:val="24"/>
        </w:rPr>
        <w:t xml:space="preserve"> </w:t>
      </w:r>
      <w:proofErr w:type="spellStart"/>
      <w:r w:rsidRPr="007E6D93">
        <w:rPr>
          <w:rFonts w:eastAsia="Times New Roman"/>
          <w:color w:val="000000" w:themeColor="text1"/>
          <w:szCs w:val="24"/>
        </w:rPr>
        <w:t>σαλευθήτωσαν</w:t>
      </w:r>
      <w:proofErr w:type="spellEnd"/>
      <w:r w:rsidRPr="007E6D93">
        <w:rPr>
          <w:rFonts w:eastAsia="Times New Roman"/>
          <w:color w:val="000000" w:themeColor="text1"/>
          <w:szCs w:val="24"/>
        </w:rPr>
        <w:t xml:space="preserve"> τ</w:t>
      </w:r>
      <w:r>
        <w:rPr>
          <w:rFonts w:eastAsia="Times New Roman"/>
          <w:color w:val="000000" w:themeColor="text1"/>
          <w:szCs w:val="24"/>
        </w:rPr>
        <w:t xml:space="preserve">α θεμέλια της γης»! Εάν δεν του αρέσει η παιδεία του </w:t>
      </w:r>
      <w:proofErr w:type="spellStart"/>
      <w:r>
        <w:rPr>
          <w:rFonts w:eastAsia="Times New Roman"/>
          <w:color w:val="000000" w:themeColor="text1"/>
          <w:szCs w:val="24"/>
        </w:rPr>
        <w:t>Ζουράρι</w:t>
      </w:r>
      <w:proofErr w:type="spellEnd"/>
      <w:r>
        <w:rPr>
          <w:rFonts w:eastAsia="Times New Roman"/>
          <w:color w:val="000000" w:themeColor="text1"/>
          <w:szCs w:val="24"/>
        </w:rPr>
        <w:t>, ποια παιδεία το</w:t>
      </w:r>
      <w:r>
        <w:rPr>
          <w:rFonts w:eastAsia="Times New Roman"/>
          <w:color w:val="000000" w:themeColor="text1"/>
          <w:szCs w:val="24"/>
        </w:rPr>
        <w:t>ύ</w:t>
      </w:r>
      <w:r>
        <w:rPr>
          <w:rFonts w:eastAsia="Times New Roman"/>
          <w:color w:val="000000" w:themeColor="text1"/>
          <w:szCs w:val="24"/>
        </w:rPr>
        <w:t xml:space="preserve"> αρέσει; Η μόνη δυνατή παιδεία δι</w:t>
      </w:r>
      <w:r>
        <w:rPr>
          <w:rFonts w:eastAsia="Times New Roman"/>
          <w:color w:val="000000" w:themeColor="text1"/>
          <w:szCs w:val="24"/>
        </w:rPr>
        <w:t>ά</w:t>
      </w:r>
      <w:r>
        <w:rPr>
          <w:rFonts w:eastAsia="Times New Roman"/>
          <w:color w:val="000000" w:themeColor="text1"/>
          <w:szCs w:val="24"/>
        </w:rPr>
        <w:t xml:space="preserve"> τους ελληνόπαιδες είναι η παιδεία του </w:t>
      </w:r>
      <w:proofErr w:type="spellStart"/>
      <w:r>
        <w:rPr>
          <w:rFonts w:eastAsia="Times New Roman"/>
          <w:color w:val="000000" w:themeColor="text1"/>
          <w:szCs w:val="24"/>
        </w:rPr>
        <w:t>Ζουράρι</w:t>
      </w:r>
      <w:proofErr w:type="spellEnd"/>
      <w:r>
        <w:rPr>
          <w:rFonts w:eastAsia="Times New Roman"/>
          <w:color w:val="000000" w:themeColor="text1"/>
          <w:szCs w:val="24"/>
        </w:rPr>
        <w:t xml:space="preserve">, αυτή που διέπει το σύνολο. Βέβαια είναι εκπαίδευση εδώ, δεν είναι παιδεία. </w:t>
      </w:r>
    </w:p>
    <w:p w14:paraId="50A7BAF4"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xml:space="preserve">, ποια είναι η παιδεία; «Δωρεάν </w:t>
      </w:r>
      <w:proofErr w:type="spellStart"/>
      <w:r>
        <w:rPr>
          <w:rFonts w:eastAsia="Times New Roman"/>
          <w:color w:val="000000" w:themeColor="text1"/>
          <w:szCs w:val="24"/>
        </w:rPr>
        <w:t>ελάβετε</w:t>
      </w:r>
      <w:proofErr w:type="spellEnd"/>
      <w:r>
        <w:rPr>
          <w:rFonts w:eastAsia="Times New Roman"/>
          <w:color w:val="000000" w:themeColor="text1"/>
          <w:szCs w:val="24"/>
        </w:rPr>
        <w:t xml:space="preserve">, δωρεάν </w:t>
      </w:r>
      <w:proofErr w:type="spellStart"/>
      <w:r>
        <w:rPr>
          <w:rFonts w:eastAsia="Times New Roman"/>
          <w:color w:val="000000" w:themeColor="text1"/>
          <w:szCs w:val="24"/>
        </w:rPr>
        <w:t>δότε</w:t>
      </w:r>
      <w:proofErr w:type="spellEnd"/>
      <w:r>
        <w:rPr>
          <w:rFonts w:eastAsia="Times New Roman"/>
          <w:color w:val="000000" w:themeColor="text1"/>
          <w:szCs w:val="24"/>
        </w:rPr>
        <w:t>». Αυτή είναι η παιδεία μας. Επομένως «και μερίζονται ου έκαστ</w:t>
      </w:r>
      <w:r>
        <w:rPr>
          <w:rFonts w:eastAsia="Times New Roman"/>
          <w:color w:val="000000" w:themeColor="text1"/>
          <w:szCs w:val="24"/>
        </w:rPr>
        <w:t xml:space="preserve">ος έχει </w:t>
      </w:r>
      <w:proofErr w:type="spellStart"/>
      <w:r>
        <w:rPr>
          <w:rFonts w:eastAsia="Times New Roman"/>
          <w:color w:val="000000" w:themeColor="text1"/>
          <w:szCs w:val="24"/>
        </w:rPr>
        <w:t>χρείαν</w:t>
      </w:r>
      <w:proofErr w:type="spellEnd"/>
      <w:r>
        <w:rPr>
          <w:rFonts w:eastAsia="Times New Roman"/>
          <w:color w:val="000000" w:themeColor="text1"/>
          <w:szCs w:val="24"/>
        </w:rPr>
        <w:t xml:space="preserve">». Αυτή είναι η παιδεία και όχι βεβαίως οι σαρδανάπαλοι </w:t>
      </w:r>
      <w:proofErr w:type="spellStart"/>
      <w:r>
        <w:rPr>
          <w:rFonts w:eastAsia="Times New Roman"/>
          <w:color w:val="000000" w:themeColor="text1"/>
          <w:szCs w:val="24"/>
        </w:rPr>
        <w:t>κομπραδόροι</w:t>
      </w:r>
      <w:proofErr w:type="spellEnd"/>
      <w:r>
        <w:rPr>
          <w:rFonts w:eastAsia="Times New Roman"/>
          <w:color w:val="000000" w:themeColor="text1"/>
          <w:szCs w:val="24"/>
        </w:rPr>
        <w:t xml:space="preserve"> οι οποίοι τα βάζουν στην τσέπη 100%, 12.000 ευρώ κ</w:t>
      </w:r>
      <w:r>
        <w:rPr>
          <w:rFonts w:eastAsia="Times New Roman"/>
          <w:color w:val="000000" w:themeColor="text1"/>
          <w:szCs w:val="24"/>
        </w:rPr>
        <w:t xml:space="preserve">αι </w:t>
      </w:r>
      <w:r>
        <w:rPr>
          <w:rFonts w:eastAsia="Times New Roman"/>
          <w:color w:val="000000" w:themeColor="text1"/>
          <w:szCs w:val="24"/>
        </w:rPr>
        <w:t>λ</w:t>
      </w:r>
      <w:r>
        <w:rPr>
          <w:rFonts w:eastAsia="Times New Roman"/>
          <w:color w:val="000000" w:themeColor="text1"/>
          <w:szCs w:val="24"/>
        </w:rPr>
        <w:t>οι</w:t>
      </w:r>
      <w:r>
        <w:rPr>
          <w:rFonts w:eastAsia="Times New Roman"/>
          <w:color w:val="000000" w:themeColor="text1"/>
          <w:szCs w:val="24"/>
        </w:rPr>
        <w:t>π</w:t>
      </w:r>
      <w:r>
        <w:rPr>
          <w:rFonts w:eastAsia="Times New Roman"/>
          <w:color w:val="000000" w:themeColor="text1"/>
          <w:szCs w:val="24"/>
        </w:rPr>
        <w:t>ά</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Δωρεάν </w:t>
      </w:r>
      <w:proofErr w:type="spellStart"/>
      <w:r>
        <w:rPr>
          <w:rFonts w:eastAsia="Times New Roman"/>
          <w:color w:val="000000" w:themeColor="text1"/>
          <w:szCs w:val="24"/>
        </w:rPr>
        <w:t>ελάβετε</w:t>
      </w:r>
      <w:proofErr w:type="spellEnd"/>
      <w:r>
        <w:rPr>
          <w:rFonts w:eastAsia="Times New Roman"/>
          <w:color w:val="000000" w:themeColor="text1"/>
          <w:szCs w:val="24"/>
        </w:rPr>
        <w:t xml:space="preserve">, δωρεάν </w:t>
      </w:r>
      <w:proofErr w:type="spellStart"/>
      <w:r>
        <w:rPr>
          <w:rFonts w:eastAsia="Times New Roman"/>
          <w:color w:val="000000" w:themeColor="text1"/>
          <w:szCs w:val="24"/>
        </w:rPr>
        <w:t>δότε</w:t>
      </w:r>
      <w:proofErr w:type="spellEnd"/>
      <w:r>
        <w:rPr>
          <w:rFonts w:eastAsia="Times New Roman"/>
          <w:color w:val="000000" w:themeColor="text1"/>
          <w:szCs w:val="24"/>
        </w:rPr>
        <w:t>»</w:t>
      </w:r>
      <w:r>
        <w:rPr>
          <w:rFonts w:eastAsia="Times New Roman"/>
          <w:color w:val="000000" w:themeColor="text1"/>
          <w:szCs w:val="24"/>
        </w:rPr>
        <w:t>.</w:t>
      </w:r>
    </w:p>
    <w:p w14:paraId="50A7BAF5" w14:textId="77777777" w:rsidR="007C6747" w:rsidRDefault="00E91359">
      <w:pPr>
        <w:spacing w:after="0" w:line="600" w:lineRule="auto"/>
        <w:ind w:firstLine="720"/>
        <w:jc w:val="both"/>
        <w:rPr>
          <w:rFonts w:eastAsia="Times New Roman"/>
          <w:szCs w:val="24"/>
        </w:rPr>
      </w:pPr>
      <w:r>
        <w:rPr>
          <w:rFonts w:eastAsia="Times New Roman"/>
          <w:szCs w:val="24"/>
        </w:rPr>
        <w:t>Επομένως -να τελειώνω διότι θα με διώξουν- αυτό είναι το πρόγραμμα που διέπει όλη α</w:t>
      </w:r>
      <w:r>
        <w:rPr>
          <w:rFonts w:eastAsia="Times New Roman"/>
          <w:szCs w:val="24"/>
        </w:rPr>
        <w:t xml:space="preserve">υτή την περί εκπαιδεύσεως νομοθεσία σήμερα. Θα τα ξαναπούμε ίσως τον Σεπτέμβριο. Έχει ο Θεός. </w:t>
      </w:r>
    </w:p>
    <w:p w14:paraId="50A7BAF6" w14:textId="77777777" w:rsidR="007C6747" w:rsidRDefault="00E91359">
      <w:pPr>
        <w:spacing w:after="0" w:line="600" w:lineRule="auto"/>
        <w:ind w:firstLine="720"/>
        <w:jc w:val="both"/>
        <w:rPr>
          <w:rFonts w:eastAsia="Times New Roman"/>
          <w:szCs w:val="24"/>
        </w:rPr>
      </w:pPr>
      <w:r>
        <w:rPr>
          <w:rFonts w:eastAsia="Times New Roman"/>
          <w:szCs w:val="24"/>
        </w:rPr>
        <w:t xml:space="preserve">Πρέπει να σας πω, εν πάση </w:t>
      </w:r>
      <w:proofErr w:type="spellStart"/>
      <w:r>
        <w:rPr>
          <w:rFonts w:eastAsia="Times New Roman"/>
          <w:szCs w:val="24"/>
        </w:rPr>
        <w:t>περιπτώσει</w:t>
      </w:r>
      <w:proofErr w:type="spellEnd"/>
      <w:r>
        <w:rPr>
          <w:rFonts w:eastAsia="Times New Roman"/>
          <w:szCs w:val="24"/>
        </w:rPr>
        <w:t>, τις τρεις λέξεις. Άντε, να σας τις χαρίσω</w:t>
      </w:r>
      <w:r>
        <w:rPr>
          <w:rFonts w:eastAsia="Times New Roman"/>
          <w:szCs w:val="24"/>
        </w:rPr>
        <w:t>,</w:t>
      </w:r>
      <w:r>
        <w:rPr>
          <w:rFonts w:eastAsia="Times New Roman"/>
          <w:szCs w:val="24"/>
        </w:rPr>
        <w:t xml:space="preserve"> γιατί είναι Έτος Καζαντζάκη. Η φιλελεύθερη παιδεία άπαγε της βλασφημίας βεβαίως </w:t>
      </w:r>
      <w:r>
        <w:rPr>
          <w:rFonts w:eastAsia="Times New Roman"/>
          <w:szCs w:val="24"/>
        </w:rPr>
        <w:t xml:space="preserve">το ιερόν όνομα της ελευθερίας να είναι με τους </w:t>
      </w:r>
      <w:proofErr w:type="spellStart"/>
      <w:r>
        <w:rPr>
          <w:rFonts w:eastAsia="Times New Roman"/>
          <w:szCs w:val="24"/>
        </w:rPr>
        <w:t>κομπραδόρους</w:t>
      </w:r>
      <w:proofErr w:type="spellEnd"/>
      <w:r>
        <w:rPr>
          <w:rFonts w:eastAsia="Times New Roman"/>
          <w:szCs w:val="24"/>
        </w:rPr>
        <w:t xml:space="preserve">. Το ένα είναι η </w:t>
      </w:r>
      <w:proofErr w:type="spellStart"/>
      <w:r>
        <w:rPr>
          <w:rFonts w:eastAsia="Times New Roman"/>
          <w:szCs w:val="24"/>
        </w:rPr>
        <w:t>σαπιοσκέλα</w:t>
      </w:r>
      <w:proofErr w:type="spellEnd"/>
      <w:r>
        <w:rPr>
          <w:rFonts w:eastAsia="Times New Roman"/>
          <w:szCs w:val="24"/>
        </w:rPr>
        <w:t xml:space="preserve"> φιλελεύθερη ελπίδα. Καζαντζάκης. </w:t>
      </w:r>
      <w:proofErr w:type="spellStart"/>
      <w:r>
        <w:rPr>
          <w:rFonts w:eastAsia="Times New Roman"/>
          <w:szCs w:val="24"/>
        </w:rPr>
        <w:t>Σαπιοσκέλα</w:t>
      </w:r>
      <w:proofErr w:type="spellEnd"/>
      <w:r>
        <w:rPr>
          <w:rFonts w:eastAsia="Times New Roman"/>
          <w:szCs w:val="24"/>
        </w:rPr>
        <w:t xml:space="preserve">. Έχει σάπια σκέλια. Το άλλο είναι ο </w:t>
      </w:r>
      <w:proofErr w:type="spellStart"/>
      <w:r>
        <w:rPr>
          <w:rFonts w:eastAsia="Times New Roman"/>
          <w:szCs w:val="24"/>
        </w:rPr>
        <w:t>χαρβαλόστομος</w:t>
      </w:r>
      <w:proofErr w:type="spellEnd"/>
      <w:r>
        <w:rPr>
          <w:rFonts w:eastAsia="Times New Roman"/>
          <w:szCs w:val="24"/>
        </w:rPr>
        <w:t xml:space="preserve"> λόγος του Μητσοτάκη. Χάρβαλο στόμα. Το τρίτο είναι ότι θα τον </w:t>
      </w:r>
      <w:proofErr w:type="spellStart"/>
      <w:r>
        <w:rPr>
          <w:rFonts w:eastAsia="Times New Roman"/>
          <w:szCs w:val="24"/>
        </w:rPr>
        <w:t>ταυροκοιτάξω</w:t>
      </w:r>
      <w:proofErr w:type="spellEnd"/>
      <w:r>
        <w:rPr>
          <w:rFonts w:eastAsia="Times New Roman"/>
          <w:szCs w:val="24"/>
        </w:rPr>
        <w:t xml:space="preserve"> </w:t>
      </w:r>
      <w:r>
        <w:rPr>
          <w:rFonts w:eastAsia="Times New Roman"/>
          <w:szCs w:val="24"/>
        </w:rPr>
        <w:t>ξανά</w:t>
      </w:r>
      <w:r>
        <w:rPr>
          <w:rFonts w:eastAsia="Times New Roman"/>
          <w:szCs w:val="24"/>
        </w:rPr>
        <w:t>,</w:t>
      </w:r>
      <w:r>
        <w:rPr>
          <w:rFonts w:eastAsia="Times New Roman"/>
          <w:szCs w:val="24"/>
        </w:rPr>
        <w:t xml:space="preserve"> εάν τολμήσει να πει ότι δεν του αρέσει η παιδεία του </w:t>
      </w:r>
      <w:proofErr w:type="spellStart"/>
      <w:r>
        <w:rPr>
          <w:rFonts w:eastAsia="Times New Roman"/>
          <w:szCs w:val="24"/>
        </w:rPr>
        <w:t>Ζουράρι</w:t>
      </w:r>
      <w:proofErr w:type="spellEnd"/>
      <w:r>
        <w:rPr>
          <w:rFonts w:eastAsia="Times New Roman"/>
          <w:szCs w:val="24"/>
        </w:rPr>
        <w:t>.</w:t>
      </w:r>
    </w:p>
    <w:p w14:paraId="50A7BAF7"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50A7BAF8" w14:textId="77777777" w:rsidR="007C6747" w:rsidRDefault="00E91359">
      <w:pPr>
        <w:spacing w:after="0" w:line="600" w:lineRule="auto"/>
        <w:ind w:firstLine="720"/>
        <w:jc w:val="both"/>
        <w:rPr>
          <w:rFonts w:eastAsia="Times New Roman"/>
          <w:szCs w:val="24"/>
        </w:rPr>
      </w:pPr>
      <w:r w:rsidRPr="002B3A99">
        <w:rPr>
          <w:rFonts w:eastAsia="Times New Roman"/>
          <w:b/>
          <w:szCs w:val="24"/>
        </w:rPr>
        <w:t>ΠΡΟΕΔΡΕΥΩΝ (Σπυρίδων Λυκούδης):</w:t>
      </w:r>
      <w:r>
        <w:rPr>
          <w:rFonts w:eastAsia="Times New Roman"/>
          <w:szCs w:val="24"/>
        </w:rPr>
        <w:t xml:space="preserve"> Ευχαριστώ, κύριε Υπουργέ.</w:t>
      </w:r>
    </w:p>
    <w:p w14:paraId="50A7BAF9" w14:textId="77777777" w:rsidR="007C6747" w:rsidRDefault="00E91359">
      <w:pPr>
        <w:spacing w:after="0" w:line="600" w:lineRule="auto"/>
        <w:ind w:firstLine="720"/>
        <w:jc w:val="both"/>
        <w:rPr>
          <w:rFonts w:eastAsia="Times New Roman"/>
          <w:szCs w:val="24"/>
        </w:rPr>
      </w:pPr>
      <w:r>
        <w:rPr>
          <w:rFonts w:eastAsia="Times New Roman"/>
          <w:szCs w:val="24"/>
        </w:rPr>
        <w:t>Ο συνάδελφος κ. Θεοχαρόπουλος έχει τον λόγο. Μετά τον κ. Θεοχαρόπουλο θα μιλήσουν ο κ.</w:t>
      </w:r>
      <w:r>
        <w:rPr>
          <w:rFonts w:eastAsia="Times New Roman"/>
          <w:szCs w:val="24"/>
        </w:rPr>
        <w:t xml:space="preserve"> Βαρβιτσιώτης, ο κ. </w:t>
      </w:r>
      <w:proofErr w:type="spellStart"/>
      <w:r>
        <w:rPr>
          <w:rFonts w:eastAsia="Times New Roman"/>
          <w:szCs w:val="24"/>
        </w:rPr>
        <w:t>Ξυδάκης</w:t>
      </w:r>
      <w:proofErr w:type="spellEnd"/>
      <w:r>
        <w:rPr>
          <w:rFonts w:eastAsia="Times New Roman"/>
          <w:szCs w:val="24"/>
        </w:rPr>
        <w:t xml:space="preserve"> και ο κ. </w:t>
      </w:r>
      <w:proofErr w:type="spellStart"/>
      <w:r>
        <w:rPr>
          <w:rFonts w:eastAsia="Times New Roman"/>
          <w:szCs w:val="24"/>
        </w:rPr>
        <w:t>Κωνσταντινέας</w:t>
      </w:r>
      <w:proofErr w:type="spellEnd"/>
      <w:r>
        <w:rPr>
          <w:rFonts w:eastAsia="Times New Roman"/>
          <w:szCs w:val="24"/>
        </w:rPr>
        <w:t xml:space="preserve"> και κλείνουμε.</w:t>
      </w:r>
    </w:p>
    <w:p w14:paraId="50A7BAFA" w14:textId="77777777" w:rsidR="007C6747" w:rsidRDefault="00E91359">
      <w:pPr>
        <w:spacing w:after="0" w:line="600" w:lineRule="auto"/>
        <w:ind w:firstLine="720"/>
        <w:jc w:val="both"/>
        <w:rPr>
          <w:rFonts w:eastAsia="Times New Roman"/>
          <w:szCs w:val="24"/>
        </w:rPr>
      </w:pPr>
      <w:r w:rsidRPr="002B3A99">
        <w:rPr>
          <w:rFonts w:eastAsia="Times New Roman"/>
          <w:b/>
          <w:szCs w:val="24"/>
        </w:rPr>
        <w:t>ΧΡΗΣΤΟΣ ΜΑΝΤΑΣ:</w:t>
      </w:r>
      <w:r>
        <w:rPr>
          <w:rFonts w:eastAsia="Times New Roman"/>
          <w:szCs w:val="24"/>
        </w:rPr>
        <w:t xml:space="preserve"> Είναι να δευτερολογήσουν και οι εισηγητές, ο κ. Εμμανουηλίδης …</w:t>
      </w:r>
    </w:p>
    <w:p w14:paraId="50A7BAFB" w14:textId="77777777" w:rsidR="007C6747" w:rsidRDefault="00E91359">
      <w:pPr>
        <w:spacing w:after="0" w:line="600" w:lineRule="auto"/>
        <w:ind w:firstLine="720"/>
        <w:jc w:val="both"/>
        <w:rPr>
          <w:rFonts w:eastAsia="Times New Roman"/>
          <w:szCs w:val="24"/>
        </w:rPr>
      </w:pPr>
      <w:r w:rsidRPr="002B3A99">
        <w:rPr>
          <w:rFonts w:eastAsia="Times New Roman"/>
          <w:b/>
          <w:szCs w:val="24"/>
        </w:rPr>
        <w:t>ΑΝΤΩΝΙΟΣ ΓΡΕΓΟΣ:</w:t>
      </w:r>
      <w:r>
        <w:rPr>
          <w:rFonts w:eastAsia="Times New Roman"/>
          <w:szCs w:val="24"/>
        </w:rPr>
        <w:t xml:space="preserve"> Είναι και ο κ. Γερμενής.</w:t>
      </w:r>
    </w:p>
    <w:p w14:paraId="50A7BAFC" w14:textId="77777777" w:rsidR="007C6747" w:rsidRDefault="00E91359">
      <w:pPr>
        <w:spacing w:after="0" w:line="600" w:lineRule="auto"/>
        <w:ind w:firstLine="720"/>
        <w:jc w:val="both"/>
        <w:rPr>
          <w:rFonts w:eastAsia="Times New Roman"/>
          <w:szCs w:val="24"/>
        </w:rPr>
      </w:pPr>
      <w:r w:rsidRPr="002B3A99">
        <w:rPr>
          <w:rFonts w:eastAsia="Times New Roman"/>
          <w:b/>
          <w:szCs w:val="24"/>
        </w:rPr>
        <w:t>ΠΡΟΕΔΡΕΥΩΝ (Σπυρίδων Λυκούδης):</w:t>
      </w:r>
      <w:r>
        <w:rPr>
          <w:rFonts w:eastAsia="Times New Roman"/>
          <w:szCs w:val="24"/>
        </w:rPr>
        <w:t xml:space="preserve"> Έχετε δίκιο.</w:t>
      </w:r>
    </w:p>
    <w:p w14:paraId="50A7BAFD" w14:textId="77777777" w:rsidR="007C6747" w:rsidRDefault="00E91359">
      <w:pPr>
        <w:spacing w:after="0" w:line="600" w:lineRule="auto"/>
        <w:ind w:firstLine="720"/>
        <w:jc w:val="both"/>
        <w:rPr>
          <w:rFonts w:eastAsia="Times New Roman"/>
          <w:szCs w:val="24"/>
        </w:rPr>
      </w:pPr>
      <w:r>
        <w:rPr>
          <w:rFonts w:eastAsia="Times New Roman"/>
          <w:szCs w:val="24"/>
        </w:rPr>
        <w:t>Κύριε Θεοχαρόπουλε, έχε</w:t>
      </w:r>
      <w:r>
        <w:rPr>
          <w:rFonts w:eastAsia="Times New Roman"/>
          <w:szCs w:val="24"/>
        </w:rPr>
        <w:t>τε τον λόγο.</w:t>
      </w:r>
    </w:p>
    <w:p w14:paraId="50A7BAFE" w14:textId="77777777" w:rsidR="007C6747" w:rsidRDefault="00E91359">
      <w:pPr>
        <w:spacing w:after="0" w:line="600" w:lineRule="auto"/>
        <w:ind w:firstLine="720"/>
        <w:jc w:val="both"/>
        <w:rPr>
          <w:rFonts w:eastAsia="Times New Roman"/>
          <w:szCs w:val="24"/>
        </w:rPr>
      </w:pPr>
      <w:r w:rsidRPr="002B3A99">
        <w:rPr>
          <w:rFonts w:eastAsia="Times New Roman"/>
          <w:b/>
          <w:szCs w:val="24"/>
        </w:rPr>
        <w:t>ΑΘΑΝΑΣΙΟΣ ΘΕΟΧΑΡΟΠΟΥΛΟΣ:</w:t>
      </w:r>
      <w:r>
        <w:rPr>
          <w:rFonts w:eastAsia="Times New Roman"/>
          <w:szCs w:val="24"/>
        </w:rPr>
        <w:t xml:space="preserve"> Κύριε Πρόεδρε, κύριε Υπουργέ, κυρίες και κύριοι Βουλευτές, πρώτα</w:t>
      </w:r>
      <w:r>
        <w:rPr>
          <w:rFonts w:eastAsia="Times New Roman"/>
          <w:szCs w:val="24"/>
        </w:rPr>
        <w:t xml:space="preserve"> </w:t>
      </w:r>
      <w:proofErr w:type="spellStart"/>
      <w:r>
        <w:rPr>
          <w:rFonts w:eastAsia="Times New Roman"/>
          <w:szCs w:val="24"/>
        </w:rPr>
        <w:t>πρώτα</w:t>
      </w:r>
      <w:proofErr w:type="spellEnd"/>
      <w:r>
        <w:rPr>
          <w:rFonts w:eastAsia="Times New Roman"/>
          <w:szCs w:val="24"/>
        </w:rPr>
        <w:t xml:space="preserve"> θα ήθελα να τονίσω για άλλη μια φορά –το είπαμε και προηγουμένως, δεν έχετε καμμία ευθύνη εσείς, κύριε Πρόεδρε- την απαράδεκτη διαδικασία να έρχοντ</w:t>
      </w:r>
      <w:r>
        <w:rPr>
          <w:rFonts w:eastAsia="Times New Roman"/>
          <w:szCs w:val="24"/>
        </w:rPr>
        <w:t xml:space="preserve">αι εδώ Υπουργοί οι οποίοι δεν έχουν καμμία σχέση με το νομοσχέδιο ούτε με τις τροπολογίες και να τοποθετούνται επί του νομοσχεδίου. </w:t>
      </w:r>
    </w:p>
    <w:p w14:paraId="50A7BAFF" w14:textId="77777777" w:rsidR="007C6747" w:rsidRDefault="00E91359">
      <w:pPr>
        <w:spacing w:after="0" w:line="600" w:lineRule="auto"/>
        <w:ind w:firstLine="720"/>
        <w:jc w:val="both"/>
        <w:rPr>
          <w:rFonts w:eastAsia="Times New Roman"/>
          <w:szCs w:val="24"/>
        </w:rPr>
      </w:pPr>
      <w:r w:rsidRPr="002B3A99">
        <w:rPr>
          <w:rFonts w:eastAsia="Times New Roman"/>
          <w:b/>
          <w:szCs w:val="24"/>
        </w:rPr>
        <w:t>ΠΕΤΡΟΣ ΚΩΝΣΤΑΝΤΙΝΕΑΣ:</w:t>
      </w:r>
      <w:r>
        <w:rPr>
          <w:rFonts w:eastAsia="Times New Roman"/>
          <w:szCs w:val="24"/>
        </w:rPr>
        <w:t xml:space="preserve"> Κακό είναι αυτό;</w:t>
      </w:r>
    </w:p>
    <w:p w14:paraId="50A7BB00" w14:textId="77777777" w:rsidR="007C6747" w:rsidRDefault="00E91359">
      <w:pPr>
        <w:spacing w:after="0" w:line="600" w:lineRule="auto"/>
        <w:ind w:firstLine="720"/>
        <w:jc w:val="both"/>
        <w:rPr>
          <w:rFonts w:eastAsia="Times New Roman"/>
          <w:szCs w:val="24"/>
        </w:rPr>
      </w:pPr>
      <w:r w:rsidRPr="002B3A99">
        <w:rPr>
          <w:rFonts w:eastAsia="Times New Roman"/>
          <w:b/>
          <w:szCs w:val="24"/>
        </w:rPr>
        <w:t>ΑΘΑΝΑΣΙΟΣ ΘΕΟΧΑΡΟΠΟΥΛΟΣ:</w:t>
      </w:r>
      <w:r>
        <w:rPr>
          <w:rFonts w:eastAsia="Times New Roman"/>
          <w:szCs w:val="24"/>
        </w:rPr>
        <w:t xml:space="preserve"> Το λέω αυτό γιατί είναι εκτός Κανονισμού. </w:t>
      </w:r>
      <w:r>
        <w:rPr>
          <w:rFonts w:eastAsia="Times New Roman"/>
          <w:szCs w:val="24"/>
        </w:rPr>
        <w:t>Α</w:t>
      </w:r>
      <w:r>
        <w:rPr>
          <w:rFonts w:eastAsia="Times New Roman"/>
          <w:szCs w:val="24"/>
        </w:rPr>
        <w:t>ντίθετα βλέπω πο</w:t>
      </w:r>
      <w:r>
        <w:rPr>
          <w:rFonts w:eastAsia="Times New Roman"/>
          <w:szCs w:val="24"/>
        </w:rPr>
        <w:t>λλές φορές τους Βουλευτές του ΣΥΡΙΖΑ να διαμαρτύρονται όταν γίνονται πράγματα εντός του Κανονισμού,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οι δευτερολογίες των Κοινοβουλευτικών Εκπροσώπων που είναι απαντήσεις ακριβώς στους Υπουργούς και σ</w:t>
      </w:r>
      <w:r>
        <w:rPr>
          <w:rFonts w:eastAsia="Times New Roman"/>
          <w:szCs w:val="24"/>
        </w:rPr>
        <w:t>ε</w:t>
      </w:r>
      <w:r>
        <w:rPr>
          <w:rFonts w:eastAsia="Times New Roman"/>
          <w:szCs w:val="24"/>
        </w:rPr>
        <w:t xml:space="preserve"> όσα θα πουν.</w:t>
      </w:r>
    </w:p>
    <w:p w14:paraId="50A7BB01" w14:textId="77777777" w:rsidR="007C6747" w:rsidRDefault="00E91359">
      <w:pPr>
        <w:spacing w:after="0" w:line="600" w:lineRule="auto"/>
        <w:ind w:firstLine="720"/>
        <w:jc w:val="both"/>
        <w:rPr>
          <w:rFonts w:eastAsia="Times New Roman"/>
          <w:szCs w:val="24"/>
        </w:rPr>
      </w:pPr>
      <w:r>
        <w:rPr>
          <w:rFonts w:eastAsia="Times New Roman"/>
          <w:szCs w:val="24"/>
        </w:rPr>
        <w:t>Στο πλαίσιο αυτό, λο</w:t>
      </w:r>
      <w:r>
        <w:rPr>
          <w:rFonts w:eastAsia="Times New Roman"/>
          <w:szCs w:val="24"/>
        </w:rPr>
        <w:t xml:space="preserve">ιπόν, μου έκαναν πάρα πολύ μεγάλη εντύπωση οι τρεις Υπουργοί, ο κ. </w:t>
      </w:r>
      <w:proofErr w:type="spellStart"/>
      <w:r>
        <w:rPr>
          <w:rFonts w:eastAsia="Times New Roman"/>
          <w:szCs w:val="24"/>
        </w:rPr>
        <w:t>Τσακαλώτος</w:t>
      </w:r>
      <w:proofErr w:type="spellEnd"/>
      <w:r>
        <w:rPr>
          <w:rFonts w:eastAsia="Times New Roman"/>
          <w:szCs w:val="24"/>
        </w:rPr>
        <w:t xml:space="preserve">, ο κ. </w:t>
      </w:r>
      <w:proofErr w:type="spellStart"/>
      <w:r>
        <w:rPr>
          <w:rFonts w:eastAsia="Times New Roman"/>
          <w:szCs w:val="24"/>
        </w:rPr>
        <w:t>Σπίρτζης</w:t>
      </w:r>
      <w:proofErr w:type="spellEnd"/>
      <w:r>
        <w:rPr>
          <w:rFonts w:eastAsia="Times New Roman"/>
          <w:szCs w:val="24"/>
        </w:rPr>
        <w:t xml:space="preserve"> και ο κ. Βερναρδάκης, που ήρθαν και μίλησαν και ουσιαστικά αποκάλυψαν το πλαίσιο, το πώς σκέφτονται στο θέμα της παιδείας. </w:t>
      </w:r>
    </w:p>
    <w:p w14:paraId="50A7BB02" w14:textId="77777777" w:rsidR="007C6747" w:rsidRDefault="00E91359">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Τσακαλώτος</w:t>
      </w:r>
      <w:proofErr w:type="spellEnd"/>
      <w:r>
        <w:rPr>
          <w:rFonts w:eastAsia="Times New Roman"/>
          <w:szCs w:val="24"/>
        </w:rPr>
        <w:t xml:space="preserve"> για το θέμα της εκλογής </w:t>
      </w:r>
      <w:r>
        <w:rPr>
          <w:rFonts w:eastAsia="Times New Roman"/>
          <w:szCs w:val="24"/>
        </w:rPr>
        <w:t>π</w:t>
      </w:r>
      <w:r>
        <w:rPr>
          <w:rFonts w:eastAsia="Times New Roman"/>
          <w:szCs w:val="24"/>
        </w:rPr>
        <w:t xml:space="preserve">ρύτανη και </w:t>
      </w:r>
      <w:r>
        <w:rPr>
          <w:rFonts w:eastAsia="Times New Roman"/>
          <w:szCs w:val="24"/>
        </w:rPr>
        <w:t>α</w:t>
      </w:r>
      <w:r>
        <w:rPr>
          <w:rFonts w:eastAsia="Times New Roman"/>
          <w:szCs w:val="24"/>
        </w:rPr>
        <w:t>ντιπρυτάνεων είπε χαρακτηριστικά</w:t>
      </w:r>
      <w:r w:rsidRPr="00303DDD">
        <w:rPr>
          <w:rFonts w:eastAsia="Times New Roman"/>
          <w:szCs w:val="24"/>
        </w:rPr>
        <w:t>:</w:t>
      </w:r>
      <w:r>
        <w:rPr>
          <w:rFonts w:eastAsia="Times New Roman"/>
          <w:szCs w:val="24"/>
        </w:rPr>
        <w:t xml:space="preserve"> «Είναι δυνατόν να κερδίζεις εκλογές και να κάνεις ό,τι θέλεις με το ενιαίο ψηφοδέλτιο; Αυτή είναι η λογική σας;». Φαντάζομαι ότι δεν έχει την ίδια λογική για την Κυβέρνη</w:t>
      </w:r>
      <w:r>
        <w:rPr>
          <w:rFonts w:eastAsia="Times New Roman"/>
          <w:szCs w:val="24"/>
        </w:rPr>
        <w:t xml:space="preserve">ση, για τις βουλευτικές εκλογές. Δεν έχει την ίδια λογική για άλλες εκλογικές διαδικασίες, εκτός αν το είπε ως αυτοκριτική. </w:t>
      </w:r>
    </w:p>
    <w:p w14:paraId="50A7BB03" w14:textId="77777777" w:rsidR="007C6747" w:rsidRDefault="00E91359">
      <w:pPr>
        <w:spacing w:after="0" w:line="600" w:lineRule="auto"/>
        <w:ind w:firstLine="720"/>
        <w:jc w:val="both"/>
        <w:rPr>
          <w:rFonts w:eastAsia="Times New Roman"/>
          <w:szCs w:val="24"/>
        </w:rPr>
      </w:pPr>
      <w:r>
        <w:rPr>
          <w:rFonts w:eastAsia="Times New Roman"/>
          <w:szCs w:val="24"/>
        </w:rPr>
        <w:t xml:space="preserve">Εκεί, όμως, που πραγματικά μας εντυπωσίασε ο κ. </w:t>
      </w:r>
      <w:proofErr w:type="spellStart"/>
      <w:r>
        <w:rPr>
          <w:rFonts w:eastAsia="Times New Roman"/>
          <w:szCs w:val="24"/>
        </w:rPr>
        <w:t>Τσακαλώτος</w:t>
      </w:r>
      <w:proofErr w:type="spellEnd"/>
      <w:r>
        <w:rPr>
          <w:rFonts w:eastAsia="Times New Roman"/>
          <w:szCs w:val="24"/>
        </w:rPr>
        <w:t xml:space="preserve"> ήταν όταν αναφέρθηκε χαρακτηριστικά στις καταλήψεις και είπε</w:t>
      </w:r>
      <w:r w:rsidRPr="00303DDD">
        <w:rPr>
          <w:rFonts w:eastAsia="Times New Roman"/>
          <w:szCs w:val="24"/>
        </w:rPr>
        <w:t>:</w:t>
      </w:r>
      <w:r>
        <w:rPr>
          <w:rFonts w:eastAsia="Times New Roman"/>
          <w:szCs w:val="24"/>
        </w:rPr>
        <w:t xml:space="preserve"> «Είναι παρ</w:t>
      </w:r>
      <w:r>
        <w:rPr>
          <w:rFonts w:eastAsia="Times New Roman"/>
          <w:szCs w:val="24"/>
        </w:rPr>
        <w:t>άνομες πράξεις οι καταλήψεις;». Σοβαρά; Δηλαδή αν γίνει κατάληψη για μια εβδομάδα στο Υπουργείο Οικονομικών, θα το αντιμετωπίσει με ακριβώς την ίδια επιχειρηματολογία; Θα έρθει εδώ και θα πει</w:t>
      </w:r>
      <w:r w:rsidRPr="00303DDD">
        <w:rPr>
          <w:rFonts w:eastAsia="Times New Roman"/>
          <w:szCs w:val="24"/>
        </w:rPr>
        <w:t>:</w:t>
      </w:r>
      <w:r>
        <w:rPr>
          <w:rFonts w:eastAsia="Times New Roman"/>
          <w:szCs w:val="24"/>
        </w:rPr>
        <w:t xml:space="preserve"> «Είναι παράνομες πράξεις οι καταλήψεις;»; Είναι αυτή αριστερή π</w:t>
      </w:r>
      <w:r>
        <w:rPr>
          <w:rFonts w:eastAsia="Times New Roman"/>
          <w:szCs w:val="24"/>
        </w:rPr>
        <w:t xml:space="preserve">ροοδευτική αντίληψη; </w:t>
      </w:r>
    </w:p>
    <w:p w14:paraId="50A7BB04" w14:textId="77777777" w:rsidR="007C6747" w:rsidRDefault="00E91359">
      <w:pPr>
        <w:spacing w:after="0" w:line="600" w:lineRule="auto"/>
        <w:ind w:firstLine="720"/>
        <w:jc w:val="both"/>
        <w:rPr>
          <w:rFonts w:eastAsia="Times New Roman"/>
          <w:szCs w:val="24"/>
        </w:rPr>
      </w:pPr>
      <w:r w:rsidRPr="002B3A99">
        <w:rPr>
          <w:rFonts w:eastAsia="Times New Roman"/>
          <w:b/>
          <w:szCs w:val="24"/>
        </w:rPr>
        <w:t>ΧΡΗΣΤΟΣ ΜΑΝΤΑΣ:</w:t>
      </w:r>
      <w:r>
        <w:rPr>
          <w:rFonts w:eastAsia="Times New Roman"/>
          <w:szCs w:val="24"/>
        </w:rPr>
        <w:t xml:space="preserve"> Ναι. Ποια είναι, δηλαδή;</w:t>
      </w:r>
    </w:p>
    <w:p w14:paraId="50A7BB05" w14:textId="77777777" w:rsidR="007C6747" w:rsidRDefault="00E91359">
      <w:pPr>
        <w:spacing w:after="0" w:line="600" w:lineRule="auto"/>
        <w:ind w:firstLine="720"/>
        <w:jc w:val="both"/>
        <w:rPr>
          <w:rFonts w:eastAsia="Times New Roman"/>
          <w:szCs w:val="24"/>
        </w:rPr>
      </w:pPr>
      <w:r w:rsidRPr="002B3A99">
        <w:rPr>
          <w:rFonts w:eastAsia="Times New Roman"/>
          <w:b/>
          <w:szCs w:val="24"/>
        </w:rPr>
        <w:t>ΑΘΑΝΑΣΙΟΣ ΘΕΟΧΑΡΟΠΟΥΛΟΣ:</w:t>
      </w:r>
      <w:r>
        <w:rPr>
          <w:rFonts w:eastAsia="Times New Roman"/>
          <w:szCs w:val="24"/>
        </w:rPr>
        <w:t xml:space="preserve"> Είναι παράνομη πράξη η κατάληψη, κύριε. Βεβαίως όταν θα κάνουν κατάληψη για μία εβδομάδα στο Υπουργείο Οικονομικών, όταν θα προσπαθήσουν να κάνουν κατάληψη για μία εβδο</w:t>
      </w:r>
      <w:r>
        <w:rPr>
          <w:rFonts w:eastAsia="Times New Roman"/>
          <w:szCs w:val="24"/>
        </w:rPr>
        <w:t xml:space="preserve">μάδα στη Βουλή, είναι παράνομη πράξη η κατάληψη. Να μιλήσουμε ξεκάθαρα. </w:t>
      </w:r>
    </w:p>
    <w:p w14:paraId="50A7BB06" w14:textId="77777777" w:rsidR="007C6747" w:rsidRDefault="00E91359">
      <w:pPr>
        <w:spacing w:after="0" w:line="600" w:lineRule="auto"/>
        <w:ind w:firstLine="720"/>
        <w:jc w:val="both"/>
        <w:rPr>
          <w:rFonts w:eastAsia="Times New Roman"/>
          <w:szCs w:val="24"/>
        </w:rPr>
      </w:pPr>
      <w:r>
        <w:rPr>
          <w:rFonts w:eastAsia="Times New Roman"/>
          <w:szCs w:val="24"/>
        </w:rPr>
        <w:t>Ταυτόχρονα, είπε ότι το πανεπιστήμιο δεν είναι μόνο για την προετοιμασία για την αγορά εργασίας. Σωστά, δεν είναι μόνο για την προετοιμασία για την αγορά εργασίας. Είναι και γι’ αυτό</w:t>
      </w:r>
      <w:r>
        <w:rPr>
          <w:rFonts w:eastAsia="Times New Roman"/>
          <w:szCs w:val="24"/>
        </w:rPr>
        <w:t>,</w:t>
      </w:r>
      <w:r>
        <w:rPr>
          <w:rFonts w:eastAsia="Times New Roman"/>
          <w:szCs w:val="24"/>
        </w:rPr>
        <w:t xml:space="preserve"> όμως</w:t>
      </w:r>
      <w:r>
        <w:rPr>
          <w:rFonts w:eastAsia="Times New Roman"/>
          <w:szCs w:val="24"/>
        </w:rPr>
        <w:t>. Όλες οι βαθμίδες της εκπαίδευσης είναι και για να δίνουν τη θεωρητική μόρφωση και για να κάνουν καλύτερους τους ανθρώπους, όπως και για να προετοιμάζουν για την αγορά εργασίας. Το ζήτημα είναι ότι στη χώρα μας αυτή τη στιγμή και η αγορά εργασίας και</w:t>
      </w:r>
      <w:r>
        <w:rPr>
          <w:rFonts w:eastAsia="Times New Roman"/>
          <w:szCs w:val="24"/>
        </w:rPr>
        <w:t xml:space="preserve"> η εκπαίδευση δεν βρίσκονται σε τέτοια κατάσταση που να μπορεί να επιλυθεί ουσιαστικά το ζήτημα της ανεργίας. Σ</w:t>
      </w:r>
      <w:r>
        <w:rPr>
          <w:rFonts w:eastAsia="Times New Roman"/>
          <w:szCs w:val="24"/>
        </w:rPr>
        <w:t>ε</w:t>
      </w:r>
      <w:r>
        <w:rPr>
          <w:rFonts w:eastAsia="Times New Roman"/>
          <w:szCs w:val="24"/>
        </w:rPr>
        <w:t xml:space="preserve"> αυτό πρέπει και το εκπαιδευτικό σύστημα να βοηθήσει.</w:t>
      </w:r>
    </w:p>
    <w:p w14:paraId="50A7BB07" w14:textId="77777777" w:rsidR="007C6747" w:rsidRDefault="00E91359">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Σπίρτζης</w:t>
      </w:r>
      <w:proofErr w:type="spellEnd"/>
      <w:r>
        <w:rPr>
          <w:rFonts w:eastAsia="Times New Roman"/>
          <w:szCs w:val="24"/>
        </w:rPr>
        <w:t xml:space="preserve"> αντιπολιτεύτηκε την Αντιπολίτευση για άλλη μία φορά και αναφέρθηκε στο ότι π</w:t>
      </w:r>
      <w:r>
        <w:rPr>
          <w:rFonts w:eastAsia="Times New Roman"/>
          <w:szCs w:val="24"/>
        </w:rPr>
        <w:t xml:space="preserve">αλιότερα ίδρυαν τμήματα χωρίς σχεδιασμό. Έγιναν αυτά τα λάθη; Έγιναν πάρα πολλές φορές. Εγώ είμαι ο πρώτος που θα σας το πω. Το θέμα είναι ότι ενώ το είπε αυτό και ήρθε να μιλήσει γι’ αυτό το νομοσχέδιο, και σήμερα –το είπα στην </w:t>
      </w:r>
      <w:proofErr w:type="spellStart"/>
      <w:r>
        <w:rPr>
          <w:rFonts w:eastAsia="Times New Roman"/>
          <w:szCs w:val="24"/>
        </w:rPr>
        <w:t>πρωτολογία</w:t>
      </w:r>
      <w:proofErr w:type="spellEnd"/>
      <w:r>
        <w:rPr>
          <w:rFonts w:eastAsia="Times New Roman"/>
          <w:szCs w:val="24"/>
        </w:rPr>
        <w:t xml:space="preserve"> μου και θα ήθελα</w:t>
      </w:r>
      <w:r>
        <w:rPr>
          <w:rFonts w:eastAsia="Times New Roman"/>
          <w:szCs w:val="24"/>
        </w:rPr>
        <w:t xml:space="preserve"> κι εδώ ένα σχόλιό σας στο τέλος- έχουμε αυτή τη στιγμή την ίδρυση Πολυτεχνικής Σχολής στο Πανεπιστήμιο Αιγαίου με έδρα τη Σάμο και κατάτμηση του Τμήματος Μαθηματικών της Σάμου σε δύο αυτοτελή τμήματα.</w:t>
      </w:r>
    </w:p>
    <w:p w14:paraId="50A7BB0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Αυτό είναι σε έναν γενικότερο σχεδιασμό τον οποίο δεν </w:t>
      </w:r>
      <w:r>
        <w:rPr>
          <w:rFonts w:eastAsia="Times New Roman" w:cs="Times New Roman"/>
          <w:szCs w:val="24"/>
        </w:rPr>
        <w:t xml:space="preserve">τον βλέπουμε, τον οποίο δεν τον ξέρουμε; Ακριβώς το ίδιο δεν κάνετε σε αυτό το νομοσχέδιο στο οποίο ήρθε ο κ. </w:t>
      </w:r>
      <w:proofErr w:type="spellStart"/>
      <w:r>
        <w:rPr>
          <w:rFonts w:eastAsia="Times New Roman" w:cs="Times New Roman"/>
          <w:szCs w:val="24"/>
        </w:rPr>
        <w:t>Σπίρτζης</w:t>
      </w:r>
      <w:proofErr w:type="spellEnd"/>
      <w:r>
        <w:rPr>
          <w:rFonts w:eastAsia="Times New Roman" w:cs="Times New Roman"/>
          <w:szCs w:val="24"/>
        </w:rPr>
        <w:t xml:space="preserve"> και μας είπε αυτά τα πράγματα; </w:t>
      </w:r>
    </w:p>
    <w:p w14:paraId="50A7BB0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να μην πω για τη συζήτηση μεταξύ του κ. Τσίπρα και του κ. Μητσοτάκη</w:t>
      </w:r>
      <w:r>
        <w:rPr>
          <w:rFonts w:eastAsia="Times New Roman" w:cs="Times New Roman"/>
          <w:szCs w:val="24"/>
        </w:rPr>
        <w:t>,</w:t>
      </w:r>
      <w:r>
        <w:rPr>
          <w:rFonts w:eastAsia="Times New Roman" w:cs="Times New Roman"/>
          <w:szCs w:val="24"/>
        </w:rPr>
        <w:t xml:space="preserve"> στην οποία ο κ. Τσίπρας κατηγορο</w:t>
      </w:r>
      <w:r>
        <w:rPr>
          <w:rFonts w:eastAsia="Times New Roman" w:cs="Times New Roman"/>
          <w:szCs w:val="24"/>
        </w:rPr>
        <w:t>ύσε για επικοινωνιακές τακτικές τον κ. Μητσοτάκη, γιατί ανέβαινε πάνω στα άχυρα και έκανε ομιλίες στους αγρότες. Ο κ. Τσίπρας από την άλλη ανέβαινε στα τρακτέρ. Ποι</w:t>
      </w:r>
      <w:r>
        <w:rPr>
          <w:rFonts w:eastAsia="Times New Roman" w:cs="Times New Roman"/>
          <w:szCs w:val="24"/>
        </w:rPr>
        <w:t>ο</w:t>
      </w:r>
      <w:r>
        <w:rPr>
          <w:rFonts w:eastAsia="Times New Roman" w:cs="Times New Roman"/>
          <w:szCs w:val="24"/>
        </w:rPr>
        <w:t>ν λαϊκισμό να διαλέξω εδώ από τους δύο; Ουσιαστικά, τι συζήτηση είναι αυτή σε ένα τόσο σημα</w:t>
      </w:r>
      <w:r>
        <w:rPr>
          <w:rFonts w:eastAsia="Times New Roman" w:cs="Times New Roman"/>
          <w:szCs w:val="24"/>
        </w:rPr>
        <w:t>ντικό ζήτημα;</w:t>
      </w:r>
    </w:p>
    <w:p w14:paraId="50A7BB0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Τέλος, κύριε Παρασκευόπουλε, περίμενα ένα σχόλιο από εσάς για το θέμα του ασύλου και για την Επιστημονική Υπηρεσία της Βουλής, που και η ίδια αναφέρει ότι προβληματισμός μπορεί να εγερθεί σχετικά με την παροχή αποτελεσματικής προστασίας κατά </w:t>
      </w:r>
      <w:r>
        <w:rPr>
          <w:rFonts w:eastAsia="Times New Roman" w:cs="Times New Roman"/>
          <w:szCs w:val="24"/>
        </w:rPr>
        <w:t xml:space="preserve">άλλων εγκλημάτων, ιδίως αυτόφωρων. Σημειώνεται ότι η διάκριση μεταξύ εγκλημάτων κατά της ζωής και εγκλημάτων κατά της σωματικής ακεραιότητας είναι δυσχερώς </w:t>
      </w:r>
      <w:proofErr w:type="spellStart"/>
      <w:r>
        <w:rPr>
          <w:rFonts w:eastAsia="Times New Roman" w:cs="Times New Roman"/>
          <w:szCs w:val="24"/>
        </w:rPr>
        <w:t>διαγνώσιμη</w:t>
      </w:r>
      <w:proofErr w:type="spellEnd"/>
      <w:r>
        <w:rPr>
          <w:rFonts w:eastAsia="Times New Roman" w:cs="Times New Roman"/>
          <w:szCs w:val="24"/>
        </w:rPr>
        <w:t xml:space="preserve">. </w:t>
      </w:r>
    </w:p>
    <w:p w14:paraId="50A7BB0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Συνεπώς, επειδή ακριβώς το ζήτημα των </w:t>
      </w:r>
      <w:proofErr w:type="spellStart"/>
      <w:r>
        <w:rPr>
          <w:rFonts w:eastAsia="Times New Roman" w:cs="Times New Roman"/>
          <w:szCs w:val="24"/>
        </w:rPr>
        <w:t>παραβατικών</w:t>
      </w:r>
      <w:proofErr w:type="spellEnd"/>
      <w:r>
        <w:rPr>
          <w:rFonts w:eastAsia="Times New Roman" w:cs="Times New Roman"/>
          <w:szCs w:val="24"/>
        </w:rPr>
        <w:t xml:space="preserve"> ενεργειών είναι το πρόβλημα και η ανο</w:t>
      </w:r>
      <w:r>
        <w:rPr>
          <w:rFonts w:eastAsia="Times New Roman" w:cs="Times New Roman"/>
          <w:szCs w:val="24"/>
        </w:rPr>
        <w:t xml:space="preserve">χή σε αυτές, η Επιστημονική Υπηρεσία της Βουλής κάνει σχόλιο, επισήμανση και προβληματισμό για αυτό το ζήτημα. </w:t>
      </w:r>
      <w:r>
        <w:rPr>
          <w:rFonts w:eastAsia="Times New Roman" w:cs="Times New Roman"/>
          <w:szCs w:val="24"/>
        </w:rPr>
        <w:t>Α</w:t>
      </w:r>
      <w:r>
        <w:rPr>
          <w:rFonts w:eastAsia="Times New Roman" w:cs="Times New Roman"/>
          <w:szCs w:val="24"/>
        </w:rPr>
        <w:t xml:space="preserve">πό εσάς, λοιπόν, που αναφερθήκατε στο συγκεκριμένο θέμα, θα περίμενα μια τέτοια τοποθέτηση. </w:t>
      </w:r>
    </w:p>
    <w:p w14:paraId="50A7BB0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Τέλος, ο κ. Μπαλτάς αναρωτήθηκε ποια είναι η θέση μ</w:t>
      </w:r>
      <w:r>
        <w:rPr>
          <w:rFonts w:eastAsia="Times New Roman" w:cs="Times New Roman"/>
          <w:szCs w:val="24"/>
        </w:rPr>
        <w:t xml:space="preserve">ας για τα μεταπτυχιακά. Κύριε </w:t>
      </w:r>
      <w:proofErr w:type="spellStart"/>
      <w:r>
        <w:rPr>
          <w:rFonts w:eastAsia="Times New Roman" w:cs="Times New Roman"/>
          <w:szCs w:val="24"/>
        </w:rPr>
        <w:t>Γαβρόγλου</w:t>
      </w:r>
      <w:proofErr w:type="spellEnd"/>
      <w:r>
        <w:rPr>
          <w:rFonts w:eastAsia="Times New Roman" w:cs="Times New Roman"/>
          <w:szCs w:val="24"/>
        </w:rPr>
        <w:t>, νομίζω ότι είχαμε συνεννοηθεί το πρωί σε αυτό το ζήτημα και πιθανόν ο κ. Μπαλτάς δεν κατάλαβε.</w:t>
      </w:r>
    </w:p>
    <w:p w14:paraId="50A7BB0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Ας το πούμε, λοιπόν, για άλλη μια φορά: </w:t>
      </w:r>
      <w:r>
        <w:rPr>
          <w:rFonts w:eastAsia="Times New Roman" w:cs="Times New Roman"/>
          <w:szCs w:val="24"/>
        </w:rPr>
        <w:t>Π</w:t>
      </w:r>
      <w:r>
        <w:rPr>
          <w:rFonts w:eastAsia="Times New Roman" w:cs="Times New Roman"/>
          <w:szCs w:val="24"/>
        </w:rPr>
        <w:t xml:space="preserve">ροπτυχιακά χωρίς δίδακτρα. Είναι άλλο το ζήτημα το ξενόγλωσσων τμημάτων. Εμείς </w:t>
      </w:r>
      <w:r>
        <w:rPr>
          <w:rFonts w:eastAsia="Times New Roman" w:cs="Times New Roman"/>
          <w:szCs w:val="24"/>
        </w:rPr>
        <w:t>λέμε ναι στα ξενόγλωσσα τμήματα χωρίς τη μεσολάβηση του διεθνούς πανεπιστημίου. Στα μεταπτυχιακά αυτό που λέμε και το ξαναλέμε είναι, όπως υπάρχει βεβαίως, να μπορεί να προβλέπεται από τον νόμο και η ύπαρξη διδάκτρων. Βεβαίως να ευρίσκουμε τις εισοδηματικέ</w:t>
      </w:r>
      <w:r>
        <w:rPr>
          <w:rFonts w:eastAsia="Times New Roman" w:cs="Times New Roman"/>
          <w:szCs w:val="24"/>
        </w:rPr>
        <w:t>ς κατηγορίες που είναι χαμηλές και αυτές που χρειάζονται υποτροφίες βάσει κριτηρίων. Πού διαφωνούμε σε αυτό το θέμα</w:t>
      </w:r>
      <w:r>
        <w:rPr>
          <w:rFonts w:eastAsia="Times New Roman" w:cs="Times New Roman"/>
          <w:szCs w:val="24"/>
        </w:rPr>
        <w:t>,</w:t>
      </w:r>
      <w:r>
        <w:rPr>
          <w:rFonts w:eastAsia="Times New Roman" w:cs="Times New Roman"/>
          <w:szCs w:val="24"/>
        </w:rPr>
        <w:t xml:space="preserve"> για παράδειγμα; Δεν έχω καταλάβει. </w:t>
      </w:r>
    </w:p>
    <w:p w14:paraId="50A7BB0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κ. Μπαλτάς πιθανότατα δεν κατάλαβε την τοποθέτηση της Δημοκρατικής Συμπαράταξης που είναι ξεκάθαρη στ</w:t>
      </w:r>
      <w:r>
        <w:rPr>
          <w:rFonts w:eastAsia="Times New Roman" w:cs="Times New Roman"/>
          <w:szCs w:val="24"/>
        </w:rPr>
        <w:t xml:space="preserve">α μεταπτυχιακά: Θα πρέπει να αφήνεται από τον νόμο η δυνατότητα ύπαρξης διδάκτρων και ταυτόχρονα εκεί που υπάρχουν προβλήματα να υπάρχουν </w:t>
      </w:r>
      <w:r>
        <w:rPr>
          <w:rFonts w:eastAsia="Times New Roman" w:cs="Times New Roman"/>
          <w:szCs w:val="24"/>
        </w:rPr>
        <w:t xml:space="preserve">απαλλαγές και </w:t>
      </w:r>
      <w:r>
        <w:rPr>
          <w:rFonts w:eastAsia="Times New Roman" w:cs="Times New Roman"/>
          <w:szCs w:val="24"/>
        </w:rPr>
        <w:t xml:space="preserve">υποτροφίες. </w:t>
      </w:r>
    </w:p>
    <w:p w14:paraId="50A7BB0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Στην παιδεία, λοιπόν, χρειάζεται εθνική συνεννόηση. Δεν χρειάζονται εμμονές, δεν χρειάζοντα</w:t>
      </w:r>
      <w:r>
        <w:rPr>
          <w:rFonts w:eastAsia="Times New Roman" w:cs="Times New Roman"/>
          <w:szCs w:val="24"/>
        </w:rPr>
        <w:t xml:space="preserve">ι ιδεοληψίες. Σε αυτό το πλαίσιο θα πρέπει να κινηθούμε. </w:t>
      </w:r>
    </w:p>
    <w:p w14:paraId="50A7BB10" w14:textId="77777777" w:rsidR="007C6747" w:rsidRDefault="00E91359">
      <w:pPr>
        <w:spacing w:after="0"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πολύ. </w:t>
      </w:r>
    </w:p>
    <w:p w14:paraId="50A7BB1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sidRPr="00DE01F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Πρόεδρε, θα ήθελα τον λόγο για ένα λεπτό. </w:t>
      </w:r>
    </w:p>
    <w:p w14:paraId="50A7BB12" w14:textId="77777777" w:rsidR="007C6747" w:rsidRDefault="00E91359">
      <w:pPr>
        <w:spacing w:after="0"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Ορίστε, κύριε Παρασκευόπουλε, έχετε τον λόγο. </w:t>
      </w:r>
    </w:p>
    <w:p w14:paraId="50A7BB1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w:t>
      </w:r>
      <w:r w:rsidRPr="00DE01F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Θα είμαι πολύ σύντομος. </w:t>
      </w:r>
    </w:p>
    <w:p w14:paraId="50A7BB1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ήθελα να πω ότι προβληματισμούς πάντοτε συμμεριζόμαστε, αλλά δεν θα συμφωνούσα με τις σκέψεις της Νομικής Επιτροπής της Βουλ</w:t>
      </w:r>
      <w:r>
        <w:rPr>
          <w:rFonts w:eastAsia="Times New Roman" w:cs="Times New Roman"/>
          <w:szCs w:val="24"/>
        </w:rPr>
        <w:t>ής. Γιατί νομίζω ότι υπάρχει ιδιαίτερο κεφάλαιο στον Ποινικό Κώδικα που περιλαμβάνει τα εγκλήματα κατά της ζωής και είναι σαφές ποια είναι αυτά. Επίσης, η διάκριση πλημμελήματος και κακουργήματος είναι επίσης σαφής, αφού μπορεί να γίνει μόνο με την απλή αν</w:t>
      </w:r>
      <w:r>
        <w:rPr>
          <w:rFonts w:eastAsia="Times New Roman" w:cs="Times New Roman"/>
          <w:szCs w:val="24"/>
        </w:rPr>
        <w:t xml:space="preserve">άγνωση της ποινής. Επομένως νομίζω ότι εδώ δεν υπάρχει κάποιο πρόβλημα. </w:t>
      </w:r>
    </w:p>
    <w:p w14:paraId="50A7BB1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0A7BB16" w14:textId="77777777" w:rsidR="007C6747" w:rsidRDefault="00E91359">
      <w:pPr>
        <w:spacing w:after="0"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0A7BB1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Εμμανουηλίδης. </w:t>
      </w:r>
    </w:p>
    <w:p w14:paraId="50A7BB18" w14:textId="77777777" w:rsidR="007C6747" w:rsidRDefault="00E91359">
      <w:pPr>
        <w:spacing w:after="0" w:line="600" w:lineRule="auto"/>
        <w:ind w:firstLine="720"/>
        <w:jc w:val="both"/>
        <w:rPr>
          <w:rFonts w:eastAsia="Times New Roman" w:cs="Times New Roman"/>
          <w:szCs w:val="24"/>
        </w:rPr>
      </w:pPr>
      <w:r w:rsidRPr="002B48CE">
        <w:rPr>
          <w:rFonts w:eastAsia="Times New Roman" w:cs="Times New Roman"/>
          <w:b/>
          <w:szCs w:val="24"/>
        </w:rPr>
        <w:t xml:space="preserve">ΔΗΜΗΤΡΙΟΣ ΕΜΜΑΝΟΥΗΛΙΔΗΣ: </w:t>
      </w:r>
      <w:r>
        <w:rPr>
          <w:rFonts w:eastAsia="Times New Roman" w:cs="Times New Roman"/>
          <w:szCs w:val="24"/>
        </w:rPr>
        <w:t xml:space="preserve">Ευχαριστώ, κύριε Πρόεδρε. </w:t>
      </w:r>
    </w:p>
    <w:p w14:paraId="50A7BB1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Κύριοι Υ</w:t>
      </w:r>
      <w:r>
        <w:rPr>
          <w:rFonts w:eastAsia="Times New Roman" w:cs="Times New Roman"/>
          <w:szCs w:val="24"/>
        </w:rPr>
        <w:t xml:space="preserve">πουργοί, </w:t>
      </w:r>
      <w:r w:rsidRPr="003D4D6E">
        <w:rPr>
          <w:rFonts w:eastAsia="Times New Roman" w:cs="Times New Roman"/>
          <w:szCs w:val="24"/>
        </w:rPr>
        <w:t>κυρίες και κύριοι συνάδελφοι,</w:t>
      </w:r>
      <w:r>
        <w:rPr>
          <w:rFonts w:eastAsia="Times New Roman" w:cs="Times New Roman"/>
          <w:szCs w:val="24"/>
        </w:rPr>
        <w:t xml:space="preserve"> σε μια προηγούμενη τοποθέτησή μου από αυτό το Βήμα επεσήμανα ότι οι διαφορές μας με το κόμμα της Αξιωματικής Αντιπολίτευσης και με τα δορυφορικά κόμματα της Νέας Δημοκρατίας, όπως μετεξελίχθηκαν -εννοώ τη Δημοκρατική </w:t>
      </w:r>
      <w:r>
        <w:rPr>
          <w:rFonts w:eastAsia="Times New Roman" w:cs="Times New Roman"/>
          <w:szCs w:val="24"/>
        </w:rPr>
        <w:t xml:space="preserve">Συμπαράταξη και </w:t>
      </w:r>
      <w:r>
        <w:rPr>
          <w:rFonts w:eastAsia="Times New Roman" w:cs="Times New Roman"/>
          <w:szCs w:val="24"/>
        </w:rPr>
        <w:t>τ</w:t>
      </w:r>
      <w:r>
        <w:rPr>
          <w:rFonts w:eastAsia="Times New Roman" w:cs="Times New Roman"/>
          <w:szCs w:val="24"/>
        </w:rPr>
        <w:t>ο Ποτάμι-</w:t>
      </w:r>
      <w:r>
        <w:rPr>
          <w:rFonts w:eastAsia="Times New Roman" w:cs="Times New Roman"/>
          <w:szCs w:val="24"/>
        </w:rPr>
        <w:t>,</w:t>
      </w:r>
      <w:r>
        <w:rPr>
          <w:rFonts w:eastAsia="Times New Roman" w:cs="Times New Roman"/>
          <w:szCs w:val="24"/>
        </w:rPr>
        <w:t xml:space="preserve"> δεν είναι μόνο πολιτικές. Είναι βαθιά πολιτισμικές. Το δικό μας πολιτισμικό μοντέλο έχει ως επίκεντρο τον άνθρωπο και τις ουσιαστικές ανάγκες του.</w:t>
      </w:r>
    </w:p>
    <w:p w14:paraId="50A7BB1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Εσείς προσηλωμένοι στην </w:t>
      </w:r>
      <w:proofErr w:type="spellStart"/>
      <w:r>
        <w:rPr>
          <w:rFonts w:eastAsia="Times New Roman" w:cs="Times New Roman"/>
          <w:szCs w:val="24"/>
        </w:rPr>
        <w:t>ιεροποίηση</w:t>
      </w:r>
      <w:proofErr w:type="spellEnd"/>
      <w:r>
        <w:rPr>
          <w:rFonts w:eastAsia="Times New Roman" w:cs="Times New Roman"/>
          <w:szCs w:val="24"/>
        </w:rPr>
        <w:t xml:space="preserve"> της αγοράς, μετατρέψατε το άτομο σε αγοραία μο</w:t>
      </w:r>
      <w:r>
        <w:rPr>
          <w:rFonts w:eastAsia="Times New Roman" w:cs="Times New Roman"/>
          <w:szCs w:val="24"/>
        </w:rPr>
        <w:t>νάδα συναλλαγής</w:t>
      </w:r>
      <w:r>
        <w:rPr>
          <w:rFonts w:eastAsia="Times New Roman" w:cs="Times New Roman"/>
          <w:szCs w:val="24"/>
        </w:rPr>
        <w:t>,</w:t>
      </w:r>
      <w:r>
        <w:rPr>
          <w:rFonts w:eastAsia="Times New Roman" w:cs="Times New Roman"/>
          <w:szCs w:val="24"/>
        </w:rPr>
        <w:t xml:space="preserve"> αδιαφορώντας για τις πραγματικές του ανάγκες. Το πεδίο που αναδεικνύει αυτό το πολιτισμικό χάσμα είναι κυρίως η εκπαίδευση. </w:t>
      </w:r>
    </w:p>
    <w:p w14:paraId="50A7BB1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εμάς εκπαίδευση είναι το κοινωνικό εργαλείο που η αξιοποίησή του συντείνει σε έναν και μόνο στόχο: να συγκροτή</w:t>
      </w:r>
      <w:r>
        <w:rPr>
          <w:rFonts w:eastAsia="Times New Roman" w:cs="Times New Roman"/>
          <w:szCs w:val="24"/>
        </w:rPr>
        <w:t>σει προσωπικότητες με συνειδητοποίηση της ευθύνης για το οικονομικό, πολιτικό και κοινωνικό γίγνεσθαι. Μέσα από την εκπαιδευτική διαδικασία στοχεύουμε να δώσουμε στο άτομο πραγματική μόρφωση, που σημαίνει να αποκτήσει όλα εκείνα τα χαρακτηριστικά που οδηγο</w:t>
      </w:r>
      <w:r>
        <w:rPr>
          <w:rFonts w:eastAsia="Times New Roman" w:cs="Times New Roman"/>
          <w:szCs w:val="24"/>
        </w:rPr>
        <w:t>ύν στον εξανθρωπισμό της ύπαρξής του.</w:t>
      </w:r>
    </w:p>
    <w:p w14:paraId="50A7BB1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όραμά σας, κυρίες και κύριοι συνάδελφοι της Αντιπολίτευσης</w:t>
      </w:r>
      <w:r>
        <w:rPr>
          <w:rFonts w:eastAsia="Times New Roman" w:cs="Times New Roman"/>
          <w:szCs w:val="24"/>
        </w:rPr>
        <w:t>,</w:t>
      </w:r>
      <w:r>
        <w:rPr>
          <w:rFonts w:eastAsia="Times New Roman" w:cs="Times New Roman"/>
          <w:szCs w:val="24"/>
        </w:rPr>
        <w:t xml:space="preserve"> είναι η εκπαίδευση να μετατραπεί σε μια κοινωνική αρένα</w:t>
      </w:r>
      <w:r>
        <w:rPr>
          <w:rFonts w:eastAsia="Times New Roman" w:cs="Times New Roman"/>
          <w:szCs w:val="24"/>
        </w:rPr>
        <w:t>,</w:t>
      </w:r>
      <w:r>
        <w:rPr>
          <w:rFonts w:eastAsia="Times New Roman" w:cs="Times New Roman"/>
          <w:szCs w:val="24"/>
        </w:rPr>
        <w:t xml:space="preserve"> όπου</w:t>
      </w:r>
      <w:r>
        <w:rPr>
          <w:rFonts w:eastAsia="Times New Roman" w:cs="Times New Roman"/>
          <w:szCs w:val="24"/>
        </w:rPr>
        <w:t>,</w:t>
      </w:r>
      <w:r>
        <w:rPr>
          <w:rFonts w:eastAsia="Times New Roman" w:cs="Times New Roman"/>
          <w:szCs w:val="24"/>
        </w:rPr>
        <w:t xml:space="preserve"> στον βωμό της οικονομικής σκοπιμότητας</w:t>
      </w:r>
      <w:r>
        <w:rPr>
          <w:rFonts w:eastAsia="Times New Roman" w:cs="Times New Roman"/>
          <w:szCs w:val="24"/>
        </w:rPr>
        <w:t>,</w:t>
      </w:r>
      <w:r>
        <w:rPr>
          <w:rFonts w:eastAsia="Times New Roman" w:cs="Times New Roman"/>
          <w:szCs w:val="24"/>
        </w:rPr>
        <w:t xml:space="preserve"> θυσιάζονται αξίες και αρχές. Θυσιάζεται η υπέρτατη α</w:t>
      </w:r>
      <w:r>
        <w:rPr>
          <w:rFonts w:eastAsia="Times New Roman" w:cs="Times New Roman"/>
          <w:szCs w:val="24"/>
        </w:rPr>
        <w:t>νθρώπινη αξία, η αξιοπρέπεια. Γιατί αυτή θυσιάζεται εν προκειμένω, όταν μια ομάδα πανεπιστημιακών αντιδρούν για τα μεταπτυχιακά, καθώς όλα αυτά τα χρόνια διπλασίαζαν τους μισθούς τους</w:t>
      </w:r>
      <w:r>
        <w:rPr>
          <w:rFonts w:eastAsia="Times New Roman" w:cs="Times New Roman"/>
          <w:szCs w:val="24"/>
        </w:rPr>
        <w:t>,</w:t>
      </w:r>
      <w:r>
        <w:rPr>
          <w:rFonts w:eastAsia="Times New Roman" w:cs="Times New Roman"/>
          <w:szCs w:val="24"/>
        </w:rPr>
        <w:t xml:space="preserve"> δημιουργώντας διαπλοκές από γυρολόγους καθηγητές «προς άγραν επιπλέον ε</w:t>
      </w:r>
      <w:r>
        <w:rPr>
          <w:rFonts w:eastAsia="Times New Roman" w:cs="Times New Roman"/>
          <w:szCs w:val="24"/>
        </w:rPr>
        <w:t xml:space="preserve">ισοδήματος», όπως εύστοχα επεσήμανε ο Υπουργός. </w:t>
      </w:r>
    </w:p>
    <w:p w14:paraId="50A7BB1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γινόμαστε δάσκαλοι για να πλουτίσουμε. Άλλοι χώροι της ελεύθερης αγοράς είναι προσφορότεροι γι’ αυτή την επιδίωξη. Ο δάσκαλος έχει αποστολή να πλουτίσει τους μαθητές, τους φοιτητές, την κοινωνία, κύριε Τ</w:t>
      </w:r>
      <w:r>
        <w:rPr>
          <w:rFonts w:eastAsia="Times New Roman" w:cs="Times New Roman"/>
          <w:szCs w:val="24"/>
        </w:rPr>
        <w:t xml:space="preserve">ζαβάρα, παρέχοντάς τους αφειδώλευτα την επιστημοσύνη, τη σοφία, την κοινωνική προσφορά. </w:t>
      </w:r>
    </w:p>
    <w:p w14:paraId="50A7BB1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Στην ιστορική μνήμη της εκπαίδευσης δεν καταγράφηκαν πανεπιστημιακοί που πλούτισαν μέσα από </w:t>
      </w:r>
      <w:proofErr w:type="spellStart"/>
      <w:r>
        <w:rPr>
          <w:rFonts w:eastAsia="Times New Roman" w:cs="Times New Roman"/>
          <w:szCs w:val="24"/>
        </w:rPr>
        <w:t>χρηματοθηρικές</w:t>
      </w:r>
      <w:proofErr w:type="spellEnd"/>
      <w:r>
        <w:rPr>
          <w:rFonts w:eastAsia="Times New Roman" w:cs="Times New Roman"/>
          <w:szCs w:val="24"/>
        </w:rPr>
        <w:t xml:space="preserve"> πρακτικές. Αντίθετα</w:t>
      </w:r>
      <w:r>
        <w:rPr>
          <w:rFonts w:eastAsia="Times New Roman" w:cs="Times New Roman"/>
          <w:szCs w:val="24"/>
        </w:rPr>
        <w:t>,</w:t>
      </w:r>
      <w:r>
        <w:rPr>
          <w:rFonts w:eastAsia="Times New Roman" w:cs="Times New Roman"/>
          <w:szCs w:val="24"/>
        </w:rPr>
        <w:t xml:space="preserve"> όλοι με σεβασμό αναφερόμαστε στο πνευμα</w:t>
      </w:r>
      <w:r>
        <w:rPr>
          <w:rFonts w:eastAsia="Times New Roman" w:cs="Times New Roman"/>
          <w:szCs w:val="24"/>
        </w:rPr>
        <w:t xml:space="preserve">τικό ανάστημα και το κοινωνικό εκτόπισμα ενός Δημήτρη </w:t>
      </w:r>
      <w:proofErr w:type="spellStart"/>
      <w:r>
        <w:rPr>
          <w:rFonts w:eastAsia="Times New Roman" w:cs="Times New Roman"/>
          <w:szCs w:val="24"/>
        </w:rPr>
        <w:t>Μαρωνίτη</w:t>
      </w:r>
      <w:proofErr w:type="spellEnd"/>
      <w:r>
        <w:rPr>
          <w:rFonts w:eastAsia="Times New Roman" w:cs="Times New Roman"/>
          <w:szCs w:val="24"/>
        </w:rPr>
        <w:t>, ενός Μαν</w:t>
      </w:r>
      <w:r>
        <w:rPr>
          <w:rFonts w:eastAsia="Times New Roman" w:cs="Times New Roman"/>
          <w:szCs w:val="24"/>
        </w:rPr>
        <w:t>ό</w:t>
      </w:r>
      <w:r>
        <w:rPr>
          <w:rFonts w:eastAsia="Times New Roman" w:cs="Times New Roman"/>
          <w:szCs w:val="24"/>
        </w:rPr>
        <w:t xml:space="preserve">λη Ανδρόνικου, ενός Αριστόβουλου </w:t>
      </w:r>
      <w:proofErr w:type="spellStart"/>
      <w:r>
        <w:rPr>
          <w:rFonts w:eastAsia="Times New Roman" w:cs="Times New Roman"/>
          <w:szCs w:val="24"/>
        </w:rPr>
        <w:t>Μάνεση</w:t>
      </w:r>
      <w:proofErr w:type="spellEnd"/>
      <w:r>
        <w:rPr>
          <w:rFonts w:eastAsia="Times New Roman" w:cs="Times New Roman"/>
          <w:szCs w:val="24"/>
        </w:rPr>
        <w:t xml:space="preserve">, των φωτεινών αυτών οδοδεικτών μιας φωτεινής ακαδημαϊκής πορείας. </w:t>
      </w:r>
    </w:p>
    <w:p w14:paraId="50A7BB1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Πολιτισμική άβυσσος μας χωρίζει, καθώς κάθε νομοθετική πρωτοβουλία που παίρνουμε προς την κατεύθυνση οξυγόνωσης της δημοκρατίας στον χώρο της παιδείας σάς προκαλεί αλλεργία και ενεργοποιεί τα ολιγαρχικά αντανακλαστικά σας. Αναφέρομαι στη δυνατότητα που δίν</w:t>
      </w:r>
      <w:r>
        <w:rPr>
          <w:rFonts w:eastAsia="Times New Roman" w:cs="Times New Roman"/>
          <w:szCs w:val="24"/>
        </w:rPr>
        <w:t xml:space="preserve">εται με το νομοσχέδιο στους φοιτητές να συμμετέχουν στην εκπροσώπηση στα όργανα της διοίκησης των ανωτάτων ιδρυμάτων, αναφέρομαι στην εξασφάλιση της μεγαλύτερης δυνατής αντιπροσωπευτικότητας στα ανώτερα όργανα μέσω της ξεχωριστής εκλογής </w:t>
      </w:r>
      <w:r>
        <w:rPr>
          <w:rFonts w:eastAsia="Times New Roman" w:cs="Times New Roman"/>
          <w:szCs w:val="24"/>
        </w:rPr>
        <w:t>π</w:t>
      </w:r>
      <w:r>
        <w:rPr>
          <w:rFonts w:eastAsia="Times New Roman" w:cs="Times New Roman"/>
          <w:szCs w:val="24"/>
        </w:rPr>
        <w:t>ρύτανη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α</w:t>
      </w:r>
      <w:r>
        <w:rPr>
          <w:rFonts w:eastAsia="Times New Roman" w:cs="Times New Roman"/>
          <w:szCs w:val="24"/>
        </w:rPr>
        <w:t>ντιπρυτ</w:t>
      </w:r>
      <w:r>
        <w:rPr>
          <w:rFonts w:eastAsia="Times New Roman" w:cs="Times New Roman"/>
          <w:szCs w:val="24"/>
        </w:rPr>
        <w:t xml:space="preserve">άνεων και, τέλος, στη συμμετοχή όλων των τμημάτων στη Σύγκλητο. </w:t>
      </w:r>
    </w:p>
    <w:p w14:paraId="50A7BB2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ακρωτηριασμός της </w:t>
      </w:r>
      <w:r>
        <w:rPr>
          <w:rFonts w:eastAsia="Times New Roman" w:cs="Times New Roman"/>
          <w:szCs w:val="24"/>
        </w:rPr>
        <w:t>δ</w:t>
      </w:r>
      <w:r>
        <w:rPr>
          <w:rFonts w:eastAsia="Times New Roman" w:cs="Times New Roman"/>
          <w:szCs w:val="24"/>
        </w:rPr>
        <w:t xml:space="preserve">ημοκρατίας, ως γνωστόν, επέρχεται με τον </w:t>
      </w:r>
      <w:r>
        <w:rPr>
          <w:rFonts w:eastAsia="Times New Roman" w:cs="Times New Roman"/>
          <w:szCs w:val="24"/>
          <w:lang w:val="en-US"/>
        </w:rPr>
        <w:t>de</w:t>
      </w:r>
      <w:r w:rsidRPr="002E5BAF">
        <w:rPr>
          <w:rFonts w:eastAsia="Times New Roman" w:cs="Times New Roman"/>
          <w:szCs w:val="24"/>
        </w:rPr>
        <w:t xml:space="preserve"> </w:t>
      </w:r>
      <w:r>
        <w:rPr>
          <w:rFonts w:eastAsia="Times New Roman" w:cs="Times New Roman"/>
          <w:szCs w:val="24"/>
          <w:lang w:val="en-US"/>
        </w:rPr>
        <w:t>facto</w:t>
      </w:r>
      <w:r w:rsidRPr="002E5BAF">
        <w:rPr>
          <w:rFonts w:eastAsia="Times New Roman" w:cs="Times New Roman"/>
          <w:szCs w:val="24"/>
        </w:rPr>
        <w:t xml:space="preserve"> </w:t>
      </w:r>
      <w:r>
        <w:rPr>
          <w:rFonts w:eastAsia="Times New Roman" w:cs="Times New Roman"/>
          <w:szCs w:val="24"/>
        </w:rPr>
        <w:t>αποκλεισμό κοινωνικών ομάδων από τη διαδικασία του εκλέγειν, του υπέρτατου δημοκρατικού δικαιώματος. Το νομοσχέδιο διακρ</w:t>
      </w:r>
      <w:r>
        <w:rPr>
          <w:rFonts w:eastAsia="Times New Roman" w:cs="Times New Roman"/>
          <w:szCs w:val="24"/>
        </w:rPr>
        <w:t>ίνεται από ρυθμίσεις κρινόμενες και από ποσοτικά και από ποιοτικά κριτήρια</w:t>
      </w:r>
      <w:r>
        <w:rPr>
          <w:rFonts w:eastAsia="Times New Roman" w:cs="Times New Roman"/>
          <w:szCs w:val="24"/>
        </w:rPr>
        <w:t>,</w:t>
      </w:r>
      <w:r>
        <w:rPr>
          <w:rFonts w:eastAsia="Times New Roman" w:cs="Times New Roman"/>
          <w:szCs w:val="24"/>
        </w:rPr>
        <w:t xml:space="preserve"> που αναδεικνύουν την πρόδηλη δημοκρατική φυσιογνωμία του</w:t>
      </w:r>
      <w:r>
        <w:rPr>
          <w:rFonts w:eastAsia="Times New Roman" w:cs="Times New Roman"/>
          <w:szCs w:val="24"/>
        </w:rPr>
        <w:t>,</w:t>
      </w:r>
      <w:r>
        <w:rPr>
          <w:rFonts w:eastAsia="Times New Roman" w:cs="Times New Roman"/>
          <w:szCs w:val="24"/>
        </w:rPr>
        <w:t xml:space="preserve"> που με λυσσαλέο τρόπο αντιμάχεστε. </w:t>
      </w:r>
    </w:p>
    <w:p w14:paraId="50A7BB21" w14:textId="77777777" w:rsidR="007C6747" w:rsidRDefault="00E91359">
      <w:pPr>
        <w:spacing w:after="0"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0A7BB2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κλείσω με δυο σύντομες επισημάνσεις. Είναι λυπηρό –αναφέρομαι στους συναδέλφους του ΠΑΣΟΚ- να αποποιούνται την πιο φωτεινή περίοδο της πολιτιστικής τους ηγεμονίας, την περίοδο 1982-1985, όταν πραγματικά μέσα στις τάξεις ένιωθα δάσκαλος με έναν ανοι</w:t>
      </w:r>
      <w:r>
        <w:rPr>
          <w:rFonts w:eastAsia="Times New Roman" w:cs="Times New Roman"/>
          <w:szCs w:val="24"/>
        </w:rPr>
        <w:t>κ</w:t>
      </w:r>
      <w:r>
        <w:rPr>
          <w:rFonts w:eastAsia="Times New Roman" w:cs="Times New Roman"/>
          <w:szCs w:val="24"/>
        </w:rPr>
        <w:t>τό ορί</w:t>
      </w:r>
      <w:r>
        <w:rPr>
          <w:rFonts w:eastAsia="Times New Roman" w:cs="Times New Roman"/>
          <w:szCs w:val="24"/>
        </w:rPr>
        <w:t xml:space="preserve">ζοντα, γιατί η ελευθερία είχε μπει μέσα στις τάξεις και την αναπνέαμε και οι διδάσκοντες και οι μαθητές. </w:t>
      </w:r>
      <w:r>
        <w:rPr>
          <w:rFonts w:eastAsia="Times New Roman" w:cs="Times New Roman"/>
          <w:szCs w:val="24"/>
        </w:rPr>
        <w:t>Ε</w:t>
      </w:r>
      <w:r>
        <w:rPr>
          <w:rFonts w:eastAsia="Times New Roman" w:cs="Times New Roman"/>
          <w:szCs w:val="24"/>
        </w:rPr>
        <w:t>ίναι θλιβερό μέσα σ’ αυτή τη διαδρομή να φτάνουμε στην απόληψη της «</w:t>
      </w:r>
      <w:proofErr w:type="spellStart"/>
      <w:r>
        <w:rPr>
          <w:rFonts w:eastAsia="Times New Roman" w:cs="Times New Roman"/>
          <w:szCs w:val="24"/>
        </w:rPr>
        <w:t>Διαμαντοπούλειας</w:t>
      </w:r>
      <w:proofErr w:type="spellEnd"/>
      <w:r>
        <w:rPr>
          <w:rFonts w:eastAsia="Times New Roman" w:cs="Times New Roman"/>
          <w:szCs w:val="24"/>
        </w:rPr>
        <w:t>» πρακτικής, που πολύ εύστοχα είπε ο κ. Μπαλτάς ποια ήταν η απόληξ</w:t>
      </w:r>
      <w:r>
        <w:rPr>
          <w:rFonts w:eastAsia="Times New Roman" w:cs="Times New Roman"/>
          <w:szCs w:val="24"/>
        </w:rPr>
        <w:t xml:space="preserve">ή της. </w:t>
      </w:r>
    </w:p>
    <w:p w14:paraId="50A7BB2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και σε ένα δεύτερο. Έχω ακούσει πολλές φορές ότι διακόσιοι πενήντα ήταν αυτοί που ψήφισαν. Τι να κάνουμε, συνάδελφοι; </w:t>
      </w:r>
    </w:p>
    <w:p w14:paraId="50A7BB2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w:t>
      </w:r>
      <w:r>
        <w:rPr>
          <w:rFonts w:eastAsia="Times New Roman" w:cs="Times New Roman"/>
          <w:b/>
          <w:szCs w:val="24"/>
        </w:rPr>
        <w:t>ΝΟΣ ΤΖΑΒΑΡΑΣ:</w:t>
      </w:r>
      <w:r>
        <w:rPr>
          <w:rFonts w:eastAsia="Times New Roman" w:cs="Times New Roman"/>
          <w:szCs w:val="24"/>
        </w:rPr>
        <w:t xml:space="preserve"> Διακόσιοι πενήντα πέντε. </w:t>
      </w:r>
    </w:p>
    <w:p w14:paraId="50A7BB2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Διακόσιοι πενήντα πέντε. Κάποτε ψήφισαν σχεδόν </w:t>
      </w:r>
      <w:r>
        <w:rPr>
          <w:rFonts w:eastAsia="Times New Roman" w:cs="Times New Roman"/>
          <w:szCs w:val="24"/>
        </w:rPr>
        <w:t xml:space="preserve">τριακόσιοι. Τι σημαίνει αυτό; </w:t>
      </w:r>
    </w:p>
    <w:p w14:paraId="50A7BB2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Ι</w:t>
      </w:r>
      <w:r>
        <w:rPr>
          <w:rFonts w:eastAsia="Times New Roman" w:cs="Times New Roman"/>
          <w:b/>
          <w:szCs w:val="24"/>
        </w:rPr>
        <w:t>ΝΟΣ ΤΖΑΒΑΡΑΣ:</w:t>
      </w:r>
      <w:r>
        <w:rPr>
          <w:rFonts w:eastAsia="Times New Roman" w:cs="Times New Roman"/>
          <w:szCs w:val="24"/>
        </w:rPr>
        <w:t xml:space="preserve"> Τίποτα.</w:t>
      </w:r>
    </w:p>
    <w:p w14:paraId="50A7BB27" w14:textId="77777777" w:rsidR="007C6747" w:rsidRDefault="00E91359">
      <w:pPr>
        <w:spacing w:after="0"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Έχουμε μνήμη. Πρόσφατα ήταν τα γεγονότα. Άρα δεν είναι μόνο το ποσοτικό κριτήριο. Ο χρόνος είναι αυτός που αναδεικνύει το θνησιγενές ενός νομοθετήματος ή τη μακροημέρευσ</w:t>
      </w:r>
      <w:r>
        <w:rPr>
          <w:rFonts w:eastAsia="Times New Roman"/>
          <w:szCs w:val="24"/>
        </w:rPr>
        <w:t xml:space="preserve">ή του. </w:t>
      </w:r>
      <w:r>
        <w:rPr>
          <w:rFonts w:eastAsia="Times New Roman"/>
          <w:szCs w:val="24"/>
        </w:rPr>
        <w:t>Ό</w:t>
      </w:r>
      <w:r>
        <w:rPr>
          <w:rFonts w:eastAsia="Times New Roman"/>
          <w:szCs w:val="24"/>
        </w:rPr>
        <w:t>ταν έχει στόχευση να σταθεί κοντά στην κοινωνία και στον άνθρωπο, έχει προοπτική μακροημέρευσης.</w:t>
      </w:r>
    </w:p>
    <w:p w14:paraId="50A7BB28" w14:textId="77777777" w:rsidR="007C6747" w:rsidRDefault="00E91359">
      <w:pPr>
        <w:spacing w:after="0" w:line="600" w:lineRule="auto"/>
        <w:ind w:firstLine="720"/>
        <w:jc w:val="both"/>
        <w:rPr>
          <w:rFonts w:eastAsia="Times New Roman"/>
          <w:szCs w:val="24"/>
        </w:rPr>
      </w:pPr>
      <w:r w:rsidRPr="004D6975">
        <w:rPr>
          <w:rFonts w:eastAsia="Times New Roman"/>
          <w:b/>
          <w:szCs w:val="24"/>
        </w:rPr>
        <w:t xml:space="preserve">ΠΡΟΕΔΡΕΥΩΝ (Σπυρίδων Λυκούδης): </w:t>
      </w:r>
      <w:r>
        <w:rPr>
          <w:rFonts w:eastAsia="Times New Roman"/>
          <w:szCs w:val="24"/>
        </w:rPr>
        <w:t>Μάλιστα. Ολοκληρώνετε, κύριε συνάδελφε.</w:t>
      </w:r>
    </w:p>
    <w:p w14:paraId="50A7BB29" w14:textId="77777777" w:rsidR="007C6747" w:rsidRDefault="00E91359">
      <w:pPr>
        <w:spacing w:after="0" w:line="600" w:lineRule="auto"/>
        <w:ind w:firstLine="720"/>
        <w:jc w:val="both"/>
        <w:rPr>
          <w:rFonts w:eastAsia="Times New Roman"/>
          <w:szCs w:val="24"/>
        </w:rPr>
      </w:pPr>
      <w:r w:rsidRPr="004D6975">
        <w:rPr>
          <w:rFonts w:eastAsia="Times New Roman"/>
          <w:b/>
          <w:szCs w:val="24"/>
        </w:rPr>
        <w:t>ΔΗΜΗΤΡΙΟΣ ΕΜΜΑΝΟΥΗΛΙΔΗΣ:</w:t>
      </w:r>
      <w:r>
        <w:rPr>
          <w:rFonts w:eastAsia="Times New Roman"/>
          <w:szCs w:val="24"/>
        </w:rPr>
        <w:t xml:space="preserve"> Κλείνω κύριε Πρόεδρε, σε μισό λεπτό, για να πω ότι υποστηρίζω τη θέση του συνάδελφου Θέμη </w:t>
      </w:r>
      <w:proofErr w:type="spellStart"/>
      <w:r>
        <w:rPr>
          <w:rFonts w:eastAsia="Times New Roman"/>
          <w:szCs w:val="24"/>
        </w:rPr>
        <w:t>Μουμουλίδη</w:t>
      </w:r>
      <w:proofErr w:type="spellEnd"/>
      <w:r>
        <w:rPr>
          <w:rFonts w:eastAsia="Times New Roman"/>
          <w:szCs w:val="24"/>
        </w:rPr>
        <w:t xml:space="preserve">, γιατί θέμα αρχής είναι κάποιος κύκλος να κλείνει. Αλλιώς περνάμε σε επισκοπικές πρακτικές ισοβιότητας. </w:t>
      </w:r>
    </w:p>
    <w:p w14:paraId="50A7BB2A" w14:textId="77777777" w:rsidR="007C6747" w:rsidRDefault="00E91359">
      <w:pPr>
        <w:spacing w:after="0" w:line="600" w:lineRule="auto"/>
        <w:ind w:firstLine="720"/>
        <w:jc w:val="both"/>
        <w:rPr>
          <w:rFonts w:eastAsia="Times New Roman"/>
          <w:szCs w:val="24"/>
        </w:rPr>
      </w:pPr>
      <w:r>
        <w:rPr>
          <w:rFonts w:eastAsia="Times New Roman"/>
          <w:szCs w:val="24"/>
        </w:rPr>
        <w:t>Ευχαριστώ.</w:t>
      </w:r>
    </w:p>
    <w:p w14:paraId="50A7BB2B" w14:textId="77777777" w:rsidR="007C6747" w:rsidRDefault="00E91359">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ΣΥΡΙΖΑ)</w:t>
      </w:r>
    </w:p>
    <w:p w14:paraId="50A7BB2C" w14:textId="77777777" w:rsidR="007C6747" w:rsidRDefault="00E91359">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w:t>
      </w:r>
    </w:p>
    <w:p w14:paraId="50A7BB2D" w14:textId="77777777" w:rsidR="007C6747" w:rsidRDefault="00E91359">
      <w:pPr>
        <w:spacing w:after="0" w:line="600" w:lineRule="auto"/>
        <w:ind w:firstLine="720"/>
        <w:jc w:val="both"/>
        <w:rPr>
          <w:rFonts w:eastAsia="Times New Roman"/>
          <w:szCs w:val="24"/>
        </w:rPr>
      </w:pPr>
      <w:r>
        <w:rPr>
          <w:rFonts w:eastAsia="Times New Roman"/>
          <w:szCs w:val="24"/>
        </w:rPr>
        <w:t>Ο συνάδελφος κ. Βαρβιτσιώτης έχει τον λόγο.</w:t>
      </w:r>
    </w:p>
    <w:p w14:paraId="50A7BB2E" w14:textId="77777777" w:rsidR="007C6747" w:rsidRDefault="00E91359">
      <w:pPr>
        <w:spacing w:after="0" w:line="600" w:lineRule="auto"/>
        <w:ind w:firstLine="720"/>
        <w:jc w:val="both"/>
        <w:rPr>
          <w:rFonts w:eastAsia="Times New Roman"/>
          <w:szCs w:val="24"/>
        </w:rPr>
      </w:pPr>
      <w:r w:rsidRPr="004D6975">
        <w:rPr>
          <w:rFonts w:eastAsia="Times New Roman"/>
          <w:b/>
          <w:szCs w:val="24"/>
        </w:rPr>
        <w:t>ΜΙΛΤΙΑΔΗΣ ΒΑΡΒΙΤΣΙΩΤΗΣ:</w:t>
      </w:r>
      <w:r>
        <w:rPr>
          <w:rFonts w:eastAsia="Times New Roman"/>
          <w:szCs w:val="24"/>
        </w:rPr>
        <w:t xml:space="preserve"> Κύριε Πρόεδρε, κυρίες και κύριοι συνάδελφοι, κλείνοντας αυτή την πολύωρη συζήτηση διαπίστωσα ότι ο ΣΥΡΙΖΑ δεν έχει ιδέα για το πώς δια</w:t>
      </w:r>
      <w:r>
        <w:rPr>
          <w:rFonts w:eastAsia="Times New Roman"/>
          <w:szCs w:val="24"/>
        </w:rPr>
        <w:t xml:space="preserve">μορφώνονται οι απόψεις μέσα στη Νέα Δημοκρατία. Δεν έχει ιδέα για την ιστορία τους, για το πώς γεννιούνται, πώς γίνονται κυρίαρχες στην κοινωνία. </w:t>
      </w:r>
    </w:p>
    <w:p w14:paraId="50A7BB2F" w14:textId="77777777" w:rsidR="007C6747" w:rsidRDefault="00E91359">
      <w:pPr>
        <w:spacing w:after="0" w:line="600" w:lineRule="auto"/>
        <w:ind w:firstLine="720"/>
        <w:jc w:val="both"/>
        <w:rPr>
          <w:rFonts w:eastAsia="Times New Roman"/>
          <w:szCs w:val="24"/>
        </w:rPr>
      </w:pPr>
      <w:r>
        <w:rPr>
          <w:rFonts w:eastAsia="Times New Roman"/>
          <w:szCs w:val="24"/>
        </w:rPr>
        <w:t>Η άποψη για την αλλαγή του άρθρου 16 και του σπασίματος του κρατικού μονοπωλίου με την ίδρυση μη κερδοσκοπικώ</w:t>
      </w:r>
      <w:r>
        <w:rPr>
          <w:rFonts w:eastAsia="Times New Roman"/>
          <w:szCs w:val="24"/>
        </w:rPr>
        <w:t xml:space="preserve">ν, μη κρατικών πανεπιστημίων δεν ήταν μια άποψη που ήρθε από τα ψηλά, δεν ήταν μια άποψη που ήρθε από τις ηγεσίες. Ήταν μια άποψη που ήρθε από το φοιτητικό κίνημα. </w:t>
      </w:r>
    </w:p>
    <w:p w14:paraId="50A7BB30" w14:textId="77777777" w:rsidR="007C6747" w:rsidRDefault="00E91359">
      <w:pPr>
        <w:spacing w:after="0" w:line="600" w:lineRule="auto"/>
        <w:ind w:firstLine="720"/>
        <w:jc w:val="both"/>
        <w:rPr>
          <w:rFonts w:eastAsia="Times New Roman"/>
          <w:szCs w:val="24"/>
        </w:rPr>
      </w:pPr>
      <w:r>
        <w:rPr>
          <w:rFonts w:eastAsia="Times New Roman"/>
          <w:szCs w:val="24"/>
        </w:rPr>
        <w:t>Η ΔΑΠ το 1998, με επικεφαλής τότε τον Κωστή Χατζηδάκη, εξέφρασε για πρώτη φορά αυτή την άπο</w:t>
      </w:r>
      <w:r>
        <w:rPr>
          <w:rFonts w:eastAsia="Times New Roman"/>
          <w:szCs w:val="24"/>
        </w:rPr>
        <w:t xml:space="preserve">ψη. </w:t>
      </w:r>
      <w:r>
        <w:rPr>
          <w:rFonts w:eastAsia="Times New Roman"/>
          <w:szCs w:val="24"/>
        </w:rPr>
        <w:t>Ξ</w:t>
      </w:r>
      <w:r>
        <w:rPr>
          <w:rFonts w:eastAsia="Times New Roman"/>
          <w:szCs w:val="24"/>
        </w:rPr>
        <w:t xml:space="preserve">έρετε τι κατάφερε; Κατάφερε να κερδίσει για πρώτη φορά τις φοιτητικές εκλογές. </w:t>
      </w:r>
      <w:r>
        <w:rPr>
          <w:rFonts w:eastAsia="Times New Roman"/>
          <w:szCs w:val="24"/>
        </w:rPr>
        <w:t>Έ</w:t>
      </w:r>
      <w:r>
        <w:rPr>
          <w:rFonts w:eastAsia="Times New Roman"/>
          <w:szCs w:val="24"/>
        </w:rPr>
        <w:t>κτοτε κερδίζει συνεχώς τις φοιτητικές εκλογές</w:t>
      </w:r>
      <w:r>
        <w:rPr>
          <w:rFonts w:eastAsia="Times New Roman"/>
          <w:szCs w:val="24"/>
        </w:rPr>
        <w:t>,</w:t>
      </w:r>
      <w:r>
        <w:rPr>
          <w:rFonts w:eastAsia="Times New Roman"/>
          <w:szCs w:val="24"/>
        </w:rPr>
        <w:t xml:space="preserve"> έχοντας σταθερά την άποψη ότι δεν μπορεί να λειτουργεί το κρατικό ασφυκτικό μονοπώλιο στην παιδεία. Αυτή είναι η άποψη η οπο</w:t>
      </w:r>
      <w:r>
        <w:rPr>
          <w:rFonts w:eastAsia="Times New Roman"/>
          <w:szCs w:val="24"/>
        </w:rPr>
        <w:t xml:space="preserve">ία πλέον κυριάρχησε στην κοινωνία σε όλες τις μετρήσεις της κοινής γνώμης τα τριάντα αυτά χρόνια και έφτασε το 1998, δέκα χρόνια μετά, η Νέα Δημοκρατία να την υιοθετήσει και να την περιορίσει -αν θέλετε- στην έκφρασή της. </w:t>
      </w:r>
    </w:p>
    <w:p w14:paraId="50A7BB31" w14:textId="77777777" w:rsidR="007C6747" w:rsidRDefault="00E91359">
      <w:pPr>
        <w:spacing w:after="0" w:line="600" w:lineRule="auto"/>
        <w:ind w:firstLine="720"/>
        <w:jc w:val="both"/>
        <w:rPr>
          <w:rFonts w:eastAsia="Times New Roman"/>
          <w:szCs w:val="24"/>
        </w:rPr>
      </w:pPr>
      <w:r>
        <w:rPr>
          <w:rFonts w:eastAsia="Times New Roman"/>
          <w:szCs w:val="24"/>
        </w:rPr>
        <w:t>Ό</w:t>
      </w:r>
      <w:r>
        <w:rPr>
          <w:rFonts w:eastAsia="Times New Roman"/>
          <w:szCs w:val="24"/>
        </w:rPr>
        <w:t>ταν τη φέραμε το 2008 πλέον ως π</w:t>
      </w:r>
      <w:r>
        <w:rPr>
          <w:rFonts w:eastAsia="Times New Roman"/>
          <w:szCs w:val="24"/>
        </w:rPr>
        <w:t xml:space="preserve">ρόταση για αναθεώρηση, το ΠΑΣΟΚ απείχε από τη συζήτηση. Κανένα από τα κόμματα, βεβαίως, της Αριστεράς δεν την ψήφισε. Ο ίδιος ο Γιώργος Παπανδρέου τότε, </w:t>
      </w:r>
      <w:proofErr w:type="spellStart"/>
      <w:r>
        <w:rPr>
          <w:rFonts w:eastAsia="Times New Roman"/>
          <w:szCs w:val="24"/>
        </w:rPr>
        <w:t>εκβιαζόμενος</w:t>
      </w:r>
      <w:proofErr w:type="spellEnd"/>
      <w:r>
        <w:rPr>
          <w:rFonts w:eastAsia="Times New Roman"/>
          <w:szCs w:val="24"/>
        </w:rPr>
        <w:t xml:space="preserve"> από το καθηγητικό κατεστημένο -που στη συνέχεια ήρθε και έγινε κομμάτι του ΣΥΡΙΖΑ και το ε</w:t>
      </w:r>
      <w:r>
        <w:rPr>
          <w:rFonts w:eastAsia="Times New Roman"/>
          <w:szCs w:val="24"/>
        </w:rPr>
        <w:t>κμεταλλευόσαστε και σας στηρίζει όλο αυτό το καθεστώς-</w:t>
      </w:r>
      <w:r>
        <w:rPr>
          <w:rFonts w:eastAsia="Times New Roman"/>
          <w:szCs w:val="24"/>
        </w:rPr>
        <w:t>,</w:t>
      </w:r>
      <w:r>
        <w:rPr>
          <w:rFonts w:eastAsia="Times New Roman"/>
          <w:szCs w:val="24"/>
        </w:rPr>
        <w:t xml:space="preserve"> είπε όχι σε αυτά τα οποία είχε πει και ενώ είχε εκφραστεί εντελώς αντίθετα κατά τη διάρκεια της συζήτησης στην Επιτροπή για την Αναθεώρηση του Συντάγματος. Διότι τότε το ΠΑΣΟΚ δι</w:t>
      </w:r>
      <w:r>
        <w:rPr>
          <w:rFonts w:eastAsia="Times New Roman"/>
          <w:szCs w:val="24"/>
        </w:rPr>
        <w:t>ά</w:t>
      </w:r>
      <w:r>
        <w:rPr>
          <w:rFonts w:eastAsia="Times New Roman"/>
          <w:szCs w:val="24"/>
        </w:rPr>
        <w:t xml:space="preserve"> του Θεόδωρου Πάγκαλο</w:t>
      </w:r>
      <w:r>
        <w:rPr>
          <w:rFonts w:eastAsia="Times New Roman"/>
          <w:szCs w:val="24"/>
        </w:rPr>
        <w:t xml:space="preserve">υ είχε τοποθετηθεί υπέρ της αναθεωρήσεως του άρθρου 16. </w:t>
      </w:r>
    </w:p>
    <w:p w14:paraId="50A7BB32" w14:textId="77777777" w:rsidR="007C6747" w:rsidRDefault="00E91359">
      <w:pPr>
        <w:spacing w:after="0" w:line="600" w:lineRule="auto"/>
        <w:ind w:firstLine="720"/>
        <w:jc w:val="both"/>
        <w:rPr>
          <w:rFonts w:eastAsia="Times New Roman"/>
          <w:szCs w:val="24"/>
        </w:rPr>
      </w:pPr>
      <w:r>
        <w:rPr>
          <w:rFonts w:eastAsia="Times New Roman"/>
          <w:szCs w:val="24"/>
        </w:rPr>
        <w:t>Το γεγονός ότι η ΔΑΠ τριάντα χρόνια κερδίζει τις φοιτητικές εκλογές, έχοντας σημαία την κατάργηση και τροποποίηση του άρθρου 16 και την κατάργηση του ασύλου σε ό,τι αφορά τις εγκληματικές ενέργειες π</w:t>
      </w:r>
      <w:r>
        <w:rPr>
          <w:rFonts w:eastAsia="Times New Roman"/>
          <w:szCs w:val="24"/>
        </w:rPr>
        <w:t>ου γίνονται μέσα στα πανεπιστήμια, πρέπει να σας προβληματίσει.</w:t>
      </w:r>
    </w:p>
    <w:p w14:paraId="50A7BB33" w14:textId="77777777" w:rsidR="007C6747" w:rsidRDefault="00E91359">
      <w:pPr>
        <w:spacing w:after="0" w:line="600" w:lineRule="auto"/>
        <w:ind w:firstLine="720"/>
        <w:jc w:val="both"/>
        <w:rPr>
          <w:rFonts w:eastAsia="Times New Roman"/>
          <w:szCs w:val="24"/>
        </w:rPr>
      </w:pPr>
      <w:r>
        <w:rPr>
          <w:rFonts w:eastAsia="Times New Roman"/>
          <w:szCs w:val="24"/>
        </w:rPr>
        <w:t>Δυστυχώς, δεν κάνατε διάλογο. Δεν κάνατε κανέναν διάλογο για το νομοσχέδιό σας. Γιατί</w:t>
      </w:r>
      <w:r>
        <w:rPr>
          <w:rFonts w:eastAsia="Times New Roman"/>
          <w:szCs w:val="24"/>
        </w:rPr>
        <w:t>,</w:t>
      </w:r>
      <w:r>
        <w:rPr>
          <w:rFonts w:eastAsia="Times New Roman"/>
          <w:szCs w:val="24"/>
        </w:rPr>
        <w:t xml:space="preserve"> αν είχατε κάνει διάλογο, αν σεβόσασταν τους φορείς και τους θεσμούς που εκπροσωπούν το πανεπιστήμιο, θα ξ</w:t>
      </w:r>
      <w:r>
        <w:rPr>
          <w:rFonts w:eastAsia="Times New Roman"/>
          <w:szCs w:val="24"/>
        </w:rPr>
        <w:t xml:space="preserve">έρατε ότι όλοι είναι ενάντιά σας. Δεν έχετε βρει συμμάχους. Στις συλλογικότητες τους βρήκατε; Πού τους βρήκατε; Στους </w:t>
      </w:r>
      <w:proofErr w:type="spellStart"/>
      <w:r>
        <w:rPr>
          <w:rFonts w:eastAsia="Times New Roman"/>
          <w:szCs w:val="24"/>
        </w:rPr>
        <w:t>μπαχαλάκηδες</w:t>
      </w:r>
      <w:proofErr w:type="spellEnd"/>
      <w:r>
        <w:rPr>
          <w:rFonts w:eastAsia="Times New Roman"/>
          <w:szCs w:val="24"/>
        </w:rPr>
        <w:t xml:space="preserve">; Σε ποιον έχετε βρει πραγματικά υποστήριξη στις αλλαγές σας; </w:t>
      </w:r>
      <w:r>
        <w:rPr>
          <w:rFonts w:eastAsia="Times New Roman"/>
          <w:szCs w:val="24"/>
        </w:rPr>
        <w:t>Α</w:t>
      </w:r>
      <w:r>
        <w:rPr>
          <w:rFonts w:eastAsia="Times New Roman"/>
          <w:szCs w:val="24"/>
        </w:rPr>
        <w:t>ν εμείς δεν αλλάξαμε με τη Μαριέττα Γιαννάκου τον νόμο περί ασύ</w:t>
      </w:r>
      <w:r>
        <w:rPr>
          <w:rFonts w:eastAsia="Times New Roman"/>
          <w:szCs w:val="24"/>
        </w:rPr>
        <w:t>λου  σε τόσο μεγάλο βαθμό, ήταν γιατί ακριβώς επαπειλείτο η κατάληψη των πανεπιστημίων από όλα αυτά τα στοιχεία -στα οποία σήμερα δίνετε το άσυλο- και δεν υπήρχε η μέγιστη πολιτική συναίνεση</w:t>
      </w:r>
      <w:r>
        <w:rPr>
          <w:rFonts w:eastAsia="Times New Roman"/>
          <w:szCs w:val="24"/>
        </w:rPr>
        <w:t>,</w:t>
      </w:r>
      <w:r>
        <w:rPr>
          <w:rFonts w:eastAsia="Times New Roman"/>
          <w:szCs w:val="24"/>
        </w:rPr>
        <w:t xml:space="preserve"> ώστε να είναι μια ώριμη αλλαγή.</w:t>
      </w:r>
    </w:p>
    <w:p w14:paraId="50A7BB3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γινε ώριμη</w:t>
      </w:r>
      <w:r w:rsidRPr="00A7661E">
        <w:rPr>
          <w:rFonts w:eastAsia="Times New Roman" w:cs="Times New Roman"/>
          <w:szCs w:val="24"/>
        </w:rPr>
        <w:t>,</w:t>
      </w:r>
      <w:r>
        <w:rPr>
          <w:rFonts w:eastAsia="Times New Roman" w:cs="Times New Roman"/>
          <w:szCs w:val="24"/>
        </w:rPr>
        <w:t xml:space="preserve"> όταν την έφερε τότε</w:t>
      </w:r>
      <w:r>
        <w:rPr>
          <w:rFonts w:eastAsia="Times New Roman" w:cs="Times New Roman"/>
          <w:szCs w:val="24"/>
        </w:rPr>
        <w:t xml:space="preserve"> η Διαμαντοπούλου και τότε η φοιτητική νεολαία της ΔΑΠ τη στήριξε απόλυτα και δεν είχαμε τα φαινόμενα των καταλήψεων. Ήταν πετυχημένη; Όχι. Θα έπρεπε να ήταν ακόμα πιο αποτελεσματική. Θα έπρεπε να προστατεύεται ο φοιτητής, θα έπρεπε να προστατεύεται ο καθη</w:t>
      </w:r>
      <w:r>
        <w:rPr>
          <w:rFonts w:eastAsia="Times New Roman" w:cs="Times New Roman"/>
          <w:szCs w:val="24"/>
        </w:rPr>
        <w:t xml:space="preserve">γητής, να μην έχουμε τα φαινόμενα προπηλακισμού που έχουμε δει όλοι στις τηλεοράσεις μας, να μην έχουμε τα φαινόμενα του «χτισίματος» καθηγητών, της δημόσιας διαπόμπευσης ή της απειλής της ζωής τους. </w:t>
      </w:r>
      <w:r>
        <w:rPr>
          <w:rFonts w:eastAsia="Times New Roman" w:cs="Times New Roman"/>
          <w:szCs w:val="24"/>
        </w:rPr>
        <w:t>Ε</w:t>
      </w:r>
      <w:r>
        <w:rPr>
          <w:rFonts w:eastAsia="Times New Roman" w:cs="Times New Roman"/>
          <w:szCs w:val="24"/>
        </w:rPr>
        <w:t>σείς</w:t>
      </w:r>
      <w:r>
        <w:rPr>
          <w:rFonts w:eastAsia="Times New Roman" w:cs="Times New Roman"/>
          <w:szCs w:val="24"/>
        </w:rPr>
        <w:t>,</w:t>
      </w:r>
      <w:r>
        <w:rPr>
          <w:rFonts w:eastAsia="Times New Roman" w:cs="Times New Roman"/>
          <w:szCs w:val="24"/>
        </w:rPr>
        <w:t xml:space="preserve"> που σήμερα νομοθετείτε τους ηλεκτρονικούς πλειστη</w:t>
      </w:r>
      <w:r>
        <w:rPr>
          <w:rFonts w:eastAsia="Times New Roman" w:cs="Times New Roman"/>
          <w:szCs w:val="24"/>
        </w:rPr>
        <w:t>ριασμούς, καταργείτε τις ηλεκτρονικές ψηφοφορίες.</w:t>
      </w:r>
    </w:p>
    <w:p w14:paraId="50A7BB35" w14:textId="77777777" w:rsidR="007C6747" w:rsidRDefault="00E91359">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 xml:space="preserve">Δεν τις καταργούμε. Γιατί λέτε ψέματα; </w:t>
      </w:r>
    </w:p>
    <w:p w14:paraId="50A7BB36" w14:textId="77777777" w:rsidR="007C6747" w:rsidRDefault="00E91359">
      <w:pPr>
        <w:spacing w:after="0" w:line="600" w:lineRule="auto"/>
        <w:ind w:firstLine="720"/>
        <w:jc w:val="both"/>
        <w:rPr>
          <w:rFonts w:eastAsia="Times New Roman" w:cs="Times New Roman"/>
          <w:szCs w:val="24"/>
        </w:rPr>
      </w:pPr>
      <w:r w:rsidRPr="00854BA5">
        <w:rPr>
          <w:rFonts w:eastAsia="Times New Roman" w:cs="Times New Roman"/>
          <w:b/>
          <w:szCs w:val="24"/>
        </w:rPr>
        <w:t xml:space="preserve">ΜΙΛΤΙΑΔΗΣ ΒΑΡΒΙΤΣΙΩΤΗΣ: </w:t>
      </w:r>
      <w:r>
        <w:rPr>
          <w:rFonts w:eastAsia="Times New Roman" w:cs="Times New Roman"/>
          <w:szCs w:val="24"/>
        </w:rPr>
        <w:t xml:space="preserve">Πραγματικά παρατηρώ όλη αυτή τη συζήτηση και δεν έχω ακούσει ένα βήμα προς τα μπρος. Ποιο είναι το βήμα προς τα μπρος που κάνετε; </w:t>
      </w:r>
      <w:r>
        <w:rPr>
          <w:rFonts w:eastAsia="Times New Roman" w:cs="Times New Roman"/>
          <w:szCs w:val="24"/>
        </w:rPr>
        <w:t>Γ</w:t>
      </w:r>
      <w:r>
        <w:rPr>
          <w:rFonts w:eastAsia="Times New Roman" w:cs="Times New Roman"/>
          <w:szCs w:val="24"/>
        </w:rPr>
        <w:t xml:space="preserve">ιατί μας κατηγορείτε; </w:t>
      </w:r>
    </w:p>
    <w:p w14:paraId="50A7BB3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ότι υπήρχε συναλλαγή των φοιτητών και ότι συμμετείχαν και στελέχη που προέρχονταν από </w:t>
      </w:r>
      <w:r>
        <w:rPr>
          <w:rFonts w:eastAsia="Times New Roman" w:cs="Times New Roman"/>
          <w:szCs w:val="24"/>
        </w:rPr>
        <w:t>τη φοιτητική μας νεολαία. Την καταργήσαμε αυτή. Εσείς την επαναφέρετε. Εσείς επαναφέρετε τη συναλλαγή</w:t>
      </w:r>
      <w:r>
        <w:rPr>
          <w:rFonts w:eastAsia="Times New Roman" w:cs="Times New Roman"/>
          <w:szCs w:val="24"/>
        </w:rPr>
        <w:t>,</w:t>
      </w:r>
      <w:r>
        <w:rPr>
          <w:rFonts w:eastAsia="Times New Roman" w:cs="Times New Roman"/>
          <w:szCs w:val="24"/>
        </w:rPr>
        <w:t xml:space="preserve"> μέσα από τον έλεγχο των φοιτητών στις αποφάσεις του πανεπιστημίου για τη λειτουργία του και όχι για τα θέματα που τους αφορούν. Διότι σε αυτά πιστεύαμε, </w:t>
      </w:r>
      <w:r>
        <w:rPr>
          <w:rFonts w:eastAsia="Times New Roman" w:cs="Times New Roman"/>
          <w:szCs w:val="24"/>
        </w:rPr>
        <w:t xml:space="preserve">πιστεύουμε και θα πιστεύουμε. </w:t>
      </w:r>
    </w:p>
    <w:p w14:paraId="50A7BB3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Εγώ προέρχομαι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π</w:t>
      </w:r>
      <w:r>
        <w:rPr>
          <w:rFonts w:eastAsia="Times New Roman" w:cs="Times New Roman"/>
          <w:szCs w:val="24"/>
        </w:rPr>
        <w:t xml:space="preserve">ανεπιστήμιο και από τη ΔΑΠ, όπως και πάρα πολλοί συνάδελφοί μου. </w:t>
      </w:r>
      <w:r>
        <w:rPr>
          <w:rFonts w:eastAsia="Times New Roman" w:cs="Times New Roman"/>
          <w:szCs w:val="24"/>
        </w:rPr>
        <w:t>Δ</w:t>
      </w:r>
      <w:r>
        <w:rPr>
          <w:rFonts w:eastAsia="Times New Roman" w:cs="Times New Roman"/>
          <w:szCs w:val="24"/>
        </w:rPr>
        <w:t xml:space="preserve">ώσαμε μάχες αξιοπρέπειας στο </w:t>
      </w:r>
      <w:r>
        <w:rPr>
          <w:rFonts w:eastAsia="Times New Roman" w:cs="Times New Roman"/>
          <w:szCs w:val="24"/>
        </w:rPr>
        <w:t>π</w:t>
      </w:r>
      <w:r>
        <w:rPr>
          <w:rFonts w:eastAsia="Times New Roman" w:cs="Times New Roman"/>
          <w:szCs w:val="24"/>
        </w:rPr>
        <w:t xml:space="preserve">ανεπιστήμιο. Αυτό που σήμερα δεν μπορεί να γίνει, ο ελεύθερος διάλογος στο </w:t>
      </w:r>
      <w:r>
        <w:rPr>
          <w:rFonts w:eastAsia="Times New Roman" w:cs="Times New Roman"/>
          <w:szCs w:val="24"/>
        </w:rPr>
        <w:t>π</w:t>
      </w:r>
      <w:r>
        <w:rPr>
          <w:rFonts w:eastAsia="Times New Roman" w:cs="Times New Roman"/>
          <w:szCs w:val="24"/>
        </w:rPr>
        <w:t>ανεπιστήμιο, προσπαθή</w:t>
      </w:r>
      <w:r>
        <w:rPr>
          <w:rFonts w:eastAsia="Times New Roman" w:cs="Times New Roman"/>
          <w:szCs w:val="24"/>
        </w:rPr>
        <w:t xml:space="preserve">σαμε να το περιφρουρήσουμε και σήμερα εσείς το καταπατείτε. </w:t>
      </w:r>
    </w:p>
    <w:p w14:paraId="50A7BB3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Κλείνω με δύο θέματα, κύριε Πρόεδρε. Το πρώτο αφορά την ψήφο που δίνουν οι Ανεξάρτητοι Έλληνες σε αυτό το νομοσχέδιο. Δεν έχουν διαβάσει ούτε καν το κυβερνητικό τους πρόγραμμα</w:t>
      </w:r>
      <w:r>
        <w:rPr>
          <w:rFonts w:eastAsia="Times New Roman" w:cs="Times New Roman"/>
          <w:szCs w:val="24"/>
        </w:rPr>
        <w:t>,</w:t>
      </w:r>
      <w:r>
        <w:rPr>
          <w:rFonts w:eastAsia="Times New Roman" w:cs="Times New Roman"/>
          <w:szCs w:val="24"/>
        </w:rPr>
        <w:t xml:space="preserve"> που μιλάει για μεγ</w:t>
      </w:r>
      <w:r>
        <w:rPr>
          <w:rFonts w:eastAsia="Times New Roman" w:cs="Times New Roman"/>
          <w:szCs w:val="24"/>
        </w:rPr>
        <w:t xml:space="preserve">ιστοποίηση της αυτονομίας των πανεπιστημίων -δηλαδή όχι υπουργικές αποφάσεις, όχι υπουργικά βέτο που σήμερα νομοθετείτε- και για την κατάργηση του άρθρου 16 και του ανοίγματος της ανώτατης εκπαίδευσης. </w:t>
      </w:r>
    </w:p>
    <w:p w14:paraId="50A7BB3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 xml:space="preserve">κουσα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εδώ να μας λέει ότι είν</w:t>
      </w:r>
      <w:r>
        <w:rPr>
          <w:rFonts w:eastAsia="Times New Roman" w:cs="Times New Roman"/>
          <w:szCs w:val="24"/>
        </w:rPr>
        <w:t>αι εναντίον. Το καταθέτω</w:t>
      </w:r>
      <w:r>
        <w:rPr>
          <w:rFonts w:eastAsia="Times New Roman" w:cs="Times New Roman"/>
          <w:szCs w:val="24"/>
        </w:rPr>
        <w:t>,</w:t>
      </w:r>
      <w:r>
        <w:rPr>
          <w:rFonts w:eastAsia="Times New Roman" w:cs="Times New Roman"/>
          <w:szCs w:val="24"/>
        </w:rPr>
        <w:t xml:space="preserve"> για να ξέρει τουλάχιστον με ποιο πρόγραμμα κατέβηκε, με ποια σημαία κατέβηκε, εκτός αν ήταν και αυτός σε τέτοια σημαία ευκαιρίας. </w:t>
      </w:r>
    </w:p>
    <w:p w14:paraId="50A7BB3B" w14:textId="77777777" w:rsidR="007C6747" w:rsidRDefault="00E91359">
      <w:pPr>
        <w:spacing w:after="0"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50A7BB3C" w14:textId="77777777" w:rsidR="007C6747" w:rsidRDefault="00E91359">
      <w:pPr>
        <w:spacing w:after="0" w:line="600" w:lineRule="auto"/>
        <w:ind w:firstLine="720"/>
        <w:jc w:val="both"/>
        <w:rPr>
          <w:rFonts w:eastAsia="Times New Roman" w:cs="Times New Roman"/>
          <w:szCs w:val="24"/>
        </w:rPr>
      </w:pPr>
      <w:r w:rsidRPr="008A1899">
        <w:rPr>
          <w:rFonts w:eastAsia="Times New Roman" w:cs="Times New Roman"/>
          <w:szCs w:val="24"/>
        </w:rPr>
        <w:t>(Στο σημείο αυτό ο Βουλευτής κ.</w:t>
      </w:r>
      <w:r>
        <w:rPr>
          <w:rFonts w:eastAsia="Times New Roman" w:cs="Times New Roman"/>
          <w:szCs w:val="24"/>
        </w:rPr>
        <w:t xml:space="preserve"> Μιλτιάδης Βαρ</w:t>
      </w:r>
      <w:r>
        <w:rPr>
          <w:rFonts w:eastAsia="Times New Roman" w:cs="Times New Roman"/>
          <w:szCs w:val="24"/>
        </w:rPr>
        <w:t>βιτσιώτης</w:t>
      </w:r>
      <w:r w:rsidRPr="008A1899">
        <w:rPr>
          <w:rFonts w:eastAsia="Times New Roman" w:cs="Times New Roman"/>
          <w:szCs w:val="24"/>
        </w:rPr>
        <w:t xml:space="preserve"> καταθέτει για τα Πρακτικά </w:t>
      </w:r>
      <w:r>
        <w:rPr>
          <w:rFonts w:eastAsia="Times New Roman" w:cs="Times New Roman"/>
          <w:szCs w:val="24"/>
        </w:rPr>
        <w:t>το προαναφερθέν έγγραφο,</w:t>
      </w:r>
      <w:r w:rsidRPr="008A1899">
        <w:rPr>
          <w:rFonts w:eastAsia="Times New Roman" w:cs="Times New Roman"/>
          <w:szCs w:val="24"/>
        </w:rPr>
        <w:t xml:space="preserve"> </w:t>
      </w:r>
      <w:r>
        <w:rPr>
          <w:rFonts w:eastAsia="Times New Roman" w:cs="Times New Roman"/>
          <w:szCs w:val="24"/>
        </w:rPr>
        <w:t>το οποίο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50A7BB3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Έρχομαι στο δεύτερο. Μας λέτε ότι κατοχυρώνετε τα δικαιώματα των μηχανικών που προέρχο</w:t>
      </w:r>
      <w:r>
        <w:rPr>
          <w:rFonts w:eastAsia="Times New Roman" w:cs="Times New Roman"/>
          <w:szCs w:val="24"/>
        </w:rPr>
        <w:t xml:space="preserve">νται από τα ΤΕΙ. Ήρθε και ο κ. </w:t>
      </w:r>
      <w:proofErr w:type="spellStart"/>
      <w:r>
        <w:rPr>
          <w:rFonts w:eastAsia="Times New Roman" w:cs="Times New Roman"/>
          <w:szCs w:val="24"/>
        </w:rPr>
        <w:t>Σπίρτζης</w:t>
      </w:r>
      <w:proofErr w:type="spellEnd"/>
      <w:r>
        <w:rPr>
          <w:rFonts w:eastAsia="Times New Roman" w:cs="Times New Roman"/>
          <w:szCs w:val="24"/>
        </w:rPr>
        <w:t xml:space="preserve"> εδώ. Είχε το θράσος να έρθει και να μιλήσει. Ο κ. </w:t>
      </w:r>
      <w:proofErr w:type="spellStart"/>
      <w:r>
        <w:rPr>
          <w:rFonts w:eastAsia="Times New Roman" w:cs="Times New Roman"/>
          <w:szCs w:val="24"/>
        </w:rPr>
        <w:t>Σπίρτζης</w:t>
      </w:r>
      <w:proofErr w:type="spellEnd"/>
      <w:r>
        <w:rPr>
          <w:rFonts w:eastAsia="Times New Roman" w:cs="Times New Roman"/>
          <w:szCs w:val="24"/>
        </w:rPr>
        <w:t xml:space="preserve"> δεν ήταν πρόεδρος στο ΤΕΕ; Πάντοτε ανήκε στον χώρο του </w:t>
      </w:r>
      <w:r w:rsidRPr="00C0242A">
        <w:rPr>
          <w:rFonts w:eastAsia="Times New Roman" w:cs="Times New Roman"/>
          <w:szCs w:val="24"/>
        </w:rPr>
        <w:t>ΣΥΡΙΖΑ</w:t>
      </w:r>
      <w:r>
        <w:rPr>
          <w:rFonts w:eastAsia="Times New Roman" w:cs="Times New Roman"/>
          <w:szCs w:val="24"/>
        </w:rPr>
        <w:t xml:space="preserve"> ή της Αριστεράς. Πριν ήταν ο κ. Αλαβάνος, ο αδερφός του μέντορα του Πρωθυπουργού σας. Όλοι αυτο</w:t>
      </w:r>
      <w:r>
        <w:rPr>
          <w:rFonts w:eastAsia="Times New Roman" w:cs="Times New Roman"/>
          <w:szCs w:val="24"/>
        </w:rPr>
        <w:t xml:space="preserve">ί αποκλεισμένους είχαν τους αποφοίτους των ΤΕΙ από το μητρώο του ΤΕΕ. Δεν τους είχαν δώσει το δικαίωμα να πάρουν αριθμό μητρώου στο ΤΕΕ. </w:t>
      </w:r>
    </w:p>
    <w:p w14:paraId="50A7BB3E" w14:textId="77777777" w:rsidR="007C6747" w:rsidRDefault="00E91359">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50A7BB3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Στασινός</w:t>
      </w:r>
      <w:proofErr w:type="spellEnd"/>
      <w:r>
        <w:rPr>
          <w:rFonts w:eastAsia="Times New Roman" w:cs="Times New Roman"/>
          <w:szCs w:val="24"/>
        </w:rPr>
        <w:t xml:space="preserve"> ήρθε, ο καινούργιος </w:t>
      </w:r>
      <w:r>
        <w:rPr>
          <w:rFonts w:eastAsia="Times New Roman" w:cs="Times New Roman"/>
          <w:szCs w:val="24"/>
        </w:rPr>
        <w:t>Π</w:t>
      </w:r>
      <w:r>
        <w:rPr>
          <w:rFonts w:eastAsia="Times New Roman" w:cs="Times New Roman"/>
          <w:szCs w:val="24"/>
        </w:rPr>
        <w:t>ρόεδρος, η καινούργια διοίκηση</w:t>
      </w:r>
      <w:r>
        <w:rPr>
          <w:rFonts w:eastAsia="Times New Roman" w:cs="Times New Roman"/>
          <w:szCs w:val="24"/>
        </w:rPr>
        <w:t>,</w:t>
      </w:r>
      <w:r>
        <w:rPr>
          <w:rFonts w:eastAsia="Times New Roman" w:cs="Times New Roman"/>
          <w:szCs w:val="24"/>
        </w:rPr>
        <w:t xml:space="preserve"> που δεν προέρχεται από τις τάξεις της Αριστεράς</w:t>
      </w:r>
      <w:r>
        <w:rPr>
          <w:rFonts w:eastAsia="Times New Roman" w:cs="Times New Roman"/>
          <w:szCs w:val="24"/>
        </w:rPr>
        <w:t>,</w:t>
      </w:r>
      <w:r>
        <w:rPr>
          <w:rFonts w:eastAsia="Times New Roman" w:cs="Times New Roman"/>
          <w:szCs w:val="24"/>
        </w:rPr>
        <w:t xml:space="preserve"> και άνοιξε επιτέλους την πόρτα του Τεχνικού Επιμελητηρίου στους αποφοίτους των ΤΕΙ, για να κάνουν το πρώτο μεγάλο βήμα προς τα επαγγελματικά τους δικαιώματα. Σας καταθέτω και το σχετικό δημοσίευμα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το οποίο αναφέρεται σε αυτό το θέμα πριν από </w:t>
      </w:r>
      <w:r>
        <w:rPr>
          <w:rFonts w:eastAsia="Times New Roman" w:cs="Times New Roman"/>
          <w:szCs w:val="24"/>
        </w:rPr>
        <w:t xml:space="preserve">έναν μήνα. </w:t>
      </w:r>
    </w:p>
    <w:p w14:paraId="50A7BB40" w14:textId="77777777" w:rsidR="007C6747" w:rsidRDefault="00E91359">
      <w:pPr>
        <w:spacing w:after="0" w:line="600" w:lineRule="auto"/>
        <w:ind w:firstLine="720"/>
        <w:jc w:val="both"/>
        <w:rPr>
          <w:rFonts w:eastAsia="Times New Roman" w:cs="Times New Roman"/>
          <w:szCs w:val="24"/>
        </w:rPr>
      </w:pPr>
      <w:r w:rsidRPr="008A1899">
        <w:rPr>
          <w:rFonts w:eastAsia="Times New Roman" w:cs="Times New Roman"/>
          <w:szCs w:val="24"/>
        </w:rPr>
        <w:t xml:space="preserve">(Στο σημείο αυτό ο Βουλευτής </w:t>
      </w:r>
      <w:r>
        <w:rPr>
          <w:rFonts w:eastAsia="Times New Roman" w:cs="Times New Roman"/>
          <w:szCs w:val="24"/>
        </w:rPr>
        <w:t>κ. Μιλτιάδης Βαρβιτσιώτης</w:t>
      </w:r>
      <w:r w:rsidRPr="008A1899">
        <w:rPr>
          <w:rFonts w:eastAsia="Times New Roman" w:cs="Times New Roman"/>
          <w:szCs w:val="24"/>
        </w:rPr>
        <w:t xml:space="preserve"> καταθέτει για τα Πρακτικά </w:t>
      </w:r>
      <w:r>
        <w:rPr>
          <w:rFonts w:eastAsia="Times New Roman" w:cs="Times New Roman"/>
          <w:szCs w:val="24"/>
        </w:rPr>
        <w:t>το προαναφερθέν δημοσίευμα</w:t>
      </w:r>
      <w:r w:rsidRPr="008A1899">
        <w:rPr>
          <w:rFonts w:eastAsia="Times New Roman" w:cs="Times New Roman"/>
          <w:szCs w:val="24"/>
        </w:rPr>
        <w:t xml:space="preserve">, </w:t>
      </w:r>
      <w:r>
        <w:rPr>
          <w:rFonts w:eastAsia="Times New Roman" w:cs="Times New Roman"/>
          <w:szCs w:val="24"/>
        </w:rPr>
        <w:t>το οποίο 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50A7BB41" w14:textId="77777777" w:rsidR="007C6747" w:rsidRDefault="00E91359">
      <w:pPr>
        <w:spacing w:after="0" w:line="600" w:lineRule="auto"/>
        <w:ind w:firstLine="720"/>
        <w:jc w:val="both"/>
        <w:rPr>
          <w:rFonts w:eastAsia="Times New Roman" w:cs="Times New Roman"/>
          <w:szCs w:val="24"/>
        </w:rPr>
      </w:pPr>
      <w:r w:rsidRPr="00A70580">
        <w:rPr>
          <w:rFonts w:eastAsia="Times New Roman" w:cs="Times New Roman"/>
          <w:b/>
          <w:szCs w:val="24"/>
        </w:rPr>
        <w:t>ΠΡΟΕΔΡΕΥΩΝ (Σπυρίδων Λυκού</w:t>
      </w:r>
      <w:r w:rsidRPr="00A70580">
        <w:rPr>
          <w:rFonts w:eastAsia="Times New Roman" w:cs="Times New Roman"/>
          <w:b/>
          <w:szCs w:val="24"/>
        </w:rPr>
        <w:t xml:space="preserve">δης): </w:t>
      </w:r>
      <w:r>
        <w:rPr>
          <w:rFonts w:eastAsia="Times New Roman" w:cs="Times New Roman"/>
          <w:szCs w:val="24"/>
        </w:rPr>
        <w:t>Κύριε συνάδελφε, παρακαλώ</w:t>
      </w:r>
      <w:r>
        <w:rPr>
          <w:rFonts w:eastAsia="Times New Roman" w:cs="Times New Roman"/>
          <w:szCs w:val="24"/>
        </w:rPr>
        <w:t>,</w:t>
      </w:r>
      <w:r>
        <w:rPr>
          <w:rFonts w:eastAsia="Times New Roman" w:cs="Times New Roman"/>
          <w:szCs w:val="24"/>
        </w:rPr>
        <w:t xml:space="preserve"> ολοκληρώνετε. </w:t>
      </w:r>
    </w:p>
    <w:p w14:paraId="50A7BB42" w14:textId="77777777" w:rsidR="007C6747" w:rsidRDefault="00E91359">
      <w:pPr>
        <w:spacing w:after="0" w:line="600" w:lineRule="auto"/>
        <w:ind w:firstLine="720"/>
        <w:jc w:val="both"/>
        <w:rPr>
          <w:rFonts w:eastAsia="Times New Roman" w:cs="Times New Roman"/>
          <w:szCs w:val="24"/>
        </w:rPr>
      </w:pPr>
      <w:r w:rsidRPr="00371ADA">
        <w:rPr>
          <w:rFonts w:eastAsia="Times New Roman" w:cs="Times New Roman"/>
          <w:b/>
          <w:szCs w:val="24"/>
        </w:rPr>
        <w:t>ΜΙΛΤΙΑΔΗΣ ΒΑΡΒΙΤΣΙΩΤΗΣ:</w:t>
      </w:r>
      <w:r>
        <w:rPr>
          <w:rFonts w:eastAsia="Times New Roman" w:cs="Times New Roman"/>
          <w:szCs w:val="24"/>
        </w:rPr>
        <w:t xml:space="preserve"> Κλείνω, κύριε Πρόεδρε</w:t>
      </w:r>
      <w:r>
        <w:rPr>
          <w:rFonts w:eastAsia="Times New Roman" w:cs="Times New Roman"/>
          <w:szCs w:val="24"/>
        </w:rPr>
        <w:t>,</w:t>
      </w:r>
      <w:r>
        <w:rPr>
          <w:rFonts w:eastAsia="Times New Roman" w:cs="Times New Roman"/>
          <w:szCs w:val="24"/>
        </w:rPr>
        <w:t xml:space="preserve"> με μία τροπολογία, για την οποία δεν έγινε καμμία κουβέντα, αλλά είναι η τροπολογία του κ. </w:t>
      </w:r>
      <w:proofErr w:type="spellStart"/>
      <w:r>
        <w:rPr>
          <w:rFonts w:eastAsia="Times New Roman" w:cs="Times New Roman"/>
          <w:szCs w:val="24"/>
        </w:rPr>
        <w:t>Μουζάλα</w:t>
      </w:r>
      <w:proofErr w:type="spellEnd"/>
      <w:r>
        <w:rPr>
          <w:rFonts w:eastAsia="Times New Roman" w:cs="Times New Roman"/>
          <w:szCs w:val="24"/>
        </w:rPr>
        <w:t>. Αποδεικνύει με αυτά που κάνει πόσο πρόωρη</w:t>
      </w:r>
      <w:r>
        <w:rPr>
          <w:rFonts w:eastAsia="Times New Roman" w:cs="Times New Roman"/>
          <w:szCs w:val="24"/>
        </w:rPr>
        <w:t>,</w:t>
      </w:r>
      <w:r>
        <w:rPr>
          <w:rFonts w:eastAsia="Times New Roman" w:cs="Times New Roman"/>
          <w:szCs w:val="24"/>
        </w:rPr>
        <w:t xml:space="preserve"> ατελέσφορη, και κα</w:t>
      </w:r>
      <w:r>
        <w:rPr>
          <w:rFonts w:eastAsia="Times New Roman" w:cs="Times New Roman"/>
          <w:szCs w:val="24"/>
        </w:rPr>
        <w:t xml:space="preserve">θόλου λειτουργική ήταν η ίδρυση του Υπουργείου Μεταναστευτικής Πολιτικής. </w:t>
      </w:r>
    </w:p>
    <w:p w14:paraId="50A7BB4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Προσπαθεί να καταργήσει οποιεσδήποτε έννοιες τήρησης του νόμου στις δημόσιες προμήθειες, γιατί ακριβώς δεν έχει καταφέρει εννέα μήνες μετά τη δημιουργία του Υπουργείου να φτιάξει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Δ</w:t>
      </w:r>
      <w:r>
        <w:rPr>
          <w:rFonts w:eastAsia="Times New Roman" w:cs="Times New Roman"/>
          <w:szCs w:val="24"/>
        </w:rPr>
        <w:t xml:space="preserve">ιεύθυνση στο Υπουργείο. </w:t>
      </w:r>
      <w:r>
        <w:rPr>
          <w:rFonts w:eastAsia="Times New Roman" w:cs="Times New Roman"/>
          <w:szCs w:val="24"/>
        </w:rPr>
        <w:t>Μ</w:t>
      </w:r>
      <w:r>
        <w:rPr>
          <w:rFonts w:eastAsia="Times New Roman" w:cs="Times New Roman"/>
          <w:szCs w:val="24"/>
        </w:rPr>
        <w:t xml:space="preserve">ε εξαίρεση την αποζημίωση των κατοίκων του Δήμου </w:t>
      </w:r>
      <w:proofErr w:type="spellStart"/>
      <w:r>
        <w:rPr>
          <w:rFonts w:eastAsia="Times New Roman" w:cs="Times New Roman"/>
          <w:szCs w:val="24"/>
        </w:rPr>
        <w:t>Παιονίας</w:t>
      </w:r>
      <w:proofErr w:type="spellEnd"/>
      <w:r>
        <w:rPr>
          <w:rFonts w:eastAsia="Times New Roman" w:cs="Times New Roman"/>
          <w:szCs w:val="24"/>
        </w:rPr>
        <w:t xml:space="preserve"> του Κιλκίς -που ταλαιπωρήθηκαν οι άνθρωποι- της </w:t>
      </w:r>
      <w:proofErr w:type="spellStart"/>
      <w:r>
        <w:rPr>
          <w:rFonts w:eastAsia="Times New Roman" w:cs="Times New Roman"/>
          <w:szCs w:val="24"/>
        </w:rPr>
        <w:t>Ει</w:t>
      </w:r>
      <w:r>
        <w:rPr>
          <w:rFonts w:eastAsia="Times New Roman" w:cs="Times New Roman"/>
          <w:szCs w:val="24"/>
        </w:rPr>
        <w:t>δωμένης</w:t>
      </w:r>
      <w:proofErr w:type="spellEnd"/>
      <w:r>
        <w:rPr>
          <w:rFonts w:eastAsia="Times New Roman" w:cs="Times New Roman"/>
          <w:szCs w:val="24"/>
        </w:rPr>
        <w:t>,</w:t>
      </w:r>
      <w:r>
        <w:rPr>
          <w:rFonts w:eastAsia="Times New Roman" w:cs="Times New Roman"/>
          <w:szCs w:val="24"/>
        </w:rPr>
        <w:t xml:space="preserve"> δηλαδή, που έρχεται μετά από δύο χρόνια το κράτος να τους αποζημιώσει, θεωρώ ότι όλη αυτή η τροπολογία </w:t>
      </w:r>
      <w:r>
        <w:rPr>
          <w:rFonts w:eastAsia="Times New Roman" w:cs="Times New Roman"/>
          <w:szCs w:val="24"/>
        </w:rPr>
        <w:t>είναι μία ομολογία αποτυχίας στην οργάνωση του Υπουργείου Μεταναστευτικής Πολιτικής και σε καμ</w:t>
      </w:r>
      <w:r>
        <w:rPr>
          <w:rFonts w:eastAsia="Times New Roman" w:cs="Times New Roman"/>
          <w:szCs w:val="24"/>
        </w:rPr>
        <w:t>μ</w:t>
      </w:r>
      <w:r>
        <w:rPr>
          <w:rFonts w:eastAsia="Times New Roman" w:cs="Times New Roman"/>
          <w:szCs w:val="24"/>
        </w:rPr>
        <w:t>ία περίπτωση δεν τη στηρίζουμε.</w:t>
      </w:r>
    </w:p>
    <w:p w14:paraId="50A7BB4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A7BB45" w14:textId="77777777" w:rsidR="007C6747" w:rsidRDefault="00E91359">
      <w:pPr>
        <w:spacing w:after="0"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50A7BB46" w14:textId="77777777" w:rsidR="007C6747" w:rsidRDefault="00E91359">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w:t>
      </w:r>
      <w:r w:rsidRPr="00E96516">
        <w:rPr>
          <w:rFonts w:eastAsia="Times New Roman" w:cs="Times New Roman"/>
          <w:b/>
          <w:szCs w:val="24"/>
        </w:rPr>
        <w:t>σκευμάτων):</w:t>
      </w:r>
      <w:r w:rsidRPr="00E96516">
        <w:rPr>
          <w:rFonts w:eastAsia="Times New Roman" w:cs="Times New Roman"/>
          <w:szCs w:val="24"/>
        </w:rPr>
        <w:t xml:space="preserve"> </w:t>
      </w:r>
      <w:r>
        <w:rPr>
          <w:rFonts w:eastAsia="Times New Roman" w:cs="Times New Roman"/>
          <w:szCs w:val="24"/>
        </w:rPr>
        <w:t>Κύριε Πρόεδρε, παρακαλώ</w:t>
      </w:r>
      <w:r>
        <w:rPr>
          <w:rFonts w:eastAsia="Times New Roman" w:cs="Times New Roman"/>
          <w:szCs w:val="24"/>
        </w:rPr>
        <w:t>,</w:t>
      </w:r>
      <w:r>
        <w:rPr>
          <w:rFonts w:eastAsia="Times New Roman" w:cs="Times New Roman"/>
          <w:szCs w:val="24"/>
        </w:rPr>
        <w:t xml:space="preserve"> θα ήθελα τον λόγο. </w:t>
      </w:r>
    </w:p>
    <w:p w14:paraId="50A7BB47" w14:textId="77777777" w:rsidR="007C6747" w:rsidRDefault="00E91359">
      <w:pPr>
        <w:spacing w:after="0"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θέλετε τον λόγο για νομοτεχνική βελτίωση; </w:t>
      </w:r>
    </w:p>
    <w:p w14:paraId="50A7BB48" w14:textId="77777777" w:rsidR="007C6747" w:rsidRDefault="00E91359">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 xml:space="preserve">Θα απαντήσω μετά. Θα δευτερολογήσω, γιατί έχουν μαζευτεί διάφορα. </w:t>
      </w:r>
    </w:p>
    <w:p w14:paraId="50A7BB49" w14:textId="77777777" w:rsidR="007C6747" w:rsidRDefault="00E91359">
      <w:pPr>
        <w:spacing w:after="0"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Δευτερολογία έχετε. Μην απαντάτε όμως τώρα στον κ. Βαρβιτσιώτη. </w:t>
      </w:r>
    </w:p>
    <w:p w14:paraId="50A7BB4A" w14:textId="77777777" w:rsidR="007C6747" w:rsidRDefault="00E91359">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Όχι, δεν απαντάω τώρα.</w:t>
      </w:r>
      <w:r>
        <w:rPr>
          <w:rFonts w:eastAsia="Times New Roman" w:cs="Times New Roman"/>
          <w:szCs w:val="24"/>
        </w:rPr>
        <w:t xml:space="preserve"> </w:t>
      </w:r>
    </w:p>
    <w:p w14:paraId="50A7BB4B" w14:textId="77777777" w:rsidR="007C6747" w:rsidRDefault="00E91359">
      <w:pPr>
        <w:spacing w:after="0"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Θα κάνετε νομοτεχνική βελτίωση, ωραία. </w:t>
      </w:r>
    </w:p>
    <w:p w14:paraId="50A7BB4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0A7BB4D" w14:textId="77777777" w:rsidR="007C6747" w:rsidRDefault="00E91359">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Η παράγραφος 2 του άρθρου 92 του σχεδίου νόμου στην τροπολογία με γενικό αριθμό </w:t>
      </w:r>
      <w:r>
        <w:rPr>
          <w:rFonts w:eastAsia="Times New Roman"/>
          <w:szCs w:val="24"/>
        </w:rPr>
        <w:t>1197 και ειδικό 138 διαγράφεται και η παράγραφος 3 αναριθμείται σε παράγραφο 2.</w:t>
      </w:r>
    </w:p>
    <w:p w14:paraId="50A7BB4E" w14:textId="77777777" w:rsidR="007C6747" w:rsidRDefault="00E91359">
      <w:pPr>
        <w:spacing w:after="0" w:line="600" w:lineRule="auto"/>
        <w:ind w:firstLine="720"/>
        <w:jc w:val="both"/>
        <w:rPr>
          <w:rFonts w:eastAsia="Times New Roman"/>
          <w:szCs w:val="24"/>
        </w:rPr>
      </w:pPr>
      <w:r>
        <w:rPr>
          <w:rFonts w:eastAsia="Times New Roman"/>
          <w:szCs w:val="24"/>
        </w:rPr>
        <w:t xml:space="preserve">Το καταθέτω για τα Πρακτικά. </w:t>
      </w:r>
    </w:p>
    <w:p w14:paraId="50A7BB4F" w14:textId="77777777" w:rsidR="007C6747" w:rsidRDefault="00E91359">
      <w:pPr>
        <w:spacing w:after="0" w:line="600" w:lineRule="auto"/>
        <w:ind w:firstLine="720"/>
        <w:jc w:val="both"/>
        <w:rPr>
          <w:rFonts w:eastAsia="Times New Roman"/>
          <w:szCs w:val="24"/>
        </w:rPr>
      </w:pPr>
      <w:r w:rsidRPr="00404E28">
        <w:rPr>
          <w:rFonts w:eastAsia="Times New Roman"/>
          <w:szCs w:val="24"/>
        </w:rPr>
        <w:t xml:space="preserve">(Στο σημείο αυτό ο Υπουργός κ. </w:t>
      </w:r>
      <w:r>
        <w:rPr>
          <w:rFonts w:eastAsia="Times New Roman"/>
          <w:szCs w:val="24"/>
        </w:rPr>
        <w:t xml:space="preserve">Κωνσταντίνος </w:t>
      </w:r>
      <w:proofErr w:type="spellStart"/>
      <w:r>
        <w:rPr>
          <w:rFonts w:eastAsia="Times New Roman"/>
          <w:szCs w:val="24"/>
        </w:rPr>
        <w:t>Γαβρόγλου</w:t>
      </w:r>
      <w:proofErr w:type="spellEnd"/>
      <w:r>
        <w:rPr>
          <w:rFonts w:eastAsia="Times New Roman"/>
          <w:szCs w:val="24"/>
        </w:rPr>
        <w:t xml:space="preserve"> </w:t>
      </w:r>
      <w:r w:rsidRPr="00404E28">
        <w:rPr>
          <w:rFonts w:eastAsia="Times New Roman"/>
          <w:szCs w:val="24"/>
        </w:rPr>
        <w:t>καταθέτει για τα Πρακτικά τ</w:t>
      </w:r>
      <w:r>
        <w:rPr>
          <w:rFonts w:eastAsia="Times New Roman"/>
          <w:szCs w:val="24"/>
        </w:rPr>
        <w:t>ην</w:t>
      </w:r>
      <w:r w:rsidRPr="00404E28">
        <w:rPr>
          <w:rFonts w:eastAsia="Times New Roman"/>
          <w:szCs w:val="24"/>
        </w:rPr>
        <w:t xml:space="preserve"> προαναφερθείσ</w:t>
      </w:r>
      <w:r>
        <w:rPr>
          <w:rFonts w:eastAsia="Times New Roman"/>
          <w:szCs w:val="24"/>
        </w:rPr>
        <w:t xml:space="preserve">α </w:t>
      </w:r>
      <w:r w:rsidRPr="00404E28">
        <w:rPr>
          <w:rFonts w:eastAsia="Times New Roman"/>
          <w:szCs w:val="24"/>
        </w:rPr>
        <w:t>νομοτεχνικ</w:t>
      </w:r>
      <w:r>
        <w:rPr>
          <w:rFonts w:eastAsia="Times New Roman"/>
          <w:szCs w:val="24"/>
        </w:rPr>
        <w:t>ή</w:t>
      </w:r>
      <w:r w:rsidRPr="00404E28">
        <w:rPr>
          <w:rFonts w:eastAsia="Times New Roman"/>
          <w:szCs w:val="24"/>
        </w:rPr>
        <w:t xml:space="preserve"> βελ</w:t>
      </w:r>
      <w:r>
        <w:rPr>
          <w:rFonts w:eastAsia="Times New Roman"/>
          <w:szCs w:val="24"/>
        </w:rPr>
        <w:t>τίωση, η οποία έχει ως εξής:</w:t>
      </w:r>
    </w:p>
    <w:p w14:paraId="50A7BB50" w14:textId="77777777" w:rsidR="007C6747" w:rsidRDefault="00E91359">
      <w:pPr>
        <w:spacing w:after="0" w:line="600" w:lineRule="auto"/>
        <w:ind w:firstLine="720"/>
        <w:jc w:val="center"/>
        <w:rPr>
          <w:rFonts w:eastAsia="Times New Roman"/>
          <w:szCs w:val="24"/>
        </w:rPr>
      </w:pPr>
      <w:r>
        <w:rPr>
          <w:rFonts w:eastAsia="Times New Roman"/>
          <w:szCs w:val="24"/>
        </w:rPr>
        <w:t>(ΑΛ</w:t>
      </w:r>
      <w:r>
        <w:rPr>
          <w:rFonts w:eastAsia="Times New Roman"/>
          <w:szCs w:val="24"/>
        </w:rPr>
        <w:t>ΛΑΓΗ ΣΕΛΙΔΑΣ)</w:t>
      </w:r>
    </w:p>
    <w:p w14:paraId="50A7BB51" w14:textId="77777777" w:rsidR="007C6747" w:rsidRDefault="00E91359">
      <w:pPr>
        <w:spacing w:after="0" w:line="600" w:lineRule="auto"/>
        <w:ind w:firstLine="720"/>
        <w:jc w:val="center"/>
        <w:rPr>
          <w:rFonts w:eastAsia="Times New Roman"/>
          <w:szCs w:val="24"/>
        </w:rPr>
      </w:pPr>
      <w:r>
        <w:rPr>
          <w:rFonts w:eastAsia="Times New Roman"/>
          <w:szCs w:val="24"/>
        </w:rPr>
        <w:t xml:space="preserve">(ΝΑ ΜΠΕΙ Η ΣΕΛΙΔΑ </w:t>
      </w:r>
      <w:r>
        <w:rPr>
          <w:rFonts w:eastAsia="Times New Roman"/>
          <w:szCs w:val="24"/>
        </w:rPr>
        <w:t>542)</w:t>
      </w:r>
    </w:p>
    <w:p w14:paraId="50A7BB52" w14:textId="77777777" w:rsidR="007C6747" w:rsidRDefault="00E91359">
      <w:pPr>
        <w:spacing w:after="0" w:line="600" w:lineRule="auto"/>
        <w:ind w:firstLine="720"/>
        <w:jc w:val="center"/>
        <w:rPr>
          <w:rFonts w:eastAsia="Times New Roman"/>
          <w:szCs w:val="24"/>
        </w:rPr>
      </w:pPr>
      <w:r>
        <w:rPr>
          <w:rFonts w:eastAsia="Times New Roman"/>
          <w:szCs w:val="24"/>
        </w:rPr>
        <w:t>(ΑΛΛΑΓΗ ΣΕΛΙΔΑΣ)</w:t>
      </w:r>
    </w:p>
    <w:p w14:paraId="50A7BB53" w14:textId="77777777" w:rsidR="007C6747" w:rsidRDefault="00E91359">
      <w:pPr>
        <w:spacing w:after="0" w:line="600" w:lineRule="auto"/>
        <w:ind w:firstLine="720"/>
        <w:jc w:val="both"/>
        <w:rPr>
          <w:rFonts w:eastAsia="Times New Roman"/>
          <w:szCs w:val="24"/>
        </w:rPr>
      </w:pPr>
      <w:r w:rsidRPr="00392DAA">
        <w:rPr>
          <w:rFonts w:eastAsia="Times New Roman"/>
          <w:b/>
          <w:szCs w:val="24"/>
        </w:rPr>
        <w:t xml:space="preserve">ΠΡΟΕΔΡΕΥΩΝ (Σπυρίδων Λυκούδης): </w:t>
      </w: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xml:space="preserve">, έχετε τον λόγο. </w:t>
      </w:r>
    </w:p>
    <w:p w14:paraId="50A7BB54" w14:textId="77777777" w:rsidR="007C6747" w:rsidRDefault="00E91359">
      <w:pPr>
        <w:spacing w:after="0" w:line="600" w:lineRule="auto"/>
        <w:ind w:firstLine="720"/>
        <w:jc w:val="both"/>
        <w:rPr>
          <w:rFonts w:eastAsia="Times New Roman"/>
          <w:szCs w:val="24"/>
        </w:rPr>
      </w:pPr>
      <w:r w:rsidRPr="00392DAA">
        <w:rPr>
          <w:rFonts w:eastAsia="Times New Roman"/>
          <w:b/>
          <w:szCs w:val="24"/>
        </w:rPr>
        <w:t xml:space="preserve">ΝΙΚΟΛΑΟΣ ΞΥΔΑΚΗΣ: </w:t>
      </w:r>
      <w:r>
        <w:rPr>
          <w:rFonts w:eastAsia="Times New Roman"/>
          <w:szCs w:val="24"/>
        </w:rPr>
        <w:t xml:space="preserve">Ευχαριστώ, κύριε Πρόεδρε. </w:t>
      </w:r>
    </w:p>
    <w:p w14:paraId="50A7BB55" w14:textId="77777777" w:rsidR="007C6747" w:rsidRDefault="00E91359">
      <w:pPr>
        <w:spacing w:after="0" w:line="600" w:lineRule="auto"/>
        <w:ind w:firstLine="720"/>
        <w:jc w:val="both"/>
        <w:rPr>
          <w:rFonts w:eastAsia="Times New Roman"/>
          <w:szCs w:val="24"/>
        </w:rPr>
      </w:pPr>
      <w:r>
        <w:rPr>
          <w:rFonts w:eastAsia="Times New Roman"/>
          <w:szCs w:val="24"/>
        </w:rPr>
        <w:t>Με αφορμή τη συζήτηση ενός νομοσχεδίου που προσπαθεί να ρυθμίσει μερικά πράγματα στον χώρο της</w:t>
      </w:r>
      <w:r>
        <w:rPr>
          <w:rFonts w:eastAsia="Times New Roman"/>
          <w:szCs w:val="24"/>
        </w:rPr>
        <w:t xml:space="preserve"> δημόσιας εκπαίδευσης, ξετυλίχθηκε μια πολύ ενδιαφέρουσα πολιτική συζήτηση. </w:t>
      </w:r>
    </w:p>
    <w:p w14:paraId="50A7BB56" w14:textId="77777777" w:rsidR="007C6747" w:rsidRDefault="00E91359">
      <w:pPr>
        <w:spacing w:after="0" w:line="600" w:lineRule="auto"/>
        <w:ind w:firstLine="720"/>
        <w:jc w:val="both"/>
        <w:rPr>
          <w:rFonts w:eastAsia="Times New Roman"/>
          <w:szCs w:val="24"/>
        </w:rPr>
      </w:pPr>
      <w:r>
        <w:rPr>
          <w:rFonts w:eastAsia="Times New Roman"/>
          <w:szCs w:val="24"/>
        </w:rPr>
        <w:t>Ήταν ενδιαφέρουσα από την άποψη ότι, ενώ μπροστά μας είναι τα μεγάλα προβλήματα της χώρας, όπως προέκυψαν από τη χρεοκοπία του 2009-2010 και όπως τα βλέπουμε ακόμη δομικά και παρα</w:t>
      </w:r>
      <w:r>
        <w:rPr>
          <w:rFonts w:eastAsia="Times New Roman"/>
          <w:szCs w:val="24"/>
        </w:rPr>
        <w:t xml:space="preserve">μένοντα να απασχολούν την κοινωνία και τις νεότερες γενιές, αναγνωρίζεται, τουλάχιστον στα λόγια, ότι η δημόσια εκπαίδευση είναι ένα εργαλείο για την ανάταξη της </w:t>
      </w:r>
      <w:r>
        <w:rPr>
          <w:rFonts w:eastAsia="Times New Roman"/>
          <w:szCs w:val="24"/>
        </w:rPr>
        <w:t>δ</w:t>
      </w:r>
      <w:r>
        <w:rPr>
          <w:rFonts w:eastAsia="Times New Roman"/>
          <w:szCs w:val="24"/>
        </w:rPr>
        <w:t xml:space="preserve">ημοκρατίας και όχι η </w:t>
      </w:r>
      <w:proofErr w:type="spellStart"/>
      <w:r>
        <w:rPr>
          <w:rFonts w:eastAsia="Times New Roman"/>
          <w:szCs w:val="24"/>
        </w:rPr>
        <w:t>εργαλειακή</w:t>
      </w:r>
      <w:proofErr w:type="spellEnd"/>
      <w:r>
        <w:rPr>
          <w:rFonts w:eastAsia="Times New Roman"/>
          <w:szCs w:val="24"/>
        </w:rPr>
        <w:t xml:space="preserve"> της χρήση, αλλά ως ένα όπλο για να </w:t>
      </w:r>
      <w:proofErr w:type="spellStart"/>
      <w:r>
        <w:rPr>
          <w:rFonts w:eastAsia="Times New Roman"/>
          <w:szCs w:val="24"/>
        </w:rPr>
        <w:t>ξαναστερεώσουμε</w:t>
      </w:r>
      <w:proofErr w:type="spellEnd"/>
      <w:r>
        <w:rPr>
          <w:rFonts w:eastAsia="Times New Roman"/>
          <w:szCs w:val="24"/>
        </w:rPr>
        <w:t xml:space="preserve"> την πίστη </w:t>
      </w:r>
      <w:r>
        <w:rPr>
          <w:rFonts w:eastAsia="Times New Roman"/>
          <w:szCs w:val="24"/>
        </w:rPr>
        <w:t xml:space="preserve">των ανθρώπων στη </w:t>
      </w:r>
      <w:r>
        <w:rPr>
          <w:rFonts w:eastAsia="Times New Roman"/>
          <w:szCs w:val="24"/>
        </w:rPr>
        <w:t>δ</w:t>
      </w:r>
      <w:r>
        <w:rPr>
          <w:rFonts w:eastAsia="Times New Roman"/>
          <w:szCs w:val="24"/>
        </w:rPr>
        <w:t xml:space="preserve">ημοκρατία. </w:t>
      </w:r>
    </w:p>
    <w:p w14:paraId="50A7BB57" w14:textId="77777777" w:rsidR="007C6747" w:rsidRDefault="00E91359">
      <w:pPr>
        <w:spacing w:after="0" w:line="600" w:lineRule="auto"/>
        <w:ind w:firstLine="720"/>
        <w:jc w:val="both"/>
        <w:rPr>
          <w:rFonts w:eastAsia="Times New Roman"/>
          <w:szCs w:val="24"/>
        </w:rPr>
      </w:pPr>
      <w:r>
        <w:rPr>
          <w:rFonts w:eastAsia="Times New Roman"/>
          <w:szCs w:val="24"/>
        </w:rPr>
        <w:t>Ό</w:t>
      </w:r>
      <w:r>
        <w:rPr>
          <w:rFonts w:eastAsia="Times New Roman"/>
          <w:szCs w:val="24"/>
        </w:rPr>
        <w:t xml:space="preserve">πως </w:t>
      </w:r>
      <w:proofErr w:type="spellStart"/>
      <w:r>
        <w:rPr>
          <w:rFonts w:eastAsia="Times New Roman"/>
          <w:szCs w:val="24"/>
        </w:rPr>
        <w:t>προείπε</w:t>
      </w:r>
      <w:proofErr w:type="spellEnd"/>
      <w:r>
        <w:rPr>
          <w:rFonts w:eastAsia="Times New Roman"/>
          <w:szCs w:val="24"/>
        </w:rPr>
        <w:t xml:space="preserve"> ο συνάδελφος Νίκος Φίλης, ανεβαίνει και η εμπιστοσύνη των πολιτών, σε μια εποχή που η εμπιστοσύνη τους είναι κλονισμένη και προς τη </w:t>
      </w:r>
      <w:r>
        <w:rPr>
          <w:rFonts w:eastAsia="Times New Roman"/>
          <w:szCs w:val="24"/>
        </w:rPr>
        <w:t>δ</w:t>
      </w:r>
      <w:r>
        <w:rPr>
          <w:rFonts w:eastAsia="Times New Roman"/>
          <w:szCs w:val="24"/>
        </w:rPr>
        <w:t>ημοκρατία και προς το πολιτικό σύστημα και προς το πολιτικό προσωπικό και προς ε</w:t>
      </w:r>
      <w:r>
        <w:rPr>
          <w:rFonts w:eastAsia="Times New Roman"/>
          <w:szCs w:val="24"/>
        </w:rPr>
        <w:t>μάς τους Βουλευτές, τους αιρετούς. Ο λαός μ</w:t>
      </w:r>
      <w:r>
        <w:rPr>
          <w:rFonts w:eastAsia="Times New Roman"/>
          <w:szCs w:val="24"/>
        </w:rPr>
        <w:t>ά</w:t>
      </w:r>
      <w:r>
        <w:rPr>
          <w:rFonts w:eastAsia="Times New Roman"/>
          <w:szCs w:val="24"/>
        </w:rPr>
        <w:t xml:space="preserve">ς στέλνει εδώ, αλλά ο λαός φαίνεται ότι δεν μας εμπιστεύεται. </w:t>
      </w:r>
    </w:p>
    <w:p w14:paraId="50A7BB58" w14:textId="77777777" w:rsidR="007C6747" w:rsidRDefault="00E91359">
      <w:pPr>
        <w:spacing w:after="0" w:line="600" w:lineRule="auto"/>
        <w:ind w:firstLine="720"/>
        <w:jc w:val="both"/>
        <w:rPr>
          <w:rFonts w:eastAsia="Times New Roman"/>
          <w:szCs w:val="24"/>
        </w:rPr>
      </w:pPr>
      <w:r>
        <w:rPr>
          <w:rFonts w:eastAsia="Times New Roman"/>
          <w:szCs w:val="24"/>
        </w:rPr>
        <w:t>Ε</w:t>
      </w:r>
      <w:r>
        <w:rPr>
          <w:rFonts w:eastAsia="Times New Roman"/>
          <w:szCs w:val="24"/>
        </w:rPr>
        <w:t>νώ έχουμε μπροστά μας όλα αυτά τα μεγάλα κοινωνικά τραύματα της ανεργίας, των μεταναστευτικών εκροών, της γήρανσης του πληθυσμού, της ηττοπάθειας και της μοιρολατρίας, σε ένα μεγάλο μέρος του πληθυσμού που έχει πληγεί βαρύτατα από την κρίση, δεν μπορούμε ν</w:t>
      </w:r>
      <w:r>
        <w:rPr>
          <w:rFonts w:eastAsia="Times New Roman"/>
          <w:szCs w:val="24"/>
        </w:rPr>
        <w:t xml:space="preserve">α εξασφαλίσουμε μερικά μίνιμουμ για να κοιτάξουμε προς το μέλλον. </w:t>
      </w:r>
    </w:p>
    <w:p w14:paraId="50A7BB59" w14:textId="77777777" w:rsidR="007C6747" w:rsidRDefault="00E91359">
      <w:pPr>
        <w:spacing w:after="0" w:line="600" w:lineRule="auto"/>
        <w:ind w:firstLine="720"/>
        <w:jc w:val="both"/>
        <w:rPr>
          <w:rFonts w:eastAsia="Times New Roman"/>
          <w:szCs w:val="24"/>
        </w:rPr>
      </w:pPr>
      <w:r>
        <w:rPr>
          <w:rFonts w:eastAsia="Times New Roman"/>
          <w:szCs w:val="24"/>
        </w:rPr>
        <w:t xml:space="preserve">Εδώ, ασφαλώς, οι ευθύνες είναι όλων μας. Δεν βγάζω ούτε την Κυβέρνηση ούτε τη δική μας παράταξη. Μου κάνει, όμως, μεγάλη εντύπωση το πάθος, η εμπάθεια, το μένος και η εχθροπάθεια εκ μέρους </w:t>
      </w:r>
      <w:r>
        <w:rPr>
          <w:rFonts w:eastAsia="Times New Roman"/>
          <w:szCs w:val="24"/>
        </w:rPr>
        <w:t xml:space="preserve">της </w:t>
      </w:r>
      <w:r>
        <w:rPr>
          <w:rFonts w:eastAsia="Times New Roman"/>
          <w:szCs w:val="24"/>
        </w:rPr>
        <w:t>Α</w:t>
      </w:r>
      <w:r>
        <w:rPr>
          <w:rFonts w:eastAsia="Times New Roman"/>
          <w:szCs w:val="24"/>
        </w:rPr>
        <w:t xml:space="preserve">ντιπολίτευσης, πρωτίστως της Αξιωματικής, αλλά και της </w:t>
      </w:r>
      <w:r>
        <w:rPr>
          <w:rFonts w:eastAsia="Times New Roman"/>
          <w:szCs w:val="24"/>
        </w:rPr>
        <w:t>Ε</w:t>
      </w:r>
      <w:r>
        <w:rPr>
          <w:rFonts w:eastAsia="Times New Roman"/>
          <w:szCs w:val="24"/>
        </w:rPr>
        <w:t xml:space="preserve">λάσσονος. </w:t>
      </w:r>
    </w:p>
    <w:p w14:paraId="50A7BB5A" w14:textId="77777777" w:rsidR="007C6747" w:rsidRDefault="00E91359">
      <w:pPr>
        <w:spacing w:after="0" w:line="600" w:lineRule="auto"/>
        <w:ind w:firstLine="720"/>
        <w:jc w:val="both"/>
        <w:rPr>
          <w:rFonts w:eastAsia="Times New Roman"/>
          <w:szCs w:val="24"/>
        </w:rPr>
      </w:pPr>
      <w:r>
        <w:rPr>
          <w:rFonts w:eastAsia="Times New Roman"/>
          <w:szCs w:val="24"/>
        </w:rPr>
        <w:t>Ειδικά στην περίπτωση της Νέας Δημοκρατίας, ο λόγος ο οποίος αναπτύσσεται το τελευταίο διάστημα είναι ένας λόγος αντιδραστικός, διόλου φιλελεύθερος, ένας λόγος ο οποίος διαρκώς υποπίπτ</w:t>
      </w:r>
      <w:r>
        <w:rPr>
          <w:rFonts w:eastAsia="Times New Roman"/>
          <w:szCs w:val="24"/>
        </w:rPr>
        <w:t xml:space="preserve">ει στις παγίδες -ή τις προσελκύει κιόλας- των </w:t>
      </w:r>
      <w:r>
        <w:rPr>
          <w:rFonts w:eastAsia="Times New Roman"/>
          <w:szCs w:val="24"/>
          <w:lang w:val="en-US"/>
        </w:rPr>
        <w:t>fake</w:t>
      </w:r>
      <w:r w:rsidRPr="00BA50B8">
        <w:rPr>
          <w:rFonts w:eastAsia="Times New Roman"/>
          <w:szCs w:val="24"/>
        </w:rPr>
        <w:t xml:space="preserve"> </w:t>
      </w:r>
      <w:r>
        <w:rPr>
          <w:rFonts w:eastAsia="Times New Roman"/>
          <w:szCs w:val="24"/>
          <w:lang w:val="en-US"/>
        </w:rPr>
        <w:t>news</w:t>
      </w:r>
      <w:r>
        <w:rPr>
          <w:rFonts w:eastAsia="Times New Roman"/>
          <w:szCs w:val="24"/>
        </w:rPr>
        <w:t xml:space="preserve">, των </w:t>
      </w:r>
      <w:proofErr w:type="spellStart"/>
      <w:r>
        <w:rPr>
          <w:rFonts w:eastAsia="Times New Roman"/>
          <w:szCs w:val="24"/>
        </w:rPr>
        <w:t>τρολαρισμάτων</w:t>
      </w:r>
      <w:proofErr w:type="spellEnd"/>
      <w:r>
        <w:rPr>
          <w:rFonts w:eastAsia="Times New Roman"/>
          <w:szCs w:val="24"/>
        </w:rPr>
        <w:t xml:space="preserve">, ακολουθεί τα </w:t>
      </w:r>
      <w:proofErr w:type="spellStart"/>
      <w:r>
        <w:rPr>
          <w:rFonts w:eastAsia="Times New Roman"/>
          <w:szCs w:val="24"/>
        </w:rPr>
        <w:t>τρολαρίσματα</w:t>
      </w:r>
      <w:proofErr w:type="spellEnd"/>
      <w:r>
        <w:rPr>
          <w:rFonts w:eastAsia="Times New Roman"/>
          <w:szCs w:val="24"/>
        </w:rPr>
        <w:t xml:space="preserve"> που κάνει το </w:t>
      </w:r>
      <w:proofErr w:type="spellStart"/>
      <w:r>
        <w:rPr>
          <w:rFonts w:eastAsia="Times New Roman"/>
          <w:szCs w:val="24"/>
          <w:lang w:val="en-US"/>
        </w:rPr>
        <w:t>vatraxi</w:t>
      </w:r>
      <w:proofErr w:type="spellEnd"/>
      <w:r w:rsidRPr="0053671E">
        <w:rPr>
          <w:rFonts w:eastAsia="Times New Roman"/>
          <w:szCs w:val="24"/>
        </w:rPr>
        <w:t>.</w:t>
      </w:r>
      <w:r>
        <w:rPr>
          <w:rFonts w:eastAsia="Times New Roman"/>
          <w:szCs w:val="24"/>
          <w:lang w:val="en-US"/>
        </w:rPr>
        <w:t>com</w:t>
      </w:r>
      <w:r>
        <w:rPr>
          <w:rFonts w:eastAsia="Times New Roman"/>
          <w:szCs w:val="24"/>
        </w:rPr>
        <w:t xml:space="preserve"> και ο κάθε πλακατζής στα </w:t>
      </w:r>
      <w:r>
        <w:rPr>
          <w:rFonts w:eastAsia="Times New Roman"/>
          <w:szCs w:val="24"/>
          <w:lang w:val="en-US"/>
        </w:rPr>
        <w:t>social</w:t>
      </w:r>
      <w:r w:rsidRPr="00BA50B8">
        <w:rPr>
          <w:rFonts w:eastAsia="Times New Roman"/>
          <w:szCs w:val="24"/>
        </w:rPr>
        <w:t xml:space="preserve"> </w:t>
      </w:r>
      <w:r>
        <w:rPr>
          <w:rFonts w:eastAsia="Times New Roman"/>
          <w:szCs w:val="24"/>
          <w:lang w:val="en-US"/>
        </w:rPr>
        <w:t>media</w:t>
      </w:r>
      <w:r w:rsidRPr="00BA50B8">
        <w:rPr>
          <w:rFonts w:eastAsia="Times New Roman"/>
          <w:szCs w:val="24"/>
        </w:rPr>
        <w:t xml:space="preserve"> </w:t>
      </w:r>
      <w:r>
        <w:rPr>
          <w:rFonts w:eastAsia="Times New Roman"/>
          <w:szCs w:val="24"/>
        </w:rPr>
        <w:t xml:space="preserve">και τα κάνει πολιτικό λόγο και ταυτόχρονα υπάρχει μια ταύτιση με τον λόγο των </w:t>
      </w:r>
      <w:proofErr w:type="spellStart"/>
      <w:r>
        <w:rPr>
          <w:rFonts w:eastAsia="Times New Roman"/>
          <w:szCs w:val="24"/>
        </w:rPr>
        <w:t>ολιγαρχών</w:t>
      </w:r>
      <w:proofErr w:type="spellEnd"/>
      <w:r>
        <w:rPr>
          <w:rFonts w:eastAsia="Times New Roman"/>
          <w:szCs w:val="24"/>
        </w:rPr>
        <w:t xml:space="preserve"> και</w:t>
      </w:r>
      <w:r>
        <w:rPr>
          <w:rFonts w:eastAsia="Times New Roman"/>
          <w:szCs w:val="24"/>
        </w:rPr>
        <w:t xml:space="preserve"> με τα συμφέροντα της ολιγαρχίας. </w:t>
      </w:r>
    </w:p>
    <w:p w14:paraId="50A7BB5B" w14:textId="77777777" w:rsidR="007C6747" w:rsidRDefault="00E91359">
      <w:pPr>
        <w:spacing w:after="0" w:line="600" w:lineRule="auto"/>
        <w:ind w:firstLine="720"/>
        <w:jc w:val="both"/>
        <w:rPr>
          <w:rFonts w:eastAsia="Times New Roman"/>
          <w:szCs w:val="24"/>
        </w:rPr>
      </w:pPr>
      <w:r>
        <w:rPr>
          <w:rFonts w:eastAsia="Times New Roman"/>
          <w:szCs w:val="24"/>
        </w:rPr>
        <w:t xml:space="preserve">Μερικές φορές φτάνουμε σε </w:t>
      </w:r>
      <w:proofErr w:type="spellStart"/>
      <w:r>
        <w:rPr>
          <w:rFonts w:eastAsia="Times New Roman"/>
          <w:szCs w:val="24"/>
        </w:rPr>
        <w:t>μεταφασιστικές</w:t>
      </w:r>
      <w:proofErr w:type="spellEnd"/>
      <w:r>
        <w:rPr>
          <w:rFonts w:eastAsia="Times New Roman"/>
          <w:szCs w:val="24"/>
        </w:rPr>
        <w:t xml:space="preserve"> αποχρώσεις λόγου. Ο συνάδελφος κ. Βορίδης, τις προάλλες, μέσα στην Αίθουσα της Βουλής, δύο φορές απέκλεισε τη συμπόρευση της Αριστεράς με την ελευθερία, προσφεύγοντας έτσι σε έναν </w:t>
      </w:r>
      <w:proofErr w:type="spellStart"/>
      <w:r>
        <w:rPr>
          <w:rFonts w:eastAsia="Times New Roman"/>
          <w:szCs w:val="24"/>
        </w:rPr>
        <w:t>προνεωτερικό</w:t>
      </w:r>
      <w:proofErr w:type="spellEnd"/>
      <w:r>
        <w:rPr>
          <w:rFonts w:eastAsia="Times New Roman"/>
          <w:szCs w:val="24"/>
        </w:rPr>
        <w:t xml:space="preserve"> λόγο και προδίδοντας την έλλειψη πίστης του στη </w:t>
      </w:r>
      <w:r>
        <w:rPr>
          <w:rFonts w:eastAsia="Times New Roman"/>
          <w:szCs w:val="24"/>
        </w:rPr>
        <w:t>δ</w:t>
      </w:r>
      <w:r>
        <w:rPr>
          <w:rFonts w:eastAsia="Times New Roman"/>
          <w:szCs w:val="24"/>
        </w:rPr>
        <w:t xml:space="preserve">ημοκρατία. Δεν ταυτίζεται καν μέρος της Νέας Δημοκρατίας με τα ιδεώδη της Γαλλικής Επανάστασης, με τα ιδεώδη της </w:t>
      </w:r>
      <w:r>
        <w:rPr>
          <w:rFonts w:eastAsia="Times New Roman"/>
          <w:szCs w:val="24"/>
        </w:rPr>
        <w:t>δ</w:t>
      </w:r>
      <w:r>
        <w:rPr>
          <w:rFonts w:eastAsia="Times New Roman"/>
          <w:szCs w:val="24"/>
        </w:rPr>
        <w:t>ημοκρατίας στους νεωτερικούς χρόνους.</w:t>
      </w:r>
    </w:p>
    <w:p w14:paraId="50A7BB5C" w14:textId="77777777" w:rsidR="007C6747" w:rsidRDefault="00E91359">
      <w:pPr>
        <w:spacing w:after="0" w:line="600" w:lineRule="auto"/>
        <w:ind w:firstLine="720"/>
        <w:jc w:val="both"/>
        <w:rPr>
          <w:rFonts w:eastAsia="Times New Roman"/>
          <w:szCs w:val="24"/>
        </w:rPr>
      </w:pPr>
      <w:r>
        <w:rPr>
          <w:rFonts w:eastAsia="Times New Roman"/>
          <w:szCs w:val="24"/>
        </w:rPr>
        <w:t xml:space="preserve">Ακόμη και ο ήπιος πατερναλισμός της κ. </w:t>
      </w:r>
      <w:proofErr w:type="spellStart"/>
      <w:r>
        <w:rPr>
          <w:rFonts w:eastAsia="Times New Roman"/>
          <w:szCs w:val="24"/>
        </w:rPr>
        <w:t>Κερ</w:t>
      </w:r>
      <w:r>
        <w:rPr>
          <w:rFonts w:eastAsia="Times New Roman"/>
          <w:szCs w:val="24"/>
        </w:rPr>
        <w:t>αμέως</w:t>
      </w:r>
      <w:proofErr w:type="spellEnd"/>
      <w:r>
        <w:rPr>
          <w:rFonts w:eastAsia="Times New Roman"/>
          <w:szCs w:val="24"/>
        </w:rPr>
        <w:t xml:space="preserve"> και του κ. Χατζηδάκη να μιλήσουν για την Αριστερά, λέγοντας ότι δεν είναι η Αριστερά αυτή που επιτίθεται στη </w:t>
      </w:r>
      <w:r>
        <w:rPr>
          <w:rFonts w:eastAsia="Times New Roman"/>
          <w:szCs w:val="24"/>
        </w:rPr>
        <w:t>δ</w:t>
      </w:r>
      <w:r>
        <w:rPr>
          <w:rFonts w:eastAsia="Times New Roman"/>
          <w:szCs w:val="24"/>
        </w:rPr>
        <w:t>ημοκρατία και ότι υπάρχει και μια Αριστερά καλή, για παράδειγμα η Αριστερά του Λεωνίδα Κύρκου, ήταν επιφανειακός, κατά τη γνώμη μου. Υποχρεώ</w:t>
      </w:r>
      <w:r>
        <w:rPr>
          <w:rFonts w:eastAsia="Times New Roman"/>
          <w:szCs w:val="24"/>
        </w:rPr>
        <w:t xml:space="preserve">θηκαν να τα πάρουν πίσω. </w:t>
      </w:r>
    </w:p>
    <w:p w14:paraId="50A7BB5D" w14:textId="77777777" w:rsidR="007C6747" w:rsidRDefault="00E91359">
      <w:pPr>
        <w:spacing w:after="0" w:line="600" w:lineRule="auto"/>
        <w:ind w:firstLine="720"/>
        <w:jc w:val="both"/>
        <w:rPr>
          <w:rFonts w:eastAsia="Times New Roman"/>
          <w:szCs w:val="24"/>
        </w:rPr>
      </w:pPr>
      <w:r>
        <w:rPr>
          <w:rFonts w:eastAsia="Times New Roman"/>
          <w:szCs w:val="24"/>
        </w:rPr>
        <w:t xml:space="preserve">Όλος ο εσμός των ακροδεξιών </w:t>
      </w:r>
      <w:r>
        <w:rPr>
          <w:rFonts w:eastAsia="Times New Roman"/>
          <w:szCs w:val="24"/>
          <w:lang w:val="en-US"/>
        </w:rPr>
        <w:t>troll</w:t>
      </w:r>
      <w:r w:rsidRPr="00BA50B8">
        <w:rPr>
          <w:rFonts w:eastAsia="Times New Roman"/>
          <w:szCs w:val="24"/>
        </w:rPr>
        <w:t xml:space="preserve">, των </w:t>
      </w:r>
      <w:proofErr w:type="spellStart"/>
      <w:r w:rsidRPr="00BA50B8">
        <w:rPr>
          <w:rFonts w:eastAsia="Times New Roman"/>
          <w:szCs w:val="24"/>
        </w:rPr>
        <w:t>βασιλοχουντικ</w:t>
      </w:r>
      <w:r>
        <w:rPr>
          <w:rFonts w:eastAsia="Times New Roman"/>
          <w:szCs w:val="24"/>
        </w:rPr>
        <w:t>ών</w:t>
      </w:r>
      <w:proofErr w:type="spellEnd"/>
      <w:r>
        <w:rPr>
          <w:rFonts w:eastAsia="Times New Roman"/>
          <w:szCs w:val="24"/>
        </w:rPr>
        <w:t xml:space="preserve">, των μαύρων ψυχών που στοιχειώνουν τη </w:t>
      </w:r>
      <w:r>
        <w:rPr>
          <w:rFonts w:eastAsia="Times New Roman"/>
          <w:szCs w:val="24"/>
        </w:rPr>
        <w:t>δ</w:t>
      </w:r>
      <w:r>
        <w:rPr>
          <w:rFonts w:eastAsia="Times New Roman"/>
          <w:szCs w:val="24"/>
        </w:rPr>
        <w:t>εξιά παράταξη</w:t>
      </w:r>
      <w:r>
        <w:rPr>
          <w:rFonts w:eastAsia="Times New Roman"/>
          <w:szCs w:val="24"/>
        </w:rPr>
        <w:t xml:space="preserve"> αποκλείουν κάθε πεδίο σύγκλισης, κάθε πεδίο δημοκρατικού διαλόγου, κάθε πεδίο δημοκρατικής σύγκρουσης, που είναι σύγκρουση μεν, αλλά με κανόνες. </w:t>
      </w:r>
    </w:p>
    <w:p w14:paraId="50A7BB5E" w14:textId="77777777" w:rsidR="007C6747" w:rsidRDefault="00E91359">
      <w:pPr>
        <w:spacing w:after="0" w:line="600" w:lineRule="auto"/>
        <w:ind w:firstLine="720"/>
        <w:jc w:val="both"/>
        <w:rPr>
          <w:rFonts w:eastAsia="Times New Roman"/>
          <w:szCs w:val="24"/>
        </w:rPr>
      </w:pPr>
      <w:r>
        <w:rPr>
          <w:rFonts w:eastAsia="Times New Roman"/>
          <w:szCs w:val="24"/>
        </w:rPr>
        <w:t xml:space="preserve">Ολοένα πληθαίνουν οι κραυγές για πραξικοπηματίες στην Κυβέρνηση, για </w:t>
      </w:r>
      <w:r>
        <w:rPr>
          <w:rFonts w:eastAsia="Times New Roman"/>
          <w:szCs w:val="24"/>
        </w:rPr>
        <w:t>«</w:t>
      </w:r>
      <w:proofErr w:type="spellStart"/>
      <w:r>
        <w:rPr>
          <w:rFonts w:eastAsia="Times New Roman"/>
          <w:szCs w:val="24"/>
        </w:rPr>
        <w:t>μαδουριστές</w:t>
      </w:r>
      <w:proofErr w:type="spellEnd"/>
      <w:r>
        <w:rPr>
          <w:rFonts w:eastAsia="Times New Roman"/>
          <w:szCs w:val="24"/>
        </w:rPr>
        <w:t>»</w:t>
      </w:r>
      <w:r>
        <w:rPr>
          <w:rFonts w:eastAsia="Times New Roman"/>
          <w:szCs w:val="24"/>
        </w:rPr>
        <w:t>, για απατεώνες, για βιαστέ</w:t>
      </w:r>
      <w:r>
        <w:rPr>
          <w:rFonts w:eastAsia="Times New Roman"/>
          <w:szCs w:val="24"/>
        </w:rPr>
        <w:t xml:space="preserve">ς της </w:t>
      </w:r>
      <w:r>
        <w:rPr>
          <w:rFonts w:eastAsia="Times New Roman"/>
          <w:szCs w:val="24"/>
        </w:rPr>
        <w:t>δ</w:t>
      </w:r>
      <w:r>
        <w:rPr>
          <w:rFonts w:eastAsia="Times New Roman"/>
          <w:szCs w:val="24"/>
        </w:rPr>
        <w:t xml:space="preserve">ημοκρατίας.      </w:t>
      </w:r>
    </w:p>
    <w:p w14:paraId="50A7BB5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ήταν μόνο φαιδρές αυτές οι κραυγές -και σίγουρα ξυπνάνε το δημοκρατικό αίσθημα στους πολίτες-</w:t>
      </w:r>
      <w:r>
        <w:rPr>
          <w:rFonts w:eastAsia="Times New Roman" w:cs="Times New Roman"/>
          <w:szCs w:val="24"/>
        </w:rPr>
        <w:t>,</w:t>
      </w:r>
      <w:r>
        <w:rPr>
          <w:rFonts w:eastAsia="Times New Roman" w:cs="Times New Roman"/>
          <w:szCs w:val="24"/>
        </w:rPr>
        <w:t xml:space="preserve"> εάν δεν ήταν και επικίνδυνες και για τις ατραπούς τις οποίες ακολουθεί η σημερινή Δεξιά, η σημερινή Αξιωματική Αντιπολίτευση, αλλά κα</w:t>
      </w:r>
      <w:r>
        <w:rPr>
          <w:rFonts w:eastAsia="Times New Roman" w:cs="Times New Roman"/>
          <w:szCs w:val="24"/>
        </w:rPr>
        <w:t>ι γιατί επιτείνουν τη δυσπιστία των πολιτών και κλονίζουν την πίστη τους στη δημοκρατία.</w:t>
      </w:r>
    </w:p>
    <w:p w14:paraId="50A7BB6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Όταν ο θεσμικός εγγυητής της δημοκρατίας που είναι ο Αρχηγός της Αξιωματικής Αντιπολίτευσης ή το κόμμα της Αξιωματικής Αντιπολίτευσης εκφράζεται με τέτοιους βίαιους τρ</w:t>
      </w:r>
      <w:r>
        <w:rPr>
          <w:rFonts w:eastAsia="Times New Roman" w:cs="Times New Roman"/>
          <w:szCs w:val="24"/>
        </w:rPr>
        <w:t>όπους, με βίαιες εκφράσεις απέναντι στον Πρωθυπουργό ή στην Κυβέρνηση, δεν καλλιεργείται καμ</w:t>
      </w:r>
      <w:r>
        <w:rPr>
          <w:rFonts w:eastAsia="Times New Roman" w:cs="Times New Roman"/>
          <w:szCs w:val="24"/>
        </w:rPr>
        <w:t>μ</w:t>
      </w:r>
      <w:r>
        <w:rPr>
          <w:rFonts w:eastAsia="Times New Roman" w:cs="Times New Roman"/>
          <w:szCs w:val="24"/>
        </w:rPr>
        <w:t>ία εμπιστοσύνη και καμ</w:t>
      </w:r>
      <w:r>
        <w:rPr>
          <w:rFonts w:eastAsia="Times New Roman" w:cs="Times New Roman"/>
          <w:szCs w:val="24"/>
        </w:rPr>
        <w:t>μ</w:t>
      </w:r>
      <w:r>
        <w:rPr>
          <w:rFonts w:eastAsia="Times New Roman" w:cs="Times New Roman"/>
          <w:szCs w:val="24"/>
        </w:rPr>
        <w:t>ία πίστη στη δημοκρατία που μπορεί να επιλύσει τα προβλήματά της, να προχωρήσει μπροστά και να βγάλει την κοινωνία από την κρίση.</w:t>
      </w:r>
    </w:p>
    <w:p w14:paraId="50A7BB6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πω, δηλαδή, ότι</w:t>
      </w:r>
      <w:r>
        <w:rPr>
          <w:rFonts w:eastAsia="Times New Roman" w:cs="Times New Roman"/>
          <w:szCs w:val="24"/>
        </w:rPr>
        <w:t>,</w:t>
      </w:r>
      <w:r>
        <w:rPr>
          <w:rFonts w:eastAsia="Times New Roman" w:cs="Times New Roman"/>
          <w:szCs w:val="24"/>
        </w:rPr>
        <w:t xml:space="preserve"> ακόμη και αυτή η διαμάχη που συμβαίνει πάνω στο σώμα της δημόσιας εκπαίδευσης, είναι μια μάχη πολιτική. </w:t>
      </w:r>
      <w:r>
        <w:rPr>
          <w:rFonts w:eastAsia="Times New Roman" w:cs="Times New Roman"/>
          <w:szCs w:val="24"/>
        </w:rPr>
        <w:t>Ε</w:t>
      </w:r>
      <w:r>
        <w:rPr>
          <w:rFonts w:eastAsia="Times New Roman" w:cs="Times New Roman"/>
          <w:szCs w:val="24"/>
        </w:rPr>
        <w:t>ίναι μια μάχη στην οποία η δεξιά παράταξη, η συντηρητική παράταξη έχει εγκαταλείψει οποιαδήποτε φιλολαϊκή της εκδήλωση -που την είχε δ</w:t>
      </w:r>
      <w:r>
        <w:rPr>
          <w:rFonts w:eastAsia="Times New Roman" w:cs="Times New Roman"/>
          <w:szCs w:val="24"/>
        </w:rPr>
        <w:t xml:space="preserve">είξει σε άλλες εποχές- και έχει επιδοθεί σε έναν νεοφιλελεύθερο μηρυκασμό δοξασιών και θρησκοληψίας. </w:t>
      </w:r>
    </w:p>
    <w:p w14:paraId="50A7BB6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Στην ουσία επιδιώκεται μια επάνοδος στην εξουσία, μια επάνοδος σε μια πολιτική πρακτική που χαρακτηρίζεται από τον παρασιτισμό, το κρατικοδίαιτο εγχώριο σ</w:t>
      </w:r>
      <w:r>
        <w:rPr>
          <w:rFonts w:eastAsia="Times New Roman" w:cs="Times New Roman"/>
          <w:szCs w:val="24"/>
        </w:rPr>
        <w:t>ύστημα, την πελατεία και το</w:t>
      </w:r>
      <w:r>
        <w:rPr>
          <w:rFonts w:eastAsia="Times New Roman" w:cs="Times New Roman"/>
          <w:szCs w:val="24"/>
        </w:rPr>
        <w:t>ν</w:t>
      </w:r>
      <w:r>
        <w:rPr>
          <w:rFonts w:eastAsia="Times New Roman" w:cs="Times New Roman"/>
          <w:szCs w:val="24"/>
        </w:rPr>
        <w:t xml:space="preserve"> νεποτισμό. Όσα παρουσίασε προχθές ο Υπουργός ο κ. Σταθάκης για τον νεποτισμό στη </w:t>
      </w:r>
      <w:r>
        <w:rPr>
          <w:rFonts w:eastAsia="Times New Roman" w:cs="Times New Roman"/>
          <w:szCs w:val="24"/>
        </w:rPr>
        <w:t>«</w:t>
      </w:r>
      <w:r>
        <w:rPr>
          <w:rFonts w:eastAsia="Times New Roman" w:cs="Times New Roman"/>
          <w:szCs w:val="24"/>
        </w:rPr>
        <w:t>Λ</w:t>
      </w:r>
      <w:r>
        <w:rPr>
          <w:rFonts w:eastAsia="Times New Roman" w:cs="Times New Roman"/>
          <w:szCs w:val="24"/>
        </w:rPr>
        <w:t>ΑΡΚΟ»</w:t>
      </w:r>
      <w:r>
        <w:rPr>
          <w:rFonts w:eastAsia="Times New Roman" w:cs="Times New Roman"/>
          <w:szCs w:val="24"/>
        </w:rPr>
        <w:t>, με τα σόγια πρώην Υπουργών και νυν Βουλευτών σε μία ρημαγμένη εταιρεία, η οποία θα μπορούσε να δίδει δουλειές και πλούτο σε όλη την εθνικ</w:t>
      </w:r>
      <w:r>
        <w:rPr>
          <w:rFonts w:eastAsia="Times New Roman" w:cs="Times New Roman"/>
          <w:szCs w:val="24"/>
        </w:rPr>
        <w:t>ή οικονομία, ήταν ενδεικτικά.</w:t>
      </w:r>
    </w:p>
    <w:p w14:paraId="50A7BB6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 τη δε Δημοκρατική Συμπαράταξη έχω να πω ότι αποτελεί πια ένα θλιβερό παραπλήρωμα της Δεξιάς. </w:t>
      </w:r>
      <w:r>
        <w:rPr>
          <w:rFonts w:eastAsia="Times New Roman" w:cs="Times New Roman"/>
          <w:szCs w:val="24"/>
        </w:rPr>
        <w:t>Τ</w:t>
      </w:r>
      <w:r>
        <w:rPr>
          <w:rFonts w:eastAsia="Times New Roman" w:cs="Times New Roman"/>
          <w:szCs w:val="24"/>
        </w:rPr>
        <w:t xml:space="preserve">ο μόνο που δεν μπορεί να κρυφτεί είναι αυτή η λυσσαλέα όρεξη μήπως και λάβουν κάποιο Υπουργείο σε κάποια μελλοντική κυβέρνηση. </w:t>
      </w:r>
    </w:p>
    <w:p w14:paraId="50A7BB6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μπορούσα να την παραλληλίσω με τα ξέφτια της Ενώσεως Κέντρου το 1981</w:t>
      </w:r>
      <w:r>
        <w:rPr>
          <w:rFonts w:eastAsia="Times New Roman" w:cs="Times New Roman"/>
          <w:szCs w:val="24"/>
        </w:rPr>
        <w:t>,</w:t>
      </w:r>
      <w:r>
        <w:rPr>
          <w:rFonts w:eastAsia="Times New Roman" w:cs="Times New Roman"/>
          <w:szCs w:val="24"/>
        </w:rPr>
        <w:t xml:space="preserve"> που δεν είχαν καταλάβει τη θύελλα του τότε ΠΑΣΟΚ, του τότε Ανδρέα Παπανδρέου, τους οποίους τελικά τους ενσωμάτωσε όλους, όσους δεν είχαν απομείνει γραφικοί.</w:t>
      </w:r>
    </w:p>
    <w:p w14:paraId="50A7BB6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Σε ό,τι μας αφορά ως Βουλε</w:t>
      </w:r>
      <w:r>
        <w:rPr>
          <w:rFonts w:eastAsia="Times New Roman" w:cs="Times New Roman"/>
          <w:szCs w:val="24"/>
        </w:rPr>
        <w:t xml:space="preserve">υτές, για την τροπολογία που κατέθεσε η Υπουργός Πολιτισμού για το Μουσείο Ακροπόλεως, την οποία επισήμανε ο συνάδελφος κ. </w:t>
      </w:r>
      <w:proofErr w:type="spellStart"/>
      <w:r>
        <w:rPr>
          <w:rFonts w:eastAsia="Times New Roman" w:cs="Times New Roman"/>
          <w:szCs w:val="24"/>
        </w:rPr>
        <w:t>Μουμουλίδης</w:t>
      </w:r>
      <w:proofErr w:type="spellEnd"/>
      <w:r>
        <w:rPr>
          <w:rFonts w:eastAsia="Times New Roman" w:cs="Times New Roman"/>
          <w:szCs w:val="24"/>
        </w:rPr>
        <w:t xml:space="preserve">, θα ήθελα να πω ότι θα ήταν καλό να την ξαναδεί προσεκτικά η Υπουργός. </w:t>
      </w:r>
    </w:p>
    <w:p w14:paraId="50A7BB6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Μουσείο Ακροπόλεως δεν πάσχει από επισκοπικό δ</w:t>
      </w:r>
      <w:r>
        <w:rPr>
          <w:rFonts w:eastAsia="Times New Roman" w:cs="Times New Roman"/>
          <w:szCs w:val="24"/>
        </w:rPr>
        <w:t>ιορισμό, να γίνουν τα ο</w:t>
      </w:r>
      <w:r>
        <w:rPr>
          <w:rFonts w:eastAsia="Times New Roman" w:cs="Times New Roman"/>
          <w:szCs w:val="24"/>
        </w:rPr>
        <w:t>κ</w:t>
      </w:r>
      <w:r>
        <w:rPr>
          <w:rFonts w:eastAsia="Times New Roman" w:cs="Times New Roman"/>
          <w:szCs w:val="24"/>
        </w:rPr>
        <w:t>τώ χρόνια</w:t>
      </w:r>
      <w:r>
        <w:rPr>
          <w:rFonts w:eastAsia="Times New Roman" w:cs="Times New Roman"/>
          <w:szCs w:val="24"/>
        </w:rPr>
        <w:t xml:space="preserve"> </w:t>
      </w:r>
      <w:r>
        <w:rPr>
          <w:rFonts w:eastAsia="Times New Roman" w:cs="Times New Roman"/>
          <w:szCs w:val="24"/>
        </w:rPr>
        <w:t>δώδεκα ή δεκαέξι. Από το 2008, όμως, που έχει βγει ο ιδρυτικός νόμος και από το 2009, που διορίστηκε διοίκηση, έως το 2017, δηλαδή για ο</w:t>
      </w:r>
      <w:r>
        <w:rPr>
          <w:rFonts w:eastAsia="Times New Roman" w:cs="Times New Roman"/>
          <w:szCs w:val="24"/>
        </w:rPr>
        <w:t>κ</w:t>
      </w:r>
      <w:r>
        <w:rPr>
          <w:rFonts w:eastAsia="Times New Roman" w:cs="Times New Roman"/>
          <w:szCs w:val="24"/>
        </w:rPr>
        <w:t xml:space="preserve">τώ ολόκληρα χρόνια, δεν έχει εφαρμοστεί ο οργανισμός. Δεν έχει εγκαθιδρυθεί ούτε </w:t>
      </w:r>
      <w:r>
        <w:rPr>
          <w:rFonts w:eastAsia="Times New Roman" w:cs="Times New Roman"/>
          <w:szCs w:val="24"/>
        </w:rPr>
        <w:t>γ</w:t>
      </w:r>
      <w:r>
        <w:rPr>
          <w:rFonts w:eastAsia="Times New Roman" w:cs="Times New Roman"/>
          <w:szCs w:val="24"/>
        </w:rPr>
        <w:t>ενι</w:t>
      </w:r>
      <w:r>
        <w:rPr>
          <w:rFonts w:eastAsia="Times New Roman" w:cs="Times New Roman"/>
          <w:szCs w:val="24"/>
        </w:rPr>
        <w:t xml:space="preserve">κός </w:t>
      </w:r>
      <w:r>
        <w:rPr>
          <w:rFonts w:eastAsia="Times New Roman" w:cs="Times New Roman"/>
          <w:szCs w:val="24"/>
        </w:rPr>
        <w:t>δ</w:t>
      </w:r>
      <w:r>
        <w:rPr>
          <w:rFonts w:eastAsia="Times New Roman" w:cs="Times New Roman"/>
          <w:szCs w:val="24"/>
        </w:rPr>
        <w:t>ιευθυντής με προκήρυξη και διαγωνισμό ούτε οι τέσσερις, πέντε προβλεπόμενες διευθύνσεις. Είναι επί ο</w:t>
      </w:r>
      <w:r>
        <w:rPr>
          <w:rFonts w:eastAsia="Times New Roman" w:cs="Times New Roman"/>
          <w:szCs w:val="24"/>
        </w:rPr>
        <w:t>κ</w:t>
      </w:r>
      <w:r>
        <w:rPr>
          <w:rFonts w:eastAsia="Times New Roman" w:cs="Times New Roman"/>
          <w:szCs w:val="24"/>
        </w:rPr>
        <w:t>τώ χρόνια χωρίς οργανισμό. Γιατί αυτά τα πρόσωπα του διοικητικού συμβουλίου επί ο</w:t>
      </w:r>
      <w:r>
        <w:rPr>
          <w:rFonts w:eastAsia="Times New Roman" w:cs="Times New Roman"/>
          <w:szCs w:val="24"/>
        </w:rPr>
        <w:t>κ</w:t>
      </w:r>
      <w:r>
        <w:rPr>
          <w:rFonts w:eastAsia="Times New Roman" w:cs="Times New Roman"/>
          <w:szCs w:val="24"/>
        </w:rPr>
        <w:t>τώ χρόνια δεν εφάρμοσαν τον οργανισμό; Δεν τον έβαλαν να λειτουργήσε</w:t>
      </w:r>
      <w:r>
        <w:rPr>
          <w:rFonts w:eastAsia="Times New Roman" w:cs="Times New Roman"/>
          <w:szCs w:val="24"/>
        </w:rPr>
        <w:t>ι, δεν τον έβαλαν μπροστά και είναι τόσο πολύτιμο.</w:t>
      </w:r>
    </w:p>
    <w:p w14:paraId="50A7BB6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Μπορούμε να το ξαναδούμε. Υπάρχουν πράγματι πρόσωπα που αξίζουν κάτι παραπάνω, αλλά ας δούμε εάν λειτούργησε ο ιδρυτικός νόμος προτού τον αλλάξουμε.</w:t>
      </w:r>
    </w:p>
    <w:p w14:paraId="50A7BB6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50A7BB69"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 πτέρυγα του </w:t>
      </w:r>
      <w:r>
        <w:rPr>
          <w:rFonts w:eastAsia="Times New Roman" w:cs="Times New Roman"/>
          <w:szCs w:val="24"/>
        </w:rPr>
        <w:t>ΣΥΡΙΖΑ)</w:t>
      </w:r>
    </w:p>
    <w:p w14:paraId="50A7BB6A"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w:t>
      </w:r>
    </w:p>
    <w:p w14:paraId="50A7BB6B" w14:textId="77777777" w:rsidR="007C6747" w:rsidRDefault="00E91359">
      <w:pPr>
        <w:spacing w:after="0" w:line="600" w:lineRule="auto"/>
        <w:ind w:firstLine="720"/>
        <w:jc w:val="both"/>
        <w:rPr>
          <w:rFonts w:eastAsia="Times New Roman"/>
          <w:bCs/>
          <w:szCs w:val="24"/>
        </w:rPr>
      </w:pPr>
      <w:r>
        <w:rPr>
          <w:rFonts w:eastAsia="Times New Roman"/>
          <w:bCs/>
          <w:szCs w:val="24"/>
        </w:rPr>
        <w:t>Τον λόγο έχει ο συνάδελφος κ. Γερμενής.</w:t>
      </w:r>
    </w:p>
    <w:p w14:paraId="50A7BB6C" w14:textId="77777777" w:rsidR="007C6747" w:rsidRDefault="00E91359">
      <w:pPr>
        <w:spacing w:after="0" w:line="600" w:lineRule="auto"/>
        <w:ind w:firstLine="720"/>
        <w:jc w:val="both"/>
        <w:rPr>
          <w:rFonts w:eastAsia="Times New Roman" w:cs="Times New Roman"/>
          <w:szCs w:val="24"/>
        </w:rPr>
      </w:pPr>
      <w:r w:rsidRPr="003F4CF1">
        <w:rPr>
          <w:rFonts w:eastAsia="Times New Roman"/>
          <w:b/>
          <w:bCs/>
          <w:szCs w:val="24"/>
        </w:rPr>
        <w:t xml:space="preserve">ΓΕΩΡΓΙΟΣ ΓΕΡΜΕΝΗΣ: </w:t>
      </w:r>
      <w:r>
        <w:rPr>
          <w:rFonts w:eastAsia="Times New Roman" w:cs="Times New Roman"/>
          <w:szCs w:val="24"/>
        </w:rPr>
        <w:t xml:space="preserve">Δύο πράγματα κάνετε από τη μέρα που αναλάβατε τη διακυβέρνηση της χώρας. Ή θα ψηφίζετε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της τρόικας, πράγμα που υποτίθεται ό</w:t>
      </w:r>
      <w:r>
        <w:rPr>
          <w:rFonts w:eastAsia="Times New Roman" w:cs="Times New Roman"/>
          <w:szCs w:val="24"/>
        </w:rPr>
        <w:t>τι πάει κόντρα με τη δήθεν Αριστερά που εσείς εκπροσωπείτε</w:t>
      </w:r>
      <w:r>
        <w:rPr>
          <w:rFonts w:eastAsia="Times New Roman" w:cs="Times New Roman"/>
          <w:szCs w:val="24"/>
        </w:rPr>
        <w:t>,</w:t>
      </w:r>
      <w:r>
        <w:rPr>
          <w:rFonts w:eastAsia="Times New Roman" w:cs="Times New Roman"/>
          <w:szCs w:val="24"/>
        </w:rPr>
        <w:t xml:space="preserve"> ή θα φέρνετε νομοσχέδια που καλύπτουν την ιδεοληψία σας, όπως αυτό εδώ σήμερα. </w:t>
      </w:r>
    </w:p>
    <w:p w14:paraId="50A7BB6D"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Παράλληλα, για να τα βρείτε και για να τα έχετε καλά με τον άλλο σας εαυτό, διοργανώνετε κατασκηνώσεις καλώντας ιδεο</w:t>
      </w:r>
      <w:r>
        <w:rPr>
          <w:rFonts w:eastAsia="Times New Roman" w:cs="Times New Roman"/>
          <w:szCs w:val="24"/>
        </w:rPr>
        <w:t xml:space="preserve">λογικούς σας φίλους από λαϊκούς παραδείσους, τύπου Βενεζουέλα. Δεν ξέρω βέβαια, εάν στην αντίστοιχη Βουλή του </w:t>
      </w:r>
      <w:proofErr w:type="spellStart"/>
      <w:r>
        <w:rPr>
          <w:rFonts w:eastAsia="Times New Roman" w:cs="Times New Roman"/>
          <w:szCs w:val="24"/>
        </w:rPr>
        <w:t>Μαδούρο</w:t>
      </w:r>
      <w:proofErr w:type="spellEnd"/>
      <w:r>
        <w:rPr>
          <w:rFonts w:eastAsia="Times New Roman" w:cs="Times New Roman"/>
          <w:szCs w:val="24"/>
        </w:rPr>
        <w:t xml:space="preserve"> εμφανίζονταν ανάλογα καλόπαιδα τύπου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πώς θα τους φερόταν το καθεστώς </w:t>
      </w:r>
      <w:proofErr w:type="spellStart"/>
      <w:r>
        <w:rPr>
          <w:rFonts w:eastAsia="Times New Roman" w:cs="Times New Roman"/>
          <w:szCs w:val="24"/>
        </w:rPr>
        <w:t>Μαδούρο</w:t>
      </w:r>
      <w:proofErr w:type="spellEnd"/>
      <w:r>
        <w:rPr>
          <w:rFonts w:eastAsia="Times New Roman" w:cs="Times New Roman"/>
          <w:szCs w:val="24"/>
        </w:rPr>
        <w:t xml:space="preserve">. Το πιο λογικό ήταν να τους πέταγε έξω με τις </w:t>
      </w:r>
      <w:r>
        <w:rPr>
          <w:rFonts w:eastAsia="Times New Roman" w:cs="Times New Roman"/>
          <w:szCs w:val="24"/>
        </w:rPr>
        <w:t>κλωτσιές ή θα τους έβαζε σε κάποιο μπουντρούμι.</w:t>
      </w:r>
    </w:p>
    <w:p w14:paraId="50A7BB6E"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Πάμε τώρα στο νομοσχέδιο, αναφορικά με τα παιδιά με ειδικές ανάγκες. Είναι ένα ζήτημα που πρέπει να αντιμετωπιστεί με ιδιαίτερη ευαισθησία. Το φέρνετε, όμως, εσείς επειδή πράγματι νοιάζεστε ή αναφέρετε ένα τέ</w:t>
      </w:r>
      <w:r>
        <w:rPr>
          <w:rFonts w:eastAsia="Times New Roman" w:cs="Times New Roman"/>
          <w:szCs w:val="24"/>
        </w:rPr>
        <w:t xml:space="preserve">τοιο ευαίσθητο θέμα απλά και μόνο για εντυπωσιασμό, δηλαδή ότι δήθεν ενδιαφέρεσθε γι’ αυτά τα παιδιά; </w:t>
      </w:r>
    </w:p>
    <w:p w14:paraId="50A7BB6F"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Για παράδειγμα, δεν είναι δυνατόν να τα βάζετε μόνο με τα ιδιωτικά σχολεία</w:t>
      </w:r>
      <w:r>
        <w:rPr>
          <w:rFonts w:eastAsia="Times New Roman" w:cs="Times New Roman"/>
          <w:szCs w:val="24"/>
        </w:rPr>
        <w:t>,</w:t>
      </w:r>
      <w:r>
        <w:rPr>
          <w:rFonts w:eastAsia="Times New Roman" w:cs="Times New Roman"/>
          <w:szCs w:val="24"/>
        </w:rPr>
        <w:t xml:space="preserve"> τη στιγμή που ο δημόσιος τομέας πραγματικά είναι ανύπαρκτος απέναντι στις ανά</w:t>
      </w:r>
      <w:r>
        <w:rPr>
          <w:rFonts w:eastAsia="Times New Roman" w:cs="Times New Roman"/>
          <w:szCs w:val="24"/>
        </w:rPr>
        <w:t>γκες αυτών των παιδιών. Τα δημόσια σχολεία δεν έχουν και αυτά ακόμη τις κατάλληλες υποδομές, δεν έχουν ούτε ασανσέρ ούτε ράμπες ούτε χώρους ειδικά διαμορφωμένους για τέτοιες περιπτώσεις. Το ίδιο και τα περισσότερα πανεπιστήμια είναι ακατάλληλα για να δεχθο</w:t>
      </w:r>
      <w:r>
        <w:rPr>
          <w:rFonts w:eastAsia="Times New Roman" w:cs="Times New Roman"/>
          <w:szCs w:val="24"/>
        </w:rPr>
        <w:t xml:space="preserve">ύν φοιτητές με ειδικές ανάγκες. </w:t>
      </w:r>
    </w:p>
    <w:p w14:paraId="50A7BB70"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Ας πούμε, δηλαδή, το εξής παράδειγμα. Όταν ένα παιδί πηγαίνει σε ένα δημόσιο σχολείο και για κακή του τύχη έχει ένα ατύχημα στη ζωή του και μένει με κινητικά προβλήματα. Τι κάνετε τότε; Είναι καταδικασμένο</w:t>
      </w:r>
      <w:r>
        <w:rPr>
          <w:rFonts w:eastAsia="Times New Roman" w:cs="Times New Roman"/>
          <w:szCs w:val="24"/>
        </w:rPr>
        <w:t>,</w:t>
      </w:r>
      <w:r>
        <w:rPr>
          <w:rFonts w:eastAsia="Times New Roman" w:cs="Times New Roman"/>
          <w:szCs w:val="24"/>
        </w:rPr>
        <w:t xml:space="preserve"> αφού δεν υπάρχει</w:t>
      </w:r>
      <w:r>
        <w:rPr>
          <w:rFonts w:eastAsia="Times New Roman" w:cs="Times New Roman"/>
          <w:szCs w:val="24"/>
        </w:rPr>
        <w:t xml:space="preserve"> κράτος πρόνοιας ούτε παιδεία ικανή να σηκώσει το βάρος τέτοιων περιπτώσεων. Δεν έχει καταφέρει ένα δήθεν σοβαρό κράτος δυτικού τύπου να έχει σε κάθε μεγαλούπολη</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κάποιο κατάλληλα επανδρωμένο δημόσιο σχολείο, ακριβώς για άτομα με ειδικές ανάγκ</w:t>
      </w:r>
      <w:r>
        <w:rPr>
          <w:rFonts w:eastAsia="Times New Roman" w:cs="Times New Roman"/>
          <w:szCs w:val="24"/>
        </w:rPr>
        <w:t xml:space="preserve">ες. </w:t>
      </w:r>
    </w:p>
    <w:p w14:paraId="50A7BB71"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Είναι ντροπή μας, εμείς εδώ που νομοθετούμε και εσείς οι δήθεν κουλτουριάρηδες, που νοιάζεστε για τα ανθρώπινα δικαιώματα, να μην προχωράτε άμεσα, τώρα</w:t>
      </w:r>
      <w:r>
        <w:rPr>
          <w:rFonts w:eastAsia="Times New Roman" w:cs="Times New Roman"/>
          <w:szCs w:val="24"/>
        </w:rPr>
        <w:t>,</w:t>
      </w:r>
      <w:r>
        <w:rPr>
          <w:rFonts w:eastAsia="Times New Roman" w:cs="Times New Roman"/>
          <w:szCs w:val="24"/>
        </w:rPr>
        <w:t xml:space="preserve"> σε τέτοιες δομές. Όμως, ναι, ξέχασα. Εσείς προτιμάτε να πετάτε εκατομμύρια για σίτιση και διαβίωση</w:t>
      </w:r>
      <w:r>
        <w:rPr>
          <w:rFonts w:eastAsia="Times New Roman" w:cs="Times New Roman"/>
          <w:szCs w:val="24"/>
        </w:rPr>
        <w:t xml:space="preserve"> χιλιάδων </w:t>
      </w:r>
      <w:proofErr w:type="spellStart"/>
      <w:r>
        <w:rPr>
          <w:rFonts w:eastAsia="Times New Roman" w:cs="Times New Roman"/>
          <w:szCs w:val="24"/>
        </w:rPr>
        <w:t>λαθροεποίκων</w:t>
      </w:r>
      <w:proofErr w:type="spellEnd"/>
      <w:r>
        <w:rPr>
          <w:rFonts w:eastAsia="Times New Roman" w:cs="Times New Roman"/>
          <w:szCs w:val="24"/>
        </w:rPr>
        <w:t xml:space="preserve"> μεταναστών και να μη νοιάζεστε για τα Ελληνόπουλα. </w:t>
      </w:r>
    </w:p>
    <w:p w14:paraId="50A7BB72"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Επίσης, δεν είναι δυνατόν να εξισώνετε όλες τις μορφές αναπηρίας. Ένα παιδί με βαριάς μορφής αυτισμό έχει σαφώς μεγαλύτερες και ιδιαίτερες ανάγκες από ένα παιδί με δυσλεξία ή με ήπι</w:t>
      </w:r>
      <w:r>
        <w:rPr>
          <w:rFonts w:eastAsia="Times New Roman" w:cs="Times New Roman"/>
          <w:szCs w:val="24"/>
        </w:rPr>
        <w:t xml:space="preserve">α μορφή συνδρόμου </w:t>
      </w:r>
      <w:proofErr w:type="spellStart"/>
      <w:r>
        <w:rPr>
          <w:rFonts w:eastAsia="Times New Roman" w:cs="Times New Roman"/>
          <w:szCs w:val="24"/>
        </w:rPr>
        <w:t>Άσπεργκερ</w:t>
      </w:r>
      <w:proofErr w:type="spellEnd"/>
      <w:r>
        <w:rPr>
          <w:rFonts w:eastAsia="Times New Roman" w:cs="Times New Roman"/>
          <w:szCs w:val="24"/>
        </w:rPr>
        <w:t>, το οποίο με παράλληλη στήριξη θα μπορούσε να υπάρχει σε μια συνηθισμένη τάξη. Έχετε μια ισοπεδωτική τάση</w:t>
      </w:r>
      <w:r>
        <w:rPr>
          <w:rFonts w:eastAsia="Times New Roman" w:cs="Times New Roman"/>
          <w:szCs w:val="24"/>
        </w:rPr>
        <w:t>,</w:t>
      </w:r>
      <w:r>
        <w:rPr>
          <w:rFonts w:eastAsia="Times New Roman" w:cs="Times New Roman"/>
          <w:szCs w:val="24"/>
        </w:rPr>
        <w:t xml:space="preserve"> την οποία τη μεταφέρετε σε όλους τους τομείς της διακυβέρνησής σας. </w:t>
      </w:r>
    </w:p>
    <w:p w14:paraId="50A7BB73"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Περάσατε μια ρύθμιση προσφάτως με την οποία δεν θα δ</w:t>
      </w:r>
      <w:r>
        <w:rPr>
          <w:rFonts w:eastAsia="Times New Roman" w:cs="Times New Roman"/>
          <w:szCs w:val="24"/>
        </w:rPr>
        <w:t xml:space="preserve">ίνετε πλέον χρήματα στους γονείς να πάνε για </w:t>
      </w:r>
      <w:proofErr w:type="spellStart"/>
      <w:r>
        <w:rPr>
          <w:rFonts w:eastAsia="Times New Roman" w:cs="Times New Roman"/>
          <w:szCs w:val="24"/>
        </w:rPr>
        <w:t>λογοθεραπεία</w:t>
      </w:r>
      <w:proofErr w:type="spellEnd"/>
      <w:r>
        <w:rPr>
          <w:rFonts w:eastAsia="Times New Roman" w:cs="Times New Roman"/>
          <w:szCs w:val="24"/>
        </w:rPr>
        <w:t xml:space="preserve"> τα παιδιά τους που έχουν πρόβλημα. Εκεί δεν σας έπιασε η ευαισθησία σας; Δεν σας ένοιαξε για τους γονείς που δεν δύνανται να πληρώσουν ακόμα και 400 ευρώ το</w:t>
      </w:r>
      <w:r>
        <w:rPr>
          <w:rFonts w:eastAsia="Times New Roman" w:cs="Times New Roman"/>
          <w:szCs w:val="24"/>
        </w:rPr>
        <w:t>ν</w:t>
      </w:r>
      <w:r>
        <w:rPr>
          <w:rFonts w:eastAsia="Times New Roman" w:cs="Times New Roman"/>
          <w:szCs w:val="24"/>
        </w:rPr>
        <w:t xml:space="preserve"> μήνα για ένα παιδί με αυτισμό ή με ανάγκ</w:t>
      </w:r>
      <w:r>
        <w:rPr>
          <w:rFonts w:eastAsia="Times New Roman" w:cs="Times New Roman"/>
          <w:szCs w:val="24"/>
        </w:rPr>
        <w:t xml:space="preserve">ες </w:t>
      </w:r>
      <w:proofErr w:type="spellStart"/>
      <w:r>
        <w:rPr>
          <w:rFonts w:eastAsia="Times New Roman" w:cs="Times New Roman"/>
          <w:szCs w:val="24"/>
        </w:rPr>
        <w:t>λογοθεραπείας</w:t>
      </w:r>
      <w:proofErr w:type="spellEnd"/>
      <w:r>
        <w:rPr>
          <w:rFonts w:eastAsia="Times New Roman" w:cs="Times New Roman"/>
          <w:szCs w:val="24"/>
        </w:rPr>
        <w:t xml:space="preserve"> και </w:t>
      </w:r>
      <w:proofErr w:type="spellStart"/>
      <w:r>
        <w:rPr>
          <w:rFonts w:eastAsia="Times New Roman" w:cs="Times New Roman"/>
          <w:szCs w:val="24"/>
        </w:rPr>
        <w:t>εργοθεραπείας</w:t>
      </w:r>
      <w:proofErr w:type="spellEnd"/>
      <w:r>
        <w:rPr>
          <w:rFonts w:eastAsia="Times New Roman" w:cs="Times New Roman"/>
          <w:szCs w:val="24"/>
        </w:rPr>
        <w:t xml:space="preserve">; </w:t>
      </w:r>
    </w:p>
    <w:p w14:paraId="50A7BB74"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Φέρνετε ένα σημαντικό νομοθέτημα για την παιδεία μαζί με άσχετες τροπολογίες. Αυτό από μόνο του μειώνει τη σοβαρότητα του νομοσχεδίου. Αδυνατείτε να δείτε τη ζοφερή πραγματικότητα στην οποία έχει φτάσει η ανώτατη βαθμίδ</w:t>
      </w:r>
      <w:r>
        <w:rPr>
          <w:rFonts w:eastAsia="Times New Roman" w:cs="Times New Roman"/>
          <w:szCs w:val="24"/>
        </w:rPr>
        <w:t>α εκπαίδευσης, για την οποία κατάντια έχετε και εσείς ένα μεγάλο κομμάτι ευθύνης, αφού η Δεξιά σάς άφησε εδώ και χρόνια να αλωνίζετε ελεύθερα και να ποτίζετε με το δηλητήριό σας τους νέους με σάπιες, κενές ιδεολογίες και το μόνο που σας ενδιαφέρει είναι οι</w:t>
      </w:r>
      <w:r>
        <w:rPr>
          <w:rFonts w:eastAsia="Times New Roman" w:cs="Times New Roman"/>
          <w:szCs w:val="24"/>
        </w:rPr>
        <w:t xml:space="preserve"> ιδεοληψίες σας. </w:t>
      </w:r>
    </w:p>
    <w:p w14:paraId="50A7BB75"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Στα πανεπιστήμια έχουμε έντονα κρούσματα ανομίας. Στην ΑΣΟΕΕ το λαθρεμπόριο τσιγάρων γίνεται απροκάλυπτα στον προαύλιο χώρο, ενώ δεν λείπουν και καταγγελίες σε άλλα πανεπιστημιακά ιδρύματα για εμπόριο ναρκωτικών, βιασμούς, τραμπουκισμούς, μπόχα και δυσωδία</w:t>
      </w:r>
      <w:r>
        <w:rPr>
          <w:rFonts w:eastAsia="Times New Roman" w:cs="Times New Roman"/>
          <w:szCs w:val="24"/>
        </w:rPr>
        <w:t xml:space="preserve">. </w:t>
      </w:r>
    </w:p>
    <w:p w14:paraId="50A7BB76"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Σε κάθε πολιτισμένο κράτος τα πανεπιστήμια αποτελούν τα στολίδια της χώρας και κάθε κράτος είναι περήφανο γι’ αυτά. Στην Ελλάδα όμως έχουν καταντήσει να αποτελούν εικόνες ντροπής. Τα ελληνικά πανεπιστήμια είναι υποβαθμισμένα στη διεθνή κατάταξη και δεν </w:t>
      </w:r>
      <w:r>
        <w:rPr>
          <w:rFonts w:eastAsia="Times New Roman" w:cs="Times New Roman"/>
          <w:szCs w:val="24"/>
        </w:rPr>
        <w:t>αποτελούν σε κα</w:t>
      </w:r>
      <w:r>
        <w:rPr>
          <w:rFonts w:eastAsia="Times New Roman" w:cs="Times New Roman"/>
          <w:szCs w:val="24"/>
        </w:rPr>
        <w:t>μ</w:t>
      </w:r>
      <w:r>
        <w:rPr>
          <w:rFonts w:eastAsia="Times New Roman" w:cs="Times New Roman"/>
          <w:szCs w:val="24"/>
        </w:rPr>
        <w:t xml:space="preserve">μία περίπτωση πόλο έλξης για ξένους φοιτητές. Ευτυχώς που ακόμη υπάρχει το ελληνικό δαιμόνιο και υπάρχουν ακόμη περιπτώσεις φοιτητών που μας βγάζουν ασπροπρόσωπους σε διεθνείς επιστημονικούς διαγωνισμούς. </w:t>
      </w:r>
    </w:p>
    <w:p w14:paraId="50A7BB77"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Γονείς στερούνται για να πληρώσουν</w:t>
      </w:r>
      <w:r>
        <w:rPr>
          <w:rFonts w:eastAsia="Times New Roman" w:cs="Times New Roman"/>
          <w:szCs w:val="24"/>
        </w:rPr>
        <w:t xml:space="preserve"> τα φροντιστήρια των παιδιών τους για την εισαγωγή τους στην τριτοβάθμια εκπαίδευση και καταλήγουν να πληρώνουν έξτρα εξάμηνα διαβίωσης ενοικίασης κατοικιών</w:t>
      </w:r>
      <w:r>
        <w:rPr>
          <w:rFonts w:eastAsia="Times New Roman" w:cs="Times New Roman"/>
          <w:szCs w:val="24"/>
        </w:rPr>
        <w:t>,</w:t>
      </w:r>
      <w:r>
        <w:rPr>
          <w:rFonts w:eastAsia="Times New Roman" w:cs="Times New Roman"/>
          <w:szCs w:val="24"/>
        </w:rPr>
        <w:t xml:space="preserve"> λόγω καταλήψεων γνωστών ταραχοποιών στοιχείων.</w:t>
      </w:r>
    </w:p>
    <w:p w14:paraId="50A7BB7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ποια δωρεάν παιδεία μιλάμε, όταν αναγκάζονται π</w:t>
      </w:r>
      <w:r>
        <w:rPr>
          <w:rFonts w:eastAsia="Times New Roman" w:cs="Times New Roman"/>
          <w:szCs w:val="24"/>
        </w:rPr>
        <w:t>αιδιά να πάνε από το δημοτικό ακόμη σε φροντιστήρια, αφού στα σχολεία έχει υποβαθμιστεί η εκπαίδευση; Κάνουν φροντιστήρια για εξετάσεις σε γυμνάσιο και λύκειο, φροντιστήρια για να περάσουν στο πανεπιστήμιο, φροντιστήρια για να μάθουν μία ή δύο ξένες γλώσσε</w:t>
      </w:r>
      <w:r>
        <w:rPr>
          <w:rFonts w:eastAsia="Times New Roman" w:cs="Times New Roman"/>
          <w:szCs w:val="24"/>
        </w:rPr>
        <w:t xml:space="preserve">ς, τη στιγμή που ακόμα δεν ξέρουν την ελληνική! </w:t>
      </w:r>
    </w:p>
    <w:p w14:paraId="50A7BB7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Φαίνεται πως σ’ αυτή εδώ την Αίθουσα ζείτε σε άλλον κόσμο ή πολύ απλά σ</w:t>
      </w:r>
      <w:r>
        <w:rPr>
          <w:rFonts w:eastAsia="Times New Roman" w:cs="Times New Roman"/>
          <w:szCs w:val="24"/>
        </w:rPr>
        <w:t>ά</w:t>
      </w:r>
      <w:r>
        <w:rPr>
          <w:rFonts w:eastAsia="Times New Roman" w:cs="Times New Roman"/>
          <w:szCs w:val="24"/>
        </w:rPr>
        <w:t>ς αρέσουν όλο αυτό το μπάχαλο και η ανομία που κυριαρχούν στα ελληνικά πανεπιστήμια. Δεν εξηγείται αλλιώς, όταν</w:t>
      </w:r>
      <w:r>
        <w:rPr>
          <w:rFonts w:eastAsia="Times New Roman" w:cs="Times New Roman"/>
          <w:szCs w:val="24"/>
        </w:rPr>
        <w:t>,</w:t>
      </w:r>
      <w:r>
        <w:rPr>
          <w:rFonts w:eastAsia="Times New Roman" w:cs="Times New Roman"/>
          <w:szCs w:val="24"/>
        </w:rPr>
        <w:t xml:space="preserve"> αντί να κοιτάξετε να λ</w:t>
      </w:r>
      <w:r>
        <w:rPr>
          <w:rFonts w:eastAsia="Times New Roman" w:cs="Times New Roman"/>
          <w:szCs w:val="24"/>
        </w:rPr>
        <w:t>ύσετε βασικά ζητήματα που ταλανίζουν τα πανεπιστήμια, κύριο μέλημά σας φαίνεται ότι αποτελεί εάν ο Υπουργός θα έχει την πλήρη δικαιοδοσία στα συμβούλια των πανεπιστημίων, μην τυχόν σας ξεφύγει κανένα μεταπτυχιακό που δεν θα συγκλίνει με τις δικές σας απόψε</w:t>
      </w:r>
      <w:r>
        <w:rPr>
          <w:rFonts w:eastAsia="Times New Roman" w:cs="Times New Roman"/>
          <w:szCs w:val="24"/>
        </w:rPr>
        <w:t xml:space="preserve">ις, μην τυχόν γίνεται αναφορά στον Κολοκοτρώνη και θιγούν οι δήθεν ελληνοτουρκικές σας σχέσεις. </w:t>
      </w:r>
    </w:p>
    <w:p w14:paraId="50A7BB7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Αντί να ενισχύετε την κλασική παιδεία σε συνάρτηση και με μεταπτυχιακά συναφή με το αρχαίο ελληνικό μεγαλείο, για να υπάρξει και </w:t>
      </w:r>
      <w:r>
        <w:rPr>
          <w:rFonts w:eastAsia="Times New Roman" w:cs="Times New Roman"/>
          <w:szCs w:val="24"/>
          <w:lang w:val="en-US"/>
        </w:rPr>
        <w:t>ad</w:t>
      </w:r>
      <w:r w:rsidRPr="0034560A">
        <w:rPr>
          <w:rFonts w:eastAsia="Times New Roman" w:cs="Times New Roman"/>
          <w:szCs w:val="24"/>
        </w:rPr>
        <w:t xml:space="preserve"> </w:t>
      </w:r>
      <w:r>
        <w:rPr>
          <w:rFonts w:eastAsia="Times New Roman" w:cs="Times New Roman"/>
          <w:szCs w:val="24"/>
          <w:lang w:val="en-US"/>
        </w:rPr>
        <w:t>hoc</w:t>
      </w:r>
      <w:r w:rsidRPr="0034560A">
        <w:rPr>
          <w:rFonts w:eastAsia="Times New Roman" w:cs="Times New Roman"/>
          <w:szCs w:val="24"/>
        </w:rPr>
        <w:t xml:space="preserve"> </w:t>
      </w:r>
      <w:r>
        <w:rPr>
          <w:rFonts w:eastAsia="Times New Roman" w:cs="Times New Roman"/>
          <w:szCs w:val="24"/>
        </w:rPr>
        <w:t>πραγμάτωση των διδακτέω</w:t>
      </w:r>
      <w:r>
        <w:rPr>
          <w:rFonts w:eastAsia="Times New Roman" w:cs="Times New Roman"/>
          <w:szCs w:val="24"/>
        </w:rPr>
        <w:t>ν, όπως</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για τον Πελοποννησιακό </w:t>
      </w:r>
      <w:r>
        <w:rPr>
          <w:rFonts w:eastAsia="Times New Roman" w:cs="Times New Roman"/>
          <w:szCs w:val="24"/>
        </w:rPr>
        <w:t>Π</w:t>
      </w:r>
      <w:r>
        <w:rPr>
          <w:rFonts w:eastAsia="Times New Roman" w:cs="Times New Roman"/>
          <w:szCs w:val="24"/>
        </w:rPr>
        <w:t>όλεμο, για τον Θουκυδίδη, τον πατέρα της σχολής του ρεαλισμού, αντί να γίνει μία επίσκεψη στη Μήλο, εσείς επιθυμείτε να διαγράψετε από τη συλλογική μνήμη των Ελλήνων τα διδάγματα των αρχαίων κλασ</w:t>
      </w:r>
      <w:r>
        <w:rPr>
          <w:rFonts w:eastAsia="Times New Roman" w:cs="Times New Roman"/>
          <w:szCs w:val="24"/>
        </w:rPr>
        <w:t xml:space="preserve">ικών. Αυτό, όμως, δεν σημαίνει πως το ίδιο γίνεται και στο εξωτερικό. </w:t>
      </w:r>
    </w:p>
    <w:p w14:paraId="50A7BB7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μπορούσατε να ενισχύσετε την ελληνική οικονομία, βάζοντας δίδακτρα σε ξένους φοιτητές ή να πάρετε κονδύλια από την Ευρωπαϊκή Ένωση για χορηγία υποτροφιών σε Ευρωπαίους πολίτες, για ν</w:t>
      </w:r>
      <w:r>
        <w:rPr>
          <w:rFonts w:eastAsia="Times New Roman" w:cs="Times New Roman"/>
          <w:szCs w:val="24"/>
        </w:rPr>
        <w:t>α σπουδάσουν στην Ελλάδα. Όμως, δυστυχώς η αντίθεσή σας στην κλασική παιδεία, που προσομοιάζει με μίσος στην ελληνική ταυτότητα, δεν σας αφήνει να ανοίξετε τον δρόμο σε μεταρρυθμίσεις, που και έσοδα θα φέρουν στον ελληνικό λαό, αλλά και θα ανυψώσουν το μορ</w:t>
      </w:r>
      <w:r>
        <w:rPr>
          <w:rFonts w:eastAsia="Times New Roman" w:cs="Times New Roman"/>
          <w:szCs w:val="24"/>
        </w:rPr>
        <w:t>φωτικό επίπεδο.</w:t>
      </w:r>
    </w:p>
    <w:p w14:paraId="50A7BB7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0A7BB7D" w14:textId="77777777" w:rsidR="007C6747" w:rsidRDefault="00E91359">
      <w:pPr>
        <w:spacing w:after="0" w:line="600" w:lineRule="auto"/>
        <w:ind w:firstLine="720"/>
        <w:jc w:val="both"/>
        <w:rPr>
          <w:rFonts w:eastAsia="Times New Roman" w:cs="Times New Roman"/>
          <w:szCs w:val="24"/>
        </w:rPr>
      </w:pPr>
      <w:r w:rsidRPr="00D3192B">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Κύριε συνάδελφε, ολοκληρώστε, παρακαλώ. </w:t>
      </w:r>
    </w:p>
    <w:p w14:paraId="50A7BB7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Κλείνω με μία πρόταση. </w:t>
      </w:r>
    </w:p>
    <w:p w14:paraId="50A7BB7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καταψήφιση του νομοσχεδίου για εμάς, τ</w:t>
      </w:r>
      <w:r>
        <w:rPr>
          <w:rFonts w:eastAsia="Times New Roman" w:cs="Times New Roman"/>
          <w:szCs w:val="24"/>
        </w:rPr>
        <w:t>ους εθνικιστές, είναι μονόδρομος. Παραμένουμε πιστοί στο άρωμα της ελληνικής παιδείας του Περικλή Γιαννόπουλου, του Ιωάννη Συκουτρή, του Κωστή Παλαμά, του Αριστοτέλη Βαλαωρίτη και του Ίωνος Δραγούμη.</w:t>
      </w:r>
    </w:p>
    <w:p w14:paraId="50A7BB80"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0A7BB81" w14:textId="77777777" w:rsidR="007C6747" w:rsidRDefault="00E91359">
      <w:pPr>
        <w:spacing w:after="0" w:line="600" w:lineRule="auto"/>
        <w:ind w:firstLine="720"/>
        <w:jc w:val="both"/>
        <w:rPr>
          <w:rFonts w:eastAsia="Times New Roman" w:cs="Times New Roman"/>
          <w:szCs w:val="24"/>
        </w:rPr>
      </w:pPr>
      <w:r w:rsidRPr="00D3192B">
        <w:rPr>
          <w:rFonts w:eastAsia="Times New Roman" w:cs="Times New Roman"/>
          <w:b/>
          <w:szCs w:val="24"/>
        </w:rPr>
        <w:t>ΠΡΟΕΔΡ</w:t>
      </w:r>
      <w:r w:rsidRPr="00D3192B">
        <w:rPr>
          <w:rFonts w:eastAsia="Times New Roman" w:cs="Times New Roman"/>
          <w:b/>
          <w:szCs w:val="24"/>
        </w:rPr>
        <w:t>ΕΥΩΝ (Σπυρίδων Λυκούδης):</w:t>
      </w:r>
      <w:r>
        <w:rPr>
          <w:rFonts w:eastAsia="Times New Roman" w:cs="Times New Roman"/>
          <w:b/>
          <w:szCs w:val="24"/>
        </w:rPr>
        <w:t xml:space="preserve"> </w:t>
      </w:r>
      <w:r>
        <w:rPr>
          <w:rFonts w:eastAsia="Times New Roman" w:cs="Times New Roman"/>
          <w:szCs w:val="24"/>
        </w:rPr>
        <w:t xml:space="preserve">Ευχαριστούμε. </w:t>
      </w:r>
    </w:p>
    <w:p w14:paraId="50A7BB8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Κωνσταντινέα</w:t>
      </w:r>
      <w:proofErr w:type="spellEnd"/>
      <w:r>
        <w:rPr>
          <w:rFonts w:eastAsia="Times New Roman" w:cs="Times New Roman"/>
          <w:szCs w:val="24"/>
        </w:rPr>
        <w:t>, έχετε τον λόγο για πέντε λεπτά.</w:t>
      </w:r>
    </w:p>
    <w:p w14:paraId="50A7BB8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Κυρίες και κύριοι συνάδελφοι, θα ξεκινήσω την ομιλία μου με ένα κοινό πιστεύω, μια παραδοχή</w:t>
      </w:r>
      <w:r>
        <w:rPr>
          <w:rFonts w:eastAsia="Times New Roman" w:cs="Times New Roman"/>
          <w:szCs w:val="24"/>
        </w:rPr>
        <w:t>,</w:t>
      </w:r>
      <w:r>
        <w:rPr>
          <w:rFonts w:eastAsia="Times New Roman" w:cs="Times New Roman"/>
          <w:szCs w:val="24"/>
        </w:rPr>
        <w:t xml:space="preserve"> η οποία μας βρίσκει όλους σύμφωνους σ’ αυτή την </w:t>
      </w:r>
      <w:r>
        <w:rPr>
          <w:rFonts w:eastAsia="Times New Roman" w:cs="Times New Roman"/>
          <w:szCs w:val="24"/>
        </w:rPr>
        <w:t xml:space="preserve">Αίθουσα. </w:t>
      </w:r>
    </w:p>
    <w:p w14:paraId="50A7BB8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Ως θεματοφύλακες του δημοκρατικού πολιτεύματος δεν μπορούμε να μη χρησιμοποιούμε ως ασπίδα την παιδεία. Άλλωστε είναι τόσο στενά συνδεδεμένες οι έννοιες δημοκρατία και παιδεία, που η μία αποτελεί προϋπόθεση της άλλης. Συνεπώς η οικοδόμηση ενός στ</w:t>
      </w:r>
      <w:r>
        <w:rPr>
          <w:rFonts w:eastAsia="Times New Roman" w:cs="Times New Roman"/>
          <w:szCs w:val="24"/>
        </w:rPr>
        <w:t>ιβαρού εκπαιδευτικού συστήματος αποτελεί υποχρέωσή μας και αναφαίρετο δικαίωμα των πολιτών που μας έφεραν εδώ μέσα.</w:t>
      </w:r>
    </w:p>
    <w:p w14:paraId="50A7BB8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Τα τελευταία δυόμισι χρόνια και μετά από εξαντλητικές διαβουλεύσεις με τα μέλη της ακαδημαϊκής κοινότητας και τους εμπλεκόμενους φορείς φθάσ</w:t>
      </w:r>
      <w:r>
        <w:rPr>
          <w:rFonts w:eastAsia="Times New Roman" w:cs="Times New Roman"/>
          <w:szCs w:val="24"/>
        </w:rPr>
        <w:t xml:space="preserve">αμε σήμερα να ψηφίσουμε το νομοσχέδιο που περιορίζει σθεναρά τη μετατροπή της παρεχόμενης εκπαίδευσης σε εμπορεύσιμο είδος. Δεν γίνεται να ιεραρχούμε την πρόσβαση σε ανώτατες βαθμίδες εκπαίδευσης σύμφωνα με την αγοραστική δύναμη του καθενός. </w:t>
      </w:r>
    </w:p>
    <w:p w14:paraId="50A7BB8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 νόμος της α</w:t>
      </w:r>
      <w:r>
        <w:rPr>
          <w:rFonts w:eastAsia="Times New Roman" w:cs="Times New Roman"/>
          <w:szCs w:val="24"/>
        </w:rPr>
        <w:t xml:space="preserve">πορρύθμισης, δηλαδή ο </w:t>
      </w:r>
      <w:r>
        <w:rPr>
          <w:rFonts w:eastAsia="Times New Roman" w:cs="Times New Roman"/>
          <w:szCs w:val="24"/>
        </w:rPr>
        <w:t>ν</w:t>
      </w:r>
      <w:r>
        <w:rPr>
          <w:rFonts w:eastAsia="Times New Roman" w:cs="Times New Roman"/>
          <w:szCs w:val="24"/>
        </w:rPr>
        <w:t>όμος Διαμαντοπούλου, στόχευε στην αποκομιδή εκ των έσω του δημόσιου χαρακτήρα των ιδρυμάτων. Παρά την επιταγή του άρθρου 16 του Συντάγματος, είχε ως στόχο το πανεπιστήμιο του κερδοσκοπικού οργανισμού, διαμόρφωνε αγοραίους μηχανισμούς</w:t>
      </w:r>
      <w:r>
        <w:rPr>
          <w:rFonts w:eastAsia="Times New Roman" w:cs="Times New Roman"/>
          <w:szCs w:val="24"/>
        </w:rPr>
        <w:t xml:space="preserve"> εντός της πανεπιστημιακής κοινότητας με σχέδια επί </w:t>
      </w:r>
      <w:proofErr w:type="spellStart"/>
      <w:r>
        <w:rPr>
          <w:rFonts w:eastAsia="Times New Roman" w:cs="Times New Roman"/>
          <w:szCs w:val="24"/>
        </w:rPr>
        <w:t>χάρτου</w:t>
      </w:r>
      <w:proofErr w:type="spellEnd"/>
      <w:r>
        <w:rPr>
          <w:rFonts w:eastAsia="Times New Roman" w:cs="Times New Roman"/>
          <w:szCs w:val="24"/>
        </w:rPr>
        <w:t>, που διέλυσαν προϋπολογισμούς και εξαφάνισαν τμήματα-κ</w:t>
      </w:r>
      <w:r>
        <w:rPr>
          <w:rFonts w:eastAsia="Times New Roman" w:cs="Times New Roman"/>
          <w:szCs w:val="24"/>
        </w:rPr>
        <w:t>όσμημα</w:t>
      </w:r>
      <w:r>
        <w:rPr>
          <w:rFonts w:eastAsia="Times New Roman" w:cs="Times New Roman"/>
          <w:szCs w:val="24"/>
        </w:rPr>
        <w:t xml:space="preserve"> για μικροπολιτικά συμφέροντα. </w:t>
      </w:r>
    </w:p>
    <w:p w14:paraId="50A7BB8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Ένα παράδειγμα τέτοιας μεταχείρισης είναι και το Τμήμα </w:t>
      </w:r>
      <w:proofErr w:type="spellStart"/>
      <w:r>
        <w:rPr>
          <w:rFonts w:eastAsia="Times New Roman" w:cs="Times New Roman"/>
          <w:szCs w:val="24"/>
        </w:rPr>
        <w:t>Λογοθεραπείας</w:t>
      </w:r>
      <w:proofErr w:type="spellEnd"/>
      <w:r>
        <w:rPr>
          <w:rFonts w:eastAsia="Times New Roman" w:cs="Times New Roman"/>
          <w:szCs w:val="24"/>
        </w:rPr>
        <w:t xml:space="preserve"> στη Μεσσηνία, το οποίο δεν πρόλαβε ν</w:t>
      </w:r>
      <w:r>
        <w:rPr>
          <w:rFonts w:eastAsia="Times New Roman" w:cs="Times New Roman"/>
          <w:szCs w:val="24"/>
        </w:rPr>
        <w:t>α ανοίξει καλά</w:t>
      </w:r>
      <w:r>
        <w:rPr>
          <w:rFonts w:eastAsia="Times New Roman" w:cs="Times New Roman"/>
          <w:szCs w:val="24"/>
        </w:rPr>
        <w:t xml:space="preserve"> </w:t>
      </w:r>
      <w:proofErr w:type="spellStart"/>
      <w:r>
        <w:rPr>
          <w:rFonts w:eastAsia="Times New Roman" w:cs="Times New Roman"/>
          <w:szCs w:val="24"/>
        </w:rPr>
        <w:t>καλά</w:t>
      </w:r>
      <w:proofErr w:type="spellEnd"/>
      <w:r>
        <w:rPr>
          <w:rFonts w:eastAsia="Times New Roman" w:cs="Times New Roman"/>
          <w:szCs w:val="24"/>
        </w:rPr>
        <w:t xml:space="preserve"> και κάποια τοπικά συμφέροντα το δρομολόγησαν προς εξαφάνιση, αδιαφορώντας για τις εκατοντάδες χιλιάδες ευρώ δημόσιου χρήματος που δαπανήθηκαν για τη δημιουργία του από τους Έλληνες φορολογούμενους. </w:t>
      </w:r>
    </w:p>
    <w:p w14:paraId="50A7BB8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Ευτυχώς αυτή η Κυβέρνηση έβαλε τέλος </w:t>
      </w:r>
      <w:r>
        <w:rPr>
          <w:rFonts w:eastAsia="Times New Roman" w:cs="Times New Roman"/>
          <w:szCs w:val="24"/>
        </w:rPr>
        <w:t xml:space="preserve">σε αυτές τις δόλιες μεθοδεύσεις και το </w:t>
      </w:r>
      <w:r>
        <w:rPr>
          <w:rFonts w:eastAsia="Times New Roman" w:cs="Times New Roman"/>
          <w:szCs w:val="24"/>
        </w:rPr>
        <w:t>τ</w:t>
      </w:r>
      <w:r>
        <w:rPr>
          <w:rFonts w:eastAsia="Times New Roman" w:cs="Times New Roman"/>
          <w:szCs w:val="24"/>
        </w:rPr>
        <w:t xml:space="preserve">μήμα από φέτος επαναλειτουργεί. </w:t>
      </w:r>
    </w:p>
    <w:p w14:paraId="50A7BB8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Αγαπητοί συνάδελφοι της Αντιπολίτευσης, το νομοσχέδιο του Υπουργείου βρίσκεται προς την αντίθετη κατεύθυνση που συστηματικά επιδιώκετε. Αντιμάχεται τη μετατροπή των πανεπιστημίων σε ε</w:t>
      </w:r>
      <w:r>
        <w:rPr>
          <w:rFonts w:eastAsia="Times New Roman" w:cs="Times New Roman"/>
          <w:szCs w:val="24"/>
        </w:rPr>
        <w:t xml:space="preserve">πιχειρήσεις για τη μόρφωση, σε μια ακόμη υπηρεσία το κόστος της οποίας θα ρυθμίζεται από την αγορά -όπως συνήθως λέγεται σε όλα τα νομοσχέδια- και που θα επιβαρύνει τους πιθανούς πελάτες, δηλαδή τα παιδιά μας. </w:t>
      </w:r>
    </w:p>
    <w:p w14:paraId="50A7BB8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δικαίωμα στη μόρφωση δεν μπορεί να συνδέετ</w:t>
      </w:r>
      <w:r>
        <w:rPr>
          <w:rFonts w:eastAsia="Times New Roman" w:cs="Times New Roman"/>
          <w:szCs w:val="24"/>
        </w:rPr>
        <w:t>αι με το πόσο βαριά είναι η τσέπη του κάθε Έλληνα πολίτη. Η γνώση ήταν και θα παραμείνει κοινωνικό αγαθό και πράγματι στεκόμαστε σθεναρά απέναντι στη λογική των λίγων και των εκλεκτών, των δικών σας αρίστων. Δεν υπάρχουν παιδιά μας και παιδιά σας σε ένα τό</w:t>
      </w:r>
      <w:r>
        <w:rPr>
          <w:rFonts w:eastAsia="Times New Roman" w:cs="Times New Roman"/>
          <w:szCs w:val="24"/>
        </w:rPr>
        <w:t xml:space="preserve">σο σημαντικό ζήτημα. Δικαίωμα στη μόρφωση έχουν όλοι. Άλλωστε δεν γίνεται να μην παρέχεις σαν πολιτεία αυτό το δικαίωμα, όταν δοκιμάζονται οι αντοχές των μεσαίων και κατωτέρων οικονομικά στρωμάτων. </w:t>
      </w:r>
    </w:p>
    <w:p w14:paraId="50A7BB8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παρούσα Κυβέρνηση έχει ενισχύσει τους νέους επιστήμονες</w:t>
      </w:r>
      <w:r>
        <w:rPr>
          <w:rFonts w:eastAsia="Times New Roman" w:cs="Times New Roman"/>
          <w:szCs w:val="24"/>
        </w:rPr>
        <w:t xml:space="preserve"> και τα ΑΕΙ με υποτροφίες και χορηγίες ερευνητικών προγραμμάτων σε βαθμό πρωτόγνωρο συγκριτικά με τα δεδομένα της τελευταίας δεκαετίας. </w:t>
      </w:r>
    </w:p>
    <w:p w14:paraId="50A7BB8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να καταπολεμήσουμε την εκροή μυαλών, όπως λέτε εσείς, «τρέχουν» προγράμματα 325 εκατομμυρίων ευρώ. Τα 125 εκατομμύρ</w:t>
      </w:r>
      <w:r>
        <w:rPr>
          <w:rFonts w:eastAsia="Times New Roman" w:cs="Times New Roman"/>
          <w:szCs w:val="24"/>
        </w:rPr>
        <w:t xml:space="preserve">ια ευρώ αφορούν τα ΕΣΠΑ και τα 200 εκατομμύρια ευρώ αφορούν το Ελληνικό Ίδρυμα Έρευνας και Καινοτομίας, που εσείς το είχατε ξεχάσει διά παντός. </w:t>
      </w:r>
    </w:p>
    <w:p w14:paraId="50A7BB8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αιμορραγία πρέπει να σταματήσει. Δεν φοβόμαστε τις προκλήσεις και αυτό είναι ένα ακόμη στοίχημα για μας. Τα πανεπιστήμιά μας χαρακτηρίζονται αυτή τη στιγμή από υψηλό επίπεδο παροχής γνώσης και έρευνας. Μέλημά μας είναι να ενισχυθούν, να βελτιωθούν και να</w:t>
      </w:r>
      <w:r>
        <w:rPr>
          <w:rFonts w:eastAsia="Times New Roman" w:cs="Times New Roman"/>
          <w:szCs w:val="24"/>
        </w:rPr>
        <w:t xml:space="preserve"> εκπληρώσουν τον ακαδημαϊκό και κοινωνικό τους ρόλο. Αυτό προϋποθέτει τη δημοκρατία στη διοίκηση, στη διδασκαλία, στην έρευνα και τη συμμετοχή όλων μας. </w:t>
      </w:r>
      <w:r>
        <w:rPr>
          <w:rFonts w:eastAsia="Times New Roman" w:cs="Times New Roman"/>
          <w:szCs w:val="24"/>
        </w:rPr>
        <w:t>Ε</w:t>
      </w:r>
      <w:r>
        <w:rPr>
          <w:rFonts w:eastAsia="Times New Roman" w:cs="Times New Roman"/>
          <w:szCs w:val="24"/>
        </w:rPr>
        <w:t>πειδή εδώ είναι όλη η ιεραρχία του Υπουργείου Παιδείας, παρόντος του Υπουργού καθώς και των εκλεκτών Υ</w:t>
      </w:r>
      <w:r>
        <w:rPr>
          <w:rFonts w:eastAsia="Times New Roman" w:cs="Times New Roman"/>
          <w:szCs w:val="24"/>
        </w:rPr>
        <w:t xml:space="preserve">φυπουργών, θα ήθελα να πω ότι η διαφορά μας με την Αξιωματική Αντιπολίτευση είναι ότι ένα αγαθό δεν μπορούν να μας πάρουν σε όλη μας της ζωή. Αυτό μου το είχε πει ένας δάσκαλός μου, αγαπητέ κύριε </w:t>
      </w:r>
      <w:proofErr w:type="spellStart"/>
      <w:r>
        <w:rPr>
          <w:rFonts w:eastAsia="Times New Roman" w:cs="Times New Roman"/>
          <w:szCs w:val="24"/>
        </w:rPr>
        <w:t>Ζουράρι</w:t>
      </w:r>
      <w:proofErr w:type="spellEnd"/>
      <w:r>
        <w:rPr>
          <w:rFonts w:eastAsia="Times New Roman" w:cs="Times New Roman"/>
          <w:szCs w:val="24"/>
        </w:rPr>
        <w:t xml:space="preserve">, μιας και μου δώσατε την πάσα. Μου είχε πει: </w:t>
      </w:r>
      <w:r>
        <w:rPr>
          <w:rFonts w:eastAsia="Times New Roman" w:cs="Times New Roman"/>
          <w:szCs w:val="24"/>
        </w:rPr>
        <w:t>«Ό</w:t>
      </w:r>
      <w:r>
        <w:rPr>
          <w:rFonts w:eastAsia="Times New Roman" w:cs="Times New Roman"/>
          <w:szCs w:val="24"/>
        </w:rPr>
        <w:t>λα μπ</w:t>
      </w:r>
      <w:r>
        <w:rPr>
          <w:rFonts w:eastAsia="Times New Roman" w:cs="Times New Roman"/>
          <w:szCs w:val="24"/>
        </w:rPr>
        <w:t>ορούν να μας τα πάρουν εκτός από ένα πράγμα</w:t>
      </w:r>
      <w:r>
        <w:rPr>
          <w:rFonts w:eastAsia="Times New Roman" w:cs="Times New Roman"/>
          <w:szCs w:val="24"/>
        </w:rPr>
        <w:t>:</w:t>
      </w:r>
      <w:r>
        <w:rPr>
          <w:rFonts w:eastAsia="Times New Roman" w:cs="Times New Roman"/>
          <w:szCs w:val="24"/>
        </w:rPr>
        <w:t xml:space="preserve"> τη γνώση.</w:t>
      </w:r>
      <w:r>
        <w:rPr>
          <w:rFonts w:eastAsia="Times New Roman" w:cs="Times New Roman"/>
          <w:szCs w:val="24"/>
        </w:rPr>
        <w:t>».</w:t>
      </w:r>
      <w:r>
        <w:rPr>
          <w:rFonts w:eastAsia="Times New Roman" w:cs="Times New Roman"/>
          <w:szCs w:val="24"/>
        </w:rPr>
        <w:t xml:space="preserve"> Εμείς θα τη δώσουμε τη γνώση, αλλά χωρίς λεφτά, όπως θέλουν οι αγαπητοί κύριοι συνάδελφοι της Αντιπολίτευσης. </w:t>
      </w:r>
    </w:p>
    <w:p w14:paraId="50A7BB8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0A7BB8F"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B9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Και εμείς σας ευχαριστούμε, κύριε συνάδελφε. </w:t>
      </w:r>
    </w:p>
    <w:p w14:paraId="50A7BB91" w14:textId="77777777" w:rsidR="007C6747" w:rsidRDefault="00E91359">
      <w:pPr>
        <w:spacing w:after="0" w:line="600" w:lineRule="auto"/>
        <w:ind w:firstLine="720"/>
        <w:jc w:val="both"/>
        <w:rPr>
          <w:rFonts w:eastAsia="Times New Roman" w:cs="Times New Roman"/>
          <w:szCs w:val="24"/>
        </w:rPr>
      </w:pPr>
      <w:r w:rsidRPr="005574AA">
        <w:rPr>
          <w:rFonts w:eastAsia="Times New Roman" w:cs="Times New Roman"/>
          <w:b/>
          <w:szCs w:val="24"/>
        </w:rPr>
        <w:t>ΝΙΚΗ ΚΕΡΑΜΕΩΣ:</w:t>
      </w:r>
      <w:r>
        <w:rPr>
          <w:rFonts w:eastAsia="Times New Roman" w:cs="Times New Roman"/>
          <w:szCs w:val="24"/>
        </w:rPr>
        <w:t xml:space="preserve"> Πόσοι είναι ακόμη να μιλήσουν;</w:t>
      </w:r>
    </w:p>
    <w:p w14:paraId="50A7BB9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 συνάδελφος κ. </w:t>
      </w:r>
      <w:proofErr w:type="spellStart"/>
      <w:r>
        <w:rPr>
          <w:rFonts w:eastAsia="Times New Roman" w:cs="Times New Roman"/>
          <w:szCs w:val="24"/>
        </w:rPr>
        <w:t>Ουρσουζίδης</w:t>
      </w:r>
      <w:proofErr w:type="spellEnd"/>
      <w:r>
        <w:rPr>
          <w:rFonts w:eastAsia="Times New Roman" w:cs="Times New Roman"/>
          <w:szCs w:val="24"/>
        </w:rPr>
        <w:t xml:space="preserve"> είναι ο τελευταίος ομιλητής. Έχει ζητήσει ο κύριος Υπουργός να μιλήσει, </w:t>
      </w:r>
      <w:r>
        <w:rPr>
          <w:rFonts w:eastAsia="Times New Roman" w:cs="Times New Roman"/>
          <w:szCs w:val="24"/>
        </w:rPr>
        <w:t xml:space="preserve">έχετε δευτερολογίες εσείς και θα κλείσουμε. </w:t>
      </w:r>
    </w:p>
    <w:p w14:paraId="50A7BB9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Ουρσουζίδη</w:t>
      </w:r>
      <w:proofErr w:type="spellEnd"/>
      <w:r>
        <w:rPr>
          <w:rFonts w:eastAsia="Times New Roman" w:cs="Times New Roman"/>
          <w:szCs w:val="24"/>
        </w:rPr>
        <w:t xml:space="preserve">, έχετε τον λόγο. </w:t>
      </w:r>
    </w:p>
    <w:p w14:paraId="50A7BB9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Σας ευχαριστώ πολύ, κύριε Πρόεδρε.</w:t>
      </w:r>
    </w:p>
    <w:p w14:paraId="50A7BB9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 Κύριοι Υπουργοί, αγαπητοί συνάδελφοι, σήμερα ζήτησα τον λόγο προκειμένου να υποστηρίξω μια τροπολογία…</w:t>
      </w:r>
    </w:p>
    <w:p w14:paraId="50A7BB9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ΔΗΜΗΤΡΙ</w:t>
      </w:r>
      <w:r>
        <w:rPr>
          <w:rFonts w:eastAsia="Times New Roman" w:cs="Times New Roman"/>
          <w:b/>
          <w:szCs w:val="24"/>
        </w:rPr>
        <w:t xml:space="preserve">ΟΣ ΚΩΝΣΤΑΝΤΟΠΟΥΛΟΣ: </w:t>
      </w:r>
      <w:r>
        <w:rPr>
          <w:rFonts w:eastAsia="Times New Roman" w:cs="Times New Roman"/>
          <w:szCs w:val="24"/>
        </w:rPr>
        <w:t xml:space="preserve">Πρώτα θα μας ακούσει ο κύριος Υπουργός και μετά θα κλείσει. </w:t>
      </w:r>
    </w:p>
    <w:p w14:paraId="50A7BB97"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Αυτή είναι η πρακτική. Απλώς ο κύριος Υπουργός ζήτησε επιμόνως στην Έδρα αν μπορούσε να μιλήσει τώρα. Εντάξει, αφήστε να ολοκληρώσει ο κύριος σ</w:t>
      </w:r>
      <w:r>
        <w:rPr>
          <w:rFonts w:eastAsia="Times New Roman" w:cs="Times New Roman"/>
          <w:szCs w:val="24"/>
        </w:rPr>
        <w:t xml:space="preserve">υνάδελφος και θα δούμε. </w:t>
      </w:r>
    </w:p>
    <w:p w14:paraId="50A7BB98"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Έχω τον λόγο, κύριε Πρόεδρε; </w:t>
      </w:r>
    </w:p>
    <w:p w14:paraId="50A7BB9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Ναι, συνεχίστε, κύριε </w:t>
      </w:r>
      <w:proofErr w:type="spellStart"/>
      <w:r>
        <w:rPr>
          <w:rFonts w:eastAsia="Times New Roman" w:cs="Times New Roman"/>
          <w:szCs w:val="24"/>
        </w:rPr>
        <w:t>Ουρσουζίδη</w:t>
      </w:r>
      <w:proofErr w:type="spellEnd"/>
      <w:r>
        <w:rPr>
          <w:rFonts w:eastAsia="Times New Roman" w:cs="Times New Roman"/>
          <w:szCs w:val="24"/>
        </w:rPr>
        <w:t xml:space="preserve">. </w:t>
      </w:r>
    </w:p>
    <w:p w14:paraId="50A7BB9A"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Επαναλαμβάνω, λοιπόν, ότι ζήτησα τον λόγο για να αναφερθώ σε μια τροπολογία που αφορά στου</w:t>
      </w:r>
      <w:r>
        <w:rPr>
          <w:rFonts w:eastAsia="Times New Roman" w:cs="Times New Roman"/>
          <w:szCs w:val="24"/>
        </w:rPr>
        <w:t>ς Έλληνες αγρότες, στη διευκόλυνση να γίνουν επιτέλους νόμιμοι στη δραστηριότητα που ασκούν σε σχέση με τους εργάτες γης που απασχολούν.</w:t>
      </w:r>
    </w:p>
    <w:p w14:paraId="50A7BB9B" w14:textId="77777777" w:rsidR="007C6747" w:rsidRDefault="00E91359">
      <w:pPr>
        <w:spacing w:after="0" w:line="600" w:lineRule="auto"/>
        <w:ind w:firstLine="720"/>
        <w:jc w:val="both"/>
        <w:rPr>
          <w:rFonts w:eastAsia="Times New Roman" w:cs="Times New Roman"/>
          <w:b/>
          <w:szCs w:val="24"/>
        </w:rPr>
      </w:pPr>
      <w:r>
        <w:rPr>
          <w:rFonts w:eastAsia="Times New Roman" w:cs="Times New Roman"/>
          <w:szCs w:val="24"/>
        </w:rPr>
        <w:t>Όμως, παρακολουθώντας σήμερα τη συζήτηση, άκουσα διάφορα και οφείλω να πάρω ξεκάθαρη θέση. Το ζήτημα της παιδείας αφορά</w:t>
      </w:r>
      <w:r>
        <w:rPr>
          <w:rFonts w:eastAsia="Times New Roman" w:cs="Times New Roman"/>
          <w:szCs w:val="24"/>
        </w:rPr>
        <w:t xml:space="preserve"> στην ιερή υποχρέωση της πολιτείας να προσφέρει δωρεάν την απαραίτητη γνώση, ούτως ώστε οι νέοι Έλληνες να έχουν αυτό το εφόδιο για το υπόλοιπο της ζωής τους.</w:t>
      </w:r>
    </w:p>
    <w:p w14:paraId="50A7BB9C" w14:textId="77777777" w:rsidR="007C6747" w:rsidRDefault="00E91359">
      <w:pPr>
        <w:spacing w:after="0" w:line="600" w:lineRule="auto"/>
        <w:ind w:firstLine="720"/>
        <w:jc w:val="both"/>
        <w:rPr>
          <w:rFonts w:eastAsia="Times New Roman"/>
          <w:bCs/>
          <w:shd w:val="clear" w:color="auto" w:fill="FFFFFF"/>
        </w:rPr>
      </w:pPr>
      <w:r>
        <w:rPr>
          <w:rFonts w:eastAsia="Times New Roman"/>
          <w:bCs/>
        </w:rPr>
        <w:t xml:space="preserve"> Αφορά στην καλλιέργεια της προσωπικότητας των ανθρώπων, έτσι ώστε να ζήσουν σε μια κοινωνία δικα</w:t>
      </w:r>
      <w:r>
        <w:rPr>
          <w:rFonts w:eastAsia="Times New Roman"/>
          <w:bCs/>
        </w:rPr>
        <w:t xml:space="preserve">ιότερη, μια κοινωνία ευνομούμενη από ανθρώπους που μπορούν να λειτουργήσουν με τρόπο που να μην </w:t>
      </w:r>
      <w:r w:rsidRPr="00002CC9">
        <w:rPr>
          <w:rFonts w:eastAsia="Times New Roman"/>
          <w:bCs/>
        </w:rPr>
        <w:t>είναι</w:t>
      </w:r>
      <w:r>
        <w:rPr>
          <w:rFonts w:eastAsia="Times New Roman"/>
          <w:bCs/>
        </w:rPr>
        <w:t xml:space="preserve"> εμπόδιο στην ανάπτυξη των ιδεών και των δραστηριοτήτων, στο πλαίσιο της </w:t>
      </w:r>
      <w:r w:rsidRPr="00002CC9">
        <w:rPr>
          <w:rFonts w:eastAsia="Times New Roman"/>
          <w:bCs/>
          <w:shd w:val="clear" w:color="auto" w:fill="FFFFFF"/>
        </w:rPr>
        <w:t>λειτουργία</w:t>
      </w:r>
      <w:r>
        <w:rPr>
          <w:rFonts w:eastAsia="Times New Roman"/>
          <w:bCs/>
          <w:shd w:val="clear" w:color="auto" w:fill="FFFFFF"/>
        </w:rPr>
        <w:t>ς αυτής της κοινωνίας, στην οποία όλοι ευελπιστούμε, όλοι στοχεύουμε του</w:t>
      </w:r>
      <w:r>
        <w:rPr>
          <w:rFonts w:eastAsia="Times New Roman"/>
          <w:bCs/>
          <w:shd w:val="clear" w:color="auto" w:fill="FFFFFF"/>
        </w:rPr>
        <w:t xml:space="preserve">λάχιστον. </w:t>
      </w:r>
    </w:p>
    <w:p w14:paraId="50A7BB9D"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(Στο σημείο αυτό την Προεδρική Έδρα καταλαμβάνει ο Α΄ Αντιπρόεδρος της Βουλής κ. </w:t>
      </w:r>
      <w:r w:rsidRPr="00B33DD8">
        <w:rPr>
          <w:rFonts w:eastAsia="Times New Roman"/>
          <w:b/>
          <w:bCs/>
          <w:shd w:val="clear" w:color="auto" w:fill="FFFFFF"/>
        </w:rPr>
        <w:t>ΑΝΑΣΤΑΣΙΟΣ ΚΟΥΡΑΚΗΣ</w:t>
      </w:r>
      <w:r>
        <w:rPr>
          <w:rFonts w:eastAsia="Times New Roman"/>
          <w:bCs/>
          <w:shd w:val="clear" w:color="auto" w:fill="FFFFFF"/>
        </w:rPr>
        <w:t>)</w:t>
      </w:r>
    </w:p>
    <w:p w14:paraId="50A7BB9E" w14:textId="77777777" w:rsidR="007C6747" w:rsidRDefault="00E91359">
      <w:pPr>
        <w:spacing w:after="0" w:line="600" w:lineRule="auto"/>
        <w:ind w:firstLine="720"/>
        <w:jc w:val="both"/>
        <w:rPr>
          <w:rFonts w:eastAsia="Times New Roman"/>
          <w:bCs/>
          <w:shd w:val="clear" w:color="auto" w:fill="FFFFFF"/>
        </w:rPr>
      </w:pPr>
      <w:r w:rsidRPr="00002CC9">
        <w:rPr>
          <w:rFonts w:eastAsia="Times New Roman"/>
          <w:bCs/>
          <w:shd w:val="clear" w:color="auto" w:fill="FFFFFF"/>
        </w:rPr>
        <w:t>Υπάρχουν</w:t>
      </w:r>
      <w:r>
        <w:rPr>
          <w:rFonts w:eastAsia="Times New Roman"/>
          <w:bCs/>
          <w:shd w:val="clear" w:color="auto" w:fill="FFFFFF"/>
        </w:rPr>
        <w:t xml:space="preserve"> πολλά ζητήματα στα οποία θα μπορούσε κανείς να αναφερθεί. Θα εστιάσω μόνο στο ζήτημα που αφορά στην παραγωγή εκείνων των ανθρώπων, μέσ</w:t>
      </w:r>
      <w:r>
        <w:rPr>
          <w:rFonts w:eastAsia="Times New Roman"/>
          <w:bCs/>
          <w:shd w:val="clear" w:color="auto" w:fill="FFFFFF"/>
        </w:rPr>
        <w:t xml:space="preserve">α από την εκπαίδευση, που έχουν σαν στόχο να λειτουργήσουν δημοκρατικά και ελεύθερα. </w:t>
      </w:r>
    </w:p>
    <w:p w14:paraId="50A7BB9F"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Μπορεί, </w:t>
      </w:r>
      <w:r w:rsidRPr="00002CC9">
        <w:rPr>
          <w:rFonts w:eastAsia="Times New Roman"/>
          <w:bCs/>
          <w:shd w:val="clear" w:color="auto" w:fill="FFFFFF"/>
        </w:rPr>
        <w:t>όμως</w:t>
      </w:r>
      <w:r>
        <w:rPr>
          <w:rFonts w:eastAsia="Times New Roman"/>
          <w:bCs/>
          <w:shd w:val="clear" w:color="auto" w:fill="FFFFFF"/>
        </w:rPr>
        <w:t xml:space="preserve">, να υπάρξει δημοκρατία </w:t>
      </w:r>
      <w:r w:rsidRPr="00002CC9">
        <w:rPr>
          <w:rFonts w:eastAsia="Times New Roman"/>
          <w:bCs/>
          <w:shd w:val="clear" w:color="auto" w:fill="FFFFFF"/>
        </w:rPr>
        <w:t>χωρίς</w:t>
      </w:r>
      <w:r>
        <w:rPr>
          <w:rFonts w:eastAsia="Times New Roman"/>
          <w:bCs/>
          <w:shd w:val="clear" w:color="auto" w:fill="FFFFFF"/>
        </w:rPr>
        <w:t xml:space="preserve"> να </w:t>
      </w:r>
      <w:r w:rsidRPr="00002CC9">
        <w:rPr>
          <w:rFonts w:eastAsia="Times New Roman"/>
          <w:bCs/>
          <w:shd w:val="clear" w:color="auto" w:fill="FFFFFF"/>
        </w:rPr>
        <w:t>υπάρχει</w:t>
      </w:r>
      <w:r>
        <w:rPr>
          <w:rFonts w:eastAsia="Times New Roman"/>
          <w:bCs/>
          <w:shd w:val="clear" w:color="auto" w:fill="FFFFFF"/>
        </w:rPr>
        <w:t xml:space="preserve"> ελευθερία; Οφείλουμε </w:t>
      </w:r>
      <w:r w:rsidRPr="00002CC9">
        <w:rPr>
          <w:rFonts w:eastAsia="Times New Roman"/>
          <w:bCs/>
          <w:shd w:val="clear" w:color="auto" w:fill="FFFFFF"/>
        </w:rPr>
        <w:t>να</w:t>
      </w:r>
      <w:r>
        <w:rPr>
          <w:rFonts w:eastAsia="Times New Roman"/>
          <w:bCs/>
          <w:shd w:val="clear" w:color="auto" w:fill="FFFFFF"/>
        </w:rPr>
        <w:t xml:space="preserve"> τη διασφαλίσουμε εκεί που μπορούμε. Έτσι, </w:t>
      </w:r>
      <w:r w:rsidRPr="00002CC9">
        <w:rPr>
          <w:rFonts w:eastAsia="Times New Roman"/>
          <w:bCs/>
          <w:shd w:val="clear" w:color="auto" w:fill="FFFFFF"/>
        </w:rPr>
        <w:t>υπάρχει</w:t>
      </w:r>
      <w:r>
        <w:rPr>
          <w:rFonts w:eastAsia="Times New Roman"/>
          <w:bCs/>
          <w:shd w:val="clear" w:color="auto" w:fill="FFFFFF"/>
        </w:rPr>
        <w:t xml:space="preserve"> η έννοια του ασύλου, που αφορά στη διασφάλιση της ελεύθερης έκφρασης των ανθρώπων μέσα στην ακαδημαϊκή κοινότητα. Όσο πιο ελεύθερα</w:t>
      </w:r>
      <w:r>
        <w:rPr>
          <w:rFonts w:eastAsia="Times New Roman"/>
          <w:bCs/>
          <w:shd w:val="clear" w:color="auto" w:fill="FFFFFF"/>
        </w:rPr>
        <w:t>,</w:t>
      </w:r>
      <w:r>
        <w:rPr>
          <w:rFonts w:eastAsia="Times New Roman"/>
          <w:bCs/>
          <w:shd w:val="clear" w:color="auto" w:fill="FFFFFF"/>
        </w:rPr>
        <w:t xml:space="preserve"> τόσο καλύτερα. </w:t>
      </w:r>
      <w:r w:rsidRPr="00002CC9">
        <w:rPr>
          <w:rFonts w:eastAsia="Times New Roman"/>
          <w:bCs/>
          <w:shd w:val="clear" w:color="auto" w:fill="FFFFFF"/>
        </w:rPr>
        <w:t>Είναι</w:t>
      </w:r>
      <w:r>
        <w:rPr>
          <w:rFonts w:eastAsia="Times New Roman"/>
          <w:bCs/>
          <w:shd w:val="clear" w:color="auto" w:fill="FFFFFF"/>
        </w:rPr>
        <w:t xml:space="preserve"> γνωστή άλλωστε η ρήση του μεγάλου εθνομάρτυρα του Ρήγα Φεραίου ότι όποιος ελεύθερα </w:t>
      </w:r>
      <w:proofErr w:type="spellStart"/>
      <w:r>
        <w:rPr>
          <w:rFonts w:eastAsia="Times New Roman"/>
          <w:bCs/>
          <w:shd w:val="clear" w:color="auto" w:fill="FFFFFF"/>
        </w:rPr>
        <w:t>συλλογάται</w:t>
      </w:r>
      <w:proofErr w:type="spellEnd"/>
      <w:r>
        <w:rPr>
          <w:rFonts w:eastAsia="Times New Roman"/>
          <w:bCs/>
          <w:shd w:val="clear" w:color="auto" w:fill="FFFFFF"/>
        </w:rPr>
        <w:t xml:space="preserve">, </w:t>
      </w:r>
      <w:proofErr w:type="spellStart"/>
      <w:r>
        <w:rPr>
          <w:rFonts w:eastAsia="Times New Roman"/>
          <w:bCs/>
          <w:shd w:val="clear" w:color="auto" w:fill="FFFFFF"/>
        </w:rPr>
        <w:t>συλλογά</w:t>
      </w:r>
      <w:r>
        <w:rPr>
          <w:rFonts w:eastAsia="Times New Roman"/>
          <w:bCs/>
          <w:shd w:val="clear" w:color="auto" w:fill="FFFFFF"/>
        </w:rPr>
        <w:t>ται</w:t>
      </w:r>
      <w:proofErr w:type="spellEnd"/>
      <w:r>
        <w:rPr>
          <w:rFonts w:eastAsia="Times New Roman"/>
          <w:bCs/>
          <w:shd w:val="clear" w:color="auto" w:fill="FFFFFF"/>
        </w:rPr>
        <w:t xml:space="preserve"> καλά. Τίποτα παραπάνω, τίποτα λιγότερο από αυτό. </w:t>
      </w:r>
    </w:p>
    <w:p w14:paraId="50A7BBA0" w14:textId="77777777" w:rsidR="007C6747" w:rsidRDefault="00E91359">
      <w:pPr>
        <w:spacing w:after="0" w:line="600" w:lineRule="auto"/>
        <w:ind w:firstLine="720"/>
        <w:jc w:val="both"/>
        <w:rPr>
          <w:rFonts w:eastAsia="Times New Roman"/>
          <w:bCs/>
          <w:shd w:val="clear" w:color="auto" w:fill="FFFFFF"/>
        </w:rPr>
      </w:pPr>
      <w:r w:rsidRPr="00002CC9">
        <w:rPr>
          <w:rFonts w:eastAsia="Times New Roman"/>
          <w:bCs/>
          <w:shd w:val="clear" w:color="auto" w:fill="FFFFFF"/>
        </w:rPr>
        <w:t>Κύριε Υπουργέ</w:t>
      </w:r>
      <w:r>
        <w:rPr>
          <w:rFonts w:eastAsia="Times New Roman"/>
          <w:bCs/>
          <w:shd w:val="clear" w:color="auto" w:fill="FFFFFF"/>
        </w:rPr>
        <w:t>, βρέθηκα προχθές στην Κρήτη στο ετήσιο μνημόσυνο των ανθρώπων που έχασαν τη ζωή τους σε τροχαία. Με μεγάλη ικανοποίηση ανταποκρίθηκαν οι γονείς που έχασαν παιδιά, που ήταν εκεί, αλλά και π</w:t>
      </w:r>
      <w:r>
        <w:rPr>
          <w:rFonts w:eastAsia="Times New Roman"/>
          <w:bCs/>
          <w:shd w:val="clear" w:color="auto" w:fill="FFFFFF"/>
        </w:rPr>
        <w:t>αιδιά που έχασαν γονείς</w:t>
      </w:r>
      <w:r>
        <w:rPr>
          <w:rFonts w:eastAsia="Times New Roman"/>
          <w:bCs/>
          <w:shd w:val="clear" w:color="auto" w:fill="FFFFFF"/>
        </w:rPr>
        <w:t>,</w:t>
      </w:r>
      <w:r>
        <w:rPr>
          <w:rFonts w:eastAsia="Times New Roman"/>
          <w:bCs/>
          <w:shd w:val="clear" w:color="auto" w:fill="FFFFFF"/>
        </w:rPr>
        <w:t xml:space="preserve"> στο άκουσμα ότι από το νέο έτος θα υπάρξει το μάθημα της </w:t>
      </w:r>
      <w:r>
        <w:rPr>
          <w:rFonts w:eastAsia="Times New Roman"/>
          <w:bCs/>
          <w:shd w:val="clear" w:color="auto" w:fill="FFFFFF"/>
        </w:rPr>
        <w:t>Κ</w:t>
      </w:r>
      <w:r>
        <w:rPr>
          <w:rFonts w:eastAsia="Times New Roman"/>
          <w:bCs/>
          <w:shd w:val="clear" w:color="auto" w:fill="FFFFFF"/>
        </w:rPr>
        <w:t xml:space="preserve">υκλοφοριακής </w:t>
      </w:r>
      <w:r>
        <w:rPr>
          <w:rFonts w:eastAsia="Times New Roman"/>
          <w:bCs/>
          <w:shd w:val="clear" w:color="auto" w:fill="FFFFFF"/>
        </w:rPr>
        <w:t>Α</w:t>
      </w:r>
      <w:r>
        <w:rPr>
          <w:rFonts w:eastAsia="Times New Roman"/>
          <w:bCs/>
          <w:shd w:val="clear" w:color="auto" w:fill="FFFFFF"/>
        </w:rPr>
        <w:t>γωγής. Κι εγώ αισθάνθηκα τόσο όμορφα, παρ</w:t>
      </w:r>
      <w:r>
        <w:rPr>
          <w:rFonts w:eastAsia="Times New Roman"/>
          <w:bCs/>
          <w:shd w:val="clear" w:color="auto" w:fill="FFFFFF"/>
        </w:rPr>
        <w:t xml:space="preserve">’ </w:t>
      </w:r>
      <w:r>
        <w:rPr>
          <w:rFonts w:eastAsia="Times New Roman"/>
          <w:bCs/>
          <w:shd w:val="clear" w:color="auto" w:fill="FFFFFF"/>
        </w:rPr>
        <w:t xml:space="preserve">ότι βρισκόμουν σε μνημόσυνο, που σας το τονίζω -με την ευκαιρία αυτή- ότι θα </w:t>
      </w:r>
      <w:r w:rsidRPr="00002CC9">
        <w:rPr>
          <w:rFonts w:eastAsia="Times New Roman"/>
          <w:bCs/>
          <w:shd w:val="clear" w:color="auto" w:fill="FFFFFF"/>
        </w:rPr>
        <w:t>πρέπει</w:t>
      </w:r>
      <w:r>
        <w:rPr>
          <w:rFonts w:eastAsia="Times New Roman"/>
          <w:bCs/>
          <w:shd w:val="clear" w:color="auto" w:fill="FFFFFF"/>
        </w:rPr>
        <w:t xml:space="preserve"> στον βαθμό που αυτό </w:t>
      </w:r>
      <w:r w:rsidRPr="00002CC9">
        <w:rPr>
          <w:rFonts w:eastAsia="Times New Roman"/>
          <w:bCs/>
          <w:shd w:val="clear" w:color="auto" w:fill="FFFFFF"/>
        </w:rPr>
        <w:t>είναι</w:t>
      </w:r>
      <w:r>
        <w:rPr>
          <w:rFonts w:eastAsia="Times New Roman"/>
          <w:bCs/>
          <w:shd w:val="clear" w:color="auto" w:fill="FFFFFF"/>
        </w:rPr>
        <w:t xml:space="preserve"> εφικτό</w:t>
      </w:r>
      <w:r>
        <w:rPr>
          <w:rFonts w:eastAsia="Times New Roman"/>
          <w:bCs/>
          <w:shd w:val="clear" w:color="auto" w:fill="FFFFFF"/>
        </w:rPr>
        <w:t xml:space="preserve"> να ξεκινήσετε από τη νέα σεζόν. </w:t>
      </w:r>
    </w:p>
    <w:p w14:paraId="50A7BBA1"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Έρχομαι τώρα στην </w:t>
      </w:r>
      <w:r w:rsidRPr="00002CC9">
        <w:rPr>
          <w:rFonts w:eastAsia="Times New Roman"/>
          <w:bCs/>
          <w:shd w:val="clear" w:color="auto" w:fill="FFFFFF"/>
        </w:rPr>
        <w:t>τροπολογία</w:t>
      </w:r>
      <w:r>
        <w:rPr>
          <w:rFonts w:eastAsia="Times New Roman"/>
          <w:bCs/>
          <w:shd w:val="clear" w:color="auto" w:fill="FFFFFF"/>
        </w:rPr>
        <w:t xml:space="preserve">. Η </w:t>
      </w:r>
      <w:r w:rsidRPr="00002CC9">
        <w:rPr>
          <w:rFonts w:eastAsia="Times New Roman"/>
          <w:bCs/>
          <w:shd w:val="clear" w:color="auto" w:fill="FFFFFF"/>
        </w:rPr>
        <w:t>τροπολογία</w:t>
      </w:r>
      <w:r>
        <w:rPr>
          <w:rFonts w:eastAsia="Times New Roman"/>
          <w:bCs/>
          <w:shd w:val="clear" w:color="auto" w:fill="FFFFFF"/>
        </w:rPr>
        <w:t xml:space="preserve"> αφορά σε ένα δίκαιο αίτημα των Ελλήνων αγροτών να μπορέσουν να νομιμοποιήσουν τη σχέση μεταξύ των μετακλητών εργατών γης που έρχονται από άλλα κράτη, έτσι ώστε να διασφαλίσουν με </w:t>
      </w:r>
      <w:r>
        <w:rPr>
          <w:rFonts w:eastAsia="Times New Roman"/>
          <w:bCs/>
          <w:shd w:val="clear" w:color="auto" w:fill="FFFFFF"/>
        </w:rPr>
        <w:t xml:space="preserve">αυτόν τον τρόπο τις δαπάνες τους. </w:t>
      </w:r>
      <w:r w:rsidRPr="00002CC9">
        <w:rPr>
          <w:rFonts w:eastAsia="Times New Roman"/>
          <w:bCs/>
          <w:shd w:val="clear" w:color="auto" w:fill="FFFFFF"/>
        </w:rPr>
        <w:t>Ιδιαίτερα</w:t>
      </w:r>
      <w:r>
        <w:rPr>
          <w:rFonts w:eastAsia="Times New Roman"/>
          <w:bCs/>
          <w:shd w:val="clear" w:color="auto" w:fill="FFFFFF"/>
        </w:rPr>
        <w:t xml:space="preserve"> για τους δενδροκαλλιεργητές πάνω από το 60% της δαπάνης αφορά σε εργατικά χέρια. </w:t>
      </w:r>
    </w:p>
    <w:p w14:paraId="50A7BBA2"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Από το 2012 και μετά, με το αυξημένο κόστος της μετάκλησης είχαμε το φαινόμενο να έρχονται στην πατρίδα μας κυρίως Αλβανοί εργάτες</w:t>
      </w:r>
      <w:r>
        <w:rPr>
          <w:rFonts w:eastAsia="Times New Roman"/>
          <w:bCs/>
          <w:shd w:val="clear" w:color="auto" w:fill="FFFFFF"/>
        </w:rPr>
        <w:t xml:space="preserve"> με βίζα, οι οποίοι ουσιαστικά έκαναν τη δουλειά, αλλά δεν είχαν τη δυνατότητα οι αγρότες να δηλώσουν αυτή τη δαπάνη. Κατά συνέπεια, και </w:t>
      </w:r>
      <w:r w:rsidRPr="00CE0167">
        <w:rPr>
          <w:rFonts w:eastAsia="Times New Roman"/>
          <w:bCs/>
          <w:shd w:val="clear" w:color="auto" w:fill="FFFFFF"/>
        </w:rPr>
        <w:t>ιδιαίτερα</w:t>
      </w:r>
      <w:r>
        <w:rPr>
          <w:rFonts w:eastAsia="Times New Roman"/>
          <w:bCs/>
          <w:shd w:val="clear" w:color="auto" w:fill="FFFFFF"/>
        </w:rPr>
        <w:t xml:space="preserve"> τώρα, μετά την </w:t>
      </w:r>
      <w:r w:rsidRPr="00CE0167">
        <w:rPr>
          <w:rFonts w:eastAsia="Times New Roman"/>
          <w:bCs/>
          <w:shd w:val="clear" w:color="auto" w:fill="FFFFFF"/>
        </w:rPr>
        <w:t>εφαρμογή</w:t>
      </w:r>
      <w:r>
        <w:rPr>
          <w:rFonts w:eastAsia="Times New Roman"/>
          <w:bCs/>
          <w:shd w:val="clear" w:color="auto" w:fill="FFFFFF"/>
        </w:rPr>
        <w:t xml:space="preserve"> του ΕΦΚΑ, έχουμε σαν ποσοστό πάνω στο καθαρό φορολογητέο εισόδημα τις ασφαλιστικές ει</w:t>
      </w:r>
      <w:r>
        <w:rPr>
          <w:rFonts w:eastAsia="Times New Roman"/>
          <w:bCs/>
          <w:shd w:val="clear" w:color="auto" w:fill="FFFFFF"/>
        </w:rPr>
        <w:t xml:space="preserve">σφορές. Κατά συνέπεια </w:t>
      </w:r>
      <w:r w:rsidRPr="00CE0167">
        <w:rPr>
          <w:rFonts w:eastAsia="Times New Roman"/>
          <w:bCs/>
          <w:shd w:val="clear" w:color="auto" w:fill="FFFFFF"/>
        </w:rPr>
        <w:t>είναι</w:t>
      </w:r>
      <w:r>
        <w:rPr>
          <w:rFonts w:eastAsia="Times New Roman"/>
          <w:bCs/>
          <w:shd w:val="clear" w:color="auto" w:fill="FFFFFF"/>
        </w:rPr>
        <w:t xml:space="preserve"> πάρα πολύ σημαντικό.</w:t>
      </w:r>
    </w:p>
    <w:p w14:paraId="50A7BBA3"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Αγωνιστήκαμε και προσπαθήσαμε πάρα πολλοί άνθρωποι να περάσει αυτή η </w:t>
      </w:r>
      <w:r w:rsidRPr="00CE0167">
        <w:rPr>
          <w:rFonts w:eastAsia="Times New Roman"/>
          <w:bCs/>
          <w:shd w:val="clear" w:color="auto" w:fill="FFFFFF"/>
        </w:rPr>
        <w:t>τροπολογία</w:t>
      </w:r>
      <w:r>
        <w:rPr>
          <w:rFonts w:eastAsia="Times New Roman"/>
          <w:bCs/>
          <w:shd w:val="clear" w:color="auto" w:fill="FFFFFF"/>
        </w:rPr>
        <w:t xml:space="preserve"> από όλα τα κόμματα και θα παρακαλούσα αυτή ειδικά η </w:t>
      </w:r>
      <w:r w:rsidRPr="00CE0167">
        <w:rPr>
          <w:rFonts w:eastAsia="Times New Roman"/>
          <w:bCs/>
          <w:shd w:val="clear" w:color="auto" w:fill="FFFFFF"/>
        </w:rPr>
        <w:t>τροπολογία</w:t>
      </w:r>
      <w:r>
        <w:rPr>
          <w:rFonts w:eastAsia="Times New Roman"/>
          <w:bCs/>
          <w:shd w:val="clear" w:color="auto" w:fill="FFFFFF"/>
        </w:rPr>
        <w:t xml:space="preserve"> να γίνει αποδεκτή από το Σώμα </w:t>
      </w:r>
      <w:r w:rsidRPr="00CE0167">
        <w:rPr>
          <w:rFonts w:eastAsia="Times New Roman"/>
          <w:bCs/>
          <w:shd w:val="clear" w:color="auto" w:fill="FFFFFF"/>
        </w:rPr>
        <w:t>χωρίς</w:t>
      </w:r>
      <w:r>
        <w:rPr>
          <w:rFonts w:eastAsia="Times New Roman"/>
          <w:bCs/>
          <w:shd w:val="clear" w:color="auto" w:fill="FFFFFF"/>
        </w:rPr>
        <w:t xml:space="preserve"> κα</w:t>
      </w:r>
      <w:r>
        <w:rPr>
          <w:rFonts w:eastAsia="Times New Roman"/>
          <w:bCs/>
          <w:shd w:val="clear" w:color="auto" w:fill="FFFFFF"/>
        </w:rPr>
        <w:t>μ</w:t>
      </w:r>
      <w:r>
        <w:rPr>
          <w:rFonts w:eastAsia="Times New Roman"/>
          <w:bCs/>
          <w:shd w:val="clear" w:color="auto" w:fill="FFFFFF"/>
        </w:rPr>
        <w:t xml:space="preserve">μία εξαίρεση. </w:t>
      </w:r>
    </w:p>
    <w:p w14:paraId="50A7BBA4"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Κλείνοντας</w:t>
      </w:r>
      <w:r>
        <w:rPr>
          <w:rFonts w:eastAsia="Times New Roman"/>
          <w:bCs/>
          <w:shd w:val="clear" w:color="auto" w:fill="FFFFFF"/>
        </w:rPr>
        <w:t xml:space="preserve"> θα ήθελα να πω ότι προκλήθηκα πάρα πολλές φορές από τον </w:t>
      </w:r>
      <w:r w:rsidRPr="00CE0167">
        <w:rPr>
          <w:rFonts w:eastAsia="Times New Roman"/>
          <w:bCs/>
          <w:shd w:val="clear" w:color="auto" w:fill="FFFFFF"/>
        </w:rPr>
        <w:t>Αρχηγό της Αξιωματικής Αντιπολίτευσης</w:t>
      </w:r>
      <w:r>
        <w:rPr>
          <w:rFonts w:eastAsia="Times New Roman"/>
          <w:bCs/>
          <w:shd w:val="clear" w:color="auto" w:fill="FFFFFF"/>
        </w:rPr>
        <w:t xml:space="preserve"> σε σχέση με το γεγονός ότι ψηφίζουμε και στηρίζουμε μια </w:t>
      </w:r>
      <w:r w:rsidRPr="00CE0167">
        <w:rPr>
          <w:rFonts w:eastAsia="Times New Roman"/>
          <w:bCs/>
          <w:shd w:val="clear" w:color="auto" w:fill="FFFFFF"/>
        </w:rPr>
        <w:t>Κυβέρνηση</w:t>
      </w:r>
      <w:r>
        <w:rPr>
          <w:rFonts w:eastAsia="Times New Roman"/>
          <w:bCs/>
          <w:shd w:val="clear" w:color="auto" w:fill="FFFFFF"/>
        </w:rPr>
        <w:t>, υπονοώντας ότι το κάνουμε για την καρέκλα. Δείχνοντας τον καλό μου χαρακτήρα για ακόμη μια φορ</w:t>
      </w:r>
      <w:r>
        <w:rPr>
          <w:rFonts w:eastAsia="Times New Roman"/>
          <w:bCs/>
          <w:shd w:val="clear" w:color="auto" w:fill="FFFFFF"/>
        </w:rPr>
        <w:t>ά θα πω απλά και μόνο ότι μόνο ως ανέκδοτο μπορώ να το δεχτώ, υπό την έννοια ότι οι άνθρωποι που γεννήθηκαν και αυτοί και ολόκληρο το σόι τους πάνω σε μια καρέκλα και συντηρούνται για πάνω από μισό αιώνα δεν μπορεί να απευθύνονται σε εμάς που μόλις πριν απ</w:t>
      </w:r>
      <w:r>
        <w:rPr>
          <w:rFonts w:eastAsia="Times New Roman"/>
          <w:bCs/>
          <w:shd w:val="clear" w:color="auto" w:fill="FFFFFF"/>
        </w:rPr>
        <w:t xml:space="preserve">ό δυόμισι χρόνια κληθήκαμε να αντιμετωπίσουμε μια πρωτόγνωρη κατάσταση για την πατρίδα μας σε ό,τι αφορά τη μιζέρια και τη δυστυχία που βρήκαμε στην πατρίδα μας. </w:t>
      </w:r>
    </w:p>
    <w:p w14:paraId="50A7BBA5" w14:textId="77777777" w:rsidR="007C6747" w:rsidRDefault="00E91359">
      <w:pPr>
        <w:spacing w:after="0" w:line="600" w:lineRule="auto"/>
        <w:ind w:firstLine="720"/>
        <w:jc w:val="both"/>
        <w:rPr>
          <w:rFonts w:eastAsia="Times New Roman"/>
          <w:bCs/>
          <w:shd w:val="clear" w:color="auto" w:fill="FFFFFF"/>
        </w:rPr>
      </w:pPr>
      <w:r>
        <w:rPr>
          <w:rFonts w:eastAsia="Times New Roman"/>
          <w:bCs/>
          <w:shd w:val="clear" w:color="auto" w:fill="FFFFFF"/>
        </w:rPr>
        <w:t>Σας ε</w:t>
      </w:r>
      <w:r w:rsidRPr="004028DF">
        <w:rPr>
          <w:rFonts w:eastAsia="Times New Roman"/>
          <w:bCs/>
          <w:shd w:val="clear" w:color="auto" w:fill="FFFFFF"/>
        </w:rPr>
        <w:t>υχαριστώ πολύ</w:t>
      </w:r>
      <w:r>
        <w:rPr>
          <w:rFonts w:eastAsia="Times New Roman"/>
          <w:bCs/>
          <w:shd w:val="clear" w:color="auto" w:fill="FFFFFF"/>
        </w:rPr>
        <w:t xml:space="preserve">. </w:t>
      </w:r>
    </w:p>
    <w:p w14:paraId="50A7BBA6" w14:textId="77777777" w:rsidR="007C6747" w:rsidRDefault="00E91359">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50A7BBA7" w14:textId="77777777" w:rsidR="007C6747" w:rsidRDefault="00E91359">
      <w:pPr>
        <w:spacing w:after="0" w:line="600" w:lineRule="auto"/>
        <w:ind w:firstLine="720"/>
        <w:jc w:val="both"/>
        <w:rPr>
          <w:rFonts w:eastAsia="Times New Roman" w:cs="Times New Roman"/>
        </w:rPr>
      </w:pPr>
      <w:r w:rsidRPr="004028DF">
        <w:rPr>
          <w:rFonts w:eastAsia="Times New Roman"/>
          <w:b/>
          <w:bCs/>
        </w:rPr>
        <w:t xml:space="preserve">ΠΡΟΕΔΡΕΥΩΝ (Αναστάσιος Κουράκης): </w:t>
      </w:r>
      <w:r>
        <w:rPr>
          <w:rFonts w:eastAsia="Times New Roman" w:cs="Times New Roman"/>
        </w:rPr>
        <w:t xml:space="preserve">Ευχαριστούμε τον κ. Γιώργο </w:t>
      </w:r>
      <w:proofErr w:type="spellStart"/>
      <w:r>
        <w:rPr>
          <w:rFonts w:eastAsia="Times New Roman" w:cs="Times New Roman"/>
        </w:rPr>
        <w:t>Ουρσουζίδη</w:t>
      </w:r>
      <w:proofErr w:type="spellEnd"/>
      <w:r>
        <w:rPr>
          <w:rFonts w:eastAsia="Times New Roman" w:cs="Times New Roman"/>
        </w:rPr>
        <w:t xml:space="preserve">. </w:t>
      </w:r>
    </w:p>
    <w:p w14:paraId="50A7BBA8" w14:textId="77777777" w:rsidR="007C6747" w:rsidRDefault="00E91359">
      <w:pPr>
        <w:spacing w:after="0" w:line="600" w:lineRule="auto"/>
        <w:ind w:firstLine="720"/>
        <w:jc w:val="both"/>
        <w:rPr>
          <w:rFonts w:eastAsia="Times New Roman" w:cs="Times New Roman"/>
        </w:rPr>
      </w:pPr>
      <w:r>
        <w:rPr>
          <w:rFonts w:eastAsia="Times New Roman" w:cs="Times New Roman"/>
        </w:rPr>
        <w:t xml:space="preserve">Τον λόγο </w:t>
      </w:r>
      <w:r w:rsidRPr="004028DF">
        <w:rPr>
          <w:rFonts w:eastAsia="Times New Roman"/>
          <w:bCs/>
        </w:rPr>
        <w:t>έχει</w:t>
      </w:r>
      <w:r>
        <w:rPr>
          <w:rFonts w:eastAsia="Times New Roman" w:cs="Times New Roman"/>
        </w:rPr>
        <w:t xml:space="preserve"> ο Υπουργός Παιδείας, Έρευνας και Θρησκευμάτων κ. Κώστας </w:t>
      </w:r>
      <w:proofErr w:type="spellStart"/>
      <w:r>
        <w:rPr>
          <w:rFonts w:eastAsia="Times New Roman" w:cs="Times New Roman"/>
        </w:rPr>
        <w:t>Γαβρόγλου</w:t>
      </w:r>
      <w:proofErr w:type="spellEnd"/>
      <w:r>
        <w:rPr>
          <w:rFonts w:eastAsia="Times New Roman" w:cs="Times New Roman"/>
        </w:rPr>
        <w:t xml:space="preserve">. Πόσο χρόνο θέλετε, </w:t>
      </w:r>
      <w:r w:rsidRPr="004028DF">
        <w:rPr>
          <w:rFonts w:eastAsia="Times New Roman" w:cs="Times New Roman"/>
        </w:rPr>
        <w:t>κύριε Υπουργέ</w:t>
      </w:r>
      <w:r>
        <w:rPr>
          <w:rFonts w:eastAsia="Times New Roman" w:cs="Times New Roman"/>
        </w:rPr>
        <w:t xml:space="preserve">; </w:t>
      </w:r>
    </w:p>
    <w:p w14:paraId="50A7BBA9" w14:textId="77777777" w:rsidR="007C6747" w:rsidRDefault="00E91359">
      <w:pPr>
        <w:spacing w:after="0" w:line="600" w:lineRule="auto"/>
        <w:jc w:val="both"/>
        <w:rPr>
          <w:rFonts w:eastAsia="Times New Roman" w:cs="Times New Roman"/>
        </w:rPr>
      </w:pPr>
      <w:r>
        <w:rPr>
          <w:rFonts w:eastAsia="Times New Roman" w:cs="Times New Roman"/>
        </w:rPr>
        <w:tab/>
      </w:r>
      <w:r w:rsidRPr="004028DF">
        <w:rPr>
          <w:rFonts w:eastAsia="Times New Roman" w:cs="Times New Roman"/>
          <w:b/>
        </w:rPr>
        <w:t>ΚΩΝΣΤΑΝΤΙΝΟΣ ΓΑΒΡΟΓΛΟΥ (Υπουργός Παιδείας, Έρευνας και Θρησκευμάτ</w:t>
      </w:r>
      <w:r w:rsidRPr="004028DF">
        <w:rPr>
          <w:rFonts w:eastAsia="Times New Roman" w:cs="Times New Roman"/>
          <w:b/>
        </w:rPr>
        <w:t>ων):</w:t>
      </w:r>
      <w:r>
        <w:rPr>
          <w:rFonts w:eastAsia="Times New Roman" w:cs="Times New Roman"/>
        </w:rPr>
        <w:t xml:space="preserve"> Ένα δεκαπεντάλεπτο.</w:t>
      </w:r>
    </w:p>
    <w:p w14:paraId="50A7BBAA" w14:textId="77777777" w:rsidR="007C6747" w:rsidRDefault="00E91359">
      <w:pPr>
        <w:spacing w:after="0" w:line="600" w:lineRule="auto"/>
        <w:ind w:firstLine="720"/>
        <w:jc w:val="both"/>
        <w:rPr>
          <w:rFonts w:eastAsia="Times New Roman" w:cs="Times New Roman"/>
        </w:rPr>
      </w:pPr>
      <w:r w:rsidRPr="004028DF">
        <w:rPr>
          <w:rFonts w:eastAsia="Times New Roman"/>
          <w:b/>
          <w:bCs/>
        </w:rPr>
        <w:t xml:space="preserve">ΠΡΟΕΔΡΕΥΩΝ (Αναστάσιος Κουράκης): </w:t>
      </w:r>
      <w:r>
        <w:rPr>
          <w:rFonts w:eastAsia="Times New Roman" w:cs="Times New Roman"/>
        </w:rPr>
        <w:t xml:space="preserve">Έχετε τον λόγο για δεκαπέντε λεπτά, </w:t>
      </w:r>
      <w:r w:rsidRPr="004028DF">
        <w:rPr>
          <w:rFonts w:eastAsia="Times New Roman" w:cs="Times New Roman"/>
        </w:rPr>
        <w:t>κύριε Υπουργέ</w:t>
      </w:r>
      <w:r>
        <w:rPr>
          <w:rFonts w:eastAsia="Times New Roman" w:cs="Times New Roman"/>
        </w:rPr>
        <w:t xml:space="preserve">.  </w:t>
      </w:r>
    </w:p>
    <w:p w14:paraId="50A7BBAB" w14:textId="77777777" w:rsidR="007C6747" w:rsidRDefault="00E91359">
      <w:pPr>
        <w:spacing w:after="0" w:line="600" w:lineRule="auto"/>
        <w:jc w:val="both"/>
        <w:rPr>
          <w:rFonts w:eastAsia="Times New Roman" w:cs="Times New Roman"/>
        </w:rPr>
      </w:pPr>
      <w:r>
        <w:rPr>
          <w:rFonts w:eastAsia="Times New Roman" w:cs="Times New Roman"/>
        </w:rPr>
        <w:tab/>
      </w:r>
      <w:r w:rsidRPr="004028DF">
        <w:rPr>
          <w:rFonts w:eastAsia="Times New Roman" w:cs="Times New Roman"/>
          <w:b/>
        </w:rPr>
        <w:t>ΚΩΝΣΤΑΝΤΙΝΟΣ ΓΑΒΡΟΓΛΟΥ (Υπουργός Παιδείας, Έρευνας και Θρησκευμάτων):</w:t>
      </w:r>
      <w:r>
        <w:rPr>
          <w:rFonts w:eastAsia="Times New Roman" w:cs="Times New Roman"/>
        </w:rPr>
        <w:t xml:space="preserve"> </w:t>
      </w:r>
      <w:r w:rsidRPr="004028DF">
        <w:rPr>
          <w:rFonts w:eastAsia="Times New Roman" w:cs="Times New Roman"/>
        </w:rPr>
        <w:t>Ευχαριστώ</w:t>
      </w:r>
      <w:r>
        <w:rPr>
          <w:rFonts w:eastAsia="Times New Roman" w:cs="Times New Roman"/>
        </w:rPr>
        <w:t>.</w:t>
      </w:r>
    </w:p>
    <w:p w14:paraId="50A7BBAC" w14:textId="77777777" w:rsidR="007C6747" w:rsidRDefault="00E91359">
      <w:pPr>
        <w:spacing w:after="0" w:line="600" w:lineRule="auto"/>
        <w:ind w:firstLine="720"/>
        <w:jc w:val="both"/>
        <w:rPr>
          <w:rFonts w:eastAsia="Times New Roman" w:cs="Times New Roman"/>
        </w:rPr>
      </w:pPr>
      <w:r w:rsidRPr="004028DF">
        <w:rPr>
          <w:rFonts w:eastAsia="Times New Roman" w:cs="Times New Roman"/>
          <w:b/>
        </w:rPr>
        <w:t>ΓΕΩΡΓΙΟΣ ΜΑΥΡΩΤΑΣ:</w:t>
      </w:r>
      <w:r>
        <w:rPr>
          <w:rFonts w:eastAsia="Times New Roman" w:cs="Times New Roman"/>
        </w:rPr>
        <w:t xml:space="preserve"> Πότε θα απαντήσετε στις δευτερολογίες μας, </w:t>
      </w:r>
      <w:r w:rsidRPr="004028DF">
        <w:rPr>
          <w:rFonts w:eastAsia="Times New Roman" w:cs="Times New Roman"/>
        </w:rPr>
        <w:t>κύριε Υπουργέ</w:t>
      </w:r>
      <w:r>
        <w:rPr>
          <w:rFonts w:eastAsia="Times New Roman" w:cs="Times New Roman"/>
        </w:rPr>
        <w:t xml:space="preserve">; </w:t>
      </w:r>
    </w:p>
    <w:p w14:paraId="50A7BBAD" w14:textId="77777777" w:rsidR="007C6747" w:rsidRDefault="00E91359">
      <w:pPr>
        <w:spacing w:after="0" w:line="600" w:lineRule="auto"/>
        <w:ind w:firstLine="720"/>
        <w:jc w:val="both"/>
        <w:rPr>
          <w:rFonts w:eastAsia="Times New Roman" w:cs="Times New Roman"/>
        </w:rPr>
      </w:pPr>
      <w:r w:rsidRPr="004028DF">
        <w:rPr>
          <w:rFonts w:eastAsia="Times New Roman" w:cs="Times New Roman"/>
          <w:b/>
        </w:rPr>
        <w:t>ΚΩΝΣΤΑΝΤΙΝΟΣ ΓΑΒΡΟΓΛΟΥ (Υπουργός Παιδείας, Έρευνας και Θρησκευμάτων):</w:t>
      </w:r>
      <w:r>
        <w:rPr>
          <w:rFonts w:eastAsia="Times New Roman" w:cs="Times New Roman"/>
        </w:rPr>
        <w:t xml:space="preserve"> Κοιτάξτε, παίρνω τώρα τον λόγο, επειδή άκουσα διάφορους και διάφορες να επαναλαμβάνουν πράγματα τα οποία είπα, ξεκαθάρισα και βλέπω ότι δεν έγιναν κατανοητά. Μήπως, </w:t>
      </w:r>
      <w:r w:rsidRPr="004028DF">
        <w:rPr>
          <w:rFonts w:eastAsia="Times New Roman" w:cs="Times New Roman"/>
        </w:rPr>
        <w:t>λοιπό</w:t>
      </w:r>
      <w:r w:rsidRPr="004028DF">
        <w:rPr>
          <w:rFonts w:eastAsia="Times New Roman" w:cs="Times New Roman"/>
        </w:rPr>
        <w:t>ν</w:t>
      </w:r>
      <w:r>
        <w:rPr>
          <w:rFonts w:eastAsia="Times New Roman" w:cs="Times New Roman"/>
        </w:rPr>
        <w:t>, γίνουν κατανοητά και στη δευτερολογία σας έχετε τη χαρά να τοποθετηθείτε.</w:t>
      </w:r>
    </w:p>
    <w:p w14:paraId="50A7BBAE" w14:textId="77777777" w:rsidR="007C6747" w:rsidRDefault="00E91359">
      <w:pPr>
        <w:spacing w:after="0" w:line="600" w:lineRule="auto"/>
        <w:ind w:firstLine="720"/>
        <w:jc w:val="both"/>
        <w:rPr>
          <w:rFonts w:eastAsia="Times New Roman" w:cs="Times New Roman"/>
        </w:rPr>
      </w:pPr>
      <w:r>
        <w:rPr>
          <w:rFonts w:eastAsia="Times New Roman" w:cs="Times New Roman"/>
        </w:rPr>
        <w:t>Αυτά που ακούγαμε ήταν συνέχεια «το άσυλο», ξανά «το άσυλο», «η παραβατικότητα, η ανομία», ότι για όλα φταίμε εμείς, «καλή η συμμετοχή φοιτητών, αλλά όχι</w:t>
      </w:r>
      <w:r>
        <w:rPr>
          <w:rFonts w:eastAsia="Times New Roman" w:cs="Times New Roman"/>
        </w:rPr>
        <w:t>,</w:t>
      </w:r>
      <w:r>
        <w:rPr>
          <w:rFonts w:eastAsia="Times New Roman" w:cs="Times New Roman"/>
        </w:rPr>
        <w:t xml:space="preserve"> βρε αδερφέ</w:t>
      </w:r>
      <w:r>
        <w:rPr>
          <w:rFonts w:eastAsia="Times New Roman" w:cs="Times New Roman"/>
        </w:rPr>
        <w:t>,</w:t>
      </w:r>
      <w:r>
        <w:rPr>
          <w:rFonts w:eastAsia="Times New Roman" w:cs="Times New Roman"/>
        </w:rPr>
        <w:t xml:space="preserve"> και έτσι όπω</w:t>
      </w:r>
      <w:r>
        <w:rPr>
          <w:rFonts w:eastAsia="Times New Roman" w:cs="Times New Roman"/>
        </w:rPr>
        <w:t>ς τους έχετε», «</w:t>
      </w:r>
      <w:proofErr w:type="spellStart"/>
      <w:r>
        <w:rPr>
          <w:rFonts w:eastAsia="Times New Roman" w:cs="Times New Roman"/>
        </w:rPr>
        <w:t>εμμονικός</w:t>
      </w:r>
      <w:proofErr w:type="spellEnd"/>
      <w:r>
        <w:rPr>
          <w:rFonts w:eastAsia="Times New Roman" w:cs="Times New Roman"/>
        </w:rPr>
        <w:t xml:space="preserve">, </w:t>
      </w:r>
      <w:proofErr w:type="spellStart"/>
      <w:r>
        <w:rPr>
          <w:rFonts w:eastAsia="Times New Roman" w:cs="Times New Roman"/>
        </w:rPr>
        <w:t>υπερσυγκεντρωτικός</w:t>
      </w:r>
      <w:proofErr w:type="spellEnd"/>
      <w:r>
        <w:rPr>
          <w:rFonts w:eastAsia="Times New Roman" w:cs="Times New Roman"/>
        </w:rPr>
        <w:t xml:space="preserve"> ο Υπουργός» κ</w:t>
      </w:r>
      <w:r>
        <w:rPr>
          <w:rFonts w:eastAsia="Times New Roman" w:cs="Times New Roman"/>
        </w:rPr>
        <w:t xml:space="preserve">αι </w:t>
      </w:r>
      <w:r>
        <w:rPr>
          <w:rFonts w:eastAsia="Times New Roman" w:cs="Times New Roman"/>
        </w:rPr>
        <w:t>λ</w:t>
      </w:r>
      <w:r>
        <w:rPr>
          <w:rFonts w:eastAsia="Times New Roman" w:cs="Times New Roman"/>
        </w:rPr>
        <w:t>οι</w:t>
      </w:r>
      <w:r>
        <w:rPr>
          <w:rFonts w:eastAsia="Times New Roman" w:cs="Times New Roman"/>
        </w:rPr>
        <w:t>π</w:t>
      </w:r>
      <w:r>
        <w:rPr>
          <w:rFonts w:eastAsia="Times New Roman" w:cs="Times New Roman"/>
        </w:rPr>
        <w:t>ά</w:t>
      </w:r>
      <w:r>
        <w:rPr>
          <w:rFonts w:eastAsia="Times New Roman" w:cs="Times New Roman"/>
        </w:rPr>
        <w:t xml:space="preserve">. Αυτό το μοτίβο επαναλήφθηκε, πραγματικά, με τρόπους που δεν </w:t>
      </w:r>
      <w:r w:rsidRPr="00562FFC">
        <w:rPr>
          <w:rFonts w:eastAsia="Times New Roman" w:cs="Times New Roman"/>
        </w:rPr>
        <w:t>ν</w:t>
      </w:r>
      <w:r>
        <w:rPr>
          <w:rFonts w:eastAsia="Times New Roman" w:cs="Times New Roman"/>
        </w:rPr>
        <w:t xml:space="preserve">ομίζω να προχωράνε πάρα πολύ τη </w:t>
      </w:r>
      <w:r w:rsidRPr="00562FFC">
        <w:rPr>
          <w:rFonts w:eastAsia="Times New Roman"/>
        </w:rPr>
        <w:t>συζήτηση</w:t>
      </w:r>
      <w:r>
        <w:rPr>
          <w:rFonts w:eastAsia="Times New Roman" w:cs="Times New Roman"/>
        </w:rPr>
        <w:t xml:space="preserve">. </w:t>
      </w:r>
    </w:p>
    <w:p w14:paraId="50A7BBAF" w14:textId="77777777" w:rsidR="007C6747" w:rsidRDefault="00E91359">
      <w:pPr>
        <w:spacing w:after="0" w:line="600" w:lineRule="auto"/>
        <w:ind w:firstLine="720"/>
        <w:jc w:val="both"/>
        <w:rPr>
          <w:rFonts w:eastAsia="Times New Roman" w:cs="Times New Roman"/>
          <w:szCs w:val="24"/>
        </w:rPr>
      </w:pPr>
      <w:r>
        <w:rPr>
          <w:rFonts w:eastAsia="Times New Roman" w:cs="Times New Roman"/>
        </w:rPr>
        <w:t>Π</w:t>
      </w:r>
      <w:r w:rsidRPr="00562FFC">
        <w:rPr>
          <w:rFonts w:eastAsia="Times New Roman" w:cs="Times New Roman"/>
        </w:rPr>
        <w:t>ρέπει</w:t>
      </w:r>
      <w:r>
        <w:rPr>
          <w:rFonts w:eastAsia="Times New Roman" w:cs="Times New Roman"/>
        </w:rPr>
        <w:t xml:space="preserve"> να τονίσουμε από την αρχή, παρ</w:t>
      </w:r>
      <w:r>
        <w:rPr>
          <w:rFonts w:eastAsia="Times New Roman" w:cs="Times New Roman"/>
        </w:rPr>
        <w:t xml:space="preserve">’ </w:t>
      </w:r>
      <w:r>
        <w:rPr>
          <w:rFonts w:eastAsia="Times New Roman" w:cs="Times New Roman"/>
        </w:rPr>
        <w:t xml:space="preserve">όλο που το έχουμε τονίσει, ότι ποτέ άλλοτε δεν </w:t>
      </w:r>
      <w:r w:rsidRPr="00562FFC">
        <w:rPr>
          <w:rFonts w:eastAsia="Times New Roman"/>
          <w:bCs/>
        </w:rPr>
        <w:t>έχει</w:t>
      </w:r>
      <w:r>
        <w:rPr>
          <w:rFonts w:eastAsia="Times New Roman" w:cs="Times New Roman"/>
        </w:rPr>
        <w:t xml:space="preserve"> γίνει τόσο συστηματική και εξαντλητική </w:t>
      </w:r>
      <w:r w:rsidRPr="00562FFC">
        <w:rPr>
          <w:rFonts w:eastAsia="Times New Roman"/>
        </w:rPr>
        <w:t>συζήτηση</w:t>
      </w:r>
      <w:r>
        <w:rPr>
          <w:rFonts w:eastAsia="Times New Roman" w:cs="Times New Roman"/>
        </w:rPr>
        <w:t xml:space="preserve"> με διάφορους φορείς. Οι </w:t>
      </w:r>
      <w:r>
        <w:rPr>
          <w:rFonts w:eastAsia="Times New Roman" w:cs="Times New Roman"/>
        </w:rPr>
        <w:t>σ</w:t>
      </w:r>
      <w:r>
        <w:rPr>
          <w:rFonts w:eastAsia="Times New Roman" w:cs="Times New Roman"/>
        </w:rPr>
        <w:t xml:space="preserve">ύνοδοι </w:t>
      </w:r>
      <w:r>
        <w:rPr>
          <w:rFonts w:eastAsia="Times New Roman" w:cs="Times New Roman"/>
        </w:rPr>
        <w:t>π</w:t>
      </w:r>
      <w:r>
        <w:rPr>
          <w:rFonts w:eastAsia="Times New Roman" w:cs="Times New Roman"/>
        </w:rPr>
        <w:t>ρυτάνεων</w:t>
      </w:r>
      <w:r>
        <w:rPr>
          <w:rFonts w:eastAsia="Times New Roman" w:cs="Times New Roman"/>
        </w:rPr>
        <w:t>.</w:t>
      </w:r>
      <w:r>
        <w:rPr>
          <w:rFonts w:eastAsia="Times New Roman" w:cs="Times New Roman"/>
        </w:rPr>
        <w:t xml:space="preserve"> Πήγα σε τρεις συνόδους και είδα πολλές φορές το </w:t>
      </w:r>
      <w:r>
        <w:rPr>
          <w:rFonts w:eastAsia="Times New Roman" w:cs="Times New Roman"/>
        </w:rPr>
        <w:t>π</w:t>
      </w:r>
      <w:r>
        <w:rPr>
          <w:rFonts w:eastAsia="Times New Roman" w:cs="Times New Roman"/>
        </w:rPr>
        <w:t xml:space="preserve">ροεδρείο. Οι </w:t>
      </w:r>
      <w:r>
        <w:rPr>
          <w:rFonts w:eastAsia="Times New Roman" w:cs="Times New Roman"/>
        </w:rPr>
        <w:t>σ</w:t>
      </w:r>
      <w:r>
        <w:rPr>
          <w:rFonts w:eastAsia="Times New Roman" w:cs="Times New Roman"/>
        </w:rPr>
        <w:t xml:space="preserve">ύνοδοι </w:t>
      </w:r>
      <w:r>
        <w:rPr>
          <w:rFonts w:eastAsia="Times New Roman" w:cs="Times New Roman"/>
        </w:rPr>
        <w:t>π</w:t>
      </w:r>
      <w:r>
        <w:rPr>
          <w:rFonts w:eastAsia="Times New Roman" w:cs="Times New Roman"/>
        </w:rPr>
        <w:t xml:space="preserve">ροέδρων, η ΠΟΣΔΕΠ, η ΟΣΕΠ - ΤΕΙ, οι </w:t>
      </w:r>
      <w:r>
        <w:rPr>
          <w:rFonts w:eastAsia="Times New Roman" w:cs="Times New Roman"/>
        </w:rPr>
        <w:t>κ</w:t>
      </w:r>
      <w:r>
        <w:rPr>
          <w:rFonts w:eastAsia="Times New Roman" w:cs="Times New Roman"/>
        </w:rPr>
        <w:t>οσμήτ</w:t>
      </w:r>
      <w:r>
        <w:rPr>
          <w:rFonts w:eastAsia="Times New Roman" w:cs="Times New Roman"/>
        </w:rPr>
        <w:t xml:space="preserve">ορες. </w:t>
      </w:r>
    </w:p>
    <w:p w14:paraId="50A7BBB0" w14:textId="77777777" w:rsidR="007C6747" w:rsidRDefault="00E91359">
      <w:pPr>
        <w:spacing w:after="0" w:line="600" w:lineRule="auto"/>
        <w:ind w:firstLine="709"/>
        <w:jc w:val="both"/>
        <w:rPr>
          <w:rFonts w:eastAsia="Times New Roman" w:cs="Times New Roman"/>
          <w:szCs w:val="24"/>
        </w:rPr>
      </w:pPr>
      <w:r>
        <w:rPr>
          <w:rFonts w:eastAsia="Times New Roman" w:cs="Times New Roman"/>
          <w:szCs w:val="24"/>
        </w:rPr>
        <w:t xml:space="preserve">Για πρώτη φορά είχαμε συνάντηση με τους </w:t>
      </w:r>
      <w:proofErr w:type="spellStart"/>
      <w:r>
        <w:rPr>
          <w:rFonts w:eastAsia="Times New Roman" w:cs="Times New Roman"/>
          <w:szCs w:val="24"/>
        </w:rPr>
        <w:t>εκατόν</w:t>
      </w:r>
      <w:proofErr w:type="spellEnd"/>
      <w:r>
        <w:rPr>
          <w:rFonts w:eastAsia="Times New Roman" w:cs="Times New Roman"/>
          <w:szCs w:val="24"/>
        </w:rPr>
        <w:t xml:space="preserve"> πενήντα κοσμήτορες σε τρεις συνεδριάσεις. Σε όλα τα μέλη ΔΕΠ και εκπαιδευτικού προσωπικού των ΤΕΙ, όπως επίσης και σε μέλη ΕΔΙΠ, ΕΕΠ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σε είκοσι χιλιάδες άτομα πήγε ενημερωτικό σημείωμα, αλλά και η</w:t>
      </w:r>
      <w:r>
        <w:rPr>
          <w:rFonts w:eastAsia="Times New Roman" w:cs="Times New Roman"/>
          <w:szCs w:val="24"/>
        </w:rPr>
        <w:t xml:space="preserve"> πρώτη εκδοχή του νομοσχεδίου. Πήραμε πάρα πολλές αντιδράσεις.</w:t>
      </w:r>
    </w:p>
    <w:p w14:paraId="50A7BBB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Αυτό που θέλω να προκαλέσω είναι να δείτε το νομοσχέδιο, όπως αυτό είχε προετοιμαστεί στις αρχές Μαΐου και πώς είναι τώρα. Είναι βελτιωμένο, ναι ή όχι; Διότι ο διάλογος δεν είναι να ακούς και ν</w:t>
      </w:r>
      <w:r>
        <w:rPr>
          <w:rFonts w:eastAsia="Times New Roman" w:cs="Times New Roman"/>
          <w:szCs w:val="24"/>
        </w:rPr>
        <w:t>α μη δέχεσαι. Εμείς το βελτιώσαμε. Δεν αλλάξαμε τη φιλοσοφία του, γιατί αυτό είναι μία πολιτική μας επιλογή. Ο διάλογος όμως είναι αν βελτιώνεται ή όχι.</w:t>
      </w:r>
    </w:p>
    <w:p w14:paraId="50A7BBB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πλαίσιο, λοιπόν, του Ενιαίου Χώρου Έρευνας και Εκπαίδευσης φέρνουμε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Σ</w:t>
      </w:r>
      <w:r>
        <w:rPr>
          <w:rFonts w:eastAsia="Times New Roman" w:cs="Times New Roman"/>
          <w:szCs w:val="24"/>
        </w:rPr>
        <w:t>υμβούλια, το Ε</w:t>
      </w:r>
      <w:r>
        <w:rPr>
          <w:rFonts w:eastAsia="Times New Roman" w:cs="Times New Roman"/>
          <w:szCs w:val="24"/>
        </w:rPr>
        <w:t>θνικό Συμβούλιο Παιδείας και Διαχείρισης Ανθρώπινου Δυναμικού, τις διετείς δομές, τα Κέντρα Επιμόρφωσης και Διά Βίου Εκπαίδευσης, το Συμβούλιο Μεταπτυχιακών Σπουδών με όλους τους κοσμήτορες μέσα στα πανεπιστήμια. Δεν άκουσα να το λέτε αυτό. Φέραμε τη δωρεά</w:t>
      </w:r>
      <w:r>
        <w:rPr>
          <w:rFonts w:eastAsia="Times New Roman" w:cs="Times New Roman"/>
          <w:szCs w:val="24"/>
        </w:rPr>
        <w:t>ν φοίτηση, το πενταετές μάστερ, που νομίζω ότι κάποιος αναρωτήθηκε από πού προέρχεται, λες και ερχόταν από τον Άρη. Τον προκαλώ. Υπάρχει στο διαδίκτυο η έκθεση του κ. Τάσιου, που είναι επικεφαλής μιας ομάδας, όταν ήταν ο κ. Μουτζούρης Πρύτανης του Πολυτεχν</w:t>
      </w:r>
      <w:r>
        <w:rPr>
          <w:rFonts w:eastAsia="Times New Roman" w:cs="Times New Roman"/>
          <w:szCs w:val="24"/>
        </w:rPr>
        <w:t xml:space="preserve">είου, ο οποίος αποδεικνύει ακριβώς τι είναι αυτή η ισοδυναμία. </w:t>
      </w:r>
    </w:p>
    <w:p w14:paraId="50A7BBB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Λέχθηκαν και πράγματα που καλό είναι να προσέχουμε όταν τα λέμε. Είναι το Κοινοβούλιο εδώ. Δεν είμαστε δημοσιογραφίσκοι. Τι εννοώ; Λέει: «Καταργήσατε τις ηλεκτρονικές ψηφοφορίες</w:t>
      </w:r>
      <w:r>
        <w:rPr>
          <w:rFonts w:eastAsia="Times New Roman" w:cs="Times New Roman"/>
          <w:szCs w:val="24"/>
        </w:rPr>
        <w:t>.</w:t>
      </w:r>
      <w:r>
        <w:rPr>
          <w:rFonts w:eastAsia="Times New Roman" w:cs="Times New Roman"/>
          <w:szCs w:val="24"/>
        </w:rPr>
        <w:t>». Κοιτάξτε, τ</w:t>
      </w:r>
      <w:r>
        <w:rPr>
          <w:rFonts w:eastAsia="Times New Roman" w:cs="Times New Roman"/>
          <w:szCs w:val="24"/>
        </w:rPr>
        <w:t xml:space="preserve">ο να έχουμε την κάλπη είναι δείγμα ότι δεν κάνουμε πίσω στους </w:t>
      </w:r>
      <w:proofErr w:type="spellStart"/>
      <w:r>
        <w:rPr>
          <w:rFonts w:eastAsia="Times New Roman" w:cs="Times New Roman"/>
          <w:szCs w:val="24"/>
        </w:rPr>
        <w:t>μπαχαλάκηδες</w:t>
      </w:r>
      <w:proofErr w:type="spellEnd"/>
      <w:r>
        <w:rPr>
          <w:rFonts w:eastAsia="Times New Roman" w:cs="Times New Roman"/>
          <w:szCs w:val="24"/>
        </w:rPr>
        <w:t>. Έχουμε την κάλπη και τη διεκδικούμε. Δεν εκβιαζόμαστε από τέτοιου είδους συμπεριφορές. Είπαμε ότι</w:t>
      </w:r>
      <w:r>
        <w:rPr>
          <w:rFonts w:eastAsia="Times New Roman" w:cs="Times New Roman"/>
          <w:szCs w:val="24"/>
        </w:rPr>
        <w:t>,</w:t>
      </w:r>
      <w:r>
        <w:rPr>
          <w:rFonts w:eastAsia="Times New Roman" w:cs="Times New Roman"/>
          <w:szCs w:val="24"/>
        </w:rPr>
        <w:t xml:space="preserve"> αν δεν γίνει, η δεύτερη φορά μπορεί να γίνει με ηλεκτρονική ψηφοφορία.</w:t>
      </w:r>
    </w:p>
    <w:p w14:paraId="50A7BBB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τα ξενόγλωσσα, να ξέρετε ότι στη Θράκη υπήρχαν τεράστια προβλήματα με τα ξενόγλωσσα και τα μεταπτυχιακά. Εμείς λέμε πως πρέπει να γίνουν. Γι</w:t>
      </w:r>
      <w:r>
        <w:rPr>
          <w:rFonts w:eastAsia="Times New Roman" w:cs="Times New Roman"/>
          <w:szCs w:val="24"/>
        </w:rPr>
        <w:t>α</w:t>
      </w:r>
      <w:r>
        <w:rPr>
          <w:rFonts w:eastAsia="Times New Roman" w:cs="Times New Roman"/>
          <w:szCs w:val="24"/>
        </w:rPr>
        <w:t xml:space="preserve"> αυτό είμαστε τόσο αυστηροί. Βεβαίως, όπως ενδεχομένως να μη γνωρίζετε, ο κ. Μπαλτάς είχε ζητήσει την εισαγγελική </w:t>
      </w:r>
      <w:r>
        <w:rPr>
          <w:rFonts w:eastAsia="Times New Roman" w:cs="Times New Roman"/>
          <w:szCs w:val="24"/>
        </w:rPr>
        <w:t>έρευνα, η οποία οδήγησε εδώ που οδήγησε στα θέματα της Θράκης</w:t>
      </w:r>
      <w:r>
        <w:rPr>
          <w:rFonts w:eastAsia="Times New Roman" w:cs="Times New Roman"/>
          <w:szCs w:val="24"/>
        </w:rPr>
        <w:t>,</w:t>
      </w:r>
      <w:r>
        <w:rPr>
          <w:rFonts w:eastAsia="Times New Roman" w:cs="Times New Roman"/>
          <w:szCs w:val="24"/>
        </w:rPr>
        <w:t xml:space="preserve"> ανάμεσα σε άλλα. </w:t>
      </w:r>
    </w:p>
    <w:p w14:paraId="50A7BBB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Έρχομαι στο άρθρο 16. Κρίμα, έφυγε ο κ. Βαρβιτσιώτης. Ο κ. Παπανδρέου δεν άλλαξε γνώμη για τον λόγο που έλεγε ο κ. Βαρβιτσιώτης. Κάθε μέρα αιματοκυλιόταν η Αθήνα λόγω των κινη</w:t>
      </w:r>
      <w:r>
        <w:rPr>
          <w:rFonts w:eastAsia="Times New Roman" w:cs="Times New Roman"/>
          <w:szCs w:val="24"/>
        </w:rPr>
        <w:t xml:space="preserve">τοποιήσεων. Υπήρξε ένα πολιτικό πρόβλημα για την </w:t>
      </w:r>
      <w:r w:rsidRPr="004A557E">
        <w:rPr>
          <w:rFonts w:eastAsia="Times New Roman" w:cs="Times New Roman"/>
          <w:szCs w:val="24"/>
        </w:rPr>
        <w:t>Κυβέρνηση</w:t>
      </w:r>
      <w:r>
        <w:rPr>
          <w:rFonts w:eastAsia="Times New Roman" w:cs="Times New Roman"/>
          <w:szCs w:val="24"/>
        </w:rPr>
        <w:t xml:space="preserve"> εκείνη την εποχή, διότι η εμμονή στην αλλαγή του άρθρου 16 έφερε δεκάδες χιλιάδες κόσμο στους δρόμους. Γι</w:t>
      </w:r>
      <w:r>
        <w:rPr>
          <w:rFonts w:eastAsia="Times New Roman" w:cs="Times New Roman"/>
          <w:szCs w:val="24"/>
        </w:rPr>
        <w:t>α</w:t>
      </w:r>
      <w:r>
        <w:rPr>
          <w:rFonts w:eastAsia="Times New Roman" w:cs="Times New Roman"/>
          <w:szCs w:val="24"/>
        </w:rPr>
        <w:t xml:space="preserve"> αυτό τον λόγο υποχώρησαν όσοι υποχώρησαν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sidRPr="00D36589">
        <w:rPr>
          <w:rFonts w:eastAsia="Times New Roman" w:cs="Times New Roman"/>
          <w:szCs w:val="24"/>
        </w:rPr>
        <w:t xml:space="preserve">ηρέμησαν τα πνεύματα. </w:t>
      </w:r>
    </w:p>
    <w:p w14:paraId="50A7BBB6"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ΝΙΚ</w:t>
      </w:r>
      <w:r>
        <w:rPr>
          <w:rFonts w:eastAsia="Times New Roman" w:cs="Times New Roman"/>
          <w:b/>
          <w:szCs w:val="24"/>
        </w:rPr>
        <w:t xml:space="preserve">Η ΚΕΡΑΜΕΩΣ: </w:t>
      </w:r>
      <w:r>
        <w:rPr>
          <w:rFonts w:eastAsia="Times New Roman" w:cs="Times New Roman"/>
          <w:szCs w:val="24"/>
        </w:rPr>
        <w:t>Και το πρόγραμμα των ΑΝΕΛ που λένε για ιδιωτικά πανεπιστήμια;</w:t>
      </w:r>
    </w:p>
    <w:p w14:paraId="50A7BBB7" w14:textId="77777777" w:rsidR="007C6747" w:rsidRDefault="00E91359">
      <w:pPr>
        <w:spacing w:after="0" w:line="600" w:lineRule="auto"/>
        <w:ind w:firstLine="720"/>
        <w:jc w:val="both"/>
        <w:rPr>
          <w:rFonts w:eastAsia="Times New Roman" w:cs="Times New Roman"/>
          <w:szCs w:val="24"/>
        </w:rPr>
      </w:pPr>
      <w:r w:rsidRPr="002F0AC2">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Για το πρόγραμμα των ΑΝΕΛ θα ρωτήσετε τους ΑΝΕΛ. Εγώ τυχαίνει να είμαι στον ΣΥΡΙΖΑ. </w:t>
      </w:r>
    </w:p>
    <w:p w14:paraId="50A7BBB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Ας έρθουμε σε ένα πολιτικό </w:t>
      </w:r>
      <w:r>
        <w:rPr>
          <w:rFonts w:eastAsia="Times New Roman" w:cs="Times New Roman"/>
          <w:szCs w:val="24"/>
        </w:rPr>
        <w:t>ζήτημα, το οποίο το είπα, το ξαναείπα, αλλά μου φαίνεται ότι δεν γίνεται κατανοητό.</w:t>
      </w:r>
    </w:p>
    <w:p w14:paraId="50A7BBB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Μας υπενθυμίζετε συνεχώς ότι το ισχύον θεσμικό πλαίσιο ψηφίστηκε με διακόσιους πενήντα πέντε Βουλευτές και πως αυτό εκφράζει μία πρωτοφανή κοινοβουλευτική συναίνεση και άρα</w:t>
      </w:r>
      <w:r>
        <w:rPr>
          <w:rFonts w:eastAsia="Times New Roman" w:cs="Times New Roman"/>
          <w:szCs w:val="24"/>
        </w:rPr>
        <w:t xml:space="preserve"> δεν πρέπει να αλλάξουμε τίποτα, μιας και έχουμε στο παρελθόν ψηφισμένο έναν νόμο με τέτοια πλειοψηφία. Ναι, όντως</w:t>
      </w:r>
      <w:r>
        <w:rPr>
          <w:rFonts w:eastAsia="Times New Roman" w:cs="Times New Roman"/>
          <w:szCs w:val="24"/>
        </w:rPr>
        <w:t>,</w:t>
      </w:r>
      <w:r>
        <w:rPr>
          <w:rFonts w:eastAsia="Times New Roman" w:cs="Times New Roman"/>
          <w:szCs w:val="24"/>
        </w:rPr>
        <w:t xml:space="preserve"> έτσι έχουν τα γεγονότα. Ας δούμε, όμως, τις λεπτομέρειες ενός θέματος που ακούγεται λογικό πλην όμως είναι απολύτως προβληματική αυτή η επιχ</w:t>
      </w:r>
      <w:r>
        <w:rPr>
          <w:rFonts w:eastAsia="Times New Roman" w:cs="Times New Roman"/>
          <w:szCs w:val="24"/>
        </w:rPr>
        <w:t xml:space="preserve">ειρηματολογία. </w:t>
      </w:r>
    </w:p>
    <w:p w14:paraId="50A7BBB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Έχουμε τέσσερα σημεία. </w:t>
      </w:r>
    </w:p>
    <w:p w14:paraId="50A7BBB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Πρώτον, ας αρχίσουμε με ορισμένες διαπιστώσεις που τις βρίσκει κανείς σε κάθε εγχειρίδιο εισαγωγής στο δημοκρατικό πολίτευμα. Σήμερα στη Βουλή υπάρχει μία νέα </w:t>
      </w:r>
      <w:r>
        <w:rPr>
          <w:rFonts w:eastAsia="Times New Roman" w:cs="Times New Roman"/>
          <w:szCs w:val="24"/>
        </w:rPr>
        <w:t>Π</w:t>
      </w:r>
      <w:r>
        <w:rPr>
          <w:rFonts w:eastAsia="Times New Roman" w:cs="Times New Roman"/>
          <w:szCs w:val="24"/>
        </w:rPr>
        <w:t>λειοψηφία, αποτέλεσμα της βούλησης του ελληνικού λαού. Μ</w:t>
      </w:r>
      <w:r>
        <w:rPr>
          <w:rFonts w:eastAsia="Times New Roman" w:cs="Times New Roman"/>
          <w:szCs w:val="24"/>
        </w:rPr>
        <w:t>ία από τις πολλές εντολές</w:t>
      </w:r>
      <w:r>
        <w:rPr>
          <w:rFonts w:eastAsia="Times New Roman" w:cs="Times New Roman"/>
          <w:szCs w:val="24"/>
        </w:rPr>
        <w:t>,</w:t>
      </w:r>
      <w:r>
        <w:rPr>
          <w:rFonts w:eastAsia="Times New Roman" w:cs="Times New Roman"/>
          <w:szCs w:val="24"/>
        </w:rPr>
        <w:t xml:space="preserve"> που έχει λάβει η </w:t>
      </w:r>
      <w:r>
        <w:rPr>
          <w:rFonts w:eastAsia="Times New Roman" w:cs="Times New Roman"/>
          <w:szCs w:val="24"/>
        </w:rPr>
        <w:t>Π</w:t>
      </w:r>
      <w:r>
        <w:rPr>
          <w:rFonts w:eastAsia="Times New Roman" w:cs="Times New Roman"/>
          <w:szCs w:val="24"/>
        </w:rPr>
        <w:t>λειοψηφία αυτή</w:t>
      </w:r>
      <w:r>
        <w:rPr>
          <w:rFonts w:eastAsia="Times New Roman" w:cs="Times New Roman"/>
          <w:szCs w:val="24"/>
        </w:rPr>
        <w:t>,</w:t>
      </w:r>
      <w:r>
        <w:rPr>
          <w:rFonts w:eastAsia="Times New Roman" w:cs="Times New Roman"/>
          <w:szCs w:val="24"/>
        </w:rPr>
        <w:t xml:space="preserve"> είναι να καταφέρει να διορθώσει παθογένειες του παρελθόντος, όπως η κατασπατάληση του δημόσιου χρήματος για υποδομές στα σχολεία που δεν έγιναν ποτέ, οι διαπλοκές που καθυστερούσαν το άνοιγμα των</w:t>
      </w:r>
      <w:r>
        <w:rPr>
          <w:rFonts w:eastAsia="Times New Roman" w:cs="Times New Roman"/>
          <w:szCs w:val="24"/>
        </w:rPr>
        <w:t xml:space="preserve"> σχολείων για τόσες δεκαετίες, η υποβάθμιση του κοινωνικού λειτουργήματος των εκπαιδευτικών</w:t>
      </w:r>
      <w:r>
        <w:rPr>
          <w:rFonts w:eastAsia="Times New Roman" w:cs="Times New Roman"/>
          <w:szCs w:val="24"/>
        </w:rPr>
        <w:t>,</w:t>
      </w:r>
      <w:r>
        <w:rPr>
          <w:rFonts w:eastAsia="Times New Roman" w:cs="Times New Roman"/>
          <w:szCs w:val="24"/>
        </w:rPr>
        <w:t xml:space="preserve"> που εκφράστηκε με την απόλυσή τους και το βίαιο κλείσιμο πανεπιστημίων και ΤΕΙ μέσα από 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«ΑΘΗΝΑ</w:t>
      </w:r>
      <w:r>
        <w:rPr>
          <w:rFonts w:eastAsia="Times New Roman" w:cs="Times New Roman"/>
          <w:szCs w:val="24"/>
        </w:rPr>
        <w:t xml:space="preserve">». </w:t>
      </w:r>
    </w:p>
    <w:p w14:paraId="50A7BBB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Αν η βούληση του ελληνικού λαού ήταν να παραμείνουν όλα</w:t>
      </w:r>
      <w:r>
        <w:rPr>
          <w:rFonts w:eastAsia="Times New Roman" w:cs="Times New Roman"/>
          <w:szCs w:val="24"/>
        </w:rPr>
        <w:t xml:space="preserve"> αυτά ως έχουν, δεν θα μας ψήφιζε για να έχουμε την ευθύνη της εκπαίδευσης, προσπαθώντας να κάνουμε ό,τι καλύτερο μπορούμε για τη βελτίωση και της υλικοτεχνικής υποδομής, με τα απειροελάχιστα χρήματα που διαθέτουμε, με το άνοιγμα των σχολείων στην ώρα τους</w:t>
      </w:r>
      <w:r>
        <w:rPr>
          <w:rFonts w:eastAsia="Times New Roman" w:cs="Times New Roman"/>
          <w:szCs w:val="24"/>
        </w:rPr>
        <w:t xml:space="preserve">, με τη σαφέστατη αναγνώριση της τεράστιας σημασίας του κοινωνικού λειτουργήματος των εκπαιδευτικών, με την </w:t>
      </w:r>
      <w:proofErr w:type="spellStart"/>
      <w:r>
        <w:rPr>
          <w:rFonts w:eastAsia="Times New Roman" w:cs="Times New Roman"/>
          <w:szCs w:val="24"/>
        </w:rPr>
        <w:t>επαναπρόσληψη</w:t>
      </w:r>
      <w:proofErr w:type="spellEnd"/>
      <w:r>
        <w:rPr>
          <w:rFonts w:eastAsia="Times New Roman" w:cs="Times New Roman"/>
          <w:szCs w:val="24"/>
        </w:rPr>
        <w:t xml:space="preserve"> των απολυμένων αλλά και την αναβάθμιση των ΤΕΙ, που τόσο πολύ ταλαιπωρήθηκαν από το περίφημο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«ΑΘΗΝΑ</w:t>
      </w:r>
      <w:r>
        <w:rPr>
          <w:rFonts w:eastAsia="Times New Roman" w:cs="Times New Roman"/>
          <w:szCs w:val="24"/>
        </w:rPr>
        <w:t xml:space="preserve">». </w:t>
      </w:r>
    </w:p>
    <w:p w14:paraId="50A7BBB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Η δημοκρατία, λοιπόν, επιβάλλει να σεβόμαστε τη λαϊκή βούληση και να μην ακυρώνουμε με επικλήσεις πλειοψηφιών του παρελθόντος. Αλλιώς η δημοκρατία αντί να είναι παράγοντας προόδου, θα ήταν παράγοντας συντήρησης. </w:t>
      </w:r>
    </w:p>
    <w:p w14:paraId="50A7BBB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Ας έρθουμε, όμως, στο δεύτερο σκέλος της πε</w:t>
      </w:r>
      <w:r>
        <w:rPr>
          <w:rFonts w:eastAsia="Times New Roman" w:cs="Times New Roman"/>
          <w:szCs w:val="24"/>
        </w:rPr>
        <w:t>ρίφημης πλειοψηφίας του 2011. Ποιες ήταν οι τομές που εισήγαγε ο νόμος του 2011, γνωστός και ως «νόμος Διαμαντοπούλου»; Δ</w:t>
      </w:r>
      <w:r>
        <w:rPr>
          <w:rFonts w:eastAsia="Times New Roman" w:cs="Times New Roman"/>
          <w:szCs w:val="24"/>
        </w:rPr>
        <w:t>ύ</w:t>
      </w:r>
      <w:r>
        <w:rPr>
          <w:rFonts w:eastAsia="Times New Roman" w:cs="Times New Roman"/>
          <w:szCs w:val="24"/>
        </w:rPr>
        <w:t xml:space="preserve">ο ήταν οι ρηξικέλευθες προτάσεις του νόμου. Η πρώτη ήταν η ίδρυση των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ι</w:t>
      </w:r>
      <w:r>
        <w:rPr>
          <w:rFonts w:eastAsia="Times New Roman" w:cs="Times New Roman"/>
          <w:szCs w:val="24"/>
        </w:rPr>
        <w:t>δρυμάτων και η δεύτερη ήταν η κατάργηση του τμήματος</w:t>
      </w:r>
      <w:r>
        <w:rPr>
          <w:rFonts w:eastAsia="Times New Roman" w:cs="Times New Roman"/>
          <w:szCs w:val="24"/>
        </w:rPr>
        <w:t xml:space="preserve"> ως η ακαδημαϊκή μονάδα που καλλιεργεί ένα γνωσιακό πεδίο και η αντικατάστασή του από προγράμματα σπουδών, όπως ακριβώς επέβαλλε η πιο επιθετική εκδοχή της λεγόμενης Μπολόνια. Αυτά τα δ</w:t>
      </w:r>
      <w:r>
        <w:rPr>
          <w:rFonts w:eastAsia="Times New Roman" w:cs="Times New Roman"/>
          <w:szCs w:val="24"/>
        </w:rPr>
        <w:t>ύ</w:t>
      </w:r>
      <w:r>
        <w:rPr>
          <w:rFonts w:eastAsia="Times New Roman" w:cs="Times New Roman"/>
          <w:szCs w:val="24"/>
        </w:rPr>
        <w:t>ο ήταν οι σοβαρές παρεμβάσεις</w:t>
      </w:r>
      <w:r>
        <w:rPr>
          <w:rFonts w:eastAsia="Times New Roman" w:cs="Times New Roman"/>
          <w:szCs w:val="24"/>
        </w:rPr>
        <w:t>,</w:t>
      </w:r>
      <w:r>
        <w:rPr>
          <w:rFonts w:eastAsia="Times New Roman" w:cs="Times New Roman"/>
          <w:szCs w:val="24"/>
        </w:rPr>
        <w:t xml:space="preserve"> οι οποίες</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θα άλλαζαν ριζικά τον</w:t>
      </w:r>
      <w:r>
        <w:rPr>
          <w:rFonts w:eastAsia="Times New Roman" w:cs="Times New Roman"/>
          <w:szCs w:val="24"/>
        </w:rPr>
        <w:t xml:space="preserve"> χαρακτήρα των πανεπιστημίων και των ΤΕΙ. </w:t>
      </w:r>
    </w:p>
    <w:p w14:paraId="50A7BBB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Ξέρετε, όμως, τι έγινε στο μεταξύ; Το γνωρίζετε; Προφανώς, αλλά επιμελέστατα το κρύβετε. Πρώτον, ως προς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ι</w:t>
      </w:r>
      <w:r>
        <w:rPr>
          <w:rFonts w:eastAsia="Times New Roman" w:cs="Times New Roman"/>
          <w:szCs w:val="24"/>
        </w:rPr>
        <w:t>δρυμάτων, υπάρχει κάποιο κόμμα στην Αίθουσα που συνεχίζει να τα υποστηρίζει; Υπάρχει το Ποτάμι</w:t>
      </w:r>
      <w:r>
        <w:rPr>
          <w:rFonts w:eastAsia="Times New Roman" w:cs="Times New Roman"/>
          <w:szCs w:val="24"/>
        </w:rPr>
        <w:t xml:space="preserve">. Υποστηρίζετε τη συνέχεια των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ι</w:t>
      </w:r>
      <w:r>
        <w:rPr>
          <w:rFonts w:eastAsia="Times New Roman" w:cs="Times New Roman"/>
          <w:szCs w:val="24"/>
        </w:rPr>
        <w:t>δρυμάτων.</w:t>
      </w:r>
    </w:p>
    <w:p w14:paraId="50A7BBC0" w14:textId="77777777" w:rsidR="007C6747" w:rsidRDefault="00E91359">
      <w:pPr>
        <w:spacing w:after="0" w:line="600" w:lineRule="auto"/>
        <w:ind w:firstLine="720"/>
        <w:jc w:val="both"/>
        <w:rPr>
          <w:rFonts w:eastAsia="Times New Roman" w:cs="Times New Roman"/>
          <w:szCs w:val="24"/>
        </w:rPr>
      </w:pPr>
      <w:r w:rsidRPr="0097058B">
        <w:rPr>
          <w:rFonts w:eastAsia="Times New Roman" w:cs="Times New Roman"/>
          <w:b/>
          <w:szCs w:val="24"/>
        </w:rPr>
        <w:t xml:space="preserve">ΝΙΚΗ ΚΕΡΑΜΕΩΣ: </w:t>
      </w:r>
      <w:r>
        <w:rPr>
          <w:rFonts w:eastAsia="Times New Roman" w:cs="Times New Roman"/>
          <w:szCs w:val="24"/>
        </w:rPr>
        <w:t>Και η Νέα Δημοκρατία.</w:t>
      </w:r>
    </w:p>
    <w:p w14:paraId="50A7BBC1" w14:textId="77777777" w:rsidR="007C6747" w:rsidRDefault="00E91359">
      <w:pPr>
        <w:spacing w:after="0" w:line="600" w:lineRule="auto"/>
        <w:ind w:firstLine="720"/>
        <w:jc w:val="both"/>
        <w:rPr>
          <w:rFonts w:eastAsia="Times New Roman" w:cs="Times New Roman"/>
          <w:szCs w:val="24"/>
        </w:rPr>
      </w:pPr>
      <w:r w:rsidRPr="00E21858">
        <w:rPr>
          <w:rFonts w:eastAsia="Times New Roman"/>
          <w:b/>
          <w:szCs w:val="24"/>
        </w:rPr>
        <w:t xml:space="preserve">ΚΩΝΣΤΑΝΤΙΝΟΣ ΓΑΒΡΟΓΛΟΥ (Υπουργός Παιδείας, Έρευνας και Θρησκευμάτων): </w:t>
      </w:r>
      <w:r>
        <w:rPr>
          <w:rFonts w:eastAsia="Times New Roman" w:cs="Times New Roman"/>
          <w:szCs w:val="24"/>
        </w:rPr>
        <w:t>Υπάρχει και η Νέα Δημοκρατία;</w:t>
      </w:r>
    </w:p>
    <w:p w14:paraId="50A7BBC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Με τροποποιήσεις.</w:t>
      </w:r>
    </w:p>
    <w:p w14:paraId="50A7BBC3" w14:textId="77777777" w:rsidR="007C6747" w:rsidRDefault="00E91359">
      <w:pPr>
        <w:tabs>
          <w:tab w:val="left" w:pos="2820"/>
        </w:tabs>
        <w:spacing w:after="0" w:line="600" w:lineRule="auto"/>
        <w:ind w:firstLine="720"/>
        <w:jc w:val="both"/>
        <w:rPr>
          <w:rFonts w:eastAsia="Times New Roman" w:cs="Times New Roman"/>
          <w:szCs w:val="24"/>
        </w:rPr>
      </w:pPr>
      <w:r w:rsidRPr="00E21858">
        <w:rPr>
          <w:rFonts w:eastAsia="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Χαίρομαι, αλλά φαίνεται ότι ντραπήκατε να το πείτε στις συζητήσεις. </w:t>
      </w:r>
    </w:p>
    <w:p w14:paraId="50A7BBC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Τον Αρχηγό μας δεν τον ακούσατε σήμερα;</w:t>
      </w:r>
    </w:p>
    <w:p w14:paraId="50A7BBC5" w14:textId="77777777" w:rsidR="007C6747" w:rsidRDefault="00E91359">
      <w:pPr>
        <w:tabs>
          <w:tab w:val="left" w:pos="2820"/>
        </w:tabs>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w:t>
      </w:r>
      <w:r>
        <w:rPr>
          <w:rFonts w:eastAsia="Times New Roman"/>
          <w:b/>
          <w:szCs w:val="24"/>
        </w:rPr>
        <w:t xml:space="preserve">μάτων): </w:t>
      </w:r>
      <w:r>
        <w:rPr>
          <w:rFonts w:eastAsia="Times New Roman"/>
          <w:szCs w:val="24"/>
        </w:rPr>
        <w:t>Τ</w:t>
      </w:r>
      <w:r>
        <w:rPr>
          <w:rFonts w:eastAsia="Times New Roman" w:cs="Times New Roman"/>
          <w:szCs w:val="24"/>
        </w:rPr>
        <w:t>ον Αρχηγό τον άκουσα</w:t>
      </w:r>
      <w:r>
        <w:rPr>
          <w:rFonts w:eastAsia="Times New Roman" w:cs="Times New Roman"/>
          <w:szCs w:val="24"/>
        </w:rPr>
        <w:t>,</w:t>
      </w:r>
      <w:r>
        <w:rPr>
          <w:rFonts w:eastAsia="Times New Roman" w:cs="Times New Roman"/>
          <w:szCs w:val="24"/>
        </w:rPr>
        <w:t xml:space="preserve"> και θα ακούσετε κι εσείς τι έχω ακούσει από τον Αρχηγό, επίσης. </w:t>
      </w:r>
    </w:p>
    <w:p w14:paraId="50A7BBC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Υπάρχει κάποιο κόμμα που επισήμως λέει να μείνουν ως έχουν τα </w:t>
      </w:r>
      <w:r>
        <w:rPr>
          <w:rFonts w:eastAsia="Times New Roman" w:cs="Times New Roman"/>
          <w:szCs w:val="24"/>
        </w:rPr>
        <w:t>σ</w:t>
      </w:r>
      <w:r>
        <w:rPr>
          <w:rFonts w:eastAsia="Times New Roman" w:cs="Times New Roman"/>
          <w:szCs w:val="24"/>
        </w:rPr>
        <w:t>υμβούλια, να συνεχίσουν να ανακατώνονται στην καθημερινή λειτουργία των ΑΕΙ, να ορίζουν τους υποψ</w:t>
      </w:r>
      <w:r>
        <w:rPr>
          <w:rFonts w:eastAsia="Times New Roman" w:cs="Times New Roman"/>
          <w:szCs w:val="24"/>
        </w:rPr>
        <w:t xml:space="preserve">ηφίους πρυτάνεις; Ή υπάρχει το αίτημα να συνεχίσουν να υπάρχουν επειδή αποδείχθηκαν τόσο επιτυχημένα στην εκπλήρωση των άλλων </w:t>
      </w:r>
      <w:r>
        <w:rPr>
          <w:rFonts w:eastAsia="Times New Roman" w:cs="Times New Roman"/>
          <w:szCs w:val="24"/>
        </w:rPr>
        <w:t>δύ</w:t>
      </w:r>
      <w:r>
        <w:rPr>
          <w:rFonts w:eastAsia="Times New Roman" w:cs="Times New Roman"/>
          <w:szCs w:val="24"/>
        </w:rPr>
        <w:t xml:space="preserve">ο αποστολών τους που ήταν η προσέλκυση χρηματοδοτήσεων και η διαμόρφωση ενός στρατηγικού σχεδιασμού για κάθε ΑΕΙ; </w:t>
      </w:r>
    </w:p>
    <w:p w14:paraId="50A7BBC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Ούτε ένα ευρώ</w:t>
      </w:r>
      <w:r>
        <w:rPr>
          <w:rFonts w:eastAsia="Times New Roman" w:cs="Times New Roman"/>
          <w:szCs w:val="24"/>
        </w:rPr>
        <w:t xml:space="preserve"> δεν έγινε δυνατό να έρθει λόγω των </w:t>
      </w:r>
      <w:r>
        <w:rPr>
          <w:rFonts w:eastAsia="Times New Roman" w:cs="Times New Roman"/>
          <w:szCs w:val="24"/>
        </w:rPr>
        <w:t>σ</w:t>
      </w:r>
      <w:r>
        <w:rPr>
          <w:rFonts w:eastAsia="Times New Roman" w:cs="Times New Roman"/>
          <w:szCs w:val="24"/>
        </w:rPr>
        <w:t xml:space="preserve">υμβουλίων. Ενώ από τότε που είμαστε εμείς Κυβέρνηση έχει για πρώτη φορά ενισχυθεί η έρευνα και οι υποτροφίες για </w:t>
      </w:r>
      <w:proofErr w:type="spellStart"/>
      <w:r>
        <w:rPr>
          <w:rFonts w:eastAsia="Times New Roman" w:cs="Times New Roman"/>
          <w:szCs w:val="24"/>
        </w:rPr>
        <w:t>διδακτορούχους</w:t>
      </w:r>
      <w:proofErr w:type="spellEnd"/>
      <w:r>
        <w:rPr>
          <w:rFonts w:eastAsia="Times New Roman" w:cs="Times New Roman"/>
          <w:szCs w:val="24"/>
        </w:rPr>
        <w:t xml:space="preserve"> και ερευνητικές ομάδες νέων επιστημόνων με δεκάδες εκατομμύρια ευρώ και αυτό δεν το αμφισβη</w:t>
      </w:r>
      <w:r>
        <w:rPr>
          <w:rFonts w:eastAsia="Times New Roman" w:cs="Times New Roman"/>
          <w:szCs w:val="24"/>
        </w:rPr>
        <w:t>τεί κανένας. Έτσι έρχονται τα λεφτά στα δημόσια πανεπιστήμια, όχι με γενικές και αόριστες υποσχέσεις. Διαφωνεί κανείς με αυτές τις διαπιστώσεις;</w:t>
      </w:r>
    </w:p>
    <w:p w14:paraId="50A7BBC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Εμείς σεβόμαστε την πρόθεση πολλών επιστημόνων από το εξωτερικό που ήρθαν να βοηθήσουν. Τρία χρόνια αργότερα, ό</w:t>
      </w:r>
      <w:r>
        <w:rPr>
          <w:rFonts w:eastAsia="Times New Roman" w:cs="Times New Roman"/>
          <w:szCs w:val="24"/>
        </w:rPr>
        <w:t xml:space="preserve">μως, φάνηκε ότι χρησιμοποιήθηκαν οι επιστήμονες αυτοί για ένα πολιτικό σχέδιο της τότε </w:t>
      </w:r>
      <w:r>
        <w:rPr>
          <w:rFonts w:eastAsia="Times New Roman" w:cs="Times New Roman"/>
          <w:szCs w:val="24"/>
        </w:rPr>
        <w:t>κ</w:t>
      </w:r>
      <w:r>
        <w:rPr>
          <w:rFonts w:eastAsia="Times New Roman" w:cs="Times New Roman"/>
          <w:szCs w:val="24"/>
        </w:rPr>
        <w:t>υβέρνησης, ένα σχέδιο άλωσης εκ των άνω της δημοκρατικής λειτουργίας των πανεπιστημίων και των ΤΕΙ, ένα σχέδιο που ήθελε τη βαθμιαία μετατροπή ενός δημόσιου πανεπιστημί</w:t>
      </w:r>
      <w:r>
        <w:rPr>
          <w:rFonts w:eastAsia="Times New Roman" w:cs="Times New Roman"/>
          <w:szCs w:val="24"/>
        </w:rPr>
        <w:t>ου σε ιδιωτικό. Χρησιμοποιήθηκαν αυτοί οι επιστήμονες από ένα αδίστακτο πολιτικό προσωπικό</w:t>
      </w:r>
      <w:r>
        <w:rPr>
          <w:rFonts w:eastAsia="Times New Roman" w:cs="Times New Roman"/>
          <w:szCs w:val="24"/>
        </w:rPr>
        <w:t>,</w:t>
      </w:r>
      <w:r>
        <w:rPr>
          <w:rFonts w:eastAsia="Times New Roman" w:cs="Times New Roman"/>
          <w:szCs w:val="24"/>
        </w:rPr>
        <w:t xml:space="preserve"> που ήθελε να πραγματοποιήσει ένα σχέδιο που, όμως, δεν κατάφερε να ολοκληρώσει. </w:t>
      </w:r>
    </w:p>
    <w:p w14:paraId="50A7BBC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κακό, όμως, είναι ότι τώρα θα είναι ακόμα πιο δύσκολο να πείσουμε πολλούς συναδέ</w:t>
      </w:r>
      <w:r>
        <w:rPr>
          <w:rFonts w:eastAsia="Times New Roman" w:cs="Times New Roman"/>
          <w:szCs w:val="24"/>
        </w:rPr>
        <w:t>λφους μας από το εξωτερικό να εμπλακούν στα πανεπιστημιακά, μιας και η εμπειρία της κοροϊδίας</w:t>
      </w:r>
      <w:r>
        <w:rPr>
          <w:rFonts w:eastAsia="Times New Roman" w:cs="Times New Roman"/>
          <w:szCs w:val="24"/>
        </w:rPr>
        <w:t>,</w:t>
      </w:r>
      <w:r>
        <w:rPr>
          <w:rFonts w:eastAsia="Times New Roman" w:cs="Times New Roman"/>
          <w:szCs w:val="24"/>
        </w:rPr>
        <w:t xml:space="preserve"> που είχαν υποστεί από το καταστροφικό πολιτικό σχέδιο ήταν τόσο αποκρουστική και αποκαρδιωτική για αυτούς.</w:t>
      </w:r>
    </w:p>
    <w:p w14:paraId="50A7BBC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Έρχομαι στο τρίτο και φαρμακερό στοιχείο που η επιμονή</w:t>
      </w:r>
      <w:r>
        <w:rPr>
          <w:rFonts w:eastAsia="Times New Roman" w:cs="Times New Roman"/>
          <w:szCs w:val="24"/>
        </w:rPr>
        <w:t xml:space="preserve"> να διατηρήσουμε, όσοι ψήφισαν το 2011, οι διακόσιοι πενήντα πέντε, δείχνει να θέλει να συσκοτίσει. Ο νόμος Διαμαντοπούλου ψηφίστηκε τέλη του Αυγούστου του 2011.</w:t>
      </w:r>
    </w:p>
    <w:p w14:paraId="50A7BBC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Γνωρίζετε τι έγινε στις αρχές του Αυγούστου του 2012, δηλαδή σε λιγότερο από έναν χρόνο; Λοιπό</w:t>
      </w:r>
      <w:r>
        <w:rPr>
          <w:rFonts w:eastAsia="Times New Roman" w:cs="Times New Roman"/>
          <w:szCs w:val="24"/>
        </w:rPr>
        <w:t>ν, τότε με έναν εξίσου μεγάλο αριθμό, μείον οκτώ Βουλευτές, ψηφίστηκε ο νόμος του κ. Αρβανιτόπουλου</w:t>
      </w:r>
      <w:r>
        <w:rPr>
          <w:rFonts w:eastAsia="Times New Roman" w:cs="Times New Roman"/>
          <w:szCs w:val="24"/>
        </w:rPr>
        <w:t>,</w:t>
      </w:r>
      <w:r>
        <w:rPr>
          <w:rFonts w:eastAsia="Times New Roman" w:cs="Times New Roman"/>
          <w:szCs w:val="24"/>
        </w:rPr>
        <w:t xml:space="preserve"> που ανέτρεπε τον νόμο Διαμαντοπούλου.</w:t>
      </w:r>
    </w:p>
    <w:p w14:paraId="50A7BBCC" w14:textId="77777777" w:rsidR="007C6747" w:rsidRDefault="00E91359">
      <w:pPr>
        <w:spacing w:after="0" w:line="600" w:lineRule="auto"/>
        <w:ind w:firstLine="720"/>
        <w:jc w:val="both"/>
        <w:rPr>
          <w:rFonts w:eastAsia="Times New Roman"/>
          <w:szCs w:val="24"/>
        </w:rPr>
      </w:pPr>
      <w:r>
        <w:rPr>
          <w:rFonts w:eastAsia="Times New Roman"/>
          <w:szCs w:val="24"/>
        </w:rPr>
        <w:t>Δεν το ακούσαμε αυτό. Το ανέφερε ο κ. Φίλης. Το ανέφεραν ένας δ</w:t>
      </w:r>
      <w:r>
        <w:rPr>
          <w:rFonts w:eastAsia="Times New Roman"/>
          <w:szCs w:val="24"/>
        </w:rPr>
        <w:t>ύ</w:t>
      </w:r>
      <w:r>
        <w:rPr>
          <w:rFonts w:eastAsia="Times New Roman"/>
          <w:szCs w:val="24"/>
        </w:rPr>
        <w:t xml:space="preserve">ο άλλοι συνάδελφοι που δεν θυμάμαι. Όμως αυτό έγινε. </w:t>
      </w:r>
      <w:r>
        <w:rPr>
          <w:rFonts w:eastAsia="Times New Roman"/>
          <w:szCs w:val="24"/>
        </w:rPr>
        <w:t>Απίστευτο, αλλά απολύτως αληθινό. Οι ίδιοι ακριβώς που ψήφισαν τον πρώτο ψήφισαν σε λίγους μήνες την ανατροπή του. Ο νόμος Αρβανιτόπουλου αναγκάστηκε να επαναφέρει τα τμήματα ως τη βασική ακαδημαϊκή μονάδα, αντικαθιστώντας τα προγράμματα του προηγούμενου ν</w:t>
      </w:r>
      <w:r>
        <w:rPr>
          <w:rFonts w:eastAsia="Times New Roman"/>
          <w:szCs w:val="24"/>
        </w:rPr>
        <w:t>όμου με κάτι που προφανώς είναι ορθότερο.</w:t>
      </w:r>
    </w:p>
    <w:p w14:paraId="50A7BBCD" w14:textId="77777777" w:rsidR="007C6747" w:rsidRDefault="00E91359">
      <w:pPr>
        <w:spacing w:after="0" w:line="600" w:lineRule="auto"/>
        <w:ind w:firstLine="720"/>
        <w:jc w:val="both"/>
        <w:rPr>
          <w:rFonts w:eastAsia="Times New Roman"/>
          <w:szCs w:val="24"/>
        </w:rPr>
      </w:pPr>
      <w:r>
        <w:rPr>
          <w:rFonts w:eastAsia="Times New Roman"/>
          <w:szCs w:val="24"/>
        </w:rPr>
        <w:t>Και ερωτώ: Τι ακριβώς μας καλείτε να κάνουμε; Να ακολουθήσουμε τους διακόσιους πενήντα πέντε που ψήφισαν τον νόμο Διαμαντοπούλου ή να ακολουθήσουμε τους διακόσιους πενήντα πέντε που σε λίγους μήνες ψήφισαν τον νόμο</w:t>
      </w:r>
      <w:r>
        <w:rPr>
          <w:rFonts w:eastAsia="Times New Roman"/>
          <w:szCs w:val="24"/>
        </w:rPr>
        <w:t xml:space="preserve"> του κ</w:t>
      </w:r>
      <w:r>
        <w:rPr>
          <w:rFonts w:eastAsia="Times New Roman"/>
          <w:szCs w:val="24"/>
        </w:rPr>
        <w:t>.</w:t>
      </w:r>
      <w:r>
        <w:rPr>
          <w:rFonts w:eastAsia="Times New Roman"/>
          <w:szCs w:val="24"/>
        </w:rPr>
        <w:t xml:space="preserve"> Αρβανιτόπουλου</w:t>
      </w:r>
      <w:r>
        <w:rPr>
          <w:rFonts w:eastAsia="Times New Roman"/>
          <w:szCs w:val="24"/>
        </w:rPr>
        <w:t>,</w:t>
      </w:r>
      <w:r>
        <w:rPr>
          <w:rFonts w:eastAsia="Times New Roman"/>
          <w:szCs w:val="24"/>
        </w:rPr>
        <w:t xml:space="preserve"> που καταργούσε τον νόμο της κ</w:t>
      </w:r>
      <w:r>
        <w:rPr>
          <w:rFonts w:eastAsia="Times New Roman"/>
          <w:szCs w:val="24"/>
        </w:rPr>
        <w:t>.</w:t>
      </w:r>
      <w:r>
        <w:rPr>
          <w:rFonts w:eastAsia="Times New Roman"/>
          <w:szCs w:val="24"/>
        </w:rPr>
        <w:t xml:space="preserve"> Διαμαντοπούλου; Γιατί δεν μας τα λέτε αυτά τα πράγματα; Γιατί δεν τα λέτε στον κόσμο να ξέρει τι ακριβώς εννοείτε με αυτές τις πλειοψηφίες;</w:t>
      </w:r>
    </w:p>
    <w:p w14:paraId="50A7BBCE" w14:textId="77777777" w:rsidR="007C6747" w:rsidRDefault="00E91359">
      <w:pPr>
        <w:spacing w:after="0" w:line="600" w:lineRule="auto"/>
        <w:ind w:firstLine="720"/>
        <w:jc w:val="both"/>
        <w:rPr>
          <w:rFonts w:eastAsia="Times New Roman"/>
          <w:szCs w:val="24"/>
        </w:rPr>
      </w:pPr>
      <w:r>
        <w:rPr>
          <w:rFonts w:eastAsia="Times New Roman"/>
          <w:szCs w:val="24"/>
        </w:rPr>
        <w:t>Καταλαβαίνετε το μέγεθος της σύγχυσης που υπάρχει. Καταλαβαίν</w:t>
      </w:r>
      <w:r>
        <w:rPr>
          <w:rFonts w:eastAsia="Times New Roman"/>
          <w:szCs w:val="24"/>
        </w:rPr>
        <w:t xml:space="preserve">ετε το επίπεδο επιχειρηματολογίας που θέλετε να καθιερώσετε στον δημόσιο λόγο. Καταλαβαίνετε σε τι απελπισία βρισκόσαστε και επικαλείστε έναν νόμο που έφερε δύο αλλαγές, εκ των οποίων η μία ακυρώθηκε με ιστορικούς όρους και η άλλη </w:t>
      </w:r>
      <w:proofErr w:type="spellStart"/>
      <w:r>
        <w:rPr>
          <w:rFonts w:eastAsia="Times New Roman"/>
          <w:szCs w:val="24"/>
        </w:rPr>
        <w:t>ξεψηφίστηκε</w:t>
      </w:r>
      <w:proofErr w:type="spellEnd"/>
      <w:r>
        <w:rPr>
          <w:rFonts w:eastAsia="Times New Roman"/>
          <w:szCs w:val="24"/>
        </w:rPr>
        <w:t xml:space="preserve"> από εσάς τους</w:t>
      </w:r>
      <w:r>
        <w:rPr>
          <w:rFonts w:eastAsia="Times New Roman"/>
          <w:szCs w:val="24"/>
        </w:rPr>
        <w:t xml:space="preserve"> ίδιους που είχατε  ψηφίσει το ακριβώς αντίθετο λίγους μήνες νωρίτερα.</w:t>
      </w:r>
    </w:p>
    <w:p w14:paraId="50A7BBCF" w14:textId="77777777" w:rsidR="007C6747" w:rsidRDefault="00E91359">
      <w:pPr>
        <w:spacing w:after="0" w:line="600" w:lineRule="auto"/>
        <w:ind w:firstLine="720"/>
        <w:jc w:val="both"/>
        <w:rPr>
          <w:rFonts w:eastAsia="Times New Roman"/>
          <w:szCs w:val="24"/>
        </w:rPr>
      </w:pPr>
      <w:r>
        <w:rPr>
          <w:rFonts w:eastAsia="Times New Roman"/>
          <w:szCs w:val="24"/>
        </w:rPr>
        <w:t>Αυτό όλο ονομάζεται πολιτικό αδιέξοδο κι όταν υπάρχει τέτοιο αδιέξοδο, υπάρχουν πολιτικές δυνάμεις που χάνουν την ψυχραιμία τους, υπάρχουν πολιτικές δυνάμεις που θα γίνουν αδίστακτες, π</w:t>
      </w:r>
      <w:r>
        <w:rPr>
          <w:rFonts w:eastAsia="Times New Roman"/>
          <w:szCs w:val="24"/>
        </w:rPr>
        <w:t xml:space="preserve">ου θα χρησιμοποιήσουν ό,τι θεμιτό, αλλά κυρίως αθέμιτο μέσο διαθέτουν, ώστε να λοιδορήσουν, να δηλητηριάσουν τον δημόσιο λόγο, να διαδώσουν φήμες και να αμαυρώσουν πρόσωπα. Τέτοια επίθεση με τέτοια μέσα και τόσο καθολική στην επιχειρηματολογία της ενάντια </w:t>
      </w:r>
      <w:r>
        <w:rPr>
          <w:rFonts w:eastAsia="Times New Roman"/>
          <w:szCs w:val="24"/>
        </w:rPr>
        <w:t>στην Κυβέρνηση και στον Υπουργό Παιδείας είχαμε να δούμε πάρα πολύ καιρό. Αναρωτηθείτε γιατί άραγε.</w:t>
      </w:r>
    </w:p>
    <w:p w14:paraId="50A7BBD0" w14:textId="77777777" w:rsidR="007C6747" w:rsidRDefault="00E91359">
      <w:pPr>
        <w:spacing w:after="0" w:line="600" w:lineRule="auto"/>
        <w:ind w:firstLine="720"/>
        <w:jc w:val="both"/>
        <w:rPr>
          <w:rFonts w:eastAsia="Times New Roman"/>
          <w:szCs w:val="24"/>
        </w:rPr>
      </w:pPr>
      <w:r>
        <w:rPr>
          <w:rFonts w:eastAsia="Times New Roman"/>
          <w:szCs w:val="24"/>
        </w:rPr>
        <w:t>Υπάρχει κόσμος που θεωρεί ότι αφού μας γίνεται τέτοια επίθεση και με τέτοια μέσα, εμείς τα πάμε πολύ καλά. Εγώ θα ήθελα να διαφοροποιηθώ από μια τέτοια αίσθ</w:t>
      </w:r>
      <w:r>
        <w:rPr>
          <w:rFonts w:eastAsia="Times New Roman"/>
          <w:szCs w:val="24"/>
        </w:rPr>
        <w:t>ηση. Οτιδήποτε θολώνει τον δημόσιο λόγο, επιχειρηματολογεί υπέρ του πλουτισμού των λίγων σε βάρος των πολλών, αποκλείει από τα πανεπιστήμια τους οικονομικά ασθενέστερους και δεν θέλει το δημόσιο πανεπιστήμιο να είναι ανοι</w:t>
      </w:r>
      <w:r>
        <w:rPr>
          <w:rFonts w:eastAsia="Times New Roman"/>
          <w:szCs w:val="24"/>
        </w:rPr>
        <w:t>κ</w:t>
      </w:r>
      <w:r>
        <w:rPr>
          <w:rFonts w:eastAsia="Times New Roman"/>
          <w:szCs w:val="24"/>
        </w:rPr>
        <w:t xml:space="preserve">τό στην κοινωνία και να συμβάλλει </w:t>
      </w:r>
      <w:r>
        <w:rPr>
          <w:rFonts w:eastAsia="Times New Roman"/>
          <w:szCs w:val="24"/>
        </w:rPr>
        <w:t xml:space="preserve">στην παραγωγική ανασυγκρότηση της χώρας, τελικά υποβαθμίζει τη </w:t>
      </w:r>
      <w:r>
        <w:rPr>
          <w:rFonts w:eastAsia="Times New Roman"/>
          <w:szCs w:val="24"/>
        </w:rPr>
        <w:t>δ</w:t>
      </w:r>
      <w:r>
        <w:rPr>
          <w:rFonts w:eastAsia="Times New Roman"/>
          <w:szCs w:val="24"/>
        </w:rPr>
        <w:t xml:space="preserve">ημοκρατία, συμβάλλει στην </w:t>
      </w:r>
      <w:proofErr w:type="spellStart"/>
      <w:r>
        <w:rPr>
          <w:rFonts w:eastAsia="Times New Roman"/>
          <w:szCs w:val="24"/>
        </w:rPr>
        <w:t>ποδοσφαιροποίηση</w:t>
      </w:r>
      <w:proofErr w:type="spellEnd"/>
      <w:r>
        <w:rPr>
          <w:rFonts w:eastAsia="Times New Roman"/>
          <w:szCs w:val="24"/>
        </w:rPr>
        <w:t xml:space="preserve"> της πολιτικής και κοινωνικής ζωής του τόπου μας. Οι επιθέσεις</w:t>
      </w:r>
      <w:r>
        <w:rPr>
          <w:rFonts w:eastAsia="Times New Roman"/>
          <w:szCs w:val="24"/>
        </w:rPr>
        <w:t>,</w:t>
      </w:r>
      <w:r>
        <w:rPr>
          <w:rFonts w:eastAsia="Times New Roman"/>
          <w:szCs w:val="24"/>
        </w:rPr>
        <w:t xml:space="preserve"> που με τόση μεθοδικότητα έγιναν αυτούς τους μήνες και κυρίως με τον τρόπο που έγιναν</w:t>
      </w:r>
      <w:r>
        <w:rPr>
          <w:rFonts w:eastAsia="Times New Roman"/>
          <w:szCs w:val="24"/>
        </w:rPr>
        <w:t>,</w:t>
      </w:r>
      <w:r>
        <w:rPr>
          <w:rFonts w:eastAsia="Times New Roman"/>
          <w:szCs w:val="24"/>
        </w:rPr>
        <w:t xml:space="preserve"> </w:t>
      </w:r>
      <w:r>
        <w:rPr>
          <w:rFonts w:eastAsia="Times New Roman"/>
          <w:szCs w:val="24"/>
        </w:rPr>
        <w:t xml:space="preserve">στόχο έχουν την υπονόμευση της </w:t>
      </w:r>
      <w:r>
        <w:rPr>
          <w:rFonts w:eastAsia="Times New Roman"/>
          <w:szCs w:val="24"/>
        </w:rPr>
        <w:t>δ</w:t>
      </w:r>
      <w:r>
        <w:rPr>
          <w:rFonts w:eastAsia="Times New Roman"/>
          <w:szCs w:val="24"/>
        </w:rPr>
        <w:t xml:space="preserve">ημοκρατίας. </w:t>
      </w:r>
    </w:p>
    <w:p w14:paraId="50A7BBD1" w14:textId="77777777" w:rsidR="007C6747" w:rsidRDefault="00E91359">
      <w:pPr>
        <w:spacing w:after="0" w:line="600" w:lineRule="auto"/>
        <w:ind w:firstLine="720"/>
        <w:jc w:val="both"/>
        <w:rPr>
          <w:rFonts w:eastAsia="Times New Roman"/>
          <w:szCs w:val="24"/>
        </w:rPr>
      </w:pPr>
      <w:r>
        <w:rPr>
          <w:rFonts w:eastAsia="Times New Roman"/>
          <w:szCs w:val="24"/>
        </w:rPr>
        <w:t xml:space="preserve">Ελπίζω οι πανεπιστημιακοί και ο ελληνικός λαός να έχει διαπιστώσει ότι δεν παρασυρθήκαμε να απαντήσουμε με τον ίδιο τρόπο. Μας είπαν </w:t>
      </w:r>
      <w:proofErr w:type="spellStart"/>
      <w:r>
        <w:rPr>
          <w:rFonts w:eastAsia="Times New Roman"/>
          <w:szCs w:val="24"/>
        </w:rPr>
        <w:t>υπερσυγκεντρωτικούς</w:t>
      </w:r>
      <w:proofErr w:type="spellEnd"/>
      <w:r>
        <w:rPr>
          <w:rFonts w:eastAsia="Times New Roman"/>
          <w:szCs w:val="24"/>
        </w:rPr>
        <w:t>, αγράμματους, άσχετους, εσωστρεφείς, ότι δεν ξέρουμε τι γί</w:t>
      </w:r>
      <w:r>
        <w:rPr>
          <w:rFonts w:eastAsia="Times New Roman"/>
          <w:szCs w:val="24"/>
        </w:rPr>
        <w:t xml:space="preserve">νεται διεθνώς, οπισθοδρομικούς, </w:t>
      </w:r>
      <w:proofErr w:type="spellStart"/>
      <w:r>
        <w:rPr>
          <w:rFonts w:eastAsia="Times New Roman"/>
          <w:szCs w:val="24"/>
        </w:rPr>
        <w:t>εμμονικούς</w:t>
      </w:r>
      <w:proofErr w:type="spellEnd"/>
      <w:r>
        <w:rPr>
          <w:rFonts w:eastAsia="Times New Roman"/>
          <w:szCs w:val="24"/>
        </w:rPr>
        <w:t>, δέσμιους κομματικών φίλων και συμμαχιών. Στις ύβρεις δεν απαντήσαμε με ύβρεις. Θα ήταν πολύ εύκολο να το κάνουμε. Δεν απαντήσαμε καθόλου, γιατί δεν πρόκειται να απαντάμε σε σχολιαστές, ακόμη και σε κάποιους πρυτά</w:t>
      </w:r>
      <w:r>
        <w:rPr>
          <w:rFonts w:eastAsia="Times New Roman"/>
          <w:szCs w:val="24"/>
        </w:rPr>
        <w:t xml:space="preserve">νεις που έχουν </w:t>
      </w:r>
      <w:proofErr w:type="spellStart"/>
      <w:r>
        <w:rPr>
          <w:rFonts w:eastAsia="Times New Roman"/>
          <w:szCs w:val="24"/>
        </w:rPr>
        <w:t>απολέσει</w:t>
      </w:r>
      <w:proofErr w:type="spellEnd"/>
      <w:r>
        <w:rPr>
          <w:rFonts w:eastAsia="Times New Roman"/>
          <w:szCs w:val="24"/>
        </w:rPr>
        <w:t xml:space="preserve"> την υποχρέωσή τους να είναι ευπρεπείς. Εμάς η μαγκιά δεν μας ενδιαφέρει. Την αφήνουμε σε αυτούς που γνωρίζουν ότι τα επιχειρήματα τους είναι </w:t>
      </w:r>
      <w:r>
        <w:rPr>
          <w:rFonts w:eastAsia="Times New Roman"/>
          <w:szCs w:val="24"/>
        </w:rPr>
        <w:t xml:space="preserve">μετέωρα </w:t>
      </w:r>
      <w:r>
        <w:rPr>
          <w:rFonts w:eastAsia="Times New Roman"/>
          <w:szCs w:val="24"/>
        </w:rPr>
        <w:t>και χρησιμοποιούν ύβρεις.</w:t>
      </w:r>
    </w:p>
    <w:p w14:paraId="50A7BBD2" w14:textId="77777777" w:rsidR="007C6747" w:rsidRDefault="00E91359">
      <w:pPr>
        <w:spacing w:after="0" w:line="600" w:lineRule="auto"/>
        <w:ind w:firstLine="720"/>
        <w:jc w:val="both"/>
        <w:rPr>
          <w:rFonts w:eastAsia="Times New Roman"/>
          <w:szCs w:val="24"/>
        </w:rPr>
      </w:pPr>
      <w:r>
        <w:rPr>
          <w:rFonts w:eastAsia="Times New Roman"/>
          <w:szCs w:val="24"/>
        </w:rPr>
        <w:t xml:space="preserve">Το τέταρτο και τελευταίο σημείο είναι η πρωτοφανής </w:t>
      </w:r>
      <w:r>
        <w:rPr>
          <w:rFonts w:eastAsia="Times New Roman"/>
          <w:szCs w:val="24"/>
        </w:rPr>
        <w:t>σύμπραξη της Νέας Δημοκρατίας, του ΠΑΣΟΚ και του ΛΑΟΣ -για να μην ξεχνάμε τη συμμαχία των διακοσίων πενήντα πέντε- που έγινε γύρω από έναν συγκεκριμένο ιδεολογικό άξονα. Η ιδεολογία αυτή στηρίχθηκε σε μια υπόσχεση που έδωσε το επιτελείο του Υπουργείου Παιδ</w:t>
      </w:r>
      <w:r>
        <w:rPr>
          <w:rFonts w:eastAsia="Times New Roman"/>
          <w:szCs w:val="24"/>
        </w:rPr>
        <w:t>είας το 2011, ότι ο νόμος εκείνος θα ήταν η ταφόπλακα της Μεταπολίτευσης, θα ήταν το τέλος της κυριαρχίας της Αριστεράς. Αυτά όλα είναι γραμμένα στα Πρακτικά. Επιφαν</w:t>
      </w:r>
      <w:r>
        <w:rPr>
          <w:rFonts w:eastAsia="Times New Roman"/>
          <w:szCs w:val="24"/>
        </w:rPr>
        <w:t>ή</w:t>
      </w:r>
      <w:r>
        <w:rPr>
          <w:rFonts w:eastAsia="Times New Roman"/>
          <w:szCs w:val="24"/>
        </w:rPr>
        <w:t xml:space="preserve"> στελέχη της Νέας Δημοκρατίας μαζί με την κ</w:t>
      </w:r>
      <w:r>
        <w:rPr>
          <w:rFonts w:eastAsia="Times New Roman"/>
          <w:szCs w:val="24"/>
        </w:rPr>
        <w:t>.</w:t>
      </w:r>
      <w:r>
        <w:rPr>
          <w:rFonts w:eastAsia="Times New Roman"/>
          <w:szCs w:val="24"/>
        </w:rPr>
        <w:t xml:space="preserve"> Διαμαντοπούλου προσπαθούσαν να πείσουν την κο</w:t>
      </w:r>
      <w:r>
        <w:rPr>
          <w:rFonts w:eastAsia="Times New Roman"/>
          <w:szCs w:val="24"/>
        </w:rPr>
        <w:t>ινωνία όχι για το περιεχόμενο και τις λεπτομέρειες του νόμου, αλλά να πείσουν ότι τα πανεπιστήμια θα αρχίσουν να ανασαίνουν καλά, μιας και θα τελείωνε η Μεταπολίτευση, αυτή η Μεταπολίτευση που έρχεται και επανέρχεται στο κοινωνικό και πολιτικό προσκήνιο ως</w:t>
      </w:r>
      <w:r>
        <w:rPr>
          <w:rFonts w:eastAsia="Times New Roman"/>
          <w:szCs w:val="24"/>
        </w:rPr>
        <w:t xml:space="preserve"> ένας εφιάλτης για όλους όσους τρέμουν τις δυνατότητες που </w:t>
      </w:r>
      <w:proofErr w:type="spellStart"/>
      <w:r>
        <w:rPr>
          <w:rFonts w:eastAsia="Times New Roman"/>
          <w:szCs w:val="24"/>
        </w:rPr>
        <w:t>ανοί</w:t>
      </w:r>
      <w:r>
        <w:rPr>
          <w:rFonts w:eastAsia="Times New Roman"/>
          <w:szCs w:val="24"/>
        </w:rPr>
        <w:t>κ</w:t>
      </w:r>
      <w:r>
        <w:rPr>
          <w:rFonts w:eastAsia="Times New Roman"/>
          <w:szCs w:val="24"/>
        </w:rPr>
        <w:t>τηκαν</w:t>
      </w:r>
      <w:proofErr w:type="spellEnd"/>
      <w:r>
        <w:rPr>
          <w:rFonts w:eastAsia="Times New Roman"/>
          <w:szCs w:val="24"/>
        </w:rPr>
        <w:t xml:space="preserve"> στην κοινωνία αλλά και στα πανεπιστήμια και στα ΤΕΙ.</w:t>
      </w:r>
    </w:p>
    <w:p w14:paraId="50A7BBD3"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Νέος κόσμος έγινε μέλος του διδακτικού προσωπικού. Γράφτηκαν νέα και σύγχρονα βιβλία. Διαμορφώθηκαν νέα γνωστικά πεδία. Ενεπλάκησαν ο</w:t>
      </w:r>
      <w:r>
        <w:rPr>
          <w:rFonts w:eastAsia="Times New Roman" w:cs="Times New Roman"/>
          <w:szCs w:val="24"/>
        </w:rPr>
        <w:t>ι διδάσκοντες στα πανεπιστήμια και στα ΤΕΙ στο ευρωπαϊκό ερευνητικό γίγνεσθαι. Τα εργαστήριά μας εξοπλίστηκαν χάρη στις επίμονες προσπάθειες των διδασκόντων και εντάθηκαν οι ακαδημαϊκές συζητήσεις, αλλά και οι επιστημονικές διαμάχες στα πανεπιστήμια. Η Μετ</w:t>
      </w:r>
      <w:r>
        <w:rPr>
          <w:rFonts w:eastAsia="Times New Roman" w:cs="Times New Roman"/>
          <w:szCs w:val="24"/>
        </w:rPr>
        <w:t xml:space="preserve">απολίτευση ήταν όλα αυτά και άλλα τόσα. </w:t>
      </w:r>
    </w:p>
    <w:p w14:paraId="50A7BBD4"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όλα αυτά τρομάζουν τις συντηρητικές δυνάμεις, γιατί δεν μπορούν να τα ελέγχουν. Τις τρομάζουν</w:t>
      </w:r>
      <w:r w:rsidRPr="00454DBB">
        <w:rPr>
          <w:rFonts w:eastAsia="Times New Roman" w:cs="Times New Roman"/>
          <w:szCs w:val="24"/>
        </w:rPr>
        <w:t>,</w:t>
      </w:r>
      <w:r>
        <w:rPr>
          <w:rFonts w:eastAsia="Times New Roman" w:cs="Times New Roman"/>
          <w:szCs w:val="24"/>
        </w:rPr>
        <w:t xml:space="preserve"> γιατί έχουν πεισθεί ότι το σύγχρονο περιβάλλον και τα καινούργια γνωστικά πεδία είναι προνομιακός χώρος για την Αριστερά. Τόσα ξέρουν, τόσα λένε. </w:t>
      </w:r>
    </w:p>
    <w:p w14:paraId="50A7BBD5"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Αντί όλοι να είναι περήφανοι για αυτή την αναγέννηση του ελληνικού πανεπιστήμιου, οι διακόσιοι πενήντα πέντε</w:t>
      </w:r>
      <w:r>
        <w:rPr>
          <w:rFonts w:eastAsia="Times New Roman" w:cs="Times New Roman"/>
          <w:szCs w:val="24"/>
        </w:rPr>
        <w:t xml:space="preserve"> λειτούργησαν φοβικά και ψήφισαν έναν νόμο που θα οδηγούσε στον απόλυτο έλεγχο των </w:t>
      </w:r>
      <w:proofErr w:type="spellStart"/>
      <w:r>
        <w:rPr>
          <w:rFonts w:eastAsia="Times New Roman" w:cs="Times New Roman"/>
          <w:szCs w:val="24"/>
        </w:rPr>
        <w:t>τεκταινομένων</w:t>
      </w:r>
      <w:proofErr w:type="spellEnd"/>
      <w:r>
        <w:rPr>
          <w:rFonts w:eastAsia="Times New Roman" w:cs="Times New Roman"/>
          <w:szCs w:val="24"/>
        </w:rPr>
        <w:t xml:space="preserve">, για να τον </w:t>
      </w:r>
      <w:proofErr w:type="spellStart"/>
      <w:r>
        <w:rPr>
          <w:rFonts w:eastAsia="Times New Roman" w:cs="Times New Roman"/>
          <w:szCs w:val="24"/>
        </w:rPr>
        <w:t>ξεψηφίσουν</w:t>
      </w:r>
      <w:proofErr w:type="spellEnd"/>
      <w:r>
        <w:rPr>
          <w:rFonts w:eastAsia="Times New Roman" w:cs="Times New Roman"/>
          <w:szCs w:val="24"/>
        </w:rPr>
        <w:t xml:space="preserve"> λίγους μήνες αργότερα, δημιουργώντας ένα ακόμη πιο θολό τοπίο. </w:t>
      </w:r>
    </w:p>
    <w:p w14:paraId="50A7BBD6"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Κοιτάξτε τι έλεγε ο κ. Βορίδης, όταν πήρε τον λόγο και ψήφιζε τον νόμο τ</w:t>
      </w:r>
      <w:r>
        <w:rPr>
          <w:rFonts w:eastAsia="Times New Roman" w:cs="Times New Roman"/>
          <w:szCs w:val="24"/>
        </w:rPr>
        <w:t xml:space="preserve">ου κ. Αρβανιτόπουλου: «Ξεκαθαρίζουμε ότι εμείς της Νέας Δημοκρατίας είχαμε υπερασπιστεί το </w:t>
      </w:r>
      <w:r>
        <w:rPr>
          <w:rFonts w:eastAsia="Times New Roman" w:cs="Times New Roman"/>
          <w:szCs w:val="24"/>
        </w:rPr>
        <w:t>τ</w:t>
      </w:r>
      <w:r>
        <w:rPr>
          <w:rFonts w:eastAsia="Times New Roman" w:cs="Times New Roman"/>
          <w:szCs w:val="24"/>
        </w:rPr>
        <w:t>μήμα ως ακαδημαϊκή μονάδα, αλλά για λόγους που είχαν να κάνουν με τη συνολική προσέγγιση του ζητήματος και με το γεγονός ότι ο προηγούμενος νόμος όντως ήταν εξαιρετ</w:t>
      </w:r>
      <w:r>
        <w:rPr>
          <w:rFonts w:eastAsia="Times New Roman" w:cs="Times New Roman"/>
          <w:szCs w:val="24"/>
        </w:rPr>
        <w:t xml:space="preserve">ικά σημαντικός, όντως ήταν κορυφαίας σημασίας, γι’ αυτό και ψηφίσαμε. Εντάξει; Όμως, για λόγους που είχαν να κάνουν με τη συνολική προσέγγιση του ζητήματος». Δείτε και στα Πρακτικά τι έλεγε, όταν ψηφίστηκε ο νόμος. </w:t>
      </w:r>
    </w:p>
    <w:p w14:paraId="50A7BBD7"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που θα ήθελα να ρωτήσω τελικά είναι</w:t>
      </w:r>
      <w:r>
        <w:rPr>
          <w:rFonts w:eastAsia="Times New Roman" w:cs="Times New Roman"/>
          <w:szCs w:val="24"/>
        </w:rPr>
        <w:t xml:space="preserve"> το εξής: Τι λέει η Νέα Δημοκρατία; Θέλω να το καταλάβω. Λέει να μην αλλάξουμε τίποτα στα προγράμματα μεταπτυχιακών σπουδών; Να μην αλλάξει τίποτα στον τρόπο διοίκησης; Δεν θέλετε τους νέους θεσμούς που ιδρύουμε και εξασφαλίζουν εξωστρέφεια, όπως είναι τα </w:t>
      </w:r>
      <w:r>
        <w:rPr>
          <w:rFonts w:eastAsia="Times New Roman" w:cs="Times New Roman"/>
          <w:szCs w:val="24"/>
        </w:rPr>
        <w:t>Ακαδημαϊκά Περιφερειακά Συμβούλια και οι διετείς δομές; Δεν θέλετε το Εθνικό Συμβούλιο Παιδείας και Ανθρώπινου Δυναμικού; Θέλετε να πληρώνουν δίδακτρα όλοι, ανεξάρτητα από την οικονομική τους κατάσταση; Θέλετε να πληρώνονται επιπλέον επιμίσθιο όλοι οι νέοι</w:t>
      </w:r>
      <w:r>
        <w:rPr>
          <w:rFonts w:eastAsia="Times New Roman" w:cs="Times New Roman"/>
          <w:szCs w:val="24"/>
        </w:rPr>
        <w:t xml:space="preserve"> επιστήμονες, όσοι έχουν ήδη μισθό και μένουν έξω, που είναι άνεργοι; Θέλετε τα δίδακτρα σε ένα δημόσιο πανεπιστήμιο να καθορίζονται με βάση τη ζήτηση και όχι το κόστος; Και μετά λέτε ότι είμαστε εμείς οπισθοδρομικοί; </w:t>
      </w:r>
    </w:p>
    <w:p w14:paraId="50A7BBD8"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ίδια ερωτήματα απευθύνω και στο Πο</w:t>
      </w:r>
      <w:r>
        <w:rPr>
          <w:rFonts w:eastAsia="Times New Roman" w:cs="Times New Roman"/>
          <w:szCs w:val="24"/>
        </w:rPr>
        <w:t xml:space="preserve">τάμι και προφανώς και στη Δημοκρατική Συμπαράταξη. </w:t>
      </w:r>
    </w:p>
    <w:p w14:paraId="50A7BBD9"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δούμε, όμως, σε τι συγκεκριμένα διαφωνεί η </w:t>
      </w:r>
      <w:r>
        <w:rPr>
          <w:rFonts w:eastAsia="Times New Roman" w:cs="Times New Roman"/>
          <w:szCs w:val="24"/>
        </w:rPr>
        <w:t>σ</w:t>
      </w:r>
      <w:r>
        <w:rPr>
          <w:rFonts w:eastAsia="Times New Roman" w:cs="Times New Roman"/>
          <w:szCs w:val="24"/>
        </w:rPr>
        <w:t xml:space="preserve">ύνοδος </w:t>
      </w:r>
      <w:r>
        <w:rPr>
          <w:rFonts w:eastAsia="Times New Roman" w:cs="Times New Roman"/>
          <w:szCs w:val="24"/>
        </w:rPr>
        <w:t>π</w:t>
      </w:r>
      <w:r>
        <w:rPr>
          <w:rFonts w:eastAsia="Times New Roman" w:cs="Times New Roman"/>
          <w:szCs w:val="24"/>
        </w:rPr>
        <w:t>ρυτάνεων ως σώμα και το φέρνετε και το ξαναφέρνετε. Συμφωνούν με τις διατάξεις για τους λογαριασμούς έρευνας, για το ΕΛΚΕ. Συμφωνούν με τα Ακαδημαϊκά</w:t>
      </w:r>
      <w:r>
        <w:rPr>
          <w:rFonts w:eastAsia="Times New Roman" w:cs="Times New Roman"/>
          <w:szCs w:val="24"/>
        </w:rPr>
        <w:t xml:space="preserve"> Περιφερειακά Συμβούλια, απλώς βρίσκουν ότι υπάρχουν ασάφειες. Λογικό δεν είναι ένας νέος θεσμός να μην είναι και απολύτως καθορισμένος; Αυτό το λέω εγώ και </w:t>
      </w:r>
      <w:proofErr w:type="spellStart"/>
      <w:r>
        <w:rPr>
          <w:rFonts w:eastAsia="Times New Roman" w:cs="Times New Roman"/>
          <w:szCs w:val="24"/>
        </w:rPr>
        <w:t>αυτοκριτικά</w:t>
      </w:r>
      <w:proofErr w:type="spellEnd"/>
      <w:r>
        <w:rPr>
          <w:rFonts w:eastAsia="Times New Roman" w:cs="Times New Roman"/>
          <w:szCs w:val="24"/>
        </w:rPr>
        <w:t xml:space="preserve"> ενδεχομένως. Συμφωνούν με την κατάργηση των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ι</w:t>
      </w:r>
      <w:r>
        <w:rPr>
          <w:rFonts w:eastAsia="Times New Roman" w:cs="Times New Roman"/>
          <w:szCs w:val="24"/>
        </w:rPr>
        <w:t>δρυμάτων, μιας και δεν έχει υπά</w:t>
      </w:r>
      <w:r>
        <w:rPr>
          <w:rFonts w:eastAsia="Times New Roman" w:cs="Times New Roman"/>
          <w:szCs w:val="24"/>
        </w:rPr>
        <w:t>ρξει ούτε μια λέξη στις ανακοινώσεις τους για το ότι θέλουν την παραμονή των συμβουλίων. Συμφωνούν οι πρυτάνεις με την καθιέρωση των διετών δομών που θα παρέχουν επαγγελματικά πιστοποιητικά σε αποφοίτους των ΕΠΑΛ. Συμφωνούν με τη συμμετοχή των φοιτητών στα</w:t>
      </w:r>
      <w:r>
        <w:rPr>
          <w:rFonts w:eastAsia="Times New Roman" w:cs="Times New Roman"/>
          <w:szCs w:val="24"/>
        </w:rPr>
        <w:t xml:space="preserve"> όργανα διοίκησης. Συμφωνούν με τη δημιουργία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πιμόρφωσης και </w:t>
      </w:r>
      <w:r>
        <w:rPr>
          <w:rFonts w:eastAsia="Times New Roman" w:cs="Times New Roman"/>
          <w:szCs w:val="24"/>
        </w:rPr>
        <w:t>δ</w:t>
      </w:r>
      <w:r>
        <w:rPr>
          <w:rFonts w:eastAsia="Times New Roman" w:cs="Times New Roman"/>
          <w:szCs w:val="24"/>
        </w:rPr>
        <w:t xml:space="preserve">ιά </w:t>
      </w:r>
      <w:r>
        <w:rPr>
          <w:rFonts w:eastAsia="Times New Roman" w:cs="Times New Roman"/>
          <w:szCs w:val="24"/>
        </w:rPr>
        <w:t>β</w:t>
      </w:r>
      <w:r>
        <w:rPr>
          <w:rFonts w:eastAsia="Times New Roman" w:cs="Times New Roman"/>
          <w:szCs w:val="24"/>
        </w:rPr>
        <w:t xml:space="preserve">ίου </w:t>
      </w:r>
      <w:r>
        <w:rPr>
          <w:rFonts w:eastAsia="Times New Roman" w:cs="Times New Roman"/>
          <w:szCs w:val="24"/>
        </w:rPr>
        <w:t>ε</w:t>
      </w:r>
      <w:r>
        <w:rPr>
          <w:rFonts w:eastAsia="Times New Roman" w:cs="Times New Roman"/>
          <w:szCs w:val="24"/>
        </w:rPr>
        <w:t xml:space="preserve">κπαίδευσης. </w:t>
      </w:r>
    </w:p>
    <w:p w14:paraId="50A7BBDA"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τι διαφωνούν; Διαφωνούν με το άσυλο –κατανοητό, εντάξει- και με τον τρόπο ανάδειξης των νέων διοικήσεων, αλλά ακόμη και για αυτό δεν έχουν δεσμευθεί δημόσια</w:t>
      </w:r>
      <w:r>
        <w:rPr>
          <w:rFonts w:eastAsia="Times New Roman" w:cs="Times New Roman"/>
          <w:szCs w:val="24"/>
        </w:rPr>
        <w:t xml:space="preserve"> ως προς το πιο συγκεκριμένο σύστημα προτείνουν. </w:t>
      </w:r>
    </w:p>
    <w:p w14:paraId="50A7BBDB"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να ξέρουμε ότι έχουν υπάρξει σοβαρότατες συγκλίσεις με τους πρυτάνεις και αυτό ακριβώς που είπα ισχύει απολύτως. Οι συγκλίσεις δεν ήταν μεταφυσικές. Ήταν αποτέλεσμα πολύωρων συζητήσεων και δεν θα πρέπει</w:t>
      </w:r>
      <w:r>
        <w:rPr>
          <w:rFonts w:eastAsia="Times New Roman" w:cs="Times New Roman"/>
          <w:szCs w:val="24"/>
        </w:rPr>
        <w:t xml:space="preserve"> οι δυναμικές </w:t>
      </w:r>
      <w:proofErr w:type="spellStart"/>
      <w:r>
        <w:rPr>
          <w:rFonts w:eastAsia="Times New Roman" w:cs="Times New Roman"/>
          <w:szCs w:val="24"/>
        </w:rPr>
        <w:t>μειοψηφίες</w:t>
      </w:r>
      <w:proofErr w:type="spellEnd"/>
      <w:r>
        <w:rPr>
          <w:rFonts w:eastAsia="Times New Roman" w:cs="Times New Roman"/>
          <w:szCs w:val="24"/>
        </w:rPr>
        <w:t xml:space="preserve"> –γιατί για </w:t>
      </w:r>
      <w:proofErr w:type="spellStart"/>
      <w:r>
        <w:rPr>
          <w:rFonts w:eastAsia="Times New Roman" w:cs="Times New Roman"/>
          <w:szCs w:val="24"/>
        </w:rPr>
        <w:t>μειοψηφίες</w:t>
      </w:r>
      <w:proofErr w:type="spellEnd"/>
      <w:r>
        <w:rPr>
          <w:rFonts w:eastAsia="Times New Roman" w:cs="Times New Roman"/>
          <w:szCs w:val="24"/>
        </w:rPr>
        <w:t xml:space="preserve"> πρόκειται ανάμεσα στους πρυτάνεις- να δίνουν την εντύπωση που προβάλλουν τα μέσα. </w:t>
      </w:r>
    </w:p>
    <w:p w14:paraId="50A7BBDC"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Υπάρχει, όμως και η </w:t>
      </w:r>
      <w:r>
        <w:rPr>
          <w:rFonts w:eastAsia="Times New Roman" w:cs="Times New Roman"/>
          <w:szCs w:val="24"/>
        </w:rPr>
        <w:t>σ</w:t>
      </w:r>
      <w:r>
        <w:rPr>
          <w:rFonts w:eastAsia="Times New Roman" w:cs="Times New Roman"/>
          <w:szCs w:val="24"/>
        </w:rPr>
        <w:t xml:space="preserve">ύνοδος των </w:t>
      </w:r>
      <w:r>
        <w:rPr>
          <w:rFonts w:eastAsia="Times New Roman" w:cs="Times New Roman"/>
          <w:szCs w:val="24"/>
        </w:rPr>
        <w:t>π</w:t>
      </w:r>
      <w:r>
        <w:rPr>
          <w:rFonts w:eastAsia="Times New Roman" w:cs="Times New Roman"/>
          <w:szCs w:val="24"/>
        </w:rPr>
        <w:t>ροέδρων των ΤΕΙ, οι ανακοινώσεις των οποίων είναι ιδιαίτερα ενθαρρυντικές για το εγχείρημα πο</w:t>
      </w:r>
      <w:r>
        <w:rPr>
          <w:rFonts w:eastAsia="Times New Roman" w:cs="Times New Roman"/>
          <w:szCs w:val="24"/>
        </w:rPr>
        <w:t xml:space="preserve">υ προτείνουμε. </w:t>
      </w:r>
    </w:p>
    <w:p w14:paraId="50A7BBDD"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Όλοι δηλώνουν ότι χρειαζόμαστε αλλαγές και όλοι έχουν μετακινηθεί σε θέσεις που θα εξασφαλίζουν τη λειτουργικότητα των νέων θεσμών και την καθιέρωση των ακαδημαϊκών κανόνων. Οι φωνασκίες μιας θλιβερής μειοψηφίας, που αρνείται την παραπέρα ε</w:t>
      </w:r>
      <w:r>
        <w:rPr>
          <w:rFonts w:eastAsia="Times New Roman" w:cs="Times New Roman"/>
          <w:szCs w:val="24"/>
        </w:rPr>
        <w:t xml:space="preserve">δραίωση του δημόσιου χαρακτήρα των πανεπιστημίων και των ΤΕΙ, δεν μας αφορούν. </w:t>
      </w:r>
    </w:p>
    <w:p w14:paraId="50A7BBDE" w14:textId="77777777" w:rsidR="007C6747" w:rsidRDefault="00E91359">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Επειδή, όμως, έχουμε ακούσει πάρα πολλά σε αυτή την Αίθουσα και πολλές προτροπές να ακούσουμε, επιτέλους, τι λένε οι πρυτάνεις, διαβάσαμε την Κυριακή άρθρα μόνο τριών πρυτάνεων</w:t>
      </w:r>
      <w:r>
        <w:rPr>
          <w:rFonts w:eastAsia="Times New Roman" w:cs="Times New Roman"/>
          <w:szCs w:val="24"/>
        </w:rPr>
        <w:t>,</w:t>
      </w:r>
      <w:r>
        <w:rPr>
          <w:rFonts w:eastAsia="Times New Roman" w:cs="Times New Roman"/>
          <w:szCs w:val="24"/>
        </w:rPr>
        <w:t xml:space="preserve"> που έκαναν έκκληση και αυτοί να τους ακούσουμε. </w:t>
      </w:r>
    </w:p>
    <w:p w14:paraId="50A7BBDF"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Τους άκουσα τόσους μήνες με μεγάλη υπομονή και είχα πολύ καλές συζητήσεις. Θα μου επιτρέψουν, όμως, τώρα και ορισμένοι πρυτάνεις να ακούσουν εμάς. Η πείρα μ</w:t>
      </w:r>
      <w:r>
        <w:rPr>
          <w:rFonts w:eastAsia="Times New Roman" w:cs="Times New Roman"/>
          <w:szCs w:val="24"/>
        </w:rPr>
        <w:t>ά</w:t>
      </w:r>
      <w:r>
        <w:rPr>
          <w:rFonts w:eastAsia="Times New Roman" w:cs="Times New Roman"/>
          <w:szCs w:val="24"/>
        </w:rPr>
        <w:t>ς λέει ότι</w:t>
      </w:r>
      <w:r>
        <w:rPr>
          <w:rFonts w:eastAsia="Times New Roman" w:cs="Times New Roman"/>
          <w:szCs w:val="24"/>
        </w:rPr>
        <w:t>,</w:t>
      </w:r>
      <w:r>
        <w:rPr>
          <w:rFonts w:eastAsia="Times New Roman" w:cs="Times New Roman"/>
          <w:szCs w:val="24"/>
        </w:rPr>
        <w:t xml:space="preserve"> αν δεν διαφοροποιηθούν όσοι πρυτάνεις έχουν στην πράξη αποδείξει ότι νοιάζονται για το πανεπιστήμιο και δεν ασκούν αντιπολίτευση για καθαρά πολιτικούς λόγους, θα τους καταπιεί αυτή η μειοψηφία. Όλοι γνωρίζουμε ότι οι θέσεις των ελάχιστων πρυτάνεων είναι θ</w:t>
      </w:r>
      <w:r>
        <w:rPr>
          <w:rFonts w:eastAsia="Times New Roman" w:cs="Times New Roman"/>
          <w:szCs w:val="24"/>
        </w:rPr>
        <w:t>έσεις πολεμικής με βάση πολιτικά κριτήρια. Γνωρίζω ότι εξαγριώνω ορισμένους, αλλά αυτή είναι η αλήθεια. Όλοι γνωρίζουμε ότι υπάρχουν πρυτάνεις –και το δηλώνω δημόσια- που αυτούς τους μήνες έδωσαν έναν εξαιρετικά σύνθετο, δύσκολο και γόνιμο αγώνα, ώστε να μ</w:t>
      </w:r>
      <w:r>
        <w:rPr>
          <w:rFonts w:eastAsia="Times New Roman" w:cs="Times New Roman"/>
          <w:szCs w:val="24"/>
        </w:rPr>
        <w:t xml:space="preserve">ην επικρατήσουν οι ακραίοι. Τους ευχαριστώ πάρα πολύ γι’ αυτό. </w:t>
      </w:r>
    </w:p>
    <w:p w14:paraId="50A7BBE0"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Όμως, να γνωρίζουμε ότι η επιτυχία του νόμου θα εξαρτηθεί όχι απ’ ό,τι λένε οι σύνοδοι των πρυτάνεων ή οι σύνοδοι των προέδρων του ΤΕΙ. Όπως φάνηκε, ούτε και από την ψήφιση νόμων με διακόσιους</w:t>
      </w:r>
      <w:r>
        <w:rPr>
          <w:rFonts w:eastAsia="Times New Roman" w:cs="Times New Roman"/>
          <w:szCs w:val="24"/>
        </w:rPr>
        <w:t xml:space="preserve"> πενήντα πέντε Βουλευτές κατάφεραν να επιβιώσουν νόμοι. Η επιτυχία του νόμου θα εξαρτηθεί από τους χιλιάδες καθηγητές και καθηγήτριες των πανεπιστημίων και των ΤΕΙ</w:t>
      </w:r>
      <w:r>
        <w:rPr>
          <w:rFonts w:eastAsia="Times New Roman" w:cs="Times New Roman"/>
          <w:szCs w:val="24"/>
        </w:rPr>
        <w:t>,</w:t>
      </w:r>
      <w:r>
        <w:rPr>
          <w:rFonts w:eastAsia="Times New Roman" w:cs="Times New Roman"/>
          <w:szCs w:val="24"/>
        </w:rPr>
        <w:t xml:space="preserve"> που μας παρακολουθούν άλλοτε με αγανάκτηση, άλλοτε με προσδοκίες, άλλοτε ελπίζοντας ότι επι</w:t>
      </w:r>
      <w:r>
        <w:rPr>
          <w:rFonts w:eastAsia="Times New Roman" w:cs="Times New Roman"/>
          <w:szCs w:val="24"/>
        </w:rPr>
        <w:t>τέλους θα ξεκολλήσουμε από τα λογής αδιέξοδα και άλλοτε ότι θα πιάσουν τόπο οι τόσο εντατικές προσπάθειές τους και τελικά η πεποίθησή τους ότι μπορούμε να τα καταφέρουμε στο πλαίσιο ενός δημόσιου πανεπιστημίου.</w:t>
      </w:r>
    </w:p>
    <w:p w14:paraId="50A7BBE1"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Γνωρίζουμε ότι ορισμένοι διδάσκοντες θα μας π</w:t>
      </w:r>
      <w:r>
        <w:rPr>
          <w:rFonts w:eastAsia="Times New Roman" w:cs="Times New Roman"/>
          <w:szCs w:val="24"/>
        </w:rPr>
        <w:t>ουν ότι βαρέθηκαν τα λόγια τα μεγάλα, ότι δεν αντέχουν τη γραφειοκρατία, ότι απελπίζονται με την αδιαφορία πολλών φοιτητών, ότι δεν έχουμε μισθούς αξιοπρεπείς. Έχουν απόλυτο δίκιο. Τα πράγματα δεν θα αλλάξουν από τη μια μέρα στην άλλη. Υποσχόμαστε, όμως, ό</w:t>
      </w:r>
      <w:r>
        <w:rPr>
          <w:rFonts w:eastAsia="Times New Roman" w:cs="Times New Roman"/>
          <w:szCs w:val="24"/>
        </w:rPr>
        <w:t>τι τη χρονιά που έρχεται θα εργαστούμε μαζί με όλες τις διοικήσεις, ανεξάρτητα από το τι έχουν πει για εμάς, ώστε να δούμε με ποιον τρόπο θα μπορέσουμε να βελτιώσουμε ακόμα περισσότερα σημεία του νόμου.</w:t>
      </w:r>
    </w:p>
    <w:p w14:paraId="50A7BBE2"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Θέλω σ</w:t>
      </w:r>
      <w:r>
        <w:rPr>
          <w:rFonts w:eastAsia="Times New Roman" w:cs="Times New Roman"/>
          <w:szCs w:val="24"/>
        </w:rPr>
        <w:t>ε</w:t>
      </w:r>
      <w:r>
        <w:rPr>
          <w:rFonts w:eastAsia="Times New Roman" w:cs="Times New Roman"/>
          <w:szCs w:val="24"/>
        </w:rPr>
        <w:t xml:space="preserve"> αυτό ακριβώς το πλαίσιο να ανακοινώσω επισήμω</w:t>
      </w:r>
      <w:r>
        <w:rPr>
          <w:rFonts w:eastAsia="Times New Roman" w:cs="Times New Roman"/>
          <w:szCs w:val="24"/>
        </w:rPr>
        <w:t>ς, εκ μέρους της Κυβέρνησης, αυτό που σήμερα ο Πρωθυπουργός επανέλαβε και εδώ, ότι δηλαδή θα υπάρξει μια γενναία αύξηση της κρατικής επιδότησης των πανεπιστημίων και των ΤΕΙ. Θα είναι 65 εκατομμύρια ευρώ σε δύο χρόνια, με τα πρώτα 35 εκατομμύρια ευρώ φέτος</w:t>
      </w:r>
      <w:r>
        <w:rPr>
          <w:rFonts w:eastAsia="Times New Roman" w:cs="Times New Roman"/>
          <w:szCs w:val="24"/>
        </w:rPr>
        <w:t>. Αυτό που δίνουμε σήμερα είναι μία αύξηση πάνω από το 30%. Από τον Σεπτέμβριο του 2017 μέχρι τον Δεκέμβριο του 2020 η Κυβέρνηση θα αξιοποιήσει το ελάχιστο, δηλαδή 21 εκατομμύρια ευρώ, για την ενίσχυση των προγραμμάτων μεταπτυχιακών σπουδών. Αυτό είναι πάν</w:t>
      </w:r>
      <w:r>
        <w:rPr>
          <w:rFonts w:eastAsia="Times New Roman" w:cs="Times New Roman"/>
          <w:szCs w:val="24"/>
        </w:rPr>
        <w:t xml:space="preserve">ω από 5 εκατομμύρια ευρώ τον χρόνο. </w:t>
      </w:r>
    </w:p>
    <w:p w14:paraId="50A7BBE3"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δοθεί ιδιαίτερη πρόνοια για τα δωρεάν προγράμματα μεταπτυχιακών και για τα προγράμματα μεταπτυχιακών των περιφερειακών ΑΕΙ. Από το φθινόπωρο θα αρχίσουμε μία συζήτηση με όλους, για να δούμε τις δυνατότητες να καθιερω</w:t>
      </w:r>
      <w:r>
        <w:rPr>
          <w:rFonts w:eastAsia="Times New Roman" w:cs="Times New Roman"/>
          <w:szCs w:val="24"/>
        </w:rPr>
        <w:t xml:space="preserve">θεί </w:t>
      </w:r>
      <w:r>
        <w:rPr>
          <w:rFonts w:eastAsia="Times New Roman" w:cs="Times New Roman"/>
          <w:szCs w:val="24"/>
        </w:rPr>
        <w:t>«</w:t>
      </w:r>
      <w:r>
        <w:rPr>
          <w:rFonts w:eastAsia="Times New Roman" w:cs="Times New Roman"/>
          <w:szCs w:val="24"/>
          <w:lang w:val="en-US"/>
        </w:rPr>
        <w:t>ERASMUS</w:t>
      </w:r>
      <w:r>
        <w:rPr>
          <w:rFonts w:eastAsia="Times New Roman" w:cs="Times New Roman"/>
          <w:szCs w:val="24"/>
        </w:rPr>
        <w:t>»</w:t>
      </w:r>
      <w:r>
        <w:rPr>
          <w:rFonts w:eastAsia="Times New Roman" w:cs="Times New Roman"/>
          <w:szCs w:val="24"/>
        </w:rPr>
        <w:t xml:space="preserve"> εσωτερικού. Θα αρχίσουμε τις συζητήσεις, για να δούμε αν μπορούν κάποιοι να παίρνουν και κάποια μαθήματα από διπλανά τμήματα, ώστε να αξιοποιήσουμε ακόμα περισσότερο τις δυνατότητες των πανεπιστημίων μας. Επίσης, θα αρχίσουμε να συζητάμε τις </w:t>
      </w:r>
      <w:r>
        <w:rPr>
          <w:rFonts w:eastAsia="Times New Roman" w:cs="Times New Roman"/>
          <w:szCs w:val="24"/>
        </w:rPr>
        <w:t xml:space="preserve">δυνατότητες της τεχνολογίας, ώστε να μπορούν οι φοιτητές να έχουν πρόσβαση όχι σε ένα βιβλίο, αλλά σε πολλά περισσότερα. </w:t>
      </w:r>
    </w:p>
    <w:p w14:paraId="50A7BBE4"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Απευθυνόμαστε, λοιπόν, στις καθηγήτριες και στους καθηγητές και ελπίζουμε μέσα από τις διαφορές </w:t>
      </w:r>
      <w:r>
        <w:rPr>
          <w:rFonts w:eastAsia="Times New Roman" w:cs="Times New Roman"/>
          <w:szCs w:val="24"/>
        </w:rPr>
        <w:t xml:space="preserve">αλλά </w:t>
      </w:r>
      <w:r>
        <w:rPr>
          <w:rFonts w:eastAsia="Times New Roman" w:cs="Times New Roman"/>
          <w:szCs w:val="24"/>
        </w:rPr>
        <w:t xml:space="preserve">και </w:t>
      </w:r>
      <w:r>
        <w:rPr>
          <w:rFonts w:eastAsia="Times New Roman" w:cs="Times New Roman"/>
          <w:szCs w:val="24"/>
        </w:rPr>
        <w:t>από</w:t>
      </w:r>
      <w:r>
        <w:rPr>
          <w:rFonts w:eastAsia="Times New Roman" w:cs="Times New Roman"/>
          <w:szCs w:val="24"/>
        </w:rPr>
        <w:t xml:space="preserve"> τις συγκλίσεις μας να τα </w:t>
      </w:r>
      <w:r>
        <w:rPr>
          <w:rFonts w:eastAsia="Times New Roman" w:cs="Times New Roman"/>
          <w:szCs w:val="24"/>
        </w:rPr>
        <w:t>καταφέρουμε. Αυτό θα γίνει με δυσκολία, αλλά μην ξεχνάμε ότι τα πανεπιστήμιά μας είναι χώροι συναίνεσης, συνεννόησης, συγκρουσιακής συνύπαρξης, με τις διαφορές μας, αλλά τελικά –και ιστορικά- είναι χώροι συνθέσεων. Αυτό ζούμε καθημερινά στα πανεπιστήμια κα</w:t>
      </w:r>
      <w:r>
        <w:rPr>
          <w:rFonts w:eastAsia="Times New Roman" w:cs="Times New Roman"/>
          <w:szCs w:val="24"/>
        </w:rPr>
        <w:t>ι τα ΤΕΙ και αυτή τη ζωντανή και προωθητική καθημερινότητα θέλουμε να βελτιώσουμε.</w:t>
      </w:r>
    </w:p>
    <w:p w14:paraId="50A7BBE5"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τελειώσω με δύο προσωπικά σχόλια που δεν δεσμεύουν την Κυβέρνηση. Θα ήθελα να ευχαριστήσω όλους τους συνεργάτες που με αυταπάρνηση τόσον καιρό δούλεψαν </w:t>
      </w:r>
      <w:r>
        <w:rPr>
          <w:rFonts w:eastAsia="Times New Roman" w:cs="Times New Roman"/>
          <w:szCs w:val="24"/>
        </w:rPr>
        <w:t xml:space="preserve">έτσι όπως δούλεψαν. Λείπει ένας ανάμεσά μας, που αυτή τη στιγμή δίνει τη μάχη της ζωής του στην εντατική στο ΚΑΤ, και είναι ο Γιάννης </w:t>
      </w:r>
      <w:proofErr w:type="spellStart"/>
      <w:r>
        <w:rPr>
          <w:rFonts w:eastAsia="Times New Roman" w:cs="Times New Roman"/>
          <w:szCs w:val="24"/>
        </w:rPr>
        <w:t>Παντής</w:t>
      </w:r>
      <w:proofErr w:type="spellEnd"/>
      <w:r>
        <w:rPr>
          <w:rFonts w:eastAsia="Times New Roman" w:cs="Times New Roman"/>
          <w:szCs w:val="24"/>
        </w:rPr>
        <w:t>.</w:t>
      </w:r>
    </w:p>
    <w:p w14:paraId="50A7BBE6" w14:textId="77777777" w:rsidR="007C6747" w:rsidRDefault="00E91359">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BE7" w14:textId="77777777" w:rsidR="007C6747" w:rsidRDefault="00E91359">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Στον Γιάννη θα ήθελα να αφιερώσουμε όλες αυτές τις συζητήσεις που κάνα</w:t>
      </w:r>
      <w:r>
        <w:rPr>
          <w:rFonts w:eastAsia="Times New Roman" w:cs="Times New Roman"/>
          <w:szCs w:val="24"/>
        </w:rPr>
        <w:t>με αυτές τις μέρες.</w:t>
      </w:r>
    </w:p>
    <w:p w14:paraId="50A7BBE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τελειώνω με κάτι πάρα πολύ δυσάρεστο. Στις 12 Ιουλίου 2017 ο κ. Μητσοτάκης στην Πολιτική Επιτροπή της Νέας Δημοκρατίας είπε ότι στα πανεπιστήμια επιχειρείται η παλινόρθωση ενός αμαρτωλού παρελθόντος και ότι σήμερα, με το νομοσχέδιο </w:t>
      </w:r>
      <w:proofErr w:type="spellStart"/>
      <w:r>
        <w:rPr>
          <w:rFonts w:eastAsia="Times New Roman" w:cs="Times New Roman"/>
          <w:szCs w:val="24"/>
        </w:rPr>
        <w:t>Γαβρόγλου</w:t>
      </w:r>
      <w:proofErr w:type="spellEnd"/>
      <w:r>
        <w:rPr>
          <w:rFonts w:eastAsia="Times New Roman" w:cs="Times New Roman"/>
          <w:szCs w:val="24"/>
        </w:rPr>
        <w:t>, διαπράττε</w:t>
      </w:r>
      <w:r>
        <w:rPr>
          <w:rFonts w:eastAsia="Times New Roman" w:cs="Times New Roman"/>
          <w:szCs w:val="24"/>
        </w:rPr>
        <w:t xml:space="preserve">ται ένα πραγματικό έγκλημα σε βάρος της παιδείας. </w:t>
      </w:r>
    </w:p>
    <w:p w14:paraId="50A7BBE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ήθελα να ξέρω από πού αντλεί το ηθικό ανάστημα ο κ. Μητσοτάκης να μιλάει για πραγματικό έγκλημα ενάντια στην παιδεία. Αυτό θα ήθελα να μου το εξηγήσει. </w:t>
      </w:r>
    </w:p>
    <w:p w14:paraId="50A7BBEA"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BE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π</w:t>
      </w:r>
      <w:r>
        <w:rPr>
          <w:rFonts w:eastAsia="Times New Roman" w:cs="Times New Roman"/>
          <w:szCs w:val="24"/>
        </w:rPr>
        <w:t>ολλά στελέχη του μίλησαν για σκοτεινές εποχές. Δεν θέλω να σας απασχολήσω, αλλά θέλω να σας διαβάσω μία δήλωση στελέχους τους Βουλευτή: «Το νομοθετικό αυτό έκτρωμα δεν πρέπει να κατατεθεί στη Βουλή, καθώς μας γυρίζει στην πιο μαύρη εποχή των πανεπιστημίων»</w:t>
      </w:r>
      <w:r>
        <w:rPr>
          <w:rFonts w:eastAsia="Times New Roman" w:cs="Times New Roman"/>
          <w:szCs w:val="24"/>
        </w:rPr>
        <w:t xml:space="preserve">. </w:t>
      </w:r>
    </w:p>
    <w:p w14:paraId="50A7BBE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Δεν έχετε κάποιους γραμματείς</w:t>
      </w:r>
      <w:r>
        <w:rPr>
          <w:rFonts w:eastAsia="Times New Roman" w:cs="Times New Roman"/>
          <w:szCs w:val="24"/>
        </w:rPr>
        <w:t>, ώστε</w:t>
      </w:r>
      <w:r>
        <w:rPr>
          <w:rFonts w:eastAsia="Times New Roman" w:cs="Times New Roman"/>
          <w:szCs w:val="24"/>
        </w:rPr>
        <w:t xml:space="preserve"> να μη φεύγουν τέτοιες ανακοινώσεις; Στην πιο μαύρη εποχή των πανεπιστημίων; Είναι δυνατόν να λέγονται αυτά τα πράγματα από δημοκρατικά κόμματα; Εκτός εάν δεν ξέρουμε ποιες ήταν οι μαύρες εποχές.</w:t>
      </w:r>
    </w:p>
    <w:p w14:paraId="50A7BBE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ήθελα, λοιπόν, να σ</w:t>
      </w:r>
      <w:r>
        <w:rPr>
          <w:rFonts w:eastAsia="Times New Roman" w:cs="Times New Roman"/>
          <w:szCs w:val="24"/>
        </w:rPr>
        <w:t>ας παρακαλέσω, στο πλαίσιο μιας δημοκρατικής συνύπαρξης και συζήτησης, να μη χρησιμοποιούνται τέτοιες εκφράσεις.</w:t>
      </w:r>
    </w:p>
    <w:p w14:paraId="50A7BBE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0A7BBEF"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BF0" w14:textId="77777777" w:rsidR="007C6747" w:rsidRDefault="00E91359">
      <w:pPr>
        <w:spacing w:after="0" w:line="600" w:lineRule="auto"/>
        <w:ind w:firstLine="720"/>
        <w:jc w:val="both"/>
        <w:rPr>
          <w:rFonts w:eastAsia="Times New Roman" w:cs="Times New Roman"/>
          <w:szCs w:val="24"/>
        </w:rPr>
      </w:pPr>
      <w:r w:rsidRPr="004D4305">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Παιδείας, Έρευνας και Θρ</w:t>
      </w:r>
      <w:r>
        <w:rPr>
          <w:rFonts w:eastAsia="Times New Roman" w:cs="Times New Roman"/>
          <w:szCs w:val="24"/>
        </w:rPr>
        <w:t xml:space="preserve">ησκευμάτων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50A7BBF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Επειδή έχουμε μειώσει και τον χρόνο των Βουλευτών, είναι και προχωρημένη η ώρα…</w:t>
      </w:r>
    </w:p>
    <w:p w14:paraId="50A7BBF2" w14:textId="77777777" w:rsidR="007C6747" w:rsidRDefault="00E91359">
      <w:pPr>
        <w:spacing w:after="0" w:line="600" w:lineRule="auto"/>
        <w:ind w:firstLine="720"/>
        <w:jc w:val="both"/>
        <w:rPr>
          <w:rFonts w:eastAsia="Times New Roman" w:cs="Times New Roman"/>
          <w:szCs w:val="24"/>
        </w:rPr>
      </w:pPr>
      <w:r w:rsidRPr="004D4305">
        <w:rPr>
          <w:rFonts w:eastAsia="Times New Roman" w:cs="Times New Roman"/>
          <w:b/>
          <w:szCs w:val="24"/>
        </w:rPr>
        <w:t>ΔΗΜΗΤΡΙΟΣ ΚΩΝΣΤΑΝΤΟΠΟΥΛΟΣ:</w:t>
      </w:r>
      <w:r>
        <w:rPr>
          <w:rFonts w:eastAsia="Times New Roman" w:cs="Times New Roman"/>
          <w:b/>
          <w:szCs w:val="24"/>
        </w:rPr>
        <w:t xml:space="preserve"> </w:t>
      </w:r>
      <w:r>
        <w:rPr>
          <w:rFonts w:eastAsia="Times New Roman" w:cs="Times New Roman"/>
          <w:szCs w:val="24"/>
        </w:rPr>
        <w:t>Επτά, οκτώ λεπτά, κύριε Πρόεδρε. Κανονικά. Ο κύριος Υπουργός μίλησε είκοσι δύο λεπτά.</w:t>
      </w:r>
    </w:p>
    <w:p w14:paraId="50A7BBF3"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λεπτά, κύριε συνάδελφε. Δεν είναι έτσι. Θέλατε να περιοριστεί ο χρόνος του κυρίου Υπουργού; Είναι δυνατόν;</w:t>
      </w:r>
    </w:p>
    <w:p w14:paraId="50A7BBF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Τον ακούσαμε με σεβασμό. Θα μας ακούσει και εκείνος τώρα.</w:t>
      </w:r>
    </w:p>
    <w:p w14:paraId="50A7BBF5"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Θέλετε να μιλήσετε </w:t>
      </w:r>
      <w:proofErr w:type="spellStart"/>
      <w:r>
        <w:rPr>
          <w:rFonts w:eastAsia="Times New Roman" w:cs="Times New Roman"/>
          <w:szCs w:val="24"/>
        </w:rPr>
        <w:t>επτάμισι</w:t>
      </w:r>
      <w:proofErr w:type="spellEnd"/>
      <w:r>
        <w:rPr>
          <w:rFonts w:eastAsia="Times New Roman" w:cs="Times New Roman"/>
          <w:szCs w:val="24"/>
        </w:rPr>
        <w:t xml:space="preserve"> λεπτά; Θα μιλήσετε </w:t>
      </w:r>
      <w:proofErr w:type="spellStart"/>
      <w:r>
        <w:rPr>
          <w:rFonts w:eastAsia="Times New Roman" w:cs="Times New Roman"/>
          <w:szCs w:val="24"/>
        </w:rPr>
        <w:t>επτάμισι</w:t>
      </w:r>
      <w:proofErr w:type="spellEnd"/>
      <w:r>
        <w:rPr>
          <w:rFonts w:eastAsia="Times New Roman" w:cs="Times New Roman"/>
          <w:szCs w:val="24"/>
        </w:rPr>
        <w:t xml:space="preserve"> λεπτά!</w:t>
      </w:r>
    </w:p>
    <w:p w14:paraId="50A7BBF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Μα είναι δυνατόν, όταν όλοι έχετε υπερβεί τον χρόνο κατά πολύ και σας λέω να έχουμε έναν σχετικό περιορισμό, να μου λέτε </w:t>
      </w:r>
      <w:proofErr w:type="spellStart"/>
      <w:r>
        <w:rPr>
          <w:rFonts w:eastAsia="Times New Roman" w:cs="Times New Roman"/>
          <w:szCs w:val="24"/>
        </w:rPr>
        <w:t>επτάμισι</w:t>
      </w:r>
      <w:proofErr w:type="spellEnd"/>
      <w:r>
        <w:rPr>
          <w:rFonts w:eastAsia="Times New Roman" w:cs="Times New Roman"/>
          <w:szCs w:val="24"/>
        </w:rPr>
        <w:t xml:space="preserve"> λεπτά; </w:t>
      </w:r>
    </w:p>
    <w:p w14:paraId="50A7BBF7" w14:textId="77777777" w:rsidR="007C6747" w:rsidRDefault="00E91359">
      <w:pPr>
        <w:spacing w:after="0" w:line="600" w:lineRule="auto"/>
        <w:ind w:firstLine="720"/>
        <w:jc w:val="both"/>
        <w:rPr>
          <w:rFonts w:eastAsia="Times New Roman" w:cs="Times New Roman"/>
          <w:szCs w:val="24"/>
        </w:rPr>
      </w:pPr>
      <w:r w:rsidRPr="004D4305">
        <w:rPr>
          <w:rFonts w:eastAsia="Times New Roman" w:cs="Times New Roman"/>
          <w:b/>
          <w:szCs w:val="24"/>
        </w:rPr>
        <w:t>ΓΕΩΡΓΙΟΣ ΜΑΥΡΩΤΑΣ:</w:t>
      </w:r>
      <w:r>
        <w:rPr>
          <w:rFonts w:eastAsia="Times New Roman" w:cs="Times New Roman"/>
          <w:szCs w:val="24"/>
        </w:rPr>
        <w:t xml:space="preserve"> Κύριε Πρόεδρε, για δέκα λεπτά δεν χ</w:t>
      </w:r>
      <w:r>
        <w:rPr>
          <w:rFonts w:eastAsia="Times New Roman" w:cs="Times New Roman"/>
          <w:szCs w:val="24"/>
        </w:rPr>
        <w:t>άλασε ο κόσμος.</w:t>
      </w:r>
    </w:p>
    <w:p w14:paraId="50A7BBF8" w14:textId="77777777" w:rsidR="007C6747" w:rsidRDefault="00E91359">
      <w:pPr>
        <w:spacing w:after="0" w:line="600" w:lineRule="auto"/>
        <w:ind w:firstLine="720"/>
        <w:jc w:val="both"/>
        <w:rPr>
          <w:rFonts w:eastAsia="Times New Roman" w:cs="Times New Roman"/>
          <w:szCs w:val="24"/>
        </w:rPr>
      </w:pPr>
      <w:r w:rsidRPr="004D4305">
        <w:rPr>
          <w:rFonts w:eastAsia="Times New Roman" w:cs="Times New Roman"/>
          <w:b/>
          <w:szCs w:val="24"/>
        </w:rPr>
        <w:t>ΝΙΚΗ ΚΕΡΑΜΕΩΣ:</w:t>
      </w:r>
      <w:r>
        <w:rPr>
          <w:rFonts w:eastAsia="Times New Roman" w:cs="Times New Roman"/>
          <w:szCs w:val="24"/>
        </w:rPr>
        <w:t xml:space="preserve"> Ακολουθούμε τη σειρά.</w:t>
      </w:r>
    </w:p>
    <w:p w14:paraId="50A7BBF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η κ. </w:t>
      </w:r>
      <w:proofErr w:type="spellStart"/>
      <w:r>
        <w:rPr>
          <w:rFonts w:eastAsia="Times New Roman" w:cs="Times New Roman"/>
          <w:szCs w:val="24"/>
        </w:rPr>
        <w:t>Τζούφη</w:t>
      </w:r>
      <w:proofErr w:type="spellEnd"/>
      <w:r>
        <w:rPr>
          <w:rFonts w:eastAsia="Times New Roman" w:cs="Times New Roman"/>
          <w:szCs w:val="24"/>
        </w:rPr>
        <w:t xml:space="preserve"> για πέντε λεπτά.</w:t>
      </w:r>
    </w:p>
    <w:p w14:paraId="50A7BBFA" w14:textId="77777777" w:rsidR="007C6747" w:rsidRDefault="00E91359">
      <w:pPr>
        <w:spacing w:after="0" w:line="600" w:lineRule="auto"/>
        <w:ind w:firstLine="720"/>
        <w:jc w:val="both"/>
        <w:rPr>
          <w:rFonts w:eastAsia="Times New Roman" w:cs="Times New Roman"/>
          <w:szCs w:val="24"/>
        </w:rPr>
      </w:pPr>
      <w:r w:rsidRPr="004D4305">
        <w:rPr>
          <w:rFonts w:eastAsia="Times New Roman" w:cs="Times New Roman"/>
          <w:b/>
          <w:szCs w:val="24"/>
        </w:rPr>
        <w:t xml:space="preserve">ΜΕΡΟΠΗ ΤΖΟΥΦΗ: </w:t>
      </w:r>
      <w:r>
        <w:rPr>
          <w:rFonts w:eastAsia="Times New Roman" w:cs="Times New Roman"/>
          <w:szCs w:val="24"/>
        </w:rPr>
        <w:t>Κύριε Πρόεδρε, κύριοι Υπουργοί, αγαπητοί συνάδελφοι, η σημερινή νομοθετική μας πρωτοβουλία κατηγορήθηκε σε διάφ</w:t>
      </w:r>
      <w:r>
        <w:rPr>
          <w:rFonts w:eastAsia="Times New Roman" w:cs="Times New Roman"/>
          <w:szCs w:val="24"/>
        </w:rPr>
        <w:t>ορα επίπεδα ήδη</w:t>
      </w:r>
      <w:r>
        <w:rPr>
          <w:rFonts w:eastAsia="Times New Roman" w:cs="Times New Roman"/>
          <w:szCs w:val="24"/>
        </w:rPr>
        <w:t>,</w:t>
      </w:r>
      <w:r>
        <w:rPr>
          <w:rFonts w:eastAsia="Times New Roman" w:cs="Times New Roman"/>
          <w:szCs w:val="24"/>
        </w:rPr>
        <w:t xml:space="preserve"> πριν υπάρξει στην τελική της μορφή και πολύ πριν έρθει για επεξεργασία και ψήφιση στη Βουλή, με στόχο την απόσυρσή της.</w:t>
      </w:r>
    </w:p>
    <w:p w14:paraId="50A7BBF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διάθεση απαξίωσης του νομοσχεδίου ως σκοταδιστικού και οπισθοδρομικού, καθώς και του ίδιου του Υπουργού, απέτυχε. Γι’</w:t>
      </w:r>
      <w:r>
        <w:rPr>
          <w:rFonts w:eastAsia="Times New Roman" w:cs="Times New Roman"/>
          <w:szCs w:val="24"/>
        </w:rPr>
        <w:t xml:space="preserve"> αυτό χθες έγινε προσπάθεια από τον έναν εκ των Αντιπροέδρων της Νέας Δημοκρατίας –τον πιο ευγενή- που εξέφρασε τη δυσφορία του για τη χαλάρωση της έξωθεν πίεσης, που μας επιτρέπει να περάσουμε τις παρωχημένες ιδεολογίες μας. </w:t>
      </w:r>
    </w:p>
    <w:p w14:paraId="50A7BBF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Σήμερα επανήλθε στο ίδιο μοτί</w:t>
      </w:r>
      <w:r>
        <w:rPr>
          <w:rFonts w:eastAsia="Times New Roman" w:cs="Times New Roman"/>
          <w:szCs w:val="24"/>
        </w:rPr>
        <w:t>βο και ο Πρόεδρος της Νέας Δημοκρατίας μιλώντας για τα ακοστολόγητα από το Γενικό Λογιστήριο του Κράτους</w:t>
      </w:r>
      <w:r w:rsidRPr="00CE2B25">
        <w:rPr>
          <w:rFonts w:eastAsia="Times New Roman" w:cs="Times New Roman"/>
          <w:szCs w:val="24"/>
        </w:rPr>
        <w:t xml:space="preserve"> </w:t>
      </w:r>
      <w:r>
        <w:rPr>
          <w:rFonts w:eastAsia="Times New Roman" w:cs="Times New Roman"/>
          <w:szCs w:val="24"/>
        </w:rPr>
        <w:t xml:space="preserve">άρθρα και «κλείνοντας και πάλι το μάτι» προς τους </w:t>
      </w:r>
      <w:r>
        <w:rPr>
          <w:rFonts w:eastAsia="Times New Roman" w:cs="Times New Roman"/>
          <w:szCs w:val="24"/>
        </w:rPr>
        <w:t>θ</w:t>
      </w:r>
      <w:r>
        <w:rPr>
          <w:rFonts w:eastAsia="Times New Roman" w:cs="Times New Roman"/>
          <w:szCs w:val="24"/>
        </w:rPr>
        <w:t>εσμούς για παρέμβαση την ύστατη ώρα. Και προ του διαφαινόμενου βεβαίως αδιεξόδου της πίεσης αυτής δή</w:t>
      </w:r>
      <w:r>
        <w:rPr>
          <w:rFonts w:eastAsia="Times New Roman" w:cs="Times New Roman"/>
          <w:szCs w:val="24"/>
        </w:rPr>
        <w:t>λωσε ότι θα καταργήσει τον νόμο όταν έρθει εν τη βασιλεία του, δηλαδή στη διακυβέρνηση της χώρας,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ευτυχώς δεν γίνεται </w:t>
      </w:r>
      <w:proofErr w:type="spellStart"/>
      <w:r>
        <w:rPr>
          <w:rFonts w:eastAsia="Times New Roman" w:cs="Times New Roman"/>
          <w:szCs w:val="24"/>
        </w:rPr>
        <w:t>κληρονομικώ</w:t>
      </w:r>
      <w:proofErr w:type="spellEnd"/>
      <w:r>
        <w:rPr>
          <w:rFonts w:eastAsia="Times New Roman" w:cs="Times New Roman"/>
          <w:szCs w:val="24"/>
        </w:rPr>
        <w:t xml:space="preserve"> δικαίω, αλλά διά της κρίσης του ελληνικού λαού και γι’ αυτό θα πρέπει να περιμένει. </w:t>
      </w:r>
    </w:p>
    <w:p w14:paraId="50A7BBF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Κατηγορηθήκαμε ότι ξηλώνουμε τ</w:t>
      </w:r>
      <w:r>
        <w:rPr>
          <w:rFonts w:eastAsia="Times New Roman" w:cs="Times New Roman"/>
          <w:szCs w:val="24"/>
        </w:rPr>
        <w:t>ον νόμο Διαμαντοπούλου, πριν από τον οποίο, κατά τον κ. Μανιάτη, δήλωσε δεν υπήρξε πανεπιστήμιο σωστό, αν και άλλοι σύντροφοί του, όπως και ο εισηγητής και η κ. Γεννηματά, φρόντισαν να αναφερθούν –ακροθιγώς βέβαια- στον νόμο του 1982 που πράγματι αποτέλεσε</w:t>
      </w:r>
      <w:r>
        <w:rPr>
          <w:rFonts w:eastAsia="Times New Roman" w:cs="Times New Roman"/>
          <w:szCs w:val="24"/>
        </w:rPr>
        <w:t xml:space="preserve"> τομή για τα ιδρύματα ως αποτέλεσμα και των αγώνων του ρωμαλέου τότε φοιτητικού και πανεπιστημιακού κινήματος, που ξέρω ότι είναι κάτι που σας ενοχλεί.</w:t>
      </w:r>
    </w:p>
    <w:p w14:paraId="50A7BBF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Επιμελώς, λοιπόν, έγινε προσπάθεια, αλλά </w:t>
      </w:r>
      <w:r w:rsidRPr="001878DA">
        <w:rPr>
          <w:rFonts w:eastAsia="Times New Roman" w:cs="Times New Roman"/>
          <w:szCs w:val="24"/>
        </w:rPr>
        <w:t xml:space="preserve">νομίζω </w:t>
      </w:r>
      <w:r>
        <w:rPr>
          <w:rFonts w:eastAsia="Times New Roman" w:cs="Times New Roman"/>
          <w:szCs w:val="24"/>
        </w:rPr>
        <w:t xml:space="preserve">ότι σήμερα αποκαλύφθηκε. Αποκρύπτεται ότι ένα νόμος που </w:t>
      </w:r>
      <w:r>
        <w:rPr>
          <w:rFonts w:eastAsia="Times New Roman" w:cs="Times New Roman"/>
          <w:szCs w:val="24"/>
        </w:rPr>
        <w:t xml:space="preserve">ψηφίστηκε με ευρεία κοινοβουλευτική θερινή </w:t>
      </w:r>
      <w:r>
        <w:rPr>
          <w:rFonts w:eastAsia="Times New Roman" w:cs="Times New Roman"/>
          <w:szCs w:val="24"/>
        </w:rPr>
        <w:t>π</w:t>
      </w:r>
      <w:r>
        <w:rPr>
          <w:rFonts w:eastAsia="Times New Roman" w:cs="Times New Roman"/>
          <w:szCs w:val="24"/>
        </w:rPr>
        <w:t>λειοψηφία αντιμετώπισε την απαξίωσή του τόσο στην ακαδημαϊκή κοινότητα και δεν εφαρμόστηκε, όσο και στην κοινωνία. Και γι’ αυτό έναν χρόνο μετά, όπως είπε και ο Υπουργός, με κατεπείγουσα διαδικασία αντικαταστάθηκ</w:t>
      </w:r>
      <w:r>
        <w:rPr>
          <w:rFonts w:eastAsia="Times New Roman" w:cs="Times New Roman"/>
          <w:szCs w:val="24"/>
        </w:rPr>
        <w:t>ε από τον «νόμο Αρβανιτόπουλου».</w:t>
      </w:r>
    </w:p>
    <w:p w14:paraId="50A7BBF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Σε αυτά που είπε ο Υπουργός θα ήθελα να προσθέσω τρία μικρά πραγματάκια: Πρώτον, σε αυτούς που ακόμη και σήμερα θεωρούν ότι έπρεπε να συνεχίσουν να υπάρχουν τα συμβούλια, δεν άκουσα τίποτε για το αν αυτά επηρεάζουν την αυτο</w:t>
      </w:r>
      <w:r>
        <w:rPr>
          <w:rFonts w:eastAsia="Times New Roman" w:cs="Times New Roman"/>
          <w:szCs w:val="24"/>
        </w:rPr>
        <w:t xml:space="preserve">νομία των πανεπιστημίων και το αυτοδιοίκητο, πράγμα </w:t>
      </w:r>
      <w:r w:rsidRPr="002F7918">
        <w:rPr>
          <w:rFonts w:eastAsia="Times New Roman" w:cs="Times New Roman"/>
          <w:szCs w:val="24"/>
        </w:rPr>
        <w:t>το οποίο</w:t>
      </w:r>
      <w:r>
        <w:rPr>
          <w:rFonts w:eastAsia="Times New Roman" w:cs="Times New Roman"/>
          <w:szCs w:val="24"/>
        </w:rPr>
        <w:t xml:space="preserve"> έχουν ως επιχείρημα για τα προτεινόμενα από εμάς </w:t>
      </w:r>
      <w:r>
        <w:rPr>
          <w:rFonts w:eastAsia="Times New Roman" w:cs="Times New Roman"/>
          <w:szCs w:val="24"/>
        </w:rPr>
        <w:t>Α</w:t>
      </w:r>
      <w:r>
        <w:rPr>
          <w:rFonts w:eastAsia="Times New Roman" w:cs="Times New Roman"/>
          <w:szCs w:val="24"/>
        </w:rPr>
        <w:t xml:space="preserve">καδημαϊκά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Έ</w:t>
      </w:r>
      <w:r>
        <w:rPr>
          <w:rFonts w:eastAsia="Times New Roman" w:cs="Times New Roman"/>
          <w:szCs w:val="24"/>
        </w:rPr>
        <w:t xml:space="preserve">ρευνας, βάζοντας μάλιστα κάποιοι και θέμα αντισυνταγματικότητας. </w:t>
      </w:r>
    </w:p>
    <w:p w14:paraId="50A7BC0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Το δεύτερο στοιχείο, </w:t>
      </w:r>
      <w:r w:rsidRPr="002F7918">
        <w:rPr>
          <w:rFonts w:eastAsia="Times New Roman" w:cs="Times New Roman"/>
          <w:szCs w:val="24"/>
        </w:rPr>
        <w:t>το οποίο</w:t>
      </w:r>
      <w:r>
        <w:rPr>
          <w:rFonts w:eastAsia="Times New Roman" w:cs="Times New Roman"/>
          <w:szCs w:val="24"/>
        </w:rPr>
        <w:t xml:space="preserve"> το </w:t>
      </w:r>
      <w:r>
        <w:rPr>
          <w:rFonts w:eastAsia="Times New Roman" w:cs="Times New Roman"/>
          <w:szCs w:val="24"/>
        </w:rPr>
        <w:t xml:space="preserve">ανέδειξε ο Υπουργός, ήταν η κατάργηση του </w:t>
      </w:r>
      <w:r>
        <w:rPr>
          <w:rFonts w:eastAsia="Times New Roman" w:cs="Times New Roman"/>
          <w:szCs w:val="24"/>
        </w:rPr>
        <w:t>τ</w:t>
      </w:r>
      <w:r>
        <w:rPr>
          <w:rFonts w:eastAsia="Times New Roman" w:cs="Times New Roman"/>
          <w:szCs w:val="24"/>
        </w:rPr>
        <w:t xml:space="preserve">μήματος. </w:t>
      </w:r>
    </w:p>
    <w:p w14:paraId="50A7BC0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σας πω κάτι, </w:t>
      </w:r>
      <w:r w:rsidRPr="002170BF">
        <w:rPr>
          <w:rFonts w:eastAsia="Times New Roman" w:cs="Times New Roman"/>
          <w:szCs w:val="24"/>
        </w:rPr>
        <w:t>κυρίες και κύριοι συνάδελφοι</w:t>
      </w:r>
      <w:r>
        <w:rPr>
          <w:rFonts w:eastAsia="Times New Roman" w:cs="Times New Roman"/>
          <w:szCs w:val="24"/>
        </w:rPr>
        <w:t xml:space="preserve">. Ξέρετε ότι τα τμήματα συνέχιζαν να λειτουργούν άτυπα, διότι αλλιώς θα παρέλυαν όλες οι </w:t>
      </w:r>
      <w:r>
        <w:rPr>
          <w:rFonts w:eastAsia="Times New Roman" w:cs="Times New Roman"/>
          <w:szCs w:val="24"/>
        </w:rPr>
        <w:t>υ</w:t>
      </w:r>
      <w:r>
        <w:rPr>
          <w:rFonts w:eastAsia="Times New Roman" w:cs="Times New Roman"/>
          <w:szCs w:val="24"/>
        </w:rPr>
        <w:t xml:space="preserve">πηρεσίες του πανεπιστημίου, και περιμέναμε όλοι την εσπευσμένη νομοθέτηση του «νόμου Αρβανιτόπουλου», για να μπορέσει στοιχειωδώς να λειτουργήσει το πανεπιστήμιο; </w:t>
      </w:r>
    </w:p>
    <w:p w14:paraId="50A7BC0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τέλος να πω κάτι που αφορά την πανεπιστημιακή κοινότητα. Τι γινόταν με τις εκλογές των μελών ΔΕΠ, με τα κλειστά εκλεκτορικά; Επτά μέλη εκ των οποίων τα τέσσερα, αν είχες συνεννοηθεί με τον </w:t>
      </w:r>
      <w:r>
        <w:rPr>
          <w:rFonts w:eastAsia="Times New Roman" w:cs="Times New Roman"/>
          <w:szCs w:val="24"/>
        </w:rPr>
        <w:t>π</w:t>
      </w:r>
      <w:r>
        <w:rPr>
          <w:rFonts w:eastAsia="Times New Roman" w:cs="Times New Roman"/>
          <w:szCs w:val="24"/>
        </w:rPr>
        <w:t xml:space="preserve">ρόεδρο του </w:t>
      </w:r>
      <w:r>
        <w:rPr>
          <w:rFonts w:eastAsia="Times New Roman" w:cs="Times New Roman"/>
          <w:szCs w:val="24"/>
        </w:rPr>
        <w:t>τ</w:t>
      </w:r>
      <w:r>
        <w:rPr>
          <w:rFonts w:eastAsia="Times New Roman" w:cs="Times New Roman"/>
          <w:szCs w:val="24"/>
        </w:rPr>
        <w:t>μήματος, μπορούσες να εκλεγείς. Πού είναι, λοιπόν,</w:t>
      </w:r>
      <w:r>
        <w:rPr>
          <w:rFonts w:eastAsia="Times New Roman" w:cs="Times New Roman"/>
          <w:szCs w:val="24"/>
        </w:rPr>
        <w:t xml:space="preserve"> η έννοια της ακαδημαϊκότητας και της αριστείας, που χρειάστηκαν πλειάδα μεταβολών και ρυθμίσεων, για να μπορέσει στοιχειωδώς να αποδοθεί η ακαδημαϊκότητα. </w:t>
      </w:r>
    </w:p>
    <w:p w14:paraId="50A7BC0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Κατηγορηθήκαμε ότι υποβαθμίζουμε τα μεταπτυχιακά σε μια συζήτηση που περιστρέφεται φυσικά γύρω από </w:t>
      </w:r>
      <w:r>
        <w:rPr>
          <w:rFonts w:eastAsia="Times New Roman" w:cs="Times New Roman"/>
          <w:szCs w:val="24"/>
        </w:rPr>
        <w:t xml:space="preserve">τα δίδακτρα, αποσιωπώντας ή και απαξιώνοντας εξαιρετικά προγράμματα δίχως τέλη φοίτησης. </w:t>
      </w:r>
    </w:p>
    <w:p w14:paraId="50A7BC0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είναι πολύ χαρακτηριστικό και πραγματικά ενδιαφέρον αυτό που είπε ένας άνθρωπος που προέρχεται από τη δημοκρατική Αριστερά, ο κ. Θεοχαρόπουλος, ότι τα μεταπτυχιακ</w:t>
      </w:r>
      <w:r>
        <w:rPr>
          <w:rFonts w:eastAsia="Times New Roman" w:cs="Times New Roman"/>
          <w:szCs w:val="24"/>
        </w:rPr>
        <w:t xml:space="preserve">ά χωρίς δίδακτρα είναι λαϊκισμός. Με την έννοια αυτή, το Εθνικό Μετσόβιο Πολυτεχνείο, το Πανεπιστήμιο Ιωαννίνων από </w:t>
      </w:r>
      <w:r w:rsidRPr="002F7918">
        <w:rPr>
          <w:rFonts w:eastAsia="Times New Roman" w:cs="Times New Roman"/>
          <w:szCs w:val="24"/>
        </w:rPr>
        <w:t>το οποίο</w:t>
      </w:r>
      <w:r>
        <w:rPr>
          <w:rFonts w:eastAsia="Times New Roman" w:cs="Times New Roman"/>
          <w:szCs w:val="24"/>
        </w:rPr>
        <w:t xml:space="preserve"> προέρχομαι, το </w:t>
      </w:r>
      <w:proofErr w:type="spellStart"/>
      <w:r>
        <w:rPr>
          <w:rFonts w:eastAsia="Times New Roman" w:cs="Times New Roman"/>
          <w:szCs w:val="24"/>
        </w:rPr>
        <w:t>Πάντειο</w:t>
      </w:r>
      <w:proofErr w:type="spellEnd"/>
      <w:r>
        <w:rPr>
          <w:rFonts w:eastAsia="Times New Roman" w:cs="Times New Roman"/>
          <w:szCs w:val="24"/>
        </w:rPr>
        <w:t xml:space="preserve"> Πανεπιστήμιο είναι φορείς λαϊκισμού, γιατί παρέχουν αυτά τα προγράμματα απολύτως δωρεάν και ταυτόχρονα τα πρ</w:t>
      </w:r>
      <w:r>
        <w:rPr>
          <w:rFonts w:eastAsia="Times New Roman" w:cs="Times New Roman"/>
          <w:szCs w:val="24"/>
        </w:rPr>
        <w:t xml:space="preserve">ογράμματα αυτά τα εμπιστεύονται οι ελληνικές οικογένειες για τις σπουδές των παιδιών τους, ενώ και οι διεθνείς κατατάξεις τοποθετούν αυτά τα πανεπιστήμια πολύ ψηλά. </w:t>
      </w:r>
    </w:p>
    <w:p w14:paraId="50A7BC0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Να κάνω και μια άλλη παρατήρηση για το θέμα των μεταπτυχιακών. Έχει γραφτεί στις εφημερίδε</w:t>
      </w:r>
      <w:r>
        <w:rPr>
          <w:rFonts w:eastAsia="Times New Roman" w:cs="Times New Roman"/>
          <w:szCs w:val="24"/>
        </w:rPr>
        <w:t>ς ότι πράγματι έχουμε πολύ σπουδαία πανεπιστήμια στην Αθήνα με μεταπτυχιακά που έχουν δίδακτρα 12.000 ευρώ, και μάλιστα εκεί υπάρχουν καθηγητές που δηλώνουν από οκτώ έως δώδεκα μεταπτυχιακά μαθήματα σε διαφορετικά προγράμματα σπουδών.</w:t>
      </w:r>
    </w:p>
    <w:p w14:paraId="50A7BC0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Είναι πραγματικά απορ</w:t>
      </w:r>
      <w:r>
        <w:rPr>
          <w:rFonts w:eastAsia="Times New Roman" w:cs="Times New Roman"/>
          <w:szCs w:val="24"/>
        </w:rPr>
        <w:t xml:space="preserve">ίας </w:t>
      </w:r>
      <w:proofErr w:type="spellStart"/>
      <w:r>
        <w:rPr>
          <w:rFonts w:eastAsia="Times New Roman" w:cs="Times New Roman"/>
          <w:szCs w:val="24"/>
        </w:rPr>
        <w:t>άξιον</w:t>
      </w:r>
      <w:proofErr w:type="spellEnd"/>
      <w:r>
        <w:rPr>
          <w:rFonts w:eastAsia="Times New Roman" w:cs="Times New Roman"/>
          <w:szCs w:val="24"/>
        </w:rPr>
        <w:t xml:space="preserve"> -και δεν άκουσα κάποιον να το διατυπώνει- πώς </w:t>
      </w:r>
      <w:r w:rsidRPr="00224BE3">
        <w:rPr>
          <w:rFonts w:eastAsia="Times New Roman" w:cs="Times New Roman"/>
          <w:szCs w:val="24"/>
        </w:rPr>
        <w:t xml:space="preserve">μπορεί </w:t>
      </w:r>
      <w:r>
        <w:rPr>
          <w:rFonts w:eastAsia="Times New Roman" w:cs="Times New Roman"/>
          <w:szCs w:val="24"/>
        </w:rPr>
        <w:t>ένας άνθρωπος να ανταποκριθεί σε όλα αυτά τα μαθήματα, στις υποχρεώσεις του στο προπτυχιακό επίπεδο, στα ερευνητικά προγράμματα -γιατί αλλιώς πώς θα προχωρήσει η εξέλιξή του- και για να μη χάσε</w:t>
      </w:r>
      <w:r>
        <w:rPr>
          <w:rFonts w:eastAsia="Times New Roman" w:cs="Times New Roman"/>
          <w:szCs w:val="24"/>
        </w:rPr>
        <w:t>ι τις δεξιότητές του, να κάνει και ελεύθερο επάγγελμα. Ποιοι, αλήθεια, κάνουν αυτό το διδακτικό έργο; Μήπως είναι οι στρατοί των διδακτορικών φοιτητών που εξαρτώνται από τους καθηγητές και κάνουν τα μαθήματα στη θέση τους αμισθί ή με κάτι για τον κόπο τους</w:t>
      </w:r>
      <w:r>
        <w:rPr>
          <w:rFonts w:eastAsia="Times New Roman" w:cs="Times New Roman"/>
          <w:szCs w:val="24"/>
        </w:rPr>
        <w:t xml:space="preserve">; Και μήπως αυτούς τους καθηγητές, </w:t>
      </w:r>
      <w:r w:rsidRPr="002170BF">
        <w:rPr>
          <w:rFonts w:eastAsia="Times New Roman" w:cs="Times New Roman"/>
          <w:szCs w:val="24"/>
        </w:rPr>
        <w:t>κυρίες και κύριοι συνάδελφοι,</w:t>
      </w:r>
      <w:r>
        <w:rPr>
          <w:rFonts w:eastAsia="Times New Roman" w:cs="Times New Roman"/>
          <w:szCs w:val="24"/>
        </w:rPr>
        <w:t xml:space="preserve"> αυτή τη λεγόμενη «άριστη μειοψηφία», είναι αυτοί τους οποίους υπερασπίζεστε και που κάποιοι από αυτούς, λίγοι και μεμονωμένοι, απειλούν ότι θα κλείσουν τα μεταπτυχιακά;</w:t>
      </w:r>
    </w:p>
    <w:p w14:paraId="50A7BC07" w14:textId="77777777" w:rsidR="007C6747" w:rsidRDefault="00E91359">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w:t>
      </w:r>
      <w:r w:rsidRPr="005143EC">
        <w:rPr>
          <w:rFonts w:eastAsia="Times New Roman" w:cs="Times New Roman"/>
          <w:szCs w:val="24"/>
        </w:rPr>
        <w:t xml:space="preserve">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50A7BC0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Ένα άλλο θέμα είναι αυτό που λέτε ότι «εντάξει, βρε παιδιά, στα μεταπτυχιακά μπορούμε να βάλουμε υποτροφίες ή δάνεια και οι</w:t>
      </w:r>
      <w:r w:rsidRPr="001915D0">
        <w:rPr>
          <w:rFonts w:eastAsia="Times New Roman" w:cs="Times New Roman"/>
          <w:szCs w:val="24"/>
        </w:rPr>
        <w:t xml:space="preserve"> </w:t>
      </w:r>
      <w:r w:rsidRPr="00A42664">
        <w:rPr>
          <w:rFonts w:eastAsia="Times New Roman" w:cs="Times New Roman"/>
          <w:szCs w:val="24"/>
        </w:rPr>
        <w:t>οικονομ</w:t>
      </w:r>
      <w:r>
        <w:rPr>
          <w:rFonts w:eastAsia="Times New Roman" w:cs="Times New Roman"/>
          <w:szCs w:val="24"/>
        </w:rPr>
        <w:t xml:space="preserve">ικά ασθενείς να συνεχίσουν τις σπουδές τους». </w:t>
      </w:r>
    </w:p>
    <w:p w14:paraId="50A7BC0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Τι προκύπτει όμ</w:t>
      </w:r>
      <w:r>
        <w:rPr>
          <w:rFonts w:eastAsia="Times New Roman" w:cs="Times New Roman"/>
          <w:szCs w:val="24"/>
        </w:rPr>
        <w:t>ως; Υπάρχει η έκθεση του Κέντρου Ανάπτυξης Εκπαιδευτικής Π</w:t>
      </w:r>
      <w:r w:rsidRPr="00911877">
        <w:rPr>
          <w:rFonts w:eastAsia="Times New Roman" w:cs="Times New Roman"/>
          <w:szCs w:val="24"/>
        </w:rPr>
        <w:t>ολιτική</w:t>
      </w:r>
      <w:r>
        <w:rPr>
          <w:rFonts w:eastAsia="Times New Roman" w:cs="Times New Roman"/>
          <w:szCs w:val="24"/>
        </w:rPr>
        <w:t xml:space="preserve">ς της ΓΣΕΕ του 2008 που δηλώνει ότι οι μη φτωχοί που έχουν τελειώσει μεταπτυχιακό είναι </w:t>
      </w:r>
      <w:proofErr w:type="spellStart"/>
      <w:r>
        <w:rPr>
          <w:rFonts w:eastAsia="Times New Roman" w:cs="Times New Roman"/>
          <w:szCs w:val="24"/>
        </w:rPr>
        <w:t>εικοσιτέσσερις</w:t>
      </w:r>
      <w:proofErr w:type="spellEnd"/>
      <w:r>
        <w:rPr>
          <w:rFonts w:eastAsia="Times New Roman" w:cs="Times New Roman"/>
          <w:szCs w:val="24"/>
        </w:rPr>
        <w:t xml:space="preserve"> φορές περισσότεροι από τους αντίστοιχους φτωχούς. Ενώ και το αγγλοσαξονικό μοντέλο, όπως</w:t>
      </w:r>
      <w:r>
        <w:rPr>
          <w:rFonts w:eastAsia="Times New Roman" w:cs="Times New Roman"/>
          <w:szCs w:val="24"/>
        </w:rPr>
        <w:t xml:space="preserve"> προκύπτει από διεθνείς δημοσιεύσεις, που έλεγε ότι, αν κανείς εξασφαλίσει ικανό αριθμό υποτροφιών από τα πανεπιστήμια, αυτό εγγυάται ίσες ευκαιρίες, έχει παντελώς καταρρεύσει τριάντα χρόνια μετά στις Ηνωμένες Πολιτείες και στη Μεγάλη Βρετανία και δείχνει </w:t>
      </w:r>
      <w:r>
        <w:rPr>
          <w:rFonts w:eastAsia="Times New Roman" w:cs="Times New Roman"/>
          <w:szCs w:val="24"/>
        </w:rPr>
        <w:t>ότι η εκπαιδευτική ανισότητα έχει μεγεθυνθεί, με άμεσο αποτέλεσμα τη μείωση της κοινωνικής κινητικότητας, ενώ και στις Ηνωμένες Πολιτείες της Αμερικής αποδεδειγμένα τα φοιτητικά χρέη αγγίζουν το 1,3 τρισ</w:t>
      </w:r>
      <w:r w:rsidRPr="00E6430E">
        <w:rPr>
          <w:rFonts w:eastAsia="Times New Roman" w:cs="Times New Roman"/>
          <w:szCs w:val="24"/>
        </w:rPr>
        <w:t>εκατομμύρια</w:t>
      </w:r>
      <w:r>
        <w:rPr>
          <w:rFonts w:eastAsia="Times New Roman" w:cs="Times New Roman"/>
          <w:szCs w:val="24"/>
        </w:rPr>
        <w:t xml:space="preserve"> δολάρια.</w:t>
      </w:r>
    </w:p>
    <w:p w14:paraId="50A7BC0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Κατηγορηθήκαμε για πρόκληση εκρο</w:t>
      </w:r>
      <w:r>
        <w:rPr>
          <w:rFonts w:eastAsia="Times New Roman" w:cs="Times New Roman"/>
          <w:szCs w:val="24"/>
        </w:rPr>
        <w:t>ής πνευματικού κεφαλαίου. Μάλιστα, διαβάστηκε η ίδια δραματική επιστολή δύο φορές.</w:t>
      </w:r>
    </w:p>
    <w:p w14:paraId="50A7BC0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Εδώ, θα μου επιτρέψουν οι συνάδελφοι να πω ότι μάλλον πάσχουν από μία κυνική αμνησία, μάλλον δεν θυμούνται πότε ξεκίνησε και γιγαντώθηκε και κυρίως, τι έκαναν εκείνοι για τη</w:t>
      </w:r>
      <w:r>
        <w:rPr>
          <w:rFonts w:eastAsia="Times New Roman" w:cs="Times New Roman"/>
          <w:szCs w:val="24"/>
        </w:rPr>
        <w:t xml:space="preserve">ν αντιμετώπιση αυτής της αιμορραγίας. Για να θυμηθούμε: Δεν προκήρυξαν ούτε μία θέση ΔΕΠ εκ των </w:t>
      </w:r>
      <w:proofErr w:type="spellStart"/>
      <w:r>
        <w:rPr>
          <w:rFonts w:eastAsia="Times New Roman" w:cs="Times New Roman"/>
          <w:szCs w:val="24"/>
        </w:rPr>
        <w:t>κυβερνήσεών</w:t>
      </w:r>
      <w:proofErr w:type="spellEnd"/>
      <w:r>
        <w:rPr>
          <w:rFonts w:eastAsia="Times New Roman" w:cs="Times New Roman"/>
          <w:szCs w:val="24"/>
        </w:rPr>
        <w:t xml:space="preserve"> τους για μία ολόκληρη πενταετία. Εμείς προκηρύξαμε πεντακόσιες και άλλες πεντακόσιες θέσεις για την επόμενη χρονιά. Δεν έδωσαν ούτε ένα ευρώ σε υποτ</w:t>
      </w:r>
      <w:r>
        <w:rPr>
          <w:rFonts w:eastAsia="Times New Roman" w:cs="Times New Roman"/>
          <w:szCs w:val="24"/>
        </w:rPr>
        <w:t>ροφίες για τα καλύτερα μυαλά της χώρας, όταν εμείς στη διετία, ουσιαστικά, ενισχύσαμε ένα πρόγραμμα υποτροφιών 202 εκατομμυρίων ευρώ για τα επόμενα τέσσερα χρόνια.</w:t>
      </w:r>
    </w:p>
    <w:p w14:paraId="50A7BC0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50A7BC0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Χρησιμοποίησαν τους υποψήφιους διδάκτορες για την κάλυψη των εκπαιδευτικών κενών των ΑΕΙ χωρίς νομική κάλυψη της διδακτικής τους προϋπηρεσίας, την οποία καθιερώσαμε, χρηματοδοτήσαμε μάλιστα με κονδύλια 42 εκατομμυρίων ευρώ και τρεις χιλιάδες επτακόσιους ωφ</w:t>
      </w:r>
      <w:r>
        <w:rPr>
          <w:rFonts w:eastAsia="Times New Roman" w:cs="Times New Roman"/>
          <w:szCs w:val="24"/>
        </w:rPr>
        <w:t xml:space="preserve">ελούμενους. </w:t>
      </w:r>
    </w:p>
    <w:p w14:paraId="50A7BC0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sidRPr="00563F8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Ολοκληρώστε, παρακαλώ. </w:t>
      </w:r>
    </w:p>
    <w:p w14:paraId="50A7BC0F" w14:textId="77777777" w:rsidR="007C6747" w:rsidRDefault="00E91359">
      <w:pPr>
        <w:spacing w:after="0" w:line="600" w:lineRule="auto"/>
        <w:ind w:firstLine="720"/>
        <w:jc w:val="both"/>
        <w:rPr>
          <w:rFonts w:eastAsia="Times New Roman" w:cs="Times New Roman"/>
          <w:b/>
          <w:szCs w:val="24"/>
        </w:rPr>
      </w:pPr>
      <w:r>
        <w:rPr>
          <w:rFonts w:eastAsia="Times New Roman" w:cs="Times New Roman"/>
          <w:b/>
          <w:szCs w:val="24"/>
        </w:rPr>
        <w:t xml:space="preserve">ΜΕΡΟΠΗ ΤΖΟΥΦΗ: </w:t>
      </w:r>
      <w:r>
        <w:rPr>
          <w:rFonts w:eastAsia="Times New Roman" w:cs="Times New Roman"/>
          <w:szCs w:val="24"/>
        </w:rPr>
        <w:t>Θα προσπαθήσω.</w:t>
      </w:r>
      <w:r>
        <w:rPr>
          <w:rFonts w:eastAsia="Times New Roman" w:cs="Times New Roman"/>
          <w:b/>
          <w:szCs w:val="24"/>
        </w:rPr>
        <w:t xml:space="preserve"> </w:t>
      </w:r>
    </w:p>
    <w:p w14:paraId="50A7BC1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Η Αντιπολίτευση, λοιπόν, με πολύ συγκεκριμένο τρόπο εξέφρασε και την απόφασή της να ιδιωτικοποιήσει τα πάντα και να άρει το τελευταίο εμπόδιο, δηλαδή το ά</w:t>
      </w:r>
      <w:r>
        <w:rPr>
          <w:rFonts w:eastAsia="Times New Roman" w:cs="Times New Roman"/>
          <w:szCs w:val="24"/>
        </w:rPr>
        <w:t>ρθρο 16. Αναπαράγουν ένα μύθο</w:t>
      </w:r>
      <w:r>
        <w:rPr>
          <w:rFonts w:eastAsia="Times New Roman" w:cs="Times New Roman"/>
          <w:szCs w:val="24"/>
        </w:rPr>
        <w:t>,</w:t>
      </w:r>
      <w:r>
        <w:rPr>
          <w:rFonts w:eastAsia="Times New Roman" w:cs="Times New Roman"/>
          <w:szCs w:val="24"/>
        </w:rPr>
        <w:t xml:space="preserve"> ο οποίος έχει παλιώσει ως μία μοντέρνα απάντηση. Και υπάρχουν πολλά ευρωπαϊκά παραδείγματα σε αυτή</w:t>
      </w:r>
      <w:r>
        <w:rPr>
          <w:rFonts w:eastAsia="Times New Roman" w:cs="Times New Roman"/>
          <w:szCs w:val="24"/>
        </w:rPr>
        <w:t xml:space="preserve"> </w:t>
      </w:r>
      <w:r>
        <w:rPr>
          <w:rFonts w:eastAsia="Times New Roman" w:cs="Times New Roman"/>
          <w:szCs w:val="24"/>
        </w:rPr>
        <w:t>την κατεύθυνση, όπως για παράδειγμα στην Πορτογαλία που αυτή η μαγική συνταγή οδήγησε να ανοίξουν ιδιωτικά πανεπιστήμια, που έ</w:t>
      </w:r>
      <w:r>
        <w:rPr>
          <w:rFonts w:eastAsia="Times New Roman" w:cs="Times New Roman"/>
          <w:szCs w:val="24"/>
        </w:rPr>
        <w:t>κλεισαν τα περισσότερα λόγω τραγικής ποιότητας και έλλειψης φοιτητών.</w:t>
      </w:r>
    </w:p>
    <w:p w14:paraId="50A7BC1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αγαπητοί συνάδελφοι. Εμείς αποφασιστικά επιμένουμε ότι η λύση είναι η διαρκής βελτίωση της ποιότητας της δημόσιας πανεπιστημιακής εκπαίδευσης που </w:t>
      </w:r>
      <w:r>
        <w:rPr>
          <w:rFonts w:eastAsia="Times New Roman" w:cs="Times New Roman"/>
          <w:szCs w:val="24"/>
        </w:rPr>
        <w:t>κ</w:t>
      </w:r>
      <w:r>
        <w:rPr>
          <w:rFonts w:eastAsia="Times New Roman" w:cs="Times New Roman"/>
          <w:szCs w:val="24"/>
        </w:rPr>
        <w:t xml:space="preserve">τίστηκε με κόπους και </w:t>
      </w:r>
      <w:r>
        <w:rPr>
          <w:rFonts w:eastAsia="Times New Roman" w:cs="Times New Roman"/>
          <w:szCs w:val="24"/>
        </w:rPr>
        <w:t>θυσίες εδώ και δεκαετίες. Η στήριξή τους από το κράτος, την κοινωνία και τους καθηγητές, με λίγους πόρους, δυστυχώς, λόγω κρίσης, που θα κάνουμε προσπάθεια να τους αυξήσουμε, όπως είπε και ο Υπουργός και ο Πρωθυπουργός, χωρίς δίδακτρα και με ελάχιστα μέσα,</w:t>
      </w:r>
      <w:r>
        <w:rPr>
          <w:rFonts w:eastAsia="Times New Roman" w:cs="Times New Roman"/>
          <w:szCs w:val="24"/>
        </w:rPr>
        <w:t xml:space="preserve"> κάνουν τα πανεπιστήμια και οι άνθρωποι που τα συναποτελούν πολύ καλύτερη δουλειά απ’ όλα τα ιδιωτικά πανεπιστήμια που ιδρύθηκαν με τους ίδιους ευκαιριακούς όρους και μισθούς σε διάφορες χώρες, όπως προανάφερα. Αυτά είναι τα δεδομένα που υπάρχουν και όχι ο</w:t>
      </w:r>
      <w:r>
        <w:rPr>
          <w:rFonts w:eastAsia="Times New Roman" w:cs="Times New Roman"/>
          <w:szCs w:val="24"/>
        </w:rPr>
        <w:t>ι μύθοι.</w:t>
      </w:r>
    </w:p>
    <w:p w14:paraId="50A7BC1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Μέλημά μας είναι να ενισχυθούν τα πανεπιστήμια της χώρας, να βελτιωθούν, να εκπληρώσουν τον ακαδημαϊκό και κοινωνικό τους ρόλο και εν πάση </w:t>
      </w:r>
      <w:proofErr w:type="spellStart"/>
      <w:r>
        <w:rPr>
          <w:rFonts w:eastAsia="Times New Roman" w:cs="Times New Roman"/>
          <w:szCs w:val="24"/>
        </w:rPr>
        <w:t>περιπτώσει</w:t>
      </w:r>
      <w:proofErr w:type="spellEnd"/>
      <w:r>
        <w:rPr>
          <w:rFonts w:eastAsia="Times New Roman" w:cs="Times New Roman"/>
          <w:szCs w:val="24"/>
        </w:rPr>
        <w:t>, παρ’ ότι λένε ότι φέρνουμε το παλιό, αυτό είναι το καινούργιο και το κοινωνικά αναγκαίο, όπως απ</w:t>
      </w:r>
      <w:r>
        <w:rPr>
          <w:rFonts w:eastAsia="Times New Roman" w:cs="Times New Roman"/>
          <w:szCs w:val="24"/>
        </w:rPr>
        <w:t xml:space="preserve">έδειξε με πολύ συγκεκριμένο τρόπο και με πλήρη τεκμηρίωση, ο Ευκλείδης </w:t>
      </w:r>
      <w:proofErr w:type="spellStart"/>
      <w:r>
        <w:rPr>
          <w:rFonts w:eastAsia="Times New Roman" w:cs="Times New Roman"/>
          <w:szCs w:val="24"/>
        </w:rPr>
        <w:t>Τσακαλώτος</w:t>
      </w:r>
      <w:proofErr w:type="spellEnd"/>
      <w:r>
        <w:rPr>
          <w:rFonts w:eastAsia="Times New Roman" w:cs="Times New Roman"/>
          <w:szCs w:val="24"/>
        </w:rPr>
        <w:t>.</w:t>
      </w:r>
    </w:p>
    <w:p w14:paraId="50A7BC13" w14:textId="77777777" w:rsidR="007C6747" w:rsidRDefault="00E91359">
      <w:pPr>
        <w:spacing w:after="0" w:line="600" w:lineRule="auto"/>
        <w:ind w:firstLine="720"/>
        <w:jc w:val="both"/>
        <w:rPr>
          <w:rFonts w:eastAsia="Times New Roman" w:cs="Times New Roman"/>
          <w:szCs w:val="24"/>
        </w:rPr>
      </w:pPr>
      <w:r w:rsidRPr="00563F8C">
        <w:rPr>
          <w:rFonts w:eastAsia="Times New Roman" w:cs="Times New Roman"/>
          <w:b/>
          <w:szCs w:val="24"/>
        </w:rPr>
        <w:t>ΠΡΟΕΔΡΕΥΩΝ (</w:t>
      </w:r>
      <w:r>
        <w:rPr>
          <w:rFonts w:eastAsia="Times New Roman" w:cs="Times New Roman"/>
          <w:b/>
          <w:szCs w:val="24"/>
        </w:rPr>
        <w:t>Αναστάσιος Κουράκης</w:t>
      </w:r>
      <w:r w:rsidRPr="00563F8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Ολοκληρώστε, παρακαλώ. </w:t>
      </w:r>
    </w:p>
    <w:p w14:paraId="50A7BC14"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Τελειώνω.</w:t>
      </w:r>
    </w:p>
    <w:p w14:paraId="50A7BC1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Αυτά που εξαγγέλλετε, λοιπόν, δεν είναι το μέλλον. Είναι ρετρό. Και η ουσιαστική συζήτηση </w:t>
      </w:r>
      <w:r>
        <w:rPr>
          <w:rFonts w:eastAsia="Times New Roman" w:cs="Times New Roman"/>
          <w:szCs w:val="24"/>
        </w:rPr>
        <w:t xml:space="preserve">που σήμερα πρέπει να ανοίξει, είναι στην κατεύθυνση που εμείς νομοθετούμε. </w:t>
      </w:r>
    </w:p>
    <w:p w14:paraId="50A7BC1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A7BC17" w14:textId="77777777" w:rsidR="007C6747" w:rsidRDefault="00E913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A7BC18" w14:textId="77777777" w:rsidR="007C6747" w:rsidRDefault="00E91359">
      <w:pPr>
        <w:spacing w:after="0" w:line="600" w:lineRule="auto"/>
        <w:ind w:firstLine="720"/>
        <w:jc w:val="both"/>
        <w:rPr>
          <w:rFonts w:eastAsia="Times New Roman" w:cs="Times New Roman"/>
          <w:szCs w:val="24"/>
        </w:rPr>
      </w:pPr>
      <w:r w:rsidRPr="00563F8C">
        <w:rPr>
          <w:rFonts w:eastAsia="Times New Roman" w:cs="Times New Roman"/>
          <w:b/>
          <w:szCs w:val="24"/>
        </w:rPr>
        <w:t>ΠΡΟΕΔΡΕΥΩΝ (</w:t>
      </w:r>
      <w:r>
        <w:rPr>
          <w:rFonts w:eastAsia="Times New Roman" w:cs="Times New Roman"/>
          <w:b/>
          <w:szCs w:val="24"/>
        </w:rPr>
        <w:t>Αναστάσιος Κουράκης</w:t>
      </w:r>
      <w:r w:rsidRPr="00563F8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Η κ. Νίκη </w:t>
      </w:r>
      <w:proofErr w:type="spellStart"/>
      <w:r>
        <w:rPr>
          <w:rFonts w:eastAsia="Times New Roman" w:cs="Times New Roman"/>
          <w:szCs w:val="24"/>
        </w:rPr>
        <w:t>Κεραμέως</w:t>
      </w:r>
      <w:proofErr w:type="spellEnd"/>
      <w:r>
        <w:rPr>
          <w:rFonts w:eastAsia="Times New Roman" w:cs="Times New Roman"/>
          <w:szCs w:val="24"/>
        </w:rPr>
        <w:t xml:space="preserve"> εισηγήτρια της Νέας Δημοκρατίας έχει τον λόγο.</w:t>
      </w:r>
    </w:p>
    <w:p w14:paraId="50A7BC19"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w:t>
      </w:r>
      <w:r>
        <w:rPr>
          <w:rFonts w:eastAsia="Times New Roman" w:cs="Times New Roman"/>
          <w:szCs w:val="24"/>
        </w:rPr>
        <w:t xml:space="preserve">ιστώ πολύ, κύριε Πρόεδρε. Θα είμαι επιγραμματική. </w:t>
      </w:r>
    </w:p>
    <w:p w14:paraId="50A7BC1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Δέκα σημεία</w:t>
      </w:r>
      <w:r>
        <w:rPr>
          <w:rFonts w:eastAsia="Times New Roman" w:cs="Times New Roman"/>
          <w:szCs w:val="24"/>
        </w:rPr>
        <w:t>.</w:t>
      </w:r>
      <w:r>
        <w:rPr>
          <w:rFonts w:eastAsia="Times New Roman" w:cs="Times New Roman"/>
          <w:szCs w:val="24"/>
        </w:rPr>
        <w:t xml:space="preserve"> Σημείο πρώτο</w:t>
      </w:r>
      <w:r>
        <w:rPr>
          <w:rFonts w:eastAsia="Times New Roman" w:cs="Times New Roman"/>
          <w:szCs w:val="24"/>
        </w:rPr>
        <w:t>:</w:t>
      </w:r>
      <w:r>
        <w:rPr>
          <w:rFonts w:eastAsia="Times New Roman" w:cs="Times New Roman"/>
          <w:szCs w:val="24"/>
        </w:rPr>
        <w:t xml:space="preserve"> Πέρασαν επτά εβδομάδες συνεδριάσεων και έξι συνεδριάσεις της Βουλής, για να ακούσουμε επιτέλους διά στόματος Υπουργού μία εξήγηση για το γεγονός ότι είκοσι άρθρα του νομοσχεδίου </w:t>
      </w:r>
      <w:r>
        <w:rPr>
          <w:rFonts w:eastAsia="Times New Roman" w:cs="Times New Roman"/>
          <w:szCs w:val="24"/>
        </w:rPr>
        <w:t xml:space="preserve">δεν τέθηκαν σε δημόσια διαβούλευση. Είπε ο Υφυπουργός, μα πώς κάνετε έτσι; Δεν διαφωνείτε τελικά σε αυτά τα άρθρα. </w:t>
      </w:r>
    </w:p>
    <w:p w14:paraId="50A7BC1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Υφυπουργέ, με όλο</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σεβασμό, η δημόσια διαβούλευση δεν είναι για τους Βουλευτές, είναι για την κοινωνία που θέλει να τοποθετηθεί, ε</w:t>
      </w:r>
      <w:r>
        <w:rPr>
          <w:rFonts w:eastAsia="Times New Roman" w:cs="Times New Roman"/>
          <w:szCs w:val="24"/>
        </w:rPr>
        <w:t>ίναι για την εκπαιδευτική κοινότητα, η οποία από τη μέρα που έχουν κατατεθεί αυτά τα είκοσι άρθρα μ</w:t>
      </w:r>
      <w:r>
        <w:rPr>
          <w:rFonts w:eastAsia="Times New Roman" w:cs="Times New Roman"/>
          <w:szCs w:val="24"/>
        </w:rPr>
        <w:t>ά</w:t>
      </w:r>
      <w:r>
        <w:rPr>
          <w:rFonts w:eastAsia="Times New Roman" w:cs="Times New Roman"/>
          <w:szCs w:val="24"/>
        </w:rPr>
        <w:t>ς βομβαρδίζουν –και καλά κάνουν- γιατί δεν είχαν την ευκαιρία να εκφράσουν την άποψή τους. Η δημόσια διαβούλευση επιβάλλεται από τον Κανονισμό της Βουλής. Δ</w:t>
      </w:r>
      <w:r>
        <w:rPr>
          <w:rFonts w:eastAsia="Times New Roman" w:cs="Times New Roman"/>
          <w:szCs w:val="24"/>
        </w:rPr>
        <w:t xml:space="preserve">εν είναι για τους Βουλευτές. </w:t>
      </w:r>
    </w:p>
    <w:p w14:paraId="50A7BC1C" w14:textId="77777777" w:rsidR="007C6747" w:rsidRDefault="00E91359">
      <w:pPr>
        <w:spacing w:after="0" w:line="600" w:lineRule="auto"/>
        <w:ind w:firstLine="720"/>
        <w:jc w:val="both"/>
        <w:rPr>
          <w:rFonts w:eastAsia="Times New Roman" w:cs="Times New Roman"/>
          <w:szCs w:val="24"/>
        </w:rPr>
      </w:pPr>
      <w:r w:rsidRPr="00D577A4">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Για ποιο άρθρο σας βομβαρδίζουν; </w:t>
      </w:r>
    </w:p>
    <w:p w14:paraId="50A7BC1D"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Δεύτερον, ο Υπουργός, το έχουμε πει επανειλημμένως προσπαθεί απεγνωσμένα να διαπλάσει μία εικόνα </w:t>
      </w:r>
      <w:r>
        <w:rPr>
          <w:rFonts w:eastAsia="Times New Roman" w:cs="Times New Roman"/>
          <w:szCs w:val="24"/>
        </w:rPr>
        <w:t>συναίνεσης.</w:t>
      </w:r>
    </w:p>
    <w:p w14:paraId="50A7BC1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Είπατε, κύριε Υπουργέ, απ’ αυτό εδώ το Βήμα ότι οι πρυτάνεις συμφωνούν σε όλα, πλην δύο σημείων. Όσο σας άκουγα, έλαβα δύο μηνύματα στο κινητό μου. Θα σας τα διαβάσω. Και τα δύο μηνύματα είναι από τους εκπροσώπους </w:t>
      </w:r>
      <w:r>
        <w:rPr>
          <w:rFonts w:eastAsia="Times New Roman" w:cs="Times New Roman"/>
          <w:szCs w:val="24"/>
        </w:rPr>
        <w:t>σ</w:t>
      </w:r>
      <w:r>
        <w:rPr>
          <w:rFonts w:eastAsia="Times New Roman" w:cs="Times New Roman"/>
          <w:szCs w:val="24"/>
        </w:rPr>
        <w:t xml:space="preserve">υνόδου </w:t>
      </w:r>
      <w:r>
        <w:rPr>
          <w:rFonts w:eastAsia="Times New Roman" w:cs="Times New Roman"/>
          <w:szCs w:val="24"/>
        </w:rPr>
        <w:t>π</w:t>
      </w:r>
      <w:r>
        <w:rPr>
          <w:rFonts w:eastAsia="Times New Roman" w:cs="Times New Roman"/>
          <w:szCs w:val="24"/>
        </w:rPr>
        <w:t xml:space="preserve">ρυτάνεων. </w:t>
      </w:r>
    </w:p>
    <w:p w14:paraId="50A7BC1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Μήνυμα πρώτο: «Διαστρέφει πλήρως τις θέσεις μας». Μήνυμα δεύτερο: «Διερωτώμαι τι άλλο να κάνουμε. Στη Βουλή παρουσία όλων αναμεταδόθηκαν οι θέσεις μας». Αυτή είναι η απάντηση, κύριε Υπουργέ, της </w:t>
      </w:r>
      <w:r>
        <w:rPr>
          <w:rFonts w:eastAsia="Times New Roman" w:cs="Times New Roman"/>
          <w:szCs w:val="24"/>
        </w:rPr>
        <w:t>σ</w:t>
      </w:r>
      <w:r>
        <w:rPr>
          <w:rFonts w:eastAsia="Times New Roman" w:cs="Times New Roman"/>
          <w:szCs w:val="24"/>
        </w:rPr>
        <w:t xml:space="preserve">υνόδου </w:t>
      </w:r>
      <w:r>
        <w:rPr>
          <w:rFonts w:eastAsia="Times New Roman" w:cs="Times New Roman"/>
          <w:szCs w:val="24"/>
        </w:rPr>
        <w:t>π</w:t>
      </w:r>
      <w:r>
        <w:rPr>
          <w:rFonts w:eastAsia="Times New Roman" w:cs="Times New Roman"/>
          <w:szCs w:val="24"/>
        </w:rPr>
        <w:t xml:space="preserve">ρυτάνεων για την οποία λέτε ότι συμφωνεί πλήρως. </w:t>
      </w:r>
    </w:p>
    <w:p w14:paraId="50A7BC20" w14:textId="77777777" w:rsidR="007C6747" w:rsidRDefault="00E91359">
      <w:pPr>
        <w:spacing w:after="0" w:line="600" w:lineRule="auto"/>
        <w:ind w:firstLine="720"/>
        <w:jc w:val="both"/>
        <w:rPr>
          <w:rFonts w:eastAsia="Times New Roman" w:cs="Times New Roman"/>
          <w:szCs w:val="24"/>
        </w:rPr>
      </w:pPr>
      <w:r w:rsidRPr="0045135E">
        <w:rPr>
          <w:rFonts w:eastAsia="Times New Roman" w:cs="Times New Roman"/>
          <w:b/>
          <w:szCs w:val="24"/>
        </w:rPr>
        <w:t>ΚΩ</w:t>
      </w:r>
      <w:r w:rsidRPr="0045135E">
        <w:rPr>
          <w:rFonts w:eastAsia="Times New Roman" w:cs="Times New Roman"/>
          <w:b/>
          <w:szCs w:val="24"/>
        </w:rPr>
        <w:t xml:space="preserve">ΝΣΤΑΝΤΙΝΟΣ ΓΑΒΡΟΓΛΟΥ (Υπουργός Παιδείας, Έρευνας και Θρησκευμάτων): </w:t>
      </w:r>
      <w:r>
        <w:rPr>
          <w:rFonts w:eastAsia="Times New Roman" w:cs="Times New Roman"/>
          <w:szCs w:val="24"/>
        </w:rPr>
        <w:t>Θα μας πείτε ποιοι είναι;</w:t>
      </w:r>
    </w:p>
    <w:p w14:paraId="50A7BC21"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Θέλετε ονόματα; </w:t>
      </w:r>
    </w:p>
    <w:p w14:paraId="50A7BC22" w14:textId="77777777" w:rsidR="007C6747" w:rsidRDefault="00E91359">
      <w:pPr>
        <w:spacing w:after="0" w:line="600" w:lineRule="auto"/>
        <w:ind w:firstLine="720"/>
        <w:jc w:val="both"/>
        <w:rPr>
          <w:rFonts w:eastAsia="Times New Roman" w:cs="Times New Roman"/>
          <w:szCs w:val="24"/>
        </w:rPr>
      </w:pPr>
      <w:r w:rsidRPr="0045135E">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 βέβαια, δεν μπορείτε να μην μας πείτε, ενώ διαβάζετε τα μ</w:t>
      </w:r>
      <w:r>
        <w:rPr>
          <w:rFonts w:eastAsia="Times New Roman" w:cs="Times New Roman"/>
          <w:szCs w:val="24"/>
        </w:rPr>
        <w:t xml:space="preserve">ηνύματα. Δεν είναι σωστό έτσι. </w:t>
      </w:r>
    </w:p>
    <w:p w14:paraId="50A7BC23"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ΝΙΚΗ ΚΕΡΑΜΕΩΣ:</w:t>
      </w:r>
      <w:r>
        <w:rPr>
          <w:rFonts w:eastAsia="Times New Roman"/>
          <w:color w:val="000000" w:themeColor="text1"/>
          <w:szCs w:val="24"/>
        </w:rPr>
        <w:t xml:space="preserve"> Μπορώ να σας πω το ένα όνομα. Είναι η </w:t>
      </w:r>
      <w:r>
        <w:rPr>
          <w:rFonts w:eastAsia="Times New Roman"/>
          <w:color w:val="000000" w:themeColor="text1"/>
          <w:szCs w:val="24"/>
        </w:rPr>
        <w:t>π</w:t>
      </w:r>
      <w:r>
        <w:rPr>
          <w:rFonts w:eastAsia="Times New Roman"/>
          <w:color w:val="000000" w:themeColor="text1"/>
          <w:szCs w:val="24"/>
        </w:rPr>
        <w:t xml:space="preserve">ρόεδρος της </w:t>
      </w:r>
      <w:r>
        <w:rPr>
          <w:rFonts w:eastAsia="Times New Roman"/>
          <w:color w:val="000000" w:themeColor="text1"/>
          <w:szCs w:val="24"/>
        </w:rPr>
        <w:t>σ</w:t>
      </w:r>
      <w:r>
        <w:rPr>
          <w:rFonts w:eastAsia="Times New Roman"/>
          <w:color w:val="000000" w:themeColor="text1"/>
          <w:szCs w:val="24"/>
        </w:rPr>
        <w:t xml:space="preserve">υνόδου </w:t>
      </w:r>
      <w:r>
        <w:rPr>
          <w:rFonts w:eastAsia="Times New Roman"/>
          <w:color w:val="000000" w:themeColor="text1"/>
          <w:szCs w:val="24"/>
        </w:rPr>
        <w:t>π</w:t>
      </w:r>
      <w:r>
        <w:rPr>
          <w:rFonts w:eastAsia="Times New Roman"/>
          <w:color w:val="000000" w:themeColor="text1"/>
          <w:szCs w:val="24"/>
        </w:rPr>
        <w:t>ρυτάνεων. Θέλετε να πω και το όνομά της; Τη γνωρίζετε, φαντάζομαι.</w:t>
      </w:r>
    </w:p>
    <w:p w14:paraId="50A7BC24"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Σημείο τρίτο. Μας είπε η </w:t>
      </w:r>
      <w:r>
        <w:rPr>
          <w:rFonts w:eastAsia="Times New Roman"/>
          <w:color w:val="000000" w:themeColor="text1"/>
          <w:szCs w:val="24"/>
        </w:rPr>
        <w:t>ε</w:t>
      </w:r>
      <w:r>
        <w:rPr>
          <w:rFonts w:eastAsia="Times New Roman"/>
          <w:color w:val="000000" w:themeColor="text1"/>
          <w:szCs w:val="24"/>
        </w:rPr>
        <w:t>ισηγήτρια του ΣΥΡΙΖΑ ότι «επιμένουμε στο ότι το Γενικό Λ</w:t>
      </w:r>
      <w:r>
        <w:rPr>
          <w:rFonts w:eastAsia="Times New Roman"/>
          <w:color w:val="000000" w:themeColor="text1"/>
          <w:szCs w:val="24"/>
        </w:rPr>
        <w:t xml:space="preserve">ογιστήριο του Κράτους δεν έχει εκτιμήσει δαπάνες για πέντε από τις τριάντα επτά διατάξεις». Και μας λέει ότι «το κάνουμε για να τραβήξουμε την προσοχή της τρόικα». Κυρία </w:t>
      </w:r>
      <w:r>
        <w:rPr>
          <w:rFonts w:eastAsia="Times New Roman"/>
          <w:color w:val="000000" w:themeColor="text1"/>
          <w:szCs w:val="24"/>
        </w:rPr>
        <w:t>ε</w:t>
      </w:r>
      <w:r>
        <w:rPr>
          <w:rFonts w:eastAsia="Times New Roman"/>
          <w:color w:val="000000" w:themeColor="text1"/>
          <w:szCs w:val="24"/>
        </w:rPr>
        <w:t xml:space="preserve">ισηγήτρια, να σας θυμίσω ότι η υποχρέωση για αποτίμηση των δαπανών δεν είναι επιβολή </w:t>
      </w:r>
      <w:r>
        <w:rPr>
          <w:rFonts w:eastAsia="Times New Roman"/>
          <w:color w:val="000000" w:themeColor="text1"/>
          <w:szCs w:val="24"/>
        </w:rPr>
        <w:t>της τρόικα. Είναι επιβολή του Συντάγματος, για το οποίο έχετε πει ότι θα είστε κάθε λέξη αυτού του Συντάγματος. Το έχετε πει αυτό και παρ’ όλα αυτά φέρνετε νομοσχέδια ακοστολόγητα. Από τις τριάντα επτά διατάξεις εν δυνάμει δημιουργού</w:t>
      </w:r>
      <w:r>
        <w:rPr>
          <w:rFonts w:eastAsia="Times New Roman"/>
          <w:color w:val="000000" w:themeColor="text1"/>
          <w:szCs w:val="24"/>
        </w:rPr>
        <w:t>σες</w:t>
      </w:r>
      <w:r>
        <w:rPr>
          <w:rFonts w:eastAsia="Times New Roman"/>
          <w:color w:val="000000" w:themeColor="text1"/>
          <w:szCs w:val="24"/>
        </w:rPr>
        <w:t xml:space="preserve"> δαπάνες</w:t>
      </w:r>
      <w:r w:rsidRPr="00A2024E">
        <w:rPr>
          <w:rFonts w:eastAsia="Times New Roman"/>
          <w:color w:val="000000" w:themeColor="text1"/>
          <w:szCs w:val="24"/>
        </w:rPr>
        <w:t xml:space="preserve">. </w:t>
      </w:r>
      <w:r>
        <w:rPr>
          <w:rFonts w:eastAsia="Times New Roman"/>
          <w:color w:val="000000" w:themeColor="text1"/>
          <w:szCs w:val="24"/>
        </w:rPr>
        <w:t xml:space="preserve">Για πόσες </w:t>
      </w:r>
      <w:r>
        <w:rPr>
          <w:rFonts w:eastAsia="Times New Roman"/>
          <w:color w:val="000000" w:themeColor="text1"/>
          <w:szCs w:val="24"/>
        </w:rPr>
        <w:t>είχε στοιχεία το Γενικό Λογιστήριο του Κράτους να εκτιμήσει τις δαπάνες; Για πέντε. Δεν είναι η τρόικα, είναι το Σύνταγμα για το οποίο είπατε ότι θα τηρήσετε κάθε λέξη του.</w:t>
      </w:r>
    </w:p>
    <w:p w14:paraId="50A7BC25"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Σημείο τέταρτο. Άκουσα με πολύ μεγάλο ενδιαφέρον τους εκπροσώπους του ΣΥΡΙΖΑ ως όψι</w:t>
      </w:r>
      <w:r>
        <w:rPr>
          <w:rFonts w:eastAsia="Times New Roman"/>
          <w:color w:val="000000" w:themeColor="text1"/>
          <w:szCs w:val="24"/>
        </w:rPr>
        <w:t>μους υπερασπιστές του νόμου Γιαννάκου. Μου έκανε πολύ μεγάλη εντύπωση. Και ξέρετε τι μου έκανε εντύπωση; Κύριε Υπουργέ, εκπρόσωποι του ΣΥΡΙΖΑ, θέλετε να μας θυμίσετε, εφόσον είστε όψιμοι υποστηρικτές του νόμου Γιαννάκου και του ασύλου, το</w:t>
      </w:r>
      <w:r>
        <w:rPr>
          <w:rFonts w:eastAsia="Times New Roman"/>
          <w:color w:val="000000" w:themeColor="text1"/>
          <w:szCs w:val="24"/>
        </w:rPr>
        <w:t>ν</w:t>
      </w:r>
      <w:r>
        <w:rPr>
          <w:rFonts w:eastAsia="Times New Roman"/>
          <w:color w:val="000000" w:themeColor="text1"/>
          <w:szCs w:val="24"/>
        </w:rPr>
        <w:t xml:space="preserve"> νόμο Γιαννάκου τ</w:t>
      </w:r>
      <w:r>
        <w:rPr>
          <w:rFonts w:eastAsia="Times New Roman"/>
          <w:color w:val="000000" w:themeColor="text1"/>
          <w:szCs w:val="24"/>
        </w:rPr>
        <w:t xml:space="preserve">ον ψηφίσατε; </w:t>
      </w:r>
    </w:p>
    <w:p w14:paraId="50A7BC26"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ΓΑΒΡΟΓΛΟΥ (Υπουργός Παιδείας, Έρευνας και Θρησκευμάτων):</w:t>
      </w:r>
      <w:r>
        <w:rPr>
          <w:rFonts w:eastAsia="Times New Roman"/>
          <w:color w:val="000000" w:themeColor="text1"/>
          <w:szCs w:val="24"/>
        </w:rPr>
        <w:t xml:space="preserve"> Του ασύλου, όχι του νόμου Γιαννάκου.</w:t>
      </w:r>
    </w:p>
    <w:p w14:paraId="50A7BC27"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ΝΙΚΗ ΚΕΡΑΜΕΩΣ:</w:t>
      </w:r>
      <w:r>
        <w:rPr>
          <w:rFonts w:eastAsia="Times New Roman"/>
          <w:color w:val="000000" w:themeColor="text1"/>
          <w:szCs w:val="24"/>
        </w:rPr>
        <w:t xml:space="preserve"> Τον νόμο Γιαννάκου, εκπρόσωποι του ΣΥΡΙΖΑ, τον ψηφίσατε; Μήπως να θυμίσουμε στην κοινωνία</w:t>
      </w:r>
      <w:r>
        <w:rPr>
          <w:rFonts w:eastAsia="Times New Roman"/>
          <w:color w:val="000000" w:themeColor="text1"/>
          <w:szCs w:val="24"/>
        </w:rPr>
        <w:t>,</w:t>
      </w:r>
      <w:r>
        <w:rPr>
          <w:rFonts w:eastAsia="Times New Roman"/>
          <w:color w:val="000000" w:themeColor="text1"/>
          <w:szCs w:val="24"/>
        </w:rPr>
        <w:t xml:space="preserve"> που μας παρακολουθεί</w:t>
      </w:r>
      <w:r>
        <w:rPr>
          <w:rFonts w:eastAsia="Times New Roman"/>
          <w:color w:val="000000" w:themeColor="text1"/>
          <w:szCs w:val="24"/>
        </w:rPr>
        <w:t>,</w:t>
      </w:r>
      <w:r>
        <w:rPr>
          <w:rFonts w:eastAsia="Times New Roman"/>
          <w:color w:val="000000" w:themeColor="text1"/>
          <w:szCs w:val="24"/>
        </w:rPr>
        <w:t xml:space="preserve"> ότι όχι μόνο δεν τον ψηφίσατε, αλλά ήσασταν στην πρώτη γραμμή των διαδηλώσεων και ο Πρωθυπουργός και ο Κυβερνητικός Εκπρόσωπος εναντίον του νόμου Γιαννάκου. Ας μπει ένα τέλος στην υποκρισία, επιτέλους, σε αυτή την Αίθουσα.</w:t>
      </w:r>
    </w:p>
    <w:p w14:paraId="50A7BC28"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Σημείο πέμπτο. Άρθρο 35 για την </w:t>
      </w:r>
      <w:r>
        <w:rPr>
          <w:rFonts w:eastAsia="Times New Roman"/>
          <w:color w:val="000000" w:themeColor="text1"/>
          <w:szCs w:val="24"/>
        </w:rPr>
        <w:t>απαλλαγή από τα τέλη φοίτησης για φοιτητές οι οποίοι δεν έχουν τα μέσα να πληρώσουν τα μεταπτυχιακά τους. Κύριε Υπουργέ, μπορείτε να παρουσιάζετε όποια εικόνα θέλετε. Σας το έχω πει και στις έξι συνεδριάσεις αυτής της Βουλής ότι εμείς φυσικά και είμαστε υπ</w:t>
      </w:r>
      <w:r>
        <w:rPr>
          <w:rFonts w:eastAsia="Times New Roman"/>
          <w:color w:val="000000" w:themeColor="text1"/>
          <w:szCs w:val="24"/>
        </w:rPr>
        <w:t>έρ του να υπάρχουν κοινωνικές πολιτικές για φοιτητές οι οποίοι είναι από ευπαθείς ομάδες, οι οποίοι δεν είναι σε θέση να πληρώσουν δίδακτρα. Αυτό, όμως, που δεν μας έχετε πει εσείς για έξι συνεδριάσεις, κύριε Υπουργέ, είναι πόσο θα κοστίσει αυτή η απαλλαγή</w:t>
      </w:r>
      <w:r>
        <w:rPr>
          <w:rFonts w:eastAsia="Times New Roman"/>
          <w:color w:val="000000" w:themeColor="text1"/>
          <w:szCs w:val="24"/>
        </w:rPr>
        <w:t xml:space="preserve"> και το κυριότερο, πού θα βρείτε τα λεφτά. Πείτε μας τον κωδικό στον προϋπολογισμό από τον οποίο θα καλύψετε αυτά τα χρήματα. Γιατί αλλιώς, κύριε Υπουργέ, είναι δημαγωγία.</w:t>
      </w:r>
    </w:p>
    <w:p w14:paraId="50A7BC29"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ΓΑΒΡΟΓΛΟΥ (Υπουργός Παιδείας, Έρευνας και Θρησκευμάτων):</w:t>
      </w:r>
      <w:r>
        <w:rPr>
          <w:rFonts w:eastAsia="Times New Roman"/>
          <w:color w:val="000000" w:themeColor="text1"/>
          <w:szCs w:val="24"/>
        </w:rPr>
        <w:t xml:space="preserve"> Σας τον είπα.</w:t>
      </w:r>
    </w:p>
    <w:p w14:paraId="50A7BC2A"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ΝΙΚΗ ΚΕΡΑΜΕΩΣ:</w:t>
      </w:r>
      <w:r>
        <w:rPr>
          <w:rFonts w:eastAsia="Times New Roman"/>
          <w:color w:val="000000" w:themeColor="text1"/>
          <w:szCs w:val="24"/>
        </w:rPr>
        <w:t xml:space="preserve"> Είναι δημαγωγία, αλλιώς, κύριε Υπουργέ, και μου θυμίζει πάρα πολύ έντονα το καλοκαίρι του 2015, όταν ο Πρωθυπουργός εξήγγειλε το δημοψήφισμα, επικράτησε ένας πανικός και εν συνεχεία ο Πρωθυπουργός τι έκανε; Είπε «δωρεάν μεταφορικά για όλους»</w:t>
      </w:r>
      <w:r>
        <w:rPr>
          <w:rFonts w:eastAsia="Times New Roman"/>
          <w:color w:val="000000" w:themeColor="text1"/>
          <w:szCs w:val="24"/>
        </w:rPr>
        <w:t xml:space="preserve">. Εγώ δεν κρίνω εάν έκανε σωστά ή λάθος με αυτή την εξαγγελία. Κρίνω, όμως, το εξής: Το έκανε χωρίς να λογαριάσει τον ξενοδόχο. Ο ξενοδόχος ποιος είναι; Αυτός που πληρώνει. Αποτέλεσμα ποιο ήταν; Δημιουργήθηκε μια τρύπα 30-35 εκατομμυρίων ευρώ στα </w:t>
      </w:r>
      <w:r>
        <w:rPr>
          <w:rFonts w:eastAsia="Times New Roman"/>
          <w:color w:val="000000" w:themeColor="text1"/>
          <w:szCs w:val="24"/>
        </w:rPr>
        <w:t>μ</w:t>
      </w:r>
      <w:r>
        <w:rPr>
          <w:rFonts w:eastAsia="Times New Roman"/>
          <w:color w:val="000000" w:themeColor="text1"/>
          <w:szCs w:val="24"/>
        </w:rPr>
        <w:t xml:space="preserve">έσα </w:t>
      </w:r>
      <w:r>
        <w:rPr>
          <w:rFonts w:eastAsia="Times New Roman"/>
          <w:color w:val="000000" w:themeColor="text1"/>
          <w:szCs w:val="24"/>
        </w:rPr>
        <w:t>μ</w:t>
      </w:r>
      <w:r>
        <w:rPr>
          <w:rFonts w:eastAsia="Times New Roman"/>
          <w:color w:val="000000" w:themeColor="text1"/>
          <w:szCs w:val="24"/>
        </w:rPr>
        <w:t>αζι</w:t>
      </w:r>
      <w:r>
        <w:rPr>
          <w:rFonts w:eastAsia="Times New Roman"/>
          <w:color w:val="000000" w:themeColor="text1"/>
          <w:szCs w:val="24"/>
        </w:rPr>
        <w:t xml:space="preserve">κής </w:t>
      </w:r>
      <w:r>
        <w:rPr>
          <w:rFonts w:eastAsia="Times New Roman"/>
          <w:color w:val="000000" w:themeColor="text1"/>
          <w:szCs w:val="24"/>
        </w:rPr>
        <w:t>μ</w:t>
      </w:r>
      <w:r>
        <w:rPr>
          <w:rFonts w:eastAsia="Times New Roman"/>
          <w:color w:val="000000" w:themeColor="text1"/>
          <w:szCs w:val="24"/>
        </w:rPr>
        <w:t>εταφοράς. Και το μάρμαρο ποιος το πλήρωσε; Το πλήρωσε ο Έλληνας πολίτης, γιατί αυξήθηκε η τιμή του εισιτηρίου. Αυτή την εξαγγελία, λοιπόν, του Πρωθυπουργού «δωρεάν μεταφορικά για όλους» την πλήρωσε εν τέλει ο Έλληνας πολίτης.</w:t>
      </w:r>
    </w:p>
    <w:p w14:paraId="50A7BC2B"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Αυτό λέμε, λοιπόν, κι εμε</w:t>
      </w:r>
      <w:r>
        <w:rPr>
          <w:rFonts w:eastAsia="Times New Roman"/>
          <w:color w:val="000000" w:themeColor="text1"/>
          <w:szCs w:val="24"/>
        </w:rPr>
        <w:t>ίς εδώ. Συμφωνούμε να υπάρχουν αυτές οι πολιτικές, αλλά πείτε μας συγκεκριμένα τον κωδικό από πού θα προκύπτουν τα χρήματα.</w:t>
      </w:r>
    </w:p>
    <w:p w14:paraId="50A7BC2C"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ΓΑΒΡΟΓΛΟΥ (Υπουργός Παιδείας, Έρευνας και Θρησκευμάτων):</w:t>
      </w:r>
      <w:r>
        <w:rPr>
          <w:rFonts w:eastAsia="Times New Roman"/>
          <w:color w:val="000000" w:themeColor="text1"/>
          <w:szCs w:val="24"/>
        </w:rPr>
        <w:t xml:space="preserve"> Σας τον έχω πει.</w:t>
      </w:r>
    </w:p>
    <w:p w14:paraId="50A7BC2D"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ΝΙΚΗ ΚΕΡΑΜΕΩΣ:</w:t>
      </w:r>
      <w:r>
        <w:rPr>
          <w:rFonts w:eastAsia="Times New Roman"/>
          <w:color w:val="000000" w:themeColor="text1"/>
          <w:szCs w:val="24"/>
        </w:rPr>
        <w:t xml:space="preserve"> Δεν μας τον έχετε πει, κύριε Υ</w:t>
      </w:r>
      <w:r>
        <w:rPr>
          <w:rFonts w:eastAsia="Times New Roman"/>
          <w:color w:val="000000" w:themeColor="text1"/>
          <w:szCs w:val="24"/>
        </w:rPr>
        <w:t>πουργέ.</w:t>
      </w:r>
    </w:p>
    <w:p w14:paraId="50A7BC2E"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ΓΑΒΡΟΓΛΟΥ (Υπουργός Παιδείας, Έρευνας και Θρησκευμάτων):</w:t>
      </w:r>
      <w:r>
        <w:rPr>
          <w:rFonts w:eastAsia="Times New Roman"/>
          <w:color w:val="000000" w:themeColor="text1"/>
          <w:szCs w:val="24"/>
        </w:rPr>
        <w:t xml:space="preserve"> Το είπα και δεν το ακούσατε.</w:t>
      </w:r>
    </w:p>
    <w:p w14:paraId="50A7BC2F"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ΝΙΚΗ ΚΕΡΑΜΕΩΣ:</w:t>
      </w:r>
      <w:r>
        <w:rPr>
          <w:rFonts w:eastAsia="Times New Roman"/>
          <w:color w:val="000000" w:themeColor="text1"/>
          <w:szCs w:val="24"/>
        </w:rPr>
        <w:t xml:space="preserve"> Σημείο έκτο. Μας είπε ο Υπουργός ότι η επιχειρηματολογία περί κλεισίματος μεταπτυχιακών –ότι θα κλείσουν τα μεταπτυχιακά κ.λπ.- «είναι</w:t>
      </w:r>
      <w:r>
        <w:rPr>
          <w:rFonts w:eastAsia="Times New Roman"/>
          <w:color w:val="000000" w:themeColor="text1"/>
          <w:szCs w:val="24"/>
        </w:rPr>
        <w:t xml:space="preserve"> γελοία επιχειρηματολογία». Έχω σημειώσει τα λόγια του.</w:t>
      </w:r>
    </w:p>
    <w:p w14:paraId="50A7BC30"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Θα του θυμίσω τι είπε το Οικονομικό Πανεπιστήμιο Αθηνών, το οποίο κάνει κατά κόρον μεταπτυχιακά προγράμματα. Είπε επί λέξει: «Τυχόν νομοθέτηση του σχεδίου νόμου θα επιφέρει καταστροφικά αποτελέσματα σ</w:t>
      </w:r>
      <w:r>
        <w:rPr>
          <w:rFonts w:eastAsia="Times New Roman"/>
          <w:color w:val="000000" w:themeColor="text1"/>
          <w:szCs w:val="24"/>
        </w:rPr>
        <w:t xml:space="preserve">τις μεταπτυχιακές σπουδές του </w:t>
      </w:r>
      <w:r>
        <w:rPr>
          <w:rFonts w:eastAsia="Times New Roman"/>
          <w:color w:val="000000" w:themeColor="text1"/>
          <w:szCs w:val="24"/>
        </w:rPr>
        <w:t>ι</w:t>
      </w:r>
      <w:r>
        <w:rPr>
          <w:rFonts w:eastAsia="Times New Roman"/>
          <w:color w:val="000000" w:themeColor="text1"/>
          <w:szCs w:val="24"/>
        </w:rPr>
        <w:t>δρύματος. Από τα τριάντα έξι διακεκριμένα μεταπτυχιακά, δύο χιλιάδες τριακόσιοι φοιτητές ελάχιστα θα είναι σε θέση να συνεχίσουν τη λειτουργία τους. Εκατοντάδες απασχολούμενοι σε μεταπτυχιακά θα οδηγηθούν στην ανεργία. Υποτρο</w:t>
      </w:r>
      <w:r>
        <w:rPr>
          <w:rFonts w:eastAsia="Times New Roman"/>
          <w:color w:val="000000" w:themeColor="text1"/>
          <w:szCs w:val="24"/>
        </w:rPr>
        <w:t>φίες –που τόσο σας κόπτουν- σε υποψήφιους διδάκτορες θα διακοπούν. Η φυγή επιστημόνων και καθηγητών στο εξωτερικό θα ενταθεί». Εντάξει, η επιχειρηματολογία η δική μας είναι γελοία. Η επιχειρηματολογία του Οικονομικού Πανεπιστημίου Αθηνών που έχει τέτοια φή</w:t>
      </w:r>
      <w:r>
        <w:rPr>
          <w:rFonts w:eastAsia="Times New Roman"/>
          <w:color w:val="000000" w:themeColor="text1"/>
          <w:szCs w:val="24"/>
        </w:rPr>
        <w:t>μη, που έχει τόσο καλά μεταπτυχιακά προγράμματα, είναι κι αυτή γελοία, κύριε Υπουργέ;</w:t>
      </w:r>
    </w:p>
    <w:p w14:paraId="50A7BC31"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ΚΩΝΣΤΑΝΤΙΝΟΣ ΓΑΒΡΟΓΛΟΥ (Υπουργός Παιδείας, Έρευνας και Θρησκευμάτων):</w:t>
      </w:r>
      <w:r>
        <w:rPr>
          <w:rFonts w:eastAsia="Times New Roman"/>
          <w:color w:val="000000" w:themeColor="text1"/>
          <w:szCs w:val="24"/>
        </w:rPr>
        <w:t xml:space="preserve"> Εκατοντάδες σε τριάντα έξι μεταπτυχιακά;</w:t>
      </w:r>
    </w:p>
    <w:p w14:paraId="50A7BC32" w14:textId="77777777" w:rsidR="007C6747" w:rsidRDefault="00E91359">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ΝΙΚΗ ΚΕΡΑΜΕΩΣ:</w:t>
      </w:r>
      <w:r>
        <w:rPr>
          <w:rFonts w:eastAsia="Times New Roman"/>
          <w:color w:val="000000" w:themeColor="text1"/>
          <w:szCs w:val="24"/>
        </w:rPr>
        <w:t xml:space="preserve"> Διάβασα επί λέξει το </w:t>
      </w:r>
      <w:r>
        <w:rPr>
          <w:rFonts w:eastAsia="Times New Roman"/>
          <w:color w:val="000000" w:themeColor="text1"/>
          <w:szCs w:val="24"/>
        </w:rPr>
        <w:t>δ</w:t>
      </w:r>
      <w:r>
        <w:rPr>
          <w:rFonts w:eastAsia="Times New Roman"/>
          <w:color w:val="000000" w:themeColor="text1"/>
          <w:szCs w:val="24"/>
        </w:rPr>
        <w:t>ελτίο Τύπου.</w:t>
      </w:r>
    </w:p>
    <w:p w14:paraId="50A7BC33" w14:textId="77777777" w:rsidR="007C6747" w:rsidRDefault="00E91359">
      <w:pPr>
        <w:spacing w:after="0" w:line="600" w:lineRule="auto"/>
        <w:ind w:firstLine="720"/>
        <w:jc w:val="both"/>
        <w:rPr>
          <w:rFonts w:eastAsia="Times New Roman"/>
          <w:color w:val="000000" w:themeColor="text1"/>
          <w:szCs w:val="24"/>
        </w:rPr>
      </w:pPr>
      <w:r>
        <w:rPr>
          <w:rFonts w:eastAsia="Times New Roman"/>
          <w:color w:val="000000" w:themeColor="text1"/>
          <w:szCs w:val="24"/>
        </w:rPr>
        <w:t>Σημείο οκ</w:t>
      </w:r>
      <w:r>
        <w:rPr>
          <w:rFonts w:eastAsia="Times New Roman"/>
          <w:color w:val="000000" w:themeColor="text1"/>
          <w:szCs w:val="24"/>
        </w:rPr>
        <w:t xml:space="preserve">τώ. Πανελλαδικές. Κύριε Υπουργέ, εδώ έχουμε το επόμενο επεισόδιο του </w:t>
      </w:r>
      <w:r>
        <w:rPr>
          <w:rFonts w:eastAsia="Times New Roman"/>
          <w:color w:val="000000" w:themeColor="text1"/>
          <w:szCs w:val="24"/>
          <w:lang w:val="en-US"/>
        </w:rPr>
        <w:t>s</w:t>
      </w:r>
      <w:r>
        <w:rPr>
          <w:rFonts w:eastAsia="Times New Roman"/>
          <w:color w:val="000000" w:themeColor="text1"/>
          <w:szCs w:val="24"/>
          <w:lang w:val="en-US"/>
        </w:rPr>
        <w:t>aga</w:t>
      </w:r>
      <w:r>
        <w:rPr>
          <w:rFonts w:eastAsia="Times New Roman"/>
          <w:color w:val="000000" w:themeColor="text1"/>
          <w:szCs w:val="24"/>
        </w:rPr>
        <w:t xml:space="preserve">. Οι πανελλαδικές εξετάσεις, οι οποίες αρχές Μαΐου εξαγγέλθηκαν από τον Πρωθυπουργό ότι καταργούνται. Δεν πέρασαν είκοσι τέσσερις ώρες και βρεθήκατε σε τηλεοπτικό πλατό. Ερωτηθήκατε: </w:t>
      </w:r>
      <w:r>
        <w:rPr>
          <w:rFonts w:eastAsia="Times New Roman"/>
          <w:color w:val="000000" w:themeColor="text1"/>
          <w:szCs w:val="24"/>
        </w:rPr>
        <w:t xml:space="preserve">Ωραία, καταργούνται οι πανελλαδικές. Δεν μας έχετε πει, όμως, πώς θα μπαίνουν τα παιδιά στο </w:t>
      </w:r>
      <w:r>
        <w:rPr>
          <w:rFonts w:eastAsia="Times New Roman"/>
          <w:color w:val="000000" w:themeColor="text1"/>
          <w:szCs w:val="24"/>
        </w:rPr>
        <w:t>π</w:t>
      </w:r>
      <w:r>
        <w:rPr>
          <w:rFonts w:eastAsia="Times New Roman"/>
          <w:color w:val="000000" w:themeColor="text1"/>
          <w:szCs w:val="24"/>
        </w:rPr>
        <w:t>ανεπιστήμιο. Απάντηση του Υπουργού: Αυτό δεν το ξέρουμε ακόμη. Πέρασαν δύο μήνες και το ΙΕΠ, το Ινστιτούτο Εκπαιδευτικής Πολιτικής, το οποίο είναι υπό την εποπτεία</w:t>
      </w:r>
      <w:r>
        <w:rPr>
          <w:rFonts w:eastAsia="Times New Roman"/>
          <w:color w:val="000000" w:themeColor="text1"/>
          <w:szCs w:val="24"/>
        </w:rPr>
        <w:t xml:space="preserve"> σας, ανακοίνωσε το νέο σύστημα πρόσβασης στην τριτοβάθμια. Το ανακοίνωσε το ΙΕΠ, εκτός κι αν μας πείτε ότι το ΙΕΠ δεν είναι πλέον υπό την εποπτεία σας.</w:t>
      </w:r>
    </w:p>
    <w:p w14:paraId="50A7BC34" w14:textId="77777777" w:rsidR="007C6747" w:rsidRDefault="00E91359">
      <w:pPr>
        <w:spacing w:after="0" w:line="600" w:lineRule="auto"/>
        <w:ind w:firstLine="720"/>
        <w:jc w:val="both"/>
        <w:rPr>
          <w:rFonts w:eastAsia="Times New Roman"/>
          <w:szCs w:val="24"/>
        </w:rPr>
      </w:pPr>
      <w:r>
        <w:rPr>
          <w:rFonts w:eastAsia="Times New Roman"/>
          <w:szCs w:val="24"/>
          <w:lang w:val="en-US"/>
        </w:rPr>
        <w:t>To</w:t>
      </w:r>
      <w:r w:rsidRPr="00BE75D9">
        <w:rPr>
          <w:rFonts w:eastAsia="Times New Roman"/>
          <w:szCs w:val="24"/>
        </w:rPr>
        <w:t xml:space="preserve"> </w:t>
      </w:r>
      <w:r>
        <w:rPr>
          <w:rFonts w:eastAsia="Times New Roman"/>
          <w:szCs w:val="24"/>
        </w:rPr>
        <w:t xml:space="preserve">ΙΕΠ, λοιπόν, τι είπε; Ότι το νέο σύστημα πρόσβασης θα βασίζεται στις πανελλαδικές εξετάσεις και </w:t>
      </w:r>
      <w:r>
        <w:rPr>
          <w:rFonts w:eastAsia="Times New Roman"/>
          <w:szCs w:val="24"/>
        </w:rPr>
        <w:t>σήμερα ή χθες είχαμε το επόμενο επεισόδιο του δράματος. Διαβάζω τα λόγια σας</w:t>
      </w:r>
      <w:r w:rsidRPr="00BE75D9">
        <w:rPr>
          <w:rFonts w:eastAsia="Times New Roman"/>
          <w:szCs w:val="24"/>
        </w:rPr>
        <w:t>:</w:t>
      </w:r>
      <w:r>
        <w:rPr>
          <w:rFonts w:eastAsia="Times New Roman"/>
          <w:szCs w:val="24"/>
        </w:rPr>
        <w:t xml:space="preserve"> «Το σημερινό καθεστώς των πανελλαδικών θα είναι σύντομα παρελθόν». Κύριε Υπουργέ, λίγος σεβασμός στον κόσμο που μας ακούει.</w:t>
      </w:r>
    </w:p>
    <w:p w14:paraId="50A7BC35" w14:textId="77777777" w:rsidR="007C6747" w:rsidRDefault="00E91359">
      <w:pPr>
        <w:spacing w:after="0" w:line="600" w:lineRule="auto"/>
        <w:ind w:firstLine="720"/>
        <w:jc w:val="both"/>
        <w:rPr>
          <w:rFonts w:eastAsia="Times New Roman"/>
          <w:szCs w:val="24"/>
        </w:rPr>
      </w:pPr>
      <w:r>
        <w:rPr>
          <w:rFonts w:eastAsia="Times New Roman"/>
          <w:szCs w:val="24"/>
        </w:rPr>
        <w:t>Σημείο ένατο</w:t>
      </w:r>
      <w:r w:rsidRPr="00BE75D9">
        <w:rPr>
          <w:rFonts w:eastAsia="Times New Roman"/>
          <w:szCs w:val="24"/>
        </w:rPr>
        <w:t>:</w:t>
      </w:r>
      <w:r>
        <w:rPr>
          <w:rFonts w:eastAsia="Times New Roman"/>
          <w:szCs w:val="24"/>
        </w:rPr>
        <w:t xml:space="preserve"> Πολυτεχνείο Πανεπιστημίου Αιγαίου. Εδώ π</w:t>
      </w:r>
      <w:r>
        <w:rPr>
          <w:rFonts w:eastAsia="Times New Roman"/>
          <w:szCs w:val="24"/>
        </w:rPr>
        <w:t xml:space="preserve">έρα έχουμε δύο αποφάσεις της </w:t>
      </w:r>
      <w:r>
        <w:rPr>
          <w:rFonts w:eastAsia="Times New Roman"/>
          <w:szCs w:val="24"/>
        </w:rPr>
        <w:t>σ</w:t>
      </w:r>
      <w:r>
        <w:rPr>
          <w:rFonts w:eastAsia="Times New Roman"/>
          <w:szCs w:val="24"/>
        </w:rPr>
        <w:t>υγκλήτου του Πανεπιστημίου Αιγαίου. Και οι δύο αποφάσεις λένε η έδρα της Πολυτεχνικής Σχολής να είναι στη Σύρο. Ως διά μαγείας το νομοσχέδιο ήλθε και έλεγε «έδρα της Πολυτεχνικής Σχολής Αιγαίου η Σάμος». Ακολούθησε μία ενδοκυβ</w:t>
      </w:r>
      <w:r>
        <w:rPr>
          <w:rFonts w:eastAsia="Times New Roman"/>
          <w:szCs w:val="24"/>
        </w:rPr>
        <w:t xml:space="preserve">ερνητική ρήξη. Την είδαμε όλοι στην </w:t>
      </w:r>
      <w:r>
        <w:rPr>
          <w:rFonts w:eastAsia="Times New Roman"/>
          <w:szCs w:val="24"/>
        </w:rPr>
        <w:t>ε</w:t>
      </w:r>
      <w:r>
        <w:rPr>
          <w:rFonts w:eastAsia="Times New Roman"/>
          <w:szCs w:val="24"/>
        </w:rPr>
        <w:t xml:space="preserve">πιτροπή. </w:t>
      </w:r>
    </w:p>
    <w:p w14:paraId="50A7BC36" w14:textId="77777777" w:rsidR="007C6747" w:rsidRDefault="00E91359">
      <w:pPr>
        <w:spacing w:after="0" w:line="600" w:lineRule="auto"/>
        <w:ind w:firstLine="720"/>
        <w:jc w:val="both"/>
        <w:rPr>
          <w:rFonts w:eastAsia="Times New Roman"/>
          <w:szCs w:val="24"/>
        </w:rPr>
      </w:pPr>
      <w:r>
        <w:rPr>
          <w:rFonts w:eastAsia="Times New Roman"/>
          <w:szCs w:val="24"/>
        </w:rPr>
        <w:t xml:space="preserve">Το τέλος, όμως, ποιο είναι; Μας λέτε ότι κακώς σας κατηγορούμε για </w:t>
      </w:r>
      <w:proofErr w:type="spellStart"/>
      <w:r>
        <w:rPr>
          <w:rFonts w:eastAsia="Times New Roman"/>
          <w:szCs w:val="24"/>
        </w:rPr>
        <w:t>υπερσυγκεντρωτισμό</w:t>
      </w:r>
      <w:proofErr w:type="spellEnd"/>
      <w:r>
        <w:rPr>
          <w:rFonts w:eastAsia="Times New Roman"/>
          <w:szCs w:val="24"/>
        </w:rPr>
        <w:t>. Και όμως, κύριε Υπουργέ, ακόμα και σ</w:t>
      </w:r>
      <w:r>
        <w:rPr>
          <w:rFonts w:eastAsia="Times New Roman"/>
          <w:szCs w:val="24"/>
        </w:rPr>
        <w:t>ε</w:t>
      </w:r>
      <w:r>
        <w:rPr>
          <w:rFonts w:eastAsia="Times New Roman"/>
          <w:szCs w:val="24"/>
        </w:rPr>
        <w:t xml:space="preserve"> αυτό καταλήγετε στην προσφιλή σας τακτική</w:t>
      </w:r>
      <w:r w:rsidRPr="00BE75D9">
        <w:rPr>
          <w:rFonts w:eastAsia="Times New Roman"/>
          <w:szCs w:val="24"/>
        </w:rPr>
        <w:t>:</w:t>
      </w:r>
      <w:r>
        <w:rPr>
          <w:rFonts w:eastAsia="Times New Roman"/>
          <w:szCs w:val="24"/>
        </w:rPr>
        <w:t xml:space="preserve"> Θα αποφασίσει ο Υπουργός εν τέλει για το </w:t>
      </w:r>
      <w:r>
        <w:rPr>
          <w:rFonts w:eastAsia="Times New Roman"/>
          <w:szCs w:val="24"/>
        </w:rPr>
        <w:t>ποια θα είναι η έδρα της Πολυτεχνικής Σχολής εντός δύο μηνών.</w:t>
      </w:r>
    </w:p>
    <w:p w14:paraId="50A7BC37" w14:textId="77777777" w:rsidR="007C6747" w:rsidRDefault="00E91359">
      <w:pPr>
        <w:spacing w:after="0" w:line="600" w:lineRule="auto"/>
        <w:ind w:firstLine="720"/>
        <w:jc w:val="both"/>
        <w:rPr>
          <w:rFonts w:eastAsia="Times New Roman"/>
          <w:szCs w:val="24"/>
        </w:rPr>
      </w:pPr>
      <w:r w:rsidRPr="001E0044">
        <w:rPr>
          <w:rFonts w:eastAsia="Times New Roman"/>
          <w:b/>
          <w:szCs w:val="24"/>
        </w:rPr>
        <w:t>ΚΩΝΣΤΑΝΤΙΝΟΣ ΓΑΒΡΟΓΛΟΥ (Υπουργός Παιδείας, Έρευνας και</w:t>
      </w:r>
      <w:r>
        <w:rPr>
          <w:rFonts w:eastAsia="Times New Roman"/>
          <w:szCs w:val="24"/>
        </w:rPr>
        <w:t xml:space="preserve"> </w:t>
      </w:r>
      <w:r w:rsidRPr="001E0044">
        <w:rPr>
          <w:rFonts w:eastAsia="Times New Roman"/>
          <w:b/>
          <w:szCs w:val="24"/>
        </w:rPr>
        <w:t>Θρησκευμάτων):</w:t>
      </w:r>
      <w:r>
        <w:rPr>
          <w:rFonts w:eastAsia="Times New Roman"/>
          <w:szCs w:val="24"/>
        </w:rPr>
        <w:t xml:space="preserve"> Κάνετε λάθος. Η </w:t>
      </w:r>
      <w:r>
        <w:rPr>
          <w:rFonts w:eastAsia="Times New Roman"/>
          <w:szCs w:val="24"/>
        </w:rPr>
        <w:t>σ</w:t>
      </w:r>
      <w:r>
        <w:rPr>
          <w:rFonts w:eastAsia="Times New Roman"/>
          <w:szCs w:val="24"/>
        </w:rPr>
        <w:t>ύγκλητος.</w:t>
      </w:r>
    </w:p>
    <w:p w14:paraId="50A7BC38" w14:textId="77777777" w:rsidR="007C6747" w:rsidRDefault="00E91359">
      <w:pPr>
        <w:spacing w:after="0" w:line="600" w:lineRule="auto"/>
        <w:ind w:firstLine="720"/>
        <w:jc w:val="both"/>
        <w:rPr>
          <w:rFonts w:eastAsia="Times New Roman"/>
          <w:szCs w:val="24"/>
        </w:rPr>
      </w:pPr>
      <w:r w:rsidRPr="001E0044">
        <w:rPr>
          <w:rFonts w:eastAsia="Times New Roman"/>
          <w:b/>
          <w:szCs w:val="24"/>
        </w:rPr>
        <w:t xml:space="preserve">ΝΙΚΗ ΚΕΡΑΜΕΩΣ: </w:t>
      </w:r>
      <w:r>
        <w:rPr>
          <w:rFonts w:eastAsia="Times New Roman"/>
          <w:szCs w:val="24"/>
        </w:rPr>
        <w:t>Εντάξει, θα με διορθώσετε αν κάνω λάθος.</w:t>
      </w:r>
    </w:p>
    <w:p w14:paraId="50A7BC39" w14:textId="77777777" w:rsidR="007C6747" w:rsidRDefault="00E91359">
      <w:pPr>
        <w:spacing w:after="0" w:line="600" w:lineRule="auto"/>
        <w:ind w:firstLine="720"/>
        <w:jc w:val="both"/>
        <w:rPr>
          <w:rFonts w:eastAsia="Times New Roman"/>
          <w:szCs w:val="24"/>
        </w:rPr>
      </w:pPr>
      <w:r>
        <w:rPr>
          <w:rFonts w:eastAsia="Times New Roman"/>
          <w:szCs w:val="24"/>
        </w:rPr>
        <w:t>Σημείο δέκατο</w:t>
      </w:r>
      <w:r w:rsidRPr="00BE75D9">
        <w:rPr>
          <w:rFonts w:eastAsia="Times New Roman"/>
          <w:szCs w:val="24"/>
        </w:rPr>
        <w:t xml:space="preserve">: </w:t>
      </w:r>
      <w:r>
        <w:rPr>
          <w:rFonts w:eastAsia="Times New Roman"/>
          <w:szCs w:val="24"/>
        </w:rPr>
        <w:t>Τα ξενόγλωσσα προγράμματα. Εκεί που νομίζουμε ότι τέλος πάντων μετά από τόσες μέρες συζήτηση θα υπάρξει μια σύγκλιση, θα υπάρξει μια υποχώρηση, υπήρξε κάτι προς την άλλη κατεύθυνση από τον Υπουργό. Έφερε νομοτεχνική βελτίωση στην οποία, ενώ αρχικά έλεγε γι</w:t>
      </w:r>
      <w:r>
        <w:rPr>
          <w:rFonts w:eastAsia="Times New Roman"/>
          <w:szCs w:val="24"/>
        </w:rPr>
        <w:t>α ξενόγλωσσα προγράμματα μόνο σε συνεργασία με το Διεθνές Πανεπιστήμιο της Ελλάδος, τώρα λέει για ξενόγλωσσα προγράμματα μόνο σε συνεργασία με το Διεθνές Πανεπιστήμιο της Ελλάδας και αποκλειστικά για πολίτες χωρών εκτός Ευρωπαϊκής Ένωσης. Και άλλος περιορι</w:t>
      </w:r>
      <w:r>
        <w:rPr>
          <w:rFonts w:eastAsia="Times New Roman"/>
          <w:szCs w:val="24"/>
        </w:rPr>
        <w:t xml:space="preserve">σμός για τα ξενόγλωσσα προγράμματα. Νομίζω ότι οι προθέσεις σας είναι ξεκάθαρες, κύριε Υπουργέ. </w:t>
      </w:r>
    </w:p>
    <w:p w14:paraId="50A7BC3A" w14:textId="77777777" w:rsidR="007C6747" w:rsidRDefault="00E91359">
      <w:pPr>
        <w:spacing w:after="0" w:line="600" w:lineRule="auto"/>
        <w:ind w:firstLine="720"/>
        <w:jc w:val="both"/>
        <w:rPr>
          <w:rFonts w:eastAsia="Times New Roman"/>
          <w:szCs w:val="24"/>
        </w:rPr>
      </w:pPr>
      <w:r>
        <w:rPr>
          <w:rFonts w:eastAsia="Times New Roman"/>
          <w:szCs w:val="24"/>
        </w:rPr>
        <w:t>Τελευταίο σημείο</w:t>
      </w:r>
      <w:r w:rsidRPr="00BE75D9">
        <w:rPr>
          <w:rFonts w:eastAsia="Times New Roman"/>
          <w:szCs w:val="24"/>
        </w:rPr>
        <w:t xml:space="preserve">: </w:t>
      </w:r>
      <w:r>
        <w:rPr>
          <w:rFonts w:eastAsia="Times New Roman"/>
          <w:szCs w:val="24"/>
        </w:rPr>
        <w:t>Η τροπολογία 1197. Είναι η δική σας τροπολογία, κύριε Υπουργέ. Είναι αυτή που αναφέρει τη Γεωργική Σχολή με την οποία συμφωνούμε, όμως έχει κ</w:t>
      </w:r>
      <w:r>
        <w:rPr>
          <w:rFonts w:eastAsia="Times New Roman"/>
          <w:szCs w:val="24"/>
        </w:rPr>
        <w:t xml:space="preserve">αι μια παράγραφο 3 την οποία θα ήθελα να μας εξηγήσετε. Αναφέρεται σε προηγούμενη ακρόαση του εγκαλούμενου από </w:t>
      </w:r>
      <w:r>
        <w:rPr>
          <w:rFonts w:eastAsia="Times New Roman"/>
          <w:szCs w:val="24"/>
        </w:rPr>
        <w:t>π</w:t>
      </w:r>
      <w:r>
        <w:rPr>
          <w:rFonts w:eastAsia="Times New Roman"/>
          <w:szCs w:val="24"/>
        </w:rPr>
        <w:t xml:space="preserve">ειθαρχικό </w:t>
      </w:r>
      <w:r>
        <w:rPr>
          <w:rFonts w:eastAsia="Times New Roman"/>
          <w:szCs w:val="24"/>
        </w:rPr>
        <w:t>σ</w:t>
      </w:r>
      <w:r>
        <w:rPr>
          <w:rFonts w:eastAsia="Times New Roman"/>
          <w:szCs w:val="24"/>
        </w:rPr>
        <w:t xml:space="preserve">υμβούλιο. Είναι μια πρόβλεψη που βάζετε για δικαίωμα ακρόασης στο στάδιο μετά την πειθαρχική διαδικασία. </w:t>
      </w:r>
    </w:p>
    <w:p w14:paraId="50A7BC3B" w14:textId="77777777" w:rsidR="007C6747" w:rsidRDefault="00E91359">
      <w:pPr>
        <w:spacing w:after="0" w:line="600" w:lineRule="auto"/>
        <w:ind w:firstLine="720"/>
        <w:jc w:val="both"/>
        <w:rPr>
          <w:rFonts w:eastAsia="Times New Roman"/>
          <w:szCs w:val="24"/>
        </w:rPr>
      </w:pPr>
      <w:r>
        <w:rPr>
          <w:rFonts w:eastAsia="Times New Roman"/>
          <w:szCs w:val="24"/>
        </w:rPr>
        <w:t>Εγώ έχω να ρωτήσω το εξής</w:t>
      </w:r>
      <w:r w:rsidRPr="00864565">
        <w:rPr>
          <w:rFonts w:eastAsia="Times New Roman"/>
          <w:szCs w:val="24"/>
        </w:rPr>
        <w:t xml:space="preserve">: </w:t>
      </w:r>
      <w:r>
        <w:rPr>
          <w:rFonts w:eastAsia="Times New Roman"/>
          <w:szCs w:val="24"/>
        </w:rPr>
        <w:t>Πρώτα απ’ όλα, το δικαίωμα ακρόασης έχει ήδη καλυφθεί στην πειθαρχική διαδικασία. Γιατί προβλέπεται δικαίωμα ακρόασης σε στάδιο που είναι διαπιστωτικής φύσεως; Πρώτο ερώτημα.</w:t>
      </w:r>
    </w:p>
    <w:p w14:paraId="50A7BC3C" w14:textId="77777777" w:rsidR="007C6747" w:rsidRDefault="00E91359">
      <w:pPr>
        <w:spacing w:after="0" w:line="600" w:lineRule="auto"/>
        <w:ind w:firstLine="720"/>
        <w:jc w:val="both"/>
        <w:rPr>
          <w:rFonts w:eastAsia="Times New Roman"/>
          <w:szCs w:val="24"/>
        </w:rPr>
      </w:pPr>
      <w:r>
        <w:rPr>
          <w:rFonts w:eastAsia="Times New Roman"/>
          <w:szCs w:val="24"/>
        </w:rPr>
        <w:t>Δεύτερο ερώτημα</w:t>
      </w:r>
      <w:r w:rsidRPr="00864565">
        <w:rPr>
          <w:rFonts w:eastAsia="Times New Roman"/>
          <w:szCs w:val="24"/>
        </w:rPr>
        <w:t>:</w:t>
      </w:r>
      <w:r>
        <w:rPr>
          <w:rFonts w:eastAsia="Times New Roman"/>
          <w:szCs w:val="24"/>
        </w:rPr>
        <w:t xml:space="preserve"> Θα ήθελα να ρωτήσω αν υπάρχει οποιοδήποτε πρόσωπο πίσω απ’ αυτή </w:t>
      </w:r>
      <w:r>
        <w:rPr>
          <w:rFonts w:eastAsia="Times New Roman"/>
          <w:szCs w:val="24"/>
        </w:rPr>
        <w:t>τη διάταξη. Σας ερωτώ ευθέως αν υπάρχει οποιοδήποτε πρόσωπο το οποίο να κρύβεται πίσω απ</w:t>
      </w:r>
      <w:r>
        <w:rPr>
          <w:rFonts w:eastAsia="Times New Roman"/>
          <w:szCs w:val="24"/>
        </w:rPr>
        <w:t>’</w:t>
      </w:r>
      <w:r>
        <w:rPr>
          <w:rFonts w:eastAsia="Times New Roman"/>
          <w:szCs w:val="24"/>
        </w:rPr>
        <w:t xml:space="preserve"> αυτή την διάταξη.</w:t>
      </w:r>
    </w:p>
    <w:p w14:paraId="50A7BC3D" w14:textId="77777777" w:rsidR="007C6747" w:rsidRDefault="00E91359">
      <w:pPr>
        <w:spacing w:after="0" w:line="600" w:lineRule="auto"/>
        <w:ind w:firstLine="720"/>
        <w:jc w:val="both"/>
        <w:rPr>
          <w:rFonts w:eastAsia="Times New Roman"/>
          <w:szCs w:val="24"/>
        </w:rPr>
      </w:pPr>
      <w:r>
        <w:rPr>
          <w:rFonts w:eastAsia="Times New Roman"/>
          <w:szCs w:val="24"/>
        </w:rPr>
        <w:t>Θα κλείσω με το εξής</w:t>
      </w:r>
      <w:r w:rsidRPr="00864565">
        <w:rPr>
          <w:rFonts w:eastAsia="Times New Roman"/>
          <w:szCs w:val="24"/>
        </w:rPr>
        <w:t>:</w:t>
      </w:r>
      <w:r>
        <w:rPr>
          <w:rFonts w:eastAsia="Times New Roman"/>
          <w:szCs w:val="24"/>
        </w:rPr>
        <w:t xml:space="preserve"> Κύριε Υπουργέ, ελπίζουμε έστω και λίγο πριν από την ψήφιση να ενσωματώσετε κάποιες προτάσεις μας και ελπίζουμε να το κάνετε όχ</w:t>
      </w:r>
      <w:r>
        <w:rPr>
          <w:rFonts w:eastAsia="Times New Roman"/>
          <w:szCs w:val="24"/>
        </w:rPr>
        <w:t>ι για μας. Ελπίζουμε να το κάνετε για όλα αυτά τα παιδιά, τους άξιους νέους που θέλουν να μείνουν, να δημιουργήσουν και να προσφέρουν στη χώρα τους, για όλους αυτούς τους νέους που με κάθε ειλικρίνεια, κύριε Υπουργέ, ελπίζουμε να μην ακολουθήσουν την προτρ</w:t>
      </w:r>
      <w:r>
        <w:rPr>
          <w:rFonts w:eastAsia="Times New Roman"/>
          <w:szCs w:val="24"/>
        </w:rPr>
        <w:t>οπή σας να φύγουν έξω.</w:t>
      </w:r>
    </w:p>
    <w:p w14:paraId="50A7BC3E" w14:textId="77777777" w:rsidR="007C6747" w:rsidRDefault="00E91359">
      <w:pPr>
        <w:spacing w:after="0" w:line="600" w:lineRule="auto"/>
        <w:ind w:firstLine="720"/>
        <w:jc w:val="both"/>
        <w:rPr>
          <w:rFonts w:eastAsia="Times New Roman"/>
          <w:szCs w:val="24"/>
        </w:rPr>
      </w:pPr>
      <w:r>
        <w:rPr>
          <w:rFonts w:eastAsia="Times New Roman"/>
          <w:szCs w:val="24"/>
        </w:rPr>
        <w:t>Ευχαριστώ πολύ.</w:t>
      </w:r>
    </w:p>
    <w:p w14:paraId="50A7BC3F" w14:textId="77777777" w:rsidR="007C6747" w:rsidRDefault="00E91359">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0A7BC40" w14:textId="77777777" w:rsidR="007C6747" w:rsidRDefault="00E91359">
      <w:pPr>
        <w:spacing w:after="0" w:line="600" w:lineRule="auto"/>
        <w:ind w:firstLine="720"/>
        <w:jc w:val="both"/>
        <w:rPr>
          <w:rFonts w:eastAsia="Times New Roman"/>
          <w:szCs w:val="24"/>
        </w:rPr>
      </w:pPr>
      <w:r w:rsidRPr="001E0044">
        <w:rPr>
          <w:rFonts w:eastAsia="Times New Roman"/>
          <w:b/>
          <w:szCs w:val="24"/>
        </w:rPr>
        <w:t>ΠΡΟΕΔΡΕΥΩΝ (Αναστάσιος Κουράκης):</w:t>
      </w:r>
      <w:r>
        <w:rPr>
          <w:rFonts w:eastAsia="Times New Roman"/>
          <w:szCs w:val="24"/>
        </w:rPr>
        <w:t xml:space="preserve"> Ευχαριστούμε την εισηγήτρια της Νέας Δημοκρατίας κ. Νίκη </w:t>
      </w:r>
      <w:proofErr w:type="spellStart"/>
      <w:r>
        <w:rPr>
          <w:rFonts w:eastAsia="Times New Roman"/>
          <w:szCs w:val="24"/>
        </w:rPr>
        <w:t>Κεραμέως</w:t>
      </w:r>
      <w:proofErr w:type="spellEnd"/>
      <w:r>
        <w:rPr>
          <w:rFonts w:eastAsia="Times New Roman"/>
          <w:szCs w:val="24"/>
        </w:rPr>
        <w:t>.</w:t>
      </w:r>
    </w:p>
    <w:p w14:paraId="50A7BC41" w14:textId="77777777" w:rsidR="007C6747" w:rsidRDefault="00E91359">
      <w:pPr>
        <w:spacing w:after="0" w:line="600" w:lineRule="auto"/>
        <w:ind w:firstLine="720"/>
        <w:jc w:val="both"/>
        <w:rPr>
          <w:rFonts w:eastAsia="Times New Roman"/>
          <w:szCs w:val="24"/>
        </w:rPr>
      </w:pPr>
      <w:r>
        <w:rPr>
          <w:rFonts w:eastAsia="Times New Roman"/>
          <w:szCs w:val="24"/>
        </w:rPr>
        <w:t>Τον λόγο έχει ο κύριος Υπουργός για να αναφερθεί σε μία νομοτε</w:t>
      </w:r>
      <w:r>
        <w:rPr>
          <w:rFonts w:eastAsia="Times New Roman"/>
          <w:szCs w:val="24"/>
        </w:rPr>
        <w:t>χνική.</w:t>
      </w:r>
    </w:p>
    <w:p w14:paraId="50A7BC42" w14:textId="77777777" w:rsidR="007C6747" w:rsidRDefault="00E91359">
      <w:pPr>
        <w:spacing w:after="0" w:line="600" w:lineRule="auto"/>
        <w:ind w:firstLine="720"/>
        <w:jc w:val="both"/>
        <w:rPr>
          <w:rFonts w:eastAsia="Times New Roman"/>
          <w:szCs w:val="24"/>
        </w:rPr>
      </w:pPr>
      <w:r w:rsidRPr="001E0044">
        <w:rPr>
          <w:rFonts w:eastAsia="Times New Roman"/>
          <w:b/>
          <w:szCs w:val="24"/>
        </w:rPr>
        <w:t>ΚΩΝΣΤΑΝΤΙΝΟΣ ΓΑΒΡΟΓΛΟΥ (Υπουργός Παιδείας, Έρευνας και</w:t>
      </w:r>
      <w:r>
        <w:rPr>
          <w:rFonts w:eastAsia="Times New Roman"/>
          <w:szCs w:val="24"/>
        </w:rPr>
        <w:t xml:space="preserve"> </w:t>
      </w:r>
      <w:r w:rsidRPr="001E0044">
        <w:rPr>
          <w:rFonts w:eastAsia="Times New Roman"/>
          <w:b/>
          <w:szCs w:val="24"/>
        </w:rPr>
        <w:t>Θρησκευμάτων):</w:t>
      </w:r>
      <w:r>
        <w:rPr>
          <w:rFonts w:eastAsia="Times New Roman"/>
          <w:szCs w:val="24"/>
        </w:rPr>
        <w:t xml:space="preserve"> Όχι. Έγινε ένα λάθος. Με </w:t>
      </w:r>
      <w:proofErr w:type="spellStart"/>
      <w:r>
        <w:rPr>
          <w:rFonts w:eastAsia="Times New Roman"/>
          <w:szCs w:val="24"/>
        </w:rPr>
        <w:t>συγχωρείτε</w:t>
      </w:r>
      <w:proofErr w:type="spellEnd"/>
      <w:r>
        <w:rPr>
          <w:rFonts w:eastAsia="Times New Roman"/>
          <w:szCs w:val="24"/>
        </w:rPr>
        <w:t>. Μάλλον εγώ φταίω. Στη νομοτεχνική του άρθρου 87, στην περ</w:t>
      </w:r>
      <w:r>
        <w:rPr>
          <w:rFonts w:eastAsia="Times New Roman"/>
          <w:szCs w:val="24"/>
        </w:rPr>
        <w:t>ί</w:t>
      </w:r>
      <w:r>
        <w:rPr>
          <w:rFonts w:eastAsia="Times New Roman"/>
          <w:szCs w:val="24"/>
        </w:rPr>
        <w:t>πτ</w:t>
      </w:r>
      <w:r>
        <w:rPr>
          <w:rFonts w:eastAsia="Times New Roman"/>
          <w:szCs w:val="24"/>
        </w:rPr>
        <w:t>ωση</w:t>
      </w:r>
      <w:r>
        <w:rPr>
          <w:rFonts w:eastAsia="Times New Roman"/>
          <w:szCs w:val="24"/>
        </w:rPr>
        <w:t xml:space="preserve"> β΄ της παρ</w:t>
      </w:r>
      <w:r>
        <w:rPr>
          <w:rFonts w:eastAsia="Times New Roman"/>
          <w:szCs w:val="24"/>
        </w:rPr>
        <w:t>αγράφου</w:t>
      </w:r>
      <w:r>
        <w:rPr>
          <w:rFonts w:eastAsia="Times New Roman"/>
          <w:szCs w:val="24"/>
        </w:rPr>
        <w:t xml:space="preserve"> 12 αναφέρθηκε ότι διαγράφεται το </w:t>
      </w:r>
      <w:r>
        <w:rPr>
          <w:rFonts w:eastAsia="Times New Roman"/>
          <w:szCs w:val="24"/>
        </w:rPr>
        <w:t xml:space="preserve">όγδοο </w:t>
      </w:r>
      <w:r>
        <w:rPr>
          <w:rFonts w:eastAsia="Times New Roman"/>
          <w:szCs w:val="24"/>
        </w:rPr>
        <w:t xml:space="preserve">εδάφιο. Διορθώνεται στο ορθό ότι διαγράφεται το </w:t>
      </w:r>
      <w:r>
        <w:rPr>
          <w:rFonts w:eastAsia="Times New Roman"/>
          <w:szCs w:val="24"/>
        </w:rPr>
        <w:t xml:space="preserve">ένατο </w:t>
      </w:r>
      <w:r>
        <w:rPr>
          <w:rFonts w:eastAsia="Times New Roman"/>
          <w:szCs w:val="24"/>
        </w:rPr>
        <w:t xml:space="preserve">εδάφιο, ενώ το </w:t>
      </w:r>
      <w:r>
        <w:rPr>
          <w:rFonts w:eastAsia="Times New Roman"/>
          <w:szCs w:val="24"/>
        </w:rPr>
        <w:t xml:space="preserve">όγδοο </w:t>
      </w:r>
      <w:r>
        <w:rPr>
          <w:rFonts w:eastAsia="Times New Roman"/>
          <w:szCs w:val="24"/>
        </w:rPr>
        <w:t>εδάφιο παραμένει.</w:t>
      </w:r>
    </w:p>
    <w:p w14:paraId="50A7BC43" w14:textId="77777777" w:rsidR="007C6747" w:rsidRDefault="00E91359">
      <w:pPr>
        <w:spacing w:after="0" w:line="600" w:lineRule="auto"/>
        <w:ind w:firstLine="720"/>
        <w:jc w:val="both"/>
        <w:rPr>
          <w:rFonts w:eastAsia="Times New Roman"/>
          <w:szCs w:val="24"/>
        </w:rPr>
      </w:pPr>
      <w:r>
        <w:rPr>
          <w:rFonts w:eastAsia="Times New Roman"/>
          <w:szCs w:val="24"/>
        </w:rPr>
        <w:t>Δεν θα απαντήσω τώρα στο ερώτημα της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Θα απαντήσω μετά.</w:t>
      </w:r>
    </w:p>
    <w:p w14:paraId="50A7BC44" w14:textId="77777777" w:rsidR="007C6747" w:rsidRDefault="00E91359">
      <w:pPr>
        <w:spacing w:after="0" w:line="600" w:lineRule="auto"/>
        <w:ind w:firstLine="720"/>
        <w:jc w:val="both"/>
        <w:rPr>
          <w:rFonts w:eastAsia="Times New Roman"/>
          <w:szCs w:val="24"/>
        </w:rPr>
      </w:pPr>
      <w:r w:rsidRPr="001E0044">
        <w:rPr>
          <w:rFonts w:eastAsia="Times New Roman"/>
          <w:b/>
          <w:szCs w:val="24"/>
        </w:rPr>
        <w:t>ΠΡΟΕΔΡΕΥΩΝ (Αναστάσιος Κουράκης):</w:t>
      </w:r>
      <w:r>
        <w:rPr>
          <w:rFonts w:eastAsia="Times New Roman"/>
          <w:szCs w:val="24"/>
        </w:rPr>
        <w:t xml:space="preserve"> Ευχαριστούμε τον κύριο Υπουργό.</w:t>
      </w:r>
    </w:p>
    <w:p w14:paraId="50A7BC45" w14:textId="77777777" w:rsidR="007C6747" w:rsidRDefault="00E91359">
      <w:pPr>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w:t>
      </w:r>
      <w:r>
        <w:rPr>
          <w:rFonts w:eastAsia="Times New Roman"/>
          <w:szCs w:val="24"/>
        </w:rPr>
        <w:t>τής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Δημήτριος Κωνσταντόπουλος.</w:t>
      </w:r>
    </w:p>
    <w:p w14:paraId="50A7BC46" w14:textId="77777777" w:rsidR="007C6747" w:rsidRDefault="00E91359">
      <w:pPr>
        <w:spacing w:after="0" w:line="600" w:lineRule="auto"/>
        <w:ind w:firstLine="720"/>
        <w:jc w:val="both"/>
        <w:rPr>
          <w:rFonts w:eastAsia="Times New Roman"/>
          <w:szCs w:val="24"/>
        </w:rPr>
      </w:pPr>
      <w:r w:rsidRPr="001E0044">
        <w:rPr>
          <w:rFonts w:eastAsia="Times New Roman"/>
          <w:b/>
          <w:szCs w:val="24"/>
        </w:rPr>
        <w:t xml:space="preserve">ΔΗΜΗΤΡΙΟΣ ΚΩΝΣΤΑΝΤΟΠΟΥΛΟΣ: </w:t>
      </w:r>
      <w:r>
        <w:rPr>
          <w:rFonts w:eastAsia="Times New Roman"/>
          <w:szCs w:val="24"/>
        </w:rPr>
        <w:t>Κύριε Πρόεδρε, κύριοι Υπουργοί, κυρίες και κύριοι συνάδελφοι, με τη συζήτηση του σχεδίου νόμου αποτυπώθηκαν δύο απόψεις, της Κυβέρνησης για τον κρατισμ</w:t>
      </w:r>
      <w:r>
        <w:rPr>
          <w:rFonts w:eastAsia="Times New Roman"/>
          <w:szCs w:val="24"/>
        </w:rPr>
        <w:t>ό και τον έλεγχο των ΑΕΙ και η δική μας για ένα δημόσιο, απελευθερωμένο, ανταγωνιστικό, διοικητικά αυτοτελές και οικονομικά αυτοδύναμο πανεπιστήμιο με αξιολόγηση, διαφάνεια και λογοδοσία.</w:t>
      </w:r>
    </w:p>
    <w:p w14:paraId="50A7BC47" w14:textId="77777777" w:rsidR="007C6747" w:rsidRDefault="00E91359">
      <w:pPr>
        <w:spacing w:after="0" w:line="600" w:lineRule="auto"/>
        <w:ind w:firstLine="720"/>
        <w:jc w:val="both"/>
        <w:rPr>
          <w:rFonts w:eastAsia="Times New Roman"/>
          <w:szCs w:val="24"/>
        </w:rPr>
      </w:pPr>
      <w:r>
        <w:rPr>
          <w:rFonts w:eastAsia="Times New Roman"/>
          <w:szCs w:val="24"/>
        </w:rPr>
        <w:t>Είμαι βέβαιος, κύριε Υπουργέ, ότι γνωρίζετε τη λαϊκή ρήση ότι και οι</w:t>
      </w:r>
      <w:r>
        <w:rPr>
          <w:rFonts w:eastAsia="Times New Roman"/>
          <w:szCs w:val="24"/>
        </w:rPr>
        <w:t xml:space="preserve"> τοίχοι έχουν αυτιά. Αυτό που ζήσαμε, όμως, με τη συζήτηση του νομοσχεδίου ήταν ότι απευθυνόμασταν σε αυτιά που έχουν τοίχους.</w:t>
      </w:r>
    </w:p>
    <w:p w14:paraId="50A7BC48" w14:textId="77777777" w:rsidR="007C6747" w:rsidRDefault="00E91359">
      <w:pPr>
        <w:spacing w:after="0" w:line="600" w:lineRule="auto"/>
        <w:ind w:firstLine="720"/>
        <w:jc w:val="both"/>
        <w:rPr>
          <w:rFonts w:eastAsia="Times New Roman"/>
          <w:szCs w:val="24"/>
        </w:rPr>
      </w:pPr>
      <w:r>
        <w:rPr>
          <w:rFonts w:eastAsia="Times New Roman"/>
          <w:szCs w:val="24"/>
        </w:rPr>
        <w:t>Δεν μπορεί να δικαιολογηθεί διαφορετικά η εμμονή και η επιμονή σας, κύριε Υπουργέ, να μη γίνουν αποδεκτές οι προτάσεις μας για το</w:t>
      </w:r>
      <w:r>
        <w:rPr>
          <w:rFonts w:eastAsia="Times New Roman"/>
          <w:szCs w:val="24"/>
        </w:rPr>
        <w:t xml:space="preserve"> άσυλο, τα μεταπτυχιακά, τη συμμετοχή των φοιτητών, τα δικαιώματα των πτυχιούχων των ΤΕΙ, προτάσεις που έγιναν αποδεκτές απ’ όλους τους φορείς.</w:t>
      </w:r>
    </w:p>
    <w:p w14:paraId="50A7BC4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Διατυπώθηκαν ενστάσεις και θέλω να αναφερθώ ενδεικτικά στις διαπιστώσεις της Επιστημονικής Επιτροπής της Βουλής </w:t>
      </w:r>
      <w:r>
        <w:rPr>
          <w:rFonts w:eastAsia="Times New Roman" w:cs="Times New Roman"/>
          <w:szCs w:val="24"/>
        </w:rPr>
        <w:t xml:space="preserve">και στις θέσεις της </w:t>
      </w:r>
      <w:r w:rsidRPr="00B82580">
        <w:rPr>
          <w:rFonts w:eastAsia="Times New Roman" w:cs="Times New Roman"/>
          <w:szCs w:val="24"/>
        </w:rPr>
        <w:t>ΑΔΙΠ</w:t>
      </w:r>
      <w:r>
        <w:rPr>
          <w:rFonts w:eastAsia="Times New Roman" w:cs="Times New Roman"/>
          <w:szCs w:val="24"/>
        </w:rPr>
        <w:t xml:space="preserve">. </w:t>
      </w:r>
    </w:p>
    <w:p w14:paraId="50A7BC4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καταθέτει η Επιστημονική Επιτροπή της Βουλής την έκθεσή της. Τρεις παρατηρήσεις: </w:t>
      </w:r>
    </w:p>
    <w:p w14:paraId="50A7BC4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Πρώτον, για το άσυλο, με την προτεινόμενη ρύθμιση του άρθρου 3 η αυτεπάγγελτη επέμβαση της δημόσιας δύναμης σε χώρους των ΑΕΙ </w:t>
      </w:r>
      <w:r>
        <w:rPr>
          <w:rFonts w:eastAsia="Times New Roman" w:cs="Times New Roman"/>
          <w:szCs w:val="24"/>
        </w:rPr>
        <w:t xml:space="preserve">επιτρέπεται μόνο σε περιπτώσεις κακουργημάτων και εγκλημάτων κατά της ζωής. Άρα η Επιστημονική Επιτροπή </w:t>
      </w:r>
      <w:r>
        <w:rPr>
          <w:rFonts w:eastAsia="Times New Roman" w:cs="Times New Roman"/>
          <w:szCs w:val="24"/>
        </w:rPr>
        <w:t xml:space="preserve">της Βουλής </w:t>
      </w:r>
      <w:r>
        <w:rPr>
          <w:rFonts w:eastAsia="Times New Roman" w:cs="Times New Roman"/>
          <w:szCs w:val="24"/>
        </w:rPr>
        <w:t>διατυπώνει προβληματισμούς, κύριε Υπουργέ, σχετικά με την προστασία κατά άλλων εγκλημάτων, ιδίως αυτόφωρων. Και σημειώνει ότι η διάκριση μετα</w:t>
      </w:r>
      <w:r>
        <w:rPr>
          <w:rFonts w:eastAsia="Times New Roman" w:cs="Times New Roman"/>
          <w:szCs w:val="24"/>
        </w:rPr>
        <w:t xml:space="preserve">ξύ εγκλημάτων κατά της ζωής και εγκλημάτων κατά της σωματικής ακεραιότητας είναι ενίοτε δυσχερώς </w:t>
      </w:r>
      <w:proofErr w:type="spellStart"/>
      <w:r>
        <w:rPr>
          <w:rFonts w:eastAsia="Times New Roman" w:cs="Times New Roman"/>
          <w:szCs w:val="24"/>
        </w:rPr>
        <w:t>διαγνώσιμη</w:t>
      </w:r>
      <w:proofErr w:type="spellEnd"/>
      <w:r>
        <w:rPr>
          <w:rFonts w:eastAsia="Times New Roman" w:cs="Times New Roman"/>
          <w:szCs w:val="24"/>
        </w:rPr>
        <w:t xml:space="preserve"> κατά τον χρόνο τέλεσής τους. </w:t>
      </w:r>
    </w:p>
    <w:p w14:paraId="50A7BC4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εδώ προκύπτουν ερωτήματα, κύριε Υπουργέ. Πρώτον, ποιος θα κρίνει το αδίκημα και πότε; Δεύτερον, εάν πρέπει να επέμ</w:t>
      </w:r>
      <w:r>
        <w:rPr>
          <w:rFonts w:eastAsia="Times New Roman" w:cs="Times New Roman"/>
          <w:szCs w:val="24"/>
        </w:rPr>
        <w:t xml:space="preserve">βουν οι αρχές, ποιος θα τις καλέσει; Φυσικά εδώ σύμφωνα με το νομοσχέδιο θα περιμένουμε αν και πότε θα συνεδριάσει το </w:t>
      </w:r>
      <w:r>
        <w:rPr>
          <w:rFonts w:eastAsia="Times New Roman" w:cs="Times New Roman"/>
          <w:szCs w:val="24"/>
        </w:rPr>
        <w:t>π</w:t>
      </w:r>
      <w:r>
        <w:rPr>
          <w:rFonts w:eastAsia="Times New Roman" w:cs="Times New Roman"/>
          <w:szCs w:val="24"/>
        </w:rPr>
        <w:t xml:space="preserve">ρυτανικό </w:t>
      </w:r>
      <w:r>
        <w:rPr>
          <w:rFonts w:eastAsia="Times New Roman" w:cs="Times New Roman"/>
          <w:szCs w:val="24"/>
        </w:rPr>
        <w:t>σ</w:t>
      </w:r>
      <w:r>
        <w:rPr>
          <w:rFonts w:eastAsia="Times New Roman" w:cs="Times New Roman"/>
          <w:szCs w:val="24"/>
        </w:rPr>
        <w:t>υμβούλιο και βέβαια, αφότου έχει ολοκληρωθεί το αδίκημα, δηλαδή ποτέ. Τέλος, κύριε Υπουργέ, δεν απαντάτε γιατί δεν συμπεριλαμβά</w:t>
      </w:r>
      <w:r>
        <w:rPr>
          <w:rFonts w:eastAsia="Times New Roman" w:cs="Times New Roman"/>
          <w:szCs w:val="24"/>
        </w:rPr>
        <w:t xml:space="preserve">νετε το πλημμέλημα. </w:t>
      </w:r>
    </w:p>
    <w:p w14:paraId="50A7BC4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Συμμετοχή μελών ΔΕΠ σε όργανα διοίκησης. Η </w:t>
      </w:r>
      <w:r>
        <w:rPr>
          <w:rFonts w:eastAsia="Times New Roman" w:cs="Times New Roman"/>
          <w:szCs w:val="24"/>
        </w:rPr>
        <w:t>Ε</w:t>
      </w:r>
      <w:r>
        <w:rPr>
          <w:rFonts w:eastAsia="Times New Roman" w:cs="Times New Roman"/>
          <w:szCs w:val="24"/>
        </w:rPr>
        <w:t xml:space="preserve">πιστημονική Επιτροπή </w:t>
      </w:r>
      <w:r>
        <w:rPr>
          <w:rFonts w:eastAsia="Times New Roman" w:cs="Times New Roman"/>
          <w:szCs w:val="24"/>
        </w:rPr>
        <w:t xml:space="preserve">της Βουλής </w:t>
      </w:r>
      <w:r>
        <w:rPr>
          <w:rFonts w:eastAsia="Times New Roman" w:cs="Times New Roman"/>
          <w:szCs w:val="24"/>
        </w:rPr>
        <w:t xml:space="preserve">διατυπώνει τον προβληματισμό εάν είναι επιτρεπτή κατά το Σύνταγμα η μειοψηφική συμμετοχή των μελών ΔΕΠ σε όργανα όπως η </w:t>
      </w:r>
      <w:r>
        <w:rPr>
          <w:rFonts w:eastAsia="Times New Roman" w:cs="Times New Roman"/>
          <w:szCs w:val="24"/>
        </w:rPr>
        <w:t>κ</w:t>
      </w:r>
      <w:r>
        <w:rPr>
          <w:rFonts w:eastAsia="Times New Roman" w:cs="Times New Roman"/>
          <w:szCs w:val="24"/>
        </w:rPr>
        <w:t xml:space="preserve">οσμητεία </w:t>
      </w:r>
      <w:r>
        <w:rPr>
          <w:rFonts w:eastAsia="Times New Roman" w:cs="Times New Roman"/>
          <w:szCs w:val="24"/>
        </w:rPr>
        <w:t>σ</w:t>
      </w:r>
      <w:r>
        <w:rPr>
          <w:rFonts w:eastAsia="Times New Roman" w:cs="Times New Roman"/>
          <w:szCs w:val="24"/>
        </w:rPr>
        <w:t>χολής με</w:t>
      </w:r>
      <w:r>
        <w:rPr>
          <w:rFonts w:eastAsia="Times New Roman" w:cs="Times New Roman"/>
          <w:szCs w:val="24"/>
        </w:rPr>
        <w:t xml:space="preserve"> ένα μόνο τμήμα καθώς και εάν πρέπει η συμμετοχή των φοιτητών να συναρτάται με τον χαρακτήρα των εκάστοτε ασκούμενων αρμοδιοτήτων. Αυτό κύριε Υπουργέ έρχεται σε αντίθεση με όσα προβλέπονται από το νομοσχέδιο. Εδώ περιμένω την απάντησή σας. </w:t>
      </w:r>
    </w:p>
    <w:p w14:paraId="50A7BC4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Τρίτον, όσον αφ</w:t>
      </w:r>
      <w:r>
        <w:rPr>
          <w:rFonts w:eastAsia="Times New Roman" w:cs="Times New Roman"/>
          <w:szCs w:val="24"/>
        </w:rPr>
        <w:t>ορά τα Ακαδημαϊκά Συμβούλια Ανώτατης Εκπαίδευσης και Έρευνας, κύριε Υπουργέ, οι καθηγητές των ΑΕΙ μπορούν να είναι πλήρους απασχόλησης ή μερικής απασχόλησης σύμφωνα με το άρθρο 23 του ν.2009/2011. Χρήζει επομένως διευκρίνησης εάν οι καθηγητές μέλη των ΑΣΑΕ</w:t>
      </w:r>
      <w:r>
        <w:rPr>
          <w:rFonts w:eastAsia="Times New Roman" w:cs="Times New Roman"/>
          <w:szCs w:val="24"/>
        </w:rPr>
        <w:t xml:space="preserve">Ε θα πρέπει να είναι πλήρους ή αποκλειστικής απασχόλησης ή όχι. Ποια είναι εδώ η απάντησή σας; </w:t>
      </w:r>
    </w:p>
    <w:p w14:paraId="50A7BC4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Υπουργέ, να σας θυμίσω το πρόγραμμα «Γυρίζουμε Ελλάδα» που εξαγγέλθηκε πέρ</w:t>
      </w:r>
      <w:r>
        <w:rPr>
          <w:rFonts w:eastAsia="Times New Roman" w:cs="Times New Roman"/>
          <w:szCs w:val="24"/>
        </w:rPr>
        <w:t>υ</w:t>
      </w:r>
      <w:r>
        <w:rPr>
          <w:rFonts w:eastAsia="Times New Roman" w:cs="Times New Roman"/>
          <w:szCs w:val="24"/>
        </w:rPr>
        <w:t>σι τον Σεπτέμβριο στη ΔΕΘ από τον Πρωθυπουργό. Τότε είχε τονίσει ο Πρωθυπουργός</w:t>
      </w:r>
      <w:r>
        <w:rPr>
          <w:rFonts w:eastAsia="Times New Roman" w:cs="Times New Roman"/>
          <w:szCs w:val="24"/>
        </w:rPr>
        <w:t xml:space="preserve"> ότι το πρόγραμμα έχει στόχο να δώσει κίνητρα επιστροφής στους ανθρώπους της νέας γενιάς που έφυγαν στο εξωτερικό, σε χιλιάδες νέους επιστήμονες που βρίσκονται στο εξωτερικό. Το πρόγραμμα αυτό, κύριε Υπουργέ, έχει πεταχτεί στις καλένδες. Τα συμπεράσματα δι</w:t>
      </w:r>
      <w:r>
        <w:rPr>
          <w:rFonts w:eastAsia="Times New Roman" w:cs="Times New Roman"/>
          <w:szCs w:val="24"/>
        </w:rPr>
        <w:t xml:space="preserve">κά σας. </w:t>
      </w:r>
    </w:p>
    <w:p w14:paraId="50A7BC5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στην ΑΔΙΠ. Η τοποθέτηση της </w:t>
      </w:r>
      <w:r>
        <w:rPr>
          <w:rFonts w:eastAsia="Times New Roman" w:cs="Times New Roman"/>
          <w:szCs w:val="24"/>
        </w:rPr>
        <w:t>π</w:t>
      </w:r>
      <w:r>
        <w:rPr>
          <w:rFonts w:eastAsia="Times New Roman" w:cs="Times New Roman"/>
          <w:szCs w:val="24"/>
        </w:rPr>
        <w:t xml:space="preserve">ροέδρου της ΑΔΙΠ επιβεβαιώνει όλες τις μέχρι τώρα ενστάσεις και διαφωνίες μας. Το άρθρο 44 ορίζει ένα ιδιότυπο σύστημα αξιολόγησης από την </w:t>
      </w:r>
      <w:r>
        <w:rPr>
          <w:rFonts w:eastAsia="Times New Roman" w:cs="Times New Roman"/>
          <w:szCs w:val="24"/>
        </w:rPr>
        <w:t>ε</w:t>
      </w:r>
      <w:r>
        <w:rPr>
          <w:rFonts w:eastAsia="Times New Roman" w:cs="Times New Roman"/>
          <w:szCs w:val="24"/>
        </w:rPr>
        <w:t xml:space="preserve">πιστημονική </w:t>
      </w:r>
      <w:r>
        <w:rPr>
          <w:rFonts w:eastAsia="Times New Roman" w:cs="Times New Roman"/>
          <w:szCs w:val="24"/>
        </w:rPr>
        <w:t>σ</w:t>
      </w:r>
      <w:r>
        <w:rPr>
          <w:rFonts w:eastAsia="Times New Roman" w:cs="Times New Roman"/>
          <w:szCs w:val="24"/>
        </w:rPr>
        <w:t xml:space="preserve">υμβουλευτική </w:t>
      </w:r>
      <w:r>
        <w:rPr>
          <w:rFonts w:eastAsia="Times New Roman" w:cs="Times New Roman"/>
          <w:szCs w:val="24"/>
        </w:rPr>
        <w:t>ε</w:t>
      </w:r>
      <w:r>
        <w:rPr>
          <w:rFonts w:eastAsia="Times New Roman" w:cs="Times New Roman"/>
          <w:szCs w:val="24"/>
        </w:rPr>
        <w:t xml:space="preserve">πιτροπή, η οποία από τον τρόπο </w:t>
      </w:r>
      <w:r>
        <w:rPr>
          <w:rFonts w:eastAsia="Times New Roman" w:cs="Times New Roman"/>
          <w:szCs w:val="24"/>
        </w:rPr>
        <w:t>συγκρότησης λειτουργίας και αποτελέσματος προκύπτει ότι δεν συγκεντρώνει τα χαρακτηριστικά και τη φιλοσοφία του πλαισίου διασφάλισης ποιότητας. Το ερώτημα που τίθεται εδώ, κύριε Υπουργέ, είναι για ποι</w:t>
      </w:r>
      <w:r>
        <w:rPr>
          <w:rFonts w:eastAsia="Times New Roman" w:cs="Times New Roman"/>
          <w:szCs w:val="24"/>
        </w:rPr>
        <w:t>ο</w:t>
      </w:r>
      <w:r>
        <w:rPr>
          <w:rFonts w:eastAsia="Times New Roman" w:cs="Times New Roman"/>
          <w:szCs w:val="24"/>
        </w:rPr>
        <w:t xml:space="preserve">ν λόγο δημιουργείται ένας νέος θεσμός αξιολόγησης; </w:t>
      </w:r>
    </w:p>
    <w:p w14:paraId="50A7BC5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Έρχ</w:t>
      </w:r>
      <w:r>
        <w:rPr>
          <w:rFonts w:eastAsia="Times New Roman" w:cs="Times New Roman"/>
          <w:szCs w:val="24"/>
        </w:rPr>
        <w:t xml:space="preserve">ομαι στα διετή τμήματα με τα οποία συμφωνώ. Κύριε Υπουργέ, τα διετή προγράμματα επαγγελματικής κατάρτισης για τους απόφοιτους των ΕΠΑΛ σας είπαμε και στην </w:t>
      </w:r>
      <w:r>
        <w:rPr>
          <w:rFonts w:eastAsia="Times New Roman" w:cs="Times New Roman"/>
          <w:szCs w:val="24"/>
        </w:rPr>
        <w:t>ε</w:t>
      </w:r>
      <w:r>
        <w:rPr>
          <w:rFonts w:eastAsia="Times New Roman" w:cs="Times New Roman"/>
          <w:szCs w:val="24"/>
        </w:rPr>
        <w:t>πιτροπή ότι είναι σε θετική κατεύθυνση. Έτσι, στους απόφοιτους των ΕΠΑΛ θα δίνονται επαγγελματικά πρ</w:t>
      </w:r>
      <w:r>
        <w:rPr>
          <w:rFonts w:eastAsia="Times New Roman" w:cs="Times New Roman"/>
          <w:szCs w:val="24"/>
        </w:rPr>
        <w:t xml:space="preserve">οσόντα και πιστοποίηση που μέχρι σήμερα δεν είχαν. </w:t>
      </w:r>
    </w:p>
    <w:p w14:paraId="50A7BC5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συμμετοχή των φοιτητών, στηρίζουμε το δικαίωμα συμμετοχής των φοιτητών για έκφραση γνώμης εντός των πανεπιστημίων. Δεν διαφωνούμε στο να ψηφίζουν και για θέματα που τους αφορούν, όπως είναι </w:t>
      </w:r>
      <w:r>
        <w:rPr>
          <w:rFonts w:eastAsia="Times New Roman" w:cs="Times New Roman"/>
          <w:szCs w:val="24"/>
        </w:rPr>
        <w:t>η φοιτητική μέριμνα. Δεν μπορούν, όμως, οι φοιτητές, κύριε Υπουργέ, να συνδιοικούν.</w:t>
      </w:r>
    </w:p>
    <w:p w14:paraId="50A7BC5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Σε σχέση με τους πρυτάνεις και τους αντιπρυτάνεις, η θέση μας είναι ότι πρέπει να αναδεικνύονται από κοινό ψηφοδέλτιο με συμμετοχή στη ψηφοφορία μόνο των μελών ΔΕΠ που έχου</w:t>
      </w:r>
      <w:r>
        <w:rPr>
          <w:rFonts w:eastAsia="Times New Roman" w:cs="Times New Roman"/>
          <w:szCs w:val="24"/>
        </w:rPr>
        <w:t xml:space="preserve">ν άλλωστε το δικαίωμα του εκλέγειν και του </w:t>
      </w:r>
      <w:proofErr w:type="spellStart"/>
      <w:r>
        <w:rPr>
          <w:rFonts w:eastAsia="Times New Roman" w:cs="Times New Roman"/>
          <w:szCs w:val="24"/>
        </w:rPr>
        <w:t>εκλέγεσθαι</w:t>
      </w:r>
      <w:proofErr w:type="spellEnd"/>
      <w:r>
        <w:rPr>
          <w:rFonts w:eastAsia="Times New Roman" w:cs="Times New Roman"/>
          <w:szCs w:val="24"/>
        </w:rPr>
        <w:t>.</w:t>
      </w:r>
    </w:p>
    <w:p w14:paraId="50A7BC5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32 για τα μεταπτυχιακά, η θέση μας κύριε Υπουργέ είναι ξεκάθαρη: ισότιμη πρόσβαση όλων στα μεταπτυχιακά και ιδιαίτερα στους οικονομικά ασθενέστερους. Δηλαδή, όπως είπαμε και στην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 θέλουμε τους άριστους και όχι τους οικονομικά εύρωστους. Μάλιστα, είπαμε «ναι» σε ποσόστωση των δωρεάν μεταπτυχιακών και υποτροφίες για τους οικονομικά ασθενέστερους όπως είπα. </w:t>
      </w:r>
    </w:p>
    <w:p w14:paraId="50A7BC5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Τα μεταπτυχιακά με τα δίδακτρά τους δεν μπορεί να είναι ο τροφοδότης λ</w:t>
      </w:r>
      <w:r>
        <w:rPr>
          <w:rFonts w:eastAsia="Times New Roman" w:cs="Times New Roman"/>
          <w:szCs w:val="24"/>
        </w:rPr>
        <w:t xml:space="preserve">ογαριασμός των πανεπιστημίων. Όμως, η έγκριση, η κοστολόγηση, η αξιολόγηση και η πιστοποίηση των μεταπτυχιακών να είναι αποκλειστική αρμοδιότητα της ΑΔΙΠ. Δεν μπορεί να αποφασίζει ο Υπουργός και η </w:t>
      </w:r>
      <w:r>
        <w:rPr>
          <w:rFonts w:eastAsia="Times New Roman" w:cs="Times New Roman"/>
          <w:szCs w:val="24"/>
        </w:rPr>
        <w:t>ε</w:t>
      </w:r>
      <w:r>
        <w:rPr>
          <w:rFonts w:eastAsia="Times New Roman" w:cs="Times New Roman"/>
          <w:szCs w:val="24"/>
        </w:rPr>
        <w:t>πιτροπή που αυτός ορίζει. Δηλαδή, εδώ λέμε «όχι στον κρατι</w:t>
      </w:r>
      <w:r>
        <w:rPr>
          <w:rFonts w:eastAsia="Times New Roman" w:cs="Times New Roman"/>
          <w:szCs w:val="24"/>
        </w:rPr>
        <w:t xml:space="preserve">σμό». Αυτά είναι θέματα της ΑΔΙΠ. </w:t>
      </w:r>
    </w:p>
    <w:p w14:paraId="50A7BC5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Άλλωστε μην ξεχνάτε, αγαπητοί συνάδελφοι, ότι την τελευταία υπογραφή την έχει ο Υπουργός. </w:t>
      </w:r>
    </w:p>
    <w:p w14:paraId="50A7BC5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Άρθρο 46. Θεσπίζεται το πέμπτο έτος ως μάστερ για τις σχολές πενταετούς φοίτησης. Ταυτόχρονα όμως στερείτε εν τοις </w:t>
      </w:r>
      <w:proofErr w:type="spellStart"/>
      <w:r>
        <w:rPr>
          <w:rFonts w:eastAsia="Times New Roman" w:cs="Times New Roman"/>
          <w:szCs w:val="24"/>
        </w:rPr>
        <w:t>πράγμασι</w:t>
      </w:r>
      <w:proofErr w:type="spellEnd"/>
      <w:r>
        <w:rPr>
          <w:rFonts w:eastAsia="Times New Roman" w:cs="Times New Roman"/>
          <w:szCs w:val="24"/>
        </w:rPr>
        <w:t xml:space="preserve"> από το</w:t>
      </w:r>
      <w:r>
        <w:rPr>
          <w:rFonts w:eastAsia="Times New Roman" w:cs="Times New Roman"/>
          <w:szCs w:val="24"/>
        </w:rPr>
        <w:t xml:space="preserve">υς πτυχιούχους τη δυνατότητα να χρησιμοποιούν ως μάστερ στη μισθολογική τους εξέλιξη. Το επιβεβαιώνουν άλλωστε με ανακοινώσεις τους οι ίδιες οι πολυτεχνικές σχολές. </w:t>
      </w:r>
    </w:p>
    <w:p w14:paraId="50A7BC5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ΕΛΚΕ. Το πλαίσιο είναι στενά γραφειοκρατικό. Κα</w:t>
      </w:r>
      <w:r>
        <w:rPr>
          <w:rFonts w:eastAsia="Times New Roman" w:cs="Times New Roman"/>
          <w:szCs w:val="24"/>
        </w:rPr>
        <w:t>μ</w:t>
      </w:r>
      <w:r>
        <w:rPr>
          <w:rFonts w:eastAsia="Times New Roman" w:cs="Times New Roman"/>
          <w:szCs w:val="24"/>
        </w:rPr>
        <w:t xml:space="preserve">μία ευελιξία. Τονίστηκε ιδιαίτερα και από </w:t>
      </w:r>
      <w:r>
        <w:rPr>
          <w:rFonts w:eastAsia="Times New Roman" w:cs="Times New Roman"/>
          <w:szCs w:val="24"/>
        </w:rPr>
        <w:t xml:space="preserve">τους φορείς. Δεν θα μπορούν να λειτουργήσουν επ’ </w:t>
      </w:r>
      <w:proofErr w:type="spellStart"/>
      <w:r>
        <w:rPr>
          <w:rFonts w:eastAsia="Times New Roman" w:cs="Times New Roman"/>
          <w:szCs w:val="24"/>
        </w:rPr>
        <w:t>ωφελεία</w:t>
      </w:r>
      <w:proofErr w:type="spellEnd"/>
      <w:r>
        <w:rPr>
          <w:rFonts w:eastAsia="Times New Roman" w:cs="Times New Roman"/>
          <w:szCs w:val="24"/>
        </w:rPr>
        <w:t xml:space="preserve"> της έρευνας, όπως είπατε.</w:t>
      </w:r>
    </w:p>
    <w:p w14:paraId="50A7BC5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Θέματα πρωτοβάθμιας και δευτεροβάθμιας από το άρθρο 70 και εφεξής του νομοσχεδίου. Έχουμε ρυθμίσεις</w:t>
      </w:r>
      <w:r w:rsidRPr="00B4535C">
        <w:rPr>
          <w:rFonts w:eastAsia="Times New Roman" w:cs="Times New Roman"/>
          <w:szCs w:val="24"/>
        </w:rPr>
        <w:t>,</w:t>
      </w:r>
      <w:r>
        <w:rPr>
          <w:rFonts w:eastAsia="Times New Roman" w:cs="Times New Roman"/>
          <w:szCs w:val="24"/>
        </w:rPr>
        <w:t xml:space="preserve"> όπως είπα στην επιτροπή και χθες στην Ολομέλεια</w:t>
      </w:r>
      <w:r w:rsidRPr="00B4535C">
        <w:rPr>
          <w:rFonts w:eastAsia="Times New Roman" w:cs="Times New Roman"/>
          <w:szCs w:val="24"/>
        </w:rPr>
        <w:t>,</w:t>
      </w:r>
      <w:r>
        <w:rPr>
          <w:rFonts w:eastAsia="Times New Roman" w:cs="Times New Roman"/>
          <w:szCs w:val="24"/>
        </w:rPr>
        <w:t xml:space="preserve"> που δεν </w:t>
      </w:r>
      <w:proofErr w:type="spellStart"/>
      <w:r>
        <w:rPr>
          <w:rFonts w:eastAsia="Times New Roman" w:cs="Times New Roman"/>
          <w:szCs w:val="24"/>
        </w:rPr>
        <w:t>τέθησαν</w:t>
      </w:r>
      <w:proofErr w:type="spellEnd"/>
      <w:r>
        <w:rPr>
          <w:rFonts w:eastAsia="Times New Roman" w:cs="Times New Roman"/>
          <w:szCs w:val="24"/>
        </w:rPr>
        <w:t xml:space="preserve"> ποτέ στ</w:t>
      </w:r>
      <w:r>
        <w:rPr>
          <w:rFonts w:eastAsia="Times New Roman" w:cs="Times New Roman"/>
          <w:szCs w:val="24"/>
        </w:rPr>
        <w:t>ην διαβούλευση, αν και υπάρχουν ρυθμίσεις προς την θετική κατεύθυνση. Δεν υπήρξε διάλογος και διαβούλευση</w:t>
      </w:r>
      <w:r>
        <w:rPr>
          <w:rFonts w:eastAsia="Times New Roman" w:cs="Times New Roman"/>
          <w:szCs w:val="24"/>
        </w:rPr>
        <w:t>,</w:t>
      </w:r>
      <w:r>
        <w:rPr>
          <w:rFonts w:eastAsia="Times New Roman" w:cs="Times New Roman"/>
          <w:szCs w:val="24"/>
        </w:rPr>
        <w:t xml:space="preserve"> ώσπου να εκφραστούν οι ενδιαφερόμενοι. Γι’ αυτό και δεν έχετε τη συναίνεσή μας.</w:t>
      </w:r>
    </w:p>
    <w:p w14:paraId="50A7BC5A"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Κύριε Υπουργέ, το νομοσχέδιο δεν δίνει κα</w:t>
      </w:r>
      <w:r>
        <w:rPr>
          <w:rFonts w:eastAsia="Times New Roman" w:cs="Times New Roman"/>
          <w:szCs w:val="24"/>
        </w:rPr>
        <w:t>μ</w:t>
      </w:r>
      <w:r>
        <w:rPr>
          <w:rFonts w:eastAsia="Times New Roman" w:cs="Times New Roman"/>
          <w:szCs w:val="24"/>
        </w:rPr>
        <w:t>μία προοπτική διεθνοποίησης</w:t>
      </w:r>
      <w:r>
        <w:rPr>
          <w:rFonts w:eastAsia="Times New Roman" w:cs="Times New Roman"/>
          <w:szCs w:val="24"/>
        </w:rPr>
        <w:t xml:space="preserve"> των ΑΕΙ. Αντί να σχεδιάζετε μια τριτοβάθμια εκπαίδευση με βάση το μέλλον μιλάμε για το χθες αγνοώντας τις σύγχρονες απαιτήσεις και τις καινοτόμες προτάσεις όπως δημιουργία εθνικής ακαδημίας επιστημών και τεχνών</w:t>
      </w:r>
      <w:r>
        <w:rPr>
          <w:rFonts w:eastAsia="Times New Roman" w:cs="Times New Roman"/>
          <w:szCs w:val="24"/>
        </w:rPr>
        <w:t>,</w:t>
      </w:r>
      <w:r>
        <w:rPr>
          <w:rFonts w:eastAsia="Times New Roman" w:cs="Times New Roman"/>
          <w:szCs w:val="24"/>
        </w:rPr>
        <w:t xml:space="preserve"> που θα έδινε κίνητρο στους νέους επιστήμονε</w:t>
      </w:r>
      <w:r>
        <w:rPr>
          <w:rFonts w:eastAsia="Times New Roman" w:cs="Times New Roman"/>
          <w:szCs w:val="24"/>
        </w:rPr>
        <w:t>ς να επιστρέψουν στην πατρίδα. Θα έδινε μια νέα προοπτική στη χώρα. Λείπουν τέτοιες προτάσεις από την ατζέντα σας.</w:t>
      </w:r>
    </w:p>
    <w:p w14:paraId="50A7BC5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κατέθεσα μια τροπολογία που αφορά την </w:t>
      </w:r>
      <w:r w:rsidRPr="00762619">
        <w:rPr>
          <w:rFonts w:eastAsia="Times New Roman" w:cs="Times New Roman"/>
          <w:szCs w:val="24"/>
        </w:rPr>
        <w:t>ΕΤΕΜ</w:t>
      </w:r>
      <w:r>
        <w:rPr>
          <w:rFonts w:eastAsia="Times New Roman" w:cs="Times New Roman"/>
          <w:szCs w:val="24"/>
        </w:rPr>
        <w:t>. Οι πτυχιούχοι μηχανικοί των τμημάτων των ΤΕΙ προκειμένου να ασκήσουν τις επαγγελμα</w:t>
      </w:r>
      <w:r>
        <w:rPr>
          <w:rFonts w:eastAsia="Times New Roman" w:cs="Times New Roman"/>
          <w:szCs w:val="24"/>
        </w:rPr>
        <w:t xml:space="preserve">τικές τους δραστηριότητες πρέπει να είναι μέλη της </w:t>
      </w:r>
      <w:r w:rsidRPr="00762619">
        <w:rPr>
          <w:rFonts w:eastAsia="Times New Roman" w:cs="Times New Roman"/>
          <w:szCs w:val="24"/>
        </w:rPr>
        <w:t>ΕΤΕΜ</w:t>
      </w:r>
      <w:r>
        <w:rPr>
          <w:rFonts w:eastAsia="Times New Roman" w:cs="Times New Roman"/>
          <w:szCs w:val="24"/>
        </w:rPr>
        <w:t xml:space="preserve">. Η ρύθμιση αυτή θα αποτελέσει μια βάση για κατοχύρωση των επαγγελματικών δικαιωμάτων των ΤΕΙ και ιδιαίτερα των πτυχιούχων των ΤΕΙ. Σας καλώ έστω και τώρα να κάνετε δεκτή αυτή την τροπολογία μας. </w:t>
      </w:r>
    </w:p>
    <w:p w14:paraId="50A7BC5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Άκου</w:t>
      </w:r>
      <w:r>
        <w:rPr>
          <w:rFonts w:eastAsia="Times New Roman" w:cs="Times New Roman"/>
          <w:szCs w:val="24"/>
        </w:rPr>
        <w:t xml:space="preserve">σα τον κ. </w:t>
      </w:r>
      <w:proofErr w:type="spellStart"/>
      <w:r>
        <w:rPr>
          <w:rFonts w:eastAsia="Times New Roman" w:cs="Times New Roman"/>
          <w:szCs w:val="24"/>
        </w:rPr>
        <w:t>Ξυδάκη</w:t>
      </w:r>
      <w:proofErr w:type="spellEnd"/>
      <w:r>
        <w:rPr>
          <w:rFonts w:eastAsia="Times New Roman" w:cs="Times New Roman"/>
          <w:szCs w:val="24"/>
        </w:rPr>
        <w:t>. Εφόσον απουσιάζει δεν θα ήθελα να επεκταθώ περισσότερα</w:t>
      </w:r>
      <w:r>
        <w:rPr>
          <w:rFonts w:eastAsia="Times New Roman" w:cs="Times New Roman"/>
          <w:szCs w:val="24"/>
        </w:rPr>
        <w:t>,</w:t>
      </w:r>
      <w:r>
        <w:rPr>
          <w:rFonts w:eastAsia="Times New Roman" w:cs="Times New Roman"/>
          <w:szCs w:val="24"/>
        </w:rPr>
        <w:t xml:space="preserve"> αλλά να του θυμίσω ότι το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2011 ο κ. </w:t>
      </w:r>
      <w:proofErr w:type="spellStart"/>
      <w:r>
        <w:rPr>
          <w:rFonts w:eastAsia="Times New Roman" w:cs="Times New Roman"/>
          <w:szCs w:val="24"/>
        </w:rPr>
        <w:t>Ξυδάκης</w:t>
      </w:r>
      <w:proofErr w:type="spellEnd"/>
      <w:r>
        <w:rPr>
          <w:rFonts w:eastAsia="Times New Roman" w:cs="Times New Roman"/>
          <w:szCs w:val="24"/>
        </w:rPr>
        <w:t xml:space="preserve"> και τα άλλα </w:t>
      </w:r>
      <w:proofErr w:type="spellStart"/>
      <w:r>
        <w:rPr>
          <w:rFonts w:eastAsia="Times New Roman" w:cs="Times New Roman"/>
          <w:szCs w:val="24"/>
        </w:rPr>
        <w:t>αντιμνημονιακά</w:t>
      </w:r>
      <w:proofErr w:type="spellEnd"/>
      <w:r>
        <w:rPr>
          <w:rFonts w:eastAsia="Times New Roman" w:cs="Times New Roman"/>
          <w:szCs w:val="24"/>
        </w:rPr>
        <w:t xml:space="preserve"> κόμματα βρίσκονταν στο Σύνταγμα</w:t>
      </w:r>
      <w:r>
        <w:rPr>
          <w:rFonts w:eastAsia="Times New Roman" w:cs="Times New Roman"/>
          <w:szCs w:val="24"/>
        </w:rPr>
        <w:t>, όταν</w:t>
      </w:r>
      <w:r>
        <w:rPr>
          <w:rFonts w:eastAsia="Times New Roman" w:cs="Times New Roman"/>
          <w:szCs w:val="24"/>
        </w:rPr>
        <w:t xml:space="preserve"> το ΠΑΣΟΚ </w:t>
      </w:r>
      <w:r>
        <w:rPr>
          <w:rFonts w:eastAsia="Times New Roman" w:cs="Times New Roman"/>
          <w:szCs w:val="24"/>
        </w:rPr>
        <w:t xml:space="preserve">ήταν </w:t>
      </w:r>
      <w:r>
        <w:rPr>
          <w:rFonts w:eastAsia="Times New Roman" w:cs="Times New Roman"/>
          <w:szCs w:val="24"/>
        </w:rPr>
        <w:t>αυτό που σήκωσε το βάρος να υπάρχει σήμερα χώρα. Τέτ</w:t>
      </w:r>
      <w:r>
        <w:rPr>
          <w:rFonts w:eastAsia="Times New Roman" w:cs="Times New Roman"/>
          <w:szCs w:val="24"/>
        </w:rPr>
        <w:t xml:space="preserve">οιες συμπεριφορές των Βουλευτών της Αντιπολίτευσης «στα τέσσερα», «γερμανοτσολιάδες» από μας δεν υπήρξαν ποτέ. Γι’ αυτό θα έλεγα στον κ. </w:t>
      </w:r>
      <w:proofErr w:type="spellStart"/>
      <w:r>
        <w:rPr>
          <w:rFonts w:eastAsia="Times New Roman" w:cs="Times New Roman"/>
          <w:szCs w:val="24"/>
        </w:rPr>
        <w:t>Ξυδάκη</w:t>
      </w:r>
      <w:proofErr w:type="spellEnd"/>
      <w:r>
        <w:rPr>
          <w:rFonts w:eastAsia="Times New Roman" w:cs="Times New Roman"/>
          <w:szCs w:val="24"/>
        </w:rPr>
        <w:t xml:space="preserve"> «τα λίγα λόγια ζάχαρη και τα καθόλου μέλι». Γι’ αυτό το ΠΑΣΟΚ</w:t>
      </w:r>
      <w:r>
        <w:rPr>
          <w:rFonts w:eastAsia="Times New Roman" w:cs="Times New Roman"/>
          <w:szCs w:val="24"/>
        </w:rPr>
        <w:t>,</w:t>
      </w:r>
      <w:r>
        <w:rPr>
          <w:rFonts w:eastAsia="Times New Roman" w:cs="Times New Roman"/>
          <w:szCs w:val="24"/>
        </w:rPr>
        <w:t xml:space="preserve"> που σήκωσε το βάρος και υπάρχει σήμερα χώρα</w:t>
      </w:r>
      <w:r>
        <w:rPr>
          <w:rFonts w:eastAsia="Times New Roman" w:cs="Times New Roman"/>
          <w:szCs w:val="24"/>
        </w:rPr>
        <w:t>,</w:t>
      </w:r>
      <w:r>
        <w:rPr>
          <w:rFonts w:eastAsia="Times New Roman" w:cs="Times New Roman"/>
          <w:szCs w:val="24"/>
        </w:rPr>
        <w:t xml:space="preserve"> ένα πρέπει: σεβασμός. </w:t>
      </w:r>
    </w:p>
    <w:p w14:paraId="50A7BC5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Να θυμίσω ωστόσο στον κ. </w:t>
      </w:r>
      <w:proofErr w:type="spellStart"/>
      <w:r>
        <w:rPr>
          <w:rFonts w:eastAsia="Times New Roman" w:cs="Times New Roman"/>
          <w:szCs w:val="24"/>
        </w:rPr>
        <w:t>Ξυδάκη</w:t>
      </w:r>
      <w:proofErr w:type="spellEnd"/>
      <w:r>
        <w:rPr>
          <w:rFonts w:eastAsia="Times New Roman" w:cs="Times New Roman"/>
          <w:szCs w:val="24"/>
        </w:rPr>
        <w:t>, στον δρόμο της εθνικής στρατηγικής που χάραξε το ΠΑΣΟΚ και η κυβέρνηση του Γιώργου Παπανδρέου, 2009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2011, ήρθαν και περπάτησαν αρχικά η κυβέρνηση </w:t>
      </w:r>
      <w:proofErr w:type="spellStart"/>
      <w:r>
        <w:rPr>
          <w:rFonts w:eastAsia="Times New Roman" w:cs="Times New Roman"/>
          <w:szCs w:val="24"/>
        </w:rPr>
        <w:t>Παπαδήμου</w:t>
      </w:r>
      <w:proofErr w:type="spellEnd"/>
      <w:r>
        <w:rPr>
          <w:rFonts w:eastAsia="Times New Roman" w:cs="Times New Roman"/>
          <w:szCs w:val="24"/>
        </w:rPr>
        <w:t>, στην συνέχεια η κυβέρνηση Σαμαρά με τα τ</w:t>
      </w:r>
      <w:r>
        <w:rPr>
          <w:rFonts w:eastAsia="Times New Roman" w:cs="Times New Roman"/>
          <w:szCs w:val="24"/>
        </w:rPr>
        <w:t xml:space="preserve">ρία </w:t>
      </w:r>
      <w:proofErr w:type="spellStart"/>
      <w:r>
        <w:rPr>
          <w:rFonts w:eastAsia="Times New Roman" w:cs="Times New Roman"/>
          <w:szCs w:val="24"/>
        </w:rPr>
        <w:t>Ζάππεια</w:t>
      </w:r>
      <w:proofErr w:type="spellEnd"/>
      <w:r>
        <w:rPr>
          <w:rFonts w:eastAsia="Times New Roman" w:cs="Times New Roman"/>
          <w:szCs w:val="24"/>
        </w:rPr>
        <w:t xml:space="preserve"> και τα 18 δισεκατομμύρια ισοδύναμα και τέλος η κυβέρνηση «πρώτη φορά Αριστερά» του Αλέξη Τσίπρα με το πρόγραμμα Θεσσαλονίκης. </w:t>
      </w:r>
    </w:p>
    <w:p w14:paraId="50A7BC5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 αυτό ένα και μόνο: Σεβασμός.</w:t>
      </w:r>
    </w:p>
    <w:p w14:paraId="50A7BC5F" w14:textId="77777777" w:rsidR="007C6747" w:rsidRDefault="00E91359">
      <w:pPr>
        <w:spacing w:after="0" w:line="600" w:lineRule="auto"/>
        <w:ind w:firstLine="720"/>
        <w:jc w:val="both"/>
        <w:rPr>
          <w:rFonts w:eastAsia="Times New Roman" w:cs="Times New Roman"/>
          <w:szCs w:val="24"/>
        </w:rPr>
      </w:pPr>
      <w:r w:rsidRPr="00705B71">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Τον λόγο έχει ο κ. Αντώνιος Γρέγος, ειδικός αγορητ</w:t>
      </w:r>
      <w:r>
        <w:rPr>
          <w:rFonts w:eastAsia="Times New Roman" w:cs="Times New Roman"/>
          <w:szCs w:val="24"/>
        </w:rPr>
        <w:t xml:space="preserve">ής της Χρυσής Αυγής. </w:t>
      </w:r>
    </w:p>
    <w:p w14:paraId="50A7BC6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50A7BC6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Αναφερθήκαμε και στις επιτροπές και κατά τη διάρκεια της Ολομέλειας στα άρθρα του νομοσχεδίου.</w:t>
      </w:r>
    </w:p>
    <w:p w14:paraId="50A7BC6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ξεκινήσω όμως από ένα άλλο θέμα το οποίο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άπτεται της αρμοδιότητας της Επιτροπής Μορφω</w:t>
      </w:r>
      <w:r>
        <w:rPr>
          <w:rFonts w:eastAsia="Times New Roman" w:cs="Times New Roman"/>
          <w:szCs w:val="24"/>
        </w:rPr>
        <w:t>τικών Υποθέσεων. Πρόκειται για ένα αθλητικό γεγονός το οποίο έλαβε χώρα στα Σκόπια. Μιλάω για την αποχώρηση της Εθνικής Ομάδας Χάντμπολ από το Ευρωπαϊκό Πρωτάθλημα διότι, παρά τις παρατηρήσεις και τις συστάσεις που είχαν γίνει, η διοργανώτρια αρχή δεν αφαί</w:t>
      </w:r>
      <w:r>
        <w:rPr>
          <w:rFonts w:eastAsia="Times New Roman" w:cs="Times New Roman"/>
          <w:szCs w:val="24"/>
        </w:rPr>
        <w:t>ρεσε τα σύμβολα που προσβάλλουν την ιστορική μας μνήμη. Μιλάω για τον όρο «Μακεδονία» και κάποια άλλα σύμβολα. Συγχαίρω την αρμόδια ομοσπονδία χάντμπολ και προτρέπω και τις άλλες ομοσπονδίες σε οποιοδήποτε άθλημα να πράξουν το ίδιο. Έχουμε κάνει και τις σχ</w:t>
      </w:r>
      <w:r>
        <w:rPr>
          <w:rFonts w:eastAsia="Times New Roman" w:cs="Times New Roman"/>
          <w:szCs w:val="24"/>
        </w:rPr>
        <w:t xml:space="preserve">ετικές συστάσεις στο αρμόδιο υπουργείο και ελπίζουμε κάποια στιγμή να πράξει εθνικά. </w:t>
      </w:r>
    </w:p>
    <w:p w14:paraId="50A7BC6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Μίλησε ο Υπουργός για μαύρο, άσπρο, για δημοκρατία. Ξέρετε ότι πολλά απ’ αυτά είναι υποκειμενικά. Ποιος είναι μαύρος, ποιος είναι άσπρος τέλος πάντων, ποιος είναι δημοκρά</w:t>
      </w:r>
      <w:r>
        <w:rPr>
          <w:rFonts w:eastAsia="Times New Roman" w:cs="Times New Roman"/>
          <w:szCs w:val="24"/>
        </w:rPr>
        <w:t>της, ποιος δεν είναι. Για σας εμείς δεν είμαστε δημοκράτες, για μας εσείς δεν είστε δημοκράτες. Όλα αυτά είναι πράγματα σχετικά.</w:t>
      </w:r>
    </w:p>
    <w:p w14:paraId="50A7BC6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Έχω μια πρόταση και ελπίζω να εισακουστεί αν δεν νομίζω να εισακουστεί από εσάς, σχετικά με την έναρξη της σχολικής χρονιάς. Θα</w:t>
      </w:r>
      <w:r>
        <w:rPr>
          <w:rFonts w:eastAsia="Times New Roman" w:cs="Times New Roman"/>
          <w:szCs w:val="24"/>
        </w:rPr>
        <w:t xml:space="preserve"> θέλαμε για συμβολικούς λόγους να ξεκινάει η σχολική χρονιά στις 14 Σεπτεμβρίου. Είναι η μέρα του Σταυρού. Για ευνόητους λόγους. Να γίνεται και ο απαραίτητος αγιασμός, να γίνεται η προσευχή, η έπαρση της σημαίας, όπως λέει ο νόμος. Εκτός φυσικά αν πέφτει σ</w:t>
      </w:r>
      <w:r>
        <w:rPr>
          <w:rFonts w:eastAsia="Times New Roman" w:cs="Times New Roman"/>
          <w:szCs w:val="24"/>
        </w:rPr>
        <w:t>αββατοκύριακο.</w:t>
      </w:r>
    </w:p>
    <w:p w14:paraId="50A7BC6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Θα αναφερθώ λίγο στα άρθρα που αφορούν στην ονομαστική ψηφοφορία πολύ επιγραμματικά. </w:t>
      </w:r>
    </w:p>
    <w:p w14:paraId="50A7BC6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Για το άρθρο 34 θα ψηφίσουμε «Παρών» μόνο και μόνο για τη διάταξη που αφορά στη διευκόλυνση των φοιτητών ΑΜΕΑ. Είναι πάρα πολύ σημαντική διάταξη. </w:t>
      </w:r>
    </w:p>
    <w:p w14:paraId="50A7BC67" w14:textId="77777777" w:rsidR="007C6747" w:rsidRDefault="00E91359">
      <w:pPr>
        <w:spacing w:after="0" w:line="600" w:lineRule="auto"/>
        <w:ind w:firstLine="720"/>
        <w:jc w:val="both"/>
        <w:rPr>
          <w:rFonts w:eastAsia="Times New Roman"/>
          <w:szCs w:val="24"/>
        </w:rPr>
      </w:pPr>
      <w:r>
        <w:rPr>
          <w:rFonts w:eastAsia="Times New Roman"/>
          <w:szCs w:val="24"/>
        </w:rPr>
        <w:t>Και να π</w:t>
      </w:r>
      <w:r>
        <w:rPr>
          <w:rFonts w:eastAsia="Times New Roman"/>
          <w:szCs w:val="24"/>
        </w:rPr>
        <w:t>ω για το άρθρο που αφορά την εκλογή των πρυτάνεων και των αντιπρυτάνεων ότι και εδώ θα ψηφίσουμε «παρών» γιατί δεν μπορούμε να συμμετέχουμε στις διαδικασίες και συντεχνίες που αφορούν το</w:t>
      </w:r>
      <w:r>
        <w:rPr>
          <w:rFonts w:eastAsia="Times New Roman"/>
          <w:szCs w:val="24"/>
        </w:rPr>
        <w:t>ν</w:t>
      </w:r>
      <w:r>
        <w:rPr>
          <w:rFonts w:eastAsia="Times New Roman"/>
          <w:szCs w:val="24"/>
        </w:rPr>
        <w:t xml:space="preserve"> ΣΥΡΙΖΑ και τη Νέα Δημοκρατία. </w:t>
      </w:r>
    </w:p>
    <w:p w14:paraId="50A7BC68" w14:textId="77777777" w:rsidR="007C6747" w:rsidRDefault="00E91359">
      <w:pPr>
        <w:spacing w:after="0" w:line="600" w:lineRule="auto"/>
        <w:ind w:firstLine="720"/>
        <w:jc w:val="both"/>
        <w:rPr>
          <w:rFonts w:eastAsia="Times New Roman"/>
          <w:szCs w:val="24"/>
        </w:rPr>
      </w:pPr>
      <w:r>
        <w:rPr>
          <w:rFonts w:eastAsia="Times New Roman"/>
          <w:szCs w:val="24"/>
        </w:rPr>
        <w:t xml:space="preserve">Το νομοσχέδιο θα ψηφιστεί φυσικά από </w:t>
      </w:r>
      <w:proofErr w:type="spellStart"/>
      <w:r>
        <w:rPr>
          <w:rFonts w:eastAsia="Times New Roman"/>
          <w:szCs w:val="24"/>
        </w:rPr>
        <w:t>εκατόν</w:t>
      </w:r>
      <w:proofErr w:type="spellEnd"/>
      <w:r>
        <w:rPr>
          <w:rFonts w:eastAsia="Times New Roman"/>
          <w:szCs w:val="24"/>
        </w:rPr>
        <w:t xml:space="preserve"> πενήντα τρεις βουλευτές. Έτσι όπως ήρθε με αυτό το πλήθος τροπολογιών, ξεπεράσατε το σύνηθες του επείγοντος νομοσχεδίου και φέρνετε βροχή τροπολογιών. Αυτός είναι ένας νέος τρόπος νομοθέτησης. Θα ψηφιστεί, λοιπόν, από το μόρφωμα των ΣΥΡΙΖΑ</w:t>
      </w:r>
      <w:r>
        <w:rPr>
          <w:rFonts w:eastAsia="Times New Roman"/>
          <w:szCs w:val="24"/>
        </w:rPr>
        <w:t xml:space="preserve"> </w:t>
      </w:r>
      <w:r w:rsidRPr="003145F4">
        <w:rPr>
          <w:rFonts w:eastAsia="Times New Roman"/>
          <w:szCs w:val="24"/>
        </w:rPr>
        <w:t>-</w:t>
      </w:r>
      <w:r>
        <w:rPr>
          <w:rFonts w:eastAsia="Times New Roman"/>
          <w:szCs w:val="24"/>
        </w:rPr>
        <w:t xml:space="preserve">ΑΝΕΛ με </w:t>
      </w:r>
      <w:proofErr w:type="spellStart"/>
      <w:r>
        <w:rPr>
          <w:rFonts w:eastAsia="Times New Roman"/>
          <w:szCs w:val="24"/>
        </w:rPr>
        <w:t>εκατόν</w:t>
      </w:r>
      <w:proofErr w:type="spellEnd"/>
      <w:r>
        <w:rPr>
          <w:rFonts w:eastAsia="Times New Roman"/>
          <w:szCs w:val="24"/>
        </w:rPr>
        <w:t xml:space="preserve"> πενήντα τρεις ψήφους, διότι όπως έχουμε πει πολλές φορές, είναι πολλά τα λεφτά και πάρα πολλά τα προνόμια. </w:t>
      </w:r>
    </w:p>
    <w:p w14:paraId="50A7BC69" w14:textId="77777777" w:rsidR="007C6747" w:rsidRDefault="00E91359">
      <w:pPr>
        <w:spacing w:after="0" w:line="600" w:lineRule="auto"/>
        <w:ind w:firstLine="720"/>
        <w:jc w:val="both"/>
        <w:rPr>
          <w:rFonts w:eastAsia="Times New Roman"/>
          <w:szCs w:val="24"/>
        </w:rPr>
      </w:pPr>
      <w:r>
        <w:rPr>
          <w:rFonts w:eastAsia="Times New Roman"/>
          <w:szCs w:val="24"/>
        </w:rPr>
        <w:t>Το όραμα που επικαλέστηκε ο Υπουργός για την παιδεία, για εμάς είναι εφιάλτης. Φυσικά δεν πιστεύουμε τις εξαγγελίες του Υπουργού σχετικά με τ</w:t>
      </w:r>
      <w:r>
        <w:rPr>
          <w:rFonts w:eastAsia="Times New Roman"/>
          <w:szCs w:val="24"/>
        </w:rPr>
        <w:t xml:space="preserve">ην παιδεία, γιατί δεν μπορεί να λειτουργήσει έτσι η παιδεία -και μιλάω για τα οικονομικά θέματα σε καιρούς μνημονίων. </w:t>
      </w:r>
    </w:p>
    <w:p w14:paraId="50A7BC6A" w14:textId="77777777" w:rsidR="007C6747" w:rsidRDefault="00E91359">
      <w:pPr>
        <w:spacing w:after="0" w:line="600" w:lineRule="auto"/>
        <w:ind w:firstLine="720"/>
        <w:jc w:val="both"/>
        <w:rPr>
          <w:rFonts w:eastAsia="Times New Roman"/>
          <w:szCs w:val="24"/>
        </w:rPr>
      </w:pPr>
      <w:r>
        <w:rPr>
          <w:rFonts w:eastAsia="Times New Roman"/>
          <w:szCs w:val="24"/>
        </w:rPr>
        <w:t>Υπάρχουν πάρα πολλά άρθρα κατάπτυστα και σκοταδιστικά –θα χρησιμοποιήσω κι εγώ τον όρο- όπως το άρθρο με το οποίο θωρακίζεται η προστασία</w:t>
      </w:r>
      <w:r>
        <w:rPr>
          <w:rFonts w:eastAsia="Times New Roman"/>
          <w:szCs w:val="24"/>
        </w:rPr>
        <w:t xml:space="preserve"> και η ασυλία τρομοκρατών και εγκληματιών και πάρα πολλών λαθρομεταναστών που δρουν μέσα στα πανεπιστημιακά ιδρύματα. Είχα πει και στην </w:t>
      </w:r>
      <w:r>
        <w:rPr>
          <w:rFonts w:eastAsia="Times New Roman"/>
          <w:szCs w:val="24"/>
        </w:rPr>
        <w:t>ε</w:t>
      </w:r>
      <w:r>
        <w:rPr>
          <w:rFonts w:eastAsia="Times New Roman"/>
          <w:szCs w:val="24"/>
        </w:rPr>
        <w:t>πιτροπή ότι μια εγκληματική ενέργεια μπορεί να ξεκινήσει σαν πλημμέλημα, δηλαδή η ρίψη μιας πέτρας ή μιας μολότοφ θα ξε</w:t>
      </w:r>
      <w:r>
        <w:rPr>
          <w:rFonts w:eastAsia="Times New Roman"/>
          <w:szCs w:val="24"/>
        </w:rPr>
        <w:t>κινήσει σαν πλημμέλημα και να καταλήξει σαν κακούργημα με την αφαίρεση μιας ανθρώπινης ζωής. Τι θα κάνετε σχετικά με αυτό; Τι θα κάνετε με τους ανθρώπους που θα κληθούν να πάρουν τέτοιες αποφάσεις; Είστε υπεύθυνος για τις αποφάσεις τους και κυρίως είστε υπ</w:t>
      </w:r>
      <w:r>
        <w:rPr>
          <w:rFonts w:eastAsia="Times New Roman"/>
          <w:szCs w:val="24"/>
        </w:rPr>
        <w:t xml:space="preserve">εύθυνος εσείς που φέρνετε και πάλι αυτό το κατάπτυστο άρθρο, όπως σας είπα και πριν. </w:t>
      </w:r>
    </w:p>
    <w:p w14:paraId="50A7BC6B" w14:textId="77777777" w:rsidR="007C6747" w:rsidRDefault="00E91359">
      <w:pPr>
        <w:spacing w:after="0" w:line="600" w:lineRule="auto"/>
        <w:ind w:firstLine="720"/>
        <w:jc w:val="both"/>
        <w:rPr>
          <w:rFonts w:eastAsia="Times New Roman"/>
          <w:szCs w:val="24"/>
        </w:rPr>
      </w:pPr>
      <w:r>
        <w:rPr>
          <w:rFonts w:eastAsia="Times New Roman"/>
          <w:szCs w:val="24"/>
        </w:rPr>
        <w:t>Κατάπτυστο και σκοταδιστικό, επίσης, είναι το άρθρο που αφορά τη διαγωγή και μιλάω για το άρθρο 70. Η ανάγνωση και μόνο της παραγράφου 1 δημιουργεί σε όλους ερωτηματικά γ</w:t>
      </w:r>
      <w:r>
        <w:rPr>
          <w:rFonts w:eastAsia="Times New Roman"/>
          <w:szCs w:val="24"/>
        </w:rPr>
        <w:t>ια το ποια εικόνα και κυρίως ποιες αντιλήψεις έχουν οι υπεύθυνοι του Υπουργείου Παιδείας Έρευνας και Θρησκευμάτων για τους πλείστους των Ελλήνων μαθητών της επικράτειας. Θεωρεί κανείς με την εν λόγω παράγραφο πως όλοι οι μαθητές της δευτεροβάθμιας εκπαίδευ</w:t>
      </w:r>
      <w:r>
        <w:rPr>
          <w:rFonts w:eastAsia="Times New Roman"/>
          <w:szCs w:val="24"/>
        </w:rPr>
        <w:t xml:space="preserve">σης δεν έχουν την πρέπουσα διαγωγή, </w:t>
      </w:r>
      <w:proofErr w:type="spellStart"/>
      <w:r>
        <w:rPr>
          <w:rFonts w:eastAsia="Times New Roman"/>
          <w:szCs w:val="24"/>
        </w:rPr>
        <w:t>κοσμιωτάτη</w:t>
      </w:r>
      <w:proofErr w:type="spellEnd"/>
      <w:r>
        <w:rPr>
          <w:rFonts w:eastAsia="Times New Roman"/>
          <w:szCs w:val="24"/>
        </w:rPr>
        <w:t xml:space="preserve"> εννοώ, απαξιώνοντας με αυτόν τον απροκάλυπτα προσβλητικό τρόπο το ήθος και την αγωγή που έχουν δεχθεί τόσο από την οικογένεια όσο και από το δημόσιο σχολείο. Προκαλεί αγανάκτηση και είναι άκρως αντιπαιδαγωγικό</w:t>
      </w:r>
      <w:r>
        <w:rPr>
          <w:rFonts w:eastAsia="Times New Roman"/>
          <w:szCs w:val="24"/>
        </w:rPr>
        <w:t xml:space="preserve"> το ίδιο το Υπουργείο Παιδείας Έρευνας και Θρησκευμάτων να ισοπεδώνει σαν οδοστρωτήρας όλους τους μαθητές της δευτεροβάθμιας εκπαίδευσης αφαιρώντας τη διαγωγή από τα απολυτήρια και τους τίτλους σπουδών, δήθεν, για να μην στιγματιστούν.</w:t>
      </w:r>
    </w:p>
    <w:p w14:paraId="50A7BC6C" w14:textId="77777777" w:rsidR="007C6747" w:rsidRDefault="00E91359">
      <w:pPr>
        <w:spacing w:after="0" w:line="600" w:lineRule="auto"/>
        <w:ind w:firstLine="720"/>
        <w:jc w:val="both"/>
        <w:rPr>
          <w:rFonts w:eastAsia="Times New Roman"/>
          <w:szCs w:val="24"/>
        </w:rPr>
      </w:pPr>
      <w:r>
        <w:rPr>
          <w:rFonts w:eastAsia="Times New Roman"/>
          <w:szCs w:val="24"/>
        </w:rPr>
        <w:t>Θέλω να πω ένα σοβαρ</w:t>
      </w:r>
      <w:r>
        <w:rPr>
          <w:rFonts w:eastAsia="Times New Roman"/>
          <w:szCs w:val="24"/>
        </w:rPr>
        <w:t>ό στατιστικό στοιχείο που αφορά τον τομέα της έρευνας. Πράγματι υπάρχει ένα ζοφερό τμήμα. Να πούμε εδώ ότι η χώρα μας κρατάει την τελευταία δεκαετία, μόλις, την εικοστή έκτη θέση στη διεθνή κατάταξη παραγωγής επιστημονικών άρθρων και τη δέκατη ένατη θέση μ</w:t>
      </w:r>
      <w:r>
        <w:rPr>
          <w:rFonts w:eastAsia="Times New Roman"/>
          <w:szCs w:val="24"/>
        </w:rPr>
        <w:t xml:space="preserve">εταξύ των είκοσι οκτώ χωρών της Ευρωπαϊκής Ένωσης, με βάση τα πρόσφατα στοιχεία της </w:t>
      </w:r>
      <w:r>
        <w:rPr>
          <w:rFonts w:eastAsia="Times New Roman"/>
          <w:szCs w:val="24"/>
          <w:lang w:val="en-US"/>
        </w:rPr>
        <w:t>IES</w:t>
      </w:r>
      <w:r w:rsidRPr="00AC42AB">
        <w:rPr>
          <w:rFonts w:eastAsia="Times New Roman"/>
          <w:szCs w:val="24"/>
        </w:rPr>
        <w:t xml:space="preserve">. </w:t>
      </w:r>
    </w:p>
    <w:p w14:paraId="50A7BC6D" w14:textId="77777777" w:rsidR="007C6747" w:rsidRDefault="00E91359">
      <w:pPr>
        <w:spacing w:after="0" w:line="600" w:lineRule="auto"/>
        <w:ind w:firstLine="720"/>
        <w:jc w:val="both"/>
        <w:rPr>
          <w:rFonts w:eastAsia="Times New Roman"/>
          <w:szCs w:val="24"/>
        </w:rPr>
      </w:pPr>
      <w:r>
        <w:rPr>
          <w:rFonts w:eastAsia="Times New Roman"/>
          <w:szCs w:val="24"/>
        </w:rPr>
        <w:t>Να αναφερθώ στις τροπολογίες. Σχετικά με την 1176/118, τη γνωστή τροπολογία που αφορά τους λαθρομετανάστες, θέλουμε να πούμε ότι ένοχοι δεν είναι μόνο ο αρμόδιος Υπου</w:t>
      </w:r>
      <w:r>
        <w:rPr>
          <w:rFonts w:eastAsia="Times New Roman"/>
          <w:szCs w:val="24"/>
        </w:rPr>
        <w:t xml:space="preserve">ργός </w:t>
      </w:r>
      <w:proofErr w:type="spellStart"/>
      <w:r>
        <w:rPr>
          <w:rFonts w:eastAsia="Times New Roman"/>
          <w:szCs w:val="24"/>
        </w:rPr>
        <w:t>Μουζάλας</w:t>
      </w:r>
      <w:proofErr w:type="spellEnd"/>
      <w:r>
        <w:rPr>
          <w:rFonts w:eastAsia="Times New Roman"/>
          <w:szCs w:val="24"/>
        </w:rPr>
        <w:t xml:space="preserve">, αλλά και κάποιοι δήμαρχοι που συνέργησαν σε αυτό το έγκλημα -ο </w:t>
      </w:r>
      <w:proofErr w:type="spellStart"/>
      <w:r>
        <w:rPr>
          <w:rFonts w:eastAsia="Times New Roman"/>
          <w:szCs w:val="24"/>
        </w:rPr>
        <w:t>Μπουτάρης</w:t>
      </w:r>
      <w:proofErr w:type="spellEnd"/>
      <w:r>
        <w:rPr>
          <w:rFonts w:eastAsia="Times New Roman"/>
          <w:szCs w:val="24"/>
        </w:rPr>
        <w:t xml:space="preserve">, ο </w:t>
      </w:r>
      <w:proofErr w:type="spellStart"/>
      <w:r>
        <w:rPr>
          <w:rFonts w:eastAsia="Times New Roman"/>
          <w:szCs w:val="24"/>
        </w:rPr>
        <w:t>Καμίνης</w:t>
      </w:r>
      <w:proofErr w:type="spellEnd"/>
      <w:r>
        <w:rPr>
          <w:rFonts w:eastAsia="Times New Roman"/>
          <w:szCs w:val="24"/>
        </w:rPr>
        <w:t>, και όλοι οι άλλοι τέλος πάντων- όπως επίσης αυτές οι συμμορίες των αλληλέγγυων, οι ΜΚΟ, αλλά και οι διεθνείς οργανώσεις, όπως η Ύπατη Αρμοστεία του ΟΗΕ, η ο</w:t>
      </w:r>
      <w:r>
        <w:rPr>
          <w:rFonts w:eastAsia="Times New Roman"/>
          <w:szCs w:val="24"/>
        </w:rPr>
        <w:t xml:space="preserve">ποία και παίζει τον πιο βρώμικο ρόλο σε βάρος της πατρίδας μας και άλλων ευρωπαϊκών κρατών και πρέπει επιτέλους να ξεκινήσει η </w:t>
      </w:r>
      <w:proofErr w:type="spellStart"/>
      <w:r>
        <w:rPr>
          <w:rFonts w:eastAsia="Times New Roman"/>
          <w:szCs w:val="24"/>
        </w:rPr>
        <w:t>επαναπροώθηση</w:t>
      </w:r>
      <w:proofErr w:type="spellEnd"/>
      <w:r>
        <w:rPr>
          <w:rFonts w:eastAsia="Times New Roman"/>
          <w:szCs w:val="24"/>
        </w:rPr>
        <w:t xml:space="preserve"> των λαθρομεταναστών, να σταματήσουμε να χρησιμοποιούμε τον όρο πρόσφυγες-μετανάστες διότι ο πόλεμος στη Συρία τελει</w:t>
      </w:r>
      <w:r>
        <w:rPr>
          <w:rFonts w:eastAsia="Times New Roman"/>
          <w:szCs w:val="24"/>
        </w:rPr>
        <w:t xml:space="preserve">ώνει. Πρέπει αυτοί οι άνθρωποι να ξαναγυρίσουν στην πατρίδα τους και να τη φτιάξουν όπως επιθυμούν. </w:t>
      </w:r>
    </w:p>
    <w:p w14:paraId="50A7BC6E" w14:textId="77777777" w:rsidR="007C6747" w:rsidRDefault="00E91359">
      <w:pPr>
        <w:spacing w:after="0" w:line="600" w:lineRule="auto"/>
        <w:ind w:firstLine="720"/>
        <w:jc w:val="both"/>
        <w:rPr>
          <w:rFonts w:eastAsia="Times New Roman"/>
          <w:szCs w:val="24"/>
        </w:rPr>
      </w:pPr>
      <w:r>
        <w:rPr>
          <w:rFonts w:eastAsia="Times New Roman"/>
          <w:szCs w:val="24"/>
        </w:rPr>
        <w:t>Με την τροπολογία 1184/126 εισάγονται ειδικές ρυθμίσεις για την ολοκλήρωση εργασιών για τα υποβρύχια «</w:t>
      </w:r>
      <w:r>
        <w:rPr>
          <w:rFonts w:eastAsia="Times New Roman"/>
          <w:szCs w:val="24"/>
        </w:rPr>
        <w:t>ΠΙΠΙΝΟΣ</w:t>
      </w:r>
      <w:r>
        <w:rPr>
          <w:rFonts w:eastAsia="Times New Roman"/>
          <w:szCs w:val="24"/>
        </w:rPr>
        <w:t>», «</w:t>
      </w:r>
      <w:r>
        <w:rPr>
          <w:rFonts w:eastAsia="Times New Roman"/>
          <w:szCs w:val="24"/>
        </w:rPr>
        <w:t>ΩΚΕΑΝΟΣ</w:t>
      </w:r>
      <w:r>
        <w:rPr>
          <w:rFonts w:eastAsia="Times New Roman"/>
          <w:szCs w:val="24"/>
        </w:rPr>
        <w:t>», «</w:t>
      </w:r>
      <w:r>
        <w:rPr>
          <w:rFonts w:eastAsia="Times New Roman"/>
          <w:szCs w:val="24"/>
        </w:rPr>
        <w:t>ΜΑΤΡΟΖΟΣ</w:t>
      </w:r>
      <w:r>
        <w:rPr>
          <w:rFonts w:eastAsia="Times New Roman"/>
          <w:szCs w:val="24"/>
        </w:rPr>
        <w:t>» και «</w:t>
      </w:r>
      <w:r>
        <w:rPr>
          <w:rFonts w:eastAsia="Times New Roman"/>
          <w:szCs w:val="24"/>
        </w:rPr>
        <w:t>ΚΑΤΣΩΝΗΣ</w:t>
      </w:r>
      <w:r>
        <w:rPr>
          <w:rFonts w:eastAsia="Times New Roman"/>
          <w:szCs w:val="24"/>
        </w:rPr>
        <w:t xml:space="preserve">» που ανατέθηκε από το ελληνικό </w:t>
      </w:r>
      <w:r>
        <w:rPr>
          <w:rFonts w:eastAsia="Times New Roman"/>
          <w:szCs w:val="24"/>
        </w:rPr>
        <w:t>δ</w:t>
      </w:r>
      <w:r>
        <w:rPr>
          <w:rFonts w:eastAsia="Times New Roman"/>
          <w:szCs w:val="24"/>
        </w:rPr>
        <w:t xml:space="preserve">ημόσιο στο Πολεμικό Ναυτικό. Με το άρθρο 26 προβλέπεται η διάθεση επιπλέον 19,7 εκατομμυρίων ευρώ για την ολοκλήρωση πρόσθετων εργασιών πλήρους επιχειρησιακής απόδοσης στα εν λόγω υποβρύχια. </w:t>
      </w:r>
    </w:p>
    <w:p w14:paraId="50A7BC6F" w14:textId="77777777" w:rsidR="007C6747" w:rsidRDefault="00E91359">
      <w:pPr>
        <w:spacing w:after="0" w:line="600" w:lineRule="auto"/>
        <w:ind w:firstLine="720"/>
        <w:jc w:val="both"/>
        <w:rPr>
          <w:rFonts w:eastAsia="Times New Roman"/>
          <w:szCs w:val="24"/>
        </w:rPr>
      </w:pPr>
      <w:r>
        <w:rPr>
          <w:rFonts w:eastAsia="Times New Roman"/>
          <w:szCs w:val="24"/>
        </w:rPr>
        <w:t>Είναι μια σωστή διάταξη την οπο</w:t>
      </w:r>
      <w:r>
        <w:rPr>
          <w:rFonts w:eastAsia="Times New Roman"/>
          <w:szCs w:val="24"/>
        </w:rPr>
        <w:t>ία υπερψηφίζουμε, αλλά με κάποιες επιφυλάξεις. Κάπως αργά θυμόσαστε την επιχειρησιακή ετοιμότητα των υποβρυχίων αυτών. Τα υποβρύχια αυτά θα έπρεπε ήδη να πλέουν στο Αιγαίο για την υπεράσπιση των χωρικών μας υδάτων. Ελπίζουμε ότι οι εργασίες θα ολοκληρωθούν</w:t>
      </w:r>
      <w:r>
        <w:rPr>
          <w:rFonts w:eastAsia="Times New Roman"/>
          <w:szCs w:val="24"/>
        </w:rPr>
        <w:t xml:space="preserve"> τάχιστα. Με τα ζητήματα που αφορούν την εθνική άμυνα δεν παίζουν ούτε κωλυσιεργούν. Ό,τι ενισχύει την εθνική άμυνα απέναντι στους εχθρούς μας, μας βρίσκει σύμφωνους. </w:t>
      </w:r>
    </w:p>
    <w:p w14:paraId="50A7BC70" w14:textId="77777777" w:rsidR="007C6747" w:rsidRDefault="00E91359">
      <w:pPr>
        <w:spacing w:after="0" w:line="600" w:lineRule="auto"/>
        <w:ind w:firstLine="720"/>
        <w:jc w:val="both"/>
        <w:rPr>
          <w:rFonts w:eastAsia="Times New Roman"/>
          <w:szCs w:val="24"/>
        </w:rPr>
      </w:pPr>
      <w:r>
        <w:rPr>
          <w:rFonts w:eastAsia="Times New Roman"/>
          <w:szCs w:val="24"/>
        </w:rPr>
        <w:t xml:space="preserve">Για την τροπολογία 1186/128 αίρεται ο υφιστάμενος περιορισμός της ανανέωσης της θητείας </w:t>
      </w:r>
      <w:r>
        <w:rPr>
          <w:rFonts w:eastAsia="Times New Roman"/>
          <w:szCs w:val="24"/>
        </w:rPr>
        <w:t xml:space="preserve">των μελών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 xml:space="preserve">υμβουλίου του Μουσείου της Ακρόπολης κατά μία φορά, δηλαδή η θητεία του </w:t>
      </w:r>
      <w:r>
        <w:rPr>
          <w:rFonts w:eastAsia="Times New Roman"/>
          <w:szCs w:val="24"/>
        </w:rPr>
        <w:t>σ</w:t>
      </w:r>
      <w:r>
        <w:rPr>
          <w:rFonts w:eastAsia="Times New Roman"/>
          <w:szCs w:val="24"/>
        </w:rPr>
        <w:t xml:space="preserve">υμβουλίου παραμένει τριετής, αλλά δεν ανανεώνονται και προκύπτει νέα σύνθεση. </w:t>
      </w:r>
    </w:p>
    <w:p w14:paraId="50A7BC7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Από την έκθεση της αξιολόγησης συνεπειών προκύπτει η επιθυμία του αρμόδιου Υπ</w:t>
      </w:r>
      <w:r>
        <w:rPr>
          <w:rFonts w:eastAsia="Times New Roman" w:cs="Times New Roman"/>
          <w:szCs w:val="24"/>
        </w:rPr>
        <w:t xml:space="preserve">ουργού να ορίζει πρόσωπα της αρεσκείας του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μουσείου, ικανοποιώντας προσωπικές επιδιώξεις, γνωριμίες και πολιτικά συμφέροντα. </w:t>
      </w:r>
    </w:p>
    <w:p w14:paraId="50A7BC72"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Για την τροπολογία 1187/129</w:t>
      </w:r>
      <w:r w:rsidRPr="00245475">
        <w:rPr>
          <w:rFonts w:eastAsia="Times New Roman" w:cs="Times New Roman"/>
          <w:szCs w:val="24"/>
        </w:rPr>
        <w:t>,</w:t>
      </w:r>
      <w:r>
        <w:rPr>
          <w:rFonts w:eastAsia="Times New Roman" w:cs="Times New Roman"/>
          <w:szCs w:val="24"/>
        </w:rPr>
        <w:t xml:space="preserve"> συμφωνούμε να διαλευκανθούν υποθέσεις οικονομικών</w:t>
      </w:r>
      <w:r w:rsidRPr="00245475">
        <w:rPr>
          <w:rFonts w:eastAsia="Times New Roman" w:cs="Times New Roman"/>
          <w:szCs w:val="24"/>
        </w:rPr>
        <w:t xml:space="preserve"> </w:t>
      </w:r>
      <w:r>
        <w:rPr>
          <w:rFonts w:eastAsia="Times New Roman" w:cs="Times New Roman"/>
          <w:szCs w:val="24"/>
        </w:rPr>
        <w:t>εγκλημάτων</w:t>
      </w:r>
      <w:r w:rsidRPr="00245475">
        <w:rPr>
          <w:rFonts w:eastAsia="Times New Roman" w:cs="Times New Roman"/>
          <w:szCs w:val="24"/>
        </w:rPr>
        <w:t>,</w:t>
      </w:r>
      <w:r>
        <w:rPr>
          <w:rFonts w:eastAsia="Times New Roman" w:cs="Times New Roman"/>
          <w:szCs w:val="24"/>
        </w:rPr>
        <w:t xml:space="preserve"> αλλά τονίζ</w:t>
      </w:r>
      <w:r>
        <w:rPr>
          <w:rFonts w:eastAsia="Times New Roman" w:cs="Times New Roman"/>
          <w:szCs w:val="24"/>
        </w:rPr>
        <w:t>ουμε πως αυτό θα πρέπει να είναι διαρκές και να αφορά</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κυρίω</w:t>
      </w:r>
      <w:r>
        <w:rPr>
          <w:rFonts w:eastAsia="Times New Roman" w:cs="Times New Roman"/>
          <w:szCs w:val="24"/>
        </w:rPr>
        <w:t>,</w:t>
      </w:r>
      <w:r>
        <w:rPr>
          <w:rFonts w:eastAsia="Times New Roman" w:cs="Times New Roman"/>
          <w:szCs w:val="24"/>
        </w:rPr>
        <w:t>ς</w:t>
      </w:r>
      <w:proofErr w:type="spellEnd"/>
      <w:r>
        <w:rPr>
          <w:rFonts w:eastAsia="Times New Roman" w:cs="Times New Roman"/>
          <w:szCs w:val="24"/>
        </w:rPr>
        <w:t xml:space="preserve"> τα μεγάλα ιδιωτικά κεφάλαια και πολιτικά πρόσωπα που διαχειρίζονταν ή διαχειρίζονται δημόσια κονδύλια. </w:t>
      </w:r>
    </w:p>
    <w:p w14:paraId="50A7BC7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Εδώ να ρωτήσω τι γίνεται με τα χρέη των κομμάτων. Τα πληρώνετε αυτοί που χρωστάτε; Όχι βέ</w:t>
      </w:r>
      <w:r>
        <w:rPr>
          <w:rFonts w:eastAsia="Times New Roman" w:cs="Times New Roman"/>
          <w:szCs w:val="24"/>
        </w:rPr>
        <w:t>βαια</w:t>
      </w:r>
      <w:r w:rsidRPr="00245475">
        <w:rPr>
          <w:rFonts w:eastAsia="Times New Roman" w:cs="Times New Roman"/>
          <w:szCs w:val="24"/>
        </w:rPr>
        <w:t>!</w:t>
      </w:r>
      <w:r>
        <w:rPr>
          <w:rFonts w:eastAsia="Times New Roman" w:cs="Times New Roman"/>
          <w:szCs w:val="24"/>
        </w:rPr>
        <w:t xml:space="preserve"> Τα φορτώνεται ο ελληνικός λαός. </w:t>
      </w:r>
    </w:p>
    <w:p w14:paraId="50A7BC74"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Συμπερασματικά, το εν λόγω νομοσχέδιο είναι απαράδεκτο από κάθε άποψη στο σύνολό του</w:t>
      </w:r>
      <w:r w:rsidRPr="00245475">
        <w:rPr>
          <w:rFonts w:eastAsia="Times New Roman" w:cs="Times New Roman"/>
          <w:szCs w:val="24"/>
        </w:rPr>
        <w:t>,</w:t>
      </w:r>
      <w:r>
        <w:rPr>
          <w:rFonts w:eastAsia="Times New Roman" w:cs="Times New Roman"/>
          <w:szCs w:val="24"/>
        </w:rPr>
        <w:t xml:space="preserve"> πλην λίγων αποσπασματικών διατάξεων</w:t>
      </w:r>
      <w:r w:rsidRPr="00245475">
        <w:rPr>
          <w:rFonts w:eastAsia="Times New Roman" w:cs="Times New Roman"/>
          <w:szCs w:val="24"/>
        </w:rPr>
        <w:t>,</w:t>
      </w:r>
      <w:r>
        <w:rPr>
          <w:rFonts w:eastAsia="Times New Roman" w:cs="Times New Roman"/>
          <w:szCs w:val="24"/>
        </w:rPr>
        <w:t xml:space="preserve"> που όμως χάνονται μέσα στο σύνολο. </w:t>
      </w:r>
    </w:p>
    <w:p w14:paraId="50A7BC7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Με βάση τα παραπάνω, θα καταψηφίσω το νομοσχέδιο. Απαιτούμ</w:t>
      </w:r>
      <w:r>
        <w:rPr>
          <w:rFonts w:eastAsia="Times New Roman" w:cs="Times New Roman"/>
          <w:szCs w:val="24"/>
        </w:rPr>
        <w:t xml:space="preserve">ε εθνική παιδεία, την οποία εσείς δεν μπορείτε να παρέχετε. </w:t>
      </w:r>
    </w:p>
    <w:p w14:paraId="50A7BC7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0A7BC77" w14:textId="77777777" w:rsidR="007C6747" w:rsidRDefault="00E91359">
      <w:pPr>
        <w:spacing w:after="0" w:line="600" w:lineRule="auto"/>
        <w:ind w:firstLine="720"/>
        <w:jc w:val="both"/>
        <w:rPr>
          <w:rFonts w:eastAsia="Times New Roman" w:cs="Times New Roman"/>
          <w:szCs w:val="24"/>
        </w:rPr>
      </w:pPr>
      <w:r w:rsidRPr="00D41756">
        <w:rPr>
          <w:rFonts w:eastAsia="Times New Roman" w:cs="Times New Roman"/>
          <w:b/>
          <w:szCs w:val="24"/>
        </w:rPr>
        <w:t>ΠΡΟΕΔΡΕΥΩΝ (Αναστάσιος Κουράκης):</w:t>
      </w:r>
      <w:r w:rsidRPr="00D41756">
        <w:rPr>
          <w:rFonts w:eastAsia="Times New Roman" w:cs="Times New Roman"/>
          <w:szCs w:val="24"/>
        </w:rPr>
        <w:t xml:space="preserve"> </w:t>
      </w: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Κομμουνιστικού Κόμματος</w:t>
      </w:r>
      <w:r w:rsidRPr="00245475">
        <w:rPr>
          <w:rFonts w:eastAsia="Times New Roman" w:cs="Times New Roman"/>
          <w:szCs w:val="24"/>
        </w:rPr>
        <w:t xml:space="preserve"> </w:t>
      </w:r>
      <w:r>
        <w:rPr>
          <w:rFonts w:eastAsia="Times New Roman" w:cs="Times New Roman"/>
          <w:szCs w:val="24"/>
        </w:rPr>
        <w:t>Ελλάδ</w:t>
      </w:r>
      <w:r>
        <w:rPr>
          <w:rFonts w:eastAsia="Times New Roman" w:cs="Times New Roman"/>
          <w:szCs w:val="24"/>
        </w:rPr>
        <w:t>α</w:t>
      </w:r>
      <w:r>
        <w:rPr>
          <w:rFonts w:eastAsia="Times New Roman" w:cs="Times New Roman"/>
          <w:szCs w:val="24"/>
        </w:rPr>
        <w:t xml:space="preserve">ς κ. Ιωάννης Δελής. </w:t>
      </w:r>
    </w:p>
    <w:p w14:paraId="50A7BC7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Κύριε Δελή, είχατε πάρει τέσσερα επιπλέον λεπτά στην </w:t>
      </w:r>
      <w:proofErr w:type="spellStart"/>
      <w:r>
        <w:rPr>
          <w:rFonts w:eastAsia="Times New Roman" w:cs="Times New Roman"/>
          <w:szCs w:val="24"/>
        </w:rPr>
        <w:t>πρωτολογ</w:t>
      </w:r>
      <w:r>
        <w:rPr>
          <w:rFonts w:eastAsia="Times New Roman" w:cs="Times New Roman"/>
          <w:szCs w:val="24"/>
        </w:rPr>
        <w:t>ία</w:t>
      </w:r>
      <w:proofErr w:type="spellEnd"/>
      <w:r>
        <w:rPr>
          <w:rFonts w:eastAsia="Times New Roman" w:cs="Times New Roman"/>
          <w:szCs w:val="24"/>
        </w:rPr>
        <w:t xml:space="preserve"> σας. Θα σας δώσω πέντε για την οικονομία του χρόνου. </w:t>
      </w:r>
    </w:p>
    <w:p w14:paraId="50A7BC79" w14:textId="77777777" w:rsidR="007C6747" w:rsidRDefault="00E91359">
      <w:pPr>
        <w:spacing w:after="0" w:line="600" w:lineRule="auto"/>
        <w:ind w:firstLine="720"/>
        <w:jc w:val="both"/>
        <w:rPr>
          <w:rFonts w:eastAsia="Times New Roman" w:cs="Times New Roman"/>
          <w:szCs w:val="24"/>
        </w:rPr>
      </w:pPr>
      <w:r w:rsidRPr="00BC7EDC">
        <w:rPr>
          <w:rFonts w:eastAsia="Times New Roman" w:cs="Times New Roman"/>
          <w:b/>
          <w:szCs w:val="24"/>
        </w:rPr>
        <w:t>ΙΩΑΝΝΗΣ ΔΕΛΗΣ:</w:t>
      </w:r>
      <w:r>
        <w:rPr>
          <w:rFonts w:eastAsia="Times New Roman" w:cs="Times New Roman"/>
          <w:szCs w:val="24"/>
        </w:rPr>
        <w:t xml:space="preserve"> Φοβάμαι ότι θα χρειαστώ λίγο χρόνο παραπάνω. </w:t>
      </w:r>
    </w:p>
    <w:p w14:paraId="50A7BC7A" w14:textId="77777777" w:rsidR="007C6747" w:rsidRDefault="00E91359">
      <w:pPr>
        <w:spacing w:after="0" w:line="600" w:lineRule="auto"/>
        <w:ind w:firstLine="720"/>
        <w:jc w:val="both"/>
        <w:rPr>
          <w:rFonts w:eastAsia="Times New Roman" w:cs="Times New Roman"/>
          <w:szCs w:val="24"/>
        </w:rPr>
      </w:pPr>
      <w:r w:rsidRPr="00D41756">
        <w:rPr>
          <w:rFonts w:eastAsia="Times New Roman" w:cs="Times New Roman"/>
          <w:b/>
          <w:szCs w:val="24"/>
        </w:rPr>
        <w:t>ΠΡΟΕΔΡΕΥΩΝ (Αναστάσιος Κουράκης):</w:t>
      </w:r>
      <w:r w:rsidRPr="00D41756">
        <w:rPr>
          <w:rFonts w:eastAsia="Times New Roman" w:cs="Times New Roman"/>
          <w:szCs w:val="24"/>
        </w:rPr>
        <w:t xml:space="preserve"> </w:t>
      </w:r>
      <w:r>
        <w:rPr>
          <w:rFonts w:eastAsia="Times New Roman" w:cs="Times New Roman"/>
          <w:szCs w:val="24"/>
        </w:rPr>
        <w:t xml:space="preserve">Εντάξει, ας τα κάνουμε επτά. </w:t>
      </w:r>
    </w:p>
    <w:p w14:paraId="50A7BC7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50A7BC7C" w14:textId="77777777" w:rsidR="007C6747" w:rsidRDefault="00E91359">
      <w:pPr>
        <w:spacing w:after="0" w:line="600" w:lineRule="auto"/>
        <w:ind w:firstLine="720"/>
        <w:jc w:val="both"/>
        <w:rPr>
          <w:rFonts w:eastAsia="Times New Roman" w:cs="Times New Roman"/>
          <w:szCs w:val="24"/>
        </w:rPr>
      </w:pPr>
      <w:r w:rsidRPr="00BC7EDC">
        <w:rPr>
          <w:rFonts w:eastAsia="Times New Roman" w:cs="Times New Roman"/>
          <w:b/>
          <w:szCs w:val="24"/>
        </w:rPr>
        <w:t>ΙΩΑΝΝΗΣ ΔΕΛΗΣ:</w:t>
      </w:r>
      <w:r>
        <w:rPr>
          <w:rFonts w:eastAsia="Times New Roman" w:cs="Times New Roman"/>
          <w:szCs w:val="24"/>
        </w:rPr>
        <w:t xml:space="preserve"> Κυρίες και κύριοι Βουλευτές, αν </w:t>
      </w:r>
      <w:r>
        <w:rPr>
          <w:rFonts w:eastAsia="Times New Roman" w:cs="Times New Roman"/>
          <w:szCs w:val="24"/>
        </w:rPr>
        <w:t xml:space="preserve">κάποιος </w:t>
      </w:r>
      <w:r>
        <w:rPr>
          <w:rFonts w:eastAsia="Times New Roman" w:cs="Times New Roman"/>
          <w:szCs w:val="24"/>
        </w:rPr>
        <w:t xml:space="preserve">παραμερίσει το κουρνιαχτό της κούφιας αντιπαράθεσης του </w:t>
      </w:r>
      <w:r w:rsidRPr="00C0242A">
        <w:rPr>
          <w:rFonts w:eastAsia="Times New Roman" w:cs="Times New Roman"/>
          <w:szCs w:val="24"/>
        </w:rPr>
        <w:t>ΣΥΡΙΖΑ</w:t>
      </w:r>
      <w:r>
        <w:rPr>
          <w:rFonts w:eastAsia="Times New Roman" w:cs="Times New Roman"/>
          <w:szCs w:val="24"/>
        </w:rPr>
        <w:t xml:space="preserve"> με τη </w:t>
      </w:r>
      <w:r w:rsidRPr="00246D67">
        <w:rPr>
          <w:rFonts w:eastAsia="Times New Roman" w:cs="Times New Roman"/>
          <w:szCs w:val="24"/>
        </w:rPr>
        <w:t>Νέα Δημοκρατία</w:t>
      </w:r>
      <w:r>
        <w:rPr>
          <w:rFonts w:eastAsia="Times New Roman" w:cs="Times New Roman"/>
          <w:szCs w:val="24"/>
        </w:rPr>
        <w:t xml:space="preserve"> αυτές τις μέρες και δει το νομοσχέδιο έτσι όπως πραγματικά είναι και όχι έτσι όπως θέλει να το εμφανίζει ο </w:t>
      </w:r>
      <w:r w:rsidRPr="00C0242A">
        <w:rPr>
          <w:rFonts w:eastAsia="Times New Roman" w:cs="Times New Roman"/>
          <w:szCs w:val="24"/>
        </w:rPr>
        <w:t>ΣΥΡΙΖΑ</w:t>
      </w:r>
      <w:r>
        <w:rPr>
          <w:rFonts w:eastAsia="Times New Roman" w:cs="Times New Roman"/>
          <w:szCs w:val="24"/>
        </w:rPr>
        <w:t xml:space="preserve"> ότι είναι ή η </w:t>
      </w:r>
      <w:r w:rsidRPr="00246D67">
        <w:rPr>
          <w:rFonts w:eastAsia="Times New Roman" w:cs="Times New Roman"/>
          <w:szCs w:val="24"/>
        </w:rPr>
        <w:t>Νέα Δημοκρατία</w:t>
      </w:r>
      <w:r>
        <w:rPr>
          <w:rFonts w:eastAsia="Times New Roman" w:cs="Times New Roman"/>
          <w:szCs w:val="24"/>
        </w:rPr>
        <w:t xml:space="preserve"> να το βλέπει, τότε θα</w:t>
      </w:r>
      <w:r>
        <w:rPr>
          <w:rFonts w:eastAsia="Times New Roman" w:cs="Times New Roman"/>
          <w:szCs w:val="24"/>
        </w:rPr>
        <w:t xml:space="preserve"> δει ότι αυτό το νομοσχέδιο δένει την τριτοβάθμια εκπαίδευση ακόμα πιο σφιχτά στο άρμα του κεφαλαίου και των επιχειρηματικών ομίλων.</w:t>
      </w:r>
    </w:p>
    <w:p w14:paraId="50A7BC7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Πού το στηρίζουμε αυτό; Πρώτα απ’ όλα, δεν αναφέρεται καν και δεν ασχολείται καθόλου με τις ανάγκες των φοιτητών των λαϊκών</w:t>
      </w:r>
      <w:r>
        <w:rPr>
          <w:rFonts w:eastAsia="Times New Roman" w:cs="Times New Roman"/>
          <w:szCs w:val="24"/>
        </w:rPr>
        <w:t xml:space="preserve"> οικογενειών που φτύνουν αίμα για να σπουδάσουν τα παιδιά τους. Και δεν αφορά βεβαίως, αυτό το νομοσχέδιο ούτε τους νέους επιστήμονες που συνθλίβονται από την πολιτική του </w:t>
      </w:r>
      <w:r w:rsidRPr="00C0242A">
        <w:rPr>
          <w:rFonts w:eastAsia="Times New Roman" w:cs="Times New Roman"/>
          <w:szCs w:val="24"/>
        </w:rPr>
        <w:t>ΣΥΡΙΖΑ</w:t>
      </w:r>
      <w:r>
        <w:rPr>
          <w:rFonts w:eastAsia="Times New Roman" w:cs="Times New Roman"/>
          <w:szCs w:val="24"/>
        </w:rPr>
        <w:t xml:space="preserve"> ούτε εκείνους τους πανεπιστημιακούς δασκάλους που αρνούνται να γίνουν ορντινά</w:t>
      </w:r>
      <w:r>
        <w:rPr>
          <w:rFonts w:eastAsia="Times New Roman" w:cs="Times New Roman"/>
          <w:szCs w:val="24"/>
        </w:rPr>
        <w:t>ντσες των επιχειρηματικών συμφερόντων. Σε άλλους απευθύνεται.</w:t>
      </w:r>
    </w:p>
    <w:p w14:paraId="50A7BC7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Απευθύνεται σε όλους εκείνους που έχουν συμφέρον να μετατρέψουν την ανώτατη εκπαίδευση, όπως και όλη την εκπαίδευση άλλωστε, σε υπηρέτρια των καπιταλιστικών κερδών -μοχλό της καπιταλιστικής ανάπ</w:t>
      </w:r>
      <w:r>
        <w:rPr>
          <w:rFonts w:eastAsia="Times New Roman" w:cs="Times New Roman"/>
          <w:szCs w:val="24"/>
        </w:rPr>
        <w:t xml:space="preserve">τυξης το λέτε αυτό- σε όλους εκείνους που έχουν συμφέρον να μετατρέψουν τα πανεπιστήμια και τα ΤΕΙ σε μεγάλα εμπορικά μαγαζιά με πελατεία τους τα παιδιά των λαϊκών οικογενειών. Τα πιο σημαντικά του άρθρα το αποδεικνύουν. </w:t>
      </w:r>
    </w:p>
    <w:p w14:paraId="50A7BC7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Από το πρώτο ακόμα άρθρο βαθαίνει </w:t>
      </w:r>
      <w:r>
        <w:rPr>
          <w:rFonts w:eastAsia="Times New Roman" w:cs="Times New Roman"/>
          <w:szCs w:val="24"/>
        </w:rPr>
        <w:t>η αναχρονιστική διάκριση του πανεπιστημιακού και του τεχνολογικού τομέα της ανώτατης εκπαίδευσης, αποδεικνύοντας πολύ απλά ότι αυτό δεν μπορεί να λυθεί στο πλαίσιο ενός εκμεταλλευτικού συστήματος, γιατί η καπιταλιστική αγορά έχει τους δικούς της κανόνες κα</w:t>
      </w:r>
      <w:r>
        <w:rPr>
          <w:rFonts w:eastAsia="Times New Roman" w:cs="Times New Roman"/>
          <w:szCs w:val="24"/>
        </w:rPr>
        <w:t xml:space="preserve">ι είναι αυτή που οδηγεί τελικά όλες τις </w:t>
      </w:r>
      <w:r w:rsidRPr="00472ACC">
        <w:rPr>
          <w:rFonts w:eastAsia="Times New Roman" w:cs="Times New Roman"/>
          <w:szCs w:val="24"/>
        </w:rPr>
        <w:t>κυβερνήσ</w:t>
      </w:r>
      <w:r>
        <w:rPr>
          <w:rFonts w:eastAsia="Times New Roman" w:cs="Times New Roman"/>
          <w:szCs w:val="24"/>
        </w:rPr>
        <w:t>εις να δημιουργούν όλο και περισσότερα ενδιάμεσα στάδια, διαβαθμίζοντας, κατηγοριοποιώντας συνεχώς πτυχία και αποφοίτους, προκειμένου να μεγαλώνει το φάσμα των διαθέσιμων εργαζόμενων που είναι κατάλληλοι κάθε</w:t>
      </w:r>
      <w:r>
        <w:rPr>
          <w:rFonts w:eastAsia="Times New Roman" w:cs="Times New Roman"/>
          <w:szCs w:val="24"/>
        </w:rPr>
        <w:t xml:space="preserve"> φορά προς εκμετάλλευση από τους εργοδότες. Και τις βέλτιστες πρακτικές της Ευρωπαϊκής Ένωσης και του ΟΟΣΑ η </w:t>
      </w:r>
      <w:r w:rsidRPr="0094038A">
        <w:rPr>
          <w:rFonts w:eastAsia="Times New Roman" w:cs="Times New Roman"/>
          <w:szCs w:val="24"/>
        </w:rPr>
        <w:t>Κυβέρνηση</w:t>
      </w:r>
      <w:r>
        <w:rPr>
          <w:rFonts w:eastAsia="Times New Roman" w:cs="Times New Roman"/>
          <w:szCs w:val="24"/>
        </w:rPr>
        <w:t xml:space="preserve"> του </w:t>
      </w:r>
      <w:r w:rsidRPr="00C0242A">
        <w:rPr>
          <w:rFonts w:eastAsia="Times New Roman" w:cs="Times New Roman"/>
          <w:szCs w:val="24"/>
        </w:rPr>
        <w:t>ΣΥΡΙΖΑ</w:t>
      </w:r>
      <w:r>
        <w:rPr>
          <w:rFonts w:eastAsia="Times New Roman" w:cs="Times New Roman"/>
          <w:szCs w:val="24"/>
        </w:rPr>
        <w:t xml:space="preserve"> τις ξεπατικώνει πάρα πολύ γρήγορα. </w:t>
      </w:r>
    </w:p>
    <w:p w14:paraId="50A7BC80"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Τόσα πολλά και διαφορετικά δίδακτρα δεν έχουμε ξανασυναντήσει σε νομοσχέδιο για τα ΑΕΙ. Δί</w:t>
      </w:r>
      <w:r>
        <w:rPr>
          <w:rFonts w:eastAsia="Times New Roman" w:cs="Times New Roman"/>
          <w:szCs w:val="24"/>
        </w:rPr>
        <w:t>δακτρα παντού, δίδακτρα στα μεταπτυχιακά, απελευθερωμένα, χωρίς καν αυτό το πλαφόν που υποσχέθηκε παλαιότερα ο Υπουργός, δίδακτρα στα κέντρα επιμόρφωσης και διά βίου μάθησης που θα λειτουργούν τα πανεπιστήμια, δίδακτρα στα ξενόγλωσσα προπτυχιακά προγράμματ</w:t>
      </w:r>
      <w:r>
        <w:rPr>
          <w:rFonts w:eastAsia="Times New Roman" w:cs="Times New Roman"/>
          <w:szCs w:val="24"/>
        </w:rPr>
        <w:t xml:space="preserve">α που θα οργανώνουν τα ΑΕΙ, δίδακτρα στα διετή προγράμματα επαγγελματικής εκπαίδευσης. </w:t>
      </w:r>
    </w:p>
    <w:p w14:paraId="50A7BC8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Και επιμένουμε, κύριε Υπουργέ, μια λέξη είναι η λέξη: «δωρεάν». Όμως αυτήν αρνείστε να τη βάλετε στο νομοσχέδιο. Βάλτε την κι εμείς θα αποσύρουμε την κριτική μας σε αυτ</w:t>
      </w:r>
      <w:r>
        <w:rPr>
          <w:rFonts w:eastAsia="Times New Roman" w:cs="Times New Roman"/>
          <w:szCs w:val="24"/>
        </w:rPr>
        <w:t xml:space="preserve">ό το σημείο. </w:t>
      </w:r>
    </w:p>
    <w:p w14:paraId="50A7BC82" w14:textId="77777777" w:rsidR="007C6747" w:rsidRDefault="00E91359">
      <w:pPr>
        <w:spacing w:after="0" w:line="600" w:lineRule="auto"/>
        <w:ind w:firstLine="720"/>
        <w:jc w:val="both"/>
        <w:rPr>
          <w:rFonts w:eastAsia="Times New Roman" w:cs="Times New Roman"/>
          <w:szCs w:val="24"/>
        </w:rPr>
      </w:pPr>
      <w:r w:rsidRPr="00E96516">
        <w:rPr>
          <w:rFonts w:eastAsia="Times New Roman" w:cs="Times New Roman"/>
          <w:b/>
          <w:szCs w:val="24"/>
        </w:rPr>
        <w:t>ΚΩΝΣΤΑΝΤΙΝΟΣ 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Είναι δημόσια, είναι δωρεάν.</w:t>
      </w:r>
    </w:p>
    <w:p w14:paraId="50A7BC83" w14:textId="77777777" w:rsidR="007C6747" w:rsidRDefault="00E91359">
      <w:pPr>
        <w:spacing w:after="0" w:line="600" w:lineRule="auto"/>
        <w:ind w:firstLine="720"/>
        <w:jc w:val="both"/>
        <w:rPr>
          <w:rFonts w:eastAsia="Times New Roman" w:cs="Times New Roman"/>
          <w:szCs w:val="24"/>
        </w:rPr>
      </w:pPr>
      <w:r w:rsidRPr="0000395A">
        <w:rPr>
          <w:rFonts w:eastAsia="Times New Roman" w:cs="Times New Roman"/>
          <w:b/>
          <w:szCs w:val="24"/>
        </w:rPr>
        <w:t>ΙΩΑΝΝΗΣ ΔΕΛΗΣ:</w:t>
      </w:r>
      <w:r>
        <w:rPr>
          <w:rFonts w:eastAsia="Times New Roman" w:cs="Times New Roman"/>
          <w:szCs w:val="24"/>
        </w:rPr>
        <w:t xml:space="preserve"> Και τα δημόσια ΙΕΚ</w:t>
      </w:r>
      <w:r w:rsidRPr="0000395A">
        <w:rPr>
          <w:rFonts w:eastAsia="Times New Roman" w:cs="Times New Roman"/>
          <w:szCs w:val="24"/>
        </w:rPr>
        <w:t xml:space="preserve"> </w:t>
      </w:r>
      <w:r>
        <w:rPr>
          <w:rFonts w:eastAsia="Times New Roman" w:cs="Times New Roman"/>
          <w:szCs w:val="24"/>
        </w:rPr>
        <w:t xml:space="preserve">είναι δημόσια, κύριε Υπουργέ. Μονάχα που δεν είναι και τόσο δωρεάν, όπως ξέρετε, κι εκείνα. </w:t>
      </w:r>
    </w:p>
    <w:p w14:paraId="50A7BC84" w14:textId="77777777" w:rsidR="007C6747" w:rsidRDefault="00E91359">
      <w:pPr>
        <w:spacing w:after="0" w:line="600" w:lineRule="auto"/>
        <w:ind w:firstLine="720"/>
        <w:jc w:val="both"/>
        <w:rPr>
          <w:rFonts w:eastAsia="Times New Roman" w:cs="Times New Roman"/>
          <w:szCs w:val="24"/>
        </w:rPr>
      </w:pPr>
      <w:r w:rsidRPr="00E96516">
        <w:rPr>
          <w:rFonts w:eastAsia="Times New Roman" w:cs="Times New Roman"/>
          <w:b/>
          <w:szCs w:val="24"/>
        </w:rPr>
        <w:t xml:space="preserve">ΚΩΝΣΤΑΝΤΙΝΟΣ </w:t>
      </w:r>
      <w:r w:rsidRPr="00E96516">
        <w:rPr>
          <w:rFonts w:eastAsia="Times New Roman" w:cs="Times New Roman"/>
          <w:b/>
          <w:szCs w:val="24"/>
        </w:rPr>
        <w:t>ΓΑΒΡΟΓΛΟΥ (Υπουργός Παιδείας, Έρευνας και Θρησκευμάτων):</w:t>
      </w:r>
      <w:r w:rsidRPr="00E96516">
        <w:rPr>
          <w:rFonts w:eastAsia="Times New Roman" w:cs="Times New Roman"/>
          <w:szCs w:val="24"/>
        </w:rPr>
        <w:t xml:space="preserve"> </w:t>
      </w:r>
      <w:r>
        <w:rPr>
          <w:rFonts w:eastAsia="Times New Roman" w:cs="Times New Roman"/>
          <w:szCs w:val="24"/>
        </w:rPr>
        <w:t xml:space="preserve">Δηλαδή; </w:t>
      </w:r>
    </w:p>
    <w:p w14:paraId="50A7BC85" w14:textId="77777777" w:rsidR="007C6747" w:rsidRDefault="00E91359">
      <w:pPr>
        <w:spacing w:after="0" w:line="600" w:lineRule="auto"/>
        <w:ind w:firstLine="720"/>
        <w:jc w:val="both"/>
        <w:rPr>
          <w:rFonts w:eastAsia="Times New Roman" w:cs="Times New Roman"/>
          <w:szCs w:val="24"/>
        </w:rPr>
      </w:pPr>
      <w:r w:rsidRPr="0000395A">
        <w:rPr>
          <w:rFonts w:eastAsia="Times New Roman" w:cs="Times New Roman"/>
          <w:b/>
          <w:szCs w:val="24"/>
        </w:rPr>
        <w:t>ΙΩΑΝΝΗΣ ΔΕΛΗΣ:</w:t>
      </w:r>
      <w:r>
        <w:rPr>
          <w:rFonts w:eastAsia="Times New Roman" w:cs="Times New Roman"/>
          <w:szCs w:val="24"/>
        </w:rPr>
        <w:t xml:space="preserve"> Δηλαδή πληρώνουν δίδακτρα, χαμηλότερα από τα ιδιωτικά, αλλά πληρώνουν. Δωρεάν πάντως δεν είναι τα δημόσια. </w:t>
      </w:r>
    </w:p>
    <w:p w14:paraId="50A7BC8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 νομοσχέδιο των διδάκτρων», θα μπορούσε να είναι κάλλιστα ο τίτλ</w:t>
      </w:r>
      <w:r>
        <w:rPr>
          <w:rFonts w:eastAsia="Times New Roman" w:cs="Times New Roman"/>
          <w:szCs w:val="24"/>
        </w:rPr>
        <w:t xml:space="preserve">ος του. </w:t>
      </w:r>
    </w:p>
    <w:p w14:paraId="50A7BC8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Παρακάτω. Απαγορεύει τη μόνιμη και σταθερή δουλειά στους συμβασιούχους που εργάζονται σε όλες τις υπηρεσίες των ΑΕΙ και το αναφέρει ρητά στα άρθρα 13, 58, 64, 69. </w:t>
      </w:r>
    </w:p>
    <w:p w14:paraId="50A7BC88" w14:textId="77777777" w:rsidR="007C6747" w:rsidRDefault="00E91359">
      <w:pPr>
        <w:spacing w:after="0" w:line="600" w:lineRule="auto"/>
        <w:ind w:firstLine="720"/>
        <w:jc w:val="both"/>
        <w:rPr>
          <w:rFonts w:eastAsia="Times New Roman"/>
          <w:szCs w:val="24"/>
        </w:rPr>
      </w:pPr>
      <w:r>
        <w:rPr>
          <w:rFonts w:eastAsia="Times New Roman"/>
          <w:szCs w:val="24"/>
        </w:rPr>
        <w:t>Με τα άρθρα 5 και 10, που μιλάνε για τη διαδικασία ίδρυσης, συγχώνευσης, κατάργησης</w:t>
      </w:r>
      <w:r>
        <w:rPr>
          <w:rFonts w:eastAsia="Times New Roman"/>
          <w:szCs w:val="24"/>
        </w:rPr>
        <w:t xml:space="preserve"> κ</w:t>
      </w:r>
      <w:r>
        <w:rPr>
          <w:rFonts w:eastAsia="Times New Roman"/>
          <w:szCs w:val="24"/>
        </w:rPr>
        <w:t>.</w:t>
      </w:r>
      <w:r>
        <w:rPr>
          <w:rFonts w:eastAsia="Times New Roman"/>
          <w:szCs w:val="24"/>
        </w:rPr>
        <w:t xml:space="preserve">λπ. των ΑΕΙ, μέσα από </w:t>
      </w:r>
      <w:r>
        <w:rPr>
          <w:rFonts w:eastAsia="Times New Roman"/>
          <w:szCs w:val="24"/>
        </w:rPr>
        <w:t>π</w:t>
      </w:r>
      <w:r>
        <w:rPr>
          <w:rFonts w:eastAsia="Times New Roman"/>
          <w:szCs w:val="24"/>
        </w:rPr>
        <w:t xml:space="preserve">ροεδρικά </w:t>
      </w:r>
      <w:r>
        <w:rPr>
          <w:rFonts w:eastAsia="Times New Roman"/>
          <w:szCs w:val="24"/>
        </w:rPr>
        <w:t>δ</w:t>
      </w:r>
      <w:r>
        <w:rPr>
          <w:rFonts w:eastAsia="Times New Roman"/>
          <w:szCs w:val="24"/>
        </w:rPr>
        <w:t>ιατάγματα, δεν βάζετε μόνο κριτήρια δημοσιονομικά. Βάζετε κυρίως κριτήρια, ώστε αυτά τα ΑΕΙ να εναρμονίζονται ευέλικτα και γρήγορα στις ανάγκες των μεγάλων επιχειρήσεων. Γι’ αυτό και στα πιο κρίσιμα ζητήματα για το κεφάλ</w:t>
      </w:r>
      <w:r>
        <w:rPr>
          <w:rFonts w:eastAsia="Times New Roman"/>
          <w:szCs w:val="24"/>
        </w:rPr>
        <w:t>αιο, όπως εδώ, ή στα μεταπτυχιακά ή και στα διετή προγράμματα κατάρτισης θα μετράει και η γνώμη του Εθνικού Συμβουλίου Ανάπτυξης Ανθρώπινου Δυναμικού, όπου έχει ήδη πιάσει στασίδι ο ΣΕΒ, για να παρακολουθεί από κοντά και το τι γίνεται.</w:t>
      </w:r>
    </w:p>
    <w:p w14:paraId="50A7BC89" w14:textId="77777777" w:rsidR="007C6747" w:rsidRDefault="00E91359">
      <w:pPr>
        <w:spacing w:after="0" w:line="600" w:lineRule="auto"/>
        <w:ind w:firstLine="720"/>
        <w:jc w:val="both"/>
        <w:rPr>
          <w:rFonts w:eastAsia="Times New Roman"/>
          <w:szCs w:val="24"/>
        </w:rPr>
      </w:pPr>
      <w:r>
        <w:rPr>
          <w:rFonts w:eastAsia="Times New Roman"/>
          <w:szCs w:val="24"/>
        </w:rPr>
        <w:t>Όσο για τα νέα διοικ</w:t>
      </w:r>
      <w:r>
        <w:rPr>
          <w:rFonts w:eastAsia="Times New Roman"/>
          <w:szCs w:val="24"/>
        </w:rPr>
        <w:t>ητικά σχήματα που φέρνει ο ΣΥΡΙΖΑ στα ΑΕΙ, αυτό που ψάχνει με αυτό, όπως το έψαξαν άλλωστε κι όλες οι κυβερνήσεις, δεν είναι τίποτε άλλο από το να βρεθούν επιτέλους εκείνα τα διοικητικά όργανα στα ΑΕΙ που θα ικανοποιούν τα κριτήρια και θα ανταποκρίνονται σ</w:t>
      </w:r>
      <w:r>
        <w:rPr>
          <w:rFonts w:eastAsia="Times New Roman"/>
          <w:szCs w:val="24"/>
        </w:rPr>
        <w:t xml:space="preserve">τις απαιτήσεις των μεγάλων επιχειρήσεων στη χώρα μας. </w:t>
      </w:r>
    </w:p>
    <w:p w14:paraId="50A7BC8A" w14:textId="77777777" w:rsidR="007C6747" w:rsidRDefault="00E91359">
      <w:pPr>
        <w:spacing w:after="0" w:line="600" w:lineRule="auto"/>
        <w:ind w:firstLine="720"/>
        <w:jc w:val="both"/>
        <w:rPr>
          <w:rFonts w:eastAsia="Times New Roman"/>
          <w:szCs w:val="24"/>
        </w:rPr>
      </w:pPr>
      <w:r>
        <w:rPr>
          <w:rFonts w:eastAsia="Times New Roman"/>
          <w:szCs w:val="24"/>
        </w:rPr>
        <w:t xml:space="preserve">Μιλάτε για </w:t>
      </w:r>
      <w:r>
        <w:rPr>
          <w:rFonts w:eastAsia="Times New Roman"/>
          <w:szCs w:val="24"/>
        </w:rPr>
        <w:t>δ</w:t>
      </w:r>
      <w:r>
        <w:rPr>
          <w:rFonts w:eastAsia="Times New Roman"/>
          <w:szCs w:val="24"/>
        </w:rPr>
        <w:t xml:space="preserve">ημοκρατία, με αφορμή την επαναφορά της φοιτητικής συμμετοχής στα διοικητικά όργανα των ΑΕΙ, εκτός φυσικά από αυτά τα περιφερειακά. Ποιοι; Εσείς, που η πολιτική σας, η πολιτική του ΣΥΡΙΖΑ, </w:t>
      </w:r>
      <w:r>
        <w:rPr>
          <w:rFonts w:eastAsia="Times New Roman"/>
          <w:szCs w:val="24"/>
        </w:rPr>
        <w:t>ρημάζει τα δικαιώματα των φοιτητών, ρημάζει τα δικαιώματα της νεολαίας.</w:t>
      </w:r>
    </w:p>
    <w:p w14:paraId="50A7BC8B" w14:textId="77777777" w:rsidR="007C6747" w:rsidRDefault="00E91359">
      <w:pPr>
        <w:spacing w:after="0" w:line="600" w:lineRule="auto"/>
        <w:ind w:firstLine="720"/>
        <w:jc w:val="both"/>
        <w:rPr>
          <w:rFonts w:eastAsia="Times New Roman"/>
          <w:szCs w:val="24"/>
        </w:rPr>
      </w:pPr>
      <w:r>
        <w:rPr>
          <w:rFonts w:eastAsia="Times New Roman"/>
          <w:szCs w:val="24"/>
        </w:rPr>
        <w:t>Η συμμετοχή του φοιτητικού και σπουδαστικού κινήματος θα είναι σημαντική, πράγματι, εφόσον γίνεται από τη σκοπιά της υπεράσπισης των διεκδικήσεών του, από την αποκάλυψη του χαρακτήρα τ</w:t>
      </w:r>
      <w:r>
        <w:rPr>
          <w:rFonts w:eastAsia="Times New Roman"/>
          <w:szCs w:val="24"/>
        </w:rPr>
        <w:t>ων μέτρων που εισάγονται στις συνεδριάσεις αυτών των διοικητικών οργάνων κι όχι από τη σκοπιά, βέβαια, της ενσωμάτωσής τους στην επιχειρηματική λειτουργία των ΑΕΙ, όπως επιδιώκει η Κυβέρνηση και όλα τα αστικά κόμματα, με τις φοιτητικές παρατάξεις, μάλιστα,</w:t>
      </w:r>
      <w:r>
        <w:rPr>
          <w:rFonts w:eastAsia="Times New Roman"/>
          <w:szCs w:val="24"/>
        </w:rPr>
        <w:t xml:space="preserve"> της Νέας Δημοκρατίας και του ΠΑΣΟΚ να πρωτοστατούν σε αυτή την κατεύθυνση και από κοντά και κάτι «αγωνιστές», κήρυκες του ακηδεμόνευτου φοιτητικού κινήματος, να ρίχνουν νερό στον ίδιο μύλο, τον μύλο της ενσωμάτωσης.</w:t>
      </w:r>
    </w:p>
    <w:p w14:paraId="50A7BC8C" w14:textId="77777777" w:rsidR="007C6747" w:rsidRDefault="00E91359">
      <w:pPr>
        <w:spacing w:after="0" w:line="600" w:lineRule="auto"/>
        <w:ind w:firstLine="720"/>
        <w:jc w:val="both"/>
        <w:rPr>
          <w:rFonts w:eastAsia="Times New Roman"/>
          <w:szCs w:val="24"/>
        </w:rPr>
      </w:pPr>
      <w:r>
        <w:rPr>
          <w:rFonts w:eastAsia="Times New Roman"/>
          <w:szCs w:val="24"/>
        </w:rPr>
        <w:t xml:space="preserve">Στο νομοσχέδιο υπάρχουν κι άλλα άρθρα, </w:t>
      </w:r>
      <w:r>
        <w:rPr>
          <w:rFonts w:eastAsia="Times New Roman"/>
          <w:szCs w:val="24"/>
        </w:rPr>
        <w:t>περίπου είκοσι, στις λεγόμενες «λοιπές διατάξεις για την εκπαίδευση», για την υπόλοιπη εκπαίδευση, δηλαδή. Με το άρθρο 70, που αυξάνετε λίγο τον χρόνο της αναρρωτικής άδειας των αναπληρωτών, ναι μεν βελτιώνετε κάπως την κατάσταση, γι’ αυτό και το στηρίζουμ</w:t>
      </w:r>
      <w:r>
        <w:rPr>
          <w:rFonts w:eastAsia="Times New Roman"/>
          <w:szCs w:val="24"/>
        </w:rPr>
        <w:t>ε το συγκεκριμένο. Σε κα</w:t>
      </w:r>
      <w:r>
        <w:rPr>
          <w:rFonts w:eastAsia="Times New Roman"/>
          <w:szCs w:val="24"/>
        </w:rPr>
        <w:t>μ</w:t>
      </w:r>
      <w:r>
        <w:rPr>
          <w:rFonts w:eastAsia="Times New Roman"/>
          <w:szCs w:val="24"/>
        </w:rPr>
        <w:t>μία περίπτωση, όμως, δεν ικανοποιεί το δίκαιο αίτημα των αναπληρωτών εκπαιδευτικών να εξομοιωθούν στο ζήτημα των αδειών με τους μόνιμους. Δεν πάνε άλλωστε πολλές μέρες που ο ίδιος ο Υπουργός σε ερώτηση του ΚΚΕ, αυτό το απέκλεισε κα</w:t>
      </w:r>
      <w:r>
        <w:rPr>
          <w:rFonts w:eastAsia="Times New Roman"/>
          <w:szCs w:val="24"/>
        </w:rPr>
        <w:t xml:space="preserve">τηγορηματικά. </w:t>
      </w:r>
    </w:p>
    <w:p w14:paraId="50A7BC8D" w14:textId="77777777" w:rsidR="007C6747" w:rsidRDefault="00E91359">
      <w:pPr>
        <w:spacing w:after="0" w:line="600" w:lineRule="auto"/>
        <w:ind w:firstLine="720"/>
        <w:jc w:val="both"/>
        <w:rPr>
          <w:rFonts w:eastAsia="Times New Roman"/>
          <w:szCs w:val="24"/>
        </w:rPr>
      </w:pPr>
      <w:r>
        <w:rPr>
          <w:rFonts w:eastAsia="Times New Roman"/>
          <w:szCs w:val="24"/>
        </w:rPr>
        <w:t>Με το  άρθρο</w:t>
      </w:r>
      <w:r>
        <w:rPr>
          <w:rFonts w:eastAsia="Times New Roman"/>
          <w:szCs w:val="24"/>
        </w:rPr>
        <w:t xml:space="preserve"> 71</w:t>
      </w:r>
      <w:r>
        <w:rPr>
          <w:rFonts w:eastAsia="Times New Roman"/>
          <w:szCs w:val="24"/>
        </w:rPr>
        <w:t xml:space="preserve">, βάζετε λίγο λάδι στην πληγή που εσείς ανοίξατε στους ιδιωτικούς εκπαιδευτικούς με το πρόσφατο τέταρτο μνημόνιο, όταν καταργήσατε τη ρύθμιση του προηγούμενου Υπουργού. Επιστρέφετε μια μικρή αρμοδιότητα στα </w:t>
      </w:r>
      <w:r>
        <w:rPr>
          <w:rFonts w:eastAsia="Times New Roman"/>
          <w:szCs w:val="24"/>
        </w:rPr>
        <w:t>υ</w:t>
      </w:r>
      <w:r>
        <w:rPr>
          <w:rFonts w:eastAsia="Times New Roman"/>
          <w:szCs w:val="24"/>
        </w:rPr>
        <w:t xml:space="preserve">πηρεσιακά </w:t>
      </w:r>
      <w:r>
        <w:rPr>
          <w:rFonts w:eastAsia="Times New Roman"/>
          <w:szCs w:val="24"/>
        </w:rPr>
        <w:t>σ</w:t>
      </w:r>
      <w:r>
        <w:rPr>
          <w:rFonts w:eastAsia="Times New Roman"/>
          <w:szCs w:val="24"/>
        </w:rPr>
        <w:t>υμβούλι</w:t>
      </w:r>
      <w:r>
        <w:rPr>
          <w:rFonts w:eastAsia="Times New Roman"/>
          <w:szCs w:val="24"/>
        </w:rPr>
        <w:t xml:space="preserve">α για τα εργασιακά των ιδιωτικών εκπαιδευτικών, μόνο που ο </w:t>
      </w:r>
      <w:proofErr w:type="spellStart"/>
      <w:r>
        <w:rPr>
          <w:rFonts w:eastAsia="Times New Roman"/>
          <w:szCs w:val="24"/>
        </w:rPr>
        <w:t>μνημονιακός</w:t>
      </w:r>
      <w:proofErr w:type="spellEnd"/>
      <w:r>
        <w:rPr>
          <w:rFonts w:eastAsia="Times New Roman"/>
          <w:szCs w:val="24"/>
        </w:rPr>
        <w:t xml:space="preserve"> σας νόμος είναι εκεί και δεν ανατρέπεται με κάτι τέτοια και είναι πάντα μια διαρκής απειλή για τους ιδιωτικούς εκπαιδευτικούς. </w:t>
      </w:r>
    </w:p>
    <w:p w14:paraId="50A7BC8E" w14:textId="77777777" w:rsidR="007C6747" w:rsidRDefault="00E91359">
      <w:pPr>
        <w:spacing w:after="0" w:line="600" w:lineRule="auto"/>
        <w:ind w:firstLine="720"/>
        <w:jc w:val="both"/>
        <w:rPr>
          <w:rFonts w:eastAsia="Times New Roman"/>
          <w:szCs w:val="24"/>
        </w:rPr>
      </w:pPr>
      <w:r>
        <w:rPr>
          <w:rFonts w:eastAsia="Times New Roman"/>
          <w:szCs w:val="24"/>
        </w:rPr>
        <w:t>Για τη γνωστή τώρα υπόθεση των πλαστών πτυχίων και την επ</w:t>
      </w:r>
      <w:r>
        <w:rPr>
          <w:rFonts w:eastAsia="Times New Roman"/>
          <w:szCs w:val="24"/>
        </w:rPr>
        <w:t>ανάληψη των εξετάσεων, ελπίζουμε –ελπίζουμε λέμε- αυτό να μη γίνει το πρόσχημα για απολύσεις.</w:t>
      </w:r>
    </w:p>
    <w:p w14:paraId="50A7BC8F" w14:textId="77777777" w:rsidR="007C6747" w:rsidRDefault="00E91359">
      <w:pPr>
        <w:spacing w:after="0" w:line="600" w:lineRule="auto"/>
        <w:ind w:firstLine="720"/>
        <w:jc w:val="both"/>
        <w:rPr>
          <w:rFonts w:eastAsia="Times New Roman"/>
          <w:szCs w:val="24"/>
        </w:rPr>
      </w:pPr>
      <w:r w:rsidRPr="000D0610">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Να γίνουν νόμιμα τα πτυχία ή όχι; </w:t>
      </w:r>
    </w:p>
    <w:p w14:paraId="50A7BC90" w14:textId="77777777" w:rsidR="007C6747" w:rsidRDefault="00E91359">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Όσον αφορά τις τροπολογίες τώρα, θα χρειασ</w:t>
      </w:r>
      <w:r>
        <w:rPr>
          <w:rFonts w:eastAsia="Times New Roman"/>
          <w:szCs w:val="24"/>
        </w:rPr>
        <w:t xml:space="preserve">τώ ένα λεπτό, κύριε Πρόεδρε. </w:t>
      </w:r>
    </w:p>
    <w:p w14:paraId="50A7BC91" w14:textId="77777777" w:rsidR="007C6747" w:rsidRDefault="00E91359">
      <w:pPr>
        <w:spacing w:after="0" w:line="600" w:lineRule="auto"/>
        <w:ind w:firstLine="720"/>
        <w:jc w:val="both"/>
        <w:rPr>
          <w:rFonts w:eastAsia="Times New Roman"/>
          <w:szCs w:val="24"/>
        </w:rPr>
      </w:pPr>
      <w:r>
        <w:rPr>
          <w:rFonts w:eastAsia="Times New Roman"/>
          <w:szCs w:val="24"/>
        </w:rPr>
        <w:t xml:space="preserve">Για την τροπολογία του Υπουργείου Μεταναστευτικής Πολιτικής, θέλουμε να ξεκαθαρίσουμε ότι συμφωνούμε με το σημείο που αναφέρεται στην αποζημίωση των κατοίκων του Δήμου </w:t>
      </w:r>
      <w:proofErr w:type="spellStart"/>
      <w:r>
        <w:rPr>
          <w:rFonts w:eastAsia="Times New Roman"/>
          <w:szCs w:val="24"/>
        </w:rPr>
        <w:t>Παιονίας</w:t>
      </w:r>
      <w:proofErr w:type="spellEnd"/>
      <w:r>
        <w:rPr>
          <w:rFonts w:eastAsia="Times New Roman"/>
          <w:szCs w:val="24"/>
        </w:rPr>
        <w:t xml:space="preserve"> και μιλάμε, βέβαια, για την </w:t>
      </w:r>
      <w:proofErr w:type="spellStart"/>
      <w:r>
        <w:rPr>
          <w:rFonts w:eastAsia="Times New Roman"/>
          <w:szCs w:val="24"/>
        </w:rPr>
        <w:t>Ειδομένη</w:t>
      </w:r>
      <w:proofErr w:type="spellEnd"/>
      <w:r>
        <w:rPr>
          <w:rFonts w:eastAsia="Times New Roman"/>
          <w:szCs w:val="24"/>
        </w:rPr>
        <w:t xml:space="preserve"> και τους Ευζ</w:t>
      </w:r>
      <w:r>
        <w:rPr>
          <w:rFonts w:eastAsia="Times New Roman"/>
          <w:szCs w:val="24"/>
        </w:rPr>
        <w:t xml:space="preserve">ώνους και θα το ψηφίσουμε, αν έρθει ως ξεχωριστό άρθρο και νομίζω ότι έτσι έρχεται. Ακόμα, όμως, κι αυτή την αποζημίωση βάζετε να την πληρώνουν οι μετανάστες μέσα από τα παράβολα που πληρώνουν στο ελληνικό κράτος; Τέτοια κοινωνική ευαισθησία; </w:t>
      </w:r>
    </w:p>
    <w:p w14:paraId="50A7BC92" w14:textId="77777777" w:rsidR="007C6747" w:rsidRDefault="00E91359">
      <w:pPr>
        <w:spacing w:after="0" w:line="600" w:lineRule="auto"/>
        <w:ind w:firstLine="720"/>
        <w:jc w:val="both"/>
        <w:rPr>
          <w:rFonts w:eastAsia="Times New Roman"/>
          <w:szCs w:val="24"/>
        </w:rPr>
      </w:pPr>
      <w:r>
        <w:rPr>
          <w:rFonts w:eastAsia="Times New Roman"/>
          <w:szCs w:val="24"/>
        </w:rPr>
        <w:t>Για την τροπ</w:t>
      </w:r>
      <w:r>
        <w:rPr>
          <w:rFonts w:eastAsia="Times New Roman"/>
          <w:szCs w:val="24"/>
        </w:rPr>
        <w:t>ολογία τώρα του Υπουργείου Δικαιοσύνης, για τους συμβολαιογράφους, τι να πει κανείς; Το «κανένα σπίτι στα χέρια τραπεζίτη» γίνεται ηλεκτρονικοί πλειστηριασμοί και το μπαλάκι το ρίχνετε στους συμβολαιογράφους.</w:t>
      </w:r>
    </w:p>
    <w:p w14:paraId="50A7BC93" w14:textId="77777777" w:rsidR="007C6747" w:rsidRDefault="00E91359">
      <w:pPr>
        <w:spacing w:after="0" w:line="600" w:lineRule="auto"/>
        <w:ind w:firstLine="720"/>
        <w:jc w:val="both"/>
        <w:rPr>
          <w:rFonts w:eastAsia="Times New Roman"/>
          <w:szCs w:val="24"/>
        </w:rPr>
      </w:pPr>
      <w:r>
        <w:rPr>
          <w:rFonts w:eastAsia="Times New Roman"/>
          <w:szCs w:val="24"/>
        </w:rPr>
        <w:t xml:space="preserve">Θα ψηφίσουμε, επίσης, την τροπολογία του Υπουργείου Άμυνας, μόνο και μόνο για να πληρωθούν οι εργαζόμενοι στα </w:t>
      </w:r>
      <w:r>
        <w:rPr>
          <w:rFonts w:eastAsia="Times New Roman"/>
          <w:szCs w:val="24"/>
        </w:rPr>
        <w:t>ν</w:t>
      </w:r>
      <w:r>
        <w:rPr>
          <w:rFonts w:eastAsia="Times New Roman"/>
          <w:szCs w:val="24"/>
        </w:rPr>
        <w:t xml:space="preserve">αυπηγεία Σκαραμαγκά, τους οποίους συνεχίζετε να τους κρατάτε όμηρους, όπως συνεχίζει, βεβαίως, η πολιτική σας να απαξιώνει τις δυνατότητες αυτού </w:t>
      </w:r>
      <w:r>
        <w:rPr>
          <w:rFonts w:eastAsia="Times New Roman"/>
          <w:szCs w:val="24"/>
        </w:rPr>
        <w:t>του κλάδου, που η ανάπτυξή του θα είναι σίγουρη μονάχα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μιας σοσιαλιστικής οικονομίας. </w:t>
      </w:r>
    </w:p>
    <w:p w14:paraId="50A7BC94" w14:textId="77777777" w:rsidR="007C6747" w:rsidRDefault="00E91359">
      <w:pPr>
        <w:spacing w:after="0" w:line="600" w:lineRule="auto"/>
        <w:ind w:firstLine="720"/>
        <w:jc w:val="both"/>
        <w:rPr>
          <w:rFonts w:eastAsia="Times New Roman"/>
          <w:szCs w:val="24"/>
        </w:rPr>
      </w:pPr>
      <w:r>
        <w:rPr>
          <w:rFonts w:eastAsia="Times New Roman"/>
          <w:szCs w:val="24"/>
        </w:rPr>
        <w:t>Η τροπολογία που ασχολείται με τη μεταφορά των μαθητών και δίνει άλλη μια παράταση στην αβεβαιότητα μ</w:t>
      </w:r>
      <w:r>
        <w:rPr>
          <w:rFonts w:eastAsia="Times New Roman"/>
          <w:szCs w:val="24"/>
        </w:rPr>
        <w:t>ά</w:t>
      </w:r>
      <w:r>
        <w:rPr>
          <w:rFonts w:eastAsia="Times New Roman"/>
          <w:szCs w:val="24"/>
        </w:rPr>
        <w:t xml:space="preserve">ς οδηγεί στο να σας ρωτήσουμε πότε σκοπεύετε, αλήθεια, </w:t>
      </w:r>
      <w:r>
        <w:rPr>
          <w:rFonts w:eastAsia="Times New Roman"/>
          <w:szCs w:val="24"/>
        </w:rPr>
        <w:t xml:space="preserve">να διασφαλίσετε το δικαίωμα στην ασφαλή μετακίνηση των μαθητών στα σχολεία, παρά τόσα χρόνια να σέρνεται αυτό το ζήτημα. </w:t>
      </w:r>
    </w:p>
    <w:p w14:paraId="50A7BC95" w14:textId="77777777" w:rsidR="007C6747" w:rsidRDefault="00E91359">
      <w:pPr>
        <w:spacing w:after="0" w:line="600" w:lineRule="auto"/>
        <w:ind w:firstLine="720"/>
        <w:jc w:val="both"/>
        <w:rPr>
          <w:rFonts w:eastAsia="Times New Roman"/>
          <w:szCs w:val="24"/>
        </w:rPr>
      </w:pPr>
      <w:r>
        <w:rPr>
          <w:rFonts w:eastAsia="Times New Roman"/>
          <w:szCs w:val="24"/>
        </w:rPr>
        <w:t>Στην τροπολογία του Υπουργείου Εργασίας, θέλουμε να δηλώσουμε –και νομίζω ότι έτσι έρχονται, σε ξεχωριστό άρθρο- ότι θα ψηφίσουμε τη δ</w:t>
      </w:r>
      <w:r>
        <w:rPr>
          <w:rFonts w:eastAsia="Times New Roman"/>
          <w:szCs w:val="24"/>
        </w:rPr>
        <w:t xml:space="preserve">ιάταξη για το βιβλίο απασχολούμενων στις αγροτικές εργασίες, τους εργάτες γης δηλαδή, καθώς και τη διάταξη για τους πρώην εργαζόμενους της Βιομηχανίας Ζάχαρης, που τους τσάκισε η πολιτική σας, όπως άλλωστε και τον κλάδο της ελληνική ζάχαρης, μαζί με τους </w:t>
      </w:r>
      <w:proofErr w:type="spellStart"/>
      <w:r>
        <w:rPr>
          <w:rFonts w:eastAsia="Times New Roman"/>
          <w:szCs w:val="24"/>
        </w:rPr>
        <w:t>τ</w:t>
      </w:r>
      <w:r>
        <w:rPr>
          <w:rFonts w:eastAsia="Times New Roman"/>
          <w:szCs w:val="24"/>
        </w:rPr>
        <w:t>ευτλοπαραγωγούς</w:t>
      </w:r>
      <w:proofErr w:type="spellEnd"/>
      <w:r>
        <w:rPr>
          <w:rFonts w:eastAsia="Times New Roman"/>
          <w:szCs w:val="24"/>
        </w:rPr>
        <w:t>.</w:t>
      </w:r>
    </w:p>
    <w:p w14:paraId="50A7BC9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Θα ψηφίσουμε, εάν έρθει σε ξεχωριστό άρθρο, και εκείνη τη διάταξη της τροπολογίας του Υπουργείου Παιδείας που προβλέπει να λαμβάνετε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ψιν</w:t>
      </w:r>
      <w:proofErr w:type="spellEnd"/>
      <w:r>
        <w:rPr>
          <w:rFonts w:eastAsia="Times New Roman" w:cs="Times New Roman"/>
          <w:szCs w:val="24"/>
        </w:rPr>
        <w:t xml:space="preserve"> </w:t>
      </w:r>
      <w:r>
        <w:rPr>
          <w:rFonts w:eastAsia="Times New Roman" w:cs="Times New Roman"/>
          <w:szCs w:val="24"/>
        </w:rPr>
        <w:t>μισθολογικά ως εκπαιδευτική προϋπηρεσία η προϋπηρεσία σε ιδιωτικά σχολεία.</w:t>
      </w:r>
    </w:p>
    <w:p w14:paraId="50A7BC97"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Άφησα για το τέλος, γι</w:t>
      </w:r>
      <w:r>
        <w:rPr>
          <w:rFonts w:eastAsia="Times New Roman" w:cs="Times New Roman"/>
          <w:szCs w:val="24"/>
        </w:rPr>
        <w:t>ατί αυτή είναι που πραγματικά δένει αρμονικά με το υπόλοιπο νομοσχέδιο, την αντιεκπαιδευτική -και είναι ο επιεικέστερος χαρακτηρισμός- τροπολογία είκοσι εννέα Βουλευτών του ΣΥΡΙΖΑ για τους γυμναστές εκπαιδευτικούς, τους οποίους θα μπορείτε να τους μετακινε</w:t>
      </w:r>
      <w:r>
        <w:rPr>
          <w:rFonts w:eastAsia="Times New Roman" w:cs="Times New Roman"/>
          <w:szCs w:val="24"/>
        </w:rPr>
        <w:t xml:space="preserve">ίτε όπου θέλετε. Αφού κλείσατε και συνεχίζετε να κλείνετε σχολεία και να συγχωνεύετε τμήματα, αφού μειώσατε τις ώρες της φυσικής αγωγής στα σχολεία, έρχεστε να το αξιοποιήσετε τώρα αυτό, για να μετακινείτε αυτούς τους γυμναστές χωρίς να τους ρωτήσετε -που </w:t>
      </w:r>
      <w:r>
        <w:rPr>
          <w:rFonts w:eastAsia="Times New Roman" w:cs="Times New Roman"/>
          <w:szCs w:val="24"/>
        </w:rPr>
        <w:t>με την πολιτική σας λέτε ότι περισσεύουν- σε αθλητικά κέντρα και κολυμβητήρια αντί να διορίσετε σε αυτά μόνιμο προσωπικό από τους χιλιάδες ανέργους γυμναστές και γυμνάστριες.</w:t>
      </w:r>
    </w:p>
    <w:p w14:paraId="50A7BC98"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Έχουμε μιλήσει για το νομοσχέδιο. Το καταψηφίζουμε επί της αρχής και βεβαίως τα π</w:t>
      </w:r>
      <w:r>
        <w:rPr>
          <w:rFonts w:eastAsia="Times New Roman" w:cs="Times New Roman"/>
          <w:szCs w:val="24"/>
        </w:rPr>
        <w:t>ερισσότερά του άρθρα. Θα είμαστε πιο συγκεκριμένοι στην ψηφοφορία.</w:t>
      </w:r>
    </w:p>
    <w:p w14:paraId="50A7BC99"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Ευχαριστώ.</w:t>
      </w:r>
    </w:p>
    <w:p w14:paraId="50A7BC9A"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 Δελή. </w:t>
      </w:r>
    </w:p>
    <w:p w14:paraId="50A7BC9B" w14:textId="77777777" w:rsidR="007C6747" w:rsidRDefault="00E91359">
      <w:pPr>
        <w:spacing w:after="0" w:line="600" w:lineRule="auto"/>
        <w:ind w:firstLine="720"/>
        <w:jc w:val="both"/>
        <w:rPr>
          <w:rFonts w:eastAsia="Times New Roman"/>
          <w:bCs/>
          <w:szCs w:val="24"/>
        </w:rPr>
      </w:pPr>
      <w:r>
        <w:rPr>
          <w:rFonts w:eastAsia="Times New Roman"/>
          <w:bCs/>
          <w:szCs w:val="24"/>
        </w:rPr>
        <w:t xml:space="preserve">Τον λόγο έχει ο κ. Γιώργος </w:t>
      </w:r>
      <w:proofErr w:type="spellStart"/>
      <w:r>
        <w:rPr>
          <w:rFonts w:eastAsia="Times New Roman"/>
          <w:bCs/>
          <w:szCs w:val="24"/>
        </w:rPr>
        <w:t>Μαυρωτάς</w:t>
      </w:r>
      <w:proofErr w:type="spellEnd"/>
      <w:r>
        <w:rPr>
          <w:rFonts w:eastAsia="Times New Roman"/>
          <w:bCs/>
          <w:szCs w:val="24"/>
        </w:rPr>
        <w:t>, ειδικός αγορητής από το Ποτάμι.</w:t>
      </w:r>
    </w:p>
    <w:p w14:paraId="50A7BC9C" w14:textId="77777777" w:rsidR="007C6747" w:rsidRDefault="00E91359">
      <w:pPr>
        <w:spacing w:after="0" w:line="600" w:lineRule="auto"/>
        <w:ind w:firstLine="720"/>
        <w:jc w:val="both"/>
        <w:rPr>
          <w:rFonts w:eastAsia="Times New Roman"/>
          <w:bCs/>
          <w:szCs w:val="24"/>
        </w:rPr>
      </w:pPr>
      <w:r w:rsidRPr="0006245B">
        <w:rPr>
          <w:rFonts w:eastAsia="Times New Roman"/>
          <w:b/>
          <w:bCs/>
          <w:szCs w:val="24"/>
        </w:rPr>
        <w:t xml:space="preserve">ΓΕΩΡΓΙΟΣ ΜΑΥΡΩΤΑΣ: </w:t>
      </w:r>
      <w:r>
        <w:rPr>
          <w:rFonts w:eastAsia="Times New Roman"/>
          <w:bCs/>
          <w:szCs w:val="24"/>
        </w:rPr>
        <w:t>Ευχαριστώ, κύριε Πρόεδρε. Δεν</w:t>
      </w:r>
      <w:r>
        <w:rPr>
          <w:rFonts w:eastAsia="Times New Roman"/>
          <w:bCs/>
          <w:szCs w:val="24"/>
        </w:rPr>
        <w:t xml:space="preserve"> θα χρειαστώ πάνω από πέντε λεπτά. Θα είμαι σύντομος. Έχουν ειπωθεί αρκετά.</w:t>
      </w:r>
    </w:p>
    <w:p w14:paraId="50A7BC9D" w14:textId="77777777" w:rsidR="007C6747" w:rsidRDefault="00E91359">
      <w:pPr>
        <w:spacing w:after="0" w:line="600" w:lineRule="auto"/>
        <w:ind w:firstLine="720"/>
        <w:jc w:val="both"/>
        <w:rPr>
          <w:rFonts w:eastAsia="Times New Roman"/>
          <w:bCs/>
          <w:szCs w:val="24"/>
        </w:rPr>
      </w:pPr>
      <w:r>
        <w:rPr>
          <w:rFonts w:eastAsia="Times New Roman"/>
          <w:bCs/>
          <w:szCs w:val="24"/>
        </w:rPr>
        <w:t>Θα ξεκινήσω από τους όρους «έκτρωμα» και «τερατούργημα» που χρησιμοποίησε ο κύριος Υπουργός για τον νόμο. Χρησιμοποιήθηκαν και από τους Βουλευτές του ΣΥΡΙΖΑ για τον αντίστοιχο ν.40</w:t>
      </w:r>
      <w:r>
        <w:rPr>
          <w:rFonts w:eastAsia="Times New Roman"/>
          <w:bCs/>
          <w:szCs w:val="24"/>
        </w:rPr>
        <w:t>09/2011. Οπότε μην μας κάνει…</w:t>
      </w:r>
    </w:p>
    <w:p w14:paraId="50A7BC9E"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Ένα-ένα δηλαδή; </w:t>
      </w:r>
    </w:p>
    <w:p w14:paraId="50A7BC9F" w14:textId="77777777" w:rsidR="007C6747" w:rsidRDefault="00E91359">
      <w:pPr>
        <w:spacing w:after="0" w:line="600" w:lineRule="auto"/>
        <w:ind w:firstLine="720"/>
        <w:jc w:val="both"/>
        <w:rPr>
          <w:rFonts w:eastAsia="Times New Roman"/>
          <w:bCs/>
          <w:szCs w:val="24"/>
        </w:rPr>
      </w:pPr>
      <w:r w:rsidRPr="0006245B">
        <w:rPr>
          <w:rFonts w:eastAsia="Times New Roman"/>
          <w:b/>
          <w:bCs/>
          <w:szCs w:val="24"/>
        </w:rPr>
        <w:t xml:space="preserve">ΓΕΩΡΓΙΟΣ ΜΑΥΡΩΤΑΣ: </w:t>
      </w:r>
      <w:r>
        <w:rPr>
          <w:rFonts w:eastAsia="Times New Roman"/>
          <w:bCs/>
          <w:szCs w:val="24"/>
        </w:rPr>
        <w:t>Όχι, απλώς χρησιμοποιήθηκαν και εκεί. Εάν κάνει αλγεινή εντύπωση το ένα, κάνει αλγεινή εντύπωση και το άλλο.</w:t>
      </w:r>
    </w:p>
    <w:p w14:paraId="50A7BCA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Σ ΓΑΒΡΟΓΛΟΥ (Υπουργός Παιδείας, Έρευνας και Θρησκευμάτων):</w:t>
      </w:r>
      <w:r>
        <w:rPr>
          <w:rFonts w:eastAsia="Times New Roman" w:cs="Times New Roman"/>
          <w:szCs w:val="24"/>
        </w:rPr>
        <w:t xml:space="preserve"> Πραγματικό πολιτικό έγκλημα. Πάρτε θέση γι’ αυτό.</w:t>
      </w:r>
    </w:p>
    <w:p w14:paraId="50A7BCA1"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ΓΕΩΡΓΙΟΣ ΜΑΥΡΩΤΑΣ: </w:t>
      </w:r>
      <w:r>
        <w:rPr>
          <w:rFonts w:eastAsia="Times New Roman"/>
          <w:bCs/>
          <w:szCs w:val="24"/>
        </w:rPr>
        <w:t>Πείτε τα σε αυτούς που τα λένε αυτά.</w:t>
      </w:r>
    </w:p>
    <w:p w14:paraId="50A7BCA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Αυτό είπα, εσείς τι θ</w:t>
      </w:r>
      <w:r>
        <w:rPr>
          <w:rFonts w:eastAsia="Times New Roman" w:cs="Times New Roman"/>
          <w:szCs w:val="24"/>
        </w:rPr>
        <w:t>έλετε να υπερασπιστώ;</w:t>
      </w:r>
    </w:p>
    <w:p w14:paraId="50A7BCA3"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ΓΕΩΡΓΙΟΣ ΜΑΥΡΩΤΑΣ: </w:t>
      </w:r>
      <w:r>
        <w:rPr>
          <w:rFonts w:eastAsia="Times New Roman"/>
          <w:bCs/>
          <w:szCs w:val="24"/>
        </w:rPr>
        <w:t>Ούτε εσείς να υπερασπίζεστε τους όρους «έκτρωμα» και «τερατούργημα» των δικών σας.</w:t>
      </w:r>
    </w:p>
    <w:p w14:paraId="50A7BCA4" w14:textId="77777777" w:rsidR="007C6747" w:rsidRDefault="00E91359">
      <w:pPr>
        <w:spacing w:after="0" w:line="600" w:lineRule="auto"/>
        <w:ind w:firstLine="720"/>
        <w:jc w:val="both"/>
        <w:rPr>
          <w:rFonts w:eastAsia="Times New Roman"/>
          <w:bCs/>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Δεν υπερασπίστηκα αυτά.</w:t>
      </w:r>
    </w:p>
    <w:p w14:paraId="50A7BCA5" w14:textId="77777777" w:rsidR="007C6747" w:rsidRDefault="00E91359">
      <w:pPr>
        <w:spacing w:after="0" w:line="600" w:lineRule="auto"/>
        <w:ind w:firstLine="720"/>
        <w:jc w:val="both"/>
        <w:rPr>
          <w:rFonts w:eastAsia="Times New Roman"/>
          <w:bCs/>
          <w:szCs w:val="24"/>
        </w:rPr>
      </w:pPr>
      <w:r>
        <w:rPr>
          <w:rFonts w:eastAsia="Times New Roman"/>
          <w:b/>
          <w:bCs/>
          <w:szCs w:val="24"/>
        </w:rPr>
        <w:t xml:space="preserve">ΓΕΩΡΓΙΟΣ ΜΑΥΡΩΤΑΣ: </w:t>
      </w:r>
      <w:r>
        <w:rPr>
          <w:rFonts w:eastAsia="Times New Roman"/>
          <w:bCs/>
          <w:szCs w:val="24"/>
        </w:rPr>
        <w:t>Εγώ έχω κάποιες συγ</w:t>
      </w:r>
      <w:r>
        <w:rPr>
          <w:rFonts w:eastAsia="Times New Roman"/>
          <w:bCs/>
          <w:szCs w:val="24"/>
        </w:rPr>
        <w:t xml:space="preserve">κεκριμένες ερωτήσεις, κύριε Υπουργέ. Υπερασπιζόμενος το ξεχωριστό ψηφοδέλτιο, είπατε πολλές φορές ότι πρέπει να ψηφίζουμε πρόσωπα και όχι ομάδες. Και μάλιστα σήμερα ο Πρωθυπουργός είπε ότι πρέπει να ψηφίζουμε πρόσωπα και όχι κόμματα και το επανέλαβε και ο </w:t>
      </w:r>
      <w:r>
        <w:rPr>
          <w:rFonts w:eastAsia="Times New Roman"/>
          <w:bCs/>
          <w:szCs w:val="24"/>
        </w:rPr>
        <w:t xml:space="preserve">κ. </w:t>
      </w:r>
      <w:proofErr w:type="spellStart"/>
      <w:r>
        <w:rPr>
          <w:rFonts w:eastAsia="Times New Roman"/>
          <w:bCs/>
          <w:szCs w:val="24"/>
        </w:rPr>
        <w:t>Τσακαλώτος</w:t>
      </w:r>
      <w:proofErr w:type="spellEnd"/>
      <w:r>
        <w:rPr>
          <w:rFonts w:eastAsia="Times New Roman"/>
          <w:bCs/>
          <w:szCs w:val="24"/>
        </w:rPr>
        <w:t xml:space="preserve"> και χαίρομαι που το ακούω αυτό. Εγώ προτείνω, λοιπόν, να το κάνουμε αυτό και στις φοιτητικές εκλογές, να βάλουμε το ενιαίο ψηφοδέλτιο -όπως έχουμε προτείνει εμείς- και να ψηφίζουν οι σύλλογοι πρόσωπα και όχι κομματικές, φοιτητικές παρατάξεις.</w:t>
      </w:r>
      <w:r>
        <w:rPr>
          <w:rFonts w:eastAsia="Times New Roman"/>
          <w:bCs/>
          <w:szCs w:val="24"/>
        </w:rPr>
        <w:t xml:space="preserve"> Προχωρήστε και σε αυτό. Μην έχουμε δύο μέτρα και δύο σταθμά.</w:t>
      </w:r>
    </w:p>
    <w:p w14:paraId="50A7BCA6" w14:textId="77777777" w:rsidR="007C6747" w:rsidRDefault="00E91359">
      <w:pPr>
        <w:spacing w:after="0" w:line="600" w:lineRule="auto"/>
        <w:ind w:firstLine="720"/>
        <w:jc w:val="both"/>
        <w:rPr>
          <w:rFonts w:eastAsia="Times New Roman"/>
          <w:bCs/>
          <w:szCs w:val="24"/>
        </w:rPr>
      </w:pPr>
      <w:r>
        <w:rPr>
          <w:rFonts w:eastAsia="Times New Roman"/>
          <w:bCs/>
          <w:szCs w:val="24"/>
        </w:rPr>
        <w:t>Σε ό,τι αφορά τις μεταβατικές διατάξεις, τα είπαμε και κατ’ ιδίαν. Για το άρθρο 85 παράγραφος 2β΄ με τις τελικές μεταβατικές διατάξεις, θα ήθελα να επιβεβαιώσετε ότι το νέο καθεστώς για τη χρονιά 2018-2019 -και όχι από τη χρονιά 2017-2018 που έχουν ήδη δρο</w:t>
      </w:r>
      <w:r>
        <w:rPr>
          <w:rFonts w:eastAsia="Times New Roman"/>
          <w:bCs/>
          <w:szCs w:val="24"/>
        </w:rPr>
        <w:t xml:space="preserve">μολογηθεί τα διάφορα μεταπτυχιακά προγράμματα- θα ισχύει όχι μόνο για τους φοιτητές αλλά και για τους διδάσκοντες, ό,τι ισχύει δηλαδή στα άρθρα 32-37. Θα πάνε από τον Σεπτέμβριο του 2018. </w:t>
      </w:r>
    </w:p>
    <w:p w14:paraId="50A7BCA7" w14:textId="77777777" w:rsidR="007C6747" w:rsidRDefault="00E91359">
      <w:pPr>
        <w:spacing w:after="0" w:line="600" w:lineRule="auto"/>
        <w:ind w:firstLine="720"/>
        <w:jc w:val="both"/>
        <w:rPr>
          <w:rFonts w:eastAsia="Times New Roman"/>
          <w:bCs/>
          <w:szCs w:val="24"/>
        </w:rPr>
      </w:pPr>
      <w:r>
        <w:rPr>
          <w:rFonts w:eastAsia="Times New Roman"/>
          <w:bCs/>
          <w:szCs w:val="24"/>
        </w:rPr>
        <w:t>Επίσης, θεωρώ ότι χρησιμοποιείτε κάποια επιχειρήματα</w:t>
      </w:r>
      <w:r>
        <w:rPr>
          <w:rFonts w:eastAsia="Times New Roman"/>
          <w:bCs/>
          <w:szCs w:val="24"/>
        </w:rPr>
        <w:t xml:space="preserve"> </w:t>
      </w:r>
      <w:proofErr w:type="spellStart"/>
      <w:r>
        <w:rPr>
          <w:rFonts w:eastAsia="Times New Roman"/>
          <w:bCs/>
          <w:szCs w:val="24"/>
        </w:rPr>
        <w:t>αλά</w:t>
      </w:r>
      <w:proofErr w:type="spellEnd"/>
      <w:r>
        <w:rPr>
          <w:rFonts w:eastAsia="Times New Roman"/>
          <w:bCs/>
          <w:szCs w:val="24"/>
        </w:rPr>
        <w:t xml:space="preserve"> καρτ</w:t>
      </w:r>
      <w:r>
        <w:rPr>
          <w:rFonts w:eastAsia="Times New Roman"/>
          <w:bCs/>
          <w:szCs w:val="24"/>
        </w:rPr>
        <w:t xml:space="preserve">. Δηλαδή η διαρχία που ήταν κακή όταν μιλάγαμε για τον πρύτανη και τα </w:t>
      </w:r>
      <w:r>
        <w:rPr>
          <w:rFonts w:eastAsia="Times New Roman"/>
          <w:bCs/>
          <w:szCs w:val="24"/>
        </w:rPr>
        <w:t>σ</w:t>
      </w:r>
      <w:r>
        <w:rPr>
          <w:rFonts w:eastAsia="Times New Roman"/>
          <w:bCs/>
          <w:szCs w:val="24"/>
        </w:rPr>
        <w:t xml:space="preserve">υμβούλια </w:t>
      </w:r>
      <w:r>
        <w:rPr>
          <w:rFonts w:eastAsia="Times New Roman"/>
          <w:bCs/>
          <w:szCs w:val="24"/>
        </w:rPr>
        <w:t>ι</w:t>
      </w:r>
      <w:r>
        <w:rPr>
          <w:rFonts w:eastAsia="Times New Roman"/>
          <w:bCs/>
          <w:szCs w:val="24"/>
        </w:rPr>
        <w:t>δρύματος, τώρα είναι καλή που μιλάμε για τον πρύτανη και το πρυτανικό συμβούλιο που θα προέρχεται από ξεχωριστό ψηφοδέλτιο. Κάποια στιγμή, δηλαδή, θα πρέπει να υπάρχει και μια</w:t>
      </w:r>
      <w:r>
        <w:rPr>
          <w:rFonts w:eastAsia="Times New Roman"/>
          <w:bCs/>
          <w:szCs w:val="24"/>
        </w:rPr>
        <w:t xml:space="preserve"> συνέπεια στα επιχειρήματα.</w:t>
      </w:r>
    </w:p>
    <w:p w14:paraId="50A7BCA8" w14:textId="77777777" w:rsidR="007C6747" w:rsidRDefault="00E91359">
      <w:pPr>
        <w:spacing w:after="0" w:line="600" w:lineRule="auto"/>
        <w:ind w:firstLine="720"/>
        <w:jc w:val="both"/>
        <w:rPr>
          <w:rFonts w:eastAsia="Times New Roman"/>
          <w:bCs/>
          <w:szCs w:val="24"/>
        </w:rPr>
      </w:pPr>
      <w:r>
        <w:rPr>
          <w:rFonts w:eastAsia="Times New Roman"/>
          <w:bCs/>
          <w:szCs w:val="24"/>
        </w:rPr>
        <w:t xml:space="preserve">Επίσης, λέτε ότι με τα μεταπτυχιακά θέλετε να δώσετε δουλειά στους νέους επιστήμονες. Βάζετε, όμως, έναν πολύ στενό κορσέ λέγοντας ότι το 80% θα προέρχεται από τα μέλη ΔΕΠ των τμημάτων που κάνουν το μεταπτυχιακό. Μένει λίγο για </w:t>
      </w:r>
      <w:r>
        <w:rPr>
          <w:rFonts w:eastAsia="Times New Roman"/>
          <w:bCs/>
          <w:szCs w:val="24"/>
        </w:rPr>
        <w:t xml:space="preserve">τους υπόλοιπους. Θεωρώ ότι είναι λίγο το 20%, εάν είναι πραγματικά η πρόθεσή σας να δώσετε δουλειά σε νέους. </w:t>
      </w:r>
    </w:p>
    <w:p w14:paraId="50A7BCA9" w14:textId="77777777" w:rsidR="007C6747" w:rsidRDefault="00E91359">
      <w:pPr>
        <w:spacing w:after="0" w:line="600" w:lineRule="auto"/>
        <w:ind w:firstLine="720"/>
        <w:jc w:val="both"/>
        <w:rPr>
          <w:rFonts w:eastAsia="Times New Roman"/>
          <w:bCs/>
          <w:szCs w:val="24"/>
        </w:rPr>
      </w:pPr>
      <w:r>
        <w:rPr>
          <w:rFonts w:eastAsia="Times New Roman"/>
          <w:bCs/>
          <w:szCs w:val="24"/>
        </w:rPr>
        <w:t>Επίσης, εκτός από τους πρυτάνεις για το άσυλο στο άρθρο 3, έχει ενστάσεις και η Επιστημονική Υπηρεσία της Βουλής. Το διαβάσαμε και στην έκθεσή της</w:t>
      </w:r>
      <w:r>
        <w:rPr>
          <w:rFonts w:eastAsia="Times New Roman"/>
          <w:bCs/>
          <w:szCs w:val="24"/>
        </w:rPr>
        <w:t>. Αλλά την αγνοήσατε βολικά.</w:t>
      </w:r>
    </w:p>
    <w:p w14:paraId="50A7BCAA" w14:textId="77777777" w:rsidR="007C6747" w:rsidRDefault="00E91359">
      <w:pPr>
        <w:spacing w:after="0" w:line="600" w:lineRule="auto"/>
        <w:ind w:firstLine="720"/>
        <w:jc w:val="both"/>
        <w:rPr>
          <w:rFonts w:eastAsia="Times New Roman" w:cs="Times New Roman"/>
          <w:szCs w:val="24"/>
        </w:rPr>
      </w:pPr>
      <w:r>
        <w:rPr>
          <w:rFonts w:eastAsia="Times New Roman"/>
          <w:bCs/>
          <w:szCs w:val="24"/>
        </w:rPr>
        <w:t xml:space="preserve">Και επιτρέψτε μου να κλείσω με κάτι πιο προσωπικό. Επειδή με προκάλεσαν και ο κ. Βερναρδάκης, και ο κ. </w:t>
      </w:r>
      <w:proofErr w:type="spellStart"/>
      <w:r>
        <w:rPr>
          <w:rFonts w:eastAsia="Times New Roman"/>
          <w:bCs/>
          <w:szCs w:val="24"/>
        </w:rPr>
        <w:t>Τσακαλώτος</w:t>
      </w:r>
      <w:proofErr w:type="spellEnd"/>
      <w:r>
        <w:rPr>
          <w:rFonts w:eastAsia="Times New Roman"/>
          <w:bCs/>
          <w:szCs w:val="24"/>
        </w:rPr>
        <w:t xml:space="preserve">, και η κ. Αναγνωστοπούλου και ο κ. </w:t>
      </w:r>
      <w:proofErr w:type="spellStart"/>
      <w:r>
        <w:rPr>
          <w:rFonts w:eastAsia="Times New Roman"/>
          <w:bCs/>
          <w:szCs w:val="24"/>
        </w:rPr>
        <w:t>Σπίρτζης</w:t>
      </w:r>
      <w:proofErr w:type="spellEnd"/>
      <w:r>
        <w:rPr>
          <w:rFonts w:eastAsia="Times New Roman"/>
          <w:bCs/>
          <w:szCs w:val="24"/>
        </w:rPr>
        <w:t xml:space="preserve"> -τέσσερις φορές αναφέρθηκαν σε εμένα και με παρουσιάζουν ως δήθεν εχθ</w:t>
      </w:r>
      <w:r>
        <w:rPr>
          <w:rFonts w:eastAsia="Times New Roman"/>
          <w:bCs/>
          <w:szCs w:val="24"/>
        </w:rPr>
        <w:t>ρό του δημόσιου πανεπιστημίου, οπαδό του νεοφιλελεύθερου πανεπιστημίου, και του πανεπιστημίου της αγοράς- κύριε Υπουργέ, θέλω να πω κάτι. Ακούστε το, κύριε Φίλη, μπορεί να ενδιαφέρει και εσάς.</w:t>
      </w:r>
    </w:p>
    <w:p w14:paraId="50A7BCAB"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Επειδή, λοιπόν, με παρουσιάζουν ως οπαδό του νεοφιλελεύθερου πα</w:t>
      </w:r>
      <w:r>
        <w:rPr>
          <w:rFonts w:eastAsia="Times New Roman" w:cs="Times New Roman"/>
          <w:szCs w:val="24"/>
        </w:rPr>
        <w:t>νεπιστημίου</w:t>
      </w:r>
      <w:r w:rsidRPr="008A5AED">
        <w:rPr>
          <w:rFonts w:eastAsia="Times New Roman" w:cs="Times New Roman"/>
          <w:szCs w:val="24"/>
        </w:rPr>
        <w:t>,</w:t>
      </w:r>
      <w:r>
        <w:rPr>
          <w:rFonts w:eastAsia="Times New Roman" w:cs="Times New Roman"/>
          <w:szCs w:val="24"/>
        </w:rPr>
        <w:t xml:space="preserve"> να σας πω ότι είμαι παιδί του δημόσιου σχολείου και του ελληνικού δημόσιου πανεπιστημίου, σε αντίθεση με αρκετούς Υπουργούς και Βουλευτές σας. Ως πανεπιστημιακός εργάζομαι στο Εθνικό Μετσόβιο Πολυτεχνείο που έχει δωρεάν μεταπτυχιακά και προσπα</w:t>
      </w:r>
      <w:r>
        <w:rPr>
          <w:rFonts w:eastAsia="Times New Roman" w:cs="Times New Roman"/>
          <w:szCs w:val="24"/>
        </w:rPr>
        <w:t xml:space="preserve">θώ να συμβάλλω στην προβολή του ελληνικού δημόσιου πανεπιστημίου με το επιστημονικό μου έργο. </w:t>
      </w:r>
    </w:p>
    <w:p w14:paraId="50A7BCAC"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Και επειδή άκουσα πολλές διαλέξεις περί </w:t>
      </w:r>
      <w:proofErr w:type="spellStart"/>
      <w:r>
        <w:rPr>
          <w:rFonts w:eastAsia="Times New Roman" w:cs="Times New Roman"/>
          <w:szCs w:val="24"/>
        </w:rPr>
        <w:t>επιστημονικότητας</w:t>
      </w:r>
      <w:proofErr w:type="spellEnd"/>
      <w:r>
        <w:rPr>
          <w:rFonts w:eastAsia="Times New Roman" w:cs="Times New Roman"/>
          <w:szCs w:val="24"/>
        </w:rPr>
        <w:t xml:space="preserve"> σήμερα, ξέρετε, η απήχηση του επιστημονικού έργου έχει κάποιους συγκεκριμένους δείκτες για κάποιον πανε</w:t>
      </w:r>
      <w:r>
        <w:rPr>
          <w:rFonts w:eastAsia="Times New Roman" w:cs="Times New Roman"/>
          <w:szCs w:val="24"/>
        </w:rPr>
        <w:t xml:space="preserve">πιστημιακό, όπως είναι ο αριθμός των αναφορών στο επιστημονικό έργο, τα </w:t>
      </w:r>
      <w:r>
        <w:rPr>
          <w:rFonts w:eastAsia="Times New Roman" w:cs="Times New Roman"/>
          <w:szCs w:val="24"/>
          <w:lang w:val="en-US"/>
        </w:rPr>
        <w:t>citations</w:t>
      </w:r>
      <w:r>
        <w:rPr>
          <w:rFonts w:eastAsia="Times New Roman" w:cs="Times New Roman"/>
          <w:szCs w:val="24"/>
        </w:rPr>
        <w:t xml:space="preserve">, που δεν </w:t>
      </w:r>
      <w:r>
        <w:rPr>
          <w:rFonts w:eastAsia="Times New Roman" w:cs="Times New Roman"/>
          <w:szCs w:val="24"/>
        </w:rPr>
        <w:t xml:space="preserve">είναι </w:t>
      </w:r>
      <w:r>
        <w:rPr>
          <w:rFonts w:eastAsia="Times New Roman" w:cs="Times New Roman"/>
          <w:szCs w:val="24"/>
        </w:rPr>
        <w:t>ούτε νεοφιλελεύθερα ούτε σοσιαλιστικά, ούτε αριστερά ούτε δεξιά. Και επειδή μπορεί να με ξέρετε ως αθλητή, να σας πληροφορήσω</w:t>
      </w:r>
      <w:r w:rsidRPr="00285E1C">
        <w:rPr>
          <w:rFonts w:eastAsia="Times New Roman" w:cs="Times New Roman"/>
          <w:szCs w:val="24"/>
        </w:rPr>
        <w:t>,</w:t>
      </w:r>
      <w:r>
        <w:rPr>
          <w:rFonts w:eastAsia="Times New Roman" w:cs="Times New Roman"/>
          <w:szCs w:val="24"/>
        </w:rPr>
        <w:t xml:space="preserve"> λοιπόν</w:t>
      </w:r>
      <w:r w:rsidRPr="00285E1C">
        <w:rPr>
          <w:rFonts w:eastAsia="Times New Roman" w:cs="Times New Roman"/>
          <w:szCs w:val="24"/>
        </w:rPr>
        <w:t>,</w:t>
      </w:r>
      <w:r>
        <w:rPr>
          <w:rFonts w:eastAsia="Times New Roman" w:cs="Times New Roman"/>
          <w:szCs w:val="24"/>
        </w:rPr>
        <w:t xml:space="preserve"> ότι αν αθροίσετε όλες τι</w:t>
      </w:r>
      <w:r>
        <w:rPr>
          <w:rFonts w:eastAsia="Times New Roman" w:cs="Times New Roman"/>
          <w:szCs w:val="24"/>
        </w:rPr>
        <w:t>ς αναφορές στο επιστημονικό έργο και των δεκαεπτά Βουλευτών πανεπιστημιακών του ΣΥΡΙΖΑ, και πάλι δεν φτάνουν τις αντίστοιχες δικές μου. Όχι μόνο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αντιστρατεύομαι το ελληνικό δημόσιο πανεπιστήμιο, αλλά αντίθετα είμαι απόλυτα στρατευμένος σε αυτό</w:t>
      </w:r>
      <w:r>
        <w:rPr>
          <w:rFonts w:eastAsia="Times New Roman" w:cs="Times New Roman"/>
          <w:szCs w:val="24"/>
        </w:rPr>
        <w:t xml:space="preserve">, συμβάλλοντας στην προβολή και στην καταξίωσή του με πράξεις και όχι με λόγια και είμαι περήφανος για αυτό. </w:t>
      </w:r>
    </w:p>
    <w:p w14:paraId="50A7BCAD"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Εν κατακλείδι, λοιπόν, εκφράζουμε δύο διαφορετικούς κόσμους για το δημόσιο πανεπιστήμιο. Το αφήγημά σας με το παρόν νομοσχέδιο είναι καλό για το κ</w:t>
      </w:r>
      <w:r>
        <w:rPr>
          <w:rFonts w:eastAsia="Times New Roman" w:cs="Times New Roman"/>
          <w:szCs w:val="24"/>
        </w:rPr>
        <w:t xml:space="preserve">ομματικό σας ακροατήριο, κακό όμως για το μέλλον της χώρας. </w:t>
      </w:r>
    </w:p>
    <w:p w14:paraId="50A7BCAE"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0A7BCAF"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0A7BCB0"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Μαυρωτά</w:t>
      </w:r>
      <w:proofErr w:type="spellEnd"/>
      <w:r>
        <w:rPr>
          <w:rFonts w:eastAsia="Times New Roman" w:cs="Times New Roman"/>
          <w:szCs w:val="24"/>
        </w:rPr>
        <w:t xml:space="preserve">. </w:t>
      </w:r>
    </w:p>
    <w:p w14:paraId="50A7BCB1"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ύριος</w:t>
      </w:r>
      <w:r>
        <w:rPr>
          <w:rFonts w:eastAsia="Times New Roman" w:cs="Times New Roman"/>
          <w:szCs w:val="24"/>
        </w:rPr>
        <w:t xml:space="preserve"> Υπουργός. </w:t>
      </w:r>
    </w:p>
    <w:p w14:paraId="50A7BCB2" w14:textId="77777777" w:rsidR="007C6747" w:rsidRDefault="00E91359">
      <w:pPr>
        <w:spacing w:after="0"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 xml:space="preserve">ΙΝΟΣ ΓΑΒΡΟΓΛΟΥ (Υπουργός Παιδείας, Έρευνας και Θρησκευμάτων): </w:t>
      </w:r>
      <w:r>
        <w:rPr>
          <w:rFonts w:eastAsia="Times New Roman" w:cs="Times New Roman"/>
          <w:szCs w:val="24"/>
        </w:rPr>
        <w:t xml:space="preserve">Δεν νομίζω, κύριε Πρόεδρε, ότι υπάρχει να πω κάτι. Νομίζω ότι έχουν διευκρινιστεί τα πάντα. </w:t>
      </w:r>
    </w:p>
    <w:p w14:paraId="50A7BCB3"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Εγώ θέλω πραγματικά να ευχαριστήσω το Σώμα. Εντάξει, οι εντάσεις κα</w:t>
      </w:r>
      <w:r>
        <w:rPr>
          <w:rFonts w:eastAsia="Times New Roman" w:cs="Times New Roman"/>
          <w:szCs w:val="24"/>
        </w:rPr>
        <w:t>μ</w:t>
      </w:r>
      <w:r>
        <w:rPr>
          <w:rFonts w:eastAsia="Times New Roman" w:cs="Times New Roman"/>
          <w:szCs w:val="24"/>
        </w:rPr>
        <w:t>μιά φορά είναι μέρος της διαδικασ</w:t>
      </w:r>
      <w:r>
        <w:rPr>
          <w:rFonts w:eastAsia="Times New Roman" w:cs="Times New Roman"/>
          <w:szCs w:val="24"/>
        </w:rPr>
        <w:t>ίας, αλλά νομίζω ότι ακόμη και με αυτές τις εντάσεις υπήρξαν παρατηρήσεις που ενσωματώθηκαν. Έχουμε πει ότι η επόμενη χρονιά θα είναι η χρονιά της βαθμιαίας εφαρμογής του νόμου και είμαι σίγουρος ότι θα βρούμε και πάρα πολλά πράγματα που είναι ατελή και τα</w:t>
      </w:r>
      <w:r>
        <w:rPr>
          <w:rFonts w:eastAsia="Times New Roman" w:cs="Times New Roman"/>
          <w:szCs w:val="24"/>
        </w:rPr>
        <w:t xml:space="preserve"> οποία ελπίζω να βελτιώσουμε. Πάντως εγώ ευχαριστώ όλους τους συναδέλφους και όλες τις </w:t>
      </w:r>
      <w:proofErr w:type="spellStart"/>
      <w:r>
        <w:rPr>
          <w:rFonts w:eastAsia="Times New Roman" w:cs="Times New Roman"/>
          <w:szCs w:val="24"/>
        </w:rPr>
        <w:t>συναδέλφισσες</w:t>
      </w:r>
      <w:proofErr w:type="spellEnd"/>
      <w:r>
        <w:rPr>
          <w:rFonts w:eastAsia="Times New Roman" w:cs="Times New Roman"/>
          <w:szCs w:val="24"/>
        </w:rPr>
        <w:t xml:space="preserve"> και το Προεδρείο προφανώς. </w:t>
      </w:r>
    </w:p>
    <w:p w14:paraId="50A7BCB4" w14:textId="77777777" w:rsidR="007C6747" w:rsidRDefault="00E91359">
      <w:pPr>
        <w:spacing w:after="0"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Υπουργέ.</w:t>
      </w:r>
    </w:p>
    <w:p w14:paraId="50A7BCB5"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Ολοκληρώθηκε </w:t>
      </w:r>
      <w:r>
        <w:rPr>
          <w:rFonts w:eastAsia="Times New Roman" w:cs="Times New Roman"/>
          <w:szCs w:val="24"/>
        </w:rPr>
        <w:t>για σήμερα</w:t>
      </w:r>
      <w:r>
        <w:rPr>
          <w:rFonts w:eastAsia="Times New Roman" w:cs="Times New Roman"/>
          <w:szCs w:val="24"/>
        </w:rPr>
        <w:t xml:space="preserve"> η συζήτηση του νομοσχεδίου</w:t>
      </w:r>
      <w:r>
        <w:rPr>
          <w:rFonts w:eastAsia="Times New Roman" w:cs="Times New Roman"/>
          <w:szCs w:val="24"/>
        </w:rPr>
        <w:t xml:space="preserve">. </w:t>
      </w:r>
    </w:p>
    <w:p w14:paraId="50A7BCB6" w14:textId="77777777" w:rsidR="007C6747" w:rsidRDefault="00E91359">
      <w:pPr>
        <w:spacing w:after="0"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δ</w:t>
      </w:r>
      <w:r w:rsidRPr="00004C07">
        <w:rPr>
          <w:rFonts w:eastAsia="Times New Roman" w:cs="Times New Roman"/>
          <w:szCs w:val="24"/>
        </w:rPr>
        <w:t>έχεστε στο σημείο αυτό να λύσουμε τη συνεδρίαση;</w:t>
      </w:r>
    </w:p>
    <w:p w14:paraId="50A7BCB7" w14:textId="77777777" w:rsidR="007C6747" w:rsidRDefault="00E91359">
      <w:pPr>
        <w:spacing w:after="0" w:line="600" w:lineRule="auto"/>
        <w:ind w:firstLine="720"/>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50A7BCB8" w14:textId="77777777" w:rsidR="007C6747" w:rsidRDefault="00E91359">
      <w:pPr>
        <w:spacing w:after="0" w:line="600" w:lineRule="auto"/>
        <w:ind w:firstLine="720"/>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sidRPr="00004C07">
        <w:rPr>
          <w:rFonts w:eastAsia="Times New Roman" w:cs="Times New Roman"/>
          <w:szCs w:val="24"/>
        </w:rPr>
        <w:t xml:space="preserve">Με τη </w:t>
      </w:r>
      <w:r>
        <w:rPr>
          <w:rFonts w:eastAsia="Times New Roman" w:cs="Times New Roman"/>
          <w:szCs w:val="24"/>
        </w:rPr>
        <w:t>συναίνεση του Σώματος και ώρα 23.50</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αύριο, ημέρα</w:t>
      </w:r>
      <w:r>
        <w:rPr>
          <w:rFonts w:eastAsia="Times New Roman" w:cs="Times New Roman"/>
          <w:szCs w:val="24"/>
        </w:rPr>
        <w:t xml:space="preserve"> Τετάρτη 2 Αυγούστου 2017 και ώρα 10.</w:t>
      </w:r>
      <w:r>
        <w:rPr>
          <w:rFonts w:eastAsia="Times New Roman" w:cs="Times New Roman"/>
          <w:szCs w:val="24"/>
        </w:rPr>
        <w:t>0</w:t>
      </w:r>
      <w:r w:rsidRPr="00004C07">
        <w:rPr>
          <w:rFonts w:eastAsia="Times New Roman" w:cs="Times New Roman"/>
          <w:szCs w:val="24"/>
        </w:rPr>
        <w:t>0΄, με αντικείμενο εργασιών του Σώματος</w:t>
      </w:r>
      <w:r>
        <w:rPr>
          <w:rFonts w:eastAsia="Times New Roman" w:cs="Times New Roman"/>
          <w:szCs w:val="24"/>
        </w:rPr>
        <w:t>,</w:t>
      </w:r>
      <w:r w:rsidRPr="00004C07">
        <w:rPr>
          <w:rFonts w:eastAsia="Times New Roman" w:cs="Times New Roman"/>
          <w:szCs w:val="24"/>
        </w:rPr>
        <w:t xml:space="preserve"> νομοθετική </w:t>
      </w:r>
      <w:r>
        <w:rPr>
          <w:rFonts w:eastAsia="Times New Roman" w:cs="Times New Roman"/>
          <w:szCs w:val="24"/>
        </w:rPr>
        <w:t xml:space="preserve">εργασία: α) </w:t>
      </w:r>
      <w:r>
        <w:rPr>
          <w:rFonts w:eastAsia="Times New Roman" w:cs="Times New Roman"/>
          <w:szCs w:val="24"/>
        </w:rPr>
        <w:t xml:space="preserve">ψήφιση επί της αρχής, των άρθρων και του συνόλου και </w:t>
      </w:r>
      <w:r>
        <w:rPr>
          <w:rFonts w:eastAsia="Times New Roman" w:cs="Times New Roman"/>
          <w:szCs w:val="24"/>
        </w:rPr>
        <w:t>συγκεκριμένα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διεξαγωγή </w:t>
      </w:r>
      <w:r>
        <w:rPr>
          <w:rFonts w:eastAsia="Times New Roman" w:cs="Times New Roman"/>
          <w:szCs w:val="24"/>
        </w:rPr>
        <w:t xml:space="preserve">ονομαστικής </w:t>
      </w:r>
      <w:r>
        <w:rPr>
          <w:rFonts w:eastAsia="Times New Roman" w:cs="Times New Roman"/>
          <w:szCs w:val="24"/>
        </w:rPr>
        <w:t xml:space="preserve">ψηφοφορίας επί </w:t>
      </w:r>
      <w:r>
        <w:rPr>
          <w:rFonts w:eastAsia="Times New Roman" w:cs="Times New Roman"/>
          <w:szCs w:val="24"/>
        </w:rPr>
        <w:t>της αρχής</w:t>
      </w:r>
      <w:r>
        <w:rPr>
          <w:rFonts w:eastAsia="Times New Roman" w:cs="Times New Roman"/>
          <w:szCs w:val="24"/>
        </w:rPr>
        <w:t xml:space="preserve">, </w:t>
      </w:r>
      <w:r>
        <w:rPr>
          <w:rFonts w:eastAsia="Times New Roman" w:cs="Times New Roman"/>
          <w:szCs w:val="24"/>
        </w:rPr>
        <w:t>επί των άρθρων 3, 15, 32,</w:t>
      </w:r>
      <w:r>
        <w:rPr>
          <w:rFonts w:eastAsia="Times New Roman" w:cs="Times New Roman"/>
          <w:szCs w:val="24"/>
        </w:rPr>
        <w:t xml:space="preserve"> </w:t>
      </w:r>
      <w:r>
        <w:rPr>
          <w:rFonts w:eastAsia="Times New Roman" w:cs="Times New Roman"/>
          <w:szCs w:val="24"/>
        </w:rPr>
        <w:t>34, 36 και επί της τροπολογίας με γενικό αριθμό 11</w:t>
      </w:r>
      <w:r>
        <w:rPr>
          <w:rFonts w:eastAsia="Times New Roman" w:cs="Times New Roman"/>
          <w:szCs w:val="24"/>
        </w:rPr>
        <w:t xml:space="preserve">77 και ειδικό 119/28-7-2017 </w:t>
      </w:r>
      <w:r>
        <w:rPr>
          <w:rFonts w:eastAsia="Times New Roman" w:cs="Times New Roman"/>
          <w:szCs w:val="24"/>
        </w:rPr>
        <w:t>του σχεδίου νόμου του Υπουργείου Παιδείας, Έρευνας και Θρησκευμάτων</w:t>
      </w:r>
      <w:r>
        <w:rPr>
          <w:rFonts w:eastAsia="Times New Roman" w:cs="Times New Roman"/>
          <w:szCs w:val="24"/>
        </w:rPr>
        <w:t>:</w:t>
      </w:r>
      <w:r>
        <w:rPr>
          <w:rFonts w:eastAsia="Times New Roman" w:cs="Times New Roman"/>
          <w:szCs w:val="24"/>
        </w:rPr>
        <w:t xml:space="preserve"> </w:t>
      </w:r>
      <w:r w:rsidRPr="006B54B6">
        <w:rPr>
          <w:rFonts w:eastAsia="Times New Roman"/>
          <w:color w:val="000000"/>
          <w:szCs w:val="24"/>
          <w:shd w:val="clear" w:color="auto" w:fill="FFFFFF"/>
        </w:rPr>
        <w:t>«Οργάνωση και λειτουργία της ανώτατης εκπαίδευσης, ρυθμίσεις για την έρευνα και άλλες διατάξεις</w:t>
      </w:r>
      <w:r>
        <w:rPr>
          <w:rFonts w:eastAsia="Times New Roman"/>
          <w:color w:val="000000"/>
          <w:szCs w:val="24"/>
          <w:shd w:val="clear" w:color="auto" w:fill="FFFFFF"/>
        </w:rPr>
        <w:t xml:space="preserve">» και β) μόνη συζήτηση και ψήφιση επί της αρχής, των άρθρων και </w:t>
      </w:r>
      <w:r>
        <w:rPr>
          <w:rFonts w:eastAsia="Times New Roman"/>
          <w:color w:val="000000"/>
          <w:szCs w:val="24"/>
          <w:shd w:val="clear" w:color="auto" w:fill="FFFFFF"/>
        </w:rPr>
        <w:t>του συνόλου του σχεδίου νόμου του Υπουργείου Υγείας</w:t>
      </w:r>
      <w:r>
        <w:rPr>
          <w:rFonts w:eastAsia="Times New Roman"/>
          <w:color w:val="000000"/>
          <w:szCs w:val="24"/>
          <w:shd w:val="clear" w:color="auto" w:fill="FFFFFF"/>
        </w:rPr>
        <w:t>:</w:t>
      </w:r>
      <w:r w:rsidRPr="006B54B6">
        <w:rPr>
          <w:rFonts w:ascii="Verdana" w:eastAsia="Times New Roman" w:hAnsi="Verdana" w:cs="Times New Roman"/>
          <w:color w:val="000000"/>
          <w:sz w:val="17"/>
          <w:szCs w:val="17"/>
          <w:shd w:val="clear" w:color="auto" w:fill="FFFFFF"/>
        </w:rPr>
        <w:t xml:space="preserve"> </w:t>
      </w:r>
      <w:r w:rsidRPr="006B54B6">
        <w:rPr>
          <w:rFonts w:eastAsia="Times New Roman"/>
          <w:color w:val="000000"/>
          <w:szCs w:val="24"/>
          <w:shd w:val="clear" w:color="auto" w:fill="FFFFFF"/>
        </w:rPr>
        <w:t>«Μεταρρύθμιση της Πρωτοβάθμιας Φροντίδας Υγείας, επείγουσες ρυθμίσεις αρμοδιότητας Υπουργείου Υγείας και άλλες διατάξεις»</w:t>
      </w:r>
      <w:r>
        <w:rPr>
          <w:rFonts w:eastAsia="Times New Roman"/>
          <w:color w:val="000000"/>
          <w:szCs w:val="24"/>
          <w:shd w:val="clear" w:color="auto" w:fill="FFFFFF"/>
        </w:rPr>
        <w:t>, σύμφωνα με την ημερήσια διάταξη.</w:t>
      </w:r>
    </w:p>
    <w:p w14:paraId="50A7BCB9" w14:textId="77777777" w:rsidR="007C6747" w:rsidRDefault="00E91359">
      <w:pPr>
        <w:spacing w:after="0" w:line="600" w:lineRule="auto"/>
        <w:jc w:val="both"/>
        <w:rPr>
          <w:rFonts w:eastAsia="Times New Roman" w:cs="Times New Roman"/>
          <w:szCs w:val="24"/>
        </w:rPr>
      </w:pPr>
      <w:r>
        <w:rPr>
          <w:rFonts w:eastAsia="Times New Roman" w:cs="Times New Roman"/>
          <w:b/>
          <w:bCs/>
          <w:szCs w:val="24"/>
        </w:rPr>
        <w:t>Ο</w:t>
      </w:r>
      <w:r w:rsidRPr="00004C07">
        <w:rPr>
          <w:rFonts w:eastAsia="Times New Roman" w:cs="Times New Roman"/>
          <w:b/>
          <w:bCs/>
          <w:szCs w:val="24"/>
        </w:rPr>
        <w:t xml:space="preserve">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sidRPr="00004C07">
        <w:rPr>
          <w:rFonts w:eastAsia="Times New Roman" w:cs="Times New Roman"/>
          <w:b/>
          <w:bCs/>
          <w:szCs w:val="24"/>
        </w:rPr>
        <w:t xml:space="preserve">   </w:t>
      </w:r>
      <w:r>
        <w:rPr>
          <w:rFonts w:eastAsia="Times New Roman" w:cs="Times New Roman"/>
          <w:b/>
          <w:bCs/>
          <w:szCs w:val="24"/>
        </w:rPr>
        <w:t xml:space="preserve"> </w:t>
      </w:r>
      <w:r w:rsidRPr="00004C07">
        <w:rPr>
          <w:rFonts w:eastAsia="Times New Roman" w:cs="Times New Roman"/>
          <w:b/>
          <w:bCs/>
          <w:szCs w:val="24"/>
        </w:rPr>
        <w:t xml:space="preserve">                  ΟΙ ΓΡΑΜΜΑΤΕΙΣ</w:t>
      </w:r>
    </w:p>
    <w:sectPr w:rsidR="007C67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1pVv/Km/XypUVir/yeWN+fTfxU=" w:salt="ecrWzEBARN5sGcrUYZpy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47"/>
    <w:rsid w:val="003133F3"/>
    <w:rsid w:val="007C6747"/>
    <w:rsid w:val="00E9135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B2A1"/>
  <w15:docId w15:val="{D2CF4589-E8C6-4781-ACBF-7C67E8D1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640F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640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491</MetadataID>
    <Session xmlns="641f345b-441b-4b81-9152-adc2e73ba5e1">Β´</Session>
    <Date xmlns="641f345b-441b-4b81-9152-adc2e73ba5e1">2017-07-31T21:00:00+00:00</Date>
    <Status xmlns="641f345b-441b-4b81-9152-adc2e73ba5e1">
      <Url>http://srv-sp1/praktika/Lists/Incoming_Metadata/EditForm.aspx?ID=491&amp;Source=/praktika/Recordings_Library/Forms/AllItems.aspx</Url>
      <Description>Δημοσιεύτηκε</Description>
    </Status>
    <Meeting xmlns="641f345b-441b-4b81-9152-adc2e73ba5e1">ΡΞΓ´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E963A-FB10-4F43-9399-7C3DD1F38145}">
  <ds:schemaRef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elements/1.1/"/>
    <ds:schemaRef ds:uri="641f345b-441b-4b81-9152-adc2e73ba5e1"/>
    <ds:schemaRef ds:uri="http://purl.org/dc/dcmitype/"/>
    <ds:schemaRef ds:uri="http://purl.org/dc/terms/"/>
  </ds:schemaRefs>
</ds:datastoreItem>
</file>

<file path=customXml/itemProps2.xml><?xml version="1.0" encoding="utf-8"?>
<ds:datastoreItem xmlns:ds="http://schemas.openxmlformats.org/officeDocument/2006/customXml" ds:itemID="{61E82B13-E046-42D8-97B0-CDAD76D53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7C9AE3-2B88-4CCA-B2F2-7E789347B1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568</Pages>
  <Words>107804</Words>
  <Characters>582146</Characters>
  <Application>Microsoft Office Word</Application>
  <DocSecurity>0</DocSecurity>
  <Lines>4851</Lines>
  <Paragraphs>1377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2017-08-04T10:54:00Z</dcterms:created>
  <dcterms:modified xsi:type="dcterms:W3CDTF">2017-08-04T10:54:00Z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